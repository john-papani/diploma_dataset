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71A01E" w14:textId="77777777" w:rsidR="006B233D" w:rsidRPr="006B233D" w:rsidRDefault="006B233D" w:rsidP="006B233D">
      <w:pPr>
        <w:spacing w:after="0" w:line="360" w:lineRule="auto"/>
        <w:rPr>
          <w:ins w:id="0" w:author="Φλούδα Χριστίνα" w:date="2019-02-07T13:22:00Z"/>
          <w:rFonts w:eastAsia="Times New Roman"/>
          <w:szCs w:val="24"/>
          <w:lang w:eastAsia="en-US"/>
        </w:rPr>
      </w:pPr>
      <w:bookmarkStart w:id="1" w:name="_GoBack"/>
      <w:bookmarkEnd w:id="1"/>
      <w:ins w:id="2" w:author="Φλούδα Χριστίνα" w:date="2019-02-07T13:22:00Z">
        <w:r w:rsidRPr="006B233D">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70187271" w14:textId="77777777" w:rsidR="006B233D" w:rsidRPr="006B233D" w:rsidRDefault="006B233D" w:rsidP="006B233D">
      <w:pPr>
        <w:spacing w:after="0" w:line="360" w:lineRule="auto"/>
        <w:rPr>
          <w:ins w:id="3" w:author="Φλούδα Χριστίνα" w:date="2019-02-07T13:22:00Z"/>
          <w:rFonts w:eastAsia="Times New Roman"/>
          <w:szCs w:val="24"/>
          <w:lang w:eastAsia="en-US"/>
        </w:rPr>
      </w:pPr>
    </w:p>
    <w:p w14:paraId="74EB4731" w14:textId="77777777" w:rsidR="006B233D" w:rsidRPr="006B233D" w:rsidRDefault="006B233D" w:rsidP="006B233D">
      <w:pPr>
        <w:spacing w:after="0" w:line="360" w:lineRule="auto"/>
        <w:rPr>
          <w:ins w:id="4" w:author="Φλούδα Χριστίνα" w:date="2019-02-07T13:22:00Z"/>
          <w:rFonts w:eastAsia="Times New Roman"/>
          <w:szCs w:val="24"/>
          <w:lang w:eastAsia="en-US"/>
        </w:rPr>
      </w:pPr>
      <w:ins w:id="5" w:author="Φλούδα Χριστίνα" w:date="2019-02-07T13:22:00Z">
        <w:r w:rsidRPr="006B233D">
          <w:rPr>
            <w:rFonts w:eastAsia="Times New Roman"/>
            <w:szCs w:val="24"/>
            <w:lang w:eastAsia="en-US"/>
          </w:rPr>
          <w:t>ΠΙΝΑΚΑΣ ΠΕΡΙΕΧΟΜΕΝΩΝ</w:t>
        </w:r>
      </w:ins>
    </w:p>
    <w:p w14:paraId="0117239B" w14:textId="77777777" w:rsidR="006B233D" w:rsidRPr="006B233D" w:rsidRDefault="006B233D" w:rsidP="006B233D">
      <w:pPr>
        <w:spacing w:after="0" w:line="360" w:lineRule="auto"/>
        <w:rPr>
          <w:ins w:id="6" w:author="Φλούδα Χριστίνα" w:date="2019-02-07T13:22:00Z"/>
          <w:rFonts w:eastAsia="Times New Roman"/>
          <w:szCs w:val="24"/>
          <w:lang w:eastAsia="en-US"/>
        </w:rPr>
      </w:pPr>
      <w:ins w:id="7" w:author="Φλούδα Χριστίνα" w:date="2019-02-07T13:22:00Z">
        <w:r w:rsidRPr="006B233D">
          <w:rPr>
            <w:rFonts w:eastAsia="Times New Roman"/>
            <w:szCs w:val="24"/>
            <w:lang w:eastAsia="en-US"/>
          </w:rPr>
          <w:t xml:space="preserve">ΙΖ΄ ΠΕΡΙΟΔΟΣ </w:t>
        </w:r>
      </w:ins>
    </w:p>
    <w:p w14:paraId="6FBDAE13" w14:textId="77777777" w:rsidR="006B233D" w:rsidRPr="006B233D" w:rsidRDefault="006B233D" w:rsidP="006B233D">
      <w:pPr>
        <w:spacing w:after="0" w:line="360" w:lineRule="auto"/>
        <w:rPr>
          <w:ins w:id="8" w:author="Φλούδα Χριστίνα" w:date="2019-02-07T13:22:00Z"/>
          <w:rFonts w:eastAsia="Times New Roman"/>
          <w:szCs w:val="24"/>
          <w:lang w:eastAsia="en-US"/>
        </w:rPr>
      </w:pPr>
      <w:ins w:id="9" w:author="Φλούδα Χριστίνα" w:date="2019-02-07T13:22:00Z">
        <w:r w:rsidRPr="006B233D">
          <w:rPr>
            <w:rFonts w:eastAsia="Times New Roman"/>
            <w:szCs w:val="24"/>
            <w:lang w:eastAsia="en-US"/>
          </w:rPr>
          <w:t>ΠΡΟΕΔΡΕΥΟΜΕΝΗΣ ΚΟΙΝΟΒΟΥΛΕΥΤΙΚΗΣ ΔΗΜΟΚΡΑΤΙΑΣ</w:t>
        </w:r>
      </w:ins>
    </w:p>
    <w:p w14:paraId="5ACBF4A8" w14:textId="77777777" w:rsidR="006B233D" w:rsidRPr="006B233D" w:rsidRDefault="006B233D" w:rsidP="006B233D">
      <w:pPr>
        <w:spacing w:after="0" w:line="360" w:lineRule="auto"/>
        <w:rPr>
          <w:ins w:id="10" w:author="Φλούδα Χριστίνα" w:date="2019-02-07T13:22:00Z"/>
          <w:rFonts w:eastAsia="Times New Roman"/>
          <w:szCs w:val="24"/>
          <w:lang w:eastAsia="en-US"/>
        </w:rPr>
      </w:pPr>
      <w:ins w:id="11" w:author="Φλούδα Χριστίνα" w:date="2019-02-07T13:22:00Z">
        <w:r w:rsidRPr="006B233D">
          <w:rPr>
            <w:rFonts w:eastAsia="Times New Roman"/>
            <w:szCs w:val="24"/>
            <w:lang w:eastAsia="en-US"/>
          </w:rPr>
          <w:t>ΣΥΝΟΔΟΣ Δ΄</w:t>
        </w:r>
      </w:ins>
    </w:p>
    <w:p w14:paraId="5D75A9AC" w14:textId="77777777" w:rsidR="006B233D" w:rsidRPr="006B233D" w:rsidRDefault="006B233D" w:rsidP="006B233D">
      <w:pPr>
        <w:spacing w:after="0" w:line="360" w:lineRule="auto"/>
        <w:rPr>
          <w:ins w:id="12" w:author="Φλούδα Χριστίνα" w:date="2019-02-07T13:22:00Z"/>
          <w:rFonts w:eastAsia="Times New Roman"/>
          <w:szCs w:val="24"/>
          <w:lang w:eastAsia="en-US"/>
        </w:rPr>
      </w:pPr>
    </w:p>
    <w:p w14:paraId="05FB00C2" w14:textId="77777777" w:rsidR="006B233D" w:rsidRPr="006B233D" w:rsidRDefault="006B233D" w:rsidP="006B233D">
      <w:pPr>
        <w:spacing w:after="0" w:line="360" w:lineRule="auto"/>
        <w:rPr>
          <w:ins w:id="13" w:author="Φλούδα Χριστίνα" w:date="2019-02-07T13:22:00Z"/>
          <w:rFonts w:eastAsia="Times New Roman"/>
          <w:szCs w:val="24"/>
          <w:lang w:eastAsia="en-US"/>
        </w:rPr>
      </w:pPr>
      <w:ins w:id="14" w:author="Φλούδα Χριστίνα" w:date="2019-02-07T13:22:00Z">
        <w:r w:rsidRPr="006B233D">
          <w:rPr>
            <w:rFonts w:eastAsia="Times New Roman"/>
            <w:szCs w:val="24"/>
            <w:lang w:eastAsia="en-US"/>
          </w:rPr>
          <w:t>ΣΥΝΕΔΡΙΑΣΗ ΞΔ΄</w:t>
        </w:r>
      </w:ins>
    </w:p>
    <w:p w14:paraId="0958BAB7" w14:textId="77777777" w:rsidR="006B233D" w:rsidRPr="006B233D" w:rsidRDefault="006B233D" w:rsidP="006B233D">
      <w:pPr>
        <w:spacing w:after="0" w:line="360" w:lineRule="auto"/>
        <w:rPr>
          <w:ins w:id="15" w:author="Φλούδα Χριστίνα" w:date="2019-02-07T13:22:00Z"/>
          <w:rFonts w:eastAsia="Times New Roman"/>
          <w:szCs w:val="24"/>
          <w:lang w:eastAsia="en-US"/>
        </w:rPr>
      </w:pPr>
      <w:ins w:id="16" w:author="Φλούδα Χριστίνα" w:date="2019-02-07T13:22:00Z">
        <w:r w:rsidRPr="006B233D">
          <w:rPr>
            <w:rFonts w:eastAsia="Times New Roman"/>
            <w:szCs w:val="24"/>
            <w:lang w:eastAsia="en-US"/>
          </w:rPr>
          <w:t>Τρίτη  29 Ιανουαρίου 2019</w:t>
        </w:r>
      </w:ins>
    </w:p>
    <w:p w14:paraId="2BFFC6B7" w14:textId="77777777" w:rsidR="006B233D" w:rsidRPr="006B233D" w:rsidRDefault="006B233D" w:rsidP="006B233D">
      <w:pPr>
        <w:spacing w:after="0" w:line="360" w:lineRule="auto"/>
        <w:rPr>
          <w:ins w:id="17" w:author="Φλούδα Χριστίνα" w:date="2019-02-07T13:22:00Z"/>
          <w:rFonts w:eastAsia="Times New Roman"/>
          <w:szCs w:val="24"/>
          <w:lang w:eastAsia="en-US"/>
        </w:rPr>
      </w:pPr>
    </w:p>
    <w:p w14:paraId="0E7711DB" w14:textId="77777777" w:rsidR="006B233D" w:rsidRPr="006B233D" w:rsidRDefault="006B233D" w:rsidP="006B233D">
      <w:pPr>
        <w:spacing w:after="0" w:line="360" w:lineRule="auto"/>
        <w:rPr>
          <w:ins w:id="18" w:author="Φλούδα Χριστίνα" w:date="2019-02-07T13:22:00Z"/>
          <w:rFonts w:eastAsia="Times New Roman"/>
          <w:szCs w:val="24"/>
          <w:lang w:eastAsia="en-US"/>
        </w:rPr>
      </w:pPr>
      <w:ins w:id="19" w:author="Φλούδα Χριστίνα" w:date="2019-02-07T13:22:00Z">
        <w:r w:rsidRPr="006B233D">
          <w:rPr>
            <w:rFonts w:eastAsia="Times New Roman"/>
            <w:szCs w:val="24"/>
            <w:lang w:eastAsia="en-US"/>
          </w:rPr>
          <w:t>ΘΕΜΑΤΑ</w:t>
        </w:r>
      </w:ins>
    </w:p>
    <w:p w14:paraId="08F4BAF4" w14:textId="77777777" w:rsidR="006B233D" w:rsidRPr="006B233D" w:rsidRDefault="006B233D" w:rsidP="006B233D">
      <w:pPr>
        <w:spacing w:after="0" w:line="360" w:lineRule="auto"/>
        <w:rPr>
          <w:ins w:id="20" w:author="Φλούδα Χριστίνα" w:date="2019-02-07T13:22:00Z"/>
          <w:rFonts w:eastAsia="Times New Roman"/>
          <w:szCs w:val="24"/>
          <w:lang w:eastAsia="en-US"/>
        </w:rPr>
      </w:pPr>
      <w:ins w:id="21" w:author="Φλούδα Χριστίνα" w:date="2019-02-07T13:22:00Z">
        <w:r w:rsidRPr="006B233D">
          <w:rPr>
            <w:rFonts w:eastAsia="Times New Roman"/>
            <w:szCs w:val="24"/>
            <w:lang w:eastAsia="en-US"/>
          </w:rPr>
          <w:t xml:space="preserve"> </w:t>
        </w:r>
        <w:r w:rsidRPr="006B233D">
          <w:rPr>
            <w:rFonts w:eastAsia="Times New Roman"/>
            <w:szCs w:val="24"/>
            <w:lang w:eastAsia="en-US"/>
          </w:rPr>
          <w:br/>
          <w:t xml:space="preserve">Α. ΕΙΔΙΚΑ ΘΕΜΑΤΑ </w:t>
        </w:r>
        <w:r w:rsidRPr="006B233D">
          <w:rPr>
            <w:rFonts w:eastAsia="Times New Roman"/>
            <w:szCs w:val="24"/>
            <w:lang w:eastAsia="en-US"/>
          </w:rPr>
          <w:br/>
          <w:t xml:space="preserve">1.  Άδεια απουσίας των Βουλευτών κ.κ. Ν. </w:t>
        </w:r>
        <w:proofErr w:type="spellStart"/>
        <w:r w:rsidRPr="006B233D">
          <w:rPr>
            <w:rFonts w:eastAsia="Times New Roman"/>
            <w:szCs w:val="24"/>
            <w:lang w:eastAsia="en-US"/>
          </w:rPr>
          <w:t>Δένδια</w:t>
        </w:r>
        <w:proofErr w:type="spellEnd"/>
        <w:r w:rsidRPr="006B233D">
          <w:rPr>
            <w:rFonts w:eastAsia="Times New Roman"/>
            <w:szCs w:val="24"/>
            <w:lang w:eastAsia="en-US"/>
          </w:rPr>
          <w:t xml:space="preserve">, Γ. Κουμουτσάκου. Κ. Κουκοδήμου και Μ. Αντωνίου, σελ. </w:t>
        </w:r>
        <w:r w:rsidRPr="006B233D">
          <w:rPr>
            <w:rFonts w:eastAsia="Times New Roman"/>
            <w:szCs w:val="24"/>
            <w:lang w:eastAsia="en-US"/>
          </w:rPr>
          <w:br/>
          <w:t xml:space="preserve">2. Ανακοινώνεται ότι τη συνεδρίαση παρακολουθούν μαθητές από το 1ο Γενικό Λύκειο Αγρινίου, το 4ο Γενικό Λύκειο Πύργου, το 1ο Γενικό Λύκειο Πάτρας και το Μουσικό Γυμνάσιο Τρίπολης, σελ. </w:t>
        </w:r>
        <w:r w:rsidRPr="006B233D">
          <w:rPr>
            <w:rFonts w:eastAsia="Times New Roman"/>
            <w:szCs w:val="24"/>
            <w:lang w:eastAsia="en-US"/>
          </w:rPr>
          <w:br/>
          <w:t xml:space="preserve">3. Αναφορά του Αντιπροέδρου κ. Σπυρίδωνα Λυκούδη, εκ μέρους του Προεδρείου της Βουλής, σχετικά με την Ημέρα Μνήμης των Ελλήνων Εβραίων Μαρτύρων και Ηρώων του Ολοκαυτώματος της 27ης  Ιανουαρίου, σελ. </w:t>
        </w:r>
        <w:r w:rsidRPr="006B233D">
          <w:rPr>
            <w:rFonts w:eastAsia="Times New Roman"/>
            <w:szCs w:val="24"/>
            <w:lang w:eastAsia="en-US"/>
          </w:rPr>
          <w:br/>
          <w:t xml:space="preserve">4. Επί διαδικαστικού θέματος, σελ. </w:t>
        </w:r>
        <w:r w:rsidRPr="006B233D">
          <w:rPr>
            <w:rFonts w:eastAsia="Times New Roman"/>
            <w:szCs w:val="24"/>
            <w:lang w:eastAsia="en-US"/>
          </w:rPr>
          <w:br/>
          <w:t xml:space="preserve"> </w:t>
        </w:r>
        <w:r w:rsidRPr="006B233D">
          <w:rPr>
            <w:rFonts w:eastAsia="Times New Roman"/>
            <w:szCs w:val="24"/>
            <w:lang w:eastAsia="en-US"/>
          </w:rPr>
          <w:br/>
          <w:t xml:space="preserve">Β. ΝΟΜΟΘΕΤΙΚΗ ΕΡΓΑΣΙΑ </w:t>
        </w:r>
        <w:r w:rsidRPr="006B233D">
          <w:rPr>
            <w:rFonts w:eastAsia="Times New Roman"/>
            <w:szCs w:val="24"/>
            <w:lang w:eastAsia="en-US"/>
          </w:rPr>
          <w:br/>
          <w:t xml:space="preserve">1. Συζήτηση επί της αρχής, των άρθρων, των τροπολογιών και του συνόλου του σχεδίου νόμου του Υπουργείου Διοικητικής Ανασυγκρότησης: «Ενδυνάμωση </w:t>
        </w:r>
        <w:proofErr w:type="spellStart"/>
        <w:r w:rsidRPr="006B233D">
          <w:rPr>
            <w:rFonts w:eastAsia="Times New Roman"/>
            <w:szCs w:val="24"/>
            <w:lang w:eastAsia="en-US"/>
          </w:rPr>
          <w:t>Ανωτάτου</w:t>
        </w:r>
        <w:proofErr w:type="spellEnd"/>
        <w:r w:rsidRPr="006B233D">
          <w:rPr>
            <w:rFonts w:eastAsia="Times New Roman"/>
            <w:szCs w:val="24"/>
            <w:lang w:eastAsia="en-US"/>
          </w:rPr>
          <w:t xml:space="preserve"> Συμβουλίου Επιλογής Προσωπικού (ΑΣΕΠ), ενίσχυση και αναβάθμιση Δημόσιας Διοίκησης και άλλες διατάξεις», σελ. </w:t>
        </w:r>
        <w:r w:rsidRPr="006B233D">
          <w:rPr>
            <w:rFonts w:eastAsia="Times New Roman"/>
            <w:szCs w:val="24"/>
            <w:lang w:eastAsia="en-US"/>
          </w:rPr>
          <w:br/>
          <w:t xml:space="preserve">2. Κατάθεση σχεδίου νόμου: Ο Αντιπρόεδρος της Κυβέρνησης και Υπουργός Οικονομίας και Ανάπτυξης, οι Υπουργοί Προστασίας του Πολίτη, Οικονομικών, Μεταναστευτικής Πολιτικής, Ναυτιλίας και Νησιωτικής Πολιτικής, οι Αναπληρωτές Υπουργοί Οικονομίας και Ανάπτυξης, Οικονομικών και Ναυτιλίας και Νησιωτικής Πολιτικής, καθώς και η Υφυπουργός Οικονομικών, κατέθεσαν σήμερα 29 Ιανουαρίου 2019 σχέδιο νόμου: «Κύρωση της από 31 Δεκεμβρίου 2018 Πράξης Νομοθετικού Περιεχομένου «Παράταση δυνατότητας εξαίρεσης κύριας κατοικίας από τη ρευστοποίηση δυνάμει του νόμου 3869/2010 του 2010 (Α’ 130) παράταση μειωμένων συντελεστών ΦΠΑ στα νησιά Λέρο, Λέσβο, Κω, Σάμο, και Χίο και επέκταση εφαρμογής του μέτρου του «Μεταφορικού Ισοδύναμου» του νόμου 4551/2018»», σελ. </w:t>
        </w:r>
        <w:r w:rsidRPr="006B233D">
          <w:rPr>
            <w:rFonts w:eastAsia="Times New Roman"/>
            <w:szCs w:val="24"/>
            <w:lang w:eastAsia="en-US"/>
          </w:rPr>
          <w:br/>
        </w:r>
      </w:ins>
    </w:p>
    <w:p w14:paraId="2FB4E58E" w14:textId="77777777" w:rsidR="006B233D" w:rsidRPr="006B233D" w:rsidRDefault="006B233D" w:rsidP="006B233D">
      <w:pPr>
        <w:spacing w:after="0" w:line="360" w:lineRule="auto"/>
        <w:rPr>
          <w:ins w:id="22" w:author="Φλούδα Χριστίνα" w:date="2019-02-07T13:22:00Z"/>
          <w:rFonts w:eastAsia="Times New Roman"/>
          <w:szCs w:val="24"/>
          <w:lang w:eastAsia="en-US"/>
        </w:rPr>
      </w:pPr>
      <w:ins w:id="23" w:author="Φλούδα Χριστίνα" w:date="2019-02-07T13:22:00Z">
        <w:r w:rsidRPr="006B233D">
          <w:rPr>
            <w:rFonts w:eastAsia="Times New Roman"/>
            <w:szCs w:val="24"/>
            <w:lang w:eastAsia="en-US"/>
          </w:rPr>
          <w:t>ΠΡΟΕΔΡΕΥΟΝΤΕΣ</w:t>
        </w:r>
      </w:ins>
    </w:p>
    <w:p w14:paraId="49D733EE" w14:textId="77777777" w:rsidR="006B233D" w:rsidRPr="006B233D" w:rsidRDefault="006B233D" w:rsidP="006B233D">
      <w:pPr>
        <w:spacing w:after="0" w:line="360" w:lineRule="auto"/>
        <w:rPr>
          <w:ins w:id="24" w:author="Φλούδα Χριστίνα" w:date="2019-02-07T13:22:00Z"/>
          <w:rFonts w:eastAsia="Times New Roman"/>
          <w:szCs w:val="24"/>
          <w:lang w:eastAsia="en-US"/>
        </w:rPr>
      </w:pPr>
      <w:ins w:id="25" w:author="Φλούδα Χριστίνα" w:date="2019-02-07T13:22:00Z">
        <w:r w:rsidRPr="006B233D">
          <w:rPr>
            <w:rFonts w:eastAsia="Times New Roman"/>
            <w:szCs w:val="24"/>
            <w:lang w:eastAsia="en-US"/>
          </w:rPr>
          <w:t>ΒΑΡΕΜΕΝΟΣ Γ. , σελ.</w:t>
        </w:r>
      </w:ins>
    </w:p>
    <w:p w14:paraId="5FF005E7" w14:textId="77777777" w:rsidR="006B233D" w:rsidRPr="006B233D" w:rsidRDefault="006B233D" w:rsidP="006B233D">
      <w:pPr>
        <w:spacing w:after="0" w:line="360" w:lineRule="auto"/>
        <w:rPr>
          <w:ins w:id="26" w:author="Φλούδα Χριστίνα" w:date="2019-02-07T13:22:00Z"/>
          <w:rFonts w:eastAsia="Times New Roman"/>
          <w:szCs w:val="24"/>
          <w:lang w:eastAsia="en-US"/>
        </w:rPr>
      </w:pPr>
      <w:ins w:id="27" w:author="Φλούδα Χριστίνα" w:date="2019-02-07T13:22:00Z">
        <w:r w:rsidRPr="006B233D">
          <w:rPr>
            <w:rFonts w:eastAsia="Times New Roman"/>
            <w:szCs w:val="24"/>
            <w:lang w:eastAsia="en-US"/>
          </w:rPr>
          <w:t>ΓΕΩΡΓΙΑΔΗΣ Μ. , σελ.</w:t>
        </w:r>
        <w:r w:rsidRPr="006B233D">
          <w:rPr>
            <w:rFonts w:eastAsia="Times New Roman"/>
            <w:szCs w:val="24"/>
            <w:lang w:eastAsia="en-US"/>
          </w:rPr>
          <w:br/>
          <w:t>ΛΥΚΟΥΔΗΣ Σ. , σελ.</w:t>
        </w:r>
      </w:ins>
    </w:p>
    <w:p w14:paraId="161F63F5" w14:textId="77777777" w:rsidR="006B233D" w:rsidRPr="006B233D" w:rsidRDefault="006B233D" w:rsidP="006B233D">
      <w:pPr>
        <w:spacing w:after="0" w:line="360" w:lineRule="auto"/>
        <w:rPr>
          <w:ins w:id="28" w:author="Φλούδα Χριστίνα" w:date="2019-02-07T13:22:00Z"/>
          <w:rFonts w:eastAsia="Times New Roman"/>
          <w:szCs w:val="24"/>
          <w:lang w:eastAsia="en-US"/>
        </w:rPr>
      </w:pPr>
    </w:p>
    <w:p w14:paraId="4D4A7D34" w14:textId="77777777" w:rsidR="006B233D" w:rsidRPr="006B233D" w:rsidRDefault="006B233D" w:rsidP="006B233D">
      <w:pPr>
        <w:spacing w:after="0" w:line="360" w:lineRule="auto"/>
        <w:rPr>
          <w:ins w:id="29" w:author="Φλούδα Χριστίνα" w:date="2019-02-07T13:22:00Z"/>
          <w:rFonts w:eastAsia="Times New Roman"/>
          <w:szCs w:val="24"/>
          <w:lang w:eastAsia="en-US"/>
        </w:rPr>
      </w:pPr>
      <w:ins w:id="30" w:author="Φλούδα Χριστίνα" w:date="2019-02-07T13:22:00Z">
        <w:r w:rsidRPr="006B233D">
          <w:rPr>
            <w:rFonts w:eastAsia="Times New Roman"/>
            <w:szCs w:val="24"/>
            <w:lang w:eastAsia="en-US"/>
          </w:rPr>
          <w:t>ΟΜΙΛΗΤΕΣ</w:t>
        </w:r>
      </w:ins>
    </w:p>
    <w:p w14:paraId="1F1C944A" w14:textId="3DB20D81" w:rsidR="006B233D" w:rsidRDefault="006B233D" w:rsidP="006B233D">
      <w:pPr>
        <w:spacing w:line="600" w:lineRule="auto"/>
        <w:ind w:firstLine="720"/>
        <w:jc w:val="center"/>
        <w:rPr>
          <w:ins w:id="31" w:author="Φλούδα Χριστίνα" w:date="2019-02-07T13:22:00Z"/>
          <w:rFonts w:eastAsia="Times New Roman"/>
          <w:szCs w:val="24"/>
        </w:rPr>
      </w:pPr>
      <w:ins w:id="32" w:author="Φλούδα Χριστίνα" w:date="2019-02-07T13:22:00Z">
        <w:r w:rsidRPr="006B233D">
          <w:rPr>
            <w:rFonts w:eastAsia="Times New Roman"/>
            <w:szCs w:val="24"/>
            <w:lang w:eastAsia="en-US"/>
          </w:rPr>
          <w:br/>
          <w:t>Α. Επί διαδικαστικού θέματος:</w:t>
        </w:r>
        <w:r w:rsidRPr="006B233D">
          <w:rPr>
            <w:rFonts w:eastAsia="Times New Roman"/>
            <w:szCs w:val="24"/>
            <w:lang w:eastAsia="en-US"/>
          </w:rPr>
          <w:br/>
          <w:t>ΒΑΚΗ Φ. , σελ.</w:t>
        </w:r>
        <w:r w:rsidRPr="006B233D">
          <w:rPr>
            <w:rFonts w:eastAsia="Times New Roman"/>
            <w:szCs w:val="24"/>
            <w:lang w:eastAsia="en-US"/>
          </w:rPr>
          <w:br/>
          <w:t>ΒΑΡΕΜΕΝΟΣ Γ. , σελ.</w:t>
        </w:r>
        <w:r w:rsidRPr="006B233D">
          <w:rPr>
            <w:rFonts w:eastAsia="Times New Roman"/>
            <w:szCs w:val="24"/>
            <w:lang w:eastAsia="en-US"/>
          </w:rPr>
          <w:br/>
          <w:t>ΒΟΡΙΔΗΣ Μ. , σελ.</w:t>
        </w:r>
        <w:r w:rsidRPr="006B233D">
          <w:rPr>
            <w:rFonts w:eastAsia="Times New Roman"/>
            <w:szCs w:val="24"/>
            <w:lang w:eastAsia="en-US"/>
          </w:rPr>
          <w:br/>
          <w:t>ΓΕΩΡΓΑΝΤΑΣ Γ. , σελ.</w:t>
        </w:r>
        <w:r w:rsidRPr="006B233D">
          <w:rPr>
            <w:rFonts w:eastAsia="Times New Roman"/>
            <w:szCs w:val="24"/>
            <w:lang w:eastAsia="en-US"/>
          </w:rPr>
          <w:br/>
          <w:t>ΓΕΩΡΓΙΑΔΗΣ Μ. , σελ.</w:t>
        </w:r>
        <w:r w:rsidRPr="006B233D">
          <w:rPr>
            <w:rFonts w:eastAsia="Times New Roman"/>
            <w:szCs w:val="24"/>
            <w:lang w:eastAsia="en-US"/>
          </w:rPr>
          <w:br/>
          <w:t>ΓΚΙΟΛΑΣ Ι. , σελ.</w:t>
        </w:r>
        <w:r w:rsidRPr="006B233D">
          <w:rPr>
            <w:rFonts w:eastAsia="Times New Roman"/>
            <w:szCs w:val="24"/>
            <w:lang w:eastAsia="en-US"/>
          </w:rPr>
          <w:br/>
          <w:t>ΚΑΤΣΩΤΗΣ Χ. , σελ.</w:t>
        </w:r>
        <w:r w:rsidRPr="006B233D">
          <w:rPr>
            <w:rFonts w:eastAsia="Times New Roman"/>
            <w:szCs w:val="24"/>
            <w:lang w:eastAsia="en-US"/>
          </w:rPr>
          <w:br/>
          <w:t>ΚΟΥΤΣΟΥΚΟΣ Γ. , σελ.</w:t>
        </w:r>
        <w:r w:rsidRPr="006B233D">
          <w:rPr>
            <w:rFonts w:eastAsia="Times New Roman"/>
            <w:szCs w:val="24"/>
            <w:lang w:eastAsia="en-US"/>
          </w:rPr>
          <w:br/>
          <w:t>ΛΥΚΟΥΔΗΣ Σ. , σελ.</w:t>
        </w:r>
        <w:r w:rsidRPr="006B233D">
          <w:rPr>
            <w:rFonts w:eastAsia="Times New Roman"/>
            <w:szCs w:val="24"/>
            <w:lang w:eastAsia="en-US"/>
          </w:rPr>
          <w:br/>
          <w:t>ΞΕΝΟΓΙΑΝΝΑΚΟΠΟΥΛΟΥ Μ. , σελ.</w:t>
        </w:r>
        <w:r w:rsidRPr="006B233D">
          <w:rPr>
            <w:rFonts w:eastAsia="Times New Roman"/>
            <w:szCs w:val="24"/>
            <w:lang w:eastAsia="en-US"/>
          </w:rPr>
          <w:br/>
          <w:t>ΤΖΑΒΑΡΑΣ Κ. , σελ.</w:t>
        </w:r>
        <w:r w:rsidRPr="006B233D">
          <w:rPr>
            <w:rFonts w:eastAsia="Times New Roman"/>
            <w:szCs w:val="24"/>
            <w:lang w:eastAsia="en-US"/>
          </w:rPr>
          <w:br/>
        </w:r>
        <w:r w:rsidRPr="006B233D">
          <w:rPr>
            <w:rFonts w:eastAsia="Times New Roman"/>
            <w:szCs w:val="24"/>
            <w:lang w:eastAsia="en-US"/>
          </w:rPr>
          <w:br/>
          <w:t>Β. Επί του σχεδίου νόμου του Υπουργείου Διοικητικής Ανασυγκρότησης:</w:t>
        </w:r>
        <w:r w:rsidRPr="006B233D">
          <w:rPr>
            <w:rFonts w:eastAsia="Times New Roman"/>
            <w:szCs w:val="24"/>
            <w:lang w:eastAsia="en-US"/>
          </w:rPr>
          <w:br/>
          <w:t>ΒΑΚΗ Φ. , σελ.</w:t>
        </w:r>
        <w:r w:rsidRPr="006B233D">
          <w:rPr>
            <w:rFonts w:eastAsia="Times New Roman"/>
            <w:szCs w:val="24"/>
            <w:lang w:eastAsia="en-US"/>
          </w:rPr>
          <w:br/>
          <w:t>ΒΟΡΙΔΗΣ Μ. , σελ.</w:t>
        </w:r>
        <w:r w:rsidRPr="006B233D">
          <w:rPr>
            <w:rFonts w:eastAsia="Times New Roman"/>
            <w:szCs w:val="24"/>
            <w:lang w:eastAsia="en-US"/>
          </w:rPr>
          <w:br/>
          <w:t>ΒΟΥΛΤΕΨΗ Σ. , σελ.</w:t>
        </w:r>
        <w:r w:rsidRPr="006B233D">
          <w:rPr>
            <w:rFonts w:eastAsia="Times New Roman"/>
            <w:szCs w:val="24"/>
            <w:lang w:eastAsia="en-US"/>
          </w:rPr>
          <w:br/>
          <w:t>ΓΕΩΡΓΑΝΤΑΣ Γ. , σελ.</w:t>
        </w:r>
        <w:r w:rsidRPr="006B233D">
          <w:rPr>
            <w:rFonts w:eastAsia="Times New Roman"/>
            <w:szCs w:val="24"/>
            <w:lang w:eastAsia="en-US"/>
          </w:rPr>
          <w:br/>
          <w:t>ΓΙΑΝΝΑΚΙΔΗΣ Ε. , σελ.</w:t>
        </w:r>
        <w:r w:rsidRPr="006B233D">
          <w:rPr>
            <w:rFonts w:eastAsia="Times New Roman"/>
            <w:szCs w:val="24"/>
            <w:lang w:eastAsia="en-US"/>
          </w:rPr>
          <w:br/>
          <w:t>ΓΚΙΟΛΑΣ Ι. , σελ.</w:t>
        </w:r>
        <w:r w:rsidRPr="006B233D">
          <w:rPr>
            <w:rFonts w:eastAsia="Times New Roman"/>
            <w:szCs w:val="24"/>
            <w:lang w:eastAsia="en-US"/>
          </w:rPr>
          <w:br/>
          <w:t>ΔΑΒΑΚΗΣ Α. , σελ.</w:t>
        </w:r>
        <w:r w:rsidRPr="006B233D">
          <w:rPr>
            <w:rFonts w:eastAsia="Times New Roman"/>
            <w:szCs w:val="24"/>
            <w:lang w:eastAsia="en-US"/>
          </w:rPr>
          <w:br/>
          <w:t>ΗΛΙΟΠΟΥΛΟΣ Π. , σελ.</w:t>
        </w:r>
        <w:r w:rsidRPr="006B233D">
          <w:rPr>
            <w:rFonts w:eastAsia="Times New Roman"/>
            <w:szCs w:val="24"/>
            <w:lang w:eastAsia="en-US"/>
          </w:rPr>
          <w:br/>
          <w:t>ΘΕΛΕΡΙΤΗ Μ. , σελ.</w:t>
        </w:r>
        <w:r w:rsidRPr="006B233D">
          <w:rPr>
            <w:rFonts w:eastAsia="Times New Roman"/>
            <w:szCs w:val="24"/>
            <w:lang w:eastAsia="en-US"/>
          </w:rPr>
          <w:br/>
          <w:t>ΚΑΡΡΑΣ Γ. , σελ.</w:t>
        </w:r>
        <w:r w:rsidRPr="006B233D">
          <w:rPr>
            <w:rFonts w:eastAsia="Times New Roman"/>
            <w:szCs w:val="24"/>
            <w:lang w:eastAsia="en-US"/>
          </w:rPr>
          <w:br/>
          <w:t>ΚΑΤΣΩΤΗΣ Χ. , σελ.</w:t>
        </w:r>
        <w:r w:rsidRPr="006B233D">
          <w:rPr>
            <w:rFonts w:eastAsia="Times New Roman"/>
            <w:szCs w:val="24"/>
            <w:lang w:eastAsia="en-US"/>
          </w:rPr>
          <w:br/>
          <w:t>ΚΕΓΚΕΡΟΓΛΟΥ Β. , σελ.</w:t>
        </w:r>
        <w:r w:rsidRPr="006B233D">
          <w:rPr>
            <w:rFonts w:eastAsia="Times New Roman"/>
            <w:szCs w:val="24"/>
            <w:lang w:eastAsia="en-US"/>
          </w:rPr>
          <w:br/>
          <w:t>ΚΟΖΟΜΠΟΛΗ - ΑΜΑΝΑΤΙΔΗ Π. , σελ.</w:t>
        </w:r>
        <w:r w:rsidRPr="006B233D">
          <w:rPr>
            <w:rFonts w:eastAsia="Times New Roman"/>
            <w:szCs w:val="24"/>
            <w:lang w:eastAsia="en-US"/>
          </w:rPr>
          <w:br/>
          <w:t>ΚΟΥΤΣΟΥΚΟΣ Γ. , σελ.</w:t>
        </w:r>
        <w:r w:rsidRPr="006B233D">
          <w:rPr>
            <w:rFonts w:eastAsia="Times New Roman"/>
            <w:szCs w:val="24"/>
            <w:lang w:eastAsia="en-US"/>
          </w:rPr>
          <w:br/>
          <w:t>ΚΡΕΤΣΟΣ Ε. , σελ.</w:t>
        </w:r>
        <w:r w:rsidRPr="006B233D">
          <w:rPr>
            <w:rFonts w:eastAsia="Times New Roman"/>
            <w:szCs w:val="24"/>
            <w:lang w:eastAsia="en-US"/>
          </w:rPr>
          <w:br/>
          <w:t>ΛΑΓΟΣ Ι. , σελ.</w:t>
        </w:r>
        <w:r w:rsidRPr="006B233D">
          <w:rPr>
            <w:rFonts w:eastAsia="Times New Roman"/>
            <w:szCs w:val="24"/>
            <w:lang w:eastAsia="en-US"/>
          </w:rPr>
          <w:br/>
          <w:t>ΛΑΖΑΡΙΔΗΣ Γ. , σελ.</w:t>
        </w:r>
        <w:r w:rsidRPr="006B233D">
          <w:rPr>
            <w:rFonts w:eastAsia="Times New Roman"/>
            <w:szCs w:val="24"/>
            <w:lang w:eastAsia="en-US"/>
          </w:rPr>
          <w:br/>
          <w:t>ΛΑΠΠΑΣ Σ. , σελ.</w:t>
        </w:r>
        <w:r w:rsidRPr="006B233D">
          <w:rPr>
            <w:rFonts w:eastAsia="Times New Roman"/>
            <w:szCs w:val="24"/>
            <w:lang w:eastAsia="en-US"/>
          </w:rPr>
          <w:br/>
          <w:t>ΛΙΒΑΝΙΟΥ Ζ. , σελ.</w:t>
        </w:r>
        <w:r w:rsidRPr="006B233D">
          <w:rPr>
            <w:rFonts w:eastAsia="Times New Roman"/>
            <w:szCs w:val="24"/>
            <w:lang w:eastAsia="en-US"/>
          </w:rPr>
          <w:br/>
          <w:t>ΜΟΡΦΙΔΗΣ Κ. , σελ.</w:t>
        </w:r>
        <w:r w:rsidRPr="006B233D">
          <w:rPr>
            <w:rFonts w:eastAsia="Times New Roman"/>
            <w:szCs w:val="24"/>
            <w:lang w:eastAsia="en-US"/>
          </w:rPr>
          <w:br/>
          <w:t>ΜΠΑΛΛΗΣ Σ. , σελ.</w:t>
        </w:r>
        <w:r w:rsidRPr="006B233D">
          <w:rPr>
            <w:rFonts w:eastAsia="Times New Roman"/>
            <w:szCs w:val="24"/>
            <w:lang w:eastAsia="en-US"/>
          </w:rPr>
          <w:br/>
          <w:t>ΞΕΝΟΓΙΑΝΝΑΚΟΠΟΥΛΟΥ Μ. , σελ.</w:t>
        </w:r>
        <w:r w:rsidRPr="006B233D">
          <w:rPr>
            <w:rFonts w:eastAsia="Times New Roman"/>
            <w:szCs w:val="24"/>
            <w:lang w:eastAsia="en-US"/>
          </w:rPr>
          <w:br/>
          <w:t>ΠΑΠΑΗΛΙΟΥ Γ. , σελ.</w:t>
        </w:r>
        <w:r w:rsidRPr="006B233D">
          <w:rPr>
            <w:rFonts w:eastAsia="Times New Roman"/>
            <w:szCs w:val="24"/>
            <w:lang w:eastAsia="en-US"/>
          </w:rPr>
          <w:br/>
          <w:t>ΠΡΑΤΣΟΛΗΣ Α. , σελ.</w:t>
        </w:r>
        <w:r w:rsidRPr="006B233D">
          <w:rPr>
            <w:rFonts w:eastAsia="Times New Roman"/>
            <w:szCs w:val="24"/>
            <w:lang w:eastAsia="en-US"/>
          </w:rPr>
          <w:br/>
          <w:t>ΡΗΓΑΣ Π. , σελ.</w:t>
        </w:r>
        <w:r w:rsidRPr="006B233D">
          <w:rPr>
            <w:rFonts w:eastAsia="Times New Roman"/>
            <w:szCs w:val="24"/>
            <w:lang w:eastAsia="en-US"/>
          </w:rPr>
          <w:br/>
          <w:t>ΣΑΡΙΔΗΣ Ι. , σελ.</w:t>
        </w:r>
        <w:r w:rsidRPr="006B233D">
          <w:rPr>
            <w:rFonts w:eastAsia="Times New Roman"/>
            <w:szCs w:val="24"/>
            <w:lang w:eastAsia="en-US"/>
          </w:rPr>
          <w:br/>
          <w:t>ΣΤΑΜΑΤΑΚΗ Ε. , σελ.</w:t>
        </w:r>
        <w:r w:rsidRPr="006B233D">
          <w:rPr>
            <w:rFonts w:eastAsia="Times New Roman"/>
            <w:szCs w:val="24"/>
            <w:lang w:eastAsia="en-US"/>
          </w:rPr>
          <w:br/>
          <w:t>ΤΖΑΒΑΡΑΣ Κ. , σελ.</w:t>
        </w:r>
        <w:r w:rsidRPr="006B233D">
          <w:rPr>
            <w:rFonts w:eastAsia="Times New Roman"/>
            <w:szCs w:val="24"/>
            <w:lang w:eastAsia="en-US"/>
          </w:rPr>
          <w:br/>
          <w:t>ΤΣΑΚΑΛΩΤΟΣ Ε. , σελ.</w:t>
        </w:r>
        <w:r w:rsidRPr="006B233D">
          <w:rPr>
            <w:rFonts w:eastAsia="Times New Roman"/>
            <w:szCs w:val="24"/>
            <w:lang w:eastAsia="en-US"/>
          </w:rPr>
          <w:br/>
          <w:t>ΤΣΟΓΚΑΣ Γ. , σελ.</w:t>
        </w:r>
        <w:r w:rsidRPr="006B233D">
          <w:rPr>
            <w:rFonts w:eastAsia="Times New Roman"/>
            <w:szCs w:val="24"/>
            <w:lang w:eastAsia="en-US"/>
          </w:rPr>
          <w:br/>
          <w:t>ΦΩΚΑΣ Α. , σελ.</w:t>
        </w:r>
        <w:r w:rsidRPr="006B233D">
          <w:rPr>
            <w:rFonts w:eastAsia="Times New Roman"/>
            <w:szCs w:val="24"/>
            <w:lang w:eastAsia="en-US"/>
          </w:rPr>
          <w:br/>
          <w:t>ΧΡΙΣΤΟΔΟΥΛΟΠΟΥΛΟΥ Α. , σελ.</w:t>
        </w:r>
        <w:r w:rsidRPr="006B233D">
          <w:rPr>
            <w:rFonts w:eastAsia="Times New Roman"/>
            <w:szCs w:val="24"/>
            <w:lang w:eastAsia="en-US"/>
          </w:rPr>
          <w:br/>
        </w:r>
      </w:ins>
    </w:p>
    <w:p w14:paraId="20A4E7D3" w14:textId="51E37C18" w:rsidR="005D4821" w:rsidRDefault="006B233D">
      <w:pPr>
        <w:spacing w:line="600" w:lineRule="auto"/>
        <w:ind w:firstLine="720"/>
        <w:jc w:val="center"/>
        <w:rPr>
          <w:rFonts w:eastAsia="Times New Roman"/>
          <w:szCs w:val="24"/>
        </w:rPr>
      </w:pPr>
      <w:r>
        <w:rPr>
          <w:rFonts w:eastAsia="Times New Roman"/>
          <w:szCs w:val="24"/>
        </w:rPr>
        <w:t>ΠΡΑΚΤΙΚΑ ΒΟΥΛΗΣ</w:t>
      </w:r>
    </w:p>
    <w:p w14:paraId="20A4E7D4" w14:textId="77777777" w:rsidR="005D4821" w:rsidRDefault="006B233D">
      <w:pPr>
        <w:spacing w:line="600" w:lineRule="auto"/>
        <w:ind w:firstLine="720"/>
        <w:jc w:val="center"/>
        <w:rPr>
          <w:rFonts w:eastAsia="Times New Roman"/>
          <w:szCs w:val="24"/>
        </w:rPr>
      </w:pPr>
      <w:r>
        <w:rPr>
          <w:rFonts w:eastAsia="Times New Roman"/>
          <w:szCs w:val="24"/>
        </w:rPr>
        <w:t>Ι</w:t>
      </w:r>
      <w:r>
        <w:rPr>
          <w:rFonts w:eastAsia="Times New Roman"/>
          <w:szCs w:val="24"/>
        </w:rPr>
        <w:t xml:space="preserve">Ζ΄ ΠΕΡΙΟΔΟΣ </w:t>
      </w:r>
    </w:p>
    <w:p w14:paraId="20A4E7D5" w14:textId="77777777" w:rsidR="005D4821" w:rsidRDefault="006B233D">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20A4E7D6" w14:textId="77777777" w:rsidR="005D4821" w:rsidRDefault="006B233D">
      <w:pPr>
        <w:spacing w:line="600" w:lineRule="auto"/>
        <w:ind w:firstLine="720"/>
        <w:jc w:val="center"/>
        <w:rPr>
          <w:rFonts w:eastAsia="Times New Roman"/>
          <w:szCs w:val="24"/>
        </w:rPr>
      </w:pPr>
      <w:r>
        <w:rPr>
          <w:rFonts w:eastAsia="Times New Roman"/>
          <w:szCs w:val="24"/>
        </w:rPr>
        <w:t>ΣΥΝΟΔΟΣ Δ΄</w:t>
      </w:r>
    </w:p>
    <w:p w14:paraId="20A4E7D7" w14:textId="77777777" w:rsidR="005D4821" w:rsidRDefault="006B233D">
      <w:pPr>
        <w:spacing w:line="600" w:lineRule="auto"/>
        <w:ind w:firstLine="720"/>
        <w:jc w:val="center"/>
        <w:rPr>
          <w:rFonts w:eastAsia="Times New Roman"/>
          <w:szCs w:val="24"/>
        </w:rPr>
      </w:pPr>
      <w:r>
        <w:rPr>
          <w:rFonts w:eastAsia="Times New Roman"/>
          <w:szCs w:val="24"/>
        </w:rPr>
        <w:t>ΣΥΝΕΔΡΙΑΣΗ  ΞΔ΄</w:t>
      </w:r>
    </w:p>
    <w:p w14:paraId="20A4E7D8" w14:textId="77777777" w:rsidR="005D4821" w:rsidRDefault="006B233D">
      <w:pPr>
        <w:spacing w:line="600" w:lineRule="auto"/>
        <w:ind w:firstLine="720"/>
        <w:jc w:val="center"/>
        <w:rPr>
          <w:rFonts w:eastAsia="Times New Roman"/>
          <w:szCs w:val="24"/>
        </w:rPr>
      </w:pPr>
      <w:r>
        <w:rPr>
          <w:rFonts w:eastAsia="Times New Roman"/>
          <w:szCs w:val="24"/>
        </w:rPr>
        <w:t>Τρίτη 29 Ιανουαρίου 2019</w:t>
      </w:r>
    </w:p>
    <w:p w14:paraId="20A4E7D9" w14:textId="77777777" w:rsidR="005D4821" w:rsidRDefault="006B233D">
      <w:pPr>
        <w:spacing w:line="600" w:lineRule="auto"/>
        <w:ind w:firstLine="720"/>
        <w:jc w:val="both"/>
        <w:rPr>
          <w:rFonts w:eastAsia="Times New Roman"/>
          <w:szCs w:val="24"/>
        </w:rPr>
      </w:pPr>
      <w:r>
        <w:rPr>
          <w:rFonts w:eastAsia="Times New Roman"/>
          <w:szCs w:val="24"/>
        </w:rPr>
        <w:t xml:space="preserve">Αθήνα, σήμερα στις 29 Ιανουαρίου 2019, ημέρα Τρίτη και ώρα 12.05΄, συνήλθε στην Αίθουσα των συνεδριάσεων του Βουλευτηρίου η Βουλή σε ολομέλεια για να συνεδριάσει υπό την προεδρία του Ζ΄ Αντιπροέδρου αυτής κ. </w:t>
      </w:r>
      <w:r w:rsidRPr="001B1492">
        <w:rPr>
          <w:rFonts w:eastAsia="Times New Roman"/>
          <w:b/>
          <w:szCs w:val="24"/>
        </w:rPr>
        <w:t>ΣΠΥΡΙΔΩΝΟΣ ΛΥΚΟΥΔΗ</w:t>
      </w:r>
      <w:r>
        <w:rPr>
          <w:rFonts w:eastAsia="Times New Roman"/>
          <w:szCs w:val="24"/>
        </w:rPr>
        <w:t xml:space="preserve">. </w:t>
      </w:r>
    </w:p>
    <w:p w14:paraId="20A4E7DA" w14:textId="7AC92160" w:rsidR="005D4821" w:rsidRDefault="006B233D">
      <w:pPr>
        <w:tabs>
          <w:tab w:val="left" w:pos="2820"/>
        </w:tabs>
        <w:spacing w:line="600" w:lineRule="auto"/>
        <w:ind w:firstLine="720"/>
        <w:jc w:val="both"/>
        <w:rPr>
          <w:rFonts w:eastAsia="Times New Roman"/>
          <w:szCs w:val="24"/>
        </w:rPr>
      </w:pPr>
      <w:r>
        <w:rPr>
          <w:rFonts w:eastAsia="Times New Roman" w:cs="Times New Roman"/>
          <w:b/>
          <w:szCs w:val="24"/>
        </w:rPr>
        <w:t>ΠΡΟΕΔΡΕΥΩΝ (Σπυρίδων Λυκούδ</w:t>
      </w:r>
      <w:r>
        <w:rPr>
          <w:rFonts w:eastAsia="Times New Roman" w:cs="Times New Roman"/>
          <w:b/>
          <w:szCs w:val="24"/>
        </w:rPr>
        <w:t xml:space="preserve">ης): </w:t>
      </w:r>
      <w:del w:id="33" w:author="Φλούδα Χριστίνα" w:date="2019-02-07T13:19:00Z">
        <w:r w:rsidDel="008C1D1C">
          <w:rPr>
            <w:rFonts w:eastAsia="Times New Roman"/>
            <w:b/>
            <w:szCs w:val="24"/>
          </w:rPr>
          <w:delText xml:space="preserve"> </w:delText>
        </w:r>
      </w:del>
      <w:r>
        <w:rPr>
          <w:rFonts w:eastAsia="Times New Roman"/>
          <w:szCs w:val="24"/>
        </w:rPr>
        <w:t xml:space="preserve">Κυρίες και κύριοι συνάδελφοι, αρχίζει η συνεδρίαση. </w:t>
      </w:r>
    </w:p>
    <w:p w14:paraId="20A4E7DB" w14:textId="77777777" w:rsidR="005D4821" w:rsidRDefault="006B233D">
      <w:pPr>
        <w:tabs>
          <w:tab w:val="left" w:pos="2820"/>
        </w:tabs>
        <w:spacing w:line="600" w:lineRule="auto"/>
        <w:ind w:firstLine="720"/>
        <w:jc w:val="both"/>
        <w:rPr>
          <w:rFonts w:eastAsia="Times New Roman" w:cs="Times New Roman"/>
          <w:szCs w:val="24"/>
        </w:rPr>
      </w:pPr>
      <w:r>
        <w:rPr>
          <w:rFonts w:eastAsia="Times New Roman"/>
          <w:szCs w:val="24"/>
        </w:rPr>
        <w:t>Θα μου επιτρέψετε στην αρχή, πριν μπούμε στη σημερινή ημερήσια διάταξη, να</w:t>
      </w:r>
      <w:r w:rsidRPr="00BB73B3">
        <w:rPr>
          <w:rFonts w:eastAsia="Times New Roman" w:cs="Times New Roman"/>
          <w:szCs w:val="24"/>
        </w:rPr>
        <w:t xml:space="preserve"> πω δυο λόγια </w:t>
      </w:r>
      <w:r>
        <w:rPr>
          <w:rFonts w:eastAsia="Times New Roman" w:cs="Times New Roman"/>
          <w:szCs w:val="24"/>
        </w:rPr>
        <w:t xml:space="preserve">εκ μέρους </w:t>
      </w:r>
      <w:r w:rsidRPr="00BB73B3">
        <w:rPr>
          <w:rFonts w:eastAsia="Times New Roman" w:cs="Times New Roman"/>
          <w:szCs w:val="24"/>
        </w:rPr>
        <w:t xml:space="preserve">του </w:t>
      </w:r>
      <w:r>
        <w:rPr>
          <w:rFonts w:eastAsia="Times New Roman" w:cs="Times New Roman"/>
          <w:szCs w:val="24"/>
        </w:rPr>
        <w:t>Π</w:t>
      </w:r>
      <w:r w:rsidRPr="00BB73B3">
        <w:rPr>
          <w:rFonts w:eastAsia="Times New Roman" w:cs="Times New Roman"/>
          <w:szCs w:val="24"/>
        </w:rPr>
        <w:t xml:space="preserve">ροεδρείου </w:t>
      </w:r>
      <w:r w:rsidRPr="00BB73B3">
        <w:rPr>
          <w:rFonts w:eastAsia="Times New Roman" w:cs="Times New Roman"/>
          <w:szCs w:val="24"/>
        </w:rPr>
        <w:lastRenderedPageBreak/>
        <w:t xml:space="preserve">της Βουλής σχετικά με την </w:t>
      </w:r>
      <w:r>
        <w:rPr>
          <w:rFonts w:eastAsia="Times New Roman" w:cs="Times New Roman"/>
          <w:szCs w:val="24"/>
        </w:rPr>
        <w:t>Η</w:t>
      </w:r>
      <w:r w:rsidRPr="00BB73B3">
        <w:rPr>
          <w:rFonts w:eastAsia="Times New Roman" w:cs="Times New Roman"/>
          <w:szCs w:val="24"/>
        </w:rPr>
        <w:t xml:space="preserve">μέρα </w:t>
      </w:r>
      <w:r>
        <w:rPr>
          <w:rFonts w:eastAsia="Times New Roman" w:cs="Times New Roman"/>
          <w:szCs w:val="24"/>
        </w:rPr>
        <w:t>Μ</w:t>
      </w:r>
      <w:r w:rsidRPr="00BB73B3">
        <w:rPr>
          <w:rFonts w:eastAsia="Times New Roman" w:cs="Times New Roman"/>
          <w:szCs w:val="24"/>
        </w:rPr>
        <w:t xml:space="preserve">νήμης των Ελλήνων Εβραίων Μαρτύρων και </w:t>
      </w:r>
      <w:r>
        <w:rPr>
          <w:rFonts w:eastAsia="Times New Roman" w:cs="Times New Roman"/>
          <w:szCs w:val="24"/>
        </w:rPr>
        <w:t>Η</w:t>
      </w:r>
      <w:r w:rsidRPr="00BB73B3">
        <w:rPr>
          <w:rFonts w:eastAsia="Times New Roman" w:cs="Times New Roman"/>
          <w:szCs w:val="24"/>
        </w:rPr>
        <w:t xml:space="preserve">ρώων του </w:t>
      </w:r>
      <w:r>
        <w:rPr>
          <w:rFonts w:eastAsia="Times New Roman" w:cs="Times New Roman"/>
          <w:szCs w:val="24"/>
        </w:rPr>
        <w:t>Ο</w:t>
      </w:r>
      <w:r w:rsidRPr="00BB73B3">
        <w:rPr>
          <w:rFonts w:eastAsia="Times New Roman" w:cs="Times New Roman"/>
          <w:szCs w:val="24"/>
        </w:rPr>
        <w:t>λ</w:t>
      </w:r>
      <w:r w:rsidRPr="00BB73B3">
        <w:rPr>
          <w:rFonts w:eastAsia="Times New Roman" w:cs="Times New Roman"/>
          <w:szCs w:val="24"/>
        </w:rPr>
        <w:t>οκαυτώματος</w:t>
      </w:r>
      <w:r>
        <w:rPr>
          <w:rFonts w:eastAsia="Times New Roman" w:cs="Times New Roman"/>
          <w:szCs w:val="24"/>
        </w:rPr>
        <w:t xml:space="preserve"> της</w:t>
      </w:r>
      <w:r w:rsidRPr="00BB73B3">
        <w:rPr>
          <w:rFonts w:eastAsia="Times New Roman" w:cs="Times New Roman"/>
          <w:szCs w:val="24"/>
        </w:rPr>
        <w:t xml:space="preserve"> </w:t>
      </w:r>
      <w:r>
        <w:rPr>
          <w:rFonts w:eastAsia="Times New Roman" w:cs="Times New Roman"/>
          <w:szCs w:val="24"/>
        </w:rPr>
        <w:t>27</w:t>
      </w:r>
      <w:r w:rsidRPr="00E0590C">
        <w:rPr>
          <w:rFonts w:eastAsia="Times New Roman" w:cs="Times New Roman"/>
          <w:szCs w:val="24"/>
          <w:vertAlign w:val="superscript"/>
        </w:rPr>
        <w:t>ης</w:t>
      </w:r>
      <w:r>
        <w:rPr>
          <w:rFonts w:eastAsia="Times New Roman" w:cs="Times New Roman"/>
          <w:szCs w:val="24"/>
        </w:rPr>
        <w:t xml:space="preserve"> </w:t>
      </w:r>
      <w:r w:rsidRPr="00BB73B3">
        <w:rPr>
          <w:rFonts w:eastAsia="Times New Roman" w:cs="Times New Roman"/>
          <w:szCs w:val="24"/>
        </w:rPr>
        <w:t>Ιανουαρίου στην Ολομέλεια της Βουλής</w:t>
      </w:r>
      <w:r>
        <w:rPr>
          <w:rFonts w:eastAsia="Times New Roman" w:cs="Times New Roman"/>
          <w:szCs w:val="24"/>
        </w:rPr>
        <w:t>.</w:t>
      </w:r>
      <w:r w:rsidRPr="00BB73B3">
        <w:rPr>
          <w:rFonts w:eastAsia="Times New Roman" w:cs="Times New Roman"/>
          <w:szCs w:val="24"/>
        </w:rPr>
        <w:t xml:space="preserve"> </w:t>
      </w:r>
      <w:r>
        <w:rPr>
          <w:rFonts w:eastAsia="Times New Roman" w:cs="Times New Roman"/>
          <w:szCs w:val="24"/>
        </w:rPr>
        <w:t xml:space="preserve"> </w:t>
      </w:r>
    </w:p>
    <w:p w14:paraId="20A4E7DC" w14:textId="77777777" w:rsidR="005D4821" w:rsidRDefault="006B233D">
      <w:pPr>
        <w:tabs>
          <w:tab w:val="left" w:pos="2820"/>
        </w:tabs>
        <w:spacing w:line="600" w:lineRule="auto"/>
        <w:ind w:firstLine="720"/>
        <w:jc w:val="both"/>
        <w:rPr>
          <w:rFonts w:eastAsia="Times New Roman" w:cs="Times New Roman"/>
          <w:szCs w:val="24"/>
        </w:rPr>
      </w:pPr>
      <w:r>
        <w:rPr>
          <w:rFonts w:eastAsia="Times New Roman" w:cs="Times New Roman"/>
          <w:szCs w:val="24"/>
        </w:rPr>
        <w:t>Η Ολομέλεια της Βουλής</w:t>
      </w:r>
      <w:r w:rsidRPr="00BB73B3">
        <w:rPr>
          <w:rFonts w:eastAsia="Times New Roman" w:cs="Times New Roman"/>
          <w:szCs w:val="24"/>
        </w:rPr>
        <w:t xml:space="preserve"> των Ελλήνων τιμά τη </w:t>
      </w:r>
      <w:r>
        <w:rPr>
          <w:rFonts w:eastAsia="Times New Roman" w:cs="Times New Roman"/>
          <w:szCs w:val="24"/>
        </w:rPr>
        <w:t>μ</w:t>
      </w:r>
      <w:r w:rsidRPr="00BB73B3">
        <w:rPr>
          <w:rFonts w:eastAsia="Times New Roman" w:cs="Times New Roman"/>
          <w:szCs w:val="24"/>
        </w:rPr>
        <w:t xml:space="preserve">νήμη των Ελλήνων Εβραίων </w:t>
      </w:r>
      <w:r>
        <w:rPr>
          <w:rFonts w:eastAsia="Times New Roman" w:cs="Times New Roman"/>
          <w:szCs w:val="24"/>
        </w:rPr>
        <w:t>μ</w:t>
      </w:r>
      <w:r w:rsidRPr="00BB73B3">
        <w:rPr>
          <w:rFonts w:eastAsia="Times New Roman" w:cs="Times New Roman"/>
          <w:szCs w:val="24"/>
        </w:rPr>
        <w:t xml:space="preserve">αρτύρων και </w:t>
      </w:r>
      <w:r>
        <w:rPr>
          <w:rFonts w:eastAsia="Times New Roman" w:cs="Times New Roman"/>
          <w:szCs w:val="24"/>
        </w:rPr>
        <w:t>η</w:t>
      </w:r>
      <w:r w:rsidRPr="00BB73B3">
        <w:rPr>
          <w:rFonts w:eastAsia="Times New Roman" w:cs="Times New Roman"/>
          <w:szCs w:val="24"/>
        </w:rPr>
        <w:t xml:space="preserve">ρώων του </w:t>
      </w:r>
      <w:r>
        <w:rPr>
          <w:rFonts w:eastAsia="Times New Roman" w:cs="Times New Roman"/>
          <w:szCs w:val="24"/>
        </w:rPr>
        <w:t>Ο</w:t>
      </w:r>
      <w:r w:rsidRPr="00BB73B3">
        <w:rPr>
          <w:rFonts w:eastAsia="Times New Roman" w:cs="Times New Roman"/>
          <w:szCs w:val="24"/>
        </w:rPr>
        <w:t>λοκαυτώματος που δολοφονήθηκαν στα ναζιστικά στρατόπεδα συγκέντρωσης</w:t>
      </w:r>
      <w:r>
        <w:rPr>
          <w:rFonts w:eastAsia="Times New Roman" w:cs="Times New Roman"/>
          <w:szCs w:val="24"/>
        </w:rPr>
        <w:t>.</w:t>
      </w:r>
      <w:r w:rsidRPr="00BB73B3">
        <w:rPr>
          <w:rFonts w:eastAsia="Times New Roman" w:cs="Times New Roman"/>
          <w:szCs w:val="24"/>
        </w:rPr>
        <w:t xml:space="preserve"> </w:t>
      </w:r>
      <w:r>
        <w:rPr>
          <w:rFonts w:eastAsia="Times New Roman" w:cs="Times New Roman"/>
          <w:szCs w:val="24"/>
        </w:rPr>
        <w:t>Ε</w:t>
      </w:r>
      <w:r w:rsidRPr="00BB73B3">
        <w:rPr>
          <w:rFonts w:eastAsia="Times New Roman" w:cs="Times New Roman"/>
          <w:szCs w:val="24"/>
        </w:rPr>
        <w:t xml:space="preserve">κτός από </w:t>
      </w:r>
      <w:r>
        <w:rPr>
          <w:rFonts w:eastAsia="Times New Roman" w:cs="Times New Roman"/>
          <w:szCs w:val="24"/>
        </w:rPr>
        <w:t>τα έξι</w:t>
      </w:r>
      <w:r w:rsidRPr="00BB73B3">
        <w:rPr>
          <w:rFonts w:eastAsia="Times New Roman" w:cs="Times New Roman"/>
          <w:szCs w:val="24"/>
        </w:rPr>
        <w:t xml:space="preserve"> εκατομμύρια Εβρ</w:t>
      </w:r>
      <w:r w:rsidRPr="00BB73B3">
        <w:rPr>
          <w:rFonts w:eastAsia="Times New Roman" w:cs="Times New Roman"/>
          <w:szCs w:val="24"/>
        </w:rPr>
        <w:t>αί</w:t>
      </w:r>
      <w:r>
        <w:rPr>
          <w:rFonts w:eastAsia="Times New Roman" w:cs="Times New Roman"/>
          <w:szCs w:val="24"/>
        </w:rPr>
        <w:t>ων</w:t>
      </w:r>
      <w:r w:rsidRPr="00BB73B3">
        <w:rPr>
          <w:rFonts w:eastAsia="Times New Roman" w:cs="Times New Roman"/>
          <w:szCs w:val="24"/>
        </w:rPr>
        <w:t xml:space="preserve"> της Ευρώπης</w:t>
      </w:r>
      <w:r>
        <w:rPr>
          <w:rFonts w:eastAsia="Times New Roman" w:cs="Times New Roman"/>
          <w:szCs w:val="24"/>
        </w:rPr>
        <w:t>,</w:t>
      </w:r>
      <w:r w:rsidRPr="00BB73B3">
        <w:rPr>
          <w:rFonts w:eastAsia="Times New Roman" w:cs="Times New Roman"/>
          <w:szCs w:val="24"/>
        </w:rPr>
        <w:t xml:space="preserve"> από τις ναζιστικές δυνάμεις θανατώθηκαν και χιλιάδες αγωνιστές της Αντίστασης</w:t>
      </w:r>
      <w:r>
        <w:rPr>
          <w:rFonts w:eastAsia="Times New Roman" w:cs="Times New Roman"/>
          <w:szCs w:val="24"/>
        </w:rPr>
        <w:t>,</w:t>
      </w:r>
      <w:r w:rsidRPr="00BB73B3">
        <w:rPr>
          <w:rFonts w:eastAsia="Times New Roman" w:cs="Times New Roman"/>
          <w:szCs w:val="24"/>
        </w:rPr>
        <w:t xml:space="preserve"> μεταξύ των οποίων Έλληνες και Ελληνίδες</w:t>
      </w:r>
      <w:r>
        <w:rPr>
          <w:rFonts w:eastAsia="Times New Roman" w:cs="Times New Roman"/>
          <w:szCs w:val="24"/>
        </w:rPr>
        <w:t>,</w:t>
      </w:r>
      <w:r w:rsidRPr="00BB73B3">
        <w:rPr>
          <w:rFonts w:eastAsia="Times New Roman" w:cs="Times New Roman"/>
          <w:szCs w:val="24"/>
        </w:rPr>
        <w:t xml:space="preserve"> </w:t>
      </w:r>
      <w:r>
        <w:rPr>
          <w:rFonts w:eastAsia="Times New Roman" w:cs="Times New Roman"/>
          <w:szCs w:val="24"/>
        </w:rPr>
        <w:t xml:space="preserve">όπως επίσης και εκατομμύρια </w:t>
      </w:r>
      <w:proofErr w:type="spellStart"/>
      <w:r>
        <w:rPr>
          <w:rFonts w:eastAsia="Times New Roman" w:cs="Times New Roman"/>
          <w:szCs w:val="24"/>
        </w:rPr>
        <w:t>Ρομά</w:t>
      </w:r>
      <w:proofErr w:type="spellEnd"/>
      <w:r>
        <w:rPr>
          <w:rFonts w:eastAsia="Times New Roman" w:cs="Times New Roman"/>
          <w:szCs w:val="24"/>
        </w:rPr>
        <w:t xml:space="preserve">, διακόσιες πενήντα χιλιάδες </w:t>
      </w:r>
      <w:r w:rsidRPr="00BB73B3">
        <w:rPr>
          <w:rFonts w:eastAsia="Times New Roman" w:cs="Times New Roman"/>
          <w:szCs w:val="24"/>
        </w:rPr>
        <w:t xml:space="preserve">φυσικά ή διανοητικά ανάπηροι και </w:t>
      </w:r>
      <w:r>
        <w:rPr>
          <w:rFonts w:eastAsia="Times New Roman" w:cs="Times New Roman"/>
          <w:szCs w:val="24"/>
        </w:rPr>
        <w:t>εννέα χιλιάδες</w:t>
      </w:r>
      <w:r w:rsidRPr="00BB73B3">
        <w:rPr>
          <w:rFonts w:eastAsia="Times New Roman" w:cs="Times New Roman"/>
          <w:szCs w:val="24"/>
        </w:rPr>
        <w:t xml:space="preserve"> ομοφυλόφιλοι</w:t>
      </w:r>
      <w:r>
        <w:rPr>
          <w:rFonts w:eastAsia="Times New Roman" w:cs="Times New Roman"/>
          <w:szCs w:val="24"/>
        </w:rPr>
        <w:t>.</w:t>
      </w:r>
      <w:r w:rsidRPr="00BB73B3">
        <w:rPr>
          <w:rFonts w:eastAsia="Times New Roman" w:cs="Times New Roman"/>
          <w:szCs w:val="24"/>
        </w:rPr>
        <w:t xml:space="preserve"> </w:t>
      </w:r>
      <w:r>
        <w:rPr>
          <w:rFonts w:eastAsia="Times New Roman" w:cs="Times New Roman"/>
          <w:szCs w:val="24"/>
        </w:rPr>
        <w:t>Α</w:t>
      </w:r>
      <w:r w:rsidRPr="00BB73B3">
        <w:rPr>
          <w:rFonts w:eastAsia="Times New Roman" w:cs="Times New Roman"/>
          <w:szCs w:val="24"/>
        </w:rPr>
        <w:t xml:space="preserve">νάμεσα στα </w:t>
      </w:r>
      <w:r>
        <w:rPr>
          <w:rFonts w:eastAsia="Times New Roman" w:cs="Times New Roman"/>
          <w:szCs w:val="24"/>
        </w:rPr>
        <w:t>έξι</w:t>
      </w:r>
      <w:r w:rsidRPr="00BB73B3">
        <w:rPr>
          <w:rFonts w:eastAsia="Times New Roman" w:cs="Times New Roman"/>
          <w:szCs w:val="24"/>
        </w:rPr>
        <w:t xml:space="preserve"> εκατομμύρια Εβραίους της Ευρώπης που έπεσαν θύματα </w:t>
      </w:r>
      <w:r>
        <w:rPr>
          <w:rFonts w:eastAsia="Times New Roman" w:cs="Times New Roman"/>
          <w:szCs w:val="24"/>
        </w:rPr>
        <w:t>τ</w:t>
      </w:r>
      <w:r w:rsidRPr="00BB73B3">
        <w:rPr>
          <w:rFonts w:eastAsia="Times New Roman" w:cs="Times New Roman"/>
          <w:szCs w:val="24"/>
        </w:rPr>
        <w:t>ης ναζιστικής θηριωδίας</w:t>
      </w:r>
      <w:r>
        <w:rPr>
          <w:rFonts w:eastAsia="Times New Roman" w:cs="Times New Roman"/>
          <w:szCs w:val="24"/>
        </w:rPr>
        <w:t>,</w:t>
      </w:r>
      <w:r w:rsidRPr="00BB73B3">
        <w:rPr>
          <w:rFonts w:eastAsia="Times New Roman" w:cs="Times New Roman"/>
          <w:szCs w:val="24"/>
        </w:rPr>
        <w:t xml:space="preserve"> </w:t>
      </w:r>
      <w:r>
        <w:rPr>
          <w:rFonts w:eastAsia="Times New Roman" w:cs="Times New Roman"/>
          <w:szCs w:val="24"/>
        </w:rPr>
        <w:t xml:space="preserve">εξήντα επτά χιλιάδες </w:t>
      </w:r>
      <w:proofErr w:type="spellStart"/>
      <w:r>
        <w:rPr>
          <w:rFonts w:eastAsia="Times New Roman" w:cs="Times New Roman"/>
          <w:szCs w:val="24"/>
        </w:rPr>
        <w:t>εκατόν</w:t>
      </w:r>
      <w:proofErr w:type="spellEnd"/>
      <w:r>
        <w:rPr>
          <w:rFonts w:eastAsia="Times New Roman" w:cs="Times New Roman"/>
          <w:szCs w:val="24"/>
        </w:rPr>
        <w:t xml:space="preserve"> πενήντα ένας</w:t>
      </w:r>
      <w:r w:rsidRPr="00BB73B3">
        <w:rPr>
          <w:rFonts w:eastAsia="Times New Roman" w:cs="Times New Roman"/>
          <w:szCs w:val="24"/>
        </w:rPr>
        <w:t xml:space="preserve"> ήταν Έλληνες συμπολίτες </w:t>
      </w:r>
      <w:r>
        <w:rPr>
          <w:rFonts w:eastAsia="Times New Roman" w:cs="Times New Roman"/>
          <w:szCs w:val="24"/>
        </w:rPr>
        <w:t>μας,</w:t>
      </w:r>
      <w:r w:rsidRPr="00BB73B3">
        <w:rPr>
          <w:rFonts w:eastAsia="Times New Roman" w:cs="Times New Roman"/>
          <w:szCs w:val="24"/>
        </w:rPr>
        <w:t xml:space="preserve"> άνδρες</w:t>
      </w:r>
      <w:r>
        <w:rPr>
          <w:rFonts w:eastAsia="Times New Roman" w:cs="Times New Roman"/>
          <w:szCs w:val="24"/>
        </w:rPr>
        <w:t>,</w:t>
      </w:r>
      <w:r w:rsidRPr="00BB73B3">
        <w:rPr>
          <w:rFonts w:eastAsia="Times New Roman" w:cs="Times New Roman"/>
          <w:szCs w:val="24"/>
        </w:rPr>
        <w:t xml:space="preserve"> γυναίκες</w:t>
      </w:r>
      <w:r>
        <w:rPr>
          <w:rFonts w:eastAsia="Times New Roman" w:cs="Times New Roman"/>
          <w:szCs w:val="24"/>
        </w:rPr>
        <w:t>,</w:t>
      </w:r>
      <w:r w:rsidRPr="00BB73B3">
        <w:rPr>
          <w:rFonts w:eastAsia="Times New Roman" w:cs="Times New Roman"/>
          <w:szCs w:val="24"/>
        </w:rPr>
        <w:t xml:space="preserve"> παιδιά και ηλικιωμένοι</w:t>
      </w:r>
      <w:r>
        <w:rPr>
          <w:rFonts w:eastAsia="Times New Roman" w:cs="Times New Roman"/>
          <w:szCs w:val="24"/>
        </w:rPr>
        <w:t>.</w:t>
      </w:r>
      <w:r w:rsidRPr="00BB73B3">
        <w:rPr>
          <w:rFonts w:eastAsia="Times New Roman" w:cs="Times New Roman"/>
          <w:szCs w:val="24"/>
        </w:rPr>
        <w:t xml:space="preserve"> </w:t>
      </w:r>
    </w:p>
    <w:p w14:paraId="20A4E7DD" w14:textId="77777777" w:rsidR="005D4821" w:rsidRDefault="006B233D">
      <w:pPr>
        <w:tabs>
          <w:tab w:val="left" w:pos="2820"/>
        </w:tabs>
        <w:spacing w:line="600" w:lineRule="auto"/>
        <w:ind w:firstLine="720"/>
        <w:jc w:val="both"/>
        <w:rPr>
          <w:rFonts w:eastAsia="Times New Roman" w:cs="Times New Roman"/>
          <w:szCs w:val="24"/>
        </w:rPr>
      </w:pPr>
      <w:r>
        <w:rPr>
          <w:rFonts w:eastAsia="Times New Roman" w:cs="Times New Roman"/>
          <w:szCs w:val="24"/>
        </w:rPr>
        <w:t>Σ</w:t>
      </w:r>
      <w:r w:rsidRPr="00BB73B3">
        <w:rPr>
          <w:rFonts w:eastAsia="Times New Roman" w:cs="Times New Roman"/>
          <w:szCs w:val="24"/>
        </w:rPr>
        <w:t>την καρδιά της Ευρώπης έγινε πράξη</w:t>
      </w:r>
      <w:r w:rsidRPr="00BB73B3">
        <w:rPr>
          <w:rFonts w:eastAsia="Times New Roman" w:cs="Times New Roman"/>
          <w:szCs w:val="24"/>
        </w:rPr>
        <w:t xml:space="preserve"> η σταδιακή εφαρμογή των διακρίσεων</w:t>
      </w:r>
      <w:r>
        <w:rPr>
          <w:rFonts w:eastAsia="Times New Roman" w:cs="Times New Roman"/>
          <w:szCs w:val="24"/>
        </w:rPr>
        <w:t>,</w:t>
      </w:r>
      <w:r w:rsidRPr="00BB73B3">
        <w:rPr>
          <w:rFonts w:eastAsia="Times New Roman" w:cs="Times New Roman"/>
          <w:szCs w:val="24"/>
        </w:rPr>
        <w:t xml:space="preserve"> των εκτο</w:t>
      </w:r>
      <w:r>
        <w:rPr>
          <w:rFonts w:eastAsia="Times New Roman" w:cs="Times New Roman"/>
          <w:szCs w:val="24"/>
        </w:rPr>
        <w:t xml:space="preserve">πίσεων </w:t>
      </w:r>
      <w:r w:rsidRPr="00BB73B3">
        <w:rPr>
          <w:rFonts w:eastAsia="Times New Roman" w:cs="Times New Roman"/>
          <w:szCs w:val="24"/>
        </w:rPr>
        <w:t>και της εξόντωσης των Εβραίων</w:t>
      </w:r>
      <w:r>
        <w:rPr>
          <w:rFonts w:eastAsia="Times New Roman" w:cs="Times New Roman"/>
          <w:szCs w:val="24"/>
        </w:rPr>
        <w:t>.</w:t>
      </w:r>
      <w:r w:rsidRPr="00BB73B3">
        <w:rPr>
          <w:rFonts w:eastAsia="Times New Roman" w:cs="Times New Roman"/>
          <w:szCs w:val="24"/>
        </w:rPr>
        <w:t xml:space="preserve"> </w:t>
      </w:r>
      <w:r>
        <w:rPr>
          <w:rFonts w:eastAsia="Times New Roman" w:cs="Times New Roman"/>
          <w:szCs w:val="24"/>
        </w:rPr>
        <w:t>Η</w:t>
      </w:r>
      <w:r w:rsidRPr="00BB73B3">
        <w:rPr>
          <w:rFonts w:eastAsia="Times New Roman" w:cs="Times New Roman"/>
          <w:szCs w:val="24"/>
        </w:rPr>
        <w:t xml:space="preserve"> ελληνική ιστορία </w:t>
      </w:r>
      <w:r>
        <w:rPr>
          <w:rFonts w:eastAsia="Times New Roman" w:cs="Times New Roman"/>
          <w:szCs w:val="24"/>
        </w:rPr>
        <w:t>αποτελεί</w:t>
      </w:r>
      <w:r w:rsidRPr="00BB73B3">
        <w:rPr>
          <w:rFonts w:eastAsia="Times New Roman" w:cs="Times New Roman"/>
          <w:szCs w:val="24"/>
        </w:rPr>
        <w:t xml:space="preserve"> κομμάτι αυτής της ευρωπαϊκής και παγκόσμιας </w:t>
      </w:r>
      <w:r>
        <w:rPr>
          <w:rFonts w:eastAsia="Times New Roman" w:cs="Times New Roman"/>
          <w:szCs w:val="24"/>
        </w:rPr>
        <w:t>ι</w:t>
      </w:r>
      <w:r w:rsidRPr="00BB73B3">
        <w:rPr>
          <w:rFonts w:eastAsia="Times New Roman" w:cs="Times New Roman"/>
          <w:szCs w:val="24"/>
        </w:rPr>
        <w:t>στορίας</w:t>
      </w:r>
      <w:r>
        <w:rPr>
          <w:rFonts w:eastAsia="Times New Roman" w:cs="Times New Roman"/>
          <w:szCs w:val="24"/>
        </w:rPr>
        <w:t>.</w:t>
      </w:r>
      <w:r w:rsidRPr="00BB73B3">
        <w:rPr>
          <w:rFonts w:eastAsia="Times New Roman" w:cs="Times New Roman"/>
          <w:szCs w:val="24"/>
        </w:rPr>
        <w:t xml:space="preserve"> </w:t>
      </w:r>
      <w:r>
        <w:rPr>
          <w:rFonts w:eastAsia="Times New Roman" w:cs="Times New Roman"/>
          <w:szCs w:val="24"/>
        </w:rPr>
        <w:t>Σ</w:t>
      </w:r>
      <w:r w:rsidRPr="00BB73B3">
        <w:rPr>
          <w:rFonts w:eastAsia="Times New Roman" w:cs="Times New Roman"/>
          <w:szCs w:val="24"/>
        </w:rPr>
        <w:t xml:space="preserve">τη χώρα μας αφανίστηκαν </w:t>
      </w:r>
      <w:r w:rsidRPr="00BB73B3">
        <w:rPr>
          <w:rFonts w:eastAsia="Times New Roman" w:cs="Times New Roman"/>
          <w:szCs w:val="24"/>
        </w:rPr>
        <w:lastRenderedPageBreak/>
        <w:t xml:space="preserve">σχεδόν ολοσχερώς οι εβραϊκές κοινότητες </w:t>
      </w:r>
      <w:r>
        <w:rPr>
          <w:rFonts w:eastAsia="Times New Roman" w:cs="Times New Roman"/>
          <w:szCs w:val="24"/>
        </w:rPr>
        <w:t xml:space="preserve">στη </w:t>
      </w:r>
      <w:r w:rsidRPr="00BB73B3">
        <w:rPr>
          <w:rFonts w:eastAsia="Times New Roman" w:cs="Times New Roman"/>
          <w:szCs w:val="24"/>
        </w:rPr>
        <w:t>Θεσσαλονίκη</w:t>
      </w:r>
      <w:r>
        <w:rPr>
          <w:rFonts w:eastAsia="Times New Roman" w:cs="Times New Roman"/>
          <w:szCs w:val="24"/>
        </w:rPr>
        <w:t xml:space="preserve"> και</w:t>
      </w:r>
      <w:r w:rsidRPr="00BB73B3">
        <w:rPr>
          <w:rFonts w:eastAsia="Times New Roman" w:cs="Times New Roman"/>
          <w:szCs w:val="24"/>
        </w:rPr>
        <w:t xml:space="preserve"> τα Γιά</w:t>
      </w:r>
      <w:r w:rsidRPr="00BB73B3">
        <w:rPr>
          <w:rFonts w:eastAsia="Times New Roman" w:cs="Times New Roman"/>
          <w:szCs w:val="24"/>
        </w:rPr>
        <w:t>ννενα</w:t>
      </w:r>
      <w:r>
        <w:rPr>
          <w:rFonts w:eastAsia="Times New Roman" w:cs="Times New Roman"/>
          <w:szCs w:val="24"/>
        </w:rPr>
        <w:t>.</w:t>
      </w:r>
      <w:r w:rsidRPr="00BB73B3">
        <w:rPr>
          <w:rFonts w:eastAsia="Times New Roman" w:cs="Times New Roman"/>
          <w:szCs w:val="24"/>
        </w:rPr>
        <w:t xml:space="preserve"> </w:t>
      </w:r>
      <w:r>
        <w:rPr>
          <w:rFonts w:eastAsia="Times New Roman" w:cs="Times New Roman"/>
          <w:szCs w:val="24"/>
        </w:rPr>
        <w:t>Δ</w:t>
      </w:r>
      <w:r w:rsidRPr="00BB73B3">
        <w:rPr>
          <w:rFonts w:eastAsia="Times New Roman" w:cs="Times New Roman"/>
          <w:szCs w:val="24"/>
        </w:rPr>
        <w:t xml:space="preserve">ιασώθηκαν όλοι οι Εβραίοι στη </w:t>
      </w:r>
      <w:r>
        <w:rPr>
          <w:rFonts w:eastAsia="Times New Roman" w:cs="Times New Roman"/>
          <w:szCs w:val="24"/>
        </w:rPr>
        <w:t>Ζάκυνθο,</w:t>
      </w:r>
      <w:r w:rsidRPr="00BB73B3">
        <w:rPr>
          <w:rFonts w:eastAsia="Times New Roman" w:cs="Times New Roman"/>
          <w:szCs w:val="24"/>
        </w:rPr>
        <w:t xml:space="preserve"> πολ</w:t>
      </w:r>
      <w:r>
        <w:rPr>
          <w:rFonts w:eastAsia="Times New Roman" w:cs="Times New Roman"/>
          <w:szCs w:val="24"/>
        </w:rPr>
        <w:t>λοί</w:t>
      </w:r>
      <w:r w:rsidRPr="00BB73B3">
        <w:rPr>
          <w:rFonts w:eastAsia="Times New Roman" w:cs="Times New Roman"/>
          <w:szCs w:val="24"/>
        </w:rPr>
        <w:t xml:space="preserve"> στην Κατερίνη</w:t>
      </w:r>
      <w:r>
        <w:rPr>
          <w:rFonts w:eastAsia="Times New Roman" w:cs="Times New Roman"/>
          <w:szCs w:val="24"/>
        </w:rPr>
        <w:t>,</w:t>
      </w:r>
      <w:r w:rsidRPr="00BB73B3">
        <w:rPr>
          <w:rFonts w:eastAsia="Times New Roman" w:cs="Times New Roman"/>
          <w:szCs w:val="24"/>
        </w:rPr>
        <w:t xml:space="preserve"> στο</w:t>
      </w:r>
      <w:r>
        <w:rPr>
          <w:rFonts w:eastAsia="Times New Roman" w:cs="Times New Roman"/>
          <w:szCs w:val="24"/>
        </w:rPr>
        <w:t>ν</w:t>
      </w:r>
      <w:r w:rsidRPr="00BB73B3">
        <w:rPr>
          <w:rFonts w:eastAsia="Times New Roman" w:cs="Times New Roman"/>
          <w:szCs w:val="24"/>
        </w:rPr>
        <w:t xml:space="preserve"> Βόλο και στην Αθήνα</w:t>
      </w:r>
      <w:r>
        <w:rPr>
          <w:rFonts w:eastAsia="Times New Roman" w:cs="Times New Roman"/>
          <w:szCs w:val="24"/>
        </w:rPr>
        <w:t>.</w:t>
      </w:r>
      <w:r w:rsidRPr="00BB73B3">
        <w:rPr>
          <w:rFonts w:eastAsia="Times New Roman" w:cs="Times New Roman"/>
          <w:szCs w:val="24"/>
        </w:rPr>
        <w:t xml:space="preserve"> </w:t>
      </w:r>
      <w:r>
        <w:rPr>
          <w:rFonts w:eastAsia="Times New Roman" w:cs="Times New Roman"/>
          <w:szCs w:val="24"/>
        </w:rPr>
        <w:t>Κ</w:t>
      </w:r>
      <w:r w:rsidRPr="00BB73B3">
        <w:rPr>
          <w:rFonts w:eastAsia="Times New Roman" w:cs="Times New Roman"/>
          <w:szCs w:val="24"/>
        </w:rPr>
        <w:t>άποιοι διέφυγαν</w:t>
      </w:r>
      <w:r>
        <w:rPr>
          <w:rFonts w:eastAsia="Times New Roman" w:cs="Times New Roman"/>
          <w:szCs w:val="24"/>
        </w:rPr>
        <w:t>,</w:t>
      </w:r>
      <w:r w:rsidRPr="00BB73B3">
        <w:rPr>
          <w:rFonts w:eastAsia="Times New Roman" w:cs="Times New Roman"/>
          <w:szCs w:val="24"/>
        </w:rPr>
        <w:t xml:space="preserve"> άλλ</w:t>
      </w:r>
      <w:r>
        <w:rPr>
          <w:rFonts w:eastAsia="Times New Roman" w:cs="Times New Roman"/>
          <w:szCs w:val="24"/>
        </w:rPr>
        <w:t>οι</w:t>
      </w:r>
      <w:r w:rsidRPr="00BB73B3">
        <w:rPr>
          <w:rFonts w:eastAsia="Times New Roman" w:cs="Times New Roman"/>
          <w:szCs w:val="24"/>
        </w:rPr>
        <w:t xml:space="preserve"> έσμιξα</w:t>
      </w:r>
      <w:r>
        <w:rPr>
          <w:rFonts w:eastAsia="Times New Roman" w:cs="Times New Roman"/>
          <w:szCs w:val="24"/>
        </w:rPr>
        <w:t>ν με</w:t>
      </w:r>
      <w:r w:rsidRPr="00BB73B3">
        <w:rPr>
          <w:rFonts w:eastAsia="Times New Roman" w:cs="Times New Roman"/>
          <w:szCs w:val="24"/>
        </w:rPr>
        <w:t xml:space="preserve"> τους αντάρτες</w:t>
      </w:r>
      <w:r>
        <w:rPr>
          <w:rFonts w:eastAsia="Times New Roman" w:cs="Times New Roman"/>
          <w:szCs w:val="24"/>
        </w:rPr>
        <w:t>,</w:t>
      </w:r>
      <w:r w:rsidRPr="00BB73B3">
        <w:rPr>
          <w:rFonts w:eastAsia="Times New Roman" w:cs="Times New Roman"/>
          <w:szCs w:val="24"/>
        </w:rPr>
        <w:t xml:space="preserve"> κάποιοι κρύφτηκαν</w:t>
      </w:r>
      <w:r>
        <w:rPr>
          <w:rFonts w:eastAsia="Times New Roman" w:cs="Times New Roman"/>
          <w:szCs w:val="24"/>
        </w:rPr>
        <w:t>,</w:t>
      </w:r>
      <w:r w:rsidRPr="00BB73B3">
        <w:rPr>
          <w:rFonts w:eastAsia="Times New Roman" w:cs="Times New Roman"/>
          <w:szCs w:val="24"/>
        </w:rPr>
        <w:t xml:space="preserve"> χάρη στην </w:t>
      </w:r>
      <w:r>
        <w:rPr>
          <w:rFonts w:eastAsia="Times New Roman" w:cs="Times New Roman"/>
          <w:szCs w:val="24"/>
        </w:rPr>
        <w:t xml:space="preserve">αλληλεγγύη </w:t>
      </w:r>
      <w:r w:rsidRPr="00BB73B3">
        <w:rPr>
          <w:rFonts w:eastAsia="Times New Roman" w:cs="Times New Roman"/>
          <w:szCs w:val="24"/>
        </w:rPr>
        <w:t xml:space="preserve">και τη συμπαράσταση των συμπολιτών </w:t>
      </w:r>
      <w:r>
        <w:rPr>
          <w:rFonts w:eastAsia="Times New Roman" w:cs="Times New Roman"/>
          <w:szCs w:val="24"/>
        </w:rPr>
        <w:t>μας,</w:t>
      </w:r>
      <w:r w:rsidRPr="00BB73B3">
        <w:rPr>
          <w:rFonts w:eastAsia="Times New Roman" w:cs="Times New Roman"/>
          <w:szCs w:val="24"/>
        </w:rPr>
        <w:t xml:space="preserve"> άλλ</w:t>
      </w:r>
      <w:r>
        <w:rPr>
          <w:rFonts w:eastAsia="Times New Roman" w:cs="Times New Roman"/>
          <w:szCs w:val="24"/>
        </w:rPr>
        <w:t>οι</w:t>
      </w:r>
      <w:r w:rsidRPr="00BB73B3">
        <w:rPr>
          <w:rFonts w:eastAsia="Times New Roman" w:cs="Times New Roman"/>
          <w:szCs w:val="24"/>
        </w:rPr>
        <w:t xml:space="preserve"> </w:t>
      </w:r>
      <w:r>
        <w:rPr>
          <w:rFonts w:eastAsia="Times New Roman" w:cs="Times New Roman"/>
          <w:szCs w:val="24"/>
        </w:rPr>
        <w:t>όμως</w:t>
      </w:r>
      <w:r w:rsidRPr="00BB73B3">
        <w:rPr>
          <w:rFonts w:eastAsia="Times New Roman" w:cs="Times New Roman"/>
          <w:szCs w:val="24"/>
        </w:rPr>
        <w:t xml:space="preserve"> προδόθηκαν και από </w:t>
      </w:r>
      <w:r>
        <w:rPr>
          <w:rFonts w:eastAsia="Times New Roman" w:cs="Times New Roman"/>
          <w:szCs w:val="24"/>
        </w:rPr>
        <w:t>α</w:t>
      </w:r>
      <w:r>
        <w:rPr>
          <w:rFonts w:eastAsia="Times New Roman" w:cs="Times New Roman"/>
          <w:szCs w:val="24"/>
        </w:rPr>
        <w:t>υτούς.</w:t>
      </w:r>
    </w:p>
    <w:p w14:paraId="20A4E7DE" w14:textId="77777777" w:rsidR="005D4821" w:rsidRDefault="006B233D">
      <w:pPr>
        <w:tabs>
          <w:tab w:val="left" w:pos="2820"/>
        </w:tabs>
        <w:spacing w:line="600" w:lineRule="auto"/>
        <w:ind w:firstLine="720"/>
        <w:jc w:val="both"/>
        <w:rPr>
          <w:rFonts w:eastAsia="Times New Roman" w:cs="Times New Roman"/>
          <w:szCs w:val="24"/>
        </w:rPr>
      </w:pPr>
      <w:r>
        <w:rPr>
          <w:rFonts w:eastAsia="Times New Roman" w:cs="Times New Roman"/>
          <w:szCs w:val="24"/>
        </w:rPr>
        <w:t>Α</w:t>
      </w:r>
      <w:r w:rsidRPr="00BB73B3">
        <w:rPr>
          <w:rFonts w:eastAsia="Times New Roman" w:cs="Times New Roman"/>
          <w:szCs w:val="24"/>
        </w:rPr>
        <w:t>πό τις διώξεις και το</w:t>
      </w:r>
      <w:r>
        <w:rPr>
          <w:rFonts w:eastAsia="Times New Roman" w:cs="Times New Roman"/>
          <w:szCs w:val="24"/>
        </w:rPr>
        <w:t>ν</w:t>
      </w:r>
      <w:r w:rsidRPr="00BB73B3">
        <w:rPr>
          <w:rFonts w:eastAsia="Times New Roman" w:cs="Times New Roman"/>
          <w:szCs w:val="24"/>
        </w:rPr>
        <w:t xml:space="preserve"> θάνατο δεν ξέφυγαν ούτε και όσοι είχαν διατελέσει </w:t>
      </w:r>
      <w:r>
        <w:rPr>
          <w:rFonts w:eastAsia="Times New Roman" w:cs="Times New Roman"/>
          <w:szCs w:val="24"/>
        </w:rPr>
        <w:t>Β</w:t>
      </w:r>
      <w:r w:rsidRPr="00BB73B3">
        <w:rPr>
          <w:rFonts w:eastAsia="Times New Roman" w:cs="Times New Roman"/>
          <w:szCs w:val="24"/>
        </w:rPr>
        <w:t xml:space="preserve">ουλευτές </w:t>
      </w:r>
      <w:r>
        <w:rPr>
          <w:rFonts w:eastAsia="Times New Roman" w:cs="Times New Roman"/>
          <w:szCs w:val="24"/>
        </w:rPr>
        <w:t>τ</w:t>
      </w:r>
      <w:r w:rsidRPr="00BB73B3">
        <w:rPr>
          <w:rFonts w:eastAsia="Times New Roman" w:cs="Times New Roman"/>
          <w:szCs w:val="24"/>
        </w:rPr>
        <w:t xml:space="preserve">ου </w:t>
      </w:r>
      <w:r>
        <w:rPr>
          <w:rFonts w:eastAsia="Times New Roman" w:cs="Times New Roman"/>
          <w:szCs w:val="24"/>
        </w:rPr>
        <w:t>ε</w:t>
      </w:r>
      <w:r w:rsidRPr="00BB73B3">
        <w:rPr>
          <w:rFonts w:eastAsia="Times New Roman" w:cs="Times New Roman"/>
          <w:szCs w:val="24"/>
        </w:rPr>
        <w:t xml:space="preserve">λληνικού </w:t>
      </w:r>
      <w:r>
        <w:rPr>
          <w:rFonts w:eastAsia="Times New Roman" w:cs="Times New Roman"/>
          <w:szCs w:val="24"/>
        </w:rPr>
        <w:t>Κ</w:t>
      </w:r>
      <w:r w:rsidRPr="00BB73B3">
        <w:rPr>
          <w:rFonts w:eastAsia="Times New Roman" w:cs="Times New Roman"/>
          <w:szCs w:val="24"/>
        </w:rPr>
        <w:t>οινοβουλίου στην εκλογική περιφέρεια της Θεσσαλονίκης</w:t>
      </w:r>
      <w:r>
        <w:rPr>
          <w:rFonts w:eastAsia="Times New Roman" w:cs="Times New Roman"/>
          <w:szCs w:val="24"/>
        </w:rPr>
        <w:t>.</w:t>
      </w:r>
      <w:r w:rsidRPr="00BB73B3">
        <w:rPr>
          <w:rFonts w:eastAsia="Times New Roman" w:cs="Times New Roman"/>
          <w:szCs w:val="24"/>
        </w:rPr>
        <w:t xml:space="preserve"> </w:t>
      </w:r>
      <w:r>
        <w:rPr>
          <w:rFonts w:eastAsia="Times New Roman" w:cs="Times New Roman"/>
          <w:szCs w:val="24"/>
        </w:rPr>
        <w:t>Μ</w:t>
      </w:r>
      <w:r w:rsidRPr="00BB73B3">
        <w:rPr>
          <w:rFonts w:eastAsia="Times New Roman" w:cs="Times New Roman"/>
          <w:szCs w:val="24"/>
        </w:rPr>
        <w:t xml:space="preserve">έλη της </w:t>
      </w:r>
      <w:r>
        <w:rPr>
          <w:rFonts w:eastAsia="Times New Roman" w:cs="Times New Roman"/>
          <w:szCs w:val="24"/>
        </w:rPr>
        <w:t>ε</w:t>
      </w:r>
      <w:r w:rsidRPr="00BB73B3">
        <w:rPr>
          <w:rFonts w:eastAsia="Times New Roman" w:cs="Times New Roman"/>
          <w:szCs w:val="24"/>
        </w:rPr>
        <w:t>λληνικής Βουλής</w:t>
      </w:r>
      <w:r>
        <w:rPr>
          <w:rFonts w:eastAsia="Times New Roman" w:cs="Times New Roman"/>
          <w:szCs w:val="24"/>
        </w:rPr>
        <w:t xml:space="preserve"> που έχασαν τη ζωή τους ήταν οι: </w:t>
      </w:r>
      <w:proofErr w:type="spellStart"/>
      <w:r>
        <w:rPr>
          <w:rFonts w:eastAsia="Times New Roman" w:cs="Times New Roman"/>
          <w:szCs w:val="24"/>
        </w:rPr>
        <w:t>Α</w:t>
      </w:r>
      <w:r w:rsidRPr="00BB73B3">
        <w:rPr>
          <w:rFonts w:eastAsia="Times New Roman" w:cs="Times New Roman"/>
          <w:szCs w:val="24"/>
        </w:rPr>
        <w:t>λαλ</w:t>
      </w:r>
      <w:r>
        <w:rPr>
          <w:rFonts w:eastAsia="Times New Roman" w:cs="Times New Roman"/>
          <w:szCs w:val="24"/>
        </w:rPr>
        <w:t>λ</w:t>
      </w:r>
      <w:r w:rsidRPr="00BB73B3">
        <w:rPr>
          <w:rFonts w:eastAsia="Times New Roman" w:cs="Times New Roman"/>
          <w:szCs w:val="24"/>
        </w:rPr>
        <w:t>ού</w:t>
      </w:r>
      <w:r>
        <w:rPr>
          <w:rFonts w:eastAsia="Times New Roman" w:cs="Times New Roman"/>
          <w:szCs w:val="24"/>
        </w:rPr>
        <w:t>φ</w:t>
      </w:r>
      <w:proofErr w:type="spellEnd"/>
      <w:r w:rsidRPr="00BB73B3">
        <w:rPr>
          <w:rFonts w:eastAsia="Times New Roman" w:cs="Times New Roman"/>
          <w:szCs w:val="24"/>
        </w:rPr>
        <w:t xml:space="preserve"> Δανιήλ</w:t>
      </w:r>
      <w:r>
        <w:rPr>
          <w:rFonts w:eastAsia="Times New Roman" w:cs="Times New Roman"/>
          <w:szCs w:val="24"/>
        </w:rPr>
        <w:t xml:space="preserve">, </w:t>
      </w:r>
      <w:proofErr w:type="spellStart"/>
      <w:r>
        <w:rPr>
          <w:rFonts w:eastAsia="Times New Roman" w:cs="Times New Roman"/>
          <w:szCs w:val="24"/>
        </w:rPr>
        <w:t>Βεντούρα</w:t>
      </w:r>
      <w:proofErr w:type="spellEnd"/>
      <w:r>
        <w:rPr>
          <w:rFonts w:eastAsia="Times New Roman" w:cs="Times New Roman"/>
          <w:szCs w:val="24"/>
        </w:rPr>
        <w:t xml:space="preserve"> Ζακ, </w:t>
      </w:r>
      <w:proofErr w:type="spellStart"/>
      <w:r>
        <w:rPr>
          <w:rFonts w:eastAsia="Times New Roman" w:cs="Times New Roman"/>
          <w:szCs w:val="24"/>
        </w:rPr>
        <w:t>Καζές</w:t>
      </w:r>
      <w:proofErr w:type="spellEnd"/>
      <w:r>
        <w:rPr>
          <w:rFonts w:eastAsia="Times New Roman" w:cs="Times New Roman"/>
          <w:szCs w:val="24"/>
        </w:rPr>
        <w:t xml:space="preserve"> </w:t>
      </w:r>
      <w:r>
        <w:rPr>
          <w:rFonts w:eastAsia="Times New Roman" w:cs="Times New Roman"/>
          <w:szCs w:val="24"/>
        </w:rPr>
        <w:t xml:space="preserve">Μισέλ, </w:t>
      </w:r>
      <w:proofErr w:type="spellStart"/>
      <w:r>
        <w:rPr>
          <w:rFonts w:eastAsia="Times New Roman" w:cs="Times New Roman"/>
          <w:szCs w:val="24"/>
        </w:rPr>
        <w:t>Γκατένιο</w:t>
      </w:r>
      <w:proofErr w:type="spellEnd"/>
      <w:r>
        <w:rPr>
          <w:rFonts w:eastAsia="Times New Roman" w:cs="Times New Roman"/>
          <w:szCs w:val="24"/>
        </w:rPr>
        <w:t xml:space="preserve"> Λεόν, </w:t>
      </w:r>
      <w:proofErr w:type="spellStart"/>
      <w:r>
        <w:rPr>
          <w:rFonts w:eastAsia="Times New Roman" w:cs="Times New Roman"/>
          <w:szCs w:val="24"/>
        </w:rPr>
        <w:t>Μπενσαντζή</w:t>
      </w:r>
      <w:proofErr w:type="spellEnd"/>
      <w:r>
        <w:rPr>
          <w:rFonts w:eastAsia="Times New Roman" w:cs="Times New Roman"/>
          <w:szCs w:val="24"/>
        </w:rPr>
        <w:t xml:space="preserve"> </w:t>
      </w:r>
      <w:proofErr w:type="spellStart"/>
      <w:r>
        <w:rPr>
          <w:rFonts w:eastAsia="Times New Roman" w:cs="Times New Roman"/>
          <w:szCs w:val="24"/>
        </w:rPr>
        <w:t>Μιντές</w:t>
      </w:r>
      <w:proofErr w:type="spellEnd"/>
      <w:r>
        <w:rPr>
          <w:rFonts w:eastAsia="Times New Roman" w:cs="Times New Roman"/>
          <w:szCs w:val="24"/>
        </w:rPr>
        <w:t xml:space="preserve">, </w:t>
      </w:r>
      <w:proofErr w:type="spellStart"/>
      <w:r>
        <w:rPr>
          <w:rFonts w:eastAsia="Times New Roman" w:cs="Times New Roman"/>
          <w:szCs w:val="24"/>
        </w:rPr>
        <w:t>Σιακκή</w:t>
      </w:r>
      <w:proofErr w:type="spellEnd"/>
      <w:r>
        <w:rPr>
          <w:rFonts w:eastAsia="Times New Roman" w:cs="Times New Roman"/>
          <w:szCs w:val="24"/>
        </w:rPr>
        <w:t xml:space="preserve"> Ισαάκ, </w:t>
      </w:r>
      <w:proofErr w:type="spellStart"/>
      <w:r>
        <w:rPr>
          <w:rFonts w:eastAsia="Times New Roman" w:cs="Times New Roman"/>
          <w:szCs w:val="24"/>
        </w:rPr>
        <w:t>Σουλάμ</w:t>
      </w:r>
      <w:proofErr w:type="spellEnd"/>
      <w:r>
        <w:rPr>
          <w:rFonts w:eastAsia="Times New Roman" w:cs="Times New Roman"/>
          <w:szCs w:val="24"/>
        </w:rPr>
        <w:t xml:space="preserve"> Δαβίδ και </w:t>
      </w:r>
      <w:proofErr w:type="spellStart"/>
      <w:r>
        <w:rPr>
          <w:rFonts w:eastAsia="Times New Roman" w:cs="Times New Roman"/>
          <w:szCs w:val="24"/>
        </w:rPr>
        <w:t>Τσενίο</w:t>
      </w:r>
      <w:proofErr w:type="spellEnd"/>
      <w:r>
        <w:rPr>
          <w:rFonts w:eastAsia="Times New Roman" w:cs="Times New Roman"/>
          <w:szCs w:val="24"/>
        </w:rPr>
        <w:t xml:space="preserve"> Α</w:t>
      </w:r>
      <w:r w:rsidRPr="00BB73B3">
        <w:rPr>
          <w:rFonts w:eastAsia="Times New Roman" w:cs="Times New Roman"/>
          <w:szCs w:val="24"/>
        </w:rPr>
        <w:t>λβέρτος</w:t>
      </w:r>
      <w:r>
        <w:rPr>
          <w:rFonts w:eastAsia="Times New Roman" w:cs="Times New Roman"/>
          <w:szCs w:val="24"/>
        </w:rPr>
        <w:t>.</w:t>
      </w:r>
      <w:r w:rsidRPr="00BB73B3">
        <w:rPr>
          <w:rFonts w:eastAsia="Times New Roman" w:cs="Times New Roman"/>
          <w:szCs w:val="24"/>
        </w:rPr>
        <w:t xml:space="preserve"> </w:t>
      </w:r>
      <w:r>
        <w:rPr>
          <w:rFonts w:eastAsia="Times New Roman" w:cs="Times New Roman"/>
          <w:szCs w:val="24"/>
        </w:rPr>
        <w:t>Α</w:t>
      </w:r>
      <w:r w:rsidRPr="00BB73B3">
        <w:rPr>
          <w:rFonts w:eastAsia="Times New Roman" w:cs="Times New Roman"/>
          <w:szCs w:val="24"/>
        </w:rPr>
        <w:t xml:space="preserve">υτοί οι </w:t>
      </w:r>
      <w:r>
        <w:rPr>
          <w:rFonts w:eastAsia="Times New Roman" w:cs="Times New Roman"/>
          <w:szCs w:val="24"/>
        </w:rPr>
        <w:t>Β</w:t>
      </w:r>
      <w:r w:rsidRPr="00BB73B3">
        <w:rPr>
          <w:rFonts w:eastAsia="Times New Roman" w:cs="Times New Roman"/>
          <w:szCs w:val="24"/>
        </w:rPr>
        <w:t>ουλευτές βρήκαν</w:t>
      </w:r>
      <w:r>
        <w:rPr>
          <w:rFonts w:eastAsia="Times New Roman" w:cs="Times New Roman"/>
          <w:szCs w:val="24"/>
        </w:rPr>
        <w:t xml:space="preserve"> τον θάνατο την ίδια χρονιά</w:t>
      </w:r>
      <w:r>
        <w:rPr>
          <w:rFonts w:eastAsia="Times New Roman" w:cs="Times New Roman"/>
          <w:szCs w:val="24"/>
        </w:rPr>
        <w:t>,</w:t>
      </w:r>
      <w:r>
        <w:rPr>
          <w:rFonts w:eastAsia="Times New Roman" w:cs="Times New Roman"/>
          <w:szCs w:val="24"/>
        </w:rPr>
        <w:t xml:space="preserve"> το 19</w:t>
      </w:r>
      <w:r w:rsidRPr="00BB73B3">
        <w:rPr>
          <w:rFonts w:eastAsia="Times New Roman" w:cs="Times New Roman"/>
          <w:szCs w:val="24"/>
        </w:rPr>
        <w:t>43</w:t>
      </w:r>
      <w:r>
        <w:rPr>
          <w:rFonts w:eastAsia="Times New Roman" w:cs="Times New Roman"/>
          <w:szCs w:val="24"/>
        </w:rPr>
        <w:t>,</w:t>
      </w:r>
      <w:r w:rsidRPr="00BB73B3">
        <w:rPr>
          <w:rFonts w:eastAsia="Times New Roman" w:cs="Times New Roman"/>
          <w:szCs w:val="24"/>
        </w:rPr>
        <w:t xml:space="preserve"> και ένας εξ αυτών τ</w:t>
      </w:r>
      <w:r>
        <w:rPr>
          <w:rFonts w:eastAsia="Times New Roman" w:cs="Times New Roman"/>
          <w:szCs w:val="24"/>
        </w:rPr>
        <w:t>ο</w:t>
      </w:r>
      <w:r w:rsidRPr="00BB73B3">
        <w:rPr>
          <w:rFonts w:eastAsia="Times New Roman" w:cs="Times New Roman"/>
          <w:szCs w:val="24"/>
        </w:rPr>
        <w:t xml:space="preserve"> </w:t>
      </w:r>
      <w:r>
        <w:rPr>
          <w:rFonts w:eastAsia="Times New Roman" w:cs="Times New Roman"/>
          <w:szCs w:val="24"/>
        </w:rPr>
        <w:t>19</w:t>
      </w:r>
      <w:r w:rsidRPr="00BB73B3">
        <w:rPr>
          <w:rFonts w:eastAsia="Times New Roman" w:cs="Times New Roman"/>
          <w:szCs w:val="24"/>
        </w:rPr>
        <w:t>42</w:t>
      </w:r>
      <w:r>
        <w:rPr>
          <w:rFonts w:eastAsia="Times New Roman" w:cs="Times New Roman"/>
          <w:szCs w:val="24"/>
        </w:rPr>
        <w:t>.</w:t>
      </w:r>
      <w:r w:rsidRPr="00BB73B3">
        <w:rPr>
          <w:rFonts w:eastAsia="Times New Roman" w:cs="Times New Roman"/>
          <w:szCs w:val="24"/>
        </w:rPr>
        <w:t xml:space="preserve"> </w:t>
      </w:r>
      <w:r>
        <w:rPr>
          <w:rFonts w:eastAsia="Times New Roman" w:cs="Times New Roman"/>
          <w:szCs w:val="24"/>
        </w:rPr>
        <w:t>Ή</w:t>
      </w:r>
      <w:r w:rsidRPr="00BB73B3">
        <w:rPr>
          <w:rFonts w:eastAsia="Times New Roman" w:cs="Times New Roman"/>
          <w:szCs w:val="24"/>
        </w:rPr>
        <w:t>ταν επαγγελματίες</w:t>
      </w:r>
      <w:r>
        <w:rPr>
          <w:rFonts w:eastAsia="Times New Roman" w:cs="Times New Roman"/>
          <w:szCs w:val="24"/>
        </w:rPr>
        <w:t>,</w:t>
      </w:r>
      <w:r w:rsidRPr="00BB73B3">
        <w:rPr>
          <w:rFonts w:eastAsia="Times New Roman" w:cs="Times New Roman"/>
          <w:szCs w:val="24"/>
        </w:rPr>
        <w:t xml:space="preserve"> έμποροι</w:t>
      </w:r>
      <w:r>
        <w:rPr>
          <w:rFonts w:eastAsia="Times New Roman" w:cs="Times New Roman"/>
          <w:szCs w:val="24"/>
        </w:rPr>
        <w:t xml:space="preserve">, </w:t>
      </w:r>
      <w:r w:rsidRPr="00BB73B3">
        <w:rPr>
          <w:rFonts w:eastAsia="Times New Roman" w:cs="Times New Roman"/>
          <w:szCs w:val="24"/>
        </w:rPr>
        <w:t>δημοσιογράφοι</w:t>
      </w:r>
      <w:r>
        <w:rPr>
          <w:rFonts w:eastAsia="Times New Roman" w:cs="Times New Roman"/>
          <w:szCs w:val="24"/>
        </w:rPr>
        <w:t>,</w:t>
      </w:r>
      <w:r w:rsidRPr="00BB73B3">
        <w:rPr>
          <w:rFonts w:eastAsia="Times New Roman" w:cs="Times New Roman"/>
          <w:szCs w:val="24"/>
        </w:rPr>
        <w:t xml:space="preserve"> ασφαλιστές</w:t>
      </w:r>
      <w:r>
        <w:rPr>
          <w:rFonts w:eastAsia="Times New Roman" w:cs="Times New Roman"/>
          <w:szCs w:val="24"/>
        </w:rPr>
        <w:t>,</w:t>
      </w:r>
      <w:r w:rsidRPr="00BB73B3">
        <w:rPr>
          <w:rFonts w:eastAsia="Times New Roman" w:cs="Times New Roman"/>
          <w:szCs w:val="24"/>
        </w:rPr>
        <w:t xml:space="preserve"> τυπογρ</w:t>
      </w:r>
      <w:r>
        <w:rPr>
          <w:rFonts w:eastAsia="Times New Roman" w:cs="Times New Roman"/>
          <w:szCs w:val="24"/>
        </w:rPr>
        <w:t xml:space="preserve">άφοι, από όλη </w:t>
      </w:r>
      <w:r w:rsidRPr="00BB73B3">
        <w:rPr>
          <w:rFonts w:eastAsia="Times New Roman" w:cs="Times New Roman"/>
          <w:szCs w:val="24"/>
        </w:rPr>
        <w:t>τ</w:t>
      </w:r>
      <w:r w:rsidRPr="00BB73B3">
        <w:rPr>
          <w:rFonts w:eastAsia="Times New Roman" w:cs="Times New Roman"/>
          <w:szCs w:val="24"/>
        </w:rPr>
        <w:t>ην κοινωνική δραστηριότητα της χώρας</w:t>
      </w:r>
      <w:r>
        <w:rPr>
          <w:rFonts w:eastAsia="Times New Roman" w:cs="Times New Roman"/>
          <w:szCs w:val="24"/>
        </w:rPr>
        <w:t xml:space="preserve"> τότε.</w:t>
      </w:r>
      <w:r w:rsidRPr="00BB73B3">
        <w:rPr>
          <w:rFonts w:eastAsia="Times New Roman" w:cs="Times New Roman"/>
          <w:szCs w:val="24"/>
        </w:rPr>
        <w:t xml:space="preserve"> </w:t>
      </w:r>
      <w:r>
        <w:rPr>
          <w:rFonts w:eastAsia="Times New Roman" w:cs="Times New Roman"/>
          <w:szCs w:val="24"/>
        </w:rPr>
        <w:t>Ή</w:t>
      </w:r>
      <w:r w:rsidRPr="00BB73B3">
        <w:rPr>
          <w:rFonts w:eastAsia="Times New Roman" w:cs="Times New Roman"/>
          <w:szCs w:val="24"/>
        </w:rPr>
        <w:t xml:space="preserve">ταν συνάδελφοί </w:t>
      </w:r>
      <w:r>
        <w:rPr>
          <w:rFonts w:eastAsia="Times New Roman" w:cs="Times New Roman"/>
          <w:szCs w:val="24"/>
        </w:rPr>
        <w:t>μας,</w:t>
      </w:r>
      <w:r w:rsidRPr="00BB73B3">
        <w:rPr>
          <w:rFonts w:eastAsia="Times New Roman" w:cs="Times New Roman"/>
          <w:szCs w:val="24"/>
        </w:rPr>
        <w:t xml:space="preserve"> οι οποίοι βρίσκονται ανάμεσα στα θύματα του </w:t>
      </w:r>
      <w:r>
        <w:rPr>
          <w:rFonts w:eastAsia="Times New Roman" w:cs="Times New Roman"/>
          <w:szCs w:val="24"/>
        </w:rPr>
        <w:t>Ο</w:t>
      </w:r>
      <w:r w:rsidRPr="00BB73B3">
        <w:rPr>
          <w:rFonts w:eastAsia="Times New Roman" w:cs="Times New Roman"/>
          <w:szCs w:val="24"/>
        </w:rPr>
        <w:t>λοκαυτώματος</w:t>
      </w:r>
      <w:r>
        <w:rPr>
          <w:rFonts w:eastAsia="Times New Roman" w:cs="Times New Roman"/>
          <w:szCs w:val="24"/>
        </w:rPr>
        <w:t>.</w:t>
      </w:r>
    </w:p>
    <w:p w14:paraId="20A4E7DF" w14:textId="77777777" w:rsidR="005D4821" w:rsidRDefault="006B233D">
      <w:pPr>
        <w:tabs>
          <w:tab w:val="left" w:pos="2820"/>
        </w:tabs>
        <w:spacing w:line="600" w:lineRule="auto"/>
        <w:ind w:firstLine="720"/>
        <w:jc w:val="both"/>
        <w:rPr>
          <w:rFonts w:eastAsia="Times New Roman" w:cs="Times New Roman"/>
          <w:szCs w:val="24"/>
        </w:rPr>
      </w:pPr>
      <w:r>
        <w:rPr>
          <w:rFonts w:eastAsia="Times New Roman" w:cs="Times New Roman"/>
          <w:szCs w:val="24"/>
        </w:rPr>
        <w:lastRenderedPageBreak/>
        <w:t>Τ</w:t>
      </w:r>
      <w:r w:rsidRPr="00BB73B3">
        <w:rPr>
          <w:rFonts w:eastAsia="Times New Roman" w:cs="Times New Roman"/>
          <w:szCs w:val="24"/>
        </w:rPr>
        <w:t xml:space="preserve">η </w:t>
      </w:r>
      <w:r>
        <w:rPr>
          <w:rFonts w:eastAsia="Times New Roman" w:cs="Times New Roman"/>
          <w:szCs w:val="24"/>
        </w:rPr>
        <w:t>μ</w:t>
      </w:r>
      <w:r w:rsidRPr="00BB73B3">
        <w:rPr>
          <w:rFonts w:eastAsia="Times New Roman" w:cs="Times New Roman"/>
          <w:szCs w:val="24"/>
        </w:rPr>
        <w:t>νήμη όλων αυτών τιμούμε σήμερα</w:t>
      </w:r>
      <w:r>
        <w:rPr>
          <w:rFonts w:eastAsia="Times New Roman" w:cs="Times New Roman"/>
          <w:szCs w:val="24"/>
        </w:rPr>
        <w:t>,</w:t>
      </w:r>
      <w:r w:rsidRPr="00BB73B3">
        <w:rPr>
          <w:rFonts w:eastAsia="Times New Roman" w:cs="Times New Roman"/>
          <w:szCs w:val="24"/>
        </w:rPr>
        <w:t xml:space="preserve"> μαζί με πολλές άλλες χώρες του κόσμου</w:t>
      </w:r>
      <w:r>
        <w:rPr>
          <w:rFonts w:eastAsia="Times New Roman" w:cs="Times New Roman"/>
          <w:szCs w:val="24"/>
        </w:rPr>
        <w:t>,</w:t>
      </w:r>
      <w:r w:rsidRPr="00BB73B3">
        <w:rPr>
          <w:rFonts w:eastAsia="Times New Roman" w:cs="Times New Roman"/>
          <w:szCs w:val="24"/>
        </w:rPr>
        <w:t xml:space="preserve"> μέλη του </w:t>
      </w:r>
      <w:r>
        <w:rPr>
          <w:rFonts w:eastAsia="Times New Roman" w:cs="Times New Roman"/>
          <w:szCs w:val="24"/>
        </w:rPr>
        <w:t>Ο</w:t>
      </w:r>
      <w:r w:rsidRPr="00BB73B3">
        <w:rPr>
          <w:rFonts w:eastAsia="Times New Roman" w:cs="Times New Roman"/>
          <w:szCs w:val="24"/>
        </w:rPr>
        <w:t xml:space="preserve">ργανισμού </w:t>
      </w:r>
      <w:r>
        <w:rPr>
          <w:rFonts w:eastAsia="Times New Roman" w:cs="Times New Roman"/>
          <w:szCs w:val="24"/>
        </w:rPr>
        <w:t>Η</w:t>
      </w:r>
      <w:r w:rsidRPr="00BB73B3">
        <w:rPr>
          <w:rFonts w:eastAsia="Times New Roman" w:cs="Times New Roman"/>
          <w:szCs w:val="24"/>
        </w:rPr>
        <w:t>νωμένων Εθνών</w:t>
      </w:r>
      <w:r>
        <w:rPr>
          <w:rFonts w:eastAsia="Times New Roman" w:cs="Times New Roman"/>
          <w:szCs w:val="24"/>
        </w:rPr>
        <w:t>,</w:t>
      </w:r>
      <w:r w:rsidRPr="00BB73B3">
        <w:rPr>
          <w:rFonts w:eastAsia="Times New Roman" w:cs="Times New Roman"/>
          <w:szCs w:val="24"/>
        </w:rPr>
        <w:t xml:space="preserve"> που καθιέρωσε το</w:t>
      </w:r>
      <w:r>
        <w:rPr>
          <w:rFonts w:eastAsia="Times New Roman" w:cs="Times New Roman"/>
          <w:szCs w:val="24"/>
        </w:rPr>
        <w:t>ν</w:t>
      </w:r>
      <w:r w:rsidRPr="00BB73B3">
        <w:rPr>
          <w:rFonts w:eastAsia="Times New Roman" w:cs="Times New Roman"/>
          <w:szCs w:val="24"/>
        </w:rPr>
        <w:t xml:space="preserve"> Νοέμ</w:t>
      </w:r>
      <w:r w:rsidRPr="00BB73B3">
        <w:rPr>
          <w:rFonts w:eastAsia="Times New Roman" w:cs="Times New Roman"/>
          <w:szCs w:val="24"/>
        </w:rPr>
        <w:t xml:space="preserve">βριο του 2005 με το </w:t>
      </w:r>
      <w:r>
        <w:rPr>
          <w:rFonts w:eastAsia="Times New Roman" w:cs="Times New Roman"/>
          <w:szCs w:val="24"/>
        </w:rPr>
        <w:t>Ψ</w:t>
      </w:r>
      <w:r w:rsidRPr="00BB73B3">
        <w:rPr>
          <w:rFonts w:eastAsia="Times New Roman" w:cs="Times New Roman"/>
          <w:szCs w:val="24"/>
        </w:rPr>
        <w:t xml:space="preserve">ήφισμα 60/7 τη σημερινή </w:t>
      </w:r>
      <w:r>
        <w:rPr>
          <w:rFonts w:eastAsia="Times New Roman" w:cs="Times New Roman"/>
          <w:szCs w:val="24"/>
        </w:rPr>
        <w:t>η</w:t>
      </w:r>
      <w:r w:rsidRPr="00BB73B3">
        <w:rPr>
          <w:rFonts w:eastAsia="Times New Roman" w:cs="Times New Roman"/>
          <w:szCs w:val="24"/>
        </w:rPr>
        <w:t>μέρα</w:t>
      </w:r>
      <w:r>
        <w:rPr>
          <w:rFonts w:eastAsia="Times New Roman" w:cs="Times New Roman"/>
          <w:szCs w:val="24"/>
        </w:rPr>
        <w:t>,</w:t>
      </w:r>
      <w:r w:rsidRPr="00BB73B3">
        <w:rPr>
          <w:rFonts w:eastAsia="Times New Roman" w:cs="Times New Roman"/>
          <w:szCs w:val="24"/>
        </w:rPr>
        <w:t xml:space="preserve"> </w:t>
      </w:r>
      <w:r>
        <w:rPr>
          <w:rFonts w:eastAsia="Times New Roman" w:cs="Times New Roman"/>
          <w:szCs w:val="24"/>
        </w:rPr>
        <w:t xml:space="preserve">δηλαδή </w:t>
      </w:r>
      <w:r w:rsidRPr="00BB73B3">
        <w:rPr>
          <w:rFonts w:eastAsia="Times New Roman" w:cs="Times New Roman"/>
          <w:szCs w:val="24"/>
        </w:rPr>
        <w:t>την 27</w:t>
      </w:r>
      <w:r w:rsidRPr="00322AEF">
        <w:rPr>
          <w:rFonts w:eastAsia="Times New Roman" w:cs="Times New Roman"/>
          <w:szCs w:val="24"/>
          <w:vertAlign w:val="superscript"/>
        </w:rPr>
        <w:t>η</w:t>
      </w:r>
      <w:r>
        <w:rPr>
          <w:rFonts w:eastAsia="Times New Roman" w:cs="Times New Roman"/>
          <w:szCs w:val="24"/>
        </w:rPr>
        <w:t xml:space="preserve"> </w:t>
      </w:r>
      <w:r w:rsidRPr="00BB73B3">
        <w:rPr>
          <w:rFonts w:eastAsia="Times New Roman" w:cs="Times New Roman"/>
          <w:szCs w:val="24"/>
        </w:rPr>
        <w:t>Ιανουαρίου</w:t>
      </w:r>
      <w:r>
        <w:rPr>
          <w:rFonts w:eastAsia="Times New Roman" w:cs="Times New Roman"/>
          <w:szCs w:val="24"/>
        </w:rPr>
        <w:t>,</w:t>
      </w:r>
      <w:r w:rsidRPr="00BB73B3">
        <w:rPr>
          <w:rFonts w:eastAsia="Times New Roman" w:cs="Times New Roman"/>
          <w:szCs w:val="24"/>
        </w:rPr>
        <w:t xml:space="preserve"> ως </w:t>
      </w:r>
      <w:r>
        <w:rPr>
          <w:rFonts w:eastAsia="Times New Roman" w:cs="Times New Roman"/>
          <w:szCs w:val="24"/>
        </w:rPr>
        <w:t>Δ</w:t>
      </w:r>
      <w:r w:rsidRPr="00BB73B3">
        <w:rPr>
          <w:rFonts w:eastAsia="Times New Roman" w:cs="Times New Roman"/>
          <w:szCs w:val="24"/>
        </w:rPr>
        <w:t xml:space="preserve">ιεθνή </w:t>
      </w:r>
      <w:r>
        <w:rPr>
          <w:rFonts w:eastAsia="Times New Roman" w:cs="Times New Roman"/>
          <w:szCs w:val="24"/>
        </w:rPr>
        <w:t>Η</w:t>
      </w:r>
      <w:r w:rsidRPr="00BB73B3">
        <w:rPr>
          <w:rFonts w:eastAsia="Times New Roman" w:cs="Times New Roman"/>
          <w:szCs w:val="24"/>
        </w:rPr>
        <w:t xml:space="preserve">μέρα </w:t>
      </w:r>
      <w:r>
        <w:rPr>
          <w:rFonts w:eastAsia="Times New Roman" w:cs="Times New Roman"/>
          <w:szCs w:val="24"/>
        </w:rPr>
        <w:t>Μ</w:t>
      </w:r>
      <w:r w:rsidRPr="00BB73B3">
        <w:rPr>
          <w:rFonts w:eastAsia="Times New Roman" w:cs="Times New Roman"/>
          <w:szCs w:val="24"/>
        </w:rPr>
        <w:t xml:space="preserve">νήμης </w:t>
      </w:r>
      <w:r>
        <w:rPr>
          <w:rFonts w:eastAsia="Times New Roman" w:cs="Times New Roman"/>
          <w:szCs w:val="24"/>
        </w:rPr>
        <w:t>Θ</w:t>
      </w:r>
      <w:r w:rsidRPr="00BB73B3">
        <w:rPr>
          <w:rFonts w:eastAsia="Times New Roman" w:cs="Times New Roman"/>
          <w:szCs w:val="24"/>
        </w:rPr>
        <w:t xml:space="preserve">υμάτων του </w:t>
      </w:r>
      <w:r>
        <w:rPr>
          <w:rFonts w:eastAsia="Times New Roman" w:cs="Times New Roman"/>
          <w:szCs w:val="24"/>
        </w:rPr>
        <w:t>Ο</w:t>
      </w:r>
      <w:r w:rsidRPr="00BB73B3">
        <w:rPr>
          <w:rFonts w:eastAsia="Times New Roman" w:cs="Times New Roman"/>
          <w:szCs w:val="24"/>
        </w:rPr>
        <w:t>λοκαυτώματος</w:t>
      </w:r>
      <w:r>
        <w:rPr>
          <w:rFonts w:eastAsia="Times New Roman" w:cs="Times New Roman"/>
          <w:szCs w:val="24"/>
        </w:rPr>
        <w:t>.</w:t>
      </w:r>
    </w:p>
    <w:p w14:paraId="20A4E7E0" w14:textId="77777777" w:rsidR="005D4821" w:rsidRDefault="006B233D">
      <w:pPr>
        <w:tabs>
          <w:tab w:val="left" w:pos="2820"/>
        </w:tabs>
        <w:spacing w:line="600" w:lineRule="auto"/>
        <w:ind w:firstLine="720"/>
        <w:jc w:val="both"/>
        <w:rPr>
          <w:rFonts w:eastAsia="Times New Roman" w:cs="Times New Roman"/>
          <w:szCs w:val="24"/>
        </w:rPr>
      </w:pPr>
      <w:r>
        <w:rPr>
          <w:rFonts w:eastAsia="Times New Roman" w:cs="Times New Roman"/>
          <w:szCs w:val="24"/>
        </w:rPr>
        <w:t>Στις  27 Ιανουαρίου του 1945 οι συμμαχικές δυνάμεις και</w:t>
      </w:r>
      <w:r w:rsidRPr="00BB73B3">
        <w:rPr>
          <w:rFonts w:eastAsia="Times New Roman" w:cs="Times New Roman"/>
          <w:szCs w:val="24"/>
        </w:rPr>
        <w:t xml:space="preserve"> εν προκειμένω ο Κόκκινος Στρατός εισέβαλε στ</w:t>
      </w:r>
      <w:r>
        <w:rPr>
          <w:rFonts w:eastAsia="Times New Roman" w:cs="Times New Roman"/>
          <w:szCs w:val="24"/>
        </w:rPr>
        <w:t>ο</w:t>
      </w:r>
      <w:r w:rsidRPr="00BB73B3">
        <w:rPr>
          <w:rFonts w:eastAsia="Times New Roman" w:cs="Times New Roman"/>
          <w:szCs w:val="24"/>
        </w:rPr>
        <w:t xml:space="preserve"> στρατόπεδ</w:t>
      </w:r>
      <w:r>
        <w:rPr>
          <w:rFonts w:eastAsia="Times New Roman" w:cs="Times New Roman"/>
          <w:szCs w:val="24"/>
        </w:rPr>
        <w:t>ο</w:t>
      </w:r>
      <w:r w:rsidRPr="00BB73B3">
        <w:rPr>
          <w:rFonts w:eastAsia="Times New Roman" w:cs="Times New Roman"/>
          <w:szCs w:val="24"/>
        </w:rPr>
        <w:t xml:space="preserve"> συγκέντρωσης του Άουσβιτς</w:t>
      </w:r>
      <w:r>
        <w:rPr>
          <w:rFonts w:eastAsia="Times New Roman" w:cs="Times New Roman"/>
          <w:szCs w:val="24"/>
        </w:rPr>
        <w:t xml:space="preserve"> -</w:t>
      </w:r>
      <w:r w:rsidRPr="00BB73B3">
        <w:rPr>
          <w:rFonts w:eastAsia="Times New Roman" w:cs="Times New Roman"/>
          <w:szCs w:val="24"/>
        </w:rPr>
        <w:t xml:space="preserve"> </w:t>
      </w:r>
      <w:proofErr w:type="spellStart"/>
      <w:r>
        <w:rPr>
          <w:rFonts w:eastAsia="Times New Roman" w:cs="Times New Roman"/>
          <w:szCs w:val="24"/>
        </w:rPr>
        <w:t>Μ</w:t>
      </w:r>
      <w:r w:rsidRPr="00BB73B3">
        <w:rPr>
          <w:rFonts w:eastAsia="Times New Roman" w:cs="Times New Roman"/>
          <w:szCs w:val="24"/>
        </w:rPr>
        <w:t>πίρκεναου</w:t>
      </w:r>
      <w:proofErr w:type="spellEnd"/>
      <w:r w:rsidRPr="00BB73B3">
        <w:rPr>
          <w:rFonts w:eastAsia="Times New Roman" w:cs="Times New Roman"/>
          <w:szCs w:val="24"/>
        </w:rPr>
        <w:t xml:space="preserve"> αντικρίζοντας τη</w:t>
      </w:r>
      <w:r>
        <w:rPr>
          <w:rFonts w:eastAsia="Times New Roman" w:cs="Times New Roman"/>
          <w:szCs w:val="24"/>
        </w:rPr>
        <w:t>ν</w:t>
      </w:r>
      <w:r w:rsidRPr="00BB73B3">
        <w:rPr>
          <w:rFonts w:eastAsia="Times New Roman" w:cs="Times New Roman"/>
          <w:szCs w:val="24"/>
        </w:rPr>
        <w:t xml:space="preserve"> φρίκη και απελευθερώνοντας τους </w:t>
      </w:r>
      <w:r>
        <w:rPr>
          <w:rFonts w:eastAsia="Times New Roman" w:cs="Times New Roman"/>
          <w:szCs w:val="24"/>
        </w:rPr>
        <w:t>έγκλειστους</w:t>
      </w:r>
      <w:r w:rsidRPr="00BB73B3">
        <w:rPr>
          <w:rFonts w:eastAsia="Times New Roman" w:cs="Times New Roman"/>
          <w:szCs w:val="24"/>
        </w:rPr>
        <w:t xml:space="preserve"> κρατούμενους</w:t>
      </w:r>
      <w:r>
        <w:rPr>
          <w:rFonts w:eastAsia="Times New Roman" w:cs="Times New Roman"/>
          <w:szCs w:val="24"/>
        </w:rPr>
        <w:t>.</w:t>
      </w:r>
    </w:p>
    <w:p w14:paraId="20A4E7E1" w14:textId="77777777" w:rsidR="005D4821" w:rsidRDefault="006B233D">
      <w:pPr>
        <w:tabs>
          <w:tab w:val="left" w:pos="2820"/>
        </w:tabs>
        <w:spacing w:line="600" w:lineRule="auto"/>
        <w:ind w:firstLine="720"/>
        <w:jc w:val="both"/>
        <w:rPr>
          <w:rFonts w:eastAsia="Times New Roman" w:cs="Times New Roman"/>
          <w:szCs w:val="24"/>
        </w:rPr>
      </w:pPr>
      <w:r>
        <w:rPr>
          <w:rFonts w:eastAsia="Times New Roman" w:cs="Times New Roman"/>
          <w:szCs w:val="24"/>
        </w:rPr>
        <w:t>Κυρίες και κύριοι Βουλευτές, η</w:t>
      </w:r>
      <w:r w:rsidRPr="00BB73B3">
        <w:rPr>
          <w:rFonts w:eastAsia="Times New Roman" w:cs="Times New Roman"/>
          <w:szCs w:val="24"/>
        </w:rPr>
        <w:t xml:space="preserve"> μελέτη και η επαφή με την ιστορία του </w:t>
      </w:r>
      <w:r>
        <w:rPr>
          <w:rFonts w:eastAsia="Times New Roman" w:cs="Times New Roman"/>
          <w:szCs w:val="24"/>
        </w:rPr>
        <w:t>Ο</w:t>
      </w:r>
      <w:r w:rsidRPr="00BB73B3">
        <w:rPr>
          <w:rFonts w:eastAsia="Times New Roman" w:cs="Times New Roman"/>
          <w:szCs w:val="24"/>
        </w:rPr>
        <w:t xml:space="preserve">λοκαυτώματος αποτελεί χρέος και καθήκον </w:t>
      </w:r>
      <w:r>
        <w:rPr>
          <w:rFonts w:eastAsia="Times New Roman" w:cs="Times New Roman"/>
          <w:szCs w:val="24"/>
        </w:rPr>
        <w:t>μας,</w:t>
      </w:r>
      <w:r w:rsidRPr="00BB73B3">
        <w:rPr>
          <w:rFonts w:eastAsia="Times New Roman" w:cs="Times New Roman"/>
          <w:szCs w:val="24"/>
        </w:rPr>
        <w:t xml:space="preserve"> όχι μόνο προ</w:t>
      </w:r>
      <w:r>
        <w:rPr>
          <w:rFonts w:eastAsia="Times New Roman" w:cs="Times New Roman"/>
          <w:szCs w:val="24"/>
        </w:rPr>
        <w:t xml:space="preserve">ς την </w:t>
      </w:r>
      <w:r w:rsidRPr="00BB73B3">
        <w:rPr>
          <w:rFonts w:eastAsia="Times New Roman" w:cs="Times New Roman"/>
          <w:szCs w:val="24"/>
        </w:rPr>
        <w:t>αυτονόη</w:t>
      </w:r>
      <w:r w:rsidRPr="00BB73B3">
        <w:rPr>
          <w:rFonts w:eastAsia="Times New Roman" w:cs="Times New Roman"/>
          <w:szCs w:val="24"/>
        </w:rPr>
        <w:t>τη απόδοση τιμής στα εκατομμύρια των θυμάτων</w:t>
      </w:r>
      <w:r>
        <w:rPr>
          <w:rFonts w:eastAsia="Times New Roman" w:cs="Times New Roman"/>
          <w:szCs w:val="24"/>
        </w:rPr>
        <w:t>,</w:t>
      </w:r>
      <w:r w:rsidRPr="00BB73B3">
        <w:rPr>
          <w:rFonts w:eastAsia="Times New Roman" w:cs="Times New Roman"/>
          <w:szCs w:val="24"/>
        </w:rPr>
        <w:t xml:space="preserve"> αλλά και προς την ανάγκη διαπαιδαγώγησης της σημερινής και των μελλοντικών γενεών</w:t>
      </w:r>
      <w:r>
        <w:rPr>
          <w:rFonts w:eastAsia="Times New Roman" w:cs="Times New Roman"/>
          <w:szCs w:val="24"/>
        </w:rPr>
        <w:t>,</w:t>
      </w:r>
      <w:r w:rsidRPr="00BB73B3">
        <w:rPr>
          <w:rFonts w:eastAsia="Times New Roman" w:cs="Times New Roman"/>
          <w:szCs w:val="24"/>
        </w:rPr>
        <w:t xml:space="preserve"> ιδιαίτερα τώρα</w:t>
      </w:r>
      <w:r>
        <w:rPr>
          <w:rFonts w:eastAsia="Times New Roman" w:cs="Times New Roman"/>
          <w:szCs w:val="24"/>
        </w:rPr>
        <w:t>,</w:t>
      </w:r>
      <w:r w:rsidRPr="00BB73B3">
        <w:rPr>
          <w:rFonts w:eastAsia="Times New Roman" w:cs="Times New Roman"/>
          <w:szCs w:val="24"/>
        </w:rPr>
        <w:t xml:space="preserve"> σήμερα</w:t>
      </w:r>
      <w:r>
        <w:rPr>
          <w:rFonts w:eastAsia="Times New Roman" w:cs="Times New Roman"/>
          <w:szCs w:val="24"/>
        </w:rPr>
        <w:t>,</w:t>
      </w:r>
      <w:r w:rsidRPr="00BB73B3">
        <w:rPr>
          <w:rFonts w:eastAsia="Times New Roman" w:cs="Times New Roman"/>
          <w:szCs w:val="24"/>
        </w:rPr>
        <w:t xml:space="preserve"> που οι ναζιστικές ιδέες φαίνεται να βρίσκουν νέους οπαδούς</w:t>
      </w:r>
      <w:r>
        <w:rPr>
          <w:rFonts w:eastAsia="Times New Roman" w:cs="Times New Roman"/>
          <w:szCs w:val="24"/>
        </w:rPr>
        <w:t>.</w:t>
      </w:r>
    </w:p>
    <w:p w14:paraId="20A4E7E2" w14:textId="77777777" w:rsidR="005D4821" w:rsidRDefault="006B233D">
      <w:pPr>
        <w:tabs>
          <w:tab w:val="left" w:pos="2820"/>
        </w:tabs>
        <w:spacing w:line="600" w:lineRule="auto"/>
        <w:ind w:firstLine="720"/>
        <w:jc w:val="both"/>
        <w:rPr>
          <w:rFonts w:eastAsia="Times New Roman" w:cs="Times New Roman"/>
          <w:szCs w:val="24"/>
        </w:rPr>
      </w:pPr>
      <w:r>
        <w:rPr>
          <w:rFonts w:eastAsia="Times New Roman" w:cs="Times New Roman"/>
          <w:szCs w:val="24"/>
        </w:rPr>
        <w:t>Α</w:t>
      </w:r>
      <w:r w:rsidRPr="00BB73B3">
        <w:rPr>
          <w:rFonts w:eastAsia="Times New Roman" w:cs="Times New Roman"/>
          <w:szCs w:val="24"/>
        </w:rPr>
        <w:t xml:space="preserve">ιωνία </w:t>
      </w:r>
      <w:r>
        <w:rPr>
          <w:rFonts w:eastAsia="Times New Roman" w:cs="Times New Roman"/>
          <w:szCs w:val="24"/>
        </w:rPr>
        <w:t>τους</w:t>
      </w:r>
      <w:r w:rsidRPr="00BB73B3">
        <w:rPr>
          <w:rFonts w:eastAsia="Times New Roman" w:cs="Times New Roman"/>
          <w:szCs w:val="24"/>
        </w:rPr>
        <w:t xml:space="preserve"> η μνήμη</w:t>
      </w:r>
      <w:r>
        <w:rPr>
          <w:rFonts w:eastAsia="Times New Roman" w:cs="Times New Roman"/>
          <w:szCs w:val="24"/>
        </w:rPr>
        <w:t>!</w:t>
      </w:r>
    </w:p>
    <w:p w14:paraId="20A4E7E3" w14:textId="77777777" w:rsidR="005D4821" w:rsidRDefault="006B233D">
      <w:pPr>
        <w:spacing w:line="600" w:lineRule="auto"/>
        <w:ind w:firstLine="720"/>
        <w:jc w:val="both"/>
        <w:rPr>
          <w:rFonts w:eastAsia="Times New Roman"/>
          <w:szCs w:val="24"/>
        </w:rPr>
      </w:pPr>
      <w:r w:rsidRPr="007436F3">
        <w:rPr>
          <w:rFonts w:eastAsia="Times New Roman"/>
          <w:color w:val="000000"/>
          <w:szCs w:val="24"/>
        </w:rPr>
        <w:t>Κυρίες και κύριοι συνά</w:t>
      </w:r>
      <w:r w:rsidRPr="007436F3">
        <w:rPr>
          <w:rFonts w:eastAsia="Times New Roman"/>
          <w:color w:val="000000"/>
          <w:szCs w:val="24"/>
        </w:rPr>
        <w:t>δελφοι, ε</w:t>
      </w:r>
      <w:r w:rsidRPr="007436F3">
        <w:rPr>
          <w:rFonts w:eastAsia="Times New Roman"/>
          <w:szCs w:val="24"/>
        </w:rPr>
        <w:t xml:space="preserve">ισερχόμαστε στην ημερήσια διάταξη της </w:t>
      </w:r>
    </w:p>
    <w:p w14:paraId="20A4E7E4" w14:textId="77777777" w:rsidR="005D4821" w:rsidRDefault="006B233D">
      <w:pPr>
        <w:spacing w:line="600" w:lineRule="auto"/>
        <w:ind w:firstLine="720"/>
        <w:jc w:val="center"/>
        <w:rPr>
          <w:rFonts w:eastAsia="Times New Roman"/>
          <w:b/>
          <w:szCs w:val="24"/>
        </w:rPr>
      </w:pPr>
      <w:r w:rsidRPr="007436F3">
        <w:rPr>
          <w:rFonts w:eastAsia="Times New Roman"/>
          <w:b/>
          <w:szCs w:val="24"/>
        </w:rPr>
        <w:lastRenderedPageBreak/>
        <w:t>ΝΟΜΟΘΕΤΙΚΗΣ ΕΡΓΑΣΙΑΣ</w:t>
      </w:r>
    </w:p>
    <w:p w14:paraId="20A4E7E5" w14:textId="77777777" w:rsidR="005D4821" w:rsidRDefault="006B233D">
      <w:pPr>
        <w:spacing w:line="600" w:lineRule="auto"/>
        <w:ind w:firstLine="720"/>
        <w:contextualSpacing/>
        <w:jc w:val="both"/>
        <w:rPr>
          <w:rFonts w:eastAsia="Times New Roman" w:cs="Times New Roman"/>
          <w:szCs w:val="24"/>
        </w:rPr>
      </w:pPr>
      <w:r w:rsidRPr="00CE3669">
        <w:rPr>
          <w:rFonts w:eastAsia="Times New Roman" w:cs="Times New Roman"/>
          <w:szCs w:val="24"/>
        </w:rPr>
        <w:t>Μόνη συζήτηση και ψήφιση επί της αρχής, των άρθρων και του συνόλου του σχεδίου νόμου</w:t>
      </w:r>
      <w:r>
        <w:rPr>
          <w:rFonts w:eastAsia="Times New Roman" w:cs="Times New Roman"/>
          <w:szCs w:val="24"/>
        </w:rPr>
        <w:t xml:space="preserve"> του Υπουργείου Διοικητικής Ανασυγκρότησης</w:t>
      </w:r>
      <w:r w:rsidRPr="00CE3669">
        <w:rPr>
          <w:rFonts w:eastAsia="Times New Roman" w:cs="Times New Roman"/>
          <w:szCs w:val="24"/>
        </w:rPr>
        <w:t xml:space="preserve">: «Ενδυνάμωση </w:t>
      </w:r>
      <w:proofErr w:type="spellStart"/>
      <w:r w:rsidRPr="00CE3669">
        <w:rPr>
          <w:rFonts w:eastAsia="Times New Roman" w:cs="Times New Roman"/>
          <w:szCs w:val="24"/>
        </w:rPr>
        <w:t>Αν</w:t>
      </w:r>
      <w:r>
        <w:rPr>
          <w:rFonts w:eastAsia="Times New Roman" w:cs="Times New Roman"/>
          <w:szCs w:val="24"/>
        </w:rPr>
        <w:t>ωτά</w:t>
      </w:r>
      <w:r w:rsidRPr="00CE3669">
        <w:rPr>
          <w:rFonts w:eastAsia="Times New Roman" w:cs="Times New Roman"/>
          <w:szCs w:val="24"/>
        </w:rPr>
        <w:t>του</w:t>
      </w:r>
      <w:proofErr w:type="spellEnd"/>
      <w:r w:rsidRPr="00CE3669">
        <w:rPr>
          <w:rFonts w:eastAsia="Times New Roman" w:cs="Times New Roman"/>
          <w:szCs w:val="24"/>
        </w:rPr>
        <w:t xml:space="preserve"> Συμβουλίου Επιλογής Προσωπικού</w:t>
      </w:r>
      <w:r>
        <w:rPr>
          <w:rFonts w:eastAsia="Times New Roman" w:cs="Times New Roman"/>
          <w:szCs w:val="24"/>
        </w:rPr>
        <w:t xml:space="preserve"> (Α</w:t>
      </w:r>
      <w:r w:rsidRPr="00CE3669">
        <w:rPr>
          <w:rFonts w:eastAsia="Times New Roman" w:cs="Times New Roman"/>
          <w:szCs w:val="24"/>
        </w:rPr>
        <w:t>ΣΕΠ),</w:t>
      </w:r>
      <w:r w:rsidRPr="00CE3669">
        <w:rPr>
          <w:rFonts w:eastAsia="Times New Roman" w:cs="Times New Roman"/>
          <w:szCs w:val="24"/>
        </w:rPr>
        <w:t xml:space="preserve"> ενίσχυση και αναβάθμιση Δημόσιας</w:t>
      </w:r>
      <w:r>
        <w:rPr>
          <w:rFonts w:eastAsia="Times New Roman" w:cs="Times New Roman"/>
          <w:szCs w:val="24"/>
        </w:rPr>
        <w:t xml:space="preserve"> Διοίκησης και άλλες διατάξεις».</w:t>
      </w:r>
    </w:p>
    <w:p w14:paraId="20A4E7E6" w14:textId="77777777" w:rsidR="005D4821" w:rsidRDefault="006B233D">
      <w:pPr>
        <w:spacing w:line="600" w:lineRule="auto"/>
        <w:ind w:firstLine="720"/>
        <w:contextualSpacing/>
        <w:jc w:val="both"/>
        <w:rPr>
          <w:rFonts w:eastAsia="Times New Roman" w:cs="Times New Roman"/>
          <w:szCs w:val="24"/>
        </w:rPr>
      </w:pPr>
      <w:r>
        <w:rPr>
          <w:rFonts w:eastAsia="Times New Roman" w:cs="Times New Roman"/>
          <w:szCs w:val="24"/>
        </w:rPr>
        <w:t>Προτείνω η συζήτηση του νομοσχεδίου</w:t>
      </w:r>
      <w:r w:rsidRPr="00BB73B3">
        <w:rPr>
          <w:rFonts w:eastAsia="Times New Roman" w:cs="Times New Roman"/>
          <w:szCs w:val="24"/>
        </w:rPr>
        <w:t xml:space="preserve"> να γίνει σε μία συνεδρίαση</w:t>
      </w:r>
      <w:r>
        <w:rPr>
          <w:rFonts w:eastAsia="Times New Roman" w:cs="Times New Roman"/>
          <w:szCs w:val="24"/>
        </w:rPr>
        <w:t>,</w:t>
      </w:r>
      <w:r w:rsidRPr="00BB73B3">
        <w:rPr>
          <w:rFonts w:eastAsia="Times New Roman" w:cs="Times New Roman"/>
          <w:szCs w:val="24"/>
        </w:rPr>
        <w:t xml:space="preserve"> ενιαία επί της αρχής</w:t>
      </w:r>
      <w:r>
        <w:rPr>
          <w:rFonts w:eastAsia="Times New Roman" w:cs="Times New Roman"/>
          <w:szCs w:val="24"/>
        </w:rPr>
        <w:t>,</w:t>
      </w:r>
      <w:r w:rsidRPr="00BB73B3">
        <w:rPr>
          <w:rFonts w:eastAsia="Times New Roman" w:cs="Times New Roman"/>
          <w:szCs w:val="24"/>
        </w:rPr>
        <w:t xml:space="preserve"> των άρθρων και των τροπολογιών</w:t>
      </w:r>
      <w:r>
        <w:rPr>
          <w:rFonts w:eastAsia="Times New Roman" w:cs="Times New Roman"/>
          <w:szCs w:val="24"/>
        </w:rPr>
        <w:t>.</w:t>
      </w:r>
      <w:r w:rsidRPr="00E24AEA">
        <w:rPr>
          <w:rFonts w:eastAsia="Times New Roman" w:cs="Times New Roman"/>
          <w:szCs w:val="24"/>
        </w:rPr>
        <w:t xml:space="preserve"> </w:t>
      </w:r>
      <w:r>
        <w:rPr>
          <w:rFonts w:eastAsia="Times New Roman" w:cs="Times New Roman"/>
          <w:szCs w:val="24"/>
        </w:rPr>
        <w:t>Το Σώμα συμφωνεί;</w:t>
      </w:r>
    </w:p>
    <w:p w14:paraId="20A4E7E7" w14:textId="77777777" w:rsidR="005D4821" w:rsidRDefault="006B233D">
      <w:pPr>
        <w:spacing w:line="600" w:lineRule="auto"/>
        <w:ind w:firstLine="720"/>
        <w:contextualSpacing/>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Μάλιστα, μάλιστα. </w:t>
      </w:r>
    </w:p>
    <w:p w14:paraId="20A4E7E8" w14:textId="77777777" w:rsidR="005D4821" w:rsidRDefault="006B233D">
      <w:pPr>
        <w:spacing w:line="600" w:lineRule="auto"/>
        <w:ind w:firstLine="720"/>
        <w:contextualSpacing/>
        <w:jc w:val="both"/>
        <w:rPr>
          <w:rFonts w:eastAsia="Times New Roman" w:cs="Times New Roman"/>
          <w:szCs w:val="24"/>
        </w:rPr>
      </w:pPr>
      <w:r w:rsidRPr="00ED6B46">
        <w:rPr>
          <w:rFonts w:eastAsia="Times New Roman" w:cs="Times New Roman"/>
          <w:b/>
          <w:szCs w:val="24"/>
        </w:rPr>
        <w:t>ΠΡΟ</w:t>
      </w:r>
      <w:r>
        <w:rPr>
          <w:rFonts w:eastAsia="Times New Roman" w:cs="Times New Roman"/>
          <w:b/>
          <w:szCs w:val="24"/>
        </w:rPr>
        <w:t>Ε</w:t>
      </w:r>
      <w:r w:rsidRPr="00ED6B46">
        <w:rPr>
          <w:rFonts w:eastAsia="Times New Roman" w:cs="Times New Roman"/>
          <w:b/>
          <w:szCs w:val="24"/>
        </w:rPr>
        <w:t>ΔΡΕΥΩΝ (Σπυρί</w:t>
      </w:r>
      <w:r w:rsidRPr="00ED6B46">
        <w:rPr>
          <w:rFonts w:eastAsia="Times New Roman" w:cs="Times New Roman"/>
          <w:b/>
          <w:szCs w:val="24"/>
        </w:rPr>
        <w:t xml:space="preserve">δων Λυκούδης): </w:t>
      </w:r>
      <w:r>
        <w:rPr>
          <w:rFonts w:eastAsia="Times New Roman" w:cs="Times New Roman"/>
          <w:szCs w:val="24"/>
        </w:rPr>
        <w:t>Το</w:t>
      </w:r>
      <w:r w:rsidRPr="00BB73B3">
        <w:rPr>
          <w:rFonts w:eastAsia="Times New Roman" w:cs="Times New Roman"/>
          <w:szCs w:val="24"/>
        </w:rPr>
        <w:t xml:space="preserve"> </w:t>
      </w:r>
      <w:r>
        <w:rPr>
          <w:rFonts w:eastAsia="Times New Roman" w:cs="Times New Roman"/>
          <w:szCs w:val="24"/>
        </w:rPr>
        <w:t>Σ</w:t>
      </w:r>
      <w:r w:rsidRPr="00BB73B3">
        <w:rPr>
          <w:rFonts w:eastAsia="Times New Roman" w:cs="Times New Roman"/>
          <w:szCs w:val="24"/>
        </w:rPr>
        <w:t>ώμα συμφώνησε</w:t>
      </w:r>
      <w:r>
        <w:rPr>
          <w:rFonts w:eastAsia="Times New Roman" w:cs="Times New Roman"/>
          <w:szCs w:val="24"/>
        </w:rPr>
        <w:t>.</w:t>
      </w:r>
    </w:p>
    <w:p w14:paraId="20A4E7E9" w14:textId="77777777" w:rsidR="005D4821" w:rsidRDefault="006B233D">
      <w:pPr>
        <w:spacing w:line="600" w:lineRule="auto"/>
        <w:ind w:firstLine="720"/>
        <w:contextualSpacing/>
        <w:jc w:val="both"/>
        <w:rPr>
          <w:rFonts w:eastAsia="Times New Roman" w:cs="Times New Roman"/>
          <w:szCs w:val="24"/>
        </w:rPr>
      </w:pPr>
      <w:r>
        <w:rPr>
          <w:rFonts w:eastAsia="Times New Roman" w:cs="Times New Roman"/>
          <w:szCs w:val="24"/>
        </w:rPr>
        <w:t>Πριν από τους εισηγητές, η κυρία Υ</w:t>
      </w:r>
      <w:r w:rsidRPr="00BB73B3">
        <w:rPr>
          <w:rFonts w:eastAsia="Times New Roman" w:cs="Times New Roman"/>
          <w:szCs w:val="24"/>
        </w:rPr>
        <w:t>πουργός</w:t>
      </w:r>
      <w:r>
        <w:rPr>
          <w:rFonts w:eastAsia="Times New Roman" w:cs="Times New Roman"/>
          <w:szCs w:val="24"/>
        </w:rPr>
        <w:t xml:space="preserve"> θέλει </w:t>
      </w:r>
      <w:r w:rsidRPr="00BB73B3">
        <w:rPr>
          <w:rFonts w:eastAsia="Times New Roman" w:cs="Times New Roman"/>
          <w:szCs w:val="24"/>
        </w:rPr>
        <w:t xml:space="preserve">να </w:t>
      </w:r>
      <w:r>
        <w:rPr>
          <w:rFonts w:eastAsia="Times New Roman" w:cs="Times New Roman"/>
          <w:szCs w:val="24"/>
        </w:rPr>
        <w:t>πάρει τον λόγο για να αναπτύξει</w:t>
      </w:r>
      <w:r w:rsidRPr="00BB73B3">
        <w:rPr>
          <w:rFonts w:eastAsia="Times New Roman" w:cs="Times New Roman"/>
          <w:szCs w:val="24"/>
        </w:rPr>
        <w:t xml:space="preserve"> νομοτεχνικές βελτιώσεις</w:t>
      </w:r>
      <w:r>
        <w:rPr>
          <w:rFonts w:eastAsia="Times New Roman" w:cs="Times New Roman"/>
          <w:szCs w:val="24"/>
        </w:rPr>
        <w:t>.</w:t>
      </w:r>
    </w:p>
    <w:p w14:paraId="20A4E7EA" w14:textId="77777777" w:rsidR="005D4821" w:rsidRDefault="006B233D">
      <w:pPr>
        <w:spacing w:line="600" w:lineRule="auto"/>
        <w:ind w:firstLine="720"/>
        <w:contextualSpacing/>
        <w:jc w:val="both"/>
        <w:rPr>
          <w:rFonts w:eastAsia="Times New Roman" w:cs="Times New Roman"/>
          <w:szCs w:val="24"/>
        </w:rPr>
      </w:pPr>
      <w:r>
        <w:rPr>
          <w:rFonts w:eastAsia="Times New Roman" w:cs="Times New Roman"/>
          <w:szCs w:val="24"/>
        </w:rPr>
        <w:t>Ορίστε, έχετε τον λόγο, κυρία Υπουργέ.</w:t>
      </w:r>
    </w:p>
    <w:p w14:paraId="20A4E7EB" w14:textId="77777777" w:rsidR="005D4821" w:rsidRDefault="006B233D">
      <w:pPr>
        <w:spacing w:line="600" w:lineRule="auto"/>
        <w:ind w:firstLine="720"/>
        <w:jc w:val="both"/>
        <w:rPr>
          <w:rFonts w:eastAsia="Times New Roman"/>
          <w:szCs w:val="24"/>
        </w:rPr>
      </w:pPr>
      <w:r>
        <w:rPr>
          <w:rFonts w:eastAsia="Times New Roman"/>
          <w:b/>
          <w:szCs w:val="24"/>
        </w:rPr>
        <w:t xml:space="preserve">ΜΑΡΙΛΙΖΑ ΞΕΝΟΓΙΑΝΝΑΚΟΠΟΥΛΟΥ (Υπουργός Διοικητικής Ανασυγκρότησης): </w:t>
      </w:r>
      <w:r w:rsidRPr="0036310F">
        <w:rPr>
          <w:rFonts w:eastAsia="Times New Roman"/>
          <w:szCs w:val="24"/>
        </w:rPr>
        <w:t>Καλημέρα</w:t>
      </w:r>
      <w:r>
        <w:rPr>
          <w:rFonts w:eastAsia="Times New Roman"/>
          <w:szCs w:val="24"/>
        </w:rPr>
        <w:t>,</w:t>
      </w:r>
      <w:r w:rsidRPr="0036310F">
        <w:rPr>
          <w:rFonts w:eastAsia="Times New Roman"/>
          <w:szCs w:val="24"/>
        </w:rPr>
        <w:t xml:space="preserve"> κύριε </w:t>
      </w:r>
      <w:r>
        <w:rPr>
          <w:rFonts w:eastAsia="Times New Roman"/>
          <w:szCs w:val="24"/>
        </w:rPr>
        <w:t>Π</w:t>
      </w:r>
      <w:r w:rsidRPr="0036310F">
        <w:rPr>
          <w:rFonts w:eastAsia="Times New Roman"/>
          <w:szCs w:val="24"/>
        </w:rPr>
        <w:t>ρόεδρε</w:t>
      </w:r>
      <w:r>
        <w:rPr>
          <w:rFonts w:eastAsia="Times New Roman"/>
          <w:szCs w:val="24"/>
        </w:rPr>
        <w:t>,</w:t>
      </w:r>
      <w:r w:rsidRPr="0036310F">
        <w:rPr>
          <w:rFonts w:eastAsia="Times New Roman"/>
          <w:szCs w:val="24"/>
        </w:rPr>
        <w:t xml:space="preserve"> και </w:t>
      </w:r>
      <w:r>
        <w:rPr>
          <w:rFonts w:eastAsia="Times New Roman"/>
          <w:szCs w:val="24"/>
        </w:rPr>
        <w:t>ε</w:t>
      </w:r>
      <w:r w:rsidRPr="0036310F">
        <w:rPr>
          <w:rFonts w:eastAsia="Times New Roman"/>
          <w:szCs w:val="24"/>
        </w:rPr>
        <w:t>υχαριστώ</w:t>
      </w:r>
      <w:r>
        <w:rPr>
          <w:rFonts w:eastAsia="Times New Roman"/>
          <w:szCs w:val="24"/>
        </w:rPr>
        <w:t>.</w:t>
      </w:r>
    </w:p>
    <w:p w14:paraId="20A4E7EC" w14:textId="77777777" w:rsidR="005D4821" w:rsidRDefault="006B233D">
      <w:pPr>
        <w:spacing w:line="600" w:lineRule="auto"/>
        <w:ind w:firstLine="720"/>
        <w:jc w:val="both"/>
        <w:rPr>
          <w:rFonts w:eastAsia="Times New Roman"/>
          <w:szCs w:val="24"/>
        </w:rPr>
      </w:pPr>
      <w:r>
        <w:rPr>
          <w:rFonts w:eastAsia="Times New Roman"/>
          <w:szCs w:val="24"/>
        </w:rPr>
        <w:lastRenderedPageBreak/>
        <w:t>Κ</w:t>
      </w:r>
      <w:r w:rsidRPr="0036310F">
        <w:rPr>
          <w:rFonts w:eastAsia="Times New Roman"/>
          <w:szCs w:val="24"/>
        </w:rPr>
        <w:t xml:space="preserve">υρίες και κύριοι </w:t>
      </w:r>
      <w:r>
        <w:rPr>
          <w:rFonts w:eastAsia="Times New Roman"/>
          <w:szCs w:val="24"/>
        </w:rPr>
        <w:t>Β</w:t>
      </w:r>
      <w:r w:rsidRPr="0036310F">
        <w:rPr>
          <w:rFonts w:eastAsia="Times New Roman"/>
          <w:szCs w:val="24"/>
        </w:rPr>
        <w:t>ουλευτές</w:t>
      </w:r>
      <w:r>
        <w:rPr>
          <w:rFonts w:eastAsia="Times New Roman"/>
          <w:szCs w:val="24"/>
        </w:rPr>
        <w:t>,</w:t>
      </w:r>
      <w:r w:rsidRPr="0036310F">
        <w:rPr>
          <w:rFonts w:eastAsia="Times New Roman"/>
          <w:szCs w:val="24"/>
        </w:rPr>
        <w:t xml:space="preserve"> σε συνέχεια της </w:t>
      </w:r>
      <w:r>
        <w:rPr>
          <w:rFonts w:eastAsia="Times New Roman"/>
          <w:szCs w:val="24"/>
        </w:rPr>
        <w:t>ιδιαίτερα</w:t>
      </w:r>
      <w:r>
        <w:rPr>
          <w:rFonts w:eastAsia="Times New Roman"/>
          <w:szCs w:val="24"/>
        </w:rPr>
        <w:t xml:space="preserve"> </w:t>
      </w:r>
      <w:r w:rsidRPr="0036310F">
        <w:rPr>
          <w:rFonts w:eastAsia="Times New Roman"/>
          <w:szCs w:val="24"/>
        </w:rPr>
        <w:t xml:space="preserve">εποικοδομητικής συζήτησης που </w:t>
      </w:r>
      <w:r>
        <w:rPr>
          <w:rFonts w:eastAsia="Times New Roman"/>
          <w:szCs w:val="24"/>
        </w:rPr>
        <w:t>είχ</w:t>
      </w:r>
      <w:r w:rsidRPr="0036310F">
        <w:rPr>
          <w:rFonts w:eastAsia="Times New Roman"/>
          <w:szCs w:val="24"/>
        </w:rPr>
        <w:t xml:space="preserve">αμε στην </w:t>
      </w:r>
      <w:r>
        <w:rPr>
          <w:rFonts w:eastAsia="Times New Roman"/>
          <w:szCs w:val="24"/>
        </w:rPr>
        <w:t>ε</w:t>
      </w:r>
      <w:r w:rsidRPr="0036310F">
        <w:rPr>
          <w:rFonts w:eastAsia="Times New Roman"/>
          <w:szCs w:val="24"/>
        </w:rPr>
        <w:t xml:space="preserve">πιτροπή της Βουλής την προηγούμενη εβδομάδα θα ήθελα να σας διαβάσω </w:t>
      </w:r>
      <w:r>
        <w:rPr>
          <w:rFonts w:eastAsia="Times New Roman"/>
          <w:szCs w:val="24"/>
        </w:rPr>
        <w:t>-και θα καταθέσω στη συνέχεια- τρεις</w:t>
      </w:r>
      <w:r w:rsidRPr="0036310F">
        <w:rPr>
          <w:rFonts w:eastAsia="Times New Roman"/>
          <w:szCs w:val="24"/>
        </w:rPr>
        <w:t xml:space="preserve"> νομοτεχνικές βελτιώσεις</w:t>
      </w:r>
      <w:r>
        <w:rPr>
          <w:rFonts w:eastAsia="Times New Roman"/>
          <w:szCs w:val="24"/>
        </w:rPr>
        <w:t>.</w:t>
      </w:r>
    </w:p>
    <w:p w14:paraId="20A4E7ED" w14:textId="77777777" w:rsidR="005D4821" w:rsidRDefault="006B233D">
      <w:pPr>
        <w:spacing w:line="600" w:lineRule="auto"/>
        <w:ind w:firstLine="720"/>
        <w:jc w:val="both"/>
        <w:rPr>
          <w:rFonts w:eastAsia="Times New Roman"/>
          <w:szCs w:val="24"/>
        </w:rPr>
      </w:pPr>
      <w:r>
        <w:rPr>
          <w:rFonts w:eastAsia="Times New Roman"/>
          <w:szCs w:val="24"/>
        </w:rPr>
        <w:t xml:space="preserve">Η </w:t>
      </w:r>
      <w:r w:rsidRPr="0036310F">
        <w:rPr>
          <w:rFonts w:eastAsia="Times New Roman"/>
          <w:szCs w:val="24"/>
        </w:rPr>
        <w:t>πρώτη είναι σε σχέση με τη μεταβατική διάταξη που είχαμε ήδη εγκρίνει στη Βουλή</w:t>
      </w:r>
      <w:r>
        <w:rPr>
          <w:rFonts w:eastAsia="Times New Roman"/>
          <w:szCs w:val="24"/>
        </w:rPr>
        <w:t>,</w:t>
      </w:r>
      <w:r>
        <w:rPr>
          <w:rFonts w:eastAsia="Times New Roman"/>
          <w:szCs w:val="24"/>
        </w:rPr>
        <w:t xml:space="preserve"> σύμφωνα με την οποία</w:t>
      </w:r>
      <w:r w:rsidRPr="0036310F">
        <w:rPr>
          <w:rFonts w:eastAsia="Times New Roman"/>
          <w:szCs w:val="24"/>
        </w:rPr>
        <w:t xml:space="preserve"> από το</w:t>
      </w:r>
      <w:r>
        <w:rPr>
          <w:rFonts w:eastAsia="Times New Roman"/>
          <w:szCs w:val="24"/>
        </w:rPr>
        <w:t>ν</w:t>
      </w:r>
      <w:r w:rsidRPr="0036310F">
        <w:rPr>
          <w:rFonts w:eastAsia="Times New Roman"/>
          <w:szCs w:val="24"/>
        </w:rPr>
        <w:t xml:space="preserve"> Νοέμβριο του 2019 θα </w:t>
      </w:r>
      <w:r>
        <w:rPr>
          <w:rFonts w:eastAsia="Times New Roman"/>
          <w:szCs w:val="24"/>
        </w:rPr>
        <w:t xml:space="preserve">γίνει η </w:t>
      </w:r>
      <w:r w:rsidRPr="0036310F">
        <w:rPr>
          <w:rFonts w:eastAsia="Times New Roman"/>
          <w:szCs w:val="24"/>
        </w:rPr>
        <w:t>πρώτη εφαρμογή για τον ετήσιο προγραμματισμό προσλήψεων για το έτος 2020</w:t>
      </w:r>
      <w:r>
        <w:rPr>
          <w:rFonts w:eastAsia="Times New Roman"/>
          <w:szCs w:val="24"/>
        </w:rPr>
        <w:t>. Α</w:t>
      </w:r>
      <w:r w:rsidRPr="0036310F">
        <w:rPr>
          <w:rFonts w:eastAsia="Times New Roman"/>
          <w:szCs w:val="24"/>
        </w:rPr>
        <w:t xml:space="preserve">ντίστοιχα </w:t>
      </w:r>
      <w:r>
        <w:rPr>
          <w:rFonts w:eastAsia="Times New Roman"/>
          <w:szCs w:val="24"/>
        </w:rPr>
        <w:t>ό</w:t>
      </w:r>
      <w:r w:rsidRPr="0036310F">
        <w:rPr>
          <w:rFonts w:eastAsia="Times New Roman"/>
          <w:szCs w:val="24"/>
        </w:rPr>
        <w:t>σον</w:t>
      </w:r>
      <w:r w:rsidRPr="0036310F">
        <w:rPr>
          <w:rFonts w:eastAsia="Times New Roman"/>
          <w:szCs w:val="24"/>
        </w:rPr>
        <w:t xml:space="preserve"> αφορά </w:t>
      </w:r>
      <w:r>
        <w:rPr>
          <w:rFonts w:eastAsia="Times New Roman"/>
          <w:szCs w:val="24"/>
        </w:rPr>
        <w:t>σ</w:t>
      </w:r>
      <w:r w:rsidRPr="0036310F">
        <w:rPr>
          <w:rFonts w:eastAsia="Times New Roman"/>
          <w:szCs w:val="24"/>
        </w:rPr>
        <w:t>τις διετε</w:t>
      </w:r>
      <w:r>
        <w:rPr>
          <w:rFonts w:eastAsia="Times New Roman"/>
          <w:szCs w:val="24"/>
        </w:rPr>
        <w:t>ίς</w:t>
      </w:r>
      <w:r w:rsidRPr="0036310F">
        <w:rPr>
          <w:rFonts w:eastAsia="Times New Roman"/>
          <w:szCs w:val="24"/>
        </w:rPr>
        <w:t xml:space="preserve"> προκηρύξεις</w:t>
      </w:r>
      <w:r>
        <w:rPr>
          <w:rFonts w:eastAsia="Times New Roman"/>
          <w:szCs w:val="24"/>
        </w:rPr>
        <w:t>,</w:t>
      </w:r>
      <w:r w:rsidRPr="0036310F">
        <w:rPr>
          <w:rFonts w:eastAsia="Times New Roman"/>
          <w:szCs w:val="24"/>
        </w:rPr>
        <w:t xml:space="preserve"> για να μην υπάρχει καμ</w:t>
      </w:r>
      <w:r>
        <w:rPr>
          <w:rFonts w:eastAsia="Times New Roman"/>
          <w:szCs w:val="24"/>
        </w:rPr>
        <w:t>μ</w:t>
      </w:r>
      <w:r w:rsidRPr="0036310F">
        <w:rPr>
          <w:rFonts w:eastAsia="Times New Roman"/>
          <w:szCs w:val="24"/>
        </w:rPr>
        <w:t>ία αμφιβολία και σκιά</w:t>
      </w:r>
      <w:r>
        <w:rPr>
          <w:rFonts w:eastAsia="Times New Roman"/>
          <w:szCs w:val="24"/>
        </w:rPr>
        <w:t>,</w:t>
      </w:r>
      <w:r w:rsidRPr="0036310F">
        <w:rPr>
          <w:rFonts w:eastAsia="Times New Roman"/>
          <w:szCs w:val="24"/>
        </w:rPr>
        <w:t xml:space="preserve"> γιατί ούτως ή άλλως είναι </w:t>
      </w:r>
      <w:r>
        <w:rPr>
          <w:rFonts w:eastAsia="Times New Roman"/>
          <w:szCs w:val="24"/>
        </w:rPr>
        <w:t>συναρτώμενο</w:t>
      </w:r>
      <w:r w:rsidRPr="0036310F">
        <w:rPr>
          <w:rFonts w:eastAsia="Times New Roman"/>
          <w:szCs w:val="24"/>
        </w:rPr>
        <w:t xml:space="preserve"> το ένα </w:t>
      </w:r>
      <w:r>
        <w:rPr>
          <w:rFonts w:eastAsia="Times New Roman"/>
          <w:szCs w:val="24"/>
        </w:rPr>
        <w:t xml:space="preserve">ζήτημα </w:t>
      </w:r>
      <w:r w:rsidRPr="0036310F">
        <w:rPr>
          <w:rFonts w:eastAsia="Times New Roman"/>
          <w:szCs w:val="24"/>
        </w:rPr>
        <w:t>από το άλλο</w:t>
      </w:r>
      <w:r>
        <w:rPr>
          <w:rFonts w:eastAsia="Times New Roman"/>
          <w:szCs w:val="24"/>
        </w:rPr>
        <w:t>,</w:t>
      </w:r>
      <w:r w:rsidRPr="0036310F">
        <w:rPr>
          <w:rFonts w:eastAsia="Times New Roman"/>
          <w:szCs w:val="24"/>
        </w:rPr>
        <w:t xml:space="preserve"> αντικαθίσταται </w:t>
      </w:r>
      <w:r>
        <w:rPr>
          <w:rFonts w:eastAsia="Times New Roman"/>
          <w:szCs w:val="24"/>
        </w:rPr>
        <w:t xml:space="preserve">η υπάρχουσα διάταξη και προστίθεται νέα, την οποία </w:t>
      </w:r>
      <w:r w:rsidRPr="0036310F">
        <w:rPr>
          <w:rFonts w:eastAsia="Times New Roman"/>
          <w:szCs w:val="24"/>
        </w:rPr>
        <w:t xml:space="preserve">και διαβάζω </w:t>
      </w:r>
      <w:r>
        <w:rPr>
          <w:rFonts w:eastAsia="Times New Roman"/>
          <w:szCs w:val="24"/>
        </w:rPr>
        <w:t>ως εξής:</w:t>
      </w:r>
      <w:r w:rsidRPr="0036310F">
        <w:rPr>
          <w:rFonts w:eastAsia="Times New Roman"/>
          <w:szCs w:val="24"/>
        </w:rPr>
        <w:t xml:space="preserve"> </w:t>
      </w:r>
      <w:r>
        <w:rPr>
          <w:rFonts w:eastAsia="Times New Roman"/>
          <w:szCs w:val="24"/>
        </w:rPr>
        <w:t>«Τ</w:t>
      </w:r>
      <w:r w:rsidRPr="0036310F">
        <w:rPr>
          <w:rFonts w:eastAsia="Times New Roman"/>
          <w:szCs w:val="24"/>
        </w:rPr>
        <w:t>ο ετήσιο σχέδιο προγραμ</w:t>
      </w:r>
      <w:r w:rsidRPr="0036310F">
        <w:rPr>
          <w:rFonts w:eastAsia="Times New Roman"/>
          <w:szCs w:val="24"/>
        </w:rPr>
        <w:t>ματισμού προσλήψεω</w:t>
      </w:r>
      <w:r>
        <w:rPr>
          <w:rFonts w:eastAsia="Times New Roman"/>
          <w:szCs w:val="24"/>
        </w:rPr>
        <w:t>ν του άρθρου 4 για το έτος 2020, κ</w:t>
      </w:r>
      <w:r w:rsidRPr="0036310F">
        <w:rPr>
          <w:rFonts w:eastAsia="Times New Roman"/>
          <w:szCs w:val="24"/>
        </w:rPr>
        <w:t>αθώς και τα αιτήματα που υποβάλλονται σύμφωνα με τη διαδικασία του άρθρου 6</w:t>
      </w:r>
      <w:r>
        <w:rPr>
          <w:rFonts w:eastAsia="Times New Roman"/>
          <w:szCs w:val="24"/>
        </w:rPr>
        <w:t>» -</w:t>
      </w:r>
      <w:r w:rsidRPr="0036310F">
        <w:rPr>
          <w:rFonts w:eastAsia="Times New Roman"/>
          <w:szCs w:val="24"/>
        </w:rPr>
        <w:t xml:space="preserve">είναι </w:t>
      </w:r>
      <w:r>
        <w:rPr>
          <w:rFonts w:eastAsia="Times New Roman"/>
          <w:szCs w:val="24"/>
        </w:rPr>
        <w:t>οι</w:t>
      </w:r>
      <w:r w:rsidRPr="0036310F">
        <w:rPr>
          <w:rFonts w:eastAsia="Times New Roman"/>
          <w:szCs w:val="24"/>
        </w:rPr>
        <w:t xml:space="preserve"> διετ</w:t>
      </w:r>
      <w:r>
        <w:rPr>
          <w:rFonts w:eastAsia="Times New Roman"/>
          <w:szCs w:val="24"/>
        </w:rPr>
        <w:t>εί</w:t>
      </w:r>
      <w:r w:rsidRPr="0036310F">
        <w:rPr>
          <w:rFonts w:eastAsia="Times New Roman"/>
          <w:szCs w:val="24"/>
        </w:rPr>
        <w:t>ς προκηρύξεις</w:t>
      </w:r>
      <w:r>
        <w:rPr>
          <w:rFonts w:eastAsia="Times New Roman"/>
          <w:szCs w:val="24"/>
        </w:rPr>
        <w:t>- «για τα έτη 20</w:t>
      </w:r>
      <w:r w:rsidRPr="0036310F">
        <w:rPr>
          <w:rFonts w:eastAsia="Times New Roman"/>
          <w:szCs w:val="24"/>
        </w:rPr>
        <w:t xml:space="preserve">20 και </w:t>
      </w:r>
      <w:r>
        <w:rPr>
          <w:rFonts w:eastAsia="Times New Roman"/>
          <w:szCs w:val="24"/>
        </w:rPr>
        <w:t>20</w:t>
      </w:r>
      <w:r w:rsidRPr="0036310F">
        <w:rPr>
          <w:rFonts w:eastAsia="Times New Roman"/>
          <w:szCs w:val="24"/>
        </w:rPr>
        <w:t>21</w:t>
      </w:r>
      <w:r>
        <w:rPr>
          <w:rFonts w:eastAsia="Times New Roman"/>
          <w:szCs w:val="24"/>
        </w:rPr>
        <w:t>,</w:t>
      </w:r>
      <w:r w:rsidRPr="0036310F">
        <w:rPr>
          <w:rFonts w:eastAsia="Times New Roman"/>
          <w:szCs w:val="24"/>
        </w:rPr>
        <w:t xml:space="preserve"> εγκρίνονται</w:t>
      </w:r>
      <w:r>
        <w:rPr>
          <w:rFonts w:eastAsia="Times New Roman"/>
          <w:szCs w:val="24"/>
        </w:rPr>
        <w:t>». Ά</w:t>
      </w:r>
      <w:r w:rsidRPr="0036310F">
        <w:rPr>
          <w:rFonts w:eastAsia="Times New Roman"/>
          <w:szCs w:val="24"/>
        </w:rPr>
        <w:t xml:space="preserve">ρα </w:t>
      </w:r>
      <w:r>
        <w:rPr>
          <w:rFonts w:eastAsia="Times New Roman"/>
          <w:szCs w:val="24"/>
        </w:rPr>
        <w:t xml:space="preserve">με </w:t>
      </w:r>
      <w:r w:rsidRPr="0036310F">
        <w:rPr>
          <w:rFonts w:eastAsia="Times New Roman"/>
          <w:szCs w:val="24"/>
        </w:rPr>
        <w:t xml:space="preserve">αυτή </w:t>
      </w:r>
      <w:r>
        <w:rPr>
          <w:rFonts w:eastAsia="Times New Roman"/>
          <w:szCs w:val="24"/>
        </w:rPr>
        <w:t>τ</w:t>
      </w:r>
      <w:r>
        <w:rPr>
          <w:rFonts w:eastAsia="Times New Roman"/>
          <w:szCs w:val="24"/>
        </w:rPr>
        <w:t xml:space="preserve">η </w:t>
      </w:r>
      <w:r w:rsidRPr="0036310F">
        <w:rPr>
          <w:rFonts w:eastAsia="Times New Roman"/>
          <w:szCs w:val="24"/>
        </w:rPr>
        <w:t>διάταξη καλύπτε</w:t>
      </w:r>
      <w:r>
        <w:rPr>
          <w:rFonts w:eastAsia="Times New Roman"/>
          <w:szCs w:val="24"/>
        </w:rPr>
        <w:t>ται</w:t>
      </w:r>
      <w:r w:rsidRPr="0036310F">
        <w:rPr>
          <w:rFonts w:eastAsia="Times New Roman"/>
          <w:szCs w:val="24"/>
        </w:rPr>
        <w:t xml:space="preserve"> αυτό το θέμα</w:t>
      </w:r>
      <w:r>
        <w:rPr>
          <w:rFonts w:eastAsia="Times New Roman"/>
          <w:szCs w:val="24"/>
        </w:rPr>
        <w:t>.</w:t>
      </w:r>
    </w:p>
    <w:p w14:paraId="20A4E7EE" w14:textId="77777777" w:rsidR="005D4821" w:rsidRDefault="006B233D">
      <w:pPr>
        <w:spacing w:line="600" w:lineRule="auto"/>
        <w:ind w:firstLine="720"/>
        <w:jc w:val="both"/>
        <w:rPr>
          <w:rFonts w:eastAsia="Times New Roman"/>
          <w:szCs w:val="24"/>
        </w:rPr>
      </w:pPr>
      <w:r>
        <w:rPr>
          <w:rFonts w:eastAsia="Times New Roman"/>
          <w:szCs w:val="24"/>
        </w:rPr>
        <w:t>Η δεύτε</w:t>
      </w:r>
      <w:r>
        <w:rPr>
          <w:rFonts w:eastAsia="Times New Roman"/>
          <w:szCs w:val="24"/>
        </w:rPr>
        <w:t>ρη νομοτεχνική βελτίωση που σας προτείνουμε αφορά</w:t>
      </w:r>
      <w:r w:rsidRPr="0036310F">
        <w:rPr>
          <w:rFonts w:eastAsia="Times New Roman"/>
          <w:szCs w:val="24"/>
        </w:rPr>
        <w:t xml:space="preserve"> το πρώτο εδάφιο </w:t>
      </w:r>
      <w:r>
        <w:rPr>
          <w:rFonts w:eastAsia="Times New Roman"/>
          <w:szCs w:val="24"/>
        </w:rPr>
        <w:t>τ</w:t>
      </w:r>
      <w:r w:rsidRPr="0036310F">
        <w:rPr>
          <w:rFonts w:eastAsia="Times New Roman"/>
          <w:szCs w:val="24"/>
        </w:rPr>
        <w:t xml:space="preserve">ης περίπτωσης </w:t>
      </w:r>
      <w:r>
        <w:rPr>
          <w:rFonts w:eastAsia="Times New Roman"/>
          <w:szCs w:val="24"/>
        </w:rPr>
        <w:t>α΄</w:t>
      </w:r>
      <w:r w:rsidRPr="0036310F">
        <w:rPr>
          <w:rFonts w:eastAsia="Times New Roman"/>
          <w:szCs w:val="24"/>
        </w:rPr>
        <w:t xml:space="preserve"> της παραγράφου 2 </w:t>
      </w:r>
      <w:r w:rsidRPr="0036310F">
        <w:rPr>
          <w:rFonts w:eastAsia="Times New Roman"/>
          <w:szCs w:val="24"/>
        </w:rPr>
        <w:lastRenderedPageBreak/>
        <w:t>του άρθρου 16 του ν</w:t>
      </w:r>
      <w:r>
        <w:rPr>
          <w:rFonts w:eastAsia="Times New Roman"/>
          <w:szCs w:val="24"/>
        </w:rPr>
        <w:t>.</w:t>
      </w:r>
      <w:r w:rsidRPr="0036310F">
        <w:rPr>
          <w:rFonts w:eastAsia="Times New Roman"/>
          <w:szCs w:val="24"/>
        </w:rPr>
        <w:t>4369</w:t>
      </w:r>
      <w:r>
        <w:rPr>
          <w:rFonts w:eastAsia="Times New Roman"/>
          <w:szCs w:val="24"/>
        </w:rPr>
        <w:t>/20</w:t>
      </w:r>
      <w:r w:rsidRPr="0036310F">
        <w:rPr>
          <w:rFonts w:eastAsia="Times New Roman"/>
          <w:szCs w:val="24"/>
        </w:rPr>
        <w:t xml:space="preserve">16 που αντικαθίσταται με την παράγραφο 2 του άρθρου 43 του σχεδίου νόμου που συζητούμε και αφορά </w:t>
      </w:r>
      <w:r>
        <w:rPr>
          <w:rFonts w:eastAsia="Times New Roman"/>
          <w:szCs w:val="24"/>
        </w:rPr>
        <w:t>σ</w:t>
      </w:r>
      <w:r w:rsidRPr="0036310F">
        <w:rPr>
          <w:rFonts w:eastAsia="Times New Roman"/>
          <w:szCs w:val="24"/>
        </w:rPr>
        <w:t>την αξιολόγηση</w:t>
      </w:r>
      <w:r>
        <w:rPr>
          <w:rFonts w:eastAsia="Times New Roman"/>
          <w:szCs w:val="24"/>
        </w:rPr>
        <w:t>,</w:t>
      </w:r>
      <w:r>
        <w:rPr>
          <w:rFonts w:eastAsia="Times New Roman"/>
          <w:szCs w:val="24"/>
        </w:rPr>
        <w:t xml:space="preserve"> για την οποία ορίζουμε τη διάρκεια και την προθεσμία της σε τέσσερις μήνες</w:t>
      </w:r>
      <w:r>
        <w:rPr>
          <w:rFonts w:eastAsia="Times New Roman"/>
          <w:szCs w:val="24"/>
        </w:rPr>
        <w:t>. «Ε</w:t>
      </w:r>
      <w:r w:rsidRPr="0036310F">
        <w:rPr>
          <w:rFonts w:eastAsia="Times New Roman"/>
          <w:szCs w:val="24"/>
        </w:rPr>
        <w:t>ιδικά για την αξιολογική περίοδο του έτους 2018</w:t>
      </w:r>
      <w:r>
        <w:rPr>
          <w:rFonts w:eastAsia="Times New Roman"/>
          <w:szCs w:val="24"/>
        </w:rPr>
        <w:t>,</w:t>
      </w:r>
      <w:r w:rsidRPr="0036310F">
        <w:rPr>
          <w:rFonts w:eastAsia="Times New Roman"/>
          <w:szCs w:val="24"/>
        </w:rPr>
        <w:t xml:space="preserve"> η αξιολόγηση διενεργείται από 1</w:t>
      </w:r>
      <w:r w:rsidRPr="00020758">
        <w:rPr>
          <w:rFonts w:eastAsia="Times New Roman"/>
          <w:szCs w:val="24"/>
          <w:vertAlign w:val="superscript"/>
        </w:rPr>
        <w:t>η</w:t>
      </w:r>
      <w:r>
        <w:rPr>
          <w:rFonts w:eastAsia="Times New Roman"/>
          <w:szCs w:val="24"/>
        </w:rPr>
        <w:t xml:space="preserve"> </w:t>
      </w:r>
      <w:r w:rsidRPr="0036310F">
        <w:rPr>
          <w:rFonts w:eastAsia="Times New Roman"/>
          <w:szCs w:val="24"/>
        </w:rPr>
        <w:t>Μαρτίου έως 30 Ιουνίου του 2019</w:t>
      </w:r>
      <w:r>
        <w:rPr>
          <w:rFonts w:eastAsia="Times New Roman"/>
          <w:szCs w:val="24"/>
        </w:rPr>
        <w:t>».</w:t>
      </w:r>
      <w:r w:rsidRPr="0036310F">
        <w:rPr>
          <w:rFonts w:eastAsia="Times New Roman"/>
          <w:szCs w:val="24"/>
        </w:rPr>
        <w:t xml:space="preserve"> Αυτό </w:t>
      </w:r>
      <w:r>
        <w:rPr>
          <w:rFonts w:eastAsia="Times New Roman"/>
          <w:szCs w:val="24"/>
        </w:rPr>
        <w:t>πραγματοποιεί</w:t>
      </w:r>
      <w:r w:rsidRPr="0036310F">
        <w:rPr>
          <w:rFonts w:eastAsia="Times New Roman"/>
          <w:szCs w:val="24"/>
        </w:rPr>
        <w:t xml:space="preserve">ται μετά από αίτημα των υπηρεσιών του </w:t>
      </w:r>
      <w:r>
        <w:rPr>
          <w:rFonts w:eastAsia="Times New Roman"/>
          <w:szCs w:val="24"/>
        </w:rPr>
        <w:t>Υ</w:t>
      </w:r>
      <w:r w:rsidRPr="0036310F">
        <w:rPr>
          <w:rFonts w:eastAsia="Times New Roman"/>
          <w:szCs w:val="24"/>
        </w:rPr>
        <w:t>πουρ</w:t>
      </w:r>
      <w:r w:rsidRPr="0036310F">
        <w:rPr>
          <w:rFonts w:eastAsia="Times New Roman"/>
          <w:szCs w:val="24"/>
        </w:rPr>
        <w:t xml:space="preserve">γείου </w:t>
      </w:r>
      <w:r>
        <w:rPr>
          <w:rFonts w:eastAsia="Times New Roman"/>
          <w:szCs w:val="24"/>
        </w:rPr>
        <w:t>μας. Α</w:t>
      </w:r>
      <w:r w:rsidRPr="0036310F">
        <w:rPr>
          <w:rFonts w:eastAsia="Times New Roman"/>
          <w:szCs w:val="24"/>
        </w:rPr>
        <w:t>φορά</w:t>
      </w:r>
      <w:r>
        <w:rPr>
          <w:rFonts w:eastAsia="Times New Roman"/>
          <w:szCs w:val="24"/>
        </w:rPr>
        <w:t>,</w:t>
      </w:r>
      <w:r w:rsidRPr="0036310F">
        <w:rPr>
          <w:rFonts w:eastAsia="Times New Roman"/>
          <w:szCs w:val="24"/>
        </w:rPr>
        <w:t xml:space="preserve"> δηλαδή</w:t>
      </w:r>
      <w:r>
        <w:rPr>
          <w:rFonts w:eastAsia="Times New Roman"/>
          <w:szCs w:val="24"/>
        </w:rPr>
        <w:t>,</w:t>
      </w:r>
      <w:r w:rsidRPr="0036310F">
        <w:rPr>
          <w:rFonts w:eastAsia="Times New Roman"/>
          <w:szCs w:val="24"/>
        </w:rPr>
        <w:t xml:space="preserve"> την αξιολόγηση που ξεκινάει τώρα</w:t>
      </w:r>
      <w:r>
        <w:rPr>
          <w:rFonts w:eastAsia="Times New Roman"/>
          <w:szCs w:val="24"/>
        </w:rPr>
        <w:t>,</w:t>
      </w:r>
      <w:r w:rsidRPr="0036310F">
        <w:rPr>
          <w:rFonts w:eastAsia="Times New Roman"/>
          <w:szCs w:val="24"/>
        </w:rPr>
        <w:t xml:space="preserve"> το πρώτο τετράμηνο του έτους</w:t>
      </w:r>
      <w:r>
        <w:rPr>
          <w:rFonts w:eastAsia="Times New Roman"/>
          <w:szCs w:val="24"/>
        </w:rPr>
        <w:t>. Ε</w:t>
      </w:r>
      <w:r w:rsidRPr="0036310F">
        <w:rPr>
          <w:rFonts w:eastAsia="Times New Roman"/>
          <w:szCs w:val="24"/>
        </w:rPr>
        <w:t>πειδή γίνεται μ</w:t>
      </w:r>
      <w:r>
        <w:rPr>
          <w:rFonts w:eastAsia="Times New Roman"/>
          <w:szCs w:val="24"/>
        </w:rPr>
        <w:t>ι</w:t>
      </w:r>
      <w:r w:rsidRPr="0036310F">
        <w:rPr>
          <w:rFonts w:eastAsia="Times New Roman"/>
          <w:szCs w:val="24"/>
        </w:rPr>
        <w:t>α σημαντική αναβάθμιση της ηλεκτρονικής πλατφόρμας</w:t>
      </w:r>
      <w:r>
        <w:rPr>
          <w:rFonts w:eastAsia="Times New Roman"/>
          <w:szCs w:val="24"/>
        </w:rPr>
        <w:t xml:space="preserve">, </w:t>
      </w:r>
      <w:r>
        <w:rPr>
          <w:rFonts w:eastAsia="Times New Roman"/>
          <w:szCs w:val="24"/>
        </w:rPr>
        <w:t>σχετικά με</w:t>
      </w:r>
      <w:r w:rsidRPr="0036310F">
        <w:rPr>
          <w:rFonts w:eastAsia="Times New Roman"/>
          <w:szCs w:val="24"/>
        </w:rPr>
        <w:t xml:space="preserve"> την ηλεκτρονική αξιολόγηση και προκειμένου αυτή να γίνει στη βάση της βελτιωμένης</w:t>
      </w:r>
      <w:r>
        <w:rPr>
          <w:rFonts w:eastAsia="Times New Roman"/>
          <w:szCs w:val="24"/>
        </w:rPr>
        <w:t>,</w:t>
      </w:r>
      <w:r w:rsidRPr="0036310F">
        <w:rPr>
          <w:rFonts w:eastAsia="Times New Roman"/>
          <w:szCs w:val="24"/>
        </w:rPr>
        <w:t xml:space="preserve"> ανα</w:t>
      </w:r>
      <w:r w:rsidRPr="0036310F">
        <w:rPr>
          <w:rFonts w:eastAsia="Times New Roman"/>
          <w:szCs w:val="24"/>
        </w:rPr>
        <w:t>βαθμισμένης πλατφόρμας</w:t>
      </w:r>
      <w:r>
        <w:rPr>
          <w:rFonts w:eastAsia="Times New Roman"/>
          <w:szCs w:val="24"/>
        </w:rPr>
        <w:t xml:space="preserve">, </w:t>
      </w:r>
      <w:r>
        <w:rPr>
          <w:rFonts w:eastAsia="Times New Roman"/>
          <w:szCs w:val="24"/>
        </w:rPr>
        <w:t>χρειαζόμαστε</w:t>
      </w:r>
      <w:r>
        <w:rPr>
          <w:rFonts w:eastAsia="Times New Roman"/>
          <w:szCs w:val="24"/>
        </w:rPr>
        <w:t xml:space="preserve"> αυτή τη</w:t>
      </w:r>
      <w:r w:rsidRPr="0036310F">
        <w:rPr>
          <w:rFonts w:eastAsia="Times New Roman"/>
          <w:szCs w:val="24"/>
        </w:rPr>
        <w:t xml:space="preserve"> μεταβατική διάταξη </w:t>
      </w:r>
      <w:r>
        <w:rPr>
          <w:rFonts w:eastAsia="Times New Roman"/>
          <w:szCs w:val="24"/>
        </w:rPr>
        <w:t xml:space="preserve">του </w:t>
      </w:r>
      <w:r w:rsidRPr="0036310F">
        <w:rPr>
          <w:rFonts w:eastAsia="Times New Roman"/>
          <w:szCs w:val="24"/>
        </w:rPr>
        <w:t xml:space="preserve">ενός </w:t>
      </w:r>
      <w:r>
        <w:rPr>
          <w:rFonts w:eastAsia="Times New Roman"/>
          <w:szCs w:val="24"/>
        </w:rPr>
        <w:t xml:space="preserve">επιπλέον </w:t>
      </w:r>
      <w:r w:rsidRPr="0036310F">
        <w:rPr>
          <w:rFonts w:eastAsia="Times New Roman"/>
          <w:szCs w:val="24"/>
        </w:rPr>
        <w:t>μήνα</w:t>
      </w:r>
      <w:r>
        <w:rPr>
          <w:rFonts w:eastAsia="Times New Roman"/>
          <w:szCs w:val="24"/>
        </w:rPr>
        <w:t>.</w:t>
      </w:r>
    </w:p>
    <w:p w14:paraId="20A4E7EF" w14:textId="77777777" w:rsidR="005D4821" w:rsidRDefault="006B233D">
      <w:pPr>
        <w:spacing w:line="600" w:lineRule="auto"/>
        <w:ind w:firstLine="720"/>
        <w:jc w:val="both"/>
        <w:rPr>
          <w:rFonts w:eastAsia="Times New Roman"/>
          <w:szCs w:val="24"/>
        </w:rPr>
      </w:pPr>
      <w:r>
        <w:rPr>
          <w:rFonts w:eastAsia="Times New Roman"/>
          <w:szCs w:val="24"/>
        </w:rPr>
        <w:t>Τ</w:t>
      </w:r>
      <w:r w:rsidRPr="0036310F">
        <w:rPr>
          <w:rFonts w:eastAsia="Times New Roman"/>
          <w:szCs w:val="24"/>
        </w:rPr>
        <w:t>έλος</w:t>
      </w:r>
      <w:r>
        <w:rPr>
          <w:rFonts w:eastAsia="Times New Roman"/>
          <w:szCs w:val="24"/>
        </w:rPr>
        <w:t>,</w:t>
      </w:r>
      <w:r w:rsidRPr="0036310F">
        <w:rPr>
          <w:rFonts w:eastAsia="Times New Roman"/>
          <w:szCs w:val="24"/>
        </w:rPr>
        <w:t xml:space="preserve"> υπάρχει και μ</w:t>
      </w:r>
      <w:r>
        <w:rPr>
          <w:rFonts w:eastAsia="Times New Roman"/>
          <w:szCs w:val="24"/>
        </w:rPr>
        <w:t>ι</w:t>
      </w:r>
      <w:r w:rsidRPr="0036310F">
        <w:rPr>
          <w:rFonts w:eastAsia="Times New Roman"/>
          <w:szCs w:val="24"/>
        </w:rPr>
        <w:t>α τρίτη νομοτεχνική βελτίωση</w:t>
      </w:r>
      <w:r>
        <w:rPr>
          <w:rFonts w:eastAsia="Times New Roman"/>
          <w:szCs w:val="24"/>
        </w:rPr>
        <w:t>,</w:t>
      </w:r>
      <w:r w:rsidRPr="0036310F">
        <w:rPr>
          <w:rFonts w:eastAsia="Times New Roman"/>
          <w:szCs w:val="24"/>
        </w:rPr>
        <w:t xml:space="preserve"> η οποία γίνεται λαμβάνοντας υπ</w:t>
      </w:r>
      <w:r>
        <w:rPr>
          <w:rFonts w:eastAsia="Times New Roman"/>
          <w:szCs w:val="24"/>
        </w:rPr>
        <w:t xml:space="preserve">’ </w:t>
      </w:r>
      <w:proofErr w:type="spellStart"/>
      <w:r>
        <w:rPr>
          <w:rFonts w:eastAsia="Times New Roman"/>
          <w:szCs w:val="24"/>
        </w:rPr>
        <w:t>όψιν</w:t>
      </w:r>
      <w:proofErr w:type="spellEnd"/>
      <w:r>
        <w:rPr>
          <w:rFonts w:eastAsia="Times New Roman"/>
          <w:szCs w:val="24"/>
        </w:rPr>
        <w:t xml:space="preserve"> </w:t>
      </w:r>
      <w:r w:rsidRPr="0036310F">
        <w:rPr>
          <w:rFonts w:eastAsia="Times New Roman"/>
          <w:szCs w:val="24"/>
        </w:rPr>
        <w:t xml:space="preserve">την </w:t>
      </w:r>
      <w:r>
        <w:rPr>
          <w:rFonts w:eastAsia="Times New Roman"/>
          <w:szCs w:val="24"/>
        </w:rPr>
        <w:t>έ</w:t>
      </w:r>
      <w:r w:rsidRPr="0036310F">
        <w:rPr>
          <w:rFonts w:eastAsia="Times New Roman"/>
          <w:szCs w:val="24"/>
        </w:rPr>
        <w:t xml:space="preserve">κθεση επί του νομοσχεδίου από την </w:t>
      </w:r>
      <w:r>
        <w:rPr>
          <w:rFonts w:eastAsia="Times New Roman"/>
          <w:szCs w:val="24"/>
        </w:rPr>
        <w:t>Ε</w:t>
      </w:r>
      <w:r w:rsidRPr="0036310F">
        <w:rPr>
          <w:rFonts w:eastAsia="Times New Roman"/>
          <w:szCs w:val="24"/>
        </w:rPr>
        <w:t xml:space="preserve">πιστημονική </w:t>
      </w:r>
      <w:r>
        <w:rPr>
          <w:rFonts w:eastAsia="Times New Roman"/>
          <w:szCs w:val="24"/>
        </w:rPr>
        <w:t>Υ</w:t>
      </w:r>
      <w:r w:rsidRPr="0036310F">
        <w:rPr>
          <w:rFonts w:eastAsia="Times New Roman"/>
          <w:szCs w:val="24"/>
        </w:rPr>
        <w:t>πηρεσία της Βουλής</w:t>
      </w:r>
      <w:r>
        <w:rPr>
          <w:rFonts w:eastAsia="Times New Roman"/>
          <w:szCs w:val="24"/>
        </w:rPr>
        <w:t>. Π</w:t>
      </w:r>
      <w:r w:rsidRPr="0036310F">
        <w:rPr>
          <w:rFonts w:eastAsia="Times New Roman"/>
          <w:szCs w:val="24"/>
        </w:rPr>
        <w:t>αρ</w:t>
      </w:r>
      <w:r>
        <w:rPr>
          <w:rFonts w:eastAsia="Times New Roman"/>
          <w:szCs w:val="24"/>
        </w:rPr>
        <w:t xml:space="preserve">’ </w:t>
      </w:r>
      <w:r w:rsidRPr="0036310F">
        <w:rPr>
          <w:rFonts w:eastAsia="Times New Roman"/>
          <w:szCs w:val="24"/>
        </w:rPr>
        <w:t>ότ</w:t>
      </w:r>
      <w:r w:rsidRPr="0036310F">
        <w:rPr>
          <w:rFonts w:eastAsia="Times New Roman"/>
          <w:szCs w:val="24"/>
        </w:rPr>
        <w:t xml:space="preserve">ι εμείς δεν </w:t>
      </w:r>
      <w:r>
        <w:rPr>
          <w:rFonts w:eastAsia="Times New Roman"/>
          <w:szCs w:val="24"/>
        </w:rPr>
        <w:t>είχαμε</w:t>
      </w:r>
      <w:r w:rsidRPr="0036310F">
        <w:rPr>
          <w:rFonts w:eastAsia="Times New Roman"/>
          <w:szCs w:val="24"/>
        </w:rPr>
        <w:t xml:space="preserve"> σε καμ</w:t>
      </w:r>
      <w:r>
        <w:rPr>
          <w:rFonts w:eastAsia="Times New Roman"/>
          <w:szCs w:val="24"/>
        </w:rPr>
        <w:t>μ</w:t>
      </w:r>
      <w:r w:rsidRPr="0036310F">
        <w:rPr>
          <w:rFonts w:eastAsia="Times New Roman"/>
          <w:szCs w:val="24"/>
        </w:rPr>
        <w:t xml:space="preserve">ία περίπτωση </w:t>
      </w:r>
      <w:r>
        <w:rPr>
          <w:rFonts w:eastAsia="Times New Roman"/>
          <w:szCs w:val="24"/>
        </w:rPr>
        <w:t>πρόθεση να συμπεριλάβουμε στο συγκεκριμένο</w:t>
      </w:r>
      <w:r w:rsidRPr="0036310F">
        <w:rPr>
          <w:rFonts w:eastAsia="Times New Roman"/>
          <w:szCs w:val="24"/>
        </w:rPr>
        <w:t xml:space="preserve"> σχέδιο νόμου το διοικητικό κομμάτι της Βου</w:t>
      </w:r>
      <w:r w:rsidRPr="0036310F">
        <w:rPr>
          <w:rFonts w:eastAsia="Times New Roman"/>
          <w:szCs w:val="24"/>
        </w:rPr>
        <w:lastRenderedPageBreak/>
        <w:t>λής σεβόμενοι την αυτονομία</w:t>
      </w:r>
      <w:r>
        <w:rPr>
          <w:rFonts w:eastAsia="Times New Roman"/>
          <w:szCs w:val="24"/>
        </w:rPr>
        <w:t xml:space="preserve"> </w:t>
      </w:r>
      <w:r>
        <w:rPr>
          <w:rFonts w:eastAsia="Times New Roman"/>
          <w:szCs w:val="24"/>
        </w:rPr>
        <w:t>της</w:t>
      </w:r>
      <w:r>
        <w:rPr>
          <w:rFonts w:eastAsia="Times New Roman"/>
          <w:szCs w:val="24"/>
        </w:rPr>
        <w:t>-</w:t>
      </w:r>
      <w:r w:rsidRPr="0036310F">
        <w:rPr>
          <w:rFonts w:eastAsia="Times New Roman"/>
          <w:szCs w:val="24"/>
        </w:rPr>
        <w:t xml:space="preserve">ούτως ή άλλως η Βουλή εξαιρείται από την </w:t>
      </w:r>
      <w:r>
        <w:rPr>
          <w:rFonts w:eastAsia="Times New Roman"/>
          <w:szCs w:val="24"/>
        </w:rPr>
        <w:t>Π</w:t>
      </w:r>
      <w:r w:rsidRPr="0036310F">
        <w:rPr>
          <w:rFonts w:eastAsia="Times New Roman"/>
          <w:szCs w:val="24"/>
        </w:rPr>
        <w:t xml:space="preserve">ράξη </w:t>
      </w:r>
      <w:r>
        <w:rPr>
          <w:rFonts w:eastAsia="Times New Roman"/>
          <w:szCs w:val="24"/>
        </w:rPr>
        <w:t>Υ</w:t>
      </w:r>
      <w:r w:rsidRPr="0036310F">
        <w:rPr>
          <w:rFonts w:eastAsia="Times New Roman"/>
          <w:szCs w:val="24"/>
        </w:rPr>
        <w:t xml:space="preserve">πουργικού </w:t>
      </w:r>
      <w:r>
        <w:rPr>
          <w:rFonts w:eastAsia="Times New Roman"/>
          <w:szCs w:val="24"/>
        </w:rPr>
        <w:t>Συ</w:t>
      </w:r>
      <w:r w:rsidRPr="0036310F">
        <w:rPr>
          <w:rFonts w:eastAsia="Times New Roman"/>
          <w:szCs w:val="24"/>
        </w:rPr>
        <w:t>μβουλίου</w:t>
      </w:r>
      <w:r>
        <w:rPr>
          <w:rFonts w:eastAsia="Times New Roman"/>
          <w:szCs w:val="24"/>
        </w:rPr>
        <w:t>-,</w:t>
      </w:r>
      <w:r w:rsidRPr="0036310F">
        <w:rPr>
          <w:rFonts w:eastAsia="Times New Roman"/>
          <w:szCs w:val="24"/>
        </w:rPr>
        <w:t xml:space="preserve"> παρ</w:t>
      </w:r>
      <w:r>
        <w:rPr>
          <w:rFonts w:eastAsia="Times New Roman"/>
          <w:szCs w:val="24"/>
        </w:rPr>
        <w:t xml:space="preserve">’ </w:t>
      </w:r>
      <w:r w:rsidRPr="0036310F">
        <w:rPr>
          <w:rFonts w:eastAsia="Times New Roman"/>
          <w:szCs w:val="24"/>
        </w:rPr>
        <w:t xml:space="preserve">όλα αυτά </w:t>
      </w:r>
      <w:r>
        <w:rPr>
          <w:rFonts w:eastAsia="Times New Roman"/>
          <w:szCs w:val="24"/>
        </w:rPr>
        <w:t xml:space="preserve">επειδή </w:t>
      </w:r>
      <w:r>
        <w:rPr>
          <w:rFonts w:eastAsia="Times New Roman"/>
          <w:szCs w:val="24"/>
        </w:rPr>
        <w:t>μ</w:t>
      </w:r>
      <w:r w:rsidRPr="0036310F">
        <w:rPr>
          <w:rFonts w:eastAsia="Times New Roman"/>
          <w:szCs w:val="24"/>
        </w:rPr>
        <w:t xml:space="preserve">ας ζητήθηκε </w:t>
      </w:r>
      <w:r>
        <w:rPr>
          <w:rFonts w:eastAsia="Times New Roman"/>
          <w:szCs w:val="24"/>
        </w:rPr>
        <w:t xml:space="preserve">και </w:t>
      </w:r>
      <w:r w:rsidRPr="0036310F">
        <w:rPr>
          <w:rFonts w:eastAsia="Times New Roman"/>
          <w:szCs w:val="24"/>
        </w:rPr>
        <w:t>για την πλήρη σαφήνεια</w:t>
      </w:r>
      <w:r>
        <w:rPr>
          <w:rFonts w:eastAsia="Times New Roman"/>
          <w:szCs w:val="24"/>
        </w:rPr>
        <w:t xml:space="preserve"> </w:t>
      </w:r>
      <w:r>
        <w:rPr>
          <w:rFonts w:eastAsia="Times New Roman"/>
          <w:szCs w:val="24"/>
        </w:rPr>
        <w:t xml:space="preserve">να </w:t>
      </w:r>
      <w:r w:rsidRPr="0036310F">
        <w:rPr>
          <w:rFonts w:eastAsia="Times New Roman"/>
          <w:szCs w:val="24"/>
        </w:rPr>
        <w:t>διατυπώ</w:t>
      </w:r>
      <w:r>
        <w:rPr>
          <w:rFonts w:eastAsia="Times New Roman"/>
          <w:szCs w:val="24"/>
        </w:rPr>
        <w:t>ν</w:t>
      </w:r>
      <w:r w:rsidRPr="0036310F">
        <w:rPr>
          <w:rFonts w:eastAsia="Times New Roman"/>
          <w:szCs w:val="24"/>
        </w:rPr>
        <w:t xml:space="preserve">ουμε </w:t>
      </w:r>
      <w:r>
        <w:rPr>
          <w:rFonts w:eastAsia="Times New Roman"/>
          <w:szCs w:val="24"/>
        </w:rPr>
        <w:t xml:space="preserve">για τον </w:t>
      </w:r>
      <w:r w:rsidRPr="0036310F">
        <w:rPr>
          <w:rFonts w:eastAsia="Times New Roman"/>
          <w:szCs w:val="24"/>
        </w:rPr>
        <w:t>π</w:t>
      </w:r>
      <w:r>
        <w:rPr>
          <w:rFonts w:eastAsia="Times New Roman"/>
          <w:szCs w:val="24"/>
        </w:rPr>
        <w:t>ολυετή</w:t>
      </w:r>
      <w:r w:rsidRPr="0036310F">
        <w:rPr>
          <w:rFonts w:eastAsia="Times New Roman"/>
          <w:szCs w:val="24"/>
        </w:rPr>
        <w:t xml:space="preserve"> προγραμματισμό προσλήψεων</w:t>
      </w:r>
      <w:r>
        <w:rPr>
          <w:rFonts w:eastAsia="Times New Roman"/>
          <w:szCs w:val="24"/>
        </w:rPr>
        <w:t>:</w:t>
      </w:r>
      <w:r w:rsidRPr="0036310F">
        <w:rPr>
          <w:rFonts w:eastAsia="Times New Roman"/>
          <w:szCs w:val="24"/>
        </w:rPr>
        <w:t xml:space="preserve"> </w:t>
      </w:r>
      <w:r>
        <w:rPr>
          <w:rFonts w:eastAsia="Times New Roman"/>
          <w:szCs w:val="24"/>
        </w:rPr>
        <w:t>«Σ</w:t>
      </w:r>
      <w:r w:rsidRPr="0036310F">
        <w:rPr>
          <w:rFonts w:eastAsia="Times New Roman"/>
          <w:szCs w:val="24"/>
        </w:rPr>
        <w:t>ε κάθε περίπτωση στους φορείς του προηγούμενου εδαφίου δεν περιλαμβάνεται η Βουλή των Ελλήνων</w:t>
      </w:r>
      <w:r>
        <w:rPr>
          <w:rFonts w:eastAsia="Times New Roman"/>
          <w:szCs w:val="24"/>
        </w:rPr>
        <w:t>». Α</w:t>
      </w:r>
      <w:r w:rsidRPr="0036310F">
        <w:rPr>
          <w:rFonts w:eastAsia="Times New Roman"/>
          <w:szCs w:val="24"/>
        </w:rPr>
        <w:t>πλώς το επιβεβαιώνουμε</w:t>
      </w:r>
      <w:r>
        <w:rPr>
          <w:rFonts w:eastAsia="Times New Roman"/>
          <w:szCs w:val="24"/>
        </w:rPr>
        <w:t>,</w:t>
      </w:r>
      <w:r w:rsidRPr="0036310F">
        <w:rPr>
          <w:rFonts w:eastAsia="Times New Roman"/>
          <w:szCs w:val="24"/>
        </w:rPr>
        <w:t xml:space="preserve"> για να συμμορφωθούμε με την </w:t>
      </w:r>
      <w:r>
        <w:rPr>
          <w:rFonts w:eastAsia="Times New Roman"/>
          <w:szCs w:val="24"/>
        </w:rPr>
        <w:t>έ</w:t>
      </w:r>
      <w:r w:rsidRPr="0036310F">
        <w:rPr>
          <w:rFonts w:eastAsia="Times New Roman"/>
          <w:szCs w:val="24"/>
        </w:rPr>
        <w:t>κθεση</w:t>
      </w:r>
      <w:r>
        <w:rPr>
          <w:rFonts w:eastAsia="Times New Roman"/>
          <w:szCs w:val="24"/>
        </w:rPr>
        <w:t>.</w:t>
      </w:r>
    </w:p>
    <w:p w14:paraId="20A4E7F0" w14:textId="77777777" w:rsidR="005D4821" w:rsidRDefault="006B233D">
      <w:pPr>
        <w:spacing w:line="600" w:lineRule="auto"/>
        <w:ind w:firstLine="720"/>
        <w:jc w:val="both"/>
        <w:rPr>
          <w:rFonts w:eastAsia="Times New Roman"/>
          <w:szCs w:val="24"/>
        </w:rPr>
      </w:pPr>
      <w:r>
        <w:rPr>
          <w:rFonts w:eastAsia="Times New Roman"/>
          <w:szCs w:val="24"/>
        </w:rPr>
        <w:t>Ε</w:t>
      </w:r>
      <w:r w:rsidRPr="0036310F">
        <w:rPr>
          <w:rFonts w:eastAsia="Times New Roman"/>
          <w:szCs w:val="24"/>
        </w:rPr>
        <w:t>υχαριστώ πάρα πολύ</w:t>
      </w:r>
      <w:r>
        <w:rPr>
          <w:rFonts w:eastAsia="Times New Roman"/>
          <w:szCs w:val="24"/>
        </w:rPr>
        <w:t>.</w:t>
      </w:r>
    </w:p>
    <w:p w14:paraId="20A4E7F1" w14:textId="77777777" w:rsidR="005D4821" w:rsidRDefault="006B233D">
      <w:pPr>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Ευχαριστώ, κυρία Υπουργέ.</w:t>
      </w:r>
    </w:p>
    <w:p w14:paraId="20A4E7F2" w14:textId="77777777" w:rsidR="005D4821" w:rsidRDefault="006B233D">
      <w:pPr>
        <w:spacing w:line="600" w:lineRule="auto"/>
        <w:ind w:firstLine="720"/>
        <w:jc w:val="both"/>
        <w:rPr>
          <w:rFonts w:eastAsia="Times New Roman"/>
          <w:szCs w:val="24"/>
        </w:rPr>
      </w:pPr>
      <w:r>
        <w:rPr>
          <w:rFonts w:eastAsia="Times New Roman"/>
          <w:szCs w:val="24"/>
        </w:rPr>
        <w:t xml:space="preserve">Τον λόγο έχει ο εισηγητής του ΣΥΡΙΖΑ κ. Συμεών </w:t>
      </w:r>
      <w:proofErr w:type="spellStart"/>
      <w:r>
        <w:rPr>
          <w:rFonts w:eastAsia="Times New Roman"/>
          <w:szCs w:val="24"/>
        </w:rPr>
        <w:t>Μπαλλής</w:t>
      </w:r>
      <w:proofErr w:type="spellEnd"/>
      <w:r>
        <w:rPr>
          <w:rFonts w:eastAsia="Times New Roman"/>
          <w:szCs w:val="24"/>
        </w:rPr>
        <w:t xml:space="preserve"> </w:t>
      </w:r>
      <w:r w:rsidRPr="0036310F">
        <w:rPr>
          <w:rFonts w:eastAsia="Times New Roman"/>
          <w:szCs w:val="24"/>
        </w:rPr>
        <w:t xml:space="preserve">για </w:t>
      </w:r>
      <w:r>
        <w:rPr>
          <w:rFonts w:eastAsia="Times New Roman"/>
          <w:szCs w:val="24"/>
        </w:rPr>
        <w:t xml:space="preserve">δεκαπέντε </w:t>
      </w:r>
      <w:r w:rsidRPr="0036310F">
        <w:rPr>
          <w:rFonts w:eastAsia="Times New Roman"/>
          <w:szCs w:val="24"/>
        </w:rPr>
        <w:t>λεπτά</w:t>
      </w:r>
      <w:r>
        <w:rPr>
          <w:rFonts w:eastAsia="Times New Roman"/>
          <w:szCs w:val="24"/>
        </w:rPr>
        <w:t>. Μ</w:t>
      </w:r>
      <w:r w:rsidRPr="0036310F">
        <w:rPr>
          <w:rFonts w:eastAsia="Times New Roman"/>
          <w:szCs w:val="24"/>
        </w:rPr>
        <w:t xml:space="preserve">όλις ξεκινήσει ο </w:t>
      </w:r>
      <w:r>
        <w:rPr>
          <w:rFonts w:eastAsia="Times New Roman"/>
          <w:szCs w:val="24"/>
        </w:rPr>
        <w:t xml:space="preserve">κ. </w:t>
      </w:r>
      <w:proofErr w:type="spellStart"/>
      <w:r>
        <w:rPr>
          <w:rFonts w:eastAsia="Times New Roman"/>
          <w:szCs w:val="24"/>
        </w:rPr>
        <w:t>Μπαλλής</w:t>
      </w:r>
      <w:proofErr w:type="spellEnd"/>
      <w:r>
        <w:rPr>
          <w:rFonts w:eastAsia="Times New Roman"/>
          <w:szCs w:val="24"/>
        </w:rPr>
        <w:t xml:space="preserve"> ανο</w:t>
      </w:r>
      <w:r w:rsidRPr="0036310F">
        <w:rPr>
          <w:rFonts w:eastAsia="Times New Roman"/>
          <w:szCs w:val="24"/>
        </w:rPr>
        <w:t xml:space="preserve">ίγει ο κατάλογος </w:t>
      </w:r>
      <w:r>
        <w:rPr>
          <w:rFonts w:eastAsia="Times New Roman"/>
          <w:szCs w:val="24"/>
        </w:rPr>
        <w:t xml:space="preserve">των </w:t>
      </w:r>
      <w:r w:rsidRPr="0036310F">
        <w:rPr>
          <w:rFonts w:eastAsia="Times New Roman"/>
          <w:szCs w:val="24"/>
        </w:rPr>
        <w:t>ομιλητών</w:t>
      </w:r>
      <w:r>
        <w:rPr>
          <w:rFonts w:eastAsia="Times New Roman"/>
          <w:szCs w:val="24"/>
        </w:rPr>
        <w:t>. Όσοι συνάδελφοι θέλουν να εγγραφού</w:t>
      </w:r>
      <w:r w:rsidRPr="0036310F">
        <w:rPr>
          <w:rFonts w:eastAsia="Times New Roman"/>
          <w:szCs w:val="24"/>
        </w:rPr>
        <w:t>ν</w:t>
      </w:r>
      <w:r>
        <w:rPr>
          <w:rFonts w:eastAsia="Times New Roman"/>
          <w:szCs w:val="24"/>
        </w:rPr>
        <w:t xml:space="preserve">, </w:t>
      </w:r>
      <w:r>
        <w:rPr>
          <w:rFonts w:eastAsia="Times New Roman"/>
          <w:szCs w:val="24"/>
        </w:rPr>
        <w:t xml:space="preserve">να το έχουν υπ’ </w:t>
      </w:r>
      <w:proofErr w:type="spellStart"/>
      <w:r>
        <w:rPr>
          <w:rFonts w:eastAsia="Times New Roman"/>
          <w:szCs w:val="24"/>
        </w:rPr>
        <w:t>όψιν</w:t>
      </w:r>
      <w:proofErr w:type="spellEnd"/>
      <w:r>
        <w:rPr>
          <w:rFonts w:eastAsia="Times New Roman"/>
          <w:szCs w:val="24"/>
        </w:rPr>
        <w:t xml:space="preserve"> τους.</w:t>
      </w:r>
    </w:p>
    <w:p w14:paraId="20A4E7F3" w14:textId="77777777" w:rsidR="005D4821" w:rsidRDefault="006B233D">
      <w:pPr>
        <w:spacing w:line="600" w:lineRule="auto"/>
        <w:ind w:firstLine="720"/>
        <w:jc w:val="both"/>
        <w:rPr>
          <w:rFonts w:eastAsia="Times New Roman"/>
          <w:szCs w:val="24"/>
        </w:rPr>
      </w:pPr>
      <w:r>
        <w:rPr>
          <w:rFonts w:eastAsia="Times New Roman"/>
          <w:b/>
          <w:szCs w:val="24"/>
        </w:rPr>
        <w:t xml:space="preserve">ΣΥΜΕΩΝ </w:t>
      </w:r>
      <w:r>
        <w:rPr>
          <w:rFonts w:eastAsia="Times New Roman"/>
          <w:b/>
          <w:szCs w:val="24"/>
        </w:rPr>
        <w:t xml:space="preserve">(ΜΑΚΗΣ) </w:t>
      </w:r>
      <w:r>
        <w:rPr>
          <w:rFonts w:eastAsia="Times New Roman"/>
          <w:b/>
          <w:szCs w:val="24"/>
        </w:rPr>
        <w:t>ΜΠΑΛΛΗΣ:</w:t>
      </w:r>
      <w:r w:rsidRPr="0036310F">
        <w:rPr>
          <w:rFonts w:eastAsia="Times New Roman"/>
          <w:szCs w:val="24"/>
        </w:rPr>
        <w:t xml:space="preserve"> </w:t>
      </w:r>
      <w:r>
        <w:rPr>
          <w:rFonts w:eastAsia="Times New Roman"/>
          <w:szCs w:val="24"/>
        </w:rPr>
        <w:t>Ε</w:t>
      </w:r>
      <w:r w:rsidRPr="0036310F">
        <w:rPr>
          <w:rFonts w:eastAsia="Times New Roman"/>
          <w:szCs w:val="24"/>
        </w:rPr>
        <w:t>υχαριστώ πολύ</w:t>
      </w:r>
      <w:r>
        <w:rPr>
          <w:rFonts w:eastAsia="Times New Roman"/>
          <w:szCs w:val="24"/>
        </w:rPr>
        <w:t>,</w:t>
      </w:r>
      <w:r w:rsidRPr="0036310F">
        <w:rPr>
          <w:rFonts w:eastAsia="Times New Roman"/>
          <w:szCs w:val="24"/>
        </w:rPr>
        <w:t xml:space="preserve"> κύριε </w:t>
      </w:r>
      <w:r>
        <w:rPr>
          <w:rFonts w:eastAsia="Times New Roman"/>
          <w:szCs w:val="24"/>
        </w:rPr>
        <w:t>Π</w:t>
      </w:r>
      <w:r w:rsidRPr="0036310F">
        <w:rPr>
          <w:rFonts w:eastAsia="Times New Roman"/>
          <w:szCs w:val="24"/>
        </w:rPr>
        <w:t>ρόεδρε</w:t>
      </w:r>
      <w:r>
        <w:rPr>
          <w:rFonts w:eastAsia="Times New Roman"/>
          <w:szCs w:val="24"/>
        </w:rPr>
        <w:t>.</w:t>
      </w:r>
    </w:p>
    <w:p w14:paraId="20A4E7F4" w14:textId="77777777" w:rsidR="005D4821" w:rsidRDefault="006B233D">
      <w:pPr>
        <w:spacing w:line="600" w:lineRule="auto"/>
        <w:ind w:firstLine="720"/>
        <w:jc w:val="both"/>
        <w:rPr>
          <w:rFonts w:eastAsia="Times New Roman"/>
          <w:szCs w:val="24"/>
        </w:rPr>
      </w:pPr>
      <w:r>
        <w:rPr>
          <w:rFonts w:eastAsia="Times New Roman"/>
          <w:szCs w:val="24"/>
        </w:rPr>
        <w:lastRenderedPageBreak/>
        <w:t>Κυρία Υπουργέ,</w:t>
      </w:r>
      <w:r w:rsidRPr="0036310F">
        <w:rPr>
          <w:rFonts w:eastAsia="Times New Roman"/>
          <w:szCs w:val="24"/>
        </w:rPr>
        <w:t xml:space="preserve"> κυρίες και κύριοι συνάδελφοι</w:t>
      </w:r>
      <w:r>
        <w:rPr>
          <w:rFonts w:eastAsia="Times New Roman"/>
          <w:szCs w:val="24"/>
        </w:rPr>
        <w:t>,</w:t>
      </w:r>
      <w:r w:rsidRPr="0036310F">
        <w:rPr>
          <w:rFonts w:eastAsia="Times New Roman"/>
          <w:szCs w:val="24"/>
        </w:rPr>
        <w:t xml:space="preserve"> αν επιχειρούσαμε να δώσουμε με δυο λέξεις το περιεχόμενο του </w:t>
      </w:r>
      <w:r>
        <w:rPr>
          <w:rFonts w:eastAsia="Times New Roman"/>
          <w:szCs w:val="24"/>
        </w:rPr>
        <w:t xml:space="preserve">σημερινού </w:t>
      </w:r>
      <w:r w:rsidRPr="0036310F">
        <w:rPr>
          <w:rFonts w:eastAsia="Times New Roman"/>
          <w:szCs w:val="24"/>
        </w:rPr>
        <w:t>νομοσχεδίου</w:t>
      </w:r>
      <w:r>
        <w:rPr>
          <w:rFonts w:eastAsia="Times New Roman"/>
          <w:szCs w:val="24"/>
        </w:rPr>
        <w:t>,</w:t>
      </w:r>
      <w:r w:rsidRPr="0036310F">
        <w:rPr>
          <w:rFonts w:eastAsia="Times New Roman"/>
          <w:szCs w:val="24"/>
        </w:rPr>
        <w:t xml:space="preserve"> θα λέγαμε ότι περιλαμβάνει ρυθμίσεις</w:t>
      </w:r>
      <w:r>
        <w:rPr>
          <w:rFonts w:eastAsia="Times New Roman"/>
          <w:szCs w:val="24"/>
        </w:rPr>
        <w:t>, πρώτον,</w:t>
      </w:r>
      <w:r w:rsidRPr="0036310F">
        <w:rPr>
          <w:rFonts w:eastAsia="Times New Roman"/>
          <w:szCs w:val="24"/>
        </w:rPr>
        <w:t xml:space="preserve"> για την ενδυνάμωση και την ενίσχυση της λειτουργίας του ΑΣΕΠ</w:t>
      </w:r>
      <w:r>
        <w:rPr>
          <w:rFonts w:eastAsia="Times New Roman"/>
          <w:szCs w:val="24"/>
        </w:rPr>
        <w:t>,</w:t>
      </w:r>
      <w:r w:rsidRPr="0036310F">
        <w:rPr>
          <w:rFonts w:eastAsia="Times New Roman"/>
          <w:szCs w:val="24"/>
        </w:rPr>
        <w:t xml:space="preserve"> ώστε να μην </w:t>
      </w:r>
      <w:r>
        <w:rPr>
          <w:rFonts w:eastAsia="Times New Roman"/>
          <w:szCs w:val="24"/>
        </w:rPr>
        <w:t>περνάνε</w:t>
      </w:r>
      <w:r w:rsidRPr="0036310F">
        <w:rPr>
          <w:rFonts w:eastAsia="Times New Roman"/>
          <w:szCs w:val="24"/>
        </w:rPr>
        <w:t xml:space="preserve"> ατελείωτ</w:t>
      </w:r>
      <w:r>
        <w:rPr>
          <w:rFonts w:eastAsia="Times New Roman"/>
          <w:szCs w:val="24"/>
        </w:rPr>
        <w:t>οι</w:t>
      </w:r>
      <w:r w:rsidRPr="0036310F">
        <w:rPr>
          <w:rFonts w:eastAsia="Times New Roman"/>
          <w:szCs w:val="24"/>
        </w:rPr>
        <w:t xml:space="preserve"> μήνες μέχρι να ολοκληρωθούν οι διαδικασίες των διαγωνισμών πρόσληψ</w:t>
      </w:r>
      <w:r>
        <w:rPr>
          <w:rFonts w:eastAsia="Times New Roman"/>
          <w:szCs w:val="24"/>
        </w:rPr>
        <w:t>ης</w:t>
      </w:r>
      <w:r w:rsidRPr="0036310F">
        <w:rPr>
          <w:rFonts w:eastAsia="Times New Roman"/>
          <w:szCs w:val="24"/>
        </w:rPr>
        <w:t xml:space="preserve"> και διορισμού στο </w:t>
      </w:r>
      <w:r>
        <w:rPr>
          <w:rFonts w:eastAsia="Times New Roman"/>
          <w:szCs w:val="24"/>
        </w:rPr>
        <w:t>δ</w:t>
      </w:r>
      <w:r w:rsidRPr="0036310F">
        <w:rPr>
          <w:rFonts w:eastAsia="Times New Roman"/>
          <w:szCs w:val="24"/>
        </w:rPr>
        <w:t>ημόσιο</w:t>
      </w:r>
      <w:r>
        <w:rPr>
          <w:rFonts w:eastAsia="Times New Roman"/>
          <w:szCs w:val="24"/>
        </w:rPr>
        <w:t>. Και δ</w:t>
      </w:r>
      <w:r w:rsidRPr="0036310F">
        <w:rPr>
          <w:rFonts w:eastAsia="Times New Roman"/>
          <w:szCs w:val="24"/>
        </w:rPr>
        <w:t>εύτερον</w:t>
      </w:r>
      <w:r>
        <w:rPr>
          <w:rFonts w:eastAsia="Times New Roman"/>
          <w:szCs w:val="24"/>
        </w:rPr>
        <w:t>,</w:t>
      </w:r>
      <w:r w:rsidRPr="0036310F">
        <w:rPr>
          <w:rFonts w:eastAsia="Times New Roman"/>
          <w:szCs w:val="24"/>
        </w:rPr>
        <w:t xml:space="preserve"> περιλαμβάνει ρυθμίσεις για την ολοκλήρωση των θεσμικών αλλαγών για την ανασυγκρότηση στο </w:t>
      </w:r>
      <w:r>
        <w:rPr>
          <w:rFonts w:eastAsia="Times New Roman"/>
          <w:szCs w:val="24"/>
        </w:rPr>
        <w:t>δ</w:t>
      </w:r>
      <w:r w:rsidRPr="0036310F">
        <w:rPr>
          <w:rFonts w:eastAsia="Times New Roman"/>
          <w:szCs w:val="24"/>
        </w:rPr>
        <w:t>ημόσιο</w:t>
      </w:r>
      <w:r>
        <w:rPr>
          <w:rFonts w:eastAsia="Times New Roman"/>
          <w:szCs w:val="24"/>
        </w:rPr>
        <w:t>,</w:t>
      </w:r>
      <w:r w:rsidRPr="0036310F">
        <w:rPr>
          <w:rFonts w:eastAsia="Times New Roman"/>
          <w:szCs w:val="24"/>
        </w:rPr>
        <w:t xml:space="preserve"> με τη συμπλήρωση του μηχανισμού παρακολούθησης αυτών των αλλαγών</w:t>
      </w:r>
      <w:r>
        <w:rPr>
          <w:rFonts w:eastAsia="Times New Roman"/>
          <w:szCs w:val="24"/>
        </w:rPr>
        <w:t>,</w:t>
      </w:r>
      <w:r w:rsidRPr="0036310F">
        <w:rPr>
          <w:rFonts w:eastAsia="Times New Roman"/>
          <w:szCs w:val="24"/>
        </w:rPr>
        <w:t xml:space="preserve"> εισάγοντας ταυτόχρονα ρυθμίσεις για αλλαγές στον </w:t>
      </w:r>
      <w:r>
        <w:rPr>
          <w:rFonts w:eastAsia="Times New Roman"/>
          <w:szCs w:val="24"/>
        </w:rPr>
        <w:t>Υ</w:t>
      </w:r>
      <w:r w:rsidRPr="0036310F">
        <w:rPr>
          <w:rFonts w:eastAsia="Times New Roman"/>
          <w:szCs w:val="24"/>
        </w:rPr>
        <w:t xml:space="preserve">παλληλικό </w:t>
      </w:r>
      <w:r>
        <w:rPr>
          <w:rFonts w:eastAsia="Times New Roman"/>
          <w:szCs w:val="24"/>
        </w:rPr>
        <w:t>Κ</w:t>
      </w:r>
      <w:r w:rsidRPr="0036310F">
        <w:rPr>
          <w:rFonts w:eastAsia="Times New Roman"/>
          <w:szCs w:val="24"/>
        </w:rPr>
        <w:t>ώδικα που αποκαθιστούν την ισό</w:t>
      </w:r>
      <w:r w:rsidRPr="0036310F">
        <w:rPr>
          <w:rFonts w:eastAsia="Times New Roman"/>
          <w:szCs w:val="24"/>
        </w:rPr>
        <w:t xml:space="preserve">τητα και την ισονομία </w:t>
      </w:r>
      <w:r>
        <w:rPr>
          <w:rFonts w:eastAsia="Times New Roman"/>
          <w:szCs w:val="24"/>
        </w:rPr>
        <w:t>μεταξύ</w:t>
      </w:r>
      <w:r w:rsidRPr="0036310F">
        <w:rPr>
          <w:rFonts w:eastAsia="Times New Roman"/>
          <w:szCs w:val="24"/>
        </w:rPr>
        <w:t xml:space="preserve"> των υπαλλήλων</w:t>
      </w:r>
      <w:r>
        <w:rPr>
          <w:rFonts w:eastAsia="Times New Roman"/>
          <w:szCs w:val="24"/>
        </w:rPr>
        <w:t>,</w:t>
      </w:r>
      <w:r w:rsidRPr="0036310F">
        <w:rPr>
          <w:rFonts w:eastAsia="Times New Roman"/>
          <w:szCs w:val="24"/>
        </w:rPr>
        <w:t xml:space="preserve"> αλλά και ρυθμίσεις με έντονο κοινωνικό πρόσημο για ειδικές κοινωνικές κατηγορίες συμπολιτών μας και για άτομα με αναπηρία</w:t>
      </w:r>
      <w:r>
        <w:rPr>
          <w:rFonts w:eastAsia="Times New Roman"/>
          <w:szCs w:val="24"/>
        </w:rPr>
        <w:t>. Α</w:t>
      </w:r>
      <w:r w:rsidRPr="0036310F">
        <w:rPr>
          <w:rFonts w:eastAsia="Times New Roman"/>
          <w:szCs w:val="24"/>
        </w:rPr>
        <w:t>υτό είναι με</w:t>
      </w:r>
      <w:r>
        <w:rPr>
          <w:rFonts w:eastAsia="Times New Roman"/>
          <w:szCs w:val="24"/>
        </w:rPr>
        <w:t xml:space="preserve"> δύο μόνο κουβέντες, αν </w:t>
      </w:r>
      <w:r w:rsidRPr="0036310F">
        <w:rPr>
          <w:rFonts w:eastAsia="Times New Roman"/>
          <w:szCs w:val="24"/>
        </w:rPr>
        <w:t>θέλαμε να το δώσουμε έτσι</w:t>
      </w:r>
      <w:r>
        <w:rPr>
          <w:rFonts w:eastAsia="Times New Roman"/>
          <w:szCs w:val="24"/>
        </w:rPr>
        <w:t>,</w:t>
      </w:r>
      <w:r w:rsidRPr="0036310F">
        <w:rPr>
          <w:rFonts w:eastAsia="Times New Roman"/>
          <w:szCs w:val="24"/>
        </w:rPr>
        <w:t xml:space="preserve"> το σημερινό νομοσχέδιο</w:t>
      </w:r>
      <w:r>
        <w:rPr>
          <w:rFonts w:eastAsia="Times New Roman"/>
          <w:szCs w:val="24"/>
        </w:rPr>
        <w:t>.</w:t>
      </w:r>
    </w:p>
    <w:p w14:paraId="20A4E7F5" w14:textId="77777777" w:rsidR="005D4821" w:rsidRDefault="006B233D">
      <w:pPr>
        <w:spacing w:line="600" w:lineRule="auto"/>
        <w:ind w:firstLine="720"/>
        <w:jc w:val="both"/>
        <w:rPr>
          <w:rFonts w:eastAsia="Times New Roman"/>
          <w:szCs w:val="24"/>
        </w:rPr>
      </w:pPr>
      <w:r>
        <w:rPr>
          <w:rFonts w:eastAsia="Times New Roman"/>
          <w:szCs w:val="24"/>
        </w:rPr>
        <w:t>Δ</w:t>
      </w:r>
      <w:r w:rsidRPr="0036310F">
        <w:rPr>
          <w:rFonts w:eastAsia="Times New Roman"/>
          <w:szCs w:val="24"/>
        </w:rPr>
        <w:t xml:space="preserve">ιαφωνεί άραγε κανείς μας ότι σήμερα οι διαδικασίες του ΑΣΕΠ </w:t>
      </w:r>
      <w:r>
        <w:rPr>
          <w:rFonts w:eastAsia="Times New Roman"/>
          <w:szCs w:val="24"/>
        </w:rPr>
        <w:t>σ</w:t>
      </w:r>
      <w:r w:rsidRPr="0036310F">
        <w:rPr>
          <w:rFonts w:eastAsia="Times New Roman"/>
          <w:szCs w:val="24"/>
        </w:rPr>
        <w:t>ε πολλές περιπτώσεις είναι απελπιστικά αργ</w:t>
      </w:r>
      <w:r>
        <w:rPr>
          <w:rFonts w:eastAsia="Times New Roman"/>
          <w:szCs w:val="24"/>
        </w:rPr>
        <w:t>έ</w:t>
      </w:r>
      <w:r w:rsidRPr="0036310F">
        <w:rPr>
          <w:rFonts w:eastAsia="Times New Roman"/>
          <w:szCs w:val="24"/>
        </w:rPr>
        <w:t>ς</w:t>
      </w:r>
      <w:r>
        <w:rPr>
          <w:rFonts w:eastAsia="Times New Roman"/>
          <w:szCs w:val="24"/>
        </w:rPr>
        <w:t>,</w:t>
      </w:r>
      <w:r w:rsidRPr="0036310F">
        <w:rPr>
          <w:rFonts w:eastAsia="Times New Roman"/>
          <w:szCs w:val="24"/>
        </w:rPr>
        <w:t xml:space="preserve"> ότι περνούν </w:t>
      </w:r>
      <w:r>
        <w:rPr>
          <w:rFonts w:eastAsia="Times New Roman"/>
          <w:szCs w:val="24"/>
        </w:rPr>
        <w:t>μ</w:t>
      </w:r>
      <w:r w:rsidRPr="0036310F">
        <w:rPr>
          <w:rFonts w:eastAsia="Times New Roman"/>
          <w:szCs w:val="24"/>
        </w:rPr>
        <w:t>ήνες</w:t>
      </w:r>
      <w:r>
        <w:rPr>
          <w:rFonts w:eastAsia="Times New Roman"/>
          <w:szCs w:val="24"/>
        </w:rPr>
        <w:t>,</w:t>
      </w:r>
      <w:r w:rsidRPr="0036310F">
        <w:rPr>
          <w:rFonts w:eastAsia="Times New Roman"/>
          <w:szCs w:val="24"/>
        </w:rPr>
        <w:t xml:space="preserve"> χρόνια πολλές φορές</w:t>
      </w:r>
      <w:r>
        <w:rPr>
          <w:rFonts w:eastAsia="Times New Roman"/>
          <w:szCs w:val="24"/>
        </w:rPr>
        <w:t>,</w:t>
      </w:r>
      <w:r w:rsidRPr="0036310F">
        <w:rPr>
          <w:rFonts w:eastAsia="Times New Roman"/>
          <w:szCs w:val="24"/>
        </w:rPr>
        <w:t xml:space="preserve"> μέχρι να οριστικοποιηθούν οι </w:t>
      </w:r>
      <w:r w:rsidRPr="0036310F">
        <w:rPr>
          <w:rFonts w:eastAsia="Times New Roman"/>
          <w:szCs w:val="24"/>
        </w:rPr>
        <w:lastRenderedPageBreak/>
        <w:t>πίνακες επιτυχόντων σε διαγωνισμούς</w:t>
      </w:r>
      <w:r>
        <w:rPr>
          <w:rFonts w:eastAsia="Times New Roman"/>
          <w:szCs w:val="24"/>
        </w:rPr>
        <w:t xml:space="preserve"> ή σε</w:t>
      </w:r>
      <w:r w:rsidRPr="0036310F">
        <w:rPr>
          <w:rFonts w:eastAsia="Times New Roman"/>
          <w:szCs w:val="24"/>
        </w:rPr>
        <w:t xml:space="preserve"> προκηρύξεις πρόσληψης</w:t>
      </w:r>
      <w:r>
        <w:rPr>
          <w:rFonts w:eastAsia="Times New Roman"/>
          <w:szCs w:val="24"/>
        </w:rPr>
        <w:t>; Διαφωνεί</w:t>
      </w:r>
      <w:r w:rsidRPr="0036310F">
        <w:rPr>
          <w:rFonts w:eastAsia="Times New Roman"/>
          <w:szCs w:val="24"/>
        </w:rPr>
        <w:t xml:space="preserve"> άραγε κ</w:t>
      </w:r>
      <w:r w:rsidRPr="0036310F">
        <w:rPr>
          <w:rFonts w:eastAsia="Times New Roman"/>
          <w:szCs w:val="24"/>
        </w:rPr>
        <w:t xml:space="preserve">ανείς μας ότι το </w:t>
      </w:r>
      <w:r>
        <w:rPr>
          <w:rFonts w:eastAsia="Times New Roman"/>
          <w:szCs w:val="24"/>
        </w:rPr>
        <w:t>δ</w:t>
      </w:r>
      <w:r w:rsidRPr="0036310F">
        <w:rPr>
          <w:rFonts w:eastAsia="Times New Roman"/>
          <w:szCs w:val="24"/>
        </w:rPr>
        <w:t>ημόσιο πρέπει να εκσυγχρονιστεί</w:t>
      </w:r>
      <w:r>
        <w:rPr>
          <w:rFonts w:eastAsia="Times New Roman"/>
          <w:szCs w:val="24"/>
        </w:rPr>
        <w:t>,</w:t>
      </w:r>
      <w:r w:rsidRPr="0036310F">
        <w:rPr>
          <w:rFonts w:eastAsia="Times New Roman"/>
          <w:szCs w:val="24"/>
        </w:rPr>
        <w:t xml:space="preserve"> να προσαρμοστεί στα σημερινά δεδομένα</w:t>
      </w:r>
      <w:r>
        <w:rPr>
          <w:rFonts w:eastAsia="Times New Roman"/>
          <w:szCs w:val="24"/>
        </w:rPr>
        <w:t>,</w:t>
      </w:r>
      <w:r w:rsidRPr="0036310F">
        <w:rPr>
          <w:rFonts w:eastAsia="Times New Roman"/>
          <w:szCs w:val="24"/>
        </w:rPr>
        <w:t xml:space="preserve"> να λειτουργήσει με άλλους όρους</w:t>
      </w:r>
      <w:r>
        <w:rPr>
          <w:rFonts w:eastAsia="Times New Roman"/>
          <w:szCs w:val="24"/>
        </w:rPr>
        <w:t>,</w:t>
      </w:r>
      <w:r w:rsidRPr="0036310F">
        <w:rPr>
          <w:rFonts w:eastAsia="Times New Roman"/>
          <w:szCs w:val="24"/>
        </w:rPr>
        <w:t xml:space="preserve"> με </w:t>
      </w:r>
      <w:r>
        <w:rPr>
          <w:rFonts w:eastAsia="Times New Roman"/>
          <w:szCs w:val="24"/>
        </w:rPr>
        <w:t>όρους</w:t>
      </w:r>
      <w:r w:rsidRPr="0036310F">
        <w:rPr>
          <w:rFonts w:eastAsia="Times New Roman"/>
          <w:szCs w:val="24"/>
        </w:rPr>
        <w:t xml:space="preserve"> αξιοκρατίας αλλά και αποτελεσματικότητας προς όφελος και του ίδιου του </w:t>
      </w:r>
      <w:r>
        <w:rPr>
          <w:rFonts w:eastAsia="Times New Roman"/>
          <w:szCs w:val="24"/>
        </w:rPr>
        <w:t>δ</w:t>
      </w:r>
      <w:r w:rsidRPr="0036310F">
        <w:rPr>
          <w:rFonts w:eastAsia="Times New Roman"/>
          <w:szCs w:val="24"/>
        </w:rPr>
        <w:t>ημοσίου αλλά προς όφελος και των πολιτών</w:t>
      </w:r>
      <w:r>
        <w:rPr>
          <w:rFonts w:eastAsia="Times New Roman"/>
          <w:szCs w:val="24"/>
        </w:rPr>
        <w:t>, μια</w:t>
      </w:r>
      <w:r w:rsidRPr="0036310F">
        <w:rPr>
          <w:rFonts w:eastAsia="Times New Roman"/>
          <w:szCs w:val="24"/>
        </w:rPr>
        <w:t xml:space="preserve"> λειτου</w:t>
      </w:r>
      <w:r w:rsidRPr="0036310F">
        <w:rPr>
          <w:rFonts w:eastAsia="Times New Roman"/>
          <w:szCs w:val="24"/>
        </w:rPr>
        <w:t>ργία με ισονομία για το ανθρώπινο δυναμικό του και με δικαιοσύνη για τους πολίτες</w:t>
      </w:r>
      <w:r>
        <w:rPr>
          <w:rFonts w:eastAsia="Times New Roman"/>
          <w:szCs w:val="24"/>
        </w:rPr>
        <w:t>;</w:t>
      </w:r>
    </w:p>
    <w:p w14:paraId="20A4E7F6"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Τι λέει η Αντιπολίτευση γι’ αυτό το νομοσχέδιο; Συμφωνεί με πολλά σημεία του. Για τη βασική του φιλοσοφία, για τον βασικό του κορμό τι λέει; Ρωτάει: Γιατί το φέρνετε τώρα, λ</w:t>
      </w:r>
      <w:r>
        <w:rPr>
          <w:rFonts w:eastAsia="Times New Roman" w:cs="Times New Roman"/>
          <w:szCs w:val="24"/>
        </w:rPr>
        <w:t xml:space="preserve">ίγους μήνες πριν από τις εκλογές; Γιατί δεν το φέρατε νωρίτερα; Απαντάμε: Η παθογένεια του </w:t>
      </w:r>
      <w:r>
        <w:rPr>
          <w:rFonts w:eastAsia="Times New Roman" w:cs="Times New Roman"/>
          <w:szCs w:val="24"/>
        </w:rPr>
        <w:t>δ</w:t>
      </w:r>
      <w:r>
        <w:rPr>
          <w:rFonts w:eastAsia="Times New Roman" w:cs="Times New Roman"/>
          <w:szCs w:val="24"/>
        </w:rPr>
        <w:t xml:space="preserve">ημοσίου είναι γνωστή, όπως αντιληπτές είναι εύκολα από όλους μας και οι ελλείψεις που υπάρχουν μετά από τόσα χρόνια αποδυνάμωσης και αποψίλωσης και σε αρμοδιότητες </w:t>
      </w:r>
      <w:r>
        <w:rPr>
          <w:rFonts w:eastAsia="Times New Roman" w:cs="Times New Roman"/>
          <w:szCs w:val="24"/>
        </w:rPr>
        <w:t xml:space="preserve">και σε προσωπικό. Τώρα, όμως, υπάρχει η δυνατότητα να σχεδιάσουμε και να προγραμματίσουμε έγκαιρα την κάλυψη των κενών που υπάρχουν και των κενών που θα δημιουργηθούν. Γιατί τώρα υπάρχει η δυνατότητα να κάνουμε </w:t>
      </w:r>
      <w:r>
        <w:rPr>
          <w:rFonts w:eastAsia="Times New Roman" w:cs="Times New Roman"/>
          <w:szCs w:val="24"/>
        </w:rPr>
        <w:lastRenderedPageBreak/>
        <w:t>προσλήψεις με αναλογία 1 προς 1: Ένας φεύγει,</w:t>
      </w:r>
      <w:r>
        <w:rPr>
          <w:rFonts w:eastAsia="Times New Roman" w:cs="Times New Roman"/>
          <w:szCs w:val="24"/>
        </w:rPr>
        <w:t xml:space="preserve"> ένας προσλαμβάνεται. Μία πρόσληψη για κάθε θέση που θα αδειάσει.</w:t>
      </w:r>
    </w:p>
    <w:p w14:paraId="20A4E7F7"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Ρωτάει, επίσης, η Αντιπολίτευση: Γιατί συστήνετε νέα όργανα, όπως είναι η Ειδική Γραμματεία, όπως είναι το Παρατηρητήριο Δημόσιας Διοίκησης; Γιατί προχωράτε σε αποσπάσεις υπαλλήλων προς το Α</w:t>
      </w:r>
      <w:r>
        <w:rPr>
          <w:rFonts w:eastAsia="Times New Roman" w:cs="Times New Roman"/>
          <w:szCs w:val="24"/>
        </w:rPr>
        <w:t xml:space="preserve">ΣΕΠ και δεν κάνετε μόνιμες προσλήψεις; Και γιατί, εν τέλει, δεν αφήνετε το όλο θέμα να το δει η επόμενη κυβέρνηση; Απαντάμε σε αυτό: Το σύστημα παρακολούθησης της μεταρρύθμισης στη δημόσια διοίκηση είναι κομβικό για τη δημιουργία ενός διαφορετικού κράτους </w:t>
      </w:r>
      <w:r>
        <w:rPr>
          <w:rFonts w:eastAsia="Times New Roman" w:cs="Times New Roman"/>
          <w:szCs w:val="24"/>
        </w:rPr>
        <w:t>στη λειτουργία μιας διοίκησης, μιας διοίκησης που θα είναι προσανατολισμένη στην υποβοήθηση και της αναπτυξιακής πορείας της χώρας. Οι σημερινές ρυθμίσεις αποτελούν ψηφίδες ενός συνολικού, διαφορετικού σχεδιασμού, του δικού μας σχεδιασμού, της δικής μας αν</w:t>
      </w:r>
      <w:r>
        <w:rPr>
          <w:rFonts w:eastAsia="Times New Roman" w:cs="Times New Roman"/>
          <w:szCs w:val="24"/>
        </w:rPr>
        <w:t xml:space="preserve">τίληψης για τον ρόλο του κράτους και του </w:t>
      </w:r>
      <w:r>
        <w:rPr>
          <w:rFonts w:eastAsia="Times New Roman" w:cs="Times New Roman"/>
          <w:szCs w:val="24"/>
        </w:rPr>
        <w:t>δ</w:t>
      </w:r>
      <w:r>
        <w:rPr>
          <w:rFonts w:eastAsia="Times New Roman" w:cs="Times New Roman"/>
          <w:szCs w:val="24"/>
        </w:rPr>
        <w:t xml:space="preserve">ημοσίου. Οι αποσπάσεις προς το ΑΣΕΠ, προσωρινού χαρακτήρα, ενός έτους διάρκειας, γίνονται για την επιτάχυνση του έργου του και την προετοιμασία των προσλήψεων που θα κάνει το ΑΣΕΠ για τη δική του </w:t>
      </w:r>
      <w:r>
        <w:rPr>
          <w:rFonts w:eastAsia="Times New Roman" w:cs="Times New Roman"/>
          <w:szCs w:val="24"/>
        </w:rPr>
        <w:t>α</w:t>
      </w:r>
      <w:r>
        <w:rPr>
          <w:rFonts w:eastAsia="Times New Roman" w:cs="Times New Roman"/>
          <w:szCs w:val="24"/>
        </w:rPr>
        <w:t xml:space="preserve">νεξάρτητη </w:t>
      </w:r>
      <w:r>
        <w:rPr>
          <w:rFonts w:eastAsia="Times New Roman" w:cs="Times New Roman"/>
          <w:szCs w:val="24"/>
        </w:rPr>
        <w:t>α</w:t>
      </w:r>
      <w:r>
        <w:rPr>
          <w:rFonts w:eastAsia="Times New Roman" w:cs="Times New Roman"/>
          <w:szCs w:val="24"/>
        </w:rPr>
        <w:t xml:space="preserve">ρχή. </w:t>
      </w:r>
    </w:p>
    <w:p w14:paraId="20A4E7F8"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lastRenderedPageBreak/>
        <w:t>Εκτιμώ -και ας μην γελιόμαστε- ότι αυτό που ρωτάει ουσιαστικά η Αντιπολίτευση είναι: Τι τα θέλετε τώρα αυτά και βάζετε θέματα ανασυγκρότησης μιας δημόσιας διοίκησης και βελτίωσης των υπηρεσιών της; Εκτιμώ, επίσης, ότι το πραγματικό ερώτημα είναι τι το θέλο</w:t>
      </w:r>
      <w:r>
        <w:rPr>
          <w:rFonts w:eastAsia="Times New Roman" w:cs="Times New Roman"/>
          <w:szCs w:val="24"/>
        </w:rPr>
        <w:t xml:space="preserve">υμε το ισχυρό </w:t>
      </w:r>
      <w:r>
        <w:rPr>
          <w:rFonts w:eastAsia="Times New Roman" w:cs="Times New Roman"/>
          <w:szCs w:val="24"/>
        </w:rPr>
        <w:t>δ</w:t>
      </w:r>
      <w:r>
        <w:rPr>
          <w:rFonts w:eastAsia="Times New Roman" w:cs="Times New Roman"/>
          <w:szCs w:val="24"/>
        </w:rPr>
        <w:t xml:space="preserve">ημόσιο. Το θέλουμε. Το θέλουμε γιατί θέλουμε ένα </w:t>
      </w:r>
      <w:r>
        <w:rPr>
          <w:rFonts w:eastAsia="Times New Roman" w:cs="Times New Roman"/>
          <w:szCs w:val="24"/>
        </w:rPr>
        <w:t>δ</w:t>
      </w:r>
      <w:r>
        <w:rPr>
          <w:rFonts w:eastAsia="Times New Roman" w:cs="Times New Roman"/>
          <w:szCs w:val="24"/>
        </w:rPr>
        <w:t xml:space="preserve">ημόσιο που θα συνδέεται με τον αναπτυξιακό σχεδιασμό, ένα </w:t>
      </w:r>
      <w:r>
        <w:rPr>
          <w:rFonts w:eastAsia="Times New Roman" w:cs="Times New Roman"/>
          <w:szCs w:val="24"/>
        </w:rPr>
        <w:t>δ</w:t>
      </w:r>
      <w:r>
        <w:rPr>
          <w:rFonts w:eastAsia="Times New Roman" w:cs="Times New Roman"/>
          <w:szCs w:val="24"/>
        </w:rPr>
        <w:t xml:space="preserve">ημόσιο που θα απαλλαγεί από τη </w:t>
      </w:r>
      <w:proofErr w:type="spellStart"/>
      <w:r>
        <w:rPr>
          <w:rFonts w:eastAsia="Times New Roman" w:cs="Times New Roman"/>
          <w:szCs w:val="24"/>
        </w:rPr>
        <w:t>στοχοποίηση</w:t>
      </w:r>
      <w:proofErr w:type="spellEnd"/>
      <w:r>
        <w:rPr>
          <w:rFonts w:eastAsia="Times New Roman" w:cs="Times New Roman"/>
          <w:szCs w:val="24"/>
        </w:rPr>
        <w:t xml:space="preserve"> που δέχθηκε τα προηγούμενα χρόνια, είτε από τις νεοφιλελεύθερες πρακτικές που ακολουθήθηκαν και επιβλήθηκαν είτε από τις δημοσιονομικές περικοπές. Γιατί θέλουμε ένα </w:t>
      </w:r>
      <w:r>
        <w:rPr>
          <w:rFonts w:eastAsia="Times New Roman" w:cs="Times New Roman"/>
          <w:szCs w:val="24"/>
        </w:rPr>
        <w:t>δ</w:t>
      </w:r>
      <w:r>
        <w:rPr>
          <w:rFonts w:eastAsia="Times New Roman" w:cs="Times New Roman"/>
          <w:szCs w:val="24"/>
        </w:rPr>
        <w:t>ημόσιο που δεν θα διαχωρίζεται από την κοινωνία</w:t>
      </w:r>
      <w:r>
        <w:rPr>
          <w:rFonts w:eastAsia="Times New Roman" w:cs="Times New Roman"/>
          <w:szCs w:val="24"/>
        </w:rPr>
        <w:t xml:space="preserve">. Θέλουμε ένα </w:t>
      </w:r>
      <w:r>
        <w:rPr>
          <w:rFonts w:eastAsia="Times New Roman" w:cs="Times New Roman"/>
          <w:szCs w:val="24"/>
        </w:rPr>
        <w:t>δ</w:t>
      </w:r>
      <w:r>
        <w:rPr>
          <w:rFonts w:eastAsia="Times New Roman" w:cs="Times New Roman"/>
          <w:szCs w:val="24"/>
        </w:rPr>
        <w:t>ημόσιο, θέλουμε ένα κράτος ούτε μεγάλο ούτε μικρό. Αναγκαίο, τόσο όσο χρειάζεται για να λειτουργήσει σωστά και αποτελεσματικά και για το δημόσιο κράτος, την οργάνωσή του και για τους πολίτες, οργανωμένο και λειτουργικό.</w:t>
      </w:r>
    </w:p>
    <w:p w14:paraId="20A4E7F9"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Ας δούμε, όμως, περιλ</w:t>
      </w:r>
      <w:r>
        <w:rPr>
          <w:rFonts w:eastAsia="Times New Roman" w:cs="Times New Roman"/>
          <w:szCs w:val="24"/>
        </w:rPr>
        <w:t>ηπτικά έστω, τι προβλέπει το σημερινό νομοσχέδιο, σύμφωνα με τη διάρθρωση και των κεφαλαίων του.</w:t>
      </w:r>
    </w:p>
    <w:p w14:paraId="20A4E7FA"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lastRenderedPageBreak/>
        <w:t>Στο πρώτο μέρος -τουλάχιστον έτσι όπως το παρουσιάζω εγώ- είναι η ενίσχυση του ΑΣΕΠ και η διευκόλυνση του έργου του ΑΣΕΠ. Γι’ αυτό τον σκοπό προβλέπεται απόσπα</w:t>
      </w:r>
      <w:r>
        <w:rPr>
          <w:rFonts w:eastAsia="Times New Roman" w:cs="Times New Roman"/>
          <w:szCs w:val="24"/>
        </w:rPr>
        <w:t>ση προσωπικού μονίμων ή ΙΔΑΧ για επιτάχυνση των διαδικασιών ελέγχου και έκδοσης αποτελεσμάτων. Απλοποιούνται οι διαδικασίες ελέγχου των δικαιολογητικών μετά και τις επισημάνσεις που έκανε στην ακρόαση φορέων ο Πρόεδρος του ΑΣΕΠ. Εξοικονομείται έτσι σημαντι</w:t>
      </w:r>
      <w:r>
        <w:rPr>
          <w:rFonts w:eastAsia="Times New Roman" w:cs="Times New Roman"/>
          <w:szCs w:val="24"/>
        </w:rPr>
        <w:t xml:space="preserve">κός χρόνος, αλλά και δίνεται η δυνατότητα στο ΑΣΕΠ να κάνει διαγωνισμούς και διετούς διάρκειας. Ακόμα ρυθμίζεται ότι οι αποφάσεις των ολομελειών του είναι υποχρεωτικές για όλα τα μέλη τους και ρυθμίζονται εργασιακά ζητήματα, όπως και ζητήματα αμοιβών, για </w:t>
      </w:r>
      <w:r>
        <w:rPr>
          <w:rFonts w:eastAsia="Times New Roman" w:cs="Times New Roman"/>
          <w:szCs w:val="24"/>
        </w:rPr>
        <w:t xml:space="preserve">τα μέλη και τους εργαζόμενους στο ΑΣΕΠ. </w:t>
      </w:r>
    </w:p>
    <w:p w14:paraId="20A4E7FB"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Πρόθεσή μας είναι να ενισχύσουμε την αποδοχή από την κοινωνία του ΑΣΕΠ ως θεσμικού εγγυητή των αρχών της διαφάνειας, της αξιοκρατίας και της αντικειμενικότητας σε όλες τις διαδικασίες που συναρτώνται με τη στελέχωση</w:t>
      </w:r>
      <w:r>
        <w:rPr>
          <w:rFonts w:eastAsia="Times New Roman" w:cs="Times New Roman"/>
          <w:szCs w:val="24"/>
        </w:rPr>
        <w:t xml:space="preserve"> του δημόσιου τομέα, αλλά και με τις πολιτικές της διοικητικής αναδιάρθρωσης. Ένα δεύτερο κομμάτι είναι η ολοκλήρωση των θεσμικών αλλαγών </w:t>
      </w:r>
      <w:r>
        <w:rPr>
          <w:rFonts w:eastAsia="Times New Roman" w:cs="Times New Roman"/>
          <w:szCs w:val="24"/>
        </w:rPr>
        <w:lastRenderedPageBreak/>
        <w:t xml:space="preserve">στο </w:t>
      </w:r>
      <w:r>
        <w:rPr>
          <w:rFonts w:eastAsia="Times New Roman" w:cs="Times New Roman"/>
          <w:szCs w:val="24"/>
        </w:rPr>
        <w:t>δ</w:t>
      </w:r>
      <w:r>
        <w:rPr>
          <w:rFonts w:eastAsia="Times New Roman" w:cs="Times New Roman"/>
          <w:szCs w:val="24"/>
        </w:rPr>
        <w:t>ημόσιο με λιγότερη γραφειοκρατία, με ενίσχυση της διαχείρισης του ανθρώπινου δυναμικού, με ενίσχυση των μηχανισμώ</w:t>
      </w:r>
      <w:r>
        <w:rPr>
          <w:rFonts w:eastAsia="Times New Roman" w:cs="Times New Roman"/>
          <w:szCs w:val="24"/>
        </w:rPr>
        <w:t>ν παρακολούθησης των μεταρρυθμίσεων, με αντιμετώπιση της διαφθοράς, αλλά και με ένα καινούρ</w:t>
      </w:r>
      <w:r>
        <w:rPr>
          <w:rFonts w:eastAsia="Times New Roman" w:cs="Times New Roman"/>
          <w:szCs w:val="24"/>
        </w:rPr>
        <w:t>γ</w:t>
      </w:r>
      <w:r>
        <w:rPr>
          <w:rFonts w:eastAsia="Times New Roman" w:cs="Times New Roman"/>
          <w:szCs w:val="24"/>
        </w:rPr>
        <w:t>ιο, σύγχρονο, ενιαίο σύστημα σχεδιασμού και διαδικασιών πρόσληψης, συμβατό πάντα με τους δημοσιονομικούς στόχους της χώρας.</w:t>
      </w:r>
      <w:r w:rsidRPr="00F5497C">
        <w:rPr>
          <w:rFonts w:eastAsia="Times New Roman" w:cs="Times New Roman"/>
          <w:szCs w:val="24"/>
        </w:rPr>
        <w:t xml:space="preserve"> </w:t>
      </w:r>
    </w:p>
    <w:p w14:paraId="20A4E7FC"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Στο πλαίσιο αυτό και με το παρόν νομοσχ</w:t>
      </w:r>
      <w:r>
        <w:rPr>
          <w:rFonts w:eastAsia="Times New Roman" w:cs="Times New Roman"/>
          <w:szCs w:val="24"/>
        </w:rPr>
        <w:t>έδιο θεσπίζονται τα παρακάτω:</w:t>
      </w:r>
    </w:p>
    <w:p w14:paraId="20A4E7FD" w14:textId="77777777" w:rsidR="005D4821" w:rsidRDefault="006B233D">
      <w:pPr>
        <w:spacing w:line="600" w:lineRule="auto"/>
        <w:jc w:val="both"/>
        <w:rPr>
          <w:rFonts w:eastAsia="Times New Roman" w:cs="Times New Roman"/>
          <w:szCs w:val="24"/>
        </w:rPr>
      </w:pPr>
      <w:r>
        <w:rPr>
          <w:rFonts w:eastAsia="Times New Roman" w:cs="Times New Roman"/>
          <w:szCs w:val="24"/>
        </w:rPr>
        <w:t>Πρώτον, σύστημα πολυετούς και ετήσιου στρατηγικού σχεδιασμού των προσλήψεων για τακτικό και εποχικό προσωπικό. Στους πίνακες που θα στέλνει ο κάθε φορέας προς το Υπουργείο θα περιλαμβάνονται οι εκτιμήσεις αποχωρήσεων προσωπικο</w:t>
      </w:r>
      <w:r>
        <w:rPr>
          <w:rFonts w:eastAsia="Times New Roman" w:cs="Times New Roman"/>
          <w:szCs w:val="24"/>
        </w:rPr>
        <w:t>ύ, το σύνολο των υφιστάμενων και των εκτιμώμενων θέσεων, οι στρατηγικές προτεραιότητες του φορέα, οι εκτιμώμενες ανάγκες σε προσωπικό κατά κατηγορία και κλάδο και ο τρόπος κάλυψής τους.</w:t>
      </w:r>
      <w:r>
        <w:rPr>
          <w:rFonts w:eastAsia="Times New Roman" w:cs="Times New Roman"/>
          <w:szCs w:val="24"/>
        </w:rPr>
        <w:t xml:space="preserve"> </w:t>
      </w:r>
      <w:r>
        <w:rPr>
          <w:rFonts w:eastAsia="Times New Roman" w:cs="Times New Roman"/>
          <w:szCs w:val="24"/>
        </w:rPr>
        <w:t>Τ</w:t>
      </w:r>
      <w:r w:rsidRPr="00EE6A48">
        <w:rPr>
          <w:rFonts w:eastAsia="Times New Roman" w:cs="Times New Roman"/>
          <w:szCs w:val="24"/>
        </w:rPr>
        <w:t>α τετραετή αυτά σχέδια συγκεντρών</w:t>
      </w:r>
      <w:r>
        <w:rPr>
          <w:rFonts w:eastAsia="Times New Roman" w:cs="Times New Roman"/>
          <w:szCs w:val="24"/>
        </w:rPr>
        <w:t>ον</w:t>
      </w:r>
      <w:r w:rsidRPr="00EE6A48">
        <w:rPr>
          <w:rFonts w:eastAsia="Times New Roman" w:cs="Times New Roman"/>
          <w:szCs w:val="24"/>
        </w:rPr>
        <w:t xml:space="preserve">ται στο </w:t>
      </w:r>
      <w:r>
        <w:rPr>
          <w:rFonts w:eastAsia="Times New Roman" w:cs="Times New Roman"/>
          <w:szCs w:val="24"/>
        </w:rPr>
        <w:t>Υ</w:t>
      </w:r>
      <w:r w:rsidRPr="00EE6A48">
        <w:rPr>
          <w:rFonts w:eastAsia="Times New Roman" w:cs="Times New Roman"/>
          <w:szCs w:val="24"/>
        </w:rPr>
        <w:t>πουργείο</w:t>
      </w:r>
      <w:r>
        <w:rPr>
          <w:rFonts w:eastAsia="Times New Roman" w:cs="Times New Roman"/>
          <w:szCs w:val="24"/>
        </w:rPr>
        <w:t>,</w:t>
      </w:r>
      <w:r w:rsidRPr="00EE6A48">
        <w:rPr>
          <w:rFonts w:eastAsia="Times New Roman" w:cs="Times New Roman"/>
          <w:szCs w:val="24"/>
        </w:rPr>
        <w:t xml:space="preserve"> το οποίο κ</w:t>
      </w:r>
      <w:r>
        <w:rPr>
          <w:rFonts w:eastAsia="Times New Roman" w:cs="Times New Roman"/>
          <w:szCs w:val="24"/>
        </w:rPr>
        <w:t>αταρτ</w:t>
      </w:r>
      <w:r>
        <w:rPr>
          <w:rFonts w:eastAsia="Times New Roman" w:cs="Times New Roman"/>
          <w:szCs w:val="24"/>
        </w:rPr>
        <w:t>ίζει τον τετραετή σχεδιασμό</w:t>
      </w:r>
      <w:r w:rsidRPr="00EE6A48">
        <w:rPr>
          <w:rFonts w:eastAsia="Times New Roman" w:cs="Times New Roman"/>
          <w:szCs w:val="24"/>
        </w:rPr>
        <w:t xml:space="preserve"> προσλήψεων</w:t>
      </w:r>
      <w:r>
        <w:rPr>
          <w:rFonts w:eastAsia="Times New Roman" w:cs="Times New Roman"/>
          <w:szCs w:val="24"/>
        </w:rPr>
        <w:t xml:space="preserve">. </w:t>
      </w:r>
    </w:p>
    <w:p w14:paraId="20A4E7FE"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lastRenderedPageBreak/>
        <w:t>Τ</w:t>
      </w:r>
      <w:r w:rsidRPr="00EE6A48">
        <w:rPr>
          <w:rFonts w:eastAsia="Times New Roman" w:cs="Times New Roman"/>
          <w:szCs w:val="24"/>
        </w:rPr>
        <w:t>ο σύστημα αυτό διευκολύνει το</w:t>
      </w:r>
      <w:r>
        <w:rPr>
          <w:rFonts w:eastAsia="Times New Roman" w:cs="Times New Roman"/>
          <w:szCs w:val="24"/>
        </w:rPr>
        <w:t>ν</w:t>
      </w:r>
      <w:r w:rsidRPr="00EE6A48">
        <w:rPr>
          <w:rFonts w:eastAsia="Times New Roman" w:cs="Times New Roman"/>
          <w:szCs w:val="24"/>
        </w:rPr>
        <w:t xml:space="preserve"> συνολικό σχεδιασμό</w:t>
      </w:r>
      <w:r>
        <w:rPr>
          <w:rFonts w:eastAsia="Times New Roman" w:cs="Times New Roman"/>
          <w:szCs w:val="24"/>
        </w:rPr>
        <w:t>,</w:t>
      </w:r>
      <w:r w:rsidRPr="00EE6A48">
        <w:rPr>
          <w:rFonts w:eastAsia="Times New Roman" w:cs="Times New Roman"/>
          <w:szCs w:val="24"/>
        </w:rPr>
        <w:t xml:space="preserve"> συνδέ</w:t>
      </w:r>
      <w:r>
        <w:rPr>
          <w:rFonts w:eastAsia="Times New Roman" w:cs="Times New Roman"/>
          <w:szCs w:val="24"/>
        </w:rPr>
        <w:t>ε</w:t>
      </w:r>
      <w:r w:rsidRPr="00EE6A48">
        <w:rPr>
          <w:rFonts w:eastAsia="Times New Roman" w:cs="Times New Roman"/>
          <w:szCs w:val="24"/>
        </w:rPr>
        <w:t>ται δε λειτουργικά με τις πρόσφατες αλλαγές στο σύστημα διαχείρισης του ανθρώπινου δυναμικού</w:t>
      </w:r>
      <w:r>
        <w:rPr>
          <w:rFonts w:eastAsia="Times New Roman" w:cs="Times New Roman"/>
          <w:szCs w:val="24"/>
        </w:rPr>
        <w:t xml:space="preserve">, </w:t>
      </w:r>
      <w:r w:rsidRPr="00EE6A48">
        <w:rPr>
          <w:rFonts w:eastAsia="Times New Roman" w:cs="Times New Roman"/>
          <w:szCs w:val="24"/>
        </w:rPr>
        <w:t>αλλαγές όπως είναι το ενιαίο σύστημα κινητικότητας</w:t>
      </w:r>
      <w:r>
        <w:rPr>
          <w:rFonts w:eastAsia="Times New Roman" w:cs="Times New Roman"/>
          <w:szCs w:val="24"/>
        </w:rPr>
        <w:t>,</w:t>
      </w:r>
      <w:r w:rsidRPr="00EE6A48">
        <w:rPr>
          <w:rFonts w:eastAsia="Times New Roman" w:cs="Times New Roman"/>
          <w:szCs w:val="24"/>
        </w:rPr>
        <w:t xml:space="preserve"> τα περιγράμ</w:t>
      </w:r>
      <w:r w:rsidRPr="00EE6A48">
        <w:rPr>
          <w:rFonts w:eastAsia="Times New Roman" w:cs="Times New Roman"/>
          <w:szCs w:val="24"/>
        </w:rPr>
        <w:t>ματα θέσεων</w:t>
      </w:r>
      <w:r>
        <w:rPr>
          <w:rFonts w:eastAsia="Times New Roman" w:cs="Times New Roman"/>
          <w:szCs w:val="24"/>
        </w:rPr>
        <w:t>,</w:t>
      </w:r>
      <w:r w:rsidRPr="00EE6A48">
        <w:rPr>
          <w:rFonts w:eastAsia="Times New Roman" w:cs="Times New Roman"/>
          <w:szCs w:val="24"/>
        </w:rPr>
        <w:t xml:space="preserve"> τα ψηφιακά οργανογράμματα</w:t>
      </w:r>
      <w:r>
        <w:rPr>
          <w:rFonts w:eastAsia="Times New Roman" w:cs="Times New Roman"/>
          <w:szCs w:val="24"/>
        </w:rPr>
        <w:t>. Τ</w:t>
      </w:r>
      <w:r w:rsidRPr="00EE6A48">
        <w:rPr>
          <w:rFonts w:eastAsia="Times New Roman" w:cs="Times New Roman"/>
          <w:szCs w:val="24"/>
        </w:rPr>
        <w:t>αυτόχρονα</w:t>
      </w:r>
      <w:r>
        <w:rPr>
          <w:rFonts w:eastAsia="Times New Roman" w:cs="Times New Roman"/>
          <w:szCs w:val="24"/>
        </w:rPr>
        <w:t>,</w:t>
      </w:r>
      <w:r w:rsidRPr="00EE6A48">
        <w:rPr>
          <w:rFonts w:eastAsia="Times New Roman" w:cs="Times New Roman"/>
          <w:szCs w:val="24"/>
        </w:rPr>
        <w:t xml:space="preserve"> απαλλάσ</w:t>
      </w:r>
      <w:r>
        <w:rPr>
          <w:rFonts w:eastAsia="Times New Roman" w:cs="Times New Roman"/>
          <w:szCs w:val="24"/>
        </w:rPr>
        <w:t>σει τη δημόσια διοίκηση από περιττό</w:t>
      </w:r>
      <w:r w:rsidRPr="00EE6A48">
        <w:rPr>
          <w:rFonts w:eastAsia="Times New Roman" w:cs="Times New Roman"/>
          <w:szCs w:val="24"/>
        </w:rPr>
        <w:t xml:space="preserve"> γραφειοκρατικό βάρος</w:t>
      </w:r>
      <w:r>
        <w:rPr>
          <w:rFonts w:eastAsia="Times New Roman" w:cs="Times New Roman"/>
          <w:szCs w:val="24"/>
        </w:rPr>
        <w:t>. Με τα ετήσια δε</w:t>
      </w:r>
      <w:r w:rsidRPr="00EE6A48">
        <w:rPr>
          <w:rFonts w:eastAsia="Times New Roman" w:cs="Times New Roman"/>
          <w:szCs w:val="24"/>
        </w:rPr>
        <w:t xml:space="preserve"> προγράμματα προσλήψεων</w:t>
      </w:r>
      <w:r>
        <w:rPr>
          <w:rFonts w:eastAsia="Times New Roman" w:cs="Times New Roman"/>
          <w:szCs w:val="24"/>
        </w:rPr>
        <w:t>, τα οποία εξάγονται από το</w:t>
      </w:r>
      <w:r w:rsidRPr="00EE6A48">
        <w:rPr>
          <w:rFonts w:eastAsia="Times New Roman" w:cs="Times New Roman"/>
          <w:szCs w:val="24"/>
        </w:rPr>
        <w:t>ν πολυετή προγραμματισμό</w:t>
      </w:r>
      <w:r>
        <w:rPr>
          <w:rFonts w:eastAsia="Times New Roman" w:cs="Times New Roman"/>
          <w:szCs w:val="24"/>
        </w:rPr>
        <w:t>,</w:t>
      </w:r>
      <w:r w:rsidRPr="00EE6A48">
        <w:rPr>
          <w:rFonts w:eastAsia="Times New Roman" w:cs="Times New Roman"/>
          <w:szCs w:val="24"/>
        </w:rPr>
        <w:t xml:space="preserve"> δίνεται η δυνατότητα στους φορείς να καλύπτουν π</w:t>
      </w:r>
      <w:r w:rsidRPr="00EE6A48">
        <w:rPr>
          <w:rFonts w:eastAsia="Times New Roman" w:cs="Times New Roman"/>
          <w:szCs w:val="24"/>
        </w:rPr>
        <w:t xml:space="preserve">ιο γρήγορα τις ανάγκες </w:t>
      </w:r>
      <w:r>
        <w:rPr>
          <w:rFonts w:eastAsia="Times New Roman" w:cs="Times New Roman"/>
          <w:szCs w:val="24"/>
        </w:rPr>
        <w:t>τους.</w:t>
      </w:r>
    </w:p>
    <w:p w14:paraId="20A4E7FF"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Έ</w:t>
      </w:r>
      <w:r w:rsidRPr="00EE6A48">
        <w:rPr>
          <w:rFonts w:eastAsia="Times New Roman" w:cs="Times New Roman"/>
          <w:szCs w:val="24"/>
        </w:rPr>
        <w:t>να δεύτερο κομμάτι είναι η υλοποίηση των προσλήψεων από το ΑΣΕΠ</w:t>
      </w:r>
      <w:r>
        <w:rPr>
          <w:rFonts w:eastAsia="Times New Roman" w:cs="Times New Roman"/>
          <w:szCs w:val="24"/>
        </w:rPr>
        <w:t>,</w:t>
      </w:r>
      <w:r w:rsidRPr="00EE6A48">
        <w:rPr>
          <w:rFonts w:eastAsia="Times New Roman" w:cs="Times New Roman"/>
          <w:szCs w:val="24"/>
        </w:rPr>
        <w:t xml:space="preserve"> εκεί που παρατηρούνται </w:t>
      </w:r>
      <w:r>
        <w:rPr>
          <w:rFonts w:eastAsia="Times New Roman" w:cs="Times New Roman"/>
          <w:szCs w:val="24"/>
        </w:rPr>
        <w:t xml:space="preserve">οι </w:t>
      </w:r>
      <w:r w:rsidRPr="00EE6A48">
        <w:rPr>
          <w:rFonts w:eastAsia="Times New Roman" w:cs="Times New Roman"/>
          <w:szCs w:val="24"/>
        </w:rPr>
        <w:t>μεγάλες</w:t>
      </w:r>
      <w:r>
        <w:rPr>
          <w:rFonts w:eastAsia="Times New Roman" w:cs="Times New Roman"/>
          <w:szCs w:val="24"/>
        </w:rPr>
        <w:t xml:space="preserve"> χρονικές</w:t>
      </w:r>
      <w:r w:rsidRPr="00EE6A48">
        <w:rPr>
          <w:rFonts w:eastAsia="Times New Roman" w:cs="Times New Roman"/>
          <w:szCs w:val="24"/>
        </w:rPr>
        <w:t xml:space="preserve"> καθυστερήσεις</w:t>
      </w:r>
      <w:r>
        <w:rPr>
          <w:rFonts w:eastAsia="Times New Roman" w:cs="Times New Roman"/>
          <w:szCs w:val="24"/>
        </w:rPr>
        <w:t>. Ο</w:t>
      </w:r>
      <w:r w:rsidRPr="00EE6A48">
        <w:rPr>
          <w:rFonts w:eastAsia="Times New Roman" w:cs="Times New Roman"/>
          <w:szCs w:val="24"/>
        </w:rPr>
        <w:t xml:space="preserve"> ετήσιος προγραμματισμός στέλνεται στο ΑΣΕΠ</w:t>
      </w:r>
      <w:r>
        <w:rPr>
          <w:rFonts w:eastAsia="Times New Roman" w:cs="Times New Roman"/>
          <w:szCs w:val="24"/>
        </w:rPr>
        <w:t>. Τ</w:t>
      </w:r>
      <w:r w:rsidRPr="00EE6A48">
        <w:rPr>
          <w:rFonts w:eastAsia="Times New Roman" w:cs="Times New Roman"/>
          <w:szCs w:val="24"/>
        </w:rPr>
        <w:t>ο ΑΣΕΠ μπορεί έτσι να προχωρήσει και σε ενοποίηση των ομ</w:t>
      </w:r>
      <w:r w:rsidRPr="00EE6A48">
        <w:rPr>
          <w:rFonts w:eastAsia="Times New Roman" w:cs="Times New Roman"/>
          <w:szCs w:val="24"/>
        </w:rPr>
        <w:t>οειδών αιτημάτων και να κάνει ενιαία προκήρυξη ομοειδών θέσεων κατά κλάδο</w:t>
      </w:r>
      <w:r>
        <w:rPr>
          <w:rFonts w:eastAsia="Times New Roman" w:cs="Times New Roman"/>
          <w:szCs w:val="24"/>
        </w:rPr>
        <w:t xml:space="preserve"> ή</w:t>
      </w:r>
      <w:r w:rsidRPr="00EE6A48">
        <w:rPr>
          <w:rFonts w:eastAsia="Times New Roman" w:cs="Times New Roman"/>
          <w:szCs w:val="24"/>
        </w:rPr>
        <w:t xml:space="preserve"> ειδικότητα</w:t>
      </w:r>
      <w:r>
        <w:rPr>
          <w:rFonts w:eastAsia="Times New Roman" w:cs="Times New Roman"/>
          <w:szCs w:val="24"/>
        </w:rPr>
        <w:t>. Μ</w:t>
      </w:r>
      <w:r w:rsidRPr="00EE6A48">
        <w:rPr>
          <w:rFonts w:eastAsia="Times New Roman" w:cs="Times New Roman"/>
          <w:szCs w:val="24"/>
        </w:rPr>
        <w:t>ε την εξοικονόμηση και χρόνου και ανθρώπινων πόρων από το ΑΣΕΠ δ</w:t>
      </w:r>
      <w:r>
        <w:rPr>
          <w:rFonts w:eastAsia="Times New Roman" w:cs="Times New Roman"/>
          <w:szCs w:val="24"/>
        </w:rPr>
        <w:t>ίνε</w:t>
      </w:r>
      <w:r w:rsidRPr="00EE6A48">
        <w:rPr>
          <w:rFonts w:eastAsia="Times New Roman" w:cs="Times New Roman"/>
          <w:szCs w:val="24"/>
        </w:rPr>
        <w:t>ται η δυνατότητα για προκήρυξη περισσότερ</w:t>
      </w:r>
      <w:r>
        <w:rPr>
          <w:rFonts w:eastAsia="Times New Roman" w:cs="Times New Roman"/>
          <w:szCs w:val="24"/>
        </w:rPr>
        <w:t>ων π</w:t>
      </w:r>
      <w:r w:rsidRPr="00EE6A48">
        <w:rPr>
          <w:rFonts w:eastAsia="Times New Roman" w:cs="Times New Roman"/>
          <w:szCs w:val="24"/>
        </w:rPr>
        <w:t>ανελλαδικών διαγωνισμών κάθε έτος</w:t>
      </w:r>
      <w:r>
        <w:rPr>
          <w:rFonts w:eastAsia="Times New Roman" w:cs="Times New Roman"/>
          <w:szCs w:val="24"/>
        </w:rPr>
        <w:t xml:space="preserve">. </w:t>
      </w:r>
    </w:p>
    <w:p w14:paraId="20A4E800"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lastRenderedPageBreak/>
        <w:t>Τρίτο κομμάτι γ</w:t>
      </w:r>
      <w:r w:rsidRPr="00EE6A48">
        <w:rPr>
          <w:rFonts w:eastAsia="Times New Roman" w:cs="Times New Roman"/>
          <w:szCs w:val="24"/>
        </w:rPr>
        <w:t>ι</w:t>
      </w:r>
      <w:r>
        <w:rPr>
          <w:rFonts w:eastAsia="Times New Roman" w:cs="Times New Roman"/>
          <w:szCs w:val="24"/>
        </w:rPr>
        <w:t>’</w:t>
      </w:r>
      <w:r w:rsidRPr="00EE6A48">
        <w:rPr>
          <w:rFonts w:eastAsia="Times New Roman" w:cs="Times New Roman"/>
          <w:szCs w:val="24"/>
        </w:rPr>
        <w:t xml:space="preserve"> αυτή</w:t>
      </w:r>
      <w:r>
        <w:rPr>
          <w:rFonts w:eastAsia="Times New Roman" w:cs="Times New Roman"/>
          <w:szCs w:val="24"/>
        </w:rPr>
        <w:t>ν</w:t>
      </w:r>
      <w:r w:rsidRPr="00EE6A48">
        <w:rPr>
          <w:rFonts w:eastAsia="Times New Roman" w:cs="Times New Roman"/>
          <w:szCs w:val="24"/>
        </w:rPr>
        <w:t xml:space="preserve"> τη διευκόλυνση είναι η απλούστευση της διαδικασίας κατάθεσης δικαιολογητικών</w:t>
      </w:r>
      <w:r>
        <w:rPr>
          <w:rFonts w:eastAsia="Times New Roman" w:cs="Times New Roman"/>
          <w:szCs w:val="24"/>
        </w:rPr>
        <w:t>. Γ</w:t>
      </w:r>
      <w:r w:rsidRPr="00EE6A48">
        <w:rPr>
          <w:rFonts w:eastAsia="Times New Roman" w:cs="Times New Roman"/>
          <w:szCs w:val="24"/>
        </w:rPr>
        <w:t>ια προσλήψεις με σειρά προτεραιότητας τα δικαιολογητικά δεν υποβάλλονται μαζί με την αίτηση συμμετοχής του ενδιαφερόμενου</w:t>
      </w:r>
      <w:r>
        <w:rPr>
          <w:rFonts w:eastAsia="Times New Roman" w:cs="Times New Roman"/>
          <w:szCs w:val="24"/>
        </w:rPr>
        <w:t>. Έ</w:t>
      </w:r>
      <w:r w:rsidRPr="00EE6A48">
        <w:rPr>
          <w:rFonts w:eastAsia="Times New Roman" w:cs="Times New Roman"/>
          <w:szCs w:val="24"/>
        </w:rPr>
        <w:t xml:space="preserve">τσι δεν συγκεντρώνεται </w:t>
      </w:r>
      <w:r>
        <w:rPr>
          <w:rFonts w:eastAsia="Times New Roman" w:cs="Times New Roman"/>
          <w:szCs w:val="24"/>
        </w:rPr>
        <w:t>έ</w:t>
      </w:r>
      <w:r w:rsidRPr="00EE6A48">
        <w:rPr>
          <w:rFonts w:eastAsia="Times New Roman" w:cs="Times New Roman"/>
          <w:szCs w:val="24"/>
        </w:rPr>
        <w:t>νας τεράστιος όγκος δι</w:t>
      </w:r>
      <w:r w:rsidRPr="00EE6A48">
        <w:rPr>
          <w:rFonts w:eastAsia="Times New Roman" w:cs="Times New Roman"/>
          <w:szCs w:val="24"/>
        </w:rPr>
        <w:t>καιολογητικών από χιλιάδες ενδιαφερόμενους υποψηφίους</w:t>
      </w:r>
      <w:r>
        <w:rPr>
          <w:rFonts w:eastAsia="Times New Roman" w:cs="Times New Roman"/>
          <w:szCs w:val="24"/>
        </w:rPr>
        <w:t>,</w:t>
      </w:r>
      <w:r w:rsidRPr="00EE6A48">
        <w:rPr>
          <w:rFonts w:eastAsia="Times New Roman" w:cs="Times New Roman"/>
          <w:szCs w:val="24"/>
        </w:rPr>
        <w:t xml:space="preserve"> οι οποίοι κάνουν </w:t>
      </w:r>
      <w:r>
        <w:rPr>
          <w:rFonts w:eastAsia="Times New Roman" w:cs="Times New Roman"/>
          <w:szCs w:val="24"/>
        </w:rPr>
        <w:t>χαρτιά</w:t>
      </w:r>
      <w:r w:rsidRPr="00EE6A48">
        <w:rPr>
          <w:rFonts w:eastAsia="Times New Roman" w:cs="Times New Roman"/>
          <w:szCs w:val="24"/>
        </w:rPr>
        <w:t xml:space="preserve"> πολλές φορές για ελάχιστες θέσεις</w:t>
      </w:r>
      <w:r>
        <w:rPr>
          <w:rFonts w:eastAsia="Times New Roman" w:cs="Times New Roman"/>
          <w:szCs w:val="24"/>
        </w:rPr>
        <w:t>. Σ</w:t>
      </w:r>
      <w:r w:rsidRPr="00EE6A48">
        <w:rPr>
          <w:rFonts w:eastAsia="Times New Roman" w:cs="Times New Roman"/>
          <w:szCs w:val="24"/>
        </w:rPr>
        <w:t>ε διάστημα συγκεκριμένο</w:t>
      </w:r>
      <w:r>
        <w:rPr>
          <w:rFonts w:eastAsia="Times New Roman" w:cs="Times New Roman"/>
          <w:szCs w:val="24"/>
        </w:rPr>
        <w:t>,</w:t>
      </w:r>
      <w:r w:rsidRPr="00EE6A48">
        <w:rPr>
          <w:rFonts w:eastAsia="Times New Roman" w:cs="Times New Roman"/>
          <w:szCs w:val="24"/>
        </w:rPr>
        <w:t xml:space="preserve"> ολίγων ημερών</w:t>
      </w:r>
      <w:r>
        <w:rPr>
          <w:rFonts w:eastAsia="Times New Roman" w:cs="Times New Roman"/>
          <w:szCs w:val="24"/>
        </w:rPr>
        <w:t>,</w:t>
      </w:r>
      <w:r w:rsidRPr="00EE6A48">
        <w:rPr>
          <w:rFonts w:eastAsia="Times New Roman" w:cs="Times New Roman"/>
          <w:szCs w:val="24"/>
        </w:rPr>
        <w:t xml:space="preserve"> θα καταθέτουν </w:t>
      </w:r>
      <w:r>
        <w:rPr>
          <w:rFonts w:eastAsia="Times New Roman" w:cs="Times New Roman"/>
          <w:szCs w:val="24"/>
        </w:rPr>
        <w:t>δικαιολογητικά ό</w:t>
      </w:r>
      <w:r w:rsidRPr="00EE6A48">
        <w:rPr>
          <w:rFonts w:eastAsia="Times New Roman" w:cs="Times New Roman"/>
          <w:szCs w:val="24"/>
        </w:rPr>
        <w:t>σοι θα αντιστοιχούν στο συνολικό προς κάλυψη αριθμό θέσεων</w:t>
      </w:r>
      <w:r>
        <w:rPr>
          <w:rFonts w:eastAsia="Times New Roman" w:cs="Times New Roman"/>
          <w:szCs w:val="24"/>
        </w:rPr>
        <w:t>,</w:t>
      </w:r>
      <w:r w:rsidRPr="00EE6A48">
        <w:rPr>
          <w:rFonts w:eastAsia="Times New Roman" w:cs="Times New Roman"/>
          <w:szCs w:val="24"/>
        </w:rPr>
        <w:t xml:space="preserve"> προσαυξημέν</w:t>
      </w:r>
      <w:r>
        <w:rPr>
          <w:rFonts w:eastAsia="Times New Roman" w:cs="Times New Roman"/>
          <w:szCs w:val="24"/>
        </w:rPr>
        <w:t>ο</w:t>
      </w:r>
      <w:r w:rsidRPr="00EE6A48">
        <w:rPr>
          <w:rFonts w:eastAsia="Times New Roman" w:cs="Times New Roman"/>
          <w:szCs w:val="24"/>
        </w:rPr>
        <w:t xml:space="preserve"> </w:t>
      </w:r>
      <w:r>
        <w:rPr>
          <w:rFonts w:eastAsia="Times New Roman" w:cs="Times New Roman"/>
          <w:szCs w:val="24"/>
        </w:rPr>
        <w:t>κ</w:t>
      </w:r>
      <w:r w:rsidRPr="00EE6A48">
        <w:rPr>
          <w:rFonts w:eastAsia="Times New Roman" w:cs="Times New Roman"/>
          <w:szCs w:val="24"/>
        </w:rPr>
        <w:t>ατά 100%</w:t>
      </w:r>
      <w:r>
        <w:rPr>
          <w:rFonts w:eastAsia="Times New Roman" w:cs="Times New Roman"/>
          <w:szCs w:val="24"/>
        </w:rPr>
        <w:t xml:space="preserve">. Η διόρθωση αυτή </w:t>
      </w:r>
      <w:r w:rsidRPr="00EE6A48">
        <w:rPr>
          <w:rFonts w:eastAsia="Times New Roman" w:cs="Times New Roman"/>
          <w:szCs w:val="24"/>
        </w:rPr>
        <w:t xml:space="preserve">έγινε από την </w:t>
      </w:r>
      <w:r>
        <w:rPr>
          <w:rFonts w:eastAsia="Times New Roman" w:cs="Times New Roman"/>
          <w:szCs w:val="24"/>
        </w:rPr>
        <w:t>Υ</w:t>
      </w:r>
      <w:r w:rsidRPr="00EE6A48">
        <w:rPr>
          <w:rFonts w:eastAsia="Times New Roman" w:cs="Times New Roman"/>
          <w:szCs w:val="24"/>
        </w:rPr>
        <w:t>πουργό στη διάρκεια της ακρόαση</w:t>
      </w:r>
      <w:r>
        <w:rPr>
          <w:rFonts w:eastAsia="Times New Roman" w:cs="Times New Roman"/>
          <w:szCs w:val="24"/>
        </w:rPr>
        <w:t>ς</w:t>
      </w:r>
      <w:r w:rsidRPr="00EE6A48">
        <w:rPr>
          <w:rFonts w:eastAsia="Times New Roman" w:cs="Times New Roman"/>
          <w:szCs w:val="24"/>
        </w:rPr>
        <w:t xml:space="preserve"> των φορέων</w:t>
      </w:r>
      <w:r>
        <w:rPr>
          <w:rFonts w:eastAsia="Times New Roman" w:cs="Times New Roman"/>
          <w:szCs w:val="24"/>
        </w:rPr>
        <w:t>.</w:t>
      </w:r>
      <w:r w:rsidRPr="00EE6A48">
        <w:rPr>
          <w:rFonts w:eastAsia="Times New Roman" w:cs="Times New Roman"/>
          <w:szCs w:val="24"/>
        </w:rPr>
        <w:t xml:space="preserve"> Αν δεν αποδεικνύονται τα στοιχεία που δηλώθηκαν με την αίτηση</w:t>
      </w:r>
      <w:r>
        <w:rPr>
          <w:rFonts w:eastAsia="Times New Roman" w:cs="Times New Roman"/>
          <w:szCs w:val="24"/>
        </w:rPr>
        <w:t>,</w:t>
      </w:r>
      <w:r w:rsidRPr="00EE6A48">
        <w:rPr>
          <w:rFonts w:eastAsia="Times New Roman" w:cs="Times New Roman"/>
          <w:szCs w:val="24"/>
        </w:rPr>
        <w:t xml:space="preserve"> ο υποψήφιος θα διαγράφεται από τον πίνακα κατάταξης</w:t>
      </w:r>
      <w:r>
        <w:rPr>
          <w:rFonts w:eastAsia="Times New Roman" w:cs="Times New Roman"/>
          <w:szCs w:val="24"/>
        </w:rPr>
        <w:t>.</w:t>
      </w:r>
    </w:p>
    <w:p w14:paraId="20A4E801"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Έ</w:t>
      </w:r>
      <w:r w:rsidRPr="00EE6A48">
        <w:rPr>
          <w:rFonts w:eastAsia="Times New Roman" w:cs="Times New Roman"/>
          <w:szCs w:val="24"/>
        </w:rPr>
        <w:t xml:space="preserve">να σημαντικό τρίτο κεφάλαιο του νομοσχεδίου είναι </w:t>
      </w:r>
      <w:r w:rsidRPr="00EE6A48">
        <w:rPr>
          <w:rFonts w:eastAsia="Times New Roman" w:cs="Times New Roman"/>
          <w:szCs w:val="24"/>
        </w:rPr>
        <w:t xml:space="preserve">ο σχεδιασμός και η παρακολούθηση της </w:t>
      </w:r>
      <w:r>
        <w:rPr>
          <w:rFonts w:eastAsia="Times New Roman" w:cs="Times New Roman"/>
          <w:szCs w:val="24"/>
        </w:rPr>
        <w:t>δ</w:t>
      </w:r>
      <w:r w:rsidRPr="00EE6A48">
        <w:rPr>
          <w:rFonts w:eastAsia="Times New Roman" w:cs="Times New Roman"/>
          <w:szCs w:val="24"/>
        </w:rPr>
        <w:t xml:space="preserve">ιοικητικής </w:t>
      </w:r>
      <w:r>
        <w:rPr>
          <w:rFonts w:eastAsia="Times New Roman" w:cs="Times New Roman"/>
          <w:szCs w:val="24"/>
        </w:rPr>
        <w:t>α</w:t>
      </w:r>
      <w:r w:rsidRPr="00EE6A48">
        <w:rPr>
          <w:rFonts w:eastAsia="Times New Roman" w:cs="Times New Roman"/>
          <w:szCs w:val="24"/>
        </w:rPr>
        <w:t>νασυγκρότησης</w:t>
      </w:r>
      <w:r>
        <w:rPr>
          <w:rFonts w:eastAsia="Times New Roman" w:cs="Times New Roman"/>
          <w:szCs w:val="24"/>
        </w:rPr>
        <w:t>. Σ</w:t>
      </w:r>
      <w:r w:rsidRPr="00EE6A48">
        <w:rPr>
          <w:rFonts w:eastAsia="Times New Roman" w:cs="Times New Roman"/>
          <w:szCs w:val="24"/>
        </w:rPr>
        <w:t>τόχος αυτών των ρυθμίσεων είναι η αποτελεσματική οργάνωση και λειτουργία δομών και διαδικασιών για τον επιτελικό σχεδιασμό</w:t>
      </w:r>
      <w:r>
        <w:rPr>
          <w:rFonts w:eastAsia="Times New Roman" w:cs="Times New Roman"/>
          <w:szCs w:val="24"/>
        </w:rPr>
        <w:t>,</w:t>
      </w:r>
      <w:r w:rsidRPr="00EE6A48">
        <w:rPr>
          <w:rFonts w:eastAsia="Times New Roman" w:cs="Times New Roman"/>
          <w:szCs w:val="24"/>
        </w:rPr>
        <w:t xml:space="preserve"> για την παρακολούθηση και την εφαρμογή μιας ολοκληρωμένης στρατηγι</w:t>
      </w:r>
      <w:r w:rsidRPr="00EE6A48">
        <w:rPr>
          <w:rFonts w:eastAsia="Times New Roman" w:cs="Times New Roman"/>
          <w:szCs w:val="24"/>
        </w:rPr>
        <w:t>κής για τη διοικητική ανασυγκρότηση</w:t>
      </w:r>
      <w:r>
        <w:rPr>
          <w:rFonts w:eastAsia="Times New Roman" w:cs="Times New Roman"/>
          <w:szCs w:val="24"/>
        </w:rPr>
        <w:t>.</w:t>
      </w:r>
    </w:p>
    <w:p w14:paraId="20A4E802"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lastRenderedPageBreak/>
        <w:t>Έτσι, π</w:t>
      </w:r>
      <w:r w:rsidRPr="00EE6A48">
        <w:rPr>
          <w:rFonts w:eastAsia="Times New Roman" w:cs="Times New Roman"/>
          <w:szCs w:val="24"/>
        </w:rPr>
        <w:t>ρώτον</w:t>
      </w:r>
      <w:r>
        <w:rPr>
          <w:rFonts w:eastAsia="Times New Roman" w:cs="Times New Roman"/>
          <w:szCs w:val="24"/>
        </w:rPr>
        <w:t>,</w:t>
      </w:r>
      <w:r w:rsidRPr="00EE6A48">
        <w:rPr>
          <w:rFonts w:eastAsia="Times New Roman" w:cs="Times New Roman"/>
          <w:szCs w:val="24"/>
        </w:rPr>
        <w:t xml:space="preserve"> συγκροτείται στο </w:t>
      </w:r>
      <w:r>
        <w:rPr>
          <w:rFonts w:eastAsia="Times New Roman" w:cs="Times New Roman"/>
          <w:szCs w:val="24"/>
        </w:rPr>
        <w:t>Υ</w:t>
      </w:r>
      <w:r w:rsidRPr="00EE6A48">
        <w:rPr>
          <w:rFonts w:eastAsia="Times New Roman" w:cs="Times New Roman"/>
          <w:szCs w:val="24"/>
        </w:rPr>
        <w:t xml:space="preserve">πουργείο </w:t>
      </w:r>
      <w:r>
        <w:rPr>
          <w:rFonts w:eastAsia="Times New Roman" w:cs="Times New Roman"/>
          <w:szCs w:val="24"/>
        </w:rPr>
        <w:t>Γ</w:t>
      </w:r>
      <w:r w:rsidRPr="00EE6A48">
        <w:rPr>
          <w:rFonts w:eastAsia="Times New Roman" w:cs="Times New Roman"/>
          <w:szCs w:val="24"/>
        </w:rPr>
        <w:t xml:space="preserve">νωμοδοτικό </w:t>
      </w:r>
      <w:r>
        <w:rPr>
          <w:rFonts w:eastAsia="Times New Roman" w:cs="Times New Roman"/>
          <w:szCs w:val="24"/>
        </w:rPr>
        <w:t>Σ</w:t>
      </w:r>
      <w:r w:rsidRPr="00EE6A48">
        <w:rPr>
          <w:rFonts w:eastAsia="Times New Roman" w:cs="Times New Roman"/>
          <w:szCs w:val="24"/>
        </w:rPr>
        <w:t>υμβούλιο για τη διοικητική ανασυγκρότηση με αρμοδιότητα τη διατύπωση απόψεων και εισηγήσεων για τις στρατηγικές προτεραιότητες</w:t>
      </w:r>
      <w:r>
        <w:rPr>
          <w:rFonts w:eastAsia="Times New Roman" w:cs="Times New Roman"/>
          <w:szCs w:val="24"/>
        </w:rPr>
        <w:t xml:space="preserve">. </w:t>
      </w:r>
    </w:p>
    <w:p w14:paraId="20A4E803"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Δεύτερον,</w:t>
      </w:r>
      <w:r w:rsidRPr="00EE6A48">
        <w:rPr>
          <w:rFonts w:eastAsia="Times New Roman" w:cs="Times New Roman"/>
          <w:szCs w:val="24"/>
        </w:rPr>
        <w:t xml:space="preserve"> συστήνεται </w:t>
      </w:r>
      <w:r>
        <w:rPr>
          <w:rFonts w:eastAsia="Times New Roman" w:cs="Times New Roman"/>
          <w:szCs w:val="24"/>
        </w:rPr>
        <w:t>Ε</w:t>
      </w:r>
      <w:r w:rsidRPr="00EE6A48">
        <w:rPr>
          <w:rFonts w:eastAsia="Times New Roman" w:cs="Times New Roman"/>
          <w:szCs w:val="24"/>
        </w:rPr>
        <w:t xml:space="preserve">ιδική </w:t>
      </w:r>
      <w:r>
        <w:rPr>
          <w:rFonts w:eastAsia="Times New Roman" w:cs="Times New Roman"/>
          <w:szCs w:val="24"/>
        </w:rPr>
        <w:t>Γ</w:t>
      </w:r>
      <w:r w:rsidRPr="00EE6A48">
        <w:rPr>
          <w:rFonts w:eastAsia="Times New Roman" w:cs="Times New Roman"/>
          <w:szCs w:val="24"/>
        </w:rPr>
        <w:t xml:space="preserve">ραμματεία και την υποστήριξη δράσεων </w:t>
      </w:r>
      <w:r>
        <w:rPr>
          <w:rFonts w:eastAsia="Times New Roman" w:cs="Times New Roman"/>
          <w:szCs w:val="24"/>
        </w:rPr>
        <w:t>δ</w:t>
      </w:r>
      <w:r w:rsidRPr="00EE6A48">
        <w:rPr>
          <w:rFonts w:eastAsia="Times New Roman" w:cs="Times New Roman"/>
          <w:szCs w:val="24"/>
        </w:rPr>
        <w:t xml:space="preserve">ιοικητικής </w:t>
      </w:r>
      <w:r>
        <w:rPr>
          <w:rFonts w:eastAsia="Times New Roman" w:cs="Times New Roman"/>
          <w:szCs w:val="24"/>
        </w:rPr>
        <w:t>α</w:t>
      </w:r>
      <w:r w:rsidRPr="00EE6A48">
        <w:rPr>
          <w:rFonts w:eastAsia="Times New Roman" w:cs="Times New Roman"/>
          <w:szCs w:val="24"/>
        </w:rPr>
        <w:t xml:space="preserve">νασυγκρότησης </w:t>
      </w:r>
      <w:r>
        <w:rPr>
          <w:rFonts w:eastAsia="Times New Roman" w:cs="Times New Roman"/>
          <w:szCs w:val="24"/>
        </w:rPr>
        <w:t>στο Υ</w:t>
      </w:r>
      <w:r w:rsidRPr="00EE6A48">
        <w:rPr>
          <w:rFonts w:eastAsia="Times New Roman" w:cs="Times New Roman"/>
          <w:szCs w:val="24"/>
        </w:rPr>
        <w:t>πουργείο</w:t>
      </w:r>
      <w:r>
        <w:rPr>
          <w:rFonts w:eastAsia="Times New Roman" w:cs="Times New Roman"/>
          <w:szCs w:val="24"/>
        </w:rPr>
        <w:t>. Σ</w:t>
      </w:r>
      <w:r w:rsidRPr="00EE6A48">
        <w:rPr>
          <w:rFonts w:eastAsia="Times New Roman" w:cs="Times New Roman"/>
          <w:szCs w:val="24"/>
        </w:rPr>
        <w:t>τελεχώνεται από υπαλλήλους</w:t>
      </w:r>
      <w:r>
        <w:rPr>
          <w:rFonts w:eastAsia="Times New Roman" w:cs="Times New Roman"/>
          <w:szCs w:val="24"/>
        </w:rPr>
        <w:t>,</w:t>
      </w:r>
      <w:r w:rsidRPr="00EE6A48">
        <w:rPr>
          <w:rFonts w:eastAsia="Times New Roman" w:cs="Times New Roman"/>
          <w:szCs w:val="24"/>
        </w:rPr>
        <w:t xml:space="preserve"> από μετατάξεις και αποσπάσεις</w:t>
      </w:r>
      <w:r>
        <w:rPr>
          <w:rFonts w:eastAsia="Times New Roman" w:cs="Times New Roman"/>
          <w:szCs w:val="24"/>
        </w:rPr>
        <w:t>. Τ</w:t>
      </w:r>
      <w:r w:rsidRPr="00EE6A48">
        <w:rPr>
          <w:rFonts w:eastAsia="Times New Roman" w:cs="Times New Roman"/>
          <w:szCs w:val="24"/>
        </w:rPr>
        <w:t>ρίτον</w:t>
      </w:r>
      <w:r>
        <w:rPr>
          <w:rFonts w:eastAsia="Times New Roman" w:cs="Times New Roman"/>
          <w:szCs w:val="24"/>
        </w:rPr>
        <w:t>,</w:t>
      </w:r>
      <w:r w:rsidRPr="00EE6A48">
        <w:rPr>
          <w:rFonts w:eastAsia="Times New Roman" w:cs="Times New Roman"/>
          <w:szCs w:val="24"/>
        </w:rPr>
        <w:t xml:space="preserve"> συστήνεται το </w:t>
      </w:r>
      <w:r>
        <w:rPr>
          <w:rFonts w:eastAsia="Times New Roman" w:cs="Times New Roman"/>
          <w:szCs w:val="24"/>
        </w:rPr>
        <w:t>Παρατηρητήριο Δημόσιας Δ</w:t>
      </w:r>
      <w:r w:rsidRPr="00EE6A48">
        <w:rPr>
          <w:rFonts w:eastAsia="Times New Roman" w:cs="Times New Roman"/>
          <w:szCs w:val="24"/>
        </w:rPr>
        <w:t>ιοίκησης</w:t>
      </w:r>
      <w:r>
        <w:rPr>
          <w:rFonts w:eastAsia="Times New Roman" w:cs="Times New Roman"/>
          <w:szCs w:val="24"/>
        </w:rPr>
        <w:t>. Α</w:t>
      </w:r>
      <w:r w:rsidRPr="00EE6A48">
        <w:rPr>
          <w:rFonts w:eastAsia="Times New Roman" w:cs="Times New Roman"/>
          <w:szCs w:val="24"/>
        </w:rPr>
        <w:t xml:space="preserve">υτό είναι ένας μηχανισμός συνολικής παρακολούθησης και </w:t>
      </w:r>
      <w:r w:rsidRPr="00EE6A48">
        <w:rPr>
          <w:rFonts w:eastAsia="Times New Roman" w:cs="Times New Roman"/>
          <w:szCs w:val="24"/>
        </w:rPr>
        <w:t>αξιολόγησης της αποτελεσματικότητας των πολιτικών που εφαρμόζονται</w:t>
      </w:r>
      <w:r>
        <w:rPr>
          <w:rFonts w:eastAsia="Times New Roman" w:cs="Times New Roman"/>
          <w:szCs w:val="24"/>
        </w:rPr>
        <w:t>. Κ</w:t>
      </w:r>
      <w:r w:rsidRPr="00EE6A48">
        <w:rPr>
          <w:rFonts w:eastAsia="Times New Roman" w:cs="Times New Roman"/>
          <w:szCs w:val="24"/>
        </w:rPr>
        <w:t xml:space="preserve">αι αυτό </w:t>
      </w:r>
      <w:r>
        <w:rPr>
          <w:rFonts w:eastAsia="Times New Roman" w:cs="Times New Roman"/>
          <w:szCs w:val="24"/>
        </w:rPr>
        <w:t>επίσης</w:t>
      </w:r>
      <w:r w:rsidRPr="00EE6A48">
        <w:rPr>
          <w:rFonts w:eastAsia="Times New Roman" w:cs="Times New Roman"/>
          <w:szCs w:val="24"/>
        </w:rPr>
        <w:t xml:space="preserve"> στελεχώνεται από υπαλλήλους με μετατάξεις και αποσπάσεις</w:t>
      </w:r>
      <w:r>
        <w:rPr>
          <w:rFonts w:eastAsia="Times New Roman" w:cs="Times New Roman"/>
          <w:szCs w:val="24"/>
        </w:rPr>
        <w:t>. Είναι ένας</w:t>
      </w:r>
      <w:r w:rsidRPr="00EE6A48">
        <w:rPr>
          <w:rFonts w:eastAsia="Times New Roman" w:cs="Times New Roman"/>
          <w:szCs w:val="24"/>
        </w:rPr>
        <w:t xml:space="preserve"> σημαντικός μηχανισμός</w:t>
      </w:r>
      <w:r>
        <w:rPr>
          <w:rFonts w:eastAsia="Times New Roman" w:cs="Times New Roman"/>
          <w:szCs w:val="24"/>
        </w:rPr>
        <w:t>,</w:t>
      </w:r>
      <w:r w:rsidRPr="00EE6A48">
        <w:rPr>
          <w:rFonts w:eastAsia="Times New Roman" w:cs="Times New Roman"/>
          <w:szCs w:val="24"/>
        </w:rPr>
        <w:t xml:space="preserve"> αυτό το </w:t>
      </w:r>
      <w:r>
        <w:rPr>
          <w:rFonts w:eastAsia="Times New Roman" w:cs="Times New Roman"/>
          <w:szCs w:val="24"/>
        </w:rPr>
        <w:t>Π</w:t>
      </w:r>
      <w:r w:rsidRPr="00EE6A48">
        <w:rPr>
          <w:rFonts w:eastAsia="Times New Roman" w:cs="Times New Roman"/>
          <w:szCs w:val="24"/>
        </w:rPr>
        <w:t xml:space="preserve">αρατηρητήριο </w:t>
      </w:r>
      <w:r>
        <w:rPr>
          <w:rFonts w:eastAsia="Times New Roman" w:cs="Times New Roman"/>
          <w:szCs w:val="24"/>
        </w:rPr>
        <w:t>Δ</w:t>
      </w:r>
      <w:r w:rsidRPr="00EE6A48">
        <w:rPr>
          <w:rFonts w:eastAsia="Times New Roman" w:cs="Times New Roman"/>
          <w:szCs w:val="24"/>
        </w:rPr>
        <w:t xml:space="preserve">ημόσιας </w:t>
      </w:r>
      <w:r>
        <w:rPr>
          <w:rFonts w:eastAsia="Times New Roman" w:cs="Times New Roman"/>
          <w:szCs w:val="24"/>
        </w:rPr>
        <w:t>Δ</w:t>
      </w:r>
      <w:r w:rsidRPr="00EE6A48">
        <w:rPr>
          <w:rFonts w:eastAsia="Times New Roman" w:cs="Times New Roman"/>
          <w:szCs w:val="24"/>
        </w:rPr>
        <w:t>ιοίκησης</w:t>
      </w:r>
      <w:r>
        <w:rPr>
          <w:rFonts w:eastAsia="Times New Roman" w:cs="Times New Roman"/>
          <w:szCs w:val="24"/>
        </w:rPr>
        <w:t>,</w:t>
      </w:r>
      <w:r w:rsidRPr="00EE6A48">
        <w:rPr>
          <w:rFonts w:eastAsia="Times New Roman" w:cs="Times New Roman"/>
          <w:szCs w:val="24"/>
        </w:rPr>
        <w:t xml:space="preserve"> ένα διαρκές όργανο</w:t>
      </w:r>
      <w:r>
        <w:rPr>
          <w:rFonts w:eastAsia="Times New Roman" w:cs="Times New Roman"/>
          <w:szCs w:val="24"/>
        </w:rPr>
        <w:t>,</w:t>
      </w:r>
      <w:r w:rsidRPr="00EE6A48">
        <w:rPr>
          <w:rFonts w:eastAsia="Times New Roman" w:cs="Times New Roman"/>
          <w:szCs w:val="24"/>
        </w:rPr>
        <w:t xml:space="preserve"> το οποίο θα βλέπει</w:t>
      </w:r>
      <w:r w:rsidRPr="00EE6A48">
        <w:rPr>
          <w:rFonts w:eastAsia="Times New Roman" w:cs="Times New Roman"/>
          <w:szCs w:val="24"/>
        </w:rPr>
        <w:t xml:space="preserve"> τι πάει καλά</w:t>
      </w:r>
      <w:r>
        <w:rPr>
          <w:rFonts w:eastAsia="Times New Roman" w:cs="Times New Roman"/>
          <w:szCs w:val="24"/>
        </w:rPr>
        <w:t>,</w:t>
      </w:r>
      <w:r w:rsidRPr="00EE6A48">
        <w:rPr>
          <w:rFonts w:eastAsia="Times New Roman" w:cs="Times New Roman"/>
          <w:szCs w:val="24"/>
        </w:rPr>
        <w:t xml:space="preserve"> τι δεν πάει καλά και πρέπει να διορθωθεί</w:t>
      </w:r>
      <w:r>
        <w:rPr>
          <w:rFonts w:eastAsia="Times New Roman" w:cs="Times New Roman"/>
          <w:szCs w:val="24"/>
        </w:rPr>
        <w:t xml:space="preserve">. </w:t>
      </w:r>
    </w:p>
    <w:p w14:paraId="20A4E804"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Τ</w:t>
      </w:r>
      <w:r w:rsidRPr="00EE6A48">
        <w:rPr>
          <w:rFonts w:eastAsia="Times New Roman" w:cs="Times New Roman"/>
          <w:szCs w:val="24"/>
        </w:rPr>
        <w:t>αυτόχρονα</w:t>
      </w:r>
      <w:r>
        <w:rPr>
          <w:rFonts w:eastAsia="Times New Roman" w:cs="Times New Roman"/>
          <w:szCs w:val="24"/>
        </w:rPr>
        <w:t>,</w:t>
      </w:r>
      <w:r w:rsidRPr="00EE6A48">
        <w:rPr>
          <w:rFonts w:eastAsia="Times New Roman" w:cs="Times New Roman"/>
          <w:szCs w:val="24"/>
        </w:rPr>
        <w:t xml:space="preserve"> ως τέταρτο κομμάτι οργανώνεται και</w:t>
      </w:r>
      <w:r>
        <w:rPr>
          <w:rFonts w:eastAsia="Times New Roman" w:cs="Times New Roman"/>
          <w:szCs w:val="24"/>
        </w:rPr>
        <w:t xml:space="preserve"> η</w:t>
      </w:r>
      <w:r w:rsidRPr="00EE6A48">
        <w:rPr>
          <w:rFonts w:eastAsia="Times New Roman" w:cs="Times New Roman"/>
          <w:szCs w:val="24"/>
        </w:rPr>
        <w:t xml:space="preserve"> υπηρεσία τεχνικής υποστήριξης των φορέων της δημόσιας διοίκησης</w:t>
      </w:r>
      <w:r>
        <w:rPr>
          <w:rFonts w:eastAsia="Times New Roman" w:cs="Times New Roman"/>
          <w:szCs w:val="24"/>
        </w:rPr>
        <w:t>.</w:t>
      </w:r>
    </w:p>
    <w:p w14:paraId="20A4E805"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lastRenderedPageBreak/>
        <w:t>Στο τέταρτο</w:t>
      </w:r>
      <w:r w:rsidRPr="00EE6A48">
        <w:rPr>
          <w:rFonts w:eastAsia="Times New Roman" w:cs="Times New Roman"/>
          <w:szCs w:val="24"/>
        </w:rPr>
        <w:t xml:space="preserve"> κομμάτι του παρόντος νομοσχεδίου υπάρχουν οι ρυθμίσεις για τον </w:t>
      </w:r>
      <w:r>
        <w:rPr>
          <w:rFonts w:eastAsia="Times New Roman" w:cs="Times New Roman"/>
          <w:szCs w:val="24"/>
        </w:rPr>
        <w:t>Υ</w:t>
      </w:r>
      <w:r w:rsidRPr="00EE6A48">
        <w:rPr>
          <w:rFonts w:eastAsia="Times New Roman" w:cs="Times New Roman"/>
          <w:szCs w:val="24"/>
        </w:rPr>
        <w:t>παλληλικ</w:t>
      </w:r>
      <w:r w:rsidRPr="00EE6A48">
        <w:rPr>
          <w:rFonts w:eastAsia="Times New Roman" w:cs="Times New Roman"/>
          <w:szCs w:val="24"/>
        </w:rPr>
        <w:t xml:space="preserve">ό </w:t>
      </w:r>
      <w:r>
        <w:rPr>
          <w:rFonts w:eastAsia="Times New Roman" w:cs="Times New Roman"/>
          <w:szCs w:val="24"/>
        </w:rPr>
        <w:t>Κ</w:t>
      </w:r>
      <w:r w:rsidRPr="00EE6A48">
        <w:rPr>
          <w:rFonts w:eastAsia="Times New Roman" w:cs="Times New Roman"/>
          <w:szCs w:val="24"/>
        </w:rPr>
        <w:t>ώδικα στο σύστημα της κινητικότητας</w:t>
      </w:r>
      <w:r>
        <w:rPr>
          <w:rFonts w:eastAsia="Times New Roman" w:cs="Times New Roman"/>
          <w:szCs w:val="24"/>
        </w:rPr>
        <w:t>.</w:t>
      </w:r>
    </w:p>
    <w:p w14:paraId="20A4E806"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Πρώτον, τ</w:t>
      </w:r>
      <w:r w:rsidRPr="00EE6A48">
        <w:rPr>
          <w:rFonts w:eastAsia="Times New Roman" w:cs="Times New Roman"/>
          <w:szCs w:val="24"/>
        </w:rPr>
        <w:t xml:space="preserve">α αιτήματα που στέλνουν οι φορείς για κάλυψη θέσεων με απόσπαση ή μετάταξη θα πρέπει να αναφέρουν το σύνολο των οργανικών θέσεων </w:t>
      </w:r>
      <w:r>
        <w:rPr>
          <w:rFonts w:eastAsia="Times New Roman" w:cs="Times New Roman"/>
          <w:szCs w:val="24"/>
        </w:rPr>
        <w:t>γ</w:t>
      </w:r>
      <w:r w:rsidRPr="00EE6A48">
        <w:rPr>
          <w:rFonts w:eastAsia="Times New Roman" w:cs="Times New Roman"/>
          <w:szCs w:val="24"/>
        </w:rPr>
        <w:t xml:space="preserve">ια κάθε κλάδο και το σύνολο των κενών θέσεων σε κάθε κλάδο </w:t>
      </w:r>
      <w:r>
        <w:rPr>
          <w:rFonts w:eastAsia="Times New Roman" w:cs="Times New Roman"/>
          <w:szCs w:val="24"/>
        </w:rPr>
        <w:t>και σε κάθε</w:t>
      </w:r>
      <w:r w:rsidRPr="00EE6A48">
        <w:rPr>
          <w:rFonts w:eastAsia="Times New Roman" w:cs="Times New Roman"/>
          <w:szCs w:val="24"/>
        </w:rPr>
        <w:t xml:space="preserve"> ειδικό</w:t>
      </w:r>
      <w:r w:rsidRPr="00EE6A48">
        <w:rPr>
          <w:rFonts w:eastAsia="Times New Roman" w:cs="Times New Roman"/>
          <w:szCs w:val="24"/>
        </w:rPr>
        <w:t>τητα</w:t>
      </w:r>
      <w:r>
        <w:rPr>
          <w:rFonts w:eastAsia="Times New Roman" w:cs="Times New Roman"/>
          <w:szCs w:val="24"/>
        </w:rPr>
        <w:t>.</w:t>
      </w:r>
    </w:p>
    <w:p w14:paraId="20A4E807"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Δεύτερον,</w:t>
      </w:r>
      <w:r w:rsidRPr="00EE6A48">
        <w:rPr>
          <w:rFonts w:eastAsia="Times New Roman" w:cs="Times New Roman"/>
          <w:szCs w:val="24"/>
        </w:rPr>
        <w:t xml:space="preserve"> θα δίνεται η δυνατότητα απόσπασης</w:t>
      </w:r>
      <w:r>
        <w:rPr>
          <w:rFonts w:eastAsia="Times New Roman" w:cs="Times New Roman"/>
          <w:szCs w:val="24"/>
        </w:rPr>
        <w:t xml:space="preserve"> ή</w:t>
      </w:r>
      <w:r w:rsidRPr="00EE6A48">
        <w:rPr>
          <w:rFonts w:eastAsia="Times New Roman" w:cs="Times New Roman"/>
          <w:szCs w:val="24"/>
        </w:rPr>
        <w:t xml:space="preserve"> </w:t>
      </w:r>
      <w:r>
        <w:rPr>
          <w:rFonts w:eastAsia="Times New Roman" w:cs="Times New Roman"/>
          <w:szCs w:val="24"/>
        </w:rPr>
        <w:t>μετάταξης</w:t>
      </w:r>
      <w:r w:rsidRPr="00EE6A48">
        <w:rPr>
          <w:rFonts w:eastAsia="Times New Roman" w:cs="Times New Roman"/>
          <w:szCs w:val="24"/>
        </w:rPr>
        <w:t xml:space="preserve"> για λόγους υγείας που αφορούν είτε </w:t>
      </w:r>
      <w:r>
        <w:rPr>
          <w:rFonts w:eastAsia="Times New Roman" w:cs="Times New Roman"/>
          <w:szCs w:val="24"/>
        </w:rPr>
        <w:t>σ</w:t>
      </w:r>
      <w:r w:rsidRPr="00EE6A48">
        <w:rPr>
          <w:rFonts w:eastAsia="Times New Roman" w:cs="Times New Roman"/>
          <w:szCs w:val="24"/>
        </w:rPr>
        <w:t>τον ίδιο τον υπάλληλο είτε σε μέλη της οικογένειας του</w:t>
      </w:r>
      <w:r>
        <w:rPr>
          <w:rFonts w:eastAsia="Times New Roman" w:cs="Times New Roman"/>
          <w:szCs w:val="24"/>
        </w:rPr>
        <w:t>,</w:t>
      </w:r>
      <w:r w:rsidRPr="00EE6A48">
        <w:rPr>
          <w:rFonts w:eastAsia="Times New Roman" w:cs="Times New Roman"/>
          <w:szCs w:val="24"/>
        </w:rPr>
        <w:t xml:space="preserve"> έτσι ώστε να εναρμονίζεται η επαγγελματική με την οικογενειακή ζωή</w:t>
      </w:r>
      <w:r>
        <w:rPr>
          <w:rFonts w:eastAsia="Times New Roman" w:cs="Times New Roman"/>
          <w:szCs w:val="24"/>
        </w:rPr>
        <w:t>.</w:t>
      </w:r>
    </w:p>
    <w:p w14:paraId="20A4E808" w14:textId="77777777" w:rsidR="005D4821" w:rsidRDefault="006B233D">
      <w:pPr>
        <w:spacing w:line="600" w:lineRule="auto"/>
        <w:ind w:firstLine="720"/>
        <w:jc w:val="both"/>
        <w:rPr>
          <w:rFonts w:eastAsia="Times New Roman" w:cs="Times New Roman"/>
          <w:szCs w:val="24"/>
        </w:rPr>
      </w:pPr>
      <w:r w:rsidRPr="00EE6A48">
        <w:rPr>
          <w:rFonts w:eastAsia="Times New Roman" w:cs="Times New Roman"/>
          <w:szCs w:val="24"/>
        </w:rPr>
        <w:t>Τρίτον</w:t>
      </w:r>
      <w:r>
        <w:rPr>
          <w:rFonts w:eastAsia="Times New Roman" w:cs="Times New Roman"/>
          <w:szCs w:val="24"/>
        </w:rPr>
        <w:t>,</w:t>
      </w:r>
      <w:r w:rsidRPr="00EE6A48">
        <w:rPr>
          <w:rFonts w:eastAsia="Times New Roman" w:cs="Times New Roman"/>
          <w:szCs w:val="24"/>
        </w:rPr>
        <w:t xml:space="preserve"> το δικαίωμα της τρίμηνης γ</w:t>
      </w:r>
      <w:r w:rsidRPr="00EE6A48">
        <w:rPr>
          <w:rFonts w:eastAsia="Times New Roman" w:cs="Times New Roman"/>
          <w:szCs w:val="24"/>
        </w:rPr>
        <w:t>ονικής άδειας επεκτείνεται εκτός από τη φυσική μητέρα και στο</w:t>
      </w:r>
      <w:r>
        <w:rPr>
          <w:rFonts w:eastAsia="Times New Roman" w:cs="Times New Roman"/>
          <w:szCs w:val="24"/>
        </w:rPr>
        <w:t>ν</w:t>
      </w:r>
      <w:r w:rsidRPr="00EE6A48">
        <w:rPr>
          <w:rFonts w:eastAsia="Times New Roman" w:cs="Times New Roman"/>
          <w:szCs w:val="24"/>
        </w:rPr>
        <w:t xml:space="preserve"> θετό πατέρα</w:t>
      </w:r>
      <w:r>
        <w:rPr>
          <w:rFonts w:eastAsia="Times New Roman" w:cs="Times New Roman"/>
          <w:szCs w:val="24"/>
        </w:rPr>
        <w:t>,</w:t>
      </w:r>
      <w:r w:rsidRPr="00EE6A48">
        <w:rPr>
          <w:rFonts w:eastAsia="Times New Roman" w:cs="Times New Roman"/>
          <w:szCs w:val="24"/>
        </w:rPr>
        <w:t xml:space="preserve"> αλλά και στους ανάδοχους γονείς</w:t>
      </w:r>
      <w:r>
        <w:rPr>
          <w:rFonts w:eastAsia="Times New Roman" w:cs="Times New Roman"/>
          <w:szCs w:val="24"/>
        </w:rPr>
        <w:t>,</w:t>
      </w:r>
      <w:r w:rsidRPr="00EE6A48">
        <w:rPr>
          <w:rFonts w:eastAsia="Times New Roman" w:cs="Times New Roman"/>
          <w:szCs w:val="24"/>
        </w:rPr>
        <w:t xml:space="preserve"> όπως και στους γονείς που αποκτούν τέκνο με τη διαδικασία της παρένθετης μητρότητας</w:t>
      </w:r>
      <w:r>
        <w:rPr>
          <w:rFonts w:eastAsia="Times New Roman" w:cs="Times New Roman"/>
          <w:szCs w:val="24"/>
        </w:rPr>
        <w:t>. Γίνεται ε</w:t>
      </w:r>
      <w:r w:rsidRPr="00EE6A48">
        <w:rPr>
          <w:rFonts w:eastAsia="Times New Roman" w:cs="Times New Roman"/>
          <w:szCs w:val="24"/>
        </w:rPr>
        <w:t xml:space="preserve">φαρμογή των νόμων και των υποχρεώσεων που έχουμε για </w:t>
      </w:r>
      <w:r w:rsidRPr="00EE6A48">
        <w:rPr>
          <w:rFonts w:eastAsia="Times New Roman" w:cs="Times New Roman"/>
          <w:szCs w:val="24"/>
        </w:rPr>
        <w:t>την τήρηση της ισονομίας και της ισότητας</w:t>
      </w:r>
      <w:r>
        <w:rPr>
          <w:rFonts w:eastAsia="Times New Roman" w:cs="Times New Roman"/>
          <w:szCs w:val="24"/>
        </w:rPr>
        <w:t xml:space="preserve">. </w:t>
      </w:r>
    </w:p>
    <w:p w14:paraId="20A4E809"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lastRenderedPageBreak/>
        <w:t>Τέταρτον, αυξάνονται από δέκα σε δεκατέσσερις οι</w:t>
      </w:r>
      <w:r w:rsidRPr="00EE6A48">
        <w:rPr>
          <w:rFonts w:eastAsia="Times New Roman" w:cs="Times New Roman"/>
          <w:szCs w:val="24"/>
        </w:rPr>
        <w:t xml:space="preserve"> ημέρες εκπαιδευτικής άδειας εξετάσεων για μόνιμους υπαλλήλους</w:t>
      </w:r>
      <w:r>
        <w:rPr>
          <w:rFonts w:eastAsia="Times New Roman" w:cs="Times New Roman"/>
          <w:szCs w:val="24"/>
        </w:rPr>
        <w:t>,</w:t>
      </w:r>
      <w:r w:rsidRPr="00EE6A48">
        <w:rPr>
          <w:rFonts w:eastAsia="Times New Roman" w:cs="Times New Roman"/>
          <w:szCs w:val="24"/>
        </w:rPr>
        <w:t xml:space="preserve"> κάτι που ισχύει ήδη για υπηρετούντες με σχέση ιδιωτικού δικαίου</w:t>
      </w:r>
      <w:r>
        <w:rPr>
          <w:rFonts w:eastAsia="Times New Roman" w:cs="Times New Roman"/>
          <w:szCs w:val="24"/>
        </w:rPr>
        <w:t>.</w:t>
      </w:r>
    </w:p>
    <w:p w14:paraId="20A4E80A" w14:textId="77777777" w:rsidR="005D4821" w:rsidRDefault="006B233D">
      <w:pPr>
        <w:spacing w:line="600" w:lineRule="auto"/>
        <w:ind w:firstLine="720"/>
        <w:jc w:val="both"/>
        <w:rPr>
          <w:rFonts w:eastAsia="Times New Roman" w:cs="Times New Roman"/>
          <w:szCs w:val="24"/>
        </w:rPr>
      </w:pPr>
      <w:proofErr w:type="spellStart"/>
      <w:r>
        <w:rPr>
          <w:rFonts w:eastAsia="Times New Roman" w:cs="Times New Roman"/>
          <w:szCs w:val="24"/>
        </w:rPr>
        <w:t>Πέμπτον</w:t>
      </w:r>
      <w:proofErr w:type="spellEnd"/>
      <w:r>
        <w:rPr>
          <w:rFonts w:eastAsia="Times New Roman" w:cs="Times New Roman"/>
          <w:szCs w:val="24"/>
        </w:rPr>
        <w:t>, για τη μετ</w:t>
      </w:r>
      <w:r w:rsidRPr="00EE6A48">
        <w:rPr>
          <w:rFonts w:eastAsia="Times New Roman" w:cs="Times New Roman"/>
          <w:szCs w:val="24"/>
        </w:rPr>
        <w:t>εκπαίδευση και ε</w:t>
      </w:r>
      <w:r w:rsidRPr="00EE6A48">
        <w:rPr>
          <w:rFonts w:eastAsia="Times New Roman" w:cs="Times New Roman"/>
          <w:szCs w:val="24"/>
        </w:rPr>
        <w:t xml:space="preserve">πιμόρφωση οι εργαζόμενοι με σχέση </w:t>
      </w:r>
      <w:r>
        <w:rPr>
          <w:rFonts w:eastAsia="Times New Roman" w:cs="Times New Roman"/>
          <w:szCs w:val="24"/>
        </w:rPr>
        <w:t>ΙΔΑΧ</w:t>
      </w:r>
      <w:r w:rsidRPr="00EE6A48">
        <w:rPr>
          <w:rFonts w:eastAsia="Times New Roman" w:cs="Times New Roman"/>
          <w:szCs w:val="24"/>
        </w:rPr>
        <w:t xml:space="preserve"> του </w:t>
      </w:r>
      <w:r>
        <w:rPr>
          <w:rFonts w:eastAsia="Times New Roman" w:cs="Times New Roman"/>
          <w:szCs w:val="24"/>
        </w:rPr>
        <w:t>δ</w:t>
      </w:r>
      <w:r w:rsidRPr="00EE6A48">
        <w:rPr>
          <w:rFonts w:eastAsia="Times New Roman" w:cs="Times New Roman"/>
          <w:szCs w:val="24"/>
        </w:rPr>
        <w:t>ημοσίου έχουν τα ίδια δικαιώματα με τους εργαζόμενους δημοσίου δικαίου</w:t>
      </w:r>
      <w:r>
        <w:rPr>
          <w:rFonts w:eastAsia="Times New Roman" w:cs="Times New Roman"/>
          <w:szCs w:val="24"/>
        </w:rPr>
        <w:t>.</w:t>
      </w:r>
    </w:p>
    <w:p w14:paraId="20A4E80B" w14:textId="77777777" w:rsidR="005D4821" w:rsidRDefault="006B233D">
      <w:pPr>
        <w:spacing w:line="600" w:lineRule="auto"/>
        <w:ind w:firstLine="720"/>
        <w:jc w:val="both"/>
        <w:rPr>
          <w:rFonts w:eastAsia="Times New Roman" w:cs="Times New Roman"/>
          <w:szCs w:val="24"/>
        </w:rPr>
      </w:pPr>
      <w:proofErr w:type="spellStart"/>
      <w:r>
        <w:rPr>
          <w:rFonts w:eastAsia="Times New Roman" w:cs="Times New Roman"/>
          <w:szCs w:val="24"/>
        </w:rPr>
        <w:t>Έκτον</w:t>
      </w:r>
      <w:proofErr w:type="spellEnd"/>
      <w:r>
        <w:rPr>
          <w:rFonts w:eastAsia="Times New Roman" w:cs="Times New Roman"/>
          <w:szCs w:val="24"/>
        </w:rPr>
        <w:t xml:space="preserve">, </w:t>
      </w:r>
      <w:r w:rsidRPr="00EE6A48">
        <w:rPr>
          <w:rFonts w:eastAsia="Times New Roman" w:cs="Times New Roman"/>
          <w:szCs w:val="24"/>
        </w:rPr>
        <w:t>καταργείται το όριο ηλικίας για τη μεταπτυχιακή εκπαίδευση</w:t>
      </w:r>
      <w:r>
        <w:rPr>
          <w:rFonts w:eastAsia="Times New Roman" w:cs="Times New Roman"/>
          <w:szCs w:val="24"/>
        </w:rPr>
        <w:t>.</w:t>
      </w:r>
    </w:p>
    <w:p w14:paraId="20A4E80C" w14:textId="77777777" w:rsidR="005D4821" w:rsidRDefault="006B233D">
      <w:pPr>
        <w:spacing w:line="600" w:lineRule="auto"/>
        <w:ind w:firstLine="720"/>
        <w:jc w:val="both"/>
        <w:rPr>
          <w:rFonts w:eastAsia="Times New Roman" w:cs="Times New Roman"/>
          <w:szCs w:val="24"/>
        </w:rPr>
      </w:pPr>
      <w:proofErr w:type="spellStart"/>
      <w:r>
        <w:rPr>
          <w:rFonts w:eastAsia="Times New Roman" w:cs="Times New Roman"/>
          <w:szCs w:val="24"/>
        </w:rPr>
        <w:t>Έβδομον</w:t>
      </w:r>
      <w:proofErr w:type="spellEnd"/>
      <w:r>
        <w:rPr>
          <w:rFonts w:eastAsia="Times New Roman" w:cs="Times New Roman"/>
          <w:szCs w:val="24"/>
        </w:rPr>
        <w:t xml:space="preserve">, </w:t>
      </w:r>
      <w:r w:rsidRPr="00EE6A48">
        <w:rPr>
          <w:rFonts w:eastAsia="Times New Roman" w:cs="Times New Roman"/>
          <w:szCs w:val="24"/>
        </w:rPr>
        <w:t xml:space="preserve">θεσπίζεται το </w:t>
      </w:r>
      <w:r>
        <w:rPr>
          <w:rFonts w:eastAsia="Times New Roman" w:cs="Times New Roman"/>
          <w:szCs w:val="24"/>
        </w:rPr>
        <w:t>Π</w:t>
      </w:r>
      <w:r w:rsidRPr="00EE6A48">
        <w:rPr>
          <w:rFonts w:eastAsia="Times New Roman" w:cs="Times New Roman"/>
          <w:szCs w:val="24"/>
        </w:rPr>
        <w:t xml:space="preserve">ιστοποιητικό </w:t>
      </w:r>
      <w:r>
        <w:rPr>
          <w:rFonts w:eastAsia="Times New Roman" w:cs="Times New Roman"/>
          <w:szCs w:val="24"/>
        </w:rPr>
        <w:t>Δ</w:t>
      </w:r>
      <w:r w:rsidRPr="00EE6A48">
        <w:rPr>
          <w:rFonts w:eastAsia="Times New Roman" w:cs="Times New Roman"/>
          <w:szCs w:val="24"/>
        </w:rPr>
        <w:t xml:space="preserve">ιοικητικής </w:t>
      </w:r>
      <w:r>
        <w:rPr>
          <w:rFonts w:eastAsia="Times New Roman" w:cs="Times New Roman"/>
          <w:szCs w:val="24"/>
        </w:rPr>
        <w:t>Ε</w:t>
      </w:r>
      <w:r w:rsidRPr="00EE6A48">
        <w:rPr>
          <w:rFonts w:eastAsia="Times New Roman" w:cs="Times New Roman"/>
          <w:szCs w:val="24"/>
        </w:rPr>
        <w:t xml:space="preserve">πάρκειας για δημοσίους </w:t>
      </w:r>
      <w:r w:rsidRPr="00EE6A48">
        <w:rPr>
          <w:rFonts w:eastAsia="Times New Roman" w:cs="Times New Roman"/>
          <w:szCs w:val="24"/>
        </w:rPr>
        <w:t>υπαλλήλους και υπαλλήλους των ΟΤΑ</w:t>
      </w:r>
      <w:r>
        <w:rPr>
          <w:rFonts w:eastAsia="Times New Roman" w:cs="Times New Roman"/>
          <w:szCs w:val="24"/>
        </w:rPr>
        <w:t xml:space="preserve"> </w:t>
      </w:r>
      <w:r>
        <w:rPr>
          <w:rFonts w:eastAsia="Times New Roman" w:cs="Times New Roman"/>
          <w:szCs w:val="24"/>
        </w:rPr>
        <w:t>Α</w:t>
      </w:r>
      <w:r>
        <w:rPr>
          <w:rFonts w:eastAsia="Times New Roman" w:cs="Times New Roman"/>
          <w:szCs w:val="24"/>
        </w:rPr>
        <w:t>΄ βαθμού που</w:t>
      </w:r>
      <w:r w:rsidRPr="00EE6A48">
        <w:rPr>
          <w:rFonts w:eastAsia="Times New Roman" w:cs="Times New Roman"/>
          <w:szCs w:val="24"/>
        </w:rPr>
        <w:t xml:space="preserve"> είναι κατηγορίας </w:t>
      </w:r>
      <w:r>
        <w:rPr>
          <w:rFonts w:eastAsia="Times New Roman" w:cs="Times New Roman"/>
          <w:szCs w:val="24"/>
        </w:rPr>
        <w:t xml:space="preserve">ΔΕ </w:t>
      </w:r>
      <w:r w:rsidRPr="002975D8">
        <w:rPr>
          <w:rFonts w:eastAsia="Times New Roman" w:cs="Times New Roman"/>
          <w:szCs w:val="24"/>
        </w:rPr>
        <w:t xml:space="preserve">με αλλαγή στον </w:t>
      </w:r>
      <w:r>
        <w:rPr>
          <w:rFonts w:eastAsia="Times New Roman" w:cs="Times New Roman"/>
          <w:szCs w:val="24"/>
        </w:rPr>
        <w:t>κ</w:t>
      </w:r>
      <w:r w:rsidRPr="002975D8">
        <w:rPr>
          <w:rFonts w:eastAsia="Times New Roman" w:cs="Times New Roman"/>
          <w:szCs w:val="24"/>
        </w:rPr>
        <w:t>ώδικα</w:t>
      </w:r>
      <w:r>
        <w:rPr>
          <w:rFonts w:eastAsia="Times New Roman" w:cs="Times New Roman"/>
          <w:szCs w:val="24"/>
        </w:rPr>
        <w:t>.</w:t>
      </w:r>
    </w:p>
    <w:p w14:paraId="20A4E80D" w14:textId="77777777" w:rsidR="005D4821" w:rsidRDefault="006B233D">
      <w:pPr>
        <w:spacing w:line="600" w:lineRule="auto"/>
        <w:ind w:firstLine="720"/>
        <w:jc w:val="both"/>
        <w:rPr>
          <w:rFonts w:eastAsia="Times New Roman" w:cs="Times New Roman"/>
          <w:szCs w:val="24"/>
        </w:rPr>
      </w:pPr>
      <w:proofErr w:type="spellStart"/>
      <w:r>
        <w:rPr>
          <w:rFonts w:eastAsia="Times New Roman" w:cs="Times New Roman"/>
          <w:szCs w:val="24"/>
        </w:rPr>
        <w:t>Όγδοον</w:t>
      </w:r>
      <w:proofErr w:type="spellEnd"/>
      <w:r>
        <w:rPr>
          <w:rFonts w:eastAsia="Times New Roman" w:cs="Times New Roman"/>
          <w:szCs w:val="24"/>
        </w:rPr>
        <w:t xml:space="preserve">, </w:t>
      </w:r>
      <w:r w:rsidRPr="00EE6A48">
        <w:rPr>
          <w:rFonts w:eastAsia="Times New Roman" w:cs="Times New Roman"/>
          <w:szCs w:val="24"/>
        </w:rPr>
        <w:t xml:space="preserve">στην πειθαρχική διαδικασία </w:t>
      </w:r>
      <w:r>
        <w:rPr>
          <w:rFonts w:eastAsia="Times New Roman" w:cs="Times New Roman"/>
          <w:szCs w:val="24"/>
        </w:rPr>
        <w:t>ο</w:t>
      </w:r>
      <w:r w:rsidRPr="00EE6A48">
        <w:rPr>
          <w:rFonts w:eastAsia="Times New Roman" w:cs="Times New Roman"/>
          <w:szCs w:val="24"/>
        </w:rPr>
        <w:t xml:space="preserve"> υπάλληλος που διενεργεί </w:t>
      </w:r>
      <w:r>
        <w:rPr>
          <w:rFonts w:eastAsia="Times New Roman" w:cs="Times New Roman"/>
          <w:szCs w:val="24"/>
        </w:rPr>
        <w:t>ΕΔΕ</w:t>
      </w:r>
      <w:r w:rsidRPr="00EE6A48">
        <w:rPr>
          <w:rFonts w:eastAsia="Times New Roman" w:cs="Times New Roman"/>
          <w:szCs w:val="24"/>
        </w:rPr>
        <w:t xml:space="preserve"> πρέπει να έχει βαθμό Α</w:t>
      </w:r>
      <w:r>
        <w:rPr>
          <w:rFonts w:eastAsia="Times New Roman" w:cs="Times New Roman"/>
          <w:szCs w:val="24"/>
        </w:rPr>
        <w:t>΄</w:t>
      </w:r>
      <w:r w:rsidRPr="00EE6A48">
        <w:rPr>
          <w:rFonts w:eastAsia="Times New Roman" w:cs="Times New Roman"/>
          <w:szCs w:val="24"/>
        </w:rPr>
        <w:t xml:space="preserve"> αντί βαθμού Γ</w:t>
      </w:r>
      <w:r>
        <w:rPr>
          <w:rFonts w:eastAsia="Times New Roman" w:cs="Times New Roman"/>
          <w:szCs w:val="24"/>
        </w:rPr>
        <w:t xml:space="preserve">΄ </w:t>
      </w:r>
      <w:r w:rsidRPr="00EE6A48">
        <w:rPr>
          <w:rFonts w:eastAsia="Times New Roman" w:cs="Times New Roman"/>
          <w:szCs w:val="24"/>
        </w:rPr>
        <w:t>που προβλέπεται σήμερα</w:t>
      </w:r>
      <w:r>
        <w:rPr>
          <w:rFonts w:eastAsia="Times New Roman" w:cs="Times New Roman"/>
          <w:szCs w:val="24"/>
        </w:rPr>
        <w:t>,</w:t>
      </w:r>
      <w:r w:rsidRPr="00EE6A48">
        <w:rPr>
          <w:rFonts w:eastAsia="Times New Roman" w:cs="Times New Roman"/>
          <w:szCs w:val="24"/>
        </w:rPr>
        <w:t xml:space="preserve"> ενώ </w:t>
      </w:r>
      <w:r>
        <w:rPr>
          <w:rFonts w:eastAsia="Times New Roman" w:cs="Times New Roman"/>
          <w:szCs w:val="24"/>
        </w:rPr>
        <w:t>μπαίνει</w:t>
      </w:r>
      <w:r w:rsidRPr="00EE6A48">
        <w:rPr>
          <w:rFonts w:eastAsia="Times New Roman" w:cs="Times New Roman"/>
          <w:szCs w:val="24"/>
        </w:rPr>
        <w:t xml:space="preserve"> και μία ενδεικτική προθεσ</w:t>
      </w:r>
      <w:r w:rsidRPr="00EE6A48">
        <w:rPr>
          <w:rFonts w:eastAsia="Times New Roman" w:cs="Times New Roman"/>
          <w:szCs w:val="24"/>
        </w:rPr>
        <w:t>μία τριών μηνών για την απόφαση ή όχι για την άσκηση πειθαρχικής δίωξης</w:t>
      </w:r>
      <w:r>
        <w:rPr>
          <w:rFonts w:eastAsia="Times New Roman" w:cs="Times New Roman"/>
          <w:szCs w:val="24"/>
        </w:rPr>
        <w:t xml:space="preserve">. </w:t>
      </w:r>
    </w:p>
    <w:p w14:paraId="20A4E80E" w14:textId="77777777" w:rsidR="005D4821" w:rsidRDefault="006B233D">
      <w:pPr>
        <w:tabs>
          <w:tab w:val="left" w:pos="709"/>
          <w:tab w:val="center" w:pos="4753"/>
        </w:tabs>
        <w:spacing w:line="600" w:lineRule="auto"/>
        <w:ind w:firstLine="720"/>
        <w:contextualSpacing/>
        <w:jc w:val="both"/>
        <w:rPr>
          <w:rFonts w:eastAsia="Times New Roman"/>
          <w:szCs w:val="24"/>
        </w:rPr>
      </w:pPr>
      <w:r>
        <w:rPr>
          <w:rFonts w:eastAsia="Times New Roman"/>
          <w:szCs w:val="24"/>
        </w:rPr>
        <w:lastRenderedPageBreak/>
        <w:t>Στον πέμπτο και πιο σημαντικό τομέα του νομοσχεδίου υπάρχουν οι ρυθμίσεις με το έντονο κοινωνικό πρόσημο, οι ρυθμίσεις κοινωνικού χαρακτήρα. Με τις προβλέψεις του νομοσχεδίου ενισχύε</w:t>
      </w:r>
      <w:r>
        <w:rPr>
          <w:rFonts w:eastAsia="Times New Roman"/>
          <w:szCs w:val="24"/>
        </w:rPr>
        <w:t xml:space="preserve">ται ο κοινωνικός χαρακτήρας που πρέπει να έχει το </w:t>
      </w:r>
      <w:r>
        <w:rPr>
          <w:rFonts w:eastAsia="Times New Roman"/>
          <w:szCs w:val="24"/>
        </w:rPr>
        <w:t>δ</w:t>
      </w:r>
      <w:r>
        <w:rPr>
          <w:rFonts w:eastAsia="Times New Roman"/>
          <w:szCs w:val="24"/>
        </w:rPr>
        <w:t xml:space="preserve">ημόσιο και διευκρινίζονται προς ευνοϊκή κατεύθυνση ζητήματα πρόσληψης ατόμων με αναπηρία ή από ειδικές κοινωνικές κατηγορίες. </w:t>
      </w:r>
    </w:p>
    <w:p w14:paraId="20A4E80F" w14:textId="77777777" w:rsidR="005D4821" w:rsidRDefault="006B233D">
      <w:pPr>
        <w:tabs>
          <w:tab w:val="left" w:pos="709"/>
          <w:tab w:val="center" w:pos="4753"/>
        </w:tabs>
        <w:spacing w:line="600" w:lineRule="auto"/>
        <w:ind w:firstLine="720"/>
        <w:contextualSpacing/>
        <w:jc w:val="both"/>
        <w:rPr>
          <w:rFonts w:eastAsia="Times New Roman"/>
          <w:szCs w:val="24"/>
        </w:rPr>
      </w:pPr>
      <w:r>
        <w:rPr>
          <w:rFonts w:eastAsia="Times New Roman"/>
          <w:szCs w:val="24"/>
        </w:rPr>
        <w:t>Έτσι, πρώτον, διευκρινίζονται και προσαρμόζονται στις σημερινές ανάγκες και συ</w:t>
      </w:r>
      <w:r>
        <w:rPr>
          <w:rFonts w:eastAsia="Times New Roman"/>
          <w:szCs w:val="24"/>
        </w:rPr>
        <w:t xml:space="preserve">νθήκες οι ορισμοί του </w:t>
      </w:r>
      <w:proofErr w:type="spellStart"/>
      <w:r>
        <w:rPr>
          <w:rFonts w:eastAsia="Times New Roman"/>
          <w:szCs w:val="24"/>
        </w:rPr>
        <w:t>τρίτεκνου</w:t>
      </w:r>
      <w:proofErr w:type="spellEnd"/>
      <w:r>
        <w:rPr>
          <w:rFonts w:eastAsia="Times New Roman"/>
          <w:szCs w:val="24"/>
        </w:rPr>
        <w:t xml:space="preserve"> γονέα και του παιδιού </w:t>
      </w:r>
      <w:proofErr w:type="spellStart"/>
      <w:r>
        <w:rPr>
          <w:rFonts w:eastAsia="Times New Roman"/>
          <w:szCs w:val="24"/>
        </w:rPr>
        <w:t>τρίτεκνης</w:t>
      </w:r>
      <w:proofErr w:type="spellEnd"/>
      <w:r>
        <w:rPr>
          <w:rFonts w:eastAsia="Times New Roman"/>
          <w:szCs w:val="24"/>
        </w:rPr>
        <w:t xml:space="preserve"> οικογένειας σε σχέση με όσα προβλέπει ο ν.2190/1994 για τις προσλήψεις προστατευόμενων ατόμων στον δημόσιο τομέα. Με τον τρόπο αυτόν αυξάνονται τα προβλεπόμενα όρια ηλικίας για να καλυφθούν οι</w:t>
      </w:r>
      <w:r>
        <w:rPr>
          <w:rFonts w:eastAsia="Times New Roman"/>
          <w:szCs w:val="24"/>
        </w:rPr>
        <w:t xml:space="preserve"> υπάρχουσες εκπαιδευτικές και κοινωνικές ανάγκες από τα </w:t>
      </w:r>
      <w:r>
        <w:rPr>
          <w:rFonts w:eastAsia="Times New Roman"/>
          <w:szCs w:val="24"/>
        </w:rPr>
        <w:t xml:space="preserve">είκοσι τρία </w:t>
      </w:r>
      <w:r>
        <w:rPr>
          <w:rFonts w:eastAsia="Times New Roman"/>
          <w:szCs w:val="24"/>
        </w:rPr>
        <w:t xml:space="preserve">στα </w:t>
      </w:r>
      <w:r>
        <w:rPr>
          <w:rFonts w:eastAsia="Times New Roman"/>
          <w:szCs w:val="24"/>
        </w:rPr>
        <w:t>είκοσι πέντε</w:t>
      </w:r>
      <w:r>
        <w:rPr>
          <w:rFonts w:eastAsia="Times New Roman"/>
          <w:szCs w:val="24"/>
        </w:rPr>
        <w:t xml:space="preserve"> χρόνια και από τα </w:t>
      </w:r>
      <w:r>
        <w:rPr>
          <w:rFonts w:eastAsia="Times New Roman"/>
          <w:szCs w:val="24"/>
        </w:rPr>
        <w:t>είκοσι πέντε</w:t>
      </w:r>
      <w:r>
        <w:rPr>
          <w:rFonts w:eastAsia="Times New Roman"/>
          <w:szCs w:val="24"/>
        </w:rPr>
        <w:t xml:space="preserve"> χρόνια στα </w:t>
      </w:r>
      <w:r>
        <w:rPr>
          <w:rFonts w:eastAsia="Times New Roman"/>
          <w:szCs w:val="24"/>
        </w:rPr>
        <w:t>τριάντα</w:t>
      </w:r>
      <w:r>
        <w:rPr>
          <w:rFonts w:eastAsia="Times New Roman"/>
          <w:szCs w:val="24"/>
        </w:rPr>
        <w:t xml:space="preserve"> χρόνια όταν πρόκειται για παιδιά που σπουδάζουν, ανεξαρτήτως της ηλικίας που θα έχουν τα άλλα παιδιά, τα αδέλφια τους. </w:t>
      </w:r>
    </w:p>
    <w:p w14:paraId="20A4E810" w14:textId="77777777" w:rsidR="005D4821" w:rsidRDefault="006B233D">
      <w:pPr>
        <w:tabs>
          <w:tab w:val="left" w:pos="709"/>
          <w:tab w:val="center" w:pos="4753"/>
        </w:tabs>
        <w:spacing w:line="600" w:lineRule="auto"/>
        <w:ind w:firstLine="720"/>
        <w:contextualSpacing/>
        <w:jc w:val="both"/>
        <w:rPr>
          <w:rFonts w:eastAsia="Times New Roman"/>
          <w:szCs w:val="24"/>
        </w:rPr>
      </w:pPr>
      <w:r>
        <w:rPr>
          <w:rFonts w:eastAsia="Times New Roman"/>
          <w:szCs w:val="24"/>
        </w:rPr>
        <w:lastRenderedPageBreak/>
        <w:t>Δ</w:t>
      </w:r>
      <w:r>
        <w:rPr>
          <w:rFonts w:eastAsia="Times New Roman"/>
          <w:szCs w:val="24"/>
        </w:rPr>
        <w:t>εύτερον, προβλέπεται ότι τα άτομα με κώφωση ή βαρηκοΐα με ποσοστό αναπηρίας τουλάχιστον 50%, τα οποία κατέχουν βεβαίωση επάρκειας της ελληνικής νοηματικής γλώσσας, διορίζονται ή προσλαμβάνονται χωρίς να απαιτείται απόδειξη γνώσης ξένης γλώσσας, εκτός αν αυ</w:t>
      </w:r>
      <w:r>
        <w:rPr>
          <w:rFonts w:eastAsia="Times New Roman"/>
          <w:szCs w:val="24"/>
        </w:rPr>
        <w:t>τό απαιτείται ως απαραίτητο τυπικό προσόν για την αιτούμενη θέση από τον οικείο φορέα.</w:t>
      </w:r>
    </w:p>
    <w:p w14:paraId="20A4E811" w14:textId="77777777" w:rsidR="005D4821" w:rsidRDefault="006B233D">
      <w:pPr>
        <w:tabs>
          <w:tab w:val="left" w:pos="709"/>
          <w:tab w:val="center" w:pos="4753"/>
        </w:tabs>
        <w:spacing w:line="600" w:lineRule="auto"/>
        <w:ind w:firstLine="720"/>
        <w:contextualSpacing/>
        <w:jc w:val="both"/>
        <w:rPr>
          <w:rFonts w:eastAsia="Times New Roman"/>
          <w:szCs w:val="24"/>
        </w:rPr>
      </w:pPr>
      <w:r>
        <w:rPr>
          <w:rFonts w:eastAsia="Times New Roman"/>
          <w:szCs w:val="24"/>
        </w:rPr>
        <w:t>Κυρίες και κύριοι συνάδελφοι, το παρόν νομοσχέδιο, μια ψηφίδα –όπως είπα στην αρχή- σ’ έναν συνολικό σχεδιασμό που έχουμε για τη μεταρρύθμιση της διοίκησης και τη λειτου</w:t>
      </w:r>
      <w:r>
        <w:rPr>
          <w:rFonts w:eastAsia="Times New Roman"/>
          <w:szCs w:val="24"/>
        </w:rPr>
        <w:t>ργία του κράτους της επόμενης μέρας, αντιμετωπίζει διαρθρωτικά προβλήματα στη λειτουργία της δημόσιας διοίκησης και εισάγει ρυθμίσεις που προωθούν την αποτελεσματικότητα και τη διαφάνεια διορθώνοντας σημεία όπως η αντιμετώπιση της γραφειοκρατίας και η ενίσ</w:t>
      </w:r>
      <w:r>
        <w:rPr>
          <w:rFonts w:eastAsia="Times New Roman"/>
          <w:szCs w:val="24"/>
        </w:rPr>
        <w:t>χυση της διαχείρισης του ανθρώπινου δυναμικού, ενώ ακόμα δίνει απάντηση στο αίτημα της κοινωνίας για ένα σύστημα προσλήψεων που δεν θα ξεχνά πότε θα βγάλει τις αποφάσεις, που θα λειτουργεί με κανόνες ισονομίας και αξιοκρατίας και θα ενισχύει την αξιοπιστία</w:t>
      </w:r>
      <w:r>
        <w:rPr>
          <w:rFonts w:eastAsia="Times New Roman"/>
          <w:szCs w:val="24"/>
        </w:rPr>
        <w:t xml:space="preserve"> του ΑΣΕΠ και τον ρόλο του ως θεσμικού εγγυητή ενός αξιοκρατικού συστήματος προσλήψεων. </w:t>
      </w:r>
    </w:p>
    <w:p w14:paraId="20A4E812" w14:textId="77777777" w:rsidR="005D4821" w:rsidRDefault="006B233D">
      <w:pPr>
        <w:tabs>
          <w:tab w:val="left" w:pos="709"/>
          <w:tab w:val="center" w:pos="4753"/>
        </w:tabs>
        <w:spacing w:line="600" w:lineRule="auto"/>
        <w:ind w:firstLine="720"/>
        <w:contextualSpacing/>
        <w:jc w:val="both"/>
        <w:rPr>
          <w:rFonts w:eastAsia="Times New Roman"/>
          <w:szCs w:val="24"/>
        </w:rPr>
      </w:pPr>
      <w:r>
        <w:rPr>
          <w:rFonts w:eastAsia="Times New Roman"/>
          <w:szCs w:val="24"/>
        </w:rPr>
        <w:lastRenderedPageBreak/>
        <w:t xml:space="preserve">Στόχος μας είναι να διαμορφωθεί ένα </w:t>
      </w:r>
      <w:r>
        <w:rPr>
          <w:rFonts w:eastAsia="Times New Roman"/>
          <w:szCs w:val="24"/>
        </w:rPr>
        <w:t>δ</w:t>
      </w:r>
      <w:r>
        <w:rPr>
          <w:rFonts w:eastAsia="Times New Roman"/>
          <w:szCs w:val="24"/>
        </w:rPr>
        <w:t>ημόσιο παραγωγικό, αποτελεσματικό και δίκαιο. Στόχος μας είναι ένα κράτος ισχυρό, που θα αφήσει πίσω τις πελατειακές σχέσεις του π</w:t>
      </w:r>
      <w:r>
        <w:rPr>
          <w:rFonts w:eastAsia="Times New Roman"/>
          <w:szCs w:val="24"/>
        </w:rPr>
        <w:t xml:space="preserve">αρελθόντος, τις υπόγειες συναλλαγές, ένα κράτος αποτελεσματικό και όχι ένα κράτος έρμαιο διαφόρων ισχυρών συμφερόντων, ένα </w:t>
      </w:r>
      <w:r>
        <w:rPr>
          <w:rFonts w:eastAsia="Times New Roman"/>
          <w:szCs w:val="24"/>
        </w:rPr>
        <w:t>δ</w:t>
      </w:r>
      <w:r>
        <w:rPr>
          <w:rFonts w:eastAsia="Times New Roman"/>
          <w:szCs w:val="24"/>
        </w:rPr>
        <w:t xml:space="preserve">ημόσιο και ένα κράτος που θα λειτουργεί με μια διαφορετική λογική. </w:t>
      </w:r>
    </w:p>
    <w:p w14:paraId="20A4E813" w14:textId="77777777" w:rsidR="005D4821" w:rsidRDefault="006B233D">
      <w:pPr>
        <w:tabs>
          <w:tab w:val="left" w:pos="709"/>
          <w:tab w:val="center" w:pos="4753"/>
        </w:tabs>
        <w:spacing w:line="600" w:lineRule="auto"/>
        <w:ind w:firstLine="720"/>
        <w:contextualSpacing/>
        <w:jc w:val="both"/>
        <w:rPr>
          <w:rFonts w:eastAsia="Times New Roman"/>
          <w:szCs w:val="24"/>
        </w:rPr>
      </w:pPr>
      <w:r>
        <w:rPr>
          <w:rFonts w:eastAsia="Times New Roman"/>
          <w:szCs w:val="24"/>
        </w:rPr>
        <w:t>Επ’ αυτού, όπως είπε και ο Πρωθυπουργός, Αλέξης Τσίπρας, παρουσι</w:t>
      </w:r>
      <w:r>
        <w:rPr>
          <w:rFonts w:eastAsia="Times New Roman"/>
          <w:szCs w:val="24"/>
        </w:rPr>
        <w:t xml:space="preserve">άζοντας τη συνολική μας πρόταση για το </w:t>
      </w:r>
      <w:r>
        <w:rPr>
          <w:rFonts w:eastAsia="Times New Roman"/>
          <w:szCs w:val="24"/>
        </w:rPr>
        <w:t>δ</w:t>
      </w:r>
      <w:r>
        <w:rPr>
          <w:rFonts w:eastAsia="Times New Roman"/>
          <w:szCs w:val="24"/>
        </w:rPr>
        <w:t>ημόσιο του 2020, μόνο εμείς μπορούμε και μόνο εμείς θα το κάνουμε.</w:t>
      </w:r>
    </w:p>
    <w:p w14:paraId="20A4E814" w14:textId="77777777" w:rsidR="005D4821" w:rsidRDefault="006B233D">
      <w:pPr>
        <w:tabs>
          <w:tab w:val="left" w:pos="709"/>
          <w:tab w:val="center" w:pos="4753"/>
        </w:tabs>
        <w:spacing w:line="600" w:lineRule="auto"/>
        <w:ind w:firstLine="720"/>
        <w:contextualSpacing/>
        <w:jc w:val="both"/>
        <w:rPr>
          <w:rFonts w:eastAsia="Times New Roman"/>
          <w:szCs w:val="24"/>
        </w:rPr>
      </w:pPr>
      <w:r>
        <w:rPr>
          <w:rFonts w:eastAsia="Times New Roman"/>
          <w:szCs w:val="24"/>
        </w:rPr>
        <w:t>Σας ευχαριστώ.</w:t>
      </w:r>
    </w:p>
    <w:p w14:paraId="20A4E815" w14:textId="77777777" w:rsidR="005D4821" w:rsidRDefault="006B233D">
      <w:pPr>
        <w:tabs>
          <w:tab w:val="left" w:pos="709"/>
          <w:tab w:val="center" w:pos="4753"/>
        </w:tabs>
        <w:spacing w:line="600" w:lineRule="auto"/>
        <w:ind w:firstLine="720"/>
        <w:contextualSpacing/>
        <w:jc w:val="center"/>
        <w:rPr>
          <w:rFonts w:eastAsia="Times New Roman"/>
          <w:szCs w:val="24"/>
        </w:rPr>
      </w:pPr>
      <w:r>
        <w:rPr>
          <w:rFonts w:eastAsia="Times New Roman"/>
          <w:szCs w:val="24"/>
        </w:rPr>
        <w:t>(Χειροκροτήματα από την πτέρυγα του ΣΥΡΙΖΑ)</w:t>
      </w:r>
    </w:p>
    <w:p w14:paraId="20A4E816" w14:textId="77777777" w:rsidR="005D4821" w:rsidRDefault="006B233D">
      <w:pPr>
        <w:tabs>
          <w:tab w:val="left" w:pos="709"/>
          <w:tab w:val="center" w:pos="4753"/>
        </w:tabs>
        <w:spacing w:line="600" w:lineRule="auto"/>
        <w:ind w:firstLine="720"/>
        <w:contextualSpacing/>
        <w:jc w:val="both"/>
        <w:rPr>
          <w:rFonts w:eastAsia="Times New Roman"/>
          <w:szCs w:val="24"/>
        </w:rPr>
      </w:pPr>
      <w:r w:rsidRPr="00284542">
        <w:rPr>
          <w:rFonts w:eastAsia="Times New Roman"/>
          <w:b/>
          <w:szCs w:val="24"/>
        </w:rPr>
        <w:t>ΠΡΟΕΔΡΕΥΩΝ (Σπυρίδων Λυκούδης):</w:t>
      </w:r>
      <w:r w:rsidRPr="0087080F">
        <w:rPr>
          <w:rFonts w:eastAsia="Times New Roman"/>
          <w:szCs w:val="24"/>
        </w:rPr>
        <w:t xml:space="preserve"> </w:t>
      </w:r>
      <w:r>
        <w:rPr>
          <w:rFonts w:eastAsia="Times New Roman"/>
          <w:szCs w:val="24"/>
        </w:rPr>
        <w:t>Ευχαριστούμε τον κύριο συνάδελφο.</w:t>
      </w:r>
    </w:p>
    <w:p w14:paraId="20A4E817" w14:textId="77777777" w:rsidR="005D4821" w:rsidRDefault="006B233D">
      <w:pPr>
        <w:tabs>
          <w:tab w:val="left" w:pos="709"/>
          <w:tab w:val="center" w:pos="4753"/>
        </w:tabs>
        <w:spacing w:line="600" w:lineRule="auto"/>
        <w:ind w:firstLine="720"/>
        <w:contextualSpacing/>
        <w:jc w:val="both"/>
        <w:rPr>
          <w:rFonts w:eastAsia="Times New Roman"/>
          <w:szCs w:val="24"/>
        </w:rPr>
      </w:pPr>
      <w:r>
        <w:rPr>
          <w:rFonts w:eastAsia="Times New Roman"/>
          <w:szCs w:val="24"/>
        </w:rPr>
        <w:t xml:space="preserve">Τον λόγο έχει ο </w:t>
      </w:r>
      <w:r>
        <w:rPr>
          <w:rFonts w:eastAsia="Times New Roman"/>
          <w:szCs w:val="24"/>
        </w:rPr>
        <w:t>συνάδελφος κ. Γεώργιος Γεωργαντάς από τη Νέα Δημοκρατία.</w:t>
      </w:r>
    </w:p>
    <w:p w14:paraId="20A4E818" w14:textId="77777777" w:rsidR="005D4821" w:rsidRDefault="006B233D">
      <w:pPr>
        <w:tabs>
          <w:tab w:val="left" w:pos="709"/>
          <w:tab w:val="center" w:pos="4753"/>
        </w:tabs>
        <w:spacing w:line="600" w:lineRule="auto"/>
        <w:ind w:firstLine="720"/>
        <w:contextualSpacing/>
        <w:jc w:val="both"/>
        <w:rPr>
          <w:rFonts w:eastAsia="Times New Roman"/>
          <w:szCs w:val="24"/>
        </w:rPr>
      </w:pPr>
      <w:r w:rsidRPr="00284542">
        <w:rPr>
          <w:rFonts w:eastAsia="Times New Roman"/>
          <w:b/>
          <w:szCs w:val="24"/>
        </w:rPr>
        <w:t>ΓΕΩΡΓΙΟΣ ΓΕΩΡΓΑΝΤΑΣ:</w:t>
      </w:r>
      <w:r>
        <w:rPr>
          <w:rFonts w:eastAsia="Times New Roman"/>
          <w:szCs w:val="24"/>
        </w:rPr>
        <w:t xml:space="preserve"> Ευχαριστώ, κύριε Πρόεδρε.</w:t>
      </w:r>
    </w:p>
    <w:p w14:paraId="20A4E819" w14:textId="77777777" w:rsidR="005D4821" w:rsidRDefault="006B233D">
      <w:pPr>
        <w:tabs>
          <w:tab w:val="left" w:pos="709"/>
          <w:tab w:val="center" w:pos="4753"/>
        </w:tabs>
        <w:spacing w:line="600" w:lineRule="auto"/>
        <w:ind w:firstLine="720"/>
        <w:contextualSpacing/>
        <w:jc w:val="both"/>
        <w:rPr>
          <w:rFonts w:eastAsia="Times New Roman"/>
          <w:szCs w:val="24"/>
        </w:rPr>
      </w:pPr>
      <w:r>
        <w:rPr>
          <w:rFonts w:eastAsia="Times New Roman"/>
          <w:szCs w:val="24"/>
        </w:rPr>
        <w:t>Ο τίτλος του νομοσχεδίου αυτού αποτελεί πράγματι και πάλι ένα ερέθισμα για διάφορα σχόλια. Διαβάζω</w:t>
      </w:r>
      <w:r w:rsidRPr="00D917B7">
        <w:rPr>
          <w:rFonts w:eastAsia="Times New Roman"/>
          <w:szCs w:val="24"/>
        </w:rPr>
        <w:t xml:space="preserve">: </w:t>
      </w:r>
      <w:r>
        <w:rPr>
          <w:rFonts w:eastAsia="Times New Roman"/>
          <w:szCs w:val="24"/>
        </w:rPr>
        <w:t xml:space="preserve">«Ενδυνάμωση </w:t>
      </w:r>
      <w:r>
        <w:rPr>
          <w:rFonts w:eastAsia="Times New Roman"/>
          <w:szCs w:val="24"/>
        </w:rPr>
        <w:lastRenderedPageBreak/>
        <w:t xml:space="preserve">Ανώτατου Συμβουλίου Επιλογής Προσωπικού </w:t>
      </w:r>
      <w:r>
        <w:rPr>
          <w:rFonts w:eastAsia="Times New Roman"/>
          <w:szCs w:val="24"/>
        </w:rPr>
        <w:t>(ΑΣΕΠ), ενίσχυση και αναβάθμιση δημόσιας διοίκησης και άλλες διατάξεις».</w:t>
      </w:r>
    </w:p>
    <w:p w14:paraId="20A4E81A" w14:textId="77777777" w:rsidR="005D4821" w:rsidRDefault="006B233D">
      <w:pPr>
        <w:tabs>
          <w:tab w:val="left" w:pos="709"/>
          <w:tab w:val="center" w:pos="4753"/>
        </w:tabs>
        <w:spacing w:line="600" w:lineRule="auto"/>
        <w:ind w:firstLine="720"/>
        <w:contextualSpacing/>
        <w:jc w:val="both"/>
        <w:rPr>
          <w:rFonts w:eastAsia="Times New Roman"/>
          <w:szCs w:val="24"/>
        </w:rPr>
      </w:pPr>
      <w:r>
        <w:rPr>
          <w:rFonts w:eastAsia="Times New Roman"/>
          <w:szCs w:val="24"/>
        </w:rPr>
        <w:t>Κυρία Υπουργέ, είμαστε στο τέλος της κυβερνητικής θητείας σε λίγους μήνες. Υπάρχει μια τετραετία πεπραγμένων σας στη δημόσια διοίκηση. Ο απολογισμός των πεπραγμένων στη δημόσια διοίκηση νομίζω ότι με τίποτα δεν θα μπορούσε να χαρακτηριστεί απ’ αυτές τις λέ</w:t>
      </w:r>
      <w:r>
        <w:rPr>
          <w:rFonts w:eastAsia="Times New Roman"/>
          <w:szCs w:val="24"/>
        </w:rPr>
        <w:t xml:space="preserve">ξεις περί αναβαθμίσεως και περί ενισχύσεως ιδίως του ΑΣΕΠ. </w:t>
      </w:r>
    </w:p>
    <w:p w14:paraId="20A4E81B" w14:textId="77777777" w:rsidR="005D4821" w:rsidRDefault="006B233D">
      <w:pPr>
        <w:tabs>
          <w:tab w:val="left" w:pos="709"/>
          <w:tab w:val="center" w:pos="4753"/>
        </w:tabs>
        <w:spacing w:line="600" w:lineRule="auto"/>
        <w:ind w:firstLine="720"/>
        <w:contextualSpacing/>
        <w:jc w:val="both"/>
        <w:rPr>
          <w:rFonts w:eastAsia="Times New Roman"/>
          <w:szCs w:val="24"/>
        </w:rPr>
      </w:pPr>
      <w:r>
        <w:rPr>
          <w:rFonts w:eastAsia="Times New Roman"/>
          <w:szCs w:val="24"/>
        </w:rPr>
        <w:t xml:space="preserve">Θα αναφερθώ πρώτα στο συγκεκριμένο νομοσχέδιο, για να μην αδικήσω τη δική σας προσωπική παρέμβαση επί της συζητήσεως στις </w:t>
      </w:r>
      <w:r>
        <w:rPr>
          <w:rFonts w:eastAsia="Times New Roman"/>
          <w:szCs w:val="24"/>
        </w:rPr>
        <w:t>ε</w:t>
      </w:r>
      <w:r>
        <w:rPr>
          <w:rFonts w:eastAsia="Times New Roman"/>
          <w:szCs w:val="24"/>
        </w:rPr>
        <w:t>πιτροπές, αλλά όλα στη δημόσια διοίκηση έχουν μια συνέχεια και όλα πρέπει</w:t>
      </w:r>
      <w:r>
        <w:rPr>
          <w:rFonts w:eastAsia="Times New Roman"/>
          <w:szCs w:val="24"/>
        </w:rPr>
        <w:t xml:space="preserve"> να σχολιαστούν και να ιδωθούν από εμένα σε μια συνολική εικόνα. </w:t>
      </w:r>
    </w:p>
    <w:p w14:paraId="20A4E81C" w14:textId="77777777" w:rsidR="005D4821" w:rsidRDefault="006B233D">
      <w:pPr>
        <w:tabs>
          <w:tab w:val="left" w:pos="709"/>
          <w:tab w:val="center" w:pos="4753"/>
        </w:tabs>
        <w:spacing w:line="600" w:lineRule="auto"/>
        <w:ind w:firstLine="720"/>
        <w:contextualSpacing/>
        <w:jc w:val="both"/>
        <w:rPr>
          <w:rFonts w:eastAsia="Times New Roman"/>
          <w:szCs w:val="24"/>
        </w:rPr>
      </w:pPr>
      <w:r>
        <w:rPr>
          <w:rFonts w:eastAsia="Times New Roman"/>
          <w:szCs w:val="24"/>
        </w:rPr>
        <w:t>Υπάρχει μια φιλότιμη προσπάθεια από την πλευρά του Υπουργείου,</w:t>
      </w:r>
      <w:r>
        <w:rPr>
          <w:rFonts w:eastAsia="Times New Roman"/>
          <w:szCs w:val="24"/>
        </w:rPr>
        <w:t xml:space="preserve"> </w:t>
      </w:r>
      <w:r>
        <w:rPr>
          <w:rFonts w:eastAsia="Times New Roman"/>
          <w:szCs w:val="24"/>
        </w:rPr>
        <w:t xml:space="preserve">έστω προς το τέλος της κυβερνητικής θητείας για τον προγραμματισμό των προσλήψεων, είτε τον ετήσιο είτε τον πολυετή. </w:t>
      </w:r>
    </w:p>
    <w:p w14:paraId="20A4E81D" w14:textId="77777777" w:rsidR="005D4821" w:rsidRDefault="006B233D">
      <w:pPr>
        <w:tabs>
          <w:tab w:val="left" w:pos="709"/>
          <w:tab w:val="center" w:pos="4753"/>
        </w:tabs>
        <w:spacing w:line="600" w:lineRule="auto"/>
        <w:ind w:firstLine="709"/>
        <w:contextualSpacing/>
        <w:jc w:val="both"/>
        <w:rPr>
          <w:rFonts w:eastAsia="Times New Roman"/>
          <w:szCs w:val="24"/>
        </w:rPr>
      </w:pPr>
      <w:r>
        <w:rPr>
          <w:rFonts w:eastAsia="Times New Roman"/>
          <w:szCs w:val="24"/>
        </w:rPr>
        <w:lastRenderedPageBreak/>
        <w:t>Πρόκειται</w:t>
      </w:r>
      <w:r>
        <w:rPr>
          <w:rFonts w:eastAsia="Times New Roman"/>
          <w:szCs w:val="24"/>
        </w:rPr>
        <w:t xml:space="preserve"> για μια</w:t>
      </w:r>
      <w:r w:rsidRPr="00917709">
        <w:rPr>
          <w:rFonts w:eastAsia="Times New Roman"/>
          <w:szCs w:val="24"/>
        </w:rPr>
        <w:t xml:space="preserve"> γενική αρχή περί προγραμματισμού την οποία </w:t>
      </w:r>
      <w:proofErr w:type="spellStart"/>
      <w:r w:rsidRPr="00917709">
        <w:rPr>
          <w:rFonts w:eastAsia="Times New Roman"/>
          <w:szCs w:val="24"/>
        </w:rPr>
        <w:t>εξεδήλωσε</w:t>
      </w:r>
      <w:proofErr w:type="spellEnd"/>
      <w:r w:rsidRPr="00917709">
        <w:rPr>
          <w:rFonts w:eastAsia="Times New Roman"/>
          <w:szCs w:val="24"/>
        </w:rPr>
        <w:t xml:space="preserve"> και η Νέα Δημοκρατία </w:t>
      </w:r>
      <w:r>
        <w:rPr>
          <w:rFonts w:eastAsia="Times New Roman"/>
          <w:szCs w:val="24"/>
        </w:rPr>
        <w:t>-</w:t>
      </w:r>
      <w:r w:rsidRPr="00917709">
        <w:rPr>
          <w:rFonts w:eastAsia="Times New Roman"/>
          <w:szCs w:val="24"/>
        </w:rPr>
        <w:t xml:space="preserve">πρώτη </w:t>
      </w:r>
      <w:r>
        <w:rPr>
          <w:rFonts w:eastAsia="Times New Roman"/>
          <w:szCs w:val="24"/>
        </w:rPr>
        <w:t>ί</w:t>
      </w:r>
      <w:r w:rsidRPr="00917709">
        <w:rPr>
          <w:rFonts w:eastAsia="Times New Roman"/>
          <w:szCs w:val="24"/>
        </w:rPr>
        <w:t>σως και σε ανύποπτο χρόνο</w:t>
      </w:r>
      <w:r>
        <w:rPr>
          <w:rFonts w:eastAsia="Times New Roman"/>
          <w:szCs w:val="24"/>
        </w:rPr>
        <w:t xml:space="preserve">- και </w:t>
      </w:r>
      <w:r w:rsidRPr="00917709">
        <w:rPr>
          <w:rFonts w:eastAsia="Times New Roman"/>
          <w:szCs w:val="24"/>
        </w:rPr>
        <w:t xml:space="preserve">την οποία κατά μεγάλο ποσοστό την καλύπτει </w:t>
      </w:r>
      <w:r>
        <w:rPr>
          <w:rFonts w:eastAsia="Times New Roman"/>
          <w:szCs w:val="24"/>
        </w:rPr>
        <w:t>η ΠΥΣ 33/2006,</w:t>
      </w:r>
      <w:r w:rsidRPr="00917709">
        <w:rPr>
          <w:rFonts w:eastAsia="Times New Roman"/>
          <w:szCs w:val="24"/>
        </w:rPr>
        <w:t xml:space="preserve"> </w:t>
      </w:r>
      <w:r>
        <w:rPr>
          <w:rFonts w:eastAsia="Times New Roman"/>
          <w:szCs w:val="24"/>
        </w:rPr>
        <w:t>δηλαδή η Πράξη του Υ</w:t>
      </w:r>
      <w:r w:rsidRPr="00917709">
        <w:rPr>
          <w:rFonts w:eastAsia="Times New Roman"/>
          <w:szCs w:val="24"/>
        </w:rPr>
        <w:t>πουργικού Συμβουλίου που είναι αναγκαία από την συγκεκρι</w:t>
      </w:r>
      <w:r w:rsidRPr="00917709">
        <w:rPr>
          <w:rFonts w:eastAsia="Times New Roman"/>
          <w:szCs w:val="24"/>
        </w:rPr>
        <w:t xml:space="preserve">μένη αρμόδια υπουργική </w:t>
      </w:r>
      <w:r>
        <w:rPr>
          <w:rFonts w:eastAsia="Times New Roman"/>
          <w:szCs w:val="24"/>
        </w:rPr>
        <w:t>ε</w:t>
      </w:r>
      <w:r w:rsidRPr="00917709">
        <w:rPr>
          <w:rFonts w:eastAsia="Times New Roman"/>
          <w:szCs w:val="24"/>
        </w:rPr>
        <w:t>πιτροπή</w:t>
      </w:r>
      <w:r>
        <w:rPr>
          <w:rFonts w:eastAsia="Times New Roman"/>
          <w:szCs w:val="24"/>
        </w:rPr>
        <w:t>, πλην, όμως,</w:t>
      </w:r>
      <w:r w:rsidRPr="00917709">
        <w:rPr>
          <w:rFonts w:eastAsia="Times New Roman"/>
          <w:szCs w:val="24"/>
        </w:rPr>
        <w:t xml:space="preserve"> έρχεται τώρα </w:t>
      </w:r>
      <w:r>
        <w:rPr>
          <w:rFonts w:eastAsia="Times New Roman"/>
          <w:szCs w:val="24"/>
        </w:rPr>
        <w:t xml:space="preserve">να </w:t>
      </w:r>
      <w:r w:rsidRPr="00917709">
        <w:rPr>
          <w:rFonts w:eastAsia="Times New Roman"/>
          <w:szCs w:val="24"/>
        </w:rPr>
        <w:t>νομοθετηθεί</w:t>
      </w:r>
      <w:r>
        <w:rPr>
          <w:rFonts w:eastAsia="Times New Roman"/>
          <w:szCs w:val="24"/>
        </w:rPr>
        <w:t>. Όμως θέλω να κάνω</w:t>
      </w:r>
      <w:r w:rsidRPr="00917709">
        <w:rPr>
          <w:rFonts w:eastAsia="Times New Roman"/>
          <w:szCs w:val="24"/>
        </w:rPr>
        <w:t xml:space="preserve"> δύο παρατηρήσεις επί αυτού</w:t>
      </w:r>
      <w:r>
        <w:rPr>
          <w:rFonts w:eastAsia="Times New Roman"/>
          <w:szCs w:val="24"/>
        </w:rPr>
        <w:t>.</w:t>
      </w:r>
    </w:p>
    <w:p w14:paraId="20A4E81E" w14:textId="77777777" w:rsidR="005D4821" w:rsidRDefault="006B233D">
      <w:pPr>
        <w:tabs>
          <w:tab w:val="center" w:pos="4753"/>
          <w:tab w:val="left" w:pos="6156"/>
        </w:tabs>
        <w:spacing w:line="600" w:lineRule="auto"/>
        <w:ind w:firstLine="720"/>
        <w:jc w:val="both"/>
        <w:rPr>
          <w:rFonts w:eastAsia="Times New Roman"/>
          <w:szCs w:val="24"/>
        </w:rPr>
      </w:pPr>
      <w:r w:rsidRPr="00917709">
        <w:rPr>
          <w:rFonts w:eastAsia="Times New Roman"/>
          <w:szCs w:val="24"/>
        </w:rPr>
        <w:t>Κ</w:t>
      </w:r>
      <w:r>
        <w:rPr>
          <w:rFonts w:eastAsia="Times New Roman"/>
          <w:szCs w:val="24"/>
        </w:rPr>
        <w:t>υρία</w:t>
      </w:r>
      <w:r w:rsidRPr="00917709">
        <w:rPr>
          <w:rFonts w:eastAsia="Times New Roman"/>
          <w:szCs w:val="24"/>
        </w:rPr>
        <w:t xml:space="preserve"> Υπουργέ</w:t>
      </w:r>
      <w:r>
        <w:rPr>
          <w:rFonts w:eastAsia="Times New Roman"/>
          <w:szCs w:val="24"/>
        </w:rPr>
        <w:t>,</w:t>
      </w:r>
      <w:r w:rsidRPr="00917709">
        <w:rPr>
          <w:rFonts w:eastAsia="Times New Roman"/>
          <w:szCs w:val="24"/>
        </w:rPr>
        <w:t xml:space="preserve"> καμ</w:t>
      </w:r>
      <w:r>
        <w:rPr>
          <w:rFonts w:eastAsia="Times New Roman"/>
          <w:szCs w:val="24"/>
        </w:rPr>
        <w:t>μ</w:t>
      </w:r>
      <w:r w:rsidRPr="00917709">
        <w:rPr>
          <w:rFonts w:eastAsia="Times New Roman"/>
          <w:szCs w:val="24"/>
        </w:rPr>
        <w:t>ία νομοθέτηση</w:t>
      </w:r>
      <w:r>
        <w:rPr>
          <w:rFonts w:eastAsia="Times New Roman"/>
          <w:szCs w:val="24"/>
        </w:rPr>
        <w:t>,</w:t>
      </w:r>
      <w:r w:rsidRPr="00917709">
        <w:rPr>
          <w:rFonts w:eastAsia="Times New Roman"/>
          <w:szCs w:val="24"/>
        </w:rPr>
        <w:t xml:space="preserve"> καμ</w:t>
      </w:r>
      <w:r>
        <w:rPr>
          <w:rFonts w:eastAsia="Times New Roman"/>
          <w:szCs w:val="24"/>
        </w:rPr>
        <w:t>μ</w:t>
      </w:r>
      <w:r w:rsidRPr="00917709">
        <w:rPr>
          <w:rFonts w:eastAsia="Times New Roman"/>
          <w:szCs w:val="24"/>
        </w:rPr>
        <w:t>ία καλή πρόθεση δεν μπορεί να λειτουργήσει αποτελεσματικά</w:t>
      </w:r>
      <w:r>
        <w:rPr>
          <w:rFonts w:eastAsia="Times New Roman"/>
          <w:szCs w:val="24"/>
        </w:rPr>
        <w:t>,</w:t>
      </w:r>
      <w:r w:rsidRPr="00917709">
        <w:rPr>
          <w:rFonts w:eastAsia="Times New Roman"/>
          <w:szCs w:val="24"/>
        </w:rPr>
        <w:t xml:space="preserve"> </w:t>
      </w:r>
      <w:r>
        <w:rPr>
          <w:rFonts w:eastAsia="Times New Roman"/>
          <w:szCs w:val="24"/>
        </w:rPr>
        <w:t>ε</w:t>
      </w:r>
      <w:r w:rsidRPr="00917709">
        <w:rPr>
          <w:rFonts w:eastAsia="Times New Roman"/>
          <w:szCs w:val="24"/>
        </w:rPr>
        <w:t>άν δεν θωρακιστεί πραγματικά αυτή η δι</w:t>
      </w:r>
      <w:r w:rsidRPr="00917709">
        <w:rPr>
          <w:rFonts w:eastAsia="Times New Roman"/>
          <w:szCs w:val="24"/>
        </w:rPr>
        <w:t>αδικασία με βάση τις πραγματικές προθέσεις όλου του πολιτικού προσωπικού</w:t>
      </w:r>
      <w:r>
        <w:rPr>
          <w:rFonts w:eastAsia="Times New Roman"/>
          <w:szCs w:val="24"/>
        </w:rPr>
        <w:t>.</w:t>
      </w:r>
      <w:r w:rsidRPr="00917709">
        <w:rPr>
          <w:rFonts w:eastAsia="Times New Roman"/>
          <w:szCs w:val="24"/>
        </w:rPr>
        <w:t xml:space="preserve"> </w:t>
      </w:r>
      <w:r>
        <w:rPr>
          <w:rFonts w:eastAsia="Times New Roman"/>
          <w:szCs w:val="24"/>
        </w:rPr>
        <w:t>Σ</w:t>
      </w:r>
      <w:r w:rsidRPr="00917709">
        <w:rPr>
          <w:rFonts w:eastAsia="Times New Roman"/>
          <w:szCs w:val="24"/>
        </w:rPr>
        <w:t>το τέλος κάθε έτους να έχουμε ένα</w:t>
      </w:r>
      <w:r>
        <w:rPr>
          <w:rFonts w:eastAsia="Times New Roman"/>
          <w:szCs w:val="24"/>
        </w:rPr>
        <w:t>ν</w:t>
      </w:r>
      <w:r w:rsidRPr="00917709">
        <w:rPr>
          <w:rFonts w:eastAsia="Times New Roman"/>
          <w:szCs w:val="24"/>
        </w:rPr>
        <w:t xml:space="preserve"> προγραμματισμό προσλήψεων για το επόμενο έτος με βάση τις ανάγκες</w:t>
      </w:r>
      <w:r>
        <w:rPr>
          <w:rFonts w:eastAsia="Times New Roman"/>
          <w:szCs w:val="24"/>
        </w:rPr>
        <w:t xml:space="preserve"> -</w:t>
      </w:r>
      <w:r w:rsidRPr="00917709">
        <w:rPr>
          <w:rFonts w:eastAsia="Times New Roman"/>
          <w:szCs w:val="24"/>
        </w:rPr>
        <w:t xml:space="preserve">την </w:t>
      </w:r>
      <w:proofErr w:type="spellStart"/>
      <w:r w:rsidRPr="00917709">
        <w:rPr>
          <w:rFonts w:eastAsia="Times New Roman"/>
          <w:szCs w:val="24"/>
        </w:rPr>
        <w:t>προτερ</w:t>
      </w:r>
      <w:r>
        <w:rPr>
          <w:rFonts w:eastAsia="Times New Roman"/>
          <w:szCs w:val="24"/>
        </w:rPr>
        <w:t>αιοποίηση</w:t>
      </w:r>
      <w:proofErr w:type="spellEnd"/>
      <w:r>
        <w:rPr>
          <w:rFonts w:eastAsia="Times New Roman"/>
          <w:szCs w:val="24"/>
        </w:rPr>
        <w:t xml:space="preserve"> και την ιεράρχηση αυτών-</w:t>
      </w:r>
      <w:r w:rsidRPr="00917709">
        <w:rPr>
          <w:rFonts w:eastAsia="Times New Roman"/>
          <w:szCs w:val="24"/>
        </w:rPr>
        <w:t xml:space="preserve"> </w:t>
      </w:r>
      <w:r>
        <w:rPr>
          <w:rFonts w:eastAsia="Times New Roman"/>
          <w:szCs w:val="24"/>
        </w:rPr>
        <w:t>κ</w:t>
      </w:r>
      <w:r w:rsidRPr="00917709">
        <w:rPr>
          <w:rFonts w:eastAsia="Times New Roman"/>
          <w:szCs w:val="24"/>
        </w:rPr>
        <w:t>αι βέβαια με βάση τη δημοσιονομικ</w:t>
      </w:r>
      <w:r w:rsidRPr="00917709">
        <w:rPr>
          <w:rFonts w:eastAsia="Times New Roman"/>
          <w:szCs w:val="24"/>
        </w:rPr>
        <w:t xml:space="preserve">ή δυνατότητα </w:t>
      </w:r>
      <w:r>
        <w:rPr>
          <w:rFonts w:eastAsia="Times New Roman"/>
          <w:szCs w:val="24"/>
        </w:rPr>
        <w:t xml:space="preserve">η </w:t>
      </w:r>
      <w:r w:rsidRPr="00917709">
        <w:rPr>
          <w:rFonts w:eastAsia="Times New Roman"/>
          <w:szCs w:val="24"/>
        </w:rPr>
        <w:t>οποία υπάρχει</w:t>
      </w:r>
      <w:r>
        <w:rPr>
          <w:rFonts w:eastAsia="Times New Roman"/>
          <w:szCs w:val="24"/>
        </w:rPr>
        <w:t>.</w:t>
      </w:r>
      <w:r w:rsidRPr="00917709">
        <w:rPr>
          <w:rFonts w:eastAsia="Times New Roman"/>
          <w:szCs w:val="24"/>
        </w:rPr>
        <w:t xml:space="preserve"> </w:t>
      </w:r>
      <w:r>
        <w:rPr>
          <w:rFonts w:eastAsia="Times New Roman"/>
          <w:szCs w:val="24"/>
        </w:rPr>
        <w:t>Τ</w:t>
      </w:r>
      <w:r w:rsidRPr="00917709">
        <w:rPr>
          <w:rFonts w:eastAsia="Times New Roman"/>
          <w:szCs w:val="24"/>
        </w:rPr>
        <w:t>ι</w:t>
      </w:r>
      <w:r>
        <w:rPr>
          <w:rFonts w:eastAsia="Times New Roman"/>
          <w:szCs w:val="24"/>
        </w:rPr>
        <w:t>,</w:t>
      </w:r>
      <w:r w:rsidRPr="00917709">
        <w:rPr>
          <w:rFonts w:eastAsia="Times New Roman"/>
          <w:szCs w:val="24"/>
        </w:rPr>
        <w:t xml:space="preserve"> </w:t>
      </w:r>
      <w:r>
        <w:rPr>
          <w:rFonts w:eastAsia="Times New Roman"/>
          <w:szCs w:val="24"/>
        </w:rPr>
        <w:t>όμως,</w:t>
      </w:r>
      <w:r w:rsidRPr="00917709">
        <w:rPr>
          <w:rFonts w:eastAsia="Times New Roman"/>
          <w:szCs w:val="24"/>
        </w:rPr>
        <w:t xml:space="preserve"> το εμποδίζει αυτό</w:t>
      </w:r>
      <w:r>
        <w:rPr>
          <w:rFonts w:eastAsia="Times New Roman"/>
          <w:szCs w:val="24"/>
        </w:rPr>
        <w:t>;</w:t>
      </w:r>
      <w:r w:rsidRPr="00917709">
        <w:rPr>
          <w:rFonts w:eastAsia="Times New Roman"/>
          <w:szCs w:val="24"/>
        </w:rPr>
        <w:t xml:space="preserve"> </w:t>
      </w:r>
      <w:r>
        <w:rPr>
          <w:rFonts w:eastAsia="Times New Roman"/>
          <w:szCs w:val="24"/>
        </w:rPr>
        <w:t>Τ</w:t>
      </w:r>
      <w:r w:rsidRPr="00917709">
        <w:rPr>
          <w:rFonts w:eastAsia="Times New Roman"/>
          <w:szCs w:val="24"/>
        </w:rPr>
        <w:t>ο εμποδίζει η παράγραφος 3</w:t>
      </w:r>
      <w:r>
        <w:rPr>
          <w:rFonts w:eastAsia="Times New Roman"/>
          <w:szCs w:val="24"/>
        </w:rPr>
        <w:t>,</w:t>
      </w:r>
      <w:r w:rsidRPr="00917709">
        <w:rPr>
          <w:rFonts w:eastAsia="Times New Roman"/>
          <w:szCs w:val="24"/>
        </w:rPr>
        <w:t xml:space="preserve"> του άρθρου 4</w:t>
      </w:r>
      <w:r>
        <w:rPr>
          <w:rFonts w:eastAsia="Times New Roman"/>
          <w:szCs w:val="24"/>
        </w:rPr>
        <w:t>,</w:t>
      </w:r>
      <w:r w:rsidRPr="00917709">
        <w:rPr>
          <w:rFonts w:eastAsia="Times New Roman"/>
          <w:szCs w:val="24"/>
        </w:rPr>
        <w:t xml:space="preserve"> το οποίο μιλάει για τις εξαιρέσεις</w:t>
      </w:r>
      <w:r>
        <w:rPr>
          <w:rFonts w:eastAsia="Times New Roman"/>
          <w:szCs w:val="24"/>
        </w:rPr>
        <w:t>.</w:t>
      </w:r>
      <w:r w:rsidRPr="00917709">
        <w:rPr>
          <w:rFonts w:eastAsia="Times New Roman"/>
          <w:szCs w:val="24"/>
        </w:rPr>
        <w:t xml:space="preserve"> </w:t>
      </w:r>
      <w:r>
        <w:rPr>
          <w:rFonts w:eastAsia="Times New Roman"/>
          <w:szCs w:val="24"/>
        </w:rPr>
        <w:t>Α</w:t>
      </w:r>
      <w:r w:rsidRPr="00917709">
        <w:rPr>
          <w:rFonts w:eastAsia="Times New Roman"/>
          <w:szCs w:val="24"/>
        </w:rPr>
        <w:t xml:space="preserve">υτή η λέξη </w:t>
      </w:r>
      <w:r>
        <w:rPr>
          <w:rFonts w:eastAsia="Times New Roman"/>
          <w:szCs w:val="24"/>
        </w:rPr>
        <w:t>«</w:t>
      </w:r>
      <w:r w:rsidRPr="00917709">
        <w:rPr>
          <w:rFonts w:eastAsia="Times New Roman"/>
          <w:szCs w:val="24"/>
        </w:rPr>
        <w:t>εξαίρεση</w:t>
      </w:r>
      <w:r>
        <w:rPr>
          <w:rFonts w:eastAsia="Times New Roman"/>
          <w:szCs w:val="24"/>
        </w:rPr>
        <w:t>»,</w:t>
      </w:r>
      <w:r w:rsidRPr="00917709">
        <w:rPr>
          <w:rFonts w:eastAsia="Times New Roman"/>
          <w:szCs w:val="24"/>
        </w:rPr>
        <w:t xml:space="preserve"> η λέξη </w:t>
      </w:r>
      <w:r>
        <w:rPr>
          <w:rFonts w:eastAsia="Times New Roman"/>
          <w:szCs w:val="24"/>
        </w:rPr>
        <w:t>«</w:t>
      </w:r>
      <w:r w:rsidRPr="00917709">
        <w:rPr>
          <w:rFonts w:eastAsia="Times New Roman"/>
          <w:szCs w:val="24"/>
        </w:rPr>
        <w:t>κατά παρέκκλιση</w:t>
      </w:r>
      <w:r>
        <w:rPr>
          <w:rFonts w:eastAsia="Times New Roman"/>
          <w:szCs w:val="24"/>
        </w:rPr>
        <w:t>»</w:t>
      </w:r>
      <w:r w:rsidRPr="00917709">
        <w:rPr>
          <w:rFonts w:eastAsia="Times New Roman"/>
          <w:szCs w:val="24"/>
        </w:rPr>
        <w:t xml:space="preserve"> με την οποία η Κυβέρνηση αυτή νομοθετήσει κυρίως</w:t>
      </w:r>
      <w:r>
        <w:rPr>
          <w:rFonts w:eastAsia="Times New Roman"/>
          <w:szCs w:val="24"/>
        </w:rPr>
        <w:t>,</w:t>
      </w:r>
      <w:r w:rsidRPr="00917709">
        <w:rPr>
          <w:rFonts w:eastAsia="Times New Roman"/>
          <w:szCs w:val="24"/>
        </w:rPr>
        <w:t xml:space="preserve"> </w:t>
      </w:r>
      <w:r>
        <w:rPr>
          <w:rFonts w:eastAsia="Times New Roman"/>
          <w:szCs w:val="24"/>
        </w:rPr>
        <w:t>«</w:t>
      </w:r>
      <w:r w:rsidRPr="00917709">
        <w:rPr>
          <w:rFonts w:eastAsia="Times New Roman"/>
          <w:szCs w:val="24"/>
        </w:rPr>
        <w:t xml:space="preserve">κατά παρέκκλιση κάθε γενικής </w:t>
      </w:r>
      <w:r>
        <w:rPr>
          <w:rFonts w:eastAsia="Times New Roman"/>
          <w:szCs w:val="24"/>
        </w:rPr>
        <w:t>και</w:t>
      </w:r>
      <w:r w:rsidRPr="00917709">
        <w:rPr>
          <w:rFonts w:eastAsia="Times New Roman"/>
          <w:szCs w:val="24"/>
        </w:rPr>
        <w:t xml:space="preserve"> ειδικής διάταξης</w:t>
      </w:r>
      <w:r>
        <w:rPr>
          <w:rFonts w:eastAsia="Times New Roman"/>
          <w:szCs w:val="24"/>
        </w:rPr>
        <w:t>»</w:t>
      </w:r>
      <w:r w:rsidRPr="00917709">
        <w:rPr>
          <w:rFonts w:eastAsia="Times New Roman"/>
          <w:szCs w:val="24"/>
        </w:rPr>
        <w:t xml:space="preserve"> είναι </w:t>
      </w:r>
      <w:r>
        <w:rPr>
          <w:rFonts w:eastAsia="Times New Roman"/>
          <w:szCs w:val="24"/>
        </w:rPr>
        <w:t>μια</w:t>
      </w:r>
      <w:r w:rsidRPr="00917709">
        <w:rPr>
          <w:rFonts w:eastAsia="Times New Roman"/>
          <w:szCs w:val="24"/>
        </w:rPr>
        <w:t xml:space="preserve"> παράμετρος η </w:t>
      </w:r>
      <w:r w:rsidRPr="00917709">
        <w:rPr>
          <w:rFonts w:eastAsia="Times New Roman"/>
          <w:szCs w:val="24"/>
        </w:rPr>
        <w:lastRenderedPageBreak/>
        <w:t xml:space="preserve">οποία τελικά μπορεί να </w:t>
      </w:r>
      <w:proofErr w:type="spellStart"/>
      <w:r w:rsidRPr="00917709">
        <w:rPr>
          <w:rFonts w:eastAsia="Times New Roman"/>
          <w:szCs w:val="24"/>
        </w:rPr>
        <w:t>αποδομήσει</w:t>
      </w:r>
      <w:proofErr w:type="spellEnd"/>
      <w:r w:rsidRPr="00917709">
        <w:rPr>
          <w:rFonts w:eastAsia="Times New Roman"/>
          <w:szCs w:val="24"/>
        </w:rPr>
        <w:t xml:space="preserve"> όλη την καλή πρόθεση η οποία μπορεί να υπάρχει για ένα</w:t>
      </w:r>
      <w:r>
        <w:rPr>
          <w:rFonts w:eastAsia="Times New Roman"/>
          <w:szCs w:val="24"/>
        </w:rPr>
        <w:t>ν</w:t>
      </w:r>
      <w:r w:rsidRPr="00917709">
        <w:rPr>
          <w:rFonts w:eastAsia="Times New Roman"/>
          <w:szCs w:val="24"/>
        </w:rPr>
        <w:t xml:space="preserve"> προγραμματισμό προσλήψεων</w:t>
      </w:r>
      <w:r>
        <w:rPr>
          <w:rFonts w:eastAsia="Times New Roman"/>
          <w:szCs w:val="24"/>
        </w:rPr>
        <w:t>.</w:t>
      </w:r>
      <w:r w:rsidRPr="00917709">
        <w:rPr>
          <w:rFonts w:eastAsia="Times New Roman"/>
          <w:szCs w:val="24"/>
        </w:rPr>
        <w:t xml:space="preserve"> Θα μου πείτε</w:t>
      </w:r>
      <w:r>
        <w:rPr>
          <w:rFonts w:eastAsia="Times New Roman"/>
          <w:szCs w:val="24"/>
        </w:rPr>
        <w:t>:</w:t>
      </w:r>
      <w:r w:rsidRPr="00917709">
        <w:rPr>
          <w:rFonts w:eastAsia="Times New Roman"/>
          <w:szCs w:val="24"/>
        </w:rPr>
        <w:t xml:space="preserve"> </w:t>
      </w:r>
      <w:r>
        <w:rPr>
          <w:rFonts w:eastAsia="Times New Roman"/>
          <w:szCs w:val="24"/>
        </w:rPr>
        <w:t>«Ο</w:t>
      </w:r>
      <w:r w:rsidRPr="00917709">
        <w:rPr>
          <w:rFonts w:eastAsia="Times New Roman"/>
          <w:szCs w:val="24"/>
        </w:rPr>
        <w:t>ι εξαιρέσεις δεν πρέπει να υπάρχουν από ένα</w:t>
      </w:r>
      <w:r>
        <w:rPr>
          <w:rFonts w:eastAsia="Times New Roman"/>
          <w:szCs w:val="24"/>
        </w:rPr>
        <w:t>ν</w:t>
      </w:r>
      <w:r w:rsidRPr="00917709">
        <w:rPr>
          <w:rFonts w:eastAsia="Times New Roman"/>
          <w:szCs w:val="24"/>
        </w:rPr>
        <w:t xml:space="preserve"> προγ</w:t>
      </w:r>
      <w:r w:rsidRPr="00917709">
        <w:rPr>
          <w:rFonts w:eastAsia="Times New Roman"/>
          <w:szCs w:val="24"/>
        </w:rPr>
        <w:t>ραμματισμό</w:t>
      </w:r>
      <w:r>
        <w:rPr>
          <w:rFonts w:eastAsia="Times New Roman"/>
          <w:szCs w:val="24"/>
        </w:rPr>
        <w:t>»;</w:t>
      </w:r>
      <w:r w:rsidRPr="00917709">
        <w:rPr>
          <w:rFonts w:eastAsia="Times New Roman"/>
          <w:szCs w:val="24"/>
        </w:rPr>
        <w:t xml:space="preserve"> </w:t>
      </w:r>
      <w:r>
        <w:rPr>
          <w:rFonts w:eastAsia="Times New Roman"/>
          <w:szCs w:val="24"/>
        </w:rPr>
        <w:t>Υ</w:t>
      </w:r>
      <w:r w:rsidRPr="00917709">
        <w:rPr>
          <w:rFonts w:eastAsia="Times New Roman"/>
          <w:szCs w:val="24"/>
        </w:rPr>
        <w:t>πάρχουν έκτακτα</w:t>
      </w:r>
      <w:r>
        <w:rPr>
          <w:rFonts w:eastAsia="Times New Roman"/>
          <w:szCs w:val="24"/>
        </w:rPr>
        <w:t xml:space="preserve">, απρόβλεπτα </w:t>
      </w:r>
      <w:r w:rsidRPr="00917709">
        <w:rPr>
          <w:rFonts w:eastAsia="Times New Roman"/>
          <w:szCs w:val="24"/>
        </w:rPr>
        <w:t>γεγονότα τα οποία προκύπτουν και θα χρειαστεί ίσως ένα έκτακτο προσωπικό κάπου</w:t>
      </w:r>
      <w:r>
        <w:rPr>
          <w:rFonts w:eastAsia="Times New Roman"/>
          <w:szCs w:val="24"/>
        </w:rPr>
        <w:t>,</w:t>
      </w:r>
      <w:r w:rsidRPr="00917709">
        <w:rPr>
          <w:rFonts w:eastAsia="Times New Roman"/>
          <w:szCs w:val="24"/>
        </w:rPr>
        <w:t xml:space="preserve"> σε </w:t>
      </w:r>
      <w:r>
        <w:rPr>
          <w:rFonts w:eastAsia="Times New Roman"/>
          <w:szCs w:val="24"/>
        </w:rPr>
        <w:t>μια</w:t>
      </w:r>
      <w:r w:rsidRPr="00917709">
        <w:rPr>
          <w:rFonts w:eastAsia="Times New Roman"/>
          <w:szCs w:val="24"/>
        </w:rPr>
        <w:t xml:space="preserve"> θεομηνία </w:t>
      </w:r>
      <w:r>
        <w:rPr>
          <w:rFonts w:eastAsia="Times New Roman"/>
          <w:szCs w:val="24"/>
        </w:rPr>
        <w:t xml:space="preserve">ή </w:t>
      </w:r>
      <w:r w:rsidRPr="00917709">
        <w:rPr>
          <w:rFonts w:eastAsia="Times New Roman"/>
          <w:szCs w:val="24"/>
        </w:rPr>
        <w:t>σε οτιδήποτε άλλο</w:t>
      </w:r>
      <w:r>
        <w:rPr>
          <w:rFonts w:eastAsia="Times New Roman"/>
          <w:szCs w:val="24"/>
        </w:rPr>
        <w:t>.</w:t>
      </w:r>
      <w:r w:rsidRPr="00917709">
        <w:rPr>
          <w:rFonts w:eastAsia="Times New Roman"/>
          <w:szCs w:val="24"/>
        </w:rPr>
        <w:t xml:space="preserve"> </w:t>
      </w:r>
      <w:r>
        <w:rPr>
          <w:rFonts w:eastAsia="Times New Roman"/>
          <w:szCs w:val="24"/>
        </w:rPr>
        <w:t>Σ</w:t>
      </w:r>
      <w:r w:rsidRPr="00917709">
        <w:rPr>
          <w:rFonts w:eastAsia="Times New Roman"/>
          <w:szCs w:val="24"/>
        </w:rPr>
        <w:t>αφέστατα και αυτό πρέπει να επιτρέπεται και επιτρέπεται από τις υφιστάμενες διατάξεις</w:t>
      </w:r>
      <w:r>
        <w:rPr>
          <w:rFonts w:eastAsia="Times New Roman"/>
          <w:szCs w:val="24"/>
        </w:rPr>
        <w:t>.</w:t>
      </w:r>
      <w:r w:rsidRPr="00917709">
        <w:rPr>
          <w:rFonts w:eastAsia="Times New Roman"/>
          <w:szCs w:val="24"/>
        </w:rPr>
        <w:t xml:space="preserve"> </w:t>
      </w:r>
      <w:r>
        <w:rPr>
          <w:rFonts w:eastAsia="Times New Roman"/>
          <w:szCs w:val="24"/>
        </w:rPr>
        <w:t>Όμως</w:t>
      </w:r>
      <w:r w:rsidRPr="00917709">
        <w:rPr>
          <w:rFonts w:eastAsia="Times New Roman"/>
          <w:szCs w:val="24"/>
        </w:rPr>
        <w:t xml:space="preserve"> όταν</w:t>
      </w:r>
      <w:r w:rsidRPr="00917709">
        <w:rPr>
          <w:rFonts w:eastAsia="Times New Roman"/>
          <w:szCs w:val="24"/>
        </w:rPr>
        <w:t xml:space="preserve"> γίνεται συστηματική παρέκκλιση από τις γενικές αρχές</w:t>
      </w:r>
      <w:r>
        <w:rPr>
          <w:rFonts w:eastAsia="Times New Roman"/>
          <w:szCs w:val="24"/>
        </w:rPr>
        <w:t xml:space="preserve"> και</w:t>
      </w:r>
      <w:r w:rsidRPr="00917709">
        <w:rPr>
          <w:rFonts w:eastAsia="Times New Roman"/>
          <w:szCs w:val="24"/>
        </w:rPr>
        <w:t xml:space="preserve"> έχουμε εξαιρέσεις από την ΠΥΣ 33/2006 όλα αυτά τα χρόνια</w:t>
      </w:r>
      <w:r>
        <w:rPr>
          <w:rFonts w:eastAsia="Times New Roman"/>
          <w:szCs w:val="24"/>
        </w:rPr>
        <w:t>,</w:t>
      </w:r>
      <w:r w:rsidRPr="00917709">
        <w:rPr>
          <w:rFonts w:eastAsia="Times New Roman"/>
          <w:szCs w:val="24"/>
        </w:rPr>
        <w:t xml:space="preserve"> δεν υπάρχει κανένα στοιχείο αξιοπιστίας ότι υπάρχει πραγματική πρόθεση να λειτουργήσει όλο αυτό το μεγαλόπνοο σχέδιο περί προγραμματισμού πρ</w:t>
      </w:r>
      <w:r w:rsidRPr="00917709">
        <w:rPr>
          <w:rFonts w:eastAsia="Times New Roman"/>
          <w:szCs w:val="24"/>
        </w:rPr>
        <w:t>οσλήψεων</w:t>
      </w:r>
      <w:r>
        <w:rPr>
          <w:rFonts w:eastAsia="Times New Roman"/>
          <w:szCs w:val="24"/>
        </w:rPr>
        <w:t>,</w:t>
      </w:r>
      <w:r w:rsidRPr="00917709">
        <w:rPr>
          <w:rFonts w:eastAsia="Times New Roman"/>
          <w:szCs w:val="24"/>
        </w:rPr>
        <w:t xml:space="preserve"> </w:t>
      </w:r>
      <w:r>
        <w:rPr>
          <w:rFonts w:eastAsia="Times New Roman"/>
          <w:szCs w:val="24"/>
        </w:rPr>
        <w:t>γ</w:t>
      </w:r>
      <w:r w:rsidRPr="00917709">
        <w:rPr>
          <w:rFonts w:eastAsia="Times New Roman"/>
          <w:szCs w:val="24"/>
        </w:rPr>
        <w:t xml:space="preserve">ιατί δεν το </w:t>
      </w:r>
      <w:r>
        <w:rPr>
          <w:rFonts w:eastAsia="Times New Roman"/>
          <w:szCs w:val="24"/>
        </w:rPr>
        <w:t>θωρακίζετε.</w:t>
      </w:r>
      <w:r w:rsidRPr="00917709">
        <w:rPr>
          <w:rFonts w:eastAsia="Times New Roman"/>
          <w:szCs w:val="24"/>
        </w:rPr>
        <w:t xml:space="preserve"> </w:t>
      </w:r>
    </w:p>
    <w:p w14:paraId="20A4E81F" w14:textId="77777777" w:rsidR="005D4821" w:rsidRDefault="006B233D">
      <w:pPr>
        <w:tabs>
          <w:tab w:val="center" w:pos="4753"/>
          <w:tab w:val="left" w:pos="6156"/>
        </w:tabs>
        <w:spacing w:line="600" w:lineRule="auto"/>
        <w:ind w:firstLine="720"/>
        <w:jc w:val="both"/>
        <w:rPr>
          <w:rFonts w:eastAsia="Times New Roman"/>
          <w:szCs w:val="24"/>
        </w:rPr>
      </w:pPr>
      <w:r>
        <w:rPr>
          <w:rFonts w:eastAsia="Times New Roman"/>
          <w:szCs w:val="24"/>
        </w:rPr>
        <w:t>Γ</w:t>
      </w:r>
      <w:r w:rsidRPr="00917709">
        <w:rPr>
          <w:rFonts w:eastAsia="Times New Roman"/>
          <w:szCs w:val="24"/>
        </w:rPr>
        <w:t>ια να μην αναφέρομαι αόριστα</w:t>
      </w:r>
      <w:r>
        <w:rPr>
          <w:rFonts w:eastAsia="Times New Roman"/>
          <w:szCs w:val="24"/>
        </w:rPr>
        <w:t>,</w:t>
      </w:r>
      <w:r w:rsidRPr="00917709">
        <w:rPr>
          <w:rFonts w:eastAsia="Times New Roman"/>
          <w:szCs w:val="24"/>
        </w:rPr>
        <w:t xml:space="preserve"> έχω μπροστά μου </w:t>
      </w:r>
      <w:r>
        <w:rPr>
          <w:rFonts w:eastAsia="Times New Roman"/>
          <w:szCs w:val="24"/>
        </w:rPr>
        <w:t>δεκαπέντε –βρήκα πολύ εύκολα δεκαπέντε και σίγουρα</w:t>
      </w:r>
      <w:r w:rsidRPr="00917709">
        <w:rPr>
          <w:rFonts w:eastAsia="Times New Roman"/>
          <w:szCs w:val="24"/>
        </w:rPr>
        <w:t xml:space="preserve"> είναι περισσότερες</w:t>
      </w:r>
      <w:r>
        <w:rPr>
          <w:rFonts w:eastAsia="Times New Roman"/>
          <w:szCs w:val="24"/>
        </w:rPr>
        <w:t xml:space="preserve">- τέτοιες νομοθετικές </w:t>
      </w:r>
      <w:r w:rsidRPr="00917709">
        <w:rPr>
          <w:rFonts w:eastAsia="Times New Roman"/>
          <w:szCs w:val="24"/>
        </w:rPr>
        <w:t xml:space="preserve">παρεμβάσεις που </w:t>
      </w:r>
      <w:r>
        <w:rPr>
          <w:rFonts w:eastAsia="Times New Roman"/>
          <w:szCs w:val="24"/>
        </w:rPr>
        <w:t>έγιναν</w:t>
      </w:r>
      <w:r w:rsidRPr="00917709">
        <w:rPr>
          <w:rFonts w:eastAsia="Times New Roman"/>
          <w:szCs w:val="24"/>
        </w:rPr>
        <w:t xml:space="preserve"> από την παρούσα Κυβέρνηση στη Βουλή με εξαιρέσεις από την Π</w:t>
      </w:r>
      <w:r w:rsidRPr="00917709">
        <w:rPr>
          <w:rFonts w:eastAsia="Times New Roman"/>
          <w:szCs w:val="24"/>
        </w:rPr>
        <w:t>ράξη του Υπουργικού Συμβουλίου</w:t>
      </w:r>
      <w:r>
        <w:rPr>
          <w:rFonts w:eastAsia="Times New Roman"/>
          <w:szCs w:val="24"/>
        </w:rPr>
        <w:t>.</w:t>
      </w:r>
      <w:r w:rsidRPr="00917709">
        <w:rPr>
          <w:rFonts w:eastAsia="Times New Roman"/>
          <w:szCs w:val="24"/>
        </w:rPr>
        <w:t xml:space="preserve"> Η </w:t>
      </w:r>
      <w:r>
        <w:rPr>
          <w:rFonts w:eastAsia="Times New Roman"/>
          <w:szCs w:val="24"/>
        </w:rPr>
        <w:t>συγκεκριμένη Υπουργική Ε</w:t>
      </w:r>
      <w:r w:rsidRPr="00917709">
        <w:rPr>
          <w:rFonts w:eastAsia="Times New Roman"/>
          <w:szCs w:val="24"/>
        </w:rPr>
        <w:t>πι</w:t>
      </w:r>
      <w:r w:rsidRPr="00917709">
        <w:rPr>
          <w:rFonts w:eastAsia="Times New Roman"/>
          <w:szCs w:val="24"/>
        </w:rPr>
        <w:lastRenderedPageBreak/>
        <w:t>τροπή είναι αυτή που θα καθόριζε και θα ενέκρινε τις προσλήψεις στα διάφορα Υπουργεία</w:t>
      </w:r>
      <w:r>
        <w:rPr>
          <w:rFonts w:eastAsia="Times New Roman"/>
          <w:szCs w:val="24"/>
        </w:rPr>
        <w:t>.</w:t>
      </w:r>
      <w:r w:rsidRPr="00917709">
        <w:rPr>
          <w:rFonts w:eastAsia="Times New Roman"/>
          <w:szCs w:val="24"/>
        </w:rPr>
        <w:t xml:space="preserve"> </w:t>
      </w:r>
      <w:r>
        <w:rPr>
          <w:rFonts w:eastAsia="Times New Roman"/>
          <w:szCs w:val="24"/>
        </w:rPr>
        <w:t>Πολλές,</w:t>
      </w:r>
      <w:r w:rsidRPr="00917709">
        <w:rPr>
          <w:rFonts w:eastAsia="Times New Roman"/>
          <w:szCs w:val="24"/>
        </w:rPr>
        <w:t xml:space="preserve"> </w:t>
      </w:r>
      <w:r>
        <w:rPr>
          <w:rFonts w:eastAsia="Times New Roman"/>
          <w:szCs w:val="24"/>
        </w:rPr>
        <w:t>λ</w:t>
      </w:r>
      <w:r w:rsidRPr="00917709">
        <w:rPr>
          <w:rFonts w:eastAsia="Times New Roman"/>
          <w:szCs w:val="24"/>
        </w:rPr>
        <w:t>οιπόν</w:t>
      </w:r>
      <w:r>
        <w:rPr>
          <w:rFonts w:eastAsia="Times New Roman"/>
          <w:szCs w:val="24"/>
        </w:rPr>
        <w:t>,</w:t>
      </w:r>
      <w:r w:rsidRPr="00917709">
        <w:rPr>
          <w:rFonts w:eastAsia="Times New Roman"/>
          <w:szCs w:val="24"/>
        </w:rPr>
        <w:t xml:space="preserve"> φορές δεν χρειάστηκε αυτό και έτσι νομοθέτησε η παρούσα Βουλή μετά από πρότασ</w:t>
      </w:r>
      <w:r>
        <w:rPr>
          <w:rFonts w:eastAsia="Times New Roman"/>
          <w:szCs w:val="24"/>
        </w:rPr>
        <w:t>ή</w:t>
      </w:r>
      <w:r w:rsidRPr="00917709">
        <w:rPr>
          <w:rFonts w:eastAsia="Times New Roman"/>
          <w:szCs w:val="24"/>
        </w:rPr>
        <w:t xml:space="preserve"> </w:t>
      </w:r>
      <w:r>
        <w:rPr>
          <w:rFonts w:eastAsia="Times New Roman"/>
          <w:szCs w:val="24"/>
        </w:rPr>
        <w:t>σας. Ξ</w:t>
      </w:r>
      <w:r w:rsidRPr="00917709">
        <w:rPr>
          <w:rFonts w:eastAsia="Times New Roman"/>
          <w:szCs w:val="24"/>
        </w:rPr>
        <w:t xml:space="preserve">έρετε </w:t>
      </w:r>
      <w:r>
        <w:rPr>
          <w:rFonts w:eastAsia="Times New Roman"/>
          <w:szCs w:val="24"/>
        </w:rPr>
        <w:t>γ</w:t>
      </w:r>
      <w:r w:rsidRPr="00917709">
        <w:rPr>
          <w:rFonts w:eastAsia="Times New Roman"/>
          <w:szCs w:val="24"/>
        </w:rPr>
        <w:t>ια ποιες περιπτώσεις</w:t>
      </w:r>
      <w:r>
        <w:rPr>
          <w:rFonts w:eastAsia="Times New Roman"/>
          <w:szCs w:val="24"/>
        </w:rPr>
        <w:t>;</w:t>
      </w:r>
      <w:r w:rsidRPr="00917709">
        <w:rPr>
          <w:rFonts w:eastAsia="Times New Roman"/>
          <w:szCs w:val="24"/>
        </w:rPr>
        <w:t xml:space="preserve"> </w:t>
      </w:r>
      <w:r>
        <w:rPr>
          <w:rFonts w:eastAsia="Times New Roman"/>
          <w:szCs w:val="24"/>
        </w:rPr>
        <w:t>Ν</w:t>
      </w:r>
      <w:r w:rsidRPr="00917709">
        <w:rPr>
          <w:rFonts w:eastAsia="Times New Roman"/>
          <w:szCs w:val="24"/>
        </w:rPr>
        <w:t xml:space="preserve">α διαβάσω κάνα δυο-τρεις για να καταλάβουμε το </w:t>
      </w:r>
      <w:r>
        <w:rPr>
          <w:rFonts w:eastAsia="Times New Roman"/>
          <w:szCs w:val="24"/>
        </w:rPr>
        <w:t>«</w:t>
      </w:r>
      <w:r w:rsidRPr="00917709">
        <w:rPr>
          <w:rFonts w:eastAsia="Times New Roman"/>
          <w:szCs w:val="24"/>
        </w:rPr>
        <w:t>έκτακτο</w:t>
      </w:r>
      <w:r>
        <w:rPr>
          <w:rFonts w:eastAsia="Times New Roman"/>
          <w:szCs w:val="24"/>
        </w:rPr>
        <w:t>»</w:t>
      </w:r>
      <w:r w:rsidRPr="00917709">
        <w:rPr>
          <w:rFonts w:eastAsia="Times New Roman"/>
          <w:szCs w:val="24"/>
        </w:rPr>
        <w:t xml:space="preserve"> και </w:t>
      </w:r>
      <w:r>
        <w:rPr>
          <w:rFonts w:eastAsia="Times New Roman"/>
          <w:szCs w:val="24"/>
        </w:rPr>
        <w:t>το «</w:t>
      </w:r>
      <w:r w:rsidRPr="00917709">
        <w:rPr>
          <w:rFonts w:eastAsia="Times New Roman"/>
          <w:szCs w:val="24"/>
        </w:rPr>
        <w:t>απρόβλεπτο</w:t>
      </w:r>
      <w:r>
        <w:rPr>
          <w:rFonts w:eastAsia="Times New Roman"/>
          <w:szCs w:val="24"/>
        </w:rPr>
        <w:t>».</w:t>
      </w:r>
    </w:p>
    <w:p w14:paraId="20A4E820" w14:textId="77777777" w:rsidR="005D4821" w:rsidRDefault="006B233D">
      <w:pPr>
        <w:tabs>
          <w:tab w:val="center" w:pos="4753"/>
          <w:tab w:val="left" w:pos="6156"/>
        </w:tabs>
        <w:spacing w:line="600" w:lineRule="auto"/>
        <w:ind w:firstLine="720"/>
        <w:jc w:val="both"/>
        <w:rPr>
          <w:rFonts w:eastAsia="Times New Roman"/>
          <w:szCs w:val="24"/>
        </w:rPr>
      </w:pPr>
      <w:r>
        <w:rPr>
          <w:rFonts w:eastAsia="Times New Roman"/>
          <w:szCs w:val="24"/>
        </w:rPr>
        <w:t>«Γ</w:t>
      </w:r>
      <w:r w:rsidRPr="00917709">
        <w:rPr>
          <w:rFonts w:eastAsia="Times New Roman"/>
          <w:szCs w:val="24"/>
        </w:rPr>
        <w:t xml:space="preserve">ια την εκτέλεση αναπτυξιακών προγραμμάτων που χρηματοδοτούνται από ίδιους </w:t>
      </w:r>
      <w:r>
        <w:rPr>
          <w:rFonts w:eastAsia="Times New Roman"/>
          <w:szCs w:val="24"/>
        </w:rPr>
        <w:t>π</w:t>
      </w:r>
      <w:r w:rsidRPr="00917709">
        <w:rPr>
          <w:rFonts w:eastAsia="Times New Roman"/>
          <w:szCs w:val="24"/>
        </w:rPr>
        <w:t>όρους ή από ιδιωτικούς φορείς</w:t>
      </w:r>
      <w:r>
        <w:rPr>
          <w:rFonts w:eastAsia="Times New Roman"/>
          <w:szCs w:val="24"/>
        </w:rPr>
        <w:t>»,</w:t>
      </w:r>
      <w:r w:rsidRPr="00917709">
        <w:rPr>
          <w:rFonts w:eastAsia="Times New Roman"/>
          <w:szCs w:val="24"/>
        </w:rPr>
        <w:t xml:space="preserve"> </w:t>
      </w:r>
      <w:r>
        <w:rPr>
          <w:rFonts w:eastAsia="Times New Roman"/>
          <w:szCs w:val="24"/>
        </w:rPr>
        <w:t>ν.44</w:t>
      </w:r>
      <w:r w:rsidRPr="00917709">
        <w:rPr>
          <w:rFonts w:eastAsia="Times New Roman"/>
          <w:szCs w:val="24"/>
        </w:rPr>
        <w:t>52</w:t>
      </w:r>
      <w:r>
        <w:rPr>
          <w:rFonts w:eastAsia="Times New Roman"/>
          <w:szCs w:val="24"/>
        </w:rPr>
        <w:t>/20</w:t>
      </w:r>
      <w:r w:rsidRPr="00917709">
        <w:rPr>
          <w:rFonts w:eastAsia="Times New Roman"/>
          <w:szCs w:val="24"/>
        </w:rPr>
        <w:t>17</w:t>
      </w:r>
      <w:r>
        <w:rPr>
          <w:rFonts w:eastAsia="Times New Roman"/>
          <w:szCs w:val="24"/>
        </w:rPr>
        <w:t>,</w:t>
      </w:r>
      <w:r w:rsidRPr="00917709">
        <w:rPr>
          <w:rFonts w:eastAsia="Times New Roman"/>
          <w:szCs w:val="24"/>
        </w:rPr>
        <w:t xml:space="preserve"> άρθρο 21</w:t>
      </w:r>
      <w:r>
        <w:rPr>
          <w:rFonts w:eastAsia="Times New Roman"/>
          <w:szCs w:val="24"/>
        </w:rPr>
        <w:t>.</w:t>
      </w:r>
      <w:r w:rsidRPr="00917709">
        <w:rPr>
          <w:rFonts w:eastAsia="Times New Roman"/>
          <w:szCs w:val="24"/>
        </w:rPr>
        <w:t xml:space="preserve"> </w:t>
      </w:r>
      <w:r>
        <w:rPr>
          <w:rFonts w:eastAsia="Times New Roman"/>
          <w:szCs w:val="24"/>
        </w:rPr>
        <w:t>Ε</w:t>
      </w:r>
      <w:r w:rsidRPr="00917709">
        <w:rPr>
          <w:rFonts w:eastAsia="Times New Roman"/>
          <w:szCs w:val="24"/>
        </w:rPr>
        <w:t>ίναι εξαίρεση</w:t>
      </w:r>
      <w:r>
        <w:rPr>
          <w:rFonts w:eastAsia="Times New Roman"/>
          <w:szCs w:val="24"/>
        </w:rPr>
        <w:t>.</w:t>
      </w:r>
      <w:r w:rsidRPr="00917709">
        <w:rPr>
          <w:rFonts w:eastAsia="Times New Roman"/>
          <w:szCs w:val="24"/>
        </w:rPr>
        <w:t xml:space="preserve"> </w:t>
      </w:r>
      <w:r>
        <w:rPr>
          <w:rFonts w:eastAsia="Times New Roman"/>
          <w:szCs w:val="24"/>
        </w:rPr>
        <w:t>Επίσης,</w:t>
      </w:r>
      <w:r>
        <w:rPr>
          <w:rFonts w:eastAsia="Times New Roman"/>
          <w:szCs w:val="24"/>
        </w:rPr>
        <w:t xml:space="preserve"> ν.4</w:t>
      </w:r>
      <w:r w:rsidRPr="00917709">
        <w:rPr>
          <w:rFonts w:eastAsia="Times New Roman"/>
          <w:szCs w:val="24"/>
        </w:rPr>
        <w:t>506</w:t>
      </w:r>
      <w:r>
        <w:rPr>
          <w:rFonts w:eastAsia="Times New Roman"/>
          <w:szCs w:val="24"/>
        </w:rPr>
        <w:t>/20</w:t>
      </w:r>
      <w:r w:rsidRPr="00917709">
        <w:rPr>
          <w:rFonts w:eastAsia="Times New Roman"/>
          <w:szCs w:val="24"/>
        </w:rPr>
        <w:t>17</w:t>
      </w:r>
      <w:r>
        <w:rPr>
          <w:rFonts w:eastAsia="Times New Roman"/>
          <w:szCs w:val="24"/>
        </w:rPr>
        <w:t>,</w:t>
      </w:r>
      <w:r w:rsidRPr="00917709">
        <w:rPr>
          <w:rFonts w:eastAsia="Times New Roman"/>
          <w:szCs w:val="24"/>
        </w:rPr>
        <w:t xml:space="preserve"> άρθρο 8</w:t>
      </w:r>
      <w:r>
        <w:rPr>
          <w:rFonts w:eastAsia="Times New Roman"/>
          <w:szCs w:val="24"/>
        </w:rPr>
        <w:t>:</w:t>
      </w:r>
      <w:r w:rsidRPr="00917709">
        <w:rPr>
          <w:rFonts w:eastAsia="Times New Roman"/>
          <w:szCs w:val="24"/>
        </w:rPr>
        <w:t xml:space="preserve"> </w:t>
      </w:r>
      <w:r>
        <w:rPr>
          <w:rFonts w:eastAsia="Times New Roman"/>
          <w:szCs w:val="24"/>
        </w:rPr>
        <w:t>«Γ</w:t>
      </w:r>
      <w:r w:rsidRPr="00917709">
        <w:rPr>
          <w:rFonts w:eastAsia="Times New Roman"/>
          <w:szCs w:val="24"/>
        </w:rPr>
        <w:t xml:space="preserve">ια την κάλυψη των αναγκών καθαριότητας και φύλαξης των Υπουργείων των εποπτευόμενων </w:t>
      </w:r>
      <w:r>
        <w:rPr>
          <w:rFonts w:eastAsia="Times New Roman"/>
          <w:szCs w:val="24"/>
        </w:rPr>
        <w:t xml:space="preserve">από αυτά </w:t>
      </w:r>
      <w:r w:rsidRPr="00917709">
        <w:rPr>
          <w:rFonts w:eastAsia="Times New Roman"/>
          <w:szCs w:val="24"/>
        </w:rPr>
        <w:t xml:space="preserve">φορέων και των ανεξάρτητων αρχών με </w:t>
      </w:r>
      <w:r>
        <w:rPr>
          <w:rFonts w:eastAsia="Times New Roman"/>
          <w:szCs w:val="24"/>
        </w:rPr>
        <w:t>π</w:t>
      </w:r>
      <w:r w:rsidRPr="00917709">
        <w:rPr>
          <w:rFonts w:eastAsia="Times New Roman"/>
          <w:szCs w:val="24"/>
        </w:rPr>
        <w:t>ρόσληψη προσωπικού διάρκειας 18 μηνών</w:t>
      </w:r>
      <w:r>
        <w:rPr>
          <w:rFonts w:eastAsia="Times New Roman"/>
          <w:szCs w:val="24"/>
        </w:rPr>
        <w:t>».</w:t>
      </w:r>
      <w:r w:rsidRPr="00917709">
        <w:rPr>
          <w:rFonts w:eastAsia="Times New Roman"/>
          <w:szCs w:val="24"/>
        </w:rPr>
        <w:t xml:space="preserve"> </w:t>
      </w:r>
      <w:r>
        <w:rPr>
          <w:rFonts w:eastAsia="Times New Roman"/>
          <w:szCs w:val="24"/>
        </w:rPr>
        <w:t>Να διαβάσω τον ν.</w:t>
      </w:r>
      <w:r w:rsidRPr="00917709">
        <w:rPr>
          <w:rFonts w:eastAsia="Times New Roman"/>
          <w:szCs w:val="24"/>
        </w:rPr>
        <w:t>44</w:t>
      </w:r>
      <w:r>
        <w:rPr>
          <w:rFonts w:eastAsia="Times New Roman"/>
          <w:szCs w:val="24"/>
        </w:rPr>
        <w:t>83/2017,</w:t>
      </w:r>
      <w:r w:rsidRPr="00917709">
        <w:rPr>
          <w:rFonts w:eastAsia="Times New Roman"/>
          <w:szCs w:val="24"/>
        </w:rPr>
        <w:t xml:space="preserve"> άρθρο 38</w:t>
      </w:r>
      <w:r>
        <w:rPr>
          <w:rFonts w:eastAsia="Times New Roman"/>
          <w:szCs w:val="24"/>
        </w:rPr>
        <w:t>:</w:t>
      </w:r>
      <w:r w:rsidRPr="00917709">
        <w:rPr>
          <w:rFonts w:eastAsia="Times New Roman"/>
          <w:szCs w:val="24"/>
        </w:rPr>
        <w:t xml:space="preserve"> </w:t>
      </w:r>
      <w:r>
        <w:rPr>
          <w:rFonts w:eastAsia="Times New Roman"/>
          <w:szCs w:val="24"/>
        </w:rPr>
        <w:t>«Γ</w:t>
      </w:r>
      <w:r w:rsidRPr="00917709">
        <w:rPr>
          <w:rFonts w:eastAsia="Times New Roman"/>
          <w:szCs w:val="24"/>
        </w:rPr>
        <w:t>ια την πρόσληψη θέσεω</w:t>
      </w:r>
      <w:r w:rsidRPr="00917709">
        <w:rPr>
          <w:rFonts w:eastAsia="Times New Roman"/>
          <w:szCs w:val="24"/>
        </w:rPr>
        <w:t xml:space="preserve">ν δημοσιογράφων </w:t>
      </w:r>
      <w:r>
        <w:rPr>
          <w:rFonts w:eastAsia="Times New Roman"/>
          <w:szCs w:val="24"/>
        </w:rPr>
        <w:t xml:space="preserve">στους </w:t>
      </w:r>
      <w:r>
        <w:rPr>
          <w:rFonts w:eastAsia="Times New Roman"/>
          <w:szCs w:val="24"/>
        </w:rPr>
        <w:t>π</w:t>
      </w:r>
      <w:r>
        <w:rPr>
          <w:rFonts w:eastAsia="Times New Roman"/>
          <w:szCs w:val="24"/>
        </w:rPr>
        <w:t>εριφερειάρχες». Αυτές είναι τρεις ενδεικτικές περιπτώσεις. Καταθέτω για τα</w:t>
      </w:r>
      <w:r w:rsidRPr="00917709">
        <w:rPr>
          <w:rFonts w:eastAsia="Times New Roman"/>
          <w:szCs w:val="24"/>
        </w:rPr>
        <w:t xml:space="preserve"> </w:t>
      </w:r>
      <w:r>
        <w:rPr>
          <w:rFonts w:eastAsia="Times New Roman"/>
          <w:szCs w:val="24"/>
        </w:rPr>
        <w:t>Π</w:t>
      </w:r>
      <w:r w:rsidRPr="00917709">
        <w:rPr>
          <w:rFonts w:eastAsia="Times New Roman"/>
          <w:szCs w:val="24"/>
        </w:rPr>
        <w:t xml:space="preserve">ρακτικά τις υπόλοιπες </w:t>
      </w:r>
      <w:r>
        <w:rPr>
          <w:rFonts w:eastAsia="Times New Roman"/>
          <w:szCs w:val="24"/>
        </w:rPr>
        <w:t>δώδεκα -συνολικά είναι δεκαπέντε-</w:t>
      </w:r>
      <w:r w:rsidRPr="00917709">
        <w:rPr>
          <w:rFonts w:eastAsia="Times New Roman"/>
          <w:szCs w:val="24"/>
        </w:rPr>
        <w:t xml:space="preserve"> που έτσι</w:t>
      </w:r>
      <w:r>
        <w:rPr>
          <w:rFonts w:eastAsia="Times New Roman"/>
          <w:szCs w:val="24"/>
        </w:rPr>
        <w:t>,</w:t>
      </w:r>
      <w:r w:rsidRPr="00917709">
        <w:rPr>
          <w:rFonts w:eastAsia="Times New Roman"/>
          <w:szCs w:val="24"/>
        </w:rPr>
        <w:t xml:space="preserve"> πολύ γρήγορα</w:t>
      </w:r>
      <w:r>
        <w:rPr>
          <w:rFonts w:eastAsia="Times New Roman"/>
          <w:szCs w:val="24"/>
        </w:rPr>
        <w:t>,</w:t>
      </w:r>
      <w:r w:rsidRPr="00917709">
        <w:rPr>
          <w:rFonts w:eastAsia="Times New Roman"/>
          <w:szCs w:val="24"/>
        </w:rPr>
        <w:t xml:space="preserve"> μπόρεσα να βρω</w:t>
      </w:r>
      <w:r>
        <w:rPr>
          <w:rFonts w:eastAsia="Times New Roman"/>
          <w:szCs w:val="24"/>
        </w:rPr>
        <w:t xml:space="preserve">, </w:t>
      </w:r>
      <w:r w:rsidRPr="00917709">
        <w:rPr>
          <w:rFonts w:eastAsia="Times New Roman"/>
          <w:szCs w:val="24"/>
        </w:rPr>
        <w:t>που έχουμε εξαιρέσεις από τον προγραμματισμό των προσλήψεων</w:t>
      </w:r>
      <w:r>
        <w:rPr>
          <w:rFonts w:eastAsia="Times New Roman"/>
          <w:szCs w:val="24"/>
        </w:rPr>
        <w:t>,</w:t>
      </w:r>
      <w:r w:rsidRPr="00917709">
        <w:rPr>
          <w:rFonts w:eastAsia="Times New Roman"/>
          <w:szCs w:val="24"/>
        </w:rPr>
        <w:t xml:space="preserve"> </w:t>
      </w:r>
      <w:r w:rsidRPr="00917709">
        <w:rPr>
          <w:rFonts w:eastAsia="Times New Roman"/>
          <w:szCs w:val="24"/>
        </w:rPr>
        <w:t xml:space="preserve">όπως </w:t>
      </w:r>
      <w:r>
        <w:rPr>
          <w:rFonts w:eastAsia="Times New Roman"/>
          <w:szCs w:val="24"/>
        </w:rPr>
        <w:t>ίσχυε</w:t>
      </w:r>
      <w:r w:rsidRPr="00917709">
        <w:rPr>
          <w:rFonts w:eastAsia="Times New Roman"/>
          <w:szCs w:val="24"/>
        </w:rPr>
        <w:t xml:space="preserve"> με την Υπουργική Επιτροπή η οποία </w:t>
      </w:r>
      <w:r>
        <w:rPr>
          <w:rFonts w:eastAsia="Times New Roman"/>
          <w:szCs w:val="24"/>
        </w:rPr>
        <w:t>π</w:t>
      </w:r>
      <w:r w:rsidRPr="00917709">
        <w:rPr>
          <w:rFonts w:eastAsia="Times New Roman"/>
          <w:szCs w:val="24"/>
        </w:rPr>
        <w:t xml:space="preserve">ροβλεπόταν στην </w:t>
      </w:r>
      <w:r>
        <w:rPr>
          <w:rFonts w:eastAsia="Times New Roman"/>
          <w:szCs w:val="24"/>
        </w:rPr>
        <w:t xml:space="preserve">ΠΥΣ </w:t>
      </w:r>
      <w:r w:rsidRPr="00917709">
        <w:rPr>
          <w:rFonts w:eastAsia="Times New Roman"/>
          <w:szCs w:val="24"/>
        </w:rPr>
        <w:t>33</w:t>
      </w:r>
      <w:r>
        <w:rPr>
          <w:rFonts w:eastAsia="Times New Roman"/>
          <w:szCs w:val="24"/>
        </w:rPr>
        <w:t>/</w:t>
      </w:r>
      <w:r w:rsidRPr="00917709">
        <w:rPr>
          <w:rFonts w:eastAsia="Times New Roman"/>
          <w:szCs w:val="24"/>
        </w:rPr>
        <w:t>2006</w:t>
      </w:r>
      <w:r>
        <w:rPr>
          <w:rFonts w:eastAsia="Times New Roman"/>
          <w:szCs w:val="24"/>
        </w:rPr>
        <w:t xml:space="preserve">. </w:t>
      </w:r>
    </w:p>
    <w:p w14:paraId="20A4E821" w14:textId="77777777" w:rsidR="005D4821" w:rsidRDefault="006B233D">
      <w:pPr>
        <w:spacing w:line="600" w:lineRule="auto"/>
        <w:ind w:firstLine="720"/>
        <w:jc w:val="both"/>
        <w:rPr>
          <w:rFonts w:eastAsia="Times New Roman"/>
          <w:szCs w:val="24"/>
        </w:rPr>
      </w:pPr>
      <w:r w:rsidRPr="00AF3B92">
        <w:rPr>
          <w:rFonts w:eastAsia="Times New Roman"/>
          <w:szCs w:val="24"/>
        </w:rPr>
        <w:lastRenderedPageBreak/>
        <w:t xml:space="preserve">(Στο σημείο αυτό ο Βουλευτής κ. </w:t>
      </w:r>
      <w:r w:rsidRPr="00154617">
        <w:rPr>
          <w:rFonts w:eastAsia="Times New Roman" w:cs="Times New Roman"/>
          <w:szCs w:val="24"/>
        </w:rPr>
        <w:t>Γεώργιος Γεωργαντάς</w:t>
      </w:r>
      <w:r>
        <w:rPr>
          <w:rFonts w:eastAsia="Times New Roman" w:cs="Times New Roman"/>
          <w:szCs w:val="24"/>
        </w:rPr>
        <w:t xml:space="preserve"> </w:t>
      </w:r>
      <w:r w:rsidRPr="00AF3B92">
        <w:rPr>
          <w:rFonts w:eastAsia="Times New Roman"/>
          <w:szCs w:val="24"/>
        </w:rPr>
        <w:t xml:space="preserve">καταθέτει για τα Πρακτικά το προαναφερθέν έγγραφο, το οποίο βρίσκεται στο </w:t>
      </w:r>
      <w:r>
        <w:rPr>
          <w:rFonts w:eastAsia="Times New Roman"/>
          <w:szCs w:val="24"/>
        </w:rPr>
        <w:t>α</w:t>
      </w:r>
      <w:r w:rsidRPr="00AF3B92">
        <w:rPr>
          <w:rFonts w:eastAsia="Times New Roman"/>
          <w:szCs w:val="24"/>
        </w:rPr>
        <w:t xml:space="preserve">ρχείο του Τμήματος Γραμματείας της Διεύθυνσης </w:t>
      </w:r>
      <w:r w:rsidRPr="00AF3B92">
        <w:rPr>
          <w:rFonts w:eastAsia="Times New Roman"/>
          <w:szCs w:val="24"/>
        </w:rPr>
        <w:t>Στενογραφίας και Πρακτικών της Βουλής)</w:t>
      </w:r>
    </w:p>
    <w:p w14:paraId="20A4E822" w14:textId="77777777" w:rsidR="005D4821" w:rsidRDefault="006B233D">
      <w:pPr>
        <w:tabs>
          <w:tab w:val="center" w:pos="4753"/>
          <w:tab w:val="left" w:pos="6156"/>
        </w:tabs>
        <w:spacing w:line="600" w:lineRule="auto"/>
        <w:ind w:firstLine="720"/>
        <w:jc w:val="both"/>
        <w:rPr>
          <w:rFonts w:eastAsia="Times New Roman"/>
          <w:szCs w:val="24"/>
        </w:rPr>
      </w:pPr>
      <w:r>
        <w:rPr>
          <w:rFonts w:eastAsia="Times New Roman"/>
          <w:szCs w:val="24"/>
        </w:rPr>
        <w:t>Αν, λοιπόν, δεν θωρακίσουμε</w:t>
      </w:r>
      <w:r w:rsidRPr="00917709">
        <w:rPr>
          <w:rFonts w:eastAsia="Times New Roman"/>
          <w:szCs w:val="24"/>
        </w:rPr>
        <w:t xml:space="preserve"> αυτό</w:t>
      </w:r>
      <w:r>
        <w:rPr>
          <w:rFonts w:eastAsia="Times New Roman"/>
          <w:szCs w:val="24"/>
        </w:rPr>
        <w:t>ν</w:t>
      </w:r>
      <w:r w:rsidRPr="00917709">
        <w:rPr>
          <w:rFonts w:eastAsia="Times New Roman"/>
          <w:szCs w:val="24"/>
        </w:rPr>
        <w:t xml:space="preserve"> το</w:t>
      </w:r>
      <w:r>
        <w:rPr>
          <w:rFonts w:eastAsia="Times New Roman"/>
          <w:szCs w:val="24"/>
        </w:rPr>
        <w:t>ν</w:t>
      </w:r>
      <w:r w:rsidRPr="00917709">
        <w:rPr>
          <w:rFonts w:eastAsia="Times New Roman"/>
          <w:szCs w:val="24"/>
        </w:rPr>
        <w:t xml:space="preserve"> προγραμματισμό και αυτή</w:t>
      </w:r>
      <w:r>
        <w:rPr>
          <w:rFonts w:eastAsia="Times New Roman"/>
          <w:szCs w:val="24"/>
        </w:rPr>
        <w:t>ν</w:t>
      </w:r>
      <w:r w:rsidRPr="00917709">
        <w:rPr>
          <w:rFonts w:eastAsia="Times New Roman"/>
          <w:szCs w:val="24"/>
        </w:rPr>
        <w:t xml:space="preserve"> την πρόβλεψη </w:t>
      </w:r>
      <w:r>
        <w:rPr>
          <w:rFonts w:eastAsia="Times New Roman"/>
          <w:szCs w:val="24"/>
        </w:rPr>
        <w:t>μόνο σε</w:t>
      </w:r>
      <w:r w:rsidRPr="00917709">
        <w:rPr>
          <w:rFonts w:eastAsia="Times New Roman"/>
          <w:szCs w:val="24"/>
        </w:rPr>
        <w:t xml:space="preserve"> απόλυτα απρόβλεπτες και έκτακτες ανάγκες και μόνο σε έκτακτο προσωπικό </w:t>
      </w:r>
      <w:r>
        <w:rPr>
          <w:rFonts w:eastAsia="Times New Roman"/>
          <w:szCs w:val="24"/>
        </w:rPr>
        <w:t>-</w:t>
      </w:r>
      <w:r w:rsidRPr="00917709">
        <w:rPr>
          <w:rFonts w:eastAsia="Times New Roman"/>
          <w:szCs w:val="24"/>
        </w:rPr>
        <w:t>όχι και σε μόνιμο</w:t>
      </w:r>
      <w:r>
        <w:rPr>
          <w:rFonts w:eastAsia="Times New Roman"/>
          <w:szCs w:val="24"/>
        </w:rPr>
        <w:t>,</w:t>
      </w:r>
      <w:r w:rsidRPr="00917709">
        <w:rPr>
          <w:rFonts w:eastAsia="Times New Roman"/>
          <w:szCs w:val="24"/>
        </w:rPr>
        <w:t xml:space="preserve"> όπως προβλέπετ</w:t>
      </w:r>
      <w:r>
        <w:rPr>
          <w:rFonts w:eastAsia="Times New Roman"/>
          <w:szCs w:val="24"/>
        </w:rPr>
        <w:t>ε</w:t>
      </w:r>
      <w:r w:rsidRPr="00917709">
        <w:rPr>
          <w:rFonts w:eastAsia="Times New Roman"/>
          <w:szCs w:val="24"/>
        </w:rPr>
        <w:t xml:space="preserve"> </w:t>
      </w:r>
      <w:r>
        <w:rPr>
          <w:rFonts w:eastAsia="Times New Roman"/>
          <w:szCs w:val="24"/>
        </w:rPr>
        <w:t>εσείς-</w:t>
      </w:r>
      <w:r w:rsidRPr="00917709">
        <w:rPr>
          <w:rFonts w:eastAsia="Times New Roman"/>
          <w:szCs w:val="24"/>
        </w:rPr>
        <w:t xml:space="preserve"> τότε </w:t>
      </w:r>
      <w:r>
        <w:rPr>
          <w:rFonts w:eastAsia="Times New Roman"/>
          <w:szCs w:val="24"/>
        </w:rPr>
        <w:t>ν</w:t>
      </w:r>
      <w:r w:rsidRPr="00917709">
        <w:rPr>
          <w:rFonts w:eastAsia="Times New Roman"/>
          <w:szCs w:val="24"/>
        </w:rPr>
        <w:t>ομίζω ότι εδώ</w:t>
      </w:r>
      <w:r w:rsidRPr="00917709">
        <w:rPr>
          <w:rFonts w:eastAsia="Times New Roman"/>
          <w:szCs w:val="24"/>
        </w:rPr>
        <w:t xml:space="preserve"> ερχόμαστε να υπερθεματίσ</w:t>
      </w:r>
      <w:r>
        <w:rPr>
          <w:rFonts w:eastAsia="Times New Roman"/>
          <w:szCs w:val="24"/>
        </w:rPr>
        <w:t>ουμε</w:t>
      </w:r>
      <w:r w:rsidRPr="00917709">
        <w:rPr>
          <w:rFonts w:eastAsia="Times New Roman"/>
          <w:szCs w:val="24"/>
        </w:rPr>
        <w:t xml:space="preserve"> με σε </w:t>
      </w:r>
      <w:r>
        <w:rPr>
          <w:rFonts w:eastAsia="Times New Roman"/>
          <w:szCs w:val="24"/>
        </w:rPr>
        <w:t>μια</w:t>
      </w:r>
      <w:r w:rsidRPr="00917709">
        <w:rPr>
          <w:rFonts w:eastAsia="Times New Roman"/>
          <w:szCs w:val="24"/>
        </w:rPr>
        <w:t xml:space="preserve"> </w:t>
      </w:r>
      <w:r>
        <w:rPr>
          <w:rFonts w:eastAsia="Times New Roman"/>
          <w:szCs w:val="24"/>
        </w:rPr>
        <w:t>έ</w:t>
      </w:r>
      <w:r w:rsidRPr="00917709">
        <w:rPr>
          <w:rFonts w:eastAsia="Times New Roman"/>
          <w:szCs w:val="24"/>
        </w:rPr>
        <w:t xml:space="preserve">κθεση </w:t>
      </w:r>
      <w:r>
        <w:rPr>
          <w:rFonts w:eastAsia="Times New Roman"/>
          <w:szCs w:val="24"/>
        </w:rPr>
        <w:t>ι</w:t>
      </w:r>
      <w:r w:rsidRPr="00917709">
        <w:rPr>
          <w:rFonts w:eastAsia="Times New Roman"/>
          <w:szCs w:val="24"/>
        </w:rPr>
        <w:t>δεών</w:t>
      </w:r>
      <w:r>
        <w:rPr>
          <w:rFonts w:eastAsia="Times New Roman"/>
          <w:szCs w:val="24"/>
        </w:rPr>
        <w:t>.</w:t>
      </w:r>
    </w:p>
    <w:p w14:paraId="20A4E823" w14:textId="77777777" w:rsidR="005D4821" w:rsidRDefault="006B233D">
      <w:pPr>
        <w:tabs>
          <w:tab w:val="center" w:pos="4753"/>
          <w:tab w:val="left" w:pos="6156"/>
        </w:tabs>
        <w:spacing w:line="600" w:lineRule="auto"/>
        <w:ind w:firstLine="720"/>
        <w:jc w:val="both"/>
        <w:rPr>
          <w:rFonts w:eastAsia="Times New Roman"/>
          <w:szCs w:val="24"/>
        </w:rPr>
      </w:pPr>
      <w:r>
        <w:rPr>
          <w:rFonts w:eastAsia="Times New Roman"/>
          <w:szCs w:val="24"/>
        </w:rPr>
        <w:t>Σ</w:t>
      </w:r>
      <w:r w:rsidRPr="00917709">
        <w:rPr>
          <w:rFonts w:eastAsia="Times New Roman"/>
          <w:szCs w:val="24"/>
        </w:rPr>
        <w:t>ε αυτή</w:t>
      </w:r>
      <w:r>
        <w:rPr>
          <w:rFonts w:eastAsia="Times New Roman"/>
          <w:szCs w:val="24"/>
        </w:rPr>
        <w:t>ν</w:t>
      </w:r>
      <w:r w:rsidRPr="00917709">
        <w:rPr>
          <w:rFonts w:eastAsia="Times New Roman"/>
          <w:szCs w:val="24"/>
        </w:rPr>
        <w:t xml:space="preserve"> την έκθεση </w:t>
      </w:r>
      <w:r>
        <w:rPr>
          <w:rFonts w:eastAsia="Times New Roman"/>
          <w:szCs w:val="24"/>
        </w:rPr>
        <w:t>ιδεών,</w:t>
      </w:r>
      <w:r w:rsidRPr="00917709">
        <w:rPr>
          <w:rFonts w:eastAsia="Times New Roman"/>
          <w:szCs w:val="24"/>
        </w:rPr>
        <w:t xml:space="preserve"> </w:t>
      </w:r>
      <w:r>
        <w:rPr>
          <w:rFonts w:eastAsia="Times New Roman"/>
          <w:szCs w:val="24"/>
        </w:rPr>
        <w:t>λ</w:t>
      </w:r>
      <w:r w:rsidRPr="00917709">
        <w:rPr>
          <w:rFonts w:eastAsia="Times New Roman"/>
          <w:szCs w:val="24"/>
        </w:rPr>
        <w:t>οιπόν</w:t>
      </w:r>
      <w:r>
        <w:rPr>
          <w:rFonts w:eastAsia="Times New Roman"/>
          <w:szCs w:val="24"/>
        </w:rPr>
        <w:t>,</w:t>
      </w:r>
      <w:r w:rsidRPr="00917709">
        <w:rPr>
          <w:rFonts w:eastAsia="Times New Roman"/>
          <w:szCs w:val="24"/>
        </w:rPr>
        <w:t xml:space="preserve"> για να είμαι δίκαιος</w:t>
      </w:r>
      <w:r>
        <w:rPr>
          <w:rFonts w:eastAsia="Times New Roman"/>
          <w:szCs w:val="24"/>
        </w:rPr>
        <w:t>,</w:t>
      </w:r>
      <w:r w:rsidRPr="00917709">
        <w:rPr>
          <w:rFonts w:eastAsia="Times New Roman"/>
          <w:szCs w:val="24"/>
        </w:rPr>
        <w:t xml:space="preserve"> επειδή </w:t>
      </w:r>
      <w:r>
        <w:rPr>
          <w:rFonts w:eastAsia="Times New Roman"/>
          <w:szCs w:val="24"/>
        </w:rPr>
        <w:t>π</w:t>
      </w:r>
      <w:r w:rsidRPr="00917709">
        <w:rPr>
          <w:rFonts w:eastAsia="Times New Roman"/>
          <w:szCs w:val="24"/>
        </w:rPr>
        <w:t xml:space="preserve">ράγματι στις παρατηρήσεις </w:t>
      </w:r>
      <w:r>
        <w:rPr>
          <w:rFonts w:eastAsia="Times New Roman"/>
          <w:szCs w:val="24"/>
        </w:rPr>
        <w:t xml:space="preserve">μου </w:t>
      </w:r>
      <w:r w:rsidRPr="00917709">
        <w:rPr>
          <w:rFonts w:eastAsia="Times New Roman"/>
          <w:szCs w:val="24"/>
        </w:rPr>
        <w:t>περί του ετήσιου και διετή προγραμματισμού δεχτήκατε</w:t>
      </w:r>
      <w:r>
        <w:rPr>
          <w:rFonts w:eastAsia="Times New Roman"/>
          <w:szCs w:val="24"/>
        </w:rPr>
        <w:t xml:space="preserve"> -</w:t>
      </w:r>
      <w:r w:rsidRPr="00917709">
        <w:rPr>
          <w:rFonts w:eastAsia="Times New Roman"/>
          <w:szCs w:val="24"/>
        </w:rPr>
        <w:t>όπως δέχτηκαν</w:t>
      </w:r>
      <w:r>
        <w:rPr>
          <w:rFonts w:eastAsia="Times New Roman"/>
          <w:szCs w:val="24"/>
        </w:rPr>
        <w:t xml:space="preserve">, φαντάζομαι, </w:t>
      </w:r>
      <w:r w:rsidRPr="00917709">
        <w:rPr>
          <w:rFonts w:eastAsia="Times New Roman"/>
          <w:szCs w:val="24"/>
        </w:rPr>
        <w:t xml:space="preserve">οι επιτροπές και </w:t>
      </w:r>
      <w:r>
        <w:rPr>
          <w:rFonts w:eastAsia="Times New Roman"/>
          <w:szCs w:val="24"/>
        </w:rPr>
        <w:t>θα δεχτεί</w:t>
      </w:r>
      <w:r w:rsidRPr="00917709">
        <w:rPr>
          <w:rFonts w:eastAsia="Times New Roman"/>
          <w:szCs w:val="24"/>
        </w:rPr>
        <w:t xml:space="preserve"> </w:t>
      </w:r>
      <w:r>
        <w:rPr>
          <w:rFonts w:eastAsia="Times New Roman"/>
          <w:szCs w:val="24"/>
        </w:rPr>
        <w:t xml:space="preserve">και </w:t>
      </w:r>
      <w:r w:rsidRPr="00917709">
        <w:rPr>
          <w:rFonts w:eastAsia="Times New Roman"/>
          <w:szCs w:val="24"/>
        </w:rPr>
        <w:t xml:space="preserve">το </w:t>
      </w:r>
      <w:r>
        <w:rPr>
          <w:rFonts w:eastAsia="Times New Roman"/>
          <w:szCs w:val="24"/>
        </w:rPr>
        <w:t>Σ</w:t>
      </w:r>
      <w:r w:rsidRPr="00917709">
        <w:rPr>
          <w:rFonts w:eastAsia="Times New Roman"/>
          <w:szCs w:val="24"/>
        </w:rPr>
        <w:t>ώμα</w:t>
      </w:r>
      <w:r>
        <w:rPr>
          <w:rFonts w:eastAsia="Times New Roman"/>
          <w:szCs w:val="24"/>
        </w:rPr>
        <w:t>- ότι τη δυνατότητα του προγραμ</w:t>
      </w:r>
      <w:r w:rsidRPr="00917709">
        <w:rPr>
          <w:rFonts w:eastAsia="Times New Roman"/>
          <w:szCs w:val="24"/>
        </w:rPr>
        <w:t xml:space="preserve">ματισμού για το 2020 και το 2021 πρέπει να </w:t>
      </w:r>
      <w:r>
        <w:rPr>
          <w:rFonts w:eastAsia="Times New Roman"/>
          <w:szCs w:val="24"/>
        </w:rPr>
        <w:t>την</w:t>
      </w:r>
      <w:r w:rsidRPr="00917709">
        <w:rPr>
          <w:rFonts w:eastAsia="Times New Roman"/>
          <w:szCs w:val="24"/>
        </w:rPr>
        <w:t xml:space="preserve"> έχει η </w:t>
      </w:r>
      <w:r>
        <w:rPr>
          <w:rFonts w:eastAsia="Times New Roman"/>
          <w:szCs w:val="24"/>
        </w:rPr>
        <w:t>όποια</w:t>
      </w:r>
      <w:r w:rsidRPr="00917709">
        <w:rPr>
          <w:rFonts w:eastAsia="Times New Roman"/>
          <w:szCs w:val="24"/>
        </w:rPr>
        <w:t xml:space="preserve"> επόμενη κυβέρνηση</w:t>
      </w:r>
      <w:r>
        <w:rPr>
          <w:rFonts w:eastAsia="Times New Roman"/>
          <w:szCs w:val="24"/>
        </w:rPr>
        <w:t>, δεχθήκατε</w:t>
      </w:r>
      <w:r w:rsidRPr="00917709">
        <w:rPr>
          <w:rFonts w:eastAsia="Times New Roman"/>
          <w:szCs w:val="24"/>
        </w:rPr>
        <w:t xml:space="preserve"> η τελική έγκριση να γίνει το δεύτερο δεκαπενθήμερο του Νοεμβρίου του 2019</w:t>
      </w:r>
      <w:r>
        <w:rPr>
          <w:rFonts w:eastAsia="Times New Roman"/>
          <w:szCs w:val="24"/>
        </w:rPr>
        <w:t xml:space="preserve">, μ’ αυτήν την παρατήρηση αλλά </w:t>
      </w:r>
      <w:r w:rsidRPr="00917709">
        <w:rPr>
          <w:rFonts w:eastAsia="Times New Roman"/>
          <w:szCs w:val="24"/>
        </w:rPr>
        <w:t>και με τις παρατηρήσ</w:t>
      </w:r>
      <w:r w:rsidRPr="00917709">
        <w:rPr>
          <w:rFonts w:eastAsia="Times New Roman"/>
          <w:szCs w:val="24"/>
        </w:rPr>
        <w:t>εις που κάνω για τη δυσκολία όλου αυτού του εγχειρήματος</w:t>
      </w:r>
      <w:r>
        <w:rPr>
          <w:rFonts w:eastAsia="Times New Roman"/>
          <w:szCs w:val="24"/>
        </w:rPr>
        <w:t>,</w:t>
      </w:r>
      <w:r w:rsidRPr="00917709">
        <w:rPr>
          <w:rFonts w:eastAsia="Times New Roman"/>
          <w:szCs w:val="24"/>
        </w:rPr>
        <w:t xml:space="preserve"> εμείς θα υπερψηφί</w:t>
      </w:r>
      <w:r w:rsidRPr="00917709">
        <w:rPr>
          <w:rFonts w:eastAsia="Times New Roman"/>
          <w:szCs w:val="24"/>
        </w:rPr>
        <w:lastRenderedPageBreak/>
        <w:t>σου</w:t>
      </w:r>
      <w:r>
        <w:rPr>
          <w:rFonts w:eastAsia="Times New Roman"/>
          <w:szCs w:val="24"/>
        </w:rPr>
        <w:t>με</w:t>
      </w:r>
      <w:r w:rsidRPr="00917709">
        <w:rPr>
          <w:rFonts w:eastAsia="Times New Roman"/>
          <w:szCs w:val="24"/>
        </w:rPr>
        <w:t xml:space="preserve"> τις δύο αυτές διατάξεις περί ετήσιου και διετή προγραμματισμού προσλήψεων</w:t>
      </w:r>
      <w:r>
        <w:rPr>
          <w:rFonts w:eastAsia="Times New Roman"/>
          <w:szCs w:val="24"/>
        </w:rPr>
        <w:t>.</w:t>
      </w:r>
      <w:r w:rsidRPr="00917709">
        <w:rPr>
          <w:rFonts w:eastAsia="Times New Roman"/>
          <w:szCs w:val="24"/>
        </w:rPr>
        <w:t xml:space="preserve"> </w:t>
      </w:r>
      <w:r>
        <w:rPr>
          <w:rFonts w:eastAsia="Times New Roman"/>
          <w:szCs w:val="24"/>
        </w:rPr>
        <w:t>Γ</w:t>
      </w:r>
      <w:r w:rsidRPr="00917709">
        <w:rPr>
          <w:rFonts w:eastAsia="Times New Roman"/>
          <w:szCs w:val="24"/>
        </w:rPr>
        <w:t>ια τον πολυετή προγραμματισμό</w:t>
      </w:r>
      <w:r>
        <w:rPr>
          <w:rFonts w:eastAsia="Times New Roman"/>
          <w:szCs w:val="24"/>
        </w:rPr>
        <w:t>,</w:t>
      </w:r>
      <w:r w:rsidRPr="00917709">
        <w:rPr>
          <w:rFonts w:eastAsia="Times New Roman"/>
          <w:szCs w:val="24"/>
        </w:rPr>
        <w:t xml:space="preserve"> αναφέρεται πολύ αόριστα</w:t>
      </w:r>
      <w:r>
        <w:rPr>
          <w:rFonts w:eastAsia="Times New Roman"/>
          <w:szCs w:val="24"/>
        </w:rPr>
        <w:t>, δεν είναι διατυπωμένος μ</w:t>
      </w:r>
      <w:r w:rsidRPr="00917709">
        <w:rPr>
          <w:rFonts w:eastAsia="Times New Roman"/>
          <w:szCs w:val="24"/>
        </w:rPr>
        <w:t xml:space="preserve">ε σαφή τρόπο και </w:t>
      </w:r>
      <w:r w:rsidRPr="00917709">
        <w:rPr>
          <w:rFonts w:eastAsia="Times New Roman"/>
          <w:szCs w:val="24"/>
        </w:rPr>
        <w:t>θεωρώ ότι δεν μπορεί να λειτουργήσει έτσι όπως αναφέρεται</w:t>
      </w:r>
      <w:r>
        <w:rPr>
          <w:rFonts w:eastAsia="Times New Roman"/>
          <w:szCs w:val="24"/>
        </w:rPr>
        <w:t>.</w:t>
      </w:r>
    </w:p>
    <w:p w14:paraId="20A4E824" w14:textId="77777777" w:rsidR="005D4821" w:rsidRDefault="006B233D">
      <w:pPr>
        <w:spacing w:line="600" w:lineRule="auto"/>
        <w:ind w:firstLine="720"/>
        <w:jc w:val="both"/>
        <w:rPr>
          <w:rFonts w:eastAsia="Times New Roman"/>
          <w:szCs w:val="24"/>
        </w:rPr>
      </w:pPr>
      <w:r w:rsidRPr="00853585">
        <w:rPr>
          <w:rFonts w:eastAsia="Times New Roman"/>
          <w:szCs w:val="24"/>
        </w:rPr>
        <w:t>Σε κάθε περίπτωση</w:t>
      </w:r>
      <w:r>
        <w:rPr>
          <w:rFonts w:eastAsia="Times New Roman"/>
          <w:szCs w:val="24"/>
        </w:rPr>
        <w:t>,</w:t>
      </w:r>
      <w:r w:rsidRPr="00853585">
        <w:rPr>
          <w:rFonts w:eastAsia="Times New Roman"/>
          <w:szCs w:val="24"/>
        </w:rPr>
        <w:t xml:space="preserve"> ελπίζουμε η Κυβέρνηση στο επόμενο διάστημα</w:t>
      </w:r>
      <w:r>
        <w:rPr>
          <w:rFonts w:eastAsia="Times New Roman"/>
          <w:szCs w:val="24"/>
        </w:rPr>
        <w:t xml:space="preserve"> -</w:t>
      </w:r>
      <w:r w:rsidRPr="00853585">
        <w:rPr>
          <w:rFonts w:eastAsia="Times New Roman"/>
          <w:szCs w:val="24"/>
        </w:rPr>
        <w:t>αλλά δυστυχώς δεν υπάρχει</w:t>
      </w:r>
      <w:r>
        <w:rPr>
          <w:rFonts w:eastAsia="Times New Roman"/>
          <w:szCs w:val="24"/>
        </w:rPr>
        <w:t>,</w:t>
      </w:r>
      <w:r w:rsidRPr="00853585">
        <w:rPr>
          <w:rFonts w:eastAsia="Times New Roman"/>
          <w:szCs w:val="24"/>
        </w:rPr>
        <w:t xml:space="preserve"> όπως </w:t>
      </w:r>
      <w:r>
        <w:rPr>
          <w:rFonts w:eastAsia="Times New Roman"/>
          <w:szCs w:val="24"/>
        </w:rPr>
        <w:t>επανέλαβα,</w:t>
      </w:r>
      <w:r w:rsidRPr="00853585">
        <w:rPr>
          <w:rFonts w:eastAsia="Times New Roman"/>
          <w:szCs w:val="24"/>
        </w:rPr>
        <w:t xml:space="preserve"> αυτή η αξιοπιστία</w:t>
      </w:r>
      <w:r>
        <w:rPr>
          <w:rFonts w:eastAsia="Times New Roman"/>
          <w:szCs w:val="24"/>
        </w:rPr>
        <w:t>-</w:t>
      </w:r>
      <w:r w:rsidRPr="00853585">
        <w:rPr>
          <w:rFonts w:eastAsia="Times New Roman"/>
          <w:szCs w:val="24"/>
        </w:rPr>
        <w:t xml:space="preserve"> να μπορέσει να λειτουργήσει μέσα και στο πνεύμα</w:t>
      </w:r>
      <w:r>
        <w:rPr>
          <w:rFonts w:eastAsia="Times New Roman"/>
          <w:szCs w:val="24"/>
        </w:rPr>
        <w:t>,</w:t>
      </w:r>
      <w:r w:rsidRPr="00853585">
        <w:rPr>
          <w:rFonts w:eastAsia="Times New Roman"/>
          <w:szCs w:val="24"/>
        </w:rPr>
        <w:t xml:space="preserve"> </w:t>
      </w:r>
      <w:r>
        <w:rPr>
          <w:rFonts w:eastAsia="Times New Roman"/>
          <w:szCs w:val="24"/>
        </w:rPr>
        <w:t>ό</w:t>
      </w:r>
      <w:r w:rsidRPr="00853585">
        <w:rPr>
          <w:rFonts w:eastAsia="Times New Roman"/>
          <w:szCs w:val="24"/>
        </w:rPr>
        <w:t>χι απλά στο γράμμα του</w:t>
      </w:r>
      <w:r w:rsidRPr="00853585">
        <w:rPr>
          <w:rFonts w:eastAsia="Times New Roman"/>
          <w:szCs w:val="24"/>
        </w:rPr>
        <w:t xml:space="preserve"> νόμου</w:t>
      </w:r>
      <w:r>
        <w:rPr>
          <w:rFonts w:eastAsia="Times New Roman"/>
          <w:szCs w:val="24"/>
        </w:rPr>
        <w:t xml:space="preserve">, έτσι όπως τα καταθέτετε, </w:t>
      </w:r>
      <w:r w:rsidRPr="00853585">
        <w:rPr>
          <w:rFonts w:eastAsia="Times New Roman"/>
          <w:szCs w:val="24"/>
        </w:rPr>
        <w:t xml:space="preserve">κάνοντας εκμετάλλευση των </w:t>
      </w:r>
      <w:r>
        <w:rPr>
          <w:rFonts w:eastAsia="Times New Roman"/>
          <w:szCs w:val="24"/>
        </w:rPr>
        <w:t>όποιων</w:t>
      </w:r>
      <w:r w:rsidRPr="00853585">
        <w:rPr>
          <w:rFonts w:eastAsia="Times New Roman"/>
          <w:szCs w:val="24"/>
        </w:rPr>
        <w:t xml:space="preserve"> εξαιρέσεων</w:t>
      </w:r>
      <w:r>
        <w:rPr>
          <w:rFonts w:eastAsia="Times New Roman"/>
          <w:szCs w:val="24"/>
        </w:rPr>
        <w:t>.</w:t>
      </w:r>
    </w:p>
    <w:p w14:paraId="20A4E825" w14:textId="77777777" w:rsidR="005D4821" w:rsidRDefault="006B233D">
      <w:pPr>
        <w:spacing w:line="600" w:lineRule="auto"/>
        <w:ind w:firstLine="720"/>
        <w:jc w:val="both"/>
        <w:rPr>
          <w:rFonts w:eastAsia="Times New Roman"/>
          <w:szCs w:val="24"/>
        </w:rPr>
      </w:pPr>
      <w:r>
        <w:rPr>
          <w:rFonts w:eastAsia="Times New Roman"/>
          <w:szCs w:val="24"/>
        </w:rPr>
        <w:t>Σ</w:t>
      </w:r>
      <w:r w:rsidRPr="00853585">
        <w:rPr>
          <w:rFonts w:eastAsia="Times New Roman"/>
          <w:szCs w:val="24"/>
        </w:rPr>
        <w:t>το νομοσχέδιο θα αναφερθώ</w:t>
      </w:r>
      <w:r>
        <w:rPr>
          <w:rFonts w:eastAsia="Times New Roman"/>
          <w:szCs w:val="24"/>
        </w:rPr>
        <w:t xml:space="preserve"> επίσης</w:t>
      </w:r>
      <w:r w:rsidRPr="00853585">
        <w:rPr>
          <w:rFonts w:eastAsia="Times New Roman"/>
          <w:szCs w:val="24"/>
        </w:rPr>
        <w:t xml:space="preserve"> και </w:t>
      </w:r>
      <w:r>
        <w:rPr>
          <w:rFonts w:eastAsia="Times New Roman"/>
          <w:szCs w:val="24"/>
        </w:rPr>
        <w:t>σε</w:t>
      </w:r>
      <w:r w:rsidRPr="00853585">
        <w:rPr>
          <w:rFonts w:eastAsia="Times New Roman"/>
          <w:szCs w:val="24"/>
        </w:rPr>
        <w:t xml:space="preserve"> ένα άλλο μεγάλο κομμάτι του που έχει να κάνει με την καινούργια Ειδική Γραμματεία</w:t>
      </w:r>
      <w:r>
        <w:rPr>
          <w:rFonts w:eastAsia="Times New Roman"/>
          <w:szCs w:val="24"/>
        </w:rPr>
        <w:t>,</w:t>
      </w:r>
      <w:r w:rsidRPr="00853585">
        <w:rPr>
          <w:rFonts w:eastAsia="Times New Roman"/>
          <w:szCs w:val="24"/>
        </w:rPr>
        <w:t xml:space="preserve"> την οποία δημιουργείτ</w:t>
      </w:r>
      <w:r>
        <w:rPr>
          <w:rFonts w:eastAsia="Times New Roman"/>
          <w:szCs w:val="24"/>
        </w:rPr>
        <w:t>ε</w:t>
      </w:r>
      <w:r w:rsidRPr="00853585">
        <w:rPr>
          <w:rFonts w:eastAsia="Times New Roman"/>
          <w:szCs w:val="24"/>
        </w:rPr>
        <w:t xml:space="preserve"> στο Υπουργείο Διοικητικής Ανασυ</w:t>
      </w:r>
      <w:r w:rsidRPr="00853585">
        <w:rPr>
          <w:rFonts w:eastAsia="Times New Roman"/>
          <w:szCs w:val="24"/>
        </w:rPr>
        <w:t>γκρότησης</w:t>
      </w:r>
      <w:r>
        <w:rPr>
          <w:rFonts w:eastAsia="Times New Roman"/>
          <w:szCs w:val="24"/>
        </w:rPr>
        <w:t>, την</w:t>
      </w:r>
      <w:r w:rsidRPr="00853585">
        <w:rPr>
          <w:rFonts w:eastAsia="Times New Roman"/>
          <w:szCs w:val="24"/>
        </w:rPr>
        <w:t xml:space="preserve"> </w:t>
      </w:r>
      <w:r>
        <w:rPr>
          <w:rFonts w:eastAsia="Times New Roman"/>
          <w:szCs w:val="24"/>
        </w:rPr>
        <w:t>ενενηκοστή δεύτερη</w:t>
      </w:r>
      <w:r>
        <w:rPr>
          <w:rFonts w:eastAsia="Times New Roman"/>
          <w:szCs w:val="24"/>
        </w:rPr>
        <w:t>.</w:t>
      </w:r>
      <w:r w:rsidRPr="00853585">
        <w:rPr>
          <w:rFonts w:eastAsia="Times New Roman"/>
          <w:szCs w:val="24"/>
        </w:rPr>
        <w:t xml:space="preserve"> Είναι η </w:t>
      </w:r>
      <w:r>
        <w:rPr>
          <w:rFonts w:eastAsia="Times New Roman"/>
          <w:szCs w:val="24"/>
        </w:rPr>
        <w:t>ενενηκοστή δεύτερη γ</w:t>
      </w:r>
      <w:r w:rsidRPr="00853585">
        <w:rPr>
          <w:rFonts w:eastAsia="Times New Roman"/>
          <w:szCs w:val="24"/>
        </w:rPr>
        <w:t>ραμματεία</w:t>
      </w:r>
      <w:r>
        <w:rPr>
          <w:rFonts w:eastAsia="Times New Roman"/>
          <w:szCs w:val="24"/>
        </w:rPr>
        <w:t>,</w:t>
      </w:r>
      <w:r w:rsidRPr="00853585">
        <w:rPr>
          <w:rFonts w:eastAsia="Times New Roman"/>
          <w:szCs w:val="24"/>
        </w:rPr>
        <w:t xml:space="preserve"> κύριοι συνάδελφοι</w:t>
      </w:r>
      <w:r>
        <w:rPr>
          <w:rFonts w:eastAsia="Times New Roman"/>
          <w:szCs w:val="24"/>
        </w:rPr>
        <w:t>,</w:t>
      </w:r>
      <w:r w:rsidRPr="00853585">
        <w:rPr>
          <w:rFonts w:eastAsia="Times New Roman"/>
          <w:szCs w:val="24"/>
        </w:rPr>
        <w:t xml:space="preserve"> και είμαι υποχρεωμένος να κάνω μία σύγκριση με την προηγούμενη κυβερνητική περίοδο όπου ήταν </w:t>
      </w:r>
      <w:r>
        <w:rPr>
          <w:rFonts w:eastAsia="Times New Roman"/>
          <w:szCs w:val="24"/>
        </w:rPr>
        <w:t>εξήντα ή εξήντα δύο</w:t>
      </w:r>
      <w:r w:rsidRPr="00853585">
        <w:rPr>
          <w:rFonts w:eastAsia="Times New Roman"/>
          <w:szCs w:val="24"/>
        </w:rPr>
        <w:t xml:space="preserve"> οι </w:t>
      </w:r>
      <w:r>
        <w:rPr>
          <w:rFonts w:eastAsia="Times New Roman"/>
          <w:szCs w:val="24"/>
        </w:rPr>
        <w:t>γ</w:t>
      </w:r>
      <w:r w:rsidRPr="00853585">
        <w:rPr>
          <w:rFonts w:eastAsia="Times New Roman"/>
          <w:szCs w:val="24"/>
        </w:rPr>
        <w:t>ραμματείες</w:t>
      </w:r>
      <w:r>
        <w:rPr>
          <w:rFonts w:eastAsia="Times New Roman"/>
          <w:szCs w:val="24"/>
        </w:rPr>
        <w:t>.</w:t>
      </w:r>
      <w:r w:rsidRPr="00853585">
        <w:rPr>
          <w:rFonts w:eastAsia="Times New Roman"/>
          <w:szCs w:val="24"/>
        </w:rPr>
        <w:t xml:space="preserve"> Έχουμε μία αύξηση 48% στις </w:t>
      </w:r>
      <w:r>
        <w:rPr>
          <w:rFonts w:eastAsia="Times New Roman"/>
          <w:szCs w:val="24"/>
        </w:rPr>
        <w:t>γ</w:t>
      </w:r>
      <w:r w:rsidRPr="00853585">
        <w:rPr>
          <w:rFonts w:eastAsia="Times New Roman"/>
          <w:szCs w:val="24"/>
        </w:rPr>
        <w:t>ραμματ</w:t>
      </w:r>
      <w:r w:rsidRPr="00853585">
        <w:rPr>
          <w:rFonts w:eastAsia="Times New Roman"/>
          <w:szCs w:val="24"/>
        </w:rPr>
        <w:t>είες</w:t>
      </w:r>
      <w:r>
        <w:rPr>
          <w:rFonts w:eastAsia="Times New Roman"/>
          <w:szCs w:val="24"/>
        </w:rPr>
        <w:t>.</w:t>
      </w:r>
    </w:p>
    <w:p w14:paraId="20A4E826" w14:textId="77777777" w:rsidR="005D4821" w:rsidRDefault="006B233D">
      <w:pPr>
        <w:spacing w:line="600" w:lineRule="auto"/>
        <w:ind w:firstLine="720"/>
        <w:jc w:val="both"/>
        <w:rPr>
          <w:rFonts w:eastAsia="Times New Roman"/>
          <w:szCs w:val="24"/>
        </w:rPr>
      </w:pPr>
      <w:r>
        <w:rPr>
          <w:rFonts w:eastAsia="Times New Roman"/>
          <w:szCs w:val="24"/>
        </w:rPr>
        <w:lastRenderedPageBreak/>
        <w:t>Έ</w:t>
      </w:r>
      <w:r w:rsidRPr="00853585">
        <w:rPr>
          <w:rFonts w:eastAsia="Times New Roman"/>
          <w:szCs w:val="24"/>
        </w:rPr>
        <w:t>να</w:t>
      </w:r>
      <w:r>
        <w:rPr>
          <w:rFonts w:eastAsia="Times New Roman"/>
          <w:szCs w:val="24"/>
        </w:rPr>
        <w:t xml:space="preserve"> ζήτημα μεγάλο </w:t>
      </w:r>
      <w:r w:rsidRPr="00853585">
        <w:rPr>
          <w:rFonts w:eastAsia="Times New Roman"/>
          <w:szCs w:val="24"/>
        </w:rPr>
        <w:t xml:space="preserve">δεν είναι μόνο το </w:t>
      </w:r>
      <w:r>
        <w:rPr>
          <w:rFonts w:eastAsia="Times New Roman"/>
          <w:szCs w:val="24"/>
        </w:rPr>
        <w:t>πόσο</w:t>
      </w:r>
      <w:r w:rsidRPr="00853585">
        <w:rPr>
          <w:rFonts w:eastAsia="Times New Roman"/>
          <w:szCs w:val="24"/>
        </w:rPr>
        <w:t xml:space="preserve"> αυτό επιβαρύνει τον προϋπολογισμό και αν τον επιβαρύνει</w:t>
      </w:r>
      <w:r>
        <w:rPr>
          <w:rFonts w:eastAsia="Times New Roman"/>
          <w:szCs w:val="24"/>
        </w:rPr>
        <w:t>. Ε</w:t>
      </w:r>
      <w:r w:rsidRPr="00853585">
        <w:rPr>
          <w:rFonts w:eastAsia="Times New Roman"/>
          <w:szCs w:val="24"/>
        </w:rPr>
        <w:t xml:space="preserve">ίναι τι γίνεται με την επικάλυψη αρμοδιοτήτων που παρατηρούμε γενικότερα και είναι αναπόφευκτο να συμβεί όταν δημιουργούνται τόσες πολλές </w:t>
      </w:r>
      <w:r>
        <w:rPr>
          <w:rFonts w:eastAsia="Times New Roman"/>
          <w:szCs w:val="24"/>
        </w:rPr>
        <w:t>γ</w:t>
      </w:r>
      <w:r w:rsidRPr="00853585">
        <w:rPr>
          <w:rFonts w:eastAsia="Times New Roman"/>
          <w:szCs w:val="24"/>
        </w:rPr>
        <w:t>ραμματείες σ</w:t>
      </w:r>
      <w:r w:rsidRPr="00853585">
        <w:rPr>
          <w:rFonts w:eastAsia="Times New Roman"/>
          <w:szCs w:val="24"/>
        </w:rPr>
        <w:t>ε συναφή αντικείμενα</w:t>
      </w:r>
      <w:r>
        <w:rPr>
          <w:rFonts w:eastAsia="Times New Roman"/>
          <w:szCs w:val="24"/>
        </w:rPr>
        <w:t>,</w:t>
      </w:r>
      <w:r w:rsidRPr="00853585">
        <w:rPr>
          <w:rFonts w:eastAsia="Times New Roman"/>
          <w:szCs w:val="24"/>
        </w:rPr>
        <w:t xml:space="preserve"> όταν γίνεται μία στελέχωση προσωπικού στο οποίο πρέπει να δοθεί ρόλος και δεν ξέρουμε </w:t>
      </w:r>
      <w:r>
        <w:rPr>
          <w:rFonts w:eastAsia="Times New Roman"/>
          <w:szCs w:val="24"/>
        </w:rPr>
        <w:t>τ</w:t>
      </w:r>
      <w:r w:rsidRPr="00853585">
        <w:rPr>
          <w:rFonts w:eastAsia="Times New Roman"/>
          <w:szCs w:val="24"/>
        </w:rPr>
        <w:t xml:space="preserve">ελικά αν </w:t>
      </w:r>
      <w:r>
        <w:rPr>
          <w:rFonts w:eastAsia="Times New Roman"/>
          <w:szCs w:val="24"/>
        </w:rPr>
        <w:t>π</w:t>
      </w:r>
      <w:r w:rsidRPr="00853585">
        <w:rPr>
          <w:rFonts w:eastAsia="Times New Roman"/>
          <w:szCs w:val="24"/>
        </w:rPr>
        <w:t xml:space="preserve">ράγματι </w:t>
      </w:r>
      <w:r>
        <w:rPr>
          <w:rFonts w:eastAsia="Times New Roman"/>
          <w:szCs w:val="24"/>
        </w:rPr>
        <w:t>δίνεται</w:t>
      </w:r>
      <w:r w:rsidRPr="00853585">
        <w:rPr>
          <w:rFonts w:eastAsia="Times New Roman"/>
          <w:szCs w:val="24"/>
        </w:rPr>
        <w:t xml:space="preserve"> ουσιαστικός ρόλος ή αν </w:t>
      </w:r>
      <w:r>
        <w:rPr>
          <w:rFonts w:eastAsia="Times New Roman"/>
          <w:szCs w:val="24"/>
        </w:rPr>
        <w:t>α</w:t>
      </w:r>
      <w:r w:rsidRPr="00853585">
        <w:rPr>
          <w:rFonts w:eastAsia="Times New Roman"/>
          <w:szCs w:val="24"/>
        </w:rPr>
        <w:t>πλά δημιουργείται μία θέση για να τακτοποιηθεί κάποιος</w:t>
      </w:r>
      <w:r>
        <w:rPr>
          <w:rFonts w:eastAsia="Times New Roman"/>
          <w:szCs w:val="24"/>
        </w:rPr>
        <w:t>,</w:t>
      </w:r>
      <w:r w:rsidRPr="00853585">
        <w:rPr>
          <w:rFonts w:eastAsia="Times New Roman"/>
          <w:szCs w:val="24"/>
        </w:rPr>
        <w:t xml:space="preserve"> ο οποίος έχει συγκεκριμένα προσόντα και π</w:t>
      </w:r>
      <w:r w:rsidRPr="00853585">
        <w:rPr>
          <w:rFonts w:eastAsia="Times New Roman"/>
          <w:szCs w:val="24"/>
        </w:rPr>
        <w:t>ρέπει να τον έχουμε σε μία καλή θέση και να τακτοποιηθεί για το επόμενο διάστημα</w:t>
      </w:r>
      <w:r>
        <w:rPr>
          <w:rFonts w:eastAsia="Times New Roman"/>
          <w:szCs w:val="24"/>
        </w:rPr>
        <w:t>.</w:t>
      </w:r>
    </w:p>
    <w:p w14:paraId="20A4E827" w14:textId="77777777" w:rsidR="005D4821" w:rsidRDefault="006B233D">
      <w:pPr>
        <w:spacing w:line="600" w:lineRule="auto"/>
        <w:ind w:firstLine="720"/>
        <w:jc w:val="both"/>
        <w:rPr>
          <w:rFonts w:eastAsia="Times New Roman"/>
          <w:szCs w:val="24"/>
        </w:rPr>
      </w:pPr>
      <w:r>
        <w:rPr>
          <w:rFonts w:eastAsia="Times New Roman"/>
          <w:szCs w:val="24"/>
        </w:rPr>
        <w:t>Σ</w:t>
      </w:r>
      <w:r w:rsidRPr="00853585">
        <w:rPr>
          <w:rFonts w:eastAsia="Times New Roman"/>
          <w:szCs w:val="24"/>
        </w:rPr>
        <w:t>το ζήτημα</w:t>
      </w:r>
      <w:r>
        <w:rPr>
          <w:rFonts w:eastAsia="Times New Roman"/>
          <w:szCs w:val="24"/>
        </w:rPr>
        <w:t>,</w:t>
      </w:r>
      <w:r w:rsidRPr="00853585">
        <w:rPr>
          <w:rFonts w:eastAsia="Times New Roman"/>
          <w:szCs w:val="24"/>
        </w:rPr>
        <w:t xml:space="preserve"> </w:t>
      </w:r>
      <w:r>
        <w:rPr>
          <w:rFonts w:eastAsia="Times New Roman"/>
          <w:szCs w:val="24"/>
        </w:rPr>
        <w:t>λ</w:t>
      </w:r>
      <w:r w:rsidRPr="00853585">
        <w:rPr>
          <w:rFonts w:eastAsia="Times New Roman"/>
          <w:szCs w:val="24"/>
        </w:rPr>
        <w:t>οιπόν</w:t>
      </w:r>
      <w:r>
        <w:rPr>
          <w:rFonts w:eastAsia="Times New Roman"/>
          <w:szCs w:val="24"/>
        </w:rPr>
        <w:t>,</w:t>
      </w:r>
      <w:r w:rsidRPr="00853585">
        <w:rPr>
          <w:rFonts w:eastAsia="Times New Roman"/>
          <w:szCs w:val="24"/>
        </w:rPr>
        <w:t xml:space="preserve"> κάθε </w:t>
      </w:r>
      <w:r>
        <w:rPr>
          <w:rFonts w:eastAsia="Times New Roman"/>
          <w:szCs w:val="24"/>
        </w:rPr>
        <w:t>ν</w:t>
      </w:r>
      <w:r w:rsidRPr="00853585">
        <w:rPr>
          <w:rFonts w:eastAsia="Times New Roman"/>
          <w:szCs w:val="24"/>
        </w:rPr>
        <w:t xml:space="preserve">έας </w:t>
      </w:r>
      <w:r>
        <w:rPr>
          <w:rFonts w:eastAsia="Times New Roman"/>
          <w:szCs w:val="24"/>
        </w:rPr>
        <w:t>γ</w:t>
      </w:r>
      <w:r w:rsidRPr="00853585">
        <w:rPr>
          <w:rFonts w:eastAsia="Times New Roman"/>
          <w:szCs w:val="24"/>
        </w:rPr>
        <w:t>ραμματείας</w:t>
      </w:r>
      <w:r>
        <w:rPr>
          <w:rFonts w:eastAsia="Times New Roman"/>
          <w:szCs w:val="24"/>
        </w:rPr>
        <w:t>,</w:t>
      </w:r>
      <w:r w:rsidRPr="00853585">
        <w:rPr>
          <w:rFonts w:eastAsia="Times New Roman"/>
          <w:szCs w:val="24"/>
        </w:rPr>
        <w:t xml:space="preserve"> η οποία δεν αιτιολογείται απολύτως</w:t>
      </w:r>
      <w:r>
        <w:rPr>
          <w:rFonts w:eastAsia="Times New Roman"/>
          <w:szCs w:val="24"/>
        </w:rPr>
        <w:t>,</w:t>
      </w:r>
      <w:r w:rsidRPr="00853585">
        <w:rPr>
          <w:rFonts w:eastAsia="Times New Roman"/>
          <w:szCs w:val="24"/>
        </w:rPr>
        <w:t xml:space="preserve"> δεν δικαιολογείται </w:t>
      </w:r>
      <w:r>
        <w:rPr>
          <w:rFonts w:eastAsia="Times New Roman"/>
          <w:szCs w:val="24"/>
        </w:rPr>
        <w:t xml:space="preserve">η </w:t>
      </w:r>
      <w:r w:rsidRPr="00853585">
        <w:rPr>
          <w:rFonts w:eastAsia="Times New Roman"/>
          <w:szCs w:val="24"/>
        </w:rPr>
        <w:t>λειτουργία</w:t>
      </w:r>
      <w:r>
        <w:rPr>
          <w:rFonts w:eastAsia="Times New Roman"/>
          <w:szCs w:val="24"/>
        </w:rPr>
        <w:t xml:space="preserve"> τη</w:t>
      </w:r>
      <w:r w:rsidRPr="00853585">
        <w:rPr>
          <w:rFonts w:eastAsia="Times New Roman"/>
          <w:szCs w:val="24"/>
        </w:rPr>
        <w:t xml:space="preserve">ς και πραγματικά δεν είναι ξεκάθαρο ότι βοηθάει στην καλύτερη </w:t>
      </w:r>
      <w:r>
        <w:rPr>
          <w:rFonts w:eastAsia="Times New Roman"/>
          <w:szCs w:val="24"/>
        </w:rPr>
        <w:t>λειτουργία</w:t>
      </w:r>
      <w:r w:rsidRPr="00853585">
        <w:rPr>
          <w:rFonts w:eastAsia="Times New Roman"/>
          <w:szCs w:val="24"/>
        </w:rPr>
        <w:t xml:space="preserve"> της δημόσιας διοίκησης εμείς γενικότερα </w:t>
      </w:r>
      <w:r>
        <w:rPr>
          <w:rFonts w:eastAsia="Times New Roman"/>
          <w:szCs w:val="24"/>
        </w:rPr>
        <w:t>ε</w:t>
      </w:r>
      <w:r w:rsidRPr="00853585">
        <w:rPr>
          <w:rFonts w:eastAsia="Times New Roman"/>
          <w:szCs w:val="24"/>
        </w:rPr>
        <w:t>ίμαστε αντίθετοι</w:t>
      </w:r>
      <w:r>
        <w:rPr>
          <w:rFonts w:eastAsia="Times New Roman"/>
          <w:szCs w:val="24"/>
        </w:rPr>
        <w:t>.</w:t>
      </w:r>
    </w:p>
    <w:p w14:paraId="20A4E828" w14:textId="77777777" w:rsidR="005D4821" w:rsidRDefault="006B233D">
      <w:pPr>
        <w:spacing w:line="600" w:lineRule="auto"/>
        <w:ind w:firstLine="720"/>
        <w:jc w:val="both"/>
        <w:rPr>
          <w:rFonts w:eastAsia="Times New Roman"/>
          <w:szCs w:val="24"/>
        </w:rPr>
      </w:pPr>
      <w:r>
        <w:rPr>
          <w:rFonts w:eastAsia="Times New Roman"/>
          <w:szCs w:val="24"/>
        </w:rPr>
        <w:t>Σ</w:t>
      </w:r>
      <w:r w:rsidRPr="00853585">
        <w:rPr>
          <w:rFonts w:eastAsia="Times New Roman"/>
          <w:szCs w:val="24"/>
        </w:rPr>
        <w:t>ε κάποια επιμέρους άρθρα</w:t>
      </w:r>
      <w:r>
        <w:rPr>
          <w:rFonts w:eastAsia="Times New Roman"/>
          <w:szCs w:val="24"/>
        </w:rPr>
        <w:t>,</w:t>
      </w:r>
      <w:r w:rsidRPr="00853585">
        <w:rPr>
          <w:rFonts w:eastAsia="Times New Roman"/>
          <w:szCs w:val="24"/>
        </w:rPr>
        <w:t xml:space="preserve"> κυρία Υπουργέ</w:t>
      </w:r>
      <w:r>
        <w:rPr>
          <w:rFonts w:eastAsia="Times New Roman"/>
          <w:szCs w:val="24"/>
        </w:rPr>
        <w:t>,</w:t>
      </w:r>
      <w:r w:rsidRPr="00853585">
        <w:rPr>
          <w:rFonts w:eastAsia="Times New Roman"/>
          <w:szCs w:val="24"/>
        </w:rPr>
        <w:t xml:space="preserve"> όπως είναι </w:t>
      </w:r>
      <w:r>
        <w:rPr>
          <w:rFonts w:eastAsia="Times New Roman"/>
          <w:szCs w:val="24"/>
        </w:rPr>
        <w:t>για</w:t>
      </w:r>
      <w:r w:rsidRPr="00853585">
        <w:rPr>
          <w:rFonts w:eastAsia="Times New Roman"/>
          <w:szCs w:val="24"/>
        </w:rPr>
        <w:t xml:space="preserve"> το Εθνικό Τυπογραφείο</w:t>
      </w:r>
      <w:r>
        <w:rPr>
          <w:rFonts w:eastAsia="Times New Roman"/>
          <w:szCs w:val="24"/>
        </w:rPr>
        <w:t>,</w:t>
      </w:r>
      <w:r w:rsidRPr="00853585">
        <w:rPr>
          <w:rFonts w:eastAsia="Times New Roman"/>
          <w:szCs w:val="24"/>
        </w:rPr>
        <w:t xml:space="preserve"> είμαστε θετικοί </w:t>
      </w:r>
      <w:r>
        <w:rPr>
          <w:rFonts w:eastAsia="Times New Roman"/>
          <w:szCs w:val="24"/>
        </w:rPr>
        <w:t>πλην</w:t>
      </w:r>
      <w:r w:rsidRPr="00853585">
        <w:rPr>
          <w:rFonts w:eastAsia="Times New Roman"/>
          <w:szCs w:val="24"/>
        </w:rPr>
        <w:t xml:space="preserve"> </w:t>
      </w:r>
      <w:r>
        <w:rPr>
          <w:rFonts w:eastAsia="Times New Roman"/>
          <w:szCs w:val="24"/>
        </w:rPr>
        <w:t>μιας</w:t>
      </w:r>
      <w:r w:rsidRPr="00853585">
        <w:rPr>
          <w:rFonts w:eastAsia="Times New Roman"/>
          <w:szCs w:val="24"/>
        </w:rPr>
        <w:t xml:space="preserve"> συγκεκριμένης παρα</w:t>
      </w:r>
      <w:r w:rsidRPr="00853585">
        <w:rPr>
          <w:rFonts w:eastAsia="Times New Roman"/>
          <w:szCs w:val="24"/>
        </w:rPr>
        <w:t xml:space="preserve">τήρησης </w:t>
      </w:r>
      <w:r>
        <w:rPr>
          <w:rFonts w:eastAsia="Times New Roman"/>
          <w:szCs w:val="24"/>
        </w:rPr>
        <w:t>-</w:t>
      </w:r>
      <w:r w:rsidRPr="00853585">
        <w:rPr>
          <w:rFonts w:eastAsia="Times New Roman"/>
          <w:szCs w:val="24"/>
        </w:rPr>
        <w:t xml:space="preserve">και </w:t>
      </w:r>
      <w:r>
        <w:rPr>
          <w:rFonts w:eastAsia="Times New Roman"/>
          <w:szCs w:val="24"/>
        </w:rPr>
        <w:t>έ</w:t>
      </w:r>
      <w:r w:rsidRPr="00853585">
        <w:rPr>
          <w:rFonts w:eastAsia="Times New Roman"/>
          <w:szCs w:val="24"/>
        </w:rPr>
        <w:t>γιναν κ</w:t>
      </w:r>
      <w:r>
        <w:rPr>
          <w:rFonts w:eastAsia="Times New Roman"/>
          <w:szCs w:val="24"/>
        </w:rPr>
        <w:t>α</w:t>
      </w:r>
      <w:r w:rsidRPr="00853585">
        <w:rPr>
          <w:rFonts w:eastAsia="Times New Roman"/>
          <w:szCs w:val="24"/>
        </w:rPr>
        <w:t xml:space="preserve">ι άλλες παρατηρήσεις από την </w:t>
      </w:r>
      <w:r w:rsidRPr="00853585">
        <w:rPr>
          <w:rFonts w:eastAsia="Times New Roman"/>
          <w:szCs w:val="24"/>
        </w:rPr>
        <w:lastRenderedPageBreak/>
        <w:t>Επιστημονική Υπηρεσία της Βουλής</w:t>
      </w:r>
      <w:r>
        <w:rPr>
          <w:rFonts w:eastAsia="Times New Roman"/>
          <w:szCs w:val="24"/>
        </w:rPr>
        <w:t>-</w:t>
      </w:r>
      <w:r w:rsidRPr="00853585">
        <w:rPr>
          <w:rFonts w:eastAsia="Times New Roman"/>
          <w:szCs w:val="24"/>
        </w:rPr>
        <w:t xml:space="preserve"> στην οποία και εμείς σήμερα λάβαμε γνώση που θέτει ένα ζήτημα αντισυνταγματικότητας σε σχέση με την καταχώρηση</w:t>
      </w:r>
      <w:r>
        <w:rPr>
          <w:rFonts w:eastAsia="Times New Roman"/>
          <w:szCs w:val="24"/>
        </w:rPr>
        <w:t>,</w:t>
      </w:r>
      <w:r w:rsidRPr="00853585">
        <w:rPr>
          <w:rFonts w:eastAsia="Times New Roman"/>
          <w:szCs w:val="24"/>
        </w:rPr>
        <w:t xml:space="preserve"> τη δημοσίευση των πράξεων</w:t>
      </w:r>
      <w:r>
        <w:rPr>
          <w:rFonts w:eastAsia="Times New Roman"/>
          <w:szCs w:val="24"/>
        </w:rPr>
        <w:t>.</w:t>
      </w:r>
      <w:r w:rsidRPr="00853585">
        <w:rPr>
          <w:rFonts w:eastAsia="Times New Roman"/>
          <w:szCs w:val="24"/>
        </w:rPr>
        <w:t xml:space="preserve"> Νομίζω πρέπει να διευκρινιστεί ό</w:t>
      </w:r>
      <w:r w:rsidRPr="00853585">
        <w:rPr>
          <w:rFonts w:eastAsia="Times New Roman"/>
          <w:szCs w:val="24"/>
        </w:rPr>
        <w:t>τι πρέπει να μιλάμε για τη δημοσίευση και όχι για την καταχώρηση</w:t>
      </w:r>
      <w:r>
        <w:rPr>
          <w:rFonts w:eastAsia="Times New Roman"/>
          <w:szCs w:val="24"/>
        </w:rPr>
        <w:t>.</w:t>
      </w:r>
      <w:r w:rsidRPr="00853585">
        <w:rPr>
          <w:rFonts w:eastAsia="Times New Roman"/>
          <w:szCs w:val="24"/>
        </w:rPr>
        <w:t xml:space="preserve"> </w:t>
      </w:r>
    </w:p>
    <w:p w14:paraId="20A4E829" w14:textId="77777777" w:rsidR="005D4821" w:rsidRDefault="006B233D">
      <w:pPr>
        <w:spacing w:line="600" w:lineRule="auto"/>
        <w:ind w:firstLine="720"/>
        <w:jc w:val="both"/>
        <w:rPr>
          <w:rFonts w:eastAsia="Times New Roman"/>
          <w:szCs w:val="24"/>
        </w:rPr>
      </w:pPr>
      <w:r>
        <w:rPr>
          <w:rFonts w:eastAsia="Times New Roman"/>
          <w:szCs w:val="24"/>
        </w:rPr>
        <w:t>Επίσης,</w:t>
      </w:r>
      <w:r w:rsidRPr="00853585">
        <w:rPr>
          <w:rFonts w:eastAsia="Times New Roman"/>
          <w:szCs w:val="24"/>
        </w:rPr>
        <w:t xml:space="preserve"> είμαστε θετικοί και σε κάποιες διατάξεις που έχουν έναν κοινωνικό χαρακτήρα</w:t>
      </w:r>
      <w:r>
        <w:rPr>
          <w:rFonts w:eastAsia="Times New Roman"/>
          <w:szCs w:val="24"/>
        </w:rPr>
        <w:t>.</w:t>
      </w:r>
      <w:r w:rsidRPr="00853585">
        <w:rPr>
          <w:rFonts w:eastAsia="Times New Roman"/>
          <w:szCs w:val="24"/>
        </w:rPr>
        <w:t xml:space="preserve"> </w:t>
      </w:r>
    </w:p>
    <w:p w14:paraId="20A4E82A" w14:textId="77777777" w:rsidR="005D4821" w:rsidRDefault="006B233D">
      <w:pPr>
        <w:spacing w:line="600" w:lineRule="auto"/>
        <w:ind w:firstLine="720"/>
        <w:jc w:val="both"/>
        <w:rPr>
          <w:rFonts w:eastAsia="Times New Roman"/>
          <w:szCs w:val="24"/>
        </w:rPr>
      </w:pPr>
      <w:r w:rsidRPr="00853585">
        <w:rPr>
          <w:rFonts w:eastAsia="Times New Roman"/>
          <w:szCs w:val="24"/>
        </w:rPr>
        <w:t>Επειδή</w:t>
      </w:r>
      <w:r>
        <w:rPr>
          <w:rFonts w:eastAsia="Times New Roman"/>
          <w:szCs w:val="24"/>
        </w:rPr>
        <w:t>,</w:t>
      </w:r>
      <w:r w:rsidRPr="00853585">
        <w:rPr>
          <w:rFonts w:eastAsia="Times New Roman"/>
          <w:szCs w:val="24"/>
        </w:rPr>
        <w:t xml:space="preserve"> όπως είπα στην εισαγωγή</w:t>
      </w:r>
      <w:r>
        <w:rPr>
          <w:rFonts w:eastAsia="Times New Roman"/>
          <w:szCs w:val="24"/>
        </w:rPr>
        <w:t>,</w:t>
      </w:r>
      <w:r w:rsidRPr="00853585">
        <w:rPr>
          <w:rFonts w:eastAsia="Times New Roman"/>
          <w:szCs w:val="24"/>
        </w:rPr>
        <w:t xml:space="preserve"> όλη η </w:t>
      </w:r>
      <w:r>
        <w:rPr>
          <w:rFonts w:eastAsia="Times New Roman"/>
          <w:szCs w:val="24"/>
        </w:rPr>
        <w:t>δ</w:t>
      </w:r>
      <w:r w:rsidRPr="00853585">
        <w:rPr>
          <w:rFonts w:eastAsia="Times New Roman"/>
          <w:szCs w:val="24"/>
        </w:rPr>
        <w:t xml:space="preserve">ημόσια </w:t>
      </w:r>
      <w:r>
        <w:rPr>
          <w:rFonts w:eastAsia="Times New Roman"/>
          <w:szCs w:val="24"/>
        </w:rPr>
        <w:t>δ</w:t>
      </w:r>
      <w:r w:rsidRPr="00853585">
        <w:rPr>
          <w:rFonts w:eastAsia="Times New Roman"/>
          <w:szCs w:val="24"/>
        </w:rPr>
        <w:t xml:space="preserve">ιοίκηση είναι </w:t>
      </w:r>
      <w:r>
        <w:rPr>
          <w:rFonts w:eastAsia="Times New Roman"/>
          <w:szCs w:val="24"/>
        </w:rPr>
        <w:t>μ</w:t>
      </w:r>
      <w:r w:rsidRPr="00853585">
        <w:rPr>
          <w:rFonts w:eastAsia="Times New Roman"/>
          <w:szCs w:val="24"/>
        </w:rPr>
        <w:t>ία συνεχής πορεία νομοθετημάτων</w:t>
      </w:r>
      <w:r>
        <w:rPr>
          <w:rFonts w:eastAsia="Times New Roman"/>
          <w:szCs w:val="24"/>
        </w:rPr>
        <w:t>,</w:t>
      </w:r>
      <w:r w:rsidRPr="00853585">
        <w:rPr>
          <w:rFonts w:eastAsia="Times New Roman"/>
          <w:szCs w:val="24"/>
        </w:rPr>
        <w:t xml:space="preserve"> διατάξε</w:t>
      </w:r>
      <w:r w:rsidRPr="00853585">
        <w:rPr>
          <w:rFonts w:eastAsia="Times New Roman"/>
          <w:szCs w:val="24"/>
        </w:rPr>
        <w:t>ων</w:t>
      </w:r>
      <w:r>
        <w:rPr>
          <w:rFonts w:eastAsia="Times New Roman"/>
          <w:szCs w:val="24"/>
        </w:rPr>
        <w:t>,</w:t>
      </w:r>
      <w:r w:rsidRPr="00853585">
        <w:rPr>
          <w:rFonts w:eastAsia="Times New Roman"/>
          <w:szCs w:val="24"/>
        </w:rPr>
        <w:t xml:space="preserve"> πολλά από τα οποία σήμερα επιχειρείτ</w:t>
      </w:r>
      <w:r>
        <w:rPr>
          <w:rFonts w:eastAsia="Times New Roman"/>
          <w:szCs w:val="24"/>
        </w:rPr>
        <w:t>ε μ</w:t>
      </w:r>
      <w:r w:rsidRPr="00853585">
        <w:rPr>
          <w:rFonts w:eastAsia="Times New Roman"/>
          <w:szCs w:val="24"/>
        </w:rPr>
        <w:t xml:space="preserve">άλιστα </w:t>
      </w:r>
      <w:r>
        <w:rPr>
          <w:rFonts w:eastAsia="Times New Roman"/>
          <w:szCs w:val="24"/>
        </w:rPr>
        <w:t>ν</w:t>
      </w:r>
      <w:r w:rsidRPr="00853585">
        <w:rPr>
          <w:rFonts w:eastAsia="Times New Roman"/>
          <w:szCs w:val="24"/>
        </w:rPr>
        <w:t>α τ</w:t>
      </w:r>
      <w:r>
        <w:rPr>
          <w:rFonts w:eastAsia="Times New Roman"/>
          <w:szCs w:val="24"/>
        </w:rPr>
        <w:t>α</w:t>
      </w:r>
      <w:r w:rsidRPr="00853585">
        <w:rPr>
          <w:rFonts w:eastAsia="Times New Roman"/>
          <w:szCs w:val="24"/>
        </w:rPr>
        <w:t xml:space="preserve"> τροποποιήσετε </w:t>
      </w:r>
      <w:r>
        <w:rPr>
          <w:rFonts w:eastAsia="Times New Roman"/>
          <w:szCs w:val="24"/>
        </w:rPr>
        <w:t>με το παρόν</w:t>
      </w:r>
      <w:r w:rsidRPr="00853585">
        <w:rPr>
          <w:rFonts w:eastAsia="Times New Roman"/>
          <w:szCs w:val="24"/>
        </w:rPr>
        <w:t xml:space="preserve"> νομοσχέδιο</w:t>
      </w:r>
      <w:r>
        <w:rPr>
          <w:rFonts w:eastAsia="Times New Roman"/>
          <w:szCs w:val="24"/>
        </w:rPr>
        <w:t xml:space="preserve">, είμαι </w:t>
      </w:r>
      <w:r w:rsidRPr="00853585">
        <w:rPr>
          <w:rFonts w:eastAsia="Times New Roman"/>
          <w:szCs w:val="24"/>
        </w:rPr>
        <w:t xml:space="preserve">υποχρεωμένος </w:t>
      </w:r>
      <w:r>
        <w:rPr>
          <w:rFonts w:eastAsia="Times New Roman"/>
          <w:szCs w:val="24"/>
        </w:rPr>
        <w:t>-</w:t>
      </w:r>
      <w:r w:rsidRPr="00853585">
        <w:rPr>
          <w:rFonts w:eastAsia="Times New Roman"/>
          <w:szCs w:val="24"/>
        </w:rPr>
        <w:t xml:space="preserve">και επειδή είναι και μία μέρα που συνέβη και κάτι το οποίο δεν πρέπει </w:t>
      </w:r>
      <w:r>
        <w:rPr>
          <w:rFonts w:eastAsia="Times New Roman"/>
          <w:szCs w:val="24"/>
        </w:rPr>
        <w:t>κατ’ εμέ να</w:t>
      </w:r>
      <w:r w:rsidRPr="00853585">
        <w:rPr>
          <w:rFonts w:eastAsia="Times New Roman"/>
          <w:szCs w:val="24"/>
        </w:rPr>
        <w:t xml:space="preserve"> περάσει απαρατήρητο</w:t>
      </w:r>
      <w:r>
        <w:rPr>
          <w:rFonts w:eastAsia="Times New Roman"/>
          <w:szCs w:val="24"/>
        </w:rPr>
        <w:t>-</w:t>
      </w:r>
      <w:r w:rsidRPr="00853585">
        <w:rPr>
          <w:rFonts w:eastAsia="Times New Roman"/>
          <w:szCs w:val="24"/>
        </w:rPr>
        <w:t xml:space="preserve"> να πω το εξής</w:t>
      </w:r>
      <w:r>
        <w:rPr>
          <w:rFonts w:eastAsia="Times New Roman"/>
          <w:szCs w:val="24"/>
        </w:rPr>
        <w:t>: Κ</w:t>
      </w:r>
      <w:r w:rsidRPr="00853585">
        <w:rPr>
          <w:rFonts w:eastAsia="Times New Roman"/>
          <w:szCs w:val="24"/>
        </w:rPr>
        <w:t>ύριε Υπουργέ</w:t>
      </w:r>
      <w:r>
        <w:rPr>
          <w:rFonts w:eastAsia="Times New Roman"/>
          <w:szCs w:val="24"/>
        </w:rPr>
        <w:t>, ο</w:t>
      </w:r>
      <w:r w:rsidRPr="00853585">
        <w:rPr>
          <w:rFonts w:eastAsia="Times New Roman"/>
          <w:szCs w:val="24"/>
        </w:rPr>
        <w:t xml:space="preserve">ι δύο Υπουργοί οι οποίοι πριν από σας </w:t>
      </w:r>
      <w:r>
        <w:rPr>
          <w:rFonts w:eastAsia="Times New Roman"/>
          <w:szCs w:val="24"/>
        </w:rPr>
        <w:t>άσκησαν καθήκοντα</w:t>
      </w:r>
      <w:r w:rsidRPr="00853585">
        <w:rPr>
          <w:rFonts w:eastAsia="Times New Roman"/>
          <w:szCs w:val="24"/>
        </w:rPr>
        <w:t xml:space="preserve"> στο Υπουργείο Διοικητικής Ανασυγκρότησης</w:t>
      </w:r>
      <w:r>
        <w:rPr>
          <w:rFonts w:eastAsia="Times New Roman"/>
          <w:szCs w:val="24"/>
        </w:rPr>
        <w:t xml:space="preserve"> και </w:t>
      </w:r>
      <w:r w:rsidRPr="00853585">
        <w:rPr>
          <w:rFonts w:eastAsia="Times New Roman"/>
          <w:szCs w:val="24"/>
        </w:rPr>
        <w:t xml:space="preserve"> </w:t>
      </w:r>
      <w:r>
        <w:rPr>
          <w:rFonts w:eastAsia="Times New Roman"/>
          <w:szCs w:val="24"/>
        </w:rPr>
        <w:t>ιδίως</w:t>
      </w:r>
      <w:r w:rsidRPr="00853585">
        <w:rPr>
          <w:rFonts w:eastAsia="Times New Roman"/>
          <w:szCs w:val="24"/>
        </w:rPr>
        <w:t xml:space="preserve"> ο πρώτος Υπουργός</w:t>
      </w:r>
      <w:r>
        <w:rPr>
          <w:rFonts w:eastAsia="Times New Roman"/>
          <w:szCs w:val="24"/>
        </w:rPr>
        <w:t>,</w:t>
      </w:r>
      <w:r w:rsidRPr="00853585">
        <w:rPr>
          <w:rFonts w:eastAsia="Times New Roman"/>
          <w:szCs w:val="24"/>
        </w:rPr>
        <w:t xml:space="preserve"> ο </w:t>
      </w:r>
      <w:r>
        <w:rPr>
          <w:rFonts w:eastAsia="Times New Roman"/>
          <w:szCs w:val="24"/>
        </w:rPr>
        <w:t>κ.</w:t>
      </w:r>
      <w:r w:rsidRPr="00853585">
        <w:rPr>
          <w:rFonts w:eastAsia="Times New Roman"/>
          <w:szCs w:val="24"/>
        </w:rPr>
        <w:t xml:space="preserve"> Βερναρδάκης</w:t>
      </w:r>
      <w:r>
        <w:rPr>
          <w:rFonts w:eastAsia="Times New Roman"/>
          <w:szCs w:val="24"/>
        </w:rPr>
        <w:t>,</w:t>
      </w:r>
      <w:r w:rsidRPr="00853585">
        <w:rPr>
          <w:rFonts w:eastAsia="Times New Roman"/>
          <w:szCs w:val="24"/>
        </w:rPr>
        <w:t xml:space="preserve"> έφερε δύο εμβληματικά</w:t>
      </w:r>
      <w:r>
        <w:rPr>
          <w:rFonts w:eastAsia="Times New Roman"/>
          <w:szCs w:val="24"/>
        </w:rPr>
        <w:t>,</w:t>
      </w:r>
      <w:r w:rsidRPr="00853585">
        <w:rPr>
          <w:rFonts w:eastAsia="Times New Roman"/>
          <w:szCs w:val="24"/>
        </w:rPr>
        <w:t xml:space="preserve"> όπως τα είπε</w:t>
      </w:r>
      <w:r>
        <w:rPr>
          <w:rFonts w:eastAsia="Times New Roman"/>
          <w:szCs w:val="24"/>
        </w:rPr>
        <w:t>,</w:t>
      </w:r>
      <w:r w:rsidRPr="00853585">
        <w:rPr>
          <w:rFonts w:eastAsia="Times New Roman"/>
          <w:szCs w:val="24"/>
        </w:rPr>
        <w:t xml:space="preserve"> νομοσχέδια</w:t>
      </w:r>
      <w:r>
        <w:rPr>
          <w:rFonts w:eastAsia="Times New Roman"/>
          <w:szCs w:val="24"/>
        </w:rPr>
        <w:t>.</w:t>
      </w:r>
      <w:r w:rsidRPr="00853585">
        <w:rPr>
          <w:rFonts w:eastAsia="Times New Roman"/>
          <w:szCs w:val="24"/>
        </w:rPr>
        <w:t xml:space="preserve"> Το ένα ήταν ο </w:t>
      </w:r>
      <w:r>
        <w:rPr>
          <w:rFonts w:eastAsia="Times New Roman"/>
          <w:szCs w:val="24"/>
        </w:rPr>
        <w:t>ν.</w:t>
      </w:r>
      <w:r w:rsidRPr="00853585">
        <w:rPr>
          <w:rFonts w:eastAsia="Times New Roman"/>
          <w:szCs w:val="24"/>
        </w:rPr>
        <w:t>4369</w:t>
      </w:r>
      <w:r>
        <w:rPr>
          <w:rFonts w:eastAsia="Times New Roman"/>
          <w:szCs w:val="24"/>
        </w:rPr>
        <w:t>/</w:t>
      </w:r>
      <w:r w:rsidRPr="00853585">
        <w:rPr>
          <w:rFonts w:eastAsia="Times New Roman"/>
          <w:szCs w:val="24"/>
        </w:rPr>
        <w:t>2016</w:t>
      </w:r>
      <w:r>
        <w:rPr>
          <w:rFonts w:eastAsia="Times New Roman"/>
          <w:szCs w:val="24"/>
        </w:rPr>
        <w:t>,</w:t>
      </w:r>
      <w:r w:rsidRPr="00853585">
        <w:rPr>
          <w:rFonts w:eastAsia="Times New Roman"/>
          <w:szCs w:val="24"/>
        </w:rPr>
        <w:t xml:space="preserve"> όπως έγινε</w:t>
      </w:r>
      <w:r>
        <w:rPr>
          <w:rFonts w:eastAsia="Times New Roman"/>
          <w:szCs w:val="24"/>
        </w:rPr>
        <w:t>,</w:t>
      </w:r>
      <w:r w:rsidRPr="00853585">
        <w:rPr>
          <w:rFonts w:eastAsia="Times New Roman"/>
          <w:szCs w:val="24"/>
        </w:rPr>
        <w:t xml:space="preserve"> που αφορούσε </w:t>
      </w:r>
      <w:r>
        <w:rPr>
          <w:rFonts w:eastAsia="Times New Roman"/>
          <w:szCs w:val="24"/>
        </w:rPr>
        <w:t xml:space="preserve">το μητρώο </w:t>
      </w:r>
      <w:r w:rsidRPr="00853585">
        <w:rPr>
          <w:rFonts w:eastAsia="Times New Roman"/>
          <w:szCs w:val="24"/>
        </w:rPr>
        <w:t xml:space="preserve">επιτελικών στελεχών του </w:t>
      </w:r>
      <w:r w:rsidRPr="00853585">
        <w:rPr>
          <w:rFonts w:eastAsia="Times New Roman"/>
          <w:szCs w:val="24"/>
        </w:rPr>
        <w:lastRenderedPageBreak/>
        <w:t>δημοσίου και τους διοικητικούς και το</w:t>
      </w:r>
      <w:r>
        <w:rPr>
          <w:rFonts w:eastAsia="Times New Roman"/>
          <w:szCs w:val="24"/>
        </w:rPr>
        <w:t>μεακούς γραμματείς και το άλλο ήταν ο ν.</w:t>
      </w:r>
      <w:r w:rsidRPr="00853585">
        <w:rPr>
          <w:rFonts w:eastAsia="Times New Roman"/>
          <w:szCs w:val="24"/>
        </w:rPr>
        <w:t>4</w:t>
      </w:r>
      <w:r>
        <w:rPr>
          <w:rFonts w:eastAsia="Times New Roman"/>
          <w:szCs w:val="24"/>
        </w:rPr>
        <w:t>440/</w:t>
      </w:r>
      <w:r w:rsidRPr="00853585">
        <w:rPr>
          <w:rFonts w:eastAsia="Times New Roman"/>
          <w:szCs w:val="24"/>
        </w:rPr>
        <w:t>2016 για την κινητικότητα στο δημόσιο</w:t>
      </w:r>
      <w:r>
        <w:rPr>
          <w:rFonts w:eastAsia="Times New Roman"/>
          <w:szCs w:val="24"/>
        </w:rPr>
        <w:t>.</w:t>
      </w:r>
      <w:r w:rsidRPr="00853585">
        <w:rPr>
          <w:rFonts w:eastAsia="Times New Roman"/>
          <w:szCs w:val="24"/>
        </w:rPr>
        <w:t xml:space="preserve"> </w:t>
      </w:r>
    </w:p>
    <w:p w14:paraId="20A4E82B" w14:textId="77777777" w:rsidR="005D4821" w:rsidRDefault="006B233D">
      <w:pPr>
        <w:spacing w:line="600" w:lineRule="auto"/>
        <w:ind w:firstLine="720"/>
        <w:jc w:val="both"/>
        <w:rPr>
          <w:rFonts w:eastAsia="Times New Roman"/>
          <w:szCs w:val="24"/>
        </w:rPr>
      </w:pPr>
      <w:r>
        <w:rPr>
          <w:rFonts w:eastAsia="Times New Roman"/>
          <w:szCs w:val="24"/>
        </w:rPr>
        <w:t xml:space="preserve">Καταγγείλαμε </w:t>
      </w:r>
      <w:r w:rsidRPr="00853585">
        <w:rPr>
          <w:rFonts w:eastAsia="Times New Roman"/>
          <w:szCs w:val="24"/>
        </w:rPr>
        <w:t xml:space="preserve">άπειρες φορές τις φωτογραφικές προκηρύξεις για τους διοικητικούς και </w:t>
      </w:r>
      <w:r>
        <w:rPr>
          <w:rFonts w:eastAsia="Times New Roman"/>
          <w:szCs w:val="24"/>
        </w:rPr>
        <w:t>τομεακούς</w:t>
      </w:r>
      <w:r w:rsidRPr="00853585">
        <w:rPr>
          <w:rFonts w:eastAsia="Times New Roman"/>
          <w:szCs w:val="24"/>
        </w:rPr>
        <w:t xml:space="preserve"> γραμματείς</w:t>
      </w:r>
      <w:r>
        <w:rPr>
          <w:rFonts w:eastAsia="Times New Roman"/>
          <w:szCs w:val="24"/>
        </w:rPr>
        <w:t>.</w:t>
      </w:r>
      <w:r w:rsidRPr="00853585">
        <w:rPr>
          <w:rFonts w:eastAsia="Times New Roman"/>
          <w:szCs w:val="24"/>
        </w:rPr>
        <w:t xml:space="preserve"> </w:t>
      </w:r>
      <w:r>
        <w:rPr>
          <w:rFonts w:eastAsia="Times New Roman"/>
          <w:szCs w:val="24"/>
        </w:rPr>
        <w:t>Υποχρε</w:t>
      </w:r>
      <w:r>
        <w:rPr>
          <w:rFonts w:eastAsia="Times New Roman"/>
          <w:szCs w:val="24"/>
        </w:rPr>
        <w:t>ώσαμε</w:t>
      </w:r>
      <w:r w:rsidRPr="00853585">
        <w:rPr>
          <w:rFonts w:eastAsia="Times New Roman"/>
          <w:szCs w:val="24"/>
        </w:rPr>
        <w:t xml:space="preserve"> την προηγούμενη Υπουργό να ανακαλέσει</w:t>
      </w:r>
      <w:r>
        <w:rPr>
          <w:rFonts w:eastAsia="Times New Roman"/>
          <w:szCs w:val="24"/>
        </w:rPr>
        <w:t>,</w:t>
      </w:r>
      <w:r w:rsidRPr="00853585">
        <w:rPr>
          <w:rFonts w:eastAsia="Times New Roman"/>
          <w:szCs w:val="24"/>
        </w:rPr>
        <w:t xml:space="preserve"> να ακυρώσει </w:t>
      </w:r>
      <w:r>
        <w:rPr>
          <w:rFonts w:eastAsia="Times New Roman"/>
          <w:szCs w:val="24"/>
        </w:rPr>
        <w:t>είκοσι δύο από τις εξήντα εννέα</w:t>
      </w:r>
      <w:r w:rsidRPr="00853585">
        <w:rPr>
          <w:rFonts w:eastAsia="Times New Roman"/>
          <w:szCs w:val="24"/>
        </w:rPr>
        <w:t xml:space="preserve"> προκηρύξεις και να τις </w:t>
      </w:r>
      <w:proofErr w:type="spellStart"/>
      <w:r w:rsidRPr="00853585">
        <w:rPr>
          <w:rFonts w:eastAsia="Times New Roman"/>
          <w:szCs w:val="24"/>
        </w:rPr>
        <w:t>επαναπροκηρύξ</w:t>
      </w:r>
      <w:r>
        <w:rPr>
          <w:rFonts w:eastAsia="Times New Roman"/>
          <w:szCs w:val="24"/>
        </w:rPr>
        <w:t>ει</w:t>
      </w:r>
      <w:proofErr w:type="spellEnd"/>
      <w:r>
        <w:rPr>
          <w:rFonts w:eastAsia="Times New Roman"/>
          <w:szCs w:val="24"/>
        </w:rPr>
        <w:t>. Ε</w:t>
      </w:r>
      <w:r w:rsidRPr="00853585">
        <w:rPr>
          <w:rFonts w:eastAsia="Times New Roman"/>
          <w:szCs w:val="24"/>
        </w:rPr>
        <w:t>ίπαμε ότι είναι φωτογραφικές</w:t>
      </w:r>
      <w:r>
        <w:rPr>
          <w:rFonts w:eastAsia="Times New Roman"/>
          <w:szCs w:val="24"/>
        </w:rPr>
        <w:t>,</w:t>
      </w:r>
      <w:r w:rsidRPr="00853585">
        <w:rPr>
          <w:rFonts w:eastAsia="Times New Roman"/>
          <w:szCs w:val="24"/>
        </w:rPr>
        <w:t xml:space="preserve"> καθώς γινόταν το εξής</w:t>
      </w:r>
      <w:r>
        <w:rPr>
          <w:rFonts w:eastAsia="Times New Roman"/>
          <w:szCs w:val="24"/>
        </w:rPr>
        <w:t>: Τ</w:t>
      </w:r>
      <w:r w:rsidRPr="00853585">
        <w:rPr>
          <w:rFonts w:eastAsia="Times New Roman"/>
          <w:szCs w:val="24"/>
        </w:rPr>
        <w:t>ο κάθε Υπουργείο</w:t>
      </w:r>
      <w:r>
        <w:rPr>
          <w:rFonts w:eastAsia="Times New Roman"/>
          <w:szCs w:val="24"/>
        </w:rPr>
        <w:t>,</w:t>
      </w:r>
      <w:r w:rsidRPr="00853585">
        <w:rPr>
          <w:rFonts w:eastAsia="Times New Roman"/>
          <w:szCs w:val="24"/>
        </w:rPr>
        <w:t xml:space="preserve"> ο κάθε Υπουργός</w:t>
      </w:r>
      <w:r>
        <w:rPr>
          <w:rFonts w:eastAsia="Times New Roman"/>
          <w:szCs w:val="24"/>
        </w:rPr>
        <w:t>,</w:t>
      </w:r>
      <w:r w:rsidRPr="00853585">
        <w:rPr>
          <w:rFonts w:eastAsia="Times New Roman"/>
          <w:szCs w:val="24"/>
        </w:rPr>
        <w:t xml:space="preserve"> ο κάθε </w:t>
      </w:r>
      <w:r>
        <w:rPr>
          <w:rFonts w:eastAsia="Times New Roman"/>
          <w:szCs w:val="24"/>
        </w:rPr>
        <w:t>γ</w:t>
      </w:r>
      <w:r w:rsidRPr="00853585">
        <w:rPr>
          <w:rFonts w:eastAsia="Times New Roman"/>
          <w:szCs w:val="24"/>
        </w:rPr>
        <w:t xml:space="preserve">ενικός </w:t>
      </w:r>
      <w:r>
        <w:rPr>
          <w:rFonts w:eastAsia="Times New Roman"/>
          <w:szCs w:val="24"/>
        </w:rPr>
        <w:t>γ</w:t>
      </w:r>
      <w:r w:rsidRPr="00853585">
        <w:rPr>
          <w:rFonts w:eastAsia="Times New Roman"/>
          <w:szCs w:val="24"/>
        </w:rPr>
        <w:t>ραμματέας στην προκήρ</w:t>
      </w:r>
      <w:r w:rsidRPr="00853585">
        <w:rPr>
          <w:rFonts w:eastAsia="Times New Roman"/>
          <w:szCs w:val="24"/>
        </w:rPr>
        <w:t xml:space="preserve">υξη της θέσης του </w:t>
      </w:r>
      <w:r>
        <w:rPr>
          <w:rFonts w:eastAsia="Times New Roman"/>
          <w:szCs w:val="24"/>
        </w:rPr>
        <w:t>δ</w:t>
      </w:r>
      <w:r w:rsidRPr="00853585">
        <w:rPr>
          <w:rFonts w:eastAsia="Times New Roman"/>
          <w:szCs w:val="24"/>
        </w:rPr>
        <w:t xml:space="preserve">ιοικητικού </w:t>
      </w:r>
      <w:r>
        <w:rPr>
          <w:rFonts w:eastAsia="Times New Roman"/>
          <w:szCs w:val="24"/>
        </w:rPr>
        <w:t>γ</w:t>
      </w:r>
      <w:r w:rsidRPr="00853585">
        <w:rPr>
          <w:rFonts w:eastAsia="Times New Roman"/>
          <w:szCs w:val="24"/>
        </w:rPr>
        <w:t>ραμματέα φωτογράφι</w:t>
      </w:r>
      <w:r>
        <w:rPr>
          <w:rFonts w:eastAsia="Times New Roman"/>
          <w:szCs w:val="24"/>
        </w:rPr>
        <w:t>ζ</w:t>
      </w:r>
      <w:r w:rsidRPr="00853585">
        <w:rPr>
          <w:rFonts w:eastAsia="Times New Roman"/>
          <w:szCs w:val="24"/>
        </w:rPr>
        <w:t>ε τον εαυτό του</w:t>
      </w:r>
      <w:r>
        <w:rPr>
          <w:rFonts w:eastAsia="Times New Roman"/>
          <w:szCs w:val="24"/>
        </w:rPr>
        <w:t>.</w:t>
      </w:r>
      <w:r w:rsidRPr="00853585">
        <w:rPr>
          <w:rFonts w:eastAsia="Times New Roman"/>
          <w:szCs w:val="24"/>
        </w:rPr>
        <w:t xml:space="preserve"> Δεν μας άκουγαν</w:t>
      </w:r>
      <w:r>
        <w:rPr>
          <w:rFonts w:eastAsia="Times New Roman"/>
          <w:szCs w:val="24"/>
        </w:rPr>
        <w:t>.</w:t>
      </w:r>
      <w:r w:rsidRPr="00853585">
        <w:rPr>
          <w:rFonts w:eastAsia="Times New Roman"/>
          <w:szCs w:val="24"/>
        </w:rPr>
        <w:t xml:space="preserve"> Νόμιζαν ότι αυτό που καταγγέλλουμε είναι ανυπόστατο</w:t>
      </w:r>
      <w:r>
        <w:rPr>
          <w:rFonts w:eastAsia="Times New Roman"/>
          <w:szCs w:val="24"/>
        </w:rPr>
        <w:t>.</w:t>
      </w:r>
    </w:p>
    <w:p w14:paraId="20A4E82C" w14:textId="77777777" w:rsidR="005D4821" w:rsidRDefault="006B233D">
      <w:pPr>
        <w:spacing w:line="600" w:lineRule="auto"/>
        <w:ind w:firstLine="720"/>
        <w:jc w:val="both"/>
        <w:rPr>
          <w:rFonts w:eastAsia="Times New Roman"/>
          <w:szCs w:val="24"/>
        </w:rPr>
      </w:pPr>
      <w:r w:rsidRPr="00853585">
        <w:rPr>
          <w:rFonts w:eastAsia="Times New Roman"/>
          <w:szCs w:val="24"/>
        </w:rPr>
        <w:t>Λοιπόν</w:t>
      </w:r>
      <w:r>
        <w:rPr>
          <w:rFonts w:eastAsia="Times New Roman"/>
          <w:szCs w:val="24"/>
        </w:rPr>
        <w:t>,</w:t>
      </w:r>
      <w:r w:rsidRPr="00853585">
        <w:rPr>
          <w:rFonts w:eastAsia="Times New Roman"/>
          <w:szCs w:val="24"/>
        </w:rPr>
        <w:t xml:space="preserve"> κύριοι συνάδελφοι</w:t>
      </w:r>
      <w:r>
        <w:rPr>
          <w:rFonts w:eastAsia="Times New Roman"/>
          <w:szCs w:val="24"/>
        </w:rPr>
        <w:t>,</w:t>
      </w:r>
      <w:r w:rsidRPr="00853585">
        <w:rPr>
          <w:rFonts w:eastAsia="Times New Roman"/>
          <w:szCs w:val="24"/>
        </w:rPr>
        <w:t xml:space="preserve"> έχουν βγει οι τρεις πίνακες από τις τρεις πρώτες προκηρύξεις </w:t>
      </w:r>
      <w:r>
        <w:rPr>
          <w:rFonts w:eastAsia="Times New Roman"/>
          <w:szCs w:val="24"/>
        </w:rPr>
        <w:t>δ</w:t>
      </w:r>
      <w:r w:rsidRPr="00853585">
        <w:rPr>
          <w:rFonts w:eastAsia="Times New Roman"/>
          <w:szCs w:val="24"/>
        </w:rPr>
        <w:t xml:space="preserve">ιοικητικών και </w:t>
      </w:r>
      <w:r>
        <w:rPr>
          <w:rFonts w:eastAsia="Times New Roman"/>
          <w:szCs w:val="24"/>
        </w:rPr>
        <w:t>τ</w:t>
      </w:r>
      <w:r w:rsidRPr="00853585">
        <w:rPr>
          <w:rFonts w:eastAsia="Times New Roman"/>
          <w:szCs w:val="24"/>
        </w:rPr>
        <w:t xml:space="preserve">ομεακών </w:t>
      </w:r>
      <w:r>
        <w:rPr>
          <w:rFonts w:eastAsia="Times New Roman"/>
          <w:szCs w:val="24"/>
        </w:rPr>
        <w:t>γ</w:t>
      </w:r>
      <w:r w:rsidRPr="00853585">
        <w:rPr>
          <w:rFonts w:eastAsia="Times New Roman"/>
          <w:szCs w:val="24"/>
        </w:rPr>
        <w:t>ραμμα</w:t>
      </w:r>
      <w:r w:rsidRPr="00853585">
        <w:rPr>
          <w:rFonts w:eastAsia="Times New Roman"/>
          <w:szCs w:val="24"/>
        </w:rPr>
        <w:t>τέων</w:t>
      </w:r>
      <w:r>
        <w:rPr>
          <w:rFonts w:eastAsia="Times New Roman"/>
          <w:szCs w:val="24"/>
        </w:rPr>
        <w:t xml:space="preserve">. Κοιτάξτε, τώρα, </w:t>
      </w:r>
      <w:r w:rsidRPr="00853585">
        <w:rPr>
          <w:rFonts w:eastAsia="Times New Roman"/>
          <w:szCs w:val="24"/>
        </w:rPr>
        <w:t>τι συνέβη</w:t>
      </w:r>
      <w:r>
        <w:rPr>
          <w:rFonts w:eastAsia="Times New Roman"/>
          <w:szCs w:val="24"/>
        </w:rPr>
        <w:t>.</w:t>
      </w:r>
      <w:r w:rsidRPr="00853585">
        <w:rPr>
          <w:rFonts w:eastAsia="Times New Roman"/>
          <w:szCs w:val="24"/>
        </w:rPr>
        <w:t xml:space="preserve"> Στην πρώτη προκήρυξη</w:t>
      </w:r>
      <w:r>
        <w:rPr>
          <w:rFonts w:eastAsia="Times New Roman"/>
          <w:szCs w:val="24"/>
        </w:rPr>
        <w:t>,</w:t>
      </w:r>
      <w:r w:rsidRPr="00853585">
        <w:rPr>
          <w:rFonts w:eastAsia="Times New Roman"/>
          <w:szCs w:val="24"/>
        </w:rPr>
        <w:t xml:space="preserve"> η οποία είναι για τον Ειδικό Τομεακό Γραμματέα του Σώματος Επιθεωρητών Ελεγκτών του Υπουργείου Περιβάλλοντος και </w:t>
      </w:r>
      <w:r>
        <w:rPr>
          <w:rFonts w:eastAsia="Times New Roman"/>
          <w:szCs w:val="24"/>
        </w:rPr>
        <w:t xml:space="preserve">Ενέργειας, </w:t>
      </w:r>
      <w:r w:rsidRPr="00853585">
        <w:rPr>
          <w:rFonts w:eastAsia="Times New Roman"/>
          <w:szCs w:val="24"/>
        </w:rPr>
        <w:t xml:space="preserve">υπέβαλαν υποψηφιότητα </w:t>
      </w:r>
      <w:r>
        <w:rPr>
          <w:rFonts w:eastAsia="Times New Roman"/>
          <w:szCs w:val="24"/>
        </w:rPr>
        <w:t>τριάντα πέντε</w:t>
      </w:r>
      <w:r w:rsidRPr="00853585">
        <w:rPr>
          <w:rFonts w:eastAsia="Times New Roman"/>
          <w:szCs w:val="24"/>
        </w:rPr>
        <w:t xml:space="preserve"> άτομα</w:t>
      </w:r>
      <w:r>
        <w:rPr>
          <w:rFonts w:eastAsia="Times New Roman"/>
          <w:szCs w:val="24"/>
        </w:rPr>
        <w:t xml:space="preserve"> και</w:t>
      </w:r>
      <w:r w:rsidRPr="00853585">
        <w:rPr>
          <w:rFonts w:eastAsia="Times New Roman"/>
          <w:szCs w:val="24"/>
        </w:rPr>
        <w:t xml:space="preserve"> </w:t>
      </w:r>
      <w:r>
        <w:rPr>
          <w:rFonts w:eastAsia="Times New Roman"/>
          <w:szCs w:val="24"/>
        </w:rPr>
        <w:t>επελέγησαν</w:t>
      </w:r>
      <w:r w:rsidRPr="00853585">
        <w:rPr>
          <w:rFonts w:eastAsia="Times New Roman"/>
          <w:szCs w:val="24"/>
        </w:rPr>
        <w:t xml:space="preserve"> δύο για να πάνε στον Υπουργό και να επιλέξει τον </w:t>
      </w:r>
      <w:r w:rsidRPr="00853585">
        <w:rPr>
          <w:rFonts w:eastAsia="Times New Roman"/>
          <w:szCs w:val="24"/>
        </w:rPr>
        <w:lastRenderedPageBreak/>
        <w:t xml:space="preserve">επόμενο </w:t>
      </w:r>
      <w:r>
        <w:rPr>
          <w:rFonts w:eastAsia="Times New Roman"/>
          <w:szCs w:val="24"/>
        </w:rPr>
        <w:t>γ</w:t>
      </w:r>
      <w:r>
        <w:rPr>
          <w:rFonts w:eastAsia="Times New Roman"/>
          <w:szCs w:val="24"/>
        </w:rPr>
        <w:t>ραμματέα. Κ</w:t>
      </w:r>
      <w:r w:rsidRPr="00853585">
        <w:rPr>
          <w:rFonts w:eastAsia="Times New Roman"/>
          <w:szCs w:val="24"/>
        </w:rPr>
        <w:t xml:space="preserve">αι </w:t>
      </w:r>
      <w:r>
        <w:rPr>
          <w:rFonts w:eastAsia="Times New Roman"/>
          <w:szCs w:val="24"/>
        </w:rPr>
        <w:t>υπάρχει μια σύμπτωση.</w:t>
      </w:r>
      <w:r w:rsidRPr="00853585">
        <w:rPr>
          <w:rFonts w:eastAsia="Times New Roman"/>
          <w:szCs w:val="24"/>
        </w:rPr>
        <w:t xml:space="preserve"> </w:t>
      </w:r>
      <w:r>
        <w:rPr>
          <w:rFonts w:eastAsia="Times New Roman"/>
          <w:szCs w:val="24"/>
        </w:rPr>
        <w:t>Από τους δύο ο ένας είναι ο υπηρετών. Το προσπερνάμε.</w:t>
      </w:r>
    </w:p>
    <w:p w14:paraId="20A4E82D" w14:textId="77777777" w:rsidR="005D4821" w:rsidRDefault="006B233D">
      <w:pPr>
        <w:spacing w:line="600" w:lineRule="auto"/>
        <w:ind w:firstLine="720"/>
        <w:jc w:val="both"/>
        <w:rPr>
          <w:rFonts w:eastAsia="Times New Roman"/>
          <w:szCs w:val="24"/>
        </w:rPr>
      </w:pPr>
      <w:r>
        <w:rPr>
          <w:rFonts w:eastAsia="Times New Roman"/>
          <w:szCs w:val="24"/>
        </w:rPr>
        <w:t xml:space="preserve">Στη συνέχεια </w:t>
      </w:r>
      <w:r w:rsidRPr="00853585">
        <w:rPr>
          <w:rFonts w:eastAsia="Times New Roman"/>
          <w:szCs w:val="24"/>
        </w:rPr>
        <w:t>δημοσιεύτηκαν τα αποτελέσματα για τη θέση του Τομεακού Γραμματέα Μεταναστευτικής Πολιτικής</w:t>
      </w:r>
      <w:r>
        <w:rPr>
          <w:rFonts w:eastAsia="Times New Roman"/>
          <w:szCs w:val="24"/>
        </w:rPr>
        <w:t>. Σα</w:t>
      </w:r>
      <w:r>
        <w:rPr>
          <w:rFonts w:eastAsia="Times New Roman"/>
          <w:szCs w:val="24"/>
        </w:rPr>
        <w:t>ράντα οκτώ ά</w:t>
      </w:r>
      <w:r w:rsidRPr="00853585">
        <w:rPr>
          <w:rFonts w:eastAsia="Times New Roman"/>
          <w:szCs w:val="24"/>
        </w:rPr>
        <w:t>τομα υπέβαλαν υποψηφιότητα</w:t>
      </w:r>
      <w:r>
        <w:rPr>
          <w:rFonts w:eastAsia="Times New Roman"/>
          <w:szCs w:val="24"/>
        </w:rPr>
        <w:t>, δ</w:t>
      </w:r>
      <w:r w:rsidRPr="00853585">
        <w:rPr>
          <w:rFonts w:eastAsia="Times New Roman"/>
          <w:szCs w:val="24"/>
        </w:rPr>
        <w:t xml:space="preserve">ύο </w:t>
      </w:r>
      <w:r>
        <w:rPr>
          <w:rFonts w:eastAsia="Times New Roman"/>
          <w:szCs w:val="24"/>
        </w:rPr>
        <w:t>επελέγησαν</w:t>
      </w:r>
      <w:r w:rsidRPr="00853585">
        <w:rPr>
          <w:rFonts w:eastAsia="Times New Roman"/>
          <w:szCs w:val="24"/>
        </w:rPr>
        <w:t xml:space="preserve"> από την επιτροπή του ΑΣΕΠ για να πάνε στον Υπουργό και να επιλέξει αυτόν ο οποίος θα καταλάβει τη θέση</w:t>
      </w:r>
      <w:r>
        <w:rPr>
          <w:rFonts w:eastAsia="Times New Roman"/>
          <w:szCs w:val="24"/>
        </w:rPr>
        <w:t xml:space="preserve"> κ</w:t>
      </w:r>
      <w:r w:rsidRPr="00853585">
        <w:rPr>
          <w:rFonts w:eastAsia="Times New Roman"/>
          <w:szCs w:val="24"/>
        </w:rPr>
        <w:t xml:space="preserve">αι </w:t>
      </w:r>
      <w:r>
        <w:rPr>
          <w:rFonts w:eastAsia="Times New Roman"/>
          <w:szCs w:val="24"/>
        </w:rPr>
        <w:t>-</w:t>
      </w:r>
      <w:r w:rsidRPr="00853585">
        <w:rPr>
          <w:rFonts w:eastAsia="Times New Roman"/>
          <w:szCs w:val="24"/>
        </w:rPr>
        <w:t>τ</w:t>
      </w:r>
      <w:r>
        <w:rPr>
          <w:rFonts w:eastAsia="Times New Roman"/>
          <w:szCs w:val="24"/>
        </w:rPr>
        <w:t>ι</w:t>
      </w:r>
      <w:r w:rsidRPr="00853585">
        <w:rPr>
          <w:rFonts w:eastAsia="Times New Roman"/>
          <w:szCs w:val="24"/>
        </w:rPr>
        <w:t xml:space="preserve"> διαβολική σύμπτωση</w:t>
      </w:r>
      <w:r>
        <w:rPr>
          <w:rFonts w:eastAsia="Times New Roman"/>
          <w:szCs w:val="24"/>
        </w:rPr>
        <w:t>;-</w:t>
      </w:r>
      <w:r w:rsidRPr="00853585">
        <w:rPr>
          <w:rFonts w:eastAsia="Times New Roman"/>
          <w:szCs w:val="24"/>
        </w:rPr>
        <w:t xml:space="preserve"> πάλι ο ένας από τους δύο είναι ο υπηρετών</w:t>
      </w:r>
      <w:r>
        <w:rPr>
          <w:rFonts w:eastAsia="Times New Roman"/>
          <w:szCs w:val="24"/>
        </w:rPr>
        <w:t>.</w:t>
      </w:r>
    </w:p>
    <w:p w14:paraId="20A4E82E" w14:textId="77777777" w:rsidR="005D4821" w:rsidRDefault="006B233D">
      <w:pPr>
        <w:spacing w:line="600" w:lineRule="auto"/>
        <w:ind w:firstLine="720"/>
        <w:jc w:val="both"/>
        <w:rPr>
          <w:rFonts w:eastAsia="Times New Roman"/>
          <w:szCs w:val="24"/>
        </w:rPr>
      </w:pPr>
      <w:r>
        <w:rPr>
          <w:rFonts w:eastAsia="Times New Roman"/>
          <w:szCs w:val="24"/>
        </w:rPr>
        <w:t>Κ</w:t>
      </w:r>
      <w:r w:rsidRPr="00853585">
        <w:rPr>
          <w:rFonts w:eastAsia="Times New Roman"/>
          <w:szCs w:val="24"/>
        </w:rPr>
        <w:t>αι χθες το βράδυ</w:t>
      </w:r>
      <w:r>
        <w:rPr>
          <w:rFonts w:eastAsia="Times New Roman"/>
          <w:szCs w:val="24"/>
        </w:rPr>
        <w:t xml:space="preserve"> -</w:t>
      </w:r>
      <w:r w:rsidRPr="00853585">
        <w:rPr>
          <w:rFonts w:eastAsia="Times New Roman"/>
          <w:szCs w:val="24"/>
        </w:rPr>
        <w:t>μία ακό</w:t>
      </w:r>
      <w:r w:rsidRPr="00853585">
        <w:rPr>
          <w:rFonts w:eastAsia="Times New Roman"/>
          <w:szCs w:val="24"/>
        </w:rPr>
        <w:t>μα διαβολική σύμπτωση</w:t>
      </w:r>
      <w:r>
        <w:rPr>
          <w:rFonts w:eastAsia="Times New Roman"/>
          <w:szCs w:val="24"/>
        </w:rPr>
        <w:t>-</w:t>
      </w:r>
      <w:r w:rsidRPr="00853585">
        <w:rPr>
          <w:rFonts w:eastAsia="Times New Roman"/>
          <w:szCs w:val="24"/>
        </w:rPr>
        <w:t xml:space="preserve"> για τη θέση του Τομεακού Γραμματέα Ενέργειας και Ορυκτών Πρώτων Υλών </w:t>
      </w:r>
      <w:r>
        <w:rPr>
          <w:rFonts w:eastAsia="Times New Roman"/>
          <w:szCs w:val="24"/>
        </w:rPr>
        <w:t>σαράντα έξι</w:t>
      </w:r>
      <w:r w:rsidRPr="00853585">
        <w:rPr>
          <w:rFonts w:eastAsia="Times New Roman"/>
          <w:szCs w:val="24"/>
        </w:rPr>
        <w:t xml:space="preserve"> άτομα υπέβαλαν υποψηφιότητα</w:t>
      </w:r>
      <w:r>
        <w:rPr>
          <w:rFonts w:eastAsia="Times New Roman"/>
          <w:szCs w:val="24"/>
        </w:rPr>
        <w:t>.</w:t>
      </w:r>
      <w:r w:rsidRPr="00853585">
        <w:rPr>
          <w:rFonts w:eastAsia="Times New Roman"/>
          <w:szCs w:val="24"/>
        </w:rPr>
        <w:t xml:space="preserve"> </w:t>
      </w:r>
      <w:r>
        <w:rPr>
          <w:rFonts w:eastAsia="Times New Roman"/>
          <w:szCs w:val="24"/>
        </w:rPr>
        <w:t>Εδώ επελέγησαν τρεις. Τρεις είναι το ανώτερο. Στα άλλα δεν μπορούσαμε καν να φτάσουμε</w:t>
      </w:r>
      <w:r w:rsidRPr="00853585">
        <w:rPr>
          <w:rFonts w:eastAsia="Times New Roman"/>
          <w:szCs w:val="24"/>
        </w:rPr>
        <w:t xml:space="preserve"> στον αριθμό των τριών</w:t>
      </w:r>
      <w:r>
        <w:rPr>
          <w:rFonts w:eastAsia="Times New Roman"/>
          <w:szCs w:val="24"/>
        </w:rPr>
        <w:t>, ήταν δύο.</w:t>
      </w:r>
      <w:r w:rsidRPr="00853585">
        <w:rPr>
          <w:rFonts w:eastAsia="Times New Roman"/>
          <w:szCs w:val="24"/>
        </w:rPr>
        <w:t xml:space="preserve"> Φυσι</w:t>
      </w:r>
      <w:r w:rsidRPr="00853585">
        <w:rPr>
          <w:rFonts w:eastAsia="Times New Roman"/>
          <w:szCs w:val="24"/>
        </w:rPr>
        <w:t>κά</w:t>
      </w:r>
      <w:r>
        <w:rPr>
          <w:rFonts w:eastAsia="Times New Roman"/>
          <w:szCs w:val="24"/>
        </w:rPr>
        <w:t>,</w:t>
      </w:r>
      <w:r w:rsidRPr="00853585">
        <w:rPr>
          <w:rFonts w:eastAsia="Times New Roman"/>
          <w:szCs w:val="24"/>
        </w:rPr>
        <w:t xml:space="preserve"> και σε αυτούς του</w:t>
      </w:r>
      <w:r>
        <w:rPr>
          <w:rFonts w:eastAsia="Times New Roman"/>
          <w:szCs w:val="24"/>
        </w:rPr>
        <w:t>ς τρεις ο ένας είναι ο υπηρετών.</w:t>
      </w:r>
    </w:p>
    <w:p w14:paraId="20A4E82F" w14:textId="77777777" w:rsidR="005D4821" w:rsidRDefault="006B233D">
      <w:pPr>
        <w:spacing w:line="600" w:lineRule="auto"/>
        <w:ind w:firstLine="720"/>
        <w:jc w:val="both"/>
        <w:rPr>
          <w:rFonts w:eastAsia="Times New Roman"/>
          <w:szCs w:val="24"/>
        </w:rPr>
      </w:pPr>
      <w:r>
        <w:rPr>
          <w:rFonts w:eastAsia="Times New Roman"/>
          <w:szCs w:val="24"/>
        </w:rPr>
        <w:t>Στις τρεις προκηρύξεις α</w:t>
      </w:r>
      <w:r w:rsidRPr="007643C7">
        <w:rPr>
          <w:rFonts w:eastAsia="Times New Roman"/>
          <w:szCs w:val="24"/>
        </w:rPr>
        <w:t xml:space="preserve">πό τις </w:t>
      </w:r>
      <w:r>
        <w:rPr>
          <w:rFonts w:eastAsia="Times New Roman"/>
          <w:szCs w:val="24"/>
        </w:rPr>
        <w:t>εξήντα εννέα</w:t>
      </w:r>
      <w:r w:rsidRPr="007643C7">
        <w:rPr>
          <w:rFonts w:eastAsia="Times New Roman"/>
          <w:szCs w:val="24"/>
        </w:rPr>
        <w:t xml:space="preserve"> οι οποίες έχουν</w:t>
      </w:r>
      <w:r>
        <w:rPr>
          <w:rFonts w:eastAsia="Times New Roman"/>
          <w:szCs w:val="24"/>
        </w:rPr>
        <w:t xml:space="preserve"> βγει,</w:t>
      </w:r>
      <w:r w:rsidRPr="007643C7">
        <w:rPr>
          <w:rFonts w:eastAsia="Times New Roman"/>
          <w:szCs w:val="24"/>
        </w:rPr>
        <w:t xml:space="preserve"> </w:t>
      </w:r>
      <w:r>
        <w:rPr>
          <w:rFonts w:eastAsia="Times New Roman"/>
          <w:szCs w:val="24"/>
        </w:rPr>
        <w:t>οι</w:t>
      </w:r>
      <w:r w:rsidRPr="007643C7">
        <w:rPr>
          <w:rFonts w:eastAsia="Times New Roman"/>
          <w:szCs w:val="24"/>
        </w:rPr>
        <w:t xml:space="preserve"> τρεις </w:t>
      </w:r>
      <w:r>
        <w:rPr>
          <w:rFonts w:eastAsia="Times New Roman"/>
          <w:szCs w:val="24"/>
        </w:rPr>
        <w:t xml:space="preserve">μέσα στους οποίους επελέγησαν και από τους οποίους θα επιλέξει ο Υπουργός μεθαύριο αυτόν που </w:t>
      </w:r>
      <w:r w:rsidRPr="007643C7">
        <w:rPr>
          <w:rFonts w:eastAsia="Times New Roman"/>
          <w:szCs w:val="24"/>
        </w:rPr>
        <w:t xml:space="preserve">θα είναι ο επόμενος </w:t>
      </w:r>
      <w:r>
        <w:rPr>
          <w:rFonts w:eastAsia="Times New Roman"/>
          <w:szCs w:val="24"/>
        </w:rPr>
        <w:t>γ</w:t>
      </w:r>
      <w:r>
        <w:rPr>
          <w:rFonts w:eastAsia="Times New Roman"/>
          <w:szCs w:val="24"/>
        </w:rPr>
        <w:t xml:space="preserve">ενικός </w:t>
      </w:r>
      <w:r>
        <w:rPr>
          <w:rFonts w:eastAsia="Times New Roman"/>
          <w:szCs w:val="24"/>
        </w:rPr>
        <w:t>γ</w:t>
      </w:r>
      <w:r w:rsidRPr="007643C7">
        <w:rPr>
          <w:rFonts w:eastAsia="Times New Roman"/>
          <w:szCs w:val="24"/>
        </w:rPr>
        <w:t>ραμματέας</w:t>
      </w:r>
      <w:r>
        <w:rPr>
          <w:rFonts w:eastAsia="Times New Roman"/>
          <w:szCs w:val="24"/>
        </w:rPr>
        <w:t xml:space="preserve">, είναι </w:t>
      </w:r>
      <w:r w:rsidRPr="007643C7">
        <w:rPr>
          <w:rFonts w:eastAsia="Times New Roman"/>
          <w:szCs w:val="24"/>
        </w:rPr>
        <w:t>ήδη υπηρετούντες</w:t>
      </w:r>
      <w:r>
        <w:rPr>
          <w:rFonts w:eastAsia="Times New Roman"/>
          <w:szCs w:val="24"/>
        </w:rPr>
        <w:t xml:space="preserve">. </w:t>
      </w:r>
    </w:p>
    <w:p w14:paraId="20A4E830" w14:textId="77777777" w:rsidR="005D4821" w:rsidRDefault="006B233D">
      <w:pPr>
        <w:spacing w:line="600" w:lineRule="auto"/>
        <w:ind w:firstLine="720"/>
        <w:jc w:val="both"/>
        <w:rPr>
          <w:rFonts w:eastAsia="Times New Roman"/>
          <w:szCs w:val="24"/>
        </w:rPr>
      </w:pPr>
      <w:r>
        <w:rPr>
          <w:rFonts w:eastAsia="Times New Roman"/>
          <w:szCs w:val="24"/>
        </w:rPr>
        <w:lastRenderedPageBreak/>
        <w:t>Να σημειώσω ότι οι ήδη υπηρετούντες είναι αυτοί που έκαναν και την προκήρυξη. Τ</w:t>
      </w:r>
      <w:r w:rsidRPr="007643C7">
        <w:rPr>
          <w:rFonts w:eastAsia="Times New Roman"/>
          <w:szCs w:val="24"/>
        </w:rPr>
        <w:t>ην προκήρυξη δεν την έκανε το ΑΣΕΠ</w:t>
      </w:r>
      <w:r>
        <w:rPr>
          <w:rFonts w:eastAsia="Times New Roman"/>
          <w:szCs w:val="24"/>
        </w:rPr>
        <w:t>.</w:t>
      </w:r>
      <w:r w:rsidRPr="007643C7">
        <w:rPr>
          <w:rFonts w:eastAsia="Times New Roman"/>
          <w:szCs w:val="24"/>
        </w:rPr>
        <w:t xml:space="preserve"> </w:t>
      </w:r>
      <w:r>
        <w:rPr>
          <w:rFonts w:eastAsia="Times New Roman"/>
          <w:szCs w:val="24"/>
        </w:rPr>
        <w:t>Τ</w:t>
      </w:r>
      <w:r w:rsidRPr="007643C7">
        <w:rPr>
          <w:rFonts w:eastAsia="Times New Roman"/>
          <w:szCs w:val="24"/>
        </w:rPr>
        <w:t xml:space="preserve">ην </w:t>
      </w:r>
      <w:r>
        <w:rPr>
          <w:rFonts w:eastAsia="Times New Roman"/>
          <w:szCs w:val="24"/>
        </w:rPr>
        <w:t>έκανε</w:t>
      </w:r>
      <w:r w:rsidRPr="007643C7">
        <w:rPr>
          <w:rFonts w:eastAsia="Times New Roman"/>
          <w:szCs w:val="24"/>
        </w:rPr>
        <w:t xml:space="preserve"> το κάθε </w:t>
      </w:r>
      <w:r>
        <w:rPr>
          <w:rFonts w:eastAsia="Times New Roman"/>
          <w:szCs w:val="24"/>
        </w:rPr>
        <w:t>Υ</w:t>
      </w:r>
      <w:r w:rsidRPr="007643C7">
        <w:rPr>
          <w:rFonts w:eastAsia="Times New Roman"/>
          <w:szCs w:val="24"/>
        </w:rPr>
        <w:t>πουργείο</w:t>
      </w:r>
      <w:r>
        <w:rPr>
          <w:rFonts w:eastAsia="Times New Roman"/>
          <w:szCs w:val="24"/>
        </w:rPr>
        <w:t>,</w:t>
      </w:r>
      <w:r w:rsidRPr="007643C7">
        <w:rPr>
          <w:rFonts w:eastAsia="Times New Roman"/>
          <w:szCs w:val="24"/>
        </w:rPr>
        <w:t xml:space="preserve"> την έκανε ο κάθε </w:t>
      </w:r>
      <w:r>
        <w:rPr>
          <w:rFonts w:eastAsia="Times New Roman"/>
          <w:szCs w:val="24"/>
        </w:rPr>
        <w:t>γ</w:t>
      </w:r>
      <w:r>
        <w:rPr>
          <w:rFonts w:eastAsia="Times New Roman"/>
          <w:szCs w:val="24"/>
        </w:rPr>
        <w:t xml:space="preserve">ενικός </w:t>
      </w:r>
      <w:r>
        <w:rPr>
          <w:rFonts w:eastAsia="Times New Roman"/>
          <w:szCs w:val="24"/>
        </w:rPr>
        <w:t>γ</w:t>
      </w:r>
      <w:r w:rsidRPr="007643C7">
        <w:rPr>
          <w:rFonts w:eastAsia="Times New Roman"/>
          <w:szCs w:val="24"/>
        </w:rPr>
        <w:t xml:space="preserve">ραμματέας και τώρα </w:t>
      </w:r>
      <w:r>
        <w:rPr>
          <w:rFonts w:eastAsia="Times New Roman"/>
          <w:szCs w:val="24"/>
        </w:rPr>
        <w:t xml:space="preserve">ο </w:t>
      </w:r>
      <w:r w:rsidRPr="007643C7">
        <w:rPr>
          <w:rFonts w:eastAsia="Times New Roman"/>
          <w:szCs w:val="24"/>
        </w:rPr>
        <w:t xml:space="preserve">κάθε </w:t>
      </w:r>
      <w:r>
        <w:rPr>
          <w:rFonts w:eastAsia="Times New Roman"/>
          <w:szCs w:val="24"/>
        </w:rPr>
        <w:t>γ</w:t>
      </w:r>
      <w:r w:rsidRPr="007643C7">
        <w:rPr>
          <w:rFonts w:eastAsia="Times New Roman"/>
          <w:szCs w:val="24"/>
        </w:rPr>
        <w:t xml:space="preserve">ενικός </w:t>
      </w:r>
      <w:r>
        <w:rPr>
          <w:rFonts w:eastAsia="Times New Roman"/>
          <w:szCs w:val="24"/>
        </w:rPr>
        <w:t>γ</w:t>
      </w:r>
      <w:r w:rsidRPr="007643C7">
        <w:rPr>
          <w:rFonts w:eastAsia="Times New Roman"/>
          <w:szCs w:val="24"/>
        </w:rPr>
        <w:t xml:space="preserve">ραμματέας </w:t>
      </w:r>
      <w:r w:rsidRPr="007643C7">
        <w:rPr>
          <w:rFonts w:eastAsia="Times New Roman"/>
          <w:szCs w:val="24"/>
        </w:rPr>
        <w:t>απολαμβάνει τη φωτογραφία του</w:t>
      </w:r>
      <w:r>
        <w:rPr>
          <w:rFonts w:eastAsia="Times New Roman"/>
          <w:szCs w:val="24"/>
        </w:rPr>
        <w:t>.</w:t>
      </w:r>
      <w:r w:rsidRPr="007643C7">
        <w:rPr>
          <w:rFonts w:eastAsia="Times New Roman"/>
          <w:szCs w:val="24"/>
        </w:rPr>
        <w:t xml:space="preserve"> </w:t>
      </w:r>
      <w:r>
        <w:rPr>
          <w:rFonts w:eastAsia="Times New Roman"/>
          <w:szCs w:val="24"/>
        </w:rPr>
        <w:t>Α</w:t>
      </w:r>
      <w:r w:rsidRPr="007643C7">
        <w:rPr>
          <w:rFonts w:eastAsia="Times New Roman"/>
          <w:szCs w:val="24"/>
        </w:rPr>
        <w:t>υτό δεν είναι προκήρυξη</w:t>
      </w:r>
      <w:r>
        <w:rPr>
          <w:rFonts w:eastAsia="Times New Roman"/>
          <w:szCs w:val="24"/>
        </w:rPr>
        <w:t>.</w:t>
      </w:r>
      <w:r w:rsidRPr="007643C7">
        <w:rPr>
          <w:rFonts w:eastAsia="Times New Roman"/>
          <w:szCs w:val="24"/>
        </w:rPr>
        <w:t xml:space="preserve"> </w:t>
      </w:r>
      <w:r>
        <w:rPr>
          <w:rFonts w:eastAsia="Times New Roman"/>
          <w:szCs w:val="24"/>
        </w:rPr>
        <w:t>Ε</w:t>
      </w:r>
      <w:r w:rsidRPr="007643C7">
        <w:rPr>
          <w:rFonts w:eastAsia="Times New Roman"/>
          <w:szCs w:val="24"/>
        </w:rPr>
        <w:t>ίναι έκθεση φωτογραφίας</w:t>
      </w:r>
      <w:r>
        <w:rPr>
          <w:rFonts w:eastAsia="Times New Roman"/>
          <w:szCs w:val="24"/>
        </w:rPr>
        <w:t>!</w:t>
      </w:r>
      <w:r w:rsidRPr="007643C7">
        <w:rPr>
          <w:rFonts w:eastAsia="Times New Roman"/>
          <w:szCs w:val="24"/>
        </w:rPr>
        <w:t xml:space="preserve"> </w:t>
      </w:r>
    </w:p>
    <w:p w14:paraId="20A4E831" w14:textId="77777777" w:rsidR="005D4821" w:rsidRDefault="006B233D">
      <w:pPr>
        <w:spacing w:line="600" w:lineRule="auto"/>
        <w:ind w:firstLine="720"/>
        <w:jc w:val="both"/>
        <w:rPr>
          <w:rFonts w:eastAsia="Times New Roman"/>
          <w:szCs w:val="24"/>
        </w:rPr>
      </w:pPr>
      <w:r>
        <w:rPr>
          <w:rFonts w:eastAsia="Times New Roman"/>
          <w:szCs w:val="24"/>
        </w:rPr>
        <w:t>Ε</w:t>
      </w:r>
      <w:r w:rsidRPr="007643C7">
        <w:rPr>
          <w:rFonts w:eastAsia="Times New Roman"/>
          <w:szCs w:val="24"/>
        </w:rPr>
        <w:t xml:space="preserve">γώ καταθέτω τα αποτελέσματα </w:t>
      </w:r>
      <w:r>
        <w:rPr>
          <w:rFonts w:eastAsia="Times New Roman"/>
          <w:szCs w:val="24"/>
        </w:rPr>
        <w:t>των τριών προκηρύξεων</w:t>
      </w:r>
      <w:r w:rsidRPr="007643C7">
        <w:rPr>
          <w:rFonts w:eastAsia="Times New Roman"/>
          <w:szCs w:val="24"/>
        </w:rPr>
        <w:t xml:space="preserve"> για </w:t>
      </w:r>
      <w:r>
        <w:rPr>
          <w:rFonts w:eastAsia="Times New Roman"/>
          <w:szCs w:val="24"/>
        </w:rPr>
        <w:t>τ</w:t>
      </w:r>
      <w:r w:rsidRPr="007643C7">
        <w:rPr>
          <w:rFonts w:eastAsia="Times New Roman"/>
          <w:szCs w:val="24"/>
        </w:rPr>
        <w:t xml:space="preserve">α </w:t>
      </w:r>
      <w:r>
        <w:rPr>
          <w:rFonts w:eastAsia="Times New Roman"/>
          <w:szCs w:val="24"/>
        </w:rPr>
        <w:t>Π</w:t>
      </w:r>
      <w:r w:rsidRPr="007643C7">
        <w:rPr>
          <w:rFonts w:eastAsia="Times New Roman"/>
          <w:szCs w:val="24"/>
        </w:rPr>
        <w:t>ρακτικά</w:t>
      </w:r>
      <w:r>
        <w:rPr>
          <w:rFonts w:eastAsia="Times New Roman"/>
          <w:szCs w:val="24"/>
        </w:rPr>
        <w:t>, με τα ονόματα -</w:t>
      </w:r>
      <w:r w:rsidRPr="007643C7">
        <w:rPr>
          <w:rFonts w:eastAsia="Times New Roman"/>
          <w:szCs w:val="24"/>
        </w:rPr>
        <w:t>που είναι γνωστά</w:t>
      </w:r>
      <w:r>
        <w:rPr>
          <w:rFonts w:eastAsia="Times New Roman"/>
          <w:szCs w:val="24"/>
        </w:rPr>
        <w:t>- των τριών</w:t>
      </w:r>
      <w:r w:rsidRPr="007643C7">
        <w:rPr>
          <w:rFonts w:eastAsia="Times New Roman"/>
          <w:szCs w:val="24"/>
        </w:rPr>
        <w:t xml:space="preserve"> </w:t>
      </w:r>
      <w:r>
        <w:rPr>
          <w:rFonts w:eastAsia="Times New Roman"/>
          <w:szCs w:val="24"/>
        </w:rPr>
        <w:t>γ</w:t>
      </w:r>
      <w:r w:rsidRPr="007643C7">
        <w:rPr>
          <w:rFonts w:eastAsia="Times New Roman"/>
          <w:szCs w:val="24"/>
        </w:rPr>
        <w:t xml:space="preserve">ραμματέων </w:t>
      </w:r>
      <w:r>
        <w:rPr>
          <w:rFonts w:eastAsia="Times New Roman"/>
          <w:szCs w:val="24"/>
        </w:rPr>
        <w:t xml:space="preserve">που υπηρετούν </w:t>
      </w:r>
      <w:r w:rsidRPr="007643C7">
        <w:rPr>
          <w:rFonts w:eastAsia="Times New Roman"/>
          <w:szCs w:val="24"/>
        </w:rPr>
        <w:t xml:space="preserve">και </w:t>
      </w:r>
      <w:r>
        <w:rPr>
          <w:rFonts w:eastAsia="Times New Roman"/>
          <w:szCs w:val="24"/>
        </w:rPr>
        <w:t>λέω ότι όλο αυτό</w:t>
      </w:r>
      <w:r w:rsidRPr="007643C7">
        <w:rPr>
          <w:rFonts w:eastAsia="Times New Roman"/>
          <w:szCs w:val="24"/>
        </w:rPr>
        <w:t xml:space="preserve"> </w:t>
      </w:r>
      <w:r>
        <w:rPr>
          <w:rFonts w:eastAsia="Times New Roman"/>
          <w:szCs w:val="24"/>
        </w:rPr>
        <w:t>είναι ένας</w:t>
      </w:r>
      <w:r w:rsidRPr="007643C7">
        <w:rPr>
          <w:rFonts w:eastAsia="Times New Roman"/>
          <w:szCs w:val="24"/>
        </w:rPr>
        <w:t xml:space="preserve"> ευτε</w:t>
      </w:r>
      <w:r w:rsidRPr="007643C7">
        <w:rPr>
          <w:rFonts w:eastAsia="Times New Roman"/>
          <w:szCs w:val="24"/>
        </w:rPr>
        <w:t xml:space="preserve">λισμός της διαδικασίας της </w:t>
      </w:r>
      <w:r>
        <w:rPr>
          <w:rFonts w:eastAsia="Times New Roman"/>
          <w:szCs w:val="24"/>
        </w:rPr>
        <w:t>δ</w:t>
      </w:r>
      <w:r w:rsidRPr="007643C7">
        <w:rPr>
          <w:rFonts w:eastAsia="Times New Roman"/>
          <w:szCs w:val="24"/>
        </w:rPr>
        <w:t xml:space="preserve">ημόσιας </w:t>
      </w:r>
      <w:r>
        <w:rPr>
          <w:rFonts w:eastAsia="Times New Roman"/>
          <w:szCs w:val="24"/>
        </w:rPr>
        <w:t>δ</w:t>
      </w:r>
      <w:r w:rsidRPr="007643C7">
        <w:rPr>
          <w:rFonts w:eastAsia="Times New Roman"/>
          <w:szCs w:val="24"/>
        </w:rPr>
        <w:t>ιοίκησης</w:t>
      </w:r>
      <w:r>
        <w:rPr>
          <w:rFonts w:eastAsia="Times New Roman"/>
          <w:szCs w:val="24"/>
        </w:rPr>
        <w:t>.</w:t>
      </w:r>
    </w:p>
    <w:p w14:paraId="20A4E832" w14:textId="77777777" w:rsidR="005D4821" w:rsidRDefault="006B233D">
      <w:pPr>
        <w:spacing w:line="600" w:lineRule="auto"/>
        <w:ind w:firstLine="720"/>
        <w:jc w:val="both"/>
        <w:rPr>
          <w:rFonts w:eastAsia="Times New Roman"/>
          <w:szCs w:val="24"/>
        </w:rPr>
      </w:pPr>
      <w:r w:rsidRPr="00404E28">
        <w:rPr>
          <w:rFonts w:eastAsia="Times New Roman"/>
          <w:szCs w:val="24"/>
        </w:rPr>
        <w:t xml:space="preserve">(Στο σημείο αυτό ο Βουλευτής κ. </w:t>
      </w:r>
      <w:r>
        <w:rPr>
          <w:rFonts w:eastAsia="Times New Roman"/>
          <w:szCs w:val="24"/>
        </w:rPr>
        <w:t>Γεώργιος Γεωργαντάς</w:t>
      </w:r>
      <w:r w:rsidRPr="00404E28">
        <w:rPr>
          <w:rFonts w:eastAsia="Times New Roman"/>
          <w:szCs w:val="24"/>
        </w:rPr>
        <w:t xml:space="preserve"> καταθέτει γ</w:t>
      </w:r>
      <w:r>
        <w:rPr>
          <w:rFonts w:eastAsia="Times New Roman"/>
          <w:szCs w:val="24"/>
        </w:rPr>
        <w:t>ια τα Πρακτικά το προαναφερθέν έγγραφο</w:t>
      </w:r>
      <w:r w:rsidRPr="00404E28">
        <w:rPr>
          <w:rFonts w:eastAsia="Times New Roman"/>
          <w:szCs w:val="24"/>
        </w:rPr>
        <w:t>, τ</w:t>
      </w:r>
      <w:r>
        <w:rPr>
          <w:rFonts w:eastAsia="Times New Roman"/>
          <w:szCs w:val="24"/>
        </w:rPr>
        <w:t>ο</w:t>
      </w:r>
      <w:r w:rsidRPr="00404E28">
        <w:rPr>
          <w:rFonts w:eastAsia="Times New Roman"/>
          <w:szCs w:val="24"/>
        </w:rPr>
        <w:t xml:space="preserve"> οποί</w:t>
      </w:r>
      <w:r>
        <w:rPr>
          <w:rFonts w:eastAsia="Times New Roman"/>
          <w:szCs w:val="24"/>
        </w:rPr>
        <w:t>ο</w:t>
      </w:r>
      <w:r w:rsidRPr="00404E28">
        <w:rPr>
          <w:rFonts w:eastAsia="Times New Roman"/>
          <w:szCs w:val="24"/>
        </w:rPr>
        <w:t xml:space="preserve"> βρίσκ</w:t>
      </w:r>
      <w:r>
        <w:rPr>
          <w:rFonts w:eastAsia="Times New Roman"/>
          <w:szCs w:val="24"/>
        </w:rPr>
        <w:t xml:space="preserve">εται </w:t>
      </w:r>
      <w:r w:rsidRPr="00404E28">
        <w:rPr>
          <w:rFonts w:eastAsia="Times New Roman"/>
          <w:szCs w:val="24"/>
        </w:rPr>
        <w:t xml:space="preserve">στο </w:t>
      </w:r>
      <w:r>
        <w:rPr>
          <w:rFonts w:eastAsia="Times New Roman"/>
          <w:szCs w:val="24"/>
        </w:rPr>
        <w:t>α</w:t>
      </w:r>
      <w:r w:rsidRPr="00404E28">
        <w:rPr>
          <w:rFonts w:eastAsia="Times New Roman"/>
          <w:szCs w:val="24"/>
        </w:rPr>
        <w:t>ρχείο του Τμήματος Γραμματείας της Διεύθυνσης Στενογραφίας και Πρακτικών της Βουλή</w:t>
      </w:r>
      <w:r w:rsidRPr="00404E28">
        <w:rPr>
          <w:rFonts w:eastAsia="Times New Roman"/>
          <w:szCs w:val="24"/>
        </w:rPr>
        <w:t>ς)</w:t>
      </w:r>
    </w:p>
    <w:p w14:paraId="20A4E833" w14:textId="77777777" w:rsidR="005D4821" w:rsidRDefault="006B233D">
      <w:pPr>
        <w:spacing w:line="600" w:lineRule="auto"/>
        <w:ind w:firstLine="720"/>
        <w:jc w:val="both"/>
        <w:rPr>
          <w:rFonts w:eastAsia="Times New Roman"/>
          <w:szCs w:val="24"/>
        </w:rPr>
      </w:pPr>
      <w:r w:rsidRPr="007643C7">
        <w:rPr>
          <w:rFonts w:eastAsia="Times New Roman"/>
          <w:szCs w:val="24"/>
        </w:rPr>
        <w:t xml:space="preserve"> </w:t>
      </w:r>
      <w:r>
        <w:rPr>
          <w:rFonts w:eastAsia="Times New Roman"/>
          <w:szCs w:val="24"/>
        </w:rPr>
        <w:t>Έπρεπε μία ενιαία Αρχή, το</w:t>
      </w:r>
      <w:r w:rsidRPr="007643C7">
        <w:rPr>
          <w:rFonts w:eastAsia="Times New Roman"/>
          <w:szCs w:val="24"/>
        </w:rPr>
        <w:t xml:space="preserve"> ΑΣΕΠ</w:t>
      </w:r>
      <w:r>
        <w:rPr>
          <w:rFonts w:eastAsia="Times New Roman"/>
          <w:szCs w:val="24"/>
        </w:rPr>
        <w:t xml:space="preserve">, να είναι αυτό που θα βγάλει τις προκηρύξεις, με </w:t>
      </w:r>
      <w:r w:rsidRPr="007643C7">
        <w:rPr>
          <w:rFonts w:eastAsia="Times New Roman"/>
          <w:szCs w:val="24"/>
        </w:rPr>
        <w:t xml:space="preserve">τα χαρακτηριστικά </w:t>
      </w:r>
      <w:r>
        <w:rPr>
          <w:rFonts w:eastAsia="Times New Roman"/>
          <w:szCs w:val="24"/>
        </w:rPr>
        <w:t>και τα κριτήρια που πρέπει και να μη</w:t>
      </w:r>
      <w:r w:rsidRPr="007643C7">
        <w:rPr>
          <w:rFonts w:eastAsia="Times New Roman"/>
          <w:szCs w:val="24"/>
        </w:rPr>
        <w:t xml:space="preserve"> </w:t>
      </w:r>
      <w:r>
        <w:rPr>
          <w:rFonts w:eastAsia="Times New Roman"/>
          <w:szCs w:val="24"/>
        </w:rPr>
        <w:t>βλέπουμε</w:t>
      </w:r>
      <w:r w:rsidRPr="007643C7">
        <w:rPr>
          <w:rFonts w:eastAsia="Times New Roman"/>
          <w:szCs w:val="24"/>
        </w:rPr>
        <w:t xml:space="preserve"> </w:t>
      </w:r>
      <w:r>
        <w:rPr>
          <w:rFonts w:eastAsia="Times New Roman"/>
          <w:szCs w:val="24"/>
        </w:rPr>
        <w:t>σ</w:t>
      </w:r>
      <w:r w:rsidRPr="007643C7">
        <w:rPr>
          <w:rFonts w:eastAsia="Times New Roman"/>
          <w:szCs w:val="24"/>
        </w:rPr>
        <w:t>τη μία θέση εδώ</w:t>
      </w:r>
      <w:r>
        <w:rPr>
          <w:rFonts w:eastAsia="Times New Roman"/>
          <w:szCs w:val="24"/>
        </w:rPr>
        <w:t>,</w:t>
      </w:r>
      <w:r w:rsidRPr="007643C7">
        <w:rPr>
          <w:rFonts w:eastAsia="Times New Roman"/>
          <w:szCs w:val="24"/>
        </w:rPr>
        <w:t xml:space="preserve"> </w:t>
      </w:r>
      <w:r>
        <w:rPr>
          <w:rFonts w:eastAsia="Times New Roman"/>
          <w:szCs w:val="24"/>
        </w:rPr>
        <w:t>που αφορά τον κ. Κλάπα,</w:t>
      </w:r>
      <w:r w:rsidRPr="007643C7">
        <w:rPr>
          <w:rFonts w:eastAsia="Times New Roman"/>
          <w:szCs w:val="24"/>
        </w:rPr>
        <w:t xml:space="preserve"> ως ελάχιστη προϋπόθεση </w:t>
      </w:r>
      <w:r>
        <w:rPr>
          <w:rFonts w:eastAsia="Times New Roman"/>
          <w:szCs w:val="24"/>
        </w:rPr>
        <w:t>οκτώ</w:t>
      </w:r>
      <w:r w:rsidRPr="007643C7">
        <w:rPr>
          <w:rFonts w:eastAsia="Times New Roman"/>
          <w:szCs w:val="24"/>
        </w:rPr>
        <w:t xml:space="preserve"> χρόνια </w:t>
      </w:r>
      <w:r>
        <w:rPr>
          <w:rFonts w:eastAsia="Times New Roman"/>
          <w:szCs w:val="24"/>
        </w:rPr>
        <w:t>εμπειρίας σε</w:t>
      </w:r>
      <w:r w:rsidRPr="007643C7">
        <w:rPr>
          <w:rFonts w:eastAsia="Times New Roman"/>
          <w:szCs w:val="24"/>
        </w:rPr>
        <w:t xml:space="preserve"> </w:t>
      </w:r>
      <w:r w:rsidRPr="007643C7">
        <w:rPr>
          <w:rFonts w:eastAsia="Times New Roman"/>
          <w:szCs w:val="24"/>
        </w:rPr>
        <w:lastRenderedPageBreak/>
        <w:t>θέσ</w:t>
      </w:r>
      <w:r>
        <w:rPr>
          <w:rFonts w:eastAsia="Times New Roman"/>
          <w:szCs w:val="24"/>
        </w:rPr>
        <w:t xml:space="preserve">η υψηλής </w:t>
      </w:r>
      <w:r w:rsidRPr="007643C7">
        <w:rPr>
          <w:rFonts w:eastAsia="Times New Roman"/>
          <w:szCs w:val="24"/>
        </w:rPr>
        <w:t>ευθύν</w:t>
      </w:r>
      <w:r w:rsidRPr="007643C7">
        <w:rPr>
          <w:rFonts w:eastAsia="Times New Roman"/>
          <w:szCs w:val="24"/>
        </w:rPr>
        <w:t>ης</w:t>
      </w:r>
      <w:r>
        <w:rPr>
          <w:rFonts w:eastAsia="Times New Roman"/>
          <w:szCs w:val="24"/>
        </w:rPr>
        <w:t>.</w:t>
      </w:r>
      <w:r w:rsidRPr="007643C7">
        <w:rPr>
          <w:rFonts w:eastAsia="Times New Roman"/>
          <w:szCs w:val="24"/>
        </w:rPr>
        <w:t xml:space="preserve"> </w:t>
      </w:r>
      <w:r>
        <w:rPr>
          <w:rFonts w:eastAsia="Times New Roman"/>
          <w:szCs w:val="24"/>
        </w:rPr>
        <w:t>Δ</w:t>
      </w:r>
      <w:r w:rsidRPr="007643C7">
        <w:rPr>
          <w:rFonts w:eastAsia="Times New Roman"/>
          <w:szCs w:val="24"/>
        </w:rPr>
        <w:t>εν υπάρχει πουθενά αλλού</w:t>
      </w:r>
      <w:r>
        <w:rPr>
          <w:rFonts w:eastAsia="Times New Roman"/>
          <w:szCs w:val="24"/>
        </w:rPr>
        <w:t>. Υ</w:t>
      </w:r>
      <w:r w:rsidRPr="007643C7">
        <w:rPr>
          <w:rFonts w:eastAsia="Times New Roman"/>
          <w:szCs w:val="24"/>
        </w:rPr>
        <w:t xml:space="preserve">ποχρεωτικά </w:t>
      </w:r>
      <w:r>
        <w:rPr>
          <w:rFonts w:eastAsia="Times New Roman"/>
          <w:szCs w:val="24"/>
        </w:rPr>
        <w:t>πρέπει να έχεις οκτώ</w:t>
      </w:r>
      <w:r w:rsidRPr="007643C7">
        <w:rPr>
          <w:rFonts w:eastAsia="Times New Roman"/>
          <w:szCs w:val="24"/>
        </w:rPr>
        <w:t xml:space="preserve"> χρόνια εμπειρίας σε θέση της </w:t>
      </w:r>
      <w:r>
        <w:rPr>
          <w:rFonts w:eastAsia="Times New Roman"/>
          <w:szCs w:val="24"/>
        </w:rPr>
        <w:t>υψηλής ευθύνης, ακριβώς όσα έχει ο κ. Κλάπας.</w:t>
      </w:r>
    </w:p>
    <w:p w14:paraId="20A4E834" w14:textId="77777777" w:rsidR="005D4821" w:rsidRDefault="006B233D">
      <w:pPr>
        <w:spacing w:line="600" w:lineRule="auto"/>
        <w:ind w:firstLine="720"/>
        <w:jc w:val="both"/>
        <w:rPr>
          <w:rFonts w:eastAsia="Times New Roman"/>
          <w:szCs w:val="24"/>
        </w:rPr>
      </w:pPr>
      <w:r>
        <w:rPr>
          <w:rFonts w:eastAsia="Times New Roman"/>
          <w:szCs w:val="24"/>
        </w:rPr>
        <w:t>Ν</w:t>
      </w:r>
      <w:r w:rsidRPr="007643C7">
        <w:rPr>
          <w:rFonts w:eastAsia="Times New Roman"/>
          <w:szCs w:val="24"/>
        </w:rPr>
        <w:t xml:space="preserve">ομίζω ότι αυτό δεν </w:t>
      </w:r>
      <w:r>
        <w:rPr>
          <w:rFonts w:eastAsia="Times New Roman"/>
          <w:szCs w:val="24"/>
        </w:rPr>
        <w:t>τιμά κανέναν</w:t>
      </w:r>
      <w:r w:rsidRPr="007643C7">
        <w:rPr>
          <w:rFonts w:eastAsia="Times New Roman"/>
          <w:szCs w:val="24"/>
        </w:rPr>
        <w:t xml:space="preserve"> και νομίζω ότι επιβεβαιωνόμαστε και μάλιστα με ένα</w:t>
      </w:r>
      <w:r>
        <w:rPr>
          <w:rFonts w:eastAsia="Times New Roman"/>
          <w:szCs w:val="24"/>
        </w:rPr>
        <w:t>ν</w:t>
      </w:r>
      <w:r w:rsidRPr="007643C7">
        <w:rPr>
          <w:rFonts w:eastAsia="Times New Roman"/>
          <w:szCs w:val="24"/>
        </w:rPr>
        <w:t xml:space="preserve"> πανηγυρικό τρόπο</w:t>
      </w:r>
      <w:r>
        <w:rPr>
          <w:rFonts w:eastAsia="Times New Roman"/>
          <w:szCs w:val="24"/>
        </w:rPr>
        <w:t>,</w:t>
      </w:r>
      <w:r w:rsidRPr="007643C7">
        <w:rPr>
          <w:rFonts w:eastAsia="Times New Roman"/>
          <w:szCs w:val="24"/>
        </w:rPr>
        <w:t xml:space="preserve"> σε αυτά τα οποία καταγγέλ</w:t>
      </w:r>
      <w:r>
        <w:rPr>
          <w:rFonts w:eastAsia="Times New Roman"/>
          <w:szCs w:val="24"/>
        </w:rPr>
        <w:t xml:space="preserve">λαμε. Τουλάχιστον, </w:t>
      </w:r>
      <w:r w:rsidRPr="007643C7">
        <w:rPr>
          <w:rFonts w:eastAsia="Times New Roman"/>
          <w:szCs w:val="24"/>
        </w:rPr>
        <w:t xml:space="preserve"> μην κάνετε προκηρύξεις</w:t>
      </w:r>
      <w:r>
        <w:rPr>
          <w:rFonts w:eastAsia="Times New Roman"/>
          <w:szCs w:val="24"/>
        </w:rPr>
        <w:t>,</w:t>
      </w:r>
      <w:r w:rsidRPr="007643C7">
        <w:rPr>
          <w:rFonts w:eastAsia="Times New Roman"/>
          <w:szCs w:val="24"/>
        </w:rPr>
        <w:t xml:space="preserve"> μην απασχολείτ</w:t>
      </w:r>
      <w:r>
        <w:rPr>
          <w:rFonts w:eastAsia="Times New Roman"/>
          <w:szCs w:val="24"/>
        </w:rPr>
        <w:t xml:space="preserve">ε το ΑΣΕΠ, αφήστε το να λειτουργήσει σε </w:t>
      </w:r>
      <w:r w:rsidRPr="007643C7">
        <w:rPr>
          <w:rFonts w:eastAsia="Times New Roman"/>
          <w:szCs w:val="24"/>
        </w:rPr>
        <w:t>ό</w:t>
      </w:r>
      <w:r>
        <w:rPr>
          <w:rFonts w:eastAsia="Times New Roman"/>
          <w:szCs w:val="24"/>
        </w:rPr>
        <w:t>,</w:t>
      </w:r>
      <w:r w:rsidRPr="007643C7">
        <w:rPr>
          <w:rFonts w:eastAsia="Times New Roman"/>
          <w:szCs w:val="24"/>
        </w:rPr>
        <w:t xml:space="preserve">τι άλλο έχει να κάνει και </w:t>
      </w:r>
      <w:r>
        <w:rPr>
          <w:rFonts w:eastAsia="Times New Roman"/>
          <w:szCs w:val="24"/>
        </w:rPr>
        <w:t xml:space="preserve">βγάλτε τα ονόματα απευθείας. </w:t>
      </w:r>
    </w:p>
    <w:p w14:paraId="20A4E835" w14:textId="77777777" w:rsidR="005D4821" w:rsidRDefault="006B233D">
      <w:pPr>
        <w:spacing w:line="600" w:lineRule="auto"/>
        <w:ind w:firstLine="720"/>
        <w:jc w:val="both"/>
        <w:rPr>
          <w:rFonts w:eastAsia="Times New Roman"/>
          <w:szCs w:val="24"/>
        </w:rPr>
      </w:pPr>
      <w:r w:rsidRPr="007643C7">
        <w:rPr>
          <w:rFonts w:eastAsia="Times New Roman"/>
          <w:szCs w:val="24"/>
        </w:rPr>
        <w:t xml:space="preserve"> Γιατί </w:t>
      </w:r>
      <w:r>
        <w:rPr>
          <w:rFonts w:eastAsia="Times New Roman"/>
          <w:szCs w:val="24"/>
        </w:rPr>
        <w:t>-</w:t>
      </w:r>
      <w:r w:rsidRPr="007643C7">
        <w:rPr>
          <w:rFonts w:eastAsia="Times New Roman"/>
          <w:szCs w:val="24"/>
        </w:rPr>
        <w:t>να πούμε και κάτι άλλο</w:t>
      </w:r>
      <w:r>
        <w:rPr>
          <w:rFonts w:eastAsia="Times New Roman"/>
          <w:szCs w:val="24"/>
        </w:rPr>
        <w:t>,</w:t>
      </w:r>
      <w:r w:rsidRPr="007643C7">
        <w:rPr>
          <w:rFonts w:eastAsia="Times New Roman"/>
          <w:szCs w:val="24"/>
        </w:rPr>
        <w:t xml:space="preserve"> γιατί οφείλω να το συμπληρώσω ε</w:t>
      </w:r>
      <w:r>
        <w:rPr>
          <w:rFonts w:eastAsia="Times New Roman"/>
          <w:szCs w:val="24"/>
        </w:rPr>
        <w:t>δ</w:t>
      </w:r>
      <w:r w:rsidRPr="007643C7">
        <w:rPr>
          <w:rFonts w:eastAsia="Times New Roman"/>
          <w:szCs w:val="24"/>
        </w:rPr>
        <w:t>ώ</w:t>
      </w:r>
      <w:r>
        <w:rPr>
          <w:rFonts w:eastAsia="Times New Roman"/>
          <w:szCs w:val="24"/>
        </w:rPr>
        <w:t>-</w:t>
      </w:r>
      <w:r w:rsidRPr="007643C7">
        <w:rPr>
          <w:rFonts w:eastAsia="Times New Roman"/>
          <w:szCs w:val="24"/>
        </w:rPr>
        <w:t xml:space="preserve"> </w:t>
      </w:r>
      <w:r>
        <w:rPr>
          <w:rFonts w:eastAsia="Times New Roman"/>
          <w:szCs w:val="24"/>
        </w:rPr>
        <w:t>το ΑΣΕΠ</w:t>
      </w:r>
      <w:r>
        <w:rPr>
          <w:rFonts w:eastAsia="Times New Roman"/>
          <w:szCs w:val="24"/>
        </w:rPr>
        <w:t xml:space="preserve">, </w:t>
      </w:r>
      <w:r w:rsidRPr="007643C7">
        <w:rPr>
          <w:rFonts w:eastAsia="Times New Roman"/>
          <w:szCs w:val="24"/>
        </w:rPr>
        <w:t>που δήθεν το ενδυναμώνετ</w:t>
      </w:r>
      <w:r>
        <w:rPr>
          <w:rFonts w:eastAsia="Times New Roman"/>
          <w:szCs w:val="24"/>
        </w:rPr>
        <w:t xml:space="preserve">ε </w:t>
      </w:r>
      <w:r w:rsidRPr="007643C7">
        <w:rPr>
          <w:rFonts w:eastAsia="Times New Roman"/>
          <w:szCs w:val="24"/>
        </w:rPr>
        <w:t>εσείς σήμερα</w:t>
      </w:r>
      <w:r>
        <w:rPr>
          <w:rFonts w:eastAsia="Times New Roman"/>
          <w:szCs w:val="24"/>
        </w:rPr>
        <w:t>,</w:t>
      </w:r>
      <w:r w:rsidRPr="007643C7">
        <w:rPr>
          <w:rFonts w:eastAsia="Times New Roman"/>
          <w:szCs w:val="24"/>
        </w:rPr>
        <w:t xml:space="preserve"> το ΑΣΕΠ που κατά το νομοσχέδιο το ενδυναμώνετ</w:t>
      </w:r>
      <w:r>
        <w:rPr>
          <w:rFonts w:eastAsia="Times New Roman"/>
          <w:szCs w:val="24"/>
        </w:rPr>
        <w:t>ε,</w:t>
      </w:r>
      <w:r w:rsidRPr="007643C7">
        <w:rPr>
          <w:rFonts w:eastAsia="Times New Roman"/>
          <w:szCs w:val="24"/>
        </w:rPr>
        <w:t xml:space="preserve"> είναι </w:t>
      </w:r>
      <w:r>
        <w:rPr>
          <w:rFonts w:eastAsia="Times New Roman"/>
          <w:szCs w:val="24"/>
        </w:rPr>
        <w:t xml:space="preserve">εκείνο </w:t>
      </w:r>
      <w:r w:rsidRPr="007643C7">
        <w:rPr>
          <w:rFonts w:eastAsia="Times New Roman"/>
          <w:szCs w:val="24"/>
        </w:rPr>
        <w:t xml:space="preserve">που υποχρεώθηκε μετά από αιτήματα </w:t>
      </w:r>
      <w:r>
        <w:rPr>
          <w:rFonts w:eastAsia="Times New Roman"/>
          <w:szCs w:val="24"/>
        </w:rPr>
        <w:t>Υ</w:t>
      </w:r>
      <w:r w:rsidRPr="007643C7">
        <w:rPr>
          <w:rFonts w:eastAsia="Times New Roman"/>
          <w:szCs w:val="24"/>
        </w:rPr>
        <w:t xml:space="preserve">πουργών να στείλει τα αντίγραφα </w:t>
      </w:r>
      <w:r>
        <w:rPr>
          <w:rFonts w:eastAsia="Times New Roman"/>
          <w:szCs w:val="24"/>
        </w:rPr>
        <w:t xml:space="preserve">από </w:t>
      </w:r>
      <w:r w:rsidRPr="007643C7">
        <w:rPr>
          <w:rFonts w:eastAsia="Times New Roman"/>
          <w:szCs w:val="24"/>
        </w:rPr>
        <w:t xml:space="preserve">τα στοιχεία των φακέλων αυτών των </w:t>
      </w:r>
      <w:r>
        <w:rPr>
          <w:rFonts w:eastAsia="Times New Roman"/>
          <w:szCs w:val="24"/>
        </w:rPr>
        <w:t>δ</w:t>
      </w:r>
      <w:r>
        <w:rPr>
          <w:rFonts w:eastAsia="Times New Roman"/>
          <w:szCs w:val="24"/>
        </w:rPr>
        <w:t>ι</w:t>
      </w:r>
      <w:r w:rsidRPr="007643C7">
        <w:rPr>
          <w:rFonts w:eastAsia="Times New Roman"/>
          <w:szCs w:val="24"/>
        </w:rPr>
        <w:t xml:space="preserve">οικητικών και </w:t>
      </w:r>
      <w:r>
        <w:rPr>
          <w:rFonts w:eastAsia="Times New Roman"/>
          <w:szCs w:val="24"/>
        </w:rPr>
        <w:t>τ</w:t>
      </w:r>
      <w:r w:rsidRPr="007643C7">
        <w:rPr>
          <w:rFonts w:eastAsia="Times New Roman"/>
          <w:szCs w:val="24"/>
        </w:rPr>
        <w:t xml:space="preserve">ομεακών </w:t>
      </w:r>
      <w:r>
        <w:rPr>
          <w:rFonts w:eastAsia="Times New Roman"/>
          <w:szCs w:val="24"/>
        </w:rPr>
        <w:t>γ</w:t>
      </w:r>
      <w:r w:rsidRPr="007643C7">
        <w:rPr>
          <w:rFonts w:eastAsia="Times New Roman"/>
          <w:szCs w:val="24"/>
        </w:rPr>
        <w:t xml:space="preserve">ραμματέων στους </w:t>
      </w:r>
      <w:r>
        <w:rPr>
          <w:rFonts w:eastAsia="Times New Roman"/>
          <w:szCs w:val="24"/>
        </w:rPr>
        <w:t>Υ</w:t>
      </w:r>
      <w:r w:rsidRPr="007643C7">
        <w:rPr>
          <w:rFonts w:eastAsia="Times New Roman"/>
          <w:szCs w:val="24"/>
        </w:rPr>
        <w:t>πουργ</w:t>
      </w:r>
      <w:r w:rsidRPr="007643C7">
        <w:rPr>
          <w:rFonts w:eastAsia="Times New Roman"/>
          <w:szCs w:val="24"/>
        </w:rPr>
        <w:t>ούς</w:t>
      </w:r>
      <w:r>
        <w:rPr>
          <w:rFonts w:eastAsia="Times New Roman"/>
          <w:szCs w:val="24"/>
        </w:rPr>
        <w:t>.</w:t>
      </w:r>
    </w:p>
    <w:p w14:paraId="20A4E836" w14:textId="77777777" w:rsidR="005D4821" w:rsidRDefault="006B233D">
      <w:pPr>
        <w:spacing w:line="600" w:lineRule="auto"/>
        <w:ind w:firstLine="720"/>
        <w:jc w:val="both"/>
        <w:rPr>
          <w:rFonts w:eastAsia="Times New Roman"/>
          <w:szCs w:val="24"/>
        </w:rPr>
      </w:pPr>
      <w:r>
        <w:rPr>
          <w:rFonts w:eastAsia="Times New Roman"/>
          <w:szCs w:val="24"/>
        </w:rPr>
        <w:t>Από πότε οι Υ</w:t>
      </w:r>
      <w:r w:rsidRPr="007643C7">
        <w:rPr>
          <w:rFonts w:eastAsia="Times New Roman"/>
          <w:szCs w:val="24"/>
        </w:rPr>
        <w:t>πουργοί</w:t>
      </w:r>
      <w:r>
        <w:rPr>
          <w:rFonts w:eastAsia="Times New Roman"/>
          <w:szCs w:val="24"/>
        </w:rPr>
        <w:t xml:space="preserve"> πρέπει να έχουν στα </w:t>
      </w:r>
      <w:r w:rsidRPr="007643C7">
        <w:rPr>
          <w:rFonts w:eastAsia="Times New Roman"/>
          <w:szCs w:val="24"/>
        </w:rPr>
        <w:t>γραφεία του</w:t>
      </w:r>
      <w:r>
        <w:rPr>
          <w:rFonts w:eastAsia="Times New Roman"/>
          <w:szCs w:val="24"/>
        </w:rPr>
        <w:t>ς</w:t>
      </w:r>
      <w:r w:rsidRPr="007643C7">
        <w:rPr>
          <w:rFonts w:eastAsia="Times New Roman"/>
          <w:szCs w:val="24"/>
        </w:rPr>
        <w:t xml:space="preserve"> </w:t>
      </w:r>
      <w:r>
        <w:rPr>
          <w:rFonts w:eastAsia="Times New Roman"/>
          <w:szCs w:val="24"/>
        </w:rPr>
        <w:t xml:space="preserve">τα αντίγραφα από τα στοιχεία των </w:t>
      </w:r>
      <w:r w:rsidRPr="007643C7">
        <w:rPr>
          <w:rFonts w:eastAsia="Times New Roman"/>
          <w:szCs w:val="24"/>
        </w:rPr>
        <w:t>φακέλ</w:t>
      </w:r>
      <w:r>
        <w:rPr>
          <w:rFonts w:eastAsia="Times New Roman"/>
          <w:szCs w:val="24"/>
        </w:rPr>
        <w:t>ων</w:t>
      </w:r>
      <w:r w:rsidRPr="007643C7">
        <w:rPr>
          <w:rFonts w:eastAsia="Times New Roman"/>
          <w:szCs w:val="24"/>
        </w:rPr>
        <w:t xml:space="preserve"> των υποψηφίων </w:t>
      </w:r>
      <w:r>
        <w:rPr>
          <w:rFonts w:eastAsia="Times New Roman"/>
          <w:szCs w:val="24"/>
        </w:rPr>
        <w:t>για τη</w:t>
      </w:r>
      <w:r w:rsidRPr="007643C7">
        <w:rPr>
          <w:rFonts w:eastAsia="Times New Roman"/>
          <w:szCs w:val="24"/>
        </w:rPr>
        <w:t xml:space="preserve"> θέση των </w:t>
      </w:r>
      <w:r>
        <w:rPr>
          <w:rFonts w:eastAsia="Times New Roman"/>
          <w:szCs w:val="24"/>
        </w:rPr>
        <w:t>γ</w:t>
      </w:r>
      <w:r w:rsidRPr="007643C7">
        <w:rPr>
          <w:rFonts w:eastAsia="Times New Roman"/>
          <w:szCs w:val="24"/>
        </w:rPr>
        <w:t>ραμματέων</w:t>
      </w:r>
      <w:r>
        <w:rPr>
          <w:rFonts w:eastAsia="Times New Roman"/>
          <w:szCs w:val="24"/>
        </w:rPr>
        <w:t xml:space="preserve">; Πού το είδατε στον ν. 4369; Πού το </w:t>
      </w:r>
      <w:r>
        <w:rPr>
          <w:rFonts w:eastAsia="Times New Roman"/>
          <w:szCs w:val="24"/>
        </w:rPr>
        <w:lastRenderedPageBreak/>
        <w:t xml:space="preserve">είδατε αυτό να υπάρχει ως ηθική αρχή και ως αρχή δεοντολογίας; </w:t>
      </w:r>
      <w:r w:rsidRPr="007643C7">
        <w:rPr>
          <w:rFonts w:eastAsia="Times New Roman"/>
          <w:szCs w:val="24"/>
        </w:rPr>
        <w:t xml:space="preserve"> </w:t>
      </w:r>
      <w:r>
        <w:rPr>
          <w:rFonts w:eastAsia="Times New Roman"/>
          <w:szCs w:val="24"/>
        </w:rPr>
        <w:t>Έχει γίνει μηνυ</w:t>
      </w:r>
      <w:r>
        <w:rPr>
          <w:rFonts w:eastAsia="Times New Roman"/>
          <w:szCs w:val="24"/>
        </w:rPr>
        <w:t xml:space="preserve">τήρια </w:t>
      </w:r>
      <w:r w:rsidRPr="007643C7">
        <w:rPr>
          <w:rFonts w:eastAsia="Times New Roman"/>
          <w:szCs w:val="24"/>
        </w:rPr>
        <w:t xml:space="preserve"> αναφορά η οποία προχωρά και μετά θα δούμε ποιος πραγματικά θέλε</w:t>
      </w:r>
      <w:r>
        <w:rPr>
          <w:rFonts w:eastAsia="Times New Roman"/>
          <w:szCs w:val="24"/>
        </w:rPr>
        <w:t xml:space="preserve">ι να ενδυναμώσει το ΑΣΕΠ και ποιος θέλει να το </w:t>
      </w:r>
      <w:proofErr w:type="spellStart"/>
      <w:r>
        <w:rPr>
          <w:rFonts w:eastAsia="Times New Roman"/>
          <w:szCs w:val="24"/>
        </w:rPr>
        <w:t>εργαλειοποιήσει</w:t>
      </w:r>
      <w:proofErr w:type="spellEnd"/>
      <w:r>
        <w:rPr>
          <w:rFonts w:eastAsia="Times New Roman"/>
          <w:szCs w:val="24"/>
        </w:rPr>
        <w:t xml:space="preserve">. </w:t>
      </w:r>
      <w:r w:rsidRPr="007643C7">
        <w:rPr>
          <w:rFonts w:eastAsia="Times New Roman"/>
          <w:szCs w:val="24"/>
        </w:rPr>
        <w:t xml:space="preserve"> </w:t>
      </w:r>
    </w:p>
    <w:p w14:paraId="20A4E837" w14:textId="77777777" w:rsidR="005D4821" w:rsidRDefault="006B233D">
      <w:pPr>
        <w:spacing w:line="600" w:lineRule="auto"/>
        <w:ind w:firstLine="720"/>
        <w:jc w:val="both"/>
        <w:rPr>
          <w:rFonts w:eastAsia="Times New Roman"/>
          <w:szCs w:val="24"/>
        </w:rPr>
      </w:pPr>
      <w:r>
        <w:rPr>
          <w:rFonts w:eastAsia="Times New Roman"/>
          <w:szCs w:val="24"/>
        </w:rPr>
        <w:t>Κ</w:t>
      </w:r>
      <w:r w:rsidRPr="007643C7">
        <w:rPr>
          <w:rFonts w:eastAsia="Times New Roman"/>
          <w:szCs w:val="24"/>
        </w:rPr>
        <w:t>υρία Υπουργέ</w:t>
      </w:r>
      <w:r>
        <w:rPr>
          <w:rFonts w:eastAsia="Times New Roman"/>
          <w:szCs w:val="24"/>
        </w:rPr>
        <w:t>, κύριοι συνάδελφοι,</w:t>
      </w:r>
      <w:r w:rsidRPr="007643C7">
        <w:rPr>
          <w:rFonts w:eastAsia="Times New Roman"/>
          <w:szCs w:val="24"/>
        </w:rPr>
        <w:t xml:space="preserve"> </w:t>
      </w:r>
      <w:r>
        <w:rPr>
          <w:rFonts w:eastAsia="Times New Roman"/>
          <w:szCs w:val="24"/>
        </w:rPr>
        <w:t>οι</w:t>
      </w:r>
      <w:r w:rsidRPr="007643C7">
        <w:rPr>
          <w:rFonts w:eastAsia="Times New Roman"/>
          <w:szCs w:val="24"/>
        </w:rPr>
        <w:t xml:space="preserve"> όπο</w:t>
      </w:r>
      <w:r>
        <w:rPr>
          <w:rFonts w:eastAsia="Times New Roman"/>
          <w:szCs w:val="24"/>
        </w:rPr>
        <w:t>ι</w:t>
      </w:r>
      <w:r w:rsidRPr="007643C7">
        <w:rPr>
          <w:rFonts w:eastAsia="Times New Roman"/>
          <w:szCs w:val="24"/>
        </w:rPr>
        <w:t>ες καλές προθέσεις θα μπορούσ</w:t>
      </w:r>
      <w:r>
        <w:rPr>
          <w:rFonts w:eastAsia="Times New Roman"/>
          <w:szCs w:val="24"/>
        </w:rPr>
        <w:t>αν</w:t>
      </w:r>
      <w:r w:rsidRPr="007643C7">
        <w:rPr>
          <w:rFonts w:eastAsia="Times New Roman"/>
          <w:szCs w:val="24"/>
        </w:rPr>
        <w:t xml:space="preserve"> να αξιολογηθούν σε ένα άλλο </w:t>
      </w:r>
      <w:r>
        <w:rPr>
          <w:rFonts w:eastAsia="Times New Roman"/>
          <w:szCs w:val="24"/>
        </w:rPr>
        <w:t>π</w:t>
      </w:r>
      <w:r w:rsidRPr="007643C7">
        <w:rPr>
          <w:rFonts w:eastAsia="Times New Roman"/>
          <w:szCs w:val="24"/>
        </w:rPr>
        <w:t xml:space="preserve">λαίσιο και σε ένα </w:t>
      </w:r>
      <w:r w:rsidRPr="007643C7">
        <w:rPr>
          <w:rFonts w:eastAsia="Times New Roman"/>
          <w:szCs w:val="24"/>
        </w:rPr>
        <w:t>άλλο επίπεδο</w:t>
      </w:r>
      <w:r>
        <w:rPr>
          <w:rFonts w:eastAsia="Times New Roman"/>
          <w:szCs w:val="24"/>
        </w:rPr>
        <w:t>,</w:t>
      </w:r>
      <w:r w:rsidRPr="007643C7">
        <w:rPr>
          <w:rFonts w:eastAsia="Times New Roman"/>
          <w:szCs w:val="24"/>
        </w:rPr>
        <w:t xml:space="preserve"> αν δεν υπ</w:t>
      </w:r>
      <w:r>
        <w:rPr>
          <w:rFonts w:eastAsia="Times New Roman"/>
          <w:szCs w:val="24"/>
        </w:rPr>
        <w:t>ήρχε</w:t>
      </w:r>
      <w:r w:rsidRPr="007643C7">
        <w:rPr>
          <w:rFonts w:eastAsia="Times New Roman"/>
          <w:szCs w:val="24"/>
        </w:rPr>
        <w:t xml:space="preserve"> μία συγκεκριμένη πορεία όλων αυτών των ετών</w:t>
      </w:r>
      <w:r>
        <w:rPr>
          <w:rFonts w:eastAsia="Times New Roman"/>
          <w:szCs w:val="24"/>
        </w:rPr>
        <w:t>,</w:t>
      </w:r>
      <w:r w:rsidRPr="007643C7">
        <w:rPr>
          <w:rFonts w:eastAsia="Times New Roman"/>
          <w:szCs w:val="24"/>
        </w:rPr>
        <w:t xml:space="preserve"> πραγματικά μεγάλων παρεμβάσεων που κάνατε προς τη </w:t>
      </w:r>
      <w:r>
        <w:rPr>
          <w:rFonts w:eastAsia="Times New Roman"/>
          <w:szCs w:val="24"/>
        </w:rPr>
        <w:t>δ</w:t>
      </w:r>
      <w:r w:rsidRPr="007643C7">
        <w:rPr>
          <w:rFonts w:eastAsia="Times New Roman"/>
          <w:szCs w:val="24"/>
        </w:rPr>
        <w:t xml:space="preserve">ημόσια </w:t>
      </w:r>
      <w:r>
        <w:rPr>
          <w:rFonts w:eastAsia="Times New Roman"/>
          <w:szCs w:val="24"/>
        </w:rPr>
        <w:t>δ</w:t>
      </w:r>
      <w:r w:rsidRPr="007643C7">
        <w:rPr>
          <w:rFonts w:eastAsia="Times New Roman"/>
          <w:szCs w:val="24"/>
        </w:rPr>
        <w:t>ιοίκηση</w:t>
      </w:r>
      <w:r>
        <w:rPr>
          <w:rFonts w:eastAsia="Times New Roman"/>
          <w:szCs w:val="24"/>
        </w:rPr>
        <w:t>,</w:t>
      </w:r>
      <w:r w:rsidRPr="007643C7">
        <w:rPr>
          <w:rFonts w:eastAsia="Times New Roman"/>
          <w:szCs w:val="24"/>
        </w:rPr>
        <w:t xml:space="preserve"> με σκοπό τον έλεγχ</w:t>
      </w:r>
      <w:r>
        <w:rPr>
          <w:rFonts w:eastAsia="Times New Roman"/>
          <w:szCs w:val="24"/>
        </w:rPr>
        <w:t>ό</w:t>
      </w:r>
      <w:r w:rsidRPr="007643C7">
        <w:rPr>
          <w:rFonts w:eastAsia="Times New Roman"/>
          <w:szCs w:val="24"/>
        </w:rPr>
        <w:t xml:space="preserve"> της και την </w:t>
      </w:r>
      <w:proofErr w:type="spellStart"/>
      <w:r w:rsidRPr="007643C7">
        <w:rPr>
          <w:rFonts w:eastAsia="Times New Roman"/>
          <w:szCs w:val="24"/>
        </w:rPr>
        <w:t>εργαλειοποίησ</w:t>
      </w:r>
      <w:r>
        <w:rPr>
          <w:rFonts w:eastAsia="Times New Roman"/>
          <w:szCs w:val="24"/>
        </w:rPr>
        <w:t>ή</w:t>
      </w:r>
      <w:proofErr w:type="spellEnd"/>
      <w:r>
        <w:rPr>
          <w:rFonts w:eastAsia="Times New Roman"/>
          <w:szCs w:val="24"/>
        </w:rPr>
        <w:t xml:space="preserve"> της.</w:t>
      </w:r>
    </w:p>
    <w:p w14:paraId="20A4E838" w14:textId="77777777" w:rsidR="005D4821" w:rsidRDefault="006B233D">
      <w:pPr>
        <w:spacing w:line="600" w:lineRule="auto"/>
        <w:ind w:firstLine="720"/>
        <w:jc w:val="both"/>
        <w:rPr>
          <w:rFonts w:eastAsia="Times New Roman"/>
          <w:szCs w:val="24"/>
        </w:rPr>
      </w:pPr>
      <w:r>
        <w:rPr>
          <w:rFonts w:eastAsia="Times New Roman"/>
          <w:szCs w:val="24"/>
        </w:rPr>
        <w:t xml:space="preserve"> Ν</w:t>
      </w:r>
      <w:r w:rsidRPr="007643C7">
        <w:rPr>
          <w:rFonts w:eastAsia="Times New Roman"/>
          <w:szCs w:val="24"/>
        </w:rPr>
        <w:t>ομίζω ότι το συγκεκριμένο νομοσχέδιο</w:t>
      </w:r>
      <w:r>
        <w:rPr>
          <w:rFonts w:eastAsia="Times New Roman"/>
          <w:szCs w:val="24"/>
        </w:rPr>
        <w:t>,</w:t>
      </w:r>
      <w:r w:rsidRPr="007643C7">
        <w:rPr>
          <w:rFonts w:eastAsia="Times New Roman"/>
          <w:szCs w:val="24"/>
        </w:rPr>
        <w:t xml:space="preserve"> όπως το ανέφερα</w:t>
      </w:r>
      <w:r>
        <w:rPr>
          <w:rFonts w:eastAsia="Times New Roman"/>
          <w:szCs w:val="24"/>
        </w:rPr>
        <w:t>, δεν</w:t>
      </w:r>
      <w:r w:rsidRPr="007643C7">
        <w:rPr>
          <w:rFonts w:eastAsia="Times New Roman"/>
          <w:szCs w:val="24"/>
        </w:rPr>
        <w:t xml:space="preserve"> έχ</w:t>
      </w:r>
      <w:r w:rsidRPr="007643C7">
        <w:rPr>
          <w:rFonts w:eastAsia="Times New Roman"/>
          <w:szCs w:val="24"/>
        </w:rPr>
        <w:t>ει πολλά να προσφέρει</w:t>
      </w:r>
      <w:r>
        <w:rPr>
          <w:rFonts w:eastAsia="Times New Roman"/>
          <w:szCs w:val="24"/>
        </w:rPr>
        <w:t>,</w:t>
      </w:r>
      <w:r w:rsidRPr="007643C7">
        <w:rPr>
          <w:rFonts w:eastAsia="Times New Roman"/>
          <w:szCs w:val="24"/>
        </w:rPr>
        <w:t xml:space="preserve"> </w:t>
      </w:r>
      <w:r>
        <w:rPr>
          <w:rFonts w:eastAsia="Times New Roman"/>
          <w:szCs w:val="24"/>
        </w:rPr>
        <w:t>δ</w:t>
      </w:r>
      <w:r w:rsidRPr="007643C7">
        <w:rPr>
          <w:rFonts w:eastAsia="Times New Roman"/>
          <w:szCs w:val="24"/>
        </w:rPr>
        <w:t>υστυχώς</w:t>
      </w:r>
      <w:r>
        <w:rPr>
          <w:rFonts w:eastAsia="Times New Roman"/>
          <w:szCs w:val="24"/>
        </w:rPr>
        <w:t>,</w:t>
      </w:r>
      <w:r w:rsidRPr="007643C7">
        <w:rPr>
          <w:rFonts w:eastAsia="Times New Roman"/>
          <w:szCs w:val="24"/>
        </w:rPr>
        <w:t xml:space="preserve"> επειδή διατηρεί τις εξ</w:t>
      </w:r>
      <w:r>
        <w:rPr>
          <w:rFonts w:eastAsia="Times New Roman"/>
          <w:szCs w:val="24"/>
        </w:rPr>
        <w:t>αιρέσεις</w:t>
      </w:r>
      <w:r w:rsidRPr="007643C7">
        <w:rPr>
          <w:rFonts w:eastAsia="Times New Roman"/>
          <w:szCs w:val="24"/>
        </w:rPr>
        <w:t xml:space="preserve"> οι οποίες μπορούν να υπάρχουν και επειδή η </w:t>
      </w:r>
      <w:r>
        <w:rPr>
          <w:rFonts w:eastAsia="Times New Roman"/>
          <w:szCs w:val="24"/>
        </w:rPr>
        <w:t>Κ</w:t>
      </w:r>
      <w:r w:rsidRPr="007643C7">
        <w:rPr>
          <w:rFonts w:eastAsia="Times New Roman"/>
          <w:szCs w:val="24"/>
        </w:rPr>
        <w:t>υβέρνηση ΣΥΡΙΖΑ στις εξαιρέσεις και στις κατά παρέκκλιση νομοθ</w:t>
      </w:r>
      <w:r>
        <w:rPr>
          <w:rFonts w:eastAsia="Times New Roman"/>
          <w:szCs w:val="24"/>
        </w:rPr>
        <w:t>ετήσεις,</w:t>
      </w:r>
      <w:r w:rsidRPr="007643C7">
        <w:rPr>
          <w:rFonts w:eastAsia="Times New Roman"/>
          <w:szCs w:val="24"/>
        </w:rPr>
        <w:t xml:space="preserve"> πραγματικά</w:t>
      </w:r>
      <w:r>
        <w:rPr>
          <w:rFonts w:eastAsia="Times New Roman"/>
          <w:szCs w:val="24"/>
        </w:rPr>
        <w:t>,</w:t>
      </w:r>
      <w:r w:rsidRPr="007643C7">
        <w:rPr>
          <w:rFonts w:eastAsia="Times New Roman"/>
          <w:szCs w:val="24"/>
        </w:rPr>
        <w:t xml:space="preserve"> έχει ξεπεράσει οποιαδήποτε άλλη κυβέρνηση</w:t>
      </w:r>
      <w:r>
        <w:rPr>
          <w:rFonts w:eastAsia="Times New Roman"/>
          <w:szCs w:val="24"/>
        </w:rPr>
        <w:t>.</w:t>
      </w:r>
      <w:r w:rsidRPr="007643C7">
        <w:rPr>
          <w:rFonts w:eastAsia="Times New Roman"/>
          <w:szCs w:val="24"/>
        </w:rPr>
        <w:t xml:space="preserve"> </w:t>
      </w:r>
      <w:r>
        <w:rPr>
          <w:rFonts w:eastAsia="Times New Roman"/>
          <w:szCs w:val="24"/>
        </w:rPr>
        <w:t>Ν</w:t>
      </w:r>
      <w:r w:rsidRPr="007643C7">
        <w:rPr>
          <w:rFonts w:eastAsia="Times New Roman"/>
          <w:szCs w:val="24"/>
        </w:rPr>
        <w:t>ομίζω ότι πλέον γίνετ</w:t>
      </w:r>
      <w:r w:rsidRPr="007643C7">
        <w:rPr>
          <w:rFonts w:eastAsia="Times New Roman"/>
          <w:szCs w:val="24"/>
        </w:rPr>
        <w:t xml:space="preserve">αι </w:t>
      </w:r>
      <w:r>
        <w:rPr>
          <w:rFonts w:eastAsia="Times New Roman"/>
          <w:szCs w:val="24"/>
        </w:rPr>
        <w:t>απροκάλυπτα, οι</w:t>
      </w:r>
      <w:r w:rsidRPr="007643C7">
        <w:rPr>
          <w:rFonts w:eastAsia="Times New Roman"/>
          <w:szCs w:val="24"/>
        </w:rPr>
        <w:t xml:space="preserve"> παρ</w:t>
      </w:r>
      <w:r>
        <w:rPr>
          <w:rFonts w:eastAsia="Times New Roman"/>
          <w:szCs w:val="24"/>
        </w:rPr>
        <w:t>ατάσεις</w:t>
      </w:r>
      <w:r w:rsidRPr="007643C7">
        <w:rPr>
          <w:rFonts w:eastAsia="Times New Roman"/>
          <w:szCs w:val="24"/>
        </w:rPr>
        <w:t xml:space="preserve"> συμβάσεων </w:t>
      </w:r>
      <w:r>
        <w:rPr>
          <w:rFonts w:eastAsia="Times New Roman"/>
          <w:szCs w:val="24"/>
        </w:rPr>
        <w:t>ή οι</w:t>
      </w:r>
      <w:r w:rsidRPr="007643C7">
        <w:rPr>
          <w:rFonts w:eastAsia="Times New Roman"/>
          <w:szCs w:val="24"/>
        </w:rPr>
        <w:t xml:space="preserve"> κατ</w:t>
      </w:r>
      <w:r>
        <w:rPr>
          <w:rFonts w:eastAsia="Times New Roman"/>
          <w:szCs w:val="24"/>
        </w:rPr>
        <w:t>’</w:t>
      </w:r>
      <w:r w:rsidRPr="007643C7">
        <w:rPr>
          <w:rFonts w:eastAsia="Times New Roman"/>
          <w:szCs w:val="24"/>
        </w:rPr>
        <w:t xml:space="preserve"> εξαίρεση μονιμοποιήσεις </w:t>
      </w:r>
      <w:r>
        <w:rPr>
          <w:rFonts w:eastAsia="Times New Roman"/>
          <w:szCs w:val="24"/>
        </w:rPr>
        <w:t>τις</w:t>
      </w:r>
      <w:r w:rsidRPr="007643C7">
        <w:rPr>
          <w:rFonts w:eastAsia="Times New Roman"/>
          <w:szCs w:val="24"/>
        </w:rPr>
        <w:t xml:space="preserve"> οποίες έχουμε δει να γίνονται </w:t>
      </w:r>
      <w:r>
        <w:rPr>
          <w:rFonts w:eastAsia="Times New Roman"/>
          <w:szCs w:val="24"/>
        </w:rPr>
        <w:t>σε αυτό το Κ</w:t>
      </w:r>
      <w:r w:rsidRPr="007643C7">
        <w:rPr>
          <w:rFonts w:eastAsia="Times New Roman"/>
          <w:szCs w:val="24"/>
        </w:rPr>
        <w:t>οινοβούλιο δεν έχουν γίνει ποτέ</w:t>
      </w:r>
      <w:r>
        <w:rPr>
          <w:rFonts w:eastAsia="Times New Roman"/>
          <w:szCs w:val="24"/>
        </w:rPr>
        <w:t>.</w:t>
      </w:r>
    </w:p>
    <w:p w14:paraId="20A4E839" w14:textId="77777777" w:rsidR="005D4821" w:rsidRDefault="006B233D">
      <w:pPr>
        <w:spacing w:line="600" w:lineRule="auto"/>
        <w:ind w:firstLine="720"/>
        <w:jc w:val="both"/>
        <w:rPr>
          <w:rFonts w:eastAsia="Times New Roman"/>
          <w:szCs w:val="24"/>
        </w:rPr>
      </w:pPr>
      <w:r>
        <w:rPr>
          <w:rFonts w:eastAsia="Times New Roman"/>
          <w:szCs w:val="24"/>
        </w:rPr>
        <w:lastRenderedPageBreak/>
        <w:t>Ο</w:t>
      </w:r>
      <w:r w:rsidRPr="007643C7">
        <w:rPr>
          <w:rFonts w:eastAsia="Times New Roman"/>
          <w:szCs w:val="24"/>
        </w:rPr>
        <w:t>πότε</w:t>
      </w:r>
      <w:r>
        <w:rPr>
          <w:rFonts w:eastAsia="Times New Roman"/>
          <w:szCs w:val="24"/>
        </w:rPr>
        <w:t>,</w:t>
      </w:r>
      <w:r w:rsidRPr="007643C7">
        <w:rPr>
          <w:rFonts w:eastAsia="Times New Roman"/>
          <w:szCs w:val="24"/>
        </w:rPr>
        <w:t xml:space="preserve"> τουλάχιστον νομοθ</w:t>
      </w:r>
      <w:r>
        <w:rPr>
          <w:rFonts w:eastAsia="Times New Roman"/>
          <w:szCs w:val="24"/>
        </w:rPr>
        <w:t xml:space="preserve">ετήστε ό,τι </w:t>
      </w:r>
      <w:r w:rsidRPr="007643C7">
        <w:rPr>
          <w:rFonts w:eastAsia="Times New Roman"/>
          <w:szCs w:val="24"/>
        </w:rPr>
        <w:t>τελευταίο προλ</w:t>
      </w:r>
      <w:r>
        <w:rPr>
          <w:rFonts w:eastAsia="Times New Roman"/>
          <w:szCs w:val="24"/>
        </w:rPr>
        <w:t xml:space="preserve">αβαίνετε </w:t>
      </w:r>
      <w:r w:rsidRPr="007643C7">
        <w:rPr>
          <w:rFonts w:eastAsia="Times New Roman"/>
          <w:szCs w:val="24"/>
        </w:rPr>
        <w:t>να τοποθετήσετε</w:t>
      </w:r>
      <w:r>
        <w:rPr>
          <w:rFonts w:eastAsia="Times New Roman"/>
          <w:szCs w:val="24"/>
        </w:rPr>
        <w:t>,</w:t>
      </w:r>
      <w:r w:rsidRPr="007643C7">
        <w:rPr>
          <w:rFonts w:eastAsia="Times New Roman"/>
          <w:szCs w:val="24"/>
        </w:rPr>
        <w:t xml:space="preserve"> γιατί αυτή είναι </w:t>
      </w:r>
      <w:r>
        <w:rPr>
          <w:rFonts w:eastAsia="Times New Roman"/>
          <w:szCs w:val="24"/>
        </w:rPr>
        <w:t>η επιδίωξή</w:t>
      </w:r>
      <w:r>
        <w:rPr>
          <w:rFonts w:eastAsia="Times New Roman"/>
          <w:szCs w:val="24"/>
        </w:rPr>
        <w:t xml:space="preserve"> σας, όμως, δείξτε </w:t>
      </w:r>
      <w:r w:rsidRPr="007643C7">
        <w:rPr>
          <w:rFonts w:eastAsia="Times New Roman"/>
          <w:szCs w:val="24"/>
        </w:rPr>
        <w:t xml:space="preserve"> </w:t>
      </w:r>
      <w:r>
        <w:rPr>
          <w:rFonts w:eastAsia="Times New Roman"/>
          <w:szCs w:val="24"/>
        </w:rPr>
        <w:t xml:space="preserve">λίγη </w:t>
      </w:r>
      <w:r w:rsidRPr="007643C7">
        <w:rPr>
          <w:rFonts w:eastAsia="Times New Roman"/>
          <w:szCs w:val="24"/>
        </w:rPr>
        <w:t>σεμνότητα απέναντι σε αυτούς που μας ακούν και βλέπ</w:t>
      </w:r>
      <w:r>
        <w:rPr>
          <w:rFonts w:eastAsia="Times New Roman"/>
          <w:szCs w:val="24"/>
        </w:rPr>
        <w:t>ουν κ</w:t>
      </w:r>
      <w:r w:rsidRPr="007643C7">
        <w:rPr>
          <w:rFonts w:eastAsia="Times New Roman"/>
          <w:szCs w:val="24"/>
        </w:rPr>
        <w:t>ι έχουν καταλάβει τι ακριβώς γίνεται</w:t>
      </w:r>
      <w:r>
        <w:rPr>
          <w:rFonts w:eastAsia="Times New Roman"/>
          <w:szCs w:val="24"/>
        </w:rPr>
        <w:t>.</w:t>
      </w:r>
    </w:p>
    <w:p w14:paraId="20A4E83A" w14:textId="77777777" w:rsidR="005D4821" w:rsidRDefault="006B233D">
      <w:pPr>
        <w:spacing w:line="600" w:lineRule="auto"/>
        <w:ind w:firstLine="720"/>
        <w:jc w:val="both"/>
        <w:rPr>
          <w:rFonts w:eastAsia="Times New Roman"/>
          <w:szCs w:val="24"/>
        </w:rPr>
      </w:pPr>
      <w:r w:rsidRPr="007643C7">
        <w:rPr>
          <w:rFonts w:eastAsia="Times New Roman"/>
          <w:szCs w:val="24"/>
        </w:rPr>
        <w:t xml:space="preserve"> </w:t>
      </w:r>
      <w:r>
        <w:rPr>
          <w:rFonts w:eastAsia="Times New Roman"/>
          <w:szCs w:val="24"/>
        </w:rPr>
        <w:t>Σ</w:t>
      </w:r>
      <w:r w:rsidRPr="007643C7">
        <w:rPr>
          <w:rFonts w:eastAsia="Times New Roman"/>
          <w:szCs w:val="24"/>
        </w:rPr>
        <w:t>ε κάθε περίπτωση</w:t>
      </w:r>
      <w:r>
        <w:rPr>
          <w:rFonts w:eastAsia="Times New Roman"/>
          <w:szCs w:val="24"/>
        </w:rPr>
        <w:t>,</w:t>
      </w:r>
      <w:r w:rsidRPr="007643C7">
        <w:rPr>
          <w:rFonts w:eastAsia="Times New Roman"/>
          <w:szCs w:val="24"/>
        </w:rPr>
        <w:t xml:space="preserve"> </w:t>
      </w:r>
      <w:r>
        <w:rPr>
          <w:rFonts w:eastAsia="Times New Roman"/>
          <w:szCs w:val="24"/>
        </w:rPr>
        <w:t>ε</w:t>
      </w:r>
      <w:r w:rsidRPr="007643C7">
        <w:rPr>
          <w:rFonts w:eastAsia="Times New Roman"/>
          <w:szCs w:val="24"/>
        </w:rPr>
        <w:t>υτυχώς</w:t>
      </w:r>
      <w:r>
        <w:rPr>
          <w:rFonts w:eastAsia="Times New Roman"/>
          <w:szCs w:val="24"/>
        </w:rPr>
        <w:t>,</w:t>
      </w:r>
      <w:r w:rsidRPr="007643C7">
        <w:rPr>
          <w:rFonts w:eastAsia="Times New Roman"/>
          <w:szCs w:val="24"/>
        </w:rPr>
        <w:t xml:space="preserve"> ό</w:t>
      </w:r>
      <w:r>
        <w:rPr>
          <w:rFonts w:eastAsia="Times New Roman"/>
          <w:szCs w:val="24"/>
        </w:rPr>
        <w:t>,</w:t>
      </w:r>
      <w:r w:rsidRPr="007643C7">
        <w:rPr>
          <w:rFonts w:eastAsia="Times New Roman"/>
          <w:szCs w:val="24"/>
        </w:rPr>
        <w:t xml:space="preserve">τι </w:t>
      </w:r>
      <w:r>
        <w:rPr>
          <w:rFonts w:eastAsia="Times New Roman"/>
          <w:szCs w:val="24"/>
        </w:rPr>
        <w:t>ήταν</w:t>
      </w:r>
      <w:r w:rsidRPr="007643C7">
        <w:rPr>
          <w:rFonts w:eastAsia="Times New Roman"/>
          <w:szCs w:val="24"/>
        </w:rPr>
        <w:t xml:space="preserve"> να συμβεί εν προκειμένω συνέβη</w:t>
      </w:r>
      <w:r>
        <w:rPr>
          <w:rFonts w:eastAsia="Times New Roman"/>
          <w:szCs w:val="24"/>
        </w:rPr>
        <w:t>.</w:t>
      </w:r>
      <w:r w:rsidRPr="007643C7">
        <w:rPr>
          <w:rFonts w:eastAsia="Times New Roman"/>
          <w:szCs w:val="24"/>
        </w:rPr>
        <w:t xml:space="preserve"> </w:t>
      </w:r>
      <w:r>
        <w:rPr>
          <w:rFonts w:eastAsia="Times New Roman"/>
          <w:szCs w:val="24"/>
        </w:rPr>
        <w:t>Ελπίζουμε ότι λ</w:t>
      </w:r>
      <w:r w:rsidRPr="007643C7">
        <w:rPr>
          <w:rFonts w:eastAsia="Times New Roman"/>
          <w:szCs w:val="24"/>
        </w:rPr>
        <w:t xml:space="preserve">ίγα </w:t>
      </w:r>
      <w:r>
        <w:rPr>
          <w:rFonts w:eastAsia="Times New Roman"/>
          <w:szCs w:val="24"/>
        </w:rPr>
        <w:t xml:space="preserve">μόνο </w:t>
      </w:r>
      <w:r w:rsidRPr="007643C7">
        <w:rPr>
          <w:rFonts w:eastAsia="Times New Roman"/>
          <w:szCs w:val="24"/>
        </w:rPr>
        <w:t>πράγματα μένουν για να δει ακόμα</w:t>
      </w:r>
      <w:r>
        <w:rPr>
          <w:rFonts w:eastAsia="Times New Roman"/>
          <w:szCs w:val="24"/>
        </w:rPr>
        <w:t xml:space="preserve"> ο ελληνικός λαός. Γ</w:t>
      </w:r>
      <w:r w:rsidRPr="007643C7">
        <w:rPr>
          <w:rFonts w:eastAsia="Times New Roman"/>
          <w:szCs w:val="24"/>
        </w:rPr>
        <w:t>ιατί στο τέλος</w:t>
      </w:r>
      <w:r>
        <w:rPr>
          <w:rFonts w:eastAsia="Times New Roman"/>
          <w:szCs w:val="24"/>
        </w:rPr>
        <w:t>,</w:t>
      </w:r>
      <w:r w:rsidRPr="007643C7">
        <w:rPr>
          <w:rFonts w:eastAsia="Times New Roman"/>
          <w:szCs w:val="24"/>
        </w:rPr>
        <w:t xml:space="preserve"> για όλα αυτά τα οποία έχουν συμβεί</w:t>
      </w:r>
      <w:r>
        <w:rPr>
          <w:rFonts w:eastAsia="Times New Roman"/>
          <w:szCs w:val="24"/>
        </w:rPr>
        <w:t>,</w:t>
      </w:r>
      <w:r w:rsidRPr="007643C7">
        <w:rPr>
          <w:rFonts w:eastAsia="Times New Roman"/>
          <w:szCs w:val="24"/>
        </w:rPr>
        <w:t xml:space="preserve"> ένας είναι αυτός ο οποίος δικαιούται να επιβραβεύσει ή να </w:t>
      </w:r>
      <w:r>
        <w:rPr>
          <w:rFonts w:eastAsia="Times New Roman"/>
          <w:szCs w:val="24"/>
        </w:rPr>
        <w:t>απο</w:t>
      </w:r>
      <w:r w:rsidRPr="007643C7">
        <w:rPr>
          <w:rFonts w:eastAsia="Times New Roman"/>
          <w:szCs w:val="24"/>
        </w:rPr>
        <w:t xml:space="preserve">δοκιμάσει </w:t>
      </w:r>
      <w:r>
        <w:rPr>
          <w:rFonts w:eastAsia="Times New Roman"/>
          <w:szCs w:val="24"/>
        </w:rPr>
        <w:t xml:space="preserve">και </w:t>
      </w:r>
      <w:r w:rsidRPr="007643C7">
        <w:rPr>
          <w:rFonts w:eastAsia="Times New Roman"/>
          <w:szCs w:val="24"/>
        </w:rPr>
        <w:t>αυτός είναι ο ελληνικός λαός</w:t>
      </w:r>
      <w:r>
        <w:rPr>
          <w:rFonts w:eastAsia="Times New Roman"/>
          <w:szCs w:val="24"/>
        </w:rPr>
        <w:t>,</w:t>
      </w:r>
      <w:r w:rsidRPr="007643C7">
        <w:rPr>
          <w:rFonts w:eastAsia="Times New Roman"/>
          <w:szCs w:val="24"/>
        </w:rPr>
        <w:t xml:space="preserve"> που σας περιμένει στη γωνία</w:t>
      </w:r>
      <w:r>
        <w:rPr>
          <w:rFonts w:eastAsia="Times New Roman"/>
          <w:szCs w:val="24"/>
        </w:rPr>
        <w:t>.</w:t>
      </w:r>
    </w:p>
    <w:p w14:paraId="20A4E83B" w14:textId="77777777" w:rsidR="005D4821" w:rsidRDefault="006B233D">
      <w:pPr>
        <w:spacing w:line="600" w:lineRule="auto"/>
        <w:ind w:firstLine="720"/>
        <w:jc w:val="both"/>
        <w:rPr>
          <w:rFonts w:eastAsia="Times New Roman"/>
          <w:szCs w:val="24"/>
        </w:rPr>
      </w:pPr>
      <w:r w:rsidRPr="007643C7">
        <w:rPr>
          <w:rFonts w:eastAsia="Times New Roman"/>
          <w:szCs w:val="24"/>
        </w:rPr>
        <w:t xml:space="preserve"> Να είστε καλά</w:t>
      </w:r>
      <w:r>
        <w:rPr>
          <w:rFonts w:eastAsia="Times New Roman"/>
          <w:szCs w:val="24"/>
        </w:rPr>
        <w:t>.</w:t>
      </w:r>
    </w:p>
    <w:p w14:paraId="20A4E83C" w14:textId="77777777" w:rsidR="005D4821" w:rsidRDefault="006B233D">
      <w:pPr>
        <w:spacing w:line="600" w:lineRule="auto"/>
        <w:ind w:firstLine="720"/>
        <w:jc w:val="center"/>
        <w:rPr>
          <w:rFonts w:eastAsia="Times New Roman"/>
          <w:szCs w:val="24"/>
        </w:rPr>
      </w:pPr>
      <w:r>
        <w:rPr>
          <w:rFonts w:eastAsia="Times New Roman"/>
          <w:szCs w:val="24"/>
        </w:rPr>
        <w:t>(Χειροκροτήματα από την πτέρυγα τη</w:t>
      </w:r>
      <w:r>
        <w:rPr>
          <w:rFonts w:eastAsia="Times New Roman"/>
          <w:szCs w:val="24"/>
        </w:rPr>
        <w:t>ς Νέας Δημοκρατίας)</w:t>
      </w:r>
    </w:p>
    <w:p w14:paraId="20A4E83D" w14:textId="77777777" w:rsidR="005D4821" w:rsidRDefault="006B233D">
      <w:pPr>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Ευχαριστώ, κύριε Γεωργαντά. </w:t>
      </w:r>
    </w:p>
    <w:p w14:paraId="20A4E83E" w14:textId="77777777" w:rsidR="005D4821" w:rsidRDefault="006B233D">
      <w:pPr>
        <w:spacing w:line="600" w:lineRule="auto"/>
        <w:ind w:firstLine="720"/>
        <w:rPr>
          <w:rFonts w:eastAsia="Times New Roman"/>
          <w:szCs w:val="24"/>
        </w:rPr>
      </w:pPr>
      <w:r>
        <w:rPr>
          <w:rFonts w:eastAsia="Times New Roman"/>
          <w:szCs w:val="24"/>
        </w:rPr>
        <w:t xml:space="preserve">Ο Υφυπουργός Οικονομίας και Ανάπτυξης κ. </w:t>
      </w:r>
      <w:proofErr w:type="spellStart"/>
      <w:r>
        <w:rPr>
          <w:rFonts w:eastAsia="Times New Roman"/>
          <w:szCs w:val="24"/>
        </w:rPr>
        <w:t>Γιαννακίδης</w:t>
      </w:r>
      <w:proofErr w:type="spellEnd"/>
      <w:r>
        <w:rPr>
          <w:rFonts w:eastAsia="Times New Roman"/>
          <w:szCs w:val="24"/>
        </w:rPr>
        <w:t xml:space="preserve"> έχει τον λόγο</w:t>
      </w:r>
      <w:r>
        <w:rPr>
          <w:rFonts w:eastAsia="Times New Roman"/>
          <w:szCs w:val="24"/>
        </w:rPr>
        <w:t>,</w:t>
      </w:r>
      <w:r>
        <w:rPr>
          <w:rFonts w:eastAsia="Times New Roman"/>
          <w:szCs w:val="24"/>
        </w:rPr>
        <w:t xml:space="preserve"> για να αναπτύξει μια τροπολογία.  </w:t>
      </w:r>
    </w:p>
    <w:p w14:paraId="20A4E83F" w14:textId="77777777" w:rsidR="005D4821" w:rsidRDefault="006B233D">
      <w:pPr>
        <w:spacing w:line="600" w:lineRule="auto"/>
        <w:ind w:firstLine="720"/>
        <w:rPr>
          <w:rFonts w:eastAsia="Times New Roman"/>
          <w:szCs w:val="24"/>
        </w:rPr>
      </w:pPr>
      <w:r w:rsidRPr="00D614FA">
        <w:rPr>
          <w:rFonts w:eastAsia="Times New Roman"/>
          <w:b/>
          <w:szCs w:val="24"/>
        </w:rPr>
        <w:lastRenderedPageBreak/>
        <w:t>ΣΤΑΘ</w:t>
      </w:r>
      <w:r>
        <w:rPr>
          <w:rFonts w:eastAsia="Times New Roman"/>
          <w:b/>
          <w:szCs w:val="24"/>
        </w:rPr>
        <w:t>Η</w:t>
      </w:r>
      <w:r w:rsidRPr="00D614FA">
        <w:rPr>
          <w:rFonts w:eastAsia="Times New Roman"/>
          <w:b/>
          <w:szCs w:val="24"/>
        </w:rPr>
        <w:t xml:space="preserve">Σ ΓΙΑΝΝΑΚΙΔΗΣ (Υφυπουργός Οικονομίας και Ανάπτυξης): </w:t>
      </w:r>
      <w:r>
        <w:rPr>
          <w:rFonts w:eastAsia="Times New Roman"/>
          <w:szCs w:val="24"/>
        </w:rPr>
        <w:t>Ευχαριστώ, κύρ</w:t>
      </w:r>
      <w:r>
        <w:rPr>
          <w:rFonts w:eastAsia="Times New Roman"/>
          <w:szCs w:val="24"/>
        </w:rPr>
        <w:t xml:space="preserve">ιε Πρόεδρε. </w:t>
      </w:r>
    </w:p>
    <w:p w14:paraId="20A4E840" w14:textId="77777777" w:rsidR="005D4821" w:rsidRDefault="006B233D">
      <w:pPr>
        <w:spacing w:line="600" w:lineRule="auto"/>
        <w:ind w:firstLine="720"/>
        <w:jc w:val="both"/>
        <w:rPr>
          <w:rFonts w:eastAsia="Times New Roman"/>
          <w:szCs w:val="24"/>
        </w:rPr>
      </w:pPr>
      <w:r>
        <w:rPr>
          <w:rFonts w:eastAsia="Times New Roman"/>
          <w:szCs w:val="24"/>
        </w:rPr>
        <w:t>Πρόκειται για την</w:t>
      </w:r>
      <w:r w:rsidRPr="007643C7">
        <w:rPr>
          <w:rFonts w:eastAsia="Times New Roman"/>
          <w:szCs w:val="24"/>
        </w:rPr>
        <w:t xml:space="preserve"> τροπολογία με </w:t>
      </w:r>
      <w:r>
        <w:rPr>
          <w:rFonts w:eastAsia="Times New Roman"/>
          <w:szCs w:val="24"/>
        </w:rPr>
        <w:t xml:space="preserve">γενικό </w:t>
      </w:r>
      <w:r w:rsidRPr="007643C7">
        <w:rPr>
          <w:rFonts w:eastAsia="Times New Roman"/>
          <w:szCs w:val="24"/>
        </w:rPr>
        <w:t>αριθμό 19</w:t>
      </w:r>
      <w:r>
        <w:rPr>
          <w:rFonts w:eastAsia="Times New Roman"/>
          <w:szCs w:val="24"/>
        </w:rPr>
        <w:t>32 και ειδικό 25.</w:t>
      </w:r>
      <w:r w:rsidRPr="007643C7">
        <w:rPr>
          <w:rFonts w:eastAsia="Times New Roman"/>
          <w:szCs w:val="24"/>
        </w:rPr>
        <w:t xml:space="preserve"> </w:t>
      </w:r>
      <w:r>
        <w:rPr>
          <w:rFonts w:eastAsia="Times New Roman"/>
          <w:szCs w:val="24"/>
        </w:rPr>
        <w:t xml:space="preserve">Με την τροπολογία αυτή, </w:t>
      </w:r>
      <w:r w:rsidRPr="007643C7">
        <w:rPr>
          <w:rFonts w:eastAsia="Times New Roman"/>
          <w:szCs w:val="24"/>
        </w:rPr>
        <w:t>επί της ουσίας</w:t>
      </w:r>
      <w:r>
        <w:rPr>
          <w:rFonts w:eastAsia="Times New Roman"/>
          <w:szCs w:val="24"/>
        </w:rPr>
        <w:t>,</w:t>
      </w:r>
      <w:r w:rsidRPr="007643C7">
        <w:rPr>
          <w:rFonts w:eastAsia="Times New Roman"/>
          <w:szCs w:val="24"/>
        </w:rPr>
        <w:t xml:space="preserve"> καταργείται </w:t>
      </w:r>
      <w:r>
        <w:rPr>
          <w:rFonts w:eastAsia="Times New Roman"/>
          <w:szCs w:val="24"/>
        </w:rPr>
        <w:t>η διάταξη που προέβλεπε ότι από 1</w:t>
      </w:r>
      <w:r>
        <w:rPr>
          <w:rFonts w:eastAsia="Times New Roman"/>
          <w:szCs w:val="24"/>
        </w:rPr>
        <w:t>-</w:t>
      </w:r>
      <w:r>
        <w:rPr>
          <w:rFonts w:eastAsia="Times New Roman"/>
          <w:szCs w:val="24"/>
        </w:rPr>
        <w:t>1</w:t>
      </w:r>
      <w:r>
        <w:rPr>
          <w:rFonts w:eastAsia="Times New Roman"/>
          <w:szCs w:val="24"/>
        </w:rPr>
        <w:t>-</w:t>
      </w:r>
      <w:r w:rsidRPr="007643C7">
        <w:rPr>
          <w:rFonts w:eastAsia="Times New Roman"/>
          <w:szCs w:val="24"/>
        </w:rPr>
        <w:t>2019 οι πράξεις του ΕΣΠΑ που εντάσσονται στα Τομεακά Επιχειρησιακά Προγράμματα εγγρά</w:t>
      </w:r>
      <w:r>
        <w:rPr>
          <w:rFonts w:eastAsia="Times New Roman"/>
          <w:szCs w:val="24"/>
        </w:rPr>
        <w:t>φοντα</w:t>
      </w:r>
      <w:r>
        <w:rPr>
          <w:rFonts w:eastAsia="Times New Roman"/>
          <w:szCs w:val="24"/>
        </w:rPr>
        <w:t xml:space="preserve">ι σε μία συλλογική απόφαση ανά επιχειρησιακό </w:t>
      </w:r>
      <w:r w:rsidRPr="007643C7">
        <w:rPr>
          <w:rFonts w:eastAsia="Times New Roman"/>
          <w:szCs w:val="24"/>
        </w:rPr>
        <w:t>πρόγραμμα</w:t>
      </w:r>
      <w:r>
        <w:rPr>
          <w:rFonts w:eastAsia="Times New Roman"/>
          <w:szCs w:val="24"/>
        </w:rPr>
        <w:t>.</w:t>
      </w:r>
    </w:p>
    <w:p w14:paraId="20A4E841" w14:textId="77777777" w:rsidR="005D4821" w:rsidRDefault="006B233D">
      <w:pPr>
        <w:spacing w:line="600" w:lineRule="auto"/>
        <w:ind w:firstLine="720"/>
        <w:jc w:val="both"/>
        <w:rPr>
          <w:rFonts w:eastAsia="Times New Roman"/>
          <w:szCs w:val="24"/>
        </w:rPr>
      </w:pPr>
      <w:r>
        <w:rPr>
          <w:rFonts w:eastAsia="Times New Roman"/>
          <w:szCs w:val="24"/>
        </w:rPr>
        <w:t>Η</w:t>
      </w:r>
      <w:r w:rsidRPr="007643C7">
        <w:rPr>
          <w:rFonts w:eastAsia="Times New Roman"/>
          <w:szCs w:val="24"/>
        </w:rPr>
        <w:t xml:space="preserve"> διάταξη καταργείται</w:t>
      </w:r>
      <w:r>
        <w:rPr>
          <w:rFonts w:eastAsia="Times New Roman"/>
          <w:szCs w:val="24"/>
        </w:rPr>
        <w:t>,</w:t>
      </w:r>
      <w:r w:rsidRPr="007643C7">
        <w:rPr>
          <w:rFonts w:eastAsia="Times New Roman"/>
          <w:szCs w:val="24"/>
        </w:rPr>
        <w:t xml:space="preserve"> καθώς ολοκληρώθηκε με επιτυχία η αναβάθμιση του Πληροφοριακού Συστήματος Παρακολούθησης Πληρωμών </w:t>
      </w:r>
      <w:r>
        <w:rPr>
          <w:rFonts w:eastAsia="Times New Roman"/>
          <w:szCs w:val="24"/>
        </w:rPr>
        <w:t>κ</w:t>
      </w:r>
      <w:r w:rsidRPr="007643C7">
        <w:rPr>
          <w:rFonts w:eastAsia="Times New Roman"/>
          <w:szCs w:val="24"/>
        </w:rPr>
        <w:t xml:space="preserve">αι Οφειλών Δημοσίων Επενδύσεων και ενεργοποιήθηκε το νέο Πληροφοριακό Σύστημα </w:t>
      </w:r>
      <w:r>
        <w:rPr>
          <w:rFonts w:eastAsia="Times New Roman"/>
          <w:szCs w:val="24"/>
        </w:rPr>
        <w:t>τ</w:t>
      </w:r>
      <w:r w:rsidRPr="007643C7">
        <w:rPr>
          <w:rFonts w:eastAsia="Times New Roman"/>
          <w:szCs w:val="24"/>
        </w:rPr>
        <w:t>ου Προγράμματος Δημοσίων Επενδύσεων</w:t>
      </w:r>
      <w:r>
        <w:rPr>
          <w:rFonts w:eastAsia="Times New Roman"/>
          <w:szCs w:val="24"/>
        </w:rPr>
        <w:t>.</w:t>
      </w:r>
      <w:r w:rsidRPr="007643C7">
        <w:rPr>
          <w:rFonts w:eastAsia="Times New Roman"/>
          <w:szCs w:val="24"/>
        </w:rPr>
        <w:t xml:space="preserve"> </w:t>
      </w:r>
    </w:p>
    <w:p w14:paraId="20A4E842" w14:textId="77777777" w:rsidR="005D4821" w:rsidRDefault="006B233D">
      <w:pPr>
        <w:spacing w:line="600" w:lineRule="auto"/>
        <w:ind w:firstLine="720"/>
        <w:jc w:val="both"/>
        <w:rPr>
          <w:rFonts w:eastAsia="Times New Roman"/>
          <w:szCs w:val="24"/>
        </w:rPr>
      </w:pPr>
      <w:r>
        <w:rPr>
          <w:rFonts w:eastAsia="Times New Roman"/>
          <w:szCs w:val="24"/>
        </w:rPr>
        <w:t>Ο</w:t>
      </w:r>
      <w:r w:rsidRPr="007643C7">
        <w:rPr>
          <w:rFonts w:eastAsia="Times New Roman"/>
          <w:szCs w:val="24"/>
        </w:rPr>
        <w:t xml:space="preserve">ι δύο σημαντικές αυτές εξελίξεις διασφαλίζουν πια την απλοποίηση και επιτάχυνση των διαδικασιών πληρωμών των έργων ΕΣΠΑ μέσω του </w:t>
      </w:r>
      <w:r>
        <w:rPr>
          <w:rFonts w:eastAsia="Times New Roman"/>
          <w:szCs w:val="24"/>
        </w:rPr>
        <w:t>ΠΔΕ</w:t>
      </w:r>
      <w:r w:rsidRPr="007643C7">
        <w:rPr>
          <w:rFonts w:eastAsia="Times New Roman"/>
          <w:szCs w:val="24"/>
        </w:rPr>
        <w:t xml:space="preserve"> κ</w:t>
      </w:r>
      <w:r>
        <w:rPr>
          <w:rFonts w:eastAsia="Times New Roman"/>
          <w:szCs w:val="24"/>
        </w:rPr>
        <w:t>α</w:t>
      </w:r>
      <w:r w:rsidRPr="007643C7">
        <w:rPr>
          <w:rFonts w:eastAsia="Times New Roman"/>
          <w:szCs w:val="24"/>
        </w:rPr>
        <w:t>ι έτσι δεν χρειάζεται πλέον να εφαρμοστεί η καταργούμενη διάταξη</w:t>
      </w:r>
      <w:r>
        <w:rPr>
          <w:rFonts w:eastAsia="Times New Roman"/>
          <w:szCs w:val="24"/>
        </w:rPr>
        <w:t>,</w:t>
      </w:r>
      <w:r w:rsidRPr="007643C7">
        <w:rPr>
          <w:rFonts w:eastAsia="Times New Roman"/>
          <w:szCs w:val="24"/>
        </w:rPr>
        <w:t xml:space="preserve"> αποφεύγοντας κατ</w:t>
      </w:r>
      <w:r>
        <w:rPr>
          <w:rFonts w:eastAsia="Times New Roman"/>
          <w:szCs w:val="24"/>
        </w:rPr>
        <w:t>’</w:t>
      </w:r>
      <w:r w:rsidRPr="007643C7">
        <w:rPr>
          <w:rFonts w:eastAsia="Times New Roman"/>
          <w:szCs w:val="24"/>
        </w:rPr>
        <w:t xml:space="preserve"> αυτό </w:t>
      </w:r>
      <w:r w:rsidRPr="007643C7">
        <w:rPr>
          <w:rFonts w:eastAsia="Times New Roman"/>
          <w:szCs w:val="24"/>
        </w:rPr>
        <w:lastRenderedPageBreak/>
        <w:t xml:space="preserve">τον τρόπο </w:t>
      </w:r>
      <w:r>
        <w:rPr>
          <w:rFonts w:eastAsia="Times New Roman"/>
          <w:szCs w:val="24"/>
        </w:rPr>
        <w:t>περιττό</w:t>
      </w:r>
      <w:r w:rsidRPr="007643C7">
        <w:rPr>
          <w:rFonts w:eastAsia="Times New Roman"/>
          <w:szCs w:val="24"/>
        </w:rPr>
        <w:t xml:space="preserve"> διοικητικό φόρτο που θα προκαλούσε η εφαρμογή </w:t>
      </w:r>
      <w:r>
        <w:rPr>
          <w:rFonts w:eastAsia="Times New Roman"/>
          <w:szCs w:val="24"/>
        </w:rPr>
        <w:t xml:space="preserve">αυτή </w:t>
      </w:r>
      <w:r w:rsidRPr="007643C7">
        <w:rPr>
          <w:rFonts w:eastAsia="Times New Roman"/>
          <w:szCs w:val="24"/>
        </w:rPr>
        <w:t xml:space="preserve">στις αρμόδιες υπηρεσίες όλων </w:t>
      </w:r>
      <w:r>
        <w:rPr>
          <w:rFonts w:eastAsia="Times New Roman"/>
          <w:szCs w:val="24"/>
        </w:rPr>
        <w:t>των Υ</w:t>
      </w:r>
      <w:r w:rsidRPr="007643C7">
        <w:rPr>
          <w:rFonts w:eastAsia="Times New Roman"/>
          <w:szCs w:val="24"/>
        </w:rPr>
        <w:t>πουργείων</w:t>
      </w:r>
      <w:r>
        <w:rPr>
          <w:rFonts w:eastAsia="Times New Roman"/>
          <w:szCs w:val="24"/>
        </w:rPr>
        <w:t>.</w:t>
      </w:r>
    </w:p>
    <w:p w14:paraId="20A4E843" w14:textId="77777777" w:rsidR="005D4821" w:rsidRDefault="006B233D">
      <w:pPr>
        <w:spacing w:before="240" w:line="600" w:lineRule="auto"/>
        <w:ind w:firstLine="720"/>
        <w:jc w:val="both"/>
        <w:rPr>
          <w:rFonts w:eastAsia="Times New Roman"/>
          <w:szCs w:val="24"/>
        </w:rPr>
      </w:pPr>
      <w:r>
        <w:rPr>
          <w:rFonts w:eastAsia="Times New Roman"/>
          <w:szCs w:val="24"/>
        </w:rPr>
        <w:t xml:space="preserve">Ευχαριστώ. </w:t>
      </w:r>
    </w:p>
    <w:p w14:paraId="20A4E844" w14:textId="77777777" w:rsidR="005D4821" w:rsidRDefault="006B233D">
      <w:pPr>
        <w:spacing w:line="600" w:lineRule="auto"/>
        <w:ind w:firstLine="720"/>
        <w:jc w:val="both"/>
        <w:rPr>
          <w:rFonts w:eastAsia="Times New Roman"/>
          <w:bCs/>
          <w:szCs w:val="24"/>
        </w:rPr>
      </w:pPr>
      <w:r>
        <w:rPr>
          <w:rFonts w:eastAsia="Times New Roman"/>
          <w:b/>
          <w:bCs/>
          <w:szCs w:val="24"/>
        </w:rPr>
        <w:t xml:space="preserve">ΠΡΟΕΔΡΕΥΩΝ (Σπυρίδων Λυκούδης): </w:t>
      </w:r>
      <w:r>
        <w:rPr>
          <w:rFonts w:eastAsia="Times New Roman"/>
          <w:bCs/>
          <w:szCs w:val="24"/>
        </w:rPr>
        <w:t xml:space="preserve">Ευχαριστούμε, κύριε Υπουργέ. </w:t>
      </w:r>
    </w:p>
    <w:p w14:paraId="20A4E845" w14:textId="77777777" w:rsidR="005D4821" w:rsidRDefault="006B233D">
      <w:pPr>
        <w:spacing w:line="600" w:lineRule="auto"/>
        <w:ind w:firstLine="720"/>
        <w:jc w:val="both"/>
        <w:rPr>
          <w:rFonts w:eastAsia="Times New Roman"/>
          <w:bCs/>
          <w:szCs w:val="24"/>
        </w:rPr>
      </w:pPr>
      <w:r>
        <w:rPr>
          <w:rFonts w:eastAsia="Times New Roman"/>
          <w:bCs/>
          <w:szCs w:val="24"/>
        </w:rPr>
        <w:t>Τον λόγο έχει ο συνάδελφος Γεώργιος</w:t>
      </w:r>
      <w:r>
        <w:rPr>
          <w:rFonts w:eastAsia="Times New Roman"/>
          <w:bCs/>
          <w:szCs w:val="24"/>
        </w:rPr>
        <w:t xml:space="preserve"> </w:t>
      </w:r>
      <w:r>
        <w:rPr>
          <w:rFonts w:eastAsia="Times New Roman"/>
          <w:bCs/>
          <w:szCs w:val="24"/>
        </w:rPr>
        <w:t>-</w:t>
      </w:r>
      <w:r>
        <w:rPr>
          <w:rFonts w:eastAsia="Times New Roman"/>
          <w:bCs/>
          <w:szCs w:val="24"/>
        </w:rPr>
        <w:t xml:space="preserve"> </w:t>
      </w:r>
      <w:r>
        <w:rPr>
          <w:rFonts w:eastAsia="Times New Roman"/>
          <w:bCs/>
          <w:szCs w:val="24"/>
        </w:rPr>
        <w:t>Δημήτριος Καρράς.</w:t>
      </w:r>
    </w:p>
    <w:p w14:paraId="20A4E846" w14:textId="77777777" w:rsidR="005D4821" w:rsidRDefault="006B233D">
      <w:pPr>
        <w:spacing w:line="600" w:lineRule="auto"/>
        <w:ind w:firstLine="720"/>
        <w:jc w:val="both"/>
        <w:rPr>
          <w:rFonts w:eastAsia="Times New Roman" w:cs="Times New Roman"/>
          <w:szCs w:val="24"/>
        </w:rPr>
      </w:pPr>
      <w:r w:rsidRPr="00E4135E">
        <w:rPr>
          <w:rFonts w:eastAsia="Times New Roman"/>
          <w:b/>
          <w:bCs/>
          <w:szCs w:val="24"/>
        </w:rPr>
        <w:t>ΓΕΩΡΓΙΟΣ</w:t>
      </w:r>
      <w:r>
        <w:rPr>
          <w:rFonts w:eastAsia="Times New Roman"/>
          <w:b/>
          <w:bCs/>
          <w:szCs w:val="24"/>
        </w:rPr>
        <w:t xml:space="preserve"> </w:t>
      </w:r>
      <w:r w:rsidRPr="00E4135E">
        <w:rPr>
          <w:rFonts w:eastAsia="Times New Roman"/>
          <w:b/>
          <w:bCs/>
          <w:szCs w:val="24"/>
        </w:rPr>
        <w:t>-</w:t>
      </w:r>
      <w:r>
        <w:rPr>
          <w:rFonts w:eastAsia="Times New Roman"/>
          <w:b/>
          <w:bCs/>
          <w:szCs w:val="24"/>
        </w:rPr>
        <w:t xml:space="preserve"> </w:t>
      </w:r>
      <w:r w:rsidRPr="00E4135E">
        <w:rPr>
          <w:rFonts w:eastAsia="Times New Roman"/>
          <w:b/>
          <w:bCs/>
          <w:szCs w:val="24"/>
        </w:rPr>
        <w:t>ΔΗΜΗΤΡΙΟΣ ΚΑΡΡΑΣ:</w:t>
      </w:r>
      <w:r>
        <w:rPr>
          <w:rFonts w:eastAsia="Times New Roman" w:cs="Times New Roman"/>
          <w:szCs w:val="24"/>
        </w:rPr>
        <w:t xml:space="preserve"> Κύριε Π</w:t>
      </w:r>
      <w:r w:rsidRPr="00E4135E">
        <w:rPr>
          <w:rFonts w:eastAsia="Times New Roman" w:cs="Times New Roman"/>
          <w:szCs w:val="24"/>
        </w:rPr>
        <w:t>ρόεδρε</w:t>
      </w:r>
      <w:r>
        <w:rPr>
          <w:rFonts w:eastAsia="Times New Roman" w:cs="Times New Roman"/>
          <w:szCs w:val="24"/>
        </w:rPr>
        <w:t>,</w:t>
      </w:r>
      <w:r w:rsidRPr="00E4135E">
        <w:rPr>
          <w:rFonts w:eastAsia="Times New Roman" w:cs="Times New Roman"/>
          <w:szCs w:val="24"/>
        </w:rPr>
        <w:t xml:space="preserve"> κυρία Υπουργέ</w:t>
      </w:r>
      <w:r>
        <w:rPr>
          <w:rFonts w:eastAsia="Times New Roman" w:cs="Times New Roman"/>
          <w:szCs w:val="24"/>
        </w:rPr>
        <w:t>,</w:t>
      </w:r>
      <w:r w:rsidRPr="00E4135E">
        <w:rPr>
          <w:rFonts w:eastAsia="Times New Roman" w:cs="Times New Roman"/>
          <w:szCs w:val="24"/>
        </w:rPr>
        <w:t xml:space="preserve"> κυρίες κύριοι συνάδελφοι</w:t>
      </w:r>
      <w:r>
        <w:rPr>
          <w:rFonts w:eastAsia="Times New Roman" w:cs="Times New Roman"/>
          <w:szCs w:val="24"/>
        </w:rPr>
        <w:t>,</w:t>
      </w:r>
      <w:r w:rsidRPr="00E4135E">
        <w:rPr>
          <w:rFonts w:eastAsia="Times New Roman" w:cs="Times New Roman"/>
          <w:szCs w:val="24"/>
        </w:rPr>
        <w:t xml:space="preserve"> πριν ξεκινήσω την ομιλία μου</w:t>
      </w:r>
      <w:r>
        <w:rPr>
          <w:rFonts w:eastAsia="Times New Roman" w:cs="Times New Roman"/>
          <w:szCs w:val="24"/>
        </w:rPr>
        <w:t>,</w:t>
      </w:r>
      <w:r w:rsidRPr="00E4135E">
        <w:rPr>
          <w:rFonts w:eastAsia="Times New Roman" w:cs="Times New Roman"/>
          <w:szCs w:val="24"/>
        </w:rPr>
        <w:t xml:space="preserve"> θέλω να </w:t>
      </w:r>
      <w:proofErr w:type="spellStart"/>
      <w:r w:rsidRPr="00E4135E">
        <w:rPr>
          <w:rFonts w:eastAsia="Times New Roman" w:cs="Times New Roman"/>
          <w:szCs w:val="24"/>
        </w:rPr>
        <w:t>αποτίσω</w:t>
      </w:r>
      <w:proofErr w:type="spellEnd"/>
      <w:r w:rsidRPr="00E4135E">
        <w:rPr>
          <w:rFonts w:eastAsia="Times New Roman" w:cs="Times New Roman"/>
          <w:szCs w:val="24"/>
        </w:rPr>
        <w:t xml:space="preserve"> </w:t>
      </w:r>
      <w:r>
        <w:rPr>
          <w:rFonts w:eastAsia="Times New Roman" w:cs="Times New Roman"/>
          <w:szCs w:val="24"/>
        </w:rPr>
        <w:t>φόρο</w:t>
      </w:r>
      <w:r w:rsidRPr="00E4135E">
        <w:rPr>
          <w:rFonts w:eastAsia="Times New Roman" w:cs="Times New Roman"/>
          <w:szCs w:val="24"/>
        </w:rPr>
        <w:t xml:space="preserve"> τιμής στα θύματα του </w:t>
      </w:r>
      <w:r>
        <w:rPr>
          <w:rFonts w:eastAsia="Times New Roman" w:cs="Times New Roman"/>
          <w:szCs w:val="24"/>
        </w:rPr>
        <w:t>Ο</w:t>
      </w:r>
      <w:r w:rsidRPr="00E4135E">
        <w:rPr>
          <w:rFonts w:eastAsia="Times New Roman" w:cs="Times New Roman"/>
          <w:szCs w:val="24"/>
        </w:rPr>
        <w:t>λοκαυτώματος από τη ναζιστική λαίλαπα</w:t>
      </w:r>
      <w:r>
        <w:rPr>
          <w:rFonts w:eastAsia="Times New Roman" w:cs="Times New Roman"/>
          <w:szCs w:val="24"/>
        </w:rPr>
        <w:t>. Γ</w:t>
      </w:r>
      <w:r w:rsidRPr="00E4135E">
        <w:rPr>
          <w:rFonts w:eastAsia="Times New Roman" w:cs="Times New Roman"/>
          <w:szCs w:val="24"/>
        </w:rPr>
        <w:t xml:space="preserve">ιορτάστηκε </w:t>
      </w:r>
      <w:r>
        <w:rPr>
          <w:rFonts w:eastAsia="Times New Roman" w:cs="Times New Roman"/>
          <w:szCs w:val="24"/>
        </w:rPr>
        <w:t>η</w:t>
      </w:r>
      <w:r w:rsidRPr="00E4135E">
        <w:rPr>
          <w:rFonts w:eastAsia="Times New Roman" w:cs="Times New Roman"/>
          <w:szCs w:val="24"/>
        </w:rPr>
        <w:t xml:space="preserve"> μέρα χωρίς να </w:t>
      </w:r>
      <w:r>
        <w:rPr>
          <w:rFonts w:eastAsia="Times New Roman" w:cs="Times New Roman"/>
          <w:szCs w:val="24"/>
        </w:rPr>
        <w:t>αναφερθεί</w:t>
      </w:r>
      <w:r w:rsidRPr="00E4135E">
        <w:rPr>
          <w:rFonts w:eastAsia="Times New Roman" w:cs="Times New Roman"/>
          <w:szCs w:val="24"/>
        </w:rPr>
        <w:t xml:space="preserve"> </w:t>
      </w:r>
      <w:r w:rsidRPr="00E4135E">
        <w:rPr>
          <w:rFonts w:eastAsia="Times New Roman" w:cs="Times New Roman"/>
          <w:szCs w:val="24"/>
        </w:rPr>
        <w:t>ιδιαίτερα και θεωρώ υ</w:t>
      </w:r>
      <w:r w:rsidRPr="00E4135E">
        <w:rPr>
          <w:rFonts w:eastAsia="Times New Roman" w:cs="Times New Roman"/>
          <w:szCs w:val="24"/>
        </w:rPr>
        <w:t xml:space="preserve">ποχρέωσή μου </w:t>
      </w:r>
      <w:r>
        <w:rPr>
          <w:rFonts w:eastAsia="Times New Roman" w:cs="Times New Roman"/>
          <w:szCs w:val="24"/>
        </w:rPr>
        <w:t>να μην περιοριστώ</w:t>
      </w:r>
      <w:r w:rsidRPr="00E4135E">
        <w:rPr>
          <w:rFonts w:eastAsia="Times New Roman" w:cs="Times New Roman"/>
          <w:szCs w:val="24"/>
        </w:rPr>
        <w:t xml:space="preserve"> </w:t>
      </w:r>
      <w:r>
        <w:rPr>
          <w:rFonts w:eastAsia="Times New Roman" w:cs="Times New Roman"/>
          <w:szCs w:val="24"/>
        </w:rPr>
        <w:t>σ</w:t>
      </w:r>
      <w:r w:rsidRPr="00E4135E">
        <w:rPr>
          <w:rFonts w:eastAsia="Times New Roman" w:cs="Times New Roman"/>
          <w:szCs w:val="24"/>
        </w:rPr>
        <w:t>την αναφορά του προεδρείου που έγινε προηγούμενα</w:t>
      </w:r>
      <w:r>
        <w:rPr>
          <w:rFonts w:eastAsia="Times New Roman" w:cs="Times New Roman"/>
          <w:szCs w:val="24"/>
        </w:rPr>
        <w:t>,</w:t>
      </w:r>
      <w:r w:rsidRPr="00E4135E">
        <w:rPr>
          <w:rFonts w:eastAsia="Times New Roman" w:cs="Times New Roman"/>
          <w:szCs w:val="24"/>
        </w:rPr>
        <w:t xml:space="preserve"> αλλά να τονίσει και η δική μας </w:t>
      </w:r>
      <w:r>
        <w:rPr>
          <w:rFonts w:eastAsia="Times New Roman" w:cs="Times New Roman"/>
          <w:szCs w:val="24"/>
        </w:rPr>
        <w:t>Κ</w:t>
      </w:r>
      <w:r w:rsidRPr="00E4135E">
        <w:rPr>
          <w:rFonts w:eastAsia="Times New Roman" w:cs="Times New Roman"/>
          <w:szCs w:val="24"/>
        </w:rPr>
        <w:t xml:space="preserve">οινοβουλευτική </w:t>
      </w:r>
      <w:r>
        <w:rPr>
          <w:rFonts w:eastAsia="Times New Roman" w:cs="Times New Roman"/>
          <w:szCs w:val="24"/>
        </w:rPr>
        <w:t>Ο</w:t>
      </w:r>
      <w:r w:rsidRPr="00E4135E">
        <w:rPr>
          <w:rFonts w:eastAsia="Times New Roman" w:cs="Times New Roman"/>
          <w:szCs w:val="24"/>
        </w:rPr>
        <w:t>μάδα τ</w:t>
      </w:r>
      <w:r>
        <w:rPr>
          <w:rFonts w:eastAsia="Times New Roman" w:cs="Times New Roman"/>
          <w:szCs w:val="24"/>
        </w:rPr>
        <w:t>ην τιμή που αξιώνουν τα θύματα τ</w:t>
      </w:r>
      <w:r w:rsidRPr="00E4135E">
        <w:rPr>
          <w:rFonts w:eastAsia="Times New Roman" w:cs="Times New Roman"/>
          <w:szCs w:val="24"/>
        </w:rPr>
        <w:t>ης ναζιστικής λαίλαπας</w:t>
      </w:r>
      <w:r>
        <w:rPr>
          <w:rFonts w:eastAsia="Times New Roman" w:cs="Times New Roman"/>
          <w:szCs w:val="24"/>
        </w:rPr>
        <w:t>,</w:t>
      </w:r>
      <w:r w:rsidRPr="00E4135E">
        <w:rPr>
          <w:rFonts w:eastAsia="Times New Roman" w:cs="Times New Roman"/>
          <w:szCs w:val="24"/>
        </w:rPr>
        <w:t xml:space="preserve"> του </w:t>
      </w:r>
      <w:r>
        <w:rPr>
          <w:rFonts w:eastAsia="Times New Roman" w:cs="Times New Roman"/>
          <w:szCs w:val="24"/>
        </w:rPr>
        <w:t>Ο</w:t>
      </w:r>
      <w:r w:rsidRPr="00E4135E">
        <w:rPr>
          <w:rFonts w:eastAsia="Times New Roman" w:cs="Times New Roman"/>
          <w:szCs w:val="24"/>
        </w:rPr>
        <w:t>λοκαυτώματος</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Να </w:t>
      </w:r>
      <w:r>
        <w:rPr>
          <w:rFonts w:eastAsia="Times New Roman" w:cs="Times New Roman"/>
          <w:szCs w:val="24"/>
        </w:rPr>
        <w:t>είναι ζωντανές</w:t>
      </w:r>
      <w:r w:rsidRPr="00E4135E">
        <w:rPr>
          <w:rFonts w:eastAsia="Times New Roman" w:cs="Times New Roman"/>
          <w:szCs w:val="24"/>
        </w:rPr>
        <w:t xml:space="preserve"> στη μνήμη μας τέτοιες σκηνές</w:t>
      </w:r>
      <w:r>
        <w:rPr>
          <w:rFonts w:eastAsia="Times New Roman" w:cs="Times New Roman"/>
          <w:szCs w:val="24"/>
        </w:rPr>
        <w:t>,</w:t>
      </w:r>
      <w:r w:rsidRPr="00E4135E">
        <w:rPr>
          <w:rFonts w:eastAsia="Times New Roman" w:cs="Times New Roman"/>
          <w:szCs w:val="24"/>
        </w:rPr>
        <w:t xml:space="preserve"> να μην επαναληφθούν</w:t>
      </w:r>
      <w:r>
        <w:rPr>
          <w:rFonts w:eastAsia="Times New Roman" w:cs="Times New Roman"/>
          <w:szCs w:val="24"/>
        </w:rPr>
        <w:t>,</w:t>
      </w:r>
      <w:r w:rsidRPr="00E4135E">
        <w:rPr>
          <w:rFonts w:eastAsia="Times New Roman" w:cs="Times New Roman"/>
          <w:szCs w:val="24"/>
        </w:rPr>
        <w:t xml:space="preserve"> να μην αφεθεί να επωασ</w:t>
      </w:r>
      <w:r>
        <w:rPr>
          <w:rFonts w:eastAsia="Times New Roman" w:cs="Times New Roman"/>
          <w:szCs w:val="24"/>
        </w:rPr>
        <w:t>τεί</w:t>
      </w:r>
      <w:r w:rsidRPr="00E4135E">
        <w:rPr>
          <w:rFonts w:eastAsia="Times New Roman" w:cs="Times New Roman"/>
          <w:szCs w:val="24"/>
        </w:rPr>
        <w:t xml:space="preserve"> το αυγό που </w:t>
      </w:r>
      <w:r w:rsidRPr="00E4135E">
        <w:rPr>
          <w:rFonts w:eastAsia="Times New Roman" w:cs="Times New Roman"/>
          <w:szCs w:val="24"/>
        </w:rPr>
        <w:lastRenderedPageBreak/>
        <w:t>κινείται και υφέρπει σε ολόκληρη την Ευρώπη και να συνεχίσουμε με δημοκρατικό βήμα και δημοκρατικούς ρυθμούς</w:t>
      </w:r>
      <w:r>
        <w:rPr>
          <w:rFonts w:eastAsia="Times New Roman" w:cs="Times New Roman"/>
          <w:szCs w:val="24"/>
        </w:rPr>
        <w:t>.</w:t>
      </w:r>
    </w:p>
    <w:p w14:paraId="20A4E847" w14:textId="77777777" w:rsidR="005D4821" w:rsidRDefault="006B233D">
      <w:pPr>
        <w:spacing w:line="600" w:lineRule="auto"/>
        <w:ind w:firstLine="720"/>
        <w:jc w:val="both"/>
        <w:rPr>
          <w:rFonts w:eastAsia="Times New Roman" w:cs="Times New Roman"/>
          <w:szCs w:val="24"/>
        </w:rPr>
      </w:pPr>
      <w:r w:rsidRPr="00E4135E">
        <w:rPr>
          <w:rFonts w:eastAsia="Times New Roman" w:cs="Times New Roman"/>
          <w:szCs w:val="24"/>
        </w:rPr>
        <w:t>Βεβαίως</w:t>
      </w:r>
      <w:r>
        <w:rPr>
          <w:rFonts w:eastAsia="Times New Roman" w:cs="Times New Roman"/>
          <w:szCs w:val="24"/>
        </w:rPr>
        <w:t>,</w:t>
      </w:r>
      <w:r w:rsidRPr="00E4135E">
        <w:rPr>
          <w:rFonts w:eastAsia="Times New Roman" w:cs="Times New Roman"/>
          <w:szCs w:val="24"/>
        </w:rPr>
        <w:t xml:space="preserve"> δεν αρκεί μόνο </w:t>
      </w:r>
      <w:r>
        <w:rPr>
          <w:rFonts w:eastAsia="Times New Roman" w:cs="Times New Roman"/>
          <w:szCs w:val="24"/>
        </w:rPr>
        <w:t>η</w:t>
      </w:r>
      <w:r w:rsidRPr="00E4135E">
        <w:rPr>
          <w:rFonts w:eastAsia="Times New Roman" w:cs="Times New Roman"/>
          <w:szCs w:val="24"/>
        </w:rPr>
        <w:t xml:space="preserve"> αναφορά αυτή που γίνεται ενώπιον της </w:t>
      </w:r>
      <w:r>
        <w:rPr>
          <w:rFonts w:eastAsia="Times New Roman" w:cs="Times New Roman"/>
          <w:szCs w:val="24"/>
        </w:rPr>
        <w:t>Ο</w:t>
      </w:r>
      <w:r w:rsidRPr="00E4135E">
        <w:rPr>
          <w:rFonts w:eastAsia="Times New Roman" w:cs="Times New Roman"/>
          <w:szCs w:val="24"/>
        </w:rPr>
        <w:t xml:space="preserve">λομέλειας του </w:t>
      </w:r>
      <w:r>
        <w:rPr>
          <w:rFonts w:eastAsia="Times New Roman" w:cs="Times New Roman"/>
          <w:szCs w:val="24"/>
        </w:rPr>
        <w:t>Κ</w:t>
      </w:r>
      <w:r w:rsidRPr="00E4135E">
        <w:rPr>
          <w:rFonts w:eastAsia="Times New Roman" w:cs="Times New Roman"/>
          <w:szCs w:val="24"/>
        </w:rPr>
        <w:t>ο</w:t>
      </w:r>
      <w:r>
        <w:rPr>
          <w:rFonts w:eastAsia="Times New Roman" w:cs="Times New Roman"/>
          <w:szCs w:val="24"/>
        </w:rPr>
        <w:t xml:space="preserve">ινοβουλίου, πρέπει να αντικρίζεται και από </w:t>
      </w:r>
      <w:r w:rsidRPr="00E4135E">
        <w:rPr>
          <w:rFonts w:eastAsia="Times New Roman" w:cs="Times New Roman"/>
          <w:szCs w:val="24"/>
        </w:rPr>
        <w:t>ρητές πράξεις καταδίκης</w:t>
      </w:r>
      <w:r>
        <w:rPr>
          <w:rFonts w:eastAsia="Times New Roman" w:cs="Times New Roman"/>
          <w:szCs w:val="24"/>
        </w:rPr>
        <w:t>. Κ</w:t>
      </w:r>
      <w:r w:rsidRPr="00E4135E">
        <w:rPr>
          <w:rFonts w:eastAsia="Times New Roman" w:cs="Times New Roman"/>
          <w:szCs w:val="24"/>
        </w:rPr>
        <w:t>αι νομίζουμε ότι τουλά</w:t>
      </w:r>
      <w:r>
        <w:rPr>
          <w:rFonts w:eastAsia="Times New Roman" w:cs="Times New Roman"/>
          <w:szCs w:val="24"/>
        </w:rPr>
        <w:t>χιστον το δημοκρατικό τόξο της ε</w:t>
      </w:r>
      <w:r w:rsidRPr="00E4135E">
        <w:rPr>
          <w:rFonts w:eastAsia="Times New Roman" w:cs="Times New Roman"/>
          <w:szCs w:val="24"/>
        </w:rPr>
        <w:t>λ</w:t>
      </w:r>
      <w:r>
        <w:rPr>
          <w:rFonts w:eastAsia="Times New Roman" w:cs="Times New Roman"/>
          <w:szCs w:val="24"/>
        </w:rPr>
        <w:t>ληνικής πολιτικής ζωής</w:t>
      </w:r>
      <w:r>
        <w:rPr>
          <w:rFonts w:eastAsia="Times New Roman" w:cs="Times New Roman"/>
          <w:szCs w:val="24"/>
        </w:rPr>
        <w:t>,</w:t>
      </w:r>
      <w:r>
        <w:rPr>
          <w:rFonts w:eastAsia="Times New Roman" w:cs="Times New Roman"/>
          <w:szCs w:val="24"/>
        </w:rPr>
        <w:t xml:space="preserve"> της ελληνικής Βουλής</w:t>
      </w:r>
      <w:r>
        <w:rPr>
          <w:rFonts w:eastAsia="Times New Roman" w:cs="Times New Roman"/>
          <w:szCs w:val="24"/>
        </w:rPr>
        <w:t>,</w:t>
      </w:r>
      <w:r>
        <w:rPr>
          <w:rFonts w:eastAsia="Times New Roman" w:cs="Times New Roman"/>
          <w:szCs w:val="24"/>
        </w:rPr>
        <w:t xml:space="preserve"> δ</w:t>
      </w:r>
      <w:r w:rsidRPr="00E4135E">
        <w:rPr>
          <w:rFonts w:eastAsia="Times New Roman" w:cs="Times New Roman"/>
          <w:szCs w:val="24"/>
        </w:rPr>
        <w:t>εν έχει κα</w:t>
      </w:r>
      <w:r>
        <w:rPr>
          <w:rFonts w:eastAsia="Times New Roman" w:cs="Times New Roman"/>
          <w:szCs w:val="24"/>
        </w:rPr>
        <w:t>μ</w:t>
      </w:r>
      <w:r w:rsidRPr="00E4135E">
        <w:rPr>
          <w:rFonts w:eastAsia="Times New Roman" w:cs="Times New Roman"/>
          <w:szCs w:val="24"/>
        </w:rPr>
        <w:t>μία αντίρρηση να υλ</w:t>
      </w:r>
      <w:r w:rsidRPr="00E4135E">
        <w:rPr>
          <w:rFonts w:eastAsia="Times New Roman" w:cs="Times New Roman"/>
          <w:szCs w:val="24"/>
        </w:rPr>
        <w:t>οποιεί ανάλογες δράσεις και ενέργειες</w:t>
      </w:r>
      <w:r>
        <w:rPr>
          <w:rFonts w:eastAsia="Times New Roman" w:cs="Times New Roman"/>
          <w:szCs w:val="24"/>
        </w:rPr>
        <w:t>.</w:t>
      </w:r>
    </w:p>
    <w:p w14:paraId="20A4E848"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 xml:space="preserve">Θα περάσω </w:t>
      </w:r>
      <w:r>
        <w:rPr>
          <w:rFonts w:eastAsia="Times New Roman" w:cs="Times New Roman"/>
          <w:szCs w:val="24"/>
        </w:rPr>
        <w:t>στο</w:t>
      </w:r>
      <w:r>
        <w:rPr>
          <w:rFonts w:eastAsia="Times New Roman" w:cs="Times New Roman"/>
          <w:szCs w:val="24"/>
        </w:rPr>
        <w:t xml:space="preserve"> δεύτερο θέμα, β</w:t>
      </w:r>
      <w:r w:rsidRPr="00E4135E">
        <w:rPr>
          <w:rFonts w:eastAsia="Times New Roman" w:cs="Times New Roman"/>
          <w:szCs w:val="24"/>
        </w:rPr>
        <w:t>εβαίως</w:t>
      </w:r>
      <w:r>
        <w:rPr>
          <w:rFonts w:eastAsia="Times New Roman" w:cs="Times New Roman"/>
          <w:szCs w:val="24"/>
        </w:rPr>
        <w:t>,</w:t>
      </w:r>
      <w:r w:rsidRPr="00E4135E">
        <w:rPr>
          <w:rFonts w:eastAsia="Times New Roman" w:cs="Times New Roman"/>
          <w:szCs w:val="24"/>
        </w:rPr>
        <w:t xml:space="preserve"> το οποίο αυτή τη στιγμή είναι </w:t>
      </w:r>
      <w:r>
        <w:rPr>
          <w:rFonts w:eastAsia="Times New Roman" w:cs="Times New Roman"/>
          <w:szCs w:val="24"/>
        </w:rPr>
        <w:t>ε</w:t>
      </w:r>
      <w:r w:rsidRPr="00E4135E">
        <w:rPr>
          <w:rFonts w:eastAsia="Times New Roman" w:cs="Times New Roman"/>
          <w:szCs w:val="24"/>
        </w:rPr>
        <w:t>πί</w:t>
      </w:r>
      <w:r>
        <w:rPr>
          <w:rFonts w:eastAsia="Times New Roman" w:cs="Times New Roman"/>
          <w:szCs w:val="24"/>
        </w:rPr>
        <w:t xml:space="preserve">καιρο, δηλαδή, στο νομοσχέδιο αυτό καθ’ </w:t>
      </w:r>
      <w:r w:rsidRPr="00E4135E">
        <w:rPr>
          <w:rFonts w:eastAsia="Times New Roman" w:cs="Times New Roman"/>
          <w:szCs w:val="24"/>
        </w:rPr>
        <w:t>αυτό</w:t>
      </w:r>
      <w:r>
        <w:rPr>
          <w:rFonts w:eastAsia="Times New Roman" w:cs="Times New Roman"/>
          <w:szCs w:val="24"/>
        </w:rPr>
        <w:t>. Φ</w:t>
      </w:r>
      <w:r w:rsidRPr="00E4135E">
        <w:rPr>
          <w:rFonts w:eastAsia="Times New Roman" w:cs="Times New Roman"/>
          <w:szCs w:val="24"/>
        </w:rPr>
        <w:t xml:space="preserve">έρει έναν τίτλο </w:t>
      </w:r>
      <w:r>
        <w:rPr>
          <w:rFonts w:eastAsia="Times New Roman" w:cs="Times New Roman"/>
          <w:szCs w:val="24"/>
        </w:rPr>
        <w:t xml:space="preserve">«Ενδυνάμωση </w:t>
      </w:r>
      <w:proofErr w:type="spellStart"/>
      <w:r>
        <w:rPr>
          <w:rFonts w:eastAsia="Times New Roman" w:cs="Times New Roman"/>
          <w:szCs w:val="24"/>
        </w:rPr>
        <w:t>Ανωτάτου</w:t>
      </w:r>
      <w:proofErr w:type="spellEnd"/>
      <w:r>
        <w:rPr>
          <w:rFonts w:eastAsia="Times New Roman" w:cs="Times New Roman"/>
          <w:szCs w:val="24"/>
        </w:rPr>
        <w:t xml:space="preserve"> Συμβουλίου Επιλογής Προσωπικού (ΑΣΕΠ), ενίσχυση και αναβάθμιση </w:t>
      </w:r>
      <w:r>
        <w:rPr>
          <w:rFonts w:eastAsia="Times New Roman" w:cs="Times New Roman"/>
          <w:szCs w:val="24"/>
        </w:rPr>
        <w:t>Δημόσιας Διοίκησης και άλλες διατάξεις».</w:t>
      </w:r>
      <w:r w:rsidRPr="00E4135E">
        <w:rPr>
          <w:rFonts w:eastAsia="Times New Roman" w:cs="Times New Roman"/>
          <w:szCs w:val="24"/>
        </w:rPr>
        <w:t xml:space="preserve"> </w:t>
      </w:r>
    </w:p>
    <w:p w14:paraId="20A4E849" w14:textId="77777777" w:rsidR="005D4821" w:rsidRDefault="006B233D">
      <w:pPr>
        <w:spacing w:line="600" w:lineRule="auto"/>
        <w:ind w:firstLine="720"/>
        <w:jc w:val="both"/>
        <w:rPr>
          <w:rFonts w:eastAsia="Times New Roman" w:cs="Times New Roman"/>
          <w:szCs w:val="24"/>
        </w:rPr>
      </w:pPr>
      <w:r w:rsidRPr="00E4135E">
        <w:rPr>
          <w:rFonts w:eastAsia="Times New Roman" w:cs="Times New Roman"/>
          <w:szCs w:val="24"/>
        </w:rPr>
        <w:t>Ας δούμε</w:t>
      </w:r>
      <w:r>
        <w:rPr>
          <w:rFonts w:eastAsia="Times New Roman" w:cs="Times New Roman"/>
          <w:szCs w:val="24"/>
        </w:rPr>
        <w:t>,</w:t>
      </w:r>
      <w:r w:rsidRPr="00E4135E">
        <w:rPr>
          <w:rFonts w:eastAsia="Times New Roman" w:cs="Times New Roman"/>
          <w:szCs w:val="24"/>
        </w:rPr>
        <w:t xml:space="preserve"> λοιπόν</w:t>
      </w:r>
      <w:r>
        <w:rPr>
          <w:rFonts w:eastAsia="Times New Roman" w:cs="Times New Roman"/>
          <w:szCs w:val="24"/>
        </w:rPr>
        <w:t>,</w:t>
      </w:r>
      <w:r w:rsidRPr="00E4135E">
        <w:rPr>
          <w:rFonts w:eastAsia="Times New Roman" w:cs="Times New Roman"/>
          <w:szCs w:val="24"/>
        </w:rPr>
        <w:t xml:space="preserve"> ποιος είναι ο σκοπός </w:t>
      </w:r>
      <w:r>
        <w:rPr>
          <w:rFonts w:eastAsia="Times New Roman" w:cs="Times New Roman"/>
          <w:szCs w:val="24"/>
        </w:rPr>
        <w:t xml:space="preserve">γενικά </w:t>
      </w:r>
      <w:r w:rsidRPr="00E4135E">
        <w:rPr>
          <w:rFonts w:eastAsia="Times New Roman" w:cs="Times New Roman"/>
          <w:szCs w:val="24"/>
        </w:rPr>
        <w:t>ενός νομοσχεδίου</w:t>
      </w:r>
      <w:r>
        <w:rPr>
          <w:rFonts w:eastAsia="Times New Roman" w:cs="Times New Roman"/>
          <w:szCs w:val="24"/>
        </w:rPr>
        <w:t xml:space="preserve"> -πριν</w:t>
      </w:r>
      <w:r w:rsidRPr="00E4135E">
        <w:rPr>
          <w:rFonts w:eastAsia="Times New Roman" w:cs="Times New Roman"/>
          <w:szCs w:val="24"/>
        </w:rPr>
        <w:t xml:space="preserve"> μιλήσουμε </w:t>
      </w:r>
      <w:r>
        <w:rPr>
          <w:rFonts w:eastAsia="Times New Roman" w:cs="Times New Roman"/>
          <w:szCs w:val="24"/>
        </w:rPr>
        <w:t>ειδικότερα</w:t>
      </w:r>
      <w:r>
        <w:rPr>
          <w:rFonts w:eastAsia="Times New Roman" w:cs="Times New Roman"/>
          <w:szCs w:val="24"/>
        </w:rPr>
        <w:t xml:space="preserve">- </w:t>
      </w:r>
      <w:r w:rsidRPr="00E4135E">
        <w:rPr>
          <w:rFonts w:eastAsia="Times New Roman" w:cs="Times New Roman"/>
          <w:szCs w:val="24"/>
        </w:rPr>
        <w:t>που αναφέρεται στη δημόσια διοίκηση</w:t>
      </w:r>
      <w:r>
        <w:rPr>
          <w:rFonts w:eastAsia="Times New Roman" w:cs="Times New Roman"/>
          <w:szCs w:val="24"/>
        </w:rPr>
        <w:t>. Π</w:t>
      </w:r>
      <w:r w:rsidRPr="00E4135E">
        <w:rPr>
          <w:rFonts w:eastAsia="Times New Roman" w:cs="Times New Roman"/>
          <w:szCs w:val="24"/>
        </w:rPr>
        <w:t>ρέπει να πω τούτο</w:t>
      </w:r>
      <w:r>
        <w:rPr>
          <w:rFonts w:eastAsia="Times New Roman" w:cs="Times New Roman"/>
          <w:szCs w:val="24"/>
        </w:rPr>
        <w:t>,</w:t>
      </w:r>
      <w:r w:rsidRPr="00E4135E">
        <w:rPr>
          <w:rFonts w:eastAsia="Times New Roman" w:cs="Times New Roman"/>
          <w:szCs w:val="24"/>
        </w:rPr>
        <w:t xml:space="preserve"> ότι πάντοτε η αναβάθμιση της δημόσιας διοίκησης είναι ζητούμενο τελικά στην πατρίδα </w:t>
      </w:r>
      <w:r>
        <w:rPr>
          <w:rFonts w:eastAsia="Times New Roman" w:cs="Times New Roman"/>
          <w:szCs w:val="24"/>
        </w:rPr>
        <w:t>μας. Ε</w:t>
      </w:r>
      <w:r w:rsidRPr="00E4135E">
        <w:rPr>
          <w:rFonts w:eastAsia="Times New Roman" w:cs="Times New Roman"/>
          <w:szCs w:val="24"/>
        </w:rPr>
        <w:t xml:space="preserve">ίναι </w:t>
      </w:r>
      <w:r>
        <w:rPr>
          <w:rFonts w:eastAsia="Times New Roman" w:cs="Times New Roman"/>
          <w:szCs w:val="24"/>
        </w:rPr>
        <w:t>ένα ζητούμενο</w:t>
      </w:r>
      <w:r w:rsidRPr="00E4135E">
        <w:rPr>
          <w:rFonts w:eastAsia="Times New Roman" w:cs="Times New Roman"/>
          <w:szCs w:val="24"/>
        </w:rPr>
        <w:t xml:space="preserve"> καθημερινό</w:t>
      </w:r>
      <w:r>
        <w:rPr>
          <w:rFonts w:eastAsia="Times New Roman" w:cs="Times New Roman"/>
          <w:szCs w:val="24"/>
        </w:rPr>
        <w:t>. Γ</w:t>
      </w:r>
      <w:r w:rsidRPr="00E4135E">
        <w:rPr>
          <w:rFonts w:eastAsia="Times New Roman" w:cs="Times New Roman"/>
          <w:szCs w:val="24"/>
        </w:rPr>
        <w:t xml:space="preserve">ιατί οι νομοθεσίες και η </w:t>
      </w:r>
      <w:r w:rsidRPr="00E4135E">
        <w:rPr>
          <w:rFonts w:eastAsia="Times New Roman" w:cs="Times New Roman"/>
          <w:szCs w:val="24"/>
        </w:rPr>
        <w:lastRenderedPageBreak/>
        <w:t xml:space="preserve">σημερινή </w:t>
      </w:r>
      <w:r>
        <w:rPr>
          <w:rFonts w:eastAsia="Times New Roman" w:cs="Times New Roman"/>
          <w:szCs w:val="24"/>
        </w:rPr>
        <w:t xml:space="preserve">πρόταση </w:t>
      </w:r>
      <w:r w:rsidRPr="00E4135E">
        <w:rPr>
          <w:rFonts w:eastAsia="Times New Roman" w:cs="Times New Roman"/>
          <w:szCs w:val="24"/>
        </w:rPr>
        <w:t>επιχειρούν την αντιμετώπιση ή τη δημιουργία κάποιων προβλημάτων που θα προκύψουν</w:t>
      </w:r>
      <w:r>
        <w:rPr>
          <w:rFonts w:eastAsia="Times New Roman" w:cs="Times New Roman"/>
          <w:szCs w:val="24"/>
        </w:rPr>
        <w:t>. Τ</w:t>
      </w:r>
      <w:r w:rsidRPr="00E4135E">
        <w:rPr>
          <w:rFonts w:eastAsia="Times New Roman" w:cs="Times New Roman"/>
          <w:szCs w:val="24"/>
        </w:rPr>
        <w:t xml:space="preserve">ο </w:t>
      </w:r>
      <w:r>
        <w:rPr>
          <w:rFonts w:eastAsia="Times New Roman" w:cs="Times New Roman"/>
          <w:szCs w:val="24"/>
        </w:rPr>
        <w:t>ζητούμ</w:t>
      </w:r>
      <w:r>
        <w:rPr>
          <w:rFonts w:eastAsia="Times New Roman" w:cs="Times New Roman"/>
          <w:szCs w:val="24"/>
        </w:rPr>
        <w:t xml:space="preserve">ενο, όμως, αυτό το οποίο είναι </w:t>
      </w:r>
      <w:r w:rsidRPr="00E4135E">
        <w:rPr>
          <w:rFonts w:eastAsia="Times New Roman" w:cs="Times New Roman"/>
          <w:szCs w:val="24"/>
        </w:rPr>
        <w:t>η συνύπ</w:t>
      </w:r>
      <w:r>
        <w:rPr>
          <w:rFonts w:eastAsia="Times New Roman" w:cs="Times New Roman"/>
          <w:szCs w:val="24"/>
        </w:rPr>
        <w:t>αρξη αποτελεσματικών υπηρεσιών γ</w:t>
      </w:r>
      <w:r w:rsidRPr="00E4135E">
        <w:rPr>
          <w:rFonts w:eastAsia="Times New Roman" w:cs="Times New Roman"/>
          <w:szCs w:val="24"/>
        </w:rPr>
        <w:t>ια τον πολίτη</w:t>
      </w:r>
      <w:r>
        <w:rPr>
          <w:rFonts w:eastAsia="Times New Roman" w:cs="Times New Roman"/>
          <w:szCs w:val="24"/>
        </w:rPr>
        <w:t>,</w:t>
      </w:r>
      <w:r w:rsidRPr="00E4135E">
        <w:rPr>
          <w:rFonts w:eastAsia="Times New Roman" w:cs="Times New Roman"/>
          <w:szCs w:val="24"/>
        </w:rPr>
        <w:t xml:space="preserve"> η ύπαρξη αποδοτικότητας από τη δημόσια διοίκηση </w:t>
      </w:r>
      <w:r>
        <w:rPr>
          <w:rFonts w:eastAsia="Times New Roman" w:cs="Times New Roman"/>
          <w:szCs w:val="24"/>
        </w:rPr>
        <w:t>-</w:t>
      </w:r>
      <w:r w:rsidRPr="00E4135E">
        <w:rPr>
          <w:rFonts w:eastAsia="Times New Roman" w:cs="Times New Roman"/>
          <w:szCs w:val="24"/>
        </w:rPr>
        <w:t>διότι δεν πρέπει να ξεχνάμε ότι η δημόσια διοίκηση πρέπει να συνεισφέρει στο ΑΕΠ και να μην είναι μόνο κάλυψη θέσεων και ν</w:t>
      </w:r>
      <w:r w:rsidRPr="00E4135E">
        <w:rPr>
          <w:rFonts w:eastAsia="Times New Roman" w:cs="Times New Roman"/>
          <w:szCs w:val="24"/>
        </w:rPr>
        <w:t>α μην είναι μόνο λειτουργία</w:t>
      </w:r>
      <w:r>
        <w:rPr>
          <w:rFonts w:eastAsia="Times New Roman" w:cs="Times New Roman"/>
          <w:szCs w:val="24"/>
        </w:rPr>
        <w:t xml:space="preserve">- </w:t>
      </w:r>
      <w:r w:rsidRPr="00E4135E">
        <w:rPr>
          <w:rFonts w:eastAsia="Times New Roman" w:cs="Times New Roman"/>
          <w:szCs w:val="24"/>
        </w:rPr>
        <w:t xml:space="preserve"> αντιμετωπίζεται με αυτό το νομοσχέδιο</w:t>
      </w:r>
      <w:r>
        <w:rPr>
          <w:rFonts w:eastAsia="Times New Roman" w:cs="Times New Roman"/>
          <w:szCs w:val="24"/>
        </w:rPr>
        <w:t>;</w:t>
      </w:r>
    </w:p>
    <w:p w14:paraId="20A4E84A"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Έ</w:t>
      </w:r>
      <w:r w:rsidRPr="00E4135E">
        <w:rPr>
          <w:rFonts w:eastAsia="Times New Roman" w:cs="Times New Roman"/>
          <w:szCs w:val="24"/>
        </w:rPr>
        <w:t>χουμε την άποψη πως όχι</w:t>
      </w:r>
      <w:r>
        <w:rPr>
          <w:rFonts w:eastAsia="Times New Roman" w:cs="Times New Roman"/>
          <w:szCs w:val="24"/>
        </w:rPr>
        <w:t>. Κ</w:t>
      </w:r>
      <w:r w:rsidRPr="00E4135E">
        <w:rPr>
          <w:rFonts w:eastAsia="Times New Roman" w:cs="Times New Roman"/>
          <w:szCs w:val="24"/>
        </w:rPr>
        <w:t>αι συγκεκριμένα θα πω το εξής</w:t>
      </w:r>
      <w:r>
        <w:rPr>
          <w:rFonts w:eastAsia="Times New Roman" w:cs="Times New Roman"/>
          <w:szCs w:val="24"/>
        </w:rPr>
        <w:t>: Μ</w:t>
      </w:r>
      <w:r w:rsidRPr="00E4135E">
        <w:rPr>
          <w:rFonts w:eastAsia="Times New Roman" w:cs="Times New Roman"/>
          <w:szCs w:val="24"/>
        </w:rPr>
        <w:t>πορεί να υπάρχουν μέσα στο νομοσχέδιο ψήγματα καλών προθέσεων</w:t>
      </w:r>
      <w:r>
        <w:rPr>
          <w:rFonts w:eastAsia="Times New Roman" w:cs="Times New Roman"/>
          <w:szCs w:val="24"/>
        </w:rPr>
        <w:t>,</w:t>
      </w:r>
      <w:r w:rsidRPr="00E4135E">
        <w:rPr>
          <w:rFonts w:eastAsia="Times New Roman" w:cs="Times New Roman"/>
          <w:szCs w:val="24"/>
        </w:rPr>
        <w:t xml:space="preserve"> αλλά στο ίδιο νομοσχέδιο υπάρχουν και διατάξεις</w:t>
      </w:r>
      <w:r>
        <w:rPr>
          <w:rFonts w:eastAsia="Times New Roman" w:cs="Times New Roman"/>
          <w:szCs w:val="24"/>
        </w:rPr>
        <w:t>,</w:t>
      </w:r>
      <w:r w:rsidRPr="00E4135E">
        <w:rPr>
          <w:rFonts w:eastAsia="Times New Roman" w:cs="Times New Roman"/>
          <w:szCs w:val="24"/>
        </w:rPr>
        <w:t xml:space="preserve"> οι οποίες δεν μπ</w:t>
      </w:r>
      <w:r w:rsidRPr="00E4135E">
        <w:rPr>
          <w:rFonts w:eastAsia="Times New Roman" w:cs="Times New Roman"/>
          <w:szCs w:val="24"/>
        </w:rPr>
        <w:t xml:space="preserve">ορούν να μας βρουν </w:t>
      </w:r>
      <w:r>
        <w:rPr>
          <w:rFonts w:eastAsia="Times New Roman" w:cs="Times New Roman"/>
          <w:szCs w:val="24"/>
        </w:rPr>
        <w:t>σύμφωνους.</w:t>
      </w:r>
      <w:r w:rsidRPr="00E4135E">
        <w:rPr>
          <w:rFonts w:eastAsia="Times New Roman" w:cs="Times New Roman"/>
          <w:szCs w:val="24"/>
        </w:rPr>
        <w:t xml:space="preserve"> Και για να μην αφήνω να ξετυλίγεται το κουβάρι</w:t>
      </w:r>
      <w:r>
        <w:rPr>
          <w:rFonts w:eastAsia="Times New Roman" w:cs="Times New Roman"/>
          <w:szCs w:val="24"/>
        </w:rPr>
        <w:t>,</w:t>
      </w:r>
      <w:r w:rsidRPr="00E4135E">
        <w:rPr>
          <w:rFonts w:eastAsia="Times New Roman" w:cs="Times New Roman"/>
          <w:szCs w:val="24"/>
        </w:rPr>
        <w:t xml:space="preserve"> θα πω ότι </w:t>
      </w:r>
      <w:proofErr w:type="spellStart"/>
      <w:r w:rsidRPr="00E4135E">
        <w:rPr>
          <w:rFonts w:eastAsia="Times New Roman" w:cs="Times New Roman"/>
          <w:szCs w:val="24"/>
        </w:rPr>
        <w:t>είμεθα</w:t>
      </w:r>
      <w:proofErr w:type="spellEnd"/>
      <w:r w:rsidRPr="00E4135E">
        <w:rPr>
          <w:rFonts w:eastAsia="Times New Roman" w:cs="Times New Roman"/>
          <w:szCs w:val="24"/>
        </w:rPr>
        <w:t xml:space="preserve"> υποχρεωμένοι επί της αρχής να πούμε </w:t>
      </w:r>
      <w:r>
        <w:rPr>
          <w:rFonts w:eastAsia="Times New Roman" w:cs="Times New Roman"/>
          <w:szCs w:val="24"/>
        </w:rPr>
        <w:t>«</w:t>
      </w:r>
      <w:r w:rsidRPr="00E4135E">
        <w:rPr>
          <w:rFonts w:eastAsia="Times New Roman" w:cs="Times New Roman"/>
          <w:szCs w:val="24"/>
        </w:rPr>
        <w:t>όχι</w:t>
      </w:r>
      <w:r>
        <w:rPr>
          <w:rFonts w:eastAsia="Times New Roman" w:cs="Times New Roman"/>
          <w:szCs w:val="24"/>
        </w:rPr>
        <w:t>»</w:t>
      </w:r>
      <w:r w:rsidRPr="00E4135E">
        <w:rPr>
          <w:rFonts w:eastAsia="Times New Roman" w:cs="Times New Roman"/>
          <w:szCs w:val="24"/>
        </w:rPr>
        <w:t xml:space="preserve"> στο νομοσχέδιο αυτό</w:t>
      </w:r>
      <w:r>
        <w:rPr>
          <w:rFonts w:eastAsia="Times New Roman" w:cs="Times New Roman"/>
          <w:szCs w:val="24"/>
        </w:rPr>
        <w:t>,</w:t>
      </w:r>
      <w:r w:rsidRPr="00E4135E">
        <w:rPr>
          <w:rFonts w:eastAsia="Times New Roman" w:cs="Times New Roman"/>
          <w:szCs w:val="24"/>
        </w:rPr>
        <w:t xml:space="preserve"> για το</w:t>
      </w:r>
      <w:r>
        <w:rPr>
          <w:rFonts w:eastAsia="Times New Roman" w:cs="Times New Roman"/>
          <w:szCs w:val="24"/>
        </w:rPr>
        <w:t>ν</w:t>
      </w:r>
      <w:r w:rsidRPr="00E4135E">
        <w:rPr>
          <w:rFonts w:eastAsia="Times New Roman" w:cs="Times New Roman"/>
          <w:szCs w:val="24"/>
        </w:rPr>
        <w:t xml:space="preserve"> λόγο ότι μπορεί να υποστηρίζει στο δεύτερο μέρος το ΑΣΕΠ</w:t>
      </w:r>
      <w:r>
        <w:rPr>
          <w:rFonts w:eastAsia="Times New Roman" w:cs="Times New Roman"/>
          <w:szCs w:val="24"/>
        </w:rPr>
        <w:t>,</w:t>
      </w:r>
      <w:r w:rsidRPr="00E4135E">
        <w:rPr>
          <w:rFonts w:eastAsia="Times New Roman" w:cs="Times New Roman"/>
          <w:szCs w:val="24"/>
        </w:rPr>
        <w:t xml:space="preserve"> έναν θεσμό</w:t>
      </w:r>
      <w:r>
        <w:rPr>
          <w:rFonts w:eastAsia="Times New Roman" w:cs="Times New Roman"/>
          <w:szCs w:val="24"/>
        </w:rPr>
        <w:t xml:space="preserve">, μία ανεξάρτητη αρχή </w:t>
      </w:r>
      <w:r>
        <w:rPr>
          <w:rFonts w:eastAsia="Times New Roman" w:cs="Times New Roman"/>
          <w:szCs w:val="24"/>
        </w:rPr>
        <w:t>άξια προστασίας και σεβασμού,</w:t>
      </w:r>
      <w:r w:rsidRPr="00E4135E">
        <w:rPr>
          <w:rFonts w:eastAsia="Times New Roman" w:cs="Times New Roman"/>
          <w:szCs w:val="24"/>
        </w:rPr>
        <w:t xml:space="preserve"> αλλά δεν </w:t>
      </w:r>
      <w:r>
        <w:rPr>
          <w:rFonts w:eastAsia="Times New Roman" w:cs="Times New Roman"/>
          <w:szCs w:val="24"/>
        </w:rPr>
        <w:t>λύνει προβλήματά</w:t>
      </w:r>
      <w:r w:rsidRPr="00E4135E">
        <w:rPr>
          <w:rFonts w:eastAsia="Times New Roman" w:cs="Times New Roman"/>
          <w:szCs w:val="24"/>
        </w:rPr>
        <w:t xml:space="preserve"> του</w:t>
      </w:r>
      <w:r>
        <w:rPr>
          <w:rFonts w:eastAsia="Times New Roman" w:cs="Times New Roman"/>
          <w:szCs w:val="24"/>
        </w:rPr>
        <w:t>.</w:t>
      </w:r>
      <w:r w:rsidRPr="00E4135E">
        <w:rPr>
          <w:rFonts w:eastAsia="Times New Roman" w:cs="Times New Roman"/>
          <w:szCs w:val="24"/>
        </w:rPr>
        <w:t xml:space="preserve"> </w:t>
      </w:r>
    </w:p>
    <w:p w14:paraId="20A4E84B"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lastRenderedPageBreak/>
        <w:t>Ο</w:t>
      </w:r>
      <w:r w:rsidRPr="00E4135E">
        <w:rPr>
          <w:rFonts w:eastAsia="Times New Roman" w:cs="Times New Roman"/>
          <w:szCs w:val="24"/>
        </w:rPr>
        <w:t xml:space="preserve"> πρόεδρος του ΑΣΕΠ </w:t>
      </w:r>
      <w:r>
        <w:rPr>
          <w:rFonts w:eastAsia="Times New Roman" w:cs="Times New Roman"/>
          <w:szCs w:val="24"/>
        </w:rPr>
        <w:t xml:space="preserve">ήρθε </w:t>
      </w:r>
      <w:r w:rsidRPr="00E4135E">
        <w:rPr>
          <w:rFonts w:eastAsia="Times New Roman" w:cs="Times New Roman"/>
          <w:szCs w:val="24"/>
        </w:rPr>
        <w:t>στην επιτροπή και υποστήριξε κάποιες διατάξεις του προτεινόμενου νομοσχεδίου</w:t>
      </w:r>
      <w:r>
        <w:rPr>
          <w:rFonts w:eastAsia="Times New Roman" w:cs="Times New Roman"/>
          <w:szCs w:val="24"/>
        </w:rPr>
        <w:t>.</w:t>
      </w:r>
      <w:r w:rsidRPr="00E4135E">
        <w:rPr>
          <w:rFonts w:eastAsia="Times New Roman" w:cs="Times New Roman"/>
          <w:szCs w:val="24"/>
        </w:rPr>
        <w:t xml:space="preserve"> </w:t>
      </w:r>
      <w:r>
        <w:rPr>
          <w:rFonts w:eastAsia="Times New Roman" w:cs="Times New Roman"/>
          <w:szCs w:val="24"/>
        </w:rPr>
        <w:t>Α</w:t>
      </w:r>
      <w:r w:rsidRPr="00E4135E">
        <w:rPr>
          <w:rFonts w:eastAsia="Times New Roman" w:cs="Times New Roman"/>
          <w:szCs w:val="24"/>
        </w:rPr>
        <w:t>υτό</w:t>
      </w:r>
      <w:r>
        <w:rPr>
          <w:rFonts w:eastAsia="Times New Roman" w:cs="Times New Roman"/>
          <w:szCs w:val="24"/>
        </w:rPr>
        <w:t>,</w:t>
      </w:r>
      <w:r w:rsidRPr="00E4135E">
        <w:rPr>
          <w:rFonts w:eastAsia="Times New Roman" w:cs="Times New Roman"/>
          <w:szCs w:val="24"/>
        </w:rPr>
        <w:t xml:space="preserve"> </w:t>
      </w:r>
      <w:r>
        <w:rPr>
          <w:rFonts w:eastAsia="Times New Roman" w:cs="Times New Roman"/>
          <w:szCs w:val="24"/>
        </w:rPr>
        <w:t>όμως,</w:t>
      </w:r>
      <w:r w:rsidRPr="00E4135E">
        <w:rPr>
          <w:rFonts w:eastAsia="Times New Roman" w:cs="Times New Roman"/>
          <w:szCs w:val="24"/>
        </w:rPr>
        <w:t xml:space="preserve"> δεν σημαίνει ότι αναβαθμίζεται το ΑΣΕΠ και θα λειτουργήσει αποτελεσματικά κατά </w:t>
      </w:r>
      <w:r w:rsidRPr="00E4135E">
        <w:rPr>
          <w:rFonts w:eastAsia="Times New Roman" w:cs="Times New Roman"/>
          <w:szCs w:val="24"/>
        </w:rPr>
        <w:t>το σκοπό του</w:t>
      </w:r>
      <w:r>
        <w:rPr>
          <w:rFonts w:eastAsia="Times New Roman" w:cs="Times New Roman"/>
          <w:szCs w:val="24"/>
        </w:rPr>
        <w:t xml:space="preserve">. </w:t>
      </w:r>
    </w:p>
    <w:p w14:paraId="20A4E84C"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Ε</w:t>
      </w:r>
      <w:r w:rsidRPr="00E4135E">
        <w:rPr>
          <w:rFonts w:eastAsia="Times New Roman" w:cs="Times New Roman"/>
          <w:szCs w:val="24"/>
        </w:rPr>
        <w:t xml:space="preserve">μείς το συνδυάζουμε και </w:t>
      </w:r>
      <w:r>
        <w:rPr>
          <w:rFonts w:eastAsia="Times New Roman" w:cs="Times New Roman"/>
          <w:szCs w:val="24"/>
        </w:rPr>
        <w:t xml:space="preserve">με </w:t>
      </w:r>
      <w:r w:rsidRPr="00E4135E">
        <w:rPr>
          <w:rFonts w:eastAsia="Times New Roman" w:cs="Times New Roman"/>
          <w:szCs w:val="24"/>
        </w:rPr>
        <w:t>ένα δεύτερο ζήτημα</w:t>
      </w:r>
      <w:r>
        <w:rPr>
          <w:rFonts w:eastAsia="Times New Roman" w:cs="Times New Roman"/>
          <w:szCs w:val="24"/>
        </w:rPr>
        <w:t>,</w:t>
      </w:r>
      <w:r w:rsidRPr="00E4135E">
        <w:rPr>
          <w:rFonts w:eastAsia="Times New Roman" w:cs="Times New Roman"/>
          <w:szCs w:val="24"/>
        </w:rPr>
        <w:t xml:space="preserve"> το οποίο μας προβληματίζει</w:t>
      </w:r>
      <w:r>
        <w:rPr>
          <w:rFonts w:eastAsia="Times New Roman" w:cs="Times New Roman"/>
          <w:szCs w:val="24"/>
        </w:rPr>
        <w:t>.</w:t>
      </w:r>
      <w:r w:rsidRPr="00E4135E">
        <w:rPr>
          <w:rFonts w:eastAsia="Times New Roman" w:cs="Times New Roman"/>
          <w:szCs w:val="24"/>
        </w:rPr>
        <w:t xml:space="preserve"> </w:t>
      </w:r>
      <w:r>
        <w:rPr>
          <w:rFonts w:eastAsia="Times New Roman" w:cs="Times New Roman"/>
          <w:szCs w:val="24"/>
        </w:rPr>
        <w:t xml:space="preserve">Ο </w:t>
      </w:r>
      <w:r w:rsidRPr="00E4135E">
        <w:rPr>
          <w:rFonts w:eastAsia="Times New Roman" w:cs="Times New Roman"/>
          <w:szCs w:val="24"/>
        </w:rPr>
        <w:t xml:space="preserve">προγραμματισμός προσλήψεων μόνιμου και εποχικού προσωπικού </w:t>
      </w:r>
      <w:r>
        <w:rPr>
          <w:rFonts w:eastAsia="Times New Roman" w:cs="Times New Roman"/>
          <w:szCs w:val="24"/>
        </w:rPr>
        <w:t xml:space="preserve">αφορά </w:t>
      </w:r>
      <w:r w:rsidRPr="00E4135E">
        <w:rPr>
          <w:rFonts w:eastAsia="Times New Roman" w:cs="Times New Roman"/>
          <w:szCs w:val="24"/>
        </w:rPr>
        <w:t>το πρώτο μέρος του νομοσχεδίου</w:t>
      </w:r>
      <w:r>
        <w:rPr>
          <w:rFonts w:eastAsia="Times New Roman" w:cs="Times New Roman"/>
          <w:szCs w:val="24"/>
        </w:rPr>
        <w:t>. Υ</w:t>
      </w:r>
      <w:r w:rsidRPr="00E4135E">
        <w:rPr>
          <w:rFonts w:eastAsia="Times New Roman" w:cs="Times New Roman"/>
          <w:szCs w:val="24"/>
        </w:rPr>
        <w:t>πάρχει ανάγκη προγραμματισμού</w:t>
      </w:r>
      <w:r>
        <w:rPr>
          <w:rFonts w:eastAsia="Times New Roman" w:cs="Times New Roman"/>
          <w:szCs w:val="24"/>
        </w:rPr>
        <w:t>;</w:t>
      </w:r>
      <w:r w:rsidRPr="00E4135E">
        <w:rPr>
          <w:rFonts w:eastAsia="Times New Roman" w:cs="Times New Roman"/>
          <w:szCs w:val="24"/>
        </w:rPr>
        <w:t xml:space="preserve"> Σαφώς υπάρχει</w:t>
      </w:r>
      <w:r>
        <w:rPr>
          <w:rFonts w:eastAsia="Times New Roman" w:cs="Times New Roman"/>
          <w:szCs w:val="24"/>
        </w:rPr>
        <w:t>. Υ</w:t>
      </w:r>
      <w:r w:rsidRPr="00E4135E">
        <w:rPr>
          <w:rFonts w:eastAsia="Times New Roman" w:cs="Times New Roman"/>
          <w:szCs w:val="24"/>
        </w:rPr>
        <w:t xml:space="preserve">πάρχει ανάγκη </w:t>
      </w:r>
      <w:proofErr w:type="spellStart"/>
      <w:r w:rsidRPr="00E4135E">
        <w:rPr>
          <w:rFonts w:eastAsia="Times New Roman" w:cs="Times New Roman"/>
          <w:szCs w:val="24"/>
        </w:rPr>
        <w:t>εξορθολογισμού</w:t>
      </w:r>
      <w:proofErr w:type="spellEnd"/>
      <w:r w:rsidRPr="00E4135E">
        <w:rPr>
          <w:rFonts w:eastAsia="Times New Roman" w:cs="Times New Roman"/>
          <w:szCs w:val="24"/>
        </w:rPr>
        <w:t xml:space="preserve"> των προσλήψεων</w:t>
      </w:r>
      <w:r>
        <w:rPr>
          <w:rFonts w:eastAsia="Times New Roman" w:cs="Times New Roman"/>
          <w:szCs w:val="24"/>
        </w:rPr>
        <w:t>;</w:t>
      </w:r>
      <w:r w:rsidRPr="00E4135E">
        <w:rPr>
          <w:rFonts w:eastAsia="Times New Roman" w:cs="Times New Roman"/>
          <w:szCs w:val="24"/>
        </w:rPr>
        <w:t xml:space="preserve"> Σαφώς υπάρχει</w:t>
      </w:r>
      <w:r>
        <w:rPr>
          <w:rFonts w:eastAsia="Times New Roman" w:cs="Times New Roman"/>
          <w:szCs w:val="24"/>
        </w:rPr>
        <w:t>.</w:t>
      </w:r>
    </w:p>
    <w:p w14:paraId="20A4E84D"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Τ</w:t>
      </w:r>
      <w:r w:rsidRPr="00E4135E">
        <w:rPr>
          <w:rFonts w:eastAsia="Times New Roman" w:cs="Times New Roman"/>
          <w:szCs w:val="24"/>
        </w:rPr>
        <w:t>ίθεται</w:t>
      </w:r>
      <w:r>
        <w:rPr>
          <w:rFonts w:eastAsia="Times New Roman" w:cs="Times New Roman"/>
          <w:szCs w:val="24"/>
        </w:rPr>
        <w:t>,</w:t>
      </w:r>
      <w:r w:rsidRPr="00E4135E">
        <w:rPr>
          <w:rFonts w:eastAsia="Times New Roman" w:cs="Times New Roman"/>
          <w:szCs w:val="24"/>
        </w:rPr>
        <w:t xml:space="preserve"> </w:t>
      </w:r>
      <w:r>
        <w:rPr>
          <w:rFonts w:eastAsia="Times New Roman" w:cs="Times New Roman"/>
          <w:szCs w:val="24"/>
        </w:rPr>
        <w:t>όμως,</w:t>
      </w:r>
      <w:r w:rsidRPr="00E4135E">
        <w:rPr>
          <w:rFonts w:eastAsia="Times New Roman" w:cs="Times New Roman"/>
          <w:szCs w:val="24"/>
        </w:rPr>
        <w:t xml:space="preserve"> ένα ερώτημα</w:t>
      </w:r>
      <w:r>
        <w:rPr>
          <w:rFonts w:eastAsia="Times New Roman" w:cs="Times New Roman"/>
          <w:szCs w:val="24"/>
        </w:rPr>
        <w:t>:</w:t>
      </w:r>
      <w:r w:rsidRPr="00E4135E">
        <w:rPr>
          <w:rFonts w:eastAsia="Times New Roman" w:cs="Times New Roman"/>
          <w:szCs w:val="24"/>
        </w:rPr>
        <w:t xml:space="preserve"> </w:t>
      </w:r>
      <w:r>
        <w:rPr>
          <w:rFonts w:eastAsia="Times New Roman" w:cs="Times New Roman"/>
          <w:szCs w:val="24"/>
        </w:rPr>
        <w:t xml:space="preserve">Αυτός </w:t>
      </w:r>
      <w:r w:rsidRPr="00E4135E">
        <w:rPr>
          <w:rFonts w:eastAsia="Times New Roman" w:cs="Times New Roman"/>
          <w:szCs w:val="24"/>
        </w:rPr>
        <w:t>ο στρατηγικός αυτοσχεδιασμός</w:t>
      </w:r>
      <w:r>
        <w:rPr>
          <w:rFonts w:eastAsia="Times New Roman" w:cs="Times New Roman"/>
          <w:szCs w:val="24"/>
        </w:rPr>
        <w:t>,</w:t>
      </w:r>
      <w:r w:rsidRPr="00E4135E">
        <w:rPr>
          <w:rFonts w:eastAsia="Times New Roman" w:cs="Times New Roman"/>
          <w:szCs w:val="24"/>
        </w:rPr>
        <w:t xml:space="preserve"> ο οποίος προβλέπεται στο νομοσχέδιο</w:t>
      </w:r>
      <w:r>
        <w:rPr>
          <w:rFonts w:eastAsia="Times New Roman" w:cs="Times New Roman"/>
          <w:szCs w:val="24"/>
        </w:rPr>
        <w:t>,</w:t>
      </w:r>
      <w:r w:rsidRPr="00E4135E">
        <w:rPr>
          <w:rFonts w:eastAsia="Times New Roman" w:cs="Times New Roman"/>
          <w:szCs w:val="24"/>
        </w:rPr>
        <w:t xml:space="preserve"> μπορεί να λειτουργήσει</w:t>
      </w:r>
      <w:r>
        <w:rPr>
          <w:rFonts w:eastAsia="Times New Roman" w:cs="Times New Roman"/>
          <w:szCs w:val="24"/>
        </w:rPr>
        <w:t>; Έ</w:t>
      </w:r>
      <w:r w:rsidRPr="00E4135E">
        <w:rPr>
          <w:rFonts w:eastAsia="Times New Roman" w:cs="Times New Roman"/>
          <w:szCs w:val="24"/>
        </w:rPr>
        <w:t>χει ήδη ολοκληρωθεί κάθε διαδικασία οργανογραμμάτων</w:t>
      </w:r>
      <w:r>
        <w:rPr>
          <w:rFonts w:eastAsia="Times New Roman" w:cs="Times New Roman"/>
          <w:szCs w:val="24"/>
        </w:rPr>
        <w:t>;</w:t>
      </w:r>
      <w:r w:rsidRPr="00E4135E">
        <w:rPr>
          <w:rFonts w:eastAsia="Times New Roman" w:cs="Times New Roman"/>
          <w:szCs w:val="24"/>
        </w:rPr>
        <w:t xml:space="preserve"> </w:t>
      </w:r>
      <w:r>
        <w:rPr>
          <w:rFonts w:eastAsia="Times New Roman" w:cs="Times New Roman"/>
          <w:szCs w:val="24"/>
        </w:rPr>
        <w:t>Έ</w:t>
      </w:r>
      <w:r w:rsidRPr="00E4135E">
        <w:rPr>
          <w:rFonts w:eastAsia="Times New Roman" w:cs="Times New Roman"/>
          <w:szCs w:val="24"/>
        </w:rPr>
        <w:t>χουν ολοκληρωθεί τα ψηφιακά πε</w:t>
      </w:r>
      <w:r w:rsidRPr="00E4135E">
        <w:rPr>
          <w:rFonts w:eastAsia="Times New Roman" w:cs="Times New Roman"/>
          <w:szCs w:val="24"/>
        </w:rPr>
        <w:t>ριγράμματα στο σύνολο της δημόσιας διοίκησης</w:t>
      </w:r>
      <w:r>
        <w:rPr>
          <w:rFonts w:eastAsia="Times New Roman" w:cs="Times New Roman"/>
          <w:szCs w:val="24"/>
        </w:rPr>
        <w:t>,</w:t>
      </w:r>
      <w:r w:rsidRPr="00E4135E">
        <w:rPr>
          <w:rFonts w:eastAsia="Times New Roman" w:cs="Times New Roman"/>
          <w:szCs w:val="24"/>
        </w:rPr>
        <w:t xml:space="preserve"> ούτως ώστε να έχουμε εικόνα των αναγκών που απαιτούνται κάθε φορά</w:t>
      </w:r>
      <w:r w:rsidRPr="007F0AE4">
        <w:rPr>
          <w:rFonts w:eastAsia="Times New Roman" w:cs="Times New Roman"/>
          <w:szCs w:val="24"/>
        </w:rPr>
        <w:t>;</w:t>
      </w:r>
    </w:p>
    <w:p w14:paraId="20A4E84E"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 xml:space="preserve">Πρέπει να πω κάτι. Παρακολουθώντας τον εισηγητή της Πλειοψηφίας και τον εισηγητή της Αξιωματικής Αντιπολίτευσης </w:t>
      </w:r>
      <w:r>
        <w:rPr>
          <w:rFonts w:eastAsia="Times New Roman" w:cs="Times New Roman"/>
          <w:szCs w:val="24"/>
        </w:rPr>
        <w:lastRenderedPageBreak/>
        <w:t>έβγαλα ένα συμπέρασμα. Το συμπέ</w:t>
      </w:r>
      <w:r>
        <w:rPr>
          <w:rFonts w:eastAsia="Times New Roman" w:cs="Times New Roman"/>
          <w:szCs w:val="24"/>
        </w:rPr>
        <w:t>ρασμα είναι ποιος θα κάνει τις προσλήψεις τελικά. Δεν είναι το συμπέρασμα ποιες είναι οι ανάγκες. Είναι το πότε θα γίνουν και από ποια κυβέρνηση.</w:t>
      </w:r>
    </w:p>
    <w:p w14:paraId="20A4E84F"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Νομίζουμε, λοιπόν, ότι με τέτοιες σκέψεις και τέτοια λογική όσο και καλές να είναι προθέσεις</w:t>
      </w:r>
      <w:r>
        <w:rPr>
          <w:rFonts w:eastAsia="Times New Roman" w:cs="Times New Roman"/>
          <w:szCs w:val="24"/>
        </w:rPr>
        <w:t>,</w:t>
      </w:r>
      <w:r>
        <w:rPr>
          <w:rFonts w:eastAsia="Times New Roman" w:cs="Times New Roman"/>
          <w:szCs w:val="24"/>
        </w:rPr>
        <w:t xml:space="preserve"> το κομμάτι αυτό </w:t>
      </w:r>
      <w:r>
        <w:rPr>
          <w:rFonts w:eastAsia="Times New Roman" w:cs="Times New Roman"/>
          <w:szCs w:val="24"/>
        </w:rPr>
        <w:t xml:space="preserve">του νομοσχεδίου δεν μπορεί να ψηφιστεί για τον λόγο που είπα ήδη. Πρώτον, θεωρούμε ότι δεν έχουν ολοκληρωθεί τα οργανογράμματα πλήρως. Αλλά να θυμίσω και κάτι που είπα στους αγαπητούς συναδέλφους και στην </w:t>
      </w:r>
      <w:r>
        <w:rPr>
          <w:rFonts w:eastAsia="Times New Roman" w:cs="Times New Roman"/>
          <w:szCs w:val="24"/>
        </w:rPr>
        <w:t>επιτροπή</w:t>
      </w:r>
      <w:r>
        <w:rPr>
          <w:rFonts w:eastAsia="Times New Roman" w:cs="Times New Roman"/>
          <w:szCs w:val="24"/>
        </w:rPr>
        <w:t>. Το τελευταίο διάστημα, από το 2017, έχουν</w:t>
      </w:r>
      <w:r>
        <w:rPr>
          <w:rFonts w:eastAsia="Times New Roman" w:cs="Times New Roman"/>
          <w:szCs w:val="24"/>
        </w:rPr>
        <w:t xml:space="preserve"> δημοσιευθεί προεδρικά διατάγματα οργανισμών Υπουργείων, που αναφέρονται και στις αρμοδιότητες και στον αριθμό των αναγκών</w:t>
      </w:r>
      <w:r>
        <w:rPr>
          <w:rFonts w:eastAsia="Times New Roman" w:cs="Times New Roman"/>
          <w:szCs w:val="24"/>
        </w:rPr>
        <w:t xml:space="preserve"> σε προσωπικό</w:t>
      </w:r>
      <w:r>
        <w:rPr>
          <w:rFonts w:eastAsia="Times New Roman" w:cs="Times New Roman"/>
          <w:szCs w:val="24"/>
        </w:rPr>
        <w:t>. Και ξαφνικά, σε κάθε νομοσχέδιο το οποίο φέρνει ένα επισπεύδον Υπουργείο, έρχονται τροποποιήσεις με νόμο</w:t>
      </w:r>
      <w:r>
        <w:rPr>
          <w:rFonts w:eastAsia="Times New Roman" w:cs="Times New Roman"/>
          <w:szCs w:val="24"/>
        </w:rPr>
        <w:t>,</w:t>
      </w:r>
      <w:r>
        <w:rPr>
          <w:rFonts w:eastAsia="Times New Roman" w:cs="Times New Roman"/>
          <w:szCs w:val="24"/>
        </w:rPr>
        <w:t xml:space="preserve"> των οργανισμώ</w:t>
      </w:r>
      <w:r>
        <w:rPr>
          <w:rFonts w:eastAsia="Times New Roman" w:cs="Times New Roman"/>
          <w:szCs w:val="24"/>
        </w:rPr>
        <w:t>ν και αλλάζει ο αριθμός των θέσεων</w:t>
      </w:r>
      <w:r>
        <w:rPr>
          <w:rFonts w:eastAsia="Times New Roman" w:cs="Times New Roman"/>
          <w:szCs w:val="24"/>
        </w:rPr>
        <w:t>,</w:t>
      </w:r>
      <w:r>
        <w:rPr>
          <w:rFonts w:eastAsia="Times New Roman" w:cs="Times New Roman"/>
          <w:szCs w:val="24"/>
        </w:rPr>
        <w:t xml:space="preserve"> διότι έτσι έκρινε ο Υπουργός ο οποίος προΐσταται του Υπουργείου τη συγκεκριμένη χρονική περίοδο.</w:t>
      </w:r>
    </w:p>
    <w:p w14:paraId="20A4E850"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Όχι, για να μπορέσουμε να μιλήσουμε για προγραμματισμό προσλήψεων και δη σε βάθος χρόνου, πρέπει να τελειώσουν όλα αυτά. Κα</w:t>
      </w:r>
      <w:r>
        <w:rPr>
          <w:rFonts w:eastAsia="Times New Roman" w:cs="Times New Roman"/>
          <w:szCs w:val="24"/>
        </w:rPr>
        <w:t xml:space="preserve">ι πώς να τελειώσουν; </w:t>
      </w:r>
    </w:p>
    <w:p w14:paraId="20A4E851"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lastRenderedPageBreak/>
        <w:t>Αν θέλετε, κάνω και μια πρόχειρη σκέψη αυτήν τη στιγμή εξ αφορμής της ομιλίας μου. Θα πρέπει να υπάρχει ο σχεδιασμός των οργανογραμμάτων και να γίνεται σε ευρύτερο επίπεδο, όχι μόνο από επιτροπές που λειτουργούν στα πλαίσια ενός Υπουρ</w:t>
      </w:r>
      <w:r>
        <w:rPr>
          <w:rFonts w:eastAsia="Times New Roman" w:cs="Times New Roman"/>
          <w:szCs w:val="24"/>
        </w:rPr>
        <w:t xml:space="preserve">γείου. Θα πρέπει να γίνεται ευρύτερα. Δεν θα μιλήσω για ανεξάρτητη αρχή. Δεν είναι ώριμη η σκέψη μου αυτήν τη στιγμή </w:t>
      </w:r>
      <w:r>
        <w:rPr>
          <w:rFonts w:eastAsia="Times New Roman" w:cs="Times New Roman"/>
          <w:szCs w:val="24"/>
        </w:rPr>
        <w:t xml:space="preserve">προς την κατεύθυνση </w:t>
      </w:r>
      <w:r>
        <w:rPr>
          <w:rFonts w:eastAsia="Times New Roman" w:cs="Times New Roman"/>
          <w:szCs w:val="24"/>
        </w:rPr>
        <w:t xml:space="preserve">ούτε θέλω να παρασύρω σε επιχειρήματα τα οποία ενδεχόμενα στο μέλλον δεν μπορώ να υποστηρίξω σθεναρά. Αλλά η σκέψη μου </w:t>
      </w:r>
      <w:r>
        <w:rPr>
          <w:rFonts w:eastAsia="Times New Roman" w:cs="Times New Roman"/>
          <w:szCs w:val="24"/>
        </w:rPr>
        <w:t>με οδηγεί σε έναν άλλο σχεδιασμό των οργανισμών των Υπουργείων</w:t>
      </w:r>
      <w:r>
        <w:rPr>
          <w:rFonts w:eastAsia="Times New Roman" w:cs="Times New Roman"/>
          <w:szCs w:val="24"/>
        </w:rPr>
        <w:t>,</w:t>
      </w:r>
      <w:r>
        <w:rPr>
          <w:rFonts w:eastAsia="Times New Roman" w:cs="Times New Roman"/>
          <w:szCs w:val="24"/>
        </w:rPr>
        <w:t xml:space="preserve"> ούτως ώστε να φτάσουμε στο σημείο να μιλάμε για σχεδιασμό </w:t>
      </w:r>
      <w:proofErr w:type="spellStart"/>
      <w:r>
        <w:rPr>
          <w:rFonts w:eastAsia="Times New Roman" w:cs="Times New Roman"/>
          <w:szCs w:val="24"/>
        </w:rPr>
        <w:t>μεσομακροπρόθεσμων</w:t>
      </w:r>
      <w:proofErr w:type="spellEnd"/>
      <w:r>
        <w:rPr>
          <w:rFonts w:eastAsia="Times New Roman" w:cs="Times New Roman"/>
          <w:szCs w:val="24"/>
        </w:rPr>
        <w:t xml:space="preserve"> προσλήψεων.</w:t>
      </w:r>
    </w:p>
    <w:p w14:paraId="20A4E852"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Βεβαίως, για το ΑΣΕΠ δεν θέλω να πω πολλά. Είναι ένας θεσμός ο οποίος ξεκίνησε το 1992. Γνωρίζετε ότι ο</w:t>
      </w:r>
      <w:r>
        <w:rPr>
          <w:rFonts w:eastAsia="Times New Roman" w:cs="Times New Roman"/>
          <w:szCs w:val="24"/>
        </w:rPr>
        <w:t xml:space="preserve"> αείμνηστος Πεπονής επέμενε για να το κατοχυρώσει. Κατοχυρώθηκε, λειτούργησε με βήματα μπροστά, με βήματα πίσω. Κανείς δεν θα πει τίποτα</w:t>
      </w:r>
      <w:r>
        <w:rPr>
          <w:rFonts w:eastAsia="Times New Roman" w:cs="Times New Roman"/>
          <w:szCs w:val="24"/>
        </w:rPr>
        <w:t xml:space="preserve"> κακό</w:t>
      </w:r>
      <w:r>
        <w:rPr>
          <w:rFonts w:eastAsia="Times New Roman" w:cs="Times New Roman"/>
          <w:szCs w:val="24"/>
        </w:rPr>
        <w:t xml:space="preserve">. Επομένως, όποιες διατάξεις υπό τον τίτλο, ακόμα και τον ψευδεπίγραφο, αν θέλετε, μιλούν για ενδυνάμωση του ΑΣΕΠ, </w:t>
      </w:r>
      <w:r>
        <w:rPr>
          <w:rFonts w:eastAsia="Times New Roman" w:cs="Times New Roman"/>
          <w:szCs w:val="24"/>
        </w:rPr>
        <w:t xml:space="preserve">ενδυνάμωση της ανεξαρτησίας του ΑΣΕΠ -όχι μόνο </w:t>
      </w:r>
      <w:r>
        <w:rPr>
          <w:rFonts w:eastAsia="Times New Roman" w:cs="Times New Roman"/>
          <w:szCs w:val="24"/>
        </w:rPr>
        <w:lastRenderedPageBreak/>
        <w:t xml:space="preserve">για </w:t>
      </w:r>
      <w:r>
        <w:rPr>
          <w:rFonts w:eastAsia="Times New Roman" w:cs="Times New Roman"/>
          <w:szCs w:val="24"/>
        </w:rPr>
        <w:t xml:space="preserve">να έχει τον τίτλο της ανεξάρτητης αρχής, αλλά να είναι και πραγματικά ανεξάρτητο και αποκομμένο από τη δημόσια διοίκηση- τις υποστηρίζουμε. </w:t>
      </w:r>
    </w:p>
    <w:p w14:paraId="20A4E853"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Αλλά μέσα στις διατάξεις είδαμε και κάτι το οποίο μας ξενίζει κα</w:t>
      </w:r>
      <w:r>
        <w:rPr>
          <w:rFonts w:eastAsia="Times New Roman" w:cs="Times New Roman"/>
          <w:szCs w:val="24"/>
        </w:rPr>
        <w:t>ι ενδεχόμενα μπορεί να δημιουργήσει στο μέλλον ορέξεις. Να θυμίσω, αν θέλετε, αγαπητοί συνάδελφοι, στους εξ ημών νομικούς το επίδομα των 175 ευρώ;</w:t>
      </w:r>
    </w:p>
    <w:p w14:paraId="20A4E854" w14:textId="77777777" w:rsidR="005D4821" w:rsidRDefault="006B233D">
      <w:pPr>
        <w:spacing w:line="600" w:lineRule="auto"/>
        <w:ind w:firstLine="720"/>
        <w:jc w:val="both"/>
        <w:rPr>
          <w:rFonts w:eastAsia="Times New Roman" w:cs="Times New Roman"/>
          <w:szCs w:val="24"/>
        </w:rPr>
      </w:pPr>
      <w:r w:rsidRPr="00C65E95">
        <w:rPr>
          <w:rFonts w:eastAsia="Times New Roman" w:cs="Times New Roman"/>
          <w:b/>
          <w:szCs w:val="24"/>
        </w:rPr>
        <w:t>ΙΩΑΝΝΗΣ ΓΚΙΟΛΑΣ:</w:t>
      </w:r>
      <w:r>
        <w:rPr>
          <w:rFonts w:eastAsia="Times New Roman" w:cs="Times New Roman"/>
          <w:szCs w:val="24"/>
        </w:rPr>
        <w:t xml:space="preserve"> </w:t>
      </w:r>
      <w:proofErr w:type="spellStart"/>
      <w:r>
        <w:rPr>
          <w:rFonts w:eastAsia="Times New Roman" w:cs="Times New Roman"/>
          <w:szCs w:val="24"/>
        </w:rPr>
        <w:t>Εκατόν</w:t>
      </w:r>
      <w:proofErr w:type="spellEnd"/>
      <w:r>
        <w:rPr>
          <w:rFonts w:eastAsia="Times New Roman" w:cs="Times New Roman"/>
          <w:szCs w:val="24"/>
        </w:rPr>
        <w:t xml:space="preserve"> εβδομήντα έξι</w:t>
      </w:r>
      <w:r>
        <w:rPr>
          <w:rFonts w:eastAsia="Times New Roman" w:cs="Times New Roman"/>
          <w:szCs w:val="24"/>
        </w:rPr>
        <w:t>.</w:t>
      </w:r>
    </w:p>
    <w:p w14:paraId="20A4E855" w14:textId="77777777" w:rsidR="005D4821" w:rsidRDefault="006B233D">
      <w:pPr>
        <w:spacing w:line="600" w:lineRule="auto"/>
        <w:ind w:firstLine="720"/>
        <w:jc w:val="both"/>
        <w:rPr>
          <w:rFonts w:eastAsia="Times New Roman" w:cs="Times New Roman"/>
          <w:szCs w:val="24"/>
        </w:rPr>
      </w:pPr>
      <w:r w:rsidRPr="00C65E95">
        <w:rPr>
          <w:rFonts w:eastAsia="Times New Roman" w:cs="Times New Roman"/>
          <w:b/>
          <w:szCs w:val="24"/>
        </w:rPr>
        <w:t>ΓΕΩΡΓΙΟΣ</w:t>
      </w:r>
      <w:r>
        <w:rPr>
          <w:rFonts w:eastAsia="Times New Roman" w:cs="Times New Roman"/>
          <w:b/>
          <w:szCs w:val="24"/>
        </w:rPr>
        <w:t xml:space="preserve"> - </w:t>
      </w:r>
      <w:r w:rsidRPr="00C65E95">
        <w:rPr>
          <w:rFonts w:eastAsia="Times New Roman" w:cs="Times New Roman"/>
          <w:b/>
          <w:szCs w:val="24"/>
        </w:rPr>
        <w:t>ΔΗΜΗΤΡΙΟΣ ΚΑΡΡΑΣ:</w:t>
      </w:r>
      <w:r>
        <w:rPr>
          <w:rFonts w:eastAsia="Times New Roman" w:cs="Times New Roman"/>
          <w:szCs w:val="24"/>
        </w:rPr>
        <w:t xml:space="preserve"> </w:t>
      </w:r>
      <w:proofErr w:type="spellStart"/>
      <w:r>
        <w:rPr>
          <w:rFonts w:eastAsia="Times New Roman" w:cs="Times New Roman"/>
          <w:szCs w:val="24"/>
        </w:rPr>
        <w:t>Εκατόν</w:t>
      </w:r>
      <w:proofErr w:type="spellEnd"/>
      <w:r>
        <w:rPr>
          <w:rFonts w:eastAsia="Times New Roman" w:cs="Times New Roman"/>
          <w:szCs w:val="24"/>
        </w:rPr>
        <w:t xml:space="preserve"> εβδομήντα έξι</w:t>
      </w:r>
      <w:r>
        <w:rPr>
          <w:rFonts w:eastAsia="Times New Roman" w:cs="Times New Roman"/>
          <w:szCs w:val="24"/>
        </w:rPr>
        <w:t xml:space="preserve">; Δεν ήμουν σίγουρος για το ποσόν. Διορθώστε με. </w:t>
      </w:r>
    </w:p>
    <w:p w14:paraId="20A4E856"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Σε πόση ταλαιπωρία έβαλε τη δημόσια διοίκηση, την οικονομία και τα δικαστήρια;</w:t>
      </w:r>
    </w:p>
    <w:p w14:paraId="20A4E857"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 xml:space="preserve">Βλέπουμε, λοιπόν, μέσα εδώ στις διατάξεις του άρθρου 12 «υπερωριακή απασχόληση υπαλλήλων ΑΣΕΠ και προσωπικού γραμματειακής και </w:t>
      </w:r>
      <w:r>
        <w:rPr>
          <w:rFonts w:eastAsia="Times New Roman" w:cs="Times New Roman"/>
          <w:szCs w:val="24"/>
        </w:rPr>
        <w:t xml:space="preserve">διοικητικής και τεχνικής υποστήριξης». Μπορεί να φαίνονται καλά, να δουλέψουν οι άνθρωποι. </w:t>
      </w:r>
    </w:p>
    <w:p w14:paraId="20A4E858"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 xml:space="preserve">Το θέμα είναι: Αν μιλάμε για υπερωρίες στη δημόσια διοίκηση, για να μην παραβιάζουμε και την αρχή της ισότητας –γι’ </w:t>
      </w:r>
      <w:r>
        <w:rPr>
          <w:rFonts w:eastAsia="Times New Roman" w:cs="Times New Roman"/>
          <w:szCs w:val="24"/>
        </w:rPr>
        <w:lastRenderedPageBreak/>
        <w:t>αυτό αναφέρθηκα στο επίδομα των 176- δεν θα πρέπ</w:t>
      </w:r>
      <w:r>
        <w:rPr>
          <w:rFonts w:eastAsia="Times New Roman" w:cs="Times New Roman"/>
          <w:szCs w:val="24"/>
        </w:rPr>
        <w:t xml:space="preserve">ει να βάλουμε, κυρία Υπουργέ, ένα όριο υπερωριών; </w:t>
      </w:r>
    </w:p>
    <w:p w14:paraId="20A4E859"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 xml:space="preserve">Διότι έτσι μπορεί να ανοίξουμε ασκούς Αιόλου για το μέλλον, αλλά και εν πάση </w:t>
      </w:r>
      <w:proofErr w:type="spellStart"/>
      <w:r>
        <w:rPr>
          <w:rFonts w:eastAsia="Times New Roman" w:cs="Times New Roman"/>
          <w:szCs w:val="24"/>
        </w:rPr>
        <w:t>περιπτώσει</w:t>
      </w:r>
      <w:proofErr w:type="spellEnd"/>
      <w:r>
        <w:rPr>
          <w:rFonts w:eastAsia="Times New Roman" w:cs="Times New Roman"/>
          <w:szCs w:val="24"/>
        </w:rPr>
        <w:t>, να ανοίξουμε και ορέξεις πιέσεων προς τους Υπουργούς από πλευράς των εκπροσώπων των εργαζομένων. Και αν γίνει σήμερα</w:t>
      </w:r>
      <w:r>
        <w:rPr>
          <w:rFonts w:eastAsia="Times New Roman" w:cs="Times New Roman"/>
          <w:szCs w:val="24"/>
        </w:rPr>
        <w:t xml:space="preserve"> στο ΑΣΕΠ, αύριο γιατί να μην γίνει σε μια άλλη αρχή και μεθαύριο να μην γίνει σε ένα Υπουργείο και εμμέσως, λοιπόν, </w:t>
      </w:r>
      <w:proofErr w:type="spellStart"/>
      <w:r>
        <w:rPr>
          <w:rFonts w:eastAsia="Times New Roman" w:cs="Times New Roman"/>
          <w:szCs w:val="24"/>
        </w:rPr>
        <w:t>οδηγούμεθα</w:t>
      </w:r>
      <w:proofErr w:type="spellEnd"/>
      <w:r>
        <w:rPr>
          <w:rFonts w:eastAsia="Times New Roman" w:cs="Times New Roman"/>
          <w:szCs w:val="24"/>
        </w:rPr>
        <w:t xml:space="preserve"> σε δύο ταχυτήτων αμοιβές. Διότι όπου γίνεται άνευ περιορισμού υπερωρία οδηγεί σε αμοιβές δύο ταχυτήτων που δεν μπορούν να ελεγχθ</w:t>
      </w:r>
      <w:r>
        <w:rPr>
          <w:rFonts w:eastAsia="Times New Roman" w:cs="Times New Roman"/>
          <w:szCs w:val="24"/>
        </w:rPr>
        <w:t xml:space="preserve">ούν. </w:t>
      </w:r>
    </w:p>
    <w:p w14:paraId="20A4E85A"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 xml:space="preserve">Επομένως, «ναι» στις διατάξεις περί ΑΣΕΠ με τη φιλοσοφία την οποία είπαμε, ως ανεξάρτητη αρχή για ενίσχυση, </w:t>
      </w:r>
      <w:r>
        <w:rPr>
          <w:rFonts w:eastAsia="Times New Roman" w:cs="Times New Roman"/>
          <w:szCs w:val="24"/>
        </w:rPr>
        <w:t xml:space="preserve">αλλά </w:t>
      </w:r>
      <w:r>
        <w:rPr>
          <w:rFonts w:eastAsia="Times New Roman" w:cs="Times New Roman"/>
          <w:szCs w:val="24"/>
        </w:rPr>
        <w:t xml:space="preserve">δεν </w:t>
      </w:r>
      <w:proofErr w:type="spellStart"/>
      <w:r>
        <w:rPr>
          <w:rFonts w:eastAsia="Times New Roman" w:cs="Times New Roman"/>
          <w:szCs w:val="24"/>
        </w:rPr>
        <w:t>πειθόμεθα</w:t>
      </w:r>
      <w:proofErr w:type="spellEnd"/>
      <w:r>
        <w:rPr>
          <w:rFonts w:eastAsia="Times New Roman" w:cs="Times New Roman"/>
          <w:szCs w:val="24"/>
        </w:rPr>
        <w:t xml:space="preserve"> ότι τις λύνει το νομοσχέδιο, αλλά εν πάση </w:t>
      </w:r>
      <w:proofErr w:type="spellStart"/>
      <w:r>
        <w:rPr>
          <w:rFonts w:eastAsia="Times New Roman" w:cs="Times New Roman"/>
          <w:szCs w:val="24"/>
        </w:rPr>
        <w:t>περιπτώσει</w:t>
      </w:r>
      <w:proofErr w:type="spellEnd"/>
      <w:r>
        <w:rPr>
          <w:rFonts w:eastAsia="Times New Roman" w:cs="Times New Roman"/>
          <w:szCs w:val="24"/>
        </w:rPr>
        <w:t>, δεν μπορούμε να αγνοήσουμε μια προσπάθεια. Προσοχή, όμως, στο θέμα τω</w:t>
      </w:r>
      <w:r>
        <w:rPr>
          <w:rFonts w:eastAsia="Times New Roman" w:cs="Times New Roman"/>
          <w:szCs w:val="24"/>
        </w:rPr>
        <w:t>ν υπερωριών όπως τίθεται αυτήν τη στιγμή, μην ανοίξει –και εκεί θα επιφυλαχθούμε, κυρία Υπουργέ- ασκός Αιόλου.</w:t>
      </w:r>
    </w:p>
    <w:p w14:paraId="20A4E85B"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lastRenderedPageBreak/>
        <w:t xml:space="preserve">Βεβαίως, από εκεί και πέρα, έχω μιλήσει και στην </w:t>
      </w:r>
      <w:r>
        <w:rPr>
          <w:rFonts w:eastAsia="Times New Roman" w:cs="Times New Roman"/>
          <w:szCs w:val="24"/>
        </w:rPr>
        <w:t xml:space="preserve">επιτροπή </w:t>
      </w:r>
      <w:r>
        <w:rPr>
          <w:rFonts w:eastAsia="Times New Roman" w:cs="Times New Roman"/>
          <w:szCs w:val="24"/>
        </w:rPr>
        <w:t>και έχω πει πολλά και έχω αναφερθεί στο ότι δεν μπορούμε να υποστηρίξουμε</w:t>
      </w:r>
      <w:r>
        <w:rPr>
          <w:rFonts w:eastAsia="Times New Roman" w:cs="Times New Roman"/>
          <w:szCs w:val="24"/>
        </w:rPr>
        <w:t xml:space="preserve"> διατάξεις για</w:t>
      </w:r>
      <w:r>
        <w:rPr>
          <w:rFonts w:eastAsia="Times New Roman" w:cs="Times New Roman"/>
          <w:szCs w:val="24"/>
        </w:rPr>
        <w:t xml:space="preserve"> </w:t>
      </w:r>
      <w:r>
        <w:rPr>
          <w:rFonts w:eastAsia="Times New Roman" w:cs="Times New Roman"/>
          <w:szCs w:val="24"/>
        </w:rPr>
        <w:t>ειδικές γραμματείες υποστήριξης δράσεων διοικητικής ανασυγκρότησης</w:t>
      </w:r>
      <w:r>
        <w:rPr>
          <w:rFonts w:eastAsia="Times New Roman" w:cs="Times New Roman"/>
          <w:szCs w:val="24"/>
        </w:rPr>
        <w:t xml:space="preserve">, όλα αυτά, </w:t>
      </w:r>
      <w:r>
        <w:rPr>
          <w:rFonts w:eastAsia="Times New Roman" w:cs="Times New Roman"/>
          <w:szCs w:val="24"/>
        </w:rPr>
        <w:t>παρατηρητήρια</w:t>
      </w:r>
      <w:r>
        <w:rPr>
          <w:rFonts w:eastAsia="Times New Roman" w:cs="Times New Roman"/>
          <w:szCs w:val="24"/>
        </w:rPr>
        <w:t xml:space="preserve">, ανεξάρτητα αν </w:t>
      </w:r>
      <w:r>
        <w:rPr>
          <w:rFonts w:eastAsia="Times New Roman" w:cs="Times New Roman"/>
          <w:szCs w:val="24"/>
        </w:rPr>
        <w:t xml:space="preserve">λειτουργούν και ήδη </w:t>
      </w:r>
      <w:r>
        <w:rPr>
          <w:rFonts w:eastAsia="Times New Roman" w:cs="Times New Roman"/>
          <w:szCs w:val="24"/>
        </w:rPr>
        <w:t xml:space="preserve">αναμορφώνονται ή όχι, διότι θεωρούμε ότι διογκώνουν τη </w:t>
      </w:r>
      <w:r>
        <w:rPr>
          <w:rFonts w:eastAsia="Times New Roman" w:cs="Times New Roman"/>
          <w:szCs w:val="24"/>
        </w:rPr>
        <w:t>δημόσια διοίκηση</w:t>
      </w:r>
      <w:r>
        <w:rPr>
          <w:rFonts w:eastAsia="Times New Roman" w:cs="Times New Roman"/>
          <w:szCs w:val="24"/>
        </w:rPr>
        <w:t xml:space="preserve">. </w:t>
      </w:r>
    </w:p>
    <w:p w14:paraId="20A4E85C"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Τελικά τη διογκώνουν διότι επικαλύπτονται το ένα με το</w:t>
      </w:r>
      <w:r>
        <w:rPr>
          <w:rFonts w:eastAsia="Times New Roman" w:cs="Times New Roman"/>
          <w:szCs w:val="24"/>
        </w:rPr>
        <w:t xml:space="preserve"> άλλο, γιατί και τα Υπουργεία πρέπει να θυμίσω τελικά ότι δεν έχουν καταφέρει ακόμα να είναι επιτελικά. Είναι τόσες πολλές οι εκτελεστικές αρμοδιότητες, οι αποφασιστικές των Υπουργείων για τις οποίες εδώ ανοίγει μια μεγάλη κουβέντα την οποία το Κίνημα Αλλα</w:t>
      </w:r>
      <w:r>
        <w:rPr>
          <w:rFonts w:eastAsia="Times New Roman" w:cs="Times New Roman"/>
          <w:szCs w:val="24"/>
        </w:rPr>
        <w:t xml:space="preserve">γής έχει κάνει ήδη με το θέμα «Ποια είναι τα όρια της </w:t>
      </w:r>
      <w:r>
        <w:rPr>
          <w:rFonts w:eastAsia="Times New Roman" w:cs="Times New Roman"/>
          <w:szCs w:val="24"/>
        </w:rPr>
        <w:t>κεντρικής κυβέρνησης</w:t>
      </w:r>
      <w:r>
        <w:rPr>
          <w:rFonts w:eastAsia="Times New Roman" w:cs="Times New Roman"/>
          <w:szCs w:val="24"/>
        </w:rPr>
        <w:t xml:space="preserve">, της </w:t>
      </w:r>
      <w:r>
        <w:rPr>
          <w:rFonts w:eastAsia="Times New Roman" w:cs="Times New Roman"/>
          <w:szCs w:val="24"/>
        </w:rPr>
        <w:t xml:space="preserve">κεντρικής διοίκησης </w:t>
      </w:r>
      <w:r>
        <w:rPr>
          <w:rFonts w:eastAsia="Times New Roman" w:cs="Times New Roman"/>
          <w:szCs w:val="24"/>
        </w:rPr>
        <w:t xml:space="preserve">και ποια είναι η εφαρμογή της συνταγματικής αρχής της αποκέντρωσης». </w:t>
      </w:r>
    </w:p>
    <w:p w14:paraId="20A4E85D"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Αυτό έχει πολύ δρόμο ακόμα και δεν έχουμε φτάσει σε επιθυμητό επίπεδο αποκέντρωσης</w:t>
      </w:r>
      <w:r w:rsidRPr="006B5114">
        <w:rPr>
          <w:rFonts w:eastAsia="Times New Roman" w:cs="Times New Roman"/>
          <w:szCs w:val="24"/>
        </w:rPr>
        <w:t>,</w:t>
      </w:r>
      <w:r>
        <w:rPr>
          <w:rFonts w:eastAsia="Times New Roman" w:cs="Times New Roman"/>
          <w:szCs w:val="24"/>
        </w:rPr>
        <w:t xml:space="preserve"> όχ</w:t>
      </w:r>
      <w:r>
        <w:rPr>
          <w:rFonts w:eastAsia="Times New Roman" w:cs="Times New Roman"/>
          <w:szCs w:val="24"/>
        </w:rPr>
        <w:t xml:space="preserve">ι βεβαίως με τον νόμο περί </w:t>
      </w:r>
      <w:r>
        <w:rPr>
          <w:rFonts w:eastAsia="Times New Roman" w:cs="Times New Roman"/>
          <w:szCs w:val="24"/>
        </w:rPr>
        <w:t xml:space="preserve">του </w:t>
      </w:r>
      <w:r>
        <w:rPr>
          <w:rFonts w:eastAsia="Times New Roman" w:cs="Times New Roman"/>
          <w:szCs w:val="24"/>
        </w:rPr>
        <w:t>εκλογικού συστήματος</w:t>
      </w:r>
      <w:r>
        <w:rPr>
          <w:rFonts w:eastAsia="Times New Roman" w:cs="Times New Roman"/>
          <w:szCs w:val="24"/>
        </w:rPr>
        <w:t xml:space="preserve"> στην αυτοδιοίκηση</w:t>
      </w:r>
      <w:r>
        <w:rPr>
          <w:rFonts w:eastAsia="Times New Roman" w:cs="Times New Roman"/>
          <w:szCs w:val="24"/>
        </w:rPr>
        <w:t xml:space="preserve">, ο οποίος συζητιέται πάρα πολύ και βλέπουμε ότι δημιουργεί πλέον μια άλλη εικόνα, αλλά δεν έχουμε φτάσει ακόμα ούτε σε επιθυμητό αλλά </w:t>
      </w:r>
      <w:r>
        <w:rPr>
          <w:rFonts w:eastAsia="Times New Roman" w:cs="Times New Roman"/>
          <w:szCs w:val="24"/>
        </w:rPr>
        <w:lastRenderedPageBreak/>
        <w:t xml:space="preserve">ούτε σε ελάχιστο όριο διακρίσεως αρμοδιοτήτων </w:t>
      </w:r>
      <w:r>
        <w:rPr>
          <w:rFonts w:eastAsia="Times New Roman" w:cs="Times New Roman"/>
          <w:szCs w:val="24"/>
        </w:rPr>
        <w:t>κεντρι</w:t>
      </w:r>
      <w:r>
        <w:rPr>
          <w:rFonts w:eastAsia="Times New Roman" w:cs="Times New Roman"/>
          <w:szCs w:val="24"/>
        </w:rPr>
        <w:t>κής διοίκησης</w:t>
      </w:r>
      <w:r>
        <w:rPr>
          <w:rFonts w:eastAsia="Times New Roman" w:cs="Times New Roman"/>
          <w:szCs w:val="24"/>
        </w:rPr>
        <w:t xml:space="preserve">, Υπουργείων, επιτελικών μόνο με λίγο προσωπικό και αρμοδιοτήτων </w:t>
      </w:r>
      <w:r>
        <w:rPr>
          <w:rFonts w:eastAsia="Times New Roman" w:cs="Times New Roman"/>
          <w:szCs w:val="24"/>
        </w:rPr>
        <w:t>τοπικής αυτοδιοίκησης</w:t>
      </w:r>
      <w:r>
        <w:rPr>
          <w:rFonts w:eastAsia="Times New Roman" w:cs="Times New Roman"/>
          <w:szCs w:val="24"/>
        </w:rPr>
        <w:t>. Έχουμε μείνει πίσω.</w:t>
      </w:r>
    </w:p>
    <w:p w14:paraId="20A4E85E"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Επομένως, εκεί υπάρχουν οι επιφυλάξεις μας, υπάρχει το «όχι» μας. Βεβαίως, ό,τι αφορά τομεακές γραμματείες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το έχουμε σχολιάσει, τ</w:t>
      </w:r>
      <w:r>
        <w:rPr>
          <w:rFonts w:eastAsia="Times New Roman" w:cs="Times New Roman"/>
          <w:szCs w:val="24"/>
        </w:rPr>
        <w:t xml:space="preserve">ο έχουμε πει και είναι κάτι το οποίο θεωρούμε ότι δεν είναι χρήσιμο. Εγώ προσωπικά έχω πει ότι σε κάθε υπουργείο </w:t>
      </w:r>
      <w:r>
        <w:rPr>
          <w:rFonts w:eastAsia="Times New Roman" w:cs="Times New Roman"/>
          <w:szCs w:val="24"/>
        </w:rPr>
        <w:t xml:space="preserve">να </w:t>
      </w:r>
      <w:r>
        <w:rPr>
          <w:rFonts w:eastAsia="Times New Roman" w:cs="Times New Roman"/>
          <w:szCs w:val="24"/>
        </w:rPr>
        <w:t xml:space="preserve">έχουμε έναν </w:t>
      </w:r>
      <w:r>
        <w:rPr>
          <w:rFonts w:eastAsia="Times New Roman" w:cs="Times New Roman"/>
          <w:szCs w:val="24"/>
        </w:rPr>
        <w:t>γενικό γραμματέα</w:t>
      </w:r>
      <w:r>
        <w:rPr>
          <w:rFonts w:eastAsia="Times New Roman" w:cs="Times New Roman"/>
          <w:szCs w:val="24"/>
        </w:rPr>
        <w:t xml:space="preserve">. Καλώς να έχουμε. Βεβαίως, είναι μεγάλος ο αριθμός των υπουργείων και έχουμε συνήθως ένα-δύο αναπληρωτές </w:t>
      </w:r>
      <w:r>
        <w:rPr>
          <w:rFonts w:eastAsia="Times New Roman" w:cs="Times New Roman"/>
          <w:szCs w:val="24"/>
        </w:rPr>
        <w:t>υπουργ</w:t>
      </w:r>
      <w:r>
        <w:rPr>
          <w:rFonts w:eastAsia="Times New Roman" w:cs="Times New Roman"/>
          <w:szCs w:val="24"/>
        </w:rPr>
        <w:t xml:space="preserve">ών </w:t>
      </w:r>
      <w:r>
        <w:rPr>
          <w:rFonts w:eastAsia="Times New Roman" w:cs="Times New Roman"/>
          <w:szCs w:val="24"/>
        </w:rPr>
        <w:t xml:space="preserve">για να καλύψουμε και κάποιες φιλοδοξίες, να τις ικανοποιήσουμε. Έχουμε και υφυπουργούς, έχουμε και γενικούς γραμματείς, έχουμε και ειδικούς, έχουμε και τομεακούς. Πείτε μου, ποιος θα βγάλει συμπέρασμα </w:t>
      </w:r>
      <w:r>
        <w:rPr>
          <w:rFonts w:eastAsia="Times New Roman" w:cs="Times New Roman"/>
          <w:szCs w:val="24"/>
        </w:rPr>
        <w:t xml:space="preserve">επί </w:t>
      </w:r>
      <w:r>
        <w:rPr>
          <w:rFonts w:eastAsia="Times New Roman" w:cs="Times New Roman"/>
          <w:szCs w:val="24"/>
        </w:rPr>
        <w:t>των αρμοδιοτήτων; Ποιος θα αποδώσει έργο από όλο</w:t>
      </w:r>
      <w:r>
        <w:rPr>
          <w:rFonts w:eastAsia="Times New Roman" w:cs="Times New Roman"/>
          <w:szCs w:val="24"/>
        </w:rPr>
        <w:t xml:space="preserve">υς αυτούς, οι οποίοι –επιτρέψτε μου μια προσωπική εμπειρία που έχω από τη </w:t>
      </w:r>
      <w:r>
        <w:rPr>
          <w:rFonts w:eastAsia="Times New Roman" w:cs="Times New Roman"/>
          <w:szCs w:val="24"/>
        </w:rPr>
        <w:t>δημόσια διοίκηση</w:t>
      </w:r>
      <w:r>
        <w:rPr>
          <w:rFonts w:eastAsia="Times New Roman" w:cs="Times New Roman"/>
          <w:szCs w:val="24"/>
        </w:rPr>
        <w:t xml:space="preserve">- ανταγωνίζονται και μεταξύ τους τελικά όλοι εντός του ίδιου κύκλου αρμοδιοτήτων; </w:t>
      </w:r>
    </w:p>
    <w:p w14:paraId="20A4E85F"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lastRenderedPageBreak/>
        <w:t xml:space="preserve">Επομένως, περί τομεακών </w:t>
      </w:r>
      <w:r>
        <w:rPr>
          <w:rFonts w:eastAsia="Times New Roman" w:cs="Times New Roman"/>
          <w:szCs w:val="24"/>
        </w:rPr>
        <w:t xml:space="preserve">γραμματέων </w:t>
      </w:r>
      <w:r>
        <w:rPr>
          <w:rFonts w:eastAsia="Times New Roman" w:cs="Times New Roman"/>
          <w:szCs w:val="24"/>
        </w:rPr>
        <w:t>κ</w:t>
      </w:r>
      <w:r>
        <w:rPr>
          <w:rFonts w:eastAsia="Times New Roman" w:cs="Times New Roman"/>
          <w:szCs w:val="24"/>
        </w:rPr>
        <w:t>.</w:t>
      </w:r>
      <w:r>
        <w:rPr>
          <w:rFonts w:eastAsia="Times New Roman" w:cs="Times New Roman"/>
          <w:szCs w:val="24"/>
        </w:rPr>
        <w:t xml:space="preserve">λπ. λέμε «όχι». Αμφισβητούμε δε την ορθότητα </w:t>
      </w:r>
      <w:r>
        <w:rPr>
          <w:rFonts w:eastAsia="Times New Roman" w:cs="Times New Roman"/>
          <w:szCs w:val="24"/>
        </w:rPr>
        <w:t>των διατάξεων για τον τρόπο επιλογής των προϊσταμένων. Συμφωνούμε με κάθε τι που αφορά ανακουφιστικό</w:t>
      </w:r>
      <w:r w:rsidRPr="003A6933">
        <w:rPr>
          <w:rFonts w:eastAsia="Times New Roman" w:cs="Times New Roman"/>
          <w:szCs w:val="24"/>
        </w:rPr>
        <w:t xml:space="preserve"> </w:t>
      </w:r>
      <w:r>
        <w:rPr>
          <w:rFonts w:eastAsia="Times New Roman" w:cs="Times New Roman"/>
          <w:szCs w:val="24"/>
        </w:rPr>
        <w:t xml:space="preserve">μέτρο των υπαλλήλων και των οικογενειών τους, όπως για τις </w:t>
      </w:r>
      <w:proofErr w:type="spellStart"/>
      <w:r>
        <w:rPr>
          <w:rFonts w:eastAsia="Times New Roman" w:cs="Times New Roman"/>
          <w:szCs w:val="24"/>
        </w:rPr>
        <w:t>τρίτεκνες</w:t>
      </w:r>
      <w:proofErr w:type="spellEnd"/>
      <w:r>
        <w:rPr>
          <w:rFonts w:eastAsia="Times New Roman" w:cs="Times New Roman"/>
          <w:szCs w:val="24"/>
        </w:rPr>
        <w:t xml:space="preserve"> οικογένειες, όπως για την αύξηση των ημερών γονικών αδειών. Σε αυτά δεν μπορεί να υπάρ</w:t>
      </w:r>
      <w:r>
        <w:rPr>
          <w:rFonts w:eastAsia="Times New Roman" w:cs="Times New Roman"/>
          <w:szCs w:val="24"/>
        </w:rPr>
        <w:t xml:space="preserve">ξει αμφιβολία, διότι έτσι ανταποδίδει και η πολιτεία, αν θέλετε, την προσφορά αυτών των ανθρώπων αυτών και δεν μπορεί να την ανταποδίδει </w:t>
      </w:r>
      <w:r>
        <w:rPr>
          <w:rFonts w:eastAsia="Times New Roman" w:cs="Times New Roman"/>
          <w:szCs w:val="24"/>
        </w:rPr>
        <w:t xml:space="preserve">θεωρητικά </w:t>
      </w:r>
      <w:r>
        <w:rPr>
          <w:rFonts w:eastAsia="Times New Roman" w:cs="Times New Roman"/>
          <w:szCs w:val="24"/>
        </w:rPr>
        <w:t>μόνο, πρέπει να αποδεικνύει την ανταπόδοση</w:t>
      </w:r>
      <w:r>
        <w:rPr>
          <w:rFonts w:eastAsia="Times New Roman" w:cs="Times New Roman"/>
          <w:szCs w:val="24"/>
        </w:rPr>
        <w:t xml:space="preserve"> με πράξεις</w:t>
      </w:r>
      <w:r>
        <w:rPr>
          <w:rFonts w:eastAsia="Times New Roman" w:cs="Times New Roman"/>
          <w:szCs w:val="24"/>
        </w:rPr>
        <w:t>, αλλά και να τους ενισχύει, ούτως ώστε να μπορούν να δη</w:t>
      </w:r>
      <w:r>
        <w:rPr>
          <w:rFonts w:eastAsia="Times New Roman" w:cs="Times New Roman"/>
          <w:szCs w:val="24"/>
        </w:rPr>
        <w:t xml:space="preserve">μιουργούν και οικογένειες, διότι με τις σημερινές συνθήκες βλέπουμε νέους, βλέπουμε πολλούς να αποφεύγουν να δημιουργήσουν στα πλαίσια μιας οικονομικής κρίσης οικογένεια, γιατί αισθάνονται μια αβεβαιότητα περί του μέλλοντος. </w:t>
      </w:r>
    </w:p>
    <w:p w14:paraId="20A4E860"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Για το Εθνικό Τυπογραφείο, βεβ</w:t>
      </w:r>
      <w:r>
        <w:rPr>
          <w:rFonts w:eastAsia="Times New Roman" w:cs="Times New Roman"/>
          <w:szCs w:val="24"/>
        </w:rPr>
        <w:t>αίως, δεν έχω να πω πολλά. Έχω πει την άποψή μου, ότι το Εθνικό Τυπογραφείο στην ψηφιακή εποχή μπορεί να μην χρειάζεται καν την έντυπη μορφή. Το δέχομαι μόνο για την ασφάλεια δικαίου, να μη</w:t>
      </w:r>
      <w:r>
        <w:rPr>
          <w:rFonts w:eastAsia="Times New Roman" w:cs="Times New Roman"/>
          <w:szCs w:val="24"/>
        </w:rPr>
        <w:t>ν</w:t>
      </w:r>
      <w:r>
        <w:rPr>
          <w:rFonts w:eastAsia="Times New Roman" w:cs="Times New Roman"/>
          <w:szCs w:val="24"/>
        </w:rPr>
        <w:t xml:space="preserve"> </w:t>
      </w:r>
      <w:proofErr w:type="spellStart"/>
      <w:r>
        <w:rPr>
          <w:rFonts w:eastAsia="Times New Roman" w:cs="Times New Roman"/>
          <w:szCs w:val="24"/>
        </w:rPr>
        <w:t>χακάρεται</w:t>
      </w:r>
      <w:proofErr w:type="spellEnd"/>
      <w:r>
        <w:rPr>
          <w:rFonts w:eastAsia="Times New Roman" w:cs="Times New Roman"/>
          <w:szCs w:val="24"/>
        </w:rPr>
        <w:t xml:space="preserve"> η ηλεκτρονική έκδοση.</w:t>
      </w:r>
    </w:p>
    <w:p w14:paraId="20A4E861" w14:textId="77777777" w:rsidR="005D4821" w:rsidRDefault="006B233D">
      <w:pPr>
        <w:spacing w:line="600" w:lineRule="auto"/>
        <w:ind w:firstLine="720"/>
        <w:jc w:val="both"/>
        <w:rPr>
          <w:rFonts w:eastAsia="Times New Roman" w:cs="Times New Roman"/>
          <w:szCs w:val="24"/>
        </w:rPr>
      </w:pPr>
      <w:r>
        <w:rPr>
          <w:rFonts w:eastAsia="Times New Roman" w:cs="Times New Roman"/>
          <w:b/>
          <w:szCs w:val="24"/>
        </w:rPr>
        <w:lastRenderedPageBreak/>
        <w:t>ΣΠΥΡΙΔΩΝ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szCs w:val="24"/>
        </w:rPr>
        <w:t xml:space="preserve"> Λέγεται «κωδικ</w:t>
      </w:r>
      <w:r>
        <w:rPr>
          <w:rFonts w:eastAsia="Times New Roman" w:cs="Times New Roman"/>
          <w:szCs w:val="24"/>
        </w:rPr>
        <w:t>οποίηση».</w:t>
      </w:r>
    </w:p>
    <w:p w14:paraId="20A4E862" w14:textId="77777777" w:rsidR="005D4821" w:rsidRDefault="006B233D">
      <w:pPr>
        <w:spacing w:line="600" w:lineRule="auto"/>
        <w:ind w:firstLine="720"/>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 </w:t>
      </w:r>
      <w:r>
        <w:rPr>
          <w:rFonts w:eastAsia="Times New Roman" w:cs="Times New Roman"/>
          <w:b/>
          <w:szCs w:val="24"/>
        </w:rPr>
        <w:t>ΔΗΜΗΤΡΙΟΣ ΚΑΡΡΑΣ:</w:t>
      </w:r>
      <w:r>
        <w:rPr>
          <w:rFonts w:eastAsia="Times New Roman" w:cs="Times New Roman"/>
          <w:szCs w:val="24"/>
        </w:rPr>
        <w:t xml:space="preserve"> Ναι, να μη </w:t>
      </w:r>
      <w:proofErr w:type="spellStart"/>
      <w:r>
        <w:rPr>
          <w:rFonts w:eastAsia="Times New Roman" w:cs="Times New Roman"/>
          <w:szCs w:val="24"/>
        </w:rPr>
        <w:t>χακάρεται</w:t>
      </w:r>
      <w:proofErr w:type="spellEnd"/>
      <w:r>
        <w:rPr>
          <w:rFonts w:eastAsia="Times New Roman" w:cs="Times New Roman"/>
          <w:szCs w:val="24"/>
        </w:rPr>
        <w:t xml:space="preserve">, να υπάρχει και το χαρτί, να μπορεί να αποδεικνύει τι ισχύει τι δεν ισχύει. </w:t>
      </w:r>
    </w:p>
    <w:p w14:paraId="20A4E863"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 xml:space="preserve">Επομένως, εκεί δεν υπάρχουν σοβαρές αντιρρήσεις. Βεβαίως, έχω πει ότι δεν μπορούμε να δούμε διατάξεις που αναφέρονται σε διοικητική επάρκεια και ειδικά προγράμματα όταν </w:t>
      </w:r>
      <w:proofErr w:type="spellStart"/>
      <w:r>
        <w:rPr>
          <w:rFonts w:eastAsia="Times New Roman" w:cs="Times New Roman"/>
          <w:szCs w:val="24"/>
        </w:rPr>
        <w:t>μοριοδοτεί</w:t>
      </w:r>
      <w:proofErr w:type="spellEnd"/>
      <w:r>
        <w:rPr>
          <w:rFonts w:eastAsia="Times New Roman" w:cs="Times New Roman"/>
          <w:szCs w:val="24"/>
        </w:rPr>
        <w:t xml:space="preserve">. Θέλουμε την αναβάθμιση της </w:t>
      </w:r>
      <w:r>
        <w:rPr>
          <w:rFonts w:eastAsia="Times New Roman" w:cs="Times New Roman"/>
          <w:szCs w:val="24"/>
        </w:rPr>
        <w:t>δημόσιας διοίκησης</w:t>
      </w:r>
      <w:r>
        <w:rPr>
          <w:rFonts w:eastAsia="Times New Roman" w:cs="Times New Roman"/>
          <w:szCs w:val="24"/>
        </w:rPr>
        <w:t>, κανείς δεν μπορεί να πει ότι</w:t>
      </w:r>
      <w:r>
        <w:rPr>
          <w:rFonts w:eastAsia="Times New Roman" w:cs="Times New Roman"/>
          <w:szCs w:val="24"/>
        </w:rPr>
        <w:t xml:space="preserve"> δεν είναι επιθυμητό, αλλά η αναβάθμιση της </w:t>
      </w:r>
      <w:r>
        <w:rPr>
          <w:rFonts w:eastAsia="Times New Roman" w:cs="Times New Roman"/>
          <w:szCs w:val="24"/>
        </w:rPr>
        <w:t>δημόσιας διοίκησης</w:t>
      </w:r>
      <w:r>
        <w:rPr>
          <w:rFonts w:eastAsia="Times New Roman" w:cs="Times New Roman"/>
          <w:szCs w:val="24"/>
        </w:rPr>
        <w:t xml:space="preserve"> να μην δίνει μόρια έναντι των άλλων για τον λόγο ότι ξεφεύγει του σκοπού της. Να επιμορφώνονται, να έχουμε προγράμματα, να αναπτύσσονται, αλλά να μην υπάρχει το κίνητρο των μορίων, διότι καταντ</w:t>
      </w:r>
      <w:r>
        <w:rPr>
          <w:rFonts w:eastAsia="Times New Roman" w:cs="Times New Roman"/>
          <w:szCs w:val="24"/>
        </w:rPr>
        <w:t xml:space="preserve">ά στο τέλος να ακυρώνει το μέτρο. </w:t>
      </w:r>
    </w:p>
    <w:p w14:paraId="20A4E864"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 xml:space="preserve">Όταν δίνουμε μόρια, θα τα δώσουμε σε όλους; Εκεί θα καταλήξουμε ή όλοι θα επιδιώξουν την αναβάθμιση. Όμως, ξέρετε τότε τι θα γίνει; Το επίπεδο της αναβάθμισης θα πέφτει. Αφήστε έξω τα μόρια. </w:t>
      </w:r>
    </w:p>
    <w:p w14:paraId="20A4E865"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lastRenderedPageBreak/>
        <w:t>Είδαμε και μια σειρά –γιατί β</w:t>
      </w:r>
      <w:r>
        <w:rPr>
          <w:rFonts w:eastAsia="Times New Roman" w:cs="Times New Roman"/>
          <w:szCs w:val="24"/>
        </w:rPr>
        <w:t xml:space="preserve">λέπω ότι ο χρόνος τελειώνει- τροπολογιών και σε εκείνες, οι οποίες βεβαίως δίνουν παράταση στους δασικούς χάρτες. Θα πούμε «ναι». </w:t>
      </w:r>
    </w:p>
    <w:p w14:paraId="20A4E866"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 xml:space="preserve">Για </w:t>
      </w:r>
      <w:r w:rsidRPr="00F328FE">
        <w:rPr>
          <w:rFonts w:eastAsia="Times New Roman" w:cs="Times New Roman"/>
          <w:szCs w:val="24"/>
        </w:rPr>
        <w:t>τους υδρονομείς έγ</w:t>
      </w:r>
      <w:r>
        <w:rPr>
          <w:rFonts w:eastAsia="Times New Roman" w:cs="Times New Roman"/>
          <w:szCs w:val="24"/>
        </w:rPr>
        <w:t>ινε πολλή κουβέντα και τελικά ποιοι</w:t>
      </w:r>
      <w:r w:rsidRPr="00F328FE">
        <w:rPr>
          <w:rFonts w:eastAsia="Times New Roman" w:cs="Times New Roman"/>
          <w:szCs w:val="24"/>
        </w:rPr>
        <w:t xml:space="preserve"> είναι </w:t>
      </w:r>
      <w:r>
        <w:rPr>
          <w:rFonts w:eastAsia="Times New Roman" w:cs="Times New Roman"/>
          <w:szCs w:val="24"/>
        </w:rPr>
        <w:t>οι υδρονομείς δ</w:t>
      </w:r>
      <w:r w:rsidRPr="00F328FE">
        <w:rPr>
          <w:rFonts w:eastAsia="Times New Roman" w:cs="Times New Roman"/>
          <w:szCs w:val="24"/>
        </w:rPr>
        <w:t>εν έχω αντιληφθεί ακόμα</w:t>
      </w:r>
      <w:r>
        <w:rPr>
          <w:rFonts w:eastAsia="Times New Roman" w:cs="Times New Roman"/>
          <w:szCs w:val="24"/>
        </w:rPr>
        <w:t xml:space="preserve"> και ποια είναι</w:t>
      </w:r>
      <w:r w:rsidRPr="00F328FE">
        <w:rPr>
          <w:rFonts w:eastAsia="Times New Roman" w:cs="Times New Roman"/>
          <w:szCs w:val="24"/>
        </w:rPr>
        <w:t xml:space="preserve"> η έκτασ</w:t>
      </w:r>
      <w:r w:rsidRPr="00F328FE">
        <w:rPr>
          <w:rFonts w:eastAsia="Times New Roman" w:cs="Times New Roman"/>
          <w:szCs w:val="24"/>
        </w:rPr>
        <w:t xml:space="preserve">η των αρμοδιοτήτων </w:t>
      </w:r>
      <w:r>
        <w:rPr>
          <w:rFonts w:eastAsia="Times New Roman" w:cs="Times New Roman"/>
          <w:szCs w:val="24"/>
        </w:rPr>
        <w:t>τους.</w:t>
      </w:r>
      <w:r w:rsidRPr="00F328FE">
        <w:rPr>
          <w:rFonts w:eastAsia="Times New Roman" w:cs="Times New Roman"/>
          <w:szCs w:val="24"/>
        </w:rPr>
        <w:t xml:space="preserve"> Θα πούμε </w:t>
      </w:r>
      <w:r>
        <w:rPr>
          <w:rFonts w:eastAsia="Times New Roman" w:cs="Times New Roman"/>
          <w:szCs w:val="24"/>
        </w:rPr>
        <w:t xml:space="preserve">«ναι», </w:t>
      </w:r>
      <w:r w:rsidRPr="00F328FE">
        <w:rPr>
          <w:rFonts w:eastAsia="Times New Roman" w:cs="Times New Roman"/>
          <w:szCs w:val="24"/>
        </w:rPr>
        <w:t>γιατί οι άνθρωποι αυτοί πρέπει να τακτοποιηθούν</w:t>
      </w:r>
      <w:r>
        <w:rPr>
          <w:rFonts w:eastAsia="Times New Roman" w:cs="Times New Roman"/>
          <w:szCs w:val="24"/>
        </w:rPr>
        <w:t>.</w:t>
      </w:r>
      <w:r w:rsidRPr="00F328FE">
        <w:rPr>
          <w:rFonts w:eastAsia="Times New Roman" w:cs="Times New Roman"/>
          <w:szCs w:val="24"/>
        </w:rPr>
        <w:t xml:space="preserve"> Αλλά </w:t>
      </w:r>
      <w:r>
        <w:rPr>
          <w:rFonts w:eastAsia="Times New Roman" w:cs="Times New Roman"/>
          <w:szCs w:val="24"/>
        </w:rPr>
        <w:t>σημειώνουμε την επιφύλαξή</w:t>
      </w:r>
      <w:r w:rsidRPr="00F328FE">
        <w:rPr>
          <w:rFonts w:eastAsia="Times New Roman" w:cs="Times New Roman"/>
          <w:szCs w:val="24"/>
        </w:rPr>
        <w:t xml:space="preserve"> μας που αναφέρει </w:t>
      </w:r>
      <w:r>
        <w:rPr>
          <w:rFonts w:eastAsia="Times New Roman" w:cs="Times New Roman"/>
          <w:szCs w:val="24"/>
        </w:rPr>
        <w:t>η</w:t>
      </w:r>
      <w:r w:rsidRPr="00F328FE">
        <w:rPr>
          <w:rFonts w:eastAsia="Times New Roman" w:cs="Times New Roman"/>
          <w:szCs w:val="24"/>
        </w:rPr>
        <w:t xml:space="preserve"> Επιστημονική Υπηρεσία της Βουλής ότι μπορεί να υπάρχει αμφισβήτηση </w:t>
      </w:r>
      <w:r>
        <w:rPr>
          <w:rFonts w:eastAsia="Times New Roman" w:cs="Times New Roman"/>
          <w:szCs w:val="24"/>
        </w:rPr>
        <w:t>α</w:t>
      </w:r>
      <w:r w:rsidRPr="00F328FE">
        <w:rPr>
          <w:rFonts w:eastAsia="Times New Roman" w:cs="Times New Roman"/>
          <w:szCs w:val="24"/>
        </w:rPr>
        <w:t xml:space="preserve">πό πλευράς εφαρμογής ή όχι των συνταγματικών </w:t>
      </w:r>
      <w:r>
        <w:rPr>
          <w:rFonts w:eastAsia="Times New Roman" w:cs="Times New Roman"/>
          <w:szCs w:val="24"/>
        </w:rPr>
        <w:t>δια</w:t>
      </w:r>
      <w:r>
        <w:rPr>
          <w:rFonts w:eastAsia="Times New Roman" w:cs="Times New Roman"/>
          <w:szCs w:val="24"/>
        </w:rPr>
        <w:t xml:space="preserve">τάξεων περί ΑΣΕΠ. </w:t>
      </w:r>
    </w:p>
    <w:p w14:paraId="20A4E867" w14:textId="77777777" w:rsidR="005D4821" w:rsidRDefault="006B233D">
      <w:pPr>
        <w:spacing w:line="600" w:lineRule="auto"/>
        <w:ind w:firstLine="720"/>
        <w:jc w:val="both"/>
        <w:rPr>
          <w:rFonts w:eastAsia="Times New Roman" w:cs="Times New Roman"/>
          <w:szCs w:val="24"/>
        </w:rPr>
      </w:pPr>
      <w:r w:rsidRPr="00F328FE">
        <w:rPr>
          <w:rFonts w:eastAsia="Times New Roman" w:cs="Times New Roman"/>
          <w:szCs w:val="24"/>
        </w:rPr>
        <w:t xml:space="preserve">Εγώ </w:t>
      </w:r>
      <w:r>
        <w:rPr>
          <w:rFonts w:eastAsia="Times New Roman" w:cs="Times New Roman"/>
          <w:szCs w:val="24"/>
        </w:rPr>
        <w:t xml:space="preserve">θα ευχηθώ -επειδή λέτε, κύριε συνάδελφε, ότι μας παρακολουθούν- </w:t>
      </w:r>
      <w:r w:rsidRPr="00F328FE">
        <w:rPr>
          <w:rFonts w:eastAsia="Times New Roman" w:cs="Times New Roman"/>
          <w:szCs w:val="24"/>
        </w:rPr>
        <w:t>να λειτουργήσει η διάταξη</w:t>
      </w:r>
      <w:r>
        <w:rPr>
          <w:rFonts w:eastAsia="Times New Roman" w:cs="Times New Roman"/>
          <w:szCs w:val="24"/>
        </w:rPr>
        <w:t xml:space="preserve"> για </w:t>
      </w:r>
      <w:r w:rsidRPr="00F328FE">
        <w:rPr>
          <w:rFonts w:eastAsia="Times New Roman" w:cs="Times New Roman"/>
          <w:szCs w:val="24"/>
        </w:rPr>
        <w:t xml:space="preserve">να μπορέσουν να αποκατασταθούν μετά </w:t>
      </w:r>
      <w:r>
        <w:rPr>
          <w:rFonts w:eastAsia="Times New Roman" w:cs="Times New Roman"/>
          <w:szCs w:val="24"/>
        </w:rPr>
        <w:t xml:space="preserve">από </w:t>
      </w:r>
      <w:r w:rsidRPr="00F328FE">
        <w:rPr>
          <w:rFonts w:eastAsia="Times New Roman" w:cs="Times New Roman"/>
          <w:szCs w:val="24"/>
        </w:rPr>
        <w:t>τόσα χρόνια</w:t>
      </w:r>
      <w:r>
        <w:rPr>
          <w:rFonts w:eastAsia="Times New Roman" w:cs="Times New Roman"/>
          <w:szCs w:val="24"/>
        </w:rPr>
        <w:t>.</w:t>
      </w:r>
      <w:r w:rsidRPr="00F328FE">
        <w:rPr>
          <w:rFonts w:eastAsia="Times New Roman" w:cs="Times New Roman"/>
          <w:szCs w:val="24"/>
        </w:rPr>
        <w:t xml:space="preserve"> Δεν υπάρχει αμφιβολία</w:t>
      </w:r>
      <w:r>
        <w:rPr>
          <w:rFonts w:eastAsia="Times New Roman" w:cs="Times New Roman"/>
          <w:szCs w:val="24"/>
        </w:rPr>
        <w:t>.</w:t>
      </w:r>
      <w:r w:rsidRPr="00F328FE">
        <w:rPr>
          <w:rFonts w:eastAsia="Times New Roman" w:cs="Times New Roman"/>
          <w:szCs w:val="24"/>
        </w:rPr>
        <w:t xml:space="preserve"> Αλλά ας αναζητήσετε</w:t>
      </w:r>
      <w:r>
        <w:rPr>
          <w:rFonts w:eastAsia="Times New Roman" w:cs="Times New Roman"/>
          <w:szCs w:val="24"/>
        </w:rPr>
        <w:t>,</w:t>
      </w:r>
      <w:r w:rsidRPr="00F328FE">
        <w:rPr>
          <w:rFonts w:eastAsia="Times New Roman" w:cs="Times New Roman"/>
          <w:szCs w:val="24"/>
        </w:rPr>
        <w:t xml:space="preserve"> η κυβερνώσα </w:t>
      </w:r>
      <w:r>
        <w:rPr>
          <w:rFonts w:eastAsia="Times New Roman" w:cs="Times New Roman"/>
          <w:szCs w:val="24"/>
        </w:rPr>
        <w:t>π</w:t>
      </w:r>
      <w:r w:rsidRPr="00F328FE">
        <w:rPr>
          <w:rFonts w:eastAsia="Times New Roman" w:cs="Times New Roman"/>
          <w:szCs w:val="24"/>
        </w:rPr>
        <w:t>λειοψηφία</w:t>
      </w:r>
      <w:r>
        <w:rPr>
          <w:rFonts w:eastAsia="Times New Roman" w:cs="Times New Roman"/>
          <w:szCs w:val="24"/>
        </w:rPr>
        <w:t>,</w:t>
      </w:r>
      <w:r w:rsidRPr="00F328FE">
        <w:rPr>
          <w:rFonts w:eastAsia="Times New Roman" w:cs="Times New Roman"/>
          <w:szCs w:val="24"/>
        </w:rPr>
        <w:t xml:space="preserve"> μ</w:t>
      </w:r>
      <w:r>
        <w:rPr>
          <w:rFonts w:eastAsia="Times New Roman" w:cs="Times New Roman"/>
          <w:szCs w:val="24"/>
        </w:rPr>
        <w:t>ι</w:t>
      </w:r>
      <w:r w:rsidRPr="00F328FE">
        <w:rPr>
          <w:rFonts w:eastAsia="Times New Roman" w:cs="Times New Roman"/>
          <w:szCs w:val="24"/>
        </w:rPr>
        <w:t xml:space="preserve">α πιο ασφαλή λύση για τους ανθρώπους </w:t>
      </w:r>
      <w:r>
        <w:rPr>
          <w:rFonts w:eastAsia="Times New Roman" w:cs="Times New Roman"/>
          <w:szCs w:val="24"/>
        </w:rPr>
        <w:t>αυτούς,</w:t>
      </w:r>
      <w:r w:rsidRPr="00F328FE">
        <w:rPr>
          <w:rFonts w:eastAsia="Times New Roman" w:cs="Times New Roman"/>
          <w:szCs w:val="24"/>
        </w:rPr>
        <w:t xml:space="preserve"> γιατί ήδη το </w:t>
      </w:r>
      <w:r>
        <w:rPr>
          <w:rFonts w:eastAsia="Times New Roman" w:cs="Times New Roman"/>
          <w:szCs w:val="24"/>
        </w:rPr>
        <w:t>ψήγμα</w:t>
      </w:r>
      <w:r w:rsidRPr="00F328FE">
        <w:rPr>
          <w:rFonts w:eastAsia="Times New Roman" w:cs="Times New Roman"/>
          <w:szCs w:val="24"/>
        </w:rPr>
        <w:t xml:space="preserve"> που έθεσε </w:t>
      </w:r>
      <w:r>
        <w:rPr>
          <w:rFonts w:eastAsia="Times New Roman" w:cs="Times New Roman"/>
          <w:szCs w:val="24"/>
        </w:rPr>
        <w:t xml:space="preserve">η Επιστημονική </w:t>
      </w:r>
      <w:r w:rsidRPr="00F328FE">
        <w:rPr>
          <w:rFonts w:eastAsia="Times New Roman" w:cs="Times New Roman"/>
          <w:szCs w:val="24"/>
        </w:rPr>
        <w:t xml:space="preserve">Υπηρεσία κυκλοφορεί </w:t>
      </w:r>
      <w:r>
        <w:rPr>
          <w:rFonts w:eastAsia="Times New Roman" w:cs="Times New Roman"/>
          <w:szCs w:val="24"/>
        </w:rPr>
        <w:t xml:space="preserve">και </w:t>
      </w:r>
      <w:r w:rsidRPr="00F328FE">
        <w:rPr>
          <w:rFonts w:eastAsia="Times New Roman" w:cs="Times New Roman"/>
          <w:szCs w:val="24"/>
        </w:rPr>
        <w:t>ακούγεται</w:t>
      </w:r>
      <w:r>
        <w:rPr>
          <w:rFonts w:eastAsia="Times New Roman" w:cs="Times New Roman"/>
          <w:szCs w:val="24"/>
        </w:rPr>
        <w:t>.</w:t>
      </w:r>
    </w:p>
    <w:p w14:paraId="20A4E868"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Θ</w:t>
      </w:r>
      <w:r w:rsidRPr="00F328FE">
        <w:rPr>
          <w:rFonts w:eastAsia="Times New Roman" w:cs="Times New Roman"/>
          <w:szCs w:val="24"/>
        </w:rPr>
        <w:t>έλω να κλείσω με το εξής</w:t>
      </w:r>
      <w:r>
        <w:rPr>
          <w:rFonts w:eastAsia="Times New Roman" w:cs="Times New Roman"/>
          <w:szCs w:val="24"/>
        </w:rPr>
        <w:t>, ότι</w:t>
      </w:r>
      <w:r w:rsidRPr="00F328FE">
        <w:rPr>
          <w:rFonts w:eastAsia="Times New Roman" w:cs="Times New Roman"/>
          <w:szCs w:val="24"/>
        </w:rPr>
        <w:t xml:space="preserve"> η </w:t>
      </w:r>
      <w:r>
        <w:rPr>
          <w:rFonts w:eastAsia="Times New Roman" w:cs="Times New Roman"/>
          <w:szCs w:val="24"/>
        </w:rPr>
        <w:t>δ</w:t>
      </w:r>
      <w:r w:rsidRPr="00F328FE">
        <w:rPr>
          <w:rFonts w:eastAsia="Times New Roman" w:cs="Times New Roman"/>
          <w:szCs w:val="24"/>
        </w:rPr>
        <w:t xml:space="preserve">ημόσια </w:t>
      </w:r>
      <w:r>
        <w:rPr>
          <w:rFonts w:eastAsia="Times New Roman" w:cs="Times New Roman"/>
          <w:szCs w:val="24"/>
        </w:rPr>
        <w:t>δ</w:t>
      </w:r>
      <w:r w:rsidRPr="00F328FE">
        <w:rPr>
          <w:rFonts w:eastAsia="Times New Roman" w:cs="Times New Roman"/>
          <w:szCs w:val="24"/>
        </w:rPr>
        <w:t>ιοίκηση</w:t>
      </w:r>
      <w:r w:rsidRPr="00F328FE">
        <w:rPr>
          <w:rFonts w:eastAsia="Times New Roman" w:cs="Times New Roman"/>
          <w:szCs w:val="24"/>
        </w:rPr>
        <w:t xml:space="preserve"> παραμένει ζητούμενο</w:t>
      </w:r>
      <w:r>
        <w:rPr>
          <w:rFonts w:eastAsia="Times New Roman" w:cs="Times New Roman"/>
          <w:szCs w:val="24"/>
        </w:rPr>
        <w:t>,</w:t>
      </w:r>
      <w:r w:rsidRPr="00F328FE">
        <w:rPr>
          <w:rFonts w:eastAsia="Times New Roman" w:cs="Times New Roman"/>
          <w:szCs w:val="24"/>
        </w:rPr>
        <w:t xml:space="preserve"> όπως είναι η αναβάθμιση</w:t>
      </w:r>
      <w:r>
        <w:rPr>
          <w:rFonts w:eastAsia="Times New Roman" w:cs="Times New Roman"/>
          <w:szCs w:val="24"/>
        </w:rPr>
        <w:t>, η ανάπτυξή</w:t>
      </w:r>
      <w:r w:rsidRPr="00F328FE">
        <w:rPr>
          <w:rFonts w:eastAsia="Times New Roman" w:cs="Times New Roman"/>
          <w:szCs w:val="24"/>
        </w:rPr>
        <w:t xml:space="preserve"> </w:t>
      </w:r>
      <w:r>
        <w:rPr>
          <w:rFonts w:eastAsia="Times New Roman" w:cs="Times New Roman"/>
          <w:szCs w:val="24"/>
        </w:rPr>
        <w:t>της,</w:t>
      </w:r>
      <w:r w:rsidRPr="00F328FE">
        <w:rPr>
          <w:rFonts w:eastAsia="Times New Roman" w:cs="Times New Roman"/>
          <w:szCs w:val="24"/>
        </w:rPr>
        <w:t xml:space="preserve"> </w:t>
      </w:r>
      <w:r w:rsidRPr="00F328FE">
        <w:rPr>
          <w:rFonts w:eastAsia="Times New Roman" w:cs="Times New Roman"/>
          <w:szCs w:val="24"/>
        </w:rPr>
        <w:lastRenderedPageBreak/>
        <w:t>αλλά και η επιτάχυνσ</w:t>
      </w:r>
      <w:r w:rsidRPr="00F328FE">
        <w:rPr>
          <w:rFonts w:eastAsia="Times New Roman" w:cs="Times New Roman"/>
          <w:szCs w:val="24"/>
        </w:rPr>
        <w:t xml:space="preserve">η της λειτουργίας της </w:t>
      </w:r>
      <w:r>
        <w:rPr>
          <w:rFonts w:eastAsia="Times New Roman" w:cs="Times New Roman"/>
          <w:szCs w:val="24"/>
        </w:rPr>
        <w:t>δ</w:t>
      </w:r>
      <w:r w:rsidRPr="00F328FE">
        <w:rPr>
          <w:rFonts w:eastAsia="Times New Roman" w:cs="Times New Roman"/>
          <w:szCs w:val="24"/>
        </w:rPr>
        <w:t xml:space="preserve">ημόσιας </w:t>
      </w:r>
      <w:r>
        <w:rPr>
          <w:rFonts w:eastAsia="Times New Roman" w:cs="Times New Roman"/>
          <w:szCs w:val="24"/>
        </w:rPr>
        <w:t>δ</w:t>
      </w:r>
      <w:r w:rsidRPr="00F328FE">
        <w:rPr>
          <w:rFonts w:eastAsia="Times New Roman" w:cs="Times New Roman"/>
          <w:szCs w:val="24"/>
        </w:rPr>
        <w:t>ιοίκησης</w:t>
      </w:r>
      <w:r>
        <w:rPr>
          <w:rFonts w:eastAsia="Times New Roman" w:cs="Times New Roman"/>
          <w:szCs w:val="24"/>
        </w:rPr>
        <w:t>.</w:t>
      </w:r>
      <w:r w:rsidRPr="00F328FE">
        <w:rPr>
          <w:rFonts w:eastAsia="Times New Roman" w:cs="Times New Roman"/>
          <w:szCs w:val="24"/>
        </w:rPr>
        <w:t xml:space="preserve"> Το </w:t>
      </w:r>
      <w:r>
        <w:rPr>
          <w:rFonts w:eastAsia="Times New Roman" w:cs="Times New Roman"/>
          <w:szCs w:val="24"/>
        </w:rPr>
        <w:t>νομοσχέδιο αυτό, παρ</w:t>
      </w:r>
      <w:r>
        <w:rPr>
          <w:rFonts w:eastAsia="Times New Roman" w:cs="Times New Roman"/>
          <w:szCs w:val="24"/>
        </w:rPr>
        <w:t xml:space="preserve">’ </w:t>
      </w:r>
      <w:r>
        <w:rPr>
          <w:rFonts w:eastAsia="Times New Roman" w:cs="Times New Roman"/>
          <w:szCs w:val="24"/>
        </w:rPr>
        <w:t xml:space="preserve">ότι </w:t>
      </w:r>
      <w:r w:rsidRPr="00F328FE">
        <w:rPr>
          <w:rFonts w:eastAsia="Times New Roman" w:cs="Times New Roman"/>
          <w:szCs w:val="24"/>
        </w:rPr>
        <w:t>συζητήσαμε και για τις προκηρύξεις του ΑΣΕΠ και για όλα αυτά</w:t>
      </w:r>
      <w:r>
        <w:rPr>
          <w:rFonts w:eastAsia="Times New Roman" w:cs="Times New Roman"/>
          <w:szCs w:val="24"/>
        </w:rPr>
        <w:t>,</w:t>
      </w:r>
      <w:r w:rsidRPr="00F328FE">
        <w:rPr>
          <w:rFonts w:eastAsia="Times New Roman" w:cs="Times New Roman"/>
          <w:szCs w:val="24"/>
        </w:rPr>
        <w:t xml:space="preserve"> δεν μας έπεισε ότι θα επιταχύνει τη διοικητική λειτουργ</w:t>
      </w:r>
      <w:r>
        <w:rPr>
          <w:rFonts w:eastAsia="Times New Roman" w:cs="Times New Roman"/>
          <w:szCs w:val="24"/>
        </w:rPr>
        <w:t xml:space="preserve">ία. </w:t>
      </w:r>
    </w:p>
    <w:p w14:paraId="20A4E869"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Κι εκείνο που είναι προσφιλέ</w:t>
      </w:r>
      <w:r w:rsidRPr="00F328FE">
        <w:rPr>
          <w:rFonts w:eastAsia="Times New Roman" w:cs="Times New Roman"/>
          <w:szCs w:val="24"/>
        </w:rPr>
        <w:t xml:space="preserve">ς σε </w:t>
      </w:r>
      <w:r>
        <w:rPr>
          <w:rFonts w:eastAsia="Times New Roman" w:cs="Times New Roman"/>
          <w:szCs w:val="24"/>
        </w:rPr>
        <w:t>ε</w:t>
      </w:r>
      <w:r w:rsidRPr="00F328FE">
        <w:rPr>
          <w:rFonts w:eastAsia="Times New Roman" w:cs="Times New Roman"/>
          <w:szCs w:val="24"/>
        </w:rPr>
        <w:t>μένα</w:t>
      </w:r>
      <w:r>
        <w:rPr>
          <w:rFonts w:eastAsia="Times New Roman" w:cs="Times New Roman"/>
          <w:szCs w:val="24"/>
        </w:rPr>
        <w:t>,</w:t>
      </w:r>
      <w:r w:rsidRPr="00F328FE">
        <w:rPr>
          <w:rFonts w:eastAsia="Times New Roman" w:cs="Times New Roman"/>
          <w:szCs w:val="24"/>
        </w:rPr>
        <w:t xml:space="preserve"> για να κλείσω και την τ</w:t>
      </w:r>
      <w:r w:rsidRPr="00F328FE">
        <w:rPr>
          <w:rFonts w:eastAsia="Times New Roman" w:cs="Times New Roman"/>
          <w:szCs w:val="24"/>
        </w:rPr>
        <w:t>οποθέτησή μου στην Ολομέλεια</w:t>
      </w:r>
      <w:r>
        <w:rPr>
          <w:rFonts w:eastAsia="Times New Roman" w:cs="Times New Roman"/>
          <w:szCs w:val="24"/>
        </w:rPr>
        <w:t>,</w:t>
      </w:r>
      <w:r w:rsidRPr="00F328FE">
        <w:rPr>
          <w:rFonts w:eastAsia="Times New Roman" w:cs="Times New Roman"/>
          <w:szCs w:val="24"/>
        </w:rPr>
        <w:t xml:space="preserve"> δύο είναι τα ζητούμενα</w:t>
      </w:r>
      <w:r>
        <w:rPr>
          <w:rFonts w:eastAsia="Times New Roman" w:cs="Times New Roman"/>
          <w:szCs w:val="24"/>
        </w:rPr>
        <w:t>:</w:t>
      </w:r>
      <w:r w:rsidRPr="00F328FE">
        <w:rPr>
          <w:rFonts w:eastAsia="Times New Roman" w:cs="Times New Roman"/>
          <w:szCs w:val="24"/>
        </w:rPr>
        <w:t xml:space="preserve"> Η επιτάχυνση της λειτουργίας της </w:t>
      </w:r>
      <w:r>
        <w:rPr>
          <w:rFonts w:eastAsia="Times New Roman" w:cs="Times New Roman"/>
          <w:szCs w:val="24"/>
        </w:rPr>
        <w:t>δ</w:t>
      </w:r>
      <w:r w:rsidRPr="00F328FE">
        <w:rPr>
          <w:rFonts w:eastAsia="Times New Roman" w:cs="Times New Roman"/>
          <w:szCs w:val="24"/>
        </w:rPr>
        <w:t xml:space="preserve">ημόσιας </w:t>
      </w:r>
      <w:r>
        <w:rPr>
          <w:rFonts w:eastAsia="Times New Roman" w:cs="Times New Roman"/>
          <w:szCs w:val="24"/>
        </w:rPr>
        <w:t>δ</w:t>
      </w:r>
      <w:r w:rsidRPr="00F328FE">
        <w:rPr>
          <w:rFonts w:eastAsia="Times New Roman" w:cs="Times New Roman"/>
          <w:szCs w:val="24"/>
        </w:rPr>
        <w:t>ιοίκησης</w:t>
      </w:r>
      <w:r w:rsidRPr="00F328FE">
        <w:rPr>
          <w:rFonts w:eastAsia="Times New Roman" w:cs="Times New Roman"/>
          <w:szCs w:val="24"/>
        </w:rPr>
        <w:t xml:space="preserve"> που συμπαρασύρει </w:t>
      </w:r>
      <w:r>
        <w:rPr>
          <w:rFonts w:eastAsia="Times New Roman" w:cs="Times New Roman"/>
          <w:szCs w:val="24"/>
        </w:rPr>
        <w:t xml:space="preserve">η </w:t>
      </w:r>
      <w:r w:rsidRPr="00F328FE">
        <w:rPr>
          <w:rFonts w:eastAsia="Times New Roman" w:cs="Times New Roman"/>
          <w:szCs w:val="24"/>
        </w:rPr>
        <w:t xml:space="preserve">αδυναμία της και </w:t>
      </w:r>
      <w:r>
        <w:rPr>
          <w:rFonts w:eastAsia="Times New Roman" w:cs="Times New Roman"/>
          <w:szCs w:val="24"/>
        </w:rPr>
        <w:t xml:space="preserve">η </w:t>
      </w:r>
      <w:r w:rsidRPr="00F328FE">
        <w:rPr>
          <w:rFonts w:eastAsia="Times New Roman" w:cs="Times New Roman"/>
          <w:szCs w:val="24"/>
        </w:rPr>
        <w:t xml:space="preserve">ανάγκη επιτάχυνσης της </w:t>
      </w:r>
      <w:r>
        <w:rPr>
          <w:rFonts w:eastAsia="Times New Roman" w:cs="Times New Roman"/>
          <w:szCs w:val="24"/>
        </w:rPr>
        <w:t>δ</w:t>
      </w:r>
      <w:r w:rsidRPr="00F328FE">
        <w:rPr>
          <w:rFonts w:eastAsia="Times New Roman" w:cs="Times New Roman"/>
          <w:szCs w:val="24"/>
        </w:rPr>
        <w:t>ικαιοσύνης</w:t>
      </w:r>
      <w:r>
        <w:rPr>
          <w:rFonts w:eastAsia="Times New Roman" w:cs="Times New Roman"/>
          <w:szCs w:val="24"/>
        </w:rPr>
        <w:t>.</w:t>
      </w:r>
      <w:r w:rsidRPr="00F328FE">
        <w:rPr>
          <w:rFonts w:eastAsia="Times New Roman" w:cs="Times New Roman"/>
          <w:szCs w:val="24"/>
        </w:rPr>
        <w:t xml:space="preserve"> Δεν τ</w:t>
      </w:r>
      <w:r>
        <w:rPr>
          <w:rFonts w:eastAsia="Times New Roman" w:cs="Times New Roman"/>
          <w:szCs w:val="24"/>
        </w:rPr>
        <w:t>α έχουμε λύσει αυτά τα ζητήματα. π</w:t>
      </w:r>
      <w:r w:rsidRPr="00F328FE">
        <w:rPr>
          <w:rFonts w:eastAsia="Times New Roman" w:cs="Times New Roman"/>
          <w:szCs w:val="24"/>
        </w:rPr>
        <w:t>αραμένουν</w:t>
      </w:r>
      <w:r>
        <w:rPr>
          <w:rFonts w:eastAsia="Times New Roman" w:cs="Times New Roman"/>
          <w:szCs w:val="24"/>
        </w:rPr>
        <w:t>.</w:t>
      </w:r>
      <w:r w:rsidRPr="00F328FE">
        <w:rPr>
          <w:rFonts w:eastAsia="Times New Roman" w:cs="Times New Roman"/>
          <w:szCs w:val="24"/>
        </w:rPr>
        <w:t xml:space="preserve"> </w:t>
      </w:r>
    </w:p>
    <w:p w14:paraId="20A4E86A"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Τ</w:t>
      </w:r>
      <w:r w:rsidRPr="00F328FE">
        <w:rPr>
          <w:rFonts w:eastAsia="Times New Roman" w:cs="Times New Roman"/>
          <w:szCs w:val="24"/>
        </w:rPr>
        <w:t>ελειώνοντας</w:t>
      </w:r>
      <w:r>
        <w:rPr>
          <w:rFonts w:eastAsia="Times New Roman" w:cs="Times New Roman"/>
          <w:szCs w:val="24"/>
        </w:rPr>
        <w:t>,</w:t>
      </w:r>
      <w:r w:rsidRPr="00F328FE">
        <w:rPr>
          <w:rFonts w:eastAsia="Times New Roman" w:cs="Times New Roman"/>
          <w:szCs w:val="24"/>
        </w:rPr>
        <w:t xml:space="preserve"> θα θυμίσω στην κυρία Υπουργό</w:t>
      </w:r>
      <w:r>
        <w:rPr>
          <w:rFonts w:eastAsia="Times New Roman" w:cs="Times New Roman"/>
          <w:szCs w:val="24"/>
        </w:rPr>
        <w:t>,</w:t>
      </w:r>
      <w:r w:rsidRPr="00F328FE">
        <w:rPr>
          <w:rFonts w:eastAsia="Times New Roman" w:cs="Times New Roman"/>
          <w:szCs w:val="24"/>
        </w:rPr>
        <w:t xml:space="preserve"> όπως είχα πει και στην </w:t>
      </w:r>
      <w:r>
        <w:rPr>
          <w:rFonts w:eastAsia="Times New Roman" w:cs="Times New Roman"/>
          <w:szCs w:val="24"/>
        </w:rPr>
        <w:t>ε</w:t>
      </w:r>
      <w:r w:rsidRPr="00F328FE">
        <w:rPr>
          <w:rFonts w:eastAsia="Times New Roman" w:cs="Times New Roman"/>
          <w:szCs w:val="24"/>
        </w:rPr>
        <w:t>πιτροπή</w:t>
      </w:r>
      <w:r>
        <w:rPr>
          <w:rFonts w:eastAsia="Times New Roman" w:cs="Times New Roman"/>
          <w:szCs w:val="24"/>
        </w:rPr>
        <w:t>, ότι</w:t>
      </w:r>
      <w:r w:rsidRPr="00F328FE">
        <w:rPr>
          <w:rFonts w:eastAsia="Times New Roman" w:cs="Times New Roman"/>
          <w:szCs w:val="24"/>
        </w:rPr>
        <w:t xml:space="preserve"> δεν έχουμε δει τα τελευταία χρόνια και μελέτες για την ανάγκη των θεμάτων που πρέπει να αντιμετωπίζονται με νέες νομοθετικές πρωτοβουλίες</w:t>
      </w:r>
      <w:r>
        <w:rPr>
          <w:rFonts w:eastAsia="Times New Roman" w:cs="Times New Roman"/>
          <w:szCs w:val="24"/>
        </w:rPr>
        <w:t>.</w:t>
      </w:r>
      <w:r w:rsidRPr="00F328FE">
        <w:rPr>
          <w:rFonts w:eastAsia="Times New Roman" w:cs="Times New Roman"/>
          <w:szCs w:val="24"/>
        </w:rPr>
        <w:t xml:space="preserve"> Έχουμε </w:t>
      </w:r>
      <w:r>
        <w:rPr>
          <w:rFonts w:eastAsia="Times New Roman" w:cs="Times New Roman"/>
          <w:szCs w:val="24"/>
        </w:rPr>
        <w:t>μια</w:t>
      </w:r>
      <w:r w:rsidRPr="00F328FE">
        <w:rPr>
          <w:rFonts w:eastAsia="Times New Roman" w:cs="Times New Roman"/>
          <w:szCs w:val="24"/>
        </w:rPr>
        <w:t xml:space="preserve"> μικρή καταγραφή των υπαλλήλων</w:t>
      </w:r>
      <w:r>
        <w:rPr>
          <w:rFonts w:eastAsia="Times New Roman" w:cs="Times New Roman"/>
          <w:szCs w:val="24"/>
        </w:rPr>
        <w:t>.</w:t>
      </w:r>
      <w:r w:rsidRPr="00F328FE">
        <w:rPr>
          <w:rFonts w:eastAsia="Times New Roman" w:cs="Times New Roman"/>
          <w:szCs w:val="24"/>
        </w:rPr>
        <w:t xml:space="preserve"> Δεν έχο</w:t>
      </w:r>
      <w:r w:rsidRPr="00F328FE">
        <w:rPr>
          <w:rFonts w:eastAsia="Times New Roman" w:cs="Times New Roman"/>
          <w:szCs w:val="24"/>
        </w:rPr>
        <w:t xml:space="preserve">υμε δει </w:t>
      </w:r>
      <w:r>
        <w:rPr>
          <w:rFonts w:eastAsia="Times New Roman" w:cs="Times New Roman"/>
          <w:szCs w:val="24"/>
        </w:rPr>
        <w:t>όμως -</w:t>
      </w:r>
      <w:r w:rsidRPr="00F328FE">
        <w:rPr>
          <w:rFonts w:eastAsia="Times New Roman" w:cs="Times New Roman"/>
          <w:szCs w:val="24"/>
        </w:rPr>
        <w:t>επαναλαμβάνω</w:t>
      </w:r>
      <w:r>
        <w:rPr>
          <w:rFonts w:eastAsia="Times New Roman" w:cs="Times New Roman"/>
          <w:szCs w:val="24"/>
        </w:rPr>
        <w:t xml:space="preserve"> α</w:t>
      </w:r>
      <w:r w:rsidRPr="00F328FE">
        <w:rPr>
          <w:rFonts w:eastAsia="Times New Roman" w:cs="Times New Roman"/>
          <w:szCs w:val="24"/>
        </w:rPr>
        <w:t>υτό που είπα</w:t>
      </w:r>
      <w:r>
        <w:rPr>
          <w:rFonts w:eastAsia="Times New Roman" w:cs="Times New Roman"/>
          <w:szCs w:val="24"/>
        </w:rPr>
        <w:t>- πώς γίνονται τα οργανογράμματα, π</w:t>
      </w:r>
      <w:r w:rsidRPr="00F328FE">
        <w:rPr>
          <w:rFonts w:eastAsia="Times New Roman" w:cs="Times New Roman"/>
          <w:szCs w:val="24"/>
        </w:rPr>
        <w:t>ώς γίνονται οι οργανισμ</w:t>
      </w:r>
      <w:r>
        <w:rPr>
          <w:rFonts w:eastAsia="Times New Roman" w:cs="Times New Roman"/>
          <w:szCs w:val="24"/>
        </w:rPr>
        <w:t>οί και με παρεμβάσεις υπουργών. Δ</w:t>
      </w:r>
      <w:r w:rsidRPr="00F328FE">
        <w:rPr>
          <w:rFonts w:eastAsia="Times New Roman" w:cs="Times New Roman"/>
          <w:szCs w:val="24"/>
        </w:rPr>
        <w:t xml:space="preserve">εν έχουμε δει ακόμα </w:t>
      </w:r>
      <w:r>
        <w:rPr>
          <w:rFonts w:eastAsia="Times New Roman" w:cs="Times New Roman"/>
          <w:szCs w:val="24"/>
        </w:rPr>
        <w:t xml:space="preserve">για </w:t>
      </w:r>
      <w:r w:rsidRPr="00F328FE">
        <w:rPr>
          <w:rFonts w:eastAsia="Times New Roman" w:cs="Times New Roman"/>
          <w:szCs w:val="24"/>
        </w:rPr>
        <w:t xml:space="preserve">να εξασφαλίσουμε στην </w:t>
      </w:r>
      <w:r>
        <w:rPr>
          <w:rFonts w:eastAsia="Times New Roman" w:cs="Times New Roman"/>
          <w:szCs w:val="24"/>
        </w:rPr>
        <w:t>ε</w:t>
      </w:r>
      <w:r w:rsidRPr="00F328FE">
        <w:rPr>
          <w:rFonts w:eastAsia="Times New Roman" w:cs="Times New Roman"/>
          <w:szCs w:val="24"/>
        </w:rPr>
        <w:t xml:space="preserve">λληνική πραγματικότητα τις πραγματικές ανάγκες που πρέπει </w:t>
      </w:r>
      <w:r>
        <w:rPr>
          <w:rFonts w:eastAsia="Times New Roman" w:cs="Times New Roman"/>
          <w:szCs w:val="24"/>
        </w:rPr>
        <w:t xml:space="preserve">να καλύψει </w:t>
      </w:r>
      <w:r w:rsidRPr="00F328FE">
        <w:rPr>
          <w:rFonts w:eastAsia="Times New Roman" w:cs="Times New Roman"/>
          <w:szCs w:val="24"/>
        </w:rPr>
        <w:t xml:space="preserve">η </w:t>
      </w:r>
      <w:r>
        <w:rPr>
          <w:rFonts w:eastAsia="Times New Roman" w:cs="Times New Roman"/>
          <w:szCs w:val="24"/>
        </w:rPr>
        <w:t>δ</w:t>
      </w:r>
      <w:r w:rsidRPr="00F328FE">
        <w:rPr>
          <w:rFonts w:eastAsia="Times New Roman" w:cs="Times New Roman"/>
          <w:szCs w:val="24"/>
        </w:rPr>
        <w:t>ημόσια</w:t>
      </w:r>
      <w:r w:rsidRPr="00F328FE">
        <w:rPr>
          <w:rFonts w:eastAsia="Times New Roman" w:cs="Times New Roman"/>
          <w:szCs w:val="24"/>
        </w:rPr>
        <w:t xml:space="preserve"> </w:t>
      </w:r>
      <w:r>
        <w:rPr>
          <w:rFonts w:eastAsia="Times New Roman" w:cs="Times New Roman"/>
          <w:szCs w:val="24"/>
        </w:rPr>
        <w:t>δ</w:t>
      </w:r>
      <w:r w:rsidRPr="00F328FE">
        <w:rPr>
          <w:rFonts w:eastAsia="Times New Roman" w:cs="Times New Roman"/>
          <w:szCs w:val="24"/>
        </w:rPr>
        <w:t xml:space="preserve">ιοίκηση </w:t>
      </w:r>
      <w:r w:rsidRPr="00F328FE">
        <w:rPr>
          <w:rFonts w:eastAsia="Times New Roman" w:cs="Times New Roman"/>
          <w:szCs w:val="24"/>
        </w:rPr>
        <w:t>βάσε</w:t>
      </w:r>
      <w:r>
        <w:rPr>
          <w:rFonts w:eastAsia="Times New Roman" w:cs="Times New Roman"/>
          <w:szCs w:val="24"/>
        </w:rPr>
        <w:t xml:space="preserve">ι αριθμού </w:t>
      </w:r>
      <w:r w:rsidRPr="00F328FE">
        <w:rPr>
          <w:rFonts w:eastAsia="Times New Roman" w:cs="Times New Roman"/>
          <w:szCs w:val="24"/>
        </w:rPr>
        <w:t>προσόντων</w:t>
      </w:r>
      <w:r>
        <w:rPr>
          <w:rFonts w:eastAsia="Times New Roman" w:cs="Times New Roman"/>
          <w:szCs w:val="24"/>
        </w:rPr>
        <w:t>.</w:t>
      </w:r>
      <w:r w:rsidRPr="00F328FE">
        <w:rPr>
          <w:rFonts w:eastAsia="Times New Roman" w:cs="Times New Roman"/>
          <w:szCs w:val="24"/>
        </w:rPr>
        <w:t xml:space="preserve"> </w:t>
      </w:r>
    </w:p>
    <w:p w14:paraId="20A4E86B" w14:textId="77777777" w:rsidR="005D4821" w:rsidRDefault="006B233D">
      <w:pPr>
        <w:spacing w:line="600" w:lineRule="auto"/>
        <w:ind w:firstLine="720"/>
        <w:jc w:val="both"/>
        <w:rPr>
          <w:rFonts w:eastAsia="Times New Roman" w:cs="Times New Roman"/>
          <w:szCs w:val="24"/>
        </w:rPr>
      </w:pPr>
      <w:r w:rsidRPr="00F328FE">
        <w:rPr>
          <w:rFonts w:eastAsia="Times New Roman" w:cs="Times New Roman"/>
          <w:szCs w:val="24"/>
        </w:rPr>
        <w:lastRenderedPageBreak/>
        <w:t>Ας ευχηθούμε να γίνει κάποια μέρα αυτό</w:t>
      </w:r>
      <w:r>
        <w:rPr>
          <w:rFonts w:eastAsia="Times New Roman" w:cs="Times New Roman"/>
          <w:szCs w:val="24"/>
        </w:rPr>
        <w:t>,</w:t>
      </w:r>
      <w:r w:rsidRPr="00F328FE">
        <w:rPr>
          <w:rFonts w:eastAsia="Times New Roman" w:cs="Times New Roman"/>
          <w:szCs w:val="24"/>
        </w:rPr>
        <w:t xml:space="preserve"> να εξασφαλιστεί η λειτουργία</w:t>
      </w:r>
      <w:r>
        <w:rPr>
          <w:rFonts w:eastAsia="Times New Roman" w:cs="Times New Roman"/>
          <w:szCs w:val="24"/>
        </w:rPr>
        <w:t>,</w:t>
      </w:r>
      <w:r w:rsidRPr="00F328FE">
        <w:rPr>
          <w:rFonts w:eastAsia="Times New Roman" w:cs="Times New Roman"/>
          <w:szCs w:val="24"/>
        </w:rPr>
        <w:t xml:space="preserve"> γιατί επιμένω </w:t>
      </w:r>
      <w:r>
        <w:rPr>
          <w:rFonts w:eastAsia="Times New Roman" w:cs="Times New Roman"/>
          <w:szCs w:val="24"/>
        </w:rPr>
        <w:t xml:space="preserve">και </w:t>
      </w:r>
      <w:r w:rsidRPr="00F328FE">
        <w:rPr>
          <w:rFonts w:eastAsia="Times New Roman" w:cs="Times New Roman"/>
          <w:szCs w:val="24"/>
        </w:rPr>
        <w:t>είμαι κουραστικός</w:t>
      </w:r>
      <w:r>
        <w:rPr>
          <w:rFonts w:eastAsia="Times New Roman" w:cs="Times New Roman"/>
          <w:szCs w:val="24"/>
        </w:rPr>
        <w:t>, αλλά</w:t>
      </w:r>
      <w:r w:rsidRPr="00F328FE">
        <w:rPr>
          <w:rFonts w:eastAsia="Times New Roman" w:cs="Times New Roman"/>
          <w:szCs w:val="24"/>
        </w:rPr>
        <w:t xml:space="preserve"> η </w:t>
      </w:r>
      <w:r>
        <w:rPr>
          <w:rFonts w:eastAsia="Times New Roman" w:cs="Times New Roman"/>
          <w:szCs w:val="24"/>
        </w:rPr>
        <w:t>δ</w:t>
      </w:r>
      <w:r w:rsidRPr="00F328FE">
        <w:rPr>
          <w:rFonts w:eastAsia="Times New Roman" w:cs="Times New Roman"/>
          <w:szCs w:val="24"/>
        </w:rPr>
        <w:t xml:space="preserve">ημόσια </w:t>
      </w:r>
      <w:r>
        <w:rPr>
          <w:rFonts w:eastAsia="Times New Roman" w:cs="Times New Roman"/>
          <w:szCs w:val="24"/>
        </w:rPr>
        <w:t>δ</w:t>
      </w:r>
      <w:r w:rsidRPr="00F328FE">
        <w:rPr>
          <w:rFonts w:eastAsia="Times New Roman" w:cs="Times New Roman"/>
          <w:szCs w:val="24"/>
        </w:rPr>
        <w:t>ιοίκηση</w:t>
      </w:r>
      <w:r w:rsidRPr="00F328FE">
        <w:rPr>
          <w:rFonts w:eastAsia="Times New Roman" w:cs="Times New Roman"/>
          <w:szCs w:val="24"/>
        </w:rPr>
        <w:t xml:space="preserve"> δεν είναι αυτοσκοπός</w:t>
      </w:r>
      <w:r>
        <w:rPr>
          <w:rFonts w:eastAsia="Times New Roman" w:cs="Times New Roman"/>
          <w:szCs w:val="24"/>
        </w:rPr>
        <w:t>,</w:t>
      </w:r>
      <w:r w:rsidRPr="00F328FE">
        <w:rPr>
          <w:rFonts w:eastAsia="Times New Roman" w:cs="Times New Roman"/>
          <w:szCs w:val="24"/>
        </w:rPr>
        <w:t xml:space="preserve"> εξυπηρετεί τους πολίτες και συνεισφέρει στο </w:t>
      </w:r>
      <w:r>
        <w:rPr>
          <w:rFonts w:eastAsia="Times New Roman" w:cs="Times New Roman"/>
          <w:szCs w:val="24"/>
        </w:rPr>
        <w:t>ε</w:t>
      </w:r>
      <w:r w:rsidRPr="00F328FE">
        <w:rPr>
          <w:rFonts w:eastAsia="Times New Roman" w:cs="Times New Roman"/>
          <w:szCs w:val="24"/>
        </w:rPr>
        <w:t>θνικό εισόδημα</w:t>
      </w:r>
      <w:r>
        <w:rPr>
          <w:rFonts w:eastAsia="Times New Roman" w:cs="Times New Roman"/>
          <w:szCs w:val="24"/>
        </w:rPr>
        <w:t>.</w:t>
      </w:r>
      <w:r w:rsidRPr="00F328FE">
        <w:rPr>
          <w:rFonts w:eastAsia="Times New Roman" w:cs="Times New Roman"/>
          <w:szCs w:val="24"/>
        </w:rPr>
        <w:t xml:space="preserve"> Νομίζω</w:t>
      </w:r>
      <w:r>
        <w:rPr>
          <w:rFonts w:eastAsia="Times New Roman" w:cs="Times New Roman"/>
          <w:szCs w:val="24"/>
        </w:rPr>
        <w:t xml:space="preserve"> ότι</w:t>
      </w:r>
      <w:r w:rsidRPr="00F328FE">
        <w:rPr>
          <w:rFonts w:eastAsia="Times New Roman" w:cs="Times New Roman"/>
          <w:szCs w:val="24"/>
        </w:rPr>
        <w:t xml:space="preserve"> ήταν αρκετά αυτά που είπα </w:t>
      </w:r>
      <w:r>
        <w:rPr>
          <w:rFonts w:eastAsia="Times New Roman" w:cs="Times New Roman"/>
          <w:szCs w:val="24"/>
        </w:rPr>
        <w:t>σε σχέση</w:t>
      </w:r>
      <w:r w:rsidRPr="00F328FE">
        <w:rPr>
          <w:rFonts w:eastAsia="Times New Roman" w:cs="Times New Roman"/>
          <w:szCs w:val="24"/>
        </w:rPr>
        <w:t xml:space="preserve"> με τα θέματα σήμερα που ετέθη</w:t>
      </w:r>
      <w:r>
        <w:rPr>
          <w:rFonts w:eastAsia="Times New Roman" w:cs="Times New Roman"/>
          <w:szCs w:val="24"/>
        </w:rPr>
        <w:t>σαν.</w:t>
      </w:r>
    </w:p>
    <w:p w14:paraId="20A4E86C"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20A4E86D" w14:textId="77777777" w:rsidR="005D4821" w:rsidRDefault="006B233D">
      <w:pPr>
        <w:spacing w:line="600" w:lineRule="auto"/>
        <w:ind w:firstLine="720"/>
        <w:jc w:val="both"/>
        <w:rPr>
          <w:rFonts w:eastAsia="Times New Roman" w:cs="Times New Roman"/>
          <w:szCs w:val="24"/>
        </w:rPr>
      </w:pPr>
      <w:r w:rsidRPr="00F328FE">
        <w:rPr>
          <w:rFonts w:eastAsia="Times New Roman" w:cs="Times New Roman"/>
          <w:b/>
          <w:szCs w:val="24"/>
        </w:rPr>
        <w:t>ΠΡΟΕΔΡΕΥΩΝ (Σπυρίδων Λυκούδης):</w:t>
      </w:r>
      <w:r>
        <w:rPr>
          <w:rFonts w:eastAsia="Times New Roman" w:cs="Times New Roman"/>
          <w:szCs w:val="24"/>
        </w:rPr>
        <w:t xml:space="preserve"> Ευχαριστώ.</w:t>
      </w:r>
    </w:p>
    <w:p w14:paraId="20A4E86E"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 xml:space="preserve">Ο συνάδελφος κ. </w:t>
      </w:r>
      <w:r w:rsidRPr="00F328FE">
        <w:rPr>
          <w:rFonts w:eastAsia="Times New Roman" w:cs="Times New Roman"/>
          <w:szCs w:val="24"/>
        </w:rPr>
        <w:t>Παναγιώτης Ηλιόπουλος έχει το</w:t>
      </w:r>
      <w:r>
        <w:rPr>
          <w:rFonts w:eastAsia="Times New Roman" w:cs="Times New Roman"/>
          <w:szCs w:val="24"/>
        </w:rPr>
        <w:t>ν</w:t>
      </w:r>
      <w:r w:rsidRPr="00F328FE">
        <w:rPr>
          <w:rFonts w:eastAsia="Times New Roman" w:cs="Times New Roman"/>
          <w:szCs w:val="24"/>
        </w:rPr>
        <w:t xml:space="preserve"> λόγο</w:t>
      </w:r>
      <w:r>
        <w:rPr>
          <w:rFonts w:eastAsia="Times New Roman" w:cs="Times New Roman"/>
          <w:szCs w:val="24"/>
        </w:rPr>
        <w:t xml:space="preserve"> από τη</w:t>
      </w:r>
      <w:r w:rsidRPr="00F328FE">
        <w:rPr>
          <w:rFonts w:eastAsia="Times New Roman" w:cs="Times New Roman"/>
          <w:szCs w:val="24"/>
        </w:rPr>
        <w:t xml:space="preserve"> Χρυσή Αυγή</w:t>
      </w:r>
      <w:r>
        <w:rPr>
          <w:rFonts w:eastAsia="Times New Roman" w:cs="Times New Roman"/>
          <w:szCs w:val="24"/>
        </w:rPr>
        <w:t>.</w:t>
      </w:r>
    </w:p>
    <w:p w14:paraId="20A4E86F" w14:textId="77777777" w:rsidR="005D4821" w:rsidRDefault="006B233D">
      <w:pPr>
        <w:spacing w:line="600" w:lineRule="auto"/>
        <w:ind w:firstLine="720"/>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 xml:space="preserve">Ευχαριστώ, </w:t>
      </w:r>
      <w:r w:rsidRPr="00F328FE">
        <w:rPr>
          <w:rFonts w:eastAsia="Times New Roman" w:cs="Times New Roman"/>
          <w:szCs w:val="24"/>
        </w:rPr>
        <w:t xml:space="preserve">κύριε </w:t>
      </w:r>
      <w:r w:rsidRPr="00F328FE">
        <w:rPr>
          <w:rFonts w:eastAsia="Times New Roman" w:cs="Times New Roman"/>
          <w:szCs w:val="24"/>
        </w:rPr>
        <w:t>πρόε</w:t>
      </w:r>
      <w:r>
        <w:rPr>
          <w:rFonts w:eastAsia="Times New Roman" w:cs="Times New Roman"/>
          <w:szCs w:val="24"/>
        </w:rPr>
        <w:t xml:space="preserve">δρε. </w:t>
      </w:r>
    </w:p>
    <w:p w14:paraId="20A4E870" w14:textId="77777777" w:rsidR="005D4821" w:rsidRDefault="006B233D">
      <w:pPr>
        <w:spacing w:line="600" w:lineRule="auto"/>
        <w:ind w:firstLine="720"/>
        <w:jc w:val="both"/>
        <w:rPr>
          <w:rFonts w:eastAsia="Times New Roman" w:cs="Times New Roman"/>
          <w:szCs w:val="24"/>
        </w:rPr>
      </w:pPr>
      <w:r w:rsidRPr="00F328FE">
        <w:rPr>
          <w:rFonts w:eastAsia="Times New Roman" w:cs="Times New Roman"/>
          <w:szCs w:val="24"/>
        </w:rPr>
        <w:t xml:space="preserve">Τιμά </w:t>
      </w:r>
      <w:r>
        <w:rPr>
          <w:rFonts w:eastAsia="Times New Roman" w:cs="Times New Roman"/>
          <w:szCs w:val="24"/>
        </w:rPr>
        <w:t xml:space="preserve">η Βουλή διάφορες επετείους και καλά κάνει. </w:t>
      </w:r>
      <w:r w:rsidRPr="00F328FE">
        <w:rPr>
          <w:rFonts w:eastAsia="Times New Roman" w:cs="Times New Roman"/>
          <w:szCs w:val="24"/>
        </w:rPr>
        <w:t>Εμείς καταδικάζουμε τη βία β</w:t>
      </w:r>
      <w:r>
        <w:rPr>
          <w:rFonts w:eastAsia="Times New Roman" w:cs="Times New Roman"/>
          <w:szCs w:val="24"/>
        </w:rPr>
        <w:t>έβαια από όπου κι αν προέρχεται, αλλά μεθαύριο είναι μι</w:t>
      </w:r>
      <w:r w:rsidRPr="00F328FE">
        <w:rPr>
          <w:rFonts w:eastAsia="Times New Roman" w:cs="Times New Roman"/>
          <w:szCs w:val="24"/>
        </w:rPr>
        <w:t xml:space="preserve">α επέτειος της κατάρριψης </w:t>
      </w:r>
      <w:r>
        <w:rPr>
          <w:rFonts w:eastAsia="Times New Roman" w:cs="Times New Roman"/>
          <w:szCs w:val="24"/>
        </w:rPr>
        <w:t>ενός ε</w:t>
      </w:r>
      <w:r w:rsidRPr="00F328FE">
        <w:rPr>
          <w:rFonts w:eastAsia="Times New Roman" w:cs="Times New Roman"/>
          <w:szCs w:val="24"/>
        </w:rPr>
        <w:t>λληνικού ελικοπτέρου από Τούρκους</w:t>
      </w:r>
      <w:r>
        <w:rPr>
          <w:rFonts w:eastAsia="Times New Roman" w:cs="Times New Roman"/>
          <w:szCs w:val="24"/>
        </w:rPr>
        <w:t>. Οι ψυχές</w:t>
      </w:r>
      <w:r w:rsidRPr="00F328FE">
        <w:rPr>
          <w:rFonts w:eastAsia="Times New Roman" w:cs="Times New Roman"/>
          <w:szCs w:val="24"/>
        </w:rPr>
        <w:t xml:space="preserve"> του </w:t>
      </w:r>
      <w:proofErr w:type="spellStart"/>
      <w:r w:rsidRPr="00F328FE">
        <w:rPr>
          <w:rFonts w:eastAsia="Times New Roman" w:cs="Times New Roman"/>
          <w:szCs w:val="24"/>
        </w:rPr>
        <w:t>Γιαλοψού</w:t>
      </w:r>
      <w:proofErr w:type="spellEnd"/>
      <w:r>
        <w:rPr>
          <w:rFonts w:eastAsia="Times New Roman" w:cs="Times New Roman"/>
          <w:szCs w:val="24"/>
        </w:rPr>
        <w:t>,</w:t>
      </w:r>
      <w:r w:rsidRPr="00F328FE">
        <w:rPr>
          <w:rFonts w:eastAsia="Times New Roman" w:cs="Times New Roman"/>
          <w:szCs w:val="24"/>
        </w:rPr>
        <w:t xml:space="preserve"> του Καραθανάση</w:t>
      </w:r>
      <w:r>
        <w:rPr>
          <w:rFonts w:eastAsia="Times New Roman" w:cs="Times New Roman"/>
          <w:szCs w:val="24"/>
        </w:rPr>
        <w:t>,</w:t>
      </w:r>
      <w:r w:rsidRPr="00F328FE">
        <w:rPr>
          <w:rFonts w:eastAsia="Times New Roman" w:cs="Times New Roman"/>
          <w:szCs w:val="24"/>
        </w:rPr>
        <w:t xml:space="preserve"> του </w:t>
      </w:r>
      <w:proofErr w:type="spellStart"/>
      <w:r w:rsidRPr="00F328FE">
        <w:rPr>
          <w:rFonts w:eastAsia="Times New Roman" w:cs="Times New Roman"/>
          <w:szCs w:val="24"/>
        </w:rPr>
        <w:t>Βλαχά</w:t>
      </w:r>
      <w:r w:rsidRPr="00F328FE">
        <w:rPr>
          <w:rFonts w:eastAsia="Times New Roman" w:cs="Times New Roman"/>
          <w:szCs w:val="24"/>
        </w:rPr>
        <w:t>κου</w:t>
      </w:r>
      <w:proofErr w:type="spellEnd"/>
      <w:r w:rsidRPr="00F328FE">
        <w:rPr>
          <w:rFonts w:eastAsia="Times New Roman" w:cs="Times New Roman"/>
          <w:szCs w:val="24"/>
        </w:rPr>
        <w:t xml:space="preserve"> </w:t>
      </w:r>
      <w:r>
        <w:rPr>
          <w:rFonts w:eastAsia="Times New Roman" w:cs="Times New Roman"/>
          <w:szCs w:val="24"/>
        </w:rPr>
        <w:t>δεν έχουν δικαιωθεί</w:t>
      </w:r>
      <w:r w:rsidRPr="00F328FE">
        <w:rPr>
          <w:rFonts w:eastAsia="Times New Roman" w:cs="Times New Roman"/>
          <w:szCs w:val="24"/>
        </w:rPr>
        <w:t xml:space="preserve"> ακόμα </w:t>
      </w:r>
      <w:r>
        <w:rPr>
          <w:rFonts w:eastAsia="Times New Roman" w:cs="Times New Roman"/>
          <w:szCs w:val="24"/>
        </w:rPr>
        <w:t xml:space="preserve">είκοσι τρία χρόνια μετά, </w:t>
      </w:r>
      <w:r w:rsidRPr="00F328FE">
        <w:rPr>
          <w:rFonts w:eastAsia="Times New Roman" w:cs="Times New Roman"/>
          <w:szCs w:val="24"/>
        </w:rPr>
        <w:t>γιατί εσείς μιλάτε για φθορές</w:t>
      </w:r>
      <w:r>
        <w:rPr>
          <w:rFonts w:eastAsia="Times New Roman" w:cs="Times New Roman"/>
          <w:szCs w:val="24"/>
        </w:rPr>
        <w:t>,</w:t>
      </w:r>
      <w:r w:rsidRPr="00F328FE">
        <w:rPr>
          <w:rFonts w:eastAsia="Times New Roman" w:cs="Times New Roman"/>
          <w:szCs w:val="24"/>
        </w:rPr>
        <w:t xml:space="preserve"> για βλάβες</w:t>
      </w:r>
      <w:r>
        <w:rPr>
          <w:rFonts w:eastAsia="Times New Roman" w:cs="Times New Roman"/>
          <w:szCs w:val="24"/>
        </w:rPr>
        <w:t xml:space="preserve"> κ</w:t>
      </w:r>
      <w:r>
        <w:rPr>
          <w:rFonts w:eastAsia="Times New Roman" w:cs="Times New Roman"/>
          <w:szCs w:val="24"/>
        </w:rPr>
        <w:t>.</w:t>
      </w:r>
      <w:r>
        <w:rPr>
          <w:rFonts w:eastAsia="Times New Roman" w:cs="Times New Roman"/>
          <w:szCs w:val="24"/>
        </w:rPr>
        <w:t xml:space="preserve">λπ., </w:t>
      </w:r>
      <w:r w:rsidRPr="00F328FE">
        <w:rPr>
          <w:rFonts w:eastAsia="Times New Roman" w:cs="Times New Roman"/>
          <w:szCs w:val="24"/>
        </w:rPr>
        <w:t xml:space="preserve">ενώ αυτοί που τα εξέτασαν μιλούν για καθαρή </w:t>
      </w:r>
      <w:r>
        <w:rPr>
          <w:rFonts w:eastAsia="Times New Roman" w:cs="Times New Roman"/>
          <w:szCs w:val="24"/>
        </w:rPr>
        <w:t>κατάρριψη.</w:t>
      </w:r>
      <w:r w:rsidRPr="00F328FE">
        <w:rPr>
          <w:rFonts w:eastAsia="Times New Roman" w:cs="Times New Roman"/>
          <w:szCs w:val="24"/>
        </w:rPr>
        <w:t xml:space="preserve"> </w:t>
      </w:r>
      <w:r>
        <w:rPr>
          <w:rFonts w:eastAsia="Times New Roman" w:cs="Times New Roman"/>
          <w:szCs w:val="24"/>
        </w:rPr>
        <w:t xml:space="preserve">Και βέβαια </w:t>
      </w:r>
      <w:r>
        <w:rPr>
          <w:rFonts w:eastAsia="Times New Roman" w:cs="Times New Roman"/>
          <w:szCs w:val="24"/>
        </w:rPr>
        <w:lastRenderedPageBreak/>
        <w:t>σ</w:t>
      </w:r>
      <w:r w:rsidRPr="00F328FE">
        <w:rPr>
          <w:rFonts w:eastAsia="Times New Roman" w:cs="Times New Roman"/>
          <w:szCs w:val="24"/>
        </w:rPr>
        <w:t xml:space="preserve">την </w:t>
      </w:r>
      <w:r>
        <w:rPr>
          <w:rFonts w:eastAsia="Times New Roman" w:cs="Times New Roman"/>
          <w:szCs w:val="24"/>
        </w:rPr>
        <w:t>ε</w:t>
      </w:r>
      <w:r w:rsidRPr="00F328FE">
        <w:rPr>
          <w:rFonts w:eastAsia="Times New Roman" w:cs="Times New Roman"/>
          <w:szCs w:val="24"/>
        </w:rPr>
        <w:t xml:space="preserve">λληνική </w:t>
      </w:r>
      <w:r w:rsidRPr="00F328FE">
        <w:rPr>
          <w:rFonts w:eastAsia="Times New Roman" w:cs="Times New Roman"/>
          <w:szCs w:val="24"/>
        </w:rPr>
        <w:t xml:space="preserve">Βουλή δεν έχουμε κρατήσει ποτέ ούτε </w:t>
      </w:r>
      <w:r>
        <w:rPr>
          <w:rFonts w:eastAsia="Times New Roman" w:cs="Times New Roman"/>
          <w:szCs w:val="24"/>
        </w:rPr>
        <w:t>ε</w:t>
      </w:r>
      <w:r w:rsidRPr="00F328FE">
        <w:rPr>
          <w:rFonts w:eastAsia="Times New Roman" w:cs="Times New Roman"/>
          <w:szCs w:val="24"/>
        </w:rPr>
        <w:t xml:space="preserve">νός λεπτού σιγή </w:t>
      </w:r>
      <w:r>
        <w:rPr>
          <w:rFonts w:eastAsia="Times New Roman" w:cs="Times New Roman"/>
          <w:szCs w:val="24"/>
        </w:rPr>
        <w:t>κ</w:t>
      </w:r>
      <w:r w:rsidRPr="00F328FE">
        <w:rPr>
          <w:rFonts w:eastAsia="Times New Roman" w:cs="Times New Roman"/>
          <w:szCs w:val="24"/>
        </w:rPr>
        <w:t>αι βέβαια σε κα</w:t>
      </w:r>
      <w:r>
        <w:rPr>
          <w:rFonts w:eastAsia="Times New Roman" w:cs="Times New Roman"/>
          <w:szCs w:val="24"/>
        </w:rPr>
        <w:t>μ</w:t>
      </w:r>
      <w:r w:rsidRPr="00F328FE">
        <w:rPr>
          <w:rFonts w:eastAsia="Times New Roman" w:cs="Times New Roman"/>
          <w:szCs w:val="24"/>
        </w:rPr>
        <w:t>μί</w:t>
      </w:r>
      <w:r w:rsidRPr="00F328FE">
        <w:rPr>
          <w:rFonts w:eastAsia="Times New Roman" w:cs="Times New Roman"/>
          <w:szCs w:val="24"/>
        </w:rPr>
        <w:t>α περίπτωση δε</w:t>
      </w:r>
      <w:r>
        <w:rPr>
          <w:rFonts w:eastAsia="Times New Roman" w:cs="Times New Roman"/>
          <w:szCs w:val="24"/>
        </w:rPr>
        <w:t>ν</w:t>
      </w:r>
      <w:r w:rsidRPr="00F328FE">
        <w:rPr>
          <w:rFonts w:eastAsia="Times New Roman" w:cs="Times New Roman"/>
          <w:szCs w:val="24"/>
        </w:rPr>
        <w:t xml:space="preserve"> θα το ζητούσα τώρα</w:t>
      </w:r>
      <w:r>
        <w:rPr>
          <w:rFonts w:eastAsia="Times New Roman" w:cs="Times New Roman"/>
          <w:szCs w:val="24"/>
        </w:rPr>
        <w:t>, είκοσι τρία</w:t>
      </w:r>
      <w:r w:rsidRPr="00F328FE">
        <w:rPr>
          <w:rFonts w:eastAsia="Times New Roman" w:cs="Times New Roman"/>
          <w:szCs w:val="24"/>
        </w:rPr>
        <w:t xml:space="preserve"> </w:t>
      </w:r>
      <w:r>
        <w:rPr>
          <w:rFonts w:eastAsia="Times New Roman" w:cs="Times New Roman"/>
          <w:szCs w:val="24"/>
        </w:rPr>
        <w:t xml:space="preserve">χρόνια </w:t>
      </w:r>
      <w:r w:rsidRPr="00F328FE">
        <w:rPr>
          <w:rFonts w:eastAsia="Times New Roman" w:cs="Times New Roman"/>
          <w:szCs w:val="24"/>
        </w:rPr>
        <w:t>μετά και ειδικά από εσάς</w:t>
      </w:r>
      <w:r>
        <w:rPr>
          <w:rFonts w:eastAsia="Times New Roman" w:cs="Times New Roman"/>
          <w:szCs w:val="24"/>
        </w:rPr>
        <w:t>.</w:t>
      </w:r>
      <w:r w:rsidRPr="00F328FE">
        <w:rPr>
          <w:rFonts w:eastAsia="Times New Roman" w:cs="Times New Roman"/>
          <w:szCs w:val="24"/>
        </w:rPr>
        <w:t xml:space="preserve"> </w:t>
      </w:r>
    </w:p>
    <w:p w14:paraId="20A4E871" w14:textId="77777777" w:rsidR="005D4821" w:rsidRDefault="006B233D">
      <w:pPr>
        <w:spacing w:line="600" w:lineRule="auto"/>
        <w:ind w:firstLine="720"/>
        <w:jc w:val="both"/>
        <w:rPr>
          <w:rFonts w:eastAsia="Times New Roman" w:cs="Times New Roman"/>
          <w:szCs w:val="24"/>
        </w:rPr>
      </w:pPr>
      <w:r w:rsidRPr="00F328FE">
        <w:rPr>
          <w:rFonts w:eastAsia="Times New Roman" w:cs="Times New Roman"/>
          <w:szCs w:val="24"/>
        </w:rPr>
        <w:t xml:space="preserve">Εμείς </w:t>
      </w:r>
      <w:r>
        <w:rPr>
          <w:rFonts w:eastAsia="Times New Roman" w:cs="Times New Roman"/>
          <w:szCs w:val="24"/>
        </w:rPr>
        <w:t>κάθε χρόνο ακόμα κ</w:t>
      </w:r>
      <w:r w:rsidRPr="00F328FE">
        <w:rPr>
          <w:rFonts w:eastAsia="Times New Roman" w:cs="Times New Roman"/>
          <w:szCs w:val="24"/>
        </w:rPr>
        <w:t>ι εκείνη την ημέρα</w:t>
      </w:r>
      <w:r>
        <w:rPr>
          <w:rFonts w:eastAsia="Times New Roman" w:cs="Times New Roman"/>
          <w:szCs w:val="24"/>
        </w:rPr>
        <w:t>,</w:t>
      </w:r>
      <w:r w:rsidRPr="00F328FE">
        <w:rPr>
          <w:rFonts w:eastAsia="Times New Roman" w:cs="Times New Roman"/>
          <w:szCs w:val="24"/>
        </w:rPr>
        <w:t xml:space="preserve"> την 31</w:t>
      </w:r>
      <w:r w:rsidRPr="002E671C">
        <w:rPr>
          <w:rFonts w:eastAsia="Times New Roman" w:cs="Times New Roman"/>
          <w:szCs w:val="24"/>
          <w:vertAlign w:val="superscript"/>
        </w:rPr>
        <w:t>η</w:t>
      </w:r>
      <w:r w:rsidRPr="00F328FE">
        <w:rPr>
          <w:rFonts w:eastAsia="Times New Roman" w:cs="Times New Roman"/>
          <w:szCs w:val="24"/>
        </w:rPr>
        <w:t xml:space="preserve"> Ιανουαρίου του 1996</w:t>
      </w:r>
      <w:r>
        <w:rPr>
          <w:rFonts w:eastAsia="Times New Roman" w:cs="Times New Roman"/>
          <w:szCs w:val="24"/>
        </w:rPr>
        <w:t>, μι</w:t>
      </w:r>
      <w:r w:rsidRPr="00F328FE">
        <w:rPr>
          <w:rFonts w:eastAsia="Times New Roman" w:cs="Times New Roman"/>
          <w:szCs w:val="24"/>
        </w:rPr>
        <w:t>α χούφτα εθνικιστές</w:t>
      </w:r>
      <w:r>
        <w:rPr>
          <w:rFonts w:eastAsia="Times New Roman" w:cs="Times New Roman"/>
          <w:szCs w:val="24"/>
        </w:rPr>
        <w:t>,</w:t>
      </w:r>
      <w:r w:rsidRPr="00F328FE">
        <w:rPr>
          <w:rFonts w:eastAsia="Times New Roman" w:cs="Times New Roman"/>
          <w:szCs w:val="24"/>
        </w:rPr>
        <w:t xml:space="preserve"> με μπροστάρη τον Αρχηγό </w:t>
      </w:r>
      <w:r>
        <w:rPr>
          <w:rFonts w:eastAsia="Times New Roman" w:cs="Times New Roman"/>
          <w:szCs w:val="24"/>
        </w:rPr>
        <w:t>μας, τον</w:t>
      </w:r>
      <w:r w:rsidRPr="00F328FE">
        <w:rPr>
          <w:rFonts w:eastAsia="Times New Roman" w:cs="Times New Roman"/>
          <w:szCs w:val="24"/>
        </w:rPr>
        <w:t xml:space="preserve"> Νίκο </w:t>
      </w:r>
      <w:proofErr w:type="spellStart"/>
      <w:r w:rsidRPr="00F328FE">
        <w:rPr>
          <w:rFonts w:eastAsia="Times New Roman" w:cs="Times New Roman"/>
          <w:szCs w:val="24"/>
        </w:rPr>
        <w:t>Μιχαλολιάκο</w:t>
      </w:r>
      <w:proofErr w:type="spellEnd"/>
      <w:r>
        <w:rPr>
          <w:rFonts w:eastAsia="Times New Roman" w:cs="Times New Roman"/>
          <w:szCs w:val="24"/>
        </w:rPr>
        <w:t>,</w:t>
      </w:r>
      <w:r w:rsidRPr="00F328FE">
        <w:rPr>
          <w:rFonts w:eastAsia="Times New Roman" w:cs="Times New Roman"/>
          <w:szCs w:val="24"/>
        </w:rPr>
        <w:t xml:space="preserve"> βρεθήκα</w:t>
      </w:r>
      <w:r>
        <w:rPr>
          <w:rFonts w:eastAsia="Times New Roman" w:cs="Times New Roman"/>
          <w:szCs w:val="24"/>
        </w:rPr>
        <w:t>με</w:t>
      </w:r>
      <w:r w:rsidRPr="00F328FE">
        <w:rPr>
          <w:rFonts w:eastAsia="Times New Roman" w:cs="Times New Roman"/>
          <w:szCs w:val="24"/>
        </w:rPr>
        <w:t xml:space="preserve"> εκεί</w:t>
      </w:r>
      <w:r>
        <w:rPr>
          <w:rFonts w:eastAsia="Times New Roman" w:cs="Times New Roman"/>
          <w:szCs w:val="24"/>
        </w:rPr>
        <w:t>.</w:t>
      </w:r>
      <w:r w:rsidRPr="00F328FE">
        <w:rPr>
          <w:rFonts w:eastAsia="Times New Roman" w:cs="Times New Roman"/>
          <w:szCs w:val="24"/>
        </w:rPr>
        <w:t xml:space="preserve"> Και μάλιστα</w:t>
      </w:r>
      <w:r w:rsidRPr="00F328FE">
        <w:rPr>
          <w:rFonts w:eastAsia="Times New Roman" w:cs="Times New Roman"/>
          <w:szCs w:val="24"/>
        </w:rPr>
        <w:t xml:space="preserve"> το Σάββατο θα ξαναβρεθούμε πάλι στο</w:t>
      </w:r>
      <w:r>
        <w:rPr>
          <w:rFonts w:eastAsia="Times New Roman" w:cs="Times New Roman"/>
          <w:szCs w:val="24"/>
        </w:rPr>
        <w:t>ν</w:t>
      </w:r>
      <w:r w:rsidRPr="00F328FE">
        <w:rPr>
          <w:rFonts w:eastAsia="Times New Roman" w:cs="Times New Roman"/>
          <w:szCs w:val="24"/>
        </w:rPr>
        <w:t xml:space="preserve"> δρόμο</w:t>
      </w:r>
      <w:r>
        <w:rPr>
          <w:rFonts w:eastAsia="Times New Roman" w:cs="Times New Roman"/>
          <w:szCs w:val="24"/>
        </w:rPr>
        <w:t>,</w:t>
      </w:r>
      <w:r w:rsidRPr="00F328FE">
        <w:rPr>
          <w:rFonts w:eastAsia="Times New Roman" w:cs="Times New Roman"/>
          <w:szCs w:val="24"/>
        </w:rPr>
        <w:t xml:space="preserve"> αλλά όχι στο γνωστό σημείο</w:t>
      </w:r>
      <w:r>
        <w:rPr>
          <w:rFonts w:eastAsia="Times New Roman" w:cs="Times New Roman"/>
          <w:szCs w:val="24"/>
        </w:rPr>
        <w:t>, γιατί στο γνωστό σημείο κ</w:t>
      </w:r>
      <w:r w:rsidRPr="00F328FE">
        <w:rPr>
          <w:rFonts w:eastAsia="Times New Roman" w:cs="Times New Roman"/>
          <w:szCs w:val="24"/>
        </w:rPr>
        <w:t>άθε χρόνο</w:t>
      </w:r>
      <w:r>
        <w:rPr>
          <w:rFonts w:eastAsia="Times New Roman" w:cs="Times New Roman"/>
          <w:szCs w:val="24"/>
        </w:rPr>
        <w:t>,</w:t>
      </w:r>
      <w:r w:rsidRPr="00F328FE">
        <w:rPr>
          <w:rFonts w:eastAsia="Times New Roman" w:cs="Times New Roman"/>
          <w:szCs w:val="24"/>
        </w:rPr>
        <w:t xml:space="preserve"> τα τελευταία χρόνια</w:t>
      </w:r>
      <w:r>
        <w:rPr>
          <w:rFonts w:eastAsia="Times New Roman" w:cs="Times New Roman"/>
          <w:szCs w:val="24"/>
        </w:rPr>
        <w:t>,</w:t>
      </w:r>
      <w:r w:rsidRPr="00F328FE">
        <w:rPr>
          <w:rFonts w:eastAsia="Times New Roman" w:cs="Times New Roman"/>
          <w:szCs w:val="24"/>
        </w:rPr>
        <w:t xml:space="preserve"> βάζετε τα πουλημένα τομάρια</w:t>
      </w:r>
      <w:r>
        <w:rPr>
          <w:rFonts w:eastAsia="Times New Roman" w:cs="Times New Roman"/>
          <w:szCs w:val="24"/>
        </w:rPr>
        <w:t xml:space="preserve">, τα δικά σας παιδιά, για να κάνουν δήθεν </w:t>
      </w:r>
      <w:proofErr w:type="spellStart"/>
      <w:r>
        <w:rPr>
          <w:rFonts w:eastAsia="Times New Roman" w:cs="Times New Roman"/>
          <w:szCs w:val="24"/>
        </w:rPr>
        <w:t>αντι</w:t>
      </w:r>
      <w:r w:rsidRPr="00F328FE">
        <w:rPr>
          <w:rFonts w:eastAsia="Times New Roman" w:cs="Times New Roman"/>
          <w:szCs w:val="24"/>
        </w:rPr>
        <w:t>συγκέντρωση</w:t>
      </w:r>
      <w:proofErr w:type="spellEnd"/>
      <w:r>
        <w:rPr>
          <w:rFonts w:eastAsia="Times New Roman" w:cs="Times New Roman"/>
          <w:szCs w:val="24"/>
        </w:rPr>
        <w:t xml:space="preserve">. </w:t>
      </w:r>
      <w:proofErr w:type="spellStart"/>
      <w:r>
        <w:rPr>
          <w:rFonts w:eastAsia="Times New Roman" w:cs="Times New Roman"/>
          <w:szCs w:val="24"/>
        </w:rPr>
        <w:t>Αντισυγκέντρωση</w:t>
      </w:r>
      <w:proofErr w:type="spellEnd"/>
      <w:r>
        <w:rPr>
          <w:rFonts w:eastAsia="Times New Roman" w:cs="Times New Roman"/>
          <w:szCs w:val="24"/>
        </w:rPr>
        <w:t xml:space="preserve"> σε τι; </w:t>
      </w:r>
      <w:r w:rsidRPr="00F328FE">
        <w:rPr>
          <w:rFonts w:eastAsia="Times New Roman" w:cs="Times New Roman"/>
          <w:szCs w:val="24"/>
        </w:rPr>
        <w:t xml:space="preserve">Σε </w:t>
      </w:r>
      <w:r>
        <w:rPr>
          <w:rFonts w:eastAsia="Times New Roman" w:cs="Times New Roman"/>
          <w:szCs w:val="24"/>
        </w:rPr>
        <w:t>μια ε</w:t>
      </w:r>
      <w:r w:rsidRPr="00F328FE">
        <w:rPr>
          <w:rFonts w:eastAsia="Times New Roman" w:cs="Times New Roman"/>
          <w:szCs w:val="24"/>
        </w:rPr>
        <w:t xml:space="preserve">θνική </w:t>
      </w:r>
      <w:r w:rsidRPr="00F328FE">
        <w:rPr>
          <w:rFonts w:eastAsia="Times New Roman" w:cs="Times New Roman"/>
          <w:szCs w:val="24"/>
        </w:rPr>
        <w:t>επέτειο που θα έπρεπε κανονικά να είναι και θα είναι επί κυβερνήσεως Χρυσής Αυγής</w:t>
      </w:r>
      <w:r>
        <w:rPr>
          <w:rFonts w:eastAsia="Times New Roman" w:cs="Times New Roman"/>
          <w:szCs w:val="24"/>
        </w:rPr>
        <w:t>.</w:t>
      </w:r>
      <w:r w:rsidRPr="00F328FE">
        <w:rPr>
          <w:rFonts w:eastAsia="Times New Roman" w:cs="Times New Roman"/>
          <w:szCs w:val="24"/>
        </w:rPr>
        <w:t xml:space="preserve"> </w:t>
      </w:r>
    </w:p>
    <w:p w14:paraId="20A4E872" w14:textId="77777777" w:rsidR="005D4821" w:rsidRDefault="006B233D">
      <w:pPr>
        <w:spacing w:line="600" w:lineRule="auto"/>
        <w:ind w:firstLine="720"/>
        <w:jc w:val="both"/>
        <w:rPr>
          <w:rFonts w:eastAsia="Times New Roman" w:cs="Times New Roman"/>
          <w:szCs w:val="24"/>
        </w:rPr>
      </w:pPr>
      <w:r w:rsidRPr="00F328FE">
        <w:rPr>
          <w:rFonts w:eastAsia="Times New Roman" w:cs="Times New Roman"/>
          <w:szCs w:val="24"/>
        </w:rPr>
        <w:t>Πάμε σε ένα άλλο θέμα</w:t>
      </w:r>
      <w:r>
        <w:rPr>
          <w:rFonts w:eastAsia="Times New Roman" w:cs="Times New Roman"/>
          <w:szCs w:val="24"/>
        </w:rPr>
        <w:t xml:space="preserve">, σε μια κόντρα του Καμμένου με τον Κοτζιά. Ας </w:t>
      </w:r>
      <w:r w:rsidRPr="00F328FE">
        <w:rPr>
          <w:rFonts w:eastAsia="Times New Roman" w:cs="Times New Roman"/>
          <w:szCs w:val="24"/>
        </w:rPr>
        <w:t xml:space="preserve">καταλάβει </w:t>
      </w:r>
      <w:r>
        <w:rPr>
          <w:rFonts w:eastAsia="Times New Roman" w:cs="Times New Roman"/>
          <w:szCs w:val="24"/>
        </w:rPr>
        <w:t>ο Τσίπρας ότι είναι</w:t>
      </w:r>
      <w:r w:rsidRPr="00F328FE">
        <w:rPr>
          <w:rFonts w:eastAsia="Times New Roman" w:cs="Times New Roman"/>
          <w:szCs w:val="24"/>
        </w:rPr>
        <w:t xml:space="preserve"> Πρωθυπουργός των Ελλήνων και θα πρέπει να δίνει </w:t>
      </w:r>
      <w:r>
        <w:rPr>
          <w:rFonts w:eastAsia="Times New Roman" w:cs="Times New Roman"/>
          <w:szCs w:val="24"/>
        </w:rPr>
        <w:t>εξηγήσεις γι’ αυτά που λέγ</w:t>
      </w:r>
      <w:r>
        <w:rPr>
          <w:rFonts w:eastAsia="Times New Roman" w:cs="Times New Roman"/>
          <w:szCs w:val="24"/>
        </w:rPr>
        <w:t>ονται. Ο Κοτζιάς και ο Καμμένος δεν είναι δύο τυχαίοι.</w:t>
      </w:r>
      <w:r w:rsidRPr="00F328FE">
        <w:rPr>
          <w:rFonts w:eastAsia="Times New Roman" w:cs="Times New Roman"/>
          <w:szCs w:val="24"/>
        </w:rPr>
        <w:t xml:space="preserve"> </w:t>
      </w:r>
      <w:r>
        <w:rPr>
          <w:rFonts w:eastAsia="Times New Roman" w:cs="Times New Roman"/>
          <w:szCs w:val="24"/>
        </w:rPr>
        <w:t>Ο ένας ή</w:t>
      </w:r>
      <w:r w:rsidRPr="00F328FE">
        <w:rPr>
          <w:rFonts w:eastAsia="Times New Roman" w:cs="Times New Roman"/>
          <w:szCs w:val="24"/>
        </w:rPr>
        <w:t>ταν Υπουργός Εξωτερικών και ο άλλος Υπουργός Εθνικής Άμυνας</w:t>
      </w:r>
      <w:r>
        <w:rPr>
          <w:rFonts w:eastAsia="Times New Roman" w:cs="Times New Roman"/>
          <w:szCs w:val="24"/>
        </w:rPr>
        <w:t>. Και μπορεί</w:t>
      </w:r>
      <w:r w:rsidRPr="00F328FE">
        <w:rPr>
          <w:rFonts w:eastAsia="Times New Roman" w:cs="Times New Roman"/>
          <w:szCs w:val="24"/>
        </w:rPr>
        <w:t xml:space="preserve"> εσείς να </w:t>
      </w:r>
      <w:r>
        <w:rPr>
          <w:rFonts w:eastAsia="Times New Roman" w:cs="Times New Roman"/>
          <w:szCs w:val="24"/>
        </w:rPr>
        <w:t>μην ενδιαφέρεστε και να μην πον</w:t>
      </w:r>
      <w:r w:rsidRPr="00F328FE">
        <w:rPr>
          <w:rFonts w:eastAsia="Times New Roman" w:cs="Times New Roman"/>
          <w:szCs w:val="24"/>
        </w:rPr>
        <w:t>άτε ούτε το ένα ούτε το άλλο</w:t>
      </w:r>
      <w:r>
        <w:rPr>
          <w:rFonts w:eastAsia="Times New Roman" w:cs="Times New Roman"/>
          <w:szCs w:val="24"/>
        </w:rPr>
        <w:t>,</w:t>
      </w:r>
      <w:r w:rsidRPr="00F328FE">
        <w:rPr>
          <w:rFonts w:eastAsia="Times New Roman" w:cs="Times New Roman"/>
          <w:szCs w:val="24"/>
        </w:rPr>
        <w:t xml:space="preserve"> αλλά για </w:t>
      </w:r>
      <w:r>
        <w:rPr>
          <w:rFonts w:eastAsia="Times New Roman" w:cs="Times New Roman"/>
          <w:szCs w:val="24"/>
        </w:rPr>
        <w:t>εμά</w:t>
      </w:r>
      <w:r w:rsidRPr="00F328FE">
        <w:rPr>
          <w:rFonts w:eastAsia="Times New Roman" w:cs="Times New Roman"/>
          <w:szCs w:val="24"/>
        </w:rPr>
        <w:t xml:space="preserve">ς αυτά τα δύο είναι οι </w:t>
      </w:r>
      <w:r w:rsidRPr="00F328FE">
        <w:rPr>
          <w:rFonts w:eastAsia="Times New Roman" w:cs="Times New Roman"/>
          <w:szCs w:val="24"/>
        </w:rPr>
        <w:lastRenderedPageBreak/>
        <w:t xml:space="preserve">βασικοί πυλώνες </w:t>
      </w:r>
      <w:r w:rsidRPr="00F328FE">
        <w:rPr>
          <w:rFonts w:eastAsia="Times New Roman" w:cs="Times New Roman"/>
          <w:szCs w:val="24"/>
        </w:rPr>
        <w:t>χάραξης μιας στρατηγικής ενός κράτους</w:t>
      </w:r>
      <w:r>
        <w:rPr>
          <w:rFonts w:eastAsia="Times New Roman" w:cs="Times New Roman"/>
          <w:szCs w:val="24"/>
        </w:rPr>
        <w:t>:</w:t>
      </w:r>
      <w:r w:rsidRPr="00F328FE">
        <w:rPr>
          <w:rFonts w:eastAsia="Times New Roman" w:cs="Times New Roman"/>
          <w:szCs w:val="24"/>
        </w:rPr>
        <w:t xml:space="preserve"> η άμυνα και </w:t>
      </w:r>
      <w:r>
        <w:rPr>
          <w:rFonts w:eastAsia="Times New Roman" w:cs="Times New Roman"/>
          <w:szCs w:val="24"/>
        </w:rPr>
        <w:t xml:space="preserve">η </w:t>
      </w:r>
      <w:r w:rsidRPr="00F328FE">
        <w:rPr>
          <w:rFonts w:eastAsia="Times New Roman" w:cs="Times New Roman"/>
          <w:szCs w:val="24"/>
        </w:rPr>
        <w:t>εξωτερική πολιτική</w:t>
      </w:r>
      <w:r>
        <w:rPr>
          <w:rFonts w:eastAsia="Times New Roman" w:cs="Times New Roman"/>
          <w:szCs w:val="24"/>
        </w:rPr>
        <w:t>.</w:t>
      </w:r>
    </w:p>
    <w:p w14:paraId="20A4E873" w14:textId="77777777" w:rsidR="005D4821" w:rsidRDefault="006B233D">
      <w:pPr>
        <w:tabs>
          <w:tab w:val="left" w:pos="6168"/>
        </w:tabs>
        <w:spacing w:line="600" w:lineRule="auto"/>
        <w:ind w:firstLine="720"/>
        <w:jc w:val="both"/>
        <w:rPr>
          <w:rFonts w:eastAsia="Times New Roman" w:cs="Times New Roman"/>
          <w:szCs w:val="24"/>
        </w:rPr>
      </w:pPr>
      <w:r w:rsidRPr="00CE3C08">
        <w:rPr>
          <w:rFonts w:eastAsia="Times New Roman" w:cs="Times New Roman"/>
          <w:szCs w:val="24"/>
        </w:rPr>
        <w:t xml:space="preserve">Και έχουμε τους δύο κορυφαίους </w:t>
      </w:r>
      <w:r>
        <w:rPr>
          <w:rFonts w:eastAsia="Times New Roman" w:cs="Times New Roman"/>
          <w:szCs w:val="24"/>
        </w:rPr>
        <w:t>-</w:t>
      </w:r>
      <w:r w:rsidRPr="00CE3C08">
        <w:rPr>
          <w:rFonts w:eastAsia="Times New Roman" w:cs="Times New Roman"/>
          <w:szCs w:val="24"/>
        </w:rPr>
        <w:t>εντός χιλιάδων εισαγωγικών</w:t>
      </w:r>
      <w:r>
        <w:rPr>
          <w:rFonts w:eastAsia="Times New Roman" w:cs="Times New Roman"/>
          <w:szCs w:val="24"/>
        </w:rPr>
        <w:t>,</w:t>
      </w:r>
      <w:r w:rsidRPr="00CE3C08">
        <w:rPr>
          <w:rFonts w:eastAsia="Times New Roman" w:cs="Times New Roman"/>
          <w:szCs w:val="24"/>
        </w:rPr>
        <w:t xml:space="preserve"> κορυφαίος επειδή ήταν επικεφαλής</w:t>
      </w:r>
      <w:r>
        <w:rPr>
          <w:rFonts w:eastAsia="Times New Roman" w:cs="Times New Roman"/>
          <w:szCs w:val="24"/>
        </w:rPr>
        <w:t>-</w:t>
      </w:r>
      <w:r w:rsidRPr="00CE3C08">
        <w:rPr>
          <w:rFonts w:eastAsia="Times New Roman" w:cs="Times New Roman"/>
          <w:szCs w:val="24"/>
        </w:rPr>
        <w:t xml:space="preserve"> Υπουργούς να αλληλοκατηγορούνται με πάρα πολύ βαριές κατηγορίες</w:t>
      </w:r>
      <w:r>
        <w:rPr>
          <w:rFonts w:eastAsia="Times New Roman" w:cs="Times New Roman"/>
          <w:szCs w:val="24"/>
        </w:rPr>
        <w:t>.</w:t>
      </w:r>
      <w:r w:rsidRPr="00CE3C08">
        <w:rPr>
          <w:rFonts w:eastAsia="Times New Roman" w:cs="Times New Roman"/>
          <w:szCs w:val="24"/>
        </w:rPr>
        <w:t xml:space="preserve"> </w:t>
      </w:r>
      <w:r>
        <w:rPr>
          <w:rFonts w:eastAsia="Times New Roman" w:cs="Times New Roman"/>
          <w:szCs w:val="24"/>
        </w:rPr>
        <w:t xml:space="preserve">Ο ένας έλεγε στον άλλον </w:t>
      </w:r>
      <w:r>
        <w:rPr>
          <w:rFonts w:eastAsia="Times New Roman" w:cs="Times New Roman"/>
          <w:szCs w:val="24"/>
        </w:rPr>
        <w:t>ότι είναι ε</w:t>
      </w:r>
      <w:r w:rsidRPr="00CE3C08">
        <w:rPr>
          <w:rFonts w:eastAsia="Times New Roman" w:cs="Times New Roman"/>
          <w:szCs w:val="24"/>
        </w:rPr>
        <w:t>θνικός ψεύτης</w:t>
      </w:r>
      <w:r>
        <w:rPr>
          <w:rFonts w:eastAsia="Times New Roman" w:cs="Times New Roman"/>
          <w:szCs w:val="24"/>
        </w:rPr>
        <w:t>.</w:t>
      </w:r>
      <w:r w:rsidRPr="00CE3C08">
        <w:rPr>
          <w:rFonts w:eastAsia="Times New Roman" w:cs="Times New Roman"/>
          <w:szCs w:val="24"/>
        </w:rPr>
        <w:t xml:space="preserve"> Ο άλλος </w:t>
      </w:r>
      <w:r>
        <w:rPr>
          <w:rFonts w:eastAsia="Times New Roman" w:cs="Times New Roman"/>
          <w:szCs w:val="24"/>
        </w:rPr>
        <w:t xml:space="preserve">τον κατηγορούσε </w:t>
      </w:r>
      <w:r w:rsidRPr="00CE3C08">
        <w:rPr>
          <w:rFonts w:eastAsia="Times New Roman" w:cs="Times New Roman"/>
          <w:szCs w:val="24"/>
        </w:rPr>
        <w:t>για κλέφτη</w:t>
      </w:r>
      <w:r>
        <w:rPr>
          <w:rFonts w:eastAsia="Times New Roman" w:cs="Times New Roman"/>
          <w:szCs w:val="24"/>
        </w:rPr>
        <w:t>.</w:t>
      </w:r>
      <w:r w:rsidRPr="00CE3C08">
        <w:rPr>
          <w:rFonts w:eastAsia="Times New Roman" w:cs="Times New Roman"/>
          <w:szCs w:val="24"/>
        </w:rPr>
        <w:t xml:space="preserve"> Ο άλλος να λέει ότι έχει κάνει </w:t>
      </w:r>
      <w:r>
        <w:rPr>
          <w:rFonts w:eastAsia="Times New Roman" w:cs="Times New Roman"/>
          <w:szCs w:val="24"/>
        </w:rPr>
        <w:t xml:space="preserve">γιάφκα τον Στρατό ο ΣΥΡΙΖΑ. Η συγκεκριμένη κατηγορία παίζει να είναι </w:t>
      </w:r>
      <w:r w:rsidRPr="00CE3C08">
        <w:rPr>
          <w:rFonts w:eastAsia="Times New Roman" w:cs="Times New Roman"/>
          <w:szCs w:val="24"/>
        </w:rPr>
        <w:t>κοντά στην πραγματικότητα</w:t>
      </w:r>
      <w:r>
        <w:rPr>
          <w:rFonts w:eastAsia="Times New Roman" w:cs="Times New Roman"/>
          <w:szCs w:val="24"/>
        </w:rPr>
        <w:t>.</w:t>
      </w:r>
      <w:r w:rsidRPr="00CE3C08">
        <w:rPr>
          <w:rFonts w:eastAsia="Times New Roman" w:cs="Times New Roman"/>
          <w:szCs w:val="24"/>
        </w:rPr>
        <w:t xml:space="preserve"> Πρέπει</w:t>
      </w:r>
      <w:r>
        <w:rPr>
          <w:rFonts w:eastAsia="Times New Roman" w:cs="Times New Roman"/>
          <w:szCs w:val="24"/>
        </w:rPr>
        <w:t>,</w:t>
      </w:r>
      <w:r w:rsidRPr="00CE3C08">
        <w:rPr>
          <w:rFonts w:eastAsia="Times New Roman" w:cs="Times New Roman"/>
          <w:szCs w:val="24"/>
        </w:rPr>
        <w:t xml:space="preserve"> </w:t>
      </w:r>
      <w:r>
        <w:rPr>
          <w:rFonts w:eastAsia="Times New Roman" w:cs="Times New Roman"/>
          <w:szCs w:val="24"/>
        </w:rPr>
        <w:t>όμως,</w:t>
      </w:r>
      <w:r w:rsidRPr="00CE3C08">
        <w:rPr>
          <w:rFonts w:eastAsia="Times New Roman" w:cs="Times New Roman"/>
          <w:szCs w:val="24"/>
        </w:rPr>
        <w:t xml:space="preserve"> </w:t>
      </w:r>
      <w:r>
        <w:rPr>
          <w:rFonts w:eastAsia="Times New Roman" w:cs="Times New Roman"/>
          <w:szCs w:val="24"/>
        </w:rPr>
        <w:t xml:space="preserve">με </w:t>
      </w:r>
      <w:r w:rsidRPr="00CE3C08">
        <w:rPr>
          <w:rFonts w:eastAsia="Times New Roman" w:cs="Times New Roman"/>
          <w:szCs w:val="24"/>
        </w:rPr>
        <w:t>όλα αυτά να ασχοληθεί ο Πρωθυπουργός</w:t>
      </w:r>
      <w:r>
        <w:rPr>
          <w:rFonts w:eastAsia="Times New Roman" w:cs="Times New Roman"/>
          <w:szCs w:val="24"/>
        </w:rPr>
        <w:t>.</w:t>
      </w:r>
      <w:r w:rsidRPr="00CE3C08">
        <w:rPr>
          <w:rFonts w:eastAsia="Times New Roman" w:cs="Times New Roman"/>
          <w:szCs w:val="24"/>
        </w:rPr>
        <w:t xml:space="preserve"> </w:t>
      </w:r>
      <w:r>
        <w:rPr>
          <w:rFonts w:eastAsia="Times New Roman" w:cs="Times New Roman"/>
          <w:szCs w:val="24"/>
        </w:rPr>
        <w:t>Ξαναλέω, αυτ</w:t>
      </w:r>
      <w:r>
        <w:rPr>
          <w:rFonts w:eastAsia="Times New Roman" w:cs="Times New Roman"/>
          <w:szCs w:val="24"/>
        </w:rPr>
        <w:t xml:space="preserve">ά δεν </w:t>
      </w:r>
      <w:r w:rsidRPr="00CE3C08">
        <w:rPr>
          <w:rFonts w:eastAsia="Times New Roman" w:cs="Times New Roman"/>
          <w:szCs w:val="24"/>
        </w:rPr>
        <w:t>τα λένε δύο πολίτες σε ένα καφενείο</w:t>
      </w:r>
      <w:r>
        <w:rPr>
          <w:rFonts w:eastAsia="Times New Roman" w:cs="Times New Roman"/>
          <w:szCs w:val="24"/>
        </w:rPr>
        <w:t>.</w:t>
      </w:r>
      <w:r w:rsidRPr="00CE3C08">
        <w:rPr>
          <w:rFonts w:eastAsia="Times New Roman" w:cs="Times New Roman"/>
          <w:szCs w:val="24"/>
        </w:rPr>
        <w:t xml:space="preserve"> Τα λένε Υπουργοί</w:t>
      </w:r>
      <w:r>
        <w:rPr>
          <w:rFonts w:eastAsia="Times New Roman" w:cs="Times New Roman"/>
          <w:szCs w:val="24"/>
        </w:rPr>
        <w:t>.</w:t>
      </w:r>
      <w:r w:rsidRPr="00CE3C08">
        <w:rPr>
          <w:rFonts w:eastAsia="Times New Roman" w:cs="Times New Roman"/>
          <w:szCs w:val="24"/>
        </w:rPr>
        <w:t xml:space="preserve"> Και ο Τσίπρας κάνει ότι δεν ακούει</w:t>
      </w:r>
      <w:r>
        <w:rPr>
          <w:rFonts w:eastAsia="Times New Roman" w:cs="Times New Roman"/>
          <w:szCs w:val="24"/>
        </w:rPr>
        <w:t>.</w:t>
      </w:r>
      <w:r w:rsidRPr="00CE3C08">
        <w:rPr>
          <w:rFonts w:eastAsia="Times New Roman" w:cs="Times New Roman"/>
          <w:szCs w:val="24"/>
        </w:rPr>
        <w:t xml:space="preserve"> Δεν παίρνει θέση για τους δύο Υπουργούς του</w:t>
      </w:r>
      <w:r>
        <w:rPr>
          <w:rFonts w:eastAsia="Times New Roman" w:cs="Times New Roman"/>
          <w:szCs w:val="24"/>
        </w:rPr>
        <w:t>.</w:t>
      </w:r>
    </w:p>
    <w:p w14:paraId="20A4E874" w14:textId="77777777" w:rsidR="005D4821" w:rsidRDefault="006B233D">
      <w:pPr>
        <w:tabs>
          <w:tab w:val="left" w:pos="6168"/>
        </w:tabs>
        <w:spacing w:line="600" w:lineRule="auto"/>
        <w:ind w:firstLine="720"/>
        <w:jc w:val="both"/>
        <w:rPr>
          <w:rFonts w:eastAsia="Times New Roman" w:cs="Times New Roman"/>
          <w:szCs w:val="24"/>
        </w:rPr>
      </w:pPr>
      <w:r w:rsidRPr="00CE3C08">
        <w:rPr>
          <w:rFonts w:eastAsia="Times New Roman" w:cs="Times New Roman"/>
          <w:szCs w:val="24"/>
        </w:rPr>
        <w:t>Ακούσαμε εδώ και άλλα πράγματα</w:t>
      </w:r>
      <w:r>
        <w:rPr>
          <w:rFonts w:eastAsia="Times New Roman" w:cs="Times New Roman"/>
          <w:szCs w:val="24"/>
        </w:rPr>
        <w:t>.</w:t>
      </w:r>
      <w:r w:rsidRPr="00CE3C08">
        <w:rPr>
          <w:rFonts w:eastAsia="Times New Roman" w:cs="Times New Roman"/>
          <w:szCs w:val="24"/>
        </w:rPr>
        <w:t xml:space="preserve"> Κατά τύχη</w:t>
      </w:r>
      <w:r>
        <w:rPr>
          <w:rFonts w:eastAsia="Times New Roman" w:cs="Times New Roman"/>
          <w:szCs w:val="24"/>
        </w:rPr>
        <w:t>,</w:t>
      </w:r>
      <w:r w:rsidRPr="00CE3C08">
        <w:rPr>
          <w:rFonts w:eastAsia="Times New Roman" w:cs="Times New Roman"/>
          <w:szCs w:val="24"/>
        </w:rPr>
        <w:t xml:space="preserve"> είμαι τέταρτος εισηγητής</w:t>
      </w:r>
      <w:r>
        <w:rPr>
          <w:rFonts w:eastAsia="Times New Roman" w:cs="Times New Roman"/>
          <w:szCs w:val="24"/>
        </w:rPr>
        <w:t>.</w:t>
      </w:r>
      <w:r w:rsidRPr="00CE3C08">
        <w:rPr>
          <w:rFonts w:eastAsia="Times New Roman" w:cs="Times New Roman"/>
          <w:szCs w:val="24"/>
        </w:rPr>
        <w:t xml:space="preserve"> Προηγήθηκαν με τη σειρά</w:t>
      </w:r>
      <w:r>
        <w:rPr>
          <w:rFonts w:eastAsia="Times New Roman" w:cs="Times New Roman"/>
          <w:szCs w:val="24"/>
        </w:rPr>
        <w:t>:</w:t>
      </w:r>
      <w:r w:rsidRPr="00CE3C08">
        <w:rPr>
          <w:rFonts w:eastAsia="Times New Roman" w:cs="Times New Roman"/>
          <w:szCs w:val="24"/>
        </w:rPr>
        <w:t xml:space="preserve"> ΣΥΡΙΖΑ</w:t>
      </w:r>
      <w:r>
        <w:rPr>
          <w:rFonts w:eastAsia="Times New Roman" w:cs="Times New Roman"/>
          <w:szCs w:val="24"/>
        </w:rPr>
        <w:t>,</w:t>
      </w:r>
      <w:r w:rsidRPr="00CE3C08">
        <w:rPr>
          <w:rFonts w:eastAsia="Times New Roman" w:cs="Times New Roman"/>
          <w:szCs w:val="24"/>
        </w:rPr>
        <w:t xml:space="preserve"> Ξενογιαννακοπούλου</w:t>
      </w:r>
      <w:r>
        <w:rPr>
          <w:rFonts w:eastAsia="Times New Roman" w:cs="Times New Roman"/>
          <w:szCs w:val="24"/>
        </w:rPr>
        <w:t>,</w:t>
      </w:r>
      <w:r w:rsidRPr="00CE3C08">
        <w:rPr>
          <w:rFonts w:eastAsia="Times New Roman" w:cs="Times New Roman"/>
          <w:szCs w:val="24"/>
        </w:rPr>
        <w:t xml:space="preserve"> ΠΑΣΟΚ δηλαδή</w:t>
      </w:r>
      <w:r>
        <w:rPr>
          <w:rFonts w:eastAsia="Times New Roman" w:cs="Times New Roman"/>
          <w:szCs w:val="24"/>
        </w:rPr>
        <w:t>,</w:t>
      </w:r>
      <w:r w:rsidRPr="00CE3C08">
        <w:rPr>
          <w:rFonts w:eastAsia="Times New Roman" w:cs="Times New Roman"/>
          <w:szCs w:val="24"/>
        </w:rPr>
        <w:t xml:space="preserve"> μετά Νέα Δημοκρατία και ξανά πάλι ΣΥΡΙΖΑ</w:t>
      </w:r>
      <w:r>
        <w:rPr>
          <w:rFonts w:eastAsia="Times New Roman" w:cs="Times New Roman"/>
          <w:szCs w:val="24"/>
        </w:rPr>
        <w:t>,</w:t>
      </w:r>
      <w:r w:rsidRPr="00CE3C08">
        <w:rPr>
          <w:rFonts w:eastAsia="Times New Roman" w:cs="Times New Roman"/>
          <w:szCs w:val="24"/>
        </w:rPr>
        <w:t xml:space="preserve"> τα τρία κόμματα τ</w:t>
      </w:r>
      <w:r>
        <w:rPr>
          <w:rFonts w:eastAsia="Times New Roman" w:cs="Times New Roman"/>
          <w:szCs w:val="24"/>
        </w:rPr>
        <w:t>α οποία έχουν με τη διακυβέρνησή</w:t>
      </w:r>
      <w:r w:rsidRPr="00CE3C08">
        <w:rPr>
          <w:rFonts w:eastAsia="Times New Roman" w:cs="Times New Roman"/>
          <w:szCs w:val="24"/>
        </w:rPr>
        <w:t xml:space="preserve"> τους καταστρέψει την πατρίδα και το</w:t>
      </w:r>
      <w:r>
        <w:rPr>
          <w:rFonts w:eastAsia="Times New Roman" w:cs="Times New Roman"/>
          <w:szCs w:val="24"/>
        </w:rPr>
        <w:t>ν</w:t>
      </w:r>
      <w:r w:rsidRPr="00CE3C08">
        <w:rPr>
          <w:rFonts w:eastAsia="Times New Roman" w:cs="Times New Roman"/>
          <w:szCs w:val="24"/>
        </w:rPr>
        <w:t xml:space="preserve"> δημόσιο τομέα</w:t>
      </w:r>
      <w:r>
        <w:rPr>
          <w:rFonts w:eastAsia="Times New Roman" w:cs="Times New Roman"/>
          <w:szCs w:val="24"/>
        </w:rPr>
        <w:t>,</w:t>
      </w:r>
      <w:r w:rsidRPr="00CE3C08">
        <w:rPr>
          <w:rFonts w:eastAsia="Times New Roman" w:cs="Times New Roman"/>
          <w:szCs w:val="24"/>
        </w:rPr>
        <w:t xml:space="preserve"> για να </w:t>
      </w:r>
      <w:r>
        <w:rPr>
          <w:rFonts w:eastAsia="Times New Roman" w:cs="Times New Roman"/>
          <w:szCs w:val="24"/>
        </w:rPr>
        <w:t xml:space="preserve">έρθω και </w:t>
      </w:r>
      <w:r w:rsidRPr="00CE3C08">
        <w:rPr>
          <w:rFonts w:eastAsia="Times New Roman" w:cs="Times New Roman"/>
          <w:szCs w:val="24"/>
        </w:rPr>
        <w:t>λίγο στο νομοσχέδιο</w:t>
      </w:r>
      <w:r>
        <w:rPr>
          <w:rFonts w:eastAsia="Times New Roman" w:cs="Times New Roman"/>
          <w:szCs w:val="24"/>
        </w:rPr>
        <w:t>.</w:t>
      </w:r>
    </w:p>
    <w:p w14:paraId="20A4E875" w14:textId="77777777" w:rsidR="005D4821" w:rsidRDefault="006B233D">
      <w:pPr>
        <w:tabs>
          <w:tab w:val="left" w:pos="6168"/>
        </w:tabs>
        <w:spacing w:line="600" w:lineRule="auto"/>
        <w:ind w:firstLine="720"/>
        <w:jc w:val="both"/>
        <w:rPr>
          <w:rFonts w:eastAsia="Times New Roman" w:cs="Times New Roman"/>
          <w:szCs w:val="24"/>
        </w:rPr>
      </w:pPr>
      <w:r>
        <w:rPr>
          <w:rFonts w:eastAsia="Times New Roman" w:cs="Times New Roman"/>
          <w:szCs w:val="24"/>
        </w:rPr>
        <w:lastRenderedPageBreak/>
        <w:t xml:space="preserve">Ακούσαμε </w:t>
      </w:r>
      <w:r w:rsidRPr="00CE3C08">
        <w:rPr>
          <w:rFonts w:eastAsia="Times New Roman" w:cs="Times New Roman"/>
          <w:szCs w:val="24"/>
        </w:rPr>
        <w:t xml:space="preserve">από τον εισηγητή του ΣΥΡΙΖΑ </w:t>
      </w:r>
      <w:r>
        <w:rPr>
          <w:rFonts w:eastAsia="Times New Roman" w:cs="Times New Roman"/>
          <w:szCs w:val="24"/>
        </w:rPr>
        <w:t xml:space="preserve">να </w:t>
      </w:r>
      <w:r w:rsidRPr="00CE3C08">
        <w:rPr>
          <w:rFonts w:eastAsia="Times New Roman" w:cs="Times New Roman"/>
          <w:szCs w:val="24"/>
        </w:rPr>
        <w:t xml:space="preserve">λέει </w:t>
      </w:r>
      <w:r>
        <w:rPr>
          <w:rFonts w:eastAsia="Times New Roman" w:cs="Times New Roman"/>
          <w:szCs w:val="24"/>
        </w:rPr>
        <w:t>«μόνο εμείς μπορούμε</w:t>
      </w:r>
      <w:r w:rsidRPr="00CE3C08">
        <w:rPr>
          <w:rFonts w:eastAsia="Times New Roman" w:cs="Times New Roman"/>
          <w:szCs w:val="24"/>
        </w:rPr>
        <w:t xml:space="preserve"> να φτιάξουμε το </w:t>
      </w:r>
      <w:r>
        <w:rPr>
          <w:rFonts w:eastAsia="Times New Roman" w:cs="Times New Roman"/>
          <w:szCs w:val="24"/>
        </w:rPr>
        <w:t>δ</w:t>
      </w:r>
      <w:r w:rsidRPr="00CE3C08">
        <w:rPr>
          <w:rFonts w:eastAsia="Times New Roman" w:cs="Times New Roman"/>
          <w:szCs w:val="24"/>
        </w:rPr>
        <w:t>ημόσιο</w:t>
      </w:r>
      <w:r>
        <w:rPr>
          <w:rFonts w:eastAsia="Times New Roman" w:cs="Times New Roman"/>
          <w:szCs w:val="24"/>
        </w:rPr>
        <w:t>».</w:t>
      </w:r>
      <w:r w:rsidRPr="00CE3C08">
        <w:rPr>
          <w:rFonts w:eastAsia="Times New Roman" w:cs="Times New Roman"/>
          <w:szCs w:val="24"/>
        </w:rPr>
        <w:t xml:space="preserve"> Και οι υπόλοιποι τρεις περίπου στο ίδιο ύφος κινήθηκαν</w:t>
      </w:r>
      <w:r>
        <w:rPr>
          <w:rFonts w:eastAsia="Times New Roman" w:cs="Times New Roman"/>
          <w:szCs w:val="24"/>
        </w:rPr>
        <w:t>.</w:t>
      </w:r>
      <w:r w:rsidRPr="00CE3C08">
        <w:rPr>
          <w:rFonts w:eastAsia="Times New Roman" w:cs="Times New Roman"/>
          <w:szCs w:val="24"/>
        </w:rPr>
        <w:t xml:space="preserve"> Ξαναλέω</w:t>
      </w:r>
      <w:r>
        <w:rPr>
          <w:rFonts w:eastAsia="Times New Roman" w:cs="Times New Roman"/>
          <w:szCs w:val="24"/>
        </w:rPr>
        <w:t>, οι τρεις που έχουν κυβερνήσει</w:t>
      </w:r>
      <w:r w:rsidRPr="00CE3C08">
        <w:rPr>
          <w:rFonts w:eastAsia="Times New Roman" w:cs="Times New Roman"/>
          <w:szCs w:val="24"/>
        </w:rPr>
        <w:t xml:space="preserve"> </w:t>
      </w:r>
      <w:r>
        <w:rPr>
          <w:rFonts w:eastAsia="Times New Roman" w:cs="Times New Roman"/>
          <w:szCs w:val="24"/>
        </w:rPr>
        <w:t xml:space="preserve">σαράντα τέσσερα </w:t>
      </w:r>
      <w:r w:rsidRPr="00CE3C08">
        <w:rPr>
          <w:rFonts w:eastAsia="Times New Roman" w:cs="Times New Roman"/>
          <w:szCs w:val="24"/>
        </w:rPr>
        <w:t xml:space="preserve">χρόνια και έχουν φέρει την πατρίδα μας αυτή την κατάσταση πιστεύουν </w:t>
      </w:r>
      <w:r>
        <w:rPr>
          <w:rFonts w:eastAsia="Times New Roman" w:cs="Times New Roman"/>
          <w:szCs w:val="24"/>
        </w:rPr>
        <w:t>–και λένε και στον ελληνι</w:t>
      </w:r>
      <w:r>
        <w:rPr>
          <w:rFonts w:eastAsia="Times New Roman" w:cs="Times New Roman"/>
          <w:szCs w:val="24"/>
        </w:rPr>
        <w:t xml:space="preserve">κό λαό- ότι θα </w:t>
      </w:r>
      <w:r w:rsidRPr="00CE3C08">
        <w:rPr>
          <w:rFonts w:eastAsia="Times New Roman" w:cs="Times New Roman"/>
          <w:szCs w:val="24"/>
        </w:rPr>
        <w:t xml:space="preserve">φτιάξουν το ελληνικό </w:t>
      </w:r>
      <w:r>
        <w:rPr>
          <w:rFonts w:eastAsia="Times New Roman" w:cs="Times New Roman"/>
          <w:szCs w:val="24"/>
        </w:rPr>
        <w:t>δ</w:t>
      </w:r>
      <w:r w:rsidRPr="00CE3C08">
        <w:rPr>
          <w:rFonts w:eastAsia="Times New Roman" w:cs="Times New Roman"/>
          <w:szCs w:val="24"/>
        </w:rPr>
        <w:t>ημόσιο</w:t>
      </w:r>
      <w:r>
        <w:rPr>
          <w:rFonts w:eastAsia="Times New Roman" w:cs="Times New Roman"/>
          <w:szCs w:val="24"/>
        </w:rPr>
        <w:t>.</w:t>
      </w:r>
    </w:p>
    <w:p w14:paraId="20A4E876" w14:textId="77777777" w:rsidR="005D4821" w:rsidRDefault="006B233D">
      <w:pPr>
        <w:tabs>
          <w:tab w:val="left" w:pos="6168"/>
        </w:tabs>
        <w:spacing w:line="600" w:lineRule="auto"/>
        <w:ind w:firstLine="720"/>
        <w:jc w:val="both"/>
        <w:rPr>
          <w:rFonts w:eastAsia="Times New Roman" w:cs="Times New Roman"/>
          <w:szCs w:val="24"/>
        </w:rPr>
      </w:pPr>
      <w:r w:rsidRPr="00CE3C08">
        <w:rPr>
          <w:rFonts w:eastAsia="Times New Roman" w:cs="Times New Roman"/>
          <w:szCs w:val="24"/>
        </w:rPr>
        <w:t xml:space="preserve">Η </w:t>
      </w:r>
      <w:r>
        <w:rPr>
          <w:rFonts w:eastAsia="Times New Roman" w:cs="Times New Roman"/>
          <w:szCs w:val="24"/>
        </w:rPr>
        <w:t>Χρυσή Αυγή π</w:t>
      </w:r>
      <w:r w:rsidRPr="00CE3C08">
        <w:rPr>
          <w:rFonts w:eastAsia="Times New Roman" w:cs="Times New Roman"/>
          <w:szCs w:val="24"/>
        </w:rPr>
        <w:t xml:space="preserve">ιστεύει σε ένα </w:t>
      </w:r>
      <w:r>
        <w:rPr>
          <w:rFonts w:eastAsia="Times New Roman" w:cs="Times New Roman"/>
          <w:szCs w:val="24"/>
        </w:rPr>
        <w:t>δ</w:t>
      </w:r>
      <w:r w:rsidRPr="00CE3C08">
        <w:rPr>
          <w:rFonts w:eastAsia="Times New Roman" w:cs="Times New Roman"/>
          <w:szCs w:val="24"/>
        </w:rPr>
        <w:t xml:space="preserve">ημόσιο </w:t>
      </w:r>
      <w:r w:rsidRPr="00CE3C08">
        <w:rPr>
          <w:rFonts w:eastAsia="Times New Roman" w:cs="Times New Roman"/>
          <w:szCs w:val="24"/>
        </w:rPr>
        <w:t>το οποίο βέβαια θα είναι αξιοκρατικό</w:t>
      </w:r>
      <w:r>
        <w:rPr>
          <w:rFonts w:eastAsia="Times New Roman" w:cs="Times New Roman"/>
          <w:szCs w:val="24"/>
        </w:rPr>
        <w:t>,</w:t>
      </w:r>
      <w:r w:rsidRPr="00CE3C08">
        <w:rPr>
          <w:rFonts w:eastAsia="Times New Roman" w:cs="Times New Roman"/>
          <w:szCs w:val="24"/>
        </w:rPr>
        <w:t xml:space="preserve"> ευέλικτο</w:t>
      </w:r>
      <w:r>
        <w:rPr>
          <w:rFonts w:eastAsia="Times New Roman" w:cs="Times New Roman"/>
          <w:szCs w:val="24"/>
        </w:rPr>
        <w:t>.</w:t>
      </w:r>
      <w:r w:rsidRPr="00CE3C08">
        <w:rPr>
          <w:rFonts w:eastAsia="Times New Roman" w:cs="Times New Roman"/>
          <w:szCs w:val="24"/>
        </w:rPr>
        <w:t xml:space="preserve"> Οι θέσεις που χρειάζονται θα καλύπτονται</w:t>
      </w:r>
      <w:r>
        <w:rPr>
          <w:rFonts w:eastAsia="Times New Roman" w:cs="Times New Roman"/>
          <w:szCs w:val="24"/>
        </w:rPr>
        <w:t>.</w:t>
      </w:r>
      <w:r w:rsidRPr="00CE3C08">
        <w:rPr>
          <w:rFonts w:eastAsia="Times New Roman" w:cs="Times New Roman"/>
          <w:szCs w:val="24"/>
        </w:rPr>
        <w:t xml:space="preserve"> Δεν θα μπαίνουν κατά χιλιάδες σε ανύπαρκτες θέσεις</w:t>
      </w:r>
      <w:r>
        <w:rPr>
          <w:rFonts w:eastAsia="Times New Roman" w:cs="Times New Roman"/>
          <w:szCs w:val="24"/>
        </w:rPr>
        <w:t>,</w:t>
      </w:r>
      <w:r w:rsidRPr="00CE3C08">
        <w:rPr>
          <w:rFonts w:eastAsia="Times New Roman" w:cs="Times New Roman"/>
          <w:szCs w:val="24"/>
        </w:rPr>
        <w:t xml:space="preserve"> μόνο και μόνο για να εξυπηρετήσο</w:t>
      </w:r>
      <w:r w:rsidRPr="00CE3C08">
        <w:rPr>
          <w:rFonts w:eastAsia="Times New Roman" w:cs="Times New Roman"/>
          <w:szCs w:val="24"/>
        </w:rPr>
        <w:t>υμε το κομματικό μας ακροατήριο</w:t>
      </w:r>
      <w:r>
        <w:rPr>
          <w:rFonts w:eastAsia="Times New Roman" w:cs="Times New Roman"/>
          <w:szCs w:val="24"/>
        </w:rPr>
        <w:t>, δηλαδή</w:t>
      </w:r>
      <w:r w:rsidRPr="00CE3C08">
        <w:rPr>
          <w:rFonts w:eastAsia="Times New Roman" w:cs="Times New Roman"/>
          <w:szCs w:val="24"/>
        </w:rPr>
        <w:t xml:space="preserve"> αυτό που κάνει σήμερα ο ΣΥΡΙΖΑ και το έκαναν και τα προηγούμενα χρόνια με μεγάλη επιτυχία </w:t>
      </w:r>
      <w:r>
        <w:rPr>
          <w:rFonts w:eastAsia="Times New Roman" w:cs="Times New Roman"/>
          <w:szCs w:val="24"/>
        </w:rPr>
        <w:t>-</w:t>
      </w:r>
      <w:r w:rsidRPr="00CE3C08">
        <w:rPr>
          <w:rFonts w:eastAsia="Times New Roman" w:cs="Times New Roman"/>
          <w:szCs w:val="24"/>
        </w:rPr>
        <w:t>ειρωνικά το λέω βέβαια</w:t>
      </w:r>
      <w:r>
        <w:rPr>
          <w:rFonts w:eastAsia="Times New Roman" w:cs="Times New Roman"/>
          <w:szCs w:val="24"/>
        </w:rPr>
        <w:t>-</w:t>
      </w:r>
      <w:r w:rsidRPr="00CE3C08">
        <w:rPr>
          <w:rFonts w:eastAsia="Times New Roman" w:cs="Times New Roman"/>
          <w:szCs w:val="24"/>
        </w:rPr>
        <w:t xml:space="preserve"> </w:t>
      </w:r>
      <w:r>
        <w:rPr>
          <w:rFonts w:eastAsia="Times New Roman" w:cs="Times New Roman"/>
          <w:szCs w:val="24"/>
        </w:rPr>
        <w:t xml:space="preserve">οι </w:t>
      </w:r>
      <w:r w:rsidRPr="00CE3C08">
        <w:rPr>
          <w:rFonts w:eastAsia="Times New Roman" w:cs="Times New Roman"/>
          <w:szCs w:val="24"/>
        </w:rPr>
        <w:t xml:space="preserve">προκάτοχοί </w:t>
      </w:r>
      <w:r>
        <w:rPr>
          <w:rFonts w:eastAsia="Times New Roman" w:cs="Times New Roman"/>
          <w:szCs w:val="24"/>
        </w:rPr>
        <w:t>τους.</w:t>
      </w:r>
    </w:p>
    <w:p w14:paraId="20A4E877" w14:textId="77777777" w:rsidR="005D4821" w:rsidRDefault="006B233D">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Έχουμε ένα τύπου ΑΣΕΠ. </w:t>
      </w:r>
      <w:r w:rsidRPr="00CE3C08">
        <w:rPr>
          <w:rFonts w:eastAsia="Times New Roman" w:cs="Times New Roman"/>
          <w:szCs w:val="24"/>
        </w:rPr>
        <w:t>Μακάρι</w:t>
      </w:r>
      <w:r>
        <w:rPr>
          <w:rFonts w:eastAsia="Times New Roman" w:cs="Times New Roman"/>
          <w:szCs w:val="24"/>
        </w:rPr>
        <w:t>,</w:t>
      </w:r>
      <w:r w:rsidRPr="00CE3C08">
        <w:rPr>
          <w:rFonts w:eastAsia="Times New Roman" w:cs="Times New Roman"/>
          <w:szCs w:val="24"/>
        </w:rPr>
        <w:t xml:space="preserve"> να μπορούσε να λειτουργήσει και το ΑΣΕΠ</w:t>
      </w:r>
      <w:r>
        <w:rPr>
          <w:rFonts w:eastAsia="Times New Roman" w:cs="Times New Roman"/>
          <w:szCs w:val="24"/>
        </w:rPr>
        <w:t>.</w:t>
      </w:r>
      <w:r w:rsidRPr="00CE3C08">
        <w:rPr>
          <w:rFonts w:eastAsia="Times New Roman" w:cs="Times New Roman"/>
          <w:szCs w:val="24"/>
        </w:rPr>
        <w:t xml:space="preserve"> Μιλάτε εδ</w:t>
      </w:r>
      <w:r w:rsidRPr="00CE3C08">
        <w:rPr>
          <w:rFonts w:eastAsia="Times New Roman" w:cs="Times New Roman"/>
          <w:szCs w:val="24"/>
        </w:rPr>
        <w:t>ώ για στρατηγικό προγραμματισμό πολυετούς</w:t>
      </w:r>
      <w:r>
        <w:rPr>
          <w:rFonts w:eastAsia="Times New Roman" w:cs="Times New Roman"/>
          <w:szCs w:val="24"/>
        </w:rPr>
        <w:t>, ετήσιου και σ</w:t>
      </w:r>
      <w:r w:rsidRPr="00CE3C08">
        <w:rPr>
          <w:rFonts w:eastAsia="Times New Roman" w:cs="Times New Roman"/>
          <w:szCs w:val="24"/>
        </w:rPr>
        <w:t xml:space="preserve">τρατηγού προγραμματισμού </w:t>
      </w:r>
      <w:r>
        <w:rPr>
          <w:rFonts w:eastAsia="Times New Roman" w:cs="Times New Roman"/>
          <w:szCs w:val="24"/>
        </w:rPr>
        <w:t>κ</w:t>
      </w:r>
      <w:r>
        <w:rPr>
          <w:rFonts w:eastAsia="Times New Roman" w:cs="Times New Roman"/>
          <w:szCs w:val="24"/>
        </w:rPr>
        <w:t>.</w:t>
      </w:r>
      <w:r>
        <w:rPr>
          <w:rFonts w:eastAsia="Times New Roman" w:cs="Times New Roman"/>
          <w:szCs w:val="24"/>
        </w:rPr>
        <w:t>λ</w:t>
      </w:r>
      <w:r>
        <w:rPr>
          <w:rFonts w:eastAsia="Times New Roman" w:cs="Times New Roman"/>
          <w:szCs w:val="24"/>
        </w:rPr>
        <w:t>π</w:t>
      </w:r>
      <w:r>
        <w:rPr>
          <w:rFonts w:eastAsia="Times New Roman" w:cs="Times New Roman"/>
          <w:szCs w:val="24"/>
        </w:rPr>
        <w:t xml:space="preserve">.. Όλα αυτά είναι </w:t>
      </w:r>
      <w:r w:rsidRPr="00CE3C08">
        <w:rPr>
          <w:rFonts w:eastAsia="Times New Roman" w:cs="Times New Roman"/>
          <w:szCs w:val="24"/>
        </w:rPr>
        <w:t>πολύ καλά στα λόγια</w:t>
      </w:r>
      <w:r>
        <w:rPr>
          <w:rFonts w:eastAsia="Times New Roman" w:cs="Times New Roman"/>
          <w:szCs w:val="24"/>
        </w:rPr>
        <w:t>.</w:t>
      </w:r>
      <w:r w:rsidRPr="00CE3C08">
        <w:rPr>
          <w:rFonts w:eastAsia="Times New Roman" w:cs="Times New Roman"/>
          <w:szCs w:val="24"/>
        </w:rPr>
        <w:t xml:space="preserve"> Δεν σας εμπιστευόμαστε</w:t>
      </w:r>
      <w:r>
        <w:rPr>
          <w:rFonts w:eastAsia="Times New Roman" w:cs="Times New Roman"/>
          <w:szCs w:val="24"/>
        </w:rPr>
        <w:t>, όμως.</w:t>
      </w:r>
      <w:r w:rsidRPr="00CE3C08">
        <w:rPr>
          <w:rFonts w:eastAsia="Times New Roman" w:cs="Times New Roman"/>
          <w:szCs w:val="24"/>
        </w:rPr>
        <w:t xml:space="preserve"> Δεν σας εμπιστευόμαστε να προσλάβετε και τον </w:t>
      </w:r>
      <w:r w:rsidRPr="00CE3C08">
        <w:rPr>
          <w:rFonts w:eastAsia="Times New Roman" w:cs="Times New Roman"/>
          <w:szCs w:val="24"/>
        </w:rPr>
        <w:lastRenderedPageBreak/>
        <w:t>τελευταίο θυρωρό</w:t>
      </w:r>
      <w:r>
        <w:rPr>
          <w:rFonts w:eastAsia="Times New Roman" w:cs="Times New Roman"/>
          <w:szCs w:val="24"/>
        </w:rPr>
        <w:t>,</w:t>
      </w:r>
      <w:r w:rsidRPr="00CE3C08">
        <w:rPr>
          <w:rFonts w:eastAsia="Times New Roman" w:cs="Times New Roman"/>
          <w:szCs w:val="24"/>
        </w:rPr>
        <w:t xml:space="preserve"> γιατί ξέ</w:t>
      </w:r>
      <w:r>
        <w:rPr>
          <w:rFonts w:eastAsia="Times New Roman" w:cs="Times New Roman"/>
          <w:szCs w:val="24"/>
        </w:rPr>
        <w:t>ρουμε ότι θα είναι κομματόσκυλό</w:t>
      </w:r>
      <w:r>
        <w:rPr>
          <w:rFonts w:eastAsia="Times New Roman" w:cs="Times New Roman"/>
          <w:szCs w:val="24"/>
        </w:rPr>
        <w:t xml:space="preserve"> σας.</w:t>
      </w:r>
      <w:r w:rsidRPr="00CE3C08">
        <w:rPr>
          <w:rFonts w:eastAsia="Times New Roman" w:cs="Times New Roman"/>
          <w:szCs w:val="24"/>
        </w:rPr>
        <w:t xml:space="preserve"> </w:t>
      </w:r>
      <w:r>
        <w:rPr>
          <w:rFonts w:eastAsia="Times New Roman" w:cs="Times New Roman"/>
          <w:szCs w:val="24"/>
        </w:rPr>
        <w:t xml:space="preserve">Σαράντα τέσσερα </w:t>
      </w:r>
      <w:r w:rsidRPr="00CE3C08">
        <w:rPr>
          <w:rFonts w:eastAsia="Times New Roman" w:cs="Times New Roman"/>
          <w:szCs w:val="24"/>
        </w:rPr>
        <w:t>χρόνια αυτό έχετε αποδείξει</w:t>
      </w:r>
      <w:r>
        <w:rPr>
          <w:rFonts w:eastAsia="Times New Roman" w:cs="Times New Roman"/>
          <w:szCs w:val="24"/>
        </w:rPr>
        <w:t>.</w:t>
      </w:r>
    </w:p>
    <w:p w14:paraId="20A4E878" w14:textId="77777777" w:rsidR="005D4821" w:rsidRDefault="006B233D">
      <w:pPr>
        <w:tabs>
          <w:tab w:val="left" w:pos="6168"/>
        </w:tabs>
        <w:spacing w:line="600" w:lineRule="auto"/>
        <w:ind w:firstLine="720"/>
        <w:jc w:val="both"/>
        <w:rPr>
          <w:rFonts w:eastAsia="Times New Roman" w:cs="Times New Roman"/>
          <w:szCs w:val="24"/>
        </w:rPr>
      </w:pPr>
      <w:r w:rsidRPr="00CE3C08">
        <w:rPr>
          <w:rFonts w:eastAsia="Times New Roman" w:cs="Times New Roman"/>
          <w:szCs w:val="24"/>
        </w:rPr>
        <w:t>Τα νοσοκομεία είναι άδεια</w:t>
      </w:r>
      <w:r>
        <w:rPr>
          <w:rFonts w:eastAsia="Times New Roman" w:cs="Times New Roman"/>
          <w:szCs w:val="24"/>
        </w:rPr>
        <w:t>.</w:t>
      </w:r>
      <w:r w:rsidRPr="00CE3C08">
        <w:rPr>
          <w:rFonts w:eastAsia="Times New Roman" w:cs="Times New Roman"/>
          <w:szCs w:val="24"/>
        </w:rPr>
        <w:t xml:space="preserve"> Τα σχολεία είναι άδεια</w:t>
      </w:r>
      <w:r>
        <w:rPr>
          <w:rFonts w:eastAsia="Times New Roman" w:cs="Times New Roman"/>
          <w:szCs w:val="24"/>
        </w:rPr>
        <w:t xml:space="preserve">. Τα δικαστήρια είναι άδεια. </w:t>
      </w:r>
      <w:r w:rsidRPr="00CE3C08">
        <w:rPr>
          <w:rFonts w:eastAsia="Times New Roman" w:cs="Times New Roman"/>
          <w:szCs w:val="24"/>
        </w:rPr>
        <w:t xml:space="preserve">Όλος ο δημόσιος τομέας πλήττεται αυτή τη στιγμή από το μέτρο αυτό που δήθεν μας είχε επιβάλει η </w:t>
      </w:r>
      <w:r>
        <w:rPr>
          <w:rFonts w:eastAsia="Times New Roman" w:cs="Times New Roman"/>
          <w:szCs w:val="24"/>
        </w:rPr>
        <w:t>τ</w:t>
      </w:r>
      <w:r w:rsidRPr="00CE3C08">
        <w:rPr>
          <w:rFonts w:eastAsia="Times New Roman" w:cs="Times New Roman"/>
          <w:szCs w:val="24"/>
        </w:rPr>
        <w:t>ρόικα</w:t>
      </w:r>
      <w:r>
        <w:rPr>
          <w:rFonts w:eastAsia="Times New Roman" w:cs="Times New Roman"/>
          <w:szCs w:val="24"/>
        </w:rPr>
        <w:t>,</w:t>
      </w:r>
      <w:r w:rsidRPr="00CE3C08">
        <w:rPr>
          <w:rFonts w:eastAsia="Times New Roman" w:cs="Times New Roman"/>
          <w:szCs w:val="24"/>
        </w:rPr>
        <w:t xml:space="preserve"> </w:t>
      </w:r>
      <w:r>
        <w:rPr>
          <w:rFonts w:eastAsia="Times New Roman" w:cs="Times New Roman"/>
          <w:szCs w:val="24"/>
        </w:rPr>
        <w:t xml:space="preserve">οι </w:t>
      </w:r>
      <w:r w:rsidRPr="00CE3C08">
        <w:rPr>
          <w:rFonts w:eastAsia="Times New Roman" w:cs="Times New Roman"/>
          <w:szCs w:val="24"/>
        </w:rPr>
        <w:t xml:space="preserve">θεσμοί </w:t>
      </w:r>
      <w:r>
        <w:rPr>
          <w:rFonts w:eastAsia="Times New Roman" w:cs="Times New Roman"/>
          <w:szCs w:val="24"/>
        </w:rPr>
        <w:t>-</w:t>
      </w:r>
      <w:r w:rsidRPr="00CE3C08">
        <w:rPr>
          <w:rFonts w:eastAsia="Times New Roman" w:cs="Times New Roman"/>
          <w:szCs w:val="24"/>
        </w:rPr>
        <w:t>πείτε το όπω</w:t>
      </w:r>
      <w:r w:rsidRPr="00CE3C08">
        <w:rPr>
          <w:rFonts w:eastAsia="Times New Roman" w:cs="Times New Roman"/>
          <w:szCs w:val="24"/>
        </w:rPr>
        <w:t xml:space="preserve">ς θέλετε </w:t>
      </w:r>
      <w:r>
        <w:rPr>
          <w:rFonts w:eastAsia="Times New Roman" w:cs="Times New Roman"/>
          <w:szCs w:val="24"/>
        </w:rPr>
        <w:t>εσείς,</w:t>
      </w:r>
      <w:r w:rsidRPr="00CE3C08">
        <w:rPr>
          <w:rFonts w:eastAsia="Times New Roman" w:cs="Times New Roman"/>
          <w:szCs w:val="24"/>
        </w:rPr>
        <w:t xml:space="preserve"> </w:t>
      </w:r>
      <w:r>
        <w:rPr>
          <w:rFonts w:eastAsia="Times New Roman" w:cs="Times New Roman"/>
          <w:szCs w:val="24"/>
        </w:rPr>
        <w:t>έ</w:t>
      </w:r>
      <w:r w:rsidRPr="00CE3C08">
        <w:rPr>
          <w:rFonts w:eastAsia="Times New Roman" w:cs="Times New Roman"/>
          <w:szCs w:val="24"/>
        </w:rPr>
        <w:t>τσι κι αλλιώς</w:t>
      </w:r>
      <w:r>
        <w:rPr>
          <w:rFonts w:eastAsia="Times New Roman" w:cs="Times New Roman"/>
          <w:szCs w:val="24"/>
        </w:rPr>
        <w:t>,</w:t>
      </w:r>
      <w:r w:rsidRPr="00CE3C08">
        <w:rPr>
          <w:rFonts w:eastAsia="Times New Roman" w:cs="Times New Roman"/>
          <w:szCs w:val="24"/>
        </w:rPr>
        <w:t xml:space="preserve"> αλλάζετε τους τίτλους</w:t>
      </w:r>
      <w:r>
        <w:rPr>
          <w:rFonts w:eastAsia="Times New Roman" w:cs="Times New Roman"/>
          <w:szCs w:val="24"/>
        </w:rPr>
        <w:t>-</w:t>
      </w:r>
      <w:r w:rsidRPr="00CE3C08">
        <w:rPr>
          <w:rFonts w:eastAsia="Times New Roman" w:cs="Times New Roman"/>
          <w:szCs w:val="24"/>
        </w:rPr>
        <w:t xml:space="preserve"> με τις απολύσεις και τις προσλήψεις</w:t>
      </w:r>
      <w:r>
        <w:rPr>
          <w:rFonts w:eastAsia="Times New Roman" w:cs="Times New Roman"/>
          <w:szCs w:val="24"/>
        </w:rPr>
        <w:t>.</w:t>
      </w:r>
      <w:r w:rsidRPr="00CE3C08">
        <w:rPr>
          <w:rFonts w:eastAsia="Times New Roman" w:cs="Times New Roman"/>
          <w:szCs w:val="24"/>
        </w:rPr>
        <w:t xml:space="preserve"> Και αυτό</w:t>
      </w:r>
      <w:r>
        <w:rPr>
          <w:rFonts w:eastAsia="Times New Roman" w:cs="Times New Roman"/>
          <w:szCs w:val="24"/>
        </w:rPr>
        <w:t>, όμως,</w:t>
      </w:r>
      <w:r w:rsidRPr="00CE3C08">
        <w:rPr>
          <w:rFonts w:eastAsia="Times New Roman" w:cs="Times New Roman"/>
          <w:szCs w:val="24"/>
        </w:rPr>
        <w:t xml:space="preserve"> να μην υπήρχε και όσ</w:t>
      </w:r>
      <w:r>
        <w:rPr>
          <w:rFonts w:eastAsia="Times New Roman" w:cs="Times New Roman"/>
          <w:szCs w:val="24"/>
        </w:rPr>
        <w:t>οι απολύονταν να προσλαμβάνονταν,</w:t>
      </w:r>
      <w:r w:rsidRPr="00CE3C08">
        <w:rPr>
          <w:rFonts w:eastAsia="Times New Roman" w:cs="Times New Roman"/>
          <w:szCs w:val="24"/>
        </w:rPr>
        <w:t xml:space="preserve"> πάλι δεν σας έχουμε εμπ</w:t>
      </w:r>
      <w:r>
        <w:rPr>
          <w:rFonts w:eastAsia="Times New Roman" w:cs="Times New Roman"/>
          <w:szCs w:val="24"/>
        </w:rPr>
        <w:t xml:space="preserve">ιστοσύνη ότι θα τους προσλαμβάνατε </w:t>
      </w:r>
      <w:r w:rsidRPr="00CE3C08">
        <w:rPr>
          <w:rFonts w:eastAsia="Times New Roman" w:cs="Times New Roman"/>
          <w:szCs w:val="24"/>
        </w:rPr>
        <w:t>στις σωστές θέσεις</w:t>
      </w:r>
      <w:r>
        <w:rPr>
          <w:rFonts w:eastAsia="Times New Roman" w:cs="Times New Roman"/>
          <w:szCs w:val="24"/>
        </w:rPr>
        <w:t>.</w:t>
      </w:r>
    </w:p>
    <w:p w14:paraId="20A4E879" w14:textId="77777777" w:rsidR="005D4821" w:rsidRDefault="006B233D">
      <w:pPr>
        <w:tabs>
          <w:tab w:val="left" w:pos="6168"/>
        </w:tabs>
        <w:spacing w:line="600" w:lineRule="auto"/>
        <w:ind w:firstLine="720"/>
        <w:jc w:val="both"/>
        <w:rPr>
          <w:rFonts w:eastAsia="Times New Roman" w:cs="Times New Roman"/>
          <w:szCs w:val="24"/>
        </w:rPr>
      </w:pPr>
      <w:r w:rsidRPr="00CE3C08">
        <w:rPr>
          <w:rFonts w:eastAsia="Times New Roman" w:cs="Times New Roman"/>
          <w:szCs w:val="24"/>
        </w:rPr>
        <w:t xml:space="preserve">Δεν μπορούμε να </w:t>
      </w:r>
      <w:r w:rsidRPr="00CE3C08">
        <w:rPr>
          <w:rFonts w:eastAsia="Times New Roman" w:cs="Times New Roman"/>
          <w:szCs w:val="24"/>
        </w:rPr>
        <w:t>εμπιστευτούμε μ</w:t>
      </w:r>
      <w:r>
        <w:rPr>
          <w:rFonts w:eastAsia="Times New Roman" w:cs="Times New Roman"/>
          <w:szCs w:val="24"/>
        </w:rPr>
        <w:t>ι</w:t>
      </w:r>
      <w:r w:rsidRPr="00CE3C08">
        <w:rPr>
          <w:rFonts w:eastAsia="Times New Roman" w:cs="Times New Roman"/>
          <w:szCs w:val="24"/>
        </w:rPr>
        <w:t xml:space="preserve">α </w:t>
      </w:r>
      <w:r>
        <w:rPr>
          <w:rFonts w:eastAsia="Times New Roman" w:cs="Times New Roman"/>
          <w:szCs w:val="24"/>
        </w:rPr>
        <w:t>κ</w:t>
      </w:r>
      <w:r w:rsidRPr="00CE3C08">
        <w:rPr>
          <w:rFonts w:eastAsia="Times New Roman" w:cs="Times New Roman"/>
          <w:szCs w:val="24"/>
        </w:rPr>
        <w:t>υβέρνηση</w:t>
      </w:r>
      <w:r>
        <w:rPr>
          <w:rFonts w:eastAsia="Times New Roman" w:cs="Times New Roman"/>
          <w:szCs w:val="24"/>
        </w:rPr>
        <w:t>,</w:t>
      </w:r>
      <w:r w:rsidRPr="00CE3C08">
        <w:rPr>
          <w:rFonts w:eastAsia="Times New Roman" w:cs="Times New Roman"/>
          <w:szCs w:val="24"/>
        </w:rPr>
        <w:t xml:space="preserve"> η οποία προσλαμβάνει </w:t>
      </w:r>
      <w:r>
        <w:rPr>
          <w:rFonts w:eastAsia="Times New Roman" w:cs="Times New Roman"/>
          <w:szCs w:val="24"/>
        </w:rPr>
        <w:t>δεκάδες χιλιάδες άτομα σ</w:t>
      </w:r>
      <w:r w:rsidRPr="00CE3C08">
        <w:rPr>
          <w:rFonts w:eastAsia="Times New Roman" w:cs="Times New Roman"/>
          <w:szCs w:val="24"/>
        </w:rPr>
        <w:t xml:space="preserve">τα </w:t>
      </w:r>
      <w:r w:rsidRPr="00CE3C08">
        <w:rPr>
          <w:rFonts w:eastAsia="Times New Roman" w:cs="Times New Roman"/>
          <w:szCs w:val="24"/>
          <w:lang w:val="en-US"/>
        </w:rPr>
        <w:t>hot</w:t>
      </w:r>
      <w:r>
        <w:rPr>
          <w:rFonts w:eastAsia="Times New Roman" w:cs="Times New Roman"/>
          <w:szCs w:val="24"/>
        </w:rPr>
        <w:t>-</w:t>
      </w:r>
      <w:r w:rsidRPr="00CE3C08">
        <w:rPr>
          <w:rFonts w:eastAsia="Times New Roman" w:cs="Times New Roman"/>
          <w:szCs w:val="24"/>
          <w:lang w:val="en-US"/>
        </w:rPr>
        <w:t>spot</w:t>
      </w:r>
      <w:r>
        <w:rPr>
          <w:rFonts w:eastAsia="Times New Roman" w:cs="Times New Roman"/>
          <w:szCs w:val="24"/>
          <w:lang w:val="en-US"/>
        </w:rPr>
        <w:t>s</w:t>
      </w:r>
      <w:r>
        <w:rPr>
          <w:rFonts w:eastAsia="Times New Roman" w:cs="Times New Roman"/>
          <w:szCs w:val="24"/>
        </w:rPr>
        <w:t>,</w:t>
      </w:r>
      <w:r w:rsidRPr="00CE3C08">
        <w:rPr>
          <w:rFonts w:eastAsia="Times New Roman" w:cs="Times New Roman"/>
          <w:szCs w:val="24"/>
        </w:rPr>
        <w:t xml:space="preserve"> φτιάχνει επιτροπές</w:t>
      </w:r>
      <w:r>
        <w:rPr>
          <w:rFonts w:eastAsia="Times New Roman" w:cs="Times New Roman"/>
          <w:szCs w:val="24"/>
        </w:rPr>
        <w:t xml:space="preserve">, </w:t>
      </w:r>
      <w:r>
        <w:rPr>
          <w:rFonts w:eastAsia="Times New Roman" w:cs="Times New Roman"/>
          <w:szCs w:val="24"/>
        </w:rPr>
        <w:t>μη κυβερνητικές οργανώσεις</w:t>
      </w:r>
      <w:r>
        <w:rPr>
          <w:rFonts w:eastAsia="Times New Roman" w:cs="Times New Roman"/>
          <w:szCs w:val="24"/>
        </w:rPr>
        <w:t xml:space="preserve">, </w:t>
      </w:r>
      <w:r w:rsidRPr="00CE3C08">
        <w:rPr>
          <w:rFonts w:eastAsia="Times New Roman" w:cs="Times New Roman"/>
          <w:szCs w:val="24"/>
        </w:rPr>
        <w:t>όλα αυτά τα πράγματα</w:t>
      </w:r>
      <w:r>
        <w:rPr>
          <w:rFonts w:eastAsia="Times New Roman" w:cs="Times New Roman"/>
          <w:szCs w:val="24"/>
        </w:rPr>
        <w:t>,</w:t>
      </w:r>
      <w:r w:rsidRPr="00CE3C08">
        <w:rPr>
          <w:rFonts w:eastAsia="Times New Roman" w:cs="Times New Roman"/>
          <w:szCs w:val="24"/>
        </w:rPr>
        <w:t xml:space="preserve"> τα οποία είναι εναντίον βέβαια του Έλληνα πολίτη</w:t>
      </w:r>
      <w:r>
        <w:rPr>
          <w:rFonts w:eastAsia="Times New Roman" w:cs="Times New Roman"/>
          <w:szCs w:val="24"/>
        </w:rPr>
        <w:t xml:space="preserve"> σαφώς,</w:t>
      </w:r>
      <w:r w:rsidRPr="00CE3C08">
        <w:rPr>
          <w:rFonts w:eastAsia="Times New Roman" w:cs="Times New Roman"/>
          <w:szCs w:val="24"/>
        </w:rPr>
        <w:t xml:space="preserve"> </w:t>
      </w:r>
      <w:r>
        <w:rPr>
          <w:rFonts w:eastAsia="Times New Roman" w:cs="Times New Roman"/>
          <w:szCs w:val="24"/>
        </w:rPr>
        <w:t>αυτού</w:t>
      </w:r>
      <w:r w:rsidRPr="00CE3C08">
        <w:rPr>
          <w:rFonts w:eastAsia="Times New Roman" w:cs="Times New Roman"/>
          <w:szCs w:val="24"/>
        </w:rPr>
        <w:t xml:space="preserve"> που ξεχνάτε </w:t>
      </w:r>
      <w:r>
        <w:rPr>
          <w:rFonts w:eastAsia="Times New Roman" w:cs="Times New Roman"/>
          <w:szCs w:val="24"/>
        </w:rPr>
        <w:t xml:space="preserve">εσείς και τον ταΐζετε με </w:t>
      </w:r>
      <w:r w:rsidRPr="00CE3C08">
        <w:rPr>
          <w:rFonts w:eastAsia="Times New Roman" w:cs="Times New Roman"/>
          <w:szCs w:val="24"/>
        </w:rPr>
        <w:t>300</w:t>
      </w:r>
      <w:r>
        <w:rPr>
          <w:rFonts w:eastAsia="Times New Roman" w:cs="Times New Roman"/>
          <w:szCs w:val="24"/>
        </w:rPr>
        <w:t xml:space="preserve"> ευρώ,</w:t>
      </w:r>
      <w:r w:rsidRPr="00CE3C08">
        <w:rPr>
          <w:rFonts w:eastAsia="Times New Roman" w:cs="Times New Roman"/>
          <w:szCs w:val="24"/>
        </w:rPr>
        <w:t xml:space="preserve"> 400 ευρώ επίδομα</w:t>
      </w:r>
      <w:r>
        <w:rPr>
          <w:rFonts w:eastAsia="Times New Roman" w:cs="Times New Roman"/>
          <w:szCs w:val="24"/>
        </w:rPr>
        <w:t>,</w:t>
      </w:r>
      <w:r w:rsidRPr="00CE3C08">
        <w:rPr>
          <w:rFonts w:eastAsia="Times New Roman" w:cs="Times New Roman"/>
          <w:szCs w:val="24"/>
        </w:rPr>
        <w:t xml:space="preserve"> απλά και μόνο για να σας ξαναψηφίσει</w:t>
      </w:r>
      <w:r>
        <w:rPr>
          <w:rFonts w:eastAsia="Times New Roman" w:cs="Times New Roman"/>
          <w:szCs w:val="24"/>
        </w:rPr>
        <w:t>.</w:t>
      </w:r>
      <w:r w:rsidRPr="00CE3C08">
        <w:rPr>
          <w:rFonts w:eastAsia="Times New Roman" w:cs="Times New Roman"/>
          <w:szCs w:val="24"/>
        </w:rPr>
        <w:t xml:space="preserve"> Και κάποιοι από </w:t>
      </w:r>
      <w:r>
        <w:rPr>
          <w:rFonts w:eastAsia="Times New Roman" w:cs="Times New Roman"/>
          <w:szCs w:val="24"/>
        </w:rPr>
        <w:t>αυτούς μπορεί και να το ξανακάνουν.</w:t>
      </w:r>
    </w:p>
    <w:p w14:paraId="20A4E87A" w14:textId="77777777" w:rsidR="005D4821" w:rsidRDefault="006B233D">
      <w:pPr>
        <w:tabs>
          <w:tab w:val="left" w:pos="6168"/>
        </w:tabs>
        <w:spacing w:line="600" w:lineRule="auto"/>
        <w:ind w:firstLine="720"/>
        <w:jc w:val="both"/>
        <w:rPr>
          <w:rFonts w:eastAsia="Times New Roman" w:cs="Times New Roman"/>
          <w:szCs w:val="24"/>
        </w:rPr>
      </w:pPr>
      <w:r>
        <w:rPr>
          <w:rFonts w:eastAsia="Times New Roman" w:cs="Times New Roman"/>
          <w:szCs w:val="24"/>
        </w:rPr>
        <w:lastRenderedPageBreak/>
        <w:t xml:space="preserve">Αυτοί, λοιπόν, </w:t>
      </w:r>
      <w:r w:rsidRPr="00CE3C08">
        <w:rPr>
          <w:rFonts w:eastAsia="Times New Roman" w:cs="Times New Roman"/>
          <w:szCs w:val="24"/>
        </w:rPr>
        <w:t>οι άνθρωποι περιμένουν να δουλέψουν</w:t>
      </w:r>
      <w:r>
        <w:rPr>
          <w:rFonts w:eastAsia="Times New Roman" w:cs="Times New Roman"/>
          <w:szCs w:val="24"/>
        </w:rPr>
        <w:t>. Οι χιλιάδες αυτοί των Ελλήνων</w:t>
      </w:r>
      <w:r w:rsidRPr="00CE3C08">
        <w:rPr>
          <w:rFonts w:eastAsia="Times New Roman" w:cs="Times New Roman"/>
          <w:szCs w:val="24"/>
        </w:rPr>
        <w:t xml:space="preserve"> περιμένουν να δουλέψουν</w:t>
      </w:r>
      <w:r>
        <w:rPr>
          <w:rFonts w:eastAsia="Times New Roman" w:cs="Times New Roman"/>
          <w:szCs w:val="24"/>
        </w:rPr>
        <w:t>.</w:t>
      </w:r>
      <w:r w:rsidRPr="00CE3C08">
        <w:rPr>
          <w:rFonts w:eastAsia="Times New Roman" w:cs="Times New Roman"/>
          <w:szCs w:val="24"/>
        </w:rPr>
        <w:t xml:space="preserve"> Δεν θέ</w:t>
      </w:r>
      <w:r w:rsidRPr="00CE3C08">
        <w:rPr>
          <w:rFonts w:eastAsia="Times New Roman" w:cs="Times New Roman"/>
          <w:szCs w:val="24"/>
        </w:rPr>
        <w:t>λουν να ζουν από επιδόματα</w:t>
      </w:r>
      <w:r>
        <w:rPr>
          <w:rFonts w:eastAsia="Times New Roman" w:cs="Times New Roman"/>
          <w:szCs w:val="24"/>
        </w:rPr>
        <w:t>.</w:t>
      </w:r>
      <w:r w:rsidRPr="00CE3C08">
        <w:rPr>
          <w:rFonts w:eastAsia="Times New Roman" w:cs="Times New Roman"/>
          <w:szCs w:val="24"/>
        </w:rPr>
        <w:t xml:space="preserve"> Να ανοίξετε τα εργοστάσια</w:t>
      </w:r>
      <w:r>
        <w:rPr>
          <w:rFonts w:eastAsia="Times New Roman" w:cs="Times New Roman"/>
          <w:szCs w:val="24"/>
        </w:rPr>
        <w:t>.</w:t>
      </w:r>
      <w:r w:rsidRPr="00CE3C08">
        <w:rPr>
          <w:rFonts w:eastAsia="Times New Roman" w:cs="Times New Roman"/>
          <w:szCs w:val="24"/>
        </w:rPr>
        <w:t xml:space="preserve"> Να ανοίξετε τις βιομηχανίες</w:t>
      </w:r>
      <w:r>
        <w:rPr>
          <w:rFonts w:eastAsia="Times New Roman" w:cs="Times New Roman"/>
          <w:szCs w:val="24"/>
        </w:rPr>
        <w:t>.</w:t>
      </w:r>
      <w:r w:rsidRPr="00CE3C08">
        <w:rPr>
          <w:rFonts w:eastAsia="Times New Roman" w:cs="Times New Roman"/>
          <w:szCs w:val="24"/>
        </w:rPr>
        <w:t xml:space="preserve"> Να </w:t>
      </w:r>
      <w:r>
        <w:rPr>
          <w:rFonts w:eastAsia="Times New Roman" w:cs="Times New Roman"/>
          <w:szCs w:val="24"/>
        </w:rPr>
        <w:t xml:space="preserve">πριμοδοτήσετε </w:t>
      </w:r>
      <w:r w:rsidRPr="00CE3C08">
        <w:rPr>
          <w:rFonts w:eastAsia="Times New Roman" w:cs="Times New Roman"/>
          <w:szCs w:val="24"/>
        </w:rPr>
        <w:t>τον αγροτικό τομέα</w:t>
      </w:r>
      <w:r>
        <w:rPr>
          <w:rFonts w:eastAsia="Times New Roman" w:cs="Times New Roman"/>
          <w:szCs w:val="24"/>
        </w:rPr>
        <w:t>.</w:t>
      </w:r>
      <w:r w:rsidRPr="00CE3C08">
        <w:rPr>
          <w:rFonts w:eastAsia="Times New Roman" w:cs="Times New Roman"/>
          <w:szCs w:val="24"/>
        </w:rPr>
        <w:t xml:space="preserve"> Αυτά θέλουν οι Έλληνες</w:t>
      </w:r>
      <w:r>
        <w:rPr>
          <w:rFonts w:eastAsia="Times New Roman" w:cs="Times New Roman"/>
          <w:szCs w:val="24"/>
        </w:rPr>
        <w:t xml:space="preserve">, </w:t>
      </w:r>
      <w:r w:rsidRPr="00CE3C08">
        <w:rPr>
          <w:rFonts w:eastAsia="Times New Roman" w:cs="Times New Roman"/>
          <w:szCs w:val="24"/>
        </w:rPr>
        <w:t>όχι να τους δίνετε</w:t>
      </w:r>
      <w:r>
        <w:rPr>
          <w:rFonts w:eastAsia="Times New Roman" w:cs="Times New Roman"/>
          <w:szCs w:val="24"/>
        </w:rPr>
        <w:t xml:space="preserve"> επιδόματα και να προσλαμβάνετε</w:t>
      </w:r>
      <w:r w:rsidRPr="00CE3C08">
        <w:rPr>
          <w:rFonts w:eastAsia="Times New Roman" w:cs="Times New Roman"/>
          <w:szCs w:val="24"/>
        </w:rPr>
        <w:t xml:space="preserve"> </w:t>
      </w:r>
      <w:r>
        <w:rPr>
          <w:rFonts w:eastAsia="Times New Roman" w:cs="Times New Roman"/>
          <w:szCs w:val="24"/>
        </w:rPr>
        <w:t>«</w:t>
      </w:r>
      <w:r w:rsidRPr="00CE3C08">
        <w:rPr>
          <w:rFonts w:eastAsia="Times New Roman" w:cs="Times New Roman"/>
          <w:szCs w:val="24"/>
        </w:rPr>
        <w:t>δικά σας παιδιά</w:t>
      </w:r>
      <w:r>
        <w:rPr>
          <w:rFonts w:eastAsia="Times New Roman" w:cs="Times New Roman"/>
          <w:szCs w:val="24"/>
        </w:rPr>
        <w:t>»</w:t>
      </w:r>
      <w:r w:rsidRPr="00CE3C08">
        <w:rPr>
          <w:rFonts w:eastAsia="Times New Roman" w:cs="Times New Roman"/>
          <w:szCs w:val="24"/>
        </w:rPr>
        <w:t xml:space="preserve"> σε θέσεις οι οποίες φτιάχνονται με μοναδικό</w:t>
      </w:r>
      <w:r w:rsidRPr="00CE3C08">
        <w:rPr>
          <w:rFonts w:eastAsia="Times New Roman" w:cs="Times New Roman"/>
          <w:szCs w:val="24"/>
        </w:rPr>
        <w:t xml:space="preserve"> και αποκλειστικό σκοπό να εξυπηρετήσουν το κομματικό σας ακροατήριο</w:t>
      </w:r>
      <w:r>
        <w:rPr>
          <w:rFonts w:eastAsia="Times New Roman" w:cs="Times New Roman"/>
          <w:szCs w:val="24"/>
        </w:rPr>
        <w:t>, όπως ξαναείπα</w:t>
      </w:r>
      <w:r w:rsidRPr="00CE3C08">
        <w:rPr>
          <w:rFonts w:eastAsia="Times New Roman" w:cs="Times New Roman"/>
          <w:szCs w:val="24"/>
        </w:rPr>
        <w:t xml:space="preserve"> πριν στα </w:t>
      </w:r>
      <w:r w:rsidRPr="00CE3C08">
        <w:rPr>
          <w:rFonts w:eastAsia="Times New Roman" w:cs="Times New Roman"/>
          <w:szCs w:val="24"/>
          <w:lang w:val="en-US"/>
        </w:rPr>
        <w:t>hot</w:t>
      </w:r>
      <w:r>
        <w:rPr>
          <w:rFonts w:eastAsia="Times New Roman" w:cs="Times New Roman"/>
          <w:szCs w:val="24"/>
        </w:rPr>
        <w:t>-</w:t>
      </w:r>
      <w:r w:rsidRPr="00CE3C08">
        <w:rPr>
          <w:rFonts w:eastAsia="Times New Roman" w:cs="Times New Roman"/>
          <w:szCs w:val="24"/>
          <w:lang w:val="en-US"/>
        </w:rPr>
        <w:t>spot</w:t>
      </w:r>
      <w:r>
        <w:rPr>
          <w:rFonts w:eastAsia="Times New Roman" w:cs="Times New Roman"/>
          <w:szCs w:val="24"/>
          <w:lang w:val="en-US"/>
        </w:rPr>
        <w:t>s</w:t>
      </w:r>
      <w:r>
        <w:rPr>
          <w:rFonts w:eastAsia="Times New Roman" w:cs="Times New Roman"/>
          <w:szCs w:val="24"/>
        </w:rPr>
        <w:t>.</w:t>
      </w:r>
    </w:p>
    <w:p w14:paraId="20A4E87B" w14:textId="77777777" w:rsidR="005D4821" w:rsidRDefault="006B233D">
      <w:pPr>
        <w:tabs>
          <w:tab w:val="left" w:pos="6168"/>
        </w:tabs>
        <w:spacing w:line="600" w:lineRule="auto"/>
        <w:ind w:firstLine="720"/>
        <w:jc w:val="both"/>
        <w:rPr>
          <w:rFonts w:eastAsia="Times New Roman" w:cs="Times New Roman"/>
          <w:szCs w:val="24"/>
        </w:rPr>
      </w:pPr>
      <w:r w:rsidRPr="00CE3C08">
        <w:rPr>
          <w:rFonts w:eastAsia="Times New Roman" w:cs="Times New Roman"/>
          <w:szCs w:val="24"/>
        </w:rPr>
        <w:t>Οι Έλληνες θέλουν να βγουν στην παραγωγή και</w:t>
      </w:r>
      <w:r>
        <w:rPr>
          <w:rFonts w:eastAsia="Times New Roman" w:cs="Times New Roman"/>
          <w:szCs w:val="24"/>
        </w:rPr>
        <w:t xml:space="preserve"> να δουλέψουν με έναν ε</w:t>
      </w:r>
      <w:r w:rsidRPr="00CE3C08">
        <w:rPr>
          <w:rFonts w:eastAsia="Times New Roman" w:cs="Times New Roman"/>
          <w:szCs w:val="24"/>
        </w:rPr>
        <w:t>θνικό στρατηγικό στόχο</w:t>
      </w:r>
      <w:r>
        <w:rPr>
          <w:rFonts w:eastAsia="Times New Roman" w:cs="Times New Roman"/>
          <w:szCs w:val="24"/>
        </w:rPr>
        <w:t>,</w:t>
      </w:r>
      <w:r w:rsidRPr="00CE3C08">
        <w:rPr>
          <w:rFonts w:eastAsia="Times New Roman" w:cs="Times New Roman"/>
          <w:szCs w:val="24"/>
        </w:rPr>
        <w:t xml:space="preserve"> επαναφορά δηλαδή της παραγωγής σε πρωτογενές</w:t>
      </w:r>
      <w:r>
        <w:rPr>
          <w:rFonts w:eastAsia="Times New Roman" w:cs="Times New Roman"/>
          <w:szCs w:val="24"/>
        </w:rPr>
        <w:t>,</w:t>
      </w:r>
      <w:r w:rsidRPr="00CE3C08">
        <w:rPr>
          <w:rFonts w:eastAsia="Times New Roman" w:cs="Times New Roman"/>
          <w:szCs w:val="24"/>
        </w:rPr>
        <w:t xml:space="preserve"> δευτερογενές επ</w:t>
      </w:r>
      <w:r w:rsidRPr="00CE3C08">
        <w:rPr>
          <w:rFonts w:eastAsia="Times New Roman" w:cs="Times New Roman"/>
          <w:szCs w:val="24"/>
        </w:rPr>
        <w:t>ίπεδο</w:t>
      </w:r>
      <w:r>
        <w:rPr>
          <w:rFonts w:eastAsia="Times New Roman" w:cs="Times New Roman"/>
          <w:szCs w:val="24"/>
        </w:rPr>
        <w:t xml:space="preserve"> και να μπορέσουν</w:t>
      </w:r>
      <w:r w:rsidRPr="00CE3C08">
        <w:rPr>
          <w:rFonts w:eastAsia="Times New Roman" w:cs="Times New Roman"/>
          <w:szCs w:val="24"/>
        </w:rPr>
        <w:t xml:space="preserve"> </w:t>
      </w:r>
      <w:r>
        <w:rPr>
          <w:rFonts w:eastAsia="Times New Roman" w:cs="Times New Roman"/>
          <w:szCs w:val="24"/>
        </w:rPr>
        <w:t xml:space="preserve">να </w:t>
      </w:r>
      <w:r w:rsidRPr="00CE3C08">
        <w:rPr>
          <w:rFonts w:eastAsia="Times New Roman" w:cs="Times New Roman"/>
          <w:szCs w:val="24"/>
        </w:rPr>
        <w:t>ζήσουν τις οικογένειές τους αξιοπρεπώς</w:t>
      </w:r>
      <w:r>
        <w:rPr>
          <w:rFonts w:eastAsia="Times New Roman" w:cs="Times New Roman"/>
          <w:szCs w:val="24"/>
        </w:rPr>
        <w:t>.</w:t>
      </w:r>
    </w:p>
    <w:p w14:paraId="20A4E87C" w14:textId="77777777" w:rsidR="005D4821" w:rsidRDefault="006B233D">
      <w:pPr>
        <w:tabs>
          <w:tab w:val="left" w:pos="6168"/>
        </w:tabs>
        <w:spacing w:line="600" w:lineRule="auto"/>
        <w:ind w:firstLine="720"/>
        <w:jc w:val="both"/>
        <w:rPr>
          <w:rFonts w:eastAsia="Times New Roman" w:cs="Times New Roman"/>
          <w:szCs w:val="24"/>
        </w:rPr>
      </w:pPr>
      <w:r w:rsidRPr="00CE3C08">
        <w:rPr>
          <w:rFonts w:eastAsia="Times New Roman" w:cs="Times New Roman"/>
          <w:szCs w:val="24"/>
        </w:rPr>
        <w:t>Όλα αυτά</w:t>
      </w:r>
      <w:r>
        <w:rPr>
          <w:rFonts w:eastAsia="Times New Roman" w:cs="Times New Roman"/>
          <w:szCs w:val="24"/>
        </w:rPr>
        <w:t>,</w:t>
      </w:r>
      <w:r w:rsidRPr="00CE3C08">
        <w:rPr>
          <w:rFonts w:eastAsia="Times New Roman" w:cs="Times New Roman"/>
          <w:szCs w:val="24"/>
        </w:rPr>
        <w:t xml:space="preserve"> λοιπόν</w:t>
      </w:r>
      <w:r>
        <w:rPr>
          <w:rFonts w:eastAsia="Times New Roman" w:cs="Times New Roman"/>
          <w:szCs w:val="24"/>
        </w:rPr>
        <w:t xml:space="preserve">, </w:t>
      </w:r>
      <w:r w:rsidRPr="00CE3C08">
        <w:rPr>
          <w:rFonts w:eastAsia="Times New Roman" w:cs="Times New Roman"/>
          <w:szCs w:val="24"/>
        </w:rPr>
        <w:t xml:space="preserve">τις επιτροπές και τις </w:t>
      </w:r>
      <w:proofErr w:type="spellStart"/>
      <w:r w:rsidRPr="00CE3C08">
        <w:rPr>
          <w:rFonts w:eastAsia="Times New Roman" w:cs="Times New Roman"/>
          <w:szCs w:val="24"/>
        </w:rPr>
        <w:t>παρ</w:t>
      </w:r>
      <w:r>
        <w:rPr>
          <w:rFonts w:eastAsia="Times New Roman" w:cs="Times New Roman"/>
          <w:szCs w:val="24"/>
        </w:rPr>
        <w:t>αεπιτ</w:t>
      </w:r>
      <w:r w:rsidRPr="00CE3C08">
        <w:rPr>
          <w:rFonts w:eastAsia="Times New Roman" w:cs="Times New Roman"/>
          <w:szCs w:val="24"/>
        </w:rPr>
        <w:t>ροπές</w:t>
      </w:r>
      <w:proofErr w:type="spellEnd"/>
      <w:r>
        <w:rPr>
          <w:rFonts w:eastAsia="Times New Roman" w:cs="Times New Roman"/>
          <w:szCs w:val="24"/>
        </w:rPr>
        <w:t>,</w:t>
      </w:r>
      <w:r w:rsidRPr="00CE3C08">
        <w:rPr>
          <w:rFonts w:eastAsia="Times New Roman" w:cs="Times New Roman"/>
          <w:szCs w:val="24"/>
        </w:rPr>
        <w:t xml:space="preserve"> </w:t>
      </w:r>
      <w:r>
        <w:rPr>
          <w:rFonts w:eastAsia="Times New Roman" w:cs="Times New Roman"/>
          <w:szCs w:val="24"/>
        </w:rPr>
        <w:t xml:space="preserve">εμείς </w:t>
      </w:r>
      <w:r w:rsidRPr="00CE3C08">
        <w:rPr>
          <w:rFonts w:eastAsia="Times New Roman" w:cs="Times New Roman"/>
          <w:szCs w:val="24"/>
        </w:rPr>
        <w:t>δεν έχει κα</w:t>
      </w:r>
      <w:r>
        <w:rPr>
          <w:rFonts w:eastAsia="Times New Roman" w:cs="Times New Roman"/>
          <w:szCs w:val="24"/>
        </w:rPr>
        <w:t>μ</w:t>
      </w:r>
      <w:r w:rsidRPr="00CE3C08">
        <w:rPr>
          <w:rFonts w:eastAsia="Times New Roman" w:cs="Times New Roman"/>
          <w:szCs w:val="24"/>
        </w:rPr>
        <w:t>μία χρησιμότητα να τα σχολιάσουμε</w:t>
      </w:r>
      <w:r>
        <w:rPr>
          <w:rFonts w:eastAsia="Times New Roman" w:cs="Times New Roman"/>
          <w:szCs w:val="24"/>
        </w:rPr>
        <w:t>.</w:t>
      </w:r>
      <w:r w:rsidRPr="00CE3C08">
        <w:rPr>
          <w:rFonts w:eastAsia="Times New Roman" w:cs="Times New Roman"/>
          <w:szCs w:val="24"/>
        </w:rPr>
        <w:t xml:space="preserve"> Ένα </w:t>
      </w:r>
      <w:r>
        <w:rPr>
          <w:rFonts w:eastAsia="Times New Roman" w:cs="Times New Roman"/>
          <w:szCs w:val="24"/>
        </w:rPr>
        <w:t xml:space="preserve">νομοσχέδιο φέρνετε </w:t>
      </w:r>
      <w:r w:rsidRPr="00CE3C08">
        <w:rPr>
          <w:rFonts w:eastAsia="Times New Roman" w:cs="Times New Roman"/>
          <w:szCs w:val="24"/>
        </w:rPr>
        <w:t>μετά το ξεπούλημα της Μακεδονίας</w:t>
      </w:r>
      <w:r>
        <w:rPr>
          <w:rFonts w:eastAsia="Times New Roman" w:cs="Times New Roman"/>
          <w:szCs w:val="24"/>
        </w:rPr>
        <w:t>,</w:t>
      </w:r>
      <w:r w:rsidRPr="00CE3C08">
        <w:rPr>
          <w:rFonts w:eastAsia="Times New Roman" w:cs="Times New Roman"/>
          <w:szCs w:val="24"/>
        </w:rPr>
        <w:t xml:space="preserve"> το οποίο λέει </w:t>
      </w:r>
      <w:r>
        <w:rPr>
          <w:rFonts w:eastAsia="Times New Roman" w:cs="Times New Roman"/>
          <w:szCs w:val="24"/>
        </w:rPr>
        <w:t>«</w:t>
      </w:r>
      <w:r w:rsidRPr="00CE3C08">
        <w:rPr>
          <w:rFonts w:eastAsia="Times New Roman" w:cs="Times New Roman"/>
          <w:szCs w:val="24"/>
        </w:rPr>
        <w:t>Ενδυνάμωση</w:t>
      </w:r>
      <w:r w:rsidRPr="00CE3C08">
        <w:rPr>
          <w:rFonts w:eastAsia="Times New Roman" w:cs="Times New Roman"/>
          <w:szCs w:val="24"/>
        </w:rPr>
        <w:t xml:space="preserve"> Ανώτατου Συμβουλίου Επιλογής Προσωπικού</w:t>
      </w:r>
      <w:r>
        <w:rPr>
          <w:rFonts w:eastAsia="Times New Roman" w:cs="Times New Roman"/>
          <w:szCs w:val="24"/>
        </w:rPr>
        <w:t>»,</w:t>
      </w:r>
      <w:r w:rsidRPr="00CE3C08">
        <w:rPr>
          <w:rFonts w:eastAsia="Times New Roman" w:cs="Times New Roman"/>
          <w:szCs w:val="24"/>
        </w:rPr>
        <w:t xml:space="preserve"> του </w:t>
      </w:r>
      <w:r>
        <w:rPr>
          <w:rFonts w:eastAsia="Times New Roman" w:cs="Times New Roman"/>
          <w:szCs w:val="24"/>
        </w:rPr>
        <w:t>γνωστού ΑΣΕΠ λ</w:t>
      </w:r>
      <w:r w:rsidRPr="00CE3C08">
        <w:rPr>
          <w:rFonts w:eastAsia="Times New Roman" w:cs="Times New Roman"/>
          <w:szCs w:val="24"/>
        </w:rPr>
        <w:t>οιπόν</w:t>
      </w:r>
      <w:r>
        <w:rPr>
          <w:rFonts w:eastAsia="Times New Roman" w:cs="Times New Roman"/>
          <w:szCs w:val="24"/>
        </w:rPr>
        <w:t>.</w:t>
      </w:r>
      <w:r w:rsidRPr="00CE3C08">
        <w:rPr>
          <w:rFonts w:eastAsia="Times New Roman" w:cs="Times New Roman"/>
          <w:szCs w:val="24"/>
        </w:rPr>
        <w:t xml:space="preserve"> </w:t>
      </w:r>
    </w:p>
    <w:p w14:paraId="20A4E87D" w14:textId="77777777" w:rsidR="005D4821" w:rsidRDefault="006B233D">
      <w:pPr>
        <w:spacing w:line="600" w:lineRule="auto"/>
        <w:jc w:val="both"/>
        <w:rPr>
          <w:rFonts w:eastAsia="Times New Roman"/>
          <w:color w:val="212121"/>
          <w:szCs w:val="24"/>
        </w:rPr>
      </w:pPr>
      <w:r w:rsidRPr="00CE3C08">
        <w:rPr>
          <w:rFonts w:eastAsia="Times New Roman" w:cs="Times New Roman"/>
          <w:szCs w:val="24"/>
        </w:rPr>
        <w:lastRenderedPageBreak/>
        <w:t xml:space="preserve">Τι </w:t>
      </w:r>
      <w:r>
        <w:rPr>
          <w:rFonts w:eastAsia="Times New Roman" w:cs="Times New Roman"/>
          <w:szCs w:val="24"/>
        </w:rPr>
        <w:t xml:space="preserve">σημαίνει ενδυνάμωση; </w:t>
      </w:r>
      <w:r>
        <w:rPr>
          <w:rFonts w:eastAsia="Times New Roman"/>
          <w:color w:val="212121"/>
          <w:szCs w:val="24"/>
        </w:rPr>
        <w:t>Ε</w:t>
      </w:r>
      <w:r w:rsidRPr="00694A4B">
        <w:rPr>
          <w:rFonts w:eastAsia="Times New Roman"/>
          <w:color w:val="212121"/>
          <w:szCs w:val="24"/>
        </w:rPr>
        <w:t>ίναι τροπολογίες και άρθρα τα οποία δεν εξυπηρετούν απολύτως τίποτα και για αυτό και εγώ δεν θα μπω στην ουσία του συγκεκριμένου νομοσχεδίου</w:t>
      </w:r>
      <w:r>
        <w:rPr>
          <w:rFonts w:eastAsia="Times New Roman"/>
          <w:color w:val="212121"/>
          <w:szCs w:val="24"/>
        </w:rPr>
        <w:t xml:space="preserve">. </w:t>
      </w:r>
    </w:p>
    <w:p w14:paraId="20A4E87E" w14:textId="77777777" w:rsidR="005D4821" w:rsidRDefault="006B233D">
      <w:pPr>
        <w:spacing w:line="600" w:lineRule="auto"/>
        <w:ind w:firstLine="720"/>
        <w:jc w:val="both"/>
        <w:rPr>
          <w:rFonts w:eastAsia="Times New Roman"/>
          <w:color w:val="212121"/>
          <w:szCs w:val="24"/>
        </w:rPr>
      </w:pPr>
      <w:r>
        <w:rPr>
          <w:rFonts w:eastAsia="Times New Roman"/>
          <w:color w:val="212121"/>
          <w:szCs w:val="24"/>
        </w:rPr>
        <w:t>Θ</w:t>
      </w:r>
      <w:r w:rsidRPr="00694A4B">
        <w:rPr>
          <w:rFonts w:eastAsia="Times New Roman"/>
          <w:color w:val="212121"/>
          <w:szCs w:val="24"/>
        </w:rPr>
        <w:t>α πω</w:t>
      </w:r>
      <w:r>
        <w:rPr>
          <w:rFonts w:eastAsia="Times New Roman"/>
          <w:color w:val="212121"/>
          <w:szCs w:val="24"/>
        </w:rPr>
        <w:t>,</w:t>
      </w:r>
      <w:r w:rsidRPr="00694A4B">
        <w:rPr>
          <w:rFonts w:eastAsia="Times New Roman"/>
          <w:color w:val="212121"/>
          <w:szCs w:val="24"/>
        </w:rPr>
        <w:t xml:space="preserve"> </w:t>
      </w:r>
      <w:r>
        <w:rPr>
          <w:rFonts w:eastAsia="Times New Roman"/>
          <w:color w:val="212121"/>
          <w:szCs w:val="24"/>
        </w:rPr>
        <w:t>όμως,</w:t>
      </w:r>
      <w:r w:rsidRPr="00694A4B">
        <w:rPr>
          <w:rFonts w:eastAsia="Times New Roman"/>
          <w:color w:val="212121"/>
          <w:szCs w:val="24"/>
        </w:rPr>
        <w:t xml:space="preserve"> ότι πάγια θέση μας είναι ένα σωστό</w:t>
      </w:r>
      <w:r>
        <w:rPr>
          <w:rFonts w:eastAsia="Times New Roman"/>
          <w:color w:val="212121"/>
          <w:szCs w:val="24"/>
        </w:rPr>
        <w:t xml:space="preserve">, ένα υγιές </w:t>
      </w:r>
      <w:r>
        <w:rPr>
          <w:rFonts w:eastAsia="Times New Roman"/>
          <w:color w:val="212121"/>
          <w:szCs w:val="24"/>
        </w:rPr>
        <w:t>δ</w:t>
      </w:r>
      <w:r>
        <w:rPr>
          <w:rFonts w:eastAsia="Times New Roman"/>
          <w:color w:val="212121"/>
          <w:szCs w:val="24"/>
        </w:rPr>
        <w:t xml:space="preserve"> </w:t>
      </w:r>
      <w:proofErr w:type="spellStart"/>
      <w:r w:rsidRPr="00694A4B">
        <w:rPr>
          <w:rFonts w:eastAsia="Times New Roman"/>
          <w:color w:val="212121"/>
          <w:szCs w:val="24"/>
        </w:rPr>
        <w:t>ημόσιο</w:t>
      </w:r>
      <w:proofErr w:type="spellEnd"/>
      <w:r>
        <w:rPr>
          <w:rFonts w:eastAsia="Times New Roman"/>
          <w:color w:val="212121"/>
          <w:szCs w:val="24"/>
        </w:rPr>
        <w:t>,</w:t>
      </w:r>
      <w:r w:rsidRPr="00694A4B">
        <w:rPr>
          <w:rFonts w:eastAsia="Times New Roman"/>
          <w:color w:val="212121"/>
          <w:szCs w:val="24"/>
        </w:rPr>
        <w:t xml:space="preserve"> που θα βοηθά</w:t>
      </w:r>
      <w:r>
        <w:rPr>
          <w:rFonts w:eastAsia="Times New Roman"/>
          <w:color w:val="212121"/>
          <w:szCs w:val="24"/>
        </w:rPr>
        <w:t>,</w:t>
      </w:r>
      <w:r w:rsidRPr="00694A4B">
        <w:rPr>
          <w:rFonts w:eastAsia="Times New Roman"/>
          <w:color w:val="212121"/>
          <w:szCs w:val="24"/>
        </w:rPr>
        <w:t xml:space="preserve"> θα εξυπηρετεί τον Έλληνα πολίτη σε όλες του τις δραστηριότητες</w:t>
      </w:r>
      <w:r>
        <w:rPr>
          <w:rFonts w:eastAsia="Times New Roman"/>
          <w:color w:val="212121"/>
          <w:szCs w:val="24"/>
        </w:rPr>
        <w:t>,</w:t>
      </w:r>
      <w:r w:rsidRPr="00694A4B">
        <w:rPr>
          <w:rFonts w:eastAsia="Times New Roman"/>
          <w:color w:val="212121"/>
          <w:szCs w:val="24"/>
        </w:rPr>
        <w:t xml:space="preserve"> στη δουλειά του</w:t>
      </w:r>
      <w:r>
        <w:rPr>
          <w:rFonts w:eastAsia="Times New Roman"/>
          <w:color w:val="212121"/>
          <w:szCs w:val="24"/>
        </w:rPr>
        <w:t>, στην π</w:t>
      </w:r>
      <w:r w:rsidRPr="00694A4B">
        <w:rPr>
          <w:rFonts w:eastAsia="Times New Roman"/>
          <w:color w:val="212121"/>
          <w:szCs w:val="24"/>
        </w:rPr>
        <w:t>αιδεία του</w:t>
      </w:r>
      <w:r>
        <w:rPr>
          <w:rFonts w:eastAsia="Times New Roman"/>
          <w:color w:val="212121"/>
          <w:szCs w:val="24"/>
        </w:rPr>
        <w:t>, σ</w:t>
      </w:r>
      <w:r w:rsidRPr="00694A4B">
        <w:rPr>
          <w:rFonts w:eastAsia="Times New Roman"/>
          <w:color w:val="212121"/>
          <w:szCs w:val="24"/>
        </w:rPr>
        <w:t>την υγεία του</w:t>
      </w:r>
      <w:r>
        <w:rPr>
          <w:rFonts w:eastAsia="Times New Roman"/>
          <w:color w:val="212121"/>
          <w:szCs w:val="24"/>
        </w:rPr>
        <w:t xml:space="preserve">, </w:t>
      </w:r>
      <w:r w:rsidRPr="00694A4B">
        <w:rPr>
          <w:rFonts w:eastAsia="Times New Roman"/>
          <w:color w:val="212121"/>
          <w:szCs w:val="24"/>
        </w:rPr>
        <w:t>στην προστασία του</w:t>
      </w:r>
      <w:r>
        <w:rPr>
          <w:rFonts w:eastAsia="Times New Roman"/>
          <w:color w:val="212121"/>
          <w:szCs w:val="24"/>
        </w:rPr>
        <w:t>,</w:t>
      </w:r>
      <w:r w:rsidRPr="00694A4B">
        <w:rPr>
          <w:rFonts w:eastAsia="Times New Roman"/>
          <w:color w:val="212121"/>
          <w:szCs w:val="24"/>
        </w:rPr>
        <w:t xml:space="preserve"> βέβαια</w:t>
      </w:r>
      <w:r>
        <w:rPr>
          <w:rFonts w:eastAsia="Times New Roman"/>
          <w:color w:val="212121"/>
          <w:szCs w:val="24"/>
        </w:rPr>
        <w:t>, μέσω του Υ</w:t>
      </w:r>
      <w:r w:rsidRPr="00694A4B">
        <w:rPr>
          <w:rFonts w:eastAsia="Times New Roman"/>
          <w:color w:val="212121"/>
          <w:szCs w:val="24"/>
        </w:rPr>
        <w:t>πουργείου Αμύνης</w:t>
      </w:r>
      <w:r>
        <w:rPr>
          <w:rFonts w:eastAsia="Times New Roman"/>
          <w:color w:val="212121"/>
          <w:szCs w:val="24"/>
        </w:rPr>
        <w:t>,</w:t>
      </w:r>
      <w:r w:rsidRPr="00694A4B">
        <w:rPr>
          <w:rFonts w:eastAsia="Times New Roman"/>
          <w:color w:val="212121"/>
          <w:szCs w:val="24"/>
        </w:rPr>
        <w:t xml:space="preserve"> σε ό</w:t>
      </w:r>
      <w:r>
        <w:rPr>
          <w:rFonts w:eastAsia="Times New Roman"/>
          <w:color w:val="212121"/>
          <w:szCs w:val="24"/>
        </w:rPr>
        <w:t>,</w:t>
      </w:r>
      <w:r w:rsidRPr="00694A4B">
        <w:rPr>
          <w:rFonts w:eastAsia="Times New Roman"/>
          <w:color w:val="212121"/>
          <w:szCs w:val="24"/>
        </w:rPr>
        <w:t xml:space="preserve">τι τέλος </w:t>
      </w:r>
      <w:r w:rsidRPr="00694A4B">
        <w:rPr>
          <w:rFonts w:eastAsia="Times New Roman"/>
          <w:color w:val="212121"/>
          <w:szCs w:val="24"/>
        </w:rPr>
        <w:t xml:space="preserve">πάντων έχει να κάνει </w:t>
      </w:r>
      <w:r>
        <w:rPr>
          <w:rFonts w:eastAsia="Times New Roman"/>
          <w:color w:val="212121"/>
          <w:szCs w:val="24"/>
        </w:rPr>
        <w:t xml:space="preserve">με την επαφή του Έλληνα, </w:t>
      </w:r>
      <w:r w:rsidRPr="00694A4B">
        <w:rPr>
          <w:rFonts w:eastAsia="Times New Roman"/>
          <w:color w:val="212121"/>
          <w:szCs w:val="24"/>
        </w:rPr>
        <w:t>επαναλαμβάνω</w:t>
      </w:r>
      <w:r>
        <w:rPr>
          <w:rFonts w:eastAsia="Times New Roman"/>
          <w:color w:val="212121"/>
          <w:szCs w:val="24"/>
        </w:rPr>
        <w:t>,</w:t>
      </w:r>
      <w:r w:rsidRPr="00694A4B">
        <w:rPr>
          <w:rFonts w:eastAsia="Times New Roman"/>
          <w:color w:val="212121"/>
          <w:szCs w:val="24"/>
        </w:rPr>
        <w:t xml:space="preserve"> </w:t>
      </w:r>
      <w:r>
        <w:rPr>
          <w:rFonts w:eastAsia="Times New Roman"/>
          <w:color w:val="212121"/>
          <w:szCs w:val="24"/>
        </w:rPr>
        <w:t>τον οποίο εμείς</w:t>
      </w:r>
      <w:r w:rsidRPr="00694A4B">
        <w:rPr>
          <w:rFonts w:eastAsia="Times New Roman"/>
          <w:color w:val="212121"/>
          <w:szCs w:val="24"/>
        </w:rPr>
        <w:t xml:space="preserve"> βάζουμε σε πρώτη και μοναδική προτεραιότητα</w:t>
      </w:r>
      <w:r>
        <w:rPr>
          <w:rFonts w:eastAsia="Times New Roman"/>
          <w:color w:val="212121"/>
          <w:szCs w:val="24"/>
        </w:rPr>
        <w:t>,</w:t>
      </w:r>
      <w:r w:rsidRPr="00694A4B">
        <w:rPr>
          <w:rFonts w:eastAsia="Times New Roman"/>
          <w:color w:val="212121"/>
          <w:szCs w:val="24"/>
        </w:rPr>
        <w:t xml:space="preserve"> με το κράτος</w:t>
      </w:r>
      <w:r>
        <w:rPr>
          <w:rFonts w:eastAsia="Times New Roman"/>
          <w:color w:val="212121"/>
          <w:szCs w:val="24"/>
        </w:rPr>
        <w:t xml:space="preserve">. </w:t>
      </w:r>
    </w:p>
    <w:p w14:paraId="20A4E87F" w14:textId="77777777" w:rsidR="005D4821" w:rsidRDefault="006B233D">
      <w:pPr>
        <w:spacing w:line="600" w:lineRule="auto"/>
        <w:ind w:firstLine="720"/>
        <w:jc w:val="both"/>
        <w:rPr>
          <w:rFonts w:eastAsia="Times New Roman"/>
          <w:color w:val="212121"/>
          <w:szCs w:val="24"/>
        </w:rPr>
      </w:pPr>
      <w:r w:rsidRPr="00694A4B">
        <w:rPr>
          <w:rFonts w:eastAsia="Times New Roman"/>
          <w:color w:val="212121"/>
          <w:szCs w:val="24"/>
        </w:rPr>
        <w:t>Επειδή</w:t>
      </w:r>
      <w:r>
        <w:rPr>
          <w:rFonts w:eastAsia="Times New Roman"/>
          <w:color w:val="212121"/>
          <w:szCs w:val="24"/>
        </w:rPr>
        <w:t>,</w:t>
      </w:r>
      <w:r w:rsidRPr="00694A4B">
        <w:rPr>
          <w:rFonts w:eastAsia="Times New Roman"/>
          <w:color w:val="212121"/>
          <w:szCs w:val="24"/>
        </w:rPr>
        <w:t xml:space="preserve"> </w:t>
      </w:r>
      <w:r>
        <w:rPr>
          <w:rFonts w:eastAsia="Times New Roman"/>
          <w:color w:val="212121"/>
          <w:szCs w:val="24"/>
        </w:rPr>
        <w:t>όμως,</w:t>
      </w:r>
      <w:r w:rsidRPr="00694A4B">
        <w:rPr>
          <w:rFonts w:eastAsia="Times New Roman"/>
          <w:color w:val="212121"/>
          <w:szCs w:val="24"/>
        </w:rPr>
        <w:t xml:space="preserve"> ούτε πρόκειται να το πετύχετε </w:t>
      </w:r>
      <w:r>
        <w:rPr>
          <w:rFonts w:eastAsia="Times New Roman"/>
          <w:color w:val="212121"/>
          <w:szCs w:val="24"/>
        </w:rPr>
        <w:t xml:space="preserve">ούτε έχετε τέτοιο σκοπό, </w:t>
      </w:r>
      <w:r w:rsidRPr="00694A4B">
        <w:rPr>
          <w:rFonts w:eastAsia="Times New Roman"/>
          <w:color w:val="212121"/>
          <w:szCs w:val="24"/>
        </w:rPr>
        <w:t>για αυτό καταψηφίζουμε επί της αρχής το νομοσχέδιο</w:t>
      </w:r>
      <w:r>
        <w:rPr>
          <w:rFonts w:eastAsia="Times New Roman"/>
          <w:color w:val="212121"/>
          <w:szCs w:val="24"/>
        </w:rPr>
        <w:t>.</w:t>
      </w:r>
      <w:r>
        <w:rPr>
          <w:rFonts w:eastAsia="Times New Roman"/>
          <w:color w:val="212121"/>
          <w:szCs w:val="24"/>
        </w:rPr>
        <w:t xml:space="preserve"> </w:t>
      </w:r>
    </w:p>
    <w:p w14:paraId="20A4E880" w14:textId="77777777" w:rsidR="005D4821" w:rsidRDefault="006B233D">
      <w:pPr>
        <w:tabs>
          <w:tab w:val="left" w:pos="2738"/>
          <w:tab w:val="center" w:pos="4753"/>
          <w:tab w:val="left" w:pos="5723"/>
        </w:tabs>
        <w:spacing w:line="600" w:lineRule="auto"/>
        <w:ind w:firstLine="720"/>
        <w:jc w:val="both"/>
        <w:rPr>
          <w:rFonts w:eastAsia="Times New Roman" w:cs="Times New Roman"/>
          <w:szCs w:val="24"/>
        </w:rPr>
      </w:pPr>
      <w:r w:rsidRPr="00876003">
        <w:rPr>
          <w:rFonts w:eastAsia="Times New Roman" w:cs="Times New Roman"/>
          <w:b/>
          <w:szCs w:val="24"/>
        </w:rPr>
        <w:t xml:space="preserve">ΠΡΟΕΔΡΕΥΩΝ (Σπυρίδων Λυκούδης): </w:t>
      </w:r>
      <w:r>
        <w:rPr>
          <w:rFonts w:eastAsia="Times New Roman" w:cs="Times New Roman"/>
          <w:szCs w:val="24"/>
        </w:rPr>
        <w:t xml:space="preserve">Ευχαριστώ, κύριε συνάδελφε. </w:t>
      </w:r>
    </w:p>
    <w:p w14:paraId="20A4E881" w14:textId="77777777" w:rsidR="005D4821" w:rsidRDefault="006B233D">
      <w:pPr>
        <w:spacing w:line="600" w:lineRule="auto"/>
        <w:ind w:firstLine="720"/>
        <w:jc w:val="both"/>
        <w:rPr>
          <w:rFonts w:eastAsia="Times New Roman"/>
          <w:color w:val="212121"/>
          <w:szCs w:val="24"/>
        </w:rPr>
      </w:pPr>
      <w:r>
        <w:rPr>
          <w:rFonts w:eastAsia="Times New Roman"/>
          <w:color w:val="212121"/>
          <w:szCs w:val="24"/>
        </w:rPr>
        <w:t xml:space="preserve">Ο </w:t>
      </w:r>
      <w:r w:rsidRPr="00694A4B">
        <w:rPr>
          <w:rFonts w:eastAsia="Times New Roman"/>
          <w:color w:val="212121"/>
          <w:szCs w:val="24"/>
        </w:rPr>
        <w:t xml:space="preserve">συνάδελφος </w:t>
      </w:r>
      <w:r>
        <w:rPr>
          <w:rFonts w:eastAsia="Times New Roman"/>
          <w:color w:val="212121"/>
          <w:szCs w:val="24"/>
        </w:rPr>
        <w:t xml:space="preserve">κ. Χρήστος </w:t>
      </w:r>
      <w:proofErr w:type="spellStart"/>
      <w:r>
        <w:rPr>
          <w:rFonts w:eastAsia="Times New Roman"/>
          <w:color w:val="212121"/>
          <w:szCs w:val="24"/>
        </w:rPr>
        <w:t>Κατσ</w:t>
      </w:r>
      <w:r w:rsidRPr="00694A4B">
        <w:rPr>
          <w:rFonts w:eastAsia="Times New Roman"/>
          <w:color w:val="212121"/>
          <w:szCs w:val="24"/>
        </w:rPr>
        <w:t>ώτης</w:t>
      </w:r>
      <w:proofErr w:type="spellEnd"/>
      <w:r w:rsidRPr="00694A4B">
        <w:rPr>
          <w:rFonts w:eastAsia="Times New Roman"/>
          <w:color w:val="212121"/>
          <w:szCs w:val="24"/>
        </w:rPr>
        <w:t xml:space="preserve"> από το Κομμουνιστικό Κόμμα Ελλάδας</w:t>
      </w:r>
      <w:r>
        <w:rPr>
          <w:rFonts w:eastAsia="Times New Roman"/>
          <w:color w:val="212121"/>
          <w:szCs w:val="24"/>
        </w:rPr>
        <w:t xml:space="preserve"> έχει τον λόγο. </w:t>
      </w:r>
    </w:p>
    <w:p w14:paraId="20A4E882" w14:textId="77777777" w:rsidR="005D4821" w:rsidRDefault="006B233D">
      <w:pPr>
        <w:spacing w:line="600" w:lineRule="auto"/>
        <w:ind w:firstLine="720"/>
        <w:jc w:val="both"/>
        <w:rPr>
          <w:rFonts w:eastAsia="Times New Roman"/>
          <w:color w:val="212121"/>
          <w:szCs w:val="24"/>
        </w:rPr>
      </w:pPr>
      <w:r>
        <w:rPr>
          <w:rFonts w:eastAsia="Times New Roman"/>
          <w:b/>
          <w:color w:val="212121"/>
          <w:szCs w:val="24"/>
        </w:rPr>
        <w:t xml:space="preserve">ΧΡΗΣΤΟΣ ΚΑΤΣΩΤΗΣ: </w:t>
      </w:r>
      <w:r>
        <w:rPr>
          <w:rFonts w:eastAsia="Times New Roman"/>
          <w:color w:val="212121"/>
          <w:szCs w:val="24"/>
        </w:rPr>
        <w:t xml:space="preserve">Ευχαριστώ, κύριε Πρόεδρε. </w:t>
      </w:r>
    </w:p>
    <w:p w14:paraId="20A4E883" w14:textId="77777777" w:rsidR="005D4821" w:rsidRDefault="006B233D">
      <w:pPr>
        <w:spacing w:line="600" w:lineRule="auto"/>
        <w:ind w:firstLine="720"/>
        <w:jc w:val="both"/>
        <w:rPr>
          <w:rFonts w:eastAsia="Times New Roman"/>
          <w:color w:val="212121"/>
          <w:szCs w:val="24"/>
        </w:rPr>
      </w:pPr>
      <w:r>
        <w:rPr>
          <w:rFonts w:eastAsia="Times New Roman"/>
          <w:color w:val="212121"/>
          <w:szCs w:val="24"/>
        </w:rPr>
        <w:lastRenderedPageBreak/>
        <w:t>Το σχέδιο νόμου του Υ</w:t>
      </w:r>
      <w:r w:rsidRPr="00694A4B">
        <w:rPr>
          <w:rFonts w:eastAsia="Times New Roman"/>
          <w:color w:val="212121"/>
          <w:szCs w:val="24"/>
        </w:rPr>
        <w:t xml:space="preserve">πουργείου Διοικητικής Ανασυγκρότησης με </w:t>
      </w:r>
      <w:r>
        <w:rPr>
          <w:rFonts w:eastAsia="Times New Roman"/>
          <w:color w:val="212121"/>
          <w:szCs w:val="24"/>
        </w:rPr>
        <w:t>τίτλο «Ε</w:t>
      </w:r>
      <w:r w:rsidRPr="00694A4B">
        <w:rPr>
          <w:rFonts w:eastAsia="Times New Roman"/>
          <w:color w:val="212121"/>
          <w:szCs w:val="24"/>
        </w:rPr>
        <w:t>νδυνάμωση του ΑΣΕΠ</w:t>
      </w:r>
      <w:r>
        <w:rPr>
          <w:rFonts w:eastAsia="Times New Roman"/>
          <w:color w:val="212121"/>
          <w:szCs w:val="24"/>
        </w:rPr>
        <w:t>, ενίσχυση και αναβάθμιση της Δημόσιας Διοίκησης και άλλες διατάξεις» κατά την άποψή μας είναι ενταγμένο στην ίδια εθνική στρατηγική για τη διοικητική μεταρρύθμιση που υιοθέτησαν και οι προηγούμενες κυβερνήσεις με Υπουργό Διοικητι</w:t>
      </w:r>
      <w:r>
        <w:rPr>
          <w:rFonts w:eastAsia="Times New Roman"/>
          <w:color w:val="212121"/>
          <w:szCs w:val="24"/>
        </w:rPr>
        <w:t xml:space="preserve">κής Μεταρρύθμισης τον κ. Μητσοτάκη το 2014. </w:t>
      </w:r>
    </w:p>
    <w:p w14:paraId="20A4E884" w14:textId="77777777" w:rsidR="005D4821" w:rsidRDefault="006B233D">
      <w:pPr>
        <w:spacing w:line="600" w:lineRule="auto"/>
        <w:ind w:firstLine="720"/>
        <w:jc w:val="both"/>
        <w:rPr>
          <w:rFonts w:eastAsia="Times New Roman"/>
          <w:color w:val="212121"/>
          <w:szCs w:val="24"/>
        </w:rPr>
      </w:pPr>
      <w:r>
        <w:rPr>
          <w:rFonts w:eastAsia="Times New Roman"/>
          <w:color w:val="212121"/>
          <w:szCs w:val="24"/>
        </w:rPr>
        <w:t>Η Κυβέρνηση ΣΥΡΙΖΑ</w:t>
      </w:r>
      <w:r>
        <w:rPr>
          <w:rFonts w:eastAsia="Times New Roman"/>
          <w:color w:val="212121"/>
          <w:szCs w:val="24"/>
        </w:rPr>
        <w:t xml:space="preserve"> </w:t>
      </w:r>
      <w:r>
        <w:rPr>
          <w:rFonts w:eastAsia="Times New Roman"/>
          <w:color w:val="212121"/>
          <w:szCs w:val="24"/>
        </w:rPr>
        <w:t>-</w:t>
      </w:r>
      <w:r>
        <w:rPr>
          <w:rFonts w:eastAsia="Times New Roman"/>
          <w:color w:val="212121"/>
          <w:szCs w:val="24"/>
        </w:rPr>
        <w:t xml:space="preserve"> </w:t>
      </w:r>
      <w:r>
        <w:rPr>
          <w:rFonts w:eastAsia="Times New Roman"/>
          <w:color w:val="212121"/>
          <w:szCs w:val="24"/>
        </w:rPr>
        <w:t xml:space="preserve">ΑΝΕΛ άφησε άθικτο το επιχειρησιακό </w:t>
      </w:r>
      <w:r>
        <w:rPr>
          <w:rFonts w:eastAsia="Times New Roman"/>
          <w:color w:val="212121"/>
          <w:szCs w:val="24"/>
        </w:rPr>
        <w:t xml:space="preserve">πρόγραμμα </w:t>
      </w:r>
      <w:r>
        <w:rPr>
          <w:rFonts w:eastAsia="Times New Roman"/>
          <w:color w:val="212121"/>
          <w:szCs w:val="24"/>
        </w:rPr>
        <w:t xml:space="preserve">«Μεταρρύθμιση του Δημόσιου Τομέα 2014-2020» ως προς τους στόχους, τους άξονες και τις προτεραιότητες που έθετε. </w:t>
      </w:r>
    </w:p>
    <w:p w14:paraId="20A4E885" w14:textId="77777777" w:rsidR="005D4821" w:rsidRDefault="006B233D">
      <w:pPr>
        <w:spacing w:line="600" w:lineRule="auto"/>
        <w:ind w:firstLine="720"/>
        <w:jc w:val="both"/>
        <w:rPr>
          <w:rFonts w:eastAsia="Times New Roman"/>
          <w:color w:val="212121"/>
          <w:szCs w:val="24"/>
        </w:rPr>
      </w:pPr>
      <w:r>
        <w:rPr>
          <w:rFonts w:eastAsia="Times New Roman"/>
          <w:color w:val="212121"/>
          <w:szCs w:val="24"/>
        </w:rPr>
        <w:t>Με το σχέδιο νόμου προβλέπεται μ</w:t>
      </w:r>
      <w:r>
        <w:rPr>
          <w:rFonts w:eastAsia="Times New Roman"/>
          <w:color w:val="212121"/>
          <w:szCs w:val="24"/>
        </w:rPr>
        <w:t>ια τεχνοκρατική διαδικασία αναδιάταξης αρμοδιοτήτων του Υ</w:t>
      </w:r>
      <w:r w:rsidRPr="00694A4B">
        <w:rPr>
          <w:rFonts w:eastAsia="Times New Roman"/>
          <w:color w:val="212121"/>
          <w:szCs w:val="24"/>
        </w:rPr>
        <w:t>πουργείου Διοικητικής Ανασυγκρότησης και του ΑΣΕΠ</w:t>
      </w:r>
      <w:r>
        <w:rPr>
          <w:rFonts w:eastAsia="Times New Roman"/>
          <w:color w:val="212121"/>
          <w:szCs w:val="24"/>
        </w:rPr>
        <w:t>. Ε</w:t>
      </w:r>
      <w:r w:rsidRPr="00694A4B">
        <w:rPr>
          <w:rFonts w:eastAsia="Times New Roman"/>
          <w:color w:val="212121"/>
          <w:szCs w:val="24"/>
        </w:rPr>
        <w:t xml:space="preserve">ντάσσεται </w:t>
      </w:r>
      <w:r>
        <w:rPr>
          <w:rFonts w:eastAsia="Times New Roman"/>
          <w:color w:val="212121"/>
          <w:szCs w:val="24"/>
        </w:rPr>
        <w:t>στο πλαίσιο</w:t>
      </w:r>
      <w:r w:rsidRPr="00694A4B">
        <w:rPr>
          <w:rFonts w:eastAsia="Times New Roman"/>
          <w:color w:val="212121"/>
          <w:szCs w:val="24"/>
        </w:rPr>
        <w:t xml:space="preserve"> μιας μετεξέλιξης του μικρού επιτελικού κράτους που επιδιώκει σε αυτή τη φάση </w:t>
      </w:r>
      <w:r>
        <w:rPr>
          <w:rFonts w:eastAsia="Times New Roman"/>
          <w:color w:val="212121"/>
          <w:szCs w:val="24"/>
        </w:rPr>
        <w:t>η Κ</w:t>
      </w:r>
      <w:r w:rsidRPr="00694A4B">
        <w:rPr>
          <w:rFonts w:eastAsia="Times New Roman"/>
          <w:color w:val="212121"/>
          <w:szCs w:val="24"/>
        </w:rPr>
        <w:t>υβέρνηση</w:t>
      </w:r>
      <w:r>
        <w:rPr>
          <w:rFonts w:eastAsia="Times New Roman"/>
          <w:color w:val="212121"/>
          <w:szCs w:val="24"/>
        </w:rPr>
        <w:t>. Είναι</w:t>
      </w:r>
      <w:r w:rsidRPr="00694A4B">
        <w:rPr>
          <w:rFonts w:eastAsia="Times New Roman"/>
          <w:color w:val="212121"/>
          <w:szCs w:val="24"/>
        </w:rPr>
        <w:t xml:space="preserve"> μεταρρύθμιση που οδηγεί σε απ</w:t>
      </w:r>
      <w:r w:rsidRPr="00694A4B">
        <w:rPr>
          <w:rFonts w:eastAsia="Times New Roman"/>
          <w:color w:val="212121"/>
          <w:szCs w:val="24"/>
        </w:rPr>
        <w:t>όλυτο έλεγχο του προγραμματισμού τ</w:t>
      </w:r>
      <w:r>
        <w:rPr>
          <w:rFonts w:eastAsia="Times New Roman"/>
          <w:color w:val="212121"/>
          <w:szCs w:val="24"/>
        </w:rPr>
        <w:t xml:space="preserve">ων μόνιμων θέσεων εργασίας στο </w:t>
      </w:r>
      <w:r>
        <w:rPr>
          <w:rFonts w:eastAsia="Times New Roman"/>
          <w:color w:val="212121"/>
          <w:szCs w:val="24"/>
        </w:rPr>
        <w:t>δ</w:t>
      </w:r>
      <w:r w:rsidRPr="00694A4B">
        <w:rPr>
          <w:rFonts w:eastAsia="Times New Roman"/>
          <w:color w:val="212121"/>
          <w:szCs w:val="24"/>
        </w:rPr>
        <w:t xml:space="preserve">ημόσιο </w:t>
      </w:r>
      <w:r w:rsidRPr="00694A4B">
        <w:rPr>
          <w:rFonts w:eastAsia="Times New Roman"/>
          <w:color w:val="212121"/>
          <w:szCs w:val="24"/>
        </w:rPr>
        <w:t>με βάση τους εκάστοτε δημοσιονομικούς περιορισμούς</w:t>
      </w:r>
      <w:r>
        <w:rPr>
          <w:rFonts w:eastAsia="Times New Roman"/>
          <w:color w:val="212121"/>
          <w:szCs w:val="24"/>
        </w:rPr>
        <w:t xml:space="preserve">. </w:t>
      </w:r>
    </w:p>
    <w:p w14:paraId="20A4E886" w14:textId="77777777" w:rsidR="005D4821" w:rsidRDefault="006B233D">
      <w:pPr>
        <w:spacing w:line="600" w:lineRule="auto"/>
        <w:ind w:firstLine="720"/>
        <w:jc w:val="both"/>
        <w:rPr>
          <w:rFonts w:eastAsia="Times New Roman"/>
          <w:color w:val="212121"/>
          <w:szCs w:val="24"/>
        </w:rPr>
      </w:pPr>
      <w:r>
        <w:rPr>
          <w:rFonts w:eastAsia="Times New Roman"/>
          <w:color w:val="212121"/>
          <w:szCs w:val="24"/>
        </w:rPr>
        <w:lastRenderedPageBreak/>
        <w:t>Σε</w:t>
      </w:r>
      <w:r w:rsidRPr="00694A4B">
        <w:rPr>
          <w:rFonts w:eastAsia="Times New Roman"/>
          <w:color w:val="212121"/>
          <w:szCs w:val="24"/>
        </w:rPr>
        <w:t xml:space="preserve"> αυτή</w:t>
      </w:r>
      <w:r>
        <w:rPr>
          <w:rFonts w:eastAsia="Times New Roman"/>
          <w:color w:val="212121"/>
          <w:szCs w:val="24"/>
        </w:rPr>
        <w:t>ν</w:t>
      </w:r>
      <w:r w:rsidRPr="00694A4B">
        <w:rPr>
          <w:rFonts w:eastAsia="Times New Roman"/>
          <w:color w:val="212121"/>
          <w:szCs w:val="24"/>
        </w:rPr>
        <w:t xml:space="preserve"> </w:t>
      </w:r>
      <w:r>
        <w:rPr>
          <w:rFonts w:eastAsia="Times New Roman"/>
          <w:color w:val="212121"/>
          <w:szCs w:val="24"/>
        </w:rPr>
        <w:t xml:space="preserve">την </w:t>
      </w:r>
      <w:r w:rsidRPr="00694A4B">
        <w:rPr>
          <w:rFonts w:eastAsia="Times New Roman"/>
          <w:color w:val="212121"/>
          <w:szCs w:val="24"/>
        </w:rPr>
        <w:t>κατεύθυνση ενισχύεται ο ρόλος που καλείται να επιτελέσει το Υπουργείο Διοικητικής Ανασυγκρότησης</w:t>
      </w:r>
      <w:r>
        <w:rPr>
          <w:rFonts w:eastAsia="Times New Roman"/>
          <w:color w:val="212121"/>
          <w:szCs w:val="24"/>
        </w:rPr>
        <w:t>,</w:t>
      </w:r>
      <w:r w:rsidRPr="00694A4B">
        <w:rPr>
          <w:rFonts w:eastAsia="Times New Roman"/>
          <w:color w:val="212121"/>
          <w:szCs w:val="24"/>
        </w:rPr>
        <w:t xml:space="preserve"> </w:t>
      </w:r>
      <w:r>
        <w:rPr>
          <w:rFonts w:eastAsia="Times New Roman"/>
          <w:color w:val="212121"/>
          <w:szCs w:val="24"/>
        </w:rPr>
        <w:t xml:space="preserve">γίνεται </w:t>
      </w:r>
      <w:r w:rsidRPr="00694A4B">
        <w:rPr>
          <w:rFonts w:eastAsia="Times New Roman"/>
          <w:color w:val="212121"/>
          <w:szCs w:val="24"/>
        </w:rPr>
        <w:t>ρόλο</w:t>
      </w:r>
      <w:r>
        <w:rPr>
          <w:rFonts w:eastAsia="Times New Roman"/>
          <w:color w:val="212121"/>
          <w:szCs w:val="24"/>
        </w:rPr>
        <w:t>ς</w:t>
      </w:r>
      <w:r w:rsidRPr="00694A4B">
        <w:rPr>
          <w:rFonts w:eastAsia="Times New Roman"/>
          <w:color w:val="212121"/>
          <w:szCs w:val="24"/>
        </w:rPr>
        <w:t xml:space="preserve"> πιο ε</w:t>
      </w:r>
      <w:r w:rsidRPr="00694A4B">
        <w:rPr>
          <w:rFonts w:eastAsia="Times New Roman"/>
          <w:color w:val="212121"/>
          <w:szCs w:val="24"/>
        </w:rPr>
        <w:t>πιτελικό</w:t>
      </w:r>
      <w:r>
        <w:rPr>
          <w:rFonts w:eastAsia="Times New Roman"/>
          <w:color w:val="212121"/>
          <w:szCs w:val="24"/>
        </w:rPr>
        <w:t>ς,</w:t>
      </w:r>
      <w:r w:rsidRPr="00694A4B">
        <w:rPr>
          <w:rFonts w:eastAsia="Times New Roman"/>
          <w:color w:val="212121"/>
          <w:szCs w:val="24"/>
        </w:rPr>
        <w:t xml:space="preserve"> συντονιστικό</w:t>
      </w:r>
      <w:r>
        <w:rPr>
          <w:rFonts w:eastAsia="Times New Roman"/>
          <w:color w:val="212121"/>
          <w:szCs w:val="24"/>
        </w:rPr>
        <w:t>ς,</w:t>
      </w:r>
      <w:r w:rsidRPr="00694A4B">
        <w:rPr>
          <w:rFonts w:eastAsia="Times New Roman"/>
          <w:color w:val="212121"/>
          <w:szCs w:val="24"/>
        </w:rPr>
        <w:t xml:space="preserve"> που θα σχεδιάζε</w:t>
      </w:r>
      <w:r>
        <w:rPr>
          <w:rFonts w:eastAsia="Times New Roman"/>
          <w:color w:val="212121"/>
          <w:szCs w:val="24"/>
        </w:rPr>
        <w:t>ι,</w:t>
      </w:r>
      <w:r w:rsidRPr="00694A4B">
        <w:rPr>
          <w:rFonts w:eastAsia="Times New Roman"/>
          <w:color w:val="212121"/>
          <w:szCs w:val="24"/>
        </w:rPr>
        <w:t xml:space="preserve"> θα οργανώνει</w:t>
      </w:r>
      <w:r>
        <w:rPr>
          <w:rFonts w:eastAsia="Times New Roman"/>
          <w:color w:val="212121"/>
          <w:szCs w:val="24"/>
        </w:rPr>
        <w:t>, θα υλοποι</w:t>
      </w:r>
      <w:r w:rsidRPr="00694A4B">
        <w:rPr>
          <w:rFonts w:eastAsia="Times New Roman"/>
          <w:color w:val="212121"/>
          <w:szCs w:val="24"/>
        </w:rPr>
        <w:t>εί</w:t>
      </w:r>
      <w:r>
        <w:rPr>
          <w:rFonts w:eastAsia="Times New Roman"/>
          <w:color w:val="212121"/>
          <w:szCs w:val="24"/>
        </w:rPr>
        <w:t>, θα</w:t>
      </w:r>
      <w:r w:rsidRPr="00694A4B">
        <w:rPr>
          <w:rFonts w:eastAsia="Times New Roman"/>
          <w:color w:val="212121"/>
          <w:szCs w:val="24"/>
        </w:rPr>
        <w:t xml:space="preserve"> κατευθύνει</w:t>
      </w:r>
      <w:r>
        <w:rPr>
          <w:rFonts w:eastAsia="Times New Roman"/>
          <w:color w:val="212121"/>
          <w:szCs w:val="24"/>
        </w:rPr>
        <w:t>,</w:t>
      </w:r>
      <w:r w:rsidRPr="00694A4B">
        <w:rPr>
          <w:rFonts w:eastAsia="Times New Roman"/>
          <w:color w:val="212121"/>
          <w:szCs w:val="24"/>
        </w:rPr>
        <w:t xml:space="preserve"> θα ελέγχει και θα παρ</w:t>
      </w:r>
      <w:r>
        <w:rPr>
          <w:rFonts w:eastAsia="Times New Roman"/>
          <w:color w:val="212121"/>
          <w:szCs w:val="24"/>
        </w:rPr>
        <w:t xml:space="preserve">εμβαίνει σε όλες τις δομές της </w:t>
      </w:r>
      <w:r>
        <w:rPr>
          <w:rFonts w:eastAsia="Times New Roman"/>
          <w:color w:val="212121"/>
          <w:szCs w:val="24"/>
        </w:rPr>
        <w:t>δημόσιας δ</w:t>
      </w:r>
      <w:r w:rsidRPr="00694A4B">
        <w:rPr>
          <w:rFonts w:eastAsia="Times New Roman"/>
          <w:color w:val="212121"/>
          <w:szCs w:val="24"/>
        </w:rPr>
        <w:t>ιοίκησης</w:t>
      </w:r>
      <w:r>
        <w:rPr>
          <w:rFonts w:eastAsia="Times New Roman"/>
          <w:color w:val="212121"/>
          <w:szCs w:val="24"/>
        </w:rPr>
        <w:t>,</w:t>
      </w:r>
      <w:r w:rsidRPr="00694A4B">
        <w:rPr>
          <w:rFonts w:eastAsia="Times New Roman"/>
          <w:color w:val="212121"/>
          <w:szCs w:val="24"/>
        </w:rPr>
        <w:t xml:space="preserve"> ώστε η αντιλαϊκή πολιτική να υλοποιείται απαρέγκλιτα και μάλιστα ανεξάρτητα από </w:t>
      </w:r>
      <w:r>
        <w:rPr>
          <w:rFonts w:eastAsia="Times New Roman"/>
          <w:color w:val="212121"/>
          <w:szCs w:val="24"/>
        </w:rPr>
        <w:t>το ποιας απόχρωση</w:t>
      </w:r>
      <w:r w:rsidRPr="00694A4B">
        <w:rPr>
          <w:rFonts w:eastAsia="Times New Roman"/>
          <w:color w:val="212121"/>
          <w:szCs w:val="24"/>
        </w:rPr>
        <w:t>ς</w:t>
      </w:r>
      <w:r w:rsidRPr="00694A4B">
        <w:rPr>
          <w:rFonts w:eastAsia="Times New Roman"/>
          <w:color w:val="212121"/>
          <w:szCs w:val="24"/>
        </w:rPr>
        <w:t xml:space="preserve"> πολιτικό προσωπικό</w:t>
      </w:r>
      <w:r>
        <w:rPr>
          <w:rFonts w:eastAsia="Times New Roman"/>
          <w:color w:val="212121"/>
          <w:szCs w:val="24"/>
        </w:rPr>
        <w:t>, ποιας</w:t>
      </w:r>
      <w:r w:rsidRPr="00694A4B">
        <w:rPr>
          <w:rFonts w:eastAsia="Times New Roman"/>
          <w:color w:val="212121"/>
          <w:szCs w:val="24"/>
        </w:rPr>
        <w:t xml:space="preserve"> αστικής κυβέρνησης θα είναι οι διαχειριστές </w:t>
      </w:r>
      <w:r>
        <w:rPr>
          <w:rFonts w:eastAsia="Times New Roman"/>
          <w:color w:val="212121"/>
          <w:szCs w:val="24"/>
        </w:rPr>
        <w:t xml:space="preserve">της. </w:t>
      </w:r>
    </w:p>
    <w:p w14:paraId="20A4E887" w14:textId="77777777" w:rsidR="005D4821" w:rsidRDefault="006B233D">
      <w:pPr>
        <w:spacing w:line="600" w:lineRule="auto"/>
        <w:ind w:firstLine="720"/>
        <w:jc w:val="both"/>
        <w:rPr>
          <w:rFonts w:eastAsia="Times New Roman"/>
          <w:color w:val="212121"/>
          <w:szCs w:val="24"/>
        </w:rPr>
      </w:pPr>
      <w:r>
        <w:rPr>
          <w:rFonts w:eastAsia="Times New Roman"/>
          <w:color w:val="212121"/>
          <w:szCs w:val="24"/>
        </w:rPr>
        <w:t>Τ</w:t>
      </w:r>
      <w:r w:rsidRPr="00694A4B">
        <w:rPr>
          <w:rFonts w:eastAsia="Times New Roman"/>
          <w:color w:val="212121"/>
          <w:szCs w:val="24"/>
        </w:rPr>
        <w:t>ο πρώτο ζήτημα είναι η θωράκιση τ</w:t>
      </w:r>
      <w:r>
        <w:rPr>
          <w:rFonts w:eastAsia="Times New Roman"/>
          <w:color w:val="212121"/>
          <w:szCs w:val="24"/>
        </w:rPr>
        <w:t>ης συνέχειας του κ</w:t>
      </w:r>
      <w:r w:rsidRPr="00694A4B">
        <w:rPr>
          <w:rFonts w:eastAsia="Times New Roman"/>
          <w:color w:val="212121"/>
          <w:szCs w:val="24"/>
        </w:rPr>
        <w:t>ράτους</w:t>
      </w:r>
      <w:r>
        <w:rPr>
          <w:rFonts w:eastAsia="Times New Roman"/>
          <w:color w:val="212121"/>
          <w:szCs w:val="24"/>
        </w:rPr>
        <w:t xml:space="preserve">, η </w:t>
      </w:r>
      <w:r w:rsidRPr="00694A4B">
        <w:rPr>
          <w:rFonts w:eastAsia="Times New Roman"/>
          <w:color w:val="212121"/>
          <w:szCs w:val="24"/>
        </w:rPr>
        <w:t xml:space="preserve">συνέχεια της </w:t>
      </w:r>
      <w:r>
        <w:rPr>
          <w:rFonts w:eastAsia="Times New Roman"/>
          <w:color w:val="212121"/>
          <w:szCs w:val="24"/>
        </w:rPr>
        <w:t>λειτουργ</w:t>
      </w:r>
      <w:r w:rsidRPr="00694A4B">
        <w:rPr>
          <w:rFonts w:eastAsia="Times New Roman"/>
          <w:color w:val="212121"/>
          <w:szCs w:val="24"/>
        </w:rPr>
        <w:t>ίας του κρατικού μηχανισμού</w:t>
      </w:r>
      <w:r>
        <w:rPr>
          <w:rFonts w:eastAsia="Times New Roman"/>
          <w:color w:val="212121"/>
          <w:szCs w:val="24"/>
        </w:rPr>
        <w:t>, ανεξαρτήτως αλλαγών στην Κ</w:t>
      </w:r>
      <w:r w:rsidRPr="00694A4B">
        <w:rPr>
          <w:rFonts w:eastAsia="Times New Roman"/>
          <w:color w:val="212121"/>
          <w:szCs w:val="24"/>
        </w:rPr>
        <w:t>υβέρνηση</w:t>
      </w:r>
      <w:r>
        <w:rPr>
          <w:rFonts w:eastAsia="Times New Roman"/>
          <w:color w:val="212121"/>
          <w:szCs w:val="24"/>
        </w:rPr>
        <w:t>,</w:t>
      </w:r>
      <w:r w:rsidRPr="00694A4B">
        <w:rPr>
          <w:rFonts w:eastAsia="Times New Roman"/>
          <w:color w:val="212121"/>
          <w:szCs w:val="24"/>
        </w:rPr>
        <w:t xml:space="preserve"> στη βάση </w:t>
      </w:r>
      <w:r>
        <w:rPr>
          <w:rFonts w:eastAsia="Times New Roman"/>
          <w:color w:val="212121"/>
          <w:szCs w:val="24"/>
        </w:rPr>
        <w:t>των σχεδιασμών</w:t>
      </w:r>
      <w:r w:rsidRPr="00694A4B">
        <w:rPr>
          <w:rFonts w:eastAsia="Times New Roman"/>
          <w:color w:val="212121"/>
          <w:szCs w:val="24"/>
        </w:rPr>
        <w:t xml:space="preserve"> της αστ</w:t>
      </w:r>
      <w:r w:rsidRPr="00694A4B">
        <w:rPr>
          <w:rFonts w:eastAsia="Times New Roman"/>
          <w:color w:val="212121"/>
          <w:szCs w:val="24"/>
        </w:rPr>
        <w:t xml:space="preserve">ικής τάξης και </w:t>
      </w:r>
      <w:r>
        <w:rPr>
          <w:rFonts w:eastAsia="Times New Roman"/>
          <w:color w:val="212121"/>
          <w:szCs w:val="24"/>
        </w:rPr>
        <w:t>των δικών</w:t>
      </w:r>
      <w:r w:rsidRPr="00694A4B">
        <w:rPr>
          <w:rFonts w:eastAsia="Times New Roman"/>
          <w:color w:val="212121"/>
          <w:szCs w:val="24"/>
        </w:rPr>
        <w:t xml:space="preserve"> της προτεραιοτήτων</w:t>
      </w:r>
      <w:r>
        <w:rPr>
          <w:rFonts w:eastAsia="Times New Roman"/>
          <w:color w:val="212121"/>
          <w:szCs w:val="24"/>
        </w:rPr>
        <w:t xml:space="preserve">. </w:t>
      </w:r>
    </w:p>
    <w:p w14:paraId="20A4E888" w14:textId="77777777" w:rsidR="005D4821" w:rsidRDefault="006B233D">
      <w:pPr>
        <w:spacing w:line="600" w:lineRule="auto"/>
        <w:ind w:firstLine="720"/>
        <w:jc w:val="both"/>
        <w:rPr>
          <w:rFonts w:eastAsia="Times New Roman"/>
          <w:color w:val="212121"/>
          <w:szCs w:val="24"/>
        </w:rPr>
      </w:pPr>
      <w:r>
        <w:rPr>
          <w:rFonts w:eastAsia="Times New Roman"/>
          <w:color w:val="212121"/>
          <w:szCs w:val="24"/>
        </w:rPr>
        <w:t>Μ</w:t>
      </w:r>
      <w:r w:rsidRPr="00694A4B">
        <w:rPr>
          <w:rFonts w:eastAsia="Times New Roman"/>
          <w:color w:val="212121"/>
          <w:szCs w:val="24"/>
        </w:rPr>
        <w:t>ε το</w:t>
      </w:r>
      <w:r>
        <w:rPr>
          <w:rFonts w:eastAsia="Times New Roman"/>
          <w:color w:val="212121"/>
          <w:szCs w:val="24"/>
        </w:rPr>
        <w:t>ν</w:t>
      </w:r>
      <w:r w:rsidRPr="00694A4B">
        <w:rPr>
          <w:rFonts w:eastAsia="Times New Roman"/>
          <w:color w:val="212121"/>
          <w:szCs w:val="24"/>
        </w:rPr>
        <w:t xml:space="preserve"> στρατηγικό προγραμματισμό των προσλήψεων διατηρείτε την ελπίδα ότι θα προχωρήσετε σε </w:t>
      </w:r>
      <w:r>
        <w:rPr>
          <w:rFonts w:eastAsia="Times New Roman"/>
          <w:color w:val="212121"/>
          <w:szCs w:val="24"/>
        </w:rPr>
        <w:t>στελέχωση</w:t>
      </w:r>
      <w:r w:rsidRPr="00694A4B">
        <w:rPr>
          <w:rFonts w:eastAsia="Times New Roman"/>
          <w:color w:val="212121"/>
          <w:szCs w:val="24"/>
        </w:rPr>
        <w:t xml:space="preserve"> υπηρεσιών</w:t>
      </w:r>
      <w:r>
        <w:rPr>
          <w:rFonts w:eastAsia="Times New Roman"/>
          <w:color w:val="212121"/>
          <w:szCs w:val="24"/>
        </w:rPr>
        <w:t>,</w:t>
      </w:r>
      <w:r w:rsidRPr="00694A4B">
        <w:rPr>
          <w:rFonts w:eastAsia="Times New Roman"/>
          <w:color w:val="212121"/>
          <w:szCs w:val="24"/>
        </w:rPr>
        <w:t xml:space="preserve"> την ίδια ώρα που επί της ουσίας εξακολουθεί να ισχύει η απαγόρευση των προσ</w:t>
      </w:r>
      <w:r>
        <w:rPr>
          <w:rFonts w:eastAsia="Times New Roman"/>
          <w:color w:val="212121"/>
          <w:szCs w:val="24"/>
        </w:rPr>
        <w:t>λήψεων και μόνο ως εξα</w:t>
      </w:r>
      <w:r>
        <w:rPr>
          <w:rFonts w:eastAsia="Times New Roman"/>
          <w:color w:val="212121"/>
          <w:szCs w:val="24"/>
        </w:rPr>
        <w:t xml:space="preserve">ίρεση με απόφαση της </w:t>
      </w:r>
      <w:r>
        <w:rPr>
          <w:rFonts w:eastAsia="Times New Roman"/>
          <w:color w:val="212121"/>
          <w:szCs w:val="24"/>
        </w:rPr>
        <w:t>πράξης υπουργικού</w:t>
      </w:r>
      <w:r>
        <w:rPr>
          <w:rFonts w:eastAsia="Times New Roman"/>
          <w:color w:val="212121"/>
          <w:szCs w:val="24"/>
        </w:rPr>
        <w:t xml:space="preserve"> </w:t>
      </w:r>
      <w:r>
        <w:rPr>
          <w:rFonts w:eastAsia="Times New Roman"/>
          <w:color w:val="212121"/>
          <w:szCs w:val="24"/>
        </w:rPr>
        <w:t xml:space="preserve">συμβουλίου </w:t>
      </w:r>
      <w:r>
        <w:rPr>
          <w:rFonts w:eastAsia="Times New Roman"/>
          <w:color w:val="212121"/>
          <w:szCs w:val="24"/>
        </w:rPr>
        <w:t xml:space="preserve">33/2006 θα προχωρούν μέσα στο πλαίσιο του εκάστοτε </w:t>
      </w:r>
      <w:r>
        <w:rPr>
          <w:rFonts w:eastAsia="Times New Roman"/>
          <w:color w:val="212121"/>
          <w:szCs w:val="24"/>
        </w:rPr>
        <w:t>μ</w:t>
      </w:r>
      <w:r w:rsidRPr="00694A4B">
        <w:rPr>
          <w:rFonts w:eastAsia="Times New Roman"/>
          <w:color w:val="212121"/>
          <w:szCs w:val="24"/>
        </w:rPr>
        <w:t>εσοπρόθεσμ</w:t>
      </w:r>
      <w:r>
        <w:rPr>
          <w:rFonts w:eastAsia="Times New Roman"/>
          <w:color w:val="212121"/>
          <w:szCs w:val="24"/>
        </w:rPr>
        <w:t>ου πλαισίου δημοσιονομικής σ</w:t>
      </w:r>
      <w:r w:rsidRPr="00694A4B">
        <w:rPr>
          <w:rFonts w:eastAsia="Times New Roman"/>
          <w:color w:val="212121"/>
          <w:szCs w:val="24"/>
        </w:rPr>
        <w:t>τρατηγικής</w:t>
      </w:r>
      <w:r w:rsidRPr="00694A4B">
        <w:rPr>
          <w:rFonts w:eastAsia="Times New Roman"/>
          <w:color w:val="212121"/>
          <w:szCs w:val="24"/>
        </w:rPr>
        <w:t xml:space="preserve"> </w:t>
      </w:r>
      <w:r>
        <w:rPr>
          <w:rFonts w:eastAsia="Times New Roman"/>
          <w:color w:val="212121"/>
          <w:szCs w:val="24"/>
        </w:rPr>
        <w:t>-όπως,</w:t>
      </w:r>
      <w:r w:rsidRPr="00694A4B">
        <w:rPr>
          <w:rFonts w:eastAsia="Times New Roman"/>
          <w:color w:val="212121"/>
          <w:szCs w:val="24"/>
        </w:rPr>
        <w:t xml:space="preserve"> βέβαια</w:t>
      </w:r>
      <w:r>
        <w:rPr>
          <w:rFonts w:eastAsia="Times New Roman"/>
          <w:color w:val="212121"/>
          <w:szCs w:val="24"/>
        </w:rPr>
        <w:t>,</w:t>
      </w:r>
      <w:r w:rsidRPr="00694A4B">
        <w:rPr>
          <w:rFonts w:eastAsia="Times New Roman"/>
          <w:color w:val="212121"/>
          <w:szCs w:val="24"/>
        </w:rPr>
        <w:t xml:space="preserve"> αναφέρεται και στο </w:t>
      </w:r>
      <w:r w:rsidRPr="00694A4B">
        <w:rPr>
          <w:rFonts w:eastAsia="Times New Roman"/>
          <w:color w:val="212121"/>
          <w:szCs w:val="24"/>
        </w:rPr>
        <w:lastRenderedPageBreak/>
        <w:t>άρθρο 3</w:t>
      </w:r>
      <w:r>
        <w:rPr>
          <w:rFonts w:eastAsia="Times New Roman"/>
          <w:color w:val="212121"/>
          <w:szCs w:val="24"/>
        </w:rPr>
        <w:t>-</w:t>
      </w:r>
      <w:r w:rsidRPr="00694A4B">
        <w:rPr>
          <w:rFonts w:eastAsia="Times New Roman"/>
          <w:color w:val="212121"/>
          <w:szCs w:val="24"/>
        </w:rPr>
        <w:t xml:space="preserve"> και των</w:t>
      </w:r>
      <w:r>
        <w:rPr>
          <w:rFonts w:eastAsia="Times New Roman"/>
          <w:color w:val="212121"/>
          <w:szCs w:val="24"/>
        </w:rPr>
        <w:t xml:space="preserve"> στρατηγικών προτεραιοτήτων </w:t>
      </w:r>
      <w:r w:rsidRPr="00694A4B">
        <w:rPr>
          <w:rFonts w:eastAsia="Times New Roman"/>
          <w:color w:val="212121"/>
          <w:szCs w:val="24"/>
        </w:rPr>
        <w:t>κάθε φορέα</w:t>
      </w:r>
      <w:r>
        <w:rPr>
          <w:rFonts w:eastAsia="Times New Roman"/>
          <w:color w:val="212121"/>
          <w:szCs w:val="24"/>
        </w:rPr>
        <w:t xml:space="preserve">, ανεξάρτητα </w:t>
      </w:r>
      <w:r w:rsidRPr="00694A4B">
        <w:rPr>
          <w:rFonts w:eastAsia="Times New Roman"/>
          <w:color w:val="212121"/>
          <w:szCs w:val="24"/>
        </w:rPr>
        <w:t>αν ε</w:t>
      </w:r>
      <w:r w:rsidRPr="00694A4B">
        <w:rPr>
          <w:rFonts w:eastAsia="Times New Roman"/>
          <w:color w:val="212121"/>
          <w:szCs w:val="24"/>
        </w:rPr>
        <w:t>ίναι πολυετής ο προγραμματισμός των προσλήψεων ή των αιτήσεων</w:t>
      </w:r>
      <w:r>
        <w:rPr>
          <w:rFonts w:eastAsia="Times New Roman"/>
          <w:color w:val="212121"/>
          <w:szCs w:val="24"/>
        </w:rPr>
        <w:t xml:space="preserve">. </w:t>
      </w:r>
    </w:p>
    <w:p w14:paraId="20A4E889" w14:textId="77777777" w:rsidR="005D4821" w:rsidRDefault="006B233D">
      <w:pPr>
        <w:spacing w:line="600" w:lineRule="auto"/>
        <w:ind w:firstLine="720"/>
        <w:jc w:val="both"/>
        <w:rPr>
          <w:rFonts w:eastAsia="Times New Roman"/>
          <w:color w:val="212121"/>
          <w:szCs w:val="24"/>
        </w:rPr>
      </w:pPr>
      <w:r>
        <w:rPr>
          <w:rFonts w:eastAsia="Times New Roman"/>
          <w:color w:val="212121"/>
          <w:szCs w:val="24"/>
        </w:rPr>
        <w:t>Μ</w:t>
      </w:r>
      <w:r w:rsidRPr="00694A4B">
        <w:rPr>
          <w:rFonts w:eastAsia="Times New Roman"/>
          <w:color w:val="212121"/>
          <w:szCs w:val="24"/>
        </w:rPr>
        <w:t>ε το σταγονόμετρο και μακριά από τις ανάγκες θα γίνουν οι προσλήψεις και για τα επόμενα χρόνια τόσο του τακτικού προσωπικού όσο και του εποχικού</w:t>
      </w:r>
      <w:r>
        <w:rPr>
          <w:rFonts w:eastAsia="Times New Roman"/>
          <w:color w:val="212121"/>
          <w:szCs w:val="24"/>
        </w:rPr>
        <w:t>,</w:t>
      </w:r>
      <w:r w:rsidRPr="00694A4B">
        <w:rPr>
          <w:rFonts w:eastAsia="Times New Roman"/>
          <w:color w:val="212121"/>
          <w:szCs w:val="24"/>
        </w:rPr>
        <w:t xml:space="preserve"> για το οποίο </w:t>
      </w:r>
      <w:r>
        <w:rPr>
          <w:rFonts w:eastAsia="Times New Roman"/>
          <w:color w:val="212121"/>
          <w:szCs w:val="24"/>
        </w:rPr>
        <w:t>μάλιστα οι</w:t>
      </w:r>
      <w:r w:rsidRPr="00694A4B">
        <w:rPr>
          <w:rFonts w:eastAsia="Times New Roman"/>
          <w:color w:val="212121"/>
          <w:szCs w:val="24"/>
        </w:rPr>
        <w:t xml:space="preserve"> φορείς</w:t>
      </w:r>
      <w:r>
        <w:rPr>
          <w:rFonts w:eastAsia="Times New Roman"/>
          <w:color w:val="212121"/>
          <w:szCs w:val="24"/>
        </w:rPr>
        <w:t>,</w:t>
      </w:r>
      <w:r w:rsidRPr="00694A4B">
        <w:rPr>
          <w:rFonts w:eastAsia="Times New Roman"/>
          <w:color w:val="212121"/>
          <w:szCs w:val="24"/>
        </w:rPr>
        <w:t xml:space="preserve"> σύμφωνα με το</w:t>
      </w:r>
      <w:r w:rsidRPr="00694A4B">
        <w:rPr>
          <w:rFonts w:eastAsia="Times New Roman"/>
          <w:color w:val="212121"/>
          <w:szCs w:val="24"/>
        </w:rPr>
        <w:t xml:space="preserve"> άρθρο 4</w:t>
      </w:r>
      <w:r>
        <w:rPr>
          <w:rFonts w:eastAsia="Times New Roman"/>
          <w:color w:val="212121"/>
          <w:szCs w:val="24"/>
        </w:rPr>
        <w:t>,</w:t>
      </w:r>
      <w:r w:rsidRPr="00694A4B">
        <w:rPr>
          <w:rFonts w:eastAsia="Times New Roman"/>
          <w:color w:val="212121"/>
          <w:szCs w:val="24"/>
        </w:rPr>
        <w:t xml:space="preserve"> πρέπει να εισηγούνται και τον τρόπο κάλυψης της προκαλούμενης δαπάνης</w:t>
      </w:r>
      <w:r>
        <w:rPr>
          <w:rFonts w:eastAsia="Times New Roman"/>
          <w:color w:val="212121"/>
          <w:szCs w:val="24"/>
        </w:rPr>
        <w:t xml:space="preserve">. </w:t>
      </w:r>
    </w:p>
    <w:p w14:paraId="20A4E88A" w14:textId="77777777" w:rsidR="005D4821" w:rsidRDefault="006B233D">
      <w:pPr>
        <w:spacing w:line="600" w:lineRule="auto"/>
        <w:ind w:firstLine="720"/>
        <w:jc w:val="both"/>
        <w:rPr>
          <w:rFonts w:eastAsia="Times New Roman"/>
          <w:color w:val="212121"/>
          <w:szCs w:val="24"/>
        </w:rPr>
      </w:pPr>
      <w:r>
        <w:rPr>
          <w:rFonts w:eastAsia="Times New Roman"/>
          <w:color w:val="212121"/>
          <w:szCs w:val="24"/>
        </w:rPr>
        <w:t>Επιδιώκετε με πολυετές πλάνο ν</w:t>
      </w:r>
      <w:r w:rsidRPr="00694A4B">
        <w:rPr>
          <w:rFonts w:eastAsia="Times New Roman"/>
          <w:color w:val="212121"/>
          <w:szCs w:val="24"/>
        </w:rPr>
        <w:t>α θωρακίσ</w:t>
      </w:r>
      <w:r>
        <w:rPr>
          <w:rFonts w:eastAsia="Times New Roman"/>
          <w:color w:val="212121"/>
          <w:szCs w:val="24"/>
        </w:rPr>
        <w:t>ε</w:t>
      </w:r>
      <w:r w:rsidRPr="00694A4B">
        <w:rPr>
          <w:rFonts w:eastAsia="Times New Roman"/>
          <w:color w:val="212121"/>
          <w:szCs w:val="24"/>
        </w:rPr>
        <w:t>τε την</w:t>
      </w:r>
      <w:r>
        <w:rPr>
          <w:rFonts w:eastAsia="Times New Roman"/>
          <w:color w:val="212121"/>
          <w:szCs w:val="24"/>
        </w:rPr>
        <w:t xml:space="preserve"> όποια κυβέρνηση από τα αιτήματα,</w:t>
      </w:r>
      <w:r w:rsidRPr="00694A4B">
        <w:rPr>
          <w:rFonts w:eastAsia="Times New Roman"/>
          <w:color w:val="212121"/>
          <w:szCs w:val="24"/>
        </w:rPr>
        <w:t xml:space="preserve"> τους αγώνες</w:t>
      </w:r>
      <w:r>
        <w:rPr>
          <w:rFonts w:eastAsia="Times New Roman"/>
          <w:color w:val="212121"/>
          <w:szCs w:val="24"/>
        </w:rPr>
        <w:t>,</w:t>
      </w:r>
      <w:r w:rsidRPr="00694A4B">
        <w:rPr>
          <w:rFonts w:eastAsia="Times New Roman"/>
          <w:color w:val="212121"/>
          <w:szCs w:val="24"/>
        </w:rPr>
        <w:t xml:space="preserve"> την ανάγκη για άμεση σ</w:t>
      </w:r>
      <w:r>
        <w:rPr>
          <w:rFonts w:eastAsia="Times New Roman"/>
          <w:color w:val="212121"/>
          <w:szCs w:val="24"/>
        </w:rPr>
        <w:t>τελέχωση υπηρεσιών που αφορούν υ</w:t>
      </w:r>
      <w:r w:rsidRPr="00694A4B">
        <w:rPr>
          <w:rFonts w:eastAsia="Times New Roman"/>
          <w:color w:val="212121"/>
          <w:szCs w:val="24"/>
        </w:rPr>
        <w:t>πηρεσίες προς το</w:t>
      </w:r>
      <w:r>
        <w:rPr>
          <w:rFonts w:eastAsia="Times New Roman"/>
          <w:color w:val="212121"/>
          <w:szCs w:val="24"/>
        </w:rPr>
        <w:t>ν</w:t>
      </w:r>
      <w:r w:rsidRPr="00694A4B">
        <w:rPr>
          <w:rFonts w:eastAsia="Times New Roman"/>
          <w:color w:val="212121"/>
          <w:szCs w:val="24"/>
        </w:rPr>
        <w:t xml:space="preserve"> λαό</w:t>
      </w:r>
      <w:r>
        <w:rPr>
          <w:rFonts w:eastAsia="Times New Roman"/>
          <w:color w:val="212121"/>
          <w:szCs w:val="24"/>
        </w:rPr>
        <w:t>.</w:t>
      </w:r>
    </w:p>
    <w:p w14:paraId="20A4E88B" w14:textId="77777777" w:rsidR="005D4821" w:rsidRDefault="006B233D">
      <w:pPr>
        <w:spacing w:line="600" w:lineRule="auto"/>
        <w:ind w:firstLine="720"/>
        <w:jc w:val="both"/>
        <w:rPr>
          <w:rFonts w:eastAsia="Times New Roman"/>
          <w:color w:val="212121"/>
          <w:szCs w:val="24"/>
        </w:rPr>
      </w:pPr>
      <w:r>
        <w:rPr>
          <w:rFonts w:eastAsia="Times New Roman"/>
          <w:color w:val="212121"/>
          <w:szCs w:val="24"/>
        </w:rPr>
        <w:t>Είναι γνωστά τα αιτήματα σ</w:t>
      </w:r>
      <w:r w:rsidRPr="00694A4B">
        <w:rPr>
          <w:rFonts w:eastAsia="Times New Roman"/>
          <w:color w:val="212121"/>
          <w:szCs w:val="24"/>
        </w:rPr>
        <w:t>ωματείων του δημόσιου και του ιδιωτικού τομ</w:t>
      </w:r>
      <w:r>
        <w:rPr>
          <w:rFonts w:eastAsia="Times New Roman"/>
          <w:color w:val="212121"/>
          <w:szCs w:val="24"/>
        </w:rPr>
        <w:t>έα για μαζικές προσλήψεις στην π</w:t>
      </w:r>
      <w:r w:rsidRPr="00694A4B">
        <w:rPr>
          <w:rFonts w:eastAsia="Times New Roman"/>
          <w:color w:val="212121"/>
          <w:szCs w:val="24"/>
        </w:rPr>
        <w:t>αιδεία</w:t>
      </w:r>
      <w:r>
        <w:rPr>
          <w:rFonts w:eastAsia="Times New Roman"/>
          <w:color w:val="212121"/>
          <w:szCs w:val="24"/>
        </w:rPr>
        <w:t>,</w:t>
      </w:r>
      <w:r w:rsidRPr="00694A4B">
        <w:rPr>
          <w:rFonts w:eastAsia="Times New Roman"/>
          <w:color w:val="212121"/>
          <w:szCs w:val="24"/>
        </w:rPr>
        <w:t xml:space="preserve"> στην υγεία</w:t>
      </w:r>
      <w:r>
        <w:rPr>
          <w:rFonts w:eastAsia="Times New Roman"/>
          <w:color w:val="212121"/>
          <w:szCs w:val="24"/>
        </w:rPr>
        <w:t>, στην π</w:t>
      </w:r>
      <w:r w:rsidRPr="00694A4B">
        <w:rPr>
          <w:rFonts w:eastAsia="Times New Roman"/>
          <w:color w:val="212121"/>
          <w:szCs w:val="24"/>
        </w:rPr>
        <w:t>ρόνοια</w:t>
      </w:r>
      <w:r>
        <w:rPr>
          <w:rFonts w:eastAsia="Times New Roman"/>
          <w:color w:val="212121"/>
          <w:szCs w:val="24"/>
        </w:rPr>
        <w:t>,</w:t>
      </w:r>
      <w:r w:rsidRPr="00694A4B">
        <w:rPr>
          <w:rFonts w:eastAsia="Times New Roman"/>
          <w:color w:val="212121"/>
          <w:szCs w:val="24"/>
        </w:rPr>
        <w:t xml:space="preserve"> που </w:t>
      </w:r>
      <w:r>
        <w:rPr>
          <w:rFonts w:eastAsia="Times New Roman"/>
          <w:color w:val="212121"/>
          <w:szCs w:val="24"/>
        </w:rPr>
        <w:t>όμως</w:t>
      </w:r>
      <w:r w:rsidRPr="00694A4B">
        <w:rPr>
          <w:rFonts w:eastAsia="Times New Roman"/>
          <w:color w:val="212121"/>
          <w:szCs w:val="24"/>
        </w:rPr>
        <w:t xml:space="preserve"> δεν ικανοποιούνται</w:t>
      </w:r>
      <w:r>
        <w:rPr>
          <w:rFonts w:eastAsia="Times New Roman"/>
          <w:color w:val="212121"/>
          <w:szCs w:val="24"/>
        </w:rPr>
        <w:t>. Ά</w:t>
      </w:r>
      <w:r w:rsidRPr="00694A4B">
        <w:rPr>
          <w:rFonts w:eastAsia="Times New Roman"/>
          <w:color w:val="212121"/>
          <w:szCs w:val="24"/>
        </w:rPr>
        <w:t xml:space="preserve">λλοτε επικαλείστε ρυθμίσεις του </w:t>
      </w:r>
      <w:r>
        <w:rPr>
          <w:rFonts w:eastAsia="Times New Roman"/>
          <w:color w:val="212121"/>
          <w:szCs w:val="24"/>
        </w:rPr>
        <w:t>Σ</w:t>
      </w:r>
      <w:r w:rsidRPr="00694A4B">
        <w:rPr>
          <w:rFonts w:eastAsia="Times New Roman"/>
          <w:color w:val="212121"/>
          <w:szCs w:val="24"/>
        </w:rPr>
        <w:t>υντάγματος</w:t>
      </w:r>
      <w:r>
        <w:rPr>
          <w:rFonts w:eastAsia="Times New Roman"/>
          <w:color w:val="212121"/>
          <w:szCs w:val="24"/>
        </w:rPr>
        <w:t>,</w:t>
      </w:r>
      <w:r w:rsidRPr="00694A4B">
        <w:rPr>
          <w:rFonts w:eastAsia="Times New Roman"/>
          <w:color w:val="212121"/>
          <w:szCs w:val="24"/>
        </w:rPr>
        <w:t xml:space="preserve"> που θα μπορούσατε να τις </w:t>
      </w:r>
      <w:r>
        <w:rPr>
          <w:rFonts w:eastAsia="Times New Roman"/>
          <w:color w:val="212121"/>
          <w:szCs w:val="24"/>
        </w:rPr>
        <w:t>αλλάξετε, να τις κατα</w:t>
      </w:r>
      <w:r>
        <w:rPr>
          <w:rFonts w:eastAsia="Times New Roman"/>
          <w:color w:val="212121"/>
          <w:szCs w:val="24"/>
        </w:rPr>
        <w:t>ργήσετε,</w:t>
      </w:r>
      <w:r w:rsidRPr="00694A4B">
        <w:rPr>
          <w:rFonts w:eastAsia="Times New Roman"/>
          <w:color w:val="212121"/>
          <w:szCs w:val="24"/>
        </w:rPr>
        <w:t xml:space="preserve"> αλλά δεν το κάνετε</w:t>
      </w:r>
      <w:r>
        <w:rPr>
          <w:rFonts w:eastAsia="Times New Roman"/>
          <w:color w:val="212121"/>
          <w:szCs w:val="24"/>
        </w:rPr>
        <w:t xml:space="preserve"> -ε</w:t>
      </w:r>
      <w:r w:rsidRPr="00694A4B">
        <w:rPr>
          <w:rFonts w:eastAsia="Times New Roman"/>
          <w:color w:val="212121"/>
          <w:szCs w:val="24"/>
        </w:rPr>
        <w:t xml:space="preserve">ξάλλου υπάρχει </w:t>
      </w:r>
      <w:r>
        <w:rPr>
          <w:rFonts w:eastAsia="Times New Roman"/>
          <w:color w:val="212121"/>
          <w:szCs w:val="24"/>
        </w:rPr>
        <w:t xml:space="preserve">και η συνταγματική </w:t>
      </w:r>
      <w:r w:rsidRPr="00694A4B">
        <w:rPr>
          <w:rFonts w:eastAsia="Times New Roman"/>
          <w:color w:val="212121"/>
          <w:szCs w:val="24"/>
        </w:rPr>
        <w:t>αναθεώρηση</w:t>
      </w:r>
      <w:r>
        <w:rPr>
          <w:rFonts w:eastAsia="Times New Roman"/>
          <w:color w:val="212121"/>
          <w:szCs w:val="24"/>
        </w:rPr>
        <w:t>- άλλοτε</w:t>
      </w:r>
      <w:r w:rsidRPr="00694A4B">
        <w:rPr>
          <w:rFonts w:eastAsia="Times New Roman"/>
          <w:color w:val="212121"/>
          <w:szCs w:val="24"/>
        </w:rPr>
        <w:t xml:space="preserve"> τις δεσμεύσεις </w:t>
      </w:r>
      <w:r>
        <w:rPr>
          <w:rFonts w:eastAsia="Times New Roman"/>
          <w:color w:val="212121"/>
          <w:szCs w:val="24"/>
        </w:rPr>
        <w:lastRenderedPageBreak/>
        <w:t xml:space="preserve">των μνημονίων, πρώτα το 1/5, </w:t>
      </w:r>
      <w:r w:rsidRPr="00694A4B">
        <w:rPr>
          <w:rFonts w:eastAsia="Times New Roman"/>
          <w:color w:val="212121"/>
          <w:szCs w:val="24"/>
        </w:rPr>
        <w:t xml:space="preserve">τώρα το </w:t>
      </w:r>
      <w:r>
        <w:rPr>
          <w:rFonts w:eastAsia="Times New Roman"/>
          <w:color w:val="212121"/>
          <w:szCs w:val="24"/>
        </w:rPr>
        <w:t xml:space="preserve">1/1. </w:t>
      </w:r>
      <w:r w:rsidRPr="00694A4B">
        <w:rPr>
          <w:rFonts w:eastAsia="Times New Roman"/>
          <w:color w:val="212121"/>
          <w:szCs w:val="24"/>
        </w:rPr>
        <w:t>Στη συνέχεια</w:t>
      </w:r>
      <w:r>
        <w:rPr>
          <w:rFonts w:eastAsia="Times New Roman"/>
          <w:color w:val="212121"/>
          <w:szCs w:val="24"/>
        </w:rPr>
        <w:t>,</w:t>
      </w:r>
      <w:r w:rsidRPr="00694A4B">
        <w:rPr>
          <w:rFonts w:eastAsia="Times New Roman"/>
          <w:color w:val="212121"/>
          <w:szCs w:val="24"/>
        </w:rPr>
        <w:t xml:space="preserve"> θα επικαλείστε το πολυετές </w:t>
      </w:r>
      <w:r>
        <w:rPr>
          <w:rFonts w:eastAsia="Times New Roman"/>
          <w:color w:val="212121"/>
          <w:szCs w:val="24"/>
        </w:rPr>
        <w:t xml:space="preserve">πλάνο. </w:t>
      </w:r>
    </w:p>
    <w:p w14:paraId="20A4E88C" w14:textId="77777777" w:rsidR="005D4821" w:rsidRDefault="006B233D">
      <w:pPr>
        <w:spacing w:line="600" w:lineRule="auto"/>
        <w:ind w:firstLine="720"/>
        <w:jc w:val="both"/>
        <w:rPr>
          <w:rFonts w:eastAsia="Times New Roman"/>
          <w:color w:val="212121"/>
          <w:szCs w:val="24"/>
        </w:rPr>
      </w:pPr>
      <w:r>
        <w:rPr>
          <w:rFonts w:eastAsia="Times New Roman"/>
          <w:color w:val="212121"/>
          <w:szCs w:val="24"/>
        </w:rPr>
        <w:t>Συνδέετε</w:t>
      </w:r>
      <w:r w:rsidRPr="00694A4B">
        <w:rPr>
          <w:rFonts w:eastAsia="Times New Roman"/>
          <w:color w:val="212121"/>
          <w:szCs w:val="24"/>
        </w:rPr>
        <w:t xml:space="preserve"> τις προσλήψεις με τα δημοσιονομικά δεδομένα</w:t>
      </w:r>
      <w:r>
        <w:rPr>
          <w:rFonts w:eastAsia="Times New Roman"/>
          <w:color w:val="212121"/>
          <w:szCs w:val="24"/>
        </w:rPr>
        <w:t>, δηλαδή με ό,τ</w:t>
      </w:r>
      <w:r>
        <w:rPr>
          <w:rFonts w:eastAsia="Times New Roman"/>
          <w:color w:val="212121"/>
          <w:szCs w:val="24"/>
        </w:rPr>
        <w:t>ι</w:t>
      </w:r>
      <w:r w:rsidRPr="00694A4B">
        <w:rPr>
          <w:rFonts w:eastAsia="Times New Roman"/>
          <w:color w:val="212121"/>
          <w:szCs w:val="24"/>
        </w:rPr>
        <w:t xml:space="preserve"> περισσεύει από τις </w:t>
      </w:r>
      <w:r>
        <w:rPr>
          <w:rFonts w:eastAsia="Times New Roman"/>
          <w:color w:val="212121"/>
          <w:szCs w:val="24"/>
        </w:rPr>
        <w:t xml:space="preserve">επιδοτήσεις στους </w:t>
      </w:r>
      <w:r w:rsidRPr="00694A4B">
        <w:rPr>
          <w:rFonts w:eastAsia="Times New Roman"/>
          <w:color w:val="212121"/>
          <w:szCs w:val="24"/>
        </w:rPr>
        <w:t xml:space="preserve">επιχειρηματίες από </w:t>
      </w:r>
      <w:r>
        <w:rPr>
          <w:rFonts w:eastAsia="Times New Roman"/>
          <w:color w:val="212121"/>
          <w:szCs w:val="24"/>
        </w:rPr>
        <w:t xml:space="preserve">τις </w:t>
      </w:r>
      <w:r>
        <w:rPr>
          <w:rFonts w:eastAsia="Times New Roman"/>
          <w:color w:val="212121"/>
          <w:szCs w:val="24"/>
        </w:rPr>
        <w:t>νατοϊκές</w:t>
      </w:r>
      <w:r w:rsidRPr="00694A4B">
        <w:rPr>
          <w:rFonts w:eastAsia="Times New Roman"/>
          <w:color w:val="212121"/>
          <w:szCs w:val="24"/>
        </w:rPr>
        <w:t xml:space="preserve"> </w:t>
      </w:r>
      <w:r w:rsidRPr="00694A4B">
        <w:rPr>
          <w:rFonts w:eastAsia="Times New Roman"/>
          <w:color w:val="212121"/>
          <w:szCs w:val="24"/>
        </w:rPr>
        <w:t>δαπάνες</w:t>
      </w:r>
      <w:r>
        <w:rPr>
          <w:rFonts w:eastAsia="Times New Roman"/>
          <w:color w:val="212121"/>
          <w:szCs w:val="24"/>
        </w:rPr>
        <w:t>,</w:t>
      </w:r>
      <w:r w:rsidRPr="00694A4B">
        <w:rPr>
          <w:rFonts w:eastAsia="Times New Roman"/>
          <w:color w:val="212121"/>
          <w:szCs w:val="24"/>
        </w:rPr>
        <w:t xml:space="preserve"> από τις ανάγκες των επιχειρηματικών ομίλων</w:t>
      </w:r>
      <w:r>
        <w:rPr>
          <w:rFonts w:eastAsia="Times New Roman"/>
          <w:color w:val="212121"/>
          <w:szCs w:val="24"/>
        </w:rPr>
        <w:t xml:space="preserve">. </w:t>
      </w:r>
    </w:p>
    <w:p w14:paraId="20A4E88D" w14:textId="77777777" w:rsidR="005D4821" w:rsidRDefault="006B233D">
      <w:pPr>
        <w:spacing w:line="600" w:lineRule="auto"/>
        <w:ind w:firstLine="720"/>
        <w:jc w:val="both"/>
        <w:rPr>
          <w:rFonts w:eastAsia="Times New Roman"/>
          <w:color w:val="212121"/>
          <w:szCs w:val="24"/>
        </w:rPr>
      </w:pPr>
      <w:r>
        <w:rPr>
          <w:rFonts w:eastAsia="Times New Roman"/>
          <w:color w:val="212121"/>
          <w:szCs w:val="24"/>
        </w:rPr>
        <w:t>Τ</w:t>
      </w:r>
      <w:r w:rsidRPr="00694A4B">
        <w:rPr>
          <w:rFonts w:eastAsia="Times New Roman"/>
          <w:color w:val="212121"/>
          <w:szCs w:val="24"/>
        </w:rPr>
        <w:t>ο σχέδιο νόμου προβλέπει μ</w:t>
      </w:r>
      <w:r>
        <w:rPr>
          <w:rFonts w:eastAsia="Times New Roman"/>
          <w:color w:val="212121"/>
          <w:szCs w:val="24"/>
        </w:rPr>
        <w:t>ια χρονοβόρο</w:t>
      </w:r>
      <w:r w:rsidRPr="00694A4B">
        <w:rPr>
          <w:rFonts w:eastAsia="Times New Roman"/>
          <w:color w:val="212121"/>
          <w:szCs w:val="24"/>
        </w:rPr>
        <w:t xml:space="preserve"> διαδικασία προσλήψεων</w:t>
      </w:r>
      <w:r>
        <w:rPr>
          <w:rFonts w:eastAsia="Times New Roman"/>
          <w:color w:val="212121"/>
          <w:szCs w:val="24"/>
        </w:rPr>
        <w:t>,</w:t>
      </w:r>
      <w:r w:rsidRPr="00694A4B">
        <w:rPr>
          <w:rFonts w:eastAsia="Times New Roman"/>
          <w:color w:val="212121"/>
          <w:szCs w:val="24"/>
        </w:rPr>
        <w:t xml:space="preserve"> που μάλλον θα λειτουργήσει </w:t>
      </w:r>
      <w:r>
        <w:rPr>
          <w:rFonts w:eastAsia="Times New Roman"/>
          <w:color w:val="212121"/>
          <w:szCs w:val="24"/>
        </w:rPr>
        <w:t>ως</w:t>
      </w:r>
      <w:r w:rsidRPr="00694A4B">
        <w:rPr>
          <w:rFonts w:eastAsia="Times New Roman"/>
          <w:color w:val="212121"/>
          <w:szCs w:val="24"/>
        </w:rPr>
        <w:t xml:space="preserve"> άλλοθι για καθυστέρηση διορισμών παρά </w:t>
      </w:r>
      <w:r>
        <w:rPr>
          <w:rFonts w:eastAsia="Times New Roman"/>
          <w:color w:val="212121"/>
          <w:szCs w:val="24"/>
        </w:rPr>
        <w:t>ως διαφάνεια. Γ</w:t>
      </w:r>
      <w:r w:rsidRPr="00694A4B">
        <w:rPr>
          <w:rFonts w:eastAsia="Times New Roman"/>
          <w:color w:val="212121"/>
          <w:szCs w:val="24"/>
        </w:rPr>
        <w:t>ίνεται</w:t>
      </w:r>
      <w:r>
        <w:rPr>
          <w:rFonts w:eastAsia="Times New Roman"/>
          <w:color w:val="212121"/>
          <w:szCs w:val="24"/>
        </w:rPr>
        <w:t xml:space="preserve"> προσπάθεια να αντιμετωπιστούν</w:t>
      </w:r>
      <w:r w:rsidRPr="00694A4B">
        <w:rPr>
          <w:rFonts w:eastAsia="Times New Roman"/>
          <w:color w:val="212121"/>
          <w:szCs w:val="24"/>
        </w:rPr>
        <w:t xml:space="preserve"> ζητήματα λειτουργίας του ΑΣΕΠ</w:t>
      </w:r>
      <w:r>
        <w:rPr>
          <w:rFonts w:eastAsia="Times New Roman"/>
          <w:color w:val="212121"/>
          <w:szCs w:val="24"/>
        </w:rPr>
        <w:t>,</w:t>
      </w:r>
      <w:r w:rsidRPr="00694A4B">
        <w:rPr>
          <w:rFonts w:eastAsia="Times New Roman"/>
          <w:color w:val="212121"/>
          <w:szCs w:val="24"/>
        </w:rPr>
        <w:t xml:space="preserve"> όχι μόνο όγκου</w:t>
      </w:r>
      <w:r>
        <w:rPr>
          <w:rFonts w:eastAsia="Times New Roman"/>
          <w:color w:val="212121"/>
          <w:szCs w:val="24"/>
        </w:rPr>
        <w:t xml:space="preserve"> </w:t>
      </w:r>
      <w:r w:rsidRPr="00694A4B">
        <w:rPr>
          <w:rFonts w:eastAsia="Times New Roman"/>
          <w:color w:val="212121"/>
          <w:szCs w:val="24"/>
        </w:rPr>
        <w:t xml:space="preserve">δουλειάς </w:t>
      </w:r>
      <w:r>
        <w:rPr>
          <w:rFonts w:eastAsia="Times New Roman"/>
          <w:color w:val="212121"/>
          <w:szCs w:val="24"/>
        </w:rPr>
        <w:t>και δυσλειτουργιώ</w:t>
      </w:r>
      <w:r w:rsidRPr="00694A4B">
        <w:rPr>
          <w:rFonts w:eastAsia="Times New Roman"/>
          <w:color w:val="212121"/>
          <w:szCs w:val="24"/>
        </w:rPr>
        <w:t>ν</w:t>
      </w:r>
      <w:r>
        <w:rPr>
          <w:rFonts w:eastAsia="Times New Roman"/>
          <w:color w:val="212121"/>
          <w:szCs w:val="24"/>
        </w:rPr>
        <w:t>,</w:t>
      </w:r>
      <w:r w:rsidRPr="00694A4B">
        <w:rPr>
          <w:rFonts w:eastAsia="Times New Roman"/>
          <w:color w:val="212121"/>
          <w:szCs w:val="24"/>
        </w:rPr>
        <w:t xml:space="preserve"> αλλά και αντιθέσεων που υπάρχουν εσωτερικά </w:t>
      </w:r>
      <w:r>
        <w:rPr>
          <w:rFonts w:eastAsia="Times New Roman"/>
          <w:color w:val="212121"/>
          <w:szCs w:val="24"/>
        </w:rPr>
        <w:t xml:space="preserve">μεταξύ των Αντιπροέδρων. </w:t>
      </w:r>
    </w:p>
    <w:p w14:paraId="20A4E88E" w14:textId="77777777" w:rsidR="005D4821" w:rsidRDefault="006B233D">
      <w:pPr>
        <w:spacing w:line="600" w:lineRule="auto"/>
        <w:ind w:firstLine="720"/>
        <w:contextualSpacing/>
        <w:jc w:val="both"/>
        <w:rPr>
          <w:rFonts w:eastAsia="Times New Roman" w:cs="Times New Roman"/>
          <w:szCs w:val="24"/>
        </w:rPr>
      </w:pPr>
      <w:r>
        <w:rPr>
          <w:rFonts w:eastAsia="Times New Roman" w:cs="Times New Roman"/>
          <w:szCs w:val="24"/>
        </w:rPr>
        <w:t>Εκτός των άλλων</w:t>
      </w:r>
      <w:r w:rsidRPr="00EF4715">
        <w:rPr>
          <w:rFonts w:eastAsia="Times New Roman" w:cs="Times New Roman"/>
          <w:szCs w:val="24"/>
        </w:rPr>
        <w:t>,</w:t>
      </w:r>
      <w:r>
        <w:rPr>
          <w:rFonts w:eastAsia="Times New Roman" w:cs="Times New Roman"/>
          <w:szCs w:val="24"/>
        </w:rPr>
        <w:t xml:space="preserve"> θα αποσπά προσωπικό κατ’ εξαίρεση των διατάξεων, όπως αναφέρεται, για το οποίο προβλέπει υπερωριακή </w:t>
      </w:r>
      <w:r w:rsidRPr="00E76294">
        <w:rPr>
          <w:rFonts w:eastAsia="Times New Roman" w:cs="Times New Roman"/>
          <w:szCs w:val="24"/>
        </w:rPr>
        <w:t>εργασία</w:t>
      </w:r>
      <w:r>
        <w:rPr>
          <w:rFonts w:eastAsia="Times New Roman" w:cs="Times New Roman"/>
          <w:szCs w:val="24"/>
        </w:rPr>
        <w:t>, νυχτερινά και εξαιρέσιμα, καθ’ υπέρβαση των καθορισμένων ορίων που θα βαρύνουν τον φορέα στον οποίο ανήκει οργανικά ο υπάλληλος. Με την ίδια λογικ</w:t>
      </w:r>
      <w:r>
        <w:rPr>
          <w:rFonts w:eastAsia="Times New Roman" w:cs="Times New Roman"/>
          <w:szCs w:val="24"/>
        </w:rPr>
        <w:t xml:space="preserve">ή φροντίζουν και </w:t>
      </w:r>
      <w:r>
        <w:rPr>
          <w:rFonts w:eastAsia="Times New Roman" w:cs="Times New Roman"/>
          <w:szCs w:val="24"/>
        </w:rPr>
        <w:lastRenderedPageBreak/>
        <w:t xml:space="preserve">για τις αποδοχές του </w:t>
      </w:r>
      <w:r>
        <w:rPr>
          <w:rFonts w:eastAsia="Times New Roman" w:cs="Times New Roman"/>
          <w:szCs w:val="24"/>
        </w:rPr>
        <w:t>προέδρου</w:t>
      </w:r>
      <w:r>
        <w:rPr>
          <w:rFonts w:eastAsia="Times New Roman" w:cs="Times New Roman"/>
          <w:szCs w:val="24"/>
        </w:rPr>
        <w:t xml:space="preserve">, των </w:t>
      </w:r>
      <w:r>
        <w:rPr>
          <w:rFonts w:eastAsia="Times New Roman" w:cs="Times New Roman"/>
          <w:szCs w:val="24"/>
        </w:rPr>
        <w:t xml:space="preserve">αντιπροέδρων </w:t>
      </w:r>
      <w:r>
        <w:rPr>
          <w:rFonts w:eastAsia="Times New Roman" w:cs="Times New Roman"/>
          <w:szCs w:val="24"/>
        </w:rPr>
        <w:t xml:space="preserve">και μελών του ΑΣΕΠ σαν </w:t>
      </w:r>
      <w:r>
        <w:rPr>
          <w:rFonts w:eastAsia="Times New Roman" w:cs="Times New Roman"/>
          <w:szCs w:val="24"/>
        </w:rPr>
        <w:t>ανεξάρτητη αρχή</w:t>
      </w:r>
      <w:r>
        <w:rPr>
          <w:rFonts w:eastAsia="Times New Roman" w:cs="Times New Roman"/>
          <w:szCs w:val="24"/>
        </w:rPr>
        <w:t xml:space="preserve">. </w:t>
      </w:r>
    </w:p>
    <w:p w14:paraId="20A4E88F" w14:textId="77777777" w:rsidR="005D4821" w:rsidRDefault="006B233D">
      <w:pPr>
        <w:spacing w:line="600" w:lineRule="auto"/>
        <w:ind w:firstLine="720"/>
        <w:contextualSpacing/>
        <w:jc w:val="both"/>
        <w:rPr>
          <w:rFonts w:eastAsia="Times New Roman" w:cs="Times New Roman"/>
          <w:szCs w:val="24"/>
        </w:rPr>
      </w:pPr>
      <w:r>
        <w:rPr>
          <w:rFonts w:eastAsia="Times New Roman" w:cs="Times New Roman"/>
          <w:szCs w:val="24"/>
        </w:rPr>
        <w:t xml:space="preserve">Είναι γνωστή εδώ η θέση μας, η θέση του ΚΚΕ, για τις λεγόμενες </w:t>
      </w:r>
      <w:r>
        <w:rPr>
          <w:rFonts w:eastAsia="Times New Roman" w:cs="Times New Roman"/>
          <w:szCs w:val="24"/>
        </w:rPr>
        <w:t>ανεξάρτητες αρχές</w:t>
      </w:r>
      <w:r>
        <w:rPr>
          <w:rFonts w:eastAsia="Times New Roman" w:cs="Times New Roman"/>
          <w:szCs w:val="24"/>
        </w:rPr>
        <w:t>. Η θέση μας είναι ότι είναι βαθιά εξαρτημένες, υλοποιούν αυτό το νομο</w:t>
      </w:r>
      <w:r>
        <w:rPr>
          <w:rFonts w:eastAsia="Times New Roman" w:cs="Times New Roman"/>
          <w:szCs w:val="24"/>
        </w:rPr>
        <w:t xml:space="preserve">θετικό πλαίσιο που διαμορφώνεται, για να ικανοποιήσει ανάγκες της ίδιας της αστικής τάξης, των επιχειρηματικών ομίλων αυτού του κράτους. Επιδιώκεται να ενισχυθεί ο επιτελικός ρόλος του Υπουργείου και οι επεξεργασίες του, γι’ αυτό και συγκροτεί το </w:t>
      </w:r>
      <w:r>
        <w:rPr>
          <w:rFonts w:eastAsia="Times New Roman" w:cs="Times New Roman"/>
          <w:szCs w:val="24"/>
        </w:rPr>
        <w:t>γνωμοδοτι</w:t>
      </w:r>
      <w:r>
        <w:rPr>
          <w:rFonts w:eastAsia="Times New Roman" w:cs="Times New Roman"/>
          <w:szCs w:val="24"/>
        </w:rPr>
        <w:t>κό συμβούλιο</w:t>
      </w:r>
      <w:r>
        <w:rPr>
          <w:rFonts w:eastAsia="Times New Roman" w:cs="Times New Roman"/>
          <w:szCs w:val="24"/>
        </w:rPr>
        <w:t xml:space="preserve">, </w:t>
      </w:r>
      <w:r>
        <w:rPr>
          <w:rFonts w:eastAsia="Times New Roman" w:cs="Times New Roman"/>
          <w:szCs w:val="24"/>
        </w:rPr>
        <w:t>ειδική γραμματεία υποστήριξης δράσεων</w:t>
      </w:r>
      <w:r>
        <w:rPr>
          <w:rFonts w:eastAsia="Times New Roman" w:cs="Times New Roman"/>
          <w:szCs w:val="24"/>
        </w:rPr>
        <w:t xml:space="preserve">, δημιουργώντας και θέση </w:t>
      </w:r>
      <w:r>
        <w:rPr>
          <w:rFonts w:eastAsia="Times New Roman" w:cs="Times New Roman"/>
          <w:szCs w:val="24"/>
        </w:rPr>
        <w:t>ειδικού τομεακού γραμματέα</w:t>
      </w:r>
      <w:r>
        <w:rPr>
          <w:rFonts w:eastAsia="Times New Roman" w:cs="Times New Roman"/>
          <w:szCs w:val="24"/>
        </w:rPr>
        <w:t xml:space="preserve">, ενισχύει τις υπηρεσίες της με νέα </w:t>
      </w:r>
      <w:r>
        <w:rPr>
          <w:rFonts w:eastAsia="Times New Roman" w:cs="Times New Roman"/>
          <w:szCs w:val="24"/>
        </w:rPr>
        <w:t>τμήματα</w:t>
      </w:r>
      <w:r>
        <w:rPr>
          <w:rFonts w:eastAsia="Times New Roman" w:cs="Times New Roman"/>
          <w:szCs w:val="24"/>
        </w:rPr>
        <w:t>. Ιδρύονται συνεργασίες με την εκάστοτε τεχνική υποστήριξη. Τώρα είναι οι Γάλλοι, δεν ξέρουμε αργότερα ποιοι θα</w:t>
      </w:r>
      <w:r>
        <w:rPr>
          <w:rFonts w:eastAsia="Times New Roman" w:cs="Times New Roman"/>
          <w:szCs w:val="24"/>
        </w:rPr>
        <w:t xml:space="preserve"> είναι. Η κυρία Υπουργός υποστηρίζει ότι θα απαλλαγούμε από αυτές τις συνεργασίες, όμως προβλέπει συνεργασίες και με διεθνείς </w:t>
      </w:r>
      <w:proofErr w:type="spellStart"/>
      <w:r w:rsidRPr="00764973">
        <w:rPr>
          <w:rFonts w:eastAsia="Times New Roman" w:cs="Times New Roman"/>
          <w:szCs w:val="24"/>
        </w:rPr>
        <w:t>ιμπερεαλιστικούς</w:t>
      </w:r>
      <w:proofErr w:type="spellEnd"/>
      <w:r>
        <w:rPr>
          <w:rFonts w:eastAsia="Times New Roman" w:cs="Times New Roman"/>
          <w:szCs w:val="24"/>
        </w:rPr>
        <w:t xml:space="preserve"> οργανισμούς μέσα από το τμήμα </w:t>
      </w:r>
      <w:r>
        <w:rPr>
          <w:rFonts w:eastAsia="Times New Roman" w:cs="Times New Roman"/>
          <w:szCs w:val="24"/>
        </w:rPr>
        <w:t xml:space="preserve">διεθνούς </w:t>
      </w:r>
      <w:r>
        <w:rPr>
          <w:rFonts w:eastAsia="Times New Roman" w:cs="Times New Roman"/>
          <w:szCs w:val="24"/>
        </w:rPr>
        <w:t xml:space="preserve">και </w:t>
      </w:r>
      <w:r>
        <w:rPr>
          <w:rFonts w:eastAsia="Times New Roman" w:cs="Times New Roman"/>
          <w:szCs w:val="24"/>
        </w:rPr>
        <w:t>ευρωπαϊκής συνεργασίας</w:t>
      </w:r>
      <w:r>
        <w:rPr>
          <w:rFonts w:eastAsia="Times New Roman" w:cs="Times New Roman"/>
          <w:szCs w:val="24"/>
        </w:rPr>
        <w:t>.</w:t>
      </w:r>
    </w:p>
    <w:p w14:paraId="20A4E890" w14:textId="77777777" w:rsidR="005D4821" w:rsidRDefault="006B233D">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ειδική γραμματεία </w:t>
      </w:r>
      <w:r>
        <w:rPr>
          <w:rFonts w:eastAsia="Times New Roman" w:cs="Times New Roman"/>
          <w:szCs w:val="24"/>
        </w:rPr>
        <w:t>έχει ως έργο της την παρακ</w:t>
      </w:r>
      <w:r>
        <w:rPr>
          <w:rFonts w:eastAsia="Times New Roman" w:cs="Times New Roman"/>
          <w:szCs w:val="24"/>
        </w:rPr>
        <w:t xml:space="preserve">ολούθηση όλων των αντεργατικών αναδιαρθρώσεων που έχουν προκριθεί </w:t>
      </w:r>
      <w:r>
        <w:rPr>
          <w:rFonts w:eastAsia="Times New Roman" w:cs="Times New Roman"/>
          <w:szCs w:val="24"/>
        </w:rPr>
        <w:lastRenderedPageBreak/>
        <w:t xml:space="preserve">στη </w:t>
      </w:r>
      <w:r>
        <w:rPr>
          <w:rFonts w:eastAsia="Times New Roman" w:cs="Times New Roman"/>
          <w:szCs w:val="24"/>
        </w:rPr>
        <w:t>δημόσια διοίκηση</w:t>
      </w:r>
      <w:r>
        <w:rPr>
          <w:rFonts w:eastAsia="Times New Roman" w:cs="Times New Roman"/>
          <w:szCs w:val="24"/>
        </w:rPr>
        <w:t xml:space="preserve"> και βέβαια τον συντονισμό των διαδικασιών αξιολόγησης. Συνολικά εκσυγχρονίζει το Υπουργείο για να μπορεί να προωθήσει πιο ολοκληρωμένα τη διοικητική μεταρρύθμιση στο αστ</w:t>
      </w:r>
      <w:r>
        <w:rPr>
          <w:rFonts w:eastAsia="Times New Roman" w:cs="Times New Roman"/>
          <w:szCs w:val="24"/>
        </w:rPr>
        <w:t>ικό κράτος στη σημερινή φάση προώθησης της καπιταλιστικής ανάπτυξης, με πιο επεξεργασμένο σχεδιασμό στο σύστημα διοίκησης.</w:t>
      </w:r>
    </w:p>
    <w:p w14:paraId="20A4E891" w14:textId="77777777" w:rsidR="005D4821" w:rsidRDefault="006B233D">
      <w:pPr>
        <w:spacing w:line="600" w:lineRule="auto"/>
        <w:ind w:firstLine="720"/>
        <w:contextualSpacing/>
        <w:jc w:val="both"/>
        <w:rPr>
          <w:rFonts w:eastAsia="Times New Roman" w:cs="Times New Roman"/>
          <w:szCs w:val="24"/>
        </w:rPr>
      </w:pPr>
      <w:r>
        <w:rPr>
          <w:rFonts w:eastAsia="Times New Roman" w:cs="Times New Roman"/>
          <w:szCs w:val="24"/>
        </w:rPr>
        <w:t xml:space="preserve">Είναι χαρακτηριστικό ότι από τις τριάντα οργανικές θέσεις της </w:t>
      </w:r>
      <w:r>
        <w:rPr>
          <w:rFonts w:eastAsia="Times New Roman" w:cs="Times New Roman"/>
          <w:szCs w:val="24"/>
        </w:rPr>
        <w:t xml:space="preserve">ειδικής γραμματείας </w:t>
      </w:r>
      <w:r>
        <w:rPr>
          <w:rFonts w:eastAsia="Times New Roman" w:cs="Times New Roman"/>
          <w:szCs w:val="24"/>
        </w:rPr>
        <w:t>οι είκοσι θα καλυφθούν από συμβούλους εμπειρογνώμον</w:t>
      </w:r>
      <w:r>
        <w:rPr>
          <w:rFonts w:eastAsia="Times New Roman" w:cs="Times New Roman"/>
          <w:szCs w:val="24"/>
        </w:rPr>
        <w:t xml:space="preserve">ες, ενώ οι δύο τομείς της </w:t>
      </w:r>
      <w:r>
        <w:rPr>
          <w:rFonts w:eastAsia="Times New Roman" w:cs="Times New Roman"/>
          <w:szCs w:val="24"/>
        </w:rPr>
        <w:t>ειδικής γραμματείας</w:t>
      </w:r>
      <w:r>
        <w:rPr>
          <w:rFonts w:eastAsia="Times New Roman" w:cs="Times New Roman"/>
          <w:szCs w:val="24"/>
        </w:rPr>
        <w:t xml:space="preserve"> θα στελεχώνονται αποκλειστικά και μόνο από συμβούλους εμπειρογνώμονες ιδρύοντας νέο κλάδο από τα στελέχη του μητρώου επιτελικών στελεχών που δημιούργησε ο νόμος της αξιολόγησης, ο «νόμος Βερναρδάκη».</w:t>
      </w:r>
    </w:p>
    <w:p w14:paraId="20A4E892" w14:textId="77777777" w:rsidR="005D4821" w:rsidRDefault="006B233D">
      <w:pPr>
        <w:spacing w:line="600" w:lineRule="auto"/>
        <w:ind w:firstLine="720"/>
        <w:contextualSpacing/>
        <w:jc w:val="both"/>
        <w:rPr>
          <w:rFonts w:eastAsia="Times New Roman" w:cs="Times New Roman"/>
          <w:szCs w:val="24"/>
        </w:rPr>
      </w:pPr>
      <w:r>
        <w:rPr>
          <w:rFonts w:eastAsia="Times New Roman" w:cs="Times New Roman"/>
          <w:szCs w:val="24"/>
        </w:rPr>
        <w:t>Με εργαλεί</w:t>
      </w:r>
      <w:r>
        <w:rPr>
          <w:rFonts w:eastAsia="Times New Roman" w:cs="Times New Roman"/>
          <w:szCs w:val="24"/>
        </w:rPr>
        <w:t xml:space="preserve">ο την </w:t>
      </w:r>
      <w:r>
        <w:rPr>
          <w:rFonts w:eastAsia="Times New Roman" w:cs="Times New Roman"/>
          <w:szCs w:val="24"/>
        </w:rPr>
        <w:t xml:space="preserve">ειδική γραμματεία </w:t>
      </w:r>
      <w:r>
        <w:rPr>
          <w:rFonts w:eastAsia="Times New Roman" w:cs="Times New Roman"/>
          <w:szCs w:val="24"/>
        </w:rPr>
        <w:t xml:space="preserve">και στο όνομα της υποστήριξης και αναβάθμισης της διοικητικής ικανότητας φορέων του </w:t>
      </w:r>
      <w:r>
        <w:rPr>
          <w:rFonts w:eastAsia="Times New Roman" w:cs="Times New Roman"/>
          <w:szCs w:val="24"/>
        </w:rPr>
        <w:t xml:space="preserve">δημοσίου </w:t>
      </w:r>
      <w:r>
        <w:rPr>
          <w:rFonts w:eastAsia="Times New Roman" w:cs="Times New Roman"/>
          <w:szCs w:val="24"/>
        </w:rPr>
        <w:t xml:space="preserve">θα παρεμβαίνει για να διορθώνει, να προσαρμόζει τα πράγματα με τη στρατηγική της σε όλο το </w:t>
      </w:r>
      <w:r>
        <w:rPr>
          <w:rFonts w:eastAsia="Times New Roman" w:cs="Times New Roman"/>
          <w:szCs w:val="24"/>
        </w:rPr>
        <w:t>δημόσιο</w:t>
      </w:r>
      <w:r>
        <w:rPr>
          <w:rFonts w:eastAsia="Times New Roman" w:cs="Times New Roman"/>
          <w:szCs w:val="24"/>
        </w:rPr>
        <w:t>, όχι μόνο με κατευθύνσεις και ρυθμίσεις,</w:t>
      </w:r>
      <w:r>
        <w:rPr>
          <w:rFonts w:eastAsia="Times New Roman" w:cs="Times New Roman"/>
          <w:szCs w:val="24"/>
        </w:rPr>
        <w:t xml:space="preserve"> αλλά και με επιχειρησιακές δρά</w:t>
      </w:r>
      <w:r>
        <w:rPr>
          <w:rFonts w:eastAsia="Times New Roman" w:cs="Times New Roman"/>
          <w:szCs w:val="24"/>
        </w:rPr>
        <w:lastRenderedPageBreak/>
        <w:t xml:space="preserve">σεις, βάζοντας στο παιχνίδι άμεσα και ιδιωτικούς φορείς και </w:t>
      </w:r>
      <w:proofErr w:type="spellStart"/>
      <w:r>
        <w:rPr>
          <w:rFonts w:eastAsia="Times New Roman" w:cs="Times New Roman"/>
          <w:szCs w:val="24"/>
        </w:rPr>
        <w:t>ευρωενωσιακούς</w:t>
      </w:r>
      <w:proofErr w:type="spellEnd"/>
      <w:r>
        <w:rPr>
          <w:rFonts w:eastAsia="Times New Roman" w:cs="Times New Roman"/>
          <w:szCs w:val="24"/>
        </w:rPr>
        <w:t xml:space="preserve"> φορείς μέσα από προγραμματικές συμφωνίες μαζί τους.</w:t>
      </w:r>
    </w:p>
    <w:p w14:paraId="20A4E893" w14:textId="77777777" w:rsidR="005D4821" w:rsidRDefault="006B233D">
      <w:pPr>
        <w:spacing w:line="600" w:lineRule="auto"/>
        <w:ind w:firstLine="720"/>
        <w:contextualSpacing/>
        <w:jc w:val="both"/>
        <w:rPr>
          <w:rFonts w:eastAsia="Times New Roman" w:cs="Times New Roman"/>
          <w:szCs w:val="24"/>
        </w:rPr>
      </w:pPr>
      <w:r>
        <w:rPr>
          <w:rFonts w:eastAsia="Times New Roman" w:cs="Times New Roman"/>
          <w:szCs w:val="24"/>
        </w:rPr>
        <w:t xml:space="preserve">Με το τυράκι της βαθμολογικής εξέλιξης και της </w:t>
      </w:r>
      <w:proofErr w:type="spellStart"/>
      <w:r>
        <w:rPr>
          <w:rFonts w:eastAsia="Times New Roman" w:cs="Times New Roman"/>
          <w:szCs w:val="24"/>
        </w:rPr>
        <w:t>μοριοδότησης</w:t>
      </w:r>
      <w:proofErr w:type="spellEnd"/>
      <w:r>
        <w:rPr>
          <w:rFonts w:eastAsia="Times New Roman" w:cs="Times New Roman"/>
          <w:szCs w:val="24"/>
        </w:rPr>
        <w:t xml:space="preserve"> των υπαλλήλων ΔΕ οργανώνει ειδικό πρόγ</w:t>
      </w:r>
      <w:r>
        <w:rPr>
          <w:rFonts w:eastAsia="Times New Roman" w:cs="Times New Roman"/>
          <w:szCs w:val="24"/>
        </w:rPr>
        <w:t xml:space="preserve">ραμμα επιμόρφωσης στο ΕΚΔΑ, αναδιατυπώνει ζητήματα που σχετίζονται με την εργασία επιλογής </w:t>
      </w:r>
      <w:r>
        <w:rPr>
          <w:rFonts w:eastAsia="Times New Roman" w:cs="Times New Roman"/>
          <w:szCs w:val="24"/>
        </w:rPr>
        <w:t>προϊσταμένων γενικών διευθύνσεων</w:t>
      </w:r>
      <w:r>
        <w:rPr>
          <w:rFonts w:eastAsia="Times New Roman" w:cs="Times New Roman"/>
          <w:szCs w:val="24"/>
        </w:rPr>
        <w:t xml:space="preserve">, αφήνοντας όμως άθικτες όχι τις βασικές αντεργατικές ρυθμίσεις, όπως τη </w:t>
      </w:r>
      <w:proofErr w:type="spellStart"/>
      <w:r>
        <w:rPr>
          <w:rFonts w:eastAsia="Times New Roman" w:cs="Times New Roman"/>
          <w:szCs w:val="24"/>
        </w:rPr>
        <w:t>μοριοδότηση</w:t>
      </w:r>
      <w:proofErr w:type="spellEnd"/>
      <w:r>
        <w:rPr>
          <w:rFonts w:eastAsia="Times New Roman" w:cs="Times New Roman"/>
          <w:szCs w:val="24"/>
        </w:rPr>
        <w:t xml:space="preserve"> αξιολόγησης, </w:t>
      </w:r>
      <w:proofErr w:type="spellStart"/>
      <w:r>
        <w:rPr>
          <w:rFonts w:eastAsia="Times New Roman" w:cs="Times New Roman"/>
          <w:szCs w:val="24"/>
        </w:rPr>
        <w:t>μοριοδότηση</w:t>
      </w:r>
      <w:proofErr w:type="spellEnd"/>
      <w:r>
        <w:rPr>
          <w:rFonts w:eastAsia="Times New Roman" w:cs="Times New Roman"/>
          <w:szCs w:val="24"/>
        </w:rPr>
        <w:t xml:space="preserve"> ανάθεσης σε θέση ευθύνη</w:t>
      </w:r>
      <w:r>
        <w:rPr>
          <w:rFonts w:eastAsia="Times New Roman" w:cs="Times New Roman"/>
          <w:szCs w:val="24"/>
        </w:rPr>
        <w:t xml:space="preserve">ς, συνέντευξη κ.λπ., αλλά χρησιμοποιεί το ασαφές και τις ατελείς διατυπώσεις και διαδικασίες του ν.4369/2016 για να επιλέξει όποιον θέλει και για όποια θέση θέλει. Αφήνει άθικτη την </w:t>
      </w:r>
      <w:proofErr w:type="spellStart"/>
      <w:r>
        <w:rPr>
          <w:rFonts w:eastAsia="Times New Roman" w:cs="Times New Roman"/>
          <w:szCs w:val="24"/>
        </w:rPr>
        <w:t>τιμωρητική</w:t>
      </w:r>
      <w:proofErr w:type="spellEnd"/>
      <w:r>
        <w:rPr>
          <w:rFonts w:eastAsia="Times New Roman" w:cs="Times New Roman"/>
          <w:szCs w:val="24"/>
        </w:rPr>
        <w:t xml:space="preserve"> απεργοσπαστική τροπολογία που ψήφισε η Κυβέρνηση για να αντιμετ</w:t>
      </w:r>
      <w:r>
        <w:rPr>
          <w:rFonts w:eastAsia="Times New Roman" w:cs="Times New Roman"/>
          <w:szCs w:val="24"/>
        </w:rPr>
        <w:t xml:space="preserve">ωπίσουν </w:t>
      </w:r>
      <w:r w:rsidRPr="00494C15">
        <w:rPr>
          <w:rFonts w:eastAsia="Times New Roman" w:cs="Times New Roman"/>
          <w:szCs w:val="24"/>
        </w:rPr>
        <w:t>την αποχή των δημοσίων υπαλλήλων</w:t>
      </w:r>
      <w:r>
        <w:rPr>
          <w:rFonts w:eastAsia="Times New Roman" w:cs="Times New Roman"/>
          <w:szCs w:val="24"/>
        </w:rPr>
        <w:t xml:space="preserve"> από την αντιδραστική αξιολόγηση του ν.4369/2016, του «νόμου Βερναρδάκη», όπως είπαμε και παραπάνω. Θέτει ζητήματα για τη λειτουργία των υπηρεσιακών </w:t>
      </w:r>
      <w:r>
        <w:rPr>
          <w:rFonts w:eastAsia="Times New Roman" w:cs="Times New Roman"/>
          <w:szCs w:val="24"/>
        </w:rPr>
        <w:t xml:space="preserve">συμβουλίων </w:t>
      </w:r>
      <w:r>
        <w:rPr>
          <w:rFonts w:eastAsia="Times New Roman" w:cs="Times New Roman"/>
          <w:szCs w:val="24"/>
        </w:rPr>
        <w:t>αφήνοντας άθικτες πλευρές που σχετίζονται με την συγκρότ</w:t>
      </w:r>
      <w:r>
        <w:rPr>
          <w:rFonts w:eastAsia="Times New Roman" w:cs="Times New Roman"/>
          <w:szCs w:val="24"/>
        </w:rPr>
        <w:t xml:space="preserve">ησή του με τη λειτουργία τους. Διευρύνει προθεσμίες για την αντιδραστική </w:t>
      </w:r>
      <w:r>
        <w:rPr>
          <w:rFonts w:eastAsia="Times New Roman" w:cs="Times New Roman"/>
          <w:szCs w:val="24"/>
        </w:rPr>
        <w:lastRenderedPageBreak/>
        <w:t>αξιολόγηση, προσπαθώντας να την υλοποιήσει με κάθε τρόπο και παρά την αποχή των δημοσίων υπαλλήλων</w:t>
      </w:r>
      <w:r w:rsidRPr="00494C15">
        <w:rPr>
          <w:rFonts w:eastAsia="Times New Roman" w:cs="Times New Roman"/>
          <w:szCs w:val="24"/>
        </w:rPr>
        <w:t xml:space="preserve"> που την έχουν απορρίψει στην πράξη</w:t>
      </w:r>
      <w:r>
        <w:rPr>
          <w:rFonts w:eastAsia="Times New Roman" w:cs="Times New Roman"/>
          <w:szCs w:val="24"/>
        </w:rPr>
        <w:t>.</w:t>
      </w:r>
    </w:p>
    <w:p w14:paraId="20A4E894" w14:textId="77777777" w:rsidR="005D4821" w:rsidRDefault="006B233D">
      <w:pPr>
        <w:spacing w:line="600" w:lineRule="auto"/>
        <w:ind w:firstLine="720"/>
        <w:contextualSpacing/>
        <w:jc w:val="both"/>
        <w:rPr>
          <w:rFonts w:eastAsia="Times New Roman" w:cs="Times New Roman"/>
          <w:szCs w:val="24"/>
        </w:rPr>
      </w:pPr>
      <w:r>
        <w:rPr>
          <w:rFonts w:eastAsia="Times New Roman" w:cs="Times New Roman"/>
          <w:szCs w:val="24"/>
        </w:rPr>
        <w:t>Τ</w:t>
      </w:r>
      <w:r w:rsidRPr="00494C15">
        <w:rPr>
          <w:rFonts w:eastAsia="Times New Roman" w:cs="Times New Roman"/>
          <w:szCs w:val="24"/>
        </w:rPr>
        <w:t>ο νομοσχέδιο έρχεται να ενισχύσει αυταπάτες</w:t>
      </w:r>
      <w:r>
        <w:rPr>
          <w:rFonts w:eastAsia="Times New Roman" w:cs="Times New Roman"/>
          <w:szCs w:val="24"/>
        </w:rPr>
        <w:t>,</w:t>
      </w:r>
      <w:r w:rsidRPr="00494C15">
        <w:rPr>
          <w:rFonts w:eastAsia="Times New Roman" w:cs="Times New Roman"/>
          <w:szCs w:val="24"/>
        </w:rPr>
        <w:t xml:space="preserve"> προσδοκίες απατηλ</w:t>
      </w:r>
      <w:r>
        <w:rPr>
          <w:rFonts w:eastAsia="Times New Roman" w:cs="Times New Roman"/>
          <w:szCs w:val="24"/>
        </w:rPr>
        <w:t>έ</w:t>
      </w:r>
      <w:r w:rsidRPr="00494C15">
        <w:rPr>
          <w:rFonts w:eastAsia="Times New Roman" w:cs="Times New Roman"/>
          <w:szCs w:val="24"/>
        </w:rPr>
        <w:t>ς πλατιών λαϊκών στ</w:t>
      </w:r>
      <w:r>
        <w:rPr>
          <w:rFonts w:eastAsia="Times New Roman" w:cs="Times New Roman"/>
          <w:szCs w:val="24"/>
        </w:rPr>
        <w:t>ρωμάτων, ότι μπορεί να υπάρξει μι</w:t>
      </w:r>
      <w:r w:rsidRPr="00494C15">
        <w:rPr>
          <w:rFonts w:eastAsia="Times New Roman" w:cs="Times New Roman"/>
          <w:szCs w:val="24"/>
        </w:rPr>
        <w:t>α φι</w:t>
      </w:r>
      <w:r>
        <w:rPr>
          <w:rFonts w:eastAsia="Times New Roman" w:cs="Times New Roman"/>
          <w:szCs w:val="24"/>
        </w:rPr>
        <w:t xml:space="preserve">λολαϊκή διακυβέρνηση του ΣΥΡΙΖΑ, </w:t>
      </w:r>
      <w:r w:rsidRPr="00494C15">
        <w:rPr>
          <w:rFonts w:eastAsia="Times New Roman" w:cs="Times New Roman"/>
          <w:szCs w:val="24"/>
        </w:rPr>
        <w:t>ότι μπορεί να έχουμε κράτους δικαίου</w:t>
      </w:r>
      <w:r>
        <w:rPr>
          <w:rFonts w:eastAsia="Times New Roman" w:cs="Times New Roman"/>
          <w:szCs w:val="24"/>
        </w:rPr>
        <w:t>, ότι μπορεί να υπάρξει μι</w:t>
      </w:r>
      <w:r w:rsidRPr="00494C15">
        <w:rPr>
          <w:rFonts w:eastAsia="Times New Roman" w:cs="Times New Roman"/>
          <w:szCs w:val="24"/>
        </w:rPr>
        <w:t>α δημόσια διοίκηση που θα είναι στην υπηρεσία του λαού και των αναγκών του</w:t>
      </w:r>
      <w:r>
        <w:rPr>
          <w:rFonts w:eastAsia="Times New Roman" w:cs="Times New Roman"/>
          <w:szCs w:val="24"/>
        </w:rPr>
        <w:t>.</w:t>
      </w:r>
      <w:r w:rsidRPr="00494C15">
        <w:rPr>
          <w:rFonts w:eastAsia="Times New Roman" w:cs="Times New Roman"/>
          <w:szCs w:val="24"/>
        </w:rPr>
        <w:t xml:space="preserve"> </w:t>
      </w:r>
    </w:p>
    <w:p w14:paraId="20A4E895" w14:textId="77777777" w:rsidR="005D4821" w:rsidRDefault="006B233D">
      <w:pPr>
        <w:spacing w:line="600" w:lineRule="auto"/>
        <w:ind w:firstLine="720"/>
        <w:contextualSpacing/>
        <w:jc w:val="both"/>
        <w:rPr>
          <w:rFonts w:eastAsia="Times New Roman" w:cs="Times New Roman"/>
          <w:szCs w:val="24"/>
        </w:rPr>
      </w:pPr>
      <w:r>
        <w:rPr>
          <w:rFonts w:eastAsia="Times New Roman" w:cs="Times New Roman"/>
          <w:szCs w:val="24"/>
        </w:rPr>
        <w:t xml:space="preserve">Στο </w:t>
      </w:r>
      <w:r>
        <w:rPr>
          <w:rFonts w:eastAsia="Times New Roman" w:cs="Times New Roman"/>
          <w:szCs w:val="24"/>
        </w:rPr>
        <w:t>σχέδιο νόμου γίνεται η επίκλη</w:t>
      </w:r>
      <w:r w:rsidRPr="00494C15">
        <w:rPr>
          <w:rFonts w:eastAsia="Times New Roman" w:cs="Times New Roman"/>
          <w:szCs w:val="24"/>
        </w:rPr>
        <w:t>ση της Ευρωπαϊκής Ένωσης</w:t>
      </w:r>
      <w:r>
        <w:rPr>
          <w:rFonts w:eastAsia="Times New Roman" w:cs="Times New Roman"/>
          <w:szCs w:val="24"/>
        </w:rPr>
        <w:t>,</w:t>
      </w:r>
      <w:r w:rsidRPr="00494C15">
        <w:rPr>
          <w:rFonts w:eastAsia="Times New Roman" w:cs="Times New Roman"/>
          <w:szCs w:val="24"/>
        </w:rPr>
        <w:t xml:space="preserve"> των αποφάσεων </w:t>
      </w:r>
      <w:r>
        <w:rPr>
          <w:rFonts w:eastAsia="Times New Roman" w:cs="Times New Roman"/>
          <w:szCs w:val="24"/>
        </w:rPr>
        <w:t>της,</w:t>
      </w:r>
      <w:r w:rsidRPr="00494C15">
        <w:rPr>
          <w:rFonts w:eastAsia="Times New Roman" w:cs="Times New Roman"/>
          <w:szCs w:val="24"/>
        </w:rPr>
        <w:t xml:space="preserve"> των </w:t>
      </w:r>
      <w:r>
        <w:rPr>
          <w:rFonts w:eastAsia="Times New Roman" w:cs="Times New Roman"/>
          <w:szCs w:val="24"/>
        </w:rPr>
        <w:t>ο</w:t>
      </w:r>
      <w:r w:rsidRPr="00494C15">
        <w:rPr>
          <w:rFonts w:eastAsia="Times New Roman" w:cs="Times New Roman"/>
          <w:szCs w:val="24"/>
        </w:rPr>
        <w:t xml:space="preserve">δηγιών </w:t>
      </w:r>
      <w:r>
        <w:rPr>
          <w:rFonts w:eastAsia="Times New Roman" w:cs="Times New Roman"/>
          <w:szCs w:val="24"/>
        </w:rPr>
        <w:t>της,</w:t>
      </w:r>
      <w:r w:rsidRPr="00494C15">
        <w:rPr>
          <w:rFonts w:eastAsia="Times New Roman" w:cs="Times New Roman"/>
          <w:szCs w:val="24"/>
        </w:rPr>
        <w:t xml:space="preserve"> της </w:t>
      </w:r>
      <w:r>
        <w:rPr>
          <w:rFonts w:eastAsia="Times New Roman" w:cs="Times New Roman"/>
          <w:szCs w:val="24"/>
        </w:rPr>
        <w:t>ανάγκης</w:t>
      </w:r>
      <w:r w:rsidRPr="00494C15">
        <w:rPr>
          <w:rFonts w:eastAsia="Times New Roman" w:cs="Times New Roman"/>
          <w:szCs w:val="24"/>
        </w:rPr>
        <w:t xml:space="preserve"> προσαρμογής της </w:t>
      </w:r>
      <w:r>
        <w:rPr>
          <w:rFonts w:eastAsia="Times New Roman" w:cs="Times New Roman"/>
          <w:szCs w:val="24"/>
        </w:rPr>
        <w:t>δ</w:t>
      </w:r>
      <w:r w:rsidRPr="00494C15">
        <w:rPr>
          <w:rFonts w:eastAsia="Times New Roman" w:cs="Times New Roman"/>
          <w:szCs w:val="24"/>
        </w:rPr>
        <w:t xml:space="preserve">ημόσιας </w:t>
      </w:r>
      <w:r>
        <w:rPr>
          <w:rFonts w:eastAsia="Times New Roman" w:cs="Times New Roman"/>
          <w:szCs w:val="24"/>
        </w:rPr>
        <w:t>δ</w:t>
      </w:r>
      <w:r w:rsidRPr="00494C15">
        <w:rPr>
          <w:rFonts w:eastAsia="Times New Roman" w:cs="Times New Roman"/>
          <w:szCs w:val="24"/>
        </w:rPr>
        <w:t>ιοίκησης</w:t>
      </w:r>
      <w:r>
        <w:rPr>
          <w:rFonts w:eastAsia="Times New Roman" w:cs="Times New Roman"/>
          <w:szCs w:val="24"/>
        </w:rPr>
        <w:t>.</w:t>
      </w:r>
      <w:r w:rsidRPr="00494C15">
        <w:rPr>
          <w:rFonts w:eastAsia="Times New Roman" w:cs="Times New Roman"/>
          <w:szCs w:val="24"/>
        </w:rPr>
        <w:t xml:space="preserve"> </w:t>
      </w:r>
      <w:r>
        <w:rPr>
          <w:rFonts w:eastAsia="Times New Roman" w:cs="Times New Roman"/>
          <w:szCs w:val="24"/>
        </w:rPr>
        <w:t>Α</w:t>
      </w:r>
      <w:r w:rsidRPr="00494C15">
        <w:rPr>
          <w:rFonts w:eastAsia="Times New Roman" w:cs="Times New Roman"/>
          <w:szCs w:val="24"/>
        </w:rPr>
        <w:t>π</w:t>
      </w:r>
      <w:r>
        <w:rPr>
          <w:rFonts w:eastAsia="Times New Roman" w:cs="Times New Roman"/>
          <w:szCs w:val="24"/>
        </w:rPr>
        <w:t>’ όλα</w:t>
      </w:r>
      <w:r w:rsidRPr="00494C15">
        <w:rPr>
          <w:rFonts w:eastAsia="Times New Roman" w:cs="Times New Roman"/>
          <w:szCs w:val="24"/>
        </w:rPr>
        <w:t xml:space="preserve"> αυτά αποκαλύπτεται </w:t>
      </w:r>
      <w:r>
        <w:rPr>
          <w:rFonts w:eastAsia="Times New Roman" w:cs="Times New Roman"/>
          <w:szCs w:val="24"/>
        </w:rPr>
        <w:t>ό</w:t>
      </w:r>
      <w:r w:rsidRPr="00494C15">
        <w:rPr>
          <w:rFonts w:eastAsia="Times New Roman" w:cs="Times New Roman"/>
          <w:szCs w:val="24"/>
        </w:rPr>
        <w:t>τι ενοποιούνται</w:t>
      </w:r>
      <w:r>
        <w:rPr>
          <w:rFonts w:eastAsia="Times New Roman" w:cs="Times New Roman"/>
          <w:szCs w:val="24"/>
        </w:rPr>
        <w:t xml:space="preserve"> οι</w:t>
      </w:r>
      <w:r w:rsidRPr="00494C15">
        <w:rPr>
          <w:rFonts w:eastAsia="Times New Roman" w:cs="Times New Roman"/>
          <w:szCs w:val="24"/>
        </w:rPr>
        <w:t xml:space="preserve"> λειτουργίες</w:t>
      </w:r>
      <w:r>
        <w:rPr>
          <w:rFonts w:eastAsia="Times New Roman" w:cs="Times New Roman"/>
          <w:szCs w:val="24"/>
        </w:rPr>
        <w:t>,</w:t>
      </w:r>
      <w:r w:rsidRPr="00494C15">
        <w:rPr>
          <w:rFonts w:eastAsia="Times New Roman" w:cs="Times New Roman"/>
          <w:szCs w:val="24"/>
        </w:rPr>
        <w:t xml:space="preserve"> οικονομικές</w:t>
      </w:r>
      <w:r>
        <w:rPr>
          <w:rFonts w:eastAsia="Times New Roman" w:cs="Times New Roman"/>
          <w:szCs w:val="24"/>
        </w:rPr>
        <w:t>,</w:t>
      </w:r>
      <w:r w:rsidRPr="00494C15">
        <w:rPr>
          <w:rFonts w:eastAsia="Times New Roman" w:cs="Times New Roman"/>
          <w:szCs w:val="24"/>
        </w:rPr>
        <w:t xml:space="preserve"> </w:t>
      </w:r>
      <w:r>
        <w:rPr>
          <w:rFonts w:eastAsia="Times New Roman" w:cs="Times New Roman"/>
          <w:szCs w:val="24"/>
        </w:rPr>
        <w:t>στρατιωτικές,</w:t>
      </w:r>
      <w:r w:rsidRPr="00494C15">
        <w:rPr>
          <w:rFonts w:eastAsia="Times New Roman" w:cs="Times New Roman"/>
          <w:szCs w:val="24"/>
        </w:rPr>
        <w:t xml:space="preserve"> καταστα</w:t>
      </w:r>
      <w:r>
        <w:rPr>
          <w:rFonts w:eastAsia="Times New Roman" w:cs="Times New Roman"/>
          <w:szCs w:val="24"/>
        </w:rPr>
        <w:t>λ</w:t>
      </w:r>
      <w:r w:rsidRPr="00494C15">
        <w:rPr>
          <w:rFonts w:eastAsia="Times New Roman" w:cs="Times New Roman"/>
          <w:szCs w:val="24"/>
        </w:rPr>
        <w:t>τικές</w:t>
      </w:r>
      <w:r>
        <w:rPr>
          <w:rFonts w:eastAsia="Times New Roman" w:cs="Times New Roman"/>
          <w:szCs w:val="24"/>
        </w:rPr>
        <w:t>,</w:t>
      </w:r>
      <w:r w:rsidRPr="00494C15">
        <w:rPr>
          <w:rFonts w:eastAsia="Times New Roman" w:cs="Times New Roman"/>
          <w:szCs w:val="24"/>
        </w:rPr>
        <w:t xml:space="preserve"> σε αυτή</w:t>
      </w:r>
      <w:r>
        <w:rPr>
          <w:rFonts w:eastAsia="Times New Roman" w:cs="Times New Roman"/>
          <w:szCs w:val="24"/>
        </w:rPr>
        <w:t>ν</w:t>
      </w:r>
      <w:r w:rsidRPr="00494C15">
        <w:rPr>
          <w:rFonts w:eastAsia="Times New Roman" w:cs="Times New Roman"/>
          <w:szCs w:val="24"/>
        </w:rPr>
        <w:t xml:space="preserve"> τη δια</w:t>
      </w:r>
      <w:r w:rsidRPr="00494C15">
        <w:rPr>
          <w:rFonts w:eastAsia="Times New Roman" w:cs="Times New Roman"/>
          <w:szCs w:val="24"/>
        </w:rPr>
        <w:t xml:space="preserve">δικασία των διακρατικών </w:t>
      </w:r>
      <w:r>
        <w:rPr>
          <w:rFonts w:eastAsia="Times New Roman" w:cs="Times New Roman"/>
          <w:szCs w:val="24"/>
        </w:rPr>
        <w:t>ιμπεριαλιστικών</w:t>
      </w:r>
      <w:r w:rsidRPr="00494C15">
        <w:rPr>
          <w:rFonts w:eastAsia="Times New Roman" w:cs="Times New Roman"/>
          <w:szCs w:val="24"/>
        </w:rPr>
        <w:t xml:space="preserve"> οργανισμ</w:t>
      </w:r>
      <w:r>
        <w:rPr>
          <w:rFonts w:eastAsia="Times New Roman" w:cs="Times New Roman"/>
          <w:szCs w:val="24"/>
        </w:rPr>
        <w:t>ών.</w:t>
      </w:r>
      <w:r w:rsidRPr="00494C15">
        <w:rPr>
          <w:rFonts w:eastAsia="Times New Roman" w:cs="Times New Roman"/>
          <w:szCs w:val="24"/>
        </w:rPr>
        <w:t xml:space="preserve"> </w:t>
      </w:r>
      <w:r>
        <w:rPr>
          <w:rFonts w:eastAsia="Times New Roman" w:cs="Times New Roman"/>
          <w:szCs w:val="24"/>
        </w:rPr>
        <w:t>Η</w:t>
      </w:r>
      <w:r w:rsidRPr="00494C15">
        <w:rPr>
          <w:rFonts w:eastAsia="Times New Roman" w:cs="Times New Roman"/>
          <w:szCs w:val="24"/>
        </w:rPr>
        <w:t xml:space="preserve"> ουσία της </w:t>
      </w:r>
      <w:proofErr w:type="spellStart"/>
      <w:r>
        <w:rPr>
          <w:rFonts w:eastAsia="Times New Roman" w:cs="Times New Roman"/>
          <w:szCs w:val="24"/>
        </w:rPr>
        <w:t>εννοιοποίησης</w:t>
      </w:r>
      <w:proofErr w:type="spellEnd"/>
      <w:r>
        <w:rPr>
          <w:rFonts w:eastAsia="Times New Roman" w:cs="Times New Roman"/>
          <w:szCs w:val="24"/>
        </w:rPr>
        <w:t xml:space="preserve"> </w:t>
      </w:r>
      <w:r w:rsidRPr="00494C15">
        <w:rPr>
          <w:rFonts w:eastAsia="Times New Roman" w:cs="Times New Roman"/>
          <w:szCs w:val="24"/>
        </w:rPr>
        <w:t xml:space="preserve">βρίσκεται ακριβώς </w:t>
      </w:r>
      <w:r>
        <w:rPr>
          <w:rFonts w:eastAsia="Times New Roman" w:cs="Times New Roman"/>
          <w:szCs w:val="24"/>
        </w:rPr>
        <w:t>στ</w:t>
      </w:r>
      <w:r w:rsidRPr="00494C15">
        <w:rPr>
          <w:rFonts w:eastAsia="Times New Roman" w:cs="Times New Roman"/>
          <w:szCs w:val="24"/>
        </w:rPr>
        <w:t>η στ</w:t>
      </w:r>
      <w:r>
        <w:rPr>
          <w:rFonts w:eastAsia="Times New Roman" w:cs="Times New Roman"/>
          <w:szCs w:val="24"/>
        </w:rPr>
        <w:t>ρ</w:t>
      </w:r>
      <w:r w:rsidRPr="00494C15">
        <w:rPr>
          <w:rFonts w:eastAsia="Times New Roman" w:cs="Times New Roman"/>
          <w:szCs w:val="24"/>
        </w:rPr>
        <w:t>α</w:t>
      </w:r>
      <w:r>
        <w:rPr>
          <w:rFonts w:eastAsia="Times New Roman" w:cs="Times New Roman"/>
          <w:szCs w:val="24"/>
        </w:rPr>
        <w:t>τηγ</w:t>
      </w:r>
      <w:r w:rsidRPr="00494C15">
        <w:rPr>
          <w:rFonts w:eastAsia="Times New Roman" w:cs="Times New Roman"/>
          <w:szCs w:val="24"/>
        </w:rPr>
        <w:t>ική και στα συμφέροντα της αστικής τάξης</w:t>
      </w:r>
      <w:r>
        <w:rPr>
          <w:rFonts w:eastAsia="Times New Roman" w:cs="Times New Roman"/>
          <w:szCs w:val="24"/>
        </w:rPr>
        <w:t>,</w:t>
      </w:r>
      <w:r w:rsidRPr="00494C15">
        <w:rPr>
          <w:rFonts w:eastAsia="Times New Roman" w:cs="Times New Roman"/>
          <w:szCs w:val="24"/>
        </w:rPr>
        <w:t xml:space="preserve"> σε συνθήκες όλο και πιο </w:t>
      </w:r>
      <w:r>
        <w:rPr>
          <w:rFonts w:eastAsia="Times New Roman" w:cs="Times New Roman"/>
          <w:szCs w:val="24"/>
        </w:rPr>
        <w:t xml:space="preserve">εντεινόμενης καπιταλιστικής </w:t>
      </w:r>
      <w:r w:rsidRPr="00494C15">
        <w:rPr>
          <w:rFonts w:eastAsia="Times New Roman" w:cs="Times New Roman"/>
          <w:szCs w:val="24"/>
        </w:rPr>
        <w:t xml:space="preserve">διεθνοποίησης και </w:t>
      </w:r>
      <w:r>
        <w:rPr>
          <w:rFonts w:eastAsia="Times New Roman" w:cs="Times New Roman"/>
          <w:szCs w:val="24"/>
        </w:rPr>
        <w:t xml:space="preserve">έντασης </w:t>
      </w:r>
      <w:r w:rsidRPr="00494C15">
        <w:rPr>
          <w:rFonts w:eastAsia="Times New Roman" w:cs="Times New Roman"/>
          <w:szCs w:val="24"/>
        </w:rPr>
        <w:t>βέβαια των αντιθέσεων</w:t>
      </w:r>
      <w:r>
        <w:rPr>
          <w:rFonts w:eastAsia="Times New Roman" w:cs="Times New Roman"/>
          <w:szCs w:val="24"/>
        </w:rPr>
        <w:t>.</w:t>
      </w:r>
      <w:r w:rsidRPr="00494C15">
        <w:rPr>
          <w:rFonts w:eastAsia="Times New Roman" w:cs="Times New Roman"/>
          <w:szCs w:val="24"/>
        </w:rPr>
        <w:t xml:space="preserve"> </w:t>
      </w:r>
    </w:p>
    <w:p w14:paraId="20A4E896" w14:textId="77777777" w:rsidR="005D4821" w:rsidRDefault="006B233D">
      <w:pPr>
        <w:spacing w:line="600" w:lineRule="auto"/>
        <w:ind w:firstLine="720"/>
        <w:jc w:val="both"/>
        <w:rPr>
          <w:rFonts w:eastAsia="Times New Roman" w:cs="Times New Roman"/>
          <w:szCs w:val="24"/>
        </w:rPr>
      </w:pPr>
      <w:r w:rsidRPr="004B24F9">
        <w:rPr>
          <w:rFonts w:eastAsia="Times New Roman" w:cs="Times New Roman"/>
          <w:szCs w:val="24"/>
        </w:rPr>
        <w:lastRenderedPageBreak/>
        <w:t>Είναι</w:t>
      </w:r>
      <w:r w:rsidRPr="004B24F9">
        <w:rPr>
          <w:rFonts w:eastAsia="Times New Roman" w:cs="Times New Roman"/>
          <w:szCs w:val="24"/>
        </w:rPr>
        <w:t xml:space="preserve"> μία στρατηγική προσαρμογής της δημόσιας διοίκησης στις σημερινές ανάγκες για την </w:t>
      </w:r>
      <w:r>
        <w:rPr>
          <w:rFonts w:eastAsia="Times New Roman" w:cs="Times New Roman"/>
          <w:szCs w:val="24"/>
        </w:rPr>
        <w:t>αύξηση της</w:t>
      </w:r>
      <w:r w:rsidRPr="004B24F9">
        <w:rPr>
          <w:rFonts w:eastAsia="Times New Roman" w:cs="Times New Roman"/>
          <w:szCs w:val="24"/>
        </w:rPr>
        <w:t xml:space="preserve"> ανταγωνιστικότητας των </w:t>
      </w:r>
      <w:r>
        <w:rPr>
          <w:rFonts w:eastAsia="Times New Roman" w:cs="Times New Roman"/>
          <w:szCs w:val="24"/>
        </w:rPr>
        <w:t>επιχειρηματικών</w:t>
      </w:r>
      <w:r w:rsidRPr="004B24F9">
        <w:rPr>
          <w:rFonts w:eastAsia="Times New Roman" w:cs="Times New Roman"/>
          <w:szCs w:val="24"/>
        </w:rPr>
        <w:t xml:space="preserve"> ομίλων</w:t>
      </w:r>
      <w:r>
        <w:rPr>
          <w:rFonts w:eastAsia="Times New Roman" w:cs="Times New Roman"/>
          <w:szCs w:val="24"/>
        </w:rPr>
        <w:t>, της παραγωγικής α</w:t>
      </w:r>
      <w:r w:rsidRPr="004B24F9">
        <w:rPr>
          <w:rFonts w:eastAsia="Times New Roman" w:cs="Times New Roman"/>
          <w:szCs w:val="24"/>
        </w:rPr>
        <w:t>νασυγκρότησης</w:t>
      </w:r>
      <w:r>
        <w:rPr>
          <w:rFonts w:eastAsia="Times New Roman" w:cs="Times New Roman"/>
          <w:szCs w:val="24"/>
        </w:rPr>
        <w:t>,</w:t>
      </w:r>
      <w:r w:rsidRPr="004B24F9">
        <w:rPr>
          <w:rFonts w:eastAsia="Times New Roman" w:cs="Times New Roman"/>
          <w:szCs w:val="24"/>
        </w:rPr>
        <w:t xml:space="preserve"> της </w:t>
      </w:r>
      <w:r>
        <w:rPr>
          <w:rFonts w:eastAsia="Times New Roman" w:cs="Times New Roman"/>
          <w:szCs w:val="24"/>
        </w:rPr>
        <w:t>καπιταλιστικής</w:t>
      </w:r>
      <w:r w:rsidRPr="004B24F9">
        <w:rPr>
          <w:rFonts w:eastAsia="Times New Roman" w:cs="Times New Roman"/>
          <w:szCs w:val="24"/>
        </w:rPr>
        <w:t xml:space="preserve"> οικονομίας</w:t>
      </w:r>
      <w:r>
        <w:rPr>
          <w:rFonts w:eastAsia="Times New Roman" w:cs="Times New Roman"/>
          <w:szCs w:val="24"/>
        </w:rPr>
        <w:t>. Ο</w:t>
      </w:r>
      <w:r w:rsidRPr="004B24F9">
        <w:rPr>
          <w:rFonts w:eastAsia="Times New Roman" w:cs="Times New Roman"/>
          <w:szCs w:val="24"/>
        </w:rPr>
        <w:t>ι μεταρρυθμίσεις</w:t>
      </w:r>
      <w:r>
        <w:rPr>
          <w:rFonts w:eastAsia="Times New Roman" w:cs="Times New Roman"/>
          <w:szCs w:val="24"/>
        </w:rPr>
        <w:t>,</w:t>
      </w:r>
      <w:r w:rsidRPr="004B24F9">
        <w:rPr>
          <w:rFonts w:eastAsia="Times New Roman" w:cs="Times New Roman"/>
          <w:szCs w:val="24"/>
        </w:rPr>
        <w:t xml:space="preserve"> οι εκσυγχρονισμοί</w:t>
      </w:r>
      <w:r>
        <w:rPr>
          <w:rFonts w:eastAsia="Times New Roman" w:cs="Times New Roman"/>
          <w:szCs w:val="24"/>
        </w:rPr>
        <w:t xml:space="preserve"> και</w:t>
      </w:r>
      <w:r w:rsidRPr="004B24F9">
        <w:rPr>
          <w:rFonts w:eastAsia="Times New Roman" w:cs="Times New Roman"/>
          <w:szCs w:val="24"/>
        </w:rPr>
        <w:t xml:space="preserve"> οι όποιες αλλαγές έρχονται ακριβώς</w:t>
      </w:r>
      <w:r>
        <w:rPr>
          <w:rFonts w:eastAsia="Times New Roman" w:cs="Times New Roman"/>
          <w:szCs w:val="24"/>
        </w:rPr>
        <w:t xml:space="preserve"> για </w:t>
      </w:r>
      <w:r w:rsidRPr="004B24F9">
        <w:rPr>
          <w:rFonts w:eastAsia="Times New Roman" w:cs="Times New Roman"/>
          <w:szCs w:val="24"/>
        </w:rPr>
        <w:t>να βελτιώσουν την αποτελεσματικότητα</w:t>
      </w:r>
      <w:r>
        <w:rPr>
          <w:rFonts w:eastAsia="Times New Roman" w:cs="Times New Roman"/>
          <w:szCs w:val="24"/>
        </w:rPr>
        <w:t xml:space="preserve"> π</w:t>
      </w:r>
      <w:r w:rsidRPr="004B24F9">
        <w:rPr>
          <w:rFonts w:eastAsia="Times New Roman" w:cs="Times New Roman"/>
          <w:szCs w:val="24"/>
        </w:rPr>
        <w:t xml:space="preserve">ρος όφελος των </w:t>
      </w:r>
      <w:r>
        <w:rPr>
          <w:rFonts w:eastAsia="Times New Roman" w:cs="Times New Roman"/>
          <w:szCs w:val="24"/>
        </w:rPr>
        <w:t>επιχειρηματικών ομίλων.</w:t>
      </w:r>
    </w:p>
    <w:p w14:paraId="20A4E897"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Η</w:t>
      </w:r>
      <w:r w:rsidRPr="004B24F9">
        <w:rPr>
          <w:rFonts w:eastAsia="Times New Roman" w:cs="Times New Roman"/>
          <w:szCs w:val="24"/>
        </w:rPr>
        <w:t xml:space="preserve"> ιστορική πείρα δείχνει ότι </w:t>
      </w:r>
      <w:r>
        <w:rPr>
          <w:rFonts w:eastAsia="Times New Roman" w:cs="Times New Roman"/>
          <w:szCs w:val="24"/>
        </w:rPr>
        <w:t>η ανα</w:t>
      </w:r>
      <w:r w:rsidRPr="004B24F9">
        <w:rPr>
          <w:rFonts w:eastAsia="Times New Roman" w:cs="Times New Roman"/>
          <w:szCs w:val="24"/>
        </w:rPr>
        <w:t xml:space="preserve">διοργάνωση διαφόρων λειτουργιών και πλευρών του </w:t>
      </w:r>
      <w:r>
        <w:rPr>
          <w:rFonts w:eastAsia="Times New Roman" w:cs="Times New Roman"/>
          <w:szCs w:val="24"/>
        </w:rPr>
        <w:t>κ</w:t>
      </w:r>
      <w:r w:rsidRPr="004B24F9">
        <w:rPr>
          <w:rFonts w:eastAsia="Times New Roman" w:cs="Times New Roman"/>
          <w:szCs w:val="24"/>
        </w:rPr>
        <w:t xml:space="preserve">ράτους </w:t>
      </w:r>
      <w:r>
        <w:rPr>
          <w:rFonts w:eastAsia="Times New Roman" w:cs="Times New Roman"/>
          <w:szCs w:val="24"/>
        </w:rPr>
        <w:t>γινόταν</w:t>
      </w:r>
      <w:r w:rsidRPr="004B24F9">
        <w:rPr>
          <w:rFonts w:eastAsia="Times New Roman" w:cs="Times New Roman"/>
          <w:szCs w:val="24"/>
        </w:rPr>
        <w:t xml:space="preserve"> </w:t>
      </w:r>
      <w:r>
        <w:rPr>
          <w:rFonts w:eastAsia="Times New Roman" w:cs="Times New Roman"/>
          <w:szCs w:val="24"/>
        </w:rPr>
        <w:t>ή</w:t>
      </w:r>
      <w:r w:rsidRPr="004B24F9">
        <w:rPr>
          <w:rFonts w:eastAsia="Times New Roman" w:cs="Times New Roman"/>
          <w:szCs w:val="24"/>
        </w:rPr>
        <w:t xml:space="preserve"> </w:t>
      </w:r>
      <w:r>
        <w:rPr>
          <w:rFonts w:eastAsia="Times New Roman" w:cs="Times New Roman"/>
          <w:szCs w:val="24"/>
        </w:rPr>
        <w:t>επιχειρείτο</w:t>
      </w:r>
      <w:r w:rsidRPr="004B24F9">
        <w:rPr>
          <w:rFonts w:eastAsia="Times New Roman" w:cs="Times New Roman"/>
          <w:szCs w:val="24"/>
        </w:rPr>
        <w:t xml:space="preserve"> να γίνει στην πορεία διαμόρ</w:t>
      </w:r>
      <w:r w:rsidRPr="004B24F9">
        <w:rPr>
          <w:rFonts w:eastAsia="Times New Roman" w:cs="Times New Roman"/>
          <w:szCs w:val="24"/>
        </w:rPr>
        <w:t>φωσης και εξέλιξης του</w:t>
      </w:r>
      <w:r>
        <w:rPr>
          <w:rFonts w:eastAsia="Times New Roman" w:cs="Times New Roman"/>
          <w:szCs w:val="24"/>
        </w:rPr>
        <w:t>. Το αστικό, όμως,</w:t>
      </w:r>
      <w:r w:rsidRPr="004B24F9">
        <w:rPr>
          <w:rFonts w:eastAsia="Times New Roman" w:cs="Times New Roman"/>
          <w:szCs w:val="24"/>
        </w:rPr>
        <w:t xml:space="preserve"> κράτος παρέμενε ταξικό</w:t>
      </w:r>
      <w:r>
        <w:rPr>
          <w:rFonts w:eastAsia="Times New Roman" w:cs="Times New Roman"/>
          <w:szCs w:val="24"/>
        </w:rPr>
        <w:t>,</w:t>
      </w:r>
      <w:r w:rsidRPr="004B24F9">
        <w:rPr>
          <w:rFonts w:eastAsia="Times New Roman" w:cs="Times New Roman"/>
          <w:szCs w:val="24"/>
        </w:rPr>
        <w:t xml:space="preserve"> καταπιεστικό</w:t>
      </w:r>
      <w:r>
        <w:rPr>
          <w:rFonts w:eastAsia="Times New Roman" w:cs="Times New Roman"/>
          <w:szCs w:val="24"/>
        </w:rPr>
        <w:t>,</w:t>
      </w:r>
      <w:r w:rsidRPr="004B24F9">
        <w:rPr>
          <w:rFonts w:eastAsia="Times New Roman" w:cs="Times New Roman"/>
          <w:szCs w:val="24"/>
        </w:rPr>
        <w:t xml:space="preserve"> καταστα</w:t>
      </w:r>
      <w:r>
        <w:rPr>
          <w:rFonts w:eastAsia="Times New Roman" w:cs="Times New Roman"/>
          <w:szCs w:val="24"/>
        </w:rPr>
        <w:t>λ</w:t>
      </w:r>
      <w:r w:rsidRPr="004B24F9">
        <w:rPr>
          <w:rFonts w:eastAsia="Times New Roman" w:cs="Times New Roman"/>
          <w:szCs w:val="24"/>
        </w:rPr>
        <w:t>τικό</w:t>
      </w:r>
      <w:r>
        <w:rPr>
          <w:rFonts w:eastAsia="Times New Roman" w:cs="Times New Roman"/>
          <w:szCs w:val="24"/>
        </w:rPr>
        <w:t>,</w:t>
      </w:r>
      <w:r w:rsidRPr="004B24F9">
        <w:rPr>
          <w:rFonts w:eastAsia="Times New Roman" w:cs="Times New Roman"/>
          <w:szCs w:val="24"/>
        </w:rPr>
        <w:t xml:space="preserve"> όργανο χειραγώγησης και αναστολής της ανόδου του εργατικού κινήματος</w:t>
      </w:r>
      <w:r>
        <w:rPr>
          <w:rFonts w:eastAsia="Times New Roman" w:cs="Times New Roman"/>
          <w:szCs w:val="24"/>
        </w:rPr>
        <w:t>,</w:t>
      </w:r>
      <w:r w:rsidRPr="004B24F9">
        <w:rPr>
          <w:rFonts w:eastAsia="Times New Roman" w:cs="Times New Roman"/>
          <w:szCs w:val="24"/>
        </w:rPr>
        <w:t xml:space="preserve"> όργανο έκφρασης των γενικών </w:t>
      </w:r>
      <w:r>
        <w:rPr>
          <w:rFonts w:eastAsia="Times New Roman" w:cs="Times New Roman"/>
          <w:szCs w:val="24"/>
        </w:rPr>
        <w:t>συνολικών</w:t>
      </w:r>
      <w:r w:rsidRPr="004B24F9">
        <w:rPr>
          <w:rFonts w:eastAsia="Times New Roman" w:cs="Times New Roman"/>
          <w:szCs w:val="24"/>
        </w:rPr>
        <w:t xml:space="preserve"> συμφερόντων της αστικής τάξης</w:t>
      </w:r>
      <w:r>
        <w:rPr>
          <w:rFonts w:eastAsia="Times New Roman" w:cs="Times New Roman"/>
          <w:szCs w:val="24"/>
        </w:rPr>
        <w:t xml:space="preserve">. </w:t>
      </w:r>
    </w:p>
    <w:p w14:paraId="20A4E898"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Η εναλλαγή πολιτικών δ</w:t>
      </w:r>
      <w:r w:rsidRPr="004B24F9">
        <w:rPr>
          <w:rFonts w:eastAsia="Times New Roman" w:cs="Times New Roman"/>
          <w:szCs w:val="24"/>
        </w:rPr>
        <w:t>υ</w:t>
      </w:r>
      <w:r w:rsidRPr="004B24F9">
        <w:rPr>
          <w:rFonts w:eastAsia="Times New Roman" w:cs="Times New Roman"/>
          <w:szCs w:val="24"/>
        </w:rPr>
        <w:t>νάμεων στη διακυβέρνηση</w:t>
      </w:r>
      <w:r>
        <w:rPr>
          <w:rFonts w:eastAsia="Times New Roman" w:cs="Times New Roman"/>
          <w:szCs w:val="24"/>
        </w:rPr>
        <w:t>,</w:t>
      </w:r>
      <w:r w:rsidRPr="004B24F9">
        <w:rPr>
          <w:rFonts w:eastAsia="Times New Roman" w:cs="Times New Roman"/>
          <w:szCs w:val="24"/>
        </w:rPr>
        <w:t xml:space="preserve"> με οποιαδήποτε παραλλαγή εμφανίζονται δεν αλλοιώνει στο παραμικρό τον ταξικό χαρακτήρα του </w:t>
      </w:r>
      <w:r>
        <w:rPr>
          <w:rFonts w:eastAsia="Times New Roman" w:cs="Times New Roman"/>
          <w:szCs w:val="24"/>
        </w:rPr>
        <w:t xml:space="preserve">κράτους </w:t>
      </w:r>
      <w:r w:rsidRPr="004B24F9">
        <w:rPr>
          <w:rFonts w:eastAsia="Times New Roman" w:cs="Times New Roman"/>
          <w:szCs w:val="24"/>
        </w:rPr>
        <w:t xml:space="preserve">ως </w:t>
      </w:r>
      <w:r>
        <w:rPr>
          <w:rFonts w:eastAsia="Times New Roman" w:cs="Times New Roman"/>
          <w:szCs w:val="24"/>
        </w:rPr>
        <w:t xml:space="preserve">όργανο της δικτατορίας </w:t>
      </w:r>
      <w:r w:rsidRPr="004B24F9">
        <w:rPr>
          <w:rFonts w:eastAsia="Times New Roman" w:cs="Times New Roman"/>
          <w:szCs w:val="24"/>
        </w:rPr>
        <w:t>των μονοπωλίων</w:t>
      </w:r>
      <w:r>
        <w:rPr>
          <w:rFonts w:eastAsia="Times New Roman" w:cs="Times New Roman"/>
          <w:szCs w:val="24"/>
        </w:rPr>
        <w:t>,</w:t>
      </w:r>
      <w:r w:rsidRPr="004B24F9">
        <w:rPr>
          <w:rFonts w:eastAsia="Times New Roman" w:cs="Times New Roman"/>
          <w:szCs w:val="24"/>
        </w:rPr>
        <w:t xml:space="preserve"> δεν επηρεάζει ούτε κατ</w:t>
      </w:r>
      <w:r>
        <w:rPr>
          <w:rFonts w:eastAsia="Times New Roman" w:cs="Times New Roman"/>
          <w:szCs w:val="24"/>
        </w:rPr>
        <w:t>’</w:t>
      </w:r>
      <w:r w:rsidRPr="004B24F9">
        <w:rPr>
          <w:rFonts w:eastAsia="Times New Roman" w:cs="Times New Roman"/>
          <w:szCs w:val="24"/>
        </w:rPr>
        <w:t xml:space="preserve"> ελάχιστον την </w:t>
      </w:r>
      <w:r>
        <w:rPr>
          <w:rFonts w:eastAsia="Times New Roman" w:cs="Times New Roman"/>
          <w:szCs w:val="24"/>
        </w:rPr>
        <w:lastRenderedPageBreak/>
        <w:t>κυριαρχία της αστικής τάξης. Αυτό κρύβετε</w:t>
      </w:r>
      <w:r w:rsidRPr="004B24F9">
        <w:rPr>
          <w:rFonts w:eastAsia="Times New Roman" w:cs="Times New Roman"/>
          <w:szCs w:val="24"/>
        </w:rPr>
        <w:t xml:space="preserve"> με τους χα</w:t>
      </w:r>
      <w:r w:rsidRPr="004B24F9">
        <w:rPr>
          <w:rFonts w:eastAsia="Times New Roman" w:cs="Times New Roman"/>
          <w:szCs w:val="24"/>
        </w:rPr>
        <w:t>ρακτηρισμούς περί κομματικού κράτους</w:t>
      </w:r>
      <w:r>
        <w:rPr>
          <w:rFonts w:eastAsia="Times New Roman" w:cs="Times New Roman"/>
          <w:szCs w:val="24"/>
        </w:rPr>
        <w:t xml:space="preserve">, περί </w:t>
      </w:r>
      <w:proofErr w:type="spellStart"/>
      <w:r>
        <w:rPr>
          <w:rFonts w:eastAsia="Times New Roman" w:cs="Times New Roman"/>
          <w:szCs w:val="24"/>
        </w:rPr>
        <w:t>συριζαίικου</w:t>
      </w:r>
      <w:proofErr w:type="spellEnd"/>
      <w:r>
        <w:rPr>
          <w:rFonts w:eastAsia="Times New Roman" w:cs="Times New Roman"/>
          <w:szCs w:val="24"/>
        </w:rPr>
        <w:t xml:space="preserve"> κράτους</w:t>
      </w:r>
      <w:r w:rsidRPr="004B24F9">
        <w:rPr>
          <w:rFonts w:eastAsia="Times New Roman" w:cs="Times New Roman"/>
          <w:szCs w:val="24"/>
        </w:rPr>
        <w:t xml:space="preserve"> τώρα</w:t>
      </w:r>
      <w:r>
        <w:rPr>
          <w:rFonts w:eastAsia="Times New Roman" w:cs="Times New Roman"/>
          <w:szCs w:val="24"/>
        </w:rPr>
        <w:t>,</w:t>
      </w:r>
      <w:r w:rsidRPr="004B24F9">
        <w:rPr>
          <w:rFonts w:eastAsia="Times New Roman" w:cs="Times New Roman"/>
          <w:szCs w:val="24"/>
        </w:rPr>
        <w:t xml:space="preserve"> </w:t>
      </w:r>
      <w:proofErr w:type="spellStart"/>
      <w:r w:rsidRPr="004B24F9">
        <w:rPr>
          <w:rFonts w:eastAsia="Times New Roman" w:cs="Times New Roman"/>
          <w:szCs w:val="24"/>
        </w:rPr>
        <w:t>πασοκικού</w:t>
      </w:r>
      <w:proofErr w:type="spellEnd"/>
      <w:r w:rsidRPr="004B24F9">
        <w:rPr>
          <w:rFonts w:eastAsia="Times New Roman" w:cs="Times New Roman"/>
          <w:szCs w:val="24"/>
        </w:rPr>
        <w:t xml:space="preserve"> πριν</w:t>
      </w:r>
      <w:r>
        <w:rPr>
          <w:rFonts w:eastAsia="Times New Roman" w:cs="Times New Roman"/>
          <w:szCs w:val="24"/>
        </w:rPr>
        <w:t>,</w:t>
      </w:r>
      <w:r w:rsidRPr="004B24F9">
        <w:rPr>
          <w:rFonts w:eastAsia="Times New Roman" w:cs="Times New Roman"/>
          <w:szCs w:val="24"/>
        </w:rPr>
        <w:t xml:space="preserve"> κράτος της </w:t>
      </w:r>
      <w:r>
        <w:rPr>
          <w:rFonts w:eastAsia="Times New Roman" w:cs="Times New Roman"/>
          <w:szCs w:val="24"/>
        </w:rPr>
        <w:t>Δ</w:t>
      </w:r>
      <w:r w:rsidRPr="004B24F9">
        <w:rPr>
          <w:rFonts w:eastAsia="Times New Roman" w:cs="Times New Roman"/>
          <w:szCs w:val="24"/>
        </w:rPr>
        <w:t xml:space="preserve">εξιάς </w:t>
      </w:r>
      <w:r>
        <w:rPr>
          <w:rFonts w:eastAsia="Times New Roman" w:cs="Times New Roman"/>
          <w:szCs w:val="24"/>
        </w:rPr>
        <w:t>παλαιότερα.</w:t>
      </w:r>
    </w:p>
    <w:p w14:paraId="20A4E899"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Τα</w:t>
      </w:r>
      <w:r w:rsidRPr="004B24F9">
        <w:rPr>
          <w:rFonts w:eastAsia="Times New Roman" w:cs="Times New Roman"/>
          <w:szCs w:val="24"/>
        </w:rPr>
        <w:t xml:space="preserve"> νομοσχέδια που έχουν κατατεθεί μέχρι τώρα αυτό έκαναν</w:t>
      </w:r>
      <w:r>
        <w:rPr>
          <w:rFonts w:eastAsia="Times New Roman" w:cs="Times New Roman"/>
          <w:szCs w:val="24"/>
        </w:rPr>
        <w:t>. Προωθούσαν</w:t>
      </w:r>
      <w:r w:rsidRPr="004B24F9">
        <w:rPr>
          <w:rFonts w:eastAsia="Times New Roman" w:cs="Times New Roman"/>
          <w:szCs w:val="24"/>
        </w:rPr>
        <w:t xml:space="preserve"> μεταρρυθμίσεις και μάλιστα και άλλες ρυθμίσεις</w:t>
      </w:r>
      <w:r>
        <w:rPr>
          <w:rFonts w:eastAsia="Times New Roman" w:cs="Times New Roman"/>
          <w:szCs w:val="24"/>
        </w:rPr>
        <w:t>,</w:t>
      </w:r>
      <w:r w:rsidRPr="004B24F9">
        <w:rPr>
          <w:rFonts w:eastAsia="Times New Roman" w:cs="Times New Roman"/>
          <w:szCs w:val="24"/>
        </w:rPr>
        <w:t xml:space="preserve"> μέσα από πολλά νομοσχέδι</w:t>
      </w:r>
      <w:r w:rsidRPr="004B24F9">
        <w:rPr>
          <w:rFonts w:eastAsia="Times New Roman" w:cs="Times New Roman"/>
          <w:szCs w:val="24"/>
        </w:rPr>
        <w:t>α που αφορούσαν μία τέτοια δημόσια διοίκηση</w:t>
      </w:r>
      <w:r>
        <w:rPr>
          <w:rFonts w:eastAsia="Times New Roman" w:cs="Times New Roman"/>
          <w:szCs w:val="24"/>
        </w:rPr>
        <w:t>. Κοινή στόχευση ήταν να</w:t>
      </w:r>
      <w:r w:rsidRPr="004B24F9">
        <w:rPr>
          <w:rFonts w:eastAsia="Times New Roman" w:cs="Times New Roman"/>
          <w:szCs w:val="24"/>
        </w:rPr>
        <w:t xml:space="preserve"> δημιουργήσουν μία δημόσια διοίκηση</w:t>
      </w:r>
      <w:r>
        <w:rPr>
          <w:rFonts w:eastAsia="Times New Roman" w:cs="Times New Roman"/>
          <w:szCs w:val="24"/>
        </w:rPr>
        <w:t>-</w:t>
      </w:r>
      <w:r w:rsidRPr="004B24F9">
        <w:rPr>
          <w:rFonts w:eastAsia="Times New Roman" w:cs="Times New Roman"/>
          <w:szCs w:val="24"/>
        </w:rPr>
        <w:t>εργαλείο</w:t>
      </w:r>
      <w:r>
        <w:rPr>
          <w:rFonts w:eastAsia="Times New Roman" w:cs="Times New Roman"/>
          <w:szCs w:val="24"/>
        </w:rPr>
        <w:t>, α</w:t>
      </w:r>
      <w:r w:rsidRPr="004B24F9">
        <w:rPr>
          <w:rFonts w:eastAsia="Times New Roman" w:cs="Times New Roman"/>
          <w:szCs w:val="24"/>
        </w:rPr>
        <w:t>υτό που αναφέρεται κιόλας</w:t>
      </w:r>
      <w:r>
        <w:rPr>
          <w:rFonts w:eastAsia="Times New Roman" w:cs="Times New Roman"/>
          <w:szCs w:val="24"/>
        </w:rPr>
        <w:t>,</w:t>
      </w:r>
      <w:r w:rsidRPr="004B24F9">
        <w:rPr>
          <w:rFonts w:eastAsia="Times New Roman" w:cs="Times New Roman"/>
          <w:szCs w:val="24"/>
        </w:rPr>
        <w:t xml:space="preserve"> της παραγωγικής </w:t>
      </w:r>
      <w:r>
        <w:rPr>
          <w:rFonts w:eastAsia="Times New Roman" w:cs="Times New Roman"/>
          <w:szCs w:val="24"/>
        </w:rPr>
        <w:t>α</w:t>
      </w:r>
      <w:r w:rsidRPr="004B24F9">
        <w:rPr>
          <w:rFonts w:eastAsia="Times New Roman" w:cs="Times New Roman"/>
          <w:szCs w:val="24"/>
        </w:rPr>
        <w:t xml:space="preserve">νασυγκρότησης της </w:t>
      </w:r>
      <w:r>
        <w:rPr>
          <w:rFonts w:eastAsia="Times New Roman" w:cs="Times New Roman"/>
          <w:szCs w:val="24"/>
        </w:rPr>
        <w:t>καπιταλιστικής</w:t>
      </w:r>
      <w:r w:rsidRPr="004B24F9">
        <w:rPr>
          <w:rFonts w:eastAsia="Times New Roman" w:cs="Times New Roman"/>
          <w:szCs w:val="24"/>
        </w:rPr>
        <w:t xml:space="preserve"> οικονομίας</w:t>
      </w:r>
      <w:r>
        <w:rPr>
          <w:rFonts w:eastAsia="Times New Roman" w:cs="Times New Roman"/>
          <w:szCs w:val="24"/>
        </w:rPr>
        <w:t>,</w:t>
      </w:r>
      <w:r w:rsidRPr="004B24F9">
        <w:rPr>
          <w:rFonts w:eastAsia="Times New Roman" w:cs="Times New Roman"/>
          <w:szCs w:val="24"/>
        </w:rPr>
        <w:t xml:space="preserve"> εργαλείο αποτελεσματικότερη</w:t>
      </w:r>
      <w:r>
        <w:rPr>
          <w:rFonts w:eastAsia="Times New Roman" w:cs="Times New Roman"/>
          <w:szCs w:val="24"/>
        </w:rPr>
        <w:t>ς</w:t>
      </w:r>
      <w:r w:rsidRPr="004B24F9">
        <w:rPr>
          <w:rFonts w:eastAsia="Times New Roman" w:cs="Times New Roman"/>
          <w:szCs w:val="24"/>
        </w:rPr>
        <w:t xml:space="preserve"> στήριξης της κερδοφορίας των </w:t>
      </w:r>
      <w:r>
        <w:rPr>
          <w:rFonts w:eastAsia="Times New Roman" w:cs="Times New Roman"/>
          <w:szCs w:val="24"/>
        </w:rPr>
        <w:t>επιχειρηματικών ομίλων.</w:t>
      </w:r>
    </w:p>
    <w:p w14:paraId="20A4E89A"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Τ</w:t>
      </w:r>
      <w:r w:rsidRPr="004B24F9">
        <w:rPr>
          <w:rFonts w:eastAsia="Times New Roman" w:cs="Times New Roman"/>
          <w:szCs w:val="24"/>
        </w:rPr>
        <w:t xml:space="preserve">ο μέγεθος του </w:t>
      </w:r>
      <w:r>
        <w:rPr>
          <w:rFonts w:eastAsia="Times New Roman" w:cs="Times New Roman"/>
          <w:szCs w:val="24"/>
        </w:rPr>
        <w:t>κ</w:t>
      </w:r>
      <w:r w:rsidRPr="004B24F9">
        <w:rPr>
          <w:rFonts w:eastAsia="Times New Roman" w:cs="Times New Roman"/>
          <w:szCs w:val="24"/>
        </w:rPr>
        <w:t>ράτους</w:t>
      </w:r>
      <w:r>
        <w:rPr>
          <w:rFonts w:eastAsia="Times New Roman" w:cs="Times New Roman"/>
          <w:szCs w:val="24"/>
        </w:rPr>
        <w:t>,</w:t>
      </w:r>
      <w:r w:rsidRPr="004B24F9">
        <w:rPr>
          <w:rFonts w:eastAsia="Times New Roman" w:cs="Times New Roman"/>
          <w:szCs w:val="24"/>
        </w:rPr>
        <w:t xml:space="preserve"> μικρό ή μεγάλο</w:t>
      </w:r>
      <w:r>
        <w:rPr>
          <w:rFonts w:eastAsia="Times New Roman" w:cs="Times New Roman"/>
          <w:szCs w:val="24"/>
        </w:rPr>
        <w:t>,</w:t>
      </w:r>
      <w:r w:rsidRPr="004B24F9">
        <w:rPr>
          <w:rFonts w:eastAsia="Times New Roman" w:cs="Times New Roman"/>
          <w:szCs w:val="24"/>
        </w:rPr>
        <w:t xml:space="preserve"> δεν </w:t>
      </w:r>
      <w:r>
        <w:rPr>
          <w:rFonts w:eastAsia="Times New Roman" w:cs="Times New Roman"/>
          <w:szCs w:val="24"/>
        </w:rPr>
        <w:t>επηρεάζει α</w:t>
      </w:r>
      <w:r w:rsidRPr="004B24F9">
        <w:rPr>
          <w:rFonts w:eastAsia="Times New Roman" w:cs="Times New Roman"/>
          <w:szCs w:val="24"/>
        </w:rPr>
        <w:t>κριβώς αυτό</w:t>
      </w:r>
      <w:r>
        <w:rPr>
          <w:rFonts w:eastAsia="Times New Roman" w:cs="Times New Roman"/>
          <w:szCs w:val="24"/>
        </w:rPr>
        <w:t>ν</w:t>
      </w:r>
      <w:r w:rsidRPr="004B24F9">
        <w:rPr>
          <w:rFonts w:eastAsia="Times New Roman" w:cs="Times New Roman"/>
          <w:szCs w:val="24"/>
        </w:rPr>
        <w:t xml:space="preserve"> το</w:t>
      </w:r>
      <w:r>
        <w:rPr>
          <w:rFonts w:eastAsia="Times New Roman" w:cs="Times New Roman"/>
          <w:szCs w:val="24"/>
        </w:rPr>
        <w:t>ν</w:t>
      </w:r>
      <w:r w:rsidRPr="004B24F9">
        <w:rPr>
          <w:rFonts w:eastAsia="Times New Roman" w:cs="Times New Roman"/>
          <w:szCs w:val="24"/>
        </w:rPr>
        <w:t xml:space="preserve"> ταξικό χαρακτήρα της δημόσιας διοίκησης</w:t>
      </w:r>
      <w:r>
        <w:rPr>
          <w:rFonts w:eastAsia="Times New Roman" w:cs="Times New Roman"/>
          <w:szCs w:val="24"/>
        </w:rPr>
        <w:t>.</w:t>
      </w:r>
      <w:r w:rsidRPr="004B24F9">
        <w:rPr>
          <w:rFonts w:eastAsia="Times New Roman" w:cs="Times New Roman"/>
          <w:szCs w:val="24"/>
        </w:rPr>
        <w:t xml:space="preserve"> </w:t>
      </w:r>
      <w:r>
        <w:rPr>
          <w:rFonts w:eastAsia="Times New Roman" w:cs="Times New Roman"/>
          <w:szCs w:val="24"/>
        </w:rPr>
        <w:t>Γ</w:t>
      </w:r>
      <w:r w:rsidRPr="004B24F9">
        <w:rPr>
          <w:rFonts w:eastAsia="Times New Roman" w:cs="Times New Roman"/>
          <w:szCs w:val="24"/>
        </w:rPr>
        <w:t>ια παράδειγμα</w:t>
      </w:r>
      <w:r>
        <w:rPr>
          <w:rFonts w:eastAsia="Times New Roman" w:cs="Times New Roman"/>
          <w:szCs w:val="24"/>
        </w:rPr>
        <w:t>,</w:t>
      </w:r>
      <w:r w:rsidRPr="004B24F9">
        <w:rPr>
          <w:rFonts w:eastAsia="Times New Roman" w:cs="Times New Roman"/>
          <w:szCs w:val="24"/>
        </w:rPr>
        <w:t xml:space="preserve"> ο αριθμός του μόνιμου προσωπικού σε υγεία</w:t>
      </w:r>
      <w:r>
        <w:rPr>
          <w:rFonts w:eastAsia="Times New Roman" w:cs="Times New Roman"/>
          <w:szCs w:val="24"/>
        </w:rPr>
        <w:t>,</w:t>
      </w:r>
      <w:r w:rsidRPr="004B24F9">
        <w:rPr>
          <w:rFonts w:eastAsia="Times New Roman" w:cs="Times New Roman"/>
          <w:szCs w:val="24"/>
        </w:rPr>
        <w:t xml:space="preserve"> παιδεία</w:t>
      </w:r>
      <w:r>
        <w:rPr>
          <w:rFonts w:eastAsia="Times New Roman" w:cs="Times New Roman"/>
          <w:szCs w:val="24"/>
        </w:rPr>
        <w:t>,</w:t>
      </w:r>
      <w:r w:rsidRPr="004B24F9">
        <w:rPr>
          <w:rFonts w:eastAsia="Times New Roman" w:cs="Times New Roman"/>
          <w:szCs w:val="24"/>
        </w:rPr>
        <w:t xml:space="preserve"> κοινωνικές υπηρεσίες</w:t>
      </w:r>
      <w:r>
        <w:rPr>
          <w:rFonts w:eastAsia="Times New Roman" w:cs="Times New Roman"/>
          <w:szCs w:val="24"/>
        </w:rPr>
        <w:t>,</w:t>
      </w:r>
      <w:r w:rsidRPr="004B24F9">
        <w:rPr>
          <w:rFonts w:eastAsia="Times New Roman" w:cs="Times New Roman"/>
          <w:szCs w:val="24"/>
        </w:rPr>
        <w:t xml:space="preserve"> αυτές που αφορούν και βασανίζουν πλατιά λαϊκά στρώματα πάντα υπολείπονταν από τις ανάγκες του λαϊκών οικογενειών</w:t>
      </w:r>
      <w:r>
        <w:rPr>
          <w:rFonts w:eastAsia="Times New Roman" w:cs="Times New Roman"/>
          <w:szCs w:val="24"/>
        </w:rPr>
        <w:t xml:space="preserve"> και πριν που κατηγορού</w:t>
      </w:r>
      <w:r w:rsidRPr="004B24F9">
        <w:rPr>
          <w:rFonts w:eastAsia="Times New Roman" w:cs="Times New Roman"/>
          <w:szCs w:val="24"/>
        </w:rPr>
        <w:t>σατε για μεγάλο κράτος</w:t>
      </w:r>
      <w:r>
        <w:rPr>
          <w:rFonts w:eastAsia="Times New Roman" w:cs="Times New Roman"/>
          <w:szCs w:val="24"/>
        </w:rPr>
        <w:t>,</w:t>
      </w:r>
      <w:r w:rsidRPr="004B24F9">
        <w:rPr>
          <w:rFonts w:eastAsia="Times New Roman" w:cs="Times New Roman"/>
          <w:szCs w:val="24"/>
        </w:rPr>
        <w:t xml:space="preserve"> για τη διεύ</w:t>
      </w:r>
      <w:r>
        <w:rPr>
          <w:rFonts w:eastAsia="Times New Roman" w:cs="Times New Roman"/>
          <w:szCs w:val="24"/>
        </w:rPr>
        <w:t>ρ</w:t>
      </w:r>
      <w:r w:rsidRPr="004B24F9">
        <w:rPr>
          <w:rFonts w:eastAsia="Times New Roman" w:cs="Times New Roman"/>
          <w:szCs w:val="24"/>
        </w:rPr>
        <w:t xml:space="preserve">υνση του κράτους και πολύ περισσότερο </w:t>
      </w:r>
      <w:r>
        <w:rPr>
          <w:rFonts w:eastAsia="Times New Roman" w:cs="Times New Roman"/>
          <w:szCs w:val="24"/>
        </w:rPr>
        <w:t>σ</w:t>
      </w:r>
      <w:r w:rsidRPr="004B24F9">
        <w:rPr>
          <w:rFonts w:eastAsia="Times New Roman" w:cs="Times New Roman"/>
          <w:szCs w:val="24"/>
        </w:rPr>
        <w:t>την κατάσταση που δημιουργήθηκε την περίοδο τ</w:t>
      </w:r>
      <w:r w:rsidRPr="004B24F9">
        <w:rPr>
          <w:rFonts w:eastAsia="Times New Roman" w:cs="Times New Roman"/>
          <w:szCs w:val="24"/>
        </w:rPr>
        <w:t xml:space="preserve">ης </w:t>
      </w:r>
      <w:r w:rsidRPr="004B24F9">
        <w:rPr>
          <w:rFonts w:eastAsia="Times New Roman" w:cs="Times New Roman"/>
          <w:szCs w:val="24"/>
        </w:rPr>
        <w:lastRenderedPageBreak/>
        <w:t>κρίσης</w:t>
      </w:r>
      <w:r>
        <w:rPr>
          <w:rFonts w:eastAsia="Times New Roman" w:cs="Times New Roman"/>
          <w:szCs w:val="24"/>
        </w:rPr>
        <w:t>,</w:t>
      </w:r>
      <w:r w:rsidRPr="004B24F9">
        <w:rPr>
          <w:rFonts w:eastAsia="Times New Roman" w:cs="Times New Roman"/>
          <w:szCs w:val="24"/>
        </w:rPr>
        <w:t xml:space="preserve"> που </w:t>
      </w:r>
      <w:r>
        <w:rPr>
          <w:rFonts w:eastAsia="Times New Roman" w:cs="Times New Roman"/>
          <w:szCs w:val="24"/>
        </w:rPr>
        <w:t xml:space="preserve">δημιούργησε η ενιαία πολιτική </w:t>
      </w:r>
      <w:r w:rsidRPr="004B24F9">
        <w:rPr>
          <w:rFonts w:eastAsia="Times New Roman" w:cs="Times New Roman"/>
          <w:szCs w:val="24"/>
        </w:rPr>
        <w:t>συρρίκνωσης τους που ακολουθείτ</w:t>
      </w:r>
      <w:r>
        <w:rPr>
          <w:rFonts w:eastAsia="Times New Roman" w:cs="Times New Roman"/>
          <w:szCs w:val="24"/>
        </w:rPr>
        <w:t>ε και εσείς ως Κ</w:t>
      </w:r>
      <w:r w:rsidRPr="004B24F9">
        <w:rPr>
          <w:rFonts w:eastAsia="Times New Roman" w:cs="Times New Roman"/>
          <w:szCs w:val="24"/>
        </w:rPr>
        <w:t>υβέρνηση</w:t>
      </w:r>
      <w:r>
        <w:rPr>
          <w:rFonts w:eastAsia="Times New Roman" w:cs="Times New Roman"/>
          <w:szCs w:val="24"/>
        </w:rPr>
        <w:t xml:space="preserve">, αλλά </w:t>
      </w:r>
      <w:r w:rsidRPr="004B24F9">
        <w:rPr>
          <w:rFonts w:eastAsia="Times New Roman" w:cs="Times New Roman"/>
          <w:szCs w:val="24"/>
        </w:rPr>
        <w:t>και οι προηγούμενες</w:t>
      </w:r>
      <w:r>
        <w:rPr>
          <w:rFonts w:eastAsia="Times New Roman" w:cs="Times New Roman"/>
          <w:szCs w:val="24"/>
        </w:rPr>
        <w:t>, μι</w:t>
      </w:r>
      <w:r w:rsidRPr="004B24F9">
        <w:rPr>
          <w:rFonts w:eastAsia="Times New Roman" w:cs="Times New Roman"/>
          <w:szCs w:val="24"/>
        </w:rPr>
        <w:t>α πολιτική βέβαια που εμπορευματοποιεί</w:t>
      </w:r>
      <w:r>
        <w:rPr>
          <w:rFonts w:eastAsia="Times New Roman" w:cs="Times New Roman"/>
          <w:szCs w:val="24"/>
        </w:rPr>
        <w:t>,</w:t>
      </w:r>
      <w:r w:rsidRPr="004B24F9">
        <w:rPr>
          <w:rFonts w:eastAsia="Times New Roman" w:cs="Times New Roman"/>
          <w:szCs w:val="24"/>
        </w:rPr>
        <w:t xml:space="preserve"> που ενισχύει</w:t>
      </w:r>
      <w:r>
        <w:rPr>
          <w:rFonts w:eastAsia="Times New Roman" w:cs="Times New Roman"/>
          <w:szCs w:val="24"/>
        </w:rPr>
        <w:t>,</w:t>
      </w:r>
      <w:r w:rsidRPr="004B24F9">
        <w:rPr>
          <w:rFonts w:eastAsia="Times New Roman" w:cs="Times New Roman"/>
          <w:szCs w:val="24"/>
        </w:rPr>
        <w:t xml:space="preserve"> που ανοίγει νέα πεδία κερδοφορίας του κεφαλαίου στην υγεία</w:t>
      </w:r>
      <w:r>
        <w:rPr>
          <w:rFonts w:eastAsia="Times New Roman" w:cs="Times New Roman"/>
          <w:szCs w:val="24"/>
        </w:rPr>
        <w:t>,</w:t>
      </w:r>
      <w:r w:rsidRPr="004B24F9">
        <w:rPr>
          <w:rFonts w:eastAsia="Times New Roman" w:cs="Times New Roman"/>
          <w:szCs w:val="24"/>
        </w:rPr>
        <w:t xml:space="preserve"> στην </w:t>
      </w:r>
      <w:r>
        <w:rPr>
          <w:rFonts w:eastAsia="Times New Roman" w:cs="Times New Roman"/>
          <w:szCs w:val="24"/>
        </w:rPr>
        <w:t>π</w:t>
      </w:r>
      <w:r w:rsidRPr="004B24F9">
        <w:rPr>
          <w:rFonts w:eastAsia="Times New Roman" w:cs="Times New Roman"/>
          <w:szCs w:val="24"/>
        </w:rPr>
        <w:t>αιδεία</w:t>
      </w:r>
      <w:r>
        <w:rPr>
          <w:rFonts w:eastAsia="Times New Roman" w:cs="Times New Roman"/>
          <w:szCs w:val="24"/>
        </w:rPr>
        <w:t>,</w:t>
      </w:r>
      <w:r w:rsidRPr="004B24F9">
        <w:rPr>
          <w:rFonts w:eastAsia="Times New Roman" w:cs="Times New Roman"/>
          <w:szCs w:val="24"/>
        </w:rPr>
        <w:t xml:space="preserve"> στην κοινωνική πρόνοια</w:t>
      </w:r>
      <w:r>
        <w:rPr>
          <w:rFonts w:eastAsia="Times New Roman" w:cs="Times New Roman"/>
          <w:szCs w:val="24"/>
        </w:rPr>
        <w:t xml:space="preserve">. </w:t>
      </w:r>
    </w:p>
    <w:p w14:paraId="20A4E89B"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Α</w:t>
      </w:r>
      <w:r w:rsidRPr="004B24F9">
        <w:rPr>
          <w:rFonts w:eastAsia="Times New Roman" w:cs="Times New Roman"/>
          <w:szCs w:val="24"/>
        </w:rPr>
        <w:t>νεξάρτητα των κυβερνήσεων που διαχειρίζονται τις ανάγκες του κεφαλαίου η δημόσια διοίκηση</w:t>
      </w:r>
      <w:r>
        <w:rPr>
          <w:rFonts w:eastAsia="Times New Roman" w:cs="Times New Roman"/>
          <w:szCs w:val="24"/>
        </w:rPr>
        <w:t>,</w:t>
      </w:r>
      <w:r w:rsidRPr="004B24F9">
        <w:rPr>
          <w:rFonts w:eastAsia="Times New Roman" w:cs="Times New Roman"/>
          <w:szCs w:val="24"/>
        </w:rPr>
        <w:t xml:space="preserve"> το κράτος</w:t>
      </w:r>
      <w:r>
        <w:rPr>
          <w:rFonts w:eastAsia="Times New Roman" w:cs="Times New Roman"/>
          <w:szCs w:val="24"/>
        </w:rPr>
        <w:t>,</w:t>
      </w:r>
      <w:r w:rsidRPr="004B24F9">
        <w:rPr>
          <w:rFonts w:eastAsia="Times New Roman" w:cs="Times New Roman"/>
          <w:szCs w:val="24"/>
        </w:rPr>
        <w:t xml:space="preserve"> δεν αλλάζει το χαρακτήρα του</w:t>
      </w:r>
      <w:r>
        <w:rPr>
          <w:rFonts w:eastAsia="Times New Roman" w:cs="Times New Roman"/>
          <w:szCs w:val="24"/>
        </w:rPr>
        <w:t>. Α</w:t>
      </w:r>
      <w:r w:rsidRPr="004B24F9">
        <w:rPr>
          <w:rFonts w:eastAsia="Times New Roman" w:cs="Times New Roman"/>
          <w:szCs w:val="24"/>
        </w:rPr>
        <w:t>ποτελεί και θα αποτελεί πάντα έως ότου ανατραπεί</w:t>
      </w:r>
      <w:r>
        <w:rPr>
          <w:rFonts w:eastAsia="Times New Roman" w:cs="Times New Roman"/>
          <w:szCs w:val="24"/>
        </w:rPr>
        <w:t>,</w:t>
      </w:r>
      <w:r w:rsidRPr="004B24F9">
        <w:rPr>
          <w:rFonts w:eastAsia="Times New Roman" w:cs="Times New Roman"/>
          <w:szCs w:val="24"/>
        </w:rPr>
        <w:t xml:space="preserve"> όργανο αυτής </w:t>
      </w:r>
      <w:r>
        <w:rPr>
          <w:rFonts w:eastAsia="Times New Roman" w:cs="Times New Roman"/>
          <w:szCs w:val="24"/>
        </w:rPr>
        <w:t>της δικτατορίας</w:t>
      </w:r>
      <w:r w:rsidRPr="004B24F9">
        <w:rPr>
          <w:rFonts w:eastAsia="Times New Roman" w:cs="Times New Roman"/>
          <w:szCs w:val="24"/>
        </w:rPr>
        <w:t xml:space="preserve"> </w:t>
      </w:r>
      <w:r>
        <w:rPr>
          <w:rFonts w:eastAsia="Times New Roman" w:cs="Times New Roman"/>
          <w:szCs w:val="24"/>
        </w:rPr>
        <w:t>του</w:t>
      </w:r>
      <w:r w:rsidRPr="004B24F9">
        <w:rPr>
          <w:rFonts w:eastAsia="Times New Roman" w:cs="Times New Roman"/>
          <w:szCs w:val="24"/>
        </w:rPr>
        <w:t xml:space="preserve"> κεφαλαίου</w:t>
      </w:r>
      <w:r>
        <w:rPr>
          <w:rFonts w:eastAsia="Times New Roman" w:cs="Times New Roman"/>
          <w:szCs w:val="24"/>
        </w:rPr>
        <w:t>. Η</w:t>
      </w:r>
      <w:r>
        <w:rPr>
          <w:rFonts w:eastAsia="Times New Roman" w:cs="Times New Roman"/>
          <w:szCs w:val="24"/>
        </w:rPr>
        <w:t xml:space="preserve"> δημόσια διοίκηση δεν είναι </w:t>
      </w:r>
      <w:r w:rsidRPr="004B24F9">
        <w:rPr>
          <w:rFonts w:eastAsia="Times New Roman" w:cs="Times New Roman"/>
          <w:szCs w:val="24"/>
        </w:rPr>
        <w:t>ταξική</w:t>
      </w:r>
      <w:r>
        <w:rPr>
          <w:rFonts w:eastAsia="Times New Roman" w:cs="Times New Roman"/>
          <w:szCs w:val="24"/>
        </w:rPr>
        <w:t>. Στ</w:t>
      </w:r>
      <w:r w:rsidRPr="004B24F9">
        <w:rPr>
          <w:rFonts w:eastAsia="Times New Roman" w:cs="Times New Roman"/>
          <w:szCs w:val="24"/>
        </w:rPr>
        <w:t>ο</w:t>
      </w:r>
      <w:r>
        <w:rPr>
          <w:rFonts w:eastAsia="Times New Roman" w:cs="Times New Roman"/>
          <w:szCs w:val="24"/>
        </w:rPr>
        <w:t>ν</w:t>
      </w:r>
      <w:r w:rsidRPr="004B24F9">
        <w:rPr>
          <w:rFonts w:eastAsia="Times New Roman" w:cs="Times New Roman"/>
          <w:szCs w:val="24"/>
        </w:rPr>
        <w:t xml:space="preserve"> χαρακτήρα που προσδίδει το αστικό κράτος στη δημόσια διοίκηση</w:t>
      </w:r>
      <w:r>
        <w:rPr>
          <w:rFonts w:eastAsia="Times New Roman" w:cs="Times New Roman"/>
          <w:szCs w:val="24"/>
        </w:rPr>
        <w:t>,</w:t>
      </w:r>
      <w:r w:rsidRPr="004B24F9">
        <w:rPr>
          <w:rFonts w:eastAsia="Times New Roman" w:cs="Times New Roman"/>
          <w:szCs w:val="24"/>
        </w:rPr>
        <w:t xml:space="preserve"> οι δημόσιοι υπάλληλοι</w:t>
      </w:r>
      <w:r>
        <w:rPr>
          <w:rFonts w:eastAsia="Times New Roman" w:cs="Times New Roman"/>
          <w:szCs w:val="24"/>
        </w:rPr>
        <w:t>,</w:t>
      </w:r>
      <w:r w:rsidRPr="004B24F9">
        <w:rPr>
          <w:rFonts w:eastAsia="Times New Roman" w:cs="Times New Roman"/>
          <w:szCs w:val="24"/>
        </w:rPr>
        <w:t xml:space="preserve"> </w:t>
      </w:r>
      <w:r>
        <w:rPr>
          <w:rFonts w:eastAsia="Times New Roman" w:cs="Times New Roman"/>
          <w:szCs w:val="24"/>
        </w:rPr>
        <w:t>χ</w:t>
      </w:r>
      <w:r w:rsidRPr="004B24F9">
        <w:rPr>
          <w:rFonts w:eastAsia="Times New Roman" w:cs="Times New Roman"/>
          <w:szCs w:val="24"/>
        </w:rPr>
        <w:t xml:space="preserve">ωρίς βέβαια να τους </w:t>
      </w:r>
      <w:r>
        <w:rPr>
          <w:rFonts w:eastAsia="Times New Roman" w:cs="Times New Roman"/>
          <w:szCs w:val="24"/>
        </w:rPr>
        <w:t>ταυτίζουμε,</w:t>
      </w:r>
      <w:r w:rsidRPr="004B24F9">
        <w:rPr>
          <w:rFonts w:eastAsia="Times New Roman" w:cs="Times New Roman"/>
          <w:szCs w:val="24"/>
        </w:rPr>
        <w:t xml:space="preserve"> αποτελούν μέρος αυτής της κρατικής οργάνωσης που υποτάσσει</w:t>
      </w:r>
      <w:r>
        <w:rPr>
          <w:rFonts w:eastAsia="Times New Roman" w:cs="Times New Roman"/>
          <w:szCs w:val="24"/>
        </w:rPr>
        <w:t xml:space="preserve"> τα</w:t>
      </w:r>
      <w:r w:rsidRPr="004B24F9">
        <w:rPr>
          <w:rFonts w:eastAsia="Times New Roman" w:cs="Times New Roman"/>
          <w:szCs w:val="24"/>
        </w:rPr>
        <w:t xml:space="preserve"> λαϊκά συμφέροντα </w:t>
      </w:r>
      <w:r>
        <w:rPr>
          <w:rFonts w:eastAsia="Times New Roman" w:cs="Times New Roman"/>
          <w:szCs w:val="24"/>
        </w:rPr>
        <w:t>σ</w:t>
      </w:r>
      <w:r w:rsidRPr="004B24F9">
        <w:rPr>
          <w:rFonts w:eastAsia="Times New Roman" w:cs="Times New Roman"/>
          <w:szCs w:val="24"/>
        </w:rPr>
        <w:t xml:space="preserve">τους </w:t>
      </w:r>
      <w:r>
        <w:rPr>
          <w:rFonts w:eastAsia="Times New Roman" w:cs="Times New Roman"/>
          <w:szCs w:val="24"/>
        </w:rPr>
        <w:t>χειρισμούς</w:t>
      </w:r>
      <w:r w:rsidRPr="004B24F9">
        <w:rPr>
          <w:rFonts w:eastAsia="Times New Roman" w:cs="Times New Roman"/>
          <w:szCs w:val="24"/>
        </w:rPr>
        <w:t xml:space="preserve"> της αστικής τάξης</w:t>
      </w:r>
      <w:r>
        <w:rPr>
          <w:rFonts w:eastAsia="Times New Roman" w:cs="Times New Roman"/>
          <w:szCs w:val="24"/>
        </w:rPr>
        <w:t>. Ε</w:t>
      </w:r>
      <w:r w:rsidRPr="004B24F9">
        <w:rPr>
          <w:rFonts w:eastAsia="Times New Roman" w:cs="Times New Roman"/>
          <w:szCs w:val="24"/>
        </w:rPr>
        <w:t>πιδιώκεται δε</w:t>
      </w:r>
      <w:r>
        <w:rPr>
          <w:rFonts w:eastAsia="Times New Roman" w:cs="Times New Roman"/>
          <w:szCs w:val="24"/>
        </w:rPr>
        <w:t xml:space="preserve"> να είναι πειθαρχημένοι, </w:t>
      </w:r>
      <w:proofErr w:type="spellStart"/>
      <w:r>
        <w:rPr>
          <w:rFonts w:eastAsia="Times New Roman" w:cs="Times New Roman"/>
          <w:szCs w:val="24"/>
        </w:rPr>
        <w:t>στο</w:t>
      </w:r>
      <w:r w:rsidRPr="004B24F9">
        <w:rPr>
          <w:rFonts w:eastAsia="Times New Roman" w:cs="Times New Roman"/>
          <w:szCs w:val="24"/>
        </w:rPr>
        <w:t>χοπροσηλωμέν</w:t>
      </w:r>
      <w:r>
        <w:rPr>
          <w:rFonts w:eastAsia="Times New Roman" w:cs="Times New Roman"/>
          <w:szCs w:val="24"/>
        </w:rPr>
        <w:t>οι</w:t>
      </w:r>
      <w:proofErr w:type="spellEnd"/>
      <w:r>
        <w:rPr>
          <w:rFonts w:eastAsia="Times New Roman" w:cs="Times New Roman"/>
          <w:szCs w:val="24"/>
        </w:rPr>
        <w:t>,</w:t>
      </w:r>
      <w:r w:rsidRPr="004B24F9">
        <w:rPr>
          <w:rFonts w:eastAsia="Times New Roman" w:cs="Times New Roman"/>
          <w:szCs w:val="24"/>
        </w:rPr>
        <w:t xml:space="preserve"> αδιάλλακτ</w:t>
      </w:r>
      <w:r>
        <w:rPr>
          <w:rFonts w:eastAsia="Times New Roman" w:cs="Times New Roman"/>
          <w:szCs w:val="24"/>
        </w:rPr>
        <w:t>οι</w:t>
      </w:r>
      <w:r w:rsidRPr="004B24F9">
        <w:rPr>
          <w:rFonts w:eastAsia="Times New Roman" w:cs="Times New Roman"/>
          <w:szCs w:val="24"/>
        </w:rPr>
        <w:t xml:space="preserve"> στην εφαρμογή των αντιλαϊκών στόχων και αυτό επιβάλλεται με μία σειρά ρυθμίσεων</w:t>
      </w:r>
      <w:r>
        <w:rPr>
          <w:rFonts w:eastAsia="Times New Roman" w:cs="Times New Roman"/>
          <w:szCs w:val="24"/>
        </w:rPr>
        <w:t>,</w:t>
      </w:r>
      <w:r w:rsidRPr="004B24F9">
        <w:rPr>
          <w:rFonts w:eastAsia="Times New Roman" w:cs="Times New Roman"/>
          <w:szCs w:val="24"/>
        </w:rPr>
        <w:t xml:space="preserve"> πειθαρχικών διαδικασιών</w:t>
      </w:r>
      <w:r>
        <w:rPr>
          <w:rFonts w:eastAsia="Times New Roman" w:cs="Times New Roman"/>
          <w:szCs w:val="24"/>
        </w:rPr>
        <w:t>,</w:t>
      </w:r>
      <w:r w:rsidRPr="004B24F9">
        <w:rPr>
          <w:rFonts w:eastAsia="Times New Roman" w:cs="Times New Roman"/>
          <w:szCs w:val="24"/>
        </w:rPr>
        <w:t xml:space="preserve"> αξιολογήσεων και άλλα</w:t>
      </w:r>
      <w:r>
        <w:rPr>
          <w:rFonts w:eastAsia="Times New Roman" w:cs="Times New Roman"/>
          <w:szCs w:val="24"/>
        </w:rPr>
        <w:t>,</w:t>
      </w:r>
      <w:r w:rsidRPr="004B24F9">
        <w:rPr>
          <w:rFonts w:eastAsia="Times New Roman" w:cs="Times New Roman"/>
          <w:szCs w:val="24"/>
        </w:rPr>
        <w:t xml:space="preserve"> που έχετε θεσπίσει μέχρι τώρα</w:t>
      </w:r>
      <w:r>
        <w:rPr>
          <w:rFonts w:eastAsia="Times New Roman" w:cs="Times New Roman"/>
          <w:szCs w:val="24"/>
        </w:rPr>
        <w:t>. Κ</w:t>
      </w:r>
      <w:r w:rsidRPr="004B24F9">
        <w:rPr>
          <w:rFonts w:eastAsia="Times New Roman" w:cs="Times New Roman"/>
          <w:szCs w:val="24"/>
        </w:rPr>
        <w:t>αι εσ</w:t>
      </w:r>
      <w:r w:rsidRPr="004B24F9">
        <w:rPr>
          <w:rFonts w:eastAsia="Times New Roman" w:cs="Times New Roman"/>
          <w:szCs w:val="24"/>
        </w:rPr>
        <w:t>είς δεν έχετε αλλάξει τίποτα από ό</w:t>
      </w:r>
      <w:r>
        <w:rPr>
          <w:rFonts w:eastAsia="Times New Roman" w:cs="Times New Roman"/>
          <w:szCs w:val="24"/>
        </w:rPr>
        <w:t>,</w:t>
      </w:r>
      <w:r w:rsidRPr="004B24F9">
        <w:rPr>
          <w:rFonts w:eastAsia="Times New Roman" w:cs="Times New Roman"/>
          <w:szCs w:val="24"/>
        </w:rPr>
        <w:t xml:space="preserve">τι είχαν </w:t>
      </w:r>
      <w:r>
        <w:rPr>
          <w:rFonts w:eastAsia="Times New Roman" w:cs="Times New Roman"/>
          <w:szCs w:val="24"/>
        </w:rPr>
        <w:t>θεσπίσει</w:t>
      </w:r>
      <w:r w:rsidRPr="004B24F9">
        <w:rPr>
          <w:rFonts w:eastAsia="Times New Roman" w:cs="Times New Roman"/>
          <w:szCs w:val="24"/>
        </w:rPr>
        <w:t xml:space="preserve"> </w:t>
      </w:r>
      <w:r>
        <w:rPr>
          <w:rFonts w:eastAsia="Times New Roman" w:cs="Times New Roman"/>
          <w:szCs w:val="24"/>
        </w:rPr>
        <w:t>και οι προηγούμενοι.</w:t>
      </w:r>
    </w:p>
    <w:p w14:paraId="20A4E89C"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lastRenderedPageBreak/>
        <w:t>Γ</w:t>
      </w:r>
      <w:r w:rsidRPr="004B24F9">
        <w:rPr>
          <w:rFonts w:eastAsia="Times New Roman" w:cs="Times New Roman"/>
          <w:szCs w:val="24"/>
        </w:rPr>
        <w:t xml:space="preserve">ια το </w:t>
      </w:r>
      <w:r>
        <w:rPr>
          <w:rFonts w:eastAsia="Times New Roman" w:cs="Times New Roman"/>
          <w:szCs w:val="24"/>
        </w:rPr>
        <w:t>ΚΚΕ,</w:t>
      </w:r>
      <w:r w:rsidRPr="004B24F9">
        <w:rPr>
          <w:rFonts w:eastAsia="Times New Roman" w:cs="Times New Roman"/>
          <w:szCs w:val="24"/>
        </w:rPr>
        <w:t xml:space="preserve"> η ουσία του προβλήματος με τη δημόσια διοίκηση βρίσκεται στο γεγονός ότι υπηρετεί </w:t>
      </w:r>
      <w:r>
        <w:rPr>
          <w:rFonts w:eastAsia="Times New Roman" w:cs="Times New Roman"/>
          <w:szCs w:val="24"/>
        </w:rPr>
        <w:t>τις στρατηγικές στοχεύσεις</w:t>
      </w:r>
      <w:r w:rsidRPr="004B24F9">
        <w:rPr>
          <w:rFonts w:eastAsia="Times New Roman" w:cs="Times New Roman"/>
          <w:szCs w:val="24"/>
        </w:rPr>
        <w:t xml:space="preserve"> της αστικής τάξης που βρίσκονται σε αντίθεση με τις αγωνίες τ</w:t>
      </w:r>
      <w:r w:rsidRPr="004B24F9">
        <w:rPr>
          <w:rFonts w:eastAsia="Times New Roman" w:cs="Times New Roman"/>
          <w:szCs w:val="24"/>
        </w:rPr>
        <w:t>ης εργατικής τάξης</w:t>
      </w:r>
      <w:r>
        <w:rPr>
          <w:rFonts w:eastAsia="Times New Roman" w:cs="Times New Roman"/>
          <w:szCs w:val="24"/>
        </w:rPr>
        <w:t>,</w:t>
      </w:r>
      <w:r w:rsidRPr="004B24F9">
        <w:rPr>
          <w:rFonts w:eastAsia="Times New Roman" w:cs="Times New Roman"/>
          <w:szCs w:val="24"/>
        </w:rPr>
        <w:t xml:space="preserve"> της πλειοψηφίας του </w:t>
      </w:r>
      <w:r>
        <w:rPr>
          <w:rFonts w:eastAsia="Times New Roman" w:cs="Times New Roman"/>
          <w:szCs w:val="24"/>
        </w:rPr>
        <w:t>ίδιου του λαού μας. Οι</w:t>
      </w:r>
      <w:r w:rsidRPr="004B24F9">
        <w:rPr>
          <w:rFonts w:eastAsia="Times New Roman" w:cs="Times New Roman"/>
          <w:szCs w:val="24"/>
        </w:rPr>
        <w:t xml:space="preserve"> εργαζόμενοι στο</w:t>
      </w:r>
      <w:r>
        <w:rPr>
          <w:rFonts w:eastAsia="Times New Roman" w:cs="Times New Roman"/>
          <w:szCs w:val="24"/>
        </w:rPr>
        <w:t>ν</w:t>
      </w:r>
      <w:r w:rsidRPr="004B24F9">
        <w:rPr>
          <w:rFonts w:eastAsia="Times New Roman" w:cs="Times New Roman"/>
          <w:szCs w:val="24"/>
        </w:rPr>
        <w:t xml:space="preserve"> δημόσιο και στον ιδιωτικό τομέα</w:t>
      </w:r>
      <w:r>
        <w:rPr>
          <w:rFonts w:eastAsia="Times New Roman" w:cs="Times New Roman"/>
          <w:szCs w:val="24"/>
        </w:rPr>
        <w:t>,</w:t>
      </w:r>
      <w:r w:rsidRPr="004B24F9">
        <w:rPr>
          <w:rFonts w:eastAsia="Times New Roman" w:cs="Times New Roman"/>
          <w:szCs w:val="24"/>
        </w:rPr>
        <w:t xml:space="preserve"> τα λαϊκά στρώματα έχουν συμφέρον και ανάγκη από μία κρατική δημόσια διοίκηση που βασική αποστολή της θα είναι να υπηρετεί μία ανάπτυξη σε όφελο</w:t>
      </w:r>
      <w:r w:rsidRPr="004B24F9">
        <w:rPr>
          <w:rFonts w:eastAsia="Times New Roman" w:cs="Times New Roman"/>
          <w:szCs w:val="24"/>
        </w:rPr>
        <w:t>ς του λαού και κατ</w:t>
      </w:r>
      <w:r>
        <w:rPr>
          <w:rFonts w:eastAsia="Times New Roman" w:cs="Times New Roman"/>
          <w:szCs w:val="24"/>
        </w:rPr>
        <w:t>’</w:t>
      </w:r>
      <w:r w:rsidRPr="004B24F9">
        <w:rPr>
          <w:rFonts w:eastAsia="Times New Roman" w:cs="Times New Roman"/>
          <w:szCs w:val="24"/>
        </w:rPr>
        <w:t xml:space="preserve"> επέκτα</w:t>
      </w:r>
      <w:r>
        <w:rPr>
          <w:rFonts w:eastAsia="Times New Roman" w:cs="Times New Roman"/>
          <w:szCs w:val="24"/>
        </w:rPr>
        <w:t xml:space="preserve">ση τα σύγχρονα λαϊκά δικαιώματα. </w:t>
      </w:r>
    </w:p>
    <w:p w14:paraId="20A4E89D"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Προϋπόθεση βέβαια γι’</w:t>
      </w:r>
      <w:r w:rsidRPr="004B24F9">
        <w:rPr>
          <w:rFonts w:eastAsia="Times New Roman" w:cs="Times New Roman"/>
          <w:szCs w:val="24"/>
        </w:rPr>
        <w:t xml:space="preserve"> αυτό είναι οι ριζικές αλλαγές στην οικονομία και στην εξουσία</w:t>
      </w:r>
      <w:r>
        <w:rPr>
          <w:rFonts w:eastAsia="Times New Roman" w:cs="Times New Roman"/>
          <w:szCs w:val="24"/>
        </w:rPr>
        <w:t>, ε</w:t>
      </w:r>
      <w:r w:rsidRPr="004B24F9">
        <w:rPr>
          <w:rFonts w:eastAsia="Times New Roman" w:cs="Times New Roman"/>
          <w:szCs w:val="24"/>
        </w:rPr>
        <w:t xml:space="preserve">ξουσία της </w:t>
      </w:r>
      <w:r>
        <w:rPr>
          <w:rFonts w:eastAsia="Times New Roman" w:cs="Times New Roman"/>
          <w:szCs w:val="24"/>
        </w:rPr>
        <w:t>εργατικής τάξης,</w:t>
      </w:r>
      <w:r w:rsidRPr="004B24F9">
        <w:rPr>
          <w:rFonts w:eastAsia="Times New Roman" w:cs="Times New Roman"/>
          <w:szCs w:val="24"/>
        </w:rPr>
        <w:t xml:space="preserve"> της </w:t>
      </w:r>
      <w:r>
        <w:rPr>
          <w:rFonts w:eastAsia="Times New Roman" w:cs="Times New Roman"/>
          <w:szCs w:val="24"/>
        </w:rPr>
        <w:t>μόνης π</w:t>
      </w:r>
      <w:r w:rsidRPr="004B24F9">
        <w:rPr>
          <w:rFonts w:eastAsia="Times New Roman" w:cs="Times New Roman"/>
          <w:szCs w:val="24"/>
        </w:rPr>
        <w:t>ροοδευτικής τάξης που θα πρέπει να</w:t>
      </w:r>
      <w:r>
        <w:rPr>
          <w:rFonts w:eastAsia="Times New Roman" w:cs="Times New Roman"/>
          <w:szCs w:val="24"/>
        </w:rPr>
        <w:t xml:space="preserve"> αντικαταστήσει την αστική τάξη, </w:t>
      </w:r>
      <w:r w:rsidRPr="004B24F9">
        <w:rPr>
          <w:rFonts w:eastAsia="Times New Roman" w:cs="Times New Roman"/>
          <w:szCs w:val="24"/>
        </w:rPr>
        <w:t>η οπ</w:t>
      </w:r>
      <w:r w:rsidRPr="004B24F9">
        <w:rPr>
          <w:rFonts w:eastAsia="Times New Roman" w:cs="Times New Roman"/>
          <w:szCs w:val="24"/>
        </w:rPr>
        <w:t xml:space="preserve">οία ευθύνεται για όλα τα δεινά της πλειοψηφίας του λαού </w:t>
      </w:r>
      <w:r>
        <w:rPr>
          <w:rFonts w:eastAsia="Times New Roman" w:cs="Times New Roman"/>
          <w:szCs w:val="24"/>
        </w:rPr>
        <w:t>μας,</w:t>
      </w:r>
      <w:r w:rsidRPr="004B24F9">
        <w:rPr>
          <w:rFonts w:eastAsia="Times New Roman" w:cs="Times New Roman"/>
          <w:szCs w:val="24"/>
        </w:rPr>
        <w:t xml:space="preserve"> για την ανεργία</w:t>
      </w:r>
      <w:r>
        <w:rPr>
          <w:rFonts w:eastAsia="Times New Roman" w:cs="Times New Roman"/>
          <w:szCs w:val="24"/>
        </w:rPr>
        <w:t>,</w:t>
      </w:r>
      <w:r w:rsidRPr="004B24F9">
        <w:rPr>
          <w:rFonts w:eastAsia="Times New Roman" w:cs="Times New Roman"/>
          <w:szCs w:val="24"/>
        </w:rPr>
        <w:t xml:space="preserve"> τη φτώχεια</w:t>
      </w:r>
      <w:r>
        <w:rPr>
          <w:rFonts w:eastAsia="Times New Roman" w:cs="Times New Roman"/>
          <w:szCs w:val="24"/>
        </w:rPr>
        <w:t>,</w:t>
      </w:r>
      <w:r w:rsidRPr="004B24F9">
        <w:rPr>
          <w:rFonts w:eastAsia="Times New Roman" w:cs="Times New Roman"/>
          <w:szCs w:val="24"/>
        </w:rPr>
        <w:t xml:space="preserve"> τους πολέμους</w:t>
      </w:r>
      <w:r>
        <w:rPr>
          <w:rFonts w:eastAsia="Times New Roman" w:cs="Times New Roman"/>
          <w:szCs w:val="24"/>
        </w:rPr>
        <w:t>,</w:t>
      </w:r>
      <w:r w:rsidRPr="004B24F9">
        <w:rPr>
          <w:rFonts w:eastAsia="Times New Roman" w:cs="Times New Roman"/>
          <w:szCs w:val="24"/>
        </w:rPr>
        <w:t xml:space="preserve"> τη</w:t>
      </w:r>
      <w:r>
        <w:rPr>
          <w:rFonts w:eastAsia="Times New Roman" w:cs="Times New Roman"/>
          <w:szCs w:val="24"/>
        </w:rPr>
        <w:t>ν</w:t>
      </w:r>
      <w:r w:rsidRPr="004B24F9">
        <w:rPr>
          <w:rFonts w:eastAsia="Times New Roman" w:cs="Times New Roman"/>
          <w:szCs w:val="24"/>
        </w:rPr>
        <w:t xml:space="preserve"> προσφυγιά</w:t>
      </w:r>
      <w:r>
        <w:rPr>
          <w:rFonts w:eastAsia="Times New Roman" w:cs="Times New Roman"/>
          <w:szCs w:val="24"/>
        </w:rPr>
        <w:t>, τα</w:t>
      </w:r>
      <w:r w:rsidRPr="004B24F9">
        <w:rPr>
          <w:rFonts w:eastAsia="Times New Roman" w:cs="Times New Roman"/>
          <w:szCs w:val="24"/>
        </w:rPr>
        <w:t xml:space="preserve"> εκατομμύρια νεκρούς</w:t>
      </w:r>
      <w:r>
        <w:rPr>
          <w:rFonts w:eastAsia="Times New Roman" w:cs="Times New Roman"/>
          <w:szCs w:val="24"/>
        </w:rPr>
        <w:t xml:space="preserve">. </w:t>
      </w:r>
    </w:p>
    <w:p w14:paraId="20A4E89E" w14:textId="77777777" w:rsidR="005D4821" w:rsidRDefault="006B233D">
      <w:pPr>
        <w:spacing w:line="600" w:lineRule="auto"/>
        <w:jc w:val="both"/>
        <w:rPr>
          <w:rFonts w:eastAsia="Times New Roman" w:cs="Times New Roman"/>
          <w:szCs w:val="24"/>
        </w:rPr>
      </w:pPr>
      <w:r>
        <w:rPr>
          <w:rFonts w:eastAsia="Times New Roman" w:cs="Times New Roman"/>
          <w:szCs w:val="24"/>
        </w:rPr>
        <w:t>Τ</w:t>
      </w:r>
      <w:r w:rsidRPr="004B24F9">
        <w:rPr>
          <w:rFonts w:eastAsia="Times New Roman" w:cs="Times New Roman"/>
          <w:szCs w:val="24"/>
        </w:rPr>
        <w:t xml:space="preserve">ο νέο κοινωνικό σύστημα με την κατάργηση </w:t>
      </w:r>
      <w:r>
        <w:rPr>
          <w:rFonts w:eastAsia="Times New Roman" w:cs="Times New Roman"/>
          <w:szCs w:val="24"/>
        </w:rPr>
        <w:t>της καπιταλιστικής ι</w:t>
      </w:r>
      <w:r w:rsidRPr="004B24F9">
        <w:rPr>
          <w:rFonts w:eastAsia="Times New Roman" w:cs="Times New Roman"/>
          <w:szCs w:val="24"/>
        </w:rPr>
        <w:t>διοκτησίας</w:t>
      </w:r>
      <w:r>
        <w:rPr>
          <w:rFonts w:eastAsia="Times New Roman" w:cs="Times New Roman"/>
          <w:szCs w:val="24"/>
        </w:rPr>
        <w:t>, την</w:t>
      </w:r>
      <w:r w:rsidRPr="004B24F9">
        <w:rPr>
          <w:rFonts w:eastAsia="Times New Roman" w:cs="Times New Roman"/>
          <w:szCs w:val="24"/>
        </w:rPr>
        <w:t xml:space="preserve"> κοινωνικοποίηση όλων των μέσων πα</w:t>
      </w:r>
      <w:r w:rsidRPr="004B24F9">
        <w:rPr>
          <w:rFonts w:eastAsia="Times New Roman" w:cs="Times New Roman"/>
          <w:szCs w:val="24"/>
        </w:rPr>
        <w:t>ραγωγής θα σχεδιάσει κεντρικά την παραγωγή</w:t>
      </w:r>
      <w:r>
        <w:rPr>
          <w:rFonts w:eastAsia="Times New Roman" w:cs="Times New Roman"/>
          <w:szCs w:val="24"/>
        </w:rPr>
        <w:t>,</w:t>
      </w:r>
      <w:r w:rsidRPr="004B24F9">
        <w:rPr>
          <w:rFonts w:eastAsia="Times New Roman" w:cs="Times New Roman"/>
          <w:szCs w:val="24"/>
        </w:rPr>
        <w:t xml:space="preserve"> με στόχο την ικανοποίηση των αναγκών του λαού σε αντικατάσταση του σημερινού νόμου </w:t>
      </w:r>
      <w:r w:rsidRPr="004B24F9">
        <w:rPr>
          <w:rFonts w:eastAsia="Times New Roman" w:cs="Times New Roman"/>
          <w:szCs w:val="24"/>
        </w:rPr>
        <w:lastRenderedPageBreak/>
        <w:t>του κέρδους</w:t>
      </w:r>
      <w:r>
        <w:rPr>
          <w:rFonts w:eastAsia="Times New Roman" w:cs="Times New Roman"/>
          <w:szCs w:val="24"/>
        </w:rPr>
        <w:t>. Έ</w:t>
      </w:r>
      <w:r w:rsidRPr="004B24F9">
        <w:rPr>
          <w:rFonts w:eastAsia="Times New Roman" w:cs="Times New Roman"/>
          <w:szCs w:val="24"/>
        </w:rPr>
        <w:t xml:space="preserve">τσι ο διοικητικός μηχανισμός δεν θα λειτουργεί με κριτήριο τα </w:t>
      </w:r>
      <w:r>
        <w:rPr>
          <w:rFonts w:eastAsia="Times New Roman" w:cs="Times New Roman"/>
          <w:szCs w:val="24"/>
        </w:rPr>
        <w:t>καπιταλιστικά</w:t>
      </w:r>
      <w:r w:rsidRPr="004B24F9">
        <w:rPr>
          <w:rFonts w:eastAsia="Times New Roman" w:cs="Times New Roman"/>
          <w:szCs w:val="24"/>
        </w:rPr>
        <w:t xml:space="preserve"> συμφέροντα</w:t>
      </w:r>
      <w:r>
        <w:rPr>
          <w:rFonts w:eastAsia="Times New Roman" w:cs="Times New Roman"/>
          <w:szCs w:val="24"/>
        </w:rPr>
        <w:t xml:space="preserve">. Θα αφαιρεί </w:t>
      </w:r>
      <w:r w:rsidRPr="004B24F9">
        <w:rPr>
          <w:rFonts w:eastAsia="Times New Roman" w:cs="Times New Roman"/>
          <w:szCs w:val="24"/>
        </w:rPr>
        <w:t>το έδαφος διαπλο</w:t>
      </w:r>
      <w:r w:rsidRPr="004B24F9">
        <w:rPr>
          <w:rFonts w:eastAsia="Times New Roman" w:cs="Times New Roman"/>
          <w:szCs w:val="24"/>
        </w:rPr>
        <w:t>κής των εργαζομένων στην κρατική διοίκηση με τα διάφορα επιχειρηματικά συμφέροντα</w:t>
      </w:r>
      <w:r>
        <w:rPr>
          <w:rFonts w:eastAsia="Times New Roman" w:cs="Times New Roman"/>
          <w:szCs w:val="24"/>
        </w:rPr>
        <w:t>.</w:t>
      </w:r>
      <w:r>
        <w:rPr>
          <w:rFonts w:eastAsia="Times New Roman" w:cs="Times New Roman"/>
          <w:szCs w:val="24"/>
        </w:rPr>
        <w:t xml:space="preserve"> </w:t>
      </w:r>
      <w:r>
        <w:rPr>
          <w:rFonts w:eastAsia="Times New Roman" w:cs="Times New Roman"/>
          <w:szCs w:val="24"/>
        </w:rPr>
        <w:t>Η κρατική διοίκηση στην εργατική εξουσία θα υπηρετεί την παραγωγή με στόχο τη διευρυμένη ικανοποίηση των κοινωνικών αναγκών.</w:t>
      </w:r>
    </w:p>
    <w:p w14:paraId="20A4E89F"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Για όλους αυτούς τους λόγους ψηφίζουμε «κατά» στ</w:t>
      </w:r>
      <w:r>
        <w:rPr>
          <w:rFonts w:eastAsia="Times New Roman" w:cs="Times New Roman"/>
          <w:szCs w:val="24"/>
        </w:rPr>
        <w:t>ο σχέδιο νόμου.</w:t>
      </w:r>
    </w:p>
    <w:p w14:paraId="20A4E8A0"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 xml:space="preserve">Θα ψηφίσουμε, βέβαια, ορισμένα άρθρα του που αφορούν τους εργαζόμενους, όπως το άρθρο 34, για την άδεια των τριών μηνών με πλήρεις αποδοχές και για όσους υιοθετούν, για όσους γίνονται ανάδοχοι, την άδεια εξετάσεων σε εργαζόμενους στο άρθρο </w:t>
      </w:r>
      <w:r>
        <w:rPr>
          <w:rFonts w:eastAsia="Times New Roman" w:cs="Times New Roman"/>
          <w:szCs w:val="24"/>
        </w:rPr>
        <w:t>35, το άρθρο 36 για τις άδειες επιμόρφωσης, εξετάσεων και στους εργαζόμενους ΙΔΑΧ, το άρθρο 37 για την κατάργηση του ορίου ηλικίας για τα μεταπτυχιακά, το άρθρο 45 για τη σύσταση των οργανικών θέσεων, το άρθρο 62 για τη μη απαίτηση ξένης γλώσσας για κωφούς</w:t>
      </w:r>
      <w:r>
        <w:rPr>
          <w:rFonts w:eastAsia="Times New Roman" w:cs="Times New Roman"/>
          <w:szCs w:val="24"/>
        </w:rPr>
        <w:t xml:space="preserve"> με ποσοστό αναπηρίας 50%, το άρθρο 64 για την ιδιότητα των </w:t>
      </w:r>
      <w:proofErr w:type="spellStart"/>
      <w:r>
        <w:rPr>
          <w:rFonts w:eastAsia="Times New Roman" w:cs="Times New Roman"/>
          <w:szCs w:val="24"/>
        </w:rPr>
        <w:t>τρίτεκνων</w:t>
      </w:r>
      <w:proofErr w:type="spellEnd"/>
      <w:r>
        <w:rPr>
          <w:rFonts w:eastAsia="Times New Roman" w:cs="Times New Roman"/>
          <w:szCs w:val="24"/>
        </w:rPr>
        <w:t xml:space="preserve"> -αν και οι </w:t>
      </w:r>
      <w:proofErr w:type="spellStart"/>
      <w:r>
        <w:rPr>
          <w:rFonts w:eastAsia="Times New Roman" w:cs="Times New Roman"/>
          <w:szCs w:val="24"/>
        </w:rPr>
        <w:t>τρίτεκνοι</w:t>
      </w:r>
      <w:proofErr w:type="spellEnd"/>
      <w:r>
        <w:rPr>
          <w:rFonts w:eastAsia="Times New Roman" w:cs="Times New Roman"/>
          <w:szCs w:val="24"/>
        </w:rPr>
        <w:t xml:space="preserve"> έχουν άλλη γνώμη και απαιτούν να μη χάνουν την ιδιότητά τους </w:t>
      </w:r>
      <w:r>
        <w:rPr>
          <w:rFonts w:eastAsia="Times New Roman" w:cs="Times New Roman"/>
          <w:szCs w:val="24"/>
        </w:rPr>
        <w:lastRenderedPageBreak/>
        <w:t>εφ’ όρου ζωής- το άρθρο 66, βέβαια, για τη διευθέτηση των υδρονομέων της ΕΥΔΑΠ. Ένα πρόβλημα που απασχολ</w:t>
      </w:r>
      <w:r>
        <w:rPr>
          <w:rFonts w:eastAsia="Times New Roman" w:cs="Times New Roman"/>
          <w:szCs w:val="24"/>
        </w:rPr>
        <w:t>ούσε χρόνια αυτούς τους εργαζόμενους έρχεται να αντιμετωπιστεί και πιστεύουμε ότι αντιμετωπίζεται με αυτήν την τροπολογία.</w:t>
      </w:r>
    </w:p>
    <w:p w14:paraId="20A4E8A1"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Θα ψηφίσουμε, επίσης, την τροπολογία για τη διευκόλυνση των υπαλλήλων με οικογενειακές υποχρεώσεις. Είναι μια βελτίωση, αλλά δεν συνι</w:t>
      </w:r>
      <w:r>
        <w:rPr>
          <w:rFonts w:eastAsia="Times New Roman" w:cs="Times New Roman"/>
          <w:szCs w:val="24"/>
        </w:rPr>
        <w:t>στά και στήριξη της οικογένειας, κυρία Υπουργέ.</w:t>
      </w:r>
    </w:p>
    <w:p w14:paraId="20A4E8A2"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 xml:space="preserve">Γι’ αυτό στηρίζουμε τα αιτήματα των εργαζομένων που κατατέθηκαν και στις </w:t>
      </w:r>
      <w:r>
        <w:rPr>
          <w:rFonts w:eastAsia="Times New Roman" w:cs="Times New Roman"/>
          <w:szCs w:val="24"/>
        </w:rPr>
        <w:t xml:space="preserve">επιτροπές </w:t>
      </w:r>
      <w:r>
        <w:rPr>
          <w:rFonts w:eastAsia="Times New Roman" w:cs="Times New Roman"/>
          <w:szCs w:val="24"/>
        </w:rPr>
        <w:t>και θέλουμε να τα καταθέσουμε και σήμερα στα Πρακτικά. Είναι η επιστροφή των αποδοχών και των αντίστοιχων ασφαλιστικών εισφορ</w:t>
      </w:r>
      <w:r>
        <w:rPr>
          <w:rFonts w:eastAsia="Times New Roman" w:cs="Times New Roman"/>
          <w:szCs w:val="24"/>
        </w:rPr>
        <w:t xml:space="preserve">ών, που </w:t>
      </w:r>
      <w:proofErr w:type="spellStart"/>
      <w:r>
        <w:rPr>
          <w:rFonts w:eastAsia="Times New Roman" w:cs="Times New Roman"/>
          <w:szCs w:val="24"/>
        </w:rPr>
        <w:t>παρακρατήθηκαν</w:t>
      </w:r>
      <w:proofErr w:type="spellEnd"/>
      <w:r>
        <w:rPr>
          <w:rFonts w:eastAsia="Times New Roman" w:cs="Times New Roman"/>
          <w:szCs w:val="24"/>
        </w:rPr>
        <w:t xml:space="preserve"> από τους εργαζόμενους που τέθηκαν σε διαθεσιμότητα τότε από την Κυβέρνηση της Νέας Δημοκρατίας το 2013. Είναι η ισότιμη μισθολογική και βαθμολογική αντιμετώπιση όλων των νεοεισερχομένων υπαλλήλων των παλαιών ΑΣΕΠ, που προσλήφθηκαν με</w:t>
      </w:r>
      <w:r>
        <w:rPr>
          <w:rFonts w:eastAsia="Times New Roman" w:cs="Times New Roman"/>
          <w:szCs w:val="24"/>
        </w:rPr>
        <w:t xml:space="preserve"> αντίστοιχη ρύθμιση του άρθρου 28 του ν.4440/2016, με την οποία αναγνωρίσατε τον χρόνο της αναμονής μόνο για τους εργαζόμενους του ΑΣΕΠ του 1997 έως τον διορισμό τους. </w:t>
      </w:r>
      <w:r>
        <w:rPr>
          <w:rFonts w:eastAsia="Times New Roman" w:cs="Times New Roman"/>
          <w:szCs w:val="24"/>
        </w:rPr>
        <w:lastRenderedPageBreak/>
        <w:t>Είναι η άρση των δυσμενών επιπτώσεων της διαθεσιμότητας και της υποχρεωτικής κινητικότητ</w:t>
      </w:r>
      <w:r>
        <w:rPr>
          <w:rFonts w:eastAsia="Times New Roman" w:cs="Times New Roman"/>
          <w:szCs w:val="24"/>
        </w:rPr>
        <w:t>ας και των μετατάξεων υπαλλήλων ΟΤΑ α΄ και β΄ βαθμού όλων των ειδικοτήτων.</w:t>
      </w:r>
    </w:p>
    <w:p w14:paraId="20A4E8A3"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 xml:space="preserve">Επίσης, μιλάμε για την πλήρη μισθολογική και βαθμολογική αναγνώριση της προϋπηρεσίας των δημοσίων υπαλλήλων. Να αναγνωρίζεται η προϋπηρεσία και στα νομικά πρόσωπα ιδιωτικού δικαίου </w:t>
      </w:r>
      <w:r>
        <w:rPr>
          <w:rFonts w:eastAsia="Times New Roman" w:cs="Times New Roman"/>
          <w:szCs w:val="24"/>
        </w:rPr>
        <w:t xml:space="preserve">του </w:t>
      </w:r>
      <w:r>
        <w:rPr>
          <w:rFonts w:eastAsia="Times New Roman" w:cs="Times New Roman"/>
          <w:szCs w:val="24"/>
        </w:rPr>
        <w:t xml:space="preserve">δημοσίου </w:t>
      </w:r>
      <w:r>
        <w:rPr>
          <w:rFonts w:eastAsia="Times New Roman" w:cs="Times New Roman"/>
          <w:szCs w:val="24"/>
        </w:rPr>
        <w:t>που έχουν αλλάξει μορφή. Να αναγνωρίζεται πλήρως η εργασία με συμβάσεις έργου. Να αναγνωρίζεται η συνάφεια της προϋπηρεσίας ανεξάρτητα από την κατηγορία σημερινής ένταξης του υπαλλήλου, τη στιγμή που εκτελεί τις ίδιες αρμοδιότητες ή να μην απα</w:t>
      </w:r>
      <w:r>
        <w:rPr>
          <w:rFonts w:eastAsia="Times New Roman" w:cs="Times New Roman"/>
          <w:szCs w:val="24"/>
        </w:rPr>
        <w:t xml:space="preserve">ιτείται για τη βαθμολογική αναγνώριση βεβαίωση εργοδότη στις περιπτώσεις που έχει κλείσει η επιχείρηση και η προϋπηρεσία του υπαλλήλου αποδεικνύεται από άλλα έγγραφα και δεδομένα. Να δοθεί το δικαίωμα στον </w:t>
      </w:r>
      <w:proofErr w:type="spellStart"/>
      <w:r>
        <w:rPr>
          <w:rFonts w:eastAsia="Times New Roman" w:cs="Times New Roman"/>
          <w:szCs w:val="24"/>
        </w:rPr>
        <w:t>τρίτεκνο</w:t>
      </w:r>
      <w:proofErr w:type="spellEnd"/>
      <w:r>
        <w:rPr>
          <w:rFonts w:eastAsia="Times New Roman" w:cs="Times New Roman"/>
          <w:szCs w:val="24"/>
        </w:rPr>
        <w:t xml:space="preserve"> γονέα να επιλέγει για τη χρήση της τρίμην</w:t>
      </w:r>
      <w:r>
        <w:rPr>
          <w:rFonts w:eastAsia="Times New Roman" w:cs="Times New Roman"/>
          <w:szCs w:val="24"/>
        </w:rPr>
        <w:t>ης άδειας, που προβλέπεται με το άρθρο 53 του ν.3528/2007, αν θα είναι συνεχής ή θα λαμβάνεται με μορφή μειωμένου ωραρίου. Αυτό γιατί δεν το κάνετε;</w:t>
      </w:r>
    </w:p>
    <w:p w14:paraId="20A4E8A4"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lastRenderedPageBreak/>
        <w:t>Επίσης, να αυξηθεί η άδεια σχολικής παρακολούθησης για τους πολύτεκνους γονείς. Να χορηγείται η άδεια ασθέν</w:t>
      </w:r>
      <w:r>
        <w:rPr>
          <w:rFonts w:eastAsia="Times New Roman" w:cs="Times New Roman"/>
          <w:szCs w:val="24"/>
        </w:rPr>
        <w:t>ειας τέκνων, που προβλέφθηκε με το άρθρο 31 του ν.4440 και με υπεύθυνη δήλωση του γονέα, αφού όλοι γνωρίζουμε ότι πολύ συχνά τα μικρά παιδιά περνούν τα πρώτα εικοσιτετράωρα των ιώσεων χωρίς ιατρική παρακολούθηση. Να χορηγείται στις εργαζόμενες που ακολουθο</w:t>
      </w:r>
      <w:r>
        <w:rPr>
          <w:rFonts w:eastAsia="Times New Roman" w:cs="Times New Roman"/>
          <w:szCs w:val="24"/>
        </w:rPr>
        <w:t>ύν τη διαδικασία εξωσωματικής γονιμοποίησης ειδική άδεια είκοσι ημερών με την προσκόμιση στην υπηρεσία σχετικής ιατρικής βεβαίωσης.</w:t>
      </w:r>
    </w:p>
    <w:p w14:paraId="20A4E8A5"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Είναι αιτήματα που έχουν κατατεθεί, κυρία Υπουργέ. Δεν έχετε πει τίποτα για αυτά.</w:t>
      </w:r>
    </w:p>
    <w:p w14:paraId="20A4E8A6"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 xml:space="preserve">Τα καταθέτουμε και στα Πρακτικά για να τα </w:t>
      </w:r>
      <w:r>
        <w:rPr>
          <w:rFonts w:eastAsia="Times New Roman" w:cs="Times New Roman"/>
          <w:szCs w:val="24"/>
        </w:rPr>
        <w:t>δει και ο ιστορικός του μέλλοντος.</w:t>
      </w:r>
    </w:p>
    <w:p w14:paraId="20A4E8A7"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Χρήστος </w:t>
      </w:r>
      <w:proofErr w:type="spellStart"/>
      <w:r>
        <w:rPr>
          <w:rFonts w:eastAsia="Times New Roman" w:cs="Times New Roman"/>
          <w:szCs w:val="24"/>
        </w:rPr>
        <w:t>Κατσώτης</w:t>
      </w:r>
      <w:proofErr w:type="spellEnd"/>
      <w:r>
        <w:rPr>
          <w:rFonts w:eastAsia="Times New Roman" w:cs="Times New Roman"/>
          <w:szCs w:val="24"/>
        </w:rPr>
        <w:t xml:space="preserve"> καταθέτει για τα Πρακτικά το</w:t>
      </w:r>
      <w:r w:rsidRPr="004C2B81">
        <w:rPr>
          <w:rFonts w:eastAsia="Times New Roman" w:cs="Times New Roman"/>
          <w:szCs w:val="24"/>
        </w:rPr>
        <w:t xml:space="preserve"> προαναφερθέν </w:t>
      </w:r>
      <w:r>
        <w:rPr>
          <w:rFonts w:eastAsia="Times New Roman" w:cs="Times New Roman"/>
          <w:szCs w:val="24"/>
        </w:rPr>
        <w:t>έγγραφο, το οποίο</w:t>
      </w:r>
      <w:r w:rsidRPr="004C2B81">
        <w:rPr>
          <w:rFonts w:eastAsia="Times New Roman" w:cs="Times New Roman"/>
          <w:szCs w:val="24"/>
        </w:rPr>
        <w:t xml:space="preserve"> βρίσκ</w:t>
      </w:r>
      <w:r>
        <w:rPr>
          <w:rFonts w:eastAsia="Times New Roman" w:cs="Times New Roman"/>
          <w:szCs w:val="24"/>
        </w:rPr>
        <w:t>ε</w:t>
      </w:r>
      <w:r w:rsidRPr="004C2B81">
        <w:rPr>
          <w:rFonts w:eastAsia="Times New Roman" w:cs="Times New Roman"/>
          <w:szCs w:val="24"/>
        </w:rPr>
        <w:t>ται στο αρχείο του Τμήματος Γραμματείας της Διεύθυνσης Στενογραφίας και Πρακτικών της Βουλής)</w:t>
      </w:r>
    </w:p>
    <w:p w14:paraId="20A4E8A8" w14:textId="77777777" w:rsidR="005D4821" w:rsidRDefault="006B233D">
      <w:pPr>
        <w:spacing w:line="600" w:lineRule="auto"/>
        <w:ind w:firstLine="720"/>
        <w:jc w:val="both"/>
        <w:rPr>
          <w:rFonts w:eastAsia="Times New Roman" w:cs="Times New Roman"/>
          <w:szCs w:val="24"/>
        </w:rPr>
      </w:pPr>
      <w:r w:rsidRPr="00FA52C7">
        <w:rPr>
          <w:rFonts w:eastAsia="Times New Roman" w:cs="Times New Roman"/>
          <w:b/>
          <w:szCs w:val="24"/>
        </w:rPr>
        <w:lastRenderedPageBreak/>
        <w:t>ΠΡΟΕΔΡΕΥΩΝ (</w:t>
      </w:r>
      <w:r w:rsidRPr="00FA52C7">
        <w:rPr>
          <w:rFonts w:eastAsia="Times New Roman" w:cs="Times New Roman"/>
          <w:b/>
          <w:szCs w:val="24"/>
        </w:rPr>
        <w:t>Σπυρίδων Λυκούδης):</w:t>
      </w:r>
      <w:r w:rsidRPr="00FA52C7">
        <w:rPr>
          <w:rFonts w:eastAsia="Times New Roman" w:cs="Times New Roman"/>
          <w:szCs w:val="24"/>
        </w:rPr>
        <w:t xml:space="preserve"> </w:t>
      </w:r>
      <w:r>
        <w:rPr>
          <w:rFonts w:eastAsia="Times New Roman" w:cs="Times New Roman"/>
          <w:szCs w:val="24"/>
        </w:rPr>
        <w:t>Ευχαριστώ, κύριε συνάδελφε.</w:t>
      </w:r>
    </w:p>
    <w:p w14:paraId="20A4E8A9"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Ο συνάδελφος κ. Αριστείδης Φωκάς από τους Ανεξάρτητους Έλληνες έχει τον λόγο.</w:t>
      </w:r>
    </w:p>
    <w:p w14:paraId="20A4E8AA" w14:textId="77777777" w:rsidR="005D4821" w:rsidRDefault="006B233D">
      <w:pPr>
        <w:spacing w:line="600" w:lineRule="auto"/>
        <w:ind w:firstLine="720"/>
        <w:jc w:val="both"/>
        <w:rPr>
          <w:rFonts w:eastAsia="Times New Roman" w:cs="Times New Roman"/>
          <w:szCs w:val="24"/>
        </w:rPr>
      </w:pPr>
      <w:r>
        <w:rPr>
          <w:rFonts w:eastAsia="Times New Roman" w:cs="Times New Roman"/>
          <w:b/>
          <w:szCs w:val="24"/>
        </w:rPr>
        <w:t>ΑΡΙΣΤΕΙΔΗΣ ΦΩΚΑΣ</w:t>
      </w:r>
      <w:r w:rsidRPr="00F1307A">
        <w:rPr>
          <w:rFonts w:eastAsia="Times New Roman" w:cs="Times New Roman"/>
          <w:b/>
          <w:szCs w:val="24"/>
        </w:rPr>
        <w:t>:</w:t>
      </w:r>
      <w:r>
        <w:rPr>
          <w:rFonts w:eastAsia="Times New Roman" w:cs="Times New Roman"/>
          <w:szCs w:val="24"/>
        </w:rPr>
        <w:t xml:space="preserve"> Ευχαριστώ, κύριε Πρόεδρε.</w:t>
      </w:r>
    </w:p>
    <w:p w14:paraId="20A4E8AB"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Κυρία Υπουργέ, αγαπητοί συνάδελφοι, ανεβαίνω στο Βήμα και πάλι μετά από το πλέον σοβαρ</w:t>
      </w:r>
      <w:r>
        <w:rPr>
          <w:rFonts w:eastAsia="Times New Roman" w:cs="Times New Roman"/>
          <w:szCs w:val="24"/>
        </w:rPr>
        <w:t xml:space="preserve">ό θέμα που απασχόλησε όλη την ελληνική κοινωνία τις τελευταίες δεκαετίες. Δυστυχώς, η Συμφωνία των Πρεσπών πέρασε από το </w:t>
      </w:r>
      <w:r>
        <w:rPr>
          <w:rFonts w:eastAsia="Times New Roman" w:cs="Times New Roman"/>
          <w:szCs w:val="24"/>
        </w:rPr>
        <w:t xml:space="preserve">ελληνικό </w:t>
      </w:r>
      <w:r>
        <w:rPr>
          <w:rFonts w:eastAsia="Times New Roman" w:cs="Times New Roman"/>
          <w:szCs w:val="24"/>
        </w:rPr>
        <w:t>Κοινοβούλιο. Με λύπη οι Έλληνες σε όλον τον πλανήτη δέχτηκαν τη Συμφωνία των Πρεσπών που ψηφίσαμε εμείς εδώ την προηγούμενη εβ</w:t>
      </w:r>
      <w:r>
        <w:rPr>
          <w:rFonts w:eastAsia="Times New Roman" w:cs="Times New Roman"/>
          <w:szCs w:val="24"/>
        </w:rPr>
        <w:t>δομάδα.</w:t>
      </w:r>
    </w:p>
    <w:p w14:paraId="20A4E8AC"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Θα επικεντρωθώ, όμως, τώρα στο υπό συζήτηση νομοσχέδιο, για την ψήφιση του οποίου είμαστε θετικοί. Αποτελείται από πέντε μέρη και εβδομήντα ένα άρθρα. Είναι ένα</w:t>
      </w:r>
      <w:r w:rsidRPr="008E7DA7">
        <w:rPr>
          <w:rFonts w:eastAsia="Times New Roman" w:cs="Times New Roman"/>
          <w:szCs w:val="24"/>
        </w:rPr>
        <w:t xml:space="preserve"> νομοσχέδιο συγκροτημένο</w:t>
      </w:r>
      <w:r>
        <w:rPr>
          <w:rFonts w:eastAsia="Times New Roman" w:cs="Times New Roman"/>
          <w:szCs w:val="24"/>
        </w:rPr>
        <w:t>,</w:t>
      </w:r>
      <w:r w:rsidRPr="008E7DA7">
        <w:rPr>
          <w:rFonts w:eastAsia="Times New Roman" w:cs="Times New Roman"/>
          <w:szCs w:val="24"/>
        </w:rPr>
        <w:t xml:space="preserve"> με πολλές λεπτομέρειες</w:t>
      </w:r>
      <w:r>
        <w:rPr>
          <w:rFonts w:eastAsia="Times New Roman" w:cs="Times New Roman"/>
          <w:szCs w:val="24"/>
        </w:rPr>
        <w:t xml:space="preserve">, τα άρθρα του οποίου θα δούμε </w:t>
      </w:r>
      <w:r w:rsidRPr="008E7DA7">
        <w:rPr>
          <w:rFonts w:eastAsia="Times New Roman" w:cs="Times New Roman"/>
          <w:szCs w:val="24"/>
        </w:rPr>
        <w:t xml:space="preserve">τώρα ένα </w:t>
      </w:r>
      <w:r w:rsidRPr="008E7DA7">
        <w:rPr>
          <w:rFonts w:eastAsia="Times New Roman" w:cs="Times New Roman"/>
          <w:szCs w:val="24"/>
        </w:rPr>
        <w:t>προς ένα</w:t>
      </w:r>
      <w:r>
        <w:rPr>
          <w:rFonts w:eastAsia="Times New Roman" w:cs="Times New Roman"/>
          <w:szCs w:val="24"/>
        </w:rPr>
        <w:t>.</w:t>
      </w:r>
    </w:p>
    <w:p w14:paraId="20A4E8AD" w14:textId="77777777" w:rsidR="005D4821" w:rsidRDefault="006B233D">
      <w:pPr>
        <w:spacing w:line="600" w:lineRule="auto"/>
        <w:ind w:firstLine="720"/>
        <w:jc w:val="both"/>
        <w:rPr>
          <w:rFonts w:eastAsia="Times New Roman"/>
          <w:szCs w:val="24"/>
        </w:rPr>
      </w:pPr>
      <w:r>
        <w:rPr>
          <w:rFonts w:eastAsia="Times New Roman"/>
          <w:szCs w:val="24"/>
        </w:rPr>
        <w:lastRenderedPageBreak/>
        <w:t>Σ</w:t>
      </w:r>
      <w:r w:rsidRPr="008E7DA7">
        <w:rPr>
          <w:rFonts w:eastAsia="Times New Roman"/>
          <w:szCs w:val="24"/>
        </w:rPr>
        <w:t xml:space="preserve">ωστό είναι το </w:t>
      </w:r>
      <w:r>
        <w:rPr>
          <w:rFonts w:eastAsia="Times New Roman"/>
          <w:szCs w:val="24"/>
        </w:rPr>
        <w:t>Π</w:t>
      </w:r>
      <w:r w:rsidRPr="008E7DA7">
        <w:rPr>
          <w:rFonts w:eastAsia="Times New Roman"/>
          <w:szCs w:val="24"/>
        </w:rPr>
        <w:t xml:space="preserve">ρώτο </w:t>
      </w:r>
      <w:r>
        <w:rPr>
          <w:rFonts w:eastAsia="Times New Roman"/>
          <w:szCs w:val="24"/>
        </w:rPr>
        <w:t>Μ</w:t>
      </w:r>
      <w:r w:rsidRPr="008E7DA7">
        <w:rPr>
          <w:rFonts w:eastAsia="Times New Roman"/>
          <w:szCs w:val="24"/>
        </w:rPr>
        <w:t xml:space="preserve">έρος </w:t>
      </w:r>
      <w:r>
        <w:rPr>
          <w:rFonts w:eastAsia="Times New Roman"/>
          <w:szCs w:val="24"/>
        </w:rPr>
        <w:t xml:space="preserve">που περιέχει διατάξεις </w:t>
      </w:r>
      <w:r w:rsidRPr="008E7DA7">
        <w:rPr>
          <w:rFonts w:eastAsia="Times New Roman"/>
          <w:szCs w:val="24"/>
        </w:rPr>
        <w:t>σχετικές με το</w:t>
      </w:r>
      <w:r>
        <w:rPr>
          <w:rFonts w:eastAsia="Times New Roman"/>
          <w:szCs w:val="24"/>
        </w:rPr>
        <w:t>ν</w:t>
      </w:r>
      <w:r w:rsidRPr="008E7DA7">
        <w:rPr>
          <w:rFonts w:eastAsia="Times New Roman"/>
          <w:szCs w:val="24"/>
        </w:rPr>
        <w:t xml:space="preserve"> στρατηγικό προγραμματισμό προσλήψεων και την ενδυνάμωση του </w:t>
      </w:r>
      <w:r>
        <w:rPr>
          <w:rFonts w:eastAsia="Times New Roman"/>
          <w:szCs w:val="24"/>
        </w:rPr>
        <w:t>Α</w:t>
      </w:r>
      <w:r w:rsidRPr="008E7DA7">
        <w:rPr>
          <w:rFonts w:eastAsia="Times New Roman"/>
          <w:szCs w:val="24"/>
        </w:rPr>
        <w:t xml:space="preserve">νώτατου Συμβουλίου </w:t>
      </w:r>
      <w:r>
        <w:rPr>
          <w:rFonts w:eastAsia="Times New Roman"/>
          <w:szCs w:val="24"/>
        </w:rPr>
        <w:t>Ε</w:t>
      </w:r>
      <w:r w:rsidRPr="008E7DA7">
        <w:rPr>
          <w:rFonts w:eastAsia="Times New Roman"/>
          <w:szCs w:val="24"/>
        </w:rPr>
        <w:t xml:space="preserve">πιλογής </w:t>
      </w:r>
      <w:r>
        <w:rPr>
          <w:rFonts w:eastAsia="Times New Roman"/>
          <w:szCs w:val="24"/>
        </w:rPr>
        <w:t>Π</w:t>
      </w:r>
      <w:r w:rsidRPr="008E7DA7">
        <w:rPr>
          <w:rFonts w:eastAsia="Times New Roman"/>
          <w:szCs w:val="24"/>
        </w:rPr>
        <w:t>ροσωπικού</w:t>
      </w:r>
      <w:r>
        <w:rPr>
          <w:rFonts w:eastAsia="Times New Roman"/>
          <w:szCs w:val="24"/>
        </w:rPr>
        <w:t>,</w:t>
      </w:r>
      <w:r w:rsidRPr="008E7DA7">
        <w:rPr>
          <w:rFonts w:eastAsia="Times New Roman"/>
          <w:szCs w:val="24"/>
        </w:rPr>
        <w:t xml:space="preserve"> ΑΣΕΠ</w:t>
      </w:r>
      <w:r>
        <w:rPr>
          <w:rFonts w:eastAsia="Times New Roman"/>
          <w:szCs w:val="24"/>
        </w:rPr>
        <w:t>.</w:t>
      </w:r>
    </w:p>
    <w:p w14:paraId="20A4E8AE" w14:textId="77777777" w:rsidR="005D4821" w:rsidRDefault="006B233D">
      <w:pPr>
        <w:spacing w:line="600" w:lineRule="auto"/>
        <w:ind w:firstLine="720"/>
        <w:jc w:val="both"/>
        <w:rPr>
          <w:rFonts w:eastAsia="Times New Roman"/>
          <w:szCs w:val="24"/>
        </w:rPr>
      </w:pPr>
      <w:r>
        <w:rPr>
          <w:rFonts w:eastAsia="Times New Roman"/>
          <w:szCs w:val="24"/>
        </w:rPr>
        <w:t>Τ</w:t>
      </w:r>
      <w:r w:rsidRPr="008E7DA7">
        <w:rPr>
          <w:rFonts w:eastAsia="Times New Roman"/>
          <w:szCs w:val="24"/>
        </w:rPr>
        <w:t xml:space="preserve">ο </w:t>
      </w:r>
      <w:r>
        <w:rPr>
          <w:rFonts w:eastAsia="Times New Roman"/>
          <w:szCs w:val="24"/>
        </w:rPr>
        <w:t>Π</w:t>
      </w:r>
      <w:r w:rsidRPr="008E7DA7">
        <w:rPr>
          <w:rFonts w:eastAsia="Times New Roman"/>
          <w:szCs w:val="24"/>
        </w:rPr>
        <w:t xml:space="preserve">ρώτο </w:t>
      </w:r>
      <w:r>
        <w:rPr>
          <w:rFonts w:eastAsia="Times New Roman"/>
          <w:szCs w:val="24"/>
        </w:rPr>
        <w:t>Κ</w:t>
      </w:r>
      <w:r w:rsidRPr="008E7DA7">
        <w:rPr>
          <w:rFonts w:eastAsia="Times New Roman"/>
          <w:szCs w:val="24"/>
        </w:rPr>
        <w:t>εφάλαιο</w:t>
      </w:r>
      <w:r>
        <w:rPr>
          <w:rFonts w:eastAsia="Times New Roman"/>
          <w:szCs w:val="24"/>
        </w:rPr>
        <w:t>,</w:t>
      </w:r>
      <w:r w:rsidRPr="008E7DA7">
        <w:rPr>
          <w:rFonts w:eastAsia="Times New Roman"/>
          <w:szCs w:val="24"/>
        </w:rPr>
        <w:t xml:space="preserve"> </w:t>
      </w:r>
      <w:r>
        <w:rPr>
          <w:rFonts w:eastAsia="Times New Roman"/>
          <w:szCs w:val="24"/>
        </w:rPr>
        <w:t xml:space="preserve">με </w:t>
      </w:r>
      <w:r w:rsidRPr="008E7DA7">
        <w:rPr>
          <w:rFonts w:eastAsia="Times New Roman"/>
          <w:szCs w:val="24"/>
        </w:rPr>
        <w:t>τα άρθρα 1 μέχρι 7</w:t>
      </w:r>
      <w:r>
        <w:rPr>
          <w:rFonts w:eastAsia="Times New Roman"/>
          <w:szCs w:val="24"/>
        </w:rPr>
        <w:t>, που αφορούν</w:t>
      </w:r>
      <w:r w:rsidRPr="008E7DA7">
        <w:rPr>
          <w:rFonts w:eastAsia="Times New Roman"/>
          <w:szCs w:val="24"/>
        </w:rPr>
        <w:t xml:space="preserve"> προσλήψεις του τακτικού και εποχιακού προσωπικού των φορέων Γενικής Κυβέρνησης</w:t>
      </w:r>
      <w:r>
        <w:rPr>
          <w:rFonts w:eastAsia="Times New Roman"/>
          <w:szCs w:val="24"/>
        </w:rPr>
        <w:t>,</w:t>
      </w:r>
      <w:r w:rsidRPr="008E7DA7">
        <w:rPr>
          <w:rFonts w:eastAsia="Times New Roman"/>
          <w:szCs w:val="24"/>
        </w:rPr>
        <w:t xml:space="preserve"> μας βρίσκει σύμφωνους</w:t>
      </w:r>
      <w:r>
        <w:rPr>
          <w:rFonts w:eastAsia="Times New Roman"/>
          <w:szCs w:val="24"/>
        </w:rPr>
        <w:t>. Κ</w:t>
      </w:r>
      <w:r w:rsidRPr="008E7DA7">
        <w:rPr>
          <w:rFonts w:eastAsia="Times New Roman"/>
          <w:szCs w:val="24"/>
        </w:rPr>
        <w:t xml:space="preserve">αι τα </w:t>
      </w:r>
      <w:r>
        <w:rPr>
          <w:rFonts w:eastAsia="Times New Roman"/>
          <w:szCs w:val="24"/>
        </w:rPr>
        <w:t>επτά</w:t>
      </w:r>
      <w:r w:rsidRPr="008E7DA7">
        <w:rPr>
          <w:rFonts w:eastAsia="Times New Roman"/>
          <w:szCs w:val="24"/>
        </w:rPr>
        <w:t xml:space="preserve"> άρθρα είναι στη σωστή κατεύθυνση</w:t>
      </w:r>
      <w:r>
        <w:rPr>
          <w:rFonts w:eastAsia="Times New Roman"/>
          <w:szCs w:val="24"/>
        </w:rPr>
        <w:t>.</w:t>
      </w:r>
    </w:p>
    <w:p w14:paraId="20A4E8AF" w14:textId="77777777" w:rsidR="005D4821" w:rsidRDefault="006B233D">
      <w:pPr>
        <w:spacing w:line="600" w:lineRule="auto"/>
        <w:ind w:firstLine="720"/>
        <w:jc w:val="both"/>
        <w:rPr>
          <w:rFonts w:eastAsia="Times New Roman"/>
          <w:szCs w:val="24"/>
        </w:rPr>
      </w:pPr>
      <w:r>
        <w:rPr>
          <w:rFonts w:eastAsia="Times New Roman"/>
          <w:szCs w:val="24"/>
        </w:rPr>
        <w:t>Στ</w:t>
      </w:r>
      <w:r w:rsidRPr="008E7DA7">
        <w:rPr>
          <w:rFonts w:eastAsia="Times New Roman"/>
          <w:szCs w:val="24"/>
        </w:rPr>
        <w:t xml:space="preserve">ο </w:t>
      </w:r>
      <w:r>
        <w:rPr>
          <w:rFonts w:eastAsia="Times New Roman"/>
          <w:szCs w:val="24"/>
        </w:rPr>
        <w:t>Δ</w:t>
      </w:r>
      <w:r w:rsidRPr="008E7DA7">
        <w:rPr>
          <w:rFonts w:eastAsia="Times New Roman"/>
          <w:szCs w:val="24"/>
        </w:rPr>
        <w:t xml:space="preserve">εύτερο </w:t>
      </w:r>
      <w:r>
        <w:rPr>
          <w:rFonts w:eastAsia="Times New Roman"/>
          <w:szCs w:val="24"/>
        </w:rPr>
        <w:t>Κ</w:t>
      </w:r>
      <w:r w:rsidRPr="008E7DA7">
        <w:rPr>
          <w:rFonts w:eastAsia="Times New Roman"/>
          <w:szCs w:val="24"/>
        </w:rPr>
        <w:t>εφάλαιο</w:t>
      </w:r>
      <w:r>
        <w:rPr>
          <w:rFonts w:eastAsia="Times New Roman"/>
          <w:szCs w:val="24"/>
        </w:rPr>
        <w:t>,</w:t>
      </w:r>
      <w:r w:rsidRPr="008E7DA7">
        <w:rPr>
          <w:rFonts w:eastAsia="Times New Roman"/>
          <w:szCs w:val="24"/>
        </w:rPr>
        <w:t xml:space="preserve"> με τα άρθρα 8 έως 14</w:t>
      </w:r>
      <w:r>
        <w:rPr>
          <w:rFonts w:eastAsia="Times New Roman"/>
          <w:szCs w:val="24"/>
        </w:rPr>
        <w:t>,</w:t>
      </w:r>
      <w:r w:rsidRPr="008E7DA7">
        <w:rPr>
          <w:rFonts w:eastAsia="Times New Roman"/>
          <w:szCs w:val="24"/>
        </w:rPr>
        <w:t xml:space="preserve"> βλέπουμε να εισάγονται ρυθμίσεις που αφορούν τη λειτουργία του</w:t>
      </w:r>
      <w:r w:rsidRPr="008E7DA7">
        <w:rPr>
          <w:rFonts w:eastAsia="Times New Roman"/>
          <w:szCs w:val="24"/>
        </w:rPr>
        <w:t xml:space="preserve"> ΑΣΕΠ</w:t>
      </w:r>
      <w:r>
        <w:rPr>
          <w:rFonts w:eastAsia="Times New Roman"/>
          <w:szCs w:val="24"/>
        </w:rPr>
        <w:t>. Συγκεκριμένα,</w:t>
      </w:r>
      <w:r w:rsidRPr="008E7DA7">
        <w:rPr>
          <w:rFonts w:eastAsia="Times New Roman"/>
          <w:szCs w:val="24"/>
        </w:rPr>
        <w:t xml:space="preserve"> προβλέπεται η δυνατότητα διενέργειας αποσπάσεων υπαλλήλων</w:t>
      </w:r>
      <w:r>
        <w:rPr>
          <w:rFonts w:eastAsia="Times New Roman"/>
          <w:szCs w:val="24"/>
        </w:rPr>
        <w:t>,</w:t>
      </w:r>
      <w:r w:rsidRPr="008E7DA7">
        <w:rPr>
          <w:rFonts w:eastAsia="Times New Roman"/>
          <w:szCs w:val="24"/>
        </w:rPr>
        <w:t xml:space="preserve"> κατά παρέκκλιση από τις κείμενες διατάξεις</w:t>
      </w:r>
      <w:r>
        <w:rPr>
          <w:rFonts w:eastAsia="Times New Roman"/>
          <w:szCs w:val="24"/>
        </w:rPr>
        <w:t>,</w:t>
      </w:r>
      <w:r w:rsidRPr="008E7DA7">
        <w:rPr>
          <w:rFonts w:eastAsia="Times New Roman"/>
          <w:szCs w:val="24"/>
        </w:rPr>
        <w:t xml:space="preserve"> για την κάλυψη εκτάκτων αναγκών της </w:t>
      </w:r>
      <w:r>
        <w:rPr>
          <w:rFonts w:eastAsia="Times New Roman"/>
          <w:szCs w:val="24"/>
        </w:rPr>
        <w:t>α</w:t>
      </w:r>
      <w:r w:rsidRPr="008E7DA7">
        <w:rPr>
          <w:rFonts w:eastAsia="Times New Roman"/>
          <w:szCs w:val="24"/>
        </w:rPr>
        <w:t xml:space="preserve">νεξάρτητης </w:t>
      </w:r>
      <w:r>
        <w:rPr>
          <w:rFonts w:eastAsia="Times New Roman"/>
          <w:szCs w:val="24"/>
        </w:rPr>
        <w:t>α</w:t>
      </w:r>
      <w:r w:rsidRPr="008E7DA7">
        <w:rPr>
          <w:rFonts w:eastAsia="Times New Roman"/>
          <w:szCs w:val="24"/>
        </w:rPr>
        <w:t>ρχής</w:t>
      </w:r>
      <w:r>
        <w:rPr>
          <w:rFonts w:eastAsia="Times New Roman"/>
          <w:szCs w:val="24"/>
        </w:rPr>
        <w:t>,</w:t>
      </w:r>
      <w:r w:rsidRPr="008E7DA7">
        <w:rPr>
          <w:rFonts w:eastAsia="Times New Roman"/>
          <w:szCs w:val="24"/>
        </w:rPr>
        <w:t xml:space="preserve"> η αναμόρφωση του καθεστώτος υπερωριακής απασχόλησης του ΑΣΕΠ</w:t>
      </w:r>
      <w:r>
        <w:rPr>
          <w:rFonts w:eastAsia="Times New Roman"/>
          <w:szCs w:val="24"/>
        </w:rPr>
        <w:t>,</w:t>
      </w:r>
      <w:r w:rsidRPr="008E7DA7">
        <w:rPr>
          <w:rFonts w:eastAsia="Times New Roman"/>
          <w:szCs w:val="24"/>
        </w:rPr>
        <w:t xml:space="preserve"> καθώς και η ανα</w:t>
      </w:r>
      <w:r w:rsidRPr="008E7DA7">
        <w:rPr>
          <w:rFonts w:eastAsia="Times New Roman"/>
          <w:szCs w:val="24"/>
        </w:rPr>
        <w:t xml:space="preserve">προσαρμογή των αποδοχών του </w:t>
      </w:r>
      <w:r>
        <w:rPr>
          <w:rFonts w:eastAsia="Times New Roman"/>
          <w:szCs w:val="24"/>
        </w:rPr>
        <w:t>π</w:t>
      </w:r>
      <w:r w:rsidRPr="008E7DA7">
        <w:rPr>
          <w:rFonts w:eastAsia="Times New Roman"/>
          <w:szCs w:val="24"/>
        </w:rPr>
        <w:t>ροέδρου</w:t>
      </w:r>
      <w:r>
        <w:rPr>
          <w:rFonts w:eastAsia="Times New Roman"/>
          <w:szCs w:val="24"/>
        </w:rPr>
        <w:t>,</w:t>
      </w:r>
      <w:r w:rsidRPr="008E7DA7">
        <w:rPr>
          <w:rFonts w:eastAsia="Times New Roman"/>
          <w:szCs w:val="24"/>
        </w:rPr>
        <w:t xml:space="preserve"> των </w:t>
      </w:r>
      <w:r>
        <w:rPr>
          <w:rFonts w:eastAsia="Times New Roman"/>
          <w:szCs w:val="24"/>
        </w:rPr>
        <w:t>α</w:t>
      </w:r>
      <w:r w:rsidRPr="008E7DA7">
        <w:rPr>
          <w:rFonts w:eastAsia="Times New Roman"/>
          <w:szCs w:val="24"/>
        </w:rPr>
        <w:t xml:space="preserve">ντιπροέδρων </w:t>
      </w:r>
      <w:r w:rsidRPr="008E7DA7">
        <w:rPr>
          <w:rFonts w:eastAsia="Times New Roman"/>
          <w:szCs w:val="24"/>
        </w:rPr>
        <w:t>και το μ</w:t>
      </w:r>
      <w:r>
        <w:rPr>
          <w:rFonts w:eastAsia="Times New Roman"/>
          <w:szCs w:val="24"/>
        </w:rPr>
        <w:t>ελώ</w:t>
      </w:r>
      <w:r w:rsidRPr="008E7DA7">
        <w:rPr>
          <w:rFonts w:eastAsia="Times New Roman"/>
          <w:szCs w:val="24"/>
        </w:rPr>
        <w:t>ν</w:t>
      </w:r>
      <w:r>
        <w:rPr>
          <w:rFonts w:eastAsia="Times New Roman"/>
          <w:szCs w:val="24"/>
        </w:rPr>
        <w:t xml:space="preserve"> του. Ε</w:t>
      </w:r>
      <w:r w:rsidRPr="008E7DA7">
        <w:rPr>
          <w:rFonts w:eastAsia="Times New Roman"/>
          <w:szCs w:val="24"/>
        </w:rPr>
        <w:t>δώ τα άρθρα αυτά θα βοηθήσουν στη σωστή λειτουργία του ΑΣΕΠ</w:t>
      </w:r>
      <w:r>
        <w:rPr>
          <w:rFonts w:eastAsia="Times New Roman"/>
          <w:szCs w:val="24"/>
        </w:rPr>
        <w:t>.</w:t>
      </w:r>
    </w:p>
    <w:p w14:paraId="20A4E8B0" w14:textId="77777777" w:rsidR="005D4821" w:rsidRDefault="006B233D">
      <w:pPr>
        <w:spacing w:line="600" w:lineRule="auto"/>
        <w:ind w:firstLine="720"/>
        <w:jc w:val="both"/>
        <w:rPr>
          <w:rFonts w:eastAsia="Times New Roman"/>
          <w:szCs w:val="24"/>
        </w:rPr>
      </w:pPr>
      <w:r>
        <w:rPr>
          <w:rFonts w:eastAsia="Times New Roman"/>
          <w:szCs w:val="24"/>
        </w:rPr>
        <w:lastRenderedPageBreak/>
        <w:t xml:space="preserve">Το Δεύτερο Μέρος </w:t>
      </w:r>
      <w:r w:rsidRPr="008E7DA7">
        <w:rPr>
          <w:rFonts w:eastAsia="Times New Roman"/>
          <w:szCs w:val="24"/>
        </w:rPr>
        <w:t>αφορά τον επιτελικό σχεδιασμό</w:t>
      </w:r>
      <w:r>
        <w:rPr>
          <w:rFonts w:eastAsia="Times New Roman"/>
          <w:szCs w:val="24"/>
        </w:rPr>
        <w:t>,</w:t>
      </w:r>
      <w:r w:rsidRPr="008E7DA7">
        <w:rPr>
          <w:rFonts w:eastAsia="Times New Roman"/>
          <w:szCs w:val="24"/>
        </w:rPr>
        <w:t xml:space="preserve"> την παρακολούθηση και την πραγματοποίηση της </w:t>
      </w:r>
      <w:r>
        <w:rPr>
          <w:rFonts w:eastAsia="Times New Roman"/>
          <w:szCs w:val="24"/>
        </w:rPr>
        <w:t>δ</w:t>
      </w:r>
      <w:r w:rsidRPr="008E7DA7">
        <w:rPr>
          <w:rFonts w:eastAsia="Times New Roman"/>
          <w:szCs w:val="24"/>
        </w:rPr>
        <w:t xml:space="preserve">ιοικητικής </w:t>
      </w:r>
      <w:r>
        <w:rPr>
          <w:rFonts w:eastAsia="Times New Roman"/>
          <w:szCs w:val="24"/>
        </w:rPr>
        <w:t>α</w:t>
      </w:r>
      <w:r w:rsidRPr="008E7DA7">
        <w:rPr>
          <w:rFonts w:eastAsia="Times New Roman"/>
          <w:szCs w:val="24"/>
        </w:rPr>
        <w:t>νασυγκρότησης</w:t>
      </w:r>
      <w:r>
        <w:rPr>
          <w:rFonts w:eastAsia="Times New Roman"/>
          <w:szCs w:val="24"/>
        </w:rPr>
        <w:t>.</w:t>
      </w:r>
    </w:p>
    <w:p w14:paraId="20A4E8B1" w14:textId="77777777" w:rsidR="005D4821" w:rsidRDefault="006B233D">
      <w:pPr>
        <w:spacing w:line="600" w:lineRule="auto"/>
        <w:ind w:firstLine="720"/>
        <w:jc w:val="both"/>
        <w:rPr>
          <w:rFonts w:eastAsia="Times New Roman"/>
          <w:szCs w:val="24"/>
        </w:rPr>
      </w:pPr>
      <w:r>
        <w:rPr>
          <w:rFonts w:eastAsia="Times New Roman"/>
          <w:szCs w:val="24"/>
        </w:rPr>
        <w:t>Το Π</w:t>
      </w:r>
      <w:r w:rsidRPr="008E7DA7">
        <w:rPr>
          <w:rFonts w:eastAsia="Times New Roman"/>
          <w:szCs w:val="24"/>
        </w:rPr>
        <w:t xml:space="preserve">ρώτο </w:t>
      </w:r>
      <w:r>
        <w:rPr>
          <w:rFonts w:eastAsia="Times New Roman"/>
          <w:szCs w:val="24"/>
        </w:rPr>
        <w:t>Κ</w:t>
      </w:r>
      <w:r w:rsidRPr="008E7DA7">
        <w:rPr>
          <w:rFonts w:eastAsia="Times New Roman"/>
          <w:szCs w:val="24"/>
        </w:rPr>
        <w:t>εφάλαιο</w:t>
      </w:r>
      <w:r>
        <w:rPr>
          <w:rFonts w:eastAsia="Times New Roman"/>
          <w:szCs w:val="24"/>
        </w:rPr>
        <w:t xml:space="preserve">, με τα άρθρα 15 έως 25, </w:t>
      </w:r>
      <w:r w:rsidRPr="008E7DA7">
        <w:rPr>
          <w:rFonts w:eastAsia="Times New Roman"/>
          <w:szCs w:val="24"/>
        </w:rPr>
        <w:t xml:space="preserve">προβλέπει τη σύσταση στο </w:t>
      </w:r>
      <w:r>
        <w:rPr>
          <w:rFonts w:eastAsia="Times New Roman"/>
          <w:szCs w:val="24"/>
        </w:rPr>
        <w:t>Υ</w:t>
      </w:r>
      <w:r w:rsidRPr="008E7DA7">
        <w:rPr>
          <w:rFonts w:eastAsia="Times New Roman"/>
          <w:szCs w:val="24"/>
        </w:rPr>
        <w:t xml:space="preserve">πουργείο Διοικητικής Ανασυγκρότησης ενός γνωμοδοτικού </w:t>
      </w:r>
      <w:r>
        <w:rPr>
          <w:rFonts w:eastAsia="Times New Roman"/>
          <w:szCs w:val="24"/>
        </w:rPr>
        <w:t>σ</w:t>
      </w:r>
      <w:r w:rsidRPr="008E7DA7">
        <w:rPr>
          <w:rFonts w:eastAsia="Times New Roman"/>
          <w:szCs w:val="24"/>
        </w:rPr>
        <w:t xml:space="preserve">υμβουλίου </w:t>
      </w:r>
      <w:r w:rsidRPr="008E7DA7">
        <w:rPr>
          <w:rFonts w:eastAsia="Times New Roman"/>
          <w:szCs w:val="24"/>
        </w:rPr>
        <w:t xml:space="preserve">και της </w:t>
      </w:r>
      <w:r>
        <w:rPr>
          <w:rFonts w:eastAsia="Times New Roman"/>
          <w:szCs w:val="24"/>
        </w:rPr>
        <w:t>ε</w:t>
      </w:r>
      <w:r w:rsidRPr="008E7DA7">
        <w:rPr>
          <w:rFonts w:eastAsia="Times New Roman"/>
          <w:szCs w:val="24"/>
        </w:rPr>
        <w:t xml:space="preserve">ιδικής </w:t>
      </w:r>
      <w:r>
        <w:rPr>
          <w:rFonts w:eastAsia="Times New Roman"/>
          <w:szCs w:val="24"/>
        </w:rPr>
        <w:t>γ</w:t>
      </w:r>
      <w:r w:rsidRPr="008E7DA7">
        <w:rPr>
          <w:rFonts w:eastAsia="Times New Roman"/>
          <w:szCs w:val="24"/>
        </w:rPr>
        <w:t xml:space="preserve">ραμματείας </w:t>
      </w:r>
      <w:r>
        <w:rPr>
          <w:rFonts w:eastAsia="Times New Roman"/>
          <w:szCs w:val="24"/>
        </w:rPr>
        <w:t>υ</w:t>
      </w:r>
      <w:r w:rsidRPr="008E7DA7">
        <w:rPr>
          <w:rFonts w:eastAsia="Times New Roman"/>
          <w:szCs w:val="24"/>
        </w:rPr>
        <w:t xml:space="preserve">ποστήριξης </w:t>
      </w:r>
      <w:r>
        <w:rPr>
          <w:rFonts w:eastAsia="Times New Roman"/>
          <w:szCs w:val="24"/>
        </w:rPr>
        <w:t>δ</w:t>
      </w:r>
      <w:r w:rsidRPr="008E7DA7">
        <w:rPr>
          <w:rFonts w:eastAsia="Times New Roman"/>
          <w:szCs w:val="24"/>
        </w:rPr>
        <w:t xml:space="preserve">ράσεων </w:t>
      </w:r>
      <w:r>
        <w:rPr>
          <w:rFonts w:eastAsia="Times New Roman"/>
          <w:szCs w:val="24"/>
        </w:rPr>
        <w:t>δ</w:t>
      </w:r>
      <w:r w:rsidRPr="008E7DA7">
        <w:rPr>
          <w:rFonts w:eastAsia="Times New Roman"/>
          <w:szCs w:val="24"/>
        </w:rPr>
        <w:t>ιοικ</w:t>
      </w:r>
      <w:r>
        <w:rPr>
          <w:rFonts w:eastAsia="Times New Roman"/>
          <w:szCs w:val="24"/>
        </w:rPr>
        <w:t xml:space="preserve">ητικής ανασυγκρότησης </w:t>
      </w:r>
      <w:r>
        <w:rPr>
          <w:rFonts w:eastAsia="Times New Roman"/>
          <w:szCs w:val="24"/>
        </w:rPr>
        <w:t xml:space="preserve">και </w:t>
      </w:r>
      <w:r>
        <w:rPr>
          <w:rFonts w:eastAsia="Times New Roman"/>
          <w:szCs w:val="24"/>
        </w:rPr>
        <w:t>παρατηρητηρίου</w:t>
      </w:r>
      <w:r w:rsidRPr="008E7DA7">
        <w:rPr>
          <w:rFonts w:eastAsia="Times New Roman"/>
          <w:szCs w:val="24"/>
        </w:rPr>
        <w:t xml:space="preserve"> </w:t>
      </w:r>
      <w:r>
        <w:rPr>
          <w:rFonts w:eastAsia="Times New Roman"/>
          <w:szCs w:val="24"/>
        </w:rPr>
        <w:t>δ</w:t>
      </w:r>
      <w:r w:rsidRPr="008E7DA7">
        <w:rPr>
          <w:rFonts w:eastAsia="Times New Roman"/>
          <w:szCs w:val="24"/>
        </w:rPr>
        <w:t xml:space="preserve">ημόσιας </w:t>
      </w:r>
      <w:r>
        <w:rPr>
          <w:rFonts w:eastAsia="Times New Roman"/>
          <w:szCs w:val="24"/>
        </w:rPr>
        <w:t>δ</w:t>
      </w:r>
      <w:r w:rsidRPr="008E7DA7">
        <w:rPr>
          <w:rFonts w:eastAsia="Times New Roman"/>
          <w:szCs w:val="24"/>
        </w:rPr>
        <w:t>ιοίκησης</w:t>
      </w:r>
      <w:r>
        <w:rPr>
          <w:rFonts w:eastAsia="Times New Roman"/>
          <w:szCs w:val="24"/>
        </w:rPr>
        <w:t>.</w:t>
      </w:r>
      <w:r w:rsidRPr="008E7DA7">
        <w:rPr>
          <w:rFonts w:eastAsia="Times New Roman"/>
          <w:szCs w:val="24"/>
        </w:rPr>
        <w:t xml:space="preserve"> </w:t>
      </w:r>
    </w:p>
    <w:p w14:paraId="20A4E8B2" w14:textId="77777777" w:rsidR="005D4821" w:rsidRDefault="006B233D">
      <w:pPr>
        <w:spacing w:line="600" w:lineRule="auto"/>
        <w:ind w:firstLine="720"/>
        <w:jc w:val="both"/>
        <w:rPr>
          <w:rFonts w:eastAsia="Times New Roman"/>
          <w:szCs w:val="24"/>
        </w:rPr>
      </w:pPr>
      <w:r w:rsidRPr="008E7DA7">
        <w:rPr>
          <w:rFonts w:eastAsia="Times New Roman"/>
          <w:szCs w:val="24"/>
        </w:rPr>
        <w:t xml:space="preserve">Εδώ δεν </w:t>
      </w:r>
      <w:r w:rsidRPr="008E7DA7">
        <w:rPr>
          <w:rFonts w:eastAsia="Times New Roman"/>
          <w:szCs w:val="24"/>
        </w:rPr>
        <w:t>συμφωνούμε με το άρθρο 15</w:t>
      </w:r>
      <w:r>
        <w:rPr>
          <w:rFonts w:eastAsia="Times New Roman"/>
          <w:szCs w:val="24"/>
        </w:rPr>
        <w:t>,</w:t>
      </w:r>
      <w:r w:rsidRPr="008E7DA7">
        <w:rPr>
          <w:rFonts w:eastAsia="Times New Roman"/>
          <w:szCs w:val="24"/>
        </w:rPr>
        <w:t xml:space="preserve"> που αφορά γνωμοδοτικό </w:t>
      </w:r>
      <w:r>
        <w:rPr>
          <w:rFonts w:eastAsia="Times New Roman"/>
          <w:szCs w:val="24"/>
        </w:rPr>
        <w:t>σ</w:t>
      </w:r>
      <w:r w:rsidRPr="008E7DA7">
        <w:rPr>
          <w:rFonts w:eastAsia="Times New Roman"/>
          <w:szCs w:val="24"/>
        </w:rPr>
        <w:t xml:space="preserve">υμβούλιο </w:t>
      </w:r>
      <w:r w:rsidRPr="008E7DA7">
        <w:rPr>
          <w:rFonts w:eastAsia="Times New Roman"/>
          <w:szCs w:val="24"/>
        </w:rPr>
        <w:t>για τη διοικητική ανασυγκρότηση</w:t>
      </w:r>
      <w:r>
        <w:rPr>
          <w:rFonts w:eastAsia="Times New Roman"/>
          <w:szCs w:val="24"/>
        </w:rPr>
        <w:t>. Δ</w:t>
      </w:r>
      <w:r w:rsidRPr="008E7DA7">
        <w:rPr>
          <w:rFonts w:eastAsia="Times New Roman"/>
          <w:szCs w:val="24"/>
        </w:rPr>
        <w:t>εν μας βρίσκει σύμφωνους το άρθρο 19</w:t>
      </w:r>
      <w:r>
        <w:rPr>
          <w:rFonts w:eastAsia="Times New Roman"/>
          <w:szCs w:val="24"/>
        </w:rPr>
        <w:t xml:space="preserve">, για το </w:t>
      </w:r>
      <w:r>
        <w:rPr>
          <w:rFonts w:eastAsia="Times New Roman"/>
          <w:szCs w:val="24"/>
        </w:rPr>
        <w:t>π</w:t>
      </w:r>
      <w:r w:rsidRPr="008E7DA7">
        <w:rPr>
          <w:rFonts w:eastAsia="Times New Roman"/>
          <w:szCs w:val="24"/>
        </w:rPr>
        <w:t xml:space="preserve">αρατηρητήριο </w:t>
      </w:r>
      <w:r>
        <w:rPr>
          <w:rFonts w:eastAsia="Times New Roman"/>
          <w:szCs w:val="24"/>
        </w:rPr>
        <w:t>δ</w:t>
      </w:r>
      <w:r w:rsidRPr="008E7DA7">
        <w:rPr>
          <w:rFonts w:eastAsia="Times New Roman"/>
          <w:szCs w:val="24"/>
        </w:rPr>
        <w:t xml:space="preserve">ημόσιας </w:t>
      </w:r>
      <w:r>
        <w:rPr>
          <w:rFonts w:eastAsia="Times New Roman"/>
          <w:szCs w:val="24"/>
        </w:rPr>
        <w:t>δ</w:t>
      </w:r>
      <w:r w:rsidRPr="008E7DA7">
        <w:rPr>
          <w:rFonts w:eastAsia="Times New Roman"/>
          <w:szCs w:val="24"/>
        </w:rPr>
        <w:t>ιοίκησης</w:t>
      </w:r>
      <w:r>
        <w:rPr>
          <w:rFonts w:eastAsia="Times New Roman"/>
          <w:szCs w:val="24"/>
        </w:rPr>
        <w:t>, ό</w:t>
      </w:r>
      <w:r w:rsidRPr="008E7DA7">
        <w:rPr>
          <w:rFonts w:eastAsia="Times New Roman"/>
          <w:szCs w:val="24"/>
        </w:rPr>
        <w:t xml:space="preserve">πως και το άρθρο 20 με την </w:t>
      </w:r>
      <w:r>
        <w:rPr>
          <w:rFonts w:eastAsia="Times New Roman"/>
          <w:szCs w:val="24"/>
        </w:rPr>
        <w:t>υ</w:t>
      </w:r>
      <w:r w:rsidRPr="008E7DA7">
        <w:rPr>
          <w:rFonts w:eastAsia="Times New Roman"/>
          <w:szCs w:val="24"/>
        </w:rPr>
        <w:t xml:space="preserve">ποστήριξη </w:t>
      </w:r>
      <w:r>
        <w:rPr>
          <w:rFonts w:eastAsia="Times New Roman"/>
          <w:szCs w:val="24"/>
        </w:rPr>
        <w:t>δ</w:t>
      </w:r>
      <w:r w:rsidRPr="008E7DA7">
        <w:rPr>
          <w:rFonts w:eastAsia="Times New Roman"/>
          <w:szCs w:val="24"/>
        </w:rPr>
        <w:t xml:space="preserve">ράσεων </w:t>
      </w:r>
      <w:r>
        <w:rPr>
          <w:rFonts w:eastAsia="Times New Roman"/>
          <w:szCs w:val="24"/>
        </w:rPr>
        <w:t>δ</w:t>
      </w:r>
      <w:r w:rsidRPr="008E7DA7">
        <w:rPr>
          <w:rFonts w:eastAsia="Times New Roman"/>
          <w:szCs w:val="24"/>
        </w:rPr>
        <w:t xml:space="preserve">ιοικητικής </w:t>
      </w:r>
      <w:r>
        <w:rPr>
          <w:rFonts w:eastAsia="Times New Roman"/>
          <w:szCs w:val="24"/>
        </w:rPr>
        <w:t>α</w:t>
      </w:r>
      <w:r w:rsidRPr="008E7DA7">
        <w:rPr>
          <w:rFonts w:eastAsia="Times New Roman"/>
          <w:szCs w:val="24"/>
        </w:rPr>
        <w:t>νασυγκρότησης</w:t>
      </w:r>
      <w:r>
        <w:rPr>
          <w:rFonts w:eastAsia="Times New Roman"/>
          <w:szCs w:val="24"/>
        </w:rPr>
        <w:t>. Γ</w:t>
      </w:r>
      <w:r w:rsidRPr="008E7DA7">
        <w:rPr>
          <w:rFonts w:eastAsia="Times New Roman"/>
          <w:szCs w:val="24"/>
        </w:rPr>
        <w:t>ια λόγου</w:t>
      </w:r>
      <w:r w:rsidRPr="008E7DA7">
        <w:rPr>
          <w:rFonts w:eastAsia="Times New Roman"/>
          <w:szCs w:val="24"/>
        </w:rPr>
        <w:t>ς που έχουμε αναφερθεί στις πρώτες συνεδριάσεις καταψηφίζουμε και τα τρία αυτά άρθρα</w:t>
      </w:r>
      <w:r>
        <w:rPr>
          <w:rFonts w:eastAsia="Times New Roman"/>
          <w:szCs w:val="24"/>
        </w:rPr>
        <w:t>.</w:t>
      </w:r>
    </w:p>
    <w:p w14:paraId="20A4E8B3" w14:textId="77777777" w:rsidR="005D4821" w:rsidRDefault="006B233D">
      <w:pPr>
        <w:spacing w:line="600" w:lineRule="auto"/>
        <w:ind w:firstLine="720"/>
        <w:jc w:val="both"/>
        <w:rPr>
          <w:rFonts w:eastAsia="Times New Roman"/>
          <w:szCs w:val="24"/>
        </w:rPr>
      </w:pPr>
      <w:r>
        <w:rPr>
          <w:rFonts w:eastAsia="Times New Roman"/>
          <w:szCs w:val="24"/>
        </w:rPr>
        <w:t>Μας βρίσκει, όμως σύμφωνους</w:t>
      </w:r>
      <w:r w:rsidRPr="008E7DA7">
        <w:rPr>
          <w:rFonts w:eastAsia="Times New Roman"/>
          <w:szCs w:val="24"/>
        </w:rPr>
        <w:t xml:space="preserve"> το </w:t>
      </w:r>
      <w:r>
        <w:rPr>
          <w:rFonts w:eastAsia="Times New Roman"/>
          <w:szCs w:val="24"/>
        </w:rPr>
        <w:t>Κ</w:t>
      </w:r>
      <w:r w:rsidRPr="008E7DA7">
        <w:rPr>
          <w:rFonts w:eastAsia="Times New Roman"/>
          <w:szCs w:val="24"/>
        </w:rPr>
        <w:t xml:space="preserve">εφάλαιο </w:t>
      </w:r>
      <w:r>
        <w:rPr>
          <w:rFonts w:eastAsia="Times New Roman"/>
          <w:szCs w:val="24"/>
        </w:rPr>
        <w:t>Δεύτερο,</w:t>
      </w:r>
      <w:r w:rsidRPr="008E7DA7">
        <w:rPr>
          <w:rFonts w:eastAsia="Times New Roman"/>
          <w:szCs w:val="24"/>
        </w:rPr>
        <w:t xml:space="preserve"> με </w:t>
      </w:r>
      <w:r>
        <w:rPr>
          <w:rFonts w:eastAsia="Times New Roman"/>
          <w:szCs w:val="24"/>
        </w:rPr>
        <w:t xml:space="preserve">τα </w:t>
      </w:r>
      <w:r w:rsidRPr="008E7DA7">
        <w:rPr>
          <w:rFonts w:eastAsia="Times New Roman"/>
          <w:szCs w:val="24"/>
        </w:rPr>
        <w:t>άρθρα 26 έως 29</w:t>
      </w:r>
      <w:r>
        <w:rPr>
          <w:rFonts w:eastAsia="Times New Roman"/>
          <w:szCs w:val="24"/>
        </w:rPr>
        <w:t>,</w:t>
      </w:r>
      <w:r w:rsidRPr="008E7DA7">
        <w:rPr>
          <w:rFonts w:eastAsia="Times New Roman"/>
          <w:szCs w:val="24"/>
        </w:rPr>
        <w:t xml:space="preserve"> που ρυθμίζει τη διαδικασία ένταξης φορέων </w:t>
      </w:r>
      <w:r w:rsidRPr="008E7DA7">
        <w:rPr>
          <w:rFonts w:eastAsia="Times New Roman"/>
          <w:szCs w:val="24"/>
        </w:rPr>
        <w:lastRenderedPageBreak/>
        <w:t>της δημόσιας διοίκησης σε προγράμματα αναβάθμισης της δι</w:t>
      </w:r>
      <w:r w:rsidRPr="008E7DA7">
        <w:rPr>
          <w:rFonts w:eastAsia="Times New Roman"/>
          <w:szCs w:val="24"/>
        </w:rPr>
        <w:t>οικητικής ικανότητας και καθορίζει τα μέσα χρηματοδότησης των εν λόγω προγραμμάτων</w:t>
      </w:r>
      <w:r>
        <w:rPr>
          <w:rFonts w:eastAsia="Times New Roman"/>
          <w:szCs w:val="24"/>
        </w:rPr>
        <w:t>.</w:t>
      </w:r>
    </w:p>
    <w:p w14:paraId="20A4E8B4" w14:textId="77777777" w:rsidR="005D4821" w:rsidRDefault="006B233D">
      <w:pPr>
        <w:spacing w:line="600" w:lineRule="auto"/>
        <w:ind w:firstLine="720"/>
        <w:jc w:val="both"/>
        <w:rPr>
          <w:rFonts w:eastAsia="Times New Roman"/>
          <w:szCs w:val="24"/>
        </w:rPr>
      </w:pPr>
      <w:r>
        <w:rPr>
          <w:rFonts w:eastAsia="Times New Roman"/>
          <w:szCs w:val="24"/>
        </w:rPr>
        <w:t>Επίσης,</w:t>
      </w:r>
      <w:r w:rsidRPr="008E7DA7">
        <w:rPr>
          <w:rFonts w:eastAsia="Times New Roman"/>
          <w:szCs w:val="24"/>
        </w:rPr>
        <w:t xml:space="preserve"> συμφωνούμε απόλυτα με το </w:t>
      </w:r>
      <w:r>
        <w:rPr>
          <w:rFonts w:eastAsia="Times New Roman"/>
          <w:szCs w:val="24"/>
        </w:rPr>
        <w:t>Τ</w:t>
      </w:r>
      <w:r w:rsidRPr="008E7DA7">
        <w:rPr>
          <w:rFonts w:eastAsia="Times New Roman"/>
          <w:szCs w:val="24"/>
        </w:rPr>
        <w:t xml:space="preserve">ρίτο </w:t>
      </w:r>
      <w:r>
        <w:rPr>
          <w:rFonts w:eastAsia="Times New Roman"/>
          <w:szCs w:val="24"/>
        </w:rPr>
        <w:t>Κ</w:t>
      </w:r>
      <w:r w:rsidRPr="008E7DA7">
        <w:rPr>
          <w:rFonts w:eastAsia="Times New Roman"/>
          <w:szCs w:val="24"/>
        </w:rPr>
        <w:t>εφάλαιο και τα άρθρα 30 έως 32</w:t>
      </w:r>
      <w:r>
        <w:rPr>
          <w:rFonts w:eastAsia="Times New Roman"/>
          <w:szCs w:val="24"/>
        </w:rPr>
        <w:t>,</w:t>
      </w:r>
      <w:r w:rsidRPr="008E7DA7">
        <w:rPr>
          <w:rFonts w:eastAsia="Times New Roman"/>
          <w:szCs w:val="24"/>
        </w:rPr>
        <w:t xml:space="preserve"> που βλέπουμε να εισάγει μεταβατικές διατάξεις που αφορούν τη λειτουργία της </w:t>
      </w:r>
      <w:r>
        <w:rPr>
          <w:rFonts w:eastAsia="Times New Roman"/>
          <w:szCs w:val="24"/>
        </w:rPr>
        <w:t>ε</w:t>
      </w:r>
      <w:r w:rsidRPr="008E7DA7">
        <w:rPr>
          <w:rFonts w:eastAsia="Times New Roman"/>
          <w:szCs w:val="24"/>
        </w:rPr>
        <w:t xml:space="preserve">ιδικής </w:t>
      </w:r>
      <w:r>
        <w:rPr>
          <w:rFonts w:eastAsia="Times New Roman"/>
          <w:szCs w:val="24"/>
        </w:rPr>
        <w:t>γ</w:t>
      </w:r>
      <w:r w:rsidRPr="008E7DA7">
        <w:rPr>
          <w:rFonts w:eastAsia="Times New Roman"/>
          <w:szCs w:val="24"/>
        </w:rPr>
        <w:t>ραμματείας</w:t>
      </w:r>
      <w:r w:rsidRPr="008E7DA7">
        <w:rPr>
          <w:rFonts w:eastAsia="Times New Roman"/>
          <w:szCs w:val="24"/>
        </w:rPr>
        <w:t xml:space="preserve"> </w:t>
      </w:r>
      <w:r>
        <w:rPr>
          <w:rFonts w:eastAsia="Times New Roman"/>
          <w:szCs w:val="24"/>
        </w:rPr>
        <w:t>υ</w:t>
      </w:r>
      <w:r w:rsidRPr="008E7DA7">
        <w:rPr>
          <w:rFonts w:eastAsia="Times New Roman"/>
          <w:szCs w:val="24"/>
        </w:rPr>
        <w:t>ποσ</w:t>
      </w:r>
      <w:r w:rsidRPr="008E7DA7">
        <w:rPr>
          <w:rFonts w:eastAsia="Times New Roman"/>
          <w:szCs w:val="24"/>
        </w:rPr>
        <w:t xml:space="preserve">τήριξης </w:t>
      </w:r>
      <w:r>
        <w:rPr>
          <w:rFonts w:eastAsia="Times New Roman"/>
          <w:szCs w:val="24"/>
        </w:rPr>
        <w:t>δ</w:t>
      </w:r>
      <w:r w:rsidRPr="008E7DA7">
        <w:rPr>
          <w:rFonts w:eastAsia="Times New Roman"/>
          <w:szCs w:val="24"/>
        </w:rPr>
        <w:t xml:space="preserve">ράσεων </w:t>
      </w:r>
      <w:r>
        <w:rPr>
          <w:rFonts w:eastAsia="Times New Roman"/>
          <w:szCs w:val="24"/>
        </w:rPr>
        <w:t>δ</w:t>
      </w:r>
      <w:r w:rsidRPr="008E7DA7">
        <w:rPr>
          <w:rFonts w:eastAsia="Times New Roman"/>
          <w:szCs w:val="24"/>
        </w:rPr>
        <w:t xml:space="preserve">ιοικητικής </w:t>
      </w:r>
      <w:r>
        <w:rPr>
          <w:rFonts w:eastAsia="Times New Roman"/>
          <w:szCs w:val="24"/>
        </w:rPr>
        <w:t>α</w:t>
      </w:r>
      <w:r w:rsidRPr="008E7DA7">
        <w:rPr>
          <w:rFonts w:eastAsia="Times New Roman"/>
          <w:szCs w:val="24"/>
        </w:rPr>
        <w:t xml:space="preserve">νασυγκρότησης </w:t>
      </w:r>
      <w:r w:rsidRPr="008E7DA7">
        <w:rPr>
          <w:rFonts w:eastAsia="Times New Roman"/>
          <w:szCs w:val="24"/>
        </w:rPr>
        <w:t xml:space="preserve">και </w:t>
      </w:r>
      <w:r>
        <w:rPr>
          <w:rFonts w:eastAsia="Times New Roman"/>
          <w:szCs w:val="24"/>
        </w:rPr>
        <w:t>π</w:t>
      </w:r>
      <w:r w:rsidRPr="008E7DA7">
        <w:rPr>
          <w:rFonts w:eastAsia="Times New Roman"/>
          <w:szCs w:val="24"/>
        </w:rPr>
        <w:t>αρατ</w:t>
      </w:r>
      <w:r>
        <w:rPr>
          <w:rFonts w:eastAsia="Times New Roman"/>
          <w:szCs w:val="24"/>
        </w:rPr>
        <w:t>ηρητηρίου δ</w:t>
      </w:r>
      <w:r w:rsidRPr="008E7DA7">
        <w:rPr>
          <w:rFonts w:eastAsia="Times New Roman"/>
          <w:szCs w:val="24"/>
        </w:rPr>
        <w:t xml:space="preserve">ημόσιας </w:t>
      </w:r>
      <w:r>
        <w:rPr>
          <w:rFonts w:eastAsia="Times New Roman"/>
          <w:szCs w:val="24"/>
        </w:rPr>
        <w:t>διοίκησης</w:t>
      </w:r>
      <w:r>
        <w:rPr>
          <w:rFonts w:eastAsia="Times New Roman"/>
          <w:szCs w:val="24"/>
        </w:rPr>
        <w:t>. Σ</w:t>
      </w:r>
      <w:r w:rsidRPr="008E7DA7">
        <w:rPr>
          <w:rFonts w:eastAsia="Times New Roman"/>
          <w:szCs w:val="24"/>
        </w:rPr>
        <w:t>ύμφωνα προς το περιεχόμενο των σχετικών αυτ</w:t>
      </w:r>
      <w:r>
        <w:rPr>
          <w:rFonts w:eastAsia="Times New Roman"/>
          <w:szCs w:val="24"/>
        </w:rPr>
        <w:t>ών</w:t>
      </w:r>
      <w:r w:rsidRPr="008E7DA7">
        <w:rPr>
          <w:rFonts w:eastAsia="Times New Roman"/>
          <w:szCs w:val="24"/>
        </w:rPr>
        <w:t xml:space="preserve"> ρυθμίσεων και διατάξεων</w:t>
      </w:r>
      <w:r>
        <w:rPr>
          <w:rFonts w:eastAsia="Times New Roman"/>
          <w:szCs w:val="24"/>
        </w:rPr>
        <w:t>,</w:t>
      </w:r>
      <w:r w:rsidRPr="008E7DA7">
        <w:rPr>
          <w:rFonts w:eastAsia="Times New Roman"/>
          <w:szCs w:val="24"/>
        </w:rPr>
        <w:t xml:space="preserve"> οι θέσεις των προϊσταμένων της </w:t>
      </w:r>
      <w:r>
        <w:rPr>
          <w:rFonts w:eastAsia="Times New Roman"/>
          <w:szCs w:val="24"/>
        </w:rPr>
        <w:t>ε</w:t>
      </w:r>
      <w:r w:rsidRPr="008E7DA7">
        <w:rPr>
          <w:rFonts w:eastAsia="Times New Roman"/>
          <w:szCs w:val="24"/>
        </w:rPr>
        <w:t xml:space="preserve">ιδικής </w:t>
      </w:r>
      <w:r>
        <w:rPr>
          <w:rFonts w:eastAsia="Times New Roman"/>
          <w:szCs w:val="24"/>
        </w:rPr>
        <w:t>γραμματείας</w:t>
      </w:r>
      <w:r>
        <w:rPr>
          <w:rFonts w:eastAsia="Times New Roman"/>
          <w:szCs w:val="24"/>
        </w:rPr>
        <w:t xml:space="preserve"> καλύπτονται προσωρινώ</w:t>
      </w:r>
      <w:r w:rsidRPr="008E7DA7">
        <w:rPr>
          <w:rFonts w:eastAsia="Times New Roman"/>
          <w:szCs w:val="24"/>
        </w:rPr>
        <w:t xml:space="preserve">ς από υπαλλήλους του κλάδου </w:t>
      </w:r>
      <w:r w:rsidRPr="008E7DA7">
        <w:rPr>
          <w:rFonts w:eastAsia="Times New Roman"/>
          <w:szCs w:val="24"/>
        </w:rPr>
        <w:t>συμβούλων</w:t>
      </w:r>
      <w:r>
        <w:rPr>
          <w:rFonts w:eastAsia="Times New Roman"/>
          <w:szCs w:val="24"/>
        </w:rPr>
        <w:t>,</w:t>
      </w:r>
      <w:r w:rsidRPr="008E7DA7">
        <w:rPr>
          <w:rFonts w:eastAsia="Times New Roman"/>
          <w:szCs w:val="24"/>
        </w:rPr>
        <w:t xml:space="preserve"> εμπειρογνωμόνων και μέχρι να καλυφθούν οι οργανικές θέσεις του προσωπικού είναι δυνατή η απόσπαση υπαλλήλων από το</w:t>
      </w:r>
      <w:r>
        <w:rPr>
          <w:rFonts w:eastAsia="Times New Roman"/>
          <w:szCs w:val="24"/>
        </w:rPr>
        <w:t>ν</w:t>
      </w:r>
      <w:r w:rsidRPr="008E7DA7">
        <w:rPr>
          <w:rFonts w:eastAsia="Times New Roman"/>
          <w:szCs w:val="24"/>
        </w:rPr>
        <w:t xml:space="preserve"> ευρύτερο δημόσιο τομέα</w:t>
      </w:r>
      <w:r>
        <w:rPr>
          <w:rFonts w:eastAsia="Times New Roman"/>
          <w:szCs w:val="24"/>
        </w:rPr>
        <w:t>.</w:t>
      </w:r>
    </w:p>
    <w:p w14:paraId="20A4E8B5" w14:textId="77777777" w:rsidR="005D4821" w:rsidRDefault="006B233D">
      <w:pPr>
        <w:spacing w:line="600" w:lineRule="auto"/>
        <w:ind w:firstLine="720"/>
        <w:jc w:val="both"/>
        <w:rPr>
          <w:rFonts w:eastAsia="Times New Roman"/>
          <w:szCs w:val="24"/>
        </w:rPr>
      </w:pPr>
      <w:r>
        <w:rPr>
          <w:rFonts w:eastAsia="Times New Roman"/>
          <w:szCs w:val="24"/>
        </w:rPr>
        <w:t>Κ</w:t>
      </w:r>
      <w:r w:rsidRPr="008E7DA7">
        <w:rPr>
          <w:rFonts w:eastAsia="Times New Roman"/>
          <w:szCs w:val="24"/>
        </w:rPr>
        <w:t xml:space="preserve">αι για </w:t>
      </w:r>
      <w:r>
        <w:rPr>
          <w:rFonts w:eastAsia="Times New Roman"/>
          <w:szCs w:val="24"/>
        </w:rPr>
        <w:t xml:space="preserve">το Τρίτο Μέρος, </w:t>
      </w:r>
      <w:r w:rsidRPr="008E7DA7">
        <w:rPr>
          <w:rFonts w:eastAsia="Times New Roman"/>
          <w:szCs w:val="24"/>
        </w:rPr>
        <w:t>που περιλαμβάνει ρυθμίσεις που αφορούν την ενίσχυση και αναβάθμιση της δημόσιας δ</w:t>
      </w:r>
      <w:r w:rsidRPr="008E7DA7">
        <w:rPr>
          <w:rFonts w:eastAsia="Times New Roman"/>
          <w:szCs w:val="24"/>
        </w:rPr>
        <w:t>ιοίκησης</w:t>
      </w:r>
      <w:r>
        <w:rPr>
          <w:rFonts w:eastAsia="Times New Roman"/>
          <w:szCs w:val="24"/>
        </w:rPr>
        <w:t>, είμαστε θετικοί.</w:t>
      </w:r>
    </w:p>
    <w:p w14:paraId="20A4E8B6" w14:textId="77777777" w:rsidR="005D4821" w:rsidRDefault="006B233D">
      <w:pPr>
        <w:spacing w:line="600" w:lineRule="auto"/>
        <w:ind w:firstLine="720"/>
        <w:jc w:val="both"/>
        <w:rPr>
          <w:rFonts w:eastAsia="Times New Roman"/>
          <w:szCs w:val="24"/>
        </w:rPr>
      </w:pPr>
      <w:r>
        <w:rPr>
          <w:rFonts w:eastAsia="Times New Roman"/>
          <w:szCs w:val="24"/>
        </w:rPr>
        <w:lastRenderedPageBreak/>
        <w:t>Θετικοί</w:t>
      </w:r>
      <w:r w:rsidRPr="008E7DA7">
        <w:rPr>
          <w:rFonts w:eastAsia="Times New Roman"/>
          <w:szCs w:val="24"/>
        </w:rPr>
        <w:t xml:space="preserve"> είμαστε και στο </w:t>
      </w:r>
      <w:r>
        <w:rPr>
          <w:rFonts w:eastAsia="Times New Roman"/>
          <w:szCs w:val="24"/>
        </w:rPr>
        <w:t>Π</w:t>
      </w:r>
      <w:r w:rsidRPr="008E7DA7">
        <w:rPr>
          <w:rFonts w:eastAsia="Times New Roman"/>
          <w:szCs w:val="24"/>
        </w:rPr>
        <w:t xml:space="preserve">ρώτο </w:t>
      </w:r>
      <w:r>
        <w:rPr>
          <w:rFonts w:eastAsia="Times New Roman"/>
          <w:szCs w:val="24"/>
        </w:rPr>
        <w:t>Κ</w:t>
      </w:r>
      <w:r w:rsidRPr="008E7DA7">
        <w:rPr>
          <w:rFonts w:eastAsia="Times New Roman"/>
          <w:szCs w:val="24"/>
        </w:rPr>
        <w:t>εφάλαιο</w:t>
      </w:r>
      <w:r>
        <w:rPr>
          <w:rFonts w:eastAsia="Times New Roman"/>
          <w:szCs w:val="24"/>
        </w:rPr>
        <w:t>,</w:t>
      </w:r>
      <w:r w:rsidRPr="008E7DA7">
        <w:rPr>
          <w:rFonts w:eastAsia="Times New Roman"/>
          <w:szCs w:val="24"/>
        </w:rPr>
        <w:t xml:space="preserve"> με</w:t>
      </w:r>
      <w:r>
        <w:rPr>
          <w:rFonts w:eastAsia="Times New Roman"/>
          <w:szCs w:val="24"/>
        </w:rPr>
        <w:t xml:space="preserve"> τα άρθρα 33</w:t>
      </w:r>
      <w:r w:rsidRPr="008E7DA7">
        <w:rPr>
          <w:rFonts w:eastAsia="Times New Roman"/>
          <w:szCs w:val="24"/>
        </w:rPr>
        <w:t xml:space="preserve"> έως 42</w:t>
      </w:r>
      <w:r>
        <w:rPr>
          <w:rFonts w:eastAsia="Times New Roman"/>
          <w:szCs w:val="24"/>
        </w:rPr>
        <w:t>,</w:t>
      </w:r>
      <w:r w:rsidRPr="008E7DA7">
        <w:rPr>
          <w:rFonts w:eastAsia="Times New Roman"/>
          <w:szCs w:val="24"/>
        </w:rPr>
        <w:t xml:space="preserve"> που τροποποιούνται διατάξεις </w:t>
      </w:r>
      <w:r>
        <w:rPr>
          <w:rFonts w:eastAsia="Times New Roman"/>
          <w:szCs w:val="24"/>
        </w:rPr>
        <w:t>τ</w:t>
      </w:r>
      <w:r w:rsidRPr="008E7DA7">
        <w:rPr>
          <w:rFonts w:eastAsia="Times New Roman"/>
          <w:szCs w:val="24"/>
        </w:rPr>
        <w:t xml:space="preserve">ου </w:t>
      </w:r>
      <w:r>
        <w:rPr>
          <w:rFonts w:eastAsia="Times New Roman"/>
          <w:szCs w:val="24"/>
        </w:rPr>
        <w:t>Υ</w:t>
      </w:r>
      <w:r w:rsidRPr="008E7DA7">
        <w:rPr>
          <w:rFonts w:eastAsia="Times New Roman"/>
          <w:szCs w:val="24"/>
        </w:rPr>
        <w:t xml:space="preserve">παλληλικού </w:t>
      </w:r>
      <w:r>
        <w:rPr>
          <w:rFonts w:eastAsia="Times New Roman"/>
          <w:szCs w:val="24"/>
        </w:rPr>
        <w:t>Κ</w:t>
      </w:r>
      <w:r w:rsidRPr="008E7DA7">
        <w:rPr>
          <w:rFonts w:eastAsia="Times New Roman"/>
          <w:szCs w:val="24"/>
        </w:rPr>
        <w:t xml:space="preserve">ώδικα και του </w:t>
      </w:r>
      <w:r>
        <w:rPr>
          <w:rFonts w:eastAsia="Times New Roman"/>
          <w:szCs w:val="24"/>
        </w:rPr>
        <w:t>Κ</w:t>
      </w:r>
      <w:r w:rsidRPr="008E7DA7">
        <w:rPr>
          <w:rFonts w:eastAsia="Times New Roman"/>
          <w:szCs w:val="24"/>
        </w:rPr>
        <w:t xml:space="preserve">ώδικα </w:t>
      </w:r>
      <w:r>
        <w:rPr>
          <w:rFonts w:eastAsia="Times New Roman"/>
          <w:szCs w:val="24"/>
        </w:rPr>
        <w:t>Α</w:t>
      </w:r>
      <w:r w:rsidRPr="008E7DA7">
        <w:rPr>
          <w:rFonts w:eastAsia="Times New Roman"/>
          <w:szCs w:val="24"/>
        </w:rPr>
        <w:t xml:space="preserve">ποκατάστασης </w:t>
      </w:r>
      <w:r>
        <w:rPr>
          <w:rFonts w:eastAsia="Times New Roman"/>
          <w:szCs w:val="24"/>
        </w:rPr>
        <w:t>Δ</w:t>
      </w:r>
      <w:r w:rsidRPr="008E7DA7">
        <w:rPr>
          <w:rFonts w:eastAsia="Times New Roman"/>
          <w:szCs w:val="24"/>
        </w:rPr>
        <w:t xml:space="preserve">ημοτικών και </w:t>
      </w:r>
      <w:r>
        <w:rPr>
          <w:rFonts w:eastAsia="Times New Roman"/>
          <w:szCs w:val="24"/>
        </w:rPr>
        <w:t>Κ</w:t>
      </w:r>
      <w:r w:rsidRPr="008E7DA7">
        <w:rPr>
          <w:rFonts w:eastAsia="Times New Roman"/>
          <w:szCs w:val="24"/>
        </w:rPr>
        <w:t xml:space="preserve">οινοτικών </w:t>
      </w:r>
      <w:r>
        <w:rPr>
          <w:rFonts w:eastAsia="Times New Roman"/>
          <w:szCs w:val="24"/>
        </w:rPr>
        <w:t>Υ</w:t>
      </w:r>
      <w:r w:rsidRPr="008E7DA7">
        <w:rPr>
          <w:rFonts w:eastAsia="Times New Roman"/>
          <w:szCs w:val="24"/>
        </w:rPr>
        <w:t>παλλήλων</w:t>
      </w:r>
      <w:r>
        <w:rPr>
          <w:rFonts w:eastAsia="Times New Roman"/>
          <w:szCs w:val="24"/>
        </w:rPr>
        <w:t>.</w:t>
      </w:r>
    </w:p>
    <w:p w14:paraId="20A4E8B7" w14:textId="77777777" w:rsidR="005D4821" w:rsidRDefault="006B233D">
      <w:pPr>
        <w:spacing w:line="600" w:lineRule="auto"/>
        <w:ind w:firstLine="720"/>
        <w:jc w:val="both"/>
        <w:rPr>
          <w:rFonts w:eastAsia="Times New Roman"/>
          <w:szCs w:val="24"/>
        </w:rPr>
      </w:pPr>
      <w:r>
        <w:rPr>
          <w:rFonts w:eastAsia="Times New Roman"/>
          <w:szCs w:val="24"/>
        </w:rPr>
        <w:t>Οι Α</w:t>
      </w:r>
      <w:r w:rsidRPr="008E7DA7">
        <w:rPr>
          <w:rFonts w:eastAsia="Times New Roman"/>
          <w:szCs w:val="24"/>
        </w:rPr>
        <w:t>νεξάρτητοι Έλληνες έχουμε θετική άποψη και στ</w:t>
      </w:r>
      <w:r w:rsidRPr="008E7DA7">
        <w:rPr>
          <w:rFonts w:eastAsia="Times New Roman"/>
          <w:szCs w:val="24"/>
        </w:rPr>
        <w:t xml:space="preserve">ο </w:t>
      </w:r>
      <w:r>
        <w:rPr>
          <w:rFonts w:eastAsia="Times New Roman"/>
          <w:szCs w:val="24"/>
        </w:rPr>
        <w:t>Δ</w:t>
      </w:r>
      <w:r w:rsidRPr="008E7DA7">
        <w:rPr>
          <w:rFonts w:eastAsia="Times New Roman"/>
          <w:szCs w:val="24"/>
        </w:rPr>
        <w:t xml:space="preserve">εύτερο </w:t>
      </w:r>
      <w:r>
        <w:rPr>
          <w:rFonts w:eastAsia="Times New Roman"/>
          <w:szCs w:val="24"/>
        </w:rPr>
        <w:t>Κ</w:t>
      </w:r>
      <w:r w:rsidRPr="008E7DA7">
        <w:rPr>
          <w:rFonts w:eastAsia="Times New Roman"/>
          <w:szCs w:val="24"/>
        </w:rPr>
        <w:t>εφάλαιο με τα άρθρα 33</w:t>
      </w:r>
      <w:r>
        <w:rPr>
          <w:rFonts w:eastAsia="Times New Roman"/>
          <w:szCs w:val="24"/>
        </w:rPr>
        <w:t>,</w:t>
      </w:r>
      <w:r w:rsidRPr="008E7DA7">
        <w:rPr>
          <w:rFonts w:eastAsia="Times New Roman"/>
          <w:szCs w:val="24"/>
        </w:rPr>
        <w:t xml:space="preserve"> 43 και 44</w:t>
      </w:r>
      <w:r>
        <w:rPr>
          <w:rFonts w:eastAsia="Times New Roman"/>
          <w:szCs w:val="24"/>
        </w:rPr>
        <w:t xml:space="preserve">, που εισάγει νέες ρυθμίσεις, </w:t>
      </w:r>
      <w:r w:rsidRPr="008E7DA7">
        <w:rPr>
          <w:rFonts w:eastAsia="Times New Roman"/>
          <w:szCs w:val="24"/>
        </w:rPr>
        <w:t>αφ</w:t>
      </w:r>
      <w:r>
        <w:rPr>
          <w:rFonts w:eastAsia="Times New Roman"/>
          <w:szCs w:val="24"/>
        </w:rPr>
        <w:t>’ ενός,</w:t>
      </w:r>
      <w:r w:rsidRPr="008E7DA7">
        <w:rPr>
          <w:rFonts w:eastAsia="Times New Roman"/>
          <w:szCs w:val="24"/>
        </w:rPr>
        <w:t xml:space="preserve"> </w:t>
      </w:r>
      <w:r>
        <w:rPr>
          <w:rFonts w:eastAsia="Times New Roman"/>
          <w:szCs w:val="24"/>
        </w:rPr>
        <w:t>σ</w:t>
      </w:r>
      <w:r w:rsidRPr="008E7DA7">
        <w:rPr>
          <w:rFonts w:eastAsia="Times New Roman"/>
          <w:szCs w:val="24"/>
        </w:rPr>
        <w:t>το σύστημα αξιολόγησης του υπαλληλικού προσωπικού και στο ενιαίο σύστημα κινητικότητας</w:t>
      </w:r>
      <w:r>
        <w:rPr>
          <w:rFonts w:eastAsia="Times New Roman"/>
          <w:szCs w:val="24"/>
        </w:rPr>
        <w:t>,</w:t>
      </w:r>
      <w:r w:rsidRPr="008E7DA7">
        <w:rPr>
          <w:rFonts w:eastAsia="Times New Roman"/>
          <w:szCs w:val="24"/>
        </w:rPr>
        <w:t xml:space="preserve"> όπως και για τις διατάξεις του </w:t>
      </w:r>
      <w:r>
        <w:rPr>
          <w:rFonts w:eastAsia="Times New Roman"/>
          <w:szCs w:val="24"/>
        </w:rPr>
        <w:t>Τ</w:t>
      </w:r>
      <w:r w:rsidRPr="008E7DA7">
        <w:rPr>
          <w:rFonts w:eastAsia="Times New Roman"/>
          <w:szCs w:val="24"/>
        </w:rPr>
        <w:t xml:space="preserve">ρίτου </w:t>
      </w:r>
      <w:r>
        <w:rPr>
          <w:rFonts w:eastAsia="Times New Roman"/>
          <w:szCs w:val="24"/>
        </w:rPr>
        <w:t>Κ</w:t>
      </w:r>
      <w:r w:rsidRPr="008E7DA7">
        <w:rPr>
          <w:rFonts w:eastAsia="Times New Roman"/>
          <w:szCs w:val="24"/>
        </w:rPr>
        <w:t>εφαλαίου στα άρθρα 45 και 46</w:t>
      </w:r>
      <w:r>
        <w:rPr>
          <w:rFonts w:eastAsia="Times New Roman"/>
          <w:szCs w:val="24"/>
        </w:rPr>
        <w:t>,</w:t>
      </w:r>
      <w:r w:rsidRPr="008E7DA7">
        <w:rPr>
          <w:rFonts w:eastAsia="Times New Roman"/>
          <w:szCs w:val="24"/>
        </w:rPr>
        <w:t xml:space="preserve"> που αφορούν τη σύσταση </w:t>
      </w:r>
      <w:r>
        <w:rPr>
          <w:rFonts w:eastAsia="Times New Roman"/>
          <w:szCs w:val="24"/>
        </w:rPr>
        <w:t>τριάντα μίας</w:t>
      </w:r>
      <w:r w:rsidRPr="008E7DA7">
        <w:rPr>
          <w:rFonts w:eastAsia="Times New Roman"/>
          <w:szCs w:val="24"/>
        </w:rPr>
        <w:t xml:space="preserve"> οργανικών θέσεων μόνιμου προσωπικού </w:t>
      </w:r>
      <w:r>
        <w:rPr>
          <w:rFonts w:eastAsia="Times New Roman"/>
          <w:szCs w:val="24"/>
        </w:rPr>
        <w:t>στο Υπουργείο Διοικητικής</w:t>
      </w:r>
      <w:r w:rsidRPr="008E7DA7">
        <w:rPr>
          <w:rFonts w:eastAsia="Times New Roman"/>
          <w:szCs w:val="24"/>
        </w:rPr>
        <w:t xml:space="preserve"> Ανασυγκρότησης και την τροποποίηση της σύνθεσης του Εθνικού </w:t>
      </w:r>
      <w:r>
        <w:rPr>
          <w:rFonts w:eastAsia="Times New Roman"/>
          <w:szCs w:val="24"/>
        </w:rPr>
        <w:t>Σ</w:t>
      </w:r>
      <w:r w:rsidRPr="008E7DA7">
        <w:rPr>
          <w:rFonts w:eastAsia="Times New Roman"/>
          <w:szCs w:val="24"/>
        </w:rPr>
        <w:t xml:space="preserve">υμβουλίου για την κωδικοποίηση και την αναμόρφωση της </w:t>
      </w:r>
      <w:r>
        <w:rPr>
          <w:rFonts w:eastAsia="Times New Roman"/>
          <w:szCs w:val="24"/>
        </w:rPr>
        <w:t>ε</w:t>
      </w:r>
      <w:r w:rsidRPr="008E7DA7">
        <w:rPr>
          <w:rFonts w:eastAsia="Times New Roman"/>
          <w:szCs w:val="24"/>
        </w:rPr>
        <w:t>λληνικής νομοθεσίας</w:t>
      </w:r>
      <w:r>
        <w:rPr>
          <w:rFonts w:eastAsia="Times New Roman"/>
          <w:szCs w:val="24"/>
        </w:rPr>
        <w:t>.</w:t>
      </w:r>
    </w:p>
    <w:p w14:paraId="20A4E8B8" w14:textId="77777777" w:rsidR="005D4821" w:rsidRDefault="006B233D">
      <w:pPr>
        <w:tabs>
          <w:tab w:val="left" w:pos="709"/>
          <w:tab w:val="center" w:pos="4753"/>
        </w:tabs>
        <w:spacing w:after="0" w:line="600" w:lineRule="auto"/>
        <w:ind w:firstLine="709"/>
        <w:contextualSpacing/>
        <w:jc w:val="both"/>
        <w:rPr>
          <w:rFonts w:eastAsia="Times New Roman"/>
          <w:szCs w:val="24"/>
        </w:rPr>
      </w:pPr>
      <w:r>
        <w:rPr>
          <w:rFonts w:eastAsia="Times New Roman"/>
          <w:szCs w:val="24"/>
        </w:rPr>
        <w:tab/>
        <w:t>Θετικοί είμαστε επί</w:t>
      </w:r>
      <w:r>
        <w:rPr>
          <w:rFonts w:eastAsia="Times New Roman"/>
          <w:szCs w:val="24"/>
        </w:rPr>
        <w:t>σης και στα άρθρα 47 έως 58 που εισάγουν νέες ρυθμίσεις σχετικές με το Εθνικό Τυπογραφείο και την Εφημερίδα της Κυβερνήσεως. Επειδή ζούμε σε μια ψηφιακή εποχή, καλό θα ήταν σταδιακά τουλάχιστον να περιορίσουμε την κατανάλωση χαρτιού και μελανιού.</w:t>
      </w:r>
    </w:p>
    <w:p w14:paraId="20A4E8B9" w14:textId="77777777" w:rsidR="005D4821" w:rsidRDefault="006B233D">
      <w:pPr>
        <w:tabs>
          <w:tab w:val="left" w:pos="709"/>
          <w:tab w:val="center" w:pos="4753"/>
        </w:tabs>
        <w:spacing w:after="0" w:line="600" w:lineRule="auto"/>
        <w:ind w:firstLine="709"/>
        <w:contextualSpacing/>
        <w:jc w:val="both"/>
        <w:rPr>
          <w:rFonts w:eastAsia="Times New Roman"/>
          <w:szCs w:val="24"/>
        </w:rPr>
      </w:pPr>
      <w:r>
        <w:rPr>
          <w:rFonts w:eastAsia="Times New Roman"/>
          <w:szCs w:val="24"/>
        </w:rPr>
        <w:lastRenderedPageBreak/>
        <w:t>Θα συμφων</w:t>
      </w:r>
      <w:r>
        <w:rPr>
          <w:rFonts w:eastAsia="Times New Roman"/>
          <w:szCs w:val="24"/>
        </w:rPr>
        <w:t xml:space="preserve">ήσουμε και στο Πέμπτο Μέρος, στα άρθρα 59 έως 71, που περιλαμβάνει διατάξεις αρμοδιότητας του Υπουργείου Διοικητικής Ανασυγκρότησης. Σωστά ορίζεται ότι η μισθοδοσία των υπαλλήλων των </w:t>
      </w:r>
      <w:r>
        <w:rPr>
          <w:rFonts w:eastAsia="Times New Roman"/>
          <w:szCs w:val="24"/>
        </w:rPr>
        <w:t>οργανισμών τοπικής αυτοδιοίκησης</w:t>
      </w:r>
      <w:r>
        <w:rPr>
          <w:rFonts w:eastAsia="Times New Roman"/>
          <w:szCs w:val="24"/>
        </w:rPr>
        <w:t>, οι οποίοι αποσπώνται σε γραφεία Βουλευτ</w:t>
      </w:r>
      <w:r>
        <w:rPr>
          <w:rFonts w:eastAsia="Times New Roman"/>
          <w:szCs w:val="24"/>
        </w:rPr>
        <w:t xml:space="preserve">ών και Ευρωβουλευτών, να βαρύνει τον προϋπολογισμό του Υπουργείου Διοικητικής Ανασυγκρότησης. </w:t>
      </w:r>
    </w:p>
    <w:p w14:paraId="20A4E8BA" w14:textId="77777777" w:rsidR="005D4821" w:rsidRDefault="006B233D">
      <w:pPr>
        <w:tabs>
          <w:tab w:val="left" w:pos="709"/>
          <w:tab w:val="center" w:pos="4753"/>
        </w:tabs>
        <w:spacing w:after="0" w:line="600" w:lineRule="auto"/>
        <w:ind w:firstLine="709"/>
        <w:contextualSpacing/>
        <w:jc w:val="both"/>
        <w:rPr>
          <w:rFonts w:eastAsia="Times New Roman"/>
          <w:szCs w:val="24"/>
        </w:rPr>
      </w:pPr>
      <w:r>
        <w:rPr>
          <w:rFonts w:eastAsia="Times New Roman"/>
          <w:szCs w:val="24"/>
        </w:rPr>
        <w:t>Άρα, μιλάμε για ένα νομοσχέδιο που μας βρίσκει σε όλα θετικούς, με εξαίρεση τα άρθρα 15, 19 και 20.</w:t>
      </w:r>
    </w:p>
    <w:p w14:paraId="20A4E8BB" w14:textId="77777777" w:rsidR="005D4821" w:rsidRDefault="006B233D">
      <w:pPr>
        <w:tabs>
          <w:tab w:val="left" w:pos="709"/>
          <w:tab w:val="center" w:pos="4753"/>
        </w:tabs>
        <w:spacing w:after="0" w:line="600" w:lineRule="auto"/>
        <w:ind w:firstLine="709"/>
        <w:contextualSpacing/>
        <w:jc w:val="both"/>
        <w:rPr>
          <w:rFonts w:eastAsia="Times New Roman"/>
          <w:szCs w:val="24"/>
        </w:rPr>
      </w:pPr>
      <w:r>
        <w:rPr>
          <w:rFonts w:eastAsia="Times New Roman"/>
          <w:szCs w:val="24"/>
        </w:rPr>
        <w:t>Για τις τροπολογίες θα αναφερθούμε λίγο αργότερα.</w:t>
      </w:r>
    </w:p>
    <w:p w14:paraId="20A4E8BC" w14:textId="77777777" w:rsidR="005D4821" w:rsidRDefault="006B233D">
      <w:pPr>
        <w:tabs>
          <w:tab w:val="left" w:pos="709"/>
          <w:tab w:val="center" w:pos="4753"/>
        </w:tabs>
        <w:spacing w:after="0" w:line="600" w:lineRule="auto"/>
        <w:ind w:firstLine="709"/>
        <w:contextualSpacing/>
        <w:jc w:val="both"/>
        <w:rPr>
          <w:rFonts w:eastAsia="Times New Roman"/>
          <w:szCs w:val="24"/>
        </w:rPr>
      </w:pPr>
      <w:r>
        <w:rPr>
          <w:rFonts w:eastAsia="Times New Roman"/>
          <w:szCs w:val="24"/>
        </w:rPr>
        <w:t>Ευχαριστώ.</w:t>
      </w:r>
    </w:p>
    <w:p w14:paraId="20A4E8BD" w14:textId="77777777" w:rsidR="005D4821" w:rsidRDefault="006B233D">
      <w:pPr>
        <w:tabs>
          <w:tab w:val="left" w:pos="709"/>
          <w:tab w:val="center" w:pos="4753"/>
        </w:tabs>
        <w:spacing w:after="0" w:line="600" w:lineRule="auto"/>
        <w:ind w:firstLine="709"/>
        <w:contextualSpacing/>
        <w:jc w:val="both"/>
        <w:rPr>
          <w:rFonts w:eastAsia="Times New Roman"/>
          <w:szCs w:val="24"/>
        </w:rPr>
      </w:pPr>
      <w:r w:rsidRPr="009A6D8B">
        <w:rPr>
          <w:rFonts w:eastAsia="Times New Roman"/>
          <w:b/>
          <w:szCs w:val="24"/>
        </w:rPr>
        <w:t>ΠΡΟΕΔΡΕΥΩΝ (Σπυρίδων Λυκούδης):</w:t>
      </w:r>
      <w:r w:rsidRPr="00F87C6D">
        <w:rPr>
          <w:rFonts w:eastAsia="Times New Roman"/>
          <w:szCs w:val="24"/>
        </w:rPr>
        <w:t xml:space="preserve"> </w:t>
      </w:r>
      <w:r>
        <w:rPr>
          <w:rFonts w:eastAsia="Times New Roman"/>
          <w:szCs w:val="24"/>
        </w:rPr>
        <w:t>Ευχαριστώ, κύριε συνάδελφε.</w:t>
      </w:r>
    </w:p>
    <w:p w14:paraId="20A4E8BE" w14:textId="77777777" w:rsidR="005D4821" w:rsidRDefault="006B233D">
      <w:pPr>
        <w:tabs>
          <w:tab w:val="left" w:pos="709"/>
          <w:tab w:val="center" w:pos="4753"/>
        </w:tabs>
        <w:spacing w:after="0" w:line="600" w:lineRule="auto"/>
        <w:ind w:firstLine="709"/>
        <w:contextualSpacing/>
        <w:jc w:val="both"/>
        <w:rPr>
          <w:rFonts w:eastAsia="Times New Roman"/>
          <w:szCs w:val="24"/>
        </w:rPr>
      </w:pPr>
      <w:r>
        <w:rPr>
          <w:rFonts w:eastAsia="Times New Roman"/>
          <w:szCs w:val="24"/>
        </w:rPr>
        <w:t xml:space="preserve">Τον λόγο έχει ο συνάδελφος κ. Ιωάννης </w:t>
      </w:r>
      <w:proofErr w:type="spellStart"/>
      <w:r>
        <w:rPr>
          <w:rFonts w:eastAsia="Times New Roman"/>
          <w:szCs w:val="24"/>
        </w:rPr>
        <w:t>Σαρίδης</w:t>
      </w:r>
      <w:proofErr w:type="spellEnd"/>
      <w:r>
        <w:rPr>
          <w:rFonts w:eastAsia="Times New Roman"/>
          <w:szCs w:val="24"/>
        </w:rPr>
        <w:t xml:space="preserve"> από την Ένωση Κεντρώων.</w:t>
      </w:r>
    </w:p>
    <w:p w14:paraId="20A4E8BF" w14:textId="77777777" w:rsidR="005D4821" w:rsidRDefault="006B233D">
      <w:pPr>
        <w:tabs>
          <w:tab w:val="left" w:pos="709"/>
          <w:tab w:val="center" w:pos="4753"/>
        </w:tabs>
        <w:spacing w:after="0" w:line="600" w:lineRule="auto"/>
        <w:ind w:firstLine="709"/>
        <w:contextualSpacing/>
        <w:jc w:val="both"/>
        <w:rPr>
          <w:rFonts w:eastAsia="Times New Roman"/>
          <w:szCs w:val="24"/>
        </w:rPr>
      </w:pPr>
      <w:r w:rsidRPr="009A6D8B">
        <w:rPr>
          <w:rFonts w:eastAsia="Times New Roman"/>
          <w:b/>
          <w:szCs w:val="24"/>
        </w:rPr>
        <w:t>ΙΩΑΝΝΗΣ ΣΑΡΙΔΗΣ:</w:t>
      </w:r>
      <w:r>
        <w:rPr>
          <w:rFonts w:eastAsia="Times New Roman"/>
          <w:szCs w:val="24"/>
        </w:rPr>
        <w:t xml:space="preserve"> Ευχαριστώ πολύ, κύριε Πρόεδρε.</w:t>
      </w:r>
    </w:p>
    <w:p w14:paraId="20A4E8C0" w14:textId="77777777" w:rsidR="005D4821" w:rsidRDefault="006B233D">
      <w:pPr>
        <w:tabs>
          <w:tab w:val="left" w:pos="709"/>
          <w:tab w:val="center" w:pos="4753"/>
        </w:tabs>
        <w:spacing w:after="0" w:line="600" w:lineRule="auto"/>
        <w:ind w:firstLine="709"/>
        <w:contextualSpacing/>
        <w:jc w:val="both"/>
        <w:rPr>
          <w:rFonts w:eastAsia="Times New Roman"/>
          <w:szCs w:val="24"/>
        </w:rPr>
      </w:pPr>
      <w:r>
        <w:rPr>
          <w:rFonts w:eastAsia="Times New Roman"/>
          <w:szCs w:val="24"/>
        </w:rPr>
        <w:t>Κυρία Υπουργέ, κυρίες και κύριοι συνάδελφοι, καλούμαστε να τοποθετηθούμε σήμερ</w:t>
      </w:r>
      <w:r>
        <w:rPr>
          <w:rFonts w:eastAsia="Times New Roman"/>
          <w:szCs w:val="24"/>
        </w:rPr>
        <w:t xml:space="preserve">α ενώπιον της Ολομέλειας επί ενός εξαιρετικά σημαντικού, αλλά και σύνθετου νομοσχεδίου, από την </w:t>
      </w:r>
      <w:r>
        <w:rPr>
          <w:rFonts w:eastAsia="Times New Roman"/>
          <w:szCs w:val="24"/>
        </w:rPr>
        <w:lastRenderedPageBreak/>
        <w:t>αρτιότητα του οποίου θα κριθεί και το αποτέλεσμα της ομολογουμένως δύσκολης και επίπονης προσπάθειας που βρίσκεται σε εξέλιξη εδώ και πάρα πολλά χρόνια, με σκοπ</w:t>
      </w:r>
      <w:r>
        <w:rPr>
          <w:rFonts w:eastAsia="Times New Roman"/>
          <w:szCs w:val="24"/>
        </w:rPr>
        <w:t xml:space="preserve">ό την ποιοτική αναβάθμιση των υπηρεσιών που προσφέρει το ελληνικό </w:t>
      </w:r>
      <w:r>
        <w:rPr>
          <w:rFonts w:eastAsia="Times New Roman"/>
          <w:szCs w:val="24"/>
        </w:rPr>
        <w:t xml:space="preserve">δημόσιο </w:t>
      </w:r>
      <w:r>
        <w:rPr>
          <w:rFonts w:eastAsia="Times New Roman"/>
          <w:szCs w:val="24"/>
        </w:rPr>
        <w:t>στους πολίτες του.</w:t>
      </w:r>
    </w:p>
    <w:p w14:paraId="20A4E8C1" w14:textId="77777777" w:rsidR="005D4821" w:rsidRDefault="006B233D">
      <w:pPr>
        <w:tabs>
          <w:tab w:val="left" w:pos="709"/>
          <w:tab w:val="center" w:pos="4753"/>
        </w:tabs>
        <w:spacing w:after="0" w:line="600" w:lineRule="auto"/>
        <w:ind w:firstLine="709"/>
        <w:contextualSpacing/>
        <w:jc w:val="both"/>
        <w:rPr>
          <w:rFonts w:eastAsia="Times New Roman"/>
          <w:szCs w:val="24"/>
        </w:rPr>
      </w:pPr>
      <w:r>
        <w:rPr>
          <w:rFonts w:eastAsia="Times New Roman"/>
          <w:szCs w:val="24"/>
        </w:rPr>
        <w:t xml:space="preserve">Με λίγα λόγια, η παρούσα νομοθετική πρωτοβουλία του Υπουργείου Διοικητικής Ανασυγκρότησης καλείται να προσφέρει μια σοβαρή απάντηση σε όσους απαιτούν να αλλάξει η </w:t>
      </w:r>
      <w:r>
        <w:rPr>
          <w:rFonts w:eastAsia="Times New Roman"/>
          <w:szCs w:val="24"/>
        </w:rPr>
        <w:t xml:space="preserve">ανισοβαρής και δυσανάλογη σχέση ανάμεσα στους φόρους που πληρώνουμε ως πολίτες και τις υπηρεσίες που μας προσφέρει το δημόσιο. </w:t>
      </w:r>
    </w:p>
    <w:p w14:paraId="20A4E8C2" w14:textId="77777777" w:rsidR="005D4821" w:rsidRDefault="006B233D">
      <w:pPr>
        <w:tabs>
          <w:tab w:val="left" w:pos="709"/>
          <w:tab w:val="center" w:pos="4753"/>
        </w:tabs>
        <w:spacing w:after="0" w:line="600" w:lineRule="auto"/>
        <w:ind w:firstLine="709"/>
        <w:contextualSpacing/>
        <w:jc w:val="both"/>
        <w:rPr>
          <w:rFonts w:eastAsia="Times New Roman"/>
          <w:szCs w:val="24"/>
        </w:rPr>
      </w:pPr>
      <w:r>
        <w:rPr>
          <w:rFonts w:eastAsia="Times New Roman"/>
          <w:szCs w:val="24"/>
        </w:rPr>
        <w:t>Ποιος μπορεί να αμφισβητήσει, κυρίες και κύριοι συνάδελφοι, τη γενική διαπίστωση ότι σήμερα κανένας Έλληνας πολίτης δεν πιστεύει</w:t>
      </w:r>
      <w:r>
        <w:rPr>
          <w:rFonts w:eastAsia="Times New Roman"/>
          <w:szCs w:val="24"/>
        </w:rPr>
        <w:t xml:space="preserve"> ότι απολαμβάνει υπηρεσίες ισάξιες, ισόποσες και ανάλογες με τους υπέρογκους φόρους που πληρώνει; Δεν μπορεί να το αμφισβητήσει κανείς. Δεν παίρνει πίσω ο Έλληνας αυτά τα οποία πληρώνει. Αυτή είναι η αλήθεια. Ποιος φταίει γι’ αυτό; Η κομματοποίηση του </w:t>
      </w:r>
      <w:r>
        <w:rPr>
          <w:rFonts w:eastAsia="Times New Roman"/>
          <w:szCs w:val="24"/>
        </w:rPr>
        <w:t>δημο</w:t>
      </w:r>
      <w:r>
        <w:rPr>
          <w:rFonts w:eastAsia="Times New Roman"/>
          <w:szCs w:val="24"/>
        </w:rPr>
        <w:t>σίου</w:t>
      </w:r>
      <w:r>
        <w:rPr>
          <w:rFonts w:eastAsia="Times New Roman"/>
          <w:szCs w:val="24"/>
        </w:rPr>
        <w:t xml:space="preserve">; Τα μνημόνια και η λιτότητα που επέβαλαν; Το τεράστιο μέγεθος του </w:t>
      </w:r>
      <w:r>
        <w:rPr>
          <w:rFonts w:eastAsia="Times New Roman"/>
          <w:szCs w:val="24"/>
        </w:rPr>
        <w:t>δημοσίου</w:t>
      </w:r>
      <w:r>
        <w:rPr>
          <w:rFonts w:eastAsia="Times New Roman"/>
          <w:szCs w:val="24"/>
        </w:rPr>
        <w:t xml:space="preserve">; Η ποιότητα του </w:t>
      </w:r>
      <w:r>
        <w:rPr>
          <w:rFonts w:eastAsia="Times New Roman"/>
          <w:szCs w:val="24"/>
        </w:rPr>
        <w:lastRenderedPageBreak/>
        <w:t>ανθρώπινου δυναμικού; Η έλλειψη ελεγκτικών μηχανισμών; Το δημογραφικό; Μήπως όλα τα παραπάνω και άλλα τόσα;</w:t>
      </w:r>
    </w:p>
    <w:p w14:paraId="20A4E8C3" w14:textId="77777777" w:rsidR="005D4821" w:rsidRDefault="006B233D">
      <w:pPr>
        <w:tabs>
          <w:tab w:val="left" w:pos="709"/>
          <w:tab w:val="center" w:pos="4753"/>
        </w:tabs>
        <w:spacing w:after="0" w:line="600" w:lineRule="auto"/>
        <w:ind w:firstLine="720"/>
        <w:contextualSpacing/>
        <w:jc w:val="both"/>
        <w:rPr>
          <w:rFonts w:eastAsia="Times New Roman"/>
          <w:szCs w:val="24"/>
        </w:rPr>
      </w:pPr>
      <w:r>
        <w:rPr>
          <w:rFonts w:eastAsia="Times New Roman"/>
          <w:szCs w:val="24"/>
        </w:rPr>
        <w:t xml:space="preserve">Ανεξαρτήτως του ποιος και τι φταίει που φτάσαμε εδώ </w:t>
      </w:r>
      <w:r>
        <w:rPr>
          <w:rFonts w:eastAsia="Times New Roman"/>
          <w:szCs w:val="24"/>
        </w:rPr>
        <w:t xml:space="preserve">που φτάσαμε, η δική μας ευθύνη αφορά στο τι πρέπει να γίνει από εδώ και πέρα. Σήμερα ευθύνη μας είναι το μέλλον και όχι το παρελθόν. </w:t>
      </w:r>
    </w:p>
    <w:p w14:paraId="20A4E8C4" w14:textId="77777777" w:rsidR="005D4821" w:rsidRDefault="006B233D">
      <w:pPr>
        <w:tabs>
          <w:tab w:val="left" w:pos="709"/>
          <w:tab w:val="center" w:pos="4753"/>
        </w:tabs>
        <w:spacing w:after="0" w:line="600" w:lineRule="auto"/>
        <w:ind w:firstLine="720"/>
        <w:contextualSpacing/>
        <w:jc w:val="both"/>
        <w:rPr>
          <w:rFonts w:eastAsia="Times New Roman"/>
          <w:szCs w:val="24"/>
        </w:rPr>
      </w:pPr>
      <w:r>
        <w:rPr>
          <w:rFonts w:eastAsia="Times New Roman"/>
          <w:szCs w:val="24"/>
        </w:rPr>
        <w:t>Με δεδομένο αυτό, λοιπόν, και αποδεχόμενοι ταυτόχρονα ότι το παρόν νομοσχέδιο χαίρει της ευρείας στήριξης των ίδιων των ανθρώπων που θα επηρεάσει τη ζωή τους με καταλυτικό τρόπο, όπως φάνηκε και από την ακρόαση των φορέων, αλλά και από τη μελέτη των υπομνη</w:t>
      </w:r>
      <w:r>
        <w:rPr>
          <w:rFonts w:eastAsia="Times New Roman"/>
          <w:szCs w:val="24"/>
        </w:rPr>
        <w:t xml:space="preserve">μάτων που κατέθεσαν στην </w:t>
      </w:r>
      <w:r>
        <w:rPr>
          <w:rFonts w:eastAsia="Times New Roman"/>
          <w:szCs w:val="24"/>
        </w:rPr>
        <w:t>ε</w:t>
      </w:r>
      <w:r>
        <w:rPr>
          <w:rFonts w:eastAsia="Times New Roman"/>
          <w:szCs w:val="24"/>
        </w:rPr>
        <w:t xml:space="preserve">πιτροπή μας, δεν μπορούμε παρά να το αντιμετωπίσουμε με μια θετική διάθεση, ειδικά από τη στιγμή που οι επίσημοι σκοποί του –σύμφωνα πάντα με την αιτιολογική έκθεση, αλλά και τα όσα ισχυρίστηκε η Υπουργός στην </w:t>
      </w:r>
      <w:r>
        <w:rPr>
          <w:rFonts w:eastAsia="Times New Roman"/>
          <w:szCs w:val="24"/>
        </w:rPr>
        <w:t>ε</w:t>
      </w:r>
      <w:r>
        <w:rPr>
          <w:rFonts w:eastAsia="Times New Roman"/>
          <w:szCs w:val="24"/>
        </w:rPr>
        <w:t>πιτροπή- είναι η εν</w:t>
      </w:r>
      <w:r>
        <w:rPr>
          <w:rFonts w:eastAsia="Times New Roman"/>
          <w:szCs w:val="24"/>
        </w:rPr>
        <w:t xml:space="preserve">ίσχυση ενός εξαιρετικά σεβαστού θεσμού, του ΑΣΕΠ, ο οποίος θεωρείται από τους ελάχιστους αξιόπιστους θεσμούς στη χώρα μας, αλλά και η γενικότερη αναβάθμιση της λειτουργίας της δημόσιας διοίκησης. </w:t>
      </w:r>
    </w:p>
    <w:p w14:paraId="20A4E8C5" w14:textId="77777777" w:rsidR="005D4821" w:rsidRDefault="006B233D">
      <w:pPr>
        <w:tabs>
          <w:tab w:val="left" w:pos="709"/>
          <w:tab w:val="center" w:pos="4753"/>
        </w:tabs>
        <w:spacing w:after="0" w:line="600" w:lineRule="auto"/>
        <w:ind w:firstLine="720"/>
        <w:contextualSpacing/>
        <w:jc w:val="both"/>
        <w:rPr>
          <w:rFonts w:eastAsia="Times New Roman"/>
          <w:szCs w:val="24"/>
        </w:rPr>
      </w:pPr>
      <w:r>
        <w:rPr>
          <w:rFonts w:eastAsia="Times New Roman"/>
          <w:szCs w:val="24"/>
        </w:rPr>
        <w:lastRenderedPageBreak/>
        <w:t>Έγινε πολύς λόγος για τα διαρθρωτικά προβλήματα, για χρόνιε</w:t>
      </w:r>
      <w:r>
        <w:rPr>
          <w:rFonts w:eastAsia="Times New Roman"/>
          <w:szCs w:val="24"/>
        </w:rPr>
        <w:t>ς παθογένειες, αλλά και για την ανάγκη διαφάνειας και αξιοκρατίας, με σκοπό την αναβάθμιση της λειτουργίας της δημόσιας διοίκησης, την απλοποίηση διαδικασιών, την εξασφάλιση τήρησης των αρχών της ισονομίας και της ισοπολιτείας, τη διαφάνεια και την αξιοπισ</w:t>
      </w:r>
      <w:r>
        <w:rPr>
          <w:rFonts w:eastAsia="Times New Roman"/>
          <w:szCs w:val="24"/>
        </w:rPr>
        <w:t xml:space="preserve">τία του ελληνικού </w:t>
      </w:r>
      <w:r>
        <w:rPr>
          <w:rFonts w:eastAsia="Times New Roman"/>
          <w:szCs w:val="24"/>
        </w:rPr>
        <w:t>δ</w:t>
      </w:r>
      <w:r>
        <w:rPr>
          <w:rFonts w:eastAsia="Times New Roman"/>
          <w:szCs w:val="24"/>
        </w:rPr>
        <w:t>ημοσίου.</w:t>
      </w:r>
    </w:p>
    <w:p w14:paraId="20A4E8C6" w14:textId="77777777" w:rsidR="005D4821" w:rsidRDefault="006B233D">
      <w:pPr>
        <w:spacing w:line="600" w:lineRule="auto"/>
        <w:ind w:firstLine="720"/>
        <w:jc w:val="both"/>
        <w:rPr>
          <w:rFonts w:eastAsia="Times New Roman"/>
          <w:szCs w:val="24"/>
        </w:rPr>
      </w:pPr>
      <w:r w:rsidRPr="00D13878">
        <w:rPr>
          <w:rFonts w:eastAsia="Times New Roman"/>
          <w:szCs w:val="24"/>
        </w:rPr>
        <w:t>Κανείς δεν αμφισβητεί το ότι κάτι πρέπει να γίνει προς αυτήν την κατεύθυνση</w:t>
      </w:r>
      <w:r w:rsidRPr="0061040C">
        <w:rPr>
          <w:rFonts w:eastAsia="Times New Roman"/>
          <w:szCs w:val="24"/>
        </w:rPr>
        <w:t>.</w:t>
      </w:r>
      <w:r w:rsidRPr="00D13878">
        <w:rPr>
          <w:rFonts w:eastAsia="Times New Roman"/>
          <w:szCs w:val="24"/>
        </w:rPr>
        <w:t xml:space="preserve"> </w:t>
      </w:r>
      <w:r>
        <w:rPr>
          <w:rFonts w:eastAsia="Times New Roman"/>
          <w:szCs w:val="24"/>
        </w:rPr>
        <w:t>Κ</w:t>
      </w:r>
      <w:r w:rsidRPr="00D13878">
        <w:rPr>
          <w:rFonts w:eastAsia="Times New Roman"/>
          <w:szCs w:val="24"/>
        </w:rPr>
        <w:t>ανένας</w:t>
      </w:r>
      <w:r w:rsidRPr="0061040C">
        <w:rPr>
          <w:rFonts w:eastAsia="Times New Roman"/>
          <w:szCs w:val="24"/>
        </w:rPr>
        <w:t>.</w:t>
      </w:r>
      <w:r w:rsidRPr="00D13878">
        <w:rPr>
          <w:rFonts w:eastAsia="Times New Roman"/>
          <w:szCs w:val="24"/>
        </w:rPr>
        <w:t xml:space="preserve"> Αυτό για το οποίο</w:t>
      </w:r>
      <w:r>
        <w:rPr>
          <w:rFonts w:eastAsia="Times New Roman"/>
          <w:szCs w:val="24"/>
        </w:rPr>
        <w:t>,</w:t>
      </w:r>
      <w:r w:rsidRPr="00D13878">
        <w:rPr>
          <w:rFonts w:eastAsia="Times New Roman"/>
          <w:szCs w:val="24"/>
        </w:rPr>
        <w:t xml:space="preserve"> </w:t>
      </w:r>
      <w:r>
        <w:rPr>
          <w:rFonts w:eastAsia="Times New Roman"/>
          <w:szCs w:val="24"/>
        </w:rPr>
        <w:t>όμως,</w:t>
      </w:r>
      <w:r w:rsidRPr="00D13878">
        <w:rPr>
          <w:rFonts w:eastAsia="Times New Roman"/>
          <w:szCs w:val="24"/>
        </w:rPr>
        <w:t xml:space="preserve"> καλούμαστε να τοποθετηθούμε είναι για το τι ακριβώς πρέπει να γίνει</w:t>
      </w:r>
      <w:r>
        <w:rPr>
          <w:rFonts w:eastAsia="Times New Roman"/>
          <w:szCs w:val="24"/>
        </w:rPr>
        <w:t>.</w:t>
      </w:r>
      <w:r w:rsidRPr="00D13878">
        <w:rPr>
          <w:rFonts w:eastAsia="Times New Roman"/>
          <w:szCs w:val="24"/>
        </w:rPr>
        <w:t xml:space="preserve"> </w:t>
      </w:r>
    </w:p>
    <w:p w14:paraId="20A4E8C7" w14:textId="77777777" w:rsidR="005D4821" w:rsidRDefault="006B233D">
      <w:pPr>
        <w:spacing w:line="600" w:lineRule="auto"/>
        <w:ind w:firstLine="720"/>
        <w:jc w:val="both"/>
        <w:rPr>
          <w:rFonts w:eastAsia="Times New Roman"/>
          <w:szCs w:val="24"/>
        </w:rPr>
      </w:pPr>
      <w:r>
        <w:rPr>
          <w:rFonts w:eastAsia="Times New Roman"/>
          <w:szCs w:val="24"/>
        </w:rPr>
        <w:t>Σ</w:t>
      </w:r>
      <w:r w:rsidRPr="00D13878">
        <w:rPr>
          <w:rFonts w:eastAsia="Times New Roman"/>
          <w:szCs w:val="24"/>
        </w:rPr>
        <w:t>ε αυτό</w:t>
      </w:r>
      <w:r>
        <w:rPr>
          <w:rFonts w:eastAsia="Times New Roman"/>
          <w:szCs w:val="24"/>
        </w:rPr>
        <w:t>,</w:t>
      </w:r>
      <w:r w:rsidRPr="00D13878">
        <w:rPr>
          <w:rFonts w:eastAsia="Times New Roman"/>
          <w:szCs w:val="24"/>
        </w:rPr>
        <w:t xml:space="preserve"> λοιπόν</w:t>
      </w:r>
      <w:r>
        <w:rPr>
          <w:rFonts w:eastAsia="Times New Roman"/>
          <w:szCs w:val="24"/>
        </w:rPr>
        <w:t>,</w:t>
      </w:r>
      <w:r w:rsidRPr="00D13878">
        <w:rPr>
          <w:rFonts w:eastAsia="Times New Roman"/>
          <w:szCs w:val="24"/>
        </w:rPr>
        <w:t xml:space="preserve"> το σημείο </w:t>
      </w:r>
      <w:r>
        <w:rPr>
          <w:rFonts w:eastAsia="Times New Roman"/>
          <w:szCs w:val="24"/>
        </w:rPr>
        <w:t>θ</w:t>
      </w:r>
      <w:r w:rsidRPr="00D13878">
        <w:rPr>
          <w:rFonts w:eastAsia="Times New Roman"/>
          <w:szCs w:val="24"/>
        </w:rPr>
        <w:t xml:space="preserve">έλω να ξεκαθαρίσω </w:t>
      </w:r>
      <w:r w:rsidRPr="00D13878">
        <w:rPr>
          <w:rFonts w:eastAsia="Times New Roman"/>
          <w:szCs w:val="24"/>
        </w:rPr>
        <w:t>πως συμφωνούμε με τους στόχους του νομοσχεδίου</w:t>
      </w:r>
      <w:r>
        <w:rPr>
          <w:rFonts w:eastAsia="Times New Roman"/>
          <w:szCs w:val="24"/>
        </w:rPr>
        <w:t>.</w:t>
      </w:r>
      <w:r w:rsidRPr="00D13878">
        <w:rPr>
          <w:rFonts w:eastAsia="Times New Roman"/>
          <w:szCs w:val="24"/>
        </w:rPr>
        <w:t xml:space="preserve"> </w:t>
      </w:r>
      <w:r>
        <w:rPr>
          <w:rFonts w:eastAsia="Times New Roman"/>
          <w:szCs w:val="24"/>
        </w:rPr>
        <w:t>Δ</w:t>
      </w:r>
      <w:r w:rsidRPr="00D13878">
        <w:rPr>
          <w:rFonts w:eastAsia="Times New Roman"/>
          <w:szCs w:val="24"/>
        </w:rPr>
        <w:t xml:space="preserve">εν αμφισβητούμε τις καλές προθέσεις της </w:t>
      </w:r>
      <w:r>
        <w:rPr>
          <w:rFonts w:eastAsia="Times New Roman"/>
          <w:szCs w:val="24"/>
        </w:rPr>
        <w:t>Κ</w:t>
      </w:r>
      <w:r w:rsidRPr="00D13878">
        <w:rPr>
          <w:rFonts w:eastAsia="Times New Roman"/>
          <w:szCs w:val="24"/>
        </w:rPr>
        <w:t>υβέρνησης</w:t>
      </w:r>
      <w:r>
        <w:rPr>
          <w:rFonts w:eastAsia="Times New Roman"/>
          <w:szCs w:val="24"/>
        </w:rPr>
        <w:t>,</w:t>
      </w:r>
      <w:r w:rsidRPr="00D13878">
        <w:rPr>
          <w:rFonts w:eastAsia="Times New Roman"/>
          <w:szCs w:val="24"/>
        </w:rPr>
        <w:t xml:space="preserve"> ούτε </w:t>
      </w:r>
      <w:r>
        <w:rPr>
          <w:rFonts w:eastAsia="Times New Roman"/>
          <w:szCs w:val="24"/>
        </w:rPr>
        <w:t>έ</w:t>
      </w:r>
      <w:r w:rsidRPr="00D13878">
        <w:rPr>
          <w:rFonts w:eastAsia="Times New Roman"/>
          <w:szCs w:val="24"/>
        </w:rPr>
        <w:t>χουμε κάποια ένσταση για τον τρόπο που παρουσιάστηκε η συγκεκριμένη νομοθετική πρωτοβουλία</w:t>
      </w:r>
      <w:r>
        <w:rPr>
          <w:rFonts w:eastAsia="Times New Roman"/>
          <w:szCs w:val="24"/>
        </w:rPr>
        <w:t>,</w:t>
      </w:r>
      <w:r w:rsidRPr="00D13878">
        <w:rPr>
          <w:rFonts w:eastAsia="Times New Roman"/>
          <w:szCs w:val="24"/>
        </w:rPr>
        <w:t xml:space="preserve"> </w:t>
      </w:r>
      <w:r>
        <w:rPr>
          <w:rFonts w:eastAsia="Times New Roman"/>
          <w:szCs w:val="24"/>
        </w:rPr>
        <w:t>π</w:t>
      </w:r>
      <w:r w:rsidRPr="00D13878">
        <w:rPr>
          <w:rFonts w:eastAsia="Times New Roman"/>
          <w:szCs w:val="24"/>
        </w:rPr>
        <w:t xml:space="preserve">έραν </w:t>
      </w:r>
      <w:r>
        <w:rPr>
          <w:rFonts w:eastAsia="Times New Roman"/>
          <w:szCs w:val="24"/>
        </w:rPr>
        <w:t xml:space="preserve">βεβαίως της άτυχης σύμπτωσης </w:t>
      </w:r>
      <w:r w:rsidRPr="00D13878">
        <w:rPr>
          <w:rFonts w:eastAsia="Times New Roman"/>
          <w:szCs w:val="24"/>
        </w:rPr>
        <w:t>να μπει στις επιτροπές</w:t>
      </w:r>
      <w:r w:rsidRPr="00D13878">
        <w:rPr>
          <w:rFonts w:eastAsia="Times New Roman"/>
          <w:szCs w:val="24"/>
        </w:rPr>
        <w:t xml:space="preserve"> για συζήτηση και επεξεργασία την ίδια εβδομάδα που η χώρα πληγώθηκε από το </w:t>
      </w:r>
      <w:r>
        <w:rPr>
          <w:rFonts w:eastAsia="Times New Roman"/>
          <w:szCs w:val="24"/>
        </w:rPr>
        <w:t>σ</w:t>
      </w:r>
      <w:r w:rsidRPr="00D13878">
        <w:rPr>
          <w:rFonts w:eastAsia="Times New Roman"/>
          <w:szCs w:val="24"/>
        </w:rPr>
        <w:t>κοπιανό ζήτημα</w:t>
      </w:r>
      <w:r>
        <w:rPr>
          <w:rFonts w:eastAsia="Times New Roman"/>
          <w:szCs w:val="24"/>
        </w:rPr>
        <w:t>.</w:t>
      </w:r>
      <w:r w:rsidRPr="00D13878">
        <w:rPr>
          <w:rFonts w:eastAsia="Times New Roman"/>
          <w:szCs w:val="24"/>
        </w:rPr>
        <w:t xml:space="preserve"> </w:t>
      </w:r>
      <w:r>
        <w:rPr>
          <w:rFonts w:eastAsia="Times New Roman"/>
          <w:szCs w:val="24"/>
        </w:rPr>
        <w:t>Α</w:t>
      </w:r>
      <w:r w:rsidRPr="00D13878">
        <w:rPr>
          <w:rFonts w:eastAsia="Times New Roman"/>
          <w:szCs w:val="24"/>
        </w:rPr>
        <w:t xml:space="preserve">υτό </w:t>
      </w:r>
      <w:r>
        <w:rPr>
          <w:rFonts w:eastAsia="Times New Roman"/>
          <w:szCs w:val="24"/>
        </w:rPr>
        <w:t>ί</w:t>
      </w:r>
      <w:r w:rsidRPr="00D13878">
        <w:rPr>
          <w:rFonts w:eastAsia="Times New Roman"/>
          <w:szCs w:val="24"/>
        </w:rPr>
        <w:t>σως εμπόδισε και τους Έλληνες πολίτες να ασχοληθούν</w:t>
      </w:r>
      <w:r>
        <w:rPr>
          <w:rFonts w:eastAsia="Times New Roman"/>
          <w:szCs w:val="24"/>
        </w:rPr>
        <w:t>,</w:t>
      </w:r>
      <w:r w:rsidRPr="00D13878">
        <w:rPr>
          <w:rFonts w:eastAsia="Times New Roman"/>
          <w:szCs w:val="24"/>
        </w:rPr>
        <w:t xml:space="preserve"> όπως θα έπρεπε</w:t>
      </w:r>
      <w:r>
        <w:rPr>
          <w:rFonts w:eastAsia="Times New Roman"/>
          <w:szCs w:val="24"/>
        </w:rPr>
        <w:t>,</w:t>
      </w:r>
      <w:r w:rsidRPr="00D13878">
        <w:rPr>
          <w:rFonts w:eastAsia="Times New Roman"/>
          <w:szCs w:val="24"/>
        </w:rPr>
        <w:t xml:space="preserve"> με τις δια</w:t>
      </w:r>
      <w:r>
        <w:rPr>
          <w:rFonts w:eastAsia="Times New Roman"/>
          <w:szCs w:val="24"/>
        </w:rPr>
        <w:t>τάξεις του παρόντος νομοσχεδίου.</w:t>
      </w:r>
      <w:r w:rsidRPr="00D13878">
        <w:rPr>
          <w:rFonts w:eastAsia="Times New Roman"/>
          <w:szCs w:val="24"/>
        </w:rPr>
        <w:t xml:space="preserve"> </w:t>
      </w:r>
      <w:r>
        <w:rPr>
          <w:rFonts w:eastAsia="Times New Roman"/>
          <w:szCs w:val="24"/>
        </w:rPr>
        <w:t>Α</w:t>
      </w:r>
      <w:r w:rsidRPr="00D13878">
        <w:rPr>
          <w:rFonts w:eastAsia="Times New Roman"/>
          <w:szCs w:val="24"/>
        </w:rPr>
        <w:t>υτό δεν μπορεί να είναι καλό</w:t>
      </w:r>
      <w:r>
        <w:rPr>
          <w:rFonts w:eastAsia="Times New Roman"/>
          <w:szCs w:val="24"/>
        </w:rPr>
        <w:t xml:space="preserve"> </w:t>
      </w:r>
      <w:r w:rsidRPr="00D13878">
        <w:rPr>
          <w:rFonts w:eastAsia="Times New Roman"/>
          <w:szCs w:val="24"/>
        </w:rPr>
        <w:t>ούτε για τον κο</w:t>
      </w:r>
      <w:r w:rsidRPr="00D13878">
        <w:rPr>
          <w:rFonts w:eastAsia="Times New Roman"/>
          <w:szCs w:val="24"/>
        </w:rPr>
        <w:t>ινοβουλευτισμό</w:t>
      </w:r>
      <w:r>
        <w:rPr>
          <w:rFonts w:eastAsia="Times New Roman"/>
          <w:szCs w:val="24"/>
        </w:rPr>
        <w:t xml:space="preserve"> </w:t>
      </w:r>
      <w:r w:rsidRPr="00D13878">
        <w:rPr>
          <w:rFonts w:eastAsia="Times New Roman"/>
          <w:szCs w:val="24"/>
        </w:rPr>
        <w:lastRenderedPageBreak/>
        <w:t>ούτε</w:t>
      </w:r>
      <w:r>
        <w:rPr>
          <w:rFonts w:eastAsia="Times New Roman"/>
          <w:szCs w:val="24"/>
        </w:rPr>
        <w:t xml:space="preserve"> και</w:t>
      </w:r>
      <w:r w:rsidRPr="00D13878">
        <w:rPr>
          <w:rFonts w:eastAsia="Times New Roman"/>
          <w:szCs w:val="24"/>
        </w:rPr>
        <w:t xml:space="preserve"> για τη </w:t>
      </w:r>
      <w:r>
        <w:rPr>
          <w:rFonts w:eastAsia="Times New Roman"/>
          <w:szCs w:val="24"/>
        </w:rPr>
        <w:t>δ</w:t>
      </w:r>
      <w:r w:rsidRPr="00D13878">
        <w:rPr>
          <w:rFonts w:eastAsia="Times New Roman"/>
          <w:szCs w:val="24"/>
        </w:rPr>
        <w:t xml:space="preserve">ημοκρατία </w:t>
      </w:r>
      <w:r>
        <w:rPr>
          <w:rFonts w:eastAsia="Times New Roman"/>
          <w:szCs w:val="24"/>
        </w:rPr>
        <w:t>μας,</w:t>
      </w:r>
      <w:r w:rsidRPr="00D13878">
        <w:rPr>
          <w:rFonts w:eastAsia="Times New Roman"/>
          <w:szCs w:val="24"/>
        </w:rPr>
        <w:t xml:space="preserve"> ειδικά σε </w:t>
      </w:r>
      <w:r>
        <w:rPr>
          <w:rFonts w:eastAsia="Times New Roman"/>
          <w:szCs w:val="24"/>
        </w:rPr>
        <w:t>μια</w:t>
      </w:r>
      <w:r w:rsidRPr="00D13878">
        <w:rPr>
          <w:rFonts w:eastAsia="Times New Roman"/>
          <w:szCs w:val="24"/>
        </w:rPr>
        <w:t xml:space="preserve"> τόσο κρίσιμη πολιτικά περίοδο</w:t>
      </w:r>
      <w:r>
        <w:rPr>
          <w:rFonts w:eastAsia="Times New Roman"/>
          <w:szCs w:val="24"/>
        </w:rPr>
        <w:t>,</w:t>
      </w:r>
      <w:r w:rsidRPr="00D13878">
        <w:rPr>
          <w:rFonts w:eastAsia="Times New Roman"/>
          <w:szCs w:val="24"/>
        </w:rPr>
        <w:t xml:space="preserve"> που πολλοί αμφισβητούν την αξία των δημοκρατικών </w:t>
      </w:r>
      <w:r>
        <w:rPr>
          <w:rFonts w:eastAsia="Times New Roman"/>
          <w:szCs w:val="24"/>
        </w:rPr>
        <w:t>θ</w:t>
      </w:r>
      <w:r w:rsidRPr="00D13878">
        <w:rPr>
          <w:rFonts w:eastAsia="Times New Roman"/>
          <w:szCs w:val="24"/>
        </w:rPr>
        <w:t>εσμών</w:t>
      </w:r>
      <w:r>
        <w:rPr>
          <w:rFonts w:eastAsia="Times New Roman"/>
          <w:szCs w:val="24"/>
        </w:rPr>
        <w:t>.</w:t>
      </w:r>
    </w:p>
    <w:p w14:paraId="20A4E8C8" w14:textId="77777777" w:rsidR="005D4821" w:rsidRDefault="006B233D">
      <w:pPr>
        <w:spacing w:line="600" w:lineRule="auto"/>
        <w:ind w:firstLine="720"/>
        <w:jc w:val="both"/>
        <w:rPr>
          <w:rFonts w:eastAsia="Times New Roman"/>
          <w:szCs w:val="24"/>
        </w:rPr>
      </w:pPr>
      <w:r>
        <w:rPr>
          <w:rFonts w:eastAsia="Times New Roman"/>
          <w:szCs w:val="24"/>
        </w:rPr>
        <w:t>Κ</w:t>
      </w:r>
      <w:r w:rsidRPr="00D13878">
        <w:rPr>
          <w:rFonts w:eastAsia="Times New Roman"/>
          <w:szCs w:val="24"/>
        </w:rPr>
        <w:t>υρίες και κύριοι συνάδελφοι</w:t>
      </w:r>
      <w:r>
        <w:rPr>
          <w:rFonts w:eastAsia="Times New Roman"/>
          <w:szCs w:val="24"/>
        </w:rPr>
        <w:t>,</w:t>
      </w:r>
      <w:r w:rsidRPr="00D13878">
        <w:rPr>
          <w:rFonts w:eastAsia="Times New Roman"/>
          <w:szCs w:val="24"/>
        </w:rPr>
        <w:t xml:space="preserve"> κρίνουμε </w:t>
      </w:r>
      <w:r>
        <w:rPr>
          <w:rFonts w:eastAsia="Times New Roman"/>
          <w:szCs w:val="24"/>
        </w:rPr>
        <w:t>πως</w:t>
      </w:r>
      <w:r w:rsidRPr="00D13878">
        <w:rPr>
          <w:rFonts w:eastAsia="Times New Roman"/>
          <w:szCs w:val="24"/>
        </w:rPr>
        <w:t xml:space="preserve"> το παρόν νομοσχέδιο νόμου κινείται στη σωστή κατεύθυνση</w:t>
      </w:r>
      <w:r>
        <w:rPr>
          <w:rFonts w:eastAsia="Times New Roman"/>
          <w:szCs w:val="24"/>
        </w:rPr>
        <w:t>.</w:t>
      </w:r>
      <w:r w:rsidRPr="00D13878">
        <w:rPr>
          <w:rFonts w:eastAsia="Times New Roman"/>
          <w:szCs w:val="24"/>
        </w:rPr>
        <w:t xml:space="preserve"> </w:t>
      </w:r>
      <w:r>
        <w:rPr>
          <w:rFonts w:eastAsia="Times New Roman"/>
          <w:szCs w:val="24"/>
        </w:rPr>
        <w:t>Τ</w:t>
      </w:r>
      <w:r w:rsidRPr="00D13878">
        <w:rPr>
          <w:rFonts w:eastAsia="Times New Roman"/>
          <w:szCs w:val="24"/>
        </w:rPr>
        <w:t>ο μόνο</w:t>
      </w:r>
      <w:r w:rsidRPr="00D13878">
        <w:rPr>
          <w:rFonts w:eastAsia="Times New Roman"/>
          <w:szCs w:val="24"/>
        </w:rPr>
        <w:t xml:space="preserve"> που μπορούμε να εντοπίσουμε ως σημείο τριβής </w:t>
      </w:r>
      <w:r>
        <w:rPr>
          <w:rFonts w:eastAsia="Times New Roman"/>
          <w:szCs w:val="24"/>
        </w:rPr>
        <w:t>-</w:t>
      </w:r>
      <w:r w:rsidRPr="00D13878">
        <w:rPr>
          <w:rFonts w:eastAsia="Times New Roman"/>
          <w:szCs w:val="24"/>
        </w:rPr>
        <w:t>θα έλεγα</w:t>
      </w:r>
      <w:r>
        <w:rPr>
          <w:rFonts w:eastAsia="Times New Roman"/>
          <w:szCs w:val="24"/>
        </w:rPr>
        <w:t>-</w:t>
      </w:r>
      <w:r w:rsidRPr="00D13878">
        <w:rPr>
          <w:rFonts w:eastAsia="Times New Roman"/>
          <w:szCs w:val="24"/>
        </w:rPr>
        <w:t xml:space="preserve"> είναι </w:t>
      </w:r>
      <w:r>
        <w:rPr>
          <w:rFonts w:eastAsia="Times New Roman"/>
          <w:szCs w:val="24"/>
        </w:rPr>
        <w:t>το εά</w:t>
      </w:r>
      <w:r w:rsidRPr="00D13878">
        <w:rPr>
          <w:rFonts w:eastAsia="Times New Roman"/>
          <w:szCs w:val="24"/>
        </w:rPr>
        <w:t>ν αυτές οι διατάξεις</w:t>
      </w:r>
      <w:r>
        <w:rPr>
          <w:rFonts w:eastAsia="Times New Roman"/>
          <w:szCs w:val="24"/>
        </w:rPr>
        <w:t>,</w:t>
      </w:r>
      <w:r w:rsidRPr="00D13878">
        <w:rPr>
          <w:rFonts w:eastAsia="Times New Roman"/>
          <w:szCs w:val="24"/>
        </w:rPr>
        <w:t xml:space="preserve"> οι οποίες εμπεριέχονται μέσα </w:t>
      </w:r>
      <w:r>
        <w:rPr>
          <w:rFonts w:eastAsia="Times New Roman"/>
          <w:szCs w:val="24"/>
        </w:rPr>
        <w:t xml:space="preserve">σε </w:t>
      </w:r>
      <w:r w:rsidRPr="00D13878">
        <w:rPr>
          <w:rFonts w:eastAsia="Times New Roman"/>
          <w:szCs w:val="24"/>
        </w:rPr>
        <w:t>αυτό το νομοσχέδιο</w:t>
      </w:r>
      <w:r>
        <w:rPr>
          <w:rFonts w:eastAsia="Times New Roman"/>
          <w:szCs w:val="24"/>
        </w:rPr>
        <w:t>,</w:t>
      </w:r>
      <w:r w:rsidRPr="00D13878">
        <w:rPr>
          <w:rFonts w:eastAsia="Times New Roman"/>
          <w:szCs w:val="24"/>
        </w:rPr>
        <w:t xml:space="preserve"> θα εφαρμοστούν με τέτοιο</w:t>
      </w:r>
      <w:r>
        <w:rPr>
          <w:rFonts w:eastAsia="Times New Roman"/>
          <w:szCs w:val="24"/>
        </w:rPr>
        <w:t>ν</w:t>
      </w:r>
      <w:r w:rsidRPr="00D13878">
        <w:rPr>
          <w:rFonts w:eastAsia="Times New Roman"/>
          <w:szCs w:val="24"/>
        </w:rPr>
        <w:t xml:space="preserve"> τρόπο που να τηρείται το πνεύμα του νόμου ή αν τα κενά που ενδεχομένως έχει</w:t>
      </w:r>
      <w:r>
        <w:rPr>
          <w:rFonts w:eastAsia="Times New Roman"/>
          <w:szCs w:val="24"/>
        </w:rPr>
        <w:t>,</w:t>
      </w:r>
      <w:r w:rsidRPr="00D13878">
        <w:rPr>
          <w:rFonts w:eastAsia="Times New Roman"/>
          <w:szCs w:val="24"/>
        </w:rPr>
        <w:t xml:space="preserve"> θα αξιοποιη</w:t>
      </w:r>
      <w:r w:rsidRPr="00D13878">
        <w:rPr>
          <w:rFonts w:eastAsia="Times New Roman"/>
          <w:szCs w:val="24"/>
        </w:rPr>
        <w:t xml:space="preserve">θούν </w:t>
      </w:r>
      <w:r>
        <w:rPr>
          <w:rFonts w:eastAsia="Times New Roman"/>
          <w:szCs w:val="24"/>
        </w:rPr>
        <w:t>κ</w:t>
      </w:r>
      <w:r w:rsidRPr="00D13878">
        <w:rPr>
          <w:rFonts w:eastAsia="Times New Roman"/>
          <w:szCs w:val="24"/>
        </w:rPr>
        <w:t>ατά περίπτωση</w:t>
      </w:r>
      <w:r>
        <w:rPr>
          <w:rFonts w:eastAsia="Times New Roman"/>
          <w:szCs w:val="24"/>
        </w:rPr>
        <w:t>,</w:t>
      </w:r>
      <w:r w:rsidRPr="00D13878">
        <w:rPr>
          <w:rFonts w:eastAsia="Times New Roman"/>
          <w:szCs w:val="24"/>
        </w:rPr>
        <w:t xml:space="preserve"> για</w:t>
      </w:r>
      <w:r>
        <w:rPr>
          <w:rFonts w:eastAsia="Times New Roman"/>
          <w:szCs w:val="24"/>
        </w:rPr>
        <w:t xml:space="preserve"> να καταστρατηγη</w:t>
      </w:r>
      <w:r w:rsidRPr="00D13878">
        <w:rPr>
          <w:rFonts w:eastAsia="Times New Roman"/>
          <w:szCs w:val="24"/>
        </w:rPr>
        <w:t xml:space="preserve">θούν όλα εκείνα που ορίζονται ως </w:t>
      </w:r>
      <w:r>
        <w:rPr>
          <w:rFonts w:eastAsia="Times New Roman"/>
          <w:szCs w:val="24"/>
        </w:rPr>
        <w:t>σκοποί</w:t>
      </w:r>
      <w:r w:rsidRPr="00D13878">
        <w:rPr>
          <w:rFonts w:eastAsia="Times New Roman"/>
          <w:szCs w:val="24"/>
        </w:rPr>
        <w:t xml:space="preserve"> </w:t>
      </w:r>
      <w:r>
        <w:rPr>
          <w:rFonts w:eastAsia="Times New Roman"/>
          <w:szCs w:val="24"/>
        </w:rPr>
        <w:t>τους,</w:t>
      </w:r>
      <w:r w:rsidRPr="00D13878">
        <w:rPr>
          <w:rFonts w:eastAsia="Times New Roman"/>
          <w:szCs w:val="24"/>
        </w:rPr>
        <w:t xml:space="preserve"> σ</w:t>
      </w:r>
      <w:r>
        <w:rPr>
          <w:rFonts w:eastAsia="Times New Roman"/>
          <w:szCs w:val="24"/>
        </w:rPr>
        <w:t xml:space="preserve">το όνομα των οποίων νομοθετούμε </w:t>
      </w:r>
      <w:r w:rsidRPr="00D13878">
        <w:rPr>
          <w:rFonts w:eastAsia="Times New Roman"/>
          <w:szCs w:val="24"/>
        </w:rPr>
        <w:t>σήμερα</w:t>
      </w:r>
      <w:r>
        <w:rPr>
          <w:rFonts w:eastAsia="Times New Roman"/>
          <w:szCs w:val="24"/>
        </w:rPr>
        <w:t>,</w:t>
      </w:r>
      <w:r w:rsidRPr="00D13878">
        <w:rPr>
          <w:rFonts w:eastAsia="Times New Roman"/>
          <w:szCs w:val="24"/>
        </w:rPr>
        <w:t xml:space="preserve"> με κυριότερο ανάμεσά τους την προστασία του δημοσίου συμφέροντος</w:t>
      </w:r>
      <w:r>
        <w:rPr>
          <w:rFonts w:eastAsia="Times New Roman"/>
          <w:szCs w:val="24"/>
        </w:rPr>
        <w:t>.</w:t>
      </w:r>
      <w:r w:rsidRPr="00D13878">
        <w:rPr>
          <w:rFonts w:eastAsia="Times New Roman"/>
          <w:szCs w:val="24"/>
        </w:rPr>
        <w:t xml:space="preserve"> </w:t>
      </w:r>
    </w:p>
    <w:p w14:paraId="20A4E8C9" w14:textId="77777777" w:rsidR="005D4821" w:rsidRDefault="006B233D">
      <w:pPr>
        <w:spacing w:line="600" w:lineRule="auto"/>
        <w:ind w:firstLine="720"/>
        <w:jc w:val="both"/>
        <w:rPr>
          <w:rFonts w:eastAsia="Times New Roman"/>
          <w:szCs w:val="24"/>
        </w:rPr>
      </w:pPr>
      <w:r>
        <w:rPr>
          <w:rFonts w:eastAsia="Times New Roman"/>
          <w:szCs w:val="24"/>
        </w:rPr>
        <w:t>Κ</w:t>
      </w:r>
      <w:r w:rsidRPr="00D13878">
        <w:rPr>
          <w:rFonts w:eastAsia="Times New Roman"/>
          <w:szCs w:val="24"/>
        </w:rPr>
        <w:t>αι το λέω αυτό γιατί μ</w:t>
      </w:r>
      <w:r>
        <w:rPr>
          <w:rFonts w:eastAsia="Times New Roman"/>
          <w:szCs w:val="24"/>
        </w:rPr>
        <w:t>ι</w:t>
      </w:r>
      <w:r w:rsidRPr="00D13878">
        <w:rPr>
          <w:rFonts w:eastAsia="Times New Roman"/>
          <w:szCs w:val="24"/>
        </w:rPr>
        <w:t xml:space="preserve">α προσεκτική </w:t>
      </w:r>
      <w:r>
        <w:rPr>
          <w:rFonts w:eastAsia="Times New Roman"/>
          <w:szCs w:val="24"/>
        </w:rPr>
        <w:t>μ</w:t>
      </w:r>
      <w:r w:rsidRPr="00D13878">
        <w:rPr>
          <w:rFonts w:eastAsia="Times New Roman"/>
          <w:szCs w:val="24"/>
        </w:rPr>
        <w:t xml:space="preserve">ελέτη των άρθρων του </w:t>
      </w:r>
      <w:r w:rsidRPr="00D13878">
        <w:rPr>
          <w:rFonts w:eastAsia="Times New Roman"/>
          <w:szCs w:val="24"/>
        </w:rPr>
        <w:t>νομοσχεδίου δημιουργεί την καχυποψία ότι ίσως βρεθούν κάποιοι ικανοί να</w:t>
      </w:r>
      <w:r>
        <w:rPr>
          <w:rFonts w:eastAsia="Times New Roman"/>
          <w:szCs w:val="24"/>
        </w:rPr>
        <w:t xml:space="preserve"> αξιοποιήσουν κενά και ασάφειες, </w:t>
      </w:r>
      <w:r w:rsidRPr="00D13878">
        <w:rPr>
          <w:rFonts w:eastAsia="Times New Roman"/>
          <w:szCs w:val="24"/>
        </w:rPr>
        <w:t xml:space="preserve">με σκοπό να διαστρεβλώσουν την ουσία του νόμου και να συνεχίσουν να λυμαίνονται το </w:t>
      </w:r>
      <w:r>
        <w:rPr>
          <w:rFonts w:eastAsia="Times New Roman"/>
          <w:szCs w:val="24"/>
        </w:rPr>
        <w:t>δ</w:t>
      </w:r>
      <w:r w:rsidRPr="00D13878">
        <w:rPr>
          <w:rFonts w:eastAsia="Times New Roman"/>
          <w:szCs w:val="24"/>
        </w:rPr>
        <w:t>ημόσιο</w:t>
      </w:r>
      <w:r>
        <w:rPr>
          <w:rFonts w:eastAsia="Times New Roman"/>
          <w:szCs w:val="24"/>
        </w:rPr>
        <w:t xml:space="preserve"> κατα</w:t>
      </w:r>
      <w:r w:rsidRPr="00D13878">
        <w:rPr>
          <w:rFonts w:eastAsia="Times New Roman"/>
          <w:szCs w:val="24"/>
        </w:rPr>
        <w:t>σπαταλώντας τους φόρους των Ελλήνων</w:t>
      </w:r>
      <w:r>
        <w:rPr>
          <w:rFonts w:eastAsia="Times New Roman"/>
          <w:szCs w:val="24"/>
        </w:rPr>
        <w:t>.</w:t>
      </w:r>
    </w:p>
    <w:p w14:paraId="20A4E8CA" w14:textId="77777777" w:rsidR="005D4821" w:rsidRDefault="006B233D">
      <w:pPr>
        <w:spacing w:line="600" w:lineRule="auto"/>
        <w:ind w:firstLine="720"/>
        <w:jc w:val="both"/>
        <w:rPr>
          <w:rFonts w:eastAsia="Times New Roman"/>
          <w:szCs w:val="24"/>
        </w:rPr>
      </w:pPr>
      <w:r>
        <w:rPr>
          <w:rFonts w:eastAsia="Times New Roman"/>
          <w:szCs w:val="24"/>
        </w:rPr>
        <w:lastRenderedPageBreak/>
        <w:t>Ε</w:t>
      </w:r>
      <w:r w:rsidRPr="00D13878">
        <w:rPr>
          <w:rFonts w:eastAsia="Times New Roman"/>
          <w:szCs w:val="24"/>
        </w:rPr>
        <w:t>ίναι</w:t>
      </w:r>
      <w:r>
        <w:rPr>
          <w:rFonts w:eastAsia="Times New Roman"/>
          <w:szCs w:val="24"/>
        </w:rPr>
        <w:t>,</w:t>
      </w:r>
      <w:r w:rsidRPr="00D13878">
        <w:rPr>
          <w:rFonts w:eastAsia="Times New Roman"/>
          <w:szCs w:val="24"/>
        </w:rPr>
        <w:t xml:space="preserve"> </w:t>
      </w:r>
      <w:r>
        <w:rPr>
          <w:rFonts w:eastAsia="Times New Roman"/>
          <w:szCs w:val="24"/>
        </w:rPr>
        <w:t>όμως,</w:t>
      </w:r>
      <w:r w:rsidRPr="00D13878">
        <w:rPr>
          <w:rFonts w:eastAsia="Times New Roman"/>
          <w:szCs w:val="24"/>
        </w:rPr>
        <w:t xml:space="preserve"> η καχυπ</w:t>
      </w:r>
      <w:r w:rsidRPr="00D13878">
        <w:rPr>
          <w:rFonts w:eastAsia="Times New Roman"/>
          <w:szCs w:val="24"/>
        </w:rPr>
        <w:t>οψία ικανός λόγος για να καταψηφίσουμε ένα νομοσχέδιο</w:t>
      </w:r>
      <w:r>
        <w:rPr>
          <w:rFonts w:eastAsia="Times New Roman"/>
          <w:szCs w:val="24"/>
        </w:rPr>
        <w:t>;</w:t>
      </w:r>
      <w:r w:rsidRPr="00D13878">
        <w:rPr>
          <w:rFonts w:eastAsia="Times New Roman"/>
          <w:szCs w:val="24"/>
        </w:rPr>
        <w:t xml:space="preserve"> </w:t>
      </w:r>
      <w:r>
        <w:rPr>
          <w:rFonts w:eastAsia="Times New Roman"/>
          <w:szCs w:val="24"/>
        </w:rPr>
        <w:t>Η</w:t>
      </w:r>
      <w:r w:rsidRPr="00D13878">
        <w:rPr>
          <w:rFonts w:eastAsia="Times New Roman"/>
          <w:szCs w:val="24"/>
        </w:rPr>
        <w:t xml:space="preserve"> άποψή μου είναι πως όχι</w:t>
      </w:r>
      <w:r>
        <w:rPr>
          <w:rFonts w:eastAsia="Times New Roman"/>
          <w:szCs w:val="24"/>
        </w:rPr>
        <w:t>.</w:t>
      </w:r>
      <w:r w:rsidRPr="00D13878">
        <w:rPr>
          <w:rFonts w:eastAsia="Times New Roman"/>
          <w:szCs w:val="24"/>
        </w:rPr>
        <w:t xml:space="preserve"> Όσοι </w:t>
      </w:r>
      <w:proofErr w:type="spellStart"/>
      <w:r w:rsidRPr="00D13878">
        <w:rPr>
          <w:rFonts w:eastAsia="Times New Roman"/>
          <w:szCs w:val="24"/>
        </w:rPr>
        <w:t>αυτοπροσδιορίζονται</w:t>
      </w:r>
      <w:proofErr w:type="spellEnd"/>
      <w:r w:rsidRPr="00D13878">
        <w:rPr>
          <w:rFonts w:eastAsia="Times New Roman"/>
          <w:szCs w:val="24"/>
        </w:rPr>
        <w:t xml:space="preserve"> πολιτικά στον κεντρώο χώρο</w:t>
      </w:r>
      <w:r>
        <w:rPr>
          <w:rFonts w:eastAsia="Times New Roman"/>
          <w:szCs w:val="24"/>
        </w:rPr>
        <w:t>,</w:t>
      </w:r>
      <w:r w:rsidRPr="00D13878">
        <w:rPr>
          <w:rFonts w:eastAsia="Times New Roman"/>
          <w:szCs w:val="24"/>
        </w:rPr>
        <w:t xml:space="preserve"> ως </w:t>
      </w:r>
      <w:r>
        <w:rPr>
          <w:rFonts w:eastAsia="Times New Roman"/>
          <w:szCs w:val="24"/>
        </w:rPr>
        <w:t>κεντρώοι</w:t>
      </w:r>
      <w:r w:rsidRPr="00D13878">
        <w:rPr>
          <w:rFonts w:eastAsia="Times New Roman"/>
          <w:szCs w:val="24"/>
        </w:rPr>
        <w:t xml:space="preserve"> όπως εγώ</w:t>
      </w:r>
      <w:r>
        <w:rPr>
          <w:rFonts w:eastAsia="Times New Roman"/>
          <w:szCs w:val="24"/>
        </w:rPr>
        <w:t>, και</w:t>
      </w:r>
      <w:r w:rsidRPr="00D13878">
        <w:rPr>
          <w:rFonts w:eastAsia="Times New Roman"/>
          <w:szCs w:val="24"/>
        </w:rPr>
        <w:t xml:space="preserve"> τοποθετούν τον εαυτό τους στον χώρο του δημοκρατικού κέντρου</w:t>
      </w:r>
      <w:r>
        <w:rPr>
          <w:rFonts w:eastAsia="Times New Roman"/>
          <w:szCs w:val="24"/>
        </w:rPr>
        <w:t xml:space="preserve"> </w:t>
      </w:r>
      <w:r w:rsidRPr="00D13878">
        <w:rPr>
          <w:rFonts w:eastAsia="Times New Roman"/>
          <w:szCs w:val="24"/>
        </w:rPr>
        <w:t>πρεσβεύουν και προασπίζονται την α</w:t>
      </w:r>
      <w:r w:rsidRPr="00D13878">
        <w:rPr>
          <w:rFonts w:eastAsia="Times New Roman"/>
          <w:szCs w:val="24"/>
        </w:rPr>
        <w:t>ξία της συνεργασίας</w:t>
      </w:r>
      <w:r>
        <w:rPr>
          <w:rFonts w:eastAsia="Times New Roman"/>
          <w:szCs w:val="24"/>
        </w:rPr>
        <w:t>,</w:t>
      </w:r>
      <w:r w:rsidRPr="00D13878">
        <w:rPr>
          <w:rFonts w:eastAsia="Times New Roman"/>
          <w:szCs w:val="24"/>
        </w:rPr>
        <w:t xml:space="preserve"> την ανάγκη για συναινέσ</w:t>
      </w:r>
      <w:r>
        <w:rPr>
          <w:rFonts w:eastAsia="Times New Roman"/>
          <w:szCs w:val="24"/>
        </w:rPr>
        <w:t>ει</w:t>
      </w:r>
      <w:r w:rsidRPr="00D13878">
        <w:rPr>
          <w:rFonts w:eastAsia="Times New Roman"/>
          <w:szCs w:val="24"/>
        </w:rPr>
        <w:t>ς</w:t>
      </w:r>
      <w:r>
        <w:rPr>
          <w:rFonts w:eastAsia="Times New Roman"/>
          <w:szCs w:val="24"/>
        </w:rPr>
        <w:t>,</w:t>
      </w:r>
      <w:r w:rsidRPr="00D13878">
        <w:rPr>
          <w:rFonts w:eastAsia="Times New Roman"/>
          <w:szCs w:val="24"/>
        </w:rPr>
        <w:t xml:space="preserve"> τον δρόμο για συνεννόηση</w:t>
      </w:r>
      <w:r>
        <w:rPr>
          <w:rFonts w:eastAsia="Times New Roman"/>
          <w:szCs w:val="24"/>
        </w:rPr>
        <w:t>,</w:t>
      </w:r>
      <w:r w:rsidRPr="00D13878">
        <w:rPr>
          <w:rFonts w:eastAsia="Times New Roman"/>
          <w:szCs w:val="24"/>
        </w:rPr>
        <w:t xml:space="preserve"> με αποτέλεσμα να είναι υποχρεωμένοι να στηριχτούν σε </w:t>
      </w:r>
      <w:r>
        <w:rPr>
          <w:rFonts w:eastAsia="Times New Roman"/>
          <w:szCs w:val="24"/>
        </w:rPr>
        <w:t xml:space="preserve">αδιάσειστες </w:t>
      </w:r>
      <w:r w:rsidRPr="00D13878">
        <w:rPr>
          <w:rFonts w:eastAsia="Times New Roman"/>
          <w:szCs w:val="24"/>
        </w:rPr>
        <w:t>αποδείξεις</w:t>
      </w:r>
      <w:r>
        <w:rPr>
          <w:rFonts w:eastAsia="Times New Roman"/>
          <w:szCs w:val="24"/>
        </w:rPr>
        <w:t>,</w:t>
      </w:r>
      <w:r w:rsidRPr="00D13878">
        <w:rPr>
          <w:rFonts w:eastAsia="Times New Roman"/>
          <w:szCs w:val="24"/>
        </w:rPr>
        <w:t xml:space="preserve"> σε τεκμηριωμένα επιχειρήματα</w:t>
      </w:r>
      <w:r>
        <w:rPr>
          <w:rFonts w:eastAsia="Times New Roman"/>
          <w:szCs w:val="24"/>
        </w:rPr>
        <w:t>,</w:t>
      </w:r>
      <w:r w:rsidRPr="00D13878">
        <w:rPr>
          <w:rFonts w:eastAsia="Times New Roman"/>
          <w:szCs w:val="24"/>
        </w:rPr>
        <w:t xml:space="preserve"> σε αυταπόδεικτα συμπεράσματα</w:t>
      </w:r>
      <w:r>
        <w:rPr>
          <w:rFonts w:eastAsia="Times New Roman"/>
          <w:szCs w:val="24"/>
        </w:rPr>
        <w:t>,</w:t>
      </w:r>
      <w:r w:rsidRPr="00D13878">
        <w:rPr>
          <w:rFonts w:eastAsia="Times New Roman"/>
          <w:szCs w:val="24"/>
        </w:rPr>
        <w:t xml:space="preserve"> ακόμα και σε τεχνοκρατικές εκτιμήσεις</w:t>
      </w:r>
      <w:r>
        <w:rPr>
          <w:rFonts w:eastAsia="Times New Roman"/>
          <w:szCs w:val="24"/>
        </w:rPr>
        <w:t>,</w:t>
      </w:r>
      <w:r w:rsidRPr="00D13878">
        <w:rPr>
          <w:rFonts w:eastAsia="Times New Roman"/>
          <w:szCs w:val="24"/>
        </w:rPr>
        <w:t xml:space="preserve"> αλλά </w:t>
      </w:r>
      <w:r w:rsidRPr="00D13878">
        <w:rPr>
          <w:rFonts w:eastAsia="Times New Roman"/>
          <w:szCs w:val="24"/>
        </w:rPr>
        <w:t>σίγουρα όχι στην καχυποψία</w:t>
      </w:r>
      <w:r>
        <w:rPr>
          <w:rFonts w:eastAsia="Times New Roman"/>
          <w:szCs w:val="24"/>
        </w:rPr>
        <w:t>,</w:t>
      </w:r>
      <w:r w:rsidRPr="00D13878">
        <w:rPr>
          <w:rFonts w:eastAsia="Times New Roman"/>
          <w:szCs w:val="24"/>
        </w:rPr>
        <w:t xml:space="preserve"> ανεξάρτητα αν αυτή είναι δικαιολογημένη ή όχι</w:t>
      </w:r>
      <w:r>
        <w:rPr>
          <w:rFonts w:eastAsia="Times New Roman"/>
          <w:szCs w:val="24"/>
        </w:rPr>
        <w:t xml:space="preserve">. </w:t>
      </w:r>
    </w:p>
    <w:p w14:paraId="20A4E8CB" w14:textId="77777777" w:rsidR="005D4821" w:rsidRDefault="006B233D">
      <w:pPr>
        <w:spacing w:line="600" w:lineRule="auto"/>
        <w:ind w:firstLine="720"/>
        <w:jc w:val="both"/>
        <w:rPr>
          <w:rFonts w:eastAsia="Times New Roman"/>
          <w:szCs w:val="24"/>
        </w:rPr>
      </w:pPr>
      <w:r>
        <w:rPr>
          <w:rFonts w:eastAsia="Times New Roman"/>
          <w:szCs w:val="24"/>
        </w:rPr>
        <w:t>Τ</w:t>
      </w:r>
      <w:r w:rsidRPr="00D13878">
        <w:rPr>
          <w:rFonts w:eastAsia="Times New Roman"/>
          <w:szCs w:val="24"/>
        </w:rPr>
        <w:t>ο κάθε νομοσχέδιο</w:t>
      </w:r>
      <w:r>
        <w:rPr>
          <w:rFonts w:eastAsia="Times New Roman"/>
          <w:szCs w:val="24"/>
        </w:rPr>
        <w:t>, λοιπόν,</w:t>
      </w:r>
      <w:r w:rsidRPr="00D13878">
        <w:rPr>
          <w:rFonts w:eastAsia="Times New Roman"/>
          <w:szCs w:val="24"/>
        </w:rPr>
        <w:t xml:space="preserve"> πρέπει να κρίνεται ξεχωριστά και με γνώμονα το εθνικά ωφέλιμο και με σκοπό την προάσπιση του δημοσίου συμφέροντος</w:t>
      </w:r>
      <w:r>
        <w:rPr>
          <w:rFonts w:eastAsia="Times New Roman"/>
          <w:szCs w:val="24"/>
        </w:rPr>
        <w:t>.</w:t>
      </w:r>
    </w:p>
    <w:p w14:paraId="20A4E8CC" w14:textId="77777777" w:rsidR="005D4821" w:rsidRDefault="006B233D">
      <w:pPr>
        <w:spacing w:line="600" w:lineRule="auto"/>
        <w:ind w:firstLine="720"/>
        <w:jc w:val="both"/>
        <w:rPr>
          <w:rFonts w:eastAsia="Times New Roman"/>
          <w:szCs w:val="24"/>
        </w:rPr>
      </w:pPr>
      <w:r>
        <w:rPr>
          <w:rFonts w:eastAsia="Times New Roman"/>
          <w:szCs w:val="24"/>
        </w:rPr>
        <w:t>Ω</w:t>
      </w:r>
      <w:r w:rsidRPr="00D13878">
        <w:rPr>
          <w:rFonts w:eastAsia="Times New Roman"/>
          <w:szCs w:val="24"/>
        </w:rPr>
        <w:t>ς εκ τούτου</w:t>
      </w:r>
      <w:r>
        <w:rPr>
          <w:rFonts w:eastAsia="Times New Roman"/>
          <w:szCs w:val="24"/>
        </w:rPr>
        <w:t>,</w:t>
      </w:r>
      <w:r w:rsidRPr="00D13878">
        <w:rPr>
          <w:rFonts w:eastAsia="Times New Roman"/>
          <w:szCs w:val="24"/>
        </w:rPr>
        <w:t xml:space="preserve"> αναγνωρίζοντας το θετικ</w:t>
      </w:r>
      <w:r w:rsidRPr="00D13878">
        <w:rPr>
          <w:rFonts w:eastAsia="Times New Roman"/>
          <w:szCs w:val="24"/>
        </w:rPr>
        <w:t>ό πρόσημο του νομοσχεδίου</w:t>
      </w:r>
      <w:r>
        <w:rPr>
          <w:rFonts w:eastAsia="Times New Roman"/>
          <w:szCs w:val="24"/>
        </w:rPr>
        <w:t>,</w:t>
      </w:r>
      <w:r w:rsidRPr="00D13878">
        <w:rPr>
          <w:rFonts w:eastAsia="Times New Roman"/>
          <w:szCs w:val="24"/>
        </w:rPr>
        <w:t xml:space="preserve"> αλλά και εντοπίζοντας την αδυναμία του να μας εγγυηθεί τα αποτελέσματα</w:t>
      </w:r>
      <w:r>
        <w:rPr>
          <w:rFonts w:eastAsia="Times New Roman"/>
          <w:szCs w:val="24"/>
        </w:rPr>
        <w:t>,</w:t>
      </w:r>
      <w:r w:rsidRPr="00D13878">
        <w:rPr>
          <w:rFonts w:eastAsia="Times New Roman"/>
          <w:szCs w:val="24"/>
        </w:rPr>
        <w:t xml:space="preserve"> αναγκαζόμαστε να ψηφίσουμε </w:t>
      </w:r>
      <w:r>
        <w:rPr>
          <w:rFonts w:eastAsia="Times New Roman"/>
          <w:szCs w:val="24"/>
        </w:rPr>
        <w:t>«</w:t>
      </w:r>
      <w:r>
        <w:rPr>
          <w:rFonts w:eastAsia="Times New Roman"/>
          <w:szCs w:val="24"/>
        </w:rPr>
        <w:t>παρών</w:t>
      </w:r>
      <w:r>
        <w:rPr>
          <w:rFonts w:eastAsia="Times New Roman"/>
          <w:szCs w:val="24"/>
        </w:rPr>
        <w:t>»</w:t>
      </w:r>
      <w:r w:rsidRPr="00D13878">
        <w:rPr>
          <w:rFonts w:eastAsia="Times New Roman"/>
          <w:szCs w:val="24"/>
        </w:rPr>
        <w:t xml:space="preserve"> επί της </w:t>
      </w:r>
      <w:r>
        <w:rPr>
          <w:rFonts w:eastAsia="Times New Roman"/>
          <w:szCs w:val="24"/>
        </w:rPr>
        <w:t>α</w:t>
      </w:r>
      <w:r w:rsidRPr="00D13878">
        <w:rPr>
          <w:rFonts w:eastAsia="Times New Roman"/>
          <w:szCs w:val="24"/>
        </w:rPr>
        <w:t>ρχής</w:t>
      </w:r>
      <w:r>
        <w:rPr>
          <w:rFonts w:eastAsia="Times New Roman"/>
          <w:szCs w:val="24"/>
        </w:rPr>
        <w:t>.</w:t>
      </w:r>
    </w:p>
    <w:p w14:paraId="20A4E8CD" w14:textId="77777777" w:rsidR="005D4821" w:rsidRDefault="006B233D">
      <w:pPr>
        <w:spacing w:line="600" w:lineRule="auto"/>
        <w:ind w:firstLine="720"/>
        <w:jc w:val="both"/>
        <w:rPr>
          <w:rFonts w:eastAsia="Times New Roman"/>
          <w:szCs w:val="24"/>
        </w:rPr>
      </w:pPr>
      <w:r>
        <w:rPr>
          <w:rFonts w:eastAsia="Times New Roman"/>
          <w:szCs w:val="24"/>
        </w:rPr>
        <w:lastRenderedPageBreak/>
        <w:t>Τ</w:t>
      </w:r>
      <w:r w:rsidRPr="00D13878">
        <w:rPr>
          <w:rFonts w:eastAsia="Times New Roman"/>
          <w:szCs w:val="24"/>
        </w:rPr>
        <w:t>ώρα έρχομαι σε κάποια άρθρα του νομοσχεδίου</w:t>
      </w:r>
      <w:r>
        <w:rPr>
          <w:rFonts w:eastAsia="Times New Roman"/>
          <w:szCs w:val="24"/>
        </w:rPr>
        <w:t>.</w:t>
      </w:r>
      <w:r w:rsidRPr="00D13878">
        <w:rPr>
          <w:rFonts w:eastAsia="Times New Roman"/>
          <w:szCs w:val="24"/>
        </w:rPr>
        <w:t xml:space="preserve"> </w:t>
      </w:r>
    </w:p>
    <w:p w14:paraId="20A4E8CE" w14:textId="77777777" w:rsidR="005D4821" w:rsidRDefault="006B233D">
      <w:pPr>
        <w:spacing w:line="600" w:lineRule="auto"/>
        <w:ind w:firstLine="720"/>
        <w:jc w:val="both"/>
        <w:rPr>
          <w:rFonts w:eastAsia="Times New Roman"/>
          <w:szCs w:val="24"/>
        </w:rPr>
      </w:pPr>
      <w:r>
        <w:rPr>
          <w:rFonts w:eastAsia="Times New Roman"/>
          <w:szCs w:val="24"/>
        </w:rPr>
        <w:t>Σ</w:t>
      </w:r>
      <w:r w:rsidRPr="00D13878">
        <w:rPr>
          <w:rFonts w:eastAsia="Times New Roman"/>
          <w:szCs w:val="24"/>
        </w:rPr>
        <w:t xml:space="preserve">το άρθρο </w:t>
      </w:r>
      <w:r>
        <w:rPr>
          <w:rFonts w:eastAsia="Times New Roman"/>
          <w:szCs w:val="24"/>
        </w:rPr>
        <w:t xml:space="preserve">1 </w:t>
      </w:r>
      <w:r w:rsidRPr="00D13878">
        <w:rPr>
          <w:rFonts w:eastAsia="Times New Roman"/>
          <w:szCs w:val="24"/>
        </w:rPr>
        <w:t>ορίζεται ότι από 1</w:t>
      </w:r>
      <w:r>
        <w:rPr>
          <w:rFonts w:eastAsia="Times New Roman"/>
          <w:szCs w:val="24"/>
        </w:rPr>
        <w:t>-1-</w:t>
      </w:r>
      <w:r w:rsidRPr="00D13878">
        <w:rPr>
          <w:rFonts w:eastAsia="Times New Roman"/>
          <w:szCs w:val="24"/>
        </w:rPr>
        <w:t xml:space="preserve">2019 οι προσλήψεις πάσης φύσεως τακτικού και εποχικού προσωπικού φορέων της </w:t>
      </w:r>
      <w:r>
        <w:rPr>
          <w:rFonts w:eastAsia="Times New Roman"/>
          <w:szCs w:val="24"/>
        </w:rPr>
        <w:t>γ</w:t>
      </w:r>
      <w:r w:rsidRPr="00D13878">
        <w:rPr>
          <w:rFonts w:eastAsia="Times New Roman"/>
          <w:szCs w:val="24"/>
        </w:rPr>
        <w:t xml:space="preserve">ενικής </w:t>
      </w:r>
      <w:r>
        <w:rPr>
          <w:rFonts w:eastAsia="Times New Roman"/>
          <w:szCs w:val="24"/>
        </w:rPr>
        <w:t>κ</w:t>
      </w:r>
      <w:r w:rsidRPr="00D13878">
        <w:rPr>
          <w:rFonts w:eastAsia="Times New Roman"/>
          <w:szCs w:val="24"/>
        </w:rPr>
        <w:t>υβέρνησης διενεργούνται βάσ</w:t>
      </w:r>
      <w:r>
        <w:rPr>
          <w:rFonts w:eastAsia="Times New Roman"/>
          <w:szCs w:val="24"/>
        </w:rPr>
        <w:t>ει</w:t>
      </w:r>
      <w:r w:rsidRPr="00D13878">
        <w:rPr>
          <w:rFonts w:eastAsia="Times New Roman"/>
          <w:szCs w:val="24"/>
        </w:rPr>
        <w:t xml:space="preserve"> πολυετούς και </w:t>
      </w:r>
      <w:r>
        <w:rPr>
          <w:rFonts w:eastAsia="Times New Roman"/>
          <w:szCs w:val="24"/>
        </w:rPr>
        <w:t>ετήσιου</w:t>
      </w:r>
      <w:r w:rsidRPr="00D13878">
        <w:rPr>
          <w:rFonts w:eastAsia="Times New Roman"/>
          <w:szCs w:val="24"/>
        </w:rPr>
        <w:t xml:space="preserve"> στρατηγικού σχεδιασμού</w:t>
      </w:r>
      <w:r>
        <w:rPr>
          <w:rFonts w:eastAsia="Times New Roman"/>
          <w:szCs w:val="24"/>
        </w:rPr>
        <w:t>.</w:t>
      </w:r>
      <w:r w:rsidRPr="00D13878">
        <w:rPr>
          <w:rFonts w:eastAsia="Times New Roman"/>
          <w:szCs w:val="24"/>
        </w:rPr>
        <w:t xml:space="preserve"> </w:t>
      </w:r>
    </w:p>
    <w:p w14:paraId="20A4E8CF" w14:textId="77777777" w:rsidR="005D4821" w:rsidRDefault="006B233D">
      <w:pPr>
        <w:spacing w:line="600" w:lineRule="auto"/>
        <w:ind w:firstLine="720"/>
        <w:jc w:val="both"/>
        <w:rPr>
          <w:rFonts w:eastAsia="Times New Roman"/>
          <w:szCs w:val="24"/>
        </w:rPr>
      </w:pPr>
      <w:r>
        <w:rPr>
          <w:rFonts w:eastAsia="Times New Roman"/>
          <w:szCs w:val="24"/>
        </w:rPr>
        <w:t>Σ</w:t>
      </w:r>
      <w:r w:rsidRPr="00D13878">
        <w:rPr>
          <w:rFonts w:eastAsia="Times New Roman"/>
          <w:szCs w:val="24"/>
        </w:rPr>
        <w:t xml:space="preserve">το άρθρο 2 ορίζεται </w:t>
      </w:r>
      <w:r>
        <w:rPr>
          <w:rFonts w:eastAsia="Times New Roman"/>
          <w:szCs w:val="24"/>
        </w:rPr>
        <w:t>–</w:t>
      </w:r>
      <w:r w:rsidRPr="00D13878">
        <w:rPr>
          <w:rFonts w:eastAsia="Times New Roman"/>
          <w:szCs w:val="24"/>
        </w:rPr>
        <w:t>πάλι</w:t>
      </w:r>
      <w:r>
        <w:rPr>
          <w:rFonts w:eastAsia="Times New Roman"/>
          <w:szCs w:val="24"/>
        </w:rPr>
        <w:t xml:space="preserve"> </w:t>
      </w:r>
      <w:r w:rsidRPr="00D13878">
        <w:rPr>
          <w:rFonts w:eastAsia="Times New Roman"/>
          <w:szCs w:val="24"/>
        </w:rPr>
        <w:t xml:space="preserve">από </w:t>
      </w:r>
      <w:r>
        <w:rPr>
          <w:rFonts w:eastAsia="Times New Roman"/>
          <w:szCs w:val="24"/>
        </w:rPr>
        <w:t>μια</w:t>
      </w:r>
      <w:r w:rsidRPr="00D13878">
        <w:rPr>
          <w:rFonts w:eastAsia="Times New Roman"/>
          <w:szCs w:val="24"/>
        </w:rPr>
        <w:t xml:space="preserve"> συγκεκριμένη ημερομηνία</w:t>
      </w:r>
      <w:r>
        <w:rPr>
          <w:rFonts w:eastAsia="Times New Roman"/>
          <w:szCs w:val="24"/>
        </w:rPr>
        <w:t>-</w:t>
      </w:r>
      <w:r w:rsidRPr="00D13878">
        <w:rPr>
          <w:rFonts w:eastAsia="Times New Roman"/>
          <w:szCs w:val="24"/>
        </w:rPr>
        <w:t xml:space="preserve"> για την έγκριση οποιουδήποτε αιτήμ</w:t>
      </w:r>
      <w:r w:rsidRPr="00D13878">
        <w:rPr>
          <w:rFonts w:eastAsia="Times New Roman"/>
          <w:szCs w:val="24"/>
        </w:rPr>
        <w:t xml:space="preserve">ατος </w:t>
      </w:r>
      <w:r>
        <w:rPr>
          <w:rFonts w:eastAsia="Times New Roman"/>
          <w:szCs w:val="24"/>
        </w:rPr>
        <w:t>πρόσληψης</w:t>
      </w:r>
      <w:r w:rsidRPr="00D13878">
        <w:rPr>
          <w:rFonts w:eastAsia="Times New Roman"/>
          <w:szCs w:val="24"/>
        </w:rPr>
        <w:t xml:space="preserve"> τακτικού προσωπικού από φορείς της </w:t>
      </w:r>
      <w:r>
        <w:rPr>
          <w:rFonts w:eastAsia="Times New Roman"/>
          <w:szCs w:val="24"/>
        </w:rPr>
        <w:t>γ</w:t>
      </w:r>
      <w:r w:rsidRPr="00D13878">
        <w:rPr>
          <w:rFonts w:eastAsia="Times New Roman"/>
          <w:szCs w:val="24"/>
        </w:rPr>
        <w:t xml:space="preserve">ενικής </w:t>
      </w:r>
      <w:r>
        <w:rPr>
          <w:rFonts w:eastAsia="Times New Roman"/>
          <w:szCs w:val="24"/>
        </w:rPr>
        <w:t>κ</w:t>
      </w:r>
      <w:r w:rsidRPr="00D13878">
        <w:rPr>
          <w:rFonts w:eastAsia="Times New Roman"/>
          <w:szCs w:val="24"/>
        </w:rPr>
        <w:t>υβέρνησης που έχουν υποχρέωση τήρησης του ψηφιακού οργανογράμματος</w:t>
      </w:r>
      <w:r>
        <w:rPr>
          <w:rFonts w:eastAsia="Times New Roman"/>
          <w:szCs w:val="24"/>
        </w:rPr>
        <w:t xml:space="preserve"> ότι</w:t>
      </w:r>
      <w:r w:rsidRPr="00D13878">
        <w:rPr>
          <w:rFonts w:eastAsia="Times New Roman"/>
          <w:szCs w:val="24"/>
        </w:rPr>
        <w:t xml:space="preserve"> απαιτείται η προηγούμενη ανάρτηση σε αυτό της οικ</w:t>
      </w:r>
      <w:r>
        <w:rPr>
          <w:rFonts w:eastAsia="Times New Roman"/>
          <w:szCs w:val="24"/>
        </w:rPr>
        <w:t>ε</w:t>
      </w:r>
      <w:r w:rsidRPr="00D13878">
        <w:rPr>
          <w:rFonts w:eastAsia="Times New Roman"/>
          <w:szCs w:val="24"/>
        </w:rPr>
        <w:t>ίας κενής θέσης</w:t>
      </w:r>
      <w:r>
        <w:rPr>
          <w:rFonts w:eastAsia="Times New Roman"/>
          <w:szCs w:val="24"/>
        </w:rPr>
        <w:t>.</w:t>
      </w:r>
      <w:r w:rsidRPr="00D13878">
        <w:rPr>
          <w:rFonts w:eastAsia="Times New Roman"/>
          <w:szCs w:val="24"/>
        </w:rPr>
        <w:t xml:space="preserve"> </w:t>
      </w:r>
    </w:p>
    <w:p w14:paraId="20A4E8D0" w14:textId="77777777" w:rsidR="005D4821" w:rsidRDefault="006B233D">
      <w:pPr>
        <w:spacing w:line="600" w:lineRule="auto"/>
        <w:ind w:firstLine="720"/>
        <w:jc w:val="both"/>
        <w:rPr>
          <w:rFonts w:eastAsia="Times New Roman"/>
          <w:szCs w:val="24"/>
        </w:rPr>
      </w:pPr>
      <w:r>
        <w:rPr>
          <w:rFonts w:eastAsia="Times New Roman"/>
          <w:szCs w:val="24"/>
        </w:rPr>
        <w:t>Σ</w:t>
      </w:r>
      <w:r w:rsidRPr="00D13878">
        <w:rPr>
          <w:rFonts w:eastAsia="Times New Roman"/>
          <w:szCs w:val="24"/>
        </w:rPr>
        <w:t>το άρθρο 3 προβλέπεται πως ο πολυετής προγραμματισμός προ</w:t>
      </w:r>
      <w:r w:rsidRPr="00D13878">
        <w:rPr>
          <w:rFonts w:eastAsia="Times New Roman"/>
          <w:szCs w:val="24"/>
        </w:rPr>
        <w:t xml:space="preserve">σλήψεων του τακτικού προσωπικού προϋποθέτει την κατάρτιση από τα αρμόδια Υπουργεία </w:t>
      </w:r>
      <w:proofErr w:type="spellStart"/>
      <w:r w:rsidRPr="00D13878">
        <w:rPr>
          <w:rFonts w:eastAsia="Times New Roman"/>
          <w:szCs w:val="24"/>
        </w:rPr>
        <w:t>επικαιροποιημέν</w:t>
      </w:r>
      <w:r>
        <w:rPr>
          <w:rFonts w:eastAsia="Times New Roman"/>
          <w:szCs w:val="24"/>
        </w:rPr>
        <w:t>ων</w:t>
      </w:r>
      <w:proofErr w:type="spellEnd"/>
      <w:r>
        <w:rPr>
          <w:rFonts w:eastAsia="Times New Roman"/>
          <w:szCs w:val="24"/>
        </w:rPr>
        <w:t xml:space="preserve"> τετραετών </w:t>
      </w:r>
      <w:r w:rsidRPr="00D13878">
        <w:rPr>
          <w:rFonts w:eastAsia="Times New Roman"/>
          <w:szCs w:val="24"/>
        </w:rPr>
        <w:t>σχεδίων προγραμματισμού ανθρ</w:t>
      </w:r>
      <w:r>
        <w:rPr>
          <w:rFonts w:eastAsia="Times New Roman"/>
          <w:szCs w:val="24"/>
        </w:rPr>
        <w:t>ω</w:t>
      </w:r>
      <w:r w:rsidRPr="00D13878">
        <w:rPr>
          <w:rFonts w:eastAsia="Times New Roman"/>
          <w:szCs w:val="24"/>
        </w:rPr>
        <w:t>π</w:t>
      </w:r>
      <w:r>
        <w:rPr>
          <w:rFonts w:eastAsia="Times New Roman"/>
          <w:szCs w:val="24"/>
        </w:rPr>
        <w:t>ί</w:t>
      </w:r>
      <w:r w:rsidRPr="00D13878">
        <w:rPr>
          <w:rFonts w:eastAsia="Times New Roman"/>
          <w:szCs w:val="24"/>
        </w:rPr>
        <w:t>νων πόρων</w:t>
      </w:r>
      <w:r>
        <w:rPr>
          <w:rFonts w:eastAsia="Times New Roman"/>
          <w:szCs w:val="24"/>
        </w:rPr>
        <w:t>.</w:t>
      </w:r>
      <w:r w:rsidRPr="00D13878">
        <w:rPr>
          <w:rFonts w:eastAsia="Times New Roman"/>
          <w:szCs w:val="24"/>
        </w:rPr>
        <w:t xml:space="preserve"> </w:t>
      </w:r>
      <w:r>
        <w:rPr>
          <w:rFonts w:eastAsia="Times New Roman"/>
          <w:szCs w:val="24"/>
        </w:rPr>
        <w:t>Π</w:t>
      </w:r>
      <w:r w:rsidRPr="00D13878">
        <w:rPr>
          <w:rFonts w:eastAsia="Times New Roman"/>
          <w:szCs w:val="24"/>
        </w:rPr>
        <w:t>ρόκειται για τις εκτιμήσεις αποχ</w:t>
      </w:r>
      <w:r>
        <w:rPr>
          <w:rFonts w:eastAsia="Times New Roman"/>
          <w:szCs w:val="24"/>
        </w:rPr>
        <w:t>ωρήσεων</w:t>
      </w:r>
      <w:r w:rsidRPr="00D13878">
        <w:rPr>
          <w:rFonts w:eastAsia="Times New Roman"/>
          <w:szCs w:val="24"/>
        </w:rPr>
        <w:t xml:space="preserve"> του προσωπικού</w:t>
      </w:r>
      <w:r>
        <w:rPr>
          <w:rFonts w:eastAsia="Times New Roman"/>
          <w:szCs w:val="24"/>
        </w:rPr>
        <w:t>,</w:t>
      </w:r>
      <w:r w:rsidRPr="00D13878">
        <w:rPr>
          <w:rFonts w:eastAsia="Times New Roman"/>
          <w:szCs w:val="24"/>
        </w:rPr>
        <w:t xml:space="preserve"> τον υπολογισμό του ύψους του υφιστάμενου προσω</w:t>
      </w:r>
      <w:r w:rsidRPr="00D13878">
        <w:rPr>
          <w:rFonts w:eastAsia="Times New Roman"/>
          <w:szCs w:val="24"/>
        </w:rPr>
        <w:t>πικού</w:t>
      </w:r>
      <w:r>
        <w:rPr>
          <w:rFonts w:eastAsia="Times New Roman"/>
          <w:szCs w:val="24"/>
        </w:rPr>
        <w:t xml:space="preserve">, αλλά και </w:t>
      </w:r>
      <w:r>
        <w:rPr>
          <w:rFonts w:eastAsia="Times New Roman"/>
          <w:szCs w:val="24"/>
        </w:rPr>
        <w:lastRenderedPageBreak/>
        <w:t>τη</w:t>
      </w:r>
      <w:r w:rsidRPr="00D13878">
        <w:rPr>
          <w:rFonts w:eastAsia="Times New Roman"/>
          <w:szCs w:val="24"/>
        </w:rPr>
        <w:t xml:space="preserve"> </w:t>
      </w:r>
      <w:r>
        <w:rPr>
          <w:rFonts w:eastAsia="Times New Roman"/>
          <w:szCs w:val="24"/>
        </w:rPr>
        <w:t xml:space="preserve">διακρίβωση των κενών θέσεων, όπως </w:t>
      </w:r>
      <w:r w:rsidRPr="00D13878">
        <w:rPr>
          <w:rFonts w:eastAsia="Times New Roman"/>
          <w:szCs w:val="24"/>
        </w:rPr>
        <w:t>και των εκτιμώμενων αναγκών</w:t>
      </w:r>
      <w:r>
        <w:rPr>
          <w:rFonts w:eastAsia="Times New Roman"/>
          <w:szCs w:val="24"/>
        </w:rPr>
        <w:t>.</w:t>
      </w:r>
      <w:r w:rsidRPr="00D13878">
        <w:rPr>
          <w:rFonts w:eastAsia="Times New Roman"/>
          <w:szCs w:val="24"/>
        </w:rPr>
        <w:t xml:space="preserve"> </w:t>
      </w:r>
    </w:p>
    <w:p w14:paraId="20A4E8D1" w14:textId="77777777" w:rsidR="005D4821" w:rsidRDefault="006B233D">
      <w:pPr>
        <w:spacing w:line="600" w:lineRule="auto"/>
        <w:ind w:firstLine="720"/>
        <w:jc w:val="both"/>
        <w:rPr>
          <w:rFonts w:eastAsia="Times New Roman"/>
          <w:szCs w:val="24"/>
        </w:rPr>
      </w:pPr>
      <w:r>
        <w:rPr>
          <w:rFonts w:eastAsia="Times New Roman"/>
          <w:szCs w:val="24"/>
        </w:rPr>
        <w:t>Σ</w:t>
      </w:r>
      <w:r w:rsidRPr="00CC4E82">
        <w:rPr>
          <w:rFonts w:eastAsia="Times New Roman"/>
          <w:szCs w:val="24"/>
        </w:rPr>
        <w:t xml:space="preserve">το άρθρο 4 ορίζεται πως ο ετήσιος προγραμματισμός προσλήψεων </w:t>
      </w:r>
      <w:r>
        <w:rPr>
          <w:rFonts w:eastAsia="Times New Roman"/>
          <w:szCs w:val="24"/>
        </w:rPr>
        <w:t>τ</w:t>
      </w:r>
      <w:r w:rsidRPr="00CC4E82">
        <w:rPr>
          <w:rFonts w:eastAsia="Times New Roman"/>
          <w:szCs w:val="24"/>
        </w:rPr>
        <w:t xml:space="preserve">ου </w:t>
      </w:r>
      <w:r>
        <w:rPr>
          <w:rFonts w:eastAsia="Times New Roman"/>
          <w:szCs w:val="24"/>
        </w:rPr>
        <w:t xml:space="preserve">επόμενου </w:t>
      </w:r>
      <w:r w:rsidRPr="00CC4E82">
        <w:rPr>
          <w:rFonts w:eastAsia="Times New Roman"/>
          <w:szCs w:val="24"/>
        </w:rPr>
        <w:t xml:space="preserve">έτους που καταρτίζεται από το Υπουργείο Διοικητικής Ανασυγκρότησης βάσει των </w:t>
      </w:r>
      <w:r>
        <w:rPr>
          <w:rFonts w:eastAsia="Times New Roman"/>
          <w:szCs w:val="24"/>
        </w:rPr>
        <w:t>ετησίων</w:t>
      </w:r>
      <w:r w:rsidRPr="00CC4E82">
        <w:rPr>
          <w:rFonts w:eastAsia="Times New Roman"/>
          <w:szCs w:val="24"/>
        </w:rPr>
        <w:t xml:space="preserve"> σχεδίων προσλ</w:t>
      </w:r>
      <w:r w:rsidRPr="00CC4E82">
        <w:rPr>
          <w:rFonts w:eastAsia="Times New Roman"/>
          <w:szCs w:val="24"/>
        </w:rPr>
        <w:t>ήψεων τακτικού και εποχικού προσωπικού</w:t>
      </w:r>
      <w:r>
        <w:rPr>
          <w:rFonts w:eastAsia="Times New Roman"/>
          <w:szCs w:val="24"/>
        </w:rPr>
        <w:t>,</w:t>
      </w:r>
      <w:r w:rsidRPr="00CC4E82">
        <w:rPr>
          <w:rFonts w:eastAsia="Times New Roman"/>
          <w:szCs w:val="24"/>
        </w:rPr>
        <w:t xml:space="preserve"> στα οποία περιλαμβάνονται τα αιτήματα </w:t>
      </w:r>
      <w:r>
        <w:rPr>
          <w:rFonts w:eastAsia="Times New Roman"/>
          <w:szCs w:val="24"/>
        </w:rPr>
        <w:t>πρόσληψης</w:t>
      </w:r>
      <w:r w:rsidRPr="00CC4E82">
        <w:rPr>
          <w:rFonts w:eastAsia="Times New Roman"/>
          <w:szCs w:val="24"/>
        </w:rPr>
        <w:t xml:space="preserve"> προσωπικού</w:t>
      </w:r>
      <w:r>
        <w:rPr>
          <w:rFonts w:eastAsia="Times New Roman"/>
          <w:szCs w:val="24"/>
        </w:rPr>
        <w:t>,</w:t>
      </w:r>
      <w:r w:rsidRPr="00CC4E82">
        <w:rPr>
          <w:rFonts w:eastAsia="Times New Roman"/>
          <w:szCs w:val="24"/>
        </w:rPr>
        <w:t xml:space="preserve"> εγκρίνεται με την υπ</w:t>
      </w:r>
      <w:r>
        <w:rPr>
          <w:rFonts w:eastAsia="Times New Roman"/>
          <w:szCs w:val="24"/>
        </w:rPr>
        <w:t>’</w:t>
      </w:r>
      <w:r w:rsidRPr="00CC4E82">
        <w:rPr>
          <w:rFonts w:eastAsia="Times New Roman"/>
          <w:szCs w:val="24"/>
        </w:rPr>
        <w:t xml:space="preserve"> αριθμόν 2 παράγραφο 1</w:t>
      </w:r>
      <w:r>
        <w:rPr>
          <w:rFonts w:eastAsia="Times New Roman"/>
          <w:szCs w:val="24"/>
        </w:rPr>
        <w:t xml:space="preserve">.33 του </w:t>
      </w:r>
      <w:r w:rsidRPr="00CC4E82">
        <w:rPr>
          <w:rFonts w:eastAsia="Times New Roman"/>
          <w:szCs w:val="24"/>
        </w:rPr>
        <w:t>2006</w:t>
      </w:r>
      <w:r>
        <w:rPr>
          <w:rFonts w:eastAsia="Times New Roman"/>
          <w:szCs w:val="24"/>
        </w:rPr>
        <w:t>. Η</w:t>
      </w:r>
      <w:r w:rsidRPr="00CC4E82">
        <w:rPr>
          <w:rFonts w:eastAsia="Times New Roman"/>
          <w:szCs w:val="24"/>
        </w:rPr>
        <w:t xml:space="preserve"> συμπερίληψη στο</w:t>
      </w:r>
      <w:r>
        <w:rPr>
          <w:rFonts w:eastAsia="Times New Roman"/>
          <w:szCs w:val="24"/>
        </w:rPr>
        <w:t>ν</w:t>
      </w:r>
      <w:r w:rsidRPr="00CC4E82">
        <w:rPr>
          <w:rFonts w:eastAsia="Times New Roman"/>
          <w:szCs w:val="24"/>
        </w:rPr>
        <w:t xml:space="preserve"> ετήσιο προγραμματισμό του εποχικού προσωπικού κρίνεται και από εμάς ως αναγκαία</w:t>
      </w:r>
      <w:r>
        <w:rPr>
          <w:rFonts w:eastAsia="Times New Roman"/>
          <w:szCs w:val="24"/>
        </w:rPr>
        <w:t>.</w:t>
      </w:r>
    </w:p>
    <w:p w14:paraId="20A4E8D2" w14:textId="77777777" w:rsidR="005D4821" w:rsidRDefault="006B233D">
      <w:pPr>
        <w:spacing w:line="600" w:lineRule="auto"/>
        <w:ind w:firstLine="720"/>
        <w:jc w:val="both"/>
        <w:rPr>
          <w:rFonts w:eastAsia="Times New Roman"/>
          <w:szCs w:val="24"/>
        </w:rPr>
      </w:pPr>
      <w:r>
        <w:rPr>
          <w:rFonts w:eastAsia="Times New Roman"/>
          <w:szCs w:val="24"/>
        </w:rPr>
        <w:t>Ό</w:t>
      </w:r>
      <w:r w:rsidRPr="00CC4E82">
        <w:rPr>
          <w:rFonts w:eastAsia="Times New Roman"/>
          <w:szCs w:val="24"/>
        </w:rPr>
        <w:t>λα</w:t>
      </w:r>
      <w:r>
        <w:rPr>
          <w:rFonts w:eastAsia="Times New Roman"/>
          <w:szCs w:val="24"/>
        </w:rPr>
        <w:t xml:space="preserve"> </w:t>
      </w:r>
      <w:r w:rsidRPr="00CC4E82">
        <w:rPr>
          <w:rFonts w:eastAsia="Times New Roman"/>
          <w:szCs w:val="24"/>
        </w:rPr>
        <w:t>τα παραπάνω μας οδηγούν στο συμπέρασμα πως η παρούσα νομοθετική πρωτοβουλία έχει ισχυρές βάσεις και δεν αποτελεί ευκαιριακή αντιμετώπιση των σοβαρών παθογενειών του ελληνικού δημοσίου</w:t>
      </w:r>
      <w:r>
        <w:rPr>
          <w:rFonts w:eastAsia="Times New Roman"/>
          <w:szCs w:val="24"/>
        </w:rPr>
        <w:t>.</w:t>
      </w:r>
    </w:p>
    <w:p w14:paraId="20A4E8D3" w14:textId="77777777" w:rsidR="005D4821" w:rsidRDefault="006B233D">
      <w:pPr>
        <w:spacing w:line="600" w:lineRule="auto"/>
        <w:ind w:firstLine="720"/>
        <w:jc w:val="both"/>
        <w:rPr>
          <w:rFonts w:eastAsia="Times New Roman"/>
          <w:szCs w:val="24"/>
        </w:rPr>
      </w:pPr>
      <w:r>
        <w:rPr>
          <w:rFonts w:eastAsia="Times New Roman"/>
          <w:szCs w:val="24"/>
        </w:rPr>
        <w:t>Θα ήθελα να πω δ</w:t>
      </w:r>
      <w:r w:rsidRPr="00CC4E82">
        <w:rPr>
          <w:rFonts w:eastAsia="Times New Roman"/>
          <w:szCs w:val="24"/>
        </w:rPr>
        <w:t>ύο λόγια για το Εθνικό Τυπογραφείο και τα όσα προβ</w:t>
      </w:r>
      <w:r w:rsidRPr="00CC4E82">
        <w:rPr>
          <w:rFonts w:eastAsia="Times New Roman"/>
          <w:szCs w:val="24"/>
        </w:rPr>
        <w:t xml:space="preserve">λέπονται στο Κεφάλαιο 4 </w:t>
      </w:r>
      <w:r>
        <w:rPr>
          <w:rFonts w:eastAsia="Times New Roman"/>
          <w:szCs w:val="24"/>
        </w:rPr>
        <w:t>κ</w:t>
      </w:r>
      <w:r w:rsidRPr="00CC4E82">
        <w:rPr>
          <w:rFonts w:eastAsia="Times New Roman"/>
          <w:szCs w:val="24"/>
        </w:rPr>
        <w:t>αι ειδικότερα στα άρθρα 47 έως και 58</w:t>
      </w:r>
      <w:r>
        <w:rPr>
          <w:rFonts w:eastAsia="Times New Roman"/>
          <w:szCs w:val="24"/>
        </w:rPr>
        <w:t>.</w:t>
      </w:r>
      <w:r w:rsidRPr="00CC4E82">
        <w:rPr>
          <w:rFonts w:eastAsia="Times New Roman"/>
          <w:szCs w:val="24"/>
        </w:rPr>
        <w:t xml:space="preserve"> Επανακαθορίζεται η αποστολή του Εθνικού Τυπογραφείου</w:t>
      </w:r>
      <w:r>
        <w:rPr>
          <w:rFonts w:eastAsia="Times New Roman"/>
          <w:szCs w:val="24"/>
        </w:rPr>
        <w:t>.</w:t>
      </w:r>
      <w:r w:rsidRPr="00CC4E82">
        <w:rPr>
          <w:rFonts w:eastAsia="Times New Roman"/>
          <w:szCs w:val="24"/>
        </w:rPr>
        <w:t xml:space="preserve"> Μεταξύ άλλων προβλέπεται η συνεργασία του </w:t>
      </w:r>
      <w:r w:rsidRPr="00CC4E82">
        <w:rPr>
          <w:rFonts w:eastAsia="Times New Roman"/>
          <w:szCs w:val="24"/>
        </w:rPr>
        <w:lastRenderedPageBreak/>
        <w:t>με</w:t>
      </w:r>
      <w:r>
        <w:rPr>
          <w:rFonts w:eastAsia="Times New Roman"/>
          <w:szCs w:val="24"/>
        </w:rPr>
        <w:t xml:space="preserve"> τα ΑΕΙ και ΤΕΙ </w:t>
      </w:r>
      <w:r w:rsidRPr="00CC4E82">
        <w:rPr>
          <w:rFonts w:eastAsia="Times New Roman"/>
          <w:szCs w:val="24"/>
        </w:rPr>
        <w:t>για την παροχή προς αυτό σχετικής τεχνογνωσίας</w:t>
      </w:r>
      <w:r>
        <w:rPr>
          <w:rFonts w:eastAsia="Times New Roman"/>
          <w:szCs w:val="24"/>
        </w:rPr>
        <w:t>,</w:t>
      </w:r>
      <w:r w:rsidRPr="00CC4E82">
        <w:rPr>
          <w:rFonts w:eastAsia="Times New Roman"/>
          <w:szCs w:val="24"/>
        </w:rPr>
        <w:t xml:space="preserve"> κάτι το οποίο θεωρούμε εξαιρετ</w:t>
      </w:r>
      <w:r w:rsidRPr="00CC4E82">
        <w:rPr>
          <w:rFonts w:eastAsia="Times New Roman"/>
          <w:szCs w:val="24"/>
        </w:rPr>
        <w:t>ικά θετικό</w:t>
      </w:r>
      <w:r>
        <w:rPr>
          <w:rFonts w:eastAsia="Times New Roman"/>
          <w:szCs w:val="24"/>
        </w:rPr>
        <w:t>.</w:t>
      </w:r>
    </w:p>
    <w:p w14:paraId="20A4E8D4" w14:textId="77777777" w:rsidR="005D4821" w:rsidRDefault="006B233D">
      <w:pPr>
        <w:spacing w:line="600" w:lineRule="auto"/>
        <w:ind w:firstLine="720"/>
        <w:jc w:val="both"/>
        <w:rPr>
          <w:rFonts w:eastAsia="Times New Roman"/>
          <w:szCs w:val="24"/>
        </w:rPr>
      </w:pPr>
      <w:r>
        <w:rPr>
          <w:rFonts w:eastAsia="Times New Roman"/>
          <w:szCs w:val="24"/>
        </w:rPr>
        <w:t>Σ</w:t>
      </w:r>
      <w:r w:rsidRPr="00CC4E82">
        <w:rPr>
          <w:rFonts w:eastAsia="Times New Roman"/>
          <w:szCs w:val="24"/>
        </w:rPr>
        <w:t xml:space="preserve">το άρθρο 48 προσδιορίζονται εκ νέου ζητήματα </w:t>
      </w:r>
      <w:r>
        <w:rPr>
          <w:rFonts w:eastAsia="Times New Roman"/>
          <w:szCs w:val="24"/>
        </w:rPr>
        <w:t>σ</w:t>
      </w:r>
      <w:r w:rsidRPr="00CC4E82">
        <w:rPr>
          <w:rFonts w:eastAsia="Times New Roman"/>
          <w:szCs w:val="24"/>
        </w:rPr>
        <w:t>χετικά με τις εκδόσεις του Εθνικού Τυπογραφείου</w:t>
      </w:r>
      <w:r>
        <w:rPr>
          <w:rFonts w:eastAsia="Times New Roman"/>
          <w:szCs w:val="24"/>
        </w:rPr>
        <w:t xml:space="preserve">. Το </w:t>
      </w:r>
      <w:r w:rsidRPr="00CC4E82">
        <w:rPr>
          <w:rFonts w:eastAsia="Times New Roman"/>
          <w:szCs w:val="24"/>
        </w:rPr>
        <w:t xml:space="preserve">Εθνικό Τυπογραφείο μπορεί να πραγματοποιεί με τα ίδια μέσα που διαθέτει και έντυπες και ψηφιακές εκδόσεις που στηρίζουν </w:t>
      </w:r>
      <w:r>
        <w:rPr>
          <w:rFonts w:eastAsia="Times New Roman"/>
          <w:szCs w:val="24"/>
        </w:rPr>
        <w:t>π</w:t>
      </w:r>
      <w:r w:rsidRPr="00CC4E82">
        <w:rPr>
          <w:rFonts w:eastAsia="Times New Roman"/>
          <w:szCs w:val="24"/>
        </w:rPr>
        <w:t>ράγματι την αποστολή και</w:t>
      </w:r>
      <w:r w:rsidRPr="00CC4E82">
        <w:rPr>
          <w:rFonts w:eastAsia="Times New Roman"/>
          <w:szCs w:val="24"/>
        </w:rPr>
        <w:t xml:space="preserve"> το έργο του</w:t>
      </w:r>
      <w:r>
        <w:rPr>
          <w:rFonts w:eastAsia="Times New Roman"/>
          <w:szCs w:val="24"/>
        </w:rPr>
        <w:t>.</w:t>
      </w:r>
    </w:p>
    <w:p w14:paraId="20A4E8D5" w14:textId="77777777" w:rsidR="005D4821" w:rsidRDefault="006B233D">
      <w:pPr>
        <w:spacing w:line="600" w:lineRule="auto"/>
        <w:ind w:firstLine="720"/>
        <w:jc w:val="both"/>
        <w:rPr>
          <w:rFonts w:eastAsia="Times New Roman"/>
          <w:szCs w:val="24"/>
        </w:rPr>
      </w:pPr>
      <w:r>
        <w:rPr>
          <w:rFonts w:eastAsia="Times New Roman"/>
          <w:szCs w:val="24"/>
        </w:rPr>
        <w:t>Σ</w:t>
      </w:r>
      <w:r w:rsidRPr="00CC4E82">
        <w:rPr>
          <w:rFonts w:eastAsia="Times New Roman"/>
          <w:szCs w:val="24"/>
        </w:rPr>
        <w:t xml:space="preserve">το άρθρο 49 προβλέπεται η τήρηση των </w:t>
      </w:r>
      <w:r>
        <w:rPr>
          <w:rFonts w:eastAsia="Times New Roman"/>
          <w:szCs w:val="24"/>
        </w:rPr>
        <w:t>αρχείων</w:t>
      </w:r>
      <w:r w:rsidRPr="00CC4E82">
        <w:rPr>
          <w:rFonts w:eastAsia="Times New Roman"/>
          <w:szCs w:val="24"/>
        </w:rPr>
        <w:t xml:space="preserve"> κειμένων και δοκιμίων</w:t>
      </w:r>
      <w:r>
        <w:rPr>
          <w:rFonts w:eastAsia="Times New Roman"/>
          <w:szCs w:val="24"/>
        </w:rPr>
        <w:t>,</w:t>
      </w:r>
      <w:r w:rsidRPr="00CC4E82">
        <w:rPr>
          <w:rFonts w:eastAsia="Times New Roman"/>
          <w:szCs w:val="24"/>
        </w:rPr>
        <w:t xml:space="preserve"> καθώς και των </w:t>
      </w:r>
      <w:r w:rsidRPr="00CC4E82">
        <w:rPr>
          <w:rFonts w:eastAsia="Times New Roman"/>
          <w:szCs w:val="24"/>
        </w:rPr>
        <w:t>ΦΕΚ</w:t>
      </w:r>
      <w:r w:rsidRPr="00CC4E82">
        <w:rPr>
          <w:rFonts w:eastAsia="Times New Roman"/>
          <w:szCs w:val="24"/>
        </w:rPr>
        <w:t xml:space="preserve"> σε έντυπη μορφή για </w:t>
      </w:r>
      <w:r>
        <w:rPr>
          <w:rFonts w:eastAsia="Times New Roman"/>
          <w:szCs w:val="24"/>
        </w:rPr>
        <w:t>δεκαπέντε</w:t>
      </w:r>
      <w:r w:rsidRPr="00CC4E82">
        <w:rPr>
          <w:rFonts w:eastAsia="Times New Roman"/>
          <w:szCs w:val="24"/>
        </w:rPr>
        <w:t xml:space="preserve"> ημερολογιακά έτη από τέσσερα που ισχύει σήμερα</w:t>
      </w:r>
      <w:r>
        <w:rPr>
          <w:rFonts w:eastAsia="Times New Roman"/>
          <w:szCs w:val="24"/>
        </w:rPr>
        <w:t>,</w:t>
      </w:r>
      <w:r w:rsidRPr="00CC4E82">
        <w:rPr>
          <w:rFonts w:eastAsia="Times New Roman"/>
          <w:szCs w:val="24"/>
        </w:rPr>
        <w:t xml:space="preserve"> κάτι που μας βρίσκει απολύτως σύμφωνους για λόγους διασφάλισης της διαφάνειας</w:t>
      </w:r>
      <w:r>
        <w:rPr>
          <w:rFonts w:eastAsia="Times New Roman"/>
          <w:szCs w:val="24"/>
        </w:rPr>
        <w:t>.</w:t>
      </w:r>
    </w:p>
    <w:p w14:paraId="20A4E8D6" w14:textId="77777777" w:rsidR="005D4821" w:rsidRDefault="006B233D">
      <w:pPr>
        <w:spacing w:line="600" w:lineRule="auto"/>
        <w:ind w:firstLine="720"/>
        <w:jc w:val="both"/>
        <w:rPr>
          <w:rFonts w:eastAsia="Times New Roman"/>
          <w:szCs w:val="24"/>
        </w:rPr>
      </w:pPr>
      <w:r>
        <w:rPr>
          <w:rFonts w:eastAsia="Times New Roman"/>
          <w:szCs w:val="24"/>
        </w:rPr>
        <w:t>Κ</w:t>
      </w:r>
      <w:r w:rsidRPr="00CC4E82">
        <w:rPr>
          <w:rFonts w:eastAsia="Times New Roman"/>
          <w:szCs w:val="24"/>
        </w:rPr>
        <w:t xml:space="preserve">λείνω το σχολιασμό μου επί των άρθρων με μία </w:t>
      </w:r>
      <w:r>
        <w:rPr>
          <w:rFonts w:eastAsia="Times New Roman"/>
          <w:szCs w:val="24"/>
        </w:rPr>
        <w:t xml:space="preserve">θετική αναφορά στην </w:t>
      </w:r>
      <w:r w:rsidRPr="00CC4E82">
        <w:rPr>
          <w:rFonts w:eastAsia="Times New Roman"/>
          <w:szCs w:val="24"/>
        </w:rPr>
        <w:t>πρόβλεψη του άρθρου 58 με τις διατάξεις του οποίου παρέχεται η δυνατότητα θέσπισης</w:t>
      </w:r>
      <w:r>
        <w:rPr>
          <w:rFonts w:eastAsia="Times New Roman"/>
          <w:szCs w:val="24"/>
        </w:rPr>
        <w:t>,</w:t>
      </w:r>
      <w:r w:rsidRPr="00CC4E82">
        <w:rPr>
          <w:rFonts w:eastAsia="Times New Roman"/>
          <w:szCs w:val="24"/>
        </w:rPr>
        <w:t xml:space="preserve"> μετά από απόφαση </w:t>
      </w:r>
      <w:r>
        <w:rPr>
          <w:rFonts w:eastAsia="Times New Roman"/>
          <w:szCs w:val="24"/>
        </w:rPr>
        <w:t>φυσικά του</w:t>
      </w:r>
      <w:r w:rsidRPr="00CC4E82">
        <w:rPr>
          <w:rFonts w:eastAsia="Times New Roman"/>
          <w:szCs w:val="24"/>
        </w:rPr>
        <w:t xml:space="preserve"> αρμόδιου οργάνου</w:t>
      </w:r>
      <w:r>
        <w:rPr>
          <w:rFonts w:eastAsia="Times New Roman"/>
          <w:szCs w:val="24"/>
        </w:rPr>
        <w:t>,</w:t>
      </w:r>
      <w:r w:rsidRPr="00CC4E82">
        <w:rPr>
          <w:rFonts w:eastAsia="Times New Roman"/>
          <w:szCs w:val="24"/>
        </w:rPr>
        <w:t xml:space="preserve"> ενός εσωτερικού κανονισμού λειτουργίας του </w:t>
      </w:r>
      <w:r>
        <w:rPr>
          <w:rFonts w:eastAsia="Times New Roman"/>
          <w:szCs w:val="24"/>
        </w:rPr>
        <w:t>μ</w:t>
      </w:r>
      <w:r w:rsidRPr="00CC4E82">
        <w:rPr>
          <w:rFonts w:eastAsia="Times New Roman"/>
          <w:szCs w:val="24"/>
        </w:rPr>
        <w:t>ουσείου του Εθ</w:t>
      </w:r>
      <w:r w:rsidRPr="00CC4E82">
        <w:rPr>
          <w:rFonts w:eastAsia="Times New Roman"/>
          <w:szCs w:val="24"/>
        </w:rPr>
        <w:t>νικού Τυπογραφείου</w:t>
      </w:r>
      <w:r>
        <w:rPr>
          <w:rFonts w:eastAsia="Times New Roman"/>
          <w:szCs w:val="24"/>
        </w:rPr>
        <w:t>. Σ</w:t>
      </w:r>
      <w:r w:rsidRPr="00CC4E82">
        <w:rPr>
          <w:rFonts w:eastAsia="Times New Roman"/>
          <w:szCs w:val="24"/>
        </w:rPr>
        <w:t>ε αυτή</w:t>
      </w:r>
      <w:r>
        <w:rPr>
          <w:rFonts w:eastAsia="Times New Roman"/>
          <w:szCs w:val="24"/>
        </w:rPr>
        <w:t>ν</w:t>
      </w:r>
      <w:r w:rsidRPr="00CC4E82">
        <w:rPr>
          <w:rFonts w:eastAsia="Times New Roman"/>
          <w:szCs w:val="24"/>
        </w:rPr>
        <w:t xml:space="preserve"> τη </w:t>
      </w:r>
      <w:r w:rsidRPr="00CC4E82">
        <w:rPr>
          <w:rFonts w:eastAsia="Times New Roman"/>
          <w:szCs w:val="24"/>
        </w:rPr>
        <w:lastRenderedPageBreak/>
        <w:t>χώρα έχουμε πληρώσει πολύ ακριβά τη συνήθειά μας να ξεχνάμε</w:t>
      </w:r>
      <w:r>
        <w:rPr>
          <w:rFonts w:eastAsia="Times New Roman"/>
          <w:szCs w:val="24"/>
        </w:rPr>
        <w:t>.</w:t>
      </w:r>
      <w:r w:rsidRPr="00CC4E82">
        <w:rPr>
          <w:rFonts w:eastAsia="Times New Roman"/>
          <w:szCs w:val="24"/>
        </w:rPr>
        <w:t xml:space="preserve"> Ένα τέτοιο μουσείο έχει να προσφέρ</w:t>
      </w:r>
      <w:r>
        <w:rPr>
          <w:rFonts w:eastAsia="Times New Roman"/>
          <w:szCs w:val="24"/>
        </w:rPr>
        <w:t>ει πολλά στην ιστορική αλήθεια.</w:t>
      </w:r>
    </w:p>
    <w:p w14:paraId="20A4E8D7" w14:textId="77777777" w:rsidR="005D4821" w:rsidRDefault="006B233D">
      <w:pPr>
        <w:spacing w:line="600" w:lineRule="auto"/>
        <w:ind w:firstLine="720"/>
        <w:jc w:val="both"/>
        <w:rPr>
          <w:rFonts w:eastAsia="Times New Roman"/>
          <w:szCs w:val="24"/>
        </w:rPr>
      </w:pPr>
      <w:r>
        <w:rPr>
          <w:rFonts w:eastAsia="Times New Roman"/>
          <w:szCs w:val="24"/>
        </w:rPr>
        <w:t>Κ</w:t>
      </w:r>
      <w:r w:rsidRPr="00CC4E82">
        <w:rPr>
          <w:rFonts w:eastAsia="Times New Roman"/>
          <w:szCs w:val="24"/>
        </w:rPr>
        <w:t>υρίες και κύριοι συνάδελφοι</w:t>
      </w:r>
      <w:r>
        <w:rPr>
          <w:rFonts w:eastAsia="Times New Roman"/>
          <w:szCs w:val="24"/>
        </w:rPr>
        <w:t>, η Ένωση Κεντρώων</w:t>
      </w:r>
      <w:r w:rsidRPr="00CC4E82">
        <w:rPr>
          <w:rFonts w:eastAsia="Times New Roman"/>
          <w:szCs w:val="24"/>
        </w:rPr>
        <w:t xml:space="preserve"> θα υπερψηφίσει τις περισσότερες από τις τροπολογίε</w:t>
      </w:r>
      <w:r w:rsidRPr="00CC4E82">
        <w:rPr>
          <w:rFonts w:eastAsia="Times New Roman"/>
          <w:szCs w:val="24"/>
        </w:rPr>
        <w:t>ς που συνοδεύουν το συγκεκριμένο νομοσχέδιο</w:t>
      </w:r>
      <w:r>
        <w:rPr>
          <w:rFonts w:eastAsia="Times New Roman"/>
          <w:szCs w:val="24"/>
        </w:rPr>
        <w:t xml:space="preserve">, εκτός </w:t>
      </w:r>
      <w:r w:rsidRPr="00CC4E82">
        <w:rPr>
          <w:rFonts w:eastAsia="Times New Roman"/>
          <w:szCs w:val="24"/>
        </w:rPr>
        <w:t xml:space="preserve">από </w:t>
      </w:r>
      <w:r>
        <w:rPr>
          <w:rFonts w:eastAsia="Times New Roman"/>
          <w:szCs w:val="24"/>
        </w:rPr>
        <w:t>δύο,</w:t>
      </w:r>
      <w:r w:rsidRPr="00CC4E82">
        <w:rPr>
          <w:rFonts w:eastAsia="Times New Roman"/>
          <w:szCs w:val="24"/>
        </w:rPr>
        <w:t xml:space="preserve"> την </w:t>
      </w:r>
      <w:r>
        <w:rPr>
          <w:rFonts w:eastAsia="Times New Roman"/>
          <w:szCs w:val="24"/>
        </w:rPr>
        <w:t xml:space="preserve">τροπολογία με γενικό αριθμό </w:t>
      </w:r>
      <w:r w:rsidRPr="00CC4E82">
        <w:rPr>
          <w:rFonts w:eastAsia="Times New Roman"/>
          <w:szCs w:val="24"/>
        </w:rPr>
        <w:t xml:space="preserve">1928 και την </w:t>
      </w:r>
      <w:r>
        <w:rPr>
          <w:rFonts w:eastAsia="Times New Roman"/>
          <w:szCs w:val="24"/>
        </w:rPr>
        <w:t xml:space="preserve">τροπολογία με γενικό αριθμό </w:t>
      </w:r>
      <w:r w:rsidRPr="00CC4E82">
        <w:rPr>
          <w:rFonts w:eastAsia="Times New Roman"/>
          <w:szCs w:val="24"/>
        </w:rPr>
        <w:t>1930</w:t>
      </w:r>
      <w:r>
        <w:rPr>
          <w:rFonts w:eastAsia="Times New Roman"/>
          <w:szCs w:val="24"/>
        </w:rPr>
        <w:t>,</w:t>
      </w:r>
      <w:r w:rsidRPr="00CC4E82">
        <w:rPr>
          <w:rFonts w:eastAsia="Times New Roman"/>
          <w:szCs w:val="24"/>
        </w:rPr>
        <w:t xml:space="preserve"> όπου θα τοποθετηθεί στο </w:t>
      </w:r>
      <w:r>
        <w:rPr>
          <w:rFonts w:eastAsia="Times New Roman"/>
          <w:szCs w:val="24"/>
        </w:rPr>
        <w:t>«</w:t>
      </w:r>
      <w:r>
        <w:rPr>
          <w:rFonts w:eastAsia="Times New Roman"/>
          <w:szCs w:val="24"/>
        </w:rPr>
        <w:t>παρών</w:t>
      </w:r>
      <w:r>
        <w:rPr>
          <w:rFonts w:eastAsia="Times New Roman"/>
          <w:szCs w:val="24"/>
        </w:rPr>
        <w:t>».</w:t>
      </w:r>
    </w:p>
    <w:p w14:paraId="20A4E8D8" w14:textId="77777777" w:rsidR="005D4821" w:rsidRDefault="006B233D">
      <w:pPr>
        <w:spacing w:line="600" w:lineRule="auto"/>
        <w:ind w:firstLine="720"/>
        <w:jc w:val="both"/>
        <w:rPr>
          <w:rFonts w:eastAsia="Times New Roman"/>
          <w:szCs w:val="24"/>
        </w:rPr>
      </w:pPr>
      <w:r w:rsidRPr="00CC4E82">
        <w:rPr>
          <w:rFonts w:eastAsia="Times New Roman"/>
          <w:szCs w:val="24"/>
        </w:rPr>
        <w:t>Ευχαριστώ πάρα πολύ</w:t>
      </w:r>
      <w:r>
        <w:rPr>
          <w:rFonts w:eastAsia="Times New Roman"/>
          <w:szCs w:val="24"/>
        </w:rPr>
        <w:t>.</w:t>
      </w:r>
    </w:p>
    <w:p w14:paraId="20A4E8D9" w14:textId="77777777" w:rsidR="005D4821" w:rsidRDefault="006B233D">
      <w:pPr>
        <w:spacing w:line="600" w:lineRule="auto"/>
        <w:ind w:firstLine="720"/>
        <w:jc w:val="center"/>
        <w:rPr>
          <w:rFonts w:eastAsia="Times New Roman"/>
          <w:szCs w:val="24"/>
        </w:rPr>
      </w:pPr>
      <w:r>
        <w:rPr>
          <w:rFonts w:eastAsia="Times New Roman" w:cs="Times New Roman"/>
          <w:szCs w:val="24"/>
        </w:rPr>
        <w:t>(Χειροκροτήματα από την πτέρυγα της</w:t>
      </w:r>
      <w:r w:rsidRPr="0021440F">
        <w:rPr>
          <w:rFonts w:eastAsia="Times New Roman" w:cs="Times New Roman"/>
          <w:szCs w:val="24"/>
        </w:rPr>
        <w:t xml:space="preserve"> </w:t>
      </w:r>
      <w:r>
        <w:rPr>
          <w:rFonts w:eastAsia="Times New Roman" w:cs="Times New Roman"/>
          <w:szCs w:val="24"/>
        </w:rPr>
        <w:t>Ένωσης Κεντρώων)</w:t>
      </w:r>
    </w:p>
    <w:p w14:paraId="20A4E8DA" w14:textId="77777777" w:rsidR="005D4821" w:rsidRDefault="006B233D">
      <w:pPr>
        <w:spacing w:line="600" w:lineRule="auto"/>
        <w:ind w:firstLine="720"/>
        <w:jc w:val="both"/>
        <w:rPr>
          <w:rFonts w:eastAsia="Times New Roman"/>
          <w:szCs w:val="24"/>
        </w:rPr>
      </w:pPr>
      <w:r>
        <w:rPr>
          <w:rFonts w:eastAsia="Times New Roman" w:cs="Times New Roman"/>
          <w:b/>
          <w:szCs w:val="24"/>
        </w:rPr>
        <w:t xml:space="preserve">ΠΡΟΕΔΡΕΥΩΝ (Σπυρίδων Λυκούδης): </w:t>
      </w:r>
      <w:r w:rsidRPr="00CC4E82">
        <w:rPr>
          <w:rFonts w:eastAsia="Times New Roman"/>
          <w:szCs w:val="24"/>
        </w:rPr>
        <w:t>Ευχαριστώ</w:t>
      </w:r>
      <w:r>
        <w:rPr>
          <w:rFonts w:eastAsia="Times New Roman"/>
          <w:szCs w:val="24"/>
        </w:rPr>
        <w:t>, κύριε συνάδελφε.</w:t>
      </w:r>
    </w:p>
    <w:p w14:paraId="20A4E8DB" w14:textId="77777777" w:rsidR="005D4821" w:rsidRDefault="006B233D">
      <w:pPr>
        <w:spacing w:line="600" w:lineRule="auto"/>
        <w:ind w:firstLine="720"/>
        <w:jc w:val="both"/>
        <w:rPr>
          <w:rFonts w:eastAsia="Times New Roman"/>
          <w:szCs w:val="24"/>
        </w:rPr>
      </w:pP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w:t>
      </w:r>
      <w:r>
        <w:rPr>
          <w:rFonts w:eastAsia="Times New Roman" w:cs="Times New Roman"/>
        </w:rPr>
        <w:t xml:space="preserve">ΒΕΝΙΖΕΛΟΣ» και ενημερώθηκαν για την ιστορία του κτηρίου και τον τρόπο οργάνωσης και </w:t>
      </w:r>
      <w:r>
        <w:rPr>
          <w:rFonts w:eastAsia="Times New Roman" w:cs="Times New Roman"/>
        </w:rPr>
        <w:lastRenderedPageBreak/>
        <w:t xml:space="preserve">λειτουργίας της Βουλής, πενήντα τρεις μαθητές και μαθήτριες και τέσσερις εκπαιδευτικοί συνοδοί τους από το </w:t>
      </w:r>
      <w:r>
        <w:rPr>
          <w:rFonts w:eastAsia="Times New Roman"/>
          <w:szCs w:val="24"/>
        </w:rPr>
        <w:t>1</w:t>
      </w:r>
      <w:r w:rsidRPr="006637CF">
        <w:rPr>
          <w:rFonts w:eastAsia="Times New Roman"/>
          <w:szCs w:val="24"/>
          <w:vertAlign w:val="superscript"/>
        </w:rPr>
        <w:t>ο</w:t>
      </w:r>
      <w:r>
        <w:rPr>
          <w:rFonts w:eastAsia="Times New Roman"/>
          <w:szCs w:val="24"/>
        </w:rPr>
        <w:t xml:space="preserve"> Γενικό Λύκειο Αγρινίου</w:t>
      </w:r>
      <w:r>
        <w:rPr>
          <w:rFonts w:eastAsia="Times New Roman" w:cs="Times New Roman"/>
        </w:rPr>
        <w:t xml:space="preserve">. </w:t>
      </w:r>
    </w:p>
    <w:p w14:paraId="20A4E8DC" w14:textId="77777777" w:rsidR="005D4821" w:rsidRDefault="006B233D">
      <w:pPr>
        <w:spacing w:line="600" w:lineRule="auto"/>
        <w:ind w:left="360" w:firstLine="360"/>
        <w:jc w:val="both"/>
        <w:rPr>
          <w:rFonts w:eastAsia="Times New Roman" w:cs="Times New Roman"/>
        </w:rPr>
      </w:pPr>
      <w:r>
        <w:rPr>
          <w:rFonts w:eastAsia="Times New Roman" w:cs="Times New Roman"/>
        </w:rPr>
        <w:t xml:space="preserve">Η Βουλή σάς καλωσορίζει. </w:t>
      </w:r>
    </w:p>
    <w:p w14:paraId="20A4E8DD" w14:textId="77777777" w:rsidR="005D4821" w:rsidRDefault="006B233D">
      <w:pPr>
        <w:spacing w:line="600" w:lineRule="auto"/>
        <w:ind w:firstLine="709"/>
        <w:jc w:val="center"/>
        <w:rPr>
          <w:rFonts w:eastAsia="Times New Roman" w:cs="Times New Roman"/>
        </w:rPr>
      </w:pPr>
      <w:r>
        <w:rPr>
          <w:rFonts w:eastAsia="Times New Roman" w:cs="Times New Roman"/>
        </w:rPr>
        <w:t>(Χειροκροτήματα απ’ όλες τις πτέρυγες της Βουλής)</w:t>
      </w:r>
    </w:p>
    <w:p w14:paraId="20A4E8DE" w14:textId="77777777" w:rsidR="005D4821" w:rsidRDefault="006B233D">
      <w:pPr>
        <w:spacing w:line="600" w:lineRule="auto"/>
        <w:ind w:firstLine="720"/>
        <w:jc w:val="both"/>
        <w:rPr>
          <w:rFonts w:eastAsia="Times New Roman"/>
          <w:szCs w:val="24"/>
        </w:rPr>
      </w:pPr>
      <w:r>
        <w:rPr>
          <w:rFonts w:eastAsia="Times New Roman"/>
          <w:szCs w:val="24"/>
        </w:rPr>
        <w:t>Η</w:t>
      </w:r>
      <w:r w:rsidRPr="00CC4E82">
        <w:rPr>
          <w:rFonts w:eastAsia="Times New Roman"/>
          <w:szCs w:val="24"/>
        </w:rPr>
        <w:t xml:space="preserve"> Υπουργός</w:t>
      </w:r>
      <w:r>
        <w:rPr>
          <w:rFonts w:eastAsia="Times New Roman"/>
          <w:szCs w:val="24"/>
        </w:rPr>
        <w:t xml:space="preserve"> Διοικητικής Ανασυγκρότησης</w:t>
      </w:r>
      <w:r w:rsidRPr="00CC4E82">
        <w:rPr>
          <w:rFonts w:eastAsia="Times New Roman"/>
          <w:szCs w:val="24"/>
        </w:rPr>
        <w:t xml:space="preserve"> κ</w:t>
      </w:r>
      <w:r>
        <w:rPr>
          <w:rFonts w:eastAsia="Times New Roman"/>
          <w:szCs w:val="24"/>
        </w:rPr>
        <w:t>.</w:t>
      </w:r>
      <w:r w:rsidRPr="00CC4E82">
        <w:rPr>
          <w:rFonts w:eastAsia="Times New Roman"/>
          <w:szCs w:val="24"/>
        </w:rPr>
        <w:t xml:space="preserve"> Μαριλίζα Ξενογιαννακοπούλου έχει το</w:t>
      </w:r>
      <w:r>
        <w:rPr>
          <w:rFonts w:eastAsia="Times New Roman"/>
          <w:szCs w:val="24"/>
        </w:rPr>
        <w:t>ν</w:t>
      </w:r>
      <w:r w:rsidRPr="00CC4E82">
        <w:rPr>
          <w:rFonts w:eastAsia="Times New Roman"/>
          <w:szCs w:val="24"/>
        </w:rPr>
        <w:t xml:space="preserve"> λόγο</w:t>
      </w:r>
      <w:r>
        <w:rPr>
          <w:rFonts w:eastAsia="Times New Roman"/>
          <w:szCs w:val="24"/>
        </w:rPr>
        <w:t>.</w:t>
      </w:r>
    </w:p>
    <w:p w14:paraId="20A4E8DF" w14:textId="77777777" w:rsidR="005D4821" w:rsidRDefault="006B233D">
      <w:pPr>
        <w:spacing w:line="600" w:lineRule="auto"/>
        <w:ind w:firstLine="720"/>
        <w:jc w:val="both"/>
        <w:rPr>
          <w:rFonts w:eastAsia="Times New Roman"/>
          <w:szCs w:val="24"/>
        </w:rPr>
      </w:pPr>
      <w:r>
        <w:rPr>
          <w:rFonts w:eastAsia="Times New Roman"/>
          <w:b/>
          <w:szCs w:val="24"/>
        </w:rPr>
        <w:t xml:space="preserve">ΜΑΡΙΛΙΖΑ </w:t>
      </w:r>
      <w:r w:rsidRPr="0021440F">
        <w:rPr>
          <w:rFonts w:eastAsia="Times New Roman"/>
          <w:b/>
          <w:szCs w:val="24"/>
        </w:rPr>
        <w:t>ΞΕΝΟΓΙΑΝΝΑΚΟΠΟΥΛΟΥ (Υπουργός Διοικητικής Ανασυγκρότησης):</w:t>
      </w:r>
      <w:r w:rsidRPr="0021440F">
        <w:rPr>
          <w:rFonts w:eastAsia="Times New Roman"/>
          <w:szCs w:val="24"/>
        </w:rPr>
        <w:t xml:space="preserve"> </w:t>
      </w:r>
      <w:r w:rsidRPr="00CC4E82">
        <w:rPr>
          <w:rFonts w:eastAsia="Times New Roman"/>
          <w:szCs w:val="24"/>
        </w:rPr>
        <w:t>Ευχαριστώ πολύ</w:t>
      </w:r>
      <w:r>
        <w:rPr>
          <w:rFonts w:eastAsia="Times New Roman"/>
          <w:szCs w:val="24"/>
        </w:rPr>
        <w:t>, κ</w:t>
      </w:r>
      <w:r w:rsidRPr="00CC4E82">
        <w:rPr>
          <w:rFonts w:eastAsia="Times New Roman"/>
          <w:szCs w:val="24"/>
        </w:rPr>
        <w:t>ύριε Πρόεδρε</w:t>
      </w:r>
      <w:r>
        <w:rPr>
          <w:rFonts w:eastAsia="Times New Roman"/>
          <w:szCs w:val="24"/>
        </w:rPr>
        <w:t>.</w:t>
      </w:r>
    </w:p>
    <w:p w14:paraId="20A4E8E0" w14:textId="77777777" w:rsidR="005D4821" w:rsidRDefault="006B233D">
      <w:pPr>
        <w:spacing w:line="600" w:lineRule="auto"/>
        <w:ind w:firstLine="720"/>
        <w:jc w:val="both"/>
        <w:rPr>
          <w:rFonts w:eastAsia="Times New Roman"/>
          <w:szCs w:val="24"/>
        </w:rPr>
      </w:pPr>
      <w:r>
        <w:rPr>
          <w:rFonts w:eastAsia="Times New Roman"/>
          <w:szCs w:val="24"/>
        </w:rPr>
        <w:t>Κ</w:t>
      </w:r>
      <w:r w:rsidRPr="00CC4E82">
        <w:rPr>
          <w:rFonts w:eastAsia="Times New Roman"/>
          <w:szCs w:val="24"/>
        </w:rPr>
        <w:t>υρίες και κύριοι Βουλευ</w:t>
      </w:r>
      <w:r w:rsidRPr="00CC4E82">
        <w:rPr>
          <w:rFonts w:eastAsia="Times New Roman"/>
          <w:szCs w:val="24"/>
        </w:rPr>
        <w:t>τές</w:t>
      </w:r>
      <w:r w:rsidRPr="0021440F">
        <w:rPr>
          <w:rFonts w:eastAsia="Times New Roman"/>
          <w:szCs w:val="24"/>
        </w:rPr>
        <w:t>,</w:t>
      </w:r>
      <w:r w:rsidRPr="00CC4E82">
        <w:rPr>
          <w:rFonts w:eastAsia="Times New Roman"/>
          <w:szCs w:val="24"/>
        </w:rPr>
        <w:t xml:space="preserve"> η δημόσια διοίκηση βρίσκεται στην καρδιά της θεσμικής δημοκρατικής λειτουργίας και είναι πυλώνας της αναπτυξιακής προσπάθειας της χώρας μας και το βασικό στήριγμα στη λειτουργία και την αποτελεσματικότητα του κοινωνικού κράτους</w:t>
      </w:r>
      <w:r>
        <w:rPr>
          <w:rFonts w:eastAsia="Times New Roman"/>
          <w:szCs w:val="24"/>
        </w:rPr>
        <w:t>.</w:t>
      </w:r>
    </w:p>
    <w:p w14:paraId="20A4E8E1" w14:textId="77777777" w:rsidR="005D4821" w:rsidRDefault="006B233D">
      <w:pPr>
        <w:spacing w:line="600" w:lineRule="auto"/>
        <w:ind w:firstLine="720"/>
        <w:jc w:val="both"/>
        <w:rPr>
          <w:rFonts w:eastAsia="Times New Roman"/>
          <w:szCs w:val="24"/>
        </w:rPr>
      </w:pPr>
      <w:r w:rsidRPr="00CC4E82">
        <w:rPr>
          <w:rFonts w:eastAsia="Times New Roman"/>
          <w:szCs w:val="24"/>
        </w:rPr>
        <w:t>Η δημόσια διοίκηση στη</w:t>
      </w:r>
      <w:r w:rsidRPr="00CC4E82">
        <w:rPr>
          <w:rFonts w:eastAsia="Times New Roman"/>
          <w:szCs w:val="24"/>
        </w:rPr>
        <w:t xml:space="preserve"> χώρα </w:t>
      </w:r>
      <w:r>
        <w:rPr>
          <w:rFonts w:eastAsia="Times New Roman"/>
          <w:szCs w:val="24"/>
        </w:rPr>
        <w:t>μας,</w:t>
      </w:r>
      <w:r w:rsidRPr="00CC4E82">
        <w:rPr>
          <w:rFonts w:eastAsia="Times New Roman"/>
          <w:szCs w:val="24"/>
        </w:rPr>
        <w:t xml:space="preserve"> αλλά και συνολικά στην Ευρώπη την περίοδο της κρίσης και των μνημονίων </w:t>
      </w:r>
      <w:proofErr w:type="spellStart"/>
      <w:r w:rsidRPr="00CC4E82">
        <w:rPr>
          <w:rFonts w:eastAsia="Times New Roman"/>
          <w:szCs w:val="24"/>
        </w:rPr>
        <w:t>στοχοποιήθηκε</w:t>
      </w:r>
      <w:proofErr w:type="spellEnd"/>
      <w:r>
        <w:rPr>
          <w:rFonts w:eastAsia="Times New Roman"/>
          <w:szCs w:val="24"/>
        </w:rPr>
        <w:t xml:space="preserve"> και</w:t>
      </w:r>
      <w:r w:rsidRPr="00CC4E82">
        <w:rPr>
          <w:rFonts w:eastAsia="Times New Roman"/>
          <w:szCs w:val="24"/>
        </w:rPr>
        <w:t xml:space="preserve"> αποδυναμώθηκε </w:t>
      </w:r>
      <w:r>
        <w:rPr>
          <w:rFonts w:eastAsia="Times New Roman"/>
          <w:szCs w:val="24"/>
        </w:rPr>
        <w:t>τόσο</w:t>
      </w:r>
      <w:r w:rsidRPr="00CC4E82">
        <w:rPr>
          <w:rFonts w:eastAsia="Times New Roman"/>
          <w:szCs w:val="24"/>
        </w:rPr>
        <w:t xml:space="preserve"> σε επίπεδο προσωπικού </w:t>
      </w:r>
      <w:r>
        <w:rPr>
          <w:rFonts w:eastAsia="Times New Roman"/>
          <w:szCs w:val="24"/>
        </w:rPr>
        <w:lastRenderedPageBreak/>
        <w:t>όσο</w:t>
      </w:r>
      <w:r>
        <w:rPr>
          <w:rFonts w:eastAsia="Times New Roman"/>
          <w:szCs w:val="24"/>
        </w:rPr>
        <w:t xml:space="preserve"> </w:t>
      </w:r>
      <w:r w:rsidRPr="00CC4E82">
        <w:rPr>
          <w:rFonts w:eastAsia="Times New Roman"/>
          <w:szCs w:val="24"/>
        </w:rPr>
        <w:t>και σε επίπεδο δομών και λειτουργίας</w:t>
      </w:r>
      <w:r>
        <w:rPr>
          <w:rFonts w:eastAsia="Times New Roman"/>
          <w:szCs w:val="24"/>
        </w:rPr>
        <w:t>. Α</w:t>
      </w:r>
      <w:r w:rsidRPr="00CC4E82">
        <w:rPr>
          <w:rFonts w:eastAsia="Times New Roman"/>
          <w:szCs w:val="24"/>
        </w:rPr>
        <w:t>ναφέρομαι και στην Ευρωπαϊκή Ένωση</w:t>
      </w:r>
      <w:r>
        <w:rPr>
          <w:rFonts w:eastAsia="Times New Roman"/>
          <w:szCs w:val="24"/>
        </w:rPr>
        <w:t>, γ</w:t>
      </w:r>
      <w:r w:rsidRPr="00CC4E82">
        <w:rPr>
          <w:rFonts w:eastAsia="Times New Roman"/>
          <w:szCs w:val="24"/>
        </w:rPr>
        <w:t xml:space="preserve">ιατί </w:t>
      </w:r>
      <w:r>
        <w:rPr>
          <w:rFonts w:eastAsia="Times New Roman"/>
          <w:szCs w:val="24"/>
        </w:rPr>
        <w:t xml:space="preserve">με την </w:t>
      </w:r>
      <w:r w:rsidRPr="00CC4E82">
        <w:rPr>
          <w:rFonts w:eastAsia="Times New Roman"/>
          <w:szCs w:val="24"/>
        </w:rPr>
        <w:t xml:space="preserve">επικράτηση της </w:t>
      </w:r>
      <w:r w:rsidRPr="00CC4E82">
        <w:rPr>
          <w:rFonts w:eastAsia="Times New Roman"/>
          <w:szCs w:val="24"/>
        </w:rPr>
        <w:t>νεοφιλελεύθερης πολιτικής</w:t>
      </w:r>
      <w:r>
        <w:rPr>
          <w:rFonts w:eastAsia="Times New Roman"/>
          <w:szCs w:val="24"/>
        </w:rPr>
        <w:t xml:space="preserve"> και</w:t>
      </w:r>
      <w:r>
        <w:rPr>
          <w:rFonts w:eastAsia="Times New Roman"/>
          <w:szCs w:val="24"/>
        </w:rPr>
        <w:t xml:space="preserve"> τη </w:t>
      </w:r>
      <w:proofErr w:type="spellStart"/>
      <w:r>
        <w:rPr>
          <w:rFonts w:eastAsia="Times New Roman"/>
          <w:szCs w:val="24"/>
        </w:rPr>
        <w:t>θεσμοποίησή</w:t>
      </w:r>
      <w:proofErr w:type="spellEnd"/>
      <w:r w:rsidRPr="00CC4E82">
        <w:rPr>
          <w:rFonts w:eastAsia="Times New Roman"/>
          <w:szCs w:val="24"/>
        </w:rPr>
        <w:t xml:space="preserve"> της </w:t>
      </w:r>
      <w:r>
        <w:rPr>
          <w:rFonts w:eastAsia="Times New Roman"/>
          <w:szCs w:val="24"/>
        </w:rPr>
        <w:t>μ</w:t>
      </w:r>
      <w:r w:rsidRPr="00CC4E82">
        <w:rPr>
          <w:rFonts w:eastAsia="Times New Roman"/>
          <w:szCs w:val="24"/>
        </w:rPr>
        <w:t xml:space="preserve">άλιστα </w:t>
      </w:r>
      <w:r>
        <w:rPr>
          <w:rFonts w:eastAsia="Times New Roman"/>
          <w:szCs w:val="24"/>
        </w:rPr>
        <w:t>κατά τη διάρκεια της</w:t>
      </w:r>
      <w:r w:rsidRPr="00CC4E82">
        <w:rPr>
          <w:rFonts w:eastAsia="Times New Roman"/>
          <w:szCs w:val="24"/>
        </w:rPr>
        <w:t xml:space="preserve"> </w:t>
      </w:r>
      <w:r>
        <w:rPr>
          <w:rFonts w:eastAsia="Times New Roman"/>
          <w:szCs w:val="24"/>
        </w:rPr>
        <w:t>κρίσης και σε επίπεδο ευρωζώνης, αλλά και με τις αντιλήψεις που επι</w:t>
      </w:r>
      <w:r w:rsidRPr="00CC4E82">
        <w:rPr>
          <w:rFonts w:eastAsia="Times New Roman"/>
          <w:szCs w:val="24"/>
        </w:rPr>
        <w:t xml:space="preserve">κράτησαν μέσα από τα μνημόνια και επιβλήθηκαν σε όσες χώρες </w:t>
      </w:r>
      <w:r>
        <w:rPr>
          <w:rFonts w:eastAsia="Times New Roman"/>
          <w:szCs w:val="24"/>
        </w:rPr>
        <w:t>αντιμετώπιζαν</w:t>
      </w:r>
      <w:r w:rsidRPr="00CC4E82">
        <w:rPr>
          <w:rFonts w:eastAsia="Times New Roman"/>
          <w:szCs w:val="24"/>
        </w:rPr>
        <w:t xml:space="preserve"> προβλήματα από την κρίση</w:t>
      </w:r>
      <w:r>
        <w:rPr>
          <w:rFonts w:eastAsia="Times New Roman"/>
          <w:szCs w:val="24"/>
        </w:rPr>
        <w:t>,</w:t>
      </w:r>
      <w:r w:rsidRPr="00CC4E82">
        <w:rPr>
          <w:rFonts w:eastAsia="Times New Roman"/>
          <w:szCs w:val="24"/>
        </w:rPr>
        <w:t xml:space="preserve"> μεταξύ των </w:t>
      </w:r>
      <w:r w:rsidRPr="00CC4E82">
        <w:rPr>
          <w:rFonts w:eastAsia="Times New Roman"/>
          <w:szCs w:val="24"/>
        </w:rPr>
        <w:t xml:space="preserve">οποίων και η χώρα μας </w:t>
      </w:r>
      <w:r>
        <w:rPr>
          <w:rFonts w:eastAsia="Times New Roman"/>
          <w:szCs w:val="24"/>
        </w:rPr>
        <w:t>παρατηρήθηκε ακόμα και η</w:t>
      </w:r>
      <w:r w:rsidRPr="00CC4E82">
        <w:rPr>
          <w:rFonts w:eastAsia="Times New Roman"/>
          <w:szCs w:val="24"/>
        </w:rPr>
        <w:t xml:space="preserve"> ίδια </w:t>
      </w:r>
      <w:r>
        <w:rPr>
          <w:rFonts w:eastAsia="Times New Roman"/>
          <w:szCs w:val="24"/>
        </w:rPr>
        <w:t>η</w:t>
      </w:r>
      <w:r w:rsidRPr="00CC4E82">
        <w:rPr>
          <w:rFonts w:eastAsia="Times New Roman"/>
          <w:szCs w:val="24"/>
        </w:rPr>
        <w:t xml:space="preserve"> </w:t>
      </w:r>
      <w:r>
        <w:rPr>
          <w:rFonts w:eastAsia="Times New Roman"/>
          <w:szCs w:val="24"/>
        </w:rPr>
        <w:t>ε</w:t>
      </w:r>
      <w:r w:rsidRPr="00CC4E82">
        <w:rPr>
          <w:rFonts w:eastAsia="Times New Roman"/>
          <w:szCs w:val="24"/>
        </w:rPr>
        <w:t>υρωπαϊκή διοίκηση να απαξιώνεται και να αποδυναμώνεται</w:t>
      </w:r>
      <w:r>
        <w:rPr>
          <w:rFonts w:eastAsia="Times New Roman"/>
          <w:szCs w:val="24"/>
        </w:rPr>
        <w:t xml:space="preserve">. Αλλά </w:t>
      </w:r>
      <w:r>
        <w:rPr>
          <w:rFonts w:eastAsia="Times New Roman"/>
          <w:szCs w:val="24"/>
        </w:rPr>
        <w:t>παρατηρήσ</w:t>
      </w:r>
      <w:r w:rsidRPr="00CC4E82">
        <w:rPr>
          <w:rFonts w:eastAsia="Times New Roman"/>
          <w:szCs w:val="24"/>
        </w:rPr>
        <w:t xml:space="preserve">αμε και θεσμικά </w:t>
      </w:r>
      <w:r>
        <w:rPr>
          <w:rFonts w:eastAsia="Times New Roman"/>
          <w:szCs w:val="24"/>
        </w:rPr>
        <w:t>στ</w:t>
      </w:r>
      <w:r w:rsidRPr="00CC4E82">
        <w:rPr>
          <w:rFonts w:eastAsia="Times New Roman"/>
          <w:szCs w:val="24"/>
        </w:rPr>
        <w:t xml:space="preserve">η Συνθήκη της Λισαβόνας </w:t>
      </w:r>
      <w:r>
        <w:rPr>
          <w:rFonts w:eastAsia="Times New Roman"/>
          <w:szCs w:val="24"/>
        </w:rPr>
        <w:t xml:space="preserve">οι </w:t>
      </w:r>
      <w:r w:rsidRPr="00CC4E82">
        <w:rPr>
          <w:rFonts w:eastAsia="Times New Roman"/>
          <w:szCs w:val="24"/>
        </w:rPr>
        <w:t xml:space="preserve">διατάξεις </w:t>
      </w:r>
      <w:r>
        <w:rPr>
          <w:rFonts w:eastAsia="Times New Roman"/>
          <w:szCs w:val="24"/>
        </w:rPr>
        <w:t>τόσο</w:t>
      </w:r>
      <w:r>
        <w:rPr>
          <w:rFonts w:eastAsia="Times New Roman"/>
          <w:szCs w:val="24"/>
        </w:rPr>
        <w:t xml:space="preserve"> </w:t>
      </w:r>
      <w:r w:rsidRPr="00CC4E82">
        <w:rPr>
          <w:rFonts w:eastAsia="Times New Roman"/>
          <w:szCs w:val="24"/>
        </w:rPr>
        <w:t xml:space="preserve">για την κοινωνική Ευρώπη </w:t>
      </w:r>
      <w:r>
        <w:rPr>
          <w:rFonts w:eastAsia="Times New Roman"/>
          <w:szCs w:val="24"/>
        </w:rPr>
        <w:t xml:space="preserve">όσο </w:t>
      </w:r>
      <w:r w:rsidRPr="00CC4E82">
        <w:rPr>
          <w:rFonts w:eastAsia="Times New Roman"/>
          <w:szCs w:val="24"/>
        </w:rPr>
        <w:t xml:space="preserve">και </w:t>
      </w:r>
      <w:r>
        <w:rPr>
          <w:rFonts w:eastAsia="Times New Roman"/>
          <w:szCs w:val="24"/>
        </w:rPr>
        <w:t xml:space="preserve">για </w:t>
      </w:r>
      <w:r w:rsidRPr="00CC4E82">
        <w:rPr>
          <w:rFonts w:eastAsia="Times New Roman"/>
          <w:szCs w:val="24"/>
        </w:rPr>
        <w:t xml:space="preserve">τις συλλογικές </w:t>
      </w:r>
      <w:r>
        <w:rPr>
          <w:rFonts w:eastAsia="Times New Roman"/>
          <w:szCs w:val="24"/>
        </w:rPr>
        <w:t>διαπραγματεύσεις στ</w:t>
      </w:r>
      <w:r>
        <w:rPr>
          <w:rFonts w:eastAsia="Times New Roman"/>
          <w:szCs w:val="24"/>
        </w:rPr>
        <w:t xml:space="preserve">ην ουσία να παγώνουν </w:t>
      </w:r>
      <w:r w:rsidRPr="00CC4E82">
        <w:rPr>
          <w:rFonts w:eastAsia="Times New Roman"/>
          <w:szCs w:val="24"/>
        </w:rPr>
        <w:t>και πανευρωπαϊκά με ρητή αναφορά</w:t>
      </w:r>
      <w:r>
        <w:rPr>
          <w:rFonts w:eastAsia="Times New Roman"/>
          <w:szCs w:val="24"/>
        </w:rPr>
        <w:t>.</w:t>
      </w:r>
      <w:r w:rsidRPr="00CC4E82">
        <w:rPr>
          <w:rFonts w:eastAsia="Times New Roman"/>
          <w:szCs w:val="24"/>
        </w:rPr>
        <w:t xml:space="preserve"> </w:t>
      </w:r>
      <w:r>
        <w:rPr>
          <w:rFonts w:eastAsia="Times New Roman"/>
          <w:szCs w:val="24"/>
        </w:rPr>
        <w:t xml:space="preserve">Πρόκειται </w:t>
      </w:r>
      <w:r w:rsidRPr="00CC4E82">
        <w:rPr>
          <w:rFonts w:eastAsia="Times New Roman"/>
          <w:szCs w:val="24"/>
        </w:rPr>
        <w:t xml:space="preserve">για θεσμική παρεκτροπή στην Ευρωπαϊκή Ένωση στις χώρες που </w:t>
      </w:r>
      <w:r>
        <w:rPr>
          <w:rFonts w:eastAsia="Times New Roman"/>
          <w:szCs w:val="24"/>
        </w:rPr>
        <w:t>ε</w:t>
      </w:r>
      <w:r w:rsidRPr="00CC4E82">
        <w:rPr>
          <w:rFonts w:eastAsia="Times New Roman"/>
          <w:szCs w:val="24"/>
        </w:rPr>
        <w:t>φαρμόστηκαν μνημόνια</w:t>
      </w:r>
      <w:r>
        <w:rPr>
          <w:rFonts w:eastAsia="Times New Roman"/>
          <w:szCs w:val="24"/>
        </w:rPr>
        <w:t xml:space="preserve">. </w:t>
      </w:r>
    </w:p>
    <w:p w14:paraId="20A4E8E2" w14:textId="77777777" w:rsidR="005D4821" w:rsidRDefault="006B233D">
      <w:pPr>
        <w:spacing w:line="600" w:lineRule="auto"/>
        <w:ind w:firstLine="720"/>
        <w:jc w:val="both"/>
        <w:rPr>
          <w:rFonts w:eastAsia="Times New Roman"/>
          <w:szCs w:val="24"/>
        </w:rPr>
      </w:pPr>
      <w:r>
        <w:rPr>
          <w:rFonts w:eastAsia="Times New Roman"/>
          <w:szCs w:val="24"/>
        </w:rPr>
        <w:t>Κ</w:t>
      </w:r>
      <w:r w:rsidRPr="00CC4E82">
        <w:rPr>
          <w:rFonts w:eastAsia="Times New Roman"/>
          <w:szCs w:val="24"/>
        </w:rPr>
        <w:t xml:space="preserve">αι </w:t>
      </w:r>
      <w:r>
        <w:rPr>
          <w:rFonts w:eastAsia="Times New Roman"/>
          <w:szCs w:val="24"/>
        </w:rPr>
        <w:t>για το</w:t>
      </w:r>
      <w:r w:rsidRPr="00CC4E82">
        <w:rPr>
          <w:rFonts w:eastAsia="Times New Roman"/>
          <w:szCs w:val="24"/>
        </w:rPr>
        <w:t xml:space="preserve"> θέμα που συζητάμε σήμερα</w:t>
      </w:r>
      <w:r>
        <w:rPr>
          <w:rFonts w:eastAsia="Times New Roman"/>
          <w:szCs w:val="24"/>
        </w:rPr>
        <w:t xml:space="preserve"> η </w:t>
      </w:r>
      <w:r w:rsidRPr="00CC4E82">
        <w:rPr>
          <w:rFonts w:eastAsia="Times New Roman"/>
          <w:szCs w:val="24"/>
        </w:rPr>
        <w:t xml:space="preserve">Συνθήκη της Λισαβόνας είχε συγκεκριμένη </w:t>
      </w:r>
      <w:r>
        <w:rPr>
          <w:rFonts w:eastAsia="Times New Roman"/>
          <w:szCs w:val="24"/>
        </w:rPr>
        <w:t>διάταξη</w:t>
      </w:r>
      <w:r w:rsidRPr="00CC4E82">
        <w:rPr>
          <w:rFonts w:eastAsia="Times New Roman"/>
          <w:szCs w:val="24"/>
        </w:rPr>
        <w:t xml:space="preserve"> </w:t>
      </w:r>
      <w:r w:rsidRPr="00CC4E82">
        <w:rPr>
          <w:rFonts w:eastAsia="Times New Roman"/>
          <w:szCs w:val="24"/>
        </w:rPr>
        <w:t>για τις υπηρεσίες δημο</w:t>
      </w:r>
      <w:r w:rsidRPr="00CC4E82">
        <w:rPr>
          <w:rFonts w:eastAsia="Times New Roman"/>
          <w:szCs w:val="24"/>
        </w:rPr>
        <w:t xml:space="preserve">σίου συμφέροντος και για την ανάγκη </w:t>
      </w:r>
      <w:r>
        <w:rPr>
          <w:rFonts w:eastAsia="Times New Roman"/>
          <w:szCs w:val="24"/>
        </w:rPr>
        <w:t xml:space="preserve">σύνταξης </w:t>
      </w:r>
      <w:r w:rsidRPr="00CC4E82">
        <w:rPr>
          <w:rFonts w:eastAsia="Times New Roman"/>
          <w:szCs w:val="24"/>
        </w:rPr>
        <w:t>ευρωπαϊκών διατά</w:t>
      </w:r>
      <w:r w:rsidRPr="00CC4E82">
        <w:rPr>
          <w:rFonts w:eastAsia="Times New Roman"/>
          <w:szCs w:val="24"/>
        </w:rPr>
        <w:lastRenderedPageBreak/>
        <w:t>ξεων</w:t>
      </w:r>
      <w:r>
        <w:rPr>
          <w:rFonts w:eastAsia="Times New Roman"/>
          <w:szCs w:val="24"/>
        </w:rPr>
        <w:t>,</w:t>
      </w:r>
      <w:r w:rsidRPr="00CC4E82">
        <w:rPr>
          <w:rFonts w:eastAsia="Times New Roman"/>
          <w:szCs w:val="24"/>
        </w:rPr>
        <w:t xml:space="preserve"> που να προασπίζουν το</w:t>
      </w:r>
      <w:r>
        <w:rPr>
          <w:rFonts w:eastAsia="Times New Roman"/>
          <w:szCs w:val="24"/>
        </w:rPr>
        <w:t>ν</w:t>
      </w:r>
      <w:r w:rsidRPr="00CC4E82">
        <w:rPr>
          <w:rFonts w:eastAsia="Times New Roman"/>
          <w:szCs w:val="24"/>
        </w:rPr>
        <w:t xml:space="preserve"> ρόλο και την αποστολή της δημόσιας διοίκησης ευρωπαϊκά</w:t>
      </w:r>
      <w:r>
        <w:rPr>
          <w:rFonts w:eastAsia="Times New Roman"/>
          <w:szCs w:val="24"/>
        </w:rPr>
        <w:t>,</w:t>
      </w:r>
      <w:r w:rsidRPr="00CC4E82">
        <w:rPr>
          <w:rFonts w:eastAsia="Times New Roman"/>
          <w:szCs w:val="24"/>
        </w:rPr>
        <w:t xml:space="preserve"> </w:t>
      </w:r>
      <w:r>
        <w:rPr>
          <w:rFonts w:eastAsia="Times New Roman"/>
          <w:szCs w:val="24"/>
        </w:rPr>
        <w:t xml:space="preserve">όσον αφορά </w:t>
      </w:r>
      <w:r w:rsidRPr="00CC4E82">
        <w:rPr>
          <w:rFonts w:eastAsia="Times New Roman"/>
          <w:szCs w:val="24"/>
        </w:rPr>
        <w:t>τις δημόσιες υπηρεσίες στην Ευρώπη</w:t>
      </w:r>
      <w:r>
        <w:rPr>
          <w:rFonts w:eastAsia="Times New Roman"/>
          <w:szCs w:val="24"/>
        </w:rPr>
        <w:t>.</w:t>
      </w:r>
      <w:r w:rsidRPr="00CC4E82">
        <w:rPr>
          <w:rFonts w:eastAsia="Times New Roman"/>
          <w:szCs w:val="24"/>
        </w:rPr>
        <w:t xml:space="preserve"> </w:t>
      </w:r>
    </w:p>
    <w:p w14:paraId="20A4E8E3" w14:textId="77777777" w:rsidR="005D4821" w:rsidRDefault="006B233D">
      <w:pPr>
        <w:spacing w:line="600" w:lineRule="auto"/>
        <w:ind w:firstLine="720"/>
        <w:jc w:val="both"/>
        <w:rPr>
          <w:rFonts w:eastAsia="Times New Roman"/>
          <w:szCs w:val="24"/>
        </w:rPr>
      </w:pPr>
      <w:r>
        <w:rPr>
          <w:rFonts w:eastAsia="Times New Roman"/>
          <w:szCs w:val="24"/>
        </w:rPr>
        <w:t>Α</w:t>
      </w:r>
      <w:r w:rsidRPr="007A3380">
        <w:rPr>
          <w:rFonts w:eastAsia="Times New Roman"/>
          <w:szCs w:val="24"/>
        </w:rPr>
        <w:t>υτ</w:t>
      </w:r>
      <w:r>
        <w:rPr>
          <w:rFonts w:eastAsia="Times New Roman"/>
          <w:szCs w:val="24"/>
        </w:rPr>
        <w:t>ή</w:t>
      </w:r>
      <w:r w:rsidRPr="007A3380">
        <w:rPr>
          <w:rFonts w:eastAsia="Times New Roman"/>
          <w:szCs w:val="24"/>
        </w:rPr>
        <w:t xml:space="preserve"> ήταν μία άλλη διάταξη</w:t>
      </w:r>
      <w:r>
        <w:rPr>
          <w:rFonts w:eastAsia="Times New Roman"/>
          <w:szCs w:val="24"/>
        </w:rPr>
        <w:t>,</w:t>
      </w:r>
      <w:r w:rsidRPr="007A3380">
        <w:rPr>
          <w:rFonts w:eastAsia="Times New Roman"/>
          <w:szCs w:val="24"/>
        </w:rPr>
        <w:t xml:space="preserve"> ένα άλλο κεφάλαιο της </w:t>
      </w:r>
      <w:r>
        <w:rPr>
          <w:rFonts w:eastAsia="Times New Roman"/>
          <w:szCs w:val="24"/>
        </w:rPr>
        <w:t>Σ</w:t>
      </w:r>
      <w:r w:rsidRPr="007A3380">
        <w:rPr>
          <w:rFonts w:eastAsia="Times New Roman"/>
          <w:szCs w:val="24"/>
        </w:rPr>
        <w:t xml:space="preserve">υνθήκης της Λισαβόνας που </w:t>
      </w:r>
      <w:r>
        <w:rPr>
          <w:rFonts w:eastAsia="Times New Roman"/>
          <w:szCs w:val="24"/>
        </w:rPr>
        <w:t>ο</w:t>
      </w:r>
      <w:r w:rsidRPr="007A3380">
        <w:rPr>
          <w:rFonts w:eastAsia="Times New Roman"/>
          <w:szCs w:val="24"/>
        </w:rPr>
        <w:t>υσιαστικά απενεργοποιήθηκε</w:t>
      </w:r>
      <w:r>
        <w:rPr>
          <w:rFonts w:eastAsia="Times New Roman"/>
          <w:szCs w:val="24"/>
        </w:rPr>
        <w:t>.</w:t>
      </w:r>
      <w:r w:rsidRPr="007A3380">
        <w:rPr>
          <w:rFonts w:eastAsia="Times New Roman"/>
          <w:szCs w:val="24"/>
        </w:rPr>
        <w:t xml:space="preserve"> </w:t>
      </w:r>
      <w:r>
        <w:rPr>
          <w:rFonts w:eastAsia="Times New Roman"/>
          <w:szCs w:val="24"/>
        </w:rPr>
        <w:t>Γ</w:t>
      </w:r>
      <w:r w:rsidRPr="007A3380">
        <w:rPr>
          <w:rFonts w:eastAsia="Times New Roman"/>
          <w:szCs w:val="24"/>
        </w:rPr>
        <w:t>ι</w:t>
      </w:r>
      <w:r>
        <w:rPr>
          <w:rFonts w:eastAsia="Times New Roman"/>
          <w:szCs w:val="24"/>
        </w:rPr>
        <w:t xml:space="preserve">’ </w:t>
      </w:r>
      <w:r w:rsidRPr="007A3380">
        <w:rPr>
          <w:rFonts w:eastAsia="Times New Roman"/>
          <w:szCs w:val="24"/>
        </w:rPr>
        <w:t xml:space="preserve">αυτό </w:t>
      </w:r>
      <w:r>
        <w:rPr>
          <w:rFonts w:eastAsia="Times New Roman"/>
          <w:szCs w:val="24"/>
        </w:rPr>
        <w:t>έχει</w:t>
      </w:r>
      <w:r w:rsidRPr="007A3380">
        <w:rPr>
          <w:rFonts w:eastAsia="Times New Roman"/>
          <w:szCs w:val="24"/>
        </w:rPr>
        <w:t xml:space="preserve"> και ιδιαίτερη σημασία </w:t>
      </w:r>
      <w:r>
        <w:rPr>
          <w:rFonts w:eastAsia="Times New Roman"/>
          <w:szCs w:val="24"/>
        </w:rPr>
        <w:t>που σήμερα συ</w:t>
      </w:r>
      <w:r w:rsidRPr="007A3380">
        <w:rPr>
          <w:rFonts w:eastAsia="Times New Roman"/>
          <w:szCs w:val="24"/>
        </w:rPr>
        <w:t>ζητάμε αυτό το σχέδιο νόμου</w:t>
      </w:r>
      <w:r>
        <w:rPr>
          <w:rFonts w:eastAsia="Times New Roman"/>
          <w:szCs w:val="24"/>
        </w:rPr>
        <w:t>,</w:t>
      </w:r>
      <w:r w:rsidRPr="007A3380">
        <w:rPr>
          <w:rFonts w:eastAsia="Times New Roman"/>
          <w:szCs w:val="24"/>
        </w:rPr>
        <w:t xml:space="preserve"> </w:t>
      </w:r>
      <w:r>
        <w:rPr>
          <w:rFonts w:eastAsia="Times New Roman"/>
          <w:szCs w:val="24"/>
        </w:rPr>
        <w:t xml:space="preserve">δεδομένου ότι </w:t>
      </w:r>
      <w:r>
        <w:rPr>
          <w:rFonts w:eastAsia="Times New Roman"/>
          <w:szCs w:val="24"/>
        </w:rPr>
        <w:t>χθες</w:t>
      </w:r>
      <w:r w:rsidRPr="007A3380">
        <w:rPr>
          <w:rFonts w:eastAsia="Times New Roman"/>
          <w:szCs w:val="24"/>
        </w:rPr>
        <w:t xml:space="preserve"> </w:t>
      </w:r>
      <w:r>
        <w:rPr>
          <w:rFonts w:eastAsia="Times New Roman"/>
          <w:szCs w:val="24"/>
        </w:rPr>
        <w:t>σ</w:t>
      </w:r>
      <w:r w:rsidRPr="007A3380">
        <w:rPr>
          <w:rFonts w:eastAsia="Times New Roman"/>
          <w:szCs w:val="24"/>
        </w:rPr>
        <w:t xml:space="preserve">το </w:t>
      </w:r>
      <w:r>
        <w:rPr>
          <w:rFonts w:eastAsia="Times New Roman"/>
          <w:szCs w:val="24"/>
        </w:rPr>
        <w:t>Υ</w:t>
      </w:r>
      <w:r w:rsidRPr="007A3380">
        <w:rPr>
          <w:rFonts w:eastAsia="Times New Roman"/>
          <w:szCs w:val="24"/>
        </w:rPr>
        <w:t xml:space="preserve">πουργικό </w:t>
      </w:r>
      <w:r>
        <w:rPr>
          <w:rFonts w:eastAsia="Times New Roman"/>
          <w:szCs w:val="24"/>
        </w:rPr>
        <w:t>Σ</w:t>
      </w:r>
      <w:r w:rsidRPr="007A3380">
        <w:rPr>
          <w:rFonts w:eastAsia="Times New Roman"/>
          <w:szCs w:val="24"/>
        </w:rPr>
        <w:t xml:space="preserve">υμβούλιο ο </w:t>
      </w:r>
      <w:r>
        <w:rPr>
          <w:rFonts w:eastAsia="Times New Roman"/>
          <w:szCs w:val="24"/>
        </w:rPr>
        <w:t>Π</w:t>
      </w:r>
      <w:r w:rsidRPr="007A3380">
        <w:rPr>
          <w:rFonts w:eastAsia="Times New Roman"/>
          <w:szCs w:val="24"/>
        </w:rPr>
        <w:t>ρωθυπουργός</w:t>
      </w:r>
      <w:r>
        <w:rPr>
          <w:rFonts w:eastAsia="Times New Roman"/>
          <w:szCs w:val="24"/>
        </w:rPr>
        <w:t xml:space="preserve"> </w:t>
      </w:r>
      <w:r w:rsidRPr="007A3380">
        <w:rPr>
          <w:rFonts w:eastAsia="Times New Roman"/>
          <w:szCs w:val="24"/>
        </w:rPr>
        <w:t xml:space="preserve">ανακοίνωσε την αύξηση </w:t>
      </w:r>
      <w:r>
        <w:rPr>
          <w:rFonts w:eastAsia="Times New Roman"/>
          <w:szCs w:val="24"/>
        </w:rPr>
        <w:t>τ</w:t>
      </w:r>
      <w:r w:rsidRPr="007A3380">
        <w:rPr>
          <w:rFonts w:eastAsia="Times New Roman"/>
          <w:szCs w:val="24"/>
        </w:rPr>
        <w:t>ου κατώτατου μισθού</w:t>
      </w:r>
      <w:r>
        <w:rPr>
          <w:rFonts w:eastAsia="Times New Roman"/>
          <w:szCs w:val="24"/>
        </w:rPr>
        <w:t>,</w:t>
      </w:r>
      <w:r w:rsidRPr="007A3380">
        <w:rPr>
          <w:rFonts w:eastAsia="Times New Roman"/>
          <w:szCs w:val="24"/>
        </w:rPr>
        <w:t xml:space="preserve"> μετά από </w:t>
      </w:r>
      <w:r>
        <w:rPr>
          <w:rFonts w:eastAsia="Times New Roman"/>
          <w:szCs w:val="24"/>
        </w:rPr>
        <w:t>δέκα</w:t>
      </w:r>
      <w:r w:rsidRPr="007A3380">
        <w:rPr>
          <w:rFonts w:eastAsia="Times New Roman"/>
          <w:szCs w:val="24"/>
        </w:rPr>
        <w:t xml:space="preserve"> χρόνια </w:t>
      </w:r>
      <w:r w:rsidRPr="007A3380">
        <w:rPr>
          <w:rFonts w:eastAsia="Times New Roman"/>
          <w:szCs w:val="24"/>
        </w:rPr>
        <w:t>μειώσεων</w:t>
      </w:r>
      <w:r>
        <w:rPr>
          <w:rFonts w:eastAsia="Times New Roman"/>
          <w:szCs w:val="24"/>
        </w:rPr>
        <w:t>,</w:t>
      </w:r>
      <w:r w:rsidRPr="007A3380">
        <w:rPr>
          <w:rFonts w:eastAsia="Times New Roman"/>
          <w:szCs w:val="24"/>
        </w:rPr>
        <w:t xml:space="preserve"> </w:t>
      </w:r>
      <w:r>
        <w:rPr>
          <w:rFonts w:eastAsia="Times New Roman"/>
          <w:szCs w:val="24"/>
        </w:rPr>
        <w:t xml:space="preserve">σε συνδυασμό φυσικά με την </w:t>
      </w:r>
      <w:proofErr w:type="spellStart"/>
      <w:r>
        <w:rPr>
          <w:rFonts w:eastAsia="Times New Roman"/>
          <w:szCs w:val="24"/>
        </w:rPr>
        <w:t>επανε</w:t>
      </w:r>
      <w:r>
        <w:rPr>
          <w:rFonts w:eastAsia="Times New Roman"/>
          <w:szCs w:val="24"/>
        </w:rPr>
        <w:t>νεργοποίηση</w:t>
      </w:r>
      <w:proofErr w:type="spellEnd"/>
      <w:r w:rsidRPr="007A3380">
        <w:rPr>
          <w:rFonts w:eastAsia="Times New Roman"/>
          <w:szCs w:val="24"/>
        </w:rPr>
        <w:t xml:space="preserve"> των συλλογικών διαπραγματεύσεων</w:t>
      </w:r>
      <w:r>
        <w:rPr>
          <w:rFonts w:eastAsia="Times New Roman"/>
          <w:szCs w:val="24"/>
        </w:rPr>
        <w:t xml:space="preserve">. </w:t>
      </w:r>
      <w:r w:rsidRPr="007A3380">
        <w:rPr>
          <w:rFonts w:eastAsia="Times New Roman"/>
          <w:szCs w:val="24"/>
        </w:rPr>
        <w:t xml:space="preserve"> </w:t>
      </w:r>
    </w:p>
    <w:p w14:paraId="20A4E8E4" w14:textId="77777777" w:rsidR="005D4821" w:rsidRDefault="006B233D">
      <w:pPr>
        <w:spacing w:line="600" w:lineRule="auto"/>
        <w:ind w:firstLine="720"/>
        <w:jc w:val="both"/>
        <w:rPr>
          <w:rFonts w:eastAsia="Times New Roman"/>
          <w:szCs w:val="24"/>
        </w:rPr>
      </w:pPr>
      <w:r>
        <w:rPr>
          <w:rFonts w:eastAsia="Times New Roman"/>
          <w:szCs w:val="24"/>
        </w:rPr>
        <w:t>Χαίρομαι πραγματικά που συζητάμε σήμερα εδώ και γι’</w:t>
      </w:r>
      <w:r w:rsidRPr="007A3380">
        <w:rPr>
          <w:rFonts w:eastAsia="Times New Roman"/>
          <w:szCs w:val="24"/>
        </w:rPr>
        <w:t xml:space="preserve"> αυτή την πτυχή </w:t>
      </w:r>
      <w:r>
        <w:rPr>
          <w:rFonts w:eastAsia="Times New Roman"/>
          <w:szCs w:val="24"/>
        </w:rPr>
        <w:t xml:space="preserve">των σημαντικών πολιτικών </w:t>
      </w:r>
      <w:r w:rsidRPr="007A3380">
        <w:rPr>
          <w:rFonts w:eastAsia="Times New Roman"/>
          <w:szCs w:val="24"/>
        </w:rPr>
        <w:t>που αφορούν την ανάπτυξη και το κοινωνικό κράτος και είναι στην ίδια λογική</w:t>
      </w:r>
      <w:r w:rsidRPr="007A3380">
        <w:rPr>
          <w:rFonts w:eastAsia="Times New Roman"/>
          <w:szCs w:val="24"/>
        </w:rPr>
        <w:t xml:space="preserve"> και στρατηγική της </w:t>
      </w:r>
      <w:r>
        <w:rPr>
          <w:rFonts w:eastAsia="Times New Roman"/>
          <w:szCs w:val="24"/>
        </w:rPr>
        <w:t>Κ</w:t>
      </w:r>
      <w:r w:rsidRPr="007A3380">
        <w:rPr>
          <w:rFonts w:eastAsia="Times New Roman"/>
          <w:szCs w:val="24"/>
        </w:rPr>
        <w:t>υβέρνησης</w:t>
      </w:r>
      <w:r>
        <w:rPr>
          <w:rFonts w:eastAsia="Times New Roman"/>
          <w:szCs w:val="24"/>
        </w:rPr>
        <w:t>,</w:t>
      </w:r>
      <w:r w:rsidRPr="007A3380">
        <w:rPr>
          <w:rFonts w:eastAsia="Times New Roman"/>
          <w:szCs w:val="24"/>
        </w:rPr>
        <w:t xml:space="preserve"> </w:t>
      </w:r>
      <w:r>
        <w:rPr>
          <w:rFonts w:eastAsia="Times New Roman"/>
          <w:szCs w:val="24"/>
        </w:rPr>
        <w:t>ό</w:t>
      </w:r>
      <w:r w:rsidRPr="007A3380">
        <w:rPr>
          <w:rFonts w:eastAsia="Times New Roman"/>
          <w:szCs w:val="24"/>
        </w:rPr>
        <w:t xml:space="preserve">σον αφορά το μέλλον της </w:t>
      </w:r>
      <w:r>
        <w:rPr>
          <w:rFonts w:eastAsia="Times New Roman"/>
          <w:szCs w:val="24"/>
        </w:rPr>
        <w:t>δ</w:t>
      </w:r>
      <w:r w:rsidRPr="007A3380">
        <w:rPr>
          <w:rFonts w:eastAsia="Times New Roman"/>
          <w:szCs w:val="24"/>
        </w:rPr>
        <w:t xml:space="preserve">ημόσιας </w:t>
      </w:r>
      <w:r>
        <w:rPr>
          <w:rFonts w:eastAsia="Times New Roman"/>
          <w:szCs w:val="24"/>
        </w:rPr>
        <w:t>δ</w:t>
      </w:r>
      <w:r w:rsidRPr="007A3380">
        <w:rPr>
          <w:rFonts w:eastAsia="Times New Roman"/>
          <w:szCs w:val="24"/>
        </w:rPr>
        <w:t>ιοίκησης σε αυτή τη νέα εποχή</w:t>
      </w:r>
      <w:r>
        <w:rPr>
          <w:rFonts w:eastAsia="Times New Roman"/>
          <w:szCs w:val="24"/>
        </w:rPr>
        <w:t>. Πλέον</w:t>
      </w:r>
      <w:r w:rsidRPr="007A3380">
        <w:rPr>
          <w:rFonts w:eastAsia="Times New Roman"/>
          <w:szCs w:val="24"/>
        </w:rPr>
        <w:t xml:space="preserve"> ανακτούμε την κυριαρχία </w:t>
      </w:r>
      <w:r>
        <w:rPr>
          <w:rFonts w:eastAsia="Times New Roman"/>
          <w:szCs w:val="24"/>
        </w:rPr>
        <w:t>μας,</w:t>
      </w:r>
      <w:r w:rsidRPr="007A3380">
        <w:rPr>
          <w:rFonts w:eastAsia="Times New Roman"/>
          <w:szCs w:val="24"/>
        </w:rPr>
        <w:t xml:space="preserve"> καθορίζουμε την πολιτική μας και έχουμε επιλογές</w:t>
      </w:r>
      <w:r>
        <w:rPr>
          <w:rFonts w:eastAsia="Times New Roman"/>
          <w:szCs w:val="24"/>
        </w:rPr>
        <w:t>,</w:t>
      </w:r>
      <w:r w:rsidRPr="007A3380">
        <w:rPr>
          <w:rFonts w:eastAsia="Times New Roman"/>
          <w:szCs w:val="24"/>
        </w:rPr>
        <w:t xml:space="preserve"> </w:t>
      </w:r>
      <w:r>
        <w:rPr>
          <w:rFonts w:eastAsia="Times New Roman"/>
          <w:szCs w:val="24"/>
        </w:rPr>
        <w:t>ό</w:t>
      </w:r>
      <w:r w:rsidRPr="007A3380">
        <w:rPr>
          <w:rFonts w:eastAsia="Times New Roman"/>
          <w:szCs w:val="24"/>
        </w:rPr>
        <w:t xml:space="preserve">σον αφορά τη </w:t>
      </w:r>
      <w:r>
        <w:rPr>
          <w:rFonts w:eastAsia="Times New Roman"/>
          <w:szCs w:val="24"/>
        </w:rPr>
        <w:t>δ</w:t>
      </w:r>
      <w:r w:rsidRPr="007A3380">
        <w:rPr>
          <w:rFonts w:eastAsia="Times New Roman"/>
          <w:szCs w:val="24"/>
        </w:rPr>
        <w:t xml:space="preserve">ημόσια </w:t>
      </w:r>
      <w:r>
        <w:rPr>
          <w:rFonts w:eastAsia="Times New Roman"/>
          <w:szCs w:val="24"/>
        </w:rPr>
        <w:t>δ</w:t>
      </w:r>
      <w:r w:rsidRPr="007A3380">
        <w:rPr>
          <w:rFonts w:eastAsia="Times New Roman"/>
          <w:szCs w:val="24"/>
        </w:rPr>
        <w:t>ιοίκηση</w:t>
      </w:r>
      <w:r>
        <w:rPr>
          <w:rFonts w:eastAsia="Times New Roman"/>
          <w:szCs w:val="24"/>
        </w:rPr>
        <w:t>.</w:t>
      </w:r>
    </w:p>
    <w:p w14:paraId="20A4E8E5" w14:textId="77777777" w:rsidR="005D4821" w:rsidRDefault="006B233D">
      <w:pPr>
        <w:spacing w:line="600" w:lineRule="auto"/>
        <w:ind w:firstLine="720"/>
        <w:jc w:val="both"/>
        <w:rPr>
          <w:rFonts w:eastAsia="Times New Roman"/>
          <w:szCs w:val="24"/>
        </w:rPr>
      </w:pPr>
      <w:r>
        <w:rPr>
          <w:rFonts w:eastAsia="Times New Roman"/>
          <w:szCs w:val="24"/>
        </w:rPr>
        <w:lastRenderedPageBreak/>
        <w:t>Μ</w:t>
      </w:r>
      <w:r w:rsidRPr="007A3380">
        <w:rPr>
          <w:rFonts w:eastAsia="Times New Roman"/>
          <w:szCs w:val="24"/>
        </w:rPr>
        <w:t xml:space="preserve">ετά τις εκλογές του 2015 η </w:t>
      </w:r>
      <w:r>
        <w:rPr>
          <w:rFonts w:eastAsia="Times New Roman"/>
          <w:szCs w:val="24"/>
        </w:rPr>
        <w:t>Κ</w:t>
      </w:r>
      <w:r w:rsidRPr="007A3380">
        <w:rPr>
          <w:rFonts w:eastAsia="Times New Roman"/>
          <w:szCs w:val="24"/>
        </w:rPr>
        <w:t xml:space="preserve">υβέρνηση του ΣΥΡΙΖΑ βρήκε τη </w:t>
      </w:r>
      <w:r>
        <w:rPr>
          <w:rFonts w:eastAsia="Times New Roman"/>
          <w:szCs w:val="24"/>
        </w:rPr>
        <w:t>δ</w:t>
      </w:r>
      <w:r w:rsidRPr="007A3380">
        <w:rPr>
          <w:rFonts w:eastAsia="Times New Roman"/>
          <w:szCs w:val="24"/>
        </w:rPr>
        <w:t xml:space="preserve">ημόσια </w:t>
      </w:r>
      <w:r>
        <w:rPr>
          <w:rFonts w:eastAsia="Times New Roman"/>
          <w:szCs w:val="24"/>
        </w:rPr>
        <w:t>δ</w:t>
      </w:r>
      <w:r w:rsidRPr="007A3380">
        <w:rPr>
          <w:rFonts w:eastAsia="Times New Roman"/>
          <w:szCs w:val="24"/>
        </w:rPr>
        <w:t xml:space="preserve">ιοίκηση τραυματισμένη και </w:t>
      </w:r>
      <w:r>
        <w:rPr>
          <w:rFonts w:eastAsia="Times New Roman"/>
          <w:szCs w:val="24"/>
        </w:rPr>
        <w:t>με</w:t>
      </w:r>
      <w:r w:rsidRPr="007A3380">
        <w:rPr>
          <w:rFonts w:eastAsia="Times New Roman"/>
          <w:szCs w:val="24"/>
        </w:rPr>
        <w:t xml:space="preserve"> μία σειρά τεράστια προβλήματα</w:t>
      </w:r>
      <w:r>
        <w:rPr>
          <w:rFonts w:eastAsia="Times New Roman"/>
          <w:szCs w:val="24"/>
        </w:rPr>
        <w:t>, αλλά πάνω απ’</w:t>
      </w:r>
      <w:r w:rsidRPr="007A3380">
        <w:rPr>
          <w:rFonts w:eastAsia="Times New Roman"/>
          <w:szCs w:val="24"/>
        </w:rPr>
        <w:t xml:space="preserve"> όλα</w:t>
      </w:r>
      <w:r>
        <w:rPr>
          <w:rFonts w:eastAsia="Times New Roman"/>
          <w:szCs w:val="24"/>
        </w:rPr>
        <w:t>,</w:t>
      </w:r>
      <w:r w:rsidRPr="007A3380">
        <w:rPr>
          <w:rFonts w:eastAsia="Times New Roman"/>
          <w:szCs w:val="24"/>
        </w:rPr>
        <w:t xml:space="preserve"> με τραυματισμένη την εσωτερική συνοχή και </w:t>
      </w:r>
      <w:r>
        <w:rPr>
          <w:rFonts w:eastAsia="Times New Roman"/>
          <w:szCs w:val="24"/>
        </w:rPr>
        <w:t xml:space="preserve">την </w:t>
      </w:r>
      <w:r w:rsidRPr="007A3380">
        <w:rPr>
          <w:rFonts w:eastAsia="Times New Roman"/>
          <w:szCs w:val="24"/>
        </w:rPr>
        <w:t>εμπιστοσύνη των δημοσίων υπαλλήλων</w:t>
      </w:r>
      <w:r>
        <w:rPr>
          <w:rFonts w:eastAsia="Times New Roman"/>
          <w:szCs w:val="24"/>
        </w:rPr>
        <w:t>,</w:t>
      </w:r>
      <w:r w:rsidRPr="007A3380">
        <w:rPr>
          <w:rFonts w:eastAsia="Times New Roman"/>
          <w:szCs w:val="24"/>
        </w:rPr>
        <w:t xml:space="preserve"> μετά από </w:t>
      </w:r>
      <w:r>
        <w:rPr>
          <w:rFonts w:eastAsia="Times New Roman"/>
          <w:szCs w:val="24"/>
        </w:rPr>
        <w:t>τη</w:t>
      </w:r>
      <w:r w:rsidRPr="007A3380">
        <w:rPr>
          <w:rFonts w:eastAsia="Times New Roman"/>
          <w:szCs w:val="24"/>
        </w:rPr>
        <w:t xml:space="preserve"> δύσκολη περίοδο της κυβέρνησης Σαμαρά</w:t>
      </w:r>
      <w:r>
        <w:rPr>
          <w:rFonts w:eastAsia="Times New Roman"/>
          <w:szCs w:val="24"/>
        </w:rPr>
        <w:t>.</w:t>
      </w:r>
      <w:r w:rsidRPr="007A3380">
        <w:rPr>
          <w:rFonts w:eastAsia="Times New Roman"/>
          <w:szCs w:val="24"/>
        </w:rPr>
        <w:t xml:space="preserve"> </w:t>
      </w:r>
      <w:r>
        <w:rPr>
          <w:rFonts w:eastAsia="Times New Roman"/>
          <w:szCs w:val="24"/>
        </w:rPr>
        <w:t>Ν</w:t>
      </w:r>
      <w:r w:rsidRPr="007A3380">
        <w:rPr>
          <w:rFonts w:eastAsia="Times New Roman"/>
          <w:szCs w:val="24"/>
        </w:rPr>
        <w:t>α θυμ</w:t>
      </w:r>
      <w:r w:rsidRPr="007A3380">
        <w:rPr>
          <w:rFonts w:eastAsia="Times New Roman"/>
          <w:szCs w:val="24"/>
        </w:rPr>
        <w:t>ίσω την περίφημη διαθεσιμότητα</w:t>
      </w:r>
      <w:r>
        <w:rPr>
          <w:rFonts w:eastAsia="Times New Roman"/>
          <w:szCs w:val="24"/>
        </w:rPr>
        <w:t>,</w:t>
      </w:r>
      <w:r w:rsidRPr="007A3380">
        <w:rPr>
          <w:rFonts w:eastAsia="Times New Roman"/>
          <w:szCs w:val="24"/>
        </w:rPr>
        <w:t xml:space="preserve"> να θυμίσω τις </w:t>
      </w:r>
      <w:r>
        <w:rPr>
          <w:rFonts w:eastAsia="Times New Roman"/>
          <w:szCs w:val="24"/>
        </w:rPr>
        <w:t>τρεις χιλιάδες</w:t>
      </w:r>
      <w:r w:rsidRPr="007A3380">
        <w:rPr>
          <w:rFonts w:eastAsia="Times New Roman"/>
          <w:szCs w:val="24"/>
        </w:rPr>
        <w:t xml:space="preserve"> απολύσεις</w:t>
      </w:r>
      <w:r>
        <w:rPr>
          <w:rFonts w:eastAsia="Times New Roman"/>
          <w:szCs w:val="24"/>
        </w:rPr>
        <w:t>,</w:t>
      </w:r>
      <w:r w:rsidRPr="007A3380">
        <w:rPr>
          <w:rFonts w:eastAsia="Times New Roman"/>
          <w:szCs w:val="24"/>
        </w:rPr>
        <w:t xml:space="preserve"> να θυμίσω την περίφημη αξιολόγηση που είχε συνδεθεί με την υποχρεωτική ανεπάρκεια του 15%</w:t>
      </w:r>
      <w:r>
        <w:rPr>
          <w:rFonts w:eastAsia="Times New Roman"/>
          <w:szCs w:val="24"/>
        </w:rPr>
        <w:t>,</w:t>
      </w:r>
      <w:r w:rsidRPr="007A3380">
        <w:rPr>
          <w:rFonts w:eastAsia="Times New Roman"/>
          <w:szCs w:val="24"/>
        </w:rPr>
        <w:t xml:space="preserve"> η οποία δυσφήμισε την έννοια της αξιολόγησης</w:t>
      </w:r>
      <w:r>
        <w:rPr>
          <w:rFonts w:eastAsia="Times New Roman"/>
          <w:szCs w:val="24"/>
        </w:rPr>
        <w:t>, όλα αυτά τα θέματα</w:t>
      </w:r>
      <w:r w:rsidRPr="007A3380">
        <w:rPr>
          <w:rFonts w:eastAsia="Times New Roman"/>
          <w:szCs w:val="24"/>
        </w:rPr>
        <w:t xml:space="preserve"> που κλήθηκε να χειριστεί η </w:t>
      </w:r>
      <w:r>
        <w:rPr>
          <w:rFonts w:eastAsia="Times New Roman"/>
          <w:szCs w:val="24"/>
        </w:rPr>
        <w:t>Κ</w:t>
      </w:r>
      <w:r>
        <w:rPr>
          <w:rFonts w:eastAsia="Times New Roman"/>
          <w:szCs w:val="24"/>
        </w:rPr>
        <w:t>υβέρνηση μετά το 2015.</w:t>
      </w:r>
    </w:p>
    <w:p w14:paraId="20A4E8E6" w14:textId="77777777" w:rsidR="005D4821" w:rsidRDefault="006B233D">
      <w:pPr>
        <w:spacing w:line="600" w:lineRule="auto"/>
        <w:ind w:firstLine="720"/>
        <w:jc w:val="both"/>
        <w:rPr>
          <w:rFonts w:eastAsia="Times New Roman"/>
          <w:szCs w:val="24"/>
        </w:rPr>
      </w:pPr>
      <w:r>
        <w:rPr>
          <w:rFonts w:eastAsia="Times New Roman"/>
          <w:szCs w:val="24"/>
        </w:rPr>
        <w:t xml:space="preserve">Έτσι, η </w:t>
      </w:r>
      <w:r w:rsidRPr="007A3380">
        <w:rPr>
          <w:rFonts w:eastAsia="Times New Roman"/>
          <w:szCs w:val="24"/>
        </w:rPr>
        <w:t>κυβερνητική</w:t>
      </w:r>
      <w:r>
        <w:rPr>
          <w:rFonts w:eastAsia="Times New Roman"/>
          <w:szCs w:val="24"/>
        </w:rPr>
        <w:t xml:space="preserve"> </w:t>
      </w:r>
      <w:r w:rsidRPr="007A3380">
        <w:rPr>
          <w:rFonts w:eastAsia="Times New Roman"/>
          <w:szCs w:val="24"/>
        </w:rPr>
        <w:t>στρατηγική</w:t>
      </w:r>
      <w:r>
        <w:rPr>
          <w:rFonts w:eastAsia="Times New Roman"/>
          <w:szCs w:val="24"/>
        </w:rPr>
        <w:t>,</w:t>
      </w:r>
      <w:r w:rsidRPr="007A3380">
        <w:rPr>
          <w:rFonts w:eastAsia="Times New Roman"/>
          <w:szCs w:val="24"/>
        </w:rPr>
        <w:t xml:space="preserve"> που είναι ενιαία και έχει συνέχεια και </w:t>
      </w:r>
      <w:r>
        <w:rPr>
          <w:rFonts w:eastAsia="Times New Roman"/>
          <w:szCs w:val="24"/>
        </w:rPr>
        <w:t>στην οποία</w:t>
      </w:r>
      <w:r>
        <w:rPr>
          <w:rFonts w:eastAsia="Times New Roman"/>
          <w:szCs w:val="24"/>
        </w:rPr>
        <w:t xml:space="preserve"> </w:t>
      </w:r>
      <w:r w:rsidRPr="007A3380">
        <w:rPr>
          <w:rFonts w:eastAsia="Times New Roman"/>
          <w:szCs w:val="24"/>
        </w:rPr>
        <w:t>εντάσσεται το συγκεκριμένο σχέδιο νόμου που συζητάμε σήμερα</w:t>
      </w:r>
      <w:r>
        <w:rPr>
          <w:rFonts w:eastAsia="Times New Roman"/>
          <w:szCs w:val="24"/>
        </w:rPr>
        <w:t>,</w:t>
      </w:r>
      <w:r w:rsidRPr="007A3380">
        <w:rPr>
          <w:rFonts w:eastAsia="Times New Roman"/>
          <w:szCs w:val="24"/>
        </w:rPr>
        <w:t xml:space="preserve"> έχει τρεις φάσεις που εξελίχθηκε</w:t>
      </w:r>
      <w:r>
        <w:rPr>
          <w:rFonts w:eastAsia="Times New Roman"/>
          <w:szCs w:val="24"/>
        </w:rPr>
        <w:t>:</w:t>
      </w:r>
      <w:r w:rsidRPr="007A3380">
        <w:rPr>
          <w:rFonts w:eastAsia="Times New Roman"/>
          <w:szCs w:val="24"/>
        </w:rPr>
        <w:t xml:space="preserve"> </w:t>
      </w:r>
    </w:p>
    <w:p w14:paraId="20A4E8E7" w14:textId="77777777" w:rsidR="005D4821" w:rsidRDefault="006B233D">
      <w:pPr>
        <w:spacing w:line="600" w:lineRule="auto"/>
        <w:ind w:firstLine="720"/>
        <w:jc w:val="both"/>
        <w:rPr>
          <w:rFonts w:eastAsia="Times New Roman"/>
          <w:szCs w:val="24"/>
        </w:rPr>
      </w:pPr>
      <w:r>
        <w:rPr>
          <w:rFonts w:eastAsia="Times New Roman"/>
          <w:szCs w:val="24"/>
        </w:rPr>
        <w:t>Σ</w:t>
      </w:r>
      <w:r w:rsidRPr="007A3380">
        <w:rPr>
          <w:rFonts w:eastAsia="Times New Roman"/>
          <w:szCs w:val="24"/>
        </w:rPr>
        <w:t xml:space="preserve">την </w:t>
      </w:r>
      <w:r>
        <w:rPr>
          <w:rFonts w:eastAsia="Times New Roman"/>
          <w:szCs w:val="24"/>
        </w:rPr>
        <w:t>πρώτη φάση, το 20</w:t>
      </w:r>
      <w:r w:rsidRPr="007A3380">
        <w:rPr>
          <w:rFonts w:eastAsia="Times New Roman"/>
          <w:szCs w:val="24"/>
        </w:rPr>
        <w:t>15</w:t>
      </w:r>
      <w:r>
        <w:rPr>
          <w:rFonts w:eastAsia="Times New Roman"/>
          <w:szCs w:val="24"/>
        </w:rPr>
        <w:t>,</w:t>
      </w:r>
      <w:r w:rsidRPr="007A3380">
        <w:rPr>
          <w:rFonts w:eastAsia="Times New Roman"/>
          <w:szCs w:val="24"/>
        </w:rPr>
        <w:t xml:space="preserve"> ήταν η ώρα της αποκατάστασης </w:t>
      </w:r>
      <w:r w:rsidRPr="007A3380">
        <w:rPr>
          <w:rFonts w:eastAsia="Times New Roman"/>
          <w:szCs w:val="24"/>
        </w:rPr>
        <w:t>των αδικιών</w:t>
      </w:r>
      <w:r>
        <w:rPr>
          <w:rFonts w:eastAsia="Times New Roman"/>
          <w:szCs w:val="24"/>
        </w:rPr>
        <w:t>,</w:t>
      </w:r>
      <w:r w:rsidRPr="007A3380">
        <w:rPr>
          <w:rFonts w:eastAsia="Times New Roman"/>
          <w:szCs w:val="24"/>
        </w:rPr>
        <w:t xml:space="preserve"> της </w:t>
      </w:r>
      <w:proofErr w:type="spellStart"/>
      <w:r w:rsidRPr="007A3380">
        <w:rPr>
          <w:rFonts w:eastAsia="Times New Roman"/>
          <w:szCs w:val="24"/>
        </w:rPr>
        <w:t>επαναπρόσληψης</w:t>
      </w:r>
      <w:proofErr w:type="spellEnd"/>
      <w:r w:rsidRPr="007A3380">
        <w:rPr>
          <w:rFonts w:eastAsia="Times New Roman"/>
          <w:szCs w:val="24"/>
        </w:rPr>
        <w:t xml:space="preserve"> των απολυμένων</w:t>
      </w:r>
      <w:r>
        <w:rPr>
          <w:rFonts w:eastAsia="Times New Roman"/>
          <w:szCs w:val="24"/>
        </w:rPr>
        <w:t>,</w:t>
      </w:r>
      <w:r w:rsidRPr="007A3380">
        <w:rPr>
          <w:rFonts w:eastAsia="Times New Roman"/>
          <w:szCs w:val="24"/>
        </w:rPr>
        <w:t xml:space="preserve"> της κατάργησης της διαθεσιμότητας </w:t>
      </w:r>
      <w:r>
        <w:rPr>
          <w:rFonts w:eastAsia="Times New Roman"/>
          <w:szCs w:val="24"/>
        </w:rPr>
        <w:t>-να θυμίσω</w:t>
      </w:r>
      <w:r w:rsidRPr="007A3380">
        <w:rPr>
          <w:rFonts w:eastAsia="Times New Roman"/>
          <w:szCs w:val="24"/>
        </w:rPr>
        <w:t xml:space="preserve"> ότι τότε </w:t>
      </w:r>
      <w:r>
        <w:rPr>
          <w:rFonts w:eastAsia="Times New Roman"/>
          <w:szCs w:val="24"/>
        </w:rPr>
        <w:t xml:space="preserve">μετά τις εκλογές </w:t>
      </w:r>
      <w:r w:rsidRPr="007A3380">
        <w:rPr>
          <w:rFonts w:eastAsia="Times New Roman"/>
          <w:szCs w:val="24"/>
        </w:rPr>
        <w:t xml:space="preserve">ισχυριζόταν </w:t>
      </w:r>
      <w:r>
        <w:rPr>
          <w:rFonts w:eastAsia="Times New Roman"/>
          <w:szCs w:val="24"/>
        </w:rPr>
        <w:t>η</w:t>
      </w:r>
      <w:r w:rsidRPr="007A3380">
        <w:rPr>
          <w:rFonts w:eastAsia="Times New Roman"/>
          <w:szCs w:val="24"/>
        </w:rPr>
        <w:t xml:space="preserve"> </w:t>
      </w:r>
      <w:r>
        <w:rPr>
          <w:rFonts w:eastAsia="Times New Roman"/>
          <w:szCs w:val="24"/>
        </w:rPr>
        <w:t>Α</w:t>
      </w:r>
      <w:r w:rsidRPr="007A3380">
        <w:rPr>
          <w:rFonts w:eastAsia="Times New Roman"/>
          <w:szCs w:val="24"/>
        </w:rPr>
        <w:t>ντιπολίτευση ότι δεν μπορεί να υπάρξει τέτοιου είδους κατάργηση</w:t>
      </w:r>
      <w:r>
        <w:rPr>
          <w:rFonts w:eastAsia="Times New Roman"/>
          <w:szCs w:val="24"/>
        </w:rPr>
        <w:t>,</w:t>
      </w:r>
      <w:r w:rsidRPr="007A3380">
        <w:rPr>
          <w:rFonts w:eastAsia="Times New Roman"/>
          <w:szCs w:val="24"/>
        </w:rPr>
        <w:t xml:space="preserve"> </w:t>
      </w:r>
      <w:r>
        <w:rPr>
          <w:rFonts w:eastAsia="Times New Roman"/>
          <w:szCs w:val="24"/>
        </w:rPr>
        <w:t>κι</w:t>
      </w:r>
      <w:r w:rsidRPr="007A3380">
        <w:rPr>
          <w:rFonts w:eastAsia="Times New Roman"/>
          <w:szCs w:val="24"/>
        </w:rPr>
        <w:t xml:space="preserve"> </w:t>
      </w:r>
      <w:r>
        <w:rPr>
          <w:rFonts w:eastAsia="Times New Roman"/>
          <w:szCs w:val="24"/>
        </w:rPr>
        <w:t>όμως</w:t>
      </w:r>
      <w:r w:rsidRPr="007A3380">
        <w:rPr>
          <w:rFonts w:eastAsia="Times New Roman"/>
          <w:szCs w:val="24"/>
        </w:rPr>
        <w:t xml:space="preserve"> έγινε εφικτό</w:t>
      </w:r>
      <w:r>
        <w:rPr>
          <w:rFonts w:eastAsia="Times New Roman"/>
          <w:szCs w:val="24"/>
        </w:rPr>
        <w:t>-</w:t>
      </w:r>
      <w:r w:rsidRPr="007A3380">
        <w:rPr>
          <w:rFonts w:eastAsia="Times New Roman"/>
          <w:szCs w:val="24"/>
        </w:rPr>
        <w:t xml:space="preserve"> </w:t>
      </w:r>
      <w:r>
        <w:rPr>
          <w:rFonts w:eastAsia="Times New Roman"/>
          <w:szCs w:val="24"/>
        </w:rPr>
        <w:t>κ</w:t>
      </w:r>
      <w:r w:rsidRPr="007A3380">
        <w:rPr>
          <w:rFonts w:eastAsia="Times New Roman"/>
          <w:szCs w:val="24"/>
        </w:rPr>
        <w:t>αι φυσικά</w:t>
      </w:r>
      <w:r>
        <w:rPr>
          <w:rFonts w:eastAsia="Times New Roman"/>
          <w:szCs w:val="24"/>
        </w:rPr>
        <w:t>,</w:t>
      </w:r>
      <w:r w:rsidRPr="007A3380">
        <w:rPr>
          <w:rFonts w:eastAsia="Times New Roman"/>
          <w:szCs w:val="24"/>
        </w:rPr>
        <w:t xml:space="preserve"> να </w:t>
      </w:r>
      <w:r w:rsidRPr="007A3380">
        <w:rPr>
          <w:rFonts w:eastAsia="Times New Roman"/>
          <w:szCs w:val="24"/>
        </w:rPr>
        <w:lastRenderedPageBreak/>
        <w:t>μπορέσει να αποκατασ</w:t>
      </w:r>
      <w:r w:rsidRPr="007A3380">
        <w:rPr>
          <w:rFonts w:eastAsia="Times New Roman"/>
          <w:szCs w:val="24"/>
        </w:rPr>
        <w:t xml:space="preserve">ταθεί η στοιχειώδης εμπιστοσύνη ξανά στο εσωτερικό της </w:t>
      </w:r>
      <w:r>
        <w:rPr>
          <w:rFonts w:eastAsia="Times New Roman"/>
          <w:szCs w:val="24"/>
        </w:rPr>
        <w:t>δ</w:t>
      </w:r>
      <w:r w:rsidRPr="007A3380">
        <w:rPr>
          <w:rFonts w:eastAsia="Times New Roman"/>
          <w:szCs w:val="24"/>
        </w:rPr>
        <w:t xml:space="preserve">ημόσιας </w:t>
      </w:r>
      <w:r>
        <w:rPr>
          <w:rFonts w:eastAsia="Times New Roman"/>
          <w:szCs w:val="24"/>
        </w:rPr>
        <w:t>δ</w:t>
      </w:r>
      <w:r w:rsidRPr="007A3380">
        <w:rPr>
          <w:rFonts w:eastAsia="Times New Roman"/>
          <w:szCs w:val="24"/>
        </w:rPr>
        <w:t>ιοίκησης</w:t>
      </w:r>
      <w:r>
        <w:rPr>
          <w:rFonts w:eastAsia="Times New Roman"/>
          <w:szCs w:val="24"/>
        </w:rPr>
        <w:t>.</w:t>
      </w:r>
    </w:p>
    <w:p w14:paraId="20A4E8E8" w14:textId="77777777" w:rsidR="005D4821" w:rsidRDefault="006B233D">
      <w:pPr>
        <w:spacing w:line="600" w:lineRule="auto"/>
        <w:ind w:firstLine="720"/>
        <w:jc w:val="both"/>
        <w:rPr>
          <w:rFonts w:eastAsia="Times New Roman"/>
          <w:szCs w:val="24"/>
        </w:rPr>
      </w:pPr>
      <w:r>
        <w:rPr>
          <w:rFonts w:eastAsia="Times New Roman"/>
          <w:szCs w:val="24"/>
        </w:rPr>
        <w:t>Στη</w:t>
      </w:r>
      <w:r w:rsidRPr="007A3380">
        <w:rPr>
          <w:rFonts w:eastAsia="Times New Roman"/>
          <w:szCs w:val="24"/>
        </w:rPr>
        <w:t xml:space="preserve"> δεύτερη φάση</w:t>
      </w:r>
      <w:r>
        <w:rPr>
          <w:rFonts w:eastAsia="Times New Roman"/>
          <w:szCs w:val="24"/>
        </w:rPr>
        <w:t>,</w:t>
      </w:r>
      <w:r w:rsidRPr="007A3380">
        <w:rPr>
          <w:rFonts w:eastAsia="Times New Roman"/>
          <w:szCs w:val="24"/>
        </w:rPr>
        <w:t xml:space="preserve"> από το 2016 μέχρι το 2018</w:t>
      </w:r>
      <w:r>
        <w:rPr>
          <w:rFonts w:eastAsia="Times New Roman"/>
          <w:szCs w:val="24"/>
        </w:rPr>
        <w:t>,</w:t>
      </w:r>
      <w:r w:rsidRPr="007A3380">
        <w:rPr>
          <w:rFonts w:eastAsia="Times New Roman"/>
          <w:szCs w:val="24"/>
        </w:rPr>
        <w:t xml:space="preserve"> </w:t>
      </w:r>
      <w:proofErr w:type="spellStart"/>
      <w:r>
        <w:rPr>
          <w:rFonts w:eastAsia="Times New Roman"/>
          <w:szCs w:val="24"/>
        </w:rPr>
        <w:t>πρόκριμα</w:t>
      </w:r>
      <w:proofErr w:type="spellEnd"/>
      <w:r>
        <w:rPr>
          <w:rFonts w:eastAsia="Times New Roman"/>
          <w:szCs w:val="24"/>
        </w:rPr>
        <w:t xml:space="preserve"> αποτελούσε η</w:t>
      </w:r>
      <w:r w:rsidRPr="007A3380">
        <w:rPr>
          <w:rFonts w:eastAsia="Times New Roman"/>
          <w:szCs w:val="24"/>
        </w:rPr>
        <w:t xml:space="preserve"> θεσμική κατοχύρωση των αλλαγών</w:t>
      </w:r>
      <w:r>
        <w:rPr>
          <w:rFonts w:eastAsia="Times New Roman"/>
          <w:szCs w:val="24"/>
        </w:rPr>
        <w:t>.</w:t>
      </w:r>
      <w:r w:rsidRPr="007A3380">
        <w:rPr>
          <w:rFonts w:eastAsia="Times New Roman"/>
          <w:szCs w:val="24"/>
        </w:rPr>
        <w:t xml:space="preserve"> </w:t>
      </w:r>
      <w:r>
        <w:rPr>
          <w:rFonts w:eastAsia="Times New Roman"/>
          <w:szCs w:val="24"/>
        </w:rPr>
        <w:t>Και γι’</w:t>
      </w:r>
      <w:r>
        <w:rPr>
          <w:rFonts w:eastAsia="Times New Roman"/>
          <w:szCs w:val="24"/>
        </w:rPr>
        <w:t xml:space="preserve"> </w:t>
      </w:r>
      <w:r>
        <w:rPr>
          <w:rFonts w:eastAsia="Times New Roman"/>
          <w:szCs w:val="24"/>
        </w:rPr>
        <w:t xml:space="preserve">αυτό, θεσμοθετήθηκαν οι δύο κρίσιμοι και σημαντικοί νόμοι </w:t>
      </w:r>
      <w:r>
        <w:rPr>
          <w:rFonts w:eastAsia="Times New Roman"/>
          <w:szCs w:val="24"/>
        </w:rPr>
        <w:t xml:space="preserve">του 2016, </w:t>
      </w:r>
      <w:r>
        <w:rPr>
          <w:rFonts w:eastAsia="Times New Roman"/>
          <w:szCs w:val="24"/>
        </w:rPr>
        <w:t xml:space="preserve">με </w:t>
      </w:r>
      <w:r>
        <w:rPr>
          <w:rFonts w:eastAsia="Times New Roman"/>
          <w:szCs w:val="24"/>
        </w:rPr>
        <w:t>σκοπό να προβούν σ</w:t>
      </w:r>
      <w:r w:rsidRPr="007A3380">
        <w:rPr>
          <w:rFonts w:eastAsia="Times New Roman"/>
          <w:szCs w:val="24"/>
        </w:rPr>
        <w:t xml:space="preserve">τις αναγκαίες εκείνες αλλαγές </w:t>
      </w:r>
      <w:r>
        <w:rPr>
          <w:rFonts w:eastAsia="Times New Roman"/>
          <w:szCs w:val="24"/>
        </w:rPr>
        <w:t>ό</w:t>
      </w:r>
      <w:r w:rsidRPr="007A3380">
        <w:rPr>
          <w:rFonts w:eastAsia="Times New Roman"/>
          <w:szCs w:val="24"/>
        </w:rPr>
        <w:t>σον αφορά την ανεξαρτησία</w:t>
      </w:r>
      <w:r>
        <w:rPr>
          <w:rFonts w:eastAsia="Times New Roman"/>
          <w:szCs w:val="24"/>
        </w:rPr>
        <w:t>,</w:t>
      </w:r>
      <w:r w:rsidRPr="007A3380">
        <w:rPr>
          <w:rFonts w:eastAsia="Times New Roman"/>
          <w:szCs w:val="24"/>
        </w:rPr>
        <w:t xml:space="preserve"> την αξιοκρατία της </w:t>
      </w:r>
      <w:r>
        <w:rPr>
          <w:rFonts w:eastAsia="Times New Roman"/>
          <w:szCs w:val="24"/>
        </w:rPr>
        <w:t>δ</w:t>
      </w:r>
      <w:r w:rsidRPr="007A3380">
        <w:rPr>
          <w:rFonts w:eastAsia="Times New Roman"/>
          <w:szCs w:val="24"/>
        </w:rPr>
        <w:t xml:space="preserve">ημόσιας </w:t>
      </w:r>
      <w:r>
        <w:rPr>
          <w:rFonts w:eastAsia="Times New Roman"/>
          <w:szCs w:val="24"/>
        </w:rPr>
        <w:t>δ</w:t>
      </w:r>
      <w:r w:rsidRPr="007A3380">
        <w:rPr>
          <w:rFonts w:eastAsia="Times New Roman"/>
          <w:szCs w:val="24"/>
        </w:rPr>
        <w:t>ιοίκησης</w:t>
      </w:r>
      <w:r>
        <w:rPr>
          <w:rFonts w:eastAsia="Times New Roman"/>
          <w:szCs w:val="24"/>
        </w:rPr>
        <w:t>,</w:t>
      </w:r>
      <w:r w:rsidRPr="007A3380">
        <w:rPr>
          <w:rFonts w:eastAsia="Times New Roman"/>
          <w:szCs w:val="24"/>
        </w:rPr>
        <w:t xml:space="preserve"> τη σύγχρονη λειτουργία κ</w:t>
      </w:r>
      <w:r>
        <w:rPr>
          <w:rFonts w:eastAsia="Times New Roman"/>
          <w:szCs w:val="24"/>
        </w:rPr>
        <w:t xml:space="preserve">αι να αποκαταστήσουν </w:t>
      </w:r>
      <w:r>
        <w:rPr>
          <w:rFonts w:eastAsia="Times New Roman"/>
          <w:szCs w:val="24"/>
        </w:rPr>
        <w:t xml:space="preserve">την </w:t>
      </w:r>
      <w:r w:rsidRPr="007A3380">
        <w:rPr>
          <w:rFonts w:eastAsia="Times New Roman"/>
          <w:szCs w:val="24"/>
        </w:rPr>
        <w:t>κανονικότητα στην εσωτερική λειτουργία</w:t>
      </w:r>
      <w:r>
        <w:rPr>
          <w:rFonts w:eastAsia="Times New Roman"/>
          <w:szCs w:val="24"/>
        </w:rPr>
        <w:t>,</w:t>
      </w:r>
      <w:r w:rsidRPr="007A3380">
        <w:rPr>
          <w:rFonts w:eastAsia="Times New Roman"/>
          <w:szCs w:val="24"/>
        </w:rPr>
        <w:t xml:space="preserve"> </w:t>
      </w:r>
      <w:r>
        <w:rPr>
          <w:rFonts w:eastAsia="Times New Roman"/>
          <w:szCs w:val="24"/>
        </w:rPr>
        <w:t xml:space="preserve">αναφορικά με </w:t>
      </w:r>
      <w:r w:rsidRPr="007A3380">
        <w:rPr>
          <w:rFonts w:eastAsia="Times New Roman"/>
          <w:szCs w:val="24"/>
        </w:rPr>
        <w:t>τα θέματα της κρίσ</w:t>
      </w:r>
      <w:r>
        <w:rPr>
          <w:rFonts w:eastAsia="Times New Roman"/>
          <w:szCs w:val="24"/>
        </w:rPr>
        <w:t>εω</w:t>
      </w:r>
      <w:r>
        <w:rPr>
          <w:rFonts w:eastAsia="Times New Roman"/>
          <w:szCs w:val="24"/>
        </w:rPr>
        <w:t>ς</w:t>
      </w:r>
      <w:r w:rsidRPr="007A3380">
        <w:rPr>
          <w:rFonts w:eastAsia="Times New Roman"/>
          <w:szCs w:val="24"/>
        </w:rPr>
        <w:t xml:space="preserve"> των προϊσταμένων </w:t>
      </w:r>
      <w:r w:rsidRPr="007A3380">
        <w:rPr>
          <w:rFonts w:eastAsia="Times New Roman"/>
          <w:szCs w:val="24"/>
        </w:rPr>
        <w:t>και της επιλογής του προσωπικού</w:t>
      </w:r>
      <w:r>
        <w:rPr>
          <w:rFonts w:eastAsia="Times New Roman"/>
          <w:szCs w:val="24"/>
        </w:rPr>
        <w:t>.</w:t>
      </w:r>
    </w:p>
    <w:p w14:paraId="20A4E8E9" w14:textId="77777777" w:rsidR="005D4821" w:rsidRDefault="006B233D">
      <w:pPr>
        <w:spacing w:line="600" w:lineRule="auto"/>
        <w:ind w:firstLine="720"/>
        <w:jc w:val="both"/>
        <w:rPr>
          <w:rFonts w:eastAsia="Times New Roman"/>
          <w:szCs w:val="24"/>
        </w:rPr>
      </w:pPr>
      <w:r>
        <w:rPr>
          <w:rFonts w:eastAsia="Times New Roman"/>
          <w:szCs w:val="24"/>
        </w:rPr>
        <w:t>Παρατηρήσ</w:t>
      </w:r>
      <w:r>
        <w:rPr>
          <w:rFonts w:eastAsia="Times New Roman"/>
          <w:szCs w:val="24"/>
        </w:rPr>
        <w:t>αμε σημαντικούς θεσμούς να</w:t>
      </w:r>
      <w:r w:rsidRPr="007A3380">
        <w:rPr>
          <w:rFonts w:eastAsia="Times New Roman"/>
          <w:szCs w:val="24"/>
        </w:rPr>
        <w:t xml:space="preserve"> </w:t>
      </w:r>
      <w:r>
        <w:rPr>
          <w:rFonts w:eastAsia="Times New Roman"/>
          <w:szCs w:val="24"/>
        </w:rPr>
        <w:t>συστήνο</w:t>
      </w:r>
      <w:r w:rsidRPr="007A3380">
        <w:rPr>
          <w:rFonts w:eastAsia="Times New Roman"/>
          <w:szCs w:val="24"/>
        </w:rPr>
        <w:t>νται εκείνη την περίοδο</w:t>
      </w:r>
      <w:r>
        <w:rPr>
          <w:rFonts w:eastAsia="Times New Roman"/>
          <w:szCs w:val="24"/>
        </w:rPr>
        <w:t>,</w:t>
      </w:r>
      <w:r w:rsidRPr="007A3380">
        <w:rPr>
          <w:rFonts w:eastAsia="Times New Roman"/>
          <w:szCs w:val="24"/>
        </w:rPr>
        <w:t xml:space="preserve"> όπως είναι η κινητικότητα</w:t>
      </w:r>
      <w:r>
        <w:rPr>
          <w:rFonts w:eastAsia="Times New Roman"/>
          <w:szCs w:val="24"/>
        </w:rPr>
        <w:t>,</w:t>
      </w:r>
      <w:r w:rsidRPr="007A3380">
        <w:rPr>
          <w:rFonts w:eastAsia="Times New Roman"/>
          <w:szCs w:val="24"/>
        </w:rPr>
        <w:t xml:space="preserve"> όπως είναι ο θεσμός που θέλει να απαλλάξει από την πολιτική </w:t>
      </w:r>
      <w:proofErr w:type="spellStart"/>
      <w:r w:rsidRPr="007A3380">
        <w:rPr>
          <w:rFonts w:eastAsia="Times New Roman"/>
          <w:szCs w:val="24"/>
        </w:rPr>
        <w:t>κηδεμόνευση</w:t>
      </w:r>
      <w:proofErr w:type="spellEnd"/>
      <w:r w:rsidRPr="007A3380">
        <w:rPr>
          <w:rFonts w:eastAsia="Times New Roman"/>
          <w:szCs w:val="24"/>
        </w:rPr>
        <w:t xml:space="preserve"> τη </w:t>
      </w:r>
      <w:r>
        <w:rPr>
          <w:rFonts w:eastAsia="Times New Roman"/>
          <w:szCs w:val="24"/>
        </w:rPr>
        <w:t>δ</w:t>
      </w:r>
      <w:r w:rsidRPr="007A3380">
        <w:rPr>
          <w:rFonts w:eastAsia="Times New Roman"/>
          <w:szCs w:val="24"/>
        </w:rPr>
        <w:t>ιοίκηση</w:t>
      </w:r>
      <w:r>
        <w:rPr>
          <w:rFonts w:eastAsia="Times New Roman"/>
          <w:szCs w:val="24"/>
        </w:rPr>
        <w:t>,</w:t>
      </w:r>
      <w:r w:rsidRPr="007A3380">
        <w:rPr>
          <w:rFonts w:eastAsia="Times New Roman"/>
          <w:szCs w:val="24"/>
        </w:rPr>
        <w:t xml:space="preserve"> θεσπίζοντας έναν </w:t>
      </w:r>
      <w:r>
        <w:rPr>
          <w:rFonts w:eastAsia="Times New Roman"/>
          <w:szCs w:val="24"/>
        </w:rPr>
        <w:t>ε</w:t>
      </w:r>
      <w:r w:rsidRPr="007A3380">
        <w:rPr>
          <w:rFonts w:eastAsia="Times New Roman"/>
          <w:szCs w:val="24"/>
        </w:rPr>
        <w:t>υρωπαϊκό θεσμό</w:t>
      </w:r>
      <w:r>
        <w:rPr>
          <w:rFonts w:eastAsia="Times New Roman"/>
          <w:szCs w:val="24"/>
        </w:rPr>
        <w:t>,</w:t>
      </w:r>
      <w:r w:rsidRPr="007A3380">
        <w:rPr>
          <w:rFonts w:eastAsia="Times New Roman"/>
          <w:szCs w:val="24"/>
        </w:rPr>
        <w:t xml:space="preserve"> που ισχύε</w:t>
      </w:r>
      <w:r w:rsidRPr="007A3380">
        <w:rPr>
          <w:rFonts w:eastAsia="Times New Roman"/>
          <w:szCs w:val="24"/>
        </w:rPr>
        <w:t>ι σε πάρα πολ</w:t>
      </w:r>
      <w:r>
        <w:rPr>
          <w:rFonts w:eastAsia="Times New Roman"/>
          <w:szCs w:val="24"/>
        </w:rPr>
        <w:t>λά</w:t>
      </w:r>
      <w:r w:rsidRPr="007A3380">
        <w:rPr>
          <w:rFonts w:eastAsia="Times New Roman"/>
          <w:szCs w:val="24"/>
        </w:rPr>
        <w:t xml:space="preserve"> </w:t>
      </w:r>
      <w:r>
        <w:rPr>
          <w:rFonts w:eastAsia="Times New Roman"/>
          <w:szCs w:val="24"/>
        </w:rPr>
        <w:t>ε</w:t>
      </w:r>
      <w:r w:rsidRPr="007A3380">
        <w:rPr>
          <w:rFonts w:eastAsia="Times New Roman"/>
          <w:szCs w:val="24"/>
        </w:rPr>
        <w:t>υρωπαϊκά κράτη και στην Ευρωπαϊκή Επιτροπή</w:t>
      </w:r>
      <w:r>
        <w:rPr>
          <w:rFonts w:eastAsia="Times New Roman"/>
          <w:szCs w:val="24"/>
        </w:rPr>
        <w:t>,</w:t>
      </w:r>
      <w:r w:rsidRPr="007A3380">
        <w:rPr>
          <w:rFonts w:eastAsia="Times New Roman"/>
          <w:szCs w:val="24"/>
        </w:rPr>
        <w:t xml:space="preserve"> </w:t>
      </w:r>
      <w:r>
        <w:rPr>
          <w:rFonts w:eastAsia="Times New Roman"/>
          <w:szCs w:val="24"/>
        </w:rPr>
        <w:t xml:space="preserve">τον θεσμό </w:t>
      </w:r>
      <w:r w:rsidRPr="007A3380">
        <w:rPr>
          <w:rFonts w:eastAsia="Times New Roman"/>
          <w:szCs w:val="24"/>
        </w:rPr>
        <w:t xml:space="preserve">των </w:t>
      </w:r>
      <w:r>
        <w:rPr>
          <w:rFonts w:eastAsia="Times New Roman"/>
          <w:szCs w:val="24"/>
        </w:rPr>
        <w:t>δ</w:t>
      </w:r>
      <w:r w:rsidRPr="007A3380">
        <w:rPr>
          <w:rFonts w:eastAsia="Times New Roman"/>
          <w:szCs w:val="24"/>
        </w:rPr>
        <w:t xml:space="preserve">ιοικητικών και </w:t>
      </w:r>
      <w:r>
        <w:rPr>
          <w:rFonts w:eastAsia="Times New Roman"/>
          <w:szCs w:val="24"/>
        </w:rPr>
        <w:t>τ</w:t>
      </w:r>
      <w:r w:rsidRPr="007A3380">
        <w:rPr>
          <w:rFonts w:eastAsia="Times New Roman"/>
          <w:szCs w:val="24"/>
        </w:rPr>
        <w:t xml:space="preserve">ομεακών </w:t>
      </w:r>
      <w:r>
        <w:rPr>
          <w:rFonts w:eastAsia="Times New Roman"/>
          <w:szCs w:val="24"/>
        </w:rPr>
        <w:t>γ</w:t>
      </w:r>
      <w:r w:rsidRPr="007A3380">
        <w:rPr>
          <w:rFonts w:eastAsia="Times New Roman"/>
          <w:szCs w:val="24"/>
        </w:rPr>
        <w:t>ραμματέων</w:t>
      </w:r>
      <w:r>
        <w:rPr>
          <w:rFonts w:eastAsia="Times New Roman"/>
          <w:szCs w:val="24"/>
        </w:rPr>
        <w:t>,</w:t>
      </w:r>
      <w:r w:rsidRPr="007A3380">
        <w:rPr>
          <w:rFonts w:eastAsia="Times New Roman"/>
          <w:szCs w:val="24"/>
        </w:rPr>
        <w:t xml:space="preserve"> ως πυραμίδα της </w:t>
      </w:r>
      <w:r>
        <w:rPr>
          <w:rFonts w:eastAsia="Times New Roman"/>
          <w:szCs w:val="24"/>
        </w:rPr>
        <w:t>δ</w:t>
      </w:r>
      <w:r w:rsidRPr="007A3380">
        <w:rPr>
          <w:rFonts w:eastAsia="Times New Roman"/>
          <w:szCs w:val="24"/>
        </w:rPr>
        <w:t>ιοίκησης</w:t>
      </w:r>
      <w:r>
        <w:rPr>
          <w:rFonts w:eastAsia="Times New Roman"/>
          <w:szCs w:val="24"/>
        </w:rPr>
        <w:t>,</w:t>
      </w:r>
      <w:r w:rsidRPr="007A3380">
        <w:rPr>
          <w:rFonts w:eastAsia="Times New Roman"/>
          <w:szCs w:val="24"/>
        </w:rPr>
        <w:t xml:space="preserve"> οι οποίοι θα έχουν θεσμική μνήμη και συνέχεια</w:t>
      </w:r>
      <w:r>
        <w:rPr>
          <w:rFonts w:eastAsia="Times New Roman"/>
          <w:szCs w:val="24"/>
        </w:rPr>
        <w:t>, όπως φυσικά</w:t>
      </w:r>
      <w:r w:rsidRPr="007A3380">
        <w:rPr>
          <w:rFonts w:eastAsia="Times New Roman"/>
          <w:szCs w:val="24"/>
        </w:rPr>
        <w:t xml:space="preserve"> και τα θέματα των ψηφιακών οργανογραμμά</w:t>
      </w:r>
      <w:r w:rsidRPr="007A3380">
        <w:rPr>
          <w:rFonts w:eastAsia="Times New Roman"/>
          <w:szCs w:val="24"/>
        </w:rPr>
        <w:lastRenderedPageBreak/>
        <w:t>των</w:t>
      </w:r>
      <w:r>
        <w:rPr>
          <w:rFonts w:eastAsia="Times New Roman"/>
          <w:szCs w:val="24"/>
        </w:rPr>
        <w:t>,</w:t>
      </w:r>
      <w:r w:rsidRPr="007A3380">
        <w:rPr>
          <w:rFonts w:eastAsia="Times New Roman"/>
          <w:szCs w:val="24"/>
        </w:rPr>
        <w:t xml:space="preserve"> των περιγραμμάτων θέσεων και της διαχείρισης του ανθρώπινου δυναμικού</w:t>
      </w:r>
      <w:r>
        <w:rPr>
          <w:rFonts w:eastAsia="Times New Roman"/>
          <w:szCs w:val="24"/>
        </w:rPr>
        <w:t>,</w:t>
      </w:r>
      <w:r w:rsidRPr="007A3380">
        <w:rPr>
          <w:rFonts w:eastAsia="Times New Roman"/>
          <w:szCs w:val="24"/>
        </w:rPr>
        <w:t xml:space="preserve"> του πλούτου της </w:t>
      </w:r>
      <w:r>
        <w:rPr>
          <w:rFonts w:eastAsia="Times New Roman"/>
          <w:szCs w:val="24"/>
        </w:rPr>
        <w:t>δ</w:t>
      </w:r>
      <w:r w:rsidRPr="007A3380">
        <w:rPr>
          <w:rFonts w:eastAsia="Times New Roman"/>
          <w:szCs w:val="24"/>
        </w:rPr>
        <w:t xml:space="preserve">ημόσιας </w:t>
      </w:r>
      <w:r>
        <w:rPr>
          <w:rFonts w:eastAsia="Times New Roman"/>
          <w:szCs w:val="24"/>
        </w:rPr>
        <w:t>δ</w:t>
      </w:r>
      <w:r w:rsidRPr="007A3380">
        <w:rPr>
          <w:rFonts w:eastAsia="Times New Roman"/>
          <w:szCs w:val="24"/>
        </w:rPr>
        <w:t>ιοίκησης</w:t>
      </w:r>
      <w:r>
        <w:rPr>
          <w:rFonts w:eastAsia="Times New Roman"/>
          <w:szCs w:val="24"/>
        </w:rPr>
        <w:t>,</w:t>
      </w:r>
      <w:r w:rsidRPr="007A3380">
        <w:rPr>
          <w:rFonts w:eastAsia="Times New Roman"/>
          <w:szCs w:val="24"/>
        </w:rPr>
        <w:t xml:space="preserve"> με </w:t>
      </w:r>
      <w:r>
        <w:rPr>
          <w:rFonts w:eastAsia="Times New Roman"/>
          <w:szCs w:val="24"/>
        </w:rPr>
        <w:t>έναν</w:t>
      </w:r>
      <w:r w:rsidRPr="007A3380">
        <w:rPr>
          <w:rFonts w:eastAsia="Times New Roman"/>
          <w:szCs w:val="24"/>
        </w:rPr>
        <w:t xml:space="preserve"> σύγχρονο και αποτελεσματικό τρόπο</w:t>
      </w:r>
      <w:r>
        <w:rPr>
          <w:rFonts w:eastAsia="Times New Roman"/>
          <w:szCs w:val="24"/>
        </w:rPr>
        <w:t>,</w:t>
      </w:r>
      <w:r w:rsidRPr="007A3380">
        <w:rPr>
          <w:rFonts w:eastAsia="Times New Roman"/>
          <w:szCs w:val="24"/>
        </w:rPr>
        <w:t xml:space="preserve"> που να λαμβάνει υπ</w:t>
      </w:r>
      <w:r>
        <w:rPr>
          <w:rFonts w:eastAsia="Times New Roman"/>
          <w:szCs w:val="24"/>
        </w:rPr>
        <w:t xml:space="preserve">’ </w:t>
      </w:r>
      <w:proofErr w:type="spellStart"/>
      <w:r w:rsidRPr="007A3380">
        <w:rPr>
          <w:rFonts w:eastAsia="Times New Roman"/>
          <w:szCs w:val="24"/>
        </w:rPr>
        <w:t>όψ</w:t>
      </w:r>
      <w:r>
        <w:rPr>
          <w:rFonts w:eastAsia="Times New Roman"/>
          <w:szCs w:val="24"/>
        </w:rPr>
        <w:t>ιν</w:t>
      </w:r>
      <w:proofErr w:type="spellEnd"/>
      <w:r w:rsidRPr="007A3380">
        <w:rPr>
          <w:rFonts w:eastAsia="Times New Roman"/>
          <w:szCs w:val="24"/>
        </w:rPr>
        <w:t xml:space="preserve"> και τις ανάγκες των δημ</w:t>
      </w:r>
      <w:r>
        <w:rPr>
          <w:rFonts w:eastAsia="Times New Roman"/>
          <w:szCs w:val="24"/>
        </w:rPr>
        <w:t>ο</w:t>
      </w:r>
      <w:r w:rsidRPr="007A3380">
        <w:rPr>
          <w:rFonts w:eastAsia="Times New Roman"/>
          <w:szCs w:val="24"/>
        </w:rPr>
        <w:t>σ</w:t>
      </w:r>
      <w:r>
        <w:rPr>
          <w:rFonts w:eastAsia="Times New Roman"/>
          <w:szCs w:val="24"/>
        </w:rPr>
        <w:t>ί</w:t>
      </w:r>
      <w:r w:rsidRPr="007A3380">
        <w:rPr>
          <w:rFonts w:eastAsia="Times New Roman"/>
          <w:szCs w:val="24"/>
        </w:rPr>
        <w:t>ων φορέων</w:t>
      </w:r>
      <w:r>
        <w:rPr>
          <w:rFonts w:eastAsia="Times New Roman"/>
          <w:szCs w:val="24"/>
        </w:rPr>
        <w:t>,</w:t>
      </w:r>
      <w:r w:rsidRPr="007A3380">
        <w:rPr>
          <w:rFonts w:eastAsia="Times New Roman"/>
          <w:szCs w:val="24"/>
        </w:rPr>
        <w:t xml:space="preserve"> </w:t>
      </w:r>
      <w:r>
        <w:rPr>
          <w:rFonts w:eastAsia="Times New Roman"/>
          <w:szCs w:val="24"/>
        </w:rPr>
        <w:t>α</w:t>
      </w:r>
      <w:r w:rsidRPr="007A3380">
        <w:rPr>
          <w:rFonts w:eastAsia="Times New Roman"/>
          <w:szCs w:val="24"/>
        </w:rPr>
        <w:t xml:space="preserve">λλά φυσικά και τα αντίστοιχα προσόντα των </w:t>
      </w:r>
      <w:r w:rsidRPr="007A3380">
        <w:rPr>
          <w:rFonts w:eastAsia="Times New Roman"/>
          <w:szCs w:val="24"/>
        </w:rPr>
        <w:t>δημοσίων υπαλλήλων</w:t>
      </w:r>
      <w:r>
        <w:rPr>
          <w:rFonts w:eastAsia="Times New Roman"/>
          <w:szCs w:val="24"/>
        </w:rPr>
        <w:t>.</w:t>
      </w:r>
    </w:p>
    <w:p w14:paraId="20A4E8EA" w14:textId="77777777" w:rsidR="005D4821" w:rsidRDefault="006B233D">
      <w:pPr>
        <w:spacing w:line="600" w:lineRule="auto"/>
        <w:ind w:firstLine="720"/>
        <w:jc w:val="both"/>
        <w:rPr>
          <w:rFonts w:eastAsia="Times New Roman"/>
          <w:szCs w:val="24"/>
        </w:rPr>
      </w:pPr>
      <w:r w:rsidRPr="007A3380">
        <w:rPr>
          <w:rFonts w:eastAsia="Times New Roman"/>
          <w:szCs w:val="24"/>
        </w:rPr>
        <w:t xml:space="preserve"> </w:t>
      </w:r>
      <w:r>
        <w:rPr>
          <w:rFonts w:eastAsia="Times New Roman"/>
          <w:szCs w:val="24"/>
        </w:rPr>
        <w:t>Εδώ οφείλω να κάνω μία παρέμβαση και να πω, ε</w:t>
      </w:r>
      <w:r w:rsidRPr="007A3380">
        <w:rPr>
          <w:rFonts w:eastAsia="Times New Roman"/>
          <w:szCs w:val="24"/>
        </w:rPr>
        <w:t xml:space="preserve">πειδή </w:t>
      </w:r>
      <w:r>
        <w:rPr>
          <w:rFonts w:eastAsia="Times New Roman"/>
          <w:szCs w:val="24"/>
        </w:rPr>
        <w:t>α</w:t>
      </w:r>
      <w:r w:rsidRPr="007A3380">
        <w:rPr>
          <w:rFonts w:eastAsia="Times New Roman"/>
          <w:szCs w:val="24"/>
        </w:rPr>
        <w:t xml:space="preserve">ναφέρθηκε </w:t>
      </w:r>
      <w:r>
        <w:rPr>
          <w:rFonts w:eastAsia="Times New Roman"/>
          <w:szCs w:val="24"/>
        </w:rPr>
        <w:t xml:space="preserve">σε αυτό </w:t>
      </w:r>
      <w:r w:rsidRPr="007A3380">
        <w:rPr>
          <w:rFonts w:eastAsia="Times New Roman"/>
          <w:szCs w:val="24"/>
        </w:rPr>
        <w:t xml:space="preserve">ο </w:t>
      </w:r>
      <w:r>
        <w:rPr>
          <w:rFonts w:eastAsia="Times New Roman"/>
          <w:szCs w:val="24"/>
        </w:rPr>
        <w:t>ε</w:t>
      </w:r>
      <w:r w:rsidRPr="007A3380">
        <w:rPr>
          <w:rFonts w:eastAsia="Times New Roman"/>
          <w:szCs w:val="24"/>
        </w:rPr>
        <w:t>ισηγητής της Νέας Δημοκρατίας</w:t>
      </w:r>
      <w:r>
        <w:rPr>
          <w:rFonts w:eastAsia="Times New Roman"/>
          <w:szCs w:val="24"/>
        </w:rPr>
        <w:t>,</w:t>
      </w:r>
      <w:r w:rsidRPr="007A3380">
        <w:rPr>
          <w:rFonts w:eastAsia="Times New Roman"/>
          <w:szCs w:val="24"/>
        </w:rPr>
        <w:t xml:space="preserve"> ο κ</w:t>
      </w:r>
      <w:r>
        <w:rPr>
          <w:rFonts w:eastAsia="Times New Roman"/>
          <w:szCs w:val="24"/>
        </w:rPr>
        <w:t>.</w:t>
      </w:r>
      <w:r w:rsidRPr="007A3380">
        <w:rPr>
          <w:rFonts w:eastAsia="Times New Roman"/>
          <w:szCs w:val="24"/>
        </w:rPr>
        <w:t xml:space="preserve"> Γεωργαντάς</w:t>
      </w:r>
      <w:r>
        <w:rPr>
          <w:rFonts w:eastAsia="Times New Roman"/>
          <w:szCs w:val="24"/>
        </w:rPr>
        <w:t>,</w:t>
      </w:r>
      <w:r w:rsidRPr="007A3380">
        <w:rPr>
          <w:rFonts w:eastAsia="Times New Roman"/>
          <w:szCs w:val="24"/>
        </w:rPr>
        <w:t xml:space="preserve"> ότι </w:t>
      </w:r>
      <w:r>
        <w:rPr>
          <w:rFonts w:eastAsia="Times New Roman"/>
          <w:szCs w:val="24"/>
        </w:rPr>
        <w:t>ό</w:t>
      </w:r>
      <w:r w:rsidRPr="007A3380">
        <w:rPr>
          <w:rFonts w:eastAsia="Times New Roman"/>
          <w:szCs w:val="24"/>
        </w:rPr>
        <w:t xml:space="preserve">σον αφορά τη διαδικασία που είναι σε εξέλιξη στο ΑΣΕΠ για την επιλογή των </w:t>
      </w:r>
      <w:r>
        <w:rPr>
          <w:rFonts w:eastAsia="Times New Roman"/>
          <w:szCs w:val="24"/>
        </w:rPr>
        <w:t>δ</w:t>
      </w:r>
      <w:r w:rsidRPr="007A3380">
        <w:rPr>
          <w:rFonts w:eastAsia="Times New Roman"/>
          <w:szCs w:val="24"/>
        </w:rPr>
        <w:t xml:space="preserve">ιοικητικών και </w:t>
      </w:r>
      <w:r>
        <w:rPr>
          <w:rFonts w:eastAsia="Times New Roman"/>
          <w:szCs w:val="24"/>
        </w:rPr>
        <w:t>τ</w:t>
      </w:r>
      <w:r w:rsidRPr="007A3380">
        <w:rPr>
          <w:rFonts w:eastAsia="Times New Roman"/>
          <w:szCs w:val="24"/>
        </w:rPr>
        <w:t xml:space="preserve">ομεακών </w:t>
      </w:r>
      <w:r>
        <w:rPr>
          <w:rFonts w:eastAsia="Times New Roman"/>
          <w:szCs w:val="24"/>
        </w:rPr>
        <w:t>γ</w:t>
      </w:r>
      <w:r w:rsidRPr="007A3380">
        <w:rPr>
          <w:rFonts w:eastAsia="Times New Roman"/>
          <w:szCs w:val="24"/>
        </w:rPr>
        <w:t>ραμματέων</w:t>
      </w:r>
      <w:r>
        <w:rPr>
          <w:rFonts w:eastAsia="Times New Roman"/>
          <w:szCs w:val="24"/>
        </w:rPr>
        <w:t>,</w:t>
      </w:r>
      <w:r w:rsidRPr="007A3380">
        <w:rPr>
          <w:rFonts w:eastAsia="Times New Roman"/>
          <w:szCs w:val="24"/>
        </w:rPr>
        <w:t xml:space="preserve"> η </w:t>
      </w:r>
      <w:r>
        <w:rPr>
          <w:rFonts w:eastAsia="Times New Roman"/>
          <w:szCs w:val="24"/>
        </w:rPr>
        <w:t>Κ</w:t>
      </w:r>
      <w:r w:rsidRPr="007A3380">
        <w:rPr>
          <w:rFonts w:eastAsia="Times New Roman"/>
          <w:szCs w:val="24"/>
        </w:rPr>
        <w:t>υβέρνηση και η προκάτοχός μου την περασμένη άνοιξη</w:t>
      </w:r>
      <w:r>
        <w:rPr>
          <w:rFonts w:eastAsia="Times New Roman"/>
          <w:szCs w:val="24"/>
        </w:rPr>
        <w:t>,</w:t>
      </w:r>
      <w:r w:rsidRPr="007A3380">
        <w:rPr>
          <w:rFonts w:eastAsia="Times New Roman"/>
          <w:szCs w:val="24"/>
        </w:rPr>
        <w:t xml:space="preserve"> πριν ένα έτος</w:t>
      </w:r>
      <w:r>
        <w:rPr>
          <w:rFonts w:eastAsia="Times New Roman"/>
          <w:szCs w:val="24"/>
        </w:rPr>
        <w:t>,</w:t>
      </w:r>
      <w:r w:rsidRPr="007A3380">
        <w:rPr>
          <w:rFonts w:eastAsia="Times New Roman"/>
          <w:szCs w:val="24"/>
        </w:rPr>
        <w:t xml:space="preserve"> </w:t>
      </w:r>
      <w:r>
        <w:rPr>
          <w:rFonts w:eastAsia="Times New Roman"/>
          <w:szCs w:val="24"/>
        </w:rPr>
        <w:t>προέβη σε</w:t>
      </w:r>
      <w:r w:rsidRPr="007A3380">
        <w:rPr>
          <w:rFonts w:eastAsia="Times New Roman"/>
          <w:szCs w:val="24"/>
        </w:rPr>
        <w:t xml:space="preserve"> μία ανεξάρτητη εξωτερική αξιολόγηση των προκηρύξεων και </w:t>
      </w:r>
      <w:proofErr w:type="spellStart"/>
      <w:r>
        <w:rPr>
          <w:rFonts w:eastAsia="Times New Roman"/>
          <w:szCs w:val="24"/>
        </w:rPr>
        <w:t>επανα</w:t>
      </w:r>
      <w:r w:rsidRPr="007A3380">
        <w:rPr>
          <w:rFonts w:eastAsia="Times New Roman"/>
          <w:szCs w:val="24"/>
        </w:rPr>
        <w:t>προκηρύχθηκαν</w:t>
      </w:r>
      <w:proofErr w:type="spellEnd"/>
      <w:r w:rsidRPr="007A3380">
        <w:rPr>
          <w:rFonts w:eastAsia="Times New Roman"/>
          <w:szCs w:val="24"/>
        </w:rPr>
        <w:t xml:space="preserve"> </w:t>
      </w:r>
      <w:r>
        <w:rPr>
          <w:rFonts w:eastAsia="Times New Roman"/>
          <w:szCs w:val="24"/>
        </w:rPr>
        <w:t>όσες ήταν αναγκαίο</w:t>
      </w:r>
      <w:r w:rsidRPr="007A3380">
        <w:rPr>
          <w:rFonts w:eastAsia="Times New Roman"/>
          <w:szCs w:val="24"/>
        </w:rPr>
        <w:t xml:space="preserve"> βάσει της αξιολόγησης</w:t>
      </w:r>
      <w:r>
        <w:rPr>
          <w:rFonts w:eastAsia="Times New Roman"/>
          <w:szCs w:val="24"/>
        </w:rPr>
        <w:t>.</w:t>
      </w:r>
      <w:r w:rsidRPr="007A3380">
        <w:rPr>
          <w:rFonts w:eastAsia="Times New Roman"/>
          <w:szCs w:val="24"/>
        </w:rPr>
        <w:t xml:space="preserve"> </w:t>
      </w:r>
    </w:p>
    <w:p w14:paraId="20A4E8EB"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 xml:space="preserve">Σχετικά με </w:t>
      </w:r>
      <w:r w:rsidRPr="0091648C">
        <w:rPr>
          <w:rFonts w:eastAsia="Times New Roman" w:cs="Times New Roman"/>
          <w:szCs w:val="24"/>
        </w:rPr>
        <w:t xml:space="preserve">τα αποτελέσματα </w:t>
      </w:r>
      <w:r>
        <w:rPr>
          <w:rFonts w:eastAsia="Times New Roman" w:cs="Times New Roman"/>
          <w:szCs w:val="24"/>
        </w:rPr>
        <w:t xml:space="preserve">αυτής </w:t>
      </w:r>
      <w:r w:rsidRPr="0091648C">
        <w:rPr>
          <w:rFonts w:eastAsia="Times New Roman" w:cs="Times New Roman"/>
          <w:szCs w:val="24"/>
        </w:rPr>
        <w:t>της διαδικασίας</w:t>
      </w:r>
      <w:r>
        <w:rPr>
          <w:rFonts w:eastAsia="Times New Roman" w:cs="Times New Roman"/>
          <w:szCs w:val="24"/>
        </w:rPr>
        <w:t xml:space="preserve"> </w:t>
      </w:r>
      <w:r>
        <w:rPr>
          <w:rFonts w:eastAsia="Times New Roman" w:cs="Times New Roman"/>
          <w:szCs w:val="24"/>
        </w:rPr>
        <w:t xml:space="preserve">–που </w:t>
      </w:r>
      <w:r>
        <w:rPr>
          <w:rFonts w:eastAsia="Times New Roman" w:cs="Times New Roman"/>
          <w:szCs w:val="24"/>
        </w:rPr>
        <w:t>βρίσκονται στην αρμοδιότητα του</w:t>
      </w:r>
      <w:r w:rsidRPr="0091648C" w:rsidDel="006B11EC">
        <w:rPr>
          <w:rFonts w:eastAsia="Times New Roman" w:cs="Times New Roman"/>
          <w:szCs w:val="24"/>
        </w:rPr>
        <w:t xml:space="preserve"> </w:t>
      </w:r>
      <w:r w:rsidRPr="0091648C">
        <w:rPr>
          <w:rFonts w:eastAsia="Times New Roman" w:cs="Times New Roman"/>
          <w:szCs w:val="24"/>
        </w:rPr>
        <w:t>ΑΣΕΠ</w:t>
      </w:r>
      <w:r>
        <w:rPr>
          <w:rFonts w:eastAsia="Times New Roman" w:cs="Times New Roman"/>
          <w:szCs w:val="24"/>
        </w:rPr>
        <w:t xml:space="preserve"> και του ειδικού</w:t>
      </w:r>
      <w:r>
        <w:rPr>
          <w:rFonts w:eastAsia="Times New Roman" w:cs="Times New Roman"/>
          <w:szCs w:val="24"/>
        </w:rPr>
        <w:t xml:space="preserve"> συμβουλίου</w:t>
      </w:r>
      <w:r w:rsidRPr="0091648C">
        <w:rPr>
          <w:rFonts w:eastAsia="Times New Roman" w:cs="Times New Roman"/>
          <w:szCs w:val="24"/>
        </w:rPr>
        <w:t xml:space="preserve"> επιλογής προϊσταμένων στις δύο του συνθέσεις</w:t>
      </w:r>
      <w:r>
        <w:rPr>
          <w:rFonts w:eastAsia="Times New Roman" w:cs="Times New Roman"/>
          <w:szCs w:val="24"/>
        </w:rPr>
        <w:t>, η οποία</w:t>
      </w:r>
      <w:r w:rsidRPr="0091648C">
        <w:rPr>
          <w:rFonts w:eastAsia="Times New Roman" w:cs="Times New Roman"/>
          <w:szCs w:val="24"/>
        </w:rPr>
        <w:t xml:space="preserve"> προχωράει</w:t>
      </w:r>
      <w:r>
        <w:rPr>
          <w:rFonts w:eastAsia="Times New Roman" w:cs="Times New Roman"/>
          <w:szCs w:val="24"/>
        </w:rPr>
        <w:t xml:space="preserve"> κανονικά</w:t>
      </w:r>
      <w:r>
        <w:rPr>
          <w:rFonts w:eastAsia="Times New Roman" w:cs="Times New Roman"/>
          <w:szCs w:val="24"/>
        </w:rPr>
        <w:t>, η Κυβέρνηση δ</w:t>
      </w:r>
      <w:r w:rsidRPr="0091648C">
        <w:rPr>
          <w:rFonts w:eastAsia="Times New Roman" w:cs="Times New Roman"/>
          <w:szCs w:val="24"/>
        </w:rPr>
        <w:t>εν έχει κα</w:t>
      </w:r>
      <w:r>
        <w:rPr>
          <w:rFonts w:eastAsia="Times New Roman" w:cs="Times New Roman"/>
          <w:szCs w:val="24"/>
        </w:rPr>
        <w:t>μ</w:t>
      </w:r>
      <w:r w:rsidRPr="0091648C">
        <w:rPr>
          <w:rFonts w:eastAsia="Times New Roman" w:cs="Times New Roman"/>
          <w:szCs w:val="24"/>
        </w:rPr>
        <w:t xml:space="preserve">μία ανάμειξη εμείς ενημερωνόμαστε </w:t>
      </w:r>
      <w:r>
        <w:rPr>
          <w:rFonts w:eastAsia="Times New Roman" w:cs="Times New Roman"/>
          <w:szCs w:val="24"/>
        </w:rPr>
        <w:t>για</w:t>
      </w:r>
      <w:r w:rsidRPr="0091648C">
        <w:rPr>
          <w:rFonts w:eastAsia="Times New Roman" w:cs="Times New Roman"/>
          <w:szCs w:val="24"/>
        </w:rPr>
        <w:t xml:space="preserve"> την πρόοδο των εργασιών βάσει των ανακοινώσεων του ΑΣΕΠ</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σύμφωνα με αυτά </w:t>
      </w:r>
      <w:r>
        <w:rPr>
          <w:rFonts w:eastAsia="Times New Roman" w:cs="Times New Roman"/>
          <w:szCs w:val="24"/>
        </w:rPr>
        <w:t>που</w:t>
      </w:r>
      <w:r w:rsidRPr="0091648C">
        <w:rPr>
          <w:rFonts w:eastAsia="Times New Roman" w:cs="Times New Roman"/>
          <w:szCs w:val="24"/>
        </w:rPr>
        <w:t xml:space="preserve"> προβλέπει ο </w:t>
      </w:r>
      <w:r w:rsidRPr="0091648C">
        <w:rPr>
          <w:rFonts w:eastAsia="Times New Roman" w:cs="Times New Roman"/>
          <w:szCs w:val="24"/>
        </w:rPr>
        <w:lastRenderedPageBreak/>
        <w:t>νόμος</w:t>
      </w:r>
      <w:r>
        <w:rPr>
          <w:rFonts w:eastAsia="Times New Roman" w:cs="Times New Roman"/>
          <w:szCs w:val="24"/>
        </w:rPr>
        <w:t xml:space="preserve">. </w:t>
      </w:r>
      <w:r>
        <w:rPr>
          <w:rFonts w:eastAsia="Times New Roman" w:cs="Times New Roman"/>
          <w:szCs w:val="24"/>
        </w:rPr>
        <w:t xml:space="preserve">Ο </w:t>
      </w:r>
      <w:r w:rsidRPr="0091648C">
        <w:rPr>
          <w:rFonts w:eastAsia="Times New Roman" w:cs="Times New Roman"/>
          <w:szCs w:val="24"/>
        </w:rPr>
        <w:t xml:space="preserve">κάθε Έλληνας πολίτης </w:t>
      </w:r>
      <w:r>
        <w:rPr>
          <w:rFonts w:eastAsia="Times New Roman" w:cs="Times New Roman"/>
          <w:szCs w:val="24"/>
        </w:rPr>
        <w:t xml:space="preserve">από </w:t>
      </w:r>
      <w:r w:rsidRPr="0091648C">
        <w:rPr>
          <w:rFonts w:eastAsia="Times New Roman" w:cs="Times New Roman"/>
          <w:szCs w:val="24"/>
        </w:rPr>
        <w:t>οποιοδήποτε θέση έχει υπηρετήσει</w:t>
      </w:r>
      <w:r>
        <w:rPr>
          <w:rFonts w:eastAsia="Times New Roman" w:cs="Times New Roman"/>
          <w:szCs w:val="24"/>
        </w:rPr>
        <w:t>,</w:t>
      </w:r>
      <w:r w:rsidRPr="0091648C">
        <w:rPr>
          <w:rFonts w:eastAsia="Times New Roman" w:cs="Times New Roman"/>
          <w:szCs w:val="24"/>
        </w:rPr>
        <w:t xml:space="preserve"> είτε στον δημόσιο είτε στον ιδιωτικό τομέα</w:t>
      </w:r>
      <w:r>
        <w:rPr>
          <w:rFonts w:eastAsia="Times New Roman" w:cs="Times New Roman"/>
          <w:szCs w:val="24"/>
        </w:rPr>
        <w:t>,</w:t>
      </w:r>
      <w:r w:rsidRPr="0091648C">
        <w:rPr>
          <w:rFonts w:eastAsia="Times New Roman" w:cs="Times New Roman"/>
          <w:szCs w:val="24"/>
        </w:rPr>
        <w:t xml:space="preserve"> έχει δικαίωμα </w:t>
      </w:r>
      <w:r>
        <w:rPr>
          <w:rFonts w:eastAsia="Times New Roman" w:cs="Times New Roman"/>
          <w:szCs w:val="24"/>
        </w:rPr>
        <w:t xml:space="preserve">να συμμετάσχει και </w:t>
      </w:r>
      <w:r w:rsidRPr="0091648C">
        <w:rPr>
          <w:rFonts w:eastAsia="Times New Roman" w:cs="Times New Roman"/>
          <w:szCs w:val="24"/>
        </w:rPr>
        <w:t>να κριθεί ισό</w:t>
      </w:r>
      <w:r>
        <w:rPr>
          <w:rFonts w:eastAsia="Times New Roman" w:cs="Times New Roman"/>
          <w:szCs w:val="24"/>
        </w:rPr>
        <w:t>τιμα και σύμφωνα με το Σύνταγμα κ</w:t>
      </w:r>
      <w:r w:rsidRPr="0091648C">
        <w:rPr>
          <w:rFonts w:eastAsia="Times New Roman" w:cs="Times New Roman"/>
          <w:szCs w:val="24"/>
        </w:rPr>
        <w:t>αι φυσικά με την αδιάβλητη διαδι</w:t>
      </w:r>
      <w:r w:rsidRPr="0091648C">
        <w:rPr>
          <w:rFonts w:eastAsia="Times New Roman" w:cs="Times New Roman"/>
          <w:szCs w:val="24"/>
        </w:rPr>
        <w:t>κασία του ΑΣΕΠ</w:t>
      </w:r>
      <w:r>
        <w:rPr>
          <w:rFonts w:eastAsia="Times New Roman" w:cs="Times New Roman"/>
          <w:szCs w:val="24"/>
        </w:rPr>
        <w:t>.</w:t>
      </w:r>
    </w:p>
    <w:p w14:paraId="20A4E8EC"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 xml:space="preserve"> Ά</w:t>
      </w:r>
      <w:r w:rsidRPr="0091648C">
        <w:rPr>
          <w:rFonts w:eastAsia="Times New Roman" w:cs="Times New Roman"/>
          <w:szCs w:val="24"/>
        </w:rPr>
        <w:t>ρα</w:t>
      </w:r>
      <w:r>
        <w:rPr>
          <w:rFonts w:eastAsia="Times New Roman" w:cs="Times New Roman"/>
          <w:szCs w:val="24"/>
        </w:rPr>
        <w:t>,</w:t>
      </w:r>
      <w:r w:rsidRPr="0091648C">
        <w:rPr>
          <w:rFonts w:eastAsia="Times New Roman" w:cs="Times New Roman"/>
          <w:szCs w:val="24"/>
        </w:rPr>
        <w:t xml:space="preserve"> λοιπόν</w:t>
      </w:r>
      <w:r>
        <w:rPr>
          <w:rFonts w:eastAsia="Times New Roman" w:cs="Times New Roman"/>
          <w:szCs w:val="24"/>
        </w:rPr>
        <w:t>,</w:t>
      </w:r>
      <w:r w:rsidRPr="0091648C">
        <w:rPr>
          <w:rFonts w:eastAsia="Times New Roman" w:cs="Times New Roman"/>
          <w:szCs w:val="24"/>
        </w:rPr>
        <w:t xml:space="preserve"> </w:t>
      </w:r>
      <w:r>
        <w:rPr>
          <w:rFonts w:eastAsia="Times New Roman" w:cs="Times New Roman"/>
          <w:szCs w:val="24"/>
        </w:rPr>
        <w:t>εισερχόμαστε</w:t>
      </w:r>
      <w:r w:rsidRPr="0091648C">
        <w:rPr>
          <w:rFonts w:eastAsia="Times New Roman" w:cs="Times New Roman"/>
          <w:szCs w:val="24"/>
        </w:rPr>
        <w:t xml:space="preserve"> τώρα στην τρίτη φάση</w:t>
      </w:r>
      <w:r>
        <w:rPr>
          <w:rFonts w:eastAsia="Times New Roman" w:cs="Times New Roman"/>
          <w:szCs w:val="24"/>
        </w:rPr>
        <w:t>,</w:t>
      </w:r>
      <w:r>
        <w:rPr>
          <w:rFonts w:eastAsia="Times New Roman" w:cs="Times New Roman"/>
          <w:szCs w:val="24"/>
        </w:rPr>
        <w:t xml:space="preserve"> </w:t>
      </w:r>
      <w:r w:rsidRPr="0091648C">
        <w:rPr>
          <w:rFonts w:eastAsia="Times New Roman" w:cs="Times New Roman"/>
          <w:szCs w:val="24"/>
        </w:rPr>
        <w:t xml:space="preserve">γιατί πλέον η χώρα μας έχει </w:t>
      </w:r>
      <w:r>
        <w:rPr>
          <w:rFonts w:eastAsia="Times New Roman" w:cs="Times New Roman"/>
          <w:szCs w:val="24"/>
        </w:rPr>
        <w:t xml:space="preserve">τεθεί εκτός </w:t>
      </w:r>
      <w:r w:rsidRPr="0091648C">
        <w:rPr>
          <w:rFonts w:eastAsia="Times New Roman" w:cs="Times New Roman"/>
          <w:szCs w:val="24"/>
        </w:rPr>
        <w:t>μνημ</w:t>
      </w:r>
      <w:r>
        <w:rPr>
          <w:rFonts w:eastAsia="Times New Roman" w:cs="Times New Roman"/>
          <w:szCs w:val="24"/>
        </w:rPr>
        <w:t>ονίων</w:t>
      </w:r>
      <w:r w:rsidRPr="0091648C">
        <w:rPr>
          <w:rFonts w:eastAsia="Times New Roman" w:cs="Times New Roman"/>
          <w:szCs w:val="24"/>
        </w:rPr>
        <w:t xml:space="preserve"> από τον Αύγουστο</w:t>
      </w:r>
      <w:r>
        <w:rPr>
          <w:rFonts w:eastAsia="Times New Roman" w:cs="Times New Roman"/>
          <w:szCs w:val="24"/>
        </w:rPr>
        <w:t>. Κ</w:t>
      </w:r>
      <w:r w:rsidRPr="0091648C">
        <w:rPr>
          <w:rFonts w:eastAsia="Times New Roman" w:cs="Times New Roman"/>
          <w:szCs w:val="24"/>
        </w:rPr>
        <w:t>αι σε αυτή</w:t>
      </w:r>
      <w:r>
        <w:rPr>
          <w:rFonts w:eastAsia="Times New Roman" w:cs="Times New Roman"/>
          <w:szCs w:val="24"/>
        </w:rPr>
        <w:t>ν</w:t>
      </w:r>
      <w:r w:rsidRPr="0091648C">
        <w:rPr>
          <w:rFonts w:eastAsia="Times New Roman" w:cs="Times New Roman"/>
          <w:szCs w:val="24"/>
        </w:rPr>
        <w:t xml:space="preserve"> τη νέα εποχή που χαράζουμε την αναπτυξιακή και κοινωνική μας στρατηγική για το μέλλον</w:t>
      </w:r>
      <w:r>
        <w:rPr>
          <w:rFonts w:eastAsia="Times New Roman" w:cs="Times New Roman"/>
          <w:szCs w:val="24"/>
        </w:rPr>
        <w:t>,</w:t>
      </w:r>
      <w:r w:rsidRPr="0091648C">
        <w:rPr>
          <w:rFonts w:eastAsia="Times New Roman" w:cs="Times New Roman"/>
          <w:szCs w:val="24"/>
        </w:rPr>
        <w:t xml:space="preserve"> οφείλει και </w:t>
      </w:r>
      <w:r>
        <w:rPr>
          <w:rFonts w:eastAsia="Times New Roman" w:cs="Times New Roman"/>
          <w:szCs w:val="24"/>
        </w:rPr>
        <w:t xml:space="preserve">η </w:t>
      </w:r>
      <w:r w:rsidRPr="0091648C">
        <w:rPr>
          <w:rFonts w:eastAsia="Times New Roman" w:cs="Times New Roman"/>
          <w:szCs w:val="24"/>
        </w:rPr>
        <w:t>δημόσια δ</w:t>
      </w:r>
      <w:r w:rsidRPr="0091648C">
        <w:rPr>
          <w:rFonts w:eastAsia="Times New Roman" w:cs="Times New Roman"/>
          <w:szCs w:val="24"/>
        </w:rPr>
        <w:t>ιοίκηση να προσαρμοστεί ανάλογα για να συμβάλει σε αυτή τη διαδικασία</w:t>
      </w:r>
      <w:r>
        <w:rPr>
          <w:rFonts w:eastAsia="Times New Roman" w:cs="Times New Roman"/>
          <w:szCs w:val="24"/>
        </w:rPr>
        <w:t xml:space="preserve">. </w:t>
      </w:r>
    </w:p>
    <w:p w14:paraId="20A4E8ED"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Και ακριβώς, ε</w:t>
      </w:r>
      <w:r w:rsidRPr="0091648C">
        <w:rPr>
          <w:rFonts w:eastAsia="Times New Roman" w:cs="Times New Roman"/>
          <w:szCs w:val="24"/>
        </w:rPr>
        <w:t>πειδή έχουμε αυτή</w:t>
      </w:r>
      <w:r>
        <w:rPr>
          <w:rFonts w:eastAsia="Times New Roman" w:cs="Times New Roman"/>
          <w:szCs w:val="24"/>
        </w:rPr>
        <w:t>ν</w:t>
      </w:r>
      <w:r w:rsidRPr="0091648C">
        <w:rPr>
          <w:rFonts w:eastAsia="Times New Roman" w:cs="Times New Roman"/>
          <w:szCs w:val="24"/>
        </w:rPr>
        <w:t xml:space="preserve"> τη δυνατότητα ανάκτησης πολιτικών επιλογών</w:t>
      </w:r>
      <w:r>
        <w:rPr>
          <w:rFonts w:eastAsia="Times New Roman" w:cs="Times New Roman"/>
          <w:szCs w:val="24"/>
        </w:rPr>
        <w:t>, ε</w:t>
      </w:r>
      <w:r w:rsidRPr="0091648C">
        <w:rPr>
          <w:rFonts w:eastAsia="Times New Roman" w:cs="Times New Roman"/>
          <w:szCs w:val="24"/>
        </w:rPr>
        <w:t>μείς έχουμε σαφή φιλοσοφία για τη δημόσια διοίκηση</w:t>
      </w:r>
      <w:r>
        <w:rPr>
          <w:rFonts w:eastAsia="Times New Roman" w:cs="Times New Roman"/>
          <w:szCs w:val="24"/>
        </w:rPr>
        <w:t>,</w:t>
      </w:r>
      <w:r w:rsidRPr="0091648C">
        <w:rPr>
          <w:rFonts w:eastAsia="Times New Roman" w:cs="Times New Roman"/>
          <w:szCs w:val="24"/>
        </w:rPr>
        <w:t xml:space="preserve"> η οποία φυσικά είναι απέναντι και αντίθετ</w:t>
      </w:r>
      <w:r>
        <w:rPr>
          <w:rFonts w:eastAsia="Times New Roman" w:cs="Times New Roman"/>
          <w:szCs w:val="24"/>
        </w:rPr>
        <w:t>η</w:t>
      </w:r>
      <w:r w:rsidRPr="0091648C">
        <w:rPr>
          <w:rFonts w:eastAsia="Times New Roman" w:cs="Times New Roman"/>
          <w:szCs w:val="24"/>
        </w:rPr>
        <w:t xml:space="preserve"> με τη νεοφιλελεύθερη αντίληψη και  την ισοπεδωτική αντίληψη του μικρού κράτους</w:t>
      </w:r>
      <w:r>
        <w:rPr>
          <w:rFonts w:eastAsia="Times New Roman" w:cs="Times New Roman"/>
          <w:szCs w:val="24"/>
        </w:rPr>
        <w:t>,</w:t>
      </w:r>
      <w:r w:rsidRPr="0091648C">
        <w:rPr>
          <w:rFonts w:eastAsia="Times New Roman" w:cs="Times New Roman"/>
          <w:szCs w:val="24"/>
        </w:rPr>
        <w:t xml:space="preserve"> χωρίς να λαμβάνει υπ</w:t>
      </w:r>
      <w:r>
        <w:rPr>
          <w:rFonts w:eastAsia="Times New Roman" w:cs="Times New Roman"/>
          <w:szCs w:val="24"/>
        </w:rPr>
        <w:t xml:space="preserve">’ </w:t>
      </w:r>
      <w:proofErr w:type="spellStart"/>
      <w:r w:rsidRPr="0091648C">
        <w:rPr>
          <w:rFonts w:eastAsia="Times New Roman" w:cs="Times New Roman"/>
          <w:szCs w:val="24"/>
        </w:rPr>
        <w:t>όψ</w:t>
      </w:r>
      <w:r>
        <w:rPr>
          <w:rFonts w:eastAsia="Times New Roman" w:cs="Times New Roman"/>
          <w:szCs w:val="24"/>
        </w:rPr>
        <w:t>ιν</w:t>
      </w:r>
      <w:proofErr w:type="spellEnd"/>
      <w:r w:rsidRPr="0091648C">
        <w:rPr>
          <w:rFonts w:eastAsia="Times New Roman" w:cs="Times New Roman"/>
          <w:szCs w:val="24"/>
        </w:rPr>
        <w:t xml:space="preserve"> τις πραγματικές ανάγκες που έρχεται να καλύψει η δημόσια διοίκηση για την ανάπτυξη και το κοινωνικό κράτος</w:t>
      </w:r>
      <w:r>
        <w:rPr>
          <w:rFonts w:eastAsia="Times New Roman" w:cs="Times New Roman"/>
          <w:szCs w:val="24"/>
        </w:rPr>
        <w:t xml:space="preserve">. </w:t>
      </w:r>
      <w:r w:rsidRPr="0091648C">
        <w:rPr>
          <w:rFonts w:eastAsia="Times New Roman" w:cs="Times New Roman"/>
          <w:szCs w:val="24"/>
        </w:rPr>
        <w:t>Και φυσικά είμαστε αντίθετοι σε αυτό</w:t>
      </w:r>
      <w:r>
        <w:rPr>
          <w:rFonts w:eastAsia="Times New Roman" w:cs="Times New Roman"/>
          <w:szCs w:val="24"/>
        </w:rPr>
        <w:t>ν</w:t>
      </w:r>
      <w:r w:rsidRPr="0091648C">
        <w:rPr>
          <w:rFonts w:eastAsia="Times New Roman" w:cs="Times New Roman"/>
          <w:szCs w:val="24"/>
        </w:rPr>
        <w:t xml:space="preserve"> το</w:t>
      </w:r>
      <w:r w:rsidRPr="0091648C">
        <w:rPr>
          <w:rFonts w:eastAsia="Times New Roman" w:cs="Times New Roman"/>
          <w:szCs w:val="24"/>
        </w:rPr>
        <w:t xml:space="preserve"> μαρασμό</w:t>
      </w:r>
      <w:r>
        <w:rPr>
          <w:rFonts w:eastAsia="Times New Roman" w:cs="Times New Roman"/>
          <w:szCs w:val="24"/>
        </w:rPr>
        <w:t>,</w:t>
      </w:r>
      <w:r w:rsidRPr="0091648C">
        <w:rPr>
          <w:rFonts w:eastAsia="Times New Roman" w:cs="Times New Roman"/>
          <w:szCs w:val="24"/>
        </w:rPr>
        <w:t xml:space="preserve"> που υπέστη υποχρεωτικά η δημόσια διοίκηση στα χρόνια των μνημονίων</w:t>
      </w:r>
      <w:r>
        <w:rPr>
          <w:rFonts w:eastAsia="Times New Roman" w:cs="Times New Roman"/>
          <w:szCs w:val="24"/>
        </w:rPr>
        <w:t>.</w:t>
      </w:r>
    </w:p>
    <w:p w14:paraId="20A4E8EE"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lastRenderedPageBreak/>
        <w:t xml:space="preserve"> Κ</w:t>
      </w:r>
      <w:r w:rsidRPr="0091648C">
        <w:rPr>
          <w:rFonts w:eastAsia="Times New Roman" w:cs="Times New Roman"/>
          <w:szCs w:val="24"/>
        </w:rPr>
        <w:t xml:space="preserve">ι επειδή πρέπει να </w:t>
      </w:r>
      <w:r>
        <w:rPr>
          <w:rFonts w:eastAsia="Times New Roman" w:cs="Times New Roman"/>
          <w:szCs w:val="24"/>
        </w:rPr>
        <w:t>τοποθετούμαστε</w:t>
      </w:r>
      <w:r w:rsidRPr="0091648C">
        <w:rPr>
          <w:rFonts w:eastAsia="Times New Roman" w:cs="Times New Roman"/>
          <w:szCs w:val="24"/>
        </w:rPr>
        <w:t xml:space="preserve"> με στοιχεία</w:t>
      </w:r>
      <w:r>
        <w:rPr>
          <w:rFonts w:eastAsia="Times New Roman" w:cs="Times New Roman"/>
          <w:szCs w:val="24"/>
        </w:rPr>
        <w:t>,</w:t>
      </w:r>
      <w:r w:rsidRPr="0091648C">
        <w:rPr>
          <w:rFonts w:eastAsia="Times New Roman" w:cs="Times New Roman"/>
          <w:szCs w:val="24"/>
        </w:rPr>
        <w:t xml:space="preserve"> θα ήθελα να καταθέσω</w:t>
      </w:r>
      <w:r>
        <w:rPr>
          <w:rFonts w:eastAsia="Times New Roman" w:cs="Times New Roman"/>
          <w:szCs w:val="24"/>
        </w:rPr>
        <w:t>,</w:t>
      </w:r>
      <w:r w:rsidRPr="0091648C">
        <w:rPr>
          <w:rFonts w:eastAsia="Times New Roman" w:cs="Times New Roman"/>
          <w:szCs w:val="24"/>
        </w:rPr>
        <w:t xml:space="preserve"> με βάση</w:t>
      </w:r>
      <w:r>
        <w:rPr>
          <w:rFonts w:eastAsia="Times New Roman" w:cs="Times New Roman"/>
          <w:szCs w:val="24"/>
        </w:rPr>
        <w:t xml:space="preserve"> την απογραφή που τηρείται στο Υ</w:t>
      </w:r>
      <w:r w:rsidRPr="0091648C">
        <w:rPr>
          <w:rFonts w:eastAsia="Times New Roman" w:cs="Times New Roman"/>
          <w:szCs w:val="24"/>
        </w:rPr>
        <w:t xml:space="preserve">πουργείο </w:t>
      </w:r>
      <w:r>
        <w:rPr>
          <w:rFonts w:eastAsia="Times New Roman" w:cs="Times New Roman"/>
          <w:szCs w:val="24"/>
        </w:rPr>
        <w:t>μας,</w:t>
      </w:r>
      <w:r w:rsidRPr="0091648C">
        <w:rPr>
          <w:rFonts w:eastAsia="Times New Roman" w:cs="Times New Roman"/>
          <w:szCs w:val="24"/>
        </w:rPr>
        <w:t xml:space="preserve"> την εξέλιξη των </w:t>
      </w:r>
      <w:r>
        <w:rPr>
          <w:rFonts w:eastAsia="Times New Roman" w:cs="Times New Roman"/>
          <w:szCs w:val="24"/>
        </w:rPr>
        <w:t xml:space="preserve">τακτικών </w:t>
      </w:r>
      <w:r w:rsidRPr="0091648C">
        <w:rPr>
          <w:rFonts w:eastAsia="Times New Roman" w:cs="Times New Roman"/>
          <w:szCs w:val="24"/>
        </w:rPr>
        <w:t>δημοσίων υπαλλήλων από το 200</w:t>
      </w:r>
      <w:r w:rsidRPr="0091648C">
        <w:rPr>
          <w:rFonts w:eastAsia="Times New Roman" w:cs="Times New Roman"/>
          <w:szCs w:val="24"/>
        </w:rPr>
        <w:t>9 μέχρι και φέτος το</w:t>
      </w:r>
      <w:r>
        <w:rPr>
          <w:rFonts w:eastAsia="Times New Roman" w:cs="Times New Roman"/>
          <w:szCs w:val="24"/>
        </w:rPr>
        <w:t>ν</w:t>
      </w:r>
      <w:r w:rsidRPr="0091648C">
        <w:rPr>
          <w:rFonts w:eastAsia="Times New Roman" w:cs="Times New Roman"/>
          <w:szCs w:val="24"/>
        </w:rPr>
        <w:t xml:space="preserve"> Νοέμβριο</w:t>
      </w:r>
      <w:r>
        <w:rPr>
          <w:rFonts w:eastAsia="Times New Roman" w:cs="Times New Roman"/>
          <w:szCs w:val="24"/>
        </w:rPr>
        <w:t>,</w:t>
      </w:r>
      <w:r w:rsidRPr="0091648C">
        <w:rPr>
          <w:rFonts w:eastAsia="Times New Roman" w:cs="Times New Roman"/>
          <w:szCs w:val="24"/>
        </w:rPr>
        <w:t xml:space="preserve"> που δείχνει ακριβώς αυτή</w:t>
      </w:r>
      <w:r>
        <w:rPr>
          <w:rFonts w:eastAsia="Times New Roman" w:cs="Times New Roman"/>
          <w:szCs w:val="24"/>
        </w:rPr>
        <w:t>ν</w:t>
      </w:r>
      <w:r w:rsidRPr="0091648C">
        <w:rPr>
          <w:rFonts w:eastAsia="Times New Roman" w:cs="Times New Roman"/>
          <w:szCs w:val="24"/>
        </w:rPr>
        <w:t xml:space="preserve"> τη μείωση σε προσωπικό που</w:t>
      </w:r>
      <w:r>
        <w:rPr>
          <w:rFonts w:eastAsia="Times New Roman" w:cs="Times New Roman"/>
          <w:szCs w:val="24"/>
        </w:rPr>
        <w:t xml:space="preserve"> αγγίζει</w:t>
      </w:r>
      <w:r w:rsidRPr="0091648C">
        <w:rPr>
          <w:rFonts w:eastAsia="Times New Roman" w:cs="Times New Roman"/>
          <w:szCs w:val="24"/>
        </w:rPr>
        <w:t xml:space="preserve"> το 20% του ανθρώπινου δυναμικού</w:t>
      </w:r>
      <w:r>
        <w:rPr>
          <w:rFonts w:eastAsia="Times New Roman" w:cs="Times New Roman"/>
          <w:szCs w:val="24"/>
        </w:rPr>
        <w:t>. Το λέω</w:t>
      </w:r>
      <w:r w:rsidRPr="0091648C">
        <w:rPr>
          <w:rFonts w:eastAsia="Times New Roman" w:cs="Times New Roman"/>
          <w:szCs w:val="24"/>
        </w:rPr>
        <w:t xml:space="preserve"> για να </w:t>
      </w:r>
      <w:r>
        <w:rPr>
          <w:rFonts w:eastAsia="Times New Roman" w:cs="Times New Roman"/>
          <w:szCs w:val="24"/>
        </w:rPr>
        <w:t xml:space="preserve">μην αναφερόμαστε σε </w:t>
      </w:r>
      <w:r w:rsidRPr="0091648C">
        <w:rPr>
          <w:rFonts w:eastAsia="Times New Roman" w:cs="Times New Roman"/>
          <w:szCs w:val="24"/>
        </w:rPr>
        <w:t xml:space="preserve">διόγκωση του </w:t>
      </w:r>
      <w:r>
        <w:rPr>
          <w:rFonts w:eastAsia="Times New Roman" w:cs="Times New Roman"/>
          <w:szCs w:val="24"/>
        </w:rPr>
        <w:t>κ</w:t>
      </w:r>
      <w:r w:rsidRPr="0091648C">
        <w:rPr>
          <w:rFonts w:eastAsia="Times New Roman" w:cs="Times New Roman"/>
          <w:szCs w:val="24"/>
        </w:rPr>
        <w:t>ράτους</w:t>
      </w:r>
      <w:r>
        <w:rPr>
          <w:rFonts w:eastAsia="Times New Roman" w:cs="Times New Roman"/>
          <w:szCs w:val="24"/>
        </w:rPr>
        <w:t>,</w:t>
      </w:r>
      <w:r w:rsidRPr="0091648C">
        <w:rPr>
          <w:rFonts w:eastAsia="Times New Roman" w:cs="Times New Roman"/>
          <w:szCs w:val="24"/>
        </w:rPr>
        <w:t xml:space="preserve"> αλλά </w:t>
      </w:r>
      <w:r>
        <w:rPr>
          <w:rFonts w:eastAsia="Times New Roman" w:cs="Times New Roman"/>
          <w:szCs w:val="24"/>
        </w:rPr>
        <w:t>σ</w:t>
      </w:r>
      <w:r w:rsidRPr="0091648C">
        <w:rPr>
          <w:rFonts w:eastAsia="Times New Roman" w:cs="Times New Roman"/>
          <w:szCs w:val="24"/>
        </w:rPr>
        <w:t>το ακριβώς αντίθετο με βάση τα στοιχεία</w:t>
      </w:r>
      <w:r>
        <w:rPr>
          <w:rFonts w:eastAsia="Times New Roman" w:cs="Times New Roman"/>
          <w:szCs w:val="24"/>
        </w:rPr>
        <w:t>.</w:t>
      </w:r>
    </w:p>
    <w:p w14:paraId="20A4E8EF" w14:textId="77777777" w:rsidR="005D4821" w:rsidRDefault="006B233D">
      <w:pPr>
        <w:spacing w:line="600" w:lineRule="auto"/>
        <w:ind w:firstLine="720"/>
        <w:jc w:val="both"/>
        <w:rPr>
          <w:rFonts w:eastAsia="Times New Roman"/>
          <w:bCs/>
          <w:szCs w:val="24"/>
        </w:rPr>
      </w:pPr>
      <w:r w:rsidRPr="00663D20">
        <w:rPr>
          <w:rFonts w:eastAsia="Times New Roman" w:cs="Times New Roman"/>
          <w:szCs w:val="24"/>
        </w:rPr>
        <w:t>(</w:t>
      </w:r>
      <w:r w:rsidRPr="00663D20">
        <w:rPr>
          <w:rFonts w:eastAsia="Times New Roman"/>
          <w:bCs/>
          <w:szCs w:val="24"/>
        </w:rPr>
        <w:t xml:space="preserve">Στο σημείο αυτό </w:t>
      </w:r>
      <w:r>
        <w:rPr>
          <w:rFonts w:eastAsia="Times New Roman"/>
          <w:bCs/>
          <w:szCs w:val="24"/>
        </w:rPr>
        <w:t>η Υπουργός</w:t>
      </w:r>
      <w:r>
        <w:rPr>
          <w:rFonts w:eastAsia="Times New Roman"/>
          <w:bCs/>
          <w:szCs w:val="24"/>
        </w:rPr>
        <w:t xml:space="preserve"> Διοικητικής Ανασυγκρότησης κ</w:t>
      </w:r>
      <w:r>
        <w:rPr>
          <w:rFonts w:eastAsia="Times New Roman"/>
          <w:bCs/>
          <w:szCs w:val="24"/>
        </w:rPr>
        <w:t>.</w:t>
      </w:r>
      <w:r>
        <w:rPr>
          <w:rFonts w:eastAsia="Times New Roman"/>
          <w:bCs/>
          <w:szCs w:val="24"/>
        </w:rPr>
        <w:t xml:space="preserve"> Μαριλίζα Ξενογιαννακοπούλου καταθέτει</w:t>
      </w:r>
      <w:r w:rsidRPr="00663D20">
        <w:rPr>
          <w:rFonts w:eastAsia="Times New Roman"/>
          <w:bCs/>
          <w:szCs w:val="24"/>
        </w:rPr>
        <w:t xml:space="preserve"> για τα Πρακτικά το προαναφερθέν έγγραφο</w:t>
      </w:r>
      <w:r>
        <w:rPr>
          <w:rFonts w:eastAsia="Times New Roman"/>
          <w:bCs/>
          <w:szCs w:val="24"/>
        </w:rPr>
        <w:t>,</w:t>
      </w:r>
      <w:r w:rsidRPr="00663D20">
        <w:rPr>
          <w:rFonts w:eastAsia="Times New Roman"/>
          <w:bCs/>
          <w:szCs w:val="24"/>
        </w:rPr>
        <w:t xml:space="preserve"> το οποίο βρίσκεται στο </w:t>
      </w:r>
      <w:r>
        <w:rPr>
          <w:rFonts w:eastAsia="Times New Roman"/>
          <w:bCs/>
          <w:szCs w:val="24"/>
        </w:rPr>
        <w:t>α</w:t>
      </w:r>
      <w:r w:rsidRPr="00663D20">
        <w:rPr>
          <w:rFonts w:eastAsia="Times New Roman"/>
          <w:bCs/>
          <w:szCs w:val="24"/>
        </w:rPr>
        <w:t>ρχείο του Τμήματος Γραμματείας της Διεύθυνσης Στενογραφίας και Πρακτικών της Βουλής)</w:t>
      </w:r>
    </w:p>
    <w:p w14:paraId="20A4E8F0"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Σε α</w:t>
      </w:r>
      <w:r w:rsidRPr="0091648C">
        <w:rPr>
          <w:rFonts w:eastAsia="Times New Roman" w:cs="Times New Roman"/>
          <w:szCs w:val="24"/>
        </w:rPr>
        <w:t>υτή</w:t>
      </w:r>
      <w:r>
        <w:rPr>
          <w:rFonts w:eastAsia="Times New Roman" w:cs="Times New Roman"/>
          <w:szCs w:val="24"/>
        </w:rPr>
        <w:t>ν</w:t>
      </w:r>
      <w:r w:rsidRPr="0091648C">
        <w:rPr>
          <w:rFonts w:eastAsia="Times New Roman" w:cs="Times New Roman"/>
          <w:szCs w:val="24"/>
        </w:rPr>
        <w:t xml:space="preserve"> τη φάση</w:t>
      </w:r>
      <w:r>
        <w:rPr>
          <w:rFonts w:eastAsia="Times New Roman" w:cs="Times New Roman"/>
          <w:szCs w:val="24"/>
        </w:rPr>
        <w:t>,</w:t>
      </w:r>
      <w:r w:rsidRPr="0091648C">
        <w:rPr>
          <w:rFonts w:eastAsia="Times New Roman" w:cs="Times New Roman"/>
          <w:szCs w:val="24"/>
        </w:rPr>
        <w:t xml:space="preserve"> λοιπόν</w:t>
      </w:r>
      <w:r>
        <w:rPr>
          <w:rFonts w:eastAsia="Times New Roman" w:cs="Times New Roman"/>
          <w:szCs w:val="24"/>
        </w:rPr>
        <w:t>, η</w:t>
      </w:r>
      <w:r w:rsidRPr="0091648C">
        <w:rPr>
          <w:rFonts w:eastAsia="Times New Roman" w:cs="Times New Roman"/>
          <w:szCs w:val="24"/>
        </w:rPr>
        <w:t xml:space="preserve"> δημόσια διοίκηση και η δική μας φιλοσοφία </w:t>
      </w:r>
      <w:r>
        <w:rPr>
          <w:rFonts w:eastAsia="Times New Roman" w:cs="Times New Roman"/>
          <w:szCs w:val="24"/>
        </w:rPr>
        <w:t>θέτει</w:t>
      </w:r>
      <w:r>
        <w:rPr>
          <w:rFonts w:eastAsia="Times New Roman" w:cs="Times New Roman"/>
          <w:szCs w:val="24"/>
        </w:rPr>
        <w:t xml:space="preserve"> </w:t>
      </w:r>
      <w:r w:rsidRPr="0091648C">
        <w:rPr>
          <w:rFonts w:eastAsia="Times New Roman" w:cs="Times New Roman"/>
          <w:szCs w:val="24"/>
        </w:rPr>
        <w:t>τις εξής τέσσερις μεγάλες ανάγκες</w:t>
      </w:r>
      <w:r>
        <w:rPr>
          <w:rFonts w:eastAsia="Times New Roman" w:cs="Times New Roman"/>
          <w:szCs w:val="24"/>
        </w:rPr>
        <w:t>,</w:t>
      </w:r>
      <w:r w:rsidRPr="0091648C">
        <w:rPr>
          <w:rFonts w:eastAsia="Times New Roman" w:cs="Times New Roman"/>
          <w:szCs w:val="24"/>
        </w:rPr>
        <w:t xml:space="preserve"> τους εξής τέσσερις μεγάλους στόχους</w:t>
      </w:r>
      <w:r>
        <w:rPr>
          <w:rFonts w:eastAsia="Times New Roman" w:cs="Times New Roman"/>
          <w:szCs w:val="24"/>
        </w:rPr>
        <w:t>:</w:t>
      </w:r>
      <w:r w:rsidRPr="0091648C">
        <w:rPr>
          <w:rFonts w:eastAsia="Times New Roman" w:cs="Times New Roman"/>
          <w:szCs w:val="24"/>
        </w:rPr>
        <w:t xml:space="preserve"> </w:t>
      </w:r>
      <w:r>
        <w:rPr>
          <w:rFonts w:eastAsia="Times New Roman" w:cs="Times New Roman"/>
          <w:szCs w:val="24"/>
        </w:rPr>
        <w:t>Πρώτα απ’</w:t>
      </w:r>
      <w:r w:rsidRPr="0091648C">
        <w:rPr>
          <w:rFonts w:eastAsia="Times New Roman" w:cs="Times New Roman"/>
          <w:szCs w:val="24"/>
        </w:rPr>
        <w:t xml:space="preserve"> όλα η λειτουργία</w:t>
      </w:r>
      <w:r>
        <w:rPr>
          <w:rFonts w:eastAsia="Times New Roman" w:cs="Times New Roman"/>
          <w:szCs w:val="24"/>
        </w:rPr>
        <w:t>,</w:t>
      </w:r>
      <w:r w:rsidRPr="0091648C">
        <w:rPr>
          <w:rFonts w:eastAsia="Times New Roman" w:cs="Times New Roman"/>
          <w:szCs w:val="24"/>
        </w:rPr>
        <w:t xml:space="preserve"> </w:t>
      </w:r>
      <w:r>
        <w:rPr>
          <w:rFonts w:eastAsia="Times New Roman" w:cs="Times New Roman"/>
          <w:szCs w:val="24"/>
        </w:rPr>
        <w:t>η</w:t>
      </w:r>
      <w:r w:rsidRPr="0091648C">
        <w:rPr>
          <w:rFonts w:eastAsia="Times New Roman" w:cs="Times New Roman"/>
          <w:szCs w:val="24"/>
        </w:rPr>
        <w:t xml:space="preserve"> προοπτική και η ανάπτυξη της δημόσιας διοίκησης πρέπει να είναι απόλυτα συνδεδεμένη και να υπηρετεί το ολ</w:t>
      </w:r>
      <w:r w:rsidRPr="0091648C">
        <w:rPr>
          <w:rFonts w:eastAsia="Times New Roman" w:cs="Times New Roman"/>
          <w:szCs w:val="24"/>
        </w:rPr>
        <w:t>οκληρωμένο σχέδιο</w:t>
      </w:r>
      <w:r>
        <w:rPr>
          <w:rFonts w:eastAsia="Times New Roman" w:cs="Times New Roman"/>
          <w:szCs w:val="24"/>
        </w:rPr>
        <w:t>,</w:t>
      </w:r>
      <w:r w:rsidRPr="0091648C">
        <w:rPr>
          <w:rFonts w:eastAsia="Times New Roman" w:cs="Times New Roman"/>
          <w:szCs w:val="24"/>
        </w:rPr>
        <w:t xml:space="preserve"> τη στρατηγική </w:t>
      </w:r>
      <w:r>
        <w:rPr>
          <w:rFonts w:eastAsia="Times New Roman" w:cs="Times New Roman"/>
          <w:szCs w:val="24"/>
        </w:rPr>
        <w:t>μας</w:t>
      </w:r>
      <w:r w:rsidRPr="0091648C">
        <w:rPr>
          <w:rFonts w:eastAsia="Times New Roman" w:cs="Times New Roman"/>
          <w:szCs w:val="24"/>
        </w:rPr>
        <w:t xml:space="preserve"> για την παραγωγική</w:t>
      </w:r>
      <w:r>
        <w:rPr>
          <w:rFonts w:eastAsia="Times New Roman" w:cs="Times New Roman"/>
          <w:szCs w:val="24"/>
        </w:rPr>
        <w:t>,</w:t>
      </w:r>
      <w:r w:rsidRPr="0091648C">
        <w:rPr>
          <w:rFonts w:eastAsia="Times New Roman" w:cs="Times New Roman"/>
          <w:szCs w:val="24"/>
        </w:rPr>
        <w:t xml:space="preserve"> αναπτυξιακή και κοινωνική ανασυγκρότηση της χώρας</w:t>
      </w:r>
      <w:r>
        <w:rPr>
          <w:rFonts w:eastAsia="Times New Roman" w:cs="Times New Roman"/>
          <w:szCs w:val="24"/>
        </w:rPr>
        <w:t>.</w:t>
      </w:r>
    </w:p>
    <w:p w14:paraId="20A4E8F1"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lastRenderedPageBreak/>
        <w:t xml:space="preserve">Ο </w:t>
      </w:r>
      <w:r w:rsidRPr="0091648C">
        <w:rPr>
          <w:rFonts w:eastAsia="Times New Roman" w:cs="Times New Roman"/>
          <w:szCs w:val="24"/>
        </w:rPr>
        <w:t xml:space="preserve">δεύτερος μεγάλος </w:t>
      </w:r>
      <w:r w:rsidRPr="0091648C">
        <w:rPr>
          <w:rFonts w:eastAsia="Times New Roman" w:cs="Times New Roman"/>
          <w:szCs w:val="24"/>
        </w:rPr>
        <w:t xml:space="preserve">αυτονόητος </w:t>
      </w:r>
      <w:r w:rsidRPr="0091648C">
        <w:rPr>
          <w:rFonts w:eastAsia="Times New Roman" w:cs="Times New Roman"/>
          <w:szCs w:val="24"/>
        </w:rPr>
        <w:t>στόχος είναι η συνέχεια της υλοποίησης</w:t>
      </w:r>
      <w:r>
        <w:rPr>
          <w:rFonts w:eastAsia="Times New Roman" w:cs="Times New Roman"/>
          <w:szCs w:val="24"/>
        </w:rPr>
        <w:t>,</w:t>
      </w:r>
      <w:r w:rsidRPr="0091648C">
        <w:rPr>
          <w:rFonts w:eastAsia="Times New Roman" w:cs="Times New Roman"/>
          <w:szCs w:val="24"/>
        </w:rPr>
        <w:t xml:space="preserve"> η επιτάχυνση και </w:t>
      </w:r>
      <w:r>
        <w:rPr>
          <w:rFonts w:eastAsia="Times New Roman" w:cs="Times New Roman"/>
          <w:szCs w:val="24"/>
        </w:rPr>
        <w:t>η</w:t>
      </w:r>
      <w:r w:rsidRPr="0091648C">
        <w:rPr>
          <w:rFonts w:eastAsia="Times New Roman" w:cs="Times New Roman"/>
          <w:szCs w:val="24"/>
        </w:rPr>
        <w:t xml:space="preserve"> επέκταση των μεγάλων θεσμικών αλλαγών και μεταρρυθμίσεων πο</w:t>
      </w:r>
      <w:r w:rsidRPr="0091648C">
        <w:rPr>
          <w:rFonts w:eastAsia="Times New Roman" w:cs="Times New Roman"/>
          <w:szCs w:val="24"/>
        </w:rPr>
        <w:t>υ έχουν ήδη δρομολογηθεί</w:t>
      </w:r>
      <w:r>
        <w:rPr>
          <w:rFonts w:eastAsia="Times New Roman" w:cs="Times New Roman"/>
          <w:szCs w:val="24"/>
        </w:rPr>
        <w:t xml:space="preserve">. </w:t>
      </w:r>
    </w:p>
    <w:p w14:paraId="20A4E8F2"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Η τρίτη</w:t>
      </w:r>
      <w:r w:rsidRPr="0091648C">
        <w:rPr>
          <w:rFonts w:eastAsia="Times New Roman" w:cs="Times New Roman"/>
          <w:szCs w:val="24"/>
        </w:rPr>
        <w:t xml:space="preserve"> μεγάλη μας προτεραιότητα </w:t>
      </w:r>
      <w:r>
        <w:rPr>
          <w:rFonts w:eastAsia="Times New Roman" w:cs="Times New Roman"/>
          <w:szCs w:val="24"/>
        </w:rPr>
        <w:t xml:space="preserve">είναι </w:t>
      </w:r>
      <w:r>
        <w:rPr>
          <w:rFonts w:eastAsia="Times New Roman" w:cs="Times New Roman"/>
          <w:szCs w:val="24"/>
        </w:rPr>
        <w:t xml:space="preserve">η λειτουργία </w:t>
      </w:r>
      <w:r>
        <w:rPr>
          <w:rFonts w:eastAsia="Times New Roman" w:cs="Times New Roman"/>
          <w:szCs w:val="24"/>
        </w:rPr>
        <w:t>μία</w:t>
      </w:r>
      <w:r>
        <w:rPr>
          <w:rFonts w:eastAsia="Times New Roman" w:cs="Times New Roman"/>
          <w:szCs w:val="24"/>
        </w:rPr>
        <w:t>ς</w:t>
      </w:r>
      <w:r>
        <w:rPr>
          <w:rFonts w:eastAsia="Times New Roman" w:cs="Times New Roman"/>
          <w:szCs w:val="24"/>
        </w:rPr>
        <w:t xml:space="preserve"> </w:t>
      </w:r>
      <w:r w:rsidRPr="0091648C">
        <w:rPr>
          <w:rFonts w:eastAsia="Times New Roman" w:cs="Times New Roman"/>
          <w:szCs w:val="24"/>
        </w:rPr>
        <w:t>δημόσια</w:t>
      </w:r>
      <w:r>
        <w:rPr>
          <w:rFonts w:eastAsia="Times New Roman" w:cs="Times New Roman"/>
          <w:szCs w:val="24"/>
        </w:rPr>
        <w:t>ς</w:t>
      </w:r>
      <w:r w:rsidRPr="0091648C">
        <w:rPr>
          <w:rFonts w:eastAsia="Times New Roman" w:cs="Times New Roman"/>
          <w:szCs w:val="24"/>
        </w:rPr>
        <w:t xml:space="preserve"> διοίκηση</w:t>
      </w:r>
      <w:r>
        <w:rPr>
          <w:rFonts w:eastAsia="Times New Roman" w:cs="Times New Roman"/>
          <w:szCs w:val="24"/>
        </w:rPr>
        <w:t>ς</w:t>
      </w:r>
      <w:r w:rsidRPr="0091648C">
        <w:rPr>
          <w:rFonts w:eastAsia="Times New Roman" w:cs="Times New Roman"/>
          <w:szCs w:val="24"/>
        </w:rPr>
        <w:t xml:space="preserve"> που εί</w:t>
      </w:r>
      <w:r>
        <w:rPr>
          <w:rFonts w:eastAsia="Times New Roman" w:cs="Times New Roman"/>
          <w:szCs w:val="24"/>
        </w:rPr>
        <w:t xml:space="preserve">ναι ανοιχτή στις νέες εξελίξεις, τις </w:t>
      </w:r>
      <w:r w:rsidRPr="0091648C">
        <w:rPr>
          <w:rFonts w:eastAsia="Times New Roman" w:cs="Times New Roman"/>
          <w:szCs w:val="24"/>
        </w:rPr>
        <w:t>τεχνολογικές</w:t>
      </w:r>
      <w:r>
        <w:rPr>
          <w:rFonts w:eastAsia="Times New Roman" w:cs="Times New Roman"/>
          <w:szCs w:val="24"/>
        </w:rPr>
        <w:t xml:space="preserve"> και</w:t>
      </w:r>
      <w:r w:rsidRPr="0091648C">
        <w:rPr>
          <w:rFonts w:eastAsia="Times New Roman" w:cs="Times New Roman"/>
          <w:szCs w:val="24"/>
        </w:rPr>
        <w:t xml:space="preserve"> </w:t>
      </w:r>
      <w:r>
        <w:rPr>
          <w:rFonts w:eastAsia="Times New Roman" w:cs="Times New Roman"/>
          <w:szCs w:val="24"/>
        </w:rPr>
        <w:t>της ανοιχτής</w:t>
      </w:r>
      <w:r w:rsidRPr="0091648C">
        <w:rPr>
          <w:rFonts w:eastAsia="Times New Roman" w:cs="Times New Roman"/>
          <w:szCs w:val="24"/>
        </w:rPr>
        <w:t xml:space="preserve"> διακυβέρνησης</w:t>
      </w:r>
      <w:r>
        <w:rPr>
          <w:rFonts w:eastAsia="Times New Roman" w:cs="Times New Roman"/>
          <w:szCs w:val="24"/>
        </w:rPr>
        <w:t>,</w:t>
      </w:r>
      <w:r w:rsidRPr="0091648C">
        <w:rPr>
          <w:rFonts w:eastAsia="Times New Roman" w:cs="Times New Roman"/>
          <w:szCs w:val="24"/>
        </w:rPr>
        <w:t xml:space="preserve"> </w:t>
      </w:r>
      <w:r>
        <w:rPr>
          <w:rFonts w:eastAsia="Times New Roman" w:cs="Times New Roman"/>
          <w:szCs w:val="24"/>
        </w:rPr>
        <w:t xml:space="preserve">που είναι επίσης </w:t>
      </w:r>
      <w:r w:rsidRPr="0091648C">
        <w:rPr>
          <w:rFonts w:eastAsia="Times New Roman" w:cs="Times New Roman"/>
          <w:szCs w:val="24"/>
        </w:rPr>
        <w:t>φιλική στον πολίτη</w:t>
      </w:r>
      <w:r>
        <w:rPr>
          <w:rFonts w:eastAsia="Times New Roman" w:cs="Times New Roman"/>
          <w:szCs w:val="24"/>
        </w:rPr>
        <w:t xml:space="preserve"> και</w:t>
      </w:r>
      <w:r w:rsidRPr="0091648C">
        <w:rPr>
          <w:rFonts w:eastAsia="Times New Roman" w:cs="Times New Roman"/>
          <w:szCs w:val="24"/>
        </w:rPr>
        <w:t xml:space="preserve"> που το αποδεικνύει</w:t>
      </w:r>
      <w:r>
        <w:rPr>
          <w:rFonts w:eastAsia="Times New Roman" w:cs="Times New Roman"/>
          <w:szCs w:val="24"/>
        </w:rPr>
        <w:t xml:space="preserve"> αυτό</w:t>
      </w:r>
      <w:r w:rsidRPr="0091648C">
        <w:rPr>
          <w:rFonts w:eastAsia="Times New Roman" w:cs="Times New Roman"/>
          <w:szCs w:val="24"/>
        </w:rPr>
        <w:t xml:space="preserve"> μ</w:t>
      </w:r>
      <w:r w:rsidRPr="0091648C">
        <w:rPr>
          <w:rFonts w:eastAsia="Times New Roman" w:cs="Times New Roman"/>
          <w:szCs w:val="24"/>
        </w:rPr>
        <w:t xml:space="preserve">έσα από τον ψηφιακό μετασχηματισμό </w:t>
      </w:r>
      <w:r>
        <w:rPr>
          <w:rFonts w:eastAsia="Times New Roman" w:cs="Times New Roman"/>
          <w:szCs w:val="24"/>
        </w:rPr>
        <w:t>της,</w:t>
      </w:r>
      <w:r w:rsidRPr="0091648C">
        <w:rPr>
          <w:rFonts w:eastAsia="Times New Roman" w:cs="Times New Roman"/>
          <w:szCs w:val="24"/>
        </w:rPr>
        <w:t xml:space="preserve"> μέσα από την απλούστευση των διαδικασιών</w:t>
      </w:r>
      <w:r>
        <w:rPr>
          <w:rFonts w:eastAsia="Times New Roman" w:cs="Times New Roman"/>
          <w:szCs w:val="24"/>
        </w:rPr>
        <w:t>,</w:t>
      </w:r>
      <w:r w:rsidRPr="0091648C">
        <w:rPr>
          <w:rFonts w:eastAsia="Times New Roman" w:cs="Times New Roman"/>
          <w:szCs w:val="24"/>
        </w:rPr>
        <w:t xml:space="preserve"> αλλά </w:t>
      </w:r>
      <w:r>
        <w:rPr>
          <w:rFonts w:eastAsia="Times New Roman" w:cs="Times New Roman"/>
          <w:szCs w:val="24"/>
        </w:rPr>
        <w:t xml:space="preserve">να είναι </w:t>
      </w:r>
      <w:r w:rsidRPr="0091648C">
        <w:rPr>
          <w:rFonts w:eastAsia="Times New Roman" w:cs="Times New Roman"/>
          <w:szCs w:val="24"/>
        </w:rPr>
        <w:t xml:space="preserve">πάντα </w:t>
      </w:r>
      <w:r>
        <w:rPr>
          <w:rFonts w:eastAsia="Times New Roman" w:cs="Times New Roman"/>
          <w:szCs w:val="24"/>
        </w:rPr>
        <w:t xml:space="preserve">ο </w:t>
      </w:r>
      <w:r w:rsidRPr="0091648C">
        <w:rPr>
          <w:rFonts w:eastAsia="Times New Roman" w:cs="Times New Roman"/>
          <w:szCs w:val="24"/>
        </w:rPr>
        <w:t>θεματοφύλακας</w:t>
      </w:r>
      <w:r>
        <w:rPr>
          <w:rFonts w:eastAsia="Times New Roman" w:cs="Times New Roman"/>
          <w:szCs w:val="24"/>
        </w:rPr>
        <w:t>,</w:t>
      </w:r>
      <w:r w:rsidRPr="0091648C">
        <w:rPr>
          <w:rFonts w:eastAsia="Times New Roman" w:cs="Times New Roman"/>
          <w:szCs w:val="24"/>
        </w:rPr>
        <w:t xml:space="preserve"> που</w:t>
      </w:r>
      <w:r>
        <w:rPr>
          <w:rFonts w:eastAsia="Times New Roman" w:cs="Times New Roman"/>
          <w:szCs w:val="24"/>
        </w:rPr>
        <w:t xml:space="preserve"> στηρίζει</w:t>
      </w:r>
      <w:r w:rsidRPr="0091648C">
        <w:rPr>
          <w:rFonts w:eastAsia="Times New Roman" w:cs="Times New Roman"/>
          <w:szCs w:val="24"/>
        </w:rPr>
        <w:t xml:space="preserve"> το δημόσιο συμφέρον και το διασφαλίζει</w:t>
      </w:r>
      <w:r>
        <w:rPr>
          <w:rFonts w:eastAsia="Times New Roman" w:cs="Times New Roman"/>
          <w:szCs w:val="24"/>
        </w:rPr>
        <w:t>.</w:t>
      </w:r>
    </w:p>
    <w:p w14:paraId="20A4E8F3"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Έ</w:t>
      </w:r>
      <w:r w:rsidRPr="0091648C">
        <w:rPr>
          <w:rFonts w:eastAsia="Times New Roman" w:cs="Times New Roman"/>
          <w:szCs w:val="24"/>
        </w:rPr>
        <w:t xml:space="preserve">ρχομαι στην τέταρτη μεγάλη προτεραιότητα </w:t>
      </w:r>
      <w:r>
        <w:rPr>
          <w:rFonts w:eastAsia="Times New Roman" w:cs="Times New Roman"/>
          <w:szCs w:val="24"/>
        </w:rPr>
        <w:t>-</w:t>
      </w:r>
      <w:r w:rsidRPr="0091648C">
        <w:rPr>
          <w:rFonts w:eastAsia="Times New Roman" w:cs="Times New Roman"/>
          <w:szCs w:val="24"/>
        </w:rPr>
        <w:t xml:space="preserve">που δίνουμε μεγάλο βάρος </w:t>
      </w:r>
      <w:r>
        <w:rPr>
          <w:rFonts w:eastAsia="Times New Roman" w:cs="Times New Roman"/>
          <w:szCs w:val="24"/>
        </w:rPr>
        <w:t xml:space="preserve">σε </w:t>
      </w:r>
      <w:r w:rsidRPr="0091648C">
        <w:rPr>
          <w:rFonts w:eastAsia="Times New Roman" w:cs="Times New Roman"/>
          <w:szCs w:val="24"/>
        </w:rPr>
        <w:t xml:space="preserve">αυτό το </w:t>
      </w:r>
      <w:r w:rsidRPr="0091648C">
        <w:rPr>
          <w:rFonts w:eastAsia="Times New Roman" w:cs="Times New Roman"/>
          <w:szCs w:val="24"/>
        </w:rPr>
        <w:t>σχέδιο νόμου</w:t>
      </w:r>
      <w:r>
        <w:rPr>
          <w:rFonts w:eastAsia="Times New Roman" w:cs="Times New Roman"/>
          <w:szCs w:val="24"/>
        </w:rPr>
        <w:t>-</w:t>
      </w:r>
      <w:r w:rsidRPr="0091648C">
        <w:rPr>
          <w:rFonts w:eastAsia="Times New Roman" w:cs="Times New Roman"/>
          <w:szCs w:val="24"/>
        </w:rPr>
        <w:t xml:space="preserve"> που έχει </w:t>
      </w:r>
      <w:r>
        <w:rPr>
          <w:rFonts w:eastAsia="Times New Roman" w:cs="Times New Roman"/>
          <w:szCs w:val="24"/>
        </w:rPr>
        <w:t>σχέση</w:t>
      </w:r>
      <w:r w:rsidRPr="0091648C">
        <w:rPr>
          <w:rFonts w:eastAsia="Times New Roman" w:cs="Times New Roman"/>
          <w:szCs w:val="24"/>
        </w:rPr>
        <w:t xml:space="preserve"> με τη διαχείριση</w:t>
      </w:r>
      <w:r>
        <w:rPr>
          <w:rFonts w:eastAsia="Times New Roman" w:cs="Times New Roman"/>
          <w:szCs w:val="24"/>
        </w:rPr>
        <w:t>,</w:t>
      </w:r>
      <w:r w:rsidRPr="0091648C">
        <w:rPr>
          <w:rFonts w:eastAsia="Times New Roman" w:cs="Times New Roman"/>
          <w:szCs w:val="24"/>
        </w:rPr>
        <w:t xml:space="preserve"> την αναβάθμιση</w:t>
      </w:r>
      <w:r>
        <w:rPr>
          <w:rFonts w:eastAsia="Times New Roman" w:cs="Times New Roman"/>
          <w:szCs w:val="24"/>
        </w:rPr>
        <w:t>,</w:t>
      </w:r>
      <w:r w:rsidRPr="0091648C">
        <w:rPr>
          <w:rFonts w:eastAsia="Times New Roman" w:cs="Times New Roman"/>
          <w:szCs w:val="24"/>
        </w:rPr>
        <w:t xml:space="preserve"> τη στήριξη του πρωταγωνιστή της δημόσιας διοίκησης</w:t>
      </w:r>
      <w:r>
        <w:rPr>
          <w:rFonts w:eastAsia="Times New Roman" w:cs="Times New Roman"/>
          <w:szCs w:val="24"/>
        </w:rPr>
        <w:t>,</w:t>
      </w:r>
      <w:r w:rsidRPr="0091648C">
        <w:rPr>
          <w:rFonts w:eastAsia="Times New Roman" w:cs="Times New Roman"/>
          <w:szCs w:val="24"/>
        </w:rPr>
        <w:t xml:space="preserve"> που είναι οι δημόσιοι λειτουργοί</w:t>
      </w:r>
      <w:r>
        <w:rPr>
          <w:rFonts w:eastAsia="Times New Roman" w:cs="Times New Roman"/>
          <w:szCs w:val="24"/>
        </w:rPr>
        <w:t>,</w:t>
      </w:r>
      <w:r w:rsidRPr="0091648C">
        <w:rPr>
          <w:rFonts w:eastAsia="Times New Roman" w:cs="Times New Roman"/>
          <w:szCs w:val="24"/>
        </w:rPr>
        <w:t xml:space="preserve"> τα στελέχη </w:t>
      </w:r>
      <w:r>
        <w:rPr>
          <w:rFonts w:eastAsia="Times New Roman" w:cs="Times New Roman"/>
          <w:szCs w:val="24"/>
        </w:rPr>
        <w:t xml:space="preserve">της. </w:t>
      </w:r>
    </w:p>
    <w:p w14:paraId="20A4E8F4"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Και γι’ αυτό</w:t>
      </w:r>
      <w:r w:rsidRPr="0091648C">
        <w:rPr>
          <w:rFonts w:eastAsia="Times New Roman" w:cs="Times New Roman"/>
          <w:szCs w:val="24"/>
        </w:rPr>
        <w:t xml:space="preserve"> ε</w:t>
      </w:r>
      <w:r>
        <w:rPr>
          <w:rFonts w:eastAsia="Times New Roman" w:cs="Times New Roman"/>
          <w:szCs w:val="24"/>
        </w:rPr>
        <w:t>πιδιώκουμε</w:t>
      </w:r>
      <w:r w:rsidRPr="0091648C">
        <w:rPr>
          <w:rFonts w:eastAsia="Times New Roman" w:cs="Times New Roman"/>
          <w:szCs w:val="24"/>
        </w:rPr>
        <w:t xml:space="preserve"> να επενδύσουμε στη γνώση</w:t>
      </w:r>
      <w:r>
        <w:rPr>
          <w:rFonts w:eastAsia="Times New Roman" w:cs="Times New Roman"/>
          <w:szCs w:val="24"/>
        </w:rPr>
        <w:t>,</w:t>
      </w:r>
      <w:r w:rsidRPr="0091648C">
        <w:rPr>
          <w:rFonts w:eastAsia="Times New Roman" w:cs="Times New Roman"/>
          <w:szCs w:val="24"/>
        </w:rPr>
        <w:t xml:space="preserve"> στην κατά</w:t>
      </w:r>
      <w:r>
        <w:rPr>
          <w:rFonts w:eastAsia="Times New Roman" w:cs="Times New Roman"/>
          <w:szCs w:val="24"/>
        </w:rPr>
        <w:t xml:space="preserve">ρτιση, </w:t>
      </w:r>
      <w:r w:rsidRPr="0091648C">
        <w:rPr>
          <w:rFonts w:eastAsia="Times New Roman" w:cs="Times New Roman"/>
          <w:szCs w:val="24"/>
        </w:rPr>
        <w:t>στην επιμόρφωση</w:t>
      </w:r>
      <w:r>
        <w:rPr>
          <w:rFonts w:eastAsia="Times New Roman" w:cs="Times New Roman"/>
          <w:szCs w:val="24"/>
        </w:rPr>
        <w:t>,</w:t>
      </w:r>
      <w:r w:rsidRPr="0091648C">
        <w:rPr>
          <w:rFonts w:eastAsia="Times New Roman" w:cs="Times New Roman"/>
          <w:szCs w:val="24"/>
        </w:rPr>
        <w:t xml:space="preserve"> </w:t>
      </w:r>
      <w:r>
        <w:rPr>
          <w:rFonts w:eastAsia="Times New Roman" w:cs="Times New Roman"/>
          <w:szCs w:val="24"/>
        </w:rPr>
        <w:t>στην κ</w:t>
      </w:r>
      <w:r>
        <w:rPr>
          <w:rFonts w:eastAsia="Times New Roman" w:cs="Times New Roman"/>
          <w:szCs w:val="24"/>
        </w:rPr>
        <w:t>αλή</w:t>
      </w:r>
      <w:r w:rsidRPr="0091648C">
        <w:rPr>
          <w:rFonts w:eastAsia="Times New Roman" w:cs="Times New Roman"/>
          <w:szCs w:val="24"/>
        </w:rPr>
        <w:t xml:space="preserve"> αξιοποίηση των </w:t>
      </w:r>
      <w:r w:rsidRPr="0091648C">
        <w:rPr>
          <w:rFonts w:eastAsia="Times New Roman" w:cs="Times New Roman"/>
          <w:szCs w:val="24"/>
        </w:rPr>
        <w:lastRenderedPageBreak/>
        <w:t xml:space="preserve">προσόντων </w:t>
      </w:r>
      <w:r>
        <w:rPr>
          <w:rFonts w:eastAsia="Times New Roman" w:cs="Times New Roman"/>
          <w:szCs w:val="24"/>
        </w:rPr>
        <w:t>τους,</w:t>
      </w:r>
      <w:r w:rsidRPr="0091648C">
        <w:rPr>
          <w:rFonts w:eastAsia="Times New Roman" w:cs="Times New Roman"/>
          <w:szCs w:val="24"/>
        </w:rPr>
        <w:t xml:space="preserve"> αλλά </w:t>
      </w:r>
      <w:r>
        <w:rPr>
          <w:rFonts w:eastAsia="Times New Roman" w:cs="Times New Roman"/>
          <w:szCs w:val="24"/>
        </w:rPr>
        <w:t>και στο κρίσιμο θέμα</w:t>
      </w:r>
      <w:r w:rsidRPr="0091648C">
        <w:rPr>
          <w:rFonts w:eastAsia="Times New Roman" w:cs="Times New Roman"/>
          <w:szCs w:val="24"/>
        </w:rPr>
        <w:t xml:space="preserve"> </w:t>
      </w:r>
      <w:r>
        <w:rPr>
          <w:rFonts w:eastAsia="Times New Roman" w:cs="Times New Roman"/>
          <w:szCs w:val="24"/>
        </w:rPr>
        <w:t>της</w:t>
      </w:r>
      <w:r w:rsidRPr="0091648C">
        <w:rPr>
          <w:rFonts w:eastAsia="Times New Roman" w:cs="Times New Roman"/>
          <w:szCs w:val="24"/>
        </w:rPr>
        <w:t xml:space="preserve"> διασφάλιση</w:t>
      </w:r>
      <w:r>
        <w:rPr>
          <w:rFonts w:eastAsia="Times New Roman" w:cs="Times New Roman"/>
          <w:szCs w:val="24"/>
        </w:rPr>
        <w:t>ς</w:t>
      </w:r>
      <w:r w:rsidRPr="0091648C">
        <w:rPr>
          <w:rFonts w:eastAsia="Times New Roman" w:cs="Times New Roman"/>
          <w:szCs w:val="24"/>
        </w:rPr>
        <w:t xml:space="preserve"> των κοινωνικών τους δικαιωμάτων αφ</w:t>
      </w:r>
      <w:r>
        <w:rPr>
          <w:rFonts w:eastAsia="Times New Roman" w:cs="Times New Roman"/>
          <w:szCs w:val="24"/>
        </w:rPr>
        <w:t xml:space="preserve">’ </w:t>
      </w:r>
      <w:r w:rsidRPr="0091648C">
        <w:rPr>
          <w:rFonts w:eastAsia="Times New Roman" w:cs="Times New Roman"/>
          <w:szCs w:val="24"/>
        </w:rPr>
        <w:t xml:space="preserve">ενός </w:t>
      </w:r>
      <w:r>
        <w:rPr>
          <w:rFonts w:eastAsia="Times New Roman" w:cs="Times New Roman"/>
          <w:szCs w:val="24"/>
        </w:rPr>
        <w:t>-</w:t>
      </w:r>
      <w:r>
        <w:rPr>
          <w:rFonts w:eastAsia="Times New Roman" w:cs="Times New Roman"/>
          <w:szCs w:val="24"/>
        </w:rPr>
        <w:t>με μια</w:t>
      </w:r>
      <w:r w:rsidRPr="0091648C">
        <w:rPr>
          <w:rFonts w:eastAsia="Times New Roman" w:cs="Times New Roman"/>
          <w:szCs w:val="24"/>
        </w:rPr>
        <w:t xml:space="preserve"> σειρά από διατάξεις</w:t>
      </w:r>
      <w:r>
        <w:rPr>
          <w:rFonts w:eastAsia="Times New Roman" w:cs="Times New Roman"/>
          <w:szCs w:val="24"/>
        </w:rPr>
        <w:t>- κ</w:t>
      </w:r>
      <w:r w:rsidRPr="0091648C">
        <w:rPr>
          <w:rFonts w:eastAsia="Times New Roman" w:cs="Times New Roman"/>
          <w:szCs w:val="24"/>
        </w:rPr>
        <w:t>αι αφ</w:t>
      </w:r>
      <w:r>
        <w:rPr>
          <w:rFonts w:eastAsia="Times New Roman" w:cs="Times New Roman"/>
          <w:szCs w:val="24"/>
        </w:rPr>
        <w:t xml:space="preserve">’ </w:t>
      </w:r>
      <w:r w:rsidRPr="0091648C">
        <w:rPr>
          <w:rFonts w:eastAsia="Times New Roman" w:cs="Times New Roman"/>
          <w:szCs w:val="24"/>
        </w:rPr>
        <w:t>ετέρου στο</w:t>
      </w:r>
      <w:r>
        <w:rPr>
          <w:rFonts w:eastAsia="Times New Roman" w:cs="Times New Roman"/>
          <w:szCs w:val="24"/>
        </w:rPr>
        <w:t>ν</w:t>
      </w:r>
      <w:r w:rsidRPr="0091648C">
        <w:rPr>
          <w:rFonts w:eastAsia="Times New Roman" w:cs="Times New Roman"/>
          <w:szCs w:val="24"/>
        </w:rPr>
        <w:t xml:space="preserve"> κοινωνικό χαρακτήρα της ίδιας της δημόσιας διοίκησης απέναντι σε ευαίσθητες ομάδες της κο</w:t>
      </w:r>
      <w:r w:rsidRPr="0091648C">
        <w:rPr>
          <w:rFonts w:eastAsia="Times New Roman" w:cs="Times New Roman"/>
          <w:szCs w:val="24"/>
        </w:rPr>
        <w:t xml:space="preserve">ινωνίας </w:t>
      </w:r>
      <w:r>
        <w:rPr>
          <w:rFonts w:eastAsia="Times New Roman" w:cs="Times New Roman"/>
          <w:szCs w:val="24"/>
        </w:rPr>
        <w:t>μας,</w:t>
      </w:r>
      <w:r w:rsidRPr="0091648C">
        <w:rPr>
          <w:rFonts w:eastAsia="Times New Roman" w:cs="Times New Roman"/>
          <w:szCs w:val="24"/>
        </w:rPr>
        <w:t xml:space="preserve"> αποδεικ</w:t>
      </w:r>
      <w:r>
        <w:rPr>
          <w:rFonts w:eastAsia="Times New Roman" w:cs="Times New Roman"/>
          <w:szCs w:val="24"/>
        </w:rPr>
        <w:t>νύοντας ότι η δημόσια διοίκηση πρέπει πρώτη απ’</w:t>
      </w:r>
      <w:r w:rsidRPr="0091648C">
        <w:rPr>
          <w:rFonts w:eastAsia="Times New Roman" w:cs="Times New Roman"/>
          <w:szCs w:val="24"/>
        </w:rPr>
        <w:t xml:space="preserve"> όλα να διασφαλίζει την ισονομία</w:t>
      </w:r>
      <w:r>
        <w:rPr>
          <w:rFonts w:eastAsia="Times New Roman" w:cs="Times New Roman"/>
          <w:szCs w:val="24"/>
        </w:rPr>
        <w:t>,</w:t>
      </w:r>
      <w:r w:rsidRPr="0091648C">
        <w:rPr>
          <w:rFonts w:eastAsia="Times New Roman" w:cs="Times New Roman"/>
          <w:szCs w:val="24"/>
        </w:rPr>
        <w:t xml:space="preserve"> την ισότητα και στην πρόσβαση και </w:t>
      </w:r>
      <w:r>
        <w:rPr>
          <w:rFonts w:eastAsia="Times New Roman" w:cs="Times New Roman"/>
          <w:szCs w:val="24"/>
        </w:rPr>
        <w:t xml:space="preserve">στην </w:t>
      </w:r>
      <w:r w:rsidRPr="0091648C">
        <w:rPr>
          <w:rFonts w:eastAsia="Times New Roman" w:cs="Times New Roman"/>
          <w:szCs w:val="24"/>
        </w:rPr>
        <w:t>εργασία</w:t>
      </w:r>
      <w:r>
        <w:rPr>
          <w:rFonts w:eastAsia="Times New Roman" w:cs="Times New Roman"/>
          <w:szCs w:val="24"/>
        </w:rPr>
        <w:t>.</w:t>
      </w:r>
    </w:p>
    <w:p w14:paraId="20A4E8F5" w14:textId="77777777" w:rsidR="005D4821" w:rsidRDefault="006B233D">
      <w:pPr>
        <w:spacing w:line="600" w:lineRule="auto"/>
        <w:ind w:firstLine="720"/>
        <w:jc w:val="both"/>
        <w:rPr>
          <w:rFonts w:eastAsia="Times New Roman" w:cs="Times New Roman"/>
          <w:szCs w:val="24"/>
        </w:rPr>
      </w:pPr>
      <w:r w:rsidRPr="0091648C">
        <w:rPr>
          <w:rFonts w:eastAsia="Times New Roman" w:cs="Times New Roman"/>
          <w:szCs w:val="24"/>
        </w:rPr>
        <w:t xml:space="preserve"> Όλα αυτά</w:t>
      </w:r>
      <w:r w:rsidRPr="00EC3D73">
        <w:rPr>
          <w:rFonts w:eastAsia="Times New Roman" w:cs="Times New Roman"/>
          <w:szCs w:val="24"/>
        </w:rPr>
        <w:t xml:space="preserve"> </w:t>
      </w:r>
      <w:r w:rsidRPr="0091648C">
        <w:rPr>
          <w:rFonts w:eastAsia="Times New Roman" w:cs="Times New Roman"/>
          <w:szCs w:val="24"/>
        </w:rPr>
        <w:t>τα ζητήματα</w:t>
      </w:r>
      <w:r>
        <w:rPr>
          <w:rFonts w:eastAsia="Times New Roman" w:cs="Times New Roman"/>
          <w:szCs w:val="24"/>
        </w:rPr>
        <w:t>,</w:t>
      </w:r>
      <w:r w:rsidRPr="0091648C">
        <w:rPr>
          <w:rFonts w:eastAsia="Times New Roman" w:cs="Times New Roman"/>
          <w:szCs w:val="24"/>
        </w:rPr>
        <w:t xml:space="preserve"> λοιπόν</w:t>
      </w:r>
      <w:r>
        <w:rPr>
          <w:rFonts w:eastAsia="Times New Roman" w:cs="Times New Roman"/>
          <w:szCs w:val="24"/>
        </w:rPr>
        <w:t>,</w:t>
      </w:r>
      <w:r w:rsidRPr="0091648C">
        <w:rPr>
          <w:rFonts w:eastAsia="Times New Roman" w:cs="Times New Roman"/>
          <w:szCs w:val="24"/>
        </w:rPr>
        <w:t xml:space="preserve"> έρχεται να τα υπηρετήσει το</w:t>
      </w:r>
      <w:r>
        <w:rPr>
          <w:rFonts w:eastAsia="Times New Roman" w:cs="Times New Roman"/>
          <w:szCs w:val="24"/>
        </w:rPr>
        <w:t xml:space="preserve"> παρόν σχέδιο νόμου.</w:t>
      </w:r>
    </w:p>
    <w:p w14:paraId="20A4E8F6" w14:textId="77777777" w:rsidR="005D4821" w:rsidRDefault="006B233D">
      <w:pPr>
        <w:spacing w:line="600" w:lineRule="auto"/>
        <w:ind w:firstLine="720"/>
        <w:jc w:val="both"/>
        <w:rPr>
          <w:rFonts w:eastAsia="Times New Roman" w:cs="Times New Roman"/>
          <w:szCs w:val="24"/>
        </w:rPr>
      </w:pPr>
      <w:r w:rsidRPr="0091648C">
        <w:rPr>
          <w:rFonts w:eastAsia="Times New Roman" w:cs="Times New Roman"/>
          <w:szCs w:val="24"/>
        </w:rPr>
        <w:t>Θ</w:t>
      </w:r>
      <w:r w:rsidRPr="0091648C">
        <w:rPr>
          <w:rFonts w:eastAsia="Times New Roman" w:cs="Times New Roman"/>
          <w:szCs w:val="24"/>
        </w:rPr>
        <w:t xml:space="preserve">α ήθελα επιγραμματικά να </w:t>
      </w:r>
      <w:r w:rsidRPr="0091648C">
        <w:rPr>
          <w:rFonts w:eastAsia="Times New Roman" w:cs="Times New Roman"/>
          <w:szCs w:val="24"/>
        </w:rPr>
        <w:t>τοποθετηθώ στα μεγάλα τμήματα του σχεδίου νόμου</w:t>
      </w:r>
      <w:r>
        <w:rPr>
          <w:rFonts w:eastAsia="Times New Roman" w:cs="Times New Roman"/>
          <w:szCs w:val="24"/>
        </w:rPr>
        <w:t>. Το πρώτο μέρος</w:t>
      </w:r>
      <w:r w:rsidRPr="0091648C">
        <w:rPr>
          <w:rFonts w:eastAsia="Times New Roman" w:cs="Times New Roman"/>
          <w:szCs w:val="24"/>
        </w:rPr>
        <w:t xml:space="preserve"> </w:t>
      </w:r>
      <w:r>
        <w:rPr>
          <w:rFonts w:eastAsia="Times New Roman" w:cs="Times New Roman"/>
          <w:szCs w:val="24"/>
        </w:rPr>
        <w:t>-</w:t>
      </w:r>
      <w:r w:rsidRPr="0091648C">
        <w:rPr>
          <w:rFonts w:eastAsia="Times New Roman" w:cs="Times New Roman"/>
          <w:szCs w:val="24"/>
        </w:rPr>
        <w:t>που θεωρώ ότι ήταν</w:t>
      </w:r>
      <w:r>
        <w:rPr>
          <w:rFonts w:eastAsia="Times New Roman" w:cs="Times New Roman"/>
          <w:szCs w:val="24"/>
        </w:rPr>
        <w:t xml:space="preserve"> και είναι</w:t>
      </w:r>
      <w:r w:rsidRPr="0091648C">
        <w:rPr>
          <w:rFonts w:eastAsia="Times New Roman" w:cs="Times New Roman"/>
          <w:szCs w:val="24"/>
        </w:rPr>
        <w:t xml:space="preserve"> ίσως το πιο εμβληματικό και αναγκαίο στην περίοδο μετά τα μνημόνια</w:t>
      </w:r>
      <w:r>
        <w:rPr>
          <w:rFonts w:eastAsia="Times New Roman" w:cs="Times New Roman"/>
          <w:szCs w:val="24"/>
        </w:rPr>
        <w:t>-</w:t>
      </w:r>
      <w:r w:rsidRPr="0091648C">
        <w:rPr>
          <w:rFonts w:eastAsia="Times New Roman" w:cs="Times New Roman"/>
          <w:szCs w:val="24"/>
        </w:rPr>
        <w:t xml:space="preserve"> είναι ο πολυετής προγραμματισμός των προσλήψεων και συνακόλουθα ο δεσμευτικός </w:t>
      </w:r>
      <w:r>
        <w:rPr>
          <w:rFonts w:eastAsia="Times New Roman" w:cs="Times New Roman"/>
          <w:szCs w:val="24"/>
        </w:rPr>
        <w:t xml:space="preserve">ετήσιος </w:t>
      </w:r>
      <w:r w:rsidRPr="0091648C">
        <w:rPr>
          <w:rFonts w:eastAsia="Times New Roman" w:cs="Times New Roman"/>
          <w:szCs w:val="24"/>
        </w:rPr>
        <w:t>προγραμμ</w:t>
      </w:r>
      <w:r w:rsidRPr="0091648C">
        <w:rPr>
          <w:rFonts w:eastAsia="Times New Roman" w:cs="Times New Roman"/>
          <w:szCs w:val="24"/>
        </w:rPr>
        <w:t>ατισμός των προσλήψεων και για τακτικό και για εποχικό προσωπικό</w:t>
      </w:r>
      <w:r>
        <w:rPr>
          <w:rFonts w:eastAsia="Times New Roman" w:cs="Times New Roman"/>
          <w:szCs w:val="24"/>
        </w:rPr>
        <w:t>.</w:t>
      </w:r>
    </w:p>
    <w:p w14:paraId="20A4E8F7"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 xml:space="preserve">Δυστυχώς, λόγω των μνημονίων οι προσλήψεις </w:t>
      </w:r>
      <w:r>
        <w:rPr>
          <w:rFonts w:eastAsia="Times New Roman" w:cs="Times New Roman"/>
          <w:szCs w:val="24"/>
        </w:rPr>
        <w:t>είτε συντελούνταν</w:t>
      </w:r>
      <w:r>
        <w:rPr>
          <w:rFonts w:eastAsia="Times New Roman" w:cs="Times New Roman"/>
          <w:szCs w:val="24"/>
        </w:rPr>
        <w:t xml:space="preserve"> εκ των </w:t>
      </w:r>
      <w:proofErr w:type="spellStart"/>
      <w:r>
        <w:rPr>
          <w:rFonts w:eastAsia="Times New Roman" w:cs="Times New Roman"/>
          <w:szCs w:val="24"/>
        </w:rPr>
        <w:t>ενόντων</w:t>
      </w:r>
      <w:proofErr w:type="spellEnd"/>
      <w:r>
        <w:rPr>
          <w:rFonts w:eastAsia="Times New Roman" w:cs="Times New Roman"/>
          <w:szCs w:val="24"/>
        </w:rPr>
        <w:t xml:space="preserve"> είτε αναγκαζόμασταν να καλύπτουμε </w:t>
      </w:r>
      <w:r>
        <w:rPr>
          <w:rFonts w:eastAsia="Times New Roman" w:cs="Times New Roman"/>
          <w:szCs w:val="24"/>
        </w:rPr>
        <w:lastRenderedPageBreak/>
        <w:t xml:space="preserve">τις ανάγκες με συμβασιούχους, οι οποίοι </w:t>
      </w:r>
      <w:r>
        <w:rPr>
          <w:rFonts w:eastAsia="Times New Roman" w:cs="Times New Roman"/>
          <w:szCs w:val="24"/>
        </w:rPr>
        <w:t xml:space="preserve">οφείλουμε </w:t>
      </w:r>
      <w:r>
        <w:rPr>
          <w:rFonts w:eastAsia="Times New Roman" w:cs="Times New Roman"/>
          <w:szCs w:val="24"/>
        </w:rPr>
        <w:t>να παραδεχθούμε ότι κράτησαν ό</w:t>
      </w:r>
      <w:r>
        <w:rPr>
          <w:rFonts w:eastAsia="Times New Roman" w:cs="Times New Roman"/>
          <w:szCs w:val="24"/>
        </w:rPr>
        <w:t xml:space="preserve">ρθιες δημόσιες υπηρεσίες, χωρίς όμως </w:t>
      </w:r>
      <w:r>
        <w:rPr>
          <w:rFonts w:eastAsia="Times New Roman" w:cs="Times New Roman"/>
          <w:szCs w:val="24"/>
        </w:rPr>
        <w:t xml:space="preserve">εκείνοι </w:t>
      </w:r>
      <w:r>
        <w:rPr>
          <w:rFonts w:eastAsia="Times New Roman" w:cs="Times New Roman"/>
          <w:szCs w:val="24"/>
        </w:rPr>
        <w:t xml:space="preserve">να μπορούν να επενδύσουν σε μία καριέρα, σε επιμόρφωση </w:t>
      </w:r>
      <w:r>
        <w:rPr>
          <w:rFonts w:eastAsia="Times New Roman" w:cs="Times New Roman"/>
          <w:szCs w:val="24"/>
        </w:rPr>
        <w:t>αντίθετα</w:t>
      </w:r>
      <w:r>
        <w:rPr>
          <w:rFonts w:eastAsia="Times New Roman" w:cs="Times New Roman"/>
          <w:szCs w:val="24"/>
        </w:rPr>
        <w:t xml:space="preserve"> υφ</w:t>
      </w:r>
      <w:r>
        <w:rPr>
          <w:rFonts w:eastAsia="Times New Roman" w:cs="Times New Roman"/>
          <w:szCs w:val="24"/>
        </w:rPr>
        <w:t>ίσταντο</w:t>
      </w:r>
      <w:r>
        <w:rPr>
          <w:rFonts w:eastAsia="Times New Roman" w:cs="Times New Roman"/>
          <w:szCs w:val="24"/>
        </w:rPr>
        <w:t xml:space="preserve"> εργασιακή ανασφάλεια, είτε δεν </w:t>
      </w:r>
      <w:r>
        <w:rPr>
          <w:rFonts w:eastAsia="Times New Roman" w:cs="Times New Roman"/>
          <w:szCs w:val="24"/>
        </w:rPr>
        <w:t>υπήρχαν</w:t>
      </w:r>
      <w:r>
        <w:rPr>
          <w:rFonts w:eastAsia="Times New Roman" w:cs="Times New Roman"/>
          <w:szCs w:val="24"/>
        </w:rPr>
        <w:t xml:space="preserve"> προσλήψεις, όπως αποδεικνύει και ο πίνακας που μόλις κατέθεσα. </w:t>
      </w:r>
    </w:p>
    <w:p w14:paraId="20A4E8F8"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 xml:space="preserve">Αποτέλεσμα είναι να έχουμε σήμερα </w:t>
      </w:r>
      <w:r>
        <w:rPr>
          <w:rFonts w:eastAsia="Times New Roman" w:cs="Times New Roman"/>
          <w:szCs w:val="24"/>
        </w:rPr>
        <w:t>ένα γερασμένο προσωπικό της δημόσιας διοίκησης, που με πατριωτισμό</w:t>
      </w:r>
      <w:r w:rsidRPr="00451450">
        <w:rPr>
          <w:rFonts w:eastAsia="Times New Roman" w:cs="Times New Roman"/>
          <w:szCs w:val="24"/>
        </w:rPr>
        <w:t xml:space="preserve"> </w:t>
      </w:r>
      <w:r>
        <w:rPr>
          <w:rFonts w:eastAsia="Times New Roman" w:cs="Times New Roman"/>
          <w:szCs w:val="24"/>
        </w:rPr>
        <w:t>κράτησε όρθιο το δημόσιο. Γιατί δεν είναι αλήθεια αυτή η εικόνα που προσπαθούν να καλλιεργήσουν. Μπορεί να υπάρχουν προβλήματα γραφειοκρατίας, μπορεί να υπάρχουν και επίορκοι δημόσιοι υπάλλ</w:t>
      </w:r>
      <w:r>
        <w:rPr>
          <w:rFonts w:eastAsia="Times New Roman" w:cs="Times New Roman"/>
          <w:szCs w:val="24"/>
        </w:rPr>
        <w:t xml:space="preserve">ηλοι, και εκεί είμαστε αυστηροί στα θέματα πειθαρχικού δικαίου, όπως </w:t>
      </w:r>
      <w:r>
        <w:rPr>
          <w:rFonts w:eastAsia="Times New Roman" w:cs="Times New Roman"/>
          <w:szCs w:val="24"/>
        </w:rPr>
        <w:t>αναφέρεται</w:t>
      </w:r>
      <w:r>
        <w:rPr>
          <w:rFonts w:eastAsia="Times New Roman" w:cs="Times New Roman"/>
          <w:szCs w:val="24"/>
        </w:rPr>
        <w:t xml:space="preserve"> και στο νομοσχέδιο, αλλά η πλειονότητα των δημόσιων υπαλλήλων κράτησε όρθιο το δημόσιο με πατριωτισμό. Και μάλιστα και σε πολύ δύσκολες υπηρεσίες με την ευρύτερη έννοια</w:t>
      </w:r>
      <w:r>
        <w:rPr>
          <w:rFonts w:eastAsia="Times New Roman" w:cs="Times New Roman"/>
          <w:szCs w:val="24"/>
        </w:rPr>
        <w:t>, συμπερ</w:t>
      </w:r>
      <w:r>
        <w:rPr>
          <w:rFonts w:eastAsia="Times New Roman" w:cs="Times New Roman"/>
          <w:szCs w:val="24"/>
        </w:rPr>
        <w:t>ιλαμβάνοντας</w:t>
      </w:r>
      <w:r>
        <w:rPr>
          <w:rFonts w:eastAsia="Times New Roman" w:cs="Times New Roman"/>
          <w:szCs w:val="24"/>
        </w:rPr>
        <w:t xml:space="preserve"> και την παιδεία, και την υγεία και όλα τα ζητήματα που αφορούν τον κάθε Έλληνα πολίτη.</w:t>
      </w:r>
    </w:p>
    <w:p w14:paraId="20A4E8F9"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lastRenderedPageBreak/>
        <w:t xml:space="preserve">Άρα, λοιπόν, σε αυτήν την φάση που </w:t>
      </w:r>
      <w:r>
        <w:rPr>
          <w:rFonts w:eastAsia="Times New Roman" w:cs="Times New Roman"/>
          <w:szCs w:val="24"/>
        </w:rPr>
        <w:t>εισερχόμαστε</w:t>
      </w:r>
      <w:r>
        <w:rPr>
          <w:rFonts w:eastAsia="Times New Roman" w:cs="Times New Roman"/>
          <w:szCs w:val="24"/>
        </w:rPr>
        <w:t xml:space="preserve"> στον κανόνα «ένα προς ένα», που απλώς σταματάει τη συρρίκνωση της δημόσιας διοίκησης και δεν οδηγεί στη διόγ</w:t>
      </w:r>
      <w:r>
        <w:rPr>
          <w:rFonts w:eastAsia="Times New Roman" w:cs="Times New Roman"/>
          <w:szCs w:val="24"/>
        </w:rPr>
        <w:t xml:space="preserve">κωσή της, εμείς </w:t>
      </w:r>
      <w:r>
        <w:rPr>
          <w:rFonts w:eastAsia="Times New Roman" w:cs="Times New Roman"/>
          <w:szCs w:val="24"/>
        </w:rPr>
        <w:t xml:space="preserve">απαντώντας </w:t>
      </w:r>
      <w:r>
        <w:rPr>
          <w:rFonts w:eastAsia="Times New Roman" w:cs="Times New Roman"/>
          <w:szCs w:val="24"/>
        </w:rPr>
        <w:t xml:space="preserve">και στην κριτική της Αντιπολίτευσης, </w:t>
      </w:r>
      <w:r>
        <w:rPr>
          <w:rFonts w:eastAsia="Times New Roman" w:cs="Times New Roman"/>
          <w:szCs w:val="24"/>
        </w:rPr>
        <w:t xml:space="preserve">δηλώνουμε ότι </w:t>
      </w:r>
      <w:r>
        <w:rPr>
          <w:rFonts w:eastAsia="Times New Roman" w:cs="Times New Roman"/>
          <w:szCs w:val="24"/>
        </w:rPr>
        <w:t xml:space="preserve">δεν είναι αυτοσκοπός για εμάς </w:t>
      </w:r>
      <w:r>
        <w:rPr>
          <w:rFonts w:eastAsia="Times New Roman" w:cs="Times New Roman"/>
          <w:szCs w:val="24"/>
        </w:rPr>
        <w:t>οι</w:t>
      </w:r>
      <w:r>
        <w:rPr>
          <w:rFonts w:eastAsia="Times New Roman" w:cs="Times New Roman"/>
          <w:szCs w:val="24"/>
        </w:rPr>
        <w:t xml:space="preserve"> προσλήψεις στο δημόσιο, όπως επίσης δεν μπορούμε να δεχθούμε την ισοπεδωτική έννοια του μικρού νεοφιλελεύθερου κράτους. </w:t>
      </w:r>
    </w:p>
    <w:p w14:paraId="20A4E8FA"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Εμείς λέμε ότι θέλουμε ε</w:t>
      </w:r>
      <w:r>
        <w:rPr>
          <w:rFonts w:eastAsia="Times New Roman" w:cs="Times New Roman"/>
          <w:szCs w:val="24"/>
        </w:rPr>
        <w:t xml:space="preserve">κείνη τη δημόσια διοίκηση και εκείνο το κράτος το οποίο </w:t>
      </w:r>
      <w:r>
        <w:rPr>
          <w:rFonts w:eastAsia="Times New Roman" w:cs="Times New Roman"/>
          <w:szCs w:val="24"/>
        </w:rPr>
        <w:t>λειτουργεί με δημοκρατικό έλεγχο και διαφάνεια</w:t>
      </w:r>
      <w:r>
        <w:rPr>
          <w:rFonts w:eastAsia="Times New Roman" w:cs="Times New Roman"/>
          <w:szCs w:val="24"/>
        </w:rPr>
        <w:t xml:space="preserve"> ανεξ</w:t>
      </w:r>
      <w:r>
        <w:rPr>
          <w:rFonts w:eastAsia="Times New Roman" w:cs="Times New Roman"/>
          <w:szCs w:val="24"/>
        </w:rPr>
        <w:t>αρτησία</w:t>
      </w:r>
      <w:r>
        <w:rPr>
          <w:rFonts w:eastAsia="Times New Roman" w:cs="Times New Roman"/>
          <w:szCs w:val="24"/>
        </w:rPr>
        <w:t>, αξιοκρατ</w:t>
      </w:r>
      <w:r>
        <w:rPr>
          <w:rFonts w:eastAsia="Times New Roman" w:cs="Times New Roman"/>
          <w:szCs w:val="24"/>
        </w:rPr>
        <w:t>ία και</w:t>
      </w:r>
      <w:r>
        <w:rPr>
          <w:rFonts w:eastAsia="Times New Roman" w:cs="Times New Roman"/>
          <w:szCs w:val="24"/>
        </w:rPr>
        <w:t xml:space="preserve"> το οποίο </w:t>
      </w:r>
      <w:r>
        <w:rPr>
          <w:rFonts w:eastAsia="Times New Roman" w:cs="Times New Roman"/>
          <w:szCs w:val="24"/>
        </w:rPr>
        <w:t xml:space="preserve">είναι ικανό </w:t>
      </w:r>
      <w:r>
        <w:rPr>
          <w:rFonts w:eastAsia="Times New Roman" w:cs="Times New Roman"/>
          <w:szCs w:val="24"/>
        </w:rPr>
        <w:t xml:space="preserve">να ανταποκρίνεται </w:t>
      </w:r>
      <w:r>
        <w:rPr>
          <w:rFonts w:eastAsia="Times New Roman" w:cs="Times New Roman"/>
          <w:szCs w:val="24"/>
        </w:rPr>
        <w:t xml:space="preserve">αφ’ ενός </w:t>
      </w:r>
      <w:r>
        <w:rPr>
          <w:rFonts w:eastAsia="Times New Roman" w:cs="Times New Roman"/>
          <w:szCs w:val="24"/>
        </w:rPr>
        <w:t>στις ανάγκες της αποστολής της δημόσιας διοίκησης,</w:t>
      </w:r>
      <w:r>
        <w:rPr>
          <w:rFonts w:eastAsia="Times New Roman" w:cs="Times New Roman"/>
          <w:szCs w:val="24"/>
        </w:rPr>
        <w:t xml:space="preserve"> ώστε</w:t>
      </w:r>
      <w:r>
        <w:rPr>
          <w:rFonts w:eastAsia="Times New Roman" w:cs="Times New Roman"/>
          <w:szCs w:val="24"/>
        </w:rPr>
        <w:t xml:space="preserve"> οι αντίστοιχοι φορείς</w:t>
      </w:r>
      <w:r>
        <w:rPr>
          <w:rFonts w:eastAsia="Times New Roman" w:cs="Times New Roman"/>
          <w:szCs w:val="24"/>
        </w:rPr>
        <w:t xml:space="preserve"> να </w:t>
      </w:r>
      <w:r>
        <w:rPr>
          <w:rFonts w:eastAsia="Times New Roman" w:cs="Times New Roman"/>
          <w:szCs w:val="24"/>
        </w:rPr>
        <w:t xml:space="preserve">είναι σε θέση να </w:t>
      </w:r>
      <w:r>
        <w:rPr>
          <w:rFonts w:eastAsia="Times New Roman" w:cs="Times New Roman"/>
          <w:szCs w:val="24"/>
        </w:rPr>
        <w:t>εξυπηρετήσουν το δημόσιο συμφέρον και τους πολίτες και, αφ</w:t>
      </w:r>
      <w:r>
        <w:rPr>
          <w:rFonts w:eastAsia="Times New Roman" w:cs="Times New Roman"/>
          <w:szCs w:val="24"/>
        </w:rPr>
        <w:t xml:space="preserve">’ </w:t>
      </w:r>
      <w:r>
        <w:rPr>
          <w:rFonts w:eastAsia="Times New Roman" w:cs="Times New Roman"/>
          <w:szCs w:val="24"/>
        </w:rPr>
        <w:t xml:space="preserve">ετέρου, στην περίοδο που είμαστε, </w:t>
      </w:r>
      <w:r>
        <w:rPr>
          <w:rFonts w:eastAsia="Times New Roman" w:cs="Times New Roman"/>
          <w:szCs w:val="24"/>
        </w:rPr>
        <w:t>σ</w:t>
      </w:r>
      <w:r>
        <w:rPr>
          <w:rFonts w:eastAsia="Times New Roman" w:cs="Times New Roman"/>
          <w:szCs w:val="24"/>
        </w:rPr>
        <w:t>τις μεγάλες ανάγκες που θέτει η στρατηγική παραγωγικής και</w:t>
      </w:r>
      <w:r w:rsidRPr="00625C68">
        <w:rPr>
          <w:rFonts w:eastAsia="Times New Roman" w:cs="Times New Roman"/>
          <w:szCs w:val="24"/>
        </w:rPr>
        <w:t xml:space="preserve"> </w:t>
      </w:r>
      <w:r>
        <w:rPr>
          <w:rFonts w:eastAsia="Times New Roman" w:cs="Times New Roman"/>
          <w:szCs w:val="24"/>
        </w:rPr>
        <w:t xml:space="preserve">κοινωνικής ανασυγκρότησης της χώρας. Και αυτό κάνουμε. Καταγράφουμε </w:t>
      </w:r>
      <w:r>
        <w:rPr>
          <w:rFonts w:eastAsia="Times New Roman" w:cs="Times New Roman"/>
          <w:szCs w:val="24"/>
        </w:rPr>
        <w:t xml:space="preserve">συγκεκριμένα </w:t>
      </w:r>
      <w:r>
        <w:rPr>
          <w:rFonts w:eastAsia="Times New Roman" w:cs="Times New Roman"/>
          <w:szCs w:val="24"/>
        </w:rPr>
        <w:t xml:space="preserve">τις ανάγκες </w:t>
      </w:r>
      <w:r>
        <w:rPr>
          <w:rFonts w:eastAsia="Times New Roman" w:cs="Times New Roman"/>
          <w:szCs w:val="24"/>
        </w:rPr>
        <w:t xml:space="preserve">της δημόσιας διοίκησης </w:t>
      </w:r>
      <w:r>
        <w:rPr>
          <w:rFonts w:eastAsia="Times New Roman" w:cs="Times New Roman"/>
          <w:szCs w:val="24"/>
        </w:rPr>
        <w:t xml:space="preserve">και όχι κατά το δοκούν </w:t>
      </w:r>
      <w:r>
        <w:rPr>
          <w:rFonts w:eastAsia="Times New Roman" w:cs="Times New Roman"/>
          <w:szCs w:val="24"/>
        </w:rPr>
        <w:t>με βάση τις οποίες γίνονται</w:t>
      </w:r>
      <w:r>
        <w:rPr>
          <w:rFonts w:eastAsia="Times New Roman" w:cs="Times New Roman"/>
          <w:szCs w:val="24"/>
        </w:rPr>
        <w:t xml:space="preserve"> προσλήψεις και </w:t>
      </w:r>
      <w:r>
        <w:rPr>
          <w:rFonts w:eastAsia="Times New Roman" w:cs="Times New Roman"/>
          <w:szCs w:val="24"/>
        </w:rPr>
        <w:t>ο</w:t>
      </w:r>
      <w:r>
        <w:rPr>
          <w:rFonts w:eastAsia="Times New Roman" w:cs="Times New Roman"/>
          <w:szCs w:val="24"/>
        </w:rPr>
        <w:t xml:space="preserve"> προγραμματισμό</w:t>
      </w:r>
      <w:r>
        <w:rPr>
          <w:rFonts w:eastAsia="Times New Roman" w:cs="Times New Roman"/>
          <w:szCs w:val="24"/>
        </w:rPr>
        <w:t>ς</w:t>
      </w:r>
      <w:r>
        <w:rPr>
          <w:rFonts w:eastAsia="Times New Roman" w:cs="Times New Roman"/>
          <w:szCs w:val="24"/>
        </w:rPr>
        <w:t>.</w:t>
      </w:r>
    </w:p>
    <w:p w14:paraId="20A4E8FB"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lastRenderedPageBreak/>
        <w:t>Επίσης, και αυτό είναι κρίσιμο θέμα, μέσα από τη διαδικασία αυτή του προγραμματισμού -και έτσι απαντούμε και σε πολλές από τις τοποθετήσ</w:t>
      </w:r>
      <w:r>
        <w:rPr>
          <w:rFonts w:eastAsia="Times New Roman" w:cs="Times New Roman"/>
          <w:szCs w:val="24"/>
        </w:rPr>
        <w:t xml:space="preserve">εις των εισηγητών- συνδέουμε </w:t>
      </w:r>
      <w:r>
        <w:rPr>
          <w:rFonts w:eastAsia="Times New Roman" w:cs="Times New Roman"/>
          <w:szCs w:val="24"/>
        </w:rPr>
        <w:t xml:space="preserve">τις προσλήψεις, </w:t>
      </w:r>
      <w:r>
        <w:rPr>
          <w:rFonts w:eastAsia="Times New Roman" w:cs="Times New Roman"/>
          <w:szCs w:val="24"/>
        </w:rPr>
        <w:t>απόλυτα με τις θεσμικές αλλαγές που έχουν γίνει και υποστηρίζουμε. Δηλαδή κάθε θέση μέσα στον πολυετή προγραμματισμό, προκειμένου να εγκριθεί και να αποτυπωθεί στη συνέχεια στον ετήσιο προγραμματισμό</w:t>
      </w:r>
      <w:r>
        <w:rPr>
          <w:rFonts w:eastAsia="Times New Roman" w:cs="Times New Roman"/>
          <w:szCs w:val="24"/>
        </w:rPr>
        <w:t xml:space="preserve"> προσλήψεων</w:t>
      </w:r>
      <w:r>
        <w:rPr>
          <w:rFonts w:eastAsia="Times New Roman" w:cs="Times New Roman"/>
          <w:szCs w:val="24"/>
        </w:rPr>
        <w:t>,</w:t>
      </w:r>
      <w:r>
        <w:rPr>
          <w:rFonts w:eastAsia="Times New Roman" w:cs="Times New Roman"/>
          <w:szCs w:val="24"/>
        </w:rPr>
        <w:t xml:space="preserve"> πρέπει να είναι αποτυπωμένη στο αντίστοιχο ψηφιακό οργανόγραμμα</w:t>
      </w:r>
      <w:r>
        <w:rPr>
          <w:rFonts w:eastAsia="Times New Roman" w:cs="Times New Roman"/>
          <w:szCs w:val="24"/>
        </w:rPr>
        <w:t xml:space="preserve"> του φορέα</w:t>
      </w:r>
      <w:r>
        <w:rPr>
          <w:rFonts w:eastAsia="Times New Roman" w:cs="Times New Roman"/>
          <w:szCs w:val="24"/>
        </w:rPr>
        <w:t xml:space="preserve"> με το αντίστοιχο περίγραμμα θέσης. Ακριβώς γιατί συνδέουμε αυτήν τη στρατηγική </w:t>
      </w:r>
      <w:r>
        <w:rPr>
          <w:rFonts w:eastAsia="Times New Roman" w:cs="Times New Roman"/>
          <w:szCs w:val="24"/>
        </w:rPr>
        <w:t>με</w:t>
      </w:r>
      <w:r>
        <w:rPr>
          <w:rFonts w:eastAsia="Times New Roman" w:cs="Times New Roman"/>
          <w:szCs w:val="24"/>
        </w:rPr>
        <w:t xml:space="preserve"> τη στήριξη των αντίστοιχων θεσμικών μεταρρυθμίσεων και αλλαγών. </w:t>
      </w:r>
    </w:p>
    <w:p w14:paraId="20A4E8FC"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Εδώ θέλω να σταθώ -το είχα διαβάσε</w:t>
      </w:r>
      <w:r>
        <w:rPr>
          <w:rFonts w:eastAsia="Times New Roman" w:cs="Times New Roman"/>
          <w:szCs w:val="24"/>
        </w:rPr>
        <w:t xml:space="preserve">ι και μέσα στην </w:t>
      </w:r>
      <w:r>
        <w:rPr>
          <w:rFonts w:eastAsia="Times New Roman" w:cs="Times New Roman"/>
          <w:szCs w:val="24"/>
        </w:rPr>
        <w:t>ε</w:t>
      </w:r>
      <w:r>
        <w:rPr>
          <w:rFonts w:eastAsia="Times New Roman" w:cs="Times New Roman"/>
          <w:szCs w:val="24"/>
        </w:rPr>
        <w:t>πιτροπή της Βουλής και δεν θα το διαβάσω ξανά- στο ότι επανειλημμένα το ΑΣΕΠ στις ετήσιες εκθέσεις που υπέβαλε ζητούσε να υπάρξει επιτέλους ένας πολυετής και ένας ετήσιος προγραμματισμός αναγκών, προκειμένου να υπάρχει  ορθολογισμός όσον α</w:t>
      </w:r>
      <w:r>
        <w:rPr>
          <w:rFonts w:eastAsia="Times New Roman" w:cs="Times New Roman"/>
          <w:szCs w:val="24"/>
        </w:rPr>
        <w:t>φορά τις προσλήψεις.</w:t>
      </w:r>
    </w:p>
    <w:p w14:paraId="20A4E8FD"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 xml:space="preserve">Όσον αφορά </w:t>
      </w:r>
      <w:r>
        <w:rPr>
          <w:rFonts w:eastAsia="Times New Roman" w:cs="Times New Roman"/>
          <w:szCs w:val="24"/>
        </w:rPr>
        <w:t xml:space="preserve">στο </w:t>
      </w:r>
      <w:r>
        <w:rPr>
          <w:rFonts w:eastAsia="Times New Roman" w:cs="Times New Roman"/>
          <w:szCs w:val="24"/>
        </w:rPr>
        <w:t>ΑΣΕΠ, η ίδρυσ</w:t>
      </w:r>
      <w:r>
        <w:rPr>
          <w:rFonts w:eastAsia="Times New Roman" w:cs="Times New Roman"/>
          <w:szCs w:val="24"/>
        </w:rPr>
        <w:t>ή του</w:t>
      </w:r>
      <w:r>
        <w:rPr>
          <w:rFonts w:eastAsia="Times New Roman" w:cs="Times New Roman"/>
          <w:szCs w:val="24"/>
        </w:rPr>
        <w:t xml:space="preserve"> ήταν μία από τις κορυφαίες στιγμές στη λειτουργία της δημοκρατίας μας, αλλά και </w:t>
      </w:r>
      <w:r>
        <w:rPr>
          <w:rFonts w:eastAsia="Times New Roman" w:cs="Times New Roman"/>
          <w:szCs w:val="24"/>
        </w:rPr>
        <w:lastRenderedPageBreak/>
        <w:t>της θεσμικής αν</w:t>
      </w:r>
      <w:r>
        <w:rPr>
          <w:rFonts w:eastAsia="Times New Roman" w:cs="Times New Roman"/>
          <w:szCs w:val="24"/>
        </w:rPr>
        <w:t>αβάθμισης</w:t>
      </w:r>
      <w:r>
        <w:rPr>
          <w:rFonts w:eastAsia="Times New Roman" w:cs="Times New Roman"/>
          <w:szCs w:val="24"/>
        </w:rPr>
        <w:t xml:space="preserve"> της δημόσιας διοίκησης. </w:t>
      </w:r>
      <w:r>
        <w:rPr>
          <w:rFonts w:eastAsia="Times New Roman" w:cs="Times New Roman"/>
          <w:szCs w:val="24"/>
        </w:rPr>
        <w:t>Γνωρίζ</w:t>
      </w:r>
      <w:r>
        <w:rPr>
          <w:rFonts w:eastAsia="Times New Roman" w:cs="Times New Roman"/>
          <w:szCs w:val="24"/>
        </w:rPr>
        <w:t>ουμε πολύ καλά ότι μέχρι τότε η έννοια της διοίκησης και του κράτο</w:t>
      </w:r>
      <w:r>
        <w:rPr>
          <w:rFonts w:eastAsia="Times New Roman" w:cs="Times New Roman"/>
          <w:szCs w:val="24"/>
        </w:rPr>
        <w:t xml:space="preserve">υς είχε ταλαιπωρηθεί σε περιόδους ανωμαλίας μετά τον Εμφύλιο μέσα από πολιτικούς χαρακτηρισμούς και αποκλεισμούς, όπως επίσης </w:t>
      </w:r>
      <w:r>
        <w:rPr>
          <w:rFonts w:eastAsia="Times New Roman" w:cs="Times New Roman"/>
          <w:szCs w:val="24"/>
        </w:rPr>
        <w:t>γνωρίζ</w:t>
      </w:r>
      <w:r>
        <w:rPr>
          <w:rFonts w:eastAsia="Times New Roman" w:cs="Times New Roman"/>
          <w:szCs w:val="24"/>
        </w:rPr>
        <w:t>ουμε και την ανάγκη να αποκατ</w:t>
      </w:r>
      <w:r>
        <w:rPr>
          <w:rFonts w:eastAsia="Times New Roman" w:cs="Times New Roman"/>
          <w:szCs w:val="24"/>
        </w:rPr>
        <w:t>άστασης της</w:t>
      </w:r>
      <w:r>
        <w:rPr>
          <w:rFonts w:eastAsia="Times New Roman" w:cs="Times New Roman"/>
          <w:szCs w:val="24"/>
        </w:rPr>
        <w:t xml:space="preserve"> αξιοκρατία</w:t>
      </w:r>
      <w:r>
        <w:rPr>
          <w:rFonts w:eastAsia="Times New Roman" w:cs="Times New Roman"/>
          <w:szCs w:val="24"/>
        </w:rPr>
        <w:t>ς</w:t>
      </w:r>
      <w:r>
        <w:rPr>
          <w:rFonts w:eastAsia="Times New Roman" w:cs="Times New Roman"/>
          <w:szCs w:val="24"/>
        </w:rPr>
        <w:t xml:space="preserve"> έξω από πελατειακές σχέσεις. </w:t>
      </w:r>
    </w:p>
    <w:p w14:paraId="20A4E8FE"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 xml:space="preserve">Γι’ αυτό πιστεύω ότι αυτός ο θεσμός έχει </w:t>
      </w:r>
      <w:r>
        <w:rPr>
          <w:rFonts w:eastAsia="Times New Roman" w:cs="Times New Roman"/>
          <w:szCs w:val="24"/>
        </w:rPr>
        <w:t xml:space="preserve">κατοχυρωθεί και στη συνείδηση του ελληνικού λαού και ήταν μία από τις κορυφαίες στιγμές το 1994, επί </w:t>
      </w:r>
      <w:r>
        <w:rPr>
          <w:rFonts w:eastAsia="Times New Roman" w:cs="Times New Roman"/>
          <w:szCs w:val="24"/>
        </w:rPr>
        <w:t>κ</w:t>
      </w:r>
      <w:r>
        <w:rPr>
          <w:rFonts w:eastAsia="Times New Roman" w:cs="Times New Roman"/>
          <w:szCs w:val="24"/>
        </w:rPr>
        <w:t xml:space="preserve">υβερνήσεως και </w:t>
      </w:r>
      <w:r>
        <w:rPr>
          <w:rFonts w:eastAsia="Times New Roman" w:cs="Times New Roman"/>
          <w:szCs w:val="24"/>
        </w:rPr>
        <w:t>π</w:t>
      </w:r>
      <w:r>
        <w:rPr>
          <w:rFonts w:eastAsia="Times New Roman" w:cs="Times New Roman"/>
          <w:szCs w:val="24"/>
        </w:rPr>
        <w:t xml:space="preserve">ρωθυπουργίας Ανδρέα Παπανδρέου και </w:t>
      </w:r>
      <w:r>
        <w:rPr>
          <w:rFonts w:eastAsia="Times New Roman" w:cs="Times New Roman"/>
          <w:szCs w:val="24"/>
        </w:rPr>
        <w:t>υ</w:t>
      </w:r>
      <w:r>
        <w:rPr>
          <w:rFonts w:eastAsia="Times New Roman" w:cs="Times New Roman"/>
          <w:szCs w:val="24"/>
        </w:rPr>
        <w:t xml:space="preserve">πουργίας Αναστασίου Πεπονή. </w:t>
      </w:r>
    </w:p>
    <w:p w14:paraId="20A4E8FF"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Θα μου επιτρέψετε να διαβάσω από την εισηγητική έκθεση του 1994 το πόσο ε</w:t>
      </w:r>
      <w:r>
        <w:rPr>
          <w:rFonts w:eastAsia="Times New Roman" w:cs="Times New Roman"/>
          <w:szCs w:val="24"/>
        </w:rPr>
        <w:t>πίκαιρο</w:t>
      </w:r>
      <w:r>
        <w:rPr>
          <w:rFonts w:eastAsia="Times New Roman" w:cs="Times New Roman"/>
          <w:szCs w:val="24"/>
        </w:rPr>
        <w:t>ς</w:t>
      </w:r>
      <w:r>
        <w:rPr>
          <w:rFonts w:eastAsia="Times New Roman" w:cs="Times New Roman"/>
          <w:szCs w:val="24"/>
        </w:rPr>
        <w:t xml:space="preserve"> παραμένει </w:t>
      </w:r>
      <w:r>
        <w:rPr>
          <w:rFonts w:eastAsia="Times New Roman" w:cs="Times New Roman"/>
          <w:szCs w:val="24"/>
        </w:rPr>
        <w:t xml:space="preserve">ο </w:t>
      </w:r>
      <w:r>
        <w:rPr>
          <w:rFonts w:eastAsia="Times New Roman" w:cs="Times New Roman"/>
          <w:szCs w:val="24"/>
        </w:rPr>
        <w:t>στόχο</w:t>
      </w:r>
      <w:r>
        <w:rPr>
          <w:rFonts w:eastAsia="Times New Roman" w:cs="Times New Roman"/>
          <w:szCs w:val="24"/>
        </w:rPr>
        <w:t>ς</w:t>
      </w:r>
      <w:r>
        <w:rPr>
          <w:rFonts w:eastAsia="Times New Roman" w:cs="Times New Roman"/>
          <w:szCs w:val="24"/>
        </w:rPr>
        <w:t xml:space="preserve"> του ΑΣΕΠ: «Η διαμόρφωση θεσμών που θα διακόψουν τον ομφάλιο λώρο μεταξύ κυβερν</w:t>
      </w:r>
      <w:r>
        <w:rPr>
          <w:rFonts w:eastAsia="Times New Roman" w:cs="Times New Roman"/>
          <w:szCs w:val="24"/>
        </w:rPr>
        <w:t>ώ</w:t>
      </w:r>
      <w:r>
        <w:rPr>
          <w:rFonts w:eastAsia="Times New Roman" w:cs="Times New Roman"/>
          <w:szCs w:val="24"/>
        </w:rPr>
        <w:t xml:space="preserve">ντος κόμματος και δημόσιας διοίκησης αποτελεί τη βάση και την αφετηρία ταυτόχρονα του εκσυγχρονισμού της. Ιδρύεται ανεξάρτητη διοικητική αρχή με τον </w:t>
      </w:r>
      <w:r>
        <w:rPr>
          <w:rFonts w:eastAsia="Times New Roman" w:cs="Times New Roman"/>
          <w:szCs w:val="24"/>
        </w:rPr>
        <w:t xml:space="preserve">τίτλο Ανώτατο Συμβούλιο Επιλογής Προσωπικού που θα διαχειρίζεται εφεξής το σύστημα των προσλήψεων. Η </w:t>
      </w:r>
      <w:r>
        <w:rPr>
          <w:rFonts w:eastAsia="Times New Roman" w:cs="Times New Roman"/>
          <w:szCs w:val="24"/>
        </w:rPr>
        <w:t>κ</w:t>
      </w:r>
      <w:r>
        <w:rPr>
          <w:rFonts w:eastAsia="Times New Roman" w:cs="Times New Roman"/>
          <w:szCs w:val="24"/>
        </w:rPr>
        <w:t xml:space="preserve">υβέρνηση </w:t>
      </w:r>
      <w:proofErr w:type="spellStart"/>
      <w:r>
        <w:rPr>
          <w:rFonts w:eastAsia="Times New Roman" w:cs="Times New Roman"/>
          <w:szCs w:val="24"/>
        </w:rPr>
        <w:t>αποξενούται</w:t>
      </w:r>
      <w:proofErr w:type="spellEnd"/>
      <w:r>
        <w:rPr>
          <w:rFonts w:eastAsia="Times New Roman" w:cs="Times New Roman"/>
          <w:szCs w:val="24"/>
        </w:rPr>
        <w:t xml:space="preserve"> από τις προσλήψεις. Βεβαίως διατηρεί την πολιτική απόφαση για </w:t>
      </w:r>
      <w:r>
        <w:rPr>
          <w:rFonts w:eastAsia="Times New Roman" w:cs="Times New Roman"/>
          <w:szCs w:val="24"/>
        </w:rPr>
        <w:lastRenderedPageBreak/>
        <w:t>το αν θα γίνουν προσλήψεις και πόσες, σε ποιες υπηρεσίες, κλάδους και ε</w:t>
      </w:r>
      <w:r>
        <w:rPr>
          <w:rFonts w:eastAsia="Times New Roman" w:cs="Times New Roman"/>
          <w:szCs w:val="24"/>
        </w:rPr>
        <w:t xml:space="preserve">ιδικότητες. Εδώ τερματίζεται, όμως, ο ρόλος της και η επέμβαση της </w:t>
      </w:r>
      <w:r>
        <w:rPr>
          <w:rFonts w:eastAsia="Times New Roman" w:cs="Times New Roman"/>
          <w:szCs w:val="24"/>
        </w:rPr>
        <w:t>κ</w:t>
      </w:r>
      <w:r>
        <w:rPr>
          <w:rFonts w:eastAsia="Times New Roman" w:cs="Times New Roman"/>
          <w:szCs w:val="24"/>
        </w:rPr>
        <w:t xml:space="preserve">υβέρνησης στο θέμα προσλήψεων και αναλαμβάνει το ΑΣΕΠ τη διεξαγωγή των διαδικασιών μέχρι και τον καθορισμό των </w:t>
      </w:r>
      <w:proofErr w:type="spellStart"/>
      <w:r>
        <w:rPr>
          <w:rFonts w:eastAsia="Times New Roman" w:cs="Times New Roman"/>
          <w:szCs w:val="24"/>
        </w:rPr>
        <w:t>διοριστέων</w:t>
      </w:r>
      <w:proofErr w:type="spellEnd"/>
      <w:r>
        <w:rPr>
          <w:rFonts w:eastAsia="Times New Roman" w:cs="Times New Roman"/>
          <w:szCs w:val="24"/>
        </w:rPr>
        <w:t>». Πιστεύω ότι αυτή η αναφορά στην εισηγητική έκθεση του ΑΣΕΠ συμπυ</w:t>
      </w:r>
      <w:r>
        <w:rPr>
          <w:rFonts w:eastAsia="Times New Roman" w:cs="Times New Roman"/>
          <w:szCs w:val="24"/>
        </w:rPr>
        <w:t>κνώνει πλήρως την αποστολή και την ανάγκη του ΑΣΕΠ.</w:t>
      </w:r>
    </w:p>
    <w:p w14:paraId="20A4E900"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της κυρίας Υπουργού)</w:t>
      </w:r>
    </w:p>
    <w:p w14:paraId="20A4E901"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 xml:space="preserve">Κύριε Πρόεδρε, θα χρειαστώ και τέσσερα λεπτά από τη δευτερολογία μου. </w:t>
      </w:r>
    </w:p>
    <w:p w14:paraId="20A4E902"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Ταυτόχρονα, όμως, έχουν π</w:t>
      </w:r>
      <w:r>
        <w:rPr>
          <w:rFonts w:eastAsia="Times New Roman" w:cs="Times New Roman"/>
          <w:szCs w:val="24"/>
        </w:rPr>
        <w:t>αρέλθ</w:t>
      </w:r>
      <w:r>
        <w:rPr>
          <w:rFonts w:eastAsia="Times New Roman" w:cs="Times New Roman"/>
          <w:szCs w:val="24"/>
        </w:rPr>
        <w:t xml:space="preserve">ει από τότε είκοσι πέντε χρόνια. </w:t>
      </w:r>
      <w:r>
        <w:rPr>
          <w:rFonts w:eastAsia="Times New Roman" w:cs="Times New Roman"/>
          <w:szCs w:val="24"/>
        </w:rPr>
        <w:t>Υπάρχουν</w:t>
      </w:r>
      <w:r>
        <w:rPr>
          <w:rFonts w:eastAsia="Times New Roman" w:cs="Times New Roman"/>
          <w:szCs w:val="24"/>
        </w:rPr>
        <w:t xml:space="preserve"> πλέον νέες ανάγκες. </w:t>
      </w:r>
      <w:r>
        <w:rPr>
          <w:rFonts w:eastAsia="Times New Roman" w:cs="Times New Roman"/>
          <w:szCs w:val="24"/>
        </w:rPr>
        <w:t>Βιώ</w:t>
      </w:r>
      <w:r>
        <w:rPr>
          <w:rFonts w:eastAsia="Times New Roman" w:cs="Times New Roman"/>
          <w:szCs w:val="24"/>
        </w:rPr>
        <w:t xml:space="preserve">σαμε μία κρίση. Το ΑΣΕΠ λόγω της καταξίωσής του έχει πολλές και περισσότερες, αυξημένες αρμοδιότητες. Δεν έχει απλώς και μόνο την </w:t>
      </w:r>
      <w:r>
        <w:rPr>
          <w:rFonts w:eastAsia="Times New Roman" w:cs="Times New Roman"/>
          <w:szCs w:val="24"/>
        </w:rPr>
        <w:t xml:space="preserve">αρμοδιότητα της </w:t>
      </w:r>
      <w:r>
        <w:rPr>
          <w:rFonts w:eastAsia="Times New Roman" w:cs="Times New Roman"/>
          <w:szCs w:val="24"/>
        </w:rPr>
        <w:t>επιλογή</w:t>
      </w:r>
      <w:r>
        <w:rPr>
          <w:rFonts w:eastAsia="Times New Roman" w:cs="Times New Roman"/>
          <w:szCs w:val="24"/>
        </w:rPr>
        <w:t>ς</w:t>
      </w:r>
      <w:r>
        <w:rPr>
          <w:rFonts w:eastAsia="Times New Roman" w:cs="Times New Roman"/>
          <w:szCs w:val="24"/>
        </w:rPr>
        <w:t xml:space="preserve"> του προσωπικού, αλλά συμμετέχει πλέο</w:t>
      </w:r>
      <w:r>
        <w:rPr>
          <w:rFonts w:eastAsia="Times New Roman" w:cs="Times New Roman"/>
          <w:szCs w:val="24"/>
        </w:rPr>
        <w:t xml:space="preserve">ν και </w:t>
      </w:r>
      <w:r>
        <w:rPr>
          <w:rFonts w:eastAsia="Times New Roman" w:cs="Times New Roman"/>
          <w:szCs w:val="24"/>
        </w:rPr>
        <w:lastRenderedPageBreak/>
        <w:t xml:space="preserve">στις κρίσεις και των διοικητικών γραμματέων, αλλά και των προϊσταμένων, των γενικών διευθυντών και διευθυντών του δημοσίου. </w:t>
      </w:r>
    </w:p>
    <w:p w14:paraId="20A4E903" w14:textId="77777777" w:rsidR="005D4821" w:rsidRDefault="006B233D">
      <w:pPr>
        <w:spacing w:line="600" w:lineRule="auto"/>
        <w:jc w:val="both"/>
        <w:rPr>
          <w:rFonts w:eastAsia="Times New Roman" w:cs="Times New Roman"/>
          <w:szCs w:val="24"/>
        </w:rPr>
      </w:pPr>
      <w:r>
        <w:rPr>
          <w:rFonts w:eastAsia="Times New Roman" w:cs="Times New Roman"/>
          <w:szCs w:val="24"/>
        </w:rPr>
        <w:t xml:space="preserve">Το ΑΣΕΠ αντιμετωπίζει προβλήματα. Δεν </w:t>
      </w:r>
      <w:r>
        <w:rPr>
          <w:rFonts w:eastAsia="Times New Roman" w:cs="Times New Roman"/>
          <w:szCs w:val="24"/>
        </w:rPr>
        <w:t>διαθέτει</w:t>
      </w:r>
      <w:r>
        <w:rPr>
          <w:rFonts w:eastAsia="Times New Roman" w:cs="Times New Roman"/>
          <w:szCs w:val="24"/>
        </w:rPr>
        <w:t xml:space="preserve"> το αναγκαίο προσωπικό,</w:t>
      </w:r>
      <w:r>
        <w:rPr>
          <w:rFonts w:eastAsia="Times New Roman" w:cs="Times New Roman"/>
          <w:szCs w:val="24"/>
        </w:rPr>
        <w:t xml:space="preserve"> διότι</w:t>
      </w:r>
      <w:r>
        <w:rPr>
          <w:rFonts w:eastAsia="Times New Roman" w:cs="Times New Roman"/>
          <w:szCs w:val="24"/>
        </w:rPr>
        <w:t xml:space="preserve"> υπέστη και αυτό τη μείωση που έχει υποστεί όλη η </w:t>
      </w:r>
      <w:r>
        <w:rPr>
          <w:rFonts w:eastAsia="Times New Roman" w:cs="Times New Roman"/>
          <w:szCs w:val="24"/>
        </w:rPr>
        <w:t>δ</w:t>
      </w:r>
      <w:r>
        <w:rPr>
          <w:rFonts w:eastAsia="Times New Roman" w:cs="Times New Roman"/>
          <w:szCs w:val="24"/>
        </w:rPr>
        <w:t xml:space="preserve">ημόσια </w:t>
      </w:r>
      <w:r>
        <w:rPr>
          <w:rFonts w:eastAsia="Times New Roman" w:cs="Times New Roman"/>
          <w:szCs w:val="24"/>
        </w:rPr>
        <w:t>δ</w:t>
      </w:r>
      <w:r>
        <w:rPr>
          <w:rFonts w:eastAsia="Times New Roman" w:cs="Times New Roman"/>
          <w:szCs w:val="24"/>
        </w:rPr>
        <w:t xml:space="preserve">ιοίκηση και δεν μπορεί να ανταπεξέλθει, όπως θα έπρεπε, </w:t>
      </w:r>
      <w:r>
        <w:rPr>
          <w:rFonts w:eastAsia="Times New Roman" w:cs="Times New Roman"/>
          <w:szCs w:val="24"/>
        </w:rPr>
        <w:t>τόσο</w:t>
      </w:r>
      <w:r>
        <w:rPr>
          <w:rFonts w:eastAsia="Times New Roman" w:cs="Times New Roman"/>
          <w:szCs w:val="24"/>
        </w:rPr>
        <w:t xml:space="preserve"> προς το συμφέρον της </w:t>
      </w:r>
      <w:r>
        <w:rPr>
          <w:rFonts w:eastAsia="Times New Roman" w:cs="Times New Roman"/>
          <w:szCs w:val="24"/>
        </w:rPr>
        <w:t>δ</w:t>
      </w:r>
      <w:r>
        <w:rPr>
          <w:rFonts w:eastAsia="Times New Roman" w:cs="Times New Roman"/>
          <w:szCs w:val="24"/>
        </w:rPr>
        <w:t xml:space="preserve">ημόσιας </w:t>
      </w:r>
      <w:r>
        <w:rPr>
          <w:rFonts w:eastAsia="Times New Roman" w:cs="Times New Roman"/>
          <w:szCs w:val="24"/>
        </w:rPr>
        <w:t>δ</w:t>
      </w:r>
      <w:r>
        <w:rPr>
          <w:rFonts w:eastAsia="Times New Roman" w:cs="Times New Roman"/>
          <w:szCs w:val="24"/>
        </w:rPr>
        <w:t xml:space="preserve">ιοίκησης, </w:t>
      </w:r>
      <w:r>
        <w:rPr>
          <w:rFonts w:eastAsia="Times New Roman" w:cs="Times New Roman"/>
          <w:szCs w:val="24"/>
        </w:rPr>
        <w:t>όσο</w:t>
      </w:r>
      <w:r>
        <w:rPr>
          <w:rFonts w:eastAsia="Times New Roman" w:cs="Times New Roman"/>
          <w:szCs w:val="24"/>
        </w:rPr>
        <w:t xml:space="preserve"> και των ίδιων των υποψηφίων που καθίστανται, </w:t>
      </w:r>
      <w:r>
        <w:rPr>
          <w:rFonts w:eastAsia="Times New Roman" w:cs="Times New Roman"/>
          <w:szCs w:val="24"/>
        </w:rPr>
        <w:t>αμφότεροι</w:t>
      </w:r>
      <w:r>
        <w:rPr>
          <w:rFonts w:eastAsia="Times New Roman" w:cs="Times New Roman"/>
          <w:szCs w:val="24"/>
        </w:rPr>
        <w:t>, όμηροι χρονοβόρων διαδικασιών.</w:t>
      </w:r>
    </w:p>
    <w:p w14:paraId="20A4E904"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Είναι χαρακτηριστική η τεράστια προσπάθεια που καταβάλ</w:t>
      </w:r>
      <w:r>
        <w:rPr>
          <w:rFonts w:eastAsia="Times New Roman" w:cs="Times New Roman"/>
          <w:szCs w:val="24"/>
        </w:rPr>
        <w:t xml:space="preserve">ει το ΑΣΕΠ για την Προκήρυξη 3Κ, ενώ ταυτόχρονα πρέπει να </w:t>
      </w:r>
      <w:r>
        <w:rPr>
          <w:rFonts w:eastAsia="Times New Roman" w:cs="Times New Roman"/>
          <w:szCs w:val="24"/>
        </w:rPr>
        <w:t>διενεργεί</w:t>
      </w:r>
      <w:r>
        <w:rPr>
          <w:rFonts w:eastAsia="Times New Roman" w:cs="Times New Roman"/>
          <w:szCs w:val="24"/>
        </w:rPr>
        <w:t xml:space="preserve"> όλες τις άλλες προκηρύξεις που είναι κρίσιμες </w:t>
      </w:r>
      <w:r>
        <w:rPr>
          <w:rFonts w:eastAsia="Times New Roman" w:cs="Times New Roman"/>
          <w:szCs w:val="24"/>
        </w:rPr>
        <w:t xml:space="preserve">αλλά </w:t>
      </w:r>
      <w:r>
        <w:rPr>
          <w:rFonts w:eastAsia="Times New Roman" w:cs="Times New Roman"/>
          <w:szCs w:val="24"/>
        </w:rPr>
        <w:t>και τις κρίσεις</w:t>
      </w:r>
      <w:r>
        <w:rPr>
          <w:rFonts w:eastAsia="Times New Roman" w:cs="Times New Roman"/>
          <w:szCs w:val="24"/>
        </w:rPr>
        <w:t xml:space="preserve"> των </w:t>
      </w:r>
      <w:proofErr w:type="spellStart"/>
      <w:r>
        <w:rPr>
          <w:rFonts w:eastAsia="Times New Roman" w:cs="Times New Roman"/>
          <w:szCs w:val="24"/>
        </w:rPr>
        <w:t>προισταμένων</w:t>
      </w:r>
      <w:proofErr w:type="spellEnd"/>
      <w:r>
        <w:rPr>
          <w:rFonts w:eastAsia="Times New Roman" w:cs="Times New Roman"/>
          <w:szCs w:val="24"/>
        </w:rPr>
        <w:t>.</w:t>
      </w:r>
    </w:p>
    <w:p w14:paraId="20A4E905"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 xml:space="preserve">Άρα λοιπόν, εμείς ερχόμαστε να στηρίξουμε </w:t>
      </w:r>
      <w:r>
        <w:rPr>
          <w:rFonts w:eastAsia="Times New Roman" w:cs="Times New Roman"/>
          <w:szCs w:val="24"/>
        </w:rPr>
        <w:t xml:space="preserve">ουσιαστικά </w:t>
      </w:r>
      <w:r>
        <w:rPr>
          <w:rFonts w:eastAsia="Times New Roman" w:cs="Times New Roman"/>
          <w:szCs w:val="24"/>
        </w:rPr>
        <w:t>το ΑΣΕΠ με πάρα πολλούς τρόπους. Πρώτα απ’ όλα, με</w:t>
      </w:r>
      <w:r>
        <w:rPr>
          <w:rFonts w:eastAsia="Times New Roman" w:cs="Times New Roman"/>
          <w:szCs w:val="24"/>
        </w:rPr>
        <w:t xml:space="preserve"> τον ετήσιο προγραμματισμό</w:t>
      </w:r>
      <w:r>
        <w:rPr>
          <w:rFonts w:eastAsia="Times New Roman" w:cs="Times New Roman"/>
          <w:szCs w:val="24"/>
        </w:rPr>
        <w:t>, ο οποίος</w:t>
      </w:r>
      <w:r>
        <w:rPr>
          <w:rFonts w:eastAsia="Times New Roman" w:cs="Times New Roman"/>
          <w:szCs w:val="24"/>
        </w:rPr>
        <w:t xml:space="preserve"> θα υποβάλλεται </w:t>
      </w:r>
      <w:r>
        <w:rPr>
          <w:rFonts w:eastAsia="Times New Roman" w:cs="Times New Roman"/>
          <w:szCs w:val="24"/>
        </w:rPr>
        <w:t xml:space="preserve">και </w:t>
      </w:r>
      <w:r>
        <w:rPr>
          <w:rFonts w:eastAsia="Times New Roman" w:cs="Times New Roman"/>
          <w:szCs w:val="24"/>
        </w:rPr>
        <w:t xml:space="preserve">στο ΑΣΕΠ για να μπορεί να οργανώσει εξ αρχής </w:t>
      </w:r>
      <w:r>
        <w:rPr>
          <w:rFonts w:eastAsia="Times New Roman" w:cs="Times New Roman"/>
          <w:szCs w:val="24"/>
        </w:rPr>
        <w:t xml:space="preserve">τις εργασίες του </w:t>
      </w:r>
      <w:r>
        <w:rPr>
          <w:rFonts w:eastAsia="Times New Roman" w:cs="Times New Roman"/>
          <w:szCs w:val="24"/>
        </w:rPr>
        <w:t>όσον αφορά τη διαδικασία των προκηρύξεων.</w:t>
      </w:r>
    </w:p>
    <w:p w14:paraId="20A4E906"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lastRenderedPageBreak/>
        <w:t xml:space="preserve">Το δεύτερο είναι ότι δίνουμε </w:t>
      </w:r>
      <w:r>
        <w:rPr>
          <w:rFonts w:eastAsia="Times New Roman" w:cs="Times New Roman"/>
          <w:szCs w:val="24"/>
        </w:rPr>
        <w:t xml:space="preserve">στο ΑΣΕΠ </w:t>
      </w:r>
      <w:r>
        <w:rPr>
          <w:rFonts w:eastAsia="Times New Roman" w:cs="Times New Roman"/>
          <w:szCs w:val="24"/>
        </w:rPr>
        <w:t>δυνατότητ</w:t>
      </w:r>
      <w:r>
        <w:rPr>
          <w:rFonts w:eastAsia="Times New Roman" w:cs="Times New Roman"/>
          <w:szCs w:val="24"/>
        </w:rPr>
        <w:t>α</w:t>
      </w:r>
      <w:r>
        <w:rPr>
          <w:rFonts w:eastAsia="Times New Roman" w:cs="Times New Roman"/>
          <w:szCs w:val="24"/>
        </w:rPr>
        <w:t xml:space="preserve"> να απλοποιήσει τις διαδικασίες, είτε με την ενο</w:t>
      </w:r>
      <w:r>
        <w:rPr>
          <w:rFonts w:eastAsia="Times New Roman" w:cs="Times New Roman"/>
          <w:szCs w:val="24"/>
        </w:rPr>
        <w:t xml:space="preserve">ποίηση προκηρύξεων είτε με τις διετείς προκηρύξεις που προβλέπουμε είτε με σημαντική διαδικασία απλούστευσης των δικαιολογητικών που υποβάλλονται, όπου </w:t>
      </w:r>
      <w:r>
        <w:rPr>
          <w:rFonts w:eastAsia="Times New Roman" w:cs="Times New Roman"/>
          <w:szCs w:val="24"/>
        </w:rPr>
        <w:t>σύμφωνα με</w:t>
      </w:r>
      <w:r>
        <w:rPr>
          <w:rFonts w:eastAsia="Times New Roman" w:cs="Times New Roman"/>
          <w:szCs w:val="24"/>
        </w:rPr>
        <w:t xml:space="preserve"> τη γνώμη του ΑΣΕΠ, ειδικά για το θέμα των πιστοποιητικών,</w:t>
      </w:r>
      <w:r>
        <w:rPr>
          <w:rFonts w:eastAsia="Times New Roman" w:cs="Times New Roman"/>
          <w:szCs w:val="24"/>
        </w:rPr>
        <w:t xml:space="preserve"> η απλοποίηση αυτή αποτελεί επιτάχυν</w:t>
      </w:r>
      <w:r>
        <w:rPr>
          <w:rFonts w:eastAsia="Times New Roman" w:cs="Times New Roman"/>
          <w:szCs w:val="24"/>
        </w:rPr>
        <w:t>ση της διαδικασίας έως και τέσσερις μήνες</w:t>
      </w:r>
      <w:r>
        <w:rPr>
          <w:rFonts w:eastAsia="Times New Roman" w:cs="Times New Roman"/>
          <w:szCs w:val="24"/>
        </w:rPr>
        <w:t>.</w:t>
      </w:r>
    </w:p>
    <w:p w14:paraId="20A4E907"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 xml:space="preserve">Ταυτόχρονα, και </w:t>
      </w:r>
      <w:r>
        <w:rPr>
          <w:rFonts w:eastAsia="Times New Roman" w:cs="Times New Roman"/>
          <w:szCs w:val="24"/>
        </w:rPr>
        <w:t>πάντα</w:t>
      </w:r>
      <w:r>
        <w:rPr>
          <w:rFonts w:eastAsia="Times New Roman" w:cs="Times New Roman"/>
          <w:szCs w:val="24"/>
        </w:rPr>
        <w:t xml:space="preserve"> με τη σύμφωνη γνώμη του </w:t>
      </w:r>
      <w:r>
        <w:rPr>
          <w:rFonts w:eastAsia="Times New Roman" w:cs="Times New Roman"/>
          <w:szCs w:val="24"/>
        </w:rPr>
        <w:t>π</w:t>
      </w:r>
      <w:r>
        <w:rPr>
          <w:rFonts w:eastAsia="Times New Roman" w:cs="Times New Roman"/>
          <w:szCs w:val="24"/>
        </w:rPr>
        <w:t>ροέδρου του ΑΣΕΠ,</w:t>
      </w:r>
      <w:r>
        <w:rPr>
          <w:rFonts w:eastAsia="Times New Roman" w:cs="Times New Roman"/>
          <w:szCs w:val="24"/>
        </w:rPr>
        <w:t xml:space="preserve"> υπάρχει στο σχέδιο νόμου </w:t>
      </w:r>
      <w:r>
        <w:rPr>
          <w:rFonts w:eastAsia="Times New Roman" w:cs="Times New Roman"/>
          <w:szCs w:val="24"/>
        </w:rPr>
        <w:t xml:space="preserve">όσον αφορά την πλήρη </w:t>
      </w:r>
      <w:proofErr w:type="spellStart"/>
      <w:r>
        <w:rPr>
          <w:rFonts w:eastAsia="Times New Roman" w:cs="Times New Roman"/>
          <w:szCs w:val="24"/>
        </w:rPr>
        <w:t>ηλεκτρονικοποίηση</w:t>
      </w:r>
      <w:proofErr w:type="spellEnd"/>
      <w:r>
        <w:rPr>
          <w:rFonts w:eastAsia="Times New Roman" w:cs="Times New Roman"/>
          <w:szCs w:val="24"/>
        </w:rPr>
        <w:t xml:space="preserve"> των διαδικασιών του ΑΣΕΠ από το 2020 και μετά, προκειμένου να υπάρξει επιτάχυνση και</w:t>
      </w:r>
      <w:r>
        <w:rPr>
          <w:rFonts w:eastAsia="Times New Roman" w:cs="Times New Roman"/>
          <w:szCs w:val="24"/>
        </w:rPr>
        <w:t xml:space="preserve"> διαφάνεια.</w:t>
      </w:r>
    </w:p>
    <w:p w14:paraId="20A4E908"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Επιλύ</w:t>
      </w:r>
      <w:r>
        <w:rPr>
          <w:rFonts w:eastAsia="Times New Roman" w:cs="Times New Roman"/>
          <w:szCs w:val="24"/>
        </w:rPr>
        <w:t xml:space="preserve">ουμε θέματα εσωτερικής λειτουργίας που </w:t>
      </w:r>
      <w:r>
        <w:rPr>
          <w:rFonts w:eastAsia="Times New Roman" w:cs="Times New Roman"/>
          <w:szCs w:val="24"/>
        </w:rPr>
        <w:t xml:space="preserve">δημιουργούσαν </w:t>
      </w:r>
      <w:r>
        <w:rPr>
          <w:rFonts w:eastAsia="Times New Roman" w:cs="Times New Roman"/>
          <w:szCs w:val="24"/>
        </w:rPr>
        <w:t xml:space="preserve">προβλήματα με τις διαφορετικές ερμηνείες των </w:t>
      </w:r>
      <w:r>
        <w:rPr>
          <w:rFonts w:eastAsia="Times New Roman" w:cs="Times New Roman"/>
          <w:szCs w:val="24"/>
        </w:rPr>
        <w:t>τ</w:t>
      </w:r>
      <w:r>
        <w:rPr>
          <w:rFonts w:eastAsia="Times New Roman" w:cs="Times New Roman"/>
          <w:szCs w:val="24"/>
        </w:rPr>
        <w:t xml:space="preserve">μημάτων και ταυτόχρονα στηρίζουμε προσωπικό το ίδιο το ΑΣΕΠ. </w:t>
      </w:r>
    </w:p>
    <w:p w14:paraId="20A4E909"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 xml:space="preserve">Ο στόχος μας είναι φυσικά </w:t>
      </w:r>
      <w:r>
        <w:rPr>
          <w:rFonts w:eastAsia="Times New Roman" w:cs="Times New Roman"/>
          <w:szCs w:val="24"/>
        </w:rPr>
        <w:t xml:space="preserve">το ΑΣΕΠ </w:t>
      </w:r>
      <w:r>
        <w:rPr>
          <w:rFonts w:eastAsia="Times New Roman" w:cs="Times New Roman"/>
          <w:szCs w:val="24"/>
        </w:rPr>
        <w:t>να έχει μόνιμο προσωπικό -το έθεσαν οι εισηγ</w:t>
      </w:r>
      <w:r>
        <w:rPr>
          <w:rFonts w:eastAsia="Times New Roman" w:cs="Times New Roman"/>
          <w:szCs w:val="24"/>
        </w:rPr>
        <w:t xml:space="preserve">ητές μας και στην </w:t>
      </w:r>
      <w:r>
        <w:rPr>
          <w:rFonts w:eastAsia="Times New Roman" w:cs="Times New Roman"/>
          <w:szCs w:val="24"/>
        </w:rPr>
        <w:t>ε</w:t>
      </w:r>
      <w:r>
        <w:rPr>
          <w:rFonts w:eastAsia="Times New Roman" w:cs="Times New Roman"/>
          <w:szCs w:val="24"/>
        </w:rPr>
        <w:t xml:space="preserve">πιτροπή-, αλλά μέχρις ότου να </w:t>
      </w:r>
      <w:r>
        <w:rPr>
          <w:rFonts w:eastAsia="Times New Roman" w:cs="Times New Roman"/>
          <w:szCs w:val="24"/>
        </w:rPr>
        <w:t xml:space="preserve">υπάρξει η </w:t>
      </w:r>
      <w:r>
        <w:rPr>
          <w:rFonts w:eastAsia="Times New Roman" w:cs="Times New Roman"/>
          <w:szCs w:val="24"/>
        </w:rPr>
        <w:t xml:space="preserve">διαδικασία του μονίμου προσωπικού, </w:t>
      </w:r>
      <w:r>
        <w:rPr>
          <w:rFonts w:eastAsia="Times New Roman" w:cs="Times New Roman"/>
          <w:szCs w:val="24"/>
        </w:rPr>
        <w:lastRenderedPageBreak/>
        <w:t xml:space="preserve">θεσμοθετούμε την εξαίρεση από την κινητικότητα μεταβατικά, μέχρι </w:t>
      </w:r>
      <w:r>
        <w:rPr>
          <w:rFonts w:eastAsia="Times New Roman" w:cs="Times New Roman"/>
          <w:szCs w:val="24"/>
        </w:rPr>
        <w:t xml:space="preserve">να προσληφθούν </w:t>
      </w:r>
      <w:r>
        <w:rPr>
          <w:rFonts w:eastAsia="Times New Roman" w:cs="Times New Roman"/>
          <w:szCs w:val="24"/>
        </w:rPr>
        <w:t>οι τακτικοί υπάλληλοι του ΑΣΕΠ</w:t>
      </w:r>
      <w:r>
        <w:rPr>
          <w:rFonts w:eastAsia="Times New Roman" w:cs="Times New Roman"/>
          <w:szCs w:val="24"/>
        </w:rPr>
        <w:t>.</w:t>
      </w:r>
    </w:p>
    <w:p w14:paraId="20A4E90A"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Επειδή τέθηκε το θέμα των υπερωριών των εργαζομένω</w:t>
      </w:r>
      <w:r>
        <w:rPr>
          <w:rFonts w:eastAsia="Times New Roman" w:cs="Times New Roman"/>
          <w:szCs w:val="24"/>
        </w:rPr>
        <w:t>ν, πιστεύω ότι πραγματικά είναι δίκαιο που προβλέπεται –νομίζω ότι το έθεσε ο κ. Καρράς από το ΚΙΝΑΛ- και υπάρχει αυτή η ειδική διατύπωση για τις υπερωρίες. Είναι για δύο χρόνια, δηλαδή δεν</w:t>
      </w:r>
      <w:r>
        <w:rPr>
          <w:rFonts w:eastAsia="Times New Roman" w:cs="Times New Roman"/>
          <w:szCs w:val="24"/>
        </w:rPr>
        <w:t xml:space="preserve"> </w:t>
      </w:r>
      <w:r>
        <w:rPr>
          <w:rFonts w:eastAsia="Times New Roman" w:cs="Times New Roman"/>
          <w:szCs w:val="24"/>
        </w:rPr>
        <w:t>πρόκειται για</w:t>
      </w:r>
      <w:r>
        <w:rPr>
          <w:rFonts w:eastAsia="Times New Roman" w:cs="Times New Roman"/>
          <w:szCs w:val="24"/>
        </w:rPr>
        <w:t xml:space="preserve"> μια </w:t>
      </w:r>
      <w:r>
        <w:rPr>
          <w:rFonts w:eastAsia="Times New Roman" w:cs="Times New Roman"/>
          <w:szCs w:val="24"/>
        </w:rPr>
        <w:t>διαρκή</w:t>
      </w:r>
      <w:r>
        <w:rPr>
          <w:rFonts w:eastAsia="Times New Roman" w:cs="Times New Roman"/>
          <w:szCs w:val="24"/>
        </w:rPr>
        <w:t xml:space="preserve"> εξαίρεση. Σας υπενθυμίζω ότι είχε </w:t>
      </w:r>
      <w:r>
        <w:rPr>
          <w:rFonts w:eastAsia="Times New Roman" w:cs="Times New Roman"/>
          <w:szCs w:val="24"/>
        </w:rPr>
        <w:t>προβλεφ</w:t>
      </w:r>
      <w:r>
        <w:rPr>
          <w:rFonts w:eastAsia="Times New Roman" w:cs="Times New Roman"/>
          <w:szCs w:val="24"/>
        </w:rPr>
        <w:t>θεί</w:t>
      </w:r>
      <w:r>
        <w:rPr>
          <w:rFonts w:eastAsia="Times New Roman" w:cs="Times New Roman"/>
          <w:szCs w:val="24"/>
        </w:rPr>
        <w:t xml:space="preserve"> και για το ΕΦΚΑ μεταβατικά, </w:t>
      </w:r>
      <w:r>
        <w:rPr>
          <w:rFonts w:eastAsia="Times New Roman" w:cs="Times New Roman"/>
          <w:szCs w:val="24"/>
        </w:rPr>
        <w:t xml:space="preserve">όταν </w:t>
      </w:r>
      <w:r>
        <w:rPr>
          <w:rFonts w:eastAsia="Times New Roman" w:cs="Times New Roman"/>
          <w:szCs w:val="24"/>
        </w:rPr>
        <w:t xml:space="preserve">υπήρχε μεγάλη πίεση για τις συντάξεις. Και σε κάθε περίπτωση ασφαλιστική δικλείδα </w:t>
      </w:r>
      <w:r>
        <w:rPr>
          <w:rFonts w:eastAsia="Times New Roman" w:cs="Times New Roman"/>
          <w:szCs w:val="24"/>
        </w:rPr>
        <w:t xml:space="preserve">αποτελεί η ύπαρξη </w:t>
      </w:r>
      <w:r>
        <w:rPr>
          <w:rFonts w:eastAsia="Times New Roman" w:cs="Times New Roman"/>
          <w:szCs w:val="24"/>
        </w:rPr>
        <w:t>μια</w:t>
      </w:r>
      <w:r>
        <w:rPr>
          <w:rFonts w:eastAsia="Times New Roman" w:cs="Times New Roman"/>
          <w:szCs w:val="24"/>
        </w:rPr>
        <w:t>ς</w:t>
      </w:r>
      <w:r>
        <w:rPr>
          <w:rFonts w:eastAsia="Times New Roman" w:cs="Times New Roman"/>
          <w:szCs w:val="24"/>
        </w:rPr>
        <w:t xml:space="preserve"> </w:t>
      </w:r>
      <w:r>
        <w:rPr>
          <w:rFonts w:eastAsia="Times New Roman" w:cs="Times New Roman"/>
          <w:szCs w:val="24"/>
        </w:rPr>
        <w:t>κ</w:t>
      </w:r>
      <w:r>
        <w:rPr>
          <w:rFonts w:eastAsia="Times New Roman" w:cs="Times New Roman"/>
          <w:szCs w:val="24"/>
        </w:rPr>
        <w:t>οινή</w:t>
      </w:r>
      <w:r>
        <w:rPr>
          <w:rFonts w:eastAsia="Times New Roman" w:cs="Times New Roman"/>
          <w:szCs w:val="24"/>
        </w:rPr>
        <w:t>ς</w:t>
      </w:r>
      <w:r>
        <w:rPr>
          <w:rFonts w:eastAsia="Times New Roman" w:cs="Times New Roman"/>
          <w:szCs w:val="24"/>
        </w:rPr>
        <w:t xml:space="preserve"> </w:t>
      </w:r>
      <w:r>
        <w:rPr>
          <w:rFonts w:eastAsia="Times New Roman" w:cs="Times New Roman"/>
          <w:szCs w:val="24"/>
        </w:rPr>
        <w:t>υ</w:t>
      </w:r>
      <w:r>
        <w:rPr>
          <w:rFonts w:eastAsia="Times New Roman" w:cs="Times New Roman"/>
          <w:szCs w:val="24"/>
        </w:rPr>
        <w:t>πουργική</w:t>
      </w:r>
      <w:r>
        <w:rPr>
          <w:rFonts w:eastAsia="Times New Roman" w:cs="Times New Roman"/>
          <w:szCs w:val="24"/>
        </w:rPr>
        <w:t>ς</w:t>
      </w:r>
      <w:r>
        <w:rPr>
          <w:rFonts w:eastAsia="Times New Roman" w:cs="Times New Roman"/>
          <w:szCs w:val="24"/>
        </w:rPr>
        <w:t xml:space="preserve"> </w:t>
      </w:r>
      <w:r>
        <w:rPr>
          <w:rFonts w:eastAsia="Times New Roman" w:cs="Times New Roman"/>
          <w:szCs w:val="24"/>
        </w:rPr>
        <w:t>α</w:t>
      </w:r>
      <w:r>
        <w:rPr>
          <w:rFonts w:eastAsia="Times New Roman" w:cs="Times New Roman"/>
          <w:szCs w:val="24"/>
        </w:rPr>
        <w:t>πόφαση</w:t>
      </w:r>
      <w:r>
        <w:rPr>
          <w:rFonts w:eastAsia="Times New Roman" w:cs="Times New Roman"/>
          <w:szCs w:val="24"/>
        </w:rPr>
        <w:t>ς</w:t>
      </w:r>
      <w:r>
        <w:rPr>
          <w:rFonts w:eastAsia="Times New Roman" w:cs="Times New Roman"/>
          <w:szCs w:val="24"/>
        </w:rPr>
        <w:t xml:space="preserve"> του Υπουργού Διοικητικής Ανασυγκρότησης και του Υπουργού Οικονομικών ως προς την εφαρμο</w:t>
      </w:r>
      <w:r>
        <w:rPr>
          <w:rFonts w:eastAsia="Times New Roman" w:cs="Times New Roman"/>
          <w:szCs w:val="24"/>
        </w:rPr>
        <w:t xml:space="preserve">γή. Ελπίδα όλων είναι ότι σε δύο χρόνια </w:t>
      </w:r>
      <w:r>
        <w:rPr>
          <w:rFonts w:eastAsia="Times New Roman" w:cs="Times New Roman"/>
          <w:szCs w:val="24"/>
        </w:rPr>
        <w:t xml:space="preserve">η </w:t>
      </w:r>
      <w:r>
        <w:rPr>
          <w:rFonts w:eastAsia="Times New Roman" w:cs="Times New Roman"/>
          <w:szCs w:val="24"/>
        </w:rPr>
        <w:t>οικονομικ</w:t>
      </w:r>
      <w:r>
        <w:rPr>
          <w:rFonts w:eastAsia="Times New Roman" w:cs="Times New Roman"/>
          <w:szCs w:val="24"/>
        </w:rPr>
        <w:t>ή κατάσταση</w:t>
      </w:r>
      <w:r>
        <w:rPr>
          <w:rFonts w:eastAsia="Times New Roman" w:cs="Times New Roman"/>
          <w:szCs w:val="24"/>
        </w:rPr>
        <w:t xml:space="preserve"> της χώρας μας και η αναπτυξιακή </w:t>
      </w:r>
      <w:r>
        <w:rPr>
          <w:rFonts w:eastAsia="Times New Roman" w:cs="Times New Roman"/>
          <w:szCs w:val="24"/>
        </w:rPr>
        <w:t xml:space="preserve">της </w:t>
      </w:r>
      <w:r>
        <w:rPr>
          <w:rFonts w:eastAsia="Times New Roman" w:cs="Times New Roman"/>
          <w:szCs w:val="24"/>
        </w:rPr>
        <w:t xml:space="preserve">πορεία, θα επιτρέπουν συνολικά για το μισθολόγιο του </w:t>
      </w:r>
      <w:r>
        <w:rPr>
          <w:rFonts w:eastAsia="Times New Roman" w:cs="Times New Roman"/>
          <w:szCs w:val="24"/>
        </w:rPr>
        <w:t>δ</w:t>
      </w:r>
      <w:r>
        <w:rPr>
          <w:rFonts w:eastAsia="Times New Roman" w:cs="Times New Roman"/>
          <w:szCs w:val="24"/>
        </w:rPr>
        <w:t>ημοσίου να έχει μια παρόμοια πρόβλεψη και θετική εξέλιξη.</w:t>
      </w:r>
    </w:p>
    <w:p w14:paraId="20A4E90B"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 xml:space="preserve">Προχωρώ στο τρίτο μέρος που </w:t>
      </w:r>
      <w:r>
        <w:rPr>
          <w:rFonts w:eastAsia="Times New Roman" w:cs="Times New Roman"/>
          <w:szCs w:val="24"/>
        </w:rPr>
        <w:t>αφορά</w:t>
      </w:r>
      <w:r>
        <w:rPr>
          <w:rFonts w:eastAsia="Times New Roman" w:cs="Times New Roman"/>
          <w:szCs w:val="24"/>
        </w:rPr>
        <w:t xml:space="preserve"> </w:t>
      </w:r>
      <w:r>
        <w:rPr>
          <w:rFonts w:eastAsia="Times New Roman" w:cs="Times New Roman"/>
          <w:szCs w:val="24"/>
        </w:rPr>
        <w:t>σ</w:t>
      </w:r>
      <w:r>
        <w:rPr>
          <w:rFonts w:eastAsia="Times New Roman" w:cs="Times New Roman"/>
          <w:szCs w:val="24"/>
        </w:rPr>
        <w:t>τις νέες δ</w:t>
      </w:r>
      <w:r>
        <w:rPr>
          <w:rFonts w:eastAsia="Times New Roman" w:cs="Times New Roman"/>
          <w:szCs w:val="24"/>
        </w:rPr>
        <w:t>ομές που προτείνουμε και τα σχετικά ζητήματα. Θα ήθελα να είμαι σα</w:t>
      </w:r>
      <w:r>
        <w:rPr>
          <w:rFonts w:eastAsia="Times New Roman" w:cs="Times New Roman"/>
          <w:szCs w:val="24"/>
        </w:rPr>
        <w:lastRenderedPageBreak/>
        <w:t xml:space="preserve">φής, γιατί αισθάνομαι ότι έχουν γίνει παρανοήσεις και παρεξηγήσεις σε αυτό το θέμα. Η ανάκτηση της κυριαρχίας μας όσον αφορά τη </w:t>
      </w:r>
      <w:r>
        <w:rPr>
          <w:rFonts w:eastAsia="Times New Roman" w:cs="Times New Roman"/>
          <w:szCs w:val="24"/>
        </w:rPr>
        <w:t>δ</w:t>
      </w:r>
      <w:r>
        <w:rPr>
          <w:rFonts w:eastAsia="Times New Roman" w:cs="Times New Roman"/>
          <w:szCs w:val="24"/>
        </w:rPr>
        <w:t xml:space="preserve">ημόσια </w:t>
      </w:r>
      <w:r>
        <w:rPr>
          <w:rFonts w:eastAsia="Times New Roman" w:cs="Times New Roman"/>
          <w:szCs w:val="24"/>
        </w:rPr>
        <w:t>δ</w:t>
      </w:r>
      <w:r>
        <w:rPr>
          <w:rFonts w:eastAsia="Times New Roman" w:cs="Times New Roman"/>
          <w:szCs w:val="24"/>
        </w:rPr>
        <w:t>ιοίκηση σημαίνει ότι πρέπει να βασιστούμε πρώτα απ’ ό</w:t>
      </w:r>
      <w:r>
        <w:rPr>
          <w:rFonts w:eastAsia="Times New Roman" w:cs="Times New Roman"/>
          <w:szCs w:val="24"/>
        </w:rPr>
        <w:t xml:space="preserve">λα στις εσωτερικές δυνάμεις της δικής μας </w:t>
      </w:r>
      <w:r>
        <w:rPr>
          <w:rFonts w:eastAsia="Times New Roman" w:cs="Times New Roman"/>
          <w:szCs w:val="24"/>
        </w:rPr>
        <w:t>δ</w:t>
      </w:r>
      <w:r>
        <w:rPr>
          <w:rFonts w:eastAsia="Times New Roman" w:cs="Times New Roman"/>
          <w:szCs w:val="24"/>
        </w:rPr>
        <w:t xml:space="preserve">ιοίκησης, στο επιστημονικό προσωπικό που διαθέτει η δική μας </w:t>
      </w:r>
      <w:r>
        <w:rPr>
          <w:rFonts w:eastAsia="Times New Roman" w:cs="Times New Roman"/>
          <w:szCs w:val="24"/>
        </w:rPr>
        <w:t>δ</w:t>
      </w:r>
      <w:r>
        <w:rPr>
          <w:rFonts w:eastAsia="Times New Roman" w:cs="Times New Roman"/>
          <w:szCs w:val="24"/>
        </w:rPr>
        <w:t xml:space="preserve">ημόσια </w:t>
      </w:r>
      <w:r>
        <w:rPr>
          <w:rFonts w:eastAsia="Times New Roman" w:cs="Times New Roman"/>
          <w:szCs w:val="24"/>
        </w:rPr>
        <w:t>δ</w:t>
      </w:r>
      <w:r>
        <w:rPr>
          <w:rFonts w:eastAsia="Times New Roman" w:cs="Times New Roman"/>
          <w:szCs w:val="24"/>
        </w:rPr>
        <w:t xml:space="preserve">ιοίκηση, στους αποφοίτους της Εθνικής Σχολής Δημόσιας Διοίκησης και στους έγκριτους επιστήμονες που </w:t>
      </w:r>
      <w:r>
        <w:rPr>
          <w:rFonts w:eastAsia="Times New Roman" w:cs="Times New Roman"/>
          <w:szCs w:val="24"/>
        </w:rPr>
        <w:t>διαθέτ</w:t>
      </w:r>
      <w:r>
        <w:rPr>
          <w:rFonts w:eastAsia="Times New Roman" w:cs="Times New Roman"/>
          <w:szCs w:val="24"/>
        </w:rPr>
        <w:t xml:space="preserve">ει, καθώς και των πανεπιστημίων μας. Αυτό το λέω επειδή ειπώθηκε από όλους </w:t>
      </w:r>
      <w:r>
        <w:rPr>
          <w:rFonts w:eastAsia="Times New Roman" w:cs="Times New Roman"/>
          <w:szCs w:val="24"/>
        </w:rPr>
        <w:t xml:space="preserve">ότι υπάρχει ανάγκη </w:t>
      </w:r>
      <w:r>
        <w:rPr>
          <w:rFonts w:eastAsia="Times New Roman" w:cs="Times New Roman"/>
          <w:szCs w:val="24"/>
        </w:rPr>
        <w:t>μια</w:t>
      </w:r>
      <w:r>
        <w:rPr>
          <w:rFonts w:eastAsia="Times New Roman" w:cs="Times New Roman"/>
          <w:szCs w:val="24"/>
        </w:rPr>
        <w:t>ς</w:t>
      </w:r>
      <w:r>
        <w:rPr>
          <w:rFonts w:eastAsia="Times New Roman" w:cs="Times New Roman"/>
          <w:szCs w:val="24"/>
        </w:rPr>
        <w:t xml:space="preserve"> συνεχ</w:t>
      </w:r>
      <w:r>
        <w:rPr>
          <w:rFonts w:eastAsia="Times New Roman" w:cs="Times New Roman"/>
          <w:szCs w:val="24"/>
        </w:rPr>
        <w:t>ούς</w:t>
      </w:r>
      <w:r>
        <w:rPr>
          <w:rFonts w:eastAsia="Times New Roman" w:cs="Times New Roman"/>
          <w:szCs w:val="24"/>
        </w:rPr>
        <w:t xml:space="preserve"> παρακολούθηση</w:t>
      </w:r>
      <w:r>
        <w:rPr>
          <w:rFonts w:eastAsia="Times New Roman" w:cs="Times New Roman"/>
          <w:szCs w:val="24"/>
        </w:rPr>
        <w:t>ς</w:t>
      </w:r>
      <w:r>
        <w:rPr>
          <w:rFonts w:eastAsia="Times New Roman" w:cs="Times New Roman"/>
          <w:szCs w:val="24"/>
        </w:rPr>
        <w:t>, αξιολόγηση</w:t>
      </w:r>
      <w:r>
        <w:rPr>
          <w:rFonts w:eastAsia="Times New Roman" w:cs="Times New Roman"/>
          <w:szCs w:val="24"/>
        </w:rPr>
        <w:t>ς</w:t>
      </w:r>
      <w:r>
        <w:rPr>
          <w:rFonts w:eastAsia="Times New Roman" w:cs="Times New Roman"/>
          <w:szCs w:val="24"/>
        </w:rPr>
        <w:t>, σύγκριση</w:t>
      </w:r>
      <w:r>
        <w:rPr>
          <w:rFonts w:eastAsia="Times New Roman" w:cs="Times New Roman"/>
          <w:szCs w:val="24"/>
        </w:rPr>
        <w:t>ς</w:t>
      </w:r>
      <w:r>
        <w:rPr>
          <w:rFonts w:eastAsia="Times New Roman" w:cs="Times New Roman"/>
          <w:szCs w:val="24"/>
        </w:rPr>
        <w:t xml:space="preserve"> και ταυτόχρονα υπόδειξη</w:t>
      </w:r>
      <w:r>
        <w:rPr>
          <w:rFonts w:eastAsia="Times New Roman" w:cs="Times New Roman"/>
          <w:szCs w:val="24"/>
        </w:rPr>
        <w:t>ς</w:t>
      </w:r>
      <w:r>
        <w:rPr>
          <w:rFonts w:eastAsia="Times New Roman" w:cs="Times New Roman"/>
          <w:szCs w:val="24"/>
        </w:rPr>
        <w:t xml:space="preserve"> με συγκεκριμένες προτάσεις για τη συνεχή θεσμική λειτουργία και αναβάθμιση.</w:t>
      </w:r>
    </w:p>
    <w:p w14:paraId="20A4E90C" w14:textId="77777777" w:rsidR="005D4821" w:rsidRDefault="006B233D">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Αυτός, </w:t>
      </w:r>
      <w:r w:rsidRPr="0034464F">
        <w:rPr>
          <w:rFonts w:eastAsia="Times New Roman" w:cs="Times New Roman"/>
          <w:szCs w:val="24"/>
        </w:rPr>
        <w:t>κ</w:t>
      </w:r>
      <w:r w:rsidRPr="0034464F">
        <w:rPr>
          <w:rFonts w:eastAsia="Times New Roman" w:cs="Times New Roman"/>
          <w:szCs w:val="24"/>
        </w:rPr>
        <w:t xml:space="preserve">υρίες και κύριοι Βουλευτές, </w:t>
      </w:r>
      <w:r>
        <w:rPr>
          <w:rFonts w:eastAsia="Times New Roman" w:cs="Times New Roman"/>
          <w:szCs w:val="24"/>
        </w:rPr>
        <w:t xml:space="preserve">είναι ο ρόλος </w:t>
      </w:r>
      <w:r w:rsidRPr="0034464F">
        <w:rPr>
          <w:rFonts w:eastAsia="Times New Roman" w:cs="Times New Roman"/>
          <w:szCs w:val="24"/>
        </w:rPr>
        <w:t xml:space="preserve">του </w:t>
      </w:r>
      <w:r>
        <w:rPr>
          <w:rFonts w:eastAsia="Times New Roman" w:cs="Times New Roman"/>
          <w:szCs w:val="24"/>
        </w:rPr>
        <w:t>π</w:t>
      </w:r>
      <w:r w:rsidRPr="0034464F">
        <w:rPr>
          <w:rFonts w:eastAsia="Times New Roman" w:cs="Times New Roman"/>
          <w:szCs w:val="24"/>
        </w:rPr>
        <w:t xml:space="preserve">αρατηρητηρίου της </w:t>
      </w:r>
      <w:r>
        <w:rPr>
          <w:rFonts w:eastAsia="Times New Roman" w:cs="Times New Roman"/>
          <w:szCs w:val="24"/>
        </w:rPr>
        <w:t>δ</w:t>
      </w:r>
      <w:r w:rsidRPr="0034464F">
        <w:rPr>
          <w:rFonts w:eastAsia="Times New Roman" w:cs="Times New Roman"/>
          <w:szCs w:val="24"/>
        </w:rPr>
        <w:t xml:space="preserve">ημόσιας </w:t>
      </w:r>
      <w:r>
        <w:rPr>
          <w:rFonts w:eastAsia="Times New Roman" w:cs="Times New Roman"/>
          <w:szCs w:val="24"/>
        </w:rPr>
        <w:t>δ</w:t>
      </w:r>
      <w:r w:rsidRPr="0034464F">
        <w:rPr>
          <w:rFonts w:eastAsia="Times New Roman" w:cs="Times New Roman"/>
          <w:szCs w:val="24"/>
        </w:rPr>
        <w:t>ιοίκησης. Είναι ένας θεσ</w:t>
      </w:r>
      <w:r>
        <w:rPr>
          <w:rFonts w:eastAsia="Times New Roman" w:cs="Times New Roman"/>
          <w:szCs w:val="24"/>
        </w:rPr>
        <w:t>μός καταξιωμένος σε πάρα πολλά ε</w:t>
      </w:r>
      <w:r w:rsidRPr="0034464F">
        <w:rPr>
          <w:rFonts w:eastAsia="Times New Roman" w:cs="Times New Roman"/>
          <w:szCs w:val="24"/>
        </w:rPr>
        <w:t xml:space="preserve">υρωπαϊκά κράτη και είναι και μία από τις συστάσεις που επανειλημμένα ο ίδιος </w:t>
      </w:r>
      <w:r>
        <w:rPr>
          <w:rFonts w:eastAsia="Times New Roman" w:cs="Times New Roman"/>
          <w:szCs w:val="24"/>
        </w:rPr>
        <w:t>ο ΟΟΣΑ έχει θέσει</w:t>
      </w:r>
      <w:r w:rsidRPr="0034464F">
        <w:rPr>
          <w:rFonts w:eastAsia="Times New Roman" w:cs="Times New Roman"/>
          <w:szCs w:val="24"/>
        </w:rPr>
        <w:t xml:space="preserve"> για τη χρηστή και σύγχρονη διο</w:t>
      </w:r>
      <w:r w:rsidRPr="0034464F">
        <w:rPr>
          <w:rFonts w:eastAsia="Times New Roman" w:cs="Times New Roman"/>
          <w:szCs w:val="24"/>
        </w:rPr>
        <w:t>ίκηση</w:t>
      </w:r>
      <w:r>
        <w:rPr>
          <w:rFonts w:eastAsia="Times New Roman" w:cs="Times New Roman"/>
          <w:szCs w:val="24"/>
        </w:rPr>
        <w:t>.</w:t>
      </w:r>
      <w:r w:rsidRPr="0034464F">
        <w:rPr>
          <w:rFonts w:eastAsia="Times New Roman" w:cs="Times New Roman"/>
          <w:szCs w:val="24"/>
        </w:rPr>
        <w:t xml:space="preserve"> </w:t>
      </w:r>
    </w:p>
    <w:p w14:paraId="20A4E90D" w14:textId="77777777" w:rsidR="005D4821" w:rsidRDefault="006B233D">
      <w:pPr>
        <w:tabs>
          <w:tab w:val="left" w:pos="6168"/>
        </w:tabs>
        <w:spacing w:line="600" w:lineRule="auto"/>
        <w:ind w:firstLine="720"/>
        <w:jc w:val="both"/>
        <w:rPr>
          <w:rFonts w:eastAsia="Times New Roman" w:cs="Times New Roman"/>
          <w:szCs w:val="24"/>
        </w:rPr>
      </w:pPr>
      <w:r w:rsidRPr="0034464F">
        <w:rPr>
          <w:rFonts w:eastAsia="Times New Roman" w:cs="Times New Roman"/>
          <w:szCs w:val="24"/>
        </w:rPr>
        <w:lastRenderedPageBreak/>
        <w:t>Άρα</w:t>
      </w:r>
      <w:r>
        <w:rPr>
          <w:rFonts w:eastAsia="Times New Roman" w:cs="Times New Roman"/>
          <w:szCs w:val="24"/>
        </w:rPr>
        <w:t>,</w:t>
      </w:r>
      <w:r w:rsidRPr="0034464F">
        <w:rPr>
          <w:rFonts w:eastAsia="Times New Roman" w:cs="Times New Roman"/>
          <w:szCs w:val="24"/>
        </w:rPr>
        <w:t xml:space="preserve"> δεν </w:t>
      </w:r>
      <w:r>
        <w:rPr>
          <w:rFonts w:eastAsia="Times New Roman" w:cs="Times New Roman"/>
          <w:szCs w:val="24"/>
        </w:rPr>
        <w:t xml:space="preserve">αναφερόμαστε σε </w:t>
      </w:r>
      <w:r w:rsidRPr="0034464F">
        <w:rPr>
          <w:rFonts w:eastAsia="Times New Roman" w:cs="Times New Roman"/>
          <w:szCs w:val="24"/>
        </w:rPr>
        <w:t>προσλήψεις</w:t>
      </w:r>
      <w:r>
        <w:rPr>
          <w:rFonts w:eastAsia="Times New Roman" w:cs="Times New Roman"/>
          <w:szCs w:val="24"/>
        </w:rPr>
        <w:t xml:space="preserve"> -κ</w:t>
      </w:r>
      <w:r w:rsidRPr="0034464F">
        <w:rPr>
          <w:rFonts w:eastAsia="Times New Roman" w:cs="Times New Roman"/>
          <w:szCs w:val="24"/>
        </w:rPr>
        <w:t>αι θέλω να είμαι σαφής</w:t>
      </w:r>
      <w:r>
        <w:rPr>
          <w:rFonts w:eastAsia="Times New Roman" w:cs="Times New Roman"/>
          <w:szCs w:val="24"/>
        </w:rPr>
        <w:t xml:space="preserve"> σε</w:t>
      </w:r>
      <w:r w:rsidRPr="0034464F">
        <w:rPr>
          <w:rFonts w:eastAsia="Times New Roman" w:cs="Times New Roman"/>
          <w:szCs w:val="24"/>
        </w:rPr>
        <w:t xml:space="preserve"> αυτό</w:t>
      </w:r>
      <w:r>
        <w:rPr>
          <w:rFonts w:eastAsia="Times New Roman" w:cs="Times New Roman"/>
          <w:szCs w:val="24"/>
        </w:rPr>
        <w:t xml:space="preserve"> κ</w:t>
      </w:r>
      <w:r w:rsidRPr="0034464F">
        <w:rPr>
          <w:rFonts w:eastAsia="Times New Roman" w:cs="Times New Roman"/>
          <w:szCs w:val="24"/>
        </w:rPr>
        <w:t xml:space="preserve">αι </w:t>
      </w:r>
      <w:r>
        <w:rPr>
          <w:rFonts w:eastAsia="Times New Roman" w:cs="Times New Roman"/>
          <w:szCs w:val="24"/>
        </w:rPr>
        <w:t>α</w:t>
      </w:r>
      <w:r w:rsidRPr="0034464F">
        <w:rPr>
          <w:rFonts w:eastAsia="Times New Roman" w:cs="Times New Roman"/>
          <w:szCs w:val="24"/>
        </w:rPr>
        <w:t>πευθύνομαι και στην Αξιωματική Αντιπολίτευση</w:t>
      </w:r>
      <w:r>
        <w:rPr>
          <w:rFonts w:eastAsia="Times New Roman" w:cs="Times New Roman"/>
          <w:szCs w:val="24"/>
        </w:rPr>
        <w:t xml:space="preserve">-, </w:t>
      </w:r>
      <w:r>
        <w:rPr>
          <w:rFonts w:eastAsia="Times New Roman" w:cs="Times New Roman"/>
          <w:szCs w:val="24"/>
        </w:rPr>
        <w:t>αλλά σε</w:t>
      </w:r>
      <w:r w:rsidRPr="0034464F">
        <w:rPr>
          <w:rFonts w:eastAsia="Times New Roman" w:cs="Times New Roman"/>
          <w:szCs w:val="24"/>
        </w:rPr>
        <w:t xml:space="preserve"> αποσπάσεις και μετατάξεις στο εσωτερικό της δημόσιας διοίκησης</w:t>
      </w:r>
      <w:r>
        <w:rPr>
          <w:rFonts w:eastAsia="Times New Roman" w:cs="Times New Roman"/>
          <w:szCs w:val="24"/>
        </w:rPr>
        <w:t>.</w:t>
      </w:r>
      <w:r w:rsidRPr="0034464F">
        <w:rPr>
          <w:rFonts w:eastAsia="Times New Roman" w:cs="Times New Roman"/>
          <w:szCs w:val="24"/>
        </w:rPr>
        <w:t xml:space="preserve"> Πολύ περισσότερο</w:t>
      </w:r>
      <w:r>
        <w:rPr>
          <w:rFonts w:eastAsia="Times New Roman" w:cs="Times New Roman"/>
          <w:szCs w:val="24"/>
        </w:rPr>
        <w:t>, δ</w:t>
      </w:r>
      <w:r w:rsidRPr="0034464F">
        <w:rPr>
          <w:rFonts w:eastAsia="Times New Roman" w:cs="Times New Roman"/>
          <w:szCs w:val="24"/>
        </w:rPr>
        <w:t xml:space="preserve">εν </w:t>
      </w:r>
      <w:proofErr w:type="spellStart"/>
      <w:r>
        <w:rPr>
          <w:rFonts w:eastAsia="Times New Roman" w:cs="Times New Roman"/>
          <w:szCs w:val="24"/>
        </w:rPr>
        <w:t>αναφερόμαστεσε</w:t>
      </w:r>
      <w:proofErr w:type="spellEnd"/>
      <w:r w:rsidRPr="0034464F">
        <w:rPr>
          <w:rFonts w:eastAsia="Times New Roman" w:cs="Times New Roman"/>
          <w:szCs w:val="24"/>
        </w:rPr>
        <w:t xml:space="preserve"> εξωτερικούς συμβού</w:t>
      </w:r>
      <w:r w:rsidRPr="0034464F">
        <w:rPr>
          <w:rFonts w:eastAsia="Times New Roman" w:cs="Times New Roman"/>
          <w:szCs w:val="24"/>
        </w:rPr>
        <w:t>λους</w:t>
      </w:r>
      <w:r>
        <w:rPr>
          <w:rFonts w:eastAsia="Times New Roman" w:cs="Times New Roman"/>
          <w:szCs w:val="24"/>
        </w:rPr>
        <w:t>,</w:t>
      </w:r>
      <w:r w:rsidRPr="0034464F">
        <w:rPr>
          <w:rFonts w:eastAsia="Times New Roman" w:cs="Times New Roman"/>
          <w:szCs w:val="24"/>
        </w:rPr>
        <w:t xml:space="preserve"> είτε διεθνείς </w:t>
      </w:r>
      <w:r>
        <w:rPr>
          <w:rFonts w:eastAsia="Times New Roman" w:cs="Times New Roman"/>
          <w:szCs w:val="24"/>
        </w:rPr>
        <w:t>-</w:t>
      </w:r>
      <w:r w:rsidRPr="0034464F">
        <w:rPr>
          <w:rFonts w:eastAsia="Times New Roman" w:cs="Times New Roman"/>
          <w:szCs w:val="24"/>
        </w:rPr>
        <w:t xml:space="preserve">γιατί ακριβώς </w:t>
      </w:r>
      <w:r>
        <w:rPr>
          <w:rFonts w:eastAsia="Times New Roman" w:cs="Times New Roman"/>
          <w:szCs w:val="24"/>
        </w:rPr>
        <w:t>ανακτούμε τη δική μας πλέον κυριαρχία- είτε ιδιώτες.</w:t>
      </w:r>
      <w:r w:rsidRPr="0034464F">
        <w:rPr>
          <w:rFonts w:eastAsia="Times New Roman" w:cs="Times New Roman"/>
          <w:szCs w:val="24"/>
        </w:rPr>
        <w:t xml:space="preserve"> Εδώ </w:t>
      </w:r>
      <w:r>
        <w:rPr>
          <w:rFonts w:eastAsia="Times New Roman" w:cs="Times New Roman"/>
          <w:szCs w:val="24"/>
        </w:rPr>
        <w:t>πρόκειται</w:t>
      </w:r>
      <w:r w:rsidRPr="0034464F">
        <w:rPr>
          <w:rFonts w:eastAsia="Times New Roman" w:cs="Times New Roman"/>
          <w:szCs w:val="24"/>
        </w:rPr>
        <w:t xml:space="preserve"> για μία εσωτερική δυνατότητα της ίδιας της δημόσιας διοίκησης να έχει έναν οργανισμό με </w:t>
      </w:r>
      <w:r>
        <w:rPr>
          <w:rFonts w:eastAsia="Times New Roman" w:cs="Times New Roman"/>
          <w:szCs w:val="24"/>
        </w:rPr>
        <w:t xml:space="preserve">κύρος </w:t>
      </w:r>
      <w:r w:rsidRPr="0034464F">
        <w:rPr>
          <w:rFonts w:eastAsia="Times New Roman" w:cs="Times New Roman"/>
          <w:szCs w:val="24"/>
        </w:rPr>
        <w:t xml:space="preserve">που </w:t>
      </w:r>
      <w:r>
        <w:rPr>
          <w:rFonts w:eastAsia="Times New Roman" w:cs="Times New Roman"/>
          <w:szCs w:val="24"/>
        </w:rPr>
        <w:t xml:space="preserve">θα </w:t>
      </w:r>
      <w:r w:rsidRPr="0034464F">
        <w:rPr>
          <w:rFonts w:eastAsia="Times New Roman" w:cs="Times New Roman"/>
          <w:szCs w:val="24"/>
        </w:rPr>
        <w:t>δίνει τα στοιχεία</w:t>
      </w:r>
      <w:r>
        <w:rPr>
          <w:rFonts w:eastAsia="Times New Roman" w:cs="Times New Roman"/>
          <w:szCs w:val="24"/>
        </w:rPr>
        <w:t xml:space="preserve"> και θ</w:t>
      </w:r>
      <w:r w:rsidRPr="0034464F">
        <w:rPr>
          <w:rFonts w:eastAsia="Times New Roman" w:cs="Times New Roman"/>
          <w:szCs w:val="24"/>
        </w:rPr>
        <w:t>α παρακολουθεί</w:t>
      </w:r>
      <w:r>
        <w:rPr>
          <w:rFonts w:eastAsia="Times New Roman" w:cs="Times New Roman"/>
          <w:szCs w:val="24"/>
        </w:rPr>
        <w:t>.</w:t>
      </w:r>
      <w:r w:rsidRPr="0034464F">
        <w:rPr>
          <w:rFonts w:eastAsia="Times New Roman" w:cs="Times New Roman"/>
          <w:szCs w:val="24"/>
        </w:rPr>
        <w:t xml:space="preserve"> </w:t>
      </w:r>
    </w:p>
    <w:p w14:paraId="20A4E90E" w14:textId="77777777" w:rsidR="005D4821" w:rsidRDefault="006B233D">
      <w:pPr>
        <w:tabs>
          <w:tab w:val="left" w:pos="6168"/>
        </w:tabs>
        <w:spacing w:line="600" w:lineRule="auto"/>
        <w:ind w:firstLine="720"/>
        <w:jc w:val="both"/>
        <w:rPr>
          <w:rFonts w:eastAsia="Times New Roman" w:cs="Times New Roman"/>
          <w:szCs w:val="24"/>
        </w:rPr>
      </w:pPr>
      <w:r w:rsidRPr="0034464F">
        <w:rPr>
          <w:rFonts w:eastAsia="Times New Roman" w:cs="Times New Roman"/>
          <w:szCs w:val="24"/>
        </w:rPr>
        <w:t>Φυσικά</w:t>
      </w:r>
      <w:r>
        <w:rPr>
          <w:rFonts w:eastAsia="Times New Roman" w:cs="Times New Roman"/>
          <w:szCs w:val="24"/>
        </w:rPr>
        <w:t>,</w:t>
      </w:r>
      <w:r w:rsidRPr="0034464F">
        <w:rPr>
          <w:rFonts w:eastAsia="Times New Roman" w:cs="Times New Roman"/>
          <w:szCs w:val="24"/>
        </w:rPr>
        <w:t xml:space="preserve"> θεσπίζουμε και το </w:t>
      </w:r>
      <w:r>
        <w:rPr>
          <w:rFonts w:eastAsia="Times New Roman" w:cs="Times New Roman"/>
          <w:szCs w:val="24"/>
        </w:rPr>
        <w:t>γ</w:t>
      </w:r>
      <w:r w:rsidRPr="0034464F">
        <w:rPr>
          <w:rFonts w:eastAsia="Times New Roman" w:cs="Times New Roman"/>
          <w:szCs w:val="24"/>
        </w:rPr>
        <w:t xml:space="preserve">νωμοδοτικό </w:t>
      </w:r>
      <w:r>
        <w:rPr>
          <w:rFonts w:eastAsia="Times New Roman" w:cs="Times New Roman"/>
          <w:szCs w:val="24"/>
        </w:rPr>
        <w:t>σ</w:t>
      </w:r>
      <w:r w:rsidRPr="0034464F">
        <w:rPr>
          <w:rFonts w:eastAsia="Times New Roman" w:cs="Times New Roman"/>
          <w:szCs w:val="24"/>
        </w:rPr>
        <w:t xml:space="preserve">υμβούλιο </w:t>
      </w:r>
      <w:r>
        <w:rPr>
          <w:rFonts w:eastAsia="Times New Roman" w:cs="Times New Roman"/>
          <w:szCs w:val="24"/>
        </w:rPr>
        <w:t>δ</w:t>
      </w:r>
      <w:r w:rsidRPr="0034464F">
        <w:rPr>
          <w:rFonts w:eastAsia="Times New Roman" w:cs="Times New Roman"/>
          <w:szCs w:val="24"/>
        </w:rPr>
        <w:t xml:space="preserve">ιοικητικής </w:t>
      </w:r>
      <w:r>
        <w:rPr>
          <w:rFonts w:eastAsia="Times New Roman" w:cs="Times New Roman"/>
          <w:szCs w:val="24"/>
        </w:rPr>
        <w:t>α</w:t>
      </w:r>
      <w:r w:rsidRPr="0034464F">
        <w:rPr>
          <w:rFonts w:eastAsia="Times New Roman" w:cs="Times New Roman"/>
          <w:szCs w:val="24"/>
        </w:rPr>
        <w:t>νασυγκρότησης</w:t>
      </w:r>
      <w:r>
        <w:rPr>
          <w:rFonts w:eastAsia="Times New Roman" w:cs="Times New Roman"/>
          <w:szCs w:val="24"/>
        </w:rPr>
        <w:t xml:space="preserve"> -ε</w:t>
      </w:r>
      <w:r w:rsidRPr="0034464F">
        <w:rPr>
          <w:rFonts w:eastAsia="Times New Roman" w:cs="Times New Roman"/>
          <w:szCs w:val="24"/>
        </w:rPr>
        <w:t>κεί</w:t>
      </w:r>
      <w:r>
        <w:rPr>
          <w:rFonts w:eastAsia="Times New Roman" w:cs="Times New Roman"/>
          <w:szCs w:val="24"/>
        </w:rPr>
        <w:t xml:space="preserve"> </w:t>
      </w:r>
      <w:r w:rsidRPr="0034464F">
        <w:rPr>
          <w:rFonts w:eastAsia="Times New Roman" w:cs="Times New Roman"/>
          <w:szCs w:val="24"/>
        </w:rPr>
        <w:t>δεχτήκαμε και την πρόταση της ΑΔΕΔΥ</w:t>
      </w:r>
      <w:r>
        <w:rPr>
          <w:rFonts w:eastAsia="Times New Roman" w:cs="Times New Roman"/>
          <w:szCs w:val="24"/>
        </w:rPr>
        <w:t>,</w:t>
      </w:r>
      <w:r w:rsidRPr="0034464F">
        <w:rPr>
          <w:rFonts w:eastAsia="Times New Roman" w:cs="Times New Roman"/>
          <w:szCs w:val="24"/>
        </w:rPr>
        <w:t xml:space="preserve"> να υπάρχει </w:t>
      </w:r>
      <w:r>
        <w:rPr>
          <w:rFonts w:eastAsia="Times New Roman" w:cs="Times New Roman"/>
          <w:szCs w:val="24"/>
        </w:rPr>
        <w:t xml:space="preserve">κι </w:t>
      </w:r>
      <w:r w:rsidRPr="0034464F">
        <w:rPr>
          <w:rFonts w:eastAsia="Times New Roman" w:cs="Times New Roman"/>
          <w:szCs w:val="24"/>
        </w:rPr>
        <w:t>εκπροσώπηση των δημοσίων υπαλλήλων</w:t>
      </w:r>
      <w:r>
        <w:rPr>
          <w:rFonts w:eastAsia="Times New Roman" w:cs="Times New Roman"/>
          <w:szCs w:val="24"/>
        </w:rPr>
        <w:t>-</w:t>
      </w:r>
      <w:r w:rsidRPr="0034464F">
        <w:rPr>
          <w:rFonts w:eastAsia="Times New Roman" w:cs="Times New Roman"/>
          <w:szCs w:val="24"/>
        </w:rPr>
        <w:t xml:space="preserve"> και </w:t>
      </w:r>
      <w:r>
        <w:rPr>
          <w:rFonts w:eastAsia="Times New Roman" w:cs="Times New Roman"/>
          <w:szCs w:val="24"/>
        </w:rPr>
        <w:t xml:space="preserve">με την </w:t>
      </w:r>
      <w:r w:rsidRPr="0034464F">
        <w:rPr>
          <w:rFonts w:eastAsia="Times New Roman" w:cs="Times New Roman"/>
          <w:szCs w:val="24"/>
        </w:rPr>
        <w:t>πλήρη στήριξη του</w:t>
      </w:r>
      <w:r>
        <w:rPr>
          <w:rFonts w:eastAsia="Times New Roman" w:cs="Times New Roman"/>
          <w:szCs w:val="24"/>
        </w:rPr>
        <w:t xml:space="preserve"> ΕΚΔΔΑ,</w:t>
      </w:r>
      <w:r w:rsidRPr="0034464F">
        <w:rPr>
          <w:rFonts w:eastAsia="Times New Roman" w:cs="Times New Roman"/>
          <w:szCs w:val="24"/>
        </w:rPr>
        <w:t xml:space="preserve"> που είναι ένα πολύτιμο εργαλείο </w:t>
      </w:r>
      <w:r>
        <w:rPr>
          <w:rFonts w:eastAsia="Times New Roman" w:cs="Times New Roman"/>
          <w:szCs w:val="24"/>
        </w:rPr>
        <w:t>για</w:t>
      </w:r>
      <w:r w:rsidRPr="0034464F">
        <w:rPr>
          <w:rFonts w:eastAsia="Times New Roman" w:cs="Times New Roman"/>
          <w:szCs w:val="24"/>
        </w:rPr>
        <w:t xml:space="preserve"> όλα τα ζητήματα της λει</w:t>
      </w:r>
      <w:r w:rsidRPr="0034464F">
        <w:rPr>
          <w:rFonts w:eastAsia="Times New Roman" w:cs="Times New Roman"/>
          <w:szCs w:val="24"/>
        </w:rPr>
        <w:t xml:space="preserve">τουργίας και της αναβάθμισης </w:t>
      </w:r>
      <w:r>
        <w:rPr>
          <w:rFonts w:eastAsia="Times New Roman" w:cs="Times New Roman"/>
          <w:szCs w:val="24"/>
        </w:rPr>
        <w:t xml:space="preserve">της </w:t>
      </w:r>
      <w:r w:rsidRPr="0034464F">
        <w:rPr>
          <w:rFonts w:eastAsia="Times New Roman" w:cs="Times New Roman"/>
          <w:szCs w:val="24"/>
        </w:rPr>
        <w:t>δημόσιας διοίκησης</w:t>
      </w:r>
      <w:r>
        <w:rPr>
          <w:rFonts w:eastAsia="Times New Roman" w:cs="Times New Roman"/>
          <w:szCs w:val="24"/>
        </w:rPr>
        <w:t>,</w:t>
      </w:r>
      <w:r w:rsidRPr="0034464F">
        <w:rPr>
          <w:rFonts w:eastAsia="Times New Roman" w:cs="Times New Roman"/>
          <w:szCs w:val="24"/>
        </w:rPr>
        <w:t xml:space="preserve"> προκειμένου να υπάρχει </w:t>
      </w:r>
      <w:r>
        <w:rPr>
          <w:rFonts w:eastAsia="Times New Roman" w:cs="Times New Roman"/>
          <w:szCs w:val="24"/>
        </w:rPr>
        <w:t xml:space="preserve">ένα </w:t>
      </w:r>
      <w:r w:rsidRPr="0034464F">
        <w:rPr>
          <w:rFonts w:eastAsia="Times New Roman" w:cs="Times New Roman"/>
          <w:szCs w:val="24"/>
        </w:rPr>
        <w:t>όργανο που θα σ</w:t>
      </w:r>
      <w:r>
        <w:rPr>
          <w:rFonts w:eastAsia="Times New Roman" w:cs="Times New Roman"/>
          <w:szCs w:val="24"/>
        </w:rPr>
        <w:t>υγκεντρώνονται</w:t>
      </w:r>
      <w:r w:rsidRPr="0034464F">
        <w:rPr>
          <w:rFonts w:eastAsia="Times New Roman" w:cs="Times New Roman"/>
          <w:szCs w:val="24"/>
        </w:rPr>
        <w:t xml:space="preserve"> όλοι οι κρίσιμοι </w:t>
      </w:r>
      <w:r>
        <w:rPr>
          <w:rFonts w:eastAsia="Times New Roman" w:cs="Times New Roman"/>
          <w:szCs w:val="24"/>
        </w:rPr>
        <w:t xml:space="preserve">φορείς </w:t>
      </w:r>
      <w:r>
        <w:rPr>
          <w:rFonts w:eastAsia="Times New Roman" w:cs="Times New Roman"/>
          <w:szCs w:val="24"/>
        </w:rPr>
        <w:t xml:space="preserve">οι οποίοι καταστρώνουν </w:t>
      </w:r>
      <w:r w:rsidRPr="0034464F">
        <w:rPr>
          <w:rFonts w:eastAsia="Times New Roman" w:cs="Times New Roman"/>
          <w:szCs w:val="24"/>
        </w:rPr>
        <w:t>τη στρατηγική και για τη δημόσια διοίκηση</w:t>
      </w:r>
      <w:r>
        <w:rPr>
          <w:rFonts w:eastAsia="Times New Roman" w:cs="Times New Roman"/>
          <w:szCs w:val="24"/>
        </w:rPr>
        <w:t>,</w:t>
      </w:r>
      <w:r w:rsidRPr="0034464F">
        <w:rPr>
          <w:rFonts w:eastAsia="Times New Roman" w:cs="Times New Roman"/>
          <w:szCs w:val="24"/>
        </w:rPr>
        <w:t xml:space="preserve"> </w:t>
      </w:r>
      <w:r w:rsidRPr="0034464F">
        <w:rPr>
          <w:rFonts w:eastAsia="Times New Roman" w:cs="Times New Roman"/>
          <w:szCs w:val="24"/>
        </w:rPr>
        <w:lastRenderedPageBreak/>
        <w:t xml:space="preserve">αλλά </w:t>
      </w:r>
      <w:r>
        <w:rPr>
          <w:rFonts w:eastAsia="Times New Roman" w:cs="Times New Roman"/>
          <w:szCs w:val="24"/>
        </w:rPr>
        <w:t>-</w:t>
      </w:r>
      <w:r w:rsidRPr="0034464F">
        <w:rPr>
          <w:rFonts w:eastAsia="Times New Roman" w:cs="Times New Roman"/>
          <w:szCs w:val="24"/>
        </w:rPr>
        <w:t>σε συνδυασμό με το δημοσιονομικό πλαίσιο και τη στ</w:t>
      </w:r>
      <w:r w:rsidRPr="0034464F">
        <w:rPr>
          <w:rFonts w:eastAsia="Times New Roman" w:cs="Times New Roman"/>
          <w:szCs w:val="24"/>
        </w:rPr>
        <w:t>ρατηγική της χώρας</w:t>
      </w:r>
      <w:r>
        <w:rPr>
          <w:rFonts w:eastAsia="Times New Roman" w:cs="Times New Roman"/>
          <w:szCs w:val="24"/>
        </w:rPr>
        <w:t>-</w:t>
      </w:r>
      <w:r w:rsidRPr="0034464F">
        <w:rPr>
          <w:rFonts w:eastAsia="Times New Roman" w:cs="Times New Roman"/>
          <w:szCs w:val="24"/>
        </w:rPr>
        <w:t xml:space="preserve"> και τη συνολική αναπτυξιακή και κοινωνική στρατηγική της χώρας</w:t>
      </w:r>
      <w:r>
        <w:rPr>
          <w:rFonts w:eastAsia="Times New Roman" w:cs="Times New Roman"/>
          <w:szCs w:val="24"/>
        </w:rPr>
        <w:t>.</w:t>
      </w:r>
    </w:p>
    <w:p w14:paraId="20A4E90F" w14:textId="77777777" w:rsidR="005D4821" w:rsidRDefault="006B233D">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 Όσον αφορά την </w:t>
      </w:r>
      <w:r>
        <w:rPr>
          <w:rFonts w:eastAsia="Times New Roman" w:cs="Times New Roman"/>
          <w:szCs w:val="24"/>
        </w:rPr>
        <w:t>υ</w:t>
      </w:r>
      <w:r w:rsidRPr="0034464F">
        <w:rPr>
          <w:rFonts w:eastAsia="Times New Roman" w:cs="Times New Roman"/>
          <w:szCs w:val="24"/>
        </w:rPr>
        <w:t>πηρεσία που θεσπίζουμε σε σχέση με την τεχνική βοήθεια</w:t>
      </w:r>
      <w:r>
        <w:rPr>
          <w:rFonts w:eastAsia="Times New Roman" w:cs="Times New Roman"/>
          <w:szCs w:val="24"/>
        </w:rPr>
        <w:t>,</w:t>
      </w:r>
      <w:r w:rsidRPr="0034464F">
        <w:rPr>
          <w:rFonts w:eastAsia="Times New Roman" w:cs="Times New Roman"/>
          <w:szCs w:val="24"/>
        </w:rPr>
        <w:t xml:space="preserve"> </w:t>
      </w:r>
      <w:r>
        <w:rPr>
          <w:rFonts w:eastAsia="Times New Roman" w:cs="Times New Roman"/>
          <w:szCs w:val="24"/>
        </w:rPr>
        <w:t>θέλω</w:t>
      </w:r>
      <w:r w:rsidRPr="0034464F">
        <w:rPr>
          <w:rFonts w:eastAsia="Times New Roman" w:cs="Times New Roman"/>
          <w:szCs w:val="24"/>
        </w:rPr>
        <w:t xml:space="preserve"> να είμαστε σαφείς</w:t>
      </w:r>
      <w:r>
        <w:rPr>
          <w:rFonts w:eastAsia="Times New Roman" w:cs="Times New Roman"/>
          <w:szCs w:val="24"/>
        </w:rPr>
        <w:t>, υ</w:t>
      </w:r>
      <w:r w:rsidRPr="0034464F">
        <w:rPr>
          <w:rFonts w:eastAsia="Times New Roman" w:cs="Times New Roman"/>
          <w:szCs w:val="24"/>
        </w:rPr>
        <w:t xml:space="preserve">πάρχει ένα </w:t>
      </w:r>
      <w:r>
        <w:rPr>
          <w:rFonts w:eastAsia="Times New Roman" w:cs="Times New Roman"/>
          <w:szCs w:val="24"/>
        </w:rPr>
        <w:t>υπαρκτό πρόβλημα στην ε</w:t>
      </w:r>
      <w:r w:rsidRPr="0034464F">
        <w:rPr>
          <w:rFonts w:eastAsia="Times New Roman" w:cs="Times New Roman"/>
          <w:szCs w:val="24"/>
        </w:rPr>
        <w:t>λληνική δημόσια διοίκηση</w:t>
      </w:r>
      <w:r>
        <w:rPr>
          <w:rFonts w:eastAsia="Times New Roman" w:cs="Times New Roman"/>
          <w:szCs w:val="24"/>
        </w:rPr>
        <w:t>.</w:t>
      </w:r>
      <w:r w:rsidRPr="0034464F">
        <w:rPr>
          <w:rFonts w:eastAsia="Times New Roman" w:cs="Times New Roman"/>
          <w:szCs w:val="24"/>
        </w:rPr>
        <w:t xml:space="preserve"> Θεσπίζουμε και</w:t>
      </w:r>
      <w:r w:rsidRPr="0034464F">
        <w:rPr>
          <w:rFonts w:eastAsia="Times New Roman" w:cs="Times New Roman"/>
          <w:szCs w:val="24"/>
        </w:rPr>
        <w:t xml:space="preserve"> θεσμοθετούμε προωθημέν</w:t>
      </w:r>
      <w:r>
        <w:rPr>
          <w:rFonts w:eastAsia="Times New Roman" w:cs="Times New Roman"/>
          <w:szCs w:val="24"/>
        </w:rPr>
        <w:t>ες ρυθμίσεις και</w:t>
      </w:r>
      <w:r>
        <w:rPr>
          <w:rFonts w:eastAsia="Times New Roman" w:cs="Times New Roman"/>
          <w:szCs w:val="24"/>
        </w:rPr>
        <w:t xml:space="preserve"> </w:t>
      </w:r>
      <w:r w:rsidRPr="0034464F">
        <w:rPr>
          <w:rFonts w:eastAsia="Times New Roman" w:cs="Times New Roman"/>
          <w:szCs w:val="24"/>
        </w:rPr>
        <w:t>σημαντικές μεταρρυθμίσεις</w:t>
      </w:r>
      <w:r>
        <w:rPr>
          <w:rFonts w:eastAsia="Times New Roman" w:cs="Times New Roman"/>
          <w:szCs w:val="24"/>
        </w:rPr>
        <w:t>, υ</w:t>
      </w:r>
      <w:r w:rsidRPr="0034464F">
        <w:rPr>
          <w:rFonts w:eastAsia="Times New Roman" w:cs="Times New Roman"/>
          <w:szCs w:val="24"/>
        </w:rPr>
        <w:t xml:space="preserve">πάρχει </w:t>
      </w:r>
      <w:r>
        <w:rPr>
          <w:rFonts w:eastAsia="Times New Roman" w:cs="Times New Roman"/>
          <w:szCs w:val="24"/>
        </w:rPr>
        <w:t>όμως</w:t>
      </w:r>
      <w:r w:rsidRPr="0034464F">
        <w:rPr>
          <w:rFonts w:eastAsia="Times New Roman" w:cs="Times New Roman"/>
          <w:szCs w:val="24"/>
        </w:rPr>
        <w:t xml:space="preserve"> αντικειμενική αδυναμία υλοποίησης</w:t>
      </w:r>
      <w:r>
        <w:rPr>
          <w:rFonts w:eastAsia="Times New Roman" w:cs="Times New Roman"/>
          <w:szCs w:val="24"/>
        </w:rPr>
        <w:t xml:space="preserve">, η οποία σχετίζεται </w:t>
      </w:r>
      <w:r w:rsidRPr="0034464F">
        <w:rPr>
          <w:rFonts w:eastAsia="Times New Roman" w:cs="Times New Roman"/>
          <w:szCs w:val="24"/>
        </w:rPr>
        <w:t xml:space="preserve">εν πολλοίς </w:t>
      </w:r>
      <w:r>
        <w:rPr>
          <w:rFonts w:eastAsia="Times New Roman" w:cs="Times New Roman"/>
          <w:szCs w:val="24"/>
        </w:rPr>
        <w:t xml:space="preserve">με το </w:t>
      </w:r>
      <w:r>
        <w:rPr>
          <w:rFonts w:eastAsia="Times New Roman" w:cs="Times New Roman"/>
          <w:szCs w:val="24"/>
        </w:rPr>
        <w:t xml:space="preserve">γεγονός </w:t>
      </w:r>
      <w:r>
        <w:rPr>
          <w:rFonts w:eastAsia="Times New Roman" w:cs="Times New Roman"/>
          <w:szCs w:val="24"/>
        </w:rPr>
        <w:t xml:space="preserve">ότι </w:t>
      </w:r>
      <w:r w:rsidRPr="0034464F">
        <w:rPr>
          <w:rFonts w:eastAsia="Times New Roman" w:cs="Times New Roman"/>
          <w:szCs w:val="24"/>
        </w:rPr>
        <w:t xml:space="preserve">τα προηγούμενα χρόνια </w:t>
      </w:r>
      <w:r>
        <w:rPr>
          <w:rFonts w:eastAsia="Times New Roman" w:cs="Times New Roman"/>
          <w:szCs w:val="24"/>
        </w:rPr>
        <w:t>υπήρχε</w:t>
      </w:r>
      <w:r w:rsidRPr="0034464F">
        <w:rPr>
          <w:rFonts w:eastAsia="Times New Roman" w:cs="Times New Roman"/>
          <w:szCs w:val="24"/>
        </w:rPr>
        <w:t xml:space="preserve"> υποβάθμιση και αποδυνάμωση </w:t>
      </w:r>
      <w:r>
        <w:rPr>
          <w:rFonts w:eastAsia="Times New Roman" w:cs="Times New Roman"/>
          <w:szCs w:val="24"/>
        </w:rPr>
        <w:t xml:space="preserve">της δημόσιας διοίκησης </w:t>
      </w:r>
      <w:r w:rsidRPr="0034464F">
        <w:rPr>
          <w:rFonts w:eastAsia="Times New Roman" w:cs="Times New Roman"/>
          <w:szCs w:val="24"/>
        </w:rPr>
        <w:t xml:space="preserve">σε προσωπικό </w:t>
      </w:r>
      <w:r w:rsidRPr="0034464F">
        <w:rPr>
          <w:rFonts w:eastAsia="Times New Roman" w:cs="Times New Roman"/>
          <w:szCs w:val="24"/>
        </w:rPr>
        <w:t>αλλά και έλλειψη εμπειρίας</w:t>
      </w:r>
      <w:r>
        <w:rPr>
          <w:rFonts w:eastAsia="Times New Roman" w:cs="Times New Roman"/>
          <w:szCs w:val="24"/>
        </w:rPr>
        <w:t>.</w:t>
      </w:r>
      <w:r w:rsidRPr="0034464F">
        <w:rPr>
          <w:rFonts w:eastAsia="Times New Roman" w:cs="Times New Roman"/>
          <w:szCs w:val="24"/>
        </w:rPr>
        <w:t xml:space="preserve"> </w:t>
      </w:r>
    </w:p>
    <w:p w14:paraId="20A4E910" w14:textId="77777777" w:rsidR="005D4821" w:rsidRDefault="006B233D">
      <w:pPr>
        <w:tabs>
          <w:tab w:val="left" w:pos="6168"/>
        </w:tabs>
        <w:spacing w:line="600" w:lineRule="auto"/>
        <w:ind w:firstLine="720"/>
        <w:jc w:val="both"/>
        <w:rPr>
          <w:rFonts w:eastAsia="Times New Roman" w:cs="Times New Roman"/>
          <w:szCs w:val="24"/>
        </w:rPr>
      </w:pPr>
      <w:r w:rsidRPr="0034464F">
        <w:rPr>
          <w:rFonts w:eastAsia="Times New Roman" w:cs="Times New Roman"/>
          <w:szCs w:val="24"/>
        </w:rPr>
        <w:t>Έτσι</w:t>
      </w:r>
      <w:r>
        <w:rPr>
          <w:rFonts w:eastAsia="Times New Roman" w:cs="Times New Roman"/>
          <w:szCs w:val="24"/>
        </w:rPr>
        <w:t>,</w:t>
      </w:r>
      <w:r w:rsidRPr="0034464F">
        <w:rPr>
          <w:rFonts w:eastAsia="Times New Roman" w:cs="Times New Roman"/>
          <w:szCs w:val="24"/>
        </w:rPr>
        <w:t xml:space="preserve"> βλέπουμε κάτι που όλα τα κόμματα έ</w:t>
      </w:r>
      <w:r>
        <w:rPr>
          <w:rFonts w:eastAsia="Times New Roman" w:cs="Times New Roman"/>
          <w:szCs w:val="24"/>
        </w:rPr>
        <w:t>χετε χαιρετίσει και που μάλιστα λέτε</w:t>
      </w:r>
      <w:r w:rsidRPr="0034464F">
        <w:rPr>
          <w:rFonts w:eastAsia="Times New Roman" w:cs="Times New Roman"/>
          <w:szCs w:val="24"/>
        </w:rPr>
        <w:t xml:space="preserve"> ότι πρέπει </w:t>
      </w:r>
      <w:r>
        <w:rPr>
          <w:rFonts w:eastAsia="Times New Roman" w:cs="Times New Roman"/>
          <w:szCs w:val="24"/>
        </w:rPr>
        <w:t xml:space="preserve">να επιταχυνθεί και να ενισχυθεί, </w:t>
      </w:r>
      <w:r w:rsidRPr="0034464F">
        <w:rPr>
          <w:rFonts w:eastAsia="Times New Roman" w:cs="Times New Roman"/>
          <w:szCs w:val="24"/>
        </w:rPr>
        <w:t xml:space="preserve">όπως είναι τα </w:t>
      </w:r>
      <w:r>
        <w:rPr>
          <w:rFonts w:eastAsia="Times New Roman" w:cs="Times New Roman"/>
          <w:szCs w:val="24"/>
        </w:rPr>
        <w:t xml:space="preserve">ψηφιακά </w:t>
      </w:r>
      <w:r w:rsidRPr="0034464F">
        <w:rPr>
          <w:rFonts w:eastAsia="Times New Roman" w:cs="Times New Roman"/>
          <w:szCs w:val="24"/>
        </w:rPr>
        <w:t>οργανογράμματα</w:t>
      </w:r>
      <w:r>
        <w:rPr>
          <w:rFonts w:eastAsia="Times New Roman" w:cs="Times New Roman"/>
          <w:szCs w:val="24"/>
        </w:rPr>
        <w:t xml:space="preserve"> και</w:t>
      </w:r>
      <w:r w:rsidRPr="0034464F">
        <w:rPr>
          <w:rFonts w:eastAsia="Times New Roman" w:cs="Times New Roman"/>
          <w:szCs w:val="24"/>
        </w:rPr>
        <w:t xml:space="preserve"> η κινητικότητα που </w:t>
      </w:r>
      <w:r>
        <w:rPr>
          <w:rFonts w:eastAsia="Times New Roman" w:cs="Times New Roman"/>
          <w:szCs w:val="24"/>
        </w:rPr>
        <w:t>συντελείται</w:t>
      </w:r>
      <w:r w:rsidRPr="0034464F">
        <w:rPr>
          <w:rFonts w:eastAsia="Times New Roman" w:cs="Times New Roman"/>
          <w:szCs w:val="24"/>
        </w:rPr>
        <w:t xml:space="preserve"> βάσει αυτών των οργανογραμμάτων</w:t>
      </w:r>
      <w:r>
        <w:rPr>
          <w:rFonts w:eastAsia="Times New Roman" w:cs="Times New Roman"/>
          <w:szCs w:val="24"/>
        </w:rPr>
        <w:t>.</w:t>
      </w:r>
      <w:r w:rsidRPr="0034464F">
        <w:rPr>
          <w:rFonts w:eastAsia="Times New Roman" w:cs="Times New Roman"/>
          <w:szCs w:val="24"/>
        </w:rPr>
        <w:t xml:space="preserve"> </w:t>
      </w:r>
      <w:r>
        <w:rPr>
          <w:rFonts w:eastAsia="Times New Roman" w:cs="Times New Roman"/>
          <w:szCs w:val="24"/>
        </w:rPr>
        <w:t>Υ</w:t>
      </w:r>
      <w:r>
        <w:rPr>
          <w:rFonts w:eastAsia="Times New Roman" w:cs="Times New Roman"/>
          <w:szCs w:val="24"/>
        </w:rPr>
        <w:t>πάρχουν</w:t>
      </w:r>
      <w:r w:rsidRPr="0034464F">
        <w:rPr>
          <w:rFonts w:eastAsia="Times New Roman" w:cs="Times New Roman"/>
          <w:szCs w:val="24"/>
        </w:rPr>
        <w:t xml:space="preserve"> φορείς</w:t>
      </w:r>
      <w:r>
        <w:rPr>
          <w:rFonts w:eastAsia="Times New Roman" w:cs="Times New Roman"/>
          <w:szCs w:val="24"/>
        </w:rPr>
        <w:t xml:space="preserve"> που </w:t>
      </w:r>
      <w:r>
        <w:rPr>
          <w:rFonts w:eastAsia="Times New Roman" w:cs="Times New Roman"/>
          <w:szCs w:val="24"/>
        </w:rPr>
        <w:t>βρίσκονται</w:t>
      </w:r>
      <w:r>
        <w:rPr>
          <w:rFonts w:eastAsia="Times New Roman" w:cs="Times New Roman"/>
          <w:szCs w:val="24"/>
        </w:rPr>
        <w:t xml:space="preserve"> εκτός κινητικότητας, γ</w:t>
      </w:r>
      <w:r w:rsidRPr="0034464F">
        <w:rPr>
          <w:rFonts w:eastAsia="Times New Roman" w:cs="Times New Roman"/>
          <w:szCs w:val="24"/>
        </w:rPr>
        <w:t xml:space="preserve">ιατί δεν έχουν κατορθώσει να </w:t>
      </w:r>
      <w:r>
        <w:rPr>
          <w:rFonts w:eastAsia="Times New Roman" w:cs="Times New Roman"/>
          <w:szCs w:val="24"/>
        </w:rPr>
        <w:t xml:space="preserve">διαμορφώσουν </w:t>
      </w:r>
      <w:r w:rsidRPr="0034464F">
        <w:rPr>
          <w:rFonts w:eastAsia="Times New Roman" w:cs="Times New Roman"/>
          <w:szCs w:val="24"/>
        </w:rPr>
        <w:t xml:space="preserve"> τα ψηφιακά οργανογράμματα και τα περιγράμματα θέσης</w:t>
      </w:r>
      <w:r>
        <w:rPr>
          <w:rFonts w:eastAsia="Times New Roman" w:cs="Times New Roman"/>
          <w:szCs w:val="24"/>
        </w:rPr>
        <w:t>.</w:t>
      </w:r>
      <w:r w:rsidRPr="0034464F">
        <w:rPr>
          <w:rFonts w:eastAsia="Times New Roman" w:cs="Times New Roman"/>
          <w:szCs w:val="24"/>
        </w:rPr>
        <w:t xml:space="preserve"> Και τι </w:t>
      </w:r>
      <w:r>
        <w:rPr>
          <w:rFonts w:eastAsia="Times New Roman" w:cs="Times New Roman"/>
          <w:szCs w:val="24"/>
        </w:rPr>
        <w:t>προτείνο</w:t>
      </w:r>
      <w:r>
        <w:rPr>
          <w:rFonts w:eastAsia="Times New Roman" w:cs="Times New Roman"/>
          <w:szCs w:val="24"/>
        </w:rPr>
        <w:t>υ</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Ν</w:t>
      </w:r>
      <w:r>
        <w:rPr>
          <w:rFonts w:eastAsia="Times New Roman" w:cs="Times New Roman"/>
          <w:szCs w:val="24"/>
        </w:rPr>
        <w:t xml:space="preserve">α υπάρχει </w:t>
      </w:r>
      <w:r>
        <w:rPr>
          <w:rFonts w:eastAsia="Times New Roman" w:cs="Times New Roman"/>
          <w:szCs w:val="24"/>
        </w:rPr>
        <w:t xml:space="preserve">θεσμική </w:t>
      </w:r>
      <w:r>
        <w:rPr>
          <w:rFonts w:eastAsia="Times New Roman" w:cs="Times New Roman"/>
          <w:szCs w:val="24"/>
        </w:rPr>
        <w:t xml:space="preserve"> τεχνική β</w:t>
      </w:r>
      <w:r w:rsidRPr="0034464F">
        <w:rPr>
          <w:rFonts w:eastAsia="Times New Roman" w:cs="Times New Roman"/>
          <w:szCs w:val="24"/>
        </w:rPr>
        <w:t>οήθεια</w:t>
      </w:r>
      <w:r>
        <w:rPr>
          <w:rFonts w:eastAsia="Times New Roman" w:cs="Times New Roman"/>
          <w:szCs w:val="24"/>
        </w:rPr>
        <w:t>,</w:t>
      </w:r>
      <w:r w:rsidRPr="0034464F">
        <w:rPr>
          <w:rFonts w:eastAsia="Times New Roman" w:cs="Times New Roman"/>
          <w:szCs w:val="24"/>
        </w:rPr>
        <w:t xml:space="preserve"> η οποία θα να στηρίζει όλους τους φορείς του </w:t>
      </w:r>
      <w:r>
        <w:rPr>
          <w:rFonts w:eastAsia="Times New Roman" w:cs="Times New Roman"/>
          <w:szCs w:val="24"/>
        </w:rPr>
        <w:lastRenderedPageBreak/>
        <w:t>δ</w:t>
      </w:r>
      <w:r w:rsidRPr="0034464F">
        <w:rPr>
          <w:rFonts w:eastAsia="Times New Roman" w:cs="Times New Roman"/>
          <w:szCs w:val="24"/>
        </w:rPr>
        <w:t>ημοσί</w:t>
      </w:r>
      <w:r w:rsidRPr="0034464F">
        <w:rPr>
          <w:rFonts w:eastAsia="Times New Roman" w:cs="Times New Roman"/>
          <w:szCs w:val="24"/>
        </w:rPr>
        <w:t xml:space="preserve">ου </w:t>
      </w:r>
      <w:r>
        <w:rPr>
          <w:rFonts w:eastAsia="Times New Roman" w:cs="Times New Roman"/>
          <w:szCs w:val="24"/>
        </w:rPr>
        <w:t xml:space="preserve">προκειμένου </w:t>
      </w:r>
      <w:r>
        <w:rPr>
          <w:rFonts w:eastAsia="Times New Roman" w:cs="Times New Roman"/>
          <w:szCs w:val="24"/>
        </w:rPr>
        <w:t xml:space="preserve">να </w:t>
      </w:r>
      <w:proofErr w:type="spellStart"/>
      <w:r>
        <w:rPr>
          <w:rFonts w:eastAsia="Times New Roman" w:cs="Times New Roman"/>
          <w:szCs w:val="24"/>
        </w:rPr>
        <w:t>αντε</w:t>
      </w:r>
      <w:r w:rsidRPr="0034464F">
        <w:rPr>
          <w:rFonts w:eastAsia="Times New Roman" w:cs="Times New Roman"/>
          <w:szCs w:val="24"/>
        </w:rPr>
        <w:t>πεξέλθουν</w:t>
      </w:r>
      <w:proofErr w:type="spellEnd"/>
      <w:r w:rsidRPr="0034464F">
        <w:rPr>
          <w:rFonts w:eastAsia="Times New Roman" w:cs="Times New Roman"/>
          <w:szCs w:val="24"/>
        </w:rPr>
        <w:t xml:space="preserve"> </w:t>
      </w:r>
      <w:r>
        <w:rPr>
          <w:rFonts w:eastAsia="Times New Roman" w:cs="Times New Roman"/>
          <w:szCs w:val="24"/>
        </w:rPr>
        <w:t>σ</w:t>
      </w:r>
      <w:r w:rsidRPr="0034464F">
        <w:rPr>
          <w:rFonts w:eastAsia="Times New Roman" w:cs="Times New Roman"/>
          <w:szCs w:val="24"/>
        </w:rPr>
        <w:t xml:space="preserve">τις μεγάλες </w:t>
      </w:r>
      <w:r>
        <w:rPr>
          <w:rFonts w:eastAsia="Times New Roman" w:cs="Times New Roman"/>
          <w:szCs w:val="24"/>
        </w:rPr>
        <w:t xml:space="preserve">προκλήσεις </w:t>
      </w:r>
      <w:r w:rsidRPr="0034464F">
        <w:rPr>
          <w:rFonts w:eastAsia="Times New Roman" w:cs="Times New Roman"/>
          <w:szCs w:val="24"/>
        </w:rPr>
        <w:t>των θεσμικών αλλαγών</w:t>
      </w:r>
      <w:r>
        <w:rPr>
          <w:rFonts w:eastAsia="Times New Roman" w:cs="Times New Roman"/>
          <w:szCs w:val="24"/>
        </w:rPr>
        <w:t>.</w:t>
      </w:r>
      <w:r>
        <w:rPr>
          <w:rFonts w:eastAsia="Times New Roman" w:cs="Times New Roman"/>
          <w:szCs w:val="24"/>
        </w:rPr>
        <w:t xml:space="preserve"> </w:t>
      </w:r>
      <w:r>
        <w:rPr>
          <w:rFonts w:eastAsia="Times New Roman" w:cs="Times New Roman"/>
          <w:szCs w:val="24"/>
        </w:rPr>
        <w:t>Σήμερα</w:t>
      </w:r>
      <w:r w:rsidRPr="0034464F">
        <w:rPr>
          <w:rFonts w:eastAsia="Times New Roman" w:cs="Times New Roman"/>
          <w:szCs w:val="24"/>
        </w:rPr>
        <w:t xml:space="preserve"> γίνεται εκ των </w:t>
      </w:r>
      <w:proofErr w:type="spellStart"/>
      <w:r w:rsidRPr="0034464F">
        <w:rPr>
          <w:rFonts w:eastAsia="Times New Roman" w:cs="Times New Roman"/>
          <w:szCs w:val="24"/>
        </w:rPr>
        <w:t>ενόντων</w:t>
      </w:r>
      <w:proofErr w:type="spellEnd"/>
      <w:r>
        <w:rPr>
          <w:rFonts w:eastAsia="Times New Roman" w:cs="Times New Roman"/>
          <w:szCs w:val="24"/>
        </w:rPr>
        <w:t>,</w:t>
      </w:r>
      <w:r w:rsidRPr="0034464F">
        <w:rPr>
          <w:rFonts w:eastAsia="Times New Roman" w:cs="Times New Roman"/>
          <w:szCs w:val="24"/>
        </w:rPr>
        <w:t xml:space="preserve"> από τις υπάρχουσες υπηρεσίες του Υπουργείου </w:t>
      </w:r>
      <w:r>
        <w:rPr>
          <w:rFonts w:eastAsia="Times New Roman" w:cs="Times New Roman"/>
          <w:szCs w:val="24"/>
        </w:rPr>
        <w:t>μας.</w:t>
      </w:r>
      <w:r w:rsidRPr="0034464F">
        <w:rPr>
          <w:rFonts w:eastAsia="Times New Roman" w:cs="Times New Roman"/>
          <w:szCs w:val="24"/>
        </w:rPr>
        <w:t xml:space="preserve"> </w:t>
      </w:r>
      <w:r>
        <w:rPr>
          <w:rFonts w:eastAsia="Times New Roman" w:cs="Times New Roman"/>
          <w:szCs w:val="24"/>
        </w:rPr>
        <w:t xml:space="preserve">Πρόκειται </w:t>
      </w:r>
      <w:r w:rsidRPr="0034464F">
        <w:rPr>
          <w:rFonts w:eastAsia="Times New Roman" w:cs="Times New Roman"/>
          <w:szCs w:val="24"/>
        </w:rPr>
        <w:t xml:space="preserve">για μία δομή η οποία θα </w:t>
      </w:r>
      <w:r>
        <w:rPr>
          <w:rFonts w:eastAsia="Times New Roman" w:cs="Times New Roman"/>
          <w:szCs w:val="24"/>
        </w:rPr>
        <w:t>κάνει</w:t>
      </w:r>
      <w:r w:rsidRPr="0034464F">
        <w:rPr>
          <w:rFonts w:eastAsia="Times New Roman" w:cs="Times New Roman"/>
          <w:szCs w:val="24"/>
        </w:rPr>
        <w:t xml:space="preserve"> προγραμματική συμφωνία με κάθε φορέα</w:t>
      </w:r>
      <w:r>
        <w:rPr>
          <w:rFonts w:eastAsia="Times New Roman" w:cs="Times New Roman"/>
          <w:szCs w:val="24"/>
        </w:rPr>
        <w:t>,</w:t>
      </w:r>
      <w:r w:rsidRPr="0034464F">
        <w:rPr>
          <w:rFonts w:eastAsia="Times New Roman" w:cs="Times New Roman"/>
          <w:szCs w:val="24"/>
        </w:rPr>
        <w:t xml:space="preserve"> προκειμένου να τους </w:t>
      </w:r>
      <w:r w:rsidRPr="0034464F">
        <w:rPr>
          <w:rFonts w:eastAsia="Times New Roman" w:cs="Times New Roman"/>
          <w:szCs w:val="24"/>
        </w:rPr>
        <w:t xml:space="preserve">στηρίξει </w:t>
      </w:r>
      <w:r>
        <w:rPr>
          <w:rFonts w:eastAsia="Times New Roman" w:cs="Times New Roman"/>
          <w:szCs w:val="24"/>
        </w:rPr>
        <w:t>ό</w:t>
      </w:r>
      <w:r w:rsidRPr="0034464F">
        <w:rPr>
          <w:rFonts w:eastAsia="Times New Roman" w:cs="Times New Roman"/>
          <w:szCs w:val="24"/>
        </w:rPr>
        <w:t>που έχουν προβλήματα</w:t>
      </w:r>
      <w:r>
        <w:rPr>
          <w:rFonts w:eastAsia="Times New Roman" w:cs="Times New Roman"/>
          <w:szCs w:val="24"/>
        </w:rPr>
        <w:t>,</w:t>
      </w:r>
      <w:r w:rsidRPr="0034464F">
        <w:rPr>
          <w:rFonts w:eastAsia="Times New Roman" w:cs="Times New Roman"/>
          <w:szCs w:val="24"/>
        </w:rPr>
        <w:t xml:space="preserve"> για να μπορούν να υλοποιούν όλες αυτές τις αλλαγές</w:t>
      </w:r>
      <w:r>
        <w:rPr>
          <w:rFonts w:eastAsia="Times New Roman" w:cs="Times New Roman"/>
          <w:szCs w:val="24"/>
        </w:rPr>
        <w:t>.</w:t>
      </w:r>
    </w:p>
    <w:p w14:paraId="20A4E911" w14:textId="77777777" w:rsidR="005D4821" w:rsidRDefault="006B233D">
      <w:pPr>
        <w:tabs>
          <w:tab w:val="left" w:pos="6168"/>
        </w:tabs>
        <w:spacing w:line="600" w:lineRule="auto"/>
        <w:ind w:firstLine="720"/>
        <w:jc w:val="both"/>
        <w:rPr>
          <w:rFonts w:eastAsia="Times New Roman" w:cs="Times New Roman"/>
          <w:szCs w:val="24"/>
        </w:rPr>
      </w:pPr>
      <w:r w:rsidRPr="0034464F">
        <w:rPr>
          <w:rFonts w:eastAsia="Times New Roman" w:cs="Times New Roman"/>
          <w:szCs w:val="24"/>
        </w:rPr>
        <w:t>Και</w:t>
      </w:r>
      <w:r>
        <w:rPr>
          <w:rFonts w:eastAsia="Times New Roman" w:cs="Times New Roman"/>
          <w:szCs w:val="24"/>
        </w:rPr>
        <w:t>,</w:t>
      </w:r>
      <w:r w:rsidRPr="0034464F">
        <w:rPr>
          <w:rFonts w:eastAsia="Times New Roman" w:cs="Times New Roman"/>
          <w:szCs w:val="24"/>
        </w:rPr>
        <w:t xml:space="preserve"> βέβαια</w:t>
      </w:r>
      <w:r>
        <w:rPr>
          <w:rFonts w:eastAsia="Times New Roman" w:cs="Times New Roman"/>
          <w:szCs w:val="24"/>
        </w:rPr>
        <w:t>,</w:t>
      </w:r>
      <w:r w:rsidRPr="0034464F">
        <w:rPr>
          <w:rFonts w:eastAsia="Times New Roman" w:cs="Times New Roman"/>
          <w:szCs w:val="24"/>
        </w:rPr>
        <w:t xml:space="preserve"> θέλω να τονίσω </w:t>
      </w:r>
      <w:r>
        <w:rPr>
          <w:rFonts w:eastAsia="Times New Roman" w:cs="Times New Roman"/>
          <w:szCs w:val="24"/>
        </w:rPr>
        <w:t xml:space="preserve">–και </w:t>
      </w:r>
      <w:r w:rsidRPr="0034464F">
        <w:rPr>
          <w:rFonts w:eastAsia="Times New Roman" w:cs="Times New Roman"/>
          <w:szCs w:val="24"/>
        </w:rPr>
        <w:t>έχει μεγάλη σημασία</w:t>
      </w:r>
      <w:r>
        <w:rPr>
          <w:rFonts w:eastAsia="Times New Roman" w:cs="Times New Roman"/>
          <w:szCs w:val="24"/>
        </w:rPr>
        <w:t>-</w:t>
      </w:r>
      <w:r w:rsidRPr="0034464F">
        <w:rPr>
          <w:rFonts w:eastAsia="Times New Roman" w:cs="Times New Roman"/>
          <w:szCs w:val="24"/>
        </w:rPr>
        <w:t xml:space="preserve"> δύο πράγματα</w:t>
      </w:r>
      <w:r>
        <w:rPr>
          <w:rFonts w:eastAsia="Times New Roman" w:cs="Times New Roman"/>
          <w:szCs w:val="24"/>
        </w:rPr>
        <w:t>:</w:t>
      </w:r>
      <w:r w:rsidRPr="0034464F">
        <w:rPr>
          <w:rFonts w:eastAsia="Times New Roman" w:cs="Times New Roman"/>
          <w:szCs w:val="24"/>
        </w:rPr>
        <w:t xml:space="preserve"> Πρώτα </w:t>
      </w:r>
      <w:r>
        <w:rPr>
          <w:rFonts w:eastAsia="Times New Roman" w:cs="Times New Roman"/>
          <w:szCs w:val="24"/>
        </w:rPr>
        <w:t>απ’</w:t>
      </w:r>
      <w:r w:rsidRPr="0034464F">
        <w:rPr>
          <w:rFonts w:eastAsia="Times New Roman" w:cs="Times New Roman"/>
          <w:szCs w:val="24"/>
        </w:rPr>
        <w:t xml:space="preserve"> όλα</w:t>
      </w:r>
      <w:r>
        <w:rPr>
          <w:rFonts w:eastAsia="Times New Roman" w:cs="Times New Roman"/>
          <w:szCs w:val="24"/>
        </w:rPr>
        <w:t>,</w:t>
      </w:r>
      <w:r w:rsidRPr="0034464F">
        <w:rPr>
          <w:rFonts w:eastAsia="Times New Roman" w:cs="Times New Roman"/>
          <w:szCs w:val="24"/>
        </w:rPr>
        <w:t xml:space="preserve"> </w:t>
      </w:r>
      <w:r>
        <w:rPr>
          <w:rFonts w:eastAsia="Times New Roman" w:cs="Times New Roman"/>
          <w:szCs w:val="24"/>
        </w:rPr>
        <w:t xml:space="preserve">είναι απόλυτα συναφές και </w:t>
      </w:r>
      <w:r>
        <w:rPr>
          <w:rFonts w:eastAsia="Times New Roman" w:cs="Times New Roman"/>
          <w:szCs w:val="24"/>
        </w:rPr>
        <w:t xml:space="preserve">με </w:t>
      </w:r>
      <w:r>
        <w:rPr>
          <w:rFonts w:eastAsia="Times New Roman" w:cs="Times New Roman"/>
          <w:szCs w:val="24"/>
        </w:rPr>
        <w:t>τη</w:t>
      </w:r>
      <w:r w:rsidRPr="0034464F">
        <w:rPr>
          <w:rFonts w:eastAsia="Times New Roman" w:cs="Times New Roman"/>
          <w:szCs w:val="24"/>
        </w:rPr>
        <w:t xml:space="preserve"> λογική που αυτή</w:t>
      </w:r>
      <w:r>
        <w:rPr>
          <w:rFonts w:eastAsia="Times New Roman" w:cs="Times New Roman"/>
          <w:szCs w:val="24"/>
        </w:rPr>
        <w:t>ν</w:t>
      </w:r>
      <w:r w:rsidRPr="0034464F">
        <w:rPr>
          <w:rFonts w:eastAsia="Times New Roman" w:cs="Times New Roman"/>
          <w:szCs w:val="24"/>
        </w:rPr>
        <w:t xml:space="preserve"> τη </w:t>
      </w:r>
      <w:r>
        <w:rPr>
          <w:rFonts w:eastAsia="Times New Roman" w:cs="Times New Roman"/>
          <w:szCs w:val="24"/>
        </w:rPr>
        <w:t xml:space="preserve">στιγμή έχει η Ευρωπαϊκή Επιτροπή, ότι στον επόμενο πολυετή </w:t>
      </w:r>
      <w:r w:rsidRPr="0034464F">
        <w:rPr>
          <w:rFonts w:eastAsia="Times New Roman" w:cs="Times New Roman"/>
          <w:szCs w:val="24"/>
        </w:rPr>
        <w:t>δημοσιονομικό προϋπολογισμό της Ευρωπαϊκής Ένωσης</w:t>
      </w:r>
      <w:r>
        <w:rPr>
          <w:rFonts w:eastAsia="Times New Roman" w:cs="Times New Roman"/>
          <w:szCs w:val="24"/>
        </w:rPr>
        <w:t>,</w:t>
      </w:r>
      <w:r w:rsidRPr="0034464F">
        <w:rPr>
          <w:rFonts w:eastAsia="Times New Roman" w:cs="Times New Roman"/>
          <w:szCs w:val="24"/>
        </w:rPr>
        <w:t xml:space="preserve"> πέραν των διαρθρωτικών ταμείων και του Ταμείου Συνοχής μετά την εμπειρία των μνημονίων και της τεχνικής βοήθειας που </w:t>
      </w:r>
      <w:r>
        <w:rPr>
          <w:rFonts w:eastAsia="Times New Roman" w:cs="Times New Roman"/>
          <w:szCs w:val="24"/>
        </w:rPr>
        <w:t>προ</w:t>
      </w:r>
      <w:r w:rsidRPr="0034464F">
        <w:rPr>
          <w:rFonts w:eastAsia="Times New Roman" w:cs="Times New Roman"/>
          <w:szCs w:val="24"/>
        </w:rPr>
        <w:t>ερχόταν τότε από την Ευρωπ</w:t>
      </w:r>
      <w:r w:rsidRPr="0034464F">
        <w:rPr>
          <w:rFonts w:eastAsia="Times New Roman" w:cs="Times New Roman"/>
          <w:szCs w:val="24"/>
        </w:rPr>
        <w:t>αϊκή Επιτροπή</w:t>
      </w:r>
      <w:r>
        <w:rPr>
          <w:rFonts w:eastAsia="Times New Roman" w:cs="Times New Roman"/>
          <w:szCs w:val="24"/>
        </w:rPr>
        <w:t xml:space="preserve">, θα υπάρχει και ειδική </w:t>
      </w:r>
      <w:r w:rsidRPr="0034464F">
        <w:rPr>
          <w:rFonts w:eastAsia="Times New Roman" w:cs="Times New Roman"/>
          <w:szCs w:val="24"/>
        </w:rPr>
        <w:t xml:space="preserve">αντίστοιχη </w:t>
      </w:r>
      <w:r>
        <w:rPr>
          <w:rFonts w:eastAsia="Times New Roman" w:cs="Times New Roman"/>
          <w:szCs w:val="24"/>
        </w:rPr>
        <w:t>χρηματοδότηση ό</w:t>
      </w:r>
      <w:r w:rsidRPr="0034464F">
        <w:rPr>
          <w:rFonts w:eastAsia="Times New Roman" w:cs="Times New Roman"/>
          <w:szCs w:val="24"/>
        </w:rPr>
        <w:t>σον αφορά τα κράτη-μέλη</w:t>
      </w:r>
      <w:r>
        <w:rPr>
          <w:rFonts w:eastAsia="Times New Roman" w:cs="Times New Roman"/>
          <w:szCs w:val="24"/>
        </w:rPr>
        <w:t xml:space="preserve"> </w:t>
      </w:r>
      <w:r>
        <w:rPr>
          <w:rFonts w:eastAsia="Times New Roman" w:cs="Times New Roman"/>
          <w:szCs w:val="24"/>
        </w:rPr>
        <w:t>τα οποία θα</w:t>
      </w:r>
      <w:r w:rsidRPr="0034464F">
        <w:rPr>
          <w:rFonts w:eastAsia="Times New Roman" w:cs="Times New Roman"/>
          <w:szCs w:val="24"/>
        </w:rPr>
        <w:t xml:space="preserve"> αξιοποιούν οι φορείς </w:t>
      </w:r>
      <w:r>
        <w:rPr>
          <w:rFonts w:eastAsia="Times New Roman" w:cs="Times New Roman"/>
          <w:szCs w:val="24"/>
        </w:rPr>
        <w:t xml:space="preserve">για </w:t>
      </w:r>
      <w:r w:rsidRPr="0034464F">
        <w:rPr>
          <w:rFonts w:eastAsia="Times New Roman" w:cs="Times New Roman"/>
          <w:szCs w:val="24"/>
        </w:rPr>
        <w:t>τη διοικητική μεταρρύθμιση</w:t>
      </w:r>
      <w:r>
        <w:rPr>
          <w:rFonts w:eastAsia="Times New Roman" w:cs="Times New Roman"/>
          <w:szCs w:val="24"/>
        </w:rPr>
        <w:t>.</w:t>
      </w:r>
      <w:r w:rsidRPr="0034464F">
        <w:rPr>
          <w:rFonts w:eastAsia="Times New Roman" w:cs="Times New Roman"/>
          <w:szCs w:val="24"/>
        </w:rPr>
        <w:t xml:space="preserve"> </w:t>
      </w:r>
    </w:p>
    <w:p w14:paraId="20A4E912" w14:textId="77777777" w:rsidR="005D4821" w:rsidRDefault="006B233D">
      <w:pPr>
        <w:tabs>
          <w:tab w:val="left" w:pos="6168"/>
        </w:tabs>
        <w:spacing w:line="600" w:lineRule="auto"/>
        <w:ind w:firstLine="720"/>
        <w:jc w:val="both"/>
        <w:rPr>
          <w:rFonts w:eastAsia="Times New Roman" w:cs="Times New Roman"/>
          <w:szCs w:val="24"/>
        </w:rPr>
      </w:pPr>
      <w:r w:rsidRPr="0034464F">
        <w:rPr>
          <w:rFonts w:eastAsia="Times New Roman" w:cs="Times New Roman"/>
          <w:szCs w:val="24"/>
        </w:rPr>
        <w:t>Άρα</w:t>
      </w:r>
      <w:r>
        <w:rPr>
          <w:rFonts w:eastAsia="Times New Roman" w:cs="Times New Roman"/>
          <w:szCs w:val="24"/>
        </w:rPr>
        <w:t>,</w:t>
      </w:r>
      <w:r w:rsidRPr="0034464F">
        <w:rPr>
          <w:rFonts w:eastAsia="Times New Roman" w:cs="Times New Roman"/>
          <w:szCs w:val="24"/>
        </w:rPr>
        <w:t xml:space="preserve"> αυτός ο νέος φορέας </w:t>
      </w:r>
      <w:r>
        <w:rPr>
          <w:rFonts w:eastAsia="Times New Roman" w:cs="Times New Roman"/>
          <w:szCs w:val="24"/>
        </w:rPr>
        <w:t>-κ</w:t>
      </w:r>
      <w:r w:rsidRPr="0034464F">
        <w:rPr>
          <w:rFonts w:eastAsia="Times New Roman" w:cs="Times New Roman"/>
          <w:szCs w:val="24"/>
        </w:rPr>
        <w:t>ι έτσι απαντώ και σε αυτό που είπε ο κ</w:t>
      </w:r>
      <w:r>
        <w:rPr>
          <w:rFonts w:eastAsia="Times New Roman" w:cs="Times New Roman"/>
          <w:szCs w:val="24"/>
        </w:rPr>
        <w:t>.</w:t>
      </w:r>
      <w:r w:rsidRPr="0034464F">
        <w:rPr>
          <w:rFonts w:eastAsia="Times New Roman" w:cs="Times New Roman"/>
          <w:szCs w:val="24"/>
        </w:rPr>
        <w:t xml:space="preserve"> Γεωργαντάς</w:t>
      </w:r>
      <w:r>
        <w:rPr>
          <w:rFonts w:eastAsia="Times New Roman" w:cs="Times New Roman"/>
          <w:szCs w:val="24"/>
        </w:rPr>
        <w:t>-</w:t>
      </w:r>
      <w:r w:rsidRPr="0034464F">
        <w:rPr>
          <w:rFonts w:eastAsia="Times New Roman" w:cs="Times New Roman"/>
          <w:szCs w:val="24"/>
        </w:rPr>
        <w:t xml:space="preserve"> δεν είναι επικάλυψη</w:t>
      </w:r>
      <w:r>
        <w:rPr>
          <w:rFonts w:eastAsia="Times New Roman" w:cs="Times New Roman"/>
          <w:szCs w:val="24"/>
        </w:rPr>
        <w:t>.</w:t>
      </w:r>
      <w:r w:rsidRPr="0034464F">
        <w:rPr>
          <w:rFonts w:eastAsia="Times New Roman" w:cs="Times New Roman"/>
          <w:szCs w:val="24"/>
        </w:rPr>
        <w:t xml:space="preserve"> </w:t>
      </w:r>
      <w:r>
        <w:rPr>
          <w:rFonts w:eastAsia="Times New Roman" w:cs="Times New Roman"/>
          <w:szCs w:val="24"/>
        </w:rPr>
        <w:t>Πρό</w:t>
      </w:r>
      <w:r>
        <w:rPr>
          <w:rFonts w:eastAsia="Times New Roman" w:cs="Times New Roman"/>
          <w:szCs w:val="24"/>
        </w:rPr>
        <w:t xml:space="preserve">κειται </w:t>
      </w:r>
      <w:r w:rsidRPr="0034464F">
        <w:rPr>
          <w:rFonts w:eastAsia="Times New Roman" w:cs="Times New Roman"/>
          <w:szCs w:val="24"/>
        </w:rPr>
        <w:t>για δύο καινούργιες ανάγκες που πρέπει να καλυφθούν</w:t>
      </w:r>
      <w:r>
        <w:rPr>
          <w:rFonts w:eastAsia="Times New Roman" w:cs="Times New Roman"/>
          <w:szCs w:val="24"/>
        </w:rPr>
        <w:t>,</w:t>
      </w:r>
      <w:r w:rsidRPr="0034464F">
        <w:rPr>
          <w:rFonts w:eastAsia="Times New Roman" w:cs="Times New Roman"/>
          <w:szCs w:val="24"/>
        </w:rPr>
        <w:t xml:space="preserve"> αφ</w:t>
      </w:r>
      <w:r>
        <w:rPr>
          <w:rFonts w:eastAsia="Times New Roman" w:cs="Times New Roman"/>
          <w:szCs w:val="24"/>
        </w:rPr>
        <w:t xml:space="preserve">’ </w:t>
      </w:r>
      <w:r w:rsidRPr="0034464F">
        <w:rPr>
          <w:rFonts w:eastAsia="Times New Roman" w:cs="Times New Roman"/>
          <w:szCs w:val="24"/>
        </w:rPr>
        <w:t xml:space="preserve">ενός </w:t>
      </w:r>
      <w:r w:rsidRPr="0034464F">
        <w:rPr>
          <w:rFonts w:eastAsia="Times New Roman" w:cs="Times New Roman"/>
          <w:szCs w:val="24"/>
        </w:rPr>
        <w:lastRenderedPageBreak/>
        <w:t>της παρακολούθησης των αλλαγών</w:t>
      </w:r>
      <w:r>
        <w:rPr>
          <w:rFonts w:eastAsia="Times New Roman" w:cs="Times New Roman"/>
          <w:szCs w:val="24"/>
        </w:rPr>
        <w:t>,</w:t>
      </w:r>
      <w:r w:rsidRPr="0034464F">
        <w:rPr>
          <w:rFonts w:eastAsia="Times New Roman" w:cs="Times New Roman"/>
          <w:szCs w:val="24"/>
        </w:rPr>
        <w:t xml:space="preserve"> τη</w:t>
      </w:r>
      <w:r>
        <w:rPr>
          <w:rFonts w:eastAsia="Times New Roman" w:cs="Times New Roman"/>
          <w:szCs w:val="24"/>
        </w:rPr>
        <w:t>ς</w:t>
      </w:r>
      <w:r w:rsidRPr="0034464F">
        <w:rPr>
          <w:rFonts w:eastAsia="Times New Roman" w:cs="Times New Roman"/>
          <w:szCs w:val="24"/>
        </w:rPr>
        <w:t xml:space="preserve"> στήριξη</w:t>
      </w:r>
      <w:r>
        <w:rPr>
          <w:rFonts w:eastAsia="Times New Roman" w:cs="Times New Roman"/>
          <w:szCs w:val="24"/>
        </w:rPr>
        <w:t>ς</w:t>
      </w:r>
      <w:r w:rsidRPr="0034464F">
        <w:rPr>
          <w:rFonts w:eastAsia="Times New Roman" w:cs="Times New Roman"/>
          <w:szCs w:val="24"/>
        </w:rPr>
        <w:t xml:space="preserve"> και της αξιοποίησης όλων αυτών των συμπερα</w:t>
      </w:r>
      <w:r>
        <w:rPr>
          <w:rFonts w:eastAsia="Times New Roman" w:cs="Times New Roman"/>
          <w:szCs w:val="24"/>
        </w:rPr>
        <w:t>σμάτων κ</w:t>
      </w:r>
      <w:r w:rsidRPr="0034464F">
        <w:rPr>
          <w:rFonts w:eastAsia="Times New Roman" w:cs="Times New Roman"/>
          <w:szCs w:val="24"/>
        </w:rPr>
        <w:t>αι αφ</w:t>
      </w:r>
      <w:r>
        <w:rPr>
          <w:rFonts w:eastAsia="Times New Roman" w:cs="Times New Roman"/>
          <w:szCs w:val="24"/>
        </w:rPr>
        <w:t xml:space="preserve">’ </w:t>
      </w:r>
      <w:r w:rsidRPr="0034464F">
        <w:rPr>
          <w:rFonts w:eastAsia="Times New Roman" w:cs="Times New Roman"/>
          <w:szCs w:val="24"/>
        </w:rPr>
        <w:t xml:space="preserve">ετέρου </w:t>
      </w:r>
      <w:r>
        <w:rPr>
          <w:rFonts w:eastAsia="Times New Roman" w:cs="Times New Roman"/>
          <w:szCs w:val="24"/>
        </w:rPr>
        <w:t xml:space="preserve"> της </w:t>
      </w:r>
      <w:r>
        <w:rPr>
          <w:rFonts w:eastAsia="Times New Roman" w:cs="Times New Roman"/>
          <w:szCs w:val="24"/>
        </w:rPr>
        <w:t>αξιοποίησης και των Ευρωπαϊκώ</w:t>
      </w:r>
      <w:r>
        <w:rPr>
          <w:rFonts w:eastAsia="Times New Roman" w:cs="Times New Roman"/>
          <w:szCs w:val="24"/>
        </w:rPr>
        <w:t xml:space="preserve">ν δυνατοτήτων και πολιτικών </w:t>
      </w:r>
      <w:r w:rsidRPr="0034464F">
        <w:rPr>
          <w:rFonts w:eastAsia="Times New Roman" w:cs="Times New Roman"/>
          <w:szCs w:val="24"/>
        </w:rPr>
        <w:t>και πάνω από όλα</w:t>
      </w:r>
      <w:r w:rsidRPr="0034464F">
        <w:rPr>
          <w:rFonts w:eastAsia="Times New Roman" w:cs="Times New Roman"/>
          <w:szCs w:val="24"/>
        </w:rPr>
        <w:t xml:space="preserve"> τη</w:t>
      </w:r>
      <w:r>
        <w:rPr>
          <w:rFonts w:eastAsia="Times New Roman" w:cs="Times New Roman"/>
          <w:szCs w:val="24"/>
        </w:rPr>
        <w:t>ς</w:t>
      </w:r>
      <w:r w:rsidRPr="0034464F">
        <w:rPr>
          <w:rFonts w:eastAsia="Times New Roman" w:cs="Times New Roman"/>
          <w:szCs w:val="24"/>
        </w:rPr>
        <w:t xml:space="preserve"> στήριξη</w:t>
      </w:r>
      <w:r>
        <w:rPr>
          <w:rFonts w:eastAsia="Times New Roman" w:cs="Times New Roman"/>
          <w:szCs w:val="24"/>
        </w:rPr>
        <w:t>ς</w:t>
      </w:r>
      <w:r w:rsidRPr="0034464F">
        <w:rPr>
          <w:rFonts w:eastAsia="Times New Roman" w:cs="Times New Roman"/>
          <w:szCs w:val="24"/>
        </w:rPr>
        <w:t xml:space="preserve"> των φορέων</w:t>
      </w:r>
      <w:r>
        <w:rPr>
          <w:rFonts w:eastAsia="Times New Roman" w:cs="Times New Roman"/>
          <w:szCs w:val="24"/>
        </w:rPr>
        <w:t>.</w:t>
      </w:r>
    </w:p>
    <w:p w14:paraId="20A4E913" w14:textId="77777777" w:rsidR="005D4821" w:rsidRDefault="006B233D">
      <w:pPr>
        <w:tabs>
          <w:tab w:val="left" w:pos="6168"/>
        </w:tabs>
        <w:spacing w:line="600" w:lineRule="auto"/>
        <w:ind w:firstLine="720"/>
        <w:jc w:val="both"/>
        <w:rPr>
          <w:rFonts w:eastAsia="Times New Roman" w:cs="Times New Roman"/>
          <w:szCs w:val="24"/>
        </w:rPr>
      </w:pPr>
      <w:r w:rsidRPr="0034464F">
        <w:rPr>
          <w:rFonts w:eastAsia="Times New Roman" w:cs="Times New Roman"/>
          <w:szCs w:val="24"/>
        </w:rPr>
        <w:t xml:space="preserve"> </w:t>
      </w:r>
      <w:r>
        <w:rPr>
          <w:rFonts w:eastAsia="Times New Roman" w:cs="Times New Roman"/>
          <w:szCs w:val="24"/>
        </w:rPr>
        <w:t>Κ</w:t>
      </w:r>
      <w:r w:rsidRPr="0034464F">
        <w:rPr>
          <w:rFonts w:eastAsia="Times New Roman" w:cs="Times New Roman"/>
          <w:szCs w:val="24"/>
        </w:rPr>
        <w:t>ι επειδή ειπώθηκε κάτι για το κόστος</w:t>
      </w:r>
      <w:r>
        <w:rPr>
          <w:rFonts w:eastAsia="Times New Roman" w:cs="Times New Roman"/>
          <w:szCs w:val="24"/>
        </w:rPr>
        <w:t>,</w:t>
      </w:r>
      <w:r w:rsidRPr="0034464F">
        <w:rPr>
          <w:rFonts w:eastAsia="Times New Roman" w:cs="Times New Roman"/>
          <w:szCs w:val="24"/>
        </w:rPr>
        <w:t xml:space="preserve"> </w:t>
      </w:r>
      <w:r>
        <w:rPr>
          <w:rFonts w:eastAsia="Times New Roman" w:cs="Times New Roman"/>
          <w:szCs w:val="24"/>
        </w:rPr>
        <w:t xml:space="preserve">θέλω να πω ότι </w:t>
      </w:r>
      <w:r>
        <w:rPr>
          <w:rFonts w:eastAsia="Times New Roman" w:cs="Times New Roman"/>
          <w:szCs w:val="24"/>
        </w:rPr>
        <w:t xml:space="preserve">κατ’ αρχάς </w:t>
      </w:r>
      <w:r w:rsidRPr="0034464F">
        <w:rPr>
          <w:rFonts w:eastAsia="Times New Roman" w:cs="Times New Roman"/>
          <w:szCs w:val="24"/>
        </w:rPr>
        <w:t>δεν υπάρχουν προσλήψεις</w:t>
      </w:r>
      <w:r>
        <w:rPr>
          <w:rFonts w:eastAsia="Times New Roman" w:cs="Times New Roman"/>
          <w:szCs w:val="24"/>
        </w:rPr>
        <w:t>,</w:t>
      </w:r>
      <w:r w:rsidRPr="0034464F">
        <w:rPr>
          <w:rFonts w:eastAsia="Times New Roman" w:cs="Times New Roman"/>
          <w:szCs w:val="24"/>
        </w:rPr>
        <w:t xml:space="preserve"> </w:t>
      </w:r>
      <w:r>
        <w:rPr>
          <w:rFonts w:eastAsia="Times New Roman" w:cs="Times New Roman"/>
          <w:szCs w:val="24"/>
        </w:rPr>
        <w:t>διότι θα λειτουργούν</w:t>
      </w:r>
      <w:r w:rsidRPr="0034464F">
        <w:rPr>
          <w:rFonts w:eastAsia="Times New Roman" w:cs="Times New Roman"/>
          <w:szCs w:val="24"/>
        </w:rPr>
        <w:t xml:space="preserve"> όλα με μετατάξεις και αποσπάσεις</w:t>
      </w:r>
      <w:r>
        <w:rPr>
          <w:rFonts w:eastAsia="Times New Roman" w:cs="Times New Roman"/>
          <w:szCs w:val="24"/>
        </w:rPr>
        <w:t>.</w:t>
      </w:r>
      <w:r>
        <w:rPr>
          <w:rFonts w:eastAsia="Times New Roman" w:cs="Times New Roman"/>
          <w:szCs w:val="24"/>
        </w:rPr>
        <w:t xml:space="preserve"> </w:t>
      </w:r>
      <w:r>
        <w:rPr>
          <w:rFonts w:eastAsia="Times New Roman" w:cs="Times New Roman"/>
          <w:szCs w:val="24"/>
        </w:rPr>
        <w:t>Κ</w:t>
      </w:r>
      <w:r w:rsidRPr="0034464F">
        <w:rPr>
          <w:rFonts w:eastAsia="Times New Roman" w:cs="Times New Roman"/>
          <w:szCs w:val="24"/>
        </w:rPr>
        <w:t xml:space="preserve">άπου είδα και σήμερα να γράφονται  κάτι απίστευτα νούμερα </w:t>
      </w:r>
      <w:r>
        <w:rPr>
          <w:rFonts w:eastAsia="Times New Roman" w:cs="Times New Roman"/>
          <w:szCs w:val="24"/>
        </w:rPr>
        <w:t xml:space="preserve">περί κόστους ύψους 1 </w:t>
      </w:r>
      <w:r>
        <w:rPr>
          <w:rFonts w:eastAsia="Times New Roman" w:cs="Times New Roman"/>
          <w:szCs w:val="24"/>
        </w:rPr>
        <w:t>εκατομμυρίου.</w:t>
      </w:r>
      <w:r w:rsidRPr="0034464F">
        <w:rPr>
          <w:rFonts w:eastAsia="Times New Roman" w:cs="Times New Roman"/>
          <w:szCs w:val="24"/>
        </w:rPr>
        <w:t xml:space="preserve"> Το κόστος</w:t>
      </w:r>
      <w:r>
        <w:rPr>
          <w:rFonts w:eastAsia="Times New Roman" w:cs="Times New Roman"/>
          <w:szCs w:val="24"/>
        </w:rPr>
        <w:t>,</w:t>
      </w:r>
      <w:r w:rsidRPr="0034464F">
        <w:rPr>
          <w:rFonts w:eastAsia="Times New Roman" w:cs="Times New Roman"/>
          <w:szCs w:val="24"/>
        </w:rPr>
        <w:t xml:space="preserve"> όπως </w:t>
      </w:r>
      <w:r>
        <w:rPr>
          <w:rFonts w:eastAsia="Times New Roman" w:cs="Times New Roman"/>
          <w:szCs w:val="24"/>
        </w:rPr>
        <w:t>προκύπτει</w:t>
      </w:r>
      <w:r w:rsidRPr="0034464F">
        <w:rPr>
          <w:rFonts w:eastAsia="Times New Roman" w:cs="Times New Roman"/>
          <w:szCs w:val="24"/>
        </w:rPr>
        <w:t xml:space="preserve"> από την έκθεση που έχετε στα χέρια </w:t>
      </w:r>
      <w:r>
        <w:rPr>
          <w:rFonts w:eastAsia="Times New Roman" w:cs="Times New Roman"/>
          <w:szCs w:val="24"/>
        </w:rPr>
        <w:t>σας,</w:t>
      </w:r>
      <w:r w:rsidRPr="0034464F">
        <w:rPr>
          <w:rFonts w:eastAsia="Times New Roman" w:cs="Times New Roman"/>
          <w:szCs w:val="24"/>
        </w:rPr>
        <w:t xml:space="preserve"> είναι </w:t>
      </w:r>
      <w:r>
        <w:rPr>
          <w:rFonts w:eastAsia="Times New Roman" w:cs="Times New Roman"/>
          <w:szCs w:val="24"/>
        </w:rPr>
        <w:t xml:space="preserve">287.000 ευρώ, </w:t>
      </w:r>
      <w:r w:rsidRPr="0034464F">
        <w:rPr>
          <w:rFonts w:eastAsia="Times New Roman" w:cs="Times New Roman"/>
          <w:szCs w:val="24"/>
        </w:rPr>
        <w:t>εκ των οποίων</w:t>
      </w:r>
      <w:r>
        <w:rPr>
          <w:rFonts w:eastAsia="Times New Roman" w:cs="Times New Roman"/>
          <w:szCs w:val="24"/>
        </w:rPr>
        <w:t xml:space="preserve"> το</w:t>
      </w:r>
      <w:r w:rsidRPr="0034464F">
        <w:rPr>
          <w:rFonts w:eastAsia="Times New Roman" w:cs="Times New Roman"/>
          <w:szCs w:val="24"/>
        </w:rPr>
        <w:t xml:space="preserve"> πραγματικό κόστος είναι 87.000 </w:t>
      </w:r>
      <w:r>
        <w:rPr>
          <w:rFonts w:eastAsia="Times New Roman" w:cs="Times New Roman"/>
          <w:szCs w:val="24"/>
        </w:rPr>
        <w:t xml:space="preserve">ευρώ, </w:t>
      </w:r>
      <w:r w:rsidRPr="0034464F">
        <w:rPr>
          <w:rFonts w:eastAsia="Times New Roman" w:cs="Times New Roman"/>
          <w:szCs w:val="24"/>
        </w:rPr>
        <w:t xml:space="preserve">γιατί το </w:t>
      </w:r>
      <w:r>
        <w:rPr>
          <w:rFonts w:eastAsia="Times New Roman" w:cs="Times New Roman"/>
          <w:szCs w:val="24"/>
        </w:rPr>
        <w:t>υπόλοιπο</w:t>
      </w:r>
      <w:r w:rsidRPr="0034464F">
        <w:rPr>
          <w:rFonts w:eastAsia="Times New Roman" w:cs="Times New Roman"/>
          <w:szCs w:val="24"/>
        </w:rPr>
        <w:t xml:space="preserve"> αναφέρεται φυσικά στο </w:t>
      </w:r>
      <w:r>
        <w:rPr>
          <w:rFonts w:eastAsia="Times New Roman" w:cs="Times New Roman"/>
          <w:szCs w:val="24"/>
        </w:rPr>
        <w:t xml:space="preserve">μισθολογικό </w:t>
      </w:r>
      <w:r w:rsidRPr="0034464F">
        <w:rPr>
          <w:rFonts w:eastAsia="Times New Roman" w:cs="Times New Roman"/>
          <w:szCs w:val="24"/>
        </w:rPr>
        <w:t>κόστος των αποσπάσεων και μετατάξεων</w:t>
      </w:r>
      <w:r>
        <w:rPr>
          <w:rFonts w:eastAsia="Times New Roman" w:cs="Times New Roman"/>
          <w:szCs w:val="24"/>
        </w:rPr>
        <w:t>,</w:t>
      </w:r>
      <w:r w:rsidRPr="0034464F">
        <w:rPr>
          <w:rFonts w:eastAsia="Times New Roman" w:cs="Times New Roman"/>
          <w:szCs w:val="24"/>
        </w:rPr>
        <w:t xml:space="preserve"> που όμως είν</w:t>
      </w:r>
      <w:r w:rsidRPr="0034464F">
        <w:rPr>
          <w:rFonts w:eastAsia="Times New Roman" w:cs="Times New Roman"/>
          <w:szCs w:val="24"/>
        </w:rPr>
        <w:t xml:space="preserve">αι </w:t>
      </w:r>
      <w:r>
        <w:rPr>
          <w:rFonts w:eastAsia="Times New Roman" w:cs="Times New Roman"/>
          <w:szCs w:val="24"/>
        </w:rPr>
        <w:t xml:space="preserve">ήδη </w:t>
      </w:r>
      <w:r w:rsidRPr="0034464F">
        <w:rPr>
          <w:rFonts w:eastAsia="Times New Roman" w:cs="Times New Roman"/>
          <w:szCs w:val="24"/>
        </w:rPr>
        <w:t>εντός του κρατικού προϋπολογισμού</w:t>
      </w:r>
      <w:r>
        <w:rPr>
          <w:rFonts w:eastAsia="Times New Roman" w:cs="Times New Roman"/>
          <w:szCs w:val="24"/>
        </w:rPr>
        <w:t>.</w:t>
      </w:r>
    </w:p>
    <w:p w14:paraId="20A4E914"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Θα πω δύο λόγια για το τέταρτο Μέρος</w:t>
      </w:r>
      <w:r w:rsidRPr="0034464F">
        <w:rPr>
          <w:rFonts w:eastAsia="Times New Roman" w:cs="Times New Roman"/>
          <w:szCs w:val="24"/>
        </w:rPr>
        <w:t xml:space="preserve"> που αφορά το ανθρώπινο δυναμικό</w:t>
      </w:r>
      <w:r>
        <w:rPr>
          <w:rFonts w:eastAsia="Times New Roman" w:cs="Times New Roman"/>
          <w:szCs w:val="24"/>
        </w:rPr>
        <w:t>.</w:t>
      </w:r>
      <w:r>
        <w:rPr>
          <w:rFonts w:eastAsia="Times New Roman" w:cs="Times New Roman"/>
          <w:szCs w:val="24"/>
        </w:rPr>
        <w:t xml:space="preserve"> </w:t>
      </w:r>
      <w:r w:rsidRPr="00AB4EAC">
        <w:rPr>
          <w:rFonts w:eastAsia="Times New Roman" w:cs="Times New Roman"/>
          <w:szCs w:val="24"/>
        </w:rPr>
        <w:t xml:space="preserve">Στηρίζουμε </w:t>
      </w:r>
      <w:r>
        <w:rPr>
          <w:rFonts w:eastAsia="Times New Roman" w:cs="Times New Roman"/>
          <w:szCs w:val="24"/>
        </w:rPr>
        <w:t xml:space="preserve">με πολλές διατάξεις την επιμόρφωση, τα δικαιώματα στην εκπαίδευση, στην μετεκπαίδευση για τους δημόσιους υπαλλήλους. Στηρίζουμε </w:t>
      </w:r>
      <w:r w:rsidRPr="00AB4EAC">
        <w:rPr>
          <w:rFonts w:eastAsia="Times New Roman" w:cs="Times New Roman"/>
          <w:szCs w:val="24"/>
        </w:rPr>
        <w:t>τα κο</w:t>
      </w:r>
      <w:r w:rsidRPr="00AB4EAC">
        <w:rPr>
          <w:rFonts w:eastAsia="Times New Roman" w:cs="Times New Roman"/>
          <w:szCs w:val="24"/>
        </w:rPr>
        <w:t>ινωνικά τους δικαιώματα</w:t>
      </w:r>
      <w:r>
        <w:rPr>
          <w:rFonts w:eastAsia="Times New Roman" w:cs="Times New Roman"/>
          <w:szCs w:val="24"/>
        </w:rPr>
        <w:t>,</w:t>
      </w:r>
      <w:r w:rsidRPr="00AB4EAC">
        <w:rPr>
          <w:rFonts w:eastAsia="Times New Roman" w:cs="Times New Roman"/>
          <w:szCs w:val="24"/>
        </w:rPr>
        <w:t xml:space="preserve"> με ιδιαίτερη μέριμν</w:t>
      </w:r>
      <w:r>
        <w:rPr>
          <w:rFonts w:eastAsia="Times New Roman" w:cs="Times New Roman"/>
          <w:szCs w:val="24"/>
        </w:rPr>
        <w:t xml:space="preserve">α για τα θέματα της οικογένειας, </w:t>
      </w:r>
      <w:r w:rsidRPr="00AB4EAC">
        <w:rPr>
          <w:rFonts w:eastAsia="Times New Roman" w:cs="Times New Roman"/>
          <w:szCs w:val="24"/>
        </w:rPr>
        <w:lastRenderedPageBreak/>
        <w:t>κ</w:t>
      </w:r>
      <w:r>
        <w:rPr>
          <w:rFonts w:eastAsia="Times New Roman" w:cs="Times New Roman"/>
          <w:szCs w:val="24"/>
        </w:rPr>
        <w:t xml:space="preserve">αθώς πλέον για την κινητικότητα </w:t>
      </w:r>
      <w:r>
        <w:rPr>
          <w:rFonts w:eastAsia="Times New Roman" w:cs="Times New Roman"/>
          <w:szCs w:val="24"/>
        </w:rPr>
        <w:t>προβλέπεται</w:t>
      </w:r>
      <w:r>
        <w:rPr>
          <w:rFonts w:eastAsia="Times New Roman" w:cs="Times New Roman"/>
          <w:szCs w:val="24"/>
        </w:rPr>
        <w:t xml:space="preserve"> να υπάρχει λόγο</w:t>
      </w:r>
      <w:r w:rsidRPr="00AB4EAC">
        <w:rPr>
          <w:rFonts w:eastAsia="Times New Roman" w:cs="Times New Roman"/>
          <w:szCs w:val="24"/>
        </w:rPr>
        <w:t xml:space="preserve">ς υγείας </w:t>
      </w:r>
      <w:r>
        <w:rPr>
          <w:rFonts w:eastAsia="Times New Roman" w:cs="Times New Roman"/>
          <w:szCs w:val="24"/>
        </w:rPr>
        <w:t xml:space="preserve">όχι μόνο </w:t>
      </w:r>
      <w:r w:rsidRPr="00AB4EAC">
        <w:rPr>
          <w:rFonts w:eastAsia="Times New Roman" w:cs="Times New Roman"/>
          <w:szCs w:val="24"/>
        </w:rPr>
        <w:t>για τον ίδιο το</w:t>
      </w:r>
      <w:r>
        <w:rPr>
          <w:rFonts w:eastAsia="Times New Roman" w:cs="Times New Roman"/>
          <w:szCs w:val="24"/>
        </w:rPr>
        <w:t>ν</w:t>
      </w:r>
      <w:r w:rsidRPr="00AB4EAC">
        <w:rPr>
          <w:rFonts w:eastAsia="Times New Roman" w:cs="Times New Roman"/>
          <w:szCs w:val="24"/>
        </w:rPr>
        <w:t xml:space="preserve"> δημόσιο υπάλληλο</w:t>
      </w:r>
      <w:r>
        <w:rPr>
          <w:rFonts w:eastAsia="Times New Roman" w:cs="Times New Roman"/>
          <w:szCs w:val="24"/>
        </w:rPr>
        <w:t xml:space="preserve">, αλλά και για τον ή </w:t>
      </w:r>
      <w:r w:rsidRPr="00AB4EAC">
        <w:rPr>
          <w:rFonts w:eastAsia="Times New Roman" w:cs="Times New Roman"/>
          <w:szCs w:val="24"/>
        </w:rPr>
        <w:t>την σύζυγο</w:t>
      </w:r>
      <w:r>
        <w:rPr>
          <w:rFonts w:eastAsia="Times New Roman" w:cs="Times New Roman"/>
          <w:szCs w:val="24"/>
        </w:rPr>
        <w:t>,</w:t>
      </w:r>
      <w:r w:rsidRPr="00AB4EAC">
        <w:rPr>
          <w:rFonts w:eastAsia="Times New Roman" w:cs="Times New Roman"/>
          <w:szCs w:val="24"/>
        </w:rPr>
        <w:t xml:space="preserve"> τα παιδιά</w:t>
      </w:r>
      <w:r>
        <w:rPr>
          <w:rFonts w:eastAsia="Times New Roman" w:cs="Times New Roman"/>
          <w:szCs w:val="24"/>
        </w:rPr>
        <w:t>,</w:t>
      </w:r>
      <w:r w:rsidRPr="00AB4EAC">
        <w:rPr>
          <w:rFonts w:eastAsia="Times New Roman" w:cs="Times New Roman"/>
          <w:szCs w:val="24"/>
        </w:rPr>
        <w:t xml:space="preserve"> αλλά και τους ηλικιωμένους γονείς</w:t>
      </w:r>
      <w:r>
        <w:rPr>
          <w:rFonts w:eastAsia="Times New Roman" w:cs="Times New Roman"/>
          <w:szCs w:val="24"/>
        </w:rPr>
        <w:t>. Είναι</w:t>
      </w:r>
      <w:r w:rsidRPr="00AB4EAC">
        <w:rPr>
          <w:rFonts w:eastAsia="Times New Roman" w:cs="Times New Roman"/>
          <w:szCs w:val="24"/>
        </w:rPr>
        <w:t xml:space="preserve"> ένα </w:t>
      </w:r>
      <w:r>
        <w:rPr>
          <w:rFonts w:eastAsia="Times New Roman" w:cs="Times New Roman"/>
          <w:szCs w:val="24"/>
        </w:rPr>
        <w:t>κρίσιμο θέμα στη σημερινή ε</w:t>
      </w:r>
      <w:r w:rsidRPr="00AB4EAC">
        <w:rPr>
          <w:rFonts w:eastAsia="Times New Roman" w:cs="Times New Roman"/>
          <w:szCs w:val="24"/>
        </w:rPr>
        <w:t>λληνική κοινωνία</w:t>
      </w:r>
      <w:r>
        <w:rPr>
          <w:rFonts w:eastAsia="Times New Roman" w:cs="Times New Roman"/>
          <w:szCs w:val="24"/>
        </w:rPr>
        <w:t>.</w:t>
      </w:r>
    </w:p>
    <w:p w14:paraId="20A4E915"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Επίσης,</w:t>
      </w:r>
      <w:r w:rsidRPr="00AB4EAC">
        <w:rPr>
          <w:rFonts w:eastAsia="Times New Roman" w:cs="Times New Roman"/>
          <w:szCs w:val="24"/>
        </w:rPr>
        <w:t xml:space="preserve"> και με μία τροπολογία που</w:t>
      </w:r>
      <w:r>
        <w:rPr>
          <w:rFonts w:eastAsia="Times New Roman" w:cs="Times New Roman"/>
          <w:szCs w:val="24"/>
        </w:rPr>
        <w:t xml:space="preserve"> θα </w:t>
      </w:r>
      <w:r>
        <w:rPr>
          <w:rFonts w:eastAsia="Times New Roman" w:cs="Times New Roman"/>
          <w:szCs w:val="24"/>
        </w:rPr>
        <w:t>καταθέσ</w:t>
      </w:r>
      <w:r>
        <w:rPr>
          <w:rFonts w:eastAsia="Times New Roman" w:cs="Times New Roman"/>
          <w:szCs w:val="24"/>
        </w:rPr>
        <w:t xml:space="preserve">ουμε  </w:t>
      </w:r>
      <w:r w:rsidRPr="00AB4EAC">
        <w:rPr>
          <w:rFonts w:eastAsia="Times New Roman" w:cs="Times New Roman"/>
          <w:szCs w:val="24"/>
        </w:rPr>
        <w:t>ενισχύουμε και τις άδειες των μητέρων</w:t>
      </w:r>
      <w:r>
        <w:rPr>
          <w:rFonts w:eastAsia="Times New Roman" w:cs="Times New Roman"/>
          <w:szCs w:val="24"/>
        </w:rPr>
        <w:t>,</w:t>
      </w:r>
      <w:r w:rsidRPr="00AB4EAC">
        <w:rPr>
          <w:rFonts w:eastAsia="Times New Roman" w:cs="Times New Roman"/>
          <w:szCs w:val="24"/>
        </w:rPr>
        <w:t xml:space="preserve"> είτε π</w:t>
      </w:r>
      <w:r>
        <w:rPr>
          <w:rFonts w:eastAsia="Times New Roman" w:cs="Times New Roman"/>
          <w:szCs w:val="24"/>
        </w:rPr>
        <w:t xml:space="preserve">ολύτεκνων είτε </w:t>
      </w:r>
      <w:proofErr w:type="spellStart"/>
      <w:r>
        <w:rPr>
          <w:rFonts w:eastAsia="Times New Roman" w:cs="Times New Roman"/>
          <w:szCs w:val="24"/>
        </w:rPr>
        <w:t>τρίτε</w:t>
      </w:r>
      <w:r w:rsidRPr="00AB4EAC">
        <w:rPr>
          <w:rFonts w:eastAsia="Times New Roman" w:cs="Times New Roman"/>
          <w:szCs w:val="24"/>
        </w:rPr>
        <w:t>κνων</w:t>
      </w:r>
      <w:proofErr w:type="spellEnd"/>
      <w:r>
        <w:rPr>
          <w:rFonts w:eastAsia="Times New Roman" w:cs="Times New Roman"/>
          <w:szCs w:val="24"/>
        </w:rPr>
        <w:t>, α</w:t>
      </w:r>
      <w:r w:rsidRPr="00AB4EAC">
        <w:rPr>
          <w:rFonts w:eastAsia="Times New Roman" w:cs="Times New Roman"/>
          <w:szCs w:val="24"/>
        </w:rPr>
        <w:t xml:space="preserve">λλά και της </w:t>
      </w:r>
      <w:r>
        <w:rPr>
          <w:rFonts w:eastAsia="Times New Roman" w:cs="Times New Roman"/>
          <w:szCs w:val="24"/>
        </w:rPr>
        <w:t xml:space="preserve">μητέρας σε </w:t>
      </w:r>
      <w:r w:rsidRPr="00AB4EAC">
        <w:rPr>
          <w:rFonts w:eastAsia="Times New Roman" w:cs="Times New Roman"/>
          <w:szCs w:val="24"/>
        </w:rPr>
        <w:t>μονογονεϊκή</w:t>
      </w:r>
      <w:r>
        <w:rPr>
          <w:rFonts w:eastAsia="Times New Roman" w:cs="Times New Roman"/>
          <w:szCs w:val="24"/>
        </w:rPr>
        <w:t xml:space="preserve"> οικογένε</w:t>
      </w:r>
      <w:r>
        <w:rPr>
          <w:rFonts w:eastAsia="Times New Roman" w:cs="Times New Roman"/>
          <w:szCs w:val="24"/>
        </w:rPr>
        <w:t>ια,</w:t>
      </w:r>
      <w:r w:rsidRPr="00AB4EAC">
        <w:rPr>
          <w:rFonts w:eastAsia="Times New Roman" w:cs="Times New Roman"/>
          <w:szCs w:val="24"/>
        </w:rPr>
        <w:t xml:space="preserve"> σε σχέση με τ</w:t>
      </w:r>
      <w:r>
        <w:rPr>
          <w:rFonts w:eastAsia="Times New Roman" w:cs="Times New Roman"/>
          <w:szCs w:val="24"/>
        </w:rPr>
        <w:t xml:space="preserve">ην ασθένεια των παιδιών. Είναι </w:t>
      </w:r>
      <w:r w:rsidRPr="00AB4EAC">
        <w:rPr>
          <w:rFonts w:eastAsia="Times New Roman" w:cs="Times New Roman"/>
          <w:szCs w:val="24"/>
        </w:rPr>
        <w:t xml:space="preserve">διατάξεις που πιστεύουμε ότι είναι </w:t>
      </w:r>
      <w:r>
        <w:rPr>
          <w:rFonts w:eastAsia="Times New Roman" w:cs="Times New Roman"/>
          <w:szCs w:val="24"/>
        </w:rPr>
        <w:t>σημαντικέ</w:t>
      </w:r>
      <w:r w:rsidRPr="00AB4EAC">
        <w:rPr>
          <w:rFonts w:eastAsia="Times New Roman" w:cs="Times New Roman"/>
          <w:szCs w:val="24"/>
        </w:rPr>
        <w:t>ς για το</w:t>
      </w:r>
      <w:r>
        <w:rPr>
          <w:rFonts w:eastAsia="Times New Roman" w:cs="Times New Roman"/>
          <w:szCs w:val="24"/>
        </w:rPr>
        <w:t>ν</w:t>
      </w:r>
      <w:r w:rsidRPr="00AB4EAC">
        <w:rPr>
          <w:rFonts w:eastAsia="Times New Roman" w:cs="Times New Roman"/>
          <w:szCs w:val="24"/>
        </w:rPr>
        <w:t xml:space="preserve"> κοινωνικό χαρακτήρα </w:t>
      </w:r>
      <w:r>
        <w:rPr>
          <w:rFonts w:eastAsia="Times New Roman" w:cs="Times New Roman"/>
          <w:szCs w:val="24"/>
        </w:rPr>
        <w:t xml:space="preserve">της δημόσιας διοίκησης </w:t>
      </w:r>
      <w:r w:rsidRPr="00AB4EAC">
        <w:rPr>
          <w:rFonts w:eastAsia="Times New Roman" w:cs="Times New Roman"/>
          <w:szCs w:val="24"/>
        </w:rPr>
        <w:t>και τα κοινωνικά δικαιώματα</w:t>
      </w:r>
      <w:r>
        <w:rPr>
          <w:rFonts w:eastAsia="Times New Roman" w:cs="Times New Roman"/>
          <w:szCs w:val="24"/>
        </w:rPr>
        <w:t xml:space="preserve"> των δημοσίων υπαλλήλων</w:t>
      </w:r>
      <w:r>
        <w:rPr>
          <w:rFonts w:eastAsia="Times New Roman" w:cs="Times New Roman"/>
          <w:szCs w:val="24"/>
        </w:rPr>
        <w:t xml:space="preserve"> ό</w:t>
      </w:r>
      <w:r w:rsidRPr="00AB4EAC">
        <w:rPr>
          <w:rFonts w:eastAsia="Times New Roman" w:cs="Times New Roman"/>
          <w:szCs w:val="24"/>
        </w:rPr>
        <w:t>πως επίσης και οι διατάξεις</w:t>
      </w:r>
      <w:r>
        <w:rPr>
          <w:rFonts w:eastAsia="Times New Roman" w:cs="Times New Roman"/>
          <w:szCs w:val="24"/>
        </w:rPr>
        <w:t>,</w:t>
      </w:r>
      <w:r>
        <w:rPr>
          <w:rFonts w:eastAsia="Times New Roman" w:cs="Times New Roman"/>
          <w:szCs w:val="24"/>
        </w:rPr>
        <w:t xml:space="preserve"> για τις οποίες</w:t>
      </w:r>
      <w:r>
        <w:rPr>
          <w:rFonts w:eastAsia="Times New Roman" w:cs="Times New Roman"/>
          <w:szCs w:val="24"/>
        </w:rPr>
        <w:t xml:space="preserve"> </w:t>
      </w:r>
      <w:r w:rsidRPr="00AB4EAC">
        <w:rPr>
          <w:rFonts w:eastAsia="Times New Roman" w:cs="Times New Roman"/>
          <w:szCs w:val="24"/>
        </w:rPr>
        <w:t>υπάρχει μία ευρ</w:t>
      </w:r>
      <w:r w:rsidRPr="00AB4EAC">
        <w:rPr>
          <w:rFonts w:eastAsia="Times New Roman" w:cs="Times New Roman"/>
          <w:szCs w:val="24"/>
        </w:rPr>
        <w:t>ύτερη συναίνεση</w:t>
      </w:r>
      <w:r>
        <w:rPr>
          <w:rFonts w:eastAsia="Times New Roman" w:cs="Times New Roman"/>
          <w:szCs w:val="24"/>
        </w:rPr>
        <w:t>,</w:t>
      </w:r>
      <w:r w:rsidRPr="00AB4EAC">
        <w:rPr>
          <w:rFonts w:eastAsia="Times New Roman" w:cs="Times New Roman"/>
          <w:szCs w:val="24"/>
        </w:rPr>
        <w:t xml:space="preserve"> για τις </w:t>
      </w:r>
      <w:proofErr w:type="spellStart"/>
      <w:r w:rsidRPr="00AB4EAC">
        <w:rPr>
          <w:rFonts w:eastAsia="Times New Roman" w:cs="Times New Roman"/>
          <w:szCs w:val="24"/>
        </w:rPr>
        <w:t>τρίτεκνες</w:t>
      </w:r>
      <w:proofErr w:type="spellEnd"/>
      <w:r w:rsidRPr="00AB4EAC">
        <w:rPr>
          <w:rFonts w:eastAsia="Times New Roman" w:cs="Times New Roman"/>
          <w:szCs w:val="24"/>
        </w:rPr>
        <w:t xml:space="preserve"> οικογένειες και για  άτομα με κώφωση και βαρηκοΐα</w:t>
      </w:r>
      <w:r>
        <w:rPr>
          <w:rFonts w:eastAsia="Times New Roman" w:cs="Times New Roman"/>
          <w:szCs w:val="24"/>
        </w:rPr>
        <w:t>.</w:t>
      </w:r>
      <w:r w:rsidRPr="00AB4EAC">
        <w:rPr>
          <w:rFonts w:eastAsia="Times New Roman" w:cs="Times New Roman"/>
          <w:szCs w:val="24"/>
        </w:rPr>
        <w:t xml:space="preserve"> </w:t>
      </w:r>
    </w:p>
    <w:p w14:paraId="20A4E916" w14:textId="77777777" w:rsidR="005D4821" w:rsidRDefault="006B233D">
      <w:pPr>
        <w:spacing w:line="600" w:lineRule="auto"/>
        <w:ind w:firstLine="720"/>
        <w:jc w:val="both"/>
        <w:rPr>
          <w:rFonts w:eastAsia="Times New Roman" w:cs="Times New Roman"/>
          <w:szCs w:val="24"/>
        </w:rPr>
      </w:pPr>
      <w:r w:rsidRPr="00AB4EAC">
        <w:rPr>
          <w:rFonts w:eastAsia="Times New Roman" w:cs="Times New Roman"/>
          <w:szCs w:val="24"/>
        </w:rPr>
        <w:t>Όσον αφορά το Εθνικό Τυπογραφείο και την κωδικοποίηση</w:t>
      </w:r>
      <w:r>
        <w:rPr>
          <w:rFonts w:eastAsia="Times New Roman" w:cs="Times New Roman"/>
          <w:szCs w:val="24"/>
        </w:rPr>
        <w:t>,</w:t>
      </w:r>
      <w:r w:rsidRPr="00AB4EAC">
        <w:rPr>
          <w:rFonts w:eastAsia="Times New Roman" w:cs="Times New Roman"/>
          <w:szCs w:val="24"/>
        </w:rPr>
        <w:t xml:space="preserve"> θα ήθελα απλώς να πω στον κ</w:t>
      </w:r>
      <w:r>
        <w:rPr>
          <w:rFonts w:eastAsia="Times New Roman" w:cs="Times New Roman"/>
          <w:szCs w:val="24"/>
        </w:rPr>
        <w:t>.</w:t>
      </w:r>
      <w:r w:rsidRPr="00AB4EAC">
        <w:rPr>
          <w:rFonts w:eastAsia="Times New Roman" w:cs="Times New Roman"/>
          <w:szCs w:val="24"/>
        </w:rPr>
        <w:t xml:space="preserve"> Γεωργαντά ότι το σημείο </w:t>
      </w:r>
      <w:r>
        <w:rPr>
          <w:rFonts w:eastAsia="Times New Roman" w:cs="Times New Roman"/>
          <w:szCs w:val="24"/>
        </w:rPr>
        <w:t xml:space="preserve">στο οποίο αναφέρεστε και το οποίο υπάρχει και στην </w:t>
      </w:r>
      <w:r>
        <w:rPr>
          <w:rFonts w:eastAsia="Times New Roman" w:cs="Times New Roman"/>
          <w:szCs w:val="24"/>
        </w:rPr>
        <w:t>έ</w:t>
      </w:r>
      <w:r w:rsidRPr="00AB4EAC">
        <w:rPr>
          <w:rFonts w:eastAsia="Times New Roman" w:cs="Times New Roman"/>
          <w:szCs w:val="24"/>
        </w:rPr>
        <w:t>κθεση της</w:t>
      </w:r>
      <w:r w:rsidRPr="00AB4EAC">
        <w:rPr>
          <w:rFonts w:eastAsia="Times New Roman" w:cs="Times New Roman"/>
          <w:szCs w:val="24"/>
        </w:rPr>
        <w:t xml:space="preserve"> Βουλής δεν α</w:t>
      </w:r>
      <w:r>
        <w:rPr>
          <w:rFonts w:eastAsia="Times New Roman" w:cs="Times New Roman"/>
          <w:szCs w:val="24"/>
        </w:rPr>
        <w:t>φορά</w:t>
      </w:r>
      <w:r>
        <w:rPr>
          <w:rFonts w:eastAsia="Times New Roman" w:cs="Times New Roman"/>
          <w:szCs w:val="24"/>
        </w:rPr>
        <w:t xml:space="preserve"> στη δημοσίευση στο ΦΕΚ, </w:t>
      </w:r>
      <w:r w:rsidRPr="00AB4EAC">
        <w:rPr>
          <w:rFonts w:eastAsia="Times New Roman" w:cs="Times New Roman"/>
          <w:szCs w:val="24"/>
        </w:rPr>
        <w:t>α</w:t>
      </w:r>
      <w:r>
        <w:rPr>
          <w:rFonts w:eastAsia="Times New Roman" w:cs="Times New Roman"/>
          <w:szCs w:val="24"/>
        </w:rPr>
        <w:t>λλά</w:t>
      </w:r>
      <w:r w:rsidRPr="00AB4EAC">
        <w:rPr>
          <w:rFonts w:eastAsia="Times New Roman" w:cs="Times New Roman"/>
          <w:szCs w:val="24"/>
        </w:rPr>
        <w:t xml:space="preserve"> στην ανάρτηση </w:t>
      </w:r>
      <w:r>
        <w:rPr>
          <w:rFonts w:eastAsia="Times New Roman" w:cs="Times New Roman"/>
          <w:szCs w:val="24"/>
        </w:rPr>
        <w:t xml:space="preserve">του ΦΕΚ </w:t>
      </w:r>
      <w:r w:rsidRPr="00AB4EAC">
        <w:rPr>
          <w:rFonts w:eastAsia="Times New Roman" w:cs="Times New Roman"/>
          <w:szCs w:val="24"/>
        </w:rPr>
        <w:t>στην ι</w:t>
      </w:r>
      <w:r>
        <w:rPr>
          <w:rFonts w:eastAsia="Times New Roman" w:cs="Times New Roman"/>
          <w:szCs w:val="24"/>
        </w:rPr>
        <w:t>στοσελίδα, γι’</w:t>
      </w:r>
      <w:r w:rsidRPr="00AB4EAC">
        <w:rPr>
          <w:rFonts w:eastAsia="Times New Roman" w:cs="Times New Roman"/>
          <w:szCs w:val="24"/>
        </w:rPr>
        <w:t xml:space="preserve"> αυτό χρησιμοποιείται ο τεχνι</w:t>
      </w:r>
      <w:r w:rsidRPr="00AB4EAC">
        <w:rPr>
          <w:rFonts w:eastAsia="Times New Roman" w:cs="Times New Roman"/>
          <w:szCs w:val="24"/>
        </w:rPr>
        <w:lastRenderedPageBreak/>
        <w:t xml:space="preserve">κός όρος </w:t>
      </w:r>
      <w:r>
        <w:rPr>
          <w:rFonts w:eastAsia="Times New Roman" w:cs="Times New Roman"/>
          <w:szCs w:val="24"/>
        </w:rPr>
        <w:t>«</w:t>
      </w:r>
      <w:r w:rsidRPr="00AB4EAC">
        <w:rPr>
          <w:rFonts w:eastAsia="Times New Roman" w:cs="Times New Roman"/>
          <w:szCs w:val="24"/>
        </w:rPr>
        <w:t>καταχώρ</w:t>
      </w:r>
      <w:r>
        <w:rPr>
          <w:rFonts w:eastAsia="Times New Roman" w:cs="Times New Roman"/>
          <w:szCs w:val="24"/>
        </w:rPr>
        <w:t>ι</w:t>
      </w:r>
      <w:r w:rsidRPr="00AB4EAC">
        <w:rPr>
          <w:rFonts w:eastAsia="Times New Roman" w:cs="Times New Roman"/>
          <w:szCs w:val="24"/>
        </w:rPr>
        <w:t>ση</w:t>
      </w:r>
      <w:r>
        <w:rPr>
          <w:rFonts w:eastAsia="Times New Roman" w:cs="Times New Roman"/>
          <w:szCs w:val="24"/>
        </w:rPr>
        <w:t>». Άρα νομίζω ότι δεν χρήζ</w:t>
      </w:r>
      <w:r w:rsidRPr="00AB4EAC">
        <w:rPr>
          <w:rFonts w:eastAsia="Times New Roman" w:cs="Times New Roman"/>
          <w:szCs w:val="24"/>
        </w:rPr>
        <w:t>ει</w:t>
      </w:r>
      <w:r>
        <w:rPr>
          <w:rFonts w:eastAsia="Times New Roman" w:cs="Times New Roman"/>
          <w:szCs w:val="24"/>
        </w:rPr>
        <w:t xml:space="preserve"> νομοτεχνικής βελτ</w:t>
      </w:r>
      <w:r>
        <w:rPr>
          <w:rFonts w:eastAsia="Times New Roman" w:cs="Times New Roman"/>
          <w:szCs w:val="24"/>
        </w:rPr>
        <w:t>ί</w:t>
      </w:r>
      <w:r>
        <w:rPr>
          <w:rFonts w:eastAsia="Times New Roman" w:cs="Times New Roman"/>
          <w:szCs w:val="24"/>
        </w:rPr>
        <w:t>ωση</w:t>
      </w:r>
      <w:r w:rsidRPr="00AB4EAC">
        <w:rPr>
          <w:rFonts w:eastAsia="Times New Roman" w:cs="Times New Roman"/>
          <w:szCs w:val="24"/>
        </w:rPr>
        <w:t>ς</w:t>
      </w:r>
      <w:r>
        <w:rPr>
          <w:rFonts w:eastAsia="Times New Roman" w:cs="Times New Roman"/>
          <w:szCs w:val="24"/>
        </w:rPr>
        <w:t>.</w:t>
      </w:r>
      <w:r w:rsidRPr="00AB4EAC">
        <w:rPr>
          <w:rFonts w:eastAsia="Times New Roman" w:cs="Times New Roman"/>
          <w:szCs w:val="24"/>
        </w:rPr>
        <w:t xml:space="preserve"> Σαφώς το ΦΕΚ δημοσιεύεται</w:t>
      </w:r>
      <w:r>
        <w:rPr>
          <w:rFonts w:eastAsia="Times New Roman" w:cs="Times New Roman"/>
          <w:szCs w:val="24"/>
        </w:rPr>
        <w:t>,</w:t>
      </w:r>
      <w:r w:rsidRPr="00AB4EAC">
        <w:rPr>
          <w:rFonts w:eastAsia="Times New Roman" w:cs="Times New Roman"/>
          <w:szCs w:val="24"/>
        </w:rPr>
        <w:t xml:space="preserve"> αλλά </w:t>
      </w:r>
      <w:r>
        <w:rPr>
          <w:rFonts w:eastAsia="Times New Roman" w:cs="Times New Roman"/>
          <w:szCs w:val="24"/>
        </w:rPr>
        <w:t>εν προκειμένω πρόκειται</w:t>
      </w:r>
      <w:r w:rsidRPr="00AB4EAC">
        <w:rPr>
          <w:rFonts w:eastAsia="Times New Roman" w:cs="Times New Roman"/>
          <w:szCs w:val="24"/>
        </w:rPr>
        <w:t xml:space="preserve"> για την καταχώρ</w:t>
      </w:r>
      <w:r>
        <w:rPr>
          <w:rFonts w:eastAsia="Times New Roman" w:cs="Times New Roman"/>
          <w:szCs w:val="24"/>
        </w:rPr>
        <w:t>ι</w:t>
      </w:r>
      <w:r w:rsidRPr="00AB4EAC">
        <w:rPr>
          <w:rFonts w:eastAsia="Times New Roman" w:cs="Times New Roman"/>
          <w:szCs w:val="24"/>
        </w:rPr>
        <w:t>ση στην ιστοσελίδα</w:t>
      </w:r>
      <w:r>
        <w:rPr>
          <w:rFonts w:eastAsia="Times New Roman" w:cs="Times New Roman"/>
          <w:szCs w:val="24"/>
        </w:rPr>
        <w:t xml:space="preserve">. Αν δείτε το άρθρο 55, </w:t>
      </w:r>
      <w:r w:rsidRPr="00AB4EAC">
        <w:rPr>
          <w:rFonts w:eastAsia="Times New Roman" w:cs="Times New Roman"/>
          <w:szCs w:val="24"/>
        </w:rPr>
        <w:t>είναι σαφές</w:t>
      </w:r>
      <w:r>
        <w:rPr>
          <w:rFonts w:eastAsia="Times New Roman" w:cs="Times New Roman"/>
          <w:szCs w:val="24"/>
        </w:rPr>
        <w:t>.</w:t>
      </w:r>
      <w:r w:rsidRPr="00AB4EAC">
        <w:rPr>
          <w:rFonts w:eastAsia="Times New Roman" w:cs="Times New Roman"/>
          <w:szCs w:val="24"/>
        </w:rPr>
        <w:t xml:space="preserve"> </w:t>
      </w:r>
    </w:p>
    <w:p w14:paraId="20A4E917" w14:textId="77777777" w:rsidR="005D4821" w:rsidRDefault="006B233D">
      <w:pPr>
        <w:spacing w:line="600" w:lineRule="auto"/>
        <w:ind w:firstLine="720"/>
        <w:jc w:val="both"/>
        <w:rPr>
          <w:rFonts w:eastAsia="Times New Roman" w:cs="Times New Roman"/>
          <w:szCs w:val="24"/>
        </w:rPr>
      </w:pPr>
      <w:r w:rsidRPr="00AB4EAC">
        <w:rPr>
          <w:rFonts w:eastAsia="Times New Roman" w:cs="Times New Roman"/>
          <w:szCs w:val="24"/>
        </w:rPr>
        <w:t xml:space="preserve">Κυρίες και κύριοι </w:t>
      </w:r>
      <w:r>
        <w:rPr>
          <w:rFonts w:eastAsia="Times New Roman" w:cs="Times New Roman"/>
          <w:szCs w:val="24"/>
        </w:rPr>
        <w:t>Βουλευτές, κλείνοντας θα ήθελα να πω</w:t>
      </w:r>
      <w:r w:rsidRPr="00AB4EAC">
        <w:rPr>
          <w:rFonts w:eastAsia="Times New Roman" w:cs="Times New Roman"/>
          <w:szCs w:val="24"/>
        </w:rPr>
        <w:t xml:space="preserve"> </w:t>
      </w:r>
      <w:r>
        <w:rPr>
          <w:rFonts w:eastAsia="Times New Roman" w:cs="Times New Roman"/>
          <w:szCs w:val="24"/>
        </w:rPr>
        <w:t xml:space="preserve">ότι </w:t>
      </w:r>
      <w:r w:rsidRPr="00AB4EAC">
        <w:rPr>
          <w:rFonts w:eastAsia="Times New Roman" w:cs="Times New Roman"/>
          <w:szCs w:val="24"/>
        </w:rPr>
        <w:t>το σχέδιο νόμου που συζητούμε σήμερα και που ελπίζω να λάβει την επί της αρχής έγκριση του Σώματος</w:t>
      </w:r>
      <w:r>
        <w:rPr>
          <w:rFonts w:eastAsia="Times New Roman" w:cs="Times New Roman"/>
          <w:szCs w:val="24"/>
        </w:rPr>
        <w:t>,</w:t>
      </w:r>
      <w:r w:rsidRPr="00AB4EAC">
        <w:rPr>
          <w:rFonts w:eastAsia="Times New Roman" w:cs="Times New Roman"/>
          <w:szCs w:val="24"/>
        </w:rPr>
        <w:t xml:space="preserve"> έρχεται να απαντήσει στι</w:t>
      </w:r>
      <w:r w:rsidRPr="00AB4EAC">
        <w:rPr>
          <w:rFonts w:eastAsia="Times New Roman" w:cs="Times New Roman"/>
          <w:szCs w:val="24"/>
        </w:rPr>
        <w:t xml:space="preserve">ς ανάγκες αυτής της νέας εποχής που διανύει η χώρα </w:t>
      </w:r>
      <w:r>
        <w:rPr>
          <w:rFonts w:eastAsia="Times New Roman" w:cs="Times New Roman"/>
          <w:szCs w:val="24"/>
        </w:rPr>
        <w:t>μας.</w:t>
      </w:r>
      <w:r w:rsidRPr="00AB4EAC">
        <w:rPr>
          <w:rFonts w:eastAsia="Times New Roman" w:cs="Times New Roman"/>
          <w:szCs w:val="24"/>
        </w:rPr>
        <w:t xml:space="preserve"> Εκφράζει με σαφήνεια τη φιλοσοφία μιας </w:t>
      </w:r>
      <w:r>
        <w:rPr>
          <w:rFonts w:eastAsia="Times New Roman" w:cs="Times New Roman"/>
          <w:szCs w:val="24"/>
        </w:rPr>
        <w:t>π</w:t>
      </w:r>
      <w:r w:rsidRPr="00AB4EAC">
        <w:rPr>
          <w:rFonts w:eastAsia="Times New Roman" w:cs="Times New Roman"/>
          <w:szCs w:val="24"/>
        </w:rPr>
        <w:t xml:space="preserve">ροοδευτικής πολιτικής για τη δημόσια διοίκηση και τη συνολική στρατηγική της χώρας </w:t>
      </w:r>
      <w:r>
        <w:rPr>
          <w:rFonts w:eastAsia="Times New Roman" w:cs="Times New Roman"/>
          <w:szCs w:val="24"/>
        </w:rPr>
        <w:t>μας.</w:t>
      </w:r>
      <w:r w:rsidRPr="00AB4EAC">
        <w:rPr>
          <w:rFonts w:eastAsia="Times New Roman" w:cs="Times New Roman"/>
          <w:szCs w:val="24"/>
        </w:rPr>
        <w:t xml:space="preserve"> Εντάσσεται μέσα στο πλαίσιο των κρίσιμων αναπτυξιακών και κοινωνικών παρ</w:t>
      </w:r>
      <w:r w:rsidRPr="00AB4EAC">
        <w:rPr>
          <w:rFonts w:eastAsia="Times New Roman" w:cs="Times New Roman"/>
          <w:szCs w:val="24"/>
        </w:rPr>
        <w:t xml:space="preserve">εμβάσεων που έχουν γίνει από τη Διεθνή Έκθεση Θεσσαλονίκης μέχρι σήμερα και έρχεται </w:t>
      </w:r>
      <w:r>
        <w:rPr>
          <w:rFonts w:eastAsia="Times New Roman" w:cs="Times New Roman"/>
          <w:szCs w:val="24"/>
        </w:rPr>
        <w:t>να απαντήσει σε εκείνες τις</w:t>
      </w:r>
      <w:r w:rsidRPr="00AB4EAC">
        <w:rPr>
          <w:rFonts w:eastAsia="Times New Roman" w:cs="Times New Roman"/>
          <w:szCs w:val="24"/>
        </w:rPr>
        <w:t xml:space="preserve"> νεοφιλελεύθερες επιλογές που έφερε η λιτότητα</w:t>
      </w:r>
      <w:r>
        <w:rPr>
          <w:rFonts w:eastAsia="Times New Roman" w:cs="Times New Roman"/>
          <w:szCs w:val="24"/>
        </w:rPr>
        <w:t>,</w:t>
      </w:r>
      <w:r w:rsidRPr="00AB4EAC">
        <w:rPr>
          <w:rFonts w:eastAsia="Times New Roman" w:cs="Times New Roman"/>
          <w:szCs w:val="24"/>
        </w:rPr>
        <w:t xml:space="preserve"> η ύφεση</w:t>
      </w:r>
      <w:r>
        <w:rPr>
          <w:rFonts w:eastAsia="Times New Roman" w:cs="Times New Roman"/>
          <w:szCs w:val="24"/>
        </w:rPr>
        <w:t>,</w:t>
      </w:r>
      <w:r w:rsidRPr="00AB4EAC">
        <w:rPr>
          <w:rFonts w:eastAsia="Times New Roman" w:cs="Times New Roman"/>
          <w:szCs w:val="24"/>
        </w:rPr>
        <w:t xml:space="preserve"> η υποβάθμιση του κοινωνικού κράτους</w:t>
      </w:r>
      <w:r>
        <w:rPr>
          <w:rFonts w:eastAsia="Times New Roman" w:cs="Times New Roman"/>
          <w:szCs w:val="24"/>
        </w:rPr>
        <w:t>.</w:t>
      </w:r>
      <w:r w:rsidRPr="00AB4EAC">
        <w:rPr>
          <w:rFonts w:eastAsia="Times New Roman" w:cs="Times New Roman"/>
          <w:szCs w:val="24"/>
        </w:rPr>
        <w:t xml:space="preserve"> Εμείς απαντούμε θετικά</w:t>
      </w:r>
      <w:r>
        <w:rPr>
          <w:rFonts w:eastAsia="Times New Roman" w:cs="Times New Roman"/>
          <w:szCs w:val="24"/>
        </w:rPr>
        <w:t>,</w:t>
      </w:r>
      <w:r w:rsidRPr="00AB4EAC">
        <w:rPr>
          <w:rFonts w:eastAsia="Times New Roman" w:cs="Times New Roman"/>
          <w:szCs w:val="24"/>
        </w:rPr>
        <w:t xml:space="preserve"> με βάση τις ανάγκες του ελλ</w:t>
      </w:r>
      <w:r w:rsidRPr="00AB4EAC">
        <w:rPr>
          <w:rFonts w:eastAsia="Times New Roman" w:cs="Times New Roman"/>
          <w:szCs w:val="24"/>
        </w:rPr>
        <w:t>ηνικού λαού</w:t>
      </w:r>
      <w:r>
        <w:rPr>
          <w:rFonts w:eastAsia="Times New Roman" w:cs="Times New Roman"/>
          <w:szCs w:val="24"/>
        </w:rPr>
        <w:t>, της</w:t>
      </w:r>
      <w:r w:rsidRPr="00AB4EAC">
        <w:rPr>
          <w:rFonts w:eastAsia="Times New Roman" w:cs="Times New Roman"/>
          <w:szCs w:val="24"/>
        </w:rPr>
        <w:t xml:space="preserve"> ανάπτυξης της χώρας μας και του κοινωνικού κράτους</w:t>
      </w:r>
      <w:r>
        <w:rPr>
          <w:rFonts w:eastAsia="Times New Roman" w:cs="Times New Roman"/>
          <w:szCs w:val="24"/>
        </w:rPr>
        <w:t>.</w:t>
      </w:r>
      <w:r w:rsidRPr="00AB4EAC">
        <w:rPr>
          <w:rFonts w:eastAsia="Times New Roman" w:cs="Times New Roman"/>
          <w:szCs w:val="24"/>
        </w:rPr>
        <w:t xml:space="preserve"> </w:t>
      </w:r>
    </w:p>
    <w:p w14:paraId="20A4E918" w14:textId="77777777" w:rsidR="005D4821" w:rsidRDefault="006B233D">
      <w:pPr>
        <w:spacing w:line="600" w:lineRule="auto"/>
        <w:ind w:firstLine="720"/>
        <w:jc w:val="both"/>
        <w:rPr>
          <w:rFonts w:eastAsia="Times New Roman" w:cs="Times New Roman"/>
          <w:szCs w:val="24"/>
        </w:rPr>
      </w:pPr>
      <w:r w:rsidRPr="00AB4EAC">
        <w:rPr>
          <w:rFonts w:eastAsia="Times New Roman" w:cs="Times New Roman"/>
          <w:szCs w:val="24"/>
        </w:rPr>
        <w:t xml:space="preserve">Ταυτόχρονα </w:t>
      </w:r>
      <w:r>
        <w:rPr>
          <w:rFonts w:eastAsia="Times New Roman" w:cs="Times New Roman"/>
          <w:szCs w:val="24"/>
        </w:rPr>
        <w:t>όμως,</w:t>
      </w:r>
      <w:r w:rsidRPr="00AB4EAC">
        <w:rPr>
          <w:rFonts w:eastAsia="Times New Roman" w:cs="Times New Roman"/>
          <w:szCs w:val="24"/>
        </w:rPr>
        <w:t xml:space="preserve"> παρ</w:t>
      </w:r>
      <w:r>
        <w:rPr>
          <w:rFonts w:eastAsia="Times New Roman" w:cs="Times New Roman"/>
          <w:szCs w:val="24"/>
        </w:rPr>
        <w:t xml:space="preserve">’ </w:t>
      </w:r>
      <w:r w:rsidRPr="00AB4EAC">
        <w:rPr>
          <w:rFonts w:eastAsia="Times New Roman" w:cs="Times New Roman"/>
          <w:szCs w:val="24"/>
        </w:rPr>
        <w:t>ότι έχει αυτό το σαφές προοδευτικό στίγμα</w:t>
      </w:r>
      <w:r>
        <w:rPr>
          <w:rFonts w:eastAsia="Times New Roman" w:cs="Times New Roman"/>
          <w:szCs w:val="24"/>
        </w:rPr>
        <w:t>,</w:t>
      </w:r>
      <w:r w:rsidRPr="00AB4EAC">
        <w:rPr>
          <w:rFonts w:eastAsia="Times New Roman" w:cs="Times New Roman"/>
          <w:szCs w:val="24"/>
        </w:rPr>
        <w:t xml:space="preserve"> επιδιώξαμε στο έπακρο τη δημόσια διαβούλευση και</w:t>
      </w:r>
      <w:r>
        <w:rPr>
          <w:rFonts w:eastAsia="Times New Roman" w:cs="Times New Roman"/>
          <w:szCs w:val="24"/>
        </w:rPr>
        <w:t xml:space="preserve"> </w:t>
      </w:r>
      <w:r>
        <w:rPr>
          <w:rFonts w:eastAsia="Times New Roman" w:cs="Times New Roman"/>
          <w:szCs w:val="24"/>
        </w:rPr>
        <w:lastRenderedPageBreak/>
        <w:t>την</w:t>
      </w:r>
      <w:r w:rsidRPr="00AB4EAC">
        <w:rPr>
          <w:rFonts w:eastAsia="Times New Roman" w:cs="Times New Roman"/>
          <w:szCs w:val="24"/>
        </w:rPr>
        <w:t xml:space="preserve"> ευρύτερη συναίνεση</w:t>
      </w:r>
      <w:r>
        <w:rPr>
          <w:rFonts w:eastAsia="Times New Roman" w:cs="Times New Roman"/>
          <w:szCs w:val="24"/>
        </w:rPr>
        <w:t>,</w:t>
      </w:r>
      <w:r>
        <w:rPr>
          <w:rFonts w:eastAsia="Times New Roman" w:cs="Times New Roman"/>
          <w:szCs w:val="24"/>
        </w:rPr>
        <w:t xml:space="preserve"> κ</w:t>
      </w:r>
      <w:r w:rsidRPr="00AB4EAC">
        <w:rPr>
          <w:rFonts w:eastAsia="Times New Roman" w:cs="Times New Roman"/>
          <w:szCs w:val="24"/>
        </w:rPr>
        <w:t xml:space="preserve">αι </w:t>
      </w:r>
      <w:r>
        <w:rPr>
          <w:rFonts w:eastAsia="Times New Roman" w:cs="Times New Roman"/>
          <w:szCs w:val="24"/>
        </w:rPr>
        <w:t xml:space="preserve">γι’ αυτόν </w:t>
      </w:r>
      <w:r w:rsidRPr="00AB4EAC">
        <w:rPr>
          <w:rFonts w:eastAsia="Times New Roman" w:cs="Times New Roman"/>
          <w:szCs w:val="24"/>
        </w:rPr>
        <w:t>το</w:t>
      </w:r>
      <w:r>
        <w:rPr>
          <w:rFonts w:eastAsia="Times New Roman" w:cs="Times New Roman"/>
          <w:szCs w:val="24"/>
        </w:rPr>
        <w:t>ν</w:t>
      </w:r>
      <w:r w:rsidRPr="00AB4EAC">
        <w:rPr>
          <w:rFonts w:eastAsia="Times New Roman" w:cs="Times New Roman"/>
          <w:szCs w:val="24"/>
        </w:rPr>
        <w:t xml:space="preserve"> λόγο κάναμε δεκτές πολλές </w:t>
      </w:r>
      <w:r>
        <w:rPr>
          <w:rFonts w:eastAsia="Times New Roman" w:cs="Times New Roman"/>
          <w:szCs w:val="24"/>
        </w:rPr>
        <w:t>παρα</w:t>
      </w:r>
      <w:r>
        <w:rPr>
          <w:rFonts w:eastAsia="Times New Roman" w:cs="Times New Roman"/>
          <w:szCs w:val="24"/>
        </w:rPr>
        <w:t xml:space="preserve">τηρήσεις </w:t>
      </w:r>
      <w:r w:rsidRPr="00AB4EAC">
        <w:rPr>
          <w:rFonts w:eastAsia="Times New Roman" w:cs="Times New Roman"/>
          <w:szCs w:val="24"/>
        </w:rPr>
        <w:t>των φορέων στην ακρόαση</w:t>
      </w:r>
      <w:r>
        <w:rPr>
          <w:rFonts w:eastAsia="Times New Roman" w:cs="Times New Roman"/>
          <w:szCs w:val="24"/>
        </w:rPr>
        <w:t>,</w:t>
      </w:r>
      <w:r w:rsidRPr="00AB4EAC">
        <w:rPr>
          <w:rFonts w:eastAsia="Times New Roman" w:cs="Times New Roman"/>
          <w:szCs w:val="24"/>
        </w:rPr>
        <w:t xml:space="preserve"> αλλά και της Αξιωματικής Αντιπολίτευσης και συνολικά των κομμάτων της </w:t>
      </w:r>
      <w:r>
        <w:rPr>
          <w:rFonts w:eastAsia="Times New Roman" w:cs="Times New Roman"/>
          <w:szCs w:val="24"/>
        </w:rPr>
        <w:t>Α</w:t>
      </w:r>
      <w:r w:rsidRPr="00AB4EAC">
        <w:rPr>
          <w:rFonts w:eastAsia="Times New Roman" w:cs="Times New Roman"/>
          <w:szCs w:val="24"/>
        </w:rPr>
        <w:t>ντιπολίτευσης</w:t>
      </w:r>
      <w:r>
        <w:rPr>
          <w:rFonts w:eastAsia="Times New Roman" w:cs="Times New Roman"/>
          <w:szCs w:val="24"/>
        </w:rPr>
        <w:t xml:space="preserve"> προκειμένου</w:t>
      </w:r>
      <w:r w:rsidRPr="00AB4EAC">
        <w:rPr>
          <w:rFonts w:eastAsia="Times New Roman" w:cs="Times New Roman"/>
          <w:szCs w:val="24"/>
        </w:rPr>
        <w:t xml:space="preserve"> να μην υπάρχει κα</w:t>
      </w:r>
      <w:r>
        <w:rPr>
          <w:rFonts w:eastAsia="Times New Roman" w:cs="Times New Roman"/>
          <w:szCs w:val="24"/>
        </w:rPr>
        <w:t>μ</w:t>
      </w:r>
      <w:r w:rsidRPr="00AB4EAC">
        <w:rPr>
          <w:rFonts w:eastAsia="Times New Roman" w:cs="Times New Roman"/>
          <w:szCs w:val="24"/>
        </w:rPr>
        <w:t>μία σκιά σκοπιμότητα</w:t>
      </w:r>
      <w:r>
        <w:rPr>
          <w:rFonts w:eastAsia="Times New Roman" w:cs="Times New Roman"/>
          <w:szCs w:val="24"/>
        </w:rPr>
        <w:t>ς</w:t>
      </w:r>
      <w:r>
        <w:rPr>
          <w:rFonts w:eastAsia="Times New Roman" w:cs="Times New Roman"/>
          <w:szCs w:val="24"/>
        </w:rPr>
        <w:t>.</w:t>
      </w:r>
      <w:r w:rsidRPr="00AB4EAC">
        <w:rPr>
          <w:rFonts w:eastAsia="Times New Roman" w:cs="Times New Roman"/>
          <w:szCs w:val="24"/>
        </w:rPr>
        <w:t xml:space="preserve"> </w:t>
      </w:r>
    </w:p>
    <w:p w14:paraId="20A4E919"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Δ</w:t>
      </w:r>
      <w:r w:rsidRPr="00AB4EAC">
        <w:rPr>
          <w:rFonts w:eastAsia="Times New Roman" w:cs="Times New Roman"/>
          <w:szCs w:val="24"/>
        </w:rPr>
        <w:t xml:space="preserve">ική μας σκοπιμότητα δεν είναι </w:t>
      </w:r>
      <w:r>
        <w:rPr>
          <w:rFonts w:eastAsia="Times New Roman" w:cs="Times New Roman"/>
          <w:szCs w:val="24"/>
        </w:rPr>
        <w:t xml:space="preserve">το </w:t>
      </w:r>
      <w:r w:rsidRPr="00AB4EAC">
        <w:rPr>
          <w:rFonts w:eastAsia="Times New Roman" w:cs="Times New Roman"/>
          <w:szCs w:val="24"/>
        </w:rPr>
        <w:t>ποιος θα κάνει τον ετήσιο προγραμματισμό</w:t>
      </w:r>
      <w:r>
        <w:rPr>
          <w:rFonts w:eastAsia="Times New Roman" w:cs="Times New Roman"/>
          <w:szCs w:val="24"/>
        </w:rPr>
        <w:t>,</w:t>
      </w:r>
      <w:r w:rsidRPr="00AB4EAC">
        <w:rPr>
          <w:rFonts w:eastAsia="Times New Roman" w:cs="Times New Roman"/>
          <w:szCs w:val="24"/>
        </w:rPr>
        <w:t xml:space="preserve"> </w:t>
      </w:r>
      <w:r>
        <w:rPr>
          <w:rFonts w:eastAsia="Times New Roman" w:cs="Times New Roman"/>
          <w:szCs w:val="24"/>
        </w:rPr>
        <w:t xml:space="preserve">αυτονόητα θα τον κάνει </w:t>
      </w:r>
      <w:r w:rsidRPr="00AB4EAC">
        <w:rPr>
          <w:rFonts w:eastAsia="Times New Roman" w:cs="Times New Roman"/>
          <w:szCs w:val="24"/>
        </w:rPr>
        <w:t>η Κυβέρνηση μετά τις εκλογές του Οκτωβρίου</w:t>
      </w:r>
      <w:r>
        <w:rPr>
          <w:rFonts w:eastAsia="Times New Roman" w:cs="Times New Roman"/>
          <w:szCs w:val="24"/>
        </w:rPr>
        <w:t>,</w:t>
      </w:r>
      <w:r w:rsidRPr="00AB4EAC">
        <w:rPr>
          <w:rFonts w:eastAsia="Times New Roman" w:cs="Times New Roman"/>
          <w:szCs w:val="24"/>
        </w:rPr>
        <w:t xml:space="preserve"> που θα </w:t>
      </w:r>
      <w:r>
        <w:rPr>
          <w:rFonts w:eastAsia="Times New Roman" w:cs="Times New Roman"/>
          <w:szCs w:val="24"/>
        </w:rPr>
        <w:t>λάβει</w:t>
      </w:r>
      <w:r w:rsidRPr="00AB4EAC">
        <w:rPr>
          <w:rFonts w:eastAsia="Times New Roman" w:cs="Times New Roman"/>
          <w:szCs w:val="24"/>
        </w:rPr>
        <w:t xml:space="preserve"> την </w:t>
      </w:r>
      <w:r>
        <w:rPr>
          <w:rFonts w:eastAsia="Times New Roman" w:cs="Times New Roman"/>
          <w:szCs w:val="24"/>
        </w:rPr>
        <w:t xml:space="preserve">λαϊκή </w:t>
      </w:r>
      <w:r w:rsidRPr="00AB4EAC">
        <w:rPr>
          <w:rFonts w:eastAsia="Times New Roman" w:cs="Times New Roman"/>
          <w:szCs w:val="24"/>
        </w:rPr>
        <w:t>εντολή</w:t>
      </w:r>
      <w:r>
        <w:rPr>
          <w:rFonts w:eastAsia="Times New Roman" w:cs="Times New Roman"/>
          <w:szCs w:val="24"/>
        </w:rPr>
        <w:t>.</w:t>
      </w:r>
      <w:r w:rsidRPr="00AB4EAC">
        <w:rPr>
          <w:rFonts w:eastAsia="Times New Roman" w:cs="Times New Roman"/>
          <w:szCs w:val="24"/>
        </w:rPr>
        <w:t xml:space="preserve"> Η</w:t>
      </w:r>
      <w:r>
        <w:rPr>
          <w:rFonts w:eastAsia="Times New Roman" w:cs="Times New Roman"/>
          <w:szCs w:val="24"/>
        </w:rPr>
        <w:t xml:space="preserve"> </w:t>
      </w:r>
      <w:r w:rsidRPr="00AB4EAC">
        <w:rPr>
          <w:rFonts w:eastAsia="Times New Roman" w:cs="Times New Roman"/>
          <w:szCs w:val="24"/>
        </w:rPr>
        <w:t>δι</w:t>
      </w:r>
      <w:r>
        <w:rPr>
          <w:rFonts w:eastAsia="Times New Roman" w:cs="Times New Roman"/>
          <w:szCs w:val="24"/>
        </w:rPr>
        <w:t>κή μας σκοπιμότητα είναι μία δ</w:t>
      </w:r>
      <w:r w:rsidRPr="00AB4EAC">
        <w:rPr>
          <w:rFonts w:eastAsia="Times New Roman" w:cs="Times New Roman"/>
          <w:szCs w:val="24"/>
        </w:rPr>
        <w:t>ημοκρατική</w:t>
      </w:r>
      <w:r>
        <w:rPr>
          <w:rFonts w:eastAsia="Times New Roman" w:cs="Times New Roman"/>
          <w:szCs w:val="24"/>
        </w:rPr>
        <w:t>,</w:t>
      </w:r>
      <w:r w:rsidRPr="00AB4EAC">
        <w:rPr>
          <w:rFonts w:eastAsia="Times New Roman" w:cs="Times New Roman"/>
          <w:szCs w:val="24"/>
        </w:rPr>
        <w:t xml:space="preserve"> αξιοκρατική δημόσια διοίκηση στην υπηρεσία του ελληνικού λαού</w:t>
      </w:r>
      <w:r>
        <w:rPr>
          <w:rFonts w:eastAsia="Times New Roman" w:cs="Times New Roman"/>
          <w:szCs w:val="24"/>
        </w:rPr>
        <w:t>.</w:t>
      </w:r>
      <w:r w:rsidRPr="00AB4EAC">
        <w:rPr>
          <w:rFonts w:eastAsia="Times New Roman" w:cs="Times New Roman"/>
          <w:szCs w:val="24"/>
        </w:rPr>
        <w:t xml:space="preserve"> </w:t>
      </w:r>
    </w:p>
    <w:p w14:paraId="20A4E91A"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20A4E91B"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Καταθέτω και τις νομοτεχνικ</w:t>
      </w:r>
      <w:r>
        <w:rPr>
          <w:rFonts w:eastAsia="Times New Roman" w:cs="Times New Roman"/>
          <w:szCs w:val="24"/>
        </w:rPr>
        <w:t>ές βελτιώσεις που έχω ήδη προαναφέρει.</w:t>
      </w:r>
    </w:p>
    <w:p w14:paraId="20A4E91C" w14:textId="77777777" w:rsidR="005D4821" w:rsidRDefault="006B233D">
      <w:pPr>
        <w:spacing w:line="600" w:lineRule="auto"/>
        <w:ind w:firstLine="720"/>
        <w:jc w:val="center"/>
        <w:rPr>
          <w:rFonts w:eastAsia="Times New Roman" w:cs="Times New Roman"/>
          <w:szCs w:val="24"/>
        </w:rPr>
      </w:pPr>
      <w:r w:rsidRPr="00517DAE">
        <w:rPr>
          <w:rFonts w:eastAsia="Times New Roman" w:cs="Times New Roman"/>
          <w:szCs w:val="24"/>
        </w:rPr>
        <w:t xml:space="preserve"> (Χειροκροτήματα από την πτέρυγα του ΣΥΡΙΖΑ)</w:t>
      </w:r>
    </w:p>
    <w:p w14:paraId="20A4E91D" w14:textId="77777777" w:rsidR="005D4821" w:rsidRDefault="006B233D">
      <w:pPr>
        <w:spacing w:after="0" w:line="600" w:lineRule="auto"/>
        <w:ind w:firstLine="720"/>
        <w:jc w:val="both"/>
        <w:rPr>
          <w:rFonts w:eastAsia="Times New Roman" w:cs="Times New Roman"/>
          <w:szCs w:val="24"/>
        </w:rPr>
      </w:pPr>
      <w:r>
        <w:rPr>
          <w:rFonts w:eastAsia="Times New Roman" w:cs="Times New Roman"/>
          <w:szCs w:val="24"/>
        </w:rPr>
        <w:t>(Στο σημείο αυτό η Υπουργός κ. Μαριλίζα Ξενογιαννακοπούλου καταθέτει για τα Πρακτικά τις προαναφερθείσες νομοτεχνικές βελτιώσεις, οι οποίες έχουν ως εξής:</w:t>
      </w:r>
    </w:p>
    <w:p w14:paraId="20A4E91E" w14:textId="77777777" w:rsidR="005D4821" w:rsidRDefault="006B233D">
      <w:pPr>
        <w:spacing w:line="600" w:lineRule="auto"/>
        <w:ind w:firstLine="720"/>
        <w:jc w:val="center"/>
        <w:rPr>
          <w:rFonts w:eastAsia="Times New Roman" w:cs="Times New Roman"/>
          <w:color w:val="FF0000"/>
          <w:szCs w:val="24"/>
        </w:rPr>
      </w:pPr>
      <w:r w:rsidRPr="00D87D8D">
        <w:rPr>
          <w:rFonts w:eastAsia="Times New Roman" w:cs="Times New Roman"/>
          <w:color w:val="FF0000"/>
          <w:szCs w:val="24"/>
        </w:rPr>
        <w:t>ΑΛΛΑΓΗ ΣΕΛΙΔΑΣ</w:t>
      </w:r>
    </w:p>
    <w:p w14:paraId="20A4E91F" w14:textId="77777777" w:rsidR="005D4821" w:rsidRDefault="006B233D">
      <w:pPr>
        <w:spacing w:line="600" w:lineRule="auto"/>
        <w:ind w:firstLine="720"/>
        <w:jc w:val="center"/>
        <w:rPr>
          <w:rFonts w:eastAsia="Times New Roman" w:cs="Times New Roman"/>
          <w:color w:val="FF0000"/>
          <w:szCs w:val="24"/>
        </w:rPr>
      </w:pPr>
      <w:r w:rsidRPr="0016331D">
        <w:rPr>
          <w:rFonts w:eastAsia="Times New Roman" w:cs="Times New Roman"/>
          <w:color w:val="FF0000"/>
          <w:szCs w:val="24"/>
        </w:rPr>
        <w:lastRenderedPageBreak/>
        <w:t>(Ν</w:t>
      </w:r>
      <w:r w:rsidRPr="0016331D">
        <w:rPr>
          <w:rFonts w:eastAsia="Times New Roman" w:cs="Times New Roman"/>
          <w:color w:val="FF0000"/>
          <w:szCs w:val="24"/>
        </w:rPr>
        <w:t>α μπουν οι σελίδες 101-102</w:t>
      </w:r>
      <w:r w:rsidRPr="0016331D">
        <w:rPr>
          <w:rFonts w:eastAsia="Times New Roman" w:cs="Times New Roman"/>
          <w:color w:val="FF0000"/>
          <w:szCs w:val="24"/>
        </w:rPr>
        <w:t>)</w:t>
      </w:r>
    </w:p>
    <w:p w14:paraId="20A4E920" w14:textId="77777777" w:rsidR="005D4821" w:rsidRDefault="006B233D">
      <w:pPr>
        <w:spacing w:line="600" w:lineRule="auto"/>
        <w:ind w:firstLine="720"/>
        <w:jc w:val="center"/>
        <w:rPr>
          <w:rFonts w:eastAsia="Times New Roman" w:cs="Times New Roman"/>
          <w:color w:val="FF0000"/>
          <w:szCs w:val="24"/>
        </w:rPr>
      </w:pPr>
      <w:r w:rsidRPr="00D53983">
        <w:rPr>
          <w:rFonts w:eastAsia="Times New Roman" w:cs="Times New Roman"/>
          <w:color w:val="FF0000"/>
          <w:szCs w:val="24"/>
        </w:rPr>
        <w:t>ΑΛΛΑΓΗ ΣΕΛΙΔΑΣ</w:t>
      </w:r>
    </w:p>
    <w:p w14:paraId="20A4E921" w14:textId="77777777" w:rsidR="005D4821" w:rsidRDefault="006B233D">
      <w:pPr>
        <w:spacing w:line="600" w:lineRule="auto"/>
        <w:ind w:firstLine="720"/>
        <w:jc w:val="both"/>
        <w:rPr>
          <w:rFonts w:eastAsia="Times New Roman" w:cs="Times New Roman"/>
          <w:szCs w:val="24"/>
        </w:rPr>
      </w:pPr>
      <w:r w:rsidRPr="007D2C77">
        <w:rPr>
          <w:rFonts w:eastAsia="Times New Roman" w:cs="Times New Roman"/>
          <w:b/>
          <w:szCs w:val="24"/>
        </w:rPr>
        <w:t>ΠΡΟΕΔΡΕΥΩΝ (Σπυρίδων Λυκούδης):</w:t>
      </w:r>
      <w:r>
        <w:rPr>
          <w:rFonts w:eastAsia="Times New Roman" w:cs="Times New Roman"/>
          <w:szCs w:val="24"/>
        </w:rPr>
        <w:t xml:space="preserve"> Ευχαριστώ, κυρία Υπουργέ.</w:t>
      </w:r>
    </w:p>
    <w:p w14:paraId="20A4E922"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Ο Κοινοβουλευτικός Εκπρόσωπος της Νέας Δημοκρατίας κ.</w:t>
      </w:r>
      <w:r w:rsidRPr="00AB4EAC">
        <w:rPr>
          <w:rFonts w:eastAsia="Times New Roman" w:cs="Times New Roman"/>
          <w:szCs w:val="24"/>
        </w:rPr>
        <w:t xml:space="preserve"> Κωνσταντίνος Τζαβάρας έχει το</w:t>
      </w:r>
      <w:r>
        <w:rPr>
          <w:rFonts w:eastAsia="Times New Roman" w:cs="Times New Roman"/>
          <w:szCs w:val="24"/>
        </w:rPr>
        <w:t>ν</w:t>
      </w:r>
      <w:r w:rsidRPr="00AB4EAC">
        <w:rPr>
          <w:rFonts w:eastAsia="Times New Roman" w:cs="Times New Roman"/>
          <w:szCs w:val="24"/>
        </w:rPr>
        <w:t xml:space="preserve"> λόγο</w:t>
      </w:r>
      <w:r>
        <w:rPr>
          <w:rFonts w:eastAsia="Times New Roman" w:cs="Times New Roman"/>
          <w:szCs w:val="24"/>
        </w:rPr>
        <w:t>.</w:t>
      </w:r>
    </w:p>
    <w:p w14:paraId="20A4E923" w14:textId="77777777" w:rsidR="005D4821" w:rsidRDefault="006B233D">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sidRPr="00AB4EAC">
        <w:rPr>
          <w:rFonts w:eastAsia="Times New Roman" w:cs="Times New Roman"/>
          <w:szCs w:val="24"/>
        </w:rPr>
        <w:t xml:space="preserve"> Ευχαριστώ πάρα πολύ</w:t>
      </w:r>
      <w:r>
        <w:rPr>
          <w:rFonts w:eastAsia="Times New Roman" w:cs="Times New Roman"/>
          <w:szCs w:val="24"/>
        </w:rPr>
        <w:t>,</w:t>
      </w:r>
      <w:r w:rsidRPr="00AB4EAC">
        <w:rPr>
          <w:rFonts w:eastAsia="Times New Roman" w:cs="Times New Roman"/>
          <w:szCs w:val="24"/>
        </w:rPr>
        <w:t xml:space="preserve"> κύριε Πρόεδρε</w:t>
      </w:r>
      <w:r>
        <w:rPr>
          <w:rFonts w:eastAsia="Times New Roman" w:cs="Times New Roman"/>
          <w:szCs w:val="24"/>
        </w:rPr>
        <w:t>.</w:t>
      </w:r>
    </w:p>
    <w:p w14:paraId="20A4E924"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Κύριοι συνάδελφοι, σ</w:t>
      </w:r>
      <w:r w:rsidRPr="00AB4EAC">
        <w:rPr>
          <w:rFonts w:eastAsia="Times New Roman" w:cs="Times New Roman"/>
          <w:szCs w:val="24"/>
        </w:rPr>
        <w:t xml:space="preserve">ήμερα </w:t>
      </w:r>
      <w:r>
        <w:rPr>
          <w:rFonts w:eastAsia="Times New Roman" w:cs="Times New Roman"/>
          <w:szCs w:val="24"/>
        </w:rPr>
        <w:t>το πρωί παρακολούθησα</w:t>
      </w:r>
      <w:r w:rsidRPr="00AB4EAC">
        <w:rPr>
          <w:rFonts w:eastAsia="Times New Roman" w:cs="Times New Roman"/>
          <w:szCs w:val="24"/>
        </w:rPr>
        <w:t xml:space="preserve"> τ</w:t>
      </w:r>
      <w:r>
        <w:rPr>
          <w:rFonts w:eastAsia="Times New Roman" w:cs="Times New Roman"/>
          <w:szCs w:val="24"/>
        </w:rPr>
        <w:t>η συνέντευξη ενός καθηγητή του Δ</w:t>
      </w:r>
      <w:r w:rsidRPr="00AB4EAC">
        <w:rPr>
          <w:rFonts w:eastAsia="Times New Roman" w:cs="Times New Roman"/>
          <w:szCs w:val="24"/>
        </w:rPr>
        <w:t xml:space="preserve">ιεθνούς </w:t>
      </w:r>
      <w:r>
        <w:rPr>
          <w:rFonts w:eastAsia="Times New Roman" w:cs="Times New Roman"/>
          <w:szCs w:val="24"/>
        </w:rPr>
        <w:t>Δ</w:t>
      </w:r>
      <w:r w:rsidRPr="00AB4EAC">
        <w:rPr>
          <w:rFonts w:eastAsia="Times New Roman" w:cs="Times New Roman"/>
          <w:szCs w:val="24"/>
        </w:rPr>
        <w:t xml:space="preserve">ικαίου στον δημοσιογράφο Άρη </w:t>
      </w:r>
      <w:proofErr w:type="spellStart"/>
      <w:r w:rsidRPr="00AB4EAC">
        <w:rPr>
          <w:rFonts w:eastAsia="Times New Roman" w:cs="Times New Roman"/>
          <w:szCs w:val="24"/>
        </w:rPr>
        <w:t>Πορτοσάλτε</w:t>
      </w:r>
      <w:proofErr w:type="spellEnd"/>
      <w:r>
        <w:rPr>
          <w:rFonts w:eastAsia="Times New Roman" w:cs="Times New Roman"/>
          <w:szCs w:val="24"/>
        </w:rPr>
        <w:t>.</w:t>
      </w:r>
    </w:p>
    <w:p w14:paraId="20A4E925" w14:textId="77777777" w:rsidR="005D4821" w:rsidRDefault="006B233D">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20A4E926"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 xml:space="preserve">Γελάτε, αλλά ακούστε </w:t>
      </w:r>
      <w:r w:rsidRPr="00AB4EAC">
        <w:rPr>
          <w:rFonts w:eastAsia="Times New Roman" w:cs="Times New Roman"/>
          <w:szCs w:val="24"/>
        </w:rPr>
        <w:t xml:space="preserve">κάτι πολύ πιο ενδιαφέρον από το γέλιο </w:t>
      </w:r>
      <w:r>
        <w:rPr>
          <w:rFonts w:eastAsia="Times New Roman" w:cs="Times New Roman"/>
          <w:szCs w:val="24"/>
        </w:rPr>
        <w:t>σας.</w:t>
      </w:r>
      <w:r w:rsidRPr="00AB4EAC">
        <w:rPr>
          <w:rFonts w:eastAsia="Times New Roman" w:cs="Times New Roman"/>
          <w:szCs w:val="24"/>
        </w:rPr>
        <w:t xml:space="preserve"> </w:t>
      </w:r>
    </w:p>
    <w:p w14:paraId="20A4E927"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Αυτός,</w:t>
      </w:r>
      <w:r w:rsidRPr="00AB4EAC">
        <w:rPr>
          <w:rFonts w:eastAsia="Times New Roman" w:cs="Times New Roman"/>
          <w:szCs w:val="24"/>
        </w:rPr>
        <w:t xml:space="preserve"> λοιπόν</w:t>
      </w:r>
      <w:r>
        <w:rPr>
          <w:rFonts w:eastAsia="Times New Roman" w:cs="Times New Roman"/>
          <w:szCs w:val="24"/>
        </w:rPr>
        <w:t xml:space="preserve">, θρυλείται </w:t>
      </w:r>
      <w:r w:rsidRPr="00AB4EAC">
        <w:rPr>
          <w:rFonts w:eastAsia="Times New Roman" w:cs="Times New Roman"/>
          <w:szCs w:val="24"/>
        </w:rPr>
        <w:t xml:space="preserve">ότι υπήρξε </w:t>
      </w:r>
      <w:r>
        <w:rPr>
          <w:rFonts w:eastAsia="Times New Roman" w:cs="Times New Roman"/>
          <w:szCs w:val="24"/>
        </w:rPr>
        <w:t>εκ των σ</w:t>
      </w:r>
      <w:r w:rsidRPr="00AB4EAC">
        <w:rPr>
          <w:rFonts w:eastAsia="Times New Roman" w:cs="Times New Roman"/>
          <w:szCs w:val="24"/>
        </w:rPr>
        <w:t>υντακτών της Συμφωνίας των Πρεσπών</w:t>
      </w:r>
      <w:r>
        <w:rPr>
          <w:rFonts w:eastAsia="Times New Roman" w:cs="Times New Roman"/>
          <w:szCs w:val="24"/>
        </w:rPr>
        <w:t>,</w:t>
      </w:r>
      <w:r w:rsidRPr="00AB4EAC">
        <w:rPr>
          <w:rFonts w:eastAsia="Times New Roman" w:cs="Times New Roman"/>
          <w:szCs w:val="24"/>
        </w:rPr>
        <w:t xml:space="preserve"> αυτή για την οποία</w:t>
      </w:r>
      <w:r>
        <w:rPr>
          <w:rFonts w:eastAsia="Times New Roman" w:cs="Times New Roman"/>
          <w:szCs w:val="24"/>
        </w:rPr>
        <w:t xml:space="preserve"> υπερηφανεύεστε, κ</w:t>
      </w:r>
      <w:r w:rsidRPr="00AB4EAC">
        <w:rPr>
          <w:rFonts w:eastAsia="Times New Roman" w:cs="Times New Roman"/>
          <w:szCs w:val="24"/>
        </w:rPr>
        <w:t xml:space="preserve">αι ειλικρινά σας λέω </w:t>
      </w:r>
      <w:r>
        <w:rPr>
          <w:rFonts w:eastAsia="Times New Roman" w:cs="Times New Roman"/>
          <w:szCs w:val="24"/>
        </w:rPr>
        <w:t>ως</w:t>
      </w:r>
      <w:r w:rsidRPr="00AB4EAC">
        <w:rPr>
          <w:rFonts w:eastAsia="Times New Roman" w:cs="Times New Roman"/>
          <w:szCs w:val="24"/>
        </w:rPr>
        <w:t xml:space="preserve"> </w:t>
      </w:r>
      <w:r>
        <w:rPr>
          <w:rFonts w:eastAsia="Times New Roman" w:cs="Times New Roman"/>
          <w:szCs w:val="24"/>
        </w:rPr>
        <w:t xml:space="preserve">ένας </w:t>
      </w:r>
      <w:r w:rsidRPr="00AB4EAC">
        <w:rPr>
          <w:rFonts w:eastAsia="Times New Roman" w:cs="Times New Roman"/>
          <w:szCs w:val="24"/>
        </w:rPr>
        <w:t xml:space="preserve">πολίτης που διαθέτω ένα </w:t>
      </w:r>
      <w:r w:rsidRPr="00AB4EAC">
        <w:rPr>
          <w:rFonts w:eastAsia="Times New Roman" w:cs="Times New Roman"/>
          <w:szCs w:val="24"/>
        </w:rPr>
        <w:lastRenderedPageBreak/>
        <w:t>μέσο γλωσσικό αισθητήριο</w:t>
      </w:r>
      <w:r>
        <w:rPr>
          <w:rFonts w:eastAsia="Times New Roman" w:cs="Times New Roman"/>
          <w:szCs w:val="24"/>
        </w:rPr>
        <w:t xml:space="preserve"> ότι</w:t>
      </w:r>
      <w:r w:rsidRPr="00AB4EAC">
        <w:rPr>
          <w:rFonts w:eastAsia="Times New Roman" w:cs="Times New Roman"/>
          <w:szCs w:val="24"/>
        </w:rPr>
        <w:t xml:space="preserve"> ανατρίχιασα όταν τον </w:t>
      </w:r>
      <w:r>
        <w:rPr>
          <w:rFonts w:eastAsia="Times New Roman" w:cs="Times New Roman"/>
          <w:szCs w:val="24"/>
        </w:rPr>
        <w:t>άκουσα δύο φορές να λέει «</w:t>
      </w:r>
      <w:r w:rsidRPr="00AB4EAC">
        <w:rPr>
          <w:rFonts w:eastAsia="Times New Roman" w:cs="Times New Roman"/>
          <w:szCs w:val="24"/>
        </w:rPr>
        <w:t xml:space="preserve">Έχω </w:t>
      </w:r>
      <w:r>
        <w:rPr>
          <w:rFonts w:eastAsia="Times New Roman" w:cs="Times New Roman"/>
          <w:szCs w:val="24"/>
        </w:rPr>
        <w:t>διέλθει</w:t>
      </w:r>
      <w:r w:rsidRPr="00AB4EAC">
        <w:rPr>
          <w:rFonts w:eastAsia="Times New Roman" w:cs="Times New Roman"/>
          <w:szCs w:val="24"/>
        </w:rPr>
        <w:t xml:space="preserve"> τη </w:t>
      </w:r>
      <w:r>
        <w:rPr>
          <w:rFonts w:eastAsia="Times New Roman" w:cs="Times New Roman"/>
          <w:szCs w:val="24"/>
        </w:rPr>
        <w:t>σ</w:t>
      </w:r>
      <w:r w:rsidRPr="00AB4EAC">
        <w:rPr>
          <w:rFonts w:eastAsia="Times New Roman" w:cs="Times New Roman"/>
          <w:szCs w:val="24"/>
        </w:rPr>
        <w:t xml:space="preserve">υμφωνία </w:t>
      </w:r>
      <w:r w:rsidRPr="00AB4EAC">
        <w:rPr>
          <w:rFonts w:eastAsia="Times New Roman" w:cs="Times New Roman"/>
          <w:szCs w:val="24"/>
        </w:rPr>
        <w:t>αυτή</w:t>
      </w:r>
      <w:r>
        <w:rPr>
          <w:rFonts w:eastAsia="Times New Roman" w:cs="Times New Roman"/>
          <w:szCs w:val="24"/>
        </w:rPr>
        <w:t>,</w:t>
      </w:r>
      <w:r w:rsidRPr="00AB4EAC">
        <w:rPr>
          <w:rFonts w:eastAsia="Times New Roman" w:cs="Times New Roman"/>
          <w:szCs w:val="24"/>
        </w:rPr>
        <w:t xml:space="preserve"> ώστε να μπορώ να απαντήσω</w:t>
      </w:r>
      <w:r>
        <w:rPr>
          <w:rFonts w:eastAsia="Times New Roman" w:cs="Times New Roman"/>
          <w:szCs w:val="24"/>
        </w:rPr>
        <w:t>».</w:t>
      </w:r>
      <w:r w:rsidRPr="00AB4EAC">
        <w:rPr>
          <w:rFonts w:eastAsia="Times New Roman" w:cs="Times New Roman"/>
          <w:szCs w:val="24"/>
        </w:rPr>
        <w:t xml:space="preserve"> </w:t>
      </w:r>
    </w:p>
    <w:p w14:paraId="20A4E928"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Τότε κατάλαβα, λοιπόν, ότι το πιο σοβαρό πρόβλημα που αντιμετωπίζει αυτή η Κυβέρνηση, κυρία Υπουργέ, είναι αυτές οι στρατηγικές της αδιαφάνειας που εξαπολύει εναντίον του λαού, χρησιμοποιώντας ως προνομιακό εργαλείο την κ</w:t>
      </w:r>
      <w:r>
        <w:rPr>
          <w:rFonts w:eastAsia="Times New Roman" w:cs="Times New Roman"/>
          <w:szCs w:val="24"/>
        </w:rPr>
        <w:t>ακοποίηση, κάποτε δε και την αχρήστευση της σχέσης που συνδέει τις λέξεις με τα πράγματα.</w:t>
      </w:r>
    </w:p>
    <w:p w14:paraId="20A4E929" w14:textId="77777777" w:rsidR="005D4821" w:rsidRDefault="006B233D">
      <w:pPr>
        <w:spacing w:line="600" w:lineRule="auto"/>
        <w:ind w:firstLine="720"/>
        <w:jc w:val="both"/>
        <w:rPr>
          <w:rFonts w:eastAsia="Times New Roman"/>
          <w:bCs/>
          <w:color w:val="000000" w:themeColor="text1"/>
          <w:szCs w:val="24"/>
        </w:rPr>
      </w:pPr>
      <w:r>
        <w:rPr>
          <w:rFonts w:eastAsia="Times New Roman" w:cs="Times New Roman"/>
          <w:szCs w:val="24"/>
        </w:rPr>
        <w:t>Εγώ -ειλικρινά σας λέω- επειδή τιμώ την παρουσία σας στα κυβερνητικά έδρανα, έκανα μια προσπάθεια σήμερα να διεξέλθω -αυτή ήταν η σωστή λέξη- το συγκεκριμένο νομοσχέδ</w:t>
      </w:r>
      <w:r>
        <w:rPr>
          <w:rFonts w:eastAsia="Times New Roman" w:cs="Times New Roman"/>
          <w:szCs w:val="24"/>
        </w:rPr>
        <w:t xml:space="preserve">ιο και εκεί απογοητεύτηκα πολύ, πάρα πολύ, γιατί προσπάθησα να δω εάν αυτός ο φιλόδοξος τίτλος «Ενδυνάμωση του ΑΣΕΠ και αναβάθμιση και ενίσχυση της </w:t>
      </w:r>
      <w:r w:rsidRPr="00BF07BB">
        <w:rPr>
          <w:rFonts w:eastAsia="Times New Roman"/>
          <w:bCs/>
          <w:color w:val="000000" w:themeColor="text1"/>
          <w:szCs w:val="24"/>
        </w:rPr>
        <w:t>δημόσιας διοίκησης</w:t>
      </w:r>
      <w:r>
        <w:rPr>
          <w:rFonts w:eastAsia="Times New Roman"/>
          <w:bCs/>
          <w:color w:val="000000" w:themeColor="text1"/>
          <w:szCs w:val="24"/>
        </w:rPr>
        <w:t>», εκπροσωπείται, αντιπροσωπεύεται, υπηρετείται από τις διατάξεις αυτού του νομοσχεδίου. Κ</w:t>
      </w:r>
      <w:r>
        <w:rPr>
          <w:rFonts w:eastAsia="Times New Roman"/>
          <w:bCs/>
          <w:color w:val="000000" w:themeColor="text1"/>
          <w:szCs w:val="24"/>
        </w:rPr>
        <w:t xml:space="preserve">αι εκεί δεν μελαγχόλησα απλώς, αλλά έφθασα στα όρια της παραφροσύνης. </w:t>
      </w:r>
    </w:p>
    <w:p w14:paraId="20A4E92A" w14:textId="77777777" w:rsidR="005D4821" w:rsidRDefault="006B233D">
      <w:pPr>
        <w:spacing w:line="600" w:lineRule="auto"/>
        <w:ind w:firstLine="720"/>
        <w:jc w:val="both"/>
        <w:rPr>
          <w:rFonts w:eastAsia="Times New Roman"/>
          <w:bCs/>
          <w:color w:val="000000" w:themeColor="text1"/>
          <w:szCs w:val="24"/>
        </w:rPr>
      </w:pPr>
      <w:r>
        <w:rPr>
          <w:rFonts w:eastAsia="Times New Roman"/>
          <w:bCs/>
          <w:color w:val="000000" w:themeColor="text1"/>
          <w:szCs w:val="24"/>
        </w:rPr>
        <w:lastRenderedPageBreak/>
        <w:t xml:space="preserve">Γιατί; Γιατί, κυρία Υπουργέ, θα μου επιτρέψετε να συμφωνήσω σε κάτι μαζί σας μέγα, όσον αφορά δηλαδή αυτή την επανάσταση που έφερε ο ν.2190/1994 στις προσλήψεις στο </w:t>
      </w:r>
      <w:r>
        <w:rPr>
          <w:rFonts w:eastAsia="Times New Roman"/>
          <w:bCs/>
          <w:color w:val="000000" w:themeColor="text1"/>
          <w:szCs w:val="24"/>
        </w:rPr>
        <w:t>δ</w:t>
      </w:r>
      <w:r>
        <w:rPr>
          <w:rFonts w:eastAsia="Times New Roman"/>
          <w:bCs/>
          <w:color w:val="000000" w:themeColor="text1"/>
          <w:szCs w:val="24"/>
        </w:rPr>
        <w:t>ημόσιο, υπό την ένν</w:t>
      </w:r>
      <w:r>
        <w:rPr>
          <w:rFonts w:eastAsia="Times New Roman"/>
          <w:bCs/>
          <w:color w:val="000000" w:themeColor="text1"/>
          <w:szCs w:val="24"/>
        </w:rPr>
        <w:t xml:space="preserve">οια ασφαλώς ότι απέκοψε τον ομφάλιο λώρο που συνέδεε οργανικά το πελατειακό </w:t>
      </w:r>
      <w:r w:rsidRPr="00BF07BB">
        <w:rPr>
          <w:rFonts w:eastAsia="Times New Roman"/>
          <w:bCs/>
          <w:color w:val="000000" w:themeColor="text1"/>
          <w:szCs w:val="24"/>
        </w:rPr>
        <w:t xml:space="preserve">κομματικό </w:t>
      </w:r>
      <w:r>
        <w:rPr>
          <w:rFonts w:eastAsia="Times New Roman"/>
          <w:bCs/>
          <w:color w:val="000000" w:themeColor="text1"/>
          <w:szCs w:val="24"/>
        </w:rPr>
        <w:t>κράτος με τη δημόσια διοίκηση. Αυτόν τον συγκεκριμένο νόμο όμως εσείς και η Κυβέρνησή σας μάλλον τον έχετε κακοποιήσει</w:t>
      </w:r>
      <w:r w:rsidRPr="00BF07BB">
        <w:rPr>
          <w:rFonts w:eastAsia="Times New Roman"/>
          <w:bCs/>
          <w:color w:val="000000" w:themeColor="text1"/>
          <w:szCs w:val="24"/>
        </w:rPr>
        <w:t xml:space="preserve"> και θα σας εξηγήσω </w:t>
      </w:r>
      <w:r>
        <w:rPr>
          <w:rFonts w:eastAsia="Times New Roman"/>
          <w:bCs/>
          <w:color w:val="000000" w:themeColor="text1"/>
          <w:szCs w:val="24"/>
        </w:rPr>
        <w:t>αμέσως γιατί.</w:t>
      </w:r>
    </w:p>
    <w:p w14:paraId="20A4E92B" w14:textId="77777777" w:rsidR="005D4821" w:rsidRDefault="006B233D">
      <w:pPr>
        <w:spacing w:line="600" w:lineRule="auto"/>
        <w:ind w:firstLine="720"/>
        <w:jc w:val="both"/>
        <w:rPr>
          <w:rFonts w:eastAsia="Times New Roman"/>
          <w:bCs/>
          <w:color w:val="000000" w:themeColor="text1"/>
          <w:szCs w:val="24"/>
        </w:rPr>
      </w:pPr>
      <w:r>
        <w:rPr>
          <w:rFonts w:eastAsia="Times New Roman"/>
          <w:bCs/>
          <w:color w:val="000000" w:themeColor="text1"/>
          <w:szCs w:val="24"/>
        </w:rPr>
        <w:t xml:space="preserve">Πρώτον, πρέπει να ξέρετε ότι προτού εσείς μπείτε στην Κυβέρνηση, ο νόμος αυτός επί Κυβερνήσεως ΣΥΡΙΖΑ και ΑΝΕΛ έχει τροποποιηθεί δεκατρείς φορές. Αυτό πώς το </w:t>
      </w:r>
      <w:r w:rsidRPr="00BF07BB">
        <w:rPr>
          <w:rFonts w:eastAsia="Times New Roman"/>
          <w:bCs/>
          <w:color w:val="000000" w:themeColor="text1"/>
          <w:szCs w:val="24"/>
        </w:rPr>
        <w:t>αντιλαμβάνεστε</w:t>
      </w:r>
      <w:r>
        <w:rPr>
          <w:rFonts w:eastAsia="Times New Roman"/>
          <w:bCs/>
          <w:color w:val="000000" w:themeColor="text1"/>
          <w:szCs w:val="24"/>
        </w:rPr>
        <w:t>; Σαν μι</w:t>
      </w:r>
      <w:r w:rsidRPr="00BF07BB">
        <w:rPr>
          <w:rFonts w:eastAsia="Times New Roman"/>
          <w:bCs/>
          <w:color w:val="000000" w:themeColor="text1"/>
          <w:szCs w:val="24"/>
        </w:rPr>
        <w:t xml:space="preserve">α προσπάθεια για να υπηρετήσει </w:t>
      </w:r>
      <w:r>
        <w:rPr>
          <w:rFonts w:eastAsia="Times New Roman"/>
          <w:bCs/>
          <w:color w:val="000000" w:themeColor="text1"/>
          <w:szCs w:val="24"/>
        </w:rPr>
        <w:t>τ</w:t>
      </w:r>
      <w:r>
        <w:rPr>
          <w:rFonts w:eastAsia="Times New Roman"/>
          <w:bCs/>
          <w:color w:val="000000" w:themeColor="text1"/>
          <w:szCs w:val="24"/>
        </w:rPr>
        <w:t xml:space="preserve">ο ΑΣΕΠ </w:t>
      </w:r>
      <w:r w:rsidRPr="00BF07BB">
        <w:rPr>
          <w:rFonts w:eastAsia="Times New Roman"/>
          <w:bCs/>
          <w:color w:val="000000" w:themeColor="text1"/>
          <w:szCs w:val="24"/>
        </w:rPr>
        <w:t>το</w:t>
      </w:r>
      <w:r>
        <w:rPr>
          <w:rFonts w:eastAsia="Times New Roman"/>
          <w:bCs/>
          <w:color w:val="000000" w:themeColor="text1"/>
          <w:szCs w:val="24"/>
        </w:rPr>
        <w:t>ν</w:t>
      </w:r>
      <w:r w:rsidRPr="00BF07BB">
        <w:rPr>
          <w:rFonts w:eastAsia="Times New Roman"/>
          <w:bCs/>
          <w:color w:val="000000" w:themeColor="text1"/>
          <w:szCs w:val="24"/>
        </w:rPr>
        <w:t xml:space="preserve"> </w:t>
      </w:r>
      <w:r>
        <w:rPr>
          <w:rFonts w:eastAsia="Times New Roman"/>
          <w:bCs/>
          <w:color w:val="000000" w:themeColor="text1"/>
          <w:szCs w:val="24"/>
        </w:rPr>
        <w:t>σκοπό που του έχει αναθέσει το Σ</w:t>
      </w:r>
      <w:r w:rsidRPr="00BF07BB">
        <w:rPr>
          <w:rFonts w:eastAsia="Times New Roman"/>
          <w:bCs/>
          <w:color w:val="000000" w:themeColor="text1"/>
          <w:szCs w:val="24"/>
        </w:rPr>
        <w:t>ύ</w:t>
      </w:r>
      <w:r w:rsidRPr="00BF07BB">
        <w:rPr>
          <w:rFonts w:eastAsia="Times New Roman"/>
          <w:bCs/>
          <w:color w:val="000000" w:themeColor="text1"/>
          <w:szCs w:val="24"/>
        </w:rPr>
        <w:t>νταγμα στο άρθρο 103</w:t>
      </w:r>
      <w:r>
        <w:rPr>
          <w:rFonts w:eastAsia="Times New Roman"/>
          <w:bCs/>
          <w:color w:val="000000" w:themeColor="text1"/>
          <w:szCs w:val="24"/>
        </w:rPr>
        <w:t>; Θα μου πείτε</w:t>
      </w:r>
      <w:r w:rsidRPr="007F7B53">
        <w:rPr>
          <w:rFonts w:eastAsia="Times New Roman"/>
          <w:bCs/>
          <w:color w:val="000000" w:themeColor="text1"/>
          <w:szCs w:val="24"/>
        </w:rPr>
        <w:t xml:space="preserve">: </w:t>
      </w:r>
      <w:r>
        <w:rPr>
          <w:rFonts w:eastAsia="Times New Roman"/>
          <w:bCs/>
          <w:color w:val="000000" w:themeColor="text1"/>
          <w:szCs w:val="24"/>
        </w:rPr>
        <w:t>«Μπορεί».</w:t>
      </w:r>
    </w:p>
    <w:p w14:paraId="20A4E92C" w14:textId="77777777" w:rsidR="005D4821" w:rsidRDefault="006B233D">
      <w:pPr>
        <w:spacing w:line="600" w:lineRule="auto"/>
        <w:ind w:firstLine="720"/>
        <w:jc w:val="both"/>
        <w:rPr>
          <w:rFonts w:eastAsia="Times New Roman"/>
          <w:bCs/>
          <w:color w:val="000000" w:themeColor="text1"/>
          <w:szCs w:val="24"/>
        </w:rPr>
      </w:pPr>
      <w:r>
        <w:rPr>
          <w:rFonts w:eastAsia="Times New Roman"/>
          <w:bCs/>
          <w:color w:val="000000" w:themeColor="text1"/>
          <w:szCs w:val="24"/>
        </w:rPr>
        <w:t xml:space="preserve">Όμως, ελάτε σήμερα να μας εξηγήσετε: ποια είναι από τις δεκατέσσερεις διατάξεις που αναφέρονται στην </w:t>
      </w:r>
      <w:r w:rsidRPr="00BF07BB">
        <w:rPr>
          <w:rFonts w:eastAsia="Times New Roman"/>
          <w:bCs/>
          <w:color w:val="000000" w:themeColor="text1"/>
          <w:szCs w:val="24"/>
        </w:rPr>
        <w:t>ενδυνάμωση</w:t>
      </w:r>
      <w:r>
        <w:rPr>
          <w:rFonts w:eastAsia="Times New Roman"/>
          <w:bCs/>
          <w:color w:val="000000" w:themeColor="text1"/>
          <w:szCs w:val="24"/>
        </w:rPr>
        <w:t xml:space="preserve"> του ΑΣΕΠ εκείνη η οποία υπηρετεί τον σκοπό, τον στόχο του νομοσχεδίου; Γιατί όταν λέμε «ενδυνάμωση</w:t>
      </w:r>
      <w:r>
        <w:rPr>
          <w:rFonts w:eastAsia="Times New Roman"/>
          <w:bCs/>
          <w:color w:val="000000" w:themeColor="text1"/>
          <w:szCs w:val="24"/>
        </w:rPr>
        <w:t xml:space="preserve">», </w:t>
      </w:r>
      <w:r w:rsidRPr="00BF07BB">
        <w:rPr>
          <w:rFonts w:eastAsia="Times New Roman"/>
          <w:bCs/>
          <w:color w:val="000000" w:themeColor="text1"/>
          <w:szCs w:val="24"/>
        </w:rPr>
        <w:t xml:space="preserve">εννοούμε ότι </w:t>
      </w:r>
      <w:r>
        <w:rPr>
          <w:rFonts w:eastAsia="Times New Roman"/>
          <w:bCs/>
          <w:color w:val="000000" w:themeColor="text1"/>
          <w:szCs w:val="24"/>
        </w:rPr>
        <w:t xml:space="preserve">θα </w:t>
      </w:r>
      <w:r w:rsidRPr="00BF07BB">
        <w:rPr>
          <w:rFonts w:eastAsia="Times New Roman"/>
          <w:bCs/>
          <w:color w:val="000000" w:themeColor="text1"/>
          <w:szCs w:val="24"/>
        </w:rPr>
        <w:t xml:space="preserve">πρέπει να προβλέψουμε και να πάρουμε </w:t>
      </w:r>
      <w:r>
        <w:rPr>
          <w:rFonts w:eastAsia="Times New Roman"/>
          <w:bCs/>
          <w:color w:val="000000" w:themeColor="text1"/>
          <w:szCs w:val="24"/>
        </w:rPr>
        <w:t xml:space="preserve">τέτοια νομοθετικά μέτρα ώστε </w:t>
      </w:r>
      <w:r>
        <w:rPr>
          <w:rFonts w:eastAsia="Times New Roman"/>
          <w:bCs/>
          <w:color w:val="000000" w:themeColor="text1"/>
          <w:szCs w:val="24"/>
        </w:rPr>
        <w:lastRenderedPageBreak/>
        <w:t>το</w:t>
      </w:r>
      <w:r w:rsidRPr="00BF07BB">
        <w:rPr>
          <w:rFonts w:eastAsia="Times New Roman"/>
          <w:bCs/>
          <w:color w:val="000000" w:themeColor="text1"/>
          <w:szCs w:val="24"/>
        </w:rPr>
        <w:t xml:space="preserve"> ΑΣΕΠ </w:t>
      </w:r>
      <w:r>
        <w:rPr>
          <w:rFonts w:eastAsia="Times New Roman"/>
          <w:bCs/>
          <w:color w:val="000000" w:themeColor="text1"/>
          <w:szCs w:val="24"/>
        </w:rPr>
        <w:t xml:space="preserve">ως συνταγματικά κατοχυρωμένη και αναγνωρισμένη ανεξάρτητη διοικητική αρχή να γίνει αποτελεσματικό προς την κατεύθυνση της αποστολής του. Και αυτή η κατεύθυνση </w:t>
      </w:r>
      <w:r w:rsidRPr="00BF07BB">
        <w:rPr>
          <w:rFonts w:eastAsia="Times New Roman"/>
          <w:bCs/>
          <w:color w:val="000000" w:themeColor="text1"/>
          <w:szCs w:val="24"/>
        </w:rPr>
        <w:t>είνα</w:t>
      </w:r>
      <w:r w:rsidRPr="00BF07BB">
        <w:rPr>
          <w:rFonts w:eastAsia="Times New Roman"/>
          <w:bCs/>
          <w:color w:val="000000" w:themeColor="text1"/>
          <w:szCs w:val="24"/>
        </w:rPr>
        <w:t xml:space="preserve">ι η εμπέδωση </w:t>
      </w:r>
      <w:r>
        <w:rPr>
          <w:rFonts w:eastAsia="Times New Roman"/>
          <w:bCs/>
          <w:color w:val="000000" w:themeColor="text1"/>
          <w:szCs w:val="24"/>
        </w:rPr>
        <w:t xml:space="preserve">των αρχών της αξιοκρατίας, της </w:t>
      </w:r>
      <w:r w:rsidRPr="00BF07BB">
        <w:rPr>
          <w:rFonts w:eastAsia="Times New Roman"/>
          <w:bCs/>
          <w:color w:val="000000" w:themeColor="text1"/>
          <w:szCs w:val="24"/>
        </w:rPr>
        <w:t>διαφάνειας</w:t>
      </w:r>
      <w:r>
        <w:rPr>
          <w:rFonts w:eastAsia="Times New Roman"/>
          <w:bCs/>
          <w:color w:val="000000" w:themeColor="text1"/>
          <w:szCs w:val="24"/>
        </w:rPr>
        <w:t xml:space="preserve">, της ισότητας ενώπιον του νόμου και της δημοσιότητας στις προσλήψεις στο </w:t>
      </w:r>
      <w:r>
        <w:rPr>
          <w:rFonts w:eastAsia="Times New Roman"/>
          <w:bCs/>
          <w:color w:val="000000" w:themeColor="text1"/>
          <w:szCs w:val="24"/>
        </w:rPr>
        <w:t>δ</w:t>
      </w:r>
      <w:r>
        <w:rPr>
          <w:rFonts w:eastAsia="Times New Roman"/>
          <w:bCs/>
          <w:color w:val="000000" w:themeColor="text1"/>
          <w:szCs w:val="24"/>
        </w:rPr>
        <w:t>ημόσιο. Μια διάταξη βρείτε μου. Δεν υπάρχει κα</w:t>
      </w:r>
      <w:r>
        <w:rPr>
          <w:rFonts w:eastAsia="Times New Roman"/>
          <w:bCs/>
          <w:color w:val="000000" w:themeColor="text1"/>
          <w:szCs w:val="24"/>
        </w:rPr>
        <w:t>μ</w:t>
      </w:r>
      <w:r>
        <w:rPr>
          <w:rFonts w:eastAsia="Times New Roman"/>
          <w:bCs/>
          <w:color w:val="000000" w:themeColor="text1"/>
          <w:szCs w:val="24"/>
        </w:rPr>
        <w:t xml:space="preserve">μία. </w:t>
      </w:r>
    </w:p>
    <w:p w14:paraId="20A4E92D" w14:textId="77777777" w:rsidR="005D4821" w:rsidRDefault="006B233D">
      <w:pPr>
        <w:spacing w:line="600" w:lineRule="auto"/>
        <w:ind w:firstLine="720"/>
        <w:jc w:val="both"/>
        <w:rPr>
          <w:rFonts w:eastAsia="Times New Roman"/>
          <w:bCs/>
          <w:color w:val="000000" w:themeColor="text1"/>
          <w:szCs w:val="24"/>
        </w:rPr>
      </w:pPr>
      <w:r>
        <w:rPr>
          <w:rFonts w:eastAsia="Times New Roman"/>
          <w:bCs/>
          <w:color w:val="000000" w:themeColor="text1"/>
          <w:szCs w:val="24"/>
        </w:rPr>
        <w:t xml:space="preserve">Αντιθέτως, εσείς ολοκληρώνετε τη </w:t>
      </w:r>
      <w:proofErr w:type="spellStart"/>
      <w:r>
        <w:rPr>
          <w:rFonts w:eastAsia="Times New Roman"/>
          <w:bCs/>
          <w:color w:val="000000" w:themeColor="text1"/>
          <w:szCs w:val="24"/>
        </w:rPr>
        <w:t>μωσαϊκοποίηση</w:t>
      </w:r>
      <w:proofErr w:type="spellEnd"/>
      <w:r>
        <w:rPr>
          <w:rFonts w:eastAsia="Times New Roman"/>
          <w:bCs/>
          <w:color w:val="000000" w:themeColor="text1"/>
          <w:szCs w:val="24"/>
        </w:rPr>
        <w:t xml:space="preserve"> αυτού του αρχικού νομοσχεδί</w:t>
      </w:r>
      <w:r>
        <w:rPr>
          <w:rFonts w:eastAsia="Times New Roman"/>
          <w:bCs/>
          <w:color w:val="000000" w:themeColor="text1"/>
          <w:szCs w:val="24"/>
        </w:rPr>
        <w:t>ου. Δυστυχώς, αυτή είναι μια τακτική που υπηρετεί τη στρατηγική της αδιαφάνειας που σας έλεγα.</w:t>
      </w:r>
    </w:p>
    <w:p w14:paraId="20A4E92E" w14:textId="77777777" w:rsidR="005D4821" w:rsidRDefault="006B233D">
      <w:pPr>
        <w:spacing w:line="600" w:lineRule="auto"/>
        <w:ind w:firstLine="720"/>
        <w:jc w:val="both"/>
        <w:rPr>
          <w:rFonts w:eastAsia="Times New Roman"/>
          <w:bCs/>
          <w:color w:val="000000" w:themeColor="text1"/>
          <w:szCs w:val="24"/>
        </w:rPr>
      </w:pPr>
      <w:r>
        <w:rPr>
          <w:rFonts w:eastAsia="Times New Roman"/>
          <w:bCs/>
          <w:color w:val="000000" w:themeColor="text1"/>
          <w:szCs w:val="24"/>
        </w:rPr>
        <w:t xml:space="preserve">Όμως, </w:t>
      </w:r>
      <w:r w:rsidRPr="00BF07BB">
        <w:rPr>
          <w:rFonts w:eastAsia="Times New Roman"/>
          <w:bCs/>
          <w:color w:val="000000" w:themeColor="text1"/>
          <w:szCs w:val="24"/>
        </w:rPr>
        <w:t xml:space="preserve">υπάρχει </w:t>
      </w:r>
      <w:r>
        <w:rPr>
          <w:rFonts w:eastAsia="Times New Roman"/>
          <w:bCs/>
          <w:color w:val="000000" w:themeColor="text1"/>
          <w:szCs w:val="24"/>
        </w:rPr>
        <w:t xml:space="preserve">κάτι επίσης πολύ σημαντικό. Μιλάτε στα πρώτα άρθρα του νομοσχεδίου σας για τον στρατηγικό </w:t>
      </w:r>
      <w:r w:rsidRPr="00BF07BB">
        <w:rPr>
          <w:rFonts w:eastAsia="Times New Roman"/>
          <w:bCs/>
          <w:color w:val="000000" w:themeColor="text1"/>
          <w:szCs w:val="24"/>
        </w:rPr>
        <w:t xml:space="preserve">προγραμματισμό </w:t>
      </w:r>
      <w:r>
        <w:rPr>
          <w:rFonts w:eastAsia="Times New Roman"/>
          <w:bCs/>
          <w:color w:val="000000" w:themeColor="text1"/>
          <w:szCs w:val="24"/>
        </w:rPr>
        <w:t>των προσλήψεων σε μονοετή και τετραετή βάσ</w:t>
      </w:r>
      <w:r>
        <w:rPr>
          <w:rFonts w:eastAsia="Times New Roman"/>
          <w:bCs/>
          <w:color w:val="000000" w:themeColor="text1"/>
          <w:szCs w:val="24"/>
        </w:rPr>
        <w:t xml:space="preserve">η. Πραγματικά, αυτό είναι κάτι πολύ ενδιαφέρον. Έχω μια ερώτηση να σας κάνω: Αν δεν ήταν στρατηγικός αυτός ο προγραμματισμός, θα ήταν λιγότερο </w:t>
      </w:r>
      <w:r w:rsidRPr="00BF07BB">
        <w:rPr>
          <w:rFonts w:eastAsia="Times New Roman"/>
          <w:bCs/>
          <w:color w:val="000000" w:themeColor="text1"/>
          <w:szCs w:val="24"/>
        </w:rPr>
        <w:t>προγραμματισμός</w:t>
      </w:r>
      <w:r>
        <w:rPr>
          <w:rFonts w:eastAsia="Times New Roman"/>
          <w:bCs/>
          <w:color w:val="000000" w:themeColor="text1"/>
          <w:szCs w:val="24"/>
        </w:rPr>
        <w:t xml:space="preserve">; Μου λέτε τι προσδίδει αυτή η λέξη του «στρατηγικού»; </w:t>
      </w:r>
    </w:p>
    <w:p w14:paraId="20A4E92F" w14:textId="77777777" w:rsidR="005D4821" w:rsidRDefault="006B233D">
      <w:pPr>
        <w:spacing w:line="600" w:lineRule="auto"/>
        <w:ind w:firstLine="720"/>
        <w:jc w:val="both"/>
        <w:rPr>
          <w:rFonts w:eastAsia="Times New Roman"/>
          <w:bCs/>
          <w:color w:val="000000" w:themeColor="text1"/>
          <w:szCs w:val="24"/>
        </w:rPr>
      </w:pPr>
      <w:r>
        <w:rPr>
          <w:rFonts w:eastAsia="Times New Roman"/>
          <w:bCs/>
          <w:color w:val="000000" w:themeColor="text1"/>
          <w:szCs w:val="24"/>
        </w:rPr>
        <w:t>Θα σας πω και κάτι άλλο που είναι</w:t>
      </w:r>
      <w:r w:rsidRPr="00BF07BB">
        <w:rPr>
          <w:rFonts w:eastAsia="Times New Roman"/>
          <w:bCs/>
          <w:color w:val="000000" w:themeColor="text1"/>
          <w:szCs w:val="24"/>
        </w:rPr>
        <w:t xml:space="preserve"> πολύ πιο</w:t>
      </w:r>
      <w:r w:rsidRPr="00BF07BB">
        <w:rPr>
          <w:rFonts w:eastAsia="Times New Roman"/>
          <w:bCs/>
          <w:color w:val="000000" w:themeColor="text1"/>
          <w:szCs w:val="24"/>
        </w:rPr>
        <w:t xml:space="preserve"> σοβαρό</w:t>
      </w:r>
      <w:r>
        <w:rPr>
          <w:rFonts w:eastAsia="Times New Roman"/>
          <w:bCs/>
          <w:color w:val="000000" w:themeColor="text1"/>
          <w:szCs w:val="24"/>
        </w:rPr>
        <w:t xml:space="preserve">. Πάμε παρακάτω να δούμε αυτήν την πολύ ενδιαφέρουσα άποψη </w:t>
      </w:r>
      <w:r>
        <w:rPr>
          <w:rFonts w:eastAsia="Times New Roman"/>
          <w:bCs/>
          <w:color w:val="000000" w:themeColor="text1"/>
          <w:szCs w:val="24"/>
        </w:rPr>
        <w:lastRenderedPageBreak/>
        <w:t>για το ότι παίρνετε μέτρα νομοθετικά –προσέξτε μια σειρά λέξεων- που υπηρετούν τον επιτελικό σχεδιασμό, την υλοποίηση, την παρακολούθηση της στρατηγικής της δημοκρατικής ανασυγκρότησης της δ</w:t>
      </w:r>
      <w:r>
        <w:rPr>
          <w:rFonts w:eastAsia="Times New Roman"/>
          <w:bCs/>
          <w:color w:val="000000" w:themeColor="text1"/>
          <w:szCs w:val="24"/>
        </w:rPr>
        <w:t xml:space="preserve">ιοικητικής της δημόσιας διοίκησης. Συγχαρητήρια! Πάρε το αυγό και </w:t>
      </w:r>
      <w:proofErr w:type="spellStart"/>
      <w:r>
        <w:rPr>
          <w:rFonts w:eastAsia="Times New Roman"/>
          <w:bCs/>
          <w:color w:val="000000" w:themeColor="text1"/>
          <w:szCs w:val="24"/>
        </w:rPr>
        <w:t>κούρευ</w:t>
      </w:r>
      <w:proofErr w:type="spellEnd"/>
      <w:r>
        <w:rPr>
          <w:rFonts w:eastAsia="Times New Roman"/>
          <w:bCs/>
          <w:color w:val="000000" w:themeColor="text1"/>
          <w:szCs w:val="24"/>
        </w:rPr>
        <w:t>’ το.</w:t>
      </w:r>
    </w:p>
    <w:p w14:paraId="20A4E930" w14:textId="77777777" w:rsidR="005D4821" w:rsidRDefault="006B233D">
      <w:pPr>
        <w:tabs>
          <w:tab w:val="left" w:pos="2738"/>
          <w:tab w:val="center" w:pos="4753"/>
          <w:tab w:val="left" w:pos="5723"/>
        </w:tabs>
        <w:spacing w:line="600" w:lineRule="auto"/>
        <w:ind w:firstLine="720"/>
        <w:jc w:val="both"/>
        <w:rPr>
          <w:rFonts w:eastAsia="Times New Roman"/>
          <w:color w:val="212121"/>
          <w:szCs w:val="24"/>
        </w:rPr>
      </w:pPr>
      <w:r w:rsidRPr="009D12F1">
        <w:rPr>
          <w:rFonts w:eastAsia="Times New Roman"/>
          <w:color w:val="212121"/>
          <w:szCs w:val="24"/>
        </w:rPr>
        <w:t xml:space="preserve">Μα, είναι δυνατόν </w:t>
      </w:r>
      <w:r>
        <w:rPr>
          <w:rFonts w:eastAsia="Times New Roman"/>
          <w:color w:val="212121"/>
          <w:szCs w:val="24"/>
        </w:rPr>
        <w:t>εσείς, μια πολιτικός η οποία έχει γράψει μι</w:t>
      </w:r>
      <w:r w:rsidRPr="009D12F1">
        <w:rPr>
          <w:rFonts w:eastAsia="Times New Roman"/>
          <w:color w:val="212121"/>
          <w:szCs w:val="24"/>
        </w:rPr>
        <w:t xml:space="preserve">α διαδρομή και στις κυβερνήσεις </w:t>
      </w:r>
      <w:r>
        <w:rPr>
          <w:rFonts w:eastAsia="Times New Roman"/>
          <w:color w:val="212121"/>
          <w:szCs w:val="24"/>
        </w:rPr>
        <w:t>και στην Αίθουσα της Εθνικής Α</w:t>
      </w:r>
      <w:r w:rsidRPr="009D12F1">
        <w:rPr>
          <w:rFonts w:eastAsia="Times New Roman"/>
          <w:color w:val="212121"/>
          <w:szCs w:val="24"/>
        </w:rPr>
        <w:t>ντιπροσωπείας</w:t>
      </w:r>
      <w:r>
        <w:rPr>
          <w:rFonts w:eastAsia="Times New Roman"/>
          <w:color w:val="212121"/>
          <w:szCs w:val="24"/>
        </w:rPr>
        <w:t xml:space="preserve">, </w:t>
      </w:r>
      <w:r w:rsidRPr="009D12F1">
        <w:rPr>
          <w:rFonts w:eastAsia="Times New Roman"/>
          <w:color w:val="212121"/>
          <w:szCs w:val="24"/>
        </w:rPr>
        <w:t>να μην μπορείτε διεξοδικά</w:t>
      </w:r>
      <w:r>
        <w:rPr>
          <w:rFonts w:eastAsia="Times New Roman"/>
          <w:color w:val="212121"/>
          <w:szCs w:val="24"/>
        </w:rPr>
        <w:t xml:space="preserve"> να ελέγξετε κα</w:t>
      </w:r>
      <w:r>
        <w:rPr>
          <w:rFonts w:eastAsia="Times New Roman"/>
          <w:color w:val="212121"/>
          <w:szCs w:val="24"/>
        </w:rPr>
        <w:t>ι να πραγματευθείτε, δηλαδή να δι</w:t>
      </w:r>
      <w:r w:rsidRPr="009D12F1">
        <w:rPr>
          <w:rFonts w:eastAsia="Times New Roman"/>
          <w:color w:val="212121"/>
          <w:szCs w:val="24"/>
        </w:rPr>
        <w:t>εξέλθετε</w:t>
      </w:r>
      <w:r>
        <w:rPr>
          <w:rFonts w:eastAsia="Times New Roman"/>
          <w:color w:val="212121"/>
          <w:szCs w:val="24"/>
        </w:rPr>
        <w:t xml:space="preserve">, </w:t>
      </w:r>
      <w:r w:rsidRPr="009D12F1">
        <w:rPr>
          <w:rFonts w:eastAsia="Times New Roman"/>
          <w:color w:val="212121"/>
          <w:szCs w:val="24"/>
        </w:rPr>
        <w:t>όπως έλεγα στην αρχή της ομιλίας μου</w:t>
      </w:r>
      <w:r>
        <w:rPr>
          <w:rFonts w:eastAsia="Times New Roman"/>
          <w:color w:val="212121"/>
          <w:szCs w:val="24"/>
        </w:rPr>
        <w:t>,</w:t>
      </w:r>
      <w:r w:rsidRPr="009D12F1">
        <w:rPr>
          <w:rFonts w:eastAsia="Times New Roman"/>
          <w:color w:val="212121"/>
          <w:szCs w:val="24"/>
        </w:rPr>
        <w:t xml:space="preserve"> ένα τέτοιο νομοθετικό κείμενο που πραγματικά τιμάει και την πολιτική σας καταγωγή</w:t>
      </w:r>
      <w:r>
        <w:rPr>
          <w:rFonts w:eastAsia="Times New Roman"/>
          <w:color w:val="212121"/>
          <w:szCs w:val="24"/>
        </w:rPr>
        <w:t>; Διότι το</w:t>
      </w:r>
      <w:r w:rsidRPr="009D12F1">
        <w:rPr>
          <w:rFonts w:eastAsia="Times New Roman"/>
          <w:color w:val="212121"/>
          <w:szCs w:val="24"/>
        </w:rPr>
        <w:t xml:space="preserve"> είπα</w:t>
      </w:r>
      <w:r>
        <w:rPr>
          <w:rFonts w:eastAsia="Times New Roman"/>
          <w:color w:val="212121"/>
          <w:szCs w:val="24"/>
        </w:rPr>
        <w:t>τε προηγουμένως με υπερηφάνεια, αλλά τώρα πρέπει λίγο να έχετε μι</w:t>
      </w:r>
      <w:r w:rsidRPr="009D12F1">
        <w:rPr>
          <w:rFonts w:eastAsia="Times New Roman"/>
          <w:color w:val="212121"/>
          <w:szCs w:val="24"/>
        </w:rPr>
        <w:t xml:space="preserve">α </w:t>
      </w:r>
      <w:r>
        <w:rPr>
          <w:rFonts w:eastAsia="Times New Roman"/>
          <w:color w:val="212121"/>
          <w:szCs w:val="24"/>
        </w:rPr>
        <w:t xml:space="preserve">αιδημοσύνη. </w:t>
      </w:r>
      <w:r>
        <w:rPr>
          <w:rFonts w:eastAsia="Times New Roman"/>
          <w:color w:val="212121"/>
          <w:szCs w:val="24"/>
        </w:rPr>
        <w:t>Δ</w:t>
      </w:r>
      <w:r w:rsidRPr="009D12F1">
        <w:rPr>
          <w:rFonts w:eastAsia="Times New Roman"/>
          <w:color w:val="212121"/>
          <w:szCs w:val="24"/>
        </w:rPr>
        <w:t xml:space="preserve">εν θα ήθελα </w:t>
      </w:r>
      <w:r>
        <w:rPr>
          <w:rFonts w:eastAsia="Times New Roman"/>
          <w:color w:val="212121"/>
          <w:szCs w:val="24"/>
        </w:rPr>
        <w:t>να πω</w:t>
      </w:r>
      <w:r w:rsidRPr="009D12F1">
        <w:rPr>
          <w:rFonts w:eastAsia="Times New Roman"/>
          <w:color w:val="212121"/>
          <w:szCs w:val="24"/>
        </w:rPr>
        <w:t xml:space="preserve"> την άλλη λέξη</w:t>
      </w:r>
      <w:r>
        <w:rPr>
          <w:rFonts w:eastAsia="Times New Roman"/>
          <w:color w:val="212121"/>
          <w:szCs w:val="24"/>
        </w:rPr>
        <w:t>,</w:t>
      </w:r>
      <w:r w:rsidRPr="009D12F1">
        <w:rPr>
          <w:rFonts w:eastAsia="Times New Roman"/>
          <w:color w:val="212121"/>
          <w:szCs w:val="24"/>
        </w:rPr>
        <w:t xml:space="preserve"> </w:t>
      </w:r>
      <w:r>
        <w:rPr>
          <w:rFonts w:eastAsia="Times New Roman"/>
          <w:color w:val="212121"/>
          <w:szCs w:val="24"/>
        </w:rPr>
        <w:t>γ</w:t>
      </w:r>
      <w:r w:rsidRPr="009D12F1">
        <w:rPr>
          <w:rFonts w:eastAsia="Times New Roman"/>
          <w:color w:val="212121"/>
          <w:szCs w:val="24"/>
        </w:rPr>
        <w:t>ιατί πραγματικά είστε κυρία και δεν σας ταιριάζει</w:t>
      </w:r>
      <w:r>
        <w:rPr>
          <w:rFonts w:eastAsia="Times New Roman"/>
          <w:color w:val="212121"/>
          <w:szCs w:val="24"/>
        </w:rPr>
        <w:t>.</w:t>
      </w:r>
    </w:p>
    <w:p w14:paraId="20A4E931" w14:textId="77777777" w:rsidR="005D4821" w:rsidRDefault="006B233D">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Κ</w:t>
      </w:r>
      <w:r w:rsidRPr="009D12F1">
        <w:rPr>
          <w:rFonts w:eastAsia="Times New Roman"/>
          <w:color w:val="212121"/>
          <w:szCs w:val="24"/>
        </w:rPr>
        <w:t xml:space="preserve">αι </w:t>
      </w:r>
      <w:r>
        <w:rPr>
          <w:rFonts w:eastAsia="Times New Roman"/>
          <w:color w:val="212121"/>
          <w:szCs w:val="24"/>
        </w:rPr>
        <w:t>ε</w:t>
      </w:r>
      <w:r w:rsidRPr="009D12F1">
        <w:rPr>
          <w:rFonts w:eastAsia="Times New Roman"/>
          <w:color w:val="212121"/>
          <w:szCs w:val="24"/>
        </w:rPr>
        <w:t>ρωτώ</w:t>
      </w:r>
      <w:r>
        <w:rPr>
          <w:rFonts w:eastAsia="Times New Roman"/>
          <w:color w:val="212121"/>
          <w:szCs w:val="24"/>
        </w:rPr>
        <w:t>,</w:t>
      </w:r>
      <w:r w:rsidRPr="009D12F1">
        <w:rPr>
          <w:rFonts w:eastAsia="Times New Roman"/>
          <w:color w:val="212121"/>
          <w:szCs w:val="24"/>
        </w:rPr>
        <w:t xml:space="preserve"> </w:t>
      </w:r>
      <w:r>
        <w:rPr>
          <w:rFonts w:eastAsia="Times New Roman"/>
          <w:color w:val="212121"/>
          <w:szCs w:val="24"/>
        </w:rPr>
        <w:t>επίσης, πώ</w:t>
      </w:r>
      <w:r w:rsidRPr="009D12F1">
        <w:rPr>
          <w:rFonts w:eastAsia="Times New Roman"/>
          <w:color w:val="212121"/>
          <w:szCs w:val="24"/>
        </w:rPr>
        <w:t>ς είναι δυνατόν να μας πείσετε σήμερα ότι όλα αυτά</w:t>
      </w:r>
      <w:r>
        <w:rPr>
          <w:rFonts w:eastAsia="Times New Roman"/>
          <w:color w:val="212121"/>
          <w:szCs w:val="24"/>
        </w:rPr>
        <w:t>,</w:t>
      </w:r>
      <w:r w:rsidRPr="009D12F1">
        <w:rPr>
          <w:rFonts w:eastAsia="Times New Roman"/>
          <w:color w:val="212121"/>
          <w:szCs w:val="24"/>
        </w:rPr>
        <w:t xml:space="preserve"> </w:t>
      </w:r>
      <w:r>
        <w:rPr>
          <w:rFonts w:eastAsia="Times New Roman"/>
          <w:color w:val="212121"/>
          <w:szCs w:val="24"/>
        </w:rPr>
        <w:t xml:space="preserve">τα οποία </w:t>
      </w:r>
      <w:proofErr w:type="spellStart"/>
      <w:r>
        <w:rPr>
          <w:rFonts w:eastAsia="Times New Roman"/>
          <w:color w:val="212121"/>
          <w:szCs w:val="24"/>
        </w:rPr>
        <w:t>απεκάλεσα</w:t>
      </w:r>
      <w:proofErr w:type="spellEnd"/>
      <w:r>
        <w:rPr>
          <w:rFonts w:eastAsia="Times New Roman"/>
          <w:color w:val="212121"/>
          <w:szCs w:val="24"/>
        </w:rPr>
        <w:t xml:space="preserve"> «υποταγμένα μέσα σε μι</w:t>
      </w:r>
      <w:r w:rsidRPr="009D12F1">
        <w:rPr>
          <w:rFonts w:eastAsia="Times New Roman"/>
          <w:color w:val="212121"/>
          <w:szCs w:val="24"/>
        </w:rPr>
        <w:t>α στρατηγική αδιαφάνειας</w:t>
      </w:r>
      <w:r>
        <w:rPr>
          <w:rFonts w:eastAsia="Times New Roman"/>
          <w:color w:val="212121"/>
          <w:szCs w:val="24"/>
        </w:rPr>
        <w:t>»,</w:t>
      </w:r>
      <w:r w:rsidRPr="009D12F1">
        <w:rPr>
          <w:rFonts w:eastAsia="Times New Roman"/>
          <w:color w:val="212121"/>
          <w:szCs w:val="24"/>
        </w:rPr>
        <w:t xml:space="preserve"> δεν γίνονται για να καλύψουν </w:t>
      </w:r>
      <w:r w:rsidRPr="009D12F1">
        <w:rPr>
          <w:rFonts w:eastAsia="Times New Roman"/>
          <w:color w:val="212121"/>
          <w:szCs w:val="24"/>
        </w:rPr>
        <w:t>με παχιές</w:t>
      </w:r>
      <w:r>
        <w:rPr>
          <w:rFonts w:eastAsia="Times New Roman"/>
          <w:color w:val="212121"/>
          <w:szCs w:val="24"/>
        </w:rPr>
        <w:t xml:space="preserve">, </w:t>
      </w:r>
      <w:r w:rsidRPr="009D12F1">
        <w:rPr>
          <w:rFonts w:eastAsia="Times New Roman"/>
          <w:color w:val="212121"/>
          <w:szCs w:val="24"/>
        </w:rPr>
        <w:t xml:space="preserve">άσχετες και άστοχες εκφράσεις </w:t>
      </w:r>
      <w:r>
        <w:rPr>
          <w:rFonts w:eastAsia="Times New Roman"/>
          <w:color w:val="212121"/>
          <w:szCs w:val="24"/>
        </w:rPr>
        <w:t>κάποιες συγκεκριμένες παραχωρήσει</w:t>
      </w:r>
      <w:r w:rsidRPr="009D12F1">
        <w:rPr>
          <w:rFonts w:eastAsia="Times New Roman"/>
          <w:color w:val="212121"/>
          <w:szCs w:val="24"/>
        </w:rPr>
        <w:t xml:space="preserve">ς προνομίων ή </w:t>
      </w:r>
      <w:proofErr w:type="spellStart"/>
      <w:r>
        <w:rPr>
          <w:rFonts w:eastAsia="Times New Roman"/>
          <w:color w:val="212121"/>
          <w:szCs w:val="24"/>
        </w:rPr>
        <w:t>μικροδιευθετήσεις</w:t>
      </w:r>
      <w:proofErr w:type="spellEnd"/>
      <w:r>
        <w:rPr>
          <w:rFonts w:eastAsia="Times New Roman"/>
          <w:color w:val="212121"/>
          <w:szCs w:val="24"/>
        </w:rPr>
        <w:t xml:space="preserve"> υπηρεσιακών</w:t>
      </w:r>
      <w:r w:rsidRPr="009D12F1">
        <w:rPr>
          <w:rFonts w:eastAsia="Times New Roman"/>
          <w:color w:val="212121"/>
          <w:szCs w:val="24"/>
        </w:rPr>
        <w:t xml:space="preserve"> </w:t>
      </w:r>
      <w:r w:rsidRPr="009D12F1">
        <w:rPr>
          <w:rFonts w:eastAsia="Times New Roman"/>
          <w:color w:val="212121"/>
          <w:szCs w:val="24"/>
        </w:rPr>
        <w:lastRenderedPageBreak/>
        <w:t xml:space="preserve">ζητημάτων που έχουν σχέση </w:t>
      </w:r>
      <w:r>
        <w:rPr>
          <w:rFonts w:eastAsia="Times New Roman"/>
          <w:color w:val="212121"/>
          <w:szCs w:val="24"/>
        </w:rPr>
        <w:t>-και β</w:t>
      </w:r>
      <w:r w:rsidRPr="009D12F1">
        <w:rPr>
          <w:rFonts w:eastAsia="Times New Roman"/>
          <w:color w:val="212121"/>
          <w:szCs w:val="24"/>
        </w:rPr>
        <w:t>εβαίως</w:t>
      </w:r>
      <w:r>
        <w:rPr>
          <w:rFonts w:eastAsia="Times New Roman"/>
          <w:color w:val="212121"/>
          <w:szCs w:val="24"/>
        </w:rPr>
        <w:t>,</w:t>
      </w:r>
      <w:r w:rsidRPr="009D12F1">
        <w:rPr>
          <w:rFonts w:eastAsia="Times New Roman"/>
          <w:color w:val="212121"/>
          <w:szCs w:val="24"/>
        </w:rPr>
        <w:t xml:space="preserve"> πολλές φορές δικαιολογημένα</w:t>
      </w:r>
      <w:r>
        <w:rPr>
          <w:rFonts w:eastAsia="Times New Roman"/>
          <w:color w:val="212121"/>
          <w:szCs w:val="24"/>
        </w:rPr>
        <w:t xml:space="preserve">- </w:t>
      </w:r>
      <w:r w:rsidRPr="009D12F1">
        <w:rPr>
          <w:rFonts w:eastAsia="Times New Roman"/>
          <w:color w:val="212121"/>
          <w:szCs w:val="24"/>
        </w:rPr>
        <w:t>με κάποια</w:t>
      </w:r>
      <w:r>
        <w:rPr>
          <w:rFonts w:eastAsia="Times New Roman"/>
          <w:color w:val="212121"/>
          <w:szCs w:val="24"/>
        </w:rPr>
        <w:t>,</w:t>
      </w:r>
      <w:r w:rsidRPr="009D12F1">
        <w:rPr>
          <w:rFonts w:eastAsia="Times New Roman"/>
          <w:color w:val="212121"/>
          <w:szCs w:val="24"/>
        </w:rPr>
        <w:t xml:space="preserve"> μερικά αιτήματα δημοσίων υπαλλήλων</w:t>
      </w:r>
      <w:r>
        <w:rPr>
          <w:rFonts w:eastAsia="Times New Roman"/>
          <w:color w:val="212121"/>
          <w:szCs w:val="24"/>
        </w:rPr>
        <w:t xml:space="preserve">. </w:t>
      </w:r>
    </w:p>
    <w:p w14:paraId="20A4E932" w14:textId="77777777" w:rsidR="005D4821" w:rsidRDefault="006B233D">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Ε</w:t>
      </w:r>
      <w:r w:rsidRPr="009D12F1">
        <w:rPr>
          <w:rFonts w:eastAsia="Times New Roman"/>
          <w:color w:val="212121"/>
          <w:szCs w:val="24"/>
        </w:rPr>
        <w:t>ίναι</w:t>
      </w:r>
      <w:r>
        <w:rPr>
          <w:rFonts w:eastAsia="Times New Roman"/>
          <w:color w:val="212121"/>
          <w:szCs w:val="24"/>
        </w:rPr>
        <w:t>,</w:t>
      </w:r>
      <w:r w:rsidRPr="009D12F1">
        <w:rPr>
          <w:rFonts w:eastAsia="Times New Roman"/>
          <w:color w:val="212121"/>
          <w:szCs w:val="24"/>
        </w:rPr>
        <w:t xml:space="preserve"> δηλαδή</w:t>
      </w:r>
      <w:r>
        <w:rPr>
          <w:rFonts w:eastAsia="Times New Roman"/>
          <w:color w:val="212121"/>
          <w:szCs w:val="24"/>
        </w:rPr>
        <w:t>,</w:t>
      </w:r>
      <w:r w:rsidRPr="009D12F1">
        <w:rPr>
          <w:rFonts w:eastAsia="Times New Roman"/>
          <w:color w:val="212121"/>
          <w:szCs w:val="24"/>
        </w:rPr>
        <w:t xml:space="preserve"> ενδυνά</w:t>
      </w:r>
      <w:r w:rsidRPr="009D12F1">
        <w:rPr>
          <w:rFonts w:eastAsia="Times New Roman"/>
          <w:color w:val="212121"/>
          <w:szCs w:val="24"/>
        </w:rPr>
        <w:t>μωση το γεγονό</w:t>
      </w:r>
      <w:r>
        <w:rPr>
          <w:rFonts w:eastAsia="Times New Roman"/>
          <w:color w:val="212121"/>
          <w:szCs w:val="24"/>
        </w:rPr>
        <w:t>ς ότι πλέον το ΑΣΕΠ θα συνεδριάζει με συνθέσεις ε</w:t>
      </w:r>
      <w:r w:rsidRPr="009D12F1">
        <w:rPr>
          <w:rFonts w:eastAsia="Times New Roman"/>
          <w:color w:val="212121"/>
          <w:szCs w:val="24"/>
        </w:rPr>
        <w:t xml:space="preserve">λάσσονος ολομέλειας </w:t>
      </w:r>
      <w:r>
        <w:rPr>
          <w:rFonts w:eastAsia="Times New Roman"/>
          <w:color w:val="212121"/>
          <w:szCs w:val="24"/>
        </w:rPr>
        <w:t>ή με μονομελείς</w:t>
      </w:r>
      <w:r w:rsidRPr="009D12F1">
        <w:rPr>
          <w:rFonts w:eastAsia="Times New Roman"/>
          <w:color w:val="212121"/>
          <w:szCs w:val="24"/>
        </w:rPr>
        <w:t xml:space="preserve"> συνθέσεις</w:t>
      </w:r>
      <w:r>
        <w:rPr>
          <w:rFonts w:eastAsia="Times New Roman"/>
          <w:color w:val="212121"/>
          <w:szCs w:val="24"/>
        </w:rPr>
        <w:t>; Α</w:t>
      </w:r>
      <w:r w:rsidRPr="009D12F1">
        <w:rPr>
          <w:rFonts w:eastAsia="Times New Roman"/>
          <w:color w:val="212121"/>
          <w:szCs w:val="24"/>
        </w:rPr>
        <w:t>υτό είναι κάτι το οποίο έπρεπε να είχε γίνει</w:t>
      </w:r>
      <w:r>
        <w:rPr>
          <w:rFonts w:eastAsia="Times New Roman"/>
          <w:color w:val="212121"/>
          <w:szCs w:val="24"/>
        </w:rPr>
        <w:t>. Σ</w:t>
      </w:r>
      <w:r w:rsidRPr="009D12F1">
        <w:rPr>
          <w:rFonts w:eastAsia="Times New Roman"/>
          <w:color w:val="212121"/>
          <w:szCs w:val="24"/>
        </w:rPr>
        <w:t>ε τι ενδυναμώνει το</w:t>
      </w:r>
      <w:r>
        <w:rPr>
          <w:rFonts w:eastAsia="Times New Roman"/>
          <w:color w:val="212121"/>
          <w:szCs w:val="24"/>
        </w:rPr>
        <w:t>ν</w:t>
      </w:r>
      <w:r w:rsidRPr="009D12F1">
        <w:rPr>
          <w:rFonts w:eastAsia="Times New Roman"/>
          <w:color w:val="212121"/>
          <w:szCs w:val="24"/>
        </w:rPr>
        <w:t xml:space="preserve"> σκοπό</w:t>
      </w:r>
      <w:r>
        <w:rPr>
          <w:rFonts w:eastAsia="Times New Roman"/>
          <w:color w:val="212121"/>
          <w:szCs w:val="24"/>
        </w:rPr>
        <w:t xml:space="preserve">; Αντίθετα, κάνει </w:t>
      </w:r>
      <w:r w:rsidRPr="009D12F1">
        <w:rPr>
          <w:rFonts w:eastAsia="Times New Roman"/>
          <w:color w:val="212121"/>
          <w:szCs w:val="24"/>
        </w:rPr>
        <w:t>πιο λειτουργική ενδεχομένως τη δράση του</w:t>
      </w:r>
      <w:r>
        <w:rPr>
          <w:rFonts w:eastAsia="Times New Roman"/>
          <w:color w:val="212121"/>
          <w:szCs w:val="24"/>
        </w:rPr>
        <w:t>. Κ</w:t>
      </w:r>
      <w:r w:rsidRPr="009D12F1">
        <w:rPr>
          <w:rFonts w:eastAsia="Times New Roman"/>
          <w:color w:val="212121"/>
          <w:szCs w:val="24"/>
        </w:rPr>
        <w:t>αμ</w:t>
      </w:r>
      <w:r>
        <w:rPr>
          <w:rFonts w:eastAsia="Times New Roman"/>
          <w:color w:val="212121"/>
          <w:szCs w:val="24"/>
        </w:rPr>
        <w:t>μ</w:t>
      </w:r>
      <w:r w:rsidRPr="009D12F1">
        <w:rPr>
          <w:rFonts w:eastAsia="Times New Roman"/>
          <w:color w:val="212121"/>
          <w:szCs w:val="24"/>
        </w:rPr>
        <w:t>ία αντίρ</w:t>
      </w:r>
      <w:r w:rsidRPr="009D12F1">
        <w:rPr>
          <w:rFonts w:eastAsia="Times New Roman"/>
          <w:color w:val="212121"/>
          <w:szCs w:val="24"/>
        </w:rPr>
        <w:t>ρηση</w:t>
      </w:r>
      <w:r>
        <w:rPr>
          <w:rFonts w:eastAsia="Times New Roman"/>
          <w:color w:val="212121"/>
          <w:szCs w:val="24"/>
        </w:rPr>
        <w:t>!</w:t>
      </w:r>
    </w:p>
    <w:p w14:paraId="20A4E933" w14:textId="77777777" w:rsidR="005D4821" w:rsidRDefault="006B233D">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Θ</w:t>
      </w:r>
      <w:r w:rsidRPr="009D12F1">
        <w:rPr>
          <w:rFonts w:eastAsia="Times New Roman"/>
          <w:color w:val="212121"/>
          <w:szCs w:val="24"/>
        </w:rPr>
        <w:t xml:space="preserve">έλετε να μας πείτε </w:t>
      </w:r>
      <w:r>
        <w:rPr>
          <w:rFonts w:eastAsia="Times New Roman"/>
          <w:color w:val="212121"/>
          <w:szCs w:val="24"/>
        </w:rPr>
        <w:t xml:space="preserve">για </w:t>
      </w:r>
      <w:r w:rsidRPr="009D12F1">
        <w:rPr>
          <w:rFonts w:eastAsia="Times New Roman"/>
          <w:color w:val="212121"/>
          <w:szCs w:val="24"/>
        </w:rPr>
        <w:t>τα θέματα της αποζημίωσης του προσωπικού</w:t>
      </w:r>
      <w:r>
        <w:rPr>
          <w:rFonts w:eastAsia="Times New Roman"/>
          <w:color w:val="212121"/>
          <w:szCs w:val="24"/>
        </w:rPr>
        <w:t>; Θ</w:t>
      </w:r>
      <w:r w:rsidRPr="009D12F1">
        <w:rPr>
          <w:rFonts w:eastAsia="Times New Roman"/>
          <w:color w:val="212121"/>
          <w:szCs w:val="24"/>
        </w:rPr>
        <w:t xml:space="preserve">έλετε να μας πείτε για την αύξηση των </w:t>
      </w:r>
      <w:r>
        <w:rPr>
          <w:rFonts w:eastAsia="Times New Roman"/>
          <w:color w:val="212121"/>
          <w:szCs w:val="24"/>
        </w:rPr>
        <w:t>αποδοχών</w:t>
      </w:r>
      <w:r w:rsidRPr="009D12F1">
        <w:rPr>
          <w:rFonts w:eastAsia="Times New Roman"/>
          <w:color w:val="212121"/>
          <w:szCs w:val="24"/>
        </w:rPr>
        <w:t xml:space="preserve"> του προέδρου και των αντιπροέδρων</w:t>
      </w:r>
      <w:r>
        <w:rPr>
          <w:rFonts w:eastAsia="Times New Roman"/>
          <w:color w:val="212121"/>
          <w:szCs w:val="24"/>
        </w:rPr>
        <w:t xml:space="preserve">; Μα, </w:t>
      </w:r>
      <w:r w:rsidRPr="009D12F1">
        <w:rPr>
          <w:rFonts w:eastAsia="Times New Roman"/>
          <w:color w:val="212121"/>
          <w:szCs w:val="24"/>
        </w:rPr>
        <w:t xml:space="preserve">όλα αυτά εντάσσονται μέσα </w:t>
      </w:r>
      <w:r w:rsidRPr="009D12F1">
        <w:rPr>
          <w:rFonts w:eastAsia="Times New Roman"/>
          <w:color w:val="212121"/>
          <w:szCs w:val="24"/>
        </w:rPr>
        <w:t>σ</w:t>
      </w:r>
      <w:r>
        <w:rPr>
          <w:rFonts w:eastAsia="Times New Roman"/>
          <w:color w:val="212121"/>
          <w:szCs w:val="24"/>
        </w:rPr>
        <w:t>’</w:t>
      </w:r>
      <w:r w:rsidRPr="009D12F1">
        <w:rPr>
          <w:rFonts w:eastAsia="Times New Roman"/>
          <w:color w:val="212121"/>
          <w:szCs w:val="24"/>
        </w:rPr>
        <w:t xml:space="preserve"> </w:t>
      </w:r>
      <w:r w:rsidRPr="009D12F1">
        <w:rPr>
          <w:rFonts w:eastAsia="Times New Roman"/>
          <w:color w:val="212121"/>
          <w:szCs w:val="24"/>
        </w:rPr>
        <w:t>αυτή</w:t>
      </w:r>
      <w:r>
        <w:rPr>
          <w:rFonts w:eastAsia="Times New Roman"/>
          <w:color w:val="212121"/>
          <w:szCs w:val="24"/>
        </w:rPr>
        <w:t>ν</w:t>
      </w:r>
      <w:r w:rsidRPr="009D12F1">
        <w:rPr>
          <w:rFonts w:eastAsia="Times New Roman"/>
          <w:color w:val="212121"/>
          <w:szCs w:val="24"/>
        </w:rPr>
        <w:t xml:space="preserve"> τη λογική της ανάδειξης σε </w:t>
      </w:r>
      <w:r>
        <w:rPr>
          <w:rFonts w:eastAsia="Times New Roman"/>
          <w:color w:val="212121"/>
          <w:szCs w:val="24"/>
        </w:rPr>
        <w:t>θέμα πρωτοφανούς σημασίας, που μ</w:t>
      </w:r>
      <w:r w:rsidRPr="009D12F1">
        <w:rPr>
          <w:rFonts w:eastAsia="Times New Roman"/>
          <w:color w:val="212121"/>
          <w:szCs w:val="24"/>
        </w:rPr>
        <w:t xml:space="preserve">άλιστα </w:t>
      </w:r>
      <w:r>
        <w:rPr>
          <w:rFonts w:eastAsia="Times New Roman"/>
          <w:color w:val="212121"/>
          <w:szCs w:val="24"/>
        </w:rPr>
        <w:t xml:space="preserve">το εντάσσετε </w:t>
      </w:r>
      <w:r w:rsidRPr="009D12F1">
        <w:rPr>
          <w:rFonts w:eastAsia="Times New Roman"/>
          <w:color w:val="212121"/>
          <w:szCs w:val="24"/>
        </w:rPr>
        <w:t>και μέσα στη νέα εποχή</w:t>
      </w:r>
      <w:r>
        <w:rPr>
          <w:rFonts w:eastAsia="Times New Roman"/>
          <w:color w:val="212121"/>
          <w:szCs w:val="24"/>
        </w:rPr>
        <w:t>.</w:t>
      </w:r>
    </w:p>
    <w:p w14:paraId="20A4E934" w14:textId="77777777" w:rsidR="005D4821" w:rsidRDefault="006B233D">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Κ</w:t>
      </w:r>
      <w:r w:rsidRPr="009D12F1">
        <w:rPr>
          <w:rFonts w:eastAsia="Times New Roman"/>
          <w:color w:val="212121"/>
          <w:szCs w:val="24"/>
        </w:rPr>
        <w:t>οιτάξτε</w:t>
      </w:r>
      <w:r>
        <w:rPr>
          <w:rFonts w:eastAsia="Times New Roman"/>
          <w:color w:val="212121"/>
          <w:szCs w:val="24"/>
        </w:rPr>
        <w:t>: Σ</w:t>
      </w:r>
      <w:r w:rsidRPr="009D12F1">
        <w:rPr>
          <w:rFonts w:eastAsia="Times New Roman"/>
          <w:color w:val="212121"/>
          <w:szCs w:val="24"/>
        </w:rPr>
        <w:t>ταματήστε αυτό</w:t>
      </w:r>
      <w:r>
        <w:rPr>
          <w:rFonts w:eastAsia="Times New Roman"/>
          <w:color w:val="212121"/>
          <w:szCs w:val="24"/>
        </w:rPr>
        <w:t>ν</w:t>
      </w:r>
      <w:r w:rsidRPr="009D12F1">
        <w:rPr>
          <w:rFonts w:eastAsia="Times New Roman"/>
          <w:color w:val="212121"/>
          <w:szCs w:val="24"/>
        </w:rPr>
        <w:t xml:space="preserve"> το</w:t>
      </w:r>
      <w:r>
        <w:rPr>
          <w:rFonts w:eastAsia="Times New Roman"/>
          <w:color w:val="212121"/>
          <w:szCs w:val="24"/>
        </w:rPr>
        <w:t>ν</w:t>
      </w:r>
      <w:r w:rsidRPr="009D12F1">
        <w:rPr>
          <w:rFonts w:eastAsia="Times New Roman"/>
          <w:color w:val="212121"/>
          <w:szCs w:val="24"/>
        </w:rPr>
        <w:t xml:space="preserve"> βερμπαλισμό</w:t>
      </w:r>
      <w:r>
        <w:rPr>
          <w:rFonts w:eastAsia="Times New Roman"/>
          <w:color w:val="212121"/>
          <w:szCs w:val="24"/>
        </w:rPr>
        <w:t>! Ε</w:t>
      </w:r>
      <w:r w:rsidRPr="009D12F1">
        <w:rPr>
          <w:rFonts w:eastAsia="Times New Roman"/>
          <w:color w:val="212121"/>
          <w:szCs w:val="24"/>
        </w:rPr>
        <w:t>ίναι ένας βερμπαλισμός που έχει χρησιμοποιηθεί ιστορικά από όλα τα ολοκληρωτικά καθεστώτα</w:t>
      </w:r>
      <w:r>
        <w:rPr>
          <w:rFonts w:eastAsia="Times New Roman"/>
          <w:color w:val="212121"/>
          <w:szCs w:val="24"/>
        </w:rPr>
        <w:t>,</w:t>
      </w:r>
      <w:r w:rsidRPr="009D12F1">
        <w:rPr>
          <w:rFonts w:eastAsia="Times New Roman"/>
          <w:color w:val="212121"/>
          <w:szCs w:val="24"/>
        </w:rPr>
        <w:t xml:space="preserve"> από αυτά σαν της Βενεζουέλας</w:t>
      </w:r>
      <w:r>
        <w:rPr>
          <w:rFonts w:eastAsia="Times New Roman"/>
          <w:color w:val="212121"/>
          <w:szCs w:val="24"/>
        </w:rPr>
        <w:t>,</w:t>
      </w:r>
      <w:r w:rsidRPr="009D12F1">
        <w:rPr>
          <w:rFonts w:eastAsia="Times New Roman"/>
          <w:color w:val="212121"/>
          <w:szCs w:val="24"/>
        </w:rPr>
        <w:t xml:space="preserve"> για την οποία </w:t>
      </w:r>
      <w:r>
        <w:rPr>
          <w:rFonts w:eastAsia="Times New Roman"/>
          <w:color w:val="212121"/>
          <w:szCs w:val="24"/>
        </w:rPr>
        <w:t>-</w:t>
      </w:r>
      <w:r w:rsidRPr="009D12F1">
        <w:rPr>
          <w:rFonts w:eastAsia="Times New Roman"/>
          <w:color w:val="212121"/>
          <w:szCs w:val="24"/>
        </w:rPr>
        <w:t>από ό</w:t>
      </w:r>
      <w:r>
        <w:rPr>
          <w:rFonts w:eastAsia="Times New Roman"/>
          <w:color w:val="212121"/>
          <w:szCs w:val="24"/>
        </w:rPr>
        <w:t>,</w:t>
      </w:r>
      <w:r w:rsidRPr="009D12F1">
        <w:rPr>
          <w:rFonts w:eastAsia="Times New Roman"/>
          <w:color w:val="212121"/>
          <w:szCs w:val="24"/>
        </w:rPr>
        <w:t>τι λέγεται</w:t>
      </w:r>
      <w:r>
        <w:rPr>
          <w:rFonts w:eastAsia="Times New Roman"/>
          <w:color w:val="212121"/>
          <w:szCs w:val="24"/>
        </w:rPr>
        <w:t>-</w:t>
      </w:r>
      <w:r w:rsidRPr="009D12F1">
        <w:rPr>
          <w:rFonts w:eastAsia="Times New Roman"/>
          <w:color w:val="212121"/>
          <w:szCs w:val="24"/>
        </w:rPr>
        <w:t xml:space="preserve"> είστε μία από</w:t>
      </w:r>
      <w:r w:rsidRPr="009D12F1">
        <w:rPr>
          <w:rFonts w:eastAsia="Times New Roman"/>
          <w:color w:val="212121"/>
          <w:szCs w:val="24"/>
        </w:rPr>
        <w:t xml:space="preserve"> τις μία ή τι</w:t>
      </w:r>
      <w:r>
        <w:rPr>
          <w:rFonts w:eastAsia="Times New Roman"/>
          <w:color w:val="212121"/>
          <w:szCs w:val="24"/>
        </w:rPr>
        <w:t xml:space="preserve">ς δύο κυβερνήσεις που στηρίζετε ακόμα τον </w:t>
      </w:r>
      <w:proofErr w:type="spellStart"/>
      <w:r>
        <w:rPr>
          <w:rFonts w:eastAsia="Times New Roman"/>
          <w:color w:val="212121"/>
          <w:szCs w:val="24"/>
        </w:rPr>
        <w:t>Μ</w:t>
      </w:r>
      <w:r w:rsidRPr="009D12F1">
        <w:rPr>
          <w:rFonts w:eastAsia="Times New Roman"/>
          <w:color w:val="212121"/>
          <w:szCs w:val="24"/>
        </w:rPr>
        <w:t>αδούρο</w:t>
      </w:r>
      <w:proofErr w:type="spellEnd"/>
      <w:r>
        <w:rPr>
          <w:rFonts w:eastAsia="Times New Roman"/>
          <w:color w:val="212121"/>
          <w:szCs w:val="24"/>
        </w:rPr>
        <w:t xml:space="preserve">. Είστε </w:t>
      </w:r>
      <w:r w:rsidRPr="009D12F1">
        <w:rPr>
          <w:rFonts w:eastAsia="Times New Roman"/>
          <w:color w:val="212121"/>
          <w:szCs w:val="24"/>
        </w:rPr>
        <w:t xml:space="preserve">εσείς και αυτός </w:t>
      </w:r>
      <w:r>
        <w:rPr>
          <w:rFonts w:eastAsia="Times New Roman"/>
          <w:color w:val="212121"/>
          <w:szCs w:val="24"/>
        </w:rPr>
        <w:t xml:space="preserve">με </w:t>
      </w:r>
      <w:r w:rsidRPr="009D12F1">
        <w:rPr>
          <w:rFonts w:eastAsia="Times New Roman"/>
          <w:color w:val="212121"/>
          <w:szCs w:val="24"/>
        </w:rPr>
        <w:lastRenderedPageBreak/>
        <w:t>τον οποίο δεν ξέρω τι σχέση έχετε</w:t>
      </w:r>
      <w:r>
        <w:rPr>
          <w:rFonts w:eastAsia="Times New Roman"/>
          <w:color w:val="212121"/>
          <w:szCs w:val="24"/>
        </w:rPr>
        <w:t>, ε</w:t>
      </w:r>
      <w:r w:rsidRPr="009D12F1">
        <w:rPr>
          <w:rFonts w:eastAsia="Times New Roman"/>
          <w:color w:val="212121"/>
          <w:szCs w:val="24"/>
        </w:rPr>
        <w:t>ίναι Πρωθυπουργός της Ουγγαρίας</w:t>
      </w:r>
      <w:r>
        <w:rPr>
          <w:rFonts w:eastAsia="Times New Roman"/>
          <w:color w:val="212121"/>
          <w:szCs w:val="24"/>
        </w:rPr>
        <w:t xml:space="preserve">. </w:t>
      </w:r>
    </w:p>
    <w:p w14:paraId="20A4E935" w14:textId="77777777" w:rsidR="005D4821" w:rsidRDefault="006B233D">
      <w:pPr>
        <w:spacing w:line="600" w:lineRule="auto"/>
        <w:ind w:firstLine="709"/>
        <w:jc w:val="center"/>
        <w:rPr>
          <w:rFonts w:eastAsia="Times New Roman" w:cs="Times New Roman"/>
          <w:szCs w:val="24"/>
        </w:rPr>
      </w:pPr>
      <w:r w:rsidRPr="00094DC6">
        <w:rPr>
          <w:rFonts w:eastAsia="Times New Roman" w:cs="Times New Roman"/>
          <w:szCs w:val="24"/>
        </w:rPr>
        <w:t xml:space="preserve">(Θόρυβος </w:t>
      </w:r>
      <w:r>
        <w:rPr>
          <w:rFonts w:eastAsia="Times New Roman" w:cs="Times New Roman"/>
          <w:szCs w:val="24"/>
        </w:rPr>
        <w:t>από την πτέρυγα του ΣΥΡΙΖΑ</w:t>
      </w:r>
      <w:r w:rsidRPr="00094DC6">
        <w:rPr>
          <w:rFonts w:eastAsia="Times New Roman" w:cs="Times New Roman"/>
          <w:szCs w:val="24"/>
        </w:rPr>
        <w:t>)</w:t>
      </w:r>
    </w:p>
    <w:p w14:paraId="20A4E936" w14:textId="77777777" w:rsidR="005D4821" w:rsidRDefault="006B233D">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t>ΣΠΥΡΙΔΩΝ</w:t>
      </w:r>
      <w:r>
        <w:rPr>
          <w:rFonts w:eastAsia="Times New Roman"/>
          <w:b/>
          <w:color w:val="212121"/>
          <w:szCs w:val="24"/>
        </w:rPr>
        <w:t>ΑΣ</w:t>
      </w:r>
      <w:r>
        <w:rPr>
          <w:rFonts w:eastAsia="Times New Roman"/>
          <w:b/>
          <w:color w:val="212121"/>
          <w:szCs w:val="24"/>
        </w:rPr>
        <w:t xml:space="preserve"> ΛΑΠΠΑΣ: </w:t>
      </w:r>
      <w:r>
        <w:rPr>
          <w:rFonts w:eastAsia="Times New Roman"/>
          <w:color w:val="212121"/>
          <w:szCs w:val="24"/>
        </w:rPr>
        <w:t xml:space="preserve">Τι λέει; Της Ουγγαρίας; </w:t>
      </w:r>
    </w:p>
    <w:p w14:paraId="20A4E937" w14:textId="77777777" w:rsidR="005D4821" w:rsidRDefault="006B233D">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t>ΚΩΝΣΤΑΝΤΙΝΟΣ ΤΖΑ</w:t>
      </w:r>
      <w:r>
        <w:rPr>
          <w:rFonts w:eastAsia="Times New Roman"/>
          <w:b/>
          <w:color w:val="212121"/>
          <w:szCs w:val="24"/>
        </w:rPr>
        <w:t xml:space="preserve">ΒΑΡΑΣ: </w:t>
      </w:r>
      <w:r>
        <w:rPr>
          <w:rFonts w:eastAsia="Times New Roman"/>
          <w:color w:val="212121"/>
          <w:szCs w:val="24"/>
        </w:rPr>
        <w:t>Προσέξτε.</w:t>
      </w:r>
    </w:p>
    <w:p w14:paraId="20A4E938" w14:textId="77777777" w:rsidR="005D4821" w:rsidRDefault="006B233D">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t xml:space="preserve">ΣΟΦΙΑ ΒΟΥΛΤΕΨΗ: </w:t>
      </w:r>
      <w:r>
        <w:rPr>
          <w:rFonts w:eastAsia="Times New Roman"/>
          <w:color w:val="212121"/>
          <w:szCs w:val="24"/>
        </w:rPr>
        <w:t xml:space="preserve">Εκεί πήγε ταξίδι ο Τσίπρας. </w:t>
      </w:r>
    </w:p>
    <w:p w14:paraId="20A4E939" w14:textId="77777777" w:rsidR="005D4821" w:rsidRDefault="006B233D">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t>ΣΠΥΡΙΔΩΝ</w:t>
      </w:r>
      <w:r>
        <w:rPr>
          <w:rFonts w:eastAsia="Times New Roman"/>
          <w:b/>
          <w:color w:val="212121"/>
          <w:szCs w:val="24"/>
        </w:rPr>
        <w:t>ΑΣ</w:t>
      </w:r>
      <w:r>
        <w:rPr>
          <w:rFonts w:eastAsia="Times New Roman"/>
          <w:b/>
          <w:color w:val="212121"/>
          <w:szCs w:val="24"/>
        </w:rPr>
        <w:t xml:space="preserve"> ΛΑΠΠΑΣ: </w:t>
      </w:r>
      <w:r>
        <w:rPr>
          <w:rFonts w:eastAsia="Times New Roman"/>
          <w:color w:val="212121"/>
          <w:szCs w:val="24"/>
        </w:rPr>
        <w:t>Στην Ουγγαρία;</w:t>
      </w:r>
    </w:p>
    <w:p w14:paraId="20A4E93A" w14:textId="77777777" w:rsidR="005D4821" w:rsidRDefault="006B233D">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t xml:space="preserve">ΣΟΦΙΑ ΒΟΥΛΤΕΨΗ: </w:t>
      </w:r>
      <w:r>
        <w:rPr>
          <w:rFonts w:eastAsia="Times New Roman"/>
          <w:color w:val="212121"/>
          <w:szCs w:val="24"/>
        </w:rPr>
        <w:t xml:space="preserve">Ναι, στον </w:t>
      </w:r>
      <w:proofErr w:type="spellStart"/>
      <w:r>
        <w:rPr>
          <w:rFonts w:eastAsia="Times New Roman"/>
          <w:color w:val="212121"/>
          <w:szCs w:val="24"/>
        </w:rPr>
        <w:t>Όρμπαν</w:t>
      </w:r>
      <w:proofErr w:type="spellEnd"/>
      <w:r>
        <w:rPr>
          <w:rFonts w:eastAsia="Times New Roman"/>
          <w:color w:val="212121"/>
          <w:szCs w:val="24"/>
        </w:rPr>
        <w:t xml:space="preserve"> πήγε. </w:t>
      </w:r>
    </w:p>
    <w:p w14:paraId="20A4E93B" w14:textId="77777777" w:rsidR="005D4821" w:rsidRDefault="006B233D">
      <w:pPr>
        <w:tabs>
          <w:tab w:val="left" w:pos="2738"/>
          <w:tab w:val="center" w:pos="4753"/>
          <w:tab w:val="left" w:pos="5723"/>
        </w:tabs>
        <w:spacing w:line="600" w:lineRule="auto"/>
        <w:ind w:firstLine="720"/>
        <w:jc w:val="center"/>
        <w:rPr>
          <w:rFonts w:eastAsia="Times New Roman"/>
          <w:color w:val="212121"/>
          <w:szCs w:val="24"/>
        </w:rPr>
      </w:pPr>
      <w:r>
        <w:rPr>
          <w:rFonts w:eastAsia="Times New Roman"/>
          <w:color w:val="212121"/>
          <w:szCs w:val="24"/>
        </w:rPr>
        <w:t>(Θόρυβος</w:t>
      </w:r>
      <w:r>
        <w:rPr>
          <w:rFonts w:eastAsia="Times New Roman"/>
          <w:color w:val="212121"/>
          <w:szCs w:val="24"/>
        </w:rPr>
        <w:t xml:space="preserve"> - </w:t>
      </w:r>
      <w:r>
        <w:rPr>
          <w:rFonts w:eastAsia="Times New Roman"/>
          <w:color w:val="212121"/>
          <w:szCs w:val="24"/>
        </w:rPr>
        <w:t>διαμαρτυρίες από την πτέρυγα του ΣΥΡΙΖΑ)</w:t>
      </w:r>
    </w:p>
    <w:p w14:paraId="20A4E93C" w14:textId="77777777" w:rsidR="005D4821" w:rsidRDefault="006B233D">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t xml:space="preserve">ΚΩΝΣΤΑΝΤΙΝΟΣ ΤΖΑΒΑΡΑΣ: </w:t>
      </w:r>
      <w:r>
        <w:rPr>
          <w:rFonts w:eastAsia="Times New Roman"/>
          <w:color w:val="212121"/>
          <w:szCs w:val="24"/>
        </w:rPr>
        <w:t xml:space="preserve">Προσέξτε, </w:t>
      </w:r>
      <w:r w:rsidRPr="009D12F1">
        <w:rPr>
          <w:rFonts w:eastAsia="Times New Roman"/>
          <w:color w:val="212121"/>
          <w:szCs w:val="24"/>
        </w:rPr>
        <w:t>ακούστε τώρα να σας πω κάτι άλλο</w:t>
      </w:r>
      <w:r>
        <w:rPr>
          <w:rFonts w:eastAsia="Times New Roman"/>
          <w:color w:val="212121"/>
          <w:szCs w:val="24"/>
        </w:rPr>
        <w:t xml:space="preserve">: </w:t>
      </w:r>
      <w:r>
        <w:rPr>
          <w:rFonts w:eastAsia="Times New Roman"/>
          <w:color w:val="212121"/>
          <w:szCs w:val="24"/>
        </w:rPr>
        <w:t xml:space="preserve">Φτάνετε </w:t>
      </w:r>
      <w:r>
        <w:rPr>
          <w:rFonts w:eastAsia="Times New Roman"/>
          <w:color w:val="212121"/>
          <w:szCs w:val="24"/>
        </w:rPr>
        <w:t>σε</w:t>
      </w:r>
      <w:r w:rsidRPr="009D12F1">
        <w:rPr>
          <w:rFonts w:eastAsia="Times New Roman"/>
          <w:color w:val="212121"/>
          <w:szCs w:val="24"/>
        </w:rPr>
        <w:t xml:space="preserve"> έ</w:t>
      </w:r>
      <w:r>
        <w:rPr>
          <w:rFonts w:eastAsia="Times New Roman"/>
          <w:color w:val="212121"/>
          <w:szCs w:val="24"/>
        </w:rPr>
        <w:t>να άλλο σημείο και δημιουργείτε</w:t>
      </w:r>
      <w:r w:rsidRPr="009D12F1">
        <w:rPr>
          <w:rFonts w:eastAsia="Times New Roman"/>
          <w:color w:val="212121"/>
          <w:szCs w:val="24"/>
        </w:rPr>
        <w:t xml:space="preserve"> νέες δομές και πραγματικά προσπαθούμε να παρακολουθήσουμε αυτές οι δομές τι εξυπηρετούν</w:t>
      </w:r>
      <w:r>
        <w:rPr>
          <w:rFonts w:eastAsia="Times New Roman"/>
          <w:color w:val="212121"/>
          <w:szCs w:val="24"/>
        </w:rPr>
        <w:t xml:space="preserve">. </w:t>
      </w:r>
    </w:p>
    <w:p w14:paraId="20A4E93D" w14:textId="77777777" w:rsidR="005D4821" w:rsidRDefault="006B233D">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Β</w:t>
      </w:r>
      <w:r w:rsidRPr="009D12F1">
        <w:rPr>
          <w:rFonts w:eastAsia="Times New Roman"/>
          <w:color w:val="212121"/>
          <w:szCs w:val="24"/>
        </w:rPr>
        <w:t>λέπω</w:t>
      </w:r>
      <w:r>
        <w:rPr>
          <w:rFonts w:eastAsia="Times New Roman"/>
          <w:color w:val="212121"/>
          <w:szCs w:val="24"/>
        </w:rPr>
        <w:t>,</w:t>
      </w:r>
      <w:r w:rsidRPr="009D12F1">
        <w:rPr>
          <w:rFonts w:eastAsia="Times New Roman"/>
          <w:color w:val="212121"/>
          <w:szCs w:val="24"/>
        </w:rPr>
        <w:t xml:space="preserve"> λοιπόν</w:t>
      </w:r>
      <w:r>
        <w:rPr>
          <w:rFonts w:eastAsia="Times New Roman"/>
          <w:color w:val="212121"/>
          <w:szCs w:val="24"/>
        </w:rPr>
        <w:t>,</w:t>
      </w:r>
      <w:r w:rsidRPr="009D12F1">
        <w:rPr>
          <w:rFonts w:eastAsia="Times New Roman"/>
          <w:color w:val="212121"/>
          <w:szCs w:val="24"/>
        </w:rPr>
        <w:t xml:space="preserve"> ότι </w:t>
      </w:r>
      <w:proofErr w:type="spellStart"/>
      <w:r>
        <w:rPr>
          <w:rFonts w:eastAsia="Times New Roman"/>
          <w:color w:val="212121"/>
          <w:szCs w:val="24"/>
        </w:rPr>
        <w:t>επανασυνιστάται</w:t>
      </w:r>
      <w:proofErr w:type="spellEnd"/>
      <w:r>
        <w:rPr>
          <w:rFonts w:eastAsia="Times New Roman"/>
          <w:color w:val="212121"/>
          <w:szCs w:val="24"/>
        </w:rPr>
        <w:t xml:space="preserve"> το Παρατηρητήριο</w:t>
      </w:r>
      <w:r w:rsidRPr="009D12F1">
        <w:rPr>
          <w:rFonts w:eastAsia="Times New Roman"/>
          <w:color w:val="212121"/>
          <w:szCs w:val="24"/>
        </w:rPr>
        <w:t xml:space="preserve"> </w:t>
      </w:r>
      <w:r>
        <w:rPr>
          <w:rFonts w:eastAsia="Times New Roman"/>
          <w:color w:val="212121"/>
          <w:szCs w:val="24"/>
        </w:rPr>
        <w:t>Δημόσιας Διοίκησης. Καλά, είναι δυνατόν η Υ</w:t>
      </w:r>
      <w:r w:rsidRPr="009D12F1">
        <w:rPr>
          <w:rFonts w:eastAsia="Times New Roman"/>
          <w:color w:val="212121"/>
          <w:szCs w:val="24"/>
        </w:rPr>
        <w:t>πουργός να μην ξέρει ότι αυ</w:t>
      </w:r>
      <w:r w:rsidRPr="009D12F1">
        <w:rPr>
          <w:rFonts w:eastAsia="Times New Roman"/>
          <w:color w:val="212121"/>
          <w:szCs w:val="24"/>
        </w:rPr>
        <w:t xml:space="preserve">τό έχει </w:t>
      </w:r>
      <w:r>
        <w:rPr>
          <w:rFonts w:eastAsia="Times New Roman"/>
          <w:color w:val="212121"/>
          <w:szCs w:val="24"/>
        </w:rPr>
        <w:t xml:space="preserve">ήδη </w:t>
      </w:r>
      <w:r w:rsidRPr="009D12F1">
        <w:rPr>
          <w:rFonts w:eastAsia="Times New Roman"/>
          <w:color w:val="212121"/>
          <w:szCs w:val="24"/>
        </w:rPr>
        <w:t>συσταθεί με το</w:t>
      </w:r>
      <w:r>
        <w:rPr>
          <w:rFonts w:eastAsia="Times New Roman"/>
          <w:color w:val="212121"/>
          <w:szCs w:val="24"/>
        </w:rPr>
        <w:t>ν</w:t>
      </w:r>
      <w:r w:rsidRPr="009D12F1">
        <w:rPr>
          <w:rFonts w:eastAsia="Times New Roman"/>
          <w:color w:val="212121"/>
          <w:szCs w:val="24"/>
        </w:rPr>
        <w:t xml:space="preserve"> ν</w:t>
      </w:r>
      <w:r>
        <w:rPr>
          <w:rFonts w:eastAsia="Times New Roman"/>
          <w:color w:val="212121"/>
          <w:szCs w:val="24"/>
        </w:rPr>
        <w:t xml:space="preserve">.4369; </w:t>
      </w:r>
    </w:p>
    <w:p w14:paraId="20A4E93E" w14:textId="77777777" w:rsidR="005D4821" w:rsidRDefault="006B233D">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lastRenderedPageBreak/>
        <w:t>Ε</w:t>
      </w:r>
      <w:r w:rsidRPr="009D12F1">
        <w:rPr>
          <w:rFonts w:eastAsia="Times New Roman"/>
          <w:color w:val="212121"/>
          <w:szCs w:val="24"/>
        </w:rPr>
        <w:t>ίναι δυνατόν</w:t>
      </w:r>
      <w:r>
        <w:rPr>
          <w:rFonts w:eastAsia="Times New Roman"/>
          <w:color w:val="212121"/>
          <w:szCs w:val="24"/>
        </w:rPr>
        <w:t>,</w:t>
      </w:r>
      <w:r w:rsidRPr="009D12F1">
        <w:rPr>
          <w:rFonts w:eastAsia="Times New Roman"/>
          <w:color w:val="212121"/>
          <w:szCs w:val="24"/>
        </w:rPr>
        <w:t xml:space="preserve"> </w:t>
      </w:r>
      <w:r>
        <w:rPr>
          <w:rFonts w:eastAsia="Times New Roman"/>
          <w:color w:val="212121"/>
          <w:szCs w:val="24"/>
        </w:rPr>
        <w:t>επίσης, να φ</w:t>
      </w:r>
      <w:r w:rsidRPr="009D12F1">
        <w:rPr>
          <w:rFonts w:eastAsia="Times New Roman"/>
          <w:color w:val="212121"/>
          <w:szCs w:val="24"/>
        </w:rPr>
        <w:t>έρνετε μέτρα που έχουν να κάνουν με την αξιολόγηση</w:t>
      </w:r>
      <w:r>
        <w:rPr>
          <w:rFonts w:eastAsia="Times New Roman"/>
          <w:color w:val="212121"/>
          <w:szCs w:val="24"/>
        </w:rPr>
        <w:t xml:space="preserve"> -ε</w:t>
      </w:r>
      <w:r w:rsidRPr="009D12F1">
        <w:rPr>
          <w:rFonts w:eastAsia="Times New Roman"/>
          <w:color w:val="212121"/>
          <w:szCs w:val="24"/>
        </w:rPr>
        <w:t xml:space="preserve">ίναι ένα θέμα δύσκολο για </w:t>
      </w:r>
      <w:r>
        <w:rPr>
          <w:rFonts w:eastAsia="Times New Roman"/>
          <w:color w:val="212121"/>
          <w:szCs w:val="24"/>
        </w:rPr>
        <w:t>εσάς, τ</w:t>
      </w:r>
      <w:r w:rsidRPr="009D12F1">
        <w:rPr>
          <w:rFonts w:eastAsia="Times New Roman"/>
          <w:color w:val="212121"/>
          <w:szCs w:val="24"/>
        </w:rPr>
        <w:t>ο καταλαβαίνω</w:t>
      </w:r>
      <w:r>
        <w:rPr>
          <w:rFonts w:eastAsia="Times New Roman"/>
          <w:color w:val="212121"/>
          <w:szCs w:val="24"/>
        </w:rPr>
        <w:t>-</w:t>
      </w:r>
      <w:r w:rsidRPr="009D12F1">
        <w:rPr>
          <w:rFonts w:eastAsia="Times New Roman"/>
          <w:color w:val="212121"/>
          <w:szCs w:val="24"/>
        </w:rPr>
        <w:t xml:space="preserve"> ή με τη μετακίνηση</w:t>
      </w:r>
      <w:r>
        <w:rPr>
          <w:rFonts w:eastAsia="Times New Roman"/>
          <w:color w:val="212121"/>
          <w:szCs w:val="24"/>
        </w:rPr>
        <w:t xml:space="preserve">, τις </w:t>
      </w:r>
      <w:r w:rsidRPr="009D12F1">
        <w:rPr>
          <w:rFonts w:eastAsia="Times New Roman"/>
          <w:color w:val="212121"/>
          <w:szCs w:val="24"/>
        </w:rPr>
        <w:t>μετατάξεις</w:t>
      </w:r>
      <w:r>
        <w:rPr>
          <w:rFonts w:eastAsia="Times New Roman"/>
          <w:color w:val="212121"/>
          <w:szCs w:val="24"/>
        </w:rPr>
        <w:t>-αποσπάσεις του ν.44</w:t>
      </w:r>
      <w:r w:rsidRPr="009D12F1">
        <w:rPr>
          <w:rFonts w:eastAsia="Times New Roman"/>
          <w:color w:val="212121"/>
          <w:szCs w:val="24"/>
        </w:rPr>
        <w:t>40</w:t>
      </w:r>
      <w:r>
        <w:rPr>
          <w:rFonts w:eastAsia="Times New Roman"/>
          <w:color w:val="212121"/>
          <w:szCs w:val="24"/>
        </w:rPr>
        <w:t>, τον οποίο εδώ τον διαφήμιζαν οι τ</w:t>
      </w:r>
      <w:r>
        <w:rPr>
          <w:rFonts w:eastAsia="Times New Roman"/>
          <w:color w:val="212121"/>
          <w:szCs w:val="24"/>
        </w:rPr>
        <w:t>ότε Υ</w:t>
      </w:r>
      <w:r w:rsidRPr="009D12F1">
        <w:rPr>
          <w:rFonts w:eastAsia="Times New Roman"/>
          <w:color w:val="212121"/>
          <w:szCs w:val="24"/>
        </w:rPr>
        <w:t>πουργοί σαν την μεγάλη τομή στην αναβάθμιση και στην ενίσχυση του</w:t>
      </w:r>
      <w:r>
        <w:rPr>
          <w:rFonts w:eastAsia="Times New Roman"/>
          <w:color w:val="212121"/>
          <w:szCs w:val="24"/>
        </w:rPr>
        <w:t xml:space="preserve"> χαρακτήρα της αξιοκρατίας στη </w:t>
      </w:r>
      <w:r>
        <w:rPr>
          <w:rFonts w:eastAsia="Times New Roman"/>
          <w:color w:val="212121"/>
          <w:szCs w:val="24"/>
        </w:rPr>
        <w:t>δημόσια δ</w:t>
      </w:r>
      <w:r w:rsidRPr="009D12F1">
        <w:rPr>
          <w:rFonts w:eastAsia="Times New Roman"/>
          <w:color w:val="212121"/>
          <w:szCs w:val="24"/>
        </w:rPr>
        <w:t>ιοίκηση</w:t>
      </w:r>
      <w:r>
        <w:rPr>
          <w:rFonts w:eastAsia="Times New Roman"/>
          <w:color w:val="212121"/>
          <w:szCs w:val="24"/>
        </w:rPr>
        <w:t>; Α</w:t>
      </w:r>
      <w:r w:rsidRPr="009D12F1">
        <w:rPr>
          <w:rFonts w:eastAsia="Times New Roman"/>
          <w:color w:val="212121"/>
          <w:szCs w:val="24"/>
        </w:rPr>
        <w:t>υτό</w:t>
      </w:r>
      <w:r>
        <w:rPr>
          <w:rFonts w:eastAsia="Times New Roman"/>
          <w:color w:val="212121"/>
          <w:szCs w:val="24"/>
        </w:rPr>
        <w:t>ν</w:t>
      </w:r>
      <w:r w:rsidRPr="009D12F1">
        <w:rPr>
          <w:rFonts w:eastAsia="Times New Roman"/>
          <w:color w:val="212121"/>
          <w:szCs w:val="24"/>
        </w:rPr>
        <w:t xml:space="preserve"> το</w:t>
      </w:r>
      <w:r>
        <w:rPr>
          <w:rFonts w:eastAsia="Times New Roman"/>
          <w:color w:val="212121"/>
          <w:szCs w:val="24"/>
        </w:rPr>
        <w:t>ν</w:t>
      </w:r>
      <w:r w:rsidRPr="009D12F1">
        <w:rPr>
          <w:rFonts w:eastAsia="Times New Roman"/>
          <w:color w:val="212121"/>
          <w:szCs w:val="24"/>
        </w:rPr>
        <w:t xml:space="preserve"> νόμο τον έχετε τροποποιήσει</w:t>
      </w:r>
      <w:r>
        <w:rPr>
          <w:rFonts w:eastAsia="Times New Roman"/>
          <w:color w:val="212121"/>
          <w:szCs w:val="24"/>
        </w:rPr>
        <w:t>,</w:t>
      </w:r>
      <w:r w:rsidRPr="009D12F1">
        <w:rPr>
          <w:rFonts w:eastAsia="Times New Roman"/>
          <w:color w:val="212121"/>
          <w:szCs w:val="24"/>
        </w:rPr>
        <w:t xml:space="preserve"> εσείς </w:t>
      </w:r>
      <w:r>
        <w:rPr>
          <w:rFonts w:eastAsia="Times New Roman"/>
          <w:color w:val="212121"/>
          <w:szCs w:val="24"/>
        </w:rPr>
        <w:t xml:space="preserve">που τον δημιουργήσατε, τουλάχιστον δεκαπέντε </w:t>
      </w:r>
      <w:r w:rsidRPr="009D12F1">
        <w:rPr>
          <w:rFonts w:eastAsia="Times New Roman"/>
          <w:color w:val="212121"/>
          <w:szCs w:val="24"/>
        </w:rPr>
        <w:t>φορές</w:t>
      </w:r>
      <w:r>
        <w:rPr>
          <w:rFonts w:eastAsia="Times New Roman"/>
          <w:color w:val="212121"/>
          <w:szCs w:val="24"/>
        </w:rPr>
        <w:t xml:space="preserve">. </w:t>
      </w:r>
      <w:r w:rsidRPr="009D12F1">
        <w:rPr>
          <w:rFonts w:eastAsia="Times New Roman"/>
          <w:color w:val="212121"/>
          <w:szCs w:val="24"/>
        </w:rPr>
        <w:t xml:space="preserve"> </w:t>
      </w:r>
    </w:p>
    <w:p w14:paraId="20A4E93F" w14:textId="77777777" w:rsidR="005D4821" w:rsidRDefault="006B233D">
      <w:pPr>
        <w:tabs>
          <w:tab w:val="left" w:pos="2738"/>
          <w:tab w:val="center" w:pos="4753"/>
          <w:tab w:val="left" w:pos="5723"/>
        </w:tabs>
        <w:spacing w:line="600" w:lineRule="auto"/>
        <w:ind w:firstLine="720"/>
        <w:jc w:val="both"/>
        <w:rPr>
          <w:rFonts w:eastAsia="Times New Roman"/>
          <w:color w:val="212121"/>
          <w:szCs w:val="24"/>
        </w:rPr>
      </w:pPr>
      <w:r w:rsidRPr="009D12F1">
        <w:rPr>
          <w:rFonts w:eastAsia="Times New Roman"/>
          <w:color w:val="212121"/>
          <w:szCs w:val="24"/>
        </w:rPr>
        <w:t>Είναι δυνατόν</w:t>
      </w:r>
      <w:r>
        <w:rPr>
          <w:rFonts w:eastAsia="Times New Roman"/>
          <w:color w:val="212121"/>
          <w:szCs w:val="24"/>
        </w:rPr>
        <w:t>, λοιπόν,</w:t>
      </w:r>
      <w:r w:rsidRPr="009D12F1">
        <w:rPr>
          <w:rFonts w:eastAsia="Times New Roman"/>
          <w:color w:val="212121"/>
          <w:szCs w:val="24"/>
        </w:rPr>
        <w:t xml:space="preserve"> σήμερα να </w:t>
      </w:r>
      <w:r>
        <w:rPr>
          <w:rFonts w:eastAsia="Times New Roman"/>
          <w:color w:val="212121"/>
          <w:szCs w:val="24"/>
        </w:rPr>
        <w:t>έρχεστε</w:t>
      </w:r>
      <w:r w:rsidRPr="009D12F1">
        <w:rPr>
          <w:rFonts w:eastAsia="Times New Roman"/>
          <w:color w:val="212121"/>
          <w:szCs w:val="24"/>
        </w:rPr>
        <w:t xml:space="preserve"> εδώ και να μας λέτε όλα αυτά τα πράγματα</w:t>
      </w:r>
      <w:r>
        <w:rPr>
          <w:rFonts w:eastAsia="Times New Roman"/>
          <w:color w:val="212121"/>
          <w:szCs w:val="24"/>
        </w:rPr>
        <w:t xml:space="preserve">; </w:t>
      </w:r>
    </w:p>
    <w:p w14:paraId="20A4E940" w14:textId="77777777" w:rsidR="005D4821" w:rsidRDefault="006B233D">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Κάτι άλλο π</w:t>
      </w:r>
      <w:r w:rsidRPr="009D12F1">
        <w:rPr>
          <w:rFonts w:eastAsia="Times New Roman"/>
          <w:color w:val="212121"/>
          <w:szCs w:val="24"/>
        </w:rPr>
        <w:t>ρέπει να γίνει</w:t>
      </w:r>
      <w:r>
        <w:rPr>
          <w:rFonts w:eastAsia="Times New Roman"/>
          <w:color w:val="212121"/>
          <w:szCs w:val="24"/>
        </w:rPr>
        <w:t>. Α</w:t>
      </w:r>
      <w:r w:rsidRPr="009D12F1">
        <w:rPr>
          <w:rFonts w:eastAsia="Times New Roman"/>
          <w:color w:val="212121"/>
          <w:szCs w:val="24"/>
        </w:rPr>
        <w:t>ν θέλετε πραγματικά στο</w:t>
      </w:r>
      <w:r>
        <w:rPr>
          <w:rFonts w:eastAsia="Times New Roman"/>
          <w:color w:val="212121"/>
          <w:szCs w:val="24"/>
        </w:rPr>
        <w:t>ν χρόνο που μένει στην Κυβέρνησή σας ν</w:t>
      </w:r>
      <w:r w:rsidRPr="009D12F1">
        <w:rPr>
          <w:rFonts w:eastAsia="Times New Roman"/>
          <w:color w:val="212121"/>
          <w:szCs w:val="24"/>
        </w:rPr>
        <w:t>α αφήσετε ένα δημιουργικό έργο</w:t>
      </w:r>
      <w:r>
        <w:rPr>
          <w:rFonts w:eastAsia="Times New Roman"/>
          <w:color w:val="212121"/>
          <w:szCs w:val="24"/>
        </w:rPr>
        <w:t>,</w:t>
      </w:r>
      <w:r w:rsidRPr="009D12F1">
        <w:rPr>
          <w:rFonts w:eastAsia="Times New Roman"/>
          <w:color w:val="212121"/>
          <w:szCs w:val="24"/>
        </w:rPr>
        <w:t xml:space="preserve"> συνεργαστείτε με τις πτέρυγες της Βουλής</w:t>
      </w:r>
      <w:r>
        <w:rPr>
          <w:rFonts w:eastAsia="Times New Roman"/>
          <w:color w:val="212121"/>
          <w:szCs w:val="24"/>
        </w:rPr>
        <w:t xml:space="preserve">. Τα θέματα της </w:t>
      </w:r>
      <w:r>
        <w:rPr>
          <w:rFonts w:eastAsia="Times New Roman"/>
          <w:color w:val="212121"/>
          <w:szCs w:val="24"/>
        </w:rPr>
        <w:t>δ</w:t>
      </w:r>
      <w:r w:rsidRPr="009D12F1">
        <w:rPr>
          <w:rFonts w:eastAsia="Times New Roman"/>
          <w:color w:val="212121"/>
          <w:szCs w:val="24"/>
        </w:rPr>
        <w:t xml:space="preserve">ημόσιας </w:t>
      </w:r>
      <w:r>
        <w:rPr>
          <w:rFonts w:eastAsia="Times New Roman"/>
          <w:color w:val="212121"/>
          <w:szCs w:val="24"/>
        </w:rPr>
        <w:t>δ</w:t>
      </w:r>
      <w:r w:rsidRPr="009D12F1">
        <w:rPr>
          <w:rFonts w:eastAsia="Times New Roman"/>
          <w:color w:val="212121"/>
          <w:szCs w:val="24"/>
        </w:rPr>
        <w:t>ιοίκησης δεν είναι</w:t>
      </w:r>
      <w:r w:rsidRPr="009D12F1">
        <w:rPr>
          <w:rFonts w:eastAsia="Times New Roman"/>
          <w:color w:val="212121"/>
          <w:szCs w:val="24"/>
        </w:rPr>
        <w:t xml:space="preserve"> θέματα τα οποία θα πρέπει </w:t>
      </w:r>
      <w:r>
        <w:rPr>
          <w:rFonts w:eastAsia="Times New Roman"/>
          <w:color w:val="212121"/>
          <w:szCs w:val="24"/>
        </w:rPr>
        <w:t>-</w:t>
      </w:r>
      <w:r w:rsidRPr="009D12F1">
        <w:rPr>
          <w:rFonts w:eastAsia="Times New Roman"/>
          <w:color w:val="212121"/>
          <w:szCs w:val="24"/>
        </w:rPr>
        <w:t xml:space="preserve">τουλάχιστον μετά </w:t>
      </w:r>
      <w:r>
        <w:rPr>
          <w:rFonts w:eastAsia="Times New Roman"/>
          <w:color w:val="212121"/>
          <w:szCs w:val="24"/>
        </w:rPr>
        <w:t>από αυτό που ζήσαμε ως σ</w:t>
      </w:r>
      <w:r w:rsidRPr="009D12F1">
        <w:rPr>
          <w:rFonts w:eastAsia="Times New Roman"/>
          <w:color w:val="212121"/>
          <w:szCs w:val="24"/>
        </w:rPr>
        <w:t>υμφορά και ως δοκιμασία οικ</w:t>
      </w:r>
      <w:r>
        <w:rPr>
          <w:rFonts w:eastAsia="Times New Roman"/>
          <w:color w:val="212121"/>
          <w:szCs w:val="24"/>
        </w:rPr>
        <w:t>ονομικής κρίσης και κρίσης των θ</w:t>
      </w:r>
      <w:r w:rsidRPr="009D12F1">
        <w:rPr>
          <w:rFonts w:eastAsia="Times New Roman"/>
          <w:color w:val="212121"/>
          <w:szCs w:val="24"/>
        </w:rPr>
        <w:t>εσμών</w:t>
      </w:r>
      <w:r>
        <w:rPr>
          <w:rFonts w:eastAsia="Times New Roman"/>
          <w:color w:val="212121"/>
          <w:szCs w:val="24"/>
        </w:rPr>
        <w:t>-</w:t>
      </w:r>
      <w:r w:rsidRPr="009D12F1">
        <w:rPr>
          <w:rFonts w:eastAsia="Times New Roman"/>
          <w:color w:val="212121"/>
          <w:szCs w:val="24"/>
        </w:rPr>
        <w:t xml:space="preserve"> </w:t>
      </w:r>
      <w:r>
        <w:rPr>
          <w:rFonts w:eastAsia="Times New Roman"/>
          <w:color w:val="212121"/>
          <w:szCs w:val="24"/>
        </w:rPr>
        <w:t>να μας χωρίζ</w:t>
      </w:r>
      <w:r w:rsidRPr="009D12F1">
        <w:rPr>
          <w:rFonts w:eastAsia="Times New Roman"/>
          <w:color w:val="212121"/>
          <w:szCs w:val="24"/>
        </w:rPr>
        <w:t>ουν</w:t>
      </w:r>
      <w:r>
        <w:rPr>
          <w:rFonts w:eastAsia="Times New Roman"/>
          <w:color w:val="212121"/>
          <w:szCs w:val="24"/>
        </w:rPr>
        <w:t>,</w:t>
      </w:r>
      <w:r w:rsidRPr="009D12F1">
        <w:rPr>
          <w:rFonts w:eastAsia="Times New Roman"/>
          <w:color w:val="212121"/>
          <w:szCs w:val="24"/>
        </w:rPr>
        <w:t xml:space="preserve"> αλλά να μας ενώνουν</w:t>
      </w:r>
      <w:r>
        <w:rPr>
          <w:rFonts w:eastAsia="Times New Roman"/>
          <w:color w:val="212121"/>
          <w:szCs w:val="24"/>
        </w:rPr>
        <w:t xml:space="preserve">. </w:t>
      </w:r>
    </w:p>
    <w:p w14:paraId="20A4E941" w14:textId="77777777" w:rsidR="005D4821" w:rsidRDefault="006B233D">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lastRenderedPageBreak/>
        <w:t>Εσείς, όμως, ακολουθείτε</w:t>
      </w:r>
      <w:r w:rsidRPr="009D12F1">
        <w:rPr>
          <w:rFonts w:eastAsia="Times New Roman"/>
          <w:color w:val="212121"/>
          <w:szCs w:val="24"/>
        </w:rPr>
        <w:t xml:space="preserve"> αυτό</w:t>
      </w:r>
      <w:r>
        <w:rPr>
          <w:rFonts w:eastAsia="Times New Roman"/>
          <w:color w:val="212121"/>
          <w:szCs w:val="24"/>
        </w:rPr>
        <w:t>ν</w:t>
      </w:r>
      <w:r w:rsidRPr="009D12F1">
        <w:rPr>
          <w:rFonts w:eastAsia="Times New Roman"/>
          <w:color w:val="212121"/>
          <w:szCs w:val="24"/>
        </w:rPr>
        <w:t xml:space="preserve"> τον μοναχικό δρόμο</w:t>
      </w:r>
      <w:r>
        <w:rPr>
          <w:rFonts w:eastAsia="Times New Roman"/>
          <w:color w:val="212121"/>
          <w:szCs w:val="24"/>
        </w:rPr>
        <w:t>,</w:t>
      </w:r>
      <w:r w:rsidRPr="009D12F1">
        <w:rPr>
          <w:rFonts w:eastAsia="Times New Roman"/>
          <w:color w:val="212121"/>
          <w:szCs w:val="24"/>
        </w:rPr>
        <w:t xml:space="preserve"> το</w:t>
      </w:r>
      <w:r>
        <w:rPr>
          <w:rFonts w:eastAsia="Times New Roman"/>
          <w:color w:val="212121"/>
          <w:szCs w:val="24"/>
        </w:rPr>
        <w:t>ν</w:t>
      </w:r>
      <w:r w:rsidRPr="009D12F1">
        <w:rPr>
          <w:rFonts w:eastAsia="Times New Roman"/>
          <w:color w:val="212121"/>
          <w:szCs w:val="24"/>
        </w:rPr>
        <w:t xml:space="preserve"> δρόμο μιας περίεργης πληρότ</w:t>
      </w:r>
      <w:r w:rsidRPr="009D12F1">
        <w:rPr>
          <w:rFonts w:eastAsia="Times New Roman"/>
          <w:color w:val="212121"/>
          <w:szCs w:val="24"/>
        </w:rPr>
        <w:t>ητας</w:t>
      </w:r>
      <w:r>
        <w:rPr>
          <w:rFonts w:eastAsia="Times New Roman"/>
          <w:color w:val="212121"/>
          <w:szCs w:val="24"/>
        </w:rPr>
        <w:t>,</w:t>
      </w:r>
      <w:r w:rsidRPr="009D12F1">
        <w:rPr>
          <w:rFonts w:eastAsia="Times New Roman"/>
          <w:color w:val="212121"/>
          <w:szCs w:val="24"/>
        </w:rPr>
        <w:t xml:space="preserve"> που φτάνει μέχρι τα όρια του ναρκισσισμ</w:t>
      </w:r>
      <w:r>
        <w:rPr>
          <w:rFonts w:eastAsia="Times New Roman"/>
          <w:color w:val="212121"/>
          <w:szCs w:val="24"/>
        </w:rPr>
        <w:t>ού.</w:t>
      </w:r>
    </w:p>
    <w:p w14:paraId="20A4E942" w14:textId="77777777" w:rsidR="005D4821" w:rsidRDefault="006B233D">
      <w:pPr>
        <w:tabs>
          <w:tab w:val="left" w:pos="2738"/>
          <w:tab w:val="center" w:pos="4753"/>
          <w:tab w:val="left" w:pos="5723"/>
        </w:tabs>
        <w:spacing w:line="600" w:lineRule="auto"/>
        <w:ind w:firstLine="720"/>
        <w:jc w:val="both"/>
        <w:rPr>
          <w:rFonts w:eastAsia="Times New Roman" w:cs="Times New Roman"/>
          <w:szCs w:val="24"/>
        </w:rPr>
      </w:pPr>
      <w:r>
        <w:rPr>
          <w:rFonts w:eastAsia="Times New Roman"/>
          <w:color w:val="212121"/>
          <w:szCs w:val="24"/>
        </w:rPr>
        <w:t>Και π</w:t>
      </w:r>
      <w:r w:rsidRPr="009D12F1">
        <w:rPr>
          <w:rFonts w:eastAsia="Times New Roman"/>
          <w:color w:val="212121"/>
          <w:szCs w:val="24"/>
        </w:rPr>
        <w:t>ραγματικά δεν μπορούμε να αντιληφθούμε</w:t>
      </w:r>
      <w:r>
        <w:rPr>
          <w:rFonts w:eastAsia="Times New Roman"/>
          <w:color w:val="212121"/>
          <w:szCs w:val="24"/>
        </w:rPr>
        <w:t>,</w:t>
      </w:r>
      <w:r w:rsidRPr="009D12F1">
        <w:rPr>
          <w:rFonts w:eastAsia="Times New Roman"/>
          <w:color w:val="212121"/>
          <w:szCs w:val="24"/>
        </w:rPr>
        <w:t xml:space="preserve"> αλήθεια</w:t>
      </w:r>
      <w:r>
        <w:rPr>
          <w:rFonts w:eastAsia="Times New Roman"/>
          <w:color w:val="212121"/>
          <w:szCs w:val="24"/>
        </w:rPr>
        <w:t>, κύριοι συνάδελφοι,</w:t>
      </w:r>
      <w:r w:rsidRPr="009D12F1">
        <w:rPr>
          <w:rFonts w:eastAsia="Times New Roman"/>
          <w:color w:val="212121"/>
          <w:szCs w:val="24"/>
        </w:rPr>
        <w:t xml:space="preserve"> εσείς που με διακόψαμε προηγουμένως με το γέλιο </w:t>
      </w:r>
      <w:r>
        <w:rPr>
          <w:rFonts w:eastAsia="Times New Roman"/>
          <w:color w:val="212121"/>
          <w:szCs w:val="24"/>
        </w:rPr>
        <w:t xml:space="preserve">σας, αν </w:t>
      </w:r>
      <w:r w:rsidRPr="009D12F1">
        <w:rPr>
          <w:rFonts w:eastAsia="Times New Roman"/>
          <w:color w:val="212121"/>
          <w:szCs w:val="24"/>
        </w:rPr>
        <w:t xml:space="preserve">είστε ικανοποιημένοι για τα τέσσερα χρόνια της διακυβέρνησής </w:t>
      </w:r>
      <w:r>
        <w:rPr>
          <w:rFonts w:eastAsia="Times New Roman"/>
          <w:color w:val="212121"/>
          <w:szCs w:val="24"/>
        </w:rPr>
        <w:t>σας.</w:t>
      </w:r>
      <w:r>
        <w:rPr>
          <w:rFonts w:eastAsia="Times New Roman" w:cs="Times New Roman"/>
          <w:szCs w:val="24"/>
        </w:rPr>
        <w:t xml:space="preserve"> </w:t>
      </w:r>
      <w:r>
        <w:rPr>
          <w:rFonts w:eastAsia="Times New Roman" w:cs="Times New Roman"/>
          <w:szCs w:val="24"/>
        </w:rPr>
        <w:t>Είστε ικανοπ</w:t>
      </w:r>
      <w:r>
        <w:rPr>
          <w:rFonts w:eastAsia="Times New Roman" w:cs="Times New Roman"/>
          <w:szCs w:val="24"/>
        </w:rPr>
        <w:t>οιημένοι για το γεγονός ότι με τη Συμφωνία των Πρεσπών για πρώτη φορά λειτουργεί εκτός των συνόρων της Ελλάδας μακεδονικό έθνος;</w:t>
      </w:r>
    </w:p>
    <w:p w14:paraId="20A4E943" w14:textId="77777777" w:rsidR="005D4821" w:rsidRDefault="006B233D">
      <w:pPr>
        <w:spacing w:line="600" w:lineRule="auto"/>
        <w:jc w:val="center"/>
        <w:rPr>
          <w:rFonts w:eastAsia="Times New Roman" w:cs="Times New Roman"/>
          <w:szCs w:val="24"/>
        </w:rPr>
      </w:pPr>
      <w:r w:rsidRPr="004E60FA">
        <w:rPr>
          <w:rFonts w:eastAsia="Times New Roman" w:cs="Times New Roman"/>
          <w:szCs w:val="24"/>
        </w:rPr>
        <w:t xml:space="preserve">(Θόρυβος </w:t>
      </w:r>
      <w:r w:rsidRPr="001F37D9">
        <w:rPr>
          <w:rFonts w:eastAsia="Times New Roman" w:cs="Times New Roman"/>
          <w:szCs w:val="24"/>
        </w:rPr>
        <w:t>από την πτέρυγα του ΣΥΡΙΖΑ)</w:t>
      </w:r>
    </w:p>
    <w:p w14:paraId="20A4E944"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 xml:space="preserve">Λυπούμαι πάρα πολύ, αλλά τα πράγματα είναι έτσι και χειρότερα και γρήγορα θα αντιληφθείτε </w:t>
      </w:r>
      <w:r>
        <w:rPr>
          <w:rFonts w:eastAsia="Times New Roman" w:cs="Times New Roman"/>
          <w:szCs w:val="24"/>
        </w:rPr>
        <w:t>πόσο κακό κάνατε, αν τελικά υπάρχουν μεταξύ υμών κάποιοι που το έκαναν ή το ψήφισαν ανεπίγνωστα, από λάθος, γιατί ενδεχομένως να υπάρχουν και κάποιοι που μπορεί να το έχουν κάνει με σκοπό.</w:t>
      </w:r>
    </w:p>
    <w:p w14:paraId="20A4E945" w14:textId="77777777" w:rsidR="005D4821" w:rsidRDefault="006B233D">
      <w:pPr>
        <w:spacing w:line="600" w:lineRule="auto"/>
        <w:ind w:firstLine="709"/>
        <w:jc w:val="center"/>
        <w:rPr>
          <w:rFonts w:eastAsia="Times New Roman" w:cs="Times New Roman"/>
          <w:szCs w:val="24"/>
        </w:rPr>
      </w:pPr>
      <w:r w:rsidRPr="004E60FA">
        <w:rPr>
          <w:rFonts w:eastAsia="Times New Roman" w:cs="Times New Roman"/>
          <w:szCs w:val="24"/>
        </w:rPr>
        <w:t>(Θόρυβος</w:t>
      </w:r>
      <w:r>
        <w:rPr>
          <w:rFonts w:eastAsia="Times New Roman" w:cs="Times New Roman"/>
          <w:szCs w:val="24"/>
        </w:rPr>
        <w:t xml:space="preserve"> - </w:t>
      </w:r>
      <w:r>
        <w:rPr>
          <w:rFonts w:eastAsia="Times New Roman" w:cs="Times New Roman"/>
          <w:szCs w:val="24"/>
        </w:rPr>
        <w:t>διαμαρτυρίες</w:t>
      </w:r>
      <w:r w:rsidRPr="004E60FA">
        <w:rPr>
          <w:rFonts w:eastAsia="Times New Roman" w:cs="Times New Roman"/>
          <w:szCs w:val="24"/>
        </w:rPr>
        <w:t xml:space="preserve"> </w:t>
      </w:r>
      <w:r w:rsidRPr="001F37D9">
        <w:rPr>
          <w:rFonts w:eastAsia="Times New Roman" w:cs="Times New Roman"/>
          <w:szCs w:val="24"/>
        </w:rPr>
        <w:t>από την πτέρυγα του ΣΥΡΙΖΑ)</w:t>
      </w:r>
    </w:p>
    <w:p w14:paraId="20A4E946"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Άρα, για να τελ</w:t>
      </w:r>
      <w:r>
        <w:rPr>
          <w:rFonts w:eastAsia="Times New Roman" w:cs="Times New Roman"/>
          <w:szCs w:val="24"/>
        </w:rPr>
        <w:t>ειώσω, κυρία Υπουργέ…</w:t>
      </w:r>
    </w:p>
    <w:p w14:paraId="20A4E947" w14:textId="77777777" w:rsidR="005D4821" w:rsidRDefault="006B233D">
      <w:pPr>
        <w:spacing w:line="600" w:lineRule="auto"/>
        <w:ind w:firstLine="720"/>
        <w:jc w:val="both"/>
        <w:rPr>
          <w:rFonts w:eastAsia="Times New Roman" w:cs="Times New Roman"/>
          <w:szCs w:val="24"/>
        </w:rPr>
      </w:pPr>
      <w:r>
        <w:rPr>
          <w:rFonts w:eastAsia="Times New Roman" w:cs="Times New Roman"/>
          <w:b/>
          <w:szCs w:val="24"/>
        </w:rPr>
        <w:t>ΦΩΤΕΙΝΗ ΒΑΚΗ:</w:t>
      </w:r>
      <w:r>
        <w:rPr>
          <w:rFonts w:eastAsia="Times New Roman" w:cs="Times New Roman"/>
          <w:szCs w:val="24"/>
        </w:rPr>
        <w:t xml:space="preserve"> Πού το είδατε αυτό;</w:t>
      </w:r>
    </w:p>
    <w:p w14:paraId="20A4E948" w14:textId="77777777" w:rsidR="005D4821" w:rsidRDefault="006B233D">
      <w:pPr>
        <w:spacing w:line="600" w:lineRule="auto"/>
        <w:ind w:firstLine="720"/>
        <w:jc w:val="both"/>
        <w:rPr>
          <w:rFonts w:eastAsia="Times New Roman" w:cs="Times New Roman"/>
          <w:szCs w:val="24"/>
        </w:rPr>
      </w:pPr>
      <w:r>
        <w:rPr>
          <w:rFonts w:eastAsia="Times New Roman" w:cs="Times New Roman"/>
          <w:b/>
          <w:szCs w:val="24"/>
        </w:rPr>
        <w:lastRenderedPageBreak/>
        <w:t>ΚΩΝΣΤΑΝΤΙΝΟΣ ΤΖΑΒΑΡΑΣ:</w:t>
      </w:r>
      <w:r>
        <w:rPr>
          <w:rFonts w:eastAsia="Times New Roman" w:cs="Times New Roman"/>
          <w:szCs w:val="24"/>
        </w:rPr>
        <w:t xml:space="preserve"> Αυτά που λέω είναι αυτά που έχω στη συνείδησή μου και στο μυαλό μου.</w:t>
      </w:r>
    </w:p>
    <w:p w14:paraId="20A4E949" w14:textId="77777777" w:rsidR="005D4821" w:rsidRDefault="006B233D">
      <w:pPr>
        <w:spacing w:line="600" w:lineRule="auto"/>
        <w:ind w:firstLine="720"/>
        <w:jc w:val="both"/>
        <w:rPr>
          <w:rFonts w:eastAsia="Times New Roman" w:cs="Times New Roman"/>
          <w:szCs w:val="24"/>
        </w:rPr>
      </w:pPr>
      <w:r w:rsidRPr="00FA52C7">
        <w:rPr>
          <w:rFonts w:eastAsia="Times New Roman" w:cs="Times New Roman"/>
          <w:b/>
          <w:szCs w:val="24"/>
        </w:rPr>
        <w:t>ΠΡΟΕΔΡΕΥΩΝ (Σπυρίδων Λυκούδης):</w:t>
      </w:r>
      <w:r w:rsidRPr="00FA52C7">
        <w:rPr>
          <w:rFonts w:eastAsia="Times New Roman" w:cs="Times New Roman"/>
          <w:szCs w:val="24"/>
        </w:rPr>
        <w:t xml:space="preserve"> </w:t>
      </w:r>
      <w:r>
        <w:rPr>
          <w:rFonts w:eastAsia="Times New Roman" w:cs="Times New Roman"/>
          <w:szCs w:val="24"/>
        </w:rPr>
        <w:t>Ησυχία, κύριοι συνάδελφοι, σας παρακαλώ.</w:t>
      </w:r>
    </w:p>
    <w:p w14:paraId="20A4E94A" w14:textId="77777777" w:rsidR="005D4821" w:rsidRDefault="006B233D">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Σταματήστε ν</w:t>
      </w:r>
      <w:r>
        <w:rPr>
          <w:rFonts w:eastAsia="Times New Roman" w:cs="Times New Roman"/>
          <w:szCs w:val="24"/>
        </w:rPr>
        <w:t>α θορυβείτε, γιατί το μόνο που κάνετε είναι να προκαλείτε δυσλειτουργία στην Εθνική Αντιπροσωπεία, στις δημοκρατικές συζητήσεις και στο δικαίωμα που έχει κάθε Βουλευτής να μιλάει για λογαριασμό του και για λογαριασμό της ιδεολογίας του.</w:t>
      </w:r>
    </w:p>
    <w:p w14:paraId="20A4E94B" w14:textId="77777777" w:rsidR="005D4821" w:rsidRDefault="006B233D">
      <w:pPr>
        <w:spacing w:line="600" w:lineRule="auto"/>
        <w:ind w:firstLine="709"/>
        <w:jc w:val="center"/>
        <w:rPr>
          <w:rFonts w:eastAsia="Times New Roman" w:cs="Times New Roman"/>
          <w:szCs w:val="24"/>
        </w:rPr>
      </w:pPr>
      <w:r>
        <w:rPr>
          <w:rFonts w:eastAsia="Times New Roman" w:cs="Times New Roman"/>
          <w:szCs w:val="24"/>
        </w:rPr>
        <w:t>(Θόρυβος</w:t>
      </w:r>
      <w:r>
        <w:rPr>
          <w:rFonts w:eastAsia="Times New Roman" w:cs="Times New Roman"/>
          <w:szCs w:val="24"/>
        </w:rPr>
        <w:t xml:space="preserve"> - </w:t>
      </w:r>
      <w:r>
        <w:rPr>
          <w:rFonts w:eastAsia="Times New Roman" w:cs="Times New Roman"/>
          <w:szCs w:val="24"/>
        </w:rPr>
        <w:t>διαμαρτυ</w:t>
      </w:r>
      <w:r>
        <w:rPr>
          <w:rFonts w:eastAsia="Times New Roman" w:cs="Times New Roman"/>
          <w:szCs w:val="24"/>
        </w:rPr>
        <w:t>ρίες από την πτέρυγα του ΣΥΡΙΖΑ)</w:t>
      </w:r>
    </w:p>
    <w:p w14:paraId="20A4E94C" w14:textId="77777777" w:rsidR="005D4821" w:rsidRDefault="006B233D">
      <w:pPr>
        <w:spacing w:line="600" w:lineRule="auto"/>
        <w:ind w:firstLine="720"/>
        <w:jc w:val="both"/>
        <w:rPr>
          <w:rFonts w:eastAsia="Times New Roman" w:cs="Times New Roman"/>
          <w:szCs w:val="24"/>
        </w:rPr>
      </w:pPr>
      <w:r>
        <w:rPr>
          <w:rFonts w:eastAsia="Times New Roman" w:cs="Times New Roman"/>
          <w:b/>
          <w:szCs w:val="24"/>
        </w:rPr>
        <w:t>ΦΩΤΕΙΝΗ ΒΑΚΗ:</w:t>
      </w:r>
      <w:r>
        <w:rPr>
          <w:rFonts w:eastAsia="Times New Roman" w:cs="Times New Roman"/>
          <w:szCs w:val="24"/>
        </w:rPr>
        <w:t xml:space="preserve"> Εσείς που μας λέτε εθνικούς προδότες δεν προκαλείτε;</w:t>
      </w:r>
    </w:p>
    <w:p w14:paraId="20A4E94D" w14:textId="77777777" w:rsidR="005D4821" w:rsidRDefault="006B233D">
      <w:pPr>
        <w:spacing w:line="600" w:lineRule="auto"/>
        <w:ind w:firstLine="720"/>
        <w:jc w:val="both"/>
        <w:rPr>
          <w:rFonts w:eastAsia="Times New Roman" w:cs="Times New Roman"/>
          <w:szCs w:val="24"/>
        </w:rPr>
      </w:pPr>
      <w:r w:rsidRPr="00FA52C7">
        <w:rPr>
          <w:rFonts w:eastAsia="Times New Roman" w:cs="Times New Roman"/>
          <w:b/>
          <w:szCs w:val="24"/>
        </w:rPr>
        <w:t>ΠΡΟΕΔΡΕΥΩΝ (Σπυρίδων Λυκούδης):</w:t>
      </w:r>
      <w:r w:rsidRPr="00FA52C7">
        <w:rPr>
          <w:rFonts w:eastAsia="Times New Roman" w:cs="Times New Roman"/>
          <w:szCs w:val="24"/>
        </w:rPr>
        <w:t xml:space="preserve"> </w:t>
      </w:r>
      <w:r>
        <w:rPr>
          <w:rFonts w:eastAsia="Times New Roman" w:cs="Times New Roman"/>
          <w:szCs w:val="24"/>
        </w:rPr>
        <w:t>Κύριοι συνάδελφοι, σας παρακαλώ!</w:t>
      </w:r>
    </w:p>
    <w:p w14:paraId="20A4E94E" w14:textId="77777777" w:rsidR="005D4821" w:rsidRDefault="006B233D">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Αυτός ο κρατισμός που αγγίζει τα όρια του φασισμού απέναντι στην αντ</w:t>
      </w:r>
      <w:r>
        <w:rPr>
          <w:rFonts w:eastAsia="Times New Roman" w:cs="Times New Roman"/>
          <w:szCs w:val="24"/>
        </w:rPr>
        <w:t>ίθετη και διαφορετική γνώμη, πρέπει να σταματήσει στην Αίθουσα αυτή.</w:t>
      </w:r>
    </w:p>
    <w:p w14:paraId="20A4E94F" w14:textId="77777777" w:rsidR="005D4821" w:rsidRDefault="006B233D">
      <w:pPr>
        <w:spacing w:line="600" w:lineRule="auto"/>
        <w:ind w:firstLine="720"/>
        <w:jc w:val="both"/>
        <w:rPr>
          <w:rFonts w:eastAsia="Times New Roman" w:cs="Times New Roman"/>
          <w:szCs w:val="24"/>
        </w:rPr>
      </w:pPr>
      <w:r>
        <w:rPr>
          <w:rFonts w:eastAsia="Times New Roman" w:cs="Times New Roman"/>
          <w:b/>
          <w:szCs w:val="24"/>
        </w:rPr>
        <w:lastRenderedPageBreak/>
        <w:t>ΣΠΥΡΙΔΩΝ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szCs w:val="24"/>
        </w:rPr>
        <w:t xml:space="preserve"> Ενώ </w:t>
      </w:r>
      <w:r>
        <w:rPr>
          <w:rFonts w:eastAsia="Times New Roman" w:cs="Times New Roman"/>
          <w:szCs w:val="24"/>
        </w:rPr>
        <w:t xml:space="preserve">οι </w:t>
      </w:r>
      <w:r>
        <w:rPr>
          <w:rFonts w:eastAsia="Times New Roman" w:cs="Times New Roman"/>
          <w:szCs w:val="24"/>
        </w:rPr>
        <w:t>προσβολές επιτρέπονται!</w:t>
      </w:r>
    </w:p>
    <w:p w14:paraId="20A4E950" w14:textId="77777777" w:rsidR="005D4821" w:rsidRDefault="006B233D">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Όμως, ποτέ δεν υπήρξατε δημοκράτες, ποτέ δεν ανεχθήκατε την άλλη, τη διαφορετική άποψη, γι’ αυτό και σας ενοχλούν τα λόγια που είναι βγαλμένα μέσα από την πραγματικότητα και μέσα από την καθημερινή ζωή των Ελλήνων που εδώ και τέσσερα χρόνια υποφέρουν.</w:t>
      </w:r>
    </w:p>
    <w:p w14:paraId="20A4E951" w14:textId="77777777" w:rsidR="005D4821" w:rsidRDefault="006B233D">
      <w:pPr>
        <w:spacing w:line="600" w:lineRule="auto"/>
        <w:ind w:firstLine="720"/>
        <w:jc w:val="both"/>
        <w:rPr>
          <w:rFonts w:eastAsia="Times New Roman" w:cs="Times New Roman"/>
          <w:szCs w:val="24"/>
        </w:rPr>
      </w:pPr>
      <w:r>
        <w:rPr>
          <w:rFonts w:eastAsia="Times New Roman" w:cs="Times New Roman"/>
          <w:b/>
          <w:szCs w:val="24"/>
        </w:rPr>
        <w:t>ΕΛΕ</w:t>
      </w:r>
      <w:r>
        <w:rPr>
          <w:rFonts w:eastAsia="Times New Roman" w:cs="Times New Roman"/>
          <w:b/>
          <w:szCs w:val="24"/>
        </w:rPr>
        <w:t>ΝΗ ΣΤΑΜΑΤΑΚΗ:</w:t>
      </w:r>
      <w:r>
        <w:rPr>
          <w:rFonts w:eastAsia="Times New Roman" w:cs="Times New Roman"/>
          <w:szCs w:val="24"/>
        </w:rPr>
        <w:t xml:space="preserve"> Μόνο τα τέσσερα χρόνια υποφέρουν;</w:t>
      </w:r>
    </w:p>
    <w:p w14:paraId="20A4E952" w14:textId="77777777" w:rsidR="005D4821" w:rsidRDefault="006B233D">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Θα σας πω τώρα κάτι άλλο, κυρία Υπουργέ. Πράγματι, αυτό που είναι εντυπωσιακό είναι ότι πέρα από κάποια </w:t>
      </w:r>
      <w:r>
        <w:rPr>
          <w:rFonts w:eastAsia="Times New Roman" w:cs="Times New Roman"/>
          <w:szCs w:val="24"/>
        </w:rPr>
        <w:t xml:space="preserve">αιτήματα </w:t>
      </w:r>
      <w:r w:rsidRPr="007E0879">
        <w:rPr>
          <w:rFonts w:eastAsia="Times New Roman" w:cs="Times New Roman"/>
          <w:szCs w:val="24"/>
        </w:rPr>
        <w:t xml:space="preserve"> </w:t>
      </w:r>
      <w:r>
        <w:rPr>
          <w:rFonts w:eastAsia="Times New Roman" w:cs="Times New Roman"/>
          <w:szCs w:val="24"/>
        </w:rPr>
        <w:t>-συνδικαλιστικού χαρακτήρα, πράγματι- μερικά από τα οποία και θα ψηφίσο</w:t>
      </w:r>
      <w:r>
        <w:rPr>
          <w:rFonts w:eastAsia="Times New Roman" w:cs="Times New Roman"/>
          <w:szCs w:val="24"/>
        </w:rPr>
        <w:t xml:space="preserve">υμε, δεν φροντίσατε να δημιουργήσετε συνθήκες μιας ασφάλειας σε αυτούς τους υπαλλήλους που κάνουν το καθήκον τους, </w:t>
      </w:r>
      <w:r>
        <w:rPr>
          <w:rFonts w:eastAsia="Times New Roman" w:cs="Times New Roman"/>
          <w:szCs w:val="24"/>
        </w:rPr>
        <w:t xml:space="preserve">σ’ </w:t>
      </w:r>
      <w:r>
        <w:rPr>
          <w:rFonts w:eastAsia="Times New Roman" w:cs="Times New Roman"/>
          <w:szCs w:val="24"/>
        </w:rPr>
        <w:t xml:space="preserve">αυτούς που θέλουν να συμμετάσχουν με το μυαλό τους, με τη συνείδησή τους, με τον υπηρεσιακό τους ζήλο στην ανασυγκρότηση της δημόσιας </w:t>
      </w:r>
      <w:r>
        <w:rPr>
          <w:rFonts w:eastAsia="Times New Roman" w:cs="Times New Roman"/>
          <w:szCs w:val="24"/>
        </w:rPr>
        <w:t>διοίκησης.</w:t>
      </w:r>
    </w:p>
    <w:p w14:paraId="20A4E953"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lastRenderedPageBreak/>
        <w:t xml:space="preserve">Το μόνο που θέλετε εσείς, ως εκπρόσωπος στην Κυβέρνηση της πάλαι ποτέ </w:t>
      </w:r>
      <w:proofErr w:type="spellStart"/>
      <w:r>
        <w:rPr>
          <w:rFonts w:eastAsia="Times New Roman" w:cs="Times New Roman"/>
          <w:szCs w:val="24"/>
        </w:rPr>
        <w:t>διαλαμψάσης</w:t>
      </w:r>
      <w:proofErr w:type="spellEnd"/>
      <w:r>
        <w:rPr>
          <w:rFonts w:eastAsia="Times New Roman" w:cs="Times New Roman"/>
          <w:szCs w:val="24"/>
        </w:rPr>
        <w:t xml:space="preserve"> συντηρητικής Αριστεράς -και ειλικρινά τώρα καταλαβαίνω αυτόν τον ζήλο που έχετε- είναι να ενταχθείτε εσείς και κάποιοι άλλοι </w:t>
      </w:r>
      <w:r>
        <w:rPr>
          <w:rFonts w:eastAsia="Times New Roman" w:cs="Times New Roman"/>
          <w:szCs w:val="24"/>
        </w:rPr>
        <w:t xml:space="preserve">σ’ </w:t>
      </w:r>
      <w:r>
        <w:rPr>
          <w:rFonts w:eastAsia="Times New Roman" w:cs="Times New Roman"/>
          <w:szCs w:val="24"/>
        </w:rPr>
        <w:t xml:space="preserve">αυτό το σύστημα που μας κυβερνάει. </w:t>
      </w:r>
      <w:r>
        <w:rPr>
          <w:rFonts w:eastAsia="Times New Roman" w:cs="Times New Roman"/>
          <w:szCs w:val="24"/>
        </w:rPr>
        <w:t>Καταλαβαίνω τα λόγια ενός δημοσίου υπαλλήλου, καταρτισμένου απόλυτα, ο οποίος είχε και την ατυχία να είναι ποιητής…</w:t>
      </w:r>
    </w:p>
    <w:p w14:paraId="20A4E954" w14:textId="77777777" w:rsidR="005D4821" w:rsidRDefault="006B233D">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szCs w:val="24"/>
        </w:rPr>
        <w:t xml:space="preserve"> Σας αφορά;</w:t>
      </w:r>
    </w:p>
    <w:p w14:paraId="20A4E955" w14:textId="77777777" w:rsidR="005D4821" w:rsidRDefault="006B233D">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sidRPr="007E0879">
        <w:rPr>
          <w:rFonts w:eastAsia="Times New Roman" w:cs="Times New Roman"/>
          <w:szCs w:val="24"/>
        </w:rPr>
        <w:t xml:space="preserve"> </w:t>
      </w:r>
      <w:r>
        <w:rPr>
          <w:rFonts w:eastAsia="Times New Roman" w:cs="Times New Roman"/>
          <w:szCs w:val="24"/>
        </w:rPr>
        <w:t>…και να μας αφήσει, προτού αυτοκτονήσει, κάποια λόγια τα οποία, παρά τον αυτοσαρκασμό π</w:t>
      </w:r>
      <w:r>
        <w:rPr>
          <w:rFonts w:eastAsia="Times New Roman" w:cs="Times New Roman"/>
          <w:szCs w:val="24"/>
        </w:rPr>
        <w:t>ου διαθέτουν, πηγαίνουν γάντι στην περίπτωση εκείνων των στελεχών της Κεντροαριστεράς που σπεύδουν κυριολεκτικά να ενισχύσουν τις τάξεις αυτής της Κυβέρνησης: «</w:t>
      </w:r>
      <w:proofErr w:type="spellStart"/>
      <w:r>
        <w:rPr>
          <w:rFonts w:eastAsia="Times New Roman" w:cs="Times New Roman"/>
          <w:szCs w:val="24"/>
        </w:rPr>
        <w:t>Κλεαρέτη</w:t>
      </w:r>
      <w:proofErr w:type="spellEnd"/>
      <w:r>
        <w:rPr>
          <w:rFonts w:eastAsia="Times New Roman" w:cs="Times New Roman"/>
          <w:szCs w:val="24"/>
        </w:rPr>
        <w:t xml:space="preserve"> Δίπλα-</w:t>
      </w:r>
      <w:proofErr w:type="spellStart"/>
      <w:r>
        <w:rPr>
          <w:rFonts w:eastAsia="Times New Roman" w:cs="Times New Roman"/>
          <w:szCs w:val="24"/>
        </w:rPr>
        <w:t>Μαλάμου</w:t>
      </w:r>
      <w:proofErr w:type="spellEnd"/>
      <w:r>
        <w:rPr>
          <w:rFonts w:eastAsia="Times New Roman" w:cs="Times New Roman"/>
          <w:szCs w:val="24"/>
        </w:rPr>
        <w:t xml:space="preserve"> και δίπλα σε αυτήν το όνομά μου». Αυτό είναι που βλέπω να τροφοδοτεί όλον</w:t>
      </w:r>
      <w:r>
        <w:rPr>
          <w:rFonts w:eastAsia="Times New Roman" w:cs="Times New Roman"/>
          <w:szCs w:val="24"/>
        </w:rPr>
        <w:t xml:space="preserve"> αυτόν τον ζήλο να συνωστίζεστε σε όλες αυτές τις γιορτές για το ότι δήθεν απελευθερώθηκε η Ελλάδα από το </w:t>
      </w:r>
      <w:r>
        <w:rPr>
          <w:rFonts w:eastAsia="Times New Roman" w:cs="Times New Roman"/>
          <w:szCs w:val="24"/>
        </w:rPr>
        <w:t>μνημόνιο</w:t>
      </w:r>
      <w:r>
        <w:rPr>
          <w:rFonts w:eastAsia="Times New Roman" w:cs="Times New Roman"/>
          <w:szCs w:val="24"/>
        </w:rPr>
        <w:t xml:space="preserve">, απελευθερώθηκε η Ελλάδα από τον βραχνά του </w:t>
      </w:r>
      <w:r>
        <w:rPr>
          <w:rFonts w:eastAsia="Times New Roman" w:cs="Times New Roman"/>
          <w:szCs w:val="24"/>
        </w:rPr>
        <w:t xml:space="preserve">μακεδονικού </w:t>
      </w:r>
      <w:r>
        <w:rPr>
          <w:rFonts w:eastAsia="Times New Roman" w:cs="Times New Roman"/>
          <w:szCs w:val="24"/>
        </w:rPr>
        <w:t xml:space="preserve">και τώρα πια δεν μας </w:t>
      </w:r>
      <w:r>
        <w:rPr>
          <w:rFonts w:eastAsia="Times New Roman" w:cs="Times New Roman"/>
          <w:szCs w:val="24"/>
        </w:rPr>
        <w:lastRenderedPageBreak/>
        <w:t>εμποδίζει τίποτε άλλο από το να πάμε κατευθείαν στην καταστροφή,</w:t>
      </w:r>
      <w:r>
        <w:rPr>
          <w:rFonts w:eastAsia="Times New Roman" w:cs="Times New Roman"/>
          <w:szCs w:val="24"/>
        </w:rPr>
        <w:t xml:space="preserve"> με τη δική σας καθοδήγηση.</w:t>
      </w:r>
    </w:p>
    <w:p w14:paraId="20A4E956"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20A4E957" w14:textId="77777777" w:rsidR="005D4821" w:rsidRDefault="006B233D">
      <w:pPr>
        <w:spacing w:line="600" w:lineRule="auto"/>
        <w:ind w:firstLine="709"/>
        <w:jc w:val="center"/>
        <w:rPr>
          <w:rFonts w:eastAsia="Times New Roman" w:cs="Times New Roman"/>
          <w:szCs w:val="24"/>
        </w:rPr>
      </w:pPr>
      <w:r w:rsidRPr="00DD23C4">
        <w:rPr>
          <w:rFonts w:eastAsia="Times New Roman" w:cs="Times New Roman"/>
          <w:szCs w:val="24"/>
        </w:rPr>
        <w:t>(Χειροκροτήματα από την πτέρυγα της Νέας Δημοκρατίας)</w:t>
      </w:r>
    </w:p>
    <w:p w14:paraId="20A4E958" w14:textId="77777777" w:rsidR="005D4821" w:rsidRDefault="006B233D">
      <w:pPr>
        <w:spacing w:line="600" w:lineRule="auto"/>
        <w:ind w:firstLine="720"/>
        <w:jc w:val="both"/>
        <w:rPr>
          <w:rFonts w:eastAsia="Times New Roman" w:cs="Times New Roman"/>
          <w:szCs w:val="24"/>
        </w:rPr>
      </w:pPr>
      <w:r w:rsidRPr="00FA52C7">
        <w:rPr>
          <w:rFonts w:eastAsia="Times New Roman" w:cs="Times New Roman"/>
          <w:b/>
          <w:szCs w:val="24"/>
        </w:rPr>
        <w:t>ΠΡΟΕΔΡΕΥΩΝ (Σπυρίδων Λυκούδης):</w:t>
      </w:r>
      <w:r w:rsidRPr="00FA52C7">
        <w:rPr>
          <w:rFonts w:eastAsia="Times New Roman" w:cs="Times New Roman"/>
          <w:szCs w:val="24"/>
        </w:rPr>
        <w:t xml:space="preserve"> </w:t>
      </w:r>
      <w:r>
        <w:rPr>
          <w:rFonts w:eastAsia="Times New Roman" w:cs="Times New Roman"/>
          <w:szCs w:val="24"/>
        </w:rPr>
        <w:t>Ευχαριστώ, κύριε συνάδελφε.</w:t>
      </w:r>
    </w:p>
    <w:p w14:paraId="20A4E959"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Κυρία Υπουργέ, θέλετε κάτι;</w:t>
      </w:r>
    </w:p>
    <w:p w14:paraId="20A4E95A" w14:textId="77777777" w:rsidR="005D4821" w:rsidRDefault="006B233D">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szCs w:val="24"/>
        </w:rPr>
        <w:t xml:space="preserve"> Αυτή είναι η κεντρώα Νέα Δημοκρατία!</w:t>
      </w:r>
    </w:p>
    <w:p w14:paraId="20A4E95B" w14:textId="77777777" w:rsidR="005D4821" w:rsidRDefault="006B233D">
      <w:pPr>
        <w:spacing w:line="600" w:lineRule="auto"/>
        <w:ind w:firstLine="720"/>
        <w:jc w:val="both"/>
        <w:rPr>
          <w:rFonts w:eastAsia="Times New Roman" w:cs="Times New Roman"/>
          <w:szCs w:val="24"/>
        </w:rPr>
      </w:pPr>
      <w:r w:rsidRPr="00FA52C7">
        <w:rPr>
          <w:rFonts w:eastAsia="Times New Roman" w:cs="Times New Roman"/>
          <w:b/>
          <w:szCs w:val="24"/>
        </w:rPr>
        <w:t>ΠΡΟΕΔΡΕΥΩΝ (Σπυρίδων Λυκούδης):</w:t>
      </w:r>
      <w:r>
        <w:rPr>
          <w:rFonts w:eastAsia="Times New Roman" w:cs="Times New Roman"/>
          <w:szCs w:val="24"/>
        </w:rPr>
        <w:t xml:space="preserve"> Συγγνώμη, κύριε </w:t>
      </w:r>
      <w:proofErr w:type="spellStart"/>
      <w:r>
        <w:rPr>
          <w:rFonts w:eastAsia="Times New Roman" w:cs="Times New Roman"/>
          <w:szCs w:val="24"/>
        </w:rPr>
        <w:t>Λάππα</w:t>
      </w:r>
      <w:proofErr w:type="spellEnd"/>
      <w:r>
        <w:rPr>
          <w:rFonts w:eastAsia="Times New Roman" w:cs="Times New Roman"/>
          <w:szCs w:val="24"/>
        </w:rPr>
        <w:t>, τι θέλετε; Σας παρακαλώ!</w:t>
      </w:r>
    </w:p>
    <w:p w14:paraId="20A4E95C"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Τι θέλετε, κυρία Υπουργέ;</w:t>
      </w:r>
    </w:p>
    <w:p w14:paraId="20A4E95D" w14:textId="77777777" w:rsidR="005D4821" w:rsidRDefault="006B233D">
      <w:pPr>
        <w:spacing w:line="600" w:lineRule="auto"/>
        <w:ind w:firstLine="720"/>
        <w:jc w:val="both"/>
        <w:rPr>
          <w:rFonts w:eastAsia="Times New Roman" w:cs="Times New Roman"/>
          <w:szCs w:val="24"/>
        </w:rPr>
      </w:pPr>
      <w:r>
        <w:rPr>
          <w:rFonts w:eastAsia="Times New Roman" w:cs="Times New Roman"/>
          <w:b/>
          <w:szCs w:val="24"/>
        </w:rPr>
        <w:t>ΜΑΡΙΛΙΖΑ</w:t>
      </w:r>
      <w:r w:rsidRPr="00740DD7">
        <w:rPr>
          <w:rFonts w:eastAsia="Times New Roman" w:cs="Times New Roman"/>
          <w:b/>
          <w:szCs w:val="24"/>
        </w:rPr>
        <w:t xml:space="preserve"> </w:t>
      </w:r>
      <w:r>
        <w:rPr>
          <w:rFonts w:eastAsia="Times New Roman" w:cs="Times New Roman"/>
          <w:b/>
          <w:szCs w:val="24"/>
        </w:rPr>
        <w:t>ΞΕΝΟΓΙΑΝΝΑ</w:t>
      </w:r>
      <w:r w:rsidRPr="00740DD7">
        <w:rPr>
          <w:rFonts w:eastAsia="Times New Roman" w:cs="Times New Roman"/>
          <w:b/>
          <w:szCs w:val="24"/>
        </w:rPr>
        <w:t xml:space="preserve">ΚΟΠΟΥΛΟΥ (Υπουργός </w:t>
      </w:r>
      <w:r>
        <w:rPr>
          <w:rFonts w:eastAsia="Times New Roman" w:cs="Times New Roman"/>
          <w:b/>
          <w:szCs w:val="24"/>
        </w:rPr>
        <w:t>Διοικητικής Ανασυγκρότησης</w:t>
      </w:r>
      <w:r w:rsidRPr="00740DD7">
        <w:rPr>
          <w:rFonts w:eastAsia="Times New Roman" w:cs="Times New Roman"/>
          <w:b/>
          <w:szCs w:val="24"/>
        </w:rPr>
        <w:t>):</w:t>
      </w:r>
      <w:r>
        <w:rPr>
          <w:rFonts w:eastAsia="Times New Roman" w:cs="Times New Roman"/>
          <w:szCs w:val="24"/>
        </w:rPr>
        <w:t xml:space="preserve"> Κατ’ αρχάς, στο τέλος είναι και επί προσωπικού, αλλά πέρα </w:t>
      </w:r>
      <w:r>
        <w:rPr>
          <w:rFonts w:eastAsia="Times New Roman" w:cs="Times New Roman"/>
          <w:szCs w:val="24"/>
        </w:rPr>
        <w:t xml:space="preserve">απ’ </w:t>
      </w:r>
      <w:r>
        <w:rPr>
          <w:rFonts w:eastAsia="Times New Roman" w:cs="Times New Roman"/>
          <w:szCs w:val="24"/>
        </w:rPr>
        <w:t>αυτό…</w:t>
      </w:r>
    </w:p>
    <w:p w14:paraId="20A4E95E" w14:textId="77777777" w:rsidR="005D4821" w:rsidRDefault="006B233D">
      <w:pPr>
        <w:spacing w:line="600" w:lineRule="auto"/>
        <w:ind w:firstLine="720"/>
        <w:jc w:val="both"/>
        <w:rPr>
          <w:rFonts w:eastAsia="Times New Roman" w:cs="Times New Roman"/>
          <w:szCs w:val="24"/>
        </w:rPr>
      </w:pPr>
      <w:r w:rsidRPr="00FA52C7">
        <w:rPr>
          <w:rFonts w:eastAsia="Times New Roman" w:cs="Times New Roman"/>
          <w:b/>
          <w:szCs w:val="24"/>
        </w:rPr>
        <w:lastRenderedPageBreak/>
        <w:t>ΠΡΟΕΔΡΕΥΩΝ (Σπ</w:t>
      </w:r>
      <w:r w:rsidRPr="00FA52C7">
        <w:rPr>
          <w:rFonts w:eastAsia="Times New Roman" w:cs="Times New Roman"/>
          <w:b/>
          <w:szCs w:val="24"/>
        </w:rPr>
        <w:t>υρίδων Λυκούδης):</w:t>
      </w:r>
      <w:r w:rsidRPr="00FA52C7">
        <w:rPr>
          <w:rFonts w:eastAsia="Times New Roman" w:cs="Times New Roman"/>
          <w:szCs w:val="24"/>
        </w:rPr>
        <w:t xml:space="preserve"> </w:t>
      </w:r>
      <w:r>
        <w:rPr>
          <w:rFonts w:eastAsia="Times New Roman" w:cs="Times New Roman"/>
          <w:szCs w:val="24"/>
        </w:rPr>
        <w:t>Πείτε μου επί προσωπικού ή θέλετε να επαναλάβετε κάτι, σε κάποια ομιλία σας, συμπλήρωση; Αυτό ρωτώ.</w:t>
      </w:r>
    </w:p>
    <w:p w14:paraId="20A4E95F" w14:textId="77777777" w:rsidR="005D4821" w:rsidRDefault="006B233D">
      <w:pPr>
        <w:spacing w:line="600" w:lineRule="auto"/>
        <w:ind w:firstLine="720"/>
        <w:jc w:val="both"/>
        <w:rPr>
          <w:rFonts w:eastAsia="Times New Roman" w:cs="Times New Roman"/>
          <w:szCs w:val="24"/>
        </w:rPr>
      </w:pPr>
      <w:r w:rsidRPr="003863D4">
        <w:rPr>
          <w:rFonts w:eastAsia="Times New Roman" w:cs="Times New Roman"/>
          <w:b/>
          <w:szCs w:val="24"/>
        </w:rPr>
        <w:t>ΜΑΡΙΛΙΖΑ ΞΕΝΟΓΙΑΝΝΑΚΟΠΟΥΛΟΥ (Υπουργός Διοικητικής Ανασυγκρότησης):</w:t>
      </w:r>
      <w:r w:rsidRPr="003863D4">
        <w:rPr>
          <w:rFonts w:eastAsia="Times New Roman" w:cs="Times New Roman"/>
          <w:szCs w:val="24"/>
        </w:rPr>
        <w:t xml:space="preserve"> </w:t>
      </w:r>
      <w:r>
        <w:rPr>
          <w:rFonts w:eastAsia="Times New Roman" w:cs="Times New Roman"/>
          <w:szCs w:val="24"/>
        </w:rPr>
        <w:t xml:space="preserve">Θέλω να κάνω κάποιες διευκρινίσεις στην τοποθέτηση που έκανε ο </w:t>
      </w:r>
      <w:r>
        <w:rPr>
          <w:rFonts w:eastAsia="Times New Roman" w:cs="Times New Roman"/>
          <w:szCs w:val="24"/>
        </w:rPr>
        <w:t>Κοινοβουλευτικός Εκπρόσωπος της Νέας Δημοκρατίας. Παρακαλώ, μπορείτε να το κρατήσετε…</w:t>
      </w:r>
    </w:p>
    <w:p w14:paraId="20A4E960" w14:textId="77777777" w:rsidR="005D4821" w:rsidRDefault="006B233D">
      <w:pPr>
        <w:spacing w:line="600" w:lineRule="auto"/>
        <w:ind w:firstLine="720"/>
        <w:jc w:val="both"/>
        <w:rPr>
          <w:rFonts w:eastAsia="Times New Roman" w:cs="Times New Roman"/>
          <w:szCs w:val="24"/>
        </w:rPr>
      </w:pPr>
      <w:r w:rsidRPr="00FA52C7">
        <w:rPr>
          <w:rFonts w:eastAsia="Times New Roman" w:cs="Times New Roman"/>
          <w:b/>
          <w:szCs w:val="24"/>
        </w:rPr>
        <w:t>ΠΡΟΕΔΡΕΥΩΝ (Σπυρίδων Λυκούδης):</w:t>
      </w:r>
      <w:r w:rsidRPr="00FA52C7">
        <w:rPr>
          <w:rFonts w:eastAsia="Times New Roman" w:cs="Times New Roman"/>
          <w:szCs w:val="24"/>
        </w:rPr>
        <w:t xml:space="preserve"> </w:t>
      </w:r>
      <w:r>
        <w:rPr>
          <w:rFonts w:eastAsia="Times New Roman" w:cs="Times New Roman"/>
          <w:szCs w:val="24"/>
        </w:rPr>
        <w:t xml:space="preserve">Απλώς θέλω να παρατηρήσω ότι έχετε μιλήσει ήδη τριάντα δύο λεπτά στην </w:t>
      </w:r>
      <w:proofErr w:type="spellStart"/>
      <w:r>
        <w:rPr>
          <w:rFonts w:eastAsia="Times New Roman" w:cs="Times New Roman"/>
          <w:szCs w:val="24"/>
        </w:rPr>
        <w:t>πρωτολογία</w:t>
      </w:r>
      <w:proofErr w:type="spellEnd"/>
      <w:r>
        <w:rPr>
          <w:rFonts w:eastAsia="Times New Roman" w:cs="Times New Roman"/>
          <w:szCs w:val="24"/>
        </w:rPr>
        <w:t xml:space="preserve"> σας και αν απαντάμε σε κάθε ομιλητή, δεν θα βγάλουμε άκρη</w:t>
      </w:r>
      <w:r>
        <w:rPr>
          <w:rFonts w:eastAsia="Times New Roman" w:cs="Times New Roman"/>
          <w:szCs w:val="24"/>
        </w:rPr>
        <w:t>.</w:t>
      </w:r>
    </w:p>
    <w:p w14:paraId="20A4E961" w14:textId="77777777" w:rsidR="005D4821" w:rsidRDefault="006B233D">
      <w:pPr>
        <w:spacing w:line="600" w:lineRule="auto"/>
        <w:ind w:firstLine="720"/>
        <w:jc w:val="both"/>
        <w:rPr>
          <w:rFonts w:eastAsia="Times New Roman" w:cs="Times New Roman"/>
          <w:szCs w:val="24"/>
        </w:rPr>
      </w:pPr>
      <w:r w:rsidRPr="003863D4">
        <w:rPr>
          <w:rFonts w:eastAsia="Times New Roman" w:cs="Times New Roman"/>
          <w:b/>
          <w:szCs w:val="24"/>
        </w:rPr>
        <w:t>ΜΑΡΙΛΙΖΑ ΞΕΝΟΓΙΑΝΝΑΚΟΠΟΥΛΟΥ (Υπουργός Διοικητικής Ανασυγκρότησης):</w:t>
      </w:r>
      <w:r w:rsidRPr="003863D4">
        <w:rPr>
          <w:rFonts w:eastAsia="Times New Roman" w:cs="Times New Roman"/>
          <w:szCs w:val="24"/>
        </w:rPr>
        <w:t xml:space="preserve"> </w:t>
      </w:r>
      <w:r>
        <w:rPr>
          <w:rFonts w:eastAsia="Times New Roman" w:cs="Times New Roman"/>
          <w:szCs w:val="24"/>
        </w:rPr>
        <w:t>Κύριε Πρόεδρε, επιτρέψτε μου. Κατ’ αρχάς, πρέπει να απαντήσω και εκ μέρους της Κυβέρνησης για κάποιες αναφορές που έκανε ο κ. Τζαβάρας και επί του προσωπικού για κάποιες αναφορές…</w:t>
      </w:r>
    </w:p>
    <w:p w14:paraId="20A4E962" w14:textId="77777777" w:rsidR="005D4821" w:rsidRDefault="006B233D">
      <w:pPr>
        <w:spacing w:line="600" w:lineRule="auto"/>
        <w:ind w:firstLine="720"/>
        <w:jc w:val="both"/>
        <w:rPr>
          <w:rFonts w:eastAsia="Times New Roman" w:cs="Times New Roman"/>
          <w:szCs w:val="24"/>
        </w:rPr>
      </w:pPr>
      <w:r w:rsidRPr="00FA52C7">
        <w:rPr>
          <w:rFonts w:eastAsia="Times New Roman" w:cs="Times New Roman"/>
          <w:b/>
          <w:szCs w:val="24"/>
        </w:rPr>
        <w:lastRenderedPageBreak/>
        <w:t>ΠΡΟΕΔΡΕ</w:t>
      </w:r>
      <w:r w:rsidRPr="00FA52C7">
        <w:rPr>
          <w:rFonts w:eastAsia="Times New Roman" w:cs="Times New Roman"/>
          <w:b/>
          <w:szCs w:val="24"/>
        </w:rPr>
        <w:t>ΥΩΝ (Σπυρίδων Λυκούδης):</w:t>
      </w:r>
      <w:r w:rsidRPr="00FA52C7">
        <w:rPr>
          <w:rFonts w:eastAsia="Times New Roman" w:cs="Times New Roman"/>
          <w:szCs w:val="24"/>
        </w:rPr>
        <w:t xml:space="preserve"> </w:t>
      </w:r>
      <w:r>
        <w:rPr>
          <w:rFonts w:eastAsia="Times New Roman" w:cs="Times New Roman"/>
          <w:szCs w:val="24"/>
        </w:rPr>
        <w:t>Σας φτάνουν πέντε λεπτά;</w:t>
      </w:r>
    </w:p>
    <w:p w14:paraId="20A4E963" w14:textId="77777777" w:rsidR="005D4821" w:rsidRDefault="006B233D">
      <w:pPr>
        <w:spacing w:line="600" w:lineRule="auto"/>
        <w:ind w:firstLine="720"/>
        <w:jc w:val="both"/>
        <w:rPr>
          <w:rFonts w:eastAsia="Times New Roman" w:cs="Times New Roman"/>
          <w:szCs w:val="24"/>
        </w:rPr>
      </w:pPr>
      <w:r w:rsidRPr="003863D4">
        <w:rPr>
          <w:rFonts w:eastAsia="Times New Roman" w:cs="Times New Roman"/>
          <w:b/>
          <w:szCs w:val="24"/>
        </w:rPr>
        <w:t>ΜΑΡΙΛΙΖΑ ΞΕΝΟΓΙΑΝΝΑΚΟΠΟΥΛΟΥ (Υπουργός Διοικητικής Ανασυγκρότησης):</w:t>
      </w:r>
      <w:r w:rsidRPr="003863D4">
        <w:rPr>
          <w:rFonts w:eastAsia="Times New Roman" w:cs="Times New Roman"/>
          <w:szCs w:val="24"/>
        </w:rPr>
        <w:t xml:space="preserve"> </w:t>
      </w:r>
      <w:r>
        <w:rPr>
          <w:rFonts w:eastAsia="Times New Roman" w:cs="Times New Roman"/>
          <w:szCs w:val="24"/>
        </w:rPr>
        <w:t>Βέβαια, μου φτάνουν και περισσεύουν.</w:t>
      </w:r>
    </w:p>
    <w:p w14:paraId="20A4E964" w14:textId="77777777" w:rsidR="005D4821" w:rsidRDefault="006B233D">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Σε τι συνίσταται το προσωπικό, γιατί θέλω να πάρω και εγώ τον λόγο;</w:t>
      </w:r>
    </w:p>
    <w:p w14:paraId="20A4E965" w14:textId="77777777" w:rsidR="005D4821" w:rsidRDefault="006B233D">
      <w:pPr>
        <w:spacing w:line="600" w:lineRule="auto"/>
        <w:ind w:firstLine="720"/>
        <w:jc w:val="both"/>
        <w:rPr>
          <w:rFonts w:eastAsia="Times New Roman" w:cs="Times New Roman"/>
          <w:szCs w:val="24"/>
        </w:rPr>
      </w:pPr>
      <w:r w:rsidRPr="00FA52C7">
        <w:rPr>
          <w:rFonts w:eastAsia="Times New Roman" w:cs="Times New Roman"/>
          <w:b/>
          <w:szCs w:val="24"/>
        </w:rPr>
        <w:t xml:space="preserve">ΠΡΟΕΔΡΕΥΩΝ </w:t>
      </w:r>
      <w:r w:rsidRPr="00FA52C7">
        <w:rPr>
          <w:rFonts w:eastAsia="Times New Roman" w:cs="Times New Roman"/>
          <w:b/>
          <w:szCs w:val="24"/>
        </w:rPr>
        <w:t>(Σπυρίδων Λυκούδης):</w:t>
      </w:r>
      <w:r w:rsidRPr="00FA52C7">
        <w:rPr>
          <w:rFonts w:eastAsia="Times New Roman" w:cs="Times New Roman"/>
          <w:szCs w:val="24"/>
        </w:rPr>
        <w:t xml:space="preserve"> </w:t>
      </w:r>
      <w:r>
        <w:rPr>
          <w:rFonts w:eastAsia="Times New Roman" w:cs="Times New Roman"/>
          <w:szCs w:val="24"/>
        </w:rPr>
        <w:t xml:space="preserve">Κύριε Τζαβάρα, με </w:t>
      </w:r>
      <w:proofErr w:type="spellStart"/>
      <w:r>
        <w:rPr>
          <w:rFonts w:eastAsia="Times New Roman" w:cs="Times New Roman"/>
          <w:szCs w:val="24"/>
        </w:rPr>
        <w:t>συγχωρείτε</w:t>
      </w:r>
      <w:proofErr w:type="spellEnd"/>
      <w:r>
        <w:rPr>
          <w:rFonts w:eastAsia="Times New Roman" w:cs="Times New Roman"/>
          <w:szCs w:val="24"/>
        </w:rPr>
        <w:t xml:space="preserve"> πάρα πολύ, αλλά η κυρία Υπουργός διευκρίνισε ότι θέλει να μιλήσει και πολιτικά για τις παρατηρήσεις σας. Δεν είναι μόνο επί προσωπικού. Της δίνω για πέντε λεπτά τον λόγο.</w:t>
      </w:r>
    </w:p>
    <w:p w14:paraId="20A4E966" w14:textId="77777777" w:rsidR="005D4821" w:rsidRDefault="006B233D">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Και για το π</w:t>
      </w:r>
      <w:r>
        <w:rPr>
          <w:rFonts w:eastAsia="Times New Roman" w:cs="Times New Roman"/>
          <w:szCs w:val="24"/>
        </w:rPr>
        <w:t>ροσωπικό.</w:t>
      </w:r>
    </w:p>
    <w:p w14:paraId="20A4E967" w14:textId="77777777" w:rsidR="005D4821" w:rsidRDefault="006B233D">
      <w:pPr>
        <w:spacing w:line="600" w:lineRule="auto"/>
        <w:ind w:firstLine="720"/>
        <w:jc w:val="both"/>
        <w:rPr>
          <w:rFonts w:eastAsia="Times New Roman" w:cs="Times New Roman"/>
          <w:szCs w:val="24"/>
        </w:rPr>
      </w:pPr>
      <w:r w:rsidRPr="00FA52C7">
        <w:rPr>
          <w:rFonts w:eastAsia="Times New Roman" w:cs="Times New Roman"/>
          <w:b/>
          <w:szCs w:val="24"/>
        </w:rPr>
        <w:t>ΠΡΟΕΔΡΕΥΩΝ (Σπυρίδων Λυκούδης):</w:t>
      </w:r>
      <w:r w:rsidRPr="00FA52C7">
        <w:rPr>
          <w:rFonts w:eastAsia="Times New Roman" w:cs="Times New Roman"/>
          <w:szCs w:val="24"/>
        </w:rPr>
        <w:t xml:space="preserve"> </w:t>
      </w:r>
      <w:r>
        <w:rPr>
          <w:rFonts w:eastAsia="Times New Roman" w:cs="Times New Roman"/>
          <w:szCs w:val="24"/>
        </w:rPr>
        <w:t>Και για το προσωπικό. Αν θέλετε, μπορείτε να κάνετε έναν σχολιασμό μετά. Δεν χάθηκε ο κόσμος!</w:t>
      </w:r>
    </w:p>
    <w:p w14:paraId="20A4E968" w14:textId="77777777" w:rsidR="005D4821" w:rsidRDefault="006B233D">
      <w:pPr>
        <w:spacing w:line="600" w:lineRule="auto"/>
        <w:ind w:firstLine="720"/>
        <w:jc w:val="both"/>
        <w:rPr>
          <w:rFonts w:eastAsia="Times New Roman" w:cs="Times New Roman"/>
          <w:szCs w:val="24"/>
        </w:rPr>
      </w:pPr>
      <w:r w:rsidRPr="003863D4">
        <w:rPr>
          <w:rFonts w:eastAsia="Times New Roman" w:cs="Times New Roman"/>
          <w:b/>
          <w:szCs w:val="24"/>
        </w:rPr>
        <w:t>ΜΑΡΙΛΙΖΑ ΞΕΝΟΓΙΑΝΝΑΚΟΠΟΥΛΟΥ (Υπουργός Διοικητικής Ανασυγκρότησης):</w:t>
      </w:r>
      <w:r w:rsidRPr="003863D4">
        <w:rPr>
          <w:rFonts w:eastAsia="Times New Roman" w:cs="Times New Roman"/>
          <w:szCs w:val="24"/>
        </w:rPr>
        <w:t xml:space="preserve"> </w:t>
      </w:r>
      <w:r>
        <w:rPr>
          <w:rFonts w:eastAsia="Times New Roman" w:cs="Times New Roman"/>
          <w:szCs w:val="24"/>
        </w:rPr>
        <w:t>Δεν θα κάνω κατάχρηση.</w:t>
      </w:r>
    </w:p>
    <w:p w14:paraId="20A4E969"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lastRenderedPageBreak/>
        <w:t>Κύριε Τζαβάρα, σας άκουσα πολύ</w:t>
      </w:r>
      <w:r>
        <w:rPr>
          <w:rFonts w:eastAsia="Times New Roman" w:cs="Times New Roman"/>
          <w:szCs w:val="24"/>
        </w:rPr>
        <w:t xml:space="preserve"> </w:t>
      </w:r>
      <w:r>
        <w:rPr>
          <w:rFonts w:eastAsia="Times New Roman" w:cs="Times New Roman"/>
          <w:szCs w:val="24"/>
        </w:rPr>
        <w:t>προσεκτικά</w:t>
      </w:r>
      <w:r>
        <w:rPr>
          <w:rFonts w:eastAsia="Times New Roman" w:cs="Times New Roman"/>
          <w:szCs w:val="24"/>
        </w:rPr>
        <w:t>.</w:t>
      </w:r>
    </w:p>
    <w:p w14:paraId="20A4E96A"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Πρώτα απ’ όλα, επειδή κάνατε κάποιες αναφορές για την Κυβέρνηση και με κατηγορήσατε για βερμπαλισμό, θέλω να πιστεύω ότι ήταν βερμπαλισμός και από τη δική σας πλευρά.</w:t>
      </w:r>
    </w:p>
    <w:p w14:paraId="20A4E96B" w14:textId="77777777" w:rsidR="005D4821" w:rsidRDefault="006B233D">
      <w:pPr>
        <w:spacing w:line="600" w:lineRule="auto"/>
        <w:ind w:firstLine="720"/>
        <w:jc w:val="both"/>
        <w:rPr>
          <w:rFonts w:eastAsia="Times New Roman" w:cs="Times New Roman"/>
          <w:szCs w:val="24"/>
        </w:rPr>
      </w:pPr>
      <w:r w:rsidRPr="00791CB7">
        <w:rPr>
          <w:rFonts w:eastAsia="Times New Roman" w:cs="Times New Roman"/>
          <w:szCs w:val="24"/>
        </w:rPr>
        <w:t>(Στο σημείο αυτό την</w:t>
      </w:r>
      <w:r>
        <w:rPr>
          <w:rFonts w:eastAsia="Times New Roman" w:cs="Times New Roman"/>
          <w:szCs w:val="24"/>
        </w:rPr>
        <w:t xml:space="preserve"> Προεδρική Έδρα καταλαμβάνει ο Θ΄</w:t>
      </w:r>
      <w:r w:rsidRPr="00791CB7">
        <w:rPr>
          <w:rFonts w:eastAsia="Times New Roman" w:cs="Times New Roman"/>
          <w:szCs w:val="24"/>
        </w:rPr>
        <w:t xml:space="preserve"> Αντιπρόεδρος της Βουλής κ. </w:t>
      </w:r>
      <w:r w:rsidRPr="009F3CD4">
        <w:rPr>
          <w:rFonts w:eastAsia="Times New Roman" w:cs="Times New Roman"/>
          <w:b/>
          <w:szCs w:val="24"/>
        </w:rPr>
        <w:t>ΜΑΡΙΟΣ ΓΕΩΡΓΙΑΔΗΣ</w:t>
      </w:r>
      <w:r w:rsidRPr="00791CB7">
        <w:rPr>
          <w:rFonts w:eastAsia="Times New Roman" w:cs="Times New Roman"/>
          <w:szCs w:val="24"/>
        </w:rPr>
        <w:t>)</w:t>
      </w:r>
    </w:p>
    <w:p w14:paraId="20A4E96C" w14:textId="77777777" w:rsidR="005D4821" w:rsidRDefault="006B233D">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Για το νομοσχέδιο.</w:t>
      </w:r>
    </w:p>
    <w:p w14:paraId="20A4E96D" w14:textId="77777777" w:rsidR="005D4821" w:rsidRDefault="006B233D">
      <w:pPr>
        <w:spacing w:line="600" w:lineRule="auto"/>
        <w:ind w:firstLine="720"/>
        <w:jc w:val="both"/>
        <w:rPr>
          <w:rFonts w:eastAsia="Times New Roman" w:cs="Times New Roman"/>
          <w:szCs w:val="24"/>
        </w:rPr>
      </w:pPr>
      <w:r w:rsidRPr="003863D4">
        <w:rPr>
          <w:rFonts w:eastAsia="Times New Roman" w:cs="Times New Roman"/>
          <w:b/>
          <w:szCs w:val="24"/>
        </w:rPr>
        <w:t>ΜΑΡΙΛΙΖΑ ΞΕΝΟΓΙΑΝΝΑΚΟΠΟΥΛΟΥ (Υπουργός Διοικητικής Ανασυγκρότησης):</w:t>
      </w:r>
      <w:r w:rsidRPr="003863D4">
        <w:rPr>
          <w:rFonts w:eastAsia="Times New Roman" w:cs="Times New Roman"/>
          <w:szCs w:val="24"/>
        </w:rPr>
        <w:t xml:space="preserve"> </w:t>
      </w:r>
      <w:r>
        <w:rPr>
          <w:rFonts w:eastAsia="Times New Roman" w:cs="Times New Roman"/>
          <w:szCs w:val="24"/>
        </w:rPr>
        <w:t>Δεν μπορώ να θεωρήσω ότι ο Κοινοβουλευτικός Εκπρόσωπος της Αξιωματικής Αντιπολίτευσης το εννοούσε έτ</w:t>
      </w:r>
      <w:r>
        <w:rPr>
          <w:rFonts w:eastAsia="Times New Roman" w:cs="Times New Roman"/>
          <w:szCs w:val="24"/>
        </w:rPr>
        <w:t>σι, κάνοντας οποιονδήποτε συνειρμό για την Κυβέρνηση, που θέλω να θυμίσω ότι είναι μια δημοκρατικά εκλεγμένη Κυβέρνηση σε δύο εκλογικές αναμετρήσεις τον Γενάρη του 2015 και τον Σεπτέμβρη του 2015.</w:t>
      </w:r>
    </w:p>
    <w:p w14:paraId="20A4E96E" w14:textId="77777777" w:rsidR="005D4821" w:rsidRDefault="006B233D">
      <w:pPr>
        <w:spacing w:line="600" w:lineRule="auto"/>
        <w:ind w:firstLine="720"/>
        <w:contextualSpacing/>
        <w:jc w:val="both"/>
        <w:rPr>
          <w:rFonts w:eastAsia="Times New Roman" w:cs="Times New Roman"/>
          <w:szCs w:val="24"/>
        </w:rPr>
      </w:pPr>
      <w:r>
        <w:rPr>
          <w:rFonts w:eastAsia="Times New Roman" w:cs="Times New Roman"/>
          <w:szCs w:val="24"/>
        </w:rPr>
        <w:t>Δεν μπορεί στη Βουλή να ακούγονται</w:t>
      </w:r>
      <w:r w:rsidRPr="002D57CB">
        <w:rPr>
          <w:rFonts w:eastAsia="Times New Roman" w:cs="Times New Roman"/>
          <w:szCs w:val="24"/>
        </w:rPr>
        <w:t xml:space="preserve"> τέτοιου είδους κατηγορίε</w:t>
      </w:r>
      <w:r w:rsidRPr="002D57CB">
        <w:rPr>
          <w:rFonts w:eastAsia="Times New Roman" w:cs="Times New Roman"/>
          <w:szCs w:val="24"/>
        </w:rPr>
        <w:t>ς</w:t>
      </w:r>
      <w:r>
        <w:rPr>
          <w:rFonts w:eastAsia="Times New Roman" w:cs="Times New Roman"/>
          <w:szCs w:val="24"/>
        </w:rPr>
        <w:t xml:space="preserve">. </w:t>
      </w:r>
      <w:r>
        <w:rPr>
          <w:rFonts w:eastAsia="Times New Roman" w:cs="Times New Roman"/>
          <w:szCs w:val="24"/>
        </w:rPr>
        <w:t>Θ</w:t>
      </w:r>
      <w:r w:rsidRPr="002D57CB">
        <w:rPr>
          <w:rFonts w:eastAsia="Times New Roman" w:cs="Times New Roman"/>
          <w:szCs w:val="24"/>
        </w:rPr>
        <w:t>α περίμ</w:t>
      </w:r>
      <w:r>
        <w:rPr>
          <w:rFonts w:eastAsia="Times New Roman" w:cs="Times New Roman"/>
          <w:szCs w:val="24"/>
        </w:rPr>
        <w:t xml:space="preserve">ενα από </w:t>
      </w:r>
      <w:r>
        <w:rPr>
          <w:rFonts w:eastAsia="Times New Roman" w:cs="Times New Roman"/>
          <w:szCs w:val="24"/>
        </w:rPr>
        <w:t xml:space="preserve">εσάς </w:t>
      </w:r>
      <w:r>
        <w:rPr>
          <w:rFonts w:eastAsia="Times New Roman" w:cs="Times New Roman"/>
          <w:szCs w:val="24"/>
        </w:rPr>
        <w:t xml:space="preserve">να ανασκευάσετε </w:t>
      </w:r>
      <w:r>
        <w:rPr>
          <w:rFonts w:eastAsia="Times New Roman" w:cs="Times New Roman"/>
          <w:szCs w:val="24"/>
        </w:rPr>
        <w:t>τα λόγια σας ότι</w:t>
      </w:r>
      <w:r w:rsidRPr="002D57CB">
        <w:rPr>
          <w:rFonts w:eastAsia="Times New Roman" w:cs="Times New Roman"/>
          <w:szCs w:val="24"/>
        </w:rPr>
        <w:t xml:space="preserve"> η </w:t>
      </w:r>
      <w:r>
        <w:rPr>
          <w:rFonts w:eastAsia="Times New Roman" w:cs="Times New Roman"/>
          <w:szCs w:val="24"/>
        </w:rPr>
        <w:t>δημοκρατική</w:t>
      </w:r>
      <w:r w:rsidRPr="002D57CB">
        <w:rPr>
          <w:rFonts w:eastAsia="Times New Roman" w:cs="Times New Roman"/>
          <w:szCs w:val="24"/>
        </w:rPr>
        <w:t xml:space="preserve"> </w:t>
      </w:r>
      <w:r>
        <w:rPr>
          <w:rFonts w:eastAsia="Times New Roman" w:cs="Times New Roman"/>
          <w:szCs w:val="24"/>
        </w:rPr>
        <w:t>Κ</w:t>
      </w:r>
      <w:r w:rsidRPr="002D57CB">
        <w:rPr>
          <w:rFonts w:eastAsia="Times New Roman" w:cs="Times New Roman"/>
          <w:szCs w:val="24"/>
        </w:rPr>
        <w:t>υβέρνηση</w:t>
      </w:r>
      <w:r>
        <w:rPr>
          <w:rFonts w:eastAsia="Times New Roman" w:cs="Times New Roman"/>
          <w:szCs w:val="24"/>
        </w:rPr>
        <w:t xml:space="preserve"> </w:t>
      </w:r>
      <w:r>
        <w:rPr>
          <w:rFonts w:eastAsia="Times New Roman" w:cs="Times New Roman"/>
          <w:szCs w:val="24"/>
        </w:rPr>
        <w:t xml:space="preserve">του Αλέξη Τσίπρα, </w:t>
      </w:r>
      <w:r w:rsidRPr="002D57CB">
        <w:rPr>
          <w:rFonts w:eastAsia="Times New Roman" w:cs="Times New Roman"/>
          <w:szCs w:val="24"/>
        </w:rPr>
        <w:t xml:space="preserve">έχει </w:t>
      </w:r>
      <w:r>
        <w:rPr>
          <w:rFonts w:eastAsia="Times New Roman" w:cs="Times New Roman"/>
          <w:szCs w:val="24"/>
        </w:rPr>
        <w:t>χαρακτηριστικά</w:t>
      </w:r>
      <w:r w:rsidRPr="002D57CB">
        <w:rPr>
          <w:rFonts w:eastAsia="Times New Roman" w:cs="Times New Roman"/>
          <w:szCs w:val="24"/>
        </w:rPr>
        <w:t xml:space="preserve"> </w:t>
      </w:r>
      <w:r w:rsidRPr="002D57CB">
        <w:rPr>
          <w:rFonts w:eastAsia="Times New Roman" w:cs="Times New Roman"/>
          <w:szCs w:val="24"/>
        </w:rPr>
        <w:t>απολυταρχικ</w:t>
      </w:r>
      <w:r>
        <w:rPr>
          <w:rFonts w:eastAsia="Times New Roman" w:cs="Times New Roman"/>
          <w:szCs w:val="24"/>
        </w:rPr>
        <w:t>ά</w:t>
      </w:r>
      <w:r w:rsidRPr="002D57CB">
        <w:rPr>
          <w:rFonts w:eastAsia="Times New Roman" w:cs="Times New Roman"/>
          <w:szCs w:val="24"/>
        </w:rPr>
        <w:t xml:space="preserve"> </w:t>
      </w:r>
      <w:r>
        <w:rPr>
          <w:rFonts w:eastAsia="Times New Roman" w:cs="Times New Roman"/>
          <w:szCs w:val="24"/>
        </w:rPr>
        <w:t>ή αντιδημοκρατικ</w:t>
      </w:r>
      <w:r>
        <w:rPr>
          <w:rFonts w:eastAsia="Times New Roman" w:cs="Times New Roman"/>
          <w:szCs w:val="24"/>
        </w:rPr>
        <w:t>ά</w:t>
      </w:r>
      <w:r>
        <w:rPr>
          <w:rFonts w:eastAsia="Times New Roman" w:cs="Times New Roman"/>
          <w:szCs w:val="24"/>
        </w:rPr>
        <w:t>. Α</w:t>
      </w:r>
      <w:r w:rsidRPr="002D57CB">
        <w:rPr>
          <w:rFonts w:eastAsia="Times New Roman" w:cs="Times New Roman"/>
          <w:szCs w:val="24"/>
        </w:rPr>
        <w:t>υτό είναι το πρώτο</w:t>
      </w:r>
      <w:r>
        <w:rPr>
          <w:rFonts w:eastAsia="Times New Roman" w:cs="Times New Roman"/>
          <w:szCs w:val="24"/>
        </w:rPr>
        <w:t>.</w:t>
      </w:r>
    </w:p>
    <w:p w14:paraId="20A4E96F" w14:textId="77777777" w:rsidR="005D4821" w:rsidRDefault="006B233D">
      <w:pPr>
        <w:spacing w:line="600" w:lineRule="auto"/>
        <w:ind w:firstLine="720"/>
        <w:contextualSpacing/>
        <w:jc w:val="both"/>
        <w:rPr>
          <w:rFonts w:eastAsia="Times New Roman" w:cs="Times New Roman"/>
          <w:szCs w:val="24"/>
        </w:rPr>
      </w:pPr>
      <w:r w:rsidRPr="002D57CB">
        <w:rPr>
          <w:rFonts w:eastAsia="Times New Roman" w:cs="Times New Roman"/>
          <w:szCs w:val="24"/>
        </w:rPr>
        <w:lastRenderedPageBreak/>
        <w:t xml:space="preserve">Όσον αφορά </w:t>
      </w:r>
      <w:r>
        <w:rPr>
          <w:rFonts w:eastAsia="Times New Roman" w:cs="Times New Roman"/>
          <w:szCs w:val="24"/>
        </w:rPr>
        <w:t>σ</w:t>
      </w:r>
      <w:r w:rsidRPr="002D57CB">
        <w:rPr>
          <w:rFonts w:eastAsia="Times New Roman" w:cs="Times New Roman"/>
          <w:szCs w:val="24"/>
        </w:rPr>
        <w:t>τις παρατηρήσεις που κάνατε</w:t>
      </w:r>
      <w:r>
        <w:rPr>
          <w:rFonts w:eastAsia="Times New Roman" w:cs="Times New Roman"/>
          <w:szCs w:val="24"/>
        </w:rPr>
        <w:t>,</w:t>
      </w:r>
      <w:r w:rsidRPr="002D57CB">
        <w:rPr>
          <w:rFonts w:eastAsia="Times New Roman" w:cs="Times New Roman"/>
          <w:szCs w:val="24"/>
        </w:rPr>
        <w:t xml:space="preserve"> παρ</w:t>
      </w:r>
      <w:r>
        <w:rPr>
          <w:rFonts w:eastAsia="Times New Roman" w:cs="Times New Roman"/>
          <w:szCs w:val="24"/>
        </w:rPr>
        <w:t xml:space="preserve">’ </w:t>
      </w:r>
      <w:r w:rsidRPr="002D57CB">
        <w:rPr>
          <w:rFonts w:eastAsia="Times New Roman" w:cs="Times New Roman"/>
          <w:szCs w:val="24"/>
        </w:rPr>
        <w:t xml:space="preserve">ότι είστε ένας πολύ επιμελής </w:t>
      </w:r>
      <w:r>
        <w:rPr>
          <w:rFonts w:eastAsia="Times New Roman" w:cs="Times New Roman"/>
          <w:szCs w:val="24"/>
        </w:rPr>
        <w:t xml:space="preserve">και </w:t>
      </w:r>
      <w:r>
        <w:rPr>
          <w:rFonts w:eastAsia="Times New Roman" w:cs="Times New Roman"/>
          <w:szCs w:val="24"/>
        </w:rPr>
        <w:t>ενημερωμένος</w:t>
      </w:r>
      <w:r w:rsidRPr="002D57CB">
        <w:rPr>
          <w:rFonts w:eastAsia="Times New Roman" w:cs="Times New Roman"/>
          <w:szCs w:val="24"/>
        </w:rPr>
        <w:t xml:space="preserve"> </w:t>
      </w:r>
      <w:r>
        <w:rPr>
          <w:rFonts w:eastAsia="Times New Roman" w:cs="Times New Roman"/>
          <w:szCs w:val="24"/>
        </w:rPr>
        <w:t>Βουλευτής,</w:t>
      </w:r>
      <w:r w:rsidRPr="002D57CB">
        <w:rPr>
          <w:rFonts w:eastAsia="Times New Roman" w:cs="Times New Roman"/>
          <w:szCs w:val="24"/>
        </w:rPr>
        <w:t xml:space="preserve"> μάλλον το νομοσχέδιο δεν το έχετε διαβάσει</w:t>
      </w:r>
      <w:r>
        <w:rPr>
          <w:rFonts w:eastAsia="Times New Roman" w:cs="Times New Roman"/>
          <w:szCs w:val="24"/>
        </w:rPr>
        <w:t>. Κ</w:t>
      </w:r>
      <w:r w:rsidRPr="002D57CB">
        <w:rPr>
          <w:rFonts w:eastAsia="Times New Roman" w:cs="Times New Roman"/>
          <w:szCs w:val="24"/>
        </w:rPr>
        <w:t>αι</w:t>
      </w:r>
      <w:r>
        <w:rPr>
          <w:rFonts w:eastAsia="Times New Roman" w:cs="Times New Roman"/>
          <w:szCs w:val="24"/>
        </w:rPr>
        <w:t>,</w:t>
      </w:r>
      <w:r w:rsidRPr="002D57CB">
        <w:rPr>
          <w:rFonts w:eastAsia="Times New Roman" w:cs="Times New Roman"/>
          <w:szCs w:val="24"/>
        </w:rPr>
        <w:t xml:space="preserve"> πολύ περισσότερο</w:t>
      </w:r>
      <w:r>
        <w:rPr>
          <w:rFonts w:eastAsia="Times New Roman" w:cs="Times New Roman"/>
          <w:szCs w:val="24"/>
        </w:rPr>
        <w:t>,</w:t>
      </w:r>
      <w:r w:rsidRPr="002D57CB">
        <w:rPr>
          <w:rFonts w:eastAsia="Times New Roman" w:cs="Times New Roman"/>
          <w:szCs w:val="24"/>
        </w:rPr>
        <w:t xml:space="preserve"> εκπλήσσομαι που ήρθατε εδώ να πυρ</w:t>
      </w:r>
      <w:r>
        <w:rPr>
          <w:rFonts w:eastAsia="Times New Roman" w:cs="Times New Roman"/>
          <w:szCs w:val="24"/>
        </w:rPr>
        <w:t>οδοτή</w:t>
      </w:r>
      <w:r w:rsidRPr="002D57CB">
        <w:rPr>
          <w:rFonts w:eastAsia="Times New Roman" w:cs="Times New Roman"/>
          <w:szCs w:val="24"/>
        </w:rPr>
        <w:t xml:space="preserve">σετε με την παρέμβασή σας </w:t>
      </w:r>
      <w:r>
        <w:rPr>
          <w:rFonts w:eastAsia="Times New Roman" w:cs="Times New Roman"/>
          <w:szCs w:val="24"/>
        </w:rPr>
        <w:t>έ</w:t>
      </w:r>
      <w:r w:rsidRPr="002D57CB">
        <w:rPr>
          <w:rFonts w:eastAsia="Times New Roman" w:cs="Times New Roman"/>
          <w:szCs w:val="24"/>
        </w:rPr>
        <w:t>να κλίμα</w:t>
      </w:r>
      <w:r>
        <w:rPr>
          <w:rFonts w:eastAsia="Times New Roman" w:cs="Times New Roman"/>
          <w:szCs w:val="24"/>
        </w:rPr>
        <w:t>,</w:t>
      </w:r>
      <w:r w:rsidRPr="002D57CB">
        <w:rPr>
          <w:rFonts w:eastAsia="Times New Roman" w:cs="Times New Roman"/>
          <w:szCs w:val="24"/>
        </w:rPr>
        <w:t xml:space="preserve"> το οποίο είναι τελείως διαφορετικό από την επιδίωξη</w:t>
      </w:r>
      <w:r>
        <w:rPr>
          <w:rFonts w:eastAsia="Times New Roman" w:cs="Times New Roman"/>
          <w:szCs w:val="24"/>
        </w:rPr>
        <w:t xml:space="preserve"> που </w:t>
      </w:r>
      <w:r w:rsidRPr="002D57CB">
        <w:rPr>
          <w:rFonts w:eastAsia="Times New Roman" w:cs="Times New Roman"/>
          <w:szCs w:val="24"/>
        </w:rPr>
        <w:t>είχαμε όλη την προηγούμενη εβδομάδ</w:t>
      </w:r>
      <w:r w:rsidRPr="002D57CB">
        <w:rPr>
          <w:rFonts w:eastAsia="Times New Roman" w:cs="Times New Roman"/>
          <w:szCs w:val="24"/>
        </w:rPr>
        <w:t>α</w:t>
      </w:r>
      <w:r>
        <w:rPr>
          <w:rFonts w:eastAsia="Times New Roman" w:cs="Times New Roman"/>
          <w:szCs w:val="24"/>
        </w:rPr>
        <w:t>,</w:t>
      </w:r>
      <w:r w:rsidRPr="002D57CB">
        <w:rPr>
          <w:rFonts w:eastAsia="Times New Roman" w:cs="Times New Roman"/>
          <w:szCs w:val="24"/>
        </w:rPr>
        <w:t xml:space="preserve"> σε ένα δύσκολο κλίμα μέσα στη Βουλή</w:t>
      </w:r>
      <w:r>
        <w:rPr>
          <w:rFonts w:eastAsia="Times New Roman" w:cs="Times New Roman"/>
          <w:szCs w:val="24"/>
        </w:rPr>
        <w:t>. Κ</w:t>
      </w:r>
      <w:r w:rsidRPr="002D57CB">
        <w:rPr>
          <w:rFonts w:eastAsia="Times New Roman" w:cs="Times New Roman"/>
          <w:szCs w:val="24"/>
        </w:rPr>
        <w:t xml:space="preserve">άναμε μία </w:t>
      </w:r>
      <w:r>
        <w:rPr>
          <w:rFonts w:eastAsia="Times New Roman" w:cs="Times New Roman"/>
          <w:szCs w:val="24"/>
        </w:rPr>
        <w:t>μεγάλη</w:t>
      </w:r>
      <w:r w:rsidRPr="002D57CB">
        <w:rPr>
          <w:rFonts w:eastAsia="Times New Roman" w:cs="Times New Roman"/>
          <w:szCs w:val="24"/>
        </w:rPr>
        <w:t xml:space="preserve"> συναινετική </w:t>
      </w:r>
      <w:r w:rsidRPr="002D57CB">
        <w:rPr>
          <w:rFonts w:eastAsia="Times New Roman" w:cs="Times New Roman"/>
          <w:szCs w:val="24"/>
        </w:rPr>
        <w:t>προσπάθεια</w:t>
      </w:r>
      <w:r>
        <w:rPr>
          <w:rFonts w:eastAsia="Times New Roman" w:cs="Times New Roman"/>
          <w:szCs w:val="24"/>
        </w:rPr>
        <w:t>,</w:t>
      </w:r>
      <w:r w:rsidRPr="002D57CB">
        <w:rPr>
          <w:rFonts w:eastAsia="Times New Roman" w:cs="Times New Roman"/>
          <w:szCs w:val="24"/>
        </w:rPr>
        <w:t xml:space="preserve"> στην οποία και οι δικοί σας </w:t>
      </w:r>
      <w:r>
        <w:rPr>
          <w:rFonts w:eastAsia="Times New Roman" w:cs="Times New Roman"/>
          <w:szCs w:val="24"/>
        </w:rPr>
        <w:t>Β</w:t>
      </w:r>
      <w:r w:rsidRPr="002D57CB">
        <w:rPr>
          <w:rFonts w:eastAsia="Times New Roman" w:cs="Times New Roman"/>
          <w:szCs w:val="24"/>
        </w:rPr>
        <w:t xml:space="preserve">ουλευτές </w:t>
      </w:r>
      <w:r w:rsidRPr="002D57CB">
        <w:rPr>
          <w:rFonts w:eastAsia="Times New Roman" w:cs="Times New Roman"/>
          <w:szCs w:val="24"/>
        </w:rPr>
        <w:t>συ</w:t>
      </w:r>
      <w:r>
        <w:rPr>
          <w:rFonts w:eastAsia="Times New Roman" w:cs="Times New Roman"/>
          <w:szCs w:val="24"/>
        </w:rPr>
        <w:t>νέβαλαν</w:t>
      </w:r>
      <w:r>
        <w:rPr>
          <w:rFonts w:eastAsia="Times New Roman" w:cs="Times New Roman"/>
          <w:szCs w:val="24"/>
        </w:rPr>
        <w:t xml:space="preserve">, έχοντας </w:t>
      </w:r>
      <w:r>
        <w:rPr>
          <w:rFonts w:eastAsia="Times New Roman" w:cs="Times New Roman"/>
          <w:szCs w:val="24"/>
        </w:rPr>
        <w:t xml:space="preserve">αποδεχθεί </w:t>
      </w:r>
      <w:r>
        <w:rPr>
          <w:rFonts w:eastAsia="Times New Roman" w:cs="Times New Roman"/>
          <w:szCs w:val="24"/>
        </w:rPr>
        <w:t xml:space="preserve">και </w:t>
      </w:r>
      <w:r>
        <w:rPr>
          <w:rFonts w:eastAsia="Times New Roman" w:cs="Times New Roman"/>
          <w:szCs w:val="24"/>
        </w:rPr>
        <w:t>μί</w:t>
      </w:r>
      <w:r w:rsidRPr="002D57CB">
        <w:rPr>
          <w:rFonts w:eastAsia="Times New Roman" w:cs="Times New Roman"/>
          <w:szCs w:val="24"/>
        </w:rPr>
        <w:t xml:space="preserve">α </w:t>
      </w:r>
      <w:r w:rsidRPr="002D57CB">
        <w:rPr>
          <w:rFonts w:eastAsia="Times New Roman" w:cs="Times New Roman"/>
          <w:szCs w:val="24"/>
        </w:rPr>
        <w:t>σειρά από διατάξεις που τελικά ενσωματώσαμε</w:t>
      </w:r>
      <w:r>
        <w:rPr>
          <w:rFonts w:eastAsia="Times New Roman" w:cs="Times New Roman"/>
          <w:szCs w:val="24"/>
        </w:rPr>
        <w:t>,</w:t>
      </w:r>
      <w:r w:rsidRPr="002D57CB">
        <w:rPr>
          <w:rFonts w:eastAsia="Times New Roman" w:cs="Times New Roman"/>
          <w:szCs w:val="24"/>
        </w:rPr>
        <w:t xml:space="preserve"> που αποδ</w:t>
      </w:r>
      <w:r>
        <w:rPr>
          <w:rFonts w:eastAsia="Times New Roman" w:cs="Times New Roman"/>
          <w:szCs w:val="24"/>
        </w:rPr>
        <w:t>εικνύ</w:t>
      </w:r>
      <w:r w:rsidRPr="002D57CB">
        <w:rPr>
          <w:rFonts w:eastAsia="Times New Roman" w:cs="Times New Roman"/>
          <w:szCs w:val="24"/>
        </w:rPr>
        <w:t xml:space="preserve">ουν την ευρύτητα </w:t>
      </w:r>
      <w:r>
        <w:rPr>
          <w:rFonts w:eastAsia="Times New Roman" w:cs="Times New Roman"/>
          <w:szCs w:val="24"/>
        </w:rPr>
        <w:t xml:space="preserve">της συναίνεσης που </w:t>
      </w:r>
      <w:r>
        <w:rPr>
          <w:rFonts w:eastAsia="Times New Roman" w:cs="Times New Roman"/>
          <w:szCs w:val="24"/>
        </w:rPr>
        <w:t>επιδιώκουμε.</w:t>
      </w:r>
      <w:r w:rsidRPr="002D57CB">
        <w:rPr>
          <w:rFonts w:eastAsia="Times New Roman" w:cs="Times New Roman"/>
          <w:szCs w:val="24"/>
        </w:rPr>
        <w:t xml:space="preserve"> </w:t>
      </w:r>
    </w:p>
    <w:p w14:paraId="20A4E970" w14:textId="77777777" w:rsidR="005D4821" w:rsidRDefault="006B233D">
      <w:pPr>
        <w:spacing w:line="600" w:lineRule="auto"/>
        <w:ind w:firstLine="720"/>
        <w:contextualSpacing/>
        <w:jc w:val="both"/>
        <w:rPr>
          <w:rFonts w:eastAsia="Times New Roman" w:cs="Times New Roman"/>
          <w:szCs w:val="24"/>
        </w:rPr>
      </w:pPr>
      <w:r w:rsidRPr="002D57CB">
        <w:rPr>
          <w:rFonts w:eastAsia="Times New Roman" w:cs="Times New Roman"/>
          <w:szCs w:val="24"/>
        </w:rPr>
        <w:t>Συνεπώς</w:t>
      </w:r>
      <w:r>
        <w:rPr>
          <w:rFonts w:eastAsia="Times New Roman" w:cs="Times New Roman"/>
          <w:szCs w:val="24"/>
        </w:rPr>
        <w:t>,</w:t>
      </w:r>
      <w:r w:rsidRPr="002D57CB">
        <w:rPr>
          <w:rFonts w:eastAsia="Times New Roman" w:cs="Times New Roman"/>
          <w:szCs w:val="24"/>
        </w:rPr>
        <w:t xml:space="preserve"> αυτή</w:t>
      </w:r>
      <w:r>
        <w:rPr>
          <w:rFonts w:eastAsia="Times New Roman" w:cs="Times New Roman"/>
          <w:szCs w:val="24"/>
        </w:rPr>
        <w:t>ν</w:t>
      </w:r>
      <w:r w:rsidRPr="002D57CB">
        <w:rPr>
          <w:rFonts w:eastAsia="Times New Roman" w:cs="Times New Roman"/>
          <w:szCs w:val="24"/>
        </w:rPr>
        <w:t xml:space="preserve"> τη στιγμή είμαι μπερδεμένη και θέλω να καταλάβω</w:t>
      </w:r>
      <w:r>
        <w:rPr>
          <w:rFonts w:eastAsia="Times New Roman" w:cs="Times New Roman"/>
          <w:szCs w:val="24"/>
        </w:rPr>
        <w:t>: Π</w:t>
      </w:r>
      <w:r w:rsidRPr="002D57CB">
        <w:rPr>
          <w:rFonts w:eastAsia="Times New Roman" w:cs="Times New Roman"/>
          <w:szCs w:val="24"/>
        </w:rPr>
        <w:t>οια</w:t>
      </w:r>
      <w:r>
        <w:rPr>
          <w:rFonts w:eastAsia="Times New Roman" w:cs="Times New Roman"/>
          <w:szCs w:val="24"/>
        </w:rPr>
        <w:t xml:space="preserve"> είναι η στάση της Αξιωματικής Αντιπολίτευσης απέναντι στο νομοσχέδιο; Ε</w:t>
      </w:r>
      <w:r w:rsidRPr="002D57CB">
        <w:rPr>
          <w:rFonts w:eastAsia="Times New Roman" w:cs="Times New Roman"/>
          <w:szCs w:val="24"/>
        </w:rPr>
        <w:t>πικρατεί η λογική τη</w:t>
      </w:r>
      <w:r>
        <w:rPr>
          <w:rFonts w:eastAsia="Times New Roman" w:cs="Times New Roman"/>
          <w:szCs w:val="24"/>
        </w:rPr>
        <w:t xml:space="preserve">ς ισοπέδωσης και του </w:t>
      </w:r>
      <w:proofErr w:type="spellStart"/>
      <w:r>
        <w:rPr>
          <w:rFonts w:eastAsia="Times New Roman" w:cs="Times New Roman"/>
          <w:szCs w:val="24"/>
        </w:rPr>
        <w:t>αντικυβερνητισμού</w:t>
      </w:r>
      <w:proofErr w:type="spellEnd"/>
      <w:r>
        <w:rPr>
          <w:rFonts w:eastAsia="Times New Roman" w:cs="Times New Roman"/>
          <w:szCs w:val="24"/>
        </w:rPr>
        <w:t xml:space="preserve">, </w:t>
      </w:r>
      <w:r w:rsidRPr="002D57CB">
        <w:rPr>
          <w:rFonts w:eastAsia="Times New Roman" w:cs="Times New Roman"/>
          <w:szCs w:val="24"/>
        </w:rPr>
        <w:t xml:space="preserve">όπως κάνετε </w:t>
      </w:r>
      <w:r w:rsidRPr="002D57CB">
        <w:rPr>
          <w:rFonts w:eastAsia="Times New Roman" w:cs="Times New Roman"/>
          <w:szCs w:val="24"/>
        </w:rPr>
        <w:t>σ</w:t>
      </w:r>
      <w:r>
        <w:rPr>
          <w:rFonts w:eastAsia="Times New Roman" w:cs="Times New Roman"/>
          <w:szCs w:val="24"/>
        </w:rPr>
        <w:t>’</w:t>
      </w:r>
      <w:r w:rsidRPr="002D57CB">
        <w:rPr>
          <w:rFonts w:eastAsia="Times New Roman" w:cs="Times New Roman"/>
          <w:szCs w:val="24"/>
        </w:rPr>
        <w:t xml:space="preserve"> </w:t>
      </w:r>
      <w:r w:rsidRPr="002D57CB">
        <w:rPr>
          <w:rFonts w:eastAsia="Times New Roman" w:cs="Times New Roman"/>
          <w:szCs w:val="24"/>
        </w:rPr>
        <w:t>όλα τα θέματα</w:t>
      </w:r>
      <w:r>
        <w:rPr>
          <w:rFonts w:eastAsia="Times New Roman" w:cs="Times New Roman"/>
          <w:szCs w:val="24"/>
        </w:rPr>
        <w:t>,</w:t>
      </w:r>
      <w:r w:rsidRPr="002D57CB">
        <w:rPr>
          <w:rFonts w:eastAsia="Times New Roman" w:cs="Times New Roman"/>
          <w:szCs w:val="24"/>
        </w:rPr>
        <w:t xml:space="preserve"> από τα εθνικ</w:t>
      </w:r>
      <w:r w:rsidRPr="002D57CB">
        <w:rPr>
          <w:rFonts w:eastAsia="Times New Roman" w:cs="Times New Roman"/>
          <w:szCs w:val="24"/>
        </w:rPr>
        <w:t>ά θέματα μέχρι τη δημόσια διοίκηση</w:t>
      </w:r>
      <w:r>
        <w:rPr>
          <w:rFonts w:eastAsia="Times New Roman" w:cs="Times New Roman"/>
          <w:szCs w:val="24"/>
        </w:rPr>
        <w:t>,</w:t>
      </w:r>
      <w:r w:rsidRPr="002D57CB">
        <w:rPr>
          <w:rFonts w:eastAsia="Times New Roman" w:cs="Times New Roman"/>
          <w:szCs w:val="24"/>
        </w:rPr>
        <w:t xml:space="preserve"> τα κοινωνικά ζητήματα και τον κατώτατο μισθό</w:t>
      </w:r>
      <w:r>
        <w:rPr>
          <w:rFonts w:eastAsia="Times New Roman" w:cs="Times New Roman"/>
          <w:szCs w:val="24"/>
        </w:rPr>
        <w:t>; Α</w:t>
      </w:r>
      <w:r w:rsidRPr="002D57CB">
        <w:rPr>
          <w:rFonts w:eastAsia="Times New Roman" w:cs="Times New Roman"/>
          <w:szCs w:val="24"/>
        </w:rPr>
        <w:t xml:space="preserve">υτή </w:t>
      </w:r>
      <w:r>
        <w:rPr>
          <w:rFonts w:eastAsia="Times New Roman" w:cs="Times New Roman"/>
          <w:szCs w:val="24"/>
        </w:rPr>
        <w:t xml:space="preserve">είναι </w:t>
      </w:r>
      <w:r w:rsidRPr="002D57CB">
        <w:rPr>
          <w:rFonts w:eastAsia="Times New Roman" w:cs="Times New Roman"/>
          <w:szCs w:val="24"/>
        </w:rPr>
        <w:t xml:space="preserve">η λογική </w:t>
      </w:r>
      <w:r>
        <w:rPr>
          <w:rFonts w:eastAsia="Times New Roman" w:cs="Times New Roman"/>
          <w:szCs w:val="24"/>
        </w:rPr>
        <w:t>σας,</w:t>
      </w:r>
      <w:r w:rsidRPr="002D57CB">
        <w:rPr>
          <w:rFonts w:eastAsia="Times New Roman" w:cs="Times New Roman"/>
          <w:szCs w:val="24"/>
        </w:rPr>
        <w:t xml:space="preserve"> οτιδήποτε έρχεται </w:t>
      </w:r>
      <w:r w:rsidRPr="002D57CB">
        <w:rPr>
          <w:rFonts w:eastAsia="Times New Roman" w:cs="Times New Roman"/>
          <w:szCs w:val="24"/>
        </w:rPr>
        <w:t>απ</w:t>
      </w:r>
      <w:r>
        <w:rPr>
          <w:rFonts w:eastAsia="Times New Roman" w:cs="Times New Roman"/>
          <w:szCs w:val="24"/>
        </w:rPr>
        <w:t>’</w:t>
      </w:r>
      <w:r w:rsidRPr="002D57CB">
        <w:rPr>
          <w:rFonts w:eastAsia="Times New Roman" w:cs="Times New Roman"/>
          <w:szCs w:val="24"/>
        </w:rPr>
        <w:t xml:space="preserve"> </w:t>
      </w:r>
      <w:r w:rsidRPr="002D57CB">
        <w:rPr>
          <w:rFonts w:eastAsia="Times New Roman" w:cs="Times New Roman"/>
          <w:szCs w:val="24"/>
        </w:rPr>
        <w:t>αυτή</w:t>
      </w:r>
      <w:r>
        <w:rPr>
          <w:rFonts w:eastAsia="Times New Roman" w:cs="Times New Roman"/>
          <w:szCs w:val="24"/>
        </w:rPr>
        <w:t>ν</w:t>
      </w:r>
      <w:r w:rsidRPr="002D57CB">
        <w:rPr>
          <w:rFonts w:eastAsia="Times New Roman" w:cs="Times New Roman"/>
          <w:szCs w:val="24"/>
        </w:rPr>
        <w:t xml:space="preserve"> την </w:t>
      </w:r>
      <w:r>
        <w:rPr>
          <w:rFonts w:eastAsia="Times New Roman" w:cs="Times New Roman"/>
          <w:szCs w:val="24"/>
        </w:rPr>
        <w:t>Κ</w:t>
      </w:r>
      <w:r w:rsidRPr="002D57CB">
        <w:rPr>
          <w:rFonts w:eastAsia="Times New Roman" w:cs="Times New Roman"/>
          <w:szCs w:val="24"/>
        </w:rPr>
        <w:t xml:space="preserve">υβέρνηση το </w:t>
      </w:r>
      <w:r w:rsidRPr="002D57CB">
        <w:rPr>
          <w:rFonts w:eastAsia="Times New Roman" w:cs="Times New Roman"/>
          <w:szCs w:val="24"/>
        </w:rPr>
        <w:t>ισοπεδών</w:t>
      </w:r>
      <w:r>
        <w:rPr>
          <w:rFonts w:eastAsia="Times New Roman" w:cs="Times New Roman"/>
          <w:szCs w:val="24"/>
        </w:rPr>
        <w:t>ετ</w:t>
      </w:r>
      <w:r w:rsidRPr="002D57CB">
        <w:rPr>
          <w:rFonts w:eastAsia="Times New Roman" w:cs="Times New Roman"/>
          <w:szCs w:val="24"/>
        </w:rPr>
        <w:t>ε</w:t>
      </w:r>
      <w:r>
        <w:rPr>
          <w:rFonts w:eastAsia="Times New Roman" w:cs="Times New Roman"/>
          <w:szCs w:val="24"/>
        </w:rPr>
        <w:t xml:space="preserve">; Ή είναι η </w:t>
      </w:r>
      <w:r>
        <w:rPr>
          <w:rFonts w:eastAsia="Times New Roman" w:cs="Times New Roman"/>
          <w:szCs w:val="24"/>
        </w:rPr>
        <w:lastRenderedPageBreak/>
        <w:t xml:space="preserve">στάση του </w:t>
      </w:r>
      <w:r>
        <w:rPr>
          <w:rFonts w:eastAsia="Times New Roman" w:cs="Times New Roman"/>
          <w:szCs w:val="24"/>
        </w:rPr>
        <w:t xml:space="preserve">εισηγητή </w:t>
      </w:r>
      <w:r>
        <w:rPr>
          <w:rFonts w:eastAsia="Times New Roman" w:cs="Times New Roman"/>
          <w:szCs w:val="24"/>
        </w:rPr>
        <w:t>σας και των Β</w:t>
      </w:r>
      <w:r w:rsidRPr="002D57CB">
        <w:rPr>
          <w:rFonts w:eastAsia="Times New Roman" w:cs="Times New Roman"/>
          <w:szCs w:val="24"/>
        </w:rPr>
        <w:t>ου</w:t>
      </w:r>
      <w:r>
        <w:rPr>
          <w:rFonts w:eastAsia="Times New Roman" w:cs="Times New Roman"/>
          <w:szCs w:val="24"/>
        </w:rPr>
        <w:t xml:space="preserve">λευτών </w:t>
      </w:r>
      <w:r>
        <w:rPr>
          <w:rFonts w:eastAsia="Times New Roman" w:cs="Times New Roman"/>
          <w:szCs w:val="24"/>
        </w:rPr>
        <w:t xml:space="preserve">της Νέας Δημοκρατίας </w:t>
      </w:r>
      <w:r>
        <w:rPr>
          <w:rFonts w:eastAsia="Times New Roman" w:cs="Times New Roman"/>
          <w:szCs w:val="24"/>
        </w:rPr>
        <w:t>την προηγούμενη εβδ</w:t>
      </w:r>
      <w:r>
        <w:rPr>
          <w:rFonts w:eastAsia="Times New Roman" w:cs="Times New Roman"/>
          <w:szCs w:val="24"/>
        </w:rPr>
        <w:t xml:space="preserve">ομάδα, </w:t>
      </w:r>
      <w:r w:rsidRPr="002D57CB">
        <w:rPr>
          <w:rFonts w:eastAsia="Times New Roman" w:cs="Times New Roman"/>
          <w:szCs w:val="24"/>
        </w:rPr>
        <w:t xml:space="preserve">που ήταν μία στάση επί της ουσίας και στην </w:t>
      </w:r>
      <w:r>
        <w:rPr>
          <w:rFonts w:eastAsia="Times New Roman" w:cs="Times New Roman"/>
          <w:szCs w:val="24"/>
        </w:rPr>
        <w:t xml:space="preserve">οποία και εμείς ανταποκριθήκαμε; </w:t>
      </w:r>
    </w:p>
    <w:p w14:paraId="20A4E971" w14:textId="77777777" w:rsidR="005D4821" w:rsidRDefault="006B233D">
      <w:pPr>
        <w:spacing w:line="600" w:lineRule="auto"/>
        <w:ind w:firstLine="720"/>
        <w:contextualSpacing/>
        <w:jc w:val="both"/>
        <w:rPr>
          <w:rFonts w:eastAsia="Times New Roman" w:cs="Times New Roman"/>
          <w:szCs w:val="24"/>
        </w:rPr>
      </w:pPr>
      <w:r>
        <w:rPr>
          <w:rFonts w:eastAsia="Times New Roman" w:cs="Times New Roman"/>
          <w:szCs w:val="24"/>
        </w:rPr>
        <w:t>Και θα ήθελα να πω -γι</w:t>
      </w:r>
      <w:r w:rsidRPr="002D57CB">
        <w:rPr>
          <w:rFonts w:eastAsia="Times New Roman" w:cs="Times New Roman"/>
          <w:szCs w:val="24"/>
        </w:rPr>
        <w:t xml:space="preserve">ατί είναι προφανές ότι δεν έχει μελετηθεί από την πλευρά σας </w:t>
      </w:r>
      <w:r>
        <w:rPr>
          <w:rFonts w:eastAsia="Times New Roman" w:cs="Times New Roman"/>
          <w:szCs w:val="24"/>
        </w:rPr>
        <w:t>το περιεχόμενο</w:t>
      </w:r>
      <w:r w:rsidRPr="002D57CB">
        <w:rPr>
          <w:rFonts w:eastAsia="Times New Roman" w:cs="Times New Roman"/>
          <w:szCs w:val="24"/>
        </w:rPr>
        <w:t xml:space="preserve"> του σχεδίου νόμου και οφείλω να </w:t>
      </w:r>
      <w:r>
        <w:rPr>
          <w:rFonts w:eastAsia="Times New Roman" w:cs="Times New Roman"/>
          <w:szCs w:val="24"/>
        </w:rPr>
        <w:t xml:space="preserve">σας </w:t>
      </w:r>
      <w:r w:rsidRPr="002D57CB">
        <w:rPr>
          <w:rFonts w:eastAsia="Times New Roman" w:cs="Times New Roman"/>
          <w:szCs w:val="24"/>
        </w:rPr>
        <w:t>απαντήσω</w:t>
      </w:r>
      <w:r>
        <w:rPr>
          <w:rFonts w:eastAsia="Times New Roman" w:cs="Times New Roman"/>
          <w:szCs w:val="24"/>
        </w:rPr>
        <w:t>. Ε</w:t>
      </w:r>
      <w:r w:rsidRPr="002D57CB">
        <w:rPr>
          <w:rFonts w:eastAsia="Times New Roman" w:cs="Times New Roman"/>
          <w:szCs w:val="24"/>
        </w:rPr>
        <w:t>ίπατε ότι οι λέξεις κακοποι</w:t>
      </w:r>
      <w:r w:rsidRPr="002D57CB">
        <w:rPr>
          <w:rFonts w:eastAsia="Times New Roman" w:cs="Times New Roman"/>
          <w:szCs w:val="24"/>
        </w:rPr>
        <w:t>ούνται</w:t>
      </w:r>
      <w:r>
        <w:rPr>
          <w:rFonts w:eastAsia="Times New Roman" w:cs="Times New Roman"/>
          <w:szCs w:val="24"/>
        </w:rPr>
        <w:t xml:space="preserve">. Ποιοι </w:t>
      </w:r>
      <w:r w:rsidRPr="002D57CB">
        <w:rPr>
          <w:rFonts w:eastAsia="Times New Roman" w:cs="Times New Roman"/>
          <w:szCs w:val="24"/>
        </w:rPr>
        <w:t>κακοποίησαν τις λέξεις</w:t>
      </w:r>
      <w:r>
        <w:rPr>
          <w:rFonts w:eastAsia="Times New Roman" w:cs="Times New Roman"/>
          <w:szCs w:val="24"/>
        </w:rPr>
        <w:t>; Η</w:t>
      </w:r>
      <w:r w:rsidRPr="002D57CB">
        <w:rPr>
          <w:rFonts w:eastAsia="Times New Roman" w:cs="Times New Roman"/>
          <w:szCs w:val="24"/>
        </w:rPr>
        <w:t xml:space="preserve"> έννοια </w:t>
      </w:r>
      <w:r>
        <w:rPr>
          <w:rFonts w:eastAsia="Times New Roman" w:cs="Times New Roman"/>
          <w:szCs w:val="24"/>
        </w:rPr>
        <w:t>«</w:t>
      </w:r>
      <w:r w:rsidRPr="002D57CB">
        <w:rPr>
          <w:rFonts w:eastAsia="Times New Roman" w:cs="Times New Roman"/>
          <w:szCs w:val="24"/>
        </w:rPr>
        <w:t>μεταρρύθμιση</w:t>
      </w:r>
      <w:r>
        <w:rPr>
          <w:rFonts w:eastAsia="Times New Roman" w:cs="Times New Roman"/>
          <w:szCs w:val="24"/>
        </w:rPr>
        <w:t>»</w:t>
      </w:r>
      <w:r w:rsidRPr="002D57CB">
        <w:rPr>
          <w:rFonts w:eastAsia="Times New Roman" w:cs="Times New Roman"/>
          <w:szCs w:val="24"/>
        </w:rPr>
        <w:t xml:space="preserve"> και </w:t>
      </w:r>
      <w:r>
        <w:rPr>
          <w:rFonts w:eastAsia="Times New Roman" w:cs="Times New Roman"/>
          <w:szCs w:val="24"/>
        </w:rPr>
        <w:t xml:space="preserve">«αξιολόγηση», πότε </w:t>
      </w:r>
      <w:r w:rsidRPr="002D57CB">
        <w:rPr>
          <w:rFonts w:eastAsia="Times New Roman" w:cs="Times New Roman"/>
          <w:szCs w:val="24"/>
        </w:rPr>
        <w:t xml:space="preserve">κακοποιήθηκαν </w:t>
      </w:r>
      <w:r w:rsidRPr="002D57CB">
        <w:rPr>
          <w:rFonts w:eastAsia="Times New Roman" w:cs="Times New Roman"/>
          <w:szCs w:val="24"/>
        </w:rPr>
        <w:t>σ</w:t>
      </w:r>
      <w:r>
        <w:rPr>
          <w:rFonts w:eastAsia="Times New Roman" w:cs="Times New Roman"/>
          <w:szCs w:val="24"/>
        </w:rPr>
        <w:t>’</w:t>
      </w:r>
      <w:r w:rsidRPr="002D57CB">
        <w:rPr>
          <w:rFonts w:eastAsia="Times New Roman" w:cs="Times New Roman"/>
          <w:szCs w:val="24"/>
        </w:rPr>
        <w:t xml:space="preserve"> </w:t>
      </w:r>
      <w:r w:rsidRPr="002D57CB">
        <w:rPr>
          <w:rFonts w:eastAsia="Times New Roman" w:cs="Times New Roman"/>
          <w:szCs w:val="24"/>
        </w:rPr>
        <w:t>αυτή</w:t>
      </w:r>
      <w:r>
        <w:rPr>
          <w:rFonts w:eastAsia="Times New Roman" w:cs="Times New Roman"/>
          <w:szCs w:val="24"/>
        </w:rPr>
        <w:t>ν</w:t>
      </w:r>
      <w:r w:rsidRPr="002D57CB">
        <w:rPr>
          <w:rFonts w:eastAsia="Times New Roman" w:cs="Times New Roman"/>
          <w:szCs w:val="24"/>
        </w:rPr>
        <w:t xml:space="preserve"> τη χώρα και στην Ευρώπη</w:t>
      </w:r>
      <w:r>
        <w:rPr>
          <w:rFonts w:eastAsia="Times New Roman" w:cs="Times New Roman"/>
          <w:szCs w:val="24"/>
        </w:rPr>
        <w:t>; Ό</w:t>
      </w:r>
      <w:r w:rsidRPr="002D57CB">
        <w:rPr>
          <w:rFonts w:eastAsia="Times New Roman" w:cs="Times New Roman"/>
          <w:szCs w:val="24"/>
        </w:rPr>
        <w:t>ταν η μεταρρύθμιση πλέον έχει ταυτιστεί</w:t>
      </w:r>
      <w:r>
        <w:rPr>
          <w:rFonts w:eastAsia="Times New Roman" w:cs="Times New Roman"/>
          <w:szCs w:val="24"/>
        </w:rPr>
        <w:t>, δ</w:t>
      </w:r>
      <w:r w:rsidRPr="002D57CB">
        <w:rPr>
          <w:rFonts w:eastAsia="Times New Roman" w:cs="Times New Roman"/>
          <w:szCs w:val="24"/>
        </w:rPr>
        <w:t>υ</w:t>
      </w:r>
      <w:r>
        <w:rPr>
          <w:rFonts w:eastAsia="Times New Roman" w:cs="Times New Roman"/>
          <w:szCs w:val="24"/>
        </w:rPr>
        <w:t xml:space="preserve">στυχώς, </w:t>
      </w:r>
      <w:r w:rsidRPr="002D57CB">
        <w:rPr>
          <w:rFonts w:eastAsia="Times New Roman" w:cs="Times New Roman"/>
          <w:szCs w:val="24"/>
        </w:rPr>
        <w:t>με την έννοια της ιδιωτικοποίησης</w:t>
      </w:r>
      <w:r>
        <w:rPr>
          <w:rFonts w:eastAsia="Times New Roman" w:cs="Times New Roman"/>
          <w:szCs w:val="24"/>
        </w:rPr>
        <w:t>,</w:t>
      </w:r>
      <w:r w:rsidRPr="002D57CB">
        <w:rPr>
          <w:rFonts w:eastAsia="Times New Roman" w:cs="Times New Roman"/>
          <w:szCs w:val="24"/>
        </w:rPr>
        <w:t xml:space="preserve"> των απολύσεων</w:t>
      </w:r>
      <w:r>
        <w:rPr>
          <w:rFonts w:eastAsia="Times New Roman" w:cs="Times New Roman"/>
          <w:szCs w:val="24"/>
        </w:rPr>
        <w:t>,</w:t>
      </w:r>
      <w:r w:rsidRPr="002D57CB">
        <w:rPr>
          <w:rFonts w:eastAsia="Times New Roman" w:cs="Times New Roman"/>
          <w:szCs w:val="24"/>
        </w:rPr>
        <w:t xml:space="preserve"> της απορρύθμισης της αγοράς και </w:t>
      </w:r>
      <w:r>
        <w:rPr>
          <w:rFonts w:eastAsia="Times New Roman" w:cs="Times New Roman"/>
          <w:szCs w:val="24"/>
        </w:rPr>
        <w:t xml:space="preserve">στην </w:t>
      </w:r>
      <w:proofErr w:type="spellStart"/>
      <w:r>
        <w:rPr>
          <w:rFonts w:eastAsia="Times New Roman" w:cs="Times New Roman"/>
          <w:szCs w:val="24"/>
        </w:rPr>
        <w:t>τιμωρητική</w:t>
      </w:r>
      <w:proofErr w:type="spellEnd"/>
      <w:r w:rsidRPr="002D57CB">
        <w:rPr>
          <w:rFonts w:eastAsia="Times New Roman" w:cs="Times New Roman"/>
          <w:szCs w:val="24"/>
        </w:rPr>
        <w:t xml:space="preserve"> αξιολόγηση επί ημερών σας</w:t>
      </w:r>
      <w:r>
        <w:rPr>
          <w:rFonts w:eastAsia="Times New Roman" w:cs="Times New Roman"/>
          <w:szCs w:val="24"/>
        </w:rPr>
        <w:t>. Γ</w:t>
      </w:r>
      <w:r w:rsidRPr="002D57CB">
        <w:rPr>
          <w:rFonts w:eastAsia="Times New Roman" w:cs="Times New Roman"/>
          <w:szCs w:val="24"/>
        </w:rPr>
        <w:t>ιατί</w:t>
      </w:r>
      <w:r>
        <w:rPr>
          <w:rFonts w:eastAsia="Times New Roman" w:cs="Times New Roman"/>
          <w:szCs w:val="24"/>
        </w:rPr>
        <w:t>,</w:t>
      </w:r>
      <w:r w:rsidRPr="002D57CB">
        <w:rPr>
          <w:rFonts w:eastAsia="Times New Roman" w:cs="Times New Roman"/>
          <w:szCs w:val="24"/>
        </w:rPr>
        <w:t xml:space="preserve"> </w:t>
      </w:r>
      <w:r>
        <w:rPr>
          <w:rFonts w:eastAsia="Times New Roman" w:cs="Times New Roman"/>
          <w:szCs w:val="24"/>
        </w:rPr>
        <w:t xml:space="preserve">η </w:t>
      </w:r>
      <w:r w:rsidRPr="002D57CB">
        <w:rPr>
          <w:rFonts w:eastAsia="Times New Roman" w:cs="Times New Roman"/>
          <w:szCs w:val="24"/>
        </w:rPr>
        <w:t>δη</w:t>
      </w:r>
      <w:r>
        <w:rPr>
          <w:rFonts w:eastAsia="Times New Roman" w:cs="Times New Roman"/>
          <w:szCs w:val="24"/>
        </w:rPr>
        <w:t>μόσια διοίκηση</w:t>
      </w:r>
      <w:r>
        <w:rPr>
          <w:rFonts w:eastAsia="Times New Roman" w:cs="Times New Roman"/>
          <w:szCs w:val="24"/>
        </w:rPr>
        <w:t xml:space="preserve"> </w:t>
      </w:r>
      <w:r>
        <w:rPr>
          <w:rFonts w:eastAsia="Times New Roman" w:cs="Times New Roman"/>
          <w:szCs w:val="24"/>
        </w:rPr>
        <w:t xml:space="preserve">δεν είναι και λαμπρός </w:t>
      </w:r>
      <w:r w:rsidRPr="002D57CB">
        <w:rPr>
          <w:rFonts w:eastAsia="Times New Roman" w:cs="Times New Roman"/>
          <w:szCs w:val="24"/>
        </w:rPr>
        <w:t>τομέας για τη Νέα Δημοκρατία για να επαίρεται</w:t>
      </w:r>
      <w:r>
        <w:rPr>
          <w:rFonts w:eastAsia="Times New Roman" w:cs="Times New Roman"/>
          <w:szCs w:val="24"/>
        </w:rPr>
        <w:t>.</w:t>
      </w:r>
    </w:p>
    <w:p w14:paraId="20A4E972" w14:textId="77777777" w:rsidR="005D4821" w:rsidRDefault="006B233D">
      <w:pPr>
        <w:spacing w:line="600" w:lineRule="auto"/>
        <w:ind w:firstLine="720"/>
        <w:contextualSpacing/>
        <w:jc w:val="both"/>
        <w:rPr>
          <w:rFonts w:eastAsia="Times New Roman" w:cs="Times New Roman"/>
          <w:szCs w:val="24"/>
        </w:rPr>
      </w:pPr>
      <w:r>
        <w:rPr>
          <w:rFonts w:eastAsia="Times New Roman" w:cs="Times New Roman"/>
          <w:b/>
          <w:szCs w:val="24"/>
        </w:rPr>
        <w:t>ΣΟΦΙΑ ΒΟΥΛΤΕΨΗ</w:t>
      </w:r>
      <w:r w:rsidRPr="0059698F">
        <w:rPr>
          <w:rFonts w:eastAsia="Times New Roman" w:cs="Times New Roman"/>
          <w:b/>
          <w:szCs w:val="24"/>
        </w:rPr>
        <w:t xml:space="preserve">: </w:t>
      </w:r>
      <w:r>
        <w:rPr>
          <w:rFonts w:eastAsia="Times New Roman" w:cs="Times New Roman"/>
          <w:szCs w:val="24"/>
        </w:rPr>
        <w:t>Είναι για το ΠΑΣΟΚ.</w:t>
      </w:r>
    </w:p>
    <w:p w14:paraId="20A4E973" w14:textId="77777777" w:rsidR="005D4821" w:rsidRDefault="006B233D">
      <w:pPr>
        <w:spacing w:line="600" w:lineRule="auto"/>
        <w:ind w:firstLine="720"/>
        <w:contextualSpacing/>
        <w:jc w:val="both"/>
        <w:rPr>
          <w:rFonts w:eastAsia="Times New Roman" w:cs="Times New Roman"/>
          <w:szCs w:val="24"/>
        </w:rPr>
      </w:pPr>
      <w:r>
        <w:rPr>
          <w:rFonts w:eastAsia="Times New Roman" w:cs="Times New Roman"/>
          <w:b/>
          <w:szCs w:val="24"/>
        </w:rPr>
        <w:t>ΜΑΡΙΛΙΖΑ ΞΕΝΟΓΙΑΝΝΑΚΟΠΟΥΛΟΥ (Υπουργός Διοικητικής</w:t>
      </w:r>
      <w:r>
        <w:rPr>
          <w:rFonts w:eastAsia="Times New Roman" w:cs="Times New Roman"/>
          <w:b/>
          <w:szCs w:val="24"/>
        </w:rPr>
        <w:t xml:space="preserve"> Ανασυγκρότησης)</w:t>
      </w:r>
      <w:r w:rsidRPr="0059698F">
        <w:rPr>
          <w:rFonts w:eastAsia="Times New Roman" w:cs="Times New Roman"/>
          <w:b/>
          <w:szCs w:val="24"/>
        </w:rPr>
        <w:t>:</w:t>
      </w:r>
      <w:r>
        <w:rPr>
          <w:rFonts w:eastAsia="Times New Roman" w:cs="Times New Roman"/>
          <w:b/>
          <w:szCs w:val="24"/>
        </w:rPr>
        <w:t xml:space="preserve"> </w:t>
      </w:r>
      <w:r>
        <w:rPr>
          <w:rFonts w:eastAsia="Times New Roman" w:cs="Times New Roman"/>
          <w:szCs w:val="24"/>
        </w:rPr>
        <w:t>Κ</w:t>
      </w:r>
      <w:r w:rsidRPr="002D57CB">
        <w:rPr>
          <w:rFonts w:eastAsia="Times New Roman" w:cs="Times New Roman"/>
          <w:szCs w:val="24"/>
        </w:rPr>
        <w:t xml:space="preserve">υρία </w:t>
      </w:r>
      <w:proofErr w:type="spellStart"/>
      <w:r>
        <w:rPr>
          <w:rFonts w:eastAsia="Times New Roman" w:cs="Times New Roman"/>
          <w:szCs w:val="24"/>
        </w:rPr>
        <w:t>Β</w:t>
      </w:r>
      <w:r w:rsidRPr="002D57CB">
        <w:rPr>
          <w:rFonts w:eastAsia="Times New Roman" w:cs="Times New Roman"/>
          <w:szCs w:val="24"/>
        </w:rPr>
        <w:t>ούλτεψη</w:t>
      </w:r>
      <w:proofErr w:type="spellEnd"/>
      <w:r>
        <w:rPr>
          <w:rFonts w:eastAsia="Times New Roman" w:cs="Times New Roman"/>
          <w:szCs w:val="24"/>
        </w:rPr>
        <w:t>,</w:t>
      </w:r>
      <w:r w:rsidRPr="002D57CB">
        <w:rPr>
          <w:rFonts w:eastAsia="Times New Roman" w:cs="Times New Roman"/>
          <w:szCs w:val="24"/>
        </w:rPr>
        <w:t xml:space="preserve"> παρ</w:t>
      </w:r>
      <w:r>
        <w:rPr>
          <w:rFonts w:eastAsia="Times New Roman" w:cs="Times New Roman"/>
          <w:szCs w:val="24"/>
        </w:rPr>
        <w:t xml:space="preserve">’ </w:t>
      </w:r>
      <w:r w:rsidRPr="002D57CB">
        <w:rPr>
          <w:rFonts w:eastAsia="Times New Roman" w:cs="Times New Roman"/>
          <w:szCs w:val="24"/>
        </w:rPr>
        <w:t>ότι έχουμε φιλική σχέση και σας εκτιμώ προσωπικά</w:t>
      </w:r>
      <w:r>
        <w:rPr>
          <w:rFonts w:eastAsia="Times New Roman" w:cs="Times New Roman"/>
          <w:szCs w:val="24"/>
        </w:rPr>
        <w:t>,</w:t>
      </w:r>
      <w:r w:rsidRPr="002D57CB">
        <w:rPr>
          <w:rFonts w:eastAsia="Times New Roman" w:cs="Times New Roman"/>
          <w:szCs w:val="24"/>
        </w:rPr>
        <w:t xml:space="preserve"> επειδή </w:t>
      </w:r>
      <w:r>
        <w:rPr>
          <w:rFonts w:eastAsia="Times New Roman" w:cs="Times New Roman"/>
          <w:szCs w:val="24"/>
        </w:rPr>
        <w:t>α</w:t>
      </w:r>
      <w:r w:rsidRPr="002D57CB">
        <w:rPr>
          <w:rFonts w:eastAsia="Times New Roman" w:cs="Times New Roman"/>
          <w:szCs w:val="24"/>
        </w:rPr>
        <w:t xml:space="preserve">ναφέρθηκε ο </w:t>
      </w:r>
      <w:r>
        <w:rPr>
          <w:rFonts w:eastAsia="Times New Roman" w:cs="Times New Roman"/>
          <w:szCs w:val="24"/>
        </w:rPr>
        <w:t xml:space="preserve">Κοινοβουλευτικός σας Εκπρόσωπος </w:t>
      </w:r>
      <w:r w:rsidRPr="002D57CB">
        <w:rPr>
          <w:rFonts w:eastAsia="Times New Roman" w:cs="Times New Roman"/>
          <w:szCs w:val="24"/>
        </w:rPr>
        <w:t xml:space="preserve"> </w:t>
      </w:r>
      <w:r>
        <w:rPr>
          <w:rFonts w:eastAsia="Times New Roman" w:cs="Times New Roman"/>
          <w:szCs w:val="24"/>
        </w:rPr>
        <w:t>σ</w:t>
      </w:r>
      <w:r w:rsidRPr="002D57CB">
        <w:rPr>
          <w:rFonts w:eastAsia="Times New Roman" w:cs="Times New Roman"/>
          <w:szCs w:val="24"/>
        </w:rPr>
        <w:t xml:space="preserve">το </w:t>
      </w:r>
      <w:r w:rsidRPr="002D57CB">
        <w:rPr>
          <w:rFonts w:eastAsia="Times New Roman" w:cs="Times New Roman"/>
          <w:szCs w:val="24"/>
        </w:rPr>
        <w:t>ν</w:t>
      </w:r>
      <w:r>
        <w:rPr>
          <w:rFonts w:eastAsia="Times New Roman" w:cs="Times New Roman"/>
          <w:szCs w:val="24"/>
        </w:rPr>
        <w:t>.</w:t>
      </w:r>
      <w:r w:rsidRPr="002D57CB">
        <w:rPr>
          <w:rFonts w:eastAsia="Times New Roman" w:cs="Times New Roman"/>
          <w:szCs w:val="24"/>
        </w:rPr>
        <w:t xml:space="preserve">2190 του </w:t>
      </w:r>
      <w:r>
        <w:rPr>
          <w:rFonts w:eastAsia="Times New Roman" w:cs="Times New Roman"/>
          <w:szCs w:val="24"/>
        </w:rPr>
        <w:t>‘</w:t>
      </w:r>
      <w:r w:rsidRPr="002D57CB">
        <w:rPr>
          <w:rFonts w:eastAsia="Times New Roman" w:cs="Times New Roman"/>
          <w:szCs w:val="24"/>
        </w:rPr>
        <w:t xml:space="preserve">94 </w:t>
      </w:r>
      <w:r w:rsidRPr="002D57CB">
        <w:rPr>
          <w:rFonts w:eastAsia="Times New Roman" w:cs="Times New Roman"/>
          <w:szCs w:val="24"/>
        </w:rPr>
        <w:lastRenderedPageBreak/>
        <w:t>και πόσο σημαντικός ήταν</w:t>
      </w:r>
      <w:r>
        <w:rPr>
          <w:rFonts w:eastAsia="Times New Roman" w:cs="Times New Roman"/>
          <w:szCs w:val="24"/>
        </w:rPr>
        <w:t>,</w:t>
      </w:r>
      <w:r w:rsidRPr="002D57CB">
        <w:rPr>
          <w:rFonts w:eastAsia="Times New Roman" w:cs="Times New Roman"/>
          <w:szCs w:val="24"/>
        </w:rPr>
        <w:t xml:space="preserve"> να υπενθυμίσω ότι η Νέα Δημοκρατία </w:t>
      </w:r>
      <w:r>
        <w:rPr>
          <w:rFonts w:eastAsia="Times New Roman" w:cs="Times New Roman"/>
          <w:szCs w:val="24"/>
        </w:rPr>
        <w:t>τότε</w:t>
      </w:r>
      <w:r w:rsidRPr="002D57CB">
        <w:rPr>
          <w:rFonts w:eastAsia="Times New Roman" w:cs="Times New Roman"/>
          <w:szCs w:val="24"/>
        </w:rPr>
        <w:t xml:space="preserve"> καταψήφισε το νόμο του ΑΣΕΠ</w:t>
      </w:r>
      <w:r>
        <w:rPr>
          <w:rFonts w:eastAsia="Times New Roman" w:cs="Times New Roman"/>
          <w:szCs w:val="24"/>
        </w:rPr>
        <w:t xml:space="preserve">. </w:t>
      </w:r>
      <w:r>
        <w:rPr>
          <w:rFonts w:eastAsia="Times New Roman" w:cs="Times New Roman"/>
          <w:szCs w:val="24"/>
        </w:rPr>
        <w:t xml:space="preserve">Να είμαστε σαφείς, </w:t>
      </w:r>
      <w:r w:rsidRPr="002D57CB">
        <w:rPr>
          <w:rFonts w:eastAsia="Times New Roman" w:cs="Times New Roman"/>
          <w:szCs w:val="24"/>
        </w:rPr>
        <w:t>λοιπόν</w:t>
      </w:r>
      <w:r>
        <w:rPr>
          <w:rFonts w:eastAsia="Times New Roman" w:cs="Times New Roman"/>
          <w:szCs w:val="24"/>
        </w:rPr>
        <w:t>.</w:t>
      </w:r>
    </w:p>
    <w:p w14:paraId="20A4E974" w14:textId="77777777" w:rsidR="005D4821" w:rsidRDefault="006B233D">
      <w:pPr>
        <w:spacing w:line="600" w:lineRule="auto"/>
        <w:ind w:firstLine="720"/>
        <w:contextualSpacing/>
        <w:jc w:val="both"/>
        <w:rPr>
          <w:rFonts w:eastAsia="Times New Roman" w:cs="Times New Roman"/>
          <w:szCs w:val="24"/>
        </w:rPr>
      </w:pPr>
      <w:r>
        <w:rPr>
          <w:rFonts w:eastAsia="Times New Roman" w:cs="Times New Roman"/>
          <w:b/>
          <w:szCs w:val="24"/>
        </w:rPr>
        <w:t>ΣΟΦΙΑ ΒΟΥΛΤΕΨΗ</w:t>
      </w:r>
      <w:r w:rsidRPr="0059698F">
        <w:rPr>
          <w:rFonts w:eastAsia="Times New Roman" w:cs="Times New Roman"/>
          <w:b/>
          <w:szCs w:val="24"/>
        </w:rPr>
        <w:t xml:space="preserve">: </w:t>
      </w:r>
      <w:r>
        <w:rPr>
          <w:rFonts w:eastAsia="Times New Roman" w:cs="Times New Roman"/>
          <w:szCs w:val="24"/>
        </w:rPr>
        <w:t>Το 1994…</w:t>
      </w:r>
    </w:p>
    <w:p w14:paraId="20A4E975" w14:textId="77777777" w:rsidR="005D4821" w:rsidRDefault="006B233D">
      <w:pPr>
        <w:spacing w:line="600" w:lineRule="auto"/>
        <w:ind w:firstLine="720"/>
        <w:contextualSpacing/>
        <w:jc w:val="both"/>
        <w:rPr>
          <w:rFonts w:eastAsia="Times New Roman" w:cs="Times New Roman"/>
          <w:szCs w:val="24"/>
        </w:rPr>
      </w:pPr>
      <w:r>
        <w:rPr>
          <w:rFonts w:eastAsia="Times New Roman" w:cs="Times New Roman"/>
          <w:b/>
          <w:szCs w:val="24"/>
        </w:rPr>
        <w:t>ΜΑΡΙΛΙΖΑ ΞΕΝΟΓΙΑΝΝΑΚΟΠΟΥΛΟΥ (Υπουργός Διοικητικής Ανασυγκρότησης)</w:t>
      </w:r>
      <w:r w:rsidRPr="0059698F">
        <w:rPr>
          <w:rFonts w:eastAsia="Times New Roman" w:cs="Times New Roman"/>
          <w:b/>
          <w:szCs w:val="24"/>
        </w:rPr>
        <w:t>:</w:t>
      </w:r>
      <w:r>
        <w:rPr>
          <w:rFonts w:eastAsia="Times New Roman" w:cs="Times New Roman"/>
          <w:b/>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 xml:space="preserve">κει και πέρα, λοιπόν, πέραν </w:t>
      </w:r>
      <w:r w:rsidRPr="002D57CB">
        <w:rPr>
          <w:rFonts w:eastAsia="Times New Roman" w:cs="Times New Roman"/>
          <w:szCs w:val="24"/>
        </w:rPr>
        <w:t>αυτών των γενικών τοποθετήσεων</w:t>
      </w:r>
      <w:r>
        <w:rPr>
          <w:rFonts w:eastAsia="Times New Roman" w:cs="Times New Roman"/>
          <w:szCs w:val="24"/>
        </w:rPr>
        <w:t>, όσον</w:t>
      </w:r>
      <w:r w:rsidRPr="002D57CB">
        <w:rPr>
          <w:rFonts w:eastAsia="Times New Roman" w:cs="Times New Roman"/>
          <w:szCs w:val="24"/>
        </w:rPr>
        <w:t xml:space="preserve"> αφορά </w:t>
      </w:r>
      <w:r>
        <w:rPr>
          <w:rFonts w:eastAsia="Times New Roman" w:cs="Times New Roman"/>
          <w:szCs w:val="24"/>
        </w:rPr>
        <w:t>σ</w:t>
      </w:r>
      <w:r w:rsidRPr="002D57CB">
        <w:rPr>
          <w:rFonts w:eastAsia="Times New Roman" w:cs="Times New Roman"/>
          <w:szCs w:val="24"/>
        </w:rPr>
        <w:t>την κακοποίηση των λέξεων</w:t>
      </w:r>
      <w:r>
        <w:rPr>
          <w:rFonts w:eastAsia="Times New Roman" w:cs="Times New Roman"/>
          <w:szCs w:val="24"/>
        </w:rPr>
        <w:t>,</w:t>
      </w:r>
      <w:r w:rsidRPr="002D57CB">
        <w:rPr>
          <w:rFonts w:eastAsia="Times New Roman" w:cs="Times New Roman"/>
          <w:szCs w:val="24"/>
        </w:rPr>
        <w:t xml:space="preserve"> αφήσατε μία δημόσια διοίκηση </w:t>
      </w:r>
      <w:r>
        <w:rPr>
          <w:rFonts w:eastAsia="Times New Roman" w:cs="Times New Roman"/>
          <w:szCs w:val="24"/>
        </w:rPr>
        <w:t xml:space="preserve">-και </w:t>
      </w:r>
      <w:r>
        <w:rPr>
          <w:rFonts w:eastAsia="Times New Roman" w:cs="Times New Roman"/>
          <w:szCs w:val="24"/>
        </w:rPr>
        <w:t>παρ’ ότι</w:t>
      </w:r>
      <w:r>
        <w:rPr>
          <w:rFonts w:eastAsia="Times New Roman" w:cs="Times New Roman"/>
          <w:szCs w:val="24"/>
        </w:rPr>
        <w:t xml:space="preserve"> δεν έκανα</w:t>
      </w:r>
      <w:r w:rsidRPr="002D57CB">
        <w:rPr>
          <w:rFonts w:eastAsia="Times New Roman" w:cs="Times New Roman"/>
          <w:szCs w:val="24"/>
        </w:rPr>
        <w:t xml:space="preserve"> </w:t>
      </w:r>
      <w:r>
        <w:rPr>
          <w:rFonts w:eastAsia="Times New Roman" w:cs="Times New Roman"/>
          <w:szCs w:val="24"/>
        </w:rPr>
        <w:t xml:space="preserve">ιδιαίτερη αναφορά- μας προκαλείτε να </w:t>
      </w:r>
      <w:r w:rsidRPr="002D57CB">
        <w:rPr>
          <w:rFonts w:eastAsia="Times New Roman" w:cs="Times New Roman"/>
          <w:szCs w:val="24"/>
        </w:rPr>
        <w:t>πούμε ότι είχα</w:t>
      </w:r>
      <w:r>
        <w:rPr>
          <w:rFonts w:eastAsia="Times New Roman" w:cs="Times New Roman"/>
          <w:szCs w:val="24"/>
        </w:rPr>
        <w:t>ν</w:t>
      </w:r>
      <w:r w:rsidRPr="002D57CB">
        <w:rPr>
          <w:rFonts w:eastAsia="Times New Roman" w:cs="Times New Roman"/>
          <w:szCs w:val="24"/>
        </w:rPr>
        <w:t xml:space="preserve"> να </w:t>
      </w:r>
      <w:r>
        <w:rPr>
          <w:rFonts w:eastAsia="Times New Roman" w:cs="Times New Roman"/>
          <w:szCs w:val="24"/>
        </w:rPr>
        <w:t>διεξαχθούν</w:t>
      </w:r>
      <w:r w:rsidRPr="002D57CB">
        <w:rPr>
          <w:rFonts w:eastAsia="Times New Roman" w:cs="Times New Roman"/>
          <w:szCs w:val="24"/>
        </w:rPr>
        <w:t xml:space="preserve"> </w:t>
      </w:r>
      <w:r w:rsidRPr="002D57CB">
        <w:rPr>
          <w:rFonts w:eastAsia="Times New Roman" w:cs="Times New Roman"/>
          <w:szCs w:val="24"/>
        </w:rPr>
        <w:t xml:space="preserve">κρίσεις στο δημόσιο </w:t>
      </w:r>
      <w:r>
        <w:rPr>
          <w:rFonts w:eastAsia="Times New Roman" w:cs="Times New Roman"/>
          <w:szCs w:val="24"/>
        </w:rPr>
        <w:t xml:space="preserve">δέκα </w:t>
      </w:r>
      <w:r w:rsidRPr="002D57CB">
        <w:rPr>
          <w:rFonts w:eastAsia="Times New Roman" w:cs="Times New Roman"/>
          <w:szCs w:val="24"/>
        </w:rPr>
        <w:t>χρόνια</w:t>
      </w:r>
      <w:r>
        <w:rPr>
          <w:rFonts w:eastAsia="Times New Roman" w:cs="Times New Roman"/>
          <w:szCs w:val="24"/>
        </w:rPr>
        <w:t xml:space="preserve"> και</w:t>
      </w:r>
      <w:r w:rsidRPr="002D57CB">
        <w:rPr>
          <w:rFonts w:eastAsia="Times New Roman" w:cs="Times New Roman"/>
          <w:szCs w:val="24"/>
        </w:rPr>
        <w:t xml:space="preserve"> ότι ο κ</w:t>
      </w:r>
      <w:r>
        <w:rPr>
          <w:rFonts w:eastAsia="Times New Roman" w:cs="Times New Roman"/>
          <w:szCs w:val="24"/>
        </w:rPr>
        <w:t>. Μητσοτάκης ως Υ</w:t>
      </w:r>
      <w:r w:rsidRPr="002D57CB">
        <w:rPr>
          <w:rFonts w:eastAsia="Times New Roman" w:cs="Times New Roman"/>
          <w:szCs w:val="24"/>
        </w:rPr>
        <w:t xml:space="preserve">πουργός </w:t>
      </w:r>
      <w:r>
        <w:rPr>
          <w:rFonts w:eastAsia="Times New Roman" w:cs="Times New Roman"/>
          <w:szCs w:val="24"/>
        </w:rPr>
        <w:t>Δ</w:t>
      </w:r>
      <w:r w:rsidRPr="002D57CB">
        <w:rPr>
          <w:rFonts w:eastAsia="Times New Roman" w:cs="Times New Roman"/>
          <w:szCs w:val="24"/>
        </w:rPr>
        <w:t xml:space="preserve">ιοικητικής </w:t>
      </w:r>
      <w:r>
        <w:rPr>
          <w:rFonts w:eastAsia="Times New Roman" w:cs="Times New Roman"/>
          <w:szCs w:val="24"/>
        </w:rPr>
        <w:t>Μ</w:t>
      </w:r>
      <w:r w:rsidRPr="002D57CB">
        <w:rPr>
          <w:rFonts w:eastAsia="Times New Roman" w:cs="Times New Roman"/>
          <w:szCs w:val="24"/>
        </w:rPr>
        <w:t>εταρρύθμισης τότε</w:t>
      </w:r>
      <w:r>
        <w:rPr>
          <w:rFonts w:eastAsia="Times New Roman" w:cs="Times New Roman"/>
          <w:szCs w:val="24"/>
        </w:rPr>
        <w:t>, στις</w:t>
      </w:r>
      <w:r w:rsidRPr="002D57CB">
        <w:rPr>
          <w:rFonts w:eastAsia="Times New Roman" w:cs="Times New Roman"/>
          <w:szCs w:val="24"/>
        </w:rPr>
        <w:t xml:space="preserve"> 31 Δεκεμβρίου του 2014</w:t>
      </w:r>
      <w:r>
        <w:rPr>
          <w:rFonts w:eastAsia="Times New Roman" w:cs="Times New Roman"/>
          <w:szCs w:val="24"/>
        </w:rPr>
        <w:t>,</w:t>
      </w:r>
      <w:r w:rsidRPr="002D57CB">
        <w:rPr>
          <w:rFonts w:eastAsia="Times New Roman" w:cs="Times New Roman"/>
          <w:szCs w:val="24"/>
        </w:rPr>
        <w:t xml:space="preserve"> σε προεκλογικό χρόνο</w:t>
      </w:r>
      <w:r>
        <w:rPr>
          <w:rFonts w:eastAsia="Times New Roman" w:cs="Times New Roman"/>
          <w:szCs w:val="24"/>
        </w:rPr>
        <w:t>,</w:t>
      </w:r>
      <w:r w:rsidRPr="002D57CB">
        <w:rPr>
          <w:rFonts w:eastAsia="Times New Roman" w:cs="Times New Roman"/>
          <w:szCs w:val="24"/>
        </w:rPr>
        <w:t xml:space="preserve"> με διοικητική </w:t>
      </w:r>
      <w:r w:rsidRPr="002D57CB">
        <w:rPr>
          <w:rFonts w:eastAsia="Times New Roman" w:cs="Times New Roman"/>
          <w:szCs w:val="24"/>
        </w:rPr>
        <w:t>απόφαση τοποθέτησ</w:t>
      </w:r>
      <w:r>
        <w:rPr>
          <w:rFonts w:eastAsia="Times New Roman" w:cs="Times New Roman"/>
          <w:szCs w:val="24"/>
        </w:rPr>
        <w:t xml:space="preserve">ε </w:t>
      </w:r>
      <w:r w:rsidRPr="002D57CB">
        <w:rPr>
          <w:rFonts w:eastAsia="Times New Roman" w:cs="Times New Roman"/>
          <w:szCs w:val="24"/>
        </w:rPr>
        <w:t>όλ</w:t>
      </w:r>
      <w:r>
        <w:rPr>
          <w:rFonts w:eastAsia="Times New Roman" w:cs="Times New Roman"/>
          <w:szCs w:val="24"/>
        </w:rPr>
        <w:t>ους τους γενικούς διευθυντές</w:t>
      </w:r>
      <w:r w:rsidRPr="002D57CB">
        <w:rPr>
          <w:rFonts w:eastAsia="Times New Roman" w:cs="Times New Roman"/>
          <w:szCs w:val="24"/>
        </w:rPr>
        <w:t xml:space="preserve"> </w:t>
      </w:r>
      <w:r w:rsidRPr="002D57CB">
        <w:rPr>
          <w:rFonts w:eastAsia="Times New Roman" w:cs="Times New Roman"/>
          <w:szCs w:val="24"/>
        </w:rPr>
        <w:t xml:space="preserve">των </w:t>
      </w:r>
      <w:r>
        <w:rPr>
          <w:rFonts w:eastAsia="Times New Roman" w:cs="Times New Roman"/>
          <w:szCs w:val="24"/>
        </w:rPr>
        <w:t>Υ</w:t>
      </w:r>
      <w:r w:rsidRPr="002D57CB">
        <w:rPr>
          <w:rFonts w:eastAsia="Times New Roman" w:cs="Times New Roman"/>
          <w:szCs w:val="24"/>
        </w:rPr>
        <w:t>πουργείων</w:t>
      </w:r>
      <w:r>
        <w:rPr>
          <w:rFonts w:eastAsia="Times New Roman" w:cs="Times New Roman"/>
          <w:szCs w:val="24"/>
        </w:rPr>
        <w:t xml:space="preserve">. </w:t>
      </w:r>
      <w:r>
        <w:rPr>
          <w:rFonts w:eastAsia="Times New Roman" w:cs="Times New Roman"/>
          <w:szCs w:val="24"/>
        </w:rPr>
        <w:t>Η Κυβέρνηση του</w:t>
      </w:r>
      <w:r w:rsidRPr="002D57CB">
        <w:rPr>
          <w:rFonts w:eastAsia="Times New Roman" w:cs="Times New Roman"/>
          <w:szCs w:val="24"/>
        </w:rPr>
        <w:t xml:space="preserve"> </w:t>
      </w:r>
      <w:r>
        <w:rPr>
          <w:rFonts w:eastAsia="Times New Roman" w:cs="Times New Roman"/>
          <w:szCs w:val="24"/>
        </w:rPr>
        <w:t>ΣΥΡΙΖΑ,</w:t>
      </w:r>
      <w:r w:rsidRPr="002D57CB">
        <w:rPr>
          <w:rFonts w:eastAsia="Times New Roman" w:cs="Times New Roman"/>
          <w:szCs w:val="24"/>
        </w:rPr>
        <w:t xml:space="preserve"> </w:t>
      </w:r>
      <w:r>
        <w:rPr>
          <w:rFonts w:eastAsia="Times New Roman" w:cs="Times New Roman"/>
          <w:szCs w:val="24"/>
        </w:rPr>
        <w:t>η</w:t>
      </w:r>
      <w:r w:rsidRPr="002D57CB">
        <w:rPr>
          <w:rFonts w:eastAsia="Times New Roman" w:cs="Times New Roman"/>
          <w:szCs w:val="24"/>
        </w:rPr>
        <w:t xml:space="preserve"> αντιδημοκρατικ</w:t>
      </w:r>
      <w:r>
        <w:rPr>
          <w:rFonts w:eastAsia="Times New Roman" w:cs="Times New Roman"/>
          <w:szCs w:val="24"/>
        </w:rPr>
        <w:t>ή</w:t>
      </w:r>
      <w:r>
        <w:rPr>
          <w:rFonts w:eastAsia="Times New Roman" w:cs="Times New Roman"/>
          <w:szCs w:val="24"/>
        </w:rPr>
        <w:t xml:space="preserve">, </w:t>
      </w:r>
      <w:r w:rsidRPr="002D57CB">
        <w:rPr>
          <w:rFonts w:eastAsia="Times New Roman" w:cs="Times New Roman"/>
          <w:szCs w:val="24"/>
        </w:rPr>
        <w:t>όπως λέτε</w:t>
      </w:r>
      <w:r>
        <w:rPr>
          <w:rFonts w:eastAsia="Times New Roman" w:cs="Times New Roman"/>
          <w:szCs w:val="24"/>
        </w:rPr>
        <w:t>,</w:t>
      </w:r>
      <w:r w:rsidRPr="002D57CB">
        <w:rPr>
          <w:rFonts w:eastAsia="Times New Roman" w:cs="Times New Roman"/>
          <w:szCs w:val="24"/>
        </w:rPr>
        <w:t xml:space="preserve"> όχι μόνο δ</w:t>
      </w:r>
      <w:r>
        <w:rPr>
          <w:rFonts w:eastAsia="Times New Roman" w:cs="Times New Roman"/>
          <w:szCs w:val="24"/>
        </w:rPr>
        <w:t>εν εκδίωξε και δεν απόλυ</w:t>
      </w:r>
      <w:r w:rsidRPr="002D57CB">
        <w:rPr>
          <w:rFonts w:eastAsia="Times New Roman" w:cs="Times New Roman"/>
          <w:szCs w:val="24"/>
        </w:rPr>
        <w:t>σε κανέναν</w:t>
      </w:r>
      <w:r>
        <w:rPr>
          <w:rFonts w:eastAsia="Times New Roman" w:cs="Times New Roman"/>
          <w:szCs w:val="24"/>
        </w:rPr>
        <w:t>,</w:t>
      </w:r>
      <w:r w:rsidRPr="002D57CB">
        <w:rPr>
          <w:rFonts w:eastAsia="Times New Roman" w:cs="Times New Roman"/>
          <w:szCs w:val="24"/>
        </w:rPr>
        <w:t xml:space="preserve"> αλλά τρία χρόνια συνεργάστηκε με αυτούς τους </w:t>
      </w:r>
      <w:r>
        <w:rPr>
          <w:rFonts w:eastAsia="Times New Roman" w:cs="Times New Roman"/>
          <w:szCs w:val="24"/>
        </w:rPr>
        <w:t>γ</w:t>
      </w:r>
      <w:r w:rsidRPr="002D57CB">
        <w:rPr>
          <w:rFonts w:eastAsia="Times New Roman" w:cs="Times New Roman"/>
          <w:szCs w:val="24"/>
        </w:rPr>
        <w:t xml:space="preserve">ενικούς </w:t>
      </w:r>
      <w:r>
        <w:rPr>
          <w:rFonts w:eastAsia="Times New Roman" w:cs="Times New Roman"/>
          <w:szCs w:val="24"/>
        </w:rPr>
        <w:t>δ</w:t>
      </w:r>
      <w:r w:rsidRPr="002D57CB">
        <w:rPr>
          <w:rFonts w:eastAsia="Times New Roman" w:cs="Times New Roman"/>
          <w:szCs w:val="24"/>
        </w:rPr>
        <w:t>ιευθυντές</w:t>
      </w:r>
      <w:r>
        <w:rPr>
          <w:rFonts w:eastAsia="Times New Roman" w:cs="Times New Roman"/>
          <w:szCs w:val="24"/>
        </w:rPr>
        <w:t>. Κ</w:t>
      </w:r>
      <w:r w:rsidRPr="002D57CB">
        <w:rPr>
          <w:rFonts w:eastAsia="Times New Roman" w:cs="Times New Roman"/>
          <w:szCs w:val="24"/>
        </w:rPr>
        <w:t>αι</w:t>
      </w:r>
      <w:r>
        <w:rPr>
          <w:rFonts w:eastAsia="Times New Roman" w:cs="Times New Roman"/>
          <w:szCs w:val="24"/>
        </w:rPr>
        <w:t>,</w:t>
      </w:r>
      <w:r w:rsidRPr="002D57CB">
        <w:rPr>
          <w:rFonts w:eastAsia="Times New Roman" w:cs="Times New Roman"/>
          <w:szCs w:val="24"/>
        </w:rPr>
        <w:t xml:space="preserve"> όταν </w:t>
      </w:r>
      <w:r>
        <w:rPr>
          <w:rFonts w:eastAsia="Times New Roman" w:cs="Times New Roman"/>
          <w:szCs w:val="24"/>
        </w:rPr>
        <w:t xml:space="preserve">έγιναν επιτέλους </w:t>
      </w:r>
      <w:r w:rsidRPr="002D57CB">
        <w:rPr>
          <w:rFonts w:eastAsia="Times New Roman" w:cs="Times New Roman"/>
          <w:szCs w:val="24"/>
        </w:rPr>
        <w:t xml:space="preserve">οι δημοκρατικές </w:t>
      </w:r>
      <w:r>
        <w:rPr>
          <w:rFonts w:eastAsia="Times New Roman" w:cs="Times New Roman"/>
          <w:szCs w:val="24"/>
        </w:rPr>
        <w:t xml:space="preserve">αξιοκρατικές </w:t>
      </w:r>
      <w:r>
        <w:rPr>
          <w:rFonts w:eastAsia="Times New Roman" w:cs="Times New Roman"/>
          <w:szCs w:val="24"/>
        </w:rPr>
        <w:t xml:space="preserve">κρίσεις </w:t>
      </w:r>
      <w:r>
        <w:rPr>
          <w:rFonts w:eastAsia="Times New Roman" w:cs="Times New Roman"/>
          <w:szCs w:val="24"/>
        </w:rPr>
        <w:t>με εποπτεία</w:t>
      </w:r>
      <w:r w:rsidRPr="002D57CB">
        <w:rPr>
          <w:rFonts w:eastAsia="Times New Roman" w:cs="Times New Roman"/>
          <w:szCs w:val="24"/>
        </w:rPr>
        <w:t xml:space="preserve"> του ΑΣΕΠ</w:t>
      </w:r>
      <w:r>
        <w:rPr>
          <w:rFonts w:eastAsia="Times New Roman" w:cs="Times New Roman"/>
          <w:szCs w:val="24"/>
        </w:rPr>
        <w:t xml:space="preserve"> π</w:t>
      </w:r>
      <w:r w:rsidRPr="002D57CB">
        <w:rPr>
          <w:rFonts w:eastAsia="Times New Roman" w:cs="Times New Roman"/>
          <w:szCs w:val="24"/>
        </w:rPr>
        <w:t>ολλοί από αυτούς επιβεβαιώθηκαν</w:t>
      </w:r>
      <w:r>
        <w:rPr>
          <w:rFonts w:eastAsia="Times New Roman" w:cs="Times New Roman"/>
          <w:szCs w:val="24"/>
        </w:rPr>
        <w:t>.</w:t>
      </w:r>
    </w:p>
    <w:p w14:paraId="20A4E976" w14:textId="77777777" w:rsidR="005D4821" w:rsidRDefault="006B233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Όσον αφορά δε </w:t>
      </w:r>
      <w:r>
        <w:rPr>
          <w:rFonts w:eastAsia="Times New Roman" w:cs="Times New Roman"/>
          <w:szCs w:val="24"/>
        </w:rPr>
        <w:t>σ</w:t>
      </w:r>
      <w:r>
        <w:rPr>
          <w:rFonts w:eastAsia="Times New Roman" w:cs="Times New Roman"/>
          <w:szCs w:val="24"/>
        </w:rPr>
        <w:t xml:space="preserve">το </w:t>
      </w:r>
      <w:r>
        <w:rPr>
          <w:rFonts w:eastAsia="Times New Roman" w:cs="Times New Roman"/>
          <w:szCs w:val="24"/>
        </w:rPr>
        <w:t>π</w:t>
      </w:r>
      <w:r w:rsidRPr="002D57CB">
        <w:rPr>
          <w:rFonts w:eastAsia="Times New Roman" w:cs="Times New Roman"/>
          <w:szCs w:val="24"/>
        </w:rPr>
        <w:t>αρατηρητήριο</w:t>
      </w:r>
      <w:r>
        <w:rPr>
          <w:rFonts w:eastAsia="Times New Roman" w:cs="Times New Roman"/>
          <w:szCs w:val="24"/>
        </w:rPr>
        <w:t>, σ</w:t>
      </w:r>
      <w:r w:rsidRPr="002D57CB">
        <w:rPr>
          <w:rFonts w:eastAsia="Times New Roman" w:cs="Times New Roman"/>
          <w:szCs w:val="24"/>
        </w:rPr>
        <w:t xml:space="preserve">αφώς και ξέραμε ότι υπήρχε αυτό το </w:t>
      </w:r>
      <w:r>
        <w:rPr>
          <w:rFonts w:eastAsia="Times New Roman" w:cs="Times New Roman"/>
          <w:szCs w:val="24"/>
        </w:rPr>
        <w:t>π</w:t>
      </w:r>
      <w:r w:rsidRPr="002D57CB">
        <w:rPr>
          <w:rFonts w:eastAsia="Times New Roman" w:cs="Times New Roman"/>
          <w:szCs w:val="24"/>
        </w:rPr>
        <w:t>αρατηρητήριο</w:t>
      </w:r>
      <w:r>
        <w:rPr>
          <w:rFonts w:eastAsia="Times New Roman" w:cs="Times New Roman"/>
          <w:szCs w:val="24"/>
        </w:rPr>
        <w:t xml:space="preserve">, είχε </w:t>
      </w:r>
      <w:r w:rsidRPr="002D57CB">
        <w:rPr>
          <w:rFonts w:eastAsia="Times New Roman" w:cs="Times New Roman"/>
          <w:szCs w:val="24"/>
        </w:rPr>
        <w:t>όμως μία στενή αποστολή</w:t>
      </w:r>
      <w:r>
        <w:rPr>
          <w:rFonts w:eastAsia="Times New Roman" w:cs="Times New Roman"/>
          <w:szCs w:val="24"/>
        </w:rPr>
        <w:t>. Γι’</w:t>
      </w:r>
      <w:r w:rsidRPr="002D57CB">
        <w:rPr>
          <w:rFonts w:eastAsia="Times New Roman" w:cs="Times New Roman"/>
          <w:szCs w:val="24"/>
        </w:rPr>
        <w:t xml:space="preserve"> αυτό καταργείται εκείνη η διά</w:t>
      </w:r>
      <w:r w:rsidRPr="002D57CB">
        <w:rPr>
          <w:rFonts w:eastAsia="Times New Roman" w:cs="Times New Roman"/>
          <w:szCs w:val="24"/>
        </w:rPr>
        <w:t xml:space="preserve">ταξη που </w:t>
      </w:r>
      <w:r>
        <w:rPr>
          <w:rFonts w:eastAsia="Times New Roman" w:cs="Times New Roman"/>
          <w:szCs w:val="24"/>
        </w:rPr>
        <w:t>υπήρχε</w:t>
      </w:r>
      <w:r w:rsidRPr="002D57CB">
        <w:rPr>
          <w:rFonts w:eastAsia="Times New Roman" w:cs="Times New Roman"/>
          <w:szCs w:val="24"/>
        </w:rPr>
        <w:t xml:space="preserve"> </w:t>
      </w:r>
      <w:r w:rsidRPr="002D57CB">
        <w:rPr>
          <w:rFonts w:eastAsia="Times New Roman" w:cs="Times New Roman"/>
          <w:szCs w:val="24"/>
        </w:rPr>
        <w:t xml:space="preserve">στο </w:t>
      </w:r>
      <w:r>
        <w:rPr>
          <w:rFonts w:eastAsia="Times New Roman" w:cs="Times New Roman"/>
          <w:szCs w:val="24"/>
        </w:rPr>
        <w:t xml:space="preserve">ΕΚΔΔΑ </w:t>
      </w:r>
      <w:r w:rsidRPr="002D57CB">
        <w:rPr>
          <w:rFonts w:eastAsia="Times New Roman" w:cs="Times New Roman"/>
          <w:szCs w:val="24"/>
        </w:rPr>
        <w:t xml:space="preserve">και </w:t>
      </w:r>
      <w:r>
        <w:rPr>
          <w:rFonts w:eastAsia="Times New Roman" w:cs="Times New Roman"/>
          <w:szCs w:val="24"/>
        </w:rPr>
        <w:t xml:space="preserve">συγκροτούμε </w:t>
      </w:r>
      <w:r>
        <w:rPr>
          <w:rFonts w:eastAsia="Times New Roman" w:cs="Times New Roman"/>
          <w:szCs w:val="24"/>
        </w:rPr>
        <w:t xml:space="preserve">πλέον ένα </w:t>
      </w:r>
      <w:r>
        <w:rPr>
          <w:rFonts w:eastAsia="Times New Roman" w:cs="Times New Roman"/>
          <w:szCs w:val="24"/>
        </w:rPr>
        <w:t xml:space="preserve">παρατηρητήριο </w:t>
      </w:r>
      <w:r>
        <w:rPr>
          <w:rFonts w:eastAsia="Times New Roman" w:cs="Times New Roman"/>
          <w:szCs w:val="24"/>
        </w:rPr>
        <w:t>με βάση τις ε</w:t>
      </w:r>
      <w:r w:rsidRPr="002D57CB">
        <w:rPr>
          <w:rFonts w:eastAsia="Times New Roman" w:cs="Times New Roman"/>
          <w:szCs w:val="24"/>
        </w:rPr>
        <w:t>υρωπαϊκές προδιαγραφές</w:t>
      </w:r>
      <w:r>
        <w:rPr>
          <w:rFonts w:eastAsia="Times New Roman" w:cs="Times New Roman"/>
          <w:szCs w:val="24"/>
        </w:rPr>
        <w:t>.</w:t>
      </w:r>
    </w:p>
    <w:p w14:paraId="20A4E977" w14:textId="77777777" w:rsidR="005D4821" w:rsidRDefault="006B233D">
      <w:pPr>
        <w:spacing w:line="600" w:lineRule="auto"/>
        <w:ind w:firstLine="720"/>
        <w:contextualSpacing/>
        <w:jc w:val="both"/>
        <w:rPr>
          <w:rFonts w:eastAsia="Times New Roman" w:cs="Times New Roman"/>
          <w:szCs w:val="24"/>
        </w:rPr>
      </w:pPr>
      <w:r>
        <w:rPr>
          <w:rFonts w:eastAsia="Times New Roman" w:cs="Times New Roman"/>
          <w:szCs w:val="24"/>
        </w:rPr>
        <w:t>Κ</w:t>
      </w:r>
      <w:r w:rsidRPr="002D57CB">
        <w:rPr>
          <w:rFonts w:eastAsia="Times New Roman" w:cs="Times New Roman"/>
          <w:szCs w:val="24"/>
        </w:rPr>
        <w:t>ύριε Τζαβάρα</w:t>
      </w:r>
      <w:r>
        <w:rPr>
          <w:rFonts w:eastAsia="Times New Roman" w:cs="Times New Roman"/>
          <w:szCs w:val="24"/>
        </w:rPr>
        <w:t>, πραγματικά θ</w:t>
      </w:r>
      <w:r w:rsidRPr="002D57CB">
        <w:rPr>
          <w:rFonts w:eastAsia="Times New Roman" w:cs="Times New Roman"/>
          <w:szCs w:val="24"/>
        </w:rPr>
        <w:t xml:space="preserve">έλω να πιστεύω ότι η στάση της Νέας Δημοκρατίας δεν θα είναι μία στάση </w:t>
      </w:r>
      <w:proofErr w:type="spellStart"/>
      <w:r w:rsidRPr="002D57CB">
        <w:rPr>
          <w:rFonts w:eastAsia="Times New Roman" w:cs="Times New Roman"/>
          <w:szCs w:val="24"/>
        </w:rPr>
        <w:t>περιρρέουσας</w:t>
      </w:r>
      <w:proofErr w:type="spellEnd"/>
      <w:r w:rsidRPr="002D57CB">
        <w:rPr>
          <w:rFonts w:eastAsia="Times New Roman" w:cs="Times New Roman"/>
          <w:szCs w:val="24"/>
        </w:rPr>
        <w:t xml:space="preserve"> πολιτικής ατμόσφαιρας</w:t>
      </w:r>
      <w:r>
        <w:rPr>
          <w:rFonts w:eastAsia="Times New Roman" w:cs="Times New Roman"/>
          <w:szCs w:val="24"/>
        </w:rPr>
        <w:t>,</w:t>
      </w:r>
      <w:r w:rsidRPr="002D57CB">
        <w:rPr>
          <w:rFonts w:eastAsia="Times New Roman" w:cs="Times New Roman"/>
          <w:szCs w:val="24"/>
        </w:rPr>
        <w:t xml:space="preserve"> αλλά </w:t>
      </w:r>
      <w:r>
        <w:rPr>
          <w:rFonts w:eastAsia="Times New Roman" w:cs="Times New Roman"/>
          <w:szCs w:val="24"/>
        </w:rPr>
        <w:t>αφορά σ</w:t>
      </w:r>
      <w:r w:rsidRPr="002D57CB">
        <w:rPr>
          <w:rFonts w:eastAsia="Times New Roman" w:cs="Times New Roman"/>
          <w:szCs w:val="24"/>
        </w:rPr>
        <w:t>την ουσ</w:t>
      </w:r>
      <w:r w:rsidRPr="002D57CB">
        <w:rPr>
          <w:rFonts w:eastAsia="Times New Roman" w:cs="Times New Roman"/>
          <w:szCs w:val="24"/>
        </w:rPr>
        <w:t xml:space="preserve">ία και </w:t>
      </w:r>
      <w:r>
        <w:rPr>
          <w:rFonts w:eastAsia="Times New Roman" w:cs="Times New Roman"/>
          <w:szCs w:val="24"/>
        </w:rPr>
        <w:t>σ</w:t>
      </w:r>
      <w:r w:rsidRPr="002D57CB">
        <w:rPr>
          <w:rFonts w:eastAsia="Times New Roman" w:cs="Times New Roman"/>
          <w:szCs w:val="24"/>
        </w:rPr>
        <w:t>τις ανάγκες της δημόσιας διοίκησης</w:t>
      </w:r>
      <w:r>
        <w:rPr>
          <w:rFonts w:eastAsia="Times New Roman" w:cs="Times New Roman"/>
          <w:szCs w:val="24"/>
        </w:rPr>
        <w:t>,</w:t>
      </w:r>
      <w:r w:rsidRPr="002D57CB">
        <w:rPr>
          <w:rFonts w:eastAsia="Times New Roman" w:cs="Times New Roman"/>
          <w:szCs w:val="24"/>
        </w:rPr>
        <w:t xml:space="preserve"> όπως και από τον </w:t>
      </w:r>
      <w:r>
        <w:rPr>
          <w:rFonts w:eastAsia="Times New Roman" w:cs="Times New Roman"/>
          <w:szCs w:val="24"/>
        </w:rPr>
        <w:t>ε</w:t>
      </w:r>
      <w:r w:rsidRPr="002D57CB">
        <w:rPr>
          <w:rFonts w:eastAsia="Times New Roman" w:cs="Times New Roman"/>
          <w:szCs w:val="24"/>
        </w:rPr>
        <w:t xml:space="preserve">ισηγητή </w:t>
      </w:r>
      <w:r w:rsidRPr="002D57CB">
        <w:rPr>
          <w:rFonts w:eastAsia="Times New Roman" w:cs="Times New Roman"/>
          <w:szCs w:val="24"/>
        </w:rPr>
        <w:t xml:space="preserve">σας εκφράστηκε και από </w:t>
      </w:r>
      <w:r>
        <w:rPr>
          <w:rFonts w:eastAsia="Times New Roman" w:cs="Times New Roman"/>
          <w:szCs w:val="24"/>
        </w:rPr>
        <w:t>ε</w:t>
      </w:r>
      <w:r w:rsidRPr="002D57CB">
        <w:rPr>
          <w:rFonts w:eastAsia="Times New Roman" w:cs="Times New Roman"/>
          <w:szCs w:val="24"/>
        </w:rPr>
        <w:t>μάς συνυπολογίσ</w:t>
      </w:r>
      <w:r>
        <w:rPr>
          <w:rFonts w:eastAsia="Times New Roman" w:cs="Times New Roman"/>
          <w:szCs w:val="24"/>
        </w:rPr>
        <w:t xml:space="preserve">τηκε </w:t>
      </w:r>
      <w:r w:rsidRPr="002D57CB">
        <w:rPr>
          <w:rFonts w:eastAsia="Times New Roman" w:cs="Times New Roman"/>
          <w:szCs w:val="24"/>
        </w:rPr>
        <w:t>σε όλες τις νο</w:t>
      </w:r>
      <w:r>
        <w:rPr>
          <w:rFonts w:eastAsia="Times New Roman" w:cs="Times New Roman"/>
          <w:szCs w:val="24"/>
        </w:rPr>
        <w:t xml:space="preserve">μοτεχνικές μας βελτιώσεις στην </w:t>
      </w:r>
      <w:r>
        <w:rPr>
          <w:rFonts w:eastAsia="Times New Roman" w:cs="Times New Roman"/>
          <w:szCs w:val="24"/>
        </w:rPr>
        <w:t>ε</w:t>
      </w:r>
      <w:r w:rsidRPr="002D57CB">
        <w:rPr>
          <w:rFonts w:eastAsia="Times New Roman" w:cs="Times New Roman"/>
          <w:szCs w:val="24"/>
        </w:rPr>
        <w:t>πιτροπή</w:t>
      </w:r>
      <w:r>
        <w:rPr>
          <w:rFonts w:eastAsia="Times New Roman" w:cs="Times New Roman"/>
          <w:szCs w:val="24"/>
        </w:rPr>
        <w:t xml:space="preserve"> της Βουλής</w:t>
      </w:r>
      <w:r>
        <w:rPr>
          <w:rFonts w:eastAsia="Times New Roman" w:cs="Times New Roman"/>
          <w:szCs w:val="24"/>
        </w:rPr>
        <w:t>.</w:t>
      </w:r>
    </w:p>
    <w:p w14:paraId="20A4E978" w14:textId="77777777" w:rsidR="005D4821" w:rsidRDefault="006B233D">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να πω και κάτι άλλο επί του προσωπικού. Ο κ. Τζαβάρας </w:t>
      </w:r>
      <w:r w:rsidRPr="002D57CB">
        <w:rPr>
          <w:rFonts w:eastAsia="Times New Roman" w:cs="Times New Roman"/>
          <w:szCs w:val="24"/>
        </w:rPr>
        <w:t xml:space="preserve">βρήκε </w:t>
      </w:r>
      <w:r>
        <w:rPr>
          <w:rFonts w:eastAsia="Times New Roman" w:cs="Times New Roman"/>
          <w:szCs w:val="24"/>
        </w:rPr>
        <w:t>την</w:t>
      </w:r>
      <w:r>
        <w:rPr>
          <w:rFonts w:eastAsia="Times New Roman" w:cs="Times New Roman"/>
          <w:szCs w:val="24"/>
        </w:rPr>
        <w:t xml:space="preserve"> ευκ</w:t>
      </w:r>
      <w:r>
        <w:rPr>
          <w:rFonts w:eastAsia="Times New Roman" w:cs="Times New Roman"/>
          <w:szCs w:val="24"/>
        </w:rPr>
        <w:t>αιρία να κάνει και μι</w:t>
      </w:r>
      <w:r w:rsidRPr="002D57CB">
        <w:rPr>
          <w:rFonts w:eastAsia="Times New Roman" w:cs="Times New Roman"/>
          <w:szCs w:val="24"/>
        </w:rPr>
        <w:t xml:space="preserve">α </w:t>
      </w:r>
      <w:r w:rsidRPr="002D57CB">
        <w:rPr>
          <w:rFonts w:eastAsia="Times New Roman" w:cs="Times New Roman"/>
          <w:szCs w:val="24"/>
        </w:rPr>
        <w:t xml:space="preserve">προσωπική </w:t>
      </w:r>
      <w:r w:rsidRPr="002D57CB">
        <w:rPr>
          <w:rFonts w:eastAsia="Times New Roman" w:cs="Times New Roman"/>
          <w:szCs w:val="24"/>
        </w:rPr>
        <w:t xml:space="preserve">αναφορά </w:t>
      </w:r>
      <w:r>
        <w:rPr>
          <w:rFonts w:eastAsia="Times New Roman" w:cs="Times New Roman"/>
          <w:szCs w:val="24"/>
        </w:rPr>
        <w:t>για</w:t>
      </w:r>
      <w:r w:rsidRPr="002D57CB">
        <w:rPr>
          <w:rFonts w:eastAsia="Times New Roman" w:cs="Times New Roman"/>
          <w:szCs w:val="24"/>
        </w:rPr>
        <w:t xml:space="preserve"> μένα</w:t>
      </w:r>
      <w:r>
        <w:rPr>
          <w:rFonts w:eastAsia="Times New Roman" w:cs="Times New Roman"/>
          <w:szCs w:val="24"/>
        </w:rPr>
        <w:t>, όσ</w:t>
      </w:r>
      <w:r w:rsidRPr="002D57CB">
        <w:rPr>
          <w:rFonts w:eastAsia="Times New Roman" w:cs="Times New Roman"/>
          <w:szCs w:val="24"/>
        </w:rPr>
        <w:t xml:space="preserve">ον αφορά </w:t>
      </w:r>
      <w:r>
        <w:rPr>
          <w:rFonts w:eastAsia="Times New Roman" w:cs="Times New Roman"/>
          <w:szCs w:val="24"/>
        </w:rPr>
        <w:t>σ</w:t>
      </w:r>
      <w:r w:rsidRPr="002D57CB">
        <w:rPr>
          <w:rFonts w:eastAsia="Times New Roman" w:cs="Times New Roman"/>
          <w:szCs w:val="24"/>
        </w:rPr>
        <w:t xml:space="preserve">την πολιτική μου διαδρομή και </w:t>
      </w:r>
      <w:r>
        <w:rPr>
          <w:rFonts w:eastAsia="Times New Roman" w:cs="Times New Roman"/>
          <w:szCs w:val="24"/>
        </w:rPr>
        <w:t xml:space="preserve">όσον αφορά </w:t>
      </w:r>
      <w:r>
        <w:rPr>
          <w:rFonts w:eastAsia="Times New Roman" w:cs="Times New Roman"/>
          <w:szCs w:val="24"/>
        </w:rPr>
        <w:t>σ</w:t>
      </w:r>
      <w:r>
        <w:rPr>
          <w:rFonts w:eastAsia="Times New Roman" w:cs="Times New Roman"/>
          <w:szCs w:val="24"/>
        </w:rPr>
        <w:t xml:space="preserve">τα στελέχη εκείνα, </w:t>
      </w:r>
      <w:r w:rsidRPr="002D57CB">
        <w:rPr>
          <w:rFonts w:eastAsia="Times New Roman" w:cs="Times New Roman"/>
          <w:szCs w:val="24"/>
        </w:rPr>
        <w:t>τ</w:t>
      </w:r>
      <w:r>
        <w:rPr>
          <w:rFonts w:eastAsia="Times New Roman" w:cs="Times New Roman"/>
          <w:szCs w:val="24"/>
        </w:rPr>
        <w:t>ου</w:t>
      </w:r>
      <w:r w:rsidRPr="002D57CB">
        <w:rPr>
          <w:rFonts w:eastAsia="Times New Roman" w:cs="Times New Roman"/>
          <w:szCs w:val="24"/>
        </w:rPr>
        <w:t xml:space="preserve"> ευρύτερ</w:t>
      </w:r>
      <w:r>
        <w:rPr>
          <w:rFonts w:eastAsia="Times New Roman" w:cs="Times New Roman"/>
          <w:szCs w:val="24"/>
        </w:rPr>
        <w:t>ου</w:t>
      </w:r>
      <w:r w:rsidRPr="002D57CB">
        <w:rPr>
          <w:rFonts w:eastAsia="Times New Roman" w:cs="Times New Roman"/>
          <w:szCs w:val="24"/>
        </w:rPr>
        <w:t xml:space="preserve"> σοσιαλιστικού προοδευτικού χώρου</w:t>
      </w:r>
      <w:r>
        <w:rPr>
          <w:rFonts w:eastAsia="Times New Roman" w:cs="Times New Roman"/>
          <w:szCs w:val="24"/>
        </w:rPr>
        <w:t>,</w:t>
      </w:r>
      <w:r w:rsidRPr="002D57CB">
        <w:rPr>
          <w:rFonts w:eastAsia="Times New Roman" w:cs="Times New Roman"/>
          <w:szCs w:val="24"/>
        </w:rPr>
        <w:t xml:space="preserve"> που αυτή</w:t>
      </w:r>
      <w:r>
        <w:rPr>
          <w:rFonts w:eastAsia="Times New Roman" w:cs="Times New Roman"/>
          <w:szCs w:val="24"/>
        </w:rPr>
        <w:t>ν</w:t>
      </w:r>
      <w:r w:rsidRPr="002D57CB">
        <w:rPr>
          <w:rFonts w:eastAsia="Times New Roman" w:cs="Times New Roman"/>
          <w:szCs w:val="24"/>
        </w:rPr>
        <w:t xml:space="preserve"> τη στιγμή συνεργάζονται ή έχουν προσεγγίσει το</w:t>
      </w:r>
      <w:r>
        <w:rPr>
          <w:rFonts w:eastAsia="Times New Roman" w:cs="Times New Roman"/>
          <w:szCs w:val="24"/>
        </w:rPr>
        <w:t xml:space="preserve">ν ΣΥΡΙΖΑ. </w:t>
      </w:r>
    </w:p>
    <w:p w14:paraId="20A4E979" w14:textId="77777777" w:rsidR="005D4821" w:rsidRDefault="006B233D">
      <w:pPr>
        <w:spacing w:line="600" w:lineRule="auto"/>
        <w:ind w:firstLine="720"/>
        <w:jc w:val="both"/>
        <w:rPr>
          <w:rFonts w:eastAsia="Times New Roman"/>
          <w:szCs w:val="24"/>
        </w:rPr>
      </w:pPr>
      <w:r>
        <w:rPr>
          <w:rFonts w:eastAsia="Times New Roman"/>
          <w:szCs w:val="24"/>
        </w:rPr>
        <w:t xml:space="preserve">Κατ’ αρχάς θα </w:t>
      </w:r>
      <w:r>
        <w:rPr>
          <w:rFonts w:eastAsia="Times New Roman"/>
          <w:szCs w:val="24"/>
        </w:rPr>
        <w:t>ήθελα να πω,</w:t>
      </w:r>
      <w:r w:rsidRPr="00AC0A3F">
        <w:rPr>
          <w:rFonts w:eastAsia="Times New Roman"/>
          <w:szCs w:val="24"/>
        </w:rPr>
        <w:t xml:space="preserve"> παρ</w:t>
      </w:r>
      <w:r>
        <w:rPr>
          <w:rFonts w:eastAsia="Times New Roman"/>
          <w:szCs w:val="24"/>
        </w:rPr>
        <w:t xml:space="preserve">’ </w:t>
      </w:r>
      <w:r w:rsidRPr="00AC0A3F">
        <w:rPr>
          <w:rFonts w:eastAsia="Times New Roman"/>
          <w:szCs w:val="24"/>
        </w:rPr>
        <w:t xml:space="preserve">ότι </w:t>
      </w:r>
      <w:r>
        <w:rPr>
          <w:rFonts w:eastAsia="Times New Roman"/>
          <w:szCs w:val="24"/>
        </w:rPr>
        <w:t>α</w:t>
      </w:r>
      <w:r w:rsidRPr="00AC0A3F">
        <w:rPr>
          <w:rFonts w:eastAsia="Times New Roman"/>
          <w:szCs w:val="24"/>
        </w:rPr>
        <w:t xml:space="preserve">υτό βέβαια </w:t>
      </w:r>
      <w:proofErr w:type="spellStart"/>
      <w:r w:rsidRPr="00AC0A3F">
        <w:rPr>
          <w:rFonts w:eastAsia="Times New Roman"/>
          <w:szCs w:val="24"/>
        </w:rPr>
        <w:t>εκφεύγει</w:t>
      </w:r>
      <w:proofErr w:type="spellEnd"/>
      <w:r w:rsidRPr="00AC0A3F">
        <w:rPr>
          <w:rFonts w:eastAsia="Times New Roman"/>
          <w:szCs w:val="24"/>
        </w:rPr>
        <w:t xml:space="preserve"> της δικής σας κρίσης</w:t>
      </w:r>
      <w:r>
        <w:rPr>
          <w:rFonts w:eastAsia="Times New Roman"/>
          <w:szCs w:val="24"/>
        </w:rPr>
        <w:t xml:space="preserve">, ότι </w:t>
      </w:r>
      <w:r w:rsidRPr="00AC0A3F">
        <w:rPr>
          <w:rFonts w:eastAsia="Times New Roman"/>
          <w:szCs w:val="24"/>
        </w:rPr>
        <w:t xml:space="preserve">καταλαβαίνω την αγωνία σας </w:t>
      </w:r>
      <w:r>
        <w:rPr>
          <w:rFonts w:eastAsia="Times New Roman"/>
          <w:szCs w:val="24"/>
        </w:rPr>
        <w:t>ω</w:t>
      </w:r>
      <w:r w:rsidRPr="00AC0A3F">
        <w:rPr>
          <w:rFonts w:eastAsia="Times New Roman"/>
          <w:szCs w:val="24"/>
        </w:rPr>
        <w:t xml:space="preserve">ς </w:t>
      </w:r>
      <w:r>
        <w:rPr>
          <w:rFonts w:eastAsia="Times New Roman"/>
          <w:szCs w:val="24"/>
        </w:rPr>
        <w:lastRenderedPageBreak/>
        <w:t>Α</w:t>
      </w:r>
      <w:r w:rsidRPr="00AC0A3F">
        <w:rPr>
          <w:rFonts w:eastAsia="Times New Roman"/>
          <w:szCs w:val="24"/>
        </w:rPr>
        <w:t xml:space="preserve">ξιωματική </w:t>
      </w:r>
      <w:r>
        <w:rPr>
          <w:rFonts w:eastAsia="Times New Roman"/>
          <w:szCs w:val="24"/>
        </w:rPr>
        <w:t>Α</w:t>
      </w:r>
      <w:r w:rsidRPr="00AC0A3F">
        <w:rPr>
          <w:rFonts w:eastAsia="Times New Roman"/>
          <w:szCs w:val="24"/>
        </w:rPr>
        <w:t>ντιπολίτευση</w:t>
      </w:r>
      <w:r>
        <w:rPr>
          <w:rFonts w:eastAsia="Times New Roman"/>
          <w:szCs w:val="24"/>
        </w:rPr>
        <w:t>,</w:t>
      </w:r>
      <w:r w:rsidRPr="00AC0A3F">
        <w:rPr>
          <w:rFonts w:eastAsia="Times New Roman"/>
          <w:szCs w:val="24"/>
        </w:rPr>
        <w:t xml:space="preserve"> όταν βλέπετε ότι ο ΣΥΡΙΖΑ δεν είναι απομονωμένος</w:t>
      </w:r>
      <w:r>
        <w:rPr>
          <w:rFonts w:eastAsia="Times New Roman"/>
          <w:szCs w:val="24"/>
        </w:rPr>
        <w:t>,</w:t>
      </w:r>
      <w:r w:rsidRPr="00AC0A3F">
        <w:rPr>
          <w:rFonts w:eastAsia="Times New Roman"/>
          <w:szCs w:val="24"/>
        </w:rPr>
        <w:t xml:space="preserve"> όπως θέλ</w:t>
      </w:r>
      <w:r>
        <w:rPr>
          <w:rFonts w:eastAsia="Times New Roman"/>
          <w:szCs w:val="24"/>
        </w:rPr>
        <w:t>α</w:t>
      </w:r>
      <w:r w:rsidRPr="00AC0A3F">
        <w:rPr>
          <w:rFonts w:eastAsia="Times New Roman"/>
          <w:szCs w:val="24"/>
        </w:rPr>
        <w:t>τε να δείξετε όλα τα προηγούμενα χρόνια</w:t>
      </w:r>
      <w:r>
        <w:rPr>
          <w:rFonts w:eastAsia="Times New Roman"/>
          <w:szCs w:val="24"/>
        </w:rPr>
        <w:t>, ενώ εσείς,</w:t>
      </w:r>
      <w:r w:rsidRPr="00AC0A3F">
        <w:rPr>
          <w:rFonts w:eastAsia="Times New Roman"/>
          <w:szCs w:val="24"/>
        </w:rPr>
        <w:t xml:space="preserve"> δυστυχώς</w:t>
      </w:r>
      <w:r>
        <w:rPr>
          <w:rFonts w:eastAsia="Times New Roman"/>
          <w:szCs w:val="24"/>
        </w:rPr>
        <w:t>,</w:t>
      </w:r>
      <w:r w:rsidRPr="00AC0A3F">
        <w:rPr>
          <w:rFonts w:eastAsia="Times New Roman"/>
          <w:szCs w:val="24"/>
        </w:rPr>
        <w:t xml:space="preserve"> έχετε χάσε</w:t>
      </w:r>
      <w:r w:rsidRPr="00AC0A3F">
        <w:rPr>
          <w:rFonts w:eastAsia="Times New Roman"/>
          <w:szCs w:val="24"/>
        </w:rPr>
        <w:t>ι κάθε δυνατότητα να συνομιλείτε με το</w:t>
      </w:r>
      <w:r>
        <w:rPr>
          <w:rFonts w:eastAsia="Times New Roman"/>
          <w:szCs w:val="24"/>
        </w:rPr>
        <w:t>ν</w:t>
      </w:r>
      <w:r w:rsidRPr="00AC0A3F">
        <w:rPr>
          <w:rFonts w:eastAsia="Times New Roman"/>
          <w:szCs w:val="24"/>
        </w:rPr>
        <w:t xml:space="preserve"> μεσαίο και κεντρώο χώρο μέσα από την πλήρη δεξιά</w:t>
      </w:r>
      <w:r>
        <w:rPr>
          <w:rFonts w:eastAsia="Times New Roman"/>
          <w:szCs w:val="24"/>
        </w:rPr>
        <w:t xml:space="preserve"> σας</w:t>
      </w:r>
      <w:r w:rsidRPr="00AC0A3F">
        <w:rPr>
          <w:rFonts w:eastAsia="Times New Roman"/>
          <w:szCs w:val="24"/>
        </w:rPr>
        <w:t xml:space="preserve"> στροφή και </w:t>
      </w:r>
      <w:r>
        <w:rPr>
          <w:rFonts w:eastAsia="Times New Roman"/>
          <w:szCs w:val="24"/>
        </w:rPr>
        <w:t>διολίσθηση,</w:t>
      </w:r>
      <w:r w:rsidRPr="00AC0A3F">
        <w:rPr>
          <w:rFonts w:eastAsia="Times New Roman"/>
          <w:szCs w:val="24"/>
        </w:rPr>
        <w:t xml:space="preserve"> όπως αποδεικνύεται </w:t>
      </w:r>
      <w:r w:rsidRPr="00AC0A3F">
        <w:rPr>
          <w:rFonts w:eastAsia="Times New Roman"/>
          <w:szCs w:val="24"/>
        </w:rPr>
        <w:t>σ</w:t>
      </w:r>
      <w:r>
        <w:rPr>
          <w:rFonts w:eastAsia="Times New Roman"/>
          <w:szCs w:val="24"/>
        </w:rPr>
        <w:t>’</w:t>
      </w:r>
      <w:r w:rsidRPr="00AC0A3F">
        <w:rPr>
          <w:rFonts w:eastAsia="Times New Roman"/>
          <w:szCs w:val="24"/>
        </w:rPr>
        <w:t xml:space="preserve"> </w:t>
      </w:r>
      <w:r w:rsidRPr="00AC0A3F">
        <w:rPr>
          <w:rFonts w:eastAsia="Times New Roman"/>
          <w:szCs w:val="24"/>
        </w:rPr>
        <w:t>όλα τα ζητήματα</w:t>
      </w:r>
      <w:r>
        <w:rPr>
          <w:rFonts w:eastAsia="Times New Roman"/>
          <w:szCs w:val="24"/>
        </w:rPr>
        <w:t>. Α</w:t>
      </w:r>
      <w:r w:rsidRPr="00AC0A3F">
        <w:rPr>
          <w:rFonts w:eastAsia="Times New Roman"/>
          <w:szCs w:val="24"/>
        </w:rPr>
        <w:t>ντίθετα</w:t>
      </w:r>
      <w:r>
        <w:rPr>
          <w:rFonts w:eastAsia="Times New Roman"/>
          <w:szCs w:val="24"/>
        </w:rPr>
        <w:t>,</w:t>
      </w:r>
      <w:r w:rsidRPr="00AC0A3F">
        <w:rPr>
          <w:rFonts w:eastAsia="Times New Roman"/>
          <w:szCs w:val="24"/>
        </w:rPr>
        <w:t xml:space="preserve"> αυτή</w:t>
      </w:r>
      <w:r>
        <w:rPr>
          <w:rFonts w:eastAsia="Times New Roman"/>
          <w:szCs w:val="24"/>
        </w:rPr>
        <w:t>ν</w:t>
      </w:r>
      <w:r w:rsidRPr="00AC0A3F">
        <w:rPr>
          <w:rFonts w:eastAsia="Times New Roman"/>
          <w:szCs w:val="24"/>
        </w:rPr>
        <w:t xml:space="preserve"> τη στιγμή υπάρχει </w:t>
      </w:r>
      <w:r>
        <w:rPr>
          <w:rFonts w:eastAsia="Times New Roman"/>
          <w:szCs w:val="24"/>
        </w:rPr>
        <w:t>μια</w:t>
      </w:r>
      <w:r w:rsidRPr="00AC0A3F">
        <w:rPr>
          <w:rFonts w:eastAsia="Times New Roman"/>
          <w:szCs w:val="24"/>
        </w:rPr>
        <w:t xml:space="preserve"> μεγάλη ανάγκη</w:t>
      </w:r>
      <w:r>
        <w:rPr>
          <w:rFonts w:eastAsia="Times New Roman"/>
          <w:szCs w:val="24"/>
        </w:rPr>
        <w:t>,</w:t>
      </w:r>
      <w:r w:rsidRPr="00AC0A3F">
        <w:rPr>
          <w:rFonts w:eastAsia="Times New Roman"/>
          <w:szCs w:val="24"/>
        </w:rPr>
        <w:t xml:space="preserve"> και </w:t>
      </w:r>
      <w:r>
        <w:rPr>
          <w:rFonts w:eastAsia="Times New Roman"/>
          <w:szCs w:val="24"/>
        </w:rPr>
        <w:t>ε</w:t>
      </w:r>
      <w:r w:rsidRPr="00AC0A3F">
        <w:rPr>
          <w:rFonts w:eastAsia="Times New Roman"/>
          <w:szCs w:val="24"/>
        </w:rPr>
        <w:t xml:space="preserve">υρωπαϊκά και στη χώρα </w:t>
      </w:r>
      <w:r>
        <w:rPr>
          <w:rFonts w:eastAsia="Times New Roman"/>
          <w:szCs w:val="24"/>
        </w:rPr>
        <w:t>μας,</w:t>
      </w:r>
      <w:r w:rsidRPr="00AC0A3F">
        <w:rPr>
          <w:rFonts w:eastAsia="Times New Roman"/>
          <w:szCs w:val="24"/>
        </w:rPr>
        <w:t xml:space="preserve"> </w:t>
      </w:r>
      <w:r>
        <w:rPr>
          <w:rFonts w:eastAsia="Times New Roman"/>
          <w:szCs w:val="24"/>
        </w:rPr>
        <w:t>μια</w:t>
      </w:r>
      <w:r>
        <w:rPr>
          <w:rFonts w:eastAsia="Times New Roman"/>
          <w:szCs w:val="24"/>
        </w:rPr>
        <w:t>ς</w:t>
      </w:r>
      <w:r w:rsidRPr="00AC0A3F">
        <w:rPr>
          <w:rFonts w:eastAsia="Times New Roman"/>
          <w:szCs w:val="24"/>
        </w:rPr>
        <w:t xml:space="preserve"> ευρύτερη</w:t>
      </w:r>
      <w:r>
        <w:rPr>
          <w:rFonts w:eastAsia="Times New Roman"/>
          <w:szCs w:val="24"/>
        </w:rPr>
        <w:t>ς</w:t>
      </w:r>
      <w:r w:rsidRPr="00AC0A3F">
        <w:rPr>
          <w:rFonts w:eastAsia="Times New Roman"/>
          <w:szCs w:val="24"/>
        </w:rPr>
        <w:t xml:space="preserve"> </w:t>
      </w:r>
      <w:r>
        <w:rPr>
          <w:rFonts w:eastAsia="Times New Roman"/>
          <w:szCs w:val="24"/>
        </w:rPr>
        <w:t>π</w:t>
      </w:r>
      <w:r w:rsidRPr="00AC0A3F">
        <w:rPr>
          <w:rFonts w:eastAsia="Times New Roman"/>
          <w:szCs w:val="24"/>
        </w:rPr>
        <w:t>ροοδευτική</w:t>
      </w:r>
      <w:r>
        <w:rPr>
          <w:rFonts w:eastAsia="Times New Roman"/>
          <w:szCs w:val="24"/>
        </w:rPr>
        <w:t>ς</w:t>
      </w:r>
      <w:r w:rsidRPr="00AC0A3F">
        <w:rPr>
          <w:rFonts w:eastAsia="Times New Roman"/>
          <w:szCs w:val="24"/>
        </w:rPr>
        <w:t xml:space="preserve"> </w:t>
      </w:r>
      <w:r>
        <w:rPr>
          <w:rFonts w:eastAsia="Times New Roman"/>
          <w:szCs w:val="24"/>
        </w:rPr>
        <w:t>σ</w:t>
      </w:r>
      <w:r w:rsidRPr="00AC0A3F">
        <w:rPr>
          <w:rFonts w:eastAsia="Times New Roman"/>
          <w:szCs w:val="24"/>
        </w:rPr>
        <w:t>υσπείρωση</w:t>
      </w:r>
      <w:r>
        <w:rPr>
          <w:rFonts w:eastAsia="Times New Roman"/>
          <w:szCs w:val="24"/>
        </w:rPr>
        <w:t>ς</w:t>
      </w:r>
      <w:r>
        <w:rPr>
          <w:rFonts w:eastAsia="Times New Roman"/>
          <w:szCs w:val="24"/>
        </w:rPr>
        <w:t>. Αυτό γίνεται αυτήν τη στιγμή.</w:t>
      </w:r>
    </w:p>
    <w:p w14:paraId="20A4E97A" w14:textId="77777777" w:rsidR="005D4821" w:rsidRDefault="006B233D">
      <w:pPr>
        <w:spacing w:line="600" w:lineRule="auto"/>
        <w:ind w:firstLine="720"/>
        <w:jc w:val="both"/>
        <w:rPr>
          <w:rFonts w:eastAsia="Times New Roman"/>
          <w:szCs w:val="24"/>
        </w:rPr>
      </w:pPr>
      <w:r>
        <w:rPr>
          <w:rFonts w:eastAsia="Times New Roman"/>
          <w:szCs w:val="24"/>
        </w:rPr>
        <w:t>Και επί του προσωπικού, απλώς να θυμίσω -επειδή δεν κάνω προσωπικές βολές και αξιολογήσεις για κανέναν-, ότι το 2012 διαφώνησα τότε με το δεύτερο μνημόνιο</w:t>
      </w:r>
      <w:r>
        <w:rPr>
          <w:rFonts w:eastAsia="Times New Roman"/>
          <w:szCs w:val="24"/>
        </w:rPr>
        <w:t xml:space="preserve"> και </w:t>
      </w:r>
      <w:r>
        <w:rPr>
          <w:rFonts w:eastAsia="Times New Roman"/>
          <w:szCs w:val="24"/>
        </w:rPr>
        <w:t>παραιτήθηκα από Υπουργός. Ή</w:t>
      </w:r>
      <w:r w:rsidRPr="00AC0A3F">
        <w:rPr>
          <w:rFonts w:eastAsia="Times New Roman"/>
          <w:szCs w:val="24"/>
        </w:rPr>
        <w:t xml:space="preserve">μασταν δύο </w:t>
      </w:r>
      <w:r>
        <w:rPr>
          <w:rFonts w:eastAsia="Times New Roman"/>
          <w:szCs w:val="24"/>
        </w:rPr>
        <w:t>Υ</w:t>
      </w:r>
      <w:r w:rsidRPr="00AC0A3F">
        <w:rPr>
          <w:rFonts w:eastAsia="Times New Roman"/>
          <w:szCs w:val="24"/>
        </w:rPr>
        <w:t>που</w:t>
      </w:r>
      <w:r w:rsidRPr="00AC0A3F">
        <w:rPr>
          <w:rFonts w:eastAsia="Times New Roman"/>
          <w:szCs w:val="24"/>
        </w:rPr>
        <w:t>ργοί που παραιτηθήκα</w:t>
      </w:r>
      <w:r>
        <w:rPr>
          <w:rFonts w:eastAsia="Times New Roman"/>
          <w:szCs w:val="24"/>
        </w:rPr>
        <w:t>με. Είναι και ο κ.</w:t>
      </w:r>
      <w:r w:rsidRPr="00AC0A3F">
        <w:rPr>
          <w:rFonts w:eastAsia="Times New Roman"/>
          <w:szCs w:val="24"/>
        </w:rPr>
        <w:t xml:space="preserve"> Κουτσούκος εδώ σήμερα</w:t>
      </w:r>
      <w:r>
        <w:rPr>
          <w:rFonts w:eastAsia="Times New Roman"/>
          <w:szCs w:val="24"/>
        </w:rPr>
        <w:t>. Π</w:t>
      </w:r>
      <w:r w:rsidRPr="00AC0A3F">
        <w:rPr>
          <w:rFonts w:eastAsia="Times New Roman"/>
          <w:szCs w:val="24"/>
        </w:rPr>
        <w:t xml:space="preserve">αραιτηθήκαμε τότε από </w:t>
      </w:r>
      <w:r>
        <w:rPr>
          <w:rFonts w:eastAsia="Times New Roman"/>
          <w:szCs w:val="24"/>
        </w:rPr>
        <w:t>Υ</w:t>
      </w:r>
      <w:r w:rsidRPr="00AC0A3F">
        <w:rPr>
          <w:rFonts w:eastAsia="Times New Roman"/>
          <w:szCs w:val="24"/>
        </w:rPr>
        <w:t xml:space="preserve">πουργοί της </w:t>
      </w:r>
      <w:r>
        <w:rPr>
          <w:rFonts w:eastAsia="Times New Roman"/>
          <w:szCs w:val="24"/>
        </w:rPr>
        <w:t>κ</w:t>
      </w:r>
      <w:r w:rsidRPr="00AC0A3F">
        <w:rPr>
          <w:rFonts w:eastAsia="Times New Roman"/>
          <w:szCs w:val="24"/>
        </w:rPr>
        <w:t xml:space="preserve">υβέρνησης </w:t>
      </w:r>
      <w:proofErr w:type="spellStart"/>
      <w:r>
        <w:rPr>
          <w:rFonts w:eastAsia="Times New Roman"/>
          <w:szCs w:val="24"/>
        </w:rPr>
        <w:t>Π</w:t>
      </w:r>
      <w:r w:rsidRPr="00AC0A3F">
        <w:rPr>
          <w:rFonts w:eastAsia="Times New Roman"/>
          <w:szCs w:val="24"/>
        </w:rPr>
        <w:t>απαδήμου</w:t>
      </w:r>
      <w:proofErr w:type="spellEnd"/>
      <w:r w:rsidRPr="00AC0A3F">
        <w:rPr>
          <w:rFonts w:eastAsia="Times New Roman"/>
          <w:szCs w:val="24"/>
        </w:rPr>
        <w:t xml:space="preserve"> και για τα εργασιακά δικαιώματα</w:t>
      </w:r>
      <w:r>
        <w:rPr>
          <w:rFonts w:eastAsia="Times New Roman"/>
          <w:szCs w:val="24"/>
        </w:rPr>
        <w:t>. Κ</w:t>
      </w:r>
      <w:r w:rsidRPr="00AC0A3F">
        <w:rPr>
          <w:rFonts w:eastAsia="Times New Roman"/>
          <w:szCs w:val="24"/>
        </w:rPr>
        <w:t xml:space="preserve">αι επειδή είπατε </w:t>
      </w:r>
      <w:r>
        <w:rPr>
          <w:rFonts w:eastAsia="Times New Roman"/>
          <w:szCs w:val="24"/>
        </w:rPr>
        <w:t>τ</w:t>
      </w:r>
      <w:r w:rsidRPr="00AC0A3F">
        <w:rPr>
          <w:rFonts w:eastAsia="Times New Roman"/>
          <w:szCs w:val="24"/>
        </w:rPr>
        <w:t xml:space="preserve">ι δουλειά έχω εγώ </w:t>
      </w:r>
      <w:r>
        <w:rPr>
          <w:rFonts w:eastAsia="Times New Roman"/>
          <w:szCs w:val="24"/>
        </w:rPr>
        <w:t>ν</w:t>
      </w:r>
      <w:r w:rsidRPr="00AC0A3F">
        <w:rPr>
          <w:rFonts w:eastAsia="Times New Roman"/>
          <w:szCs w:val="24"/>
        </w:rPr>
        <w:t>α είμαι σε αυτή</w:t>
      </w:r>
      <w:r>
        <w:rPr>
          <w:rFonts w:eastAsia="Times New Roman"/>
          <w:szCs w:val="24"/>
        </w:rPr>
        <w:t>ν</w:t>
      </w:r>
      <w:r w:rsidRPr="00AC0A3F">
        <w:rPr>
          <w:rFonts w:eastAsia="Times New Roman"/>
          <w:szCs w:val="24"/>
        </w:rPr>
        <w:t xml:space="preserve"> την </w:t>
      </w:r>
      <w:r>
        <w:rPr>
          <w:rFonts w:eastAsia="Times New Roman"/>
          <w:szCs w:val="24"/>
        </w:rPr>
        <w:t>Κ</w:t>
      </w:r>
      <w:r w:rsidRPr="00AC0A3F">
        <w:rPr>
          <w:rFonts w:eastAsia="Times New Roman"/>
          <w:szCs w:val="24"/>
        </w:rPr>
        <w:t>υβέρνηση</w:t>
      </w:r>
      <w:r>
        <w:rPr>
          <w:rFonts w:eastAsia="Times New Roman"/>
          <w:szCs w:val="24"/>
        </w:rPr>
        <w:t>,</w:t>
      </w:r>
      <w:r w:rsidRPr="00AC0A3F">
        <w:rPr>
          <w:rFonts w:eastAsia="Times New Roman"/>
          <w:szCs w:val="24"/>
        </w:rPr>
        <w:t xml:space="preserve"> να σας πω </w:t>
      </w:r>
      <w:r>
        <w:rPr>
          <w:rFonts w:eastAsia="Times New Roman"/>
          <w:szCs w:val="24"/>
        </w:rPr>
        <w:t>–</w:t>
      </w:r>
      <w:r w:rsidRPr="00AC0A3F">
        <w:rPr>
          <w:rFonts w:eastAsia="Times New Roman"/>
          <w:szCs w:val="24"/>
        </w:rPr>
        <w:t>γι</w:t>
      </w:r>
      <w:r>
        <w:rPr>
          <w:rFonts w:eastAsia="Times New Roman"/>
          <w:szCs w:val="24"/>
        </w:rPr>
        <w:t>’</w:t>
      </w:r>
      <w:r w:rsidRPr="00AC0A3F">
        <w:rPr>
          <w:rFonts w:eastAsia="Times New Roman"/>
          <w:szCs w:val="24"/>
        </w:rPr>
        <w:t xml:space="preserve"> </w:t>
      </w:r>
      <w:r w:rsidRPr="00AC0A3F">
        <w:rPr>
          <w:rFonts w:eastAsia="Times New Roman"/>
          <w:szCs w:val="24"/>
        </w:rPr>
        <w:t>αυτό</w:t>
      </w:r>
      <w:r>
        <w:rPr>
          <w:rFonts w:eastAsia="Times New Roman"/>
          <w:szCs w:val="24"/>
        </w:rPr>
        <w:t>ν τον λόγο</w:t>
      </w:r>
      <w:r w:rsidRPr="00AC0A3F">
        <w:rPr>
          <w:rFonts w:eastAsia="Times New Roman"/>
          <w:szCs w:val="24"/>
        </w:rPr>
        <w:t xml:space="preserve"> κάνω</w:t>
      </w:r>
      <w:r w:rsidRPr="00AC0A3F">
        <w:rPr>
          <w:rFonts w:eastAsia="Times New Roman"/>
          <w:szCs w:val="24"/>
        </w:rPr>
        <w:t xml:space="preserve"> και αυτή</w:t>
      </w:r>
      <w:r>
        <w:rPr>
          <w:rFonts w:eastAsia="Times New Roman"/>
          <w:szCs w:val="24"/>
        </w:rPr>
        <w:t>ν</w:t>
      </w:r>
      <w:r w:rsidRPr="00AC0A3F">
        <w:rPr>
          <w:rFonts w:eastAsia="Times New Roman"/>
          <w:szCs w:val="24"/>
        </w:rPr>
        <w:t xml:space="preserve"> την αναφορά </w:t>
      </w:r>
      <w:r w:rsidRPr="00AC0A3F">
        <w:rPr>
          <w:rFonts w:eastAsia="Times New Roman"/>
          <w:szCs w:val="24"/>
        </w:rPr>
        <w:t>σ</w:t>
      </w:r>
      <w:r>
        <w:rPr>
          <w:rFonts w:eastAsia="Times New Roman"/>
          <w:szCs w:val="24"/>
        </w:rPr>
        <w:t>τα</w:t>
      </w:r>
      <w:r w:rsidRPr="00AC0A3F">
        <w:rPr>
          <w:rFonts w:eastAsia="Times New Roman"/>
          <w:szCs w:val="24"/>
        </w:rPr>
        <w:t xml:space="preserve"> </w:t>
      </w:r>
      <w:r w:rsidRPr="00AC0A3F">
        <w:rPr>
          <w:rFonts w:eastAsia="Times New Roman"/>
          <w:szCs w:val="24"/>
        </w:rPr>
        <w:t>εργασιακά δικαιώματα</w:t>
      </w:r>
      <w:r>
        <w:rPr>
          <w:rFonts w:eastAsia="Times New Roman"/>
          <w:szCs w:val="24"/>
        </w:rPr>
        <w:t>, γ</w:t>
      </w:r>
      <w:r w:rsidRPr="00AC0A3F">
        <w:rPr>
          <w:rFonts w:eastAsia="Times New Roman"/>
          <w:szCs w:val="24"/>
        </w:rPr>
        <w:t xml:space="preserve">ιατί χθες το Υπουργικό Συμβούλιο </w:t>
      </w:r>
      <w:r>
        <w:rPr>
          <w:rFonts w:eastAsia="Times New Roman"/>
          <w:szCs w:val="24"/>
        </w:rPr>
        <w:t>αποφασίστηκε η αύξηση του</w:t>
      </w:r>
      <w:r w:rsidRPr="00AC0A3F">
        <w:rPr>
          <w:rFonts w:eastAsia="Times New Roman"/>
          <w:szCs w:val="24"/>
        </w:rPr>
        <w:t xml:space="preserve"> </w:t>
      </w:r>
      <w:r w:rsidRPr="00AC0A3F">
        <w:rPr>
          <w:rFonts w:eastAsia="Times New Roman"/>
          <w:szCs w:val="24"/>
        </w:rPr>
        <w:t>κατώτατ</w:t>
      </w:r>
      <w:r>
        <w:rPr>
          <w:rFonts w:eastAsia="Times New Roman"/>
          <w:szCs w:val="24"/>
        </w:rPr>
        <w:t>ου</w:t>
      </w:r>
      <w:r w:rsidRPr="00AC0A3F">
        <w:rPr>
          <w:rFonts w:eastAsia="Times New Roman"/>
          <w:szCs w:val="24"/>
        </w:rPr>
        <w:t xml:space="preserve"> μισθ</w:t>
      </w:r>
      <w:r>
        <w:rPr>
          <w:rFonts w:eastAsia="Times New Roman"/>
          <w:szCs w:val="24"/>
        </w:rPr>
        <w:t>ού</w:t>
      </w:r>
      <w:r>
        <w:rPr>
          <w:rFonts w:eastAsia="Times New Roman"/>
          <w:szCs w:val="24"/>
        </w:rPr>
        <w:t>,</w:t>
      </w:r>
      <w:r w:rsidRPr="00AC0A3F">
        <w:rPr>
          <w:rFonts w:eastAsia="Times New Roman"/>
          <w:szCs w:val="24"/>
        </w:rPr>
        <w:t xml:space="preserve"> όπως </w:t>
      </w:r>
      <w:r>
        <w:rPr>
          <w:rFonts w:eastAsia="Times New Roman"/>
          <w:szCs w:val="24"/>
        </w:rPr>
        <w:t xml:space="preserve">η αποκατάσταση προηγούμενα των συλλογικών </w:t>
      </w:r>
      <w:r>
        <w:rPr>
          <w:rFonts w:eastAsia="Times New Roman"/>
          <w:szCs w:val="24"/>
        </w:rPr>
        <w:lastRenderedPageBreak/>
        <w:t>συμβάσεων</w:t>
      </w:r>
      <w:r w:rsidRPr="00AC0A3F">
        <w:rPr>
          <w:rFonts w:eastAsia="Times New Roman"/>
          <w:szCs w:val="24"/>
        </w:rPr>
        <w:t xml:space="preserve"> και </w:t>
      </w:r>
      <w:r>
        <w:rPr>
          <w:rFonts w:eastAsia="Times New Roman"/>
          <w:szCs w:val="24"/>
        </w:rPr>
        <w:t>των</w:t>
      </w:r>
      <w:r w:rsidRPr="00AC0A3F">
        <w:rPr>
          <w:rFonts w:eastAsia="Times New Roman"/>
          <w:szCs w:val="24"/>
        </w:rPr>
        <w:t xml:space="preserve"> εργασιακ</w:t>
      </w:r>
      <w:r>
        <w:rPr>
          <w:rFonts w:eastAsia="Times New Roman"/>
          <w:szCs w:val="24"/>
        </w:rPr>
        <w:t>ών</w:t>
      </w:r>
      <w:r w:rsidRPr="00AC0A3F">
        <w:rPr>
          <w:rFonts w:eastAsia="Times New Roman"/>
          <w:szCs w:val="24"/>
        </w:rPr>
        <w:t xml:space="preserve"> δικαι</w:t>
      </w:r>
      <w:r>
        <w:rPr>
          <w:rFonts w:eastAsia="Times New Roman"/>
          <w:szCs w:val="24"/>
        </w:rPr>
        <w:t>ωμάτων. Αυτά τα θέματα ήταν</w:t>
      </w:r>
      <w:r>
        <w:rPr>
          <w:rFonts w:eastAsia="Times New Roman"/>
          <w:szCs w:val="24"/>
        </w:rPr>
        <w:t xml:space="preserve"> οι</w:t>
      </w:r>
      <w:r>
        <w:rPr>
          <w:rFonts w:eastAsia="Times New Roman"/>
          <w:szCs w:val="24"/>
        </w:rPr>
        <w:t xml:space="preserve"> βασικοί λόγοι </w:t>
      </w:r>
      <w:r>
        <w:rPr>
          <w:rFonts w:eastAsia="Times New Roman"/>
          <w:szCs w:val="24"/>
        </w:rPr>
        <w:t>της</w:t>
      </w:r>
      <w:r>
        <w:rPr>
          <w:rFonts w:eastAsia="Times New Roman"/>
          <w:szCs w:val="24"/>
        </w:rPr>
        <w:t xml:space="preserve"> δικής</w:t>
      </w:r>
      <w:r w:rsidRPr="00AC0A3F">
        <w:rPr>
          <w:rFonts w:eastAsia="Times New Roman"/>
          <w:szCs w:val="24"/>
        </w:rPr>
        <w:t xml:space="preserve"> μου </w:t>
      </w:r>
      <w:r>
        <w:rPr>
          <w:rFonts w:eastAsia="Times New Roman"/>
          <w:szCs w:val="24"/>
        </w:rPr>
        <w:t>-</w:t>
      </w:r>
      <w:r w:rsidRPr="00AC0A3F">
        <w:rPr>
          <w:rFonts w:eastAsia="Times New Roman"/>
          <w:szCs w:val="24"/>
        </w:rPr>
        <w:t>και πολλών άλλων συντρόφων</w:t>
      </w:r>
      <w:r>
        <w:rPr>
          <w:rFonts w:eastAsia="Times New Roman"/>
          <w:szCs w:val="24"/>
        </w:rPr>
        <w:t>-</w:t>
      </w:r>
      <w:r w:rsidRPr="00AC0A3F">
        <w:rPr>
          <w:rFonts w:eastAsia="Times New Roman"/>
          <w:szCs w:val="24"/>
        </w:rPr>
        <w:t xml:space="preserve"> διαφωνίας</w:t>
      </w:r>
      <w:r>
        <w:rPr>
          <w:rFonts w:eastAsia="Times New Roman"/>
          <w:szCs w:val="24"/>
        </w:rPr>
        <w:t>,</w:t>
      </w:r>
      <w:r w:rsidRPr="00AC0A3F">
        <w:rPr>
          <w:rFonts w:eastAsia="Times New Roman"/>
          <w:szCs w:val="24"/>
        </w:rPr>
        <w:t xml:space="preserve"> </w:t>
      </w:r>
      <w:r>
        <w:rPr>
          <w:rFonts w:eastAsia="Times New Roman"/>
          <w:szCs w:val="24"/>
        </w:rPr>
        <w:t>για τα οποία</w:t>
      </w:r>
      <w:r w:rsidRPr="00AC0A3F">
        <w:rPr>
          <w:rFonts w:eastAsia="Times New Roman"/>
          <w:szCs w:val="24"/>
        </w:rPr>
        <w:t xml:space="preserve"> </w:t>
      </w:r>
      <w:r w:rsidRPr="00AC0A3F">
        <w:rPr>
          <w:rFonts w:eastAsia="Times New Roman"/>
          <w:szCs w:val="24"/>
        </w:rPr>
        <w:t xml:space="preserve">παραιτηθήκαμε </w:t>
      </w:r>
      <w:r>
        <w:rPr>
          <w:rFonts w:eastAsia="Times New Roman"/>
          <w:szCs w:val="24"/>
        </w:rPr>
        <w:t>και διαγραφτήκαμε,</w:t>
      </w:r>
      <w:r w:rsidRPr="00AC0A3F">
        <w:rPr>
          <w:rFonts w:eastAsia="Times New Roman"/>
          <w:szCs w:val="24"/>
        </w:rPr>
        <w:t xml:space="preserve"> </w:t>
      </w:r>
      <w:r>
        <w:rPr>
          <w:rFonts w:eastAsia="Times New Roman"/>
          <w:szCs w:val="24"/>
        </w:rPr>
        <w:t xml:space="preserve">καθώς αποτελούσαν </w:t>
      </w:r>
      <w:proofErr w:type="spellStart"/>
      <w:r>
        <w:rPr>
          <w:rFonts w:eastAsia="Times New Roman"/>
          <w:szCs w:val="24"/>
        </w:rPr>
        <w:t>ταυτοτικά</w:t>
      </w:r>
      <w:proofErr w:type="spellEnd"/>
      <w:r>
        <w:rPr>
          <w:rFonts w:eastAsia="Times New Roman"/>
          <w:szCs w:val="24"/>
        </w:rPr>
        <w:t xml:space="preserve"> στοιχεία</w:t>
      </w:r>
      <w:r w:rsidRPr="00AC0A3F">
        <w:rPr>
          <w:rFonts w:eastAsia="Times New Roman"/>
          <w:szCs w:val="24"/>
        </w:rPr>
        <w:t xml:space="preserve"> </w:t>
      </w:r>
      <w:r w:rsidRPr="00AC0A3F">
        <w:rPr>
          <w:rFonts w:eastAsia="Times New Roman"/>
          <w:szCs w:val="24"/>
        </w:rPr>
        <w:t>του σοσιαλιστικού χώρου</w:t>
      </w:r>
      <w:r>
        <w:rPr>
          <w:rFonts w:eastAsia="Times New Roman"/>
          <w:szCs w:val="24"/>
        </w:rPr>
        <w:t xml:space="preserve">. </w:t>
      </w:r>
      <w:r>
        <w:rPr>
          <w:rFonts w:eastAsia="Times New Roman"/>
          <w:szCs w:val="24"/>
        </w:rPr>
        <w:t xml:space="preserve">Σας έδωσα μια πολιτική </w:t>
      </w:r>
      <w:r>
        <w:rPr>
          <w:rFonts w:eastAsia="Times New Roman"/>
          <w:szCs w:val="24"/>
        </w:rPr>
        <w:t>απάντηση, ό</w:t>
      </w:r>
      <w:r w:rsidRPr="00AC0A3F">
        <w:rPr>
          <w:rFonts w:eastAsia="Times New Roman"/>
          <w:szCs w:val="24"/>
        </w:rPr>
        <w:t xml:space="preserve">σον αφορά </w:t>
      </w:r>
      <w:r>
        <w:rPr>
          <w:rFonts w:eastAsia="Times New Roman"/>
          <w:szCs w:val="24"/>
        </w:rPr>
        <w:t>την</w:t>
      </w:r>
      <w:r w:rsidRPr="00AC0A3F">
        <w:rPr>
          <w:rFonts w:eastAsia="Times New Roman"/>
          <w:szCs w:val="24"/>
        </w:rPr>
        <w:t xml:space="preserve"> προσωπικ</w:t>
      </w:r>
      <w:r>
        <w:rPr>
          <w:rFonts w:eastAsia="Times New Roman"/>
          <w:szCs w:val="24"/>
        </w:rPr>
        <w:t>ή αναφορά σας</w:t>
      </w:r>
      <w:r>
        <w:rPr>
          <w:rFonts w:eastAsia="Times New Roman"/>
          <w:szCs w:val="24"/>
        </w:rPr>
        <w:t>.</w:t>
      </w:r>
    </w:p>
    <w:p w14:paraId="20A4E97B" w14:textId="77777777" w:rsidR="005D4821" w:rsidRDefault="006B233D">
      <w:pPr>
        <w:spacing w:line="600" w:lineRule="auto"/>
        <w:ind w:firstLine="720"/>
        <w:jc w:val="both"/>
        <w:rPr>
          <w:rFonts w:eastAsia="Times New Roman"/>
          <w:szCs w:val="24"/>
        </w:rPr>
      </w:pPr>
      <w:r>
        <w:rPr>
          <w:rFonts w:eastAsia="Times New Roman"/>
          <w:szCs w:val="24"/>
        </w:rPr>
        <w:t>Ευχαριστώ πολύ.</w:t>
      </w:r>
    </w:p>
    <w:p w14:paraId="20A4E97C" w14:textId="77777777" w:rsidR="005D4821" w:rsidRDefault="006B233D">
      <w:pPr>
        <w:spacing w:line="600" w:lineRule="auto"/>
        <w:ind w:firstLine="720"/>
        <w:jc w:val="center"/>
        <w:rPr>
          <w:rFonts w:eastAsia="Times New Roman"/>
          <w:szCs w:val="24"/>
        </w:rPr>
      </w:pPr>
      <w:r>
        <w:rPr>
          <w:rFonts w:eastAsia="Times New Roman"/>
          <w:szCs w:val="24"/>
        </w:rPr>
        <w:t>(Χειροκροτ</w:t>
      </w:r>
      <w:r>
        <w:rPr>
          <w:rFonts w:eastAsia="Times New Roman"/>
          <w:szCs w:val="24"/>
        </w:rPr>
        <w:t>ήματα από την πτέρυγα του ΣΥΡΙΖΑ)</w:t>
      </w:r>
    </w:p>
    <w:p w14:paraId="20A4E97D" w14:textId="77777777" w:rsidR="005D4821" w:rsidRDefault="006B233D">
      <w:pPr>
        <w:spacing w:line="600" w:lineRule="auto"/>
        <w:ind w:firstLine="720"/>
        <w:jc w:val="both"/>
        <w:rPr>
          <w:rFonts w:eastAsia="Times New Roman"/>
          <w:szCs w:val="24"/>
        </w:rPr>
      </w:pPr>
      <w:r>
        <w:rPr>
          <w:rFonts w:eastAsia="Times New Roman"/>
          <w:b/>
          <w:szCs w:val="24"/>
        </w:rPr>
        <w:t>ΠΡΟΕΔΡΕΥΩΝ (Μάριος Γεωργιάδης):</w:t>
      </w:r>
      <w:r w:rsidRPr="00BA09B1">
        <w:rPr>
          <w:rFonts w:eastAsia="Times New Roman"/>
          <w:szCs w:val="24"/>
        </w:rPr>
        <w:t xml:space="preserve"> Ε</w:t>
      </w:r>
      <w:r w:rsidRPr="00AC0A3F">
        <w:rPr>
          <w:rFonts w:eastAsia="Times New Roman"/>
          <w:szCs w:val="24"/>
        </w:rPr>
        <w:t>υχαριστούμε</w:t>
      </w:r>
      <w:r>
        <w:rPr>
          <w:rFonts w:eastAsia="Times New Roman"/>
          <w:szCs w:val="24"/>
        </w:rPr>
        <w:t>.</w:t>
      </w:r>
    </w:p>
    <w:p w14:paraId="20A4E97E" w14:textId="77777777" w:rsidR="005D4821" w:rsidRDefault="006B233D">
      <w:pPr>
        <w:spacing w:line="600" w:lineRule="auto"/>
        <w:ind w:firstLine="720"/>
        <w:jc w:val="both"/>
        <w:rPr>
          <w:rFonts w:eastAsia="Times New Roman"/>
          <w:szCs w:val="24"/>
        </w:rPr>
      </w:pPr>
      <w:r>
        <w:rPr>
          <w:rFonts w:eastAsia="Times New Roman"/>
          <w:b/>
          <w:szCs w:val="24"/>
        </w:rPr>
        <w:t>ΚΩΝΣΤΑΝΤΙΝΟΣ ΤΖΑΒΑΡΑΣ:</w:t>
      </w:r>
      <w:r>
        <w:rPr>
          <w:rFonts w:eastAsia="Times New Roman"/>
          <w:szCs w:val="24"/>
        </w:rPr>
        <w:t xml:space="preserve">  Κύριε Πρόεδρε, θέλω τον λόγο.</w:t>
      </w:r>
    </w:p>
    <w:p w14:paraId="20A4E97F" w14:textId="77777777" w:rsidR="005D4821" w:rsidRDefault="006B233D">
      <w:pPr>
        <w:spacing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w:t>
      </w:r>
      <w:r w:rsidRPr="00BA09B1">
        <w:rPr>
          <w:rFonts w:eastAsia="Times New Roman"/>
          <w:szCs w:val="24"/>
        </w:rPr>
        <w:t>Κ</w:t>
      </w:r>
      <w:r>
        <w:rPr>
          <w:rFonts w:eastAsia="Times New Roman"/>
          <w:szCs w:val="24"/>
        </w:rPr>
        <w:t>ύριε Τζαβάρα, δ</w:t>
      </w:r>
      <w:r w:rsidRPr="00AC0A3F">
        <w:rPr>
          <w:rFonts w:eastAsia="Times New Roman"/>
          <w:szCs w:val="24"/>
        </w:rPr>
        <w:t xml:space="preserve">εν </w:t>
      </w:r>
      <w:r>
        <w:rPr>
          <w:rFonts w:eastAsia="Times New Roman"/>
          <w:szCs w:val="24"/>
        </w:rPr>
        <w:t>α</w:t>
      </w:r>
      <w:r w:rsidRPr="00AC0A3F">
        <w:rPr>
          <w:rFonts w:eastAsia="Times New Roman"/>
          <w:szCs w:val="24"/>
        </w:rPr>
        <w:t xml:space="preserve">ναφέρθηκε σε </w:t>
      </w:r>
      <w:r>
        <w:rPr>
          <w:rFonts w:eastAsia="Times New Roman"/>
          <w:szCs w:val="24"/>
        </w:rPr>
        <w:t>ε</w:t>
      </w:r>
      <w:r w:rsidRPr="00AC0A3F">
        <w:rPr>
          <w:rFonts w:eastAsia="Times New Roman"/>
          <w:szCs w:val="24"/>
        </w:rPr>
        <w:t xml:space="preserve">σάς και δεν έχετε κάτι </w:t>
      </w:r>
      <w:r>
        <w:rPr>
          <w:rFonts w:eastAsia="Times New Roman"/>
          <w:szCs w:val="24"/>
        </w:rPr>
        <w:t xml:space="preserve">επί </w:t>
      </w:r>
      <w:r w:rsidRPr="00AC0A3F">
        <w:rPr>
          <w:rFonts w:eastAsia="Times New Roman"/>
          <w:szCs w:val="24"/>
        </w:rPr>
        <w:t>προσωπικ</w:t>
      </w:r>
      <w:r>
        <w:rPr>
          <w:rFonts w:eastAsia="Times New Roman"/>
          <w:szCs w:val="24"/>
        </w:rPr>
        <w:t>ού. Τ</w:t>
      </w:r>
      <w:r w:rsidRPr="00AC0A3F">
        <w:rPr>
          <w:rFonts w:eastAsia="Times New Roman"/>
          <w:szCs w:val="24"/>
        </w:rPr>
        <w:t>οποθετηθ</w:t>
      </w:r>
      <w:r>
        <w:rPr>
          <w:rFonts w:eastAsia="Times New Roman"/>
          <w:szCs w:val="24"/>
        </w:rPr>
        <w:t>ήκατε</w:t>
      </w:r>
      <w:r w:rsidRPr="00AC0A3F">
        <w:rPr>
          <w:rFonts w:eastAsia="Times New Roman"/>
          <w:szCs w:val="24"/>
        </w:rPr>
        <w:t xml:space="preserve"> </w:t>
      </w:r>
      <w:r>
        <w:rPr>
          <w:rFonts w:eastAsia="Times New Roman"/>
          <w:szCs w:val="24"/>
        </w:rPr>
        <w:t>ως</w:t>
      </w:r>
      <w:r w:rsidRPr="00AC0A3F">
        <w:rPr>
          <w:rFonts w:eastAsia="Times New Roman"/>
          <w:szCs w:val="24"/>
        </w:rPr>
        <w:t xml:space="preserve"> </w:t>
      </w:r>
      <w:r>
        <w:rPr>
          <w:rFonts w:eastAsia="Times New Roman"/>
          <w:szCs w:val="24"/>
        </w:rPr>
        <w:t>Κ</w:t>
      </w:r>
      <w:r w:rsidRPr="00AC0A3F">
        <w:rPr>
          <w:rFonts w:eastAsia="Times New Roman"/>
          <w:szCs w:val="24"/>
        </w:rPr>
        <w:t xml:space="preserve">οινοβουλευτικός </w:t>
      </w:r>
      <w:r>
        <w:rPr>
          <w:rFonts w:eastAsia="Times New Roman"/>
          <w:szCs w:val="24"/>
        </w:rPr>
        <w:t xml:space="preserve">Εκπρόσωπος και </w:t>
      </w:r>
      <w:r w:rsidRPr="00AC0A3F">
        <w:rPr>
          <w:rFonts w:eastAsia="Times New Roman"/>
          <w:szCs w:val="24"/>
        </w:rPr>
        <w:t>απάντησ</w:t>
      </w:r>
      <w:r>
        <w:rPr>
          <w:rFonts w:eastAsia="Times New Roman"/>
          <w:szCs w:val="24"/>
        </w:rPr>
        <w:t>ε η Υ</w:t>
      </w:r>
      <w:r w:rsidRPr="00AC0A3F">
        <w:rPr>
          <w:rFonts w:eastAsia="Times New Roman"/>
          <w:szCs w:val="24"/>
        </w:rPr>
        <w:t>πουργός</w:t>
      </w:r>
      <w:r>
        <w:rPr>
          <w:rFonts w:eastAsia="Times New Roman"/>
          <w:szCs w:val="24"/>
        </w:rPr>
        <w:t>. Ν</w:t>
      </w:r>
      <w:r w:rsidRPr="00AC0A3F">
        <w:rPr>
          <w:rFonts w:eastAsia="Times New Roman"/>
          <w:szCs w:val="24"/>
        </w:rPr>
        <w:t xml:space="preserve">α </w:t>
      </w:r>
      <w:r>
        <w:rPr>
          <w:rFonts w:eastAsia="Times New Roman"/>
          <w:szCs w:val="24"/>
        </w:rPr>
        <w:t>προχωρήσουμε με τον κατάλογο των ομιλητών.</w:t>
      </w:r>
    </w:p>
    <w:p w14:paraId="20A4E980" w14:textId="77777777" w:rsidR="005D4821" w:rsidRDefault="006B233D">
      <w:pPr>
        <w:spacing w:line="600" w:lineRule="auto"/>
        <w:ind w:firstLine="720"/>
        <w:jc w:val="both"/>
        <w:rPr>
          <w:rFonts w:eastAsia="Times New Roman"/>
          <w:szCs w:val="24"/>
        </w:rPr>
      </w:pPr>
      <w:r>
        <w:rPr>
          <w:rFonts w:eastAsia="Times New Roman"/>
          <w:b/>
          <w:szCs w:val="24"/>
        </w:rPr>
        <w:t>ΚΩΝΣΤΑΝΤΙΝΟΣ ΤΖΑΒΑΡΑΣ:</w:t>
      </w:r>
      <w:r>
        <w:rPr>
          <w:rFonts w:eastAsia="Times New Roman"/>
          <w:szCs w:val="24"/>
        </w:rPr>
        <w:t xml:space="preserve"> Μα μου απηύθυνε ερωτήσεις. Το αντιληφθήκατε; Με ρώτησε η κυρία Υπουργός.</w:t>
      </w:r>
    </w:p>
    <w:p w14:paraId="20A4E981" w14:textId="77777777" w:rsidR="005D4821" w:rsidRDefault="006B233D">
      <w:pPr>
        <w:spacing w:line="600" w:lineRule="auto"/>
        <w:ind w:firstLine="720"/>
        <w:jc w:val="both"/>
        <w:rPr>
          <w:rFonts w:eastAsia="Times New Roman"/>
          <w:szCs w:val="24"/>
        </w:rPr>
      </w:pPr>
      <w:r>
        <w:rPr>
          <w:rFonts w:eastAsia="Times New Roman"/>
          <w:b/>
          <w:szCs w:val="24"/>
        </w:rPr>
        <w:lastRenderedPageBreak/>
        <w:t>ΠΡΟΕΔΡΕΥΩΝ (Μάριος Γεωργιάδης):</w:t>
      </w:r>
      <w:r>
        <w:rPr>
          <w:rFonts w:eastAsia="Times New Roman"/>
          <w:szCs w:val="24"/>
        </w:rPr>
        <w:t xml:space="preserve"> </w:t>
      </w:r>
      <w:r w:rsidRPr="00AC0A3F">
        <w:rPr>
          <w:rFonts w:eastAsia="Times New Roman"/>
          <w:szCs w:val="24"/>
        </w:rPr>
        <w:t>Κύριε Τζαβάρα</w:t>
      </w:r>
      <w:r>
        <w:rPr>
          <w:rFonts w:eastAsia="Times New Roman"/>
          <w:szCs w:val="24"/>
        </w:rPr>
        <w:t>,</w:t>
      </w:r>
      <w:r w:rsidRPr="00AC0A3F">
        <w:rPr>
          <w:rFonts w:eastAsia="Times New Roman"/>
          <w:szCs w:val="24"/>
        </w:rPr>
        <w:t xml:space="preserve"> δεν υπάρχει κ</w:t>
      </w:r>
      <w:r w:rsidRPr="00AC0A3F">
        <w:rPr>
          <w:rFonts w:eastAsia="Times New Roman"/>
          <w:szCs w:val="24"/>
        </w:rPr>
        <w:t xml:space="preserve">άτι </w:t>
      </w:r>
      <w:r>
        <w:rPr>
          <w:rFonts w:eastAsia="Times New Roman"/>
          <w:szCs w:val="24"/>
        </w:rPr>
        <w:t>επί</w:t>
      </w:r>
      <w:r w:rsidRPr="00AC0A3F">
        <w:rPr>
          <w:rFonts w:eastAsia="Times New Roman"/>
          <w:szCs w:val="24"/>
        </w:rPr>
        <w:t xml:space="preserve"> προσωπικ</w:t>
      </w:r>
      <w:r>
        <w:rPr>
          <w:rFonts w:eastAsia="Times New Roman"/>
          <w:szCs w:val="24"/>
        </w:rPr>
        <w:t>ού.</w:t>
      </w:r>
    </w:p>
    <w:p w14:paraId="20A4E982" w14:textId="77777777" w:rsidR="005D4821" w:rsidRDefault="006B233D">
      <w:pPr>
        <w:spacing w:line="600" w:lineRule="auto"/>
        <w:ind w:firstLine="720"/>
        <w:jc w:val="both"/>
        <w:rPr>
          <w:rFonts w:eastAsia="Times New Roman"/>
          <w:szCs w:val="24"/>
        </w:rPr>
      </w:pPr>
      <w:r>
        <w:rPr>
          <w:rFonts w:eastAsia="Times New Roman"/>
          <w:b/>
          <w:szCs w:val="24"/>
        </w:rPr>
        <w:t>ΚΩΝΣΤΑΝΤΙΝΟΣ ΤΖΑΒΑΡΑΣ:</w:t>
      </w:r>
      <w:r>
        <w:rPr>
          <w:rFonts w:eastAsia="Times New Roman"/>
          <w:szCs w:val="24"/>
        </w:rPr>
        <w:t xml:space="preserve">  </w:t>
      </w:r>
      <w:r w:rsidRPr="007F12E4">
        <w:rPr>
          <w:rFonts w:eastAsia="Times New Roman"/>
          <w:szCs w:val="24"/>
        </w:rPr>
        <w:t>Ε</w:t>
      </w:r>
      <w:r>
        <w:rPr>
          <w:rFonts w:eastAsia="Times New Roman"/>
          <w:szCs w:val="24"/>
        </w:rPr>
        <w:t>ίπα εγώ επί προσωπικού;</w:t>
      </w:r>
      <w:r w:rsidRPr="00AC0A3F">
        <w:rPr>
          <w:rFonts w:eastAsia="Times New Roman"/>
          <w:szCs w:val="24"/>
        </w:rPr>
        <w:t xml:space="preserve"> </w:t>
      </w:r>
    </w:p>
    <w:p w14:paraId="20A4E983" w14:textId="77777777" w:rsidR="005D4821" w:rsidRDefault="006B233D">
      <w:pPr>
        <w:spacing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Άρα, τι; </w:t>
      </w:r>
      <w:r w:rsidRPr="007F12E4">
        <w:rPr>
          <w:rFonts w:eastAsia="Times New Roman"/>
          <w:szCs w:val="24"/>
        </w:rPr>
        <w:t>Δ</w:t>
      </w:r>
      <w:r w:rsidRPr="00AC0A3F">
        <w:rPr>
          <w:rFonts w:eastAsia="Times New Roman"/>
          <w:szCs w:val="24"/>
        </w:rPr>
        <w:t xml:space="preserve">εν </w:t>
      </w:r>
      <w:r>
        <w:rPr>
          <w:rFonts w:eastAsia="Times New Roman"/>
          <w:szCs w:val="24"/>
        </w:rPr>
        <w:t>μπορώ να σας δώσω τον λόγο τώρα. Δεν μπορεί να ανοίξουμε διάλογο.</w:t>
      </w:r>
    </w:p>
    <w:p w14:paraId="20A4E984" w14:textId="77777777" w:rsidR="005D4821" w:rsidRDefault="006B233D">
      <w:pPr>
        <w:spacing w:line="600" w:lineRule="auto"/>
        <w:ind w:firstLine="720"/>
        <w:jc w:val="both"/>
        <w:rPr>
          <w:rFonts w:eastAsia="Times New Roman"/>
          <w:szCs w:val="24"/>
        </w:rPr>
      </w:pPr>
      <w:r>
        <w:rPr>
          <w:rFonts w:eastAsia="Times New Roman"/>
          <w:b/>
          <w:szCs w:val="24"/>
        </w:rPr>
        <w:t>ΚΩΝΣΤΑΝΤΙΝΟΣ ΤΖΑΒΑΡΑΣ:</w:t>
      </w:r>
      <w:r>
        <w:rPr>
          <w:rFonts w:eastAsia="Times New Roman"/>
          <w:szCs w:val="24"/>
        </w:rPr>
        <w:t xml:space="preserve"> Ζητάω τον λόγο, γιατί είμαι Κοινοβουλευτικός Εκπρόσωπος και έχω δικαίωμα, κατά τον Κανονισμό, να έχω τρίλεπτη παρέμβαση.</w:t>
      </w:r>
    </w:p>
    <w:p w14:paraId="20A4E985" w14:textId="77777777" w:rsidR="005D4821" w:rsidRDefault="006B233D">
      <w:pPr>
        <w:spacing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w:t>
      </w:r>
      <w:r w:rsidRPr="007F12E4">
        <w:rPr>
          <w:rFonts w:eastAsia="Times New Roman"/>
          <w:szCs w:val="24"/>
        </w:rPr>
        <w:t>Τρ</w:t>
      </w:r>
      <w:r>
        <w:rPr>
          <w:rFonts w:eastAsia="Times New Roman"/>
          <w:szCs w:val="24"/>
        </w:rPr>
        <w:t>ίλεπτη π</w:t>
      </w:r>
      <w:r w:rsidRPr="00AC0A3F">
        <w:rPr>
          <w:rFonts w:eastAsia="Times New Roman"/>
          <w:szCs w:val="24"/>
        </w:rPr>
        <w:t xml:space="preserve">αρέμβαση στη δευτερολογία </w:t>
      </w:r>
      <w:r>
        <w:rPr>
          <w:rFonts w:eastAsia="Times New Roman"/>
          <w:szCs w:val="24"/>
        </w:rPr>
        <w:t>σας,</w:t>
      </w:r>
      <w:r w:rsidRPr="00AC0A3F">
        <w:rPr>
          <w:rFonts w:eastAsia="Times New Roman"/>
          <w:szCs w:val="24"/>
        </w:rPr>
        <w:t xml:space="preserve"> κύριε Τζαβάρα</w:t>
      </w:r>
      <w:r>
        <w:rPr>
          <w:rFonts w:eastAsia="Times New Roman"/>
          <w:szCs w:val="24"/>
        </w:rPr>
        <w:t>,</w:t>
      </w:r>
      <w:r w:rsidRPr="00AC0A3F">
        <w:rPr>
          <w:rFonts w:eastAsia="Times New Roman"/>
          <w:szCs w:val="24"/>
        </w:rPr>
        <w:t xml:space="preserve"> όχι οποιαδήποτε στιγμή</w:t>
      </w:r>
      <w:r>
        <w:rPr>
          <w:rFonts w:eastAsia="Times New Roman"/>
          <w:szCs w:val="24"/>
        </w:rPr>
        <w:t>.</w:t>
      </w:r>
    </w:p>
    <w:p w14:paraId="20A4E986" w14:textId="77777777" w:rsidR="005D4821" w:rsidRDefault="006B233D">
      <w:pPr>
        <w:spacing w:line="600" w:lineRule="auto"/>
        <w:ind w:firstLine="720"/>
        <w:jc w:val="both"/>
        <w:rPr>
          <w:rFonts w:eastAsia="Times New Roman"/>
          <w:szCs w:val="24"/>
        </w:rPr>
      </w:pPr>
      <w:r>
        <w:rPr>
          <w:rFonts w:eastAsia="Times New Roman"/>
          <w:b/>
          <w:szCs w:val="24"/>
        </w:rPr>
        <w:t>ΚΩΝΣΤΑΝΤΙΝΟΣ ΤΖΑΒΑΡΑΣ:</w:t>
      </w:r>
      <w:r>
        <w:rPr>
          <w:rFonts w:eastAsia="Times New Roman"/>
          <w:szCs w:val="24"/>
        </w:rPr>
        <w:t xml:space="preserve"> Τα ξέρουν εκεί οι τηρητές του Κανονισμού.</w:t>
      </w:r>
    </w:p>
    <w:p w14:paraId="20A4E987" w14:textId="77777777" w:rsidR="005D4821" w:rsidRDefault="006B233D">
      <w:pPr>
        <w:spacing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w:t>
      </w:r>
      <w:r w:rsidRPr="00AC0A3F">
        <w:rPr>
          <w:rFonts w:eastAsia="Times New Roman"/>
          <w:szCs w:val="24"/>
        </w:rPr>
        <w:t>Τ</w:t>
      </w:r>
      <w:r>
        <w:rPr>
          <w:rFonts w:eastAsia="Times New Roman"/>
          <w:szCs w:val="24"/>
        </w:rPr>
        <w:t xml:space="preserve">α ξέρουν. Τα </w:t>
      </w:r>
      <w:r w:rsidRPr="00AC0A3F">
        <w:rPr>
          <w:rFonts w:eastAsia="Times New Roman"/>
          <w:szCs w:val="24"/>
        </w:rPr>
        <w:t>γνωρίζω και εγώ</w:t>
      </w:r>
      <w:r>
        <w:rPr>
          <w:rFonts w:eastAsia="Times New Roman"/>
          <w:szCs w:val="24"/>
        </w:rPr>
        <w:t>,</w:t>
      </w:r>
      <w:r w:rsidRPr="00AC0A3F">
        <w:rPr>
          <w:rFonts w:eastAsia="Times New Roman"/>
          <w:szCs w:val="24"/>
        </w:rPr>
        <w:t xml:space="preserve"> κύριε Τζαβάρα</w:t>
      </w:r>
      <w:r>
        <w:rPr>
          <w:rFonts w:eastAsia="Times New Roman"/>
          <w:szCs w:val="24"/>
        </w:rPr>
        <w:t>.</w:t>
      </w:r>
    </w:p>
    <w:p w14:paraId="20A4E988" w14:textId="77777777" w:rsidR="005D4821" w:rsidRDefault="006B233D">
      <w:pPr>
        <w:spacing w:line="600" w:lineRule="auto"/>
        <w:ind w:firstLine="720"/>
        <w:jc w:val="both"/>
        <w:rPr>
          <w:rFonts w:eastAsia="Times New Roman"/>
          <w:szCs w:val="24"/>
        </w:rPr>
      </w:pPr>
      <w:r>
        <w:rPr>
          <w:rFonts w:eastAsia="Times New Roman"/>
          <w:b/>
          <w:szCs w:val="24"/>
        </w:rPr>
        <w:lastRenderedPageBreak/>
        <w:t>ΚΩΝΣΤΑΝΤΙΝΟΣ ΤΖΑΒΑΡΑΣ:</w:t>
      </w:r>
      <w:r>
        <w:rPr>
          <w:rFonts w:eastAsia="Times New Roman"/>
          <w:szCs w:val="24"/>
        </w:rPr>
        <w:t xml:space="preserve"> Τα ξέρουν πολύ καλά. Δεν κάνω χρήση δευτερολογίας. Θέλω να κάνω μια τρίλεπτη παρέμβαση.</w:t>
      </w:r>
    </w:p>
    <w:p w14:paraId="20A4E989" w14:textId="77777777" w:rsidR="005D4821" w:rsidRDefault="006B233D">
      <w:pPr>
        <w:spacing w:line="600" w:lineRule="auto"/>
        <w:ind w:firstLine="720"/>
        <w:jc w:val="both"/>
        <w:rPr>
          <w:rFonts w:eastAsia="Times New Roman"/>
          <w:szCs w:val="24"/>
        </w:rPr>
      </w:pPr>
      <w:r>
        <w:rPr>
          <w:rFonts w:eastAsia="Times New Roman"/>
          <w:b/>
          <w:szCs w:val="24"/>
        </w:rPr>
        <w:t>ΠΡΟΕΔΡΕΥΩΝ (Μάριος Γεωργ</w:t>
      </w:r>
      <w:r>
        <w:rPr>
          <w:rFonts w:eastAsia="Times New Roman"/>
          <w:b/>
          <w:szCs w:val="24"/>
        </w:rPr>
        <w:t>ιάδης):</w:t>
      </w:r>
      <w:r>
        <w:rPr>
          <w:rFonts w:eastAsia="Times New Roman"/>
          <w:szCs w:val="24"/>
        </w:rPr>
        <w:t xml:space="preserve"> </w:t>
      </w:r>
      <w:r w:rsidRPr="00AC0A3F">
        <w:rPr>
          <w:rFonts w:eastAsia="Times New Roman"/>
          <w:szCs w:val="24"/>
        </w:rPr>
        <w:t>Για ποιο</w:t>
      </w:r>
      <w:r>
        <w:rPr>
          <w:rFonts w:eastAsia="Times New Roman"/>
          <w:szCs w:val="24"/>
        </w:rPr>
        <w:t>ν</w:t>
      </w:r>
      <w:r w:rsidRPr="00AC0A3F">
        <w:rPr>
          <w:rFonts w:eastAsia="Times New Roman"/>
          <w:szCs w:val="24"/>
        </w:rPr>
        <w:t xml:space="preserve"> λόγο να κάνετε </w:t>
      </w:r>
      <w:r>
        <w:rPr>
          <w:rFonts w:eastAsia="Times New Roman"/>
          <w:szCs w:val="24"/>
        </w:rPr>
        <w:t xml:space="preserve">τρίλεπτη παρέμβαση, </w:t>
      </w:r>
      <w:r w:rsidRPr="00AC0A3F">
        <w:rPr>
          <w:rFonts w:eastAsia="Times New Roman"/>
          <w:szCs w:val="24"/>
        </w:rPr>
        <w:t>κύριε Τζαβάρα</w:t>
      </w:r>
      <w:r>
        <w:rPr>
          <w:rFonts w:eastAsia="Times New Roman"/>
          <w:szCs w:val="24"/>
        </w:rPr>
        <w:t>;</w:t>
      </w:r>
    </w:p>
    <w:p w14:paraId="20A4E98A" w14:textId="77777777" w:rsidR="005D4821" w:rsidRDefault="006B233D">
      <w:pPr>
        <w:spacing w:line="600" w:lineRule="auto"/>
        <w:ind w:firstLine="720"/>
        <w:jc w:val="both"/>
        <w:rPr>
          <w:rFonts w:eastAsia="Times New Roman"/>
          <w:szCs w:val="24"/>
        </w:rPr>
      </w:pPr>
      <w:r>
        <w:rPr>
          <w:rFonts w:eastAsia="Times New Roman"/>
          <w:b/>
          <w:szCs w:val="24"/>
        </w:rPr>
        <w:t>ΚΩΝΣΤΑΝΤΙΝΟΣ ΤΖΑΒΑΡΑΣ:</w:t>
      </w:r>
      <w:r>
        <w:rPr>
          <w:rFonts w:eastAsia="Times New Roman"/>
          <w:szCs w:val="24"/>
        </w:rPr>
        <w:t xml:space="preserve"> Για τον λόγο που θέλω εγώ και που θα ακούσετε τώρα αμέσως, απαντώντας σε αυτά που μου απηύθυνε η κυρία Υπουργός. Είμαι σαφής;</w:t>
      </w:r>
    </w:p>
    <w:p w14:paraId="20A4E98B" w14:textId="77777777" w:rsidR="005D4821" w:rsidRDefault="006B233D">
      <w:pPr>
        <w:spacing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Ε</w:t>
      </w:r>
      <w:r w:rsidRPr="00AC0A3F">
        <w:rPr>
          <w:rFonts w:eastAsia="Times New Roman"/>
          <w:szCs w:val="24"/>
        </w:rPr>
        <w:t>ίσαστε</w:t>
      </w:r>
      <w:r w:rsidRPr="00AC0A3F">
        <w:rPr>
          <w:rFonts w:eastAsia="Times New Roman"/>
          <w:szCs w:val="24"/>
        </w:rPr>
        <w:t xml:space="preserve"> σαφέστατος</w:t>
      </w:r>
      <w:r>
        <w:rPr>
          <w:rFonts w:eastAsia="Times New Roman"/>
          <w:szCs w:val="24"/>
        </w:rPr>
        <w:t>,</w:t>
      </w:r>
      <w:r w:rsidRPr="00AC0A3F">
        <w:rPr>
          <w:rFonts w:eastAsia="Times New Roman"/>
          <w:szCs w:val="24"/>
        </w:rPr>
        <w:t xml:space="preserve"> αλλά και </w:t>
      </w:r>
      <w:r>
        <w:rPr>
          <w:rFonts w:eastAsia="Times New Roman"/>
          <w:szCs w:val="24"/>
        </w:rPr>
        <w:t>η Υ</w:t>
      </w:r>
      <w:r w:rsidRPr="00AC0A3F">
        <w:rPr>
          <w:rFonts w:eastAsia="Times New Roman"/>
          <w:szCs w:val="24"/>
        </w:rPr>
        <w:t>πουργός απάντησε και δεν μπορούμε να ανοίξουμε διάλογο αυτή</w:t>
      </w:r>
      <w:r>
        <w:rPr>
          <w:rFonts w:eastAsia="Times New Roman"/>
          <w:szCs w:val="24"/>
        </w:rPr>
        <w:t>ν</w:t>
      </w:r>
      <w:r w:rsidRPr="00AC0A3F">
        <w:rPr>
          <w:rFonts w:eastAsia="Times New Roman"/>
          <w:szCs w:val="24"/>
        </w:rPr>
        <w:t xml:space="preserve"> τη στιγμή</w:t>
      </w:r>
      <w:r>
        <w:rPr>
          <w:rFonts w:eastAsia="Times New Roman"/>
          <w:szCs w:val="24"/>
        </w:rPr>
        <w:t>.</w:t>
      </w:r>
    </w:p>
    <w:p w14:paraId="20A4E98C" w14:textId="77777777" w:rsidR="005D4821" w:rsidRDefault="006B233D">
      <w:pPr>
        <w:spacing w:line="600" w:lineRule="auto"/>
        <w:ind w:firstLine="720"/>
        <w:jc w:val="both"/>
        <w:rPr>
          <w:rFonts w:eastAsia="Times New Roman"/>
          <w:szCs w:val="24"/>
        </w:rPr>
      </w:pPr>
      <w:r>
        <w:rPr>
          <w:rFonts w:eastAsia="Times New Roman"/>
          <w:b/>
          <w:szCs w:val="24"/>
        </w:rPr>
        <w:t>ΚΩΝΣΤΑΝΤΙΝΟΣ ΤΖΑΒΑΡΑΣ:</w:t>
      </w:r>
      <w:r>
        <w:rPr>
          <w:rFonts w:eastAsia="Times New Roman"/>
          <w:szCs w:val="24"/>
        </w:rPr>
        <w:t xml:space="preserve">  Μου απηύθυνε ερωτήματα, τα οποία δεν μπορώ να αφήσω αναπάντητα, γιατί εκπροσωπώ τη Νέα Δημοκρατία.</w:t>
      </w:r>
    </w:p>
    <w:p w14:paraId="20A4E98D" w14:textId="77777777" w:rsidR="005D4821" w:rsidRDefault="006B233D">
      <w:pPr>
        <w:spacing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Ναι,</w:t>
      </w:r>
      <w:r w:rsidRPr="00AC0A3F">
        <w:rPr>
          <w:rFonts w:eastAsia="Times New Roman"/>
          <w:szCs w:val="24"/>
        </w:rPr>
        <w:t xml:space="preserve"> </w:t>
      </w:r>
      <w:r>
        <w:rPr>
          <w:rFonts w:eastAsia="Times New Roman"/>
          <w:szCs w:val="24"/>
        </w:rPr>
        <w:t>όμως, δεν βοηθάτε…</w:t>
      </w:r>
    </w:p>
    <w:p w14:paraId="20A4E98E" w14:textId="77777777" w:rsidR="005D4821" w:rsidRDefault="006B233D">
      <w:pPr>
        <w:spacing w:line="600" w:lineRule="auto"/>
        <w:ind w:firstLine="720"/>
        <w:jc w:val="both"/>
        <w:rPr>
          <w:rFonts w:eastAsia="Times New Roman"/>
          <w:szCs w:val="24"/>
        </w:rPr>
      </w:pPr>
      <w:r>
        <w:rPr>
          <w:rFonts w:eastAsia="Times New Roman"/>
          <w:b/>
          <w:szCs w:val="24"/>
        </w:rPr>
        <w:t>ΚΩΝΣΤΑΝΤΙΝΟΣ ΤΖΑΒΑΡΑΣ:</w:t>
      </w:r>
      <w:r>
        <w:rPr>
          <w:rFonts w:eastAsia="Times New Roman"/>
          <w:szCs w:val="24"/>
        </w:rPr>
        <w:t xml:space="preserve">  Μπορείτε να το αντιληφθείτε αυτό;</w:t>
      </w:r>
    </w:p>
    <w:p w14:paraId="20A4E98F" w14:textId="77777777" w:rsidR="005D4821" w:rsidRDefault="006B233D">
      <w:pPr>
        <w:spacing w:line="600" w:lineRule="auto"/>
        <w:ind w:firstLine="720"/>
        <w:jc w:val="both"/>
        <w:rPr>
          <w:rFonts w:eastAsia="Times New Roman"/>
          <w:szCs w:val="24"/>
        </w:rPr>
      </w:pPr>
      <w:r>
        <w:rPr>
          <w:rFonts w:eastAsia="Times New Roman"/>
          <w:b/>
          <w:szCs w:val="24"/>
        </w:rPr>
        <w:lastRenderedPageBreak/>
        <w:t>ΠΡΟΕΔΡΕΥΩΝ (Μάριος Γεωργιάδης):</w:t>
      </w:r>
      <w:r>
        <w:rPr>
          <w:rFonts w:eastAsia="Times New Roman"/>
          <w:szCs w:val="24"/>
        </w:rPr>
        <w:t xml:space="preserve"> </w:t>
      </w:r>
      <w:r w:rsidRPr="00FA00E1">
        <w:rPr>
          <w:rFonts w:eastAsia="Times New Roman"/>
          <w:szCs w:val="24"/>
        </w:rPr>
        <w:t>Κ</w:t>
      </w:r>
      <w:r>
        <w:rPr>
          <w:rFonts w:eastAsia="Times New Roman"/>
          <w:szCs w:val="24"/>
        </w:rPr>
        <w:t>ύριε Τζαβάρα, α</w:t>
      </w:r>
      <w:r w:rsidRPr="00AC0A3F">
        <w:rPr>
          <w:rFonts w:eastAsia="Times New Roman"/>
          <w:szCs w:val="24"/>
        </w:rPr>
        <w:t xml:space="preserve">ρχίζουμε και δημιουργούμε τώρα εντυπώσεις εντός του </w:t>
      </w:r>
      <w:r>
        <w:rPr>
          <w:rFonts w:eastAsia="Times New Roman"/>
          <w:szCs w:val="24"/>
        </w:rPr>
        <w:t>Σ</w:t>
      </w:r>
      <w:r w:rsidRPr="00AC0A3F">
        <w:rPr>
          <w:rFonts w:eastAsia="Times New Roman"/>
          <w:szCs w:val="24"/>
        </w:rPr>
        <w:t>ώματος</w:t>
      </w:r>
      <w:r>
        <w:rPr>
          <w:rFonts w:eastAsia="Times New Roman"/>
          <w:szCs w:val="24"/>
        </w:rPr>
        <w:t>…</w:t>
      </w:r>
    </w:p>
    <w:p w14:paraId="20A4E990" w14:textId="77777777" w:rsidR="005D4821" w:rsidRDefault="006B233D">
      <w:pPr>
        <w:spacing w:line="600" w:lineRule="auto"/>
        <w:ind w:firstLine="720"/>
        <w:jc w:val="both"/>
        <w:rPr>
          <w:rFonts w:eastAsia="Times New Roman"/>
          <w:szCs w:val="24"/>
        </w:rPr>
      </w:pPr>
      <w:r>
        <w:rPr>
          <w:rFonts w:eastAsia="Times New Roman"/>
          <w:b/>
          <w:szCs w:val="24"/>
        </w:rPr>
        <w:t>ΚΩΝΣΤΑΝΤΙΝΟΣ ΤΖΑΒΑΡΑΣ:</w:t>
      </w:r>
      <w:r>
        <w:rPr>
          <w:rFonts w:eastAsia="Times New Roman"/>
          <w:szCs w:val="24"/>
        </w:rPr>
        <w:t xml:space="preserve"> Γίνεστε συνεργός στη φίμωση</w:t>
      </w:r>
      <w:r w:rsidRPr="00FA00E1">
        <w:rPr>
          <w:rFonts w:eastAsia="Times New Roman"/>
          <w:szCs w:val="24"/>
        </w:rPr>
        <w:t xml:space="preserve"> </w:t>
      </w:r>
      <w:r w:rsidRPr="00AC0A3F">
        <w:rPr>
          <w:rFonts w:eastAsia="Times New Roman"/>
          <w:szCs w:val="24"/>
        </w:rPr>
        <w:t xml:space="preserve">του δημοκρατικού </w:t>
      </w:r>
      <w:r w:rsidRPr="00AC0A3F">
        <w:rPr>
          <w:rFonts w:eastAsia="Times New Roman"/>
          <w:szCs w:val="24"/>
        </w:rPr>
        <w:t>διαλόγου</w:t>
      </w:r>
      <w:r>
        <w:rPr>
          <w:rFonts w:eastAsia="Times New Roman"/>
          <w:szCs w:val="24"/>
        </w:rPr>
        <w:t>.</w:t>
      </w:r>
    </w:p>
    <w:p w14:paraId="20A4E991" w14:textId="77777777" w:rsidR="005D4821" w:rsidRDefault="006B233D">
      <w:pPr>
        <w:spacing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Συ</w:t>
      </w:r>
      <w:r w:rsidRPr="00AC0A3F">
        <w:rPr>
          <w:rFonts w:eastAsia="Times New Roman"/>
          <w:szCs w:val="24"/>
        </w:rPr>
        <w:t>νεργός</w:t>
      </w:r>
      <w:r>
        <w:rPr>
          <w:rFonts w:eastAsia="Times New Roman"/>
          <w:szCs w:val="24"/>
        </w:rPr>
        <w:t>; Φίμωση δημοκρατικού διαλόγου;</w:t>
      </w:r>
      <w:r w:rsidRPr="00AC0A3F">
        <w:rPr>
          <w:rFonts w:eastAsia="Times New Roman"/>
          <w:szCs w:val="24"/>
        </w:rPr>
        <w:t xml:space="preserve"> </w:t>
      </w:r>
    </w:p>
    <w:p w14:paraId="20A4E992" w14:textId="77777777" w:rsidR="005D4821" w:rsidRDefault="006B233D">
      <w:pPr>
        <w:spacing w:line="600" w:lineRule="auto"/>
        <w:ind w:firstLine="720"/>
        <w:jc w:val="both"/>
        <w:rPr>
          <w:rFonts w:eastAsia="Times New Roman"/>
          <w:szCs w:val="24"/>
        </w:rPr>
      </w:pPr>
      <w:r>
        <w:rPr>
          <w:rFonts w:eastAsia="Times New Roman"/>
          <w:b/>
          <w:szCs w:val="24"/>
        </w:rPr>
        <w:t>ΚΩΝΣΤΑΝΤΙΝΟΣ ΤΖΑΒΑΡΑΣ:</w:t>
      </w:r>
      <w:r>
        <w:rPr>
          <w:rFonts w:eastAsia="Times New Roman"/>
          <w:szCs w:val="24"/>
        </w:rPr>
        <w:t xml:space="preserve">  Και μάλιστα, </w:t>
      </w:r>
      <w:r>
        <w:rPr>
          <w:rFonts w:eastAsia="Times New Roman"/>
          <w:szCs w:val="24"/>
        </w:rPr>
        <w:t xml:space="preserve">διά </w:t>
      </w:r>
      <w:r>
        <w:rPr>
          <w:rFonts w:eastAsia="Times New Roman"/>
          <w:szCs w:val="24"/>
        </w:rPr>
        <w:t>παραλήψεως.</w:t>
      </w:r>
    </w:p>
    <w:p w14:paraId="20A4E993" w14:textId="77777777" w:rsidR="005D4821" w:rsidRDefault="006B233D">
      <w:pPr>
        <w:spacing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w:t>
      </w:r>
      <w:r w:rsidRPr="00FA00E1">
        <w:rPr>
          <w:rFonts w:eastAsia="Times New Roman"/>
          <w:szCs w:val="24"/>
        </w:rPr>
        <w:t>Κ</w:t>
      </w:r>
      <w:r>
        <w:rPr>
          <w:rFonts w:eastAsia="Times New Roman"/>
          <w:szCs w:val="24"/>
        </w:rPr>
        <w:t>ύριε Τζαβάρα, σ</w:t>
      </w:r>
      <w:r w:rsidRPr="00AC0A3F">
        <w:rPr>
          <w:rFonts w:eastAsia="Times New Roman"/>
          <w:szCs w:val="24"/>
        </w:rPr>
        <w:t>υγ</w:t>
      </w:r>
      <w:r>
        <w:rPr>
          <w:rFonts w:eastAsia="Times New Roman"/>
          <w:szCs w:val="24"/>
        </w:rPr>
        <w:t>γ</w:t>
      </w:r>
      <w:r w:rsidRPr="00AC0A3F">
        <w:rPr>
          <w:rFonts w:eastAsia="Times New Roman"/>
          <w:szCs w:val="24"/>
        </w:rPr>
        <w:t>νώμη</w:t>
      </w:r>
      <w:r>
        <w:rPr>
          <w:rFonts w:eastAsia="Times New Roman"/>
          <w:szCs w:val="24"/>
        </w:rPr>
        <w:t>,</w:t>
      </w:r>
      <w:r w:rsidRPr="00AC0A3F">
        <w:rPr>
          <w:rFonts w:eastAsia="Times New Roman"/>
          <w:szCs w:val="24"/>
        </w:rPr>
        <w:t xml:space="preserve"> αυτή</w:t>
      </w:r>
      <w:r>
        <w:rPr>
          <w:rFonts w:eastAsia="Times New Roman"/>
          <w:szCs w:val="24"/>
        </w:rPr>
        <w:t>ν</w:t>
      </w:r>
      <w:r w:rsidRPr="00AC0A3F">
        <w:rPr>
          <w:rFonts w:eastAsia="Times New Roman"/>
          <w:szCs w:val="24"/>
        </w:rPr>
        <w:t xml:space="preserve"> τη στιγμή πρέπει να ξεκινήσ</w:t>
      </w:r>
      <w:r>
        <w:rPr>
          <w:rFonts w:eastAsia="Times New Roman"/>
          <w:szCs w:val="24"/>
        </w:rPr>
        <w:t>ει ο κατάλογος. Ε</w:t>
      </w:r>
      <w:r w:rsidRPr="00AC0A3F">
        <w:rPr>
          <w:rFonts w:eastAsia="Times New Roman"/>
          <w:szCs w:val="24"/>
        </w:rPr>
        <w:t>σείς θέλετε ν</w:t>
      </w:r>
      <w:r w:rsidRPr="00AC0A3F">
        <w:rPr>
          <w:rFonts w:eastAsia="Times New Roman"/>
          <w:szCs w:val="24"/>
        </w:rPr>
        <w:t>α κάνετε ένα</w:t>
      </w:r>
      <w:r>
        <w:rPr>
          <w:rFonts w:eastAsia="Times New Roman"/>
          <w:szCs w:val="24"/>
        </w:rPr>
        <w:t>ν</w:t>
      </w:r>
      <w:r w:rsidRPr="00AC0A3F">
        <w:rPr>
          <w:rFonts w:eastAsia="Times New Roman"/>
          <w:szCs w:val="24"/>
        </w:rPr>
        <w:t xml:space="preserve"> διάλογο με την Υπουργό</w:t>
      </w:r>
      <w:r>
        <w:rPr>
          <w:rFonts w:eastAsia="Times New Roman"/>
          <w:szCs w:val="24"/>
        </w:rPr>
        <w:t>. Εμποδίζετε…</w:t>
      </w:r>
    </w:p>
    <w:p w14:paraId="20A4E994" w14:textId="77777777" w:rsidR="005D4821" w:rsidRDefault="006B233D">
      <w:pPr>
        <w:spacing w:line="600" w:lineRule="auto"/>
        <w:ind w:firstLine="720"/>
        <w:jc w:val="both"/>
        <w:rPr>
          <w:rFonts w:eastAsia="Times New Roman"/>
          <w:szCs w:val="24"/>
        </w:rPr>
      </w:pPr>
      <w:r>
        <w:rPr>
          <w:rFonts w:eastAsia="Times New Roman"/>
          <w:b/>
          <w:szCs w:val="24"/>
        </w:rPr>
        <w:t>ΚΩΝΣΤΑΝΤΙΝΟΣ ΤΖΑΒΑΡΑΣ:</w:t>
      </w:r>
      <w:r>
        <w:rPr>
          <w:rFonts w:eastAsia="Times New Roman"/>
          <w:szCs w:val="24"/>
        </w:rPr>
        <w:t xml:space="preserve"> Να απαντήσω στα ερωτήματα. Ελληνικά μιλάω.</w:t>
      </w:r>
    </w:p>
    <w:p w14:paraId="20A4E995" w14:textId="77777777" w:rsidR="005D4821" w:rsidRDefault="006B233D">
      <w:pPr>
        <w:spacing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Γ</w:t>
      </w:r>
      <w:r w:rsidRPr="00AC0A3F">
        <w:rPr>
          <w:rFonts w:eastAsia="Times New Roman"/>
          <w:szCs w:val="24"/>
        </w:rPr>
        <w:t xml:space="preserve">ιατί εμείς μιλάμε </w:t>
      </w:r>
      <w:r>
        <w:rPr>
          <w:rFonts w:eastAsia="Times New Roman"/>
          <w:szCs w:val="24"/>
        </w:rPr>
        <w:t>«</w:t>
      </w:r>
      <w:r w:rsidRPr="00AC0A3F">
        <w:rPr>
          <w:rFonts w:eastAsia="Times New Roman"/>
          <w:szCs w:val="24"/>
        </w:rPr>
        <w:t>μακεδονικά</w:t>
      </w:r>
      <w:r>
        <w:rPr>
          <w:rFonts w:eastAsia="Times New Roman"/>
          <w:szCs w:val="24"/>
        </w:rPr>
        <w:t>»</w:t>
      </w:r>
      <w:r>
        <w:rPr>
          <w:rFonts w:eastAsia="Times New Roman"/>
          <w:szCs w:val="24"/>
        </w:rPr>
        <w:t>;</w:t>
      </w:r>
    </w:p>
    <w:p w14:paraId="20A4E996" w14:textId="77777777" w:rsidR="005D4821" w:rsidRDefault="006B233D">
      <w:pPr>
        <w:spacing w:line="600" w:lineRule="auto"/>
        <w:ind w:firstLine="720"/>
        <w:jc w:val="both"/>
        <w:rPr>
          <w:rFonts w:eastAsia="Times New Roman"/>
          <w:szCs w:val="24"/>
        </w:rPr>
      </w:pPr>
      <w:r>
        <w:rPr>
          <w:rFonts w:eastAsia="Times New Roman"/>
          <w:b/>
          <w:szCs w:val="24"/>
        </w:rPr>
        <w:lastRenderedPageBreak/>
        <w:t>ΚΩΝΣΤΑΝΤΙΝΟΣ ΤΖΑΒΑΡΑΣ:</w:t>
      </w:r>
      <w:r>
        <w:rPr>
          <w:rFonts w:eastAsia="Times New Roman"/>
          <w:szCs w:val="24"/>
        </w:rPr>
        <w:t xml:space="preserve"> Να απαντήσω στα ερωτήματα που μου απηύθυνε.  Αυτήν τ</w:t>
      </w:r>
      <w:r>
        <w:rPr>
          <w:rFonts w:eastAsia="Times New Roman"/>
          <w:szCs w:val="24"/>
        </w:rPr>
        <w:t xml:space="preserve">η στιγμή, είμαι αναπληρωτής του </w:t>
      </w:r>
      <w:r>
        <w:rPr>
          <w:rFonts w:eastAsia="Times New Roman"/>
          <w:szCs w:val="24"/>
        </w:rPr>
        <w:t xml:space="preserve">προέδρου </w:t>
      </w:r>
      <w:r>
        <w:rPr>
          <w:rFonts w:eastAsia="Times New Roman"/>
          <w:szCs w:val="24"/>
        </w:rPr>
        <w:t>του κόμματος και έχω το δικαίωμα να απαντήσω.</w:t>
      </w:r>
      <w:r w:rsidRPr="00FA00E1">
        <w:rPr>
          <w:rFonts w:eastAsia="Times New Roman"/>
          <w:szCs w:val="24"/>
        </w:rPr>
        <w:t xml:space="preserve"> </w:t>
      </w:r>
      <w:r>
        <w:rPr>
          <w:rFonts w:eastAsia="Times New Roman"/>
          <w:szCs w:val="24"/>
        </w:rPr>
        <w:t>Μπορείτε να το καταλάβετε, με βάση τον Κανονισμό, τι πρέπει να κάνετε;</w:t>
      </w:r>
    </w:p>
    <w:p w14:paraId="20A4E997" w14:textId="77777777" w:rsidR="005D4821" w:rsidRDefault="006B233D">
      <w:pPr>
        <w:spacing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w:t>
      </w:r>
      <w:r w:rsidRPr="00FA00E1">
        <w:rPr>
          <w:rFonts w:eastAsia="Times New Roman"/>
          <w:szCs w:val="24"/>
        </w:rPr>
        <w:t>Ωρα</w:t>
      </w:r>
      <w:r>
        <w:rPr>
          <w:rFonts w:eastAsia="Times New Roman"/>
          <w:szCs w:val="24"/>
        </w:rPr>
        <w:t xml:space="preserve">ία, </w:t>
      </w:r>
      <w:r w:rsidRPr="00AC0A3F">
        <w:rPr>
          <w:rFonts w:eastAsia="Times New Roman"/>
          <w:szCs w:val="24"/>
        </w:rPr>
        <w:t>θα σας δώσω το</w:t>
      </w:r>
      <w:r>
        <w:rPr>
          <w:rFonts w:eastAsia="Times New Roman"/>
          <w:szCs w:val="24"/>
        </w:rPr>
        <w:t>ν</w:t>
      </w:r>
      <w:r w:rsidRPr="00AC0A3F">
        <w:rPr>
          <w:rFonts w:eastAsia="Times New Roman"/>
          <w:szCs w:val="24"/>
        </w:rPr>
        <w:t xml:space="preserve"> λόγο αμέσως μετά τους ομιλητές</w:t>
      </w:r>
      <w:r>
        <w:rPr>
          <w:rFonts w:eastAsia="Times New Roman"/>
          <w:szCs w:val="24"/>
        </w:rPr>
        <w:t>…</w:t>
      </w:r>
    </w:p>
    <w:p w14:paraId="20A4E998" w14:textId="77777777" w:rsidR="005D4821" w:rsidRDefault="006B233D">
      <w:pPr>
        <w:spacing w:line="600" w:lineRule="auto"/>
        <w:ind w:firstLine="720"/>
        <w:jc w:val="both"/>
        <w:rPr>
          <w:rFonts w:eastAsia="Times New Roman"/>
          <w:szCs w:val="24"/>
        </w:rPr>
      </w:pPr>
      <w:r>
        <w:rPr>
          <w:rFonts w:eastAsia="Times New Roman"/>
          <w:b/>
          <w:szCs w:val="24"/>
        </w:rPr>
        <w:t>ΚΩΝΣΤΑΝΤΙΝΟ</w:t>
      </w:r>
      <w:r>
        <w:rPr>
          <w:rFonts w:eastAsia="Times New Roman"/>
          <w:b/>
          <w:szCs w:val="24"/>
        </w:rPr>
        <w:t>Σ ΤΖΑΒΑΡΑΣ:</w:t>
      </w:r>
      <w:r>
        <w:rPr>
          <w:rFonts w:eastAsia="Times New Roman"/>
          <w:szCs w:val="24"/>
        </w:rPr>
        <w:t xml:space="preserve"> Έπρεπε να φτάσουμε </w:t>
      </w:r>
      <w:r>
        <w:rPr>
          <w:rFonts w:eastAsia="Times New Roman"/>
          <w:szCs w:val="24"/>
        </w:rPr>
        <w:t xml:space="preserve">σ’ </w:t>
      </w:r>
      <w:r>
        <w:rPr>
          <w:rFonts w:eastAsia="Times New Roman"/>
          <w:szCs w:val="24"/>
        </w:rPr>
        <w:t>αυτό το σημείο;</w:t>
      </w:r>
    </w:p>
    <w:p w14:paraId="20A4E999" w14:textId="77777777" w:rsidR="005D4821" w:rsidRDefault="006B233D">
      <w:pPr>
        <w:spacing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w:t>
      </w:r>
      <w:r w:rsidRPr="00FA00E1">
        <w:rPr>
          <w:rFonts w:eastAsia="Times New Roman"/>
          <w:szCs w:val="24"/>
        </w:rPr>
        <w:t>Να</w:t>
      </w:r>
      <w:r w:rsidRPr="00AC0A3F">
        <w:rPr>
          <w:rFonts w:eastAsia="Times New Roman"/>
          <w:szCs w:val="24"/>
        </w:rPr>
        <w:t xml:space="preserve"> φτάσουμε σε ποιο σημείο</w:t>
      </w:r>
      <w:r>
        <w:rPr>
          <w:rFonts w:eastAsia="Times New Roman"/>
          <w:szCs w:val="24"/>
        </w:rPr>
        <w:t>;</w:t>
      </w:r>
    </w:p>
    <w:p w14:paraId="20A4E99A" w14:textId="77777777" w:rsidR="005D4821" w:rsidRDefault="006B233D">
      <w:pPr>
        <w:spacing w:line="600" w:lineRule="auto"/>
        <w:ind w:firstLine="720"/>
        <w:jc w:val="both"/>
        <w:rPr>
          <w:rFonts w:eastAsia="Times New Roman"/>
          <w:szCs w:val="24"/>
        </w:rPr>
      </w:pPr>
      <w:r>
        <w:rPr>
          <w:rFonts w:eastAsia="Times New Roman"/>
          <w:b/>
          <w:szCs w:val="24"/>
        </w:rPr>
        <w:t>ΚΩΝΣΤΑΝΤΙΝΟΣ ΤΖΑΒΑΡΑΣ:</w:t>
      </w:r>
      <w:r>
        <w:rPr>
          <w:rFonts w:eastAsia="Times New Roman"/>
          <w:szCs w:val="24"/>
        </w:rPr>
        <w:t xml:space="preserve"> Αυτό του να εξαφθούμε τόσο πολύ, ώστε πλέον </w:t>
      </w:r>
      <w:r w:rsidRPr="00AC0A3F">
        <w:rPr>
          <w:rFonts w:eastAsia="Times New Roman"/>
          <w:szCs w:val="24"/>
        </w:rPr>
        <w:t xml:space="preserve">να </w:t>
      </w:r>
      <w:r>
        <w:rPr>
          <w:rFonts w:eastAsia="Times New Roman"/>
          <w:szCs w:val="24"/>
        </w:rPr>
        <w:t>έχουν κάποια πράγματα φύγει από τη σειρά τους και την τάξη τους;</w:t>
      </w:r>
    </w:p>
    <w:p w14:paraId="20A4E99B" w14:textId="77777777" w:rsidR="005D4821" w:rsidRDefault="006B233D">
      <w:pPr>
        <w:spacing w:line="600" w:lineRule="auto"/>
        <w:ind w:firstLine="720"/>
        <w:jc w:val="both"/>
        <w:rPr>
          <w:rFonts w:eastAsia="Times New Roman"/>
          <w:szCs w:val="24"/>
        </w:rPr>
      </w:pPr>
      <w:r>
        <w:rPr>
          <w:rFonts w:eastAsia="Times New Roman"/>
          <w:b/>
          <w:szCs w:val="24"/>
        </w:rPr>
        <w:t xml:space="preserve">ΠΡΟΕΔΡΕΥΩΝ </w:t>
      </w:r>
      <w:r>
        <w:rPr>
          <w:rFonts w:eastAsia="Times New Roman"/>
          <w:b/>
          <w:szCs w:val="24"/>
        </w:rPr>
        <w:t>(Μάριος Γεωργιάδης):</w:t>
      </w:r>
      <w:r>
        <w:rPr>
          <w:rFonts w:eastAsia="Times New Roman"/>
          <w:szCs w:val="24"/>
        </w:rPr>
        <w:t xml:space="preserve"> </w:t>
      </w:r>
      <w:r w:rsidRPr="008A5B1E">
        <w:rPr>
          <w:rFonts w:eastAsia="Times New Roman"/>
          <w:szCs w:val="24"/>
        </w:rPr>
        <w:t>Κ</w:t>
      </w:r>
      <w:r>
        <w:rPr>
          <w:rFonts w:eastAsia="Times New Roman"/>
          <w:szCs w:val="24"/>
        </w:rPr>
        <w:t>ύριε Τζαβάρα, κ</w:t>
      </w:r>
      <w:r w:rsidRPr="00AC0A3F">
        <w:rPr>
          <w:rFonts w:eastAsia="Times New Roman"/>
          <w:szCs w:val="24"/>
        </w:rPr>
        <w:t>αταλαβαίνετε τώρα τι γίνεται πάρα πολύ καλά</w:t>
      </w:r>
      <w:r>
        <w:rPr>
          <w:rFonts w:eastAsia="Times New Roman"/>
          <w:szCs w:val="24"/>
        </w:rPr>
        <w:t>,</w:t>
      </w:r>
      <w:r w:rsidRPr="00AC0A3F">
        <w:rPr>
          <w:rFonts w:eastAsia="Times New Roman"/>
          <w:szCs w:val="24"/>
        </w:rPr>
        <w:t xml:space="preserve"> έτσι</w:t>
      </w:r>
      <w:r>
        <w:rPr>
          <w:rFonts w:eastAsia="Times New Roman"/>
          <w:szCs w:val="24"/>
        </w:rPr>
        <w:t>;</w:t>
      </w:r>
    </w:p>
    <w:p w14:paraId="20A4E99C" w14:textId="77777777" w:rsidR="005D4821" w:rsidRDefault="006B233D">
      <w:pPr>
        <w:spacing w:line="600" w:lineRule="auto"/>
        <w:ind w:firstLine="720"/>
        <w:jc w:val="both"/>
        <w:rPr>
          <w:rFonts w:eastAsia="Times New Roman"/>
          <w:szCs w:val="24"/>
        </w:rPr>
      </w:pPr>
      <w:r>
        <w:rPr>
          <w:rFonts w:eastAsia="Times New Roman"/>
          <w:b/>
          <w:szCs w:val="24"/>
        </w:rPr>
        <w:t>ΚΩΝΣΤΑΝΤΙΝΟΣ ΤΖΑΒΑΡΑΣ:</w:t>
      </w:r>
      <w:r>
        <w:rPr>
          <w:rFonts w:eastAsia="Times New Roman"/>
          <w:szCs w:val="24"/>
        </w:rPr>
        <w:t xml:space="preserve">  Εμένα με ενδιαφέρει να καταλαβαίνετε εσείς.</w:t>
      </w:r>
    </w:p>
    <w:p w14:paraId="20A4E99D" w14:textId="77777777" w:rsidR="005D4821" w:rsidRDefault="006B233D">
      <w:pPr>
        <w:spacing w:line="600" w:lineRule="auto"/>
        <w:ind w:firstLine="720"/>
        <w:jc w:val="both"/>
        <w:rPr>
          <w:rFonts w:eastAsia="Times New Roman"/>
          <w:szCs w:val="24"/>
        </w:rPr>
      </w:pPr>
      <w:r>
        <w:rPr>
          <w:rFonts w:eastAsia="Times New Roman"/>
          <w:b/>
          <w:szCs w:val="24"/>
        </w:rPr>
        <w:lastRenderedPageBreak/>
        <w:t>ΠΡΟΕΔΡΕΥΩΝ (Μάριος Γεωργιάδης):</w:t>
      </w:r>
      <w:r>
        <w:rPr>
          <w:rFonts w:eastAsia="Times New Roman"/>
          <w:szCs w:val="24"/>
        </w:rPr>
        <w:t xml:space="preserve"> Ε</w:t>
      </w:r>
      <w:r w:rsidRPr="00AC0A3F">
        <w:rPr>
          <w:rFonts w:eastAsia="Times New Roman"/>
          <w:szCs w:val="24"/>
        </w:rPr>
        <w:t>γώ καταλαβαίνω πολύ καλά τι γίνεται</w:t>
      </w:r>
      <w:r>
        <w:rPr>
          <w:rFonts w:eastAsia="Times New Roman"/>
          <w:szCs w:val="24"/>
        </w:rPr>
        <w:t>. Κ</w:t>
      </w:r>
      <w:r w:rsidRPr="00AC0A3F">
        <w:rPr>
          <w:rFonts w:eastAsia="Times New Roman"/>
          <w:szCs w:val="24"/>
        </w:rPr>
        <w:t xml:space="preserve">αι επειδή καταλαβαίνω τι </w:t>
      </w:r>
      <w:r w:rsidRPr="00AC0A3F">
        <w:rPr>
          <w:rFonts w:eastAsia="Times New Roman"/>
          <w:szCs w:val="24"/>
        </w:rPr>
        <w:t>γίνεται</w:t>
      </w:r>
      <w:r>
        <w:rPr>
          <w:rFonts w:eastAsia="Times New Roman"/>
          <w:szCs w:val="24"/>
        </w:rPr>
        <w:t>,</w:t>
      </w:r>
      <w:r w:rsidRPr="00AC0A3F">
        <w:rPr>
          <w:rFonts w:eastAsia="Times New Roman"/>
          <w:szCs w:val="24"/>
        </w:rPr>
        <w:t xml:space="preserve"> προσπαθώ να</w:t>
      </w:r>
      <w:r>
        <w:rPr>
          <w:rFonts w:eastAsia="Times New Roman"/>
          <w:szCs w:val="24"/>
        </w:rPr>
        <w:t xml:space="preserve"> το</w:t>
      </w:r>
      <w:r w:rsidRPr="00AC0A3F">
        <w:rPr>
          <w:rFonts w:eastAsia="Times New Roman"/>
          <w:szCs w:val="24"/>
        </w:rPr>
        <w:t xml:space="preserve"> αποτρέψω αυτή</w:t>
      </w:r>
      <w:r>
        <w:rPr>
          <w:rFonts w:eastAsia="Times New Roman"/>
          <w:szCs w:val="24"/>
        </w:rPr>
        <w:t>ν</w:t>
      </w:r>
      <w:r w:rsidRPr="00AC0A3F">
        <w:rPr>
          <w:rFonts w:eastAsia="Times New Roman"/>
          <w:szCs w:val="24"/>
        </w:rPr>
        <w:t xml:space="preserve"> τη στιγμή</w:t>
      </w:r>
      <w:r>
        <w:rPr>
          <w:rFonts w:eastAsia="Times New Roman"/>
          <w:szCs w:val="24"/>
        </w:rPr>
        <w:t>,</w:t>
      </w:r>
      <w:r w:rsidRPr="00AC0A3F">
        <w:rPr>
          <w:rFonts w:eastAsia="Times New Roman"/>
          <w:szCs w:val="24"/>
        </w:rPr>
        <w:t xml:space="preserve"> τις εντυπώσεις </w:t>
      </w:r>
      <w:r>
        <w:rPr>
          <w:rFonts w:eastAsia="Times New Roman"/>
          <w:szCs w:val="24"/>
        </w:rPr>
        <w:t xml:space="preserve">που </w:t>
      </w:r>
      <w:r w:rsidRPr="00AC0A3F">
        <w:rPr>
          <w:rFonts w:eastAsia="Times New Roman"/>
          <w:szCs w:val="24"/>
        </w:rPr>
        <w:t xml:space="preserve">προσπαθείτε να δημιουργήσετε εντός της </w:t>
      </w:r>
      <w:r>
        <w:rPr>
          <w:rFonts w:eastAsia="Times New Roman"/>
          <w:szCs w:val="24"/>
        </w:rPr>
        <w:t>Α</w:t>
      </w:r>
      <w:r w:rsidRPr="00AC0A3F">
        <w:rPr>
          <w:rFonts w:eastAsia="Times New Roman"/>
          <w:szCs w:val="24"/>
        </w:rPr>
        <w:t>ιθούσης</w:t>
      </w:r>
      <w:r>
        <w:rPr>
          <w:rFonts w:eastAsia="Times New Roman"/>
          <w:szCs w:val="24"/>
        </w:rPr>
        <w:t>.</w:t>
      </w:r>
    </w:p>
    <w:p w14:paraId="20A4E99E" w14:textId="77777777" w:rsidR="005D4821" w:rsidRDefault="006B233D">
      <w:pPr>
        <w:spacing w:line="600" w:lineRule="auto"/>
        <w:ind w:firstLine="720"/>
        <w:jc w:val="both"/>
        <w:rPr>
          <w:rFonts w:eastAsia="Times New Roman"/>
          <w:szCs w:val="24"/>
        </w:rPr>
      </w:pPr>
      <w:r>
        <w:rPr>
          <w:rFonts w:eastAsia="Times New Roman"/>
          <w:b/>
          <w:szCs w:val="24"/>
        </w:rPr>
        <w:t>ΚΩΝΣΤΑΝΤΙΝΟΣ ΤΖΑΒΑΡΑΣ:</w:t>
      </w:r>
      <w:r>
        <w:rPr>
          <w:rFonts w:eastAsia="Times New Roman"/>
          <w:szCs w:val="24"/>
        </w:rPr>
        <w:t xml:space="preserve">  Ωραία, δεν θα κάνω χρήση, κύριε Πρόεδρε, αλλά πραγματικά λυπάμαι.</w:t>
      </w:r>
    </w:p>
    <w:p w14:paraId="20A4E99F" w14:textId="77777777" w:rsidR="005D4821" w:rsidRDefault="006B233D">
      <w:pPr>
        <w:spacing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w:t>
      </w:r>
      <w:r w:rsidRPr="008A5B1E">
        <w:rPr>
          <w:rFonts w:eastAsia="Times New Roman"/>
          <w:szCs w:val="24"/>
        </w:rPr>
        <w:t>Τι</w:t>
      </w:r>
      <w:r>
        <w:rPr>
          <w:rFonts w:eastAsia="Times New Roman"/>
          <w:szCs w:val="24"/>
        </w:rPr>
        <w:t>,</w:t>
      </w:r>
      <w:r w:rsidRPr="008A5B1E">
        <w:rPr>
          <w:rFonts w:eastAsia="Times New Roman"/>
          <w:szCs w:val="24"/>
        </w:rPr>
        <w:t xml:space="preserve"> λυπ</w:t>
      </w:r>
      <w:r>
        <w:rPr>
          <w:rFonts w:eastAsia="Times New Roman"/>
          <w:szCs w:val="24"/>
        </w:rPr>
        <w:t>άστε; Κ</w:t>
      </w:r>
      <w:r w:rsidRPr="00AC0A3F">
        <w:rPr>
          <w:rFonts w:eastAsia="Times New Roman"/>
          <w:szCs w:val="24"/>
        </w:rPr>
        <w:t>ύριε Τζαβάρα</w:t>
      </w:r>
      <w:r>
        <w:rPr>
          <w:rFonts w:eastAsia="Times New Roman"/>
          <w:szCs w:val="24"/>
        </w:rPr>
        <w:t>…</w:t>
      </w:r>
    </w:p>
    <w:p w14:paraId="20A4E9A0" w14:textId="77777777" w:rsidR="005D4821" w:rsidRDefault="006B233D">
      <w:pPr>
        <w:spacing w:line="600" w:lineRule="auto"/>
        <w:ind w:firstLine="720"/>
        <w:jc w:val="both"/>
        <w:rPr>
          <w:rFonts w:eastAsia="Times New Roman"/>
          <w:szCs w:val="24"/>
        </w:rPr>
      </w:pPr>
      <w:r>
        <w:rPr>
          <w:rFonts w:eastAsia="Times New Roman"/>
          <w:b/>
          <w:szCs w:val="24"/>
        </w:rPr>
        <w:t>ΚΩΝΣΤΑΝΤΙΝΟΣ ΤΖΑΒΑΡΑΣ:</w:t>
      </w:r>
      <w:r>
        <w:rPr>
          <w:rFonts w:eastAsia="Times New Roman"/>
          <w:szCs w:val="24"/>
        </w:rPr>
        <w:t xml:space="preserve"> Γιατί είναι η πρώτη φορά που απευθύνεται σε </w:t>
      </w:r>
      <w:r>
        <w:rPr>
          <w:rFonts w:eastAsia="Times New Roman"/>
          <w:szCs w:val="24"/>
        </w:rPr>
        <w:t xml:space="preserve">Κοινοβουλευτικό </w:t>
      </w:r>
      <w:r>
        <w:rPr>
          <w:rFonts w:eastAsia="Times New Roman"/>
          <w:szCs w:val="24"/>
        </w:rPr>
        <w:t>Εκπρόσωπο του κόμματος</w:t>
      </w:r>
      <w:r>
        <w:rPr>
          <w:rFonts w:eastAsia="Times New Roman"/>
          <w:szCs w:val="24"/>
        </w:rPr>
        <w:t>,</w:t>
      </w:r>
      <w:r>
        <w:rPr>
          <w:rFonts w:eastAsia="Times New Roman"/>
          <w:szCs w:val="24"/>
        </w:rPr>
        <w:t xml:space="preserve"> από την εκπρόσωπο της Κυβέρνησης συγκεκριμένη ερώτηση και δεν του δίνεται το δικαίωμα να απαντήσει.</w:t>
      </w:r>
    </w:p>
    <w:p w14:paraId="20A4E9A1" w14:textId="77777777" w:rsidR="005D4821" w:rsidRDefault="006B233D">
      <w:pPr>
        <w:spacing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Ν</w:t>
      </w:r>
      <w:r w:rsidRPr="00AC0A3F">
        <w:rPr>
          <w:rFonts w:eastAsia="Times New Roman"/>
          <w:szCs w:val="24"/>
        </w:rPr>
        <w:t xml:space="preserve">α </w:t>
      </w:r>
      <w:r w:rsidRPr="00AC0A3F">
        <w:rPr>
          <w:rFonts w:eastAsia="Times New Roman"/>
          <w:szCs w:val="24"/>
        </w:rPr>
        <w:t>σας δώσω το</w:t>
      </w:r>
      <w:r>
        <w:rPr>
          <w:rFonts w:eastAsia="Times New Roman"/>
          <w:szCs w:val="24"/>
        </w:rPr>
        <w:t>ν</w:t>
      </w:r>
      <w:r w:rsidRPr="00AC0A3F">
        <w:rPr>
          <w:rFonts w:eastAsia="Times New Roman"/>
          <w:szCs w:val="24"/>
        </w:rPr>
        <w:t xml:space="preserve"> λόγο</w:t>
      </w:r>
      <w:r>
        <w:rPr>
          <w:rFonts w:eastAsia="Times New Roman"/>
          <w:szCs w:val="24"/>
        </w:rPr>
        <w:t>,</w:t>
      </w:r>
      <w:r w:rsidRPr="00AC0A3F">
        <w:rPr>
          <w:rFonts w:eastAsia="Times New Roman"/>
          <w:szCs w:val="24"/>
        </w:rPr>
        <w:t xml:space="preserve"> κύρι</w:t>
      </w:r>
      <w:r>
        <w:rPr>
          <w:rFonts w:eastAsia="Times New Roman"/>
          <w:szCs w:val="24"/>
        </w:rPr>
        <w:t>ε</w:t>
      </w:r>
      <w:r w:rsidRPr="00AC0A3F">
        <w:rPr>
          <w:rFonts w:eastAsia="Times New Roman"/>
          <w:szCs w:val="24"/>
        </w:rPr>
        <w:t xml:space="preserve"> Τζαβάρα</w:t>
      </w:r>
      <w:r>
        <w:rPr>
          <w:rFonts w:eastAsia="Times New Roman"/>
          <w:szCs w:val="24"/>
        </w:rPr>
        <w:t xml:space="preserve">. Θα </w:t>
      </w:r>
      <w:r w:rsidRPr="00AC0A3F">
        <w:rPr>
          <w:rFonts w:eastAsia="Times New Roman"/>
          <w:szCs w:val="24"/>
        </w:rPr>
        <w:t xml:space="preserve">σας δώσω </w:t>
      </w:r>
      <w:r>
        <w:rPr>
          <w:rFonts w:eastAsia="Times New Roman"/>
          <w:szCs w:val="24"/>
        </w:rPr>
        <w:t>τον λόγο.</w:t>
      </w:r>
    </w:p>
    <w:p w14:paraId="20A4E9A2" w14:textId="77777777" w:rsidR="005D4821" w:rsidRDefault="006B233D">
      <w:pPr>
        <w:spacing w:line="600" w:lineRule="auto"/>
        <w:ind w:firstLine="720"/>
        <w:jc w:val="both"/>
        <w:rPr>
          <w:rFonts w:eastAsia="Times New Roman"/>
          <w:szCs w:val="24"/>
        </w:rPr>
      </w:pPr>
      <w:r>
        <w:rPr>
          <w:rFonts w:eastAsia="Times New Roman"/>
          <w:b/>
          <w:szCs w:val="24"/>
        </w:rPr>
        <w:t>ΚΩΝΣΤΑΝΤΙΝΟΣ ΤΖΑΒΑΡΑΣ:</w:t>
      </w:r>
      <w:r>
        <w:rPr>
          <w:rFonts w:eastAsia="Times New Roman"/>
          <w:szCs w:val="24"/>
        </w:rPr>
        <w:t xml:space="preserve"> Δεν θέλω.</w:t>
      </w:r>
    </w:p>
    <w:p w14:paraId="20A4E9A3" w14:textId="77777777" w:rsidR="005D4821" w:rsidRDefault="006B233D">
      <w:pPr>
        <w:spacing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w:t>
      </w:r>
      <w:r w:rsidRPr="008A5B1E">
        <w:rPr>
          <w:rFonts w:eastAsia="Times New Roman"/>
          <w:szCs w:val="24"/>
        </w:rPr>
        <w:t>Δ</w:t>
      </w:r>
      <w:r w:rsidRPr="00AC0A3F">
        <w:rPr>
          <w:rFonts w:eastAsia="Times New Roman"/>
          <w:szCs w:val="24"/>
        </w:rPr>
        <w:t>εν θέλετε</w:t>
      </w:r>
      <w:r>
        <w:rPr>
          <w:rFonts w:eastAsia="Times New Roman"/>
          <w:szCs w:val="24"/>
        </w:rPr>
        <w:t xml:space="preserve">. Άρα, ποιος </w:t>
      </w:r>
      <w:r w:rsidRPr="00AC0A3F">
        <w:rPr>
          <w:rFonts w:eastAsia="Times New Roman"/>
          <w:szCs w:val="24"/>
        </w:rPr>
        <w:t>δημιουργ</w:t>
      </w:r>
      <w:r>
        <w:rPr>
          <w:rFonts w:eastAsia="Times New Roman"/>
          <w:szCs w:val="24"/>
        </w:rPr>
        <w:t>εί εντυπώσεις</w:t>
      </w:r>
      <w:r w:rsidRPr="00AC0A3F">
        <w:rPr>
          <w:rFonts w:eastAsia="Times New Roman"/>
          <w:szCs w:val="24"/>
        </w:rPr>
        <w:t xml:space="preserve"> αυτή</w:t>
      </w:r>
      <w:r>
        <w:rPr>
          <w:rFonts w:eastAsia="Times New Roman"/>
          <w:szCs w:val="24"/>
        </w:rPr>
        <w:t>ν</w:t>
      </w:r>
      <w:r w:rsidRPr="00AC0A3F">
        <w:rPr>
          <w:rFonts w:eastAsia="Times New Roman"/>
          <w:szCs w:val="24"/>
        </w:rPr>
        <w:t xml:space="preserve"> τη στιγμή</w:t>
      </w:r>
      <w:r>
        <w:rPr>
          <w:rFonts w:eastAsia="Times New Roman"/>
          <w:szCs w:val="24"/>
        </w:rPr>
        <w:t>; Για να καταλάβω, δηλαδή, τ</w:t>
      </w:r>
      <w:r w:rsidRPr="00AC0A3F">
        <w:rPr>
          <w:rFonts w:eastAsia="Times New Roman"/>
          <w:szCs w:val="24"/>
        </w:rPr>
        <w:t xml:space="preserve">ι γίνεται στην </w:t>
      </w:r>
      <w:r>
        <w:rPr>
          <w:rFonts w:eastAsia="Times New Roman"/>
          <w:szCs w:val="24"/>
        </w:rPr>
        <w:t>Α</w:t>
      </w:r>
      <w:r w:rsidRPr="00AC0A3F">
        <w:rPr>
          <w:rFonts w:eastAsia="Times New Roman"/>
          <w:szCs w:val="24"/>
        </w:rPr>
        <w:t>ίθουσα αυτή</w:t>
      </w:r>
      <w:r>
        <w:rPr>
          <w:rFonts w:eastAsia="Times New Roman"/>
          <w:szCs w:val="24"/>
        </w:rPr>
        <w:t>;</w:t>
      </w:r>
    </w:p>
    <w:p w14:paraId="20A4E9A4" w14:textId="77777777" w:rsidR="005D4821" w:rsidRDefault="006B233D">
      <w:pPr>
        <w:spacing w:line="600" w:lineRule="auto"/>
        <w:ind w:firstLine="720"/>
        <w:jc w:val="both"/>
        <w:rPr>
          <w:rFonts w:eastAsia="Times New Roman"/>
          <w:szCs w:val="24"/>
        </w:rPr>
      </w:pPr>
      <w:r>
        <w:rPr>
          <w:rFonts w:eastAsia="Times New Roman"/>
          <w:b/>
          <w:szCs w:val="24"/>
        </w:rPr>
        <w:lastRenderedPageBreak/>
        <w:t>ΚΩΝΣΤΑΝΤΙΝΟΣ ΤΖΑΒΑ</w:t>
      </w:r>
      <w:r>
        <w:rPr>
          <w:rFonts w:eastAsia="Times New Roman"/>
          <w:b/>
          <w:szCs w:val="24"/>
        </w:rPr>
        <w:t>ΡΑΣ:</w:t>
      </w:r>
      <w:r>
        <w:rPr>
          <w:rFonts w:eastAsia="Times New Roman"/>
          <w:szCs w:val="24"/>
        </w:rPr>
        <w:t xml:space="preserve">  Παραιτούμαι. Αρκετά! Θα τα πουν οι άλλοι συνάδελφοι.</w:t>
      </w:r>
    </w:p>
    <w:p w14:paraId="20A4E9A5" w14:textId="77777777" w:rsidR="005D4821" w:rsidRDefault="006B233D">
      <w:pPr>
        <w:spacing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w:t>
      </w:r>
      <w:r w:rsidRPr="008A5B1E">
        <w:rPr>
          <w:rFonts w:eastAsia="Times New Roman"/>
          <w:szCs w:val="24"/>
        </w:rPr>
        <w:t>Παραιτ</w:t>
      </w:r>
      <w:r>
        <w:rPr>
          <w:rFonts w:eastAsia="Times New Roman"/>
          <w:szCs w:val="24"/>
        </w:rPr>
        <w:t>είστε.</w:t>
      </w:r>
      <w:r w:rsidRPr="00AC0A3F">
        <w:rPr>
          <w:rFonts w:eastAsia="Times New Roman"/>
          <w:szCs w:val="24"/>
        </w:rPr>
        <w:t xml:space="preserve"> </w:t>
      </w:r>
    </w:p>
    <w:p w14:paraId="20A4E9A6" w14:textId="77777777" w:rsidR="005D4821" w:rsidRDefault="006B233D">
      <w:pPr>
        <w:spacing w:line="600" w:lineRule="auto"/>
        <w:ind w:firstLine="720"/>
        <w:jc w:val="both"/>
        <w:rPr>
          <w:rFonts w:eastAsia="Times New Roman"/>
          <w:szCs w:val="24"/>
        </w:rPr>
      </w:pPr>
      <w:r>
        <w:rPr>
          <w:rFonts w:eastAsia="Times New Roman"/>
          <w:szCs w:val="24"/>
        </w:rPr>
        <w:t>Λ</w:t>
      </w:r>
      <w:r w:rsidRPr="00AC0A3F">
        <w:rPr>
          <w:rFonts w:eastAsia="Times New Roman"/>
          <w:szCs w:val="24"/>
        </w:rPr>
        <w:t>οιπόν</w:t>
      </w:r>
      <w:r>
        <w:rPr>
          <w:rFonts w:eastAsia="Times New Roman"/>
          <w:szCs w:val="24"/>
        </w:rPr>
        <w:t>,</w:t>
      </w:r>
      <w:r w:rsidRPr="00AC0A3F">
        <w:rPr>
          <w:rFonts w:eastAsia="Times New Roman"/>
          <w:szCs w:val="24"/>
        </w:rPr>
        <w:t xml:space="preserve"> προχωράμε με </w:t>
      </w:r>
      <w:r>
        <w:rPr>
          <w:rFonts w:eastAsia="Times New Roman"/>
          <w:szCs w:val="24"/>
        </w:rPr>
        <w:t>τον κατάλογο</w:t>
      </w:r>
      <w:r w:rsidRPr="00AC0A3F">
        <w:rPr>
          <w:rFonts w:eastAsia="Times New Roman"/>
          <w:szCs w:val="24"/>
        </w:rPr>
        <w:t xml:space="preserve"> των ομιλητών</w:t>
      </w:r>
      <w:r>
        <w:rPr>
          <w:rFonts w:eastAsia="Times New Roman"/>
          <w:szCs w:val="24"/>
        </w:rPr>
        <w:t>.</w:t>
      </w:r>
    </w:p>
    <w:p w14:paraId="20A4E9A7" w14:textId="77777777" w:rsidR="005D4821" w:rsidRDefault="006B233D">
      <w:pPr>
        <w:spacing w:line="600" w:lineRule="auto"/>
        <w:ind w:firstLine="720"/>
        <w:jc w:val="both"/>
        <w:rPr>
          <w:rFonts w:eastAsia="Times New Roman"/>
          <w:szCs w:val="24"/>
        </w:rPr>
      </w:pPr>
      <w:r>
        <w:rPr>
          <w:rFonts w:eastAsia="Times New Roman"/>
          <w:b/>
          <w:szCs w:val="24"/>
        </w:rPr>
        <w:t xml:space="preserve">ΓΕΩΡΓΙΟΣ ΓΕΩΡΓΑΝΤΑΣ: </w:t>
      </w:r>
      <w:r>
        <w:rPr>
          <w:rFonts w:eastAsia="Times New Roman"/>
          <w:szCs w:val="24"/>
        </w:rPr>
        <w:t>Μίλησε σαράντα πέντε λεπτά η Υπουργός και δεν μπορεί να μιλήσει για δυο λεπτά τώρα</w:t>
      </w:r>
      <w:r>
        <w:rPr>
          <w:rFonts w:eastAsia="Times New Roman"/>
          <w:szCs w:val="24"/>
        </w:rPr>
        <w:t xml:space="preserve"> ο Κοινοβουλευτικός Εκπρόσωπος; Έλεος!</w:t>
      </w:r>
    </w:p>
    <w:p w14:paraId="20A4E9A8" w14:textId="77777777" w:rsidR="005D4821" w:rsidRDefault="006B233D">
      <w:pPr>
        <w:spacing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Μα είπαμε, κύριε </w:t>
      </w:r>
      <w:r w:rsidRPr="00AC0A3F">
        <w:rPr>
          <w:rFonts w:eastAsia="Times New Roman"/>
          <w:szCs w:val="24"/>
        </w:rPr>
        <w:t>Γεωργαντά</w:t>
      </w:r>
      <w:r>
        <w:rPr>
          <w:rFonts w:eastAsia="Times New Roman"/>
          <w:szCs w:val="24"/>
        </w:rPr>
        <w:t>, να μιλήσει. Τώρα καταλαβαίνετε ότι δημιουργούνται εντυπώσεις.</w:t>
      </w:r>
    </w:p>
    <w:p w14:paraId="20A4E9A9" w14:textId="77777777" w:rsidR="005D4821" w:rsidRDefault="006B233D">
      <w:pPr>
        <w:spacing w:line="600" w:lineRule="auto"/>
        <w:ind w:firstLine="720"/>
        <w:jc w:val="both"/>
        <w:rPr>
          <w:rFonts w:eastAsia="Times New Roman" w:cs="Times New Roman"/>
          <w:szCs w:val="24"/>
        </w:rPr>
      </w:pPr>
      <w:r w:rsidRPr="00C518AB">
        <w:rPr>
          <w:rFonts w:eastAsia="Times New Roman" w:cs="Times New Roman"/>
          <w:b/>
          <w:szCs w:val="24"/>
        </w:rPr>
        <w:t>ΓΕΩΡΓΙΟΣ ΓΕΩΡΓΑΝΤΑΣ:</w:t>
      </w:r>
      <w:r>
        <w:rPr>
          <w:rFonts w:eastAsia="Times New Roman" w:cs="Times New Roman"/>
          <w:b/>
          <w:szCs w:val="24"/>
        </w:rPr>
        <w:t xml:space="preserve"> </w:t>
      </w:r>
      <w:r>
        <w:rPr>
          <w:rFonts w:eastAsia="Times New Roman" w:cs="Times New Roman"/>
          <w:szCs w:val="24"/>
        </w:rPr>
        <w:t>Δεν είδατε τι προηγήθηκε!</w:t>
      </w:r>
    </w:p>
    <w:p w14:paraId="20A4E9AA" w14:textId="77777777" w:rsidR="005D4821" w:rsidRDefault="006B233D">
      <w:pPr>
        <w:spacing w:line="600" w:lineRule="auto"/>
        <w:ind w:firstLine="720"/>
        <w:jc w:val="both"/>
        <w:rPr>
          <w:rFonts w:eastAsia="Times New Roman" w:cs="Times New Roman"/>
          <w:szCs w:val="24"/>
        </w:rPr>
      </w:pPr>
      <w:r w:rsidRPr="00C518AB">
        <w:rPr>
          <w:rFonts w:eastAsia="Times New Roman" w:cs="Times New Roman"/>
          <w:b/>
          <w:szCs w:val="24"/>
        </w:rPr>
        <w:t>ΠΡΟΕΔΡΕΥΩΝ (Μάριος Γεωργιάδης):</w:t>
      </w:r>
      <w:r>
        <w:rPr>
          <w:rFonts w:eastAsia="Times New Roman" w:cs="Times New Roman"/>
          <w:b/>
          <w:szCs w:val="24"/>
        </w:rPr>
        <w:t xml:space="preserve"> </w:t>
      </w:r>
      <w:r>
        <w:rPr>
          <w:rFonts w:eastAsia="Times New Roman" w:cs="Times New Roman"/>
          <w:szCs w:val="24"/>
        </w:rPr>
        <w:t>Το είδα πολύ καλ</w:t>
      </w:r>
      <w:r>
        <w:rPr>
          <w:rFonts w:eastAsia="Times New Roman" w:cs="Times New Roman"/>
          <w:szCs w:val="24"/>
        </w:rPr>
        <w:t xml:space="preserve">ά. Μπορεί να μην ήμουν εντός της Αιθούσης, αλλά είδα τι έγινε. </w:t>
      </w:r>
    </w:p>
    <w:p w14:paraId="20A4E9AB" w14:textId="77777777" w:rsidR="005D4821" w:rsidRDefault="006B233D">
      <w:pPr>
        <w:spacing w:line="600" w:lineRule="auto"/>
        <w:ind w:firstLine="720"/>
        <w:jc w:val="both"/>
        <w:rPr>
          <w:rFonts w:eastAsia="Times New Roman" w:cs="Times New Roman"/>
          <w:szCs w:val="24"/>
        </w:rPr>
      </w:pPr>
      <w:r w:rsidRPr="00C518AB">
        <w:rPr>
          <w:rFonts w:eastAsia="Times New Roman" w:cs="Times New Roman"/>
          <w:b/>
          <w:szCs w:val="24"/>
        </w:rPr>
        <w:t>ΚΩΝΣΤΑΝΤΙΝΟΣ ΤΖΑΒΑΡΑΣ:</w:t>
      </w:r>
      <w:r>
        <w:rPr>
          <w:rFonts w:eastAsia="Times New Roman" w:cs="Times New Roman"/>
          <w:b/>
          <w:szCs w:val="24"/>
        </w:rPr>
        <w:t xml:space="preserve"> </w:t>
      </w:r>
      <w:r>
        <w:rPr>
          <w:rFonts w:eastAsia="Times New Roman" w:cs="Times New Roman"/>
          <w:szCs w:val="24"/>
        </w:rPr>
        <w:t xml:space="preserve">Είναι το </w:t>
      </w:r>
      <w:proofErr w:type="spellStart"/>
      <w:r>
        <w:rPr>
          <w:rFonts w:eastAsia="Times New Roman" w:cs="Times New Roman"/>
          <w:szCs w:val="24"/>
        </w:rPr>
        <w:t>ζευκτόν</w:t>
      </w:r>
      <w:proofErr w:type="spellEnd"/>
      <w:r>
        <w:rPr>
          <w:rFonts w:eastAsia="Times New Roman" w:cs="Times New Roman"/>
          <w:szCs w:val="24"/>
        </w:rPr>
        <w:t xml:space="preserve"> που υπάρχει…</w:t>
      </w:r>
    </w:p>
    <w:p w14:paraId="20A4E9AC" w14:textId="77777777" w:rsidR="005D4821" w:rsidRDefault="006B233D">
      <w:pPr>
        <w:spacing w:line="600" w:lineRule="auto"/>
        <w:ind w:firstLine="720"/>
        <w:jc w:val="both"/>
        <w:rPr>
          <w:rFonts w:eastAsia="Times New Roman" w:cs="Times New Roman"/>
          <w:szCs w:val="24"/>
        </w:rPr>
      </w:pPr>
      <w:r w:rsidRPr="00C518AB">
        <w:rPr>
          <w:rFonts w:eastAsia="Times New Roman" w:cs="Times New Roman"/>
          <w:b/>
          <w:szCs w:val="24"/>
        </w:rPr>
        <w:lastRenderedPageBreak/>
        <w:t>ΠΡΟΕΔΡΕΥΩΝ (Μάριος Γεωργιάδης):</w:t>
      </w:r>
      <w:r>
        <w:rPr>
          <w:rFonts w:eastAsia="Times New Roman" w:cs="Times New Roman"/>
          <w:b/>
          <w:szCs w:val="24"/>
        </w:rPr>
        <w:t xml:space="preserve"> </w:t>
      </w:r>
      <w:r>
        <w:rPr>
          <w:rFonts w:eastAsia="Times New Roman" w:cs="Times New Roman"/>
          <w:szCs w:val="24"/>
        </w:rPr>
        <w:t xml:space="preserve">Και λέει ο κ. Τζαβάρας ότι </w:t>
      </w:r>
      <w:r w:rsidRPr="00C518AB">
        <w:rPr>
          <w:rFonts w:eastAsia="Times New Roman" w:cs="Times New Roman"/>
          <w:szCs w:val="24"/>
        </w:rPr>
        <w:t>παραιτείται</w:t>
      </w:r>
      <w:r>
        <w:rPr>
          <w:rFonts w:eastAsia="Times New Roman" w:cs="Times New Roman"/>
          <w:szCs w:val="24"/>
        </w:rPr>
        <w:t>.</w:t>
      </w:r>
    </w:p>
    <w:p w14:paraId="20A4E9AD" w14:textId="77777777" w:rsidR="005D4821" w:rsidRDefault="006B233D">
      <w:pPr>
        <w:spacing w:line="600" w:lineRule="auto"/>
        <w:ind w:firstLine="720"/>
        <w:jc w:val="both"/>
        <w:rPr>
          <w:rFonts w:eastAsia="Times New Roman" w:cs="Times New Roman"/>
          <w:szCs w:val="24"/>
        </w:rPr>
      </w:pPr>
      <w:r w:rsidRPr="00C518AB">
        <w:rPr>
          <w:rFonts w:eastAsia="Times New Roman" w:cs="Times New Roman"/>
          <w:b/>
          <w:szCs w:val="24"/>
        </w:rPr>
        <w:t xml:space="preserve">ΓΕΩΡΓΙΟΣ ΓΕΩΡΓΑΝΤΑΣ: </w:t>
      </w:r>
      <w:r>
        <w:rPr>
          <w:rFonts w:eastAsia="Times New Roman" w:cs="Times New Roman"/>
          <w:szCs w:val="24"/>
        </w:rPr>
        <w:t>Τι να κάνει; Να κάθεται να αντιπαρατίθεται μαζ</w:t>
      </w:r>
      <w:r>
        <w:rPr>
          <w:rFonts w:eastAsia="Times New Roman" w:cs="Times New Roman"/>
          <w:szCs w:val="24"/>
        </w:rPr>
        <w:t xml:space="preserve">ί σας; </w:t>
      </w:r>
    </w:p>
    <w:p w14:paraId="20A4E9AE" w14:textId="77777777" w:rsidR="005D4821" w:rsidRDefault="006B233D">
      <w:pPr>
        <w:spacing w:line="600" w:lineRule="auto"/>
        <w:ind w:firstLine="720"/>
        <w:jc w:val="both"/>
        <w:rPr>
          <w:rFonts w:eastAsia="Times New Roman" w:cs="Times New Roman"/>
          <w:szCs w:val="24"/>
        </w:rPr>
      </w:pPr>
      <w:r w:rsidRPr="00C518AB">
        <w:rPr>
          <w:rFonts w:eastAsia="Times New Roman" w:cs="Times New Roman"/>
          <w:b/>
          <w:szCs w:val="24"/>
        </w:rPr>
        <w:t>ΠΡΟΕΔΡΕΥΩΝ (Μάριος Γεωργιάδης):</w:t>
      </w:r>
      <w:r>
        <w:rPr>
          <w:rFonts w:eastAsia="Times New Roman" w:cs="Times New Roman"/>
          <w:szCs w:val="24"/>
        </w:rPr>
        <w:t xml:space="preserve"> Κύριε Τζαβάρα, θέλετε να τοποθετηθείτε, για να τελειώνουμε, ή όχι;</w:t>
      </w:r>
    </w:p>
    <w:p w14:paraId="20A4E9AF" w14:textId="77777777" w:rsidR="005D4821" w:rsidRDefault="006B233D">
      <w:pPr>
        <w:spacing w:line="600" w:lineRule="auto"/>
        <w:ind w:firstLine="720"/>
        <w:jc w:val="both"/>
        <w:rPr>
          <w:rFonts w:eastAsia="Times New Roman" w:cs="Times New Roman"/>
          <w:szCs w:val="24"/>
        </w:rPr>
      </w:pPr>
      <w:r w:rsidRPr="00C518AB">
        <w:rPr>
          <w:rFonts w:eastAsia="Times New Roman" w:cs="Times New Roman"/>
          <w:b/>
          <w:szCs w:val="24"/>
        </w:rPr>
        <w:t xml:space="preserve">ΚΩΝΣΤΑΝΤΙΝΟΣ ΤΖΑΒΑΡΑΣ: </w:t>
      </w:r>
      <w:r>
        <w:rPr>
          <w:rFonts w:eastAsia="Times New Roman" w:cs="Times New Roman"/>
          <w:szCs w:val="24"/>
        </w:rPr>
        <w:t>Θα τα πουν οι άλλοι συνάδελφοι. Αρκετά!</w:t>
      </w:r>
    </w:p>
    <w:p w14:paraId="20A4E9B0" w14:textId="77777777" w:rsidR="005D4821" w:rsidRDefault="006B233D">
      <w:pPr>
        <w:spacing w:line="600" w:lineRule="auto"/>
        <w:ind w:firstLine="720"/>
        <w:jc w:val="both"/>
        <w:rPr>
          <w:rFonts w:eastAsia="Times New Roman" w:cs="Times New Roman"/>
          <w:szCs w:val="24"/>
        </w:rPr>
      </w:pPr>
      <w:r w:rsidRPr="00C518AB">
        <w:rPr>
          <w:rFonts w:eastAsia="Times New Roman" w:cs="Times New Roman"/>
          <w:b/>
          <w:szCs w:val="24"/>
        </w:rPr>
        <w:t>ΠΡΟΕΔΡΕΥΩΝ (Μάριος Γεωργιάδης):</w:t>
      </w:r>
      <w:r w:rsidRPr="00C518AB">
        <w:rPr>
          <w:rFonts w:eastAsia="Times New Roman" w:cs="Times New Roman"/>
          <w:szCs w:val="24"/>
        </w:rPr>
        <w:t xml:space="preserve"> </w:t>
      </w:r>
      <w:r>
        <w:rPr>
          <w:rFonts w:eastAsia="Times New Roman" w:cs="Times New Roman"/>
          <w:szCs w:val="24"/>
        </w:rPr>
        <w:t xml:space="preserve">Θα τα πουν οι άλλοι συνάδελφοι. Άρα, </w:t>
      </w:r>
      <w:r w:rsidRPr="00C518AB">
        <w:rPr>
          <w:rFonts w:eastAsia="Times New Roman" w:cs="Times New Roman"/>
          <w:szCs w:val="24"/>
        </w:rPr>
        <w:t>καταλαβ</w:t>
      </w:r>
      <w:r>
        <w:rPr>
          <w:rFonts w:eastAsia="Times New Roman" w:cs="Times New Roman"/>
          <w:szCs w:val="24"/>
        </w:rPr>
        <w:t>αίνετε ότι</w:t>
      </w:r>
      <w:r>
        <w:rPr>
          <w:rFonts w:eastAsia="Times New Roman" w:cs="Times New Roman"/>
          <w:szCs w:val="24"/>
        </w:rPr>
        <w:t xml:space="preserve"> με επιβεβαιώνετε στο θέμα των εντυπώσεων. Αν είναι ποτέ δυνατόν! </w:t>
      </w:r>
    </w:p>
    <w:p w14:paraId="20A4E9B1" w14:textId="77777777" w:rsidR="005D4821" w:rsidRDefault="006B233D">
      <w:pPr>
        <w:spacing w:line="600" w:lineRule="auto"/>
        <w:ind w:firstLine="720"/>
        <w:jc w:val="both"/>
        <w:rPr>
          <w:rFonts w:eastAsia="Times New Roman" w:cs="Times New Roman"/>
          <w:szCs w:val="24"/>
        </w:rPr>
      </w:pPr>
      <w:r w:rsidRPr="00C518AB">
        <w:rPr>
          <w:rFonts w:eastAsia="Times New Roman" w:cs="Times New Roman"/>
          <w:b/>
          <w:szCs w:val="24"/>
        </w:rPr>
        <w:t>ΓΕΩΡΓΙΟΣ ΓΕΩΡΓΑΝΤΑΣ:</w:t>
      </w:r>
      <w:r>
        <w:rPr>
          <w:rFonts w:eastAsia="Times New Roman" w:cs="Times New Roman"/>
          <w:b/>
          <w:szCs w:val="24"/>
        </w:rPr>
        <w:t xml:space="preserve"> </w:t>
      </w:r>
      <w:r>
        <w:rPr>
          <w:rFonts w:eastAsia="Times New Roman" w:cs="Times New Roman"/>
          <w:szCs w:val="24"/>
        </w:rPr>
        <w:t>Έλεος! Αυτό καταλάβατε;</w:t>
      </w:r>
    </w:p>
    <w:p w14:paraId="20A4E9B2" w14:textId="77777777" w:rsidR="005D4821" w:rsidRDefault="006B233D">
      <w:pPr>
        <w:spacing w:line="600" w:lineRule="auto"/>
        <w:ind w:firstLine="720"/>
        <w:jc w:val="both"/>
        <w:rPr>
          <w:rFonts w:eastAsia="Times New Roman" w:cs="Times New Roman"/>
          <w:szCs w:val="24"/>
        </w:rPr>
      </w:pPr>
      <w:r w:rsidRPr="00C518AB">
        <w:rPr>
          <w:rFonts w:eastAsia="Times New Roman" w:cs="Times New Roman"/>
          <w:b/>
          <w:szCs w:val="24"/>
        </w:rPr>
        <w:t>ΠΡΟΕΔΡΕΥΩΝ (Μάριος Γεωργιάδης):</w:t>
      </w:r>
      <w:r w:rsidRPr="00C518AB">
        <w:rPr>
          <w:rFonts w:eastAsia="Times New Roman" w:cs="Times New Roman"/>
          <w:szCs w:val="24"/>
        </w:rPr>
        <w:t xml:space="preserve"> </w:t>
      </w:r>
      <w:r>
        <w:rPr>
          <w:rFonts w:eastAsia="Times New Roman" w:cs="Times New Roman"/>
          <w:szCs w:val="24"/>
        </w:rPr>
        <w:t>Κύριε Γεωργαντά, σας παρακαλώ πολύ να προχωρήσουμε.</w:t>
      </w:r>
    </w:p>
    <w:p w14:paraId="20A4E9B3" w14:textId="77777777" w:rsidR="005D4821" w:rsidRDefault="006B233D">
      <w:pPr>
        <w:spacing w:line="600" w:lineRule="auto"/>
        <w:ind w:firstLine="720"/>
        <w:jc w:val="both"/>
        <w:rPr>
          <w:rFonts w:eastAsia="Times New Roman" w:cs="Times New Roman"/>
          <w:szCs w:val="24"/>
        </w:rPr>
      </w:pPr>
      <w:r w:rsidRPr="00C518AB">
        <w:rPr>
          <w:rFonts w:eastAsia="Times New Roman" w:cs="Times New Roman"/>
          <w:b/>
          <w:szCs w:val="24"/>
        </w:rPr>
        <w:t>ΓΕΩΡΓΙΟΣ ΓΕΩΡΓΑΝΤΑΣ:</w:t>
      </w:r>
      <w:r>
        <w:rPr>
          <w:rFonts w:eastAsia="Times New Roman" w:cs="Times New Roman"/>
          <w:b/>
          <w:szCs w:val="24"/>
        </w:rPr>
        <w:t xml:space="preserve"> </w:t>
      </w:r>
      <w:r>
        <w:rPr>
          <w:rFonts w:eastAsia="Times New Roman" w:cs="Times New Roman"/>
          <w:szCs w:val="24"/>
        </w:rPr>
        <w:t>Εγώ σας παρακαλώ! Τι θέμα εντυπώσεων; Π</w:t>
      </w:r>
      <w:r>
        <w:rPr>
          <w:rFonts w:eastAsia="Times New Roman" w:cs="Times New Roman"/>
          <w:szCs w:val="24"/>
        </w:rPr>
        <w:t>ού τις είδατε τις εντυπώσεις;</w:t>
      </w:r>
    </w:p>
    <w:p w14:paraId="20A4E9B4" w14:textId="77777777" w:rsidR="005D4821" w:rsidRDefault="006B233D">
      <w:pPr>
        <w:spacing w:line="600" w:lineRule="auto"/>
        <w:ind w:firstLine="720"/>
        <w:jc w:val="both"/>
        <w:rPr>
          <w:rFonts w:eastAsia="Times New Roman" w:cs="Times New Roman"/>
          <w:szCs w:val="24"/>
        </w:rPr>
      </w:pPr>
      <w:r w:rsidRPr="00C518AB">
        <w:rPr>
          <w:rFonts w:eastAsia="Times New Roman" w:cs="Times New Roman"/>
          <w:b/>
          <w:szCs w:val="24"/>
        </w:rPr>
        <w:lastRenderedPageBreak/>
        <w:t>ΠΡΟΕΔΡΕΥΩΝ (Μάριος Γεωργιάδης):</w:t>
      </w:r>
      <w:r w:rsidRPr="00C518AB">
        <w:rPr>
          <w:rFonts w:eastAsia="Times New Roman" w:cs="Times New Roman"/>
          <w:szCs w:val="24"/>
        </w:rPr>
        <w:t xml:space="preserve"> </w:t>
      </w:r>
      <w:r>
        <w:rPr>
          <w:rFonts w:eastAsia="Times New Roman" w:cs="Times New Roman"/>
          <w:szCs w:val="24"/>
        </w:rPr>
        <w:t>Σας παρακαλώ πολύ να προχωρήσουμε με τη διαδικασία.</w:t>
      </w:r>
    </w:p>
    <w:p w14:paraId="20A4E9B5" w14:textId="77777777" w:rsidR="005D4821" w:rsidRDefault="006B233D">
      <w:pPr>
        <w:spacing w:line="600" w:lineRule="auto"/>
        <w:ind w:firstLine="720"/>
        <w:jc w:val="both"/>
        <w:rPr>
          <w:rFonts w:eastAsia="Times New Roman" w:cs="Times New Roman"/>
          <w:szCs w:val="24"/>
        </w:rPr>
      </w:pPr>
      <w:r w:rsidRPr="00C518AB">
        <w:rPr>
          <w:rFonts w:eastAsia="Times New Roman" w:cs="Times New Roman"/>
          <w:b/>
          <w:szCs w:val="24"/>
        </w:rPr>
        <w:t>ΓΕΩΡΓΙΟΣ ΓΕΩΡΓΑΝΤΑΣ:</w:t>
      </w:r>
      <w:r>
        <w:rPr>
          <w:rFonts w:eastAsia="Times New Roman" w:cs="Times New Roman"/>
          <w:b/>
          <w:szCs w:val="24"/>
        </w:rPr>
        <w:t xml:space="preserve"> </w:t>
      </w:r>
      <w:r>
        <w:rPr>
          <w:rFonts w:eastAsia="Times New Roman" w:cs="Times New Roman"/>
          <w:szCs w:val="24"/>
        </w:rPr>
        <w:t>Δεν χρειάζεται εντυπώσεις ο κ. Τζαβάρας!</w:t>
      </w:r>
    </w:p>
    <w:p w14:paraId="20A4E9B6" w14:textId="77777777" w:rsidR="005D4821" w:rsidRDefault="006B233D">
      <w:pPr>
        <w:spacing w:line="600" w:lineRule="auto"/>
        <w:ind w:firstLine="720"/>
        <w:jc w:val="both"/>
        <w:rPr>
          <w:rFonts w:eastAsia="Times New Roman" w:cs="Times New Roman"/>
          <w:szCs w:val="24"/>
        </w:rPr>
      </w:pPr>
      <w:r w:rsidRPr="00C518AB">
        <w:rPr>
          <w:rFonts w:eastAsia="Times New Roman" w:cs="Times New Roman"/>
          <w:b/>
          <w:szCs w:val="24"/>
        </w:rPr>
        <w:t>ΠΡΟΕΔΡΕΥΩΝ (Μάριος Γεωργιάδης):</w:t>
      </w:r>
      <w:r w:rsidRPr="00C518AB">
        <w:rPr>
          <w:rFonts w:eastAsia="Times New Roman" w:cs="Times New Roman"/>
          <w:szCs w:val="24"/>
        </w:rPr>
        <w:t xml:space="preserve"> </w:t>
      </w:r>
      <w:r>
        <w:rPr>
          <w:rFonts w:eastAsia="Times New Roman" w:cs="Times New Roman"/>
          <w:szCs w:val="24"/>
        </w:rPr>
        <w:t xml:space="preserve">Μα, όταν του δίνω τον λόγο και μου λέει </w:t>
      </w:r>
      <w:r>
        <w:rPr>
          <w:rFonts w:eastAsia="Times New Roman" w:cs="Times New Roman"/>
          <w:szCs w:val="24"/>
        </w:rPr>
        <w:t>«παραιτούμαι»;</w:t>
      </w:r>
    </w:p>
    <w:p w14:paraId="20A4E9B7" w14:textId="77777777" w:rsidR="005D4821" w:rsidRDefault="006B233D">
      <w:pPr>
        <w:spacing w:line="600" w:lineRule="auto"/>
        <w:ind w:firstLine="720"/>
        <w:jc w:val="both"/>
        <w:rPr>
          <w:rFonts w:eastAsia="Times New Roman" w:cs="Times New Roman"/>
          <w:szCs w:val="24"/>
        </w:rPr>
      </w:pPr>
      <w:r w:rsidRPr="00D604EF">
        <w:rPr>
          <w:rFonts w:eastAsia="Times New Roman" w:cs="Times New Roman"/>
          <w:b/>
          <w:szCs w:val="24"/>
        </w:rPr>
        <w:t>ΓΕΩΡΓΙΟΣ ΓΕΩΡΓΑΝΤΑΣ:</w:t>
      </w:r>
      <w:r>
        <w:rPr>
          <w:rFonts w:eastAsia="Times New Roman" w:cs="Times New Roman"/>
          <w:szCs w:val="24"/>
        </w:rPr>
        <w:t xml:space="preserve"> Μα, μετά από πέντε λεπτά τι θα πει;</w:t>
      </w:r>
    </w:p>
    <w:p w14:paraId="20A4E9B8" w14:textId="77777777" w:rsidR="005D4821" w:rsidRDefault="006B233D">
      <w:pPr>
        <w:spacing w:line="600" w:lineRule="auto"/>
        <w:ind w:firstLine="720"/>
        <w:jc w:val="both"/>
        <w:rPr>
          <w:rFonts w:eastAsia="Times New Roman" w:cs="Times New Roman"/>
          <w:szCs w:val="24"/>
        </w:rPr>
      </w:pPr>
      <w:r w:rsidRPr="00C518AB">
        <w:rPr>
          <w:rFonts w:eastAsia="Times New Roman" w:cs="Times New Roman"/>
          <w:b/>
          <w:szCs w:val="24"/>
        </w:rPr>
        <w:t>ΠΡΟΕΔΡΕΥΩΝ (Μάριος Γεωργιάδης):</w:t>
      </w:r>
      <w:r w:rsidRPr="00C518AB">
        <w:rPr>
          <w:rFonts w:eastAsia="Times New Roman" w:cs="Times New Roman"/>
          <w:szCs w:val="24"/>
        </w:rPr>
        <w:t xml:space="preserve"> </w:t>
      </w:r>
      <w:r>
        <w:rPr>
          <w:rFonts w:eastAsia="Times New Roman" w:cs="Times New Roman"/>
          <w:szCs w:val="24"/>
        </w:rPr>
        <w:t xml:space="preserve">Λοιπόν, θα μπούμε στη λίστα των ομιλητών. </w:t>
      </w:r>
    </w:p>
    <w:p w14:paraId="20A4E9B9"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Πέρα από τον κ. Τζαβάρα, ο οποίος τοποθετήθηκε, έχουν ήδη εκδηλώσει ενδιαφέρον και άλλοι τρεις Κοινοβουλευτικ</w:t>
      </w:r>
      <w:r>
        <w:rPr>
          <w:rFonts w:eastAsia="Times New Roman" w:cs="Times New Roman"/>
          <w:szCs w:val="24"/>
        </w:rPr>
        <w:t>οί</w:t>
      </w:r>
      <w:r>
        <w:rPr>
          <w:rFonts w:eastAsia="Times New Roman" w:cs="Times New Roman"/>
          <w:szCs w:val="24"/>
        </w:rPr>
        <w:t xml:space="preserve"> Εκπρόσωποι</w:t>
      </w:r>
      <w:r>
        <w:rPr>
          <w:rFonts w:eastAsia="Times New Roman" w:cs="Times New Roman"/>
          <w:szCs w:val="24"/>
        </w:rPr>
        <w:t xml:space="preserve">. Θα ξεκινήσουμε με τρεις ομιλητές και ανά τρεις ομιλητές θα ομιλούν </w:t>
      </w:r>
      <w:r>
        <w:rPr>
          <w:rFonts w:eastAsia="Times New Roman" w:cs="Times New Roman"/>
          <w:szCs w:val="24"/>
        </w:rPr>
        <w:t>Κοινοβουλευτικοί Εκπρόσωποι</w:t>
      </w:r>
      <w:r w:rsidDel="008A4E86">
        <w:rPr>
          <w:rFonts w:eastAsia="Times New Roman" w:cs="Times New Roman"/>
          <w:szCs w:val="24"/>
        </w:rPr>
        <w:t xml:space="preserve"> </w:t>
      </w:r>
      <w:r>
        <w:rPr>
          <w:rFonts w:eastAsia="Times New Roman" w:cs="Times New Roman"/>
          <w:szCs w:val="24"/>
        </w:rPr>
        <w:t xml:space="preserve">. Με τη σειρά, έχουν ζητήσει τον λόγο η κ. </w:t>
      </w:r>
      <w:proofErr w:type="spellStart"/>
      <w:r>
        <w:rPr>
          <w:rFonts w:eastAsia="Times New Roman" w:cs="Times New Roman"/>
          <w:szCs w:val="24"/>
        </w:rPr>
        <w:t>Βάκη</w:t>
      </w:r>
      <w:proofErr w:type="spellEnd"/>
      <w:r>
        <w:rPr>
          <w:rFonts w:eastAsia="Times New Roman" w:cs="Times New Roman"/>
          <w:szCs w:val="24"/>
        </w:rPr>
        <w:t xml:space="preserve">, ο κ. Κουτσούκος, ο κ. </w:t>
      </w:r>
      <w:proofErr w:type="spellStart"/>
      <w:r>
        <w:rPr>
          <w:rFonts w:eastAsia="Times New Roman" w:cs="Times New Roman"/>
          <w:szCs w:val="24"/>
        </w:rPr>
        <w:t>Κατσίκης</w:t>
      </w:r>
      <w:proofErr w:type="spellEnd"/>
      <w:r>
        <w:rPr>
          <w:rFonts w:eastAsia="Times New Roman" w:cs="Times New Roman"/>
          <w:szCs w:val="24"/>
        </w:rPr>
        <w:t xml:space="preserve">. Ανά τρεις ομιλητές θα μπαίνουν και οι </w:t>
      </w:r>
      <w:r>
        <w:rPr>
          <w:rFonts w:eastAsia="Times New Roman" w:cs="Times New Roman"/>
          <w:szCs w:val="24"/>
        </w:rPr>
        <w:t>Κοινοβουλευτικοί Εκπρόσωποι</w:t>
      </w:r>
      <w:r w:rsidDel="008A4E86">
        <w:rPr>
          <w:rFonts w:eastAsia="Times New Roman" w:cs="Times New Roman"/>
          <w:szCs w:val="24"/>
        </w:rPr>
        <w:t xml:space="preserve"> </w:t>
      </w:r>
      <w:r>
        <w:rPr>
          <w:rFonts w:eastAsia="Times New Roman" w:cs="Times New Roman"/>
          <w:szCs w:val="24"/>
        </w:rPr>
        <w:t>.</w:t>
      </w:r>
    </w:p>
    <w:p w14:paraId="20A4E9BA"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η κ. </w:t>
      </w:r>
      <w:proofErr w:type="spellStart"/>
      <w:r>
        <w:rPr>
          <w:rFonts w:eastAsia="Times New Roman" w:cs="Times New Roman"/>
          <w:szCs w:val="24"/>
        </w:rPr>
        <w:t>Κοζομπόλη</w:t>
      </w:r>
      <w:proofErr w:type="spellEnd"/>
      <w:r>
        <w:rPr>
          <w:rFonts w:eastAsia="Times New Roman" w:cs="Times New Roman"/>
          <w:szCs w:val="24"/>
        </w:rPr>
        <w:t xml:space="preserve"> από την Κοινοβουλευτική Ομάδα του ΣΥΡΙΖΑ για επτά λεπτά.</w:t>
      </w:r>
    </w:p>
    <w:p w14:paraId="20A4E9BB" w14:textId="77777777" w:rsidR="005D4821" w:rsidRDefault="006B233D">
      <w:pPr>
        <w:spacing w:line="600" w:lineRule="auto"/>
        <w:ind w:firstLine="720"/>
        <w:jc w:val="both"/>
        <w:rPr>
          <w:rFonts w:eastAsia="Times New Roman" w:cs="Times New Roman"/>
          <w:szCs w:val="24"/>
        </w:rPr>
      </w:pPr>
      <w:r w:rsidRPr="00AF73CF">
        <w:rPr>
          <w:rFonts w:eastAsia="Times New Roman" w:cs="Times New Roman"/>
          <w:b/>
          <w:szCs w:val="24"/>
        </w:rPr>
        <w:t>ΠΑΝΑΓΙΩΤΑ ΚΟΖΟΜΠΟΛΗ</w:t>
      </w:r>
      <w:r w:rsidRPr="00F80B24">
        <w:rPr>
          <w:rFonts w:eastAsia="Times New Roman" w:cs="Times New Roman"/>
          <w:b/>
          <w:szCs w:val="24"/>
        </w:rPr>
        <w:t xml:space="preserve"> - </w:t>
      </w:r>
      <w:r w:rsidRPr="00AF73CF">
        <w:rPr>
          <w:rFonts w:eastAsia="Times New Roman" w:cs="Times New Roman"/>
          <w:b/>
          <w:szCs w:val="24"/>
        </w:rPr>
        <w:t>ΑΜΑΝΑΤΙΔΗ:</w:t>
      </w:r>
      <w:r>
        <w:rPr>
          <w:rFonts w:eastAsia="Times New Roman" w:cs="Times New Roman"/>
          <w:szCs w:val="24"/>
        </w:rPr>
        <w:t xml:space="preserve"> Ευχαριστώ, κύριε Π</w:t>
      </w:r>
      <w:r w:rsidRPr="00C518AB">
        <w:rPr>
          <w:rFonts w:eastAsia="Times New Roman" w:cs="Times New Roman"/>
          <w:szCs w:val="24"/>
        </w:rPr>
        <w:t>ρόεδρε</w:t>
      </w:r>
      <w:r>
        <w:rPr>
          <w:rFonts w:eastAsia="Times New Roman" w:cs="Times New Roman"/>
          <w:szCs w:val="24"/>
        </w:rPr>
        <w:t>.</w:t>
      </w:r>
    </w:p>
    <w:p w14:paraId="20A4E9BC"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Ό</w:t>
      </w:r>
      <w:r w:rsidRPr="00C518AB">
        <w:rPr>
          <w:rFonts w:eastAsia="Times New Roman" w:cs="Times New Roman"/>
          <w:szCs w:val="24"/>
        </w:rPr>
        <w:t>σα ειπώθηκαν από τον Κοινοβουλευτικό Εκπρόσωπο της Νέας Δημοκρατίας προ ολίγου δεν με εξέπληξαν</w:t>
      </w:r>
      <w:r>
        <w:rPr>
          <w:rFonts w:eastAsia="Times New Roman" w:cs="Times New Roman"/>
          <w:szCs w:val="24"/>
        </w:rPr>
        <w:t xml:space="preserve">. Με λύπησαν όμως, </w:t>
      </w:r>
      <w:r w:rsidRPr="00C518AB">
        <w:rPr>
          <w:rFonts w:eastAsia="Times New Roman" w:cs="Times New Roman"/>
          <w:szCs w:val="24"/>
        </w:rPr>
        <w:t>γιατί τ</w:t>
      </w:r>
      <w:r>
        <w:rPr>
          <w:rFonts w:eastAsia="Times New Roman" w:cs="Times New Roman"/>
          <w:szCs w:val="24"/>
        </w:rPr>
        <w:t>α</w:t>
      </w:r>
      <w:r w:rsidRPr="00C518AB">
        <w:rPr>
          <w:rFonts w:eastAsia="Times New Roman" w:cs="Times New Roman"/>
          <w:szCs w:val="24"/>
        </w:rPr>
        <w:t xml:space="preserve"> είπε ο συγκεκριμένος Κοινοβουλευτικός Εκπρόσωπος</w:t>
      </w:r>
      <w:r>
        <w:rPr>
          <w:rFonts w:eastAsia="Times New Roman" w:cs="Times New Roman"/>
          <w:szCs w:val="24"/>
        </w:rPr>
        <w:t>,</w:t>
      </w:r>
      <w:r w:rsidRPr="00C518AB">
        <w:rPr>
          <w:rFonts w:eastAsia="Times New Roman" w:cs="Times New Roman"/>
          <w:szCs w:val="24"/>
        </w:rPr>
        <w:t xml:space="preserve"> ο κ</w:t>
      </w:r>
      <w:r>
        <w:rPr>
          <w:rFonts w:eastAsia="Times New Roman" w:cs="Times New Roman"/>
          <w:szCs w:val="24"/>
        </w:rPr>
        <w:t>.</w:t>
      </w:r>
      <w:r w:rsidRPr="00C518AB">
        <w:rPr>
          <w:rFonts w:eastAsia="Times New Roman" w:cs="Times New Roman"/>
          <w:szCs w:val="24"/>
        </w:rPr>
        <w:t xml:space="preserve"> Τζαβάρας</w:t>
      </w:r>
      <w:r>
        <w:rPr>
          <w:rFonts w:eastAsia="Times New Roman" w:cs="Times New Roman"/>
          <w:szCs w:val="24"/>
        </w:rPr>
        <w:t>,</w:t>
      </w:r>
      <w:r w:rsidRPr="00C518AB">
        <w:rPr>
          <w:rFonts w:eastAsia="Times New Roman" w:cs="Times New Roman"/>
          <w:szCs w:val="24"/>
        </w:rPr>
        <w:t xml:space="preserve"> ο οποίος πολύ καλά γνωρίζει ότι κα</w:t>
      </w:r>
      <w:r>
        <w:rPr>
          <w:rFonts w:eastAsia="Times New Roman" w:cs="Times New Roman"/>
          <w:szCs w:val="24"/>
        </w:rPr>
        <w:t>μ</w:t>
      </w:r>
      <w:r w:rsidRPr="00C518AB">
        <w:rPr>
          <w:rFonts w:eastAsia="Times New Roman" w:cs="Times New Roman"/>
          <w:szCs w:val="24"/>
        </w:rPr>
        <w:t xml:space="preserve">μία διεθνή συμφωνία </w:t>
      </w:r>
      <w:r>
        <w:rPr>
          <w:rFonts w:eastAsia="Times New Roman" w:cs="Times New Roman"/>
          <w:szCs w:val="24"/>
        </w:rPr>
        <w:t>δεν</w:t>
      </w:r>
      <w:r w:rsidRPr="00C518AB">
        <w:rPr>
          <w:rFonts w:eastAsia="Times New Roman" w:cs="Times New Roman"/>
          <w:szCs w:val="24"/>
        </w:rPr>
        <w:t xml:space="preserve"> αναγνωρίζει έθνη</w:t>
      </w:r>
      <w:r>
        <w:rPr>
          <w:rFonts w:eastAsia="Times New Roman" w:cs="Times New Roman"/>
          <w:szCs w:val="24"/>
        </w:rPr>
        <w:t>. Γνωρίζει πολύ καλά</w:t>
      </w:r>
      <w:r w:rsidRPr="00C518AB">
        <w:rPr>
          <w:rFonts w:eastAsia="Times New Roman" w:cs="Times New Roman"/>
          <w:szCs w:val="24"/>
        </w:rPr>
        <w:t xml:space="preserve"> την </w:t>
      </w:r>
      <w:r>
        <w:rPr>
          <w:rFonts w:eastAsia="Times New Roman" w:cs="Times New Roman"/>
          <w:szCs w:val="24"/>
        </w:rPr>
        <w:t>επίσημη γραμμή το</w:t>
      </w:r>
      <w:r w:rsidRPr="00C518AB">
        <w:rPr>
          <w:rFonts w:eastAsia="Times New Roman" w:cs="Times New Roman"/>
          <w:szCs w:val="24"/>
        </w:rPr>
        <w:t>υ κόμματός του το 2008</w:t>
      </w:r>
      <w:r>
        <w:rPr>
          <w:rFonts w:eastAsia="Times New Roman" w:cs="Times New Roman"/>
          <w:szCs w:val="24"/>
        </w:rPr>
        <w:t>,</w:t>
      </w:r>
      <w:r w:rsidRPr="00C518AB">
        <w:rPr>
          <w:rFonts w:eastAsia="Times New Roman" w:cs="Times New Roman"/>
          <w:szCs w:val="24"/>
        </w:rPr>
        <w:t xml:space="preserve"> </w:t>
      </w:r>
      <w:r>
        <w:rPr>
          <w:rFonts w:eastAsia="Times New Roman" w:cs="Times New Roman"/>
          <w:szCs w:val="24"/>
        </w:rPr>
        <w:t>τη διαμορφωθείσα εθνικ</w:t>
      </w:r>
      <w:r>
        <w:rPr>
          <w:rFonts w:eastAsia="Times New Roman" w:cs="Times New Roman"/>
          <w:szCs w:val="24"/>
        </w:rPr>
        <w:t>ή</w:t>
      </w:r>
      <w:r w:rsidRPr="00C518AB">
        <w:rPr>
          <w:rFonts w:eastAsia="Times New Roman" w:cs="Times New Roman"/>
          <w:szCs w:val="24"/>
        </w:rPr>
        <w:t xml:space="preserve"> γραμμή</w:t>
      </w:r>
      <w:r>
        <w:rPr>
          <w:rFonts w:eastAsia="Times New Roman" w:cs="Times New Roman"/>
          <w:szCs w:val="24"/>
        </w:rPr>
        <w:t>,</w:t>
      </w:r>
      <w:r w:rsidRPr="00C518AB">
        <w:rPr>
          <w:rFonts w:eastAsia="Times New Roman" w:cs="Times New Roman"/>
          <w:szCs w:val="24"/>
        </w:rPr>
        <w:t xml:space="preserve"> και γνωρίζει πολύ καλά ότι αυτή</w:t>
      </w:r>
      <w:r>
        <w:rPr>
          <w:rFonts w:eastAsia="Times New Roman" w:cs="Times New Roman"/>
          <w:szCs w:val="24"/>
        </w:rPr>
        <w:t>ν</w:t>
      </w:r>
      <w:r w:rsidRPr="00C518AB">
        <w:rPr>
          <w:rFonts w:eastAsia="Times New Roman" w:cs="Times New Roman"/>
          <w:szCs w:val="24"/>
        </w:rPr>
        <w:t xml:space="preserve"> την εθνική γραμμή την πήγαμε πάρα πέρα με </w:t>
      </w:r>
      <w:r>
        <w:rPr>
          <w:rFonts w:eastAsia="Times New Roman" w:cs="Times New Roman"/>
          <w:szCs w:val="24"/>
        </w:rPr>
        <w:t>σ</w:t>
      </w:r>
      <w:r w:rsidRPr="00C518AB">
        <w:rPr>
          <w:rFonts w:eastAsia="Times New Roman" w:cs="Times New Roman"/>
          <w:szCs w:val="24"/>
        </w:rPr>
        <w:t>υνταγματική κατοχύρωση</w:t>
      </w:r>
      <w:r>
        <w:rPr>
          <w:rFonts w:eastAsia="Times New Roman" w:cs="Times New Roman"/>
          <w:szCs w:val="24"/>
        </w:rPr>
        <w:t>. Με λυπεί λοιπόν, που</w:t>
      </w:r>
      <w:r w:rsidRPr="00C518AB">
        <w:rPr>
          <w:rFonts w:eastAsia="Times New Roman" w:cs="Times New Roman"/>
          <w:szCs w:val="24"/>
        </w:rPr>
        <w:t xml:space="preserve"> δεν έχει τη γενναιοδωρία</w:t>
      </w:r>
      <w:r>
        <w:rPr>
          <w:rFonts w:eastAsia="Times New Roman" w:cs="Times New Roman"/>
          <w:szCs w:val="24"/>
        </w:rPr>
        <w:t xml:space="preserve"> να</w:t>
      </w:r>
      <w:r w:rsidRPr="00C518AB">
        <w:rPr>
          <w:rFonts w:eastAsia="Times New Roman" w:cs="Times New Roman"/>
          <w:szCs w:val="24"/>
        </w:rPr>
        <w:t xml:space="preserve"> το παραδεχτεί</w:t>
      </w:r>
      <w:r>
        <w:rPr>
          <w:rFonts w:eastAsia="Times New Roman" w:cs="Times New Roman"/>
          <w:szCs w:val="24"/>
        </w:rPr>
        <w:t>.</w:t>
      </w:r>
    </w:p>
    <w:p w14:paraId="20A4E9BD"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Επίσης,</w:t>
      </w:r>
      <w:r w:rsidRPr="00C518AB">
        <w:rPr>
          <w:rFonts w:eastAsia="Times New Roman" w:cs="Times New Roman"/>
          <w:szCs w:val="24"/>
        </w:rPr>
        <w:t xml:space="preserve"> με λυπεί το γεγονός ότι έχουμε ζήσει </w:t>
      </w:r>
      <w:r>
        <w:rPr>
          <w:rFonts w:eastAsia="Times New Roman" w:cs="Times New Roman"/>
          <w:szCs w:val="24"/>
        </w:rPr>
        <w:t>σ’ αυτήν την Αίθουσα</w:t>
      </w:r>
      <w:r>
        <w:rPr>
          <w:rFonts w:eastAsia="Times New Roman" w:cs="Times New Roman"/>
          <w:szCs w:val="24"/>
        </w:rPr>
        <w:t>,</w:t>
      </w:r>
      <w:r w:rsidRPr="00C518AB">
        <w:rPr>
          <w:rFonts w:eastAsia="Times New Roman" w:cs="Times New Roman"/>
          <w:szCs w:val="24"/>
        </w:rPr>
        <w:t xml:space="preserve"> πραγματικά</w:t>
      </w:r>
      <w:r>
        <w:rPr>
          <w:rFonts w:eastAsia="Times New Roman" w:cs="Times New Roman"/>
          <w:szCs w:val="24"/>
        </w:rPr>
        <w:t>,</w:t>
      </w:r>
      <w:r w:rsidRPr="00C518AB">
        <w:rPr>
          <w:rFonts w:eastAsia="Times New Roman" w:cs="Times New Roman"/>
          <w:szCs w:val="24"/>
        </w:rPr>
        <w:t xml:space="preserve"> δείγματα </w:t>
      </w:r>
      <w:r>
        <w:rPr>
          <w:rFonts w:eastAsia="Times New Roman" w:cs="Times New Roman"/>
          <w:szCs w:val="24"/>
        </w:rPr>
        <w:t>κακής</w:t>
      </w:r>
      <w:r w:rsidRPr="00C518AB">
        <w:rPr>
          <w:rFonts w:eastAsia="Times New Roman" w:cs="Times New Roman"/>
          <w:szCs w:val="24"/>
        </w:rPr>
        <w:t xml:space="preserve"> νομοθέτησης και τ</w:t>
      </w:r>
      <w:r>
        <w:rPr>
          <w:rFonts w:eastAsia="Times New Roman" w:cs="Times New Roman"/>
          <w:szCs w:val="24"/>
        </w:rPr>
        <w:t>α</w:t>
      </w:r>
      <w:r w:rsidRPr="00C518AB">
        <w:rPr>
          <w:rFonts w:eastAsia="Times New Roman" w:cs="Times New Roman"/>
          <w:szCs w:val="24"/>
        </w:rPr>
        <w:t xml:space="preserve"> έχει επισημάνει και τ</w:t>
      </w:r>
      <w:r>
        <w:rPr>
          <w:rFonts w:eastAsia="Times New Roman" w:cs="Times New Roman"/>
          <w:szCs w:val="24"/>
        </w:rPr>
        <w:t>α</w:t>
      </w:r>
      <w:r w:rsidRPr="00C518AB">
        <w:rPr>
          <w:rFonts w:eastAsia="Times New Roman" w:cs="Times New Roman"/>
          <w:szCs w:val="24"/>
        </w:rPr>
        <w:t xml:space="preserve"> έχει καυτηριάσει στο παρελθόν ο </w:t>
      </w:r>
      <w:r>
        <w:rPr>
          <w:rFonts w:eastAsia="Times New Roman" w:cs="Times New Roman"/>
          <w:szCs w:val="24"/>
        </w:rPr>
        <w:t xml:space="preserve">κ. Τζαβάρας. </w:t>
      </w:r>
      <w:r>
        <w:rPr>
          <w:rFonts w:eastAsia="Times New Roman" w:cs="Times New Roman"/>
          <w:szCs w:val="24"/>
        </w:rPr>
        <w:lastRenderedPageBreak/>
        <w:t xml:space="preserve">Με λυπεί όμως, </w:t>
      </w:r>
      <w:r w:rsidRPr="00C518AB">
        <w:rPr>
          <w:rFonts w:eastAsia="Times New Roman" w:cs="Times New Roman"/>
          <w:szCs w:val="24"/>
        </w:rPr>
        <w:t xml:space="preserve">που δεν έχει τη γενναιοδωρία να παραδεχθεί ότι αυτό το </w:t>
      </w:r>
      <w:r>
        <w:rPr>
          <w:rFonts w:eastAsia="Times New Roman" w:cs="Times New Roman"/>
          <w:szCs w:val="24"/>
        </w:rPr>
        <w:t>νομο</w:t>
      </w:r>
      <w:r w:rsidRPr="00C518AB">
        <w:rPr>
          <w:rFonts w:eastAsia="Times New Roman" w:cs="Times New Roman"/>
          <w:szCs w:val="24"/>
        </w:rPr>
        <w:t xml:space="preserve">σχέδιο </w:t>
      </w:r>
      <w:r>
        <w:rPr>
          <w:rFonts w:eastAsia="Times New Roman" w:cs="Times New Roman"/>
          <w:szCs w:val="24"/>
        </w:rPr>
        <w:t>σ</w:t>
      </w:r>
      <w:r w:rsidRPr="00C518AB">
        <w:rPr>
          <w:rFonts w:eastAsia="Times New Roman" w:cs="Times New Roman"/>
          <w:szCs w:val="24"/>
        </w:rPr>
        <w:t>ήμερα είναι προϊόν καλής νομοθέτησης</w:t>
      </w:r>
      <w:r>
        <w:rPr>
          <w:rFonts w:eastAsia="Times New Roman" w:cs="Times New Roman"/>
          <w:szCs w:val="24"/>
        </w:rPr>
        <w:t xml:space="preserve">. </w:t>
      </w:r>
    </w:p>
    <w:p w14:paraId="20A4E9BE"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 xml:space="preserve">Πριν ξεκινήσω να </w:t>
      </w:r>
      <w:r w:rsidRPr="00C518AB">
        <w:rPr>
          <w:rFonts w:eastAsia="Times New Roman" w:cs="Times New Roman"/>
          <w:szCs w:val="24"/>
        </w:rPr>
        <w:t>αναφερθώ στο συ</w:t>
      </w:r>
      <w:r w:rsidRPr="00C518AB">
        <w:rPr>
          <w:rFonts w:eastAsia="Times New Roman" w:cs="Times New Roman"/>
          <w:szCs w:val="24"/>
        </w:rPr>
        <w:t xml:space="preserve">γκεκριμένο </w:t>
      </w:r>
      <w:r>
        <w:rPr>
          <w:rFonts w:eastAsia="Times New Roman" w:cs="Times New Roman"/>
          <w:szCs w:val="24"/>
        </w:rPr>
        <w:t>νομο</w:t>
      </w:r>
      <w:r w:rsidRPr="00C518AB">
        <w:rPr>
          <w:rFonts w:eastAsia="Times New Roman" w:cs="Times New Roman"/>
          <w:szCs w:val="24"/>
        </w:rPr>
        <w:t>σχέδιο</w:t>
      </w:r>
      <w:r>
        <w:rPr>
          <w:rFonts w:eastAsia="Times New Roman" w:cs="Times New Roman"/>
          <w:szCs w:val="24"/>
        </w:rPr>
        <w:t xml:space="preserve">, θα ήθελα </w:t>
      </w:r>
      <w:r w:rsidRPr="00C518AB">
        <w:rPr>
          <w:rFonts w:eastAsia="Times New Roman" w:cs="Times New Roman"/>
          <w:szCs w:val="24"/>
        </w:rPr>
        <w:t>να επαινέσω την κυρία Υπουργό</w:t>
      </w:r>
      <w:r>
        <w:rPr>
          <w:rFonts w:eastAsia="Times New Roman" w:cs="Times New Roman"/>
          <w:szCs w:val="24"/>
        </w:rPr>
        <w:t>.</w:t>
      </w:r>
    </w:p>
    <w:p w14:paraId="20A4E9BF" w14:textId="77777777" w:rsidR="005D4821" w:rsidRDefault="006B233D">
      <w:pPr>
        <w:spacing w:line="600" w:lineRule="auto"/>
        <w:ind w:firstLine="720"/>
        <w:jc w:val="both"/>
        <w:rPr>
          <w:rFonts w:eastAsia="Times New Roman" w:cs="Times New Roman"/>
          <w:szCs w:val="24"/>
        </w:rPr>
      </w:pPr>
      <w:r w:rsidRPr="00AF73CF">
        <w:rPr>
          <w:rFonts w:eastAsia="Times New Roman" w:cs="Times New Roman"/>
          <w:b/>
          <w:szCs w:val="24"/>
        </w:rPr>
        <w:t>ΚΩΝΣΤΑΝΤΙΝΟΣ ΤΖΑΒΑΡΑΣ:</w:t>
      </w:r>
      <w:r>
        <w:rPr>
          <w:rFonts w:eastAsia="Times New Roman" w:cs="Times New Roman"/>
          <w:szCs w:val="24"/>
        </w:rPr>
        <w:t xml:space="preserve"> Πέντε ημέρες διαβούλευση.</w:t>
      </w:r>
    </w:p>
    <w:p w14:paraId="20A4E9C0" w14:textId="77777777" w:rsidR="005D4821" w:rsidRDefault="006B233D">
      <w:pPr>
        <w:spacing w:line="600" w:lineRule="auto"/>
        <w:ind w:firstLine="720"/>
        <w:jc w:val="both"/>
        <w:rPr>
          <w:rFonts w:eastAsia="Times New Roman" w:cs="Times New Roman"/>
          <w:szCs w:val="24"/>
        </w:rPr>
      </w:pPr>
      <w:r w:rsidRPr="00AF73CF">
        <w:rPr>
          <w:rFonts w:eastAsia="Times New Roman" w:cs="Times New Roman"/>
          <w:b/>
          <w:szCs w:val="24"/>
        </w:rPr>
        <w:t>ΠΑΝΑΓΙΩΤΑ ΚΟΖΟΜΠΟΛΗ</w:t>
      </w:r>
      <w:r w:rsidRPr="00F80B24">
        <w:rPr>
          <w:rFonts w:eastAsia="Times New Roman" w:cs="Times New Roman"/>
          <w:b/>
          <w:szCs w:val="24"/>
        </w:rPr>
        <w:t xml:space="preserve"> - </w:t>
      </w:r>
      <w:r w:rsidRPr="00AF73CF">
        <w:rPr>
          <w:rFonts w:eastAsia="Times New Roman" w:cs="Times New Roman"/>
          <w:b/>
          <w:szCs w:val="24"/>
        </w:rPr>
        <w:t>ΑΜΑΝΑΤΙΔΗ:</w:t>
      </w:r>
      <w:r>
        <w:rPr>
          <w:rFonts w:eastAsia="Times New Roman" w:cs="Times New Roman"/>
          <w:szCs w:val="24"/>
        </w:rPr>
        <w:t xml:space="preserve"> Κ</w:t>
      </w:r>
      <w:r w:rsidRPr="00C518AB">
        <w:rPr>
          <w:rFonts w:eastAsia="Times New Roman" w:cs="Times New Roman"/>
          <w:szCs w:val="24"/>
        </w:rPr>
        <w:t xml:space="preserve">αι για τη </w:t>
      </w:r>
      <w:r>
        <w:rPr>
          <w:rFonts w:eastAsia="Times New Roman" w:cs="Times New Roman"/>
          <w:szCs w:val="24"/>
        </w:rPr>
        <w:t>διαβούλευση</w:t>
      </w:r>
      <w:r w:rsidRPr="00C518AB">
        <w:rPr>
          <w:rFonts w:eastAsia="Times New Roman" w:cs="Times New Roman"/>
          <w:szCs w:val="24"/>
        </w:rPr>
        <w:t xml:space="preserve"> και για τις </w:t>
      </w:r>
      <w:r>
        <w:rPr>
          <w:rFonts w:eastAsia="Times New Roman" w:cs="Times New Roman"/>
          <w:szCs w:val="24"/>
        </w:rPr>
        <w:t>ε</w:t>
      </w:r>
      <w:r w:rsidRPr="00C518AB">
        <w:rPr>
          <w:rFonts w:eastAsia="Times New Roman" w:cs="Times New Roman"/>
          <w:szCs w:val="24"/>
        </w:rPr>
        <w:t>πιτροπές</w:t>
      </w:r>
      <w:r>
        <w:rPr>
          <w:rFonts w:eastAsia="Times New Roman" w:cs="Times New Roman"/>
          <w:szCs w:val="24"/>
        </w:rPr>
        <w:t>.</w:t>
      </w:r>
      <w:r w:rsidRPr="00C518AB">
        <w:rPr>
          <w:rFonts w:eastAsia="Times New Roman" w:cs="Times New Roman"/>
          <w:szCs w:val="24"/>
        </w:rPr>
        <w:t xml:space="preserve"> Ακούστε</w:t>
      </w:r>
      <w:r>
        <w:rPr>
          <w:rFonts w:eastAsia="Times New Roman" w:cs="Times New Roman"/>
          <w:szCs w:val="24"/>
        </w:rPr>
        <w:t xml:space="preserve">! Πέντε; Πέντε. Τόσο προβλέπεται. Η Υπουργός είχε ευήκοα </w:t>
      </w:r>
      <w:proofErr w:type="spellStart"/>
      <w:r>
        <w:rPr>
          <w:rFonts w:eastAsia="Times New Roman" w:cs="Times New Roman"/>
          <w:szCs w:val="24"/>
        </w:rPr>
        <w:t>ώ</w:t>
      </w:r>
      <w:r>
        <w:rPr>
          <w:rFonts w:eastAsia="Times New Roman" w:cs="Times New Roman"/>
          <w:szCs w:val="24"/>
        </w:rPr>
        <w:t>τα</w:t>
      </w:r>
      <w:proofErr w:type="spellEnd"/>
      <w:r>
        <w:rPr>
          <w:rFonts w:eastAsia="Times New Roman" w:cs="Times New Roman"/>
          <w:szCs w:val="24"/>
        </w:rPr>
        <w:t xml:space="preserve"> για τ</w:t>
      </w:r>
      <w:r w:rsidRPr="00C518AB">
        <w:rPr>
          <w:rFonts w:eastAsia="Times New Roman" w:cs="Times New Roman"/>
          <w:szCs w:val="24"/>
        </w:rPr>
        <w:t xml:space="preserve">ο προϊόν της διαβούλευσης και </w:t>
      </w:r>
      <w:r>
        <w:rPr>
          <w:rFonts w:eastAsia="Times New Roman" w:cs="Times New Roman"/>
          <w:szCs w:val="24"/>
        </w:rPr>
        <w:t>στ</w:t>
      </w:r>
      <w:r w:rsidRPr="00C518AB">
        <w:rPr>
          <w:rFonts w:eastAsia="Times New Roman" w:cs="Times New Roman"/>
          <w:szCs w:val="24"/>
        </w:rPr>
        <w:t xml:space="preserve">η διεργασία στις </w:t>
      </w:r>
      <w:r>
        <w:rPr>
          <w:rFonts w:eastAsia="Times New Roman" w:cs="Times New Roman"/>
          <w:szCs w:val="24"/>
        </w:rPr>
        <w:t>ε</w:t>
      </w:r>
      <w:r w:rsidRPr="00C518AB">
        <w:rPr>
          <w:rFonts w:eastAsia="Times New Roman" w:cs="Times New Roman"/>
          <w:szCs w:val="24"/>
        </w:rPr>
        <w:t>πιτροπές</w:t>
      </w:r>
      <w:r>
        <w:rPr>
          <w:rFonts w:eastAsia="Times New Roman" w:cs="Times New Roman"/>
          <w:szCs w:val="24"/>
        </w:rPr>
        <w:t>. Ό</w:t>
      </w:r>
      <w:r w:rsidRPr="00C518AB">
        <w:rPr>
          <w:rFonts w:eastAsia="Times New Roman" w:cs="Times New Roman"/>
          <w:szCs w:val="24"/>
        </w:rPr>
        <w:t xml:space="preserve">λες οι παρατηρήσεις που έγιναν </w:t>
      </w:r>
      <w:r w:rsidRPr="00C518AB">
        <w:rPr>
          <w:rFonts w:eastAsia="Times New Roman" w:cs="Times New Roman"/>
          <w:szCs w:val="24"/>
        </w:rPr>
        <w:t>απ</w:t>
      </w:r>
      <w:r>
        <w:rPr>
          <w:rFonts w:eastAsia="Times New Roman" w:cs="Times New Roman"/>
          <w:szCs w:val="24"/>
        </w:rPr>
        <w:t>’</w:t>
      </w:r>
      <w:r w:rsidRPr="00C518AB">
        <w:rPr>
          <w:rFonts w:eastAsia="Times New Roman" w:cs="Times New Roman"/>
          <w:szCs w:val="24"/>
        </w:rPr>
        <w:t xml:space="preserve"> </w:t>
      </w:r>
      <w:r w:rsidRPr="00C518AB">
        <w:rPr>
          <w:rFonts w:eastAsia="Times New Roman" w:cs="Times New Roman"/>
          <w:szCs w:val="24"/>
        </w:rPr>
        <w:t xml:space="preserve">όλους τους </w:t>
      </w:r>
      <w:r>
        <w:rPr>
          <w:rFonts w:eastAsia="Times New Roman" w:cs="Times New Roman"/>
          <w:szCs w:val="24"/>
        </w:rPr>
        <w:t>Β</w:t>
      </w:r>
      <w:r w:rsidRPr="00C518AB">
        <w:rPr>
          <w:rFonts w:eastAsia="Times New Roman" w:cs="Times New Roman"/>
          <w:szCs w:val="24"/>
        </w:rPr>
        <w:t>ουλευτές</w:t>
      </w:r>
      <w:r>
        <w:rPr>
          <w:rFonts w:eastAsia="Times New Roman" w:cs="Times New Roman"/>
          <w:szCs w:val="24"/>
        </w:rPr>
        <w:t>,</w:t>
      </w:r>
      <w:r w:rsidRPr="00C518AB">
        <w:rPr>
          <w:rFonts w:eastAsia="Times New Roman" w:cs="Times New Roman"/>
          <w:szCs w:val="24"/>
        </w:rPr>
        <w:t xml:space="preserve"> όλων των κομμάτων λήφθηκαν υπ</w:t>
      </w:r>
      <w:r>
        <w:rPr>
          <w:rFonts w:eastAsia="Times New Roman" w:cs="Times New Roman"/>
          <w:szCs w:val="24"/>
        </w:rPr>
        <w:t xml:space="preserve">’ </w:t>
      </w:r>
      <w:proofErr w:type="spellStart"/>
      <w:r w:rsidRPr="00C518AB">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w:t>
      </w:r>
      <w:r w:rsidRPr="00C518AB">
        <w:rPr>
          <w:rFonts w:eastAsia="Times New Roman" w:cs="Times New Roman"/>
          <w:szCs w:val="24"/>
        </w:rPr>
        <w:t xml:space="preserve"> </w:t>
      </w:r>
      <w:r>
        <w:rPr>
          <w:rFonts w:eastAsia="Times New Roman" w:cs="Times New Roman"/>
          <w:szCs w:val="24"/>
        </w:rPr>
        <w:t>Επίσης,</w:t>
      </w:r>
      <w:r w:rsidRPr="00C518AB">
        <w:rPr>
          <w:rFonts w:eastAsia="Times New Roman" w:cs="Times New Roman"/>
          <w:szCs w:val="24"/>
        </w:rPr>
        <w:t xml:space="preserve"> λήφθηκαν υπ</w:t>
      </w:r>
      <w:r>
        <w:rPr>
          <w:rFonts w:eastAsia="Times New Roman" w:cs="Times New Roman"/>
          <w:szCs w:val="24"/>
        </w:rPr>
        <w:t xml:space="preserve">’ </w:t>
      </w:r>
      <w:proofErr w:type="spellStart"/>
      <w:r w:rsidRPr="00C518AB">
        <w:rPr>
          <w:rFonts w:eastAsia="Times New Roman" w:cs="Times New Roman"/>
          <w:szCs w:val="24"/>
        </w:rPr>
        <w:t>όψ</w:t>
      </w:r>
      <w:r>
        <w:rPr>
          <w:rFonts w:eastAsia="Times New Roman" w:cs="Times New Roman"/>
          <w:szCs w:val="24"/>
        </w:rPr>
        <w:t>ιν</w:t>
      </w:r>
      <w:proofErr w:type="spellEnd"/>
      <w:r w:rsidRPr="00C518AB">
        <w:rPr>
          <w:rFonts w:eastAsia="Times New Roman" w:cs="Times New Roman"/>
          <w:szCs w:val="24"/>
        </w:rPr>
        <w:t xml:space="preserve"> </w:t>
      </w:r>
      <w:r w:rsidRPr="00C518AB">
        <w:rPr>
          <w:rFonts w:eastAsia="Times New Roman" w:cs="Times New Roman"/>
          <w:szCs w:val="24"/>
        </w:rPr>
        <w:t>οι παρατηρήσεις των φορέων</w:t>
      </w:r>
      <w:r>
        <w:rPr>
          <w:rFonts w:eastAsia="Times New Roman" w:cs="Times New Roman"/>
          <w:szCs w:val="24"/>
        </w:rPr>
        <w:t>,</w:t>
      </w:r>
      <w:r w:rsidRPr="00C518AB">
        <w:rPr>
          <w:rFonts w:eastAsia="Times New Roman" w:cs="Times New Roman"/>
          <w:szCs w:val="24"/>
        </w:rPr>
        <w:t xml:space="preserve"> οι επιφυλάξεις τους και ως συνέπεια αυτών των παρατηρήσεων είχαμε διαρκώς συμπληρώσεις</w:t>
      </w:r>
      <w:r>
        <w:rPr>
          <w:rFonts w:eastAsia="Times New Roman" w:cs="Times New Roman"/>
          <w:szCs w:val="24"/>
        </w:rPr>
        <w:t>,</w:t>
      </w:r>
      <w:r w:rsidRPr="00C518AB">
        <w:rPr>
          <w:rFonts w:eastAsia="Times New Roman" w:cs="Times New Roman"/>
          <w:szCs w:val="24"/>
        </w:rPr>
        <w:t xml:space="preserve"> νομοτεχνικές βελτιώσεις</w:t>
      </w:r>
      <w:r>
        <w:rPr>
          <w:rFonts w:eastAsia="Times New Roman" w:cs="Times New Roman"/>
          <w:szCs w:val="24"/>
        </w:rPr>
        <w:t>,</w:t>
      </w:r>
      <w:r w:rsidRPr="00C518AB">
        <w:rPr>
          <w:rFonts w:eastAsia="Times New Roman" w:cs="Times New Roman"/>
          <w:szCs w:val="24"/>
        </w:rPr>
        <w:t xml:space="preserve"> με ένα αποτέλεσμα που είναι εκπληκτικό</w:t>
      </w:r>
      <w:r>
        <w:rPr>
          <w:rFonts w:eastAsia="Times New Roman" w:cs="Times New Roman"/>
          <w:szCs w:val="24"/>
        </w:rPr>
        <w:t>. Θέλω</w:t>
      </w:r>
      <w:r w:rsidRPr="00C518AB">
        <w:rPr>
          <w:rFonts w:eastAsia="Times New Roman" w:cs="Times New Roman"/>
          <w:szCs w:val="24"/>
        </w:rPr>
        <w:t xml:space="preserve"> να επαινέσω την κυρία Υπουργό και τους συνεργάτες </w:t>
      </w:r>
      <w:r>
        <w:rPr>
          <w:rFonts w:eastAsia="Times New Roman" w:cs="Times New Roman"/>
          <w:szCs w:val="24"/>
        </w:rPr>
        <w:t>της</w:t>
      </w:r>
      <w:r w:rsidRPr="00C518AB">
        <w:rPr>
          <w:rFonts w:eastAsia="Times New Roman" w:cs="Times New Roman"/>
          <w:szCs w:val="24"/>
        </w:rPr>
        <w:t xml:space="preserve"> γι</w:t>
      </w:r>
      <w:r>
        <w:rPr>
          <w:rFonts w:eastAsia="Times New Roman" w:cs="Times New Roman"/>
          <w:szCs w:val="24"/>
        </w:rPr>
        <w:t>’</w:t>
      </w:r>
      <w:r w:rsidRPr="00C518AB">
        <w:rPr>
          <w:rFonts w:eastAsia="Times New Roman" w:cs="Times New Roman"/>
          <w:szCs w:val="24"/>
        </w:rPr>
        <w:t xml:space="preserve"> αυτό το αποτέλεσμα που έχουμε σήμερα στ</w:t>
      </w:r>
      <w:r w:rsidRPr="00C518AB">
        <w:rPr>
          <w:rFonts w:eastAsia="Times New Roman" w:cs="Times New Roman"/>
          <w:szCs w:val="24"/>
        </w:rPr>
        <w:t xml:space="preserve">ην </w:t>
      </w:r>
      <w:r>
        <w:rPr>
          <w:rFonts w:eastAsia="Times New Roman" w:cs="Times New Roman"/>
          <w:szCs w:val="24"/>
        </w:rPr>
        <w:t>Α</w:t>
      </w:r>
      <w:r w:rsidRPr="00C518AB">
        <w:rPr>
          <w:rFonts w:eastAsia="Times New Roman" w:cs="Times New Roman"/>
          <w:szCs w:val="24"/>
        </w:rPr>
        <w:t>ίθουσα</w:t>
      </w:r>
      <w:r>
        <w:rPr>
          <w:rFonts w:eastAsia="Times New Roman" w:cs="Times New Roman"/>
          <w:szCs w:val="24"/>
        </w:rPr>
        <w:t>,</w:t>
      </w:r>
      <w:r w:rsidRPr="00C518AB">
        <w:rPr>
          <w:rFonts w:eastAsia="Times New Roman" w:cs="Times New Roman"/>
          <w:szCs w:val="24"/>
        </w:rPr>
        <w:t xml:space="preserve"> το οποίο δείχνει και κάτι άλλο που επισήμανε η κυρία </w:t>
      </w:r>
      <w:r>
        <w:rPr>
          <w:rFonts w:eastAsia="Times New Roman" w:cs="Times New Roman"/>
          <w:szCs w:val="24"/>
        </w:rPr>
        <w:t>Υ</w:t>
      </w:r>
      <w:r w:rsidRPr="00C518AB">
        <w:rPr>
          <w:rFonts w:eastAsia="Times New Roman" w:cs="Times New Roman"/>
          <w:szCs w:val="24"/>
        </w:rPr>
        <w:t>πουργός</w:t>
      </w:r>
      <w:r>
        <w:rPr>
          <w:rFonts w:eastAsia="Times New Roman" w:cs="Times New Roman"/>
          <w:szCs w:val="24"/>
        </w:rPr>
        <w:t>.</w:t>
      </w:r>
      <w:r w:rsidRPr="00C518AB">
        <w:rPr>
          <w:rFonts w:eastAsia="Times New Roman" w:cs="Times New Roman"/>
          <w:szCs w:val="24"/>
        </w:rPr>
        <w:t xml:space="preserve"> </w:t>
      </w:r>
      <w:r w:rsidRPr="00C518AB">
        <w:rPr>
          <w:rFonts w:eastAsia="Times New Roman" w:cs="Times New Roman"/>
          <w:szCs w:val="24"/>
        </w:rPr>
        <w:lastRenderedPageBreak/>
        <w:t>Ότι δηλαδή έχουμε ανακτήσει την εθνική μας κυριαρχία κ</w:t>
      </w:r>
      <w:r>
        <w:rPr>
          <w:rFonts w:eastAsia="Times New Roman" w:cs="Times New Roman"/>
          <w:szCs w:val="24"/>
        </w:rPr>
        <w:t>αι νομοθετούμε χωρίς υποδείξεις.</w:t>
      </w:r>
    </w:p>
    <w:p w14:paraId="20A4E9C1"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Ε</w:t>
      </w:r>
      <w:r w:rsidRPr="00C518AB">
        <w:rPr>
          <w:rFonts w:eastAsia="Times New Roman" w:cs="Times New Roman"/>
          <w:szCs w:val="24"/>
        </w:rPr>
        <w:t>πί του σχεδίου νόμου</w:t>
      </w:r>
      <w:r>
        <w:rPr>
          <w:rFonts w:eastAsia="Times New Roman" w:cs="Times New Roman"/>
          <w:szCs w:val="24"/>
        </w:rPr>
        <w:t>: Π</w:t>
      </w:r>
      <w:r w:rsidRPr="00C518AB">
        <w:rPr>
          <w:rFonts w:eastAsia="Times New Roman" w:cs="Times New Roman"/>
          <w:szCs w:val="24"/>
        </w:rPr>
        <w:t xml:space="preserve">ληθώρα εκθέσεων και </w:t>
      </w:r>
      <w:r>
        <w:rPr>
          <w:rFonts w:eastAsia="Times New Roman" w:cs="Times New Roman"/>
          <w:szCs w:val="24"/>
        </w:rPr>
        <w:t>δεκαετιών</w:t>
      </w:r>
      <w:r w:rsidRPr="00C518AB">
        <w:rPr>
          <w:rFonts w:eastAsia="Times New Roman" w:cs="Times New Roman"/>
          <w:szCs w:val="24"/>
        </w:rPr>
        <w:t xml:space="preserve"> από τις αρχές του προηγούμενου αιώνα έχο</w:t>
      </w:r>
      <w:r w:rsidRPr="00C518AB">
        <w:rPr>
          <w:rFonts w:eastAsia="Times New Roman" w:cs="Times New Roman"/>
          <w:szCs w:val="24"/>
        </w:rPr>
        <w:t>υν καταδείξει τη δημόσια διοίκηση ως τον μεγάλο ασθενή</w:t>
      </w:r>
      <w:r>
        <w:rPr>
          <w:rFonts w:eastAsia="Times New Roman" w:cs="Times New Roman"/>
          <w:szCs w:val="24"/>
        </w:rPr>
        <w:t>,</w:t>
      </w:r>
      <w:r w:rsidRPr="00C518AB">
        <w:rPr>
          <w:rFonts w:eastAsia="Times New Roman" w:cs="Times New Roman"/>
          <w:szCs w:val="24"/>
        </w:rPr>
        <w:t xml:space="preserve"> με κυριότερες νόσους τη γραφειοκρατία</w:t>
      </w:r>
      <w:r>
        <w:rPr>
          <w:rFonts w:eastAsia="Times New Roman" w:cs="Times New Roman"/>
          <w:szCs w:val="24"/>
        </w:rPr>
        <w:t>, την αδιαφάνεια και τη διαφθορά. Ο</w:t>
      </w:r>
      <w:r w:rsidRPr="00C518AB">
        <w:rPr>
          <w:rFonts w:eastAsia="Times New Roman" w:cs="Times New Roman"/>
          <w:szCs w:val="24"/>
        </w:rPr>
        <w:t xml:space="preserve">ι παθογένειες της δημόσιας διοίκησης λειτουργούν εκτός όλων των άλλων </w:t>
      </w:r>
      <w:r>
        <w:rPr>
          <w:rFonts w:eastAsia="Times New Roman" w:cs="Times New Roman"/>
          <w:szCs w:val="24"/>
        </w:rPr>
        <w:t xml:space="preserve">ως </w:t>
      </w:r>
      <w:r w:rsidRPr="000E08C2">
        <w:rPr>
          <w:rFonts w:eastAsia="Times New Roman" w:cs="Times New Roman"/>
          <w:szCs w:val="24"/>
        </w:rPr>
        <w:t xml:space="preserve">διελκυστίνδα </w:t>
      </w:r>
      <w:r w:rsidRPr="00C518AB">
        <w:rPr>
          <w:rFonts w:eastAsia="Times New Roman" w:cs="Times New Roman"/>
          <w:szCs w:val="24"/>
        </w:rPr>
        <w:t>της δίκαιης ανάπτυξης του δημοσίου συμφέρο</w:t>
      </w:r>
      <w:r w:rsidRPr="00C518AB">
        <w:rPr>
          <w:rFonts w:eastAsia="Times New Roman" w:cs="Times New Roman"/>
          <w:szCs w:val="24"/>
        </w:rPr>
        <w:t>ντος και των πολιτών</w:t>
      </w:r>
      <w:r>
        <w:rPr>
          <w:rFonts w:eastAsia="Times New Roman" w:cs="Times New Roman"/>
          <w:szCs w:val="24"/>
        </w:rPr>
        <w:t>.</w:t>
      </w:r>
    </w:p>
    <w:p w14:paraId="20A4E9C2"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Σ</w:t>
      </w:r>
      <w:r w:rsidRPr="00C518AB">
        <w:rPr>
          <w:rFonts w:eastAsia="Times New Roman" w:cs="Times New Roman"/>
          <w:szCs w:val="24"/>
        </w:rPr>
        <w:t xml:space="preserve">τον πυρήνα του υπό συζήτηση νομοσχεδίου είναι η λέξη </w:t>
      </w:r>
      <w:r>
        <w:rPr>
          <w:rFonts w:eastAsia="Times New Roman" w:cs="Times New Roman"/>
          <w:szCs w:val="24"/>
        </w:rPr>
        <w:t>«</w:t>
      </w:r>
      <w:r w:rsidRPr="00C518AB">
        <w:rPr>
          <w:rFonts w:eastAsia="Times New Roman" w:cs="Times New Roman"/>
          <w:szCs w:val="24"/>
        </w:rPr>
        <w:t>σχεδιασμός</w:t>
      </w:r>
      <w:r>
        <w:rPr>
          <w:rFonts w:eastAsia="Times New Roman" w:cs="Times New Roman"/>
          <w:szCs w:val="24"/>
        </w:rPr>
        <w:t>»,</w:t>
      </w:r>
      <w:r w:rsidRPr="00C518AB">
        <w:rPr>
          <w:rFonts w:eastAsia="Times New Roman" w:cs="Times New Roman"/>
          <w:szCs w:val="24"/>
        </w:rPr>
        <w:t xml:space="preserve"> που υπηρετείται από τις βασικές αρχές λειτουργίας της δημόσιας διοίκησης</w:t>
      </w:r>
      <w:r>
        <w:rPr>
          <w:rFonts w:eastAsia="Times New Roman" w:cs="Times New Roman"/>
          <w:szCs w:val="24"/>
        </w:rPr>
        <w:t>,</w:t>
      </w:r>
      <w:r w:rsidRPr="00C518AB">
        <w:rPr>
          <w:rFonts w:eastAsia="Times New Roman" w:cs="Times New Roman"/>
          <w:szCs w:val="24"/>
        </w:rPr>
        <w:t xml:space="preserve"> την αξιοκρατία στις προσλήψεις και τη στελέχωση</w:t>
      </w:r>
      <w:r>
        <w:rPr>
          <w:rFonts w:eastAsia="Times New Roman" w:cs="Times New Roman"/>
          <w:szCs w:val="24"/>
        </w:rPr>
        <w:t>,</w:t>
      </w:r>
      <w:r w:rsidRPr="00C518AB">
        <w:rPr>
          <w:rFonts w:eastAsia="Times New Roman" w:cs="Times New Roman"/>
          <w:szCs w:val="24"/>
        </w:rPr>
        <w:t xml:space="preserve"> την αποτελεσματικότητα στο έργο που υπηρετε</w:t>
      </w:r>
      <w:r w:rsidRPr="00C518AB">
        <w:rPr>
          <w:rFonts w:eastAsia="Times New Roman" w:cs="Times New Roman"/>
          <w:szCs w:val="24"/>
        </w:rPr>
        <w:t>ί</w:t>
      </w:r>
      <w:r>
        <w:rPr>
          <w:rFonts w:eastAsia="Times New Roman" w:cs="Times New Roman"/>
          <w:szCs w:val="24"/>
        </w:rPr>
        <w:t>,</w:t>
      </w:r>
      <w:r w:rsidRPr="00C518AB">
        <w:rPr>
          <w:rFonts w:eastAsia="Times New Roman" w:cs="Times New Roman"/>
          <w:szCs w:val="24"/>
        </w:rPr>
        <w:t xml:space="preserve"> τη δημοκρατία στη λειτουργία και τα δικαιώματα των εργαζομένων</w:t>
      </w:r>
      <w:r>
        <w:rPr>
          <w:rFonts w:eastAsia="Times New Roman" w:cs="Times New Roman"/>
          <w:szCs w:val="24"/>
        </w:rPr>
        <w:t>. Α</w:t>
      </w:r>
      <w:r w:rsidRPr="00C518AB">
        <w:rPr>
          <w:rFonts w:eastAsia="Times New Roman" w:cs="Times New Roman"/>
          <w:szCs w:val="24"/>
        </w:rPr>
        <w:t>ναφέρ</w:t>
      </w:r>
      <w:r>
        <w:rPr>
          <w:rFonts w:eastAsia="Times New Roman" w:cs="Times New Roman"/>
          <w:szCs w:val="24"/>
        </w:rPr>
        <w:t>ομαι</w:t>
      </w:r>
      <w:r w:rsidRPr="00C518AB">
        <w:rPr>
          <w:rFonts w:eastAsia="Times New Roman" w:cs="Times New Roman"/>
          <w:szCs w:val="24"/>
        </w:rPr>
        <w:t xml:space="preserve"> σε σχεδιασμό</w:t>
      </w:r>
      <w:r>
        <w:rPr>
          <w:rFonts w:eastAsia="Times New Roman" w:cs="Times New Roman"/>
          <w:szCs w:val="24"/>
        </w:rPr>
        <w:t>,</w:t>
      </w:r>
      <w:r w:rsidRPr="00C518AB">
        <w:rPr>
          <w:rFonts w:eastAsia="Times New Roman" w:cs="Times New Roman"/>
          <w:szCs w:val="24"/>
        </w:rPr>
        <w:t xml:space="preserve"> γιατί </w:t>
      </w:r>
      <w:r>
        <w:rPr>
          <w:rFonts w:eastAsia="Times New Roman" w:cs="Times New Roman"/>
          <w:szCs w:val="24"/>
        </w:rPr>
        <w:t>το ίδιο το σχέδιο νόμου καταρτίζ</w:t>
      </w:r>
      <w:r w:rsidRPr="00C518AB">
        <w:rPr>
          <w:rFonts w:eastAsia="Times New Roman" w:cs="Times New Roman"/>
          <w:szCs w:val="24"/>
        </w:rPr>
        <w:t>ει σχέδιο για τις βραχυπρόθεσμες και μεσοπρόθεσμες προσλήψεις και θέτει όρους αποτελεσματικής λειτουργίας του δημοσίου</w:t>
      </w:r>
      <w:r>
        <w:rPr>
          <w:rFonts w:eastAsia="Times New Roman" w:cs="Times New Roman"/>
          <w:szCs w:val="24"/>
        </w:rPr>
        <w:t>,</w:t>
      </w:r>
      <w:r w:rsidRPr="00C518AB">
        <w:rPr>
          <w:rFonts w:eastAsia="Times New Roman" w:cs="Times New Roman"/>
          <w:szCs w:val="24"/>
        </w:rPr>
        <w:t xml:space="preserve"> αλλά κ</w:t>
      </w:r>
      <w:r w:rsidRPr="00C518AB">
        <w:rPr>
          <w:rFonts w:eastAsia="Times New Roman" w:cs="Times New Roman"/>
          <w:szCs w:val="24"/>
        </w:rPr>
        <w:t>αι αυτό καθ</w:t>
      </w:r>
      <w:r>
        <w:rPr>
          <w:rFonts w:eastAsia="Times New Roman" w:cs="Times New Roman"/>
          <w:szCs w:val="24"/>
        </w:rPr>
        <w:t xml:space="preserve">’ </w:t>
      </w:r>
      <w:r w:rsidRPr="00C518AB">
        <w:rPr>
          <w:rFonts w:eastAsia="Times New Roman" w:cs="Times New Roman"/>
          <w:szCs w:val="24"/>
        </w:rPr>
        <w:t xml:space="preserve">αυτό το νομοσχέδιο αποτελεί το </w:t>
      </w:r>
      <w:r w:rsidRPr="00C518AB">
        <w:rPr>
          <w:rFonts w:eastAsia="Times New Roman" w:cs="Times New Roman"/>
          <w:szCs w:val="24"/>
        </w:rPr>
        <w:lastRenderedPageBreak/>
        <w:t xml:space="preserve">μέρος ενός συνολικότερου σχεδίου που έχει εκπονήσει </w:t>
      </w:r>
      <w:r>
        <w:rPr>
          <w:rFonts w:eastAsia="Times New Roman" w:cs="Times New Roman"/>
          <w:szCs w:val="24"/>
        </w:rPr>
        <w:t>η παρούσα Κ</w:t>
      </w:r>
      <w:r w:rsidRPr="00C518AB">
        <w:rPr>
          <w:rFonts w:eastAsia="Times New Roman" w:cs="Times New Roman"/>
          <w:szCs w:val="24"/>
        </w:rPr>
        <w:t>υβέρνηση για τη δημόσια διοίκηση</w:t>
      </w:r>
      <w:r>
        <w:rPr>
          <w:rFonts w:eastAsia="Times New Roman" w:cs="Times New Roman"/>
          <w:szCs w:val="24"/>
        </w:rPr>
        <w:t>.</w:t>
      </w:r>
    </w:p>
    <w:p w14:paraId="20A4E9C3"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Έ</w:t>
      </w:r>
      <w:r w:rsidRPr="00C518AB">
        <w:rPr>
          <w:rFonts w:eastAsia="Times New Roman" w:cs="Times New Roman"/>
          <w:szCs w:val="24"/>
        </w:rPr>
        <w:t xml:space="preserve">τσι </w:t>
      </w:r>
      <w:r>
        <w:rPr>
          <w:rFonts w:eastAsia="Times New Roman" w:cs="Times New Roman"/>
          <w:szCs w:val="24"/>
        </w:rPr>
        <w:t>«</w:t>
      </w:r>
      <w:r w:rsidRPr="00C518AB">
        <w:rPr>
          <w:rFonts w:eastAsia="Times New Roman" w:cs="Times New Roman"/>
          <w:szCs w:val="24"/>
        </w:rPr>
        <w:t>κουμπών</w:t>
      </w:r>
      <w:r>
        <w:rPr>
          <w:rFonts w:eastAsia="Times New Roman" w:cs="Times New Roman"/>
          <w:szCs w:val="24"/>
        </w:rPr>
        <w:t>ει»,</w:t>
      </w:r>
      <w:r w:rsidRPr="00C518AB">
        <w:rPr>
          <w:rFonts w:eastAsia="Times New Roman" w:cs="Times New Roman"/>
          <w:szCs w:val="24"/>
        </w:rPr>
        <w:t xml:space="preserve"> να μου επιτραπεί η έκφραση</w:t>
      </w:r>
      <w:r>
        <w:rPr>
          <w:rFonts w:eastAsia="Times New Roman" w:cs="Times New Roman"/>
          <w:szCs w:val="24"/>
        </w:rPr>
        <w:t xml:space="preserve">, αυτό το νομοσχέδιο με </w:t>
      </w:r>
      <w:r w:rsidRPr="00C518AB">
        <w:rPr>
          <w:rFonts w:eastAsia="Times New Roman" w:cs="Times New Roman"/>
          <w:szCs w:val="24"/>
        </w:rPr>
        <w:t>τους δύο προηγούμενους ψηφισμένο</w:t>
      </w:r>
      <w:r>
        <w:rPr>
          <w:rFonts w:eastAsia="Times New Roman" w:cs="Times New Roman"/>
          <w:szCs w:val="24"/>
        </w:rPr>
        <w:t>υ</w:t>
      </w:r>
      <w:r w:rsidRPr="00C518AB">
        <w:rPr>
          <w:rFonts w:eastAsia="Times New Roman" w:cs="Times New Roman"/>
          <w:szCs w:val="24"/>
        </w:rPr>
        <w:t>ς νόμου</w:t>
      </w:r>
      <w:r>
        <w:rPr>
          <w:rFonts w:eastAsia="Times New Roman" w:cs="Times New Roman"/>
          <w:szCs w:val="24"/>
        </w:rPr>
        <w:t xml:space="preserve">ς, τον </w:t>
      </w:r>
      <w:r>
        <w:rPr>
          <w:rFonts w:eastAsia="Times New Roman" w:cs="Times New Roman"/>
          <w:szCs w:val="24"/>
        </w:rPr>
        <w:t>ν.</w:t>
      </w:r>
      <w:r w:rsidRPr="00C518AB">
        <w:rPr>
          <w:rFonts w:eastAsia="Times New Roman" w:cs="Times New Roman"/>
          <w:szCs w:val="24"/>
        </w:rPr>
        <w:t>4369</w:t>
      </w:r>
      <w:r>
        <w:rPr>
          <w:rFonts w:eastAsia="Times New Roman" w:cs="Times New Roman"/>
          <w:szCs w:val="24"/>
        </w:rPr>
        <w:t>/2016 και τον ν.</w:t>
      </w:r>
      <w:r w:rsidRPr="00C518AB">
        <w:rPr>
          <w:rFonts w:eastAsia="Times New Roman" w:cs="Times New Roman"/>
          <w:szCs w:val="24"/>
        </w:rPr>
        <w:t>4440</w:t>
      </w:r>
      <w:r>
        <w:rPr>
          <w:rFonts w:eastAsia="Times New Roman" w:cs="Times New Roman"/>
          <w:szCs w:val="24"/>
        </w:rPr>
        <w:t>/2016</w:t>
      </w:r>
      <w:r w:rsidRPr="00C518AB">
        <w:rPr>
          <w:rFonts w:eastAsia="Times New Roman" w:cs="Times New Roman"/>
          <w:szCs w:val="24"/>
        </w:rPr>
        <w:t xml:space="preserve"> </w:t>
      </w:r>
      <w:r>
        <w:rPr>
          <w:rFonts w:eastAsia="Times New Roman" w:cs="Times New Roman"/>
          <w:szCs w:val="24"/>
        </w:rPr>
        <w:t xml:space="preserve">και τους </w:t>
      </w:r>
      <w:r w:rsidRPr="00C518AB">
        <w:rPr>
          <w:rFonts w:eastAsia="Times New Roman" w:cs="Times New Roman"/>
          <w:szCs w:val="24"/>
        </w:rPr>
        <w:t>συμπληρών</w:t>
      </w:r>
      <w:r>
        <w:rPr>
          <w:rFonts w:eastAsia="Times New Roman" w:cs="Times New Roman"/>
          <w:szCs w:val="24"/>
        </w:rPr>
        <w:t>ει. Δεν αναφέρομαι στον ν.</w:t>
      </w:r>
      <w:r w:rsidRPr="00C518AB">
        <w:rPr>
          <w:rFonts w:eastAsia="Times New Roman" w:cs="Times New Roman"/>
          <w:szCs w:val="24"/>
        </w:rPr>
        <w:t>43</w:t>
      </w:r>
      <w:r>
        <w:rPr>
          <w:rFonts w:eastAsia="Times New Roman" w:cs="Times New Roman"/>
          <w:szCs w:val="24"/>
        </w:rPr>
        <w:t>25/20</w:t>
      </w:r>
      <w:r w:rsidRPr="00C518AB">
        <w:rPr>
          <w:rFonts w:eastAsia="Times New Roman" w:cs="Times New Roman"/>
          <w:szCs w:val="24"/>
        </w:rPr>
        <w:t>15</w:t>
      </w:r>
      <w:r>
        <w:rPr>
          <w:rFonts w:eastAsia="Times New Roman" w:cs="Times New Roman"/>
          <w:szCs w:val="24"/>
        </w:rPr>
        <w:t>,</w:t>
      </w:r>
      <w:r w:rsidRPr="00C518AB">
        <w:rPr>
          <w:rFonts w:eastAsia="Times New Roman" w:cs="Times New Roman"/>
          <w:szCs w:val="24"/>
        </w:rPr>
        <w:t xml:space="preserve"> από τους </w:t>
      </w:r>
      <w:r>
        <w:rPr>
          <w:rFonts w:eastAsia="Times New Roman" w:cs="Times New Roman"/>
          <w:szCs w:val="24"/>
        </w:rPr>
        <w:t>πρώτους νόμους αυτής της Κ</w:t>
      </w:r>
      <w:r w:rsidRPr="00C518AB">
        <w:rPr>
          <w:rFonts w:eastAsia="Times New Roman" w:cs="Times New Roman"/>
          <w:szCs w:val="24"/>
        </w:rPr>
        <w:t>υβέρνησης</w:t>
      </w:r>
      <w:r>
        <w:rPr>
          <w:rFonts w:eastAsia="Times New Roman" w:cs="Times New Roman"/>
          <w:szCs w:val="24"/>
        </w:rPr>
        <w:t>,</w:t>
      </w:r>
      <w:r w:rsidRPr="00C518AB">
        <w:rPr>
          <w:rFonts w:eastAsia="Times New Roman" w:cs="Times New Roman"/>
          <w:szCs w:val="24"/>
        </w:rPr>
        <w:t xml:space="preserve"> γιατί ο συγκεκριμένος νόμος αποκατέστησε αδικίες στο πειθαρχικό δίκαιο</w:t>
      </w:r>
      <w:r>
        <w:rPr>
          <w:rFonts w:eastAsia="Times New Roman" w:cs="Times New Roman"/>
          <w:szCs w:val="24"/>
        </w:rPr>
        <w:t>,</w:t>
      </w:r>
      <w:r w:rsidRPr="00C518AB">
        <w:rPr>
          <w:rFonts w:eastAsia="Times New Roman" w:cs="Times New Roman"/>
          <w:szCs w:val="24"/>
        </w:rPr>
        <w:t xml:space="preserve"> προσέλαβε τους υπαλλήλους που είχαν τεθεί σε διαθεσ</w:t>
      </w:r>
      <w:r w:rsidRPr="00C518AB">
        <w:rPr>
          <w:rFonts w:eastAsia="Times New Roman" w:cs="Times New Roman"/>
          <w:szCs w:val="24"/>
        </w:rPr>
        <w:t xml:space="preserve">ιμότητα και γενικά ήταν ένας </w:t>
      </w:r>
      <w:r>
        <w:rPr>
          <w:rFonts w:eastAsia="Times New Roman" w:cs="Times New Roman"/>
          <w:szCs w:val="24"/>
        </w:rPr>
        <w:t>νόμος</w:t>
      </w:r>
      <w:r w:rsidRPr="00C518AB">
        <w:rPr>
          <w:rFonts w:eastAsia="Times New Roman" w:cs="Times New Roman"/>
          <w:szCs w:val="24"/>
        </w:rPr>
        <w:t xml:space="preserve"> που </w:t>
      </w:r>
      <w:r>
        <w:rPr>
          <w:rFonts w:eastAsia="Times New Roman" w:cs="Times New Roman"/>
          <w:szCs w:val="24"/>
        </w:rPr>
        <w:t>ήρε</w:t>
      </w:r>
      <w:r w:rsidRPr="00C518AB">
        <w:rPr>
          <w:rFonts w:eastAsia="Times New Roman" w:cs="Times New Roman"/>
          <w:szCs w:val="24"/>
        </w:rPr>
        <w:t xml:space="preserve"> </w:t>
      </w:r>
      <w:r>
        <w:rPr>
          <w:rFonts w:eastAsia="Times New Roman" w:cs="Times New Roman"/>
          <w:szCs w:val="24"/>
        </w:rPr>
        <w:t>α</w:t>
      </w:r>
      <w:r w:rsidRPr="00C518AB">
        <w:rPr>
          <w:rFonts w:eastAsia="Times New Roman" w:cs="Times New Roman"/>
          <w:szCs w:val="24"/>
        </w:rPr>
        <w:t>δικ</w:t>
      </w:r>
      <w:r>
        <w:rPr>
          <w:rFonts w:eastAsia="Times New Roman" w:cs="Times New Roman"/>
          <w:szCs w:val="24"/>
        </w:rPr>
        <w:t>ί</w:t>
      </w:r>
      <w:r w:rsidRPr="00C518AB">
        <w:rPr>
          <w:rFonts w:eastAsia="Times New Roman" w:cs="Times New Roman"/>
          <w:szCs w:val="24"/>
        </w:rPr>
        <w:t xml:space="preserve">ες </w:t>
      </w:r>
      <w:r w:rsidRPr="00C518AB">
        <w:rPr>
          <w:rFonts w:eastAsia="Times New Roman" w:cs="Times New Roman"/>
          <w:szCs w:val="24"/>
        </w:rPr>
        <w:t>από το παρελθόν</w:t>
      </w:r>
      <w:r>
        <w:rPr>
          <w:rFonts w:eastAsia="Times New Roman" w:cs="Times New Roman"/>
          <w:szCs w:val="24"/>
        </w:rPr>
        <w:t>.</w:t>
      </w:r>
      <w:r w:rsidRPr="00C518AB">
        <w:rPr>
          <w:rFonts w:eastAsia="Times New Roman" w:cs="Times New Roman"/>
          <w:szCs w:val="24"/>
        </w:rPr>
        <w:t xml:space="preserve"> </w:t>
      </w:r>
      <w:r>
        <w:rPr>
          <w:rFonts w:eastAsia="Times New Roman" w:cs="Times New Roman"/>
          <w:szCs w:val="24"/>
        </w:rPr>
        <w:t>Α</w:t>
      </w:r>
      <w:r w:rsidRPr="00C518AB">
        <w:rPr>
          <w:rFonts w:eastAsia="Times New Roman" w:cs="Times New Roman"/>
          <w:szCs w:val="24"/>
        </w:rPr>
        <w:t xml:space="preserve">ναφέρομαι στους δύο </w:t>
      </w:r>
      <w:r w:rsidRPr="00C518AB">
        <w:rPr>
          <w:rFonts w:eastAsia="Times New Roman" w:cs="Times New Roman"/>
          <w:szCs w:val="24"/>
        </w:rPr>
        <w:t>ν</w:t>
      </w:r>
      <w:r>
        <w:rPr>
          <w:rFonts w:eastAsia="Times New Roman" w:cs="Times New Roman"/>
          <w:szCs w:val="24"/>
        </w:rPr>
        <w:t>ό</w:t>
      </w:r>
      <w:r w:rsidRPr="00C518AB">
        <w:rPr>
          <w:rFonts w:eastAsia="Times New Roman" w:cs="Times New Roman"/>
          <w:szCs w:val="24"/>
        </w:rPr>
        <w:t>μο</w:t>
      </w:r>
      <w:r>
        <w:rPr>
          <w:rFonts w:eastAsia="Times New Roman" w:cs="Times New Roman"/>
          <w:szCs w:val="24"/>
        </w:rPr>
        <w:t>υ</w:t>
      </w:r>
      <w:r w:rsidRPr="00C518AB">
        <w:rPr>
          <w:rFonts w:eastAsia="Times New Roman" w:cs="Times New Roman"/>
          <w:szCs w:val="24"/>
        </w:rPr>
        <w:t xml:space="preserve">ς </w:t>
      </w:r>
      <w:r w:rsidRPr="00C518AB">
        <w:rPr>
          <w:rFonts w:eastAsia="Times New Roman" w:cs="Times New Roman"/>
          <w:szCs w:val="24"/>
        </w:rPr>
        <w:t>το</w:t>
      </w:r>
      <w:r>
        <w:rPr>
          <w:rFonts w:eastAsia="Times New Roman" w:cs="Times New Roman"/>
          <w:szCs w:val="24"/>
        </w:rPr>
        <w:t>υ</w:t>
      </w:r>
      <w:r w:rsidRPr="00C518AB">
        <w:rPr>
          <w:rFonts w:eastAsia="Times New Roman" w:cs="Times New Roman"/>
          <w:szCs w:val="24"/>
        </w:rPr>
        <w:t xml:space="preserve"> 2016</w:t>
      </w:r>
      <w:r>
        <w:rPr>
          <w:rFonts w:eastAsia="Times New Roman" w:cs="Times New Roman"/>
          <w:szCs w:val="24"/>
        </w:rPr>
        <w:t>,</w:t>
      </w:r>
      <w:r w:rsidRPr="00C518AB">
        <w:rPr>
          <w:rFonts w:eastAsia="Times New Roman" w:cs="Times New Roman"/>
          <w:szCs w:val="24"/>
        </w:rPr>
        <w:t xml:space="preserve"> </w:t>
      </w:r>
      <w:r>
        <w:rPr>
          <w:rFonts w:eastAsia="Times New Roman" w:cs="Times New Roman"/>
          <w:szCs w:val="24"/>
        </w:rPr>
        <w:t xml:space="preserve">συμπλήρωμα του οποίου </w:t>
      </w:r>
      <w:r w:rsidRPr="00C518AB">
        <w:rPr>
          <w:rFonts w:eastAsia="Times New Roman" w:cs="Times New Roman"/>
          <w:szCs w:val="24"/>
        </w:rPr>
        <w:t>αποτελεί το σημερινό σχέδιο νόμου</w:t>
      </w:r>
      <w:r>
        <w:rPr>
          <w:rFonts w:eastAsia="Times New Roman" w:cs="Times New Roman"/>
          <w:szCs w:val="24"/>
        </w:rPr>
        <w:t>,</w:t>
      </w:r>
      <w:r w:rsidRPr="00C518AB">
        <w:rPr>
          <w:rFonts w:eastAsia="Times New Roman" w:cs="Times New Roman"/>
          <w:szCs w:val="24"/>
        </w:rPr>
        <w:t xml:space="preserve"> που συμπληρώνει αυτή</w:t>
      </w:r>
      <w:r>
        <w:rPr>
          <w:rFonts w:eastAsia="Times New Roman" w:cs="Times New Roman"/>
          <w:szCs w:val="24"/>
        </w:rPr>
        <w:t>ν</w:t>
      </w:r>
      <w:r w:rsidRPr="00C518AB">
        <w:rPr>
          <w:rFonts w:eastAsia="Times New Roman" w:cs="Times New Roman"/>
          <w:szCs w:val="24"/>
        </w:rPr>
        <w:t xml:space="preserve"> την </w:t>
      </w:r>
      <w:r>
        <w:rPr>
          <w:rFonts w:eastAsia="Times New Roman" w:cs="Times New Roman"/>
          <w:szCs w:val="24"/>
        </w:rPr>
        <w:t xml:space="preserve">κυβερνητική </w:t>
      </w:r>
      <w:r w:rsidRPr="00C518AB">
        <w:rPr>
          <w:rFonts w:eastAsia="Times New Roman" w:cs="Times New Roman"/>
          <w:szCs w:val="24"/>
        </w:rPr>
        <w:t>παρέμβαση</w:t>
      </w:r>
      <w:r>
        <w:rPr>
          <w:rFonts w:eastAsia="Times New Roman" w:cs="Times New Roman"/>
          <w:szCs w:val="24"/>
        </w:rPr>
        <w:t>.</w:t>
      </w:r>
      <w:r w:rsidRPr="00C518AB">
        <w:rPr>
          <w:rFonts w:eastAsia="Times New Roman" w:cs="Times New Roman"/>
          <w:szCs w:val="24"/>
        </w:rPr>
        <w:t xml:space="preserve"> </w:t>
      </w:r>
    </w:p>
    <w:p w14:paraId="20A4E9C4" w14:textId="77777777" w:rsidR="005D4821" w:rsidRDefault="006B233D">
      <w:pPr>
        <w:spacing w:line="600" w:lineRule="auto"/>
        <w:ind w:firstLine="720"/>
        <w:jc w:val="both"/>
        <w:rPr>
          <w:rFonts w:eastAsia="Times New Roman" w:cs="Times New Roman"/>
          <w:szCs w:val="24"/>
        </w:rPr>
      </w:pPr>
      <w:r>
        <w:rPr>
          <w:rFonts w:eastAsia="Times New Roman"/>
          <w:szCs w:val="24"/>
        </w:rPr>
        <w:t>Το υπό επεξεργασία σχέδιο νόμου βρίσκεται κ</w:t>
      </w:r>
      <w:r>
        <w:rPr>
          <w:rFonts w:eastAsia="Times New Roman"/>
          <w:szCs w:val="24"/>
        </w:rPr>
        <w:t xml:space="preserve">ι αυτό στον αντίποδα της λογικής που ενέπλεξε τη </w:t>
      </w:r>
      <w:r>
        <w:rPr>
          <w:rFonts w:eastAsia="Times New Roman"/>
          <w:szCs w:val="24"/>
        </w:rPr>
        <w:t>δημόσια διοίκηση</w:t>
      </w:r>
      <w:r>
        <w:rPr>
          <w:rFonts w:eastAsia="Times New Roman"/>
          <w:szCs w:val="24"/>
        </w:rPr>
        <w:t xml:space="preserve"> επί δεκαετίες με λογικές πελατειακών σχέσεων και την κατέστησε, όπως είπαν πολλοί, τον μεγάλο ασθενή, προκαλώντας μελέτες και εκθέσεις για την ίασή του</w:t>
      </w:r>
      <w:r>
        <w:rPr>
          <w:rFonts w:eastAsia="Times New Roman"/>
          <w:szCs w:val="24"/>
        </w:rPr>
        <w:t>,</w:t>
      </w:r>
      <w:r>
        <w:rPr>
          <w:rFonts w:eastAsia="Times New Roman"/>
          <w:szCs w:val="24"/>
        </w:rPr>
        <w:t xml:space="preserve"> </w:t>
      </w:r>
      <w:r>
        <w:rPr>
          <w:rFonts w:eastAsia="Times New Roman"/>
          <w:szCs w:val="24"/>
        </w:rPr>
        <w:t xml:space="preserve">τουλάχιστον, </w:t>
      </w:r>
      <w:r>
        <w:rPr>
          <w:rFonts w:eastAsia="Times New Roman"/>
          <w:szCs w:val="24"/>
        </w:rPr>
        <w:t xml:space="preserve">από το 1950. </w:t>
      </w:r>
    </w:p>
    <w:p w14:paraId="20A4E9C5" w14:textId="77777777" w:rsidR="005D4821" w:rsidRDefault="006B233D">
      <w:pPr>
        <w:spacing w:line="600" w:lineRule="auto"/>
        <w:ind w:firstLine="720"/>
        <w:jc w:val="both"/>
        <w:rPr>
          <w:rFonts w:eastAsia="Times New Roman"/>
          <w:szCs w:val="24"/>
        </w:rPr>
      </w:pPr>
      <w:r>
        <w:rPr>
          <w:rFonts w:eastAsia="Times New Roman"/>
          <w:szCs w:val="24"/>
        </w:rPr>
        <w:lastRenderedPageBreak/>
        <w:t>Αφού με τα προηγούμενα νομοθετήματα καθορίστηκε ο τρόπος αξιολόγησης των δημοσίων υπαλλήλων, προβλέφθηκε η δεξαμενή άντλησης στελεχών με αξιοκρατικά και διαφανή κριτήρια και ο τρόπος κάλυψης των αναγκών των δημοσίων υπηρεσιών από εσωτερική μετακίνηση των δ</w:t>
      </w:r>
      <w:r>
        <w:rPr>
          <w:rFonts w:eastAsia="Times New Roman"/>
          <w:szCs w:val="24"/>
        </w:rPr>
        <w:t xml:space="preserve">ημοσίων υπαλλήλων, με σκοπό την </w:t>
      </w:r>
      <w:proofErr w:type="spellStart"/>
      <w:r>
        <w:rPr>
          <w:rFonts w:eastAsia="Times New Roman"/>
          <w:szCs w:val="24"/>
        </w:rPr>
        <w:t>αποκομματικοποίηση</w:t>
      </w:r>
      <w:proofErr w:type="spellEnd"/>
      <w:r>
        <w:rPr>
          <w:rFonts w:eastAsia="Times New Roman"/>
          <w:szCs w:val="24"/>
        </w:rPr>
        <w:t xml:space="preserve"> του κράτους και τον ψηφιακό μετασχηματισμό της δημόσιας διοίκησης. </w:t>
      </w:r>
    </w:p>
    <w:p w14:paraId="20A4E9C6" w14:textId="77777777" w:rsidR="005D4821" w:rsidRDefault="006B233D">
      <w:pPr>
        <w:spacing w:line="600" w:lineRule="auto"/>
        <w:ind w:firstLine="720"/>
        <w:jc w:val="both"/>
        <w:rPr>
          <w:rFonts w:eastAsia="Times New Roman"/>
          <w:szCs w:val="24"/>
        </w:rPr>
      </w:pPr>
      <w:r>
        <w:rPr>
          <w:rFonts w:eastAsia="Times New Roman"/>
          <w:szCs w:val="24"/>
        </w:rPr>
        <w:t>Με το εν λόγω νομοσχέδιο προβλέπεται σύστημα πολυετούς και ετήσιου στρατηγικού σχεδιασμού προσλήψεων τακτικού και εποχικού προσωπικού. Σε</w:t>
      </w:r>
      <w:r>
        <w:rPr>
          <w:rFonts w:eastAsia="Times New Roman"/>
          <w:szCs w:val="24"/>
        </w:rPr>
        <w:t xml:space="preserve"> αντίθεση με τις αποσπασματικές προσλήψεις ανάλογα με την πίεση του κάθε Υπουργού, για πρώτη φορά καταγράφονται οι ανάγκες και αποτυπώνονται σ’ έναν πολυετή προγραμματισμό με βάση τις εκτιμώμενες αποχωρήσεις και τις κενές οργανικές θέσεις. Αυτός αποστέλλετ</w:t>
      </w:r>
      <w:r>
        <w:rPr>
          <w:rFonts w:eastAsia="Times New Roman"/>
          <w:szCs w:val="24"/>
        </w:rPr>
        <w:t xml:space="preserve">αι στο Υπουργείο Διοικητικής Ανασυγκρότησης, το οποίο με απλοποιημένη διαδικασία αποστέλλει όλους αυτούς τους καταλόγους και τις διατυπωμένες ανάγκες στο ΑΣΕΠ για τη διοργάνωση των διαγωνισμών. </w:t>
      </w:r>
    </w:p>
    <w:p w14:paraId="20A4E9C7" w14:textId="77777777" w:rsidR="005D4821" w:rsidRDefault="006B233D">
      <w:pPr>
        <w:spacing w:line="600" w:lineRule="auto"/>
        <w:ind w:firstLine="720"/>
        <w:jc w:val="both"/>
        <w:rPr>
          <w:rFonts w:eastAsia="Times New Roman"/>
          <w:szCs w:val="24"/>
        </w:rPr>
      </w:pPr>
      <w:r>
        <w:rPr>
          <w:rFonts w:eastAsia="Times New Roman"/>
          <w:szCs w:val="24"/>
        </w:rPr>
        <w:lastRenderedPageBreak/>
        <w:t>Επειδή καμμία πρόσληψη δεν γίνεται χωρίς διαγωνισμό από το ΑΣ</w:t>
      </w:r>
      <w:r>
        <w:rPr>
          <w:rFonts w:eastAsia="Times New Roman"/>
          <w:szCs w:val="24"/>
        </w:rPr>
        <w:t xml:space="preserve">ΕΠ, ο προγραμματισμός θα ήταν κενό γράμμα εάν παράλληλα δεν θεσπίζονταν διατάξεις με τις οποίες προβλέπεται η ενδυνάμωση του </w:t>
      </w:r>
      <w:r>
        <w:rPr>
          <w:rFonts w:eastAsia="Times New Roman"/>
          <w:szCs w:val="24"/>
        </w:rPr>
        <w:t>ΑΣΕΠ</w:t>
      </w:r>
      <w:r>
        <w:rPr>
          <w:rFonts w:eastAsia="Times New Roman"/>
          <w:szCs w:val="24"/>
        </w:rPr>
        <w:t xml:space="preserve">. Είναι αυτή η ενδυνάμωση που δεν είδε πουθενά μέσα στο νομοσχέδιο ο κ. Τζαβάρας. </w:t>
      </w:r>
    </w:p>
    <w:p w14:paraId="20A4E9C8" w14:textId="77777777" w:rsidR="005D4821" w:rsidRDefault="006B233D">
      <w:pPr>
        <w:spacing w:line="600" w:lineRule="auto"/>
        <w:ind w:firstLine="720"/>
        <w:jc w:val="both"/>
        <w:rPr>
          <w:rFonts w:eastAsia="Times New Roman"/>
          <w:szCs w:val="24"/>
        </w:rPr>
      </w:pPr>
      <w:r>
        <w:rPr>
          <w:rFonts w:eastAsia="Times New Roman"/>
          <w:szCs w:val="24"/>
        </w:rPr>
        <w:t>Να θυμίσουμε –το είπε αυτό ο κ. Τζαβάρας- ότ</w:t>
      </w:r>
      <w:r>
        <w:rPr>
          <w:rFonts w:eastAsia="Times New Roman"/>
          <w:szCs w:val="24"/>
        </w:rPr>
        <w:t xml:space="preserve">ι το </w:t>
      </w:r>
      <w:r>
        <w:rPr>
          <w:rFonts w:eastAsia="Times New Roman"/>
          <w:szCs w:val="24"/>
        </w:rPr>
        <w:t>ΑΣΕΠ</w:t>
      </w:r>
      <w:r w:rsidDel="00DA6822">
        <w:rPr>
          <w:rFonts w:eastAsia="Times New Roman"/>
          <w:szCs w:val="24"/>
        </w:rPr>
        <w:t xml:space="preserve"> </w:t>
      </w:r>
      <w:r>
        <w:rPr>
          <w:rFonts w:eastAsia="Times New Roman"/>
          <w:szCs w:val="24"/>
        </w:rPr>
        <w:t>είναι από τις πρώτες ανεξάρτητες αρχές όπου τι γίνεται με τη θέσπισή τους; Το κράτος παραδέχεται την ανικανότητά του να διαχειριστεί με επάρκεια τις δικές του, τις δημόσιες υποθέσεις και ουσιαστικά παραδέχεται ότι βουλιάζει από το πλέγμα των κάθε</w:t>
      </w:r>
      <w:r>
        <w:rPr>
          <w:rFonts w:eastAsia="Times New Roman"/>
          <w:szCs w:val="24"/>
        </w:rPr>
        <w:t xml:space="preserve"> λογής πελατειακών σχέσεων και εκχωρεί σε </w:t>
      </w:r>
      <w:r>
        <w:rPr>
          <w:rFonts w:eastAsia="Times New Roman"/>
          <w:szCs w:val="24"/>
        </w:rPr>
        <w:t xml:space="preserve">μία </w:t>
      </w:r>
      <w:r>
        <w:rPr>
          <w:rFonts w:eastAsia="Times New Roman"/>
          <w:szCs w:val="24"/>
        </w:rPr>
        <w:t xml:space="preserve">ουδέτερη διοίκηση, σε </w:t>
      </w:r>
      <w:r>
        <w:rPr>
          <w:rFonts w:eastAsia="Times New Roman"/>
          <w:szCs w:val="24"/>
        </w:rPr>
        <w:t xml:space="preserve">μία </w:t>
      </w:r>
      <w:r>
        <w:rPr>
          <w:rFonts w:eastAsia="Times New Roman"/>
          <w:szCs w:val="24"/>
        </w:rPr>
        <w:t>ουδέτερη δομή</w:t>
      </w:r>
      <w:r>
        <w:rPr>
          <w:rFonts w:eastAsia="Times New Roman"/>
          <w:szCs w:val="24"/>
        </w:rPr>
        <w:t>,</w:t>
      </w:r>
      <w:r>
        <w:rPr>
          <w:rFonts w:eastAsia="Times New Roman"/>
          <w:szCs w:val="24"/>
        </w:rPr>
        <w:t xml:space="preserve"> αρμοδιότητες που κανονικά </w:t>
      </w:r>
      <w:r>
        <w:rPr>
          <w:rFonts w:eastAsia="Times New Roman"/>
          <w:szCs w:val="24"/>
        </w:rPr>
        <w:t xml:space="preserve">του </w:t>
      </w:r>
      <w:r>
        <w:rPr>
          <w:rFonts w:eastAsia="Times New Roman"/>
          <w:szCs w:val="24"/>
        </w:rPr>
        <w:t xml:space="preserve">αντιστοιχούν. </w:t>
      </w:r>
    </w:p>
    <w:p w14:paraId="20A4E9C9" w14:textId="77777777" w:rsidR="005D4821" w:rsidRDefault="006B233D">
      <w:pPr>
        <w:spacing w:line="600" w:lineRule="auto"/>
        <w:ind w:firstLine="720"/>
        <w:jc w:val="both"/>
        <w:rPr>
          <w:rFonts w:eastAsia="Times New Roman"/>
          <w:szCs w:val="24"/>
        </w:rPr>
      </w:pPr>
      <w:r>
        <w:rPr>
          <w:rFonts w:eastAsia="Times New Roman"/>
          <w:szCs w:val="24"/>
        </w:rPr>
        <w:t xml:space="preserve">Έτσι, λοιπόν, για να </w:t>
      </w:r>
      <w:r>
        <w:rPr>
          <w:rFonts w:eastAsia="Times New Roman"/>
          <w:szCs w:val="24"/>
        </w:rPr>
        <w:t xml:space="preserve">ανταπεξέλθει </w:t>
      </w:r>
      <w:r>
        <w:rPr>
          <w:rFonts w:eastAsia="Times New Roman"/>
          <w:szCs w:val="24"/>
        </w:rPr>
        <w:t xml:space="preserve">στον ενισχυμένο ρόλο του το </w:t>
      </w:r>
      <w:r>
        <w:rPr>
          <w:rFonts w:eastAsia="Times New Roman"/>
          <w:szCs w:val="24"/>
        </w:rPr>
        <w:t>ΑΣΕΠ</w:t>
      </w:r>
      <w:r w:rsidDel="004C5761">
        <w:rPr>
          <w:rFonts w:eastAsia="Times New Roman"/>
          <w:szCs w:val="24"/>
        </w:rPr>
        <w:t xml:space="preserve"> </w:t>
      </w:r>
      <w:r>
        <w:rPr>
          <w:rFonts w:eastAsia="Times New Roman"/>
          <w:szCs w:val="24"/>
        </w:rPr>
        <w:t>και να παραμείνει ως θεσμικός εγγυητής της αξιοκρατίας κα</w:t>
      </w:r>
      <w:r>
        <w:rPr>
          <w:rFonts w:eastAsia="Times New Roman"/>
          <w:szCs w:val="24"/>
        </w:rPr>
        <w:t xml:space="preserve">ι της διαφάνειας που μέχρι σήμερα έχει κερδίσει την εμπιστοσύνη των πολιτών, ενδυναμώνεται ως προς τον τρόπο της στελέχωσής του. Αυτό ακριβώς γίνεται. Αυτή είναι η ενδυνάμωσή του για να μπορέσει να επιτελέσει τον ρόλο του. Έχουμε </w:t>
      </w:r>
      <w:r>
        <w:rPr>
          <w:rFonts w:eastAsia="Times New Roman"/>
          <w:szCs w:val="24"/>
        </w:rPr>
        <w:lastRenderedPageBreak/>
        <w:t>ένα παράδειγμα τώρα ενός δ</w:t>
      </w:r>
      <w:r>
        <w:rPr>
          <w:rFonts w:eastAsia="Times New Roman"/>
          <w:szCs w:val="24"/>
        </w:rPr>
        <w:t>ιαγωνισμού, του 3Κ, όπου 125.000 υποψήφιοι διαγωνίστηκαν για 8.500 θέσεις. Όλα αυτά τα δικαιολογητικά πώς θα ελεγχθούν; Αν, λοιπόν, δεν είναι ενδυνάμωση η στελέχωση, το να επιτραπεί να εργαστούν περισσότερες ώρες απ’ όσες επιτρέπεται νομοθετικά, το να αμει</w:t>
      </w:r>
      <w:r>
        <w:rPr>
          <w:rFonts w:eastAsia="Times New Roman"/>
          <w:szCs w:val="24"/>
        </w:rPr>
        <w:t>φθούν καλύτερα, αν δεν είναι αυτό ενδυνάμωση, τι ακριβώς είναι, κύριε Τζαβάρα; Μπορεί να είναι βερμπαλισμός.</w:t>
      </w:r>
    </w:p>
    <w:p w14:paraId="20A4E9CA" w14:textId="77777777" w:rsidR="005D4821" w:rsidRDefault="006B233D">
      <w:pPr>
        <w:spacing w:line="600" w:lineRule="auto"/>
        <w:ind w:firstLine="720"/>
        <w:jc w:val="both"/>
        <w:rPr>
          <w:rFonts w:eastAsia="Times New Roman"/>
          <w:szCs w:val="24"/>
        </w:rPr>
      </w:pPr>
      <w:r>
        <w:rPr>
          <w:rFonts w:eastAsia="Times New Roman"/>
          <w:szCs w:val="24"/>
        </w:rPr>
        <w:t xml:space="preserve">Για τις ανάγκες διαμόρφωσης του επιτελικού σχεδιασμού, παρακολούθησης και υλοποίησης γίνεται το </w:t>
      </w:r>
      <w:r>
        <w:rPr>
          <w:rFonts w:eastAsia="Times New Roman"/>
          <w:szCs w:val="24"/>
        </w:rPr>
        <w:t>παρατηρητήριο</w:t>
      </w:r>
      <w:r>
        <w:rPr>
          <w:rFonts w:eastAsia="Times New Roman"/>
          <w:szCs w:val="24"/>
        </w:rPr>
        <w:t>. Ειπώθηκαν αυτά. Δεν έχω τον χρόνο να</w:t>
      </w:r>
      <w:r>
        <w:rPr>
          <w:rFonts w:eastAsia="Times New Roman"/>
          <w:szCs w:val="24"/>
        </w:rPr>
        <w:t xml:space="preserve"> τα επαναλάβω. Έχει καταργηθεί, όμως –και αυτό δεν το προσέξατε, κύριε Τζαβάρα- η διάταξη από τον </w:t>
      </w:r>
      <w:r>
        <w:rPr>
          <w:rFonts w:eastAsia="Times New Roman"/>
          <w:szCs w:val="24"/>
        </w:rPr>
        <w:t>ν.</w:t>
      </w:r>
      <w:r>
        <w:rPr>
          <w:rFonts w:eastAsia="Times New Roman"/>
          <w:szCs w:val="24"/>
        </w:rPr>
        <w:t>4369. Επίσης, οι νέες υπηρεσίες της τεχνικής υποστήριξης προβλέπονται ακριβώς για να μπορέσει ένας νόμος όχι μόνο να νομοθετηθεί και να θεσπιστεί, αλλά να μ</w:t>
      </w:r>
      <w:r>
        <w:rPr>
          <w:rFonts w:eastAsia="Times New Roman"/>
          <w:szCs w:val="24"/>
        </w:rPr>
        <w:t>πορέσει και να εφαρμοστεί.</w:t>
      </w:r>
    </w:p>
    <w:p w14:paraId="20A4E9CB" w14:textId="77777777" w:rsidR="005D4821" w:rsidRDefault="006B233D">
      <w:pPr>
        <w:spacing w:line="600" w:lineRule="auto"/>
        <w:ind w:firstLine="720"/>
        <w:jc w:val="both"/>
        <w:rPr>
          <w:rFonts w:eastAsia="Times New Roman"/>
          <w:szCs w:val="24"/>
        </w:rPr>
      </w:pPr>
      <w:r>
        <w:rPr>
          <w:rFonts w:eastAsia="Times New Roman"/>
          <w:szCs w:val="24"/>
        </w:rPr>
        <w:t xml:space="preserve">Προβλέπονται και τα δικαιώματα των εργαζομένων -ειπώθηκαν αυτά, δεν θα επαναλάβω- γιατί καμμία δομή δεν μπορεί να λειτουργήσει αν δεν έχουμε την επιμόρφωση, την κάλυψη </w:t>
      </w:r>
      <w:r>
        <w:rPr>
          <w:rFonts w:eastAsia="Times New Roman"/>
          <w:szCs w:val="24"/>
        </w:rPr>
        <w:lastRenderedPageBreak/>
        <w:t>των δικαιωμάτων των δημοσίων υπαλλήλων, αν δεν διαχειριστούμε</w:t>
      </w:r>
      <w:r>
        <w:rPr>
          <w:rFonts w:eastAsia="Times New Roman"/>
          <w:szCs w:val="24"/>
        </w:rPr>
        <w:t xml:space="preserve"> αυτούς τους ανθρώπους και δεν τους δώσουμε όλα εκείνα τα εχέγγυα για να μπορέσουν να επιτελέσουν τη δουλειά τους. Μία απ’ αυτές τις παραμέτρους είναι και το πειθαρχικό δίκαιο, ώστε να μην κρατούνται αυτοί οι άνθρωποι σε ομηρία για απεριόριστο χρονικό διάσ</w:t>
      </w:r>
      <w:r>
        <w:rPr>
          <w:rFonts w:eastAsia="Times New Roman"/>
          <w:szCs w:val="24"/>
        </w:rPr>
        <w:t xml:space="preserve">τημα με το όριο που τίθεται. </w:t>
      </w:r>
    </w:p>
    <w:p w14:paraId="20A4E9CC" w14:textId="77777777" w:rsidR="005D4821" w:rsidRDefault="006B233D">
      <w:pPr>
        <w:spacing w:line="600" w:lineRule="auto"/>
        <w:ind w:firstLine="720"/>
        <w:jc w:val="both"/>
        <w:rPr>
          <w:rFonts w:eastAsia="Times New Roman"/>
          <w:szCs w:val="24"/>
        </w:rPr>
      </w:pPr>
      <w:r>
        <w:rPr>
          <w:rFonts w:eastAsia="Times New Roman"/>
          <w:szCs w:val="24"/>
        </w:rPr>
        <w:t>Κλείνοντας, θα έλεγα ότι το υπό ψήφιση νομοσχέδιο δικαιώνει και στηρίζει την αποστολή του Υπουργείου Διοικητικής Μεταρρύθμισης και πρέπει να ψηφιστεί.</w:t>
      </w:r>
    </w:p>
    <w:p w14:paraId="20A4E9CD" w14:textId="77777777" w:rsidR="005D4821" w:rsidRDefault="006B233D">
      <w:pPr>
        <w:spacing w:line="600" w:lineRule="auto"/>
        <w:ind w:firstLine="720"/>
        <w:jc w:val="both"/>
        <w:rPr>
          <w:rFonts w:eastAsia="Times New Roman"/>
          <w:szCs w:val="24"/>
        </w:rPr>
      </w:pPr>
      <w:r>
        <w:rPr>
          <w:rFonts w:eastAsia="Times New Roman"/>
          <w:szCs w:val="24"/>
        </w:rPr>
        <w:t>Θα πω μία μόνο λέξη, αν μου επιτρέπετε, κύριε Πρόεδρε, για τις τρεις από τι</w:t>
      </w:r>
      <w:r>
        <w:rPr>
          <w:rFonts w:eastAsia="Times New Roman"/>
          <w:szCs w:val="24"/>
        </w:rPr>
        <w:t xml:space="preserve">ς τροπολογίες που υπογράφω. Η μία είναι η τροπολογία για τους υδρονομείς. Αυτοί οι άνθρωποι έχουν ένα πρόβλημα που τους ταλανίζει επί δέκα χρόνια μετά από την απόφαση και της </w:t>
      </w:r>
      <w:r>
        <w:rPr>
          <w:rFonts w:eastAsia="Times New Roman"/>
          <w:szCs w:val="24"/>
        </w:rPr>
        <w:t xml:space="preserve">ολομέλειας </w:t>
      </w:r>
      <w:r>
        <w:rPr>
          <w:rFonts w:eastAsia="Times New Roman"/>
          <w:szCs w:val="24"/>
        </w:rPr>
        <w:t>του Αρείου Πάγου που εκδόθηκε.</w:t>
      </w:r>
    </w:p>
    <w:p w14:paraId="20A4E9CE" w14:textId="77777777" w:rsidR="005D4821" w:rsidRDefault="006B233D">
      <w:pPr>
        <w:spacing w:line="600" w:lineRule="auto"/>
        <w:ind w:firstLine="720"/>
        <w:jc w:val="both"/>
        <w:rPr>
          <w:rFonts w:eastAsia="Times New Roman"/>
          <w:szCs w:val="24"/>
        </w:rPr>
      </w:pPr>
      <w:r>
        <w:rPr>
          <w:rFonts w:eastAsia="Times New Roman"/>
          <w:szCs w:val="24"/>
        </w:rPr>
        <w:t xml:space="preserve">Θα πω μία λέξη μόνο για την παρέκκλιση </w:t>
      </w:r>
      <w:r>
        <w:rPr>
          <w:rFonts w:eastAsia="Times New Roman"/>
          <w:szCs w:val="24"/>
        </w:rPr>
        <w:t>από τον νόμο της κινητικότητας του Εθνικού Κέντρου Δημόσιας Διοίκησης και Αυτοδιοίκησης και της Επιτροπής Εποπτείας και Ελέγχου Παι</w:t>
      </w:r>
      <w:r>
        <w:rPr>
          <w:rFonts w:eastAsia="Times New Roman"/>
          <w:szCs w:val="24"/>
        </w:rPr>
        <w:lastRenderedPageBreak/>
        <w:t>γνίων, γιατί δεν μπορούν να στελεχωθούν οι συγκεκριμένες υπηρεσίες με το νέο σύστημα και οι υποχρεώσεις τους είναι πάρα πολλέ</w:t>
      </w:r>
      <w:r>
        <w:rPr>
          <w:rFonts w:eastAsia="Times New Roman"/>
          <w:szCs w:val="24"/>
        </w:rPr>
        <w:t>ς.</w:t>
      </w:r>
    </w:p>
    <w:p w14:paraId="20A4E9CF" w14:textId="77777777" w:rsidR="005D4821" w:rsidRDefault="006B233D">
      <w:pPr>
        <w:spacing w:line="600" w:lineRule="auto"/>
        <w:ind w:firstLine="720"/>
        <w:jc w:val="both"/>
        <w:rPr>
          <w:rFonts w:eastAsia="Times New Roman"/>
          <w:szCs w:val="24"/>
        </w:rPr>
      </w:pPr>
      <w:r>
        <w:rPr>
          <w:rFonts w:eastAsia="Times New Roman"/>
          <w:szCs w:val="24"/>
        </w:rPr>
        <w:t>Ευχαριστώ πολύ.</w:t>
      </w:r>
    </w:p>
    <w:p w14:paraId="20A4E9D0" w14:textId="77777777" w:rsidR="005D4821" w:rsidRDefault="006B233D">
      <w:pPr>
        <w:tabs>
          <w:tab w:val="left" w:pos="709"/>
          <w:tab w:val="center" w:pos="4753"/>
        </w:tabs>
        <w:spacing w:line="600" w:lineRule="auto"/>
        <w:ind w:firstLine="709"/>
        <w:contextualSpacing/>
        <w:jc w:val="center"/>
        <w:rPr>
          <w:rFonts w:eastAsia="Times New Roman"/>
          <w:szCs w:val="24"/>
        </w:rPr>
      </w:pPr>
      <w:r>
        <w:rPr>
          <w:rFonts w:eastAsia="Times New Roman"/>
          <w:szCs w:val="24"/>
        </w:rPr>
        <w:t>(Χειροκροτήματα από την πτέρυγα του ΣΥΡΙΖΑ)</w:t>
      </w:r>
    </w:p>
    <w:p w14:paraId="20A4E9D1" w14:textId="77777777" w:rsidR="005D4821" w:rsidRDefault="006B233D">
      <w:pPr>
        <w:tabs>
          <w:tab w:val="left" w:pos="709"/>
          <w:tab w:val="center" w:pos="4753"/>
        </w:tabs>
        <w:spacing w:line="600" w:lineRule="auto"/>
        <w:ind w:firstLine="720"/>
        <w:contextualSpacing/>
        <w:jc w:val="both"/>
        <w:rPr>
          <w:rFonts w:eastAsia="Times New Roman"/>
          <w:szCs w:val="24"/>
        </w:rPr>
      </w:pPr>
      <w:r w:rsidRPr="00A71FBD">
        <w:rPr>
          <w:rFonts w:eastAsia="Times New Roman"/>
          <w:b/>
          <w:szCs w:val="24"/>
        </w:rPr>
        <w:t xml:space="preserve">ΠΡΟΕΔΡΕΥΩΝ (Μάριος Γεωργιάδης): </w:t>
      </w:r>
      <w:r>
        <w:rPr>
          <w:rFonts w:eastAsia="Times New Roman"/>
          <w:szCs w:val="24"/>
        </w:rPr>
        <w:t xml:space="preserve">Ευχαριστούμε την </w:t>
      </w:r>
      <w:r>
        <w:rPr>
          <w:rFonts w:eastAsia="Times New Roman"/>
          <w:szCs w:val="24"/>
        </w:rPr>
        <w:t xml:space="preserve">κ. </w:t>
      </w:r>
      <w:proofErr w:type="spellStart"/>
      <w:r>
        <w:rPr>
          <w:rFonts w:eastAsia="Times New Roman"/>
          <w:szCs w:val="24"/>
        </w:rPr>
        <w:t>Κοζομπόλη</w:t>
      </w:r>
      <w:proofErr w:type="spellEnd"/>
      <w:r>
        <w:rPr>
          <w:rFonts w:eastAsia="Times New Roman"/>
          <w:szCs w:val="24"/>
        </w:rPr>
        <w:t>.</w:t>
      </w:r>
    </w:p>
    <w:p w14:paraId="20A4E9D2" w14:textId="77777777" w:rsidR="005D4821" w:rsidRDefault="006B233D">
      <w:pPr>
        <w:tabs>
          <w:tab w:val="left" w:pos="709"/>
          <w:tab w:val="center" w:pos="4753"/>
        </w:tabs>
        <w:spacing w:line="600" w:lineRule="auto"/>
        <w:ind w:firstLine="720"/>
        <w:contextualSpacing/>
        <w:jc w:val="both"/>
        <w:rPr>
          <w:rFonts w:eastAsia="Times New Roman"/>
          <w:szCs w:val="24"/>
        </w:rPr>
      </w:pPr>
      <w:r>
        <w:rPr>
          <w:rFonts w:eastAsia="Times New Roman"/>
          <w:szCs w:val="24"/>
        </w:rPr>
        <w:t xml:space="preserve">Τον λόγο έχει η </w:t>
      </w:r>
      <w:r>
        <w:rPr>
          <w:rFonts w:eastAsia="Times New Roman"/>
          <w:szCs w:val="24"/>
        </w:rPr>
        <w:t xml:space="preserve">κ. </w:t>
      </w:r>
      <w:proofErr w:type="spellStart"/>
      <w:r>
        <w:rPr>
          <w:rFonts w:eastAsia="Times New Roman"/>
          <w:szCs w:val="24"/>
        </w:rPr>
        <w:t>Βούλτεψη</w:t>
      </w:r>
      <w:proofErr w:type="spellEnd"/>
      <w:r>
        <w:rPr>
          <w:rFonts w:eastAsia="Times New Roman"/>
          <w:szCs w:val="24"/>
        </w:rPr>
        <w:t xml:space="preserve"> από την Κοινοβουλευτική Ομάδα της Νέας Δημοκρατίας για επτά λεπτά.</w:t>
      </w:r>
    </w:p>
    <w:p w14:paraId="20A4E9D3" w14:textId="77777777" w:rsidR="005D4821" w:rsidRDefault="006B233D">
      <w:pPr>
        <w:spacing w:line="600" w:lineRule="auto"/>
        <w:ind w:firstLine="720"/>
        <w:jc w:val="both"/>
        <w:rPr>
          <w:rFonts w:eastAsia="Times New Roman"/>
          <w:szCs w:val="24"/>
        </w:rPr>
      </w:pPr>
      <w:r w:rsidRPr="00E90BF0">
        <w:rPr>
          <w:rFonts w:eastAsia="Times New Roman"/>
          <w:b/>
          <w:szCs w:val="24"/>
        </w:rPr>
        <w:t xml:space="preserve">ΣΟΦΙΑ ΒΟΥΛΤΕΨΗ: </w:t>
      </w:r>
      <w:r w:rsidRPr="00E90BF0">
        <w:rPr>
          <w:rFonts w:eastAsia="Times New Roman"/>
          <w:szCs w:val="24"/>
        </w:rPr>
        <w:t>Ευχαριστώ πολύ</w:t>
      </w:r>
      <w:r>
        <w:rPr>
          <w:rFonts w:eastAsia="Times New Roman"/>
          <w:szCs w:val="24"/>
        </w:rPr>
        <w:t xml:space="preserve">, κύριε Πρόεδρε. </w:t>
      </w:r>
    </w:p>
    <w:p w14:paraId="20A4E9D4" w14:textId="77777777" w:rsidR="005D4821" w:rsidRDefault="006B233D">
      <w:pPr>
        <w:spacing w:line="600" w:lineRule="auto"/>
        <w:ind w:firstLine="720"/>
        <w:jc w:val="both"/>
        <w:rPr>
          <w:rFonts w:eastAsia="Times New Roman"/>
          <w:szCs w:val="24"/>
        </w:rPr>
      </w:pPr>
      <w:r>
        <w:rPr>
          <w:rFonts w:eastAsia="Times New Roman"/>
          <w:szCs w:val="24"/>
        </w:rPr>
        <w:t>Κατ</w:t>
      </w:r>
      <w:r>
        <w:rPr>
          <w:rFonts w:eastAsia="Times New Roman"/>
          <w:szCs w:val="24"/>
        </w:rPr>
        <w:t xml:space="preserve">’ </w:t>
      </w:r>
      <w:r>
        <w:rPr>
          <w:rFonts w:eastAsia="Times New Roman"/>
          <w:szCs w:val="24"/>
        </w:rPr>
        <w:t>αρχ</w:t>
      </w:r>
      <w:r>
        <w:rPr>
          <w:rFonts w:eastAsia="Times New Roman"/>
          <w:szCs w:val="24"/>
        </w:rPr>
        <w:t>άς</w:t>
      </w:r>
      <w:r>
        <w:rPr>
          <w:rFonts w:eastAsia="Times New Roman"/>
          <w:szCs w:val="24"/>
        </w:rPr>
        <w:t xml:space="preserve">, σε σχέση με την </w:t>
      </w:r>
      <w:r w:rsidRPr="00E90BF0">
        <w:rPr>
          <w:rFonts w:eastAsia="Times New Roman"/>
          <w:szCs w:val="24"/>
        </w:rPr>
        <w:t>προηγούμενη συζήτηση που είχαμε</w:t>
      </w:r>
      <w:r>
        <w:rPr>
          <w:rFonts w:eastAsia="Times New Roman"/>
          <w:szCs w:val="24"/>
        </w:rPr>
        <w:t>, θα ήθελα</w:t>
      </w:r>
      <w:r w:rsidRPr="00E90BF0">
        <w:rPr>
          <w:rFonts w:eastAsia="Times New Roman"/>
          <w:szCs w:val="24"/>
        </w:rPr>
        <w:t xml:space="preserve"> να πω κάτι στην κυρία Υπουργό</w:t>
      </w:r>
      <w:r>
        <w:rPr>
          <w:rFonts w:eastAsia="Times New Roman"/>
          <w:szCs w:val="24"/>
        </w:rPr>
        <w:t>.</w:t>
      </w:r>
      <w:r w:rsidRPr="00E90BF0">
        <w:rPr>
          <w:rFonts w:eastAsia="Times New Roman"/>
          <w:szCs w:val="24"/>
        </w:rPr>
        <w:t xml:space="preserve"> Βεβαίως</w:t>
      </w:r>
      <w:r>
        <w:rPr>
          <w:rFonts w:eastAsia="Times New Roman"/>
          <w:szCs w:val="24"/>
        </w:rPr>
        <w:t>,</w:t>
      </w:r>
      <w:r w:rsidRPr="00E90BF0">
        <w:rPr>
          <w:rFonts w:eastAsia="Times New Roman"/>
          <w:szCs w:val="24"/>
        </w:rPr>
        <w:t xml:space="preserve"> έχετε το δικαίωμα να πάτε </w:t>
      </w:r>
      <w:r>
        <w:rPr>
          <w:rFonts w:eastAsia="Times New Roman"/>
          <w:szCs w:val="24"/>
        </w:rPr>
        <w:t>κ</w:t>
      </w:r>
      <w:r w:rsidRPr="00E90BF0">
        <w:rPr>
          <w:rFonts w:eastAsia="Times New Roman"/>
          <w:szCs w:val="24"/>
        </w:rPr>
        <w:t>αι στο</w:t>
      </w:r>
      <w:r>
        <w:rPr>
          <w:rFonts w:eastAsia="Times New Roman"/>
          <w:szCs w:val="24"/>
        </w:rPr>
        <w:t>ν</w:t>
      </w:r>
      <w:r w:rsidRPr="00E90BF0">
        <w:rPr>
          <w:rFonts w:eastAsia="Times New Roman"/>
          <w:szCs w:val="24"/>
        </w:rPr>
        <w:t xml:space="preserve"> ΣΥΡΙΖΑ και ακόμη παραπέρα</w:t>
      </w:r>
      <w:r>
        <w:rPr>
          <w:rFonts w:eastAsia="Times New Roman"/>
          <w:szCs w:val="24"/>
        </w:rPr>
        <w:t>.</w:t>
      </w:r>
      <w:r w:rsidRPr="00E90BF0">
        <w:rPr>
          <w:rFonts w:eastAsia="Times New Roman"/>
          <w:szCs w:val="24"/>
        </w:rPr>
        <w:t xml:space="preserve"> Κανείς δεν σας το έχει αρνηθεί</w:t>
      </w:r>
      <w:r>
        <w:rPr>
          <w:rFonts w:eastAsia="Times New Roman"/>
          <w:szCs w:val="24"/>
        </w:rPr>
        <w:t>.</w:t>
      </w:r>
      <w:r w:rsidRPr="00E90BF0">
        <w:rPr>
          <w:rFonts w:eastAsia="Times New Roman"/>
          <w:szCs w:val="24"/>
        </w:rPr>
        <w:t xml:space="preserve"> </w:t>
      </w:r>
      <w:r>
        <w:rPr>
          <w:rFonts w:eastAsia="Times New Roman"/>
          <w:szCs w:val="24"/>
        </w:rPr>
        <w:t>Ό</w:t>
      </w:r>
      <w:r w:rsidRPr="00E90BF0">
        <w:rPr>
          <w:rFonts w:eastAsia="Times New Roman"/>
          <w:szCs w:val="24"/>
        </w:rPr>
        <w:t>λα αυτά</w:t>
      </w:r>
      <w:r>
        <w:rPr>
          <w:rFonts w:eastAsia="Times New Roman"/>
          <w:szCs w:val="24"/>
        </w:rPr>
        <w:t>,</w:t>
      </w:r>
      <w:r w:rsidRPr="00E90BF0">
        <w:rPr>
          <w:rFonts w:eastAsia="Times New Roman"/>
          <w:szCs w:val="24"/>
        </w:rPr>
        <w:t xml:space="preserve"> </w:t>
      </w:r>
      <w:r>
        <w:rPr>
          <w:rFonts w:eastAsia="Times New Roman"/>
          <w:szCs w:val="24"/>
        </w:rPr>
        <w:t>όμως,</w:t>
      </w:r>
      <w:r w:rsidRPr="00E90BF0">
        <w:rPr>
          <w:rFonts w:eastAsia="Times New Roman"/>
          <w:szCs w:val="24"/>
        </w:rPr>
        <w:t xml:space="preserve"> τώρα θα είχαν αξία </w:t>
      </w:r>
      <w:r>
        <w:rPr>
          <w:rFonts w:eastAsia="Times New Roman"/>
          <w:szCs w:val="24"/>
        </w:rPr>
        <w:t>-</w:t>
      </w:r>
      <w:r w:rsidRPr="00E90BF0">
        <w:rPr>
          <w:rFonts w:eastAsia="Times New Roman"/>
          <w:szCs w:val="24"/>
        </w:rPr>
        <w:t xml:space="preserve">ότι έχετε το δικαίωμα να μετακινηθείτε και </w:t>
      </w:r>
      <w:r>
        <w:rPr>
          <w:rFonts w:eastAsia="Times New Roman"/>
          <w:szCs w:val="24"/>
        </w:rPr>
        <w:t>να υπηρετήσετε μια</w:t>
      </w:r>
      <w:r w:rsidRPr="00E90BF0">
        <w:rPr>
          <w:rFonts w:eastAsia="Times New Roman"/>
          <w:szCs w:val="24"/>
        </w:rPr>
        <w:t xml:space="preserve"> κυβέρνηση του κέντρου και της κεντροαριστεράς </w:t>
      </w:r>
      <w:r>
        <w:rPr>
          <w:rFonts w:eastAsia="Times New Roman"/>
          <w:szCs w:val="24"/>
        </w:rPr>
        <w:t>κ.λπ.-</w:t>
      </w:r>
      <w:r w:rsidRPr="00E90BF0">
        <w:rPr>
          <w:rFonts w:eastAsia="Times New Roman"/>
          <w:szCs w:val="24"/>
        </w:rPr>
        <w:t xml:space="preserve"> </w:t>
      </w:r>
      <w:r>
        <w:rPr>
          <w:rFonts w:eastAsia="Times New Roman"/>
          <w:szCs w:val="24"/>
        </w:rPr>
        <w:t>εά</w:t>
      </w:r>
      <w:r w:rsidRPr="00E90BF0">
        <w:rPr>
          <w:rFonts w:eastAsia="Times New Roman"/>
          <w:szCs w:val="24"/>
        </w:rPr>
        <w:t>ν ο ίδιος ο κ</w:t>
      </w:r>
      <w:r>
        <w:rPr>
          <w:rFonts w:eastAsia="Times New Roman"/>
          <w:szCs w:val="24"/>
        </w:rPr>
        <w:t>.</w:t>
      </w:r>
      <w:r w:rsidRPr="00E90BF0">
        <w:rPr>
          <w:rFonts w:eastAsia="Times New Roman"/>
          <w:szCs w:val="24"/>
        </w:rPr>
        <w:t xml:space="preserve"> Τσίπρας δεν φρόντιζε μέρα παρά μέρα να μας θυμίζει ότι για όλα τα δεινά της χώρας φταίει το παλ</w:t>
      </w:r>
      <w:r>
        <w:rPr>
          <w:rFonts w:eastAsia="Times New Roman"/>
          <w:szCs w:val="24"/>
        </w:rPr>
        <w:t>α</w:t>
      </w:r>
      <w:r w:rsidRPr="00E90BF0">
        <w:rPr>
          <w:rFonts w:eastAsia="Times New Roman"/>
          <w:szCs w:val="24"/>
        </w:rPr>
        <w:t>ιό σύστ</w:t>
      </w:r>
      <w:r w:rsidRPr="00E90BF0">
        <w:rPr>
          <w:rFonts w:eastAsia="Times New Roman"/>
          <w:szCs w:val="24"/>
        </w:rPr>
        <w:t>ημα</w:t>
      </w:r>
      <w:r>
        <w:rPr>
          <w:rFonts w:eastAsia="Times New Roman"/>
          <w:szCs w:val="24"/>
        </w:rPr>
        <w:t>,</w:t>
      </w:r>
      <w:r w:rsidRPr="00E90BF0">
        <w:rPr>
          <w:rFonts w:eastAsia="Times New Roman"/>
          <w:szCs w:val="24"/>
        </w:rPr>
        <w:t xml:space="preserve"> δηλαδή </w:t>
      </w:r>
      <w:r w:rsidRPr="00E90BF0">
        <w:rPr>
          <w:rFonts w:eastAsia="Times New Roman"/>
          <w:szCs w:val="24"/>
        </w:rPr>
        <w:lastRenderedPageBreak/>
        <w:t>ΠΑΣΟΚ και Νέα Δημοκρατία</w:t>
      </w:r>
      <w:r>
        <w:rPr>
          <w:rFonts w:eastAsia="Times New Roman"/>
          <w:szCs w:val="24"/>
        </w:rPr>
        <w:t>.</w:t>
      </w:r>
      <w:r w:rsidRPr="00E90BF0">
        <w:rPr>
          <w:rFonts w:eastAsia="Times New Roman"/>
          <w:szCs w:val="24"/>
        </w:rPr>
        <w:t xml:space="preserve"> </w:t>
      </w:r>
      <w:r>
        <w:rPr>
          <w:rFonts w:eastAsia="Times New Roman"/>
          <w:szCs w:val="24"/>
        </w:rPr>
        <w:t>Εσείς περιλαμβάνεστε</w:t>
      </w:r>
      <w:r w:rsidRPr="00E90BF0">
        <w:rPr>
          <w:rFonts w:eastAsia="Times New Roman"/>
          <w:szCs w:val="24"/>
        </w:rPr>
        <w:t xml:space="preserve"> </w:t>
      </w:r>
      <w:r w:rsidRPr="00E90BF0">
        <w:rPr>
          <w:rFonts w:eastAsia="Times New Roman"/>
          <w:szCs w:val="24"/>
        </w:rPr>
        <w:t>σ</w:t>
      </w:r>
      <w:r>
        <w:rPr>
          <w:rFonts w:eastAsia="Times New Roman"/>
          <w:szCs w:val="24"/>
        </w:rPr>
        <w:t>’</w:t>
      </w:r>
      <w:r w:rsidRPr="00E90BF0">
        <w:rPr>
          <w:rFonts w:eastAsia="Times New Roman"/>
          <w:szCs w:val="24"/>
        </w:rPr>
        <w:t xml:space="preserve"> </w:t>
      </w:r>
      <w:r w:rsidRPr="00E90BF0">
        <w:rPr>
          <w:rFonts w:eastAsia="Times New Roman"/>
          <w:szCs w:val="24"/>
        </w:rPr>
        <w:t>αυτό το παλ</w:t>
      </w:r>
      <w:r>
        <w:rPr>
          <w:rFonts w:eastAsia="Times New Roman"/>
          <w:szCs w:val="24"/>
        </w:rPr>
        <w:t>α</w:t>
      </w:r>
      <w:r w:rsidRPr="00E90BF0">
        <w:rPr>
          <w:rFonts w:eastAsia="Times New Roman"/>
          <w:szCs w:val="24"/>
        </w:rPr>
        <w:t>ιό σύστημα</w:t>
      </w:r>
      <w:r>
        <w:rPr>
          <w:rFonts w:eastAsia="Times New Roman"/>
          <w:szCs w:val="24"/>
        </w:rPr>
        <w:t xml:space="preserve"> -</w:t>
      </w:r>
      <w:r w:rsidRPr="00E90BF0">
        <w:rPr>
          <w:rFonts w:eastAsia="Times New Roman"/>
          <w:szCs w:val="24"/>
        </w:rPr>
        <w:t>όπως και να το κάν</w:t>
      </w:r>
      <w:r>
        <w:rPr>
          <w:rFonts w:eastAsia="Times New Roman"/>
          <w:szCs w:val="24"/>
        </w:rPr>
        <w:t>ουμε- από το ΄</w:t>
      </w:r>
      <w:r w:rsidRPr="00E90BF0">
        <w:rPr>
          <w:rFonts w:eastAsia="Times New Roman"/>
          <w:szCs w:val="24"/>
        </w:rPr>
        <w:t>81</w:t>
      </w:r>
      <w:r>
        <w:rPr>
          <w:rFonts w:eastAsia="Times New Roman"/>
          <w:szCs w:val="24"/>
        </w:rPr>
        <w:t>,</w:t>
      </w:r>
      <w:r w:rsidRPr="00E90BF0">
        <w:rPr>
          <w:rFonts w:eastAsia="Times New Roman"/>
          <w:szCs w:val="24"/>
        </w:rPr>
        <w:t xml:space="preserve"> σε υψηλότ</w:t>
      </w:r>
      <w:r>
        <w:rPr>
          <w:rFonts w:eastAsia="Times New Roman"/>
          <w:szCs w:val="24"/>
        </w:rPr>
        <w:t>ατα</w:t>
      </w:r>
      <w:r w:rsidRPr="00E90BF0">
        <w:rPr>
          <w:rFonts w:eastAsia="Times New Roman"/>
          <w:szCs w:val="24"/>
        </w:rPr>
        <w:t xml:space="preserve"> αξιώματα</w:t>
      </w:r>
      <w:r>
        <w:rPr>
          <w:rFonts w:eastAsia="Times New Roman"/>
          <w:szCs w:val="24"/>
        </w:rPr>
        <w:t>, δηλαδή</w:t>
      </w:r>
      <w:r w:rsidRPr="00E90BF0">
        <w:rPr>
          <w:rFonts w:eastAsia="Times New Roman"/>
          <w:szCs w:val="24"/>
        </w:rPr>
        <w:t xml:space="preserve"> </w:t>
      </w:r>
      <w:r>
        <w:rPr>
          <w:rFonts w:eastAsia="Times New Roman"/>
          <w:szCs w:val="24"/>
        </w:rPr>
        <w:t>γ</w:t>
      </w:r>
      <w:r w:rsidRPr="00E90BF0">
        <w:rPr>
          <w:rFonts w:eastAsia="Times New Roman"/>
          <w:szCs w:val="24"/>
        </w:rPr>
        <w:t>ραμματέας του κόμματος</w:t>
      </w:r>
      <w:r>
        <w:rPr>
          <w:rFonts w:eastAsia="Times New Roman"/>
          <w:szCs w:val="24"/>
        </w:rPr>
        <w:t xml:space="preserve"> ή</w:t>
      </w:r>
      <w:r w:rsidRPr="00E90BF0">
        <w:rPr>
          <w:rFonts w:eastAsia="Times New Roman"/>
          <w:szCs w:val="24"/>
        </w:rPr>
        <w:t xml:space="preserve"> </w:t>
      </w:r>
      <w:r>
        <w:rPr>
          <w:rFonts w:eastAsia="Times New Roman"/>
          <w:szCs w:val="24"/>
        </w:rPr>
        <w:t>Υ</w:t>
      </w:r>
      <w:r w:rsidRPr="00E90BF0">
        <w:rPr>
          <w:rFonts w:eastAsia="Times New Roman"/>
          <w:szCs w:val="24"/>
        </w:rPr>
        <w:t xml:space="preserve">πουργός </w:t>
      </w:r>
      <w:r>
        <w:rPr>
          <w:rFonts w:eastAsia="Times New Roman"/>
          <w:szCs w:val="24"/>
        </w:rPr>
        <w:t>κ.λπ</w:t>
      </w:r>
      <w:r>
        <w:rPr>
          <w:rFonts w:eastAsia="Times New Roman"/>
          <w:szCs w:val="24"/>
        </w:rPr>
        <w:t>.</w:t>
      </w:r>
      <w:r>
        <w:rPr>
          <w:rFonts w:eastAsia="Times New Roman"/>
          <w:szCs w:val="24"/>
        </w:rPr>
        <w:t>. Α</w:t>
      </w:r>
      <w:r w:rsidRPr="00E90BF0">
        <w:rPr>
          <w:rFonts w:eastAsia="Times New Roman"/>
          <w:szCs w:val="24"/>
        </w:rPr>
        <w:t>υτά</w:t>
      </w:r>
      <w:r>
        <w:rPr>
          <w:rFonts w:eastAsia="Times New Roman"/>
          <w:szCs w:val="24"/>
        </w:rPr>
        <w:t>,</w:t>
      </w:r>
      <w:r w:rsidRPr="00E90BF0">
        <w:rPr>
          <w:rFonts w:eastAsia="Times New Roman"/>
          <w:szCs w:val="24"/>
        </w:rPr>
        <w:t xml:space="preserve"> λοιπόν</w:t>
      </w:r>
      <w:r>
        <w:rPr>
          <w:rFonts w:eastAsia="Times New Roman"/>
          <w:szCs w:val="24"/>
        </w:rPr>
        <w:t>,</w:t>
      </w:r>
      <w:r w:rsidRPr="00E90BF0">
        <w:rPr>
          <w:rFonts w:eastAsia="Times New Roman"/>
          <w:szCs w:val="24"/>
        </w:rPr>
        <w:t xml:space="preserve"> τα παράπονα να τα πείτε στον Πρόεδρό </w:t>
      </w:r>
      <w:r>
        <w:rPr>
          <w:rFonts w:eastAsia="Times New Roman"/>
          <w:szCs w:val="24"/>
        </w:rPr>
        <w:t>σας,</w:t>
      </w:r>
      <w:r w:rsidRPr="00E90BF0">
        <w:rPr>
          <w:rFonts w:eastAsia="Times New Roman"/>
          <w:szCs w:val="24"/>
        </w:rPr>
        <w:t xml:space="preserve"> </w:t>
      </w:r>
      <w:r>
        <w:rPr>
          <w:rFonts w:eastAsia="Times New Roman"/>
          <w:szCs w:val="24"/>
        </w:rPr>
        <w:t>σ</w:t>
      </w:r>
      <w:r w:rsidRPr="00E90BF0">
        <w:rPr>
          <w:rFonts w:eastAsia="Times New Roman"/>
          <w:szCs w:val="24"/>
        </w:rPr>
        <w:t>τον α</w:t>
      </w:r>
      <w:r w:rsidRPr="00E90BF0">
        <w:rPr>
          <w:rFonts w:eastAsia="Times New Roman"/>
          <w:szCs w:val="24"/>
        </w:rPr>
        <w:t>ρχηγό σας τώρα</w:t>
      </w:r>
      <w:r>
        <w:rPr>
          <w:rFonts w:eastAsia="Times New Roman"/>
          <w:szCs w:val="24"/>
        </w:rPr>
        <w:t>,</w:t>
      </w:r>
      <w:r w:rsidRPr="00E90BF0">
        <w:rPr>
          <w:rFonts w:eastAsia="Times New Roman"/>
          <w:szCs w:val="24"/>
        </w:rPr>
        <w:t xml:space="preserve"> ότι αφού εσύ έχεις πάρει όλους εμάς που </w:t>
      </w:r>
      <w:r>
        <w:rPr>
          <w:rFonts w:eastAsia="Times New Roman"/>
          <w:szCs w:val="24"/>
        </w:rPr>
        <w:t>α</w:t>
      </w:r>
      <w:r w:rsidRPr="00E90BF0">
        <w:rPr>
          <w:rFonts w:eastAsia="Times New Roman"/>
          <w:szCs w:val="24"/>
        </w:rPr>
        <w:t>νήκουμε στο παλ</w:t>
      </w:r>
      <w:r>
        <w:rPr>
          <w:rFonts w:eastAsia="Times New Roman"/>
          <w:szCs w:val="24"/>
        </w:rPr>
        <w:t>α</w:t>
      </w:r>
      <w:r w:rsidRPr="00E90BF0">
        <w:rPr>
          <w:rFonts w:eastAsia="Times New Roman"/>
          <w:szCs w:val="24"/>
        </w:rPr>
        <w:t>ιό σύστημα</w:t>
      </w:r>
      <w:r>
        <w:rPr>
          <w:rFonts w:eastAsia="Times New Roman"/>
          <w:szCs w:val="24"/>
        </w:rPr>
        <w:t>,</w:t>
      </w:r>
      <w:r w:rsidRPr="00E90BF0">
        <w:rPr>
          <w:rFonts w:eastAsia="Times New Roman"/>
          <w:szCs w:val="24"/>
        </w:rPr>
        <w:t xml:space="preserve"> δεν μπορείς να συνεχίσεις να κατακεραυνώνει</w:t>
      </w:r>
      <w:r>
        <w:rPr>
          <w:rFonts w:eastAsia="Times New Roman"/>
          <w:szCs w:val="24"/>
        </w:rPr>
        <w:t>ς</w:t>
      </w:r>
      <w:r w:rsidRPr="00E90BF0">
        <w:rPr>
          <w:rFonts w:eastAsia="Times New Roman"/>
          <w:szCs w:val="24"/>
        </w:rPr>
        <w:t xml:space="preserve"> το παλ</w:t>
      </w:r>
      <w:r>
        <w:rPr>
          <w:rFonts w:eastAsia="Times New Roman"/>
          <w:szCs w:val="24"/>
        </w:rPr>
        <w:t>α</w:t>
      </w:r>
      <w:r w:rsidRPr="00E90BF0">
        <w:rPr>
          <w:rFonts w:eastAsia="Times New Roman"/>
          <w:szCs w:val="24"/>
        </w:rPr>
        <w:t>ιό σύστημα</w:t>
      </w:r>
      <w:r>
        <w:rPr>
          <w:rFonts w:eastAsia="Times New Roman"/>
          <w:szCs w:val="24"/>
        </w:rPr>
        <w:t>. Είναι απλό και θα</w:t>
      </w:r>
      <w:r w:rsidRPr="00E90BF0">
        <w:rPr>
          <w:rFonts w:eastAsia="Times New Roman"/>
          <w:szCs w:val="24"/>
        </w:rPr>
        <w:t xml:space="preserve"> τελειώσει αυτό</w:t>
      </w:r>
      <w:r>
        <w:rPr>
          <w:rFonts w:eastAsia="Times New Roman"/>
          <w:szCs w:val="24"/>
        </w:rPr>
        <w:t xml:space="preserve"> </w:t>
      </w:r>
      <w:r w:rsidRPr="00E90BF0">
        <w:rPr>
          <w:rFonts w:eastAsia="Times New Roman"/>
          <w:szCs w:val="24"/>
        </w:rPr>
        <w:t>πραγματικά</w:t>
      </w:r>
      <w:r>
        <w:rPr>
          <w:rFonts w:eastAsia="Times New Roman"/>
          <w:szCs w:val="24"/>
        </w:rPr>
        <w:t>.</w:t>
      </w:r>
      <w:r w:rsidRPr="00E90BF0">
        <w:rPr>
          <w:rFonts w:eastAsia="Times New Roman"/>
          <w:szCs w:val="24"/>
        </w:rPr>
        <w:t xml:space="preserve"> </w:t>
      </w:r>
      <w:r>
        <w:rPr>
          <w:rFonts w:eastAsia="Times New Roman"/>
          <w:szCs w:val="24"/>
        </w:rPr>
        <w:t>Γ</w:t>
      </w:r>
      <w:r w:rsidRPr="00E90BF0">
        <w:rPr>
          <w:rFonts w:eastAsia="Times New Roman"/>
          <w:szCs w:val="24"/>
        </w:rPr>
        <w:t>ιατί</w:t>
      </w:r>
      <w:r>
        <w:rPr>
          <w:rFonts w:eastAsia="Times New Roman"/>
          <w:szCs w:val="24"/>
        </w:rPr>
        <w:t>,</w:t>
      </w:r>
      <w:r w:rsidRPr="00E90BF0">
        <w:rPr>
          <w:rFonts w:eastAsia="Times New Roman"/>
          <w:szCs w:val="24"/>
        </w:rPr>
        <w:t xml:space="preserve"> τώρα</w:t>
      </w:r>
      <w:r>
        <w:rPr>
          <w:rFonts w:eastAsia="Times New Roman"/>
          <w:szCs w:val="24"/>
        </w:rPr>
        <w:t>,</w:t>
      </w:r>
      <w:r w:rsidRPr="00E90BF0">
        <w:rPr>
          <w:rFonts w:eastAsia="Times New Roman"/>
          <w:szCs w:val="24"/>
        </w:rPr>
        <w:t xml:space="preserve"> εδώ που </w:t>
      </w:r>
      <w:r>
        <w:rPr>
          <w:rFonts w:eastAsia="Times New Roman"/>
          <w:szCs w:val="24"/>
        </w:rPr>
        <w:t>είστε,</w:t>
      </w:r>
      <w:r w:rsidRPr="00E90BF0">
        <w:rPr>
          <w:rFonts w:eastAsia="Times New Roman"/>
          <w:szCs w:val="24"/>
        </w:rPr>
        <w:t xml:space="preserve"> πρέπει να </w:t>
      </w:r>
      <w:r>
        <w:rPr>
          <w:rFonts w:eastAsia="Times New Roman"/>
          <w:szCs w:val="24"/>
        </w:rPr>
        <w:t>ατσαλωθείτε</w:t>
      </w:r>
      <w:r w:rsidRPr="00E90BF0">
        <w:rPr>
          <w:rFonts w:eastAsia="Times New Roman"/>
          <w:szCs w:val="24"/>
        </w:rPr>
        <w:t xml:space="preserve"> με δύναμη</w:t>
      </w:r>
      <w:r>
        <w:rPr>
          <w:rFonts w:eastAsia="Times New Roman"/>
          <w:szCs w:val="24"/>
        </w:rPr>
        <w:t>,</w:t>
      </w:r>
      <w:r w:rsidRPr="00E90BF0">
        <w:rPr>
          <w:rFonts w:eastAsia="Times New Roman"/>
          <w:szCs w:val="24"/>
        </w:rPr>
        <w:t xml:space="preserve"> </w:t>
      </w:r>
      <w:r>
        <w:rPr>
          <w:rFonts w:eastAsia="Times New Roman"/>
          <w:szCs w:val="24"/>
        </w:rPr>
        <w:t>γ</w:t>
      </w:r>
      <w:r w:rsidRPr="00E90BF0">
        <w:rPr>
          <w:rFonts w:eastAsia="Times New Roman"/>
          <w:szCs w:val="24"/>
        </w:rPr>
        <w:t xml:space="preserve">ιατί </w:t>
      </w:r>
      <w:r>
        <w:rPr>
          <w:rFonts w:eastAsia="Times New Roman"/>
          <w:szCs w:val="24"/>
        </w:rPr>
        <w:t>π</w:t>
      </w:r>
      <w:r w:rsidRPr="00E90BF0">
        <w:rPr>
          <w:rFonts w:eastAsia="Times New Roman"/>
          <w:szCs w:val="24"/>
        </w:rPr>
        <w:t xml:space="preserve">ράγματι αυτό το επιχείρημα του αρχηγού </w:t>
      </w:r>
      <w:r>
        <w:rPr>
          <w:rFonts w:eastAsia="Times New Roman"/>
          <w:szCs w:val="24"/>
        </w:rPr>
        <w:t>σ</w:t>
      </w:r>
      <w:r w:rsidRPr="00E90BF0">
        <w:rPr>
          <w:rFonts w:eastAsia="Times New Roman"/>
          <w:szCs w:val="24"/>
        </w:rPr>
        <w:t>ας έρχεται σε αντίθεση με όλα αυτά τα οποία λέτε</w:t>
      </w:r>
      <w:r>
        <w:rPr>
          <w:rFonts w:eastAsia="Times New Roman"/>
          <w:szCs w:val="24"/>
        </w:rPr>
        <w:t>.</w:t>
      </w:r>
      <w:r w:rsidRPr="00E90BF0">
        <w:rPr>
          <w:rFonts w:eastAsia="Times New Roman"/>
          <w:szCs w:val="24"/>
        </w:rPr>
        <w:t xml:space="preserve"> </w:t>
      </w:r>
      <w:r>
        <w:rPr>
          <w:rFonts w:eastAsia="Times New Roman"/>
          <w:szCs w:val="24"/>
        </w:rPr>
        <w:t>Δ</w:t>
      </w:r>
      <w:r w:rsidRPr="00E90BF0">
        <w:rPr>
          <w:rFonts w:eastAsia="Times New Roman"/>
          <w:szCs w:val="24"/>
        </w:rPr>
        <w:t>εν λέμε κάτι άλλο</w:t>
      </w:r>
      <w:r>
        <w:rPr>
          <w:rFonts w:eastAsia="Times New Roman"/>
          <w:szCs w:val="24"/>
        </w:rPr>
        <w:t>.</w:t>
      </w:r>
    </w:p>
    <w:p w14:paraId="20A4E9D5" w14:textId="77777777" w:rsidR="005D4821" w:rsidRDefault="006B233D">
      <w:pPr>
        <w:spacing w:line="600" w:lineRule="auto"/>
        <w:ind w:firstLine="720"/>
        <w:jc w:val="both"/>
        <w:rPr>
          <w:rFonts w:eastAsia="Times New Roman"/>
          <w:szCs w:val="24"/>
        </w:rPr>
      </w:pPr>
      <w:r>
        <w:rPr>
          <w:rFonts w:eastAsia="Times New Roman"/>
          <w:szCs w:val="24"/>
        </w:rPr>
        <w:t>Κ</w:t>
      </w:r>
      <w:r w:rsidRPr="00E90BF0">
        <w:rPr>
          <w:rFonts w:eastAsia="Times New Roman"/>
          <w:szCs w:val="24"/>
        </w:rPr>
        <w:t xml:space="preserve">αι εσείς που κάθε φορά εκπλήσσεστε με τον </w:t>
      </w:r>
      <w:proofErr w:type="spellStart"/>
      <w:r>
        <w:rPr>
          <w:rFonts w:eastAsia="Times New Roman"/>
          <w:szCs w:val="24"/>
        </w:rPr>
        <w:t>Όρμπαν</w:t>
      </w:r>
      <w:proofErr w:type="spellEnd"/>
      <w:r>
        <w:rPr>
          <w:rFonts w:eastAsia="Times New Roman"/>
          <w:szCs w:val="24"/>
        </w:rPr>
        <w:t xml:space="preserve">, </w:t>
      </w:r>
      <w:r w:rsidRPr="00E90BF0">
        <w:rPr>
          <w:rFonts w:eastAsia="Times New Roman"/>
          <w:szCs w:val="24"/>
        </w:rPr>
        <w:t>τι</w:t>
      </w:r>
      <w:r>
        <w:rPr>
          <w:rFonts w:eastAsia="Times New Roman"/>
          <w:szCs w:val="24"/>
        </w:rPr>
        <w:t>,</w:t>
      </w:r>
      <w:r w:rsidRPr="00E90BF0">
        <w:rPr>
          <w:rFonts w:eastAsia="Times New Roman"/>
          <w:szCs w:val="24"/>
        </w:rPr>
        <w:t xml:space="preserve"> δεν έχει επισκεφθεί ο κ</w:t>
      </w:r>
      <w:r>
        <w:rPr>
          <w:rFonts w:eastAsia="Times New Roman"/>
          <w:szCs w:val="24"/>
        </w:rPr>
        <w:t xml:space="preserve">. Τσίπρας </w:t>
      </w:r>
      <w:r w:rsidRPr="00E90BF0">
        <w:rPr>
          <w:rFonts w:eastAsia="Times New Roman"/>
          <w:szCs w:val="24"/>
        </w:rPr>
        <w:t xml:space="preserve">τον </w:t>
      </w:r>
      <w:proofErr w:type="spellStart"/>
      <w:r>
        <w:rPr>
          <w:rFonts w:eastAsia="Times New Roman"/>
          <w:szCs w:val="24"/>
        </w:rPr>
        <w:t>Όρμπαν</w:t>
      </w:r>
      <w:proofErr w:type="spellEnd"/>
      <w:r>
        <w:rPr>
          <w:rFonts w:eastAsia="Times New Roman"/>
          <w:szCs w:val="24"/>
        </w:rPr>
        <w:t>;</w:t>
      </w:r>
    </w:p>
    <w:p w14:paraId="20A4E9D6" w14:textId="77777777" w:rsidR="005D4821" w:rsidRDefault="006B233D">
      <w:pPr>
        <w:spacing w:line="600" w:lineRule="auto"/>
        <w:ind w:firstLine="720"/>
        <w:jc w:val="both"/>
        <w:rPr>
          <w:rFonts w:eastAsia="Times New Roman"/>
          <w:szCs w:val="24"/>
        </w:rPr>
      </w:pPr>
      <w:r w:rsidRPr="004B0592">
        <w:rPr>
          <w:rFonts w:eastAsia="Times New Roman"/>
          <w:b/>
          <w:szCs w:val="24"/>
        </w:rPr>
        <w:t>ΦΩΤΕΙΝΗ ΒΑΚΗ:</w:t>
      </w:r>
      <w:r>
        <w:rPr>
          <w:rFonts w:eastAsia="Times New Roman"/>
          <w:szCs w:val="24"/>
        </w:rPr>
        <w:t xml:space="preserve"> Στο Ευρωπαϊκό Λαϊκό Κόμμα </w:t>
      </w:r>
      <w:r>
        <w:rPr>
          <w:rFonts w:eastAsia="Times New Roman"/>
          <w:szCs w:val="24"/>
        </w:rPr>
        <w:t xml:space="preserve">δεν είναι, κυρία </w:t>
      </w:r>
      <w:proofErr w:type="spellStart"/>
      <w:r>
        <w:rPr>
          <w:rFonts w:eastAsia="Times New Roman"/>
          <w:szCs w:val="24"/>
        </w:rPr>
        <w:t>Βούλτεψη</w:t>
      </w:r>
      <w:proofErr w:type="spellEnd"/>
      <w:r>
        <w:rPr>
          <w:rFonts w:eastAsia="Times New Roman"/>
          <w:szCs w:val="24"/>
        </w:rPr>
        <w:t>;</w:t>
      </w:r>
    </w:p>
    <w:p w14:paraId="20A4E9D7" w14:textId="77777777" w:rsidR="005D4821" w:rsidRDefault="006B233D">
      <w:pPr>
        <w:spacing w:line="600" w:lineRule="auto"/>
        <w:ind w:firstLine="720"/>
        <w:jc w:val="both"/>
        <w:rPr>
          <w:rFonts w:eastAsia="Times New Roman"/>
          <w:szCs w:val="24"/>
        </w:rPr>
      </w:pPr>
      <w:r w:rsidRPr="00E90BF0">
        <w:rPr>
          <w:rFonts w:eastAsia="Times New Roman"/>
          <w:b/>
          <w:szCs w:val="24"/>
        </w:rPr>
        <w:t xml:space="preserve">ΣΟΦΙΑ ΒΟΥΛΤΕΨΗ: </w:t>
      </w:r>
      <w:r w:rsidRPr="00E90BF0">
        <w:rPr>
          <w:rFonts w:eastAsia="Times New Roman"/>
          <w:szCs w:val="24"/>
        </w:rPr>
        <w:t>Όχι</w:t>
      </w:r>
      <w:r>
        <w:rPr>
          <w:rFonts w:eastAsia="Times New Roman"/>
          <w:szCs w:val="24"/>
        </w:rPr>
        <w:t>,</w:t>
      </w:r>
      <w:r w:rsidRPr="00E90BF0">
        <w:rPr>
          <w:rFonts w:eastAsia="Times New Roman"/>
          <w:szCs w:val="24"/>
        </w:rPr>
        <w:t xml:space="preserve"> ένα λεπτό</w:t>
      </w:r>
      <w:r>
        <w:rPr>
          <w:rFonts w:eastAsia="Times New Roman"/>
          <w:szCs w:val="24"/>
        </w:rPr>
        <w:t>.</w:t>
      </w:r>
      <w:r w:rsidRPr="00E90BF0">
        <w:rPr>
          <w:rFonts w:eastAsia="Times New Roman"/>
          <w:szCs w:val="24"/>
        </w:rPr>
        <w:t xml:space="preserve"> </w:t>
      </w:r>
      <w:r>
        <w:rPr>
          <w:rFonts w:eastAsia="Times New Roman"/>
          <w:szCs w:val="24"/>
        </w:rPr>
        <w:t xml:space="preserve">Αφήστε τα παραμύθια. </w:t>
      </w:r>
    </w:p>
    <w:p w14:paraId="20A4E9D8" w14:textId="77777777" w:rsidR="005D4821" w:rsidRDefault="006B233D">
      <w:pPr>
        <w:spacing w:line="600" w:lineRule="auto"/>
        <w:ind w:firstLine="720"/>
        <w:jc w:val="both"/>
        <w:rPr>
          <w:rFonts w:eastAsia="Times New Roman" w:cs="Times New Roman"/>
          <w:b/>
          <w:szCs w:val="24"/>
        </w:rPr>
      </w:pPr>
      <w:r w:rsidRPr="00F15680">
        <w:rPr>
          <w:rFonts w:eastAsia="Times New Roman" w:cs="Times New Roman"/>
          <w:b/>
          <w:szCs w:val="24"/>
        </w:rPr>
        <w:lastRenderedPageBreak/>
        <w:t>ΠΡΟΕΔΡΕΥΩΝ (</w:t>
      </w:r>
      <w:r>
        <w:rPr>
          <w:rFonts w:eastAsia="Times New Roman" w:cs="Times New Roman"/>
          <w:b/>
          <w:szCs w:val="24"/>
        </w:rPr>
        <w:t>Μάριος Γεωργιάδης</w:t>
      </w:r>
      <w:r w:rsidRPr="00F15680">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Κυρία </w:t>
      </w:r>
      <w:proofErr w:type="spellStart"/>
      <w:r>
        <w:rPr>
          <w:rFonts w:eastAsia="Times New Roman" w:cs="Times New Roman"/>
          <w:szCs w:val="24"/>
        </w:rPr>
        <w:t>Βάκη</w:t>
      </w:r>
      <w:proofErr w:type="spellEnd"/>
      <w:r>
        <w:rPr>
          <w:rFonts w:eastAsia="Times New Roman" w:cs="Times New Roman"/>
          <w:szCs w:val="24"/>
        </w:rPr>
        <w:t>, σας παρακαλώ.</w:t>
      </w:r>
    </w:p>
    <w:p w14:paraId="20A4E9D9" w14:textId="77777777" w:rsidR="005D4821" w:rsidRDefault="006B233D">
      <w:pPr>
        <w:spacing w:line="600" w:lineRule="auto"/>
        <w:ind w:firstLine="720"/>
        <w:jc w:val="both"/>
        <w:rPr>
          <w:rFonts w:eastAsia="Times New Roman"/>
          <w:szCs w:val="24"/>
        </w:rPr>
      </w:pPr>
      <w:r w:rsidRPr="00FE559A">
        <w:rPr>
          <w:rFonts w:eastAsia="Times New Roman"/>
          <w:b/>
          <w:szCs w:val="24"/>
        </w:rPr>
        <w:t>ΚΩΝΣΤΑΝΤΙΝΟΣ ΤΖΑΒΑΡΑΣ:</w:t>
      </w:r>
      <w:r>
        <w:rPr>
          <w:rFonts w:eastAsia="Times New Roman"/>
          <w:szCs w:val="24"/>
        </w:rPr>
        <w:t xml:space="preserve"> Ο κ. Τσίπρας είναι του Ευρωπαϊκού Λαϊκού Κόμματος; Έχουμε ζεύξη….</w:t>
      </w:r>
    </w:p>
    <w:p w14:paraId="20A4E9DA" w14:textId="77777777" w:rsidR="005D4821" w:rsidRDefault="006B233D">
      <w:pPr>
        <w:spacing w:line="600" w:lineRule="auto"/>
        <w:ind w:firstLine="720"/>
        <w:jc w:val="both"/>
        <w:rPr>
          <w:rFonts w:eastAsia="Times New Roman"/>
          <w:szCs w:val="24"/>
        </w:rPr>
      </w:pPr>
      <w:r w:rsidRPr="004B0592">
        <w:rPr>
          <w:rFonts w:eastAsia="Times New Roman"/>
          <w:b/>
          <w:szCs w:val="24"/>
        </w:rPr>
        <w:t>ΦΩΤΕΙΝΗ ΒΑΚΗ:</w:t>
      </w:r>
      <w:r>
        <w:rPr>
          <w:rFonts w:eastAsia="Times New Roman"/>
          <w:b/>
          <w:szCs w:val="24"/>
        </w:rPr>
        <w:t xml:space="preserve"> </w:t>
      </w:r>
      <w:r>
        <w:rPr>
          <w:rFonts w:eastAsia="Times New Roman"/>
          <w:szCs w:val="24"/>
        </w:rPr>
        <w:t xml:space="preserve">Όχι. </w:t>
      </w:r>
    </w:p>
    <w:p w14:paraId="20A4E9DB" w14:textId="77777777" w:rsidR="005D4821" w:rsidRDefault="006B233D">
      <w:pPr>
        <w:spacing w:line="600" w:lineRule="auto"/>
        <w:ind w:firstLine="720"/>
        <w:jc w:val="both"/>
        <w:rPr>
          <w:rFonts w:eastAsia="Times New Roman" w:cs="Times New Roman"/>
          <w:szCs w:val="24"/>
        </w:rPr>
      </w:pPr>
      <w:r w:rsidRPr="00F15680">
        <w:rPr>
          <w:rFonts w:eastAsia="Times New Roman" w:cs="Times New Roman"/>
          <w:b/>
          <w:szCs w:val="24"/>
        </w:rPr>
        <w:t>ΠΡΟΕΔΡΕΥ</w:t>
      </w:r>
      <w:r w:rsidRPr="00F15680">
        <w:rPr>
          <w:rFonts w:eastAsia="Times New Roman" w:cs="Times New Roman"/>
          <w:b/>
          <w:szCs w:val="24"/>
        </w:rPr>
        <w:t>ΩΝ (</w:t>
      </w:r>
      <w:r>
        <w:rPr>
          <w:rFonts w:eastAsia="Times New Roman" w:cs="Times New Roman"/>
          <w:b/>
          <w:szCs w:val="24"/>
        </w:rPr>
        <w:t>Μάριος Γεωργιάδης</w:t>
      </w:r>
      <w:r w:rsidRPr="00F15680">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Κύριοι συνάδελφοι! Μιλάει από το Βήμα συνάδελφός σας. </w:t>
      </w:r>
    </w:p>
    <w:p w14:paraId="20A4E9DC" w14:textId="77777777" w:rsidR="005D4821" w:rsidRDefault="006B233D">
      <w:pPr>
        <w:spacing w:line="600" w:lineRule="auto"/>
        <w:ind w:firstLine="720"/>
        <w:jc w:val="both"/>
        <w:rPr>
          <w:rFonts w:eastAsia="Times New Roman"/>
          <w:szCs w:val="24"/>
        </w:rPr>
      </w:pPr>
      <w:r w:rsidRPr="00E90BF0">
        <w:rPr>
          <w:rFonts w:eastAsia="Times New Roman"/>
          <w:b/>
          <w:szCs w:val="24"/>
        </w:rPr>
        <w:t>ΣΟΦΙΑ ΒΟΥΛΤΕΨΗ:</w:t>
      </w:r>
      <w:r>
        <w:rPr>
          <w:rFonts w:eastAsia="Times New Roman"/>
          <w:b/>
          <w:szCs w:val="24"/>
        </w:rPr>
        <w:t xml:space="preserve"> </w:t>
      </w:r>
      <w:r>
        <w:rPr>
          <w:rFonts w:eastAsia="Times New Roman"/>
          <w:szCs w:val="24"/>
        </w:rPr>
        <w:t>Ο</w:t>
      </w:r>
      <w:r w:rsidRPr="00E90BF0">
        <w:rPr>
          <w:rFonts w:eastAsia="Times New Roman"/>
          <w:szCs w:val="24"/>
        </w:rPr>
        <w:t xml:space="preserve"> κ</w:t>
      </w:r>
      <w:r>
        <w:rPr>
          <w:rFonts w:eastAsia="Times New Roman"/>
          <w:szCs w:val="24"/>
        </w:rPr>
        <w:t>.</w:t>
      </w:r>
      <w:r w:rsidRPr="00E90BF0">
        <w:rPr>
          <w:rFonts w:eastAsia="Times New Roman"/>
          <w:szCs w:val="24"/>
        </w:rPr>
        <w:t xml:space="preserve"> Τσίπρας </w:t>
      </w:r>
      <w:r>
        <w:rPr>
          <w:rFonts w:eastAsia="Times New Roman"/>
          <w:szCs w:val="24"/>
        </w:rPr>
        <w:t xml:space="preserve">–επειδή μας έχετε τρελάνει με τον </w:t>
      </w:r>
      <w:proofErr w:type="spellStart"/>
      <w:r>
        <w:rPr>
          <w:rFonts w:eastAsia="Times New Roman"/>
          <w:szCs w:val="24"/>
        </w:rPr>
        <w:t>Όρμπαν</w:t>
      </w:r>
      <w:proofErr w:type="spellEnd"/>
      <w:r>
        <w:rPr>
          <w:rFonts w:eastAsia="Times New Roman"/>
          <w:szCs w:val="24"/>
        </w:rPr>
        <w:t xml:space="preserve">- τον επισκέφτηκε στις </w:t>
      </w:r>
      <w:r w:rsidRPr="00E90BF0">
        <w:rPr>
          <w:rFonts w:eastAsia="Times New Roman"/>
          <w:szCs w:val="24"/>
        </w:rPr>
        <w:t>12 Σεπτεμβρίου του 2017</w:t>
      </w:r>
      <w:r>
        <w:rPr>
          <w:rFonts w:eastAsia="Times New Roman"/>
          <w:szCs w:val="24"/>
        </w:rPr>
        <w:t>.</w:t>
      </w:r>
      <w:r w:rsidRPr="00E90BF0">
        <w:rPr>
          <w:rFonts w:eastAsia="Times New Roman"/>
          <w:szCs w:val="24"/>
        </w:rPr>
        <w:t xml:space="preserve"> </w:t>
      </w:r>
      <w:r>
        <w:rPr>
          <w:rFonts w:eastAsia="Times New Roman"/>
          <w:szCs w:val="24"/>
        </w:rPr>
        <w:t>Έ</w:t>
      </w:r>
      <w:r w:rsidRPr="00E90BF0">
        <w:rPr>
          <w:rFonts w:eastAsia="Times New Roman"/>
          <w:szCs w:val="24"/>
        </w:rPr>
        <w:t>βγαλε ανακοίνωση που είπε ότι είχα</w:t>
      </w:r>
      <w:r>
        <w:rPr>
          <w:rFonts w:eastAsia="Times New Roman"/>
          <w:szCs w:val="24"/>
        </w:rPr>
        <w:t>ν</w:t>
      </w:r>
      <w:r w:rsidRPr="00E90BF0">
        <w:rPr>
          <w:rFonts w:eastAsia="Times New Roman"/>
          <w:szCs w:val="24"/>
        </w:rPr>
        <w:t xml:space="preserve"> </w:t>
      </w:r>
      <w:r>
        <w:rPr>
          <w:rFonts w:eastAsia="Times New Roman"/>
          <w:szCs w:val="24"/>
        </w:rPr>
        <w:t>μια</w:t>
      </w:r>
      <w:r w:rsidRPr="00E90BF0">
        <w:rPr>
          <w:rFonts w:eastAsia="Times New Roman"/>
          <w:szCs w:val="24"/>
        </w:rPr>
        <w:t xml:space="preserve"> φιλική συζήτηση στο πλαίσιο του σεβασμού των διαφορετικών απόψεων και πριν φύγει</w:t>
      </w:r>
      <w:r>
        <w:rPr>
          <w:rFonts w:eastAsia="Times New Roman"/>
          <w:szCs w:val="24"/>
        </w:rPr>
        <w:t>,</w:t>
      </w:r>
      <w:r w:rsidRPr="00E90BF0">
        <w:rPr>
          <w:rFonts w:eastAsia="Times New Roman"/>
          <w:szCs w:val="24"/>
        </w:rPr>
        <w:t xml:space="preserve"> είπε </w:t>
      </w:r>
      <w:r>
        <w:rPr>
          <w:rFonts w:eastAsia="Times New Roman"/>
          <w:szCs w:val="24"/>
        </w:rPr>
        <w:t>σ</w:t>
      </w:r>
      <w:r w:rsidRPr="00E90BF0">
        <w:rPr>
          <w:rFonts w:eastAsia="Times New Roman"/>
          <w:szCs w:val="24"/>
        </w:rPr>
        <w:t>το</w:t>
      </w:r>
      <w:r>
        <w:rPr>
          <w:rFonts w:eastAsia="Times New Roman"/>
          <w:szCs w:val="24"/>
        </w:rPr>
        <w:t xml:space="preserve">ν </w:t>
      </w:r>
      <w:proofErr w:type="spellStart"/>
      <w:r>
        <w:rPr>
          <w:rFonts w:eastAsia="Times New Roman"/>
          <w:szCs w:val="24"/>
        </w:rPr>
        <w:t>Όρμπαν</w:t>
      </w:r>
      <w:proofErr w:type="spellEnd"/>
      <w:r>
        <w:rPr>
          <w:rFonts w:eastAsia="Times New Roman"/>
          <w:szCs w:val="24"/>
        </w:rPr>
        <w:t xml:space="preserve">: «Το </w:t>
      </w:r>
      <w:r w:rsidRPr="00E90BF0">
        <w:rPr>
          <w:rFonts w:eastAsia="Times New Roman"/>
          <w:szCs w:val="24"/>
        </w:rPr>
        <w:t>χωριό Μπελογιάννης και τα μάτια σου</w:t>
      </w:r>
      <w:r>
        <w:rPr>
          <w:rFonts w:eastAsia="Times New Roman"/>
          <w:szCs w:val="24"/>
        </w:rPr>
        <w:t>».</w:t>
      </w:r>
      <w:r w:rsidRPr="00E90BF0">
        <w:rPr>
          <w:rFonts w:eastAsia="Times New Roman"/>
          <w:szCs w:val="24"/>
        </w:rPr>
        <w:t xml:space="preserve"> </w:t>
      </w:r>
      <w:r>
        <w:rPr>
          <w:rFonts w:eastAsia="Times New Roman"/>
          <w:szCs w:val="24"/>
        </w:rPr>
        <w:t xml:space="preserve">Άλλον καημό </w:t>
      </w:r>
      <w:r w:rsidRPr="00E90BF0">
        <w:rPr>
          <w:rFonts w:eastAsia="Times New Roman"/>
          <w:szCs w:val="24"/>
        </w:rPr>
        <w:t xml:space="preserve">δεν είχε ο </w:t>
      </w:r>
      <w:proofErr w:type="spellStart"/>
      <w:r>
        <w:rPr>
          <w:rFonts w:eastAsia="Times New Roman"/>
          <w:szCs w:val="24"/>
        </w:rPr>
        <w:t>Όρμπαν</w:t>
      </w:r>
      <w:proofErr w:type="spellEnd"/>
      <w:r>
        <w:rPr>
          <w:rFonts w:eastAsia="Times New Roman"/>
          <w:szCs w:val="24"/>
        </w:rPr>
        <w:t>!</w:t>
      </w:r>
      <w:r w:rsidRPr="00E90BF0">
        <w:rPr>
          <w:rFonts w:eastAsia="Times New Roman"/>
          <w:szCs w:val="24"/>
        </w:rPr>
        <w:t xml:space="preserve"> Από την πόλη έρχομαι και στην κορφή κανέλα</w:t>
      </w:r>
      <w:r>
        <w:rPr>
          <w:rFonts w:eastAsia="Times New Roman"/>
          <w:szCs w:val="24"/>
        </w:rPr>
        <w:t>!</w:t>
      </w:r>
    </w:p>
    <w:p w14:paraId="20A4E9DD" w14:textId="77777777" w:rsidR="005D4821" w:rsidRDefault="006B233D">
      <w:pPr>
        <w:spacing w:line="600" w:lineRule="auto"/>
        <w:ind w:firstLine="720"/>
        <w:jc w:val="both"/>
        <w:rPr>
          <w:rFonts w:eastAsia="Times New Roman"/>
          <w:szCs w:val="24"/>
        </w:rPr>
      </w:pPr>
      <w:r>
        <w:rPr>
          <w:rFonts w:eastAsia="Times New Roman"/>
          <w:szCs w:val="24"/>
        </w:rPr>
        <w:t>Π</w:t>
      </w:r>
      <w:r w:rsidRPr="00E90BF0">
        <w:rPr>
          <w:rFonts w:eastAsia="Times New Roman"/>
          <w:szCs w:val="24"/>
        </w:rPr>
        <w:t>ήγε</w:t>
      </w:r>
      <w:r>
        <w:rPr>
          <w:rFonts w:eastAsia="Times New Roman"/>
          <w:szCs w:val="24"/>
        </w:rPr>
        <w:t>, λοιπόν,</w:t>
      </w:r>
      <w:r w:rsidRPr="00E90BF0">
        <w:rPr>
          <w:rFonts w:eastAsia="Times New Roman"/>
          <w:szCs w:val="24"/>
        </w:rPr>
        <w:t xml:space="preserve"> ο Τσίπρας στον </w:t>
      </w:r>
      <w:proofErr w:type="spellStart"/>
      <w:r>
        <w:rPr>
          <w:rFonts w:eastAsia="Times New Roman"/>
          <w:szCs w:val="24"/>
        </w:rPr>
        <w:t>Όρμπαν</w:t>
      </w:r>
      <w:proofErr w:type="spellEnd"/>
      <w:r w:rsidRPr="00E90BF0">
        <w:rPr>
          <w:rFonts w:eastAsia="Times New Roman"/>
          <w:szCs w:val="24"/>
        </w:rPr>
        <w:t xml:space="preserve"> </w:t>
      </w:r>
      <w:r>
        <w:rPr>
          <w:rFonts w:eastAsia="Times New Roman"/>
          <w:szCs w:val="24"/>
        </w:rPr>
        <w:t>–π</w:t>
      </w:r>
      <w:r>
        <w:rPr>
          <w:rFonts w:eastAsia="Times New Roman"/>
          <w:szCs w:val="24"/>
        </w:rPr>
        <w:t xml:space="preserve">ου </w:t>
      </w:r>
      <w:r w:rsidRPr="00E90BF0">
        <w:rPr>
          <w:rFonts w:eastAsia="Times New Roman"/>
          <w:szCs w:val="24"/>
        </w:rPr>
        <w:t>τον κατηγορείτε</w:t>
      </w:r>
      <w:r>
        <w:rPr>
          <w:rFonts w:eastAsia="Times New Roman"/>
          <w:szCs w:val="24"/>
        </w:rPr>
        <w:t xml:space="preserve"> όλη</w:t>
      </w:r>
      <w:r w:rsidRPr="00E90BF0">
        <w:rPr>
          <w:rFonts w:eastAsia="Times New Roman"/>
          <w:szCs w:val="24"/>
        </w:rPr>
        <w:t xml:space="preserve"> μέρα εδώ</w:t>
      </w:r>
      <w:r>
        <w:rPr>
          <w:rFonts w:eastAsia="Times New Roman"/>
          <w:szCs w:val="24"/>
        </w:rPr>
        <w:t>-</w:t>
      </w:r>
      <w:r w:rsidRPr="00E90BF0">
        <w:rPr>
          <w:rFonts w:eastAsia="Times New Roman"/>
          <w:szCs w:val="24"/>
        </w:rPr>
        <w:t xml:space="preserve"> μίλησαν πάρα πολύ ωραία </w:t>
      </w:r>
      <w:r>
        <w:rPr>
          <w:rFonts w:eastAsia="Times New Roman"/>
          <w:szCs w:val="24"/>
        </w:rPr>
        <w:t>και μετά είπαν</w:t>
      </w:r>
      <w:r w:rsidRPr="00E90BF0">
        <w:rPr>
          <w:rFonts w:eastAsia="Times New Roman"/>
          <w:szCs w:val="24"/>
        </w:rPr>
        <w:t xml:space="preserve"> να </w:t>
      </w:r>
      <w:r>
        <w:rPr>
          <w:rFonts w:eastAsia="Times New Roman"/>
          <w:szCs w:val="24"/>
        </w:rPr>
        <w:t>προσέξουν</w:t>
      </w:r>
      <w:r w:rsidRPr="00E90BF0">
        <w:rPr>
          <w:rFonts w:eastAsia="Times New Roman"/>
          <w:szCs w:val="24"/>
        </w:rPr>
        <w:t xml:space="preserve"> </w:t>
      </w:r>
      <w:r>
        <w:rPr>
          <w:rFonts w:eastAsia="Times New Roman"/>
          <w:szCs w:val="24"/>
        </w:rPr>
        <w:t>μαζί και το χωριό «Μπελογιάννης».</w:t>
      </w:r>
      <w:r w:rsidRPr="00E90BF0">
        <w:rPr>
          <w:rFonts w:eastAsia="Times New Roman"/>
          <w:szCs w:val="24"/>
        </w:rPr>
        <w:t xml:space="preserve"> </w:t>
      </w:r>
      <w:r>
        <w:rPr>
          <w:rFonts w:eastAsia="Times New Roman"/>
          <w:szCs w:val="24"/>
        </w:rPr>
        <w:t>Ο</w:t>
      </w:r>
      <w:r w:rsidRPr="00E90BF0">
        <w:rPr>
          <w:rFonts w:eastAsia="Times New Roman"/>
          <w:szCs w:val="24"/>
        </w:rPr>
        <w:t xml:space="preserve"> ακραίος </w:t>
      </w:r>
      <w:proofErr w:type="spellStart"/>
      <w:r>
        <w:rPr>
          <w:rFonts w:eastAsia="Times New Roman"/>
          <w:szCs w:val="24"/>
        </w:rPr>
        <w:lastRenderedPageBreak/>
        <w:t>Όρμπαν</w:t>
      </w:r>
      <w:proofErr w:type="spellEnd"/>
      <w:r w:rsidRPr="00E90BF0">
        <w:rPr>
          <w:rFonts w:eastAsia="Times New Roman"/>
          <w:szCs w:val="24"/>
        </w:rPr>
        <w:t xml:space="preserve"> που είναι στο Λαϊκό </w:t>
      </w:r>
      <w:r>
        <w:rPr>
          <w:rFonts w:eastAsia="Times New Roman"/>
          <w:szCs w:val="24"/>
        </w:rPr>
        <w:t>Κ</w:t>
      </w:r>
      <w:r w:rsidRPr="00E90BF0">
        <w:rPr>
          <w:rFonts w:eastAsia="Times New Roman"/>
          <w:szCs w:val="24"/>
        </w:rPr>
        <w:t>όμμα και ο κ</w:t>
      </w:r>
      <w:r>
        <w:rPr>
          <w:rFonts w:eastAsia="Times New Roman"/>
          <w:szCs w:val="24"/>
        </w:rPr>
        <w:t>.</w:t>
      </w:r>
      <w:r w:rsidRPr="00E90BF0">
        <w:rPr>
          <w:rFonts w:eastAsia="Times New Roman"/>
          <w:szCs w:val="24"/>
        </w:rPr>
        <w:t xml:space="preserve"> Τσίπρας που είναι με τον </w:t>
      </w:r>
      <w:proofErr w:type="spellStart"/>
      <w:r w:rsidRPr="00E90BF0">
        <w:rPr>
          <w:rFonts w:eastAsia="Times New Roman"/>
          <w:szCs w:val="24"/>
        </w:rPr>
        <w:t>Μαδούρο</w:t>
      </w:r>
      <w:proofErr w:type="spellEnd"/>
      <w:r>
        <w:rPr>
          <w:rFonts w:eastAsia="Times New Roman"/>
          <w:szCs w:val="24"/>
        </w:rPr>
        <w:t>!</w:t>
      </w:r>
    </w:p>
    <w:p w14:paraId="20A4E9DE" w14:textId="77777777" w:rsidR="005D4821" w:rsidRDefault="006B233D">
      <w:pPr>
        <w:spacing w:line="600" w:lineRule="auto"/>
        <w:ind w:firstLine="720"/>
        <w:jc w:val="both"/>
        <w:rPr>
          <w:rFonts w:eastAsia="Times New Roman"/>
          <w:szCs w:val="24"/>
        </w:rPr>
      </w:pPr>
      <w:r>
        <w:rPr>
          <w:rFonts w:eastAsia="Times New Roman"/>
          <w:szCs w:val="24"/>
        </w:rPr>
        <w:t>Δ</w:t>
      </w:r>
      <w:r w:rsidRPr="00E90BF0">
        <w:rPr>
          <w:rFonts w:eastAsia="Times New Roman"/>
          <w:szCs w:val="24"/>
        </w:rPr>
        <w:t>εν υπάρχει αμφιβολία ότι εδώ βρισκόμαστε μπροστά σ</w:t>
      </w:r>
      <w:r w:rsidRPr="00E90BF0">
        <w:rPr>
          <w:rFonts w:eastAsia="Times New Roman"/>
          <w:szCs w:val="24"/>
        </w:rPr>
        <w:t xml:space="preserve">ε </w:t>
      </w:r>
      <w:r>
        <w:rPr>
          <w:rFonts w:eastAsia="Times New Roman"/>
          <w:szCs w:val="24"/>
        </w:rPr>
        <w:t>μια</w:t>
      </w:r>
      <w:r w:rsidRPr="00E90BF0">
        <w:rPr>
          <w:rFonts w:eastAsia="Times New Roman"/>
          <w:szCs w:val="24"/>
        </w:rPr>
        <w:t xml:space="preserve"> εξέλιξη προπαγανδιστικής εκστρατείας</w:t>
      </w:r>
      <w:r>
        <w:rPr>
          <w:rFonts w:eastAsia="Times New Roman"/>
          <w:szCs w:val="24"/>
        </w:rPr>
        <w:t>,</w:t>
      </w:r>
      <w:r w:rsidRPr="00E90BF0">
        <w:rPr>
          <w:rFonts w:eastAsia="Times New Roman"/>
          <w:szCs w:val="24"/>
        </w:rPr>
        <w:t xml:space="preserve"> για να </w:t>
      </w:r>
      <w:r>
        <w:rPr>
          <w:rFonts w:eastAsia="Times New Roman"/>
          <w:szCs w:val="24"/>
        </w:rPr>
        <w:t xml:space="preserve">αποσπαστεί η </w:t>
      </w:r>
      <w:r w:rsidRPr="00E90BF0">
        <w:rPr>
          <w:rFonts w:eastAsia="Times New Roman"/>
          <w:szCs w:val="24"/>
        </w:rPr>
        <w:t xml:space="preserve">προσοχή του λαού από </w:t>
      </w:r>
      <w:r>
        <w:rPr>
          <w:rFonts w:eastAsia="Times New Roman"/>
          <w:szCs w:val="24"/>
        </w:rPr>
        <w:t xml:space="preserve">την κύρωση της </w:t>
      </w:r>
      <w:r>
        <w:rPr>
          <w:rFonts w:eastAsia="Times New Roman"/>
          <w:szCs w:val="24"/>
        </w:rPr>
        <w:t>σ</w:t>
      </w:r>
      <w:r w:rsidRPr="00E90BF0">
        <w:rPr>
          <w:rFonts w:eastAsia="Times New Roman"/>
          <w:szCs w:val="24"/>
        </w:rPr>
        <w:t xml:space="preserve">υμφωνίας </w:t>
      </w:r>
      <w:r w:rsidRPr="00E90BF0">
        <w:rPr>
          <w:rFonts w:eastAsia="Times New Roman"/>
          <w:szCs w:val="24"/>
        </w:rPr>
        <w:t>για τη Μακεδονία και τις παρενέργει</w:t>
      </w:r>
      <w:r>
        <w:rPr>
          <w:rFonts w:eastAsia="Times New Roman"/>
          <w:szCs w:val="24"/>
        </w:rPr>
        <w:t>έ</w:t>
      </w:r>
      <w:r w:rsidRPr="00E90BF0">
        <w:rPr>
          <w:rFonts w:eastAsia="Times New Roman"/>
          <w:szCs w:val="24"/>
        </w:rPr>
        <w:t xml:space="preserve">ς της που ήδη κάνουν την εμφάνισή </w:t>
      </w:r>
      <w:r>
        <w:rPr>
          <w:rFonts w:eastAsia="Times New Roman"/>
          <w:szCs w:val="24"/>
        </w:rPr>
        <w:t>τους.</w:t>
      </w:r>
    </w:p>
    <w:p w14:paraId="20A4E9DF" w14:textId="77777777" w:rsidR="005D4821" w:rsidRDefault="006B233D">
      <w:pPr>
        <w:spacing w:line="600" w:lineRule="auto"/>
        <w:ind w:firstLine="720"/>
        <w:jc w:val="both"/>
        <w:rPr>
          <w:rFonts w:eastAsia="Times New Roman"/>
          <w:szCs w:val="24"/>
        </w:rPr>
      </w:pPr>
      <w:r>
        <w:rPr>
          <w:rFonts w:eastAsia="Times New Roman"/>
          <w:szCs w:val="24"/>
        </w:rPr>
        <w:t>Σ</w:t>
      </w:r>
      <w:r w:rsidRPr="00E90BF0">
        <w:rPr>
          <w:rFonts w:eastAsia="Times New Roman"/>
          <w:szCs w:val="24"/>
        </w:rPr>
        <w:t>ήμερα συζητούμε προσλήψεις Μακεδονίας</w:t>
      </w:r>
      <w:r>
        <w:rPr>
          <w:rFonts w:eastAsia="Times New Roman"/>
          <w:szCs w:val="24"/>
        </w:rPr>
        <w:t xml:space="preserve"> σε βάθος τετραετίας.</w:t>
      </w:r>
      <w:r w:rsidRPr="00E90BF0">
        <w:rPr>
          <w:rFonts w:eastAsia="Times New Roman"/>
          <w:szCs w:val="24"/>
        </w:rPr>
        <w:t xml:space="preserve"> </w:t>
      </w:r>
      <w:r>
        <w:rPr>
          <w:rFonts w:eastAsia="Times New Roman"/>
          <w:szCs w:val="24"/>
        </w:rPr>
        <w:t>Αλλά</w:t>
      </w:r>
      <w:r w:rsidRPr="00E90BF0">
        <w:rPr>
          <w:rFonts w:eastAsia="Times New Roman"/>
          <w:szCs w:val="24"/>
        </w:rPr>
        <w:t xml:space="preserve"> σήμερα τι</w:t>
      </w:r>
      <w:r>
        <w:rPr>
          <w:rFonts w:eastAsia="Times New Roman"/>
          <w:szCs w:val="24"/>
        </w:rPr>
        <w:t>ς</w:t>
      </w:r>
      <w:r w:rsidRPr="00E90BF0">
        <w:rPr>
          <w:rFonts w:eastAsia="Times New Roman"/>
          <w:szCs w:val="24"/>
        </w:rPr>
        <w:t xml:space="preserve"> συζητούμε και </w:t>
      </w:r>
      <w:r>
        <w:rPr>
          <w:rFonts w:eastAsia="Times New Roman"/>
          <w:szCs w:val="24"/>
        </w:rPr>
        <w:t>τις</w:t>
      </w:r>
      <w:r w:rsidRPr="00E90BF0">
        <w:rPr>
          <w:rFonts w:eastAsia="Times New Roman"/>
          <w:szCs w:val="24"/>
        </w:rPr>
        <w:t xml:space="preserve"> συζητούσαμε όσο γινόταν η συζήτηση για τις Πρέσπες</w:t>
      </w:r>
      <w:r>
        <w:rPr>
          <w:rFonts w:eastAsia="Times New Roman"/>
          <w:szCs w:val="24"/>
        </w:rPr>
        <w:t>.</w:t>
      </w:r>
      <w:r w:rsidRPr="00E90BF0">
        <w:rPr>
          <w:rFonts w:eastAsia="Times New Roman"/>
          <w:szCs w:val="24"/>
        </w:rPr>
        <w:t xml:space="preserve"> </w:t>
      </w:r>
      <w:r>
        <w:rPr>
          <w:rFonts w:eastAsia="Times New Roman"/>
          <w:szCs w:val="24"/>
        </w:rPr>
        <w:t>Σ</w:t>
      </w:r>
      <w:r w:rsidRPr="00E90BF0">
        <w:rPr>
          <w:rFonts w:eastAsia="Times New Roman"/>
          <w:szCs w:val="24"/>
        </w:rPr>
        <w:t>ήμερα</w:t>
      </w:r>
      <w:r>
        <w:rPr>
          <w:rFonts w:eastAsia="Times New Roman"/>
          <w:szCs w:val="24"/>
        </w:rPr>
        <w:t xml:space="preserve"> έχουμε</w:t>
      </w:r>
      <w:r w:rsidRPr="00E90BF0">
        <w:rPr>
          <w:rFonts w:eastAsia="Times New Roman"/>
          <w:szCs w:val="24"/>
        </w:rPr>
        <w:t xml:space="preserve"> προσλήψεις Μακεδονίας</w:t>
      </w:r>
      <w:r>
        <w:rPr>
          <w:rFonts w:eastAsia="Times New Roman"/>
          <w:szCs w:val="24"/>
        </w:rPr>
        <w:t xml:space="preserve">, </w:t>
      </w:r>
      <w:r w:rsidRPr="00E90BF0">
        <w:rPr>
          <w:rFonts w:eastAsia="Times New Roman"/>
          <w:szCs w:val="24"/>
        </w:rPr>
        <w:t>χθες αύξηση κατώτατου μισθού Μακεδονίας και αύριο ομόλογα Μακεδονίας</w:t>
      </w:r>
      <w:r>
        <w:rPr>
          <w:rFonts w:eastAsia="Times New Roman"/>
          <w:szCs w:val="24"/>
        </w:rPr>
        <w:t>.</w:t>
      </w:r>
      <w:r w:rsidRPr="00E90BF0">
        <w:rPr>
          <w:rFonts w:eastAsia="Times New Roman"/>
          <w:szCs w:val="24"/>
        </w:rPr>
        <w:t xml:space="preserve"> Κάνετε ό</w:t>
      </w:r>
      <w:r>
        <w:rPr>
          <w:rFonts w:eastAsia="Times New Roman"/>
          <w:szCs w:val="24"/>
        </w:rPr>
        <w:t>,</w:t>
      </w:r>
      <w:r w:rsidRPr="00E90BF0">
        <w:rPr>
          <w:rFonts w:eastAsia="Times New Roman"/>
          <w:szCs w:val="24"/>
        </w:rPr>
        <w:t>τι μπορείτε</w:t>
      </w:r>
      <w:r>
        <w:rPr>
          <w:rFonts w:eastAsia="Times New Roman"/>
          <w:szCs w:val="24"/>
        </w:rPr>
        <w:t>,</w:t>
      </w:r>
      <w:r w:rsidRPr="00E90BF0">
        <w:rPr>
          <w:rFonts w:eastAsia="Times New Roman"/>
          <w:szCs w:val="24"/>
        </w:rPr>
        <w:t xml:space="preserve"> για να αλλάξ</w:t>
      </w:r>
      <w:r>
        <w:rPr>
          <w:rFonts w:eastAsia="Times New Roman"/>
          <w:szCs w:val="24"/>
        </w:rPr>
        <w:t>ετε</w:t>
      </w:r>
      <w:r w:rsidRPr="00E90BF0">
        <w:rPr>
          <w:rFonts w:eastAsia="Times New Roman"/>
          <w:szCs w:val="24"/>
        </w:rPr>
        <w:t xml:space="preserve"> την ατζέντα της συζήτησης</w:t>
      </w:r>
      <w:r>
        <w:rPr>
          <w:rFonts w:eastAsia="Times New Roman"/>
          <w:szCs w:val="24"/>
        </w:rPr>
        <w:t>.</w:t>
      </w:r>
    </w:p>
    <w:p w14:paraId="20A4E9E0" w14:textId="77777777" w:rsidR="005D4821" w:rsidRDefault="006B233D">
      <w:pPr>
        <w:spacing w:line="600" w:lineRule="auto"/>
        <w:ind w:firstLine="720"/>
        <w:jc w:val="both"/>
        <w:rPr>
          <w:rFonts w:eastAsia="Times New Roman"/>
          <w:szCs w:val="24"/>
        </w:rPr>
      </w:pPr>
      <w:r w:rsidRPr="00E90BF0">
        <w:rPr>
          <w:rFonts w:eastAsia="Times New Roman"/>
          <w:szCs w:val="24"/>
        </w:rPr>
        <w:t>Όσ</w:t>
      </w:r>
      <w:r w:rsidRPr="00E90BF0">
        <w:rPr>
          <w:rFonts w:eastAsia="Times New Roman"/>
          <w:szCs w:val="24"/>
        </w:rPr>
        <w:t xml:space="preserve">ον αφορά </w:t>
      </w:r>
      <w:r>
        <w:rPr>
          <w:rFonts w:eastAsia="Times New Roman"/>
          <w:szCs w:val="24"/>
        </w:rPr>
        <w:t>σ</w:t>
      </w:r>
      <w:r w:rsidRPr="00E90BF0">
        <w:rPr>
          <w:rFonts w:eastAsia="Times New Roman"/>
          <w:szCs w:val="24"/>
        </w:rPr>
        <w:t>τις προσλήψεις</w:t>
      </w:r>
      <w:r>
        <w:rPr>
          <w:rFonts w:eastAsia="Times New Roman"/>
          <w:szCs w:val="24"/>
        </w:rPr>
        <w:t>,</w:t>
      </w:r>
      <w:r w:rsidRPr="00E90BF0">
        <w:rPr>
          <w:rFonts w:eastAsia="Times New Roman"/>
          <w:szCs w:val="24"/>
        </w:rPr>
        <w:t xml:space="preserve"> ξέρετε πολύ καλά ότι κλείνετε το μάτι υποσχόμεν</w:t>
      </w:r>
      <w:r>
        <w:rPr>
          <w:rFonts w:eastAsia="Times New Roman"/>
          <w:szCs w:val="24"/>
        </w:rPr>
        <w:t>οι</w:t>
      </w:r>
      <w:r w:rsidRPr="00E90BF0">
        <w:rPr>
          <w:rFonts w:eastAsia="Times New Roman"/>
          <w:szCs w:val="24"/>
        </w:rPr>
        <w:t xml:space="preserve"> διορισμ</w:t>
      </w:r>
      <w:r>
        <w:rPr>
          <w:rFonts w:eastAsia="Times New Roman"/>
          <w:szCs w:val="24"/>
        </w:rPr>
        <w:t>ούς</w:t>
      </w:r>
      <w:r w:rsidRPr="00E90BF0">
        <w:rPr>
          <w:rFonts w:eastAsia="Times New Roman"/>
          <w:szCs w:val="24"/>
        </w:rPr>
        <w:t xml:space="preserve"> στο μέλλον</w:t>
      </w:r>
      <w:r>
        <w:rPr>
          <w:rFonts w:eastAsia="Times New Roman"/>
          <w:szCs w:val="24"/>
        </w:rPr>
        <w:t>.</w:t>
      </w:r>
      <w:r w:rsidRPr="00E90BF0">
        <w:rPr>
          <w:rFonts w:eastAsia="Times New Roman"/>
          <w:szCs w:val="24"/>
        </w:rPr>
        <w:t xml:space="preserve"> </w:t>
      </w:r>
    </w:p>
    <w:p w14:paraId="20A4E9E1" w14:textId="77777777" w:rsidR="005D4821" w:rsidRDefault="006B233D">
      <w:pPr>
        <w:spacing w:line="600" w:lineRule="auto"/>
        <w:ind w:firstLine="720"/>
        <w:jc w:val="both"/>
        <w:rPr>
          <w:rFonts w:eastAsia="Times New Roman"/>
          <w:szCs w:val="24"/>
        </w:rPr>
      </w:pPr>
      <w:r>
        <w:rPr>
          <w:rFonts w:eastAsia="Times New Roman"/>
          <w:szCs w:val="24"/>
        </w:rPr>
        <w:t>Ό</w:t>
      </w:r>
      <w:r w:rsidRPr="00E90BF0">
        <w:rPr>
          <w:rFonts w:eastAsia="Times New Roman"/>
          <w:szCs w:val="24"/>
        </w:rPr>
        <w:t>σον αφορά στην αύξηση του κατώτατου μισθού που α</w:t>
      </w:r>
      <w:r>
        <w:rPr>
          <w:rFonts w:eastAsia="Times New Roman"/>
          <w:szCs w:val="24"/>
        </w:rPr>
        <w:t>νακοίνωσε ο κ. Τ</w:t>
      </w:r>
      <w:r w:rsidRPr="00E90BF0">
        <w:rPr>
          <w:rFonts w:eastAsia="Times New Roman"/>
          <w:szCs w:val="24"/>
        </w:rPr>
        <w:t xml:space="preserve">σίπρας εν μέσω </w:t>
      </w:r>
      <w:r>
        <w:rPr>
          <w:rFonts w:eastAsia="Times New Roman"/>
          <w:szCs w:val="24"/>
        </w:rPr>
        <w:t>υ</w:t>
      </w:r>
      <w:r w:rsidRPr="00E90BF0">
        <w:rPr>
          <w:rFonts w:eastAsia="Times New Roman"/>
          <w:szCs w:val="24"/>
        </w:rPr>
        <w:t>πουργικών χειροκροτημάτων</w:t>
      </w:r>
      <w:r>
        <w:rPr>
          <w:rFonts w:eastAsia="Times New Roman"/>
          <w:szCs w:val="24"/>
        </w:rPr>
        <w:t>,</w:t>
      </w:r>
      <w:r w:rsidRPr="00E90BF0">
        <w:rPr>
          <w:rFonts w:eastAsia="Times New Roman"/>
          <w:szCs w:val="24"/>
        </w:rPr>
        <w:t xml:space="preserve"> ξέρετε ότι αυτό έπρεπε να είχε ήδη συμβεί από τη</w:t>
      </w:r>
      <w:r w:rsidRPr="00E90BF0">
        <w:rPr>
          <w:rFonts w:eastAsia="Times New Roman"/>
          <w:szCs w:val="24"/>
        </w:rPr>
        <w:t>ν 1</w:t>
      </w:r>
      <w:r w:rsidRPr="00926167">
        <w:rPr>
          <w:rFonts w:eastAsia="Times New Roman"/>
          <w:szCs w:val="24"/>
          <w:vertAlign w:val="superscript"/>
        </w:rPr>
        <w:t>η</w:t>
      </w:r>
      <w:r>
        <w:rPr>
          <w:rFonts w:eastAsia="Times New Roman"/>
          <w:szCs w:val="24"/>
        </w:rPr>
        <w:t xml:space="preserve"> </w:t>
      </w:r>
      <w:r w:rsidRPr="00E90BF0">
        <w:rPr>
          <w:rFonts w:eastAsia="Times New Roman"/>
          <w:szCs w:val="24"/>
        </w:rPr>
        <w:t xml:space="preserve">Ιανουαρίου </w:t>
      </w:r>
      <w:r w:rsidRPr="00E90BF0">
        <w:rPr>
          <w:rFonts w:eastAsia="Times New Roman"/>
          <w:szCs w:val="24"/>
        </w:rPr>
        <w:lastRenderedPageBreak/>
        <w:t xml:space="preserve">του </w:t>
      </w:r>
      <w:r>
        <w:rPr>
          <w:rFonts w:eastAsia="Times New Roman"/>
          <w:szCs w:val="24"/>
        </w:rPr>
        <w:t>20</w:t>
      </w:r>
      <w:r w:rsidRPr="00E90BF0">
        <w:rPr>
          <w:rFonts w:eastAsia="Times New Roman"/>
          <w:szCs w:val="24"/>
        </w:rPr>
        <w:t xml:space="preserve">17 </w:t>
      </w:r>
      <w:r>
        <w:rPr>
          <w:rFonts w:eastAsia="Times New Roman"/>
          <w:szCs w:val="24"/>
        </w:rPr>
        <w:t>βάσει</w:t>
      </w:r>
      <w:r w:rsidRPr="00E90BF0">
        <w:rPr>
          <w:rFonts w:eastAsia="Times New Roman"/>
          <w:szCs w:val="24"/>
        </w:rPr>
        <w:t xml:space="preserve"> δικ</w:t>
      </w:r>
      <w:r>
        <w:rPr>
          <w:rFonts w:eastAsia="Times New Roman"/>
          <w:szCs w:val="24"/>
        </w:rPr>
        <w:t>ού</w:t>
      </w:r>
      <w:r w:rsidRPr="00E90BF0">
        <w:rPr>
          <w:rFonts w:eastAsia="Times New Roman"/>
          <w:szCs w:val="24"/>
        </w:rPr>
        <w:t xml:space="preserve"> </w:t>
      </w:r>
      <w:r>
        <w:rPr>
          <w:rFonts w:eastAsia="Times New Roman"/>
          <w:szCs w:val="24"/>
        </w:rPr>
        <w:t>μας νόμου, του</w:t>
      </w:r>
      <w:r w:rsidRPr="00E90BF0">
        <w:rPr>
          <w:rFonts w:eastAsia="Times New Roman"/>
          <w:szCs w:val="24"/>
        </w:rPr>
        <w:t xml:space="preserve"> ν</w:t>
      </w:r>
      <w:r>
        <w:rPr>
          <w:rFonts w:eastAsia="Times New Roman"/>
          <w:szCs w:val="24"/>
        </w:rPr>
        <w:t>.4172/2013.</w:t>
      </w:r>
      <w:r w:rsidRPr="00E90BF0">
        <w:rPr>
          <w:rFonts w:eastAsia="Times New Roman"/>
          <w:szCs w:val="24"/>
        </w:rPr>
        <w:t xml:space="preserve"> </w:t>
      </w:r>
      <w:r>
        <w:rPr>
          <w:rFonts w:eastAsia="Times New Roman"/>
          <w:szCs w:val="24"/>
        </w:rPr>
        <w:t xml:space="preserve">Αλλά τώρα το </w:t>
      </w:r>
      <w:r w:rsidRPr="00E90BF0">
        <w:rPr>
          <w:rFonts w:eastAsia="Times New Roman"/>
          <w:szCs w:val="24"/>
        </w:rPr>
        <w:t xml:space="preserve">συνδέετε </w:t>
      </w:r>
      <w:r>
        <w:rPr>
          <w:rFonts w:eastAsia="Times New Roman"/>
          <w:szCs w:val="24"/>
        </w:rPr>
        <w:t>εσείς, διότι συνδε</w:t>
      </w:r>
      <w:r w:rsidRPr="00E90BF0">
        <w:rPr>
          <w:rFonts w:eastAsia="Times New Roman"/>
          <w:szCs w:val="24"/>
        </w:rPr>
        <w:t>όταν πάντοτε με την έξοδο από τα μνημόνια</w:t>
      </w:r>
      <w:r>
        <w:rPr>
          <w:rFonts w:eastAsia="Times New Roman"/>
          <w:szCs w:val="24"/>
        </w:rPr>
        <w:t>.</w:t>
      </w:r>
      <w:r w:rsidRPr="00E90BF0">
        <w:rPr>
          <w:rFonts w:eastAsia="Times New Roman"/>
          <w:szCs w:val="24"/>
        </w:rPr>
        <w:t xml:space="preserve"> </w:t>
      </w:r>
      <w:r>
        <w:rPr>
          <w:rFonts w:eastAsia="Times New Roman"/>
          <w:szCs w:val="24"/>
        </w:rPr>
        <w:t>Ε</w:t>
      </w:r>
      <w:r w:rsidRPr="00E90BF0">
        <w:rPr>
          <w:rFonts w:eastAsia="Times New Roman"/>
          <w:szCs w:val="24"/>
        </w:rPr>
        <w:t>σείς με τι το συνδέετε τώρα</w:t>
      </w:r>
      <w:r>
        <w:rPr>
          <w:rFonts w:eastAsia="Times New Roman"/>
          <w:szCs w:val="24"/>
        </w:rPr>
        <w:t>,</w:t>
      </w:r>
      <w:r w:rsidRPr="00E90BF0">
        <w:rPr>
          <w:rFonts w:eastAsia="Times New Roman"/>
          <w:szCs w:val="24"/>
        </w:rPr>
        <w:t xml:space="preserve"> δεν ξέρω</w:t>
      </w:r>
      <w:r>
        <w:rPr>
          <w:rFonts w:eastAsia="Times New Roman"/>
          <w:szCs w:val="24"/>
        </w:rPr>
        <w:t>.</w:t>
      </w:r>
    </w:p>
    <w:p w14:paraId="20A4E9E2" w14:textId="77777777" w:rsidR="005D4821" w:rsidRDefault="006B233D">
      <w:pPr>
        <w:spacing w:line="600" w:lineRule="auto"/>
        <w:ind w:firstLine="720"/>
        <w:jc w:val="both"/>
        <w:rPr>
          <w:rFonts w:eastAsia="Times New Roman"/>
          <w:szCs w:val="24"/>
        </w:rPr>
      </w:pPr>
      <w:r>
        <w:rPr>
          <w:rFonts w:eastAsia="Times New Roman"/>
          <w:szCs w:val="24"/>
        </w:rPr>
        <w:t>Τ</w:t>
      </w:r>
      <w:r w:rsidRPr="00E90BF0">
        <w:rPr>
          <w:rFonts w:eastAsia="Times New Roman"/>
          <w:szCs w:val="24"/>
        </w:rPr>
        <w:t>ι είναι αυτό που θέλετε να πείτε στον κόσμο</w:t>
      </w:r>
      <w:r>
        <w:rPr>
          <w:rFonts w:eastAsia="Times New Roman"/>
          <w:szCs w:val="24"/>
        </w:rPr>
        <w:t>; Ότι</w:t>
      </w:r>
      <w:r w:rsidRPr="00E90BF0">
        <w:rPr>
          <w:rFonts w:eastAsia="Times New Roman"/>
          <w:szCs w:val="24"/>
        </w:rPr>
        <w:t xml:space="preserve"> υπογράψαμε και ψηφίσαμε για να αποκτήσουν οι γείτονες μας όνομα</w:t>
      </w:r>
      <w:r>
        <w:rPr>
          <w:rFonts w:eastAsia="Times New Roman"/>
          <w:szCs w:val="24"/>
        </w:rPr>
        <w:t>,</w:t>
      </w:r>
      <w:r w:rsidRPr="00E90BF0">
        <w:rPr>
          <w:rFonts w:eastAsia="Times New Roman"/>
          <w:szCs w:val="24"/>
        </w:rPr>
        <w:t xml:space="preserve"> ταυτότητα</w:t>
      </w:r>
      <w:r>
        <w:rPr>
          <w:rFonts w:eastAsia="Times New Roman"/>
          <w:szCs w:val="24"/>
        </w:rPr>
        <w:t>,</w:t>
      </w:r>
      <w:r w:rsidRPr="00E90BF0">
        <w:rPr>
          <w:rFonts w:eastAsia="Times New Roman"/>
          <w:szCs w:val="24"/>
        </w:rPr>
        <w:t xml:space="preserve"> γλώσσα</w:t>
      </w:r>
      <w:r>
        <w:rPr>
          <w:rFonts w:eastAsia="Times New Roman"/>
          <w:szCs w:val="24"/>
        </w:rPr>
        <w:t>,</w:t>
      </w:r>
      <w:r w:rsidRPr="00E90BF0">
        <w:rPr>
          <w:rFonts w:eastAsia="Times New Roman"/>
          <w:szCs w:val="24"/>
        </w:rPr>
        <w:t xml:space="preserve"> δικαίωμα αυτοπροσδιορισμού</w:t>
      </w:r>
      <w:r>
        <w:rPr>
          <w:rFonts w:eastAsia="Times New Roman"/>
          <w:szCs w:val="24"/>
        </w:rPr>
        <w:t>, -θ</w:t>
      </w:r>
      <w:r w:rsidRPr="00E90BF0">
        <w:rPr>
          <w:rFonts w:eastAsia="Times New Roman"/>
          <w:szCs w:val="24"/>
        </w:rPr>
        <w:t>α τις δείτε τις συνέπειες</w:t>
      </w:r>
      <w:r>
        <w:rPr>
          <w:rFonts w:eastAsia="Times New Roman"/>
          <w:szCs w:val="24"/>
        </w:rPr>
        <w:t>-</w:t>
      </w:r>
      <w:r w:rsidRPr="00E90BF0">
        <w:rPr>
          <w:rFonts w:eastAsia="Times New Roman"/>
          <w:szCs w:val="24"/>
        </w:rPr>
        <w:t xml:space="preserve"> πρόσβαση στη θάλασσα</w:t>
      </w:r>
      <w:r>
        <w:rPr>
          <w:rFonts w:eastAsia="Times New Roman"/>
          <w:szCs w:val="24"/>
        </w:rPr>
        <w:t>,</w:t>
      </w:r>
      <w:r w:rsidRPr="00E90BF0">
        <w:rPr>
          <w:rFonts w:eastAsia="Times New Roman"/>
          <w:szCs w:val="24"/>
        </w:rPr>
        <w:t xml:space="preserve"> αλλά θα κάνου</w:t>
      </w:r>
      <w:r>
        <w:rPr>
          <w:rFonts w:eastAsia="Times New Roman"/>
          <w:szCs w:val="24"/>
        </w:rPr>
        <w:t>με</w:t>
      </w:r>
      <w:r w:rsidRPr="00E90BF0">
        <w:rPr>
          <w:rFonts w:eastAsia="Times New Roman"/>
          <w:szCs w:val="24"/>
        </w:rPr>
        <w:t xml:space="preserve"> προσλήψεις</w:t>
      </w:r>
      <w:r>
        <w:rPr>
          <w:rFonts w:eastAsia="Times New Roman"/>
          <w:szCs w:val="24"/>
        </w:rPr>
        <w:t xml:space="preserve">, </w:t>
      </w:r>
      <w:r w:rsidRPr="00E90BF0">
        <w:rPr>
          <w:rFonts w:eastAsia="Times New Roman"/>
          <w:szCs w:val="24"/>
        </w:rPr>
        <w:t>θα αυξήσουμε τον κατώτατο μισθό</w:t>
      </w:r>
      <w:r>
        <w:rPr>
          <w:rFonts w:eastAsia="Times New Roman"/>
          <w:szCs w:val="24"/>
        </w:rPr>
        <w:t>,</w:t>
      </w:r>
      <w:r w:rsidRPr="00E90BF0">
        <w:rPr>
          <w:rFonts w:eastAsia="Times New Roman"/>
          <w:szCs w:val="24"/>
        </w:rPr>
        <w:t xml:space="preserve"> ο οποίος θα μειωθεί μέσω της αύ</w:t>
      </w:r>
      <w:r w:rsidRPr="00E90BF0">
        <w:rPr>
          <w:rFonts w:eastAsia="Times New Roman"/>
          <w:szCs w:val="24"/>
        </w:rPr>
        <w:t>ξηση</w:t>
      </w:r>
      <w:r>
        <w:rPr>
          <w:rFonts w:eastAsia="Times New Roman"/>
          <w:szCs w:val="24"/>
        </w:rPr>
        <w:t>ς</w:t>
      </w:r>
      <w:r w:rsidRPr="00E90BF0">
        <w:rPr>
          <w:rFonts w:eastAsia="Times New Roman"/>
          <w:szCs w:val="24"/>
        </w:rPr>
        <w:t xml:space="preserve"> των εισφορών και όλα αυτά</w:t>
      </w:r>
      <w:r>
        <w:rPr>
          <w:rFonts w:eastAsia="Times New Roman"/>
          <w:szCs w:val="24"/>
        </w:rPr>
        <w:t>;</w:t>
      </w:r>
      <w:r w:rsidRPr="00E90BF0">
        <w:rPr>
          <w:rFonts w:eastAsia="Times New Roman"/>
          <w:szCs w:val="24"/>
        </w:rPr>
        <w:t xml:space="preserve"> </w:t>
      </w:r>
      <w:r>
        <w:rPr>
          <w:rFonts w:eastAsia="Times New Roman"/>
          <w:szCs w:val="24"/>
        </w:rPr>
        <w:t xml:space="preserve">Δηλαδή, τι </w:t>
      </w:r>
      <w:r w:rsidRPr="00E90BF0">
        <w:rPr>
          <w:rFonts w:eastAsia="Times New Roman"/>
          <w:szCs w:val="24"/>
        </w:rPr>
        <w:t>θα πετύχετε με αυτό</w:t>
      </w:r>
      <w:r>
        <w:rPr>
          <w:rFonts w:eastAsia="Times New Roman"/>
          <w:szCs w:val="24"/>
        </w:rPr>
        <w:t>;</w:t>
      </w:r>
      <w:r w:rsidRPr="00E90BF0">
        <w:rPr>
          <w:rFonts w:eastAsia="Times New Roman"/>
          <w:szCs w:val="24"/>
        </w:rPr>
        <w:t xml:space="preserve"> </w:t>
      </w:r>
      <w:r>
        <w:rPr>
          <w:rFonts w:eastAsia="Times New Roman"/>
          <w:szCs w:val="24"/>
        </w:rPr>
        <w:t>Η</w:t>
      </w:r>
      <w:r w:rsidRPr="00E90BF0">
        <w:rPr>
          <w:rFonts w:eastAsia="Times New Roman"/>
          <w:szCs w:val="24"/>
        </w:rPr>
        <w:t xml:space="preserve"> σύνδεση είναι ξεκάθαρη και η συναλλαγή είναι επίσης </w:t>
      </w:r>
      <w:r>
        <w:rPr>
          <w:rFonts w:eastAsia="Times New Roman"/>
          <w:szCs w:val="24"/>
        </w:rPr>
        <w:t>ξεκάθαρη. Δ</w:t>
      </w:r>
      <w:r w:rsidRPr="00E90BF0">
        <w:rPr>
          <w:rFonts w:eastAsia="Times New Roman"/>
          <w:szCs w:val="24"/>
        </w:rPr>
        <w:t>εν το λέμε μόνο εμείς</w:t>
      </w:r>
      <w:r>
        <w:rPr>
          <w:rFonts w:eastAsia="Times New Roman"/>
          <w:szCs w:val="24"/>
        </w:rPr>
        <w:t>.</w:t>
      </w:r>
      <w:r w:rsidRPr="00E90BF0">
        <w:rPr>
          <w:rFonts w:eastAsia="Times New Roman"/>
          <w:szCs w:val="24"/>
        </w:rPr>
        <w:t xml:space="preserve"> </w:t>
      </w:r>
      <w:r>
        <w:rPr>
          <w:rFonts w:eastAsia="Times New Roman"/>
          <w:szCs w:val="24"/>
        </w:rPr>
        <w:t>Τ</w:t>
      </w:r>
      <w:r w:rsidRPr="00E90BF0">
        <w:rPr>
          <w:rFonts w:eastAsia="Times New Roman"/>
          <w:szCs w:val="24"/>
        </w:rPr>
        <w:t xml:space="preserve">ο έγραψε </w:t>
      </w:r>
      <w:r>
        <w:rPr>
          <w:rFonts w:eastAsia="Times New Roman"/>
          <w:szCs w:val="24"/>
        </w:rPr>
        <w:t>η «</w:t>
      </w:r>
      <w:r>
        <w:rPr>
          <w:rFonts w:eastAsia="Times New Roman"/>
          <w:szCs w:val="24"/>
          <w:lang w:val="en-US"/>
        </w:rPr>
        <w:t>H</w:t>
      </w:r>
      <w:r w:rsidRPr="005D38DB">
        <w:rPr>
          <w:rFonts w:eastAsia="Times New Roman"/>
          <w:szCs w:val="24"/>
        </w:rPr>
        <w:t>ANDELSBLATT</w:t>
      </w:r>
      <w:r>
        <w:rPr>
          <w:rFonts w:eastAsia="Times New Roman"/>
          <w:szCs w:val="24"/>
        </w:rPr>
        <w:t>»,</w:t>
      </w:r>
      <w:r w:rsidRPr="005D38DB">
        <w:rPr>
          <w:rFonts w:eastAsia="Times New Roman"/>
          <w:szCs w:val="24"/>
        </w:rPr>
        <w:t xml:space="preserve"> </w:t>
      </w:r>
      <w:r>
        <w:rPr>
          <w:rFonts w:eastAsia="Times New Roman"/>
          <w:szCs w:val="24"/>
        </w:rPr>
        <w:t>η</w:t>
      </w:r>
      <w:r w:rsidRPr="00E90BF0">
        <w:rPr>
          <w:rFonts w:eastAsia="Times New Roman"/>
          <w:szCs w:val="24"/>
        </w:rPr>
        <w:t xml:space="preserve"> οποία είπε ότι η </w:t>
      </w:r>
      <w:r w:rsidRPr="00E90BF0">
        <w:rPr>
          <w:rFonts w:eastAsia="Times New Roman"/>
          <w:szCs w:val="24"/>
        </w:rPr>
        <w:t>κ</w:t>
      </w:r>
      <w:r>
        <w:rPr>
          <w:rFonts w:eastAsia="Times New Roman"/>
          <w:szCs w:val="24"/>
        </w:rPr>
        <w:t>.</w:t>
      </w:r>
      <w:r w:rsidRPr="00E90BF0">
        <w:rPr>
          <w:rFonts w:eastAsia="Times New Roman"/>
          <w:szCs w:val="24"/>
        </w:rPr>
        <w:t xml:space="preserve"> </w:t>
      </w:r>
      <w:proofErr w:type="spellStart"/>
      <w:r w:rsidRPr="00E90BF0">
        <w:rPr>
          <w:rFonts w:eastAsia="Times New Roman"/>
          <w:szCs w:val="24"/>
        </w:rPr>
        <w:t>Μέρκελ</w:t>
      </w:r>
      <w:proofErr w:type="spellEnd"/>
      <w:r w:rsidRPr="00E90BF0">
        <w:rPr>
          <w:rFonts w:eastAsia="Times New Roman"/>
          <w:szCs w:val="24"/>
        </w:rPr>
        <w:t xml:space="preserve"> είναι επιεικής με τον κ</w:t>
      </w:r>
      <w:r>
        <w:rPr>
          <w:rFonts w:eastAsia="Times New Roman"/>
          <w:szCs w:val="24"/>
        </w:rPr>
        <w:t>.</w:t>
      </w:r>
      <w:r w:rsidRPr="00E90BF0">
        <w:rPr>
          <w:rFonts w:eastAsia="Times New Roman"/>
          <w:szCs w:val="24"/>
        </w:rPr>
        <w:t xml:space="preserve"> Τσίπρα</w:t>
      </w:r>
      <w:r>
        <w:rPr>
          <w:rFonts w:eastAsia="Times New Roman"/>
          <w:szCs w:val="24"/>
        </w:rPr>
        <w:t>,</w:t>
      </w:r>
      <w:r w:rsidRPr="00E90BF0">
        <w:rPr>
          <w:rFonts w:eastAsia="Times New Roman"/>
          <w:szCs w:val="24"/>
        </w:rPr>
        <w:t xml:space="preserve"> γιατί πάει κα</w:t>
      </w:r>
      <w:r w:rsidRPr="00E90BF0">
        <w:rPr>
          <w:rFonts w:eastAsia="Times New Roman"/>
          <w:szCs w:val="24"/>
        </w:rPr>
        <w:t>λά το θέμα του ονοματολογικού</w:t>
      </w:r>
      <w:r>
        <w:rPr>
          <w:rFonts w:eastAsia="Times New Roman"/>
          <w:szCs w:val="24"/>
        </w:rPr>
        <w:t>.</w:t>
      </w:r>
      <w:r w:rsidRPr="00E90BF0">
        <w:rPr>
          <w:rFonts w:eastAsia="Times New Roman"/>
          <w:szCs w:val="24"/>
        </w:rPr>
        <w:t xml:space="preserve"> </w:t>
      </w:r>
      <w:r>
        <w:rPr>
          <w:rFonts w:eastAsia="Times New Roman"/>
          <w:szCs w:val="24"/>
        </w:rPr>
        <w:t>Δ</w:t>
      </w:r>
      <w:r w:rsidRPr="00E90BF0">
        <w:rPr>
          <w:rFonts w:eastAsia="Times New Roman"/>
          <w:szCs w:val="24"/>
        </w:rPr>
        <w:t>εν το λέμε εμείς</w:t>
      </w:r>
      <w:r>
        <w:rPr>
          <w:rFonts w:eastAsia="Times New Roman"/>
          <w:szCs w:val="24"/>
        </w:rPr>
        <w:t>.</w:t>
      </w:r>
      <w:r w:rsidRPr="00E90BF0">
        <w:rPr>
          <w:rFonts w:eastAsia="Times New Roman"/>
          <w:szCs w:val="24"/>
        </w:rPr>
        <w:t xml:space="preserve"> </w:t>
      </w:r>
      <w:r>
        <w:rPr>
          <w:rFonts w:eastAsia="Times New Roman"/>
          <w:szCs w:val="24"/>
        </w:rPr>
        <w:t>Τ</w:t>
      </w:r>
      <w:r w:rsidRPr="00E90BF0">
        <w:rPr>
          <w:rFonts w:eastAsia="Times New Roman"/>
          <w:szCs w:val="24"/>
        </w:rPr>
        <w:t xml:space="preserve">ο έγραψε χθες το </w:t>
      </w:r>
      <w:r>
        <w:rPr>
          <w:rFonts w:eastAsia="Times New Roman"/>
          <w:szCs w:val="24"/>
        </w:rPr>
        <w:t>«</w:t>
      </w:r>
      <w:r>
        <w:rPr>
          <w:rFonts w:eastAsia="Times New Roman"/>
          <w:szCs w:val="24"/>
          <w:lang w:val="en-US"/>
        </w:rPr>
        <w:t>POLITICO</w:t>
      </w:r>
      <w:r>
        <w:rPr>
          <w:rFonts w:eastAsia="Times New Roman"/>
          <w:szCs w:val="24"/>
        </w:rPr>
        <w:t>»</w:t>
      </w:r>
      <w:r w:rsidRPr="00E90BF0">
        <w:rPr>
          <w:rFonts w:eastAsia="Times New Roman"/>
          <w:szCs w:val="24"/>
        </w:rPr>
        <w:t xml:space="preserve"> </w:t>
      </w:r>
      <w:r>
        <w:rPr>
          <w:rFonts w:eastAsia="Times New Roman"/>
          <w:szCs w:val="24"/>
        </w:rPr>
        <w:t>ό</w:t>
      </w:r>
      <w:r w:rsidRPr="00E90BF0">
        <w:rPr>
          <w:rFonts w:eastAsia="Times New Roman"/>
          <w:szCs w:val="24"/>
        </w:rPr>
        <w:t xml:space="preserve">που </w:t>
      </w:r>
      <w:r>
        <w:rPr>
          <w:rFonts w:eastAsia="Times New Roman"/>
          <w:szCs w:val="24"/>
        </w:rPr>
        <w:t xml:space="preserve">είπε </w:t>
      </w:r>
      <w:r w:rsidRPr="00E90BF0">
        <w:rPr>
          <w:rFonts w:eastAsia="Times New Roman"/>
          <w:szCs w:val="24"/>
        </w:rPr>
        <w:t xml:space="preserve">ο </w:t>
      </w:r>
      <w:proofErr w:type="spellStart"/>
      <w:r w:rsidRPr="00E90BF0">
        <w:rPr>
          <w:rFonts w:eastAsia="Times New Roman"/>
          <w:szCs w:val="24"/>
        </w:rPr>
        <w:t>Γιούνκερ</w:t>
      </w:r>
      <w:proofErr w:type="spellEnd"/>
      <w:r w:rsidRPr="00E90BF0">
        <w:rPr>
          <w:rFonts w:eastAsia="Times New Roman"/>
          <w:szCs w:val="24"/>
        </w:rPr>
        <w:t xml:space="preserve"> </w:t>
      </w:r>
      <w:r>
        <w:rPr>
          <w:rFonts w:eastAsia="Times New Roman"/>
          <w:szCs w:val="24"/>
        </w:rPr>
        <w:t xml:space="preserve">ότι </w:t>
      </w:r>
      <w:r w:rsidRPr="00E90BF0">
        <w:rPr>
          <w:rFonts w:eastAsia="Times New Roman"/>
          <w:szCs w:val="24"/>
        </w:rPr>
        <w:t xml:space="preserve">το γραμμάτιο αυτό της Μακεδονίας είναι αυτό που πληρώνει ο Τσίπρας για την καταστροφή του πρώτου εξαμήνου του </w:t>
      </w:r>
      <w:r>
        <w:rPr>
          <w:rFonts w:eastAsia="Times New Roman"/>
          <w:szCs w:val="24"/>
        </w:rPr>
        <w:t>20</w:t>
      </w:r>
      <w:r w:rsidRPr="00E90BF0">
        <w:rPr>
          <w:rFonts w:eastAsia="Times New Roman"/>
          <w:szCs w:val="24"/>
        </w:rPr>
        <w:t>15 και τη διάσωσ</w:t>
      </w:r>
      <w:r>
        <w:rPr>
          <w:rFonts w:eastAsia="Times New Roman"/>
          <w:szCs w:val="24"/>
        </w:rPr>
        <w:t>ή</w:t>
      </w:r>
      <w:r w:rsidRPr="00E90BF0">
        <w:rPr>
          <w:rFonts w:eastAsia="Times New Roman"/>
          <w:szCs w:val="24"/>
        </w:rPr>
        <w:t xml:space="preserve"> του</w:t>
      </w:r>
      <w:r>
        <w:rPr>
          <w:rFonts w:eastAsia="Times New Roman"/>
          <w:szCs w:val="24"/>
        </w:rPr>
        <w:t>.</w:t>
      </w:r>
      <w:r w:rsidRPr="00E90BF0">
        <w:rPr>
          <w:rFonts w:eastAsia="Times New Roman"/>
          <w:szCs w:val="24"/>
        </w:rPr>
        <w:t xml:space="preserve"> </w:t>
      </w:r>
      <w:r>
        <w:rPr>
          <w:rFonts w:eastAsia="Times New Roman"/>
          <w:szCs w:val="24"/>
        </w:rPr>
        <w:t>Π</w:t>
      </w:r>
      <w:r w:rsidRPr="00E90BF0">
        <w:rPr>
          <w:rFonts w:eastAsia="Times New Roman"/>
          <w:szCs w:val="24"/>
        </w:rPr>
        <w:t>ροφανώς</w:t>
      </w:r>
      <w:r>
        <w:rPr>
          <w:rFonts w:eastAsia="Times New Roman"/>
          <w:szCs w:val="24"/>
        </w:rPr>
        <w:t>, γι’</w:t>
      </w:r>
      <w:r w:rsidRPr="00E90BF0">
        <w:rPr>
          <w:rFonts w:eastAsia="Times New Roman"/>
          <w:szCs w:val="24"/>
        </w:rPr>
        <w:t xml:space="preserve"> αυτό σας άφηναν να φτάσουμε εκεί που φτάσαμε</w:t>
      </w:r>
      <w:r>
        <w:rPr>
          <w:rFonts w:eastAsia="Times New Roman"/>
          <w:szCs w:val="24"/>
        </w:rPr>
        <w:t xml:space="preserve">. </w:t>
      </w:r>
    </w:p>
    <w:p w14:paraId="20A4E9E3" w14:textId="77777777" w:rsidR="005D4821" w:rsidRDefault="006B233D">
      <w:pPr>
        <w:spacing w:line="600" w:lineRule="auto"/>
        <w:ind w:firstLine="720"/>
        <w:jc w:val="both"/>
        <w:rPr>
          <w:rFonts w:eastAsia="Times New Roman"/>
          <w:szCs w:val="24"/>
        </w:rPr>
      </w:pPr>
      <w:r>
        <w:rPr>
          <w:rFonts w:eastAsia="Times New Roman"/>
          <w:szCs w:val="24"/>
        </w:rPr>
        <w:lastRenderedPageBreak/>
        <w:t>Τώρα ξ</w:t>
      </w:r>
      <w:r w:rsidRPr="00E90BF0">
        <w:rPr>
          <w:rFonts w:eastAsia="Times New Roman"/>
          <w:szCs w:val="24"/>
        </w:rPr>
        <w:t>αφνικά</w:t>
      </w:r>
      <w:r>
        <w:rPr>
          <w:rFonts w:eastAsia="Times New Roman"/>
          <w:szCs w:val="24"/>
        </w:rPr>
        <w:t>,</w:t>
      </w:r>
      <w:r w:rsidRPr="00E90BF0">
        <w:rPr>
          <w:rFonts w:eastAsia="Times New Roman"/>
          <w:szCs w:val="24"/>
        </w:rPr>
        <w:t xml:space="preserve"> ο ίδιος ο κ</w:t>
      </w:r>
      <w:r>
        <w:rPr>
          <w:rFonts w:eastAsia="Times New Roman"/>
          <w:szCs w:val="24"/>
        </w:rPr>
        <w:t>.</w:t>
      </w:r>
      <w:r w:rsidRPr="00E90BF0">
        <w:rPr>
          <w:rFonts w:eastAsia="Times New Roman"/>
          <w:szCs w:val="24"/>
        </w:rPr>
        <w:t xml:space="preserve"> Τσίπρας έκανε σύνδεση χθες της έκδοσης του ομολόγου με την κ</w:t>
      </w:r>
      <w:r>
        <w:rPr>
          <w:rFonts w:eastAsia="Times New Roman"/>
          <w:szCs w:val="24"/>
        </w:rPr>
        <w:t>ύρωση της</w:t>
      </w:r>
      <w:r w:rsidRPr="00E90BF0">
        <w:rPr>
          <w:rFonts w:eastAsia="Times New Roman"/>
          <w:szCs w:val="24"/>
        </w:rPr>
        <w:t xml:space="preserve"> </w:t>
      </w:r>
      <w:r>
        <w:rPr>
          <w:rFonts w:eastAsia="Times New Roman"/>
          <w:szCs w:val="24"/>
        </w:rPr>
        <w:t>Σ</w:t>
      </w:r>
      <w:r w:rsidRPr="00E90BF0">
        <w:rPr>
          <w:rFonts w:eastAsia="Times New Roman"/>
          <w:szCs w:val="24"/>
        </w:rPr>
        <w:t>υμφωνίας των Πρεσπών</w:t>
      </w:r>
      <w:r>
        <w:rPr>
          <w:rFonts w:eastAsia="Times New Roman"/>
          <w:szCs w:val="24"/>
        </w:rPr>
        <w:t>.</w:t>
      </w:r>
      <w:r w:rsidRPr="00E90BF0">
        <w:rPr>
          <w:rFonts w:eastAsia="Times New Roman"/>
          <w:szCs w:val="24"/>
        </w:rPr>
        <w:t xml:space="preserve"> Τι λέτε</w:t>
      </w:r>
      <w:r>
        <w:rPr>
          <w:rFonts w:eastAsia="Times New Roman"/>
          <w:szCs w:val="24"/>
        </w:rPr>
        <w:t>,</w:t>
      </w:r>
      <w:r w:rsidRPr="00E90BF0">
        <w:rPr>
          <w:rFonts w:eastAsia="Times New Roman"/>
          <w:szCs w:val="24"/>
        </w:rPr>
        <w:t xml:space="preserve"> δηλαδή</w:t>
      </w:r>
      <w:r>
        <w:rPr>
          <w:rFonts w:eastAsia="Times New Roman"/>
          <w:szCs w:val="24"/>
        </w:rPr>
        <w:t>;</w:t>
      </w:r>
      <w:r w:rsidRPr="00E90BF0">
        <w:rPr>
          <w:rFonts w:eastAsia="Times New Roman"/>
          <w:szCs w:val="24"/>
        </w:rPr>
        <w:t xml:space="preserve"> </w:t>
      </w:r>
      <w:r>
        <w:rPr>
          <w:rFonts w:eastAsia="Times New Roman"/>
          <w:szCs w:val="24"/>
        </w:rPr>
        <w:t>Α</w:t>
      </w:r>
      <w:r w:rsidRPr="00E90BF0">
        <w:rPr>
          <w:rFonts w:eastAsia="Times New Roman"/>
          <w:szCs w:val="24"/>
        </w:rPr>
        <w:t>υτό περίμεναν οι αγορές</w:t>
      </w:r>
      <w:r>
        <w:rPr>
          <w:rFonts w:eastAsia="Times New Roman"/>
          <w:szCs w:val="24"/>
        </w:rPr>
        <w:t>,</w:t>
      </w:r>
      <w:r w:rsidRPr="00E90BF0">
        <w:rPr>
          <w:rFonts w:eastAsia="Times New Roman"/>
          <w:szCs w:val="24"/>
        </w:rPr>
        <w:t xml:space="preserve"> </w:t>
      </w:r>
      <w:r>
        <w:rPr>
          <w:rFonts w:eastAsia="Times New Roman"/>
          <w:szCs w:val="24"/>
        </w:rPr>
        <w:t>α</w:t>
      </w:r>
      <w:r w:rsidRPr="00E90BF0">
        <w:rPr>
          <w:rFonts w:eastAsia="Times New Roman"/>
          <w:szCs w:val="24"/>
        </w:rPr>
        <w:t xml:space="preserve">υτά τα </w:t>
      </w:r>
      <w:r>
        <w:rPr>
          <w:rFonts w:eastAsia="Times New Roman"/>
          <w:szCs w:val="24"/>
        </w:rPr>
        <w:t>«</w:t>
      </w:r>
      <w:r w:rsidRPr="00E90BF0">
        <w:rPr>
          <w:rFonts w:eastAsia="Times New Roman"/>
          <w:szCs w:val="24"/>
        </w:rPr>
        <w:t>αρπακτικά κοράκια</w:t>
      </w:r>
      <w:r>
        <w:rPr>
          <w:rFonts w:eastAsia="Times New Roman"/>
          <w:szCs w:val="24"/>
        </w:rPr>
        <w:t xml:space="preserve">», «οι λύκοι», </w:t>
      </w:r>
      <w:r w:rsidRPr="00E90BF0">
        <w:rPr>
          <w:rFonts w:eastAsia="Times New Roman"/>
          <w:szCs w:val="24"/>
        </w:rPr>
        <w:t xml:space="preserve">τα </w:t>
      </w:r>
      <w:r>
        <w:rPr>
          <w:rFonts w:eastAsia="Times New Roman"/>
          <w:szCs w:val="24"/>
        </w:rPr>
        <w:t>«</w:t>
      </w:r>
      <w:r w:rsidRPr="00E90BF0">
        <w:rPr>
          <w:rFonts w:eastAsia="Times New Roman"/>
          <w:szCs w:val="24"/>
        </w:rPr>
        <w:t>μαντρόσκυλα</w:t>
      </w:r>
      <w:r>
        <w:rPr>
          <w:rFonts w:eastAsia="Times New Roman"/>
          <w:szCs w:val="24"/>
        </w:rPr>
        <w:t>»</w:t>
      </w:r>
      <w:r w:rsidRPr="00E90BF0">
        <w:rPr>
          <w:rFonts w:eastAsia="Times New Roman"/>
          <w:szCs w:val="24"/>
        </w:rPr>
        <w:t xml:space="preserve"> του συστήματος</w:t>
      </w:r>
      <w:r>
        <w:rPr>
          <w:rFonts w:eastAsia="Times New Roman"/>
          <w:szCs w:val="24"/>
        </w:rPr>
        <w:t>,</w:t>
      </w:r>
      <w:r w:rsidRPr="00E90BF0">
        <w:rPr>
          <w:rFonts w:eastAsia="Times New Roman"/>
          <w:szCs w:val="24"/>
        </w:rPr>
        <w:t xml:space="preserve"> οι </w:t>
      </w:r>
      <w:r>
        <w:rPr>
          <w:rFonts w:eastAsia="Times New Roman"/>
          <w:szCs w:val="24"/>
        </w:rPr>
        <w:t>«διεθνείς</w:t>
      </w:r>
      <w:r w:rsidRPr="00E90BF0">
        <w:rPr>
          <w:rFonts w:eastAsia="Times New Roman"/>
          <w:szCs w:val="24"/>
        </w:rPr>
        <w:t xml:space="preserve"> απατεώνες</w:t>
      </w:r>
      <w:r>
        <w:rPr>
          <w:rFonts w:eastAsia="Times New Roman"/>
          <w:szCs w:val="24"/>
        </w:rPr>
        <w:t>»,</w:t>
      </w:r>
      <w:r w:rsidRPr="00E90BF0">
        <w:rPr>
          <w:rFonts w:eastAsia="Times New Roman"/>
          <w:szCs w:val="24"/>
        </w:rPr>
        <w:t xml:space="preserve"> </w:t>
      </w:r>
      <w:r>
        <w:rPr>
          <w:rFonts w:eastAsia="Times New Roman"/>
          <w:szCs w:val="24"/>
        </w:rPr>
        <w:t>ό</w:t>
      </w:r>
      <w:r w:rsidRPr="00E90BF0">
        <w:rPr>
          <w:rFonts w:eastAsia="Times New Roman"/>
          <w:szCs w:val="24"/>
        </w:rPr>
        <w:t>πως τους αποκαλούσα</w:t>
      </w:r>
      <w:r>
        <w:rPr>
          <w:rFonts w:eastAsia="Times New Roman"/>
          <w:szCs w:val="24"/>
        </w:rPr>
        <w:t>τε;</w:t>
      </w:r>
      <w:r w:rsidRPr="00E90BF0">
        <w:rPr>
          <w:rFonts w:eastAsia="Times New Roman"/>
          <w:szCs w:val="24"/>
        </w:rPr>
        <w:t xml:space="preserve"> </w:t>
      </w:r>
      <w:r>
        <w:rPr>
          <w:rFonts w:eastAsia="Times New Roman"/>
          <w:szCs w:val="24"/>
        </w:rPr>
        <w:t xml:space="preserve">Περίμεναν </w:t>
      </w:r>
      <w:r w:rsidRPr="00E90BF0">
        <w:rPr>
          <w:rFonts w:eastAsia="Times New Roman"/>
          <w:szCs w:val="24"/>
        </w:rPr>
        <w:t>να δώσουμε τη Μακεδονία</w:t>
      </w:r>
      <w:r>
        <w:rPr>
          <w:rFonts w:eastAsia="Times New Roman"/>
          <w:szCs w:val="24"/>
        </w:rPr>
        <w:t>,</w:t>
      </w:r>
      <w:r w:rsidRPr="00E90BF0">
        <w:rPr>
          <w:rFonts w:eastAsia="Times New Roman"/>
          <w:szCs w:val="24"/>
        </w:rPr>
        <w:t xml:space="preserve"> για να μας επιτρέψουν να βγούμε στις αγορές</w:t>
      </w:r>
      <w:r>
        <w:rPr>
          <w:rFonts w:eastAsia="Times New Roman"/>
          <w:szCs w:val="24"/>
        </w:rPr>
        <w:t>;</w:t>
      </w:r>
      <w:r w:rsidRPr="00E90BF0">
        <w:rPr>
          <w:rFonts w:eastAsia="Times New Roman"/>
          <w:szCs w:val="24"/>
        </w:rPr>
        <w:t xml:space="preserve"> </w:t>
      </w:r>
    </w:p>
    <w:p w14:paraId="20A4E9E4" w14:textId="77777777" w:rsidR="005D4821" w:rsidRDefault="006B233D">
      <w:pPr>
        <w:spacing w:line="600" w:lineRule="auto"/>
        <w:ind w:firstLine="720"/>
        <w:jc w:val="both"/>
        <w:rPr>
          <w:rFonts w:eastAsia="Times New Roman"/>
          <w:szCs w:val="24"/>
        </w:rPr>
      </w:pPr>
      <w:r w:rsidRPr="00F75B92">
        <w:rPr>
          <w:rFonts w:eastAsia="Times New Roman"/>
          <w:szCs w:val="24"/>
        </w:rPr>
        <w:t xml:space="preserve">Σε αυτές τις αγορές </w:t>
      </w:r>
      <w:r>
        <w:rPr>
          <w:rFonts w:eastAsia="Times New Roman"/>
          <w:szCs w:val="24"/>
        </w:rPr>
        <w:t xml:space="preserve">που </w:t>
      </w:r>
      <w:r w:rsidRPr="00F75B92">
        <w:rPr>
          <w:rFonts w:eastAsia="Times New Roman"/>
          <w:szCs w:val="24"/>
        </w:rPr>
        <w:t>ο κ</w:t>
      </w:r>
      <w:r>
        <w:rPr>
          <w:rFonts w:eastAsia="Times New Roman"/>
          <w:szCs w:val="24"/>
        </w:rPr>
        <w:t>. Τσίπρας μά</w:t>
      </w:r>
      <w:r w:rsidRPr="00F75B92">
        <w:rPr>
          <w:rFonts w:eastAsia="Times New Roman"/>
          <w:szCs w:val="24"/>
        </w:rPr>
        <w:t xml:space="preserve">ς καλούσε </w:t>
      </w:r>
      <w:r>
        <w:rPr>
          <w:rFonts w:eastAsia="Times New Roman"/>
          <w:szCs w:val="24"/>
        </w:rPr>
        <w:t xml:space="preserve">να </w:t>
      </w:r>
      <w:r w:rsidRPr="00F75B92">
        <w:rPr>
          <w:rFonts w:eastAsia="Times New Roman"/>
          <w:szCs w:val="24"/>
        </w:rPr>
        <w:t>τους γυρίσουμε την πλάτη</w:t>
      </w:r>
      <w:r>
        <w:rPr>
          <w:rFonts w:eastAsia="Times New Roman"/>
          <w:szCs w:val="24"/>
        </w:rPr>
        <w:t>,</w:t>
      </w:r>
      <w:r w:rsidRPr="00F75B92">
        <w:rPr>
          <w:rFonts w:eastAsia="Times New Roman"/>
          <w:szCs w:val="24"/>
        </w:rPr>
        <w:t xml:space="preserve"> να τους πετάξουμε σ</w:t>
      </w:r>
      <w:r w:rsidRPr="00F75B92">
        <w:rPr>
          <w:rFonts w:eastAsia="Times New Roman"/>
          <w:szCs w:val="24"/>
        </w:rPr>
        <w:t>τα σκουπίδια</w:t>
      </w:r>
      <w:r>
        <w:rPr>
          <w:rFonts w:eastAsia="Times New Roman"/>
          <w:szCs w:val="24"/>
        </w:rPr>
        <w:t>,</w:t>
      </w:r>
      <w:r w:rsidRPr="00F75B92">
        <w:rPr>
          <w:rFonts w:eastAsia="Times New Roman"/>
          <w:szCs w:val="24"/>
        </w:rPr>
        <w:t xml:space="preserve"> που μας αποκαλούσε </w:t>
      </w:r>
      <w:r>
        <w:rPr>
          <w:rFonts w:eastAsia="Times New Roman"/>
          <w:szCs w:val="24"/>
        </w:rPr>
        <w:t>ε</w:t>
      </w:r>
      <w:r w:rsidRPr="00F75B92">
        <w:rPr>
          <w:rFonts w:eastAsia="Times New Roman"/>
          <w:szCs w:val="24"/>
        </w:rPr>
        <w:t>μ</w:t>
      </w:r>
      <w:r>
        <w:rPr>
          <w:rFonts w:eastAsia="Times New Roman"/>
          <w:szCs w:val="24"/>
        </w:rPr>
        <w:t>ά</w:t>
      </w:r>
      <w:r w:rsidRPr="00F75B92">
        <w:rPr>
          <w:rFonts w:eastAsia="Times New Roman"/>
          <w:szCs w:val="24"/>
        </w:rPr>
        <w:t xml:space="preserve">ς </w:t>
      </w:r>
      <w:proofErr w:type="spellStart"/>
      <w:r>
        <w:rPr>
          <w:rFonts w:eastAsia="Times New Roman"/>
          <w:szCs w:val="24"/>
        </w:rPr>
        <w:t>τ</w:t>
      </w:r>
      <w:r w:rsidRPr="00F75B92">
        <w:rPr>
          <w:rFonts w:eastAsia="Times New Roman"/>
          <w:szCs w:val="24"/>
        </w:rPr>
        <w:t>αλιμπάν</w:t>
      </w:r>
      <w:proofErr w:type="spellEnd"/>
      <w:r w:rsidRPr="00F75B92">
        <w:rPr>
          <w:rFonts w:eastAsia="Times New Roman"/>
          <w:szCs w:val="24"/>
        </w:rPr>
        <w:t xml:space="preserve"> </w:t>
      </w:r>
      <w:r w:rsidRPr="00F75B92">
        <w:rPr>
          <w:rFonts w:eastAsia="Times New Roman"/>
          <w:szCs w:val="24"/>
        </w:rPr>
        <w:t>των αγορών</w:t>
      </w:r>
      <w:r>
        <w:rPr>
          <w:rFonts w:eastAsia="Times New Roman"/>
          <w:szCs w:val="24"/>
        </w:rPr>
        <w:t xml:space="preserve">, περιμένανε </w:t>
      </w:r>
      <w:r w:rsidRPr="00F75B92">
        <w:rPr>
          <w:rFonts w:eastAsia="Times New Roman"/>
          <w:szCs w:val="24"/>
        </w:rPr>
        <w:t>τη μέρα που θα βαφτί</w:t>
      </w:r>
      <w:r>
        <w:rPr>
          <w:rFonts w:eastAsia="Times New Roman"/>
          <w:szCs w:val="24"/>
        </w:rPr>
        <w:t>ζ</w:t>
      </w:r>
      <w:r w:rsidRPr="00F75B92">
        <w:rPr>
          <w:rFonts w:eastAsia="Times New Roman"/>
          <w:szCs w:val="24"/>
        </w:rPr>
        <w:t>α</w:t>
      </w:r>
      <w:r>
        <w:rPr>
          <w:rFonts w:eastAsia="Times New Roman"/>
          <w:szCs w:val="24"/>
        </w:rPr>
        <w:t xml:space="preserve">με τον </w:t>
      </w:r>
      <w:proofErr w:type="spellStart"/>
      <w:r>
        <w:rPr>
          <w:rFonts w:eastAsia="Times New Roman"/>
          <w:szCs w:val="24"/>
        </w:rPr>
        <w:t>Ζάεφ</w:t>
      </w:r>
      <w:proofErr w:type="spellEnd"/>
      <w:r>
        <w:rPr>
          <w:rFonts w:eastAsia="Times New Roman"/>
          <w:szCs w:val="24"/>
        </w:rPr>
        <w:t xml:space="preserve"> </w:t>
      </w:r>
      <w:r w:rsidRPr="00F75B92">
        <w:rPr>
          <w:rFonts w:eastAsia="Times New Roman"/>
          <w:szCs w:val="24"/>
        </w:rPr>
        <w:t xml:space="preserve">Μακεδόνα και </w:t>
      </w:r>
      <w:proofErr w:type="spellStart"/>
      <w:r w:rsidRPr="00F75B92">
        <w:rPr>
          <w:rFonts w:eastAsia="Times New Roman"/>
          <w:szCs w:val="24"/>
        </w:rPr>
        <w:t>πρ</w:t>
      </w:r>
      <w:r>
        <w:rPr>
          <w:rFonts w:eastAsia="Times New Roman"/>
          <w:szCs w:val="24"/>
        </w:rPr>
        <w:t>ω</w:t>
      </w:r>
      <w:r w:rsidRPr="00F75B92">
        <w:rPr>
          <w:rFonts w:eastAsia="Times New Roman"/>
          <w:szCs w:val="24"/>
        </w:rPr>
        <w:t>τοξάδελφο</w:t>
      </w:r>
      <w:proofErr w:type="spellEnd"/>
      <w:r w:rsidRPr="00F75B92">
        <w:rPr>
          <w:rFonts w:eastAsia="Times New Roman"/>
          <w:szCs w:val="24"/>
        </w:rPr>
        <w:t xml:space="preserve"> του Μεγαλέξανδρου για να βγούμε στις αγορές</w:t>
      </w:r>
      <w:r>
        <w:rPr>
          <w:rFonts w:eastAsia="Times New Roman"/>
          <w:szCs w:val="24"/>
        </w:rPr>
        <w:t>;</w:t>
      </w:r>
    </w:p>
    <w:p w14:paraId="20A4E9E5" w14:textId="77777777" w:rsidR="005D4821" w:rsidRDefault="006B233D">
      <w:pPr>
        <w:spacing w:line="600" w:lineRule="auto"/>
        <w:ind w:firstLine="720"/>
        <w:jc w:val="both"/>
        <w:rPr>
          <w:rFonts w:eastAsia="Times New Roman"/>
          <w:szCs w:val="24"/>
        </w:rPr>
      </w:pPr>
      <w:r>
        <w:rPr>
          <w:rFonts w:eastAsia="Times New Roman"/>
          <w:szCs w:val="24"/>
        </w:rPr>
        <w:t>Επίσης, πληροφορηθήκαμε</w:t>
      </w:r>
      <w:r w:rsidRPr="00F75B92">
        <w:rPr>
          <w:rFonts w:eastAsia="Times New Roman"/>
          <w:szCs w:val="24"/>
        </w:rPr>
        <w:t xml:space="preserve"> χθες με τον πλέον επίσημο τρόπ</w:t>
      </w:r>
      <w:r>
        <w:rPr>
          <w:rFonts w:eastAsia="Times New Roman"/>
          <w:szCs w:val="24"/>
        </w:rPr>
        <w:t>ο ότι υποχώρησε η απόδοση τ</w:t>
      </w:r>
      <w:r>
        <w:rPr>
          <w:rFonts w:eastAsia="Times New Roman"/>
          <w:szCs w:val="24"/>
        </w:rPr>
        <w:t>ου δεκα</w:t>
      </w:r>
      <w:r w:rsidRPr="00F75B92">
        <w:rPr>
          <w:rFonts w:eastAsia="Times New Roman"/>
          <w:szCs w:val="24"/>
        </w:rPr>
        <w:t>ε</w:t>
      </w:r>
      <w:r>
        <w:rPr>
          <w:rFonts w:eastAsia="Times New Roman"/>
          <w:szCs w:val="24"/>
        </w:rPr>
        <w:t>τούς ελληνικού ομολόγου μετά τη</w:t>
      </w:r>
      <w:r w:rsidRPr="00F75B92">
        <w:rPr>
          <w:rFonts w:eastAsia="Times New Roman"/>
          <w:szCs w:val="24"/>
        </w:rPr>
        <w:t xml:space="preserve"> ψήφιση από το Κοινοβούλιο της Συμφωνίας των Πρεσπών</w:t>
      </w:r>
      <w:r>
        <w:rPr>
          <w:rFonts w:eastAsia="Times New Roman"/>
          <w:szCs w:val="24"/>
        </w:rPr>
        <w:t>.</w:t>
      </w:r>
      <w:r w:rsidRPr="00F75B92">
        <w:rPr>
          <w:rFonts w:eastAsia="Times New Roman"/>
          <w:szCs w:val="24"/>
        </w:rPr>
        <w:t xml:space="preserve"> Δηλαδή</w:t>
      </w:r>
      <w:r>
        <w:rPr>
          <w:rFonts w:eastAsia="Times New Roman"/>
          <w:szCs w:val="24"/>
        </w:rPr>
        <w:t>,</w:t>
      </w:r>
      <w:r w:rsidRPr="00F75B92">
        <w:rPr>
          <w:rFonts w:eastAsia="Times New Roman"/>
          <w:szCs w:val="24"/>
        </w:rPr>
        <w:t xml:space="preserve"> </w:t>
      </w:r>
      <w:r>
        <w:rPr>
          <w:rFonts w:eastAsia="Times New Roman"/>
          <w:szCs w:val="24"/>
        </w:rPr>
        <w:t>σ</w:t>
      </w:r>
      <w:r w:rsidRPr="00F75B92">
        <w:rPr>
          <w:rFonts w:eastAsia="Times New Roman"/>
          <w:szCs w:val="24"/>
        </w:rPr>
        <w:t>υ</w:t>
      </w:r>
      <w:r>
        <w:rPr>
          <w:rFonts w:eastAsia="Times New Roman"/>
          <w:szCs w:val="24"/>
        </w:rPr>
        <w:t>γ</w:t>
      </w:r>
      <w:r w:rsidRPr="00F75B92">
        <w:rPr>
          <w:rFonts w:eastAsia="Times New Roman"/>
          <w:szCs w:val="24"/>
        </w:rPr>
        <w:t>γνώμη</w:t>
      </w:r>
      <w:r>
        <w:rPr>
          <w:rFonts w:eastAsia="Times New Roman"/>
          <w:szCs w:val="24"/>
        </w:rPr>
        <w:t>,</w:t>
      </w:r>
      <w:r w:rsidRPr="00F75B92">
        <w:rPr>
          <w:rFonts w:eastAsia="Times New Roman"/>
          <w:szCs w:val="24"/>
        </w:rPr>
        <w:t xml:space="preserve"> δεν κατάλαβα</w:t>
      </w:r>
      <w:r>
        <w:rPr>
          <w:rFonts w:eastAsia="Times New Roman"/>
          <w:szCs w:val="24"/>
        </w:rPr>
        <w:t>.</w:t>
      </w:r>
      <w:r w:rsidRPr="00F75B92">
        <w:rPr>
          <w:rFonts w:eastAsia="Times New Roman"/>
          <w:szCs w:val="24"/>
        </w:rPr>
        <w:t xml:space="preserve"> Εσείς </w:t>
      </w:r>
      <w:r>
        <w:rPr>
          <w:rFonts w:eastAsia="Times New Roman"/>
          <w:szCs w:val="24"/>
        </w:rPr>
        <w:t>τα συνδέετε,</w:t>
      </w:r>
      <w:r w:rsidRPr="00F75B92">
        <w:rPr>
          <w:rFonts w:eastAsia="Times New Roman"/>
          <w:szCs w:val="24"/>
        </w:rPr>
        <w:t xml:space="preserve"> όχι εμείς πια</w:t>
      </w:r>
      <w:r>
        <w:rPr>
          <w:rFonts w:eastAsia="Times New Roman"/>
          <w:szCs w:val="24"/>
        </w:rPr>
        <w:t>.</w:t>
      </w:r>
      <w:r w:rsidRPr="00F75B92">
        <w:rPr>
          <w:rFonts w:eastAsia="Times New Roman"/>
          <w:szCs w:val="24"/>
        </w:rPr>
        <w:t xml:space="preserve"> Μόνοι σας </w:t>
      </w:r>
      <w:r>
        <w:rPr>
          <w:rFonts w:eastAsia="Times New Roman"/>
          <w:szCs w:val="24"/>
        </w:rPr>
        <w:t>βγαίνετε</w:t>
      </w:r>
      <w:r w:rsidRPr="00F75B92">
        <w:rPr>
          <w:rFonts w:eastAsia="Times New Roman"/>
          <w:szCs w:val="24"/>
        </w:rPr>
        <w:t xml:space="preserve"> και τ</w:t>
      </w:r>
      <w:r>
        <w:rPr>
          <w:rFonts w:eastAsia="Times New Roman"/>
          <w:szCs w:val="24"/>
        </w:rPr>
        <w:t>α</w:t>
      </w:r>
      <w:r w:rsidRPr="00F75B92">
        <w:rPr>
          <w:rFonts w:eastAsia="Times New Roman"/>
          <w:szCs w:val="24"/>
        </w:rPr>
        <w:t xml:space="preserve"> λέτε</w:t>
      </w:r>
      <w:r w:rsidRPr="008E744C">
        <w:rPr>
          <w:rFonts w:eastAsia="Times New Roman"/>
          <w:szCs w:val="24"/>
        </w:rPr>
        <w:t>:</w:t>
      </w:r>
      <w:r w:rsidRPr="00F75B92">
        <w:rPr>
          <w:rFonts w:eastAsia="Times New Roman"/>
          <w:szCs w:val="24"/>
        </w:rPr>
        <w:t xml:space="preserve"> Προσλήψεις Μακεδονίας</w:t>
      </w:r>
      <w:r>
        <w:rPr>
          <w:rFonts w:eastAsia="Times New Roman"/>
          <w:szCs w:val="24"/>
        </w:rPr>
        <w:t xml:space="preserve">, αυξήσεις Μακεδονίας, ομόλογο </w:t>
      </w:r>
      <w:r w:rsidRPr="00F75B92">
        <w:rPr>
          <w:rFonts w:eastAsia="Times New Roman"/>
          <w:szCs w:val="24"/>
        </w:rPr>
        <w:t>Μακεδονίας</w:t>
      </w:r>
      <w:r>
        <w:rPr>
          <w:rFonts w:eastAsia="Times New Roman"/>
          <w:szCs w:val="24"/>
        </w:rPr>
        <w:t>.</w:t>
      </w:r>
      <w:r w:rsidRPr="00F75B92">
        <w:rPr>
          <w:rFonts w:eastAsia="Times New Roman"/>
          <w:szCs w:val="24"/>
        </w:rPr>
        <w:t xml:space="preserve"> Στην ουσία τίποτε</w:t>
      </w:r>
      <w:r>
        <w:rPr>
          <w:rFonts w:eastAsia="Times New Roman"/>
          <w:szCs w:val="24"/>
        </w:rPr>
        <w:t>,</w:t>
      </w:r>
      <w:r w:rsidRPr="00F75B92">
        <w:rPr>
          <w:rFonts w:eastAsia="Times New Roman"/>
          <w:szCs w:val="24"/>
        </w:rPr>
        <w:t xml:space="preserve"> διότι</w:t>
      </w:r>
      <w:r>
        <w:rPr>
          <w:rFonts w:eastAsia="Times New Roman"/>
          <w:szCs w:val="24"/>
        </w:rPr>
        <w:t>,</w:t>
      </w:r>
      <w:r w:rsidRPr="00F75B92">
        <w:rPr>
          <w:rFonts w:eastAsia="Times New Roman"/>
          <w:szCs w:val="24"/>
        </w:rPr>
        <w:t xml:space="preserve"> </w:t>
      </w:r>
      <w:r>
        <w:rPr>
          <w:rFonts w:eastAsia="Times New Roman"/>
          <w:szCs w:val="24"/>
        </w:rPr>
        <w:t>ό</w:t>
      </w:r>
      <w:r w:rsidRPr="00F75B92">
        <w:rPr>
          <w:rFonts w:eastAsia="Times New Roman"/>
          <w:szCs w:val="24"/>
        </w:rPr>
        <w:t>πως σας είπα</w:t>
      </w:r>
      <w:r>
        <w:rPr>
          <w:rFonts w:eastAsia="Times New Roman"/>
          <w:szCs w:val="24"/>
        </w:rPr>
        <w:t>,</w:t>
      </w:r>
      <w:r w:rsidRPr="00F75B92">
        <w:rPr>
          <w:rFonts w:eastAsia="Times New Roman"/>
          <w:szCs w:val="24"/>
        </w:rPr>
        <w:t xml:space="preserve"> οι προσλήψεις θα είχαν ήδη </w:t>
      </w:r>
      <w:r w:rsidRPr="00F75B92">
        <w:rPr>
          <w:rFonts w:eastAsia="Times New Roman"/>
          <w:szCs w:val="24"/>
        </w:rPr>
        <w:lastRenderedPageBreak/>
        <w:t>οργανωθεί</w:t>
      </w:r>
      <w:r>
        <w:rPr>
          <w:rFonts w:eastAsia="Times New Roman"/>
          <w:szCs w:val="24"/>
        </w:rPr>
        <w:t>,</w:t>
      </w:r>
      <w:r w:rsidRPr="00F75B92">
        <w:rPr>
          <w:rFonts w:eastAsia="Times New Roman"/>
          <w:szCs w:val="24"/>
        </w:rPr>
        <w:t xml:space="preserve"> </w:t>
      </w:r>
      <w:r>
        <w:rPr>
          <w:rFonts w:eastAsia="Times New Roman"/>
          <w:szCs w:val="24"/>
        </w:rPr>
        <w:t>αν</w:t>
      </w:r>
      <w:r w:rsidRPr="00F75B92">
        <w:rPr>
          <w:rFonts w:eastAsia="Times New Roman"/>
          <w:szCs w:val="24"/>
        </w:rPr>
        <w:t xml:space="preserve"> επιτρέπ</w:t>
      </w:r>
      <w:r>
        <w:rPr>
          <w:rFonts w:eastAsia="Times New Roman"/>
          <w:szCs w:val="24"/>
        </w:rPr>
        <w:t>ατ</w:t>
      </w:r>
      <w:r w:rsidRPr="00F75B92">
        <w:rPr>
          <w:rFonts w:eastAsia="Times New Roman"/>
          <w:szCs w:val="24"/>
        </w:rPr>
        <w:t>ε</w:t>
      </w:r>
      <w:r>
        <w:rPr>
          <w:rFonts w:eastAsia="Times New Roman"/>
          <w:szCs w:val="24"/>
        </w:rPr>
        <w:t xml:space="preserve"> </w:t>
      </w:r>
      <w:r w:rsidRPr="00F75B92">
        <w:rPr>
          <w:rFonts w:eastAsia="Times New Roman"/>
          <w:szCs w:val="24"/>
        </w:rPr>
        <w:t>και δεν ανακόπτ</w:t>
      </w:r>
      <w:r>
        <w:rPr>
          <w:rFonts w:eastAsia="Times New Roman"/>
          <w:szCs w:val="24"/>
        </w:rPr>
        <w:t>α</w:t>
      </w:r>
      <w:r w:rsidRPr="00F75B92">
        <w:rPr>
          <w:rFonts w:eastAsia="Times New Roman"/>
          <w:szCs w:val="24"/>
        </w:rPr>
        <w:t>τ</w:t>
      </w:r>
      <w:r>
        <w:rPr>
          <w:rFonts w:eastAsia="Times New Roman"/>
          <w:szCs w:val="24"/>
        </w:rPr>
        <w:t>ε</w:t>
      </w:r>
      <w:r w:rsidRPr="00F75B92">
        <w:rPr>
          <w:rFonts w:eastAsia="Times New Roman"/>
          <w:szCs w:val="24"/>
        </w:rPr>
        <w:t xml:space="preserve"> την πορεία της χώρας προς την έξοδο από τα μνημόνια</w:t>
      </w:r>
      <w:r>
        <w:rPr>
          <w:rFonts w:eastAsia="Times New Roman"/>
          <w:szCs w:val="24"/>
        </w:rPr>
        <w:t>.</w:t>
      </w:r>
    </w:p>
    <w:p w14:paraId="20A4E9E6" w14:textId="77777777" w:rsidR="005D4821" w:rsidRDefault="006B233D">
      <w:pPr>
        <w:spacing w:line="600" w:lineRule="auto"/>
        <w:ind w:firstLine="720"/>
        <w:jc w:val="both"/>
        <w:rPr>
          <w:rFonts w:eastAsia="Times New Roman"/>
          <w:szCs w:val="24"/>
        </w:rPr>
      </w:pPr>
      <w:r w:rsidRPr="00F75B92">
        <w:rPr>
          <w:rFonts w:eastAsia="Times New Roman"/>
          <w:szCs w:val="24"/>
        </w:rPr>
        <w:t xml:space="preserve"> Όσο για την έξοδο στις αγορές</w:t>
      </w:r>
      <w:r>
        <w:rPr>
          <w:rFonts w:eastAsia="Times New Roman"/>
          <w:szCs w:val="24"/>
        </w:rPr>
        <w:t>,</w:t>
      </w:r>
      <w:r w:rsidRPr="00F75B92">
        <w:rPr>
          <w:rFonts w:eastAsia="Times New Roman"/>
          <w:szCs w:val="24"/>
        </w:rPr>
        <w:t xml:space="preserve"> είχαμε βγει ήδη δύο φορές το </w:t>
      </w:r>
      <w:r>
        <w:rPr>
          <w:rFonts w:eastAsia="Times New Roman"/>
          <w:szCs w:val="24"/>
        </w:rPr>
        <w:t>20</w:t>
      </w:r>
      <w:r w:rsidRPr="00F75B92">
        <w:rPr>
          <w:rFonts w:eastAsia="Times New Roman"/>
          <w:szCs w:val="24"/>
        </w:rPr>
        <w:t>14</w:t>
      </w:r>
      <w:r>
        <w:rPr>
          <w:rFonts w:eastAsia="Times New Roman"/>
          <w:szCs w:val="24"/>
        </w:rPr>
        <w:t>.</w:t>
      </w:r>
      <w:r w:rsidRPr="00F75B92">
        <w:rPr>
          <w:rFonts w:eastAsia="Times New Roman"/>
          <w:szCs w:val="24"/>
        </w:rPr>
        <w:t xml:space="preserve"> Κάνετε ότι δεν το ακούτ</w:t>
      </w:r>
      <w:r w:rsidRPr="00F75B92">
        <w:rPr>
          <w:rFonts w:eastAsia="Times New Roman"/>
          <w:szCs w:val="24"/>
        </w:rPr>
        <w:t>ε</w:t>
      </w:r>
      <w:r>
        <w:rPr>
          <w:rFonts w:eastAsia="Times New Roman"/>
          <w:szCs w:val="24"/>
        </w:rPr>
        <w:t xml:space="preserve">, το δυσφημείτε, όχι το </w:t>
      </w:r>
      <w:r w:rsidRPr="00F75B92">
        <w:rPr>
          <w:rFonts w:eastAsia="Times New Roman"/>
          <w:szCs w:val="24"/>
        </w:rPr>
        <w:t>οικονομικό σας επιτελείο</w:t>
      </w:r>
      <w:r>
        <w:rPr>
          <w:rFonts w:eastAsia="Times New Roman"/>
          <w:szCs w:val="24"/>
        </w:rPr>
        <w:t>.</w:t>
      </w:r>
      <w:r w:rsidRPr="00F75B92">
        <w:rPr>
          <w:rFonts w:eastAsia="Times New Roman"/>
          <w:szCs w:val="24"/>
        </w:rPr>
        <w:t xml:space="preserve"> Ωστόσο</w:t>
      </w:r>
      <w:r>
        <w:rPr>
          <w:rFonts w:eastAsia="Times New Roman"/>
          <w:szCs w:val="24"/>
        </w:rPr>
        <w:t>,</w:t>
      </w:r>
      <w:r w:rsidRPr="00F75B92">
        <w:rPr>
          <w:rFonts w:eastAsia="Times New Roman"/>
          <w:szCs w:val="24"/>
        </w:rPr>
        <w:t xml:space="preserve"> βγήκαμε στις αγορές κανονικότατα στις 11 Απριλίου του </w:t>
      </w:r>
      <w:r>
        <w:rPr>
          <w:rFonts w:eastAsia="Times New Roman"/>
          <w:szCs w:val="24"/>
        </w:rPr>
        <w:t>20</w:t>
      </w:r>
      <w:r w:rsidRPr="00F75B92">
        <w:rPr>
          <w:rFonts w:eastAsia="Times New Roman"/>
          <w:szCs w:val="24"/>
        </w:rPr>
        <w:t xml:space="preserve">14 </w:t>
      </w:r>
      <w:r>
        <w:rPr>
          <w:rFonts w:eastAsia="Times New Roman"/>
          <w:szCs w:val="24"/>
        </w:rPr>
        <w:t>μ</w:t>
      </w:r>
      <w:r w:rsidRPr="00F75B92">
        <w:rPr>
          <w:rFonts w:eastAsia="Times New Roman"/>
          <w:szCs w:val="24"/>
        </w:rPr>
        <w:t>ε πενταετές και πήραμε 3</w:t>
      </w:r>
      <w:r>
        <w:rPr>
          <w:rFonts w:eastAsia="Times New Roman"/>
          <w:szCs w:val="24"/>
        </w:rPr>
        <w:t>.000.000.000</w:t>
      </w:r>
      <w:r w:rsidRPr="00F75B92">
        <w:rPr>
          <w:rFonts w:eastAsia="Times New Roman"/>
          <w:szCs w:val="24"/>
        </w:rPr>
        <w:t xml:space="preserve"> και στις 10 Ιου</w:t>
      </w:r>
      <w:r>
        <w:rPr>
          <w:rFonts w:eastAsia="Times New Roman"/>
          <w:szCs w:val="24"/>
        </w:rPr>
        <w:t>λ</w:t>
      </w:r>
      <w:r w:rsidRPr="00F75B92">
        <w:rPr>
          <w:rFonts w:eastAsia="Times New Roman"/>
          <w:szCs w:val="24"/>
        </w:rPr>
        <w:t xml:space="preserve">ίου του </w:t>
      </w:r>
      <w:r>
        <w:rPr>
          <w:rFonts w:eastAsia="Times New Roman"/>
          <w:szCs w:val="24"/>
        </w:rPr>
        <w:t>20</w:t>
      </w:r>
      <w:r w:rsidRPr="00F75B92">
        <w:rPr>
          <w:rFonts w:eastAsia="Times New Roman"/>
          <w:szCs w:val="24"/>
        </w:rPr>
        <w:t>14 ξαναβγήκαμε με</w:t>
      </w:r>
      <w:r>
        <w:rPr>
          <w:rFonts w:eastAsia="Times New Roman"/>
          <w:szCs w:val="24"/>
        </w:rPr>
        <w:t xml:space="preserve"> τριετές</w:t>
      </w:r>
      <w:r w:rsidRPr="00F75B92">
        <w:rPr>
          <w:rFonts w:eastAsia="Times New Roman"/>
          <w:szCs w:val="24"/>
        </w:rPr>
        <w:t xml:space="preserve"> και πήραμε 1</w:t>
      </w:r>
      <w:r>
        <w:rPr>
          <w:rFonts w:eastAsia="Times New Roman"/>
          <w:szCs w:val="24"/>
        </w:rPr>
        <w:t>.</w:t>
      </w:r>
      <w:r w:rsidRPr="00F75B92">
        <w:rPr>
          <w:rFonts w:eastAsia="Times New Roman"/>
          <w:szCs w:val="24"/>
        </w:rPr>
        <w:t>5</w:t>
      </w:r>
      <w:r>
        <w:rPr>
          <w:rFonts w:eastAsia="Times New Roman"/>
          <w:szCs w:val="24"/>
        </w:rPr>
        <w:t>00.000.000</w:t>
      </w:r>
      <w:r>
        <w:rPr>
          <w:rFonts w:eastAsia="Times New Roman"/>
          <w:szCs w:val="24"/>
        </w:rPr>
        <w:t>, ό,</w:t>
      </w:r>
      <w:r w:rsidRPr="00F75B92">
        <w:rPr>
          <w:rFonts w:eastAsia="Times New Roman"/>
          <w:szCs w:val="24"/>
        </w:rPr>
        <w:t>τι και να λέτε</w:t>
      </w:r>
      <w:r>
        <w:rPr>
          <w:rFonts w:eastAsia="Times New Roman"/>
          <w:szCs w:val="24"/>
        </w:rPr>
        <w:t xml:space="preserve">. </w:t>
      </w:r>
      <w:r w:rsidRPr="00F75B92">
        <w:rPr>
          <w:rFonts w:eastAsia="Times New Roman"/>
          <w:szCs w:val="24"/>
        </w:rPr>
        <w:t>Τώρα</w:t>
      </w:r>
      <w:r w:rsidRPr="00F75B92">
        <w:rPr>
          <w:rFonts w:eastAsia="Times New Roman"/>
          <w:szCs w:val="24"/>
        </w:rPr>
        <w:t xml:space="preserve"> μας λέτε </w:t>
      </w:r>
      <w:r>
        <w:rPr>
          <w:rFonts w:eastAsia="Times New Roman"/>
          <w:szCs w:val="24"/>
        </w:rPr>
        <w:t xml:space="preserve">ότι τότε το επιτόκιο ήταν </w:t>
      </w:r>
      <w:r w:rsidRPr="00F75B92">
        <w:rPr>
          <w:rFonts w:eastAsia="Times New Roman"/>
          <w:szCs w:val="24"/>
        </w:rPr>
        <w:t>πιο ψηλό</w:t>
      </w:r>
      <w:r>
        <w:rPr>
          <w:rFonts w:eastAsia="Times New Roman"/>
          <w:szCs w:val="24"/>
        </w:rPr>
        <w:t xml:space="preserve">. Μα, </w:t>
      </w:r>
      <w:r w:rsidRPr="00F75B92">
        <w:rPr>
          <w:rFonts w:eastAsia="Times New Roman"/>
          <w:szCs w:val="24"/>
        </w:rPr>
        <w:t xml:space="preserve">τέσσερα χρόνια πριν </w:t>
      </w:r>
      <w:r>
        <w:rPr>
          <w:rFonts w:eastAsia="Times New Roman"/>
          <w:szCs w:val="24"/>
        </w:rPr>
        <w:t>π</w:t>
      </w:r>
      <w:r w:rsidRPr="00F75B92">
        <w:rPr>
          <w:rFonts w:eastAsia="Times New Roman"/>
          <w:szCs w:val="24"/>
        </w:rPr>
        <w:t>ροφανώς θα ήταν πιο ψηλό</w:t>
      </w:r>
      <w:r>
        <w:rPr>
          <w:rFonts w:eastAsia="Times New Roman"/>
          <w:szCs w:val="24"/>
        </w:rPr>
        <w:t xml:space="preserve"> το επιτόκιο. Τώρα να δούμε </w:t>
      </w:r>
      <w:r w:rsidRPr="00F75B92">
        <w:rPr>
          <w:rFonts w:eastAsia="Times New Roman"/>
          <w:szCs w:val="24"/>
        </w:rPr>
        <w:t>που βλέπουμε ότι ανοίξ</w:t>
      </w:r>
      <w:r>
        <w:rPr>
          <w:rFonts w:eastAsia="Times New Roman"/>
          <w:szCs w:val="24"/>
        </w:rPr>
        <w:t>α</w:t>
      </w:r>
      <w:r w:rsidRPr="00F75B92">
        <w:rPr>
          <w:rFonts w:eastAsia="Times New Roman"/>
          <w:szCs w:val="24"/>
        </w:rPr>
        <w:t>τε το βιβλίο των προσφορών και τελικά βλέπουμε ότι το επιτόκιο είναι τσιμπημένο</w:t>
      </w:r>
      <w:r>
        <w:rPr>
          <w:rFonts w:eastAsia="Times New Roman"/>
          <w:szCs w:val="24"/>
        </w:rPr>
        <w:t>.</w:t>
      </w:r>
    </w:p>
    <w:p w14:paraId="20A4E9E7" w14:textId="77777777" w:rsidR="005D4821" w:rsidRDefault="006B233D">
      <w:pPr>
        <w:spacing w:line="600" w:lineRule="auto"/>
        <w:ind w:firstLine="720"/>
        <w:jc w:val="both"/>
        <w:rPr>
          <w:rFonts w:eastAsia="Times New Roman"/>
          <w:szCs w:val="24"/>
        </w:rPr>
      </w:pPr>
      <w:r>
        <w:rPr>
          <w:rFonts w:eastAsia="Times New Roman"/>
          <w:szCs w:val="24"/>
        </w:rPr>
        <w:t>Επίσης,</w:t>
      </w:r>
      <w:r w:rsidRPr="00F75B92">
        <w:rPr>
          <w:rFonts w:eastAsia="Times New Roman"/>
          <w:szCs w:val="24"/>
        </w:rPr>
        <w:t xml:space="preserve"> να μου πείτε</w:t>
      </w:r>
      <w:r>
        <w:rPr>
          <w:rFonts w:eastAsia="Times New Roman"/>
          <w:szCs w:val="24"/>
        </w:rPr>
        <w:t>,</w:t>
      </w:r>
      <w:r w:rsidRPr="00F75B92">
        <w:rPr>
          <w:rFonts w:eastAsia="Times New Roman"/>
          <w:szCs w:val="24"/>
        </w:rPr>
        <w:t xml:space="preserve"> γιατί θα πείτε πολλά τώρα</w:t>
      </w:r>
      <w:r>
        <w:rPr>
          <w:rFonts w:eastAsia="Times New Roman"/>
          <w:szCs w:val="24"/>
        </w:rPr>
        <w:t>,</w:t>
      </w:r>
      <w:r w:rsidRPr="00F75B92">
        <w:rPr>
          <w:rFonts w:eastAsia="Times New Roman"/>
          <w:szCs w:val="24"/>
        </w:rPr>
        <w:t xml:space="preserve"> τι έγινε τον Ιούνιο του </w:t>
      </w:r>
      <w:r>
        <w:rPr>
          <w:rFonts w:eastAsia="Times New Roman"/>
          <w:szCs w:val="24"/>
        </w:rPr>
        <w:t>20</w:t>
      </w:r>
      <w:r w:rsidRPr="00F75B92">
        <w:rPr>
          <w:rFonts w:eastAsia="Times New Roman"/>
          <w:szCs w:val="24"/>
        </w:rPr>
        <w:t>15 και το δεκαετές το πήγατε κοντά 13%</w:t>
      </w:r>
      <w:r>
        <w:rPr>
          <w:rFonts w:eastAsia="Times New Roman"/>
          <w:szCs w:val="24"/>
        </w:rPr>
        <w:t>,</w:t>
      </w:r>
      <w:r w:rsidRPr="00F75B92">
        <w:rPr>
          <w:rFonts w:eastAsia="Times New Roman"/>
          <w:szCs w:val="24"/>
        </w:rPr>
        <w:t xml:space="preserve"> το πενταετές κοντά 19% κ</w:t>
      </w:r>
      <w:r>
        <w:rPr>
          <w:rFonts w:eastAsia="Times New Roman"/>
          <w:szCs w:val="24"/>
        </w:rPr>
        <w:t>αι το τριετές</w:t>
      </w:r>
      <w:r w:rsidRPr="00F75B92">
        <w:rPr>
          <w:rFonts w:eastAsia="Times New Roman"/>
          <w:szCs w:val="24"/>
        </w:rPr>
        <w:t xml:space="preserve"> κοντά 28%</w:t>
      </w:r>
      <w:r>
        <w:rPr>
          <w:rFonts w:eastAsia="Times New Roman"/>
          <w:szCs w:val="24"/>
        </w:rPr>
        <w:t xml:space="preserve">. </w:t>
      </w:r>
      <w:r>
        <w:rPr>
          <w:rFonts w:eastAsia="Times New Roman"/>
          <w:szCs w:val="24"/>
        </w:rPr>
        <w:t xml:space="preserve">Σ’ </w:t>
      </w:r>
      <w:r>
        <w:rPr>
          <w:rFonts w:eastAsia="Times New Roman"/>
          <w:szCs w:val="24"/>
        </w:rPr>
        <w:t>αυτήν</w:t>
      </w:r>
      <w:r w:rsidRPr="00F75B92">
        <w:rPr>
          <w:rFonts w:eastAsia="Times New Roman"/>
          <w:szCs w:val="24"/>
        </w:rPr>
        <w:t xml:space="preserve"> την κατάσταση </w:t>
      </w:r>
      <w:r>
        <w:rPr>
          <w:rFonts w:eastAsia="Times New Roman"/>
          <w:szCs w:val="24"/>
        </w:rPr>
        <w:t xml:space="preserve">φέρατε </w:t>
      </w:r>
      <w:r w:rsidRPr="00F75B92">
        <w:rPr>
          <w:rFonts w:eastAsia="Times New Roman"/>
          <w:szCs w:val="24"/>
        </w:rPr>
        <w:t>τη χώρα</w:t>
      </w:r>
      <w:r>
        <w:rPr>
          <w:rFonts w:eastAsia="Times New Roman"/>
          <w:szCs w:val="24"/>
        </w:rPr>
        <w:t>. Κ</w:t>
      </w:r>
      <w:r w:rsidRPr="00F75B92">
        <w:rPr>
          <w:rFonts w:eastAsia="Times New Roman"/>
          <w:szCs w:val="24"/>
        </w:rPr>
        <w:t>αι τότε μας κατηγορούσε ότι ήταν στημένη</w:t>
      </w:r>
      <w:r>
        <w:rPr>
          <w:rFonts w:eastAsia="Times New Roman"/>
          <w:szCs w:val="24"/>
        </w:rPr>
        <w:t xml:space="preserve"> η</w:t>
      </w:r>
      <w:r w:rsidRPr="00F75B92">
        <w:rPr>
          <w:rFonts w:eastAsia="Times New Roman"/>
          <w:szCs w:val="24"/>
        </w:rPr>
        <w:t xml:space="preserve"> έξοδος και ότι είμαστε </w:t>
      </w:r>
      <w:proofErr w:type="spellStart"/>
      <w:r w:rsidRPr="00F75B92">
        <w:rPr>
          <w:rFonts w:eastAsia="Times New Roman"/>
          <w:szCs w:val="24"/>
        </w:rPr>
        <w:t>συνεται</w:t>
      </w:r>
      <w:r w:rsidRPr="00F75B92">
        <w:rPr>
          <w:rFonts w:eastAsia="Times New Roman"/>
          <w:szCs w:val="24"/>
        </w:rPr>
        <w:t>ράκι</w:t>
      </w:r>
      <w:proofErr w:type="spellEnd"/>
      <w:r w:rsidRPr="00F75B92">
        <w:rPr>
          <w:rFonts w:eastAsia="Times New Roman"/>
          <w:szCs w:val="24"/>
        </w:rPr>
        <w:t xml:space="preserve"> της </w:t>
      </w:r>
      <w:r>
        <w:rPr>
          <w:rFonts w:eastAsia="Times New Roman"/>
          <w:szCs w:val="24"/>
        </w:rPr>
        <w:t>«</w:t>
      </w:r>
      <w:r w:rsidRPr="00F75B92">
        <w:rPr>
          <w:rFonts w:eastAsia="Times New Roman"/>
          <w:szCs w:val="24"/>
        </w:rPr>
        <w:t>GOLDMAN SACHS</w:t>
      </w:r>
      <w:r>
        <w:rPr>
          <w:rFonts w:eastAsia="Times New Roman"/>
          <w:szCs w:val="24"/>
        </w:rPr>
        <w:t>»</w:t>
      </w:r>
      <w:r>
        <w:rPr>
          <w:rFonts w:eastAsia="Times New Roman"/>
          <w:szCs w:val="24"/>
        </w:rPr>
        <w:t>.</w:t>
      </w:r>
      <w:r w:rsidRPr="00F75B92">
        <w:rPr>
          <w:rFonts w:eastAsia="Times New Roman"/>
          <w:szCs w:val="24"/>
        </w:rPr>
        <w:t xml:space="preserve"> Και τ</w:t>
      </w:r>
      <w:r>
        <w:rPr>
          <w:rFonts w:eastAsia="Times New Roman"/>
          <w:szCs w:val="24"/>
        </w:rPr>
        <w:t xml:space="preserve">ι </w:t>
      </w:r>
      <w:r w:rsidRPr="00F75B92">
        <w:rPr>
          <w:rFonts w:eastAsia="Times New Roman"/>
          <w:szCs w:val="24"/>
        </w:rPr>
        <w:t>ανακοινώσατε χθες</w:t>
      </w:r>
      <w:r>
        <w:rPr>
          <w:rFonts w:eastAsia="Times New Roman"/>
          <w:szCs w:val="24"/>
        </w:rPr>
        <w:t>;</w:t>
      </w:r>
      <w:r w:rsidRPr="00F75B92">
        <w:rPr>
          <w:rFonts w:eastAsia="Times New Roman"/>
          <w:szCs w:val="24"/>
        </w:rPr>
        <w:t xml:space="preserve"> </w:t>
      </w:r>
      <w:r>
        <w:rPr>
          <w:rFonts w:eastAsia="Times New Roman"/>
          <w:szCs w:val="24"/>
        </w:rPr>
        <w:t>Ανακοινώσατε ό</w:t>
      </w:r>
      <w:r w:rsidRPr="00F75B92">
        <w:rPr>
          <w:rFonts w:eastAsia="Times New Roman"/>
          <w:szCs w:val="24"/>
        </w:rPr>
        <w:t xml:space="preserve">τι τη δική σας έξοδο την οργανώνει και η </w:t>
      </w:r>
      <w:r>
        <w:rPr>
          <w:rFonts w:eastAsia="Times New Roman"/>
          <w:szCs w:val="24"/>
        </w:rPr>
        <w:t>«</w:t>
      </w:r>
      <w:r w:rsidRPr="00F75B92">
        <w:rPr>
          <w:rFonts w:eastAsia="Times New Roman"/>
          <w:szCs w:val="24"/>
        </w:rPr>
        <w:t>GOLDMAN SACHS</w:t>
      </w:r>
      <w:r>
        <w:rPr>
          <w:rFonts w:eastAsia="Times New Roman"/>
          <w:szCs w:val="24"/>
        </w:rPr>
        <w:t>»</w:t>
      </w:r>
      <w:r w:rsidRPr="008E52DA">
        <w:rPr>
          <w:rFonts w:eastAsia="Times New Roman"/>
          <w:szCs w:val="24"/>
        </w:rPr>
        <w:t xml:space="preserve"> </w:t>
      </w:r>
      <w:r w:rsidRPr="00F75B92">
        <w:rPr>
          <w:rFonts w:eastAsia="Times New Roman"/>
          <w:szCs w:val="24"/>
        </w:rPr>
        <w:t xml:space="preserve">και η </w:t>
      </w:r>
      <w:r>
        <w:rPr>
          <w:rFonts w:eastAsia="Times New Roman"/>
          <w:szCs w:val="24"/>
        </w:rPr>
        <w:lastRenderedPageBreak/>
        <w:t>«</w:t>
      </w:r>
      <w:r>
        <w:rPr>
          <w:rFonts w:eastAsia="Times New Roman"/>
          <w:szCs w:val="24"/>
          <w:lang w:val="en-US"/>
        </w:rPr>
        <w:t>MERRILL</w:t>
      </w:r>
      <w:r w:rsidRPr="00763671">
        <w:rPr>
          <w:rFonts w:eastAsia="Times New Roman"/>
          <w:szCs w:val="24"/>
        </w:rPr>
        <w:t xml:space="preserve"> </w:t>
      </w:r>
      <w:r>
        <w:rPr>
          <w:rFonts w:eastAsia="Times New Roman"/>
          <w:szCs w:val="24"/>
          <w:lang w:val="en-US"/>
        </w:rPr>
        <w:t>LYNCH</w:t>
      </w:r>
      <w:r>
        <w:rPr>
          <w:rFonts w:eastAsia="Times New Roman"/>
          <w:szCs w:val="24"/>
        </w:rPr>
        <w:t>»</w:t>
      </w:r>
      <w:r w:rsidRPr="00F75B92">
        <w:rPr>
          <w:rFonts w:eastAsia="Times New Roman"/>
          <w:szCs w:val="24"/>
        </w:rPr>
        <w:t xml:space="preserve"> και η HSBC και η JP </w:t>
      </w:r>
      <w:proofErr w:type="spellStart"/>
      <w:r w:rsidRPr="00F75B92">
        <w:rPr>
          <w:rFonts w:eastAsia="Times New Roman"/>
          <w:szCs w:val="24"/>
        </w:rPr>
        <w:t>Morgan</w:t>
      </w:r>
      <w:proofErr w:type="spellEnd"/>
      <w:r w:rsidRPr="00F75B92">
        <w:rPr>
          <w:rFonts w:eastAsia="Times New Roman"/>
          <w:szCs w:val="24"/>
        </w:rPr>
        <w:t xml:space="preserve"> και η </w:t>
      </w:r>
      <w:proofErr w:type="spellStart"/>
      <w:r w:rsidRPr="00F75B92">
        <w:rPr>
          <w:rFonts w:eastAsia="Times New Roman"/>
          <w:szCs w:val="24"/>
        </w:rPr>
        <w:t>Morgan</w:t>
      </w:r>
      <w:proofErr w:type="spellEnd"/>
      <w:r w:rsidRPr="00F75B92">
        <w:rPr>
          <w:rFonts w:eastAsia="Times New Roman"/>
          <w:szCs w:val="24"/>
        </w:rPr>
        <w:t xml:space="preserve"> </w:t>
      </w:r>
      <w:proofErr w:type="spellStart"/>
      <w:r w:rsidRPr="00F75B92">
        <w:rPr>
          <w:rFonts w:eastAsia="Times New Roman"/>
          <w:szCs w:val="24"/>
        </w:rPr>
        <w:t>Stanley</w:t>
      </w:r>
      <w:proofErr w:type="spellEnd"/>
      <w:r w:rsidRPr="00F75B92">
        <w:rPr>
          <w:rFonts w:eastAsia="Times New Roman"/>
          <w:szCs w:val="24"/>
        </w:rPr>
        <w:t xml:space="preserve"> και </w:t>
      </w:r>
      <w:r>
        <w:rPr>
          <w:rFonts w:eastAsia="Times New Roman"/>
          <w:szCs w:val="24"/>
        </w:rPr>
        <w:t>η</w:t>
      </w:r>
      <w:r w:rsidRPr="00717E8A">
        <w:rPr>
          <w:rFonts w:eastAsia="Times New Roman"/>
          <w:szCs w:val="24"/>
        </w:rPr>
        <w:t xml:space="preserve"> </w:t>
      </w:r>
      <w:proofErr w:type="spellStart"/>
      <w:r>
        <w:rPr>
          <w:rFonts w:eastAsia="Times New Roman"/>
          <w:szCs w:val="24"/>
          <w:lang w:val="en-US"/>
        </w:rPr>
        <w:t>Societe</w:t>
      </w:r>
      <w:proofErr w:type="spellEnd"/>
      <w:r w:rsidRPr="00763671">
        <w:rPr>
          <w:rFonts w:eastAsia="Times New Roman"/>
          <w:szCs w:val="24"/>
        </w:rPr>
        <w:t xml:space="preserve"> </w:t>
      </w:r>
      <w:r>
        <w:rPr>
          <w:rFonts w:eastAsia="Times New Roman"/>
          <w:szCs w:val="24"/>
        </w:rPr>
        <w:t>General</w:t>
      </w:r>
      <w:r>
        <w:rPr>
          <w:rFonts w:eastAsia="Times New Roman"/>
          <w:szCs w:val="24"/>
          <w:lang w:val="en-US"/>
        </w:rPr>
        <w:t>e</w:t>
      </w:r>
      <w:r>
        <w:rPr>
          <w:rFonts w:eastAsia="Times New Roman"/>
          <w:szCs w:val="24"/>
        </w:rPr>
        <w:t xml:space="preserve"> και η Bank of </w:t>
      </w:r>
      <w:proofErr w:type="spellStart"/>
      <w:r>
        <w:rPr>
          <w:rFonts w:eastAsia="Times New Roman"/>
          <w:szCs w:val="24"/>
        </w:rPr>
        <w:t>America</w:t>
      </w:r>
      <w:proofErr w:type="spellEnd"/>
      <w:r>
        <w:rPr>
          <w:rFonts w:eastAsia="Times New Roman"/>
          <w:szCs w:val="24"/>
        </w:rPr>
        <w:t xml:space="preserve"> και βέβαια</w:t>
      </w:r>
      <w:r w:rsidRPr="00F75B92">
        <w:rPr>
          <w:rFonts w:eastAsia="Times New Roman"/>
          <w:szCs w:val="24"/>
        </w:rPr>
        <w:t xml:space="preserve"> ομόλογ</w:t>
      </w:r>
      <w:r>
        <w:rPr>
          <w:rFonts w:eastAsia="Times New Roman"/>
          <w:szCs w:val="24"/>
        </w:rPr>
        <w:t>ο</w:t>
      </w:r>
      <w:r w:rsidRPr="00F75B92">
        <w:rPr>
          <w:rFonts w:eastAsia="Times New Roman"/>
          <w:szCs w:val="24"/>
        </w:rPr>
        <w:t xml:space="preserve"> αγγλικού δικαίου</w:t>
      </w:r>
      <w:r>
        <w:rPr>
          <w:rFonts w:eastAsia="Times New Roman"/>
          <w:szCs w:val="24"/>
        </w:rPr>
        <w:t>.</w:t>
      </w:r>
      <w:r w:rsidRPr="00F75B92">
        <w:rPr>
          <w:rFonts w:eastAsia="Times New Roman"/>
          <w:szCs w:val="24"/>
        </w:rPr>
        <w:t xml:space="preserve"> Πρώτη φορά Αριστερά </w:t>
      </w:r>
      <w:r>
        <w:rPr>
          <w:rFonts w:eastAsia="Times New Roman"/>
          <w:szCs w:val="24"/>
        </w:rPr>
        <w:t>στ’</w:t>
      </w:r>
      <w:r w:rsidRPr="00F75B92">
        <w:rPr>
          <w:rFonts w:eastAsia="Times New Roman"/>
          <w:szCs w:val="24"/>
        </w:rPr>
        <w:t xml:space="preserve"> αλήθεια</w:t>
      </w:r>
      <w:r>
        <w:rPr>
          <w:rFonts w:eastAsia="Times New Roman"/>
          <w:szCs w:val="24"/>
        </w:rPr>
        <w:t>,</w:t>
      </w:r>
      <w:r w:rsidRPr="00F75B92">
        <w:rPr>
          <w:rFonts w:eastAsia="Times New Roman"/>
          <w:szCs w:val="24"/>
        </w:rPr>
        <w:t xml:space="preserve"> γιατί όλα αυτά για τα οποία μας κατηγορούσα</w:t>
      </w:r>
      <w:r>
        <w:rPr>
          <w:rFonts w:eastAsia="Times New Roman"/>
          <w:szCs w:val="24"/>
        </w:rPr>
        <w:t>τε</w:t>
      </w:r>
      <w:r w:rsidRPr="00F75B92">
        <w:rPr>
          <w:rFonts w:eastAsia="Times New Roman"/>
          <w:szCs w:val="24"/>
        </w:rPr>
        <w:t xml:space="preserve"> τώρα </w:t>
      </w:r>
      <w:r w:rsidRPr="00E43CF3">
        <w:rPr>
          <w:rFonts w:eastAsia="Times New Roman"/>
          <w:szCs w:val="24"/>
        </w:rPr>
        <w:t>τ</w:t>
      </w:r>
      <w:r w:rsidRPr="00F75B92">
        <w:rPr>
          <w:rFonts w:eastAsia="Times New Roman"/>
          <w:szCs w:val="24"/>
        </w:rPr>
        <w:t xml:space="preserve">α κάνετε </w:t>
      </w:r>
      <w:r>
        <w:rPr>
          <w:rFonts w:eastAsia="Times New Roman"/>
          <w:szCs w:val="24"/>
        </w:rPr>
        <w:t xml:space="preserve">εις </w:t>
      </w:r>
      <w:proofErr w:type="spellStart"/>
      <w:r>
        <w:rPr>
          <w:rFonts w:eastAsia="Times New Roman"/>
          <w:szCs w:val="24"/>
        </w:rPr>
        <w:t>δεκαπλούν</w:t>
      </w:r>
      <w:proofErr w:type="spellEnd"/>
      <w:r>
        <w:rPr>
          <w:rFonts w:eastAsia="Times New Roman"/>
          <w:szCs w:val="24"/>
        </w:rPr>
        <w:t>.</w:t>
      </w:r>
    </w:p>
    <w:p w14:paraId="20A4E9E8" w14:textId="77777777" w:rsidR="005D4821" w:rsidRDefault="006B233D">
      <w:pPr>
        <w:spacing w:line="600" w:lineRule="auto"/>
        <w:ind w:firstLine="720"/>
        <w:jc w:val="both"/>
        <w:rPr>
          <w:rFonts w:eastAsia="Times New Roman"/>
          <w:szCs w:val="24"/>
        </w:rPr>
      </w:pPr>
      <w:r w:rsidRPr="00F75B92">
        <w:rPr>
          <w:rFonts w:eastAsia="Times New Roman"/>
          <w:szCs w:val="24"/>
        </w:rPr>
        <w:t>Προφανώς</w:t>
      </w:r>
      <w:r w:rsidRPr="00717E8A">
        <w:rPr>
          <w:rFonts w:eastAsia="Times New Roman"/>
          <w:szCs w:val="24"/>
        </w:rPr>
        <w:t>,</w:t>
      </w:r>
      <w:r w:rsidRPr="00F75B92">
        <w:rPr>
          <w:rFonts w:eastAsia="Times New Roman"/>
          <w:szCs w:val="24"/>
        </w:rPr>
        <w:t xml:space="preserve"> αυτό εννοούσε ο κ</w:t>
      </w:r>
      <w:r>
        <w:rPr>
          <w:rFonts w:eastAsia="Times New Roman"/>
          <w:szCs w:val="24"/>
        </w:rPr>
        <w:t>.</w:t>
      </w:r>
      <w:r w:rsidRPr="00F75B92">
        <w:rPr>
          <w:rFonts w:eastAsia="Times New Roman"/>
          <w:szCs w:val="24"/>
        </w:rPr>
        <w:t xml:space="preserve"> Τσίπρας</w:t>
      </w:r>
      <w:r>
        <w:rPr>
          <w:rFonts w:eastAsia="Times New Roman"/>
          <w:szCs w:val="24"/>
        </w:rPr>
        <w:t>, ό</w:t>
      </w:r>
      <w:r w:rsidRPr="00F75B92">
        <w:rPr>
          <w:rFonts w:eastAsia="Times New Roman"/>
          <w:szCs w:val="24"/>
        </w:rPr>
        <w:t>ταν έλεγε ότι θα βαράει τα νταούλια και θα χορεύουν οι αγορές</w:t>
      </w:r>
      <w:r w:rsidRPr="00717E8A">
        <w:rPr>
          <w:rFonts w:eastAsia="Times New Roman"/>
          <w:szCs w:val="24"/>
        </w:rPr>
        <w:t>.</w:t>
      </w:r>
      <w:r w:rsidRPr="00F75B92">
        <w:rPr>
          <w:rFonts w:eastAsia="Times New Roman"/>
          <w:szCs w:val="24"/>
        </w:rPr>
        <w:t xml:space="preserve"> Δηλαδή το ανάποδο</w:t>
      </w:r>
      <w:r>
        <w:rPr>
          <w:rFonts w:eastAsia="Times New Roman"/>
          <w:szCs w:val="24"/>
        </w:rPr>
        <w:t>,</w:t>
      </w:r>
      <w:r w:rsidRPr="00F75B92">
        <w:rPr>
          <w:rFonts w:eastAsia="Times New Roman"/>
          <w:szCs w:val="24"/>
        </w:rPr>
        <w:t xml:space="preserve"> όπως πά</w:t>
      </w:r>
      <w:r w:rsidRPr="00F75B92">
        <w:rPr>
          <w:rFonts w:eastAsia="Times New Roman"/>
          <w:szCs w:val="24"/>
        </w:rPr>
        <w:t>ντα</w:t>
      </w:r>
      <w:r>
        <w:rPr>
          <w:rFonts w:eastAsia="Times New Roman"/>
          <w:szCs w:val="24"/>
        </w:rPr>
        <w:t>,</w:t>
      </w:r>
      <w:r w:rsidRPr="00F75B92">
        <w:rPr>
          <w:rFonts w:eastAsia="Times New Roman"/>
          <w:szCs w:val="24"/>
        </w:rPr>
        <w:t xml:space="preserve"> οι αγορές θα βαρά</w:t>
      </w:r>
      <w:r>
        <w:rPr>
          <w:rFonts w:eastAsia="Times New Roman"/>
          <w:szCs w:val="24"/>
        </w:rPr>
        <w:t>ν</w:t>
      </w:r>
      <w:r w:rsidRPr="00F75B92">
        <w:rPr>
          <w:rFonts w:eastAsia="Times New Roman"/>
          <w:szCs w:val="24"/>
        </w:rPr>
        <w:t>ε τα νταούλια της Μακεδονίας και θα χορεύει ο κ</w:t>
      </w:r>
      <w:r>
        <w:rPr>
          <w:rFonts w:eastAsia="Times New Roman"/>
          <w:szCs w:val="24"/>
        </w:rPr>
        <w:t>.</w:t>
      </w:r>
      <w:r w:rsidRPr="00F75B92">
        <w:rPr>
          <w:rFonts w:eastAsia="Times New Roman"/>
          <w:szCs w:val="24"/>
        </w:rPr>
        <w:t xml:space="preserve"> Τσίπρας</w:t>
      </w:r>
      <w:r>
        <w:rPr>
          <w:rFonts w:eastAsia="Times New Roman"/>
          <w:szCs w:val="24"/>
        </w:rPr>
        <w:t>. Ν</w:t>
      </w:r>
      <w:r w:rsidRPr="00F75B92">
        <w:rPr>
          <w:rFonts w:eastAsia="Times New Roman"/>
          <w:szCs w:val="24"/>
        </w:rPr>
        <w:t>α θυμάστε</w:t>
      </w:r>
      <w:r>
        <w:rPr>
          <w:rFonts w:eastAsia="Times New Roman"/>
          <w:szCs w:val="24"/>
        </w:rPr>
        <w:t>,</w:t>
      </w:r>
      <w:r w:rsidRPr="00F75B92">
        <w:rPr>
          <w:rFonts w:eastAsia="Times New Roman"/>
          <w:szCs w:val="24"/>
        </w:rPr>
        <w:t xml:space="preserve"> </w:t>
      </w:r>
      <w:r>
        <w:rPr>
          <w:rFonts w:eastAsia="Times New Roman"/>
          <w:szCs w:val="24"/>
        </w:rPr>
        <w:t>όμως,</w:t>
      </w:r>
      <w:r w:rsidRPr="00F75B92">
        <w:rPr>
          <w:rFonts w:eastAsia="Times New Roman"/>
          <w:szCs w:val="24"/>
        </w:rPr>
        <w:t xml:space="preserve"> ότι μετά τα νταούλια της Μακεδονίας </w:t>
      </w:r>
      <w:r>
        <w:rPr>
          <w:rFonts w:eastAsia="Times New Roman"/>
          <w:szCs w:val="24"/>
        </w:rPr>
        <w:t>έ</w:t>
      </w:r>
      <w:r w:rsidRPr="00F75B92">
        <w:rPr>
          <w:rFonts w:eastAsia="Times New Roman"/>
          <w:szCs w:val="24"/>
        </w:rPr>
        <w:t>ρχεται και η καμπάνα της Μακεδονίας.</w:t>
      </w:r>
    </w:p>
    <w:p w14:paraId="20A4E9E9" w14:textId="77777777" w:rsidR="005D4821" w:rsidRDefault="006B233D">
      <w:pPr>
        <w:spacing w:line="600" w:lineRule="auto"/>
        <w:ind w:firstLine="720"/>
        <w:jc w:val="both"/>
        <w:rPr>
          <w:rFonts w:eastAsia="Times New Roman"/>
          <w:szCs w:val="24"/>
        </w:rPr>
      </w:pPr>
      <w:r>
        <w:rPr>
          <w:rFonts w:eastAsia="Times New Roman"/>
          <w:szCs w:val="24"/>
        </w:rPr>
        <w:t>Ευχαριστώ.</w:t>
      </w:r>
    </w:p>
    <w:p w14:paraId="20A4E9EA" w14:textId="77777777" w:rsidR="005D4821" w:rsidRDefault="006B233D">
      <w:pPr>
        <w:spacing w:line="600" w:lineRule="auto"/>
        <w:ind w:firstLine="720"/>
        <w:jc w:val="center"/>
        <w:rPr>
          <w:rFonts w:eastAsia="Times New Roman"/>
          <w:szCs w:val="24"/>
        </w:rPr>
      </w:pPr>
      <w:r>
        <w:rPr>
          <w:rFonts w:eastAsia="Times New Roman" w:cs="Times New Roman"/>
          <w:szCs w:val="24"/>
        </w:rPr>
        <w:t>(Χειροκροτήματα από την πτέρυγα της Νέας Δημοκρατίας)</w:t>
      </w:r>
    </w:p>
    <w:p w14:paraId="20A4E9EB" w14:textId="77777777" w:rsidR="005D4821" w:rsidRDefault="006B233D">
      <w:pPr>
        <w:spacing w:line="600" w:lineRule="auto"/>
        <w:ind w:firstLine="720"/>
        <w:jc w:val="both"/>
        <w:rPr>
          <w:rFonts w:eastAsia="Times New Roman"/>
          <w:szCs w:val="24"/>
        </w:rPr>
      </w:pPr>
      <w:r w:rsidRPr="00F75B92">
        <w:rPr>
          <w:rFonts w:eastAsia="Times New Roman"/>
          <w:szCs w:val="24"/>
        </w:rPr>
        <w:t xml:space="preserve"> </w:t>
      </w:r>
      <w:r>
        <w:rPr>
          <w:rFonts w:eastAsia="Times New Roman" w:cs="Times New Roman"/>
          <w:b/>
          <w:szCs w:val="24"/>
        </w:rPr>
        <w:t xml:space="preserve">ΠΡΟΕΔΡΕΥΩΝ </w:t>
      </w:r>
      <w:r>
        <w:rPr>
          <w:rFonts w:eastAsia="Times New Roman" w:cs="Times New Roman"/>
          <w:b/>
          <w:szCs w:val="24"/>
        </w:rPr>
        <w:t>(Μάριος Γεωργιάδης):</w:t>
      </w:r>
      <w:r w:rsidRPr="00717E8A">
        <w:rPr>
          <w:rFonts w:eastAsia="Times New Roman" w:cs="Times New Roman"/>
          <w:b/>
          <w:szCs w:val="24"/>
        </w:rPr>
        <w:t xml:space="preserve"> </w:t>
      </w:r>
      <w:r>
        <w:rPr>
          <w:rFonts w:eastAsia="Times New Roman"/>
          <w:szCs w:val="24"/>
        </w:rPr>
        <w:t xml:space="preserve">Ευχαριστούμε την </w:t>
      </w:r>
      <w:r>
        <w:rPr>
          <w:rFonts w:eastAsia="Times New Roman"/>
          <w:szCs w:val="24"/>
        </w:rPr>
        <w:t xml:space="preserve">κ. </w:t>
      </w:r>
      <w:proofErr w:type="spellStart"/>
      <w:r>
        <w:rPr>
          <w:rFonts w:eastAsia="Times New Roman"/>
          <w:szCs w:val="24"/>
        </w:rPr>
        <w:t>Βούλτεψη</w:t>
      </w:r>
      <w:proofErr w:type="spellEnd"/>
      <w:r>
        <w:rPr>
          <w:rFonts w:eastAsia="Times New Roman"/>
          <w:szCs w:val="24"/>
        </w:rPr>
        <w:t>.</w:t>
      </w:r>
    </w:p>
    <w:p w14:paraId="20A4E9EC" w14:textId="77777777" w:rsidR="005D4821" w:rsidRDefault="006B233D">
      <w:pPr>
        <w:spacing w:line="600" w:lineRule="auto"/>
        <w:ind w:firstLine="720"/>
        <w:jc w:val="both"/>
        <w:rPr>
          <w:rFonts w:eastAsia="Times New Roman"/>
          <w:szCs w:val="24"/>
        </w:rPr>
      </w:pPr>
      <w:r>
        <w:rPr>
          <w:rFonts w:eastAsia="Times New Roman"/>
          <w:szCs w:val="24"/>
        </w:rPr>
        <w:t>Τον λό</w:t>
      </w:r>
      <w:r w:rsidRPr="00F75B92">
        <w:rPr>
          <w:rFonts w:eastAsia="Times New Roman"/>
          <w:szCs w:val="24"/>
        </w:rPr>
        <w:t xml:space="preserve">γο </w:t>
      </w:r>
      <w:r>
        <w:rPr>
          <w:rFonts w:eastAsia="Times New Roman"/>
          <w:szCs w:val="24"/>
        </w:rPr>
        <w:t xml:space="preserve">έχει ο κ. </w:t>
      </w:r>
      <w:proofErr w:type="spellStart"/>
      <w:r w:rsidRPr="00F75B92">
        <w:rPr>
          <w:rFonts w:eastAsia="Times New Roman"/>
          <w:szCs w:val="24"/>
        </w:rPr>
        <w:t>Κεγκέρογλου</w:t>
      </w:r>
      <w:proofErr w:type="spellEnd"/>
      <w:r>
        <w:rPr>
          <w:rFonts w:eastAsia="Times New Roman"/>
          <w:szCs w:val="24"/>
        </w:rPr>
        <w:t xml:space="preserve"> από τη </w:t>
      </w:r>
      <w:r w:rsidRPr="00F75B92">
        <w:rPr>
          <w:rFonts w:eastAsia="Times New Roman"/>
          <w:szCs w:val="24"/>
        </w:rPr>
        <w:t>Δημοκρατική Συμπαράταξη.</w:t>
      </w:r>
    </w:p>
    <w:p w14:paraId="20A4E9ED" w14:textId="77777777" w:rsidR="005D4821" w:rsidRDefault="006B233D">
      <w:pPr>
        <w:spacing w:line="600" w:lineRule="auto"/>
        <w:ind w:firstLine="720"/>
        <w:jc w:val="both"/>
        <w:rPr>
          <w:rFonts w:eastAsia="Times New Roman"/>
          <w:szCs w:val="24"/>
        </w:rPr>
      </w:pPr>
      <w:r>
        <w:rPr>
          <w:rFonts w:eastAsia="Times New Roman"/>
          <w:b/>
          <w:szCs w:val="24"/>
        </w:rPr>
        <w:lastRenderedPageBreak/>
        <w:t xml:space="preserve">ΒΑΣΙΛΕΙΟΣ </w:t>
      </w:r>
      <w:r w:rsidRPr="00F75B92">
        <w:rPr>
          <w:rFonts w:eastAsia="Times New Roman"/>
          <w:b/>
          <w:szCs w:val="24"/>
        </w:rPr>
        <w:t>ΚΕΓΚΕΡΟΓΛΟΥ:</w:t>
      </w:r>
      <w:r w:rsidRPr="00F75B92">
        <w:rPr>
          <w:rFonts w:eastAsia="Times New Roman"/>
          <w:szCs w:val="24"/>
        </w:rPr>
        <w:t xml:space="preserve"> Ευχαριστώ</w:t>
      </w:r>
      <w:r>
        <w:rPr>
          <w:rFonts w:eastAsia="Times New Roman"/>
          <w:szCs w:val="24"/>
        </w:rPr>
        <w:t>,</w:t>
      </w:r>
      <w:r w:rsidRPr="00F75B92">
        <w:rPr>
          <w:rFonts w:eastAsia="Times New Roman"/>
          <w:szCs w:val="24"/>
        </w:rPr>
        <w:t xml:space="preserve"> κύριε Πρόεδρε</w:t>
      </w:r>
      <w:r>
        <w:rPr>
          <w:rFonts w:eastAsia="Times New Roman"/>
          <w:szCs w:val="24"/>
        </w:rPr>
        <w:t>.</w:t>
      </w:r>
    </w:p>
    <w:p w14:paraId="20A4E9EE" w14:textId="77777777" w:rsidR="005D4821" w:rsidRDefault="006B233D">
      <w:pPr>
        <w:spacing w:line="600" w:lineRule="auto"/>
        <w:ind w:firstLine="720"/>
        <w:jc w:val="both"/>
        <w:rPr>
          <w:rFonts w:eastAsia="Times New Roman"/>
          <w:szCs w:val="24"/>
        </w:rPr>
      </w:pPr>
      <w:r>
        <w:rPr>
          <w:rFonts w:eastAsia="Times New Roman"/>
          <w:szCs w:val="24"/>
        </w:rPr>
        <w:t xml:space="preserve">Άνοιξε μια συζήτηση και από την κυρία Υπουργό και από τους μέχρι τώρα ομιλητές </w:t>
      </w:r>
      <w:r w:rsidRPr="00F75B92">
        <w:rPr>
          <w:rFonts w:eastAsia="Times New Roman"/>
          <w:szCs w:val="24"/>
        </w:rPr>
        <w:t xml:space="preserve">για τη </w:t>
      </w:r>
      <w:r w:rsidRPr="00F75B92">
        <w:rPr>
          <w:rFonts w:eastAsia="Times New Roman"/>
          <w:szCs w:val="24"/>
        </w:rPr>
        <w:t>δ</w:t>
      </w:r>
      <w:r w:rsidRPr="00F75B92">
        <w:rPr>
          <w:rFonts w:eastAsia="Times New Roman"/>
          <w:szCs w:val="24"/>
        </w:rPr>
        <w:t xml:space="preserve">ημόσια </w:t>
      </w:r>
      <w:r w:rsidRPr="00F75B92">
        <w:rPr>
          <w:rFonts w:eastAsia="Times New Roman"/>
          <w:szCs w:val="24"/>
        </w:rPr>
        <w:t>δ</w:t>
      </w:r>
      <w:r w:rsidRPr="00F75B92">
        <w:rPr>
          <w:rFonts w:eastAsia="Times New Roman"/>
          <w:szCs w:val="24"/>
        </w:rPr>
        <w:t>ιοίκηση</w:t>
      </w:r>
      <w:r w:rsidRPr="009F792B">
        <w:rPr>
          <w:rFonts w:eastAsia="Times New Roman"/>
          <w:szCs w:val="24"/>
        </w:rPr>
        <w:t>.</w:t>
      </w:r>
      <w:r w:rsidRPr="00F75B92">
        <w:rPr>
          <w:rFonts w:eastAsia="Times New Roman"/>
          <w:szCs w:val="24"/>
        </w:rPr>
        <w:t xml:space="preserve"> </w:t>
      </w:r>
      <w:r>
        <w:rPr>
          <w:rFonts w:eastAsia="Times New Roman"/>
          <w:szCs w:val="24"/>
        </w:rPr>
        <w:t>Ν</w:t>
      </w:r>
      <w:r w:rsidRPr="00F75B92">
        <w:rPr>
          <w:rFonts w:eastAsia="Times New Roman"/>
          <w:szCs w:val="24"/>
        </w:rPr>
        <w:t xml:space="preserve">ομίζω ότι είναι μεγάλη η συζήτηση </w:t>
      </w:r>
      <w:r>
        <w:rPr>
          <w:rFonts w:eastAsia="Times New Roman"/>
          <w:szCs w:val="24"/>
        </w:rPr>
        <w:t>που μπορεί να αναπτυχθεί και να</w:t>
      </w:r>
      <w:r w:rsidRPr="00F75B92">
        <w:rPr>
          <w:rFonts w:eastAsia="Times New Roman"/>
          <w:szCs w:val="24"/>
        </w:rPr>
        <w:t xml:space="preserve"> συμφωνήσουμε</w:t>
      </w:r>
      <w:r>
        <w:rPr>
          <w:rFonts w:eastAsia="Times New Roman"/>
          <w:szCs w:val="24"/>
        </w:rPr>
        <w:t xml:space="preserve"> ή</w:t>
      </w:r>
      <w:r w:rsidRPr="00F75B92">
        <w:rPr>
          <w:rFonts w:eastAsia="Times New Roman"/>
          <w:szCs w:val="24"/>
        </w:rPr>
        <w:t xml:space="preserve"> να διαφωνήσουμε</w:t>
      </w:r>
      <w:r>
        <w:rPr>
          <w:rFonts w:eastAsia="Times New Roman"/>
          <w:szCs w:val="24"/>
        </w:rPr>
        <w:t>.</w:t>
      </w:r>
      <w:r w:rsidRPr="00F75B92">
        <w:rPr>
          <w:rFonts w:eastAsia="Times New Roman"/>
          <w:szCs w:val="24"/>
        </w:rPr>
        <w:t xml:space="preserve"> </w:t>
      </w:r>
    </w:p>
    <w:p w14:paraId="20A4E9EF" w14:textId="77777777" w:rsidR="005D4821" w:rsidRDefault="006B233D">
      <w:pPr>
        <w:spacing w:line="600" w:lineRule="auto"/>
        <w:ind w:firstLine="720"/>
        <w:jc w:val="both"/>
        <w:rPr>
          <w:rFonts w:eastAsia="Times New Roman"/>
          <w:szCs w:val="24"/>
        </w:rPr>
      </w:pPr>
      <w:r w:rsidRPr="00F75B92">
        <w:rPr>
          <w:rFonts w:eastAsia="Times New Roman"/>
          <w:szCs w:val="24"/>
        </w:rPr>
        <w:t>Αν</w:t>
      </w:r>
      <w:r>
        <w:rPr>
          <w:rFonts w:eastAsia="Times New Roman"/>
          <w:szCs w:val="24"/>
        </w:rPr>
        <w:t>, όμως,</w:t>
      </w:r>
      <w:r w:rsidRPr="00F75B92">
        <w:rPr>
          <w:rFonts w:eastAsia="Times New Roman"/>
          <w:szCs w:val="24"/>
        </w:rPr>
        <w:t xml:space="preserve"> δούμε ιστορικά</w:t>
      </w:r>
      <w:r>
        <w:rPr>
          <w:rFonts w:eastAsia="Times New Roman"/>
          <w:szCs w:val="24"/>
        </w:rPr>
        <w:t>,</w:t>
      </w:r>
      <w:r w:rsidRPr="00F75B92">
        <w:rPr>
          <w:rFonts w:eastAsia="Times New Roman"/>
          <w:szCs w:val="24"/>
        </w:rPr>
        <w:t xml:space="preserve"> </w:t>
      </w:r>
      <w:r>
        <w:rPr>
          <w:rFonts w:eastAsia="Times New Roman"/>
          <w:szCs w:val="24"/>
        </w:rPr>
        <w:t>από τον εμφύλιο</w:t>
      </w:r>
      <w:r w:rsidRPr="00F75B92">
        <w:rPr>
          <w:rFonts w:eastAsia="Times New Roman"/>
          <w:szCs w:val="24"/>
        </w:rPr>
        <w:t xml:space="preserve"> και μετά τουλάχιστον</w:t>
      </w:r>
      <w:r>
        <w:rPr>
          <w:rFonts w:eastAsia="Times New Roman"/>
          <w:szCs w:val="24"/>
        </w:rPr>
        <w:t>,</w:t>
      </w:r>
      <w:r w:rsidRPr="00F75B92">
        <w:rPr>
          <w:rFonts w:eastAsia="Times New Roman"/>
          <w:szCs w:val="24"/>
        </w:rPr>
        <w:t xml:space="preserve"> </w:t>
      </w:r>
      <w:r>
        <w:rPr>
          <w:rFonts w:eastAsia="Times New Roman"/>
          <w:szCs w:val="24"/>
        </w:rPr>
        <w:t xml:space="preserve">η </w:t>
      </w:r>
      <w:r w:rsidRPr="00F75B92">
        <w:rPr>
          <w:rFonts w:eastAsia="Times New Roman"/>
          <w:szCs w:val="24"/>
        </w:rPr>
        <w:t>δ</w:t>
      </w:r>
      <w:r w:rsidRPr="00F75B92">
        <w:rPr>
          <w:rFonts w:eastAsia="Times New Roman"/>
          <w:szCs w:val="24"/>
        </w:rPr>
        <w:t xml:space="preserve">ημόσια </w:t>
      </w:r>
      <w:r w:rsidRPr="00F75B92">
        <w:rPr>
          <w:rFonts w:eastAsia="Times New Roman"/>
          <w:szCs w:val="24"/>
        </w:rPr>
        <w:t>δ</w:t>
      </w:r>
      <w:r w:rsidRPr="00F75B92">
        <w:rPr>
          <w:rFonts w:eastAsia="Times New Roman"/>
          <w:szCs w:val="24"/>
        </w:rPr>
        <w:t>ιοίκηση συνέχισε να αξιοποιείται δεόντως από τις κυβερνήσεις</w:t>
      </w:r>
      <w:r>
        <w:rPr>
          <w:rFonts w:eastAsia="Times New Roman"/>
          <w:szCs w:val="24"/>
        </w:rPr>
        <w:t xml:space="preserve"> και</w:t>
      </w:r>
      <w:r w:rsidRPr="00F75B92">
        <w:rPr>
          <w:rFonts w:eastAsia="Times New Roman"/>
          <w:szCs w:val="24"/>
        </w:rPr>
        <w:t xml:space="preserve"> τα κόμματα</w:t>
      </w:r>
      <w:r>
        <w:rPr>
          <w:rFonts w:eastAsia="Times New Roman"/>
          <w:szCs w:val="24"/>
        </w:rPr>
        <w:t>,</w:t>
      </w:r>
      <w:r w:rsidRPr="00F75B92">
        <w:rPr>
          <w:rFonts w:eastAsia="Times New Roman"/>
          <w:szCs w:val="24"/>
        </w:rPr>
        <w:t xml:space="preserve"> αναλόγως </w:t>
      </w:r>
      <w:r>
        <w:rPr>
          <w:rFonts w:eastAsia="Times New Roman"/>
          <w:szCs w:val="24"/>
        </w:rPr>
        <w:t>βεβαίως με τη</w:t>
      </w:r>
      <w:r w:rsidRPr="00F75B92">
        <w:rPr>
          <w:rFonts w:eastAsia="Times New Roman"/>
          <w:szCs w:val="24"/>
        </w:rPr>
        <w:t xml:space="preserve"> συγκυρία και αυτό συνεχίστηκε</w:t>
      </w:r>
      <w:r>
        <w:rPr>
          <w:rFonts w:eastAsia="Times New Roman"/>
          <w:szCs w:val="24"/>
        </w:rPr>
        <w:t xml:space="preserve"> μέχρι που </w:t>
      </w:r>
      <w:r w:rsidRPr="00F75B92">
        <w:rPr>
          <w:rFonts w:eastAsia="Times New Roman"/>
          <w:szCs w:val="24"/>
        </w:rPr>
        <w:t xml:space="preserve">αποφάσισε το ΠΑΣΟΚ και </w:t>
      </w:r>
      <w:r>
        <w:rPr>
          <w:rFonts w:eastAsia="Times New Roman"/>
          <w:szCs w:val="24"/>
        </w:rPr>
        <w:t>η δ</w:t>
      </w:r>
      <w:r w:rsidRPr="00F75B92">
        <w:rPr>
          <w:rFonts w:eastAsia="Times New Roman"/>
          <w:szCs w:val="24"/>
        </w:rPr>
        <w:t>ημοκρατική παράταξη να βάλουν ένα τέλος</w:t>
      </w:r>
      <w:r>
        <w:rPr>
          <w:rFonts w:eastAsia="Times New Roman"/>
          <w:szCs w:val="24"/>
        </w:rPr>
        <w:t xml:space="preserve"> σε αυτήν την</w:t>
      </w:r>
      <w:r w:rsidRPr="00F75B92">
        <w:rPr>
          <w:rFonts w:eastAsia="Times New Roman"/>
          <w:szCs w:val="24"/>
        </w:rPr>
        <w:t xml:space="preserve"> εξάρτηση</w:t>
      </w:r>
      <w:r>
        <w:rPr>
          <w:rFonts w:eastAsia="Times New Roman"/>
          <w:szCs w:val="24"/>
        </w:rPr>
        <w:t>,</w:t>
      </w:r>
      <w:r w:rsidRPr="00F75B92">
        <w:rPr>
          <w:rFonts w:eastAsia="Times New Roman"/>
          <w:szCs w:val="24"/>
        </w:rPr>
        <w:t xml:space="preserve"> στις πελατειακές σχέσεις και στο γεγονός ότι στο </w:t>
      </w:r>
      <w:r w:rsidRPr="00F75B92">
        <w:rPr>
          <w:rFonts w:eastAsia="Times New Roman"/>
          <w:szCs w:val="24"/>
        </w:rPr>
        <w:t>δ</w:t>
      </w:r>
      <w:r w:rsidRPr="00F75B92">
        <w:rPr>
          <w:rFonts w:eastAsia="Times New Roman"/>
          <w:szCs w:val="24"/>
        </w:rPr>
        <w:t xml:space="preserve">ημόσιο είχαν πρόσβαση </w:t>
      </w:r>
      <w:r>
        <w:rPr>
          <w:rFonts w:eastAsia="Times New Roman"/>
          <w:szCs w:val="24"/>
        </w:rPr>
        <w:t xml:space="preserve">μόνο οι </w:t>
      </w:r>
      <w:r w:rsidRPr="00F75B92">
        <w:rPr>
          <w:rFonts w:eastAsia="Times New Roman"/>
          <w:szCs w:val="24"/>
        </w:rPr>
        <w:t>έχοντ</w:t>
      </w:r>
      <w:r>
        <w:rPr>
          <w:rFonts w:eastAsia="Times New Roman"/>
          <w:szCs w:val="24"/>
        </w:rPr>
        <w:t>ε</w:t>
      </w:r>
      <w:r w:rsidRPr="00F75B92">
        <w:rPr>
          <w:rFonts w:eastAsia="Times New Roman"/>
          <w:szCs w:val="24"/>
        </w:rPr>
        <w:t xml:space="preserve">ς </w:t>
      </w:r>
      <w:r>
        <w:rPr>
          <w:rFonts w:eastAsia="Times New Roman"/>
          <w:szCs w:val="24"/>
        </w:rPr>
        <w:t>«μπ</w:t>
      </w:r>
      <w:r>
        <w:rPr>
          <w:rFonts w:eastAsia="Times New Roman"/>
          <w:szCs w:val="24"/>
        </w:rPr>
        <w:t xml:space="preserve">άρμπα εις </w:t>
      </w:r>
      <w:r w:rsidRPr="00F75B92">
        <w:rPr>
          <w:rFonts w:eastAsia="Times New Roman"/>
          <w:szCs w:val="24"/>
        </w:rPr>
        <w:t>την Κορώνη</w:t>
      </w:r>
      <w:r>
        <w:rPr>
          <w:rFonts w:eastAsia="Times New Roman"/>
          <w:szCs w:val="24"/>
        </w:rPr>
        <w:t>» και αυτοί οι οποίοι μετα</w:t>
      </w:r>
      <w:r w:rsidRPr="00F75B92">
        <w:rPr>
          <w:rFonts w:eastAsia="Times New Roman"/>
          <w:szCs w:val="24"/>
        </w:rPr>
        <w:t xml:space="preserve">πηδούσαν </w:t>
      </w:r>
      <w:r>
        <w:rPr>
          <w:rFonts w:eastAsia="Times New Roman"/>
          <w:szCs w:val="24"/>
        </w:rPr>
        <w:t xml:space="preserve">εις </w:t>
      </w:r>
      <w:r w:rsidRPr="00F75B92">
        <w:rPr>
          <w:rFonts w:eastAsia="Times New Roman"/>
          <w:szCs w:val="24"/>
        </w:rPr>
        <w:t xml:space="preserve">τους έχοντες </w:t>
      </w:r>
      <w:r>
        <w:rPr>
          <w:rFonts w:eastAsia="Times New Roman"/>
          <w:szCs w:val="24"/>
        </w:rPr>
        <w:t>«</w:t>
      </w:r>
      <w:r w:rsidRPr="00F75B92">
        <w:rPr>
          <w:rFonts w:eastAsia="Times New Roman"/>
          <w:szCs w:val="24"/>
        </w:rPr>
        <w:t xml:space="preserve">μπάρμπα </w:t>
      </w:r>
      <w:r>
        <w:rPr>
          <w:rFonts w:eastAsia="Times New Roman"/>
          <w:szCs w:val="24"/>
        </w:rPr>
        <w:t xml:space="preserve">εις </w:t>
      </w:r>
      <w:r w:rsidRPr="00F75B92">
        <w:rPr>
          <w:rFonts w:eastAsia="Times New Roman"/>
          <w:szCs w:val="24"/>
        </w:rPr>
        <w:t>την Κορών</w:t>
      </w:r>
      <w:r>
        <w:rPr>
          <w:rFonts w:eastAsia="Times New Roman"/>
          <w:szCs w:val="24"/>
        </w:rPr>
        <w:t>η».</w:t>
      </w:r>
    </w:p>
    <w:p w14:paraId="20A4E9F0" w14:textId="77777777" w:rsidR="005D4821" w:rsidRDefault="006B233D">
      <w:pPr>
        <w:spacing w:line="600" w:lineRule="auto"/>
        <w:ind w:firstLine="720"/>
        <w:jc w:val="both"/>
        <w:rPr>
          <w:rFonts w:eastAsia="Times New Roman"/>
          <w:szCs w:val="24"/>
        </w:rPr>
      </w:pPr>
      <w:r>
        <w:rPr>
          <w:rFonts w:eastAsia="Times New Roman"/>
          <w:szCs w:val="24"/>
        </w:rPr>
        <w:t xml:space="preserve">Πραγματικά, το ΠΑΣΟΚ </w:t>
      </w:r>
      <w:r w:rsidRPr="00F75B92">
        <w:rPr>
          <w:rFonts w:eastAsia="Times New Roman"/>
          <w:szCs w:val="24"/>
        </w:rPr>
        <w:t>από την πρώτη μέρα προχώρησε σε τομές για να αλλάξει αυτό το σύστημα</w:t>
      </w:r>
      <w:r>
        <w:rPr>
          <w:rFonts w:eastAsia="Times New Roman"/>
          <w:szCs w:val="24"/>
        </w:rPr>
        <w:t>,</w:t>
      </w:r>
      <w:r w:rsidRPr="00F75B92">
        <w:rPr>
          <w:rFonts w:eastAsia="Times New Roman"/>
          <w:szCs w:val="24"/>
        </w:rPr>
        <w:t xml:space="preserve"> αυτή η αντίληψη και αυτές </w:t>
      </w:r>
      <w:r>
        <w:rPr>
          <w:rFonts w:eastAsia="Times New Roman"/>
          <w:szCs w:val="24"/>
        </w:rPr>
        <w:t>οι δομές που είχαν δημιουργηθεί. Δυστυχώς</w:t>
      </w:r>
      <w:r>
        <w:rPr>
          <w:rFonts w:eastAsia="Times New Roman"/>
          <w:szCs w:val="24"/>
        </w:rPr>
        <w:t xml:space="preserve"> και τις ημέρες </w:t>
      </w:r>
      <w:r>
        <w:rPr>
          <w:rFonts w:eastAsia="Times New Roman"/>
          <w:szCs w:val="24"/>
        </w:rPr>
        <w:lastRenderedPageBreak/>
        <w:t>μέχρι το ’</w:t>
      </w:r>
      <w:r w:rsidRPr="00F75B92">
        <w:rPr>
          <w:rFonts w:eastAsia="Times New Roman"/>
          <w:szCs w:val="24"/>
        </w:rPr>
        <w:t>90</w:t>
      </w:r>
      <w:r>
        <w:rPr>
          <w:rFonts w:eastAsia="Times New Roman"/>
          <w:szCs w:val="24"/>
        </w:rPr>
        <w:t xml:space="preserve"> είδαμε να αναπτύσσονται </w:t>
      </w:r>
      <w:r w:rsidRPr="00F75B92">
        <w:rPr>
          <w:rFonts w:eastAsia="Times New Roman"/>
          <w:szCs w:val="24"/>
        </w:rPr>
        <w:t xml:space="preserve">και εντός του ΠΑΣΟΚ </w:t>
      </w:r>
      <w:r>
        <w:rPr>
          <w:rFonts w:eastAsia="Times New Roman"/>
          <w:szCs w:val="24"/>
        </w:rPr>
        <w:t xml:space="preserve">συστήματα </w:t>
      </w:r>
      <w:r w:rsidRPr="00F75B92">
        <w:rPr>
          <w:rFonts w:eastAsia="Times New Roman"/>
          <w:szCs w:val="24"/>
        </w:rPr>
        <w:t>διάφορα</w:t>
      </w:r>
      <w:r>
        <w:rPr>
          <w:rFonts w:eastAsia="Times New Roman"/>
          <w:szCs w:val="24"/>
        </w:rPr>
        <w:t xml:space="preserve"> </w:t>
      </w:r>
      <w:proofErr w:type="spellStart"/>
      <w:r>
        <w:rPr>
          <w:rFonts w:eastAsia="Times New Roman"/>
          <w:szCs w:val="24"/>
        </w:rPr>
        <w:t>παρα</w:t>
      </w:r>
      <w:r w:rsidRPr="00F75B92">
        <w:rPr>
          <w:rFonts w:eastAsia="Times New Roman"/>
          <w:szCs w:val="24"/>
        </w:rPr>
        <w:t>θεσμικά</w:t>
      </w:r>
      <w:proofErr w:type="spellEnd"/>
      <w:r>
        <w:rPr>
          <w:rFonts w:eastAsia="Times New Roman"/>
          <w:szCs w:val="24"/>
        </w:rPr>
        <w:t xml:space="preserve"> για να</w:t>
      </w:r>
      <w:r w:rsidRPr="00F75B92">
        <w:rPr>
          <w:rFonts w:eastAsia="Times New Roman"/>
          <w:szCs w:val="24"/>
        </w:rPr>
        <w:t xml:space="preserve"> αξιοποιήσουν τα κενά και </w:t>
      </w:r>
      <w:r>
        <w:rPr>
          <w:rFonts w:eastAsia="Times New Roman"/>
          <w:szCs w:val="24"/>
        </w:rPr>
        <w:t xml:space="preserve">το ό,τι υπήρχε. </w:t>
      </w:r>
    </w:p>
    <w:p w14:paraId="20A4E9F1" w14:textId="77777777" w:rsidR="005D4821" w:rsidRDefault="006B233D">
      <w:pPr>
        <w:spacing w:line="600" w:lineRule="auto"/>
        <w:ind w:firstLine="720"/>
        <w:jc w:val="both"/>
        <w:rPr>
          <w:rFonts w:eastAsia="Times New Roman"/>
          <w:szCs w:val="24"/>
        </w:rPr>
      </w:pPr>
      <w:r>
        <w:rPr>
          <w:rFonts w:eastAsia="Times New Roman"/>
          <w:szCs w:val="24"/>
        </w:rPr>
        <w:t xml:space="preserve">Γι’ </w:t>
      </w:r>
      <w:r w:rsidRPr="00F75B92">
        <w:rPr>
          <w:rFonts w:eastAsia="Times New Roman"/>
          <w:szCs w:val="24"/>
        </w:rPr>
        <w:t xml:space="preserve">αυτό το </w:t>
      </w:r>
      <w:r>
        <w:rPr>
          <w:rFonts w:eastAsia="Times New Roman"/>
          <w:szCs w:val="24"/>
        </w:rPr>
        <w:t>’</w:t>
      </w:r>
      <w:r w:rsidRPr="00F75B92">
        <w:rPr>
          <w:rFonts w:eastAsia="Times New Roman"/>
          <w:szCs w:val="24"/>
        </w:rPr>
        <w:t>93</w:t>
      </w:r>
      <w:r>
        <w:rPr>
          <w:rFonts w:eastAsia="Times New Roman"/>
          <w:szCs w:val="24"/>
        </w:rPr>
        <w:t xml:space="preserve"> </w:t>
      </w:r>
      <w:r w:rsidRPr="00F75B92">
        <w:rPr>
          <w:rFonts w:eastAsia="Times New Roman"/>
          <w:szCs w:val="24"/>
        </w:rPr>
        <w:t xml:space="preserve">με την </w:t>
      </w:r>
      <w:r>
        <w:rPr>
          <w:rFonts w:eastAsia="Times New Roman"/>
          <w:szCs w:val="24"/>
        </w:rPr>
        <w:t>α</w:t>
      </w:r>
      <w:r w:rsidRPr="00F75B92">
        <w:rPr>
          <w:rFonts w:eastAsia="Times New Roman"/>
          <w:szCs w:val="24"/>
        </w:rPr>
        <w:t>νάληψη της διακυβέρνησης ξανά από</w:t>
      </w:r>
      <w:r>
        <w:rPr>
          <w:rFonts w:eastAsia="Times New Roman"/>
          <w:szCs w:val="24"/>
        </w:rPr>
        <w:t xml:space="preserve"> το ΠΑΣΟΚ μπήκε επί τάπητος πρώτα από όλα </w:t>
      </w:r>
      <w:r w:rsidRPr="00F75B92">
        <w:rPr>
          <w:rFonts w:eastAsia="Times New Roman"/>
          <w:szCs w:val="24"/>
        </w:rPr>
        <w:t xml:space="preserve">το θέμα της εισαγωγής στη </w:t>
      </w:r>
      <w:r>
        <w:rPr>
          <w:rFonts w:eastAsia="Times New Roman"/>
          <w:szCs w:val="24"/>
        </w:rPr>
        <w:t>δ</w:t>
      </w:r>
      <w:r w:rsidRPr="00F75B92">
        <w:rPr>
          <w:rFonts w:eastAsia="Times New Roman"/>
          <w:szCs w:val="24"/>
        </w:rPr>
        <w:t xml:space="preserve">ημόσια </w:t>
      </w:r>
      <w:r>
        <w:rPr>
          <w:rFonts w:eastAsia="Times New Roman"/>
          <w:szCs w:val="24"/>
        </w:rPr>
        <w:t>δ</w:t>
      </w:r>
      <w:r w:rsidRPr="00F75B92">
        <w:rPr>
          <w:rFonts w:eastAsia="Times New Roman"/>
          <w:szCs w:val="24"/>
        </w:rPr>
        <w:t xml:space="preserve">ιοίκηση </w:t>
      </w:r>
      <w:r w:rsidRPr="00F75B92">
        <w:rPr>
          <w:rFonts w:eastAsia="Times New Roman"/>
          <w:szCs w:val="24"/>
        </w:rPr>
        <w:t>των στελεχών</w:t>
      </w:r>
      <w:r>
        <w:rPr>
          <w:rFonts w:eastAsia="Times New Roman"/>
          <w:szCs w:val="24"/>
        </w:rPr>
        <w:t xml:space="preserve">, της πρόσληψης των </w:t>
      </w:r>
      <w:r w:rsidRPr="00F75B92">
        <w:rPr>
          <w:rFonts w:eastAsia="Times New Roman"/>
          <w:szCs w:val="24"/>
        </w:rPr>
        <w:t xml:space="preserve">στελεχών </w:t>
      </w:r>
      <w:r>
        <w:rPr>
          <w:rFonts w:eastAsia="Times New Roman"/>
          <w:szCs w:val="24"/>
        </w:rPr>
        <w:t xml:space="preserve">και </w:t>
      </w:r>
      <w:r w:rsidRPr="00F75B92">
        <w:rPr>
          <w:rFonts w:eastAsia="Times New Roman"/>
          <w:szCs w:val="24"/>
        </w:rPr>
        <w:t>των διαδικασιών</w:t>
      </w:r>
      <w:r>
        <w:rPr>
          <w:rFonts w:eastAsia="Times New Roman"/>
          <w:szCs w:val="24"/>
        </w:rPr>
        <w:t>.</w:t>
      </w:r>
      <w:r w:rsidRPr="00F75B92">
        <w:rPr>
          <w:rFonts w:eastAsia="Times New Roman"/>
          <w:szCs w:val="24"/>
        </w:rPr>
        <w:t xml:space="preserve"> Και τότε τερματίστηκαν και οι λογικές των </w:t>
      </w:r>
      <w:r>
        <w:rPr>
          <w:rFonts w:eastAsia="Times New Roman"/>
          <w:szCs w:val="24"/>
        </w:rPr>
        <w:t>«</w:t>
      </w:r>
      <w:r w:rsidRPr="00F75B92">
        <w:rPr>
          <w:rFonts w:eastAsia="Times New Roman"/>
          <w:szCs w:val="24"/>
        </w:rPr>
        <w:t>κομματικών</w:t>
      </w:r>
      <w:r>
        <w:rPr>
          <w:rFonts w:eastAsia="Times New Roman"/>
          <w:szCs w:val="24"/>
        </w:rPr>
        <w:t xml:space="preserve">», </w:t>
      </w:r>
      <w:r w:rsidRPr="00F75B92">
        <w:rPr>
          <w:rFonts w:eastAsia="Times New Roman"/>
          <w:szCs w:val="24"/>
        </w:rPr>
        <w:t xml:space="preserve">γιατί </w:t>
      </w:r>
      <w:r>
        <w:rPr>
          <w:rFonts w:eastAsia="Times New Roman"/>
          <w:szCs w:val="24"/>
        </w:rPr>
        <w:t xml:space="preserve">δεν ήταν κομματικά, </w:t>
      </w:r>
      <w:r w:rsidRPr="00F75B92">
        <w:rPr>
          <w:rFonts w:eastAsia="Times New Roman"/>
          <w:szCs w:val="24"/>
        </w:rPr>
        <w:t>ατομικά συστήματα μέσα στο κόμμα ήταν</w:t>
      </w:r>
      <w:r>
        <w:rPr>
          <w:rFonts w:eastAsia="Times New Roman"/>
          <w:szCs w:val="24"/>
        </w:rPr>
        <w:t>.</w:t>
      </w:r>
      <w:r w:rsidRPr="00F75B92">
        <w:rPr>
          <w:rFonts w:eastAsia="Times New Roman"/>
          <w:szCs w:val="24"/>
        </w:rPr>
        <w:t xml:space="preserve"> Είχαμε δει τις ομάδες</w:t>
      </w:r>
      <w:r>
        <w:rPr>
          <w:rFonts w:eastAsia="Times New Roman"/>
          <w:szCs w:val="24"/>
        </w:rPr>
        <w:t>,</w:t>
      </w:r>
      <w:r w:rsidRPr="00F75B92">
        <w:rPr>
          <w:rFonts w:eastAsia="Times New Roman"/>
          <w:szCs w:val="24"/>
        </w:rPr>
        <w:t xml:space="preserve"> οι οποί</w:t>
      </w:r>
      <w:r w:rsidRPr="00F75B92">
        <w:rPr>
          <w:rFonts w:eastAsia="Times New Roman"/>
          <w:szCs w:val="24"/>
        </w:rPr>
        <w:t>ες είχαν δημιουργηθεί και στο</w:t>
      </w:r>
      <w:r>
        <w:rPr>
          <w:rFonts w:eastAsia="Times New Roman"/>
          <w:szCs w:val="24"/>
        </w:rPr>
        <w:t>ν</w:t>
      </w:r>
      <w:r w:rsidRPr="00F75B92">
        <w:rPr>
          <w:rFonts w:eastAsia="Times New Roman"/>
          <w:szCs w:val="24"/>
        </w:rPr>
        <w:t xml:space="preserve"> δικό μας χώρο</w:t>
      </w:r>
      <w:r>
        <w:rPr>
          <w:rFonts w:eastAsia="Times New Roman"/>
          <w:szCs w:val="24"/>
        </w:rPr>
        <w:t>,</w:t>
      </w:r>
      <w:r w:rsidRPr="00F75B92">
        <w:rPr>
          <w:rFonts w:eastAsia="Times New Roman"/>
          <w:szCs w:val="24"/>
        </w:rPr>
        <w:t xml:space="preserve"> αλλά και έξω από τα κόμματα μέσα στο</w:t>
      </w:r>
      <w:r>
        <w:rPr>
          <w:rFonts w:eastAsia="Times New Roman"/>
          <w:szCs w:val="24"/>
        </w:rPr>
        <w:t>ν</w:t>
      </w:r>
      <w:r w:rsidRPr="00F75B92">
        <w:rPr>
          <w:rFonts w:eastAsia="Times New Roman"/>
          <w:szCs w:val="24"/>
        </w:rPr>
        <w:t xml:space="preserve"> δημόσιο χώρο</w:t>
      </w:r>
      <w:r>
        <w:rPr>
          <w:rFonts w:eastAsia="Times New Roman"/>
          <w:szCs w:val="24"/>
        </w:rPr>
        <w:t>.</w:t>
      </w:r>
    </w:p>
    <w:p w14:paraId="20A4E9F2" w14:textId="77777777" w:rsidR="005D4821" w:rsidRDefault="006B233D">
      <w:pPr>
        <w:spacing w:line="600" w:lineRule="auto"/>
        <w:ind w:firstLine="720"/>
        <w:jc w:val="both"/>
        <w:rPr>
          <w:rFonts w:eastAsia="Times New Roman"/>
          <w:szCs w:val="24"/>
        </w:rPr>
      </w:pPr>
      <w:r>
        <w:rPr>
          <w:rFonts w:eastAsia="Times New Roman"/>
          <w:szCs w:val="24"/>
        </w:rPr>
        <w:t>Το ΑΣΕΠ, λοιπόν, δεν είναι μ</w:t>
      </w:r>
      <w:r>
        <w:rPr>
          <w:rFonts w:eastAsia="Times New Roman"/>
          <w:szCs w:val="24"/>
        </w:rPr>
        <w:t>ί</w:t>
      </w:r>
      <w:r>
        <w:rPr>
          <w:rFonts w:eastAsia="Times New Roman"/>
          <w:szCs w:val="24"/>
        </w:rPr>
        <w:t xml:space="preserve">α απλή νομοθετική πρωτοβουλία. Είναι η τομή στα ιστορικά χρονικά της </w:t>
      </w:r>
      <w:r>
        <w:rPr>
          <w:rFonts w:eastAsia="Times New Roman"/>
          <w:szCs w:val="24"/>
        </w:rPr>
        <w:t>δ</w:t>
      </w:r>
      <w:r>
        <w:rPr>
          <w:rFonts w:eastAsia="Times New Roman"/>
          <w:szCs w:val="24"/>
        </w:rPr>
        <w:t xml:space="preserve">ημόσιας </w:t>
      </w:r>
      <w:r>
        <w:rPr>
          <w:rFonts w:eastAsia="Times New Roman"/>
          <w:szCs w:val="24"/>
        </w:rPr>
        <w:t>δ</w:t>
      </w:r>
      <w:r>
        <w:rPr>
          <w:rFonts w:eastAsia="Times New Roman"/>
          <w:szCs w:val="24"/>
        </w:rPr>
        <w:t>ιοίκησης και αυτό νομίζω ότι θα πρέπει να το διαφυ</w:t>
      </w:r>
      <w:r>
        <w:rPr>
          <w:rFonts w:eastAsia="Times New Roman"/>
          <w:szCs w:val="24"/>
        </w:rPr>
        <w:t>λάξουμε και να το ενισχύσουμε.</w:t>
      </w:r>
    </w:p>
    <w:p w14:paraId="20A4E9F3" w14:textId="77777777" w:rsidR="005D4821" w:rsidRDefault="006B233D">
      <w:pPr>
        <w:spacing w:line="600" w:lineRule="auto"/>
        <w:ind w:firstLine="720"/>
        <w:jc w:val="both"/>
        <w:rPr>
          <w:rFonts w:eastAsia="Times New Roman"/>
          <w:szCs w:val="24"/>
        </w:rPr>
      </w:pPr>
      <w:r>
        <w:rPr>
          <w:rFonts w:eastAsia="Times New Roman"/>
          <w:szCs w:val="24"/>
        </w:rPr>
        <w:t xml:space="preserve">Άκουσα με προσοχή την Υπουργό που διάβασε από την </w:t>
      </w:r>
      <w:r>
        <w:rPr>
          <w:rFonts w:eastAsia="Times New Roman"/>
          <w:szCs w:val="24"/>
        </w:rPr>
        <w:t>ε</w:t>
      </w:r>
      <w:r>
        <w:rPr>
          <w:rFonts w:eastAsia="Times New Roman"/>
          <w:szCs w:val="24"/>
        </w:rPr>
        <w:t xml:space="preserve">ισηγητική </w:t>
      </w:r>
      <w:r>
        <w:rPr>
          <w:rFonts w:eastAsia="Times New Roman"/>
          <w:szCs w:val="24"/>
        </w:rPr>
        <w:t>έ</w:t>
      </w:r>
      <w:r>
        <w:rPr>
          <w:rFonts w:eastAsia="Times New Roman"/>
          <w:szCs w:val="24"/>
        </w:rPr>
        <w:t xml:space="preserve">κθεση και βεβαίως έτσι είναι τα πράγματα. Μόνο που </w:t>
      </w:r>
      <w:r>
        <w:rPr>
          <w:rFonts w:eastAsia="Times New Roman"/>
          <w:szCs w:val="24"/>
        </w:rPr>
        <w:lastRenderedPageBreak/>
        <w:t>β</w:t>
      </w:r>
      <w:r w:rsidRPr="005A459D">
        <w:rPr>
          <w:rFonts w:eastAsia="Times New Roman"/>
          <w:szCs w:val="24"/>
        </w:rPr>
        <w:t xml:space="preserve">λέπουμε κατά καιρούς </w:t>
      </w:r>
      <w:r>
        <w:rPr>
          <w:rFonts w:eastAsia="Times New Roman"/>
          <w:szCs w:val="24"/>
        </w:rPr>
        <w:t>-</w:t>
      </w:r>
      <w:r w:rsidRPr="005A459D">
        <w:rPr>
          <w:rFonts w:eastAsia="Times New Roman"/>
          <w:szCs w:val="24"/>
        </w:rPr>
        <w:t xml:space="preserve">και με τη σημερινή διακυβέρνηση </w:t>
      </w:r>
      <w:r>
        <w:rPr>
          <w:rFonts w:eastAsia="Times New Roman"/>
          <w:szCs w:val="24"/>
        </w:rPr>
        <w:t>τ</w:t>
      </w:r>
      <w:r w:rsidRPr="005A459D">
        <w:rPr>
          <w:rFonts w:eastAsia="Times New Roman"/>
          <w:szCs w:val="24"/>
        </w:rPr>
        <w:t xml:space="preserve">ο έχουμε δει και με </w:t>
      </w:r>
      <w:r>
        <w:rPr>
          <w:rFonts w:eastAsia="Times New Roman"/>
          <w:szCs w:val="24"/>
        </w:rPr>
        <w:t>άλλες-</w:t>
      </w:r>
      <w:r w:rsidRPr="005A459D">
        <w:rPr>
          <w:rFonts w:eastAsia="Times New Roman"/>
          <w:szCs w:val="24"/>
        </w:rPr>
        <w:t xml:space="preserve"> να παρεμβαίνουν στο ΑΣΕΠ ατύπ</w:t>
      </w:r>
      <w:r w:rsidRPr="005A459D">
        <w:rPr>
          <w:rFonts w:eastAsia="Times New Roman"/>
          <w:szCs w:val="24"/>
        </w:rPr>
        <w:t xml:space="preserve">ως ή και εγγράφως </w:t>
      </w:r>
      <w:r>
        <w:rPr>
          <w:rFonts w:eastAsia="Times New Roman"/>
          <w:szCs w:val="24"/>
        </w:rPr>
        <w:t xml:space="preserve">–τα </w:t>
      </w:r>
      <w:r w:rsidRPr="005A459D">
        <w:rPr>
          <w:rFonts w:eastAsia="Times New Roman"/>
          <w:szCs w:val="24"/>
        </w:rPr>
        <w:t>έγγραφα έχουν δημοσιοποιηθεί</w:t>
      </w:r>
      <w:r>
        <w:rPr>
          <w:rFonts w:eastAsia="Times New Roman"/>
          <w:szCs w:val="24"/>
        </w:rPr>
        <w:t>- να κάνουν</w:t>
      </w:r>
      <w:r w:rsidRPr="005A459D">
        <w:rPr>
          <w:rFonts w:eastAsia="Times New Roman"/>
          <w:szCs w:val="24"/>
        </w:rPr>
        <w:t xml:space="preserve"> παραινέσεις</w:t>
      </w:r>
      <w:r>
        <w:rPr>
          <w:rFonts w:eastAsia="Times New Roman"/>
          <w:szCs w:val="24"/>
        </w:rPr>
        <w:t>, δήθεν,</w:t>
      </w:r>
      <w:r w:rsidRPr="005A459D">
        <w:rPr>
          <w:rFonts w:eastAsia="Times New Roman"/>
          <w:szCs w:val="24"/>
        </w:rPr>
        <w:t xml:space="preserve"> αγωνίας σε σχέση με </w:t>
      </w:r>
      <w:r>
        <w:rPr>
          <w:rFonts w:eastAsia="Times New Roman"/>
          <w:szCs w:val="24"/>
        </w:rPr>
        <w:t xml:space="preserve">τη στελέχωση της </w:t>
      </w:r>
      <w:r>
        <w:rPr>
          <w:rFonts w:eastAsia="Times New Roman"/>
          <w:szCs w:val="24"/>
        </w:rPr>
        <w:t>δ</w:t>
      </w:r>
      <w:r>
        <w:rPr>
          <w:rFonts w:eastAsia="Times New Roman"/>
          <w:szCs w:val="24"/>
        </w:rPr>
        <w:t xml:space="preserve">ημόσιας </w:t>
      </w:r>
      <w:r>
        <w:rPr>
          <w:rFonts w:eastAsia="Times New Roman"/>
          <w:szCs w:val="24"/>
        </w:rPr>
        <w:t>δ</w:t>
      </w:r>
      <w:r>
        <w:rPr>
          <w:rFonts w:eastAsia="Times New Roman"/>
          <w:szCs w:val="24"/>
        </w:rPr>
        <w:t xml:space="preserve">ιοίκησης. Στην ουσία </w:t>
      </w:r>
      <w:r w:rsidRPr="005A459D">
        <w:rPr>
          <w:rFonts w:eastAsia="Times New Roman"/>
          <w:szCs w:val="24"/>
        </w:rPr>
        <w:t>είναι παρεμβάσεις</w:t>
      </w:r>
      <w:r>
        <w:rPr>
          <w:rFonts w:eastAsia="Times New Roman"/>
          <w:szCs w:val="24"/>
        </w:rPr>
        <w:t>.</w:t>
      </w:r>
      <w:r w:rsidRPr="005A459D">
        <w:rPr>
          <w:rFonts w:eastAsia="Times New Roman"/>
          <w:szCs w:val="24"/>
        </w:rPr>
        <w:t xml:space="preserve"> </w:t>
      </w:r>
      <w:r>
        <w:rPr>
          <w:rFonts w:eastAsia="Times New Roman"/>
          <w:szCs w:val="24"/>
        </w:rPr>
        <w:t>Ό</w:t>
      </w:r>
      <w:r w:rsidRPr="005A459D">
        <w:rPr>
          <w:rFonts w:eastAsia="Times New Roman"/>
          <w:szCs w:val="24"/>
        </w:rPr>
        <w:t xml:space="preserve">λα </w:t>
      </w:r>
      <w:r>
        <w:rPr>
          <w:rFonts w:eastAsia="Times New Roman"/>
          <w:szCs w:val="24"/>
        </w:rPr>
        <w:t xml:space="preserve">αυτά </w:t>
      </w:r>
      <w:r w:rsidRPr="005A459D">
        <w:rPr>
          <w:rFonts w:eastAsia="Times New Roman"/>
          <w:szCs w:val="24"/>
        </w:rPr>
        <w:t>πρέπει να τερματιστούν</w:t>
      </w:r>
      <w:r>
        <w:rPr>
          <w:rFonts w:eastAsia="Times New Roman"/>
          <w:szCs w:val="24"/>
        </w:rPr>
        <w:t>.</w:t>
      </w:r>
      <w:r w:rsidRPr="005A459D">
        <w:rPr>
          <w:rFonts w:eastAsia="Times New Roman"/>
          <w:szCs w:val="24"/>
        </w:rPr>
        <w:t xml:space="preserve"> </w:t>
      </w:r>
      <w:r>
        <w:rPr>
          <w:rFonts w:eastAsia="Times New Roman"/>
          <w:szCs w:val="24"/>
        </w:rPr>
        <w:t>Δ</w:t>
      </w:r>
      <w:r w:rsidRPr="005A459D">
        <w:rPr>
          <w:rFonts w:eastAsia="Times New Roman"/>
          <w:szCs w:val="24"/>
        </w:rPr>
        <w:t>εν πρέπει να μένει κανένα περιθώριο</w:t>
      </w:r>
      <w:r>
        <w:rPr>
          <w:rFonts w:eastAsia="Times New Roman"/>
          <w:szCs w:val="24"/>
        </w:rPr>
        <w:t>.</w:t>
      </w:r>
      <w:r w:rsidRPr="005A459D">
        <w:rPr>
          <w:rFonts w:eastAsia="Times New Roman"/>
          <w:szCs w:val="24"/>
        </w:rPr>
        <w:t xml:space="preserve"> </w:t>
      </w:r>
      <w:r>
        <w:rPr>
          <w:rFonts w:eastAsia="Times New Roman"/>
          <w:szCs w:val="24"/>
        </w:rPr>
        <w:t>Κ</w:t>
      </w:r>
      <w:r w:rsidRPr="005A459D">
        <w:rPr>
          <w:rFonts w:eastAsia="Times New Roman"/>
          <w:szCs w:val="24"/>
        </w:rPr>
        <w:t>αι βέβαια</w:t>
      </w:r>
      <w:r>
        <w:rPr>
          <w:rFonts w:eastAsia="Times New Roman"/>
          <w:szCs w:val="24"/>
        </w:rPr>
        <w:t>,</w:t>
      </w:r>
      <w:r w:rsidRPr="005A459D">
        <w:rPr>
          <w:rFonts w:eastAsia="Times New Roman"/>
          <w:szCs w:val="24"/>
        </w:rPr>
        <w:t xml:space="preserve"> είδαμε και καταγγελίες να παραιτούνται </w:t>
      </w:r>
      <w:r>
        <w:rPr>
          <w:rFonts w:eastAsia="Times New Roman"/>
          <w:szCs w:val="24"/>
        </w:rPr>
        <w:t>σ</w:t>
      </w:r>
      <w:r w:rsidRPr="005A459D">
        <w:rPr>
          <w:rFonts w:eastAsia="Times New Roman"/>
          <w:szCs w:val="24"/>
        </w:rPr>
        <w:t>ύμβουλοι του ΑΣΕΠ</w:t>
      </w:r>
      <w:r>
        <w:rPr>
          <w:rFonts w:eastAsia="Times New Roman"/>
          <w:szCs w:val="24"/>
        </w:rPr>
        <w:t xml:space="preserve">, εξαναγκαζόμενοι από άλλες καταστάσεις. </w:t>
      </w:r>
      <w:r w:rsidRPr="005A459D">
        <w:rPr>
          <w:rFonts w:eastAsia="Times New Roman"/>
          <w:szCs w:val="24"/>
        </w:rPr>
        <w:t xml:space="preserve"> </w:t>
      </w:r>
    </w:p>
    <w:p w14:paraId="20A4E9F4" w14:textId="77777777" w:rsidR="005D4821" w:rsidRDefault="006B233D">
      <w:pPr>
        <w:spacing w:line="600" w:lineRule="auto"/>
        <w:ind w:firstLine="720"/>
        <w:jc w:val="both"/>
        <w:rPr>
          <w:rFonts w:eastAsia="Times New Roman"/>
          <w:szCs w:val="24"/>
        </w:rPr>
      </w:pPr>
      <w:r>
        <w:rPr>
          <w:rFonts w:eastAsia="Times New Roman"/>
          <w:szCs w:val="24"/>
        </w:rPr>
        <w:t>Δεν είναι, όμως, μόνο το ΑΣΕΠ. Τα Κέντρα Εξυπηρέτησης Πολιτών είναι</w:t>
      </w:r>
      <w:r w:rsidRPr="005A459D">
        <w:rPr>
          <w:rFonts w:eastAsia="Times New Roman"/>
          <w:szCs w:val="24"/>
        </w:rPr>
        <w:t xml:space="preserve"> ένας άλλος θεσμός</w:t>
      </w:r>
      <w:r>
        <w:rPr>
          <w:rFonts w:eastAsia="Times New Roman"/>
          <w:szCs w:val="24"/>
        </w:rPr>
        <w:t>. Είναι</w:t>
      </w:r>
      <w:r w:rsidRPr="005A459D">
        <w:rPr>
          <w:rFonts w:eastAsia="Times New Roman"/>
          <w:szCs w:val="24"/>
        </w:rPr>
        <w:t xml:space="preserve"> οι </w:t>
      </w:r>
      <w:r>
        <w:rPr>
          <w:rFonts w:eastAsia="Times New Roman"/>
          <w:szCs w:val="24"/>
        </w:rPr>
        <w:t>α</w:t>
      </w:r>
      <w:r w:rsidRPr="005A459D">
        <w:rPr>
          <w:rFonts w:eastAsia="Times New Roman"/>
          <w:szCs w:val="24"/>
        </w:rPr>
        <w:t xml:space="preserve">νεξάρτητες </w:t>
      </w:r>
      <w:r>
        <w:rPr>
          <w:rFonts w:eastAsia="Times New Roman"/>
          <w:szCs w:val="24"/>
        </w:rPr>
        <w:t>α</w:t>
      </w:r>
      <w:r w:rsidRPr="005A459D">
        <w:rPr>
          <w:rFonts w:eastAsia="Times New Roman"/>
          <w:szCs w:val="24"/>
        </w:rPr>
        <w:t>ρχές</w:t>
      </w:r>
      <w:r>
        <w:rPr>
          <w:rFonts w:eastAsia="Times New Roman"/>
          <w:szCs w:val="24"/>
        </w:rPr>
        <w:t>.</w:t>
      </w:r>
      <w:r w:rsidRPr="005A459D">
        <w:rPr>
          <w:rFonts w:eastAsia="Times New Roman"/>
          <w:szCs w:val="24"/>
        </w:rPr>
        <w:t xml:space="preserve"> </w:t>
      </w:r>
      <w:r>
        <w:rPr>
          <w:rFonts w:eastAsia="Times New Roman"/>
          <w:szCs w:val="24"/>
        </w:rPr>
        <w:t xml:space="preserve">Με </w:t>
      </w:r>
      <w:r w:rsidRPr="005A459D">
        <w:rPr>
          <w:rFonts w:eastAsia="Times New Roman"/>
          <w:szCs w:val="24"/>
        </w:rPr>
        <w:t xml:space="preserve">έκπληξη άκουσα </w:t>
      </w:r>
      <w:r>
        <w:rPr>
          <w:rFonts w:eastAsia="Times New Roman"/>
          <w:szCs w:val="24"/>
        </w:rPr>
        <w:t>προηγουμένως την ομιλή</w:t>
      </w:r>
      <w:r>
        <w:rPr>
          <w:rFonts w:eastAsia="Times New Roman"/>
          <w:szCs w:val="24"/>
        </w:rPr>
        <w:t xml:space="preserve">τρια </w:t>
      </w:r>
      <w:r w:rsidRPr="005A459D">
        <w:rPr>
          <w:rFonts w:eastAsia="Times New Roman"/>
          <w:szCs w:val="24"/>
        </w:rPr>
        <w:t xml:space="preserve">του ΣΥΡΙΖΑ </w:t>
      </w:r>
      <w:r>
        <w:rPr>
          <w:rFonts w:eastAsia="Times New Roman"/>
          <w:szCs w:val="24"/>
        </w:rPr>
        <w:t xml:space="preserve">να λέει ότι </w:t>
      </w:r>
      <w:r w:rsidRPr="005A459D">
        <w:rPr>
          <w:rFonts w:eastAsia="Times New Roman"/>
          <w:szCs w:val="24"/>
        </w:rPr>
        <w:t xml:space="preserve">οι </w:t>
      </w:r>
      <w:r>
        <w:rPr>
          <w:rFonts w:eastAsia="Times New Roman"/>
          <w:szCs w:val="24"/>
        </w:rPr>
        <w:t>α</w:t>
      </w:r>
      <w:r w:rsidRPr="005A459D">
        <w:rPr>
          <w:rFonts w:eastAsia="Times New Roman"/>
          <w:szCs w:val="24"/>
        </w:rPr>
        <w:t xml:space="preserve">νεξάρτητες </w:t>
      </w:r>
      <w:r>
        <w:rPr>
          <w:rFonts w:eastAsia="Times New Roman"/>
          <w:szCs w:val="24"/>
        </w:rPr>
        <w:t>α</w:t>
      </w:r>
      <w:r w:rsidRPr="005A459D">
        <w:rPr>
          <w:rFonts w:eastAsia="Times New Roman"/>
          <w:szCs w:val="24"/>
        </w:rPr>
        <w:t xml:space="preserve">ρχές είναι </w:t>
      </w:r>
      <w:r>
        <w:rPr>
          <w:rFonts w:eastAsia="Times New Roman"/>
          <w:szCs w:val="24"/>
        </w:rPr>
        <w:t>«</w:t>
      </w:r>
      <w:r w:rsidRPr="005A459D">
        <w:rPr>
          <w:rFonts w:eastAsia="Times New Roman"/>
          <w:szCs w:val="24"/>
        </w:rPr>
        <w:t xml:space="preserve">η εκχώρηση της εξουσίας της </w:t>
      </w:r>
      <w:r>
        <w:rPr>
          <w:rFonts w:eastAsia="Times New Roman"/>
          <w:szCs w:val="24"/>
        </w:rPr>
        <w:t>δ</w:t>
      </w:r>
      <w:r w:rsidRPr="005A459D">
        <w:rPr>
          <w:rFonts w:eastAsia="Times New Roman"/>
          <w:szCs w:val="24"/>
        </w:rPr>
        <w:t>ιοίκησης που δεν μπορεί να κάνει τη δουλειά τ</w:t>
      </w:r>
      <w:r>
        <w:rPr>
          <w:rFonts w:eastAsia="Times New Roman"/>
          <w:szCs w:val="24"/>
        </w:rPr>
        <w:t>ης».</w:t>
      </w:r>
      <w:r w:rsidRPr="005A459D">
        <w:rPr>
          <w:rFonts w:eastAsia="Times New Roman"/>
          <w:szCs w:val="24"/>
        </w:rPr>
        <w:t xml:space="preserve"> </w:t>
      </w:r>
      <w:r>
        <w:rPr>
          <w:rFonts w:eastAsia="Times New Roman"/>
          <w:szCs w:val="24"/>
        </w:rPr>
        <w:t>Ο</w:t>
      </w:r>
      <w:r w:rsidRPr="005A459D">
        <w:rPr>
          <w:rFonts w:eastAsia="Times New Roman"/>
          <w:szCs w:val="24"/>
        </w:rPr>
        <w:t>ποία ανάλυση</w:t>
      </w:r>
      <w:r>
        <w:rPr>
          <w:rFonts w:eastAsia="Times New Roman"/>
          <w:szCs w:val="24"/>
        </w:rPr>
        <w:t>, βαθυστόχαστη</w:t>
      </w:r>
      <w:r w:rsidRPr="005A459D">
        <w:rPr>
          <w:rFonts w:eastAsia="Times New Roman"/>
          <w:szCs w:val="24"/>
        </w:rPr>
        <w:t xml:space="preserve"> και τεκμηριωμένη</w:t>
      </w:r>
      <w:r>
        <w:rPr>
          <w:rFonts w:eastAsia="Times New Roman"/>
          <w:szCs w:val="24"/>
        </w:rPr>
        <w:t>!</w:t>
      </w:r>
    </w:p>
    <w:p w14:paraId="20A4E9F5" w14:textId="77777777" w:rsidR="005D4821" w:rsidRDefault="006B233D">
      <w:pPr>
        <w:spacing w:line="600" w:lineRule="auto"/>
        <w:ind w:firstLine="720"/>
        <w:jc w:val="both"/>
        <w:rPr>
          <w:rFonts w:eastAsia="Times New Roman"/>
          <w:szCs w:val="24"/>
        </w:rPr>
      </w:pPr>
      <w:r>
        <w:rPr>
          <w:rFonts w:eastAsia="Times New Roman"/>
          <w:szCs w:val="24"/>
        </w:rPr>
        <w:t xml:space="preserve">Κοιτάξτε, οι </w:t>
      </w:r>
      <w:r>
        <w:rPr>
          <w:rFonts w:eastAsia="Times New Roman"/>
          <w:szCs w:val="24"/>
        </w:rPr>
        <w:t>α</w:t>
      </w:r>
      <w:r w:rsidRPr="005A459D">
        <w:rPr>
          <w:rFonts w:eastAsia="Times New Roman"/>
          <w:szCs w:val="24"/>
        </w:rPr>
        <w:t xml:space="preserve">νεξάρτητες </w:t>
      </w:r>
      <w:r>
        <w:rPr>
          <w:rFonts w:eastAsia="Times New Roman"/>
          <w:szCs w:val="24"/>
        </w:rPr>
        <w:t>α</w:t>
      </w:r>
      <w:r w:rsidRPr="005A459D">
        <w:rPr>
          <w:rFonts w:eastAsia="Times New Roman"/>
          <w:szCs w:val="24"/>
        </w:rPr>
        <w:t>ρχές</w:t>
      </w:r>
      <w:r>
        <w:rPr>
          <w:rFonts w:eastAsia="Times New Roman"/>
          <w:szCs w:val="24"/>
        </w:rPr>
        <w:t>,</w:t>
      </w:r>
      <w:r w:rsidRPr="005A459D">
        <w:rPr>
          <w:rFonts w:eastAsia="Times New Roman"/>
          <w:szCs w:val="24"/>
        </w:rPr>
        <w:t xml:space="preserve"> αν δεν </w:t>
      </w:r>
      <w:r>
        <w:rPr>
          <w:rFonts w:eastAsia="Times New Roman"/>
          <w:szCs w:val="24"/>
        </w:rPr>
        <w:t>έχετε</w:t>
      </w:r>
      <w:r w:rsidRPr="005A459D">
        <w:rPr>
          <w:rFonts w:eastAsia="Times New Roman"/>
          <w:szCs w:val="24"/>
        </w:rPr>
        <w:t xml:space="preserve"> καταλάβει</w:t>
      </w:r>
      <w:r>
        <w:rPr>
          <w:rFonts w:eastAsia="Times New Roman"/>
          <w:szCs w:val="24"/>
        </w:rPr>
        <w:t>,</w:t>
      </w:r>
      <w:r w:rsidRPr="005A459D">
        <w:rPr>
          <w:rFonts w:eastAsia="Times New Roman"/>
          <w:szCs w:val="24"/>
        </w:rPr>
        <w:t xml:space="preserve"> ελέγχουν και τη </w:t>
      </w:r>
      <w:r>
        <w:rPr>
          <w:rFonts w:eastAsia="Times New Roman"/>
          <w:szCs w:val="24"/>
        </w:rPr>
        <w:t>δ</w:t>
      </w:r>
      <w:r w:rsidRPr="005A459D">
        <w:rPr>
          <w:rFonts w:eastAsia="Times New Roman"/>
          <w:szCs w:val="24"/>
        </w:rPr>
        <w:t>ιο</w:t>
      </w:r>
      <w:r w:rsidRPr="005A459D">
        <w:rPr>
          <w:rFonts w:eastAsia="Times New Roman"/>
          <w:szCs w:val="24"/>
        </w:rPr>
        <w:t>ίκηση</w:t>
      </w:r>
      <w:r>
        <w:rPr>
          <w:rFonts w:eastAsia="Times New Roman"/>
          <w:szCs w:val="24"/>
        </w:rPr>
        <w:t>. Έχουν μ</w:t>
      </w:r>
      <w:r>
        <w:rPr>
          <w:rFonts w:eastAsia="Times New Roman"/>
          <w:szCs w:val="24"/>
        </w:rPr>
        <w:t>ί</w:t>
      </w:r>
      <w:r w:rsidRPr="005A459D">
        <w:rPr>
          <w:rFonts w:eastAsia="Times New Roman"/>
          <w:szCs w:val="24"/>
        </w:rPr>
        <w:t xml:space="preserve">α εξουσία υπεράνω της </w:t>
      </w:r>
      <w:r>
        <w:rPr>
          <w:rFonts w:eastAsia="Times New Roman"/>
          <w:szCs w:val="24"/>
        </w:rPr>
        <w:t>δ</w:t>
      </w:r>
      <w:r w:rsidRPr="005A459D">
        <w:rPr>
          <w:rFonts w:eastAsia="Times New Roman"/>
          <w:szCs w:val="24"/>
        </w:rPr>
        <w:t>ιοίκησης</w:t>
      </w:r>
      <w:r>
        <w:rPr>
          <w:rFonts w:eastAsia="Times New Roman"/>
          <w:szCs w:val="24"/>
        </w:rPr>
        <w:t>,</w:t>
      </w:r>
      <w:r w:rsidRPr="005A459D">
        <w:rPr>
          <w:rFonts w:eastAsia="Times New Roman"/>
          <w:szCs w:val="24"/>
        </w:rPr>
        <w:t xml:space="preserve"> για να ελέγχουν και τη </w:t>
      </w:r>
      <w:r>
        <w:rPr>
          <w:rFonts w:eastAsia="Times New Roman"/>
          <w:szCs w:val="24"/>
        </w:rPr>
        <w:t>δ</w:t>
      </w:r>
      <w:r w:rsidRPr="005A459D">
        <w:rPr>
          <w:rFonts w:eastAsia="Times New Roman"/>
          <w:szCs w:val="24"/>
        </w:rPr>
        <w:t>ιοίκηση</w:t>
      </w:r>
      <w:r>
        <w:rPr>
          <w:rFonts w:eastAsia="Times New Roman"/>
          <w:szCs w:val="24"/>
        </w:rPr>
        <w:t>.</w:t>
      </w:r>
      <w:r w:rsidRPr="005A459D">
        <w:rPr>
          <w:rFonts w:eastAsia="Times New Roman"/>
          <w:szCs w:val="24"/>
        </w:rPr>
        <w:t xml:space="preserve"> </w:t>
      </w:r>
      <w:r>
        <w:rPr>
          <w:rFonts w:eastAsia="Times New Roman"/>
          <w:szCs w:val="24"/>
        </w:rPr>
        <w:t>Π</w:t>
      </w:r>
      <w:r w:rsidRPr="005A459D">
        <w:rPr>
          <w:rFonts w:eastAsia="Times New Roman"/>
          <w:szCs w:val="24"/>
        </w:rPr>
        <w:t>αραδείγματος χάρ</w:t>
      </w:r>
      <w:r>
        <w:rPr>
          <w:rFonts w:eastAsia="Times New Roman"/>
          <w:szCs w:val="24"/>
        </w:rPr>
        <w:t>ιν</w:t>
      </w:r>
      <w:r>
        <w:rPr>
          <w:rFonts w:eastAsia="Times New Roman"/>
          <w:szCs w:val="24"/>
        </w:rPr>
        <w:t>,</w:t>
      </w:r>
      <w:r w:rsidRPr="005A459D">
        <w:rPr>
          <w:rFonts w:eastAsia="Times New Roman"/>
          <w:szCs w:val="24"/>
        </w:rPr>
        <w:t xml:space="preserve"> ο Συνήγορος του </w:t>
      </w:r>
      <w:r>
        <w:rPr>
          <w:rFonts w:eastAsia="Times New Roman"/>
          <w:szCs w:val="24"/>
        </w:rPr>
        <w:t>Π</w:t>
      </w:r>
      <w:r w:rsidRPr="005A459D">
        <w:rPr>
          <w:rFonts w:eastAsia="Times New Roman"/>
          <w:szCs w:val="24"/>
        </w:rPr>
        <w:t>αιδιού</w:t>
      </w:r>
      <w:r>
        <w:rPr>
          <w:rFonts w:eastAsia="Times New Roman"/>
          <w:szCs w:val="24"/>
        </w:rPr>
        <w:t>,</w:t>
      </w:r>
      <w:r w:rsidRPr="005A459D">
        <w:rPr>
          <w:rFonts w:eastAsia="Times New Roman"/>
          <w:szCs w:val="24"/>
        </w:rPr>
        <w:t xml:space="preserve"> στο πλαίσιο του θεσμού του </w:t>
      </w:r>
      <w:r>
        <w:rPr>
          <w:rFonts w:eastAsia="Times New Roman"/>
          <w:szCs w:val="24"/>
        </w:rPr>
        <w:t>Σ</w:t>
      </w:r>
      <w:r w:rsidRPr="005A459D">
        <w:rPr>
          <w:rFonts w:eastAsia="Times New Roman"/>
          <w:szCs w:val="24"/>
        </w:rPr>
        <w:t>υν</w:t>
      </w:r>
      <w:r>
        <w:rPr>
          <w:rFonts w:eastAsia="Times New Roman"/>
          <w:szCs w:val="24"/>
        </w:rPr>
        <w:t>ηγ</w:t>
      </w:r>
      <w:r w:rsidRPr="005A459D">
        <w:rPr>
          <w:rFonts w:eastAsia="Times New Roman"/>
          <w:szCs w:val="24"/>
        </w:rPr>
        <w:t>όρου του Πολίτη</w:t>
      </w:r>
      <w:r>
        <w:rPr>
          <w:rFonts w:eastAsia="Times New Roman"/>
          <w:szCs w:val="24"/>
        </w:rPr>
        <w:t>,</w:t>
      </w:r>
      <w:r w:rsidRPr="005A459D">
        <w:rPr>
          <w:rFonts w:eastAsia="Times New Roman"/>
          <w:szCs w:val="24"/>
        </w:rPr>
        <w:t xml:space="preserve"> ελέγχει και τη </w:t>
      </w:r>
      <w:r>
        <w:rPr>
          <w:rFonts w:eastAsia="Times New Roman"/>
          <w:szCs w:val="24"/>
        </w:rPr>
        <w:t>δ</w:t>
      </w:r>
      <w:r w:rsidRPr="005A459D">
        <w:rPr>
          <w:rFonts w:eastAsia="Times New Roman"/>
          <w:szCs w:val="24"/>
        </w:rPr>
        <w:t>ιοίκηση</w:t>
      </w:r>
      <w:r>
        <w:rPr>
          <w:rFonts w:eastAsia="Times New Roman"/>
          <w:szCs w:val="24"/>
        </w:rPr>
        <w:t>.</w:t>
      </w:r>
      <w:r w:rsidRPr="005A459D">
        <w:rPr>
          <w:rFonts w:eastAsia="Times New Roman"/>
          <w:szCs w:val="24"/>
        </w:rPr>
        <w:t xml:space="preserve"> </w:t>
      </w:r>
      <w:r>
        <w:rPr>
          <w:rFonts w:eastAsia="Times New Roman"/>
          <w:szCs w:val="24"/>
        </w:rPr>
        <w:t>Α</w:t>
      </w:r>
      <w:r w:rsidRPr="005A459D">
        <w:rPr>
          <w:rFonts w:eastAsia="Times New Roman"/>
          <w:szCs w:val="24"/>
        </w:rPr>
        <w:t>υτός καθ</w:t>
      </w:r>
      <w:r>
        <w:rPr>
          <w:rFonts w:eastAsia="Times New Roman"/>
          <w:szCs w:val="24"/>
        </w:rPr>
        <w:t xml:space="preserve">’ </w:t>
      </w:r>
      <w:r w:rsidRPr="005A459D">
        <w:rPr>
          <w:rFonts w:eastAsia="Times New Roman"/>
          <w:szCs w:val="24"/>
        </w:rPr>
        <w:t xml:space="preserve">εαυτός ο θεσμός </w:t>
      </w:r>
      <w:r w:rsidRPr="005A459D">
        <w:rPr>
          <w:rFonts w:eastAsia="Times New Roman"/>
          <w:szCs w:val="24"/>
        </w:rPr>
        <w:lastRenderedPageBreak/>
        <w:t xml:space="preserve">του </w:t>
      </w:r>
      <w:r>
        <w:rPr>
          <w:rFonts w:eastAsia="Times New Roman"/>
          <w:szCs w:val="24"/>
        </w:rPr>
        <w:t>Σ</w:t>
      </w:r>
      <w:r w:rsidRPr="005A459D">
        <w:rPr>
          <w:rFonts w:eastAsia="Times New Roman"/>
          <w:szCs w:val="24"/>
        </w:rPr>
        <w:t>υν</w:t>
      </w:r>
      <w:r>
        <w:rPr>
          <w:rFonts w:eastAsia="Times New Roman"/>
          <w:szCs w:val="24"/>
        </w:rPr>
        <w:t>ηγόρου</w:t>
      </w:r>
      <w:r w:rsidRPr="005A459D">
        <w:rPr>
          <w:rFonts w:eastAsia="Times New Roman"/>
          <w:szCs w:val="24"/>
        </w:rPr>
        <w:t xml:space="preserve"> του Πολίτη ελέ</w:t>
      </w:r>
      <w:r w:rsidRPr="005A459D">
        <w:rPr>
          <w:rFonts w:eastAsia="Times New Roman"/>
          <w:szCs w:val="24"/>
        </w:rPr>
        <w:t xml:space="preserve">γχει και τη </w:t>
      </w:r>
      <w:r>
        <w:rPr>
          <w:rFonts w:eastAsia="Times New Roman"/>
          <w:szCs w:val="24"/>
        </w:rPr>
        <w:t>δ</w:t>
      </w:r>
      <w:r w:rsidRPr="005A459D">
        <w:rPr>
          <w:rFonts w:eastAsia="Times New Roman"/>
          <w:szCs w:val="24"/>
        </w:rPr>
        <w:t xml:space="preserve">ιοίκηση </w:t>
      </w:r>
      <w:r>
        <w:rPr>
          <w:rFonts w:eastAsia="Times New Roman"/>
          <w:szCs w:val="24"/>
        </w:rPr>
        <w:t>ή</w:t>
      </w:r>
      <w:r w:rsidRPr="005A459D">
        <w:rPr>
          <w:rFonts w:eastAsia="Times New Roman"/>
          <w:szCs w:val="24"/>
        </w:rPr>
        <w:t xml:space="preserve"> κατ</w:t>
      </w:r>
      <w:r>
        <w:rPr>
          <w:rFonts w:eastAsia="Times New Roman"/>
          <w:szCs w:val="24"/>
        </w:rPr>
        <w:t xml:space="preserve">’ </w:t>
      </w:r>
      <w:r w:rsidRPr="005A459D">
        <w:rPr>
          <w:rFonts w:eastAsia="Times New Roman"/>
          <w:szCs w:val="24"/>
        </w:rPr>
        <w:t xml:space="preserve">εξοχήν τη </w:t>
      </w:r>
      <w:r>
        <w:rPr>
          <w:rFonts w:eastAsia="Times New Roman"/>
          <w:szCs w:val="24"/>
        </w:rPr>
        <w:t>δ</w:t>
      </w:r>
      <w:r w:rsidRPr="005A459D">
        <w:rPr>
          <w:rFonts w:eastAsia="Times New Roman"/>
          <w:szCs w:val="24"/>
        </w:rPr>
        <w:t>ιοίκηση</w:t>
      </w:r>
      <w:r>
        <w:rPr>
          <w:rFonts w:eastAsia="Times New Roman"/>
          <w:szCs w:val="24"/>
        </w:rPr>
        <w:t>.</w:t>
      </w:r>
      <w:r w:rsidRPr="005A459D">
        <w:rPr>
          <w:rFonts w:eastAsia="Times New Roman"/>
          <w:szCs w:val="24"/>
        </w:rPr>
        <w:t xml:space="preserve"> </w:t>
      </w:r>
      <w:r>
        <w:rPr>
          <w:rFonts w:eastAsia="Times New Roman"/>
          <w:szCs w:val="24"/>
        </w:rPr>
        <w:t>Άρα</w:t>
      </w:r>
      <w:r w:rsidRPr="005A459D">
        <w:rPr>
          <w:rFonts w:eastAsia="Times New Roman"/>
          <w:szCs w:val="24"/>
        </w:rPr>
        <w:t xml:space="preserve"> δεν μπορεί να λέτε ότι οι </w:t>
      </w:r>
      <w:r>
        <w:rPr>
          <w:rFonts w:eastAsia="Times New Roman"/>
          <w:szCs w:val="24"/>
        </w:rPr>
        <w:t>α</w:t>
      </w:r>
      <w:r w:rsidRPr="005A459D">
        <w:rPr>
          <w:rFonts w:eastAsia="Times New Roman"/>
          <w:szCs w:val="24"/>
        </w:rPr>
        <w:t xml:space="preserve">νεξάρτητες </w:t>
      </w:r>
      <w:r>
        <w:rPr>
          <w:rFonts w:eastAsia="Times New Roman"/>
          <w:szCs w:val="24"/>
        </w:rPr>
        <w:t>α</w:t>
      </w:r>
      <w:r w:rsidRPr="005A459D">
        <w:rPr>
          <w:rFonts w:eastAsia="Times New Roman"/>
          <w:szCs w:val="24"/>
        </w:rPr>
        <w:t>ρχές κάνουν διοικητική δουλειά</w:t>
      </w:r>
      <w:r>
        <w:rPr>
          <w:rFonts w:eastAsia="Times New Roman"/>
          <w:szCs w:val="24"/>
        </w:rPr>
        <w:t>. Η Επιτροπή Ανταγωνισμού</w:t>
      </w:r>
      <w:r w:rsidRPr="005A459D">
        <w:rPr>
          <w:rFonts w:eastAsia="Times New Roman"/>
          <w:szCs w:val="24"/>
        </w:rPr>
        <w:t xml:space="preserve"> πρέπει να ελέγ</w:t>
      </w:r>
      <w:r>
        <w:rPr>
          <w:rFonts w:eastAsia="Times New Roman"/>
          <w:szCs w:val="24"/>
        </w:rPr>
        <w:t>χ</w:t>
      </w:r>
      <w:r w:rsidRPr="005A459D">
        <w:rPr>
          <w:rFonts w:eastAsia="Times New Roman"/>
          <w:szCs w:val="24"/>
        </w:rPr>
        <w:t xml:space="preserve">ει και τη </w:t>
      </w:r>
      <w:r>
        <w:rPr>
          <w:rFonts w:eastAsia="Times New Roman"/>
          <w:szCs w:val="24"/>
        </w:rPr>
        <w:t>δ</w:t>
      </w:r>
      <w:r w:rsidRPr="005A459D">
        <w:rPr>
          <w:rFonts w:eastAsia="Times New Roman"/>
          <w:szCs w:val="24"/>
        </w:rPr>
        <w:t>ιοίκηση</w:t>
      </w:r>
      <w:r>
        <w:rPr>
          <w:rFonts w:eastAsia="Times New Roman"/>
          <w:szCs w:val="24"/>
        </w:rPr>
        <w:t>.</w:t>
      </w:r>
      <w:r w:rsidRPr="005A459D">
        <w:rPr>
          <w:rFonts w:eastAsia="Times New Roman"/>
          <w:szCs w:val="24"/>
        </w:rPr>
        <w:t xml:space="preserve"> </w:t>
      </w:r>
    </w:p>
    <w:p w14:paraId="20A4E9F6" w14:textId="77777777" w:rsidR="005D4821" w:rsidRDefault="006B233D">
      <w:pPr>
        <w:spacing w:line="600" w:lineRule="auto"/>
        <w:ind w:firstLine="720"/>
        <w:jc w:val="both"/>
        <w:rPr>
          <w:rFonts w:eastAsia="Times New Roman"/>
          <w:szCs w:val="24"/>
        </w:rPr>
      </w:pPr>
      <w:r>
        <w:rPr>
          <w:rFonts w:eastAsia="Times New Roman"/>
          <w:szCs w:val="24"/>
        </w:rPr>
        <w:t xml:space="preserve">Είναι απαράδεκτο αυτό </w:t>
      </w:r>
      <w:r w:rsidRPr="005A459D">
        <w:rPr>
          <w:rFonts w:eastAsia="Times New Roman"/>
          <w:szCs w:val="24"/>
        </w:rPr>
        <w:t xml:space="preserve">το οποίο ακούστηκε και είναι απότοκο της αντίληψης </w:t>
      </w:r>
      <w:r w:rsidRPr="005A459D">
        <w:rPr>
          <w:rFonts w:eastAsia="Times New Roman"/>
          <w:szCs w:val="24"/>
        </w:rPr>
        <w:t>του κρατισμού</w:t>
      </w:r>
      <w:r>
        <w:rPr>
          <w:rFonts w:eastAsia="Times New Roman"/>
          <w:szCs w:val="24"/>
        </w:rPr>
        <w:t xml:space="preserve">, ότι το κράτος, το </w:t>
      </w:r>
      <w:r w:rsidRPr="005A459D">
        <w:rPr>
          <w:rFonts w:eastAsia="Times New Roman"/>
          <w:szCs w:val="24"/>
        </w:rPr>
        <w:t>σοβιετικού τύπου κράτος</w:t>
      </w:r>
      <w:r>
        <w:rPr>
          <w:rFonts w:eastAsia="Times New Roman"/>
          <w:szCs w:val="24"/>
        </w:rPr>
        <w:t>,</w:t>
      </w:r>
      <w:r w:rsidRPr="005A459D">
        <w:rPr>
          <w:rFonts w:eastAsia="Times New Roman"/>
          <w:szCs w:val="24"/>
        </w:rPr>
        <w:t xml:space="preserve"> το οποίο ουσιαστικά έχ</w:t>
      </w:r>
      <w:r>
        <w:rPr>
          <w:rFonts w:eastAsia="Times New Roman"/>
          <w:szCs w:val="24"/>
        </w:rPr>
        <w:t>ετε κι εσείς</w:t>
      </w:r>
      <w:r w:rsidRPr="005A459D">
        <w:rPr>
          <w:rFonts w:eastAsia="Times New Roman"/>
          <w:szCs w:val="24"/>
        </w:rPr>
        <w:t xml:space="preserve"> στο μυαλό </w:t>
      </w:r>
      <w:r>
        <w:rPr>
          <w:rFonts w:eastAsia="Times New Roman"/>
          <w:szCs w:val="24"/>
        </w:rPr>
        <w:t>σας,</w:t>
      </w:r>
      <w:r w:rsidRPr="005A459D">
        <w:rPr>
          <w:rFonts w:eastAsia="Times New Roman"/>
          <w:szCs w:val="24"/>
        </w:rPr>
        <w:t xml:space="preserve"> </w:t>
      </w:r>
      <w:r>
        <w:rPr>
          <w:rFonts w:eastAsia="Times New Roman"/>
          <w:szCs w:val="24"/>
        </w:rPr>
        <w:t xml:space="preserve">θα πρέπει </w:t>
      </w:r>
      <w:r w:rsidRPr="005A459D">
        <w:rPr>
          <w:rFonts w:eastAsia="Times New Roman"/>
          <w:szCs w:val="24"/>
        </w:rPr>
        <w:t>να κάνει τα πάντα</w:t>
      </w:r>
      <w:r>
        <w:rPr>
          <w:rFonts w:eastAsia="Times New Roman"/>
          <w:szCs w:val="24"/>
        </w:rPr>
        <w:t>. Ναι,</w:t>
      </w:r>
      <w:r w:rsidRPr="005A459D">
        <w:rPr>
          <w:rFonts w:eastAsia="Times New Roman"/>
          <w:szCs w:val="24"/>
        </w:rPr>
        <w:t xml:space="preserve"> αλλά </w:t>
      </w:r>
      <w:r>
        <w:rPr>
          <w:rFonts w:eastAsia="Times New Roman"/>
          <w:szCs w:val="24"/>
        </w:rPr>
        <w:t>με ποιους θεσμούς; Γ</w:t>
      </w:r>
      <w:r w:rsidRPr="005A459D">
        <w:rPr>
          <w:rFonts w:eastAsia="Times New Roman"/>
          <w:szCs w:val="24"/>
        </w:rPr>
        <w:t>ιατί το κράτος</w:t>
      </w:r>
      <w:r>
        <w:rPr>
          <w:rFonts w:eastAsia="Times New Roman"/>
          <w:szCs w:val="24"/>
        </w:rPr>
        <w:t>,</w:t>
      </w:r>
      <w:r w:rsidRPr="005A459D">
        <w:rPr>
          <w:rFonts w:eastAsia="Times New Roman"/>
          <w:szCs w:val="24"/>
        </w:rPr>
        <w:t xml:space="preserve"> με την ευρεία έννοια</w:t>
      </w:r>
      <w:r>
        <w:rPr>
          <w:rFonts w:eastAsia="Times New Roman"/>
          <w:szCs w:val="24"/>
        </w:rPr>
        <w:t xml:space="preserve">, είναι </w:t>
      </w:r>
      <w:proofErr w:type="spellStart"/>
      <w:r>
        <w:rPr>
          <w:rFonts w:eastAsia="Times New Roman"/>
          <w:szCs w:val="24"/>
        </w:rPr>
        <w:t>ανωτά</w:t>
      </w:r>
      <w:r w:rsidRPr="005A459D">
        <w:rPr>
          <w:rFonts w:eastAsia="Times New Roman"/>
          <w:szCs w:val="24"/>
        </w:rPr>
        <w:t>τη</w:t>
      </w:r>
      <w:proofErr w:type="spellEnd"/>
      <w:r w:rsidRPr="005A459D">
        <w:rPr>
          <w:rFonts w:eastAsia="Times New Roman"/>
          <w:szCs w:val="24"/>
        </w:rPr>
        <w:t xml:space="preserve"> </w:t>
      </w:r>
      <w:r>
        <w:rPr>
          <w:rFonts w:eastAsia="Times New Roman"/>
          <w:szCs w:val="24"/>
        </w:rPr>
        <w:t>α</w:t>
      </w:r>
      <w:r w:rsidRPr="005A459D">
        <w:rPr>
          <w:rFonts w:eastAsia="Times New Roman"/>
          <w:szCs w:val="24"/>
        </w:rPr>
        <w:t>ρχή</w:t>
      </w:r>
      <w:r>
        <w:rPr>
          <w:rFonts w:eastAsia="Times New Roman"/>
          <w:szCs w:val="24"/>
        </w:rPr>
        <w:t>.</w:t>
      </w:r>
      <w:r w:rsidRPr="005A459D">
        <w:rPr>
          <w:rFonts w:eastAsia="Times New Roman"/>
          <w:szCs w:val="24"/>
        </w:rPr>
        <w:t xml:space="preserve"> </w:t>
      </w:r>
      <w:r>
        <w:rPr>
          <w:rFonts w:eastAsia="Times New Roman"/>
          <w:szCs w:val="24"/>
        </w:rPr>
        <w:t xml:space="preserve">Με τους κυβερνητικούς θεσμούς; </w:t>
      </w:r>
      <w:r>
        <w:rPr>
          <w:rFonts w:eastAsia="Times New Roman"/>
          <w:szCs w:val="24"/>
        </w:rPr>
        <w:t>Ν</w:t>
      </w:r>
      <w:r w:rsidRPr="005A459D">
        <w:rPr>
          <w:rFonts w:eastAsia="Times New Roman"/>
          <w:szCs w:val="24"/>
        </w:rPr>
        <w:t>α ταυτίσουμε</w:t>
      </w:r>
      <w:r>
        <w:rPr>
          <w:rFonts w:eastAsia="Times New Roman"/>
          <w:szCs w:val="24"/>
        </w:rPr>
        <w:t>,</w:t>
      </w:r>
      <w:r w:rsidRPr="005A459D">
        <w:rPr>
          <w:rFonts w:eastAsia="Times New Roman"/>
          <w:szCs w:val="24"/>
        </w:rPr>
        <w:t xml:space="preserve"> </w:t>
      </w:r>
      <w:r>
        <w:rPr>
          <w:rFonts w:eastAsia="Times New Roman"/>
          <w:szCs w:val="24"/>
        </w:rPr>
        <w:t>δ</w:t>
      </w:r>
      <w:r w:rsidRPr="005A459D">
        <w:rPr>
          <w:rFonts w:eastAsia="Times New Roman"/>
          <w:szCs w:val="24"/>
        </w:rPr>
        <w:t>ηλαδή</w:t>
      </w:r>
      <w:r>
        <w:rPr>
          <w:rFonts w:eastAsia="Times New Roman"/>
          <w:szCs w:val="24"/>
        </w:rPr>
        <w:t>,</w:t>
      </w:r>
      <w:r w:rsidRPr="005A459D">
        <w:rPr>
          <w:rFonts w:eastAsia="Times New Roman"/>
          <w:szCs w:val="24"/>
        </w:rPr>
        <w:t xml:space="preserve"> τούτη την ώρα </w:t>
      </w:r>
      <w:r>
        <w:rPr>
          <w:rFonts w:eastAsia="Times New Roman"/>
          <w:szCs w:val="24"/>
        </w:rPr>
        <w:t xml:space="preserve">τον </w:t>
      </w:r>
      <w:r w:rsidRPr="005A459D">
        <w:rPr>
          <w:rFonts w:eastAsia="Times New Roman"/>
          <w:szCs w:val="24"/>
        </w:rPr>
        <w:t>λαό</w:t>
      </w:r>
      <w:r>
        <w:rPr>
          <w:rFonts w:eastAsia="Times New Roman"/>
          <w:szCs w:val="24"/>
        </w:rPr>
        <w:t>, το</w:t>
      </w:r>
      <w:r w:rsidRPr="005A459D">
        <w:rPr>
          <w:rFonts w:eastAsia="Times New Roman"/>
          <w:szCs w:val="24"/>
        </w:rPr>
        <w:t xml:space="preserve"> κράτος με την </w:t>
      </w:r>
      <w:r>
        <w:rPr>
          <w:rFonts w:eastAsia="Times New Roman"/>
          <w:szCs w:val="24"/>
        </w:rPr>
        <w:t>Κ</w:t>
      </w:r>
      <w:r w:rsidRPr="005A459D">
        <w:rPr>
          <w:rFonts w:eastAsia="Times New Roman"/>
          <w:szCs w:val="24"/>
        </w:rPr>
        <w:t xml:space="preserve">υβέρνηση ή με την </w:t>
      </w:r>
      <w:r>
        <w:rPr>
          <w:rFonts w:eastAsia="Times New Roman"/>
          <w:szCs w:val="24"/>
        </w:rPr>
        <w:t>Α</w:t>
      </w:r>
      <w:r w:rsidRPr="005A459D">
        <w:rPr>
          <w:rFonts w:eastAsia="Times New Roman"/>
          <w:szCs w:val="24"/>
        </w:rPr>
        <w:t xml:space="preserve">ντιπολίτευση </w:t>
      </w:r>
      <w:r>
        <w:rPr>
          <w:rFonts w:eastAsia="Times New Roman"/>
          <w:szCs w:val="24"/>
        </w:rPr>
        <w:t xml:space="preserve">ή </w:t>
      </w:r>
      <w:r w:rsidRPr="005A459D">
        <w:rPr>
          <w:rFonts w:eastAsia="Times New Roman"/>
          <w:szCs w:val="24"/>
        </w:rPr>
        <w:t>με οποιο</w:t>
      </w:r>
      <w:r>
        <w:rPr>
          <w:rFonts w:eastAsia="Times New Roman"/>
          <w:szCs w:val="24"/>
        </w:rPr>
        <w:t>ν</w:t>
      </w:r>
      <w:r w:rsidRPr="005A459D">
        <w:rPr>
          <w:rFonts w:eastAsia="Times New Roman"/>
          <w:szCs w:val="24"/>
        </w:rPr>
        <w:t>δήποτε άλλο θεσμό</w:t>
      </w:r>
      <w:r>
        <w:rPr>
          <w:rFonts w:eastAsia="Times New Roman"/>
          <w:szCs w:val="24"/>
        </w:rPr>
        <w:t>;</w:t>
      </w:r>
      <w:r w:rsidRPr="005A459D">
        <w:rPr>
          <w:rFonts w:eastAsia="Times New Roman"/>
          <w:szCs w:val="24"/>
        </w:rPr>
        <w:t xml:space="preserve"> Όχι</w:t>
      </w:r>
      <w:r>
        <w:rPr>
          <w:rFonts w:eastAsia="Times New Roman"/>
          <w:szCs w:val="24"/>
        </w:rPr>
        <w:t>,</w:t>
      </w:r>
      <w:r w:rsidRPr="005A459D">
        <w:rPr>
          <w:rFonts w:eastAsia="Times New Roman"/>
          <w:szCs w:val="24"/>
        </w:rPr>
        <w:t xml:space="preserve"> κύριοι</w:t>
      </w:r>
      <w:r>
        <w:rPr>
          <w:rFonts w:eastAsia="Times New Roman"/>
          <w:szCs w:val="24"/>
        </w:rPr>
        <w:t>.</w:t>
      </w:r>
      <w:r w:rsidRPr="005A459D">
        <w:rPr>
          <w:rFonts w:eastAsia="Times New Roman"/>
          <w:szCs w:val="24"/>
        </w:rPr>
        <w:t xml:space="preserve"> </w:t>
      </w:r>
      <w:r>
        <w:rPr>
          <w:rFonts w:eastAsia="Times New Roman"/>
          <w:szCs w:val="24"/>
        </w:rPr>
        <w:t xml:space="preserve">Οι </w:t>
      </w:r>
      <w:r>
        <w:rPr>
          <w:rFonts w:eastAsia="Times New Roman"/>
          <w:szCs w:val="24"/>
        </w:rPr>
        <w:t>α</w:t>
      </w:r>
      <w:r>
        <w:rPr>
          <w:rFonts w:eastAsia="Times New Roman"/>
          <w:szCs w:val="24"/>
        </w:rPr>
        <w:t xml:space="preserve">νεξάρτητες </w:t>
      </w:r>
      <w:r>
        <w:rPr>
          <w:rFonts w:eastAsia="Times New Roman"/>
          <w:szCs w:val="24"/>
        </w:rPr>
        <w:t>α</w:t>
      </w:r>
      <w:r>
        <w:rPr>
          <w:rFonts w:eastAsia="Times New Roman"/>
          <w:szCs w:val="24"/>
        </w:rPr>
        <w:t>ρχές –και θα τις υπερασπιστούμε- χρειάζονται</w:t>
      </w:r>
      <w:r w:rsidRPr="005A459D">
        <w:rPr>
          <w:rFonts w:eastAsia="Times New Roman"/>
          <w:szCs w:val="24"/>
        </w:rPr>
        <w:t xml:space="preserve"> βεβαίως τον εκσυγχρονισμό </w:t>
      </w:r>
      <w:r>
        <w:rPr>
          <w:rFonts w:eastAsia="Times New Roman"/>
          <w:szCs w:val="24"/>
        </w:rPr>
        <w:t xml:space="preserve">τους, </w:t>
      </w:r>
      <w:r w:rsidRPr="005A459D">
        <w:rPr>
          <w:rFonts w:eastAsia="Times New Roman"/>
          <w:szCs w:val="24"/>
        </w:rPr>
        <w:t>την ενδυνάμωσ</w:t>
      </w:r>
      <w:r>
        <w:rPr>
          <w:rFonts w:eastAsia="Times New Roman"/>
          <w:szCs w:val="24"/>
        </w:rPr>
        <w:t>ή τους, την</w:t>
      </w:r>
      <w:r w:rsidRPr="005A459D">
        <w:rPr>
          <w:rFonts w:eastAsia="Times New Roman"/>
          <w:szCs w:val="24"/>
        </w:rPr>
        <w:t xml:space="preserve"> προσαρμογή τους </w:t>
      </w:r>
      <w:r>
        <w:rPr>
          <w:rFonts w:eastAsia="Times New Roman"/>
          <w:szCs w:val="24"/>
        </w:rPr>
        <w:t>σ</w:t>
      </w:r>
      <w:r w:rsidRPr="005A459D">
        <w:rPr>
          <w:rFonts w:eastAsia="Times New Roman"/>
          <w:szCs w:val="24"/>
        </w:rPr>
        <w:t>τα νέα δεδομένα</w:t>
      </w:r>
      <w:r>
        <w:rPr>
          <w:rFonts w:eastAsia="Times New Roman"/>
          <w:szCs w:val="24"/>
        </w:rPr>
        <w:t>.</w:t>
      </w:r>
      <w:r w:rsidRPr="005A459D">
        <w:rPr>
          <w:rFonts w:eastAsia="Times New Roman"/>
          <w:szCs w:val="24"/>
        </w:rPr>
        <w:t xml:space="preserve"> </w:t>
      </w:r>
    </w:p>
    <w:p w14:paraId="20A4E9F7" w14:textId="77777777" w:rsidR="005D4821" w:rsidRDefault="006B233D">
      <w:pPr>
        <w:spacing w:line="600" w:lineRule="auto"/>
        <w:ind w:firstLine="720"/>
        <w:jc w:val="both"/>
        <w:rPr>
          <w:rFonts w:eastAsia="Times New Roman"/>
          <w:szCs w:val="24"/>
        </w:rPr>
      </w:pPr>
      <w:r>
        <w:rPr>
          <w:rFonts w:eastAsia="Times New Roman"/>
          <w:szCs w:val="24"/>
        </w:rPr>
        <w:t>Ε</w:t>
      </w:r>
      <w:r w:rsidRPr="005A459D">
        <w:rPr>
          <w:rFonts w:eastAsia="Times New Roman"/>
          <w:szCs w:val="24"/>
        </w:rPr>
        <w:t xml:space="preserve">μείς </w:t>
      </w:r>
      <w:r>
        <w:rPr>
          <w:rFonts w:eastAsia="Times New Roman"/>
          <w:szCs w:val="24"/>
        </w:rPr>
        <w:t>δ</w:t>
      </w:r>
      <w:r w:rsidRPr="005A459D">
        <w:rPr>
          <w:rFonts w:eastAsia="Times New Roman"/>
          <w:szCs w:val="24"/>
        </w:rPr>
        <w:t>εν σταματήσαμε</w:t>
      </w:r>
      <w:r>
        <w:rPr>
          <w:rFonts w:eastAsia="Times New Roman"/>
          <w:szCs w:val="24"/>
        </w:rPr>
        <w:t>,</w:t>
      </w:r>
      <w:r w:rsidRPr="005A459D">
        <w:rPr>
          <w:rFonts w:eastAsia="Times New Roman"/>
          <w:szCs w:val="24"/>
        </w:rPr>
        <w:t xml:space="preserve"> </w:t>
      </w:r>
      <w:r>
        <w:rPr>
          <w:rFonts w:eastAsia="Times New Roman"/>
          <w:szCs w:val="24"/>
        </w:rPr>
        <w:t>όμως,</w:t>
      </w:r>
      <w:r w:rsidRPr="005A459D">
        <w:rPr>
          <w:rFonts w:eastAsia="Times New Roman"/>
          <w:szCs w:val="24"/>
        </w:rPr>
        <w:t xml:space="preserve"> πριν την κρίση </w:t>
      </w:r>
      <w:r>
        <w:rPr>
          <w:rFonts w:eastAsia="Times New Roman"/>
          <w:szCs w:val="24"/>
        </w:rPr>
        <w:t>ή το 2003</w:t>
      </w:r>
      <w:r w:rsidRPr="005A459D">
        <w:rPr>
          <w:rFonts w:eastAsia="Times New Roman"/>
          <w:szCs w:val="24"/>
        </w:rPr>
        <w:t xml:space="preserve"> τον εκσυγχρονισμό της </w:t>
      </w:r>
      <w:r>
        <w:rPr>
          <w:rFonts w:eastAsia="Times New Roman"/>
          <w:szCs w:val="24"/>
        </w:rPr>
        <w:t>δ</w:t>
      </w:r>
      <w:r w:rsidRPr="005A459D">
        <w:rPr>
          <w:rFonts w:eastAsia="Times New Roman"/>
          <w:szCs w:val="24"/>
        </w:rPr>
        <w:t xml:space="preserve">ημόσιας </w:t>
      </w:r>
      <w:r>
        <w:rPr>
          <w:rFonts w:eastAsia="Times New Roman"/>
          <w:szCs w:val="24"/>
        </w:rPr>
        <w:t>δ</w:t>
      </w:r>
      <w:r w:rsidRPr="005A459D">
        <w:rPr>
          <w:rFonts w:eastAsia="Times New Roman"/>
          <w:szCs w:val="24"/>
        </w:rPr>
        <w:t>ιοίκησης</w:t>
      </w:r>
      <w:r>
        <w:rPr>
          <w:rFonts w:eastAsia="Times New Roman"/>
          <w:szCs w:val="24"/>
        </w:rPr>
        <w:t>.</w:t>
      </w:r>
      <w:r w:rsidRPr="005A459D">
        <w:rPr>
          <w:rFonts w:eastAsia="Times New Roman"/>
          <w:szCs w:val="24"/>
        </w:rPr>
        <w:t xml:space="preserve"> </w:t>
      </w:r>
      <w:r>
        <w:rPr>
          <w:rFonts w:eastAsia="Times New Roman"/>
          <w:szCs w:val="24"/>
        </w:rPr>
        <w:t>Η</w:t>
      </w:r>
      <w:r w:rsidRPr="005A459D">
        <w:rPr>
          <w:rFonts w:eastAsia="Times New Roman"/>
          <w:szCs w:val="24"/>
        </w:rPr>
        <w:t xml:space="preserve"> κρίση που </w:t>
      </w:r>
      <w:r>
        <w:rPr>
          <w:rFonts w:eastAsia="Times New Roman"/>
          <w:szCs w:val="24"/>
        </w:rPr>
        <w:t>«</w:t>
      </w:r>
      <w:r w:rsidRPr="005A459D">
        <w:rPr>
          <w:rFonts w:eastAsia="Times New Roman"/>
          <w:szCs w:val="24"/>
        </w:rPr>
        <w:t>έσκασε</w:t>
      </w:r>
      <w:r>
        <w:rPr>
          <w:rFonts w:eastAsia="Times New Roman"/>
          <w:szCs w:val="24"/>
        </w:rPr>
        <w:t>» και πιστεύω να συμφωνούμε, τ</w:t>
      </w:r>
      <w:r w:rsidRPr="005A459D">
        <w:rPr>
          <w:rFonts w:eastAsia="Times New Roman"/>
          <w:szCs w:val="24"/>
        </w:rPr>
        <w:t>ουλάχιστον σε αυτό</w:t>
      </w:r>
      <w:r>
        <w:rPr>
          <w:rFonts w:eastAsia="Times New Roman"/>
          <w:szCs w:val="24"/>
        </w:rPr>
        <w:t xml:space="preserve">, </w:t>
      </w:r>
      <w:r w:rsidRPr="005A459D">
        <w:rPr>
          <w:rFonts w:eastAsia="Times New Roman"/>
          <w:szCs w:val="24"/>
        </w:rPr>
        <w:t xml:space="preserve">να </w:t>
      </w:r>
      <w:r w:rsidRPr="005A459D">
        <w:rPr>
          <w:rFonts w:eastAsia="Times New Roman"/>
          <w:szCs w:val="24"/>
        </w:rPr>
        <w:lastRenderedPageBreak/>
        <w:t>μην έχετε αλλάξει άποψη</w:t>
      </w:r>
      <w:r>
        <w:rPr>
          <w:rFonts w:eastAsia="Times New Roman"/>
          <w:szCs w:val="24"/>
        </w:rPr>
        <w:t>,</w:t>
      </w:r>
      <w:r w:rsidRPr="005A459D">
        <w:rPr>
          <w:rFonts w:eastAsia="Times New Roman"/>
          <w:szCs w:val="24"/>
        </w:rPr>
        <w:t xml:space="preserve"> κυρία Υπουργέ</w:t>
      </w:r>
      <w:r>
        <w:rPr>
          <w:rFonts w:eastAsia="Times New Roman"/>
          <w:szCs w:val="24"/>
        </w:rPr>
        <w:t xml:space="preserve">, κυρία Ξενογιαννακοπούλου, ότι η κρίση που είναι απότοκο, </w:t>
      </w:r>
      <w:r w:rsidRPr="005A459D">
        <w:rPr>
          <w:rFonts w:eastAsia="Times New Roman"/>
          <w:szCs w:val="24"/>
        </w:rPr>
        <w:t>κυρίως και όχι μόνο</w:t>
      </w:r>
      <w:r>
        <w:rPr>
          <w:rFonts w:eastAsia="Times New Roman"/>
          <w:szCs w:val="24"/>
        </w:rPr>
        <w:t>,</w:t>
      </w:r>
      <w:r w:rsidRPr="005A459D">
        <w:rPr>
          <w:rFonts w:eastAsia="Times New Roman"/>
          <w:szCs w:val="24"/>
        </w:rPr>
        <w:t xml:space="preserve"> του εκτροχιασμού σε όλα</w:t>
      </w:r>
      <w:r>
        <w:rPr>
          <w:rFonts w:eastAsia="Times New Roman"/>
          <w:szCs w:val="24"/>
        </w:rPr>
        <w:t>,</w:t>
      </w:r>
      <w:r w:rsidRPr="005A459D">
        <w:rPr>
          <w:rFonts w:eastAsia="Times New Roman"/>
          <w:szCs w:val="24"/>
        </w:rPr>
        <w:t xml:space="preserve"> </w:t>
      </w:r>
      <w:r>
        <w:rPr>
          <w:rFonts w:eastAsia="Times New Roman"/>
          <w:szCs w:val="24"/>
        </w:rPr>
        <w:t>ό</w:t>
      </w:r>
      <w:r w:rsidRPr="005A459D">
        <w:rPr>
          <w:rFonts w:eastAsia="Times New Roman"/>
          <w:szCs w:val="24"/>
        </w:rPr>
        <w:t>χι μόνο του οικονομικού</w:t>
      </w:r>
      <w:r>
        <w:rPr>
          <w:rFonts w:eastAsia="Times New Roman"/>
          <w:szCs w:val="24"/>
        </w:rPr>
        <w:t xml:space="preserve"> εκτροχιασμού,</w:t>
      </w:r>
      <w:r w:rsidRPr="005A459D">
        <w:rPr>
          <w:rFonts w:eastAsia="Times New Roman"/>
          <w:szCs w:val="24"/>
        </w:rPr>
        <w:t xml:space="preserve"> της διακυβέρνησης Καραμανλή</w:t>
      </w:r>
      <w:r>
        <w:rPr>
          <w:rFonts w:eastAsia="Times New Roman"/>
          <w:szCs w:val="24"/>
        </w:rPr>
        <w:t xml:space="preserve">, μας έδειξε τι αλλαγές </w:t>
      </w:r>
      <w:r w:rsidRPr="005A459D">
        <w:rPr>
          <w:rFonts w:eastAsia="Times New Roman"/>
          <w:szCs w:val="24"/>
        </w:rPr>
        <w:t>πρέπει να γίνουν σε αυτό τον τόπο</w:t>
      </w:r>
      <w:r>
        <w:rPr>
          <w:rFonts w:eastAsia="Times New Roman"/>
          <w:szCs w:val="24"/>
        </w:rPr>
        <w:t>.</w:t>
      </w:r>
      <w:r w:rsidRPr="005A459D">
        <w:rPr>
          <w:rFonts w:eastAsia="Times New Roman"/>
          <w:szCs w:val="24"/>
        </w:rPr>
        <w:t xml:space="preserve"> </w:t>
      </w:r>
    </w:p>
    <w:p w14:paraId="20A4E9F8" w14:textId="77777777" w:rsidR="005D4821" w:rsidRDefault="006B233D">
      <w:pPr>
        <w:spacing w:line="600" w:lineRule="auto"/>
        <w:ind w:firstLine="720"/>
        <w:jc w:val="both"/>
        <w:rPr>
          <w:rFonts w:eastAsia="Times New Roman"/>
          <w:szCs w:val="24"/>
        </w:rPr>
      </w:pPr>
      <w:r>
        <w:rPr>
          <w:rFonts w:eastAsia="Times New Roman"/>
          <w:szCs w:val="24"/>
        </w:rPr>
        <w:t>Α</w:t>
      </w:r>
      <w:r w:rsidRPr="005A459D">
        <w:rPr>
          <w:rFonts w:eastAsia="Times New Roman"/>
          <w:szCs w:val="24"/>
        </w:rPr>
        <w:t>υτές τις αλλαγές τις ξεκ</w:t>
      </w:r>
      <w:r w:rsidRPr="005A459D">
        <w:rPr>
          <w:rFonts w:eastAsia="Times New Roman"/>
          <w:szCs w:val="24"/>
        </w:rPr>
        <w:t>ινήσαμε από την πρώτη μέρα</w:t>
      </w:r>
      <w:r>
        <w:rPr>
          <w:rFonts w:eastAsia="Times New Roman"/>
          <w:szCs w:val="24"/>
        </w:rPr>
        <w:t>.</w:t>
      </w:r>
      <w:r w:rsidRPr="005A459D">
        <w:rPr>
          <w:rFonts w:eastAsia="Times New Roman"/>
          <w:szCs w:val="24"/>
        </w:rPr>
        <w:t xml:space="preserve"> </w:t>
      </w:r>
      <w:r>
        <w:rPr>
          <w:rFonts w:eastAsia="Times New Roman"/>
          <w:szCs w:val="24"/>
        </w:rPr>
        <w:t>Δ</w:t>
      </w:r>
      <w:r w:rsidRPr="005A459D">
        <w:rPr>
          <w:rFonts w:eastAsia="Times New Roman"/>
          <w:szCs w:val="24"/>
        </w:rPr>
        <w:t xml:space="preserve">εν είναι μόνο η </w:t>
      </w:r>
      <w:r>
        <w:rPr>
          <w:rFonts w:eastAsia="Times New Roman"/>
          <w:szCs w:val="24"/>
        </w:rPr>
        <w:t>«</w:t>
      </w:r>
      <w:r w:rsidRPr="005A459D">
        <w:rPr>
          <w:rFonts w:eastAsia="Times New Roman"/>
          <w:szCs w:val="24"/>
        </w:rPr>
        <w:t>ΔΙΑΥΓΕΙΑ</w:t>
      </w:r>
      <w:r>
        <w:rPr>
          <w:rFonts w:eastAsia="Times New Roman"/>
          <w:szCs w:val="24"/>
        </w:rPr>
        <w:t>». Η</w:t>
      </w:r>
      <w:r w:rsidRPr="005A459D">
        <w:rPr>
          <w:rFonts w:eastAsia="Times New Roman"/>
          <w:szCs w:val="24"/>
        </w:rPr>
        <w:t xml:space="preserve"> ηλεκτρονική </w:t>
      </w:r>
      <w:proofErr w:type="spellStart"/>
      <w:r w:rsidRPr="005A459D">
        <w:rPr>
          <w:rFonts w:eastAsia="Times New Roman"/>
          <w:szCs w:val="24"/>
        </w:rPr>
        <w:t>συνταγογράφηση</w:t>
      </w:r>
      <w:proofErr w:type="spellEnd"/>
      <w:r w:rsidRPr="005A459D">
        <w:rPr>
          <w:rFonts w:eastAsia="Times New Roman"/>
          <w:szCs w:val="24"/>
        </w:rPr>
        <w:t xml:space="preserve"> είναι μ</w:t>
      </w:r>
      <w:r>
        <w:rPr>
          <w:rFonts w:eastAsia="Times New Roman"/>
          <w:szCs w:val="24"/>
        </w:rPr>
        <w:t>ί</w:t>
      </w:r>
      <w:r w:rsidRPr="005A459D">
        <w:rPr>
          <w:rFonts w:eastAsia="Times New Roman"/>
          <w:szCs w:val="24"/>
        </w:rPr>
        <w:t>α σημαντική θεσμική παρέμβαση</w:t>
      </w:r>
      <w:r>
        <w:rPr>
          <w:rFonts w:eastAsia="Times New Roman"/>
          <w:szCs w:val="24"/>
        </w:rPr>
        <w:t>, που τα αποτελέσματά της τα</w:t>
      </w:r>
      <w:r w:rsidRPr="005A459D">
        <w:rPr>
          <w:rFonts w:eastAsia="Times New Roman"/>
          <w:szCs w:val="24"/>
        </w:rPr>
        <w:t xml:space="preserve"> γνωρίζουμε</w:t>
      </w:r>
      <w:r>
        <w:rPr>
          <w:rFonts w:eastAsia="Times New Roman"/>
          <w:szCs w:val="24"/>
        </w:rPr>
        <w:t>.</w:t>
      </w:r>
      <w:r w:rsidRPr="005A459D">
        <w:rPr>
          <w:rFonts w:eastAsia="Times New Roman"/>
          <w:szCs w:val="24"/>
        </w:rPr>
        <w:t xml:space="preserve"> </w:t>
      </w:r>
      <w:r>
        <w:rPr>
          <w:rFonts w:eastAsia="Times New Roman"/>
          <w:szCs w:val="24"/>
        </w:rPr>
        <w:t xml:space="preserve">Είναι οι </w:t>
      </w:r>
      <w:r w:rsidRPr="005A459D">
        <w:rPr>
          <w:rFonts w:eastAsia="Times New Roman"/>
          <w:szCs w:val="24"/>
        </w:rPr>
        <w:t>ηλεκτρονικές προμήθειες</w:t>
      </w:r>
      <w:r>
        <w:rPr>
          <w:rFonts w:eastAsia="Times New Roman"/>
          <w:szCs w:val="24"/>
        </w:rPr>
        <w:t>.</w:t>
      </w:r>
      <w:r w:rsidRPr="005A459D">
        <w:rPr>
          <w:rFonts w:eastAsia="Times New Roman"/>
          <w:szCs w:val="24"/>
        </w:rPr>
        <w:t xml:space="preserve"> </w:t>
      </w:r>
      <w:r>
        <w:rPr>
          <w:rFonts w:eastAsia="Times New Roman"/>
          <w:szCs w:val="24"/>
        </w:rPr>
        <w:t>Μ</w:t>
      </w:r>
      <w:r w:rsidRPr="005A459D">
        <w:rPr>
          <w:rFonts w:eastAsia="Times New Roman"/>
          <w:szCs w:val="24"/>
        </w:rPr>
        <w:t xml:space="preserve">έσα στην κρίση </w:t>
      </w:r>
      <w:r>
        <w:rPr>
          <w:rFonts w:eastAsia="Times New Roman"/>
          <w:szCs w:val="24"/>
        </w:rPr>
        <w:t>έγιναν</w:t>
      </w:r>
      <w:r w:rsidRPr="005A459D">
        <w:rPr>
          <w:rFonts w:eastAsia="Times New Roman"/>
          <w:szCs w:val="24"/>
        </w:rPr>
        <w:t xml:space="preserve"> όλα αυτά</w:t>
      </w:r>
      <w:r>
        <w:rPr>
          <w:rFonts w:eastAsia="Times New Roman"/>
          <w:szCs w:val="24"/>
        </w:rPr>
        <w:t xml:space="preserve">, μέσα στην προσπάθεια </w:t>
      </w:r>
      <w:r w:rsidRPr="005A459D">
        <w:rPr>
          <w:rFonts w:eastAsia="Times New Roman"/>
          <w:szCs w:val="24"/>
        </w:rPr>
        <w:t xml:space="preserve">για </w:t>
      </w:r>
      <w:r w:rsidRPr="005A459D">
        <w:rPr>
          <w:rFonts w:eastAsia="Times New Roman"/>
          <w:szCs w:val="24"/>
        </w:rPr>
        <w:t>την αντιμετώπιση της κρίσης</w:t>
      </w:r>
      <w:r>
        <w:rPr>
          <w:rFonts w:eastAsia="Times New Roman"/>
          <w:szCs w:val="24"/>
        </w:rPr>
        <w:t xml:space="preserve">. Και βέβαια, όλα αυτά συνεχίστηκαν </w:t>
      </w:r>
      <w:r w:rsidRPr="005A459D">
        <w:rPr>
          <w:rFonts w:eastAsia="Times New Roman"/>
          <w:szCs w:val="24"/>
        </w:rPr>
        <w:t>με τον ένα</w:t>
      </w:r>
      <w:r>
        <w:rPr>
          <w:rFonts w:eastAsia="Times New Roman"/>
          <w:szCs w:val="24"/>
        </w:rPr>
        <w:t>ν</w:t>
      </w:r>
      <w:r w:rsidRPr="005A459D">
        <w:rPr>
          <w:rFonts w:eastAsia="Times New Roman"/>
          <w:szCs w:val="24"/>
        </w:rPr>
        <w:t xml:space="preserve"> ή τον άλλο τρόπο με όλες τις κυβερνήσεις</w:t>
      </w:r>
      <w:r>
        <w:rPr>
          <w:rFonts w:eastAsia="Times New Roman"/>
          <w:szCs w:val="24"/>
        </w:rPr>
        <w:t>.</w:t>
      </w:r>
      <w:r w:rsidRPr="005A459D">
        <w:rPr>
          <w:rFonts w:eastAsia="Times New Roman"/>
          <w:szCs w:val="24"/>
        </w:rPr>
        <w:t xml:space="preserve"> </w:t>
      </w:r>
    </w:p>
    <w:p w14:paraId="20A4E9F9" w14:textId="77777777" w:rsidR="005D4821" w:rsidRDefault="006B233D">
      <w:pPr>
        <w:spacing w:line="600" w:lineRule="auto"/>
        <w:ind w:firstLine="720"/>
        <w:jc w:val="both"/>
        <w:rPr>
          <w:rFonts w:eastAsia="Times New Roman"/>
          <w:szCs w:val="24"/>
        </w:rPr>
      </w:pPr>
      <w:r>
        <w:rPr>
          <w:rFonts w:eastAsia="Times New Roman"/>
          <w:szCs w:val="24"/>
        </w:rPr>
        <w:t>Α</w:t>
      </w:r>
      <w:r w:rsidRPr="005A459D">
        <w:rPr>
          <w:rFonts w:eastAsia="Times New Roman"/>
          <w:szCs w:val="24"/>
        </w:rPr>
        <w:t xml:space="preserve">υτό το οποίο δεν επιτρέπεται σήμερα </w:t>
      </w:r>
      <w:r>
        <w:rPr>
          <w:rFonts w:eastAsia="Times New Roman"/>
          <w:szCs w:val="24"/>
        </w:rPr>
        <w:t xml:space="preserve">είναι να επιστρέψουμε σε </w:t>
      </w:r>
      <w:r w:rsidRPr="005A459D">
        <w:rPr>
          <w:rFonts w:eastAsia="Times New Roman"/>
          <w:szCs w:val="24"/>
        </w:rPr>
        <w:t>παλιές αντιλήψεις</w:t>
      </w:r>
      <w:r>
        <w:rPr>
          <w:rFonts w:eastAsia="Times New Roman"/>
          <w:szCs w:val="24"/>
        </w:rPr>
        <w:t>. Η νέα εποχή,</w:t>
      </w:r>
      <w:r w:rsidRPr="005A459D">
        <w:rPr>
          <w:rFonts w:eastAsia="Times New Roman"/>
          <w:szCs w:val="24"/>
        </w:rPr>
        <w:t xml:space="preserve"> η οποία υπάρχει</w:t>
      </w:r>
      <w:r>
        <w:rPr>
          <w:rFonts w:eastAsia="Times New Roman"/>
          <w:szCs w:val="24"/>
        </w:rPr>
        <w:t>,</w:t>
      </w:r>
      <w:r w:rsidRPr="005A459D">
        <w:rPr>
          <w:rFonts w:eastAsia="Times New Roman"/>
          <w:szCs w:val="24"/>
        </w:rPr>
        <w:t xml:space="preserve"> δεν προσδιορίζεται ούτε από</w:t>
      </w:r>
      <w:r w:rsidRPr="005A459D">
        <w:rPr>
          <w:rFonts w:eastAsia="Times New Roman"/>
          <w:szCs w:val="24"/>
        </w:rPr>
        <w:t xml:space="preserve"> την 20</w:t>
      </w:r>
      <w:r w:rsidRPr="003D7401">
        <w:rPr>
          <w:rFonts w:eastAsia="Times New Roman"/>
          <w:szCs w:val="24"/>
          <w:vertAlign w:val="superscript"/>
        </w:rPr>
        <w:t>η</w:t>
      </w:r>
      <w:r w:rsidRPr="005A459D">
        <w:rPr>
          <w:rFonts w:eastAsia="Times New Roman"/>
          <w:szCs w:val="24"/>
        </w:rPr>
        <w:t xml:space="preserve"> Αυγού</w:t>
      </w:r>
      <w:r>
        <w:rPr>
          <w:rFonts w:eastAsia="Times New Roman"/>
          <w:szCs w:val="24"/>
        </w:rPr>
        <w:t xml:space="preserve">στου, </w:t>
      </w:r>
      <w:r w:rsidRPr="005A459D">
        <w:rPr>
          <w:rFonts w:eastAsia="Times New Roman"/>
          <w:szCs w:val="24"/>
        </w:rPr>
        <w:t>που έληξαν τυπικά οι δανειακές συμβάσεις</w:t>
      </w:r>
      <w:r>
        <w:rPr>
          <w:rFonts w:eastAsia="Times New Roman"/>
          <w:szCs w:val="24"/>
        </w:rPr>
        <w:t>,</w:t>
      </w:r>
      <w:r w:rsidRPr="005A459D">
        <w:rPr>
          <w:rFonts w:eastAsia="Times New Roman"/>
          <w:szCs w:val="24"/>
        </w:rPr>
        <w:t xml:space="preserve"> ούτε</w:t>
      </w:r>
      <w:r>
        <w:rPr>
          <w:rFonts w:eastAsia="Times New Roman"/>
          <w:szCs w:val="24"/>
        </w:rPr>
        <w:t xml:space="preserve"> βεβαίως από την ανάληψη της δ</w:t>
      </w:r>
      <w:r w:rsidRPr="005A459D">
        <w:rPr>
          <w:rFonts w:eastAsia="Times New Roman"/>
          <w:szCs w:val="24"/>
        </w:rPr>
        <w:t>ιακυβέρνησης από τη μία ή την άλλη κυβέρνηση</w:t>
      </w:r>
      <w:r>
        <w:rPr>
          <w:rFonts w:eastAsia="Times New Roman"/>
          <w:szCs w:val="24"/>
        </w:rPr>
        <w:t xml:space="preserve">. Η νέα εποχή, </w:t>
      </w:r>
      <w:r w:rsidRPr="005A459D">
        <w:rPr>
          <w:rFonts w:eastAsia="Times New Roman"/>
          <w:szCs w:val="24"/>
        </w:rPr>
        <w:t xml:space="preserve">και </w:t>
      </w:r>
      <w:r>
        <w:rPr>
          <w:rFonts w:eastAsia="Times New Roman"/>
          <w:szCs w:val="24"/>
        </w:rPr>
        <w:t xml:space="preserve">σε </w:t>
      </w:r>
      <w:r w:rsidRPr="005A459D">
        <w:rPr>
          <w:rFonts w:eastAsia="Times New Roman"/>
          <w:szCs w:val="24"/>
        </w:rPr>
        <w:t>παγκόσμι</w:t>
      </w:r>
      <w:r>
        <w:rPr>
          <w:rFonts w:eastAsia="Times New Roman"/>
          <w:szCs w:val="24"/>
        </w:rPr>
        <w:t>ο</w:t>
      </w:r>
      <w:r w:rsidRPr="005A459D">
        <w:rPr>
          <w:rFonts w:eastAsia="Times New Roman"/>
          <w:szCs w:val="24"/>
        </w:rPr>
        <w:t xml:space="preserve"> επίπεδο και σε </w:t>
      </w:r>
      <w:r>
        <w:rPr>
          <w:rFonts w:eastAsia="Times New Roman"/>
          <w:szCs w:val="24"/>
        </w:rPr>
        <w:t>ε</w:t>
      </w:r>
      <w:r w:rsidRPr="005A459D">
        <w:rPr>
          <w:rFonts w:eastAsia="Times New Roman"/>
          <w:szCs w:val="24"/>
        </w:rPr>
        <w:t>υρωπαϊκό</w:t>
      </w:r>
      <w:r>
        <w:rPr>
          <w:rFonts w:eastAsia="Times New Roman"/>
          <w:szCs w:val="24"/>
        </w:rPr>
        <w:t>,</w:t>
      </w:r>
      <w:r w:rsidRPr="005A459D">
        <w:rPr>
          <w:rFonts w:eastAsia="Times New Roman"/>
          <w:szCs w:val="24"/>
        </w:rPr>
        <w:t xml:space="preserve"> έχει να κάνει με τις εξελίξεις</w:t>
      </w:r>
      <w:r>
        <w:rPr>
          <w:rFonts w:eastAsia="Times New Roman"/>
          <w:szCs w:val="24"/>
        </w:rPr>
        <w:t xml:space="preserve">. </w:t>
      </w:r>
    </w:p>
    <w:p w14:paraId="20A4E9FA"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lastRenderedPageBreak/>
        <w:t xml:space="preserve">Η ανάγκη να </w:t>
      </w:r>
      <w:r>
        <w:rPr>
          <w:rFonts w:eastAsia="Times New Roman" w:cs="Times New Roman"/>
          <w:szCs w:val="24"/>
        </w:rPr>
        <w:t>συγχρονιστούμε παραδείγματος χάριν με την τέταρτη βιομηχανική επανάσταση,</w:t>
      </w:r>
      <w:r w:rsidRPr="00354691">
        <w:rPr>
          <w:rFonts w:eastAsia="Times New Roman" w:cs="Times New Roman"/>
          <w:szCs w:val="24"/>
        </w:rPr>
        <w:t xml:space="preserve"> </w:t>
      </w:r>
      <w:r>
        <w:rPr>
          <w:rFonts w:eastAsia="Times New Roman" w:cs="Times New Roman"/>
          <w:szCs w:val="24"/>
        </w:rPr>
        <w:t>με την εποχή της τεχνητής νοημοσύνης, δ</w:t>
      </w:r>
      <w:r w:rsidRPr="00354691">
        <w:rPr>
          <w:rFonts w:eastAsia="Times New Roman" w:cs="Times New Roman"/>
          <w:szCs w:val="24"/>
        </w:rPr>
        <w:t>ημιουργεί νέα δεδομένα</w:t>
      </w:r>
      <w:r>
        <w:rPr>
          <w:rFonts w:eastAsia="Times New Roman" w:cs="Times New Roman"/>
          <w:szCs w:val="24"/>
        </w:rPr>
        <w:t>.</w:t>
      </w:r>
      <w:r w:rsidRPr="00354691">
        <w:rPr>
          <w:rFonts w:eastAsia="Times New Roman" w:cs="Times New Roman"/>
          <w:szCs w:val="24"/>
        </w:rPr>
        <w:t xml:space="preserve"> Αυτή είναι η νέα εποχή</w:t>
      </w:r>
      <w:r>
        <w:rPr>
          <w:rFonts w:eastAsia="Times New Roman" w:cs="Times New Roman"/>
          <w:szCs w:val="24"/>
        </w:rPr>
        <w:t>. Δ</w:t>
      </w:r>
      <w:r w:rsidRPr="00354691">
        <w:rPr>
          <w:rFonts w:eastAsia="Times New Roman" w:cs="Times New Roman"/>
          <w:szCs w:val="24"/>
        </w:rPr>
        <w:t xml:space="preserve">εν έχει να κάνει με τις </w:t>
      </w:r>
      <w:r>
        <w:rPr>
          <w:rFonts w:eastAsia="Times New Roman" w:cs="Times New Roman"/>
          <w:szCs w:val="24"/>
        </w:rPr>
        <w:t xml:space="preserve">κυβερνητικές </w:t>
      </w:r>
      <w:r w:rsidRPr="00354691">
        <w:rPr>
          <w:rFonts w:eastAsia="Times New Roman" w:cs="Times New Roman"/>
          <w:szCs w:val="24"/>
        </w:rPr>
        <w:t>αλλαγές</w:t>
      </w:r>
      <w:r>
        <w:rPr>
          <w:rFonts w:eastAsia="Times New Roman" w:cs="Times New Roman"/>
          <w:szCs w:val="24"/>
        </w:rPr>
        <w:t>. Ό</w:t>
      </w:r>
      <w:r w:rsidRPr="00354691">
        <w:rPr>
          <w:rFonts w:eastAsia="Times New Roman" w:cs="Times New Roman"/>
          <w:szCs w:val="24"/>
        </w:rPr>
        <w:t>ταν</w:t>
      </w:r>
      <w:r>
        <w:rPr>
          <w:rFonts w:eastAsia="Times New Roman" w:cs="Times New Roman"/>
          <w:szCs w:val="24"/>
        </w:rPr>
        <w:t>, λοιπόν,</w:t>
      </w:r>
      <w:r w:rsidRPr="00354691">
        <w:rPr>
          <w:rFonts w:eastAsia="Times New Roman" w:cs="Times New Roman"/>
          <w:szCs w:val="24"/>
        </w:rPr>
        <w:t xml:space="preserve"> έχουμε αυτή την ανάγκη </w:t>
      </w:r>
      <w:r>
        <w:rPr>
          <w:rFonts w:eastAsia="Times New Roman" w:cs="Times New Roman"/>
          <w:szCs w:val="24"/>
        </w:rPr>
        <w:t xml:space="preserve">στην εποχή </w:t>
      </w:r>
      <w:r>
        <w:rPr>
          <w:rFonts w:eastAsia="Times New Roman" w:cs="Times New Roman"/>
          <w:szCs w:val="24"/>
        </w:rPr>
        <w:t>της τ</w:t>
      </w:r>
      <w:r w:rsidRPr="00354691">
        <w:rPr>
          <w:rFonts w:eastAsia="Times New Roman" w:cs="Times New Roman"/>
          <w:szCs w:val="24"/>
        </w:rPr>
        <w:t>έταρτης βιομηχ</w:t>
      </w:r>
      <w:r>
        <w:rPr>
          <w:rFonts w:eastAsia="Times New Roman" w:cs="Times New Roman"/>
          <w:szCs w:val="24"/>
        </w:rPr>
        <w:t>ανικής επανάστασης κ</w:t>
      </w:r>
      <w:r w:rsidRPr="00354691">
        <w:rPr>
          <w:rFonts w:eastAsia="Times New Roman" w:cs="Times New Roman"/>
          <w:szCs w:val="24"/>
        </w:rPr>
        <w:t>αι εδώ έχουμε τη διαχείριση της ψηφιακής πολιτικής από άλλο</w:t>
      </w:r>
      <w:r>
        <w:rPr>
          <w:rFonts w:eastAsia="Times New Roman" w:cs="Times New Roman"/>
          <w:szCs w:val="24"/>
        </w:rPr>
        <w:t xml:space="preserve"> Υπουργό απ’ αυτό</w:t>
      </w:r>
      <w:r w:rsidRPr="00354691">
        <w:rPr>
          <w:rFonts w:eastAsia="Times New Roman" w:cs="Times New Roman"/>
          <w:szCs w:val="24"/>
        </w:rPr>
        <w:t xml:space="preserve"> </w:t>
      </w:r>
      <w:r>
        <w:rPr>
          <w:rFonts w:eastAsia="Times New Roman" w:cs="Times New Roman"/>
          <w:szCs w:val="24"/>
        </w:rPr>
        <w:t>της</w:t>
      </w:r>
      <w:r w:rsidRPr="00354691">
        <w:rPr>
          <w:rFonts w:eastAsia="Times New Roman" w:cs="Times New Roman"/>
          <w:szCs w:val="24"/>
        </w:rPr>
        <w:t xml:space="preserve"> διοικητική</w:t>
      </w:r>
      <w:r>
        <w:rPr>
          <w:rFonts w:eastAsia="Times New Roman" w:cs="Times New Roman"/>
          <w:szCs w:val="24"/>
        </w:rPr>
        <w:t>ς</w:t>
      </w:r>
      <w:r w:rsidRPr="00354691">
        <w:rPr>
          <w:rFonts w:eastAsia="Times New Roman" w:cs="Times New Roman"/>
          <w:szCs w:val="24"/>
        </w:rPr>
        <w:t xml:space="preserve"> ανασυγκρότηση</w:t>
      </w:r>
      <w:r>
        <w:rPr>
          <w:rFonts w:eastAsia="Times New Roman" w:cs="Times New Roman"/>
          <w:szCs w:val="24"/>
        </w:rPr>
        <w:t>ς</w:t>
      </w:r>
      <w:r>
        <w:rPr>
          <w:rFonts w:eastAsia="Times New Roman" w:cs="Times New Roman"/>
          <w:szCs w:val="24"/>
        </w:rPr>
        <w:t>,</w:t>
      </w:r>
      <w:r w:rsidRPr="00354691">
        <w:rPr>
          <w:rFonts w:eastAsia="Times New Roman" w:cs="Times New Roman"/>
          <w:szCs w:val="24"/>
        </w:rPr>
        <w:t xml:space="preserve"> καταλαβαίνετε ότι δεν μπορεί να προχωρήσει</w:t>
      </w:r>
      <w:r>
        <w:rPr>
          <w:rFonts w:eastAsia="Times New Roman" w:cs="Times New Roman"/>
          <w:szCs w:val="24"/>
        </w:rPr>
        <w:t>.</w:t>
      </w:r>
    </w:p>
    <w:p w14:paraId="20A4E9FB"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Ό</w:t>
      </w:r>
      <w:r w:rsidRPr="00354691">
        <w:rPr>
          <w:rFonts w:eastAsia="Times New Roman" w:cs="Times New Roman"/>
          <w:szCs w:val="24"/>
        </w:rPr>
        <w:t xml:space="preserve">ταν έχουμε </w:t>
      </w:r>
      <w:r>
        <w:rPr>
          <w:rFonts w:eastAsia="Times New Roman" w:cs="Times New Roman"/>
          <w:szCs w:val="24"/>
        </w:rPr>
        <w:t>αναβίωση παλιών πελατειακών συστημάτων,</w:t>
      </w:r>
      <w:r w:rsidRPr="00354691">
        <w:rPr>
          <w:rFonts w:eastAsia="Times New Roman" w:cs="Times New Roman"/>
          <w:szCs w:val="24"/>
        </w:rPr>
        <w:t xml:space="preserve"> που έχουν να</w:t>
      </w:r>
      <w:r w:rsidRPr="00354691">
        <w:rPr>
          <w:rFonts w:eastAsia="Times New Roman" w:cs="Times New Roman"/>
          <w:szCs w:val="24"/>
        </w:rPr>
        <w:t xml:space="preserve"> κάνουν με την αξιοποίηση στελεχών</w:t>
      </w:r>
      <w:r>
        <w:rPr>
          <w:rFonts w:eastAsia="Times New Roman" w:cs="Times New Roman"/>
          <w:szCs w:val="24"/>
        </w:rPr>
        <w:t>, δεν μπορεί να προχωρήσει. Δεν είναι νέα εποχή αυτό. Είναι</w:t>
      </w:r>
      <w:r w:rsidRPr="00354691">
        <w:rPr>
          <w:rFonts w:eastAsia="Times New Roman" w:cs="Times New Roman"/>
          <w:szCs w:val="24"/>
        </w:rPr>
        <w:t xml:space="preserve"> παλινόρθωση </w:t>
      </w:r>
      <w:r>
        <w:rPr>
          <w:rFonts w:eastAsia="Times New Roman" w:cs="Times New Roman"/>
          <w:szCs w:val="24"/>
        </w:rPr>
        <w:t xml:space="preserve">στα </w:t>
      </w:r>
      <w:proofErr w:type="spellStart"/>
      <w:r>
        <w:rPr>
          <w:rFonts w:eastAsia="Times New Roman" w:cs="Times New Roman"/>
          <w:szCs w:val="24"/>
        </w:rPr>
        <w:t>παλαιο</w:t>
      </w:r>
      <w:r w:rsidRPr="00354691">
        <w:rPr>
          <w:rFonts w:eastAsia="Times New Roman" w:cs="Times New Roman"/>
          <w:szCs w:val="24"/>
        </w:rPr>
        <w:t>δεξιά</w:t>
      </w:r>
      <w:proofErr w:type="spellEnd"/>
      <w:r w:rsidRPr="00354691">
        <w:rPr>
          <w:rFonts w:eastAsia="Times New Roman" w:cs="Times New Roman"/>
          <w:szCs w:val="24"/>
        </w:rPr>
        <w:t xml:space="preserve"> συστήματα</w:t>
      </w:r>
      <w:r>
        <w:rPr>
          <w:rFonts w:eastAsia="Times New Roman" w:cs="Times New Roman"/>
          <w:szCs w:val="24"/>
        </w:rPr>
        <w:t>!</w:t>
      </w:r>
      <w:r w:rsidRPr="00354691">
        <w:rPr>
          <w:rFonts w:eastAsia="Times New Roman" w:cs="Times New Roman"/>
          <w:szCs w:val="24"/>
        </w:rPr>
        <w:t xml:space="preserve"> </w:t>
      </w:r>
      <w:r>
        <w:rPr>
          <w:rFonts w:eastAsia="Times New Roman" w:cs="Times New Roman"/>
          <w:szCs w:val="24"/>
        </w:rPr>
        <w:t>Δεν μπορώ να αποκλείσω ότι, αφού έχει και δεξιούς η Κυβέρνησή σας και παλαιούς και καθαρόαιμους, μπορεί να έχετε επηρεαστεί</w:t>
      </w:r>
      <w:r>
        <w:rPr>
          <w:rFonts w:eastAsia="Times New Roman" w:cs="Times New Roman"/>
          <w:szCs w:val="24"/>
        </w:rPr>
        <w:t xml:space="preserve"> και μπολιαστεί από τις αντιλήψεις τους</w:t>
      </w:r>
      <w:r>
        <w:rPr>
          <w:rFonts w:eastAsia="Times New Roman" w:cs="Times New Roman"/>
          <w:szCs w:val="24"/>
        </w:rPr>
        <w:t xml:space="preserve">. Εδώ, όμως, δεν έχει αυτό ανάγκη η χώρα. </w:t>
      </w:r>
    </w:p>
    <w:p w14:paraId="20A4E9FC" w14:textId="77777777" w:rsidR="005D4821" w:rsidRDefault="006B233D">
      <w:pPr>
        <w:spacing w:line="600" w:lineRule="auto"/>
        <w:ind w:firstLine="720"/>
        <w:jc w:val="both"/>
        <w:rPr>
          <w:rFonts w:eastAsia="Times New Roman" w:cs="Times New Roman"/>
          <w:szCs w:val="24"/>
        </w:rPr>
      </w:pPr>
      <w:r>
        <w:rPr>
          <w:rFonts w:eastAsia="Times New Roman"/>
          <w:b/>
          <w:bCs/>
          <w:szCs w:val="24"/>
        </w:rPr>
        <w:t>ΠΡΟΕΔΡΕΥΩΝ (Μάριος Γεωργιάδης):</w:t>
      </w:r>
      <w:r>
        <w:rPr>
          <w:rFonts w:eastAsia="Times New Roman"/>
          <w:bCs/>
          <w:szCs w:val="24"/>
        </w:rPr>
        <w:t xml:space="preserve"> Ελάτε, κύριε συνάδελφε.</w:t>
      </w:r>
    </w:p>
    <w:p w14:paraId="20A4E9FD" w14:textId="77777777" w:rsidR="005D4821" w:rsidRDefault="006B233D">
      <w:pPr>
        <w:spacing w:line="600" w:lineRule="auto"/>
        <w:ind w:firstLine="720"/>
        <w:jc w:val="both"/>
        <w:rPr>
          <w:rFonts w:eastAsia="Times New Roman" w:cs="Times New Roman"/>
          <w:szCs w:val="24"/>
        </w:rPr>
      </w:pPr>
      <w:r w:rsidRPr="00354691">
        <w:rPr>
          <w:rFonts w:eastAsia="Times New Roman" w:cs="Times New Roman"/>
          <w:b/>
          <w:szCs w:val="24"/>
        </w:rPr>
        <w:lastRenderedPageBreak/>
        <w:t>ΒΑΣΙΛΕΙΟΣ ΚΕΓΚΕΡΟΓΛΟΥ:</w:t>
      </w:r>
      <w:r>
        <w:rPr>
          <w:rFonts w:eastAsia="Times New Roman" w:cs="Times New Roman"/>
          <w:szCs w:val="24"/>
        </w:rPr>
        <w:t xml:space="preserve"> Λίγο χρόνο, κύριε Πρόεδρε, εάν θέλετε, και θα παρακαλέσω έναν άλλο συνάδελφο για να </w:t>
      </w:r>
      <w:r w:rsidRPr="00354691">
        <w:rPr>
          <w:rFonts w:eastAsia="Times New Roman" w:cs="Times New Roman"/>
          <w:szCs w:val="24"/>
        </w:rPr>
        <w:t>κερδίσουμε</w:t>
      </w:r>
      <w:r>
        <w:rPr>
          <w:rFonts w:eastAsia="Times New Roman" w:cs="Times New Roman"/>
          <w:szCs w:val="24"/>
        </w:rPr>
        <w:t xml:space="preserve"> τον χρόνο.</w:t>
      </w:r>
    </w:p>
    <w:p w14:paraId="20A4E9FE"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Ή</w:t>
      </w:r>
      <w:r w:rsidRPr="00354691">
        <w:rPr>
          <w:rFonts w:eastAsia="Times New Roman" w:cs="Times New Roman"/>
          <w:szCs w:val="24"/>
        </w:rPr>
        <w:t xml:space="preserve">ταν </w:t>
      </w:r>
      <w:r>
        <w:rPr>
          <w:rFonts w:eastAsia="Times New Roman" w:cs="Times New Roman"/>
          <w:szCs w:val="24"/>
        </w:rPr>
        <w:t>η πρώτη περίοδος μετά την κρίση</w:t>
      </w:r>
      <w:r w:rsidRPr="00354691">
        <w:rPr>
          <w:rFonts w:eastAsia="Times New Roman" w:cs="Times New Roman"/>
          <w:szCs w:val="24"/>
        </w:rPr>
        <w:t xml:space="preserve"> που συζητούσαμε </w:t>
      </w:r>
      <w:r>
        <w:rPr>
          <w:rFonts w:eastAsia="Times New Roman" w:cs="Times New Roman"/>
          <w:szCs w:val="24"/>
        </w:rPr>
        <w:t>ξανά πόσοι γενικοί γραμματείς πρέπει να υπάρχουν</w:t>
      </w:r>
      <w:r>
        <w:rPr>
          <w:rFonts w:eastAsia="Times New Roman" w:cs="Times New Roman"/>
          <w:szCs w:val="24"/>
        </w:rPr>
        <w:t xml:space="preserve"> στα Υπουργεία</w:t>
      </w:r>
      <w:r>
        <w:rPr>
          <w:rFonts w:eastAsia="Times New Roman" w:cs="Times New Roman"/>
          <w:szCs w:val="24"/>
        </w:rPr>
        <w:t>. Και υπήρχε μ</w:t>
      </w:r>
      <w:r>
        <w:rPr>
          <w:rFonts w:eastAsia="Times New Roman" w:cs="Times New Roman"/>
          <w:szCs w:val="24"/>
        </w:rPr>
        <w:t>ί</w:t>
      </w:r>
      <w:r>
        <w:rPr>
          <w:rFonts w:eastAsia="Times New Roman" w:cs="Times New Roman"/>
          <w:szCs w:val="24"/>
        </w:rPr>
        <w:t xml:space="preserve">α προσπάθεια να γίνει αυτή η ανασυγκρότηση. Είχε καταλήξει στο νούμερο των τριάντα ή των σαράντα. </w:t>
      </w:r>
    </w:p>
    <w:p w14:paraId="20A4E9FF"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Ήρθε ο κ. Μητσο</w:t>
      </w:r>
      <w:r>
        <w:rPr>
          <w:rFonts w:eastAsia="Times New Roman" w:cs="Times New Roman"/>
          <w:szCs w:val="24"/>
        </w:rPr>
        <w:t xml:space="preserve">τάκης, που επικαλείται μοντέρνες πότε-πότε και εκσυγχρονιστικές απόψεις και με τον έναν ή τον άλλο τρόπο πρόσθετε και </w:t>
      </w:r>
      <w:proofErr w:type="spellStart"/>
      <w:r>
        <w:rPr>
          <w:rFonts w:eastAsia="Times New Roman" w:cs="Times New Roman"/>
          <w:szCs w:val="24"/>
        </w:rPr>
        <w:t>ξαναπρόσθετε</w:t>
      </w:r>
      <w:proofErr w:type="spellEnd"/>
      <w:r>
        <w:rPr>
          <w:rFonts w:eastAsia="Times New Roman" w:cs="Times New Roman"/>
          <w:szCs w:val="24"/>
        </w:rPr>
        <w:t xml:space="preserve"> –υπήρχαν πιέσεις από τον έναν Υπουργό και από τον άλλον- και φτάσαμε στον αριθμό των εξήντα πέντε. </w:t>
      </w:r>
    </w:p>
    <w:p w14:paraId="20A4EA00"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Και ήρθατε εσείς από το 2</w:t>
      </w:r>
      <w:r>
        <w:rPr>
          <w:rFonts w:eastAsia="Times New Roman" w:cs="Times New Roman"/>
          <w:szCs w:val="24"/>
        </w:rPr>
        <w:t>0</w:t>
      </w:r>
      <w:r>
        <w:rPr>
          <w:rFonts w:eastAsia="Times New Roman" w:cs="Times New Roman"/>
          <w:szCs w:val="24"/>
        </w:rPr>
        <w:t>15</w:t>
      </w:r>
      <w:r>
        <w:rPr>
          <w:rFonts w:eastAsia="Times New Roman" w:cs="Times New Roman"/>
          <w:szCs w:val="24"/>
        </w:rPr>
        <w:t xml:space="preserve"> και μετά και νομοθετήσατε</w:t>
      </w:r>
      <w:r>
        <w:rPr>
          <w:rFonts w:eastAsia="Times New Roman" w:cs="Times New Roman"/>
          <w:szCs w:val="24"/>
        </w:rPr>
        <w:t>.</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αι ξέρετε πόσες τις κάνατε, </w:t>
      </w:r>
      <w:r w:rsidRPr="00354691">
        <w:rPr>
          <w:rFonts w:eastAsia="Times New Roman" w:cs="Times New Roman"/>
          <w:szCs w:val="24"/>
        </w:rPr>
        <w:t>κυρία Υπουργέ</w:t>
      </w:r>
      <w:r>
        <w:rPr>
          <w:rFonts w:eastAsia="Times New Roman" w:cs="Times New Roman"/>
          <w:szCs w:val="24"/>
        </w:rPr>
        <w:t>; Τις κάνατε ενενήντα δύο. Κ</w:t>
      </w:r>
      <w:r w:rsidRPr="00354691">
        <w:rPr>
          <w:rFonts w:eastAsia="Times New Roman" w:cs="Times New Roman"/>
          <w:szCs w:val="24"/>
        </w:rPr>
        <w:t xml:space="preserve">αι </w:t>
      </w:r>
      <w:r>
        <w:rPr>
          <w:rFonts w:eastAsia="Times New Roman" w:cs="Times New Roman"/>
          <w:szCs w:val="24"/>
        </w:rPr>
        <w:t xml:space="preserve">μία που προστίθεται </w:t>
      </w:r>
      <w:r w:rsidRPr="00354691">
        <w:rPr>
          <w:rFonts w:eastAsia="Times New Roman" w:cs="Times New Roman"/>
          <w:szCs w:val="24"/>
        </w:rPr>
        <w:t>σήμερα</w:t>
      </w:r>
      <w:r>
        <w:rPr>
          <w:rFonts w:eastAsia="Times New Roman" w:cs="Times New Roman"/>
          <w:szCs w:val="24"/>
        </w:rPr>
        <w:t>,</w:t>
      </w:r>
      <w:r w:rsidRPr="00354691">
        <w:rPr>
          <w:rFonts w:eastAsia="Times New Roman" w:cs="Times New Roman"/>
          <w:szCs w:val="24"/>
        </w:rPr>
        <w:t xml:space="preserve"> </w:t>
      </w:r>
      <w:r>
        <w:rPr>
          <w:rFonts w:eastAsia="Times New Roman" w:cs="Times New Roman"/>
          <w:szCs w:val="24"/>
        </w:rPr>
        <w:t>φτάσαμε τις ενενήντα τρεις</w:t>
      </w:r>
      <w:r>
        <w:rPr>
          <w:rFonts w:eastAsia="Times New Roman" w:cs="Times New Roman"/>
          <w:szCs w:val="24"/>
        </w:rPr>
        <w:t xml:space="preserve"> τομεακοί γραμματείς, αναπληρωτές τομεακοί γραμματείς, </w:t>
      </w:r>
      <w:r>
        <w:rPr>
          <w:rFonts w:eastAsia="Times New Roman" w:cs="Times New Roman"/>
          <w:szCs w:val="24"/>
        </w:rPr>
        <w:lastRenderedPageBreak/>
        <w:t>θεματικοί γραμματείς, ειδικοί τομεακοί ή θε</w:t>
      </w:r>
      <w:r>
        <w:rPr>
          <w:rFonts w:eastAsia="Times New Roman" w:cs="Times New Roman"/>
          <w:szCs w:val="24"/>
        </w:rPr>
        <w:t>ματικοί</w:t>
      </w:r>
      <w:r>
        <w:rPr>
          <w:rFonts w:eastAsia="Times New Roman" w:cs="Times New Roman"/>
          <w:szCs w:val="24"/>
        </w:rPr>
        <w:t xml:space="preserve">. Είναι δυνατόν να προχωρήσουμε με τέτοιες λογικές; </w:t>
      </w:r>
    </w:p>
    <w:p w14:paraId="20A4EA01"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Κ</w:t>
      </w:r>
      <w:r w:rsidRPr="00354691">
        <w:rPr>
          <w:rFonts w:eastAsia="Times New Roman" w:cs="Times New Roman"/>
          <w:szCs w:val="24"/>
        </w:rPr>
        <w:t>αι επιπλέον διατηρείτ</w:t>
      </w:r>
      <w:r>
        <w:rPr>
          <w:rFonts w:eastAsia="Times New Roman" w:cs="Times New Roman"/>
          <w:szCs w:val="24"/>
        </w:rPr>
        <w:t>ε</w:t>
      </w:r>
      <w:r w:rsidRPr="00354691">
        <w:rPr>
          <w:rFonts w:eastAsia="Times New Roman" w:cs="Times New Roman"/>
          <w:szCs w:val="24"/>
        </w:rPr>
        <w:t xml:space="preserve"> και τις παλιές </w:t>
      </w:r>
      <w:r>
        <w:rPr>
          <w:rFonts w:eastAsia="Times New Roman" w:cs="Times New Roman"/>
          <w:szCs w:val="24"/>
        </w:rPr>
        <w:t>-δεν λέτε πότε</w:t>
      </w:r>
      <w:r w:rsidRPr="00354691">
        <w:rPr>
          <w:rFonts w:eastAsia="Times New Roman" w:cs="Times New Roman"/>
          <w:szCs w:val="24"/>
        </w:rPr>
        <w:t xml:space="preserve"> καταργούνται</w:t>
      </w:r>
      <w:r>
        <w:rPr>
          <w:rFonts w:eastAsia="Times New Roman" w:cs="Times New Roman"/>
          <w:szCs w:val="24"/>
        </w:rPr>
        <w:t>- και δημιουργείτε</w:t>
      </w:r>
      <w:r w:rsidRPr="00354691">
        <w:rPr>
          <w:rFonts w:eastAsia="Times New Roman" w:cs="Times New Roman"/>
          <w:szCs w:val="24"/>
        </w:rPr>
        <w:t xml:space="preserve"> </w:t>
      </w:r>
      <w:r>
        <w:rPr>
          <w:rFonts w:eastAsia="Times New Roman" w:cs="Times New Roman"/>
          <w:szCs w:val="24"/>
        </w:rPr>
        <w:t xml:space="preserve">και νέες. Και </w:t>
      </w:r>
      <w:r w:rsidRPr="00354691">
        <w:rPr>
          <w:rFonts w:eastAsia="Times New Roman" w:cs="Times New Roman"/>
          <w:szCs w:val="24"/>
        </w:rPr>
        <w:t>επιπλέον δημιουργείτ</w:t>
      </w:r>
      <w:r>
        <w:rPr>
          <w:rFonts w:eastAsia="Times New Roman" w:cs="Times New Roman"/>
          <w:szCs w:val="24"/>
        </w:rPr>
        <w:t>ε</w:t>
      </w:r>
      <w:r w:rsidRPr="00354691">
        <w:rPr>
          <w:rFonts w:eastAsia="Times New Roman" w:cs="Times New Roman"/>
          <w:szCs w:val="24"/>
        </w:rPr>
        <w:t xml:space="preserve"> το μητρώο</w:t>
      </w:r>
      <w:r>
        <w:rPr>
          <w:rFonts w:eastAsia="Times New Roman" w:cs="Times New Roman"/>
          <w:szCs w:val="24"/>
        </w:rPr>
        <w:t xml:space="preserve"> των στελεχών για τη </w:t>
      </w:r>
      <w:r>
        <w:rPr>
          <w:rFonts w:eastAsia="Times New Roman" w:cs="Times New Roman"/>
          <w:szCs w:val="24"/>
        </w:rPr>
        <w:t>δ</w:t>
      </w:r>
      <w:r>
        <w:rPr>
          <w:rFonts w:eastAsia="Times New Roman" w:cs="Times New Roman"/>
          <w:szCs w:val="24"/>
        </w:rPr>
        <w:t xml:space="preserve">ημόσια </w:t>
      </w:r>
      <w:r>
        <w:rPr>
          <w:rFonts w:eastAsia="Times New Roman" w:cs="Times New Roman"/>
          <w:szCs w:val="24"/>
        </w:rPr>
        <w:t>δ</w:t>
      </w:r>
      <w:r>
        <w:rPr>
          <w:rFonts w:eastAsia="Times New Roman" w:cs="Times New Roman"/>
          <w:szCs w:val="24"/>
        </w:rPr>
        <w:t>ιοίκηση -που</w:t>
      </w:r>
      <w:r w:rsidRPr="00354691">
        <w:rPr>
          <w:rFonts w:eastAsia="Times New Roman" w:cs="Times New Roman"/>
          <w:szCs w:val="24"/>
        </w:rPr>
        <w:t xml:space="preserve"> έπρεπε να γίνει</w:t>
      </w:r>
      <w:r>
        <w:rPr>
          <w:rFonts w:eastAsia="Times New Roman" w:cs="Times New Roman"/>
          <w:szCs w:val="24"/>
        </w:rPr>
        <w:t>-</w:t>
      </w:r>
      <w:r w:rsidRPr="00354691">
        <w:rPr>
          <w:rFonts w:eastAsia="Times New Roman" w:cs="Times New Roman"/>
          <w:szCs w:val="24"/>
        </w:rPr>
        <w:t xml:space="preserve"> </w:t>
      </w:r>
      <w:r>
        <w:rPr>
          <w:rFonts w:eastAsia="Times New Roman" w:cs="Times New Roman"/>
          <w:szCs w:val="24"/>
        </w:rPr>
        <w:t>αλλά</w:t>
      </w:r>
      <w:r w:rsidRPr="00354691">
        <w:rPr>
          <w:rFonts w:eastAsia="Times New Roman" w:cs="Times New Roman"/>
          <w:szCs w:val="24"/>
        </w:rPr>
        <w:t xml:space="preserve"> β</w:t>
      </w:r>
      <w:r w:rsidRPr="00354691">
        <w:rPr>
          <w:rFonts w:eastAsia="Times New Roman" w:cs="Times New Roman"/>
          <w:szCs w:val="24"/>
        </w:rPr>
        <w:t>άζετε σε κάθε προκή</w:t>
      </w:r>
      <w:r>
        <w:rPr>
          <w:rFonts w:eastAsia="Times New Roman" w:cs="Times New Roman"/>
          <w:szCs w:val="24"/>
        </w:rPr>
        <w:t>ρυξη</w:t>
      </w:r>
      <w:r w:rsidRPr="00354691">
        <w:rPr>
          <w:rFonts w:eastAsia="Times New Roman" w:cs="Times New Roman"/>
          <w:szCs w:val="24"/>
        </w:rPr>
        <w:t xml:space="preserve"> διαφορετικά κριτήρια</w:t>
      </w:r>
      <w:r>
        <w:rPr>
          <w:rFonts w:eastAsia="Times New Roman" w:cs="Times New Roman"/>
          <w:szCs w:val="24"/>
        </w:rPr>
        <w:t>.</w:t>
      </w:r>
    </w:p>
    <w:p w14:paraId="20A4EA02" w14:textId="77777777" w:rsidR="005D4821" w:rsidRDefault="006B233D">
      <w:pPr>
        <w:spacing w:line="600" w:lineRule="auto"/>
        <w:ind w:firstLine="720"/>
        <w:jc w:val="both"/>
        <w:rPr>
          <w:rFonts w:eastAsia="Times New Roman" w:cs="Times New Roman"/>
          <w:szCs w:val="24"/>
        </w:rPr>
      </w:pPr>
      <w:r>
        <w:rPr>
          <w:rFonts w:eastAsia="Times New Roman"/>
          <w:b/>
          <w:bCs/>
          <w:szCs w:val="24"/>
        </w:rPr>
        <w:t>ΠΡΟΕΔΡΕΥΩΝ (Μάριος Γεωργιάδης):</w:t>
      </w:r>
      <w:r>
        <w:rPr>
          <w:rFonts w:eastAsia="Times New Roman"/>
          <w:bCs/>
          <w:szCs w:val="24"/>
        </w:rPr>
        <w:t xml:space="preserve"> Κύριε συνάδελφε…</w:t>
      </w:r>
    </w:p>
    <w:p w14:paraId="20A4EA03" w14:textId="77777777" w:rsidR="005D4821" w:rsidRDefault="006B233D">
      <w:pPr>
        <w:spacing w:line="600" w:lineRule="auto"/>
        <w:ind w:firstLine="720"/>
        <w:jc w:val="both"/>
        <w:rPr>
          <w:rFonts w:eastAsia="Times New Roman" w:cs="Times New Roman"/>
          <w:szCs w:val="24"/>
        </w:rPr>
      </w:pPr>
      <w:r w:rsidRPr="00354691">
        <w:rPr>
          <w:rFonts w:eastAsia="Times New Roman" w:cs="Times New Roman"/>
          <w:b/>
          <w:szCs w:val="24"/>
        </w:rPr>
        <w:t>ΒΑΣΙΛΕΙΟΣ ΚΕΓΚΕΡΟΓΛΟΥ:</w:t>
      </w:r>
      <w:r>
        <w:rPr>
          <w:rFonts w:eastAsia="Times New Roman" w:cs="Times New Roman"/>
          <w:b/>
          <w:szCs w:val="24"/>
        </w:rPr>
        <w:t xml:space="preserve"> </w:t>
      </w:r>
      <w:r>
        <w:rPr>
          <w:rFonts w:eastAsia="Times New Roman" w:cs="Times New Roman"/>
          <w:szCs w:val="24"/>
        </w:rPr>
        <w:t>Έ</w:t>
      </w:r>
      <w:r w:rsidRPr="00354691">
        <w:rPr>
          <w:rFonts w:eastAsia="Times New Roman" w:cs="Times New Roman"/>
          <w:szCs w:val="24"/>
        </w:rPr>
        <w:t>χουμε κάνει κοινοβουλευτικό έλεγχο σε αυτό</w:t>
      </w:r>
      <w:r>
        <w:rPr>
          <w:rFonts w:eastAsia="Times New Roman" w:cs="Times New Roman"/>
          <w:szCs w:val="24"/>
        </w:rPr>
        <w:t>. Δ</w:t>
      </w:r>
      <w:r w:rsidRPr="00354691">
        <w:rPr>
          <w:rFonts w:eastAsia="Times New Roman" w:cs="Times New Roman"/>
          <w:szCs w:val="24"/>
        </w:rPr>
        <w:t xml:space="preserve">εν μπορεί να προσαρμόζονται τα κριτήρια σε κάθε προκήρυξη </w:t>
      </w:r>
      <w:r>
        <w:rPr>
          <w:rFonts w:eastAsia="Times New Roman" w:cs="Times New Roman"/>
          <w:szCs w:val="24"/>
        </w:rPr>
        <w:t>ανάλογα με το πρόσωπο που θέλ</w:t>
      </w:r>
      <w:r>
        <w:rPr>
          <w:rFonts w:eastAsia="Times New Roman" w:cs="Times New Roman"/>
          <w:szCs w:val="24"/>
        </w:rPr>
        <w:t>ετε</w:t>
      </w:r>
      <w:r>
        <w:rPr>
          <w:rFonts w:eastAsia="Times New Roman" w:cs="Times New Roman"/>
          <w:szCs w:val="24"/>
        </w:rPr>
        <w:t xml:space="preserve"> να πάρ</w:t>
      </w:r>
      <w:r>
        <w:rPr>
          <w:rFonts w:eastAsia="Times New Roman" w:cs="Times New Roman"/>
          <w:szCs w:val="24"/>
        </w:rPr>
        <w:t>ετε</w:t>
      </w:r>
      <w:r>
        <w:rPr>
          <w:rFonts w:eastAsia="Times New Roman" w:cs="Times New Roman"/>
          <w:szCs w:val="24"/>
        </w:rPr>
        <w:t>.</w:t>
      </w:r>
    </w:p>
    <w:p w14:paraId="20A4EA04" w14:textId="77777777" w:rsidR="005D4821" w:rsidRDefault="006B233D">
      <w:pPr>
        <w:spacing w:line="600" w:lineRule="auto"/>
        <w:ind w:firstLine="720"/>
        <w:jc w:val="both"/>
        <w:rPr>
          <w:rFonts w:eastAsia="Times New Roman" w:cs="Times New Roman"/>
          <w:szCs w:val="24"/>
        </w:rPr>
      </w:pPr>
      <w:r>
        <w:rPr>
          <w:rFonts w:eastAsia="Times New Roman"/>
          <w:b/>
          <w:bCs/>
          <w:szCs w:val="24"/>
        </w:rPr>
        <w:t>ΠΡΟΕΔΡΕΥΩΝ (Μάριος Γεωργιάδης):</w:t>
      </w:r>
      <w:r>
        <w:rPr>
          <w:rFonts w:eastAsia="Times New Roman"/>
          <w:bCs/>
          <w:szCs w:val="24"/>
        </w:rPr>
        <w:t xml:space="preserve"> Κύριε </w:t>
      </w:r>
      <w:proofErr w:type="spellStart"/>
      <w:r>
        <w:rPr>
          <w:rFonts w:eastAsia="Times New Roman"/>
          <w:bCs/>
          <w:szCs w:val="24"/>
        </w:rPr>
        <w:t>Κεγκέρογλου</w:t>
      </w:r>
      <w:proofErr w:type="spellEnd"/>
      <w:r>
        <w:rPr>
          <w:rFonts w:eastAsia="Times New Roman"/>
          <w:bCs/>
          <w:szCs w:val="24"/>
        </w:rPr>
        <w:t>, σας παρακαλώ, κοντεύουμε στα δέκα λεπτά!</w:t>
      </w:r>
    </w:p>
    <w:p w14:paraId="20A4EA05" w14:textId="77777777" w:rsidR="005D4821" w:rsidRDefault="006B233D">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Αυτό και εάν είναι αναβίωση</w:t>
      </w:r>
      <w:r w:rsidRPr="00354691">
        <w:rPr>
          <w:rFonts w:eastAsia="Times New Roman" w:cs="Times New Roman"/>
          <w:szCs w:val="24"/>
        </w:rPr>
        <w:t xml:space="preserve"> </w:t>
      </w:r>
      <w:r>
        <w:rPr>
          <w:rFonts w:eastAsia="Times New Roman" w:cs="Times New Roman"/>
          <w:szCs w:val="24"/>
        </w:rPr>
        <w:t xml:space="preserve">και νομιμοποίηση του </w:t>
      </w:r>
      <w:proofErr w:type="spellStart"/>
      <w:r>
        <w:rPr>
          <w:rFonts w:eastAsia="Times New Roman" w:cs="Times New Roman"/>
          <w:szCs w:val="24"/>
        </w:rPr>
        <w:t>παλαιοδεξιού</w:t>
      </w:r>
      <w:proofErr w:type="spellEnd"/>
      <w:r>
        <w:rPr>
          <w:rFonts w:eastAsia="Times New Roman" w:cs="Times New Roman"/>
          <w:szCs w:val="24"/>
        </w:rPr>
        <w:t xml:space="preserve"> μοντέλου με σύγχρονες μεθόδους. Δεν γίνεται αυτό!</w:t>
      </w:r>
    </w:p>
    <w:p w14:paraId="20A4EA06" w14:textId="77777777" w:rsidR="005D4821" w:rsidRDefault="006B233D">
      <w:pPr>
        <w:spacing w:line="600" w:lineRule="auto"/>
        <w:ind w:firstLine="720"/>
        <w:jc w:val="both"/>
        <w:rPr>
          <w:rFonts w:eastAsia="Times New Roman" w:cs="Times New Roman"/>
          <w:szCs w:val="24"/>
        </w:rPr>
      </w:pPr>
      <w:r>
        <w:rPr>
          <w:rFonts w:eastAsia="Times New Roman"/>
          <w:b/>
          <w:bCs/>
          <w:szCs w:val="24"/>
        </w:rPr>
        <w:lastRenderedPageBreak/>
        <w:t xml:space="preserve">ΠΡΟΕΔΡΕΥΩΝ </w:t>
      </w:r>
      <w:r>
        <w:rPr>
          <w:rFonts w:eastAsia="Times New Roman"/>
          <w:b/>
          <w:bCs/>
          <w:szCs w:val="24"/>
        </w:rPr>
        <w:t>(Μάριος Γεωργιάδης):</w:t>
      </w:r>
      <w:r>
        <w:rPr>
          <w:rFonts w:eastAsia="Times New Roman"/>
          <w:bCs/>
          <w:szCs w:val="24"/>
        </w:rPr>
        <w:t xml:space="preserve"> Ελάτε, κύριε </w:t>
      </w:r>
      <w:proofErr w:type="spellStart"/>
      <w:r>
        <w:rPr>
          <w:rFonts w:eastAsia="Times New Roman"/>
          <w:bCs/>
          <w:szCs w:val="24"/>
        </w:rPr>
        <w:t>Κεγκέρογλου</w:t>
      </w:r>
      <w:proofErr w:type="spellEnd"/>
      <w:r>
        <w:rPr>
          <w:rFonts w:eastAsia="Times New Roman"/>
          <w:bCs/>
          <w:szCs w:val="24"/>
        </w:rPr>
        <w:t>! Κοντεύουμε στα δέκα λεπτά. Ζητήσατε ένα λεπτό. Σας παρακαλώ πολύ!</w:t>
      </w:r>
    </w:p>
    <w:p w14:paraId="20A4EA07" w14:textId="77777777" w:rsidR="005D4821" w:rsidRDefault="006B233D">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Ολοκληρώνω, κύριε Πρόεδρε –και ευχαριστώ</w:t>
      </w:r>
      <w:r w:rsidRPr="00354691">
        <w:rPr>
          <w:rFonts w:eastAsia="Times New Roman" w:cs="Times New Roman"/>
          <w:szCs w:val="24"/>
        </w:rPr>
        <w:t xml:space="preserve"> πολύ</w:t>
      </w:r>
      <w:r>
        <w:rPr>
          <w:rFonts w:eastAsia="Times New Roman" w:cs="Times New Roman"/>
          <w:szCs w:val="24"/>
        </w:rPr>
        <w:t>- με</w:t>
      </w:r>
      <w:r w:rsidRPr="00354691">
        <w:rPr>
          <w:rFonts w:eastAsia="Times New Roman" w:cs="Times New Roman"/>
          <w:szCs w:val="24"/>
        </w:rPr>
        <w:t xml:space="preserve"> μία κουβέντα για τον κατώτατο μισθό</w:t>
      </w:r>
      <w:r>
        <w:rPr>
          <w:rFonts w:eastAsia="Times New Roman" w:cs="Times New Roman"/>
          <w:szCs w:val="24"/>
        </w:rPr>
        <w:t>.</w:t>
      </w:r>
      <w:r w:rsidRPr="00354691">
        <w:rPr>
          <w:rFonts w:eastAsia="Times New Roman" w:cs="Times New Roman"/>
          <w:szCs w:val="24"/>
        </w:rPr>
        <w:t xml:space="preserve"> Αναφέρθηκε</w:t>
      </w:r>
      <w:r>
        <w:rPr>
          <w:rFonts w:eastAsia="Times New Roman" w:cs="Times New Roman"/>
          <w:szCs w:val="24"/>
        </w:rPr>
        <w:t>. Ε</w:t>
      </w:r>
      <w:r w:rsidRPr="00354691">
        <w:rPr>
          <w:rFonts w:eastAsia="Times New Roman" w:cs="Times New Roman"/>
          <w:szCs w:val="24"/>
        </w:rPr>
        <w:t>ίναι πάρα πολύ σημαν</w:t>
      </w:r>
      <w:r w:rsidRPr="00354691">
        <w:rPr>
          <w:rFonts w:eastAsia="Times New Roman" w:cs="Times New Roman"/>
          <w:szCs w:val="24"/>
        </w:rPr>
        <w:t>τικό</w:t>
      </w:r>
      <w:r>
        <w:rPr>
          <w:rFonts w:eastAsia="Times New Roman" w:cs="Times New Roman"/>
          <w:szCs w:val="24"/>
        </w:rPr>
        <w:t>. Έπρεπε να είχε</w:t>
      </w:r>
      <w:r w:rsidRPr="00354691">
        <w:rPr>
          <w:rFonts w:eastAsia="Times New Roman" w:cs="Times New Roman"/>
          <w:szCs w:val="24"/>
        </w:rPr>
        <w:t xml:space="preserve"> εφαρμοστεί ο νόμος ο οποίος </w:t>
      </w:r>
      <w:r>
        <w:rPr>
          <w:rFonts w:eastAsia="Times New Roman" w:cs="Times New Roman"/>
          <w:szCs w:val="24"/>
        </w:rPr>
        <w:t xml:space="preserve">ίσχυε από </w:t>
      </w:r>
      <w:r w:rsidRPr="00354691">
        <w:rPr>
          <w:rFonts w:eastAsia="Times New Roman" w:cs="Times New Roman"/>
          <w:szCs w:val="24"/>
        </w:rPr>
        <w:t>το 2017</w:t>
      </w:r>
      <w:r>
        <w:rPr>
          <w:rFonts w:eastAsia="Times New Roman" w:cs="Times New Roman"/>
          <w:szCs w:val="24"/>
        </w:rPr>
        <w:t xml:space="preserve"> βεβαίως. Υ</w:t>
      </w:r>
      <w:r w:rsidRPr="00354691">
        <w:rPr>
          <w:rFonts w:eastAsia="Times New Roman" w:cs="Times New Roman"/>
          <w:szCs w:val="24"/>
        </w:rPr>
        <w:t>πήρχαν οι προϋποθέσεις και πρωτύτερα</w:t>
      </w:r>
      <w:r>
        <w:rPr>
          <w:rFonts w:eastAsia="Times New Roman" w:cs="Times New Roman"/>
          <w:szCs w:val="24"/>
        </w:rPr>
        <w:t>. Δ</w:t>
      </w:r>
      <w:r w:rsidRPr="00354691">
        <w:rPr>
          <w:rFonts w:eastAsia="Times New Roman" w:cs="Times New Roman"/>
          <w:szCs w:val="24"/>
        </w:rPr>
        <w:t>υστυχώς</w:t>
      </w:r>
      <w:r>
        <w:rPr>
          <w:rFonts w:eastAsia="Times New Roman" w:cs="Times New Roman"/>
          <w:szCs w:val="24"/>
        </w:rPr>
        <w:t>, είχαμε μι</w:t>
      </w:r>
      <w:r w:rsidRPr="00354691">
        <w:rPr>
          <w:rFonts w:eastAsia="Times New Roman" w:cs="Times New Roman"/>
          <w:szCs w:val="24"/>
        </w:rPr>
        <w:t>α οπισθοδρόμηση λόγω</w:t>
      </w:r>
      <w:r>
        <w:rPr>
          <w:rFonts w:eastAsia="Times New Roman" w:cs="Times New Roman"/>
          <w:szCs w:val="24"/>
        </w:rPr>
        <w:t xml:space="preserve"> του</w:t>
      </w:r>
      <w:r w:rsidRPr="00354691">
        <w:rPr>
          <w:rFonts w:eastAsia="Times New Roman" w:cs="Times New Roman"/>
          <w:szCs w:val="24"/>
        </w:rPr>
        <w:t xml:space="preserve"> τρίτου μνημονίου</w:t>
      </w:r>
      <w:r>
        <w:rPr>
          <w:rFonts w:eastAsia="Times New Roman" w:cs="Times New Roman"/>
          <w:szCs w:val="24"/>
        </w:rPr>
        <w:t>.</w:t>
      </w:r>
      <w:r w:rsidRPr="00354691">
        <w:rPr>
          <w:rFonts w:eastAsia="Times New Roman" w:cs="Times New Roman"/>
          <w:szCs w:val="24"/>
        </w:rPr>
        <w:t xml:space="preserve"> </w:t>
      </w:r>
    </w:p>
    <w:p w14:paraId="20A4EA08" w14:textId="77777777" w:rsidR="005D4821" w:rsidRDefault="006B233D">
      <w:pPr>
        <w:spacing w:line="600" w:lineRule="auto"/>
        <w:ind w:firstLine="720"/>
        <w:jc w:val="both"/>
        <w:rPr>
          <w:rFonts w:eastAsia="Times New Roman" w:cs="Times New Roman"/>
          <w:szCs w:val="24"/>
        </w:rPr>
      </w:pPr>
      <w:r w:rsidRPr="00354691">
        <w:rPr>
          <w:rFonts w:eastAsia="Times New Roman" w:cs="Times New Roman"/>
          <w:szCs w:val="24"/>
        </w:rPr>
        <w:t>Απορώ</w:t>
      </w:r>
      <w:r>
        <w:rPr>
          <w:rFonts w:eastAsia="Times New Roman" w:cs="Times New Roman"/>
          <w:szCs w:val="24"/>
        </w:rPr>
        <w:t>,</w:t>
      </w:r>
      <w:r w:rsidRPr="00354691">
        <w:rPr>
          <w:rFonts w:eastAsia="Times New Roman" w:cs="Times New Roman"/>
          <w:szCs w:val="24"/>
        </w:rPr>
        <w:t xml:space="preserve"> </w:t>
      </w:r>
      <w:r>
        <w:rPr>
          <w:rFonts w:eastAsia="Times New Roman" w:cs="Times New Roman"/>
          <w:szCs w:val="24"/>
        </w:rPr>
        <w:t>όμως,</w:t>
      </w:r>
      <w:r w:rsidRPr="00354691">
        <w:rPr>
          <w:rFonts w:eastAsia="Times New Roman" w:cs="Times New Roman"/>
          <w:szCs w:val="24"/>
        </w:rPr>
        <w:t xml:space="preserve"> </w:t>
      </w:r>
      <w:r>
        <w:rPr>
          <w:rFonts w:eastAsia="Times New Roman" w:cs="Times New Roman"/>
          <w:szCs w:val="24"/>
        </w:rPr>
        <w:t>γ</w:t>
      </w:r>
      <w:r w:rsidRPr="00354691">
        <w:rPr>
          <w:rFonts w:eastAsia="Times New Roman" w:cs="Times New Roman"/>
          <w:szCs w:val="24"/>
        </w:rPr>
        <w:t xml:space="preserve">ιατί συνεχίζετε να </w:t>
      </w:r>
      <w:r>
        <w:rPr>
          <w:rFonts w:eastAsia="Times New Roman" w:cs="Times New Roman"/>
          <w:szCs w:val="24"/>
        </w:rPr>
        <w:t xml:space="preserve">υπερθεματίζετε το </w:t>
      </w:r>
      <w:proofErr w:type="spellStart"/>
      <w:r>
        <w:rPr>
          <w:rFonts w:eastAsia="Times New Roman" w:cs="Times New Roman"/>
          <w:szCs w:val="24"/>
        </w:rPr>
        <w:t>κρατικίστικο</w:t>
      </w:r>
      <w:proofErr w:type="spellEnd"/>
      <w:r>
        <w:rPr>
          <w:rFonts w:eastAsia="Times New Roman" w:cs="Times New Roman"/>
          <w:szCs w:val="24"/>
        </w:rPr>
        <w:t xml:space="preserve"> μοντέλο, δηλαδ</w:t>
      </w:r>
      <w:r>
        <w:rPr>
          <w:rFonts w:eastAsia="Times New Roman" w:cs="Times New Roman"/>
          <w:szCs w:val="24"/>
        </w:rPr>
        <w:t xml:space="preserve">ή να αποφασίζει </w:t>
      </w:r>
      <w:r w:rsidRPr="00354691">
        <w:rPr>
          <w:rFonts w:eastAsia="Times New Roman" w:cs="Times New Roman"/>
          <w:szCs w:val="24"/>
        </w:rPr>
        <w:t>το Υπουργικό Συμβούλιο</w:t>
      </w:r>
      <w:r>
        <w:rPr>
          <w:rFonts w:eastAsia="Times New Roman" w:cs="Times New Roman"/>
          <w:szCs w:val="24"/>
        </w:rPr>
        <w:t>.</w:t>
      </w:r>
      <w:r w:rsidRPr="00354691">
        <w:rPr>
          <w:rFonts w:eastAsia="Times New Roman" w:cs="Times New Roman"/>
          <w:szCs w:val="24"/>
        </w:rPr>
        <w:t xml:space="preserve"> </w:t>
      </w:r>
      <w:r>
        <w:rPr>
          <w:rFonts w:eastAsia="Times New Roman" w:cs="Times New Roman"/>
          <w:szCs w:val="24"/>
        </w:rPr>
        <w:t>Πρέπει να πάμε στις συλλογικές διαπραγματεύσεις. Και βέβαια, ε</w:t>
      </w:r>
      <w:r w:rsidRPr="00354691">
        <w:rPr>
          <w:rFonts w:eastAsia="Times New Roman" w:cs="Times New Roman"/>
          <w:szCs w:val="24"/>
        </w:rPr>
        <w:t>άν δ</w:t>
      </w:r>
      <w:r>
        <w:rPr>
          <w:rFonts w:eastAsia="Times New Roman" w:cs="Times New Roman"/>
          <w:szCs w:val="24"/>
        </w:rPr>
        <w:t>εν συνοδευτεί το μέτρο</w:t>
      </w:r>
      <w:r>
        <w:rPr>
          <w:rFonts w:eastAsia="Times New Roman" w:cs="Times New Roman"/>
          <w:szCs w:val="24"/>
        </w:rPr>
        <w:t xml:space="preserve"> της αύξησης του κατώτατου</w:t>
      </w:r>
      <w:r>
        <w:rPr>
          <w:rFonts w:eastAsia="Times New Roman" w:cs="Times New Roman"/>
          <w:szCs w:val="24"/>
        </w:rPr>
        <w:t xml:space="preserve"> από ένα πλαίσιο φορολογικών μέτρων κ</w:t>
      </w:r>
      <w:r w:rsidRPr="00354691">
        <w:rPr>
          <w:rFonts w:eastAsia="Times New Roman" w:cs="Times New Roman"/>
          <w:szCs w:val="24"/>
        </w:rPr>
        <w:t xml:space="preserve">αι τη μη κατάργηση του αφορολόγητου από </w:t>
      </w:r>
      <w:r>
        <w:rPr>
          <w:rFonts w:eastAsia="Times New Roman" w:cs="Times New Roman"/>
          <w:szCs w:val="24"/>
        </w:rPr>
        <w:t>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2020,</w:t>
      </w:r>
      <w:r w:rsidRPr="00354691">
        <w:rPr>
          <w:rFonts w:eastAsia="Times New Roman" w:cs="Times New Roman"/>
          <w:szCs w:val="24"/>
        </w:rPr>
        <w:t xml:space="preserve"> </w:t>
      </w:r>
      <w:r>
        <w:rPr>
          <w:rFonts w:eastAsia="Times New Roman" w:cs="Times New Roman"/>
          <w:szCs w:val="24"/>
        </w:rPr>
        <w:t xml:space="preserve">τότε θα είναι </w:t>
      </w:r>
      <w:proofErr w:type="spellStart"/>
      <w:r>
        <w:rPr>
          <w:rFonts w:eastAsia="Times New Roman" w:cs="Times New Roman"/>
          <w:szCs w:val="24"/>
        </w:rPr>
        <w:t>δ</w:t>
      </w:r>
      <w:r>
        <w:rPr>
          <w:rFonts w:eastAsia="Times New Roman" w:cs="Times New Roman"/>
          <w:szCs w:val="24"/>
        </w:rPr>
        <w:t>ώρον</w:t>
      </w:r>
      <w:proofErr w:type="spellEnd"/>
      <w:r>
        <w:rPr>
          <w:rFonts w:eastAsia="Times New Roman" w:cs="Times New Roman"/>
          <w:szCs w:val="24"/>
        </w:rPr>
        <w:t>-</w:t>
      </w:r>
      <w:r w:rsidRPr="00354691">
        <w:rPr>
          <w:rFonts w:eastAsia="Times New Roman" w:cs="Times New Roman"/>
          <w:szCs w:val="24"/>
        </w:rPr>
        <w:t>άδωρον</w:t>
      </w:r>
      <w:r>
        <w:rPr>
          <w:rFonts w:eastAsia="Times New Roman" w:cs="Times New Roman"/>
          <w:szCs w:val="24"/>
        </w:rPr>
        <w:t xml:space="preserve">. </w:t>
      </w:r>
    </w:p>
    <w:p w14:paraId="20A4EA09" w14:textId="77777777" w:rsidR="005D4821" w:rsidRDefault="006B233D">
      <w:pPr>
        <w:spacing w:line="600" w:lineRule="auto"/>
        <w:ind w:firstLine="720"/>
        <w:jc w:val="both"/>
        <w:rPr>
          <w:rFonts w:eastAsia="Times New Roman" w:cs="Times New Roman"/>
          <w:szCs w:val="24"/>
        </w:rPr>
      </w:pPr>
      <w:r>
        <w:rPr>
          <w:rFonts w:eastAsia="Times New Roman"/>
          <w:b/>
          <w:bCs/>
          <w:szCs w:val="24"/>
        </w:rPr>
        <w:t>ΠΡΟΕΔΡΕΥΩΝ (Μάριος Γεωργιάδης):</w:t>
      </w:r>
      <w:r>
        <w:rPr>
          <w:rFonts w:eastAsia="Times New Roman"/>
          <w:bCs/>
          <w:szCs w:val="24"/>
        </w:rPr>
        <w:t xml:space="preserve"> Ελάτε, κύριε συνάδελφε. Βοηθήστε λίγο τη διαδικασία. Ευχαριστούμε!</w:t>
      </w:r>
    </w:p>
    <w:p w14:paraId="20A4EA0A" w14:textId="77777777" w:rsidR="005D4821" w:rsidRDefault="006B233D">
      <w:pPr>
        <w:spacing w:line="600" w:lineRule="auto"/>
        <w:ind w:firstLine="720"/>
        <w:jc w:val="both"/>
        <w:rPr>
          <w:rFonts w:eastAsia="Times New Roman" w:cs="Times New Roman"/>
          <w:szCs w:val="24"/>
        </w:rPr>
      </w:pPr>
      <w:r>
        <w:rPr>
          <w:rFonts w:eastAsia="Times New Roman" w:cs="Times New Roman"/>
          <w:b/>
          <w:szCs w:val="24"/>
        </w:rPr>
        <w:lastRenderedPageBreak/>
        <w:t xml:space="preserve">ΒΑΣΙΛΕΙΟΣ ΚΕΓΚΕΡΟΓΛΟΥ: </w:t>
      </w:r>
      <w:r>
        <w:rPr>
          <w:rFonts w:eastAsia="Times New Roman" w:cs="Times New Roman"/>
          <w:szCs w:val="24"/>
        </w:rPr>
        <w:t>Ά</w:t>
      </w:r>
      <w:r w:rsidRPr="00354691">
        <w:rPr>
          <w:rFonts w:eastAsia="Times New Roman" w:cs="Times New Roman"/>
          <w:szCs w:val="24"/>
        </w:rPr>
        <w:t>ρα</w:t>
      </w:r>
      <w:r>
        <w:rPr>
          <w:rFonts w:eastAsia="Times New Roman" w:cs="Times New Roman"/>
          <w:szCs w:val="24"/>
        </w:rPr>
        <w:t xml:space="preserve"> χρειάζεται μ</w:t>
      </w:r>
      <w:r>
        <w:rPr>
          <w:rFonts w:eastAsia="Times New Roman" w:cs="Times New Roman"/>
          <w:szCs w:val="24"/>
        </w:rPr>
        <w:t>ί</w:t>
      </w:r>
      <w:r w:rsidRPr="00354691">
        <w:rPr>
          <w:rFonts w:eastAsia="Times New Roman" w:cs="Times New Roman"/>
          <w:szCs w:val="24"/>
        </w:rPr>
        <w:t>α συνολική αναμόρφωση και όχι προεκλογικού τύπου μόνο παρο</w:t>
      </w:r>
      <w:r>
        <w:rPr>
          <w:rFonts w:eastAsia="Times New Roman" w:cs="Times New Roman"/>
          <w:szCs w:val="24"/>
        </w:rPr>
        <w:t>χές, οι οποίες</w:t>
      </w:r>
      <w:r w:rsidRPr="00354691">
        <w:rPr>
          <w:rFonts w:eastAsia="Times New Roman" w:cs="Times New Roman"/>
          <w:szCs w:val="24"/>
        </w:rPr>
        <w:t xml:space="preserve"> </w:t>
      </w:r>
      <w:r>
        <w:rPr>
          <w:rFonts w:eastAsia="Times New Roman" w:cs="Times New Roman"/>
          <w:szCs w:val="24"/>
        </w:rPr>
        <w:t>δεν καλύπτουν</w:t>
      </w:r>
      <w:r w:rsidRPr="00354691">
        <w:rPr>
          <w:rFonts w:eastAsia="Times New Roman" w:cs="Times New Roman"/>
          <w:szCs w:val="24"/>
        </w:rPr>
        <w:t xml:space="preserve"> τις ανάγκες της κοινωνίας σήμερα</w:t>
      </w:r>
      <w:r>
        <w:rPr>
          <w:rFonts w:eastAsia="Times New Roman" w:cs="Times New Roman"/>
          <w:szCs w:val="24"/>
        </w:rPr>
        <w:t>.</w:t>
      </w:r>
    </w:p>
    <w:p w14:paraId="20A4EA0B"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Ε</w:t>
      </w:r>
      <w:r w:rsidRPr="00354691">
        <w:rPr>
          <w:rFonts w:eastAsia="Times New Roman" w:cs="Times New Roman"/>
          <w:szCs w:val="24"/>
        </w:rPr>
        <w:t>υχαριστούμε</w:t>
      </w:r>
      <w:r>
        <w:rPr>
          <w:rFonts w:eastAsia="Times New Roman" w:cs="Times New Roman"/>
          <w:szCs w:val="24"/>
        </w:rPr>
        <w:t>, κύριε Πρόεδρε.</w:t>
      </w:r>
    </w:p>
    <w:p w14:paraId="20A4EA0C" w14:textId="77777777" w:rsidR="005D4821" w:rsidRDefault="006B233D">
      <w:pPr>
        <w:spacing w:line="600" w:lineRule="auto"/>
        <w:ind w:firstLine="720"/>
        <w:jc w:val="both"/>
        <w:rPr>
          <w:rFonts w:eastAsia="Times New Roman"/>
          <w:bCs/>
          <w:szCs w:val="24"/>
        </w:rPr>
      </w:pPr>
      <w:r>
        <w:rPr>
          <w:rFonts w:eastAsia="Times New Roman"/>
          <w:b/>
          <w:bCs/>
          <w:szCs w:val="24"/>
        </w:rPr>
        <w:t>ΠΡΟΕΔΡΕΥΩΝ (Μάριος Γεωργιάδης):</w:t>
      </w:r>
      <w:r>
        <w:rPr>
          <w:rFonts w:eastAsia="Times New Roman"/>
          <w:bCs/>
          <w:szCs w:val="24"/>
        </w:rPr>
        <w:t xml:space="preserve"> Ευχαριστώ πολύ.</w:t>
      </w:r>
    </w:p>
    <w:p w14:paraId="20A4EA0D" w14:textId="77777777" w:rsidR="005D4821" w:rsidRDefault="006B233D">
      <w:pPr>
        <w:spacing w:line="600" w:lineRule="auto"/>
        <w:ind w:firstLine="720"/>
        <w:jc w:val="both"/>
        <w:rPr>
          <w:rFonts w:eastAsia="Times New Roman" w:cs="Times New Roman"/>
          <w:szCs w:val="24"/>
        </w:rPr>
      </w:pPr>
      <w:r>
        <w:rPr>
          <w:rFonts w:eastAsia="Times New Roman"/>
          <w:bCs/>
          <w:szCs w:val="24"/>
        </w:rPr>
        <w:t xml:space="preserve">Μέχρι να έρθει η κ. </w:t>
      </w:r>
      <w:proofErr w:type="spellStart"/>
      <w:r>
        <w:rPr>
          <w:rFonts w:eastAsia="Times New Roman"/>
          <w:bCs/>
          <w:szCs w:val="24"/>
        </w:rPr>
        <w:t>Βάκη</w:t>
      </w:r>
      <w:proofErr w:type="spellEnd"/>
      <w:r>
        <w:rPr>
          <w:rFonts w:eastAsia="Times New Roman"/>
          <w:bCs/>
          <w:szCs w:val="24"/>
        </w:rPr>
        <w:t xml:space="preserve"> στο Βήμα, θα κάνω</w:t>
      </w:r>
      <w:r w:rsidRPr="00354691">
        <w:rPr>
          <w:rFonts w:eastAsia="Times New Roman" w:cs="Times New Roman"/>
          <w:szCs w:val="24"/>
        </w:rPr>
        <w:t xml:space="preserve"> δύο ανακοινώσεις </w:t>
      </w:r>
      <w:r>
        <w:rPr>
          <w:rFonts w:eastAsia="Times New Roman" w:cs="Times New Roman"/>
          <w:szCs w:val="24"/>
        </w:rPr>
        <w:t>προς το Σώμα.</w:t>
      </w:r>
    </w:p>
    <w:p w14:paraId="20A4EA0E"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Κ</w:t>
      </w:r>
      <w:r w:rsidRPr="00354691">
        <w:rPr>
          <w:rFonts w:eastAsia="Times New Roman" w:cs="Times New Roman"/>
          <w:szCs w:val="24"/>
        </w:rPr>
        <w:t>υρίες και κύριοι</w:t>
      </w:r>
      <w:r>
        <w:rPr>
          <w:rFonts w:eastAsia="Times New Roman" w:cs="Times New Roman"/>
          <w:szCs w:val="24"/>
        </w:rPr>
        <w:t xml:space="preserve"> συνάδελφοι γίνεται γνωστό στο Σ</w:t>
      </w:r>
      <w:r w:rsidRPr="00354691">
        <w:rPr>
          <w:rFonts w:eastAsia="Times New Roman" w:cs="Times New Roman"/>
          <w:szCs w:val="24"/>
        </w:rPr>
        <w:t xml:space="preserve">ώμα ότι </w:t>
      </w:r>
      <w:r>
        <w:rPr>
          <w:rFonts w:eastAsia="Times New Roman" w:cs="Times New Roman"/>
          <w:szCs w:val="24"/>
        </w:rPr>
        <w:t>τη συνεδρίασή</w:t>
      </w:r>
      <w:r>
        <w:rPr>
          <w:rFonts w:eastAsia="Times New Roman" w:cs="Times New Roman"/>
          <w:szCs w:val="24"/>
        </w:rPr>
        <w:t xml:space="preserve"> μας παρακολουθούν</w:t>
      </w:r>
      <w:r w:rsidRPr="00354691">
        <w:rPr>
          <w:rFonts w:eastAsia="Times New Roman" w:cs="Times New Roman"/>
          <w:szCs w:val="24"/>
        </w:rPr>
        <w:t xml:space="preserve"> </w:t>
      </w:r>
      <w:r w:rsidRPr="00354691">
        <w:rPr>
          <w:rFonts w:eastAsia="Times New Roman" w:cs="Times New Roman"/>
          <w:szCs w:val="24"/>
        </w:rPr>
        <w:t xml:space="preserve">από τα </w:t>
      </w:r>
      <w:r>
        <w:rPr>
          <w:rFonts w:eastAsia="Times New Roman" w:cs="Times New Roman"/>
          <w:szCs w:val="24"/>
        </w:rPr>
        <w:t xml:space="preserve">άνω δυτικά </w:t>
      </w:r>
      <w:r w:rsidRPr="00354691">
        <w:rPr>
          <w:rFonts w:eastAsia="Times New Roman" w:cs="Times New Roman"/>
          <w:szCs w:val="24"/>
        </w:rPr>
        <w:t>θεωρεία</w:t>
      </w:r>
      <w:r>
        <w:rPr>
          <w:rFonts w:eastAsia="Times New Roman" w:cs="Times New Roman"/>
          <w:szCs w:val="24"/>
        </w:rPr>
        <w:t>,</w:t>
      </w:r>
      <w:r w:rsidRPr="00354691">
        <w:rPr>
          <w:rFonts w:eastAsia="Times New Roman" w:cs="Times New Roman"/>
          <w:szCs w:val="24"/>
        </w:rPr>
        <w:t xml:space="preserve"> αφού </w:t>
      </w:r>
      <w:r>
        <w:rPr>
          <w:rFonts w:eastAsia="Times New Roman" w:cs="Times New Roman"/>
          <w:szCs w:val="24"/>
        </w:rPr>
        <w:t xml:space="preserve">προηγουμένως </w:t>
      </w:r>
      <w:r w:rsidRPr="00354691">
        <w:rPr>
          <w:rFonts w:eastAsia="Times New Roman" w:cs="Times New Roman"/>
          <w:szCs w:val="24"/>
        </w:rPr>
        <w:t>ενημε</w:t>
      </w:r>
      <w:r>
        <w:rPr>
          <w:rFonts w:eastAsia="Times New Roman" w:cs="Times New Roman"/>
          <w:szCs w:val="24"/>
        </w:rPr>
        <w:t>ρώθηκαν για την ιστορία του κτηρ</w:t>
      </w:r>
      <w:r w:rsidRPr="00354691">
        <w:rPr>
          <w:rFonts w:eastAsia="Times New Roman" w:cs="Times New Roman"/>
          <w:szCs w:val="24"/>
        </w:rPr>
        <w:t>ίου και τον τρόπο</w:t>
      </w:r>
      <w:r>
        <w:rPr>
          <w:rFonts w:eastAsia="Times New Roman" w:cs="Times New Roman"/>
          <w:szCs w:val="24"/>
        </w:rPr>
        <w:t xml:space="preserve"> οργάνωσης και λειτουργίας της Βουλής και ξεναγήθηκαν στην έ</w:t>
      </w:r>
      <w:r w:rsidRPr="00354691">
        <w:rPr>
          <w:rFonts w:eastAsia="Times New Roman" w:cs="Times New Roman"/>
          <w:szCs w:val="24"/>
        </w:rPr>
        <w:t xml:space="preserve">κθεση της </w:t>
      </w:r>
      <w:r>
        <w:rPr>
          <w:rFonts w:eastAsia="Times New Roman" w:cs="Times New Roman"/>
          <w:szCs w:val="24"/>
        </w:rPr>
        <w:t>α</w:t>
      </w:r>
      <w:r>
        <w:rPr>
          <w:rFonts w:eastAsia="Times New Roman" w:cs="Times New Roman"/>
          <w:szCs w:val="24"/>
        </w:rPr>
        <w:t>ίθουσας</w:t>
      </w:r>
      <w:r w:rsidRPr="00354691">
        <w:rPr>
          <w:rFonts w:eastAsia="Times New Roman" w:cs="Times New Roman"/>
          <w:szCs w:val="24"/>
        </w:rPr>
        <w:t xml:space="preserve"> </w:t>
      </w:r>
      <w:r>
        <w:rPr>
          <w:rFonts w:eastAsia="Times New Roman" w:cs="Times New Roman"/>
          <w:szCs w:val="24"/>
        </w:rPr>
        <w:t>«</w:t>
      </w:r>
      <w:r w:rsidRPr="00354691">
        <w:rPr>
          <w:rFonts w:eastAsia="Times New Roman" w:cs="Times New Roman"/>
          <w:szCs w:val="24"/>
        </w:rPr>
        <w:t>ΕΛΕΥΘΕΡΙΟΣ ΒΕΝΙΖΕΛΟΣ</w:t>
      </w:r>
      <w:r>
        <w:rPr>
          <w:rFonts w:eastAsia="Times New Roman" w:cs="Times New Roman"/>
          <w:szCs w:val="24"/>
        </w:rPr>
        <w:t>»,</w:t>
      </w:r>
      <w:r w:rsidRPr="00354691">
        <w:rPr>
          <w:rFonts w:eastAsia="Times New Roman" w:cs="Times New Roman"/>
          <w:szCs w:val="24"/>
        </w:rPr>
        <w:t xml:space="preserve"> </w:t>
      </w:r>
      <w:r>
        <w:rPr>
          <w:rFonts w:eastAsia="Times New Roman" w:cs="Times New Roman"/>
          <w:szCs w:val="24"/>
        </w:rPr>
        <w:t>είκοσι εννέα</w:t>
      </w:r>
      <w:r w:rsidRPr="00354691">
        <w:rPr>
          <w:rFonts w:eastAsia="Times New Roman" w:cs="Times New Roman"/>
          <w:szCs w:val="24"/>
        </w:rPr>
        <w:t xml:space="preserve"> μαθήτριες και μαθητές </w:t>
      </w:r>
      <w:r w:rsidRPr="00354691">
        <w:rPr>
          <w:rFonts w:eastAsia="Times New Roman" w:cs="Times New Roman"/>
          <w:szCs w:val="24"/>
        </w:rPr>
        <w:t>και δύο συνοδοί εκπαιδευτικοί από το 4</w:t>
      </w:r>
      <w:r w:rsidRPr="00147DA6">
        <w:rPr>
          <w:rFonts w:eastAsia="Times New Roman" w:cs="Times New Roman"/>
          <w:szCs w:val="24"/>
          <w:vertAlign w:val="superscript"/>
        </w:rPr>
        <w:t>ο</w:t>
      </w:r>
      <w:r w:rsidRPr="00354691">
        <w:rPr>
          <w:rFonts w:eastAsia="Times New Roman" w:cs="Times New Roman"/>
          <w:szCs w:val="24"/>
        </w:rPr>
        <w:t xml:space="preserve"> Γενικό Λύκειο Πύργου</w:t>
      </w:r>
      <w:r>
        <w:rPr>
          <w:rFonts w:eastAsia="Times New Roman" w:cs="Times New Roman"/>
          <w:szCs w:val="24"/>
        </w:rPr>
        <w:t>.</w:t>
      </w:r>
    </w:p>
    <w:p w14:paraId="20A4EA0F"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Η Βουλή το</w:t>
      </w:r>
      <w:r>
        <w:rPr>
          <w:rFonts w:eastAsia="Times New Roman" w:cs="Times New Roman"/>
          <w:szCs w:val="24"/>
        </w:rPr>
        <w:t>ύ</w:t>
      </w:r>
      <w:r>
        <w:rPr>
          <w:rFonts w:eastAsia="Times New Roman" w:cs="Times New Roman"/>
          <w:szCs w:val="24"/>
        </w:rPr>
        <w:t>ς καλωσορίζει.</w:t>
      </w:r>
    </w:p>
    <w:p w14:paraId="20A4EA10" w14:textId="77777777" w:rsidR="005D4821" w:rsidRDefault="006B233D">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20A4EA11"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lastRenderedPageBreak/>
        <w:t>Επίσης,</w:t>
      </w:r>
      <w:r w:rsidRPr="00354691">
        <w:rPr>
          <w:rFonts w:eastAsia="Times New Roman" w:cs="Times New Roman"/>
          <w:szCs w:val="24"/>
        </w:rPr>
        <w:t xml:space="preserve"> </w:t>
      </w:r>
      <w:r>
        <w:rPr>
          <w:rFonts w:eastAsia="Times New Roman" w:cs="Times New Roman"/>
          <w:szCs w:val="24"/>
        </w:rPr>
        <w:t>ο Αντιπρόεδρος της Κ</w:t>
      </w:r>
      <w:r w:rsidRPr="00354691">
        <w:rPr>
          <w:rFonts w:eastAsia="Times New Roman" w:cs="Times New Roman"/>
          <w:szCs w:val="24"/>
        </w:rPr>
        <w:t xml:space="preserve">υβέρνησης και Υπουργός Οικονομίας </w:t>
      </w:r>
      <w:r>
        <w:rPr>
          <w:rFonts w:eastAsia="Times New Roman" w:cs="Times New Roman"/>
          <w:szCs w:val="24"/>
        </w:rPr>
        <w:t>κ</w:t>
      </w:r>
      <w:r w:rsidRPr="00354691">
        <w:rPr>
          <w:rFonts w:eastAsia="Times New Roman" w:cs="Times New Roman"/>
          <w:szCs w:val="24"/>
        </w:rPr>
        <w:t>αι Ανάπτυξης</w:t>
      </w:r>
      <w:r>
        <w:rPr>
          <w:rFonts w:eastAsia="Times New Roman" w:cs="Times New Roman"/>
          <w:szCs w:val="24"/>
        </w:rPr>
        <w:t>, οι Υ</w:t>
      </w:r>
      <w:r w:rsidRPr="00354691">
        <w:rPr>
          <w:rFonts w:eastAsia="Times New Roman" w:cs="Times New Roman"/>
          <w:szCs w:val="24"/>
        </w:rPr>
        <w:t>πουργοί Προστασίας του Πολίτη</w:t>
      </w:r>
      <w:r>
        <w:rPr>
          <w:rFonts w:eastAsia="Times New Roman" w:cs="Times New Roman"/>
          <w:szCs w:val="24"/>
        </w:rPr>
        <w:t>,</w:t>
      </w:r>
      <w:r w:rsidRPr="00354691">
        <w:rPr>
          <w:rFonts w:eastAsia="Times New Roman" w:cs="Times New Roman"/>
          <w:szCs w:val="24"/>
        </w:rPr>
        <w:t xml:space="preserve"> Οικονομ</w:t>
      </w:r>
      <w:r>
        <w:rPr>
          <w:rFonts w:eastAsia="Times New Roman" w:cs="Times New Roman"/>
          <w:szCs w:val="24"/>
        </w:rPr>
        <w:t>ικών, Μεταναστευτικής Π</w:t>
      </w:r>
      <w:r w:rsidRPr="00354691">
        <w:rPr>
          <w:rFonts w:eastAsia="Times New Roman" w:cs="Times New Roman"/>
          <w:szCs w:val="24"/>
        </w:rPr>
        <w:t>ολιτικής</w:t>
      </w:r>
      <w:r>
        <w:rPr>
          <w:rFonts w:eastAsia="Times New Roman" w:cs="Times New Roman"/>
          <w:szCs w:val="24"/>
        </w:rPr>
        <w:t>,</w:t>
      </w:r>
      <w:r w:rsidRPr="00354691">
        <w:rPr>
          <w:rFonts w:eastAsia="Times New Roman" w:cs="Times New Roman"/>
          <w:szCs w:val="24"/>
        </w:rPr>
        <w:t xml:space="preserve"> Ναυτιλίας και Νησιωτικής Πολιτικής</w:t>
      </w:r>
      <w:r>
        <w:rPr>
          <w:rFonts w:eastAsia="Times New Roman" w:cs="Times New Roman"/>
          <w:szCs w:val="24"/>
        </w:rPr>
        <w:t>,</w:t>
      </w:r>
      <w:r w:rsidRPr="00354691">
        <w:rPr>
          <w:rFonts w:eastAsia="Times New Roman" w:cs="Times New Roman"/>
          <w:szCs w:val="24"/>
        </w:rPr>
        <w:t xml:space="preserve"> οι Αναπληρωτές Υπουργοί Οικονομίας και Ανάπτυξης</w:t>
      </w:r>
      <w:r>
        <w:rPr>
          <w:rFonts w:eastAsia="Times New Roman" w:cs="Times New Roman"/>
          <w:szCs w:val="24"/>
        </w:rPr>
        <w:t>,</w:t>
      </w:r>
      <w:r w:rsidRPr="00354691">
        <w:rPr>
          <w:rFonts w:eastAsia="Times New Roman" w:cs="Times New Roman"/>
          <w:szCs w:val="24"/>
        </w:rPr>
        <w:t xml:space="preserve"> Οικονομικών και Ναυτιλίας και Νησιωτικής Πολιτικής</w:t>
      </w:r>
      <w:r>
        <w:rPr>
          <w:rFonts w:eastAsia="Times New Roman" w:cs="Times New Roman"/>
          <w:szCs w:val="24"/>
        </w:rPr>
        <w:t>,</w:t>
      </w:r>
      <w:r w:rsidRPr="00354691">
        <w:rPr>
          <w:rFonts w:eastAsia="Times New Roman" w:cs="Times New Roman"/>
          <w:szCs w:val="24"/>
        </w:rPr>
        <w:t xml:space="preserve"> καθώς και η Υφυπουργός Οικονομικών</w:t>
      </w:r>
      <w:r>
        <w:rPr>
          <w:rFonts w:eastAsia="Times New Roman" w:cs="Times New Roman"/>
          <w:szCs w:val="24"/>
        </w:rPr>
        <w:t>,</w:t>
      </w:r>
      <w:r w:rsidRPr="00354691">
        <w:rPr>
          <w:rFonts w:eastAsia="Times New Roman" w:cs="Times New Roman"/>
          <w:szCs w:val="24"/>
        </w:rPr>
        <w:t xml:space="preserve"> κατέθεσαν σήμερα 29 Ιανουαρίου </w:t>
      </w:r>
      <w:r>
        <w:rPr>
          <w:rFonts w:eastAsia="Times New Roman" w:cs="Times New Roman"/>
          <w:szCs w:val="24"/>
        </w:rPr>
        <w:t>2019 σχέδι</w:t>
      </w:r>
      <w:r>
        <w:rPr>
          <w:rFonts w:eastAsia="Times New Roman" w:cs="Times New Roman"/>
          <w:szCs w:val="24"/>
        </w:rPr>
        <w:t>ο νόμου: «Κ</w:t>
      </w:r>
      <w:r w:rsidRPr="00354691">
        <w:rPr>
          <w:rFonts w:eastAsia="Times New Roman" w:cs="Times New Roman"/>
          <w:szCs w:val="24"/>
        </w:rPr>
        <w:t>ύρωση της απ</w:t>
      </w:r>
      <w:r>
        <w:rPr>
          <w:rFonts w:eastAsia="Times New Roman" w:cs="Times New Roman"/>
          <w:szCs w:val="24"/>
        </w:rPr>
        <w:t xml:space="preserve">ό </w:t>
      </w:r>
      <w:r w:rsidRPr="00354691">
        <w:rPr>
          <w:rFonts w:eastAsia="Times New Roman" w:cs="Times New Roman"/>
          <w:szCs w:val="24"/>
        </w:rPr>
        <w:t xml:space="preserve">31 Δεκεμβρίου 2018 Πράξης Νομοθετικού Περιεχομένου </w:t>
      </w:r>
      <w:r>
        <w:rPr>
          <w:rFonts w:eastAsia="Times New Roman" w:cs="Times New Roman"/>
          <w:szCs w:val="24"/>
        </w:rPr>
        <w:t>«Π</w:t>
      </w:r>
      <w:r w:rsidRPr="00354691">
        <w:rPr>
          <w:rFonts w:eastAsia="Times New Roman" w:cs="Times New Roman"/>
          <w:szCs w:val="24"/>
        </w:rPr>
        <w:t>αράταση δυνατότητας εξαίρεσ</w:t>
      </w:r>
      <w:r>
        <w:rPr>
          <w:rFonts w:eastAsia="Times New Roman" w:cs="Times New Roman"/>
          <w:szCs w:val="24"/>
        </w:rPr>
        <w:t>η</w:t>
      </w:r>
      <w:r w:rsidRPr="00354691">
        <w:rPr>
          <w:rFonts w:eastAsia="Times New Roman" w:cs="Times New Roman"/>
          <w:szCs w:val="24"/>
        </w:rPr>
        <w:t>ς</w:t>
      </w:r>
      <w:r>
        <w:rPr>
          <w:rFonts w:eastAsia="Times New Roman" w:cs="Times New Roman"/>
          <w:szCs w:val="24"/>
        </w:rPr>
        <w:t xml:space="preserve"> κύριας κατοικίας από τη ρευστοποίηση </w:t>
      </w:r>
      <w:r w:rsidRPr="00354691">
        <w:rPr>
          <w:rFonts w:eastAsia="Times New Roman" w:cs="Times New Roman"/>
          <w:szCs w:val="24"/>
        </w:rPr>
        <w:t>δ</w:t>
      </w:r>
      <w:r>
        <w:rPr>
          <w:rFonts w:eastAsia="Times New Roman" w:cs="Times New Roman"/>
          <w:szCs w:val="24"/>
        </w:rPr>
        <w:t>υνάμει</w:t>
      </w:r>
      <w:r w:rsidRPr="00354691">
        <w:rPr>
          <w:rFonts w:eastAsia="Times New Roman" w:cs="Times New Roman"/>
          <w:szCs w:val="24"/>
        </w:rPr>
        <w:t xml:space="preserve"> του νόμου 3869</w:t>
      </w:r>
      <w:r>
        <w:rPr>
          <w:rFonts w:eastAsia="Times New Roman" w:cs="Times New Roman"/>
          <w:szCs w:val="24"/>
        </w:rPr>
        <w:t>/2010</w:t>
      </w:r>
      <w:r w:rsidRPr="00354691">
        <w:rPr>
          <w:rFonts w:eastAsia="Times New Roman" w:cs="Times New Roman"/>
          <w:szCs w:val="24"/>
        </w:rPr>
        <w:t xml:space="preserve"> του 2010</w:t>
      </w:r>
      <w:r>
        <w:rPr>
          <w:rFonts w:eastAsia="Times New Roman" w:cs="Times New Roman"/>
          <w:szCs w:val="24"/>
        </w:rPr>
        <w:t xml:space="preserve"> (</w:t>
      </w:r>
      <w:r w:rsidRPr="00354691">
        <w:rPr>
          <w:rFonts w:eastAsia="Times New Roman" w:cs="Times New Roman"/>
          <w:szCs w:val="24"/>
        </w:rPr>
        <w:t>Α</w:t>
      </w:r>
      <w:r>
        <w:rPr>
          <w:rFonts w:eastAsia="Times New Roman" w:cs="Times New Roman"/>
          <w:szCs w:val="24"/>
        </w:rPr>
        <w:t>΄</w:t>
      </w:r>
      <w:r w:rsidRPr="00354691">
        <w:rPr>
          <w:rFonts w:eastAsia="Times New Roman" w:cs="Times New Roman"/>
          <w:szCs w:val="24"/>
        </w:rPr>
        <w:t xml:space="preserve"> 130</w:t>
      </w:r>
      <w:r>
        <w:rPr>
          <w:rFonts w:eastAsia="Times New Roman" w:cs="Times New Roman"/>
          <w:szCs w:val="24"/>
        </w:rPr>
        <w:t>)</w:t>
      </w:r>
      <w:r w:rsidRPr="00354691">
        <w:rPr>
          <w:rFonts w:eastAsia="Times New Roman" w:cs="Times New Roman"/>
          <w:szCs w:val="24"/>
        </w:rPr>
        <w:t xml:space="preserve"> παράταση μειωμένων συντελεστών ΦΠΑ στα νησιά </w:t>
      </w:r>
      <w:r>
        <w:rPr>
          <w:rFonts w:eastAsia="Times New Roman" w:cs="Times New Roman"/>
          <w:szCs w:val="24"/>
        </w:rPr>
        <w:t xml:space="preserve">Λέρο, </w:t>
      </w:r>
      <w:r w:rsidRPr="00354691">
        <w:rPr>
          <w:rFonts w:eastAsia="Times New Roman" w:cs="Times New Roman"/>
          <w:szCs w:val="24"/>
        </w:rPr>
        <w:t>Λέσβο</w:t>
      </w:r>
      <w:r>
        <w:rPr>
          <w:rFonts w:eastAsia="Times New Roman" w:cs="Times New Roman"/>
          <w:szCs w:val="24"/>
        </w:rPr>
        <w:t>, Κω,</w:t>
      </w:r>
      <w:r w:rsidRPr="00354691">
        <w:rPr>
          <w:rFonts w:eastAsia="Times New Roman" w:cs="Times New Roman"/>
          <w:szCs w:val="24"/>
        </w:rPr>
        <w:t xml:space="preserve"> Σάμ</w:t>
      </w:r>
      <w:r w:rsidRPr="00354691">
        <w:rPr>
          <w:rFonts w:eastAsia="Times New Roman" w:cs="Times New Roman"/>
          <w:szCs w:val="24"/>
        </w:rPr>
        <w:t>ο</w:t>
      </w:r>
      <w:r>
        <w:rPr>
          <w:rFonts w:eastAsia="Times New Roman" w:cs="Times New Roman"/>
          <w:szCs w:val="24"/>
        </w:rPr>
        <w:t>,</w:t>
      </w:r>
      <w:r w:rsidRPr="00354691">
        <w:rPr>
          <w:rFonts w:eastAsia="Times New Roman" w:cs="Times New Roman"/>
          <w:szCs w:val="24"/>
        </w:rPr>
        <w:t xml:space="preserve"> και Χίο και επέκταση εφαρμογής του μέτρου του </w:t>
      </w:r>
      <w:r>
        <w:rPr>
          <w:rFonts w:eastAsia="Times New Roman" w:cs="Times New Roman"/>
          <w:szCs w:val="24"/>
        </w:rPr>
        <w:t>«</w:t>
      </w:r>
      <w:r w:rsidRPr="00354691">
        <w:rPr>
          <w:rFonts w:eastAsia="Times New Roman" w:cs="Times New Roman"/>
          <w:szCs w:val="24"/>
        </w:rPr>
        <w:t>Μεταφορικού Ισοδύναμου</w:t>
      </w:r>
      <w:r>
        <w:rPr>
          <w:rFonts w:eastAsia="Times New Roman" w:cs="Times New Roman"/>
          <w:szCs w:val="24"/>
        </w:rPr>
        <w:t>»</w:t>
      </w:r>
      <w:r w:rsidRPr="00354691">
        <w:rPr>
          <w:rFonts w:eastAsia="Times New Roman" w:cs="Times New Roman"/>
          <w:szCs w:val="24"/>
        </w:rPr>
        <w:t xml:space="preserve"> </w:t>
      </w:r>
      <w:r>
        <w:rPr>
          <w:rFonts w:eastAsia="Times New Roman" w:cs="Times New Roman"/>
          <w:szCs w:val="24"/>
        </w:rPr>
        <w:t>του νόμου 4551/</w:t>
      </w:r>
      <w:r w:rsidRPr="00354691">
        <w:rPr>
          <w:rFonts w:eastAsia="Times New Roman" w:cs="Times New Roman"/>
          <w:szCs w:val="24"/>
        </w:rPr>
        <w:t>2018</w:t>
      </w:r>
      <w:r>
        <w:rPr>
          <w:rFonts w:eastAsia="Times New Roman" w:cs="Times New Roman"/>
          <w:szCs w:val="24"/>
        </w:rPr>
        <w:t>»».</w:t>
      </w:r>
    </w:p>
    <w:p w14:paraId="20A4EA12"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Παραπέμπεται στην αρμόδια Διαρκή Επιτροπή.</w:t>
      </w:r>
    </w:p>
    <w:p w14:paraId="20A4EA13"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Τον λόγο έχει η Κοινοβουλευτική Εκπρόσωπος του ΣΥΡΙΖΑ,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Βάκη</w:t>
      </w:r>
      <w:proofErr w:type="spellEnd"/>
      <w:r>
        <w:rPr>
          <w:rFonts w:eastAsia="Times New Roman" w:cs="Times New Roman"/>
          <w:szCs w:val="24"/>
        </w:rPr>
        <w:t>, για δώδεκα λεπτά. Αμέσως μετά ο κ. Λαζαρίδης.</w:t>
      </w:r>
    </w:p>
    <w:p w14:paraId="20A4EA14" w14:textId="77777777" w:rsidR="005D4821" w:rsidRDefault="006B233D">
      <w:pPr>
        <w:spacing w:line="600" w:lineRule="auto"/>
        <w:ind w:firstLine="720"/>
        <w:jc w:val="both"/>
        <w:rPr>
          <w:rFonts w:eastAsia="Times New Roman" w:cs="Times New Roman"/>
          <w:szCs w:val="24"/>
        </w:rPr>
      </w:pPr>
      <w:r w:rsidRPr="00942A63">
        <w:rPr>
          <w:rFonts w:eastAsia="Times New Roman" w:cs="Times New Roman"/>
          <w:b/>
          <w:szCs w:val="24"/>
        </w:rPr>
        <w:t>ΦΩΤΕΙΝ</w:t>
      </w:r>
      <w:r w:rsidRPr="00942A63">
        <w:rPr>
          <w:rFonts w:eastAsia="Times New Roman" w:cs="Times New Roman"/>
          <w:b/>
          <w:szCs w:val="24"/>
        </w:rPr>
        <w:t>Η ΒΑΚΗ:</w:t>
      </w:r>
      <w:r>
        <w:rPr>
          <w:rFonts w:eastAsia="Times New Roman" w:cs="Times New Roman"/>
          <w:szCs w:val="24"/>
        </w:rPr>
        <w:t xml:space="preserve"> Ευχαριστώ, κύριε Πρόεδρε.</w:t>
      </w:r>
    </w:p>
    <w:p w14:paraId="20A4EA15"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θα ξεκινήσω από τα του νομοσχεδίου και μετά θα εισέλθω στα όσα ακούστηκαν από τους </w:t>
      </w:r>
      <w:proofErr w:type="spellStart"/>
      <w:r>
        <w:rPr>
          <w:rFonts w:eastAsia="Times New Roman" w:cs="Times New Roman"/>
          <w:szCs w:val="24"/>
        </w:rPr>
        <w:t>προλαλήσαντες</w:t>
      </w:r>
      <w:proofErr w:type="spellEnd"/>
      <w:r>
        <w:rPr>
          <w:rFonts w:eastAsia="Times New Roman" w:cs="Times New Roman"/>
          <w:szCs w:val="24"/>
        </w:rPr>
        <w:t xml:space="preserve"> και τις </w:t>
      </w:r>
      <w:proofErr w:type="spellStart"/>
      <w:r>
        <w:rPr>
          <w:rFonts w:eastAsia="Times New Roman" w:cs="Times New Roman"/>
          <w:szCs w:val="24"/>
        </w:rPr>
        <w:t>προλαλήσασες</w:t>
      </w:r>
      <w:proofErr w:type="spellEnd"/>
      <w:r>
        <w:rPr>
          <w:rFonts w:eastAsia="Times New Roman" w:cs="Times New Roman"/>
          <w:szCs w:val="24"/>
        </w:rPr>
        <w:t xml:space="preserve">. </w:t>
      </w:r>
    </w:p>
    <w:p w14:paraId="20A4EA16"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Ξεκινώ, λοιπόν, από το νομοσχέδιο, το οποίο θεωρώ πολύ σημαντικό. Η παρα</w:t>
      </w:r>
      <w:r>
        <w:rPr>
          <w:rFonts w:eastAsia="Times New Roman" w:cs="Times New Roman"/>
          <w:szCs w:val="24"/>
        </w:rPr>
        <w:t xml:space="preserve">γωγική ανασυγκρότηση της χώρας και η δίκαιη ανάπτυξη οφείλουν πάντοτε να συμβαδίζουν με τη θεσμική και δημοκρατική θωράκιση και ενδυνάμωσή της. Η </w:t>
      </w:r>
      <w:r>
        <w:rPr>
          <w:rFonts w:eastAsia="Times New Roman" w:cs="Times New Roman"/>
          <w:szCs w:val="24"/>
        </w:rPr>
        <w:t>δ</w:t>
      </w:r>
      <w:r>
        <w:rPr>
          <w:rFonts w:eastAsia="Times New Roman" w:cs="Times New Roman"/>
          <w:szCs w:val="24"/>
        </w:rPr>
        <w:t xml:space="preserve">ημόσια </w:t>
      </w:r>
      <w:r>
        <w:rPr>
          <w:rFonts w:eastAsia="Times New Roman" w:cs="Times New Roman"/>
          <w:szCs w:val="24"/>
        </w:rPr>
        <w:t>δ</w:t>
      </w:r>
      <w:r>
        <w:rPr>
          <w:rFonts w:eastAsia="Times New Roman" w:cs="Times New Roman"/>
          <w:szCs w:val="24"/>
        </w:rPr>
        <w:t xml:space="preserve">ιοίκηση είναι δείκτης και συστατικό στοιχείο του δημοκρατικού πολιτεύματος. Αν ανατρέξει κανείς στην </w:t>
      </w:r>
      <w:r>
        <w:rPr>
          <w:rFonts w:eastAsia="Times New Roman" w:cs="Times New Roman"/>
          <w:szCs w:val="24"/>
        </w:rPr>
        <w:t>ιστορία της, θα διαπιστώσει μ</w:t>
      </w:r>
      <w:r>
        <w:rPr>
          <w:rFonts w:eastAsia="Times New Roman" w:cs="Times New Roman"/>
          <w:szCs w:val="24"/>
        </w:rPr>
        <w:t>ί</w:t>
      </w:r>
      <w:r>
        <w:rPr>
          <w:rFonts w:eastAsia="Times New Roman" w:cs="Times New Roman"/>
          <w:szCs w:val="24"/>
        </w:rPr>
        <w:t>α διαχρονική παθογένεια, μ</w:t>
      </w:r>
      <w:r>
        <w:rPr>
          <w:rFonts w:eastAsia="Times New Roman" w:cs="Times New Roman"/>
          <w:szCs w:val="24"/>
        </w:rPr>
        <w:t>ί</w:t>
      </w:r>
      <w:r>
        <w:rPr>
          <w:rFonts w:eastAsia="Times New Roman" w:cs="Times New Roman"/>
          <w:szCs w:val="24"/>
        </w:rPr>
        <w:t>α παθογένεια που αντιμετωπίστηκε με μ</w:t>
      </w:r>
      <w:r>
        <w:rPr>
          <w:rFonts w:eastAsia="Times New Roman" w:cs="Times New Roman"/>
          <w:szCs w:val="24"/>
        </w:rPr>
        <w:t>ί</w:t>
      </w:r>
      <w:r>
        <w:rPr>
          <w:rFonts w:eastAsia="Times New Roman" w:cs="Times New Roman"/>
          <w:szCs w:val="24"/>
        </w:rPr>
        <w:t>α βαρβαρότητα που επέβαλε βιαίως η εποχή των μνημονίων.</w:t>
      </w:r>
    </w:p>
    <w:p w14:paraId="20A4EA17"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ελληνική </w:t>
      </w:r>
      <w:r>
        <w:rPr>
          <w:rFonts w:eastAsia="Times New Roman" w:cs="Times New Roman"/>
          <w:szCs w:val="24"/>
        </w:rPr>
        <w:t>δ</w:t>
      </w:r>
      <w:r>
        <w:rPr>
          <w:rFonts w:eastAsia="Times New Roman" w:cs="Times New Roman"/>
          <w:szCs w:val="24"/>
        </w:rPr>
        <w:t xml:space="preserve">ημόσια </w:t>
      </w:r>
      <w:r>
        <w:rPr>
          <w:rFonts w:eastAsia="Times New Roman" w:cs="Times New Roman"/>
          <w:szCs w:val="24"/>
        </w:rPr>
        <w:t>δ</w:t>
      </w:r>
      <w:r>
        <w:rPr>
          <w:rFonts w:eastAsia="Times New Roman" w:cs="Times New Roman"/>
          <w:szCs w:val="24"/>
        </w:rPr>
        <w:t xml:space="preserve">ιοίκηση υπήρξε ένα γραφειοκρατικό τέρας που δεν </w:t>
      </w:r>
      <w:r>
        <w:rPr>
          <w:rFonts w:eastAsia="Times New Roman" w:cs="Times New Roman"/>
          <w:szCs w:val="24"/>
        </w:rPr>
        <w:t xml:space="preserve">υπηρετούσε, που απειλούσε καθημερινά τον πολίτη, ένα τέρας που εξέθρεψε ένα παρασιτικό πελατειακό δίκτυο κομματικών και όχι αξιοκρατικών τοποθετήσεων από εσάς, τους κατά τα άλλα διαπρύσιους κήρυκες της αριστείας και τους </w:t>
      </w:r>
      <w:proofErr w:type="spellStart"/>
      <w:r>
        <w:rPr>
          <w:rFonts w:eastAsia="Times New Roman" w:cs="Times New Roman"/>
          <w:szCs w:val="24"/>
        </w:rPr>
        <w:t>ομνύοντες</w:t>
      </w:r>
      <w:proofErr w:type="spellEnd"/>
      <w:r>
        <w:rPr>
          <w:rFonts w:eastAsia="Times New Roman" w:cs="Times New Roman"/>
          <w:szCs w:val="24"/>
        </w:rPr>
        <w:t xml:space="preserve"> εις το όνομα της αξιοκρατ</w:t>
      </w:r>
      <w:r>
        <w:rPr>
          <w:rFonts w:eastAsia="Times New Roman" w:cs="Times New Roman"/>
          <w:szCs w:val="24"/>
        </w:rPr>
        <w:t>ίας.</w:t>
      </w:r>
    </w:p>
    <w:p w14:paraId="20A4EA18"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lastRenderedPageBreak/>
        <w:t xml:space="preserve">Η αντιμετώπιση που προτάθηκε από τους αρχιτέκτονες των μνημονίων και τους εγχώριους θεράποντές τους έδωσε τη χαριστική βολή και το </w:t>
      </w:r>
      <w:r>
        <w:rPr>
          <w:rFonts w:eastAsia="Times New Roman" w:cs="Times New Roman"/>
          <w:szCs w:val="24"/>
        </w:rPr>
        <w:t>δ</w:t>
      </w:r>
      <w:r>
        <w:rPr>
          <w:rFonts w:eastAsia="Times New Roman" w:cs="Times New Roman"/>
          <w:szCs w:val="24"/>
        </w:rPr>
        <w:t xml:space="preserve">ημόσιο έγινε ανθρωποθυσία στον βωμό νεοφιλελεύθερων </w:t>
      </w:r>
      <w:proofErr w:type="spellStart"/>
      <w:r>
        <w:rPr>
          <w:rFonts w:eastAsia="Times New Roman" w:cs="Times New Roman"/>
          <w:szCs w:val="24"/>
        </w:rPr>
        <w:t>προταγμάτων</w:t>
      </w:r>
      <w:proofErr w:type="spellEnd"/>
      <w:r>
        <w:rPr>
          <w:rFonts w:eastAsia="Times New Roman" w:cs="Times New Roman"/>
          <w:szCs w:val="24"/>
        </w:rPr>
        <w:t xml:space="preserve"> και της δήθεν βιωσιμότητας του ελληνικού χρέους, που εί</w:t>
      </w:r>
      <w:r>
        <w:rPr>
          <w:rFonts w:eastAsia="Times New Roman" w:cs="Times New Roman"/>
          <w:szCs w:val="24"/>
        </w:rPr>
        <w:t xml:space="preserve">χε κάνει τότε τον βίο αβίωτο των εργαζομένων στις υπηρεσίες του. Η </w:t>
      </w:r>
      <w:r>
        <w:rPr>
          <w:rFonts w:eastAsia="Times New Roman" w:cs="Times New Roman"/>
          <w:szCs w:val="24"/>
        </w:rPr>
        <w:t>δ</w:t>
      </w:r>
      <w:r>
        <w:rPr>
          <w:rFonts w:eastAsia="Times New Roman" w:cs="Times New Roman"/>
          <w:szCs w:val="24"/>
        </w:rPr>
        <w:t xml:space="preserve">ημόσια </w:t>
      </w:r>
      <w:r>
        <w:rPr>
          <w:rFonts w:eastAsia="Times New Roman" w:cs="Times New Roman"/>
          <w:szCs w:val="24"/>
        </w:rPr>
        <w:t>δ</w:t>
      </w:r>
      <w:r>
        <w:rPr>
          <w:rFonts w:eastAsia="Times New Roman" w:cs="Times New Roman"/>
          <w:szCs w:val="24"/>
        </w:rPr>
        <w:t>ιοίκηση κατασυκοφαντήθηκε, απαξιώθηκε, τραυματίστηκε, αποψιλώθηκε από υπηρεσίες και από πολύτιμο ανθρώπινο δυναμικό.</w:t>
      </w:r>
    </w:p>
    <w:p w14:paraId="20A4EA19"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ήδη από το 2015 η Κυβέρνηση νομοθέ</w:t>
      </w:r>
      <w:r>
        <w:rPr>
          <w:rFonts w:eastAsia="Times New Roman" w:cs="Times New Roman"/>
          <w:szCs w:val="24"/>
        </w:rPr>
        <w:t xml:space="preserve">τησε για τη </w:t>
      </w:r>
      <w:r>
        <w:rPr>
          <w:rFonts w:eastAsia="Times New Roman" w:cs="Times New Roman"/>
          <w:szCs w:val="24"/>
        </w:rPr>
        <w:t>δ</w:t>
      </w:r>
      <w:r>
        <w:rPr>
          <w:rFonts w:eastAsia="Times New Roman" w:cs="Times New Roman"/>
          <w:szCs w:val="24"/>
        </w:rPr>
        <w:t xml:space="preserve">ημόσια </w:t>
      </w:r>
      <w:r>
        <w:rPr>
          <w:rFonts w:eastAsia="Times New Roman" w:cs="Times New Roman"/>
          <w:szCs w:val="24"/>
        </w:rPr>
        <w:t>δ</w:t>
      </w:r>
      <w:r>
        <w:rPr>
          <w:rFonts w:eastAsia="Times New Roman" w:cs="Times New Roman"/>
          <w:szCs w:val="24"/>
        </w:rPr>
        <w:t xml:space="preserve">ιοίκηση με γνώμονα αποκλειστικά την αποκατάσταση αδικιών αφενός, αλλά και τη διαφάνεια και την ποιοτική βελτίωση της </w:t>
      </w:r>
      <w:r>
        <w:rPr>
          <w:rFonts w:eastAsia="Times New Roman" w:cs="Times New Roman"/>
          <w:szCs w:val="24"/>
        </w:rPr>
        <w:t>δ</w:t>
      </w:r>
      <w:r>
        <w:rPr>
          <w:rFonts w:eastAsia="Times New Roman" w:cs="Times New Roman"/>
          <w:szCs w:val="24"/>
        </w:rPr>
        <w:t xml:space="preserve">ιοίκησης. </w:t>
      </w:r>
    </w:p>
    <w:p w14:paraId="20A4EA1A"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Επιτρέψτε μου μια σύντομη παράθεση πεπραγμένων. Το 2015 με τον ν.4325 «Εκδημοκρατισμός της διοίκησης, κατα</w:t>
      </w:r>
      <w:r>
        <w:rPr>
          <w:rFonts w:eastAsia="Times New Roman" w:cs="Times New Roman"/>
          <w:szCs w:val="24"/>
        </w:rPr>
        <w:t xml:space="preserve">πολέμηση γραφειοκρατίας και ηλεκτρονική διακυβέρνηση, αποκατάσταση αδικιών και άλλες διατάξεις» τι έκανε η Κυβέρνηση τότε; Έβαλε τέλος στις διαθεσιμότητες και στις απολύσεις. Έβαλε τέλος σε έναν ακήρυχτο πόλεμο και επέφερε την ειρήνη στον δημόσιο τομέα. </w:t>
      </w:r>
    </w:p>
    <w:p w14:paraId="20A4EA1B"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lastRenderedPageBreak/>
        <w:t>Τ</w:t>
      </w:r>
      <w:r>
        <w:rPr>
          <w:rFonts w:eastAsia="Times New Roman" w:cs="Times New Roman"/>
          <w:szCs w:val="24"/>
        </w:rPr>
        <w:t xml:space="preserve">ο 2016, ο ν.4369, «Εθνικό Μητρώο Επιτελικών Στελεχών Δημόσιας Διοίκησης», και ο ν.4440/2016 τι έκαναν; Κατοχύρωσαν νομοθετικά τη διαφάνεια, την </w:t>
      </w:r>
      <w:proofErr w:type="spellStart"/>
      <w:r>
        <w:rPr>
          <w:rFonts w:eastAsia="Times New Roman" w:cs="Times New Roman"/>
          <w:szCs w:val="24"/>
        </w:rPr>
        <w:t>αποκομματικοποίηση</w:t>
      </w:r>
      <w:proofErr w:type="spellEnd"/>
      <w:r>
        <w:rPr>
          <w:rFonts w:eastAsia="Times New Roman" w:cs="Times New Roman"/>
          <w:szCs w:val="24"/>
        </w:rPr>
        <w:t xml:space="preserve"> και τη θεσμική μνήμη του </w:t>
      </w:r>
      <w:r>
        <w:rPr>
          <w:rFonts w:eastAsia="Times New Roman" w:cs="Times New Roman"/>
          <w:szCs w:val="24"/>
        </w:rPr>
        <w:t>δ</w:t>
      </w:r>
      <w:r>
        <w:rPr>
          <w:rFonts w:eastAsia="Times New Roman" w:cs="Times New Roman"/>
          <w:szCs w:val="24"/>
        </w:rPr>
        <w:t>ημοσίου, επιλέγοντας στελέχη και γενικούς γραμματείς με βάση τα βιο</w:t>
      </w:r>
      <w:r>
        <w:rPr>
          <w:rFonts w:eastAsia="Times New Roman" w:cs="Times New Roman"/>
          <w:szCs w:val="24"/>
        </w:rPr>
        <w:t>γραφικά σημειώματα και όχι κομματικές ταυτότητες, αλλά και τη δυνατότητα προσωπικής σταδιοδρομίας και λειτουργικότητας διά μέσου ενός απλουστευμένου συστήματος κινητικότητας, το οποίο λειτουργεί και έχει και μεγάλη απήχηση.</w:t>
      </w:r>
    </w:p>
    <w:p w14:paraId="20A4EA1C"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Το πνεύμα από το οποίο εμφορείτα</w:t>
      </w:r>
      <w:r>
        <w:rPr>
          <w:rFonts w:eastAsia="Times New Roman" w:cs="Times New Roman"/>
          <w:szCs w:val="24"/>
        </w:rPr>
        <w:t xml:space="preserve">ι το παρόν σχέδιο νόμου είναι αυτό της περαιτέρω ενίσχυσης της αποτελεσματικότητας, αλλά και της αξιοκρατίας, του αξιόμαχου της </w:t>
      </w:r>
      <w:r>
        <w:rPr>
          <w:rFonts w:eastAsia="Times New Roman" w:cs="Times New Roman"/>
          <w:szCs w:val="24"/>
        </w:rPr>
        <w:t>δ</w:t>
      </w:r>
      <w:r>
        <w:rPr>
          <w:rFonts w:eastAsia="Times New Roman" w:cs="Times New Roman"/>
          <w:szCs w:val="24"/>
        </w:rPr>
        <w:t xml:space="preserve">ημόσιας </w:t>
      </w:r>
      <w:r>
        <w:rPr>
          <w:rFonts w:eastAsia="Times New Roman" w:cs="Times New Roman"/>
          <w:szCs w:val="24"/>
        </w:rPr>
        <w:t>δ</w:t>
      </w:r>
      <w:r>
        <w:rPr>
          <w:rFonts w:eastAsia="Times New Roman" w:cs="Times New Roman"/>
          <w:szCs w:val="24"/>
        </w:rPr>
        <w:t>ιοίκησης, που οφείλει να στρατεύεται στην υπηρεσία του δημόσιου συμφέροντος και του πολίτη, αλλά και της πλήρους διαφά</w:t>
      </w:r>
      <w:r>
        <w:rPr>
          <w:rFonts w:eastAsia="Times New Roman" w:cs="Times New Roman"/>
          <w:szCs w:val="24"/>
        </w:rPr>
        <w:t>νειας όσον αφορά την επιλογή των στελεχών που θα την απαρτίζουν.</w:t>
      </w:r>
    </w:p>
    <w:p w14:paraId="20A4EA1D"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Επιγραμματικά, πρώτον, το παρόν νομοσχέδιο εισάγει το σύστημα του τετραετούς προγραμματισμού των προσλήψεων του τακτικού προσωπικού που κατατίθεται στα αρμόδια Υπουρ</w:t>
      </w:r>
      <w:r>
        <w:rPr>
          <w:rFonts w:eastAsia="Times New Roman" w:cs="Times New Roman"/>
          <w:szCs w:val="24"/>
        </w:rPr>
        <w:lastRenderedPageBreak/>
        <w:t xml:space="preserve">γεία, λαμβάνοντας βεβαίως </w:t>
      </w:r>
      <w:r>
        <w:rPr>
          <w:rFonts w:eastAsia="Times New Roman" w:cs="Times New Roman"/>
          <w:szCs w:val="24"/>
        </w:rPr>
        <w:t>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τον ετήσιο κρατικό προϋπολογισμό, αλλά και το εκάστοτε Μεσοπρόθεσμο Πλαίσιο Δημοσιονομικής Στρατηγικής. Για το τακτικό και εποχικό προσωπικό κατατίθεται ένα ετήσιο σχέδιο προσλήψεων κατά κατηγορία, κλάδο και ειδικότητα. </w:t>
      </w:r>
    </w:p>
    <w:p w14:paraId="20A4EA1E"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 xml:space="preserve">Λίγο πολύ γνωρίζουμε όλες </w:t>
      </w:r>
      <w:r>
        <w:rPr>
          <w:rFonts w:eastAsia="Times New Roman" w:cs="Times New Roman"/>
          <w:szCs w:val="24"/>
        </w:rPr>
        <w:t xml:space="preserve">και όλοι την άναρχη στελέχωση που ακολούθησε η </w:t>
      </w:r>
      <w:proofErr w:type="spellStart"/>
      <w:r>
        <w:rPr>
          <w:rFonts w:eastAsia="Times New Roman" w:cs="Times New Roman"/>
          <w:szCs w:val="24"/>
        </w:rPr>
        <w:t>υποστελέχωση</w:t>
      </w:r>
      <w:proofErr w:type="spellEnd"/>
      <w:r>
        <w:rPr>
          <w:rFonts w:eastAsia="Times New Roman" w:cs="Times New Roman"/>
          <w:szCs w:val="24"/>
        </w:rPr>
        <w:t xml:space="preserve"> τεχνικών υπηρεσιών, υπηρεσιών καθαριότητας σε Οργανισμούς Τοπικής Αυτοδιοίκησης Α΄ και Β΄ βαθμού με τραγικές πολλές φορές για τον πολίτη συνέπειες.</w:t>
      </w:r>
    </w:p>
    <w:p w14:paraId="20A4EA1F"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Το δεύτερο είναι ότι οι προκηρύξεις του ΑΣΕΠ απο</w:t>
      </w:r>
      <w:r>
        <w:rPr>
          <w:rFonts w:eastAsia="Times New Roman" w:cs="Times New Roman"/>
          <w:szCs w:val="24"/>
        </w:rPr>
        <w:t>ρρέουν από υπαρκτές ανάγκες και επιτρέπεται από το νομοσχέδιο να ενοποιούνται αιτήματα σε μ</w:t>
      </w:r>
      <w:r>
        <w:rPr>
          <w:rFonts w:eastAsia="Times New Roman" w:cs="Times New Roman"/>
          <w:szCs w:val="24"/>
        </w:rPr>
        <w:t>ί</w:t>
      </w:r>
      <w:r>
        <w:rPr>
          <w:rFonts w:eastAsia="Times New Roman" w:cs="Times New Roman"/>
          <w:szCs w:val="24"/>
        </w:rPr>
        <w:t xml:space="preserve">α ενιαία κατά κλάδους και ειδικότητες προκήρυξη που συγκεντρώνει τις θέσεις που ζητούν </w:t>
      </w:r>
      <w:r w:rsidRPr="00CB7DC9">
        <w:rPr>
          <w:rFonts w:eastAsia="Times New Roman" w:cs="Times New Roman"/>
          <w:szCs w:val="24"/>
        </w:rPr>
        <w:t>οι οικείοι</w:t>
      </w:r>
      <w:r>
        <w:rPr>
          <w:rFonts w:eastAsia="Times New Roman" w:cs="Times New Roman"/>
          <w:szCs w:val="24"/>
        </w:rPr>
        <w:t xml:space="preserve"> φορείς.</w:t>
      </w:r>
    </w:p>
    <w:p w14:paraId="20A4EA20"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Τρίτον, το ΑΣΕΠ, στο πλαίσιο της συνταγματικά κατοχυρωμένη</w:t>
      </w:r>
      <w:r>
        <w:rPr>
          <w:rFonts w:eastAsia="Times New Roman" w:cs="Times New Roman"/>
          <w:szCs w:val="24"/>
        </w:rPr>
        <w:t>ς ανεξαρτησίας των μελών του, ενδυναμώνεται και κατοχυρώνονται βασικά εργασιακά δικαιώματα των υπαλλήλων του.</w:t>
      </w:r>
    </w:p>
    <w:p w14:paraId="20A4EA21"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lastRenderedPageBreak/>
        <w:t>Τέταρτον, το προαιώνιο χάσμα μεταξύ θεωρίας και πράξης, μεταξύ νομοθέτησης και εφαρμογής γεφυρώνεται. Πώς; Στο πλαίσιο της ορθής παρακολούθησης κα</w:t>
      </w:r>
      <w:r>
        <w:rPr>
          <w:rFonts w:eastAsia="Times New Roman" w:cs="Times New Roman"/>
          <w:szCs w:val="24"/>
        </w:rPr>
        <w:t xml:space="preserve">ι υλοποίησης της στρατηγικής της διοικητικής ανασυγκρότησης προβλέπεται η ίδρυση </w:t>
      </w:r>
      <w:r>
        <w:rPr>
          <w:rFonts w:eastAsia="Times New Roman" w:cs="Times New Roman"/>
          <w:szCs w:val="24"/>
        </w:rPr>
        <w:t>γ</w:t>
      </w:r>
      <w:r>
        <w:rPr>
          <w:rFonts w:eastAsia="Times New Roman" w:cs="Times New Roman"/>
          <w:szCs w:val="24"/>
        </w:rPr>
        <w:t xml:space="preserve">νωμοδοτικού </w:t>
      </w:r>
      <w:r>
        <w:rPr>
          <w:rFonts w:eastAsia="Times New Roman" w:cs="Times New Roman"/>
          <w:szCs w:val="24"/>
        </w:rPr>
        <w:t>σ</w:t>
      </w:r>
      <w:r>
        <w:rPr>
          <w:rFonts w:eastAsia="Times New Roman" w:cs="Times New Roman"/>
          <w:szCs w:val="24"/>
        </w:rPr>
        <w:t xml:space="preserve">υμβουλίου </w:t>
      </w:r>
      <w:r>
        <w:rPr>
          <w:rFonts w:eastAsia="Times New Roman" w:cs="Times New Roman"/>
          <w:szCs w:val="24"/>
        </w:rPr>
        <w:t>ε</w:t>
      </w:r>
      <w:r>
        <w:rPr>
          <w:rFonts w:eastAsia="Times New Roman" w:cs="Times New Roman"/>
          <w:szCs w:val="24"/>
        </w:rPr>
        <w:t xml:space="preserve">ιδικής </w:t>
      </w:r>
      <w:r>
        <w:rPr>
          <w:rFonts w:eastAsia="Times New Roman" w:cs="Times New Roman"/>
          <w:szCs w:val="24"/>
        </w:rPr>
        <w:t>γ</w:t>
      </w:r>
      <w:r>
        <w:rPr>
          <w:rFonts w:eastAsia="Times New Roman" w:cs="Times New Roman"/>
          <w:szCs w:val="24"/>
        </w:rPr>
        <w:t xml:space="preserve">ραμματείας για την </w:t>
      </w:r>
      <w:r>
        <w:rPr>
          <w:rFonts w:eastAsia="Times New Roman" w:cs="Times New Roman"/>
          <w:szCs w:val="24"/>
        </w:rPr>
        <w:t>υ</w:t>
      </w:r>
      <w:r>
        <w:rPr>
          <w:rFonts w:eastAsia="Times New Roman" w:cs="Times New Roman"/>
          <w:szCs w:val="24"/>
        </w:rPr>
        <w:t xml:space="preserve">ποστήριξη </w:t>
      </w:r>
      <w:r>
        <w:rPr>
          <w:rFonts w:eastAsia="Times New Roman" w:cs="Times New Roman"/>
          <w:szCs w:val="24"/>
        </w:rPr>
        <w:t>δ</w:t>
      </w:r>
      <w:r>
        <w:rPr>
          <w:rFonts w:eastAsia="Times New Roman" w:cs="Times New Roman"/>
          <w:szCs w:val="24"/>
        </w:rPr>
        <w:t xml:space="preserve">ράσεων </w:t>
      </w:r>
      <w:r>
        <w:rPr>
          <w:rFonts w:eastAsia="Times New Roman" w:cs="Times New Roman"/>
          <w:szCs w:val="24"/>
        </w:rPr>
        <w:t>δ</w:t>
      </w:r>
      <w:r>
        <w:rPr>
          <w:rFonts w:eastAsia="Times New Roman" w:cs="Times New Roman"/>
          <w:szCs w:val="24"/>
        </w:rPr>
        <w:t xml:space="preserve">ιοικητικής </w:t>
      </w:r>
      <w:r>
        <w:rPr>
          <w:rFonts w:eastAsia="Times New Roman" w:cs="Times New Roman"/>
          <w:szCs w:val="24"/>
        </w:rPr>
        <w:t>α</w:t>
      </w:r>
      <w:r>
        <w:rPr>
          <w:rFonts w:eastAsia="Times New Roman" w:cs="Times New Roman"/>
          <w:szCs w:val="24"/>
        </w:rPr>
        <w:t xml:space="preserve">νασυγκρότησης, </w:t>
      </w:r>
      <w:r>
        <w:rPr>
          <w:rFonts w:eastAsia="Times New Roman" w:cs="Times New Roman"/>
          <w:szCs w:val="24"/>
        </w:rPr>
        <w:t>π</w:t>
      </w:r>
      <w:r>
        <w:rPr>
          <w:rFonts w:eastAsia="Times New Roman" w:cs="Times New Roman"/>
          <w:szCs w:val="24"/>
        </w:rPr>
        <w:t xml:space="preserve">αρατηρητηρίου </w:t>
      </w:r>
      <w:r>
        <w:rPr>
          <w:rFonts w:eastAsia="Times New Roman" w:cs="Times New Roman"/>
          <w:szCs w:val="24"/>
        </w:rPr>
        <w:t>δ</w:t>
      </w:r>
      <w:r>
        <w:rPr>
          <w:rFonts w:eastAsia="Times New Roman" w:cs="Times New Roman"/>
          <w:szCs w:val="24"/>
        </w:rPr>
        <w:t xml:space="preserve">ημόσιας </w:t>
      </w:r>
      <w:r>
        <w:rPr>
          <w:rFonts w:eastAsia="Times New Roman" w:cs="Times New Roman"/>
          <w:szCs w:val="24"/>
        </w:rPr>
        <w:t>δ</w:t>
      </w:r>
      <w:r>
        <w:rPr>
          <w:rFonts w:eastAsia="Times New Roman" w:cs="Times New Roman"/>
          <w:szCs w:val="24"/>
        </w:rPr>
        <w:t xml:space="preserve">ιοίκησης και μιας υπηρεσίας τεχνικής υποστήριξης των φορέων της </w:t>
      </w:r>
      <w:r>
        <w:rPr>
          <w:rFonts w:eastAsia="Times New Roman" w:cs="Times New Roman"/>
          <w:szCs w:val="24"/>
        </w:rPr>
        <w:t>δ</w:t>
      </w:r>
      <w:r>
        <w:rPr>
          <w:rFonts w:eastAsia="Times New Roman" w:cs="Times New Roman"/>
          <w:szCs w:val="24"/>
        </w:rPr>
        <w:t xml:space="preserve">ημόσιας </w:t>
      </w:r>
      <w:r>
        <w:rPr>
          <w:rFonts w:eastAsia="Times New Roman" w:cs="Times New Roman"/>
          <w:szCs w:val="24"/>
        </w:rPr>
        <w:t>δ</w:t>
      </w:r>
      <w:r>
        <w:rPr>
          <w:rFonts w:eastAsia="Times New Roman" w:cs="Times New Roman"/>
          <w:szCs w:val="24"/>
        </w:rPr>
        <w:t>ιοίκησης, που αποσκοπεί στην παροχή εμπειρογνωμοσύνης σε δημόσιους φορείς.</w:t>
      </w:r>
    </w:p>
    <w:p w14:paraId="20A4EA22"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Απαντώ σε ό,τι ακούστηκε προηγουμένως και ας υπογραμμιστεί προς αποφυγήν παρεξηγήσεων και της συνήθους αντι</w:t>
      </w:r>
      <w:r>
        <w:rPr>
          <w:rFonts w:eastAsia="Times New Roman" w:cs="Times New Roman"/>
          <w:szCs w:val="24"/>
        </w:rPr>
        <w:t>πολιτευτικής κορώνας περί δημιουργίας νέων θέσεων ιδιοτελώς και εκ περισσού. Απαντώ λοιπόν: Η στελέχωση, πλην συμβούλων με πολύ υψηλά επιστημονικά προσόντα, γίνεται με αποσπάσεις και μετατάξεις. Ας υπογραμμιστεί, επίσης, ότι το Παρατηρητήριο Παρακολούθησης</w:t>
      </w:r>
      <w:r>
        <w:rPr>
          <w:rFonts w:eastAsia="Times New Roman" w:cs="Times New Roman"/>
          <w:szCs w:val="24"/>
        </w:rPr>
        <w:t xml:space="preserve"> και Αξιολόγησης Εφαρμοσμένων Πολιτικών δεν είναι κάτι που ανακαλύψαμε εδώ. Συνιστά βέλτιστη πρακτική στα περισσότερα ευρωπαϊκά κράτη. </w:t>
      </w:r>
    </w:p>
    <w:p w14:paraId="20A4EA23"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lastRenderedPageBreak/>
        <w:t>Τέλος, ας υπογραμμιστεί ότι ουσιαστική επιμόρφωση και υποστήριξη του ανθρώπινου δυναμικού στον δημόσιο τομέα είναι ένα δ</w:t>
      </w:r>
      <w:r>
        <w:rPr>
          <w:rFonts w:eastAsia="Times New Roman" w:cs="Times New Roman"/>
          <w:szCs w:val="24"/>
        </w:rPr>
        <w:t>ιαρκές ζητούμενο και βεβαίως πόρρω απέχει από την αξιολόγηση κάτω από τη φενάκη της ορθότητας της οποίας τι κρύβονταν; Απολύσεις, εκδικητικότητα, τιμωρία ή προώθηση «ημετέρων».</w:t>
      </w:r>
    </w:p>
    <w:p w14:paraId="20A4EA24"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Τέλος, το νομοσχέδιο δεν κατοχυρώνει μόνο τη διαφάνεια και τη λειτουργικότητα τ</w:t>
      </w:r>
      <w:r>
        <w:rPr>
          <w:rFonts w:eastAsia="Times New Roman" w:cs="Times New Roman"/>
          <w:szCs w:val="24"/>
        </w:rPr>
        <w:t xml:space="preserve">ης </w:t>
      </w:r>
      <w:r>
        <w:rPr>
          <w:rFonts w:eastAsia="Times New Roman" w:cs="Times New Roman"/>
          <w:szCs w:val="24"/>
        </w:rPr>
        <w:t>δ</w:t>
      </w:r>
      <w:r>
        <w:rPr>
          <w:rFonts w:eastAsia="Times New Roman" w:cs="Times New Roman"/>
          <w:szCs w:val="24"/>
        </w:rPr>
        <w:t xml:space="preserve">ημόσιας </w:t>
      </w:r>
      <w:r>
        <w:rPr>
          <w:rFonts w:eastAsia="Times New Roman" w:cs="Times New Roman"/>
          <w:szCs w:val="24"/>
        </w:rPr>
        <w:t>δ</w:t>
      </w:r>
      <w:r>
        <w:rPr>
          <w:rFonts w:eastAsia="Times New Roman" w:cs="Times New Roman"/>
          <w:szCs w:val="24"/>
        </w:rPr>
        <w:t xml:space="preserve">ιοίκησης, αλλά θεμελιώδη δικαιώματα εργαζόμενων σε αυτήν. Θεωρώ αυτή μια πάρα πολύ σημαντική πτυχή του νομοσχεδίου και συγκεκριμένα ας πάμε λίγο στις γονικές άδειες. Τρίμηνη άδεια δικαιούνται πλέον και οι μητέρες που αποκτούν τέκνο με </w:t>
      </w:r>
      <w:proofErr w:type="spellStart"/>
      <w:r>
        <w:rPr>
          <w:rFonts w:eastAsia="Times New Roman" w:cs="Times New Roman"/>
          <w:szCs w:val="24"/>
        </w:rPr>
        <w:t>τεκνοθεσ</w:t>
      </w:r>
      <w:r>
        <w:rPr>
          <w:rFonts w:eastAsia="Times New Roman" w:cs="Times New Roman"/>
          <w:szCs w:val="24"/>
        </w:rPr>
        <w:t>ία</w:t>
      </w:r>
      <w:proofErr w:type="spellEnd"/>
      <w:r>
        <w:rPr>
          <w:rFonts w:eastAsia="Times New Roman" w:cs="Times New Roman"/>
          <w:szCs w:val="24"/>
        </w:rPr>
        <w:t>. Για πρώτη φορά η εν λόγω άδεια επεκτείνεται και στον θετό πατέρα κατ’ επιταγή της συνταγματικά κατοχυρωμένης αρχής της ισότητας των φύλων. Τρίμηνη άδεια δικαιούνται πλέον και οι ανάδοχοι γονείς αλλά και οι γονείς που αποκτούν τέκνο με τη διαδικασία της</w:t>
      </w:r>
      <w:r>
        <w:rPr>
          <w:rFonts w:eastAsia="Times New Roman" w:cs="Times New Roman"/>
          <w:szCs w:val="24"/>
        </w:rPr>
        <w:t xml:space="preserve"> παρένθετης μητρότητας.</w:t>
      </w:r>
    </w:p>
    <w:p w14:paraId="20A4EA25"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lastRenderedPageBreak/>
        <w:t xml:space="preserve">Δεύτερον, σε θέματα σπουδών, μετεκπαίδευσης και επιμόρφωσης για λόγους ίσης μεταχείρισης τα δικαιώματα των μονίμων υπαλλήλων επεκτείνονται και στους υπηρετούντες στο </w:t>
      </w:r>
      <w:r>
        <w:rPr>
          <w:rFonts w:eastAsia="Times New Roman" w:cs="Times New Roman"/>
          <w:szCs w:val="24"/>
        </w:rPr>
        <w:t>δ</w:t>
      </w:r>
      <w:r>
        <w:rPr>
          <w:rFonts w:eastAsia="Times New Roman" w:cs="Times New Roman"/>
          <w:szCs w:val="24"/>
        </w:rPr>
        <w:t xml:space="preserve">ημόσιο, στους Οργανισμούς Τοπικής Αυτοδιοίκησης, σε </w:t>
      </w:r>
      <w:r>
        <w:rPr>
          <w:rFonts w:eastAsia="Times New Roman" w:cs="Times New Roman"/>
          <w:szCs w:val="24"/>
        </w:rPr>
        <w:t>ν</w:t>
      </w:r>
      <w:r>
        <w:rPr>
          <w:rFonts w:eastAsia="Times New Roman" w:cs="Times New Roman"/>
          <w:szCs w:val="24"/>
        </w:rPr>
        <w:t xml:space="preserve">ομικά </w:t>
      </w:r>
      <w:r>
        <w:rPr>
          <w:rFonts w:eastAsia="Times New Roman" w:cs="Times New Roman"/>
          <w:szCs w:val="24"/>
        </w:rPr>
        <w:t>π</w:t>
      </w:r>
      <w:r>
        <w:rPr>
          <w:rFonts w:eastAsia="Times New Roman" w:cs="Times New Roman"/>
          <w:szCs w:val="24"/>
        </w:rPr>
        <w:t>ρόσωπ</w:t>
      </w:r>
      <w:r>
        <w:rPr>
          <w:rFonts w:eastAsia="Times New Roman" w:cs="Times New Roman"/>
          <w:szCs w:val="24"/>
        </w:rPr>
        <w:t xml:space="preserve">α </w:t>
      </w:r>
      <w:r>
        <w:rPr>
          <w:rFonts w:eastAsia="Times New Roman" w:cs="Times New Roman"/>
          <w:szCs w:val="24"/>
        </w:rPr>
        <w:t>δ</w:t>
      </w:r>
      <w:r>
        <w:rPr>
          <w:rFonts w:eastAsia="Times New Roman" w:cs="Times New Roman"/>
          <w:szCs w:val="24"/>
        </w:rPr>
        <w:t xml:space="preserve">ημοσίου </w:t>
      </w:r>
      <w:r>
        <w:rPr>
          <w:rFonts w:eastAsia="Times New Roman" w:cs="Times New Roman"/>
          <w:szCs w:val="24"/>
        </w:rPr>
        <w:t>δ</w:t>
      </w:r>
      <w:r>
        <w:rPr>
          <w:rFonts w:eastAsia="Times New Roman" w:cs="Times New Roman"/>
          <w:szCs w:val="24"/>
        </w:rPr>
        <w:t xml:space="preserve">ικαίου με σχέση εργασίας ιδιωτικού δικαίου αορίστου χρόνου. </w:t>
      </w:r>
    </w:p>
    <w:p w14:paraId="20A4EA26"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Επιπλέον, αξίζει να υπογραμμιστεί ότι το νομοσχέδιο βάζει τέλος –επιτρέψτε μου την έκφραση- σε έναν ιδιότυπο ηλικιακό «ρατσισμό» όσον αφορά το δικαίωμα στις μεταπτυχιακές σπουδές, κατ</w:t>
      </w:r>
      <w:r>
        <w:rPr>
          <w:rFonts w:eastAsia="Times New Roman" w:cs="Times New Roman"/>
          <w:szCs w:val="24"/>
        </w:rPr>
        <w:t>αργώντας το όριο ηλικίας.</w:t>
      </w:r>
    </w:p>
    <w:p w14:paraId="20A4EA27"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 xml:space="preserve">Τρίτον, θα ήθελα να ανακαλέσω κάποιες ζοφερές μνήμες από το Πειθαρχικό Δίκαιο των δημοσίων υπαλλήλων το 2012, το οποίο, αν θυμάστε, είχε καταργήσει το τεκμήριο της αθωότητας. Γιατί; Διότι για την απομάκρυνσή τους καθίστατο αρκετή </w:t>
      </w:r>
      <w:r>
        <w:rPr>
          <w:rFonts w:eastAsia="Times New Roman" w:cs="Times New Roman"/>
          <w:szCs w:val="24"/>
        </w:rPr>
        <w:t xml:space="preserve">η παραπομπή τους σε Πειθαρχικό Συμβούλιο. Ήταν η πρώτη φορά που το τεκμήριο της αθωότητας στην κυριολεξία αντικαταστάθηκε από το τεκμήριο ενοχής και ίσχυε το γνωστό «ένοχος μέχρις αποδείξεως του εναντίου». </w:t>
      </w:r>
    </w:p>
    <w:p w14:paraId="20A4EA28"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lastRenderedPageBreak/>
        <w:t>Το 2015 αυτή η Κυβέρνηση κατήργησε αυτήν τη ντροπ</w:t>
      </w:r>
      <w:r>
        <w:rPr>
          <w:rFonts w:eastAsia="Times New Roman" w:cs="Times New Roman"/>
          <w:szCs w:val="24"/>
        </w:rPr>
        <w:t xml:space="preserve">ιαστική για τον νομικό πολιτισμό διάταξη και το παρόν νομοσχέδιο κατοχυρώνει ακόμη περισσότερο τον έμπρακτο σεβασμό του τεκμηρίου αθωότητας, επιταχύνοντας την πειθαρχική διαδικασία, ούτως ώστε ο εμπλεκόμενος υπάλληλος να μην τελεί σε ένα καθεστώς διαρκούς </w:t>
      </w:r>
      <w:r>
        <w:rPr>
          <w:rFonts w:eastAsia="Times New Roman" w:cs="Times New Roman"/>
          <w:szCs w:val="24"/>
        </w:rPr>
        <w:t>ομηρίας, ούτε βεβαίως να παραγράφεται το αδίκημα.</w:t>
      </w:r>
    </w:p>
    <w:p w14:paraId="20A4EA29"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Τέλος, εάν υποστηρίζουμε το κοινωνικό κράτος, εάν πράγματι επιθυμούμε μ</w:t>
      </w:r>
      <w:r>
        <w:rPr>
          <w:rFonts w:eastAsia="Times New Roman" w:cs="Times New Roman"/>
          <w:szCs w:val="24"/>
        </w:rPr>
        <w:t>ί</w:t>
      </w:r>
      <w:r>
        <w:rPr>
          <w:rFonts w:eastAsia="Times New Roman" w:cs="Times New Roman"/>
          <w:szCs w:val="24"/>
        </w:rPr>
        <w:t xml:space="preserve">α κοινωνία ανοικτή που να αγκαλιάζει τους πάντες χωρίς διακρίσεις, χωρίς διαιρέσεις σε πολίτες πρώτης και δεύτερης κατηγορίας, τότε ο </w:t>
      </w:r>
      <w:r>
        <w:rPr>
          <w:rFonts w:eastAsia="Times New Roman" w:cs="Times New Roman"/>
          <w:szCs w:val="24"/>
        </w:rPr>
        <w:t>νομοθέτης οφείλει να λαμβάνει υπόψη κοινωνικά ευπαθείς ομάδες, πολύτεκνες οικογένειες, άτομα με αναπηρία.</w:t>
      </w:r>
    </w:p>
    <w:p w14:paraId="20A4EA2A" w14:textId="77777777" w:rsidR="005D4821" w:rsidRDefault="006B233D">
      <w:pPr>
        <w:tabs>
          <w:tab w:val="left" w:pos="6168"/>
        </w:tabs>
        <w:spacing w:line="600" w:lineRule="auto"/>
        <w:ind w:firstLine="720"/>
        <w:jc w:val="both"/>
        <w:rPr>
          <w:rFonts w:eastAsia="Times New Roman" w:cs="Times New Roman"/>
          <w:szCs w:val="24"/>
        </w:rPr>
      </w:pPr>
      <w:r w:rsidRPr="00720ADE">
        <w:rPr>
          <w:rFonts w:eastAsia="Times New Roman" w:cs="Times New Roman"/>
          <w:szCs w:val="24"/>
        </w:rPr>
        <w:t xml:space="preserve">Το </w:t>
      </w:r>
      <w:r>
        <w:rPr>
          <w:rFonts w:eastAsia="Times New Roman" w:cs="Times New Roman"/>
          <w:szCs w:val="24"/>
        </w:rPr>
        <w:t>παρόν σχέδιο νόμου</w:t>
      </w:r>
      <w:r w:rsidRPr="00720ADE">
        <w:rPr>
          <w:rFonts w:eastAsia="Times New Roman" w:cs="Times New Roman"/>
          <w:szCs w:val="24"/>
        </w:rPr>
        <w:t xml:space="preserve"> προβλέπει ποσοστό 10% των </w:t>
      </w:r>
      <w:proofErr w:type="spellStart"/>
      <w:r w:rsidRPr="00720ADE">
        <w:rPr>
          <w:rFonts w:eastAsia="Times New Roman" w:cs="Times New Roman"/>
          <w:szCs w:val="24"/>
        </w:rPr>
        <w:t>προκηρυσσόμενων</w:t>
      </w:r>
      <w:proofErr w:type="spellEnd"/>
      <w:r w:rsidRPr="00720ADE">
        <w:rPr>
          <w:rFonts w:eastAsia="Times New Roman" w:cs="Times New Roman"/>
          <w:szCs w:val="24"/>
        </w:rPr>
        <w:t xml:space="preserve"> θέσεων τακτικού προσωπικού</w:t>
      </w:r>
      <w:r>
        <w:rPr>
          <w:rFonts w:eastAsia="Times New Roman" w:cs="Times New Roman"/>
          <w:szCs w:val="24"/>
        </w:rPr>
        <w:t>,</w:t>
      </w:r>
      <w:r w:rsidRPr="00720ADE">
        <w:rPr>
          <w:rFonts w:eastAsia="Times New Roman" w:cs="Times New Roman"/>
          <w:szCs w:val="24"/>
        </w:rPr>
        <w:t xml:space="preserve"> αλλά και προσωπικού με σύμβαση εργασίας ιδιωτικού δικαίου</w:t>
      </w:r>
      <w:r>
        <w:rPr>
          <w:rFonts w:eastAsia="Times New Roman" w:cs="Times New Roman"/>
          <w:szCs w:val="24"/>
        </w:rPr>
        <w:t xml:space="preserve"> </w:t>
      </w:r>
      <w:r w:rsidRPr="00720ADE">
        <w:rPr>
          <w:rFonts w:eastAsia="Times New Roman" w:cs="Times New Roman"/>
          <w:szCs w:val="24"/>
        </w:rPr>
        <w:t>αορίστου χρόνου να καλύπτ</w:t>
      </w:r>
      <w:r>
        <w:rPr>
          <w:rFonts w:eastAsia="Times New Roman" w:cs="Times New Roman"/>
          <w:szCs w:val="24"/>
        </w:rPr>
        <w:t>ετ</w:t>
      </w:r>
      <w:r w:rsidRPr="00720ADE">
        <w:rPr>
          <w:rFonts w:eastAsia="Times New Roman" w:cs="Times New Roman"/>
          <w:szCs w:val="24"/>
        </w:rPr>
        <w:t>αι από γονείς με τρία τέκνα και τέκνα αυτών</w:t>
      </w:r>
      <w:r>
        <w:rPr>
          <w:rFonts w:eastAsia="Times New Roman" w:cs="Times New Roman"/>
          <w:szCs w:val="24"/>
        </w:rPr>
        <w:t>.</w:t>
      </w:r>
      <w:r w:rsidRPr="00720ADE">
        <w:rPr>
          <w:rFonts w:eastAsia="Times New Roman" w:cs="Times New Roman"/>
          <w:szCs w:val="24"/>
        </w:rPr>
        <w:t xml:space="preserve"> Προβλέπει όμως και την κάλυψη 10% των θέσεων από άτομα με </w:t>
      </w:r>
      <w:r w:rsidRPr="00720ADE">
        <w:rPr>
          <w:rFonts w:eastAsia="Times New Roman" w:cs="Times New Roman"/>
          <w:szCs w:val="24"/>
        </w:rPr>
        <w:lastRenderedPageBreak/>
        <w:t>αναπηρία</w:t>
      </w:r>
      <w:r>
        <w:rPr>
          <w:rFonts w:eastAsia="Times New Roman" w:cs="Times New Roman"/>
          <w:szCs w:val="24"/>
        </w:rPr>
        <w:t>,</w:t>
      </w:r>
      <w:r w:rsidRPr="00720ADE">
        <w:rPr>
          <w:rFonts w:eastAsia="Times New Roman" w:cs="Times New Roman"/>
          <w:szCs w:val="24"/>
        </w:rPr>
        <w:t xml:space="preserve"> μεταξύ των οποίων κωφά</w:t>
      </w:r>
      <w:r>
        <w:rPr>
          <w:rFonts w:eastAsia="Times New Roman" w:cs="Times New Roman"/>
          <w:szCs w:val="24"/>
        </w:rPr>
        <w:t xml:space="preserve"> ή</w:t>
      </w:r>
      <w:r w:rsidRPr="00720ADE">
        <w:rPr>
          <w:rFonts w:eastAsia="Times New Roman" w:cs="Times New Roman"/>
          <w:szCs w:val="24"/>
        </w:rPr>
        <w:t xml:space="preserve"> βαρήκοα άτομα με ποσοστό αναπηρίας 50%</w:t>
      </w:r>
      <w:r>
        <w:rPr>
          <w:rFonts w:eastAsia="Times New Roman" w:cs="Times New Roman"/>
          <w:szCs w:val="24"/>
        </w:rPr>
        <w:t>.</w:t>
      </w:r>
      <w:r w:rsidRPr="00720ADE">
        <w:rPr>
          <w:rFonts w:eastAsia="Times New Roman" w:cs="Times New Roman"/>
          <w:szCs w:val="24"/>
        </w:rPr>
        <w:t xml:space="preserve"> Διότι</w:t>
      </w:r>
      <w:r>
        <w:rPr>
          <w:rFonts w:eastAsia="Times New Roman" w:cs="Times New Roman"/>
          <w:szCs w:val="24"/>
        </w:rPr>
        <w:t>,</w:t>
      </w:r>
      <w:r w:rsidRPr="00720ADE">
        <w:rPr>
          <w:rFonts w:eastAsia="Times New Roman" w:cs="Times New Roman"/>
          <w:szCs w:val="24"/>
        </w:rPr>
        <w:t xml:space="preserve"> κυρίες και κύριοι συνάδελφοι</w:t>
      </w:r>
      <w:r>
        <w:rPr>
          <w:rFonts w:eastAsia="Times New Roman" w:cs="Times New Roman"/>
          <w:szCs w:val="24"/>
        </w:rPr>
        <w:t>,</w:t>
      </w:r>
      <w:r w:rsidRPr="00720ADE">
        <w:rPr>
          <w:rFonts w:eastAsia="Times New Roman" w:cs="Times New Roman"/>
          <w:szCs w:val="24"/>
        </w:rPr>
        <w:t xml:space="preserve"> στην υπεράν</w:t>
      </w:r>
      <w:r>
        <w:rPr>
          <w:rFonts w:eastAsia="Times New Roman" w:cs="Times New Roman"/>
          <w:szCs w:val="24"/>
        </w:rPr>
        <w:t>θρω</w:t>
      </w:r>
      <w:r>
        <w:rPr>
          <w:rFonts w:eastAsia="Times New Roman" w:cs="Times New Roman"/>
          <w:szCs w:val="24"/>
        </w:rPr>
        <w:t>πη προσπάθεια επιβίωσης και κ</w:t>
      </w:r>
      <w:r w:rsidRPr="00720ADE">
        <w:rPr>
          <w:rFonts w:eastAsia="Times New Roman" w:cs="Times New Roman"/>
          <w:szCs w:val="24"/>
        </w:rPr>
        <w:t>οινωνικής ένταξης που καταβάλλουν</w:t>
      </w:r>
      <w:r>
        <w:rPr>
          <w:rFonts w:eastAsia="Times New Roman" w:cs="Times New Roman"/>
          <w:szCs w:val="24"/>
        </w:rPr>
        <w:t xml:space="preserve"> οι συμπολίτες μας με αναπηρία, η</w:t>
      </w:r>
      <w:r w:rsidRPr="00720ADE">
        <w:rPr>
          <w:rFonts w:eastAsia="Times New Roman" w:cs="Times New Roman"/>
          <w:szCs w:val="24"/>
        </w:rPr>
        <w:t xml:space="preserve"> </w:t>
      </w:r>
      <w:r>
        <w:rPr>
          <w:rFonts w:eastAsia="Times New Roman" w:cs="Times New Roman"/>
          <w:szCs w:val="24"/>
        </w:rPr>
        <w:t>π</w:t>
      </w:r>
      <w:r w:rsidRPr="00720ADE">
        <w:rPr>
          <w:rFonts w:eastAsia="Times New Roman" w:cs="Times New Roman"/>
          <w:szCs w:val="24"/>
        </w:rPr>
        <w:t>ολιτεία οφείλει να τους δώσει μία ανάσα ζωής και πρωτίστως</w:t>
      </w:r>
      <w:r>
        <w:rPr>
          <w:rFonts w:eastAsia="Times New Roman" w:cs="Times New Roman"/>
          <w:szCs w:val="24"/>
        </w:rPr>
        <w:t>,</w:t>
      </w:r>
      <w:r w:rsidRPr="00720ADE">
        <w:rPr>
          <w:rFonts w:eastAsia="Times New Roman" w:cs="Times New Roman"/>
          <w:szCs w:val="24"/>
        </w:rPr>
        <w:t xml:space="preserve"> μία ανάσα αξιοπρέπειας</w:t>
      </w:r>
      <w:r>
        <w:rPr>
          <w:rFonts w:eastAsia="Times New Roman" w:cs="Times New Roman"/>
          <w:szCs w:val="24"/>
        </w:rPr>
        <w:t>.</w:t>
      </w:r>
    </w:p>
    <w:p w14:paraId="20A4EA2B" w14:textId="77777777" w:rsidR="005D4821" w:rsidRDefault="006B233D">
      <w:pPr>
        <w:tabs>
          <w:tab w:val="left" w:pos="6168"/>
        </w:tabs>
        <w:spacing w:line="600" w:lineRule="auto"/>
        <w:ind w:firstLine="720"/>
        <w:jc w:val="both"/>
        <w:rPr>
          <w:rFonts w:eastAsia="Times New Roman" w:cs="Times New Roman"/>
          <w:szCs w:val="24"/>
        </w:rPr>
      </w:pPr>
      <w:r w:rsidRPr="00720ADE">
        <w:rPr>
          <w:rFonts w:eastAsia="Times New Roman" w:cs="Times New Roman"/>
          <w:szCs w:val="24"/>
        </w:rPr>
        <w:t>Δεν σκόπευα σήμερα να αναφερθώ σε θέματα επικαιρότητας</w:t>
      </w:r>
      <w:r>
        <w:rPr>
          <w:rFonts w:eastAsia="Times New Roman" w:cs="Times New Roman"/>
          <w:szCs w:val="24"/>
        </w:rPr>
        <w:t>.</w:t>
      </w:r>
      <w:r w:rsidRPr="00720ADE">
        <w:rPr>
          <w:rFonts w:eastAsia="Times New Roman" w:cs="Times New Roman"/>
          <w:szCs w:val="24"/>
        </w:rPr>
        <w:t xml:space="preserve"> Οφείλω</w:t>
      </w:r>
      <w:r>
        <w:rPr>
          <w:rFonts w:eastAsia="Times New Roman" w:cs="Times New Roman"/>
          <w:szCs w:val="24"/>
        </w:rPr>
        <w:t>,</w:t>
      </w:r>
      <w:r w:rsidRPr="00720ADE">
        <w:rPr>
          <w:rFonts w:eastAsia="Times New Roman" w:cs="Times New Roman"/>
          <w:szCs w:val="24"/>
        </w:rPr>
        <w:t xml:space="preserve"> </w:t>
      </w:r>
      <w:r>
        <w:rPr>
          <w:rFonts w:eastAsia="Times New Roman" w:cs="Times New Roman"/>
          <w:szCs w:val="24"/>
        </w:rPr>
        <w:t>όμως,</w:t>
      </w:r>
      <w:r w:rsidRPr="00720ADE">
        <w:rPr>
          <w:rFonts w:eastAsia="Times New Roman" w:cs="Times New Roman"/>
          <w:szCs w:val="24"/>
        </w:rPr>
        <w:t xml:space="preserve"> κάποι</w:t>
      </w:r>
      <w:r w:rsidRPr="00720ADE">
        <w:rPr>
          <w:rFonts w:eastAsia="Times New Roman" w:cs="Times New Roman"/>
          <w:szCs w:val="24"/>
        </w:rPr>
        <w:t>ες απαντήσεις σε όσα ακούστηκαν προηγουμένως σε αυτή την Αίθουσα</w:t>
      </w:r>
      <w:r>
        <w:rPr>
          <w:rFonts w:eastAsia="Times New Roman" w:cs="Times New Roman"/>
          <w:szCs w:val="24"/>
        </w:rPr>
        <w:t>.</w:t>
      </w:r>
      <w:r w:rsidRPr="00720ADE">
        <w:rPr>
          <w:rFonts w:eastAsia="Times New Roman" w:cs="Times New Roman"/>
          <w:szCs w:val="24"/>
        </w:rPr>
        <w:t xml:space="preserve"> </w:t>
      </w:r>
    </w:p>
    <w:p w14:paraId="20A4EA2C" w14:textId="77777777" w:rsidR="005D4821" w:rsidRDefault="006B233D">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Επιτρέψτε μου, κυρίες και κύριοι συνάδελφοι, </w:t>
      </w:r>
      <w:r w:rsidRPr="00720ADE">
        <w:rPr>
          <w:rFonts w:eastAsia="Times New Roman" w:cs="Times New Roman"/>
          <w:szCs w:val="24"/>
        </w:rPr>
        <w:t xml:space="preserve">οι συνάδελφοι της Αντιπολίτευσης </w:t>
      </w:r>
      <w:r>
        <w:rPr>
          <w:rFonts w:eastAsia="Times New Roman" w:cs="Times New Roman"/>
          <w:szCs w:val="24"/>
        </w:rPr>
        <w:t xml:space="preserve">να πω ότι </w:t>
      </w:r>
      <w:r w:rsidRPr="00720ADE">
        <w:rPr>
          <w:rFonts w:eastAsia="Times New Roman" w:cs="Times New Roman"/>
          <w:szCs w:val="24"/>
        </w:rPr>
        <w:t xml:space="preserve">τα όσα ακούστηκαν </w:t>
      </w:r>
      <w:r>
        <w:rPr>
          <w:rFonts w:eastAsia="Times New Roman" w:cs="Times New Roman"/>
          <w:szCs w:val="24"/>
        </w:rPr>
        <w:t>ανακαλούν παρα</w:t>
      </w:r>
      <w:r w:rsidRPr="00720ADE">
        <w:rPr>
          <w:rFonts w:eastAsia="Times New Roman" w:cs="Times New Roman"/>
          <w:szCs w:val="24"/>
        </w:rPr>
        <w:t>φρασμένο ένα λατινικό ρητό</w:t>
      </w:r>
      <w:r>
        <w:rPr>
          <w:rFonts w:eastAsia="Times New Roman" w:cs="Times New Roman"/>
          <w:szCs w:val="24"/>
        </w:rPr>
        <w:t>. Είμαι σίγουρη</w:t>
      </w:r>
      <w:r w:rsidRPr="00720ADE">
        <w:rPr>
          <w:rFonts w:eastAsia="Times New Roman" w:cs="Times New Roman"/>
          <w:szCs w:val="24"/>
        </w:rPr>
        <w:t xml:space="preserve"> </w:t>
      </w:r>
      <w:r>
        <w:rPr>
          <w:rFonts w:eastAsia="Times New Roman" w:cs="Times New Roman"/>
          <w:szCs w:val="24"/>
        </w:rPr>
        <w:t xml:space="preserve">ότι το </w:t>
      </w:r>
      <w:r w:rsidRPr="00720ADE">
        <w:rPr>
          <w:rFonts w:eastAsia="Times New Roman" w:cs="Times New Roman"/>
          <w:szCs w:val="24"/>
        </w:rPr>
        <w:t>ξέρετε</w:t>
      </w:r>
      <w:r>
        <w:rPr>
          <w:rFonts w:eastAsia="Times New Roman" w:cs="Times New Roman"/>
          <w:szCs w:val="24"/>
        </w:rPr>
        <w:t>,</w:t>
      </w:r>
      <w:r w:rsidRPr="00720ADE">
        <w:rPr>
          <w:rFonts w:eastAsia="Times New Roman" w:cs="Times New Roman"/>
          <w:szCs w:val="24"/>
        </w:rPr>
        <w:t xml:space="preserve"> κύριε Τζαβάρα</w:t>
      </w:r>
      <w:r>
        <w:rPr>
          <w:rFonts w:eastAsia="Times New Roman" w:cs="Times New Roman"/>
          <w:szCs w:val="24"/>
        </w:rPr>
        <w:t>.</w:t>
      </w:r>
      <w:r w:rsidRPr="00720ADE">
        <w:rPr>
          <w:rFonts w:eastAsia="Times New Roman" w:cs="Times New Roman"/>
          <w:szCs w:val="24"/>
        </w:rPr>
        <w:t xml:space="preserve"> </w:t>
      </w:r>
      <w:r>
        <w:rPr>
          <w:rFonts w:eastAsia="Times New Roman" w:cs="Times New Roman"/>
          <w:szCs w:val="24"/>
        </w:rPr>
        <w:t>«</w:t>
      </w:r>
      <w:r w:rsidRPr="003A0709">
        <w:rPr>
          <w:rFonts w:eastAsia="Times New Roman" w:cs="Times New Roman"/>
          <w:szCs w:val="24"/>
        </w:rPr>
        <w:t xml:space="preserve">Fiat </w:t>
      </w:r>
      <w:proofErr w:type="spellStart"/>
      <w:r w:rsidRPr="003A0709">
        <w:rPr>
          <w:rFonts w:eastAsia="Times New Roman" w:cs="Times New Roman"/>
          <w:szCs w:val="24"/>
        </w:rPr>
        <w:t>justitia</w:t>
      </w:r>
      <w:proofErr w:type="spellEnd"/>
      <w:r w:rsidRPr="003A0709">
        <w:rPr>
          <w:rFonts w:eastAsia="Times New Roman" w:cs="Times New Roman"/>
          <w:szCs w:val="24"/>
        </w:rPr>
        <w:t xml:space="preserve">, </w:t>
      </w:r>
      <w:proofErr w:type="spellStart"/>
      <w:r w:rsidRPr="003A0709">
        <w:rPr>
          <w:rFonts w:eastAsia="Times New Roman" w:cs="Times New Roman"/>
          <w:szCs w:val="24"/>
        </w:rPr>
        <w:t>et</w:t>
      </w:r>
      <w:proofErr w:type="spellEnd"/>
      <w:r w:rsidRPr="003A0709">
        <w:rPr>
          <w:rFonts w:eastAsia="Times New Roman" w:cs="Times New Roman"/>
          <w:szCs w:val="24"/>
        </w:rPr>
        <w:t xml:space="preserve"> </w:t>
      </w:r>
      <w:proofErr w:type="spellStart"/>
      <w:r w:rsidRPr="003A0709">
        <w:rPr>
          <w:rFonts w:eastAsia="Times New Roman" w:cs="Times New Roman"/>
          <w:szCs w:val="24"/>
        </w:rPr>
        <w:t>pereat</w:t>
      </w:r>
      <w:proofErr w:type="spellEnd"/>
      <w:r w:rsidRPr="003A0709">
        <w:rPr>
          <w:rFonts w:eastAsia="Times New Roman" w:cs="Times New Roman"/>
          <w:szCs w:val="24"/>
        </w:rPr>
        <w:t xml:space="preserve"> </w:t>
      </w:r>
      <w:proofErr w:type="spellStart"/>
      <w:r w:rsidRPr="003A0709">
        <w:rPr>
          <w:rFonts w:eastAsia="Times New Roman" w:cs="Times New Roman"/>
          <w:szCs w:val="24"/>
        </w:rPr>
        <w:t>mundus</w:t>
      </w:r>
      <w:proofErr w:type="spellEnd"/>
      <w:r>
        <w:rPr>
          <w:rFonts w:eastAsia="Times New Roman" w:cs="Times New Roman"/>
          <w:szCs w:val="24"/>
        </w:rPr>
        <w:t>».</w:t>
      </w:r>
      <w:r w:rsidRPr="003A0709">
        <w:rPr>
          <w:rFonts w:eastAsia="Times New Roman" w:cs="Times New Roman"/>
          <w:szCs w:val="24"/>
        </w:rPr>
        <w:t xml:space="preserve"> </w:t>
      </w:r>
      <w:r w:rsidRPr="00720ADE">
        <w:rPr>
          <w:rFonts w:eastAsia="Times New Roman" w:cs="Times New Roman"/>
          <w:szCs w:val="24"/>
        </w:rPr>
        <w:t>Εγώ</w:t>
      </w:r>
      <w:r>
        <w:rPr>
          <w:rFonts w:eastAsia="Times New Roman" w:cs="Times New Roman"/>
          <w:szCs w:val="24"/>
        </w:rPr>
        <w:t>,</w:t>
      </w:r>
      <w:r w:rsidRPr="00720ADE">
        <w:rPr>
          <w:rFonts w:eastAsia="Times New Roman" w:cs="Times New Roman"/>
          <w:szCs w:val="24"/>
        </w:rPr>
        <w:t xml:space="preserve"> </w:t>
      </w:r>
      <w:r>
        <w:rPr>
          <w:rFonts w:eastAsia="Times New Roman" w:cs="Times New Roman"/>
          <w:szCs w:val="24"/>
        </w:rPr>
        <w:t>λ</w:t>
      </w:r>
      <w:r w:rsidRPr="00720ADE">
        <w:rPr>
          <w:rFonts w:eastAsia="Times New Roman" w:cs="Times New Roman"/>
          <w:szCs w:val="24"/>
        </w:rPr>
        <w:t>οιπόν</w:t>
      </w:r>
      <w:r>
        <w:rPr>
          <w:rFonts w:eastAsia="Times New Roman" w:cs="Times New Roman"/>
          <w:szCs w:val="24"/>
        </w:rPr>
        <w:t>,</w:t>
      </w:r>
      <w:r w:rsidRPr="00720ADE">
        <w:rPr>
          <w:rFonts w:eastAsia="Times New Roman" w:cs="Times New Roman"/>
          <w:szCs w:val="24"/>
        </w:rPr>
        <w:t xml:space="preserve"> θα το </w:t>
      </w:r>
      <w:r>
        <w:rPr>
          <w:rFonts w:eastAsia="Times New Roman" w:cs="Times New Roman"/>
          <w:szCs w:val="24"/>
        </w:rPr>
        <w:t>παράφραζα σε «</w:t>
      </w:r>
      <w:r w:rsidRPr="00720ADE">
        <w:rPr>
          <w:rFonts w:eastAsia="Times New Roman" w:cs="Times New Roman"/>
          <w:szCs w:val="24"/>
        </w:rPr>
        <w:t>Fiat Νέα Δημοκρατία</w:t>
      </w:r>
      <w:r>
        <w:rPr>
          <w:rFonts w:eastAsia="Times New Roman" w:cs="Times New Roman"/>
          <w:szCs w:val="24"/>
        </w:rPr>
        <w:t xml:space="preserve"> </w:t>
      </w:r>
      <w:r>
        <w:rPr>
          <w:rFonts w:eastAsia="Times New Roman" w:cs="Times New Roman"/>
          <w:szCs w:val="24"/>
          <w:lang w:val="en-US"/>
        </w:rPr>
        <w:t>et</w:t>
      </w:r>
      <w:r w:rsidRPr="003A0709">
        <w:rPr>
          <w:rFonts w:eastAsia="Times New Roman" w:cs="Times New Roman"/>
          <w:szCs w:val="24"/>
        </w:rPr>
        <w:t xml:space="preserve"> </w:t>
      </w:r>
      <w:proofErr w:type="spellStart"/>
      <w:r>
        <w:rPr>
          <w:rFonts w:eastAsia="Times New Roman" w:cs="Times New Roman"/>
          <w:szCs w:val="24"/>
          <w:lang w:val="en-US"/>
        </w:rPr>
        <w:t>pereat</w:t>
      </w:r>
      <w:proofErr w:type="spellEnd"/>
      <w:r w:rsidRPr="003A0709">
        <w:rPr>
          <w:rFonts w:eastAsia="Times New Roman" w:cs="Times New Roman"/>
          <w:szCs w:val="24"/>
        </w:rPr>
        <w:t xml:space="preserve"> </w:t>
      </w:r>
      <w:r>
        <w:rPr>
          <w:rFonts w:eastAsia="Times New Roman" w:cs="Times New Roman"/>
          <w:szCs w:val="24"/>
          <w:lang w:val="en-US"/>
        </w:rPr>
        <w:t>mundus</w:t>
      </w:r>
      <w:r>
        <w:rPr>
          <w:rFonts w:eastAsia="Times New Roman" w:cs="Times New Roman"/>
          <w:szCs w:val="24"/>
        </w:rPr>
        <w:t xml:space="preserve">». Δηλαδή ας βγει Κυβέρνηση η Αξιωματική Αντιπολίτευση και </w:t>
      </w:r>
      <w:r w:rsidRPr="00720ADE">
        <w:rPr>
          <w:rFonts w:eastAsia="Times New Roman" w:cs="Times New Roman"/>
          <w:szCs w:val="24"/>
        </w:rPr>
        <w:t>ας δηλητηριαστεί με εθνικισμό και μίσος η κοινωνία</w:t>
      </w:r>
      <w:r>
        <w:rPr>
          <w:rFonts w:eastAsia="Times New Roman" w:cs="Times New Roman"/>
          <w:szCs w:val="24"/>
        </w:rPr>
        <w:t>,</w:t>
      </w:r>
      <w:r w:rsidRPr="00720ADE">
        <w:rPr>
          <w:rFonts w:eastAsia="Times New Roman" w:cs="Times New Roman"/>
          <w:szCs w:val="24"/>
        </w:rPr>
        <w:t xml:space="preserve"> ας διχαστεί ο ελληνικός λ</w:t>
      </w:r>
      <w:r w:rsidRPr="00720ADE">
        <w:rPr>
          <w:rFonts w:eastAsia="Times New Roman" w:cs="Times New Roman"/>
          <w:szCs w:val="24"/>
        </w:rPr>
        <w:t>αός</w:t>
      </w:r>
      <w:r>
        <w:rPr>
          <w:rFonts w:eastAsia="Times New Roman" w:cs="Times New Roman"/>
          <w:szCs w:val="24"/>
        </w:rPr>
        <w:t>,</w:t>
      </w:r>
      <w:r w:rsidRPr="00720ADE">
        <w:rPr>
          <w:rFonts w:eastAsia="Times New Roman" w:cs="Times New Roman"/>
          <w:szCs w:val="24"/>
        </w:rPr>
        <w:t xml:space="preserve"> ας πλημμυρίσει τοξικότητα ο κοινοβουλευτικός λόγος</w:t>
      </w:r>
      <w:r>
        <w:rPr>
          <w:rFonts w:eastAsia="Times New Roman" w:cs="Times New Roman"/>
          <w:szCs w:val="24"/>
        </w:rPr>
        <w:t>,</w:t>
      </w:r>
      <w:r w:rsidRPr="00720ADE">
        <w:rPr>
          <w:rFonts w:eastAsia="Times New Roman" w:cs="Times New Roman"/>
          <w:szCs w:val="24"/>
        </w:rPr>
        <w:t xml:space="preserve"> ας βγουν στο φως της ημέρας τα τάγματα εφόδου της </w:t>
      </w:r>
      <w:r w:rsidRPr="00720ADE">
        <w:rPr>
          <w:rFonts w:eastAsia="Times New Roman" w:cs="Times New Roman"/>
          <w:szCs w:val="24"/>
        </w:rPr>
        <w:lastRenderedPageBreak/>
        <w:t>Χρυσής Αυγής</w:t>
      </w:r>
      <w:r>
        <w:rPr>
          <w:rFonts w:eastAsia="Times New Roman" w:cs="Times New Roman"/>
          <w:szCs w:val="24"/>
        </w:rPr>
        <w:t>,</w:t>
      </w:r>
      <w:r w:rsidRPr="00720ADE">
        <w:rPr>
          <w:rFonts w:eastAsia="Times New Roman" w:cs="Times New Roman"/>
          <w:szCs w:val="24"/>
        </w:rPr>
        <w:t xml:space="preserve"> εφόσον η ακραία ρητορική σας </w:t>
      </w:r>
      <w:proofErr w:type="spellStart"/>
      <w:r w:rsidRPr="00720ADE">
        <w:rPr>
          <w:rFonts w:eastAsia="Times New Roman" w:cs="Times New Roman"/>
          <w:szCs w:val="24"/>
        </w:rPr>
        <w:t>υπόρρητα</w:t>
      </w:r>
      <w:proofErr w:type="spellEnd"/>
      <w:r w:rsidRPr="00720ADE">
        <w:rPr>
          <w:rFonts w:eastAsia="Times New Roman" w:cs="Times New Roman"/>
          <w:szCs w:val="24"/>
        </w:rPr>
        <w:t xml:space="preserve"> </w:t>
      </w:r>
      <w:r>
        <w:rPr>
          <w:rFonts w:eastAsia="Times New Roman" w:cs="Times New Roman"/>
          <w:szCs w:val="24"/>
        </w:rPr>
        <w:t>-</w:t>
      </w:r>
      <w:r w:rsidRPr="00720ADE">
        <w:rPr>
          <w:rFonts w:eastAsia="Times New Roman" w:cs="Times New Roman"/>
          <w:szCs w:val="24"/>
        </w:rPr>
        <w:t>επιτρέψτε μου</w:t>
      </w:r>
      <w:r>
        <w:rPr>
          <w:rFonts w:eastAsia="Times New Roman" w:cs="Times New Roman"/>
          <w:szCs w:val="24"/>
        </w:rPr>
        <w:t>- τους παρέχει φύλλο σ</w:t>
      </w:r>
      <w:r w:rsidRPr="00720ADE">
        <w:rPr>
          <w:rFonts w:eastAsia="Times New Roman" w:cs="Times New Roman"/>
          <w:szCs w:val="24"/>
        </w:rPr>
        <w:t>υκής</w:t>
      </w:r>
      <w:r>
        <w:rPr>
          <w:rFonts w:eastAsia="Times New Roman" w:cs="Times New Roman"/>
          <w:szCs w:val="24"/>
        </w:rPr>
        <w:t>.</w:t>
      </w:r>
    </w:p>
    <w:p w14:paraId="20A4EA2D" w14:textId="77777777" w:rsidR="005D4821" w:rsidRDefault="006B233D">
      <w:pPr>
        <w:tabs>
          <w:tab w:val="left" w:pos="6168"/>
        </w:tabs>
        <w:spacing w:line="600" w:lineRule="auto"/>
        <w:ind w:firstLine="720"/>
        <w:jc w:val="both"/>
        <w:rPr>
          <w:rFonts w:eastAsia="Times New Roman" w:cs="Times New Roman"/>
          <w:szCs w:val="24"/>
        </w:rPr>
      </w:pPr>
      <w:r w:rsidRPr="00720ADE">
        <w:rPr>
          <w:rFonts w:eastAsia="Times New Roman" w:cs="Times New Roman"/>
          <w:szCs w:val="24"/>
        </w:rPr>
        <w:t>Δεν νομίζω ότι είναι το εθνικό συμφέρον</w:t>
      </w:r>
      <w:r>
        <w:rPr>
          <w:rFonts w:eastAsia="Times New Roman" w:cs="Times New Roman"/>
          <w:szCs w:val="24"/>
        </w:rPr>
        <w:t>,</w:t>
      </w:r>
      <w:r w:rsidRPr="00720ADE">
        <w:rPr>
          <w:rFonts w:eastAsia="Times New Roman" w:cs="Times New Roman"/>
          <w:szCs w:val="24"/>
        </w:rPr>
        <w:t xml:space="preserve"> το οποίο </w:t>
      </w:r>
      <w:proofErr w:type="spellStart"/>
      <w:r w:rsidRPr="00720ADE">
        <w:rPr>
          <w:rFonts w:eastAsia="Times New Roman" w:cs="Times New Roman"/>
          <w:szCs w:val="24"/>
        </w:rPr>
        <w:t>ειρήσ</w:t>
      </w:r>
      <w:r w:rsidRPr="00720ADE">
        <w:rPr>
          <w:rFonts w:eastAsia="Times New Roman" w:cs="Times New Roman"/>
          <w:szCs w:val="24"/>
        </w:rPr>
        <w:t>θω</w:t>
      </w:r>
      <w:proofErr w:type="spellEnd"/>
      <w:r w:rsidRPr="00720ADE">
        <w:rPr>
          <w:rFonts w:eastAsia="Times New Roman" w:cs="Times New Roman"/>
          <w:szCs w:val="24"/>
        </w:rPr>
        <w:t xml:space="preserve"> εν </w:t>
      </w:r>
      <w:proofErr w:type="spellStart"/>
      <w:r w:rsidRPr="00720ADE">
        <w:rPr>
          <w:rFonts w:eastAsia="Times New Roman" w:cs="Times New Roman"/>
          <w:szCs w:val="24"/>
        </w:rPr>
        <w:t>παρόδω</w:t>
      </w:r>
      <w:proofErr w:type="spellEnd"/>
      <w:r w:rsidRPr="00720ADE">
        <w:rPr>
          <w:rFonts w:eastAsia="Times New Roman" w:cs="Times New Roman"/>
          <w:szCs w:val="24"/>
        </w:rPr>
        <w:t xml:space="preserve"> η Συμφωνία των Πρεσπών υπερασπίζεται μέχρι κεραίας</w:t>
      </w:r>
      <w:r>
        <w:rPr>
          <w:rFonts w:eastAsia="Times New Roman" w:cs="Times New Roman"/>
          <w:szCs w:val="24"/>
        </w:rPr>
        <w:t>, α</w:t>
      </w:r>
      <w:r w:rsidRPr="00720ADE">
        <w:rPr>
          <w:rFonts w:eastAsia="Times New Roman" w:cs="Times New Roman"/>
          <w:szCs w:val="24"/>
        </w:rPr>
        <w:t>υτό για το οποίο κόπτεστε</w:t>
      </w:r>
      <w:r>
        <w:rPr>
          <w:rFonts w:eastAsia="Times New Roman" w:cs="Times New Roman"/>
          <w:szCs w:val="24"/>
        </w:rPr>
        <w:t>.</w:t>
      </w:r>
      <w:r w:rsidRPr="00720ADE">
        <w:rPr>
          <w:rFonts w:eastAsia="Times New Roman" w:cs="Times New Roman"/>
          <w:szCs w:val="24"/>
        </w:rPr>
        <w:t xml:space="preserve"> Άλλωστε</w:t>
      </w:r>
      <w:r>
        <w:rPr>
          <w:rFonts w:eastAsia="Times New Roman" w:cs="Times New Roman"/>
          <w:szCs w:val="24"/>
        </w:rPr>
        <w:t>,</w:t>
      </w:r>
      <w:r w:rsidRPr="00720ADE">
        <w:rPr>
          <w:rFonts w:eastAsia="Times New Roman" w:cs="Times New Roman"/>
          <w:szCs w:val="24"/>
        </w:rPr>
        <w:t xml:space="preserve"> στο παρελθόν</w:t>
      </w:r>
      <w:r>
        <w:rPr>
          <w:rFonts w:eastAsia="Times New Roman" w:cs="Times New Roman"/>
          <w:szCs w:val="24"/>
        </w:rPr>
        <w:t>,</w:t>
      </w:r>
      <w:r w:rsidRPr="00720ADE">
        <w:rPr>
          <w:rFonts w:eastAsia="Times New Roman" w:cs="Times New Roman"/>
          <w:szCs w:val="24"/>
        </w:rPr>
        <w:t xml:space="preserve"> στα τόσα χρόνια διακυβέρνησης </w:t>
      </w:r>
      <w:r>
        <w:rPr>
          <w:rFonts w:eastAsia="Times New Roman" w:cs="Times New Roman"/>
          <w:szCs w:val="24"/>
        </w:rPr>
        <w:t>σας,</w:t>
      </w:r>
      <w:r w:rsidRPr="00720ADE">
        <w:rPr>
          <w:rFonts w:eastAsia="Times New Roman" w:cs="Times New Roman"/>
          <w:szCs w:val="24"/>
        </w:rPr>
        <w:t xml:space="preserve"> έχετε δώσει απτά δείγματα γραφής </w:t>
      </w:r>
      <w:r>
        <w:rPr>
          <w:rFonts w:eastAsia="Times New Roman" w:cs="Times New Roman"/>
          <w:szCs w:val="24"/>
        </w:rPr>
        <w:t>υπεράσπισης του ε</w:t>
      </w:r>
      <w:r w:rsidRPr="00720ADE">
        <w:rPr>
          <w:rFonts w:eastAsia="Times New Roman" w:cs="Times New Roman"/>
          <w:szCs w:val="24"/>
        </w:rPr>
        <w:t>θνικού συμφέροντος που τα επωμίστηκε ο ελληνικός λαός</w:t>
      </w:r>
      <w:r>
        <w:rPr>
          <w:rFonts w:eastAsia="Times New Roman" w:cs="Times New Roman"/>
          <w:szCs w:val="24"/>
        </w:rPr>
        <w:t>.</w:t>
      </w:r>
    </w:p>
    <w:p w14:paraId="20A4EA2E" w14:textId="77777777" w:rsidR="005D4821" w:rsidRDefault="006B233D">
      <w:pPr>
        <w:tabs>
          <w:tab w:val="left" w:pos="6168"/>
        </w:tabs>
        <w:spacing w:line="600" w:lineRule="auto"/>
        <w:ind w:firstLine="720"/>
        <w:jc w:val="both"/>
        <w:rPr>
          <w:rFonts w:eastAsia="Times New Roman" w:cs="Times New Roman"/>
          <w:szCs w:val="24"/>
        </w:rPr>
      </w:pPr>
      <w:r w:rsidRPr="00720ADE">
        <w:rPr>
          <w:rFonts w:eastAsia="Times New Roman" w:cs="Times New Roman"/>
          <w:szCs w:val="24"/>
        </w:rPr>
        <w:t>Τι να κάνουμε</w:t>
      </w:r>
      <w:r>
        <w:rPr>
          <w:rFonts w:eastAsia="Times New Roman" w:cs="Times New Roman"/>
          <w:szCs w:val="24"/>
        </w:rPr>
        <w:t>;</w:t>
      </w:r>
      <w:r w:rsidRPr="00720ADE">
        <w:rPr>
          <w:rFonts w:eastAsia="Times New Roman" w:cs="Times New Roman"/>
          <w:szCs w:val="24"/>
        </w:rPr>
        <w:t xml:space="preserve"> Εθνικό συμφέρον δεν είναι να σέρνεις μία </w:t>
      </w:r>
      <w:r>
        <w:rPr>
          <w:rFonts w:eastAsia="Times New Roman" w:cs="Times New Roman"/>
          <w:szCs w:val="24"/>
        </w:rPr>
        <w:t>χώρα σε μνημόνιο, μ</w:t>
      </w:r>
      <w:r w:rsidRPr="00720ADE">
        <w:rPr>
          <w:rFonts w:eastAsia="Times New Roman" w:cs="Times New Roman"/>
          <w:szCs w:val="24"/>
        </w:rPr>
        <w:t>εταξύ άλλων και λόγω δημοσιον</w:t>
      </w:r>
      <w:r>
        <w:rPr>
          <w:rFonts w:eastAsia="Times New Roman" w:cs="Times New Roman"/>
          <w:szCs w:val="24"/>
        </w:rPr>
        <w:t xml:space="preserve">ομικής κραιπάλης και ασύστολου πλουτισμού μιας ελίτ επί </w:t>
      </w:r>
      <w:r w:rsidRPr="00720ADE">
        <w:rPr>
          <w:rFonts w:eastAsia="Times New Roman" w:cs="Times New Roman"/>
          <w:szCs w:val="24"/>
        </w:rPr>
        <w:t xml:space="preserve">ζημία της </w:t>
      </w:r>
      <w:r>
        <w:rPr>
          <w:rFonts w:eastAsia="Times New Roman" w:cs="Times New Roman"/>
          <w:szCs w:val="24"/>
        </w:rPr>
        <w:t>π</w:t>
      </w:r>
      <w:r w:rsidRPr="00720ADE">
        <w:rPr>
          <w:rFonts w:eastAsia="Times New Roman" w:cs="Times New Roman"/>
          <w:szCs w:val="24"/>
        </w:rPr>
        <w:t>ολιτείας</w:t>
      </w:r>
      <w:r>
        <w:rPr>
          <w:rFonts w:eastAsia="Times New Roman" w:cs="Times New Roman"/>
          <w:szCs w:val="24"/>
        </w:rPr>
        <w:t>.</w:t>
      </w:r>
      <w:r w:rsidRPr="00720ADE">
        <w:rPr>
          <w:rFonts w:eastAsia="Times New Roman" w:cs="Times New Roman"/>
          <w:szCs w:val="24"/>
        </w:rPr>
        <w:t xml:space="preserve"> Ούτε </w:t>
      </w:r>
      <w:r>
        <w:rPr>
          <w:rFonts w:eastAsia="Times New Roman" w:cs="Times New Roman"/>
          <w:szCs w:val="24"/>
        </w:rPr>
        <w:t>υπεράσπιση, βεβαίως, ε</w:t>
      </w:r>
      <w:r w:rsidRPr="00720ADE">
        <w:rPr>
          <w:rFonts w:eastAsia="Times New Roman" w:cs="Times New Roman"/>
          <w:szCs w:val="24"/>
        </w:rPr>
        <w:t>θνικού συμφέροντος είναι η τεράστια φοροδιαφυγή</w:t>
      </w:r>
      <w:r>
        <w:rPr>
          <w:rFonts w:eastAsia="Times New Roman" w:cs="Times New Roman"/>
          <w:szCs w:val="24"/>
        </w:rPr>
        <w:t>,</w:t>
      </w:r>
      <w:r w:rsidRPr="00720ADE">
        <w:rPr>
          <w:rFonts w:eastAsia="Times New Roman" w:cs="Times New Roman"/>
          <w:szCs w:val="24"/>
        </w:rPr>
        <w:t xml:space="preserve"> εισφοροδιαφυγή σε φορολογικούς παραδείσους και </w:t>
      </w:r>
      <w:proofErr w:type="spellStart"/>
      <w:r w:rsidRPr="00720ADE">
        <w:rPr>
          <w:rFonts w:eastAsia="Times New Roman" w:cs="Times New Roman"/>
          <w:szCs w:val="24"/>
        </w:rPr>
        <w:t>εξωχώριες</w:t>
      </w:r>
      <w:proofErr w:type="spellEnd"/>
      <w:r w:rsidRPr="00720ADE">
        <w:rPr>
          <w:rFonts w:eastAsia="Times New Roman" w:cs="Times New Roman"/>
          <w:szCs w:val="24"/>
        </w:rPr>
        <w:t xml:space="preserve"> εταιρείες</w:t>
      </w:r>
      <w:r>
        <w:rPr>
          <w:rFonts w:eastAsia="Times New Roman" w:cs="Times New Roman"/>
          <w:szCs w:val="24"/>
        </w:rPr>
        <w:t>. Τα έχουμε συζητήσει εκτενώς ά</w:t>
      </w:r>
      <w:r w:rsidRPr="00720ADE">
        <w:rPr>
          <w:rFonts w:eastAsia="Times New Roman" w:cs="Times New Roman"/>
          <w:szCs w:val="24"/>
        </w:rPr>
        <w:t>λλωστε αυτά</w:t>
      </w:r>
      <w:r>
        <w:rPr>
          <w:rFonts w:eastAsia="Times New Roman" w:cs="Times New Roman"/>
          <w:szCs w:val="24"/>
        </w:rPr>
        <w:t>.</w:t>
      </w:r>
    </w:p>
    <w:p w14:paraId="20A4EA2F" w14:textId="77777777" w:rsidR="005D4821" w:rsidRDefault="006B233D">
      <w:pPr>
        <w:tabs>
          <w:tab w:val="left" w:pos="6168"/>
        </w:tabs>
        <w:spacing w:line="600" w:lineRule="auto"/>
        <w:ind w:firstLine="851"/>
        <w:jc w:val="both"/>
        <w:rPr>
          <w:rFonts w:eastAsia="Times New Roman" w:cs="Times New Roman"/>
          <w:szCs w:val="24"/>
        </w:rPr>
      </w:pPr>
      <w:r w:rsidRPr="00720ADE">
        <w:rPr>
          <w:rFonts w:eastAsia="Times New Roman" w:cs="Times New Roman"/>
          <w:szCs w:val="24"/>
        </w:rPr>
        <w:t xml:space="preserve">Νομίζω </w:t>
      </w:r>
      <w:r>
        <w:rPr>
          <w:rFonts w:eastAsia="Times New Roman" w:cs="Times New Roman"/>
          <w:szCs w:val="24"/>
        </w:rPr>
        <w:t>ότι το πρόβλημά σας δεν είναι η</w:t>
      </w:r>
      <w:r w:rsidRPr="00720ADE">
        <w:rPr>
          <w:rFonts w:eastAsia="Times New Roman" w:cs="Times New Roman"/>
          <w:szCs w:val="24"/>
        </w:rPr>
        <w:t xml:space="preserve"> διαφωνία σας επί της Συμφωνίας των Πρεσπών</w:t>
      </w:r>
      <w:r>
        <w:rPr>
          <w:rFonts w:eastAsia="Times New Roman" w:cs="Times New Roman"/>
          <w:szCs w:val="24"/>
        </w:rPr>
        <w:t>,</w:t>
      </w:r>
      <w:r w:rsidRPr="00720ADE">
        <w:rPr>
          <w:rFonts w:eastAsia="Times New Roman" w:cs="Times New Roman"/>
          <w:szCs w:val="24"/>
        </w:rPr>
        <w:t xml:space="preserve"> αλλά είναι το </w:t>
      </w:r>
      <w:proofErr w:type="spellStart"/>
      <w:r w:rsidRPr="00720ADE">
        <w:rPr>
          <w:rFonts w:eastAsia="Times New Roman" w:cs="Times New Roman"/>
          <w:szCs w:val="24"/>
        </w:rPr>
        <w:t>αντι</w:t>
      </w:r>
      <w:proofErr w:type="spellEnd"/>
      <w:r w:rsidRPr="00720ADE">
        <w:rPr>
          <w:rFonts w:eastAsia="Times New Roman" w:cs="Times New Roman"/>
          <w:szCs w:val="24"/>
        </w:rPr>
        <w:t>-ΣΥΡΙΖΑ μέ</w:t>
      </w:r>
      <w:r w:rsidRPr="00720ADE">
        <w:rPr>
          <w:rFonts w:eastAsia="Times New Roman" w:cs="Times New Roman"/>
          <w:szCs w:val="24"/>
        </w:rPr>
        <w:lastRenderedPageBreak/>
        <w:t>νος</w:t>
      </w:r>
      <w:r>
        <w:rPr>
          <w:rFonts w:eastAsia="Times New Roman" w:cs="Times New Roman"/>
          <w:szCs w:val="24"/>
        </w:rPr>
        <w:t>,</w:t>
      </w:r>
      <w:r w:rsidRPr="00720ADE">
        <w:rPr>
          <w:rFonts w:eastAsia="Times New Roman" w:cs="Times New Roman"/>
          <w:szCs w:val="24"/>
        </w:rPr>
        <w:t xml:space="preserve"> μίσος μπροστά στο οποίο δεν δ</w:t>
      </w:r>
      <w:r w:rsidRPr="00720ADE">
        <w:rPr>
          <w:rFonts w:eastAsia="Times New Roman" w:cs="Times New Roman"/>
          <w:szCs w:val="24"/>
        </w:rPr>
        <w:t>ιστάζετε να γυρίσετε το ρολόι της ιστορίας πίσω σε κοινωνικά φρονήματα</w:t>
      </w:r>
      <w:r>
        <w:rPr>
          <w:rFonts w:eastAsia="Times New Roman" w:cs="Times New Roman"/>
          <w:szCs w:val="24"/>
        </w:rPr>
        <w:t>,</w:t>
      </w:r>
      <w:r w:rsidRPr="00720ADE">
        <w:rPr>
          <w:rFonts w:eastAsia="Times New Roman" w:cs="Times New Roman"/>
          <w:szCs w:val="24"/>
        </w:rPr>
        <w:t xml:space="preserve"> στην εθνικοφροσύνη</w:t>
      </w:r>
      <w:r>
        <w:rPr>
          <w:rFonts w:eastAsia="Times New Roman" w:cs="Times New Roman"/>
          <w:szCs w:val="24"/>
        </w:rPr>
        <w:t>,</w:t>
      </w:r>
      <w:r w:rsidRPr="00720ADE">
        <w:rPr>
          <w:rFonts w:eastAsia="Times New Roman" w:cs="Times New Roman"/>
          <w:szCs w:val="24"/>
        </w:rPr>
        <w:t xml:space="preserve"> στο</w:t>
      </w:r>
      <w:r>
        <w:rPr>
          <w:rFonts w:eastAsia="Times New Roman" w:cs="Times New Roman"/>
          <w:szCs w:val="24"/>
        </w:rPr>
        <w:t>ν χωροφύλακα,</w:t>
      </w:r>
      <w:r w:rsidRPr="00720ADE">
        <w:rPr>
          <w:rFonts w:eastAsia="Times New Roman" w:cs="Times New Roman"/>
          <w:szCs w:val="24"/>
        </w:rPr>
        <w:t xml:space="preserve"> </w:t>
      </w:r>
      <w:r>
        <w:rPr>
          <w:rFonts w:eastAsia="Times New Roman" w:cs="Times New Roman"/>
          <w:szCs w:val="24"/>
        </w:rPr>
        <w:t>σ</w:t>
      </w:r>
      <w:r w:rsidRPr="00720ADE">
        <w:rPr>
          <w:rFonts w:eastAsia="Times New Roman" w:cs="Times New Roman"/>
          <w:szCs w:val="24"/>
        </w:rPr>
        <w:t>τους συμμορίτες</w:t>
      </w:r>
      <w:r>
        <w:rPr>
          <w:rFonts w:eastAsia="Times New Roman" w:cs="Times New Roman"/>
          <w:szCs w:val="24"/>
        </w:rPr>
        <w:t xml:space="preserve">, στους </w:t>
      </w:r>
      <w:proofErr w:type="spellStart"/>
      <w:r>
        <w:rPr>
          <w:rFonts w:eastAsia="Times New Roman" w:cs="Times New Roman"/>
          <w:szCs w:val="24"/>
        </w:rPr>
        <w:t>ΕΑΜοΒούλγαρους</w:t>
      </w:r>
      <w:proofErr w:type="spellEnd"/>
      <w:r>
        <w:rPr>
          <w:rFonts w:eastAsia="Times New Roman" w:cs="Times New Roman"/>
          <w:szCs w:val="24"/>
        </w:rPr>
        <w:t xml:space="preserve"> και δ</w:t>
      </w:r>
      <w:r w:rsidRPr="00720ADE">
        <w:rPr>
          <w:rFonts w:eastAsia="Times New Roman" w:cs="Times New Roman"/>
          <w:szCs w:val="24"/>
        </w:rPr>
        <w:t xml:space="preserve">εν </w:t>
      </w:r>
      <w:r>
        <w:rPr>
          <w:rFonts w:eastAsia="Times New Roman" w:cs="Times New Roman"/>
          <w:szCs w:val="24"/>
        </w:rPr>
        <w:t>διστάζετε ν</w:t>
      </w:r>
      <w:r w:rsidRPr="00720ADE">
        <w:rPr>
          <w:rFonts w:eastAsia="Times New Roman" w:cs="Times New Roman"/>
          <w:szCs w:val="24"/>
        </w:rPr>
        <w:t>α ταΐζετε το θηρίο του εθνικισμού και του ρατσισμού</w:t>
      </w:r>
      <w:r>
        <w:rPr>
          <w:rFonts w:eastAsia="Times New Roman" w:cs="Times New Roman"/>
          <w:szCs w:val="24"/>
        </w:rPr>
        <w:t>.</w:t>
      </w:r>
      <w:r w:rsidRPr="00720ADE">
        <w:rPr>
          <w:rFonts w:eastAsia="Times New Roman" w:cs="Times New Roman"/>
          <w:szCs w:val="24"/>
        </w:rPr>
        <w:t xml:space="preserve"> </w:t>
      </w:r>
    </w:p>
    <w:p w14:paraId="20A4EA30" w14:textId="77777777" w:rsidR="005D4821" w:rsidRDefault="006B233D">
      <w:pPr>
        <w:tabs>
          <w:tab w:val="left" w:pos="6168"/>
        </w:tabs>
        <w:spacing w:line="600" w:lineRule="auto"/>
        <w:ind w:firstLine="720"/>
        <w:jc w:val="both"/>
        <w:rPr>
          <w:rFonts w:eastAsia="Times New Roman" w:cs="Times New Roman"/>
          <w:szCs w:val="24"/>
        </w:rPr>
      </w:pPr>
      <w:r w:rsidRPr="00720ADE">
        <w:rPr>
          <w:rFonts w:eastAsia="Times New Roman" w:cs="Times New Roman"/>
          <w:szCs w:val="24"/>
        </w:rPr>
        <w:t>Μόνο που</w:t>
      </w:r>
      <w:r>
        <w:rPr>
          <w:rFonts w:eastAsia="Times New Roman" w:cs="Times New Roman"/>
          <w:szCs w:val="24"/>
        </w:rPr>
        <w:t>,</w:t>
      </w:r>
      <w:r w:rsidRPr="00720ADE">
        <w:rPr>
          <w:rFonts w:eastAsia="Times New Roman" w:cs="Times New Roman"/>
          <w:szCs w:val="24"/>
        </w:rPr>
        <w:t xml:space="preserve"> κυρίες και κύριοι συνάδελ</w:t>
      </w:r>
      <w:r w:rsidRPr="00720ADE">
        <w:rPr>
          <w:rFonts w:eastAsia="Times New Roman" w:cs="Times New Roman"/>
          <w:szCs w:val="24"/>
        </w:rPr>
        <w:t>φοι της Αντιπολίτευσης</w:t>
      </w:r>
      <w:r>
        <w:rPr>
          <w:rFonts w:eastAsia="Times New Roman" w:cs="Times New Roman"/>
          <w:szCs w:val="24"/>
        </w:rPr>
        <w:t>,</w:t>
      </w:r>
      <w:r w:rsidRPr="00720ADE">
        <w:rPr>
          <w:rFonts w:eastAsia="Times New Roman" w:cs="Times New Roman"/>
          <w:szCs w:val="24"/>
        </w:rPr>
        <w:t xml:space="preserve"> το θηρίο γίνεται </w:t>
      </w:r>
      <w:proofErr w:type="spellStart"/>
      <w:r w:rsidRPr="00720ADE">
        <w:rPr>
          <w:rFonts w:eastAsia="Times New Roman" w:cs="Times New Roman"/>
          <w:szCs w:val="24"/>
        </w:rPr>
        <w:t>Φρανκενστάιν</w:t>
      </w:r>
      <w:proofErr w:type="spellEnd"/>
      <w:r>
        <w:rPr>
          <w:rFonts w:eastAsia="Times New Roman" w:cs="Times New Roman"/>
          <w:szCs w:val="24"/>
        </w:rPr>
        <w:t>.</w:t>
      </w:r>
      <w:r w:rsidRPr="00720ADE">
        <w:rPr>
          <w:rFonts w:eastAsia="Times New Roman" w:cs="Times New Roman"/>
          <w:szCs w:val="24"/>
        </w:rPr>
        <w:t xml:space="preserve"> Αυτονομείται από τον δημιουργό του και στρέφεται εναντίον του</w:t>
      </w:r>
      <w:r>
        <w:rPr>
          <w:rFonts w:eastAsia="Times New Roman" w:cs="Times New Roman"/>
          <w:szCs w:val="24"/>
        </w:rPr>
        <w:t>.</w:t>
      </w:r>
      <w:r w:rsidRPr="00720ADE">
        <w:rPr>
          <w:rFonts w:eastAsia="Times New Roman" w:cs="Times New Roman"/>
          <w:szCs w:val="24"/>
        </w:rPr>
        <w:t xml:space="preserve"> Και το θηρίο θέλει αίμα και δεν κάνει διακρίσεις</w:t>
      </w:r>
      <w:r>
        <w:rPr>
          <w:rFonts w:eastAsia="Times New Roman" w:cs="Times New Roman"/>
          <w:szCs w:val="24"/>
        </w:rPr>
        <w:t>.</w:t>
      </w:r>
      <w:r w:rsidRPr="00720ADE">
        <w:rPr>
          <w:rFonts w:eastAsia="Times New Roman" w:cs="Times New Roman"/>
          <w:szCs w:val="24"/>
        </w:rPr>
        <w:t xml:space="preserve"> </w:t>
      </w:r>
    </w:p>
    <w:p w14:paraId="20A4EA31" w14:textId="77777777" w:rsidR="005D4821" w:rsidRDefault="006B233D">
      <w:pPr>
        <w:tabs>
          <w:tab w:val="left" w:pos="6168"/>
        </w:tabs>
        <w:spacing w:line="600" w:lineRule="auto"/>
        <w:ind w:firstLine="720"/>
        <w:jc w:val="both"/>
        <w:rPr>
          <w:rFonts w:eastAsia="Times New Roman" w:cs="Times New Roman"/>
          <w:szCs w:val="24"/>
        </w:rPr>
      </w:pPr>
      <w:r w:rsidRPr="00720ADE">
        <w:rPr>
          <w:rFonts w:eastAsia="Times New Roman" w:cs="Times New Roman"/>
          <w:szCs w:val="24"/>
        </w:rPr>
        <w:t xml:space="preserve">Εμείς </w:t>
      </w:r>
      <w:r>
        <w:rPr>
          <w:rFonts w:eastAsia="Times New Roman" w:cs="Times New Roman"/>
          <w:szCs w:val="24"/>
        </w:rPr>
        <w:t xml:space="preserve">δεν παραχαράξαμε </w:t>
      </w:r>
      <w:r w:rsidRPr="00720ADE">
        <w:rPr>
          <w:rFonts w:eastAsia="Times New Roman" w:cs="Times New Roman"/>
          <w:szCs w:val="24"/>
        </w:rPr>
        <w:t xml:space="preserve">την ιστορία ούτε προδώσαμε τίποτα κατά τις </w:t>
      </w:r>
      <w:r>
        <w:rPr>
          <w:rFonts w:eastAsia="Times New Roman" w:cs="Times New Roman"/>
          <w:szCs w:val="24"/>
        </w:rPr>
        <w:t xml:space="preserve">αγεωγράφητες </w:t>
      </w:r>
      <w:r w:rsidRPr="00720ADE">
        <w:rPr>
          <w:rFonts w:eastAsia="Times New Roman" w:cs="Times New Roman"/>
          <w:szCs w:val="24"/>
        </w:rPr>
        <w:t>και ανισ</w:t>
      </w:r>
      <w:r w:rsidRPr="00720ADE">
        <w:rPr>
          <w:rFonts w:eastAsia="Times New Roman" w:cs="Times New Roman"/>
          <w:szCs w:val="24"/>
        </w:rPr>
        <w:t xml:space="preserve">τόρητες εμμονές </w:t>
      </w:r>
      <w:r>
        <w:rPr>
          <w:rFonts w:eastAsia="Times New Roman" w:cs="Times New Roman"/>
          <w:szCs w:val="24"/>
        </w:rPr>
        <w:t>σας.</w:t>
      </w:r>
      <w:r w:rsidRPr="00720ADE">
        <w:rPr>
          <w:rFonts w:eastAsia="Times New Roman" w:cs="Times New Roman"/>
          <w:szCs w:val="24"/>
        </w:rPr>
        <w:t xml:space="preserve"> Ή μάλλον</w:t>
      </w:r>
      <w:r>
        <w:rPr>
          <w:rFonts w:eastAsia="Times New Roman" w:cs="Times New Roman"/>
          <w:szCs w:val="24"/>
        </w:rPr>
        <w:t>, αν κάτι παρα</w:t>
      </w:r>
      <w:r w:rsidRPr="00720ADE">
        <w:rPr>
          <w:rFonts w:eastAsia="Times New Roman" w:cs="Times New Roman"/>
          <w:szCs w:val="24"/>
        </w:rPr>
        <w:t>χαράξαμε αυτές τις μέρες</w:t>
      </w:r>
      <w:r>
        <w:rPr>
          <w:rFonts w:eastAsia="Times New Roman" w:cs="Times New Roman"/>
          <w:szCs w:val="24"/>
        </w:rPr>
        <w:t>,</w:t>
      </w:r>
      <w:r w:rsidRPr="00720ADE">
        <w:rPr>
          <w:rFonts w:eastAsia="Times New Roman" w:cs="Times New Roman"/>
          <w:szCs w:val="24"/>
        </w:rPr>
        <w:t xml:space="preserve"> εάν κάτι προδώσαμε ήταν τα άρθρα πίστεως </w:t>
      </w:r>
      <w:r>
        <w:rPr>
          <w:rFonts w:eastAsia="Times New Roman" w:cs="Times New Roman"/>
          <w:szCs w:val="24"/>
        </w:rPr>
        <w:t xml:space="preserve">των βάρβαρων πολιτικών </w:t>
      </w:r>
      <w:r w:rsidRPr="00720ADE">
        <w:rPr>
          <w:rFonts w:eastAsia="Times New Roman" w:cs="Times New Roman"/>
          <w:szCs w:val="24"/>
        </w:rPr>
        <w:t>που μας φέρατε</w:t>
      </w:r>
      <w:r>
        <w:rPr>
          <w:rFonts w:eastAsia="Times New Roman" w:cs="Times New Roman"/>
          <w:szCs w:val="24"/>
        </w:rPr>
        <w:t>,</w:t>
      </w:r>
      <w:r w:rsidRPr="00720ADE">
        <w:rPr>
          <w:rFonts w:eastAsia="Times New Roman" w:cs="Times New Roman"/>
          <w:szCs w:val="24"/>
        </w:rPr>
        <w:t xml:space="preserve"> τις οπ</w:t>
      </w:r>
      <w:r>
        <w:rPr>
          <w:rFonts w:eastAsia="Times New Roman" w:cs="Times New Roman"/>
          <w:szCs w:val="24"/>
        </w:rPr>
        <w:t>οίες προσυπογράφατε,</w:t>
      </w:r>
      <w:r w:rsidRPr="00720ADE">
        <w:rPr>
          <w:rFonts w:eastAsia="Times New Roman" w:cs="Times New Roman"/>
          <w:szCs w:val="24"/>
        </w:rPr>
        <w:t xml:space="preserve"> για</w:t>
      </w:r>
      <w:r>
        <w:rPr>
          <w:rFonts w:eastAsia="Times New Roman" w:cs="Times New Roman"/>
          <w:szCs w:val="24"/>
        </w:rPr>
        <w:t xml:space="preserve"> τις οποίες κάποτε μας δηλώνετε υπερήφανοι.</w:t>
      </w:r>
      <w:r w:rsidRPr="00720ADE">
        <w:rPr>
          <w:rFonts w:eastAsia="Times New Roman" w:cs="Times New Roman"/>
          <w:szCs w:val="24"/>
        </w:rPr>
        <w:t xml:space="preserve"> </w:t>
      </w:r>
    </w:p>
    <w:p w14:paraId="20A4EA32" w14:textId="77777777" w:rsidR="005D4821" w:rsidRDefault="006B233D">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Ναι, </w:t>
      </w:r>
      <w:r w:rsidRPr="00720ADE">
        <w:rPr>
          <w:rFonts w:eastAsia="Times New Roman" w:cs="Times New Roman"/>
          <w:szCs w:val="24"/>
        </w:rPr>
        <w:t>λοιπόν</w:t>
      </w:r>
      <w:r>
        <w:rPr>
          <w:rFonts w:eastAsia="Times New Roman" w:cs="Times New Roman"/>
          <w:szCs w:val="24"/>
        </w:rPr>
        <w:t>,</w:t>
      </w:r>
      <w:r w:rsidRPr="00720ADE">
        <w:rPr>
          <w:rFonts w:eastAsia="Times New Roman" w:cs="Times New Roman"/>
          <w:szCs w:val="24"/>
        </w:rPr>
        <w:t xml:space="preserve"> προδώσαμε τον επαίσ</w:t>
      </w:r>
      <w:r w:rsidRPr="00720ADE">
        <w:rPr>
          <w:rFonts w:eastAsia="Times New Roman" w:cs="Times New Roman"/>
          <w:szCs w:val="24"/>
        </w:rPr>
        <w:t xml:space="preserve">χυντο </w:t>
      </w:r>
      <w:proofErr w:type="spellStart"/>
      <w:r>
        <w:rPr>
          <w:rFonts w:eastAsia="Times New Roman" w:cs="Times New Roman"/>
          <w:szCs w:val="24"/>
        </w:rPr>
        <w:t>υποκατώτατο</w:t>
      </w:r>
      <w:proofErr w:type="spellEnd"/>
      <w:r>
        <w:rPr>
          <w:rFonts w:eastAsia="Times New Roman" w:cs="Times New Roman"/>
          <w:szCs w:val="24"/>
        </w:rPr>
        <w:t xml:space="preserve"> </w:t>
      </w:r>
      <w:r w:rsidRPr="00720ADE">
        <w:rPr>
          <w:rFonts w:eastAsia="Times New Roman" w:cs="Times New Roman"/>
          <w:szCs w:val="24"/>
        </w:rPr>
        <w:t>μισθό</w:t>
      </w:r>
      <w:r>
        <w:rPr>
          <w:rFonts w:eastAsia="Times New Roman" w:cs="Times New Roman"/>
          <w:szCs w:val="24"/>
        </w:rPr>
        <w:t>,</w:t>
      </w:r>
      <w:r w:rsidRPr="00720ADE">
        <w:rPr>
          <w:rFonts w:eastAsia="Times New Roman" w:cs="Times New Roman"/>
          <w:szCs w:val="24"/>
        </w:rPr>
        <w:t xml:space="preserve"> καταργώντας τον</w:t>
      </w:r>
      <w:r>
        <w:rPr>
          <w:rFonts w:eastAsia="Times New Roman" w:cs="Times New Roman"/>
          <w:szCs w:val="24"/>
        </w:rPr>
        <w:t>.</w:t>
      </w:r>
      <w:r w:rsidRPr="00720ADE">
        <w:rPr>
          <w:rFonts w:eastAsia="Times New Roman" w:cs="Times New Roman"/>
          <w:szCs w:val="24"/>
        </w:rPr>
        <w:t xml:space="preserve"> Αυξήσαμε τον κατώτατο μισθό</w:t>
      </w:r>
      <w:r>
        <w:rPr>
          <w:rFonts w:eastAsia="Times New Roman" w:cs="Times New Roman"/>
          <w:szCs w:val="24"/>
        </w:rPr>
        <w:t>.</w:t>
      </w:r>
      <w:r w:rsidRPr="00720ADE">
        <w:rPr>
          <w:rFonts w:eastAsia="Times New Roman" w:cs="Times New Roman"/>
          <w:szCs w:val="24"/>
        </w:rPr>
        <w:t xml:space="preserve"> Και </w:t>
      </w:r>
      <w:r>
        <w:rPr>
          <w:rFonts w:eastAsia="Times New Roman" w:cs="Times New Roman"/>
          <w:szCs w:val="24"/>
        </w:rPr>
        <w:t>έ</w:t>
      </w:r>
      <w:r>
        <w:rPr>
          <w:rFonts w:eastAsia="Times New Roman" w:cs="Times New Roman"/>
          <w:szCs w:val="24"/>
        </w:rPr>
        <w:lastRenderedPageBreak/>
        <w:t xml:space="preserve">πονται </w:t>
      </w:r>
      <w:r w:rsidRPr="00720ADE">
        <w:rPr>
          <w:rFonts w:eastAsia="Times New Roman" w:cs="Times New Roman"/>
          <w:szCs w:val="24"/>
        </w:rPr>
        <w:t>μία σει</w:t>
      </w:r>
      <w:r>
        <w:rPr>
          <w:rFonts w:eastAsia="Times New Roman" w:cs="Times New Roman"/>
          <w:szCs w:val="24"/>
        </w:rPr>
        <w:t>ρά θετικών μέτρων για τα οποία τ</w:t>
      </w:r>
      <w:r w:rsidRPr="00720ADE">
        <w:rPr>
          <w:rFonts w:eastAsia="Times New Roman" w:cs="Times New Roman"/>
          <w:szCs w:val="24"/>
        </w:rPr>
        <w:t>ο μόνο που βρήκατε να πείτε</w:t>
      </w:r>
      <w:r>
        <w:rPr>
          <w:rFonts w:eastAsia="Times New Roman" w:cs="Times New Roman"/>
          <w:szCs w:val="24"/>
        </w:rPr>
        <w:t>,</w:t>
      </w:r>
      <w:r w:rsidRPr="00720ADE">
        <w:rPr>
          <w:rFonts w:eastAsia="Times New Roman" w:cs="Times New Roman"/>
          <w:szCs w:val="24"/>
        </w:rPr>
        <w:t xml:space="preserve"> εντείνοντας αυτή την ολέθρια στρατηγική έντασης</w:t>
      </w:r>
      <w:r>
        <w:rPr>
          <w:rFonts w:eastAsia="Times New Roman" w:cs="Times New Roman"/>
          <w:szCs w:val="24"/>
        </w:rPr>
        <w:t>,</w:t>
      </w:r>
      <w:r w:rsidRPr="00720ADE">
        <w:rPr>
          <w:rFonts w:eastAsia="Times New Roman" w:cs="Times New Roman"/>
          <w:szCs w:val="24"/>
        </w:rPr>
        <w:t xml:space="preserve"> τη στρατηγική διχασμού και αποσ</w:t>
      </w:r>
      <w:r>
        <w:rPr>
          <w:rFonts w:eastAsia="Times New Roman" w:cs="Times New Roman"/>
          <w:szCs w:val="24"/>
        </w:rPr>
        <w:t xml:space="preserve">ταθεροποίησης, </w:t>
      </w:r>
      <w:r w:rsidRPr="00720ADE">
        <w:rPr>
          <w:rFonts w:eastAsia="Times New Roman" w:cs="Times New Roman"/>
          <w:szCs w:val="24"/>
        </w:rPr>
        <w:t xml:space="preserve">είναι ότι </w:t>
      </w:r>
      <w:r w:rsidRPr="00720ADE">
        <w:rPr>
          <w:rFonts w:eastAsia="Times New Roman" w:cs="Times New Roman"/>
          <w:szCs w:val="24"/>
        </w:rPr>
        <w:t>σχεδιάστηκαν ως το αντίδοτο στη Συμφωνία των Πρεσπών</w:t>
      </w:r>
      <w:r>
        <w:rPr>
          <w:rFonts w:eastAsia="Times New Roman" w:cs="Times New Roman"/>
          <w:szCs w:val="24"/>
        </w:rPr>
        <w:t>.</w:t>
      </w:r>
      <w:r w:rsidRPr="00720ADE">
        <w:rPr>
          <w:rFonts w:eastAsia="Times New Roman" w:cs="Times New Roman"/>
          <w:szCs w:val="24"/>
        </w:rPr>
        <w:t xml:space="preserve"> </w:t>
      </w:r>
      <w:r>
        <w:rPr>
          <w:rFonts w:eastAsia="Times New Roman" w:cs="Times New Roman"/>
          <w:szCs w:val="24"/>
        </w:rPr>
        <w:t>Στ</w:t>
      </w:r>
      <w:r w:rsidRPr="00720ADE">
        <w:rPr>
          <w:rFonts w:eastAsia="Times New Roman" w:cs="Times New Roman"/>
          <w:szCs w:val="24"/>
        </w:rPr>
        <w:t xml:space="preserve">ο ίδιο μοτίβο είχατε υποστηρίξει ότι ανταλλάξαμε τις συντάξεις με το </w:t>
      </w:r>
      <w:r>
        <w:rPr>
          <w:rFonts w:eastAsia="Times New Roman" w:cs="Times New Roman"/>
          <w:szCs w:val="24"/>
        </w:rPr>
        <w:t>μ</w:t>
      </w:r>
      <w:r w:rsidRPr="00720ADE">
        <w:rPr>
          <w:rFonts w:eastAsia="Times New Roman" w:cs="Times New Roman"/>
          <w:szCs w:val="24"/>
        </w:rPr>
        <w:t>ακεδονικό</w:t>
      </w:r>
      <w:r>
        <w:rPr>
          <w:rFonts w:eastAsia="Times New Roman" w:cs="Times New Roman"/>
          <w:szCs w:val="24"/>
        </w:rPr>
        <w:t>.</w:t>
      </w:r>
      <w:r w:rsidRPr="00720ADE">
        <w:rPr>
          <w:rFonts w:eastAsia="Times New Roman" w:cs="Times New Roman"/>
          <w:szCs w:val="24"/>
        </w:rPr>
        <w:t xml:space="preserve"> </w:t>
      </w:r>
    </w:p>
    <w:p w14:paraId="20A4EA33" w14:textId="77777777" w:rsidR="005D4821" w:rsidRDefault="006B233D">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Κυρία συνάδελφε, ολοκληρώστε. </w:t>
      </w:r>
    </w:p>
    <w:p w14:paraId="20A4EA34" w14:textId="77777777" w:rsidR="005D4821" w:rsidRDefault="006B233D">
      <w:pPr>
        <w:spacing w:line="600" w:lineRule="auto"/>
        <w:ind w:firstLine="720"/>
        <w:jc w:val="both"/>
        <w:rPr>
          <w:rFonts w:eastAsia="Times New Roman" w:cs="Times New Roman"/>
          <w:szCs w:val="24"/>
        </w:rPr>
      </w:pPr>
      <w:r>
        <w:rPr>
          <w:rFonts w:eastAsia="Times New Roman" w:cs="Times New Roman"/>
          <w:b/>
          <w:szCs w:val="24"/>
        </w:rPr>
        <w:t xml:space="preserve">ΦΩΤΕΙΝΗ ΒΑΚΗ: </w:t>
      </w:r>
      <w:r w:rsidRPr="00720ADE">
        <w:rPr>
          <w:rFonts w:eastAsia="Times New Roman" w:cs="Times New Roman"/>
          <w:szCs w:val="24"/>
        </w:rPr>
        <w:t xml:space="preserve">Εμείς θα συνεχίσουμε να αποκαθιστούμε </w:t>
      </w:r>
      <w:r w:rsidRPr="00720ADE">
        <w:rPr>
          <w:rFonts w:eastAsia="Times New Roman" w:cs="Times New Roman"/>
          <w:szCs w:val="24"/>
        </w:rPr>
        <w:t>αδικίες</w:t>
      </w:r>
      <w:r>
        <w:rPr>
          <w:rFonts w:eastAsia="Times New Roman" w:cs="Times New Roman"/>
          <w:szCs w:val="24"/>
        </w:rPr>
        <w:t>,</w:t>
      </w:r>
      <w:r w:rsidRPr="00720ADE">
        <w:rPr>
          <w:rFonts w:eastAsia="Times New Roman" w:cs="Times New Roman"/>
          <w:szCs w:val="24"/>
        </w:rPr>
        <w:t xml:space="preserve"> να νομοθετούμε για μία βουβή και απελπισμένη κοινωνική πλειοψηφία και να </w:t>
      </w:r>
      <w:r>
        <w:rPr>
          <w:rFonts w:eastAsia="Times New Roman" w:cs="Times New Roman"/>
          <w:szCs w:val="24"/>
        </w:rPr>
        <w:t xml:space="preserve">αναστηλώνουμε </w:t>
      </w:r>
      <w:r w:rsidRPr="00720ADE">
        <w:rPr>
          <w:rFonts w:eastAsia="Times New Roman" w:cs="Times New Roman"/>
          <w:szCs w:val="24"/>
        </w:rPr>
        <w:t>το κοινωνικό κράτος</w:t>
      </w:r>
      <w:r>
        <w:rPr>
          <w:rFonts w:eastAsia="Times New Roman" w:cs="Times New Roman"/>
          <w:szCs w:val="24"/>
        </w:rPr>
        <w:t>.</w:t>
      </w:r>
    </w:p>
    <w:p w14:paraId="20A4EA35" w14:textId="77777777" w:rsidR="005D4821" w:rsidRDefault="006B233D">
      <w:pPr>
        <w:spacing w:line="600" w:lineRule="auto"/>
        <w:ind w:firstLine="720"/>
        <w:jc w:val="both"/>
        <w:rPr>
          <w:rFonts w:eastAsia="Times New Roman" w:cs="Times New Roman"/>
          <w:szCs w:val="24"/>
        </w:rPr>
      </w:pPr>
      <w:r w:rsidRPr="00720ADE">
        <w:rPr>
          <w:rFonts w:eastAsia="Times New Roman" w:cs="Times New Roman"/>
          <w:szCs w:val="24"/>
        </w:rPr>
        <w:t>Θα σας έκανα μία έκκληση</w:t>
      </w:r>
      <w:r>
        <w:rPr>
          <w:rFonts w:eastAsia="Times New Roman" w:cs="Times New Roman"/>
          <w:szCs w:val="24"/>
        </w:rPr>
        <w:t>:</w:t>
      </w:r>
      <w:r w:rsidRPr="00720ADE">
        <w:rPr>
          <w:rFonts w:eastAsia="Times New Roman" w:cs="Times New Roman"/>
          <w:szCs w:val="24"/>
        </w:rPr>
        <w:t xml:space="preserve"> Να σταματήσετε να πορεύεστε σε αυτό</w:t>
      </w:r>
      <w:r>
        <w:rPr>
          <w:rFonts w:eastAsia="Times New Roman" w:cs="Times New Roman"/>
          <w:szCs w:val="24"/>
        </w:rPr>
        <w:t xml:space="preserve">ν τον </w:t>
      </w:r>
      <w:r w:rsidRPr="00720ADE">
        <w:rPr>
          <w:rFonts w:eastAsia="Times New Roman" w:cs="Times New Roman"/>
          <w:szCs w:val="24"/>
        </w:rPr>
        <w:t xml:space="preserve">δρόμο της </w:t>
      </w:r>
      <w:r>
        <w:rPr>
          <w:rFonts w:eastAsia="Times New Roman" w:cs="Times New Roman"/>
          <w:szCs w:val="24"/>
        </w:rPr>
        <w:t>α</w:t>
      </w:r>
      <w:r w:rsidRPr="00720ADE">
        <w:rPr>
          <w:rFonts w:eastAsia="Times New Roman" w:cs="Times New Roman"/>
          <w:szCs w:val="24"/>
        </w:rPr>
        <w:t>κροδεξιάς</w:t>
      </w:r>
      <w:r>
        <w:rPr>
          <w:rFonts w:eastAsia="Times New Roman" w:cs="Times New Roman"/>
          <w:szCs w:val="24"/>
        </w:rPr>
        <w:t>,</w:t>
      </w:r>
      <w:r w:rsidRPr="00720ADE">
        <w:rPr>
          <w:rFonts w:eastAsia="Times New Roman" w:cs="Times New Roman"/>
          <w:szCs w:val="24"/>
        </w:rPr>
        <w:t xml:space="preserve"> της </w:t>
      </w:r>
      <w:r>
        <w:rPr>
          <w:rFonts w:eastAsia="Times New Roman" w:cs="Times New Roman"/>
          <w:szCs w:val="24"/>
        </w:rPr>
        <w:t>«</w:t>
      </w:r>
      <w:proofErr w:type="spellStart"/>
      <w:r>
        <w:rPr>
          <w:rFonts w:eastAsia="Times New Roman" w:cs="Times New Roman"/>
          <w:szCs w:val="24"/>
        </w:rPr>
        <w:t>ορμπανοποίησης</w:t>
      </w:r>
      <w:proofErr w:type="spellEnd"/>
      <w:r>
        <w:rPr>
          <w:rFonts w:eastAsia="Times New Roman" w:cs="Times New Roman"/>
          <w:szCs w:val="24"/>
        </w:rPr>
        <w:t xml:space="preserve">» </w:t>
      </w:r>
      <w:r w:rsidRPr="00720ADE">
        <w:rPr>
          <w:rFonts w:eastAsia="Times New Roman" w:cs="Times New Roman"/>
          <w:szCs w:val="24"/>
        </w:rPr>
        <w:t>με συνοδοιπόρους ποιους</w:t>
      </w:r>
      <w:r>
        <w:rPr>
          <w:rFonts w:eastAsia="Times New Roman" w:cs="Times New Roman"/>
          <w:szCs w:val="24"/>
        </w:rPr>
        <w:t>;</w:t>
      </w:r>
      <w:r w:rsidRPr="00720ADE">
        <w:rPr>
          <w:rFonts w:eastAsia="Times New Roman" w:cs="Times New Roman"/>
          <w:szCs w:val="24"/>
        </w:rPr>
        <w:t xml:space="preserve"> </w:t>
      </w:r>
      <w:r>
        <w:rPr>
          <w:rFonts w:eastAsia="Times New Roman" w:cs="Times New Roman"/>
          <w:szCs w:val="24"/>
        </w:rPr>
        <w:t>Με σ</w:t>
      </w:r>
      <w:r>
        <w:rPr>
          <w:rFonts w:eastAsia="Times New Roman" w:cs="Times New Roman"/>
          <w:szCs w:val="24"/>
        </w:rPr>
        <w:t xml:space="preserve">υνοδοιπόρο το </w:t>
      </w:r>
      <w:r>
        <w:rPr>
          <w:rFonts w:eastAsia="Times New Roman" w:cs="Times New Roman"/>
          <w:szCs w:val="24"/>
          <w:lang w:val="en-US"/>
        </w:rPr>
        <w:t>VMRO</w:t>
      </w:r>
      <w:r>
        <w:rPr>
          <w:rFonts w:eastAsia="Times New Roman" w:cs="Times New Roman"/>
          <w:szCs w:val="24"/>
        </w:rPr>
        <w:t xml:space="preserve">; Τον </w:t>
      </w:r>
      <w:proofErr w:type="spellStart"/>
      <w:r w:rsidRPr="00720ADE">
        <w:rPr>
          <w:rFonts w:eastAsia="Times New Roman" w:cs="Times New Roman"/>
          <w:szCs w:val="24"/>
        </w:rPr>
        <w:t>Ορμπάν</w:t>
      </w:r>
      <w:proofErr w:type="spellEnd"/>
      <w:r>
        <w:rPr>
          <w:rFonts w:eastAsia="Times New Roman" w:cs="Times New Roman"/>
          <w:szCs w:val="24"/>
        </w:rPr>
        <w:t>;</w:t>
      </w:r>
      <w:r w:rsidRPr="00720ADE">
        <w:rPr>
          <w:rFonts w:eastAsia="Times New Roman" w:cs="Times New Roman"/>
          <w:szCs w:val="24"/>
        </w:rPr>
        <w:t xml:space="preserve"> Το</w:t>
      </w:r>
      <w:r>
        <w:rPr>
          <w:rFonts w:eastAsia="Times New Roman" w:cs="Times New Roman"/>
          <w:szCs w:val="24"/>
        </w:rPr>
        <w:t>ν</w:t>
      </w:r>
      <w:r w:rsidRPr="00720ADE">
        <w:rPr>
          <w:rFonts w:eastAsia="Times New Roman" w:cs="Times New Roman"/>
          <w:szCs w:val="24"/>
        </w:rPr>
        <w:t xml:space="preserve"> </w:t>
      </w:r>
      <w:proofErr w:type="spellStart"/>
      <w:r w:rsidRPr="00720ADE">
        <w:rPr>
          <w:rFonts w:eastAsia="Times New Roman" w:cs="Times New Roman"/>
          <w:szCs w:val="24"/>
        </w:rPr>
        <w:t>Σαλβίνι</w:t>
      </w:r>
      <w:proofErr w:type="spellEnd"/>
      <w:r>
        <w:rPr>
          <w:rFonts w:eastAsia="Times New Roman" w:cs="Times New Roman"/>
          <w:szCs w:val="24"/>
        </w:rPr>
        <w:t>;</w:t>
      </w:r>
      <w:r w:rsidRPr="00720ADE">
        <w:rPr>
          <w:rFonts w:eastAsia="Times New Roman" w:cs="Times New Roman"/>
          <w:szCs w:val="24"/>
        </w:rPr>
        <w:t xml:space="preserve"> Δηλαδή με ποιους</w:t>
      </w:r>
      <w:r>
        <w:rPr>
          <w:rFonts w:eastAsia="Times New Roman" w:cs="Times New Roman"/>
          <w:szCs w:val="24"/>
        </w:rPr>
        <w:t>;</w:t>
      </w:r>
      <w:r w:rsidRPr="00720ADE">
        <w:rPr>
          <w:rFonts w:eastAsia="Times New Roman" w:cs="Times New Roman"/>
          <w:szCs w:val="24"/>
        </w:rPr>
        <w:t xml:space="preserve"> Με τις ακραίες φωνές που ευτελίζουν και ακυρώνουν την Ευρώπη</w:t>
      </w:r>
      <w:r>
        <w:rPr>
          <w:rFonts w:eastAsia="Times New Roman" w:cs="Times New Roman"/>
          <w:szCs w:val="24"/>
        </w:rPr>
        <w:t>.</w:t>
      </w:r>
    </w:p>
    <w:p w14:paraId="20A4EA36" w14:textId="77777777" w:rsidR="005D4821" w:rsidRDefault="006B233D">
      <w:pPr>
        <w:spacing w:line="600" w:lineRule="auto"/>
        <w:ind w:firstLine="720"/>
        <w:jc w:val="both"/>
        <w:rPr>
          <w:rFonts w:eastAsia="Times New Roman" w:cs="Times New Roman"/>
          <w:szCs w:val="24"/>
        </w:rPr>
      </w:pPr>
      <w:r w:rsidRPr="00720ADE">
        <w:rPr>
          <w:rFonts w:eastAsia="Times New Roman" w:cs="Times New Roman"/>
          <w:szCs w:val="24"/>
        </w:rPr>
        <w:t>Σας ευχαριστώ</w:t>
      </w:r>
      <w:r>
        <w:rPr>
          <w:rFonts w:eastAsia="Times New Roman" w:cs="Times New Roman"/>
          <w:szCs w:val="24"/>
        </w:rPr>
        <w:t>.</w:t>
      </w:r>
    </w:p>
    <w:p w14:paraId="20A4EA37" w14:textId="77777777" w:rsidR="005D4821" w:rsidRDefault="006B233D">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14:paraId="20A4EA38" w14:textId="77777777" w:rsidR="005D4821" w:rsidRDefault="006B233D">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την κ. </w:t>
      </w:r>
      <w:proofErr w:type="spellStart"/>
      <w:r>
        <w:rPr>
          <w:rFonts w:eastAsia="Times New Roman" w:cs="Times New Roman"/>
          <w:szCs w:val="24"/>
        </w:rPr>
        <w:t>Βάκη</w:t>
      </w:r>
      <w:proofErr w:type="spellEnd"/>
      <w:r>
        <w:rPr>
          <w:rFonts w:eastAsia="Times New Roman" w:cs="Times New Roman"/>
          <w:szCs w:val="24"/>
        </w:rPr>
        <w:t xml:space="preserve">. </w:t>
      </w:r>
    </w:p>
    <w:p w14:paraId="20A4EA39"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 xml:space="preserve">Τον λόγο έχει τώρα ο Ανεξάρτητος Βουλευτής κ. Λαζαρίδης και θα ακολουθήσει η κ. </w:t>
      </w:r>
      <w:proofErr w:type="spellStart"/>
      <w:r>
        <w:rPr>
          <w:rFonts w:eastAsia="Times New Roman" w:cs="Times New Roman"/>
          <w:szCs w:val="24"/>
        </w:rPr>
        <w:t>Λιβανίου</w:t>
      </w:r>
      <w:proofErr w:type="spellEnd"/>
      <w:r>
        <w:rPr>
          <w:rFonts w:eastAsia="Times New Roman" w:cs="Times New Roman"/>
          <w:szCs w:val="24"/>
        </w:rPr>
        <w:t xml:space="preserve"> από την Κοινοβουλευτική Ομάδα του ΣΥΡΙΖΑ. </w:t>
      </w:r>
    </w:p>
    <w:p w14:paraId="20A4EA3A"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 xml:space="preserve">Ορίστε, κύριε συνάδελφε, έχετε τον λόγο για επτά λεπτά. </w:t>
      </w:r>
    </w:p>
    <w:p w14:paraId="20A4EA3B" w14:textId="77777777" w:rsidR="005D4821" w:rsidRDefault="006B233D">
      <w:pPr>
        <w:spacing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Σας ε</w:t>
      </w:r>
      <w:r w:rsidRPr="00B203CE">
        <w:rPr>
          <w:rFonts w:eastAsia="Times New Roman" w:cs="Times New Roman"/>
          <w:szCs w:val="24"/>
        </w:rPr>
        <w:t>υχαριστώ</w:t>
      </w:r>
      <w:r>
        <w:rPr>
          <w:rFonts w:eastAsia="Times New Roman" w:cs="Times New Roman"/>
          <w:szCs w:val="24"/>
        </w:rPr>
        <w:t>,</w:t>
      </w:r>
      <w:r w:rsidRPr="00B203CE">
        <w:rPr>
          <w:rFonts w:eastAsia="Times New Roman" w:cs="Times New Roman"/>
          <w:szCs w:val="24"/>
        </w:rPr>
        <w:t xml:space="preserve"> κύριε Πρόεδρε</w:t>
      </w:r>
      <w:r>
        <w:rPr>
          <w:rFonts w:eastAsia="Times New Roman" w:cs="Times New Roman"/>
          <w:szCs w:val="24"/>
        </w:rPr>
        <w:t>.</w:t>
      </w:r>
      <w:r w:rsidRPr="00B203CE">
        <w:rPr>
          <w:rFonts w:eastAsia="Times New Roman" w:cs="Times New Roman"/>
          <w:szCs w:val="24"/>
        </w:rPr>
        <w:t xml:space="preserve"> </w:t>
      </w:r>
    </w:p>
    <w:p w14:paraId="20A4EA3C" w14:textId="77777777" w:rsidR="005D4821" w:rsidRDefault="006B233D">
      <w:pPr>
        <w:spacing w:line="600" w:lineRule="auto"/>
        <w:ind w:firstLine="720"/>
        <w:jc w:val="both"/>
        <w:rPr>
          <w:rFonts w:eastAsia="Times New Roman" w:cs="Times New Roman"/>
          <w:szCs w:val="24"/>
        </w:rPr>
      </w:pPr>
      <w:r w:rsidRPr="00B203CE">
        <w:rPr>
          <w:rFonts w:eastAsia="Times New Roman" w:cs="Times New Roman"/>
          <w:szCs w:val="24"/>
        </w:rPr>
        <w:t>Ήθελα να ξεκινήσ</w:t>
      </w:r>
      <w:r w:rsidRPr="00B203CE">
        <w:rPr>
          <w:rFonts w:eastAsia="Times New Roman" w:cs="Times New Roman"/>
          <w:szCs w:val="24"/>
        </w:rPr>
        <w:t>ω διαφορετικά</w:t>
      </w:r>
      <w:r>
        <w:rPr>
          <w:rFonts w:eastAsia="Times New Roman" w:cs="Times New Roman"/>
          <w:szCs w:val="24"/>
        </w:rPr>
        <w:t>,</w:t>
      </w:r>
      <w:r w:rsidRPr="00B203CE">
        <w:rPr>
          <w:rFonts w:eastAsia="Times New Roman" w:cs="Times New Roman"/>
          <w:szCs w:val="24"/>
        </w:rPr>
        <w:t xml:space="preserve"> από το νομοσχέδιο</w:t>
      </w:r>
      <w:r>
        <w:rPr>
          <w:rFonts w:eastAsia="Times New Roman" w:cs="Times New Roman"/>
          <w:szCs w:val="24"/>
        </w:rPr>
        <w:t>, αλλά ακούγοντας τη</w:t>
      </w:r>
      <w:r w:rsidRPr="00B203CE">
        <w:rPr>
          <w:rFonts w:eastAsia="Times New Roman" w:cs="Times New Roman"/>
          <w:szCs w:val="24"/>
        </w:rPr>
        <w:t xml:space="preserve"> συνάδελφο να μιλάει για τη Μακεδονία</w:t>
      </w:r>
      <w:r>
        <w:rPr>
          <w:rFonts w:eastAsia="Times New Roman" w:cs="Times New Roman"/>
          <w:szCs w:val="24"/>
        </w:rPr>
        <w:t>,</w:t>
      </w:r>
      <w:r w:rsidRPr="00B203CE">
        <w:rPr>
          <w:rFonts w:eastAsia="Times New Roman" w:cs="Times New Roman"/>
          <w:szCs w:val="24"/>
        </w:rPr>
        <w:t xml:space="preserve"> δεν μπορώ να μην το σχολιάσω</w:t>
      </w:r>
      <w:r>
        <w:rPr>
          <w:rFonts w:eastAsia="Times New Roman" w:cs="Times New Roman"/>
          <w:szCs w:val="24"/>
        </w:rPr>
        <w:t>.</w:t>
      </w:r>
      <w:r w:rsidRPr="00B203CE">
        <w:rPr>
          <w:rFonts w:eastAsia="Times New Roman" w:cs="Times New Roman"/>
          <w:szCs w:val="24"/>
        </w:rPr>
        <w:t xml:space="preserve"> </w:t>
      </w:r>
      <w:r>
        <w:rPr>
          <w:rFonts w:eastAsia="Times New Roman" w:cs="Times New Roman"/>
          <w:szCs w:val="24"/>
        </w:rPr>
        <w:t xml:space="preserve">Η Μακεδονία θρηνεί. </w:t>
      </w:r>
      <w:r w:rsidRPr="00B203CE">
        <w:rPr>
          <w:rFonts w:eastAsia="Times New Roman" w:cs="Times New Roman"/>
          <w:szCs w:val="24"/>
        </w:rPr>
        <w:t>Σήμερα το πρωί ήρθα από τη Μακεδονία</w:t>
      </w:r>
      <w:r>
        <w:rPr>
          <w:rFonts w:eastAsia="Times New Roman" w:cs="Times New Roman"/>
          <w:szCs w:val="24"/>
        </w:rPr>
        <w:t xml:space="preserve"> και</w:t>
      </w:r>
      <w:r w:rsidRPr="00B203CE">
        <w:rPr>
          <w:rFonts w:eastAsia="Times New Roman" w:cs="Times New Roman"/>
          <w:szCs w:val="24"/>
        </w:rPr>
        <w:t xml:space="preserve"> ο κόσμος πραγματικά έχει βγει εκτός εαυτού από αυτή τη </w:t>
      </w:r>
      <w:r>
        <w:rPr>
          <w:rFonts w:eastAsia="Times New Roman" w:cs="Times New Roman"/>
          <w:szCs w:val="24"/>
        </w:rPr>
        <w:t>σ</w:t>
      </w:r>
      <w:r w:rsidRPr="00B203CE">
        <w:rPr>
          <w:rFonts w:eastAsia="Times New Roman" w:cs="Times New Roman"/>
          <w:szCs w:val="24"/>
        </w:rPr>
        <w:t>υμφωνία</w:t>
      </w:r>
      <w:r>
        <w:rPr>
          <w:rFonts w:eastAsia="Times New Roman" w:cs="Times New Roman"/>
          <w:szCs w:val="24"/>
        </w:rPr>
        <w:t>.</w:t>
      </w:r>
      <w:r w:rsidRPr="00B203CE">
        <w:rPr>
          <w:rFonts w:eastAsia="Times New Roman" w:cs="Times New Roman"/>
          <w:szCs w:val="24"/>
        </w:rPr>
        <w:t xml:space="preserve"> </w:t>
      </w:r>
    </w:p>
    <w:p w14:paraId="20A4EA3D" w14:textId="77777777" w:rsidR="005D4821" w:rsidRDefault="006B233D">
      <w:pPr>
        <w:spacing w:line="600" w:lineRule="auto"/>
        <w:ind w:firstLine="720"/>
        <w:jc w:val="both"/>
        <w:rPr>
          <w:rFonts w:eastAsia="Times New Roman" w:cs="Times New Roman"/>
          <w:szCs w:val="24"/>
        </w:rPr>
      </w:pPr>
      <w:r w:rsidRPr="00B203CE">
        <w:rPr>
          <w:rFonts w:eastAsia="Times New Roman" w:cs="Times New Roman"/>
          <w:szCs w:val="24"/>
        </w:rPr>
        <w:t xml:space="preserve">Και αν </w:t>
      </w:r>
      <w:r w:rsidRPr="00B203CE">
        <w:rPr>
          <w:rFonts w:eastAsia="Times New Roman" w:cs="Times New Roman"/>
          <w:szCs w:val="24"/>
        </w:rPr>
        <w:t>μιλ</w:t>
      </w:r>
      <w:r>
        <w:rPr>
          <w:rFonts w:eastAsia="Times New Roman" w:cs="Times New Roman"/>
          <w:szCs w:val="24"/>
        </w:rPr>
        <w:t>άμε για παραχάραξη και νόθευση, θα σας πω τα εξής: Κ</w:t>
      </w:r>
      <w:r w:rsidRPr="00B203CE">
        <w:rPr>
          <w:rFonts w:eastAsia="Times New Roman" w:cs="Times New Roman"/>
          <w:szCs w:val="24"/>
        </w:rPr>
        <w:t>α</w:t>
      </w:r>
      <w:r>
        <w:rPr>
          <w:rFonts w:eastAsia="Times New Roman" w:cs="Times New Roman"/>
          <w:szCs w:val="24"/>
        </w:rPr>
        <w:t xml:space="preserve">τ’ </w:t>
      </w:r>
      <w:r w:rsidRPr="00B203CE">
        <w:rPr>
          <w:rFonts w:eastAsia="Times New Roman" w:cs="Times New Roman"/>
          <w:szCs w:val="24"/>
        </w:rPr>
        <w:t>αρχ</w:t>
      </w:r>
      <w:r>
        <w:rPr>
          <w:rFonts w:eastAsia="Times New Roman" w:cs="Times New Roman"/>
          <w:szCs w:val="24"/>
        </w:rPr>
        <w:t>άς</w:t>
      </w:r>
      <w:r w:rsidRPr="00B203CE">
        <w:rPr>
          <w:rFonts w:eastAsia="Times New Roman" w:cs="Times New Roman"/>
          <w:szCs w:val="24"/>
        </w:rPr>
        <w:t xml:space="preserve"> εγώ είμαι </w:t>
      </w:r>
      <w:r>
        <w:rPr>
          <w:rFonts w:eastAsia="Times New Roman" w:cs="Times New Roman"/>
          <w:szCs w:val="24"/>
        </w:rPr>
        <w:t>Α</w:t>
      </w:r>
      <w:r w:rsidRPr="00B203CE">
        <w:rPr>
          <w:rFonts w:eastAsia="Times New Roman" w:cs="Times New Roman"/>
          <w:szCs w:val="24"/>
        </w:rPr>
        <w:t>νεξάρτητος Βουλευτής</w:t>
      </w:r>
      <w:r>
        <w:rPr>
          <w:rFonts w:eastAsia="Times New Roman" w:cs="Times New Roman"/>
          <w:szCs w:val="24"/>
        </w:rPr>
        <w:t>, δεκαέξι</w:t>
      </w:r>
      <w:r w:rsidRPr="00B203CE">
        <w:rPr>
          <w:rFonts w:eastAsia="Times New Roman" w:cs="Times New Roman"/>
          <w:szCs w:val="24"/>
        </w:rPr>
        <w:t xml:space="preserve"> είμαστε οι </w:t>
      </w:r>
      <w:r>
        <w:rPr>
          <w:rFonts w:eastAsia="Times New Roman" w:cs="Times New Roman"/>
          <w:szCs w:val="24"/>
        </w:rPr>
        <w:t>Α</w:t>
      </w:r>
      <w:r w:rsidRPr="00B203CE">
        <w:rPr>
          <w:rFonts w:eastAsia="Times New Roman" w:cs="Times New Roman"/>
          <w:szCs w:val="24"/>
        </w:rPr>
        <w:t>νεξάρτητοι Βουλευτέ</w:t>
      </w:r>
      <w:r>
        <w:rPr>
          <w:rFonts w:eastAsia="Times New Roman" w:cs="Times New Roman"/>
          <w:szCs w:val="24"/>
        </w:rPr>
        <w:t>ς, ό</w:t>
      </w:r>
      <w:r w:rsidRPr="00B203CE">
        <w:rPr>
          <w:rFonts w:eastAsia="Times New Roman" w:cs="Times New Roman"/>
          <w:szCs w:val="24"/>
        </w:rPr>
        <w:t>ταν ξεκίνησε η διαδικασία</w:t>
      </w:r>
      <w:r>
        <w:rPr>
          <w:rFonts w:eastAsia="Times New Roman" w:cs="Times New Roman"/>
          <w:szCs w:val="24"/>
        </w:rPr>
        <w:t xml:space="preserve"> εννιά</w:t>
      </w:r>
      <w:r w:rsidRPr="00B203CE">
        <w:rPr>
          <w:rFonts w:eastAsia="Times New Roman" w:cs="Times New Roman"/>
          <w:szCs w:val="24"/>
        </w:rPr>
        <w:t xml:space="preserve"> ήταν υπέρ του </w:t>
      </w:r>
      <w:r>
        <w:rPr>
          <w:rFonts w:eastAsia="Times New Roman" w:cs="Times New Roman"/>
          <w:szCs w:val="24"/>
        </w:rPr>
        <w:t>«</w:t>
      </w:r>
      <w:r>
        <w:rPr>
          <w:rFonts w:eastAsia="Times New Roman" w:cs="Times New Roman"/>
          <w:szCs w:val="24"/>
        </w:rPr>
        <w:t>όχι</w:t>
      </w:r>
      <w:r>
        <w:rPr>
          <w:rFonts w:eastAsia="Times New Roman" w:cs="Times New Roman"/>
          <w:szCs w:val="24"/>
        </w:rPr>
        <w:t>»</w:t>
      </w:r>
      <w:r w:rsidRPr="00B203CE">
        <w:rPr>
          <w:rFonts w:eastAsia="Times New Roman" w:cs="Times New Roman"/>
          <w:szCs w:val="24"/>
        </w:rPr>
        <w:t xml:space="preserve"> </w:t>
      </w:r>
      <w:r>
        <w:rPr>
          <w:rFonts w:eastAsia="Times New Roman" w:cs="Times New Roman"/>
          <w:szCs w:val="24"/>
        </w:rPr>
        <w:t>και ε</w:t>
      </w:r>
      <w:r w:rsidRPr="00B203CE">
        <w:rPr>
          <w:rFonts w:eastAsia="Times New Roman" w:cs="Times New Roman"/>
          <w:szCs w:val="24"/>
        </w:rPr>
        <w:t xml:space="preserve">πτά ήταν υπέρ του </w:t>
      </w:r>
      <w:r>
        <w:rPr>
          <w:rFonts w:eastAsia="Times New Roman" w:cs="Times New Roman"/>
          <w:szCs w:val="24"/>
        </w:rPr>
        <w:t>«</w:t>
      </w:r>
      <w:r>
        <w:rPr>
          <w:rFonts w:eastAsia="Times New Roman" w:cs="Times New Roman"/>
          <w:szCs w:val="24"/>
        </w:rPr>
        <w:t>ναι</w:t>
      </w:r>
      <w:r>
        <w:rPr>
          <w:rFonts w:eastAsia="Times New Roman" w:cs="Times New Roman"/>
          <w:szCs w:val="24"/>
        </w:rPr>
        <w:t>».</w:t>
      </w:r>
      <w:r w:rsidRPr="00B203CE">
        <w:rPr>
          <w:rFonts w:eastAsia="Times New Roman" w:cs="Times New Roman"/>
          <w:szCs w:val="24"/>
        </w:rPr>
        <w:t xml:space="preserve"> Ξέρετε </w:t>
      </w:r>
      <w:r>
        <w:rPr>
          <w:rFonts w:eastAsia="Times New Roman" w:cs="Times New Roman"/>
          <w:szCs w:val="24"/>
        </w:rPr>
        <w:t xml:space="preserve">πώς εκπροσωπηθήκαμε </w:t>
      </w:r>
      <w:r w:rsidRPr="00B203CE">
        <w:rPr>
          <w:rFonts w:eastAsia="Times New Roman" w:cs="Times New Roman"/>
          <w:szCs w:val="24"/>
        </w:rPr>
        <w:t>στην α</w:t>
      </w:r>
      <w:r w:rsidRPr="00B203CE">
        <w:rPr>
          <w:rFonts w:eastAsia="Times New Roman" w:cs="Times New Roman"/>
          <w:szCs w:val="24"/>
        </w:rPr>
        <w:t xml:space="preserve">ρμόδια </w:t>
      </w:r>
      <w:r>
        <w:rPr>
          <w:rFonts w:eastAsia="Times New Roman" w:cs="Times New Roman"/>
          <w:szCs w:val="24"/>
        </w:rPr>
        <w:t>ε</w:t>
      </w:r>
      <w:r w:rsidRPr="00B203CE">
        <w:rPr>
          <w:rFonts w:eastAsia="Times New Roman" w:cs="Times New Roman"/>
          <w:szCs w:val="24"/>
        </w:rPr>
        <w:t>πιτροπή</w:t>
      </w:r>
      <w:r>
        <w:rPr>
          <w:rFonts w:eastAsia="Times New Roman" w:cs="Times New Roman"/>
          <w:szCs w:val="24"/>
        </w:rPr>
        <w:t>;</w:t>
      </w:r>
      <w:r w:rsidRPr="00B203CE">
        <w:rPr>
          <w:rFonts w:eastAsia="Times New Roman" w:cs="Times New Roman"/>
          <w:szCs w:val="24"/>
        </w:rPr>
        <w:t xml:space="preserve"> Πήγανε </w:t>
      </w:r>
      <w:r>
        <w:rPr>
          <w:rFonts w:eastAsia="Times New Roman" w:cs="Times New Roman"/>
          <w:szCs w:val="24"/>
        </w:rPr>
        <w:t>δύο</w:t>
      </w:r>
      <w:r w:rsidRPr="00B203CE">
        <w:rPr>
          <w:rFonts w:eastAsia="Times New Roman" w:cs="Times New Roman"/>
          <w:szCs w:val="24"/>
        </w:rPr>
        <w:t xml:space="preserve"> </w:t>
      </w:r>
      <w:r w:rsidRPr="00B203CE">
        <w:rPr>
          <w:rFonts w:eastAsia="Times New Roman" w:cs="Times New Roman"/>
          <w:szCs w:val="24"/>
        </w:rPr>
        <w:lastRenderedPageBreak/>
        <w:t xml:space="preserve">του </w:t>
      </w:r>
      <w:r>
        <w:rPr>
          <w:rFonts w:eastAsia="Times New Roman" w:cs="Times New Roman"/>
          <w:szCs w:val="24"/>
        </w:rPr>
        <w:t>«</w:t>
      </w:r>
      <w:r>
        <w:rPr>
          <w:rFonts w:eastAsia="Times New Roman" w:cs="Times New Roman"/>
          <w:szCs w:val="24"/>
        </w:rPr>
        <w:t>ναι</w:t>
      </w:r>
      <w:r>
        <w:rPr>
          <w:rFonts w:eastAsia="Times New Roman" w:cs="Times New Roman"/>
          <w:szCs w:val="24"/>
        </w:rPr>
        <w:t>» κι ένας του «</w:t>
      </w:r>
      <w:r>
        <w:rPr>
          <w:rFonts w:eastAsia="Times New Roman" w:cs="Times New Roman"/>
          <w:szCs w:val="24"/>
        </w:rPr>
        <w:t>όχι</w:t>
      </w:r>
      <w:r>
        <w:rPr>
          <w:rFonts w:eastAsia="Times New Roman" w:cs="Times New Roman"/>
          <w:szCs w:val="24"/>
        </w:rPr>
        <w:t>».</w:t>
      </w:r>
      <w:r w:rsidRPr="00B203CE">
        <w:rPr>
          <w:rFonts w:eastAsia="Times New Roman" w:cs="Times New Roman"/>
          <w:szCs w:val="24"/>
        </w:rPr>
        <w:t xml:space="preserve"> Αυτό δεν είναι </w:t>
      </w:r>
      <w:r>
        <w:rPr>
          <w:rFonts w:eastAsia="Times New Roman" w:cs="Times New Roman"/>
          <w:szCs w:val="24"/>
        </w:rPr>
        <w:t>νόθευση</w:t>
      </w:r>
      <w:r w:rsidRPr="00B203CE">
        <w:rPr>
          <w:rFonts w:eastAsia="Times New Roman" w:cs="Times New Roman"/>
          <w:szCs w:val="24"/>
        </w:rPr>
        <w:t xml:space="preserve"> της βούλησης των </w:t>
      </w:r>
      <w:r>
        <w:rPr>
          <w:rFonts w:eastAsia="Times New Roman" w:cs="Times New Roman"/>
          <w:szCs w:val="24"/>
        </w:rPr>
        <w:t>Α</w:t>
      </w:r>
      <w:r w:rsidRPr="00B203CE">
        <w:rPr>
          <w:rFonts w:eastAsia="Times New Roman" w:cs="Times New Roman"/>
          <w:szCs w:val="24"/>
        </w:rPr>
        <w:t>νεξάρτητων Βουλευτών</w:t>
      </w:r>
      <w:r>
        <w:rPr>
          <w:rFonts w:eastAsia="Times New Roman" w:cs="Times New Roman"/>
          <w:szCs w:val="24"/>
        </w:rPr>
        <w:t>;</w:t>
      </w:r>
      <w:r w:rsidRPr="00B203CE">
        <w:rPr>
          <w:rFonts w:eastAsia="Times New Roman" w:cs="Times New Roman"/>
          <w:szCs w:val="24"/>
        </w:rPr>
        <w:t xml:space="preserve"> Αυτός είναι ο ορισμός</w:t>
      </w:r>
      <w:r>
        <w:rPr>
          <w:rFonts w:eastAsia="Times New Roman" w:cs="Times New Roman"/>
          <w:szCs w:val="24"/>
        </w:rPr>
        <w:t>!</w:t>
      </w:r>
    </w:p>
    <w:p w14:paraId="20A4EA3E" w14:textId="77777777" w:rsidR="005D4821" w:rsidRDefault="006B233D">
      <w:pPr>
        <w:spacing w:line="600" w:lineRule="auto"/>
        <w:ind w:firstLine="720"/>
        <w:jc w:val="both"/>
        <w:rPr>
          <w:rFonts w:eastAsia="Times New Roman" w:cs="Times New Roman"/>
          <w:szCs w:val="24"/>
        </w:rPr>
      </w:pPr>
      <w:r>
        <w:rPr>
          <w:rFonts w:eastAsia="Times New Roman" w:cs="Times New Roman"/>
          <w:b/>
          <w:szCs w:val="24"/>
        </w:rPr>
        <w:t xml:space="preserve">ΣΥΜΕΩΝ </w:t>
      </w:r>
      <w:r>
        <w:rPr>
          <w:rFonts w:eastAsia="Times New Roman" w:cs="Times New Roman"/>
          <w:b/>
          <w:szCs w:val="24"/>
        </w:rPr>
        <w:t xml:space="preserve">(ΜΑΚΗΣ) </w:t>
      </w:r>
      <w:r>
        <w:rPr>
          <w:rFonts w:eastAsia="Times New Roman" w:cs="Times New Roman"/>
          <w:b/>
          <w:szCs w:val="24"/>
        </w:rPr>
        <w:t xml:space="preserve">ΜΠΑΛΛΗΣ: </w:t>
      </w:r>
      <w:r>
        <w:rPr>
          <w:rFonts w:eastAsia="Times New Roman" w:cs="Times New Roman"/>
          <w:szCs w:val="24"/>
        </w:rPr>
        <w:t>Με κλήρωση έγινε.</w:t>
      </w:r>
    </w:p>
    <w:p w14:paraId="20A4EA3F" w14:textId="77777777" w:rsidR="005D4821" w:rsidRDefault="006B233D">
      <w:pPr>
        <w:spacing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sidRPr="00B203CE">
        <w:rPr>
          <w:rFonts w:eastAsia="Times New Roman" w:cs="Times New Roman"/>
          <w:szCs w:val="24"/>
        </w:rPr>
        <w:t xml:space="preserve">Με </w:t>
      </w:r>
      <w:proofErr w:type="spellStart"/>
      <w:r w:rsidRPr="00B203CE">
        <w:rPr>
          <w:rFonts w:eastAsia="Times New Roman" w:cs="Times New Roman"/>
          <w:szCs w:val="24"/>
        </w:rPr>
        <w:t>συγχωρείτε</w:t>
      </w:r>
      <w:proofErr w:type="spellEnd"/>
      <w:r>
        <w:rPr>
          <w:rFonts w:eastAsia="Times New Roman" w:cs="Times New Roman"/>
          <w:szCs w:val="24"/>
        </w:rPr>
        <w:t>,</w:t>
      </w:r>
      <w:r w:rsidRPr="00B203CE">
        <w:rPr>
          <w:rFonts w:eastAsia="Times New Roman" w:cs="Times New Roman"/>
          <w:szCs w:val="24"/>
        </w:rPr>
        <w:t xml:space="preserve"> θα σας απαντήσ</w:t>
      </w:r>
      <w:r>
        <w:rPr>
          <w:rFonts w:eastAsia="Times New Roman" w:cs="Times New Roman"/>
          <w:szCs w:val="24"/>
        </w:rPr>
        <w:t>ω και θ</w:t>
      </w:r>
      <w:r w:rsidRPr="00B203CE">
        <w:rPr>
          <w:rFonts w:eastAsia="Times New Roman" w:cs="Times New Roman"/>
          <w:szCs w:val="24"/>
        </w:rPr>
        <w:t>α σας πω</w:t>
      </w:r>
      <w:r>
        <w:rPr>
          <w:rFonts w:eastAsia="Times New Roman" w:cs="Times New Roman"/>
          <w:szCs w:val="24"/>
        </w:rPr>
        <w:t>, αν</w:t>
      </w:r>
      <w:r w:rsidRPr="00B203CE">
        <w:rPr>
          <w:rFonts w:eastAsia="Times New Roman" w:cs="Times New Roman"/>
          <w:szCs w:val="24"/>
        </w:rPr>
        <w:t xml:space="preserve"> κα</w:t>
      </w:r>
      <w:r w:rsidRPr="00B203CE">
        <w:rPr>
          <w:rFonts w:eastAsia="Times New Roman" w:cs="Times New Roman"/>
          <w:szCs w:val="24"/>
        </w:rPr>
        <w:t xml:space="preserve">ι </w:t>
      </w:r>
      <w:r>
        <w:rPr>
          <w:rFonts w:eastAsia="Times New Roman" w:cs="Times New Roman"/>
          <w:szCs w:val="24"/>
        </w:rPr>
        <w:t>τρέχει ο χρόνος και είναι λίγος.</w:t>
      </w:r>
      <w:r w:rsidRPr="00B203CE">
        <w:rPr>
          <w:rFonts w:eastAsia="Times New Roman" w:cs="Times New Roman"/>
          <w:szCs w:val="24"/>
        </w:rPr>
        <w:t xml:space="preserve"> </w:t>
      </w:r>
    </w:p>
    <w:p w14:paraId="20A4EA40" w14:textId="77777777" w:rsidR="005D4821" w:rsidRDefault="006B233D">
      <w:pPr>
        <w:spacing w:line="600" w:lineRule="auto"/>
        <w:ind w:firstLine="720"/>
        <w:jc w:val="both"/>
        <w:rPr>
          <w:rFonts w:eastAsia="Times New Roman" w:cs="Times New Roman"/>
          <w:szCs w:val="24"/>
        </w:rPr>
      </w:pPr>
      <w:r w:rsidRPr="00B203CE">
        <w:rPr>
          <w:rFonts w:eastAsia="Times New Roman" w:cs="Times New Roman"/>
          <w:szCs w:val="24"/>
        </w:rPr>
        <w:t>Έγινε με κλήρωση</w:t>
      </w:r>
      <w:r>
        <w:rPr>
          <w:rFonts w:eastAsia="Times New Roman" w:cs="Times New Roman"/>
          <w:szCs w:val="24"/>
        </w:rPr>
        <w:t>.</w:t>
      </w:r>
      <w:r w:rsidRPr="00B203CE">
        <w:rPr>
          <w:rFonts w:eastAsia="Times New Roman" w:cs="Times New Roman"/>
          <w:szCs w:val="24"/>
        </w:rPr>
        <w:t xml:space="preserve"> Πολύ ωραία</w:t>
      </w:r>
      <w:r>
        <w:rPr>
          <w:rFonts w:eastAsia="Times New Roman" w:cs="Times New Roman"/>
          <w:szCs w:val="24"/>
        </w:rPr>
        <w:t>.</w:t>
      </w:r>
      <w:r w:rsidRPr="00B203CE">
        <w:rPr>
          <w:rFonts w:eastAsia="Times New Roman" w:cs="Times New Roman"/>
          <w:szCs w:val="24"/>
        </w:rPr>
        <w:t xml:space="preserve"> Όταν είναι γνωστό ότι αυτή είναι η σχέση</w:t>
      </w:r>
      <w:r>
        <w:rPr>
          <w:rFonts w:eastAsia="Times New Roman" w:cs="Times New Roman"/>
          <w:szCs w:val="24"/>
        </w:rPr>
        <w:t>, υπάρχει και η άλλη</w:t>
      </w:r>
      <w:r w:rsidRPr="00B203CE">
        <w:rPr>
          <w:rFonts w:eastAsia="Times New Roman" w:cs="Times New Roman"/>
          <w:szCs w:val="24"/>
        </w:rPr>
        <w:t xml:space="preserve"> διαδικασία της επιλογής</w:t>
      </w:r>
      <w:r>
        <w:rPr>
          <w:rFonts w:eastAsia="Times New Roman" w:cs="Times New Roman"/>
          <w:szCs w:val="24"/>
        </w:rPr>
        <w:t>.</w:t>
      </w:r>
      <w:r w:rsidRPr="00B203CE">
        <w:rPr>
          <w:rFonts w:eastAsia="Times New Roman" w:cs="Times New Roman"/>
          <w:szCs w:val="24"/>
        </w:rPr>
        <w:t xml:space="preserve"> Εκεί θα έπρεπε αυτός ο οποίος έκανε την κλήρωση</w:t>
      </w:r>
      <w:r>
        <w:rPr>
          <w:rFonts w:eastAsia="Times New Roman" w:cs="Times New Roman"/>
          <w:szCs w:val="24"/>
        </w:rPr>
        <w:t>,</w:t>
      </w:r>
      <w:r w:rsidRPr="00B203CE">
        <w:rPr>
          <w:rFonts w:eastAsia="Times New Roman" w:cs="Times New Roman"/>
          <w:szCs w:val="24"/>
        </w:rPr>
        <w:t xml:space="preserve"> να φρόντιζε να κάνει την επιλογή προκειμένου να εκφραστεί στη συγκεκριμένη </w:t>
      </w:r>
      <w:r>
        <w:rPr>
          <w:rFonts w:eastAsia="Times New Roman" w:cs="Times New Roman"/>
          <w:szCs w:val="24"/>
        </w:rPr>
        <w:t>ε</w:t>
      </w:r>
      <w:r w:rsidRPr="00B203CE">
        <w:rPr>
          <w:rFonts w:eastAsia="Times New Roman" w:cs="Times New Roman"/>
          <w:szCs w:val="24"/>
        </w:rPr>
        <w:t xml:space="preserve">πιτροπή η βούληση των </w:t>
      </w:r>
      <w:r>
        <w:rPr>
          <w:rFonts w:eastAsia="Times New Roman" w:cs="Times New Roman"/>
          <w:szCs w:val="24"/>
        </w:rPr>
        <w:t>Α</w:t>
      </w:r>
      <w:r w:rsidRPr="00B203CE">
        <w:rPr>
          <w:rFonts w:eastAsia="Times New Roman" w:cs="Times New Roman"/>
          <w:szCs w:val="24"/>
        </w:rPr>
        <w:t>νεξάρτητων Βουλευτών</w:t>
      </w:r>
      <w:r>
        <w:rPr>
          <w:rFonts w:eastAsia="Times New Roman" w:cs="Times New Roman"/>
          <w:szCs w:val="24"/>
        </w:rPr>
        <w:t>.</w:t>
      </w:r>
      <w:r w:rsidRPr="00B203CE">
        <w:rPr>
          <w:rFonts w:eastAsia="Times New Roman" w:cs="Times New Roman"/>
          <w:szCs w:val="24"/>
        </w:rPr>
        <w:t xml:space="preserve"> Γιατί δεν μπορεί εκεί να εκπροσωπείτα</w:t>
      </w:r>
      <w:r>
        <w:rPr>
          <w:rFonts w:eastAsia="Times New Roman" w:cs="Times New Roman"/>
          <w:szCs w:val="24"/>
        </w:rPr>
        <w:t>ι ως πλειοψηφία το «</w:t>
      </w:r>
      <w:r>
        <w:rPr>
          <w:rFonts w:eastAsia="Times New Roman" w:cs="Times New Roman"/>
          <w:szCs w:val="24"/>
        </w:rPr>
        <w:t>ναι</w:t>
      </w:r>
      <w:r>
        <w:rPr>
          <w:rFonts w:eastAsia="Times New Roman" w:cs="Times New Roman"/>
          <w:szCs w:val="24"/>
        </w:rPr>
        <w:t>»,</w:t>
      </w:r>
      <w:r w:rsidRPr="00B203CE">
        <w:rPr>
          <w:rFonts w:eastAsia="Times New Roman" w:cs="Times New Roman"/>
          <w:szCs w:val="24"/>
        </w:rPr>
        <w:t xml:space="preserve"> ότα</w:t>
      </w:r>
      <w:r>
        <w:rPr>
          <w:rFonts w:eastAsia="Times New Roman" w:cs="Times New Roman"/>
          <w:szCs w:val="24"/>
        </w:rPr>
        <w:t>ν η πραγματική κατάσταση είναι το εντελώς αντίθετο, ότι πλειοψηφούσε</w:t>
      </w:r>
      <w:r>
        <w:rPr>
          <w:rFonts w:eastAsia="Times New Roman" w:cs="Times New Roman"/>
          <w:szCs w:val="24"/>
        </w:rPr>
        <w:t xml:space="preserve"> το «</w:t>
      </w:r>
      <w:r>
        <w:rPr>
          <w:rFonts w:eastAsia="Times New Roman" w:cs="Times New Roman"/>
          <w:szCs w:val="24"/>
        </w:rPr>
        <w:t>όχι</w:t>
      </w:r>
      <w:r>
        <w:rPr>
          <w:rFonts w:eastAsia="Times New Roman" w:cs="Times New Roman"/>
          <w:szCs w:val="24"/>
        </w:rPr>
        <w:t xml:space="preserve">». </w:t>
      </w:r>
      <w:r w:rsidRPr="00B203CE">
        <w:rPr>
          <w:rFonts w:eastAsia="Times New Roman" w:cs="Times New Roman"/>
          <w:szCs w:val="24"/>
        </w:rPr>
        <w:t>Αυτό είναι ο ορισμός της νόθευσης</w:t>
      </w:r>
      <w:r>
        <w:rPr>
          <w:rFonts w:eastAsia="Times New Roman" w:cs="Times New Roman"/>
          <w:szCs w:val="24"/>
        </w:rPr>
        <w:t>.</w:t>
      </w:r>
      <w:r w:rsidRPr="00B203CE">
        <w:rPr>
          <w:rFonts w:eastAsia="Times New Roman" w:cs="Times New Roman"/>
          <w:szCs w:val="24"/>
        </w:rPr>
        <w:t xml:space="preserve"> </w:t>
      </w:r>
    </w:p>
    <w:p w14:paraId="20A4EA41" w14:textId="77777777" w:rsidR="005D4821" w:rsidRDefault="006B233D">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20A4EA42"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 xml:space="preserve">Θα ανέβετε στο Βήμα και θα </w:t>
      </w:r>
      <w:r w:rsidRPr="00B203CE">
        <w:rPr>
          <w:rFonts w:eastAsia="Times New Roman" w:cs="Times New Roman"/>
          <w:szCs w:val="24"/>
        </w:rPr>
        <w:t xml:space="preserve">πείτε την άποψή </w:t>
      </w:r>
      <w:r>
        <w:rPr>
          <w:rFonts w:eastAsia="Times New Roman" w:cs="Times New Roman"/>
          <w:szCs w:val="24"/>
        </w:rPr>
        <w:t>σας.</w:t>
      </w:r>
      <w:r w:rsidRPr="00B203CE">
        <w:rPr>
          <w:rFonts w:eastAsia="Times New Roman" w:cs="Times New Roman"/>
          <w:szCs w:val="24"/>
        </w:rPr>
        <w:t xml:space="preserve"> </w:t>
      </w:r>
    </w:p>
    <w:p w14:paraId="20A4EA43" w14:textId="77777777" w:rsidR="005D4821" w:rsidRDefault="006B233D">
      <w:pPr>
        <w:spacing w:line="600" w:lineRule="auto"/>
        <w:ind w:firstLine="720"/>
        <w:jc w:val="both"/>
        <w:rPr>
          <w:rFonts w:eastAsia="Times New Roman" w:cs="Times New Roman"/>
          <w:szCs w:val="24"/>
        </w:rPr>
      </w:pPr>
      <w:r>
        <w:rPr>
          <w:rFonts w:eastAsia="Times New Roman" w:cs="Times New Roman"/>
          <w:b/>
          <w:szCs w:val="24"/>
        </w:rPr>
        <w:t xml:space="preserve">ΣΥΜΕΩΝ </w:t>
      </w:r>
      <w:r>
        <w:rPr>
          <w:rFonts w:eastAsia="Times New Roman" w:cs="Times New Roman"/>
          <w:b/>
          <w:szCs w:val="24"/>
        </w:rPr>
        <w:t xml:space="preserve">(ΜΑΚΗΣ) </w:t>
      </w:r>
      <w:r>
        <w:rPr>
          <w:rFonts w:eastAsia="Times New Roman" w:cs="Times New Roman"/>
          <w:b/>
          <w:szCs w:val="24"/>
        </w:rPr>
        <w:t xml:space="preserve">ΜΠΑΛΛΗΣ: </w:t>
      </w:r>
      <w:r>
        <w:rPr>
          <w:rFonts w:eastAsia="Times New Roman" w:cs="Times New Roman"/>
          <w:szCs w:val="24"/>
        </w:rPr>
        <w:t xml:space="preserve">Πολύ ευχαρίστως. </w:t>
      </w:r>
    </w:p>
    <w:p w14:paraId="20A4EA44" w14:textId="77777777" w:rsidR="005D4821" w:rsidRDefault="006B233D">
      <w:pPr>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 ΛΑΖΑΡΙΔΗΣ: </w:t>
      </w:r>
      <w:r w:rsidRPr="00B203CE">
        <w:rPr>
          <w:rFonts w:eastAsia="Times New Roman" w:cs="Times New Roman"/>
          <w:szCs w:val="24"/>
        </w:rPr>
        <w:t>Αυτή είναι η δική μου άποψη και αυτή είναι η πραγματικότητα</w:t>
      </w:r>
      <w:r>
        <w:rPr>
          <w:rFonts w:eastAsia="Times New Roman" w:cs="Times New Roman"/>
          <w:szCs w:val="24"/>
        </w:rPr>
        <w:t xml:space="preserve">, </w:t>
      </w:r>
      <w:r>
        <w:rPr>
          <w:rFonts w:eastAsia="Times New Roman" w:cs="Times New Roman"/>
          <w:szCs w:val="24"/>
        </w:rPr>
        <w:t>ό</w:t>
      </w:r>
      <w:r w:rsidRPr="00B203CE">
        <w:rPr>
          <w:rFonts w:eastAsia="Times New Roman" w:cs="Times New Roman"/>
          <w:szCs w:val="24"/>
        </w:rPr>
        <w:t>χι απλώς άποψη</w:t>
      </w:r>
      <w:r>
        <w:rPr>
          <w:rFonts w:eastAsia="Times New Roman" w:cs="Times New Roman"/>
          <w:szCs w:val="24"/>
        </w:rPr>
        <w:t>.</w:t>
      </w:r>
      <w:r w:rsidRPr="00B203CE">
        <w:rPr>
          <w:rFonts w:eastAsia="Times New Roman" w:cs="Times New Roman"/>
          <w:szCs w:val="24"/>
        </w:rPr>
        <w:t xml:space="preserve"> Εάν </w:t>
      </w:r>
      <w:r>
        <w:rPr>
          <w:rFonts w:eastAsia="Times New Roman" w:cs="Times New Roman"/>
          <w:szCs w:val="24"/>
        </w:rPr>
        <w:t xml:space="preserve">εσείς το θεωρείτε λογικό, </w:t>
      </w:r>
      <w:r w:rsidRPr="00B203CE">
        <w:rPr>
          <w:rFonts w:eastAsia="Times New Roman" w:cs="Times New Roman"/>
          <w:szCs w:val="24"/>
        </w:rPr>
        <w:t>είναι ο ορισμός της νόθευσης</w:t>
      </w:r>
      <w:r>
        <w:rPr>
          <w:rFonts w:eastAsia="Times New Roman" w:cs="Times New Roman"/>
          <w:szCs w:val="24"/>
        </w:rPr>
        <w:t>.</w:t>
      </w:r>
      <w:r w:rsidRPr="00B203CE">
        <w:rPr>
          <w:rFonts w:eastAsia="Times New Roman" w:cs="Times New Roman"/>
          <w:szCs w:val="24"/>
        </w:rPr>
        <w:t xml:space="preserve"> </w:t>
      </w:r>
    </w:p>
    <w:p w14:paraId="20A4EA45"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Μιλάμε για</w:t>
      </w:r>
      <w:r w:rsidRPr="00B203CE">
        <w:rPr>
          <w:rFonts w:eastAsia="Times New Roman" w:cs="Times New Roman"/>
          <w:szCs w:val="24"/>
        </w:rPr>
        <w:t xml:space="preserve"> απαράδεκτες διαδικασίες</w:t>
      </w:r>
      <w:r>
        <w:rPr>
          <w:rFonts w:eastAsia="Times New Roman" w:cs="Times New Roman"/>
          <w:szCs w:val="24"/>
        </w:rPr>
        <w:t>. Υπήρχαν</w:t>
      </w:r>
      <w:r w:rsidRPr="00B203CE">
        <w:rPr>
          <w:rFonts w:eastAsia="Times New Roman" w:cs="Times New Roman"/>
          <w:szCs w:val="24"/>
        </w:rPr>
        <w:t xml:space="preserve"> συνοπτικές διαδικασίες για άλλ</w:t>
      </w:r>
      <w:r>
        <w:rPr>
          <w:rFonts w:eastAsia="Times New Roman" w:cs="Times New Roman"/>
          <w:szCs w:val="24"/>
        </w:rPr>
        <w:t>η μία φορά για ένα τέτοιο θέμα, μείζονος ε</w:t>
      </w:r>
      <w:r w:rsidRPr="00B203CE">
        <w:rPr>
          <w:rFonts w:eastAsia="Times New Roman" w:cs="Times New Roman"/>
          <w:szCs w:val="24"/>
        </w:rPr>
        <w:t>θνική</w:t>
      </w:r>
      <w:r>
        <w:rPr>
          <w:rFonts w:eastAsia="Times New Roman" w:cs="Times New Roman"/>
          <w:szCs w:val="24"/>
        </w:rPr>
        <w:t>ς σημασίας, να συζητούμε για δ</w:t>
      </w:r>
      <w:r w:rsidRPr="00B203CE">
        <w:rPr>
          <w:rFonts w:eastAsia="Times New Roman" w:cs="Times New Roman"/>
          <w:szCs w:val="24"/>
        </w:rPr>
        <w:t>υό</w:t>
      </w:r>
      <w:r>
        <w:rPr>
          <w:rFonts w:eastAsia="Times New Roman" w:cs="Times New Roman"/>
          <w:szCs w:val="24"/>
        </w:rPr>
        <w:t xml:space="preserve">μιση μέρες, </w:t>
      </w:r>
      <w:r w:rsidRPr="00B203CE">
        <w:rPr>
          <w:rFonts w:eastAsia="Times New Roman" w:cs="Times New Roman"/>
          <w:szCs w:val="24"/>
        </w:rPr>
        <w:t xml:space="preserve">με </w:t>
      </w:r>
      <w:r>
        <w:rPr>
          <w:rFonts w:eastAsia="Times New Roman" w:cs="Times New Roman"/>
          <w:szCs w:val="24"/>
        </w:rPr>
        <w:t>επτά</w:t>
      </w:r>
      <w:r w:rsidRPr="00B203CE">
        <w:rPr>
          <w:rFonts w:eastAsia="Times New Roman" w:cs="Times New Roman"/>
          <w:szCs w:val="24"/>
        </w:rPr>
        <w:t xml:space="preserve"> λεπτά</w:t>
      </w:r>
      <w:r w:rsidRPr="00B203CE">
        <w:rPr>
          <w:rFonts w:eastAsia="Times New Roman" w:cs="Times New Roman"/>
          <w:szCs w:val="24"/>
        </w:rPr>
        <w:t xml:space="preserve"> </w:t>
      </w:r>
      <w:r>
        <w:rPr>
          <w:rFonts w:eastAsia="Times New Roman" w:cs="Times New Roman"/>
          <w:szCs w:val="24"/>
        </w:rPr>
        <w:t xml:space="preserve">που </w:t>
      </w:r>
      <w:r w:rsidRPr="00B203CE">
        <w:rPr>
          <w:rFonts w:eastAsia="Times New Roman" w:cs="Times New Roman"/>
          <w:szCs w:val="24"/>
        </w:rPr>
        <w:t xml:space="preserve">ξεκίνησε </w:t>
      </w:r>
      <w:r>
        <w:rPr>
          <w:rFonts w:eastAsia="Times New Roman" w:cs="Times New Roman"/>
          <w:szCs w:val="24"/>
        </w:rPr>
        <w:t xml:space="preserve">ο χρόνος </w:t>
      </w:r>
      <w:r w:rsidRPr="00B203CE">
        <w:rPr>
          <w:rFonts w:eastAsia="Times New Roman" w:cs="Times New Roman"/>
          <w:szCs w:val="24"/>
        </w:rPr>
        <w:t xml:space="preserve">για τον κάθε Βουλευτή </w:t>
      </w:r>
      <w:r>
        <w:rPr>
          <w:rFonts w:eastAsia="Times New Roman" w:cs="Times New Roman"/>
          <w:szCs w:val="24"/>
        </w:rPr>
        <w:t>και κατέληξε στα πέντε</w:t>
      </w:r>
      <w:r w:rsidRPr="00B203CE">
        <w:rPr>
          <w:rFonts w:eastAsia="Times New Roman" w:cs="Times New Roman"/>
          <w:szCs w:val="24"/>
        </w:rPr>
        <w:t xml:space="preserve"> λεπτά και </w:t>
      </w:r>
      <w:r>
        <w:rPr>
          <w:rFonts w:eastAsia="Times New Roman" w:cs="Times New Roman"/>
          <w:szCs w:val="24"/>
        </w:rPr>
        <w:t>μείναμε πενήντα</w:t>
      </w:r>
      <w:r w:rsidRPr="00B203CE">
        <w:rPr>
          <w:rFonts w:eastAsia="Times New Roman" w:cs="Times New Roman"/>
          <w:szCs w:val="24"/>
        </w:rPr>
        <w:t xml:space="preserve"> Βουλευτές χωρίς να τοποθετηθούμε</w:t>
      </w:r>
      <w:r>
        <w:rPr>
          <w:rFonts w:eastAsia="Times New Roman" w:cs="Times New Roman"/>
          <w:szCs w:val="24"/>
        </w:rPr>
        <w:t>,</w:t>
      </w:r>
      <w:r w:rsidRPr="00B203CE">
        <w:rPr>
          <w:rFonts w:eastAsia="Times New Roman" w:cs="Times New Roman"/>
          <w:szCs w:val="24"/>
        </w:rPr>
        <w:t xml:space="preserve"> μεταξύ των οποίων πολλοί Μακεδόνες</w:t>
      </w:r>
      <w:r>
        <w:rPr>
          <w:rFonts w:eastAsia="Times New Roman" w:cs="Times New Roman"/>
          <w:szCs w:val="24"/>
        </w:rPr>
        <w:t>.</w:t>
      </w:r>
      <w:r w:rsidRPr="00B203CE">
        <w:rPr>
          <w:rFonts w:eastAsia="Times New Roman" w:cs="Times New Roman"/>
          <w:szCs w:val="24"/>
        </w:rPr>
        <w:t xml:space="preserve"> </w:t>
      </w:r>
    </w:p>
    <w:p w14:paraId="20A4EA46"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 xml:space="preserve">Όλοι </w:t>
      </w:r>
      <w:r w:rsidRPr="00B203CE">
        <w:rPr>
          <w:rFonts w:eastAsia="Times New Roman" w:cs="Times New Roman"/>
          <w:szCs w:val="24"/>
        </w:rPr>
        <w:t xml:space="preserve">οι Έλληνες </w:t>
      </w:r>
      <w:r>
        <w:rPr>
          <w:rFonts w:eastAsia="Times New Roman" w:cs="Times New Roman"/>
          <w:szCs w:val="24"/>
        </w:rPr>
        <w:t>με αυτή τη συμφωνία,</w:t>
      </w:r>
      <w:r w:rsidRPr="00B203CE">
        <w:rPr>
          <w:rFonts w:eastAsia="Times New Roman" w:cs="Times New Roman"/>
          <w:szCs w:val="24"/>
        </w:rPr>
        <w:t xml:space="preserve"> αλλά και πριν</w:t>
      </w:r>
      <w:r>
        <w:rPr>
          <w:rFonts w:eastAsia="Times New Roman" w:cs="Times New Roman"/>
          <w:szCs w:val="24"/>
        </w:rPr>
        <w:t>,</w:t>
      </w:r>
      <w:r w:rsidRPr="00B203CE">
        <w:rPr>
          <w:rFonts w:eastAsia="Times New Roman" w:cs="Times New Roman"/>
          <w:szCs w:val="24"/>
        </w:rPr>
        <w:t xml:space="preserve"> όταν δί</w:t>
      </w:r>
      <w:r>
        <w:rPr>
          <w:rFonts w:eastAsia="Times New Roman" w:cs="Times New Roman"/>
          <w:szCs w:val="24"/>
        </w:rPr>
        <w:t>ναμε τη μάχη για να μην περάσει,</w:t>
      </w:r>
      <w:r>
        <w:rPr>
          <w:rFonts w:eastAsia="Times New Roman" w:cs="Times New Roman"/>
          <w:szCs w:val="24"/>
        </w:rPr>
        <w:t xml:space="preserve"> γινήκαμε</w:t>
      </w:r>
      <w:r w:rsidRPr="00B203CE">
        <w:rPr>
          <w:rFonts w:eastAsia="Times New Roman" w:cs="Times New Roman"/>
          <w:szCs w:val="24"/>
        </w:rPr>
        <w:t xml:space="preserve"> Μακεδόνες</w:t>
      </w:r>
      <w:r>
        <w:rPr>
          <w:rFonts w:eastAsia="Times New Roman" w:cs="Times New Roman"/>
          <w:szCs w:val="24"/>
        </w:rPr>
        <w:t>.</w:t>
      </w:r>
      <w:r w:rsidRPr="00B203CE">
        <w:rPr>
          <w:rFonts w:eastAsia="Times New Roman" w:cs="Times New Roman"/>
          <w:szCs w:val="24"/>
        </w:rPr>
        <w:t xml:space="preserve"> Και θέλω </w:t>
      </w:r>
      <w:r>
        <w:rPr>
          <w:rFonts w:eastAsia="Times New Roman" w:cs="Times New Roman"/>
          <w:szCs w:val="24"/>
        </w:rPr>
        <w:t>ως Μακεδόνα</w:t>
      </w:r>
      <w:r w:rsidRPr="00B203CE">
        <w:rPr>
          <w:rFonts w:eastAsia="Times New Roman" w:cs="Times New Roman"/>
          <w:szCs w:val="24"/>
        </w:rPr>
        <w:t>ς να ευχαριστήσω όλους εκείνους τους ανθρώπους που στο</w:t>
      </w:r>
      <w:r>
        <w:rPr>
          <w:rFonts w:eastAsia="Times New Roman" w:cs="Times New Roman"/>
          <w:szCs w:val="24"/>
        </w:rPr>
        <w:t>ν</w:t>
      </w:r>
      <w:r w:rsidRPr="00B203CE">
        <w:rPr>
          <w:rFonts w:eastAsia="Times New Roman" w:cs="Times New Roman"/>
          <w:szCs w:val="24"/>
        </w:rPr>
        <w:t xml:space="preserve"> Μακεδονικό Αγώνα </w:t>
      </w:r>
      <w:r>
        <w:rPr>
          <w:rFonts w:eastAsia="Times New Roman" w:cs="Times New Roman"/>
          <w:szCs w:val="24"/>
        </w:rPr>
        <w:t>–</w:t>
      </w:r>
      <w:r w:rsidRPr="00B203CE">
        <w:rPr>
          <w:rFonts w:eastAsia="Times New Roman" w:cs="Times New Roman"/>
          <w:szCs w:val="24"/>
        </w:rPr>
        <w:t xml:space="preserve">και κάνω αναφορά στους </w:t>
      </w:r>
      <w:proofErr w:type="spellStart"/>
      <w:r w:rsidRPr="00B203CE">
        <w:rPr>
          <w:rFonts w:eastAsia="Times New Roman" w:cs="Times New Roman"/>
          <w:szCs w:val="24"/>
        </w:rPr>
        <w:t>Κρ</w:t>
      </w:r>
      <w:r>
        <w:rPr>
          <w:rFonts w:eastAsia="Times New Roman" w:cs="Times New Roman"/>
          <w:szCs w:val="24"/>
        </w:rPr>
        <w:t>ήτε</w:t>
      </w:r>
      <w:r w:rsidRPr="00B203CE">
        <w:rPr>
          <w:rFonts w:eastAsia="Times New Roman" w:cs="Times New Roman"/>
          <w:szCs w:val="24"/>
        </w:rPr>
        <w:t>ς</w:t>
      </w:r>
      <w:proofErr w:type="spellEnd"/>
      <w:r>
        <w:rPr>
          <w:rFonts w:eastAsia="Times New Roman" w:cs="Times New Roman"/>
          <w:szCs w:val="24"/>
        </w:rPr>
        <w:t>,</w:t>
      </w:r>
      <w:r w:rsidRPr="00B203CE">
        <w:rPr>
          <w:rFonts w:eastAsia="Times New Roman" w:cs="Times New Roman"/>
          <w:szCs w:val="24"/>
        </w:rPr>
        <w:t xml:space="preserve"> στους Θεσσαλούς</w:t>
      </w:r>
      <w:r>
        <w:rPr>
          <w:rFonts w:eastAsia="Times New Roman" w:cs="Times New Roman"/>
          <w:szCs w:val="24"/>
        </w:rPr>
        <w:t>,</w:t>
      </w:r>
      <w:r w:rsidRPr="00B203CE">
        <w:rPr>
          <w:rFonts w:eastAsia="Times New Roman" w:cs="Times New Roman"/>
          <w:szCs w:val="24"/>
        </w:rPr>
        <w:t xml:space="preserve"> </w:t>
      </w:r>
      <w:r>
        <w:rPr>
          <w:rFonts w:eastAsia="Times New Roman" w:cs="Times New Roman"/>
          <w:szCs w:val="24"/>
        </w:rPr>
        <w:t>σ</w:t>
      </w:r>
      <w:r w:rsidRPr="00B203CE">
        <w:rPr>
          <w:rFonts w:eastAsia="Times New Roman" w:cs="Times New Roman"/>
          <w:szCs w:val="24"/>
        </w:rPr>
        <w:t>τους Ηπειρώτες</w:t>
      </w:r>
      <w:r>
        <w:rPr>
          <w:rFonts w:eastAsia="Times New Roman" w:cs="Times New Roman"/>
          <w:szCs w:val="24"/>
        </w:rPr>
        <w:t>,</w:t>
      </w:r>
      <w:r w:rsidRPr="00B203CE">
        <w:rPr>
          <w:rFonts w:eastAsia="Times New Roman" w:cs="Times New Roman"/>
          <w:szCs w:val="24"/>
        </w:rPr>
        <w:t xml:space="preserve"> </w:t>
      </w:r>
      <w:r>
        <w:rPr>
          <w:rFonts w:eastAsia="Times New Roman" w:cs="Times New Roman"/>
          <w:szCs w:val="24"/>
        </w:rPr>
        <w:t>σ</w:t>
      </w:r>
      <w:r w:rsidRPr="00B203CE">
        <w:rPr>
          <w:rFonts w:eastAsia="Times New Roman" w:cs="Times New Roman"/>
          <w:szCs w:val="24"/>
        </w:rPr>
        <w:t xml:space="preserve">τους </w:t>
      </w:r>
      <w:proofErr w:type="spellStart"/>
      <w:r w:rsidRPr="00B203CE">
        <w:rPr>
          <w:rFonts w:eastAsia="Times New Roman" w:cs="Times New Roman"/>
          <w:szCs w:val="24"/>
        </w:rPr>
        <w:t>Πελοποννήσιους</w:t>
      </w:r>
      <w:proofErr w:type="spellEnd"/>
      <w:r>
        <w:rPr>
          <w:rFonts w:eastAsia="Times New Roman" w:cs="Times New Roman"/>
          <w:szCs w:val="24"/>
        </w:rPr>
        <w:t xml:space="preserve">- </w:t>
      </w:r>
      <w:r w:rsidRPr="00B203CE">
        <w:rPr>
          <w:rFonts w:eastAsia="Times New Roman" w:cs="Times New Roman"/>
          <w:szCs w:val="24"/>
        </w:rPr>
        <w:t>ενώθηκαν με τους Μακεδόνες και έχυσαν το αίμα τους για</w:t>
      </w:r>
      <w:r w:rsidRPr="00B203CE">
        <w:rPr>
          <w:rFonts w:eastAsia="Times New Roman" w:cs="Times New Roman"/>
          <w:szCs w:val="24"/>
        </w:rPr>
        <w:t xml:space="preserve"> τη λευτεριά της Μακεδονίας</w:t>
      </w:r>
      <w:r>
        <w:rPr>
          <w:rFonts w:eastAsia="Times New Roman" w:cs="Times New Roman"/>
          <w:szCs w:val="24"/>
        </w:rPr>
        <w:t>.</w:t>
      </w:r>
      <w:r w:rsidRPr="00B203CE">
        <w:rPr>
          <w:rFonts w:eastAsia="Times New Roman" w:cs="Times New Roman"/>
          <w:szCs w:val="24"/>
        </w:rPr>
        <w:t xml:space="preserve"> Πότισαν το δέντρο της λευτεριάς</w:t>
      </w:r>
      <w:r>
        <w:rPr>
          <w:rFonts w:eastAsia="Times New Roman" w:cs="Times New Roman"/>
          <w:szCs w:val="24"/>
        </w:rPr>
        <w:t>,</w:t>
      </w:r>
      <w:r w:rsidRPr="00B203CE">
        <w:rPr>
          <w:rFonts w:eastAsia="Times New Roman" w:cs="Times New Roman"/>
          <w:szCs w:val="24"/>
        </w:rPr>
        <w:t xml:space="preserve"> το οποίο</w:t>
      </w:r>
      <w:r>
        <w:rPr>
          <w:rFonts w:eastAsia="Times New Roman" w:cs="Times New Roman"/>
          <w:szCs w:val="24"/>
        </w:rPr>
        <w:t xml:space="preserve"> όμως</w:t>
      </w:r>
      <w:r w:rsidRPr="00B203CE">
        <w:rPr>
          <w:rFonts w:eastAsia="Times New Roman" w:cs="Times New Roman"/>
          <w:szCs w:val="24"/>
        </w:rPr>
        <w:t xml:space="preserve"> με αυτή τη </w:t>
      </w:r>
      <w:r>
        <w:rPr>
          <w:rFonts w:eastAsia="Times New Roman" w:cs="Times New Roman"/>
          <w:szCs w:val="24"/>
        </w:rPr>
        <w:t>σ</w:t>
      </w:r>
      <w:r w:rsidRPr="00B203CE">
        <w:rPr>
          <w:rFonts w:eastAsia="Times New Roman" w:cs="Times New Roman"/>
          <w:szCs w:val="24"/>
        </w:rPr>
        <w:t xml:space="preserve">υμφωνία δυστυχώς </w:t>
      </w:r>
      <w:r>
        <w:rPr>
          <w:rFonts w:eastAsia="Times New Roman" w:cs="Times New Roman"/>
          <w:szCs w:val="24"/>
        </w:rPr>
        <w:t xml:space="preserve">κάποιοι το κλονίζουν. </w:t>
      </w:r>
    </w:p>
    <w:p w14:paraId="20A4EA47"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lastRenderedPageBreak/>
        <w:t>Με α</w:t>
      </w:r>
      <w:r w:rsidRPr="00B203CE">
        <w:rPr>
          <w:rFonts w:eastAsia="Times New Roman" w:cs="Times New Roman"/>
          <w:szCs w:val="24"/>
        </w:rPr>
        <w:t xml:space="preserve">υτή τη </w:t>
      </w:r>
      <w:r>
        <w:rPr>
          <w:rFonts w:eastAsia="Times New Roman" w:cs="Times New Roman"/>
          <w:szCs w:val="24"/>
        </w:rPr>
        <w:t>σ</w:t>
      </w:r>
      <w:r w:rsidRPr="00B203CE">
        <w:rPr>
          <w:rFonts w:eastAsia="Times New Roman" w:cs="Times New Roman"/>
          <w:szCs w:val="24"/>
        </w:rPr>
        <w:t xml:space="preserve">υμφωνία ανοίξατε την </w:t>
      </w:r>
      <w:proofErr w:type="spellStart"/>
      <w:r>
        <w:rPr>
          <w:rFonts w:eastAsia="Times New Roman" w:cs="Times New Roman"/>
          <w:szCs w:val="24"/>
        </w:rPr>
        <w:t>κ</w:t>
      </w:r>
      <w:r w:rsidRPr="00B203CE">
        <w:rPr>
          <w:rFonts w:eastAsia="Times New Roman" w:cs="Times New Roman"/>
          <w:szCs w:val="24"/>
        </w:rPr>
        <w:t>ερκόπορτα</w:t>
      </w:r>
      <w:proofErr w:type="spellEnd"/>
      <w:r w:rsidRPr="00B203CE">
        <w:rPr>
          <w:rFonts w:eastAsia="Times New Roman" w:cs="Times New Roman"/>
          <w:szCs w:val="24"/>
        </w:rPr>
        <w:t xml:space="preserve"> για εθνικές περιπέτειες</w:t>
      </w:r>
      <w:r>
        <w:rPr>
          <w:rFonts w:eastAsia="Times New Roman" w:cs="Times New Roman"/>
          <w:szCs w:val="24"/>
        </w:rPr>
        <w:t xml:space="preserve"> </w:t>
      </w:r>
      <w:r w:rsidRPr="00B203CE">
        <w:rPr>
          <w:rFonts w:eastAsia="Times New Roman" w:cs="Times New Roman"/>
          <w:szCs w:val="24"/>
        </w:rPr>
        <w:t>της πατρίδας</w:t>
      </w:r>
      <w:r>
        <w:rPr>
          <w:rFonts w:eastAsia="Times New Roman" w:cs="Times New Roman"/>
          <w:szCs w:val="24"/>
        </w:rPr>
        <w:t>,</w:t>
      </w:r>
      <w:r w:rsidRPr="00B203CE">
        <w:rPr>
          <w:rFonts w:eastAsia="Times New Roman" w:cs="Times New Roman"/>
          <w:szCs w:val="24"/>
        </w:rPr>
        <w:t xml:space="preserve"> των πολιτών</w:t>
      </w:r>
      <w:r>
        <w:rPr>
          <w:rFonts w:eastAsia="Times New Roman" w:cs="Times New Roman"/>
          <w:szCs w:val="24"/>
        </w:rPr>
        <w:t>,</w:t>
      </w:r>
      <w:r w:rsidRPr="00B203CE">
        <w:rPr>
          <w:rFonts w:eastAsia="Times New Roman" w:cs="Times New Roman"/>
          <w:szCs w:val="24"/>
        </w:rPr>
        <w:t xml:space="preserve"> των παιδιών μας και των επόμενων </w:t>
      </w:r>
      <w:r w:rsidRPr="00B203CE">
        <w:rPr>
          <w:rFonts w:eastAsia="Times New Roman" w:cs="Times New Roman"/>
          <w:szCs w:val="24"/>
        </w:rPr>
        <w:t>γενεών</w:t>
      </w:r>
      <w:r>
        <w:rPr>
          <w:rFonts w:eastAsia="Times New Roman" w:cs="Times New Roman"/>
          <w:szCs w:val="24"/>
        </w:rPr>
        <w:t>.</w:t>
      </w:r>
      <w:r w:rsidRPr="00B203CE">
        <w:rPr>
          <w:rFonts w:eastAsia="Times New Roman" w:cs="Times New Roman"/>
          <w:szCs w:val="24"/>
        </w:rPr>
        <w:t xml:space="preserve"> </w:t>
      </w:r>
      <w:r>
        <w:rPr>
          <w:rFonts w:eastAsia="Times New Roman" w:cs="Times New Roman"/>
          <w:szCs w:val="24"/>
        </w:rPr>
        <w:t xml:space="preserve">Πυροδοτήσατε </w:t>
      </w:r>
      <w:r w:rsidRPr="00B203CE">
        <w:rPr>
          <w:rFonts w:eastAsia="Times New Roman" w:cs="Times New Roman"/>
          <w:szCs w:val="24"/>
        </w:rPr>
        <w:t xml:space="preserve">τον αλυτρωτισμό των γειτόνων </w:t>
      </w:r>
      <w:r>
        <w:rPr>
          <w:rFonts w:eastAsia="Times New Roman" w:cs="Times New Roman"/>
          <w:szCs w:val="24"/>
        </w:rPr>
        <w:t>μας,</w:t>
      </w:r>
      <w:r w:rsidRPr="00B203CE">
        <w:rPr>
          <w:rFonts w:eastAsia="Times New Roman" w:cs="Times New Roman"/>
          <w:szCs w:val="24"/>
        </w:rPr>
        <w:t xml:space="preserve"> που ήδη μιλούν για τα αδέλφια τους που υπάρχουν στη Μακεδονία</w:t>
      </w:r>
      <w:r>
        <w:rPr>
          <w:rFonts w:eastAsia="Times New Roman" w:cs="Times New Roman"/>
          <w:szCs w:val="24"/>
        </w:rPr>
        <w:t>.</w:t>
      </w:r>
      <w:r w:rsidRPr="00B203CE">
        <w:rPr>
          <w:rFonts w:eastAsia="Times New Roman" w:cs="Times New Roman"/>
          <w:szCs w:val="24"/>
        </w:rPr>
        <w:t xml:space="preserve"> Και </w:t>
      </w:r>
      <w:r>
        <w:rPr>
          <w:rFonts w:eastAsia="Times New Roman" w:cs="Times New Roman"/>
          <w:szCs w:val="24"/>
        </w:rPr>
        <w:t xml:space="preserve">μιλάμε για τη Μακεδονία τη μία, την ελληνική. </w:t>
      </w:r>
      <w:r w:rsidRPr="00B203CE">
        <w:rPr>
          <w:rFonts w:eastAsia="Times New Roman" w:cs="Times New Roman"/>
          <w:szCs w:val="24"/>
        </w:rPr>
        <w:t>Έτσι λέμε εμείς οι Μακεδόνες</w:t>
      </w:r>
      <w:r>
        <w:rPr>
          <w:rFonts w:eastAsia="Times New Roman" w:cs="Times New Roman"/>
          <w:szCs w:val="24"/>
        </w:rPr>
        <w:t>,</w:t>
      </w:r>
      <w:r w:rsidRPr="00B203CE">
        <w:rPr>
          <w:rFonts w:eastAsia="Times New Roman" w:cs="Times New Roman"/>
          <w:szCs w:val="24"/>
        </w:rPr>
        <w:t xml:space="preserve"> έτσι μάθαμε</w:t>
      </w:r>
      <w:r>
        <w:rPr>
          <w:rFonts w:eastAsia="Times New Roman" w:cs="Times New Roman"/>
          <w:szCs w:val="24"/>
        </w:rPr>
        <w:t>,</w:t>
      </w:r>
      <w:r w:rsidRPr="00B203CE">
        <w:rPr>
          <w:rFonts w:eastAsia="Times New Roman" w:cs="Times New Roman"/>
          <w:szCs w:val="24"/>
        </w:rPr>
        <w:t xml:space="preserve"> έτσι μεγαλώσαμε </w:t>
      </w:r>
      <w:r>
        <w:rPr>
          <w:rFonts w:eastAsia="Times New Roman" w:cs="Times New Roman"/>
          <w:szCs w:val="24"/>
        </w:rPr>
        <w:t>και αυτό θα συνεχίσ</w:t>
      </w:r>
      <w:r w:rsidRPr="00B203CE">
        <w:rPr>
          <w:rFonts w:eastAsia="Times New Roman" w:cs="Times New Roman"/>
          <w:szCs w:val="24"/>
        </w:rPr>
        <w:t>ουμε να λέ</w:t>
      </w:r>
      <w:r w:rsidRPr="00B203CE">
        <w:rPr>
          <w:rFonts w:eastAsia="Times New Roman" w:cs="Times New Roman"/>
          <w:szCs w:val="24"/>
        </w:rPr>
        <w:t>με</w:t>
      </w:r>
      <w:r>
        <w:rPr>
          <w:rFonts w:eastAsia="Times New Roman" w:cs="Times New Roman"/>
          <w:szCs w:val="24"/>
        </w:rPr>
        <w:t>.</w:t>
      </w:r>
      <w:r w:rsidRPr="00B203CE">
        <w:rPr>
          <w:rFonts w:eastAsia="Times New Roman" w:cs="Times New Roman"/>
          <w:szCs w:val="24"/>
        </w:rPr>
        <w:t xml:space="preserve"> </w:t>
      </w:r>
    </w:p>
    <w:p w14:paraId="20A4EA48" w14:textId="77777777" w:rsidR="005D4821" w:rsidRDefault="006B233D">
      <w:pPr>
        <w:spacing w:line="600" w:lineRule="auto"/>
        <w:ind w:firstLine="720"/>
        <w:jc w:val="both"/>
        <w:rPr>
          <w:rFonts w:eastAsia="Times New Roman" w:cs="Times New Roman"/>
          <w:szCs w:val="24"/>
        </w:rPr>
      </w:pPr>
      <w:r w:rsidRPr="00B203CE">
        <w:rPr>
          <w:rFonts w:eastAsia="Times New Roman" w:cs="Times New Roman"/>
          <w:szCs w:val="24"/>
        </w:rPr>
        <w:t>Λέτε ότι τακτοπ</w:t>
      </w:r>
      <w:r>
        <w:rPr>
          <w:rFonts w:eastAsia="Times New Roman" w:cs="Times New Roman"/>
          <w:szCs w:val="24"/>
        </w:rPr>
        <w:t>οιείτε εκκρεμότητες δεκαετιών ή</w:t>
      </w:r>
      <w:r w:rsidRPr="00B203CE">
        <w:rPr>
          <w:rFonts w:eastAsia="Times New Roman" w:cs="Times New Roman"/>
          <w:szCs w:val="24"/>
        </w:rPr>
        <w:t xml:space="preserve"> τακτοποιήσετε εκκρεμότητα δεκαετιών</w:t>
      </w:r>
      <w:r>
        <w:rPr>
          <w:rFonts w:eastAsia="Times New Roman" w:cs="Times New Roman"/>
          <w:szCs w:val="24"/>
        </w:rPr>
        <w:t>. Η εκκρεμότητα</w:t>
      </w:r>
      <w:r w:rsidRPr="00B203CE">
        <w:rPr>
          <w:rFonts w:eastAsia="Times New Roman" w:cs="Times New Roman"/>
          <w:szCs w:val="24"/>
        </w:rPr>
        <w:t xml:space="preserve"> αυτή </w:t>
      </w:r>
      <w:r>
        <w:rPr>
          <w:rFonts w:eastAsia="Times New Roman" w:cs="Times New Roman"/>
          <w:szCs w:val="24"/>
        </w:rPr>
        <w:t>διατηρείτο</w:t>
      </w:r>
      <w:r w:rsidRPr="00B203CE">
        <w:rPr>
          <w:rFonts w:eastAsia="Times New Roman" w:cs="Times New Roman"/>
          <w:szCs w:val="24"/>
        </w:rPr>
        <w:t xml:space="preserve"> επί μακρόν επειδή ουδείς </w:t>
      </w:r>
      <w:r>
        <w:rPr>
          <w:rFonts w:eastAsia="Times New Roman" w:cs="Times New Roman"/>
          <w:szCs w:val="24"/>
        </w:rPr>
        <w:t>σ</w:t>
      </w:r>
      <w:r w:rsidRPr="00B203CE">
        <w:rPr>
          <w:rFonts w:eastAsia="Times New Roman" w:cs="Times New Roman"/>
          <w:szCs w:val="24"/>
        </w:rPr>
        <w:t xml:space="preserve">το παρελθόν </w:t>
      </w:r>
      <w:proofErr w:type="spellStart"/>
      <w:r>
        <w:rPr>
          <w:rFonts w:eastAsia="Times New Roman" w:cs="Times New Roman"/>
          <w:szCs w:val="24"/>
        </w:rPr>
        <w:t>διενοήθη</w:t>
      </w:r>
      <w:proofErr w:type="spellEnd"/>
      <w:r w:rsidRPr="00B203CE">
        <w:rPr>
          <w:rFonts w:eastAsia="Times New Roman" w:cs="Times New Roman"/>
          <w:szCs w:val="24"/>
        </w:rPr>
        <w:t xml:space="preserve"> να παραχωρήσει αυτά που παραχωρήθηκαν με αυτήν την απαράδεκτη και καταστροφική </w:t>
      </w:r>
      <w:r>
        <w:rPr>
          <w:rFonts w:eastAsia="Times New Roman" w:cs="Times New Roman"/>
          <w:szCs w:val="24"/>
        </w:rPr>
        <w:t>σ</w:t>
      </w:r>
      <w:r w:rsidRPr="00B203CE">
        <w:rPr>
          <w:rFonts w:eastAsia="Times New Roman" w:cs="Times New Roman"/>
          <w:szCs w:val="24"/>
        </w:rPr>
        <w:t>υμφωνία</w:t>
      </w:r>
      <w:r>
        <w:rPr>
          <w:rFonts w:eastAsia="Times New Roman" w:cs="Times New Roman"/>
          <w:szCs w:val="24"/>
        </w:rPr>
        <w:t>.</w:t>
      </w:r>
      <w:r w:rsidRPr="00B203CE">
        <w:rPr>
          <w:rFonts w:eastAsia="Times New Roman" w:cs="Times New Roman"/>
          <w:szCs w:val="24"/>
        </w:rPr>
        <w:t xml:space="preserve"> </w:t>
      </w:r>
    </w:p>
    <w:p w14:paraId="20A4EA49" w14:textId="77777777" w:rsidR="005D4821" w:rsidRDefault="006B233D">
      <w:pPr>
        <w:spacing w:line="600" w:lineRule="auto"/>
        <w:ind w:firstLine="720"/>
        <w:jc w:val="both"/>
        <w:rPr>
          <w:rFonts w:eastAsia="Times New Roman" w:cs="Times New Roman"/>
          <w:szCs w:val="24"/>
        </w:rPr>
      </w:pPr>
      <w:r w:rsidRPr="00B203CE">
        <w:rPr>
          <w:rFonts w:eastAsia="Times New Roman" w:cs="Times New Roman"/>
          <w:szCs w:val="24"/>
        </w:rPr>
        <w:t xml:space="preserve">Επιλύθηκε </w:t>
      </w:r>
      <w:r>
        <w:rPr>
          <w:rFonts w:eastAsia="Times New Roman" w:cs="Times New Roman"/>
          <w:szCs w:val="24"/>
        </w:rPr>
        <w:t>–</w:t>
      </w:r>
      <w:r w:rsidRPr="00B203CE">
        <w:rPr>
          <w:rFonts w:eastAsia="Times New Roman" w:cs="Times New Roman"/>
          <w:szCs w:val="24"/>
        </w:rPr>
        <w:t>υποτίθεται</w:t>
      </w:r>
      <w:r>
        <w:rPr>
          <w:rFonts w:eastAsia="Times New Roman" w:cs="Times New Roman"/>
          <w:szCs w:val="24"/>
        </w:rPr>
        <w:t>- τ</w:t>
      </w:r>
      <w:r w:rsidRPr="00B203CE">
        <w:rPr>
          <w:rFonts w:eastAsia="Times New Roman" w:cs="Times New Roman"/>
          <w:szCs w:val="24"/>
        </w:rPr>
        <w:t>ο ζήτημα</w:t>
      </w:r>
      <w:r>
        <w:rPr>
          <w:rFonts w:eastAsia="Times New Roman" w:cs="Times New Roman"/>
          <w:szCs w:val="24"/>
        </w:rPr>
        <w:t>. Πώς;</w:t>
      </w:r>
      <w:r w:rsidRPr="00B203CE">
        <w:rPr>
          <w:rFonts w:eastAsia="Times New Roman" w:cs="Times New Roman"/>
          <w:szCs w:val="24"/>
        </w:rPr>
        <w:t xml:space="preserve"> Με παραχωρήσεις και εθνικές υποχωρήσεις</w:t>
      </w:r>
      <w:r>
        <w:rPr>
          <w:rFonts w:eastAsia="Times New Roman" w:cs="Times New Roman"/>
          <w:szCs w:val="24"/>
        </w:rPr>
        <w:t>,</w:t>
      </w:r>
      <w:r w:rsidRPr="00B203CE">
        <w:rPr>
          <w:rFonts w:eastAsia="Times New Roman" w:cs="Times New Roman"/>
          <w:szCs w:val="24"/>
        </w:rPr>
        <w:t xml:space="preserve"> παραχωρήσεις </w:t>
      </w:r>
      <w:r>
        <w:rPr>
          <w:rFonts w:eastAsia="Times New Roman" w:cs="Times New Roman"/>
          <w:szCs w:val="24"/>
        </w:rPr>
        <w:t>σ</w:t>
      </w:r>
      <w:r w:rsidRPr="00B203CE">
        <w:rPr>
          <w:rFonts w:eastAsia="Times New Roman" w:cs="Times New Roman"/>
          <w:szCs w:val="24"/>
        </w:rPr>
        <w:t>το όνομα και στη συνέχεια στην ταυτότητα και στη γλώσσα</w:t>
      </w:r>
      <w:r>
        <w:rPr>
          <w:rFonts w:eastAsia="Times New Roman" w:cs="Times New Roman"/>
          <w:szCs w:val="24"/>
        </w:rPr>
        <w:t>.</w:t>
      </w:r>
      <w:r w:rsidRPr="00B203CE">
        <w:rPr>
          <w:rFonts w:eastAsia="Times New Roman" w:cs="Times New Roman"/>
          <w:szCs w:val="24"/>
        </w:rPr>
        <w:t xml:space="preserve"> Γιατί όλα ξεκινούν από το όνομα</w:t>
      </w:r>
      <w:r>
        <w:rPr>
          <w:rFonts w:eastAsia="Times New Roman" w:cs="Times New Roman"/>
          <w:szCs w:val="24"/>
        </w:rPr>
        <w:t>.</w:t>
      </w:r>
      <w:r w:rsidRPr="00B203CE">
        <w:rPr>
          <w:rFonts w:eastAsia="Times New Roman" w:cs="Times New Roman"/>
          <w:szCs w:val="24"/>
        </w:rPr>
        <w:t xml:space="preserve"> Από το όνομα πηγάζει και ο αλυτρωτισμός</w:t>
      </w:r>
      <w:r>
        <w:rPr>
          <w:rFonts w:eastAsia="Times New Roman" w:cs="Times New Roman"/>
          <w:szCs w:val="24"/>
        </w:rPr>
        <w:t>,</w:t>
      </w:r>
      <w:r w:rsidRPr="00B203CE">
        <w:rPr>
          <w:rFonts w:eastAsia="Times New Roman" w:cs="Times New Roman"/>
          <w:szCs w:val="24"/>
        </w:rPr>
        <w:t xml:space="preserve"> από </w:t>
      </w:r>
      <w:r>
        <w:rPr>
          <w:rFonts w:eastAsia="Times New Roman" w:cs="Times New Roman"/>
          <w:szCs w:val="24"/>
        </w:rPr>
        <w:t>ε</w:t>
      </w:r>
      <w:r w:rsidRPr="00B203CE">
        <w:rPr>
          <w:rFonts w:eastAsia="Times New Roman" w:cs="Times New Roman"/>
          <w:szCs w:val="24"/>
        </w:rPr>
        <w:t xml:space="preserve">κεί πηγάζει και η εθνική </w:t>
      </w:r>
      <w:r w:rsidRPr="00B203CE">
        <w:rPr>
          <w:rFonts w:eastAsia="Times New Roman" w:cs="Times New Roman"/>
          <w:szCs w:val="24"/>
        </w:rPr>
        <w:t>ταυτότητα</w:t>
      </w:r>
      <w:r>
        <w:rPr>
          <w:rFonts w:eastAsia="Times New Roman" w:cs="Times New Roman"/>
          <w:szCs w:val="24"/>
        </w:rPr>
        <w:t>,</w:t>
      </w:r>
      <w:r w:rsidRPr="00B203CE">
        <w:rPr>
          <w:rFonts w:eastAsia="Times New Roman" w:cs="Times New Roman"/>
          <w:szCs w:val="24"/>
        </w:rPr>
        <w:t xml:space="preserve"> τα οποία τα έλαβαν όλα</w:t>
      </w:r>
      <w:r>
        <w:rPr>
          <w:rFonts w:eastAsia="Times New Roman" w:cs="Times New Roman"/>
          <w:szCs w:val="24"/>
        </w:rPr>
        <w:t>,</w:t>
      </w:r>
      <w:r w:rsidRPr="00B203CE">
        <w:rPr>
          <w:rFonts w:eastAsia="Times New Roman" w:cs="Times New Roman"/>
          <w:szCs w:val="24"/>
        </w:rPr>
        <w:t xml:space="preserve"> χωρίς αυτοί να παραχωρήσουν τίποτα</w:t>
      </w:r>
      <w:r>
        <w:rPr>
          <w:rFonts w:eastAsia="Times New Roman" w:cs="Times New Roman"/>
          <w:szCs w:val="24"/>
        </w:rPr>
        <w:t xml:space="preserve"> </w:t>
      </w:r>
      <w:r w:rsidRPr="00B203CE">
        <w:rPr>
          <w:rFonts w:eastAsia="Times New Roman" w:cs="Times New Roman"/>
          <w:szCs w:val="24"/>
        </w:rPr>
        <w:t xml:space="preserve">για τους </w:t>
      </w:r>
      <w:r>
        <w:rPr>
          <w:rFonts w:eastAsia="Times New Roman" w:cs="Times New Roman"/>
          <w:szCs w:val="24"/>
        </w:rPr>
        <w:t>ελληνικής καταγωγής, γιατί ξέρετε έ</w:t>
      </w:r>
      <w:r w:rsidRPr="00B203CE">
        <w:rPr>
          <w:rFonts w:eastAsia="Times New Roman" w:cs="Times New Roman"/>
          <w:szCs w:val="24"/>
        </w:rPr>
        <w:t>χουμε και Έλληνες εκεί</w:t>
      </w:r>
      <w:r>
        <w:rPr>
          <w:rFonts w:eastAsia="Times New Roman" w:cs="Times New Roman"/>
          <w:szCs w:val="24"/>
        </w:rPr>
        <w:t>.</w:t>
      </w:r>
      <w:r w:rsidRPr="00B203CE">
        <w:rPr>
          <w:rFonts w:eastAsia="Times New Roman" w:cs="Times New Roman"/>
          <w:szCs w:val="24"/>
        </w:rPr>
        <w:t xml:space="preserve"> Αρκεί κανείς να μπει στο </w:t>
      </w:r>
      <w:proofErr w:type="spellStart"/>
      <w:r>
        <w:rPr>
          <w:rFonts w:eastAsia="Times New Roman" w:cs="Times New Roman"/>
          <w:szCs w:val="24"/>
          <w:lang w:val="en"/>
        </w:rPr>
        <w:lastRenderedPageBreak/>
        <w:t>Wikileaks</w:t>
      </w:r>
      <w:proofErr w:type="spellEnd"/>
      <w:r w:rsidRPr="00B203CE">
        <w:rPr>
          <w:rFonts w:eastAsia="Times New Roman" w:cs="Times New Roman"/>
          <w:szCs w:val="24"/>
        </w:rPr>
        <w:t xml:space="preserve"> και θα διαβάσει εκεί ότι υπάρχουν Έλληνες</w:t>
      </w:r>
      <w:r>
        <w:rPr>
          <w:rFonts w:eastAsia="Times New Roman" w:cs="Times New Roman"/>
          <w:szCs w:val="24"/>
        </w:rPr>
        <w:t>.</w:t>
      </w:r>
      <w:r w:rsidRPr="00B203CE">
        <w:rPr>
          <w:rFonts w:eastAsia="Times New Roman" w:cs="Times New Roman"/>
          <w:szCs w:val="24"/>
        </w:rPr>
        <w:t xml:space="preserve"> Έγινε κα</w:t>
      </w:r>
      <w:r>
        <w:rPr>
          <w:rFonts w:eastAsia="Times New Roman" w:cs="Times New Roman"/>
          <w:szCs w:val="24"/>
        </w:rPr>
        <w:t>μ</w:t>
      </w:r>
      <w:r w:rsidRPr="00B203CE">
        <w:rPr>
          <w:rFonts w:eastAsia="Times New Roman" w:cs="Times New Roman"/>
          <w:szCs w:val="24"/>
        </w:rPr>
        <w:t xml:space="preserve">μία αναφορά μέσα στη </w:t>
      </w:r>
      <w:r>
        <w:rPr>
          <w:rFonts w:eastAsia="Times New Roman" w:cs="Times New Roman"/>
          <w:szCs w:val="24"/>
        </w:rPr>
        <w:t>σ</w:t>
      </w:r>
      <w:r w:rsidRPr="00B203CE">
        <w:rPr>
          <w:rFonts w:eastAsia="Times New Roman" w:cs="Times New Roman"/>
          <w:szCs w:val="24"/>
        </w:rPr>
        <w:t>υμφωνία</w:t>
      </w:r>
      <w:r>
        <w:rPr>
          <w:rFonts w:eastAsia="Times New Roman" w:cs="Times New Roman"/>
          <w:szCs w:val="24"/>
        </w:rPr>
        <w:t>;</w:t>
      </w:r>
      <w:r w:rsidRPr="00B203CE">
        <w:rPr>
          <w:rFonts w:eastAsia="Times New Roman" w:cs="Times New Roman"/>
          <w:szCs w:val="24"/>
        </w:rPr>
        <w:t xml:space="preserve"> </w:t>
      </w:r>
      <w:r w:rsidRPr="00B203CE">
        <w:rPr>
          <w:rFonts w:eastAsia="Times New Roman" w:cs="Times New Roman"/>
          <w:szCs w:val="24"/>
        </w:rPr>
        <w:t>Κα</w:t>
      </w:r>
      <w:r>
        <w:rPr>
          <w:rFonts w:eastAsia="Times New Roman" w:cs="Times New Roman"/>
          <w:szCs w:val="24"/>
        </w:rPr>
        <w:t>μ</w:t>
      </w:r>
      <w:r w:rsidRPr="00B203CE">
        <w:rPr>
          <w:rFonts w:eastAsia="Times New Roman" w:cs="Times New Roman"/>
          <w:szCs w:val="24"/>
        </w:rPr>
        <w:t>μία αναφορά</w:t>
      </w:r>
      <w:r>
        <w:rPr>
          <w:rFonts w:eastAsia="Times New Roman" w:cs="Times New Roman"/>
          <w:szCs w:val="24"/>
        </w:rPr>
        <w:t>!</w:t>
      </w:r>
      <w:r w:rsidRPr="00B203CE">
        <w:rPr>
          <w:rFonts w:eastAsia="Times New Roman" w:cs="Times New Roman"/>
          <w:szCs w:val="24"/>
        </w:rPr>
        <w:t xml:space="preserve"> Γύρω </w:t>
      </w:r>
      <w:r>
        <w:rPr>
          <w:rFonts w:eastAsia="Times New Roman" w:cs="Times New Roman"/>
          <w:szCs w:val="24"/>
        </w:rPr>
        <w:t>στις διακόσιε</w:t>
      </w:r>
      <w:r w:rsidRPr="00B203CE">
        <w:rPr>
          <w:rFonts w:eastAsia="Times New Roman" w:cs="Times New Roman"/>
          <w:szCs w:val="24"/>
        </w:rPr>
        <w:t xml:space="preserve">ς με </w:t>
      </w:r>
      <w:r>
        <w:rPr>
          <w:rFonts w:eastAsia="Times New Roman" w:cs="Times New Roman"/>
          <w:szCs w:val="24"/>
        </w:rPr>
        <w:t xml:space="preserve">διακόσιες ογδόντα χιλιάδες άτομα είναι ελληνικής καταγωγής. </w:t>
      </w:r>
      <w:r w:rsidRPr="00B203CE">
        <w:rPr>
          <w:rFonts w:eastAsia="Times New Roman" w:cs="Times New Roman"/>
          <w:szCs w:val="24"/>
        </w:rPr>
        <w:t>Καμία απολύτως αναφορά</w:t>
      </w:r>
      <w:r>
        <w:rPr>
          <w:rFonts w:eastAsia="Times New Roman" w:cs="Times New Roman"/>
          <w:szCs w:val="24"/>
        </w:rPr>
        <w:t>!</w:t>
      </w:r>
    </w:p>
    <w:p w14:paraId="20A4EA4A" w14:textId="77777777" w:rsidR="005D4821" w:rsidRDefault="006B233D">
      <w:pPr>
        <w:spacing w:line="600" w:lineRule="auto"/>
        <w:ind w:firstLine="720"/>
        <w:jc w:val="both"/>
        <w:rPr>
          <w:rFonts w:eastAsia="Times New Roman"/>
          <w:bCs/>
          <w:szCs w:val="24"/>
        </w:rPr>
      </w:pPr>
      <w:r>
        <w:rPr>
          <w:rFonts w:eastAsia="Times New Roman"/>
          <w:bCs/>
          <w:szCs w:val="24"/>
        </w:rPr>
        <w:t>Λ</w:t>
      </w:r>
      <w:r w:rsidRPr="00CF2F75">
        <w:rPr>
          <w:rFonts w:eastAsia="Times New Roman"/>
          <w:bCs/>
          <w:szCs w:val="24"/>
        </w:rPr>
        <w:t xml:space="preserve">ίγες μέρες πριν γίνει </w:t>
      </w:r>
      <w:r>
        <w:rPr>
          <w:rFonts w:eastAsia="Times New Roman"/>
          <w:bCs/>
          <w:szCs w:val="24"/>
        </w:rPr>
        <w:t xml:space="preserve">η </w:t>
      </w:r>
      <w:r w:rsidRPr="00CF2F75">
        <w:rPr>
          <w:rFonts w:eastAsia="Times New Roman"/>
          <w:bCs/>
          <w:szCs w:val="24"/>
        </w:rPr>
        <w:t xml:space="preserve">συζήτηση εδώ στη </w:t>
      </w:r>
      <w:r>
        <w:rPr>
          <w:rFonts w:eastAsia="Times New Roman"/>
          <w:bCs/>
          <w:szCs w:val="24"/>
        </w:rPr>
        <w:t xml:space="preserve">Βουλή για τη </w:t>
      </w:r>
      <w:r>
        <w:rPr>
          <w:rFonts w:eastAsia="Times New Roman"/>
          <w:bCs/>
          <w:szCs w:val="24"/>
        </w:rPr>
        <w:t>σ</w:t>
      </w:r>
      <w:r w:rsidRPr="00CF2F75">
        <w:rPr>
          <w:rFonts w:eastAsia="Times New Roman"/>
          <w:bCs/>
          <w:szCs w:val="24"/>
        </w:rPr>
        <w:t>υμφωνία</w:t>
      </w:r>
      <w:r>
        <w:rPr>
          <w:rFonts w:eastAsia="Times New Roman"/>
          <w:bCs/>
          <w:szCs w:val="24"/>
        </w:rPr>
        <w:t>,</w:t>
      </w:r>
      <w:r w:rsidRPr="00CF2F75">
        <w:rPr>
          <w:rFonts w:eastAsia="Times New Roman"/>
          <w:bCs/>
          <w:szCs w:val="24"/>
        </w:rPr>
        <w:t xml:space="preserve"> βγήκε ο Νίμιτς και έκανε κάποιες δηλώσεις</w:t>
      </w:r>
      <w:r>
        <w:rPr>
          <w:rFonts w:eastAsia="Times New Roman"/>
          <w:bCs/>
          <w:szCs w:val="24"/>
        </w:rPr>
        <w:t xml:space="preserve">, </w:t>
      </w:r>
      <w:r w:rsidRPr="00CF2F75">
        <w:rPr>
          <w:rFonts w:eastAsia="Times New Roman"/>
          <w:bCs/>
          <w:szCs w:val="24"/>
        </w:rPr>
        <w:t xml:space="preserve">τις οποίες </w:t>
      </w:r>
      <w:r>
        <w:rPr>
          <w:rFonts w:eastAsia="Times New Roman"/>
          <w:bCs/>
          <w:szCs w:val="24"/>
        </w:rPr>
        <w:t>ακόμη και ο πι</w:t>
      </w:r>
      <w:r>
        <w:rPr>
          <w:rFonts w:eastAsia="Times New Roman"/>
          <w:bCs/>
          <w:szCs w:val="24"/>
        </w:rPr>
        <w:t>ο αμερόληπτος π</w:t>
      </w:r>
      <w:r w:rsidRPr="00CF2F75">
        <w:rPr>
          <w:rFonts w:eastAsia="Times New Roman"/>
          <w:bCs/>
          <w:szCs w:val="24"/>
        </w:rPr>
        <w:t>αρατηρητής να τις διαβάσει</w:t>
      </w:r>
      <w:r>
        <w:rPr>
          <w:rFonts w:eastAsia="Times New Roman"/>
          <w:bCs/>
          <w:szCs w:val="24"/>
        </w:rPr>
        <w:t>, θα καταλάβει ότι είναι απειλητικές. Κανένα σχόλιο δεν ακούστηκε. Τίποτα! Α</w:t>
      </w:r>
      <w:r w:rsidRPr="00CF2F75">
        <w:rPr>
          <w:rFonts w:eastAsia="Times New Roman"/>
          <w:bCs/>
          <w:szCs w:val="24"/>
        </w:rPr>
        <w:t>υτό ήταν ο ορισμός της απειλής</w:t>
      </w:r>
      <w:r>
        <w:rPr>
          <w:rFonts w:eastAsia="Times New Roman"/>
          <w:bCs/>
          <w:szCs w:val="24"/>
        </w:rPr>
        <w:t xml:space="preserve">. </w:t>
      </w:r>
      <w:r w:rsidRPr="00CF2F75">
        <w:rPr>
          <w:rFonts w:eastAsia="Times New Roman"/>
          <w:bCs/>
          <w:szCs w:val="24"/>
        </w:rPr>
        <w:t xml:space="preserve">Κανονικά </w:t>
      </w:r>
      <w:r>
        <w:rPr>
          <w:rFonts w:eastAsia="Times New Roman"/>
          <w:bCs/>
          <w:szCs w:val="24"/>
        </w:rPr>
        <w:t xml:space="preserve">θα </w:t>
      </w:r>
      <w:r w:rsidRPr="00CF2F75">
        <w:rPr>
          <w:rFonts w:eastAsia="Times New Roman"/>
          <w:bCs/>
          <w:szCs w:val="24"/>
        </w:rPr>
        <w:t xml:space="preserve">έπρεπε να </w:t>
      </w:r>
      <w:r>
        <w:rPr>
          <w:rFonts w:eastAsia="Times New Roman"/>
          <w:bCs/>
          <w:szCs w:val="24"/>
        </w:rPr>
        <w:t>σκίσετε εσείς αυτήν τη συμφωνία. Αντίθετα, τ</w:t>
      </w:r>
      <w:r w:rsidRPr="00CF2F75">
        <w:rPr>
          <w:rFonts w:eastAsia="Times New Roman"/>
          <w:bCs/>
          <w:szCs w:val="24"/>
        </w:rPr>
        <w:t xml:space="preserve">η φέρατε εδώ </w:t>
      </w:r>
      <w:r>
        <w:rPr>
          <w:rFonts w:eastAsia="Times New Roman"/>
          <w:bCs/>
          <w:szCs w:val="24"/>
        </w:rPr>
        <w:t xml:space="preserve">και το </w:t>
      </w:r>
      <w:r w:rsidRPr="00CF2F75">
        <w:rPr>
          <w:rFonts w:eastAsia="Times New Roman"/>
          <w:bCs/>
          <w:szCs w:val="24"/>
        </w:rPr>
        <w:t>κατάπια</w:t>
      </w:r>
      <w:r>
        <w:rPr>
          <w:rFonts w:eastAsia="Times New Roman"/>
          <w:bCs/>
          <w:szCs w:val="24"/>
        </w:rPr>
        <w:t>τε. Ε</w:t>
      </w:r>
      <w:r w:rsidRPr="00CF2F75">
        <w:rPr>
          <w:rFonts w:eastAsia="Times New Roman"/>
          <w:bCs/>
          <w:szCs w:val="24"/>
        </w:rPr>
        <w:t xml:space="preserve">ν πάση </w:t>
      </w:r>
      <w:proofErr w:type="spellStart"/>
      <w:r w:rsidRPr="00CF2F75">
        <w:rPr>
          <w:rFonts w:eastAsia="Times New Roman"/>
          <w:bCs/>
          <w:szCs w:val="24"/>
        </w:rPr>
        <w:t>πε</w:t>
      </w:r>
      <w:r w:rsidRPr="00CF2F75">
        <w:rPr>
          <w:rFonts w:eastAsia="Times New Roman"/>
          <w:bCs/>
          <w:szCs w:val="24"/>
        </w:rPr>
        <w:t>ριπτώσει</w:t>
      </w:r>
      <w:proofErr w:type="spellEnd"/>
      <w:r>
        <w:rPr>
          <w:rFonts w:eastAsia="Times New Roman"/>
          <w:bCs/>
          <w:szCs w:val="24"/>
        </w:rPr>
        <w:t>.</w:t>
      </w:r>
    </w:p>
    <w:p w14:paraId="20A4EA4B" w14:textId="77777777" w:rsidR="005D4821" w:rsidRDefault="006B233D">
      <w:pPr>
        <w:spacing w:line="600" w:lineRule="auto"/>
        <w:ind w:firstLine="720"/>
        <w:jc w:val="both"/>
        <w:rPr>
          <w:rFonts w:eastAsia="Times New Roman"/>
          <w:bCs/>
          <w:szCs w:val="24"/>
        </w:rPr>
      </w:pPr>
      <w:r>
        <w:rPr>
          <w:rFonts w:eastAsia="Times New Roman"/>
          <w:bCs/>
          <w:szCs w:val="24"/>
        </w:rPr>
        <w:t>Α</w:t>
      </w:r>
      <w:r w:rsidRPr="00CF2F75">
        <w:rPr>
          <w:rFonts w:eastAsia="Times New Roman"/>
          <w:bCs/>
          <w:szCs w:val="24"/>
        </w:rPr>
        <w:t>ποκτ</w:t>
      </w:r>
      <w:r>
        <w:rPr>
          <w:rFonts w:eastAsia="Times New Roman"/>
          <w:bCs/>
          <w:szCs w:val="24"/>
        </w:rPr>
        <w:t>ούν δικαιώματα στην ε</w:t>
      </w:r>
      <w:r w:rsidRPr="00CF2F75">
        <w:rPr>
          <w:rFonts w:eastAsia="Times New Roman"/>
          <w:bCs/>
          <w:szCs w:val="24"/>
        </w:rPr>
        <w:t xml:space="preserve">λληνική </w:t>
      </w:r>
      <w:r>
        <w:rPr>
          <w:rFonts w:eastAsia="Times New Roman"/>
          <w:bCs/>
          <w:szCs w:val="24"/>
        </w:rPr>
        <w:t>ΑΟΖ. Α</w:t>
      </w:r>
      <w:r w:rsidRPr="00CF2F75">
        <w:rPr>
          <w:rFonts w:eastAsia="Times New Roman"/>
          <w:bCs/>
          <w:szCs w:val="24"/>
        </w:rPr>
        <w:t>υτό είναι εκχώρηση εθνικής κυριαρχίας</w:t>
      </w:r>
      <w:r>
        <w:rPr>
          <w:rFonts w:eastAsia="Times New Roman"/>
          <w:bCs/>
          <w:szCs w:val="24"/>
        </w:rPr>
        <w:t>. Α</w:t>
      </w:r>
      <w:r w:rsidRPr="00CF2F75">
        <w:rPr>
          <w:rFonts w:eastAsia="Times New Roman"/>
          <w:bCs/>
          <w:szCs w:val="24"/>
        </w:rPr>
        <w:t xml:space="preserve">υτό επιβάλλει να </w:t>
      </w:r>
      <w:r>
        <w:rPr>
          <w:rFonts w:eastAsia="Times New Roman"/>
          <w:bCs/>
          <w:szCs w:val="24"/>
        </w:rPr>
        <w:t xml:space="preserve">είχε </w:t>
      </w:r>
      <w:r w:rsidRPr="00CF2F75">
        <w:rPr>
          <w:rFonts w:eastAsia="Times New Roman"/>
          <w:bCs/>
          <w:szCs w:val="24"/>
        </w:rPr>
        <w:t>έρθει</w:t>
      </w:r>
      <w:r>
        <w:rPr>
          <w:rFonts w:eastAsia="Times New Roman"/>
          <w:bCs/>
          <w:szCs w:val="24"/>
        </w:rPr>
        <w:t>, β</w:t>
      </w:r>
      <w:r w:rsidRPr="00CF2F75">
        <w:rPr>
          <w:rFonts w:eastAsia="Times New Roman"/>
          <w:bCs/>
          <w:szCs w:val="24"/>
        </w:rPr>
        <w:t>εβαίως</w:t>
      </w:r>
      <w:r>
        <w:rPr>
          <w:rFonts w:eastAsia="Times New Roman"/>
          <w:bCs/>
          <w:szCs w:val="24"/>
        </w:rPr>
        <w:t xml:space="preserve">, </w:t>
      </w:r>
      <w:r w:rsidRPr="00CF2F75">
        <w:rPr>
          <w:rFonts w:eastAsia="Times New Roman"/>
          <w:bCs/>
          <w:szCs w:val="24"/>
        </w:rPr>
        <w:t>εδώ με τη διαδικασία του άρθρου 28 παράγραφος 2</w:t>
      </w:r>
      <w:r>
        <w:rPr>
          <w:rFonts w:eastAsia="Times New Roman"/>
          <w:bCs/>
          <w:szCs w:val="24"/>
        </w:rPr>
        <w:t xml:space="preserve">, </w:t>
      </w:r>
      <w:r w:rsidRPr="00CF2F75">
        <w:rPr>
          <w:rFonts w:eastAsia="Times New Roman"/>
          <w:bCs/>
          <w:szCs w:val="24"/>
        </w:rPr>
        <w:t xml:space="preserve">όπως προβλέπει το Σύνταγμα για θέματα </w:t>
      </w:r>
      <w:r>
        <w:rPr>
          <w:rFonts w:eastAsia="Times New Roman"/>
          <w:bCs/>
          <w:szCs w:val="24"/>
        </w:rPr>
        <w:t>μείζονος ε</w:t>
      </w:r>
      <w:r w:rsidRPr="00CF2F75">
        <w:rPr>
          <w:rFonts w:eastAsia="Times New Roman"/>
          <w:bCs/>
          <w:szCs w:val="24"/>
        </w:rPr>
        <w:t>θνικής σημασίας</w:t>
      </w:r>
      <w:r>
        <w:rPr>
          <w:rFonts w:eastAsia="Times New Roman"/>
          <w:bCs/>
          <w:szCs w:val="24"/>
        </w:rPr>
        <w:t>.</w:t>
      </w:r>
    </w:p>
    <w:p w14:paraId="20A4EA4C" w14:textId="77777777" w:rsidR="005D4821" w:rsidRDefault="006B233D">
      <w:pPr>
        <w:spacing w:line="600" w:lineRule="auto"/>
        <w:ind w:firstLine="720"/>
        <w:jc w:val="both"/>
        <w:rPr>
          <w:rFonts w:eastAsia="Times New Roman"/>
          <w:bCs/>
          <w:szCs w:val="24"/>
        </w:rPr>
      </w:pPr>
      <w:r>
        <w:rPr>
          <w:rFonts w:eastAsia="Times New Roman"/>
          <w:bCs/>
          <w:szCs w:val="24"/>
        </w:rPr>
        <w:t xml:space="preserve">Η </w:t>
      </w:r>
      <w:r w:rsidRPr="00CF2F75">
        <w:rPr>
          <w:rFonts w:eastAsia="Times New Roman"/>
          <w:bCs/>
          <w:szCs w:val="24"/>
        </w:rPr>
        <w:t xml:space="preserve">περιοχή ονομαζόταν </w:t>
      </w:r>
      <w:proofErr w:type="spellStart"/>
      <w:r>
        <w:rPr>
          <w:rFonts w:eastAsia="Times New Roman"/>
          <w:bCs/>
          <w:szCs w:val="24"/>
        </w:rPr>
        <w:t>Βαρντάρσκα</w:t>
      </w:r>
      <w:proofErr w:type="spellEnd"/>
      <w:r>
        <w:rPr>
          <w:rFonts w:eastAsia="Times New Roman"/>
          <w:bCs/>
          <w:szCs w:val="24"/>
        </w:rPr>
        <w:t xml:space="preserve">. </w:t>
      </w:r>
      <w:r w:rsidRPr="00CF2F75">
        <w:rPr>
          <w:rFonts w:eastAsia="Times New Roman"/>
          <w:bCs/>
          <w:szCs w:val="24"/>
        </w:rPr>
        <w:t>Εδώ υπάρχει ένα γραμματόσημο του 1939</w:t>
      </w:r>
      <w:r>
        <w:rPr>
          <w:rFonts w:eastAsia="Times New Roman"/>
          <w:bCs/>
          <w:szCs w:val="24"/>
        </w:rPr>
        <w:t>. Ι</w:t>
      </w:r>
      <w:r w:rsidRPr="00CF2F75">
        <w:rPr>
          <w:rFonts w:eastAsia="Times New Roman"/>
          <w:bCs/>
          <w:szCs w:val="24"/>
        </w:rPr>
        <w:t>στορ</w:t>
      </w:r>
      <w:r>
        <w:rPr>
          <w:rFonts w:eastAsia="Times New Roman"/>
          <w:bCs/>
          <w:szCs w:val="24"/>
        </w:rPr>
        <w:t xml:space="preserve">ικά </w:t>
      </w:r>
      <w:r w:rsidRPr="00CF2F75">
        <w:rPr>
          <w:rFonts w:eastAsia="Times New Roman"/>
          <w:bCs/>
          <w:szCs w:val="24"/>
        </w:rPr>
        <w:t>δεν είχε κα</w:t>
      </w:r>
      <w:r>
        <w:rPr>
          <w:rFonts w:eastAsia="Times New Roman"/>
          <w:bCs/>
          <w:szCs w:val="24"/>
        </w:rPr>
        <w:t>μ</w:t>
      </w:r>
      <w:r w:rsidRPr="00CF2F75">
        <w:rPr>
          <w:rFonts w:eastAsia="Times New Roman"/>
          <w:bCs/>
          <w:szCs w:val="24"/>
        </w:rPr>
        <w:t xml:space="preserve">μία απολύτως </w:t>
      </w:r>
      <w:r w:rsidRPr="00CF2F75">
        <w:rPr>
          <w:rFonts w:eastAsia="Times New Roman"/>
          <w:bCs/>
          <w:szCs w:val="24"/>
        </w:rPr>
        <w:lastRenderedPageBreak/>
        <w:t>σχέση με τη Μακεδονία</w:t>
      </w:r>
      <w:r>
        <w:rPr>
          <w:rFonts w:eastAsia="Times New Roman"/>
          <w:bCs/>
          <w:szCs w:val="24"/>
        </w:rPr>
        <w:t>. Το «</w:t>
      </w:r>
      <w:r w:rsidRPr="00CF2F75">
        <w:rPr>
          <w:rFonts w:eastAsia="Times New Roman"/>
          <w:bCs/>
          <w:szCs w:val="24"/>
        </w:rPr>
        <w:t>Μακεδονία</w:t>
      </w:r>
      <w:r>
        <w:rPr>
          <w:rFonts w:eastAsia="Times New Roman"/>
          <w:bCs/>
          <w:szCs w:val="24"/>
        </w:rPr>
        <w:t>»</w:t>
      </w:r>
      <w:r w:rsidRPr="00CF2F75">
        <w:rPr>
          <w:rFonts w:eastAsia="Times New Roman"/>
          <w:bCs/>
          <w:szCs w:val="24"/>
        </w:rPr>
        <w:t xml:space="preserve"> προέκυψε απ</w:t>
      </w:r>
      <w:r>
        <w:rPr>
          <w:rFonts w:eastAsia="Times New Roman"/>
          <w:bCs/>
          <w:szCs w:val="24"/>
        </w:rPr>
        <w:t>ό το Συνέδριο της Έβδομης Κ</w:t>
      </w:r>
      <w:r w:rsidRPr="00CF2F75">
        <w:rPr>
          <w:rFonts w:eastAsia="Times New Roman"/>
          <w:bCs/>
          <w:szCs w:val="24"/>
        </w:rPr>
        <w:t>ομμ</w:t>
      </w:r>
      <w:r>
        <w:rPr>
          <w:rFonts w:eastAsia="Times New Roman"/>
          <w:bCs/>
          <w:szCs w:val="24"/>
        </w:rPr>
        <w:t>ουνιστικής Διεθνούς το 1934 με Πρόεδρο τ</w:t>
      </w:r>
      <w:r w:rsidRPr="00CF2F75">
        <w:rPr>
          <w:rFonts w:eastAsia="Times New Roman"/>
          <w:bCs/>
          <w:szCs w:val="24"/>
        </w:rPr>
        <w:t xml:space="preserve">ον </w:t>
      </w:r>
      <w:r>
        <w:rPr>
          <w:rFonts w:eastAsia="Times New Roman"/>
          <w:bCs/>
          <w:szCs w:val="24"/>
        </w:rPr>
        <w:t xml:space="preserve">Βούλγαρο </w:t>
      </w:r>
      <w:proofErr w:type="spellStart"/>
      <w:r w:rsidRPr="00CF2F75">
        <w:rPr>
          <w:rFonts w:eastAsia="Times New Roman"/>
          <w:bCs/>
          <w:szCs w:val="24"/>
        </w:rPr>
        <w:t>Δημ</w:t>
      </w:r>
      <w:r>
        <w:rPr>
          <w:rFonts w:eastAsia="Times New Roman"/>
          <w:bCs/>
          <w:szCs w:val="24"/>
        </w:rPr>
        <w:t>ητρώφ</w:t>
      </w:r>
      <w:proofErr w:type="spellEnd"/>
      <w:r>
        <w:rPr>
          <w:rFonts w:eastAsia="Times New Roman"/>
          <w:bCs/>
          <w:szCs w:val="24"/>
        </w:rPr>
        <w:t xml:space="preserve">, </w:t>
      </w:r>
      <w:r w:rsidRPr="00CF2F75">
        <w:rPr>
          <w:rFonts w:eastAsia="Times New Roman"/>
          <w:bCs/>
          <w:szCs w:val="24"/>
        </w:rPr>
        <w:t xml:space="preserve">όπου </w:t>
      </w:r>
      <w:r>
        <w:rPr>
          <w:rFonts w:eastAsia="Times New Roman"/>
          <w:bCs/>
          <w:szCs w:val="24"/>
        </w:rPr>
        <w:t>εκεί ε</w:t>
      </w:r>
      <w:r>
        <w:rPr>
          <w:rFonts w:eastAsia="Times New Roman"/>
          <w:bCs/>
          <w:szCs w:val="24"/>
        </w:rPr>
        <w:t xml:space="preserve">τέθη </w:t>
      </w:r>
      <w:r w:rsidRPr="00CF2F75">
        <w:rPr>
          <w:rFonts w:eastAsia="Times New Roman"/>
          <w:bCs/>
          <w:szCs w:val="24"/>
        </w:rPr>
        <w:t xml:space="preserve">το </w:t>
      </w:r>
      <w:r>
        <w:rPr>
          <w:rFonts w:eastAsia="Times New Roman"/>
          <w:bCs/>
          <w:szCs w:val="24"/>
        </w:rPr>
        <w:t xml:space="preserve">ζήτημα του </w:t>
      </w:r>
      <w:r w:rsidRPr="00CF2F75">
        <w:rPr>
          <w:rFonts w:eastAsia="Times New Roman"/>
          <w:bCs/>
          <w:szCs w:val="24"/>
        </w:rPr>
        <w:t>λεγόμενο</w:t>
      </w:r>
      <w:r>
        <w:rPr>
          <w:rFonts w:eastAsia="Times New Roman"/>
          <w:bCs/>
          <w:szCs w:val="24"/>
        </w:rPr>
        <w:t>υ</w:t>
      </w:r>
      <w:r w:rsidRPr="00CF2F75">
        <w:rPr>
          <w:rFonts w:eastAsia="Times New Roman"/>
          <w:bCs/>
          <w:szCs w:val="24"/>
        </w:rPr>
        <w:t xml:space="preserve"> ανεξάρτητο</w:t>
      </w:r>
      <w:r>
        <w:rPr>
          <w:rFonts w:eastAsia="Times New Roman"/>
          <w:bCs/>
          <w:szCs w:val="24"/>
        </w:rPr>
        <w:t>υ</w:t>
      </w:r>
      <w:r w:rsidRPr="00CF2F75">
        <w:rPr>
          <w:rFonts w:eastAsia="Times New Roman"/>
          <w:bCs/>
          <w:szCs w:val="24"/>
        </w:rPr>
        <w:t xml:space="preserve"> κράτο</w:t>
      </w:r>
      <w:r>
        <w:rPr>
          <w:rFonts w:eastAsia="Times New Roman"/>
          <w:bCs/>
          <w:szCs w:val="24"/>
        </w:rPr>
        <w:t>υ</w:t>
      </w:r>
      <w:r w:rsidRPr="00CF2F75">
        <w:rPr>
          <w:rFonts w:eastAsia="Times New Roman"/>
          <w:bCs/>
          <w:szCs w:val="24"/>
        </w:rPr>
        <w:t>ς</w:t>
      </w:r>
      <w:r>
        <w:rPr>
          <w:rFonts w:eastAsia="Times New Roman"/>
          <w:bCs/>
          <w:szCs w:val="24"/>
        </w:rPr>
        <w:t>,</w:t>
      </w:r>
      <w:r w:rsidRPr="00CF2F75">
        <w:rPr>
          <w:rFonts w:eastAsia="Times New Roman"/>
          <w:bCs/>
          <w:szCs w:val="24"/>
        </w:rPr>
        <w:t xml:space="preserve"> το</w:t>
      </w:r>
      <w:r>
        <w:rPr>
          <w:rFonts w:eastAsia="Times New Roman"/>
          <w:bCs/>
          <w:szCs w:val="24"/>
        </w:rPr>
        <w:t>υ</w:t>
      </w:r>
      <w:r w:rsidRPr="00CF2F75">
        <w:rPr>
          <w:rFonts w:eastAsia="Times New Roman"/>
          <w:bCs/>
          <w:szCs w:val="24"/>
        </w:rPr>
        <w:t xml:space="preserve"> ανεξάρτητο</w:t>
      </w:r>
      <w:r>
        <w:rPr>
          <w:rFonts w:eastAsia="Times New Roman"/>
          <w:bCs/>
          <w:szCs w:val="24"/>
        </w:rPr>
        <w:t>υ</w:t>
      </w:r>
      <w:r w:rsidRPr="00CF2F75">
        <w:rPr>
          <w:rFonts w:eastAsia="Times New Roman"/>
          <w:bCs/>
          <w:szCs w:val="24"/>
        </w:rPr>
        <w:t xml:space="preserve"> μακεδονικ</w:t>
      </w:r>
      <w:r>
        <w:rPr>
          <w:rFonts w:eastAsia="Times New Roman"/>
          <w:bCs/>
          <w:szCs w:val="24"/>
        </w:rPr>
        <w:t>ού</w:t>
      </w:r>
      <w:r w:rsidRPr="00CF2F75">
        <w:rPr>
          <w:rFonts w:eastAsia="Times New Roman"/>
          <w:bCs/>
          <w:szCs w:val="24"/>
        </w:rPr>
        <w:t xml:space="preserve"> κράτο</w:t>
      </w:r>
      <w:r>
        <w:rPr>
          <w:rFonts w:eastAsia="Times New Roman"/>
          <w:bCs/>
          <w:szCs w:val="24"/>
        </w:rPr>
        <w:t>υ</w:t>
      </w:r>
      <w:r w:rsidRPr="00CF2F75">
        <w:rPr>
          <w:rFonts w:eastAsia="Times New Roman"/>
          <w:bCs/>
          <w:szCs w:val="24"/>
        </w:rPr>
        <w:t>ς</w:t>
      </w:r>
      <w:r>
        <w:rPr>
          <w:rFonts w:eastAsia="Times New Roman"/>
          <w:bCs/>
          <w:szCs w:val="24"/>
        </w:rPr>
        <w:t>. Α</w:t>
      </w:r>
      <w:r w:rsidRPr="00CF2F75">
        <w:rPr>
          <w:rFonts w:eastAsia="Times New Roman"/>
          <w:bCs/>
          <w:szCs w:val="24"/>
        </w:rPr>
        <w:t xml:space="preserve">πό </w:t>
      </w:r>
      <w:r>
        <w:rPr>
          <w:rFonts w:eastAsia="Times New Roman"/>
          <w:bCs/>
          <w:szCs w:val="24"/>
        </w:rPr>
        <w:t>ε</w:t>
      </w:r>
      <w:r w:rsidRPr="00CF2F75">
        <w:rPr>
          <w:rFonts w:eastAsia="Times New Roman"/>
          <w:bCs/>
          <w:szCs w:val="24"/>
        </w:rPr>
        <w:t>κε</w:t>
      </w:r>
      <w:r>
        <w:rPr>
          <w:rFonts w:eastAsia="Times New Roman"/>
          <w:bCs/>
          <w:szCs w:val="24"/>
        </w:rPr>
        <w:t>ί</w:t>
      </w:r>
      <w:r w:rsidRPr="00CF2F75">
        <w:rPr>
          <w:rFonts w:eastAsia="Times New Roman"/>
          <w:bCs/>
          <w:szCs w:val="24"/>
        </w:rPr>
        <w:t xml:space="preserve"> ξεκίνησε η ιστορία και το </w:t>
      </w:r>
      <w:r>
        <w:rPr>
          <w:rFonts w:eastAsia="Times New Roman"/>
          <w:bCs/>
          <w:szCs w:val="24"/>
        </w:rPr>
        <w:t>19</w:t>
      </w:r>
      <w:r w:rsidRPr="00CF2F75">
        <w:rPr>
          <w:rFonts w:eastAsia="Times New Roman"/>
          <w:bCs/>
          <w:szCs w:val="24"/>
        </w:rPr>
        <w:t xml:space="preserve">44 </w:t>
      </w:r>
      <w:r>
        <w:rPr>
          <w:rFonts w:eastAsia="Times New Roman"/>
          <w:bCs/>
          <w:szCs w:val="24"/>
        </w:rPr>
        <w:t>ο Τίτο ονόμασε τ</w:t>
      </w:r>
      <w:r w:rsidRPr="00CF2F75">
        <w:rPr>
          <w:rFonts w:eastAsia="Times New Roman"/>
          <w:bCs/>
          <w:szCs w:val="24"/>
        </w:rPr>
        <w:t xml:space="preserve">ην περιοχή αυτή </w:t>
      </w:r>
      <w:r>
        <w:rPr>
          <w:rFonts w:eastAsia="Times New Roman"/>
          <w:bCs/>
          <w:szCs w:val="24"/>
        </w:rPr>
        <w:t>«</w:t>
      </w:r>
      <w:r w:rsidRPr="00CF2F75">
        <w:rPr>
          <w:rFonts w:eastAsia="Times New Roman"/>
          <w:bCs/>
          <w:szCs w:val="24"/>
        </w:rPr>
        <w:t>Γιουγκοσλαβική Δημοκρατία της Μακεδονίας</w:t>
      </w:r>
      <w:r>
        <w:rPr>
          <w:rFonts w:eastAsia="Times New Roman"/>
          <w:bCs/>
          <w:szCs w:val="24"/>
        </w:rPr>
        <w:t>». Α</w:t>
      </w:r>
      <w:r w:rsidRPr="00CF2F75">
        <w:rPr>
          <w:rFonts w:eastAsia="Times New Roman"/>
          <w:bCs/>
          <w:szCs w:val="24"/>
        </w:rPr>
        <w:t xml:space="preserve">πό </w:t>
      </w:r>
      <w:r>
        <w:rPr>
          <w:rFonts w:eastAsia="Times New Roman"/>
          <w:bCs/>
          <w:szCs w:val="24"/>
        </w:rPr>
        <w:t>εκεί</w:t>
      </w:r>
      <w:r w:rsidRPr="00CF2F75">
        <w:rPr>
          <w:rFonts w:eastAsia="Times New Roman"/>
          <w:bCs/>
          <w:szCs w:val="24"/>
        </w:rPr>
        <w:t xml:space="preserve"> ξεκίνησε και</w:t>
      </w:r>
      <w:r>
        <w:rPr>
          <w:rFonts w:eastAsia="Times New Roman"/>
          <w:bCs/>
          <w:szCs w:val="24"/>
        </w:rPr>
        <w:t xml:space="preserve"> </w:t>
      </w:r>
      <w:r w:rsidRPr="00CF2F75">
        <w:rPr>
          <w:rFonts w:eastAsia="Times New Roman"/>
          <w:bCs/>
          <w:szCs w:val="24"/>
        </w:rPr>
        <w:t>τελικά κατάφεραν και το περάσαν</w:t>
      </w:r>
      <w:r w:rsidRPr="00CF2F75">
        <w:rPr>
          <w:rFonts w:eastAsia="Times New Roman"/>
          <w:bCs/>
          <w:szCs w:val="24"/>
        </w:rPr>
        <w:t xml:space="preserve"> και </w:t>
      </w:r>
      <w:r>
        <w:rPr>
          <w:rFonts w:eastAsia="Times New Roman"/>
          <w:bCs/>
          <w:szCs w:val="24"/>
        </w:rPr>
        <w:t xml:space="preserve">το </w:t>
      </w:r>
      <w:r w:rsidRPr="00CF2F75">
        <w:rPr>
          <w:rFonts w:eastAsia="Times New Roman"/>
          <w:bCs/>
          <w:szCs w:val="24"/>
        </w:rPr>
        <w:t>δεχ</w:t>
      </w:r>
      <w:r>
        <w:rPr>
          <w:rFonts w:eastAsia="Times New Roman"/>
          <w:bCs/>
          <w:szCs w:val="24"/>
        </w:rPr>
        <w:t>θ</w:t>
      </w:r>
      <w:r w:rsidRPr="00CF2F75">
        <w:rPr>
          <w:rFonts w:eastAsia="Times New Roman"/>
          <w:bCs/>
          <w:szCs w:val="24"/>
        </w:rPr>
        <w:t>ήκατε</w:t>
      </w:r>
      <w:r>
        <w:rPr>
          <w:rFonts w:eastAsia="Times New Roman"/>
          <w:bCs/>
          <w:szCs w:val="24"/>
        </w:rPr>
        <w:t xml:space="preserve"> εσείς με αυτήν τη </w:t>
      </w:r>
      <w:r>
        <w:rPr>
          <w:rFonts w:eastAsia="Times New Roman"/>
          <w:bCs/>
          <w:szCs w:val="24"/>
        </w:rPr>
        <w:t>σ</w:t>
      </w:r>
      <w:r w:rsidRPr="00CF2F75">
        <w:rPr>
          <w:rFonts w:eastAsia="Times New Roman"/>
          <w:bCs/>
          <w:szCs w:val="24"/>
        </w:rPr>
        <w:t>υμφωνία</w:t>
      </w:r>
      <w:r>
        <w:rPr>
          <w:rFonts w:eastAsia="Times New Roman"/>
          <w:bCs/>
          <w:szCs w:val="24"/>
        </w:rPr>
        <w:t>.</w:t>
      </w:r>
    </w:p>
    <w:p w14:paraId="20A4EA4D" w14:textId="77777777" w:rsidR="005D4821" w:rsidRDefault="006B233D">
      <w:pPr>
        <w:spacing w:line="600" w:lineRule="auto"/>
        <w:ind w:firstLine="720"/>
        <w:jc w:val="both"/>
        <w:rPr>
          <w:rFonts w:eastAsia="Times New Roman"/>
          <w:bCs/>
          <w:szCs w:val="24"/>
        </w:rPr>
      </w:pPr>
      <w:r>
        <w:rPr>
          <w:rFonts w:eastAsia="Times New Roman"/>
          <w:bCs/>
          <w:szCs w:val="24"/>
        </w:rPr>
        <w:t>Ε</w:t>
      </w:r>
      <w:r w:rsidRPr="00CF2F75">
        <w:rPr>
          <w:rFonts w:eastAsia="Times New Roman"/>
          <w:bCs/>
          <w:szCs w:val="24"/>
        </w:rPr>
        <w:t>δώ είναι αυτός ο χάρτης</w:t>
      </w:r>
      <w:r>
        <w:rPr>
          <w:rFonts w:eastAsia="Times New Roman"/>
          <w:bCs/>
          <w:szCs w:val="24"/>
        </w:rPr>
        <w:t xml:space="preserve">, </w:t>
      </w:r>
      <w:r w:rsidRPr="00CF2F75">
        <w:rPr>
          <w:rFonts w:eastAsia="Times New Roman"/>
          <w:bCs/>
          <w:szCs w:val="24"/>
        </w:rPr>
        <w:t>όπ</w:t>
      </w:r>
      <w:r>
        <w:rPr>
          <w:rFonts w:eastAsia="Times New Roman"/>
          <w:bCs/>
          <w:szCs w:val="24"/>
        </w:rPr>
        <w:t xml:space="preserve">ου φαίνονται </w:t>
      </w:r>
      <w:r w:rsidRPr="00CF2F75">
        <w:rPr>
          <w:rFonts w:eastAsia="Times New Roman"/>
          <w:bCs/>
          <w:szCs w:val="24"/>
        </w:rPr>
        <w:t>εδώ τα τρία τμήματα</w:t>
      </w:r>
      <w:r>
        <w:rPr>
          <w:rFonts w:eastAsia="Times New Roman"/>
          <w:bCs/>
          <w:szCs w:val="24"/>
        </w:rPr>
        <w:t>.</w:t>
      </w:r>
      <w:r w:rsidRPr="00CF2F75">
        <w:rPr>
          <w:rFonts w:eastAsia="Times New Roman"/>
          <w:bCs/>
          <w:szCs w:val="24"/>
        </w:rPr>
        <w:t xml:space="preserve"> Και το δικό μας ξέρετε πώς </w:t>
      </w:r>
      <w:r>
        <w:rPr>
          <w:rFonts w:eastAsia="Times New Roman"/>
          <w:bCs/>
          <w:szCs w:val="24"/>
        </w:rPr>
        <w:t xml:space="preserve">το έχουν; Ότι </w:t>
      </w:r>
      <w:r w:rsidRPr="00CF2F75">
        <w:rPr>
          <w:rFonts w:eastAsia="Times New Roman"/>
          <w:bCs/>
          <w:szCs w:val="24"/>
        </w:rPr>
        <w:t xml:space="preserve">είναι υπόδουλο στην Ελλάδα το τμήμα το δικό </w:t>
      </w:r>
      <w:r>
        <w:rPr>
          <w:rFonts w:eastAsia="Times New Roman"/>
          <w:bCs/>
          <w:szCs w:val="24"/>
        </w:rPr>
        <w:t>μας. Κ</w:t>
      </w:r>
      <w:r w:rsidRPr="00CF2F75">
        <w:rPr>
          <w:rFonts w:eastAsia="Times New Roman"/>
          <w:bCs/>
          <w:szCs w:val="24"/>
        </w:rPr>
        <w:t>αταλαβαίνετε τι έρχεται σε λίγο</w:t>
      </w:r>
      <w:r>
        <w:rPr>
          <w:rFonts w:eastAsia="Times New Roman"/>
          <w:bCs/>
          <w:szCs w:val="24"/>
        </w:rPr>
        <w:t>.</w:t>
      </w:r>
    </w:p>
    <w:p w14:paraId="20A4EA4E" w14:textId="77777777" w:rsidR="005D4821" w:rsidRDefault="006B233D">
      <w:pPr>
        <w:spacing w:line="600" w:lineRule="auto"/>
        <w:ind w:firstLine="720"/>
        <w:jc w:val="both"/>
        <w:rPr>
          <w:rFonts w:eastAsia="Times New Roman"/>
          <w:bCs/>
          <w:szCs w:val="24"/>
        </w:rPr>
      </w:pPr>
      <w:r>
        <w:rPr>
          <w:rFonts w:eastAsia="Times New Roman"/>
          <w:bCs/>
          <w:szCs w:val="24"/>
        </w:rPr>
        <w:t xml:space="preserve">Ο Ντε </w:t>
      </w:r>
      <w:proofErr w:type="spellStart"/>
      <w:r>
        <w:rPr>
          <w:rFonts w:eastAsia="Times New Roman"/>
          <w:bCs/>
          <w:szCs w:val="24"/>
        </w:rPr>
        <w:t>Γκωλ</w:t>
      </w:r>
      <w:proofErr w:type="spellEnd"/>
      <w:r>
        <w:rPr>
          <w:rFonts w:eastAsia="Times New Roman"/>
          <w:bCs/>
          <w:szCs w:val="24"/>
        </w:rPr>
        <w:t xml:space="preserve"> </w:t>
      </w:r>
      <w:r w:rsidRPr="00CF2F75">
        <w:rPr>
          <w:rFonts w:eastAsia="Times New Roman"/>
          <w:bCs/>
          <w:szCs w:val="24"/>
        </w:rPr>
        <w:t xml:space="preserve">στο παρελθόν το 1963 </w:t>
      </w:r>
      <w:proofErr w:type="spellStart"/>
      <w:r>
        <w:rPr>
          <w:rFonts w:eastAsia="Times New Roman"/>
          <w:bCs/>
          <w:szCs w:val="24"/>
        </w:rPr>
        <w:t>προ</w:t>
      </w:r>
      <w:r w:rsidRPr="00CF2F75">
        <w:rPr>
          <w:rFonts w:eastAsia="Times New Roman"/>
          <w:bCs/>
          <w:szCs w:val="24"/>
        </w:rPr>
        <w:t>έβαλε</w:t>
      </w:r>
      <w:proofErr w:type="spellEnd"/>
      <w:r w:rsidRPr="00CF2F75">
        <w:rPr>
          <w:rFonts w:eastAsia="Times New Roman"/>
          <w:bCs/>
          <w:szCs w:val="24"/>
        </w:rPr>
        <w:t xml:space="preserve"> βέτο στην ένταξη της Μεγάλης Βρετανίας και είπε ότι πρέπει να αλλάξει </w:t>
      </w:r>
      <w:r>
        <w:rPr>
          <w:rFonts w:eastAsia="Times New Roman"/>
          <w:bCs/>
          <w:szCs w:val="24"/>
        </w:rPr>
        <w:t xml:space="preserve">η </w:t>
      </w:r>
      <w:r w:rsidRPr="00CF2F75">
        <w:rPr>
          <w:rFonts w:eastAsia="Times New Roman"/>
          <w:bCs/>
          <w:szCs w:val="24"/>
        </w:rPr>
        <w:t xml:space="preserve">Μεγάλη Βρετανία </w:t>
      </w:r>
      <w:r>
        <w:rPr>
          <w:rFonts w:eastAsia="Times New Roman"/>
          <w:bCs/>
          <w:szCs w:val="24"/>
        </w:rPr>
        <w:t>-μιλάμε για μ</w:t>
      </w:r>
      <w:r>
        <w:rPr>
          <w:rFonts w:eastAsia="Times New Roman"/>
          <w:bCs/>
          <w:szCs w:val="24"/>
        </w:rPr>
        <w:t>ί</w:t>
      </w:r>
      <w:r w:rsidRPr="00CF2F75">
        <w:rPr>
          <w:rFonts w:eastAsia="Times New Roman"/>
          <w:bCs/>
          <w:szCs w:val="24"/>
        </w:rPr>
        <w:t>α μεγάλη χώρα</w:t>
      </w:r>
      <w:r>
        <w:rPr>
          <w:rFonts w:eastAsia="Times New Roman"/>
          <w:bCs/>
          <w:szCs w:val="24"/>
        </w:rPr>
        <w:t xml:space="preserve">- </w:t>
      </w:r>
      <w:r w:rsidRPr="00CF2F75">
        <w:rPr>
          <w:rFonts w:eastAsia="Times New Roman"/>
          <w:bCs/>
          <w:szCs w:val="24"/>
        </w:rPr>
        <w:t xml:space="preserve">το όνομά </w:t>
      </w:r>
      <w:r>
        <w:rPr>
          <w:rFonts w:eastAsia="Times New Roman"/>
          <w:bCs/>
          <w:szCs w:val="24"/>
        </w:rPr>
        <w:t>της,</w:t>
      </w:r>
      <w:r w:rsidRPr="00CF2F75">
        <w:rPr>
          <w:rFonts w:eastAsia="Times New Roman"/>
          <w:bCs/>
          <w:szCs w:val="24"/>
        </w:rPr>
        <w:t xml:space="preserve"> γιατί το </w:t>
      </w:r>
      <w:r>
        <w:rPr>
          <w:rFonts w:eastAsia="Times New Roman"/>
          <w:bCs/>
          <w:szCs w:val="24"/>
        </w:rPr>
        <w:t>«</w:t>
      </w:r>
      <w:r w:rsidRPr="00CF2F75">
        <w:rPr>
          <w:rFonts w:eastAsia="Times New Roman"/>
          <w:bCs/>
          <w:szCs w:val="24"/>
        </w:rPr>
        <w:t>Βρετανία</w:t>
      </w:r>
      <w:r>
        <w:rPr>
          <w:rFonts w:eastAsia="Times New Roman"/>
          <w:bCs/>
          <w:szCs w:val="24"/>
        </w:rPr>
        <w:t xml:space="preserve">», </w:t>
      </w:r>
      <w:r w:rsidRPr="00CF2F75">
        <w:rPr>
          <w:rFonts w:eastAsia="Times New Roman"/>
          <w:bCs/>
          <w:szCs w:val="24"/>
        </w:rPr>
        <w:t xml:space="preserve">επειδή έχει </w:t>
      </w:r>
      <w:r>
        <w:rPr>
          <w:rFonts w:eastAsia="Times New Roman"/>
          <w:bCs/>
          <w:szCs w:val="24"/>
        </w:rPr>
        <w:t>τη Β</w:t>
      </w:r>
      <w:r w:rsidRPr="00CF2F75">
        <w:rPr>
          <w:rFonts w:eastAsia="Times New Roman"/>
          <w:bCs/>
          <w:szCs w:val="24"/>
        </w:rPr>
        <w:t>ρετ</w:t>
      </w:r>
      <w:r>
        <w:rPr>
          <w:rFonts w:eastAsia="Times New Roman"/>
          <w:bCs/>
          <w:szCs w:val="24"/>
        </w:rPr>
        <w:t xml:space="preserve">άνη η </w:t>
      </w:r>
      <w:r w:rsidRPr="00CF2F75">
        <w:rPr>
          <w:rFonts w:eastAsia="Times New Roman"/>
          <w:bCs/>
          <w:szCs w:val="24"/>
        </w:rPr>
        <w:t>Γαλλία</w:t>
      </w:r>
      <w:r>
        <w:rPr>
          <w:rFonts w:eastAsia="Times New Roman"/>
          <w:bCs/>
          <w:szCs w:val="24"/>
        </w:rPr>
        <w:t>,</w:t>
      </w:r>
      <w:r w:rsidRPr="00CF2F75">
        <w:rPr>
          <w:rFonts w:eastAsia="Times New Roman"/>
          <w:bCs/>
          <w:szCs w:val="24"/>
        </w:rPr>
        <w:t xml:space="preserve"> υποκρύπτει αλυτρωτισμό</w:t>
      </w:r>
      <w:r>
        <w:rPr>
          <w:rFonts w:eastAsia="Times New Roman"/>
          <w:bCs/>
          <w:szCs w:val="24"/>
        </w:rPr>
        <w:t>. Δ</w:t>
      </w:r>
      <w:r w:rsidRPr="00CF2F75">
        <w:rPr>
          <w:rFonts w:eastAsia="Times New Roman"/>
          <w:bCs/>
          <w:szCs w:val="24"/>
        </w:rPr>
        <w:t>έχτηκε και το άλ</w:t>
      </w:r>
      <w:r w:rsidRPr="00CF2F75">
        <w:rPr>
          <w:rFonts w:eastAsia="Times New Roman"/>
          <w:bCs/>
          <w:szCs w:val="24"/>
        </w:rPr>
        <w:t>λαξε</w:t>
      </w:r>
      <w:r>
        <w:rPr>
          <w:rFonts w:eastAsia="Times New Roman"/>
          <w:bCs/>
          <w:szCs w:val="24"/>
        </w:rPr>
        <w:t>. Ε</w:t>
      </w:r>
      <w:r w:rsidRPr="00CF2F75">
        <w:rPr>
          <w:rFonts w:eastAsia="Times New Roman"/>
          <w:bCs/>
          <w:szCs w:val="24"/>
        </w:rPr>
        <w:t>μείς δεν μπορέσαμε να το επιβάλ</w:t>
      </w:r>
      <w:r>
        <w:rPr>
          <w:rFonts w:eastAsia="Times New Roman"/>
          <w:bCs/>
          <w:szCs w:val="24"/>
        </w:rPr>
        <w:t>λ</w:t>
      </w:r>
      <w:r w:rsidRPr="00CF2F75">
        <w:rPr>
          <w:rFonts w:eastAsia="Times New Roman"/>
          <w:bCs/>
          <w:szCs w:val="24"/>
        </w:rPr>
        <w:t xml:space="preserve">ουμε αυτό στα </w:t>
      </w:r>
      <w:r>
        <w:rPr>
          <w:rFonts w:eastAsia="Times New Roman"/>
          <w:bCs/>
          <w:szCs w:val="24"/>
        </w:rPr>
        <w:t>Σκόπια.</w:t>
      </w:r>
    </w:p>
    <w:p w14:paraId="20A4EA4F" w14:textId="77777777" w:rsidR="005D4821" w:rsidRDefault="006B233D">
      <w:pPr>
        <w:spacing w:line="600" w:lineRule="auto"/>
        <w:ind w:firstLine="720"/>
        <w:jc w:val="both"/>
        <w:rPr>
          <w:rFonts w:eastAsia="Times New Roman"/>
          <w:bCs/>
          <w:szCs w:val="24"/>
        </w:rPr>
      </w:pPr>
      <w:r>
        <w:rPr>
          <w:rFonts w:eastAsia="Times New Roman"/>
          <w:bCs/>
          <w:szCs w:val="24"/>
        </w:rPr>
        <w:lastRenderedPageBreak/>
        <w:t xml:space="preserve">Ο </w:t>
      </w:r>
      <w:proofErr w:type="spellStart"/>
      <w:r>
        <w:rPr>
          <w:rFonts w:eastAsia="Times New Roman"/>
          <w:bCs/>
          <w:szCs w:val="24"/>
        </w:rPr>
        <w:t>Ζάεφ</w:t>
      </w:r>
      <w:proofErr w:type="spellEnd"/>
      <w:r>
        <w:rPr>
          <w:rFonts w:eastAsia="Times New Roman"/>
          <w:bCs/>
          <w:szCs w:val="24"/>
        </w:rPr>
        <w:t xml:space="preserve"> </w:t>
      </w:r>
      <w:r w:rsidRPr="00CF2F75">
        <w:rPr>
          <w:rFonts w:eastAsia="Times New Roman"/>
          <w:bCs/>
          <w:szCs w:val="24"/>
        </w:rPr>
        <w:t>μιλάει σ</w:t>
      </w:r>
      <w:r>
        <w:rPr>
          <w:rFonts w:eastAsia="Times New Roman"/>
          <w:bCs/>
          <w:szCs w:val="24"/>
        </w:rPr>
        <w:t xml:space="preserve">υνεχώς </w:t>
      </w:r>
      <w:r w:rsidRPr="00CF2F75">
        <w:rPr>
          <w:rFonts w:eastAsia="Times New Roman"/>
          <w:bCs/>
          <w:szCs w:val="24"/>
        </w:rPr>
        <w:t xml:space="preserve">για </w:t>
      </w:r>
      <w:r>
        <w:rPr>
          <w:rFonts w:eastAsia="Times New Roman"/>
          <w:bCs/>
          <w:szCs w:val="24"/>
        </w:rPr>
        <w:t xml:space="preserve">«Μακεδονία» και </w:t>
      </w:r>
      <w:r w:rsidRPr="00CF2F75">
        <w:rPr>
          <w:rFonts w:eastAsia="Times New Roman"/>
          <w:bCs/>
          <w:szCs w:val="24"/>
        </w:rPr>
        <w:t xml:space="preserve">πουθενά για </w:t>
      </w:r>
      <w:r>
        <w:rPr>
          <w:rFonts w:eastAsia="Times New Roman"/>
          <w:bCs/>
          <w:szCs w:val="24"/>
        </w:rPr>
        <w:t>«</w:t>
      </w:r>
      <w:r w:rsidRPr="00CF2F75">
        <w:rPr>
          <w:rFonts w:eastAsia="Times New Roman"/>
          <w:bCs/>
          <w:szCs w:val="24"/>
        </w:rPr>
        <w:t>Βόρεια Μακεδονία</w:t>
      </w:r>
      <w:r>
        <w:rPr>
          <w:rFonts w:eastAsia="Times New Roman"/>
          <w:bCs/>
          <w:szCs w:val="24"/>
        </w:rPr>
        <w:t>». Τ</w:t>
      </w:r>
      <w:r w:rsidRPr="00CF2F75">
        <w:rPr>
          <w:rFonts w:eastAsia="Times New Roman"/>
          <w:bCs/>
          <w:szCs w:val="24"/>
        </w:rPr>
        <w:t>ο πρόβλημα είναι το εξής</w:t>
      </w:r>
      <w:r>
        <w:rPr>
          <w:rFonts w:eastAsia="Times New Roman"/>
          <w:bCs/>
          <w:szCs w:val="24"/>
        </w:rPr>
        <w:t xml:space="preserve">: Ότι </w:t>
      </w:r>
      <w:r w:rsidRPr="00CF2F75">
        <w:rPr>
          <w:rFonts w:eastAsia="Times New Roman"/>
          <w:bCs/>
          <w:szCs w:val="24"/>
        </w:rPr>
        <w:t>όταν έχουμε τη Βόρεια Μακεδονία</w:t>
      </w:r>
      <w:r>
        <w:rPr>
          <w:rFonts w:eastAsia="Times New Roman"/>
          <w:bCs/>
          <w:szCs w:val="24"/>
        </w:rPr>
        <w:t xml:space="preserve">, </w:t>
      </w:r>
      <w:r w:rsidRPr="00CF2F75">
        <w:rPr>
          <w:rFonts w:eastAsia="Times New Roman"/>
          <w:bCs/>
          <w:szCs w:val="24"/>
        </w:rPr>
        <w:t xml:space="preserve">όπως </w:t>
      </w:r>
      <w:r>
        <w:rPr>
          <w:rFonts w:eastAsia="Times New Roman"/>
          <w:bCs/>
          <w:szCs w:val="24"/>
        </w:rPr>
        <w:t xml:space="preserve">αναφέρεται εδώ στη </w:t>
      </w:r>
      <w:r>
        <w:rPr>
          <w:rFonts w:eastAsia="Times New Roman"/>
          <w:bCs/>
          <w:szCs w:val="24"/>
        </w:rPr>
        <w:t>σ</w:t>
      </w:r>
      <w:r w:rsidRPr="00CF2F75">
        <w:rPr>
          <w:rFonts w:eastAsia="Times New Roman"/>
          <w:bCs/>
          <w:szCs w:val="24"/>
        </w:rPr>
        <w:t>υμφωνία</w:t>
      </w:r>
      <w:r>
        <w:rPr>
          <w:rFonts w:eastAsia="Times New Roman"/>
          <w:bCs/>
          <w:szCs w:val="24"/>
        </w:rPr>
        <w:t>, η οποία είναι μι</w:t>
      </w:r>
      <w:r w:rsidRPr="00CF2F75">
        <w:rPr>
          <w:rFonts w:eastAsia="Times New Roman"/>
          <w:bCs/>
          <w:szCs w:val="24"/>
        </w:rPr>
        <w:t>α αυτοτ</w:t>
      </w:r>
      <w:r w:rsidRPr="00CF2F75">
        <w:rPr>
          <w:rFonts w:eastAsia="Times New Roman"/>
          <w:bCs/>
          <w:szCs w:val="24"/>
        </w:rPr>
        <w:t>ελής κρατική οντότητα και</w:t>
      </w:r>
      <w:r>
        <w:rPr>
          <w:rFonts w:eastAsia="Times New Roman"/>
          <w:bCs/>
          <w:szCs w:val="24"/>
        </w:rPr>
        <w:t>,</w:t>
      </w:r>
      <w:r w:rsidRPr="00CF2F75">
        <w:rPr>
          <w:rFonts w:eastAsia="Times New Roman"/>
          <w:bCs/>
          <w:szCs w:val="24"/>
        </w:rPr>
        <w:t xml:space="preserve"> από την άλλη</w:t>
      </w:r>
      <w:r>
        <w:rPr>
          <w:rFonts w:eastAsia="Times New Roman"/>
          <w:bCs/>
          <w:szCs w:val="24"/>
        </w:rPr>
        <w:t>,</w:t>
      </w:r>
      <w:r w:rsidRPr="00CF2F75">
        <w:rPr>
          <w:rFonts w:eastAsia="Times New Roman"/>
          <w:bCs/>
          <w:szCs w:val="24"/>
        </w:rPr>
        <w:t xml:space="preserve"> έχουμε τη Μακεδονία</w:t>
      </w:r>
      <w:r>
        <w:rPr>
          <w:rFonts w:eastAsia="Times New Roman"/>
          <w:bCs/>
          <w:szCs w:val="24"/>
        </w:rPr>
        <w:t>,</w:t>
      </w:r>
      <w:r w:rsidRPr="00CF2F75">
        <w:rPr>
          <w:rFonts w:eastAsia="Times New Roman"/>
          <w:bCs/>
          <w:szCs w:val="24"/>
        </w:rPr>
        <w:t xml:space="preserve"> η οποία είναι ένα γεωγραφικό διαμέρισμα της Ελλάδος</w:t>
      </w:r>
      <w:r>
        <w:rPr>
          <w:rFonts w:eastAsia="Times New Roman"/>
          <w:bCs/>
          <w:szCs w:val="24"/>
        </w:rPr>
        <w:t>,</w:t>
      </w:r>
      <w:r w:rsidRPr="00CF2F75">
        <w:rPr>
          <w:rFonts w:eastAsia="Times New Roman"/>
          <w:bCs/>
          <w:szCs w:val="24"/>
        </w:rPr>
        <w:t xml:space="preserve"> στον ανυποψίαστο παρατηρητή </w:t>
      </w:r>
      <w:r>
        <w:rPr>
          <w:rFonts w:eastAsia="Times New Roman"/>
          <w:bCs/>
          <w:szCs w:val="24"/>
        </w:rPr>
        <w:t xml:space="preserve">ξέρετε </w:t>
      </w:r>
      <w:r w:rsidRPr="00CF2F75">
        <w:rPr>
          <w:rFonts w:eastAsia="Times New Roman"/>
          <w:bCs/>
          <w:szCs w:val="24"/>
        </w:rPr>
        <w:t>τι ερωτηματικά του γεννά</w:t>
      </w:r>
      <w:r>
        <w:rPr>
          <w:rFonts w:eastAsia="Times New Roman"/>
          <w:bCs/>
          <w:szCs w:val="24"/>
        </w:rPr>
        <w:t xml:space="preserve">: </w:t>
      </w:r>
      <w:r w:rsidRPr="00CF2F75">
        <w:rPr>
          <w:rFonts w:eastAsia="Times New Roman"/>
          <w:bCs/>
          <w:szCs w:val="24"/>
        </w:rPr>
        <w:t>Δηλαδή</w:t>
      </w:r>
      <w:r>
        <w:rPr>
          <w:rFonts w:eastAsia="Times New Roman"/>
          <w:bCs/>
          <w:szCs w:val="24"/>
        </w:rPr>
        <w:t>,</w:t>
      </w:r>
      <w:r w:rsidRPr="00CF2F75">
        <w:rPr>
          <w:rFonts w:eastAsia="Times New Roman"/>
          <w:bCs/>
          <w:szCs w:val="24"/>
        </w:rPr>
        <w:t xml:space="preserve"> τι είναι αυτό το γεωγραφικό διαμέρισμα στην Ελλάδα </w:t>
      </w:r>
      <w:r>
        <w:rPr>
          <w:rFonts w:eastAsia="Times New Roman"/>
          <w:bCs/>
          <w:szCs w:val="24"/>
        </w:rPr>
        <w:t xml:space="preserve">που </w:t>
      </w:r>
      <w:r w:rsidRPr="00CF2F75">
        <w:rPr>
          <w:rFonts w:eastAsia="Times New Roman"/>
          <w:bCs/>
          <w:szCs w:val="24"/>
        </w:rPr>
        <w:t>περιμένει να προσ</w:t>
      </w:r>
      <w:r w:rsidRPr="00CF2F75">
        <w:rPr>
          <w:rFonts w:eastAsia="Times New Roman"/>
          <w:bCs/>
          <w:szCs w:val="24"/>
        </w:rPr>
        <w:t>κολληθεί στο υπόλοιπο</w:t>
      </w:r>
      <w:r>
        <w:rPr>
          <w:rFonts w:eastAsia="Times New Roman"/>
          <w:bCs/>
          <w:szCs w:val="24"/>
        </w:rPr>
        <w:t xml:space="preserve">; Είναι τα ερωτηματικά, </w:t>
      </w:r>
      <w:r w:rsidRPr="00CF2F75">
        <w:rPr>
          <w:rFonts w:eastAsia="Times New Roman"/>
          <w:bCs/>
          <w:szCs w:val="24"/>
        </w:rPr>
        <w:t>τα οποία δημιουργούνται</w:t>
      </w:r>
      <w:r>
        <w:rPr>
          <w:rFonts w:eastAsia="Times New Roman"/>
          <w:bCs/>
          <w:szCs w:val="24"/>
        </w:rPr>
        <w:t>.</w:t>
      </w:r>
    </w:p>
    <w:p w14:paraId="20A4EA50" w14:textId="77777777" w:rsidR="005D4821" w:rsidRDefault="006B233D">
      <w:pPr>
        <w:spacing w:line="600" w:lineRule="auto"/>
        <w:ind w:firstLine="720"/>
        <w:jc w:val="both"/>
        <w:rPr>
          <w:rFonts w:eastAsia="Times New Roman"/>
          <w:bCs/>
          <w:szCs w:val="24"/>
        </w:rPr>
      </w:pPr>
      <w:r>
        <w:rPr>
          <w:rFonts w:eastAsia="Times New Roman"/>
          <w:bCs/>
          <w:szCs w:val="24"/>
        </w:rPr>
        <w:t xml:space="preserve">Ύστερα </w:t>
      </w:r>
      <w:r w:rsidRPr="00CF2F75">
        <w:rPr>
          <w:rFonts w:eastAsia="Times New Roman"/>
          <w:bCs/>
          <w:szCs w:val="24"/>
        </w:rPr>
        <w:t>εδώ έγιναν αναφορές για τ</w:t>
      </w:r>
      <w:r>
        <w:rPr>
          <w:rFonts w:eastAsia="Times New Roman"/>
          <w:bCs/>
          <w:szCs w:val="24"/>
        </w:rPr>
        <w:t>ην ΠΓΔΜ, την Π</w:t>
      </w:r>
      <w:r w:rsidRPr="00CF2F75">
        <w:rPr>
          <w:rFonts w:eastAsia="Times New Roman"/>
          <w:bCs/>
          <w:szCs w:val="24"/>
        </w:rPr>
        <w:t>ρώην Γιουγκοσλαβική Δημοκρατία της Μακεδονίας</w:t>
      </w:r>
      <w:r>
        <w:rPr>
          <w:rFonts w:eastAsia="Times New Roman"/>
          <w:bCs/>
          <w:szCs w:val="24"/>
        </w:rPr>
        <w:t>,</w:t>
      </w:r>
      <w:r w:rsidRPr="00CF2F75">
        <w:rPr>
          <w:rFonts w:eastAsia="Times New Roman"/>
          <w:bCs/>
          <w:szCs w:val="24"/>
        </w:rPr>
        <w:t xml:space="preserve"> και προσπάθησαν κάποιοι να πουν</w:t>
      </w:r>
      <w:r>
        <w:rPr>
          <w:rFonts w:eastAsia="Times New Roman"/>
          <w:bCs/>
          <w:szCs w:val="24"/>
        </w:rPr>
        <w:t>: «</w:t>
      </w:r>
      <w:r w:rsidRPr="00CF2F75">
        <w:rPr>
          <w:rFonts w:eastAsia="Times New Roman"/>
          <w:bCs/>
          <w:szCs w:val="24"/>
        </w:rPr>
        <w:t>Μα</w:t>
      </w:r>
      <w:r>
        <w:rPr>
          <w:rFonts w:eastAsia="Times New Roman"/>
          <w:bCs/>
          <w:szCs w:val="24"/>
        </w:rPr>
        <w:t>,</w:t>
      </w:r>
      <w:r w:rsidRPr="00CF2F75">
        <w:rPr>
          <w:rFonts w:eastAsia="Times New Roman"/>
          <w:bCs/>
          <w:szCs w:val="24"/>
        </w:rPr>
        <w:t xml:space="preserve"> ήδη υπάρχει το Μακεδονία στο </w:t>
      </w:r>
      <w:r>
        <w:rPr>
          <w:rFonts w:eastAsia="Times New Roman"/>
          <w:bCs/>
          <w:szCs w:val="24"/>
        </w:rPr>
        <w:t xml:space="preserve">ΠΓΔΜ». Μα, </w:t>
      </w:r>
      <w:r w:rsidRPr="00CF2F75">
        <w:rPr>
          <w:rFonts w:eastAsia="Times New Roman"/>
          <w:bCs/>
          <w:szCs w:val="24"/>
        </w:rPr>
        <w:t xml:space="preserve">το </w:t>
      </w:r>
      <w:r>
        <w:rPr>
          <w:rFonts w:eastAsia="Times New Roman"/>
          <w:bCs/>
          <w:szCs w:val="24"/>
        </w:rPr>
        <w:t>«Π</w:t>
      </w:r>
      <w:r w:rsidRPr="00CF2F75">
        <w:rPr>
          <w:rFonts w:eastAsia="Times New Roman"/>
          <w:bCs/>
          <w:szCs w:val="24"/>
        </w:rPr>
        <w:t xml:space="preserve">ρώην </w:t>
      </w:r>
      <w:r w:rsidRPr="00CF2F75">
        <w:rPr>
          <w:rFonts w:eastAsia="Times New Roman"/>
          <w:bCs/>
          <w:szCs w:val="24"/>
        </w:rPr>
        <w:t>Γιουγκοσλαβική Δημοκρατία της Μακεδονίας</w:t>
      </w:r>
      <w:r>
        <w:rPr>
          <w:rFonts w:eastAsia="Times New Roman"/>
          <w:bCs/>
          <w:szCs w:val="24"/>
        </w:rPr>
        <w:t>»</w:t>
      </w:r>
      <w:r w:rsidRPr="00CF2F75">
        <w:rPr>
          <w:rFonts w:eastAsia="Times New Roman"/>
          <w:bCs/>
          <w:szCs w:val="24"/>
        </w:rPr>
        <w:t xml:space="preserve"> δεν είναι όνομα</w:t>
      </w:r>
      <w:r>
        <w:rPr>
          <w:rFonts w:eastAsia="Times New Roman"/>
          <w:bCs/>
          <w:szCs w:val="24"/>
        </w:rPr>
        <w:t xml:space="preserve">. Αν </w:t>
      </w:r>
      <w:r w:rsidRPr="00CF2F75">
        <w:rPr>
          <w:rFonts w:eastAsia="Times New Roman"/>
          <w:bCs/>
          <w:szCs w:val="24"/>
        </w:rPr>
        <w:t>διαβάσετε την ίδια την αιτιολογική έκθεση κάνει αναφορά και λέει</w:t>
      </w:r>
      <w:r>
        <w:rPr>
          <w:rFonts w:eastAsia="Times New Roman"/>
          <w:bCs/>
          <w:szCs w:val="24"/>
        </w:rPr>
        <w:t>: «Τ</w:t>
      </w:r>
      <w:r w:rsidRPr="00CF2F75">
        <w:rPr>
          <w:rFonts w:eastAsia="Times New Roman"/>
          <w:bCs/>
          <w:szCs w:val="24"/>
        </w:rPr>
        <w:t xml:space="preserve">ο </w:t>
      </w:r>
      <w:r>
        <w:rPr>
          <w:rFonts w:eastAsia="Times New Roman"/>
          <w:bCs/>
          <w:szCs w:val="24"/>
        </w:rPr>
        <w:t>19</w:t>
      </w:r>
      <w:r w:rsidRPr="00CF2F75">
        <w:rPr>
          <w:rFonts w:eastAsia="Times New Roman"/>
          <w:bCs/>
          <w:szCs w:val="24"/>
        </w:rPr>
        <w:t>91 έκαν</w:t>
      </w:r>
      <w:r>
        <w:rPr>
          <w:rFonts w:eastAsia="Times New Roman"/>
          <w:bCs/>
          <w:szCs w:val="24"/>
        </w:rPr>
        <w:t xml:space="preserve">αν τα Σκόπια αίτηση </w:t>
      </w:r>
      <w:r w:rsidRPr="00CF2F75">
        <w:rPr>
          <w:rFonts w:eastAsia="Times New Roman"/>
          <w:bCs/>
          <w:szCs w:val="24"/>
        </w:rPr>
        <w:t>με την ανεξαρτησία τ</w:t>
      </w:r>
      <w:r>
        <w:rPr>
          <w:rFonts w:eastAsia="Times New Roman"/>
          <w:bCs/>
          <w:szCs w:val="24"/>
        </w:rPr>
        <w:t>ου</w:t>
      </w:r>
      <w:r w:rsidRPr="00CF2F75">
        <w:rPr>
          <w:rFonts w:eastAsia="Times New Roman"/>
          <w:bCs/>
          <w:szCs w:val="24"/>
        </w:rPr>
        <w:t>ς να ενταχθούν ως ανεξάρτητο κράτος</w:t>
      </w:r>
      <w:r>
        <w:rPr>
          <w:rFonts w:eastAsia="Times New Roman"/>
          <w:bCs/>
          <w:szCs w:val="24"/>
        </w:rPr>
        <w:t>,</w:t>
      </w:r>
      <w:r w:rsidRPr="00CF2F75">
        <w:rPr>
          <w:rFonts w:eastAsia="Times New Roman"/>
          <w:bCs/>
          <w:szCs w:val="24"/>
        </w:rPr>
        <w:t xml:space="preserve"> ως Δημοκρατία της Μακεδονίας</w:t>
      </w:r>
      <w:r>
        <w:rPr>
          <w:rFonts w:eastAsia="Times New Roman"/>
          <w:bCs/>
          <w:szCs w:val="24"/>
        </w:rPr>
        <w:t>». Κ</w:t>
      </w:r>
      <w:r w:rsidRPr="00CF2F75">
        <w:rPr>
          <w:rFonts w:eastAsia="Times New Roman"/>
          <w:bCs/>
          <w:szCs w:val="24"/>
        </w:rPr>
        <w:t>αι γ</w:t>
      </w:r>
      <w:r w:rsidRPr="00CF2F75">
        <w:rPr>
          <w:rFonts w:eastAsia="Times New Roman"/>
          <w:bCs/>
          <w:szCs w:val="24"/>
        </w:rPr>
        <w:t>ράφει μέσα η αιτιολογική έκθεση</w:t>
      </w:r>
      <w:r>
        <w:rPr>
          <w:rFonts w:eastAsia="Times New Roman"/>
          <w:bCs/>
          <w:szCs w:val="24"/>
        </w:rPr>
        <w:t xml:space="preserve"> ότι </w:t>
      </w:r>
      <w:r w:rsidRPr="00CF2F75">
        <w:rPr>
          <w:rFonts w:eastAsia="Times New Roman"/>
          <w:bCs/>
          <w:szCs w:val="24"/>
        </w:rPr>
        <w:t>με</w:t>
      </w:r>
      <w:r>
        <w:rPr>
          <w:rFonts w:eastAsia="Times New Roman"/>
          <w:bCs/>
          <w:szCs w:val="24"/>
        </w:rPr>
        <w:t xml:space="preserve"> τη σθεναρή αντίδραση τότε της Κ</w:t>
      </w:r>
      <w:r w:rsidRPr="00CF2F75">
        <w:rPr>
          <w:rFonts w:eastAsia="Times New Roman"/>
          <w:bCs/>
          <w:szCs w:val="24"/>
        </w:rPr>
        <w:t xml:space="preserve">υβέρνησης </w:t>
      </w:r>
      <w:r>
        <w:rPr>
          <w:rFonts w:eastAsia="Times New Roman"/>
          <w:bCs/>
          <w:szCs w:val="24"/>
        </w:rPr>
        <w:t>-</w:t>
      </w:r>
      <w:r w:rsidRPr="00CF2F75">
        <w:rPr>
          <w:rFonts w:eastAsia="Times New Roman"/>
          <w:bCs/>
          <w:szCs w:val="24"/>
        </w:rPr>
        <w:t>ήταν η κυβέρνηση του Κώστα Μητσοτάκη</w:t>
      </w:r>
      <w:r>
        <w:rPr>
          <w:rFonts w:eastAsia="Times New Roman"/>
          <w:bCs/>
          <w:szCs w:val="24"/>
        </w:rPr>
        <w:t>-</w:t>
      </w:r>
      <w:r w:rsidRPr="00CF2F75">
        <w:rPr>
          <w:rFonts w:eastAsia="Times New Roman"/>
          <w:bCs/>
          <w:szCs w:val="24"/>
        </w:rPr>
        <w:t xml:space="preserve"> απετράπη αυτό και το </w:t>
      </w:r>
      <w:r>
        <w:rPr>
          <w:rFonts w:eastAsia="Times New Roman"/>
          <w:bCs/>
          <w:szCs w:val="24"/>
        </w:rPr>
        <w:t>19</w:t>
      </w:r>
      <w:r w:rsidRPr="00CF2F75">
        <w:rPr>
          <w:rFonts w:eastAsia="Times New Roman"/>
          <w:bCs/>
          <w:szCs w:val="24"/>
        </w:rPr>
        <w:t xml:space="preserve">93 </w:t>
      </w:r>
      <w:r w:rsidRPr="00CF2F75">
        <w:rPr>
          <w:rFonts w:eastAsia="Times New Roman"/>
          <w:bCs/>
          <w:szCs w:val="24"/>
        </w:rPr>
        <w:lastRenderedPageBreak/>
        <w:t>έγινε δεκτή αυτή η χώρα κατ</w:t>
      </w:r>
      <w:r>
        <w:rPr>
          <w:rFonts w:eastAsia="Times New Roman"/>
          <w:bCs/>
          <w:szCs w:val="24"/>
        </w:rPr>
        <w:t xml:space="preserve">’ </w:t>
      </w:r>
      <w:r w:rsidRPr="00CF2F75">
        <w:rPr>
          <w:rFonts w:eastAsia="Times New Roman"/>
          <w:bCs/>
          <w:szCs w:val="24"/>
        </w:rPr>
        <w:t>αρχ</w:t>
      </w:r>
      <w:r>
        <w:rPr>
          <w:rFonts w:eastAsia="Times New Roman"/>
          <w:bCs/>
          <w:szCs w:val="24"/>
        </w:rPr>
        <w:t>άς</w:t>
      </w:r>
      <w:r w:rsidRPr="00CF2F75">
        <w:rPr>
          <w:rFonts w:eastAsia="Times New Roman"/>
          <w:bCs/>
          <w:szCs w:val="24"/>
        </w:rPr>
        <w:t xml:space="preserve"> από </w:t>
      </w:r>
      <w:r>
        <w:rPr>
          <w:rFonts w:eastAsia="Times New Roman"/>
          <w:bCs/>
          <w:szCs w:val="24"/>
        </w:rPr>
        <w:t>το Συμβούλιο Α</w:t>
      </w:r>
      <w:r w:rsidRPr="00CF2F75">
        <w:rPr>
          <w:rFonts w:eastAsia="Times New Roman"/>
          <w:bCs/>
          <w:szCs w:val="24"/>
        </w:rPr>
        <w:t>σφαλείας</w:t>
      </w:r>
      <w:r>
        <w:rPr>
          <w:rFonts w:eastAsia="Times New Roman"/>
          <w:bCs/>
          <w:szCs w:val="24"/>
        </w:rPr>
        <w:t>.</w:t>
      </w:r>
    </w:p>
    <w:p w14:paraId="20A4EA51" w14:textId="77777777" w:rsidR="005D4821" w:rsidRDefault="006B233D">
      <w:pPr>
        <w:spacing w:line="600" w:lineRule="auto"/>
        <w:ind w:firstLine="720"/>
        <w:jc w:val="both"/>
        <w:rPr>
          <w:rFonts w:eastAsia="Times New Roman"/>
          <w:bCs/>
          <w:szCs w:val="24"/>
        </w:rPr>
      </w:pPr>
      <w:r>
        <w:rPr>
          <w:rFonts w:eastAsia="Times New Roman"/>
          <w:bCs/>
          <w:szCs w:val="24"/>
        </w:rPr>
        <w:t xml:space="preserve">(Στο σημείο αυτό κτυπάει το κουδούνι λήξεως του </w:t>
      </w:r>
      <w:r>
        <w:rPr>
          <w:rFonts w:eastAsia="Times New Roman"/>
          <w:bCs/>
          <w:szCs w:val="24"/>
        </w:rPr>
        <w:t>χρόνου ομιλίας του κυρίου Βουλευτή)</w:t>
      </w:r>
    </w:p>
    <w:p w14:paraId="20A4EA52" w14:textId="77777777" w:rsidR="005D4821" w:rsidRDefault="006B233D">
      <w:pPr>
        <w:spacing w:line="600" w:lineRule="auto"/>
        <w:ind w:firstLine="720"/>
        <w:jc w:val="both"/>
        <w:rPr>
          <w:rFonts w:eastAsia="Times New Roman"/>
          <w:bCs/>
          <w:szCs w:val="24"/>
        </w:rPr>
      </w:pPr>
      <w:r w:rsidRPr="00BD4046">
        <w:rPr>
          <w:rFonts w:eastAsia="Times New Roman"/>
          <w:b/>
          <w:bCs/>
          <w:szCs w:val="24"/>
        </w:rPr>
        <w:t>ΠΡΟΕΔΡΕΥΩΝ (Μάριος Γεωργιάδης):</w:t>
      </w:r>
      <w:r>
        <w:rPr>
          <w:rFonts w:eastAsia="Times New Roman"/>
          <w:bCs/>
          <w:szCs w:val="24"/>
        </w:rPr>
        <w:t xml:space="preserve"> Κύριε Λαζαρίδη, ολοκληρώστε, παρακαλώ.</w:t>
      </w:r>
    </w:p>
    <w:p w14:paraId="20A4EA53" w14:textId="77777777" w:rsidR="005D4821" w:rsidRDefault="006B233D">
      <w:pPr>
        <w:spacing w:line="600" w:lineRule="auto"/>
        <w:ind w:firstLine="720"/>
        <w:jc w:val="both"/>
        <w:rPr>
          <w:rFonts w:eastAsia="Times New Roman"/>
          <w:bCs/>
          <w:szCs w:val="24"/>
        </w:rPr>
      </w:pPr>
      <w:r w:rsidRPr="00BD4046">
        <w:rPr>
          <w:rFonts w:eastAsia="Times New Roman"/>
          <w:b/>
          <w:bCs/>
          <w:szCs w:val="24"/>
        </w:rPr>
        <w:t>ΓΕΩΡΓΙΟΣ ΛΑΖΑΡΙΔΗΣ:</w:t>
      </w:r>
      <w:r>
        <w:rPr>
          <w:rFonts w:eastAsia="Times New Roman"/>
          <w:bCs/>
          <w:szCs w:val="24"/>
        </w:rPr>
        <w:t xml:space="preserve"> Τ</w:t>
      </w:r>
      <w:r w:rsidRPr="00CF2F75">
        <w:rPr>
          <w:rFonts w:eastAsia="Times New Roman"/>
          <w:bCs/>
          <w:szCs w:val="24"/>
        </w:rPr>
        <w:t>ώρα τελειώνω</w:t>
      </w:r>
      <w:r>
        <w:rPr>
          <w:rFonts w:eastAsia="Times New Roman"/>
          <w:bCs/>
          <w:szCs w:val="24"/>
        </w:rPr>
        <w:t xml:space="preserve">, κύριε Πρόεδρε, </w:t>
      </w:r>
      <w:r w:rsidRPr="00CF2F75">
        <w:rPr>
          <w:rFonts w:eastAsia="Times New Roman"/>
          <w:bCs/>
          <w:szCs w:val="24"/>
        </w:rPr>
        <w:t>σε λιγό</w:t>
      </w:r>
      <w:r>
        <w:rPr>
          <w:rFonts w:eastAsia="Times New Roman"/>
          <w:bCs/>
          <w:szCs w:val="24"/>
        </w:rPr>
        <w:t>τερο από μισό λεπτό.</w:t>
      </w:r>
    </w:p>
    <w:p w14:paraId="20A4EA54" w14:textId="77777777" w:rsidR="005D4821" w:rsidRDefault="006B233D">
      <w:pPr>
        <w:spacing w:line="600" w:lineRule="auto"/>
        <w:ind w:firstLine="720"/>
        <w:jc w:val="both"/>
        <w:rPr>
          <w:rFonts w:eastAsia="Times New Roman"/>
          <w:bCs/>
          <w:szCs w:val="24"/>
        </w:rPr>
      </w:pPr>
      <w:r>
        <w:rPr>
          <w:rFonts w:eastAsia="Times New Roman"/>
          <w:bCs/>
          <w:szCs w:val="24"/>
        </w:rPr>
        <w:t>Έγινε δεκτή και με εισήγηση του Συμβουλίου Ασφαλείας στην Ολομέλεια του</w:t>
      </w:r>
      <w:r>
        <w:rPr>
          <w:rFonts w:eastAsia="Times New Roman"/>
          <w:bCs/>
          <w:szCs w:val="24"/>
        </w:rPr>
        <w:t xml:space="preserve"> Ο</w:t>
      </w:r>
      <w:r w:rsidRPr="00CF2F75">
        <w:rPr>
          <w:rFonts w:eastAsia="Times New Roman"/>
          <w:bCs/>
          <w:szCs w:val="24"/>
        </w:rPr>
        <w:t xml:space="preserve">ργανισμού Ηνωμένων Εθνών </w:t>
      </w:r>
      <w:r>
        <w:rPr>
          <w:rFonts w:eastAsia="Times New Roman"/>
          <w:bCs/>
          <w:szCs w:val="24"/>
        </w:rPr>
        <w:t>-α</w:t>
      </w:r>
      <w:r w:rsidRPr="00CF2F75">
        <w:rPr>
          <w:rFonts w:eastAsia="Times New Roman"/>
          <w:bCs/>
          <w:szCs w:val="24"/>
        </w:rPr>
        <w:t>ν θυμάμαι καλά</w:t>
      </w:r>
      <w:r>
        <w:rPr>
          <w:rFonts w:eastAsia="Times New Roman"/>
          <w:bCs/>
          <w:szCs w:val="24"/>
        </w:rPr>
        <w:t>-</w:t>
      </w:r>
      <w:r w:rsidRPr="00CF2F75">
        <w:rPr>
          <w:rFonts w:eastAsia="Times New Roman"/>
          <w:bCs/>
          <w:szCs w:val="24"/>
        </w:rPr>
        <w:t xml:space="preserve"> στις 8 Απριλίου του </w:t>
      </w:r>
      <w:r>
        <w:rPr>
          <w:rFonts w:eastAsia="Times New Roman"/>
          <w:bCs/>
          <w:szCs w:val="24"/>
        </w:rPr>
        <w:t>19</w:t>
      </w:r>
      <w:r w:rsidRPr="00CF2F75">
        <w:rPr>
          <w:rFonts w:eastAsia="Times New Roman"/>
          <w:bCs/>
          <w:szCs w:val="24"/>
        </w:rPr>
        <w:t xml:space="preserve">93 με την προσωρινή ονομασία </w:t>
      </w:r>
      <w:r>
        <w:rPr>
          <w:rFonts w:eastAsia="Times New Roman"/>
          <w:bCs/>
          <w:szCs w:val="24"/>
        </w:rPr>
        <w:t>«Π</w:t>
      </w:r>
      <w:r w:rsidRPr="00CF2F75">
        <w:rPr>
          <w:rFonts w:eastAsia="Times New Roman"/>
          <w:bCs/>
          <w:szCs w:val="24"/>
        </w:rPr>
        <w:t>ρώην Γιουγκοσλαβική Δημοκρατία της Μακεδονίας</w:t>
      </w:r>
      <w:r>
        <w:rPr>
          <w:rFonts w:eastAsia="Times New Roman"/>
          <w:bCs/>
          <w:szCs w:val="24"/>
        </w:rPr>
        <w:t>». Δ</w:t>
      </w:r>
      <w:r w:rsidRPr="00CF2F75">
        <w:rPr>
          <w:rFonts w:eastAsia="Times New Roman"/>
          <w:bCs/>
          <w:szCs w:val="24"/>
        </w:rPr>
        <w:t>ηλαδή</w:t>
      </w:r>
      <w:r>
        <w:rPr>
          <w:rFonts w:eastAsia="Times New Roman"/>
          <w:bCs/>
          <w:szCs w:val="24"/>
        </w:rPr>
        <w:t>,</w:t>
      </w:r>
      <w:r w:rsidRPr="00CF2F75">
        <w:rPr>
          <w:rFonts w:eastAsia="Times New Roman"/>
          <w:bCs/>
          <w:szCs w:val="24"/>
        </w:rPr>
        <w:t xml:space="preserve"> αυτό είναι </w:t>
      </w:r>
      <w:r>
        <w:rPr>
          <w:rFonts w:eastAsia="Times New Roman"/>
          <w:bCs/>
          <w:szCs w:val="24"/>
        </w:rPr>
        <w:t>μη</w:t>
      </w:r>
      <w:r w:rsidRPr="00CF2F75">
        <w:rPr>
          <w:rFonts w:eastAsia="Times New Roman"/>
          <w:bCs/>
          <w:szCs w:val="24"/>
        </w:rPr>
        <w:t xml:space="preserve"> όνομα</w:t>
      </w:r>
      <w:r>
        <w:rPr>
          <w:rFonts w:eastAsia="Times New Roman"/>
          <w:bCs/>
          <w:szCs w:val="24"/>
        </w:rPr>
        <w:t>, γιατί «</w:t>
      </w:r>
      <w:r w:rsidRPr="00CF2F75">
        <w:rPr>
          <w:rFonts w:eastAsia="Times New Roman"/>
          <w:bCs/>
          <w:szCs w:val="24"/>
        </w:rPr>
        <w:t>Γιουγκοσλαβική Δημοκρατία της Μακεδονίας</w:t>
      </w:r>
      <w:r>
        <w:rPr>
          <w:rFonts w:eastAsia="Times New Roman"/>
          <w:bCs/>
          <w:szCs w:val="24"/>
        </w:rPr>
        <w:t>»</w:t>
      </w:r>
      <w:r w:rsidRPr="00CF2F75">
        <w:rPr>
          <w:rFonts w:eastAsia="Times New Roman"/>
          <w:bCs/>
          <w:szCs w:val="24"/>
        </w:rPr>
        <w:t xml:space="preserve"> λεγόταν</w:t>
      </w:r>
      <w:r>
        <w:rPr>
          <w:rFonts w:eastAsia="Times New Roman"/>
          <w:bCs/>
          <w:szCs w:val="24"/>
        </w:rPr>
        <w:t xml:space="preserve"> και γι’ αυτό και στη </w:t>
      </w:r>
      <w:r>
        <w:rPr>
          <w:rFonts w:eastAsia="Times New Roman"/>
          <w:bCs/>
          <w:szCs w:val="24"/>
        </w:rPr>
        <w:t>σ</w:t>
      </w:r>
      <w:r w:rsidRPr="00CF2F75">
        <w:rPr>
          <w:rFonts w:eastAsia="Times New Roman"/>
          <w:bCs/>
          <w:szCs w:val="24"/>
        </w:rPr>
        <w:t>υμ</w:t>
      </w:r>
      <w:r w:rsidRPr="00CF2F75">
        <w:rPr>
          <w:rFonts w:eastAsia="Times New Roman"/>
          <w:bCs/>
          <w:szCs w:val="24"/>
        </w:rPr>
        <w:t>φωνία</w:t>
      </w:r>
      <w:r>
        <w:rPr>
          <w:rFonts w:eastAsia="Times New Roman"/>
          <w:bCs/>
          <w:szCs w:val="24"/>
        </w:rPr>
        <w:t>,</w:t>
      </w:r>
      <w:r w:rsidRPr="00CF2F75">
        <w:rPr>
          <w:rFonts w:eastAsia="Times New Roman"/>
          <w:bCs/>
          <w:szCs w:val="24"/>
        </w:rPr>
        <w:t xml:space="preserve"> στο ξεκίνημα</w:t>
      </w:r>
      <w:r>
        <w:rPr>
          <w:rFonts w:eastAsia="Times New Roman"/>
          <w:bCs/>
          <w:szCs w:val="24"/>
        </w:rPr>
        <w:t>,</w:t>
      </w:r>
      <w:r w:rsidRPr="00CF2F75">
        <w:rPr>
          <w:rFonts w:eastAsia="Times New Roman"/>
          <w:bCs/>
          <w:szCs w:val="24"/>
        </w:rPr>
        <w:t xml:space="preserve"> γίνεται ανα</w:t>
      </w:r>
      <w:r>
        <w:rPr>
          <w:rFonts w:eastAsia="Times New Roman"/>
          <w:bCs/>
          <w:szCs w:val="24"/>
        </w:rPr>
        <w:t xml:space="preserve">φορά ως </w:t>
      </w:r>
      <w:r w:rsidRPr="00CF2F75">
        <w:rPr>
          <w:rFonts w:eastAsia="Times New Roman"/>
          <w:bCs/>
          <w:szCs w:val="24"/>
        </w:rPr>
        <w:t xml:space="preserve">δεύτερο μέρος με τον αριθμό </w:t>
      </w:r>
      <w:r>
        <w:rPr>
          <w:rFonts w:eastAsia="Times New Roman"/>
          <w:bCs/>
          <w:szCs w:val="24"/>
        </w:rPr>
        <w:t>της απόφαση</w:t>
      </w:r>
      <w:r w:rsidRPr="00CF2F75">
        <w:rPr>
          <w:rFonts w:eastAsia="Times New Roman"/>
          <w:bCs/>
          <w:szCs w:val="24"/>
        </w:rPr>
        <w:t>ς</w:t>
      </w:r>
      <w:r>
        <w:rPr>
          <w:rFonts w:eastAsia="Times New Roman"/>
          <w:bCs/>
          <w:szCs w:val="24"/>
        </w:rPr>
        <w:t>.</w:t>
      </w:r>
    </w:p>
    <w:p w14:paraId="20A4EA55" w14:textId="77777777" w:rsidR="005D4821" w:rsidRDefault="006B233D">
      <w:pPr>
        <w:spacing w:line="600" w:lineRule="auto"/>
        <w:ind w:firstLine="720"/>
        <w:jc w:val="both"/>
        <w:rPr>
          <w:rFonts w:eastAsia="Times New Roman"/>
          <w:bCs/>
          <w:szCs w:val="24"/>
        </w:rPr>
      </w:pPr>
      <w:r>
        <w:rPr>
          <w:rFonts w:eastAsia="Times New Roman"/>
          <w:b/>
          <w:bCs/>
          <w:szCs w:val="24"/>
        </w:rPr>
        <w:t xml:space="preserve">ΠΡΟΕΔΡΕΥΩΝ (Μάριος Γεωργιάδης): </w:t>
      </w:r>
      <w:r>
        <w:rPr>
          <w:rFonts w:eastAsia="Times New Roman"/>
          <w:bCs/>
          <w:szCs w:val="24"/>
        </w:rPr>
        <w:t>Κύριε Λαζαρίδη, σας παρακαλώ.</w:t>
      </w:r>
    </w:p>
    <w:p w14:paraId="20A4EA56" w14:textId="77777777" w:rsidR="005D4821" w:rsidRDefault="006B233D">
      <w:pPr>
        <w:spacing w:line="600" w:lineRule="auto"/>
        <w:ind w:firstLine="720"/>
        <w:jc w:val="both"/>
        <w:rPr>
          <w:rFonts w:eastAsia="Times New Roman"/>
          <w:bCs/>
          <w:szCs w:val="24"/>
        </w:rPr>
      </w:pPr>
      <w:r>
        <w:rPr>
          <w:rFonts w:eastAsia="Times New Roman"/>
          <w:b/>
          <w:bCs/>
          <w:szCs w:val="24"/>
        </w:rPr>
        <w:lastRenderedPageBreak/>
        <w:t>ΓΕΩΡΓΙΟΣ ΛΑΖΑΡΙΔΗΣ:</w:t>
      </w:r>
      <w:r>
        <w:rPr>
          <w:rFonts w:eastAsia="Times New Roman"/>
          <w:bCs/>
          <w:szCs w:val="24"/>
        </w:rPr>
        <w:t xml:space="preserve"> Τ</w:t>
      </w:r>
      <w:r w:rsidRPr="00CF2F75">
        <w:rPr>
          <w:rFonts w:eastAsia="Times New Roman"/>
          <w:bCs/>
          <w:szCs w:val="24"/>
        </w:rPr>
        <w:t>ελειώνω</w:t>
      </w:r>
      <w:r>
        <w:rPr>
          <w:rFonts w:eastAsia="Times New Roman"/>
          <w:bCs/>
          <w:szCs w:val="24"/>
        </w:rPr>
        <w:t xml:space="preserve"> σε λιγότερο από μισό λεπτό.</w:t>
      </w:r>
    </w:p>
    <w:p w14:paraId="20A4EA57" w14:textId="77777777" w:rsidR="005D4821" w:rsidRDefault="006B233D">
      <w:pPr>
        <w:spacing w:line="600" w:lineRule="auto"/>
        <w:ind w:firstLine="720"/>
        <w:jc w:val="both"/>
        <w:rPr>
          <w:rFonts w:eastAsia="Times New Roman"/>
          <w:bCs/>
          <w:szCs w:val="24"/>
        </w:rPr>
      </w:pPr>
      <w:r>
        <w:rPr>
          <w:rFonts w:eastAsia="Times New Roman"/>
          <w:b/>
          <w:bCs/>
          <w:szCs w:val="24"/>
        </w:rPr>
        <w:t>ΠΡΟΕΔΡΕΥΩΝ (Μάριος Γεωργιάδης):</w:t>
      </w:r>
      <w:r>
        <w:rPr>
          <w:rFonts w:eastAsia="Times New Roman"/>
          <w:bCs/>
          <w:szCs w:val="24"/>
        </w:rPr>
        <w:t xml:space="preserve"> Το ίδιο μου είπατε και πριν από ένα</w:t>
      </w:r>
      <w:r w:rsidRPr="00CF2F75">
        <w:rPr>
          <w:rFonts w:eastAsia="Times New Roman"/>
          <w:bCs/>
          <w:szCs w:val="24"/>
        </w:rPr>
        <w:t xml:space="preserve"> λεπτό</w:t>
      </w:r>
      <w:r>
        <w:rPr>
          <w:rFonts w:eastAsia="Times New Roman"/>
          <w:bCs/>
          <w:szCs w:val="24"/>
        </w:rPr>
        <w:t>, κύριε συνάδελφε, και δεν έχετε μιλήσει καθόλου για το νομοσχέδιο.</w:t>
      </w:r>
    </w:p>
    <w:p w14:paraId="20A4EA58" w14:textId="77777777" w:rsidR="005D4821" w:rsidRDefault="006B233D">
      <w:pPr>
        <w:spacing w:line="600" w:lineRule="auto"/>
        <w:ind w:firstLine="720"/>
        <w:jc w:val="both"/>
        <w:rPr>
          <w:rFonts w:eastAsia="Times New Roman"/>
          <w:bCs/>
          <w:szCs w:val="24"/>
        </w:rPr>
      </w:pPr>
      <w:r>
        <w:rPr>
          <w:rFonts w:eastAsia="Times New Roman"/>
          <w:b/>
          <w:bCs/>
          <w:szCs w:val="24"/>
        </w:rPr>
        <w:t>ΓΕΩΡΓΙΟΣ ΛΑΖΑΡΙΔΗΣ:</w:t>
      </w:r>
      <w:r>
        <w:rPr>
          <w:rFonts w:eastAsia="Times New Roman"/>
          <w:bCs/>
          <w:szCs w:val="24"/>
        </w:rPr>
        <w:t xml:space="preserve"> </w:t>
      </w:r>
      <w:r w:rsidRPr="00CF2F75">
        <w:rPr>
          <w:rFonts w:eastAsia="Times New Roman"/>
          <w:bCs/>
          <w:szCs w:val="24"/>
        </w:rPr>
        <w:t xml:space="preserve"> </w:t>
      </w:r>
      <w:r>
        <w:rPr>
          <w:rFonts w:eastAsia="Times New Roman"/>
          <w:bCs/>
          <w:szCs w:val="24"/>
        </w:rPr>
        <w:t>Τ</w:t>
      </w:r>
      <w:r w:rsidRPr="00CF2F75">
        <w:rPr>
          <w:rFonts w:eastAsia="Times New Roman"/>
          <w:bCs/>
          <w:szCs w:val="24"/>
        </w:rPr>
        <w:t>ώρα</w:t>
      </w:r>
      <w:r>
        <w:rPr>
          <w:rFonts w:eastAsia="Times New Roman"/>
          <w:bCs/>
          <w:szCs w:val="24"/>
        </w:rPr>
        <w:t xml:space="preserve"> τελειώνω.</w:t>
      </w:r>
    </w:p>
    <w:p w14:paraId="20A4EA59" w14:textId="77777777" w:rsidR="005D4821" w:rsidRDefault="006B233D">
      <w:pPr>
        <w:spacing w:line="600" w:lineRule="auto"/>
        <w:ind w:firstLine="720"/>
        <w:jc w:val="both"/>
        <w:rPr>
          <w:rFonts w:eastAsia="Times New Roman"/>
          <w:bCs/>
          <w:szCs w:val="24"/>
        </w:rPr>
      </w:pPr>
      <w:r>
        <w:rPr>
          <w:rFonts w:eastAsia="Times New Roman"/>
          <w:bCs/>
          <w:szCs w:val="24"/>
        </w:rPr>
        <w:t>Κ</w:t>
      </w:r>
      <w:r w:rsidRPr="00CF2F75">
        <w:rPr>
          <w:rFonts w:eastAsia="Times New Roman"/>
          <w:bCs/>
          <w:szCs w:val="24"/>
        </w:rPr>
        <w:t>ατηγορήσατε όλους τους Έλληνες οι οποίοι αντιδρούσαν ως ακροδεξιούς</w:t>
      </w:r>
      <w:r>
        <w:rPr>
          <w:rFonts w:eastAsia="Times New Roman"/>
          <w:bCs/>
          <w:szCs w:val="24"/>
        </w:rPr>
        <w:t>, α</w:t>
      </w:r>
      <w:r w:rsidRPr="00CF2F75">
        <w:rPr>
          <w:rFonts w:eastAsia="Times New Roman"/>
          <w:bCs/>
          <w:szCs w:val="24"/>
        </w:rPr>
        <w:t>κόμη και Έλληνες από την ομογένεια</w:t>
      </w:r>
      <w:r>
        <w:rPr>
          <w:rFonts w:eastAsia="Times New Roman"/>
          <w:bCs/>
          <w:szCs w:val="24"/>
        </w:rPr>
        <w:t>, δ</w:t>
      </w:r>
      <w:r w:rsidRPr="00CF2F75">
        <w:rPr>
          <w:rFonts w:eastAsia="Times New Roman"/>
          <w:bCs/>
          <w:szCs w:val="24"/>
        </w:rPr>
        <w:t>υσ</w:t>
      </w:r>
      <w:r w:rsidRPr="00CF2F75">
        <w:rPr>
          <w:rFonts w:eastAsia="Times New Roman"/>
          <w:bCs/>
          <w:szCs w:val="24"/>
        </w:rPr>
        <w:t>τυχώς</w:t>
      </w:r>
      <w:r>
        <w:rPr>
          <w:rFonts w:eastAsia="Times New Roman"/>
          <w:bCs/>
          <w:szCs w:val="24"/>
        </w:rPr>
        <w:t>. Ε</w:t>
      </w:r>
      <w:r w:rsidRPr="00CF2F75">
        <w:rPr>
          <w:rFonts w:eastAsia="Times New Roman"/>
          <w:bCs/>
          <w:szCs w:val="24"/>
        </w:rPr>
        <w:t>ιδικά τους ομογενείς μας από την Αμερική</w:t>
      </w:r>
      <w:r>
        <w:rPr>
          <w:rFonts w:eastAsia="Times New Roman"/>
          <w:bCs/>
          <w:szCs w:val="24"/>
        </w:rPr>
        <w:t>,</w:t>
      </w:r>
      <w:r w:rsidRPr="00CF2F75">
        <w:rPr>
          <w:rFonts w:eastAsia="Times New Roman"/>
          <w:bCs/>
          <w:szCs w:val="24"/>
        </w:rPr>
        <w:t xml:space="preserve"> οι οποίοι δίνουν μάχη γι</w:t>
      </w:r>
      <w:r>
        <w:rPr>
          <w:rFonts w:eastAsia="Times New Roman"/>
          <w:bCs/>
          <w:szCs w:val="24"/>
        </w:rPr>
        <w:t xml:space="preserve">’ </w:t>
      </w:r>
      <w:r w:rsidRPr="00CF2F75">
        <w:rPr>
          <w:rFonts w:eastAsia="Times New Roman"/>
          <w:bCs/>
          <w:szCs w:val="24"/>
        </w:rPr>
        <w:t>αυτό</w:t>
      </w:r>
      <w:r>
        <w:rPr>
          <w:rFonts w:eastAsia="Times New Roman"/>
          <w:bCs/>
          <w:szCs w:val="24"/>
        </w:rPr>
        <w:t>,</w:t>
      </w:r>
      <w:r w:rsidRPr="00CF2F75">
        <w:rPr>
          <w:rFonts w:eastAsia="Times New Roman"/>
          <w:bCs/>
          <w:szCs w:val="24"/>
        </w:rPr>
        <w:t xml:space="preserve"> τους κατηγορήσ</w:t>
      </w:r>
      <w:r>
        <w:rPr>
          <w:rFonts w:eastAsia="Times New Roman"/>
          <w:bCs/>
          <w:szCs w:val="24"/>
        </w:rPr>
        <w:t>ατε</w:t>
      </w:r>
      <w:r w:rsidRPr="00CF2F75">
        <w:rPr>
          <w:rFonts w:eastAsia="Times New Roman"/>
          <w:bCs/>
          <w:szCs w:val="24"/>
        </w:rPr>
        <w:t xml:space="preserve"> τους ακροδεξιούς και τα λοιπά</w:t>
      </w:r>
      <w:r>
        <w:rPr>
          <w:rFonts w:eastAsia="Times New Roman"/>
          <w:bCs/>
          <w:szCs w:val="24"/>
        </w:rPr>
        <w:t xml:space="preserve">. Μάλιστα, στο συλλαλητήριο ο </w:t>
      </w:r>
      <w:r w:rsidRPr="00CF2F75">
        <w:rPr>
          <w:rFonts w:eastAsia="Times New Roman"/>
          <w:bCs/>
          <w:szCs w:val="24"/>
        </w:rPr>
        <w:t xml:space="preserve">κεντρικός ομιλητής </w:t>
      </w:r>
      <w:r>
        <w:rPr>
          <w:rFonts w:eastAsia="Times New Roman"/>
          <w:bCs/>
          <w:szCs w:val="24"/>
        </w:rPr>
        <w:t>ή</w:t>
      </w:r>
      <w:r w:rsidRPr="00CF2F75">
        <w:rPr>
          <w:rFonts w:eastAsia="Times New Roman"/>
          <w:bCs/>
          <w:szCs w:val="24"/>
        </w:rPr>
        <w:t xml:space="preserve">ταν </w:t>
      </w:r>
      <w:r>
        <w:rPr>
          <w:rFonts w:eastAsia="Times New Roman"/>
          <w:bCs/>
          <w:szCs w:val="24"/>
        </w:rPr>
        <w:t xml:space="preserve">ομογενής </w:t>
      </w:r>
      <w:r w:rsidRPr="00CF2F75">
        <w:rPr>
          <w:rFonts w:eastAsia="Times New Roman"/>
          <w:bCs/>
          <w:szCs w:val="24"/>
        </w:rPr>
        <w:t>και</w:t>
      </w:r>
      <w:r>
        <w:rPr>
          <w:rFonts w:eastAsia="Times New Roman"/>
          <w:bCs/>
          <w:szCs w:val="24"/>
        </w:rPr>
        <w:t xml:space="preserve"> ήμουν εκεί –όπως ήμουν σε </w:t>
      </w:r>
      <w:r w:rsidRPr="00CF2F75">
        <w:rPr>
          <w:rFonts w:eastAsia="Times New Roman"/>
          <w:bCs/>
          <w:szCs w:val="24"/>
        </w:rPr>
        <w:t>όλα τα συλλαλητήρια</w:t>
      </w:r>
      <w:r>
        <w:rPr>
          <w:rFonts w:eastAsia="Times New Roman"/>
          <w:bCs/>
          <w:szCs w:val="24"/>
        </w:rPr>
        <w:t xml:space="preserve">- και είχα την </w:t>
      </w:r>
      <w:r>
        <w:rPr>
          <w:rFonts w:eastAsia="Times New Roman"/>
          <w:bCs/>
          <w:szCs w:val="24"/>
        </w:rPr>
        <w:t xml:space="preserve">τιμή να ακούσω </w:t>
      </w:r>
      <w:r w:rsidRPr="00CF2F75">
        <w:rPr>
          <w:rFonts w:eastAsia="Times New Roman"/>
          <w:bCs/>
          <w:szCs w:val="24"/>
        </w:rPr>
        <w:t>την ομιλία</w:t>
      </w:r>
      <w:r>
        <w:rPr>
          <w:rFonts w:eastAsia="Times New Roman"/>
          <w:bCs/>
          <w:szCs w:val="24"/>
        </w:rPr>
        <w:t xml:space="preserve"> του.</w:t>
      </w:r>
    </w:p>
    <w:p w14:paraId="20A4EA5A" w14:textId="77777777" w:rsidR="005D4821" w:rsidRDefault="006B233D">
      <w:pPr>
        <w:spacing w:line="600" w:lineRule="auto"/>
        <w:ind w:firstLine="720"/>
        <w:jc w:val="both"/>
        <w:rPr>
          <w:rFonts w:eastAsia="Times New Roman"/>
          <w:bCs/>
          <w:szCs w:val="24"/>
        </w:rPr>
      </w:pPr>
      <w:r>
        <w:rPr>
          <w:rFonts w:eastAsia="Times New Roman"/>
          <w:b/>
          <w:bCs/>
          <w:szCs w:val="24"/>
        </w:rPr>
        <w:t xml:space="preserve">ΠΡΟΕΔΡΕΥΩΝ (Μάριος Γεωργιάδης): </w:t>
      </w:r>
      <w:r>
        <w:rPr>
          <w:rFonts w:eastAsia="Times New Roman"/>
          <w:bCs/>
          <w:szCs w:val="24"/>
        </w:rPr>
        <w:t>Σας παρακαλώ, κύριε συνάδελφε, πρέπει να κλείσετε.</w:t>
      </w:r>
    </w:p>
    <w:p w14:paraId="20A4EA5B" w14:textId="77777777" w:rsidR="005D4821" w:rsidRDefault="006B233D">
      <w:pPr>
        <w:spacing w:line="600" w:lineRule="auto"/>
        <w:ind w:firstLine="720"/>
        <w:jc w:val="both"/>
        <w:rPr>
          <w:rFonts w:eastAsia="Times New Roman"/>
          <w:bCs/>
          <w:szCs w:val="24"/>
        </w:rPr>
      </w:pPr>
      <w:r>
        <w:rPr>
          <w:rFonts w:eastAsia="Times New Roman"/>
          <w:b/>
          <w:bCs/>
          <w:szCs w:val="24"/>
        </w:rPr>
        <w:t xml:space="preserve">ΓΕΩΡΓΙΟΣ ΛΑΖΑΡΙΔΗΣ: </w:t>
      </w:r>
      <w:r>
        <w:rPr>
          <w:rFonts w:eastAsia="Times New Roman"/>
          <w:bCs/>
          <w:szCs w:val="24"/>
        </w:rPr>
        <w:t>Ήταν πατριωτική, γεμάτη επιχειρήματα και θα την καταθέσω κιόλας.</w:t>
      </w:r>
    </w:p>
    <w:p w14:paraId="20A4EA5C" w14:textId="77777777" w:rsidR="005D4821" w:rsidRDefault="006B233D">
      <w:pPr>
        <w:spacing w:line="600" w:lineRule="auto"/>
        <w:ind w:firstLine="720"/>
        <w:jc w:val="both"/>
        <w:rPr>
          <w:rFonts w:eastAsia="Times New Roman"/>
          <w:bCs/>
          <w:szCs w:val="24"/>
        </w:rPr>
      </w:pPr>
      <w:r>
        <w:rPr>
          <w:rFonts w:eastAsia="Times New Roman"/>
          <w:bCs/>
          <w:szCs w:val="24"/>
        </w:rPr>
        <w:lastRenderedPageBreak/>
        <w:t>(Στο σημείο αυτό ο Βουλευτής κ. Γεώργιος Λαζαρίδης καταθέ</w:t>
      </w:r>
      <w:r>
        <w:rPr>
          <w:rFonts w:eastAsia="Times New Roman"/>
          <w:bCs/>
          <w:szCs w:val="24"/>
        </w:rPr>
        <w:t xml:space="preserve">τει για τα Πρακτικά την προαναφερθείσα ομιλία, η οποία βρίσκεται στο </w:t>
      </w:r>
      <w:r>
        <w:rPr>
          <w:rFonts w:eastAsia="Times New Roman"/>
          <w:bCs/>
          <w:szCs w:val="24"/>
        </w:rPr>
        <w:t>α</w:t>
      </w:r>
      <w:r>
        <w:rPr>
          <w:rFonts w:eastAsia="Times New Roman"/>
          <w:bCs/>
          <w:szCs w:val="24"/>
        </w:rPr>
        <w:t>ρχείο του Τμήματος Γραμματείας της Διεύθυνσης Στενογραφίας και Πρακτικών της Βουλής)</w:t>
      </w:r>
    </w:p>
    <w:p w14:paraId="20A4EA5D" w14:textId="77777777" w:rsidR="005D4821" w:rsidRDefault="006B233D">
      <w:pPr>
        <w:spacing w:line="600" w:lineRule="auto"/>
        <w:ind w:firstLine="720"/>
        <w:jc w:val="both"/>
        <w:rPr>
          <w:rFonts w:eastAsia="Times New Roman"/>
          <w:bCs/>
          <w:szCs w:val="24"/>
        </w:rPr>
      </w:pPr>
      <w:r>
        <w:rPr>
          <w:rFonts w:eastAsia="Times New Roman"/>
          <w:b/>
          <w:bCs/>
          <w:szCs w:val="24"/>
        </w:rPr>
        <w:t xml:space="preserve">ΠΡΟΕΔΡΕΥΩΝ (Μάριος Γεωργιάδης): </w:t>
      </w:r>
      <w:r>
        <w:rPr>
          <w:rFonts w:eastAsia="Times New Roman"/>
          <w:bCs/>
          <w:szCs w:val="24"/>
        </w:rPr>
        <w:t xml:space="preserve">Σας παρακαλώ, κύριε συνάδελφε, ολοκληρώστε. </w:t>
      </w:r>
    </w:p>
    <w:p w14:paraId="20A4EA5E" w14:textId="77777777" w:rsidR="005D4821" w:rsidRDefault="006B233D">
      <w:pPr>
        <w:spacing w:line="600" w:lineRule="auto"/>
        <w:ind w:firstLine="720"/>
        <w:jc w:val="both"/>
        <w:rPr>
          <w:rFonts w:eastAsia="Times New Roman"/>
          <w:szCs w:val="24"/>
        </w:rPr>
      </w:pPr>
      <w:r w:rsidRPr="005126AE">
        <w:rPr>
          <w:rFonts w:eastAsia="Times New Roman"/>
          <w:b/>
          <w:szCs w:val="24"/>
        </w:rPr>
        <w:t xml:space="preserve">ΓΕΩΡΓΙΟΣ ΛΑΖΑΡΙΔΗΣ: </w:t>
      </w:r>
      <w:r w:rsidRPr="005126AE">
        <w:rPr>
          <w:rFonts w:eastAsia="Times New Roman"/>
          <w:szCs w:val="24"/>
        </w:rPr>
        <w:t xml:space="preserve">Όσο </w:t>
      </w:r>
      <w:r w:rsidRPr="005126AE">
        <w:rPr>
          <w:rFonts w:eastAsia="Times New Roman"/>
          <w:szCs w:val="24"/>
        </w:rPr>
        <w:t>για το νομοσχέδιο και κλείνω…</w:t>
      </w:r>
    </w:p>
    <w:p w14:paraId="20A4EA5F" w14:textId="77777777" w:rsidR="005D4821" w:rsidRDefault="006B233D">
      <w:pPr>
        <w:tabs>
          <w:tab w:val="left" w:pos="2738"/>
          <w:tab w:val="center" w:pos="4753"/>
          <w:tab w:val="left" w:pos="5723"/>
        </w:tabs>
        <w:spacing w:line="600" w:lineRule="auto"/>
        <w:ind w:firstLine="720"/>
        <w:jc w:val="both"/>
        <w:rPr>
          <w:rFonts w:eastAsia="Times New Roman" w:cs="Times New Roman"/>
          <w:szCs w:val="24"/>
        </w:rPr>
      </w:pPr>
      <w:r w:rsidRPr="005126AE">
        <w:rPr>
          <w:rFonts w:eastAsia="Times New Roman" w:cs="Times New Roman"/>
          <w:b/>
          <w:szCs w:val="24"/>
        </w:rPr>
        <w:t xml:space="preserve">ΠΡΟΕΔΡΕΥΩΝ (Μάριος Γεωργιάδης): </w:t>
      </w:r>
      <w:r w:rsidRPr="005126AE">
        <w:rPr>
          <w:rFonts w:eastAsia="Times New Roman" w:cs="Times New Roman"/>
          <w:szCs w:val="24"/>
        </w:rPr>
        <w:t>Κύριε συνάδελφε, μιλάτε δέκα λεπτά και τώρα αναφέρεστε στο νομοσχέδιο για να κλείσετε, δηλαδή αν είναι ποτέ δυνατόν!</w:t>
      </w:r>
    </w:p>
    <w:p w14:paraId="20A4EA60" w14:textId="77777777" w:rsidR="005D4821" w:rsidRDefault="006B233D">
      <w:pPr>
        <w:tabs>
          <w:tab w:val="left" w:pos="2738"/>
          <w:tab w:val="center" w:pos="4753"/>
          <w:tab w:val="left" w:pos="5723"/>
        </w:tabs>
        <w:spacing w:line="600" w:lineRule="auto"/>
        <w:ind w:firstLine="720"/>
        <w:jc w:val="both"/>
        <w:rPr>
          <w:rFonts w:eastAsia="Times New Roman" w:cs="Times New Roman"/>
          <w:szCs w:val="24"/>
        </w:rPr>
      </w:pPr>
      <w:r w:rsidRPr="005126AE">
        <w:rPr>
          <w:rFonts w:eastAsia="Times New Roman" w:cs="Times New Roman"/>
          <w:b/>
          <w:szCs w:val="24"/>
        </w:rPr>
        <w:t xml:space="preserve">ΓΕΩΡΓΙΟΣ ΛΑΖΑΡΙΔΗΣ: </w:t>
      </w:r>
      <w:r w:rsidRPr="005126AE">
        <w:rPr>
          <w:rFonts w:eastAsia="Times New Roman" w:cs="Times New Roman"/>
          <w:szCs w:val="24"/>
        </w:rPr>
        <w:t xml:space="preserve">Εκείνο που θέλω να πω κλείνοντας για την υπόθεση της Μακεδονίας είναι αυτό που λέει ο λαός μας: Όποιος σπέρνει ανέμους θερίζει θύελλες. </w:t>
      </w:r>
    </w:p>
    <w:p w14:paraId="20A4EA61" w14:textId="77777777" w:rsidR="005D4821" w:rsidRDefault="006B233D">
      <w:pPr>
        <w:tabs>
          <w:tab w:val="left" w:pos="2738"/>
          <w:tab w:val="center" w:pos="4753"/>
          <w:tab w:val="left" w:pos="5723"/>
        </w:tabs>
        <w:spacing w:line="600" w:lineRule="auto"/>
        <w:ind w:firstLine="720"/>
        <w:jc w:val="both"/>
        <w:rPr>
          <w:rFonts w:eastAsia="Times New Roman" w:cs="Times New Roman"/>
          <w:szCs w:val="24"/>
        </w:rPr>
      </w:pPr>
      <w:r w:rsidRPr="005126AE">
        <w:rPr>
          <w:rFonts w:eastAsia="Times New Roman" w:cs="Times New Roman"/>
          <w:szCs w:val="24"/>
        </w:rPr>
        <w:t>Εσείς σπείρατε θύελλες και θα θερίσετε καταστροφή, δυστυχώς για την πατρίδα, δυστυχώς για τους Έλληνες, δυστυχώς για τα</w:t>
      </w:r>
      <w:r w:rsidRPr="005126AE">
        <w:rPr>
          <w:rFonts w:eastAsia="Times New Roman" w:cs="Times New Roman"/>
          <w:szCs w:val="24"/>
        </w:rPr>
        <w:t xml:space="preserve"> παιδιά μας!</w:t>
      </w:r>
    </w:p>
    <w:p w14:paraId="20A4EA62" w14:textId="77777777" w:rsidR="005D4821" w:rsidRDefault="006B233D">
      <w:pPr>
        <w:tabs>
          <w:tab w:val="left" w:pos="2738"/>
          <w:tab w:val="center" w:pos="4753"/>
          <w:tab w:val="left" w:pos="5723"/>
        </w:tabs>
        <w:spacing w:line="600" w:lineRule="auto"/>
        <w:ind w:firstLine="720"/>
        <w:jc w:val="both"/>
        <w:rPr>
          <w:rFonts w:eastAsia="Times New Roman" w:cs="Times New Roman"/>
          <w:szCs w:val="24"/>
        </w:rPr>
      </w:pPr>
      <w:r w:rsidRPr="005126AE">
        <w:rPr>
          <w:rFonts w:eastAsia="Times New Roman" w:cs="Times New Roman"/>
          <w:b/>
          <w:szCs w:val="24"/>
        </w:rPr>
        <w:lastRenderedPageBreak/>
        <w:t xml:space="preserve">ΠΡΟΕΔΡΕΥΩΝ (Μάριος Γεωργιάδης): </w:t>
      </w:r>
      <w:r w:rsidRPr="005126AE">
        <w:rPr>
          <w:rFonts w:eastAsia="Times New Roman" w:cs="Times New Roman"/>
          <w:szCs w:val="24"/>
        </w:rPr>
        <w:t xml:space="preserve">Ολοκληρώστε, κύριε συνάδελφε. </w:t>
      </w:r>
    </w:p>
    <w:p w14:paraId="20A4EA63" w14:textId="77777777" w:rsidR="005D4821" w:rsidRDefault="006B233D">
      <w:pPr>
        <w:tabs>
          <w:tab w:val="left" w:pos="2738"/>
          <w:tab w:val="center" w:pos="4753"/>
          <w:tab w:val="left" w:pos="5723"/>
        </w:tabs>
        <w:spacing w:line="600" w:lineRule="auto"/>
        <w:ind w:firstLine="720"/>
        <w:jc w:val="both"/>
        <w:rPr>
          <w:rFonts w:eastAsia="Times New Roman" w:cs="Times New Roman"/>
          <w:szCs w:val="24"/>
        </w:rPr>
      </w:pPr>
      <w:r w:rsidRPr="005126AE">
        <w:rPr>
          <w:rFonts w:eastAsia="Times New Roman" w:cs="Times New Roman"/>
          <w:b/>
          <w:szCs w:val="24"/>
        </w:rPr>
        <w:t xml:space="preserve">ΓΕΩΡΓΙΟΣ ΛΑΖΑΡΙΔΗΣ: </w:t>
      </w:r>
      <w:r w:rsidRPr="005126AE">
        <w:rPr>
          <w:rFonts w:eastAsia="Times New Roman" w:cs="Times New Roman"/>
          <w:szCs w:val="24"/>
        </w:rPr>
        <w:t xml:space="preserve">Σας ευχαριστώ. </w:t>
      </w:r>
    </w:p>
    <w:p w14:paraId="20A4EA64" w14:textId="77777777" w:rsidR="005D4821" w:rsidRDefault="006B233D">
      <w:pPr>
        <w:tabs>
          <w:tab w:val="left" w:pos="2738"/>
          <w:tab w:val="center" w:pos="4753"/>
          <w:tab w:val="left" w:pos="5723"/>
        </w:tabs>
        <w:spacing w:line="600" w:lineRule="auto"/>
        <w:ind w:firstLine="720"/>
        <w:jc w:val="both"/>
        <w:rPr>
          <w:rFonts w:eastAsia="Times New Roman" w:cs="Times New Roman"/>
          <w:szCs w:val="24"/>
        </w:rPr>
      </w:pPr>
      <w:r w:rsidRPr="005126AE">
        <w:rPr>
          <w:rFonts w:eastAsia="Times New Roman" w:cs="Times New Roman"/>
          <w:b/>
          <w:szCs w:val="24"/>
        </w:rPr>
        <w:t xml:space="preserve">ΠΡΟΕΔΡΕΥΩΝ (Μάριος Γεωργιάδης): </w:t>
      </w:r>
      <w:r w:rsidRPr="005126AE">
        <w:rPr>
          <w:rFonts w:eastAsia="Times New Roman" w:cs="Times New Roman"/>
          <w:szCs w:val="24"/>
        </w:rPr>
        <w:t xml:space="preserve">Και εμείς ευχαριστούμε. </w:t>
      </w:r>
    </w:p>
    <w:p w14:paraId="20A4EA65" w14:textId="77777777" w:rsidR="005D4821" w:rsidRDefault="006B233D">
      <w:pPr>
        <w:tabs>
          <w:tab w:val="left" w:pos="2738"/>
          <w:tab w:val="center" w:pos="4753"/>
          <w:tab w:val="left" w:pos="5723"/>
        </w:tabs>
        <w:spacing w:line="600" w:lineRule="auto"/>
        <w:ind w:firstLine="720"/>
        <w:jc w:val="both"/>
        <w:rPr>
          <w:rFonts w:eastAsia="Times New Roman" w:cs="Times New Roman"/>
          <w:szCs w:val="24"/>
        </w:rPr>
      </w:pPr>
      <w:r w:rsidRPr="005126AE">
        <w:rPr>
          <w:rFonts w:eastAsia="Times New Roman" w:cs="Times New Roman"/>
          <w:szCs w:val="24"/>
        </w:rPr>
        <w:t>Η κ</w:t>
      </w:r>
      <w:r>
        <w:rPr>
          <w:rFonts w:eastAsia="Times New Roman" w:cs="Times New Roman"/>
          <w:szCs w:val="24"/>
        </w:rPr>
        <w:t>.</w:t>
      </w:r>
      <w:r w:rsidRPr="005126AE">
        <w:rPr>
          <w:rFonts w:eastAsia="Times New Roman" w:cs="Times New Roman"/>
          <w:szCs w:val="24"/>
        </w:rPr>
        <w:t xml:space="preserve"> </w:t>
      </w:r>
      <w:proofErr w:type="spellStart"/>
      <w:r w:rsidRPr="005126AE">
        <w:rPr>
          <w:rFonts w:eastAsia="Times New Roman" w:cs="Times New Roman"/>
          <w:szCs w:val="24"/>
        </w:rPr>
        <w:t>Λιβανίου</w:t>
      </w:r>
      <w:proofErr w:type="spellEnd"/>
      <w:r w:rsidRPr="005126AE">
        <w:rPr>
          <w:rFonts w:eastAsia="Times New Roman" w:cs="Times New Roman"/>
          <w:szCs w:val="24"/>
        </w:rPr>
        <w:t xml:space="preserve"> από την Κοινοβουλευτική Ομάδα του ΣΥΡΙΖΑ έχει τον λόγο.</w:t>
      </w:r>
    </w:p>
    <w:p w14:paraId="20A4EA66" w14:textId="77777777" w:rsidR="005D4821" w:rsidRDefault="006B233D">
      <w:pPr>
        <w:tabs>
          <w:tab w:val="left" w:pos="2738"/>
          <w:tab w:val="center" w:pos="4753"/>
          <w:tab w:val="left" w:pos="5723"/>
        </w:tabs>
        <w:spacing w:line="600" w:lineRule="auto"/>
        <w:ind w:firstLine="720"/>
        <w:jc w:val="both"/>
        <w:rPr>
          <w:rFonts w:eastAsia="Times New Roman" w:cs="Times New Roman"/>
          <w:szCs w:val="24"/>
        </w:rPr>
      </w:pPr>
      <w:r w:rsidRPr="005126AE">
        <w:rPr>
          <w:rFonts w:eastAsia="Times New Roman" w:cs="Times New Roman"/>
          <w:szCs w:val="24"/>
        </w:rPr>
        <w:t xml:space="preserve">Παρακαλώ, κύριοι </w:t>
      </w:r>
      <w:r w:rsidRPr="005126AE">
        <w:rPr>
          <w:rFonts w:eastAsia="Times New Roman" w:cs="Times New Roman"/>
          <w:szCs w:val="24"/>
        </w:rPr>
        <w:t xml:space="preserve">συνάδελφοι, υπάρχει ανοχή στο λογικό πλαίσιο. Αν καθένας μιλάει από δέκα και έντεκα λεπτά, θα τελειώσουμε στις 9.00΄ το βράδυ χωρίς ουσία.  </w:t>
      </w:r>
    </w:p>
    <w:p w14:paraId="20A4EA67" w14:textId="77777777" w:rsidR="005D4821" w:rsidRDefault="006B233D">
      <w:pPr>
        <w:tabs>
          <w:tab w:val="left" w:pos="2738"/>
          <w:tab w:val="center" w:pos="4753"/>
          <w:tab w:val="left" w:pos="5723"/>
        </w:tabs>
        <w:spacing w:line="600" w:lineRule="auto"/>
        <w:ind w:firstLine="720"/>
        <w:jc w:val="both"/>
        <w:rPr>
          <w:rFonts w:eastAsia="Times New Roman" w:cs="Times New Roman"/>
          <w:szCs w:val="24"/>
        </w:rPr>
      </w:pPr>
      <w:r w:rsidRPr="005126AE">
        <w:rPr>
          <w:rFonts w:eastAsia="Times New Roman" w:cs="Times New Roman"/>
          <w:szCs w:val="24"/>
        </w:rPr>
        <w:t xml:space="preserve">Ορίστε, κυρία συνάδελφε, έχετε τον λόγο για επτά λεπτά. </w:t>
      </w:r>
    </w:p>
    <w:p w14:paraId="20A4EA68" w14:textId="77777777" w:rsidR="005D4821" w:rsidRDefault="006B233D">
      <w:pPr>
        <w:tabs>
          <w:tab w:val="left" w:pos="2738"/>
          <w:tab w:val="center" w:pos="4753"/>
          <w:tab w:val="left" w:pos="5723"/>
        </w:tabs>
        <w:spacing w:line="600" w:lineRule="auto"/>
        <w:ind w:firstLine="720"/>
        <w:jc w:val="both"/>
        <w:rPr>
          <w:rFonts w:eastAsia="Times New Roman" w:cs="Times New Roman"/>
          <w:szCs w:val="24"/>
        </w:rPr>
      </w:pPr>
      <w:r w:rsidRPr="005126AE">
        <w:rPr>
          <w:rFonts w:eastAsia="Times New Roman" w:cs="Times New Roman"/>
          <w:b/>
          <w:szCs w:val="24"/>
        </w:rPr>
        <w:t xml:space="preserve">ΖΩΗ ΛΙΒΑΝΙΟΥ: </w:t>
      </w:r>
      <w:r w:rsidRPr="005126AE">
        <w:rPr>
          <w:rFonts w:eastAsia="Times New Roman" w:cs="Times New Roman"/>
          <w:szCs w:val="24"/>
        </w:rPr>
        <w:t xml:space="preserve">Κύριε Πρόεδρε, σας ευχαριστώ. </w:t>
      </w:r>
    </w:p>
    <w:p w14:paraId="20A4EA69" w14:textId="77777777" w:rsidR="005D4821" w:rsidRDefault="006B233D">
      <w:pPr>
        <w:tabs>
          <w:tab w:val="left" w:pos="2738"/>
          <w:tab w:val="center" w:pos="4753"/>
          <w:tab w:val="left" w:pos="5723"/>
        </w:tabs>
        <w:spacing w:line="600" w:lineRule="auto"/>
        <w:ind w:firstLine="720"/>
        <w:jc w:val="both"/>
        <w:rPr>
          <w:rFonts w:eastAsia="Times New Roman" w:cs="Times New Roman"/>
          <w:szCs w:val="24"/>
        </w:rPr>
      </w:pPr>
      <w:r w:rsidRPr="005126AE">
        <w:rPr>
          <w:rFonts w:eastAsia="Times New Roman" w:cs="Times New Roman"/>
          <w:szCs w:val="24"/>
        </w:rPr>
        <w:t>Ελπίζω να έχω</w:t>
      </w:r>
      <w:r w:rsidRPr="005126AE">
        <w:rPr>
          <w:rFonts w:eastAsia="Times New Roman" w:cs="Times New Roman"/>
          <w:szCs w:val="24"/>
        </w:rPr>
        <w:t xml:space="preserve"> έρθει να μιλήσω για το σωστό νομοσχέδιο.  </w:t>
      </w:r>
    </w:p>
    <w:p w14:paraId="20A4EA6A" w14:textId="77777777" w:rsidR="005D4821" w:rsidRDefault="006B233D">
      <w:pPr>
        <w:spacing w:line="600" w:lineRule="auto"/>
        <w:ind w:firstLine="720"/>
        <w:jc w:val="both"/>
        <w:rPr>
          <w:rFonts w:eastAsia="Times New Roman"/>
          <w:szCs w:val="24"/>
        </w:rPr>
      </w:pPr>
      <w:r w:rsidRPr="005126AE">
        <w:rPr>
          <w:rFonts w:eastAsia="Times New Roman"/>
          <w:szCs w:val="24"/>
        </w:rPr>
        <w:t>Κυρία Υπουργέ, κυρίες και κύριοι συνάδελφοι, η αντιπαράθεση για το μοντέλο διακυβέρνησης της χώρας, για την πραγ</w:t>
      </w:r>
      <w:r w:rsidRPr="005126AE">
        <w:rPr>
          <w:rFonts w:eastAsia="Times New Roman"/>
          <w:szCs w:val="24"/>
        </w:rPr>
        <w:lastRenderedPageBreak/>
        <w:t>ματική έννοια του δημοσίου και εθνικού συμφέροντος, για το μοντέλο της κοινωνίας που επιθυμεί ο ελληνικός λαός συνεχίζεται και με το σημερινό νο</w:t>
      </w:r>
      <w:r w:rsidRPr="005126AE">
        <w:rPr>
          <w:rFonts w:eastAsia="Times New Roman"/>
          <w:szCs w:val="24"/>
        </w:rPr>
        <w:t xml:space="preserve">μοσχέδιο. </w:t>
      </w:r>
    </w:p>
    <w:p w14:paraId="20A4EA6B" w14:textId="77777777" w:rsidR="005D4821" w:rsidRDefault="006B233D">
      <w:pPr>
        <w:spacing w:line="600" w:lineRule="auto"/>
        <w:ind w:firstLine="720"/>
        <w:jc w:val="both"/>
        <w:rPr>
          <w:rFonts w:eastAsia="Times New Roman"/>
          <w:szCs w:val="24"/>
        </w:rPr>
      </w:pPr>
      <w:r w:rsidRPr="005126AE">
        <w:rPr>
          <w:rFonts w:eastAsia="Times New Roman"/>
          <w:szCs w:val="24"/>
        </w:rPr>
        <w:t>Πρόκειται για μια νομοθετική πρωτοβουλία του Υπουργείου Διοικητικής Ανασυγκρότησης και της Κυβέρνησης που θέτει τις διαχωριστικές γραμμές μεταξύ του συστήματος της χρεοκοπίας και της προσπάθειας κοινωνικής, οικονομικής και εθνικής ανασυγκρότησης</w:t>
      </w:r>
      <w:r w:rsidRPr="005126AE">
        <w:rPr>
          <w:rFonts w:eastAsia="Times New Roman"/>
          <w:szCs w:val="24"/>
        </w:rPr>
        <w:t xml:space="preserve"> που εφαρμόζει η Κυβέρνηση του ΣΥΡΙΖΑ. </w:t>
      </w:r>
    </w:p>
    <w:p w14:paraId="20A4EA6C" w14:textId="77777777" w:rsidR="005D4821" w:rsidRDefault="006B233D">
      <w:pPr>
        <w:spacing w:line="600" w:lineRule="auto"/>
        <w:ind w:firstLine="720"/>
        <w:jc w:val="both"/>
        <w:rPr>
          <w:rFonts w:eastAsia="Times New Roman"/>
          <w:szCs w:val="24"/>
        </w:rPr>
      </w:pPr>
      <w:r w:rsidRPr="005126AE">
        <w:rPr>
          <w:rFonts w:eastAsia="Times New Roman"/>
          <w:szCs w:val="24"/>
        </w:rPr>
        <w:t>Οι αντιθέσεις είναι πολλές. Παραλάβαμε ένα κράτος που για δεκαετίες δεν γνώριζε τον ακριβή αριθμό των εργαζομένων σε αυτό. Παραλάβαμε ένα κράτος που όλες οι δομές του είχαν ξεπερασμένα οργανογράμματα και κενά που δεν</w:t>
      </w:r>
      <w:r w:rsidRPr="005126AE">
        <w:rPr>
          <w:rFonts w:eastAsia="Times New Roman"/>
          <w:szCs w:val="24"/>
        </w:rPr>
        <w:t xml:space="preserve"> μπορούσε κανείς να αποτυπώσει στο σύνολό τους, ένα κράτος που δεν γνώριζε και δεν ήθελε να γνωρίζει τις πραγματικές ανάγκες των υπηρεσιών του σε ανθρώπινο δυναμικό. </w:t>
      </w:r>
    </w:p>
    <w:p w14:paraId="20A4EA6D" w14:textId="77777777" w:rsidR="005D4821" w:rsidRDefault="006B233D">
      <w:pPr>
        <w:spacing w:line="600" w:lineRule="auto"/>
        <w:ind w:firstLine="720"/>
        <w:jc w:val="both"/>
        <w:rPr>
          <w:rFonts w:eastAsia="Times New Roman"/>
          <w:szCs w:val="24"/>
        </w:rPr>
      </w:pPr>
      <w:r w:rsidRPr="005126AE">
        <w:rPr>
          <w:rFonts w:eastAsia="Times New Roman"/>
          <w:szCs w:val="24"/>
        </w:rPr>
        <w:t>Οι κυβερνήσεις της χρεοκοπίας λειτουργούσαν τυχαία, χωρίς σχέδιο, με πρακτικές που καθιέρ</w:t>
      </w:r>
      <w:r w:rsidRPr="005126AE">
        <w:rPr>
          <w:rFonts w:eastAsia="Times New Roman"/>
          <w:szCs w:val="24"/>
        </w:rPr>
        <w:t xml:space="preserve">ωναν την πελατειακή σχέση. Οι δήμοι παρακαλούσαν, τα σχολεία παρακαλούσαν, τα </w:t>
      </w:r>
      <w:r w:rsidRPr="005126AE">
        <w:rPr>
          <w:rFonts w:eastAsia="Times New Roman"/>
          <w:szCs w:val="24"/>
        </w:rPr>
        <w:lastRenderedPageBreak/>
        <w:t xml:space="preserve">νοσοκομεία παρακαλούσαν, όλες οι υπηρεσίες που απευθύνονταν στους πολίτες επικαλούνταν την έλλειψη ανθρώπων για τις καθυστερήσεις στη διεκπεραίωση των υποθέσεών τους. </w:t>
      </w:r>
    </w:p>
    <w:p w14:paraId="20A4EA6E" w14:textId="77777777" w:rsidR="005D4821" w:rsidRDefault="006B233D">
      <w:pPr>
        <w:spacing w:line="600" w:lineRule="auto"/>
        <w:ind w:firstLine="720"/>
        <w:jc w:val="both"/>
        <w:rPr>
          <w:rFonts w:eastAsia="Times New Roman"/>
          <w:szCs w:val="24"/>
        </w:rPr>
      </w:pPr>
      <w:r w:rsidRPr="005126AE">
        <w:rPr>
          <w:rFonts w:eastAsia="Times New Roman"/>
          <w:szCs w:val="24"/>
        </w:rPr>
        <w:t>Στόχος του</w:t>
      </w:r>
      <w:r w:rsidRPr="005126AE">
        <w:rPr>
          <w:rFonts w:eastAsia="Times New Roman"/>
          <w:szCs w:val="24"/>
        </w:rPr>
        <w:t>ς ήταν να απαιτείται η προσωπική παρέμβαση του πολιτικού για τη δρομολόγηση λύσεων. Οι λύσεις τους ήταν συγκεκριμένες με κοινά χαρακτηριστικά, να κρατούν το σύνολο της κοινωνίας ομήρους, να παρεμβαίνουν μόνιμα υπέρ συγκεκριμένων συμφερόντων της ιδιωτικής ο</w:t>
      </w:r>
      <w:r w:rsidRPr="005126AE">
        <w:rPr>
          <w:rFonts w:eastAsia="Times New Roman"/>
          <w:szCs w:val="24"/>
        </w:rPr>
        <w:t>ικονομίας.</w:t>
      </w:r>
    </w:p>
    <w:p w14:paraId="20A4EA6F" w14:textId="77777777" w:rsidR="005D4821" w:rsidRDefault="006B233D">
      <w:pPr>
        <w:spacing w:line="600" w:lineRule="auto"/>
        <w:ind w:firstLine="720"/>
        <w:jc w:val="both"/>
        <w:rPr>
          <w:rFonts w:eastAsia="Times New Roman"/>
          <w:szCs w:val="24"/>
        </w:rPr>
      </w:pPr>
      <w:r w:rsidRPr="005126AE">
        <w:rPr>
          <w:rFonts w:eastAsia="Times New Roman"/>
          <w:szCs w:val="24"/>
        </w:rPr>
        <w:t xml:space="preserve">Η Κυβέρνηση σήμερα κάνει το αυτονόητο. Ζητάει από όλο το οικοδόμημα του ελληνικού </w:t>
      </w:r>
      <w:r>
        <w:rPr>
          <w:rFonts w:eastAsia="Times New Roman"/>
          <w:szCs w:val="24"/>
        </w:rPr>
        <w:t>δ</w:t>
      </w:r>
      <w:r w:rsidRPr="005126AE">
        <w:rPr>
          <w:rFonts w:eastAsia="Times New Roman"/>
          <w:szCs w:val="24"/>
        </w:rPr>
        <w:t xml:space="preserve">ημοσίου να καταγράψει τις ανάγκες του, να διαπιστώσει τον αριθμό των ατόμων που πρόκειται να αποχωρήσουν λόγω συνταξιοδότησης σε βάθος διετίας και να προβεί στον </w:t>
      </w:r>
      <w:r w:rsidRPr="005126AE">
        <w:rPr>
          <w:rFonts w:eastAsia="Times New Roman"/>
          <w:szCs w:val="24"/>
        </w:rPr>
        <w:t>έγκαιρο και έγκυρο προγραμματισμό των προσλήψεων. Ξεκινάει μ</w:t>
      </w:r>
      <w:r>
        <w:rPr>
          <w:rFonts w:eastAsia="Times New Roman"/>
          <w:szCs w:val="24"/>
        </w:rPr>
        <w:t>ί</w:t>
      </w:r>
      <w:r w:rsidRPr="005126AE">
        <w:rPr>
          <w:rFonts w:eastAsia="Times New Roman"/>
          <w:szCs w:val="24"/>
        </w:rPr>
        <w:t xml:space="preserve">α εποχή λογικής για το ελληνικό κράτος. Υπάρχει πρόγραμμα, σχέδιο και τάξη με βάση τις ανάγκες του σήμερα και τις ανάγκες που μπορούν να προβλεφθούν για το επόμενο διάστημα. </w:t>
      </w:r>
    </w:p>
    <w:p w14:paraId="20A4EA70" w14:textId="77777777" w:rsidR="005D4821" w:rsidRDefault="006B233D">
      <w:pPr>
        <w:spacing w:line="600" w:lineRule="auto"/>
        <w:ind w:firstLine="720"/>
        <w:jc w:val="both"/>
        <w:rPr>
          <w:rFonts w:eastAsia="Times New Roman"/>
          <w:szCs w:val="24"/>
        </w:rPr>
      </w:pPr>
      <w:r w:rsidRPr="005126AE">
        <w:rPr>
          <w:rFonts w:eastAsia="Times New Roman"/>
          <w:szCs w:val="24"/>
        </w:rPr>
        <w:lastRenderedPageBreak/>
        <w:t>Το σημαντικό σε αυτό</w:t>
      </w:r>
      <w:r w:rsidRPr="005126AE">
        <w:rPr>
          <w:rFonts w:eastAsia="Times New Roman"/>
          <w:szCs w:val="24"/>
        </w:rPr>
        <w:t xml:space="preserve"> το νομοσχέδιο δεν είναι μόνο η ενδυνάμωση του ΑΣΕΠ. Αυτό είναι αυτονόητο ότι πρέπει να γίνει, προκειμένου να μπορέσει να ανταποκριθεί στις πολλές και αναγκαίες προσλήψεις που προγραμματίζει η Κυβέρνηση. Το σημαντικό είναι ότι το ελληνικό κράτος αποκτά πρό</w:t>
      </w:r>
      <w:r w:rsidRPr="005126AE">
        <w:rPr>
          <w:rFonts w:eastAsia="Times New Roman"/>
          <w:szCs w:val="24"/>
        </w:rPr>
        <w:t xml:space="preserve">γραμμα, οργάνωση και προετοιμάζεται να ανταποκριθεί πλήρως στις ανάγκες της κοινωνίας. </w:t>
      </w:r>
    </w:p>
    <w:p w14:paraId="20A4EA71" w14:textId="77777777" w:rsidR="005D4821" w:rsidRDefault="006B233D">
      <w:pPr>
        <w:spacing w:line="600" w:lineRule="auto"/>
        <w:ind w:firstLine="720"/>
        <w:jc w:val="both"/>
        <w:rPr>
          <w:rFonts w:eastAsia="Times New Roman"/>
          <w:szCs w:val="24"/>
        </w:rPr>
      </w:pPr>
      <w:r w:rsidRPr="005126AE">
        <w:rPr>
          <w:rFonts w:eastAsia="Times New Roman"/>
          <w:szCs w:val="24"/>
        </w:rPr>
        <w:t>Η προσέγγισή μας είναι πολιτική και είναι πρακτική. Στη δική μας αντίληψη οι δημόσιες δομές πρέπει να αναπτυχθούν, να βελτιωθούν και να υπερτερούν από τις ιδιωτικές δομ</w:t>
      </w:r>
      <w:r w:rsidRPr="005126AE">
        <w:rPr>
          <w:rFonts w:eastAsia="Times New Roman"/>
          <w:szCs w:val="24"/>
        </w:rPr>
        <w:t xml:space="preserve">ές σε κάθε επίπεδο σύγκρισης. </w:t>
      </w:r>
    </w:p>
    <w:p w14:paraId="20A4EA72" w14:textId="77777777" w:rsidR="005D4821" w:rsidRDefault="006B233D">
      <w:pPr>
        <w:spacing w:line="600" w:lineRule="auto"/>
        <w:ind w:firstLine="720"/>
        <w:jc w:val="both"/>
        <w:rPr>
          <w:rFonts w:eastAsia="Times New Roman"/>
          <w:szCs w:val="24"/>
        </w:rPr>
      </w:pPr>
      <w:r w:rsidRPr="005126AE">
        <w:rPr>
          <w:rFonts w:eastAsia="Times New Roman"/>
          <w:szCs w:val="24"/>
        </w:rPr>
        <w:t>Είναι σαφές ότι παρά την εσκεμμένη υποβάθμιση του κοινωνικού κράτους οι δημόσιες υπηρεσίες εξακολουθούν να έχουν υψηλής ποιότητας επιστημονικό προσωπικό και δυναμικό και κάθε μέρα βελτιώνονται σε όλα τα επίπεδα τα τελευταία τ</w:t>
      </w:r>
      <w:r w:rsidRPr="005126AE">
        <w:rPr>
          <w:rFonts w:eastAsia="Times New Roman"/>
          <w:szCs w:val="24"/>
        </w:rPr>
        <w:t xml:space="preserve">έσσερα χρόνια. </w:t>
      </w:r>
    </w:p>
    <w:p w14:paraId="20A4EA73" w14:textId="77777777" w:rsidR="005D4821" w:rsidRDefault="006B233D">
      <w:pPr>
        <w:spacing w:line="600" w:lineRule="auto"/>
        <w:ind w:firstLine="720"/>
        <w:jc w:val="both"/>
        <w:rPr>
          <w:rFonts w:eastAsia="Times New Roman"/>
          <w:szCs w:val="24"/>
        </w:rPr>
      </w:pPr>
      <w:r w:rsidRPr="005126AE">
        <w:rPr>
          <w:rFonts w:eastAsia="Times New Roman"/>
          <w:szCs w:val="24"/>
        </w:rPr>
        <w:lastRenderedPageBreak/>
        <w:t xml:space="preserve">Αντίστοιχη πρέπει να είναι και η εξέλιξη του συνόλου του δημοσίου τομέα. Χρειάζονται νέοι άνθρωποι υψηλής εξειδίκευσης με αυξημένα προσόντα και σύγχρονες δεξιότητες. Για να αποκατασταθεί η εμπιστοσύνη στο ελληνικό </w:t>
      </w:r>
      <w:r>
        <w:rPr>
          <w:rFonts w:eastAsia="Times New Roman"/>
          <w:szCs w:val="24"/>
        </w:rPr>
        <w:t>δ</w:t>
      </w:r>
      <w:r w:rsidRPr="005126AE">
        <w:rPr>
          <w:rFonts w:eastAsia="Times New Roman"/>
          <w:szCs w:val="24"/>
        </w:rPr>
        <w:t>ημόσιο χρειάζεται να αναβ</w:t>
      </w:r>
      <w:r w:rsidRPr="005126AE">
        <w:rPr>
          <w:rFonts w:eastAsia="Times New Roman"/>
          <w:szCs w:val="24"/>
        </w:rPr>
        <w:t xml:space="preserve">αθμιστεί και να επιταχυνθεί η λειτουργία του συνόλου των υπηρεσιών. </w:t>
      </w:r>
    </w:p>
    <w:p w14:paraId="20A4EA74" w14:textId="77777777" w:rsidR="005D4821" w:rsidRDefault="006B233D">
      <w:pPr>
        <w:spacing w:line="600" w:lineRule="auto"/>
        <w:ind w:firstLine="720"/>
        <w:jc w:val="both"/>
        <w:rPr>
          <w:rFonts w:eastAsia="Times New Roman"/>
          <w:szCs w:val="24"/>
        </w:rPr>
      </w:pPr>
      <w:r w:rsidRPr="005126AE">
        <w:rPr>
          <w:rFonts w:eastAsia="Times New Roman"/>
          <w:szCs w:val="24"/>
        </w:rPr>
        <w:t>Καταλαβαίνω τις αντιδράσεις των εκπροσώπων του νεοφιλελευθερισμού σε μ</w:t>
      </w:r>
      <w:r>
        <w:rPr>
          <w:rFonts w:eastAsia="Times New Roman"/>
          <w:szCs w:val="24"/>
        </w:rPr>
        <w:t>ί</w:t>
      </w:r>
      <w:r w:rsidRPr="005126AE">
        <w:rPr>
          <w:rFonts w:eastAsia="Times New Roman"/>
          <w:szCs w:val="24"/>
        </w:rPr>
        <w:t>α τέτοια προοπτική. Ό,τι και να επικαλούνται, όσα επιχειρήματα και προφάσεις και αν χρησιμοποιούν για να πείσουν, τη</w:t>
      </w:r>
      <w:r w:rsidRPr="005126AE">
        <w:rPr>
          <w:rFonts w:eastAsia="Times New Roman"/>
          <w:szCs w:val="24"/>
        </w:rPr>
        <w:t xml:space="preserve">ν αλήθεια δεν πρόκειται να την επικαλεστούν. Ο προγραμματισμός των προσλήψεων θα δημιουργήσει ένα σαφές περιβάλλον προσδοκιών και ελπίδας που δεν θα μπορεί να ανατραπεί εύκολα. </w:t>
      </w:r>
    </w:p>
    <w:p w14:paraId="20A4EA75" w14:textId="77777777" w:rsidR="005D4821" w:rsidRDefault="006B233D">
      <w:pPr>
        <w:spacing w:line="600" w:lineRule="auto"/>
        <w:ind w:firstLine="720"/>
        <w:jc w:val="both"/>
        <w:rPr>
          <w:rFonts w:eastAsia="Times New Roman"/>
          <w:szCs w:val="24"/>
        </w:rPr>
      </w:pPr>
      <w:r w:rsidRPr="005126AE">
        <w:rPr>
          <w:rFonts w:eastAsia="Times New Roman"/>
          <w:szCs w:val="24"/>
        </w:rPr>
        <w:t>Οι πολιτικές της χρεοκοπίας ανατράπηκαν με την απόφαση του ελληνικού λαού να δ</w:t>
      </w:r>
      <w:r w:rsidRPr="005126AE">
        <w:rPr>
          <w:rFonts w:eastAsia="Times New Roman"/>
          <w:szCs w:val="24"/>
        </w:rPr>
        <w:t xml:space="preserve">ώσει την ευθύνη διακυβέρνησης στον ΣΥΡΙΖΑ και τον Αλέξη Τσίπρα, όσο και αν πονάει αυτή.  </w:t>
      </w:r>
    </w:p>
    <w:p w14:paraId="20A4EA76"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lastRenderedPageBreak/>
        <w:t>Αυτή η Κυβέρνηση, που αντιλαμβάνεται την ανάπτυξη με όρους κοινωνικής δικαιοσύνης, προτίθεται να απορροφήσει χιλιάδες νέους ανθρώπους στο ελληνικό κράτος, αντικαθιστώ</w:t>
      </w:r>
      <w:r>
        <w:rPr>
          <w:rFonts w:eastAsia="Times New Roman" w:cs="Times New Roman"/>
          <w:szCs w:val="24"/>
        </w:rPr>
        <w:t xml:space="preserve">ντας με σχέδιο και προγραμματισμό το έμπειρο δυναμικό που αποχώρησε ή πρόκειται να αποχωρήσει. Η πολιτική μας θα ανατρέψει σημαντικά την έξοδο των νέων υψηλής εξειδίκευσης από τη χώρα, όχι μόνο γιατί θα έχουν την ευκαιρία να εργαστούν στο </w:t>
      </w:r>
      <w:r>
        <w:rPr>
          <w:rFonts w:eastAsia="Times New Roman" w:cs="Times New Roman"/>
          <w:szCs w:val="24"/>
        </w:rPr>
        <w:t>δ</w:t>
      </w:r>
      <w:r>
        <w:rPr>
          <w:rFonts w:eastAsia="Times New Roman" w:cs="Times New Roman"/>
          <w:szCs w:val="24"/>
        </w:rPr>
        <w:t>ημόσιο, αλλά κυρ</w:t>
      </w:r>
      <w:r>
        <w:rPr>
          <w:rFonts w:eastAsia="Times New Roman" w:cs="Times New Roman"/>
          <w:szCs w:val="24"/>
        </w:rPr>
        <w:t>ίως γιατί θα μειωθεί ο αριθμός όσων αναζητούν εργασία στον ιδιωτικό τομέα. Αυτό πρακτικά συνεπάγεται ότι θα μειωθούν σημαντικά οι αριθμοί των ανέργων.</w:t>
      </w:r>
    </w:p>
    <w:p w14:paraId="20A4EA77"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Πρακτικά, η πολιτική που ακολουθούμε θα βελτιώσει το σύνολο της οικονομίας, θα βελτιώσει σημαντικά το επί</w:t>
      </w:r>
      <w:r>
        <w:rPr>
          <w:rFonts w:eastAsia="Times New Roman" w:cs="Times New Roman"/>
          <w:szCs w:val="24"/>
        </w:rPr>
        <w:t>πεδο και της ιδιωτικής οικονομίας, θα βελτιώσει θεαματικά το επίπεδο διαβίωσης συνολικά, θα αυξήσει το ΑΕΠ και θα δημιουργεί συνεχώς θετικά οικονομικά αποτελέσματα.</w:t>
      </w:r>
    </w:p>
    <w:p w14:paraId="20A4EA78"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Ταυτόχρονα, με τη βελτίωση των δημοσίων υπηρεσιών θα μειωθεί η γραφειοκρατία, θα βελτιωθούν</w:t>
      </w:r>
      <w:r>
        <w:rPr>
          <w:rFonts w:eastAsia="Times New Roman" w:cs="Times New Roman"/>
          <w:szCs w:val="24"/>
        </w:rPr>
        <w:t xml:space="preserve"> οι παρεχόμενες υπηρεσίες σε πολίτες και επιχειρήσεις, θα βελτιωθεί το επιχειρη</w:t>
      </w:r>
      <w:r>
        <w:rPr>
          <w:rFonts w:eastAsia="Times New Roman" w:cs="Times New Roman"/>
          <w:szCs w:val="24"/>
        </w:rPr>
        <w:lastRenderedPageBreak/>
        <w:t>ματικό περιβάλλον και θα πολλαπλασιαστεί το αντικειμενικό όφελος του λεγόμενου «κοινωνικού μισθού». Οι πολίτες θα δουν το διαθέσιμο εισόδημά τους να πολλαπλασιάζεται άμεσα και έ</w:t>
      </w:r>
      <w:r>
        <w:rPr>
          <w:rFonts w:eastAsia="Times New Roman" w:cs="Times New Roman"/>
          <w:szCs w:val="24"/>
        </w:rPr>
        <w:t>μμεσα.</w:t>
      </w:r>
    </w:p>
    <w:p w14:paraId="20A4EA79"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Μ</w:t>
      </w:r>
      <w:r>
        <w:rPr>
          <w:rFonts w:eastAsia="Times New Roman" w:cs="Times New Roman"/>
          <w:szCs w:val="24"/>
        </w:rPr>
        <w:t>ί</w:t>
      </w:r>
      <w:r>
        <w:rPr>
          <w:rFonts w:eastAsia="Times New Roman" w:cs="Times New Roman"/>
          <w:szCs w:val="24"/>
        </w:rPr>
        <w:t>α νέα πραγματικότητα διαμορφώνεται. Η συντριπτική πλειοψηφία των πολιτών αρχίζει να αντιλαμβάνεται την πλήρη εικόνα των πολιτικών που εφαρμόζουμε. Όσο και αν κάποιοι προσπαθούν να κρύψουν την πραγματικότητα πίσω από σημαίες ευκαιρίας, συνθήματα κα</w:t>
      </w:r>
      <w:r>
        <w:rPr>
          <w:rFonts w:eastAsia="Times New Roman" w:cs="Times New Roman"/>
          <w:szCs w:val="24"/>
        </w:rPr>
        <w:t>ι κραυγές απομονωτισμού και εθνικισμού, οικοδομείται ένα σύγχρονο και αποτελεσματικό κράτος που τίθεται στην υπηρεσία του πολίτη. Ακόμη και οι ελίτ, που χάνουν προκλητικά προνόμια, θα αντιληφθούν κάποια στιγμή ότι η συλλογική κοινωνική ευημερία, η συνολική</w:t>
      </w:r>
      <w:r>
        <w:rPr>
          <w:rFonts w:eastAsia="Times New Roman" w:cs="Times New Roman"/>
          <w:szCs w:val="24"/>
        </w:rPr>
        <w:t xml:space="preserve"> ανάταση του ελληνικού λαού και η συμμετοχή του συνόλου των πολιτών στο κοινωνικό γίγνεσθαι και η ανάπτυξη εξυπηρετεί και τους ίδιους. Μπορεί να μην πάρουν ποτέ ξανά όσα προκλητικά τους χάρισαν οι κυβερνήσεις της χρεοκοπίας. Μπορεί να μην έχουν τις προκλητ</w:t>
      </w:r>
      <w:r>
        <w:rPr>
          <w:rFonts w:eastAsia="Times New Roman" w:cs="Times New Roman"/>
          <w:szCs w:val="24"/>
        </w:rPr>
        <w:t xml:space="preserve">ικές διευθετήσεις και εξυπηρετήσεις του παρελθόντος, αλλά η αποκατάσταση της δικαιοσύνης, φυσικής και κοινωνικής, θα </w:t>
      </w:r>
      <w:r>
        <w:rPr>
          <w:rFonts w:eastAsia="Times New Roman" w:cs="Times New Roman"/>
          <w:szCs w:val="24"/>
        </w:rPr>
        <w:lastRenderedPageBreak/>
        <w:t>δουλέψει τελικά και προς το συμφέρον τους. Η βασική διαφορά είναι ότι σταδιακά θα μιλάμε για κοινά συμφέροντα του ελληνικού λαού και όχι γι</w:t>
      </w:r>
      <w:r>
        <w:rPr>
          <w:rFonts w:eastAsia="Times New Roman" w:cs="Times New Roman"/>
          <w:szCs w:val="24"/>
        </w:rPr>
        <w:t>α ομάδες συμφερόντων και αντικρουόμενα συμφέροντα.</w:t>
      </w:r>
    </w:p>
    <w:p w14:paraId="20A4EA7A"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Σας ευχαριστώ.</w:t>
      </w:r>
    </w:p>
    <w:p w14:paraId="20A4EA7B" w14:textId="77777777" w:rsidR="005D4821" w:rsidRDefault="006B233D">
      <w:pPr>
        <w:spacing w:line="600" w:lineRule="auto"/>
        <w:ind w:firstLine="709"/>
        <w:jc w:val="center"/>
        <w:rPr>
          <w:rFonts w:eastAsia="Times New Roman" w:cs="Times New Roman"/>
          <w:szCs w:val="24"/>
        </w:rPr>
      </w:pPr>
      <w:r w:rsidRPr="001F37D9">
        <w:rPr>
          <w:rFonts w:eastAsia="Times New Roman" w:cs="Times New Roman"/>
          <w:szCs w:val="24"/>
        </w:rPr>
        <w:t>(Χειροκροτήματα από την πτέρυγα του ΣΥΡΙΖΑ)</w:t>
      </w:r>
    </w:p>
    <w:p w14:paraId="20A4EA7C" w14:textId="77777777" w:rsidR="005D4821" w:rsidRDefault="006B233D">
      <w:pPr>
        <w:spacing w:line="600" w:lineRule="auto"/>
        <w:ind w:firstLine="720"/>
        <w:jc w:val="both"/>
        <w:rPr>
          <w:rFonts w:eastAsia="Times New Roman" w:cs="Times New Roman"/>
          <w:szCs w:val="24"/>
        </w:rPr>
      </w:pPr>
      <w:r w:rsidRPr="003A2408">
        <w:rPr>
          <w:rFonts w:eastAsia="Times New Roman" w:cs="Times New Roman"/>
          <w:b/>
          <w:szCs w:val="24"/>
        </w:rPr>
        <w:t>ΠΡΟΕΔΡΕΥΩΝ (Μάριος Γεωργιάδης):</w:t>
      </w:r>
      <w:r w:rsidRPr="003A2408">
        <w:rPr>
          <w:rFonts w:eastAsia="Times New Roman" w:cs="Times New Roman"/>
          <w:szCs w:val="24"/>
        </w:rPr>
        <w:t xml:space="preserve"> </w:t>
      </w:r>
      <w:r>
        <w:rPr>
          <w:rFonts w:eastAsia="Times New Roman" w:cs="Times New Roman"/>
          <w:szCs w:val="24"/>
        </w:rPr>
        <w:t xml:space="preserve">Ευχαριστούμε την κ. </w:t>
      </w:r>
      <w:proofErr w:type="spellStart"/>
      <w:r>
        <w:rPr>
          <w:rFonts w:eastAsia="Times New Roman" w:cs="Times New Roman"/>
          <w:szCs w:val="24"/>
        </w:rPr>
        <w:t>Λιβανίου</w:t>
      </w:r>
      <w:proofErr w:type="spellEnd"/>
      <w:r>
        <w:rPr>
          <w:rFonts w:eastAsia="Times New Roman" w:cs="Times New Roman"/>
          <w:szCs w:val="24"/>
        </w:rPr>
        <w:t xml:space="preserve"> και για τη συνέπεια στον χρόνο.</w:t>
      </w:r>
    </w:p>
    <w:p w14:paraId="20A4EA7D"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 xml:space="preserve">Θα δώσω τον λόγο στον Αναπληρωτή Υπουργό Εθνικής </w:t>
      </w:r>
      <w:r>
        <w:rPr>
          <w:rFonts w:eastAsia="Times New Roman" w:cs="Times New Roman"/>
          <w:szCs w:val="24"/>
        </w:rPr>
        <w:t>Άμυνας κ. Ρήγα, για να αναπτύξει την τροπολογία του και συνεχίζουμε μετά με τον κ. Δαβάκη από τη Νέα Δημοκρατία.</w:t>
      </w:r>
    </w:p>
    <w:p w14:paraId="20A4EA7E"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 xml:space="preserve">Ορίστε, κύριε Υπουργέ. </w:t>
      </w:r>
    </w:p>
    <w:p w14:paraId="20A4EA7F" w14:textId="77777777" w:rsidR="005D4821" w:rsidRDefault="006B233D">
      <w:pPr>
        <w:spacing w:line="600" w:lineRule="auto"/>
        <w:ind w:firstLine="720"/>
        <w:jc w:val="both"/>
        <w:rPr>
          <w:rFonts w:eastAsia="Times New Roman" w:cs="Times New Roman"/>
          <w:szCs w:val="24"/>
        </w:rPr>
      </w:pPr>
      <w:r>
        <w:rPr>
          <w:rFonts w:eastAsia="Times New Roman" w:cs="Times New Roman"/>
          <w:b/>
          <w:szCs w:val="24"/>
        </w:rPr>
        <w:t>ΠΑΝΑΓΙΩΤΗΣ</w:t>
      </w:r>
      <w:r w:rsidRPr="001D463F">
        <w:rPr>
          <w:rFonts w:eastAsia="Times New Roman" w:cs="Times New Roman"/>
          <w:b/>
          <w:szCs w:val="24"/>
        </w:rPr>
        <w:t xml:space="preserve"> ΡΗΓΑΣ</w:t>
      </w:r>
      <w:r>
        <w:rPr>
          <w:rFonts w:eastAsia="Times New Roman" w:cs="Times New Roman"/>
          <w:szCs w:val="24"/>
        </w:rPr>
        <w:t xml:space="preserve"> </w:t>
      </w:r>
      <w:r>
        <w:rPr>
          <w:rFonts w:eastAsia="Times New Roman" w:cs="Times New Roman"/>
          <w:b/>
          <w:szCs w:val="24"/>
        </w:rPr>
        <w:t>(Αναπληρωτής Υ</w:t>
      </w:r>
      <w:r w:rsidRPr="001D463F">
        <w:rPr>
          <w:rFonts w:eastAsia="Times New Roman" w:cs="Times New Roman"/>
          <w:b/>
          <w:szCs w:val="24"/>
        </w:rPr>
        <w:t>πουργός Εθνικής Άμυνας):</w:t>
      </w:r>
      <w:r>
        <w:rPr>
          <w:rFonts w:eastAsia="Times New Roman" w:cs="Times New Roman"/>
          <w:szCs w:val="24"/>
        </w:rPr>
        <w:t xml:space="preserve"> Ευχαριστώ, κύριε Πρόεδρε.</w:t>
      </w:r>
    </w:p>
    <w:p w14:paraId="20A4EA80"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 xml:space="preserve">Η τροπολογία, αγαπητές </w:t>
      </w:r>
      <w:proofErr w:type="spellStart"/>
      <w:r>
        <w:rPr>
          <w:rFonts w:eastAsia="Times New Roman" w:cs="Times New Roman"/>
          <w:szCs w:val="24"/>
        </w:rPr>
        <w:t>συναδέλφισσες</w:t>
      </w:r>
      <w:proofErr w:type="spellEnd"/>
      <w:r>
        <w:rPr>
          <w:rFonts w:eastAsia="Times New Roman" w:cs="Times New Roman"/>
          <w:szCs w:val="24"/>
        </w:rPr>
        <w:t xml:space="preserve"> </w:t>
      </w:r>
      <w:r>
        <w:rPr>
          <w:rFonts w:eastAsia="Times New Roman" w:cs="Times New Roman"/>
          <w:szCs w:val="24"/>
        </w:rPr>
        <w:t xml:space="preserve">και αγαπητοί συνάδελφοι, αφορά την Εθνική Μετεωρολογική Υπηρεσία. Η Εθνική Μετεωρολογική Υπηρεσία αποτελεί πιστοποιημένο από </w:t>
      </w:r>
      <w:r>
        <w:rPr>
          <w:rFonts w:eastAsia="Times New Roman" w:cs="Times New Roman"/>
          <w:szCs w:val="24"/>
        </w:rPr>
        <w:lastRenderedPageBreak/>
        <w:t xml:space="preserve">την Εθνική Εποπτική Αρχή Αεροναυτιλίας </w:t>
      </w:r>
      <w:proofErr w:type="spellStart"/>
      <w:r>
        <w:rPr>
          <w:rFonts w:eastAsia="Times New Roman" w:cs="Times New Roman"/>
          <w:szCs w:val="24"/>
        </w:rPr>
        <w:t>πάροχο</w:t>
      </w:r>
      <w:proofErr w:type="spellEnd"/>
      <w:r>
        <w:rPr>
          <w:rFonts w:eastAsia="Times New Roman" w:cs="Times New Roman"/>
          <w:szCs w:val="24"/>
        </w:rPr>
        <w:t xml:space="preserve"> μετεωρολογικών υπηρεσιών. Στο πλαίσιο του Ενιαίου Ευρωπαϊκού Ουρανού και του Ευρωπαϊκ</w:t>
      </w:r>
      <w:r>
        <w:rPr>
          <w:rFonts w:eastAsia="Times New Roman" w:cs="Times New Roman"/>
          <w:szCs w:val="24"/>
        </w:rPr>
        <w:t xml:space="preserve">ού Οργανισμού για τον Έλεγχο της Αεροναυτιλίας, το </w:t>
      </w:r>
      <w:proofErr w:type="spellStart"/>
      <w:r>
        <w:rPr>
          <w:rFonts w:eastAsia="Times New Roman" w:cs="Times New Roman"/>
          <w:szCs w:val="24"/>
          <w:lang w:val="en-US"/>
        </w:rPr>
        <w:t>Eurocontrol</w:t>
      </w:r>
      <w:proofErr w:type="spellEnd"/>
      <w:r w:rsidRPr="00964A43">
        <w:rPr>
          <w:rFonts w:eastAsia="Times New Roman" w:cs="Times New Roman"/>
          <w:szCs w:val="24"/>
        </w:rPr>
        <w:t>,</w:t>
      </w:r>
      <w:r>
        <w:rPr>
          <w:rFonts w:eastAsia="Times New Roman" w:cs="Times New Roman"/>
          <w:szCs w:val="24"/>
        </w:rPr>
        <w:t xml:space="preserve"> η ΕΜΥ ορίστηκε με απόφαση του Υπουργού Μεταφορών, Υποδομών και Δικτύων, αποκλειστικός </w:t>
      </w:r>
      <w:proofErr w:type="spellStart"/>
      <w:r>
        <w:rPr>
          <w:rFonts w:eastAsia="Times New Roman" w:cs="Times New Roman"/>
          <w:szCs w:val="24"/>
        </w:rPr>
        <w:t>π</w:t>
      </w:r>
      <w:r>
        <w:rPr>
          <w:rFonts w:eastAsia="Times New Roman" w:cs="Times New Roman"/>
          <w:szCs w:val="24"/>
        </w:rPr>
        <w:t>άροχος</w:t>
      </w:r>
      <w:proofErr w:type="spellEnd"/>
      <w:r>
        <w:rPr>
          <w:rFonts w:eastAsia="Times New Roman" w:cs="Times New Roman"/>
          <w:szCs w:val="24"/>
        </w:rPr>
        <w:t xml:space="preserve"> Μετεωρολογικών Υπηρεσιών Αεροναυτιλίας στην Ελλάδα. Οι υπόλοιποι τρεις </w:t>
      </w:r>
      <w:proofErr w:type="spellStart"/>
      <w:r>
        <w:rPr>
          <w:rFonts w:eastAsia="Times New Roman" w:cs="Times New Roman"/>
          <w:szCs w:val="24"/>
        </w:rPr>
        <w:t>πάροχοι</w:t>
      </w:r>
      <w:proofErr w:type="spellEnd"/>
      <w:r>
        <w:rPr>
          <w:rFonts w:eastAsia="Times New Roman" w:cs="Times New Roman"/>
          <w:szCs w:val="24"/>
        </w:rPr>
        <w:t xml:space="preserve"> ανήκουν στην Υπηρεσ</w:t>
      </w:r>
      <w:r>
        <w:rPr>
          <w:rFonts w:eastAsia="Times New Roman" w:cs="Times New Roman"/>
          <w:szCs w:val="24"/>
        </w:rPr>
        <w:t>ία Πολιτικής Αεροπορίας.</w:t>
      </w:r>
    </w:p>
    <w:p w14:paraId="20A4EA81"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Σύμφωνα με τους εκτελεστικούς κανονισμούς 390/2013, 391/2013 της 3</w:t>
      </w:r>
      <w:r w:rsidRPr="00964A43">
        <w:rPr>
          <w:rFonts w:eastAsia="Times New Roman" w:cs="Times New Roman"/>
          <w:szCs w:val="24"/>
          <w:vertAlign w:val="superscript"/>
        </w:rPr>
        <w:t>ης</w:t>
      </w:r>
      <w:r>
        <w:rPr>
          <w:rFonts w:eastAsia="Times New Roman" w:cs="Times New Roman"/>
          <w:szCs w:val="24"/>
        </w:rPr>
        <w:t xml:space="preserve"> Μαΐου της Επιτροπής της Ευρωπαϊκής Ένωσης, οι υπηρεσίες αεροναυτιλίας κοστολογούνται σε ετήσια βάση από τους </w:t>
      </w:r>
      <w:proofErr w:type="spellStart"/>
      <w:r>
        <w:rPr>
          <w:rFonts w:eastAsia="Times New Roman" w:cs="Times New Roman"/>
          <w:szCs w:val="24"/>
        </w:rPr>
        <w:t>παρόχους</w:t>
      </w:r>
      <w:proofErr w:type="spellEnd"/>
      <w:r>
        <w:rPr>
          <w:rFonts w:eastAsia="Times New Roman" w:cs="Times New Roman"/>
          <w:szCs w:val="24"/>
        </w:rPr>
        <w:t xml:space="preserve"> βάσει των αρχών κοστολόγησης του</w:t>
      </w:r>
      <w:r w:rsidRPr="00964A43">
        <w:rPr>
          <w:rFonts w:eastAsia="Times New Roman" w:cs="Times New Roman"/>
          <w:szCs w:val="24"/>
        </w:rPr>
        <w:t xml:space="preserve"> </w:t>
      </w:r>
      <w:proofErr w:type="spellStart"/>
      <w:r>
        <w:rPr>
          <w:rFonts w:eastAsia="Times New Roman" w:cs="Times New Roman"/>
          <w:szCs w:val="24"/>
          <w:lang w:val="en-US"/>
        </w:rPr>
        <w:t>Eurocontrol</w:t>
      </w:r>
      <w:proofErr w:type="spellEnd"/>
      <w:r>
        <w:rPr>
          <w:rFonts w:eastAsia="Times New Roman" w:cs="Times New Roman"/>
          <w:szCs w:val="24"/>
        </w:rPr>
        <w:t xml:space="preserve">, ο οποίος στη συνέχεια χρεώνει με τέλη διαδρομής και τερματικής περιοχής τους χρήστες υπηρεσιών αεροναυτιλίας. Τα χρήματα αυτά κατατίθενται στην Τράπεζα της Ελλάδος για λογαριασμό του ελληνικού </w:t>
      </w:r>
      <w:r>
        <w:rPr>
          <w:rFonts w:eastAsia="Times New Roman" w:cs="Times New Roman"/>
          <w:szCs w:val="24"/>
        </w:rPr>
        <w:t>δ</w:t>
      </w:r>
      <w:r>
        <w:rPr>
          <w:rFonts w:eastAsia="Times New Roman" w:cs="Times New Roman"/>
          <w:szCs w:val="24"/>
        </w:rPr>
        <w:t xml:space="preserve">ημοσίου, με σκοπό να διανεμηθούν στους </w:t>
      </w:r>
      <w:proofErr w:type="spellStart"/>
      <w:r>
        <w:rPr>
          <w:rFonts w:eastAsia="Times New Roman" w:cs="Times New Roman"/>
          <w:szCs w:val="24"/>
        </w:rPr>
        <w:t>παρόχους</w:t>
      </w:r>
      <w:proofErr w:type="spellEnd"/>
      <w:r>
        <w:rPr>
          <w:rFonts w:eastAsia="Times New Roman" w:cs="Times New Roman"/>
          <w:szCs w:val="24"/>
        </w:rPr>
        <w:t xml:space="preserve"> υπηρεσιών αε</w:t>
      </w:r>
      <w:r>
        <w:rPr>
          <w:rFonts w:eastAsia="Times New Roman" w:cs="Times New Roman"/>
          <w:szCs w:val="24"/>
        </w:rPr>
        <w:t>ροναυτιλίας, με σκοπό τη διατήρηση της παροχής υψηλής ποιότητας μετεωρολογικής πληροφορίας.</w:t>
      </w:r>
    </w:p>
    <w:p w14:paraId="20A4EA82"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lastRenderedPageBreak/>
        <w:t xml:space="preserve">Με το άρθρο 5 του </w:t>
      </w:r>
      <w:r>
        <w:rPr>
          <w:rFonts w:eastAsia="Times New Roman" w:cs="Times New Roman"/>
          <w:szCs w:val="24"/>
        </w:rPr>
        <w:t>π</w:t>
      </w:r>
      <w:r>
        <w:rPr>
          <w:rFonts w:eastAsia="Times New Roman" w:cs="Times New Roman"/>
          <w:szCs w:val="24"/>
        </w:rPr>
        <w:t xml:space="preserve">ροεδρικού </w:t>
      </w:r>
      <w:r>
        <w:rPr>
          <w:rFonts w:eastAsia="Times New Roman" w:cs="Times New Roman"/>
          <w:szCs w:val="24"/>
        </w:rPr>
        <w:t>δ</w:t>
      </w:r>
      <w:r>
        <w:rPr>
          <w:rFonts w:eastAsia="Times New Roman" w:cs="Times New Roman"/>
          <w:szCs w:val="24"/>
        </w:rPr>
        <w:t>ιατάγματος 138/2014 προβλέφθηκε ότι τα έσοδα της ΕΜΥ από τον Ευρωπαϊκό Οργανισμό του</w:t>
      </w:r>
      <w:r w:rsidRPr="00E3613D">
        <w:rPr>
          <w:rFonts w:eastAsia="Times New Roman" w:cs="Times New Roman"/>
          <w:szCs w:val="24"/>
        </w:rPr>
        <w:t xml:space="preserve"> </w:t>
      </w:r>
      <w:proofErr w:type="spellStart"/>
      <w:r>
        <w:rPr>
          <w:rFonts w:eastAsia="Times New Roman" w:cs="Times New Roman"/>
          <w:szCs w:val="24"/>
          <w:lang w:val="en-US"/>
        </w:rPr>
        <w:t>Eurocontrol</w:t>
      </w:r>
      <w:proofErr w:type="spellEnd"/>
      <w:r>
        <w:rPr>
          <w:rFonts w:eastAsia="Times New Roman" w:cs="Times New Roman"/>
          <w:szCs w:val="24"/>
        </w:rPr>
        <w:t xml:space="preserve"> θα ενισχύουν πλέον τον προϋπολογισμό </w:t>
      </w:r>
      <w:r>
        <w:rPr>
          <w:rFonts w:eastAsia="Times New Roman" w:cs="Times New Roman"/>
          <w:szCs w:val="24"/>
        </w:rPr>
        <w:t xml:space="preserve">της. Η εν λόγω, όμως, διάταξη δεν έτυχε εφαρμογής, διότι με το άρθρο 65 του ν.4427/2016 καθορίστηκε ότι το σύνολο των εσόδων από τον </w:t>
      </w:r>
      <w:r>
        <w:rPr>
          <w:rFonts w:eastAsia="Times New Roman" w:cs="Times New Roman"/>
          <w:szCs w:val="24"/>
        </w:rPr>
        <w:t>ο</w:t>
      </w:r>
      <w:r>
        <w:rPr>
          <w:rFonts w:eastAsia="Times New Roman" w:cs="Times New Roman"/>
          <w:szCs w:val="24"/>
        </w:rPr>
        <w:t>ργανισμό θα κατανέμεται σε ποσοστά 80% και 20% στην Υπηρεσία Πολιτικής Αεροπορίας, στην ΥΠΑ και στην Αρχή Πολιτικής Αεροπο</w:t>
      </w:r>
      <w:r>
        <w:rPr>
          <w:rFonts w:eastAsia="Times New Roman" w:cs="Times New Roman"/>
          <w:szCs w:val="24"/>
        </w:rPr>
        <w:t>ρίας, την ΑΠΑ.</w:t>
      </w:r>
    </w:p>
    <w:p w14:paraId="20A4EA83"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 xml:space="preserve">Επομένως, αγαπητές </w:t>
      </w:r>
      <w:proofErr w:type="spellStart"/>
      <w:r>
        <w:rPr>
          <w:rFonts w:eastAsia="Times New Roman" w:cs="Times New Roman"/>
          <w:szCs w:val="24"/>
        </w:rPr>
        <w:t>συναδέλφισσες</w:t>
      </w:r>
      <w:proofErr w:type="spellEnd"/>
      <w:r>
        <w:rPr>
          <w:rFonts w:eastAsia="Times New Roman" w:cs="Times New Roman"/>
          <w:szCs w:val="24"/>
        </w:rPr>
        <w:t xml:space="preserve"> και αγαπητοί συνάδελφοι, καθίσταται, κατά τη γνώμη μας, σαφής η ανάγκη να συμπεριληφθεί η έννοια στους δικαιούχους φορείς των εσόδων από τα τέλη διαδρομής και τερματικής παροχής του Ευρωπαϊκού Οργανισμού του</w:t>
      </w:r>
      <w:r w:rsidRPr="00E3613D">
        <w:rPr>
          <w:rFonts w:eastAsia="Times New Roman" w:cs="Times New Roman"/>
          <w:szCs w:val="24"/>
        </w:rPr>
        <w:t xml:space="preserve"> </w:t>
      </w:r>
      <w:proofErr w:type="spellStart"/>
      <w:r>
        <w:rPr>
          <w:rFonts w:eastAsia="Times New Roman" w:cs="Times New Roman"/>
          <w:szCs w:val="24"/>
          <w:lang w:val="en-US"/>
        </w:rPr>
        <w:t>Eurocontrol</w:t>
      </w:r>
      <w:proofErr w:type="spellEnd"/>
      <w:r>
        <w:rPr>
          <w:rFonts w:eastAsia="Times New Roman" w:cs="Times New Roman"/>
          <w:szCs w:val="24"/>
        </w:rPr>
        <w:t xml:space="preserve">, καθώς, μολονότι πρόκειται για ισότιμο </w:t>
      </w:r>
      <w:proofErr w:type="spellStart"/>
      <w:r>
        <w:rPr>
          <w:rFonts w:eastAsia="Times New Roman" w:cs="Times New Roman"/>
          <w:szCs w:val="24"/>
        </w:rPr>
        <w:t>πάροχο</w:t>
      </w:r>
      <w:proofErr w:type="spellEnd"/>
      <w:r>
        <w:rPr>
          <w:rFonts w:eastAsia="Times New Roman" w:cs="Times New Roman"/>
          <w:szCs w:val="24"/>
        </w:rPr>
        <w:t xml:space="preserve"> υπηρεσιών αεροναυτιλίας, έχει αποκλειστεί από τους δικαιούχους των εσόδων αυτών.</w:t>
      </w:r>
    </w:p>
    <w:p w14:paraId="20A4EA84" w14:textId="77777777" w:rsidR="005D4821" w:rsidRDefault="006B233D">
      <w:pPr>
        <w:spacing w:line="600" w:lineRule="auto"/>
        <w:ind w:firstLine="720"/>
        <w:contextualSpacing/>
        <w:jc w:val="both"/>
        <w:rPr>
          <w:rFonts w:eastAsia="Times New Roman" w:cs="Times New Roman"/>
          <w:szCs w:val="24"/>
        </w:rPr>
      </w:pPr>
      <w:r>
        <w:rPr>
          <w:rFonts w:eastAsia="Times New Roman" w:cs="Times New Roman"/>
          <w:szCs w:val="24"/>
        </w:rPr>
        <w:t>Κ</w:t>
      </w:r>
      <w:r w:rsidRPr="00D05F0C">
        <w:rPr>
          <w:rFonts w:eastAsia="Times New Roman" w:cs="Times New Roman"/>
          <w:szCs w:val="24"/>
        </w:rPr>
        <w:t>ρίθηκε απαραίτητη η τροποποίηση του άρθρου 65 του ν</w:t>
      </w:r>
      <w:r>
        <w:rPr>
          <w:rFonts w:eastAsia="Times New Roman" w:cs="Times New Roman"/>
          <w:szCs w:val="24"/>
        </w:rPr>
        <w:t>.4427/2016,</w:t>
      </w:r>
      <w:r w:rsidRPr="00D05F0C">
        <w:rPr>
          <w:rFonts w:eastAsia="Times New Roman" w:cs="Times New Roman"/>
          <w:szCs w:val="24"/>
        </w:rPr>
        <w:t xml:space="preserve"> σύμφωνα με τον οποίο η Υπηρεσία Πολιτικής Αεροπορίας</w:t>
      </w:r>
      <w:r>
        <w:rPr>
          <w:rFonts w:eastAsia="Times New Roman" w:cs="Times New Roman"/>
          <w:szCs w:val="24"/>
        </w:rPr>
        <w:t xml:space="preserve"> και η ΑΠΑ είναι</w:t>
      </w:r>
      <w:r w:rsidRPr="00D05F0C">
        <w:rPr>
          <w:rFonts w:eastAsia="Times New Roman" w:cs="Times New Roman"/>
          <w:szCs w:val="24"/>
        </w:rPr>
        <w:t xml:space="preserve"> αποκλειστικ</w:t>
      </w:r>
      <w:r>
        <w:rPr>
          <w:rFonts w:eastAsia="Times New Roman" w:cs="Times New Roman"/>
          <w:szCs w:val="24"/>
        </w:rPr>
        <w:t>οί</w:t>
      </w:r>
      <w:r w:rsidRPr="00D05F0C">
        <w:rPr>
          <w:rFonts w:eastAsia="Times New Roman" w:cs="Times New Roman"/>
          <w:szCs w:val="24"/>
        </w:rPr>
        <w:t xml:space="preserve"> φορείς διαχείρισης των α</w:t>
      </w:r>
      <w:r>
        <w:rPr>
          <w:rFonts w:eastAsia="Times New Roman" w:cs="Times New Roman"/>
          <w:szCs w:val="24"/>
        </w:rPr>
        <w:t>νάλογω</w:t>
      </w:r>
      <w:r w:rsidRPr="00D05F0C">
        <w:rPr>
          <w:rFonts w:eastAsia="Times New Roman" w:cs="Times New Roman"/>
          <w:szCs w:val="24"/>
        </w:rPr>
        <w:t>ν εσόδων</w:t>
      </w:r>
      <w:r>
        <w:rPr>
          <w:rFonts w:eastAsia="Times New Roman" w:cs="Times New Roman"/>
          <w:szCs w:val="24"/>
        </w:rPr>
        <w:t>.</w:t>
      </w:r>
      <w:r w:rsidRPr="00D05F0C">
        <w:rPr>
          <w:rFonts w:eastAsia="Times New Roman" w:cs="Times New Roman"/>
          <w:szCs w:val="24"/>
        </w:rPr>
        <w:t xml:space="preserve"> </w:t>
      </w:r>
      <w:r>
        <w:rPr>
          <w:rFonts w:eastAsia="Times New Roman" w:cs="Times New Roman"/>
          <w:szCs w:val="24"/>
        </w:rPr>
        <w:t>Η</w:t>
      </w:r>
      <w:r w:rsidRPr="00D05F0C">
        <w:rPr>
          <w:rFonts w:eastAsia="Times New Roman" w:cs="Times New Roman"/>
          <w:szCs w:val="24"/>
        </w:rPr>
        <w:t xml:space="preserve"> τροποποίηση αυτή</w:t>
      </w:r>
      <w:r>
        <w:rPr>
          <w:rFonts w:eastAsia="Times New Roman" w:cs="Times New Roman"/>
          <w:szCs w:val="24"/>
        </w:rPr>
        <w:t>,</w:t>
      </w:r>
      <w:r w:rsidRPr="00D05F0C">
        <w:rPr>
          <w:rFonts w:eastAsia="Times New Roman" w:cs="Times New Roman"/>
          <w:szCs w:val="24"/>
        </w:rPr>
        <w:t xml:space="preserve"> εντούτοις</w:t>
      </w:r>
      <w:r>
        <w:rPr>
          <w:rFonts w:eastAsia="Times New Roman" w:cs="Times New Roman"/>
          <w:szCs w:val="24"/>
        </w:rPr>
        <w:t>,</w:t>
      </w:r>
      <w:r w:rsidRPr="00D05F0C">
        <w:rPr>
          <w:rFonts w:eastAsia="Times New Roman" w:cs="Times New Roman"/>
          <w:szCs w:val="24"/>
        </w:rPr>
        <w:t xml:space="preserve"> </w:t>
      </w:r>
      <w:r>
        <w:rPr>
          <w:rFonts w:eastAsia="Times New Roman" w:cs="Times New Roman"/>
          <w:szCs w:val="24"/>
        </w:rPr>
        <w:t>α</w:t>
      </w:r>
      <w:r w:rsidRPr="00D05F0C">
        <w:rPr>
          <w:rFonts w:eastAsia="Times New Roman" w:cs="Times New Roman"/>
          <w:szCs w:val="24"/>
        </w:rPr>
        <w:t xml:space="preserve">νέδειξε και </w:t>
      </w:r>
      <w:r w:rsidRPr="00D05F0C">
        <w:rPr>
          <w:rFonts w:eastAsia="Times New Roman" w:cs="Times New Roman"/>
          <w:szCs w:val="24"/>
        </w:rPr>
        <w:lastRenderedPageBreak/>
        <w:t>το πρόβλημα εξεύρεσης αποτελεσματικού τρόπου απορρόφηση</w:t>
      </w:r>
      <w:r>
        <w:rPr>
          <w:rFonts w:eastAsia="Times New Roman" w:cs="Times New Roman"/>
          <w:szCs w:val="24"/>
        </w:rPr>
        <w:t>ς των εν λόγω πιστώσεων επ</w:t>
      </w:r>
      <w:r w:rsidRPr="00D4360E">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ωφελεία</w:t>
      </w:r>
      <w:proofErr w:type="spellEnd"/>
      <w:r>
        <w:rPr>
          <w:rFonts w:eastAsia="Times New Roman" w:cs="Times New Roman"/>
          <w:szCs w:val="24"/>
        </w:rPr>
        <w:t xml:space="preserve"> της ΕΜΥ. Ω</w:t>
      </w:r>
      <w:r w:rsidRPr="00D05F0C">
        <w:rPr>
          <w:rFonts w:eastAsia="Times New Roman" w:cs="Times New Roman"/>
          <w:szCs w:val="24"/>
        </w:rPr>
        <w:t>ς προσφορότερος τρόπος προκρίθηκε η πρόβ</w:t>
      </w:r>
      <w:r w:rsidRPr="00D05F0C">
        <w:rPr>
          <w:rFonts w:eastAsia="Times New Roman" w:cs="Times New Roman"/>
          <w:szCs w:val="24"/>
        </w:rPr>
        <w:t>λεψη σύστασης νέου ειδικού λογαριασμού για την Ε</w:t>
      </w:r>
      <w:r>
        <w:rPr>
          <w:rFonts w:eastAsia="Times New Roman" w:cs="Times New Roman"/>
          <w:szCs w:val="24"/>
        </w:rPr>
        <w:t>ΜΥ,</w:t>
      </w:r>
      <w:r w:rsidRPr="00D05F0C">
        <w:rPr>
          <w:rFonts w:eastAsia="Times New Roman" w:cs="Times New Roman"/>
          <w:szCs w:val="24"/>
        </w:rPr>
        <w:t xml:space="preserve"> του οποίου διαχειριστής θα είναι</w:t>
      </w:r>
      <w:r>
        <w:rPr>
          <w:rFonts w:eastAsia="Times New Roman" w:cs="Times New Roman"/>
          <w:szCs w:val="24"/>
        </w:rPr>
        <w:t xml:space="preserve"> η</w:t>
      </w:r>
      <w:r w:rsidRPr="00D05F0C">
        <w:rPr>
          <w:rFonts w:eastAsia="Times New Roman" w:cs="Times New Roman"/>
          <w:szCs w:val="24"/>
        </w:rPr>
        <w:t xml:space="preserve"> ίδια</w:t>
      </w:r>
      <w:r>
        <w:rPr>
          <w:rFonts w:eastAsia="Times New Roman" w:cs="Times New Roman"/>
          <w:szCs w:val="24"/>
        </w:rPr>
        <w:t>.</w:t>
      </w:r>
      <w:r w:rsidRPr="00D05F0C">
        <w:rPr>
          <w:rFonts w:eastAsia="Times New Roman" w:cs="Times New Roman"/>
          <w:szCs w:val="24"/>
        </w:rPr>
        <w:t xml:space="preserve"> </w:t>
      </w:r>
    </w:p>
    <w:p w14:paraId="20A4EA85" w14:textId="77777777" w:rsidR="005D4821" w:rsidRDefault="006B233D">
      <w:pPr>
        <w:spacing w:line="600" w:lineRule="auto"/>
        <w:ind w:firstLine="720"/>
        <w:contextualSpacing/>
        <w:jc w:val="both"/>
        <w:rPr>
          <w:rFonts w:eastAsia="Times New Roman" w:cs="Times New Roman"/>
          <w:szCs w:val="24"/>
        </w:rPr>
      </w:pPr>
      <w:r>
        <w:rPr>
          <w:rFonts w:eastAsia="Times New Roman" w:cs="Times New Roman"/>
          <w:szCs w:val="24"/>
        </w:rPr>
        <w:t>Ν</w:t>
      </w:r>
      <w:r w:rsidRPr="00D05F0C">
        <w:rPr>
          <w:rFonts w:eastAsia="Times New Roman" w:cs="Times New Roman"/>
          <w:szCs w:val="24"/>
        </w:rPr>
        <w:t xml:space="preserve">ομίζω </w:t>
      </w:r>
      <w:r>
        <w:rPr>
          <w:rFonts w:eastAsia="Times New Roman" w:cs="Times New Roman"/>
          <w:szCs w:val="24"/>
        </w:rPr>
        <w:t xml:space="preserve">ότι με </w:t>
      </w:r>
      <w:r w:rsidRPr="00D05F0C">
        <w:rPr>
          <w:rFonts w:eastAsia="Times New Roman" w:cs="Times New Roman"/>
          <w:szCs w:val="24"/>
        </w:rPr>
        <w:t>αυτό</w:t>
      </w:r>
      <w:r>
        <w:rPr>
          <w:rFonts w:eastAsia="Times New Roman" w:cs="Times New Roman"/>
          <w:szCs w:val="24"/>
        </w:rPr>
        <w:t>ν</w:t>
      </w:r>
      <w:r w:rsidRPr="00D05F0C">
        <w:rPr>
          <w:rFonts w:eastAsia="Times New Roman" w:cs="Times New Roman"/>
          <w:szCs w:val="24"/>
        </w:rPr>
        <w:t xml:space="preserve"> τον τρόπο</w:t>
      </w:r>
      <w:r>
        <w:rPr>
          <w:rFonts w:eastAsia="Times New Roman" w:cs="Times New Roman"/>
          <w:szCs w:val="24"/>
        </w:rPr>
        <w:t xml:space="preserve">, κατά τη γνώμη μας, </w:t>
      </w:r>
      <w:r w:rsidRPr="00D05F0C">
        <w:rPr>
          <w:rFonts w:eastAsia="Times New Roman" w:cs="Times New Roman"/>
          <w:szCs w:val="24"/>
        </w:rPr>
        <w:t xml:space="preserve">ολοκληρώνεται μία αναγκαία παρέμβαση για την </w:t>
      </w:r>
      <w:r>
        <w:rPr>
          <w:rFonts w:eastAsia="Times New Roman" w:cs="Times New Roman"/>
          <w:szCs w:val="24"/>
        </w:rPr>
        <w:t>Ε</w:t>
      </w:r>
      <w:r w:rsidRPr="00D05F0C">
        <w:rPr>
          <w:rFonts w:eastAsia="Times New Roman" w:cs="Times New Roman"/>
          <w:szCs w:val="24"/>
        </w:rPr>
        <w:t xml:space="preserve">θνική </w:t>
      </w:r>
      <w:r>
        <w:rPr>
          <w:rFonts w:eastAsia="Times New Roman" w:cs="Times New Roman"/>
          <w:szCs w:val="24"/>
        </w:rPr>
        <w:t>Μ</w:t>
      </w:r>
      <w:r w:rsidRPr="00D05F0C">
        <w:rPr>
          <w:rFonts w:eastAsia="Times New Roman" w:cs="Times New Roman"/>
          <w:szCs w:val="24"/>
        </w:rPr>
        <w:t xml:space="preserve">ετεωρολογική </w:t>
      </w:r>
      <w:r>
        <w:rPr>
          <w:rFonts w:eastAsia="Times New Roman" w:cs="Times New Roman"/>
          <w:szCs w:val="24"/>
        </w:rPr>
        <w:t>Υ</w:t>
      </w:r>
      <w:r w:rsidRPr="00D05F0C">
        <w:rPr>
          <w:rFonts w:eastAsia="Times New Roman" w:cs="Times New Roman"/>
          <w:szCs w:val="24"/>
        </w:rPr>
        <w:t xml:space="preserve">πηρεσία και θεωρώ ότι αυτά τα χρήματα είναι </w:t>
      </w:r>
      <w:r>
        <w:rPr>
          <w:rFonts w:eastAsia="Times New Roman" w:cs="Times New Roman"/>
          <w:szCs w:val="24"/>
        </w:rPr>
        <w:t>α</w:t>
      </w:r>
      <w:r>
        <w:rPr>
          <w:rFonts w:eastAsia="Times New Roman" w:cs="Times New Roman"/>
          <w:szCs w:val="24"/>
        </w:rPr>
        <w:t>ναγκαία</w:t>
      </w:r>
      <w:r w:rsidRPr="00D05F0C">
        <w:rPr>
          <w:rFonts w:eastAsia="Times New Roman" w:cs="Times New Roman"/>
          <w:szCs w:val="24"/>
        </w:rPr>
        <w:t xml:space="preserve"> για την υποδομή κ</w:t>
      </w:r>
      <w:r>
        <w:rPr>
          <w:rFonts w:eastAsia="Times New Roman" w:cs="Times New Roman"/>
          <w:szCs w:val="24"/>
        </w:rPr>
        <w:t>αι τα δικαιούται με βάση την</w:t>
      </w:r>
      <w:r w:rsidRPr="00D05F0C">
        <w:rPr>
          <w:rFonts w:eastAsia="Times New Roman" w:cs="Times New Roman"/>
          <w:szCs w:val="24"/>
        </w:rPr>
        <w:t xml:space="preserve"> συνεισφορά της στα ζητήματα</w:t>
      </w:r>
      <w:r>
        <w:rPr>
          <w:rFonts w:eastAsia="Times New Roman" w:cs="Times New Roman"/>
          <w:szCs w:val="24"/>
        </w:rPr>
        <w:t xml:space="preserve"> τα οποία έχουν</w:t>
      </w:r>
      <w:r w:rsidRPr="00D05F0C">
        <w:rPr>
          <w:rFonts w:eastAsia="Times New Roman" w:cs="Times New Roman"/>
          <w:szCs w:val="24"/>
        </w:rPr>
        <w:t xml:space="preserve"> καθορίσει η λειτουργία </w:t>
      </w:r>
      <w:r>
        <w:rPr>
          <w:rFonts w:eastAsia="Times New Roman" w:cs="Times New Roman"/>
          <w:szCs w:val="24"/>
        </w:rPr>
        <w:t>της.</w:t>
      </w:r>
    </w:p>
    <w:p w14:paraId="20A4EA86" w14:textId="77777777" w:rsidR="005D4821" w:rsidRDefault="006B233D">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20A4EA87" w14:textId="77777777" w:rsidR="005D4821" w:rsidRDefault="006B233D">
      <w:pPr>
        <w:spacing w:line="600" w:lineRule="auto"/>
        <w:ind w:firstLine="720"/>
        <w:contextualSpacing/>
        <w:jc w:val="both"/>
        <w:rPr>
          <w:rFonts w:eastAsia="Times New Roman" w:cs="Times New Roman"/>
          <w:szCs w:val="24"/>
        </w:rPr>
      </w:pPr>
      <w:r w:rsidRPr="00F759BE">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τον </w:t>
      </w:r>
      <w:r w:rsidRPr="00D05F0C">
        <w:rPr>
          <w:rFonts w:eastAsia="Times New Roman" w:cs="Times New Roman"/>
          <w:szCs w:val="24"/>
        </w:rPr>
        <w:t>Υπουργό</w:t>
      </w:r>
      <w:r>
        <w:rPr>
          <w:rFonts w:eastAsia="Times New Roman" w:cs="Times New Roman"/>
          <w:szCs w:val="24"/>
        </w:rPr>
        <w:t>.</w:t>
      </w:r>
    </w:p>
    <w:p w14:paraId="20A4EA88" w14:textId="77777777" w:rsidR="005D4821" w:rsidRDefault="006B233D">
      <w:pPr>
        <w:spacing w:line="600" w:lineRule="auto"/>
        <w:ind w:firstLine="720"/>
        <w:contextualSpacing/>
        <w:jc w:val="both"/>
        <w:rPr>
          <w:rFonts w:eastAsia="Times New Roman" w:cs="Times New Roman"/>
          <w:szCs w:val="24"/>
        </w:rPr>
      </w:pPr>
      <w:r>
        <w:rPr>
          <w:rFonts w:eastAsia="Times New Roman" w:cs="Times New Roman"/>
          <w:szCs w:val="24"/>
        </w:rPr>
        <w:t>Ο</w:t>
      </w:r>
      <w:r w:rsidRPr="00D05F0C">
        <w:rPr>
          <w:rFonts w:eastAsia="Times New Roman" w:cs="Times New Roman"/>
          <w:szCs w:val="24"/>
        </w:rPr>
        <w:t xml:space="preserve"> κ</w:t>
      </w:r>
      <w:r>
        <w:rPr>
          <w:rFonts w:eastAsia="Times New Roman" w:cs="Times New Roman"/>
          <w:szCs w:val="24"/>
        </w:rPr>
        <w:t>.</w:t>
      </w:r>
      <w:r w:rsidRPr="00D05F0C">
        <w:rPr>
          <w:rFonts w:eastAsia="Times New Roman" w:cs="Times New Roman"/>
          <w:szCs w:val="24"/>
        </w:rPr>
        <w:t xml:space="preserve"> </w:t>
      </w:r>
      <w:r>
        <w:rPr>
          <w:rFonts w:eastAsia="Times New Roman" w:cs="Times New Roman"/>
          <w:szCs w:val="24"/>
        </w:rPr>
        <w:t>Δ</w:t>
      </w:r>
      <w:r w:rsidRPr="00D05F0C">
        <w:rPr>
          <w:rFonts w:eastAsia="Times New Roman" w:cs="Times New Roman"/>
          <w:szCs w:val="24"/>
        </w:rPr>
        <w:t>αβάκης</w:t>
      </w:r>
      <w:r>
        <w:rPr>
          <w:rFonts w:eastAsia="Times New Roman" w:cs="Times New Roman"/>
          <w:szCs w:val="24"/>
        </w:rPr>
        <w:t xml:space="preserve"> από τη</w:t>
      </w:r>
      <w:r w:rsidRPr="00D05F0C">
        <w:rPr>
          <w:rFonts w:eastAsia="Times New Roman" w:cs="Times New Roman"/>
          <w:szCs w:val="24"/>
        </w:rPr>
        <w:t xml:space="preserve"> Νέα Δημοκρατία έχει το</w:t>
      </w:r>
      <w:r>
        <w:rPr>
          <w:rFonts w:eastAsia="Times New Roman" w:cs="Times New Roman"/>
          <w:szCs w:val="24"/>
        </w:rPr>
        <w:t>ν</w:t>
      </w:r>
      <w:r w:rsidRPr="00D05F0C">
        <w:rPr>
          <w:rFonts w:eastAsia="Times New Roman" w:cs="Times New Roman"/>
          <w:szCs w:val="24"/>
        </w:rPr>
        <w:t xml:space="preserve"> λόγο</w:t>
      </w:r>
      <w:r>
        <w:rPr>
          <w:rFonts w:eastAsia="Times New Roman" w:cs="Times New Roman"/>
          <w:szCs w:val="24"/>
        </w:rPr>
        <w:t>.</w:t>
      </w:r>
    </w:p>
    <w:p w14:paraId="20A4EA89" w14:textId="77777777" w:rsidR="005D4821" w:rsidRDefault="006B233D">
      <w:pPr>
        <w:spacing w:line="600" w:lineRule="auto"/>
        <w:ind w:firstLine="720"/>
        <w:contextualSpacing/>
        <w:jc w:val="both"/>
        <w:rPr>
          <w:rFonts w:eastAsia="Times New Roman" w:cs="Times New Roman"/>
          <w:szCs w:val="24"/>
        </w:rPr>
      </w:pPr>
      <w:r>
        <w:rPr>
          <w:rFonts w:eastAsia="Times New Roman" w:cs="Times New Roman"/>
          <w:szCs w:val="24"/>
        </w:rPr>
        <w:t>Α</w:t>
      </w:r>
      <w:r w:rsidRPr="00D05F0C">
        <w:rPr>
          <w:rFonts w:eastAsia="Times New Roman" w:cs="Times New Roman"/>
          <w:szCs w:val="24"/>
        </w:rPr>
        <w:t>μέ</w:t>
      </w:r>
      <w:r w:rsidRPr="00D05F0C">
        <w:rPr>
          <w:rFonts w:eastAsia="Times New Roman" w:cs="Times New Roman"/>
          <w:szCs w:val="24"/>
        </w:rPr>
        <w:t>σως μετά</w:t>
      </w:r>
      <w:r>
        <w:rPr>
          <w:rFonts w:eastAsia="Times New Roman" w:cs="Times New Roman"/>
          <w:szCs w:val="24"/>
        </w:rPr>
        <w:t>,</w:t>
      </w:r>
      <w:r w:rsidRPr="00D05F0C">
        <w:rPr>
          <w:rFonts w:eastAsia="Times New Roman" w:cs="Times New Roman"/>
          <w:szCs w:val="24"/>
        </w:rPr>
        <w:t xml:space="preserve"> θα μιλήσει ο </w:t>
      </w:r>
      <w:r>
        <w:rPr>
          <w:rFonts w:eastAsia="Times New Roman" w:cs="Times New Roman"/>
          <w:szCs w:val="24"/>
        </w:rPr>
        <w:t>Κ</w:t>
      </w:r>
      <w:r w:rsidRPr="00D05F0C">
        <w:rPr>
          <w:rFonts w:eastAsia="Times New Roman" w:cs="Times New Roman"/>
          <w:szCs w:val="24"/>
        </w:rPr>
        <w:t xml:space="preserve">οινοβουλευτικός </w:t>
      </w:r>
      <w:r>
        <w:rPr>
          <w:rFonts w:eastAsia="Times New Roman" w:cs="Times New Roman"/>
          <w:szCs w:val="24"/>
        </w:rPr>
        <w:t>Ε</w:t>
      </w:r>
      <w:r w:rsidRPr="00D05F0C">
        <w:rPr>
          <w:rFonts w:eastAsia="Times New Roman" w:cs="Times New Roman"/>
          <w:szCs w:val="24"/>
        </w:rPr>
        <w:t xml:space="preserve">κπρόσωπος </w:t>
      </w:r>
      <w:r>
        <w:rPr>
          <w:rFonts w:eastAsia="Times New Roman" w:cs="Times New Roman"/>
          <w:szCs w:val="24"/>
        </w:rPr>
        <w:t>της Δ</w:t>
      </w:r>
      <w:r w:rsidRPr="00D05F0C">
        <w:rPr>
          <w:rFonts w:eastAsia="Times New Roman" w:cs="Times New Roman"/>
          <w:szCs w:val="24"/>
        </w:rPr>
        <w:t xml:space="preserve">ημοκρατικής </w:t>
      </w:r>
      <w:r>
        <w:rPr>
          <w:rFonts w:eastAsia="Times New Roman" w:cs="Times New Roman"/>
          <w:szCs w:val="24"/>
        </w:rPr>
        <w:t>Σ</w:t>
      </w:r>
      <w:r w:rsidRPr="00D05F0C">
        <w:rPr>
          <w:rFonts w:eastAsia="Times New Roman" w:cs="Times New Roman"/>
          <w:szCs w:val="24"/>
        </w:rPr>
        <w:t>υμπαράταξης</w:t>
      </w:r>
      <w:r>
        <w:rPr>
          <w:rFonts w:eastAsia="Times New Roman" w:cs="Times New Roman"/>
          <w:szCs w:val="24"/>
        </w:rPr>
        <w:t>, ο κ.</w:t>
      </w:r>
      <w:r w:rsidRPr="00D05F0C">
        <w:rPr>
          <w:rFonts w:eastAsia="Times New Roman" w:cs="Times New Roman"/>
          <w:szCs w:val="24"/>
        </w:rPr>
        <w:t xml:space="preserve"> Κουτσούκος και η </w:t>
      </w:r>
      <w:r>
        <w:rPr>
          <w:rFonts w:eastAsia="Times New Roman" w:cs="Times New Roman"/>
          <w:szCs w:val="24"/>
        </w:rPr>
        <w:t>Α</w:t>
      </w:r>
      <w:r w:rsidRPr="00D05F0C">
        <w:rPr>
          <w:rFonts w:eastAsia="Times New Roman" w:cs="Times New Roman"/>
          <w:szCs w:val="24"/>
        </w:rPr>
        <w:t>ντιπρόεδρος της Βουλής</w:t>
      </w:r>
      <w:r>
        <w:rPr>
          <w:rFonts w:eastAsia="Times New Roman" w:cs="Times New Roman"/>
          <w:szCs w:val="24"/>
        </w:rPr>
        <w:t>,</w:t>
      </w:r>
      <w:r w:rsidRPr="00D05F0C">
        <w:rPr>
          <w:rFonts w:eastAsia="Times New Roman" w:cs="Times New Roman"/>
          <w:szCs w:val="24"/>
        </w:rPr>
        <w:t xml:space="preserve"> η </w:t>
      </w:r>
      <w:r>
        <w:rPr>
          <w:rFonts w:eastAsia="Times New Roman" w:cs="Times New Roman"/>
          <w:szCs w:val="24"/>
        </w:rPr>
        <w:t>κ.</w:t>
      </w:r>
      <w:r w:rsidRPr="00D05F0C">
        <w:rPr>
          <w:rFonts w:eastAsia="Times New Roman" w:cs="Times New Roman"/>
          <w:szCs w:val="24"/>
        </w:rPr>
        <w:t xml:space="preserve"> Χριστοδουλόπουλου και συνεχίζουμε με τη λίστα των ομιλητών</w:t>
      </w:r>
      <w:r>
        <w:rPr>
          <w:rFonts w:eastAsia="Times New Roman" w:cs="Times New Roman"/>
          <w:szCs w:val="24"/>
        </w:rPr>
        <w:t>.</w:t>
      </w:r>
    </w:p>
    <w:p w14:paraId="20A4EA8A" w14:textId="77777777" w:rsidR="005D4821" w:rsidRDefault="006B233D">
      <w:pPr>
        <w:spacing w:line="600" w:lineRule="auto"/>
        <w:ind w:firstLine="720"/>
        <w:contextualSpacing/>
        <w:jc w:val="both"/>
        <w:rPr>
          <w:rFonts w:eastAsia="Times New Roman" w:cs="Times New Roman"/>
          <w:szCs w:val="24"/>
        </w:rPr>
      </w:pPr>
      <w:r>
        <w:rPr>
          <w:rFonts w:eastAsia="Times New Roman" w:cs="Times New Roman"/>
          <w:szCs w:val="24"/>
        </w:rPr>
        <w:t>Ορίστε, κύριε Δαβάκη, έχετε τον λόγο για επτά λεπτά.</w:t>
      </w:r>
    </w:p>
    <w:p w14:paraId="20A4EA8B" w14:textId="77777777" w:rsidR="005D4821" w:rsidRDefault="006B233D">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ΑΘΑΝΑΣΙΟΣ ΔΑΒΑΚΗΣ: </w:t>
      </w:r>
      <w:r>
        <w:rPr>
          <w:rFonts w:eastAsia="Times New Roman" w:cs="Times New Roman"/>
          <w:szCs w:val="24"/>
        </w:rPr>
        <w:t>Κυρίες και κύριοι συνάδελφοι,</w:t>
      </w:r>
      <w:r w:rsidRPr="00D05F0C">
        <w:rPr>
          <w:rFonts w:eastAsia="Times New Roman" w:cs="Times New Roman"/>
          <w:szCs w:val="24"/>
        </w:rPr>
        <w:t xml:space="preserve"> πολλές φορές θέματα ιδιαίτερα σημαντικά</w:t>
      </w:r>
      <w:r>
        <w:rPr>
          <w:rFonts w:eastAsia="Times New Roman" w:cs="Times New Roman"/>
          <w:szCs w:val="24"/>
        </w:rPr>
        <w:t>, για</w:t>
      </w:r>
      <w:r w:rsidRPr="00D05F0C">
        <w:rPr>
          <w:rFonts w:eastAsia="Times New Roman" w:cs="Times New Roman"/>
          <w:szCs w:val="24"/>
        </w:rPr>
        <w:t xml:space="preserve"> διάφορους και σημαντικούς τομείς της δημόσιας διοίκησης</w:t>
      </w:r>
      <w:r>
        <w:rPr>
          <w:rFonts w:eastAsia="Times New Roman" w:cs="Times New Roman"/>
          <w:szCs w:val="24"/>
        </w:rPr>
        <w:t>,</w:t>
      </w:r>
      <w:r w:rsidRPr="00D05F0C">
        <w:rPr>
          <w:rFonts w:eastAsia="Times New Roman" w:cs="Times New Roman"/>
          <w:szCs w:val="24"/>
        </w:rPr>
        <w:t xml:space="preserve"> έρχονται </w:t>
      </w:r>
      <w:r>
        <w:rPr>
          <w:rFonts w:eastAsia="Times New Roman" w:cs="Times New Roman"/>
          <w:szCs w:val="24"/>
        </w:rPr>
        <w:t>-</w:t>
      </w:r>
      <w:r w:rsidRPr="00D05F0C">
        <w:rPr>
          <w:rFonts w:eastAsia="Times New Roman" w:cs="Times New Roman"/>
          <w:szCs w:val="24"/>
        </w:rPr>
        <w:t>όπως όλοι</w:t>
      </w:r>
      <w:r>
        <w:rPr>
          <w:rFonts w:eastAsia="Times New Roman" w:cs="Times New Roman"/>
          <w:szCs w:val="24"/>
        </w:rPr>
        <w:t xml:space="preserve"> πλέον</w:t>
      </w:r>
      <w:r w:rsidRPr="00D05F0C">
        <w:rPr>
          <w:rFonts w:eastAsia="Times New Roman" w:cs="Times New Roman"/>
          <w:szCs w:val="24"/>
        </w:rPr>
        <w:t xml:space="preserve"> γνωρίζουμε</w:t>
      </w:r>
      <w:r>
        <w:rPr>
          <w:rFonts w:eastAsia="Times New Roman" w:cs="Times New Roman"/>
          <w:szCs w:val="24"/>
        </w:rPr>
        <w:t>-</w:t>
      </w:r>
      <w:r w:rsidRPr="00D05F0C">
        <w:rPr>
          <w:rFonts w:eastAsia="Times New Roman" w:cs="Times New Roman"/>
          <w:szCs w:val="24"/>
        </w:rPr>
        <w:t xml:space="preserve"> υπό μορφή τροπολογιών</w:t>
      </w:r>
      <w:r>
        <w:rPr>
          <w:rFonts w:eastAsia="Times New Roman" w:cs="Times New Roman"/>
          <w:szCs w:val="24"/>
        </w:rPr>
        <w:t>.</w:t>
      </w:r>
      <w:r w:rsidRPr="00D05F0C">
        <w:rPr>
          <w:rFonts w:eastAsia="Times New Roman" w:cs="Times New Roman"/>
          <w:szCs w:val="24"/>
        </w:rPr>
        <w:t xml:space="preserve"> </w:t>
      </w:r>
    </w:p>
    <w:p w14:paraId="20A4EA8C" w14:textId="77777777" w:rsidR="005D4821" w:rsidRDefault="006B233D">
      <w:pPr>
        <w:spacing w:line="600" w:lineRule="auto"/>
        <w:ind w:firstLine="720"/>
        <w:contextualSpacing/>
        <w:jc w:val="both"/>
        <w:rPr>
          <w:rFonts w:eastAsia="Times New Roman" w:cs="Times New Roman"/>
          <w:szCs w:val="24"/>
        </w:rPr>
      </w:pPr>
      <w:r>
        <w:rPr>
          <w:rFonts w:eastAsia="Times New Roman" w:cs="Times New Roman"/>
          <w:szCs w:val="24"/>
        </w:rPr>
        <w:t>Καταλήγουμε, δηλαδή, σ</w:t>
      </w:r>
      <w:r w:rsidRPr="00D05F0C">
        <w:rPr>
          <w:rFonts w:eastAsia="Times New Roman" w:cs="Times New Roman"/>
          <w:szCs w:val="24"/>
        </w:rPr>
        <w:t>το συμπέρασμα τα νομο</w:t>
      </w:r>
      <w:r w:rsidRPr="00D05F0C">
        <w:rPr>
          <w:rFonts w:eastAsia="Times New Roman" w:cs="Times New Roman"/>
          <w:szCs w:val="24"/>
        </w:rPr>
        <w:t>σχέδια να είναι περισσότερο προφάσεις για να έρχονται τροπολογίες</w:t>
      </w:r>
      <w:r>
        <w:rPr>
          <w:rFonts w:eastAsia="Times New Roman" w:cs="Times New Roman"/>
          <w:szCs w:val="24"/>
        </w:rPr>
        <w:t>. Δεν</w:t>
      </w:r>
      <w:r w:rsidRPr="00D05F0C">
        <w:rPr>
          <w:rFonts w:eastAsia="Times New Roman" w:cs="Times New Roman"/>
          <w:szCs w:val="24"/>
        </w:rPr>
        <w:t xml:space="preserve"> ρυθμίζουν με</w:t>
      </w:r>
      <w:r>
        <w:rPr>
          <w:rFonts w:eastAsia="Times New Roman" w:cs="Times New Roman"/>
          <w:szCs w:val="24"/>
        </w:rPr>
        <w:t xml:space="preserve"> </w:t>
      </w:r>
      <w:r w:rsidRPr="00D05F0C">
        <w:rPr>
          <w:rFonts w:eastAsia="Times New Roman" w:cs="Times New Roman"/>
          <w:szCs w:val="24"/>
        </w:rPr>
        <w:t>νευρώδη</w:t>
      </w:r>
      <w:r>
        <w:rPr>
          <w:rFonts w:eastAsia="Times New Roman" w:cs="Times New Roman"/>
          <w:szCs w:val="24"/>
        </w:rPr>
        <w:t>,</w:t>
      </w:r>
      <w:r w:rsidRPr="00D05F0C">
        <w:rPr>
          <w:rFonts w:eastAsia="Times New Roman" w:cs="Times New Roman"/>
          <w:szCs w:val="24"/>
        </w:rPr>
        <w:t xml:space="preserve"> θα έλεγα</w:t>
      </w:r>
      <w:r>
        <w:rPr>
          <w:rFonts w:eastAsia="Times New Roman" w:cs="Times New Roman"/>
          <w:szCs w:val="24"/>
        </w:rPr>
        <w:t>,</w:t>
      </w:r>
      <w:r w:rsidRPr="00D05F0C">
        <w:rPr>
          <w:rFonts w:eastAsia="Times New Roman" w:cs="Times New Roman"/>
          <w:szCs w:val="24"/>
        </w:rPr>
        <w:t xml:space="preserve"> τρόπο ζητήματα με αρχή και τέλος</w:t>
      </w:r>
      <w:r>
        <w:rPr>
          <w:rFonts w:eastAsia="Times New Roman" w:cs="Times New Roman"/>
          <w:szCs w:val="24"/>
        </w:rPr>
        <w:t>,</w:t>
      </w:r>
      <w:r w:rsidRPr="00D05F0C">
        <w:rPr>
          <w:rFonts w:eastAsia="Times New Roman" w:cs="Times New Roman"/>
          <w:szCs w:val="24"/>
        </w:rPr>
        <w:t xml:space="preserve"> αλλά και με </w:t>
      </w:r>
      <w:r>
        <w:rPr>
          <w:rFonts w:eastAsia="Times New Roman" w:cs="Times New Roman"/>
          <w:szCs w:val="24"/>
        </w:rPr>
        <w:t xml:space="preserve">την </w:t>
      </w:r>
      <w:r w:rsidRPr="00D05F0C">
        <w:rPr>
          <w:rFonts w:eastAsia="Times New Roman" w:cs="Times New Roman"/>
          <w:szCs w:val="24"/>
        </w:rPr>
        <w:t>αρχή υπό την έννοια της γνώμης της πολιτικής παρέμβασης πάνω σε ζητήματα που πρέπει να νομοθετηθούν</w:t>
      </w:r>
      <w:r>
        <w:rPr>
          <w:rFonts w:eastAsia="Times New Roman" w:cs="Times New Roman"/>
          <w:szCs w:val="24"/>
        </w:rPr>
        <w:t>,</w:t>
      </w:r>
      <w:r w:rsidRPr="00D05F0C">
        <w:rPr>
          <w:rFonts w:eastAsia="Times New Roman" w:cs="Times New Roman"/>
          <w:szCs w:val="24"/>
        </w:rPr>
        <w:t xml:space="preserve"> αλ</w:t>
      </w:r>
      <w:r w:rsidRPr="00D05F0C">
        <w:rPr>
          <w:rFonts w:eastAsia="Times New Roman" w:cs="Times New Roman"/>
          <w:szCs w:val="24"/>
        </w:rPr>
        <w:t xml:space="preserve">λά έρχονται οι τροπολογίες για να </w:t>
      </w:r>
      <w:r>
        <w:rPr>
          <w:rFonts w:eastAsia="Times New Roman" w:cs="Times New Roman"/>
          <w:szCs w:val="24"/>
        </w:rPr>
        <w:t xml:space="preserve">το </w:t>
      </w:r>
      <w:r w:rsidRPr="00D05F0C">
        <w:rPr>
          <w:rFonts w:eastAsia="Times New Roman" w:cs="Times New Roman"/>
          <w:szCs w:val="24"/>
        </w:rPr>
        <w:t>δημιουργήσουν αυτό</w:t>
      </w:r>
      <w:r>
        <w:rPr>
          <w:rFonts w:eastAsia="Times New Roman" w:cs="Times New Roman"/>
          <w:szCs w:val="24"/>
        </w:rPr>
        <w:t>.</w:t>
      </w:r>
    </w:p>
    <w:p w14:paraId="20A4EA8D" w14:textId="77777777" w:rsidR="005D4821" w:rsidRDefault="006B233D">
      <w:pPr>
        <w:spacing w:line="600" w:lineRule="auto"/>
        <w:ind w:firstLine="720"/>
        <w:contextualSpacing/>
        <w:jc w:val="both"/>
        <w:rPr>
          <w:rFonts w:eastAsia="Times New Roman" w:cs="Times New Roman"/>
          <w:szCs w:val="24"/>
        </w:rPr>
      </w:pPr>
      <w:r>
        <w:rPr>
          <w:rFonts w:eastAsia="Times New Roman" w:cs="Times New Roman"/>
          <w:szCs w:val="24"/>
        </w:rPr>
        <w:t>Α</w:t>
      </w:r>
      <w:r w:rsidRPr="00D05F0C">
        <w:rPr>
          <w:rFonts w:eastAsia="Times New Roman" w:cs="Times New Roman"/>
          <w:szCs w:val="24"/>
        </w:rPr>
        <w:t xml:space="preserve">υτό που ακούσατε προηγουμένως από τον κύριο Υπουργό είναι μία σημαντική </w:t>
      </w:r>
      <w:r>
        <w:rPr>
          <w:rFonts w:eastAsia="Times New Roman" w:cs="Times New Roman"/>
          <w:szCs w:val="24"/>
        </w:rPr>
        <w:t>-</w:t>
      </w:r>
      <w:r w:rsidRPr="00D05F0C">
        <w:rPr>
          <w:rFonts w:eastAsia="Times New Roman" w:cs="Times New Roman"/>
          <w:szCs w:val="24"/>
        </w:rPr>
        <w:t>δεν διαφωνώ</w:t>
      </w:r>
      <w:r>
        <w:rPr>
          <w:rFonts w:eastAsia="Times New Roman" w:cs="Times New Roman"/>
          <w:szCs w:val="24"/>
        </w:rPr>
        <w:t>-</w:t>
      </w:r>
      <w:r w:rsidRPr="00D05F0C">
        <w:rPr>
          <w:rFonts w:eastAsia="Times New Roman" w:cs="Times New Roman"/>
          <w:szCs w:val="24"/>
        </w:rPr>
        <w:t xml:space="preserve"> </w:t>
      </w:r>
      <w:r>
        <w:rPr>
          <w:rFonts w:eastAsia="Times New Roman" w:cs="Times New Roman"/>
          <w:szCs w:val="24"/>
        </w:rPr>
        <w:t>παρέμβαση. Όμως, μπορούμε να μιλάμε για πολλές ώρες</w:t>
      </w:r>
      <w:r w:rsidRPr="00D05F0C">
        <w:rPr>
          <w:rFonts w:eastAsia="Times New Roman" w:cs="Times New Roman"/>
          <w:szCs w:val="24"/>
        </w:rPr>
        <w:t xml:space="preserve"> για την </w:t>
      </w:r>
      <w:r>
        <w:rPr>
          <w:rFonts w:eastAsia="Times New Roman" w:cs="Times New Roman"/>
          <w:szCs w:val="24"/>
        </w:rPr>
        <w:t>Ε</w:t>
      </w:r>
      <w:r w:rsidRPr="00D05F0C">
        <w:rPr>
          <w:rFonts w:eastAsia="Times New Roman" w:cs="Times New Roman"/>
          <w:szCs w:val="24"/>
        </w:rPr>
        <w:t xml:space="preserve">θνική </w:t>
      </w:r>
      <w:r>
        <w:rPr>
          <w:rFonts w:eastAsia="Times New Roman" w:cs="Times New Roman"/>
          <w:szCs w:val="24"/>
        </w:rPr>
        <w:t>Μ</w:t>
      </w:r>
      <w:r w:rsidRPr="00D05F0C">
        <w:rPr>
          <w:rFonts w:eastAsia="Times New Roman" w:cs="Times New Roman"/>
          <w:szCs w:val="24"/>
        </w:rPr>
        <w:t xml:space="preserve">ετεωρολογική </w:t>
      </w:r>
      <w:r>
        <w:rPr>
          <w:rFonts w:eastAsia="Times New Roman" w:cs="Times New Roman"/>
          <w:szCs w:val="24"/>
        </w:rPr>
        <w:t>Υ</w:t>
      </w:r>
      <w:r w:rsidRPr="00D05F0C">
        <w:rPr>
          <w:rFonts w:eastAsia="Times New Roman" w:cs="Times New Roman"/>
          <w:szCs w:val="24"/>
        </w:rPr>
        <w:t>πηρεσία και τα προβλήματα τα ο</w:t>
      </w:r>
      <w:r w:rsidRPr="00D05F0C">
        <w:rPr>
          <w:rFonts w:eastAsia="Times New Roman" w:cs="Times New Roman"/>
          <w:szCs w:val="24"/>
        </w:rPr>
        <w:t xml:space="preserve">ποία έχει δεκαετίες τώρα και </w:t>
      </w:r>
      <w:r>
        <w:rPr>
          <w:rFonts w:eastAsia="Times New Roman" w:cs="Times New Roman"/>
          <w:szCs w:val="24"/>
        </w:rPr>
        <w:t xml:space="preserve">η </w:t>
      </w:r>
      <w:r w:rsidRPr="00D05F0C">
        <w:rPr>
          <w:rFonts w:eastAsia="Times New Roman" w:cs="Times New Roman"/>
          <w:szCs w:val="24"/>
        </w:rPr>
        <w:t xml:space="preserve">οποία ευρίσκεται υπό την επίβλεψη του </w:t>
      </w:r>
      <w:r>
        <w:rPr>
          <w:rFonts w:eastAsia="Times New Roman" w:cs="Times New Roman"/>
          <w:szCs w:val="24"/>
        </w:rPr>
        <w:t>Υ</w:t>
      </w:r>
      <w:r w:rsidRPr="00D05F0C">
        <w:rPr>
          <w:rFonts w:eastAsia="Times New Roman" w:cs="Times New Roman"/>
          <w:szCs w:val="24"/>
        </w:rPr>
        <w:t xml:space="preserve">πουργείου </w:t>
      </w:r>
      <w:r>
        <w:rPr>
          <w:rFonts w:eastAsia="Times New Roman" w:cs="Times New Roman"/>
          <w:szCs w:val="24"/>
        </w:rPr>
        <w:t>Ε</w:t>
      </w:r>
      <w:r w:rsidRPr="00D05F0C">
        <w:rPr>
          <w:rFonts w:eastAsia="Times New Roman" w:cs="Times New Roman"/>
          <w:szCs w:val="24"/>
        </w:rPr>
        <w:t xml:space="preserve">θνικής </w:t>
      </w:r>
      <w:r>
        <w:rPr>
          <w:rFonts w:eastAsia="Times New Roman" w:cs="Times New Roman"/>
          <w:szCs w:val="24"/>
        </w:rPr>
        <w:t>Ά</w:t>
      </w:r>
      <w:r w:rsidRPr="00D05F0C">
        <w:rPr>
          <w:rFonts w:eastAsia="Times New Roman" w:cs="Times New Roman"/>
          <w:szCs w:val="24"/>
        </w:rPr>
        <w:t>μυνας στην Πολεμική Αεροπορία</w:t>
      </w:r>
      <w:r>
        <w:rPr>
          <w:rFonts w:eastAsia="Times New Roman" w:cs="Times New Roman"/>
          <w:szCs w:val="24"/>
        </w:rPr>
        <w:t>.</w:t>
      </w:r>
      <w:r w:rsidRPr="00D05F0C">
        <w:rPr>
          <w:rFonts w:eastAsia="Times New Roman" w:cs="Times New Roman"/>
          <w:szCs w:val="24"/>
        </w:rPr>
        <w:t xml:space="preserve"> </w:t>
      </w:r>
      <w:r>
        <w:rPr>
          <w:rFonts w:eastAsia="Times New Roman" w:cs="Times New Roman"/>
          <w:szCs w:val="24"/>
        </w:rPr>
        <w:t>Χ</w:t>
      </w:r>
      <w:r w:rsidRPr="00D05F0C">
        <w:rPr>
          <w:rFonts w:eastAsia="Times New Roman" w:cs="Times New Roman"/>
          <w:szCs w:val="24"/>
        </w:rPr>
        <w:t>ρειάζονται σημαντικές παρεμβάσεις και όχι με τροπολογία όπως τώρα</w:t>
      </w:r>
      <w:r>
        <w:rPr>
          <w:rFonts w:eastAsia="Times New Roman" w:cs="Times New Roman"/>
          <w:szCs w:val="24"/>
        </w:rPr>
        <w:t>.</w:t>
      </w:r>
    </w:p>
    <w:p w14:paraId="20A4EA8E" w14:textId="77777777" w:rsidR="005D4821" w:rsidRDefault="006B233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Εν πάση </w:t>
      </w:r>
      <w:proofErr w:type="spellStart"/>
      <w:r>
        <w:rPr>
          <w:rFonts w:eastAsia="Times New Roman" w:cs="Times New Roman"/>
          <w:szCs w:val="24"/>
        </w:rPr>
        <w:t>περιπτώσει</w:t>
      </w:r>
      <w:proofErr w:type="spellEnd"/>
      <w:r>
        <w:rPr>
          <w:rFonts w:eastAsia="Times New Roman" w:cs="Times New Roman"/>
          <w:szCs w:val="24"/>
        </w:rPr>
        <w:t>, κ</w:t>
      </w:r>
      <w:r w:rsidRPr="00D62B99">
        <w:rPr>
          <w:rFonts w:eastAsia="Times New Roman" w:cs="Times New Roman"/>
          <w:szCs w:val="24"/>
        </w:rPr>
        <w:t>ύριε Υπουργέ</w:t>
      </w:r>
      <w:r>
        <w:rPr>
          <w:rFonts w:eastAsia="Times New Roman" w:cs="Times New Roman"/>
          <w:szCs w:val="24"/>
        </w:rPr>
        <w:t xml:space="preserve">, θα ήταν καλό, ειδικά </w:t>
      </w:r>
      <w:r w:rsidRPr="00D05F0C">
        <w:rPr>
          <w:rFonts w:eastAsia="Times New Roman" w:cs="Times New Roman"/>
          <w:szCs w:val="24"/>
        </w:rPr>
        <w:t xml:space="preserve">αυτά τα θέματα </w:t>
      </w:r>
      <w:r>
        <w:rPr>
          <w:rFonts w:eastAsia="Times New Roman" w:cs="Times New Roman"/>
          <w:szCs w:val="24"/>
        </w:rPr>
        <w:t>του Υ</w:t>
      </w:r>
      <w:r w:rsidRPr="00D05F0C">
        <w:rPr>
          <w:rFonts w:eastAsia="Times New Roman" w:cs="Times New Roman"/>
          <w:szCs w:val="24"/>
        </w:rPr>
        <w:t xml:space="preserve">πουργείου </w:t>
      </w:r>
      <w:r>
        <w:rPr>
          <w:rFonts w:eastAsia="Times New Roman" w:cs="Times New Roman"/>
          <w:szCs w:val="24"/>
        </w:rPr>
        <w:t>Ά</w:t>
      </w:r>
      <w:r w:rsidRPr="00D05F0C">
        <w:rPr>
          <w:rFonts w:eastAsia="Times New Roman" w:cs="Times New Roman"/>
          <w:szCs w:val="24"/>
        </w:rPr>
        <w:t>μυνας</w:t>
      </w:r>
      <w:r>
        <w:rPr>
          <w:rFonts w:eastAsia="Times New Roman" w:cs="Times New Roman"/>
          <w:szCs w:val="24"/>
        </w:rPr>
        <w:t>,</w:t>
      </w:r>
      <w:r w:rsidRPr="00D05F0C">
        <w:rPr>
          <w:rFonts w:eastAsia="Times New Roman" w:cs="Times New Roman"/>
          <w:szCs w:val="24"/>
        </w:rPr>
        <w:t xml:space="preserve"> που στο άθλημα των τροπολογιών είναι πρωταθλητής</w:t>
      </w:r>
      <w:r>
        <w:rPr>
          <w:rFonts w:eastAsia="Times New Roman" w:cs="Times New Roman"/>
          <w:szCs w:val="24"/>
        </w:rPr>
        <w:t>,</w:t>
      </w:r>
      <w:r w:rsidRPr="00D05F0C">
        <w:rPr>
          <w:rFonts w:eastAsia="Times New Roman" w:cs="Times New Roman"/>
          <w:szCs w:val="24"/>
        </w:rPr>
        <w:t xml:space="preserve"> να τα βλέπει με ιδιαίτερη ευαισθησία και προσοχή</w:t>
      </w:r>
      <w:r>
        <w:rPr>
          <w:rFonts w:eastAsia="Times New Roman" w:cs="Times New Roman"/>
          <w:szCs w:val="24"/>
        </w:rPr>
        <w:t>.</w:t>
      </w:r>
      <w:r w:rsidRPr="00D05F0C">
        <w:rPr>
          <w:rFonts w:eastAsia="Times New Roman" w:cs="Times New Roman"/>
          <w:szCs w:val="24"/>
        </w:rPr>
        <w:t xml:space="preserve"> </w:t>
      </w:r>
      <w:r>
        <w:rPr>
          <w:rFonts w:eastAsia="Times New Roman" w:cs="Times New Roman"/>
          <w:szCs w:val="24"/>
        </w:rPr>
        <w:t xml:space="preserve">Χωρίς να διαφωνώ κατά βάση, όπως τα ακούσαμε –διότι δεν είμαστε και </w:t>
      </w:r>
      <w:r w:rsidRPr="00D05F0C">
        <w:rPr>
          <w:rFonts w:eastAsia="Times New Roman" w:cs="Times New Roman"/>
          <w:szCs w:val="24"/>
        </w:rPr>
        <w:t>γνώστες των τροπολογιών που ξαφνικά μας έρχονται</w:t>
      </w:r>
      <w:r>
        <w:rPr>
          <w:rFonts w:eastAsia="Times New Roman" w:cs="Times New Roman"/>
          <w:szCs w:val="24"/>
        </w:rPr>
        <w:t xml:space="preserve">- </w:t>
      </w:r>
      <w:r>
        <w:rPr>
          <w:rFonts w:eastAsia="Times New Roman" w:cs="Times New Roman"/>
          <w:szCs w:val="24"/>
        </w:rPr>
        <w:t xml:space="preserve">θα έπρεπε ειδικά </w:t>
      </w:r>
      <w:r w:rsidRPr="00D05F0C">
        <w:rPr>
          <w:rFonts w:eastAsia="Times New Roman" w:cs="Times New Roman"/>
          <w:szCs w:val="24"/>
        </w:rPr>
        <w:t xml:space="preserve">το </w:t>
      </w:r>
      <w:r>
        <w:rPr>
          <w:rFonts w:eastAsia="Times New Roman" w:cs="Times New Roman"/>
          <w:szCs w:val="24"/>
        </w:rPr>
        <w:t>Υ</w:t>
      </w:r>
      <w:r w:rsidRPr="00D05F0C">
        <w:rPr>
          <w:rFonts w:eastAsia="Times New Roman" w:cs="Times New Roman"/>
          <w:szCs w:val="24"/>
        </w:rPr>
        <w:t xml:space="preserve">πουργείο </w:t>
      </w:r>
      <w:r>
        <w:rPr>
          <w:rFonts w:eastAsia="Times New Roman" w:cs="Times New Roman"/>
          <w:szCs w:val="24"/>
        </w:rPr>
        <w:t>Ά</w:t>
      </w:r>
      <w:r w:rsidRPr="00D05F0C">
        <w:rPr>
          <w:rFonts w:eastAsia="Times New Roman" w:cs="Times New Roman"/>
          <w:szCs w:val="24"/>
        </w:rPr>
        <w:t>μυνας να προϊδεάζει και τ</w:t>
      </w:r>
      <w:r>
        <w:rPr>
          <w:rFonts w:eastAsia="Times New Roman" w:cs="Times New Roman"/>
          <w:szCs w:val="24"/>
        </w:rPr>
        <w:t>ους</w:t>
      </w:r>
      <w:r w:rsidRPr="00D05F0C">
        <w:rPr>
          <w:rFonts w:eastAsia="Times New Roman" w:cs="Times New Roman"/>
          <w:szCs w:val="24"/>
        </w:rPr>
        <w:t xml:space="preserve"> </w:t>
      </w:r>
      <w:r>
        <w:rPr>
          <w:rFonts w:eastAsia="Times New Roman" w:cs="Times New Roman"/>
          <w:szCs w:val="24"/>
        </w:rPr>
        <w:t>ε</w:t>
      </w:r>
      <w:r w:rsidRPr="00D05F0C">
        <w:rPr>
          <w:rFonts w:eastAsia="Times New Roman" w:cs="Times New Roman"/>
          <w:szCs w:val="24"/>
        </w:rPr>
        <w:t>ισηγητ</w:t>
      </w:r>
      <w:r>
        <w:rPr>
          <w:rFonts w:eastAsia="Times New Roman" w:cs="Times New Roman"/>
          <w:szCs w:val="24"/>
        </w:rPr>
        <w:t>ές</w:t>
      </w:r>
      <w:r w:rsidRPr="00D05F0C">
        <w:rPr>
          <w:rFonts w:eastAsia="Times New Roman" w:cs="Times New Roman"/>
          <w:szCs w:val="24"/>
        </w:rPr>
        <w:t xml:space="preserve"> του κάθε νομοσχεδίου </w:t>
      </w:r>
      <w:r>
        <w:rPr>
          <w:rFonts w:eastAsia="Times New Roman" w:cs="Times New Roman"/>
          <w:szCs w:val="24"/>
        </w:rPr>
        <w:t xml:space="preserve">και </w:t>
      </w:r>
      <w:r w:rsidRPr="00D05F0C">
        <w:rPr>
          <w:rFonts w:eastAsia="Times New Roman" w:cs="Times New Roman"/>
          <w:szCs w:val="24"/>
        </w:rPr>
        <w:t xml:space="preserve">όλους εμάς </w:t>
      </w:r>
      <w:r>
        <w:rPr>
          <w:rFonts w:eastAsia="Times New Roman" w:cs="Times New Roman"/>
          <w:szCs w:val="24"/>
        </w:rPr>
        <w:t>γι’</w:t>
      </w:r>
      <w:r w:rsidRPr="00D05F0C">
        <w:rPr>
          <w:rFonts w:eastAsia="Times New Roman" w:cs="Times New Roman"/>
          <w:szCs w:val="24"/>
        </w:rPr>
        <w:t xml:space="preserve"> αυτές </w:t>
      </w:r>
      <w:r>
        <w:rPr>
          <w:rFonts w:eastAsia="Times New Roman" w:cs="Times New Roman"/>
          <w:szCs w:val="24"/>
        </w:rPr>
        <w:t xml:space="preserve">τις </w:t>
      </w:r>
      <w:r w:rsidRPr="00D05F0C">
        <w:rPr>
          <w:rFonts w:eastAsia="Times New Roman" w:cs="Times New Roman"/>
          <w:szCs w:val="24"/>
        </w:rPr>
        <w:t>τροπολογίες που πολλές φορές έρχονται</w:t>
      </w:r>
      <w:r>
        <w:rPr>
          <w:rFonts w:eastAsia="Times New Roman" w:cs="Times New Roman"/>
          <w:szCs w:val="24"/>
        </w:rPr>
        <w:t>.</w:t>
      </w:r>
      <w:r w:rsidRPr="00D05F0C">
        <w:rPr>
          <w:rFonts w:eastAsia="Times New Roman" w:cs="Times New Roman"/>
          <w:szCs w:val="24"/>
        </w:rPr>
        <w:t xml:space="preserve"> </w:t>
      </w:r>
      <w:r>
        <w:rPr>
          <w:rFonts w:eastAsia="Times New Roman" w:cs="Times New Roman"/>
          <w:szCs w:val="24"/>
        </w:rPr>
        <w:t>Έρχονται</w:t>
      </w:r>
      <w:r w:rsidRPr="00D05F0C">
        <w:rPr>
          <w:rFonts w:eastAsia="Times New Roman" w:cs="Times New Roman"/>
          <w:szCs w:val="24"/>
        </w:rPr>
        <w:t xml:space="preserve"> τροπολογίες που αφορούν εκατομμύρια ευρώ</w:t>
      </w:r>
      <w:r>
        <w:rPr>
          <w:rFonts w:eastAsia="Times New Roman" w:cs="Times New Roman"/>
          <w:szCs w:val="24"/>
        </w:rPr>
        <w:t>,</w:t>
      </w:r>
      <w:r w:rsidRPr="00D05F0C">
        <w:rPr>
          <w:rFonts w:eastAsia="Times New Roman" w:cs="Times New Roman"/>
          <w:szCs w:val="24"/>
        </w:rPr>
        <w:t xml:space="preserve"> </w:t>
      </w:r>
      <w:r>
        <w:rPr>
          <w:rFonts w:eastAsia="Times New Roman" w:cs="Times New Roman"/>
          <w:szCs w:val="24"/>
        </w:rPr>
        <w:t>π</w:t>
      </w:r>
      <w:r w:rsidRPr="00D05F0C">
        <w:rPr>
          <w:rFonts w:eastAsia="Times New Roman" w:cs="Times New Roman"/>
          <w:szCs w:val="24"/>
        </w:rPr>
        <w:t>έραν αυτού</w:t>
      </w:r>
      <w:r>
        <w:rPr>
          <w:rFonts w:eastAsia="Times New Roman" w:cs="Times New Roman"/>
          <w:szCs w:val="24"/>
        </w:rPr>
        <w:t>,</w:t>
      </w:r>
      <w:r w:rsidRPr="00D05F0C">
        <w:rPr>
          <w:rFonts w:eastAsia="Times New Roman" w:cs="Times New Roman"/>
          <w:szCs w:val="24"/>
        </w:rPr>
        <w:t xml:space="preserve"> που είναι έσοδα </w:t>
      </w:r>
      <w:r>
        <w:rPr>
          <w:rFonts w:eastAsia="Times New Roman" w:cs="Times New Roman"/>
          <w:szCs w:val="24"/>
        </w:rPr>
        <w:t>κ</w:t>
      </w:r>
      <w:r w:rsidRPr="00D05F0C">
        <w:rPr>
          <w:rFonts w:eastAsia="Times New Roman" w:cs="Times New Roman"/>
          <w:szCs w:val="24"/>
        </w:rPr>
        <w:t>αι είναι μία άλλ</w:t>
      </w:r>
      <w:r w:rsidRPr="00D05F0C">
        <w:rPr>
          <w:rFonts w:eastAsia="Times New Roman" w:cs="Times New Roman"/>
          <w:szCs w:val="24"/>
        </w:rPr>
        <w:t>η υπόθεση</w:t>
      </w:r>
      <w:r>
        <w:rPr>
          <w:rFonts w:eastAsia="Times New Roman" w:cs="Times New Roman"/>
          <w:szCs w:val="24"/>
        </w:rPr>
        <w:t>.</w:t>
      </w:r>
    </w:p>
    <w:p w14:paraId="20A4EA8F" w14:textId="77777777" w:rsidR="005D4821" w:rsidRDefault="006B233D">
      <w:pPr>
        <w:spacing w:line="600" w:lineRule="auto"/>
        <w:ind w:firstLine="720"/>
        <w:contextualSpacing/>
        <w:jc w:val="both"/>
        <w:rPr>
          <w:rFonts w:eastAsia="Times New Roman" w:cs="Times New Roman"/>
          <w:szCs w:val="24"/>
        </w:rPr>
      </w:pPr>
      <w:r>
        <w:rPr>
          <w:rFonts w:eastAsia="Times New Roman" w:cs="Times New Roman"/>
          <w:szCs w:val="24"/>
        </w:rPr>
        <w:t xml:space="preserve">Από αυτό το Βήμα της Βουλής και </w:t>
      </w:r>
      <w:r w:rsidRPr="00D05F0C">
        <w:rPr>
          <w:rFonts w:eastAsia="Times New Roman" w:cs="Times New Roman"/>
          <w:szCs w:val="24"/>
        </w:rPr>
        <w:t xml:space="preserve">κατά τη συζήτηση των Πρεσπών </w:t>
      </w:r>
      <w:r>
        <w:rPr>
          <w:rFonts w:eastAsia="Times New Roman" w:cs="Times New Roman"/>
          <w:szCs w:val="24"/>
        </w:rPr>
        <w:t>-</w:t>
      </w:r>
      <w:r w:rsidRPr="00D05F0C">
        <w:rPr>
          <w:rFonts w:eastAsia="Times New Roman" w:cs="Times New Roman"/>
          <w:szCs w:val="24"/>
        </w:rPr>
        <w:t xml:space="preserve">διότι βλέπω ότι τα </w:t>
      </w:r>
      <w:proofErr w:type="spellStart"/>
      <w:r>
        <w:rPr>
          <w:rFonts w:eastAsia="Times New Roman" w:cs="Times New Roman"/>
          <w:szCs w:val="24"/>
        </w:rPr>
        <w:t>απόνερα</w:t>
      </w:r>
      <w:proofErr w:type="spellEnd"/>
      <w:r w:rsidRPr="00D05F0C">
        <w:rPr>
          <w:rFonts w:eastAsia="Times New Roman" w:cs="Times New Roman"/>
          <w:szCs w:val="24"/>
        </w:rPr>
        <w:t xml:space="preserve"> της συζητήσεως για τη </w:t>
      </w:r>
      <w:r>
        <w:rPr>
          <w:rFonts w:eastAsia="Times New Roman" w:cs="Times New Roman"/>
          <w:szCs w:val="24"/>
        </w:rPr>
        <w:t>Σ</w:t>
      </w:r>
      <w:r w:rsidRPr="00D05F0C">
        <w:rPr>
          <w:rFonts w:eastAsia="Times New Roman" w:cs="Times New Roman"/>
          <w:szCs w:val="24"/>
        </w:rPr>
        <w:t>υμφωνία των Πρεσπών φτάνουν και μέχρι αυτό το νομοσχέδιο</w:t>
      </w:r>
      <w:r>
        <w:rPr>
          <w:rFonts w:eastAsia="Times New Roman" w:cs="Times New Roman"/>
          <w:szCs w:val="24"/>
        </w:rPr>
        <w:t>-</w:t>
      </w:r>
      <w:r w:rsidRPr="00D05F0C">
        <w:rPr>
          <w:rFonts w:eastAsia="Times New Roman" w:cs="Times New Roman"/>
          <w:szCs w:val="24"/>
        </w:rPr>
        <w:t xml:space="preserve"> είχα χαρακτηρίσει τη </w:t>
      </w:r>
      <w:r>
        <w:rPr>
          <w:rFonts w:eastAsia="Times New Roman" w:cs="Times New Roman"/>
          <w:szCs w:val="24"/>
        </w:rPr>
        <w:t>σ</w:t>
      </w:r>
      <w:r>
        <w:rPr>
          <w:rFonts w:eastAsia="Times New Roman" w:cs="Times New Roman"/>
          <w:szCs w:val="24"/>
        </w:rPr>
        <w:t>υμφωνία και τη</w:t>
      </w:r>
      <w:r w:rsidRPr="00D05F0C">
        <w:rPr>
          <w:rFonts w:eastAsia="Times New Roman" w:cs="Times New Roman"/>
          <w:szCs w:val="24"/>
        </w:rPr>
        <w:t xml:space="preserve"> </w:t>
      </w:r>
      <w:r>
        <w:rPr>
          <w:rFonts w:eastAsia="Times New Roman" w:cs="Times New Roman"/>
          <w:szCs w:val="24"/>
        </w:rPr>
        <w:t>σ</w:t>
      </w:r>
      <w:r w:rsidRPr="00D05F0C">
        <w:rPr>
          <w:rFonts w:eastAsia="Times New Roman" w:cs="Times New Roman"/>
          <w:szCs w:val="24"/>
        </w:rPr>
        <w:t>υνθήκη αυτή</w:t>
      </w:r>
      <w:r>
        <w:rPr>
          <w:rFonts w:eastAsia="Times New Roman" w:cs="Times New Roman"/>
          <w:szCs w:val="24"/>
        </w:rPr>
        <w:t>,</w:t>
      </w:r>
      <w:r w:rsidRPr="00D05F0C">
        <w:rPr>
          <w:rFonts w:eastAsia="Times New Roman" w:cs="Times New Roman"/>
          <w:szCs w:val="24"/>
        </w:rPr>
        <w:t xml:space="preserve"> η οποία υπεγράφη μεταξύ </w:t>
      </w:r>
      <w:r w:rsidRPr="00D05F0C">
        <w:rPr>
          <w:rFonts w:eastAsia="Times New Roman" w:cs="Times New Roman"/>
          <w:szCs w:val="24"/>
        </w:rPr>
        <w:t xml:space="preserve">της </w:t>
      </w:r>
      <w:r>
        <w:rPr>
          <w:rFonts w:eastAsia="Times New Roman" w:cs="Times New Roman"/>
          <w:szCs w:val="24"/>
        </w:rPr>
        <w:t>Ε</w:t>
      </w:r>
      <w:r w:rsidRPr="00D05F0C">
        <w:rPr>
          <w:rFonts w:eastAsia="Times New Roman" w:cs="Times New Roman"/>
          <w:szCs w:val="24"/>
        </w:rPr>
        <w:t xml:space="preserve">λληνικής Δημοκρατίας και του </w:t>
      </w:r>
      <w:r>
        <w:rPr>
          <w:rFonts w:eastAsia="Times New Roman" w:cs="Times New Roman"/>
          <w:szCs w:val="24"/>
        </w:rPr>
        <w:t>κ</w:t>
      </w:r>
      <w:r w:rsidRPr="00D05F0C">
        <w:rPr>
          <w:rFonts w:eastAsia="Times New Roman" w:cs="Times New Roman"/>
          <w:szCs w:val="24"/>
        </w:rPr>
        <w:t>ράτους αυτού</w:t>
      </w:r>
      <w:r>
        <w:rPr>
          <w:rFonts w:eastAsia="Times New Roman" w:cs="Times New Roman"/>
          <w:szCs w:val="24"/>
        </w:rPr>
        <w:t>,</w:t>
      </w:r>
      <w:r w:rsidRPr="00D05F0C">
        <w:rPr>
          <w:rFonts w:eastAsia="Times New Roman" w:cs="Times New Roman"/>
          <w:szCs w:val="24"/>
        </w:rPr>
        <w:t xml:space="preserve"> ως ασταθή και άνιση</w:t>
      </w:r>
      <w:r>
        <w:rPr>
          <w:rFonts w:eastAsia="Times New Roman" w:cs="Times New Roman"/>
          <w:szCs w:val="24"/>
        </w:rPr>
        <w:t>.</w:t>
      </w:r>
      <w:r w:rsidRPr="00D05F0C">
        <w:rPr>
          <w:rFonts w:eastAsia="Times New Roman" w:cs="Times New Roman"/>
          <w:szCs w:val="24"/>
        </w:rPr>
        <w:t xml:space="preserve"> </w:t>
      </w:r>
      <w:r>
        <w:rPr>
          <w:rFonts w:eastAsia="Times New Roman" w:cs="Times New Roman"/>
          <w:szCs w:val="24"/>
        </w:rPr>
        <w:t>Α</w:t>
      </w:r>
      <w:r w:rsidRPr="00D05F0C">
        <w:rPr>
          <w:rFonts w:eastAsia="Times New Roman" w:cs="Times New Roman"/>
          <w:szCs w:val="24"/>
        </w:rPr>
        <w:t>πό τις πρώτες μέρες</w:t>
      </w:r>
      <w:r>
        <w:rPr>
          <w:rFonts w:eastAsia="Times New Roman" w:cs="Times New Roman"/>
          <w:szCs w:val="24"/>
        </w:rPr>
        <w:t>,</w:t>
      </w:r>
      <w:r w:rsidRPr="00D05F0C">
        <w:rPr>
          <w:rFonts w:eastAsia="Times New Roman" w:cs="Times New Roman"/>
          <w:szCs w:val="24"/>
        </w:rPr>
        <w:t xml:space="preserve"> κυρίες και κύριοι συνάδελφοι</w:t>
      </w:r>
      <w:r>
        <w:rPr>
          <w:rFonts w:eastAsia="Times New Roman" w:cs="Times New Roman"/>
          <w:szCs w:val="24"/>
        </w:rPr>
        <w:t>,</w:t>
      </w:r>
      <w:r w:rsidRPr="00D05F0C">
        <w:rPr>
          <w:rFonts w:eastAsia="Times New Roman" w:cs="Times New Roman"/>
          <w:szCs w:val="24"/>
        </w:rPr>
        <w:t xml:space="preserve"> αυτό επιβεβαιώνεται</w:t>
      </w:r>
      <w:r>
        <w:rPr>
          <w:rFonts w:eastAsia="Times New Roman" w:cs="Times New Roman"/>
          <w:szCs w:val="24"/>
        </w:rPr>
        <w:t>.</w:t>
      </w:r>
      <w:r w:rsidRPr="00D05F0C">
        <w:rPr>
          <w:rFonts w:eastAsia="Times New Roman" w:cs="Times New Roman"/>
          <w:szCs w:val="24"/>
        </w:rPr>
        <w:t xml:space="preserve"> </w:t>
      </w:r>
      <w:r>
        <w:rPr>
          <w:rFonts w:eastAsia="Times New Roman" w:cs="Times New Roman"/>
          <w:szCs w:val="24"/>
        </w:rPr>
        <w:t>Δ</w:t>
      </w:r>
      <w:r w:rsidRPr="00D05F0C">
        <w:rPr>
          <w:rFonts w:eastAsia="Times New Roman" w:cs="Times New Roman"/>
          <w:szCs w:val="24"/>
        </w:rPr>
        <w:t xml:space="preserve">ιότι φαίνεται εκ των πραγμάτων ότι τα Σκόπια δεν έχουν πλέον κανένα </w:t>
      </w:r>
      <w:r>
        <w:rPr>
          <w:rFonts w:eastAsia="Times New Roman" w:cs="Times New Roman"/>
          <w:szCs w:val="24"/>
        </w:rPr>
        <w:t>κ</w:t>
      </w:r>
      <w:r w:rsidRPr="00D05F0C">
        <w:rPr>
          <w:rFonts w:eastAsia="Times New Roman" w:cs="Times New Roman"/>
          <w:szCs w:val="24"/>
        </w:rPr>
        <w:t xml:space="preserve">ίνητρο για </w:t>
      </w:r>
      <w:r w:rsidRPr="00D05F0C">
        <w:rPr>
          <w:rFonts w:eastAsia="Times New Roman" w:cs="Times New Roman"/>
          <w:szCs w:val="24"/>
        </w:rPr>
        <w:lastRenderedPageBreak/>
        <w:t xml:space="preserve">να εφαρμόσουν με ευλάβεια αυτό το οποίο κυρώθηκε πριν από λίγες μέρες στην </w:t>
      </w:r>
      <w:r>
        <w:rPr>
          <w:rFonts w:eastAsia="Times New Roman" w:cs="Times New Roman"/>
          <w:szCs w:val="24"/>
        </w:rPr>
        <w:t>ε</w:t>
      </w:r>
      <w:r w:rsidRPr="00D05F0C">
        <w:rPr>
          <w:rFonts w:eastAsia="Times New Roman" w:cs="Times New Roman"/>
          <w:szCs w:val="24"/>
        </w:rPr>
        <w:t xml:space="preserve">λληνική </w:t>
      </w:r>
      <w:r>
        <w:rPr>
          <w:rFonts w:eastAsia="Times New Roman" w:cs="Times New Roman"/>
          <w:szCs w:val="24"/>
        </w:rPr>
        <w:t>Β</w:t>
      </w:r>
      <w:r w:rsidRPr="00D05F0C">
        <w:rPr>
          <w:rFonts w:eastAsia="Times New Roman" w:cs="Times New Roman"/>
          <w:szCs w:val="24"/>
        </w:rPr>
        <w:t>ουλή</w:t>
      </w:r>
      <w:r>
        <w:rPr>
          <w:rFonts w:eastAsia="Times New Roman" w:cs="Times New Roman"/>
          <w:szCs w:val="24"/>
        </w:rPr>
        <w:t>.</w:t>
      </w:r>
      <w:r w:rsidRPr="00D05F0C">
        <w:rPr>
          <w:rFonts w:eastAsia="Times New Roman" w:cs="Times New Roman"/>
          <w:szCs w:val="24"/>
        </w:rPr>
        <w:t xml:space="preserve"> </w:t>
      </w:r>
    </w:p>
    <w:p w14:paraId="20A4EA90" w14:textId="77777777" w:rsidR="005D4821" w:rsidRDefault="006B233D">
      <w:pPr>
        <w:spacing w:line="600" w:lineRule="auto"/>
        <w:ind w:firstLine="720"/>
        <w:contextualSpacing/>
        <w:jc w:val="both"/>
        <w:rPr>
          <w:rFonts w:eastAsia="Times New Roman" w:cs="Times New Roman"/>
          <w:szCs w:val="24"/>
        </w:rPr>
      </w:pPr>
      <w:r>
        <w:rPr>
          <w:rFonts w:eastAsia="Times New Roman" w:cs="Times New Roman"/>
          <w:szCs w:val="24"/>
        </w:rPr>
        <w:t>Και τώρα έρχομαι σ</w:t>
      </w:r>
      <w:r w:rsidRPr="00D05F0C">
        <w:rPr>
          <w:rFonts w:eastAsia="Times New Roman" w:cs="Times New Roman"/>
          <w:szCs w:val="24"/>
        </w:rPr>
        <w:t>το νομοσχέδιο</w:t>
      </w:r>
      <w:r>
        <w:rPr>
          <w:rFonts w:eastAsia="Times New Roman" w:cs="Times New Roman"/>
          <w:szCs w:val="24"/>
        </w:rPr>
        <w:t>. Π</w:t>
      </w:r>
      <w:r w:rsidRPr="00D05F0C">
        <w:rPr>
          <w:rFonts w:eastAsia="Times New Roman" w:cs="Times New Roman"/>
          <w:szCs w:val="24"/>
        </w:rPr>
        <w:t xml:space="preserve">ιστεύω ότι αυτό το νομοσχέδιο που συζητούμε αποτελεί μία ακόμη χαμένη ευκαιρία </w:t>
      </w:r>
      <w:proofErr w:type="spellStart"/>
      <w:r w:rsidRPr="00D05F0C">
        <w:rPr>
          <w:rFonts w:eastAsia="Times New Roman" w:cs="Times New Roman"/>
          <w:szCs w:val="24"/>
        </w:rPr>
        <w:t>εξορθολογισμού</w:t>
      </w:r>
      <w:proofErr w:type="spellEnd"/>
      <w:r w:rsidRPr="00D05F0C">
        <w:rPr>
          <w:rFonts w:eastAsia="Times New Roman" w:cs="Times New Roman"/>
          <w:szCs w:val="24"/>
        </w:rPr>
        <w:t xml:space="preserve"> της δημόσιας διοίκησης κα</w:t>
      </w:r>
      <w:r w:rsidRPr="00D05F0C">
        <w:rPr>
          <w:rFonts w:eastAsia="Times New Roman" w:cs="Times New Roman"/>
          <w:szCs w:val="24"/>
        </w:rPr>
        <w:t xml:space="preserve">ι κάλυψης κάποιων άμεσων και κρίσιμων αναγκών του </w:t>
      </w:r>
      <w:r>
        <w:rPr>
          <w:rFonts w:eastAsia="Times New Roman" w:cs="Times New Roman"/>
          <w:szCs w:val="24"/>
        </w:rPr>
        <w:t>κ</w:t>
      </w:r>
      <w:r w:rsidRPr="00D05F0C">
        <w:rPr>
          <w:rFonts w:eastAsia="Times New Roman" w:cs="Times New Roman"/>
          <w:szCs w:val="24"/>
        </w:rPr>
        <w:t>ράτους</w:t>
      </w:r>
      <w:r>
        <w:rPr>
          <w:rFonts w:eastAsia="Times New Roman" w:cs="Times New Roman"/>
          <w:szCs w:val="24"/>
        </w:rPr>
        <w:t>.</w:t>
      </w:r>
      <w:r w:rsidRPr="00D05F0C">
        <w:rPr>
          <w:rFonts w:eastAsia="Times New Roman" w:cs="Times New Roman"/>
          <w:szCs w:val="24"/>
        </w:rPr>
        <w:t xml:space="preserve"> Πώς αλλιώς να αποτιμήσει</w:t>
      </w:r>
      <w:r w:rsidRPr="00F83A8F">
        <w:rPr>
          <w:rFonts w:eastAsia="Times New Roman" w:cs="Times New Roman"/>
          <w:szCs w:val="24"/>
        </w:rPr>
        <w:t xml:space="preserve"> </w:t>
      </w:r>
      <w:r>
        <w:rPr>
          <w:rFonts w:eastAsia="Times New Roman" w:cs="Times New Roman"/>
          <w:szCs w:val="24"/>
        </w:rPr>
        <w:t>κανείς,</w:t>
      </w:r>
      <w:r w:rsidRPr="00D05F0C">
        <w:rPr>
          <w:rFonts w:eastAsia="Times New Roman" w:cs="Times New Roman"/>
          <w:szCs w:val="24"/>
        </w:rPr>
        <w:t xml:space="preserve"> κυρίες και κύριοι συνάδελφοι</w:t>
      </w:r>
      <w:r>
        <w:rPr>
          <w:rFonts w:eastAsia="Times New Roman" w:cs="Times New Roman"/>
          <w:szCs w:val="24"/>
        </w:rPr>
        <w:t>,</w:t>
      </w:r>
      <w:r w:rsidRPr="00D05F0C">
        <w:rPr>
          <w:rFonts w:eastAsia="Times New Roman" w:cs="Times New Roman"/>
          <w:szCs w:val="24"/>
        </w:rPr>
        <w:t xml:space="preserve"> διατάξεις όπως αυτές που περιέχονται στα άρθρα 16 έως 22</w:t>
      </w:r>
      <w:r>
        <w:rPr>
          <w:rFonts w:eastAsia="Times New Roman" w:cs="Times New Roman"/>
          <w:szCs w:val="24"/>
        </w:rPr>
        <w:t>, σε</w:t>
      </w:r>
      <w:r w:rsidRPr="00D05F0C">
        <w:rPr>
          <w:rFonts w:eastAsia="Times New Roman" w:cs="Times New Roman"/>
          <w:szCs w:val="24"/>
        </w:rPr>
        <w:t xml:space="preserve"> αυτά που προβλέπε</w:t>
      </w:r>
      <w:r>
        <w:rPr>
          <w:rFonts w:eastAsia="Times New Roman" w:cs="Times New Roman"/>
          <w:szCs w:val="24"/>
        </w:rPr>
        <w:t xml:space="preserve">ται η ίδρυση μιας νέας </w:t>
      </w:r>
      <w:r>
        <w:rPr>
          <w:rFonts w:eastAsia="Times New Roman" w:cs="Times New Roman"/>
          <w:szCs w:val="24"/>
        </w:rPr>
        <w:t>ε</w:t>
      </w:r>
      <w:r>
        <w:rPr>
          <w:rFonts w:eastAsia="Times New Roman" w:cs="Times New Roman"/>
          <w:szCs w:val="24"/>
        </w:rPr>
        <w:t xml:space="preserve">ιδικής </w:t>
      </w:r>
      <w:r>
        <w:rPr>
          <w:rFonts w:eastAsia="Times New Roman" w:cs="Times New Roman"/>
          <w:szCs w:val="24"/>
        </w:rPr>
        <w:t>γ</w:t>
      </w:r>
      <w:r w:rsidRPr="00D05F0C">
        <w:rPr>
          <w:rFonts w:eastAsia="Times New Roman" w:cs="Times New Roman"/>
          <w:szCs w:val="24"/>
        </w:rPr>
        <w:t>ραμματείας</w:t>
      </w:r>
      <w:r>
        <w:rPr>
          <w:rFonts w:eastAsia="Times New Roman" w:cs="Times New Roman"/>
          <w:szCs w:val="24"/>
        </w:rPr>
        <w:t>,</w:t>
      </w:r>
      <w:r w:rsidRPr="00D05F0C">
        <w:rPr>
          <w:rFonts w:eastAsia="Times New Roman" w:cs="Times New Roman"/>
          <w:szCs w:val="24"/>
        </w:rPr>
        <w:t xml:space="preserve"> η οποία θα α</w:t>
      </w:r>
      <w:r w:rsidRPr="00D05F0C">
        <w:rPr>
          <w:rFonts w:eastAsia="Times New Roman" w:cs="Times New Roman"/>
          <w:szCs w:val="24"/>
        </w:rPr>
        <w:t xml:space="preserve">υξήσει κατά 17% περίπου τον όγκο του </w:t>
      </w:r>
      <w:r>
        <w:rPr>
          <w:rFonts w:eastAsia="Times New Roman" w:cs="Times New Roman"/>
          <w:szCs w:val="24"/>
        </w:rPr>
        <w:t>Υ</w:t>
      </w:r>
      <w:r w:rsidRPr="00D05F0C">
        <w:rPr>
          <w:rFonts w:eastAsia="Times New Roman" w:cs="Times New Roman"/>
          <w:szCs w:val="24"/>
        </w:rPr>
        <w:t xml:space="preserve">πουργείου Διοικητικής Ανασυγκρότησης προσθέτοντας </w:t>
      </w:r>
      <w:r>
        <w:rPr>
          <w:rFonts w:eastAsia="Times New Roman" w:cs="Times New Roman"/>
          <w:szCs w:val="24"/>
        </w:rPr>
        <w:t>δέκα</w:t>
      </w:r>
      <w:r w:rsidRPr="00D05F0C">
        <w:rPr>
          <w:rFonts w:eastAsia="Times New Roman" w:cs="Times New Roman"/>
          <w:szCs w:val="24"/>
        </w:rPr>
        <w:t xml:space="preserve"> νέες μονάδες </w:t>
      </w:r>
      <w:r>
        <w:rPr>
          <w:rFonts w:eastAsia="Times New Roman" w:cs="Times New Roman"/>
          <w:szCs w:val="24"/>
        </w:rPr>
        <w:t>σ</w:t>
      </w:r>
      <w:r w:rsidRPr="00D05F0C">
        <w:rPr>
          <w:rFonts w:eastAsia="Times New Roman" w:cs="Times New Roman"/>
          <w:szCs w:val="24"/>
        </w:rPr>
        <w:t xml:space="preserve">το οργανόγραμμα </w:t>
      </w:r>
      <w:r>
        <w:rPr>
          <w:rFonts w:eastAsia="Times New Roman" w:cs="Times New Roman"/>
          <w:szCs w:val="24"/>
        </w:rPr>
        <w:t>του;</w:t>
      </w:r>
    </w:p>
    <w:p w14:paraId="20A4EA91" w14:textId="77777777" w:rsidR="005D4821" w:rsidRDefault="006B233D">
      <w:pPr>
        <w:spacing w:line="600" w:lineRule="auto"/>
        <w:ind w:firstLine="720"/>
        <w:contextualSpacing/>
        <w:jc w:val="both"/>
        <w:rPr>
          <w:rFonts w:eastAsia="Times New Roman" w:cs="Times New Roman"/>
          <w:szCs w:val="24"/>
        </w:rPr>
      </w:pPr>
      <w:r>
        <w:rPr>
          <w:rFonts w:eastAsia="Times New Roman" w:cs="Times New Roman"/>
          <w:szCs w:val="24"/>
        </w:rPr>
        <w:t>Τ</w:t>
      </w:r>
      <w:r w:rsidRPr="00D05F0C">
        <w:rPr>
          <w:rFonts w:eastAsia="Times New Roman" w:cs="Times New Roman"/>
          <w:szCs w:val="24"/>
        </w:rPr>
        <w:t xml:space="preserve">ο </w:t>
      </w:r>
      <w:r>
        <w:rPr>
          <w:rFonts w:eastAsia="Times New Roman" w:cs="Times New Roman"/>
          <w:szCs w:val="24"/>
        </w:rPr>
        <w:t xml:space="preserve">πρώτο πρόβλημα </w:t>
      </w:r>
      <w:r w:rsidRPr="00D05F0C">
        <w:rPr>
          <w:rFonts w:eastAsia="Times New Roman" w:cs="Times New Roman"/>
          <w:szCs w:val="24"/>
        </w:rPr>
        <w:t xml:space="preserve">είναι ότι η ίδρυση της </w:t>
      </w:r>
      <w:r>
        <w:rPr>
          <w:rFonts w:eastAsia="Times New Roman" w:cs="Times New Roman"/>
          <w:szCs w:val="24"/>
        </w:rPr>
        <w:t>εν</w:t>
      </w:r>
      <w:r w:rsidRPr="00D05F0C">
        <w:rPr>
          <w:rFonts w:eastAsia="Times New Roman" w:cs="Times New Roman"/>
          <w:szCs w:val="24"/>
        </w:rPr>
        <w:t xml:space="preserve"> λόγω </w:t>
      </w:r>
      <w:r>
        <w:rPr>
          <w:rFonts w:eastAsia="Times New Roman" w:cs="Times New Roman"/>
          <w:szCs w:val="24"/>
        </w:rPr>
        <w:t>ε</w:t>
      </w:r>
      <w:r w:rsidRPr="00D05F0C">
        <w:rPr>
          <w:rFonts w:eastAsia="Times New Roman" w:cs="Times New Roman"/>
          <w:szCs w:val="24"/>
        </w:rPr>
        <w:t>ιδ</w:t>
      </w:r>
      <w:r>
        <w:rPr>
          <w:rFonts w:eastAsia="Times New Roman" w:cs="Times New Roman"/>
          <w:szCs w:val="24"/>
        </w:rPr>
        <w:t xml:space="preserve">ικής </w:t>
      </w:r>
      <w:r>
        <w:rPr>
          <w:rFonts w:eastAsia="Times New Roman" w:cs="Times New Roman"/>
          <w:szCs w:val="24"/>
        </w:rPr>
        <w:t>γ</w:t>
      </w:r>
      <w:r>
        <w:rPr>
          <w:rFonts w:eastAsia="Times New Roman" w:cs="Times New Roman"/>
          <w:szCs w:val="24"/>
        </w:rPr>
        <w:t>ραμματείας έρχεται μόλις δεκαπέντε</w:t>
      </w:r>
      <w:r w:rsidRPr="00D05F0C">
        <w:rPr>
          <w:rFonts w:eastAsia="Times New Roman" w:cs="Times New Roman"/>
          <w:szCs w:val="24"/>
        </w:rPr>
        <w:t xml:space="preserve"> μήνες μετά τη δημοσίευση του </w:t>
      </w:r>
      <w:r>
        <w:rPr>
          <w:rFonts w:eastAsia="Times New Roman" w:cs="Times New Roman"/>
          <w:szCs w:val="24"/>
        </w:rPr>
        <w:t>π</w:t>
      </w:r>
      <w:r w:rsidRPr="00D05F0C">
        <w:rPr>
          <w:rFonts w:eastAsia="Times New Roman" w:cs="Times New Roman"/>
          <w:szCs w:val="24"/>
        </w:rPr>
        <w:t>ροεδρ</w:t>
      </w:r>
      <w:r w:rsidRPr="00D05F0C">
        <w:rPr>
          <w:rFonts w:eastAsia="Times New Roman" w:cs="Times New Roman"/>
          <w:szCs w:val="24"/>
        </w:rPr>
        <w:t xml:space="preserve">ικού </w:t>
      </w:r>
      <w:r>
        <w:rPr>
          <w:rFonts w:eastAsia="Times New Roman" w:cs="Times New Roman"/>
          <w:szCs w:val="24"/>
        </w:rPr>
        <w:t>δ</w:t>
      </w:r>
      <w:r w:rsidRPr="00D05F0C">
        <w:rPr>
          <w:rFonts w:eastAsia="Times New Roman" w:cs="Times New Roman"/>
          <w:szCs w:val="24"/>
        </w:rPr>
        <w:t xml:space="preserve">ιατάγματος του οργανογράμματος του </w:t>
      </w:r>
      <w:r>
        <w:rPr>
          <w:rFonts w:eastAsia="Times New Roman" w:cs="Times New Roman"/>
          <w:szCs w:val="24"/>
        </w:rPr>
        <w:t>Υ</w:t>
      </w:r>
      <w:r w:rsidRPr="00D05F0C">
        <w:rPr>
          <w:rFonts w:eastAsia="Times New Roman" w:cs="Times New Roman"/>
          <w:szCs w:val="24"/>
        </w:rPr>
        <w:t>πουργείου Διοικητικής Ανασυγκρότησης</w:t>
      </w:r>
      <w:r>
        <w:rPr>
          <w:rFonts w:eastAsia="Times New Roman" w:cs="Times New Roman"/>
          <w:szCs w:val="24"/>
        </w:rPr>
        <w:t>,</w:t>
      </w:r>
      <w:r w:rsidRPr="00D05F0C">
        <w:rPr>
          <w:rFonts w:eastAsia="Times New Roman" w:cs="Times New Roman"/>
          <w:szCs w:val="24"/>
        </w:rPr>
        <w:t xml:space="preserve"> η οποία </w:t>
      </w:r>
      <w:r>
        <w:rPr>
          <w:rFonts w:eastAsia="Times New Roman" w:cs="Times New Roman"/>
          <w:szCs w:val="24"/>
        </w:rPr>
        <w:t>μ</w:t>
      </w:r>
      <w:r w:rsidRPr="00D05F0C">
        <w:rPr>
          <w:rFonts w:eastAsia="Times New Roman" w:cs="Times New Roman"/>
          <w:szCs w:val="24"/>
        </w:rPr>
        <w:t>άλιστα ολοκληρώθηκε μετά από ενδελεχή αξιολόγηση των δομών του</w:t>
      </w:r>
      <w:r>
        <w:rPr>
          <w:rFonts w:eastAsia="Times New Roman" w:cs="Times New Roman"/>
          <w:szCs w:val="24"/>
        </w:rPr>
        <w:t>,</w:t>
      </w:r>
      <w:r w:rsidRPr="00D05F0C">
        <w:rPr>
          <w:rFonts w:eastAsia="Times New Roman" w:cs="Times New Roman"/>
          <w:szCs w:val="24"/>
        </w:rPr>
        <w:t xml:space="preserve"> </w:t>
      </w:r>
      <w:r>
        <w:rPr>
          <w:rFonts w:eastAsia="Times New Roman" w:cs="Times New Roman"/>
          <w:szCs w:val="24"/>
        </w:rPr>
        <w:t>σ</w:t>
      </w:r>
      <w:r w:rsidRPr="00D05F0C">
        <w:rPr>
          <w:rFonts w:eastAsia="Times New Roman" w:cs="Times New Roman"/>
          <w:szCs w:val="24"/>
        </w:rPr>
        <w:t>ύμφωνα με τις διατάξεις του άρθρου 4 του ν</w:t>
      </w:r>
      <w:r>
        <w:rPr>
          <w:rFonts w:eastAsia="Times New Roman" w:cs="Times New Roman"/>
          <w:szCs w:val="24"/>
        </w:rPr>
        <w:t>.</w:t>
      </w:r>
      <w:r w:rsidRPr="00D05F0C">
        <w:rPr>
          <w:rFonts w:eastAsia="Times New Roman" w:cs="Times New Roman"/>
          <w:szCs w:val="24"/>
        </w:rPr>
        <w:t>44</w:t>
      </w:r>
      <w:r>
        <w:rPr>
          <w:rFonts w:eastAsia="Times New Roman" w:cs="Times New Roman"/>
          <w:szCs w:val="24"/>
        </w:rPr>
        <w:t>40/</w:t>
      </w:r>
      <w:r w:rsidRPr="00D05F0C">
        <w:rPr>
          <w:rFonts w:eastAsia="Times New Roman" w:cs="Times New Roman"/>
          <w:szCs w:val="24"/>
        </w:rPr>
        <w:t>2016</w:t>
      </w:r>
      <w:r>
        <w:rPr>
          <w:rFonts w:eastAsia="Times New Roman" w:cs="Times New Roman"/>
          <w:szCs w:val="24"/>
        </w:rPr>
        <w:t>.</w:t>
      </w:r>
      <w:r w:rsidRPr="00D05F0C">
        <w:rPr>
          <w:rFonts w:eastAsia="Times New Roman" w:cs="Times New Roman"/>
          <w:szCs w:val="24"/>
        </w:rPr>
        <w:t xml:space="preserve"> </w:t>
      </w:r>
    </w:p>
    <w:p w14:paraId="20A4EA92" w14:textId="77777777" w:rsidR="005D4821" w:rsidRDefault="006B233D">
      <w:pPr>
        <w:spacing w:line="600" w:lineRule="auto"/>
        <w:ind w:firstLine="720"/>
        <w:jc w:val="both"/>
        <w:rPr>
          <w:rFonts w:eastAsia="Times New Roman"/>
          <w:szCs w:val="24"/>
        </w:rPr>
      </w:pPr>
      <w:r>
        <w:rPr>
          <w:rFonts w:eastAsia="Times New Roman"/>
          <w:szCs w:val="24"/>
        </w:rPr>
        <w:lastRenderedPageBreak/>
        <w:t>Μ</w:t>
      </w:r>
      <w:r w:rsidRPr="00F63C6C">
        <w:rPr>
          <w:rFonts w:eastAsia="Times New Roman"/>
          <w:szCs w:val="24"/>
        </w:rPr>
        <w:t>ε άλλα λόγια</w:t>
      </w:r>
      <w:r>
        <w:rPr>
          <w:rFonts w:eastAsia="Times New Roman"/>
          <w:szCs w:val="24"/>
        </w:rPr>
        <w:t>,</w:t>
      </w:r>
      <w:r w:rsidRPr="00F63C6C">
        <w:rPr>
          <w:rFonts w:eastAsia="Times New Roman"/>
          <w:szCs w:val="24"/>
        </w:rPr>
        <w:t xml:space="preserve"> το Υπουργείο</w:t>
      </w:r>
      <w:r>
        <w:rPr>
          <w:rFonts w:eastAsia="Times New Roman"/>
          <w:szCs w:val="24"/>
        </w:rPr>
        <w:t>,</w:t>
      </w:r>
      <w:r w:rsidRPr="00F63C6C">
        <w:rPr>
          <w:rFonts w:eastAsia="Times New Roman"/>
          <w:szCs w:val="24"/>
        </w:rPr>
        <w:t xml:space="preserve"> που είναι </w:t>
      </w:r>
      <w:r>
        <w:rPr>
          <w:rFonts w:eastAsia="Times New Roman"/>
          <w:szCs w:val="24"/>
        </w:rPr>
        <w:t xml:space="preserve">το καθ’ </w:t>
      </w:r>
      <w:r>
        <w:rPr>
          <w:rFonts w:eastAsia="Times New Roman"/>
          <w:szCs w:val="24"/>
        </w:rPr>
        <w:t>ύλην αρμόδιο</w:t>
      </w:r>
      <w:r w:rsidRPr="00F63C6C">
        <w:rPr>
          <w:rFonts w:eastAsia="Times New Roman"/>
          <w:szCs w:val="24"/>
        </w:rPr>
        <w:t xml:space="preserve"> για την αξιολόγηση των δημόσιων δομών</w:t>
      </w:r>
      <w:r>
        <w:rPr>
          <w:rFonts w:eastAsia="Times New Roman"/>
          <w:szCs w:val="24"/>
        </w:rPr>
        <w:t>,</w:t>
      </w:r>
      <w:r w:rsidRPr="00F63C6C">
        <w:rPr>
          <w:rFonts w:eastAsia="Times New Roman"/>
          <w:szCs w:val="24"/>
        </w:rPr>
        <w:t xml:space="preserve"> εισηγείται μόλις ένα</w:t>
      </w:r>
      <w:r>
        <w:rPr>
          <w:rFonts w:eastAsia="Times New Roman"/>
          <w:szCs w:val="24"/>
        </w:rPr>
        <w:t>ν</w:t>
      </w:r>
      <w:r w:rsidRPr="00F63C6C">
        <w:rPr>
          <w:rFonts w:eastAsia="Times New Roman"/>
          <w:szCs w:val="24"/>
        </w:rPr>
        <w:t xml:space="preserve"> χρόνο και τρεις μήνες </w:t>
      </w:r>
      <w:r>
        <w:rPr>
          <w:rFonts w:eastAsia="Times New Roman"/>
          <w:szCs w:val="24"/>
        </w:rPr>
        <w:t>μ</w:t>
      </w:r>
      <w:r w:rsidRPr="00F63C6C">
        <w:rPr>
          <w:rFonts w:eastAsia="Times New Roman"/>
          <w:szCs w:val="24"/>
        </w:rPr>
        <w:t xml:space="preserve">ετά την ολοκλήρωση της αξιολόγησης </w:t>
      </w:r>
      <w:r>
        <w:rPr>
          <w:rFonts w:eastAsia="Times New Roman"/>
          <w:szCs w:val="24"/>
        </w:rPr>
        <w:t>των δικών</w:t>
      </w:r>
      <w:r w:rsidRPr="00F63C6C">
        <w:rPr>
          <w:rFonts w:eastAsia="Times New Roman"/>
          <w:szCs w:val="24"/>
        </w:rPr>
        <w:t xml:space="preserve"> του δομών</w:t>
      </w:r>
      <w:r>
        <w:rPr>
          <w:rFonts w:eastAsia="Times New Roman"/>
          <w:szCs w:val="24"/>
        </w:rPr>
        <w:t>, τη</w:t>
      </w:r>
      <w:r w:rsidRPr="00F63C6C">
        <w:rPr>
          <w:rFonts w:eastAsia="Times New Roman"/>
          <w:szCs w:val="24"/>
        </w:rPr>
        <w:t xml:space="preserve">ν ίδρυση μιας νέας </w:t>
      </w:r>
      <w:r>
        <w:rPr>
          <w:rFonts w:eastAsia="Times New Roman"/>
          <w:szCs w:val="24"/>
        </w:rPr>
        <w:t>ε</w:t>
      </w:r>
      <w:r>
        <w:rPr>
          <w:rFonts w:eastAsia="Times New Roman"/>
          <w:szCs w:val="24"/>
        </w:rPr>
        <w:t xml:space="preserve">ιδικής </w:t>
      </w:r>
      <w:r>
        <w:rPr>
          <w:rFonts w:eastAsia="Times New Roman"/>
          <w:szCs w:val="24"/>
        </w:rPr>
        <w:t>γ</w:t>
      </w:r>
      <w:r>
        <w:rPr>
          <w:rFonts w:eastAsia="Times New Roman"/>
          <w:szCs w:val="24"/>
        </w:rPr>
        <w:t>ραμματείας.</w:t>
      </w:r>
      <w:r w:rsidRPr="00F63C6C">
        <w:rPr>
          <w:rFonts w:eastAsia="Times New Roman"/>
          <w:szCs w:val="24"/>
        </w:rPr>
        <w:t xml:space="preserve"> Αναρωτι</w:t>
      </w:r>
      <w:r>
        <w:rPr>
          <w:rFonts w:eastAsia="Times New Roman"/>
          <w:szCs w:val="24"/>
        </w:rPr>
        <w:t>έται κανείς τι μεσολάβησε στους δεκαπέντε</w:t>
      </w:r>
      <w:r w:rsidRPr="00F63C6C">
        <w:rPr>
          <w:rFonts w:eastAsia="Times New Roman"/>
          <w:szCs w:val="24"/>
        </w:rPr>
        <w:t xml:space="preserve"> αυτούς μήνες</w:t>
      </w:r>
      <w:r w:rsidRPr="00F63C6C">
        <w:rPr>
          <w:rFonts w:eastAsia="Times New Roman"/>
          <w:szCs w:val="24"/>
        </w:rPr>
        <w:t xml:space="preserve"> και οδήγησε την πολιτική ηγεσία του </w:t>
      </w:r>
      <w:r>
        <w:rPr>
          <w:rFonts w:eastAsia="Times New Roman"/>
          <w:szCs w:val="24"/>
        </w:rPr>
        <w:t>Υ</w:t>
      </w:r>
      <w:r w:rsidRPr="00F63C6C">
        <w:rPr>
          <w:rFonts w:eastAsia="Times New Roman"/>
          <w:szCs w:val="24"/>
        </w:rPr>
        <w:t>πουργείου να προχωρήσει σε τέτοια ριζική επανεκτίμηση των δομών του</w:t>
      </w:r>
      <w:r>
        <w:rPr>
          <w:rFonts w:eastAsia="Times New Roman"/>
          <w:szCs w:val="24"/>
        </w:rPr>
        <w:t>. Ή</w:t>
      </w:r>
      <w:r w:rsidRPr="00F63C6C">
        <w:rPr>
          <w:rFonts w:eastAsia="Times New Roman"/>
          <w:szCs w:val="24"/>
        </w:rPr>
        <w:t xml:space="preserve">ταν ελλιπές </w:t>
      </w:r>
      <w:r>
        <w:rPr>
          <w:rFonts w:eastAsia="Times New Roman"/>
          <w:szCs w:val="24"/>
        </w:rPr>
        <w:t>τ</w:t>
      </w:r>
      <w:r w:rsidRPr="00F63C6C">
        <w:rPr>
          <w:rFonts w:eastAsia="Times New Roman"/>
          <w:szCs w:val="24"/>
        </w:rPr>
        <w:t>ο αρχικό οργανόγραμμα</w:t>
      </w:r>
      <w:r>
        <w:rPr>
          <w:rFonts w:eastAsia="Times New Roman"/>
          <w:szCs w:val="24"/>
        </w:rPr>
        <w:t>;</w:t>
      </w:r>
      <w:r w:rsidRPr="00F63C6C">
        <w:rPr>
          <w:rFonts w:eastAsia="Times New Roman"/>
          <w:szCs w:val="24"/>
        </w:rPr>
        <w:t xml:space="preserve"> Γιατί αν το Υπουργείο</w:t>
      </w:r>
      <w:r>
        <w:rPr>
          <w:rFonts w:eastAsia="Times New Roman"/>
          <w:szCs w:val="24"/>
        </w:rPr>
        <w:t>,</w:t>
      </w:r>
      <w:r w:rsidRPr="00F63C6C">
        <w:rPr>
          <w:rFonts w:eastAsia="Times New Roman"/>
          <w:szCs w:val="24"/>
        </w:rPr>
        <w:t xml:space="preserve"> που είναι </w:t>
      </w:r>
      <w:r>
        <w:rPr>
          <w:rFonts w:eastAsia="Times New Roman"/>
          <w:szCs w:val="24"/>
        </w:rPr>
        <w:t>καθ’ ύλην</w:t>
      </w:r>
      <w:r w:rsidRPr="00F63C6C">
        <w:rPr>
          <w:rFonts w:eastAsia="Times New Roman"/>
          <w:szCs w:val="24"/>
        </w:rPr>
        <w:t xml:space="preserve"> αρμόδιο να αξιολογεί τις δομές του </w:t>
      </w:r>
      <w:r>
        <w:rPr>
          <w:rFonts w:eastAsia="Times New Roman"/>
          <w:szCs w:val="24"/>
        </w:rPr>
        <w:t>δ</w:t>
      </w:r>
      <w:r w:rsidRPr="00F63C6C">
        <w:rPr>
          <w:rFonts w:eastAsia="Times New Roman"/>
          <w:szCs w:val="24"/>
        </w:rPr>
        <w:t>ημοσίου</w:t>
      </w:r>
      <w:r>
        <w:rPr>
          <w:rFonts w:eastAsia="Times New Roman"/>
          <w:szCs w:val="24"/>
        </w:rPr>
        <w:t>,</w:t>
      </w:r>
      <w:r w:rsidRPr="00F63C6C">
        <w:rPr>
          <w:rFonts w:eastAsia="Times New Roman"/>
          <w:szCs w:val="24"/>
        </w:rPr>
        <w:t xml:space="preserve"> έκανε τόσο μεγάλο λάθος </w:t>
      </w:r>
      <w:r w:rsidRPr="00F63C6C">
        <w:rPr>
          <w:rFonts w:eastAsia="Times New Roman"/>
          <w:szCs w:val="24"/>
        </w:rPr>
        <w:t>στην αξιολόγηση του δικού του οργανογράμματος</w:t>
      </w:r>
      <w:r>
        <w:rPr>
          <w:rFonts w:eastAsia="Times New Roman"/>
          <w:szCs w:val="24"/>
        </w:rPr>
        <w:t>,</w:t>
      </w:r>
      <w:r w:rsidRPr="00F63C6C">
        <w:rPr>
          <w:rFonts w:eastAsia="Times New Roman"/>
          <w:szCs w:val="24"/>
        </w:rPr>
        <w:t xml:space="preserve"> τότε αντιλαμβάνεστε ότι εγείρονται ευρύτερα ερωτήματα</w:t>
      </w:r>
      <w:r>
        <w:rPr>
          <w:rFonts w:eastAsia="Times New Roman"/>
          <w:szCs w:val="24"/>
        </w:rPr>
        <w:t>,</w:t>
      </w:r>
      <w:r w:rsidRPr="00F63C6C">
        <w:rPr>
          <w:rFonts w:eastAsia="Times New Roman"/>
          <w:szCs w:val="24"/>
        </w:rPr>
        <w:t xml:space="preserve"> τα οποία είναι και σημαντικά και εξαιρετικά επείγοντα</w:t>
      </w:r>
      <w:r>
        <w:rPr>
          <w:rFonts w:eastAsia="Times New Roman"/>
          <w:szCs w:val="24"/>
        </w:rPr>
        <w:t xml:space="preserve">. Ή μήπως σε </w:t>
      </w:r>
      <w:r w:rsidRPr="00F63C6C">
        <w:rPr>
          <w:rFonts w:eastAsia="Times New Roman"/>
          <w:szCs w:val="24"/>
        </w:rPr>
        <w:t xml:space="preserve">αυτούς τους </w:t>
      </w:r>
      <w:r>
        <w:rPr>
          <w:rFonts w:eastAsia="Times New Roman"/>
          <w:szCs w:val="24"/>
        </w:rPr>
        <w:t>δεκαπέντε</w:t>
      </w:r>
      <w:r w:rsidRPr="00F63C6C">
        <w:rPr>
          <w:rFonts w:eastAsia="Times New Roman"/>
          <w:szCs w:val="24"/>
        </w:rPr>
        <w:t xml:space="preserve"> μήνες προέκυψε κάποια νέα μεγάλη ανάγκη</w:t>
      </w:r>
      <w:r>
        <w:rPr>
          <w:rFonts w:eastAsia="Times New Roman"/>
          <w:szCs w:val="24"/>
        </w:rPr>
        <w:t>;</w:t>
      </w:r>
      <w:r w:rsidRPr="00F63C6C">
        <w:rPr>
          <w:rFonts w:eastAsia="Times New Roman"/>
          <w:szCs w:val="24"/>
        </w:rPr>
        <w:t xml:space="preserve"> </w:t>
      </w:r>
      <w:r>
        <w:rPr>
          <w:rFonts w:eastAsia="Times New Roman"/>
          <w:szCs w:val="24"/>
        </w:rPr>
        <w:t>Α</w:t>
      </w:r>
      <w:r w:rsidRPr="00F63C6C">
        <w:rPr>
          <w:rFonts w:eastAsia="Times New Roman"/>
          <w:szCs w:val="24"/>
        </w:rPr>
        <w:t>υτό είναι το ερώτημα</w:t>
      </w:r>
      <w:r>
        <w:rPr>
          <w:rFonts w:eastAsia="Times New Roman"/>
          <w:szCs w:val="24"/>
        </w:rPr>
        <w:t>.</w:t>
      </w:r>
    </w:p>
    <w:p w14:paraId="20A4EA93" w14:textId="77777777" w:rsidR="005D4821" w:rsidRDefault="006B233D">
      <w:pPr>
        <w:spacing w:line="600" w:lineRule="auto"/>
        <w:ind w:firstLine="720"/>
        <w:jc w:val="both"/>
        <w:rPr>
          <w:rFonts w:eastAsia="Times New Roman"/>
          <w:szCs w:val="24"/>
        </w:rPr>
      </w:pPr>
      <w:r>
        <w:rPr>
          <w:rFonts w:eastAsia="Times New Roman"/>
          <w:szCs w:val="24"/>
        </w:rPr>
        <w:t>Ε</w:t>
      </w:r>
      <w:r w:rsidRPr="00F63C6C">
        <w:rPr>
          <w:rFonts w:eastAsia="Times New Roman"/>
          <w:szCs w:val="24"/>
        </w:rPr>
        <w:t>δ</w:t>
      </w:r>
      <w:r w:rsidRPr="00F63C6C">
        <w:rPr>
          <w:rFonts w:eastAsia="Times New Roman"/>
          <w:szCs w:val="24"/>
        </w:rPr>
        <w:t xml:space="preserve">ώ </w:t>
      </w:r>
      <w:r>
        <w:rPr>
          <w:rFonts w:eastAsia="Times New Roman"/>
          <w:szCs w:val="24"/>
        </w:rPr>
        <w:t>ε</w:t>
      </w:r>
      <w:r w:rsidRPr="00F63C6C">
        <w:rPr>
          <w:rFonts w:eastAsia="Times New Roman"/>
          <w:szCs w:val="24"/>
        </w:rPr>
        <w:t>ρχόμαστε στο δεύτερο πρόβλημα</w:t>
      </w:r>
      <w:r>
        <w:rPr>
          <w:rFonts w:eastAsia="Times New Roman"/>
          <w:szCs w:val="24"/>
        </w:rPr>
        <w:t>,</w:t>
      </w:r>
      <w:r w:rsidRPr="00F63C6C">
        <w:rPr>
          <w:rFonts w:eastAsia="Times New Roman"/>
          <w:szCs w:val="24"/>
        </w:rPr>
        <w:t xml:space="preserve"> δηλαδή το γεγονός ότι δεν είναι απολύτως ξεκάθαρη η λειτουργία που είναι </w:t>
      </w:r>
      <w:r>
        <w:rPr>
          <w:rFonts w:eastAsia="Times New Roman"/>
          <w:szCs w:val="24"/>
        </w:rPr>
        <w:t xml:space="preserve">η νέα </w:t>
      </w:r>
      <w:r w:rsidRPr="00F63C6C">
        <w:rPr>
          <w:rFonts w:eastAsia="Times New Roman"/>
          <w:szCs w:val="24"/>
        </w:rPr>
        <w:t xml:space="preserve">αυτή </w:t>
      </w:r>
      <w:r>
        <w:rPr>
          <w:rFonts w:eastAsia="Times New Roman"/>
          <w:szCs w:val="24"/>
        </w:rPr>
        <w:t>γ</w:t>
      </w:r>
      <w:r w:rsidRPr="00F63C6C">
        <w:rPr>
          <w:rFonts w:eastAsia="Times New Roman"/>
          <w:szCs w:val="24"/>
        </w:rPr>
        <w:t xml:space="preserve">ραμματεία καλείται να επιτελέσει και πώς αυτή διαφοροποιείται από τις λειτουργίες των υφιστάμενων δομών του </w:t>
      </w:r>
      <w:r>
        <w:rPr>
          <w:rFonts w:eastAsia="Times New Roman"/>
          <w:szCs w:val="24"/>
        </w:rPr>
        <w:t>Υπουργείου. Σ</w:t>
      </w:r>
      <w:r w:rsidRPr="00F63C6C">
        <w:rPr>
          <w:rFonts w:eastAsia="Times New Roman"/>
          <w:szCs w:val="24"/>
        </w:rPr>
        <w:t>υγκεκριμένα</w:t>
      </w:r>
      <w:r>
        <w:rPr>
          <w:rFonts w:eastAsia="Times New Roman"/>
          <w:szCs w:val="24"/>
        </w:rPr>
        <w:t>,</w:t>
      </w:r>
      <w:r w:rsidRPr="00F63C6C">
        <w:rPr>
          <w:rFonts w:eastAsia="Times New Roman"/>
          <w:szCs w:val="24"/>
        </w:rPr>
        <w:t xml:space="preserve"> η </w:t>
      </w:r>
      <w:r>
        <w:rPr>
          <w:rFonts w:eastAsia="Times New Roman"/>
          <w:szCs w:val="24"/>
        </w:rPr>
        <w:t>Κ</w:t>
      </w:r>
      <w:r w:rsidRPr="00F63C6C">
        <w:rPr>
          <w:rFonts w:eastAsia="Times New Roman"/>
          <w:szCs w:val="24"/>
        </w:rPr>
        <w:t xml:space="preserve">υβέρνηση φαίνεται να υποστηρίζει </w:t>
      </w:r>
      <w:r w:rsidRPr="00F63C6C">
        <w:rPr>
          <w:rFonts w:eastAsia="Times New Roman"/>
          <w:szCs w:val="24"/>
        </w:rPr>
        <w:lastRenderedPageBreak/>
        <w:t xml:space="preserve">ότι η εν λόγω </w:t>
      </w:r>
      <w:r>
        <w:rPr>
          <w:rFonts w:eastAsia="Times New Roman"/>
          <w:szCs w:val="24"/>
        </w:rPr>
        <w:t>ε</w:t>
      </w:r>
      <w:r>
        <w:rPr>
          <w:rFonts w:eastAsia="Times New Roman"/>
          <w:szCs w:val="24"/>
        </w:rPr>
        <w:t xml:space="preserve">ιδική </w:t>
      </w:r>
      <w:r>
        <w:rPr>
          <w:rFonts w:eastAsia="Times New Roman"/>
          <w:szCs w:val="24"/>
        </w:rPr>
        <w:t>γ</w:t>
      </w:r>
      <w:r>
        <w:rPr>
          <w:rFonts w:eastAsia="Times New Roman"/>
          <w:szCs w:val="24"/>
        </w:rPr>
        <w:t>ραμματεία</w:t>
      </w:r>
      <w:r w:rsidRPr="00F63C6C">
        <w:rPr>
          <w:rFonts w:eastAsia="Times New Roman"/>
          <w:szCs w:val="24"/>
        </w:rPr>
        <w:t xml:space="preserve"> θα λειτουργεί ως ένα είδος επιστημονικού βραχίονα του </w:t>
      </w:r>
      <w:r>
        <w:rPr>
          <w:rFonts w:eastAsia="Times New Roman"/>
          <w:szCs w:val="24"/>
        </w:rPr>
        <w:t>Υ</w:t>
      </w:r>
      <w:r w:rsidRPr="00F63C6C">
        <w:rPr>
          <w:rFonts w:eastAsia="Times New Roman"/>
          <w:szCs w:val="24"/>
        </w:rPr>
        <w:t>πουργείου</w:t>
      </w:r>
      <w:r>
        <w:rPr>
          <w:rFonts w:eastAsia="Times New Roman"/>
          <w:szCs w:val="24"/>
        </w:rPr>
        <w:t>,</w:t>
      </w:r>
      <w:r w:rsidRPr="00F63C6C">
        <w:rPr>
          <w:rFonts w:eastAsia="Times New Roman"/>
          <w:szCs w:val="24"/>
        </w:rPr>
        <w:t xml:space="preserve"> μέσω της έκδοσης προσκλήσεων προς όλους τους φορείς για την ένταξή τους σε προγράμματα υποστήριξης και αναβάθμισης της διοικη</w:t>
      </w:r>
      <w:r w:rsidRPr="00F63C6C">
        <w:rPr>
          <w:rFonts w:eastAsia="Times New Roman"/>
          <w:szCs w:val="24"/>
        </w:rPr>
        <w:t>τικής τους ικανότητας</w:t>
      </w:r>
      <w:r>
        <w:rPr>
          <w:rFonts w:eastAsia="Times New Roman"/>
          <w:szCs w:val="24"/>
        </w:rPr>
        <w:t>,</w:t>
      </w:r>
      <w:r w:rsidRPr="00F63C6C">
        <w:rPr>
          <w:rFonts w:eastAsia="Times New Roman"/>
          <w:szCs w:val="24"/>
        </w:rPr>
        <w:t xml:space="preserve"> των διοικητικών τους λειτουργιών και των υπηρεσιών που παρέχουν προς τους πολίτες</w:t>
      </w:r>
      <w:r>
        <w:rPr>
          <w:rFonts w:eastAsia="Times New Roman"/>
          <w:szCs w:val="24"/>
        </w:rPr>
        <w:t xml:space="preserve">. </w:t>
      </w:r>
    </w:p>
    <w:p w14:paraId="20A4EA94" w14:textId="77777777" w:rsidR="005D4821" w:rsidRDefault="006B233D">
      <w:pPr>
        <w:spacing w:line="600" w:lineRule="auto"/>
        <w:ind w:firstLine="720"/>
        <w:jc w:val="both"/>
        <w:rPr>
          <w:rFonts w:eastAsia="Times New Roman"/>
          <w:szCs w:val="24"/>
        </w:rPr>
      </w:pPr>
      <w:r>
        <w:rPr>
          <w:rFonts w:eastAsia="Times New Roman"/>
          <w:szCs w:val="24"/>
        </w:rPr>
        <w:t>Τ</w:t>
      </w:r>
      <w:r w:rsidRPr="00F63C6C">
        <w:rPr>
          <w:rFonts w:eastAsia="Times New Roman"/>
          <w:szCs w:val="24"/>
        </w:rPr>
        <w:t xml:space="preserve">ίποτε από όσα έχουν ειπωθεί μέχρι σήμερα από την πλευρά της </w:t>
      </w:r>
      <w:r>
        <w:rPr>
          <w:rFonts w:eastAsia="Times New Roman"/>
          <w:szCs w:val="24"/>
        </w:rPr>
        <w:t>Σ</w:t>
      </w:r>
      <w:r w:rsidRPr="00F63C6C">
        <w:rPr>
          <w:rFonts w:eastAsia="Times New Roman"/>
          <w:szCs w:val="24"/>
        </w:rPr>
        <w:t>υμπολίτευσης δεν μας έχει πείσει ότι αυτή</w:t>
      </w:r>
      <w:r>
        <w:rPr>
          <w:rFonts w:eastAsia="Times New Roman"/>
          <w:szCs w:val="24"/>
        </w:rPr>
        <w:t>ν</w:t>
      </w:r>
      <w:r w:rsidRPr="00F63C6C">
        <w:rPr>
          <w:rFonts w:eastAsia="Times New Roman"/>
          <w:szCs w:val="24"/>
        </w:rPr>
        <w:t xml:space="preserve"> τη στιγμή που μιλάμε έχει οριστεί μ</w:t>
      </w:r>
      <w:r>
        <w:rPr>
          <w:rFonts w:eastAsia="Times New Roman"/>
          <w:szCs w:val="24"/>
        </w:rPr>
        <w:t>ι</w:t>
      </w:r>
      <w:r w:rsidRPr="00F63C6C">
        <w:rPr>
          <w:rFonts w:eastAsia="Times New Roman"/>
          <w:szCs w:val="24"/>
        </w:rPr>
        <w:t xml:space="preserve">α σαφής </w:t>
      </w:r>
      <w:r w:rsidRPr="00F63C6C">
        <w:rPr>
          <w:rFonts w:eastAsia="Times New Roman"/>
          <w:szCs w:val="24"/>
        </w:rPr>
        <w:t>μεθοδολογία</w:t>
      </w:r>
      <w:r>
        <w:rPr>
          <w:rFonts w:eastAsia="Times New Roman"/>
          <w:szCs w:val="24"/>
        </w:rPr>
        <w:t>,</w:t>
      </w:r>
      <w:r w:rsidRPr="00F63C6C">
        <w:rPr>
          <w:rFonts w:eastAsia="Times New Roman"/>
          <w:szCs w:val="24"/>
        </w:rPr>
        <w:t xml:space="preserve"> με την οποία </w:t>
      </w:r>
      <w:r>
        <w:rPr>
          <w:rFonts w:eastAsia="Times New Roman"/>
          <w:szCs w:val="24"/>
        </w:rPr>
        <w:t xml:space="preserve">η </w:t>
      </w:r>
      <w:r>
        <w:rPr>
          <w:rFonts w:eastAsia="Times New Roman"/>
          <w:szCs w:val="24"/>
        </w:rPr>
        <w:t>ε</w:t>
      </w:r>
      <w:r>
        <w:rPr>
          <w:rFonts w:eastAsia="Times New Roman"/>
          <w:szCs w:val="24"/>
        </w:rPr>
        <w:t xml:space="preserve">ιδική </w:t>
      </w:r>
      <w:r>
        <w:rPr>
          <w:rFonts w:eastAsia="Times New Roman"/>
          <w:szCs w:val="24"/>
        </w:rPr>
        <w:t>γ</w:t>
      </w:r>
      <w:r>
        <w:rPr>
          <w:rFonts w:eastAsia="Times New Roman"/>
          <w:szCs w:val="24"/>
        </w:rPr>
        <w:t>ραμματεία</w:t>
      </w:r>
      <w:r w:rsidRPr="00F63C6C">
        <w:rPr>
          <w:rFonts w:eastAsia="Times New Roman"/>
          <w:szCs w:val="24"/>
        </w:rPr>
        <w:t xml:space="preserve"> θα υλοποιήσει το</w:t>
      </w:r>
      <w:r>
        <w:rPr>
          <w:rFonts w:eastAsia="Times New Roman"/>
          <w:szCs w:val="24"/>
        </w:rPr>
        <w:t>ν</w:t>
      </w:r>
      <w:r w:rsidRPr="00F63C6C">
        <w:rPr>
          <w:rFonts w:eastAsia="Times New Roman"/>
          <w:szCs w:val="24"/>
        </w:rPr>
        <w:t xml:space="preserve"> στόχο της αύξησης της διοικητικής ικανότητας του </w:t>
      </w:r>
      <w:r>
        <w:rPr>
          <w:rFonts w:eastAsia="Times New Roman"/>
          <w:szCs w:val="24"/>
        </w:rPr>
        <w:t>δ</w:t>
      </w:r>
      <w:r w:rsidRPr="00F63C6C">
        <w:rPr>
          <w:rFonts w:eastAsia="Times New Roman"/>
          <w:szCs w:val="24"/>
        </w:rPr>
        <w:t>ημοσίου</w:t>
      </w:r>
      <w:r>
        <w:rPr>
          <w:rFonts w:eastAsia="Times New Roman"/>
          <w:szCs w:val="24"/>
        </w:rPr>
        <w:t>. Π</w:t>
      </w:r>
      <w:r w:rsidRPr="00F63C6C">
        <w:rPr>
          <w:rFonts w:eastAsia="Times New Roman"/>
          <w:szCs w:val="24"/>
        </w:rPr>
        <w:t>οιο είναι</w:t>
      </w:r>
      <w:r>
        <w:rPr>
          <w:rFonts w:eastAsia="Times New Roman"/>
          <w:szCs w:val="24"/>
        </w:rPr>
        <w:t>, λ</w:t>
      </w:r>
      <w:r w:rsidRPr="00F63C6C">
        <w:rPr>
          <w:rFonts w:eastAsia="Times New Roman"/>
          <w:szCs w:val="24"/>
        </w:rPr>
        <w:t>οιπόν</w:t>
      </w:r>
      <w:r>
        <w:rPr>
          <w:rFonts w:eastAsia="Times New Roman"/>
          <w:szCs w:val="24"/>
        </w:rPr>
        <w:t>,</w:t>
      </w:r>
      <w:r w:rsidRPr="00F63C6C">
        <w:rPr>
          <w:rFonts w:eastAsia="Times New Roman"/>
          <w:szCs w:val="24"/>
        </w:rPr>
        <w:t xml:space="preserve"> το κόστος αυτής της κυβερνητικής επιλογής να προσθέσει </w:t>
      </w:r>
      <w:r>
        <w:rPr>
          <w:rFonts w:eastAsia="Times New Roman"/>
          <w:szCs w:val="24"/>
        </w:rPr>
        <w:t>δέκα</w:t>
      </w:r>
      <w:r w:rsidRPr="00F63C6C">
        <w:rPr>
          <w:rFonts w:eastAsia="Times New Roman"/>
          <w:szCs w:val="24"/>
        </w:rPr>
        <w:t xml:space="preserve"> νέες μονάδες αγνώστου πρακτικής χρησιμότητας στο </w:t>
      </w:r>
      <w:r>
        <w:rPr>
          <w:rFonts w:eastAsia="Times New Roman"/>
          <w:szCs w:val="24"/>
        </w:rPr>
        <w:t>Υ</w:t>
      </w:r>
      <w:r w:rsidRPr="00F63C6C">
        <w:rPr>
          <w:rFonts w:eastAsia="Times New Roman"/>
          <w:szCs w:val="24"/>
        </w:rPr>
        <w:t>που</w:t>
      </w:r>
      <w:r w:rsidRPr="00F63C6C">
        <w:rPr>
          <w:rFonts w:eastAsia="Times New Roman"/>
          <w:szCs w:val="24"/>
        </w:rPr>
        <w:t>ργείο Διοικητικής Ανασυγκρότησης</w:t>
      </w:r>
      <w:r>
        <w:rPr>
          <w:rFonts w:eastAsia="Times New Roman"/>
          <w:szCs w:val="24"/>
        </w:rPr>
        <w:t>;</w:t>
      </w:r>
    </w:p>
    <w:p w14:paraId="20A4EA95" w14:textId="77777777" w:rsidR="005D4821" w:rsidRDefault="006B233D">
      <w:pPr>
        <w:spacing w:line="600" w:lineRule="auto"/>
        <w:ind w:firstLine="720"/>
        <w:jc w:val="both"/>
        <w:rPr>
          <w:rFonts w:eastAsia="Times New Roman"/>
          <w:szCs w:val="24"/>
        </w:rPr>
      </w:pPr>
      <w:r>
        <w:rPr>
          <w:rFonts w:eastAsia="Times New Roman"/>
          <w:szCs w:val="24"/>
        </w:rPr>
        <w:t xml:space="preserve">Η </w:t>
      </w:r>
      <w:r>
        <w:rPr>
          <w:rFonts w:eastAsia="Times New Roman"/>
          <w:szCs w:val="24"/>
        </w:rPr>
        <w:t>έ</w:t>
      </w:r>
      <w:r w:rsidRPr="00F63C6C">
        <w:rPr>
          <w:rFonts w:eastAsia="Times New Roman"/>
          <w:szCs w:val="24"/>
        </w:rPr>
        <w:t xml:space="preserve">κθεση του </w:t>
      </w:r>
      <w:r>
        <w:rPr>
          <w:rFonts w:eastAsia="Times New Roman"/>
          <w:szCs w:val="24"/>
        </w:rPr>
        <w:t>Γ</w:t>
      </w:r>
      <w:r w:rsidRPr="00F63C6C">
        <w:rPr>
          <w:rFonts w:eastAsia="Times New Roman"/>
          <w:szCs w:val="24"/>
        </w:rPr>
        <w:t xml:space="preserve">ενικού </w:t>
      </w:r>
      <w:r>
        <w:rPr>
          <w:rFonts w:eastAsia="Times New Roman"/>
          <w:szCs w:val="24"/>
        </w:rPr>
        <w:t>Λογιστηρίου του Κράτους, ά</w:t>
      </w:r>
      <w:r w:rsidRPr="00F63C6C">
        <w:rPr>
          <w:rFonts w:eastAsia="Times New Roman"/>
          <w:szCs w:val="24"/>
        </w:rPr>
        <w:t>λλωστε</w:t>
      </w:r>
      <w:r>
        <w:rPr>
          <w:rFonts w:eastAsia="Times New Roman"/>
          <w:szCs w:val="24"/>
        </w:rPr>
        <w:t>,</w:t>
      </w:r>
      <w:r w:rsidRPr="00F63C6C">
        <w:rPr>
          <w:rFonts w:eastAsia="Times New Roman"/>
          <w:szCs w:val="24"/>
        </w:rPr>
        <w:t xml:space="preserve"> μας πληροφορεί ότι η σχετική δαπάνη ενδέχεται να ξεπεράσει </w:t>
      </w:r>
      <w:r>
        <w:rPr>
          <w:rFonts w:eastAsia="Times New Roman"/>
          <w:szCs w:val="24"/>
        </w:rPr>
        <w:t>τ</w:t>
      </w:r>
      <w:r w:rsidRPr="00F63C6C">
        <w:rPr>
          <w:rFonts w:eastAsia="Times New Roman"/>
          <w:szCs w:val="24"/>
        </w:rPr>
        <w:t xml:space="preserve">ο </w:t>
      </w:r>
      <w:r>
        <w:rPr>
          <w:rFonts w:eastAsia="Times New Roman"/>
          <w:szCs w:val="24"/>
        </w:rPr>
        <w:t>1</w:t>
      </w:r>
      <w:r w:rsidRPr="00F63C6C">
        <w:rPr>
          <w:rFonts w:eastAsia="Times New Roman"/>
          <w:szCs w:val="24"/>
        </w:rPr>
        <w:t xml:space="preserve"> εκατομμύριο ευρώ ετησίως</w:t>
      </w:r>
      <w:r>
        <w:rPr>
          <w:rFonts w:eastAsia="Times New Roman"/>
          <w:szCs w:val="24"/>
        </w:rPr>
        <w:t>. Η ξερή αυτή αποτίμηση,</w:t>
      </w:r>
      <w:r w:rsidRPr="00F63C6C">
        <w:rPr>
          <w:rFonts w:eastAsia="Times New Roman"/>
          <w:szCs w:val="24"/>
        </w:rPr>
        <w:t xml:space="preserve"> </w:t>
      </w:r>
      <w:r>
        <w:rPr>
          <w:rFonts w:eastAsia="Times New Roman"/>
          <w:szCs w:val="24"/>
        </w:rPr>
        <w:t>όμως,</w:t>
      </w:r>
      <w:r w:rsidRPr="00F63C6C">
        <w:rPr>
          <w:rFonts w:eastAsia="Times New Roman"/>
          <w:szCs w:val="24"/>
        </w:rPr>
        <w:t xml:space="preserve"> κρύβει το εναλλακτικό κόστος της σύστασης της </w:t>
      </w:r>
      <w:r>
        <w:rPr>
          <w:rFonts w:eastAsia="Times New Roman"/>
          <w:szCs w:val="24"/>
        </w:rPr>
        <w:t>ε</w:t>
      </w:r>
      <w:r>
        <w:rPr>
          <w:rFonts w:eastAsia="Times New Roman"/>
          <w:szCs w:val="24"/>
        </w:rPr>
        <w:t>ι</w:t>
      </w:r>
      <w:r>
        <w:rPr>
          <w:rFonts w:eastAsia="Times New Roman"/>
          <w:szCs w:val="24"/>
        </w:rPr>
        <w:t xml:space="preserve">δικής </w:t>
      </w:r>
      <w:r>
        <w:rPr>
          <w:rFonts w:eastAsia="Times New Roman"/>
          <w:szCs w:val="24"/>
        </w:rPr>
        <w:lastRenderedPageBreak/>
        <w:t>γ</w:t>
      </w:r>
      <w:r>
        <w:rPr>
          <w:rFonts w:eastAsia="Times New Roman"/>
          <w:szCs w:val="24"/>
        </w:rPr>
        <w:t>ραμματείας,</w:t>
      </w:r>
      <w:r w:rsidRPr="00F63C6C">
        <w:rPr>
          <w:rFonts w:eastAsia="Times New Roman"/>
          <w:szCs w:val="24"/>
        </w:rPr>
        <w:t xml:space="preserve"> δηλαδή </w:t>
      </w:r>
      <w:r>
        <w:rPr>
          <w:rFonts w:eastAsia="Times New Roman"/>
          <w:szCs w:val="24"/>
        </w:rPr>
        <w:t>τι</w:t>
      </w:r>
      <w:r w:rsidRPr="00F63C6C">
        <w:rPr>
          <w:rFonts w:eastAsia="Times New Roman"/>
          <w:szCs w:val="24"/>
        </w:rPr>
        <w:t xml:space="preserve"> θα μπορούσαν να γίνουν αυτά τα χρήματα</w:t>
      </w:r>
      <w:r>
        <w:rPr>
          <w:rFonts w:eastAsia="Times New Roman"/>
          <w:szCs w:val="24"/>
        </w:rPr>
        <w:t>,</w:t>
      </w:r>
      <w:r w:rsidRPr="00F63C6C">
        <w:rPr>
          <w:rFonts w:eastAsia="Times New Roman"/>
          <w:szCs w:val="24"/>
        </w:rPr>
        <w:t xml:space="preserve"> αν η </w:t>
      </w:r>
      <w:r>
        <w:rPr>
          <w:rFonts w:eastAsia="Times New Roman"/>
          <w:szCs w:val="24"/>
        </w:rPr>
        <w:t>Κ</w:t>
      </w:r>
      <w:r w:rsidRPr="00F63C6C">
        <w:rPr>
          <w:rFonts w:eastAsia="Times New Roman"/>
          <w:szCs w:val="24"/>
        </w:rPr>
        <w:t xml:space="preserve">υβέρνηση επέλεγε να τα διαθέσει για την κάλυψη άλλων </w:t>
      </w:r>
      <w:proofErr w:type="spellStart"/>
      <w:r w:rsidRPr="00F63C6C">
        <w:rPr>
          <w:rFonts w:eastAsia="Times New Roman"/>
          <w:szCs w:val="24"/>
        </w:rPr>
        <w:t>κρισιμ</w:t>
      </w:r>
      <w:r>
        <w:rPr>
          <w:rFonts w:eastAsia="Times New Roman"/>
          <w:szCs w:val="24"/>
        </w:rPr>
        <w:t>οτέρων</w:t>
      </w:r>
      <w:proofErr w:type="spellEnd"/>
      <w:r w:rsidRPr="00F63C6C">
        <w:rPr>
          <w:rFonts w:eastAsia="Times New Roman"/>
          <w:szCs w:val="24"/>
        </w:rPr>
        <w:t xml:space="preserve"> προτεραιοτήτων του </w:t>
      </w:r>
      <w:r>
        <w:rPr>
          <w:rFonts w:eastAsia="Times New Roman"/>
          <w:szCs w:val="24"/>
        </w:rPr>
        <w:t>δ</w:t>
      </w:r>
      <w:r w:rsidRPr="00F63C6C">
        <w:rPr>
          <w:rFonts w:eastAsia="Times New Roman"/>
          <w:szCs w:val="24"/>
        </w:rPr>
        <w:t>ημοσίου</w:t>
      </w:r>
      <w:r>
        <w:rPr>
          <w:rFonts w:eastAsia="Times New Roman"/>
          <w:szCs w:val="24"/>
        </w:rPr>
        <w:t>.</w:t>
      </w:r>
    </w:p>
    <w:p w14:paraId="20A4EA96" w14:textId="77777777" w:rsidR="005D4821" w:rsidRDefault="006B233D">
      <w:pPr>
        <w:spacing w:line="600" w:lineRule="auto"/>
        <w:ind w:firstLine="720"/>
        <w:jc w:val="both"/>
        <w:rPr>
          <w:rFonts w:eastAsia="Times New Roman"/>
          <w:szCs w:val="24"/>
        </w:rPr>
      </w:pPr>
      <w:r>
        <w:rPr>
          <w:rFonts w:eastAsia="Times New Roman"/>
          <w:szCs w:val="24"/>
        </w:rPr>
        <w:t>Θ</w:t>
      </w:r>
      <w:r w:rsidRPr="00F63C6C">
        <w:rPr>
          <w:rFonts w:eastAsia="Times New Roman"/>
          <w:szCs w:val="24"/>
        </w:rPr>
        <w:t xml:space="preserve">έλω να αναφερθώ ενδεικτικά σε κάτι το οποίο </w:t>
      </w:r>
      <w:proofErr w:type="spellStart"/>
      <w:r w:rsidRPr="00F63C6C">
        <w:rPr>
          <w:rFonts w:eastAsia="Times New Roman"/>
          <w:szCs w:val="24"/>
        </w:rPr>
        <w:t>ανεφέρθη</w:t>
      </w:r>
      <w:proofErr w:type="spellEnd"/>
      <w:r w:rsidRPr="00F63C6C">
        <w:rPr>
          <w:rFonts w:eastAsia="Times New Roman"/>
          <w:szCs w:val="24"/>
        </w:rPr>
        <w:t xml:space="preserve"> και κατά τη συζήτηση στην </w:t>
      </w:r>
      <w:r>
        <w:rPr>
          <w:rFonts w:eastAsia="Times New Roman"/>
          <w:szCs w:val="24"/>
        </w:rPr>
        <w:t>ε</w:t>
      </w:r>
      <w:r w:rsidRPr="00F63C6C">
        <w:rPr>
          <w:rFonts w:eastAsia="Times New Roman"/>
          <w:szCs w:val="24"/>
        </w:rPr>
        <w:t>πιτρο</w:t>
      </w:r>
      <w:r w:rsidRPr="00F63C6C">
        <w:rPr>
          <w:rFonts w:eastAsia="Times New Roman"/>
          <w:szCs w:val="24"/>
        </w:rPr>
        <w:t>πή</w:t>
      </w:r>
      <w:r>
        <w:rPr>
          <w:rFonts w:eastAsia="Times New Roman"/>
          <w:szCs w:val="24"/>
        </w:rPr>
        <w:t>,</w:t>
      </w:r>
      <w:r w:rsidRPr="00F63C6C">
        <w:rPr>
          <w:rFonts w:eastAsia="Times New Roman"/>
          <w:szCs w:val="24"/>
        </w:rPr>
        <w:t xml:space="preserve"> σε </w:t>
      </w:r>
      <w:r>
        <w:rPr>
          <w:rFonts w:eastAsia="Times New Roman"/>
          <w:szCs w:val="24"/>
        </w:rPr>
        <w:t>μια</w:t>
      </w:r>
      <w:r w:rsidRPr="00F63C6C">
        <w:rPr>
          <w:rFonts w:eastAsia="Times New Roman"/>
          <w:szCs w:val="24"/>
        </w:rPr>
        <w:t xml:space="preserve"> επιστολή που έλαβα από τον </w:t>
      </w:r>
      <w:r>
        <w:rPr>
          <w:rFonts w:eastAsia="Times New Roman"/>
          <w:szCs w:val="24"/>
        </w:rPr>
        <w:t>Π</w:t>
      </w:r>
      <w:r w:rsidRPr="00F63C6C">
        <w:rPr>
          <w:rFonts w:eastAsia="Times New Roman"/>
          <w:szCs w:val="24"/>
        </w:rPr>
        <w:t xml:space="preserve">ανελλήνιο </w:t>
      </w:r>
      <w:r>
        <w:rPr>
          <w:rFonts w:eastAsia="Times New Roman"/>
          <w:szCs w:val="24"/>
        </w:rPr>
        <w:t>Σ</w:t>
      </w:r>
      <w:r w:rsidRPr="00F63C6C">
        <w:rPr>
          <w:rFonts w:eastAsia="Times New Roman"/>
          <w:szCs w:val="24"/>
        </w:rPr>
        <w:t xml:space="preserve">ύλλογο </w:t>
      </w:r>
      <w:r>
        <w:rPr>
          <w:rFonts w:eastAsia="Times New Roman"/>
          <w:szCs w:val="24"/>
        </w:rPr>
        <w:t>Ε</w:t>
      </w:r>
      <w:r w:rsidRPr="00F63C6C">
        <w:rPr>
          <w:rFonts w:eastAsia="Times New Roman"/>
          <w:szCs w:val="24"/>
        </w:rPr>
        <w:t xml:space="preserve">ργαζομένων στα </w:t>
      </w:r>
      <w:r>
        <w:rPr>
          <w:rFonts w:eastAsia="Times New Roman"/>
          <w:szCs w:val="24"/>
        </w:rPr>
        <w:t>Κ</w:t>
      </w:r>
      <w:r w:rsidRPr="00F63C6C">
        <w:rPr>
          <w:rFonts w:eastAsia="Times New Roman"/>
          <w:szCs w:val="24"/>
        </w:rPr>
        <w:t xml:space="preserve">έντρα </w:t>
      </w:r>
      <w:r>
        <w:rPr>
          <w:rFonts w:eastAsia="Times New Roman"/>
          <w:szCs w:val="24"/>
        </w:rPr>
        <w:t>Δ</w:t>
      </w:r>
      <w:r w:rsidRPr="00F63C6C">
        <w:rPr>
          <w:rFonts w:eastAsia="Times New Roman"/>
          <w:szCs w:val="24"/>
        </w:rPr>
        <w:t xml:space="preserve">ημιουργικής </w:t>
      </w:r>
      <w:r>
        <w:rPr>
          <w:rFonts w:eastAsia="Times New Roman"/>
          <w:szCs w:val="24"/>
        </w:rPr>
        <w:t>Α</w:t>
      </w:r>
      <w:r w:rsidRPr="00F63C6C">
        <w:rPr>
          <w:rFonts w:eastAsia="Times New Roman"/>
          <w:szCs w:val="24"/>
        </w:rPr>
        <w:t xml:space="preserve">πασχόλησης </w:t>
      </w:r>
      <w:r>
        <w:rPr>
          <w:rFonts w:eastAsia="Times New Roman"/>
          <w:szCs w:val="24"/>
        </w:rPr>
        <w:t>Παιδιών. Ο</w:t>
      </w:r>
      <w:r w:rsidRPr="00F63C6C">
        <w:rPr>
          <w:rFonts w:eastAsia="Times New Roman"/>
          <w:szCs w:val="24"/>
        </w:rPr>
        <w:t xml:space="preserve"> συγκεκριμένος </w:t>
      </w:r>
      <w:r>
        <w:rPr>
          <w:rFonts w:eastAsia="Times New Roman"/>
          <w:szCs w:val="24"/>
        </w:rPr>
        <w:t>σ</w:t>
      </w:r>
      <w:r w:rsidRPr="00F63C6C">
        <w:rPr>
          <w:rFonts w:eastAsia="Times New Roman"/>
          <w:szCs w:val="24"/>
        </w:rPr>
        <w:t xml:space="preserve">ύλλογος </w:t>
      </w:r>
      <w:r>
        <w:rPr>
          <w:rFonts w:eastAsia="Times New Roman"/>
          <w:szCs w:val="24"/>
        </w:rPr>
        <w:t>-</w:t>
      </w:r>
      <w:r w:rsidRPr="00F63C6C">
        <w:rPr>
          <w:rFonts w:eastAsia="Times New Roman"/>
          <w:szCs w:val="24"/>
        </w:rPr>
        <w:t>και θα καταθέσω</w:t>
      </w:r>
      <w:r>
        <w:rPr>
          <w:rFonts w:eastAsia="Times New Roman"/>
          <w:szCs w:val="24"/>
        </w:rPr>
        <w:t>,</w:t>
      </w:r>
      <w:r w:rsidRPr="00F63C6C">
        <w:rPr>
          <w:rFonts w:eastAsia="Times New Roman"/>
          <w:szCs w:val="24"/>
        </w:rPr>
        <w:t xml:space="preserve"> παρακαλώ</w:t>
      </w:r>
      <w:r>
        <w:rPr>
          <w:rFonts w:eastAsia="Times New Roman"/>
          <w:szCs w:val="24"/>
        </w:rPr>
        <w:t>,</w:t>
      </w:r>
      <w:r w:rsidRPr="00F63C6C">
        <w:rPr>
          <w:rFonts w:eastAsia="Times New Roman"/>
          <w:szCs w:val="24"/>
        </w:rPr>
        <w:t xml:space="preserve"> το συγκεκριμένο έγγραφο</w:t>
      </w:r>
      <w:r>
        <w:rPr>
          <w:rFonts w:eastAsia="Times New Roman"/>
          <w:szCs w:val="24"/>
        </w:rPr>
        <w:t xml:space="preserve"> για τα Πρακτικά-</w:t>
      </w:r>
      <w:r w:rsidRPr="00F63C6C">
        <w:rPr>
          <w:rFonts w:eastAsia="Times New Roman"/>
          <w:szCs w:val="24"/>
        </w:rPr>
        <w:t xml:space="preserve"> μαζί με τον αντίστοιχο των εργαζομένων στα </w:t>
      </w:r>
      <w:r>
        <w:rPr>
          <w:rFonts w:eastAsia="Times New Roman"/>
          <w:szCs w:val="24"/>
        </w:rPr>
        <w:t>κ</w:t>
      </w:r>
      <w:r w:rsidRPr="00F63C6C">
        <w:rPr>
          <w:rFonts w:eastAsia="Times New Roman"/>
          <w:szCs w:val="24"/>
        </w:rPr>
        <w:t xml:space="preserve">έντρα </w:t>
      </w:r>
      <w:r>
        <w:rPr>
          <w:rFonts w:eastAsia="Times New Roman"/>
          <w:szCs w:val="24"/>
        </w:rPr>
        <w:t>δ</w:t>
      </w:r>
      <w:r w:rsidRPr="00F63C6C">
        <w:rPr>
          <w:rFonts w:eastAsia="Times New Roman"/>
          <w:szCs w:val="24"/>
        </w:rPr>
        <w:t xml:space="preserve">ημιουργικής </w:t>
      </w:r>
      <w:r>
        <w:rPr>
          <w:rFonts w:eastAsia="Times New Roman"/>
          <w:szCs w:val="24"/>
        </w:rPr>
        <w:t>α</w:t>
      </w:r>
      <w:r w:rsidRPr="00F63C6C">
        <w:rPr>
          <w:rFonts w:eastAsia="Times New Roman"/>
          <w:szCs w:val="24"/>
        </w:rPr>
        <w:t xml:space="preserve">πασχόλησης </w:t>
      </w:r>
      <w:r>
        <w:rPr>
          <w:rFonts w:eastAsia="Times New Roman"/>
          <w:szCs w:val="24"/>
        </w:rPr>
        <w:t>π</w:t>
      </w:r>
      <w:r w:rsidRPr="00F63C6C">
        <w:rPr>
          <w:rFonts w:eastAsia="Times New Roman"/>
          <w:szCs w:val="24"/>
        </w:rPr>
        <w:t xml:space="preserve">αιδιών ή </w:t>
      </w:r>
      <w:r>
        <w:rPr>
          <w:rFonts w:eastAsia="Times New Roman"/>
          <w:szCs w:val="24"/>
        </w:rPr>
        <w:t>α</w:t>
      </w:r>
      <w:r w:rsidRPr="00F63C6C">
        <w:rPr>
          <w:rFonts w:eastAsia="Times New Roman"/>
          <w:szCs w:val="24"/>
        </w:rPr>
        <w:t xml:space="preserve">τόμων με </w:t>
      </w:r>
      <w:r>
        <w:rPr>
          <w:rFonts w:eastAsia="Times New Roman"/>
          <w:szCs w:val="24"/>
        </w:rPr>
        <w:t>ε</w:t>
      </w:r>
      <w:r w:rsidRPr="00F63C6C">
        <w:rPr>
          <w:rFonts w:eastAsia="Times New Roman"/>
          <w:szCs w:val="24"/>
        </w:rPr>
        <w:t xml:space="preserve">ιδικές </w:t>
      </w:r>
      <w:r>
        <w:rPr>
          <w:rFonts w:eastAsia="Times New Roman"/>
          <w:szCs w:val="24"/>
        </w:rPr>
        <w:t>α</w:t>
      </w:r>
      <w:r w:rsidRPr="00F63C6C">
        <w:rPr>
          <w:rFonts w:eastAsia="Times New Roman"/>
          <w:szCs w:val="24"/>
        </w:rPr>
        <w:t xml:space="preserve">νάγκες εκπροσωπεί τους εργαζόμενους σε </w:t>
      </w:r>
      <w:r>
        <w:rPr>
          <w:rFonts w:eastAsia="Times New Roman"/>
          <w:szCs w:val="24"/>
        </w:rPr>
        <w:t xml:space="preserve">τριακόσιες ογδόντα δύο </w:t>
      </w:r>
      <w:r w:rsidRPr="00F63C6C">
        <w:rPr>
          <w:rFonts w:eastAsia="Times New Roman"/>
          <w:szCs w:val="24"/>
        </w:rPr>
        <w:t xml:space="preserve">δημοτικές δομές </w:t>
      </w:r>
      <w:r>
        <w:rPr>
          <w:rFonts w:eastAsia="Times New Roman"/>
          <w:szCs w:val="24"/>
        </w:rPr>
        <w:t>κ</w:t>
      </w:r>
      <w:r w:rsidRPr="00F63C6C">
        <w:rPr>
          <w:rFonts w:eastAsia="Times New Roman"/>
          <w:szCs w:val="24"/>
        </w:rPr>
        <w:t xml:space="preserve">έντρων </w:t>
      </w:r>
      <w:r>
        <w:rPr>
          <w:rFonts w:eastAsia="Times New Roman"/>
          <w:szCs w:val="24"/>
        </w:rPr>
        <w:t>δ</w:t>
      </w:r>
      <w:r w:rsidRPr="00F63C6C">
        <w:rPr>
          <w:rFonts w:eastAsia="Times New Roman"/>
          <w:szCs w:val="24"/>
        </w:rPr>
        <w:t xml:space="preserve">ημιουργικής </w:t>
      </w:r>
      <w:r>
        <w:rPr>
          <w:rFonts w:eastAsia="Times New Roman"/>
          <w:szCs w:val="24"/>
        </w:rPr>
        <w:t>α</w:t>
      </w:r>
      <w:r w:rsidRPr="00F63C6C">
        <w:rPr>
          <w:rFonts w:eastAsia="Times New Roman"/>
          <w:szCs w:val="24"/>
        </w:rPr>
        <w:t xml:space="preserve">πασχόλησης και </w:t>
      </w:r>
      <w:r>
        <w:rPr>
          <w:rFonts w:eastAsia="Times New Roman"/>
          <w:szCs w:val="24"/>
        </w:rPr>
        <w:t>πενήντα εννέα</w:t>
      </w:r>
      <w:r w:rsidRPr="00F63C6C">
        <w:rPr>
          <w:rFonts w:eastAsia="Times New Roman"/>
          <w:szCs w:val="24"/>
        </w:rPr>
        <w:t xml:space="preserve"> δημοτικές δομές</w:t>
      </w:r>
      <w:r>
        <w:rPr>
          <w:rFonts w:eastAsia="Times New Roman"/>
          <w:szCs w:val="24"/>
        </w:rPr>
        <w:t>,</w:t>
      </w:r>
      <w:r w:rsidRPr="00F63C6C">
        <w:rPr>
          <w:rFonts w:eastAsia="Times New Roman"/>
          <w:szCs w:val="24"/>
        </w:rPr>
        <w:t xml:space="preserve"> ΚΔΑΠ</w:t>
      </w:r>
      <w:r>
        <w:rPr>
          <w:rFonts w:eastAsia="Times New Roman"/>
          <w:szCs w:val="24"/>
        </w:rPr>
        <w:t>,</w:t>
      </w:r>
      <w:r w:rsidRPr="00F63C6C">
        <w:rPr>
          <w:rFonts w:eastAsia="Times New Roman"/>
          <w:szCs w:val="24"/>
        </w:rPr>
        <w:t xml:space="preserve"> για παιδιά ή άτομα με ειδικές ανάγκες</w:t>
      </w:r>
      <w:r>
        <w:rPr>
          <w:rFonts w:eastAsia="Times New Roman"/>
          <w:szCs w:val="24"/>
        </w:rPr>
        <w:t xml:space="preserve">. </w:t>
      </w:r>
    </w:p>
    <w:p w14:paraId="20A4EA97" w14:textId="77777777" w:rsidR="005D4821" w:rsidRDefault="006B233D">
      <w:pPr>
        <w:spacing w:line="600" w:lineRule="auto"/>
        <w:ind w:firstLine="720"/>
        <w:jc w:val="both"/>
        <w:rPr>
          <w:rFonts w:eastAsia="Times New Roman"/>
          <w:szCs w:val="24"/>
        </w:rPr>
      </w:pPr>
      <w:r>
        <w:rPr>
          <w:rFonts w:eastAsia="Times New Roman"/>
          <w:szCs w:val="24"/>
        </w:rPr>
        <w:t>Σ</w:t>
      </w:r>
      <w:r w:rsidRPr="00F63C6C">
        <w:rPr>
          <w:rFonts w:eastAsia="Times New Roman"/>
          <w:szCs w:val="24"/>
        </w:rPr>
        <w:t>ύμφ</w:t>
      </w:r>
      <w:r w:rsidRPr="00F63C6C">
        <w:rPr>
          <w:rFonts w:eastAsia="Times New Roman"/>
          <w:szCs w:val="24"/>
        </w:rPr>
        <w:t xml:space="preserve">ωνα με τα στοιχεία της επιστολής </w:t>
      </w:r>
      <w:r>
        <w:rPr>
          <w:rFonts w:eastAsia="Times New Roman"/>
          <w:szCs w:val="24"/>
        </w:rPr>
        <w:t>αυτής,</w:t>
      </w:r>
      <w:r w:rsidRPr="00F63C6C">
        <w:rPr>
          <w:rFonts w:eastAsia="Times New Roman"/>
          <w:szCs w:val="24"/>
        </w:rPr>
        <w:t xml:space="preserve"> στα </w:t>
      </w:r>
      <w:r>
        <w:rPr>
          <w:rFonts w:eastAsia="Times New Roman"/>
          <w:szCs w:val="24"/>
        </w:rPr>
        <w:t xml:space="preserve">τριακόσια ογδόντα δύο ΚΔΑΠ εξυπηρετούνται </w:t>
      </w:r>
      <w:r w:rsidRPr="00F63C6C">
        <w:rPr>
          <w:rFonts w:eastAsia="Times New Roman"/>
          <w:szCs w:val="24"/>
        </w:rPr>
        <w:t xml:space="preserve">φέτος </w:t>
      </w:r>
      <w:r>
        <w:rPr>
          <w:rFonts w:eastAsia="Times New Roman"/>
          <w:szCs w:val="24"/>
        </w:rPr>
        <w:t>τριάντα έξι χιλιάδες εννιακόσια εξήντα τέσσερα</w:t>
      </w:r>
      <w:r w:rsidRPr="00F63C6C">
        <w:rPr>
          <w:rFonts w:eastAsia="Times New Roman"/>
          <w:szCs w:val="24"/>
        </w:rPr>
        <w:t xml:space="preserve"> παιδιά ηλικίας από </w:t>
      </w:r>
      <w:r>
        <w:rPr>
          <w:rFonts w:eastAsia="Times New Roman"/>
          <w:szCs w:val="24"/>
        </w:rPr>
        <w:t>πέντε</w:t>
      </w:r>
      <w:r w:rsidRPr="00F63C6C">
        <w:rPr>
          <w:rFonts w:eastAsia="Times New Roman"/>
          <w:szCs w:val="24"/>
        </w:rPr>
        <w:t xml:space="preserve"> μέχρι </w:t>
      </w:r>
      <w:r>
        <w:rPr>
          <w:rFonts w:eastAsia="Times New Roman"/>
          <w:szCs w:val="24"/>
        </w:rPr>
        <w:t>δώδεκα</w:t>
      </w:r>
      <w:r w:rsidRPr="00F63C6C">
        <w:rPr>
          <w:rFonts w:eastAsia="Times New Roman"/>
          <w:szCs w:val="24"/>
        </w:rPr>
        <w:t xml:space="preserve"> χρόνων</w:t>
      </w:r>
      <w:r>
        <w:rPr>
          <w:rFonts w:eastAsia="Times New Roman"/>
          <w:szCs w:val="24"/>
        </w:rPr>
        <w:t>,</w:t>
      </w:r>
      <w:r w:rsidRPr="00F63C6C">
        <w:rPr>
          <w:rFonts w:eastAsia="Times New Roman"/>
          <w:szCs w:val="24"/>
        </w:rPr>
        <w:t xml:space="preserve"> ενώ ο συνολικός αριθμός αιτούντων ανήλθε φέ</w:t>
      </w:r>
      <w:r w:rsidRPr="00F63C6C">
        <w:rPr>
          <w:rFonts w:eastAsia="Times New Roman"/>
          <w:szCs w:val="24"/>
        </w:rPr>
        <w:lastRenderedPageBreak/>
        <w:t xml:space="preserve">τος στα </w:t>
      </w:r>
      <w:r>
        <w:rPr>
          <w:rFonts w:eastAsia="Times New Roman"/>
          <w:szCs w:val="24"/>
        </w:rPr>
        <w:t>πενήντα οκτώ χιλιάδε</w:t>
      </w:r>
      <w:r>
        <w:rPr>
          <w:rFonts w:eastAsia="Times New Roman"/>
          <w:szCs w:val="24"/>
        </w:rPr>
        <w:t>ς εξακόσια πενήντα</w:t>
      </w:r>
      <w:r w:rsidRPr="00F63C6C">
        <w:rPr>
          <w:rFonts w:eastAsia="Times New Roman"/>
          <w:szCs w:val="24"/>
        </w:rPr>
        <w:t xml:space="preserve"> παιδιά</w:t>
      </w:r>
      <w:r>
        <w:rPr>
          <w:rFonts w:eastAsia="Times New Roman"/>
          <w:szCs w:val="24"/>
        </w:rPr>
        <w:t>. Α</w:t>
      </w:r>
      <w:r w:rsidRPr="00F63C6C">
        <w:rPr>
          <w:rFonts w:eastAsia="Times New Roman"/>
          <w:szCs w:val="24"/>
        </w:rPr>
        <w:t>ντίστοιχα</w:t>
      </w:r>
      <w:r>
        <w:rPr>
          <w:rFonts w:eastAsia="Times New Roman"/>
          <w:szCs w:val="24"/>
        </w:rPr>
        <w:t>,</w:t>
      </w:r>
      <w:r w:rsidRPr="00F63C6C">
        <w:rPr>
          <w:rFonts w:eastAsia="Times New Roman"/>
          <w:szCs w:val="24"/>
        </w:rPr>
        <w:t xml:space="preserve"> στα </w:t>
      </w:r>
      <w:r>
        <w:rPr>
          <w:rFonts w:eastAsia="Times New Roman"/>
          <w:szCs w:val="24"/>
        </w:rPr>
        <w:t>πενήντα εννέα ΚΔΑΠ</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ΜΕΑ</w:t>
      </w:r>
      <w:r w:rsidRPr="00F63C6C">
        <w:rPr>
          <w:rFonts w:eastAsia="Times New Roman"/>
          <w:szCs w:val="24"/>
        </w:rPr>
        <w:t xml:space="preserve"> εξυπηρετούνται φέτος </w:t>
      </w:r>
      <w:r>
        <w:rPr>
          <w:rFonts w:eastAsia="Times New Roman"/>
          <w:szCs w:val="24"/>
        </w:rPr>
        <w:t>τρεις χιλιάδες οκτακόσια ογδόντα παιδιά</w:t>
      </w:r>
      <w:r>
        <w:rPr>
          <w:rFonts w:eastAsia="Times New Roman"/>
          <w:szCs w:val="24"/>
        </w:rPr>
        <w:t>,</w:t>
      </w:r>
      <w:r w:rsidRPr="00F63C6C">
        <w:rPr>
          <w:rFonts w:eastAsia="Times New Roman"/>
          <w:szCs w:val="24"/>
        </w:rPr>
        <w:t xml:space="preserve"> παιδιά και άτομα</w:t>
      </w:r>
      <w:r>
        <w:rPr>
          <w:rFonts w:eastAsia="Times New Roman"/>
          <w:szCs w:val="24"/>
        </w:rPr>
        <w:t>,</w:t>
      </w:r>
      <w:r w:rsidRPr="00F63C6C">
        <w:rPr>
          <w:rFonts w:eastAsia="Times New Roman"/>
          <w:szCs w:val="24"/>
        </w:rPr>
        <w:t xml:space="preserve"> ενώ ο συνολικός αριθμός αιτούντων ανήλθε στις </w:t>
      </w:r>
      <w:r>
        <w:rPr>
          <w:rFonts w:eastAsia="Times New Roman"/>
          <w:szCs w:val="24"/>
        </w:rPr>
        <w:t xml:space="preserve">τέσσερεις χιλιάδες </w:t>
      </w:r>
      <w:proofErr w:type="spellStart"/>
      <w:r>
        <w:rPr>
          <w:rFonts w:eastAsia="Times New Roman"/>
          <w:szCs w:val="24"/>
        </w:rPr>
        <w:t>εκατόν</w:t>
      </w:r>
      <w:proofErr w:type="spellEnd"/>
      <w:r>
        <w:rPr>
          <w:rFonts w:eastAsia="Times New Roman"/>
          <w:szCs w:val="24"/>
        </w:rPr>
        <w:t xml:space="preserve"> πενήντα οκτώ</w:t>
      </w:r>
      <w:r w:rsidRPr="00F63C6C">
        <w:rPr>
          <w:rFonts w:eastAsia="Times New Roman"/>
          <w:szCs w:val="24"/>
        </w:rPr>
        <w:t xml:space="preserve"> ΑΜΕΑ</w:t>
      </w:r>
      <w:r>
        <w:rPr>
          <w:rFonts w:eastAsia="Times New Roman"/>
          <w:szCs w:val="24"/>
        </w:rPr>
        <w:t>.</w:t>
      </w:r>
    </w:p>
    <w:p w14:paraId="20A4EA98" w14:textId="77777777" w:rsidR="005D4821" w:rsidRDefault="006B233D">
      <w:pPr>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ο Βουλευτής κ. Αθανάσιος Δαβάκης καταθέτει για τα Πρακτικά την προαναφερθείσα επιστολή, η οποία βρίσκεται στο αρχείο του Τμήματος Γραμματείας της Διεύθυνσης Στενογραφίας και Πρακτικών της Βουλής)</w:t>
      </w:r>
    </w:p>
    <w:p w14:paraId="20A4EA99" w14:textId="77777777" w:rsidR="005D4821" w:rsidRDefault="006B233D">
      <w:pPr>
        <w:spacing w:line="600" w:lineRule="auto"/>
        <w:ind w:firstLine="720"/>
        <w:jc w:val="both"/>
        <w:rPr>
          <w:rFonts w:eastAsia="Times New Roman"/>
          <w:szCs w:val="24"/>
        </w:rPr>
      </w:pPr>
      <w:r>
        <w:rPr>
          <w:rFonts w:eastAsia="Times New Roman"/>
          <w:szCs w:val="24"/>
        </w:rPr>
        <w:t>Κ</w:t>
      </w:r>
      <w:r w:rsidRPr="00F63C6C">
        <w:rPr>
          <w:rFonts w:eastAsia="Times New Roman"/>
          <w:szCs w:val="24"/>
        </w:rPr>
        <w:t xml:space="preserve">ατέθεσα την εν λόγω επιστολή </w:t>
      </w:r>
      <w:r>
        <w:rPr>
          <w:rFonts w:eastAsia="Times New Roman"/>
          <w:szCs w:val="24"/>
        </w:rPr>
        <w:t xml:space="preserve">για </w:t>
      </w:r>
      <w:r w:rsidRPr="00F63C6C">
        <w:rPr>
          <w:rFonts w:eastAsia="Times New Roman"/>
          <w:szCs w:val="24"/>
        </w:rPr>
        <w:t xml:space="preserve">τα </w:t>
      </w:r>
      <w:r>
        <w:rPr>
          <w:rFonts w:eastAsia="Times New Roman"/>
          <w:szCs w:val="24"/>
        </w:rPr>
        <w:t>Π</w:t>
      </w:r>
      <w:r w:rsidRPr="00F63C6C">
        <w:rPr>
          <w:rFonts w:eastAsia="Times New Roman"/>
          <w:szCs w:val="24"/>
        </w:rPr>
        <w:t>ρακτικά και ζητώ πρωτί</w:t>
      </w:r>
      <w:r w:rsidRPr="00F63C6C">
        <w:rPr>
          <w:rFonts w:eastAsia="Times New Roman"/>
          <w:szCs w:val="24"/>
        </w:rPr>
        <w:t xml:space="preserve">στως κι </w:t>
      </w:r>
      <w:r>
        <w:rPr>
          <w:rFonts w:eastAsia="Times New Roman"/>
          <w:szCs w:val="24"/>
        </w:rPr>
        <w:t>ασχέτω</w:t>
      </w:r>
      <w:r w:rsidRPr="00F63C6C">
        <w:rPr>
          <w:rFonts w:eastAsia="Times New Roman"/>
          <w:szCs w:val="24"/>
        </w:rPr>
        <w:t>ς με την υπό</w:t>
      </w:r>
      <w:r>
        <w:rPr>
          <w:rFonts w:eastAsia="Times New Roman"/>
          <w:szCs w:val="24"/>
        </w:rPr>
        <w:t>λοιπη συζήτηση να το δείτε αυτό, κυρία Υπουργέ, ό</w:t>
      </w:r>
      <w:r w:rsidRPr="00F63C6C">
        <w:rPr>
          <w:rFonts w:eastAsia="Times New Roman"/>
          <w:szCs w:val="24"/>
        </w:rPr>
        <w:t xml:space="preserve">πως σας </w:t>
      </w:r>
      <w:r>
        <w:rPr>
          <w:rFonts w:eastAsia="Times New Roman"/>
          <w:szCs w:val="24"/>
        </w:rPr>
        <w:t>παρακάλεσα</w:t>
      </w:r>
      <w:r w:rsidRPr="00F63C6C">
        <w:rPr>
          <w:rFonts w:eastAsia="Times New Roman"/>
          <w:szCs w:val="24"/>
        </w:rPr>
        <w:t xml:space="preserve"> και στην </w:t>
      </w:r>
      <w:r>
        <w:rPr>
          <w:rFonts w:eastAsia="Times New Roman"/>
          <w:szCs w:val="24"/>
        </w:rPr>
        <w:t>ε</w:t>
      </w:r>
      <w:r w:rsidRPr="00F63C6C">
        <w:rPr>
          <w:rFonts w:eastAsia="Times New Roman"/>
          <w:szCs w:val="24"/>
        </w:rPr>
        <w:t>πιτροπή</w:t>
      </w:r>
      <w:r>
        <w:rPr>
          <w:rFonts w:eastAsia="Times New Roman"/>
          <w:szCs w:val="24"/>
        </w:rPr>
        <w:t>,</w:t>
      </w:r>
      <w:r w:rsidRPr="00F63C6C">
        <w:rPr>
          <w:rFonts w:eastAsia="Times New Roman"/>
          <w:szCs w:val="24"/>
        </w:rPr>
        <w:t xml:space="preserve"> με ιδιαίτερη προσοχή</w:t>
      </w:r>
      <w:r>
        <w:rPr>
          <w:rFonts w:eastAsia="Times New Roman"/>
          <w:szCs w:val="24"/>
        </w:rPr>
        <w:t>.</w:t>
      </w:r>
    </w:p>
    <w:p w14:paraId="20A4EA9A" w14:textId="77777777" w:rsidR="005D4821" w:rsidRDefault="006B233D">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r>
        <w:rPr>
          <w:rFonts w:eastAsia="Times New Roman"/>
          <w:szCs w:val="24"/>
        </w:rPr>
        <w:t>)</w:t>
      </w:r>
    </w:p>
    <w:p w14:paraId="20A4EA9B" w14:textId="77777777" w:rsidR="005D4821" w:rsidRDefault="006B233D">
      <w:pPr>
        <w:spacing w:line="600" w:lineRule="auto"/>
        <w:ind w:firstLine="720"/>
        <w:jc w:val="both"/>
        <w:rPr>
          <w:rFonts w:eastAsia="Times New Roman"/>
          <w:szCs w:val="24"/>
        </w:rPr>
      </w:pPr>
      <w:r>
        <w:rPr>
          <w:rFonts w:eastAsia="Times New Roman"/>
          <w:szCs w:val="24"/>
        </w:rPr>
        <w:t>Κ</w:t>
      </w:r>
      <w:r w:rsidRPr="00F63C6C">
        <w:rPr>
          <w:rFonts w:eastAsia="Times New Roman"/>
          <w:szCs w:val="24"/>
        </w:rPr>
        <w:t xml:space="preserve">ύριε </w:t>
      </w:r>
      <w:r>
        <w:rPr>
          <w:rFonts w:eastAsia="Times New Roman"/>
          <w:szCs w:val="24"/>
        </w:rPr>
        <w:t>Π</w:t>
      </w:r>
      <w:r w:rsidRPr="00F63C6C">
        <w:rPr>
          <w:rFonts w:eastAsia="Times New Roman"/>
          <w:szCs w:val="24"/>
        </w:rPr>
        <w:t>ρόεδρε</w:t>
      </w:r>
      <w:r>
        <w:rPr>
          <w:rFonts w:eastAsia="Times New Roman"/>
          <w:szCs w:val="24"/>
        </w:rPr>
        <w:t>,</w:t>
      </w:r>
      <w:r w:rsidRPr="00F63C6C">
        <w:rPr>
          <w:rFonts w:eastAsia="Times New Roman"/>
          <w:szCs w:val="24"/>
        </w:rPr>
        <w:t xml:space="preserve"> πώς να πούμε</w:t>
      </w:r>
      <w:r>
        <w:rPr>
          <w:rFonts w:eastAsia="Times New Roman"/>
          <w:szCs w:val="24"/>
        </w:rPr>
        <w:t>,</w:t>
      </w:r>
      <w:r w:rsidRPr="00F63C6C">
        <w:rPr>
          <w:rFonts w:eastAsia="Times New Roman"/>
          <w:szCs w:val="24"/>
        </w:rPr>
        <w:t xml:space="preserve"> </w:t>
      </w:r>
      <w:r>
        <w:rPr>
          <w:rFonts w:eastAsia="Times New Roman"/>
          <w:szCs w:val="24"/>
        </w:rPr>
        <w:t>λ</w:t>
      </w:r>
      <w:r w:rsidRPr="00F63C6C">
        <w:rPr>
          <w:rFonts w:eastAsia="Times New Roman"/>
          <w:szCs w:val="24"/>
        </w:rPr>
        <w:t>οιπόν</w:t>
      </w:r>
      <w:r>
        <w:rPr>
          <w:rFonts w:eastAsia="Times New Roman"/>
          <w:szCs w:val="24"/>
        </w:rPr>
        <w:t>,</w:t>
      </w:r>
      <w:r w:rsidRPr="00F63C6C">
        <w:rPr>
          <w:rFonts w:eastAsia="Times New Roman"/>
          <w:szCs w:val="24"/>
        </w:rPr>
        <w:t xml:space="preserve"> μετά από αυτά ότι η </w:t>
      </w:r>
      <w:r>
        <w:rPr>
          <w:rFonts w:eastAsia="Times New Roman"/>
          <w:szCs w:val="24"/>
        </w:rPr>
        <w:t>Κ</w:t>
      </w:r>
      <w:r w:rsidRPr="00F63C6C">
        <w:rPr>
          <w:rFonts w:eastAsia="Times New Roman"/>
          <w:szCs w:val="24"/>
        </w:rPr>
        <w:t>υβέρνηση ενδιαφέρεται ουσιαστικά για την αύξηση της ποιό</w:t>
      </w:r>
      <w:r w:rsidRPr="00F63C6C">
        <w:rPr>
          <w:rFonts w:eastAsia="Times New Roman"/>
          <w:szCs w:val="24"/>
        </w:rPr>
        <w:lastRenderedPageBreak/>
        <w:t>τητας των διοικητικών λειτουργιών και των παρεχόμενων υπηρεσιών στους πολίτες</w:t>
      </w:r>
      <w:r>
        <w:rPr>
          <w:rFonts w:eastAsia="Times New Roman"/>
          <w:szCs w:val="24"/>
        </w:rPr>
        <w:t>; Δ</w:t>
      </w:r>
      <w:r w:rsidRPr="00F63C6C">
        <w:rPr>
          <w:rFonts w:eastAsia="Times New Roman"/>
          <w:szCs w:val="24"/>
        </w:rPr>
        <w:t xml:space="preserve">εν χρειάζεται καν να αναφερθούμε στις παραλείψεις και τις αστοχίες του παρόντος </w:t>
      </w:r>
      <w:r>
        <w:rPr>
          <w:rFonts w:eastAsia="Times New Roman"/>
          <w:szCs w:val="24"/>
        </w:rPr>
        <w:t>νομοσχεδίου για να</w:t>
      </w:r>
      <w:r>
        <w:rPr>
          <w:rFonts w:eastAsia="Times New Roman"/>
          <w:szCs w:val="24"/>
        </w:rPr>
        <w:t xml:space="preserve"> στοιχειοθετήσου</w:t>
      </w:r>
      <w:r w:rsidRPr="00F63C6C">
        <w:rPr>
          <w:rFonts w:eastAsia="Times New Roman"/>
          <w:szCs w:val="24"/>
        </w:rPr>
        <w:t>με αυτό το συμπέρασμα</w:t>
      </w:r>
      <w:r>
        <w:rPr>
          <w:rFonts w:eastAsia="Times New Roman"/>
          <w:szCs w:val="24"/>
        </w:rPr>
        <w:t>. Μόνο</w:t>
      </w:r>
      <w:r w:rsidRPr="00F63C6C">
        <w:rPr>
          <w:rFonts w:eastAsia="Times New Roman"/>
          <w:szCs w:val="24"/>
        </w:rPr>
        <w:t xml:space="preserve"> η αδικαιολόγητη καθυστέρηση</w:t>
      </w:r>
      <w:r>
        <w:rPr>
          <w:rFonts w:eastAsia="Times New Roman"/>
          <w:szCs w:val="24"/>
        </w:rPr>
        <w:t>,</w:t>
      </w:r>
      <w:r w:rsidRPr="00F63C6C">
        <w:rPr>
          <w:rFonts w:eastAsia="Times New Roman"/>
          <w:szCs w:val="24"/>
        </w:rPr>
        <w:t xml:space="preserve"> πέρα από τα δύο χρόνια</w:t>
      </w:r>
      <w:r>
        <w:rPr>
          <w:rFonts w:eastAsia="Times New Roman"/>
          <w:szCs w:val="24"/>
        </w:rPr>
        <w:t>,</w:t>
      </w:r>
      <w:r w:rsidRPr="00F63C6C">
        <w:rPr>
          <w:rFonts w:eastAsia="Times New Roman"/>
          <w:szCs w:val="24"/>
        </w:rPr>
        <w:t xml:space="preserve"> που έχει επιδείξει στην υλοποίηση του ψηφιακού οργανογράμματος</w:t>
      </w:r>
      <w:r>
        <w:rPr>
          <w:rFonts w:eastAsia="Times New Roman"/>
          <w:szCs w:val="24"/>
        </w:rPr>
        <w:t>,</w:t>
      </w:r>
      <w:r w:rsidRPr="00F63C6C">
        <w:rPr>
          <w:rFonts w:eastAsia="Times New Roman"/>
          <w:szCs w:val="24"/>
        </w:rPr>
        <w:t xml:space="preserve"> δηλαδή την πιο απλή και ουσιαστική ηλεκτρονική υποδομή για την καταγραφή του συνόλου της οργάνω</w:t>
      </w:r>
      <w:r w:rsidRPr="00F63C6C">
        <w:rPr>
          <w:rFonts w:eastAsia="Times New Roman"/>
          <w:szCs w:val="24"/>
        </w:rPr>
        <w:t>σης των μεταβολών και των λειτουργικών δαπανών της δημόσιας διοίκησης</w:t>
      </w:r>
      <w:r>
        <w:rPr>
          <w:rFonts w:eastAsia="Times New Roman"/>
          <w:szCs w:val="24"/>
        </w:rPr>
        <w:t>,</w:t>
      </w:r>
      <w:r w:rsidRPr="00F63C6C">
        <w:rPr>
          <w:rFonts w:eastAsia="Times New Roman"/>
          <w:szCs w:val="24"/>
        </w:rPr>
        <w:t xml:space="preserve"> αρκεί ως πειστήριο</w:t>
      </w:r>
      <w:r>
        <w:rPr>
          <w:rFonts w:eastAsia="Times New Roman"/>
          <w:szCs w:val="24"/>
        </w:rPr>
        <w:t>.</w:t>
      </w:r>
    </w:p>
    <w:p w14:paraId="20A4EA9C" w14:textId="77777777" w:rsidR="005D4821" w:rsidRDefault="006B233D">
      <w:pPr>
        <w:spacing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w:t>
      </w:r>
      <w:r w:rsidRPr="00FE42D3">
        <w:rPr>
          <w:rFonts w:eastAsia="Times New Roman"/>
          <w:szCs w:val="24"/>
        </w:rPr>
        <w:t>Κ</w:t>
      </w:r>
      <w:r>
        <w:rPr>
          <w:rFonts w:eastAsia="Times New Roman"/>
          <w:szCs w:val="24"/>
        </w:rPr>
        <w:t>ύριε Δαβάκη, ολοκληρώστε, παρακαλώ.</w:t>
      </w:r>
    </w:p>
    <w:p w14:paraId="20A4EA9D" w14:textId="77777777" w:rsidR="005D4821" w:rsidRDefault="006B233D">
      <w:pPr>
        <w:spacing w:line="600" w:lineRule="auto"/>
        <w:ind w:firstLine="720"/>
        <w:jc w:val="both"/>
        <w:rPr>
          <w:rFonts w:eastAsia="Times New Roman"/>
          <w:szCs w:val="24"/>
        </w:rPr>
      </w:pPr>
      <w:r>
        <w:rPr>
          <w:rFonts w:eastAsia="Times New Roman"/>
          <w:b/>
          <w:szCs w:val="24"/>
        </w:rPr>
        <w:t>ΑΘΑΝΑΣΙΟΣ ΔΑΒΑΚΗΣ:</w:t>
      </w:r>
      <w:r>
        <w:rPr>
          <w:rFonts w:eastAsia="Times New Roman"/>
          <w:szCs w:val="24"/>
        </w:rPr>
        <w:t xml:space="preserve"> Τ</w:t>
      </w:r>
      <w:r w:rsidRPr="00F63C6C">
        <w:rPr>
          <w:rFonts w:eastAsia="Times New Roman"/>
          <w:szCs w:val="24"/>
        </w:rPr>
        <w:t xml:space="preserve">ελειώνω σε </w:t>
      </w:r>
      <w:r>
        <w:rPr>
          <w:rFonts w:eastAsia="Times New Roman"/>
          <w:szCs w:val="24"/>
        </w:rPr>
        <w:t xml:space="preserve">σαράντα </w:t>
      </w:r>
      <w:r w:rsidRPr="00F63C6C">
        <w:rPr>
          <w:rFonts w:eastAsia="Times New Roman"/>
          <w:szCs w:val="24"/>
        </w:rPr>
        <w:t>δευτερόλεπτα</w:t>
      </w:r>
      <w:r>
        <w:rPr>
          <w:rFonts w:eastAsia="Times New Roman"/>
          <w:szCs w:val="24"/>
        </w:rPr>
        <w:t>,</w:t>
      </w:r>
      <w:r w:rsidRPr="00F63C6C">
        <w:rPr>
          <w:rFonts w:eastAsia="Times New Roman"/>
          <w:szCs w:val="24"/>
        </w:rPr>
        <w:t xml:space="preserve"> κύριε </w:t>
      </w:r>
      <w:r>
        <w:rPr>
          <w:rFonts w:eastAsia="Times New Roman"/>
          <w:szCs w:val="24"/>
        </w:rPr>
        <w:t>Π</w:t>
      </w:r>
      <w:r w:rsidRPr="00F63C6C">
        <w:rPr>
          <w:rFonts w:eastAsia="Times New Roman"/>
          <w:szCs w:val="24"/>
        </w:rPr>
        <w:t>ρόεδρε</w:t>
      </w:r>
      <w:r>
        <w:rPr>
          <w:rFonts w:eastAsia="Times New Roman"/>
          <w:szCs w:val="24"/>
        </w:rPr>
        <w:t>.</w:t>
      </w:r>
    </w:p>
    <w:p w14:paraId="20A4EA9E" w14:textId="77777777" w:rsidR="005D4821" w:rsidRDefault="006B233D">
      <w:pPr>
        <w:spacing w:line="600" w:lineRule="auto"/>
        <w:ind w:firstLine="720"/>
        <w:jc w:val="both"/>
        <w:rPr>
          <w:rFonts w:eastAsia="Times New Roman"/>
          <w:szCs w:val="24"/>
        </w:rPr>
      </w:pPr>
      <w:r>
        <w:rPr>
          <w:rFonts w:eastAsia="Times New Roman"/>
          <w:szCs w:val="24"/>
        </w:rPr>
        <w:t>Π</w:t>
      </w:r>
      <w:r w:rsidRPr="00F63C6C">
        <w:rPr>
          <w:rFonts w:eastAsia="Times New Roman"/>
          <w:szCs w:val="24"/>
        </w:rPr>
        <w:t xml:space="preserve">ριν </w:t>
      </w:r>
      <w:r>
        <w:rPr>
          <w:rFonts w:eastAsia="Times New Roman"/>
          <w:szCs w:val="24"/>
        </w:rPr>
        <w:t>π</w:t>
      </w:r>
      <w:r w:rsidRPr="00F63C6C">
        <w:rPr>
          <w:rFonts w:eastAsia="Times New Roman"/>
          <w:szCs w:val="24"/>
        </w:rPr>
        <w:t xml:space="preserve">ερίπου δύο χρόνια </w:t>
      </w:r>
      <w:r>
        <w:rPr>
          <w:rFonts w:eastAsia="Times New Roman"/>
          <w:szCs w:val="24"/>
        </w:rPr>
        <w:t>ε</w:t>
      </w:r>
      <w:r w:rsidRPr="00F63C6C">
        <w:rPr>
          <w:rFonts w:eastAsia="Times New Roman"/>
          <w:szCs w:val="24"/>
        </w:rPr>
        <w:t xml:space="preserve">ίχα θέσει το ζήτημα του ψηφιακού οργανογράμματος </w:t>
      </w:r>
      <w:r>
        <w:rPr>
          <w:rFonts w:eastAsia="Times New Roman"/>
          <w:szCs w:val="24"/>
        </w:rPr>
        <w:t>σ</w:t>
      </w:r>
      <w:r w:rsidRPr="00F63C6C">
        <w:rPr>
          <w:rFonts w:eastAsia="Times New Roman"/>
          <w:szCs w:val="24"/>
        </w:rPr>
        <w:t xml:space="preserve">την προκάτοχό </w:t>
      </w:r>
      <w:r>
        <w:rPr>
          <w:rFonts w:eastAsia="Times New Roman"/>
          <w:szCs w:val="24"/>
        </w:rPr>
        <w:t>σας,</w:t>
      </w:r>
      <w:r w:rsidRPr="00F63C6C">
        <w:rPr>
          <w:rFonts w:eastAsia="Times New Roman"/>
          <w:szCs w:val="24"/>
        </w:rPr>
        <w:t xml:space="preserve"> την </w:t>
      </w:r>
      <w:r>
        <w:rPr>
          <w:rFonts w:eastAsia="Times New Roman"/>
          <w:szCs w:val="24"/>
        </w:rPr>
        <w:t>κ</w:t>
      </w:r>
      <w:r>
        <w:rPr>
          <w:rFonts w:eastAsia="Times New Roman"/>
          <w:szCs w:val="24"/>
        </w:rPr>
        <w:t>.</w:t>
      </w:r>
      <w:r>
        <w:rPr>
          <w:rFonts w:eastAsia="Times New Roman"/>
          <w:szCs w:val="24"/>
        </w:rPr>
        <w:t xml:space="preserve"> </w:t>
      </w:r>
      <w:proofErr w:type="spellStart"/>
      <w:r>
        <w:rPr>
          <w:rFonts w:eastAsia="Times New Roman"/>
          <w:szCs w:val="24"/>
        </w:rPr>
        <w:t>Γεροβασ</w:t>
      </w:r>
      <w:r w:rsidRPr="00F63C6C">
        <w:rPr>
          <w:rFonts w:eastAsia="Times New Roman"/>
          <w:szCs w:val="24"/>
        </w:rPr>
        <w:t>ίλη</w:t>
      </w:r>
      <w:proofErr w:type="spellEnd"/>
      <w:r>
        <w:rPr>
          <w:rFonts w:eastAsia="Times New Roman"/>
          <w:szCs w:val="24"/>
        </w:rPr>
        <w:t>,</w:t>
      </w:r>
      <w:r w:rsidRPr="00F63C6C">
        <w:rPr>
          <w:rFonts w:eastAsia="Times New Roman"/>
          <w:szCs w:val="24"/>
        </w:rPr>
        <w:t xml:space="preserve"> η οποία </w:t>
      </w:r>
      <w:r>
        <w:rPr>
          <w:rFonts w:eastAsia="Times New Roman"/>
          <w:szCs w:val="24"/>
        </w:rPr>
        <w:t>μ</w:t>
      </w:r>
      <w:r w:rsidRPr="00F63C6C">
        <w:rPr>
          <w:rFonts w:eastAsia="Times New Roman"/>
          <w:szCs w:val="24"/>
        </w:rPr>
        <w:t>άλιστα είπε ότι θα το δει με ιδιαίτερη προσοχή</w:t>
      </w:r>
      <w:r>
        <w:rPr>
          <w:rFonts w:eastAsia="Times New Roman"/>
          <w:szCs w:val="24"/>
        </w:rPr>
        <w:t>. Β</w:t>
      </w:r>
      <w:r w:rsidRPr="00F63C6C">
        <w:rPr>
          <w:rFonts w:eastAsia="Times New Roman"/>
          <w:szCs w:val="24"/>
        </w:rPr>
        <w:t>λέπω ότι δεν προχωράει το θέμα και είναι κρίμα</w:t>
      </w:r>
      <w:r>
        <w:rPr>
          <w:rFonts w:eastAsia="Times New Roman"/>
          <w:szCs w:val="24"/>
        </w:rPr>
        <w:t>,</w:t>
      </w:r>
      <w:r w:rsidRPr="00F63C6C">
        <w:rPr>
          <w:rFonts w:eastAsia="Times New Roman"/>
          <w:szCs w:val="24"/>
        </w:rPr>
        <w:t xml:space="preserve"> διότι υπάρχουν και ενδελεχ</w:t>
      </w:r>
      <w:r>
        <w:rPr>
          <w:rFonts w:eastAsia="Times New Roman"/>
          <w:szCs w:val="24"/>
        </w:rPr>
        <w:t>εί</w:t>
      </w:r>
      <w:r w:rsidRPr="00F63C6C">
        <w:rPr>
          <w:rFonts w:eastAsia="Times New Roman"/>
          <w:szCs w:val="24"/>
        </w:rPr>
        <w:t>ς προτάσεις από έμπειρους και ικαν</w:t>
      </w:r>
      <w:r w:rsidRPr="00F63C6C">
        <w:rPr>
          <w:rFonts w:eastAsia="Times New Roman"/>
          <w:szCs w:val="24"/>
        </w:rPr>
        <w:t xml:space="preserve">ούς ανθρώπους </w:t>
      </w:r>
      <w:r w:rsidRPr="00F63C6C">
        <w:rPr>
          <w:rFonts w:eastAsia="Times New Roman"/>
          <w:szCs w:val="24"/>
        </w:rPr>
        <w:lastRenderedPageBreak/>
        <w:t>της δημόσιας διοίκησης και θα έπρεπε η χώρα να δει με ιδιαίτερη προσοχή το ψηφιακό οργανόγραμμα</w:t>
      </w:r>
      <w:r>
        <w:rPr>
          <w:rFonts w:eastAsia="Times New Roman"/>
          <w:szCs w:val="24"/>
        </w:rPr>
        <w:t>.</w:t>
      </w:r>
    </w:p>
    <w:p w14:paraId="20A4EA9F" w14:textId="77777777" w:rsidR="005D4821" w:rsidRDefault="006B233D">
      <w:pPr>
        <w:spacing w:line="600" w:lineRule="auto"/>
        <w:ind w:firstLine="720"/>
        <w:jc w:val="both"/>
        <w:rPr>
          <w:rFonts w:eastAsia="Times New Roman"/>
          <w:szCs w:val="24"/>
        </w:rPr>
      </w:pPr>
      <w:r w:rsidRPr="00F63C6C">
        <w:rPr>
          <w:rFonts w:eastAsia="Times New Roman"/>
          <w:szCs w:val="24"/>
        </w:rPr>
        <w:t>Είναι προφανές</w:t>
      </w:r>
      <w:r>
        <w:rPr>
          <w:rFonts w:eastAsia="Times New Roman"/>
          <w:szCs w:val="24"/>
        </w:rPr>
        <w:t>,</w:t>
      </w:r>
      <w:r w:rsidRPr="00F63C6C">
        <w:rPr>
          <w:rFonts w:eastAsia="Times New Roman"/>
          <w:szCs w:val="24"/>
        </w:rPr>
        <w:t xml:space="preserve"> μετά από όλα αυτά</w:t>
      </w:r>
      <w:r>
        <w:rPr>
          <w:rFonts w:eastAsia="Times New Roman"/>
          <w:szCs w:val="24"/>
        </w:rPr>
        <w:t>,</w:t>
      </w:r>
      <w:r w:rsidRPr="00F63C6C">
        <w:rPr>
          <w:rFonts w:eastAsia="Times New Roman"/>
          <w:szCs w:val="24"/>
        </w:rPr>
        <w:t xml:space="preserve"> ότι εμείς δεν θα σταθούμε θετικά στην ψήφιση του συγκεκριμένου νομοσχεδίου</w:t>
      </w:r>
      <w:r>
        <w:rPr>
          <w:rFonts w:eastAsia="Times New Roman"/>
          <w:szCs w:val="24"/>
        </w:rPr>
        <w:t>.</w:t>
      </w:r>
    </w:p>
    <w:p w14:paraId="20A4EAA0" w14:textId="77777777" w:rsidR="005D4821" w:rsidRDefault="006B233D">
      <w:pPr>
        <w:spacing w:line="600" w:lineRule="auto"/>
        <w:ind w:firstLine="720"/>
        <w:jc w:val="both"/>
        <w:rPr>
          <w:rFonts w:eastAsia="Times New Roman"/>
          <w:szCs w:val="24"/>
        </w:rPr>
      </w:pPr>
      <w:r>
        <w:rPr>
          <w:rFonts w:eastAsia="Times New Roman"/>
          <w:szCs w:val="24"/>
        </w:rPr>
        <w:t>Ευχαριστώ.</w:t>
      </w:r>
    </w:p>
    <w:p w14:paraId="20A4EAA1" w14:textId="77777777" w:rsidR="005D4821" w:rsidRDefault="006B233D">
      <w:pPr>
        <w:spacing w:line="600" w:lineRule="auto"/>
        <w:ind w:firstLine="720"/>
        <w:jc w:val="center"/>
        <w:rPr>
          <w:rFonts w:eastAsia="Times New Roman"/>
          <w:szCs w:val="24"/>
        </w:rPr>
      </w:pPr>
      <w:r>
        <w:rPr>
          <w:rFonts w:eastAsia="Times New Roman"/>
          <w:szCs w:val="24"/>
        </w:rPr>
        <w:t>(Χειροκροτήματα από την</w:t>
      </w:r>
      <w:r>
        <w:rPr>
          <w:rFonts w:eastAsia="Times New Roman"/>
          <w:szCs w:val="24"/>
        </w:rPr>
        <w:t xml:space="preserve"> πτέρυγα της Νέας Δημοκρατίας)</w:t>
      </w:r>
    </w:p>
    <w:p w14:paraId="20A4EAA2" w14:textId="77777777" w:rsidR="005D4821" w:rsidRDefault="006B233D">
      <w:pPr>
        <w:tabs>
          <w:tab w:val="left" w:pos="709"/>
          <w:tab w:val="center" w:pos="4753"/>
        </w:tabs>
        <w:spacing w:line="600" w:lineRule="auto"/>
        <w:ind w:firstLine="709"/>
        <w:contextualSpacing/>
        <w:jc w:val="both"/>
        <w:rPr>
          <w:rFonts w:eastAsia="Times New Roman"/>
          <w:szCs w:val="24"/>
        </w:rPr>
      </w:pPr>
      <w:r w:rsidRPr="002D54D6">
        <w:rPr>
          <w:rFonts w:eastAsia="Times New Roman"/>
          <w:b/>
          <w:szCs w:val="24"/>
        </w:rPr>
        <w:t>ΠΡΟΕΔΡΕΥΩΝ (Μάριος Γεωργιάδης):</w:t>
      </w:r>
      <w:r w:rsidRPr="002D54D6">
        <w:rPr>
          <w:rFonts w:eastAsia="Times New Roman"/>
          <w:b/>
          <w:szCs w:val="24"/>
        </w:rPr>
        <w:tab/>
      </w:r>
      <w:r>
        <w:rPr>
          <w:rFonts w:eastAsia="Times New Roman"/>
          <w:szCs w:val="24"/>
        </w:rPr>
        <w:t>Ευχαριστούμε τον κ. Δαβάκη.</w:t>
      </w:r>
    </w:p>
    <w:p w14:paraId="20A4EAA3" w14:textId="77777777" w:rsidR="005D4821" w:rsidRDefault="006B233D">
      <w:pPr>
        <w:tabs>
          <w:tab w:val="left" w:pos="709"/>
          <w:tab w:val="center" w:pos="4753"/>
        </w:tabs>
        <w:spacing w:line="600" w:lineRule="auto"/>
        <w:ind w:firstLine="709"/>
        <w:contextualSpacing/>
        <w:jc w:val="both"/>
        <w:rPr>
          <w:rFonts w:eastAsia="Times New Roman"/>
          <w:szCs w:val="24"/>
        </w:rPr>
      </w:pPr>
      <w:r>
        <w:rPr>
          <w:rFonts w:eastAsia="Times New Roman"/>
          <w:szCs w:val="24"/>
        </w:rPr>
        <w:t>Κυρίες και κύριοι συνάδελφοι γίνεται γνωστό στο Σώμα ότι τη συνεδρίασή μας παρακολουθούν από τα άνω δυτικά θεωρεία, αφού προηγουμένως ξεναγήθηκαν στην έκθεση της αίθ</w:t>
      </w:r>
      <w:r>
        <w:rPr>
          <w:rFonts w:eastAsia="Times New Roman"/>
          <w:szCs w:val="24"/>
        </w:rPr>
        <w:t xml:space="preserve">ουσας «ΕΛΕΥΘΕΡΙΟΣ ΒΕΝΙΖΕΛΟΣ» και ενημερώθηκαν για την ιστορία του κτηρίου και τον τρόπο οργάνωσης και λειτουργίας της Βουλής, </w:t>
      </w:r>
      <w:r>
        <w:rPr>
          <w:rFonts w:eastAsia="Times New Roman"/>
          <w:szCs w:val="24"/>
        </w:rPr>
        <w:t xml:space="preserve">τριάντα επτά </w:t>
      </w:r>
      <w:r>
        <w:rPr>
          <w:rFonts w:eastAsia="Times New Roman"/>
          <w:szCs w:val="24"/>
        </w:rPr>
        <w:t xml:space="preserve">μαθήτριες και μαθητές και </w:t>
      </w:r>
      <w:r>
        <w:rPr>
          <w:rFonts w:eastAsia="Times New Roman"/>
          <w:szCs w:val="24"/>
        </w:rPr>
        <w:t xml:space="preserve">δύο </w:t>
      </w:r>
      <w:r>
        <w:rPr>
          <w:rFonts w:eastAsia="Times New Roman"/>
          <w:szCs w:val="24"/>
        </w:rPr>
        <w:t>συνοδοί εκπαιδευτικοί από το 4</w:t>
      </w:r>
      <w:r w:rsidRPr="002D54D6">
        <w:rPr>
          <w:rFonts w:eastAsia="Times New Roman"/>
          <w:szCs w:val="24"/>
          <w:vertAlign w:val="superscript"/>
        </w:rPr>
        <w:t>ο</w:t>
      </w:r>
      <w:r>
        <w:rPr>
          <w:rFonts w:eastAsia="Times New Roman"/>
          <w:szCs w:val="24"/>
        </w:rPr>
        <w:t xml:space="preserve"> Γενικό Λύκειο Πύργου (</w:t>
      </w:r>
      <w:r>
        <w:rPr>
          <w:rFonts w:eastAsia="Times New Roman"/>
          <w:szCs w:val="24"/>
        </w:rPr>
        <w:t>δεύτερο</w:t>
      </w:r>
      <w:r>
        <w:rPr>
          <w:rFonts w:eastAsia="Times New Roman"/>
          <w:szCs w:val="24"/>
        </w:rPr>
        <w:t xml:space="preserve"> </w:t>
      </w:r>
      <w:r>
        <w:rPr>
          <w:rFonts w:eastAsia="Times New Roman"/>
          <w:szCs w:val="24"/>
        </w:rPr>
        <w:t>τ</w:t>
      </w:r>
      <w:r>
        <w:rPr>
          <w:rFonts w:eastAsia="Times New Roman"/>
          <w:szCs w:val="24"/>
        </w:rPr>
        <w:t>μήμα).</w:t>
      </w:r>
    </w:p>
    <w:p w14:paraId="20A4EAA4" w14:textId="77777777" w:rsidR="005D4821" w:rsidRDefault="006B233D">
      <w:pPr>
        <w:tabs>
          <w:tab w:val="left" w:pos="709"/>
          <w:tab w:val="center" w:pos="4753"/>
        </w:tabs>
        <w:spacing w:line="600" w:lineRule="auto"/>
        <w:ind w:firstLine="709"/>
        <w:contextualSpacing/>
        <w:jc w:val="both"/>
        <w:rPr>
          <w:rFonts w:eastAsia="Times New Roman"/>
          <w:szCs w:val="24"/>
        </w:rPr>
      </w:pPr>
      <w:r>
        <w:rPr>
          <w:rFonts w:eastAsia="Times New Roman"/>
          <w:szCs w:val="24"/>
        </w:rPr>
        <w:t>Η Βουλή σάς καλωσ</w:t>
      </w:r>
      <w:r>
        <w:rPr>
          <w:rFonts w:eastAsia="Times New Roman"/>
          <w:szCs w:val="24"/>
        </w:rPr>
        <w:t>ορίζει.</w:t>
      </w:r>
    </w:p>
    <w:p w14:paraId="20A4EAA5" w14:textId="77777777" w:rsidR="005D4821" w:rsidRDefault="006B233D">
      <w:pPr>
        <w:tabs>
          <w:tab w:val="left" w:pos="709"/>
          <w:tab w:val="center" w:pos="4753"/>
        </w:tabs>
        <w:spacing w:line="600" w:lineRule="auto"/>
        <w:ind w:firstLine="709"/>
        <w:contextualSpacing/>
        <w:jc w:val="center"/>
        <w:rPr>
          <w:rFonts w:eastAsia="Times New Roman"/>
          <w:szCs w:val="24"/>
        </w:rPr>
      </w:pPr>
      <w:r>
        <w:rPr>
          <w:rFonts w:eastAsia="Times New Roman"/>
          <w:szCs w:val="24"/>
        </w:rPr>
        <w:t>(Χειροκροτήματα απ</w:t>
      </w:r>
      <w:r>
        <w:rPr>
          <w:rFonts w:eastAsia="Times New Roman"/>
          <w:szCs w:val="24"/>
        </w:rPr>
        <w:t>’</w:t>
      </w:r>
      <w:r>
        <w:rPr>
          <w:rFonts w:eastAsia="Times New Roman"/>
          <w:szCs w:val="24"/>
        </w:rPr>
        <w:t xml:space="preserve"> όλες τις πτέρυγες της Βουλής)</w:t>
      </w:r>
    </w:p>
    <w:p w14:paraId="20A4EAA6" w14:textId="77777777" w:rsidR="005D4821" w:rsidRDefault="006B233D">
      <w:pPr>
        <w:tabs>
          <w:tab w:val="left" w:pos="709"/>
          <w:tab w:val="center" w:pos="4753"/>
        </w:tabs>
        <w:spacing w:line="600" w:lineRule="auto"/>
        <w:ind w:firstLine="709"/>
        <w:contextualSpacing/>
        <w:jc w:val="both"/>
        <w:rPr>
          <w:rFonts w:eastAsia="Times New Roman"/>
          <w:szCs w:val="24"/>
        </w:rPr>
      </w:pPr>
      <w:r w:rsidRPr="004141F2">
        <w:rPr>
          <w:rFonts w:eastAsia="Times New Roman"/>
          <w:b/>
          <w:szCs w:val="24"/>
        </w:rPr>
        <w:lastRenderedPageBreak/>
        <w:t>ΠΑΝΑΓΙΩΤΗΣ ΡΗΓΑΣ (Αναπληρωτής Υπουργός Εθνικής Άμυνας):</w:t>
      </w:r>
      <w:r w:rsidRPr="002D54D6">
        <w:rPr>
          <w:rFonts w:eastAsia="Times New Roman"/>
          <w:szCs w:val="24"/>
        </w:rPr>
        <w:t xml:space="preserve"> </w:t>
      </w:r>
      <w:r>
        <w:rPr>
          <w:rFonts w:eastAsia="Times New Roman"/>
          <w:szCs w:val="24"/>
        </w:rPr>
        <w:t>Κύριε Πρόεδρε, θα ήθελα τον λόγο για ένα λεπτό.</w:t>
      </w:r>
    </w:p>
    <w:p w14:paraId="20A4EAA7" w14:textId="77777777" w:rsidR="005D4821" w:rsidRDefault="006B233D">
      <w:pPr>
        <w:tabs>
          <w:tab w:val="left" w:pos="709"/>
          <w:tab w:val="center" w:pos="4753"/>
        </w:tabs>
        <w:spacing w:line="600" w:lineRule="auto"/>
        <w:ind w:firstLine="709"/>
        <w:contextualSpacing/>
        <w:jc w:val="both"/>
        <w:rPr>
          <w:rFonts w:eastAsia="Times New Roman"/>
          <w:szCs w:val="24"/>
        </w:rPr>
      </w:pPr>
      <w:r w:rsidRPr="002D54D6">
        <w:rPr>
          <w:rFonts w:eastAsia="Times New Roman"/>
          <w:b/>
          <w:szCs w:val="24"/>
        </w:rPr>
        <w:t>ΠΡΟΕΔΡΕΥΩΝ (Μάριος Γεωργιάδης):</w:t>
      </w:r>
      <w:r w:rsidRPr="002D54D6">
        <w:rPr>
          <w:rFonts w:eastAsia="Times New Roman"/>
          <w:b/>
          <w:szCs w:val="24"/>
        </w:rPr>
        <w:tab/>
      </w:r>
      <w:r>
        <w:rPr>
          <w:rFonts w:eastAsia="Times New Roman"/>
          <w:szCs w:val="24"/>
        </w:rPr>
        <w:t>Ορίστε, κύριε Υπουργέ, έχετε τον λόγο.</w:t>
      </w:r>
    </w:p>
    <w:p w14:paraId="20A4EAA8" w14:textId="77777777" w:rsidR="005D4821" w:rsidRDefault="006B233D">
      <w:pPr>
        <w:tabs>
          <w:tab w:val="left" w:pos="709"/>
          <w:tab w:val="center" w:pos="4753"/>
        </w:tabs>
        <w:spacing w:line="600" w:lineRule="auto"/>
        <w:ind w:firstLine="709"/>
        <w:contextualSpacing/>
        <w:jc w:val="both"/>
        <w:rPr>
          <w:rFonts w:eastAsia="Times New Roman"/>
          <w:szCs w:val="24"/>
        </w:rPr>
      </w:pPr>
      <w:r w:rsidRPr="004141F2">
        <w:rPr>
          <w:rFonts w:eastAsia="Times New Roman"/>
          <w:b/>
          <w:szCs w:val="24"/>
        </w:rPr>
        <w:t>ΠΑΝΑΓΙΩΤΗΣ ΡΗΓΑΣ (Αναπλ</w:t>
      </w:r>
      <w:r w:rsidRPr="004141F2">
        <w:rPr>
          <w:rFonts w:eastAsia="Times New Roman"/>
          <w:b/>
          <w:szCs w:val="24"/>
        </w:rPr>
        <w:t>ηρωτής Υπουργός Εθνικής Άμυνας):</w:t>
      </w:r>
      <w:r>
        <w:rPr>
          <w:rFonts w:eastAsia="Times New Roman"/>
          <w:szCs w:val="24"/>
        </w:rPr>
        <w:t xml:space="preserve"> Ευχαριστώ, κύριε Πρόεδρε.</w:t>
      </w:r>
    </w:p>
    <w:p w14:paraId="20A4EAA9" w14:textId="77777777" w:rsidR="005D4821" w:rsidRDefault="006B233D">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Κύριε Δαβάκη, φαντάζομαι ότι συμφωνείτε με την τροπολογία αυτή, γιατί αφορά έναν μακρόπνοο σχεδιασμό που πρέπει να γίνει και μπορεί να γίνει και το δικαιούται επειδή είναι και </w:t>
      </w:r>
      <w:proofErr w:type="spellStart"/>
      <w:r>
        <w:rPr>
          <w:rFonts w:eastAsia="Times New Roman"/>
          <w:szCs w:val="24"/>
        </w:rPr>
        <w:t>πάροχος</w:t>
      </w:r>
      <w:proofErr w:type="spellEnd"/>
      <w:r>
        <w:rPr>
          <w:rFonts w:eastAsia="Times New Roman"/>
          <w:szCs w:val="24"/>
        </w:rPr>
        <w:t>. Φαντάζομαι ό</w:t>
      </w:r>
      <w:r>
        <w:rPr>
          <w:rFonts w:eastAsia="Times New Roman"/>
          <w:szCs w:val="24"/>
        </w:rPr>
        <w:t>τι η διαφωνία σας ήταν μόνο στις Πρέσπες.</w:t>
      </w:r>
    </w:p>
    <w:p w14:paraId="20A4EAAA" w14:textId="77777777" w:rsidR="005D4821" w:rsidRDefault="006B233D">
      <w:pPr>
        <w:tabs>
          <w:tab w:val="left" w:pos="709"/>
          <w:tab w:val="center" w:pos="4753"/>
        </w:tabs>
        <w:spacing w:line="600" w:lineRule="auto"/>
        <w:ind w:firstLine="709"/>
        <w:contextualSpacing/>
        <w:jc w:val="both"/>
        <w:rPr>
          <w:rFonts w:eastAsia="Times New Roman"/>
          <w:szCs w:val="24"/>
        </w:rPr>
      </w:pPr>
      <w:r w:rsidRPr="004141F2">
        <w:rPr>
          <w:rFonts w:eastAsia="Times New Roman"/>
          <w:b/>
          <w:szCs w:val="24"/>
        </w:rPr>
        <w:t>ΑΘΑΝΑΣΙΟΣ ΔΑΒΑΚΗΣ:</w:t>
      </w:r>
      <w:r>
        <w:rPr>
          <w:rFonts w:eastAsia="Times New Roman"/>
          <w:szCs w:val="24"/>
        </w:rPr>
        <w:t xml:space="preserve"> Εγώ συμφωνώ μ’ αυτό που είπατε. Η διαφωνία μας είναι για τις τροπολογίες…(δεν ακούστηκε)</w:t>
      </w:r>
    </w:p>
    <w:p w14:paraId="20A4EAAB" w14:textId="77777777" w:rsidR="005D4821" w:rsidRDefault="006B233D">
      <w:pPr>
        <w:tabs>
          <w:tab w:val="left" w:pos="709"/>
          <w:tab w:val="center" w:pos="4753"/>
        </w:tabs>
        <w:spacing w:line="600" w:lineRule="auto"/>
        <w:ind w:firstLine="709"/>
        <w:contextualSpacing/>
        <w:jc w:val="both"/>
        <w:rPr>
          <w:rFonts w:eastAsia="Times New Roman"/>
          <w:szCs w:val="24"/>
        </w:rPr>
      </w:pPr>
      <w:r w:rsidRPr="002D54D6">
        <w:rPr>
          <w:rFonts w:eastAsia="Times New Roman"/>
          <w:b/>
          <w:szCs w:val="24"/>
        </w:rPr>
        <w:t>ΠΡΟΕΔΡΕΥΩΝ (Μάριος Γεωργιάδης):</w:t>
      </w:r>
      <w:r w:rsidRPr="002D54D6">
        <w:rPr>
          <w:rFonts w:eastAsia="Times New Roman"/>
          <w:b/>
          <w:szCs w:val="24"/>
        </w:rPr>
        <w:tab/>
      </w:r>
      <w:r>
        <w:rPr>
          <w:rFonts w:eastAsia="Times New Roman"/>
          <w:szCs w:val="24"/>
        </w:rPr>
        <w:t>Σας ευχαριστούμε.</w:t>
      </w:r>
    </w:p>
    <w:p w14:paraId="20A4EAAC" w14:textId="77777777" w:rsidR="005D4821" w:rsidRDefault="006B233D">
      <w:pPr>
        <w:tabs>
          <w:tab w:val="left" w:pos="709"/>
          <w:tab w:val="center" w:pos="4753"/>
        </w:tabs>
        <w:spacing w:line="600" w:lineRule="auto"/>
        <w:ind w:firstLine="709"/>
        <w:contextualSpacing/>
        <w:jc w:val="both"/>
        <w:rPr>
          <w:rFonts w:eastAsia="Times New Roman"/>
          <w:szCs w:val="24"/>
        </w:rPr>
      </w:pPr>
      <w:r>
        <w:rPr>
          <w:rFonts w:eastAsia="Times New Roman"/>
          <w:szCs w:val="24"/>
        </w:rPr>
        <w:t>Τον λόγο έχει ο Κοινοβουλευτικός Εκπρόσωπος της Δημοκρατ</w:t>
      </w:r>
      <w:r>
        <w:rPr>
          <w:rFonts w:eastAsia="Times New Roman"/>
          <w:szCs w:val="24"/>
        </w:rPr>
        <w:t>ικής Συμπαράταξης κ. Κουτσούκος για δώδεκα λεπτά.</w:t>
      </w:r>
      <w:r>
        <w:rPr>
          <w:rFonts w:eastAsia="Times New Roman"/>
          <w:szCs w:val="24"/>
        </w:rPr>
        <w:tab/>
      </w:r>
    </w:p>
    <w:p w14:paraId="20A4EAAD" w14:textId="77777777" w:rsidR="005D4821" w:rsidRDefault="006B233D">
      <w:pPr>
        <w:tabs>
          <w:tab w:val="left" w:pos="709"/>
          <w:tab w:val="center" w:pos="4753"/>
        </w:tabs>
        <w:spacing w:line="600" w:lineRule="auto"/>
        <w:ind w:firstLine="709"/>
        <w:contextualSpacing/>
        <w:jc w:val="both"/>
        <w:rPr>
          <w:rFonts w:eastAsia="Times New Roman"/>
          <w:szCs w:val="24"/>
        </w:rPr>
      </w:pPr>
      <w:r>
        <w:rPr>
          <w:rFonts w:eastAsia="Times New Roman"/>
          <w:b/>
          <w:szCs w:val="24"/>
        </w:rPr>
        <w:t>ΓΙΑΝΝΗΣ ΚΟΥΤΣΟΥΚΟΣ</w:t>
      </w:r>
      <w:r w:rsidRPr="002D54D6">
        <w:rPr>
          <w:rFonts w:eastAsia="Times New Roman"/>
          <w:b/>
          <w:szCs w:val="24"/>
        </w:rPr>
        <w:t xml:space="preserve">: </w:t>
      </w:r>
      <w:r>
        <w:rPr>
          <w:rFonts w:eastAsia="Times New Roman"/>
          <w:szCs w:val="24"/>
        </w:rPr>
        <w:t>Ευχαριστώ, κύριε Πρόεδρε.</w:t>
      </w:r>
    </w:p>
    <w:p w14:paraId="20A4EAAE" w14:textId="77777777" w:rsidR="005D4821" w:rsidRDefault="006B233D">
      <w:pPr>
        <w:tabs>
          <w:tab w:val="left" w:pos="709"/>
          <w:tab w:val="center" w:pos="4753"/>
        </w:tabs>
        <w:spacing w:line="600" w:lineRule="auto"/>
        <w:ind w:firstLine="709"/>
        <w:contextualSpacing/>
        <w:jc w:val="both"/>
        <w:rPr>
          <w:rFonts w:eastAsia="Times New Roman"/>
          <w:szCs w:val="24"/>
        </w:rPr>
      </w:pPr>
      <w:r>
        <w:rPr>
          <w:rFonts w:eastAsia="Times New Roman"/>
          <w:szCs w:val="24"/>
        </w:rPr>
        <w:lastRenderedPageBreak/>
        <w:t>Χαίρομαι που έχω την ευκαιρία να καλωσορίσω από του Βήματος τους μαθητές του 4</w:t>
      </w:r>
      <w:r w:rsidRPr="002D54D6">
        <w:rPr>
          <w:rFonts w:eastAsia="Times New Roman"/>
          <w:szCs w:val="24"/>
          <w:vertAlign w:val="superscript"/>
        </w:rPr>
        <w:t>ου</w:t>
      </w:r>
      <w:r>
        <w:rPr>
          <w:rFonts w:eastAsia="Times New Roman"/>
          <w:szCs w:val="24"/>
        </w:rPr>
        <w:t xml:space="preserve"> Λυκείου Πύργου και τους συνοδούς καθηγητές. Θα ήθελα να τονίσω τη σημασία που </w:t>
      </w:r>
      <w:r>
        <w:rPr>
          <w:rFonts w:eastAsia="Times New Roman"/>
          <w:szCs w:val="24"/>
        </w:rPr>
        <w:t>έχει αυτό το εκπαιδευτικό πρόγραμμα της Βουλής για τα σχολεία μας και για τα λύκεια και για τα γυμνάσια, πολύ περισσότερο που η ξενάγηση δίνει τη δυνατότητα στους μαθητές να ενημερωθούν για τις λειτουργίες του κοινοβουλευτικού μας πολιτεύματος, το οποίο βά</w:t>
      </w:r>
      <w:r>
        <w:rPr>
          <w:rFonts w:eastAsia="Times New Roman"/>
          <w:szCs w:val="24"/>
        </w:rPr>
        <w:t xml:space="preserve">λλεται πανταχόθεν τα τελευταία χρόνια όχι μόνο λόγω της κρίσης, αλλά γιατί υπάρχουν και εκείνοι που το υπονομεύουν σταθερά για να ενισχύσουν τη δική τους εξουσία, οικονομικοί και </w:t>
      </w:r>
      <w:proofErr w:type="spellStart"/>
      <w:r>
        <w:rPr>
          <w:rFonts w:eastAsia="Times New Roman"/>
          <w:szCs w:val="24"/>
        </w:rPr>
        <w:t>εξωθεσμικοί</w:t>
      </w:r>
      <w:proofErr w:type="spellEnd"/>
      <w:r>
        <w:rPr>
          <w:rFonts w:eastAsia="Times New Roman"/>
          <w:szCs w:val="24"/>
        </w:rPr>
        <w:t xml:space="preserve">. </w:t>
      </w:r>
    </w:p>
    <w:p w14:paraId="20A4EAAF" w14:textId="77777777" w:rsidR="005D4821" w:rsidRDefault="006B233D">
      <w:pPr>
        <w:tabs>
          <w:tab w:val="left" w:pos="709"/>
          <w:tab w:val="center" w:pos="4753"/>
        </w:tabs>
        <w:spacing w:line="600" w:lineRule="auto"/>
        <w:ind w:firstLine="709"/>
        <w:contextualSpacing/>
        <w:jc w:val="both"/>
        <w:rPr>
          <w:rFonts w:eastAsia="Times New Roman"/>
          <w:szCs w:val="24"/>
        </w:rPr>
      </w:pPr>
      <w:r>
        <w:rPr>
          <w:rFonts w:eastAsia="Times New Roman"/>
          <w:szCs w:val="24"/>
        </w:rPr>
        <w:t>Τελειώνω με την παρένθεση και το καλωσόρισμα και έρχομαι τώρα σ</w:t>
      </w:r>
      <w:r>
        <w:rPr>
          <w:rFonts w:eastAsia="Times New Roman"/>
          <w:szCs w:val="24"/>
        </w:rPr>
        <w:t xml:space="preserve">τα της ημερήσιας διάταξης. </w:t>
      </w:r>
    </w:p>
    <w:p w14:paraId="20A4EAB0" w14:textId="77777777" w:rsidR="005D4821" w:rsidRDefault="006B233D">
      <w:pPr>
        <w:tabs>
          <w:tab w:val="left" w:pos="709"/>
          <w:tab w:val="center" w:pos="4753"/>
        </w:tabs>
        <w:spacing w:line="600" w:lineRule="auto"/>
        <w:ind w:firstLine="709"/>
        <w:contextualSpacing/>
        <w:jc w:val="both"/>
        <w:rPr>
          <w:rFonts w:eastAsia="Times New Roman"/>
          <w:szCs w:val="24"/>
        </w:rPr>
      </w:pPr>
      <w:r>
        <w:rPr>
          <w:rFonts w:eastAsia="Times New Roman"/>
          <w:szCs w:val="24"/>
        </w:rPr>
        <w:t>Κυρίες και κύριοι συνάδελφοι, ο τίτλος αυτού του νομοσχεδίου που συζητάμε σήμερα για την ενδυνάμωση του ΑΣΕΠ -που δεν είναι ακριβώς αυτό το περιεχόμενο του νομοσχεδίου- μας δίνει τη δυνατότητα να αναφερθούμε στις μεγάλες τομές π</w:t>
      </w:r>
      <w:r>
        <w:rPr>
          <w:rFonts w:eastAsia="Times New Roman"/>
          <w:szCs w:val="24"/>
        </w:rPr>
        <w:t xml:space="preserve">ου έκανε στη χώρα μας η κυβέρνηση του ΠΑΣΟΚ, οι οποίες λόγω </w:t>
      </w:r>
      <w:r>
        <w:rPr>
          <w:rFonts w:eastAsia="Times New Roman"/>
          <w:szCs w:val="24"/>
        </w:rPr>
        <w:lastRenderedPageBreak/>
        <w:t xml:space="preserve">της δυναμικής και της αναγνώρισης που απέκτησαν στην ελληνική κοινωνία, σήμερα χαιρετίζονται απ’ όλες τις πολιτικές δυνάμεις. </w:t>
      </w:r>
    </w:p>
    <w:p w14:paraId="20A4EAB1" w14:textId="77777777" w:rsidR="005D4821" w:rsidRDefault="006B233D">
      <w:pPr>
        <w:tabs>
          <w:tab w:val="left" w:pos="709"/>
          <w:tab w:val="center" w:pos="4753"/>
        </w:tabs>
        <w:spacing w:line="600" w:lineRule="auto"/>
        <w:ind w:firstLine="709"/>
        <w:contextualSpacing/>
        <w:jc w:val="both"/>
        <w:rPr>
          <w:rFonts w:eastAsia="Times New Roman"/>
          <w:szCs w:val="24"/>
        </w:rPr>
      </w:pPr>
      <w:r>
        <w:rPr>
          <w:rFonts w:eastAsia="Times New Roman"/>
          <w:szCs w:val="24"/>
        </w:rPr>
        <w:t>Θέλω να θυμίσω ότι το ΠΑΣΟΚ, έχοντας τη γνώση της λειτουργίας της δημ</w:t>
      </w:r>
      <w:r>
        <w:rPr>
          <w:rFonts w:eastAsia="Times New Roman"/>
          <w:szCs w:val="24"/>
        </w:rPr>
        <w:t xml:space="preserve">όσιας διοίκησης και των πιέσεων που ασκούσε το εκλογικό </w:t>
      </w:r>
      <w:r>
        <w:rPr>
          <w:rFonts w:eastAsia="Times New Roman"/>
          <w:szCs w:val="24"/>
        </w:rPr>
        <w:t>ακροατήριο</w:t>
      </w:r>
      <w:r>
        <w:rPr>
          <w:rFonts w:eastAsia="Times New Roman"/>
          <w:szCs w:val="24"/>
        </w:rPr>
        <w:t xml:space="preserve"> σε όλους τους πολιτικούς και σ’ όλα τα κόμματα, αποφάσισε να κάνει τη μεγάλη τομή με τον </w:t>
      </w:r>
      <w:r>
        <w:rPr>
          <w:rFonts w:eastAsia="Times New Roman"/>
          <w:szCs w:val="24"/>
        </w:rPr>
        <w:t xml:space="preserve">Υπουργό </w:t>
      </w:r>
      <w:proofErr w:type="spellStart"/>
      <w:r>
        <w:rPr>
          <w:rFonts w:eastAsia="Times New Roman"/>
          <w:szCs w:val="24"/>
        </w:rPr>
        <w:t>Αναστάση</w:t>
      </w:r>
      <w:proofErr w:type="spellEnd"/>
      <w:r>
        <w:rPr>
          <w:rFonts w:eastAsia="Times New Roman"/>
          <w:szCs w:val="24"/>
        </w:rPr>
        <w:t xml:space="preserve"> Πεπονή το 1994 και Πρωθυπουργό τον Ανδρέα Παπανδρέου.</w:t>
      </w:r>
    </w:p>
    <w:p w14:paraId="20A4EAB2" w14:textId="77777777" w:rsidR="005D4821" w:rsidRDefault="006B233D">
      <w:pPr>
        <w:tabs>
          <w:tab w:val="left" w:pos="709"/>
          <w:tab w:val="center" w:pos="4753"/>
        </w:tabs>
        <w:spacing w:line="600" w:lineRule="auto"/>
        <w:ind w:firstLine="709"/>
        <w:contextualSpacing/>
        <w:jc w:val="both"/>
        <w:rPr>
          <w:rFonts w:eastAsia="Times New Roman"/>
          <w:szCs w:val="24"/>
        </w:rPr>
      </w:pPr>
      <w:r>
        <w:rPr>
          <w:rFonts w:eastAsia="Times New Roman"/>
          <w:szCs w:val="24"/>
        </w:rPr>
        <w:t>Θέλω να θυμίσω τις αντιδράσει</w:t>
      </w:r>
      <w:r>
        <w:rPr>
          <w:rFonts w:eastAsia="Times New Roman"/>
          <w:szCs w:val="24"/>
        </w:rPr>
        <w:t>ς που υπήρξαν τότε εδώ μέσα</w:t>
      </w:r>
      <w:r w:rsidRPr="004141F2">
        <w:rPr>
          <w:rFonts w:eastAsia="Times New Roman"/>
          <w:szCs w:val="24"/>
        </w:rPr>
        <w:t>,</w:t>
      </w:r>
      <w:r>
        <w:rPr>
          <w:rFonts w:eastAsia="Times New Roman"/>
          <w:szCs w:val="24"/>
        </w:rPr>
        <w:t xml:space="preserve"> στη Βουλή</w:t>
      </w:r>
      <w:r w:rsidRPr="004141F2">
        <w:rPr>
          <w:rFonts w:eastAsia="Times New Roman"/>
          <w:szCs w:val="24"/>
        </w:rPr>
        <w:t>,</w:t>
      </w:r>
      <w:r>
        <w:rPr>
          <w:rFonts w:eastAsia="Times New Roman"/>
          <w:szCs w:val="24"/>
        </w:rPr>
        <w:t xml:space="preserve"> τόσο από τη συντηρητική παράταξη, δέσμια της λογικής των λαφύρων, του λεγόμενου «</w:t>
      </w:r>
      <w:r>
        <w:rPr>
          <w:rFonts w:eastAsia="Times New Roman"/>
          <w:szCs w:val="24"/>
          <w:lang w:val="en-US"/>
        </w:rPr>
        <w:t>spoils</w:t>
      </w:r>
      <w:r w:rsidRPr="009608C2">
        <w:rPr>
          <w:rFonts w:eastAsia="Times New Roman"/>
          <w:szCs w:val="24"/>
        </w:rPr>
        <w:t xml:space="preserve"> </w:t>
      </w:r>
      <w:r>
        <w:rPr>
          <w:rFonts w:eastAsia="Times New Roman"/>
          <w:szCs w:val="24"/>
          <w:lang w:val="en-US"/>
        </w:rPr>
        <w:t>system</w:t>
      </w:r>
      <w:r>
        <w:rPr>
          <w:rFonts w:eastAsia="Times New Roman"/>
          <w:szCs w:val="24"/>
        </w:rPr>
        <w:t>», το οποίο αποτυπωνόταν σ’ όλες τις εκφάνσεις της δημόσιας ζωής</w:t>
      </w:r>
      <w:r>
        <w:rPr>
          <w:rFonts w:eastAsia="Times New Roman"/>
          <w:szCs w:val="24"/>
        </w:rPr>
        <w:t>,</w:t>
      </w:r>
      <w:r>
        <w:rPr>
          <w:rFonts w:eastAsia="Times New Roman"/>
          <w:szCs w:val="24"/>
        </w:rPr>
        <w:t xml:space="preserve"> από το μετεμφυλιακό κράτος και μετά, ακόμα και με τα πιστοποιητικά κοινωνικών φρονημάτων –για να μην αναφερθώ στον Βούλγαρη </w:t>
      </w:r>
      <w:r>
        <w:rPr>
          <w:rFonts w:eastAsia="Times New Roman"/>
          <w:szCs w:val="24"/>
        </w:rPr>
        <w:t xml:space="preserve">ή </w:t>
      </w:r>
      <w:r>
        <w:rPr>
          <w:rFonts w:eastAsia="Times New Roman"/>
          <w:szCs w:val="24"/>
        </w:rPr>
        <w:t>τον Τζουμπέ, δηλαδή σε μια άλλη περίοδο του νεοελληνικού κράτους, αλλά να αναφερθώ στην πρόσφατη ιστορία- όσο και από την παραδοσ</w:t>
      </w:r>
      <w:r>
        <w:rPr>
          <w:rFonts w:eastAsia="Times New Roman"/>
          <w:szCs w:val="24"/>
        </w:rPr>
        <w:t xml:space="preserve">ιακή Αριστερά, που δεν στήριξε αυτές </w:t>
      </w:r>
      <w:r>
        <w:rPr>
          <w:rFonts w:eastAsia="Times New Roman"/>
          <w:szCs w:val="24"/>
        </w:rPr>
        <w:lastRenderedPageBreak/>
        <w:t xml:space="preserve">τις αλλαγές και τις ενέτασσε κάθε φορά σε μια πολιτική σκοπιμότητα. </w:t>
      </w:r>
    </w:p>
    <w:p w14:paraId="20A4EAB3" w14:textId="77777777" w:rsidR="005D4821" w:rsidRDefault="006B233D">
      <w:pPr>
        <w:tabs>
          <w:tab w:val="left" w:pos="709"/>
          <w:tab w:val="center" w:pos="4753"/>
        </w:tabs>
        <w:spacing w:line="600" w:lineRule="auto"/>
        <w:ind w:firstLine="709"/>
        <w:contextualSpacing/>
        <w:jc w:val="both"/>
        <w:rPr>
          <w:rFonts w:eastAsia="Times New Roman"/>
          <w:szCs w:val="24"/>
        </w:rPr>
      </w:pPr>
      <w:r>
        <w:rPr>
          <w:rFonts w:eastAsia="Times New Roman"/>
          <w:szCs w:val="24"/>
        </w:rPr>
        <w:tab/>
        <w:t xml:space="preserve">Αυτή η μεγάλη θεσμική αλλαγή </w:t>
      </w:r>
      <w:proofErr w:type="spellStart"/>
      <w:r>
        <w:rPr>
          <w:rFonts w:eastAsia="Times New Roman"/>
          <w:szCs w:val="24"/>
        </w:rPr>
        <w:t>πολεμήθηκε</w:t>
      </w:r>
      <w:proofErr w:type="spellEnd"/>
      <w:r>
        <w:rPr>
          <w:rFonts w:eastAsia="Times New Roman"/>
          <w:szCs w:val="24"/>
        </w:rPr>
        <w:t>. Ο πρώτος που προσπάθησε να την υπονομεύσει θεσμικά ήταν ο σημερινός Πρόεδρος της Δημοκρατίας, ο Προκόπης Παυ</w:t>
      </w:r>
      <w:r>
        <w:rPr>
          <w:rFonts w:eastAsia="Times New Roman"/>
          <w:szCs w:val="24"/>
        </w:rPr>
        <w:t>λόπουλος, με την περίφημη συνέντευξη</w:t>
      </w:r>
      <w:r>
        <w:rPr>
          <w:rFonts w:eastAsia="Times New Roman"/>
          <w:szCs w:val="24"/>
        </w:rPr>
        <w:t>,</w:t>
      </w:r>
      <w:r>
        <w:rPr>
          <w:rFonts w:eastAsia="Times New Roman"/>
          <w:szCs w:val="24"/>
        </w:rPr>
        <w:t xml:space="preserve"> που ανέτρεπε τα αξιοκρατικά κριτήρια και έγινε τότε μεγάλη μάχη στη Βουλή με όλη τη Νέα Δημοκρατία του Κωνσταντίνου Καραμανλή του νεότερου. </w:t>
      </w:r>
    </w:p>
    <w:p w14:paraId="20A4EAB4" w14:textId="77777777" w:rsidR="005D4821" w:rsidRDefault="006B233D">
      <w:pPr>
        <w:tabs>
          <w:tab w:val="left" w:pos="709"/>
          <w:tab w:val="center" w:pos="4753"/>
        </w:tabs>
        <w:spacing w:line="600" w:lineRule="auto"/>
        <w:ind w:firstLine="709"/>
        <w:contextualSpacing/>
        <w:jc w:val="both"/>
        <w:rPr>
          <w:rFonts w:eastAsia="Times New Roman"/>
          <w:szCs w:val="24"/>
        </w:rPr>
      </w:pPr>
      <w:r>
        <w:rPr>
          <w:rFonts w:eastAsia="Times New Roman"/>
          <w:szCs w:val="24"/>
        </w:rPr>
        <w:t>Μου κάνει εντύπωση η κ</w:t>
      </w:r>
      <w:r>
        <w:rPr>
          <w:rFonts w:eastAsia="Times New Roman"/>
          <w:szCs w:val="24"/>
        </w:rPr>
        <w:t>.</w:t>
      </w:r>
      <w:r>
        <w:rPr>
          <w:rFonts w:eastAsia="Times New Roman"/>
          <w:szCs w:val="24"/>
        </w:rPr>
        <w:t xml:space="preserve"> Ξενογιαννακοπούλου, που έχει υπηρετήσει τις κυβερνήσεις του ΠΑΣΟΚ, πώς τα ξεχνάει τόσο εύκολα αυτά. Δεν ξέρω. Προσπαθεί να ξεχάσει την ιστορία της; Δεν θέλει να την υπερασπιστεί; Είναι δικό της θέμα.</w:t>
      </w:r>
    </w:p>
    <w:p w14:paraId="20A4EAB5" w14:textId="77777777" w:rsidR="005D4821" w:rsidRDefault="006B233D">
      <w:pPr>
        <w:tabs>
          <w:tab w:val="left" w:pos="709"/>
          <w:tab w:val="center" w:pos="4753"/>
        </w:tabs>
        <w:spacing w:line="600" w:lineRule="auto"/>
        <w:ind w:firstLine="709"/>
        <w:contextualSpacing/>
        <w:jc w:val="both"/>
        <w:rPr>
          <w:rFonts w:eastAsia="Times New Roman"/>
          <w:b/>
          <w:szCs w:val="24"/>
        </w:rPr>
      </w:pPr>
      <w:r w:rsidRPr="004141F2">
        <w:rPr>
          <w:rFonts w:eastAsia="Times New Roman"/>
          <w:b/>
          <w:szCs w:val="24"/>
        </w:rPr>
        <w:t>ΣΠΥΡΙΔΩΝ</w:t>
      </w:r>
      <w:r>
        <w:rPr>
          <w:rFonts w:eastAsia="Times New Roman"/>
          <w:b/>
          <w:szCs w:val="24"/>
        </w:rPr>
        <w:t>ΑΣ</w:t>
      </w:r>
      <w:r w:rsidRPr="004141F2">
        <w:rPr>
          <w:rFonts w:eastAsia="Times New Roman"/>
          <w:b/>
          <w:szCs w:val="24"/>
        </w:rPr>
        <w:t xml:space="preserve"> ΛΑΠΠΑΣ:</w:t>
      </w:r>
      <w:r w:rsidRPr="004C315F">
        <w:rPr>
          <w:rFonts w:eastAsia="Times New Roman"/>
          <w:szCs w:val="24"/>
        </w:rPr>
        <w:t xml:space="preserve"> </w:t>
      </w:r>
      <w:r>
        <w:rPr>
          <w:rFonts w:eastAsia="Times New Roman"/>
          <w:szCs w:val="24"/>
        </w:rPr>
        <w:t>Όλα τα ανέφερε. Πώς τα ξεχνάει;</w:t>
      </w:r>
    </w:p>
    <w:p w14:paraId="20A4EAB6" w14:textId="77777777" w:rsidR="005D4821" w:rsidRDefault="006B233D">
      <w:pPr>
        <w:spacing w:line="600" w:lineRule="auto"/>
        <w:ind w:firstLine="720"/>
        <w:jc w:val="both"/>
        <w:rPr>
          <w:rFonts w:eastAsia="Times New Roman" w:cs="Times New Roman"/>
          <w:szCs w:val="24"/>
        </w:rPr>
      </w:pPr>
      <w:r>
        <w:rPr>
          <w:rFonts w:eastAsia="Times New Roman" w:cs="Times New Roman"/>
          <w:b/>
          <w:szCs w:val="24"/>
        </w:rPr>
        <w:t>ΓΙΑΝ</w:t>
      </w:r>
      <w:r>
        <w:rPr>
          <w:rFonts w:eastAsia="Times New Roman" w:cs="Times New Roman"/>
          <w:b/>
          <w:szCs w:val="24"/>
        </w:rPr>
        <w:t>ΝΗΣ ΚΟΥΤΣΟΥΚΟΣ:</w:t>
      </w:r>
      <w:r>
        <w:rPr>
          <w:rFonts w:eastAsia="Times New Roman" w:cs="Times New Roman"/>
          <w:szCs w:val="24"/>
        </w:rPr>
        <w:t xml:space="preserve"> Όμως, θέλω να της θυμίσω ότι η </w:t>
      </w:r>
      <w:r>
        <w:rPr>
          <w:rFonts w:eastAsia="Times New Roman" w:cs="Times New Roman"/>
          <w:szCs w:val="24"/>
        </w:rPr>
        <w:t>κ</w:t>
      </w:r>
      <w:r>
        <w:rPr>
          <w:rFonts w:eastAsia="Times New Roman" w:cs="Times New Roman"/>
          <w:szCs w:val="24"/>
        </w:rPr>
        <w:t xml:space="preserve">υβέρνηση του </w:t>
      </w:r>
      <w:proofErr w:type="spellStart"/>
      <w:r>
        <w:rPr>
          <w:rFonts w:eastAsia="Times New Roman" w:cs="Times New Roman"/>
          <w:szCs w:val="24"/>
        </w:rPr>
        <w:t>Γιώργιου</w:t>
      </w:r>
      <w:proofErr w:type="spellEnd"/>
      <w:r>
        <w:rPr>
          <w:rFonts w:eastAsia="Times New Roman" w:cs="Times New Roman"/>
          <w:szCs w:val="24"/>
        </w:rPr>
        <w:t xml:space="preserve"> Παπανδρέου το 2010, με Υπουργό τον Γιάννη </w:t>
      </w:r>
      <w:proofErr w:type="spellStart"/>
      <w:r>
        <w:rPr>
          <w:rFonts w:eastAsia="Times New Roman" w:cs="Times New Roman"/>
          <w:szCs w:val="24"/>
        </w:rPr>
        <w:t>Ραγκούση</w:t>
      </w:r>
      <w:proofErr w:type="spellEnd"/>
      <w:r>
        <w:rPr>
          <w:rFonts w:eastAsia="Times New Roman" w:cs="Times New Roman"/>
          <w:szCs w:val="24"/>
        </w:rPr>
        <w:t xml:space="preserve">, τον πρώτο τη τάξει Υπουργό της </w:t>
      </w:r>
      <w:r>
        <w:rPr>
          <w:rFonts w:eastAsia="Times New Roman" w:cs="Times New Roman"/>
          <w:szCs w:val="24"/>
        </w:rPr>
        <w:t>κ</w:t>
      </w:r>
      <w:r>
        <w:rPr>
          <w:rFonts w:eastAsia="Times New Roman" w:cs="Times New Roman"/>
          <w:szCs w:val="24"/>
        </w:rPr>
        <w:t xml:space="preserve">υβέρνησης, αποκατέστησε το θεσμικό πλαίσιο της αξιοκρατίας. Βέβαια, ο κ. </w:t>
      </w:r>
      <w:proofErr w:type="spellStart"/>
      <w:r>
        <w:rPr>
          <w:rFonts w:eastAsia="Times New Roman" w:cs="Times New Roman"/>
          <w:szCs w:val="24"/>
        </w:rPr>
        <w:t>Ραγκούσης</w:t>
      </w:r>
      <w:proofErr w:type="spellEnd"/>
      <w:r>
        <w:rPr>
          <w:rFonts w:eastAsia="Times New Roman" w:cs="Times New Roman"/>
          <w:szCs w:val="24"/>
        </w:rPr>
        <w:t xml:space="preserve"> τα ξεχνάει και αυτό</w:t>
      </w:r>
      <w:r>
        <w:rPr>
          <w:rFonts w:eastAsia="Times New Roman" w:cs="Times New Roman"/>
          <w:szCs w:val="24"/>
        </w:rPr>
        <w:t xml:space="preserve">ς τώρα και εκεί που </w:t>
      </w:r>
      <w:r>
        <w:rPr>
          <w:rFonts w:eastAsia="Times New Roman" w:cs="Times New Roman"/>
          <w:szCs w:val="24"/>
        </w:rPr>
        <w:lastRenderedPageBreak/>
        <w:t xml:space="preserve">μας έκανε μεγάλη κριτική γιατί δεν είμαστε τόσο σκληροί απέναντι στον κ. Τσίπρα, τώρα είναι συνομιλητής του. Αυτό είναι άλλη ιστορία, τον αφορά προσωπικά. Εμένα με ενδιαφέρει όμως τι έκανε αυτή η παράταξη ιστορικά και διαχρονικά για να </w:t>
      </w:r>
      <w:r>
        <w:rPr>
          <w:rFonts w:eastAsia="Times New Roman" w:cs="Times New Roman"/>
          <w:szCs w:val="24"/>
        </w:rPr>
        <w:t xml:space="preserve">υπερασπίσει αυτό το σύστημα προσλήψεων. </w:t>
      </w:r>
    </w:p>
    <w:p w14:paraId="20A4EAB7"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Και ήρθε ο ΣΥΡΙΖΑ, η δύναμη που πάντα μιλούσε υπέρ της αξιοκρατίας, της διαφάνειας στη δημόσια διοίκηση, να υπονομεύσει και αυτός με τη σειρά του το ΑΣΕΠ με τις κατ’ εξαίρεση προσλήψεις και τις φωτογραφικές διατάξει</w:t>
      </w:r>
      <w:r>
        <w:rPr>
          <w:rFonts w:eastAsia="Times New Roman" w:cs="Times New Roman"/>
          <w:szCs w:val="24"/>
        </w:rPr>
        <w:t xml:space="preserve">ς. Αναφέρθηκε νωρίτερα από άλλους </w:t>
      </w:r>
      <w:r>
        <w:rPr>
          <w:rFonts w:eastAsia="Times New Roman" w:cs="Times New Roman"/>
          <w:szCs w:val="24"/>
        </w:rPr>
        <w:t>ομιλη</w:t>
      </w:r>
      <w:r>
        <w:rPr>
          <w:rFonts w:eastAsia="Times New Roman" w:cs="Times New Roman"/>
          <w:szCs w:val="24"/>
        </w:rPr>
        <w:t>τές</w:t>
      </w:r>
      <w:r>
        <w:rPr>
          <w:rFonts w:eastAsia="Times New Roman" w:cs="Times New Roman"/>
          <w:szCs w:val="24"/>
        </w:rPr>
        <w:t xml:space="preserve"> ο αριθμός τους και οι συγκεκριμένες υπουργικές αποφάσεις.</w:t>
      </w:r>
    </w:p>
    <w:p w14:paraId="20A4EAB8"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Έρχεται, λοιπόν, σήμερα η Κυβέρνηση να μας πει ότι θα ενδυναμώσει το ΑΣΕΠ. Εμείς είπαμε ότι θα ψηφίσουμε ό,τι έχει να κάνει με την ενδυνάμωση του ΑΣΕΠ. Όμω</w:t>
      </w:r>
      <w:r>
        <w:rPr>
          <w:rFonts w:eastAsia="Times New Roman" w:cs="Times New Roman"/>
          <w:szCs w:val="24"/>
        </w:rPr>
        <w:t xml:space="preserve">ς, πολλές διατάξεις δεν έχουν το περιεχόμενο που πρέπει. </w:t>
      </w:r>
    </w:p>
    <w:p w14:paraId="20A4EAB9"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 xml:space="preserve">Και θέλω να θυμίσω στην κυρία Υπουργό που μίλησε νωρίτερα για την ανάκτηση της κυριαρχίας και τη δυνατότητα του </w:t>
      </w:r>
      <w:r>
        <w:rPr>
          <w:rFonts w:eastAsia="Times New Roman" w:cs="Times New Roman"/>
          <w:szCs w:val="24"/>
        </w:rPr>
        <w:lastRenderedPageBreak/>
        <w:t xml:space="preserve">κράτους να προγραμματίσει τις προσλήψεις, ότι η χώρα μας είναι δεσμευμένη με ένα </w:t>
      </w:r>
      <w:r>
        <w:rPr>
          <w:rFonts w:eastAsia="Times New Roman" w:cs="Times New Roman"/>
          <w:szCs w:val="24"/>
        </w:rPr>
        <w:t>μεσοπρόθεσμο μέχρι το 2022, που προβλέπει και το τελευταίο ευρώ δαπάνης για όλη τη δημόσια διοίκηση. Ά</w:t>
      </w:r>
      <w:r w:rsidRPr="009E4ADA">
        <w:rPr>
          <w:rFonts w:eastAsia="Times New Roman" w:cs="Times New Roman"/>
          <w:szCs w:val="24"/>
        </w:rPr>
        <w:t>ρα</w:t>
      </w:r>
      <w:r>
        <w:rPr>
          <w:rFonts w:eastAsia="Times New Roman" w:cs="Times New Roman"/>
          <w:szCs w:val="24"/>
        </w:rPr>
        <w:t>,</w:t>
      </w:r>
      <w:r w:rsidRPr="009E4ADA">
        <w:rPr>
          <w:rFonts w:eastAsia="Times New Roman" w:cs="Times New Roman"/>
          <w:szCs w:val="24"/>
        </w:rPr>
        <w:t xml:space="preserve"> η ανάκτηση της κυριαρχίας στην οποία αναφερθήκατε δεν υφίσταται</w:t>
      </w:r>
      <w:r>
        <w:rPr>
          <w:rFonts w:eastAsia="Times New Roman" w:cs="Times New Roman"/>
          <w:szCs w:val="24"/>
        </w:rPr>
        <w:t>.</w:t>
      </w:r>
    </w:p>
    <w:p w14:paraId="20A4EABA"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Όμως,</w:t>
      </w:r>
      <w:r w:rsidRPr="009E4ADA">
        <w:rPr>
          <w:rFonts w:eastAsia="Times New Roman" w:cs="Times New Roman"/>
          <w:szCs w:val="24"/>
        </w:rPr>
        <w:t xml:space="preserve"> η συζήτηση </w:t>
      </w:r>
      <w:r>
        <w:rPr>
          <w:rFonts w:eastAsia="Times New Roman" w:cs="Times New Roman"/>
          <w:szCs w:val="24"/>
        </w:rPr>
        <w:t>α</w:t>
      </w:r>
      <w:r w:rsidRPr="009E4ADA">
        <w:rPr>
          <w:rFonts w:eastAsia="Times New Roman" w:cs="Times New Roman"/>
          <w:szCs w:val="24"/>
        </w:rPr>
        <w:t>υτή μας δίνει τη δυνατότητα να αναφερθούμε στις αλλαγές που έμειναν</w:t>
      </w:r>
      <w:r w:rsidRPr="009E4ADA">
        <w:rPr>
          <w:rFonts w:eastAsia="Times New Roman" w:cs="Times New Roman"/>
          <w:szCs w:val="24"/>
        </w:rPr>
        <w:t xml:space="preserve"> στη </w:t>
      </w:r>
      <w:r>
        <w:rPr>
          <w:rFonts w:eastAsia="Times New Roman" w:cs="Times New Roman"/>
          <w:szCs w:val="24"/>
        </w:rPr>
        <w:t>σ</w:t>
      </w:r>
      <w:r w:rsidRPr="009E4ADA">
        <w:rPr>
          <w:rFonts w:eastAsia="Times New Roman" w:cs="Times New Roman"/>
          <w:szCs w:val="24"/>
        </w:rPr>
        <w:t xml:space="preserve">υνείδηση της κοινής γνώμης και </w:t>
      </w:r>
      <w:r>
        <w:rPr>
          <w:rFonts w:eastAsia="Times New Roman" w:cs="Times New Roman"/>
          <w:szCs w:val="24"/>
        </w:rPr>
        <w:t>στην</w:t>
      </w:r>
      <w:r w:rsidRPr="009E4ADA">
        <w:rPr>
          <w:rFonts w:eastAsia="Times New Roman" w:cs="Times New Roman"/>
          <w:szCs w:val="24"/>
        </w:rPr>
        <w:t xml:space="preserve"> ταυτότητα </w:t>
      </w:r>
      <w:r>
        <w:rPr>
          <w:rFonts w:eastAsia="Times New Roman" w:cs="Times New Roman"/>
          <w:szCs w:val="24"/>
        </w:rPr>
        <w:t xml:space="preserve">που </w:t>
      </w:r>
      <w:r w:rsidRPr="009E4ADA">
        <w:rPr>
          <w:rFonts w:eastAsia="Times New Roman" w:cs="Times New Roman"/>
          <w:szCs w:val="24"/>
        </w:rPr>
        <w:t>φέρουν</w:t>
      </w:r>
      <w:r>
        <w:rPr>
          <w:rFonts w:eastAsia="Times New Roman" w:cs="Times New Roman"/>
          <w:szCs w:val="24"/>
        </w:rPr>
        <w:t xml:space="preserve">, </w:t>
      </w:r>
      <w:r w:rsidRPr="009E4ADA">
        <w:rPr>
          <w:rFonts w:eastAsia="Times New Roman" w:cs="Times New Roman"/>
          <w:szCs w:val="24"/>
        </w:rPr>
        <w:t xml:space="preserve">καθώς </w:t>
      </w:r>
      <w:r>
        <w:rPr>
          <w:rFonts w:eastAsia="Times New Roman" w:cs="Times New Roman"/>
          <w:szCs w:val="24"/>
        </w:rPr>
        <w:t>δ</w:t>
      </w:r>
      <w:r w:rsidRPr="009E4ADA">
        <w:rPr>
          <w:rFonts w:eastAsia="Times New Roman" w:cs="Times New Roman"/>
          <w:szCs w:val="24"/>
        </w:rPr>
        <w:t>εν είναι μόνο το ΑΣΕΠ</w:t>
      </w:r>
      <w:r>
        <w:rPr>
          <w:rFonts w:eastAsia="Times New Roman" w:cs="Times New Roman"/>
          <w:szCs w:val="24"/>
        </w:rPr>
        <w:t>.</w:t>
      </w:r>
      <w:r w:rsidRPr="009E4ADA">
        <w:rPr>
          <w:rFonts w:eastAsia="Times New Roman" w:cs="Times New Roman"/>
          <w:szCs w:val="24"/>
        </w:rPr>
        <w:t xml:space="preserve"> </w:t>
      </w:r>
      <w:r>
        <w:rPr>
          <w:rFonts w:eastAsia="Times New Roman" w:cs="Times New Roman"/>
          <w:szCs w:val="24"/>
        </w:rPr>
        <w:t xml:space="preserve">Άκουγα </w:t>
      </w:r>
      <w:r w:rsidRPr="009E4ADA">
        <w:rPr>
          <w:rFonts w:eastAsia="Times New Roman" w:cs="Times New Roman"/>
          <w:szCs w:val="24"/>
        </w:rPr>
        <w:t xml:space="preserve">προηγούμενα </w:t>
      </w:r>
      <w:r>
        <w:rPr>
          <w:rFonts w:eastAsia="Times New Roman" w:cs="Times New Roman"/>
          <w:szCs w:val="24"/>
        </w:rPr>
        <w:t>-</w:t>
      </w:r>
      <w:r w:rsidRPr="009E4ADA">
        <w:rPr>
          <w:rFonts w:eastAsia="Times New Roman" w:cs="Times New Roman"/>
          <w:szCs w:val="24"/>
        </w:rPr>
        <w:t xml:space="preserve">και περίμενα την κυρία Υπουργό να παρέμβει </w:t>
      </w:r>
      <w:r>
        <w:rPr>
          <w:rFonts w:eastAsia="Times New Roman" w:cs="Times New Roman"/>
          <w:szCs w:val="24"/>
        </w:rPr>
        <w:t xml:space="preserve">και </w:t>
      </w:r>
      <w:r w:rsidRPr="009E4ADA">
        <w:rPr>
          <w:rFonts w:eastAsia="Times New Roman" w:cs="Times New Roman"/>
          <w:szCs w:val="24"/>
        </w:rPr>
        <w:t xml:space="preserve">να </w:t>
      </w:r>
      <w:r>
        <w:rPr>
          <w:rFonts w:eastAsia="Times New Roman" w:cs="Times New Roman"/>
          <w:szCs w:val="24"/>
        </w:rPr>
        <w:t xml:space="preserve">τη διορθώσει- μια ομιλήτρια του </w:t>
      </w:r>
      <w:r w:rsidRPr="009E4ADA">
        <w:rPr>
          <w:rFonts w:eastAsia="Times New Roman" w:cs="Times New Roman"/>
          <w:szCs w:val="24"/>
        </w:rPr>
        <w:t>ΣΥΡΙΖΑ που είπε ότι παραλάβαμε ένα κράτος που δεν ξέρουμε πό</w:t>
      </w:r>
      <w:r w:rsidRPr="009E4ADA">
        <w:rPr>
          <w:rFonts w:eastAsia="Times New Roman" w:cs="Times New Roman"/>
          <w:szCs w:val="24"/>
        </w:rPr>
        <w:t>σο</w:t>
      </w:r>
      <w:r>
        <w:rPr>
          <w:rFonts w:eastAsia="Times New Roman" w:cs="Times New Roman"/>
          <w:szCs w:val="24"/>
        </w:rPr>
        <w:t>υς</w:t>
      </w:r>
      <w:r w:rsidRPr="009E4ADA">
        <w:rPr>
          <w:rFonts w:eastAsia="Times New Roman" w:cs="Times New Roman"/>
          <w:szCs w:val="24"/>
        </w:rPr>
        <w:t xml:space="preserve"> υπαλλήλους έχει</w:t>
      </w:r>
      <w:r>
        <w:rPr>
          <w:rFonts w:eastAsia="Times New Roman" w:cs="Times New Roman"/>
          <w:szCs w:val="24"/>
        </w:rPr>
        <w:t xml:space="preserve">. </w:t>
      </w:r>
    </w:p>
    <w:p w14:paraId="20A4EABB"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Ξ</w:t>
      </w:r>
      <w:r w:rsidRPr="009E4ADA">
        <w:rPr>
          <w:rFonts w:eastAsia="Times New Roman" w:cs="Times New Roman"/>
          <w:szCs w:val="24"/>
        </w:rPr>
        <w:t>εχνάτε</w:t>
      </w:r>
      <w:r>
        <w:rPr>
          <w:rFonts w:eastAsia="Times New Roman" w:cs="Times New Roman"/>
          <w:szCs w:val="24"/>
        </w:rPr>
        <w:t>,</w:t>
      </w:r>
      <w:r w:rsidRPr="009E4ADA">
        <w:rPr>
          <w:rFonts w:eastAsia="Times New Roman" w:cs="Times New Roman"/>
          <w:szCs w:val="24"/>
        </w:rPr>
        <w:t xml:space="preserve"> </w:t>
      </w:r>
      <w:r>
        <w:rPr>
          <w:rFonts w:eastAsia="Times New Roman" w:cs="Times New Roman"/>
          <w:szCs w:val="24"/>
        </w:rPr>
        <w:t>κυρίες</w:t>
      </w:r>
      <w:r w:rsidRPr="009E4ADA">
        <w:rPr>
          <w:rFonts w:eastAsia="Times New Roman" w:cs="Times New Roman"/>
          <w:szCs w:val="24"/>
        </w:rPr>
        <w:t xml:space="preserve"> και </w:t>
      </w:r>
      <w:r>
        <w:rPr>
          <w:rFonts w:eastAsia="Times New Roman" w:cs="Times New Roman"/>
          <w:szCs w:val="24"/>
        </w:rPr>
        <w:t xml:space="preserve">κύριοι συνάδελφοι, την απογραφή που έκανε η </w:t>
      </w:r>
      <w:r>
        <w:rPr>
          <w:rFonts w:eastAsia="Times New Roman" w:cs="Times New Roman"/>
          <w:szCs w:val="24"/>
        </w:rPr>
        <w:t>κ</w:t>
      </w:r>
      <w:r w:rsidRPr="009E4ADA">
        <w:rPr>
          <w:rFonts w:eastAsia="Times New Roman" w:cs="Times New Roman"/>
          <w:szCs w:val="24"/>
        </w:rPr>
        <w:t xml:space="preserve">υβέρνηση το </w:t>
      </w:r>
      <w:r>
        <w:rPr>
          <w:rFonts w:eastAsia="Times New Roman" w:cs="Times New Roman"/>
          <w:szCs w:val="24"/>
        </w:rPr>
        <w:t>2010; Τ</w:t>
      </w:r>
      <w:r w:rsidRPr="009E4ADA">
        <w:rPr>
          <w:rFonts w:eastAsia="Times New Roman" w:cs="Times New Roman"/>
          <w:szCs w:val="24"/>
        </w:rPr>
        <w:t>ο ενιαίο μητρώο πληρωμών</w:t>
      </w:r>
      <w:r>
        <w:rPr>
          <w:rFonts w:eastAsia="Times New Roman" w:cs="Times New Roman"/>
          <w:szCs w:val="24"/>
        </w:rPr>
        <w:t>,</w:t>
      </w:r>
      <w:r w:rsidRPr="009E4ADA">
        <w:rPr>
          <w:rFonts w:eastAsia="Times New Roman" w:cs="Times New Roman"/>
          <w:szCs w:val="24"/>
        </w:rPr>
        <w:t xml:space="preserve"> που έκανε η </w:t>
      </w:r>
      <w:r>
        <w:rPr>
          <w:rFonts w:eastAsia="Times New Roman" w:cs="Times New Roman"/>
          <w:szCs w:val="24"/>
        </w:rPr>
        <w:t>κ</w:t>
      </w:r>
      <w:r w:rsidRPr="009E4ADA">
        <w:rPr>
          <w:rFonts w:eastAsia="Times New Roman" w:cs="Times New Roman"/>
          <w:szCs w:val="24"/>
        </w:rPr>
        <w:t xml:space="preserve">υβέρνηση το </w:t>
      </w:r>
      <w:r>
        <w:rPr>
          <w:rFonts w:eastAsia="Times New Roman" w:cs="Times New Roman"/>
          <w:szCs w:val="24"/>
        </w:rPr>
        <w:t>2010; Τ</w:t>
      </w:r>
      <w:r w:rsidRPr="009E4ADA">
        <w:rPr>
          <w:rFonts w:eastAsia="Times New Roman" w:cs="Times New Roman"/>
          <w:szCs w:val="24"/>
        </w:rPr>
        <w:t xml:space="preserve">η </w:t>
      </w:r>
      <w:r>
        <w:rPr>
          <w:rFonts w:eastAsia="Times New Roman" w:cs="Times New Roman"/>
          <w:szCs w:val="24"/>
        </w:rPr>
        <w:t>«Διαύγεια»</w:t>
      </w:r>
      <w:r w:rsidRPr="009E4ADA">
        <w:rPr>
          <w:rFonts w:eastAsia="Times New Roman" w:cs="Times New Roman"/>
          <w:szCs w:val="24"/>
        </w:rPr>
        <w:t xml:space="preserve"> </w:t>
      </w:r>
      <w:r>
        <w:rPr>
          <w:rFonts w:eastAsia="Times New Roman" w:cs="Times New Roman"/>
          <w:szCs w:val="24"/>
        </w:rPr>
        <w:t>π</w:t>
      </w:r>
      <w:r w:rsidRPr="009E4ADA">
        <w:rPr>
          <w:rFonts w:eastAsia="Times New Roman" w:cs="Times New Roman"/>
          <w:szCs w:val="24"/>
        </w:rPr>
        <w:t>ου καταστρατηγείται συστηματικά</w:t>
      </w:r>
      <w:r>
        <w:rPr>
          <w:rFonts w:eastAsia="Times New Roman" w:cs="Times New Roman"/>
          <w:szCs w:val="24"/>
        </w:rPr>
        <w:t>; Μ</w:t>
      </w:r>
      <w:r w:rsidRPr="009E4ADA">
        <w:rPr>
          <w:rFonts w:eastAsia="Times New Roman" w:cs="Times New Roman"/>
          <w:szCs w:val="24"/>
        </w:rPr>
        <w:t>έχρι προχ</w:t>
      </w:r>
      <w:r>
        <w:rPr>
          <w:rFonts w:eastAsia="Times New Roman" w:cs="Times New Roman"/>
          <w:szCs w:val="24"/>
        </w:rPr>
        <w:t>θ</w:t>
      </w:r>
      <w:r w:rsidRPr="009E4ADA">
        <w:rPr>
          <w:rFonts w:eastAsia="Times New Roman" w:cs="Times New Roman"/>
          <w:szCs w:val="24"/>
        </w:rPr>
        <w:t>ές</w:t>
      </w:r>
      <w:r>
        <w:rPr>
          <w:rFonts w:eastAsia="Times New Roman" w:cs="Times New Roman"/>
          <w:szCs w:val="24"/>
        </w:rPr>
        <w:t>,</w:t>
      </w:r>
      <w:r w:rsidRPr="009E4ADA">
        <w:rPr>
          <w:rFonts w:eastAsia="Times New Roman" w:cs="Times New Roman"/>
          <w:szCs w:val="24"/>
        </w:rPr>
        <w:t xml:space="preserve"> </w:t>
      </w:r>
      <w:r>
        <w:rPr>
          <w:rFonts w:eastAsia="Times New Roman" w:cs="Times New Roman"/>
          <w:szCs w:val="24"/>
        </w:rPr>
        <w:t>σ</w:t>
      </w:r>
      <w:r w:rsidRPr="009E4ADA">
        <w:rPr>
          <w:rFonts w:eastAsia="Times New Roman" w:cs="Times New Roman"/>
          <w:szCs w:val="24"/>
        </w:rPr>
        <w:t xml:space="preserve">το τελευταίο νομοσχέδιο του </w:t>
      </w:r>
      <w:r w:rsidRPr="009E4ADA">
        <w:rPr>
          <w:rFonts w:eastAsia="Times New Roman" w:cs="Times New Roman"/>
          <w:szCs w:val="24"/>
        </w:rPr>
        <w:t>Υπουργείου Οικονομικών νομιμοποιήσα</w:t>
      </w:r>
      <w:r>
        <w:rPr>
          <w:rFonts w:eastAsia="Times New Roman" w:cs="Times New Roman"/>
          <w:szCs w:val="24"/>
        </w:rPr>
        <w:t>μ</w:t>
      </w:r>
      <w:r w:rsidRPr="009E4ADA">
        <w:rPr>
          <w:rFonts w:eastAsia="Times New Roman" w:cs="Times New Roman"/>
          <w:szCs w:val="24"/>
        </w:rPr>
        <w:t>ε δαπάνες που δεν είχαν εγκριθεί</w:t>
      </w:r>
      <w:r>
        <w:rPr>
          <w:rFonts w:eastAsia="Times New Roman" w:cs="Times New Roman"/>
          <w:szCs w:val="24"/>
        </w:rPr>
        <w:t>,</w:t>
      </w:r>
      <w:r w:rsidRPr="009E4ADA">
        <w:rPr>
          <w:rFonts w:eastAsia="Times New Roman" w:cs="Times New Roman"/>
          <w:szCs w:val="24"/>
        </w:rPr>
        <w:t xml:space="preserve"> δι</w:t>
      </w:r>
      <w:r>
        <w:rPr>
          <w:rFonts w:eastAsia="Times New Roman" w:cs="Times New Roman"/>
          <w:szCs w:val="24"/>
        </w:rPr>
        <w:t>ότι δεν τις είχατε ανεβάσει στη</w:t>
      </w:r>
      <w:r w:rsidRPr="009E4ADA">
        <w:rPr>
          <w:rFonts w:eastAsia="Times New Roman" w:cs="Times New Roman"/>
          <w:szCs w:val="24"/>
        </w:rPr>
        <w:t xml:space="preserve"> </w:t>
      </w:r>
      <w:r>
        <w:rPr>
          <w:rFonts w:eastAsia="Times New Roman" w:cs="Times New Roman"/>
          <w:szCs w:val="24"/>
        </w:rPr>
        <w:t>«</w:t>
      </w:r>
      <w:r w:rsidRPr="009E4ADA">
        <w:rPr>
          <w:rFonts w:eastAsia="Times New Roman" w:cs="Times New Roman"/>
          <w:szCs w:val="24"/>
        </w:rPr>
        <w:t>Διαύγεια</w:t>
      </w:r>
      <w:r>
        <w:rPr>
          <w:rFonts w:eastAsia="Times New Roman" w:cs="Times New Roman"/>
          <w:szCs w:val="24"/>
        </w:rPr>
        <w:t xml:space="preserve">». Έπρεπε να σας </w:t>
      </w:r>
      <w:r>
        <w:rPr>
          <w:rFonts w:eastAsia="Times New Roman" w:cs="Times New Roman"/>
          <w:szCs w:val="24"/>
        </w:rPr>
        <w:t xml:space="preserve">τα </w:t>
      </w:r>
      <w:r>
        <w:rPr>
          <w:rFonts w:eastAsia="Times New Roman" w:cs="Times New Roman"/>
          <w:szCs w:val="24"/>
        </w:rPr>
        <w:t xml:space="preserve">θυμίσει, γιατί η κυρία Υπουργός έχει περάσει </w:t>
      </w:r>
      <w:r>
        <w:rPr>
          <w:rFonts w:eastAsia="Times New Roman" w:cs="Times New Roman"/>
          <w:szCs w:val="24"/>
        </w:rPr>
        <w:lastRenderedPageBreak/>
        <w:t xml:space="preserve">από το Υπουργείο Υγείας, την ηλεκτρονική </w:t>
      </w:r>
      <w:proofErr w:type="spellStart"/>
      <w:r>
        <w:rPr>
          <w:rFonts w:eastAsia="Times New Roman" w:cs="Times New Roman"/>
          <w:szCs w:val="24"/>
        </w:rPr>
        <w:t>συνταγογράφηση</w:t>
      </w:r>
      <w:proofErr w:type="spellEnd"/>
      <w:r>
        <w:rPr>
          <w:rFonts w:eastAsia="Times New Roman" w:cs="Times New Roman"/>
          <w:szCs w:val="24"/>
        </w:rPr>
        <w:t xml:space="preserve"> και μια σειρά άλλα.</w:t>
      </w:r>
    </w:p>
    <w:p w14:paraId="20A4EABC"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Ά</w:t>
      </w:r>
      <w:r w:rsidRPr="009E4ADA">
        <w:rPr>
          <w:rFonts w:eastAsia="Times New Roman" w:cs="Times New Roman"/>
          <w:szCs w:val="24"/>
        </w:rPr>
        <w:t>ρ</w:t>
      </w:r>
      <w:r w:rsidRPr="009E4ADA">
        <w:rPr>
          <w:rFonts w:eastAsia="Times New Roman" w:cs="Times New Roman"/>
          <w:szCs w:val="24"/>
        </w:rPr>
        <w:t>α λοιπόν</w:t>
      </w:r>
      <w:r>
        <w:rPr>
          <w:rFonts w:eastAsia="Times New Roman" w:cs="Times New Roman"/>
          <w:szCs w:val="24"/>
        </w:rPr>
        <w:t>,</w:t>
      </w:r>
      <w:r w:rsidRPr="009E4ADA">
        <w:rPr>
          <w:rFonts w:eastAsia="Times New Roman" w:cs="Times New Roman"/>
          <w:szCs w:val="24"/>
        </w:rPr>
        <w:t xml:space="preserve"> για να είμαστε δίκαιοι έγιναν προσπάθειες μεταρρυθμίσεων στη δημόσια διοίκηση και μάλιστα σε περίοδο κρίσης για να ανατρέψουμε τις παθογένειες που μας οδήγησαν στην κρίση</w:t>
      </w:r>
      <w:r>
        <w:rPr>
          <w:rFonts w:eastAsia="Times New Roman" w:cs="Times New Roman"/>
          <w:szCs w:val="24"/>
        </w:rPr>
        <w:t>. Κ</w:t>
      </w:r>
      <w:r w:rsidRPr="009E4ADA">
        <w:rPr>
          <w:rFonts w:eastAsia="Times New Roman" w:cs="Times New Roman"/>
          <w:szCs w:val="24"/>
        </w:rPr>
        <w:t xml:space="preserve">αι μπορούμε να </w:t>
      </w:r>
      <w:r>
        <w:rPr>
          <w:rFonts w:eastAsia="Times New Roman" w:cs="Times New Roman"/>
          <w:szCs w:val="24"/>
        </w:rPr>
        <w:t>υπερηφανευτούμε ότ</w:t>
      </w:r>
      <w:r w:rsidRPr="009E4ADA">
        <w:rPr>
          <w:rFonts w:eastAsia="Times New Roman" w:cs="Times New Roman"/>
          <w:szCs w:val="24"/>
        </w:rPr>
        <w:t xml:space="preserve">ι αυτές έχουν σφραγίδα ΠΑΣΟΚ και </w:t>
      </w:r>
      <w:r>
        <w:rPr>
          <w:rFonts w:eastAsia="Times New Roman" w:cs="Times New Roman"/>
          <w:szCs w:val="24"/>
        </w:rPr>
        <w:t>Δ</w:t>
      </w:r>
      <w:r w:rsidRPr="009E4ADA">
        <w:rPr>
          <w:rFonts w:eastAsia="Times New Roman" w:cs="Times New Roman"/>
          <w:szCs w:val="24"/>
        </w:rPr>
        <w:t xml:space="preserve">ημοκρατικής </w:t>
      </w:r>
      <w:r>
        <w:rPr>
          <w:rFonts w:eastAsia="Times New Roman" w:cs="Times New Roman"/>
          <w:szCs w:val="24"/>
        </w:rPr>
        <w:t>Π</w:t>
      </w:r>
      <w:r>
        <w:rPr>
          <w:rFonts w:eastAsia="Times New Roman" w:cs="Times New Roman"/>
          <w:szCs w:val="24"/>
        </w:rPr>
        <w:t>αράταξης.</w:t>
      </w:r>
    </w:p>
    <w:p w14:paraId="20A4EABD"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Θ</w:t>
      </w:r>
      <w:r w:rsidRPr="009E4ADA">
        <w:rPr>
          <w:rFonts w:eastAsia="Times New Roman" w:cs="Times New Roman"/>
          <w:szCs w:val="24"/>
        </w:rPr>
        <w:t xml:space="preserve">έλω </w:t>
      </w:r>
      <w:r>
        <w:rPr>
          <w:rFonts w:eastAsia="Times New Roman" w:cs="Times New Roman"/>
          <w:szCs w:val="24"/>
        </w:rPr>
        <w:t>καλόπιστα</w:t>
      </w:r>
      <w:r w:rsidRPr="009E4ADA">
        <w:rPr>
          <w:rFonts w:eastAsia="Times New Roman" w:cs="Times New Roman"/>
          <w:szCs w:val="24"/>
        </w:rPr>
        <w:t xml:space="preserve"> να αναφερθώ στον </w:t>
      </w:r>
      <w:r>
        <w:rPr>
          <w:rFonts w:eastAsia="Times New Roman" w:cs="Times New Roman"/>
          <w:szCs w:val="24"/>
        </w:rPr>
        <w:t>κ.</w:t>
      </w:r>
      <w:r w:rsidRPr="009E4ADA">
        <w:rPr>
          <w:rFonts w:eastAsia="Times New Roman" w:cs="Times New Roman"/>
          <w:szCs w:val="24"/>
        </w:rPr>
        <w:t xml:space="preserve"> Τζαβάρα</w:t>
      </w:r>
      <w:r>
        <w:rPr>
          <w:rFonts w:eastAsia="Times New Roman" w:cs="Times New Roman"/>
          <w:szCs w:val="24"/>
        </w:rPr>
        <w:t>,</w:t>
      </w:r>
      <w:r w:rsidRPr="009E4ADA">
        <w:rPr>
          <w:rFonts w:eastAsia="Times New Roman" w:cs="Times New Roman"/>
          <w:szCs w:val="24"/>
        </w:rPr>
        <w:t xml:space="preserve"> που προηγήθηκε σε αυτό το </w:t>
      </w:r>
      <w:r>
        <w:rPr>
          <w:rFonts w:eastAsia="Times New Roman" w:cs="Times New Roman"/>
          <w:szCs w:val="24"/>
        </w:rPr>
        <w:t>Βήμα,</w:t>
      </w:r>
      <w:r w:rsidRPr="009E4ADA">
        <w:rPr>
          <w:rFonts w:eastAsia="Times New Roman" w:cs="Times New Roman"/>
          <w:szCs w:val="24"/>
        </w:rPr>
        <w:t xml:space="preserve"> </w:t>
      </w:r>
      <w:r>
        <w:rPr>
          <w:rFonts w:eastAsia="Times New Roman" w:cs="Times New Roman"/>
          <w:szCs w:val="24"/>
        </w:rPr>
        <w:t xml:space="preserve">και να τον ρωτήσω </w:t>
      </w:r>
      <w:r w:rsidRPr="009E4ADA">
        <w:rPr>
          <w:rFonts w:eastAsia="Times New Roman" w:cs="Times New Roman"/>
          <w:szCs w:val="24"/>
        </w:rPr>
        <w:t>να μου πει μία εμβληματική μεταρρύ</w:t>
      </w:r>
      <w:r>
        <w:rPr>
          <w:rFonts w:eastAsia="Times New Roman" w:cs="Times New Roman"/>
          <w:szCs w:val="24"/>
        </w:rPr>
        <w:t>θμιση της Νέας Δημοκρατίας που έμ</w:t>
      </w:r>
      <w:r w:rsidRPr="009E4ADA">
        <w:rPr>
          <w:rFonts w:eastAsia="Times New Roman" w:cs="Times New Roman"/>
          <w:szCs w:val="24"/>
        </w:rPr>
        <w:t>εινε</w:t>
      </w:r>
      <w:r>
        <w:rPr>
          <w:rFonts w:eastAsia="Times New Roman" w:cs="Times New Roman"/>
          <w:szCs w:val="24"/>
        </w:rPr>
        <w:t xml:space="preserve">. </w:t>
      </w:r>
    </w:p>
    <w:p w14:paraId="20A4EABE"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Θ</w:t>
      </w:r>
      <w:r w:rsidRPr="009E4ADA">
        <w:rPr>
          <w:rFonts w:eastAsia="Times New Roman" w:cs="Times New Roman"/>
          <w:szCs w:val="24"/>
        </w:rPr>
        <w:t>έλω</w:t>
      </w:r>
      <w:r>
        <w:rPr>
          <w:rFonts w:eastAsia="Times New Roman" w:cs="Times New Roman"/>
          <w:szCs w:val="24"/>
        </w:rPr>
        <w:t>, όμως</w:t>
      </w:r>
      <w:r w:rsidRPr="009E4ADA">
        <w:rPr>
          <w:rFonts w:eastAsia="Times New Roman" w:cs="Times New Roman"/>
          <w:szCs w:val="24"/>
        </w:rPr>
        <w:t xml:space="preserve"> να απευθυνθώ και σε σας που κυβερνάτ</w:t>
      </w:r>
      <w:r>
        <w:rPr>
          <w:rFonts w:eastAsia="Times New Roman" w:cs="Times New Roman"/>
          <w:szCs w:val="24"/>
        </w:rPr>
        <w:t>ε</w:t>
      </w:r>
      <w:r w:rsidRPr="00B959C6">
        <w:rPr>
          <w:rFonts w:eastAsia="Times New Roman" w:cs="Times New Roman"/>
          <w:szCs w:val="24"/>
        </w:rPr>
        <w:t xml:space="preserve"> </w:t>
      </w:r>
      <w:r w:rsidRPr="009E4ADA">
        <w:rPr>
          <w:rFonts w:eastAsia="Times New Roman" w:cs="Times New Roman"/>
          <w:szCs w:val="24"/>
        </w:rPr>
        <w:t>τώρα</w:t>
      </w:r>
      <w:r>
        <w:rPr>
          <w:rFonts w:eastAsia="Times New Roman" w:cs="Times New Roman"/>
          <w:szCs w:val="24"/>
        </w:rPr>
        <w:t>,</w:t>
      </w:r>
      <w:r w:rsidRPr="009E4ADA">
        <w:rPr>
          <w:rFonts w:eastAsia="Times New Roman" w:cs="Times New Roman"/>
          <w:szCs w:val="24"/>
        </w:rPr>
        <w:t xml:space="preserve"> </w:t>
      </w:r>
      <w:r>
        <w:rPr>
          <w:rFonts w:eastAsia="Times New Roman" w:cs="Times New Roman"/>
          <w:szCs w:val="24"/>
        </w:rPr>
        <w:t xml:space="preserve">για </w:t>
      </w:r>
      <w:r w:rsidRPr="009E4ADA">
        <w:rPr>
          <w:rFonts w:eastAsia="Times New Roman" w:cs="Times New Roman"/>
          <w:szCs w:val="24"/>
        </w:rPr>
        <w:t>να μας</w:t>
      </w:r>
      <w:r w:rsidRPr="009E4ADA">
        <w:rPr>
          <w:rFonts w:eastAsia="Times New Roman" w:cs="Times New Roman"/>
          <w:szCs w:val="24"/>
        </w:rPr>
        <w:t xml:space="preserve"> πείτε μία εμβληματική</w:t>
      </w:r>
      <w:r>
        <w:rPr>
          <w:rFonts w:eastAsia="Times New Roman" w:cs="Times New Roman"/>
          <w:szCs w:val="24"/>
        </w:rPr>
        <w:t>,</w:t>
      </w:r>
      <w:r w:rsidRPr="009E4ADA">
        <w:rPr>
          <w:rFonts w:eastAsia="Times New Roman" w:cs="Times New Roman"/>
          <w:szCs w:val="24"/>
        </w:rPr>
        <w:t xml:space="preserve"> ουσιαστική και αποτελεσματική </w:t>
      </w:r>
      <w:r>
        <w:rPr>
          <w:rFonts w:eastAsia="Times New Roman" w:cs="Times New Roman"/>
          <w:szCs w:val="24"/>
        </w:rPr>
        <w:t xml:space="preserve">μεταρρύθμιση. </w:t>
      </w:r>
    </w:p>
    <w:p w14:paraId="20A4EABF"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Δ</w:t>
      </w:r>
      <w:r w:rsidRPr="009E4ADA">
        <w:rPr>
          <w:rFonts w:eastAsia="Times New Roman" w:cs="Times New Roman"/>
          <w:szCs w:val="24"/>
        </w:rPr>
        <w:t>ιότι</w:t>
      </w:r>
      <w:r>
        <w:rPr>
          <w:rFonts w:eastAsia="Times New Roman" w:cs="Times New Roman"/>
          <w:szCs w:val="24"/>
        </w:rPr>
        <w:t>,</w:t>
      </w:r>
      <w:r w:rsidRPr="009E4ADA">
        <w:rPr>
          <w:rFonts w:eastAsia="Times New Roman" w:cs="Times New Roman"/>
          <w:szCs w:val="24"/>
        </w:rPr>
        <w:t xml:space="preserve"> κυρίες και κύριοι συνάδελφοι</w:t>
      </w:r>
      <w:r>
        <w:rPr>
          <w:rFonts w:eastAsia="Times New Roman" w:cs="Times New Roman"/>
          <w:szCs w:val="24"/>
        </w:rPr>
        <w:t>,</w:t>
      </w:r>
      <w:r w:rsidRPr="009E4ADA">
        <w:rPr>
          <w:rFonts w:eastAsia="Times New Roman" w:cs="Times New Roman"/>
          <w:szCs w:val="24"/>
        </w:rPr>
        <w:t xml:space="preserve"> πέσατε </w:t>
      </w:r>
      <w:r>
        <w:rPr>
          <w:rFonts w:eastAsia="Times New Roman" w:cs="Times New Roman"/>
          <w:szCs w:val="24"/>
        </w:rPr>
        <w:t>σ</w:t>
      </w:r>
      <w:r w:rsidRPr="009E4ADA">
        <w:rPr>
          <w:rFonts w:eastAsia="Times New Roman" w:cs="Times New Roman"/>
          <w:szCs w:val="24"/>
        </w:rPr>
        <w:t xml:space="preserve">το λάκκο </w:t>
      </w:r>
      <w:r>
        <w:rPr>
          <w:rFonts w:eastAsia="Times New Roman" w:cs="Times New Roman"/>
          <w:szCs w:val="24"/>
        </w:rPr>
        <w:t xml:space="preserve">που σκάβατε </w:t>
      </w:r>
      <w:r w:rsidRPr="009E4ADA">
        <w:rPr>
          <w:rFonts w:eastAsia="Times New Roman" w:cs="Times New Roman"/>
          <w:szCs w:val="24"/>
        </w:rPr>
        <w:t xml:space="preserve">για τους </w:t>
      </w:r>
      <w:r>
        <w:rPr>
          <w:rFonts w:eastAsia="Times New Roman" w:cs="Times New Roman"/>
          <w:szCs w:val="24"/>
        </w:rPr>
        <w:t xml:space="preserve">άλλους. </w:t>
      </w:r>
    </w:p>
    <w:p w14:paraId="20A4EAC0"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Θυμάμαι την ισοπεδωτική σας</w:t>
      </w:r>
      <w:r w:rsidRPr="009E4ADA">
        <w:rPr>
          <w:rFonts w:eastAsia="Times New Roman" w:cs="Times New Roman"/>
          <w:szCs w:val="24"/>
        </w:rPr>
        <w:t xml:space="preserve"> κριτική στην αξιολόγηση του </w:t>
      </w:r>
      <w:r>
        <w:rPr>
          <w:rFonts w:eastAsia="Times New Roman" w:cs="Times New Roman"/>
          <w:szCs w:val="24"/>
        </w:rPr>
        <w:t>κ.</w:t>
      </w:r>
      <w:r w:rsidRPr="009E4ADA">
        <w:rPr>
          <w:rFonts w:eastAsia="Times New Roman" w:cs="Times New Roman"/>
          <w:szCs w:val="24"/>
        </w:rPr>
        <w:t xml:space="preserve"> Μητσοτάκη</w:t>
      </w:r>
      <w:r>
        <w:rPr>
          <w:rFonts w:eastAsia="Times New Roman" w:cs="Times New Roman"/>
          <w:szCs w:val="24"/>
        </w:rPr>
        <w:t xml:space="preserve">, </w:t>
      </w:r>
      <w:r w:rsidRPr="009E4ADA">
        <w:rPr>
          <w:rFonts w:eastAsia="Times New Roman" w:cs="Times New Roman"/>
          <w:szCs w:val="24"/>
        </w:rPr>
        <w:t xml:space="preserve">η οποία </w:t>
      </w:r>
      <w:r>
        <w:rPr>
          <w:rFonts w:eastAsia="Times New Roman" w:cs="Times New Roman"/>
          <w:szCs w:val="24"/>
        </w:rPr>
        <w:t>εάν δεν είμαστε εμείς στη</w:t>
      </w:r>
      <w:r>
        <w:rPr>
          <w:rFonts w:eastAsia="Times New Roman" w:cs="Times New Roman"/>
          <w:szCs w:val="24"/>
        </w:rPr>
        <w:t xml:space="preserve"> </w:t>
      </w:r>
      <w:r>
        <w:rPr>
          <w:rFonts w:eastAsia="Times New Roman" w:cs="Times New Roman"/>
          <w:szCs w:val="24"/>
        </w:rPr>
        <w:t>σ</w:t>
      </w:r>
      <w:r w:rsidRPr="009E4ADA">
        <w:rPr>
          <w:rFonts w:eastAsia="Times New Roman" w:cs="Times New Roman"/>
          <w:szCs w:val="24"/>
        </w:rPr>
        <w:t>υγκυβέρ</w:t>
      </w:r>
      <w:r w:rsidRPr="009E4ADA">
        <w:rPr>
          <w:rFonts w:eastAsia="Times New Roman" w:cs="Times New Roman"/>
          <w:szCs w:val="24"/>
        </w:rPr>
        <w:lastRenderedPageBreak/>
        <w:t>νηση</w:t>
      </w:r>
      <w:r>
        <w:rPr>
          <w:rFonts w:eastAsia="Times New Roman" w:cs="Times New Roman"/>
          <w:szCs w:val="24"/>
        </w:rPr>
        <w:t>,</w:t>
      </w:r>
      <w:r w:rsidRPr="009E4ADA">
        <w:rPr>
          <w:rFonts w:eastAsia="Times New Roman" w:cs="Times New Roman"/>
          <w:szCs w:val="24"/>
        </w:rPr>
        <w:t xml:space="preserve"> θα </w:t>
      </w:r>
      <w:proofErr w:type="spellStart"/>
      <w:r>
        <w:rPr>
          <w:rFonts w:eastAsia="Times New Roman" w:cs="Times New Roman"/>
          <w:szCs w:val="24"/>
        </w:rPr>
        <w:t>περιελάμβανε</w:t>
      </w:r>
      <w:proofErr w:type="spellEnd"/>
      <w:r w:rsidRPr="009E4ADA">
        <w:rPr>
          <w:rFonts w:eastAsia="Times New Roman" w:cs="Times New Roman"/>
          <w:szCs w:val="24"/>
        </w:rPr>
        <w:t xml:space="preserve"> και τις απολύσεις</w:t>
      </w:r>
      <w:r>
        <w:rPr>
          <w:rFonts w:eastAsia="Times New Roman" w:cs="Times New Roman"/>
          <w:szCs w:val="24"/>
        </w:rPr>
        <w:t>. Κ</w:t>
      </w:r>
      <w:r w:rsidRPr="009E4ADA">
        <w:rPr>
          <w:rFonts w:eastAsia="Times New Roman" w:cs="Times New Roman"/>
          <w:szCs w:val="24"/>
        </w:rPr>
        <w:t xml:space="preserve">αι θέλω να σας θυμίσω την τοποθέτησή μου σε αυτήν εδώ την </w:t>
      </w:r>
      <w:r>
        <w:rPr>
          <w:rFonts w:eastAsia="Times New Roman" w:cs="Times New Roman"/>
          <w:szCs w:val="24"/>
        </w:rPr>
        <w:t>Α</w:t>
      </w:r>
      <w:r w:rsidRPr="009E4ADA">
        <w:rPr>
          <w:rFonts w:eastAsia="Times New Roman" w:cs="Times New Roman"/>
          <w:szCs w:val="24"/>
        </w:rPr>
        <w:t>ίθουσα</w:t>
      </w:r>
      <w:r>
        <w:rPr>
          <w:rFonts w:eastAsia="Times New Roman" w:cs="Times New Roman"/>
          <w:szCs w:val="24"/>
        </w:rPr>
        <w:t>. Πο</w:t>
      </w:r>
      <w:r w:rsidRPr="009E4ADA">
        <w:rPr>
          <w:rFonts w:eastAsia="Times New Roman" w:cs="Times New Roman"/>
          <w:szCs w:val="24"/>
        </w:rPr>
        <w:t>ια είναι η μεταρρύθμιση</w:t>
      </w:r>
      <w:r>
        <w:rPr>
          <w:rFonts w:eastAsia="Times New Roman" w:cs="Times New Roman"/>
          <w:szCs w:val="24"/>
        </w:rPr>
        <w:t>, λοιπόν,</w:t>
      </w:r>
      <w:r w:rsidRPr="009E4ADA">
        <w:rPr>
          <w:rFonts w:eastAsia="Times New Roman" w:cs="Times New Roman"/>
          <w:szCs w:val="24"/>
        </w:rPr>
        <w:t xml:space="preserve"> που πέτυχε</w:t>
      </w:r>
      <w:r>
        <w:rPr>
          <w:rFonts w:eastAsia="Times New Roman" w:cs="Times New Roman"/>
          <w:szCs w:val="24"/>
        </w:rPr>
        <w:t>; Η αξιολόγηση; Ξ</w:t>
      </w:r>
      <w:r w:rsidRPr="009E4ADA">
        <w:rPr>
          <w:rFonts w:eastAsia="Times New Roman" w:cs="Times New Roman"/>
          <w:szCs w:val="24"/>
        </w:rPr>
        <w:t xml:space="preserve">εχνάτε ότι αναγκαστήκατε να </w:t>
      </w:r>
      <w:proofErr w:type="spellStart"/>
      <w:r w:rsidRPr="009E4ADA">
        <w:rPr>
          <w:rFonts w:eastAsia="Times New Roman" w:cs="Times New Roman"/>
          <w:szCs w:val="24"/>
        </w:rPr>
        <w:t>ποινικοποι</w:t>
      </w:r>
      <w:r>
        <w:rPr>
          <w:rFonts w:eastAsia="Times New Roman" w:cs="Times New Roman"/>
          <w:szCs w:val="24"/>
        </w:rPr>
        <w:t>ήσετε</w:t>
      </w:r>
      <w:proofErr w:type="spellEnd"/>
      <w:r w:rsidRPr="009E4ADA">
        <w:rPr>
          <w:rFonts w:eastAsia="Times New Roman" w:cs="Times New Roman"/>
          <w:szCs w:val="24"/>
        </w:rPr>
        <w:t xml:space="preserve"> την απεργία των εργαζομένων στο </w:t>
      </w:r>
      <w:r w:rsidRPr="009E4ADA">
        <w:rPr>
          <w:rFonts w:eastAsia="Times New Roman" w:cs="Times New Roman"/>
          <w:szCs w:val="24"/>
        </w:rPr>
        <w:t>δημόσιο</w:t>
      </w:r>
      <w:r>
        <w:rPr>
          <w:rFonts w:eastAsia="Times New Roman" w:cs="Times New Roman"/>
          <w:szCs w:val="24"/>
        </w:rPr>
        <w:t>,</w:t>
      </w:r>
      <w:r w:rsidRPr="009E4ADA">
        <w:rPr>
          <w:rFonts w:eastAsia="Times New Roman" w:cs="Times New Roman"/>
          <w:szCs w:val="24"/>
        </w:rPr>
        <w:t xml:space="preserve"> </w:t>
      </w:r>
      <w:r>
        <w:rPr>
          <w:rFonts w:eastAsia="Times New Roman" w:cs="Times New Roman"/>
          <w:szCs w:val="24"/>
        </w:rPr>
        <w:t>όσων</w:t>
      </w:r>
      <w:r w:rsidRPr="009E4ADA">
        <w:rPr>
          <w:rFonts w:eastAsia="Times New Roman" w:cs="Times New Roman"/>
          <w:szCs w:val="24"/>
        </w:rPr>
        <w:t xml:space="preserve"> διαφωνούσαν με την αξιολόγηση και </w:t>
      </w:r>
      <w:r>
        <w:rPr>
          <w:rFonts w:eastAsia="Times New Roman" w:cs="Times New Roman"/>
          <w:szCs w:val="24"/>
        </w:rPr>
        <w:t>φέρατε εδώ</w:t>
      </w:r>
      <w:r w:rsidRPr="009E4ADA">
        <w:rPr>
          <w:rFonts w:eastAsia="Times New Roman" w:cs="Times New Roman"/>
          <w:szCs w:val="24"/>
        </w:rPr>
        <w:t xml:space="preserve"> διάταξη</w:t>
      </w:r>
      <w:r>
        <w:rPr>
          <w:rFonts w:eastAsia="Times New Roman" w:cs="Times New Roman"/>
          <w:szCs w:val="24"/>
        </w:rPr>
        <w:t xml:space="preserve"> που εξαιρεί</w:t>
      </w:r>
      <w:r w:rsidRPr="009E4ADA">
        <w:rPr>
          <w:rFonts w:eastAsia="Times New Roman" w:cs="Times New Roman"/>
          <w:szCs w:val="24"/>
        </w:rPr>
        <w:t xml:space="preserve"> από την αξιολόγηση αυτούς που </w:t>
      </w:r>
      <w:r>
        <w:rPr>
          <w:rFonts w:eastAsia="Times New Roman" w:cs="Times New Roman"/>
          <w:szCs w:val="24"/>
        </w:rPr>
        <w:t>πειθαρχούν</w:t>
      </w:r>
      <w:r w:rsidRPr="009E4ADA">
        <w:rPr>
          <w:rFonts w:eastAsia="Times New Roman" w:cs="Times New Roman"/>
          <w:szCs w:val="24"/>
        </w:rPr>
        <w:t xml:space="preserve"> στα συνδικαλιστικά τους όργανα και απεργούν</w:t>
      </w:r>
      <w:r>
        <w:rPr>
          <w:rFonts w:eastAsia="Times New Roman" w:cs="Times New Roman"/>
          <w:szCs w:val="24"/>
        </w:rPr>
        <w:t>; Ε</w:t>
      </w:r>
      <w:r w:rsidRPr="009E4ADA">
        <w:rPr>
          <w:rFonts w:eastAsia="Times New Roman" w:cs="Times New Roman"/>
          <w:szCs w:val="24"/>
        </w:rPr>
        <w:t xml:space="preserve">σείς τα κάνετε </w:t>
      </w:r>
      <w:r>
        <w:rPr>
          <w:rFonts w:eastAsia="Times New Roman" w:cs="Times New Roman"/>
          <w:szCs w:val="24"/>
        </w:rPr>
        <w:t>α</w:t>
      </w:r>
      <w:r w:rsidRPr="009E4ADA">
        <w:rPr>
          <w:rFonts w:eastAsia="Times New Roman" w:cs="Times New Roman"/>
          <w:szCs w:val="24"/>
        </w:rPr>
        <w:t>υτά</w:t>
      </w:r>
      <w:r>
        <w:rPr>
          <w:rFonts w:eastAsia="Times New Roman" w:cs="Times New Roman"/>
          <w:szCs w:val="24"/>
        </w:rPr>
        <w:t>.</w:t>
      </w:r>
      <w:r w:rsidRPr="009E4ADA">
        <w:rPr>
          <w:rFonts w:eastAsia="Times New Roman" w:cs="Times New Roman"/>
          <w:szCs w:val="24"/>
        </w:rPr>
        <w:t xml:space="preserve"> </w:t>
      </w:r>
    </w:p>
    <w:p w14:paraId="20A4EAC1"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Π</w:t>
      </w:r>
      <w:r w:rsidRPr="009E4ADA">
        <w:rPr>
          <w:rFonts w:eastAsia="Times New Roman" w:cs="Times New Roman"/>
          <w:szCs w:val="24"/>
        </w:rPr>
        <w:t xml:space="preserve">οια είναι η επιτυχία του νόμου για την κινητικότητα από την ώρα που δεν έχετε υλοποιήσει μέχρι τώρα </w:t>
      </w:r>
      <w:r>
        <w:rPr>
          <w:rFonts w:eastAsia="Times New Roman" w:cs="Times New Roman"/>
          <w:szCs w:val="24"/>
        </w:rPr>
        <w:t>τα ψηφιακά οργανογράμματα και τα</w:t>
      </w:r>
      <w:r w:rsidRPr="009E4ADA">
        <w:rPr>
          <w:rFonts w:eastAsia="Times New Roman" w:cs="Times New Roman"/>
          <w:szCs w:val="24"/>
        </w:rPr>
        <w:t xml:space="preserve"> περιγράμματα των θέσεων εργασίας</w:t>
      </w:r>
      <w:r>
        <w:rPr>
          <w:rFonts w:eastAsia="Times New Roman" w:cs="Times New Roman"/>
          <w:szCs w:val="24"/>
        </w:rPr>
        <w:t xml:space="preserve">; </w:t>
      </w:r>
    </w:p>
    <w:p w14:paraId="20A4EAC2"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Π</w:t>
      </w:r>
      <w:r w:rsidRPr="009E4ADA">
        <w:rPr>
          <w:rFonts w:eastAsia="Times New Roman" w:cs="Times New Roman"/>
          <w:szCs w:val="24"/>
        </w:rPr>
        <w:t>οια είναι η επιτυχία</w:t>
      </w:r>
      <w:r>
        <w:rPr>
          <w:rFonts w:eastAsia="Times New Roman" w:cs="Times New Roman"/>
          <w:szCs w:val="24"/>
        </w:rPr>
        <w:t>,</w:t>
      </w:r>
      <w:r w:rsidRPr="009E4ADA">
        <w:rPr>
          <w:rFonts w:eastAsia="Times New Roman" w:cs="Times New Roman"/>
          <w:szCs w:val="24"/>
        </w:rPr>
        <w:t xml:space="preserve"> κυρίες και κύριοι συνάδελφοι</w:t>
      </w:r>
      <w:r>
        <w:rPr>
          <w:rFonts w:eastAsia="Times New Roman" w:cs="Times New Roman"/>
          <w:szCs w:val="24"/>
        </w:rPr>
        <w:t>,</w:t>
      </w:r>
      <w:r w:rsidRPr="009E4ADA">
        <w:rPr>
          <w:rFonts w:eastAsia="Times New Roman" w:cs="Times New Roman"/>
          <w:szCs w:val="24"/>
        </w:rPr>
        <w:t xml:space="preserve"> </w:t>
      </w:r>
      <w:r>
        <w:rPr>
          <w:rFonts w:eastAsia="Times New Roman" w:cs="Times New Roman"/>
          <w:szCs w:val="24"/>
        </w:rPr>
        <w:t>του ν</w:t>
      </w:r>
      <w:r>
        <w:rPr>
          <w:rFonts w:eastAsia="Times New Roman" w:cs="Times New Roman"/>
          <w:szCs w:val="24"/>
        </w:rPr>
        <w:t>.</w:t>
      </w:r>
      <w:r>
        <w:rPr>
          <w:rFonts w:eastAsia="Times New Roman" w:cs="Times New Roman"/>
          <w:szCs w:val="24"/>
        </w:rPr>
        <w:t>4369/20</w:t>
      </w:r>
      <w:r w:rsidRPr="009E4ADA">
        <w:rPr>
          <w:rFonts w:eastAsia="Times New Roman" w:cs="Times New Roman"/>
          <w:szCs w:val="24"/>
        </w:rPr>
        <w:t xml:space="preserve">16 που </w:t>
      </w:r>
      <w:r>
        <w:rPr>
          <w:rFonts w:eastAsia="Times New Roman" w:cs="Times New Roman"/>
          <w:szCs w:val="24"/>
        </w:rPr>
        <w:t>εισηγήθηκε ε</w:t>
      </w:r>
      <w:r w:rsidRPr="009E4ADA">
        <w:rPr>
          <w:rFonts w:eastAsia="Times New Roman" w:cs="Times New Roman"/>
          <w:szCs w:val="24"/>
        </w:rPr>
        <w:t xml:space="preserve">δώ </w:t>
      </w:r>
      <w:r>
        <w:rPr>
          <w:rFonts w:eastAsia="Times New Roman" w:cs="Times New Roman"/>
          <w:szCs w:val="24"/>
        </w:rPr>
        <w:t>ο κ. Β</w:t>
      </w:r>
      <w:r w:rsidRPr="009E4ADA">
        <w:rPr>
          <w:rFonts w:eastAsia="Times New Roman" w:cs="Times New Roman"/>
          <w:szCs w:val="24"/>
        </w:rPr>
        <w:t>ερναρδάκης</w:t>
      </w:r>
      <w:r>
        <w:rPr>
          <w:rFonts w:eastAsia="Times New Roman" w:cs="Times New Roman"/>
          <w:szCs w:val="24"/>
        </w:rPr>
        <w:t>,</w:t>
      </w:r>
      <w:r w:rsidRPr="009E4ADA">
        <w:rPr>
          <w:rFonts w:eastAsia="Times New Roman" w:cs="Times New Roman"/>
          <w:szCs w:val="24"/>
        </w:rPr>
        <w:t xml:space="preserve"> με αιτιολογική έκθεση ότι θα κάναμε επιλογή των γενικών γραμματέων</w:t>
      </w:r>
      <w:r>
        <w:rPr>
          <w:rFonts w:eastAsia="Times New Roman" w:cs="Times New Roman"/>
          <w:szCs w:val="24"/>
        </w:rPr>
        <w:t>,</w:t>
      </w:r>
      <w:r w:rsidRPr="009E4ADA">
        <w:rPr>
          <w:rFonts w:eastAsia="Times New Roman" w:cs="Times New Roman"/>
          <w:szCs w:val="24"/>
        </w:rPr>
        <w:t xml:space="preserve"> </w:t>
      </w:r>
      <w:r>
        <w:rPr>
          <w:rFonts w:eastAsia="Times New Roman" w:cs="Times New Roman"/>
          <w:szCs w:val="24"/>
        </w:rPr>
        <w:t xml:space="preserve">αποκωδικοποιώντας </w:t>
      </w:r>
      <w:r w:rsidRPr="009E4ADA">
        <w:rPr>
          <w:rFonts w:eastAsia="Times New Roman" w:cs="Times New Roman"/>
          <w:szCs w:val="24"/>
        </w:rPr>
        <w:t>τη διοίκηση και</w:t>
      </w:r>
      <w:r>
        <w:rPr>
          <w:rFonts w:eastAsia="Times New Roman" w:cs="Times New Roman"/>
          <w:szCs w:val="24"/>
        </w:rPr>
        <w:t xml:space="preserve"> πραξικοπηματικά </w:t>
      </w:r>
      <w:r w:rsidRPr="009E4ADA">
        <w:rPr>
          <w:rFonts w:eastAsia="Times New Roman" w:cs="Times New Roman"/>
          <w:szCs w:val="24"/>
        </w:rPr>
        <w:t xml:space="preserve">την ώρα που τελείωσε η συζήτηση </w:t>
      </w:r>
      <w:r>
        <w:rPr>
          <w:rFonts w:eastAsia="Times New Roman" w:cs="Times New Roman"/>
          <w:szCs w:val="24"/>
        </w:rPr>
        <w:t>ά</w:t>
      </w:r>
      <w:r w:rsidRPr="009E4ADA">
        <w:rPr>
          <w:rFonts w:eastAsia="Times New Roman" w:cs="Times New Roman"/>
          <w:szCs w:val="24"/>
        </w:rPr>
        <w:t>λλαξε τη διάταξη για την επιλογή των γενικών γραμματέων</w:t>
      </w:r>
      <w:r>
        <w:rPr>
          <w:rFonts w:eastAsia="Times New Roman" w:cs="Times New Roman"/>
          <w:szCs w:val="24"/>
        </w:rPr>
        <w:t>,</w:t>
      </w:r>
      <w:r w:rsidRPr="009E4ADA">
        <w:rPr>
          <w:rFonts w:eastAsia="Times New Roman" w:cs="Times New Roman"/>
          <w:szCs w:val="24"/>
        </w:rPr>
        <w:t xml:space="preserve"> άφησε τους γενικούς γραμματείς</w:t>
      </w:r>
      <w:r w:rsidRPr="009E4ADA">
        <w:rPr>
          <w:rFonts w:eastAsia="Times New Roman" w:cs="Times New Roman"/>
          <w:szCs w:val="24"/>
        </w:rPr>
        <w:t xml:space="preserve"> και μας </w:t>
      </w:r>
      <w:r>
        <w:rPr>
          <w:rFonts w:eastAsia="Times New Roman" w:cs="Times New Roman"/>
          <w:szCs w:val="24"/>
        </w:rPr>
        <w:lastRenderedPageBreak/>
        <w:t>«</w:t>
      </w:r>
      <w:r w:rsidRPr="009E4ADA">
        <w:rPr>
          <w:rFonts w:eastAsia="Times New Roman" w:cs="Times New Roman"/>
          <w:szCs w:val="24"/>
        </w:rPr>
        <w:t>φόρεσε</w:t>
      </w:r>
      <w:r>
        <w:rPr>
          <w:rFonts w:eastAsia="Times New Roman" w:cs="Times New Roman"/>
          <w:szCs w:val="24"/>
        </w:rPr>
        <w:t>»</w:t>
      </w:r>
      <w:r w:rsidRPr="009E4ADA">
        <w:rPr>
          <w:rFonts w:eastAsia="Times New Roman" w:cs="Times New Roman"/>
          <w:szCs w:val="24"/>
        </w:rPr>
        <w:t xml:space="preserve"> τους διοικητικούς γραμματείς</w:t>
      </w:r>
      <w:r>
        <w:rPr>
          <w:rFonts w:eastAsia="Times New Roman" w:cs="Times New Roman"/>
          <w:szCs w:val="24"/>
        </w:rPr>
        <w:t>,</w:t>
      </w:r>
      <w:r w:rsidRPr="009E4ADA">
        <w:rPr>
          <w:rFonts w:eastAsia="Times New Roman" w:cs="Times New Roman"/>
          <w:szCs w:val="24"/>
        </w:rPr>
        <w:t xml:space="preserve"> τους αναπληρωτές διοικητικούς γραμματείς</w:t>
      </w:r>
      <w:r>
        <w:rPr>
          <w:rFonts w:eastAsia="Times New Roman" w:cs="Times New Roman"/>
          <w:szCs w:val="24"/>
        </w:rPr>
        <w:t>,</w:t>
      </w:r>
      <w:r w:rsidRPr="009E4ADA">
        <w:rPr>
          <w:rFonts w:eastAsia="Times New Roman" w:cs="Times New Roman"/>
          <w:szCs w:val="24"/>
        </w:rPr>
        <w:t xml:space="preserve"> τους θεματικούς γραμματείς και τους αναπληρωτές </w:t>
      </w:r>
      <w:r>
        <w:rPr>
          <w:rFonts w:eastAsia="Times New Roman" w:cs="Times New Roman"/>
          <w:szCs w:val="24"/>
        </w:rPr>
        <w:t>θεματικούς</w:t>
      </w:r>
      <w:r w:rsidRPr="009E4ADA">
        <w:rPr>
          <w:rFonts w:eastAsia="Times New Roman" w:cs="Times New Roman"/>
          <w:szCs w:val="24"/>
        </w:rPr>
        <w:t xml:space="preserve"> γραμματείς</w:t>
      </w:r>
      <w:r>
        <w:rPr>
          <w:rFonts w:eastAsia="Times New Roman" w:cs="Times New Roman"/>
          <w:szCs w:val="24"/>
        </w:rPr>
        <w:t>;</w:t>
      </w:r>
    </w:p>
    <w:p w14:paraId="20A4EAC3" w14:textId="77777777" w:rsidR="005D4821" w:rsidRDefault="006B233D">
      <w:pPr>
        <w:spacing w:line="600" w:lineRule="auto"/>
        <w:ind w:firstLine="720"/>
        <w:jc w:val="both"/>
        <w:rPr>
          <w:rFonts w:eastAsia="Times New Roman"/>
          <w:szCs w:val="24"/>
        </w:rPr>
      </w:pPr>
      <w:r>
        <w:rPr>
          <w:rFonts w:eastAsia="Times New Roman"/>
          <w:szCs w:val="24"/>
        </w:rPr>
        <w:t xml:space="preserve">Αναφέρθηκε ο κ. </w:t>
      </w:r>
      <w:proofErr w:type="spellStart"/>
      <w:r>
        <w:rPr>
          <w:rFonts w:eastAsia="Times New Roman"/>
          <w:szCs w:val="24"/>
        </w:rPr>
        <w:t>Κεγκέρογλου</w:t>
      </w:r>
      <w:proofErr w:type="spellEnd"/>
      <w:r>
        <w:rPr>
          <w:rFonts w:eastAsia="Times New Roman"/>
          <w:szCs w:val="24"/>
        </w:rPr>
        <w:t xml:space="preserve"> σε αυτό λέγοντας ότι αυτοί ήταν ενενήντα δύο. Ήταν ενενήντα δύο πρό</w:t>
      </w:r>
      <w:r>
        <w:rPr>
          <w:rFonts w:eastAsia="Times New Roman"/>
          <w:szCs w:val="24"/>
        </w:rPr>
        <w:t xml:space="preserve">σθετες θέσεις στη διοικητική ιεραρχία, παραμένοντας και εξήντα πέντε παλαιοί. Γιατί έμειναν οι εξήντα πέντε παλαιοί; Για να </w:t>
      </w:r>
      <w:r w:rsidRPr="00053589">
        <w:rPr>
          <w:rFonts w:eastAsia="Times New Roman"/>
          <w:szCs w:val="24"/>
        </w:rPr>
        <w:t>αποκ</w:t>
      </w:r>
      <w:r>
        <w:rPr>
          <w:rFonts w:eastAsia="Times New Roman"/>
          <w:szCs w:val="24"/>
        </w:rPr>
        <w:t>τήσουν προσόντα και προϋπηρεσία</w:t>
      </w:r>
      <w:r>
        <w:rPr>
          <w:rFonts w:eastAsia="Times New Roman"/>
          <w:szCs w:val="24"/>
        </w:rPr>
        <w:t>,</w:t>
      </w:r>
      <w:r w:rsidRPr="00053589">
        <w:rPr>
          <w:rFonts w:eastAsia="Times New Roman"/>
          <w:szCs w:val="24"/>
        </w:rPr>
        <w:t xml:space="preserve"> για να τα βά</w:t>
      </w:r>
      <w:r>
        <w:rPr>
          <w:rFonts w:eastAsia="Times New Roman"/>
          <w:szCs w:val="24"/>
        </w:rPr>
        <w:t>λ</w:t>
      </w:r>
      <w:r w:rsidRPr="00053589">
        <w:rPr>
          <w:rFonts w:eastAsia="Times New Roman"/>
          <w:szCs w:val="24"/>
        </w:rPr>
        <w:t xml:space="preserve">ετε εσείς μετά </w:t>
      </w:r>
      <w:r>
        <w:rPr>
          <w:rFonts w:eastAsia="Times New Roman"/>
          <w:szCs w:val="24"/>
        </w:rPr>
        <w:t>σ</w:t>
      </w:r>
      <w:r w:rsidRPr="00053589">
        <w:rPr>
          <w:rFonts w:eastAsia="Times New Roman"/>
          <w:szCs w:val="24"/>
        </w:rPr>
        <w:t>τις φωτογραφικές διατάξεις</w:t>
      </w:r>
      <w:r>
        <w:rPr>
          <w:rFonts w:eastAsia="Times New Roman"/>
          <w:szCs w:val="24"/>
        </w:rPr>
        <w:t>,</w:t>
      </w:r>
      <w:r w:rsidRPr="00053589">
        <w:rPr>
          <w:rFonts w:eastAsia="Times New Roman"/>
          <w:szCs w:val="24"/>
        </w:rPr>
        <w:t xml:space="preserve"> για να κρίνετε τους </w:t>
      </w:r>
      <w:r>
        <w:rPr>
          <w:rFonts w:eastAsia="Times New Roman"/>
          <w:szCs w:val="24"/>
        </w:rPr>
        <w:t xml:space="preserve">αρεστούς σας. </w:t>
      </w:r>
    </w:p>
    <w:p w14:paraId="20A4EAC4" w14:textId="77777777" w:rsidR="005D4821" w:rsidRDefault="006B233D">
      <w:pPr>
        <w:spacing w:line="600" w:lineRule="auto"/>
        <w:ind w:firstLine="720"/>
        <w:jc w:val="both"/>
        <w:rPr>
          <w:rFonts w:eastAsia="Times New Roman"/>
          <w:szCs w:val="24"/>
        </w:rPr>
      </w:pPr>
      <w:r>
        <w:rPr>
          <w:rFonts w:eastAsia="Times New Roman"/>
          <w:szCs w:val="24"/>
        </w:rPr>
        <w:t>Αυτ</w:t>
      </w:r>
      <w:r>
        <w:rPr>
          <w:rFonts w:eastAsia="Times New Roman"/>
          <w:szCs w:val="24"/>
        </w:rPr>
        <w:t>ό είχε ως</w:t>
      </w:r>
      <w:r w:rsidRPr="00053589">
        <w:rPr>
          <w:rFonts w:eastAsia="Times New Roman"/>
          <w:szCs w:val="24"/>
        </w:rPr>
        <w:t xml:space="preserve"> αποτέλεσμα να προκηρύσσουμε θέσεις όπου αλλού ζητάμε αγγλικά</w:t>
      </w:r>
      <w:r>
        <w:rPr>
          <w:rFonts w:eastAsia="Times New Roman"/>
          <w:szCs w:val="24"/>
        </w:rPr>
        <w:t>,</w:t>
      </w:r>
      <w:r w:rsidRPr="00053589">
        <w:rPr>
          <w:rFonts w:eastAsia="Times New Roman"/>
          <w:szCs w:val="24"/>
        </w:rPr>
        <w:t xml:space="preserve"> </w:t>
      </w:r>
      <w:r>
        <w:rPr>
          <w:rFonts w:eastAsia="Times New Roman"/>
          <w:szCs w:val="24"/>
        </w:rPr>
        <w:t>αλλού</w:t>
      </w:r>
      <w:r w:rsidRPr="00053589">
        <w:rPr>
          <w:rFonts w:eastAsia="Times New Roman"/>
          <w:szCs w:val="24"/>
        </w:rPr>
        <w:t xml:space="preserve"> ζητάμε γαλλικά</w:t>
      </w:r>
      <w:r>
        <w:rPr>
          <w:rFonts w:eastAsia="Times New Roman"/>
          <w:szCs w:val="24"/>
        </w:rPr>
        <w:t>,</w:t>
      </w:r>
      <w:r w:rsidRPr="00053589">
        <w:rPr>
          <w:rFonts w:eastAsia="Times New Roman"/>
          <w:szCs w:val="24"/>
        </w:rPr>
        <w:t xml:space="preserve"> </w:t>
      </w:r>
      <w:r>
        <w:rPr>
          <w:rFonts w:eastAsia="Times New Roman"/>
          <w:szCs w:val="24"/>
        </w:rPr>
        <w:t>αλλού</w:t>
      </w:r>
      <w:r w:rsidRPr="00053589">
        <w:rPr>
          <w:rFonts w:eastAsia="Times New Roman"/>
          <w:szCs w:val="24"/>
        </w:rPr>
        <w:t xml:space="preserve"> ζητά</w:t>
      </w:r>
      <w:r>
        <w:rPr>
          <w:rFonts w:eastAsia="Times New Roman"/>
          <w:szCs w:val="24"/>
        </w:rPr>
        <w:t>μ</w:t>
      </w:r>
      <w:r w:rsidRPr="00053589">
        <w:rPr>
          <w:rFonts w:eastAsia="Times New Roman"/>
          <w:szCs w:val="24"/>
        </w:rPr>
        <w:t xml:space="preserve">ε </w:t>
      </w:r>
      <w:r>
        <w:rPr>
          <w:rFonts w:eastAsia="Times New Roman"/>
          <w:szCs w:val="24"/>
        </w:rPr>
        <w:t>ρ</w:t>
      </w:r>
      <w:r w:rsidRPr="00053589">
        <w:rPr>
          <w:rFonts w:eastAsia="Times New Roman"/>
          <w:szCs w:val="24"/>
        </w:rPr>
        <w:t>ωσικά</w:t>
      </w:r>
      <w:r>
        <w:rPr>
          <w:rFonts w:eastAsia="Times New Roman"/>
          <w:szCs w:val="24"/>
        </w:rPr>
        <w:t>, αλλού</w:t>
      </w:r>
      <w:r w:rsidRPr="00053589">
        <w:rPr>
          <w:rFonts w:eastAsia="Times New Roman"/>
          <w:szCs w:val="24"/>
        </w:rPr>
        <w:t xml:space="preserve"> κινέζικα</w:t>
      </w:r>
      <w:r>
        <w:rPr>
          <w:rFonts w:eastAsia="Times New Roman"/>
          <w:szCs w:val="24"/>
        </w:rPr>
        <w:t>,</w:t>
      </w:r>
      <w:r w:rsidRPr="00053589">
        <w:rPr>
          <w:rFonts w:eastAsia="Times New Roman"/>
          <w:szCs w:val="24"/>
        </w:rPr>
        <w:t xml:space="preserve"> </w:t>
      </w:r>
      <w:r>
        <w:rPr>
          <w:rFonts w:eastAsia="Times New Roman"/>
          <w:szCs w:val="24"/>
        </w:rPr>
        <w:t xml:space="preserve">αλλού </w:t>
      </w:r>
      <w:r w:rsidRPr="00053589">
        <w:rPr>
          <w:rFonts w:eastAsia="Times New Roman"/>
          <w:szCs w:val="24"/>
        </w:rPr>
        <w:t>προϋπηρεσία στο δημόσιο δίκαιο και αλλού ό</w:t>
      </w:r>
      <w:r>
        <w:rPr>
          <w:rFonts w:eastAsia="Times New Roman"/>
          <w:szCs w:val="24"/>
        </w:rPr>
        <w:t>,</w:t>
      </w:r>
      <w:r w:rsidRPr="00053589">
        <w:rPr>
          <w:rFonts w:eastAsia="Times New Roman"/>
          <w:szCs w:val="24"/>
        </w:rPr>
        <w:t xml:space="preserve">τι </w:t>
      </w:r>
      <w:r>
        <w:rPr>
          <w:rFonts w:eastAsia="Times New Roman"/>
          <w:szCs w:val="24"/>
        </w:rPr>
        <w:t>προσόντα</w:t>
      </w:r>
      <w:r w:rsidRPr="00053589">
        <w:rPr>
          <w:rFonts w:eastAsia="Times New Roman"/>
          <w:szCs w:val="24"/>
        </w:rPr>
        <w:t xml:space="preserve"> είχε ο καθένας που υπηρετούσε</w:t>
      </w:r>
      <w:r>
        <w:rPr>
          <w:rFonts w:eastAsia="Times New Roman"/>
          <w:szCs w:val="24"/>
        </w:rPr>
        <w:t xml:space="preserve">. </w:t>
      </w:r>
    </w:p>
    <w:p w14:paraId="20A4EAC5" w14:textId="77777777" w:rsidR="005D4821" w:rsidRDefault="006B233D">
      <w:pPr>
        <w:spacing w:line="600" w:lineRule="auto"/>
        <w:ind w:firstLine="720"/>
        <w:jc w:val="both"/>
        <w:rPr>
          <w:rFonts w:eastAsia="Times New Roman"/>
          <w:szCs w:val="24"/>
        </w:rPr>
      </w:pPr>
      <w:r>
        <w:rPr>
          <w:rFonts w:eastAsia="Times New Roman"/>
          <w:szCs w:val="24"/>
        </w:rPr>
        <w:t>Και</w:t>
      </w:r>
      <w:r w:rsidRPr="00053589">
        <w:rPr>
          <w:rFonts w:eastAsia="Times New Roman"/>
          <w:szCs w:val="24"/>
        </w:rPr>
        <w:t xml:space="preserve"> </w:t>
      </w:r>
      <w:r>
        <w:rPr>
          <w:rFonts w:eastAsia="Times New Roman"/>
          <w:szCs w:val="24"/>
        </w:rPr>
        <w:t>α</w:t>
      </w:r>
      <w:r w:rsidRPr="00053589">
        <w:rPr>
          <w:rFonts w:eastAsia="Times New Roman"/>
          <w:szCs w:val="24"/>
        </w:rPr>
        <w:t>ναγκαστήκατε να πάρετε πίσω</w:t>
      </w:r>
      <w:r w:rsidRPr="00053589">
        <w:rPr>
          <w:rFonts w:eastAsia="Times New Roman"/>
          <w:szCs w:val="24"/>
        </w:rPr>
        <w:t xml:space="preserve"> τις προκηρύξεις</w:t>
      </w:r>
      <w:r>
        <w:rPr>
          <w:rFonts w:eastAsia="Times New Roman"/>
          <w:szCs w:val="24"/>
        </w:rPr>
        <w:t>.</w:t>
      </w:r>
      <w:r w:rsidRPr="00053589">
        <w:rPr>
          <w:rFonts w:eastAsia="Times New Roman"/>
          <w:szCs w:val="24"/>
        </w:rPr>
        <w:t xml:space="preserve"> </w:t>
      </w:r>
      <w:r>
        <w:rPr>
          <w:rFonts w:eastAsia="Times New Roman"/>
          <w:szCs w:val="24"/>
        </w:rPr>
        <w:t xml:space="preserve">Ήταν </w:t>
      </w:r>
      <w:r w:rsidRPr="00053589">
        <w:rPr>
          <w:rFonts w:eastAsia="Times New Roman"/>
          <w:szCs w:val="24"/>
        </w:rPr>
        <w:t>ντροπή σας αυτό</w:t>
      </w:r>
      <w:r>
        <w:rPr>
          <w:rFonts w:eastAsia="Times New Roman"/>
          <w:szCs w:val="24"/>
        </w:rPr>
        <w:t>.</w:t>
      </w:r>
      <w:r w:rsidRPr="00053589">
        <w:rPr>
          <w:rFonts w:eastAsia="Times New Roman"/>
          <w:szCs w:val="24"/>
        </w:rPr>
        <w:t xml:space="preserve"> </w:t>
      </w:r>
      <w:r>
        <w:rPr>
          <w:rFonts w:eastAsia="Times New Roman"/>
          <w:szCs w:val="24"/>
        </w:rPr>
        <w:t>Τ</w:t>
      </w:r>
      <w:r w:rsidRPr="00053589">
        <w:rPr>
          <w:rFonts w:eastAsia="Times New Roman"/>
          <w:szCs w:val="24"/>
        </w:rPr>
        <w:t xml:space="preserve">ο </w:t>
      </w:r>
      <w:r>
        <w:rPr>
          <w:rFonts w:eastAsia="Times New Roman"/>
          <w:szCs w:val="24"/>
        </w:rPr>
        <w:t xml:space="preserve">είπε κομψά η </w:t>
      </w:r>
      <w:r w:rsidRPr="00053589">
        <w:rPr>
          <w:rFonts w:eastAsia="Times New Roman"/>
          <w:szCs w:val="24"/>
        </w:rPr>
        <w:t>κυρία Υπουργός</w:t>
      </w:r>
      <w:r>
        <w:rPr>
          <w:rFonts w:eastAsia="Times New Roman"/>
          <w:szCs w:val="24"/>
        </w:rPr>
        <w:t>,</w:t>
      </w:r>
      <w:r w:rsidRPr="00053589">
        <w:rPr>
          <w:rFonts w:eastAsia="Times New Roman"/>
          <w:szCs w:val="24"/>
        </w:rPr>
        <w:t xml:space="preserve"> μετά από τις παρατηρήσεις των </w:t>
      </w:r>
      <w:r>
        <w:rPr>
          <w:rFonts w:eastAsia="Times New Roman"/>
          <w:szCs w:val="24"/>
        </w:rPr>
        <w:t>θ</w:t>
      </w:r>
      <w:r w:rsidRPr="00053589">
        <w:rPr>
          <w:rFonts w:eastAsia="Times New Roman"/>
          <w:szCs w:val="24"/>
        </w:rPr>
        <w:t>εσμών που σας γύρισαν πίσω τ</w:t>
      </w:r>
      <w:r>
        <w:rPr>
          <w:rFonts w:eastAsia="Times New Roman"/>
          <w:szCs w:val="24"/>
        </w:rPr>
        <w:t>ι</w:t>
      </w:r>
      <w:r w:rsidRPr="00053589">
        <w:rPr>
          <w:rFonts w:eastAsia="Times New Roman"/>
          <w:szCs w:val="24"/>
        </w:rPr>
        <w:t>ς προκηρύξ</w:t>
      </w:r>
      <w:r>
        <w:rPr>
          <w:rFonts w:eastAsia="Times New Roman"/>
          <w:szCs w:val="24"/>
        </w:rPr>
        <w:t>ει</w:t>
      </w:r>
      <w:r w:rsidRPr="00053589">
        <w:rPr>
          <w:rFonts w:eastAsia="Times New Roman"/>
          <w:szCs w:val="24"/>
        </w:rPr>
        <w:t>ς</w:t>
      </w:r>
      <w:r>
        <w:rPr>
          <w:rFonts w:eastAsia="Times New Roman"/>
          <w:szCs w:val="24"/>
        </w:rPr>
        <w:t>.</w:t>
      </w:r>
      <w:r w:rsidRPr="00053589">
        <w:rPr>
          <w:rFonts w:eastAsia="Times New Roman"/>
          <w:szCs w:val="24"/>
        </w:rPr>
        <w:t xml:space="preserve"> Αυτή είναι η κυριαρχία που </w:t>
      </w:r>
      <w:r>
        <w:rPr>
          <w:rFonts w:eastAsia="Times New Roman"/>
          <w:szCs w:val="24"/>
        </w:rPr>
        <w:t xml:space="preserve">ανακτήσατε. </w:t>
      </w:r>
    </w:p>
    <w:p w14:paraId="20A4EAC6" w14:textId="77777777" w:rsidR="005D4821" w:rsidRDefault="006B233D">
      <w:pPr>
        <w:spacing w:line="600" w:lineRule="auto"/>
        <w:ind w:firstLine="720"/>
        <w:jc w:val="both"/>
        <w:rPr>
          <w:rFonts w:eastAsia="Times New Roman"/>
          <w:szCs w:val="24"/>
        </w:rPr>
      </w:pPr>
      <w:r>
        <w:rPr>
          <w:rFonts w:eastAsia="Times New Roman"/>
          <w:szCs w:val="24"/>
        </w:rPr>
        <w:lastRenderedPageBreak/>
        <w:t>Α</w:t>
      </w:r>
      <w:r w:rsidRPr="00053589">
        <w:rPr>
          <w:rFonts w:eastAsia="Times New Roman"/>
          <w:szCs w:val="24"/>
        </w:rPr>
        <w:t xml:space="preserve">λλά μήπως πετύχατε στην επιλογή των στελεχών της δημόσιας </w:t>
      </w:r>
      <w:r>
        <w:rPr>
          <w:rFonts w:eastAsia="Times New Roman"/>
          <w:szCs w:val="24"/>
        </w:rPr>
        <w:t>διοίκησης</w:t>
      </w:r>
      <w:r w:rsidRPr="00053589">
        <w:rPr>
          <w:rFonts w:eastAsia="Times New Roman"/>
          <w:szCs w:val="24"/>
        </w:rPr>
        <w:t xml:space="preserve"> </w:t>
      </w:r>
      <w:r w:rsidRPr="00053589">
        <w:rPr>
          <w:rFonts w:eastAsia="Times New Roman"/>
          <w:szCs w:val="24"/>
        </w:rPr>
        <w:t xml:space="preserve">με βάση </w:t>
      </w:r>
      <w:r>
        <w:rPr>
          <w:rFonts w:eastAsia="Times New Roman"/>
          <w:szCs w:val="24"/>
        </w:rPr>
        <w:t>ε</w:t>
      </w:r>
      <w:r w:rsidRPr="00053589">
        <w:rPr>
          <w:rFonts w:eastAsia="Times New Roman"/>
          <w:szCs w:val="24"/>
        </w:rPr>
        <w:t>πίσης το</w:t>
      </w:r>
      <w:r>
        <w:rPr>
          <w:rFonts w:eastAsia="Times New Roman"/>
          <w:szCs w:val="24"/>
        </w:rPr>
        <w:t>ν</w:t>
      </w:r>
      <w:r w:rsidRPr="00053589">
        <w:rPr>
          <w:rFonts w:eastAsia="Times New Roman"/>
          <w:szCs w:val="24"/>
        </w:rPr>
        <w:t xml:space="preserve"> νόμο που ψηφίσατε εδώ </w:t>
      </w:r>
      <w:r>
        <w:rPr>
          <w:rFonts w:eastAsia="Times New Roman"/>
          <w:szCs w:val="24"/>
        </w:rPr>
        <w:t>-</w:t>
      </w:r>
      <w:r w:rsidRPr="00053589">
        <w:rPr>
          <w:rFonts w:eastAsia="Times New Roman"/>
          <w:szCs w:val="24"/>
        </w:rPr>
        <w:t xml:space="preserve">και </w:t>
      </w:r>
      <w:r>
        <w:rPr>
          <w:rFonts w:eastAsia="Times New Roman"/>
          <w:szCs w:val="24"/>
        </w:rPr>
        <w:t>που</w:t>
      </w:r>
      <w:r w:rsidRPr="00053589">
        <w:rPr>
          <w:rFonts w:eastAsia="Times New Roman"/>
          <w:szCs w:val="24"/>
        </w:rPr>
        <w:t xml:space="preserve"> είχε θετικές διατάξεις </w:t>
      </w:r>
      <w:r>
        <w:rPr>
          <w:rFonts w:eastAsia="Times New Roman"/>
          <w:szCs w:val="24"/>
        </w:rPr>
        <w:t xml:space="preserve">και τις ψηφίσαμε-, </w:t>
      </w:r>
      <w:r w:rsidRPr="00053589">
        <w:rPr>
          <w:rFonts w:eastAsia="Times New Roman"/>
          <w:szCs w:val="24"/>
        </w:rPr>
        <w:t>όταν έρχονται εδώ οι Υπουργοί σας και τοποθετούν σε γενικές διευθύνσεις που αποφασίζονται εδώ με νόμο προσωρινούς γενικούς διευθυντές και διευθυντές</w:t>
      </w:r>
      <w:r>
        <w:rPr>
          <w:rFonts w:eastAsia="Times New Roman"/>
          <w:szCs w:val="24"/>
        </w:rPr>
        <w:t>,</w:t>
      </w:r>
      <w:r w:rsidRPr="00053589">
        <w:rPr>
          <w:rFonts w:eastAsia="Times New Roman"/>
          <w:szCs w:val="24"/>
        </w:rPr>
        <w:t xml:space="preserve"> καταστρατηγώντ</w:t>
      </w:r>
      <w:r w:rsidRPr="00053589">
        <w:rPr>
          <w:rFonts w:eastAsia="Times New Roman"/>
          <w:szCs w:val="24"/>
        </w:rPr>
        <w:t>ας όλη τη διαδικασία της επιλογής από τα υπηρεσιακά συμβούλια και την αξιολόγηση</w:t>
      </w:r>
      <w:r>
        <w:rPr>
          <w:rFonts w:eastAsia="Times New Roman"/>
          <w:szCs w:val="24"/>
        </w:rPr>
        <w:t>;</w:t>
      </w:r>
      <w:r w:rsidRPr="00053589">
        <w:rPr>
          <w:rFonts w:eastAsia="Times New Roman"/>
          <w:szCs w:val="24"/>
        </w:rPr>
        <w:t xml:space="preserve"> </w:t>
      </w:r>
    </w:p>
    <w:p w14:paraId="20A4EAC7" w14:textId="77777777" w:rsidR="005D4821" w:rsidRDefault="006B233D">
      <w:pPr>
        <w:spacing w:line="600" w:lineRule="auto"/>
        <w:ind w:firstLine="720"/>
        <w:jc w:val="both"/>
        <w:rPr>
          <w:rFonts w:eastAsia="Times New Roman"/>
          <w:szCs w:val="24"/>
        </w:rPr>
      </w:pPr>
      <w:r>
        <w:rPr>
          <w:rFonts w:eastAsia="Times New Roman"/>
          <w:szCs w:val="24"/>
        </w:rPr>
        <w:t>Ά</w:t>
      </w:r>
      <w:r w:rsidRPr="00053589">
        <w:rPr>
          <w:rFonts w:eastAsia="Times New Roman"/>
          <w:szCs w:val="24"/>
        </w:rPr>
        <w:t>ρα</w:t>
      </w:r>
      <w:r>
        <w:rPr>
          <w:rFonts w:eastAsia="Times New Roman"/>
          <w:szCs w:val="24"/>
        </w:rPr>
        <w:t xml:space="preserve">, </w:t>
      </w:r>
      <w:r w:rsidRPr="008C7C6E">
        <w:rPr>
          <w:rFonts w:eastAsia="Times New Roman"/>
          <w:szCs w:val="24"/>
        </w:rPr>
        <w:t>κυρίες και κύριοι συνάδελφοι,</w:t>
      </w:r>
      <w:r>
        <w:rPr>
          <w:rFonts w:eastAsia="Times New Roman"/>
          <w:szCs w:val="24"/>
        </w:rPr>
        <w:t xml:space="preserve"> </w:t>
      </w:r>
      <w:r w:rsidRPr="00053589">
        <w:rPr>
          <w:rFonts w:eastAsia="Times New Roman"/>
          <w:szCs w:val="24"/>
        </w:rPr>
        <w:t>δεν έχετε κάνει κα</w:t>
      </w:r>
      <w:r>
        <w:rPr>
          <w:rFonts w:eastAsia="Times New Roman"/>
          <w:szCs w:val="24"/>
        </w:rPr>
        <w:t>μ</w:t>
      </w:r>
      <w:r w:rsidRPr="00053589">
        <w:rPr>
          <w:rFonts w:eastAsia="Times New Roman"/>
          <w:szCs w:val="24"/>
        </w:rPr>
        <w:t>μία ουσιαστική μεταρρύθμιση στη δημόσια διοίκηση</w:t>
      </w:r>
      <w:r>
        <w:rPr>
          <w:rFonts w:eastAsia="Times New Roman"/>
          <w:szCs w:val="24"/>
        </w:rPr>
        <w:t xml:space="preserve">. Θα έλεγα ότι </w:t>
      </w:r>
      <w:r w:rsidRPr="00053589">
        <w:rPr>
          <w:rFonts w:eastAsia="Times New Roman"/>
          <w:szCs w:val="24"/>
        </w:rPr>
        <w:t>αναπαράγετ</w:t>
      </w:r>
      <w:r>
        <w:rPr>
          <w:rFonts w:eastAsia="Times New Roman"/>
          <w:szCs w:val="24"/>
        </w:rPr>
        <w:t xml:space="preserve">ε </w:t>
      </w:r>
      <w:r w:rsidRPr="00053589">
        <w:rPr>
          <w:rFonts w:eastAsia="Times New Roman"/>
          <w:szCs w:val="24"/>
        </w:rPr>
        <w:t>τις κακές όψεις ενός συστήματος το οποίο όλο</w:t>
      </w:r>
      <w:r w:rsidRPr="00053589">
        <w:rPr>
          <w:rFonts w:eastAsia="Times New Roman"/>
          <w:szCs w:val="24"/>
        </w:rPr>
        <w:t>ι θα θέλαμε να καταπολεμήσουμε</w:t>
      </w:r>
      <w:r>
        <w:rPr>
          <w:rFonts w:eastAsia="Times New Roman"/>
          <w:szCs w:val="24"/>
        </w:rPr>
        <w:t>.</w:t>
      </w:r>
    </w:p>
    <w:p w14:paraId="20A4EAC8" w14:textId="77777777" w:rsidR="005D4821" w:rsidRDefault="006B233D">
      <w:pPr>
        <w:spacing w:line="600" w:lineRule="auto"/>
        <w:ind w:firstLine="720"/>
        <w:jc w:val="both"/>
        <w:rPr>
          <w:rFonts w:eastAsia="Times New Roman"/>
          <w:szCs w:val="24"/>
        </w:rPr>
      </w:pPr>
      <w:r>
        <w:rPr>
          <w:rFonts w:eastAsia="Times New Roman"/>
          <w:szCs w:val="24"/>
        </w:rPr>
        <w:t>Τ</w:t>
      </w:r>
      <w:r w:rsidRPr="00053589">
        <w:rPr>
          <w:rFonts w:eastAsia="Times New Roman"/>
          <w:szCs w:val="24"/>
        </w:rPr>
        <w:t>ελευταίο φαινόμενο</w:t>
      </w:r>
      <w:r>
        <w:rPr>
          <w:rFonts w:eastAsia="Times New Roman"/>
          <w:szCs w:val="24"/>
        </w:rPr>
        <w:t xml:space="preserve"> είναι αυτός που μας βγήκε στο </w:t>
      </w:r>
      <w:r>
        <w:rPr>
          <w:rFonts w:eastAsia="Times New Roman"/>
          <w:szCs w:val="24"/>
        </w:rPr>
        <w:t>ν</w:t>
      </w:r>
      <w:r w:rsidRPr="00053589">
        <w:rPr>
          <w:rFonts w:eastAsia="Times New Roman"/>
          <w:szCs w:val="24"/>
        </w:rPr>
        <w:t>οσοκομείο της Νίκαιας με τα πλαστά πτυχία</w:t>
      </w:r>
      <w:r>
        <w:rPr>
          <w:rFonts w:eastAsia="Times New Roman"/>
          <w:szCs w:val="24"/>
        </w:rPr>
        <w:t>.</w:t>
      </w:r>
      <w:r w:rsidRPr="00053589">
        <w:rPr>
          <w:rFonts w:eastAsia="Times New Roman"/>
          <w:szCs w:val="24"/>
        </w:rPr>
        <w:t xml:space="preserve"> </w:t>
      </w:r>
      <w:r>
        <w:rPr>
          <w:rFonts w:eastAsia="Times New Roman"/>
          <w:szCs w:val="24"/>
        </w:rPr>
        <w:t>Θ</w:t>
      </w:r>
      <w:r w:rsidRPr="00053589">
        <w:rPr>
          <w:rFonts w:eastAsia="Times New Roman"/>
          <w:szCs w:val="24"/>
        </w:rPr>
        <w:t>υμάμαι τη μάχη σε αυτήν εδώ την Αίθουσα με τους Βουλευτές του ΣΥΡΙΖΑ</w:t>
      </w:r>
      <w:r>
        <w:rPr>
          <w:rFonts w:eastAsia="Times New Roman"/>
          <w:szCs w:val="24"/>
        </w:rPr>
        <w:t>,</w:t>
      </w:r>
      <w:r w:rsidRPr="00053589">
        <w:rPr>
          <w:rFonts w:eastAsia="Times New Roman"/>
          <w:szCs w:val="24"/>
        </w:rPr>
        <w:t xml:space="preserve"> όταν επιβάλαμε </w:t>
      </w:r>
      <w:r>
        <w:rPr>
          <w:rFonts w:eastAsia="Times New Roman"/>
          <w:szCs w:val="24"/>
        </w:rPr>
        <w:t>με νόμο</w:t>
      </w:r>
      <w:r w:rsidRPr="00053589">
        <w:rPr>
          <w:rFonts w:eastAsia="Times New Roman"/>
          <w:szCs w:val="24"/>
        </w:rPr>
        <w:t xml:space="preserve"> τον έλεγχο των πτυχίων</w:t>
      </w:r>
      <w:r>
        <w:rPr>
          <w:rFonts w:eastAsia="Times New Roman"/>
          <w:szCs w:val="24"/>
        </w:rPr>
        <w:t>.</w:t>
      </w:r>
      <w:r w:rsidRPr="00053589">
        <w:rPr>
          <w:rFonts w:eastAsia="Times New Roman"/>
          <w:szCs w:val="24"/>
        </w:rPr>
        <w:t xml:space="preserve"> </w:t>
      </w:r>
      <w:r>
        <w:rPr>
          <w:rFonts w:eastAsia="Times New Roman"/>
          <w:szCs w:val="24"/>
        </w:rPr>
        <w:t>Κ</w:t>
      </w:r>
      <w:r w:rsidRPr="00053589">
        <w:rPr>
          <w:rFonts w:eastAsia="Times New Roman"/>
          <w:szCs w:val="24"/>
        </w:rPr>
        <w:t xml:space="preserve">αι τι δεν </w:t>
      </w:r>
      <w:r w:rsidRPr="00053589">
        <w:rPr>
          <w:rFonts w:eastAsia="Times New Roman"/>
          <w:szCs w:val="24"/>
        </w:rPr>
        <w:t>μας είπαν</w:t>
      </w:r>
      <w:r>
        <w:rPr>
          <w:rFonts w:eastAsia="Times New Roman"/>
          <w:szCs w:val="24"/>
        </w:rPr>
        <w:t>!</w:t>
      </w:r>
      <w:r w:rsidRPr="00053589">
        <w:rPr>
          <w:rFonts w:eastAsia="Times New Roman"/>
          <w:szCs w:val="24"/>
        </w:rPr>
        <w:t xml:space="preserve"> </w:t>
      </w:r>
      <w:r>
        <w:rPr>
          <w:rFonts w:eastAsia="Times New Roman"/>
          <w:szCs w:val="24"/>
        </w:rPr>
        <w:t>Ό</w:t>
      </w:r>
      <w:r w:rsidRPr="00053589">
        <w:rPr>
          <w:rFonts w:eastAsia="Times New Roman"/>
          <w:szCs w:val="24"/>
        </w:rPr>
        <w:t xml:space="preserve">τι αυτό είναι </w:t>
      </w:r>
      <w:r>
        <w:rPr>
          <w:rFonts w:eastAsia="Times New Roman"/>
          <w:szCs w:val="24"/>
        </w:rPr>
        <w:t xml:space="preserve">κατ’ </w:t>
      </w:r>
      <w:proofErr w:type="spellStart"/>
      <w:r>
        <w:rPr>
          <w:rFonts w:eastAsia="Times New Roman"/>
          <w:szCs w:val="24"/>
        </w:rPr>
        <w:t>εντολήν</w:t>
      </w:r>
      <w:proofErr w:type="spellEnd"/>
      <w:r>
        <w:rPr>
          <w:rFonts w:eastAsia="Times New Roman"/>
          <w:szCs w:val="24"/>
        </w:rPr>
        <w:t xml:space="preserve"> της τρόικας</w:t>
      </w:r>
      <w:r w:rsidRPr="00053589">
        <w:rPr>
          <w:rFonts w:eastAsia="Times New Roman"/>
          <w:szCs w:val="24"/>
        </w:rPr>
        <w:t xml:space="preserve"> </w:t>
      </w:r>
      <w:r>
        <w:rPr>
          <w:rFonts w:eastAsia="Times New Roman"/>
          <w:szCs w:val="24"/>
        </w:rPr>
        <w:t>για να</w:t>
      </w:r>
      <w:r w:rsidRPr="00053589">
        <w:rPr>
          <w:rFonts w:eastAsia="Times New Roman"/>
          <w:szCs w:val="24"/>
        </w:rPr>
        <w:t xml:space="preserve"> κάνουμε </w:t>
      </w:r>
      <w:r>
        <w:rPr>
          <w:rFonts w:eastAsia="Times New Roman"/>
          <w:szCs w:val="24"/>
        </w:rPr>
        <w:t xml:space="preserve">απολύσεις. Τώρα, λοιπόν, τι λέτε; Κυρία Υπουργέ, </w:t>
      </w:r>
      <w:r w:rsidRPr="00053589">
        <w:rPr>
          <w:rFonts w:eastAsia="Times New Roman"/>
          <w:szCs w:val="24"/>
        </w:rPr>
        <w:t xml:space="preserve">δεν </w:t>
      </w:r>
      <w:r>
        <w:rPr>
          <w:rFonts w:eastAsia="Times New Roman"/>
          <w:szCs w:val="24"/>
        </w:rPr>
        <w:t xml:space="preserve">είναι </w:t>
      </w:r>
      <w:r w:rsidRPr="00053589">
        <w:rPr>
          <w:rFonts w:eastAsia="Times New Roman"/>
          <w:szCs w:val="24"/>
        </w:rPr>
        <w:t xml:space="preserve">στο μητρώο </w:t>
      </w:r>
      <w:r>
        <w:rPr>
          <w:rFonts w:eastAsia="Times New Roman"/>
          <w:szCs w:val="24"/>
        </w:rPr>
        <w:t xml:space="preserve">–που </w:t>
      </w:r>
      <w:r w:rsidRPr="00053589">
        <w:rPr>
          <w:rFonts w:eastAsia="Times New Roman"/>
          <w:szCs w:val="24"/>
        </w:rPr>
        <w:t>εμείς φτιάξαμε και εσείς υπηρετείτε</w:t>
      </w:r>
      <w:r>
        <w:rPr>
          <w:rFonts w:eastAsia="Times New Roman"/>
          <w:szCs w:val="24"/>
        </w:rPr>
        <w:t>-</w:t>
      </w:r>
      <w:r w:rsidRPr="00053589">
        <w:rPr>
          <w:rFonts w:eastAsia="Times New Roman"/>
          <w:szCs w:val="24"/>
        </w:rPr>
        <w:t xml:space="preserve"> τα προσόντα του συγκεκριμένου κυρίου για να τα ελέγξετε</w:t>
      </w:r>
      <w:r>
        <w:rPr>
          <w:rFonts w:eastAsia="Times New Roman"/>
          <w:szCs w:val="24"/>
        </w:rPr>
        <w:t>, γ</w:t>
      </w:r>
      <w:r w:rsidRPr="00053589">
        <w:rPr>
          <w:rFonts w:eastAsia="Times New Roman"/>
          <w:szCs w:val="24"/>
        </w:rPr>
        <w:t>ια να τα πείτε και σ</w:t>
      </w:r>
      <w:r w:rsidRPr="00053589">
        <w:rPr>
          <w:rFonts w:eastAsia="Times New Roman"/>
          <w:szCs w:val="24"/>
        </w:rPr>
        <w:t xml:space="preserve">τον </w:t>
      </w:r>
      <w:r w:rsidRPr="00053589">
        <w:rPr>
          <w:rFonts w:eastAsia="Times New Roman"/>
          <w:szCs w:val="24"/>
        </w:rPr>
        <w:lastRenderedPageBreak/>
        <w:t>κ</w:t>
      </w:r>
      <w:r>
        <w:rPr>
          <w:rFonts w:eastAsia="Times New Roman"/>
          <w:szCs w:val="24"/>
        </w:rPr>
        <w:t>. Ξ</w:t>
      </w:r>
      <w:r w:rsidRPr="00053589">
        <w:rPr>
          <w:rFonts w:eastAsia="Times New Roman"/>
          <w:szCs w:val="24"/>
        </w:rPr>
        <w:t>ανθό που δεν βρήκε το θάρρος να πει τρεις λέξεις για τις ευθύνες του Υπουργείου</w:t>
      </w:r>
      <w:r>
        <w:rPr>
          <w:rFonts w:eastAsia="Times New Roman"/>
          <w:szCs w:val="24"/>
        </w:rPr>
        <w:t xml:space="preserve"> του; </w:t>
      </w:r>
    </w:p>
    <w:p w14:paraId="20A4EAC9" w14:textId="77777777" w:rsidR="005D4821" w:rsidRDefault="006B233D">
      <w:pPr>
        <w:spacing w:line="600" w:lineRule="auto"/>
        <w:ind w:firstLine="720"/>
        <w:jc w:val="both"/>
        <w:rPr>
          <w:rFonts w:eastAsia="Times New Roman"/>
          <w:szCs w:val="24"/>
        </w:rPr>
      </w:pPr>
      <w:r w:rsidRPr="00614A8F">
        <w:rPr>
          <w:rFonts w:eastAsia="Times New Roman"/>
          <w:szCs w:val="24"/>
        </w:rPr>
        <w:t>Κυρίες και κύριοι συνάδελφοι,</w:t>
      </w:r>
      <w:r>
        <w:rPr>
          <w:rFonts w:eastAsia="Times New Roman"/>
          <w:szCs w:val="24"/>
        </w:rPr>
        <w:t xml:space="preserve"> κ</w:t>
      </w:r>
      <w:r w:rsidRPr="00053589">
        <w:rPr>
          <w:rFonts w:eastAsia="Times New Roman"/>
          <w:szCs w:val="24"/>
        </w:rPr>
        <w:t>ατά συνέπεια αυτό το νομοσχέδιο δεν θα αφήσει κανένα αποτύπωμα</w:t>
      </w:r>
      <w:r>
        <w:rPr>
          <w:rFonts w:eastAsia="Times New Roman"/>
          <w:szCs w:val="24"/>
        </w:rPr>
        <w:t>. Τ</w:t>
      </w:r>
      <w:r w:rsidRPr="00053589">
        <w:rPr>
          <w:rFonts w:eastAsia="Times New Roman"/>
          <w:szCs w:val="24"/>
        </w:rPr>
        <w:t>ο μόνο αποτύπωμα που ενδεχόμενα θα μείνει είναι η διαμάχη της Νέας</w:t>
      </w:r>
      <w:r w:rsidRPr="00053589">
        <w:rPr>
          <w:rFonts w:eastAsia="Times New Roman"/>
          <w:szCs w:val="24"/>
        </w:rPr>
        <w:t xml:space="preserve"> Δημοκρατίας με το</w:t>
      </w:r>
      <w:r>
        <w:rPr>
          <w:rFonts w:eastAsia="Times New Roman"/>
          <w:szCs w:val="24"/>
        </w:rPr>
        <w:t>ν</w:t>
      </w:r>
      <w:r w:rsidRPr="00053589">
        <w:rPr>
          <w:rFonts w:eastAsia="Times New Roman"/>
          <w:szCs w:val="24"/>
        </w:rPr>
        <w:t xml:space="preserve"> ΣΥΡΙΖΑ ποιος θα κάνει τις προσλήψεις για το 2019</w:t>
      </w:r>
      <w:r>
        <w:rPr>
          <w:rFonts w:eastAsia="Times New Roman"/>
          <w:szCs w:val="24"/>
        </w:rPr>
        <w:t>.</w:t>
      </w:r>
      <w:r w:rsidRPr="00053589">
        <w:rPr>
          <w:rFonts w:eastAsia="Times New Roman"/>
          <w:szCs w:val="24"/>
        </w:rPr>
        <w:t xml:space="preserve"> </w:t>
      </w:r>
      <w:r>
        <w:rPr>
          <w:rFonts w:eastAsia="Times New Roman"/>
          <w:szCs w:val="24"/>
        </w:rPr>
        <w:t>Α</w:t>
      </w:r>
      <w:r w:rsidRPr="00053589">
        <w:rPr>
          <w:rFonts w:eastAsia="Times New Roman"/>
          <w:szCs w:val="24"/>
        </w:rPr>
        <w:t xml:space="preserve">παίτησε </w:t>
      </w:r>
      <w:r>
        <w:rPr>
          <w:rFonts w:eastAsia="Times New Roman"/>
          <w:szCs w:val="24"/>
        </w:rPr>
        <w:t xml:space="preserve">η </w:t>
      </w:r>
      <w:r w:rsidRPr="00053589">
        <w:rPr>
          <w:rFonts w:eastAsia="Times New Roman"/>
          <w:szCs w:val="24"/>
        </w:rPr>
        <w:t>Νέα Δημοκρατία να γίνει μετά τις εκλογές</w:t>
      </w:r>
      <w:r>
        <w:rPr>
          <w:rFonts w:eastAsia="Times New Roman"/>
          <w:szCs w:val="24"/>
        </w:rPr>
        <w:t>.</w:t>
      </w:r>
      <w:r w:rsidRPr="00053589">
        <w:rPr>
          <w:rFonts w:eastAsia="Times New Roman"/>
          <w:szCs w:val="24"/>
        </w:rPr>
        <w:t xml:space="preserve"> </w:t>
      </w:r>
      <w:r>
        <w:rPr>
          <w:rFonts w:eastAsia="Times New Roman"/>
          <w:szCs w:val="24"/>
        </w:rPr>
        <w:t>Τ</w:t>
      </w:r>
      <w:r w:rsidRPr="00053589">
        <w:rPr>
          <w:rFonts w:eastAsia="Times New Roman"/>
          <w:szCs w:val="24"/>
        </w:rPr>
        <w:t>ο δέχτηκε ο ΣΥΡΙΖΑ</w:t>
      </w:r>
      <w:r>
        <w:rPr>
          <w:rFonts w:eastAsia="Times New Roman"/>
          <w:szCs w:val="24"/>
        </w:rPr>
        <w:t>.</w:t>
      </w:r>
      <w:r w:rsidRPr="00053589">
        <w:rPr>
          <w:rFonts w:eastAsia="Times New Roman"/>
          <w:szCs w:val="24"/>
        </w:rPr>
        <w:t xml:space="preserve"> Αυτό</w:t>
      </w:r>
      <w:r>
        <w:rPr>
          <w:rFonts w:eastAsia="Times New Roman"/>
          <w:szCs w:val="24"/>
        </w:rPr>
        <w:t>,</w:t>
      </w:r>
      <w:r w:rsidRPr="00053589">
        <w:rPr>
          <w:rFonts w:eastAsia="Times New Roman"/>
          <w:szCs w:val="24"/>
        </w:rPr>
        <w:t xml:space="preserve"> </w:t>
      </w:r>
      <w:r>
        <w:rPr>
          <w:rFonts w:eastAsia="Times New Roman"/>
          <w:szCs w:val="24"/>
        </w:rPr>
        <w:t>όμως,</w:t>
      </w:r>
      <w:r w:rsidRPr="00053589">
        <w:rPr>
          <w:rFonts w:eastAsia="Times New Roman"/>
          <w:szCs w:val="24"/>
        </w:rPr>
        <w:t xml:space="preserve"> δεν αφορά τους πολίτες</w:t>
      </w:r>
      <w:r>
        <w:rPr>
          <w:rFonts w:eastAsia="Times New Roman"/>
          <w:szCs w:val="24"/>
        </w:rPr>
        <w:t>.</w:t>
      </w:r>
      <w:r w:rsidRPr="00053589">
        <w:rPr>
          <w:rFonts w:eastAsia="Times New Roman"/>
          <w:szCs w:val="24"/>
        </w:rPr>
        <w:t xml:space="preserve"> </w:t>
      </w:r>
      <w:r>
        <w:rPr>
          <w:rFonts w:eastAsia="Times New Roman"/>
          <w:szCs w:val="24"/>
        </w:rPr>
        <w:t>Τους πολίτες τούς αφορά πού</w:t>
      </w:r>
      <w:r w:rsidRPr="00053589">
        <w:rPr>
          <w:rFonts w:eastAsia="Times New Roman"/>
          <w:szCs w:val="24"/>
        </w:rPr>
        <w:t xml:space="preserve"> θα κάνουμε προσλήψεις</w:t>
      </w:r>
      <w:r>
        <w:rPr>
          <w:rFonts w:eastAsia="Times New Roman"/>
          <w:szCs w:val="24"/>
        </w:rPr>
        <w:t>,</w:t>
      </w:r>
      <w:r w:rsidRPr="00053589">
        <w:rPr>
          <w:rFonts w:eastAsia="Times New Roman"/>
          <w:szCs w:val="24"/>
        </w:rPr>
        <w:t xml:space="preserve"> με τι κριτήρια θα </w:t>
      </w:r>
      <w:r>
        <w:rPr>
          <w:rFonts w:eastAsia="Times New Roman"/>
          <w:szCs w:val="24"/>
        </w:rPr>
        <w:t>τις</w:t>
      </w:r>
      <w:r w:rsidRPr="00053589">
        <w:rPr>
          <w:rFonts w:eastAsia="Times New Roman"/>
          <w:szCs w:val="24"/>
        </w:rPr>
        <w:t xml:space="preserve"> κάν</w:t>
      </w:r>
      <w:r w:rsidRPr="00053589">
        <w:rPr>
          <w:rFonts w:eastAsia="Times New Roman"/>
          <w:szCs w:val="24"/>
        </w:rPr>
        <w:t>ουμε και πώς θα ενισχύσουμε τη δημόσια διοίκηση</w:t>
      </w:r>
      <w:r>
        <w:rPr>
          <w:rFonts w:eastAsia="Times New Roman"/>
          <w:szCs w:val="24"/>
        </w:rPr>
        <w:t>, τη</w:t>
      </w:r>
      <w:r w:rsidRPr="00053589">
        <w:rPr>
          <w:rFonts w:eastAsia="Times New Roman"/>
          <w:szCs w:val="24"/>
        </w:rPr>
        <w:t xml:space="preserve"> δημόσια διοίκηση που πρέπει να ενισχύσουμε και </w:t>
      </w:r>
      <w:r>
        <w:rPr>
          <w:rFonts w:eastAsia="Times New Roman"/>
          <w:szCs w:val="24"/>
        </w:rPr>
        <w:t>σ</w:t>
      </w:r>
      <w:r w:rsidRPr="00053589">
        <w:rPr>
          <w:rFonts w:eastAsia="Times New Roman"/>
          <w:szCs w:val="24"/>
        </w:rPr>
        <w:t xml:space="preserve">τον αναπτυξιακό </w:t>
      </w:r>
      <w:r>
        <w:rPr>
          <w:rFonts w:eastAsia="Times New Roman"/>
          <w:szCs w:val="24"/>
        </w:rPr>
        <w:t>της</w:t>
      </w:r>
      <w:r w:rsidRPr="00053589">
        <w:rPr>
          <w:rFonts w:eastAsia="Times New Roman"/>
          <w:szCs w:val="24"/>
        </w:rPr>
        <w:t xml:space="preserve"> ρόλο και στο κοινωνικό </w:t>
      </w:r>
      <w:r>
        <w:rPr>
          <w:rFonts w:eastAsia="Times New Roman"/>
          <w:szCs w:val="24"/>
        </w:rPr>
        <w:t>της</w:t>
      </w:r>
      <w:r w:rsidRPr="00053589">
        <w:rPr>
          <w:rFonts w:eastAsia="Times New Roman"/>
          <w:szCs w:val="24"/>
        </w:rPr>
        <w:t xml:space="preserve"> ρόλο</w:t>
      </w:r>
      <w:r>
        <w:rPr>
          <w:rFonts w:eastAsia="Times New Roman"/>
          <w:szCs w:val="24"/>
        </w:rPr>
        <w:t>,</w:t>
      </w:r>
      <w:r w:rsidRPr="00053589">
        <w:rPr>
          <w:rFonts w:eastAsia="Times New Roman"/>
          <w:szCs w:val="24"/>
        </w:rPr>
        <w:t xml:space="preserve"> με αξιοκρατία και διαφάνεια </w:t>
      </w:r>
      <w:r>
        <w:rPr>
          <w:rFonts w:eastAsia="Times New Roman"/>
          <w:szCs w:val="24"/>
        </w:rPr>
        <w:t>π</w:t>
      </w:r>
      <w:r w:rsidRPr="00053589">
        <w:rPr>
          <w:rFonts w:eastAsia="Times New Roman"/>
          <w:szCs w:val="24"/>
        </w:rPr>
        <w:t>αντού</w:t>
      </w:r>
      <w:r>
        <w:rPr>
          <w:rFonts w:eastAsia="Times New Roman"/>
          <w:szCs w:val="24"/>
        </w:rPr>
        <w:t>.</w:t>
      </w:r>
    </w:p>
    <w:p w14:paraId="20A4EACA" w14:textId="77777777" w:rsidR="005D4821" w:rsidRDefault="006B233D">
      <w:pPr>
        <w:spacing w:line="600" w:lineRule="auto"/>
        <w:ind w:firstLine="720"/>
        <w:jc w:val="both"/>
        <w:rPr>
          <w:rFonts w:eastAsia="Times New Roman"/>
          <w:szCs w:val="24"/>
        </w:rPr>
      </w:pPr>
      <w:r>
        <w:rPr>
          <w:rFonts w:eastAsia="Times New Roman"/>
          <w:szCs w:val="24"/>
        </w:rPr>
        <w:t>Θ</w:t>
      </w:r>
      <w:r w:rsidRPr="00053589">
        <w:rPr>
          <w:rFonts w:eastAsia="Times New Roman"/>
          <w:szCs w:val="24"/>
        </w:rPr>
        <w:t xml:space="preserve">α έλεγα </w:t>
      </w:r>
      <w:r>
        <w:rPr>
          <w:rFonts w:eastAsia="Times New Roman"/>
          <w:szCs w:val="24"/>
        </w:rPr>
        <w:t>-ε</w:t>
      </w:r>
      <w:r w:rsidRPr="00053589">
        <w:rPr>
          <w:rFonts w:eastAsia="Times New Roman"/>
          <w:szCs w:val="24"/>
        </w:rPr>
        <w:t>πειδή προφανώς ο χρόνος είναι περιορισμένος</w:t>
      </w:r>
      <w:r>
        <w:rPr>
          <w:rFonts w:eastAsia="Times New Roman"/>
          <w:szCs w:val="24"/>
        </w:rPr>
        <w:t>-</w:t>
      </w:r>
      <w:r w:rsidRPr="00053589">
        <w:rPr>
          <w:rFonts w:eastAsia="Times New Roman"/>
          <w:szCs w:val="24"/>
        </w:rPr>
        <w:t xml:space="preserve"> ότι αυτό το</w:t>
      </w:r>
      <w:r w:rsidRPr="00053589">
        <w:rPr>
          <w:rFonts w:eastAsia="Times New Roman"/>
          <w:szCs w:val="24"/>
        </w:rPr>
        <w:t xml:space="preserve"> </w:t>
      </w:r>
      <w:r>
        <w:rPr>
          <w:rFonts w:eastAsia="Times New Roman"/>
          <w:szCs w:val="24"/>
        </w:rPr>
        <w:t xml:space="preserve">ψευδεπίγραφο </w:t>
      </w:r>
      <w:r w:rsidRPr="00053589">
        <w:rPr>
          <w:rFonts w:eastAsia="Times New Roman"/>
          <w:szCs w:val="24"/>
        </w:rPr>
        <w:t xml:space="preserve">αφήγημα της προοδευτικότητας αυτού του νόμου και της προοδευτικότητας της νέας Κεντροαριστεράς που καλλιεργεί τώρα τελευταία </w:t>
      </w:r>
      <w:r>
        <w:rPr>
          <w:rFonts w:eastAsia="Times New Roman"/>
          <w:szCs w:val="24"/>
        </w:rPr>
        <w:t>η</w:t>
      </w:r>
      <w:r w:rsidRPr="00053589">
        <w:rPr>
          <w:rFonts w:eastAsia="Times New Roman"/>
          <w:szCs w:val="24"/>
        </w:rPr>
        <w:t xml:space="preserve"> </w:t>
      </w:r>
      <w:r>
        <w:rPr>
          <w:rFonts w:eastAsia="Times New Roman"/>
          <w:szCs w:val="24"/>
        </w:rPr>
        <w:t xml:space="preserve">Κυβέρνηση </w:t>
      </w:r>
      <w:r w:rsidRPr="00053589">
        <w:rPr>
          <w:rFonts w:eastAsia="Times New Roman"/>
          <w:szCs w:val="24"/>
        </w:rPr>
        <w:t>καταπίπτει</w:t>
      </w:r>
      <w:r>
        <w:rPr>
          <w:rFonts w:eastAsia="Times New Roman"/>
          <w:szCs w:val="24"/>
        </w:rPr>
        <w:t>,</w:t>
      </w:r>
      <w:r w:rsidRPr="00053589">
        <w:rPr>
          <w:rFonts w:eastAsia="Times New Roman"/>
          <w:szCs w:val="24"/>
        </w:rPr>
        <w:t xml:space="preserve"> </w:t>
      </w:r>
      <w:r>
        <w:rPr>
          <w:rFonts w:eastAsia="Times New Roman"/>
          <w:szCs w:val="24"/>
        </w:rPr>
        <w:t>π</w:t>
      </w:r>
      <w:r w:rsidRPr="00053589">
        <w:rPr>
          <w:rFonts w:eastAsia="Times New Roman"/>
          <w:szCs w:val="24"/>
        </w:rPr>
        <w:t>ρώτον</w:t>
      </w:r>
      <w:r>
        <w:rPr>
          <w:rFonts w:eastAsia="Times New Roman"/>
          <w:szCs w:val="24"/>
        </w:rPr>
        <w:t>, από τις μεγάλες αντι</w:t>
      </w:r>
      <w:r w:rsidRPr="00053589">
        <w:rPr>
          <w:rFonts w:eastAsia="Times New Roman"/>
          <w:szCs w:val="24"/>
        </w:rPr>
        <w:t xml:space="preserve">μεταρρυθμιστικές και συντηρητικές </w:t>
      </w:r>
      <w:r w:rsidRPr="00053589">
        <w:rPr>
          <w:rFonts w:eastAsia="Times New Roman"/>
          <w:szCs w:val="24"/>
        </w:rPr>
        <w:lastRenderedPageBreak/>
        <w:t xml:space="preserve">πολιτικές που ασκεί αυτή η </w:t>
      </w:r>
      <w:r w:rsidRPr="00053589">
        <w:rPr>
          <w:rFonts w:eastAsia="Times New Roman"/>
          <w:szCs w:val="24"/>
        </w:rPr>
        <w:t>Κυβέρνηση</w:t>
      </w:r>
      <w:r>
        <w:rPr>
          <w:rFonts w:eastAsia="Times New Roman"/>
          <w:szCs w:val="24"/>
        </w:rPr>
        <w:t>, οι οποίες είναι</w:t>
      </w:r>
      <w:r w:rsidRPr="00053589">
        <w:rPr>
          <w:rFonts w:eastAsia="Times New Roman"/>
          <w:szCs w:val="24"/>
        </w:rPr>
        <w:t xml:space="preserve"> χειρότερες από εκείνες που θα ασκούσε </w:t>
      </w:r>
      <w:r>
        <w:rPr>
          <w:rFonts w:eastAsia="Times New Roman"/>
          <w:szCs w:val="24"/>
        </w:rPr>
        <w:t>μια</w:t>
      </w:r>
      <w:r w:rsidRPr="00053589">
        <w:rPr>
          <w:rFonts w:eastAsia="Times New Roman"/>
          <w:szCs w:val="24"/>
        </w:rPr>
        <w:t xml:space="preserve"> νεοφιλελεύθερη </w:t>
      </w:r>
      <w:r>
        <w:rPr>
          <w:rFonts w:eastAsia="Times New Roman"/>
          <w:szCs w:val="24"/>
        </w:rPr>
        <w:t xml:space="preserve">κυβέρνηση </w:t>
      </w:r>
      <w:r w:rsidRPr="00053589">
        <w:rPr>
          <w:rFonts w:eastAsia="Times New Roman"/>
          <w:szCs w:val="24"/>
        </w:rPr>
        <w:t>της Νέας Δημοκρατίας</w:t>
      </w:r>
      <w:r>
        <w:rPr>
          <w:rFonts w:eastAsia="Times New Roman"/>
          <w:szCs w:val="24"/>
        </w:rPr>
        <w:t>. Κλασικό π</w:t>
      </w:r>
      <w:r w:rsidRPr="00053589">
        <w:rPr>
          <w:rFonts w:eastAsia="Times New Roman"/>
          <w:szCs w:val="24"/>
        </w:rPr>
        <w:t>αράδειγμα είναι</w:t>
      </w:r>
      <w:r>
        <w:rPr>
          <w:rFonts w:eastAsia="Times New Roman"/>
          <w:szCs w:val="24"/>
        </w:rPr>
        <w:t xml:space="preserve"> η</w:t>
      </w:r>
      <w:r w:rsidRPr="00053589">
        <w:rPr>
          <w:rFonts w:eastAsia="Times New Roman"/>
          <w:szCs w:val="24"/>
        </w:rPr>
        <w:t xml:space="preserve"> παράδοση της δημόσιας περιουσίας</w:t>
      </w:r>
      <w:r>
        <w:rPr>
          <w:rFonts w:eastAsia="Times New Roman"/>
          <w:szCs w:val="24"/>
        </w:rPr>
        <w:t>.</w:t>
      </w:r>
      <w:r w:rsidRPr="00053589">
        <w:rPr>
          <w:rFonts w:eastAsia="Times New Roman"/>
          <w:szCs w:val="24"/>
        </w:rPr>
        <w:t xml:space="preserve"> </w:t>
      </w:r>
      <w:r>
        <w:rPr>
          <w:rFonts w:eastAsia="Times New Roman"/>
          <w:szCs w:val="24"/>
        </w:rPr>
        <w:t>Δ</w:t>
      </w:r>
      <w:r w:rsidRPr="00053589">
        <w:rPr>
          <w:rFonts w:eastAsia="Times New Roman"/>
          <w:szCs w:val="24"/>
        </w:rPr>
        <w:t>εν τόλμησε να το κάνει κανένας πρωθυπουργός</w:t>
      </w:r>
      <w:r>
        <w:rPr>
          <w:rFonts w:eastAsia="Times New Roman"/>
          <w:szCs w:val="24"/>
        </w:rPr>
        <w:t xml:space="preserve">. </w:t>
      </w:r>
    </w:p>
    <w:p w14:paraId="20A4EACB" w14:textId="77777777" w:rsidR="005D4821" w:rsidRDefault="006B233D">
      <w:pPr>
        <w:spacing w:line="600" w:lineRule="auto"/>
        <w:ind w:firstLine="720"/>
        <w:jc w:val="both"/>
        <w:rPr>
          <w:rFonts w:eastAsia="Times New Roman"/>
          <w:szCs w:val="24"/>
        </w:rPr>
      </w:pPr>
      <w:r>
        <w:rPr>
          <w:rFonts w:eastAsia="Times New Roman"/>
          <w:szCs w:val="24"/>
        </w:rPr>
        <w:t>Κλασικό</w:t>
      </w:r>
      <w:r w:rsidRPr="00053589">
        <w:rPr>
          <w:rFonts w:eastAsia="Times New Roman"/>
          <w:szCs w:val="24"/>
        </w:rPr>
        <w:t xml:space="preserve"> παράδειγμα είναι η δέσμε</w:t>
      </w:r>
      <w:r w:rsidRPr="00053589">
        <w:rPr>
          <w:rFonts w:eastAsia="Times New Roman"/>
          <w:szCs w:val="24"/>
        </w:rPr>
        <w:t>υση της χώρας να παράγει πλεονάσματα μέχρι το 2022</w:t>
      </w:r>
      <w:r>
        <w:rPr>
          <w:rFonts w:eastAsia="Times New Roman"/>
          <w:szCs w:val="24"/>
        </w:rPr>
        <w:t>,</w:t>
      </w:r>
      <w:r w:rsidRPr="00053589">
        <w:rPr>
          <w:rFonts w:eastAsia="Times New Roman"/>
          <w:szCs w:val="24"/>
        </w:rPr>
        <w:t xml:space="preserve"> ύψο</w:t>
      </w:r>
      <w:r>
        <w:rPr>
          <w:rFonts w:eastAsia="Times New Roman"/>
          <w:szCs w:val="24"/>
        </w:rPr>
        <w:t>υ</w:t>
      </w:r>
      <w:r w:rsidRPr="00053589">
        <w:rPr>
          <w:rFonts w:eastAsia="Times New Roman"/>
          <w:szCs w:val="24"/>
        </w:rPr>
        <w:t>ς 57 δισεκατομμ</w:t>
      </w:r>
      <w:r>
        <w:rPr>
          <w:rFonts w:eastAsia="Times New Roman"/>
          <w:szCs w:val="24"/>
        </w:rPr>
        <w:t>υρίων ευρώ. Κ</w:t>
      </w:r>
      <w:r w:rsidRPr="00053589">
        <w:rPr>
          <w:rFonts w:eastAsia="Times New Roman"/>
          <w:szCs w:val="24"/>
        </w:rPr>
        <w:t xml:space="preserve">λασικό παράδειγμα αποτελεί </w:t>
      </w:r>
      <w:r>
        <w:rPr>
          <w:rFonts w:eastAsia="Times New Roman"/>
          <w:szCs w:val="24"/>
        </w:rPr>
        <w:t xml:space="preserve">το </w:t>
      </w:r>
      <w:r w:rsidRPr="00053589">
        <w:rPr>
          <w:rFonts w:eastAsia="Times New Roman"/>
          <w:szCs w:val="24"/>
        </w:rPr>
        <w:t>ότι δεν μπορείτε να λύσετε το θέμα της πρώτης κατοικίας</w:t>
      </w:r>
      <w:r>
        <w:rPr>
          <w:rFonts w:eastAsia="Times New Roman"/>
          <w:szCs w:val="24"/>
        </w:rPr>
        <w:t>,</w:t>
      </w:r>
      <w:r w:rsidRPr="00053589">
        <w:rPr>
          <w:rFonts w:eastAsia="Times New Roman"/>
          <w:szCs w:val="24"/>
        </w:rPr>
        <w:t xml:space="preserve"> των </w:t>
      </w:r>
      <w:proofErr w:type="spellStart"/>
      <w:r>
        <w:rPr>
          <w:rFonts w:eastAsia="Times New Roman"/>
          <w:szCs w:val="24"/>
        </w:rPr>
        <w:t>εκατόν</w:t>
      </w:r>
      <w:proofErr w:type="spellEnd"/>
      <w:r>
        <w:rPr>
          <w:rFonts w:eastAsia="Times New Roman"/>
          <w:szCs w:val="24"/>
        </w:rPr>
        <w:t xml:space="preserve"> είκοσι</w:t>
      </w:r>
      <w:r w:rsidRPr="00053589">
        <w:rPr>
          <w:rFonts w:eastAsia="Times New Roman"/>
          <w:szCs w:val="24"/>
        </w:rPr>
        <w:t xml:space="preserve"> δόσεων</w:t>
      </w:r>
      <w:r>
        <w:rPr>
          <w:rFonts w:eastAsia="Times New Roman"/>
          <w:szCs w:val="24"/>
        </w:rPr>
        <w:t>,</w:t>
      </w:r>
      <w:r w:rsidRPr="00053589">
        <w:rPr>
          <w:rFonts w:eastAsia="Times New Roman"/>
          <w:szCs w:val="24"/>
        </w:rPr>
        <w:t xml:space="preserve"> </w:t>
      </w:r>
      <w:r>
        <w:rPr>
          <w:rFonts w:eastAsia="Times New Roman"/>
          <w:szCs w:val="24"/>
        </w:rPr>
        <w:t>ότι δεν</w:t>
      </w:r>
      <w:r w:rsidRPr="00053589">
        <w:rPr>
          <w:rFonts w:eastAsia="Times New Roman"/>
          <w:szCs w:val="24"/>
        </w:rPr>
        <w:t xml:space="preserve"> επαναφέρετε τις συλλογικές διαπραγματεύσεις</w:t>
      </w:r>
      <w:r>
        <w:rPr>
          <w:rFonts w:eastAsia="Times New Roman"/>
          <w:szCs w:val="24"/>
        </w:rPr>
        <w:t>. Και ας</w:t>
      </w:r>
      <w:r>
        <w:rPr>
          <w:rFonts w:eastAsia="Times New Roman"/>
          <w:szCs w:val="24"/>
        </w:rPr>
        <w:t xml:space="preserve"> αφήσουμε τη μεταβατική</w:t>
      </w:r>
      <w:r w:rsidRPr="00053589">
        <w:rPr>
          <w:rFonts w:eastAsia="Times New Roman"/>
          <w:szCs w:val="24"/>
        </w:rPr>
        <w:t xml:space="preserve"> διάταξη για τα 650</w:t>
      </w:r>
      <w:r>
        <w:rPr>
          <w:rFonts w:eastAsia="Times New Roman"/>
          <w:szCs w:val="24"/>
        </w:rPr>
        <w:t xml:space="preserve"> ευρώ</w:t>
      </w:r>
      <w:r w:rsidRPr="00053589">
        <w:rPr>
          <w:rFonts w:eastAsia="Times New Roman"/>
          <w:szCs w:val="24"/>
        </w:rPr>
        <w:t xml:space="preserve"> </w:t>
      </w:r>
      <w:r>
        <w:rPr>
          <w:rFonts w:eastAsia="Times New Roman"/>
          <w:szCs w:val="24"/>
        </w:rPr>
        <w:t>όταν</w:t>
      </w:r>
      <w:r w:rsidRPr="00053589">
        <w:rPr>
          <w:rFonts w:eastAsia="Times New Roman"/>
          <w:szCs w:val="24"/>
        </w:rPr>
        <w:t xml:space="preserve"> τα είχατε </w:t>
      </w:r>
      <w:r>
        <w:rPr>
          <w:rFonts w:eastAsia="Times New Roman"/>
          <w:szCs w:val="24"/>
        </w:rPr>
        <w:t>τάξει τα</w:t>
      </w:r>
      <w:r w:rsidRPr="00053589">
        <w:rPr>
          <w:rFonts w:eastAsia="Times New Roman"/>
          <w:szCs w:val="24"/>
        </w:rPr>
        <w:t xml:space="preserve"> 751 </w:t>
      </w:r>
      <w:r>
        <w:rPr>
          <w:rFonts w:eastAsia="Times New Roman"/>
          <w:szCs w:val="24"/>
        </w:rPr>
        <w:t xml:space="preserve">ευρώ. Σας </w:t>
      </w:r>
      <w:r w:rsidRPr="00053589">
        <w:rPr>
          <w:rFonts w:eastAsia="Times New Roman"/>
          <w:szCs w:val="24"/>
        </w:rPr>
        <w:t xml:space="preserve">κάναμε πρόταση εδώ από </w:t>
      </w:r>
      <w:r>
        <w:rPr>
          <w:rFonts w:eastAsia="Times New Roman"/>
          <w:szCs w:val="24"/>
        </w:rPr>
        <w:t>το 20</w:t>
      </w:r>
      <w:r w:rsidRPr="00053589">
        <w:rPr>
          <w:rFonts w:eastAsia="Times New Roman"/>
          <w:szCs w:val="24"/>
        </w:rPr>
        <w:t xml:space="preserve">19 </w:t>
      </w:r>
      <w:r>
        <w:rPr>
          <w:rFonts w:eastAsia="Times New Roman"/>
          <w:szCs w:val="24"/>
        </w:rPr>
        <w:t xml:space="preserve">να ισχύσουν οι συλλογικές </w:t>
      </w:r>
      <w:r w:rsidRPr="00053589">
        <w:rPr>
          <w:rFonts w:eastAsia="Times New Roman"/>
          <w:szCs w:val="24"/>
        </w:rPr>
        <w:t>διαπραγματεύσεις</w:t>
      </w:r>
      <w:r>
        <w:rPr>
          <w:rFonts w:eastAsia="Times New Roman"/>
          <w:szCs w:val="24"/>
        </w:rPr>
        <w:t>. Τι σας</w:t>
      </w:r>
      <w:r w:rsidRPr="00053589">
        <w:rPr>
          <w:rFonts w:eastAsia="Times New Roman"/>
          <w:szCs w:val="24"/>
        </w:rPr>
        <w:t xml:space="preserve"> εμποδίζει και δεν το κάνετε</w:t>
      </w:r>
      <w:r>
        <w:rPr>
          <w:rFonts w:eastAsia="Times New Roman"/>
          <w:szCs w:val="24"/>
        </w:rPr>
        <w:t>;</w:t>
      </w:r>
    </w:p>
    <w:p w14:paraId="20A4EACC" w14:textId="77777777" w:rsidR="005D4821" w:rsidRDefault="006B233D">
      <w:pPr>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τυπάει το κουδούνι λήξεως του χρόνου ομιλ</w:t>
      </w:r>
      <w:r>
        <w:rPr>
          <w:rFonts w:eastAsia="Times New Roman"/>
          <w:szCs w:val="24"/>
        </w:rPr>
        <w:t>ίας του κυρίου Βουλευτή)</w:t>
      </w:r>
    </w:p>
    <w:p w14:paraId="20A4EACD" w14:textId="77777777" w:rsidR="005D4821" w:rsidRDefault="006B233D">
      <w:pPr>
        <w:spacing w:line="600" w:lineRule="auto"/>
        <w:ind w:firstLine="720"/>
        <w:jc w:val="both"/>
        <w:rPr>
          <w:rFonts w:eastAsia="Times New Roman"/>
          <w:szCs w:val="24"/>
        </w:rPr>
      </w:pPr>
      <w:r w:rsidRPr="00053589">
        <w:rPr>
          <w:rFonts w:eastAsia="Times New Roman"/>
          <w:szCs w:val="24"/>
        </w:rPr>
        <w:t>Άρα</w:t>
      </w:r>
      <w:r>
        <w:rPr>
          <w:rFonts w:eastAsia="Times New Roman"/>
          <w:szCs w:val="24"/>
        </w:rPr>
        <w:t>,</w:t>
      </w:r>
      <w:r w:rsidRPr="00053589">
        <w:rPr>
          <w:rFonts w:eastAsia="Times New Roman"/>
          <w:szCs w:val="24"/>
        </w:rPr>
        <w:t xml:space="preserve"> δεν υπάρχει πολιτικό αφήγημα σε ό</w:t>
      </w:r>
      <w:r>
        <w:rPr>
          <w:rFonts w:eastAsia="Times New Roman"/>
          <w:szCs w:val="24"/>
        </w:rPr>
        <w:t>,</w:t>
      </w:r>
      <w:r w:rsidRPr="00053589">
        <w:rPr>
          <w:rFonts w:eastAsia="Times New Roman"/>
          <w:szCs w:val="24"/>
        </w:rPr>
        <w:t xml:space="preserve">τι αφορά την προοδευτικότητα της πολιτικής </w:t>
      </w:r>
      <w:r>
        <w:rPr>
          <w:rFonts w:eastAsia="Times New Roman"/>
          <w:szCs w:val="24"/>
        </w:rPr>
        <w:t>σας,</w:t>
      </w:r>
      <w:r w:rsidRPr="00053589">
        <w:rPr>
          <w:rFonts w:eastAsia="Times New Roman"/>
          <w:szCs w:val="24"/>
        </w:rPr>
        <w:t xml:space="preserve"> αλλά δεν υπάρχει για την </w:t>
      </w:r>
      <w:r w:rsidRPr="00053589">
        <w:rPr>
          <w:rFonts w:eastAsia="Times New Roman"/>
          <w:szCs w:val="24"/>
        </w:rPr>
        <w:lastRenderedPageBreak/>
        <w:t>ταυτότητα της Κεντροαριστεράς με τα απολειφάδια της πολιτικής και μεταλλαγμένους δεξιούς και ακροδεξιούς</w:t>
      </w:r>
      <w:r>
        <w:rPr>
          <w:rFonts w:eastAsia="Times New Roman"/>
          <w:szCs w:val="24"/>
        </w:rPr>
        <w:t>,</w:t>
      </w:r>
      <w:r w:rsidRPr="00053589">
        <w:rPr>
          <w:rFonts w:eastAsia="Times New Roman"/>
          <w:szCs w:val="24"/>
        </w:rPr>
        <w:t xml:space="preserve"> με ελιξίριο τ</w:t>
      </w:r>
      <w:r w:rsidRPr="00053589">
        <w:rPr>
          <w:rFonts w:eastAsia="Times New Roman"/>
          <w:szCs w:val="24"/>
        </w:rPr>
        <w:t>ην καρέκλα</w:t>
      </w:r>
      <w:r>
        <w:rPr>
          <w:rFonts w:eastAsia="Times New Roman"/>
          <w:szCs w:val="24"/>
        </w:rPr>
        <w:t>.</w:t>
      </w:r>
      <w:r w:rsidRPr="00053589">
        <w:rPr>
          <w:rFonts w:eastAsia="Times New Roman"/>
          <w:szCs w:val="24"/>
        </w:rPr>
        <w:t xml:space="preserve"> </w:t>
      </w:r>
      <w:r>
        <w:rPr>
          <w:rFonts w:eastAsia="Times New Roman"/>
          <w:szCs w:val="24"/>
        </w:rPr>
        <w:t>Δεν</w:t>
      </w:r>
      <w:r w:rsidRPr="00053589">
        <w:rPr>
          <w:rFonts w:eastAsia="Times New Roman"/>
          <w:szCs w:val="24"/>
        </w:rPr>
        <w:t xml:space="preserve"> μπορεί να είναι αυτό </w:t>
      </w:r>
      <w:r>
        <w:rPr>
          <w:rFonts w:eastAsia="Times New Roman"/>
          <w:szCs w:val="24"/>
        </w:rPr>
        <w:t>π</w:t>
      </w:r>
      <w:r w:rsidRPr="00053589">
        <w:rPr>
          <w:rFonts w:eastAsia="Times New Roman"/>
          <w:szCs w:val="24"/>
        </w:rPr>
        <w:t>ροοδευτική διακυβέρνηση</w:t>
      </w:r>
      <w:r>
        <w:rPr>
          <w:rFonts w:eastAsia="Times New Roman"/>
          <w:szCs w:val="24"/>
        </w:rPr>
        <w:t>,</w:t>
      </w:r>
      <w:r w:rsidRPr="00053589">
        <w:rPr>
          <w:rFonts w:eastAsia="Times New Roman"/>
          <w:szCs w:val="24"/>
        </w:rPr>
        <w:t xml:space="preserve"> ούτε </w:t>
      </w:r>
      <w:r>
        <w:rPr>
          <w:rFonts w:eastAsia="Times New Roman"/>
          <w:szCs w:val="24"/>
        </w:rPr>
        <w:t>π</w:t>
      </w:r>
      <w:r w:rsidRPr="00053589">
        <w:rPr>
          <w:rFonts w:eastAsia="Times New Roman"/>
          <w:szCs w:val="24"/>
        </w:rPr>
        <w:t xml:space="preserve">ροοδευτική σύνθεση </w:t>
      </w:r>
      <w:r>
        <w:rPr>
          <w:rFonts w:eastAsia="Times New Roman"/>
          <w:szCs w:val="24"/>
        </w:rPr>
        <w:t>μιας</w:t>
      </w:r>
      <w:r w:rsidRPr="00053589">
        <w:rPr>
          <w:rFonts w:eastAsia="Times New Roman"/>
          <w:szCs w:val="24"/>
        </w:rPr>
        <w:t xml:space="preserve"> κυβέρνησης</w:t>
      </w:r>
      <w:r>
        <w:rPr>
          <w:rFonts w:eastAsia="Times New Roman"/>
          <w:szCs w:val="24"/>
        </w:rPr>
        <w:t>.</w:t>
      </w:r>
    </w:p>
    <w:p w14:paraId="20A4EACE" w14:textId="77777777" w:rsidR="005D4821" w:rsidRDefault="006B233D">
      <w:pPr>
        <w:spacing w:line="600" w:lineRule="auto"/>
        <w:ind w:firstLine="720"/>
        <w:jc w:val="both"/>
        <w:rPr>
          <w:rFonts w:eastAsia="Times New Roman"/>
          <w:szCs w:val="24"/>
        </w:rPr>
      </w:pPr>
      <w:r>
        <w:rPr>
          <w:rFonts w:eastAsia="Times New Roman"/>
          <w:szCs w:val="24"/>
        </w:rPr>
        <w:t>Γ</w:t>
      </w:r>
      <w:r w:rsidRPr="00053589">
        <w:rPr>
          <w:rFonts w:eastAsia="Times New Roman"/>
          <w:szCs w:val="24"/>
        </w:rPr>
        <w:t>ια να τελειώνω</w:t>
      </w:r>
      <w:r>
        <w:rPr>
          <w:rFonts w:eastAsia="Times New Roman"/>
          <w:szCs w:val="24"/>
        </w:rPr>
        <w:t>,</w:t>
      </w:r>
      <w:r w:rsidRPr="00053589">
        <w:rPr>
          <w:rFonts w:eastAsia="Times New Roman"/>
          <w:szCs w:val="24"/>
        </w:rPr>
        <w:t xml:space="preserve"> </w:t>
      </w:r>
      <w:r>
        <w:rPr>
          <w:rFonts w:eastAsia="Times New Roman"/>
          <w:szCs w:val="24"/>
        </w:rPr>
        <w:t>λ</w:t>
      </w:r>
      <w:r w:rsidRPr="00053589">
        <w:rPr>
          <w:rFonts w:eastAsia="Times New Roman"/>
          <w:szCs w:val="24"/>
        </w:rPr>
        <w:t>οιπόν</w:t>
      </w:r>
      <w:r>
        <w:rPr>
          <w:rFonts w:eastAsia="Times New Roman"/>
          <w:szCs w:val="24"/>
        </w:rPr>
        <w:t>,</w:t>
      </w:r>
      <w:r w:rsidRPr="00053589">
        <w:rPr>
          <w:rFonts w:eastAsia="Times New Roman"/>
          <w:szCs w:val="24"/>
        </w:rPr>
        <w:t xml:space="preserve"> κυρίες και κύριοι συνάδελφοι</w:t>
      </w:r>
      <w:r>
        <w:rPr>
          <w:rFonts w:eastAsia="Times New Roman"/>
          <w:szCs w:val="24"/>
        </w:rPr>
        <w:t>, η λογική των λαφύρων, το «</w:t>
      </w:r>
      <w:r>
        <w:rPr>
          <w:rFonts w:eastAsia="Times New Roman"/>
          <w:szCs w:val="24"/>
          <w:lang w:val="en-US"/>
        </w:rPr>
        <w:t>spoils</w:t>
      </w:r>
      <w:r w:rsidRPr="003E7477">
        <w:rPr>
          <w:rFonts w:eastAsia="Times New Roman"/>
          <w:szCs w:val="24"/>
        </w:rPr>
        <w:t xml:space="preserve"> </w:t>
      </w:r>
      <w:r>
        <w:rPr>
          <w:rFonts w:eastAsia="Times New Roman"/>
          <w:szCs w:val="24"/>
          <w:lang w:val="en-US"/>
        </w:rPr>
        <w:t>system</w:t>
      </w:r>
      <w:r>
        <w:rPr>
          <w:rFonts w:eastAsia="Times New Roman"/>
          <w:szCs w:val="24"/>
        </w:rPr>
        <w:t>»,</w:t>
      </w:r>
      <w:r w:rsidRPr="00053589">
        <w:rPr>
          <w:rFonts w:eastAsia="Times New Roman"/>
          <w:szCs w:val="24"/>
        </w:rPr>
        <w:t xml:space="preserve"> </w:t>
      </w:r>
      <w:r>
        <w:rPr>
          <w:rFonts w:eastAsia="Times New Roman"/>
          <w:szCs w:val="24"/>
        </w:rPr>
        <w:t xml:space="preserve">στο οποίο </w:t>
      </w:r>
      <w:r w:rsidRPr="00053589">
        <w:rPr>
          <w:rFonts w:eastAsia="Times New Roman"/>
          <w:szCs w:val="24"/>
        </w:rPr>
        <w:t xml:space="preserve">είχε αναφερθεί ο αείμνηστος Βαρβαρέσος στην </w:t>
      </w:r>
      <w:r w:rsidRPr="00053589">
        <w:rPr>
          <w:rFonts w:eastAsia="Times New Roman"/>
          <w:szCs w:val="24"/>
        </w:rPr>
        <w:t>έκθεσ</w:t>
      </w:r>
      <w:r>
        <w:rPr>
          <w:rFonts w:eastAsia="Times New Roman"/>
          <w:szCs w:val="24"/>
        </w:rPr>
        <w:t>ή</w:t>
      </w:r>
      <w:r w:rsidRPr="00053589">
        <w:rPr>
          <w:rFonts w:eastAsia="Times New Roman"/>
          <w:szCs w:val="24"/>
        </w:rPr>
        <w:t xml:space="preserve"> του μετά τον Εμφύλιο και που έπρεπε να αλλάξει </w:t>
      </w:r>
      <w:r>
        <w:rPr>
          <w:rFonts w:eastAsia="Times New Roman"/>
          <w:szCs w:val="24"/>
        </w:rPr>
        <w:t>-</w:t>
      </w:r>
      <w:r w:rsidRPr="00053589">
        <w:rPr>
          <w:rFonts w:eastAsia="Times New Roman"/>
          <w:szCs w:val="24"/>
        </w:rPr>
        <w:t>και η παράταξή μας</w:t>
      </w:r>
      <w:r>
        <w:rPr>
          <w:rFonts w:eastAsia="Times New Roman"/>
          <w:szCs w:val="24"/>
        </w:rPr>
        <w:t xml:space="preserve"> έκανε προσπάθεια να το αλλάξει</w:t>
      </w:r>
      <w:r w:rsidRPr="00053589">
        <w:rPr>
          <w:rFonts w:eastAsia="Times New Roman"/>
          <w:szCs w:val="24"/>
        </w:rPr>
        <w:t xml:space="preserve"> με μεγάλες θεσμικές αλλαγές</w:t>
      </w:r>
      <w:r>
        <w:rPr>
          <w:rFonts w:eastAsia="Times New Roman"/>
          <w:szCs w:val="24"/>
        </w:rPr>
        <w:t>-,</w:t>
      </w:r>
      <w:r w:rsidRPr="00053589">
        <w:rPr>
          <w:rFonts w:eastAsia="Times New Roman"/>
          <w:szCs w:val="24"/>
        </w:rPr>
        <w:t xml:space="preserve"> συνεχίζεται από την Κυβέρνηση του ΣΥΡΙΖΑ</w:t>
      </w:r>
      <w:r>
        <w:rPr>
          <w:rFonts w:eastAsia="Times New Roman"/>
          <w:szCs w:val="24"/>
        </w:rPr>
        <w:t>,</w:t>
      </w:r>
      <w:r w:rsidRPr="00053589">
        <w:rPr>
          <w:rFonts w:eastAsia="Times New Roman"/>
          <w:szCs w:val="24"/>
        </w:rPr>
        <w:t xml:space="preserve"> με μετακλητούς</w:t>
      </w:r>
      <w:r>
        <w:rPr>
          <w:rFonts w:eastAsia="Times New Roman"/>
          <w:szCs w:val="24"/>
        </w:rPr>
        <w:t>,</w:t>
      </w:r>
      <w:r w:rsidRPr="00053589">
        <w:rPr>
          <w:rFonts w:eastAsia="Times New Roman"/>
          <w:szCs w:val="24"/>
        </w:rPr>
        <w:t xml:space="preserve"> με </w:t>
      </w:r>
      <w:r>
        <w:rPr>
          <w:rFonts w:eastAsia="Times New Roman"/>
          <w:szCs w:val="24"/>
        </w:rPr>
        <w:t xml:space="preserve">κατ’ </w:t>
      </w:r>
      <w:r w:rsidRPr="00053589">
        <w:rPr>
          <w:rFonts w:eastAsia="Times New Roman"/>
          <w:szCs w:val="24"/>
        </w:rPr>
        <w:t>εξαίρεση προσλήψεις</w:t>
      </w:r>
      <w:r>
        <w:rPr>
          <w:rFonts w:eastAsia="Times New Roman"/>
          <w:szCs w:val="24"/>
        </w:rPr>
        <w:t>,</w:t>
      </w:r>
      <w:r w:rsidRPr="00053589">
        <w:rPr>
          <w:rFonts w:eastAsia="Times New Roman"/>
          <w:szCs w:val="24"/>
        </w:rPr>
        <w:t xml:space="preserve"> με</w:t>
      </w:r>
      <w:r>
        <w:rPr>
          <w:rFonts w:eastAsia="Times New Roman"/>
          <w:szCs w:val="24"/>
        </w:rPr>
        <w:t xml:space="preserve"> κατ’</w:t>
      </w:r>
      <w:r w:rsidRPr="00053589">
        <w:rPr>
          <w:rFonts w:eastAsia="Times New Roman"/>
          <w:szCs w:val="24"/>
        </w:rPr>
        <w:t xml:space="preserve"> εξαίρεση προϊσταμένους</w:t>
      </w:r>
      <w:r>
        <w:rPr>
          <w:rFonts w:eastAsia="Times New Roman"/>
          <w:szCs w:val="24"/>
        </w:rPr>
        <w:t xml:space="preserve">. </w:t>
      </w:r>
    </w:p>
    <w:p w14:paraId="20A4EACF" w14:textId="77777777" w:rsidR="005D4821" w:rsidRDefault="006B233D">
      <w:pPr>
        <w:spacing w:line="600" w:lineRule="auto"/>
        <w:ind w:firstLine="720"/>
        <w:jc w:val="both"/>
        <w:rPr>
          <w:rFonts w:eastAsia="Times New Roman"/>
          <w:szCs w:val="24"/>
        </w:rPr>
      </w:pPr>
      <w:r>
        <w:rPr>
          <w:rFonts w:eastAsia="Times New Roman"/>
          <w:szCs w:val="24"/>
        </w:rPr>
        <w:t>Δ</w:t>
      </w:r>
      <w:r w:rsidRPr="00053589">
        <w:rPr>
          <w:rFonts w:eastAsia="Times New Roman"/>
          <w:szCs w:val="24"/>
        </w:rPr>
        <w:t>υστυχώς συνεχίζεται και στην άσκηση της οικονομικής εξουσίας</w:t>
      </w:r>
      <w:r>
        <w:rPr>
          <w:rFonts w:eastAsia="Times New Roman"/>
          <w:szCs w:val="24"/>
        </w:rPr>
        <w:t>,</w:t>
      </w:r>
      <w:r w:rsidRPr="00053589">
        <w:rPr>
          <w:rFonts w:eastAsia="Times New Roman"/>
          <w:szCs w:val="24"/>
        </w:rPr>
        <w:t xml:space="preserve"> διότι </w:t>
      </w:r>
      <w:r>
        <w:rPr>
          <w:rFonts w:eastAsia="Times New Roman"/>
          <w:szCs w:val="24"/>
        </w:rPr>
        <w:t>α</w:t>
      </w:r>
      <w:r w:rsidRPr="00053589">
        <w:rPr>
          <w:rFonts w:eastAsia="Times New Roman"/>
          <w:szCs w:val="24"/>
        </w:rPr>
        <w:t>υτό έχει να κάνει με τη δημιουργία ενός κοινωνικού και οικονομικού μοντέλου με λίγους και ισχυρούς</w:t>
      </w:r>
      <w:r>
        <w:rPr>
          <w:rFonts w:eastAsia="Times New Roman"/>
          <w:szCs w:val="24"/>
        </w:rPr>
        <w:t>,</w:t>
      </w:r>
      <w:r w:rsidRPr="00053589">
        <w:rPr>
          <w:rFonts w:eastAsia="Times New Roman"/>
          <w:szCs w:val="24"/>
        </w:rPr>
        <w:t xml:space="preserve"> με εξόντωση της μεσαίας τάξης και τους υπόλοιπους </w:t>
      </w:r>
      <w:proofErr w:type="spellStart"/>
      <w:r>
        <w:rPr>
          <w:rFonts w:eastAsia="Times New Roman"/>
          <w:szCs w:val="24"/>
        </w:rPr>
        <w:t>επιδοματούχους</w:t>
      </w:r>
      <w:proofErr w:type="spellEnd"/>
      <w:r>
        <w:rPr>
          <w:rFonts w:eastAsia="Times New Roman"/>
          <w:szCs w:val="24"/>
        </w:rPr>
        <w:t>,</w:t>
      </w:r>
      <w:r w:rsidRPr="00053589">
        <w:rPr>
          <w:rFonts w:eastAsia="Times New Roman"/>
          <w:szCs w:val="24"/>
        </w:rPr>
        <w:t xml:space="preserve"> εξαρτημένο</w:t>
      </w:r>
      <w:r>
        <w:rPr>
          <w:rFonts w:eastAsia="Times New Roman"/>
          <w:szCs w:val="24"/>
        </w:rPr>
        <w:t>υ</w:t>
      </w:r>
      <w:r w:rsidRPr="00053589">
        <w:rPr>
          <w:rFonts w:eastAsia="Times New Roman"/>
          <w:szCs w:val="24"/>
        </w:rPr>
        <w:t xml:space="preserve">ς από την </w:t>
      </w:r>
      <w:r w:rsidRPr="00053589">
        <w:rPr>
          <w:rFonts w:eastAsia="Times New Roman"/>
          <w:szCs w:val="24"/>
        </w:rPr>
        <w:t>κυβερνητική</w:t>
      </w:r>
      <w:r>
        <w:rPr>
          <w:rFonts w:eastAsia="Times New Roman"/>
          <w:szCs w:val="24"/>
        </w:rPr>
        <w:t xml:space="preserve"> πολιτική. </w:t>
      </w:r>
    </w:p>
    <w:p w14:paraId="20A4EAD0" w14:textId="77777777" w:rsidR="005D4821" w:rsidRDefault="006B233D">
      <w:pPr>
        <w:spacing w:line="600" w:lineRule="auto"/>
        <w:ind w:firstLine="720"/>
        <w:jc w:val="both"/>
        <w:rPr>
          <w:rFonts w:eastAsia="Times New Roman"/>
          <w:szCs w:val="24"/>
        </w:rPr>
      </w:pPr>
      <w:r>
        <w:rPr>
          <w:rFonts w:eastAsia="Times New Roman"/>
          <w:szCs w:val="24"/>
        </w:rPr>
        <w:lastRenderedPageBreak/>
        <w:t>Α</w:t>
      </w:r>
      <w:r w:rsidRPr="00053589">
        <w:rPr>
          <w:rFonts w:eastAsia="Times New Roman"/>
          <w:szCs w:val="24"/>
        </w:rPr>
        <w:t xml:space="preserve">υτό μόνο με αλλαγή πολιτικών συσχετισμών μπορεί να αλλάξει και </w:t>
      </w:r>
      <w:r>
        <w:rPr>
          <w:rFonts w:eastAsia="Times New Roman"/>
          <w:szCs w:val="24"/>
        </w:rPr>
        <w:t>με μια</w:t>
      </w:r>
      <w:r w:rsidRPr="00053589">
        <w:rPr>
          <w:rFonts w:eastAsia="Times New Roman"/>
          <w:szCs w:val="24"/>
        </w:rPr>
        <w:t xml:space="preserve"> κυβέρνηση που μπορεί να συμφωνήσει σε όλες αυτές τις αλλαγές</w:t>
      </w:r>
      <w:r>
        <w:rPr>
          <w:rFonts w:eastAsia="Times New Roman"/>
          <w:szCs w:val="24"/>
        </w:rPr>
        <w:t>,</w:t>
      </w:r>
      <w:r w:rsidRPr="00053589">
        <w:rPr>
          <w:rFonts w:eastAsia="Times New Roman"/>
          <w:szCs w:val="24"/>
        </w:rPr>
        <w:t xml:space="preserve"> τις μεταρρυθμίσεις που θα οδηγήσουν σε </w:t>
      </w:r>
      <w:r>
        <w:rPr>
          <w:rFonts w:eastAsia="Times New Roman"/>
          <w:szCs w:val="24"/>
        </w:rPr>
        <w:t>μια</w:t>
      </w:r>
      <w:r w:rsidRPr="00053589">
        <w:rPr>
          <w:rFonts w:eastAsia="Times New Roman"/>
          <w:szCs w:val="24"/>
        </w:rPr>
        <w:t xml:space="preserve"> </w:t>
      </w:r>
      <w:r>
        <w:rPr>
          <w:rFonts w:eastAsia="Times New Roman"/>
          <w:szCs w:val="24"/>
        </w:rPr>
        <w:t>π</w:t>
      </w:r>
      <w:r w:rsidRPr="00053589">
        <w:rPr>
          <w:rFonts w:eastAsia="Times New Roman"/>
          <w:szCs w:val="24"/>
        </w:rPr>
        <w:t xml:space="preserve">ράγματι </w:t>
      </w:r>
      <w:r>
        <w:rPr>
          <w:rFonts w:eastAsia="Times New Roman"/>
          <w:szCs w:val="24"/>
        </w:rPr>
        <w:t>π</w:t>
      </w:r>
      <w:r w:rsidRPr="00053589">
        <w:rPr>
          <w:rFonts w:eastAsia="Times New Roman"/>
          <w:szCs w:val="24"/>
        </w:rPr>
        <w:t xml:space="preserve">ροοδευτική διακυβέρνηση στη </w:t>
      </w:r>
      <w:r>
        <w:rPr>
          <w:rFonts w:eastAsia="Times New Roman"/>
          <w:szCs w:val="24"/>
        </w:rPr>
        <w:t>χ</w:t>
      </w:r>
      <w:r w:rsidRPr="00053589">
        <w:rPr>
          <w:rFonts w:eastAsia="Times New Roman"/>
          <w:szCs w:val="24"/>
        </w:rPr>
        <w:t>ώρα</w:t>
      </w:r>
      <w:r>
        <w:rPr>
          <w:rFonts w:eastAsia="Times New Roman"/>
          <w:szCs w:val="24"/>
        </w:rPr>
        <w:t>.</w:t>
      </w:r>
    </w:p>
    <w:p w14:paraId="20A4EAD1" w14:textId="77777777" w:rsidR="005D4821" w:rsidRDefault="006B233D">
      <w:pPr>
        <w:spacing w:line="600" w:lineRule="auto"/>
        <w:ind w:firstLine="720"/>
        <w:jc w:val="both"/>
        <w:rPr>
          <w:rFonts w:eastAsia="Times New Roman" w:cs="Times New Roman"/>
          <w:szCs w:val="24"/>
        </w:rPr>
      </w:pPr>
      <w:r>
        <w:rPr>
          <w:rFonts w:eastAsia="Times New Roman"/>
          <w:szCs w:val="24"/>
        </w:rPr>
        <w:t>Ευχαριστώ, κύ</w:t>
      </w:r>
      <w:r>
        <w:rPr>
          <w:rFonts w:eastAsia="Times New Roman"/>
          <w:szCs w:val="24"/>
        </w:rPr>
        <w:t xml:space="preserve">ριε Πρόεδρε. </w:t>
      </w:r>
    </w:p>
    <w:p w14:paraId="20A4EAD2" w14:textId="77777777" w:rsidR="005D4821" w:rsidRDefault="006B233D">
      <w:pPr>
        <w:spacing w:line="600" w:lineRule="auto"/>
        <w:ind w:firstLine="720"/>
        <w:jc w:val="both"/>
        <w:rPr>
          <w:rFonts w:eastAsia="Times New Roman" w:cs="Times New Roman"/>
          <w:b/>
          <w:szCs w:val="24"/>
        </w:rPr>
      </w:pPr>
      <w:r>
        <w:rPr>
          <w:rFonts w:eastAsia="Times New Roman" w:cs="Times New Roman"/>
          <w:b/>
          <w:szCs w:val="24"/>
        </w:rPr>
        <w:t xml:space="preserve">ΠΡΟΕΔΡΕΥΩΝ (Μάριος Γεωργιάδης): </w:t>
      </w:r>
      <w:r w:rsidRPr="007B787A">
        <w:rPr>
          <w:rFonts w:eastAsia="Times New Roman" w:cs="Times New Roman"/>
          <w:szCs w:val="24"/>
        </w:rPr>
        <w:t>Ευχαριστούμε τον κ. Κουτσούκο.</w:t>
      </w:r>
    </w:p>
    <w:p w14:paraId="20A4EAD3" w14:textId="77777777" w:rsidR="005D4821" w:rsidRDefault="006B233D">
      <w:pPr>
        <w:spacing w:line="600" w:lineRule="auto"/>
        <w:ind w:firstLine="720"/>
        <w:jc w:val="both"/>
        <w:rPr>
          <w:rFonts w:eastAsia="Times New Roman" w:cs="Times New Roman"/>
          <w:szCs w:val="24"/>
        </w:rPr>
      </w:pPr>
      <w:r w:rsidRPr="007B787A">
        <w:rPr>
          <w:rFonts w:eastAsia="Times New Roman" w:cs="Times New Roman"/>
          <w:szCs w:val="24"/>
        </w:rPr>
        <w:t>Τον</w:t>
      </w:r>
      <w:r>
        <w:rPr>
          <w:rFonts w:eastAsia="Times New Roman" w:cs="Times New Roman"/>
          <w:szCs w:val="24"/>
        </w:rPr>
        <w:t xml:space="preserve"> λόγο έχει η Αντιπρόεδρος της Βουλής και Βουλευτής του ΣΥΡΙΖΑ, κ</w:t>
      </w:r>
      <w:r>
        <w:rPr>
          <w:rFonts w:eastAsia="Times New Roman" w:cs="Times New Roman"/>
          <w:szCs w:val="24"/>
        </w:rPr>
        <w:t>.</w:t>
      </w:r>
      <w:r>
        <w:rPr>
          <w:rFonts w:eastAsia="Times New Roman" w:cs="Times New Roman"/>
          <w:szCs w:val="24"/>
        </w:rPr>
        <w:t xml:space="preserve"> Χριστοδουλοπούλου.</w:t>
      </w:r>
    </w:p>
    <w:p w14:paraId="20A4EAD4" w14:textId="77777777" w:rsidR="005D4821" w:rsidRDefault="006B233D">
      <w:pPr>
        <w:spacing w:line="600" w:lineRule="auto"/>
        <w:ind w:firstLine="720"/>
        <w:jc w:val="both"/>
        <w:rPr>
          <w:rFonts w:eastAsia="Times New Roman" w:cs="Times New Roman"/>
          <w:b/>
          <w:szCs w:val="24"/>
        </w:rPr>
      </w:pPr>
      <w:r>
        <w:rPr>
          <w:rFonts w:eastAsia="Times New Roman" w:cs="Times New Roman"/>
          <w:szCs w:val="24"/>
        </w:rPr>
        <w:t>Ορίστε, κυρία Πρόεδρε, έχετε τον λόγο για επτά λεπτά.</w:t>
      </w:r>
    </w:p>
    <w:p w14:paraId="20A4EAD5" w14:textId="77777777" w:rsidR="005D4821" w:rsidRDefault="006B233D">
      <w:pPr>
        <w:spacing w:line="600" w:lineRule="auto"/>
        <w:ind w:firstLine="720"/>
        <w:jc w:val="both"/>
        <w:rPr>
          <w:rFonts w:eastAsia="Times New Roman"/>
          <w:szCs w:val="24"/>
        </w:rPr>
      </w:pPr>
      <w:r>
        <w:rPr>
          <w:rFonts w:eastAsia="Times New Roman" w:cs="Times New Roman"/>
          <w:b/>
          <w:szCs w:val="24"/>
        </w:rPr>
        <w:t xml:space="preserve">ΑΝΑΣΤΑΣΙΑ ΧΡΙΣΤΟΔΟΥΛΟΠΟΥΛΟΥ (Γ΄ </w:t>
      </w:r>
      <w:r>
        <w:rPr>
          <w:rFonts w:eastAsia="Times New Roman" w:cs="Times New Roman"/>
          <w:b/>
          <w:szCs w:val="24"/>
        </w:rPr>
        <w:t>Αντιπρόεδρος της Βουλής)</w:t>
      </w:r>
      <w:r w:rsidRPr="007B787A">
        <w:rPr>
          <w:rFonts w:eastAsia="Times New Roman" w:cs="Times New Roman"/>
          <w:b/>
          <w:szCs w:val="24"/>
        </w:rPr>
        <w:t>:</w:t>
      </w:r>
      <w:r>
        <w:rPr>
          <w:rFonts w:eastAsia="Times New Roman" w:cs="Times New Roman"/>
          <w:b/>
          <w:szCs w:val="24"/>
        </w:rPr>
        <w:t xml:space="preserve"> </w:t>
      </w:r>
      <w:r w:rsidRPr="007B787A">
        <w:rPr>
          <w:rFonts w:eastAsia="Times New Roman" w:cs="Times New Roman"/>
          <w:szCs w:val="24"/>
        </w:rPr>
        <w:t>Ε</w:t>
      </w:r>
      <w:r w:rsidRPr="007B787A">
        <w:rPr>
          <w:rFonts w:eastAsia="Times New Roman"/>
          <w:szCs w:val="24"/>
        </w:rPr>
        <w:t>υχαριστώ πολύ</w:t>
      </w:r>
      <w:r>
        <w:rPr>
          <w:rFonts w:eastAsia="Times New Roman"/>
          <w:szCs w:val="24"/>
        </w:rPr>
        <w:t>,</w:t>
      </w:r>
      <w:r w:rsidRPr="007B787A">
        <w:rPr>
          <w:rFonts w:eastAsia="Times New Roman"/>
          <w:szCs w:val="24"/>
        </w:rPr>
        <w:t xml:space="preserve"> κύριε Πρόεδρε</w:t>
      </w:r>
      <w:r>
        <w:rPr>
          <w:rFonts w:eastAsia="Times New Roman"/>
          <w:szCs w:val="24"/>
        </w:rPr>
        <w:t>.</w:t>
      </w:r>
    </w:p>
    <w:p w14:paraId="20A4EAD6" w14:textId="77777777" w:rsidR="005D4821" w:rsidRDefault="006B233D">
      <w:pPr>
        <w:spacing w:line="600" w:lineRule="auto"/>
        <w:ind w:firstLine="720"/>
        <w:jc w:val="both"/>
        <w:rPr>
          <w:rFonts w:eastAsia="Times New Roman"/>
          <w:szCs w:val="24"/>
        </w:rPr>
      </w:pPr>
      <w:r w:rsidRPr="007B787A">
        <w:rPr>
          <w:rFonts w:eastAsia="Times New Roman"/>
          <w:szCs w:val="24"/>
        </w:rPr>
        <w:t>Θα ήθελα να ξεκινήσω επισημ</w:t>
      </w:r>
      <w:r>
        <w:rPr>
          <w:rFonts w:eastAsia="Times New Roman"/>
          <w:szCs w:val="24"/>
        </w:rPr>
        <w:t>αί</w:t>
      </w:r>
      <w:r w:rsidRPr="007B787A">
        <w:rPr>
          <w:rFonts w:eastAsia="Times New Roman"/>
          <w:szCs w:val="24"/>
        </w:rPr>
        <w:t>ν</w:t>
      </w:r>
      <w:r>
        <w:rPr>
          <w:rFonts w:eastAsia="Times New Roman"/>
          <w:szCs w:val="24"/>
        </w:rPr>
        <w:t>οντας</w:t>
      </w:r>
      <w:r w:rsidRPr="007B787A">
        <w:rPr>
          <w:rFonts w:eastAsia="Times New Roman"/>
          <w:szCs w:val="24"/>
        </w:rPr>
        <w:t xml:space="preserve"> μ</w:t>
      </w:r>
      <w:r>
        <w:rPr>
          <w:rFonts w:eastAsia="Times New Roman"/>
          <w:szCs w:val="24"/>
        </w:rPr>
        <w:t>ι</w:t>
      </w:r>
      <w:r w:rsidRPr="007B787A">
        <w:rPr>
          <w:rFonts w:eastAsia="Times New Roman"/>
          <w:szCs w:val="24"/>
        </w:rPr>
        <w:t>α ευτυχή σύμπτωση</w:t>
      </w:r>
      <w:r>
        <w:rPr>
          <w:rFonts w:eastAsia="Times New Roman"/>
          <w:szCs w:val="24"/>
        </w:rPr>
        <w:t>,</w:t>
      </w:r>
      <w:r w:rsidRPr="007B787A">
        <w:rPr>
          <w:rFonts w:eastAsia="Times New Roman"/>
          <w:szCs w:val="24"/>
        </w:rPr>
        <w:t xml:space="preserve"> ότι την επομένη της εξαγγελίας </w:t>
      </w:r>
      <w:r>
        <w:rPr>
          <w:rFonts w:eastAsia="Times New Roman"/>
          <w:szCs w:val="24"/>
        </w:rPr>
        <w:t xml:space="preserve">της αύξησης </w:t>
      </w:r>
      <w:r w:rsidRPr="007B787A">
        <w:rPr>
          <w:rFonts w:eastAsia="Times New Roman"/>
          <w:szCs w:val="24"/>
        </w:rPr>
        <w:t xml:space="preserve">των μισθών κατά 11% στον ιδιωτικό τομέα και της κατάργησης του </w:t>
      </w:r>
      <w:r>
        <w:rPr>
          <w:rFonts w:eastAsia="Times New Roman"/>
          <w:szCs w:val="24"/>
        </w:rPr>
        <w:t>επαίσχυντου</w:t>
      </w:r>
      <w:r w:rsidRPr="007B787A">
        <w:rPr>
          <w:rFonts w:eastAsia="Times New Roman"/>
          <w:szCs w:val="24"/>
        </w:rPr>
        <w:t xml:space="preserve"> </w:t>
      </w:r>
      <w:proofErr w:type="spellStart"/>
      <w:r>
        <w:rPr>
          <w:rFonts w:eastAsia="Times New Roman"/>
          <w:szCs w:val="24"/>
        </w:rPr>
        <w:t>υπο</w:t>
      </w:r>
      <w:r w:rsidRPr="007B787A">
        <w:rPr>
          <w:rFonts w:eastAsia="Times New Roman"/>
          <w:szCs w:val="24"/>
        </w:rPr>
        <w:t>κατώτατου</w:t>
      </w:r>
      <w:proofErr w:type="spellEnd"/>
      <w:r w:rsidRPr="007B787A">
        <w:rPr>
          <w:rFonts w:eastAsia="Times New Roman"/>
          <w:szCs w:val="24"/>
        </w:rPr>
        <w:t xml:space="preserve"> μισθού έρχε</w:t>
      </w:r>
      <w:r w:rsidRPr="007B787A">
        <w:rPr>
          <w:rFonts w:eastAsia="Times New Roman"/>
          <w:szCs w:val="24"/>
        </w:rPr>
        <w:t>ται το σημερινό νομοσχέδιο προς συζήτηση</w:t>
      </w:r>
      <w:r>
        <w:rPr>
          <w:rFonts w:eastAsia="Times New Roman"/>
          <w:szCs w:val="24"/>
        </w:rPr>
        <w:t>.</w:t>
      </w:r>
      <w:r w:rsidRPr="007B787A">
        <w:rPr>
          <w:rFonts w:eastAsia="Times New Roman"/>
          <w:szCs w:val="24"/>
        </w:rPr>
        <w:t xml:space="preserve"> </w:t>
      </w:r>
    </w:p>
    <w:p w14:paraId="20A4EAD7" w14:textId="77777777" w:rsidR="005D4821" w:rsidRDefault="006B233D">
      <w:pPr>
        <w:spacing w:line="600" w:lineRule="auto"/>
        <w:ind w:firstLine="720"/>
        <w:jc w:val="both"/>
        <w:rPr>
          <w:rFonts w:eastAsia="Times New Roman"/>
          <w:szCs w:val="24"/>
        </w:rPr>
      </w:pPr>
      <w:r w:rsidRPr="007B787A">
        <w:rPr>
          <w:rFonts w:eastAsia="Times New Roman"/>
          <w:szCs w:val="24"/>
        </w:rPr>
        <w:lastRenderedPageBreak/>
        <w:t xml:space="preserve">Μέχρι τώρα </w:t>
      </w:r>
      <w:r>
        <w:rPr>
          <w:rFonts w:eastAsia="Times New Roman"/>
          <w:szCs w:val="24"/>
        </w:rPr>
        <w:t>οι λέξεις «αυξήσεις», «</w:t>
      </w:r>
      <w:r w:rsidRPr="007B787A">
        <w:rPr>
          <w:rFonts w:eastAsia="Times New Roman"/>
          <w:szCs w:val="24"/>
        </w:rPr>
        <w:t>προσλήψεις</w:t>
      </w:r>
      <w:r>
        <w:rPr>
          <w:rFonts w:eastAsia="Times New Roman"/>
          <w:szCs w:val="24"/>
        </w:rPr>
        <w:t>»</w:t>
      </w:r>
      <w:r w:rsidRPr="007B787A">
        <w:rPr>
          <w:rFonts w:eastAsia="Times New Roman"/>
          <w:szCs w:val="24"/>
        </w:rPr>
        <w:t xml:space="preserve"> ήταν απαγορευμένες από το λεξιλόγιο της πολιτικής</w:t>
      </w:r>
      <w:r>
        <w:rPr>
          <w:rFonts w:eastAsia="Times New Roman"/>
          <w:szCs w:val="24"/>
        </w:rPr>
        <w:t>,</w:t>
      </w:r>
      <w:r w:rsidRPr="007B787A">
        <w:rPr>
          <w:rFonts w:eastAsia="Times New Roman"/>
          <w:szCs w:val="24"/>
        </w:rPr>
        <w:t xml:space="preserve"> </w:t>
      </w:r>
      <w:r>
        <w:rPr>
          <w:rFonts w:eastAsia="Times New Roman"/>
          <w:szCs w:val="24"/>
        </w:rPr>
        <w:t xml:space="preserve">όχι μόνο </w:t>
      </w:r>
      <w:r w:rsidRPr="007B787A">
        <w:rPr>
          <w:rFonts w:eastAsia="Times New Roman"/>
          <w:szCs w:val="24"/>
        </w:rPr>
        <w:t>διότι ζούσαμε κάτω από την ασφυκτική επιτήρηση των μνημονίων</w:t>
      </w:r>
      <w:r>
        <w:rPr>
          <w:rFonts w:eastAsia="Times New Roman"/>
          <w:szCs w:val="24"/>
        </w:rPr>
        <w:t>,</w:t>
      </w:r>
      <w:r w:rsidRPr="007B787A">
        <w:rPr>
          <w:rFonts w:eastAsia="Times New Roman"/>
          <w:szCs w:val="24"/>
        </w:rPr>
        <w:t xml:space="preserve"> αλλά και γιατί αν δεν υπήρχαν τα μνημόνια</w:t>
      </w:r>
      <w:r>
        <w:rPr>
          <w:rFonts w:eastAsia="Times New Roman"/>
          <w:szCs w:val="24"/>
        </w:rPr>
        <w:t>,</w:t>
      </w:r>
      <w:r w:rsidRPr="007B787A">
        <w:rPr>
          <w:rFonts w:eastAsia="Times New Roman"/>
          <w:szCs w:val="24"/>
        </w:rPr>
        <w:t xml:space="preserve"> θα</w:t>
      </w:r>
      <w:r w:rsidRPr="007B787A">
        <w:rPr>
          <w:rFonts w:eastAsia="Times New Roman"/>
          <w:szCs w:val="24"/>
        </w:rPr>
        <w:t xml:space="preserve"> τα είχαν επινοήσει οι κυβερνώντες εκείνης της εποχής</w:t>
      </w:r>
      <w:r>
        <w:rPr>
          <w:rFonts w:eastAsia="Times New Roman"/>
          <w:szCs w:val="24"/>
        </w:rPr>
        <w:t>.</w:t>
      </w:r>
    </w:p>
    <w:p w14:paraId="20A4EAD8" w14:textId="77777777" w:rsidR="005D4821" w:rsidRDefault="006B233D">
      <w:pPr>
        <w:spacing w:line="600" w:lineRule="auto"/>
        <w:ind w:firstLine="720"/>
        <w:jc w:val="both"/>
        <w:rPr>
          <w:rFonts w:eastAsia="Times New Roman"/>
          <w:szCs w:val="24"/>
        </w:rPr>
      </w:pPr>
      <w:r w:rsidRPr="007B787A">
        <w:rPr>
          <w:rFonts w:eastAsia="Times New Roman"/>
          <w:szCs w:val="24"/>
        </w:rPr>
        <w:t>Κατά συνέπεια</w:t>
      </w:r>
      <w:r>
        <w:rPr>
          <w:rFonts w:eastAsia="Times New Roman"/>
          <w:szCs w:val="24"/>
        </w:rPr>
        <w:t>,</w:t>
      </w:r>
      <w:r w:rsidRPr="007B787A">
        <w:rPr>
          <w:rFonts w:eastAsia="Times New Roman"/>
          <w:szCs w:val="24"/>
        </w:rPr>
        <w:t xml:space="preserve"> νομίζω ότι σήμερα αναδεικνύεται το ζήτημα και </w:t>
      </w:r>
      <w:r>
        <w:rPr>
          <w:rFonts w:eastAsia="Times New Roman"/>
          <w:szCs w:val="24"/>
        </w:rPr>
        <w:t>οι τόνοι</w:t>
      </w:r>
      <w:r w:rsidRPr="007B787A">
        <w:rPr>
          <w:rFonts w:eastAsia="Times New Roman"/>
          <w:szCs w:val="24"/>
        </w:rPr>
        <w:t xml:space="preserve"> που ανεβαίνουν δεν καταλαβαίνω </w:t>
      </w:r>
      <w:r>
        <w:rPr>
          <w:rFonts w:eastAsia="Times New Roman"/>
          <w:szCs w:val="24"/>
        </w:rPr>
        <w:t>σ</w:t>
      </w:r>
      <w:r w:rsidRPr="007B787A">
        <w:rPr>
          <w:rFonts w:eastAsia="Times New Roman"/>
          <w:szCs w:val="24"/>
        </w:rPr>
        <w:t>ε τι αντιστοιχούν</w:t>
      </w:r>
      <w:r>
        <w:rPr>
          <w:rFonts w:eastAsia="Times New Roman"/>
          <w:szCs w:val="24"/>
        </w:rPr>
        <w:t>.</w:t>
      </w:r>
      <w:r w:rsidRPr="007B787A">
        <w:rPr>
          <w:rFonts w:eastAsia="Times New Roman"/>
          <w:szCs w:val="24"/>
        </w:rPr>
        <w:t xml:space="preserve"> Είναι να καταργούμε το ΑΣΕΠ</w:t>
      </w:r>
      <w:r>
        <w:rPr>
          <w:rFonts w:eastAsia="Times New Roman"/>
          <w:szCs w:val="24"/>
        </w:rPr>
        <w:t>,</w:t>
      </w:r>
      <w:r w:rsidRPr="007B787A">
        <w:rPr>
          <w:rFonts w:eastAsia="Times New Roman"/>
          <w:szCs w:val="24"/>
        </w:rPr>
        <w:t xml:space="preserve"> ενώ το ενδυναμώνουμε</w:t>
      </w:r>
      <w:r>
        <w:rPr>
          <w:rFonts w:eastAsia="Times New Roman"/>
          <w:szCs w:val="24"/>
        </w:rPr>
        <w:t>.</w:t>
      </w:r>
    </w:p>
    <w:p w14:paraId="20A4EAD9" w14:textId="77777777" w:rsidR="005D4821" w:rsidRDefault="006B233D">
      <w:pPr>
        <w:spacing w:line="600" w:lineRule="auto"/>
        <w:ind w:firstLine="720"/>
        <w:jc w:val="both"/>
        <w:rPr>
          <w:rFonts w:eastAsia="Times New Roman"/>
          <w:szCs w:val="24"/>
        </w:rPr>
      </w:pPr>
      <w:r>
        <w:rPr>
          <w:rFonts w:eastAsia="Times New Roman"/>
          <w:szCs w:val="24"/>
        </w:rPr>
        <w:t>Ξ</w:t>
      </w:r>
      <w:r w:rsidRPr="007B787A">
        <w:rPr>
          <w:rFonts w:eastAsia="Times New Roman"/>
          <w:szCs w:val="24"/>
        </w:rPr>
        <w:t xml:space="preserve">έρετε ότι στη διάρκεια των </w:t>
      </w:r>
      <w:r w:rsidRPr="007B787A">
        <w:rPr>
          <w:rFonts w:eastAsia="Times New Roman"/>
          <w:szCs w:val="24"/>
        </w:rPr>
        <w:t>μνημονίων υπήρχε η γνωστή απαγόρευση 5 προς 1</w:t>
      </w:r>
      <w:r>
        <w:rPr>
          <w:rFonts w:eastAsia="Times New Roman"/>
          <w:szCs w:val="24"/>
        </w:rPr>
        <w:t>,</w:t>
      </w:r>
      <w:r w:rsidRPr="007B787A">
        <w:rPr>
          <w:rFonts w:eastAsia="Times New Roman"/>
          <w:szCs w:val="24"/>
        </w:rPr>
        <w:t xml:space="preserve"> </w:t>
      </w:r>
      <w:r>
        <w:rPr>
          <w:rFonts w:eastAsia="Times New Roman"/>
          <w:szCs w:val="24"/>
        </w:rPr>
        <w:t xml:space="preserve">δηλαδή </w:t>
      </w:r>
      <w:r>
        <w:rPr>
          <w:rFonts w:eastAsia="Times New Roman"/>
          <w:szCs w:val="24"/>
        </w:rPr>
        <w:t>για κάθε πέντε</w:t>
      </w:r>
      <w:r w:rsidRPr="007B787A">
        <w:rPr>
          <w:rFonts w:eastAsia="Times New Roman"/>
          <w:szCs w:val="24"/>
        </w:rPr>
        <w:t xml:space="preserve"> αποχωρήσεις</w:t>
      </w:r>
      <w:r>
        <w:rPr>
          <w:rFonts w:eastAsia="Times New Roman"/>
          <w:szCs w:val="24"/>
        </w:rPr>
        <w:t xml:space="preserve"> να γίνεται</w:t>
      </w:r>
      <w:r w:rsidRPr="007B787A">
        <w:rPr>
          <w:rFonts w:eastAsia="Times New Roman"/>
          <w:szCs w:val="24"/>
        </w:rPr>
        <w:t xml:space="preserve"> μία πρόσληψη</w:t>
      </w:r>
      <w:r>
        <w:rPr>
          <w:rFonts w:eastAsia="Times New Roman"/>
          <w:szCs w:val="24"/>
        </w:rPr>
        <w:t>.</w:t>
      </w:r>
      <w:r w:rsidRPr="007B787A">
        <w:rPr>
          <w:rFonts w:eastAsia="Times New Roman"/>
          <w:szCs w:val="24"/>
        </w:rPr>
        <w:t xml:space="preserve"> </w:t>
      </w:r>
      <w:r>
        <w:rPr>
          <w:rFonts w:eastAsia="Times New Roman"/>
          <w:szCs w:val="24"/>
        </w:rPr>
        <w:t>Μ</w:t>
      </w:r>
      <w:r w:rsidRPr="007B787A">
        <w:rPr>
          <w:rFonts w:eastAsia="Times New Roman"/>
          <w:szCs w:val="24"/>
        </w:rPr>
        <w:t xml:space="preserve">ετά τη ψήφιση του </w:t>
      </w:r>
      <w:r>
        <w:rPr>
          <w:rFonts w:eastAsia="Times New Roman"/>
          <w:szCs w:val="24"/>
        </w:rPr>
        <w:t>μ</w:t>
      </w:r>
      <w:r w:rsidRPr="007B787A">
        <w:rPr>
          <w:rFonts w:eastAsia="Times New Roman"/>
          <w:szCs w:val="24"/>
        </w:rPr>
        <w:t>εσοπρόθεσμου που έγινε το 2016</w:t>
      </w:r>
      <w:r>
        <w:rPr>
          <w:rFonts w:eastAsia="Times New Roman"/>
          <w:szCs w:val="24"/>
        </w:rPr>
        <w:t>,</w:t>
      </w:r>
      <w:r w:rsidRPr="007B787A">
        <w:rPr>
          <w:rFonts w:eastAsia="Times New Roman"/>
          <w:szCs w:val="24"/>
        </w:rPr>
        <w:t xml:space="preserve"> η Κυβέρνηση αποφάσισε ότι το 2019 </w:t>
      </w:r>
      <w:r>
        <w:rPr>
          <w:rFonts w:eastAsia="Times New Roman"/>
          <w:szCs w:val="24"/>
        </w:rPr>
        <w:t>όταν</w:t>
      </w:r>
      <w:r w:rsidRPr="007B787A">
        <w:rPr>
          <w:rFonts w:eastAsia="Times New Roman"/>
          <w:szCs w:val="24"/>
        </w:rPr>
        <w:t xml:space="preserve"> αποχωρεί ένας θα προσλαμβάνεται </w:t>
      </w:r>
      <w:r>
        <w:rPr>
          <w:rFonts w:eastAsia="Times New Roman"/>
          <w:szCs w:val="24"/>
        </w:rPr>
        <w:t>ένας.</w:t>
      </w:r>
      <w:r w:rsidRPr="007B787A">
        <w:rPr>
          <w:rFonts w:eastAsia="Times New Roman"/>
          <w:szCs w:val="24"/>
        </w:rPr>
        <w:t xml:space="preserve"> Αυτό</w:t>
      </w:r>
      <w:r>
        <w:rPr>
          <w:rFonts w:eastAsia="Times New Roman"/>
          <w:szCs w:val="24"/>
        </w:rPr>
        <w:t>,</w:t>
      </w:r>
      <w:r w:rsidRPr="007B787A">
        <w:rPr>
          <w:rFonts w:eastAsia="Times New Roman"/>
          <w:szCs w:val="24"/>
        </w:rPr>
        <w:t xml:space="preserve"> μαζί με την έξο</w:t>
      </w:r>
      <w:r w:rsidRPr="007B787A">
        <w:rPr>
          <w:rFonts w:eastAsia="Times New Roman"/>
          <w:szCs w:val="24"/>
        </w:rPr>
        <w:t>δο από τα προγράμματα</w:t>
      </w:r>
      <w:r>
        <w:rPr>
          <w:rFonts w:eastAsia="Times New Roman"/>
          <w:szCs w:val="24"/>
        </w:rPr>
        <w:t>,</w:t>
      </w:r>
      <w:r w:rsidRPr="007B787A">
        <w:rPr>
          <w:rFonts w:eastAsia="Times New Roman"/>
          <w:szCs w:val="24"/>
        </w:rPr>
        <w:t xml:space="preserve"> που έγινε τον Αύγουστο του </w:t>
      </w:r>
      <w:r>
        <w:rPr>
          <w:rFonts w:eastAsia="Times New Roman"/>
          <w:szCs w:val="24"/>
        </w:rPr>
        <w:t>20</w:t>
      </w:r>
      <w:r w:rsidRPr="007B787A">
        <w:rPr>
          <w:rFonts w:eastAsia="Times New Roman"/>
          <w:szCs w:val="24"/>
        </w:rPr>
        <w:t>18</w:t>
      </w:r>
      <w:r>
        <w:rPr>
          <w:rFonts w:eastAsia="Times New Roman"/>
          <w:szCs w:val="24"/>
        </w:rPr>
        <w:t>,</w:t>
      </w:r>
      <w:r w:rsidRPr="007B787A">
        <w:rPr>
          <w:rFonts w:eastAsia="Times New Roman"/>
          <w:szCs w:val="24"/>
        </w:rPr>
        <w:t xml:space="preserve"> δημιουργεί τις προϋποθέσεις για προσλήψεις σε βασικούς τομείς του </w:t>
      </w:r>
      <w:r>
        <w:rPr>
          <w:rFonts w:eastAsia="Times New Roman"/>
          <w:szCs w:val="24"/>
        </w:rPr>
        <w:t>δ</w:t>
      </w:r>
      <w:r w:rsidRPr="007B787A">
        <w:rPr>
          <w:rFonts w:eastAsia="Times New Roman"/>
          <w:szCs w:val="24"/>
        </w:rPr>
        <w:t>ημοσίου που βρίσκονται σε κρίση</w:t>
      </w:r>
      <w:r>
        <w:rPr>
          <w:rFonts w:eastAsia="Times New Roman"/>
          <w:szCs w:val="24"/>
        </w:rPr>
        <w:t>,</w:t>
      </w:r>
      <w:r w:rsidRPr="007B787A">
        <w:rPr>
          <w:rFonts w:eastAsia="Times New Roman"/>
          <w:szCs w:val="24"/>
        </w:rPr>
        <w:t xml:space="preserve"> γιατί είναι </w:t>
      </w:r>
      <w:proofErr w:type="spellStart"/>
      <w:r w:rsidRPr="007B787A">
        <w:rPr>
          <w:rFonts w:eastAsia="Times New Roman"/>
          <w:szCs w:val="24"/>
        </w:rPr>
        <w:t>υποστελεχωμέν</w:t>
      </w:r>
      <w:r>
        <w:rPr>
          <w:rFonts w:eastAsia="Times New Roman"/>
          <w:szCs w:val="24"/>
        </w:rPr>
        <w:t>οι</w:t>
      </w:r>
      <w:proofErr w:type="spellEnd"/>
      <w:r>
        <w:rPr>
          <w:rFonts w:eastAsia="Times New Roman"/>
          <w:szCs w:val="24"/>
        </w:rPr>
        <w:t>.</w:t>
      </w:r>
    </w:p>
    <w:p w14:paraId="20A4EADA" w14:textId="77777777" w:rsidR="005D4821" w:rsidRDefault="006B233D">
      <w:pPr>
        <w:spacing w:line="600" w:lineRule="auto"/>
        <w:ind w:firstLine="720"/>
        <w:jc w:val="both"/>
        <w:rPr>
          <w:rFonts w:eastAsia="Times New Roman"/>
          <w:szCs w:val="24"/>
        </w:rPr>
      </w:pPr>
      <w:r>
        <w:rPr>
          <w:rFonts w:eastAsia="Times New Roman"/>
          <w:szCs w:val="24"/>
        </w:rPr>
        <w:lastRenderedPageBreak/>
        <w:t>Α</w:t>
      </w:r>
      <w:r w:rsidRPr="007B787A">
        <w:rPr>
          <w:rFonts w:eastAsia="Times New Roman"/>
          <w:szCs w:val="24"/>
        </w:rPr>
        <w:t xml:space="preserve">υτός είναι </w:t>
      </w:r>
      <w:r>
        <w:rPr>
          <w:rFonts w:eastAsia="Times New Roman"/>
          <w:szCs w:val="24"/>
        </w:rPr>
        <w:t xml:space="preserve">κι </w:t>
      </w:r>
      <w:r w:rsidRPr="007B787A">
        <w:rPr>
          <w:rFonts w:eastAsia="Times New Roman"/>
          <w:szCs w:val="24"/>
        </w:rPr>
        <w:t>ο αιτιολογικός λόγος που έρχεται αυτό το νομοσχέδιο</w:t>
      </w:r>
      <w:r>
        <w:rPr>
          <w:rFonts w:eastAsia="Times New Roman"/>
          <w:szCs w:val="24"/>
        </w:rPr>
        <w:t>,</w:t>
      </w:r>
      <w:r w:rsidRPr="007B787A">
        <w:rPr>
          <w:rFonts w:eastAsia="Times New Roman"/>
          <w:szCs w:val="24"/>
        </w:rPr>
        <w:t xml:space="preserve"> ώστ</w:t>
      </w:r>
      <w:r w:rsidRPr="007B787A">
        <w:rPr>
          <w:rFonts w:eastAsia="Times New Roman"/>
          <w:szCs w:val="24"/>
        </w:rPr>
        <w:t>ε να ενδυναμώσει το ΑΣΕΠ</w:t>
      </w:r>
      <w:r>
        <w:rPr>
          <w:rFonts w:eastAsia="Times New Roman"/>
          <w:szCs w:val="24"/>
        </w:rPr>
        <w:t>,</w:t>
      </w:r>
      <w:r w:rsidRPr="007B787A">
        <w:rPr>
          <w:rFonts w:eastAsia="Times New Roman"/>
          <w:szCs w:val="24"/>
        </w:rPr>
        <w:t xml:space="preserve"> προκειμένου οι προσλήψεις να γίνουν με τέτοιο</w:t>
      </w:r>
      <w:r>
        <w:rPr>
          <w:rFonts w:eastAsia="Times New Roman"/>
          <w:szCs w:val="24"/>
        </w:rPr>
        <w:t>ν</w:t>
      </w:r>
      <w:r w:rsidRPr="007B787A">
        <w:rPr>
          <w:rFonts w:eastAsia="Times New Roman"/>
          <w:szCs w:val="24"/>
        </w:rPr>
        <w:t xml:space="preserve"> τρόπο ώστε</w:t>
      </w:r>
      <w:r>
        <w:rPr>
          <w:rFonts w:eastAsia="Times New Roman"/>
          <w:szCs w:val="24"/>
        </w:rPr>
        <w:t xml:space="preserve"> τους ανθρώπους</w:t>
      </w:r>
      <w:r w:rsidRPr="007B787A">
        <w:rPr>
          <w:rFonts w:eastAsia="Times New Roman"/>
          <w:szCs w:val="24"/>
        </w:rPr>
        <w:t xml:space="preserve"> που υποβάλλουν αιτήσεις να </w:t>
      </w:r>
      <w:r>
        <w:rPr>
          <w:rFonts w:eastAsia="Times New Roman"/>
          <w:szCs w:val="24"/>
        </w:rPr>
        <w:t xml:space="preserve">τους </w:t>
      </w:r>
      <w:r w:rsidRPr="007B787A">
        <w:rPr>
          <w:rFonts w:eastAsia="Times New Roman"/>
          <w:szCs w:val="24"/>
        </w:rPr>
        <w:t xml:space="preserve">μεταχειρίζονται ως πολίτες και όχι να περιμένουν τρία χρόνια </w:t>
      </w:r>
      <w:r>
        <w:rPr>
          <w:rFonts w:eastAsia="Times New Roman"/>
          <w:szCs w:val="24"/>
        </w:rPr>
        <w:t xml:space="preserve">για </w:t>
      </w:r>
      <w:r w:rsidRPr="007B787A">
        <w:rPr>
          <w:rFonts w:eastAsia="Times New Roman"/>
          <w:szCs w:val="24"/>
        </w:rPr>
        <w:t xml:space="preserve">ένα αποτέλεσμα </w:t>
      </w:r>
      <w:r>
        <w:rPr>
          <w:rFonts w:eastAsia="Times New Roman"/>
          <w:szCs w:val="24"/>
        </w:rPr>
        <w:t xml:space="preserve">λόγω του πολύ λίγου </w:t>
      </w:r>
      <w:r w:rsidRPr="007B787A">
        <w:rPr>
          <w:rFonts w:eastAsia="Times New Roman"/>
          <w:szCs w:val="24"/>
        </w:rPr>
        <w:t>προσωπικ</w:t>
      </w:r>
      <w:r>
        <w:rPr>
          <w:rFonts w:eastAsia="Times New Roman"/>
          <w:szCs w:val="24"/>
        </w:rPr>
        <w:t>ού</w:t>
      </w:r>
      <w:r w:rsidRPr="007B787A">
        <w:rPr>
          <w:rFonts w:eastAsia="Times New Roman"/>
          <w:szCs w:val="24"/>
        </w:rPr>
        <w:t xml:space="preserve"> που έχει πλέον</w:t>
      </w:r>
      <w:r w:rsidRPr="007B787A">
        <w:rPr>
          <w:rFonts w:eastAsia="Times New Roman"/>
          <w:szCs w:val="24"/>
        </w:rPr>
        <w:t xml:space="preserve"> </w:t>
      </w:r>
      <w:r>
        <w:rPr>
          <w:rFonts w:eastAsia="Times New Roman"/>
          <w:szCs w:val="24"/>
        </w:rPr>
        <w:t>τ</w:t>
      </w:r>
      <w:r w:rsidRPr="007B787A">
        <w:rPr>
          <w:rFonts w:eastAsia="Times New Roman"/>
          <w:szCs w:val="24"/>
        </w:rPr>
        <w:t>ο ΑΣΕΠ</w:t>
      </w:r>
      <w:r>
        <w:rPr>
          <w:rFonts w:eastAsia="Times New Roman"/>
          <w:szCs w:val="24"/>
        </w:rPr>
        <w:t xml:space="preserve">, αλλά και η </w:t>
      </w:r>
      <w:r>
        <w:rPr>
          <w:rFonts w:eastAsia="Times New Roman"/>
          <w:szCs w:val="24"/>
        </w:rPr>
        <w:t>δ</w:t>
      </w:r>
      <w:r>
        <w:rPr>
          <w:rFonts w:eastAsia="Times New Roman"/>
          <w:szCs w:val="24"/>
        </w:rPr>
        <w:t>ιοίκηση</w:t>
      </w:r>
      <w:r w:rsidRPr="007B787A">
        <w:rPr>
          <w:rFonts w:eastAsia="Times New Roman"/>
          <w:szCs w:val="24"/>
        </w:rPr>
        <w:t xml:space="preserve"> να εκσυγχρονιστεί</w:t>
      </w:r>
      <w:r>
        <w:rPr>
          <w:rFonts w:eastAsia="Times New Roman"/>
          <w:szCs w:val="24"/>
        </w:rPr>
        <w:t>,</w:t>
      </w:r>
      <w:r w:rsidRPr="007B787A">
        <w:rPr>
          <w:rFonts w:eastAsia="Times New Roman"/>
          <w:szCs w:val="24"/>
        </w:rPr>
        <w:t xml:space="preserve"> να μπορέσει να προγραμματίζει τις ανάγκες της και να στέλνει στο ΑΣΕΠ αυτές τις προσλήψεις που προγραμμα</w:t>
      </w:r>
      <w:r>
        <w:rPr>
          <w:rFonts w:eastAsia="Times New Roman"/>
          <w:szCs w:val="24"/>
        </w:rPr>
        <w:t xml:space="preserve">τίζει σε </w:t>
      </w:r>
      <w:r>
        <w:rPr>
          <w:rFonts w:eastAsia="Times New Roman"/>
          <w:szCs w:val="24"/>
        </w:rPr>
        <w:t>ορίζοντα</w:t>
      </w:r>
      <w:r>
        <w:rPr>
          <w:rFonts w:eastAsia="Times New Roman"/>
          <w:szCs w:val="24"/>
        </w:rPr>
        <w:t xml:space="preserve"> ενός, δύο χρόνων</w:t>
      </w:r>
      <w:r w:rsidRPr="007B787A">
        <w:rPr>
          <w:rFonts w:eastAsia="Times New Roman"/>
          <w:szCs w:val="24"/>
        </w:rPr>
        <w:t xml:space="preserve"> ή και πιο μακροπρόθεσμα</w:t>
      </w:r>
      <w:r>
        <w:rPr>
          <w:rFonts w:eastAsia="Times New Roman"/>
          <w:szCs w:val="24"/>
        </w:rPr>
        <w:t>.</w:t>
      </w:r>
    </w:p>
    <w:p w14:paraId="20A4EADB" w14:textId="77777777" w:rsidR="005D4821" w:rsidRDefault="006B233D">
      <w:pPr>
        <w:spacing w:line="600" w:lineRule="auto"/>
        <w:ind w:firstLine="720"/>
        <w:jc w:val="both"/>
        <w:rPr>
          <w:rFonts w:eastAsia="Times New Roman"/>
          <w:szCs w:val="24"/>
        </w:rPr>
      </w:pPr>
      <w:r>
        <w:rPr>
          <w:rFonts w:eastAsia="Times New Roman"/>
          <w:szCs w:val="24"/>
        </w:rPr>
        <w:t>Νομίζω, λοιπόν, ότι</w:t>
      </w:r>
      <w:r w:rsidRPr="007B787A">
        <w:rPr>
          <w:rFonts w:eastAsia="Times New Roman"/>
          <w:szCs w:val="24"/>
        </w:rPr>
        <w:t xml:space="preserve"> βρισκόμαστε σε μία </w:t>
      </w:r>
      <w:r>
        <w:rPr>
          <w:rFonts w:eastAsia="Times New Roman"/>
          <w:szCs w:val="24"/>
        </w:rPr>
        <w:t>ακόμ</w:t>
      </w:r>
      <w:r>
        <w:rPr>
          <w:rFonts w:eastAsia="Times New Roman"/>
          <w:szCs w:val="24"/>
        </w:rPr>
        <w:t xml:space="preserve">η </w:t>
      </w:r>
      <w:r w:rsidRPr="007B787A">
        <w:rPr>
          <w:rFonts w:eastAsia="Times New Roman"/>
          <w:szCs w:val="24"/>
        </w:rPr>
        <w:t>καινούργια τομή</w:t>
      </w:r>
      <w:r>
        <w:rPr>
          <w:rFonts w:eastAsia="Times New Roman"/>
          <w:szCs w:val="24"/>
        </w:rPr>
        <w:t>,</w:t>
      </w:r>
      <w:r w:rsidRPr="007B787A">
        <w:rPr>
          <w:rFonts w:eastAsia="Times New Roman"/>
          <w:szCs w:val="24"/>
        </w:rPr>
        <w:t xml:space="preserve"> και αυτό πρέπει να το αναδείξουμε</w:t>
      </w:r>
      <w:r>
        <w:rPr>
          <w:rFonts w:eastAsia="Times New Roman"/>
          <w:szCs w:val="24"/>
        </w:rPr>
        <w:t>.</w:t>
      </w:r>
      <w:r w:rsidRPr="007B787A">
        <w:rPr>
          <w:rFonts w:eastAsia="Times New Roman"/>
          <w:szCs w:val="24"/>
        </w:rPr>
        <w:t xml:space="preserve"> </w:t>
      </w:r>
      <w:r>
        <w:rPr>
          <w:rFonts w:eastAsia="Times New Roman"/>
          <w:szCs w:val="24"/>
        </w:rPr>
        <w:t>Μέσα</w:t>
      </w:r>
      <w:r w:rsidRPr="007B787A">
        <w:rPr>
          <w:rFonts w:eastAsia="Times New Roman"/>
          <w:szCs w:val="24"/>
        </w:rPr>
        <w:t xml:space="preserve"> σε αυτή</w:t>
      </w:r>
      <w:r>
        <w:rPr>
          <w:rFonts w:eastAsia="Times New Roman"/>
          <w:szCs w:val="24"/>
        </w:rPr>
        <w:t>ν</w:t>
      </w:r>
      <w:r w:rsidRPr="007B787A">
        <w:rPr>
          <w:rFonts w:eastAsia="Times New Roman"/>
          <w:szCs w:val="24"/>
        </w:rPr>
        <w:t xml:space="preserve"> τη διαδικασία νομίζω ότι οι διαφωνίες που κατατίθενται έχουν να κάνουν με το ότι </w:t>
      </w:r>
      <w:r>
        <w:rPr>
          <w:rFonts w:eastAsia="Times New Roman"/>
          <w:szCs w:val="24"/>
        </w:rPr>
        <w:t>η</w:t>
      </w:r>
      <w:r w:rsidRPr="007B787A">
        <w:rPr>
          <w:rFonts w:eastAsia="Times New Roman"/>
          <w:szCs w:val="24"/>
        </w:rPr>
        <w:t xml:space="preserve"> Αντιπολίτευση </w:t>
      </w:r>
      <w:r>
        <w:rPr>
          <w:rFonts w:eastAsia="Times New Roman"/>
          <w:szCs w:val="24"/>
        </w:rPr>
        <w:t>είναι εχθρός</w:t>
      </w:r>
      <w:r w:rsidRPr="007B787A">
        <w:rPr>
          <w:rFonts w:eastAsia="Times New Roman"/>
          <w:szCs w:val="24"/>
        </w:rPr>
        <w:t xml:space="preserve"> του κράτους και της δημόσιας διοίκησης</w:t>
      </w:r>
      <w:r>
        <w:rPr>
          <w:rFonts w:eastAsia="Times New Roman"/>
          <w:szCs w:val="24"/>
        </w:rPr>
        <w:t>.</w:t>
      </w:r>
      <w:r w:rsidRPr="007B787A">
        <w:rPr>
          <w:rFonts w:eastAsia="Times New Roman"/>
          <w:szCs w:val="24"/>
        </w:rPr>
        <w:t xml:space="preserve"> Η δημόσια διοίκηση είναι ένα </w:t>
      </w:r>
      <w:r>
        <w:rPr>
          <w:rFonts w:eastAsia="Times New Roman"/>
          <w:szCs w:val="24"/>
        </w:rPr>
        <w:t>γι</w:t>
      </w:r>
      <w:r>
        <w:rPr>
          <w:rFonts w:eastAsia="Times New Roman"/>
          <w:szCs w:val="24"/>
        </w:rPr>
        <w:t xml:space="preserve">’ αυτούς </w:t>
      </w:r>
      <w:r w:rsidRPr="007B787A">
        <w:rPr>
          <w:rFonts w:eastAsia="Times New Roman"/>
          <w:szCs w:val="24"/>
        </w:rPr>
        <w:t xml:space="preserve">αναγκαίο κακό </w:t>
      </w:r>
      <w:r>
        <w:rPr>
          <w:rFonts w:eastAsia="Times New Roman"/>
          <w:szCs w:val="24"/>
        </w:rPr>
        <w:t>γ</w:t>
      </w:r>
      <w:r w:rsidRPr="007B787A">
        <w:rPr>
          <w:rFonts w:eastAsia="Times New Roman"/>
          <w:szCs w:val="24"/>
        </w:rPr>
        <w:t xml:space="preserve">ια να μπορούν να εξυπηρετούν τα επιχειρηματικά συμφέροντα και τις οικονομικές </w:t>
      </w:r>
      <w:r>
        <w:rPr>
          <w:rFonts w:eastAsia="Times New Roman"/>
          <w:szCs w:val="24"/>
        </w:rPr>
        <w:t>ε</w:t>
      </w:r>
      <w:r w:rsidRPr="007B787A">
        <w:rPr>
          <w:rFonts w:eastAsia="Times New Roman"/>
          <w:szCs w:val="24"/>
        </w:rPr>
        <w:t>λίτ</w:t>
      </w:r>
      <w:r>
        <w:rPr>
          <w:rFonts w:eastAsia="Times New Roman"/>
          <w:szCs w:val="24"/>
        </w:rPr>
        <w:t>.</w:t>
      </w:r>
      <w:r w:rsidRPr="007B787A">
        <w:rPr>
          <w:rFonts w:eastAsia="Times New Roman"/>
          <w:szCs w:val="24"/>
        </w:rPr>
        <w:t xml:space="preserve"> Το </w:t>
      </w:r>
      <w:r>
        <w:rPr>
          <w:rFonts w:eastAsia="Times New Roman"/>
          <w:szCs w:val="24"/>
        </w:rPr>
        <w:t>δ</w:t>
      </w:r>
      <w:r w:rsidRPr="007B787A">
        <w:rPr>
          <w:rFonts w:eastAsia="Times New Roman"/>
          <w:szCs w:val="24"/>
        </w:rPr>
        <w:t>ημόσιο το απαξίωσαν</w:t>
      </w:r>
      <w:r>
        <w:rPr>
          <w:rFonts w:eastAsia="Times New Roman"/>
          <w:szCs w:val="24"/>
        </w:rPr>
        <w:t>.</w:t>
      </w:r>
    </w:p>
    <w:p w14:paraId="20A4EADC" w14:textId="77777777" w:rsidR="005D4821" w:rsidRDefault="006B233D">
      <w:pPr>
        <w:spacing w:line="600" w:lineRule="auto"/>
        <w:ind w:firstLine="720"/>
        <w:jc w:val="both"/>
        <w:rPr>
          <w:rFonts w:eastAsia="Times New Roman"/>
          <w:szCs w:val="24"/>
        </w:rPr>
      </w:pPr>
      <w:r>
        <w:rPr>
          <w:rFonts w:eastAsia="Times New Roman"/>
          <w:szCs w:val="24"/>
        </w:rPr>
        <w:t>Ο</w:t>
      </w:r>
      <w:r w:rsidRPr="007B787A">
        <w:rPr>
          <w:rFonts w:eastAsia="Times New Roman"/>
          <w:szCs w:val="24"/>
        </w:rPr>
        <w:t xml:space="preserve"> κ</w:t>
      </w:r>
      <w:r>
        <w:rPr>
          <w:rFonts w:eastAsia="Times New Roman"/>
          <w:szCs w:val="24"/>
        </w:rPr>
        <w:t>.</w:t>
      </w:r>
      <w:r w:rsidRPr="007B787A">
        <w:rPr>
          <w:rFonts w:eastAsia="Times New Roman"/>
          <w:szCs w:val="24"/>
        </w:rPr>
        <w:t xml:space="preserve"> Μητσοτάκης</w:t>
      </w:r>
      <w:r>
        <w:rPr>
          <w:rFonts w:eastAsia="Times New Roman"/>
          <w:szCs w:val="24"/>
        </w:rPr>
        <w:t>,</w:t>
      </w:r>
      <w:r w:rsidRPr="007B787A">
        <w:rPr>
          <w:rFonts w:eastAsia="Times New Roman"/>
          <w:szCs w:val="24"/>
        </w:rPr>
        <w:t xml:space="preserve"> ως Υπουργός Διοικητικής Ανασυγκρότησης</w:t>
      </w:r>
      <w:r>
        <w:rPr>
          <w:rFonts w:eastAsia="Times New Roman"/>
          <w:szCs w:val="24"/>
        </w:rPr>
        <w:t>,</w:t>
      </w:r>
      <w:r w:rsidRPr="007B787A">
        <w:rPr>
          <w:rFonts w:eastAsia="Times New Roman"/>
          <w:szCs w:val="24"/>
        </w:rPr>
        <w:t xml:space="preserve"> νομίζω ότι έδωσε δείγματα γραφής</w:t>
      </w:r>
      <w:r>
        <w:rPr>
          <w:rFonts w:eastAsia="Times New Roman"/>
          <w:szCs w:val="24"/>
        </w:rPr>
        <w:t>,</w:t>
      </w:r>
      <w:r w:rsidRPr="007B787A">
        <w:rPr>
          <w:rFonts w:eastAsia="Times New Roman"/>
          <w:szCs w:val="24"/>
        </w:rPr>
        <w:t xml:space="preserve"> γιατί τότε ήρθαν στην </w:t>
      </w:r>
      <w:r w:rsidRPr="007B787A">
        <w:rPr>
          <w:rFonts w:eastAsia="Times New Roman"/>
          <w:szCs w:val="24"/>
        </w:rPr>
        <w:lastRenderedPageBreak/>
        <w:t>ημερήσια δ</w:t>
      </w:r>
      <w:r w:rsidRPr="007B787A">
        <w:rPr>
          <w:rFonts w:eastAsia="Times New Roman"/>
          <w:szCs w:val="24"/>
        </w:rPr>
        <w:t xml:space="preserve">ιάταξη </w:t>
      </w:r>
      <w:r>
        <w:rPr>
          <w:rFonts w:eastAsia="Times New Roman"/>
          <w:szCs w:val="24"/>
        </w:rPr>
        <w:t>οι</w:t>
      </w:r>
      <w:r w:rsidRPr="007B787A">
        <w:rPr>
          <w:rFonts w:eastAsia="Times New Roman"/>
          <w:szCs w:val="24"/>
        </w:rPr>
        <w:t xml:space="preserve"> </w:t>
      </w:r>
      <w:r>
        <w:rPr>
          <w:rFonts w:eastAsia="Times New Roman"/>
          <w:szCs w:val="24"/>
        </w:rPr>
        <w:t xml:space="preserve">απολύσεις, </w:t>
      </w:r>
      <w:r w:rsidRPr="007B787A">
        <w:rPr>
          <w:rFonts w:eastAsia="Times New Roman"/>
          <w:szCs w:val="24"/>
        </w:rPr>
        <w:t>τα πειθαρχικά</w:t>
      </w:r>
      <w:r>
        <w:rPr>
          <w:rFonts w:eastAsia="Times New Roman"/>
          <w:szCs w:val="24"/>
        </w:rPr>
        <w:t>,</w:t>
      </w:r>
      <w:r w:rsidRPr="007B787A">
        <w:rPr>
          <w:rFonts w:eastAsia="Times New Roman"/>
          <w:szCs w:val="24"/>
        </w:rPr>
        <w:t xml:space="preserve"> ακόμα και η </w:t>
      </w:r>
      <w:r>
        <w:rPr>
          <w:rFonts w:eastAsia="Times New Roman"/>
          <w:szCs w:val="24"/>
        </w:rPr>
        <w:t>διαθεσιμότη</w:t>
      </w:r>
      <w:r w:rsidRPr="007B787A">
        <w:rPr>
          <w:rFonts w:eastAsia="Times New Roman"/>
          <w:szCs w:val="24"/>
        </w:rPr>
        <w:t>τα των υπαλλήλων</w:t>
      </w:r>
      <w:r>
        <w:rPr>
          <w:rFonts w:eastAsia="Times New Roman"/>
          <w:szCs w:val="24"/>
        </w:rPr>
        <w:t>,</w:t>
      </w:r>
      <w:r w:rsidRPr="007B787A">
        <w:rPr>
          <w:rFonts w:eastAsia="Times New Roman"/>
          <w:szCs w:val="24"/>
        </w:rPr>
        <w:t xml:space="preserve"> εάν δικάζονταν για οποιοδήποτε αδίκημα</w:t>
      </w:r>
      <w:r>
        <w:rPr>
          <w:rFonts w:eastAsia="Times New Roman"/>
          <w:szCs w:val="24"/>
        </w:rPr>
        <w:t>, είτε ε</w:t>
      </w:r>
      <w:r w:rsidRPr="007B787A">
        <w:rPr>
          <w:rFonts w:eastAsia="Times New Roman"/>
          <w:szCs w:val="24"/>
        </w:rPr>
        <w:t>ίχε</w:t>
      </w:r>
      <w:r>
        <w:rPr>
          <w:rFonts w:eastAsia="Times New Roman"/>
          <w:szCs w:val="24"/>
        </w:rPr>
        <w:t xml:space="preserve"> είτε</w:t>
      </w:r>
      <w:r w:rsidRPr="007B787A">
        <w:rPr>
          <w:rFonts w:eastAsia="Times New Roman"/>
          <w:szCs w:val="24"/>
        </w:rPr>
        <w:t xml:space="preserve"> δεν είχε σχέση με την εργασία </w:t>
      </w:r>
      <w:r>
        <w:rPr>
          <w:rFonts w:eastAsia="Times New Roman"/>
          <w:szCs w:val="24"/>
        </w:rPr>
        <w:t>τους.</w:t>
      </w:r>
      <w:r w:rsidRPr="007B787A">
        <w:rPr>
          <w:rFonts w:eastAsia="Times New Roman"/>
          <w:szCs w:val="24"/>
        </w:rPr>
        <w:t xml:space="preserve"> </w:t>
      </w:r>
      <w:r>
        <w:rPr>
          <w:rFonts w:eastAsia="Times New Roman"/>
          <w:szCs w:val="24"/>
        </w:rPr>
        <w:t>Α</w:t>
      </w:r>
      <w:r w:rsidRPr="007B787A">
        <w:rPr>
          <w:rFonts w:eastAsia="Times New Roman"/>
          <w:szCs w:val="24"/>
        </w:rPr>
        <w:t xml:space="preserve">ν είχαν </w:t>
      </w:r>
      <w:r>
        <w:rPr>
          <w:rFonts w:eastAsia="Times New Roman"/>
          <w:szCs w:val="24"/>
        </w:rPr>
        <w:t xml:space="preserve">π.χ. </w:t>
      </w:r>
      <w:r w:rsidRPr="007B787A">
        <w:rPr>
          <w:rFonts w:eastAsia="Times New Roman"/>
          <w:szCs w:val="24"/>
        </w:rPr>
        <w:t xml:space="preserve">δικαστεί </w:t>
      </w:r>
      <w:r>
        <w:rPr>
          <w:rFonts w:eastAsia="Times New Roman"/>
          <w:szCs w:val="24"/>
        </w:rPr>
        <w:t xml:space="preserve">για ένα τροχαίο δυστύχημα </w:t>
      </w:r>
      <w:r w:rsidRPr="007B787A">
        <w:rPr>
          <w:rFonts w:eastAsia="Times New Roman"/>
          <w:szCs w:val="24"/>
        </w:rPr>
        <w:t xml:space="preserve">έπρεπε να φύγουν και να </w:t>
      </w:r>
      <w:r>
        <w:rPr>
          <w:rFonts w:eastAsia="Times New Roman"/>
          <w:szCs w:val="24"/>
        </w:rPr>
        <w:t>τεθούν σε διαθε</w:t>
      </w:r>
      <w:r>
        <w:rPr>
          <w:rFonts w:eastAsia="Times New Roman"/>
          <w:szCs w:val="24"/>
        </w:rPr>
        <w:t xml:space="preserve">σιμότητα από το </w:t>
      </w:r>
      <w:r>
        <w:rPr>
          <w:rFonts w:eastAsia="Times New Roman"/>
          <w:szCs w:val="24"/>
        </w:rPr>
        <w:t>δ</w:t>
      </w:r>
      <w:r w:rsidRPr="007B787A">
        <w:rPr>
          <w:rFonts w:eastAsia="Times New Roman"/>
          <w:szCs w:val="24"/>
        </w:rPr>
        <w:t>ημόσιο</w:t>
      </w:r>
      <w:r>
        <w:rPr>
          <w:rFonts w:eastAsia="Times New Roman"/>
          <w:szCs w:val="24"/>
        </w:rPr>
        <w:t>.</w:t>
      </w:r>
    </w:p>
    <w:p w14:paraId="20A4EADD" w14:textId="77777777" w:rsidR="005D4821" w:rsidRDefault="006B233D">
      <w:pPr>
        <w:spacing w:line="600" w:lineRule="auto"/>
        <w:ind w:firstLine="720"/>
        <w:jc w:val="both"/>
        <w:rPr>
          <w:rFonts w:eastAsia="Times New Roman"/>
          <w:szCs w:val="24"/>
        </w:rPr>
      </w:pPr>
      <w:r>
        <w:rPr>
          <w:rFonts w:eastAsia="Times New Roman"/>
          <w:szCs w:val="24"/>
        </w:rPr>
        <w:t>Α</w:t>
      </w:r>
      <w:r w:rsidRPr="007B787A">
        <w:rPr>
          <w:rFonts w:eastAsia="Times New Roman"/>
          <w:szCs w:val="24"/>
        </w:rPr>
        <w:t>υτή η τρομερή καταστολή</w:t>
      </w:r>
      <w:r>
        <w:rPr>
          <w:rFonts w:eastAsia="Times New Roman"/>
          <w:szCs w:val="24"/>
        </w:rPr>
        <w:t>,</w:t>
      </w:r>
      <w:r w:rsidRPr="007B787A">
        <w:rPr>
          <w:rFonts w:eastAsia="Times New Roman"/>
          <w:szCs w:val="24"/>
        </w:rPr>
        <w:t xml:space="preserve"> που εξαπολύθηκε</w:t>
      </w:r>
      <w:r>
        <w:rPr>
          <w:rFonts w:eastAsia="Times New Roman"/>
          <w:szCs w:val="24"/>
        </w:rPr>
        <w:t>,</w:t>
      </w:r>
      <w:r w:rsidRPr="007B787A">
        <w:rPr>
          <w:rFonts w:eastAsia="Times New Roman"/>
          <w:szCs w:val="24"/>
        </w:rPr>
        <w:t xml:space="preserve"> είχε να κάνει και με το</w:t>
      </w:r>
      <w:r>
        <w:rPr>
          <w:rFonts w:eastAsia="Times New Roman"/>
          <w:szCs w:val="24"/>
        </w:rPr>
        <w:t>ν</w:t>
      </w:r>
      <w:r w:rsidRPr="007B787A">
        <w:rPr>
          <w:rFonts w:eastAsia="Times New Roman"/>
          <w:szCs w:val="24"/>
        </w:rPr>
        <w:t xml:space="preserve"> μύθο του δημοσιονομικού κόστους</w:t>
      </w:r>
      <w:r>
        <w:rPr>
          <w:rFonts w:eastAsia="Times New Roman"/>
          <w:szCs w:val="24"/>
        </w:rPr>
        <w:t>,</w:t>
      </w:r>
      <w:r w:rsidRPr="007B787A">
        <w:rPr>
          <w:rFonts w:eastAsia="Times New Roman"/>
          <w:szCs w:val="24"/>
        </w:rPr>
        <w:t xml:space="preserve"> που λεγόταν τότε κατά κόρον</w:t>
      </w:r>
      <w:r>
        <w:rPr>
          <w:rFonts w:eastAsia="Times New Roman"/>
          <w:szCs w:val="24"/>
        </w:rPr>
        <w:t>,</w:t>
      </w:r>
      <w:r w:rsidRPr="007B787A">
        <w:rPr>
          <w:rFonts w:eastAsia="Times New Roman"/>
          <w:szCs w:val="24"/>
        </w:rPr>
        <w:t xml:space="preserve"> και </w:t>
      </w:r>
      <w:r>
        <w:rPr>
          <w:rFonts w:eastAsia="Times New Roman"/>
          <w:szCs w:val="24"/>
        </w:rPr>
        <w:t>όλα</w:t>
      </w:r>
      <w:r w:rsidRPr="007B787A">
        <w:rPr>
          <w:rFonts w:eastAsia="Times New Roman"/>
          <w:szCs w:val="24"/>
        </w:rPr>
        <w:t xml:space="preserve"> τα βέλη στράφηκαν προς το</w:t>
      </w:r>
      <w:r>
        <w:rPr>
          <w:rFonts w:eastAsia="Times New Roman"/>
          <w:szCs w:val="24"/>
        </w:rPr>
        <w:t>ν</w:t>
      </w:r>
      <w:r w:rsidRPr="007B787A">
        <w:rPr>
          <w:rFonts w:eastAsia="Times New Roman"/>
          <w:szCs w:val="24"/>
        </w:rPr>
        <w:t xml:space="preserve"> δημόσιο τομέα και στους δημοσίους υπαλλήλους</w:t>
      </w:r>
      <w:r>
        <w:rPr>
          <w:rFonts w:eastAsia="Times New Roman"/>
          <w:szCs w:val="24"/>
        </w:rPr>
        <w:t>.</w:t>
      </w:r>
      <w:r w:rsidRPr="007B787A">
        <w:rPr>
          <w:rFonts w:eastAsia="Times New Roman"/>
          <w:szCs w:val="24"/>
        </w:rPr>
        <w:t xml:space="preserve"> Αυτά </w:t>
      </w:r>
      <w:r>
        <w:rPr>
          <w:rFonts w:eastAsia="Times New Roman"/>
          <w:szCs w:val="24"/>
        </w:rPr>
        <w:t>δεν τα έχει π</w:t>
      </w:r>
      <w:r w:rsidRPr="007B787A">
        <w:rPr>
          <w:rFonts w:eastAsia="Times New Roman"/>
          <w:szCs w:val="24"/>
        </w:rPr>
        <w:t>ρο</w:t>
      </w:r>
      <w:r w:rsidRPr="007B787A">
        <w:rPr>
          <w:rFonts w:eastAsia="Times New Roman"/>
          <w:szCs w:val="24"/>
        </w:rPr>
        <w:t>φανώς ξεχάσει κανείς και προφανώς φοβούνται ότι</w:t>
      </w:r>
      <w:r>
        <w:rPr>
          <w:rFonts w:eastAsia="Times New Roman"/>
          <w:szCs w:val="24"/>
        </w:rPr>
        <w:t>,</w:t>
      </w:r>
      <w:r w:rsidRPr="007B787A">
        <w:rPr>
          <w:rFonts w:eastAsia="Times New Roman"/>
          <w:szCs w:val="24"/>
        </w:rPr>
        <w:t xml:space="preserve"> αν </w:t>
      </w:r>
      <w:r>
        <w:rPr>
          <w:rFonts w:eastAsia="Times New Roman"/>
          <w:szCs w:val="24"/>
        </w:rPr>
        <w:t>γίνει κυβερνητική αλλαγή,</w:t>
      </w:r>
      <w:r w:rsidRPr="007B787A">
        <w:rPr>
          <w:rFonts w:eastAsia="Times New Roman"/>
          <w:szCs w:val="24"/>
        </w:rPr>
        <w:t xml:space="preserve"> θα επαναληφθούν αυτά τα φαινόμενα σε μαζική κλίμακα</w:t>
      </w:r>
      <w:r>
        <w:rPr>
          <w:rFonts w:eastAsia="Times New Roman"/>
          <w:szCs w:val="24"/>
        </w:rPr>
        <w:t>.</w:t>
      </w:r>
    </w:p>
    <w:p w14:paraId="20A4EADE" w14:textId="77777777" w:rsidR="005D4821" w:rsidRDefault="006B233D">
      <w:pPr>
        <w:spacing w:line="600" w:lineRule="auto"/>
        <w:ind w:firstLine="720"/>
        <w:jc w:val="both"/>
        <w:rPr>
          <w:rFonts w:eastAsia="Times New Roman"/>
          <w:szCs w:val="24"/>
        </w:rPr>
      </w:pPr>
      <w:r w:rsidRPr="007B787A">
        <w:rPr>
          <w:rFonts w:eastAsia="Times New Roman"/>
          <w:szCs w:val="24"/>
        </w:rPr>
        <w:t>Σήμερα</w:t>
      </w:r>
      <w:r>
        <w:rPr>
          <w:rFonts w:eastAsia="Times New Roman"/>
          <w:szCs w:val="24"/>
        </w:rPr>
        <w:t>,</w:t>
      </w:r>
      <w:r w:rsidRPr="007B787A">
        <w:rPr>
          <w:rFonts w:eastAsia="Times New Roman"/>
          <w:szCs w:val="24"/>
        </w:rPr>
        <w:t xml:space="preserve"> λοιπόν</w:t>
      </w:r>
      <w:r>
        <w:rPr>
          <w:rFonts w:eastAsia="Times New Roman"/>
          <w:szCs w:val="24"/>
        </w:rPr>
        <w:t>, ν</w:t>
      </w:r>
      <w:r w:rsidRPr="007B787A">
        <w:rPr>
          <w:rFonts w:eastAsia="Times New Roman"/>
          <w:szCs w:val="24"/>
        </w:rPr>
        <w:t xml:space="preserve">ομίζω ότι είναι ευκαιρία να συζητήσουμε </w:t>
      </w:r>
      <w:r>
        <w:rPr>
          <w:rFonts w:eastAsia="Times New Roman"/>
          <w:szCs w:val="24"/>
        </w:rPr>
        <w:t>α</w:t>
      </w:r>
      <w:r w:rsidRPr="007B787A">
        <w:rPr>
          <w:rFonts w:eastAsia="Times New Roman"/>
          <w:szCs w:val="24"/>
        </w:rPr>
        <w:t>κριβώς αυτό</w:t>
      </w:r>
      <w:r>
        <w:rPr>
          <w:rFonts w:eastAsia="Times New Roman"/>
          <w:szCs w:val="24"/>
        </w:rPr>
        <w:t>.</w:t>
      </w:r>
      <w:r w:rsidRPr="007B787A">
        <w:rPr>
          <w:rFonts w:eastAsia="Times New Roman"/>
          <w:szCs w:val="24"/>
        </w:rPr>
        <w:t xml:space="preserve"> Κάνουν κριτική τα </w:t>
      </w:r>
      <w:r>
        <w:rPr>
          <w:rFonts w:eastAsia="Times New Roman"/>
          <w:szCs w:val="24"/>
        </w:rPr>
        <w:t>μ</w:t>
      </w:r>
      <w:r w:rsidRPr="007B787A">
        <w:rPr>
          <w:rFonts w:eastAsia="Times New Roman"/>
          <w:szCs w:val="24"/>
        </w:rPr>
        <w:t xml:space="preserve">έσα </w:t>
      </w:r>
      <w:r>
        <w:rPr>
          <w:rFonts w:eastAsia="Times New Roman"/>
          <w:szCs w:val="24"/>
        </w:rPr>
        <w:t>μ</w:t>
      </w:r>
      <w:r w:rsidRPr="007B787A">
        <w:rPr>
          <w:rFonts w:eastAsia="Times New Roman"/>
          <w:szCs w:val="24"/>
        </w:rPr>
        <w:t xml:space="preserve">αζικής </w:t>
      </w:r>
      <w:r>
        <w:rPr>
          <w:rFonts w:eastAsia="Times New Roman"/>
          <w:szCs w:val="24"/>
        </w:rPr>
        <w:t>ε</w:t>
      </w:r>
      <w:r w:rsidRPr="007B787A">
        <w:rPr>
          <w:rFonts w:eastAsia="Times New Roman"/>
          <w:szCs w:val="24"/>
        </w:rPr>
        <w:t>νημέρωσης</w:t>
      </w:r>
      <w:r>
        <w:rPr>
          <w:rFonts w:eastAsia="Times New Roman"/>
          <w:szCs w:val="24"/>
        </w:rPr>
        <w:t xml:space="preserve">, </w:t>
      </w:r>
      <w:r w:rsidRPr="007B787A">
        <w:rPr>
          <w:rFonts w:eastAsia="Times New Roman"/>
          <w:szCs w:val="24"/>
        </w:rPr>
        <w:t>η ΠΟΕΔΗΝ</w:t>
      </w:r>
      <w:r>
        <w:rPr>
          <w:rFonts w:eastAsia="Times New Roman"/>
          <w:szCs w:val="24"/>
        </w:rPr>
        <w:t>,</w:t>
      </w:r>
      <w:r w:rsidRPr="007B787A">
        <w:rPr>
          <w:rFonts w:eastAsia="Times New Roman"/>
          <w:szCs w:val="24"/>
        </w:rPr>
        <w:t xml:space="preserve"> διάφορα στελέχη της Αντιπολίτευσης για την κρίση που υπάρχει σε μερικούς τομείς</w:t>
      </w:r>
      <w:r>
        <w:rPr>
          <w:rFonts w:eastAsia="Times New Roman"/>
          <w:szCs w:val="24"/>
        </w:rPr>
        <w:t>,</w:t>
      </w:r>
      <w:r w:rsidRPr="007B787A">
        <w:rPr>
          <w:rFonts w:eastAsia="Times New Roman"/>
          <w:szCs w:val="24"/>
        </w:rPr>
        <w:t xml:space="preserve"> </w:t>
      </w:r>
      <w:r>
        <w:rPr>
          <w:rFonts w:eastAsia="Times New Roman"/>
          <w:szCs w:val="24"/>
        </w:rPr>
        <w:t>όπως είναι</w:t>
      </w:r>
      <w:r w:rsidRPr="007B787A">
        <w:rPr>
          <w:rFonts w:eastAsia="Times New Roman"/>
          <w:szCs w:val="24"/>
        </w:rPr>
        <w:t xml:space="preserve"> η υγεία</w:t>
      </w:r>
      <w:r>
        <w:rPr>
          <w:rFonts w:eastAsia="Times New Roman"/>
          <w:szCs w:val="24"/>
        </w:rPr>
        <w:t>,</w:t>
      </w:r>
      <w:r w:rsidRPr="007B787A">
        <w:rPr>
          <w:rFonts w:eastAsia="Times New Roman"/>
          <w:szCs w:val="24"/>
        </w:rPr>
        <w:t xml:space="preserve"> η παιδεία και </w:t>
      </w:r>
      <w:r>
        <w:rPr>
          <w:rFonts w:eastAsia="Times New Roman"/>
          <w:szCs w:val="24"/>
        </w:rPr>
        <w:t>άλλοι.</w:t>
      </w:r>
    </w:p>
    <w:p w14:paraId="20A4EADF" w14:textId="77777777" w:rsidR="005D4821" w:rsidRDefault="006B233D">
      <w:pPr>
        <w:spacing w:line="600" w:lineRule="auto"/>
        <w:ind w:firstLine="720"/>
        <w:jc w:val="both"/>
        <w:rPr>
          <w:rFonts w:eastAsia="Times New Roman"/>
          <w:szCs w:val="24"/>
        </w:rPr>
      </w:pPr>
      <w:r>
        <w:rPr>
          <w:rFonts w:eastAsia="Times New Roman"/>
          <w:szCs w:val="24"/>
        </w:rPr>
        <w:lastRenderedPageBreak/>
        <w:t>Δ</w:t>
      </w:r>
      <w:r w:rsidRPr="0017626E">
        <w:rPr>
          <w:rFonts w:eastAsia="Times New Roman"/>
          <w:szCs w:val="24"/>
        </w:rPr>
        <w:t>εν λένε</w:t>
      </w:r>
      <w:r>
        <w:rPr>
          <w:rFonts w:eastAsia="Times New Roman"/>
          <w:szCs w:val="24"/>
        </w:rPr>
        <w:t>,</w:t>
      </w:r>
      <w:r w:rsidRPr="0017626E">
        <w:rPr>
          <w:rFonts w:eastAsia="Times New Roman"/>
          <w:szCs w:val="24"/>
        </w:rPr>
        <w:t xml:space="preserve"> </w:t>
      </w:r>
      <w:r>
        <w:rPr>
          <w:rFonts w:eastAsia="Times New Roman"/>
          <w:szCs w:val="24"/>
        </w:rPr>
        <w:t>όμως,</w:t>
      </w:r>
      <w:r w:rsidRPr="0017626E">
        <w:rPr>
          <w:rFonts w:eastAsia="Times New Roman"/>
          <w:szCs w:val="24"/>
        </w:rPr>
        <w:t xml:space="preserve"> γιατί </w:t>
      </w:r>
      <w:r>
        <w:rPr>
          <w:rFonts w:eastAsia="Times New Roman"/>
          <w:szCs w:val="24"/>
        </w:rPr>
        <w:t>π</w:t>
      </w:r>
      <w:r w:rsidRPr="0017626E">
        <w:rPr>
          <w:rFonts w:eastAsia="Times New Roman"/>
          <w:szCs w:val="24"/>
        </w:rPr>
        <w:t>ράγματι υπάρχουν ουρές</w:t>
      </w:r>
      <w:r>
        <w:rPr>
          <w:rFonts w:eastAsia="Times New Roman"/>
          <w:szCs w:val="24"/>
        </w:rPr>
        <w:t>,</w:t>
      </w:r>
      <w:r w:rsidRPr="0017626E">
        <w:rPr>
          <w:rFonts w:eastAsia="Times New Roman"/>
          <w:szCs w:val="24"/>
        </w:rPr>
        <w:t xml:space="preserve"> γιατί </w:t>
      </w:r>
      <w:r>
        <w:rPr>
          <w:rFonts w:eastAsia="Times New Roman"/>
          <w:szCs w:val="24"/>
        </w:rPr>
        <w:t>π</w:t>
      </w:r>
      <w:r w:rsidRPr="0017626E">
        <w:rPr>
          <w:rFonts w:eastAsia="Times New Roman"/>
          <w:szCs w:val="24"/>
        </w:rPr>
        <w:t>ράγματι υπάρχουν καθυστερήσεις</w:t>
      </w:r>
      <w:r>
        <w:rPr>
          <w:rFonts w:eastAsia="Times New Roman"/>
          <w:szCs w:val="24"/>
        </w:rPr>
        <w:t>,</w:t>
      </w:r>
      <w:r w:rsidRPr="0017626E">
        <w:rPr>
          <w:rFonts w:eastAsia="Times New Roman"/>
          <w:szCs w:val="24"/>
        </w:rPr>
        <w:t xml:space="preserve"> γιατί υπάρχουν ελλείψεις</w:t>
      </w:r>
      <w:r>
        <w:rPr>
          <w:rFonts w:eastAsia="Times New Roman"/>
          <w:szCs w:val="24"/>
        </w:rPr>
        <w:t>;</w:t>
      </w:r>
      <w:r w:rsidRPr="0017626E">
        <w:rPr>
          <w:rFonts w:eastAsia="Times New Roman"/>
          <w:szCs w:val="24"/>
        </w:rPr>
        <w:t xml:space="preserve"> </w:t>
      </w:r>
      <w:r>
        <w:rPr>
          <w:rFonts w:eastAsia="Times New Roman"/>
          <w:szCs w:val="24"/>
        </w:rPr>
        <w:t>Είναι</w:t>
      </w:r>
      <w:r w:rsidRPr="0017626E">
        <w:rPr>
          <w:rFonts w:eastAsia="Times New Roman"/>
          <w:szCs w:val="24"/>
        </w:rPr>
        <w:t xml:space="preserve"> γεγονός ότι πλέ</w:t>
      </w:r>
      <w:r w:rsidRPr="0017626E">
        <w:rPr>
          <w:rFonts w:eastAsia="Times New Roman"/>
          <w:szCs w:val="24"/>
        </w:rPr>
        <w:t>ον</w:t>
      </w:r>
      <w:r>
        <w:rPr>
          <w:rFonts w:eastAsia="Times New Roman"/>
          <w:szCs w:val="24"/>
        </w:rPr>
        <w:t>,</w:t>
      </w:r>
      <w:r w:rsidRPr="0017626E">
        <w:rPr>
          <w:rFonts w:eastAsia="Times New Roman"/>
          <w:szCs w:val="24"/>
        </w:rPr>
        <w:t xml:space="preserve"> μέσα </w:t>
      </w:r>
      <w:r>
        <w:rPr>
          <w:rFonts w:eastAsia="Times New Roman"/>
          <w:szCs w:val="24"/>
        </w:rPr>
        <w:t>σε</w:t>
      </w:r>
      <w:r w:rsidRPr="0017626E">
        <w:rPr>
          <w:rFonts w:eastAsia="Times New Roman"/>
          <w:szCs w:val="24"/>
        </w:rPr>
        <w:t xml:space="preserve"> αυτή την κατάσταση της κρίσης</w:t>
      </w:r>
      <w:r>
        <w:rPr>
          <w:rFonts w:eastAsia="Times New Roman"/>
          <w:szCs w:val="24"/>
        </w:rPr>
        <w:t>,</w:t>
      </w:r>
      <w:r w:rsidRPr="0017626E">
        <w:rPr>
          <w:rFonts w:eastAsia="Times New Roman"/>
          <w:szCs w:val="24"/>
        </w:rPr>
        <w:t xml:space="preserve"> η πλειοψηφία του ελληνικού λαού καταφεύγει </w:t>
      </w:r>
      <w:r>
        <w:rPr>
          <w:rFonts w:eastAsia="Times New Roman"/>
          <w:szCs w:val="24"/>
        </w:rPr>
        <w:t xml:space="preserve">στη </w:t>
      </w:r>
      <w:r w:rsidRPr="0017626E">
        <w:rPr>
          <w:rFonts w:eastAsia="Times New Roman"/>
          <w:szCs w:val="24"/>
        </w:rPr>
        <w:t>χρήσ</w:t>
      </w:r>
      <w:r>
        <w:rPr>
          <w:rFonts w:eastAsia="Times New Roman"/>
          <w:szCs w:val="24"/>
        </w:rPr>
        <w:t>η</w:t>
      </w:r>
      <w:r w:rsidRPr="0017626E">
        <w:rPr>
          <w:rFonts w:eastAsia="Times New Roman"/>
          <w:szCs w:val="24"/>
        </w:rPr>
        <w:t xml:space="preserve"> δημ</w:t>
      </w:r>
      <w:r>
        <w:rPr>
          <w:rFonts w:eastAsia="Times New Roman"/>
          <w:szCs w:val="24"/>
        </w:rPr>
        <w:t>όσι</w:t>
      </w:r>
      <w:r w:rsidRPr="0017626E">
        <w:rPr>
          <w:rFonts w:eastAsia="Times New Roman"/>
          <w:szCs w:val="24"/>
        </w:rPr>
        <w:t>ων υπηρεσιών</w:t>
      </w:r>
      <w:r>
        <w:rPr>
          <w:rFonts w:eastAsia="Times New Roman"/>
          <w:szCs w:val="24"/>
        </w:rPr>
        <w:t>,</w:t>
      </w:r>
      <w:r w:rsidRPr="0017626E">
        <w:rPr>
          <w:rFonts w:eastAsia="Times New Roman"/>
          <w:szCs w:val="24"/>
        </w:rPr>
        <w:t xml:space="preserve"> σε αντίθεση με τ</w:t>
      </w:r>
      <w:r>
        <w:rPr>
          <w:rFonts w:eastAsia="Times New Roman"/>
          <w:szCs w:val="24"/>
        </w:rPr>
        <w:t>ις</w:t>
      </w:r>
      <w:r w:rsidRPr="0017626E">
        <w:rPr>
          <w:rFonts w:eastAsia="Times New Roman"/>
          <w:szCs w:val="24"/>
        </w:rPr>
        <w:t xml:space="preserve"> </w:t>
      </w:r>
      <w:r>
        <w:rPr>
          <w:rFonts w:eastAsia="Times New Roman"/>
          <w:szCs w:val="24"/>
        </w:rPr>
        <w:t>ε</w:t>
      </w:r>
      <w:r w:rsidRPr="0017626E">
        <w:rPr>
          <w:rFonts w:eastAsia="Times New Roman"/>
          <w:szCs w:val="24"/>
        </w:rPr>
        <w:t>λίτ που είναι χρή</w:t>
      </w:r>
      <w:r>
        <w:rPr>
          <w:rFonts w:eastAsia="Times New Roman"/>
          <w:szCs w:val="24"/>
        </w:rPr>
        <w:t>στες των ιδιωτικών υπηρεσιών, -γι’</w:t>
      </w:r>
      <w:r w:rsidRPr="0017626E">
        <w:rPr>
          <w:rFonts w:eastAsia="Times New Roman"/>
          <w:szCs w:val="24"/>
        </w:rPr>
        <w:t xml:space="preserve"> αυτό υπερασπίζονται την ιδιωτική παιδεία</w:t>
      </w:r>
      <w:r>
        <w:rPr>
          <w:rFonts w:eastAsia="Times New Roman"/>
          <w:szCs w:val="24"/>
        </w:rPr>
        <w:t>,</w:t>
      </w:r>
      <w:r w:rsidRPr="0017626E">
        <w:rPr>
          <w:rFonts w:eastAsia="Times New Roman"/>
          <w:szCs w:val="24"/>
        </w:rPr>
        <w:t xml:space="preserve"> τα ιδιωτικά πανεπιστήμια</w:t>
      </w:r>
      <w:r>
        <w:rPr>
          <w:rFonts w:eastAsia="Times New Roman"/>
          <w:szCs w:val="24"/>
        </w:rPr>
        <w:t>,</w:t>
      </w:r>
      <w:r w:rsidRPr="0017626E">
        <w:rPr>
          <w:rFonts w:eastAsia="Times New Roman"/>
          <w:szCs w:val="24"/>
        </w:rPr>
        <w:t xml:space="preserve"> </w:t>
      </w:r>
      <w:r w:rsidRPr="0017626E">
        <w:rPr>
          <w:rFonts w:eastAsia="Times New Roman"/>
          <w:szCs w:val="24"/>
        </w:rPr>
        <w:t>την ιδιωτική ασφάλιση</w:t>
      </w:r>
      <w:r>
        <w:rPr>
          <w:rFonts w:eastAsia="Times New Roman"/>
          <w:szCs w:val="24"/>
        </w:rPr>
        <w:t>-</w:t>
      </w:r>
      <w:r w:rsidRPr="0017626E">
        <w:rPr>
          <w:rFonts w:eastAsia="Times New Roman"/>
          <w:szCs w:val="24"/>
        </w:rPr>
        <w:t xml:space="preserve"> </w:t>
      </w:r>
      <w:r>
        <w:rPr>
          <w:rFonts w:eastAsia="Times New Roman"/>
          <w:szCs w:val="24"/>
        </w:rPr>
        <w:t>και α</w:t>
      </w:r>
      <w:r w:rsidRPr="0017626E">
        <w:rPr>
          <w:rFonts w:eastAsia="Times New Roman"/>
          <w:szCs w:val="24"/>
        </w:rPr>
        <w:t>υτή η κοσμοσυρροή</w:t>
      </w:r>
      <w:r>
        <w:rPr>
          <w:rFonts w:eastAsia="Times New Roman"/>
          <w:szCs w:val="24"/>
        </w:rPr>
        <w:t>,</w:t>
      </w:r>
      <w:r w:rsidRPr="0017626E">
        <w:rPr>
          <w:rFonts w:eastAsia="Times New Roman"/>
          <w:szCs w:val="24"/>
        </w:rPr>
        <w:t xml:space="preserve"> στις δημόσιες υπηρεσίες δημιουργεί </w:t>
      </w:r>
      <w:r>
        <w:rPr>
          <w:rFonts w:eastAsia="Times New Roman"/>
          <w:szCs w:val="24"/>
        </w:rPr>
        <w:t>π</w:t>
      </w:r>
      <w:r w:rsidRPr="0017626E">
        <w:rPr>
          <w:rFonts w:eastAsia="Times New Roman"/>
          <w:szCs w:val="24"/>
        </w:rPr>
        <w:t>ράγματι προβλήματα κρίσης</w:t>
      </w:r>
      <w:r>
        <w:rPr>
          <w:rFonts w:eastAsia="Times New Roman"/>
          <w:szCs w:val="24"/>
        </w:rPr>
        <w:t>.</w:t>
      </w:r>
      <w:r w:rsidRPr="0017626E">
        <w:rPr>
          <w:rFonts w:eastAsia="Times New Roman"/>
          <w:szCs w:val="24"/>
        </w:rPr>
        <w:t xml:space="preserve"> </w:t>
      </w:r>
    </w:p>
    <w:p w14:paraId="20A4EAE0" w14:textId="77777777" w:rsidR="005D4821" w:rsidRDefault="006B233D">
      <w:pPr>
        <w:spacing w:line="600" w:lineRule="auto"/>
        <w:ind w:firstLine="720"/>
        <w:jc w:val="both"/>
        <w:rPr>
          <w:rFonts w:eastAsia="Times New Roman"/>
          <w:szCs w:val="24"/>
        </w:rPr>
      </w:pPr>
      <w:r>
        <w:rPr>
          <w:rFonts w:eastAsia="Times New Roman"/>
          <w:szCs w:val="24"/>
        </w:rPr>
        <w:t>Όταν, λοιπόν,</w:t>
      </w:r>
      <w:r w:rsidRPr="0017626E">
        <w:rPr>
          <w:rFonts w:eastAsia="Times New Roman"/>
          <w:szCs w:val="24"/>
        </w:rPr>
        <w:t xml:space="preserve"> το Υπουργείο Υγείας καθιέρωσε τη δωρεάν πρόσβαση όλων</w:t>
      </w:r>
      <w:r>
        <w:rPr>
          <w:rFonts w:eastAsia="Times New Roman"/>
          <w:szCs w:val="24"/>
        </w:rPr>
        <w:t>,</w:t>
      </w:r>
      <w:r w:rsidRPr="0017626E">
        <w:rPr>
          <w:rFonts w:eastAsia="Times New Roman"/>
          <w:szCs w:val="24"/>
        </w:rPr>
        <w:t xml:space="preserve"> Ελλήνων και μεταναστών</w:t>
      </w:r>
      <w:r>
        <w:rPr>
          <w:rFonts w:eastAsia="Times New Roman"/>
          <w:szCs w:val="24"/>
        </w:rPr>
        <w:t>,</w:t>
      </w:r>
      <w:r w:rsidRPr="0017626E">
        <w:rPr>
          <w:rFonts w:eastAsia="Times New Roman"/>
          <w:szCs w:val="24"/>
        </w:rPr>
        <w:t xml:space="preserve"> ασφαλισμένων και ανασφάλιστων</w:t>
      </w:r>
      <w:r>
        <w:rPr>
          <w:rFonts w:eastAsia="Times New Roman"/>
          <w:szCs w:val="24"/>
        </w:rPr>
        <w:t>,</w:t>
      </w:r>
      <w:r w:rsidRPr="0017626E">
        <w:rPr>
          <w:rFonts w:eastAsia="Times New Roman"/>
          <w:szCs w:val="24"/>
        </w:rPr>
        <w:t xml:space="preserve"> στο </w:t>
      </w:r>
      <w:r>
        <w:rPr>
          <w:rFonts w:eastAsia="Times New Roman"/>
          <w:szCs w:val="24"/>
        </w:rPr>
        <w:t>σ</w:t>
      </w:r>
      <w:r w:rsidRPr="0017626E">
        <w:rPr>
          <w:rFonts w:eastAsia="Times New Roman"/>
          <w:szCs w:val="24"/>
        </w:rPr>
        <w:t xml:space="preserve">ύστημα </w:t>
      </w:r>
      <w:r>
        <w:rPr>
          <w:rFonts w:eastAsia="Times New Roman"/>
          <w:szCs w:val="24"/>
        </w:rPr>
        <w:t>υ</w:t>
      </w:r>
      <w:r w:rsidRPr="0017626E">
        <w:rPr>
          <w:rFonts w:eastAsia="Times New Roman"/>
          <w:szCs w:val="24"/>
        </w:rPr>
        <w:t>γείας τα</w:t>
      </w:r>
      <w:r w:rsidRPr="0017626E">
        <w:rPr>
          <w:rFonts w:eastAsia="Times New Roman"/>
          <w:szCs w:val="24"/>
        </w:rPr>
        <w:t xml:space="preserve"> νοσοκομεία</w:t>
      </w:r>
      <w:r>
        <w:rPr>
          <w:rFonts w:eastAsia="Times New Roman"/>
          <w:szCs w:val="24"/>
        </w:rPr>
        <w:t xml:space="preserve"> πράγματι</w:t>
      </w:r>
      <w:r w:rsidRPr="0017626E">
        <w:rPr>
          <w:rFonts w:eastAsia="Times New Roman"/>
          <w:szCs w:val="24"/>
        </w:rPr>
        <w:t xml:space="preserve"> εμφάνισαν προβλήματα</w:t>
      </w:r>
      <w:r>
        <w:rPr>
          <w:rFonts w:eastAsia="Times New Roman"/>
          <w:szCs w:val="24"/>
        </w:rPr>
        <w:t>.</w:t>
      </w:r>
      <w:r w:rsidRPr="0017626E">
        <w:rPr>
          <w:rFonts w:eastAsia="Times New Roman"/>
          <w:szCs w:val="24"/>
        </w:rPr>
        <w:t xml:space="preserve"> </w:t>
      </w:r>
      <w:r>
        <w:rPr>
          <w:rFonts w:eastAsia="Times New Roman"/>
          <w:szCs w:val="24"/>
        </w:rPr>
        <w:t>Δ</w:t>
      </w:r>
      <w:r w:rsidRPr="0017626E">
        <w:rPr>
          <w:rFonts w:eastAsia="Times New Roman"/>
          <w:szCs w:val="24"/>
        </w:rPr>
        <w:t xml:space="preserve">ιότι </w:t>
      </w:r>
      <w:r>
        <w:rPr>
          <w:rFonts w:eastAsia="Times New Roman"/>
          <w:szCs w:val="24"/>
        </w:rPr>
        <w:t>αυξήθηκαν τα περιστατικά των</w:t>
      </w:r>
      <w:r w:rsidRPr="0017626E">
        <w:rPr>
          <w:rFonts w:eastAsia="Times New Roman"/>
          <w:szCs w:val="24"/>
        </w:rPr>
        <w:t xml:space="preserve"> ανθρώπ</w:t>
      </w:r>
      <w:r>
        <w:rPr>
          <w:rFonts w:eastAsia="Times New Roman"/>
          <w:szCs w:val="24"/>
        </w:rPr>
        <w:t>ων</w:t>
      </w:r>
      <w:r w:rsidRPr="0017626E">
        <w:rPr>
          <w:rFonts w:eastAsia="Times New Roman"/>
          <w:szCs w:val="24"/>
        </w:rPr>
        <w:t xml:space="preserve"> που είχαν ανάγκη </w:t>
      </w:r>
      <w:r>
        <w:rPr>
          <w:rFonts w:eastAsia="Times New Roman"/>
          <w:szCs w:val="24"/>
        </w:rPr>
        <w:t xml:space="preserve">από </w:t>
      </w:r>
      <w:r w:rsidRPr="0017626E">
        <w:rPr>
          <w:rFonts w:eastAsia="Times New Roman"/>
          <w:szCs w:val="24"/>
        </w:rPr>
        <w:t>ιατρικές υπηρεσίες και που τα χρήματα και το λεγόμενο δημοσιονομικό κόστος δεν επέτρεπ</w:t>
      </w:r>
      <w:r>
        <w:rPr>
          <w:rFonts w:eastAsia="Times New Roman"/>
          <w:szCs w:val="24"/>
        </w:rPr>
        <w:t>αν</w:t>
      </w:r>
      <w:r w:rsidRPr="0017626E">
        <w:rPr>
          <w:rFonts w:eastAsia="Times New Roman"/>
          <w:szCs w:val="24"/>
        </w:rPr>
        <w:t xml:space="preserve"> </w:t>
      </w:r>
      <w:r>
        <w:rPr>
          <w:rFonts w:eastAsia="Times New Roman"/>
          <w:szCs w:val="24"/>
        </w:rPr>
        <w:t>σ</w:t>
      </w:r>
      <w:r w:rsidRPr="0017626E">
        <w:rPr>
          <w:rFonts w:eastAsia="Times New Roman"/>
          <w:szCs w:val="24"/>
        </w:rPr>
        <w:t xml:space="preserve">τα νοσοκομεία </w:t>
      </w:r>
      <w:r>
        <w:rPr>
          <w:rFonts w:eastAsia="Times New Roman"/>
          <w:szCs w:val="24"/>
        </w:rPr>
        <w:t>–με τ</w:t>
      </w:r>
      <w:r w:rsidRPr="0017626E">
        <w:rPr>
          <w:rFonts w:eastAsia="Times New Roman"/>
          <w:szCs w:val="24"/>
        </w:rPr>
        <w:t>η λεηλασία με τα φάρμακα και όλους τους</w:t>
      </w:r>
      <w:r w:rsidRPr="0017626E">
        <w:rPr>
          <w:rFonts w:eastAsia="Times New Roman"/>
          <w:szCs w:val="24"/>
        </w:rPr>
        <w:t xml:space="preserve"> διαγωνισμούς που </w:t>
      </w:r>
      <w:r>
        <w:rPr>
          <w:rFonts w:eastAsia="Times New Roman"/>
          <w:szCs w:val="24"/>
        </w:rPr>
        <w:t>έκαναν-</w:t>
      </w:r>
      <w:r w:rsidRPr="0017626E">
        <w:rPr>
          <w:rFonts w:eastAsia="Times New Roman"/>
          <w:szCs w:val="24"/>
        </w:rPr>
        <w:t xml:space="preserve"> να ικανοποιούν αυτές τις ανάγκες</w:t>
      </w:r>
      <w:r>
        <w:rPr>
          <w:rFonts w:eastAsia="Times New Roman"/>
          <w:szCs w:val="24"/>
        </w:rPr>
        <w:t>.</w:t>
      </w:r>
    </w:p>
    <w:p w14:paraId="20A4EAE1" w14:textId="77777777" w:rsidR="005D4821" w:rsidRDefault="006B233D">
      <w:pPr>
        <w:spacing w:line="600" w:lineRule="auto"/>
        <w:ind w:firstLine="720"/>
        <w:jc w:val="both"/>
        <w:rPr>
          <w:rFonts w:eastAsia="Times New Roman"/>
          <w:szCs w:val="24"/>
        </w:rPr>
      </w:pPr>
      <w:r>
        <w:rPr>
          <w:rFonts w:eastAsia="Times New Roman"/>
          <w:szCs w:val="24"/>
        </w:rPr>
        <w:t>Μιλάμε, λ</w:t>
      </w:r>
      <w:r w:rsidRPr="0017626E">
        <w:rPr>
          <w:rFonts w:eastAsia="Times New Roman"/>
          <w:szCs w:val="24"/>
        </w:rPr>
        <w:t>οιπόν</w:t>
      </w:r>
      <w:r>
        <w:rPr>
          <w:rFonts w:eastAsia="Times New Roman"/>
          <w:szCs w:val="24"/>
        </w:rPr>
        <w:t>,</w:t>
      </w:r>
      <w:r w:rsidRPr="0017626E">
        <w:rPr>
          <w:rFonts w:eastAsia="Times New Roman"/>
          <w:szCs w:val="24"/>
        </w:rPr>
        <w:t xml:space="preserve"> σε μία Βουλή </w:t>
      </w:r>
      <w:r>
        <w:rPr>
          <w:rFonts w:eastAsia="Times New Roman"/>
          <w:szCs w:val="24"/>
        </w:rPr>
        <w:t xml:space="preserve">που </w:t>
      </w:r>
      <w:r w:rsidRPr="0017626E">
        <w:rPr>
          <w:rFonts w:eastAsia="Times New Roman"/>
          <w:szCs w:val="24"/>
        </w:rPr>
        <w:t xml:space="preserve">όλα τα κόμματα της </w:t>
      </w:r>
      <w:r>
        <w:rPr>
          <w:rFonts w:eastAsia="Times New Roman"/>
          <w:szCs w:val="24"/>
        </w:rPr>
        <w:t>Α</w:t>
      </w:r>
      <w:r w:rsidRPr="0017626E">
        <w:rPr>
          <w:rFonts w:eastAsia="Times New Roman"/>
          <w:szCs w:val="24"/>
        </w:rPr>
        <w:t xml:space="preserve">ντιπολίτευσης θεωρούν ότι τον Αύγουστο δεν έγινε απολύτως </w:t>
      </w:r>
      <w:r w:rsidRPr="0017626E">
        <w:rPr>
          <w:rFonts w:eastAsia="Times New Roman"/>
          <w:szCs w:val="24"/>
        </w:rPr>
        <w:lastRenderedPageBreak/>
        <w:t>τίποτα</w:t>
      </w:r>
      <w:r>
        <w:rPr>
          <w:rFonts w:eastAsia="Times New Roman"/>
          <w:szCs w:val="24"/>
        </w:rPr>
        <w:t>,</w:t>
      </w:r>
      <w:r w:rsidRPr="0017626E">
        <w:rPr>
          <w:rFonts w:eastAsia="Times New Roman"/>
          <w:szCs w:val="24"/>
        </w:rPr>
        <w:t xml:space="preserve"> </w:t>
      </w:r>
      <w:r>
        <w:rPr>
          <w:rFonts w:eastAsia="Times New Roman"/>
          <w:szCs w:val="24"/>
        </w:rPr>
        <w:t>ήταν</w:t>
      </w:r>
      <w:r w:rsidRPr="0017626E">
        <w:rPr>
          <w:rFonts w:eastAsia="Times New Roman"/>
          <w:szCs w:val="24"/>
        </w:rPr>
        <w:t xml:space="preserve"> μία κανονική μέρα και συνεχίζουμε να ζούμε υπό καθεστώς μνημονίων</w:t>
      </w:r>
      <w:r>
        <w:rPr>
          <w:rFonts w:eastAsia="Times New Roman"/>
          <w:szCs w:val="24"/>
        </w:rPr>
        <w:t>.</w:t>
      </w:r>
      <w:r w:rsidRPr="0017626E">
        <w:rPr>
          <w:rFonts w:eastAsia="Times New Roman"/>
          <w:szCs w:val="24"/>
        </w:rPr>
        <w:t xml:space="preserve"> Μιλάμ</w:t>
      </w:r>
      <w:r w:rsidRPr="0017626E">
        <w:rPr>
          <w:rFonts w:eastAsia="Times New Roman"/>
          <w:szCs w:val="24"/>
        </w:rPr>
        <w:t xml:space="preserve">ε για μία </w:t>
      </w:r>
      <w:r>
        <w:rPr>
          <w:rFonts w:eastAsia="Times New Roman"/>
          <w:szCs w:val="24"/>
        </w:rPr>
        <w:t>Α</w:t>
      </w:r>
      <w:r w:rsidRPr="0017626E">
        <w:rPr>
          <w:rFonts w:eastAsia="Times New Roman"/>
          <w:szCs w:val="24"/>
        </w:rPr>
        <w:t>ντιπολίτευση που εχθρεύεται το</w:t>
      </w:r>
      <w:r>
        <w:rPr>
          <w:rFonts w:eastAsia="Times New Roman"/>
          <w:szCs w:val="24"/>
        </w:rPr>
        <w:t>ν</w:t>
      </w:r>
      <w:r w:rsidRPr="0017626E">
        <w:rPr>
          <w:rFonts w:eastAsia="Times New Roman"/>
          <w:szCs w:val="24"/>
        </w:rPr>
        <w:t xml:space="preserve"> δημόσιο τομέα</w:t>
      </w:r>
      <w:r>
        <w:rPr>
          <w:rFonts w:eastAsia="Times New Roman"/>
          <w:szCs w:val="24"/>
        </w:rPr>
        <w:t>.</w:t>
      </w:r>
      <w:r w:rsidRPr="0017626E">
        <w:rPr>
          <w:rFonts w:eastAsia="Times New Roman"/>
          <w:szCs w:val="24"/>
        </w:rPr>
        <w:t xml:space="preserve"> Μιλάμε για μία </w:t>
      </w:r>
      <w:r>
        <w:rPr>
          <w:rFonts w:eastAsia="Times New Roman"/>
          <w:szCs w:val="24"/>
        </w:rPr>
        <w:t>Α</w:t>
      </w:r>
      <w:r w:rsidRPr="0017626E">
        <w:rPr>
          <w:rFonts w:eastAsia="Times New Roman"/>
          <w:szCs w:val="24"/>
        </w:rPr>
        <w:t xml:space="preserve">ντιπολίτευση που εχθρεύεται τους δημοσίους υπαλλήλους και θεωρεί </w:t>
      </w:r>
      <w:r>
        <w:rPr>
          <w:rFonts w:eastAsia="Times New Roman"/>
          <w:szCs w:val="24"/>
        </w:rPr>
        <w:t xml:space="preserve">τον αριθμό τους </w:t>
      </w:r>
      <w:r w:rsidRPr="0017626E">
        <w:rPr>
          <w:rFonts w:eastAsia="Times New Roman"/>
          <w:szCs w:val="24"/>
        </w:rPr>
        <w:t>υπερβολικ</w:t>
      </w:r>
      <w:r>
        <w:rPr>
          <w:rFonts w:eastAsia="Times New Roman"/>
          <w:szCs w:val="24"/>
        </w:rPr>
        <w:t>ό</w:t>
      </w:r>
      <w:r w:rsidRPr="0017626E">
        <w:rPr>
          <w:rFonts w:eastAsia="Times New Roman"/>
          <w:szCs w:val="24"/>
        </w:rPr>
        <w:t xml:space="preserve"> για το κόστος λειτουργίας του </w:t>
      </w:r>
      <w:r>
        <w:rPr>
          <w:rFonts w:eastAsia="Times New Roman"/>
          <w:szCs w:val="24"/>
        </w:rPr>
        <w:t>κ</w:t>
      </w:r>
      <w:r w:rsidRPr="0017626E">
        <w:rPr>
          <w:rFonts w:eastAsia="Times New Roman"/>
          <w:szCs w:val="24"/>
        </w:rPr>
        <w:t>ράτους</w:t>
      </w:r>
      <w:r>
        <w:rPr>
          <w:rFonts w:eastAsia="Times New Roman"/>
          <w:szCs w:val="24"/>
        </w:rPr>
        <w:t>.</w:t>
      </w:r>
      <w:r w:rsidRPr="0017626E">
        <w:rPr>
          <w:rFonts w:eastAsia="Times New Roman"/>
          <w:szCs w:val="24"/>
        </w:rPr>
        <w:t xml:space="preserve"> </w:t>
      </w:r>
      <w:r>
        <w:rPr>
          <w:rFonts w:eastAsia="Times New Roman"/>
          <w:szCs w:val="24"/>
        </w:rPr>
        <w:t>Ε</w:t>
      </w:r>
      <w:r w:rsidRPr="0017626E">
        <w:rPr>
          <w:rFonts w:eastAsia="Times New Roman"/>
          <w:szCs w:val="24"/>
        </w:rPr>
        <w:t>ίναι λογικό</w:t>
      </w:r>
      <w:r>
        <w:rPr>
          <w:rFonts w:eastAsia="Times New Roman"/>
          <w:szCs w:val="24"/>
        </w:rPr>
        <w:t>,</w:t>
      </w:r>
      <w:r w:rsidRPr="0017626E">
        <w:rPr>
          <w:rFonts w:eastAsia="Times New Roman"/>
          <w:szCs w:val="24"/>
        </w:rPr>
        <w:t xml:space="preserve"> λοιπόν</w:t>
      </w:r>
      <w:r>
        <w:rPr>
          <w:rFonts w:eastAsia="Times New Roman"/>
          <w:szCs w:val="24"/>
        </w:rPr>
        <w:t>,</w:t>
      </w:r>
      <w:r w:rsidRPr="0017626E">
        <w:rPr>
          <w:rFonts w:eastAsia="Times New Roman"/>
          <w:szCs w:val="24"/>
        </w:rPr>
        <w:t xml:space="preserve"> μέσα σε αυτό το πλαίσιο</w:t>
      </w:r>
      <w:r>
        <w:rPr>
          <w:rFonts w:eastAsia="Times New Roman"/>
          <w:szCs w:val="24"/>
        </w:rPr>
        <w:t>,</w:t>
      </w:r>
      <w:r w:rsidRPr="0017626E">
        <w:rPr>
          <w:rFonts w:eastAsia="Times New Roman"/>
          <w:szCs w:val="24"/>
        </w:rPr>
        <w:t xml:space="preserve"> να δ</w:t>
      </w:r>
      <w:r w:rsidRPr="0017626E">
        <w:rPr>
          <w:rFonts w:eastAsia="Times New Roman"/>
          <w:szCs w:val="24"/>
        </w:rPr>
        <w:t xml:space="preserve">ιαφωνεί </w:t>
      </w:r>
      <w:r>
        <w:rPr>
          <w:rFonts w:eastAsia="Times New Roman"/>
          <w:szCs w:val="24"/>
        </w:rPr>
        <w:t>η</w:t>
      </w:r>
      <w:r w:rsidRPr="0017626E">
        <w:rPr>
          <w:rFonts w:eastAsia="Times New Roman"/>
          <w:szCs w:val="24"/>
        </w:rPr>
        <w:t xml:space="preserve"> </w:t>
      </w:r>
      <w:r>
        <w:rPr>
          <w:rFonts w:eastAsia="Times New Roman"/>
          <w:szCs w:val="24"/>
        </w:rPr>
        <w:t>Α</w:t>
      </w:r>
      <w:r w:rsidRPr="0017626E">
        <w:rPr>
          <w:rFonts w:eastAsia="Times New Roman"/>
          <w:szCs w:val="24"/>
        </w:rPr>
        <w:t>ντιπολίτευση και με αυτό το νομοσχέδιο</w:t>
      </w:r>
      <w:r>
        <w:rPr>
          <w:rFonts w:eastAsia="Times New Roman"/>
          <w:szCs w:val="24"/>
        </w:rPr>
        <w:t>.</w:t>
      </w:r>
      <w:r w:rsidRPr="0017626E">
        <w:rPr>
          <w:rFonts w:eastAsia="Times New Roman"/>
          <w:szCs w:val="24"/>
        </w:rPr>
        <w:t xml:space="preserve"> </w:t>
      </w:r>
    </w:p>
    <w:p w14:paraId="20A4EAE2" w14:textId="77777777" w:rsidR="005D4821" w:rsidRDefault="006B233D">
      <w:pPr>
        <w:spacing w:line="600" w:lineRule="auto"/>
        <w:ind w:firstLine="720"/>
        <w:jc w:val="both"/>
        <w:rPr>
          <w:rFonts w:eastAsia="Times New Roman"/>
          <w:szCs w:val="24"/>
        </w:rPr>
      </w:pPr>
      <w:r>
        <w:rPr>
          <w:rFonts w:eastAsia="Times New Roman"/>
          <w:szCs w:val="24"/>
        </w:rPr>
        <w:t>Ε</w:t>
      </w:r>
      <w:r w:rsidRPr="0017626E">
        <w:rPr>
          <w:rFonts w:eastAsia="Times New Roman"/>
          <w:szCs w:val="24"/>
        </w:rPr>
        <w:t>δώ πρέπει να πούμε και κάτι άλλο</w:t>
      </w:r>
      <w:r>
        <w:rPr>
          <w:rFonts w:eastAsia="Times New Roman"/>
          <w:szCs w:val="24"/>
        </w:rPr>
        <w:t>.</w:t>
      </w:r>
      <w:r w:rsidRPr="0017626E">
        <w:rPr>
          <w:rFonts w:eastAsia="Times New Roman"/>
          <w:szCs w:val="24"/>
        </w:rPr>
        <w:t xml:space="preserve"> </w:t>
      </w:r>
      <w:r>
        <w:rPr>
          <w:rFonts w:eastAsia="Times New Roman"/>
          <w:szCs w:val="24"/>
        </w:rPr>
        <w:t>Υ</w:t>
      </w:r>
      <w:r w:rsidRPr="0017626E">
        <w:rPr>
          <w:rFonts w:eastAsia="Times New Roman"/>
          <w:szCs w:val="24"/>
        </w:rPr>
        <w:t xml:space="preserve">πάρχει </w:t>
      </w:r>
      <w:r>
        <w:rPr>
          <w:rFonts w:eastAsia="Times New Roman"/>
          <w:szCs w:val="24"/>
        </w:rPr>
        <w:t>π</w:t>
      </w:r>
      <w:r w:rsidRPr="0017626E">
        <w:rPr>
          <w:rFonts w:eastAsia="Times New Roman"/>
          <w:szCs w:val="24"/>
        </w:rPr>
        <w:t>ράγματι</w:t>
      </w:r>
      <w:r>
        <w:rPr>
          <w:rFonts w:eastAsia="Times New Roman"/>
          <w:szCs w:val="24"/>
        </w:rPr>
        <w:t xml:space="preserve"> -</w:t>
      </w:r>
      <w:r w:rsidRPr="0017626E">
        <w:rPr>
          <w:rFonts w:eastAsia="Times New Roman"/>
          <w:szCs w:val="24"/>
        </w:rPr>
        <w:t xml:space="preserve">τα είπε και η κυρία </w:t>
      </w:r>
      <w:r>
        <w:rPr>
          <w:rFonts w:eastAsia="Times New Roman"/>
          <w:szCs w:val="24"/>
        </w:rPr>
        <w:t>Υ</w:t>
      </w:r>
      <w:r w:rsidRPr="0017626E">
        <w:rPr>
          <w:rFonts w:eastAsia="Times New Roman"/>
          <w:szCs w:val="24"/>
        </w:rPr>
        <w:t>πουργός</w:t>
      </w:r>
      <w:r>
        <w:rPr>
          <w:rFonts w:eastAsia="Times New Roman"/>
          <w:szCs w:val="24"/>
        </w:rPr>
        <w:t>-</w:t>
      </w:r>
      <w:r w:rsidRPr="0017626E">
        <w:rPr>
          <w:rFonts w:eastAsia="Times New Roman"/>
          <w:szCs w:val="24"/>
        </w:rPr>
        <w:t xml:space="preserve"> μία ιστορική διαδρομή στην </w:t>
      </w:r>
      <w:r>
        <w:rPr>
          <w:rFonts w:eastAsia="Times New Roman"/>
          <w:szCs w:val="24"/>
        </w:rPr>
        <w:t>ε</w:t>
      </w:r>
      <w:r w:rsidRPr="0017626E">
        <w:rPr>
          <w:rFonts w:eastAsia="Times New Roman"/>
          <w:szCs w:val="24"/>
        </w:rPr>
        <w:t xml:space="preserve">λληνική </w:t>
      </w:r>
      <w:r>
        <w:rPr>
          <w:rFonts w:eastAsia="Times New Roman"/>
          <w:szCs w:val="24"/>
        </w:rPr>
        <w:t>δ</w:t>
      </w:r>
      <w:r w:rsidRPr="0017626E">
        <w:rPr>
          <w:rFonts w:eastAsia="Times New Roman"/>
          <w:szCs w:val="24"/>
        </w:rPr>
        <w:t xml:space="preserve">ημόσια </w:t>
      </w:r>
      <w:r>
        <w:rPr>
          <w:rFonts w:eastAsia="Times New Roman"/>
          <w:szCs w:val="24"/>
        </w:rPr>
        <w:t>δ</w:t>
      </w:r>
      <w:r w:rsidRPr="0017626E">
        <w:rPr>
          <w:rFonts w:eastAsia="Times New Roman"/>
          <w:szCs w:val="24"/>
        </w:rPr>
        <w:t>ιοίκηση</w:t>
      </w:r>
      <w:r>
        <w:rPr>
          <w:rFonts w:eastAsia="Times New Roman"/>
          <w:szCs w:val="24"/>
        </w:rPr>
        <w:t>.</w:t>
      </w:r>
      <w:r w:rsidRPr="0017626E">
        <w:rPr>
          <w:rFonts w:eastAsia="Times New Roman"/>
          <w:szCs w:val="24"/>
        </w:rPr>
        <w:t xml:space="preserve"> </w:t>
      </w:r>
      <w:r>
        <w:rPr>
          <w:rFonts w:eastAsia="Times New Roman"/>
          <w:szCs w:val="24"/>
        </w:rPr>
        <w:t>Γ</w:t>
      </w:r>
      <w:r w:rsidRPr="0017626E">
        <w:rPr>
          <w:rFonts w:eastAsia="Times New Roman"/>
          <w:szCs w:val="24"/>
        </w:rPr>
        <w:t>νωρίζουμε όλοι ότι το κράτος</w:t>
      </w:r>
      <w:r>
        <w:rPr>
          <w:rFonts w:eastAsia="Times New Roman"/>
          <w:szCs w:val="24"/>
        </w:rPr>
        <w:t>,</w:t>
      </w:r>
      <w:r w:rsidRPr="0017626E">
        <w:rPr>
          <w:rFonts w:eastAsia="Times New Roman"/>
          <w:szCs w:val="24"/>
        </w:rPr>
        <w:t xml:space="preserve"> από τότε που συστάθηκε και μετά την αποχώρηση των </w:t>
      </w:r>
      <w:proofErr w:type="spellStart"/>
      <w:r w:rsidRPr="0017626E">
        <w:rPr>
          <w:rFonts w:eastAsia="Times New Roman"/>
          <w:szCs w:val="24"/>
        </w:rPr>
        <w:t>βαυαρ</w:t>
      </w:r>
      <w:r>
        <w:rPr>
          <w:rFonts w:eastAsia="Times New Roman"/>
          <w:szCs w:val="24"/>
        </w:rPr>
        <w:t>οκρατών</w:t>
      </w:r>
      <w:proofErr w:type="spellEnd"/>
      <w:r>
        <w:rPr>
          <w:rFonts w:eastAsia="Times New Roman"/>
          <w:szCs w:val="24"/>
        </w:rPr>
        <w:t xml:space="preserve">, αφιερώθηκε και εξυπηρέτησε τις </w:t>
      </w:r>
      <w:r w:rsidRPr="0017626E">
        <w:rPr>
          <w:rFonts w:eastAsia="Times New Roman"/>
          <w:szCs w:val="24"/>
        </w:rPr>
        <w:t>ελίτ της εποχής εκείνης</w:t>
      </w:r>
      <w:r>
        <w:rPr>
          <w:rFonts w:eastAsia="Times New Roman"/>
          <w:szCs w:val="24"/>
        </w:rPr>
        <w:t>.</w:t>
      </w:r>
    </w:p>
    <w:p w14:paraId="20A4EAE3" w14:textId="77777777" w:rsidR="005D4821" w:rsidRDefault="006B233D">
      <w:pPr>
        <w:spacing w:line="600" w:lineRule="auto"/>
        <w:ind w:firstLine="720"/>
        <w:jc w:val="both"/>
        <w:rPr>
          <w:rFonts w:eastAsia="Times New Roman"/>
          <w:szCs w:val="24"/>
        </w:rPr>
      </w:pPr>
      <w:r>
        <w:rPr>
          <w:rFonts w:eastAsia="Times New Roman"/>
          <w:szCs w:val="24"/>
        </w:rPr>
        <w:t>Μ</w:t>
      </w:r>
      <w:r w:rsidRPr="0017626E">
        <w:rPr>
          <w:rFonts w:eastAsia="Times New Roman"/>
          <w:szCs w:val="24"/>
        </w:rPr>
        <w:t>ετά</w:t>
      </w:r>
      <w:r>
        <w:rPr>
          <w:rFonts w:eastAsia="Times New Roman"/>
          <w:szCs w:val="24"/>
        </w:rPr>
        <w:t>,</w:t>
      </w:r>
      <w:r w:rsidRPr="0017626E">
        <w:rPr>
          <w:rFonts w:eastAsia="Times New Roman"/>
          <w:szCs w:val="24"/>
        </w:rPr>
        <w:t xml:space="preserve"> ήρθε το δεύτερο στάδιο που ήταν η συντηρητική </w:t>
      </w:r>
      <w:r>
        <w:rPr>
          <w:rFonts w:eastAsia="Times New Roman"/>
          <w:szCs w:val="24"/>
        </w:rPr>
        <w:t>-να</w:t>
      </w:r>
      <w:r w:rsidRPr="0017626E">
        <w:rPr>
          <w:rFonts w:eastAsia="Times New Roman"/>
          <w:szCs w:val="24"/>
        </w:rPr>
        <w:t xml:space="preserve"> την πω κομψά</w:t>
      </w:r>
      <w:r>
        <w:rPr>
          <w:rFonts w:eastAsia="Times New Roman"/>
          <w:szCs w:val="24"/>
        </w:rPr>
        <w:t>-</w:t>
      </w:r>
      <w:r w:rsidRPr="0017626E">
        <w:rPr>
          <w:rFonts w:eastAsia="Times New Roman"/>
          <w:szCs w:val="24"/>
        </w:rPr>
        <w:t xml:space="preserve"> κρατική τάξη όπου τότε το μετεμφυλιακό κράτος ήθελε να έχει μόνο </w:t>
      </w:r>
      <w:r w:rsidRPr="0017626E">
        <w:rPr>
          <w:rFonts w:eastAsia="Times New Roman"/>
          <w:szCs w:val="24"/>
        </w:rPr>
        <w:t>εθνικόφρονες δημοσίους υπαλλήλους</w:t>
      </w:r>
      <w:r>
        <w:rPr>
          <w:rFonts w:eastAsia="Times New Roman"/>
          <w:szCs w:val="24"/>
        </w:rPr>
        <w:t>.</w:t>
      </w:r>
      <w:r w:rsidRPr="0017626E">
        <w:rPr>
          <w:rFonts w:eastAsia="Times New Roman"/>
          <w:szCs w:val="24"/>
        </w:rPr>
        <w:t xml:space="preserve"> </w:t>
      </w:r>
      <w:r>
        <w:rPr>
          <w:rFonts w:eastAsia="Times New Roman"/>
          <w:szCs w:val="24"/>
        </w:rPr>
        <w:t>Ή</w:t>
      </w:r>
      <w:r w:rsidRPr="0017626E">
        <w:rPr>
          <w:rFonts w:eastAsia="Times New Roman"/>
          <w:szCs w:val="24"/>
        </w:rPr>
        <w:t xml:space="preserve">ταν το λεγόμενο </w:t>
      </w:r>
      <w:r>
        <w:rPr>
          <w:rFonts w:eastAsia="Times New Roman"/>
          <w:szCs w:val="24"/>
        </w:rPr>
        <w:t>«</w:t>
      </w:r>
      <w:r w:rsidRPr="0017626E">
        <w:rPr>
          <w:rFonts w:eastAsia="Times New Roman"/>
          <w:szCs w:val="24"/>
        </w:rPr>
        <w:t>κράτος της εθνικοφροσύνης</w:t>
      </w:r>
      <w:r>
        <w:rPr>
          <w:rFonts w:eastAsia="Times New Roman"/>
          <w:szCs w:val="24"/>
        </w:rPr>
        <w:t>».</w:t>
      </w:r>
      <w:r w:rsidRPr="0017626E">
        <w:rPr>
          <w:rFonts w:eastAsia="Times New Roman"/>
          <w:szCs w:val="24"/>
        </w:rPr>
        <w:t xml:space="preserve"> </w:t>
      </w:r>
      <w:r>
        <w:rPr>
          <w:rFonts w:eastAsia="Times New Roman"/>
          <w:szCs w:val="24"/>
        </w:rPr>
        <w:t>Ή</w:t>
      </w:r>
      <w:r w:rsidRPr="0017626E">
        <w:rPr>
          <w:rFonts w:eastAsia="Times New Roman"/>
          <w:szCs w:val="24"/>
        </w:rPr>
        <w:t>τα</w:t>
      </w:r>
      <w:r>
        <w:rPr>
          <w:rFonts w:eastAsia="Times New Roman"/>
          <w:szCs w:val="24"/>
        </w:rPr>
        <w:t>ν</w:t>
      </w:r>
      <w:r w:rsidRPr="0017626E">
        <w:rPr>
          <w:rFonts w:eastAsia="Times New Roman"/>
          <w:szCs w:val="24"/>
        </w:rPr>
        <w:t xml:space="preserve"> αυτή η ιδιαιτερότητα των πολιτικών φρονημάτων</w:t>
      </w:r>
      <w:r>
        <w:rPr>
          <w:rFonts w:eastAsia="Times New Roman"/>
          <w:szCs w:val="24"/>
        </w:rPr>
        <w:t>,</w:t>
      </w:r>
      <w:r w:rsidRPr="0017626E">
        <w:rPr>
          <w:rFonts w:eastAsia="Times New Roman"/>
          <w:szCs w:val="24"/>
        </w:rPr>
        <w:t xml:space="preserve"> που </w:t>
      </w:r>
      <w:r>
        <w:rPr>
          <w:rFonts w:eastAsia="Times New Roman"/>
          <w:szCs w:val="24"/>
        </w:rPr>
        <w:t>έπρεπε</w:t>
      </w:r>
      <w:r w:rsidRPr="0017626E">
        <w:rPr>
          <w:rFonts w:eastAsia="Times New Roman"/>
          <w:szCs w:val="24"/>
        </w:rPr>
        <w:t xml:space="preserve"> να έχεις χαρτί για να διοριστείς στο </w:t>
      </w:r>
      <w:r>
        <w:rPr>
          <w:rFonts w:eastAsia="Times New Roman"/>
          <w:szCs w:val="24"/>
        </w:rPr>
        <w:t>δ</w:t>
      </w:r>
      <w:r w:rsidRPr="0017626E">
        <w:rPr>
          <w:rFonts w:eastAsia="Times New Roman"/>
          <w:szCs w:val="24"/>
        </w:rPr>
        <w:t>ημόσιο</w:t>
      </w:r>
      <w:r>
        <w:rPr>
          <w:rFonts w:eastAsia="Times New Roman"/>
          <w:szCs w:val="24"/>
        </w:rPr>
        <w:t>.</w:t>
      </w:r>
      <w:r w:rsidRPr="0017626E">
        <w:rPr>
          <w:rFonts w:eastAsia="Times New Roman"/>
          <w:szCs w:val="24"/>
        </w:rPr>
        <w:t xml:space="preserve"> </w:t>
      </w:r>
    </w:p>
    <w:p w14:paraId="20A4EAE4" w14:textId="77777777" w:rsidR="005D4821" w:rsidRDefault="006B233D">
      <w:pPr>
        <w:spacing w:line="600" w:lineRule="auto"/>
        <w:ind w:firstLine="720"/>
        <w:jc w:val="both"/>
        <w:rPr>
          <w:rFonts w:eastAsia="Times New Roman"/>
          <w:szCs w:val="24"/>
        </w:rPr>
      </w:pPr>
      <w:r>
        <w:rPr>
          <w:rFonts w:eastAsia="Times New Roman"/>
          <w:szCs w:val="24"/>
        </w:rPr>
        <w:lastRenderedPageBreak/>
        <w:t xml:space="preserve">Αργότερα, </w:t>
      </w:r>
      <w:r w:rsidRPr="0017626E">
        <w:rPr>
          <w:rFonts w:eastAsia="Times New Roman"/>
          <w:szCs w:val="24"/>
        </w:rPr>
        <w:t>ήρθε και η τρίτη περίοδος της δικομματικής εξάρτησης το</w:t>
      </w:r>
      <w:r w:rsidRPr="0017626E">
        <w:rPr>
          <w:rFonts w:eastAsia="Times New Roman"/>
          <w:szCs w:val="24"/>
        </w:rPr>
        <w:t xml:space="preserve">υ </w:t>
      </w:r>
      <w:r>
        <w:rPr>
          <w:rFonts w:eastAsia="Times New Roman"/>
          <w:szCs w:val="24"/>
        </w:rPr>
        <w:t>κ</w:t>
      </w:r>
      <w:r w:rsidRPr="0017626E">
        <w:rPr>
          <w:rFonts w:eastAsia="Times New Roman"/>
          <w:szCs w:val="24"/>
        </w:rPr>
        <w:t>ράτους</w:t>
      </w:r>
      <w:r>
        <w:rPr>
          <w:rFonts w:eastAsia="Times New Roman"/>
          <w:szCs w:val="24"/>
        </w:rPr>
        <w:t>,</w:t>
      </w:r>
      <w:r w:rsidRPr="0017626E">
        <w:rPr>
          <w:rFonts w:eastAsia="Times New Roman"/>
          <w:szCs w:val="24"/>
        </w:rPr>
        <w:t xml:space="preserve"> </w:t>
      </w:r>
      <w:r>
        <w:rPr>
          <w:rFonts w:eastAsia="Times New Roman"/>
          <w:szCs w:val="24"/>
        </w:rPr>
        <w:t>ό</w:t>
      </w:r>
      <w:r w:rsidRPr="0017626E">
        <w:rPr>
          <w:rFonts w:eastAsia="Times New Roman"/>
          <w:szCs w:val="24"/>
        </w:rPr>
        <w:t>που</w:t>
      </w:r>
      <w:r>
        <w:rPr>
          <w:rFonts w:eastAsia="Times New Roman"/>
          <w:szCs w:val="24"/>
        </w:rPr>
        <w:t>,</w:t>
      </w:r>
      <w:r w:rsidRPr="0017626E">
        <w:rPr>
          <w:rFonts w:eastAsia="Times New Roman"/>
          <w:szCs w:val="24"/>
        </w:rPr>
        <w:t xml:space="preserve"> κάποια στιγμή</w:t>
      </w:r>
      <w:r>
        <w:rPr>
          <w:rFonts w:eastAsia="Times New Roman"/>
          <w:szCs w:val="24"/>
        </w:rPr>
        <w:t>,</w:t>
      </w:r>
      <w:r w:rsidRPr="0017626E">
        <w:rPr>
          <w:rFonts w:eastAsia="Times New Roman"/>
          <w:szCs w:val="24"/>
        </w:rPr>
        <w:t xml:space="preserve"> βέβαια</w:t>
      </w:r>
      <w:r>
        <w:rPr>
          <w:rFonts w:eastAsia="Times New Roman"/>
          <w:szCs w:val="24"/>
        </w:rPr>
        <w:t>,</w:t>
      </w:r>
      <w:r w:rsidRPr="0017626E">
        <w:rPr>
          <w:rFonts w:eastAsia="Times New Roman"/>
          <w:szCs w:val="24"/>
        </w:rPr>
        <w:t xml:space="preserve"> το ΠΑΣΟΚ έφερε το ΑΣΕΠ γιατί είχε φτάσει πια </w:t>
      </w:r>
      <w:r>
        <w:rPr>
          <w:rFonts w:eastAsia="Times New Roman"/>
          <w:szCs w:val="24"/>
        </w:rPr>
        <w:t>σ</w:t>
      </w:r>
      <w:r w:rsidRPr="0017626E">
        <w:rPr>
          <w:rFonts w:eastAsia="Times New Roman"/>
          <w:szCs w:val="24"/>
        </w:rPr>
        <w:t>ε οριακά σημεία</w:t>
      </w:r>
      <w:r>
        <w:rPr>
          <w:rFonts w:eastAsia="Times New Roman"/>
          <w:szCs w:val="24"/>
        </w:rPr>
        <w:t xml:space="preserve"> </w:t>
      </w:r>
      <w:r>
        <w:rPr>
          <w:rFonts w:eastAsia="Times New Roman"/>
          <w:szCs w:val="24"/>
        </w:rPr>
        <w:t>και τα δύο κόμματα</w:t>
      </w:r>
      <w:r w:rsidRPr="0017626E">
        <w:rPr>
          <w:rFonts w:eastAsia="Times New Roman"/>
          <w:szCs w:val="24"/>
        </w:rPr>
        <w:t xml:space="preserve"> η Νέα Δημοκρατία και το ΠΑΣΟΚ</w:t>
      </w:r>
      <w:r>
        <w:rPr>
          <w:rFonts w:eastAsia="Times New Roman"/>
          <w:szCs w:val="24"/>
        </w:rPr>
        <w:t>,</w:t>
      </w:r>
      <w:r w:rsidRPr="0017626E">
        <w:rPr>
          <w:rFonts w:eastAsia="Times New Roman"/>
          <w:szCs w:val="24"/>
        </w:rPr>
        <w:t xml:space="preserve"> </w:t>
      </w:r>
      <w:r>
        <w:rPr>
          <w:rFonts w:eastAsia="Times New Roman"/>
          <w:szCs w:val="24"/>
        </w:rPr>
        <w:t>γέμιζ</w:t>
      </w:r>
      <w:r>
        <w:rPr>
          <w:rFonts w:eastAsia="Times New Roman"/>
          <w:szCs w:val="24"/>
        </w:rPr>
        <w:t>αν</w:t>
      </w:r>
      <w:r w:rsidRPr="0017626E">
        <w:rPr>
          <w:rFonts w:eastAsia="Times New Roman"/>
          <w:szCs w:val="24"/>
        </w:rPr>
        <w:t xml:space="preserve"> </w:t>
      </w:r>
      <w:r>
        <w:rPr>
          <w:rFonts w:eastAsia="Times New Roman"/>
          <w:szCs w:val="24"/>
        </w:rPr>
        <w:t>τ</w:t>
      </w:r>
      <w:r w:rsidRPr="0017626E">
        <w:rPr>
          <w:rFonts w:eastAsia="Times New Roman"/>
          <w:szCs w:val="24"/>
        </w:rPr>
        <w:t xml:space="preserve">ον </w:t>
      </w:r>
      <w:r>
        <w:rPr>
          <w:rFonts w:eastAsia="Times New Roman"/>
          <w:szCs w:val="24"/>
        </w:rPr>
        <w:t>κρατικό μηχανισμό με δικούς του</w:t>
      </w:r>
      <w:r>
        <w:rPr>
          <w:rFonts w:eastAsia="Times New Roman"/>
          <w:szCs w:val="24"/>
        </w:rPr>
        <w:t>ς</w:t>
      </w:r>
      <w:r w:rsidRPr="0017626E">
        <w:rPr>
          <w:rFonts w:eastAsia="Times New Roman"/>
          <w:szCs w:val="24"/>
        </w:rPr>
        <w:t xml:space="preserve"> υπαλλήλους και έτσι δεν υπήρχε ούτε αξιοκρατία</w:t>
      </w:r>
      <w:r>
        <w:rPr>
          <w:rFonts w:eastAsia="Times New Roman"/>
          <w:szCs w:val="24"/>
        </w:rPr>
        <w:t>,</w:t>
      </w:r>
      <w:r w:rsidRPr="0017626E">
        <w:rPr>
          <w:rFonts w:eastAsia="Times New Roman"/>
          <w:szCs w:val="24"/>
        </w:rPr>
        <w:t xml:space="preserve"> ούτε αμερολ</w:t>
      </w:r>
      <w:r w:rsidRPr="0017626E">
        <w:rPr>
          <w:rFonts w:eastAsia="Times New Roman"/>
          <w:szCs w:val="24"/>
        </w:rPr>
        <w:t>ηψία</w:t>
      </w:r>
      <w:r>
        <w:rPr>
          <w:rFonts w:eastAsia="Times New Roman"/>
          <w:szCs w:val="24"/>
        </w:rPr>
        <w:t>,</w:t>
      </w:r>
      <w:r w:rsidRPr="0017626E">
        <w:rPr>
          <w:rFonts w:eastAsia="Times New Roman"/>
          <w:szCs w:val="24"/>
        </w:rPr>
        <w:t xml:space="preserve"> ούτε αντικειμενικότητα</w:t>
      </w:r>
      <w:r>
        <w:rPr>
          <w:rFonts w:eastAsia="Times New Roman"/>
          <w:szCs w:val="24"/>
        </w:rPr>
        <w:t>.</w:t>
      </w:r>
      <w:r w:rsidRPr="0017626E">
        <w:rPr>
          <w:rFonts w:eastAsia="Times New Roman"/>
          <w:szCs w:val="24"/>
        </w:rPr>
        <w:t xml:space="preserve"> </w:t>
      </w:r>
    </w:p>
    <w:p w14:paraId="20A4EAE5" w14:textId="77777777" w:rsidR="005D4821" w:rsidRDefault="006B233D">
      <w:pPr>
        <w:spacing w:line="600" w:lineRule="auto"/>
        <w:ind w:firstLine="720"/>
        <w:jc w:val="both"/>
        <w:rPr>
          <w:rFonts w:eastAsia="Times New Roman"/>
          <w:szCs w:val="24"/>
        </w:rPr>
      </w:pPr>
      <w:r>
        <w:rPr>
          <w:rFonts w:eastAsia="Times New Roman"/>
          <w:szCs w:val="24"/>
        </w:rPr>
        <w:t>Σήμερα, λ</w:t>
      </w:r>
      <w:r w:rsidRPr="0017626E">
        <w:rPr>
          <w:rFonts w:eastAsia="Times New Roman"/>
          <w:szCs w:val="24"/>
        </w:rPr>
        <w:t>οιπόν</w:t>
      </w:r>
      <w:r>
        <w:rPr>
          <w:rFonts w:eastAsia="Times New Roman"/>
          <w:szCs w:val="24"/>
        </w:rPr>
        <w:t>,</w:t>
      </w:r>
      <w:r w:rsidRPr="0017626E">
        <w:rPr>
          <w:rFonts w:eastAsia="Times New Roman"/>
          <w:szCs w:val="24"/>
        </w:rPr>
        <w:t xml:space="preserve"> που προσπαθεί ο ΣΥΡΙΖΑ να βάλει τα θεμέλια αμεροληψία</w:t>
      </w:r>
      <w:r>
        <w:rPr>
          <w:rFonts w:eastAsia="Times New Roman"/>
          <w:szCs w:val="24"/>
        </w:rPr>
        <w:t>ς</w:t>
      </w:r>
      <w:r w:rsidRPr="0017626E">
        <w:rPr>
          <w:rFonts w:eastAsia="Times New Roman"/>
          <w:szCs w:val="24"/>
        </w:rPr>
        <w:t xml:space="preserve"> </w:t>
      </w:r>
      <w:r>
        <w:rPr>
          <w:rFonts w:eastAsia="Times New Roman"/>
          <w:szCs w:val="24"/>
        </w:rPr>
        <w:t>και</w:t>
      </w:r>
      <w:r w:rsidRPr="0017626E">
        <w:rPr>
          <w:rFonts w:eastAsia="Times New Roman"/>
          <w:szCs w:val="24"/>
        </w:rPr>
        <w:t xml:space="preserve"> αξιοκρατίας </w:t>
      </w:r>
      <w:r>
        <w:rPr>
          <w:rFonts w:eastAsia="Times New Roman"/>
          <w:szCs w:val="24"/>
        </w:rPr>
        <w:t>στη</w:t>
      </w:r>
      <w:r w:rsidRPr="0017626E">
        <w:rPr>
          <w:rFonts w:eastAsia="Times New Roman"/>
          <w:szCs w:val="24"/>
        </w:rPr>
        <w:t xml:space="preserve"> </w:t>
      </w:r>
      <w:r>
        <w:rPr>
          <w:rFonts w:eastAsia="Times New Roman"/>
          <w:szCs w:val="24"/>
        </w:rPr>
        <w:t>δ</w:t>
      </w:r>
      <w:r w:rsidRPr="0017626E">
        <w:rPr>
          <w:rFonts w:eastAsia="Times New Roman"/>
          <w:szCs w:val="24"/>
        </w:rPr>
        <w:t>ιοίκηση</w:t>
      </w:r>
      <w:r>
        <w:rPr>
          <w:rFonts w:eastAsia="Times New Roman"/>
          <w:szCs w:val="24"/>
        </w:rPr>
        <w:t xml:space="preserve">, όλοι διαφωνούν. Αυτά είναι τα </w:t>
      </w:r>
      <w:r w:rsidRPr="0017626E">
        <w:rPr>
          <w:rFonts w:eastAsia="Times New Roman"/>
          <w:szCs w:val="24"/>
        </w:rPr>
        <w:t>παράδοξα</w:t>
      </w:r>
      <w:r>
        <w:rPr>
          <w:rFonts w:eastAsia="Times New Roman"/>
          <w:szCs w:val="24"/>
        </w:rPr>
        <w:t>.</w:t>
      </w:r>
      <w:r w:rsidRPr="0017626E">
        <w:rPr>
          <w:rFonts w:eastAsia="Times New Roman"/>
          <w:szCs w:val="24"/>
        </w:rPr>
        <w:t xml:space="preserve"> </w:t>
      </w:r>
      <w:r>
        <w:rPr>
          <w:rFonts w:eastAsia="Times New Roman"/>
          <w:szCs w:val="24"/>
        </w:rPr>
        <w:t>Γ</w:t>
      </w:r>
      <w:r w:rsidRPr="0017626E">
        <w:rPr>
          <w:rFonts w:eastAsia="Times New Roman"/>
          <w:szCs w:val="24"/>
        </w:rPr>
        <w:t xml:space="preserve">ιατί είδαμε εδώ ότι οι περισσότεροι </w:t>
      </w:r>
      <w:r>
        <w:rPr>
          <w:rFonts w:eastAsia="Times New Roman"/>
          <w:szCs w:val="24"/>
        </w:rPr>
        <w:t>Β</w:t>
      </w:r>
      <w:r w:rsidRPr="0017626E">
        <w:rPr>
          <w:rFonts w:eastAsia="Times New Roman"/>
          <w:szCs w:val="24"/>
        </w:rPr>
        <w:t>ουλευτές είπα</w:t>
      </w:r>
      <w:r>
        <w:rPr>
          <w:rFonts w:eastAsia="Times New Roman"/>
          <w:szCs w:val="24"/>
        </w:rPr>
        <w:t>ν</w:t>
      </w:r>
      <w:r w:rsidRPr="0017626E">
        <w:rPr>
          <w:rFonts w:eastAsia="Times New Roman"/>
          <w:szCs w:val="24"/>
        </w:rPr>
        <w:t xml:space="preserve"> τον καημό τους για το </w:t>
      </w:r>
      <w:r>
        <w:rPr>
          <w:rFonts w:eastAsia="Times New Roman"/>
          <w:szCs w:val="24"/>
        </w:rPr>
        <w:t>μ</w:t>
      </w:r>
      <w:r>
        <w:rPr>
          <w:rFonts w:eastAsia="Times New Roman"/>
          <w:szCs w:val="24"/>
        </w:rPr>
        <w:t xml:space="preserve">ακεδονικό, </w:t>
      </w:r>
      <w:r w:rsidRPr="0017626E">
        <w:rPr>
          <w:rFonts w:eastAsia="Times New Roman"/>
          <w:szCs w:val="24"/>
        </w:rPr>
        <w:t xml:space="preserve">ο καθένας </w:t>
      </w:r>
      <w:r>
        <w:rPr>
          <w:rFonts w:eastAsia="Times New Roman"/>
          <w:szCs w:val="24"/>
        </w:rPr>
        <w:t xml:space="preserve">είπε </w:t>
      </w:r>
      <w:r w:rsidRPr="0017626E">
        <w:rPr>
          <w:rFonts w:eastAsia="Times New Roman"/>
          <w:szCs w:val="24"/>
        </w:rPr>
        <w:t xml:space="preserve">τον καημό του για το ότι ήταν </w:t>
      </w:r>
      <w:r>
        <w:rPr>
          <w:rFonts w:eastAsia="Times New Roman"/>
          <w:szCs w:val="24"/>
        </w:rPr>
        <w:t xml:space="preserve">το </w:t>
      </w:r>
      <w:r w:rsidRPr="0017626E">
        <w:rPr>
          <w:rFonts w:eastAsia="Times New Roman"/>
          <w:szCs w:val="24"/>
        </w:rPr>
        <w:t xml:space="preserve">ΠΑΣΟΚ που </w:t>
      </w:r>
      <w:r>
        <w:rPr>
          <w:rFonts w:eastAsia="Times New Roman"/>
          <w:szCs w:val="24"/>
        </w:rPr>
        <w:t>έκανε</w:t>
      </w:r>
      <w:r w:rsidRPr="0017626E">
        <w:rPr>
          <w:rFonts w:eastAsia="Times New Roman"/>
          <w:szCs w:val="24"/>
        </w:rPr>
        <w:t xml:space="preserve"> τις μεγάλες τομές</w:t>
      </w:r>
      <w:r>
        <w:rPr>
          <w:rFonts w:eastAsia="Times New Roman"/>
          <w:szCs w:val="24"/>
        </w:rPr>
        <w:t>,</w:t>
      </w:r>
      <w:r w:rsidRPr="0017626E">
        <w:rPr>
          <w:rFonts w:eastAsia="Times New Roman"/>
          <w:szCs w:val="24"/>
        </w:rPr>
        <w:t xml:space="preserve"> </w:t>
      </w:r>
      <w:r>
        <w:rPr>
          <w:rFonts w:eastAsia="Times New Roman"/>
          <w:szCs w:val="24"/>
        </w:rPr>
        <w:t>ε</w:t>
      </w:r>
      <w:r w:rsidRPr="0017626E">
        <w:rPr>
          <w:rFonts w:eastAsia="Times New Roman"/>
          <w:szCs w:val="24"/>
        </w:rPr>
        <w:t xml:space="preserve">νώ τώρα όλοι οι άλλοι που προέρχονταν από </w:t>
      </w:r>
      <w:r>
        <w:rPr>
          <w:rFonts w:eastAsia="Times New Roman"/>
          <w:szCs w:val="24"/>
        </w:rPr>
        <w:t xml:space="preserve">το </w:t>
      </w:r>
      <w:r w:rsidRPr="0017626E">
        <w:rPr>
          <w:rFonts w:eastAsia="Times New Roman"/>
          <w:szCs w:val="24"/>
        </w:rPr>
        <w:t>ΠΑΣΟΚ</w:t>
      </w:r>
      <w:r>
        <w:rPr>
          <w:rFonts w:eastAsia="Times New Roman"/>
          <w:szCs w:val="24"/>
        </w:rPr>
        <w:t xml:space="preserve"> </w:t>
      </w:r>
      <w:r w:rsidRPr="0017626E">
        <w:rPr>
          <w:rFonts w:eastAsia="Times New Roman"/>
          <w:szCs w:val="24"/>
        </w:rPr>
        <w:t>δεν αξίζουν τίποτα</w:t>
      </w:r>
      <w:r>
        <w:rPr>
          <w:rFonts w:eastAsia="Times New Roman"/>
          <w:szCs w:val="24"/>
        </w:rPr>
        <w:t>.</w:t>
      </w:r>
      <w:r w:rsidRPr="0017626E">
        <w:rPr>
          <w:rFonts w:eastAsia="Times New Roman"/>
          <w:szCs w:val="24"/>
        </w:rPr>
        <w:t xml:space="preserve"> </w:t>
      </w:r>
      <w:r>
        <w:rPr>
          <w:rFonts w:eastAsia="Times New Roman"/>
          <w:szCs w:val="24"/>
        </w:rPr>
        <w:t>Ό</w:t>
      </w:r>
      <w:r w:rsidRPr="0017626E">
        <w:rPr>
          <w:rFonts w:eastAsia="Times New Roman"/>
          <w:szCs w:val="24"/>
        </w:rPr>
        <w:t xml:space="preserve">λοι δηλαδή βγάζουν εδώ τα υπαρξιακά τους </w:t>
      </w:r>
      <w:r>
        <w:rPr>
          <w:rFonts w:eastAsia="Times New Roman"/>
          <w:szCs w:val="24"/>
        </w:rPr>
        <w:t>δ</w:t>
      </w:r>
      <w:r w:rsidRPr="0017626E">
        <w:rPr>
          <w:rFonts w:eastAsia="Times New Roman"/>
          <w:szCs w:val="24"/>
        </w:rPr>
        <w:t>ράμα</w:t>
      </w:r>
      <w:r>
        <w:rPr>
          <w:rFonts w:eastAsia="Times New Roman"/>
          <w:szCs w:val="24"/>
        </w:rPr>
        <w:t>τα. Πράγματι, ζούμε σε μία εποχή που ο</w:t>
      </w:r>
      <w:r w:rsidRPr="0017626E">
        <w:rPr>
          <w:rFonts w:eastAsia="Times New Roman"/>
          <w:szCs w:val="24"/>
        </w:rPr>
        <w:t xml:space="preserve"> ορθο</w:t>
      </w:r>
      <w:r w:rsidRPr="0017626E">
        <w:rPr>
          <w:rFonts w:eastAsia="Times New Roman"/>
          <w:szCs w:val="24"/>
        </w:rPr>
        <w:t xml:space="preserve">λογισμός και </w:t>
      </w:r>
      <w:r>
        <w:rPr>
          <w:rFonts w:eastAsia="Times New Roman"/>
          <w:szCs w:val="24"/>
        </w:rPr>
        <w:t xml:space="preserve">ο </w:t>
      </w:r>
      <w:proofErr w:type="spellStart"/>
      <w:r w:rsidRPr="0017626E">
        <w:rPr>
          <w:rFonts w:eastAsia="Times New Roman"/>
          <w:szCs w:val="24"/>
        </w:rPr>
        <w:t>μανιχαϊσμός</w:t>
      </w:r>
      <w:proofErr w:type="spellEnd"/>
      <w:r w:rsidRPr="0017626E">
        <w:rPr>
          <w:rFonts w:eastAsia="Times New Roman"/>
          <w:szCs w:val="24"/>
        </w:rPr>
        <w:t xml:space="preserve"> έχ</w:t>
      </w:r>
      <w:r>
        <w:rPr>
          <w:rFonts w:eastAsia="Times New Roman"/>
          <w:szCs w:val="24"/>
        </w:rPr>
        <w:t>ουν</w:t>
      </w:r>
      <w:r w:rsidRPr="0017626E">
        <w:rPr>
          <w:rFonts w:eastAsia="Times New Roman"/>
          <w:szCs w:val="24"/>
        </w:rPr>
        <w:t xml:space="preserve"> κυριαρχήσει στην πολιτική σκηνή</w:t>
      </w:r>
      <w:r>
        <w:rPr>
          <w:rFonts w:eastAsia="Times New Roman"/>
          <w:szCs w:val="24"/>
        </w:rPr>
        <w:t>.</w:t>
      </w:r>
      <w:r w:rsidRPr="0017626E">
        <w:rPr>
          <w:rFonts w:eastAsia="Times New Roman"/>
          <w:szCs w:val="24"/>
        </w:rPr>
        <w:t xml:space="preserve"> </w:t>
      </w:r>
      <w:r>
        <w:rPr>
          <w:rFonts w:eastAsia="Times New Roman"/>
          <w:szCs w:val="24"/>
        </w:rPr>
        <w:t>Ε</w:t>
      </w:r>
      <w:r w:rsidRPr="0017626E">
        <w:rPr>
          <w:rFonts w:eastAsia="Times New Roman"/>
          <w:szCs w:val="24"/>
        </w:rPr>
        <w:t>ιδικά δε όταν είναι προεκλογική περίοδος</w:t>
      </w:r>
      <w:r>
        <w:rPr>
          <w:rFonts w:eastAsia="Times New Roman"/>
          <w:szCs w:val="24"/>
        </w:rPr>
        <w:t>,</w:t>
      </w:r>
      <w:r w:rsidRPr="0017626E">
        <w:rPr>
          <w:rFonts w:eastAsia="Times New Roman"/>
          <w:szCs w:val="24"/>
        </w:rPr>
        <w:t xml:space="preserve"> αυτά τα δύο φαινόμενα παίρνουν διαστάσεις τέρατος</w:t>
      </w:r>
      <w:r>
        <w:rPr>
          <w:rFonts w:eastAsia="Times New Roman"/>
          <w:szCs w:val="24"/>
        </w:rPr>
        <w:t>.</w:t>
      </w:r>
    </w:p>
    <w:p w14:paraId="20A4EAE6" w14:textId="77777777" w:rsidR="005D4821" w:rsidRDefault="006B233D">
      <w:pPr>
        <w:spacing w:line="600" w:lineRule="auto"/>
        <w:ind w:firstLine="720"/>
        <w:jc w:val="both"/>
        <w:rPr>
          <w:rFonts w:eastAsia="Times New Roman"/>
          <w:szCs w:val="24"/>
        </w:rPr>
      </w:pPr>
      <w:r>
        <w:rPr>
          <w:rFonts w:eastAsia="Times New Roman"/>
          <w:szCs w:val="24"/>
        </w:rPr>
        <w:t>Τι λένε, λοιπόν, σήμερα; Λένε ότι ο ΣΥΡΙΖΑ θέλει να διορίσει δικούς του. Πώς</w:t>
      </w:r>
      <w:r w:rsidRPr="0017626E">
        <w:rPr>
          <w:rFonts w:eastAsia="Times New Roman"/>
          <w:szCs w:val="24"/>
        </w:rPr>
        <w:t xml:space="preserve"> θα τους διορίσει</w:t>
      </w:r>
      <w:r>
        <w:rPr>
          <w:rFonts w:eastAsia="Times New Roman"/>
          <w:szCs w:val="24"/>
        </w:rPr>
        <w:t>,</w:t>
      </w:r>
      <w:r w:rsidRPr="0017626E">
        <w:rPr>
          <w:rFonts w:eastAsia="Times New Roman"/>
          <w:szCs w:val="24"/>
        </w:rPr>
        <w:t xml:space="preserve"> </w:t>
      </w:r>
      <w:r>
        <w:rPr>
          <w:rFonts w:eastAsia="Times New Roman"/>
          <w:szCs w:val="24"/>
        </w:rPr>
        <w:t>κ</w:t>
      </w:r>
      <w:r>
        <w:rPr>
          <w:rFonts w:eastAsia="Times New Roman"/>
          <w:szCs w:val="24"/>
        </w:rPr>
        <w:t>ύριοι; Φο</w:t>
      </w:r>
      <w:r>
        <w:rPr>
          <w:rFonts w:eastAsia="Times New Roman"/>
          <w:szCs w:val="24"/>
        </w:rPr>
        <w:t>βά</w:t>
      </w:r>
      <w:r>
        <w:rPr>
          <w:rFonts w:eastAsia="Times New Roman"/>
          <w:szCs w:val="24"/>
        </w:rPr>
        <w:t xml:space="preserve">στε ότι </w:t>
      </w:r>
      <w:r w:rsidRPr="0017626E">
        <w:rPr>
          <w:rFonts w:eastAsia="Times New Roman"/>
          <w:szCs w:val="24"/>
        </w:rPr>
        <w:t xml:space="preserve">τις </w:t>
      </w:r>
      <w:r w:rsidRPr="0017626E">
        <w:rPr>
          <w:rFonts w:eastAsia="Times New Roman"/>
          <w:szCs w:val="24"/>
        </w:rPr>
        <w:lastRenderedPageBreak/>
        <w:t>προσλήψεις του 2019 θα τις κάνει ο ΣΥΡΙΖΑ</w:t>
      </w:r>
      <w:r>
        <w:rPr>
          <w:rFonts w:eastAsia="Times New Roman"/>
          <w:szCs w:val="24"/>
        </w:rPr>
        <w:t>;</w:t>
      </w:r>
      <w:r w:rsidRPr="0017626E">
        <w:rPr>
          <w:rFonts w:eastAsia="Times New Roman"/>
          <w:szCs w:val="24"/>
        </w:rPr>
        <w:t xml:space="preserve"> </w:t>
      </w:r>
      <w:r>
        <w:rPr>
          <w:rFonts w:eastAsia="Times New Roman"/>
          <w:szCs w:val="24"/>
        </w:rPr>
        <w:t>Ν</w:t>
      </w:r>
      <w:r w:rsidRPr="0017626E">
        <w:rPr>
          <w:rFonts w:eastAsia="Times New Roman"/>
          <w:szCs w:val="24"/>
        </w:rPr>
        <w:t xml:space="preserve">ομίζω </w:t>
      </w:r>
      <w:r>
        <w:rPr>
          <w:rFonts w:eastAsia="Times New Roman"/>
          <w:szCs w:val="24"/>
        </w:rPr>
        <w:t xml:space="preserve">ότι </w:t>
      </w:r>
      <w:r w:rsidRPr="0017626E">
        <w:rPr>
          <w:rFonts w:eastAsia="Times New Roman"/>
          <w:szCs w:val="24"/>
        </w:rPr>
        <w:t>καλώς φοβόσαστε</w:t>
      </w:r>
      <w:r>
        <w:rPr>
          <w:rFonts w:eastAsia="Times New Roman"/>
          <w:szCs w:val="24"/>
        </w:rPr>
        <w:t>.</w:t>
      </w:r>
      <w:r w:rsidRPr="0017626E">
        <w:rPr>
          <w:rFonts w:eastAsia="Times New Roman"/>
          <w:szCs w:val="24"/>
        </w:rPr>
        <w:t xml:space="preserve"> Γιατί</w:t>
      </w:r>
      <w:r>
        <w:rPr>
          <w:rFonts w:eastAsia="Times New Roman"/>
          <w:szCs w:val="24"/>
        </w:rPr>
        <w:t>,</w:t>
      </w:r>
      <w:r w:rsidRPr="0017626E">
        <w:rPr>
          <w:rFonts w:eastAsia="Times New Roman"/>
          <w:szCs w:val="24"/>
        </w:rPr>
        <w:t xml:space="preserve"> </w:t>
      </w:r>
      <w:r>
        <w:rPr>
          <w:rFonts w:eastAsia="Times New Roman"/>
          <w:szCs w:val="24"/>
        </w:rPr>
        <w:t>π</w:t>
      </w:r>
      <w:r w:rsidRPr="0017626E">
        <w:rPr>
          <w:rFonts w:eastAsia="Times New Roman"/>
          <w:szCs w:val="24"/>
        </w:rPr>
        <w:t>ράγματι</w:t>
      </w:r>
      <w:r>
        <w:rPr>
          <w:rFonts w:eastAsia="Times New Roman"/>
          <w:szCs w:val="24"/>
        </w:rPr>
        <w:t>,</w:t>
      </w:r>
      <w:r w:rsidRPr="0017626E">
        <w:rPr>
          <w:rFonts w:eastAsia="Times New Roman"/>
          <w:szCs w:val="24"/>
        </w:rPr>
        <w:t xml:space="preserve"> το ΑΣΕΠ</w:t>
      </w:r>
      <w:r>
        <w:rPr>
          <w:rFonts w:eastAsia="Times New Roman"/>
          <w:szCs w:val="24"/>
        </w:rPr>
        <w:t>,</w:t>
      </w:r>
      <w:r w:rsidRPr="0017626E">
        <w:rPr>
          <w:rFonts w:eastAsia="Times New Roman"/>
          <w:szCs w:val="24"/>
        </w:rPr>
        <w:t xml:space="preserve"> αναβαθμισμένο</w:t>
      </w:r>
      <w:r>
        <w:rPr>
          <w:rFonts w:eastAsia="Times New Roman"/>
          <w:szCs w:val="24"/>
        </w:rPr>
        <w:t>,</w:t>
      </w:r>
      <w:r w:rsidRPr="0017626E">
        <w:rPr>
          <w:rFonts w:eastAsia="Times New Roman"/>
          <w:szCs w:val="24"/>
        </w:rPr>
        <w:t xml:space="preserve"> θα λειτουργήσει το </w:t>
      </w:r>
      <w:r>
        <w:rPr>
          <w:rFonts w:eastAsia="Times New Roman"/>
          <w:szCs w:val="24"/>
        </w:rPr>
        <w:t>20</w:t>
      </w:r>
      <w:r w:rsidRPr="0017626E">
        <w:rPr>
          <w:rFonts w:eastAsia="Times New Roman"/>
          <w:szCs w:val="24"/>
        </w:rPr>
        <w:t xml:space="preserve">19 και </w:t>
      </w:r>
      <w:r>
        <w:rPr>
          <w:rFonts w:eastAsia="Times New Roman"/>
          <w:szCs w:val="24"/>
        </w:rPr>
        <w:t>κυβέρνηση θα είναι ο</w:t>
      </w:r>
      <w:r w:rsidRPr="0017626E">
        <w:rPr>
          <w:rFonts w:eastAsia="Times New Roman"/>
          <w:szCs w:val="24"/>
        </w:rPr>
        <w:t xml:space="preserve"> ΣΥΡΙΖΑ</w:t>
      </w:r>
      <w:r>
        <w:rPr>
          <w:rFonts w:eastAsia="Times New Roman"/>
          <w:szCs w:val="24"/>
        </w:rPr>
        <w:t>.</w:t>
      </w:r>
      <w:r w:rsidRPr="0017626E">
        <w:rPr>
          <w:rFonts w:eastAsia="Times New Roman"/>
          <w:szCs w:val="24"/>
        </w:rPr>
        <w:t xml:space="preserve"> </w:t>
      </w:r>
      <w:r>
        <w:rPr>
          <w:rFonts w:eastAsia="Times New Roman"/>
          <w:szCs w:val="24"/>
        </w:rPr>
        <w:t>Γι’</w:t>
      </w:r>
      <w:r w:rsidRPr="0017626E">
        <w:rPr>
          <w:rFonts w:eastAsia="Times New Roman"/>
          <w:szCs w:val="24"/>
        </w:rPr>
        <w:t xml:space="preserve"> αυτό και οι δημόσιοι υπάλληλοι που φοβούνται τις απολύσεις</w:t>
      </w:r>
      <w:r>
        <w:rPr>
          <w:rFonts w:eastAsia="Times New Roman"/>
          <w:szCs w:val="24"/>
        </w:rPr>
        <w:t>,</w:t>
      </w:r>
      <w:r w:rsidRPr="0017626E">
        <w:rPr>
          <w:rFonts w:eastAsia="Times New Roman"/>
          <w:szCs w:val="24"/>
        </w:rPr>
        <w:t xml:space="preserve"> αλλά και όσοι φιλοδοξούν να γίνουν δημόσιοι υπάλληλοι</w:t>
      </w:r>
      <w:r>
        <w:rPr>
          <w:rFonts w:eastAsia="Times New Roman"/>
          <w:szCs w:val="24"/>
        </w:rPr>
        <w:t>,</w:t>
      </w:r>
      <w:r w:rsidRPr="0017626E">
        <w:rPr>
          <w:rFonts w:eastAsia="Times New Roman"/>
          <w:szCs w:val="24"/>
        </w:rPr>
        <w:t xml:space="preserve"> με την ψήφο </w:t>
      </w:r>
      <w:r>
        <w:rPr>
          <w:rFonts w:eastAsia="Times New Roman"/>
          <w:szCs w:val="24"/>
        </w:rPr>
        <w:t>τους,</w:t>
      </w:r>
      <w:r w:rsidRPr="0017626E">
        <w:rPr>
          <w:rFonts w:eastAsia="Times New Roman"/>
          <w:szCs w:val="24"/>
        </w:rPr>
        <w:t xml:space="preserve"> θα σας στείλουν στις ψευδαισθήσεις που έχετε διαμορφώσει</w:t>
      </w:r>
      <w:r>
        <w:rPr>
          <w:rFonts w:eastAsia="Times New Roman"/>
          <w:szCs w:val="24"/>
        </w:rPr>
        <w:t>.</w:t>
      </w:r>
      <w:r w:rsidRPr="0017626E">
        <w:rPr>
          <w:rFonts w:eastAsia="Times New Roman"/>
          <w:szCs w:val="24"/>
        </w:rPr>
        <w:t xml:space="preserve"> </w:t>
      </w:r>
    </w:p>
    <w:p w14:paraId="20A4EAE7" w14:textId="77777777" w:rsidR="005D4821" w:rsidRDefault="006B233D">
      <w:pPr>
        <w:spacing w:line="600" w:lineRule="auto"/>
        <w:ind w:firstLine="720"/>
        <w:jc w:val="both"/>
        <w:rPr>
          <w:rFonts w:eastAsia="Times New Roman"/>
          <w:szCs w:val="24"/>
        </w:rPr>
      </w:pPr>
      <w:proofErr w:type="spellStart"/>
      <w:r>
        <w:rPr>
          <w:rFonts w:eastAsia="Times New Roman"/>
          <w:szCs w:val="24"/>
        </w:rPr>
        <w:t>Τ</w:t>
      </w:r>
      <w:r w:rsidRPr="0017626E">
        <w:rPr>
          <w:rFonts w:eastAsia="Times New Roman"/>
          <w:szCs w:val="24"/>
        </w:rPr>
        <w:t>ελειώνοντας</w:t>
      </w:r>
      <w:r>
        <w:rPr>
          <w:rFonts w:eastAsia="Times New Roman"/>
          <w:szCs w:val="24"/>
        </w:rPr>
        <w:t>,</w:t>
      </w:r>
      <w:r w:rsidRPr="0017626E">
        <w:rPr>
          <w:rFonts w:eastAsia="Times New Roman"/>
          <w:szCs w:val="24"/>
        </w:rPr>
        <w:t>να</w:t>
      </w:r>
      <w:proofErr w:type="spellEnd"/>
      <w:r w:rsidRPr="0017626E">
        <w:rPr>
          <w:rFonts w:eastAsia="Times New Roman"/>
          <w:szCs w:val="24"/>
        </w:rPr>
        <w:t xml:space="preserve"> πω ότι</w:t>
      </w:r>
      <w:r>
        <w:rPr>
          <w:rFonts w:eastAsia="Times New Roman"/>
          <w:szCs w:val="24"/>
        </w:rPr>
        <w:t>,</w:t>
      </w:r>
      <w:r w:rsidRPr="0017626E">
        <w:rPr>
          <w:rFonts w:eastAsia="Times New Roman"/>
          <w:szCs w:val="24"/>
        </w:rPr>
        <w:t xml:space="preserve"> πράγματι</w:t>
      </w:r>
      <w:r>
        <w:rPr>
          <w:rFonts w:eastAsia="Times New Roman"/>
          <w:szCs w:val="24"/>
        </w:rPr>
        <w:t>,</w:t>
      </w:r>
      <w:r w:rsidRPr="0017626E">
        <w:rPr>
          <w:rFonts w:eastAsia="Times New Roman"/>
          <w:szCs w:val="24"/>
        </w:rPr>
        <w:t xml:space="preserve"> εμείς</w:t>
      </w:r>
      <w:r>
        <w:rPr>
          <w:rFonts w:eastAsia="Times New Roman"/>
          <w:szCs w:val="24"/>
        </w:rPr>
        <w:t>,</w:t>
      </w:r>
      <w:r w:rsidRPr="0017626E">
        <w:rPr>
          <w:rFonts w:eastAsia="Times New Roman"/>
          <w:szCs w:val="24"/>
        </w:rPr>
        <w:t xml:space="preserve"> ως Αριστερά</w:t>
      </w:r>
      <w:r>
        <w:rPr>
          <w:rFonts w:eastAsia="Times New Roman"/>
          <w:szCs w:val="24"/>
        </w:rPr>
        <w:t>,</w:t>
      </w:r>
      <w:r w:rsidRPr="0017626E">
        <w:rPr>
          <w:rFonts w:eastAsia="Times New Roman"/>
          <w:szCs w:val="24"/>
        </w:rPr>
        <w:t xml:space="preserve"> θεωρούμε ότι οι </w:t>
      </w:r>
      <w:r>
        <w:rPr>
          <w:rFonts w:eastAsia="Times New Roman"/>
          <w:szCs w:val="24"/>
        </w:rPr>
        <w:t>α</w:t>
      </w:r>
      <w:r w:rsidRPr="0017626E">
        <w:rPr>
          <w:rFonts w:eastAsia="Times New Roman"/>
          <w:szCs w:val="24"/>
        </w:rPr>
        <w:t xml:space="preserve">νεξάρτητες </w:t>
      </w:r>
      <w:r>
        <w:rPr>
          <w:rFonts w:eastAsia="Times New Roman"/>
          <w:szCs w:val="24"/>
        </w:rPr>
        <w:t>α</w:t>
      </w:r>
      <w:r w:rsidRPr="0017626E">
        <w:rPr>
          <w:rFonts w:eastAsia="Times New Roman"/>
          <w:szCs w:val="24"/>
        </w:rPr>
        <w:t>ρχές είναι ένα παράδειγμα νεοφιλελεύθερη</w:t>
      </w:r>
      <w:r w:rsidRPr="0017626E">
        <w:rPr>
          <w:rFonts w:eastAsia="Times New Roman"/>
          <w:szCs w:val="24"/>
        </w:rPr>
        <w:t>ς διαχείρισης</w:t>
      </w:r>
      <w:r>
        <w:rPr>
          <w:rFonts w:eastAsia="Times New Roman"/>
          <w:szCs w:val="24"/>
        </w:rPr>
        <w:t>.</w:t>
      </w:r>
      <w:r w:rsidRPr="0017626E">
        <w:rPr>
          <w:rFonts w:eastAsia="Times New Roman"/>
          <w:szCs w:val="24"/>
        </w:rPr>
        <w:t xml:space="preserve"> Πράγματι</w:t>
      </w:r>
      <w:r>
        <w:rPr>
          <w:rFonts w:eastAsia="Times New Roman"/>
          <w:szCs w:val="24"/>
        </w:rPr>
        <w:t>,</w:t>
      </w:r>
      <w:r w:rsidRPr="0017626E">
        <w:rPr>
          <w:rFonts w:eastAsia="Times New Roman"/>
          <w:szCs w:val="24"/>
        </w:rPr>
        <w:t xml:space="preserve"> το κράτος</w:t>
      </w:r>
      <w:r>
        <w:rPr>
          <w:rFonts w:eastAsia="Times New Roman"/>
          <w:szCs w:val="24"/>
        </w:rPr>
        <w:t>,</w:t>
      </w:r>
      <w:r w:rsidRPr="0017626E">
        <w:rPr>
          <w:rFonts w:eastAsia="Times New Roman"/>
          <w:szCs w:val="24"/>
        </w:rPr>
        <w:t xml:space="preserve"> στα πλαίσια της </w:t>
      </w:r>
      <w:r>
        <w:rPr>
          <w:rFonts w:eastAsia="Times New Roman"/>
          <w:szCs w:val="24"/>
        </w:rPr>
        <w:t>«</w:t>
      </w:r>
      <w:r w:rsidRPr="0017626E">
        <w:rPr>
          <w:rFonts w:eastAsia="Times New Roman"/>
          <w:szCs w:val="24"/>
        </w:rPr>
        <w:t>ιδιωτικοποίησ</w:t>
      </w:r>
      <w:r>
        <w:rPr>
          <w:rFonts w:eastAsia="Times New Roman"/>
          <w:szCs w:val="24"/>
        </w:rPr>
        <w:t>ή</w:t>
      </w:r>
      <w:r w:rsidRPr="0017626E">
        <w:rPr>
          <w:rFonts w:eastAsia="Times New Roman"/>
          <w:szCs w:val="24"/>
        </w:rPr>
        <w:t>ς</w:t>
      </w:r>
      <w:r>
        <w:rPr>
          <w:rFonts w:eastAsia="Times New Roman"/>
          <w:szCs w:val="24"/>
        </w:rPr>
        <w:t>»</w:t>
      </w:r>
      <w:r w:rsidRPr="0017626E">
        <w:rPr>
          <w:rFonts w:eastAsia="Times New Roman"/>
          <w:szCs w:val="24"/>
        </w:rPr>
        <w:t xml:space="preserve"> του</w:t>
      </w:r>
      <w:r>
        <w:rPr>
          <w:rFonts w:eastAsia="Times New Roman"/>
          <w:szCs w:val="24"/>
        </w:rPr>
        <w:t>,</w:t>
      </w:r>
      <w:r w:rsidRPr="0017626E">
        <w:rPr>
          <w:rFonts w:eastAsia="Times New Roman"/>
          <w:szCs w:val="24"/>
        </w:rPr>
        <w:t xml:space="preserve"> εκχώρησε δημόσια εξουσία στις </w:t>
      </w:r>
      <w:r>
        <w:rPr>
          <w:rFonts w:eastAsia="Times New Roman"/>
          <w:szCs w:val="24"/>
        </w:rPr>
        <w:t>α</w:t>
      </w:r>
      <w:r w:rsidRPr="0017626E">
        <w:rPr>
          <w:rFonts w:eastAsia="Times New Roman"/>
          <w:szCs w:val="24"/>
        </w:rPr>
        <w:t xml:space="preserve">νεξάρτητες </w:t>
      </w:r>
      <w:r>
        <w:rPr>
          <w:rFonts w:eastAsia="Times New Roman"/>
          <w:szCs w:val="24"/>
        </w:rPr>
        <w:t>α</w:t>
      </w:r>
      <w:r w:rsidRPr="0017626E">
        <w:rPr>
          <w:rFonts w:eastAsia="Times New Roman"/>
          <w:szCs w:val="24"/>
        </w:rPr>
        <w:t>ρχές</w:t>
      </w:r>
      <w:r>
        <w:rPr>
          <w:rFonts w:eastAsia="Times New Roman"/>
          <w:szCs w:val="24"/>
        </w:rPr>
        <w:t>.</w:t>
      </w:r>
    </w:p>
    <w:p w14:paraId="20A4EAE8"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Ν</w:t>
      </w:r>
      <w:r w:rsidRPr="009D0D48">
        <w:rPr>
          <w:rFonts w:eastAsia="Times New Roman" w:cs="Times New Roman"/>
          <w:szCs w:val="24"/>
        </w:rPr>
        <w:t>α ξέρετε</w:t>
      </w:r>
      <w:r>
        <w:rPr>
          <w:rFonts w:eastAsia="Times New Roman" w:cs="Times New Roman"/>
          <w:szCs w:val="24"/>
        </w:rPr>
        <w:t>,</w:t>
      </w:r>
      <w:r w:rsidRPr="009D0D48">
        <w:rPr>
          <w:rFonts w:eastAsia="Times New Roman" w:cs="Times New Roman"/>
          <w:szCs w:val="24"/>
        </w:rPr>
        <w:t xml:space="preserve"> </w:t>
      </w:r>
      <w:r>
        <w:rPr>
          <w:rFonts w:eastAsia="Times New Roman" w:cs="Times New Roman"/>
          <w:szCs w:val="24"/>
        </w:rPr>
        <w:t xml:space="preserve">ότι </w:t>
      </w:r>
      <w:r w:rsidRPr="009D0D48">
        <w:rPr>
          <w:rFonts w:eastAsia="Times New Roman" w:cs="Times New Roman"/>
          <w:szCs w:val="24"/>
        </w:rPr>
        <w:t xml:space="preserve">όταν ηττηθεί ο νεοφιλελευθερισμός </w:t>
      </w:r>
      <w:r>
        <w:rPr>
          <w:rFonts w:eastAsia="Times New Roman" w:cs="Times New Roman"/>
          <w:szCs w:val="24"/>
        </w:rPr>
        <w:t>-</w:t>
      </w:r>
      <w:r w:rsidRPr="009D0D48">
        <w:rPr>
          <w:rFonts w:eastAsia="Times New Roman" w:cs="Times New Roman"/>
          <w:szCs w:val="24"/>
        </w:rPr>
        <w:t>γιατί θα ηττηθεί</w:t>
      </w:r>
      <w:r>
        <w:rPr>
          <w:rFonts w:eastAsia="Times New Roman" w:cs="Times New Roman"/>
          <w:szCs w:val="24"/>
        </w:rPr>
        <w:t>-</w:t>
      </w:r>
      <w:r w:rsidRPr="009D0D48">
        <w:rPr>
          <w:rFonts w:eastAsia="Times New Roman" w:cs="Times New Roman"/>
          <w:szCs w:val="24"/>
        </w:rPr>
        <w:t xml:space="preserve"> τότε θα βγουν πολλά πολιτικά κόμματα και πολιτικές δυνάμεις να ζ</w:t>
      </w:r>
      <w:r w:rsidRPr="009D0D48">
        <w:rPr>
          <w:rFonts w:eastAsia="Times New Roman" w:cs="Times New Roman"/>
          <w:szCs w:val="24"/>
        </w:rPr>
        <w:t>ητήσουν να επανέλθουν στο κράτος οι</w:t>
      </w:r>
      <w:r>
        <w:rPr>
          <w:rFonts w:eastAsia="Times New Roman" w:cs="Times New Roman"/>
          <w:szCs w:val="24"/>
        </w:rPr>
        <w:t xml:space="preserve"> δ</w:t>
      </w:r>
      <w:r w:rsidRPr="009D0D48">
        <w:rPr>
          <w:rFonts w:eastAsia="Times New Roman" w:cs="Times New Roman"/>
          <w:szCs w:val="24"/>
        </w:rPr>
        <w:t>ημόσιες λειτουργίες</w:t>
      </w:r>
      <w:r>
        <w:rPr>
          <w:rFonts w:eastAsia="Times New Roman" w:cs="Times New Roman"/>
          <w:szCs w:val="24"/>
        </w:rPr>
        <w:t>,</w:t>
      </w:r>
      <w:r w:rsidRPr="009D0D48">
        <w:rPr>
          <w:rFonts w:eastAsia="Times New Roman" w:cs="Times New Roman"/>
          <w:szCs w:val="24"/>
        </w:rPr>
        <w:t xml:space="preserve"> δηλαδή το κράτος να ελέγχει τους </w:t>
      </w:r>
      <w:proofErr w:type="spellStart"/>
      <w:r w:rsidRPr="009D0D48">
        <w:rPr>
          <w:rFonts w:eastAsia="Times New Roman" w:cs="Times New Roman"/>
          <w:szCs w:val="24"/>
        </w:rPr>
        <w:t>καναλάρχες</w:t>
      </w:r>
      <w:proofErr w:type="spellEnd"/>
      <w:r w:rsidRPr="009D0D48">
        <w:rPr>
          <w:rFonts w:eastAsia="Times New Roman" w:cs="Times New Roman"/>
          <w:szCs w:val="24"/>
        </w:rPr>
        <w:t xml:space="preserve"> και να μη φοβάται και να δίνει την εξουσία στο Εθνικό Ραδιοτηλεοπτικό Συμβούλιο</w:t>
      </w:r>
      <w:r>
        <w:rPr>
          <w:rFonts w:eastAsia="Times New Roman" w:cs="Times New Roman"/>
          <w:szCs w:val="24"/>
        </w:rPr>
        <w:t xml:space="preserve">, γιατί οι </w:t>
      </w:r>
      <w:proofErr w:type="spellStart"/>
      <w:r>
        <w:rPr>
          <w:rFonts w:eastAsia="Times New Roman" w:cs="Times New Roman"/>
          <w:szCs w:val="24"/>
        </w:rPr>
        <w:t>καναλάρχες</w:t>
      </w:r>
      <w:proofErr w:type="spellEnd"/>
      <w:r>
        <w:rPr>
          <w:rFonts w:eastAsia="Times New Roman" w:cs="Times New Roman"/>
          <w:szCs w:val="24"/>
        </w:rPr>
        <w:t xml:space="preserve"> θα ρίξουν τις κυβερνήσεις. Ν</w:t>
      </w:r>
      <w:r w:rsidRPr="009D0D48">
        <w:rPr>
          <w:rFonts w:eastAsia="Times New Roman" w:cs="Times New Roman"/>
          <w:szCs w:val="24"/>
        </w:rPr>
        <w:t xml:space="preserve">α </w:t>
      </w:r>
      <w:r w:rsidRPr="009D0D48">
        <w:rPr>
          <w:rFonts w:eastAsia="Times New Roman" w:cs="Times New Roman"/>
          <w:szCs w:val="24"/>
        </w:rPr>
        <w:lastRenderedPageBreak/>
        <w:t>έχουμε υπ</w:t>
      </w:r>
      <w:r>
        <w:rPr>
          <w:rFonts w:eastAsia="Times New Roman" w:cs="Times New Roman"/>
          <w:szCs w:val="24"/>
        </w:rPr>
        <w:t xml:space="preserve">’ </w:t>
      </w:r>
      <w:proofErr w:type="spellStart"/>
      <w:r w:rsidRPr="009D0D48">
        <w:rPr>
          <w:rFonts w:eastAsia="Times New Roman" w:cs="Times New Roman"/>
          <w:szCs w:val="24"/>
        </w:rPr>
        <w:t>όψ</w:t>
      </w:r>
      <w:r>
        <w:rPr>
          <w:rFonts w:eastAsia="Times New Roman" w:cs="Times New Roman"/>
          <w:szCs w:val="24"/>
        </w:rPr>
        <w:t>ιν</w:t>
      </w:r>
      <w:proofErr w:type="spellEnd"/>
      <w:r w:rsidRPr="009D0D48">
        <w:rPr>
          <w:rFonts w:eastAsia="Times New Roman" w:cs="Times New Roman"/>
          <w:szCs w:val="24"/>
        </w:rPr>
        <w:t xml:space="preserve"> μας ότι το ΑΣΕΠ θα κρατηθεί για πολλά ακόμα χρόνια</w:t>
      </w:r>
      <w:r>
        <w:rPr>
          <w:rFonts w:eastAsia="Times New Roman" w:cs="Times New Roman"/>
          <w:szCs w:val="24"/>
        </w:rPr>
        <w:t>.</w:t>
      </w:r>
    </w:p>
    <w:p w14:paraId="20A4EAE9" w14:textId="77777777" w:rsidR="005D4821" w:rsidRDefault="006B233D">
      <w:pPr>
        <w:spacing w:line="600" w:lineRule="auto"/>
        <w:ind w:firstLine="720"/>
        <w:jc w:val="both"/>
        <w:rPr>
          <w:rFonts w:eastAsia="Times New Roman"/>
          <w:bCs/>
          <w:szCs w:val="24"/>
        </w:rPr>
      </w:pPr>
      <w:r w:rsidRPr="004E4F19">
        <w:rPr>
          <w:rFonts w:eastAsia="Times New Roman"/>
          <w:bCs/>
          <w:szCs w:val="24"/>
        </w:rPr>
        <w:t xml:space="preserve">(Στο σημείο αυτό </w:t>
      </w:r>
      <w:r>
        <w:rPr>
          <w:rFonts w:eastAsia="Times New Roman"/>
          <w:bCs/>
          <w:szCs w:val="24"/>
        </w:rPr>
        <w:t>κ</w:t>
      </w:r>
      <w:r w:rsidRPr="004E4F19">
        <w:rPr>
          <w:rFonts w:eastAsia="Times New Roman"/>
          <w:bCs/>
          <w:szCs w:val="24"/>
        </w:rPr>
        <w:t>τυπάει το κουδούνι λήξεως του χρό</w:t>
      </w:r>
      <w:r>
        <w:rPr>
          <w:rFonts w:eastAsia="Times New Roman"/>
          <w:bCs/>
          <w:szCs w:val="24"/>
        </w:rPr>
        <w:t>νου ομιλίας της κυρίας Αντιπροέδρου)</w:t>
      </w:r>
    </w:p>
    <w:p w14:paraId="20A4EAEA" w14:textId="77777777" w:rsidR="005D4821" w:rsidRDefault="006B233D">
      <w:pPr>
        <w:spacing w:line="600" w:lineRule="auto"/>
        <w:ind w:firstLine="720"/>
        <w:jc w:val="both"/>
        <w:rPr>
          <w:rFonts w:eastAsia="Times New Roman"/>
          <w:bCs/>
          <w:szCs w:val="24"/>
        </w:rPr>
      </w:pPr>
      <w:r>
        <w:rPr>
          <w:rFonts w:eastAsia="Times New Roman"/>
          <w:b/>
          <w:bCs/>
          <w:szCs w:val="24"/>
        </w:rPr>
        <w:t>ΠΡΟΕΔΡΕΥΩΝ (Μάριος Γεωργιάδης):</w:t>
      </w:r>
      <w:r>
        <w:rPr>
          <w:rFonts w:eastAsia="Times New Roman"/>
          <w:bCs/>
          <w:szCs w:val="24"/>
        </w:rPr>
        <w:t xml:space="preserve"> Κυρία Πρόεδρε, παρακαλώ, εάν θέλετε, ολοκληρώνετε.</w:t>
      </w:r>
    </w:p>
    <w:p w14:paraId="20A4EAEB" w14:textId="77777777" w:rsidR="005D4821" w:rsidRDefault="006B233D">
      <w:pPr>
        <w:spacing w:line="600" w:lineRule="auto"/>
        <w:ind w:firstLine="720"/>
        <w:jc w:val="both"/>
        <w:rPr>
          <w:rFonts w:eastAsia="Times New Roman" w:cs="Times New Roman"/>
          <w:szCs w:val="24"/>
        </w:rPr>
      </w:pPr>
      <w:r w:rsidRPr="009D0D48">
        <w:rPr>
          <w:rFonts w:eastAsia="Times New Roman" w:cs="Times New Roman"/>
          <w:b/>
          <w:szCs w:val="24"/>
        </w:rPr>
        <w:t xml:space="preserve">ΑΝΑΣΤΑΣΙΑ ΧΡΙΣΤΟΔΟΥΛΟΠΟΥΛΟΥ (Γ΄ </w:t>
      </w:r>
      <w:r w:rsidRPr="009D0D48">
        <w:rPr>
          <w:rFonts w:eastAsia="Times New Roman" w:cs="Times New Roman"/>
          <w:b/>
          <w:szCs w:val="24"/>
        </w:rPr>
        <w:t>Αντιπρόεδρος της Βουλής):</w:t>
      </w:r>
      <w:r>
        <w:rPr>
          <w:rFonts w:eastAsia="Times New Roman" w:cs="Times New Roman"/>
          <w:szCs w:val="24"/>
        </w:rPr>
        <w:t xml:space="preserve"> Μέχρι το ελληνικό κράτος να αποκτήσει</w:t>
      </w:r>
      <w:r w:rsidRPr="009D0D48">
        <w:rPr>
          <w:rFonts w:eastAsia="Times New Roman" w:cs="Times New Roman"/>
          <w:szCs w:val="24"/>
        </w:rPr>
        <w:t xml:space="preserve"> τεκμήριο αθωότητας</w:t>
      </w:r>
      <w:r>
        <w:rPr>
          <w:rFonts w:eastAsia="Times New Roman" w:cs="Times New Roman"/>
          <w:szCs w:val="24"/>
        </w:rPr>
        <w:t>,</w:t>
      </w:r>
      <w:r w:rsidRPr="009D0D48">
        <w:rPr>
          <w:rFonts w:eastAsia="Times New Roman" w:cs="Times New Roman"/>
          <w:szCs w:val="24"/>
        </w:rPr>
        <w:t xml:space="preserve"> τεκμήριο </w:t>
      </w:r>
      <w:r>
        <w:rPr>
          <w:rFonts w:eastAsia="Times New Roman" w:cs="Times New Roman"/>
          <w:szCs w:val="24"/>
        </w:rPr>
        <w:t>αμεροληψίας και τεκμήριο</w:t>
      </w:r>
      <w:r w:rsidRPr="009D0D48">
        <w:rPr>
          <w:rFonts w:eastAsia="Times New Roman" w:cs="Times New Roman"/>
          <w:szCs w:val="24"/>
        </w:rPr>
        <w:t xml:space="preserve"> </w:t>
      </w:r>
      <w:r>
        <w:rPr>
          <w:rFonts w:eastAsia="Times New Roman" w:cs="Times New Roman"/>
          <w:szCs w:val="24"/>
        </w:rPr>
        <w:t xml:space="preserve">αξιοκρατίας, το ΑΣΕΠ θα αποτελεί πραγματικά έναν φραγμό </w:t>
      </w:r>
      <w:r w:rsidRPr="009D0D48">
        <w:rPr>
          <w:rFonts w:eastAsia="Times New Roman" w:cs="Times New Roman"/>
          <w:szCs w:val="24"/>
        </w:rPr>
        <w:t>στην κομματικοποίηση του κράτους</w:t>
      </w:r>
      <w:r>
        <w:rPr>
          <w:rFonts w:eastAsia="Times New Roman" w:cs="Times New Roman"/>
          <w:szCs w:val="24"/>
        </w:rPr>
        <w:t xml:space="preserve">, στην κομματικοποίηση του </w:t>
      </w:r>
      <w:r>
        <w:rPr>
          <w:rFonts w:eastAsia="Times New Roman" w:cs="Times New Roman"/>
          <w:szCs w:val="24"/>
        </w:rPr>
        <w:t>δ</w:t>
      </w:r>
      <w:r w:rsidRPr="009D0D48">
        <w:rPr>
          <w:rFonts w:eastAsia="Times New Roman" w:cs="Times New Roman"/>
          <w:szCs w:val="24"/>
        </w:rPr>
        <w:t>ημοσίου</w:t>
      </w:r>
      <w:r>
        <w:rPr>
          <w:rFonts w:eastAsia="Times New Roman" w:cs="Times New Roman"/>
          <w:szCs w:val="24"/>
        </w:rPr>
        <w:t>,</w:t>
      </w:r>
      <w:r w:rsidRPr="009D0D48">
        <w:rPr>
          <w:rFonts w:eastAsia="Times New Roman" w:cs="Times New Roman"/>
          <w:szCs w:val="24"/>
        </w:rPr>
        <w:t xml:space="preserve"> ώστε</w:t>
      </w:r>
      <w:r>
        <w:rPr>
          <w:rFonts w:eastAsia="Times New Roman" w:cs="Times New Roman"/>
          <w:szCs w:val="24"/>
        </w:rPr>
        <w:t xml:space="preserve"> </w:t>
      </w:r>
      <w:r w:rsidRPr="009D0D48">
        <w:rPr>
          <w:rFonts w:eastAsia="Times New Roman" w:cs="Times New Roman"/>
          <w:szCs w:val="24"/>
        </w:rPr>
        <w:t>τα παιδι</w:t>
      </w:r>
      <w:r w:rsidRPr="009D0D48">
        <w:rPr>
          <w:rFonts w:eastAsia="Times New Roman" w:cs="Times New Roman"/>
          <w:szCs w:val="24"/>
        </w:rPr>
        <w:t xml:space="preserve">ά </w:t>
      </w:r>
      <w:r>
        <w:rPr>
          <w:rFonts w:eastAsia="Times New Roman" w:cs="Times New Roman"/>
          <w:szCs w:val="24"/>
        </w:rPr>
        <w:t xml:space="preserve">όλων </w:t>
      </w:r>
      <w:r w:rsidRPr="009D0D48">
        <w:rPr>
          <w:rFonts w:eastAsia="Times New Roman" w:cs="Times New Roman"/>
          <w:szCs w:val="24"/>
        </w:rPr>
        <w:t>των Ελλήνων να έχουν μία θεμιτή</w:t>
      </w:r>
      <w:r>
        <w:rPr>
          <w:rFonts w:eastAsia="Times New Roman" w:cs="Times New Roman"/>
          <w:szCs w:val="24"/>
        </w:rPr>
        <w:t xml:space="preserve"> φιλοδοξία να δουλέψουν στο </w:t>
      </w:r>
      <w:r>
        <w:rPr>
          <w:rFonts w:eastAsia="Times New Roman" w:cs="Times New Roman"/>
          <w:szCs w:val="24"/>
        </w:rPr>
        <w:t>δ</w:t>
      </w:r>
      <w:r w:rsidRPr="009D0D48">
        <w:rPr>
          <w:rFonts w:eastAsia="Times New Roman" w:cs="Times New Roman"/>
          <w:szCs w:val="24"/>
        </w:rPr>
        <w:t xml:space="preserve">ημόσιο και όχι να κλείνονται οι πόρτες από τους </w:t>
      </w:r>
      <w:r>
        <w:rPr>
          <w:rFonts w:eastAsia="Times New Roman" w:cs="Times New Roman"/>
          <w:szCs w:val="24"/>
        </w:rPr>
        <w:t>«</w:t>
      </w:r>
      <w:r w:rsidRPr="009D0D48">
        <w:rPr>
          <w:rFonts w:eastAsia="Times New Roman" w:cs="Times New Roman"/>
          <w:szCs w:val="24"/>
        </w:rPr>
        <w:t>ημέτερους</w:t>
      </w:r>
      <w:r>
        <w:rPr>
          <w:rFonts w:eastAsia="Times New Roman" w:cs="Times New Roman"/>
          <w:szCs w:val="24"/>
        </w:rPr>
        <w:t>».</w:t>
      </w:r>
    </w:p>
    <w:p w14:paraId="20A4EAEC"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Θ</w:t>
      </w:r>
      <w:r w:rsidRPr="009D0D48">
        <w:rPr>
          <w:rFonts w:eastAsia="Times New Roman" w:cs="Times New Roman"/>
          <w:szCs w:val="24"/>
        </w:rPr>
        <w:t xml:space="preserve">υμάμαι </w:t>
      </w:r>
      <w:r>
        <w:rPr>
          <w:rFonts w:eastAsia="Times New Roman" w:cs="Times New Roman"/>
          <w:szCs w:val="24"/>
        </w:rPr>
        <w:t>-</w:t>
      </w:r>
      <w:r w:rsidRPr="009D0D48">
        <w:rPr>
          <w:rFonts w:eastAsia="Times New Roman" w:cs="Times New Roman"/>
          <w:szCs w:val="24"/>
        </w:rPr>
        <w:t>και κλείνω με αυτό</w:t>
      </w:r>
      <w:r>
        <w:rPr>
          <w:rFonts w:eastAsia="Times New Roman" w:cs="Times New Roman"/>
          <w:szCs w:val="24"/>
        </w:rPr>
        <w:t>- ό</w:t>
      </w:r>
      <w:r w:rsidRPr="009D0D48">
        <w:rPr>
          <w:rFonts w:eastAsia="Times New Roman" w:cs="Times New Roman"/>
          <w:szCs w:val="24"/>
        </w:rPr>
        <w:t>τι η Νέα Δημοκρατία για χρόνια μονοπωλούσε τις προσλήψεις</w:t>
      </w:r>
      <w:r>
        <w:rPr>
          <w:rFonts w:eastAsia="Times New Roman" w:cs="Times New Roman"/>
          <w:szCs w:val="24"/>
        </w:rPr>
        <w:t>. Όταν βγήκε το ΠΑΣΟΚ -</w:t>
      </w:r>
      <w:r>
        <w:rPr>
          <w:rFonts w:eastAsia="Times New Roman" w:cs="Times New Roman"/>
          <w:szCs w:val="24"/>
        </w:rPr>
        <w:lastRenderedPageBreak/>
        <w:t>ε</w:t>
      </w:r>
      <w:r w:rsidRPr="009D0D48">
        <w:rPr>
          <w:rFonts w:eastAsia="Times New Roman" w:cs="Times New Roman"/>
          <w:szCs w:val="24"/>
        </w:rPr>
        <w:t>πειδή προφανώς έκ</w:t>
      </w:r>
      <w:r w:rsidRPr="009D0D48">
        <w:rPr>
          <w:rFonts w:eastAsia="Times New Roman" w:cs="Times New Roman"/>
          <w:szCs w:val="24"/>
        </w:rPr>
        <w:t>ανε και αυτό προσλήψεις</w:t>
      </w:r>
      <w:r>
        <w:rPr>
          <w:rFonts w:eastAsia="Times New Roman" w:cs="Times New Roman"/>
          <w:szCs w:val="24"/>
        </w:rPr>
        <w:t>- άρχισαν να μιλάνε για πρασινο</w:t>
      </w:r>
      <w:r w:rsidRPr="009D0D48">
        <w:rPr>
          <w:rFonts w:eastAsia="Times New Roman" w:cs="Times New Roman"/>
          <w:szCs w:val="24"/>
        </w:rPr>
        <w:t>φρουρούς με απαξία</w:t>
      </w:r>
      <w:r>
        <w:rPr>
          <w:rFonts w:eastAsia="Times New Roman" w:cs="Times New Roman"/>
          <w:szCs w:val="24"/>
        </w:rPr>
        <w:t>, δ</w:t>
      </w:r>
      <w:r w:rsidRPr="009D0D48">
        <w:rPr>
          <w:rFonts w:eastAsia="Times New Roman" w:cs="Times New Roman"/>
          <w:szCs w:val="24"/>
        </w:rPr>
        <w:t>ιότι όπως και τότε</w:t>
      </w:r>
      <w:r>
        <w:rPr>
          <w:rFonts w:eastAsia="Times New Roman" w:cs="Times New Roman"/>
          <w:szCs w:val="24"/>
        </w:rPr>
        <w:t>,</w:t>
      </w:r>
      <w:r w:rsidRPr="009D0D48">
        <w:rPr>
          <w:rFonts w:eastAsia="Times New Roman" w:cs="Times New Roman"/>
          <w:szCs w:val="24"/>
        </w:rPr>
        <w:t xml:space="preserve"> θεωρούσε ότι το κράτος είναι δικό του λά</w:t>
      </w:r>
      <w:r>
        <w:rPr>
          <w:rFonts w:eastAsia="Times New Roman" w:cs="Times New Roman"/>
          <w:szCs w:val="24"/>
        </w:rPr>
        <w:t>φυρο.</w:t>
      </w:r>
    </w:p>
    <w:p w14:paraId="20A4EAED"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Τώρα</w:t>
      </w:r>
      <w:r w:rsidRPr="009D0D48">
        <w:rPr>
          <w:rFonts w:eastAsia="Times New Roman" w:cs="Times New Roman"/>
          <w:szCs w:val="24"/>
        </w:rPr>
        <w:t xml:space="preserve"> και οι δύο</w:t>
      </w:r>
      <w:r>
        <w:rPr>
          <w:rFonts w:eastAsia="Times New Roman" w:cs="Times New Roman"/>
          <w:szCs w:val="24"/>
        </w:rPr>
        <w:t>,</w:t>
      </w:r>
      <w:r w:rsidRPr="009D0D48">
        <w:rPr>
          <w:rFonts w:eastAsia="Times New Roman" w:cs="Times New Roman"/>
          <w:szCs w:val="24"/>
        </w:rPr>
        <w:t xml:space="preserve"> που θεωρούν ότι το κράτος είναι δικό τους λάφυρ</w:t>
      </w:r>
      <w:r>
        <w:rPr>
          <w:rFonts w:eastAsia="Times New Roman" w:cs="Times New Roman"/>
          <w:szCs w:val="24"/>
        </w:rPr>
        <w:t>ο</w:t>
      </w:r>
      <w:r>
        <w:rPr>
          <w:rFonts w:eastAsia="Times New Roman" w:cs="Times New Roman"/>
          <w:szCs w:val="24"/>
        </w:rPr>
        <w:t xml:space="preserve"> έχουν ενωθεί</w:t>
      </w:r>
      <w:r w:rsidRPr="009D0D48">
        <w:rPr>
          <w:rFonts w:eastAsia="Times New Roman" w:cs="Times New Roman"/>
          <w:szCs w:val="24"/>
        </w:rPr>
        <w:t xml:space="preserve"> και καταγγέλλουν τον ΣΥΡΙΖΑ ότι τάχα κάνει προσλήψ</w:t>
      </w:r>
      <w:r>
        <w:rPr>
          <w:rFonts w:eastAsia="Times New Roman" w:cs="Times New Roman"/>
          <w:szCs w:val="24"/>
        </w:rPr>
        <w:t>εις. Κ</w:t>
      </w:r>
      <w:r w:rsidRPr="009D0D48">
        <w:rPr>
          <w:rFonts w:eastAsia="Times New Roman" w:cs="Times New Roman"/>
          <w:szCs w:val="24"/>
        </w:rPr>
        <w:t>αι τι παράδειγμα φέρνουν</w:t>
      </w:r>
      <w:r>
        <w:rPr>
          <w:rFonts w:eastAsia="Times New Roman" w:cs="Times New Roman"/>
          <w:szCs w:val="24"/>
        </w:rPr>
        <w:t>; Τ</w:t>
      </w:r>
      <w:r w:rsidRPr="009D0D48">
        <w:rPr>
          <w:rFonts w:eastAsia="Times New Roman" w:cs="Times New Roman"/>
          <w:szCs w:val="24"/>
        </w:rPr>
        <w:t>ους μετακλητούς υπαλλήλους</w:t>
      </w:r>
      <w:r>
        <w:rPr>
          <w:rFonts w:eastAsia="Times New Roman" w:cs="Times New Roman"/>
          <w:szCs w:val="24"/>
        </w:rPr>
        <w:t>. Ο</w:t>
      </w:r>
      <w:r w:rsidRPr="009D0D48">
        <w:rPr>
          <w:rFonts w:eastAsia="Times New Roman" w:cs="Times New Roman"/>
          <w:szCs w:val="24"/>
        </w:rPr>
        <w:t xml:space="preserve"> κόσμος δεν ξέρει τι είναι</w:t>
      </w:r>
      <w:r>
        <w:rPr>
          <w:rFonts w:eastAsia="Times New Roman" w:cs="Times New Roman"/>
          <w:szCs w:val="24"/>
        </w:rPr>
        <w:t>. Ν</w:t>
      </w:r>
      <w:r w:rsidRPr="009D0D48">
        <w:rPr>
          <w:rFonts w:eastAsia="Times New Roman" w:cs="Times New Roman"/>
          <w:szCs w:val="24"/>
        </w:rPr>
        <w:t>α πούμε</w:t>
      </w:r>
      <w:r>
        <w:rPr>
          <w:rFonts w:eastAsia="Times New Roman" w:cs="Times New Roman"/>
          <w:szCs w:val="24"/>
        </w:rPr>
        <w:t>,</w:t>
      </w:r>
      <w:r w:rsidRPr="009D0D48">
        <w:rPr>
          <w:rFonts w:eastAsia="Times New Roman" w:cs="Times New Roman"/>
          <w:szCs w:val="24"/>
        </w:rPr>
        <w:t xml:space="preserve"> λοιπόν</w:t>
      </w:r>
      <w:r>
        <w:rPr>
          <w:rFonts w:eastAsia="Times New Roman" w:cs="Times New Roman"/>
          <w:szCs w:val="24"/>
        </w:rPr>
        <w:t>,</w:t>
      </w:r>
      <w:r w:rsidRPr="009D0D48">
        <w:rPr>
          <w:rFonts w:eastAsia="Times New Roman" w:cs="Times New Roman"/>
          <w:szCs w:val="24"/>
        </w:rPr>
        <w:t xml:space="preserve"> ότι οι μετακλητοί υπάλληλοι είναι άνθρω</w:t>
      </w:r>
      <w:r>
        <w:rPr>
          <w:rFonts w:eastAsia="Times New Roman" w:cs="Times New Roman"/>
          <w:szCs w:val="24"/>
        </w:rPr>
        <w:t>ποι τους οποίους προσλαμβάνουν Βουλευτές και Υ</w:t>
      </w:r>
      <w:r w:rsidRPr="009D0D48">
        <w:rPr>
          <w:rFonts w:eastAsia="Times New Roman" w:cs="Times New Roman"/>
          <w:szCs w:val="24"/>
        </w:rPr>
        <w:t xml:space="preserve">πουργοί για </w:t>
      </w:r>
      <w:r w:rsidRPr="009D0D48">
        <w:rPr>
          <w:rFonts w:eastAsia="Times New Roman" w:cs="Times New Roman"/>
          <w:szCs w:val="24"/>
        </w:rPr>
        <w:t>εργασίες συμβουλευτικές</w:t>
      </w:r>
      <w:r>
        <w:rPr>
          <w:rFonts w:eastAsia="Times New Roman" w:cs="Times New Roman"/>
          <w:szCs w:val="24"/>
        </w:rPr>
        <w:t>,</w:t>
      </w:r>
      <w:r w:rsidRPr="009D0D48">
        <w:rPr>
          <w:rFonts w:eastAsia="Times New Roman" w:cs="Times New Roman"/>
          <w:szCs w:val="24"/>
        </w:rPr>
        <w:t xml:space="preserve"> τις οπο</w:t>
      </w:r>
      <w:r>
        <w:rPr>
          <w:rFonts w:eastAsia="Times New Roman" w:cs="Times New Roman"/>
          <w:szCs w:val="24"/>
        </w:rPr>
        <w:t>ίες έχουν ανάγκη και οι οποίες π</w:t>
      </w:r>
      <w:r w:rsidRPr="009D0D48">
        <w:rPr>
          <w:rFonts w:eastAsia="Times New Roman" w:cs="Times New Roman"/>
          <w:szCs w:val="24"/>
        </w:rPr>
        <w:t>ροφανώς πρέπει να έχουν το στοιχείο του απορρήτου</w:t>
      </w:r>
      <w:r>
        <w:rPr>
          <w:rFonts w:eastAsia="Times New Roman" w:cs="Times New Roman"/>
          <w:szCs w:val="24"/>
        </w:rPr>
        <w:t>,</w:t>
      </w:r>
      <w:r w:rsidRPr="009D0D48">
        <w:rPr>
          <w:rFonts w:eastAsia="Times New Roman" w:cs="Times New Roman"/>
          <w:szCs w:val="24"/>
        </w:rPr>
        <w:t xml:space="preserve"> το στοιχείο της γνώσης</w:t>
      </w:r>
      <w:r>
        <w:rPr>
          <w:rFonts w:eastAsia="Times New Roman" w:cs="Times New Roman"/>
          <w:szCs w:val="24"/>
        </w:rPr>
        <w:t>,</w:t>
      </w:r>
      <w:r w:rsidRPr="009D0D48">
        <w:rPr>
          <w:rFonts w:eastAsia="Times New Roman" w:cs="Times New Roman"/>
          <w:szCs w:val="24"/>
        </w:rPr>
        <w:t xml:space="preserve"> το στοιχείο της εμπιστοσύνης</w:t>
      </w:r>
      <w:r>
        <w:rPr>
          <w:rFonts w:eastAsia="Times New Roman" w:cs="Times New Roman"/>
          <w:szCs w:val="24"/>
        </w:rPr>
        <w:t>.</w:t>
      </w:r>
    </w:p>
    <w:p w14:paraId="20A4EAEE"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Τ</w:t>
      </w:r>
      <w:r w:rsidRPr="009D0D48">
        <w:rPr>
          <w:rFonts w:eastAsia="Times New Roman" w:cs="Times New Roman"/>
          <w:szCs w:val="24"/>
        </w:rPr>
        <w:t>α έχουν</w:t>
      </w:r>
      <w:r>
        <w:rPr>
          <w:rFonts w:eastAsia="Times New Roman" w:cs="Times New Roman"/>
          <w:szCs w:val="24"/>
        </w:rPr>
        <w:t xml:space="preserve"> ισοπεδώσει </w:t>
      </w:r>
      <w:r>
        <w:rPr>
          <w:rFonts w:eastAsia="Times New Roman" w:cs="Times New Roman"/>
          <w:szCs w:val="24"/>
        </w:rPr>
        <w:t xml:space="preserve">όλα, </w:t>
      </w:r>
      <w:r>
        <w:rPr>
          <w:rFonts w:eastAsia="Times New Roman" w:cs="Times New Roman"/>
          <w:szCs w:val="24"/>
        </w:rPr>
        <w:t xml:space="preserve">προκειμένου να μην </w:t>
      </w:r>
      <w:r w:rsidRPr="009D0D48">
        <w:rPr>
          <w:rFonts w:eastAsia="Times New Roman" w:cs="Times New Roman"/>
          <w:szCs w:val="24"/>
        </w:rPr>
        <w:t>πουν ούτε μία καλή κουβέντα για το</w:t>
      </w:r>
      <w:r>
        <w:rPr>
          <w:rFonts w:eastAsia="Times New Roman" w:cs="Times New Roman"/>
          <w:szCs w:val="24"/>
        </w:rPr>
        <w:t>ν</w:t>
      </w:r>
      <w:r w:rsidRPr="009D0D48">
        <w:rPr>
          <w:rFonts w:eastAsia="Times New Roman" w:cs="Times New Roman"/>
          <w:szCs w:val="24"/>
        </w:rPr>
        <w:t xml:space="preserve"> ΣΥΡΙΖΑ</w:t>
      </w:r>
      <w:r>
        <w:rPr>
          <w:rFonts w:eastAsia="Times New Roman" w:cs="Times New Roman"/>
          <w:szCs w:val="24"/>
        </w:rPr>
        <w:t>.</w:t>
      </w:r>
      <w:r w:rsidRPr="009D0D48">
        <w:rPr>
          <w:rFonts w:eastAsia="Times New Roman" w:cs="Times New Roman"/>
          <w:szCs w:val="24"/>
        </w:rPr>
        <w:t xml:space="preserve"> </w:t>
      </w:r>
      <w:r>
        <w:rPr>
          <w:rFonts w:eastAsia="Times New Roman" w:cs="Times New Roman"/>
          <w:szCs w:val="24"/>
        </w:rPr>
        <w:t xml:space="preserve">Ο μίζερος, λοιπόν, λόγος </w:t>
      </w:r>
      <w:r w:rsidRPr="009D0D48">
        <w:rPr>
          <w:rFonts w:eastAsia="Times New Roman" w:cs="Times New Roman"/>
          <w:szCs w:val="24"/>
        </w:rPr>
        <w:t xml:space="preserve">της </w:t>
      </w:r>
      <w:r>
        <w:rPr>
          <w:rFonts w:eastAsia="Times New Roman" w:cs="Times New Roman"/>
          <w:szCs w:val="24"/>
        </w:rPr>
        <w:t>Α</w:t>
      </w:r>
      <w:r w:rsidRPr="009D0D48">
        <w:rPr>
          <w:rFonts w:eastAsia="Times New Roman" w:cs="Times New Roman"/>
          <w:szCs w:val="24"/>
        </w:rPr>
        <w:t xml:space="preserve">ντιπολίτευσης για οτιδήποτε </w:t>
      </w:r>
      <w:r>
        <w:rPr>
          <w:rFonts w:eastAsia="Times New Roman" w:cs="Times New Roman"/>
          <w:szCs w:val="24"/>
        </w:rPr>
        <w:t>φέρνει</w:t>
      </w:r>
      <w:r w:rsidRPr="009D0D48">
        <w:rPr>
          <w:rFonts w:eastAsia="Times New Roman" w:cs="Times New Roman"/>
          <w:szCs w:val="24"/>
        </w:rPr>
        <w:t xml:space="preserve"> ο ΣΥΡΙΖΑ</w:t>
      </w:r>
      <w:r>
        <w:rPr>
          <w:rFonts w:eastAsia="Times New Roman" w:cs="Times New Roman"/>
          <w:szCs w:val="24"/>
        </w:rPr>
        <w:t>,</w:t>
      </w:r>
      <w:r w:rsidRPr="009D0D48">
        <w:rPr>
          <w:rFonts w:eastAsia="Times New Roman" w:cs="Times New Roman"/>
          <w:szCs w:val="24"/>
        </w:rPr>
        <w:t xml:space="preserve"> νομίζω ότι </w:t>
      </w:r>
      <w:r>
        <w:rPr>
          <w:rFonts w:eastAsia="Times New Roman" w:cs="Times New Roman"/>
          <w:szCs w:val="24"/>
        </w:rPr>
        <w:t>είναι το μεγάλο πρόβλημα της πολιτικής ζωής σ</w:t>
      </w:r>
      <w:r w:rsidRPr="009D0D48">
        <w:rPr>
          <w:rFonts w:eastAsia="Times New Roman" w:cs="Times New Roman"/>
          <w:szCs w:val="24"/>
        </w:rPr>
        <w:t>ήμερα</w:t>
      </w:r>
      <w:r>
        <w:rPr>
          <w:rFonts w:eastAsia="Times New Roman" w:cs="Times New Roman"/>
          <w:szCs w:val="24"/>
        </w:rPr>
        <w:t>.</w:t>
      </w:r>
    </w:p>
    <w:p w14:paraId="20A4EAEF" w14:textId="77777777" w:rsidR="005D4821" w:rsidRDefault="006B233D">
      <w:pPr>
        <w:spacing w:line="600" w:lineRule="auto"/>
        <w:ind w:firstLine="720"/>
        <w:jc w:val="center"/>
        <w:rPr>
          <w:rFonts w:eastAsia="Times New Roman"/>
          <w:bCs/>
          <w:szCs w:val="24"/>
        </w:rPr>
      </w:pPr>
      <w:r w:rsidRPr="007207BF">
        <w:rPr>
          <w:rFonts w:eastAsia="Times New Roman"/>
          <w:bCs/>
          <w:szCs w:val="24"/>
        </w:rPr>
        <w:t>(Χειροκροτήματα από την πτέρυγα</w:t>
      </w:r>
      <w:r w:rsidRPr="00C707D9">
        <w:rPr>
          <w:rFonts w:eastAsia="Times New Roman"/>
          <w:bCs/>
          <w:szCs w:val="24"/>
        </w:rPr>
        <w:t xml:space="preserve"> </w:t>
      </w:r>
      <w:r w:rsidRPr="003E6473">
        <w:rPr>
          <w:rFonts w:eastAsia="Times New Roman"/>
          <w:bCs/>
          <w:szCs w:val="24"/>
        </w:rPr>
        <w:t>τ</w:t>
      </w:r>
      <w:r w:rsidRPr="00C707D9">
        <w:rPr>
          <w:rFonts w:eastAsia="Times New Roman"/>
          <w:bCs/>
          <w:szCs w:val="24"/>
        </w:rPr>
        <w:t>ου ΣΥΡΙΖΑ)</w:t>
      </w:r>
    </w:p>
    <w:p w14:paraId="20A4EAF0" w14:textId="77777777" w:rsidR="005D4821" w:rsidRDefault="006B233D">
      <w:pPr>
        <w:spacing w:line="600" w:lineRule="auto"/>
        <w:ind w:firstLine="720"/>
        <w:jc w:val="both"/>
        <w:rPr>
          <w:rFonts w:eastAsia="Times New Roman"/>
          <w:bCs/>
          <w:szCs w:val="24"/>
        </w:rPr>
      </w:pPr>
      <w:r>
        <w:rPr>
          <w:rFonts w:eastAsia="Times New Roman"/>
          <w:b/>
          <w:bCs/>
          <w:szCs w:val="24"/>
        </w:rPr>
        <w:t>ΠΡΟΕΔΡΕΥΩΝ (Μάριος Γεωργιάδης):</w:t>
      </w:r>
      <w:r>
        <w:rPr>
          <w:rFonts w:eastAsia="Times New Roman"/>
          <w:bCs/>
          <w:szCs w:val="24"/>
        </w:rPr>
        <w:t xml:space="preserve"> Ευχαριστούμε. </w:t>
      </w:r>
    </w:p>
    <w:p w14:paraId="20A4EAF1" w14:textId="77777777" w:rsidR="005D4821" w:rsidRDefault="006B233D">
      <w:pPr>
        <w:spacing w:line="600" w:lineRule="auto"/>
        <w:ind w:firstLine="720"/>
        <w:jc w:val="both"/>
        <w:rPr>
          <w:rFonts w:eastAsia="Times New Roman" w:cs="Times New Roman"/>
          <w:szCs w:val="24"/>
        </w:rPr>
      </w:pPr>
      <w:r>
        <w:rPr>
          <w:rFonts w:eastAsia="Times New Roman"/>
          <w:bCs/>
          <w:szCs w:val="24"/>
        </w:rPr>
        <w:lastRenderedPageBreak/>
        <w:t>Τον λόγο έχει ο Υπουργός Ο</w:t>
      </w:r>
      <w:r>
        <w:rPr>
          <w:rFonts w:eastAsia="Times New Roman"/>
          <w:bCs/>
          <w:szCs w:val="24"/>
        </w:rPr>
        <w:t xml:space="preserve">ικονομικών κ. </w:t>
      </w:r>
      <w:proofErr w:type="spellStart"/>
      <w:r>
        <w:rPr>
          <w:rFonts w:eastAsia="Times New Roman"/>
          <w:bCs/>
          <w:szCs w:val="24"/>
        </w:rPr>
        <w:t>Τσακαλώτος</w:t>
      </w:r>
      <w:proofErr w:type="spellEnd"/>
      <w:r>
        <w:rPr>
          <w:rFonts w:eastAsia="Times New Roman"/>
          <w:bCs/>
          <w:szCs w:val="24"/>
        </w:rPr>
        <w:t xml:space="preserve">, </w:t>
      </w:r>
      <w:r w:rsidRPr="009D0D48">
        <w:rPr>
          <w:rFonts w:eastAsia="Times New Roman" w:cs="Times New Roman"/>
          <w:szCs w:val="24"/>
        </w:rPr>
        <w:t xml:space="preserve">για να αναπτύξει μία τροπολογία και αμέσως μετά </w:t>
      </w:r>
      <w:r>
        <w:rPr>
          <w:rFonts w:eastAsia="Times New Roman" w:cs="Times New Roman"/>
          <w:szCs w:val="24"/>
        </w:rPr>
        <w:t xml:space="preserve">είναι </w:t>
      </w:r>
      <w:r w:rsidRPr="009D0D48">
        <w:rPr>
          <w:rFonts w:eastAsia="Times New Roman" w:cs="Times New Roman"/>
          <w:szCs w:val="24"/>
        </w:rPr>
        <w:t>ο κ</w:t>
      </w:r>
      <w:r>
        <w:rPr>
          <w:rFonts w:eastAsia="Times New Roman" w:cs="Times New Roman"/>
          <w:szCs w:val="24"/>
        </w:rPr>
        <w:t xml:space="preserve">. </w:t>
      </w:r>
      <w:proofErr w:type="spellStart"/>
      <w:r>
        <w:rPr>
          <w:rFonts w:eastAsia="Times New Roman" w:cs="Times New Roman"/>
          <w:szCs w:val="24"/>
        </w:rPr>
        <w:t>Πρατσόλης</w:t>
      </w:r>
      <w:proofErr w:type="spellEnd"/>
      <w:r>
        <w:rPr>
          <w:rFonts w:eastAsia="Times New Roman" w:cs="Times New Roman"/>
          <w:szCs w:val="24"/>
        </w:rPr>
        <w:t>.</w:t>
      </w:r>
      <w:r w:rsidRPr="009D0D48">
        <w:rPr>
          <w:rFonts w:eastAsia="Times New Roman" w:cs="Times New Roman"/>
          <w:szCs w:val="24"/>
        </w:rPr>
        <w:t xml:space="preserve"> </w:t>
      </w:r>
    </w:p>
    <w:p w14:paraId="20A4EAF2"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Ορίστε, έχετε τον λόγο, κύριε Υπουργέ.</w:t>
      </w:r>
    </w:p>
    <w:p w14:paraId="20A4EAF3" w14:textId="77777777" w:rsidR="005D4821" w:rsidRDefault="006B233D">
      <w:pPr>
        <w:spacing w:line="600" w:lineRule="auto"/>
        <w:ind w:firstLine="720"/>
        <w:jc w:val="both"/>
        <w:rPr>
          <w:rFonts w:eastAsia="Times New Roman" w:cs="Times New Roman"/>
          <w:szCs w:val="24"/>
        </w:rPr>
      </w:pPr>
      <w:r w:rsidRPr="009D0D48">
        <w:rPr>
          <w:rFonts w:eastAsia="Times New Roman" w:cs="Times New Roman"/>
          <w:b/>
          <w:szCs w:val="24"/>
        </w:rPr>
        <w:t>ΕΥΚΛΕΙΔΗΣ ΤΣΑΚΑΛΩΤΟΣ (Υπουργός Οικονομικών):</w:t>
      </w:r>
      <w:r w:rsidRPr="009D0D48">
        <w:rPr>
          <w:rFonts w:eastAsia="Times New Roman" w:cs="Times New Roman"/>
          <w:szCs w:val="24"/>
        </w:rPr>
        <w:t xml:space="preserve"> Ευχαριστώ</w:t>
      </w:r>
      <w:r>
        <w:rPr>
          <w:rFonts w:eastAsia="Times New Roman" w:cs="Times New Roman"/>
          <w:szCs w:val="24"/>
        </w:rPr>
        <w:t>, κύριε Π</w:t>
      </w:r>
      <w:r w:rsidRPr="009D0D48">
        <w:rPr>
          <w:rFonts w:eastAsia="Times New Roman" w:cs="Times New Roman"/>
          <w:szCs w:val="24"/>
        </w:rPr>
        <w:t>ρόεδρε</w:t>
      </w:r>
      <w:r>
        <w:rPr>
          <w:rFonts w:eastAsia="Times New Roman" w:cs="Times New Roman"/>
          <w:szCs w:val="24"/>
        </w:rPr>
        <w:t>.</w:t>
      </w:r>
    </w:p>
    <w:p w14:paraId="20A4EAF4" w14:textId="77777777" w:rsidR="005D4821" w:rsidRDefault="006B233D">
      <w:pPr>
        <w:spacing w:line="600" w:lineRule="auto"/>
        <w:ind w:firstLine="720"/>
        <w:jc w:val="both"/>
        <w:rPr>
          <w:rFonts w:eastAsia="Times New Roman" w:cs="Times New Roman"/>
          <w:szCs w:val="24"/>
        </w:rPr>
      </w:pPr>
      <w:r w:rsidRPr="009D0D48">
        <w:rPr>
          <w:rFonts w:eastAsia="Times New Roman" w:cs="Times New Roman"/>
          <w:szCs w:val="24"/>
        </w:rPr>
        <w:t>Θα μου επιτρέψετε για έν</w:t>
      </w:r>
      <w:r>
        <w:rPr>
          <w:rFonts w:eastAsia="Times New Roman" w:cs="Times New Roman"/>
          <w:szCs w:val="24"/>
        </w:rPr>
        <w:t xml:space="preserve">α λεπτό πριν από την τροπολογία, να πω </w:t>
      </w:r>
      <w:r w:rsidRPr="009D0D48">
        <w:rPr>
          <w:rFonts w:eastAsia="Times New Roman" w:cs="Times New Roman"/>
          <w:szCs w:val="24"/>
        </w:rPr>
        <w:t>μία στενάχωρη είδηση για τη Νέα Δημοκρατία</w:t>
      </w:r>
      <w:r>
        <w:rPr>
          <w:rFonts w:eastAsia="Times New Roman" w:cs="Times New Roman"/>
          <w:szCs w:val="24"/>
        </w:rPr>
        <w:t>. Κ</w:t>
      </w:r>
      <w:r w:rsidRPr="009D0D48">
        <w:rPr>
          <w:rFonts w:eastAsia="Times New Roman" w:cs="Times New Roman"/>
          <w:szCs w:val="24"/>
        </w:rPr>
        <w:t>αι είναι ιδιαίτερα</w:t>
      </w:r>
      <w:r>
        <w:rPr>
          <w:rFonts w:eastAsia="Times New Roman" w:cs="Times New Roman"/>
          <w:szCs w:val="24"/>
        </w:rPr>
        <w:t xml:space="preserve"> λυπητερό</w:t>
      </w:r>
      <w:r w:rsidRPr="009D0D48">
        <w:rPr>
          <w:rFonts w:eastAsia="Times New Roman" w:cs="Times New Roman"/>
          <w:szCs w:val="24"/>
        </w:rPr>
        <w:t xml:space="preserve"> ότι ο κ</w:t>
      </w:r>
      <w:r>
        <w:rPr>
          <w:rFonts w:eastAsia="Times New Roman" w:cs="Times New Roman"/>
          <w:szCs w:val="24"/>
        </w:rPr>
        <w:t xml:space="preserve">. </w:t>
      </w:r>
      <w:r w:rsidRPr="009D0D48">
        <w:rPr>
          <w:rFonts w:eastAsia="Times New Roman" w:cs="Times New Roman"/>
          <w:szCs w:val="24"/>
        </w:rPr>
        <w:t>Βορίδης έχει μόνο ένα</w:t>
      </w:r>
      <w:r>
        <w:rPr>
          <w:rFonts w:eastAsia="Times New Roman" w:cs="Times New Roman"/>
          <w:szCs w:val="24"/>
        </w:rPr>
        <w:t>ν</w:t>
      </w:r>
      <w:r w:rsidRPr="009D0D48">
        <w:rPr>
          <w:rFonts w:eastAsia="Times New Roman" w:cs="Times New Roman"/>
          <w:szCs w:val="24"/>
        </w:rPr>
        <w:t xml:space="preserve"> συνάδελφό του να του κρατάει το χέρι</w:t>
      </w:r>
      <w:r>
        <w:rPr>
          <w:rFonts w:eastAsia="Times New Roman" w:cs="Times New Roman"/>
          <w:szCs w:val="24"/>
        </w:rPr>
        <w:t>,</w:t>
      </w:r>
      <w:r w:rsidRPr="009D0D48">
        <w:rPr>
          <w:rFonts w:eastAsia="Times New Roman" w:cs="Times New Roman"/>
          <w:szCs w:val="24"/>
        </w:rPr>
        <w:t xml:space="preserve"> καθώς </w:t>
      </w:r>
      <w:r>
        <w:rPr>
          <w:rFonts w:eastAsia="Times New Roman" w:cs="Times New Roman"/>
          <w:szCs w:val="24"/>
        </w:rPr>
        <w:t xml:space="preserve">θα </w:t>
      </w:r>
      <w:r w:rsidRPr="009D0D48">
        <w:rPr>
          <w:rFonts w:eastAsia="Times New Roman" w:cs="Times New Roman"/>
          <w:szCs w:val="24"/>
        </w:rPr>
        <w:t>κάνω αυτή την ανακοίνωση</w:t>
      </w:r>
      <w:r>
        <w:rPr>
          <w:rFonts w:eastAsia="Times New Roman" w:cs="Times New Roman"/>
          <w:szCs w:val="24"/>
        </w:rPr>
        <w:t>.</w:t>
      </w:r>
    </w:p>
    <w:p w14:paraId="20A4EAF5"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Είχα προειδοποιήσει</w:t>
      </w:r>
      <w:r w:rsidRPr="009D0D48">
        <w:rPr>
          <w:rFonts w:eastAsia="Times New Roman" w:cs="Times New Roman"/>
          <w:szCs w:val="24"/>
        </w:rPr>
        <w:t xml:space="preserve"> </w:t>
      </w:r>
      <w:r>
        <w:rPr>
          <w:rFonts w:eastAsia="Times New Roman" w:cs="Times New Roman"/>
          <w:szCs w:val="24"/>
        </w:rPr>
        <w:t>-</w:t>
      </w:r>
      <w:r w:rsidRPr="009D0D48">
        <w:rPr>
          <w:rFonts w:eastAsia="Times New Roman" w:cs="Times New Roman"/>
          <w:szCs w:val="24"/>
        </w:rPr>
        <w:t>ξέρετε</w:t>
      </w:r>
      <w:r>
        <w:rPr>
          <w:rFonts w:eastAsia="Times New Roman" w:cs="Times New Roman"/>
          <w:szCs w:val="24"/>
        </w:rPr>
        <w:t>-</w:t>
      </w:r>
      <w:r w:rsidRPr="009D0D48">
        <w:rPr>
          <w:rFonts w:eastAsia="Times New Roman" w:cs="Times New Roman"/>
          <w:szCs w:val="24"/>
        </w:rPr>
        <w:t xml:space="preserve"> εδώ και κα</w:t>
      </w:r>
      <w:r w:rsidRPr="009D0D48">
        <w:rPr>
          <w:rFonts w:eastAsia="Times New Roman" w:cs="Times New Roman"/>
          <w:szCs w:val="24"/>
        </w:rPr>
        <w:t>ιρό</w:t>
      </w:r>
      <w:r>
        <w:rPr>
          <w:rFonts w:eastAsia="Times New Roman" w:cs="Times New Roman"/>
          <w:szCs w:val="24"/>
        </w:rPr>
        <w:t xml:space="preserve"> και σε δύο επιτροπές και στην Ο</w:t>
      </w:r>
      <w:r w:rsidRPr="009D0D48">
        <w:rPr>
          <w:rFonts w:eastAsia="Times New Roman" w:cs="Times New Roman"/>
          <w:szCs w:val="24"/>
        </w:rPr>
        <w:t>λομέλεια ότι καλό είναι και η</w:t>
      </w:r>
      <w:r>
        <w:rPr>
          <w:rFonts w:eastAsia="Times New Roman" w:cs="Times New Roman"/>
          <w:szCs w:val="24"/>
        </w:rPr>
        <w:t xml:space="preserve"> Νέα Δημοκρατία και η υπόλοιπη Α</w:t>
      </w:r>
      <w:r w:rsidRPr="009D0D48">
        <w:rPr>
          <w:rFonts w:eastAsia="Times New Roman" w:cs="Times New Roman"/>
          <w:szCs w:val="24"/>
        </w:rPr>
        <w:t xml:space="preserve">ντιπολίτευση να μη βάλει όλα τα αυγά της στο </w:t>
      </w:r>
      <w:r>
        <w:rPr>
          <w:rFonts w:eastAsia="Times New Roman" w:cs="Times New Roman"/>
          <w:szCs w:val="24"/>
        </w:rPr>
        <w:t xml:space="preserve">ίδιο </w:t>
      </w:r>
      <w:r w:rsidRPr="009D0D48">
        <w:rPr>
          <w:rFonts w:eastAsia="Times New Roman" w:cs="Times New Roman"/>
          <w:szCs w:val="24"/>
        </w:rPr>
        <w:t>καλάθι ότι δεν θα βγούμε στις αγορές</w:t>
      </w:r>
      <w:r>
        <w:rPr>
          <w:rFonts w:eastAsia="Times New Roman" w:cs="Times New Roman"/>
          <w:szCs w:val="24"/>
        </w:rPr>
        <w:t>. Είχε αποτύχει</w:t>
      </w:r>
      <w:r w:rsidRPr="009D0D48">
        <w:rPr>
          <w:rFonts w:eastAsia="Times New Roman" w:cs="Times New Roman"/>
          <w:szCs w:val="24"/>
        </w:rPr>
        <w:t xml:space="preserve"> η στρατηγική </w:t>
      </w:r>
      <w:r>
        <w:rPr>
          <w:rFonts w:eastAsia="Times New Roman" w:cs="Times New Roman"/>
          <w:szCs w:val="24"/>
        </w:rPr>
        <w:t xml:space="preserve">τους </w:t>
      </w:r>
      <w:r w:rsidRPr="009D0D48">
        <w:rPr>
          <w:rFonts w:eastAsia="Times New Roman" w:cs="Times New Roman"/>
          <w:szCs w:val="24"/>
        </w:rPr>
        <w:t xml:space="preserve">ότι δεν </w:t>
      </w:r>
      <w:r>
        <w:rPr>
          <w:rFonts w:eastAsia="Times New Roman" w:cs="Times New Roman"/>
          <w:szCs w:val="24"/>
        </w:rPr>
        <w:t>θα βγούμε</w:t>
      </w:r>
      <w:r w:rsidRPr="009D0D48">
        <w:rPr>
          <w:rFonts w:eastAsia="Times New Roman" w:cs="Times New Roman"/>
          <w:szCs w:val="24"/>
        </w:rPr>
        <w:t xml:space="preserve"> από το μνημόνιο και η </w:t>
      </w:r>
      <w:r w:rsidRPr="009D0D48">
        <w:rPr>
          <w:rFonts w:eastAsia="Times New Roman" w:cs="Times New Roman"/>
          <w:szCs w:val="24"/>
        </w:rPr>
        <w:t>στρατηγική ότι θα μειωθούν οι συντάξεις</w:t>
      </w:r>
      <w:r>
        <w:rPr>
          <w:rFonts w:eastAsia="Times New Roman" w:cs="Times New Roman"/>
          <w:szCs w:val="24"/>
        </w:rPr>
        <w:t>. Κ</w:t>
      </w:r>
      <w:r w:rsidRPr="009D0D48">
        <w:rPr>
          <w:rFonts w:eastAsia="Times New Roman" w:cs="Times New Roman"/>
          <w:szCs w:val="24"/>
        </w:rPr>
        <w:t xml:space="preserve">αι είχα προσπαθήσει </w:t>
      </w:r>
      <w:r>
        <w:rPr>
          <w:rFonts w:eastAsia="Times New Roman" w:cs="Times New Roman"/>
          <w:szCs w:val="24"/>
        </w:rPr>
        <w:t xml:space="preserve">-γιατί </w:t>
      </w:r>
      <w:r>
        <w:rPr>
          <w:rFonts w:eastAsia="Times New Roman" w:cs="Times New Roman"/>
          <w:szCs w:val="24"/>
        </w:rPr>
        <w:lastRenderedPageBreak/>
        <w:t>ξέρετε πόσο σέβομαι την Α</w:t>
      </w:r>
      <w:r w:rsidRPr="009D0D48">
        <w:rPr>
          <w:rFonts w:eastAsia="Times New Roman" w:cs="Times New Roman"/>
          <w:szCs w:val="24"/>
        </w:rPr>
        <w:t>ντιπολίτευση</w:t>
      </w:r>
      <w:r>
        <w:rPr>
          <w:rFonts w:eastAsia="Times New Roman" w:cs="Times New Roman"/>
          <w:szCs w:val="24"/>
        </w:rPr>
        <w:t>-</w:t>
      </w:r>
      <w:r w:rsidRPr="009D0D48">
        <w:rPr>
          <w:rFonts w:eastAsia="Times New Roman" w:cs="Times New Roman"/>
          <w:szCs w:val="24"/>
        </w:rPr>
        <w:t xml:space="preserve"> να τους πω να μην κάνουν το ίδιο λάθος για δεύτερη φορά</w:t>
      </w:r>
      <w:r>
        <w:rPr>
          <w:rFonts w:eastAsia="Times New Roman" w:cs="Times New Roman"/>
          <w:szCs w:val="24"/>
        </w:rPr>
        <w:t>.</w:t>
      </w:r>
    </w:p>
    <w:p w14:paraId="20A4EAF6"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Σήμερα πρέπει να σας πω ότι έ</w:t>
      </w:r>
      <w:r w:rsidRPr="009D0D48">
        <w:rPr>
          <w:rFonts w:eastAsia="Times New Roman" w:cs="Times New Roman"/>
          <w:szCs w:val="24"/>
        </w:rPr>
        <w:t>κλεισε η επιτυχημένη μας έκδοση</w:t>
      </w:r>
      <w:r>
        <w:rPr>
          <w:rFonts w:eastAsia="Times New Roman" w:cs="Times New Roman"/>
          <w:szCs w:val="24"/>
        </w:rPr>
        <w:t>. Β</w:t>
      </w:r>
      <w:r w:rsidRPr="009D0D48">
        <w:rPr>
          <w:rFonts w:eastAsia="Times New Roman" w:cs="Times New Roman"/>
          <w:szCs w:val="24"/>
        </w:rPr>
        <w:t>γάλαμε από τις αγορές ένα πε</w:t>
      </w:r>
      <w:r w:rsidRPr="009D0D48">
        <w:rPr>
          <w:rFonts w:eastAsia="Times New Roman" w:cs="Times New Roman"/>
          <w:szCs w:val="24"/>
        </w:rPr>
        <w:t>νταετές ομόλογο 2,5 δι</w:t>
      </w:r>
      <w:r>
        <w:rPr>
          <w:rFonts w:eastAsia="Times New Roman" w:cs="Times New Roman"/>
          <w:szCs w:val="24"/>
        </w:rPr>
        <w:t>σεκατομμυρίων</w:t>
      </w:r>
      <w:r w:rsidRPr="009D0D48">
        <w:rPr>
          <w:rFonts w:eastAsia="Times New Roman" w:cs="Times New Roman"/>
          <w:szCs w:val="24"/>
        </w:rPr>
        <w:t xml:space="preserve"> με επιτόκιο 3,6</w:t>
      </w:r>
      <w:r>
        <w:rPr>
          <w:rFonts w:eastAsia="Times New Roman" w:cs="Times New Roman"/>
          <w:szCs w:val="24"/>
        </w:rPr>
        <w:t>%</w:t>
      </w:r>
      <w:r w:rsidRPr="009D0D48">
        <w:rPr>
          <w:rFonts w:eastAsia="Times New Roman" w:cs="Times New Roman"/>
          <w:szCs w:val="24"/>
        </w:rPr>
        <w:t xml:space="preserve"> και κουπόνι κάτω από το 3,5</w:t>
      </w:r>
      <w:r>
        <w:rPr>
          <w:rFonts w:eastAsia="Times New Roman" w:cs="Times New Roman"/>
          <w:szCs w:val="24"/>
        </w:rPr>
        <w:t>%.</w:t>
      </w:r>
    </w:p>
    <w:p w14:paraId="20A4EAF7" w14:textId="77777777" w:rsidR="005D4821" w:rsidRDefault="006B233D">
      <w:pPr>
        <w:spacing w:line="600" w:lineRule="auto"/>
        <w:ind w:firstLine="720"/>
        <w:jc w:val="center"/>
        <w:rPr>
          <w:rFonts w:eastAsia="Times New Roman"/>
          <w:bCs/>
          <w:szCs w:val="24"/>
        </w:rPr>
      </w:pPr>
      <w:r>
        <w:rPr>
          <w:rFonts w:eastAsia="Times New Roman"/>
          <w:bCs/>
          <w:szCs w:val="24"/>
        </w:rPr>
        <w:t>(Χειροκροτήματα από την πτέρυγα του ΣΥΡΙΖΑ)</w:t>
      </w:r>
    </w:p>
    <w:p w14:paraId="20A4EAF8"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Αυτά</w:t>
      </w:r>
      <w:r w:rsidRPr="009D0D48">
        <w:rPr>
          <w:rFonts w:eastAsia="Times New Roman" w:cs="Times New Roman"/>
          <w:szCs w:val="24"/>
        </w:rPr>
        <w:t xml:space="preserve"> τα 2,5 δ</w:t>
      </w:r>
      <w:r>
        <w:rPr>
          <w:rFonts w:eastAsia="Times New Roman" w:cs="Times New Roman"/>
          <w:szCs w:val="24"/>
        </w:rPr>
        <w:t>ισεκατομμύρια</w:t>
      </w:r>
      <w:r w:rsidRPr="009D0D48">
        <w:rPr>
          <w:rFonts w:eastAsia="Times New Roman" w:cs="Times New Roman"/>
          <w:szCs w:val="24"/>
        </w:rPr>
        <w:t xml:space="preserve"> είναι </w:t>
      </w:r>
      <w:r>
        <w:rPr>
          <w:rFonts w:eastAsia="Times New Roman" w:cs="Times New Roman"/>
          <w:szCs w:val="24"/>
        </w:rPr>
        <w:t xml:space="preserve">το </w:t>
      </w:r>
      <w:r w:rsidRPr="009D0D48">
        <w:rPr>
          <w:rFonts w:eastAsia="Times New Roman" w:cs="Times New Roman"/>
          <w:szCs w:val="24"/>
        </w:rPr>
        <w:t>36% από τη συνολική μας απαίτηση για το 2019</w:t>
      </w:r>
      <w:r>
        <w:rPr>
          <w:rFonts w:eastAsia="Times New Roman" w:cs="Times New Roman"/>
          <w:szCs w:val="24"/>
        </w:rPr>
        <w:t>. Θ</w:t>
      </w:r>
      <w:r w:rsidRPr="009D0D48">
        <w:rPr>
          <w:rFonts w:eastAsia="Times New Roman" w:cs="Times New Roman"/>
          <w:szCs w:val="24"/>
        </w:rPr>
        <w:t xml:space="preserve">α έχετε δει στον ΟΔΔΗΧ </w:t>
      </w:r>
      <w:r>
        <w:rPr>
          <w:rFonts w:eastAsia="Times New Roman" w:cs="Times New Roman"/>
          <w:szCs w:val="24"/>
        </w:rPr>
        <w:t xml:space="preserve">ότι </w:t>
      </w:r>
      <w:r w:rsidRPr="009D0D48">
        <w:rPr>
          <w:rFonts w:eastAsia="Times New Roman" w:cs="Times New Roman"/>
          <w:szCs w:val="24"/>
        </w:rPr>
        <w:t>το σχέδιο για τις ε</w:t>
      </w:r>
      <w:r w:rsidRPr="009D0D48">
        <w:rPr>
          <w:rFonts w:eastAsia="Times New Roman" w:cs="Times New Roman"/>
          <w:szCs w:val="24"/>
        </w:rPr>
        <w:t xml:space="preserve">ξόδους </w:t>
      </w:r>
      <w:r>
        <w:rPr>
          <w:rFonts w:eastAsia="Times New Roman" w:cs="Times New Roman"/>
          <w:szCs w:val="24"/>
        </w:rPr>
        <w:t>στις αγορές ήταν 7</w:t>
      </w:r>
      <w:r w:rsidRPr="009D0D48">
        <w:rPr>
          <w:rFonts w:eastAsia="Times New Roman" w:cs="Times New Roman"/>
          <w:szCs w:val="24"/>
        </w:rPr>
        <w:t xml:space="preserve"> δισεκατομμύρια και βγάλαμε 2,5</w:t>
      </w:r>
      <w:r w:rsidRPr="00172D96">
        <w:rPr>
          <w:rFonts w:eastAsia="Times New Roman" w:cs="Times New Roman"/>
          <w:szCs w:val="24"/>
        </w:rPr>
        <w:t xml:space="preserve"> </w:t>
      </w:r>
      <w:r w:rsidRPr="009D0D48">
        <w:rPr>
          <w:rFonts w:eastAsia="Times New Roman" w:cs="Times New Roman"/>
          <w:szCs w:val="24"/>
        </w:rPr>
        <w:t>δισεκατομμύρια</w:t>
      </w:r>
      <w:r>
        <w:rPr>
          <w:rFonts w:eastAsia="Times New Roman" w:cs="Times New Roman"/>
          <w:szCs w:val="24"/>
        </w:rPr>
        <w:t xml:space="preserve">. </w:t>
      </w:r>
    </w:p>
    <w:p w14:paraId="20A4EAF9"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Το πιο σημαντικό ί</w:t>
      </w:r>
      <w:r w:rsidRPr="009D0D48">
        <w:rPr>
          <w:rFonts w:eastAsia="Times New Roman" w:cs="Times New Roman"/>
          <w:szCs w:val="24"/>
        </w:rPr>
        <w:t xml:space="preserve">σως από όλα αυτά που σας λέω είναι </w:t>
      </w:r>
      <w:r>
        <w:rPr>
          <w:rFonts w:eastAsia="Times New Roman" w:cs="Times New Roman"/>
          <w:szCs w:val="24"/>
        </w:rPr>
        <w:t>-</w:t>
      </w:r>
      <w:r w:rsidRPr="009D0D48">
        <w:rPr>
          <w:rFonts w:eastAsia="Times New Roman" w:cs="Times New Roman"/>
          <w:szCs w:val="24"/>
        </w:rPr>
        <w:t>όταν θα δείτε τη συμμετοχή των επενδυτών</w:t>
      </w:r>
      <w:r>
        <w:rPr>
          <w:rFonts w:eastAsia="Times New Roman" w:cs="Times New Roman"/>
          <w:szCs w:val="24"/>
        </w:rPr>
        <w:t>- ότι</w:t>
      </w:r>
      <w:r w:rsidRPr="009D0D48">
        <w:rPr>
          <w:rFonts w:eastAsia="Times New Roman" w:cs="Times New Roman"/>
          <w:szCs w:val="24"/>
        </w:rPr>
        <w:t xml:space="preserve"> αρχίζει μία σημαντικότατη μεταστροφή από </w:t>
      </w:r>
      <w:proofErr w:type="spellStart"/>
      <w:r w:rsidRPr="009D0D48">
        <w:rPr>
          <w:rFonts w:eastAsia="Times New Roman" w:cs="Times New Roman"/>
          <w:szCs w:val="24"/>
        </w:rPr>
        <w:t>hedge</w:t>
      </w:r>
      <w:proofErr w:type="spellEnd"/>
      <w:r w:rsidRPr="009D0D48">
        <w:rPr>
          <w:rFonts w:eastAsia="Times New Roman" w:cs="Times New Roman"/>
          <w:szCs w:val="24"/>
        </w:rPr>
        <w:t xml:space="preserve"> </w:t>
      </w:r>
      <w:proofErr w:type="spellStart"/>
      <w:r w:rsidRPr="009D0D48">
        <w:rPr>
          <w:rFonts w:eastAsia="Times New Roman" w:cs="Times New Roman"/>
          <w:szCs w:val="24"/>
        </w:rPr>
        <w:t>funds</w:t>
      </w:r>
      <w:proofErr w:type="spellEnd"/>
      <w:r w:rsidRPr="009D0D48">
        <w:rPr>
          <w:rFonts w:eastAsia="Times New Roman" w:cs="Times New Roman"/>
          <w:szCs w:val="24"/>
        </w:rPr>
        <w:t xml:space="preserve"> σε κανονικούς επενδυτές</w:t>
      </w:r>
      <w:r>
        <w:rPr>
          <w:rFonts w:eastAsia="Times New Roman" w:cs="Times New Roman"/>
          <w:szCs w:val="24"/>
        </w:rPr>
        <w:t>.</w:t>
      </w:r>
      <w:r w:rsidRPr="009D0D48">
        <w:rPr>
          <w:rFonts w:eastAsia="Times New Roman" w:cs="Times New Roman"/>
          <w:szCs w:val="24"/>
        </w:rPr>
        <w:t xml:space="preserve"> </w:t>
      </w:r>
      <w:r>
        <w:rPr>
          <w:rFonts w:eastAsia="Times New Roman" w:cs="Times New Roman"/>
          <w:szCs w:val="24"/>
        </w:rPr>
        <w:t>Θ</w:t>
      </w:r>
      <w:r w:rsidRPr="009D0D48">
        <w:rPr>
          <w:rFonts w:eastAsia="Times New Roman" w:cs="Times New Roman"/>
          <w:szCs w:val="24"/>
        </w:rPr>
        <w:t xml:space="preserve">α δείτε </w:t>
      </w:r>
      <w:r>
        <w:rPr>
          <w:rFonts w:eastAsia="Times New Roman" w:cs="Times New Roman"/>
          <w:szCs w:val="24"/>
        </w:rPr>
        <w:t>δ</w:t>
      </w:r>
      <w:r w:rsidRPr="009D0D48">
        <w:rPr>
          <w:rFonts w:eastAsia="Times New Roman" w:cs="Times New Roman"/>
          <w:szCs w:val="24"/>
        </w:rPr>
        <w:t>ηλαδή απ</w:t>
      </w:r>
      <w:r>
        <w:rPr>
          <w:rFonts w:eastAsia="Times New Roman" w:cs="Times New Roman"/>
          <w:szCs w:val="24"/>
        </w:rPr>
        <w:t>’</w:t>
      </w:r>
      <w:r w:rsidRPr="009D0D48">
        <w:rPr>
          <w:rFonts w:eastAsia="Times New Roman" w:cs="Times New Roman"/>
          <w:szCs w:val="24"/>
        </w:rPr>
        <w:t xml:space="preserve"> αυτή την έκ</w:t>
      </w:r>
      <w:r>
        <w:rPr>
          <w:rFonts w:eastAsia="Times New Roman" w:cs="Times New Roman"/>
          <w:szCs w:val="24"/>
        </w:rPr>
        <w:t>δο</w:t>
      </w:r>
      <w:r w:rsidRPr="009D0D48">
        <w:rPr>
          <w:rFonts w:eastAsia="Times New Roman" w:cs="Times New Roman"/>
          <w:szCs w:val="24"/>
        </w:rPr>
        <w:t>ση ότι η Ελλάδα αλλάζει κατηγορία</w:t>
      </w:r>
      <w:r>
        <w:rPr>
          <w:rFonts w:eastAsia="Times New Roman" w:cs="Times New Roman"/>
          <w:szCs w:val="24"/>
        </w:rPr>
        <w:t>.</w:t>
      </w:r>
    </w:p>
    <w:p w14:paraId="20A4EAFA"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Δ</w:t>
      </w:r>
      <w:r w:rsidRPr="009D0D48">
        <w:rPr>
          <w:rFonts w:eastAsia="Times New Roman" w:cs="Times New Roman"/>
          <w:szCs w:val="24"/>
        </w:rPr>
        <w:t>εν χαίρομαι για τη στεναχώρια των συναδέλφων και δεν χαίρομαι για τον εξής λόγο</w:t>
      </w:r>
      <w:r>
        <w:rPr>
          <w:rFonts w:eastAsia="Times New Roman" w:cs="Times New Roman"/>
          <w:szCs w:val="24"/>
        </w:rPr>
        <w:t>: Θ</w:t>
      </w:r>
      <w:r w:rsidRPr="009D0D48">
        <w:rPr>
          <w:rFonts w:eastAsia="Times New Roman" w:cs="Times New Roman"/>
          <w:szCs w:val="24"/>
        </w:rPr>
        <w:t xml:space="preserve">εωρώ λάθος της και λάθος για την </w:t>
      </w:r>
      <w:r w:rsidRPr="009D0D48">
        <w:rPr>
          <w:rFonts w:eastAsia="Times New Roman" w:cs="Times New Roman"/>
          <w:szCs w:val="24"/>
        </w:rPr>
        <w:lastRenderedPageBreak/>
        <w:t xml:space="preserve">πολιτική μας σκηνή </w:t>
      </w:r>
      <w:r>
        <w:rPr>
          <w:rFonts w:eastAsia="Times New Roman" w:cs="Times New Roman"/>
          <w:szCs w:val="24"/>
        </w:rPr>
        <w:t>τ</w:t>
      </w:r>
      <w:r w:rsidRPr="009D0D48">
        <w:rPr>
          <w:rFonts w:eastAsia="Times New Roman" w:cs="Times New Roman"/>
          <w:szCs w:val="24"/>
        </w:rPr>
        <w:t>η χαιρεκακία</w:t>
      </w:r>
      <w:r>
        <w:rPr>
          <w:rFonts w:eastAsia="Times New Roman" w:cs="Times New Roman"/>
          <w:szCs w:val="24"/>
        </w:rPr>
        <w:t>.</w:t>
      </w:r>
      <w:r w:rsidRPr="009D0D48">
        <w:rPr>
          <w:rFonts w:eastAsia="Times New Roman" w:cs="Times New Roman"/>
          <w:szCs w:val="24"/>
        </w:rPr>
        <w:t xml:space="preserve"> Και ελπίζω ότι </w:t>
      </w:r>
      <w:r>
        <w:rPr>
          <w:rFonts w:eastAsia="Times New Roman" w:cs="Times New Roman"/>
          <w:szCs w:val="24"/>
        </w:rPr>
        <w:t xml:space="preserve">στους </w:t>
      </w:r>
      <w:r w:rsidRPr="009D0D48">
        <w:rPr>
          <w:rFonts w:eastAsia="Times New Roman" w:cs="Times New Roman"/>
          <w:szCs w:val="24"/>
        </w:rPr>
        <w:t>επόμεν</w:t>
      </w:r>
      <w:r>
        <w:rPr>
          <w:rFonts w:eastAsia="Times New Roman" w:cs="Times New Roman"/>
          <w:szCs w:val="24"/>
        </w:rPr>
        <w:t>ους</w:t>
      </w:r>
      <w:r w:rsidRPr="009D0D48">
        <w:rPr>
          <w:rFonts w:eastAsia="Times New Roman" w:cs="Times New Roman"/>
          <w:szCs w:val="24"/>
        </w:rPr>
        <w:t xml:space="preserve"> </w:t>
      </w:r>
      <w:r>
        <w:rPr>
          <w:rFonts w:eastAsia="Times New Roman" w:cs="Times New Roman"/>
          <w:szCs w:val="24"/>
        </w:rPr>
        <w:t xml:space="preserve">εννέα </w:t>
      </w:r>
      <w:r w:rsidRPr="009D0D48">
        <w:rPr>
          <w:rFonts w:eastAsia="Times New Roman" w:cs="Times New Roman"/>
          <w:szCs w:val="24"/>
        </w:rPr>
        <w:t>μή</w:t>
      </w:r>
      <w:r w:rsidRPr="009D0D48">
        <w:rPr>
          <w:rFonts w:eastAsia="Times New Roman" w:cs="Times New Roman"/>
          <w:szCs w:val="24"/>
        </w:rPr>
        <w:t>νες θα μπορέσετε να επενδύσετε σε μία στρατηγική</w:t>
      </w:r>
      <w:r>
        <w:rPr>
          <w:rFonts w:eastAsia="Times New Roman" w:cs="Times New Roman"/>
          <w:szCs w:val="24"/>
        </w:rPr>
        <w:t>,</w:t>
      </w:r>
      <w:r w:rsidRPr="009D0D48">
        <w:rPr>
          <w:rFonts w:eastAsia="Times New Roman" w:cs="Times New Roman"/>
          <w:szCs w:val="24"/>
        </w:rPr>
        <w:t xml:space="preserve"> που δεν θα σας </w:t>
      </w:r>
      <w:proofErr w:type="spellStart"/>
      <w:r w:rsidRPr="009D0D48">
        <w:rPr>
          <w:rFonts w:eastAsia="Times New Roman" w:cs="Times New Roman"/>
          <w:szCs w:val="24"/>
        </w:rPr>
        <w:t>στενα</w:t>
      </w:r>
      <w:r>
        <w:rPr>
          <w:rFonts w:eastAsia="Times New Roman" w:cs="Times New Roman"/>
          <w:szCs w:val="24"/>
        </w:rPr>
        <w:t>χωρεί</w:t>
      </w:r>
      <w:proofErr w:type="spellEnd"/>
      <w:r>
        <w:rPr>
          <w:rFonts w:eastAsia="Times New Roman" w:cs="Times New Roman"/>
          <w:szCs w:val="24"/>
        </w:rPr>
        <w:t xml:space="preserve"> κάθε καλή είδηση για την ελληνική οικονομία και την ελληνική κοινωνία.</w:t>
      </w:r>
    </w:p>
    <w:p w14:paraId="20A4EAFB"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Πάω τώρα στην τροπολογία, κύριε Πρόεδρε. Εξαιρείται από το πεδίο εφαρμογής του Κεφαλαίου Α΄ του νόμου αυτού κ</w:t>
      </w:r>
      <w:r>
        <w:rPr>
          <w:rFonts w:eastAsia="Times New Roman" w:cs="Times New Roman"/>
          <w:szCs w:val="24"/>
        </w:rPr>
        <w:t xml:space="preserve">αι το </w:t>
      </w:r>
      <w:r>
        <w:rPr>
          <w:rFonts w:eastAsia="Times New Roman" w:cs="Times New Roman"/>
          <w:szCs w:val="24"/>
        </w:rPr>
        <w:t>ν</w:t>
      </w:r>
      <w:r>
        <w:rPr>
          <w:rFonts w:eastAsia="Times New Roman" w:cs="Times New Roman"/>
          <w:szCs w:val="24"/>
        </w:rPr>
        <w:t xml:space="preserve">ομικό </w:t>
      </w:r>
      <w:r>
        <w:rPr>
          <w:rFonts w:eastAsia="Times New Roman" w:cs="Times New Roman"/>
          <w:szCs w:val="24"/>
        </w:rPr>
        <w:t>π</w:t>
      </w:r>
      <w:r>
        <w:rPr>
          <w:rFonts w:eastAsia="Times New Roman" w:cs="Times New Roman"/>
          <w:szCs w:val="24"/>
        </w:rPr>
        <w:t xml:space="preserve">ρόσωπο </w:t>
      </w:r>
      <w:r>
        <w:rPr>
          <w:rFonts w:eastAsia="Times New Roman" w:cs="Times New Roman"/>
          <w:szCs w:val="24"/>
        </w:rPr>
        <w:t>ι</w:t>
      </w:r>
      <w:r>
        <w:rPr>
          <w:rFonts w:eastAsia="Times New Roman" w:cs="Times New Roman"/>
          <w:szCs w:val="24"/>
        </w:rPr>
        <w:t xml:space="preserve">διωτικού </w:t>
      </w:r>
      <w:r>
        <w:rPr>
          <w:rFonts w:eastAsia="Times New Roman" w:cs="Times New Roman"/>
          <w:szCs w:val="24"/>
        </w:rPr>
        <w:t>δ</w:t>
      </w:r>
      <w:r>
        <w:rPr>
          <w:rFonts w:eastAsia="Times New Roman" w:cs="Times New Roman"/>
          <w:szCs w:val="24"/>
        </w:rPr>
        <w:t>ικαίου με την επωνυμία ΚΕΠΕ, «Κέντρο Προγραμματισμού και Οικονομικών Ερευνών».</w:t>
      </w:r>
    </w:p>
    <w:p w14:paraId="20A4EAFC"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Όπως ξέρουμε, ο ν.3429/2005 αφορά το καθεστώς, την οργάνωση και τη λειτουργία των δημόσιων επιχειρήσεων και οργανισμών. Στο άρθρο 19 του νόμου πρ</w:t>
      </w:r>
      <w:r>
        <w:rPr>
          <w:rFonts w:eastAsia="Times New Roman" w:cs="Times New Roman"/>
          <w:szCs w:val="24"/>
        </w:rPr>
        <w:t>οβλέπεται η εξαίρεση συγκεκριμένων εταιρειών και νομικών προσώπων ιδιωτικού δικαίου από το πεδίο εφαρμογής του. Οι εξαιρέσεις βέβαια είναι λίγες. Για παράδειγμα, εξαιρούνται φορείς όπως η ΜΟΔ και το ΕΤΕΑΝ, λόγω της φύσης τους και της αναγκαίας ευελιξίας πο</w:t>
      </w:r>
      <w:r>
        <w:rPr>
          <w:rFonts w:eastAsia="Times New Roman" w:cs="Times New Roman"/>
          <w:szCs w:val="24"/>
        </w:rPr>
        <w:t xml:space="preserve">υ πρέπει να έχουν,  ή φορείς με ειδικό κοινωνικό ενδιαφέρον, όπως ο Οργανισμός Κατά των Ναρκωτικών, ο ΟΚΑΝΑ όπως τον ξέρουμε, και το Κέντρο Θεραπείας Εξαρτημένων Ατόμων. </w:t>
      </w:r>
    </w:p>
    <w:p w14:paraId="20A4EAFD"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lastRenderedPageBreak/>
        <w:t>Επίσης, μια άλλη κατηγορία εξαιρέσεων είναι οι ερευνητικοί και τεχνολογικοί φορείς πο</w:t>
      </w:r>
      <w:r>
        <w:rPr>
          <w:rFonts w:eastAsia="Times New Roman" w:cs="Times New Roman"/>
          <w:szCs w:val="24"/>
        </w:rPr>
        <w:t>υ επιχορηγούνται και εποπτεύονται από τη Γενική Γραμματεία Έρευνας και Τεχνολογίας του Υπουργείου Παιδείας και Θρησκευμάτων, καθώς και τα ερευνητικά κέντρα που έχουν συσταθεί βάσει του ν.1514/1985 «Ανάπτυξη της επιστημονικής και τεχνολογικής έρευνας».</w:t>
      </w:r>
    </w:p>
    <w:p w14:paraId="20A4EAFE"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Ακρι</w:t>
      </w:r>
      <w:r>
        <w:rPr>
          <w:rFonts w:eastAsia="Times New Roman" w:cs="Times New Roman"/>
          <w:szCs w:val="24"/>
        </w:rPr>
        <w:t xml:space="preserve">βώς επειδή το ΚΕΠΕ έχει παρόμοιο χαρακτήρα με τα λοιπά ερευνητικά κέντρα, θεωρούμε σκόπιμο να έχει την ίδια αντιμετώπιση και έτσι να εξαιρεθεί και αυτό από τον ν. 3429/2005. Αυτό δεν σημαίνει ότι δεν υπάρχουν υποχρεώσεις του φορέα. Απλά δίνεται μεγαλύτερη </w:t>
      </w:r>
      <w:r>
        <w:rPr>
          <w:rFonts w:eastAsia="Times New Roman" w:cs="Times New Roman"/>
          <w:szCs w:val="24"/>
        </w:rPr>
        <w:t xml:space="preserve">ευελιξία. </w:t>
      </w:r>
    </w:p>
    <w:p w14:paraId="20A4EAFF"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Σας ευχαριστώ πολύ, να είστε καλά.</w:t>
      </w:r>
    </w:p>
    <w:p w14:paraId="20A4EB00" w14:textId="77777777" w:rsidR="005D4821" w:rsidRDefault="006B233D">
      <w:pPr>
        <w:spacing w:line="600" w:lineRule="auto"/>
        <w:ind w:firstLine="720"/>
        <w:jc w:val="both"/>
        <w:rPr>
          <w:rFonts w:eastAsia="Times New Roman" w:cs="Times New Roman"/>
          <w:szCs w:val="24"/>
        </w:rPr>
      </w:pPr>
      <w:r w:rsidRPr="00414A36">
        <w:rPr>
          <w:rFonts w:eastAsia="Times New Roman" w:cs="Times New Roman"/>
          <w:b/>
          <w:szCs w:val="24"/>
        </w:rPr>
        <w:t>ΠΡΟΕΔΡΕΥΩΝ (Μάριος Γεωργιάδης):</w:t>
      </w:r>
      <w:r>
        <w:rPr>
          <w:rFonts w:eastAsia="Times New Roman" w:cs="Times New Roman"/>
          <w:szCs w:val="24"/>
        </w:rPr>
        <w:t xml:space="preserve"> Ευχαριστούμε τον κύριο Υπουργό.</w:t>
      </w:r>
    </w:p>
    <w:p w14:paraId="20A4EB01"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Πρατσόλης</w:t>
      </w:r>
      <w:proofErr w:type="spellEnd"/>
      <w:r>
        <w:rPr>
          <w:rFonts w:eastAsia="Times New Roman" w:cs="Times New Roman"/>
          <w:szCs w:val="24"/>
        </w:rPr>
        <w:t xml:space="preserve"> από την Κοινοβουλευτική Ομάδα του ΣΥΡΙΖΑ. Αμέσως μετά ο κ. </w:t>
      </w:r>
      <w:proofErr w:type="spellStart"/>
      <w:r>
        <w:rPr>
          <w:rFonts w:eastAsia="Times New Roman" w:cs="Times New Roman"/>
          <w:szCs w:val="24"/>
        </w:rPr>
        <w:t>Γκιόλας</w:t>
      </w:r>
      <w:proofErr w:type="spellEnd"/>
      <w:r>
        <w:rPr>
          <w:rFonts w:eastAsia="Times New Roman" w:cs="Times New Roman"/>
          <w:szCs w:val="24"/>
        </w:rPr>
        <w:t xml:space="preserve">, ο κ. </w:t>
      </w:r>
      <w:proofErr w:type="spellStart"/>
      <w:r>
        <w:rPr>
          <w:rFonts w:eastAsia="Times New Roman" w:cs="Times New Roman"/>
          <w:szCs w:val="24"/>
        </w:rPr>
        <w:t>Λάππας</w:t>
      </w:r>
      <w:proofErr w:type="spellEnd"/>
      <w:r>
        <w:rPr>
          <w:rFonts w:eastAsia="Times New Roman" w:cs="Times New Roman"/>
          <w:szCs w:val="24"/>
        </w:rPr>
        <w:t xml:space="preserve"> και θα δώσω τον λόγο στον κ. Βορίδη, </w:t>
      </w:r>
      <w:r>
        <w:rPr>
          <w:rFonts w:eastAsia="Times New Roman" w:cs="Times New Roman"/>
          <w:szCs w:val="24"/>
        </w:rPr>
        <w:t>έτσι ώστε να μην μιλάνε μόνο οι συνάδελφοι του ΣΥΡΙΖΑ.</w:t>
      </w:r>
    </w:p>
    <w:p w14:paraId="20A4EB02" w14:textId="77777777" w:rsidR="005D4821" w:rsidRDefault="006B233D">
      <w:pPr>
        <w:spacing w:line="600" w:lineRule="auto"/>
        <w:ind w:firstLine="720"/>
        <w:jc w:val="both"/>
        <w:rPr>
          <w:rFonts w:eastAsia="Times New Roman" w:cs="Times New Roman"/>
          <w:szCs w:val="24"/>
        </w:rPr>
      </w:pPr>
      <w:r w:rsidRPr="00414A36">
        <w:rPr>
          <w:rFonts w:eastAsia="Times New Roman" w:cs="Times New Roman"/>
          <w:b/>
          <w:szCs w:val="24"/>
        </w:rPr>
        <w:lastRenderedPageBreak/>
        <w:t>ΜΑΥΡΟΥΔΗΣ ΒΟΡΙΔΗΣ:</w:t>
      </w:r>
      <w:r>
        <w:rPr>
          <w:rFonts w:eastAsia="Times New Roman" w:cs="Times New Roman"/>
          <w:szCs w:val="24"/>
        </w:rPr>
        <w:t xml:space="preserve"> Εμένα δεν με πειράζει. Ας μιλήσουν δυο-τρεις συνάδελφοι του ΣΥΡΙΖΑ,...</w:t>
      </w:r>
    </w:p>
    <w:p w14:paraId="20A4EB03" w14:textId="77777777" w:rsidR="005D4821" w:rsidRDefault="006B233D">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Τρεις συναδέλφους ανακοίνωσα, κύριε Βορίδη.</w:t>
      </w:r>
    </w:p>
    <w:p w14:paraId="20A4EB04" w14:textId="77777777" w:rsidR="005D4821" w:rsidRDefault="006B233D">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b/>
          <w:szCs w:val="24"/>
        </w:rPr>
        <w:t xml:space="preserve"> </w:t>
      </w:r>
      <w:r>
        <w:rPr>
          <w:rFonts w:eastAsia="Times New Roman" w:cs="Times New Roman"/>
          <w:szCs w:val="24"/>
        </w:rPr>
        <w:t>…να έχω χρόνο να</w:t>
      </w:r>
      <w:r>
        <w:rPr>
          <w:rFonts w:eastAsia="Times New Roman" w:cs="Times New Roman"/>
          <w:szCs w:val="24"/>
        </w:rPr>
        <w:t xml:space="preserve"> αφομοιώσω τις συνέπειες του «σοκ».</w:t>
      </w:r>
    </w:p>
    <w:p w14:paraId="20A4EB05" w14:textId="77777777" w:rsidR="005D4821" w:rsidRDefault="006B233D">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Τον λόγο έχει ο κ. </w:t>
      </w:r>
      <w:proofErr w:type="spellStart"/>
      <w:r>
        <w:rPr>
          <w:rFonts w:eastAsia="Times New Roman" w:cs="Times New Roman"/>
          <w:szCs w:val="24"/>
        </w:rPr>
        <w:t>Πρατσόλης</w:t>
      </w:r>
      <w:proofErr w:type="spellEnd"/>
      <w:r>
        <w:rPr>
          <w:rFonts w:eastAsia="Times New Roman" w:cs="Times New Roman"/>
          <w:szCs w:val="24"/>
        </w:rPr>
        <w:t xml:space="preserve"> για επτά λεπτά.</w:t>
      </w:r>
    </w:p>
    <w:p w14:paraId="20A4EB06" w14:textId="77777777" w:rsidR="005D4821" w:rsidRDefault="006B233D">
      <w:pPr>
        <w:spacing w:line="600" w:lineRule="auto"/>
        <w:ind w:firstLine="720"/>
        <w:jc w:val="both"/>
        <w:rPr>
          <w:rFonts w:eastAsia="Times New Roman" w:cs="Times New Roman"/>
          <w:szCs w:val="24"/>
        </w:rPr>
      </w:pPr>
      <w:r>
        <w:rPr>
          <w:rFonts w:eastAsia="Times New Roman" w:cs="Times New Roman"/>
          <w:b/>
          <w:szCs w:val="24"/>
        </w:rPr>
        <w:t xml:space="preserve">ΑΝΑΣΤΑΣΙΟΣ </w:t>
      </w:r>
      <w:r w:rsidRPr="00D32D19">
        <w:rPr>
          <w:rFonts w:eastAsia="Times New Roman" w:cs="Times New Roman"/>
          <w:b/>
          <w:szCs w:val="24"/>
        </w:rPr>
        <w:t>ΠΡΑΤΣΟΛΗΣ:</w:t>
      </w:r>
      <w:r>
        <w:rPr>
          <w:rFonts w:eastAsia="Times New Roman" w:cs="Times New Roman"/>
          <w:szCs w:val="24"/>
        </w:rPr>
        <w:t xml:space="preserve"> Ευχαριστώ, κύριε Πρόεδρε.</w:t>
      </w:r>
    </w:p>
    <w:p w14:paraId="20A4EB07"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Κυρία Υπουργέ, κύριε Υπουργέ, κυρίες και κύριοι Βουλευτές, είναι συνηθισμένο φαινόμενο εδώ μέσα</w:t>
      </w:r>
      <w:r>
        <w:rPr>
          <w:rFonts w:eastAsia="Times New Roman" w:cs="Times New Roman"/>
          <w:szCs w:val="24"/>
        </w:rPr>
        <w:t xml:space="preserve"> μπροστά στα θετικά μέτρα η Νέα Δημοκρατία όχι απλώς να αισθάνεται αμηχανία, αλλά να «πετάει και τη μπάλα στην εξέδρα». Φάνηκε και από την αγόρευση του Κοινοβουλευτικού της Εκπροσώπου, αλλά και άλλων και μάλιστα μια ημέρα που σηματοδοτείται από την αύξηση </w:t>
      </w:r>
      <w:r>
        <w:rPr>
          <w:rFonts w:eastAsia="Times New Roman" w:cs="Times New Roman"/>
          <w:szCs w:val="24"/>
        </w:rPr>
        <w:t xml:space="preserve">του κατώτατου μισθού, την κατάργηση του ντροπιαστικού και </w:t>
      </w:r>
      <w:r>
        <w:rPr>
          <w:rFonts w:eastAsia="Times New Roman" w:cs="Times New Roman"/>
          <w:szCs w:val="24"/>
        </w:rPr>
        <w:lastRenderedPageBreak/>
        <w:t xml:space="preserve">ρατσιστικού, θα έλεγα, </w:t>
      </w:r>
      <w:proofErr w:type="spellStart"/>
      <w:r>
        <w:rPr>
          <w:rFonts w:eastAsia="Times New Roman" w:cs="Times New Roman"/>
          <w:szCs w:val="24"/>
        </w:rPr>
        <w:t>υποκατώτατου</w:t>
      </w:r>
      <w:proofErr w:type="spellEnd"/>
      <w:r>
        <w:rPr>
          <w:rFonts w:eastAsia="Times New Roman" w:cs="Times New Roman"/>
          <w:szCs w:val="24"/>
        </w:rPr>
        <w:t xml:space="preserve"> μισθού, αλλά και τα τελευταία νέα που μας είπε ο Υπουργός Οικονομικών, για την έξοδο της χώρας στις αγορές, κάτι που, αν θυμάμαι καλά, στις τελευταίες του ομιλίες</w:t>
      </w:r>
      <w:r>
        <w:rPr>
          <w:rFonts w:eastAsia="Times New Roman" w:cs="Times New Roman"/>
          <w:szCs w:val="24"/>
        </w:rPr>
        <w:t xml:space="preserve"> ο κ. Μητσοτάκης είχε σχεδόν αποκλείσει, λέγοντας δηλαδή ότι δεν πρόκειται να βγούμε στις αγορές. Και βγήκαμε με ένα επιτόκιο το οποίο, αν θυμάμαι καλά πάλι, είναι το καλύτερο της τελευταίας δεκαετίας και πλέον.</w:t>
      </w:r>
    </w:p>
    <w:p w14:paraId="20A4EB08"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 xml:space="preserve">Και τώρα έρχομαι στο νομοσχέδιο. </w:t>
      </w:r>
    </w:p>
    <w:p w14:paraId="20A4EB09"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 xml:space="preserve">Η δημόσια </w:t>
      </w:r>
      <w:r>
        <w:rPr>
          <w:rFonts w:eastAsia="Times New Roman" w:cs="Times New Roman"/>
          <w:szCs w:val="24"/>
        </w:rPr>
        <w:t>διοίκηση στη χώρα μας ήταν για πολλά χρόνια αναποτελεσματική, για λόγους πολιτικής σκοπιμότητας κυρίως. Εξυπηρετούσε το πελατειακό κράτος, που είχε στηθεί πάνω στη φιλοσοφία των ρουσφετιών και της ευνοιοκρατίας. Σκόπιμα υπήρχαν πάντα θεσμικά κενά όσον αφορ</w:t>
      </w:r>
      <w:r>
        <w:rPr>
          <w:rFonts w:eastAsia="Times New Roman" w:cs="Times New Roman"/>
          <w:szCs w:val="24"/>
        </w:rPr>
        <w:t xml:space="preserve">ά στις προσλήψεις, στις μετακινήσεις, αλλά και στην εξέλιξη των δημοσίων υπαλλήλων, ώστε να μπορούν να παίζουν παιχνίδια οι πολιτικοί. </w:t>
      </w:r>
    </w:p>
    <w:p w14:paraId="20A4EB0A"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Θα πρέπει, φυσικά, να επισημάνουμε ότι απολύτως αντίθετη με αυτήν την εδραιωμένη επί δεκαετίες αντίληψη ήταν η συ</w:t>
      </w:r>
      <w:r>
        <w:rPr>
          <w:rFonts w:eastAsia="Times New Roman" w:cs="Times New Roman"/>
          <w:szCs w:val="24"/>
        </w:rPr>
        <w:lastRenderedPageBreak/>
        <w:t>γκρότησ</w:t>
      </w:r>
      <w:r>
        <w:rPr>
          <w:rFonts w:eastAsia="Times New Roman" w:cs="Times New Roman"/>
          <w:szCs w:val="24"/>
        </w:rPr>
        <w:t xml:space="preserve">η και λειτουργία του ΑΣΕΠ, που επιτέλους έβαλε κανόνες και θέσπισε αξιοκρατικά κριτήρια στις προσλήψεις. Ωστόσο, οι παθογένειες και οι στρεβλώσεις είναι πολλές. </w:t>
      </w:r>
    </w:p>
    <w:p w14:paraId="20A4EB0B"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 xml:space="preserve">Μετά, στα χρόνια της κρίσης, επινοήθηκε το αφήγημα του υπερτροφικού </w:t>
      </w:r>
      <w:r>
        <w:rPr>
          <w:rFonts w:eastAsia="Times New Roman" w:cs="Times New Roman"/>
          <w:szCs w:val="24"/>
        </w:rPr>
        <w:t>δ</w:t>
      </w:r>
      <w:r>
        <w:rPr>
          <w:rFonts w:eastAsia="Times New Roman" w:cs="Times New Roman"/>
          <w:szCs w:val="24"/>
        </w:rPr>
        <w:t>ημόσιου, για δημοσιονομικ</w:t>
      </w:r>
      <w:r>
        <w:rPr>
          <w:rFonts w:eastAsia="Times New Roman" w:cs="Times New Roman"/>
          <w:szCs w:val="24"/>
        </w:rPr>
        <w:t>ούς λόγους. Ο σημερινός δε Αρχηγός της Αξιωματικής Αντιπολίτευσης και τότε Υπουργός Διοικητικής Ανασυγκρότησης προχώρησε στην κορυφαία «μεταρρύθμιση» -γιατί δεν υπάρχει άλλη μεταρρύθμιση παρά μόνον αυτή!-, στις διαθεσιμότητες και στις απολύσεις. Δεν επιχει</w:t>
      </w:r>
      <w:r>
        <w:rPr>
          <w:rFonts w:eastAsia="Times New Roman" w:cs="Times New Roman"/>
          <w:szCs w:val="24"/>
        </w:rPr>
        <w:t>ρήθηκε κα</w:t>
      </w:r>
      <w:r>
        <w:rPr>
          <w:rFonts w:eastAsia="Times New Roman" w:cs="Times New Roman"/>
          <w:szCs w:val="24"/>
        </w:rPr>
        <w:t>μ</w:t>
      </w:r>
      <w:r>
        <w:rPr>
          <w:rFonts w:eastAsia="Times New Roman" w:cs="Times New Roman"/>
          <w:szCs w:val="24"/>
        </w:rPr>
        <w:t xml:space="preserve">μία θεσμική παρέμβαση για να γίνει το </w:t>
      </w:r>
      <w:r>
        <w:rPr>
          <w:rFonts w:eastAsia="Times New Roman" w:cs="Times New Roman"/>
          <w:szCs w:val="24"/>
        </w:rPr>
        <w:t>δ</w:t>
      </w:r>
      <w:r>
        <w:rPr>
          <w:rFonts w:eastAsia="Times New Roman" w:cs="Times New Roman"/>
          <w:szCs w:val="24"/>
        </w:rPr>
        <w:t xml:space="preserve">ημόσιο καλύτερο και πιο αποτελεσματικό. Το μόνο που ενδιέφερε ήταν να «κόψουν κεφάλια» για καθαρά δημοσιονομικούς λόγους. </w:t>
      </w:r>
    </w:p>
    <w:p w14:paraId="20A4EB0C"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Αυτό οδήγησε σε μια αποδυναμωμένη και απονευρωμένη δημόσια διοίκηση με φοβισμένους υ</w:t>
      </w:r>
      <w:r>
        <w:rPr>
          <w:rFonts w:eastAsia="Times New Roman" w:cs="Times New Roman"/>
          <w:szCs w:val="24"/>
        </w:rPr>
        <w:t xml:space="preserve">παλλήλους και ακόμα χειρότερες υπηρεσίες προς τους πολίτες. </w:t>
      </w:r>
    </w:p>
    <w:p w14:paraId="20A4EB0D"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 xml:space="preserve">Και κάτι ακόμα. Επειδή πολλοί μιλούν για κομματικό κράτος που στήνεται, τον Δεκέμβρη του 2014, έναν μήνα δηλαδή </w:t>
      </w:r>
      <w:r>
        <w:rPr>
          <w:rFonts w:eastAsia="Times New Roman" w:cs="Times New Roman"/>
          <w:szCs w:val="24"/>
        </w:rPr>
        <w:lastRenderedPageBreak/>
        <w:t xml:space="preserve">πριν φύγουν και </w:t>
      </w:r>
      <w:proofErr w:type="spellStart"/>
      <w:r>
        <w:rPr>
          <w:rFonts w:eastAsia="Times New Roman" w:cs="Times New Roman"/>
          <w:szCs w:val="24"/>
        </w:rPr>
        <w:t>μεσούσης</w:t>
      </w:r>
      <w:proofErr w:type="spellEnd"/>
      <w:r>
        <w:rPr>
          <w:rFonts w:eastAsia="Times New Roman" w:cs="Times New Roman"/>
          <w:szCs w:val="24"/>
        </w:rPr>
        <w:t xml:space="preserve"> της προεκλογικής περιόδου, ο κ. Μητσοτάκης, ο υπέρμαχος τη</w:t>
      </w:r>
      <w:r>
        <w:rPr>
          <w:rFonts w:eastAsia="Times New Roman" w:cs="Times New Roman"/>
          <w:szCs w:val="24"/>
        </w:rPr>
        <w:t xml:space="preserve">ς αξιοκρατίας, προχώρησε σε διορισμό διευθυντών στο </w:t>
      </w:r>
      <w:r>
        <w:rPr>
          <w:rFonts w:eastAsia="Times New Roman" w:cs="Times New Roman"/>
          <w:szCs w:val="24"/>
        </w:rPr>
        <w:t>δ</w:t>
      </w:r>
      <w:r>
        <w:rPr>
          <w:rFonts w:eastAsia="Times New Roman" w:cs="Times New Roman"/>
          <w:szCs w:val="24"/>
        </w:rPr>
        <w:t>ημόσιο με ένα και μόνο κριτήριο: την κομματική προέλευση των υποψηφίων.</w:t>
      </w:r>
    </w:p>
    <w:p w14:paraId="20A4EB0E"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 xml:space="preserve">Ακόμη και σήμερα, μετά από δέκα χρόνια βαθιάς κρίσης και μεγάλης </w:t>
      </w:r>
      <w:proofErr w:type="spellStart"/>
      <w:r>
        <w:rPr>
          <w:rFonts w:eastAsia="Times New Roman" w:cs="Times New Roman"/>
          <w:szCs w:val="24"/>
        </w:rPr>
        <w:t>υποστελέχωσης</w:t>
      </w:r>
      <w:proofErr w:type="spellEnd"/>
      <w:r>
        <w:rPr>
          <w:rFonts w:eastAsia="Times New Roman" w:cs="Times New Roman"/>
          <w:szCs w:val="24"/>
        </w:rPr>
        <w:t xml:space="preserve"> του </w:t>
      </w:r>
      <w:r>
        <w:rPr>
          <w:rFonts w:eastAsia="Times New Roman" w:cs="Times New Roman"/>
          <w:szCs w:val="24"/>
        </w:rPr>
        <w:t>δ</w:t>
      </w:r>
      <w:r>
        <w:rPr>
          <w:rFonts w:eastAsia="Times New Roman" w:cs="Times New Roman"/>
          <w:szCs w:val="24"/>
        </w:rPr>
        <w:t>ημοσίου, εξαγγέλλει ότι θα επαναφέρει τον κανόν</w:t>
      </w:r>
      <w:r>
        <w:rPr>
          <w:rFonts w:eastAsia="Times New Roman" w:cs="Times New Roman"/>
          <w:szCs w:val="24"/>
        </w:rPr>
        <w:t>α 1 προς 5, δηλαδή μια πρόσληψη για κάθε πέντε αποχωρήσεις, που ίσχυε σε συνθήκες δημοσιονομικής ασφυξίας στη χώρα. Και τώρα έχουμε τη δυνατότητα για 1 προς 1, δηλαδή μια πρόσληψη για κάθε αποχώρηση, πράγμα που ασφαλώς προτίθεται και θα το κάνει η Κυβέρνησ</w:t>
      </w:r>
      <w:r>
        <w:rPr>
          <w:rFonts w:eastAsia="Times New Roman" w:cs="Times New Roman"/>
          <w:szCs w:val="24"/>
        </w:rPr>
        <w:t xml:space="preserve">ή μας. </w:t>
      </w:r>
    </w:p>
    <w:p w14:paraId="20A4EB0F"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Θέλει την περαιτέρω συρρίκνωση του δημόσιου τομέα με σκοπό, βέβαια, την ανάθεση κρίσιμων λειτουργιών του στον ιδιωτικό τομέα, ώστε να τροφοδοτήσει έτσι τη γνωστή από παλιά κρατικοδίαιτη επιχειρηματικότητα. Αυτό πρακτικά σημαίνει ότι αποκλείει τον π</w:t>
      </w:r>
      <w:r>
        <w:rPr>
          <w:rFonts w:eastAsia="Times New Roman" w:cs="Times New Roman"/>
          <w:szCs w:val="24"/>
        </w:rPr>
        <w:t xml:space="preserve">αράγοντα ανανέωση του ήδη </w:t>
      </w:r>
      <w:proofErr w:type="spellStart"/>
      <w:r>
        <w:rPr>
          <w:rFonts w:eastAsia="Times New Roman" w:cs="Times New Roman"/>
          <w:szCs w:val="24"/>
        </w:rPr>
        <w:t>γηρασμένου</w:t>
      </w:r>
      <w:proofErr w:type="spellEnd"/>
      <w:r>
        <w:rPr>
          <w:rFonts w:eastAsia="Times New Roman" w:cs="Times New Roman"/>
          <w:szCs w:val="24"/>
        </w:rPr>
        <w:t xml:space="preserve"> </w:t>
      </w:r>
      <w:r>
        <w:rPr>
          <w:rFonts w:eastAsia="Times New Roman" w:cs="Times New Roman"/>
          <w:szCs w:val="24"/>
        </w:rPr>
        <w:t>δ</w:t>
      </w:r>
      <w:r>
        <w:rPr>
          <w:rFonts w:eastAsia="Times New Roman" w:cs="Times New Roman"/>
          <w:szCs w:val="24"/>
        </w:rPr>
        <w:t xml:space="preserve">ημοσίου και επίσης, ότι αντί για εννιά χιλιάδες άτομα που περίπου </w:t>
      </w:r>
      <w:r>
        <w:rPr>
          <w:rFonts w:eastAsia="Times New Roman" w:cs="Times New Roman"/>
          <w:szCs w:val="24"/>
        </w:rPr>
        <w:lastRenderedPageBreak/>
        <w:t>αντιστοιχούν στις προσλήψεις για το 2019, θα πρέπει να προσληφθούν χίλια εννιακόσια άτομα, σύμφωνα με τη Νέα Δημοκρατία.</w:t>
      </w:r>
    </w:p>
    <w:p w14:paraId="20A4EB10"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 xml:space="preserve">Και εδώ βέβαια είναι απίστευτη </w:t>
      </w:r>
      <w:r>
        <w:rPr>
          <w:rFonts w:eastAsia="Times New Roman" w:cs="Times New Roman"/>
          <w:szCs w:val="24"/>
        </w:rPr>
        <w:t>η υποκρισία των Βουλευτών της Νέας Δημοκρατίας αλλά και του ΚΙΝΑΛ, που από τη μια υποβάλλουν ερωτήσεις και διαμαρτύρονται για τις ελλείψεις στους καθηγητές και στους γιατρούς και από την άλλη σαμποτάρουν τις προσλήψεις. Ας μας πουν με ποιο μαγικό ραβδάκι θ</w:t>
      </w:r>
      <w:r>
        <w:rPr>
          <w:rFonts w:eastAsia="Times New Roman" w:cs="Times New Roman"/>
          <w:szCs w:val="24"/>
        </w:rPr>
        <w:t xml:space="preserve">α καλυφθούν αυτά τα κενά που υπάρχουν σε αυτούς τους δύο νευραλγικούς κοινωνικά τομείς. </w:t>
      </w:r>
    </w:p>
    <w:p w14:paraId="20A4EB11"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εμείς είχαμε από την αρχή μια εντελώς διαφορετική προσέγγιση. Πιστεύουμε ότι κινητήρια δύναμη για την αναβάθμιση του </w:t>
      </w:r>
      <w:r>
        <w:rPr>
          <w:rFonts w:eastAsia="Times New Roman" w:cs="Times New Roman"/>
          <w:szCs w:val="24"/>
        </w:rPr>
        <w:t>δ</w:t>
      </w:r>
      <w:r>
        <w:rPr>
          <w:rFonts w:eastAsia="Times New Roman" w:cs="Times New Roman"/>
          <w:szCs w:val="24"/>
        </w:rPr>
        <w:t>ημοσίου είναι οι άνθρωποι πο</w:t>
      </w:r>
      <w:r>
        <w:rPr>
          <w:rFonts w:eastAsia="Times New Roman" w:cs="Times New Roman"/>
          <w:szCs w:val="24"/>
        </w:rPr>
        <w:t>υ υπηρετούν σε αυτό. Με την ανάπτυξη και τη λειτουργία ενός ολοκληρωμένου πλαισίου διαχείρισης ανθρώπινου δυναμικού μπαίνουν οι σωστές βάσεις για τις απαιτούμενες αλλαγές, αλλά επιτυγχάνεται και η ανανέωση με την αξιοποίηση των νέων τεχνολογιών και της και</w:t>
      </w:r>
      <w:r>
        <w:rPr>
          <w:rFonts w:eastAsia="Times New Roman" w:cs="Times New Roman"/>
          <w:szCs w:val="24"/>
        </w:rPr>
        <w:t xml:space="preserve">νοτομίας. </w:t>
      </w:r>
    </w:p>
    <w:p w14:paraId="20A4EB12"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lastRenderedPageBreak/>
        <w:t>Σε αυτή την κατεύθυνση από το 2015 δόθηκε προτεραιότητα στην ανατροπή των αδικιών που συντελέστηκαν με τους νόμους της Νέας Δημοκρατίας. Με τον ν.4325/2015 η Κυβέρνηση έβαλε τέλος στις διαθεσιμότητες και τις απολύσεις και αποκατέστησε την εργασι</w:t>
      </w:r>
      <w:r>
        <w:rPr>
          <w:rFonts w:eastAsia="Times New Roman" w:cs="Times New Roman"/>
          <w:szCs w:val="24"/>
        </w:rPr>
        <w:t xml:space="preserve">ακή ειρήνη και ασφάλεια. Αμέσως μετά καταρτίστηκε ένα ολοκληρωμένο σχέδιο διοικητικής ανασυγκρότησης στο πλαίσιο της οποίας υλοποιήθηκαν σημαντικές μεταρρυθμίσεις. </w:t>
      </w:r>
    </w:p>
    <w:p w14:paraId="20A4EB13"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Με τον ν.4369 θεσμοθετήθηκε το Εθνικό Μητρώο Επιτελικών Στελεχών, το Σύστημα Αξιολόγησης Πρ</w:t>
      </w:r>
      <w:r>
        <w:rPr>
          <w:rFonts w:eastAsia="Times New Roman" w:cs="Times New Roman"/>
          <w:szCs w:val="24"/>
        </w:rPr>
        <w:t xml:space="preserve">οαγωγών και Επιλογής Προϊσταμένων και μπήκαν κανόνες διαφάνειας και αξιοκρατίας για πρώτη φορά. </w:t>
      </w:r>
    </w:p>
    <w:p w14:paraId="20A4EB14"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Με τον ν.4440/2016 θεσμοθετήθηκε η διαφανής και απλουστευμένη διαδικασία της κινητικότητας. Ήδη σήμερα βρισκόμαστε στο στάδιο του τρίτου κύκλου κινητικότητας μ</w:t>
      </w:r>
      <w:r>
        <w:rPr>
          <w:rFonts w:eastAsia="Times New Roman" w:cs="Times New Roman"/>
          <w:szCs w:val="24"/>
        </w:rPr>
        <w:t xml:space="preserve">ε μεγάλη συμμετοχή από πλευράς φορέων της </w:t>
      </w:r>
      <w:proofErr w:type="spellStart"/>
      <w:r>
        <w:rPr>
          <w:rFonts w:eastAsia="Times New Roman" w:cs="Times New Roman"/>
          <w:szCs w:val="24"/>
        </w:rPr>
        <w:t>δ</w:t>
      </w:r>
      <w:r>
        <w:rPr>
          <w:rFonts w:eastAsia="Times New Roman" w:cs="Times New Roman"/>
          <w:szCs w:val="24"/>
        </w:rPr>
        <w:t>οίκησης</w:t>
      </w:r>
      <w:proofErr w:type="spellEnd"/>
      <w:r>
        <w:rPr>
          <w:rFonts w:eastAsia="Times New Roman" w:cs="Times New Roman"/>
          <w:szCs w:val="24"/>
        </w:rPr>
        <w:t xml:space="preserve">, αλλά και των ίδιων των υπαλλήλων. Για πρώτη φορά χρησιμοποιούνται σύγχρονα εργαλεία, όπως τα περιγράμματα θέσεων εργασίας και το </w:t>
      </w:r>
      <w:r>
        <w:rPr>
          <w:rFonts w:eastAsia="Times New Roman" w:cs="Times New Roman"/>
          <w:szCs w:val="24"/>
        </w:rPr>
        <w:lastRenderedPageBreak/>
        <w:t xml:space="preserve">ψηφιακό οργανόγραμμα, που αποτελούν εγγύηση αμερόληπτων διαδικασιών. </w:t>
      </w:r>
    </w:p>
    <w:p w14:paraId="20A4EB15" w14:textId="77777777" w:rsidR="005D4821" w:rsidRDefault="006B233D">
      <w:pPr>
        <w:spacing w:line="600" w:lineRule="auto"/>
        <w:ind w:firstLine="720"/>
        <w:jc w:val="both"/>
        <w:rPr>
          <w:rFonts w:eastAsia="Times New Roman" w:cs="Times New Roman"/>
          <w:color w:val="000000" w:themeColor="text1"/>
          <w:szCs w:val="24"/>
        </w:rPr>
      </w:pPr>
      <w:r w:rsidRPr="0057425F">
        <w:rPr>
          <w:rFonts w:eastAsia="Times New Roman" w:cs="Times New Roman"/>
          <w:color w:val="000000" w:themeColor="text1"/>
          <w:szCs w:val="24"/>
        </w:rPr>
        <w:t>Το νο</w:t>
      </w:r>
      <w:r w:rsidRPr="0057425F">
        <w:rPr>
          <w:rFonts w:eastAsia="Times New Roman" w:cs="Times New Roman"/>
          <w:color w:val="000000" w:themeColor="text1"/>
          <w:szCs w:val="24"/>
        </w:rPr>
        <w:t xml:space="preserve">μοσχέδιο που συζητάμε σήμερα αποτελεί τη φυσική συνέχεια, ακόμη έναν κρίκο στην αλυσίδα αυτών των θεσμικών αλλαγών. Στόχος είναι η αποτελεσματική λειτουργία του </w:t>
      </w:r>
      <w:r w:rsidRPr="0057425F">
        <w:rPr>
          <w:rFonts w:eastAsia="Times New Roman" w:cs="Times New Roman"/>
          <w:color w:val="000000" w:themeColor="text1"/>
          <w:szCs w:val="24"/>
        </w:rPr>
        <w:t>δ</w:t>
      </w:r>
      <w:r w:rsidRPr="0057425F">
        <w:rPr>
          <w:rFonts w:eastAsia="Times New Roman" w:cs="Times New Roman"/>
          <w:color w:val="000000" w:themeColor="text1"/>
          <w:szCs w:val="24"/>
        </w:rPr>
        <w:t>ημοσίου, η ενίσχυση και η ενδυνάμωσή του, ο ψηφιακός μετασχηματισμός και η αξιοκρατία και η στ</w:t>
      </w:r>
      <w:r w:rsidRPr="0057425F">
        <w:rPr>
          <w:rFonts w:eastAsia="Times New Roman" w:cs="Times New Roman"/>
          <w:color w:val="000000" w:themeColor="text1"/>
          <w:szCs w:val="24"/>
        </w:rPr>
        <w:t xml:space="preserve">ελέχωσή του. </w:t>
      </w:r>
    </w:p>
    <w:p w14:paraId="20A4EB16"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 xml:space="preserve">Προβλέπεται ένα σύστημα πολυετούς και ετήσιου στρατηγικού σχεδιασμού προσλήψεων τακτικού και εποχικού προσωπικού. Η υλοποίηση των προσλήψεων θα γίνεται από το ΑΣΕΠ με απλοποιημένες και ταχείς διαδικασίες. </w:t>
      </w:r>
    </w:p>
    <w:p w14:paraId="20A4EB17"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Αναβαθμίζεται το ΑΣΕΠ για να ανταποκ</w:t>
      </w:r>
      <w:r>
        <w:rPr>
          <w:rFonts w:eastAsia="Times New Roman" w:cs="Times New Roman"/>
          <w:szCs w:val="24"/>
        </w:rPr>
        <w:t xml:space="preserve">ριθεί στις σύγχρονες απαιτήσεις. Συγκροτείται το Γνωμοδοτικό Συμβούλιο στο Υπουργείο Διοικητικής Ανασυγκρότησης. Δημιουργείται Παρατηρητήριο Δημόσιας Διοίκησης. Προβλέπεται η οργάνωση Υπηρεσίας </w:t>
      </w:r>
      <w:r>
        <w:rPr>
          <w:rFonts w:eastAsia="Times New Roman" w:cs="Times New Roman"/>
          <w:szCs w:val="24"/>
        </w:rPr>
        <w:t>Τ</w:t>
      </w:r>
      <w:r>
        <w:rPr>
          <w:rFonts w:eastAsia="Times New Roman" w:cs="Times New Roman"/>
          <w:szCs w:val="24"/>
        </w:rPr>
        <w:t xml:space="preserve">εχνικής </w:t>
      </w:r>
      <w:r>
        <w:rPr>
          <w:rFonts w:eastAsia="Times New Roman" w:cs="Times New Roman"/>
          <w:szCs w:val="24"/>
        </w:rPr>
        <w:t>Υ</w:t>
      </w:r>
      <w:r>
        <w:rPr>
          <w:rFonts w:eastAsia="Times New Roman" w:cs="Times New Roman"/>
          <w:szCs w:val="24"/>
        </w:rPr>
        <w:t>ποστήριξης των φορέων της Δημόσιας Διοίκησης για την</w:t>
      </w:r>
      <w:r>
        <w:rPr>
          <w:rFonts w:eastAsia="Times New Roman" w:cs="Times New Roman"/>
          <w:szCs w:val="24"/>
        </w:rPr>
        <w:t xml:space="preserve"> εφαρμογή των μεταρρυθμίσεων και την αναβάθμιση της λειτουργίας τους.</w:t>
      </w:r>
    </w:p>
    <w:p w14:paraId="20A4EB18"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Βουλευτές, με τις τροποποιητικές διατάξεις μεταξύ των βελτιώσεων που προβλέπονται</w:t>
      </w:r>
      <w:r>
        <w:rPr>
          <w:rFonts w:eastAsia="Times New Roman" w:cs="Times New Roman"/>
          <w:szCs w:val="24"/>
        </w:rPr>
        <w:t>,</w:t>
      </w:r>
      <w:r>
        <w:rPr>
          <w:rFonts w:eastAsia="Times New Roman" w:cs="Times New Roman"/>
          <w:szCs w:val="24"/>
        </w:rPr>
        <w:t xml:space="preserve"> είτε στον Δημοσιοϋπαλληλικό Κώδικα είτε στον νόμο περί κινητικότητας</w:t>
      </w:r>
      <w:r>
        <w:rPr>
          <w:rFonts w:eastAsia="Times New Roman" w:cs="Times New Roman"/>
          <w:szCs w:val="24"/>
        </w:rPr>
        <w:t>,</w:t>
      </w:r>
      <w:r>
        <w:rPr>
          <w:rFonts w:eastAsia="Times New Roman" w:cs="Times New Roman"/>
          <w:szCs w:val="24"/>
        </w:rPr>
        <w:t xml:space="preserve"> είναι και οι </w:t>
      </w:r>
      <w:r>
        <w:rPr>
          <w:rFonts w:eastAsia="Times New Roman" w:cs="Times New Roman"/>
          <w:szCs w:val="24"/>
        </w:rPr>
        <w:t>παρακάτω</w:t>
      </w:r>
      <w:r>
        <w:rPr>
          <w:rFonts w:eastAsia="Times New Roman" w:cs="Times New Roman"/>
          <w:szCs w:val="24"/>
        </w:rPr>
        <w:t>, που δείχνουν το σαφές κοινωνικό αποτύπωμα αυτής της Κυβέρνησης και την ευαισθησία που επιδεικνύει στην κατεύθυνση άρσης αδικιών και ανισοτήτων.</w:t>
      </w:r>
    </w:p>
    <w:p w14:paraId="20A4EB19"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Προβλέπεται αυτεπάγγελτος έλεγχος του κωλύματος διορισμού ή πρόσληψης μέσω του Μητρώου Ανθρώπινου Δυνα</w:t>
      </w:r>
      <w:r>
        <w:rPr>
          <w:rFonts w:eastAsia="Times New Roman" w:cs="Times New Roman"/>
          <w:szCs w:val="24"/>
        </w:rPr>
        <w:t>μικού, απογραφή. Τα αιτήματα που αποστέλλουν οι φορείς στην Κεντρική Επιτροπή Κινητικότητας για κάλυψη θέσεων με μετάταξη ή απόσπαση θα πρέπει να αναφέρουν το σύνολο των οργανικών θέσεων για τον κλάδο που αφορά το αίτημα, καθώς και το σύνολο των κενών θέσε</w:t>
      </w:r>
      <w:r>
        <w:rPr>
          <w:rFonts w:eastAsia="Times New Roman" w:cs="Times New Roman"/>
          <w:szCs w:val="24"/>
        </w:rPr>
        <w:t xml:space="preserve">ων στον αιτούμενο κλάδο. </w:t>
      </w:r>
    </w:p>
    <w:p w14:paraId="20A4EB1A"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Οι μητέρες που αποκτούν τέκνο με υιοθεσία δικαιούνται ήδη τρίμηνη άδεια μητρότητας κατ’ αντιστοιχία με το διάστημα των τριών μηνών λοχείας που ισχύει για τις φυσικές μητέρες. Η άδεια επεκτείνεται πλέον και στον θετό πατέρα. Η τρίμ</w:t>
      </w:r>
      <w:r>
        <w:rPr>
          <w:rFonts w:eastAsia="Times New Roman" w:cs="Times New Roman"/>
          <w:szCs w:val="24"/>
        </w:rPr>
        <w:t xml:space="preserve">ηνη αυτή άδεια θα χορηγείται και στους ανάδοχους γονείς αλλά και στους </w:t>
      </w:r>
      <w:r>
        <w:rPr>
          <w:rFonts w:eastAsia="Times New Roman" w:cs="Times New Roman"/>
          <w:szCs w:val="24"/>
        </w:rPr>
        <w:lastRenderedPageBreak/>
        <w:t xml:space="preserve">γονείς που αποκτούν τέκνο με τη διαδικασία της παρένθετης μητρότητας. </w:t>
      </w:r>
    </w:p>
    <w:p w14:paraId="20A4EB1B"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Δεν απαιτείται γνώση ξένης γλώσσας για την πρόσληψη ατόμων με κώφωση ή βαρηκοΐα, τα οποία κατέχουν τη βεβαίωση επά</w:t>
      </w:r>
      <w:r>
        <w:rPr>
          <w:rFonts w:eastAsia="Times New Roman" w:cs="Times New Roman"/>
          <w:szCs w:val="24"/>
        </w:rPr>
        <w:t xml:space="preserve">ρκειας της ελληνικής νοηματικής γλώσσας και έχουν ποσοστό αναπηρίας τουλάχιστον 50%. </w:t>
      </w:r>
    </w:p>
    <w:p w14:paraId="20A4EB1C"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 xml:space="preserve">Καταργείται το όριο ηλικίας για τη μεταπτυχιακή εκπαίδευση των υπαλλήλων και λαμβάνεται και μια σειρά από άλλα μέτρα, εκ των οποίων θα αναφερθώ στα εξής, που αφορούν και </w:t>
      </w:r>
      <w:r>
        <w:rPr>
          <w:rFonts w:eastAsia="Times New Roman" w:cs="Times New Roman"/>
          <w:szCs w:val="24"/>
        </w:rPr>
        <w:t xml:space="preserve">πάρα πολύ κόσμο. </w:t>
      </w:r>
    </w:p>
    <w:p w14:paraId="20A4EB1D"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20A4EB1E" w14:textId="77777777" w:rsidR="005D4821" w:rsidRDefault="006B233D">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Ολοκληρώνω, κύριε Πρόεδρε. </w:t>
      </w:r>
    </w:p>
    <w:p w14:paraId="20A4EB1F" w14:textId="77777777" w:rsidR="005D4821" w:rsidRDefault="006B233D">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Οι </w:t>
      </w:r>
      <w:r w:rsidRPr="00E069DF">
        <w:rPr>
          <w:rFonts w:eastAsia="Times New Roman" w:cs="Times New Roman"/>
          <w:szCs w:val="24"/>
        </w:rPr>
        <w:t xml:space="preserve">υπερωρίες των αποσπασμένων υπαλλήλων </w:t>
      </w:r>
      <w:r>
        <w:rPr>
          <w:rFonts w:eastAsia="Times New Roman" w:cs="Times New Roman"/>
          <w:szCs w:val="24"/>
        </w:rPr>
        <w:t xml:space="preserve">των Οργανισμών Τοπικής Αυτοδιοίκησης </w:t>
      </w:r>
      <w:r w:rsidRPr="00E069DF">
        <w:rPr>
          <w:rFonts w:eastAsia="Times New Roman" w:cs="Times New Roman"/>
          <w:szCs w:val="24"/>
        </w:rPr>
        <w:t>Α</w:t>
      </w:r>
      <w:r>
        <w:rPr>
          <w:rFonts w:eastAsia="Times New Roman" w:cs="Times New Roman"/>
          <w:szCs w:val="24"/>
        </w:rPr>
        <w:t>΄</w:t>
      </w:r>
      <w:r w:rsidRPr="00E069DF">
        <w:rPr>
          <w:rFonts w:eastAsia="Times New Roman" w:cs="Times New Roman"/>
          <w:szCs w:val="24"/>
        </w:rPr>
        <w:t xml:space="preserve"> και Β</w:t>
      </w:r>
      <w:r>
        <w:rPr>
          <w:rFonts w:eastAsia="Times New Roman" w:cs="Times New Roman"/>
          <w:szCs w:val="24"/>
        </w:rPr>
        <w:t>΄</w:t>
      </w:r>
      <w:r w:rsidRPr="00E069DF">
        <w:rPr>
          <w:rFonts w:eastAsia="Times New Roman" w:cs="Times New Roman"/>
          <w:szCs w:val="24"/>
        </w:rPr>
        <w:t xml:space="preserve"> βαθμού που αποσπώνται στο Υπουργείο Διοικητικής Ανασυγκρότησης για να διατεθούν σε γραφεία Βουλευτών </w:t>
      </w:r>
      <w:r>
        <w:rPr>
          <w:rFonts w:eastAsia="Times New Roman" w:cs="Times New Roman"/>
          <w:szCs w:val="24"/>
        </w:rPr>
        <w:t xml:space="preserve">ή </w:t>
      </w:r>
      <w:r w:rsidRPr="00E069DF">
        <w:rPr>
          <w:rFonts w:eastAsia="Times New Roman" w:cs="Times New Roman"/>
          <w:szCs w:val="24"/>
        </w:rPr>
        <w:t>Ευρωβουλευτών να πληρώνονται πλέον από το Υπουργείο</w:t>
      </w:r>
      <w:r>
        <w:rPr>
          <w:rFonts w:eastAsia="Times New Roman" w:cs="Times New Roman"/>
          <w:szCs w:val="24"/>
        </w:rPr>
        <w:t>.</w:t>
      </w:r>
      <w:r w:rsidRPr="00E069DF">
        <w:rPr>
          <w:rFonts w:eastAsia="Times New Roman" w:cs="Times New Roman"/>
          <w:szCs w:val="24"/>
        </w:rPr>
        <w:t xml:space="preserve"> </w:t>
      </w:r>
    </w:p>
    <w:p w14:paraId="20A4EB20" w14:textId="77777777" w:rsidR="005D4821" w:rsidRDefault="006B233D">
      <w:pPr>
        <w:tabs>
          <w:tab w:val="left" w:pos="6168"/>
        </w:tabs>
        <w:spacing w:line="600" w:lineRule="auto"/>
        <w:ind w:firstLine="720"/>
        <w:jc w:val="both"/>
        <w:rPr>
          <w:rFonts w:eastAsia="Times New Roman" w:cs="Times New Roman"/>
          <w:szCs w:val="24"/>
        </w:rPr>
      </w:pPr>
      <w:r w:rsidRPr="00E069DF">
        <w:rPr>
          <w:rFonts w:eastAsia="Times New Roman" w:cs="Times New Roman"/>
          <w:szCs w:val="24"/>
        </w:rPr>
        <w:lastRenderedPageBreak/>
        <w:t>Με τη διάταξη της παραγράφου 2 του άρθρου 26 δίνεται ρητά στον υπάλληλο</w:t>
      </w:r>
      <w:r>
        <w:rPr>
          <w:rFonts w:eastAsia="Times New Roman" w:cs="Times New Roman"/>
          <w:szCs w:val="24"/>
        </w:rPr>
        <w:t xml:space="preserve"> η</w:t>
      </w:r>
      <w:r w:rsidRPr="00E069DF">
        <w:rPr>
          <w:rFonts w:eastAsia="Times New Roman" w:cs="Times New Roman"/>
          <w:szCs w:val="24"/>
        </w:rPr>
        <w:t xml:space="preserve"> δυνατότητα απόσπαση</w:t>
      </w:r>
      <w:r>
        <w:rPr>
          <w:rFonts w:eastAsia="Times New Roman" w:cs="Times New Roman"/>
          <w:szCs w:val="24"/>
        </w:rPr>
        <w:t>ς ή</w:t>
      </w:r>
      <w:r w:rsidRPr="00E069DF">
        <w:rPr>
          <w:rFonts w:eastAsia="Times New Roman" w:cs="Times New Roman"/>
          <w:szCs w:val="24"/>
        </w:rPr>
        <w:t xml:space="preserve"> μ</w:t>
      </w:r>
      <w:r w:rsidRPr="00E069DF">
        <w:rPr>
          <w:rFonts w:eastAsia="Times New Roman" w:cs="Times New Roman"/>
          <w:szCs w:val="24"/>
        </w:rPr>
        <w:t>ετάταξη</w:t>
      </w:r>
      <w:r>
        <w:rPr>
          <w:rFonts w:eastAsia="Times New Roman" w:cs="Times New Roman"/>
          <w:szCs w:val="24"/>
        </w:rPr>
        <w:t>ς</w:t>
      </w:r>
      <w:r w:rsidRPr="00E069DF">
        <w:rPr>
          <w:rFonts w:eastAsia="Times New Roman" w:cs="Times New Roman"/>
          <w:szCs w:val="24"/>
        </w:rPr>
        <w:t xml:space="preserve"> για λόγους υγείας που αφορούν είτε τον ίδιο είτε μέλη οικογένει</w:t>
      </w:r>
      <w:r>
        <w:rPr>
          <w:rFonts w:eastAsia="Times New Roman" w:cs="Times New Roman"/>
          <w:szCs w:val="24"/>
        </w:rPr>
        <w:t>ά</w:t>
      </w:r>
      <w:r w:rsidRPr="00E069DF">
        <w:rPr>
          <w:rFonts w:eastAsia="Times New Roman" w:cs="Times New Roman"/>
          <w:szCs w:val="24"/>
        </w:rPr>
        <w:t>ς του και συγκεκριμένα</w:t>
      </w:r>
      <w:r>
        <w:rPr>
          <w:rFonts w:eastAsia="Times New Roman" w:cs="Times New Roman"/>
          <w:szCs w:val="24"/>
        </w:rPr>
        <w:t>,</w:t>
      </w:r>
      <w:r w:rsidRPr="00E069DF">
        <w:rPr>
          <w:rFonts w:eastAsia="Times New Roman" w:cs="Times New Roman"/>
          <w:szCs w:val="24"/>
        </w:rPr>
        <w:t xml:space="preserve"> το</w:t>
      </w:r>
      <w:r>
        <w:rPr>
          <w:rFonts w:eastAsia="Times New Roman" w:cs="Times New Roman"/>
          <w:szCs w:val="24"/>
        </w:rPr>
        <w:t>ν</w:t>
      </w:r>
      <w:r w:rsidRPr="00E069DF">
        <w:rPr>
          <w:rFonts w:eastAsia="Times New Roman" w:cs="Times New Roman"/>
          <w:szCs w:val="24"/>
        </w:rPr>
        <w:t xml:space="preserve"> σύζυγο ή </w:t>
      </w:r>
      <w:proofErr w:type="spellStart"/>
      <w:r>
        <w:rPr>
          <w:rFonts w:eastAsia="Times New Roman" w:cs="Times New Roman"/>
          <w:szCs w:val="24"/>
        </w:rPr>
        <w:t>συμβιούντα</w:t>
      </w:r>
      <w:proofErr w:type="spellEnd"/>
      <w:r>
        <w:rPr>
          <w:rFonts w:eastAsia="Times New Roman" w:cs="Times New Roman"/>
          <w:szCs w:val="24"/>
        </w:rPr>
        <w:t xml:space="preserve"> με πρώτο βαθμό</w:t>
      </w:r>
      <w:r w:rsidRPr="00E069DF">
        <w:rPr>
          <w:rFonts w:eastAsia="Times New Roman" w:cs="Times New Roman"/>
          <w:szCs w:val="24"/>
        </w:rPr>
        <w:t xml:space="preserve"> συγγένεια</w:t>
      </w:r>
      <w:r>
        <w:rPr>
          <w:rFonts w:eastAsia="Times New Roman" w:cs="Times New Roman"/>
          <w:szCs w:val="24"/>
        </w:rPr>
        <w:t>ς</w:t>
      </w:r>
      <w:r w:rsidRPr="00E069DF">
        <w:rPr>
          <w:rFonts w:eastAsia="Times New Roman" w:cs="Times New Roman"/>
          <w:szCs w:val="24"/>
        </w:rPr>
        <w:t xml:space="preserve"> προς τον αιτούντα</w:t>
      </w:r>
      <w:r>
        <w:rPr>
          <w:rFonts w:eastAsia="Times New Roman" w:cs="Times New Roman"/>
          <w:szCs w:val="24"/>
        </w:rPr>
        <w:t>.</w:t>
      </w:r>
    </w:p>
    <w:p w14:paraId="20A4EB21" w14:textId="77777777" w:rsidR="005D4821" w:rsidRDefault="006B233D">
      <w:pPr>
        <w:tabs>
          <w:tab w:val="left" w:pos="6168"/>
        </w:tabs>
        <w:spacing w:line="600" w:lineRule="auto"/>
        <w:ind w:firstLine="720"/>
        <w:jc w:val="both"/>
        <w:rPr>
          <w:rFonts w:eastAsia="Times New Roman" w:cs="Times New Roman"/>
          <w:szCs w:val="24"/>
        </w:rPr>
      </w:pPr>
      <w:r>
        <w:rPr>
          <w:rFonts w:eastAsia="Times New Roman" w:cs="Times New Roman"/>
          <w:szCs w:val="24"/>
        </w:rPr>
        <w:t>Κυρίες και κύριοι, ο</w:t>
      </w:r>
      <w:r w:rsidRPr="00E069DF">
        <w:rPr>
          <w:rFonts w:eastAsia="Times New Roman" w:cs="Times New Roman"/>
          <w:szCs w:val="24"/>
        </w:rPr>
        <w:t xml:space="preserve"> σχεδιασμός και υποστήριξη μιας λειτουργικής</w:t>
      </w:r>
      <w:r>
        <w:rPr>
          <w:rFonts w:eastAsia="Times New Roman" w:cs="Times New Roman"/>
          <w:szCs w:val="24"/>
        </w:rPr>
        <w:t>,</w:t>
      </w:r>
      <w:r w:rsidRPr="00E069DF">
        <w:rPr>
          <w:rFonts w:eastAsia="Times New Roman" w:cs="Times New Roman"/>
          <w:szCs w:val="24"/>
        </w:rPr>
        <w:t xml:space="preserve"> διαφανούς</w:t>
      </w:r>
      <w:r>
        <w:rPr>
          <w:rFonts w:eastAsia="Times New Roman" w:cs="Times New Roman"/>
          <w:szCs w:val="24"/>
        </w:rPr>
        <w:t>,</w:t>
      </w:r>
      <w:r w:rsidRPr="00E069DF">
        <w:rPr>
          <w:rFonts w:eastAsia="Times New Roman" w:cs="Times New Roman"/>
          <w:szCs w:val="24"/>
        </w:rPr>
        <w:t xml:space="preserve"> αποτελεσμα</w:t>
      </w:r>
      <w:r>
        <w:rPr>
          <w:rFonts w:eastAsia="Times New Roman" w:cs="Times New Roman"/>
          <w:szCs w:val="24"/>
        </w:rPr>
        <w:t>τικ</w:t>
      </w:r>
      <w:r>
        <w:rPr>
          <w:rFonts w:eastAsia="Times New Roman" w:cs="Times New Roman"/>
          <w:szCs w:val="24"/>
        </w:rPr>
        <w:t>ής</w:t>
      </w:r>
      <w:r w:rsidRPr="00E069DF">
        <w:rPr>
          <w:rFonts w:eastAsia="Times New Roman" w:cs="Times New Roman"/>
          <w:szCs w:val="24"/>
        </w:rPr>
        <w:t xml:space="preserve"> δημόσιας διοίκησης σημαίνει</w:t>
      </w:r>
      <w:r>
        <w:rPr>
          <w:rFonts w:eastAsia="Times New Roman" w:cs="Times New Roman"/>
          <w:szCs w:val="24"/>
        </w:rPr>
        <w:t>,</w:t>
      </w:r>
      <w:r w:rsidRPr="00E069DF">
        <w:rPr>
          <w:rFonts w:eastAsia="Times New Roman" w:cs="Times New Roman"/>
          <w:szCs w:val="24"/>
        </w:rPr>
        <w:t xml:space="preserve"> όχι μόνο αναβάθμιση των υπηρεσιών </w:t>
      </w:r>
      <w:r>
        <w:rPr>
          <w:rFonts w:eastAsia="Times New Roman" w:cs="Times New Roman"/>
          <w:szCs w:val="24"/>
        </w:rPr>
        <w:t xml:space="preserve">προς τον πολίτη, αλλά βάθεμα </w:t>
      </w:r>
      <w:r w:rsidRPr="00E069DF">
        <w:rPr>
          <w:rFonts w:eastAsia="Times New Roman" w:cs="Times New Roman"/>
          <w:szCs w:val="24"/>
        </w:rPr>
        <w:t xml:space="preserve">της </w:t>
      </w:r>
      <w:r>
        <w:rPr>
          <w:rFonts w:eastAsia="Times New Roman" w:cs="Times New Roman"/>
          <w:szCs w:val="24"/>
        </w:rPr>
        <w:t>δ</w:t>
      </w:r>
      <w:r w:rsidRPr="00E069DF">
        <w:rPr>
          <w:rFonts w:eastAsia="Times New Roman" w:cs="Times New Roman"/>
          <w:szCs w:val="24"/>
        </w:rPr>
        <w:t xml:space="preserve">ημοκρατίας σε μία κοινωνία </w:t>
      </w:r>
      <w:r>
        <w:rPr>
          <w:rFonts w:eastAsia="Times New Roman" w:cs="Times New Roman"/>
          <w:szCs w:val="24"/>
        </w:rPr>
        <w:t xml:space="preserve">που </w:t>
      </w:r>
      <w:r w:rsidRPr="00E069DF">
        <w:rPr>
          <w:rFonts w:eastAsia="Times New Roman" w:cs="Times New Roman"/>
          <w:szCs w:val="24"/>
        </w:rPr>
        <w:t>μετά τις περιπέτειες της κρίσης αξίζει να ατενίζει το μέλλον με μεγαλύτερη αισιοδοξία και λιγότερη ταλαιπωρία</w:t>
      </w:r>
      <w:r>
        <w:rPr>
          <w:rFonts w:eastAsia="Times New Roman" w:cs="Times New Roman"/>
          <w:szCs w:val="24"/>
        </w:rPr>
        <w:t>.</w:t>
      </w:r>
    </w:p>
    <w:p w14:paraId="20A4EB22" w14:textId="77777777" w:rsidR="005D4821" w:rsidRDefault="006B233D">
      <w:pPr>
        <w:tabs>
          <w:tab w:val="left" w:pos="6168"/>
        </w:tabs>
        <w:spacing w:line="600" w:lineRule="auto"/>
        <w:ind w:firstLine="720"/>
        <w:jc w:val="both"/>
        <w:rPr>
          <w:rFonts w:eastAsia="Times New Roman" w:cs="Times New Roman"/>
          <w:szCs w:val="24"/>
        </w:rPr>
      </w:pPr>
      <w:r w:rsidRPr="00E069DF">
        <w:rPr>
          <w:rFonts w:eastAsia="Times New Roman" w:cs="Times New Roman"/>
          <w:szCs w:val="24"/>
        </w:rPr>
        <w:t>Ευχαριστώ</w:t>
      </w:r>
      <w:r>
        <w:rPr>
          <w:rFonts w:eastAsia="Times New Roman" w:cs="Times New Roman"/>
          <w:szCs w:val="24"/>
        </w:rPr>
        <w:t>.</w:t>
      </w:r>
    </w:p>
    <w:p w14:paraId="20A4EB23" w14:textId="77777777" w:rsidR="005D4821" w:rsidRDefault="006B233D">
      <w:pPr>
        <w:spacing w:line="600" w:lineRule="auto"/>
        <w:ind w:firstLine="709"/>
        <w:jc w:val="center"/>
        <w:rPr>
          <w:rFonts w:eastAsia="Times New Roman" w:cs="Times New Roman"/>
          <w:b/>
          <w:szCs w:val="24"/>
        </w:rPr>
      </w:pPr>
      <w:r>
        <w:rPr>
          <w:rFonts w:eastAsia="Times New Roman" w:cs="Times New Roman"/>
          <w:szCs w:val="24"/>
        </w:rPr>
        <w:t>(Χε</w:t>
      </w:r>
      <w:r>
        <w:rPr>
          <w:rFonts w:eastAsia="Times New Roman" w:cs="Times New Roman"/>
          <w:szCs w:val="24"/>
        </w:rPr>
        <w:t>ιροκροτήματα από την πτέρυγα του ΣΥΡΙΖΑ)</w:t>
      </w:r>
    </w:p>
    <w:p w14:paraId="20A4EB24" w14:textId="77777777" w:rsidR="005D4821" w:rsidRDefault="006B233D">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κύριε συνάδελφε. </w:t>
      </w:r>
    </w:p>
    <w:p w14:paraId="20A4EB25"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 xml:space="preserve">Τον λόγο έχει Βουλευτής του ΣΥΡΙΖΑ κ. Ιωάννης </w:t>
      </w:r>
      <w:proofErr w:type="spellStart"/>
      <w:r>
        <w:rPr>
          <w:rFonts w:eastAsia="Times New Roman" w:cs="Times New Roman"/>
          <w:szCs w:val="24"/>
        </w:rPr>
        <w:t>Γκιόλας</w:t>
      </w:r>
      <w:proofErr w:type="spellEnd"/>
      <w:r>
        <w:rPr>
          <w:rFonts w:eastAsia="Times New Roman" w:cs="Times New Roman"/>
          <w:szCs w:val="24"/>
        </w:rPr>
        <w:t xml:space="preserve"> για επτά λεπτά. </w:t>
      </w:r>
    </w:p>
    <w:p w14:paraId="20A4EB26" w14:textId="77777777" w:rsidR="005D4821" w:rsidRDefault="006B233D">
      <w:pPr>
        <w:spacing w:line="600" w:lineRule="auto"/>
        <w:ind w:firstLine="720"/>
        <w:jc w:val="both"/>
        <w:rPr>
          <w:rFonts w:eastAsia="Times New Roman" w:cs="Times New Roman"/>
          <w:szCs w:val="24"/>
        </w:rPr>
      </w:pPr>
      <w:r>
        <w:rPr>
          <w:rFonts w:eastAsia="Times New Roman" w:cs="Times New Roman"/>
          <w:b/>
          <w:szCs w:val="24"/>
        </w:rPr>
        <w:t xml:space="preserve">ΙΩΑΝΝΗΣ ΓΚΙΟΛΑΣ: </w:t>
      </w:r>
      <w:r>
        <w:rPr>
          <w:rFonts w:eastAsia="Times New Roman" w:cs="Times New Roman"/>
          <w:szCs w:val="24"/>
        </w:rPr>
        <w:t xml:space="preserve">Ευχαριστώ, κύριε Πρόεδρε. </w:t>
      </w:r>
    </w:p>
    <w:p w14:paraId="20A4EB27" w14:textId="77777777" w:rsidR="005D4821" w:rsidRDefault="006B233D">
      <w:pPr>
        <w:spacing w:line="600" w:lineRule="auto"/>
        <w:ind w:firstLine="720"/>
        <w:jc w:val="both"/>
        <w:rPr>
          <w:rFonts w:eastAsia="Times New Roman" w:cs="Times New Roman"/>
          <w:szCs w:val="24"/>
        </w:rPr>
      </w:pPr>
      <w:r w:rsidRPr="00E069DF">
        <w:rPr>
          <w:rFonts w:eastAsia="Times New Roman" w:cs="Times New Roman"/>
          <w:szCs w:val="24"/>
        </w:rPr>
        <w:lastRenderedPageBreak/>
        <w:t>Κυρίες και κύριοι Βουλευτές</w:t>
      </w:r>
      <w:r>
        <w:rPr>
          <w:rFonts w:eastAsia="Times New Roman" w:cs="Times New Roman"/>
          <w:szCs w:val="24"/>
        </w:rPr>
        <w:t>,</w:t>
      </w:r>
      <w:r w:rsidRPr="00E069DF">
        <w:rPr>
          <w:rFonts w:eastAsia="Times New Roman" w:cs="Times New Roman"/>
          <w:szCs w:val="24"/>
        </w:rPr>
        <w:t xml:space="preserve"> νομίζω ότι έχει αδικηθεί το νομοσχέδιο μ</w:t>
      </w:r>
      <w:r>
        <w:rPr>
          <w:rFonts w:eastAsia="Times New Roman" w:cs="Times New Roman"/>
          <w:szCs w:val="24"/>
        </w:rPr>
        <w:t>ε τις πρόνοιες που έχει λάβει</w:t>
      </w:r>
      <w:r w:rsidRPr="00E069DF">
        <w:rPr>
          <w:rFonts w:eastAsia="Times New Roman" w:cs="Times New Roman"/>
          <w:szCs w:val="24"/>
        </w:rPr>
        <w:t xml:space="preserve"> για τον εκσυγχρονισμό της δημόσιας διοίκησης</w:t>
      </w:r>
      <w:r>
        <w:rPr>
          <w:rFonts w:eastAsia="Times New Roman" w:cs="Times New Roman"/>
          <w:szCs w:val="24"/>
        </w:rPr>
        <w:t>.</w:t>
      </w:r>
      <w:r w:rsidRPr="00E069DF">
        <w:rPr>
          <w:rFonts w:eastAsia="Times New Roman" w:cs="Times New Roman"/>
          <w:szCs w:val="24"/>
        </w:rPr>
        <w:t xml:space="preserve"> Ως εκ τούτου</w:t>
      </w:r>
      <w:r>
        <w:rPr>
          <w:rFonts w:eastAsia="Times New Roman" w:cs="Times New Roman"/>
          <w:szCs w:val="24"/>
        </w:rPr>
        <w:t>,</w:t>
      </w:r>
      <w:r w:rsidRPr="00E069DF">
        <w:rPr>
          <w:rFonts w:eastAsia="Times New Roman" w:cs="Times New Roman"/>
          <w:szCs w:val="24"/>
        </w:rPr>
        <w:t xml:space="preserve"> </w:t>
      </w:r>
      <w:r>
        <w:rPr>
          <w:rFonts w:eastAsia="Times New Roman" w:cs="Times New Roman"/>
          <w:szCs w:val="24"/>
        </w:rPr>
        <w:t>κυρίως θα αναφερθώ</w:t>
      </w:r>
      <w:r w:rsidRPr="00E069DF">
        <w:rPr>
          <w:rFonts w:eastAsia="Times New Roman" w:cs="Times New Roman"/>
          <w:szCs w:val="24"/>
        </w:rPr>
        <w:t xml:space="preserve"> στις πρόνοιες αυτές</w:t>
      </w:r>
      <w:r>
        <w:rPr>
          <w:rFonts w:eastAsia="Times New Roman" w:cs="Times New Roman"/>
          <w:szCs w:val="24"/>
        </w:rPr>
        <w:t>, χ</w:t>
      </w:r>
      <w:r w:rsidRPr="00E069DF">
        <w:rPr>
          <w:rFonts w:eastAsia="Times New Roman" w:cs="Times New Roman"/>
          <w:szCs w:val="24"/>
        </w:rPr>
        <w:t>ωρίς βέβαια να μην προβώ σε κάποιες αξιολογικές κρίσεις για όσα ακούστηκαν</w:t>
      </w:r>
      <w:r>
        <w:rPr>
          <w:rFonts w:eastAsia="Times New Roman" w:cs="Times New Roman"/>
          <w:szCs w:val="24"/>
        </w:rPr>
        <w:t>,</w:t>
      </w:r>
      <w:r w:rsidRPr="00E069DF">
        <w:rPr>
          <w:rFonts w:eastAsia="Times New Roman" w:cs="Times New Roman"/>
          <w:szCs w:val="24"/>
        </w:rPr>
        <w:t xml:space="preserve"> τουλάχισ</w:t>
      </w:r>
      <w:r w:rsidRPr="00E069DF">
        <w:rPr>
          <w:rFonts w:eastAsia="Times New Roman" w:cs="Times New Roman"/>
          <w:szCs w:val="24"/>
        </w:rPr>
        <w:t>τον</w:t>
      </w:r>
      <w:r>
        <w:rPr>
          <w:rFonts w:eastAsia="Times New Roman" w:cs="Times New Roman"/>
          <w:szCs w:val="24"/>
        </w:rPr>
        <w:t>,</w:t>
      </w:r>
      <w:r w:rsidRPr="00E069DF">
        <w:rPr>
          <w:rFonts w:eastAsia="Times New Roman" w:cs="Times New Roman"/>
          <w:szCs w:val="24"/>
        </w:rPr>
        <w:t xml:space="preserve"> για τα άρθρα και τους </w:t>
      </w:r>
      <w:r>
        <w:rPr>
          <w:rFonts w:eastAsia="Times New Roman" w:cs="Times New Roman"/>
          <w:szCs w:val="24"/>
        </w:rPr>
        <w:t>σκοπούς τ</w:t>
      </w:r>
      <w:r w:rsidRPr="00E069DF">
        <w:rPr>
          <w:rFonts w:eastAsia="Times New Roman" w:cs="Times New Roman"/>
          <w:szCs w:val="24"/>
        </w:rPr>
        <w:t>ο</w:t>
      </w:r>
      <w:r>
        <w:rPr>
          <w:rFonts w:eastAsia="Times New Roman" w:cs="Times New Roman"/>
          <w:szCs w:val="24"/>
        </w:rPr>
        <w:t>υ</w:t>
      </w:r>
      <w:r w:rsidRPr="00E069DF">
        <w:rPr>
          <w:rFonts w:eastAsia="Times New Roman" w:cs="Times New Roman"/>
          <w:szCs w:val="24"/>
        </w:rPr>
        <w:t xml:space="preserve"> συγκεκριμένου νομοθετήματος</w:t>
      </w:r>
      <w:r>
        <w:rPr>
          <w:rFonts w:eastAsia="Times New Roman" w:cs="Times New Roman"/>
          <w:szCs w:val="24"/>
        </w:rPr>
        <w:t>.</w:t>
      </w:r>
    </w:p>
    <w:p w14:paraId="20A4EB28" w14:textId="77777777" w:rsidR="005D4821" w:rsidRDefault="006B233D">
      <w:pPr>
        <w:spacing w:line="600" w:lineRule="auto"/>
        <w:ind w:firstLine="720"/>
        <w:jc w:val="both"/>
        <w:rPr>
          <w:rFonts w:eastAsia="Times New Roman" w:cs="Times New Roman"/>
          <w:szCs w:val="24"/>
        </w:rPr>
      </w:pPr>
      <w:r w:rsidRPr="00E069DF">
        <w:rPr>
          <w:rFonts w:eastAsia="Times New Roman" w:cs="Times New Roman"/>
          <w:szCs w:val="24"/>
        </w:rPr>
        <w:t>Με το παρόν νομοσχέδιο</w:t>
      </w:r>
      <w:r>
        <w:rPr>
          <w:rFonts w:eastAsia="Times New Roman" w:cs="Times New Roman"/>
          <w:szCs w:val="24"/>
        </w:rPr>
        <w:t>,</w:t>
      </w:r>
      <w:r w:rsidRPr="00E069DF">
        <w:rPr>
          <w:rFonts w:eastAsia="Times New Roman" w:cs="Times New Roman"/>
          <w:szCs w:val="24"/>
        </w:rPr>
        <w:t xml:space="preserve"> η Κυβέρνηση</w:t>
      </w:r>
      <w:r>
        <w:rPr>
          <w:rFonts w:eastAsia="Times New Roman" w:cs="Times New Roman"/>
          <w:szCs w:val="24"/>
        </w:rPr>
        <w:t>,</w:t>
      </w:r>
      <w:r w:rsidRPr="00E069DF">
        <w:rPr>
          <w:rFonts w:eastAsia="Times New Roman" w:cs="Times New Roman"/>
          <w:szCs w:val="24"/>
        </w:rPr>
        <w:t xml:space="preserve"> πρωτίστως</w:t>
      </w:r>
      <w:r>
        <w:rPr>
          <w:rFonts w:eastAsia="Times New Roman" w:cs="Times New Roman"/>
          <w:szCs w:val="24"/>
        </w:rPr>
        <w:t>,</w:t>
      </w:r>
      <w:r w:rsidRPr="00E069DF">
        <w:rPr>
          <w:rFonts w:eastAsia="Times New Roman" w:cs="Times New Roman"/>
          <w:szCs w:val="24"/>
        </w:rPr>
        <w:t xml:space="preserve"> επιδιώκει να συνεχίσει τον εκσυγχρονισμό της δημόσιας</w:t>
      </w:r>
      <w:r>
        <w:rPr>
          <w:rFonts w:eastAsia="Times New Roman" w:cs="Times New Roman"/>
          <w:szCs w:val="24"/>
        </w:rPr>
        <w:t xml:space="preserve"> διοίκησης στην κατεύθυνση της ανασυγκρότησης του κ</w:t>
      </w:r>
      <w:r w:rsidRPr="00E069DF">
        <w:rPr>
          <w:rFonts w:eastAsia="Times New Roman" w:cs="Times New Roman"/>
          <w:szCs w:val="24"/>
        </w:rPr>
        <w:t>ράτους</w:t>
      </w:r>
      <w:r>
        <w:rPr>
          <w:rFonts w:eastAsia="Times New Roman" w:cs="Times New Roman"/>
          <w:szCs w:val="24"/>
        </w:rPr>
        <w:t>.</w:t>
      </w:r>
      <w:r w:rsidRPr="00E069DF">
        <w:rPr>
          <w:rFonts w:eastAsia="Times New Roman" w:cs="Times New Roman"/>
          <w:szCs w:val="24"/>
        </w:rPr>
        <w:t xml:space="preserve"> Ειδικότερα</w:t>
      </w:r>
      <w:r>
        <w:rPr>
          <w:rFonts w:eastAsia="Times New Roman" w:cs="Times New Roman"/>
          <w:szCs w:val="24"/>
        </w:rPr>
        <w:t>,</w:t>
      </w:r>
      <w:r w:rsidRPr="00E069DF">
        <w:rPr>
          <w:rFonts w:eastAsia="Times New Roman" w:cs="Times New Roman"/>
          <w:szCs w:val="24"/>
        </w:rPr>
        <w:t xml:space="preserve"> προβαίνει στην ε</w:t>
      </w:r>
      <w:r w:rsidRPr="00E069DF">
        <w:rPr>
          <w:rFonts w:eastAsia="Times New Roman" w:cs="Times New Roman"/>
          <w:szCs w:val="24"/>
        </w:rPr>
        <w:t>νίσχυση και αναβάθμιση της δημόσιας διοίκησης</w:t>
      </w:r>
      <w:r>
        <w:rPr>
          <w:rFonts w:eastAsia="Times New Roman" w:cs="Times New Roman"/>
          <w:szCs w:val="24"/>
        </w:rPr>
        <w:t>,</w:t>
      </w:r>
      <w:r w:rsidRPr="00E069DF">
        <w:rPr>
          <w:rFonts w:eastAsia="Times New Roman" w:cs="Times New Roman"/>
          <w:szCs w:val="24"/>
        </w:rPr>
        <w:t xml:space="preserve"> ώστε να καταστεί πιο απλή</w:t>
      </w:r>
      <w:r>
        <w:rPr>
          <w:rFonts w:eastAsia="Times New Roman" w:cs="Times New Roman"/>
          <w:szCs w:val="24"/>
        </w:rPr>
        <w:t>, φιλική στον π</w:t>
      </w:r>
      <w:r w:rsidRPr="00E069DF">
        <w:rPr>
          <w:rFonts w:eastAsia="Times New Roman" w:cs="Times New Roman"/>
          <w:szCs w:val="24"/>
        </w:rPr>
        <w:t>ολίτη</w:t>
      </w:r>
      <w:r>
        <w:rPr>
          <w:rFonts w:eastAsia="Times New Roman" w:cs="Times New Roman"/>
          <w:szCs w:val="24"/>
        </w:rPr>
        <w:t>,</w:t>
      </w:r>
      <w:r w:rsidRPr="00E069DF">
        <w:rPr>
          <w:rFonts w:eastAsia="Times New Roman" w:cs="Times New Roman"/>
          <w:szCs w:val="24"/>
        </w:rPr>
        <w:t xml:space="preserve"> αποτελεσματική και ανεξάρτητη</w:t>
      </w:r>
      <w:r>
        <w:rPr>
          <w:rFonts w:eastAsia="Times New Roman" w:cs="Times New Roman"/>
          <w:szCs w:val="24"/>
        </w:rPr>
        <w:t>.</w:t>
      </w:r>
      <w:r w:rsidRPr="00E069DF">
        <w:rPr>
          <w:rFonts w:eastAsia="Times New Roman" w:cs="Times New Roman"/>
          <w:szCs w:val="24"/>
        </w:rPr>
        <w:t xml:space="preserve"> Λαμβάνει όμως και μέτ</w:t>
      </w:r>
      <w:r>
        <w:rPr>
          <w:rFonts w:eastAsia="Times New Roman" w:cs="Times New Roman"/>
          <w:szCs w:val="24"/>
        </w:rPr>
        <w:t>ρα που αποκαθιστούν προβλήματα ή</w:t>
      </w:r>
      <w:r w:rsidRPr="00E069DF">
        <w:rPr>
          <w:rFonts w:eastAsia="Times New Roman" w:cs="Times New Roman"/>
          <w:szCs w:val="24"/>
        </w:rPr>
        <w:t xml:space="preserve"> και </w:t>
      </w:r>
      <w:r>
        <w:rPr>
          <w:rFonts w:eastAsia="Times New Roman" w:cs="Times New Roman"/>
          <w:szCs w:val="24"/>
        </w:rPr>
        <w:t>δυσλειτουργίε</w:t>
      </w:r>
      <w:r w:rsidRPr="00E069DF">
        <w:rPr>
          <w:rFonts w:eastAsia="Times New Roman" w:cs="Times New Roman"/>
          <w:szCs w:val="24"/>
        </w:rPr>
        <w:t xml:space="preserve">ς </w:t>
      </w:r>
      <w:r>
        <w:rPr>
          <w:rFonts w:eastAsia="Times New Roman" w:cs="Times New Roman"/>
          <w:szCs w:val="24"/>
        </w:rPr>
        <w:t>σ</w:t>
      </w:r>
      <w:r w:rsidRPr="00E069DF">
        <w:rPr>
          <w:rFonts w:eastAsia="Times New Roman" w:cs="Times New Roman"/>
          <w:szCs w:val="24"/>
        </w:rPr>
        <w:t>τη διαχείριση του ανθρώπινου διοικητικού προσωπικού</w:t>
      </w:r>
      <w:r>
        <w:rPr>
          <w:rFonts w:eastAsia="Times New Roman" w:cs="Times New Roman"/>
          <w:szCs w:val="24"/>
        </w:rPr>
        <w:t>.</w:t>
      </w:r>
      <w:r w:rsidRPr="00E069DF">
        <w:rPr>
          <w:rFonts w:eastAsia="Times New Roman" w:cs="Times New Roman"/>
          <w:szCs w:val="24"/>
        </w:rPr>
        <w:t xml:space="preserve"> Τέλο</w:t>
      </w:r>
      <w:r w:rsidRPr="00E069DF">
        <w:rPr>
          <w:rFonts w:eastAsia="Times New Roman" w:cs="Times New Roman"/>
          <w:szCs w:val="24"/>
        </w:rPr>
        <w:t>ς</w:t>
      </w:r>
      <w:r>
        <w:rPr>
          <w:rFonts w:eastAsia="Times New Roman" w:cs="Times New Roman"/>
          <w:szCs w:val="24"/>
        </w:rPr>
        <w:t>,</w:t>
      </w:r>
      <w:r w:rsidRPr="00E069DF">
        <w:rPr>
          <w:rFonts w:eastAsia="Times New Roman" w:cs="Times New Roman"/>
          <w:szCs w:val="24"/>
        </w:rPr>
        <w:t xml:space="preserve"> αναβαθμίζει</w:t>
      </w:r>
      <w:r>
        <w:rPr>
          <w:rFonts w:eastAsia="Times New Roman" w:cs="Times New Roman"/>
          <w:szCs w:val="24"/>
        </w:rPr>
        <w:t>,</w:t>
      </w:r>
      <w:r w:rsidRPr="00E069DF">
        <w:rPr>
          <w:rFonts w:eastAsia="Times New Roman" w:cs="Times New Roman"/>
          <w:szCs w:val="24"/>
        </w:rPr>
        <w:t xml:space="preserve"> ενισχύει και </w:t>
      </w:r>
      <w:r>
        <w:rPr>
          <w:rFonts w:eastAsia="Times New Roman" w:cs="Times New Roman"/>
          <w:szCs w:val="24"/>
        </w:rPr>
        <w:t xml:space="preserve">παράλληλα, </w:t>
      </w:r>
      <w:r w:rsidRPr="00E069DF">
        <w:rPr>
          <w:rFonts w:eastAsia="Times New Roman" w:cs="Times New Roman"/>
          <w:szCs w:val="24"/>
        </w:rPr>
        <w:t>απλοποιεί το έργο του ΑΣΕΠ χωρίς να κάνει την παραμικρή</w:t>
      </w:r>
      <w:r>
        <w:rPr>
          <w:rFonts w:eastAsia="Times New Roman" w:cs="Times New Roman"/>
          <w:szCs w:val="24"/>
        </w:rPr>
        <w:t>,</w:t>
      </w:r>
      <w:r w:rsidRPr="00E069DF">
        <w:rPr>
          <w:rFonts w:eastAsia="Times New Roman" w:cs="Times New Roman"/>
          <w:szCs w:val="24"/>
        </w:rPr>
        <w:t xml:space="preserve"> </w:t>
      </w:r>
      <w:r>
        <w:rPr>
          <w:rFonts w:eastAsia="Times New Roman" w:cs="Times New Roman"/>
          <w:szCs w:val="24"/>
        </w:rPr>
        <w:t>όμως,</w:t>
      </w:r>
      <w:r w:rsidRPr="00E069DF">
        <w:rPr>
          <w:rFonts w:eastAsia="Times New Roman" w:cs="Times New Roman"/>
          <w:szCs w:val="24"/>
        </w:rPr>
        <w:t xml:space="preserve"> έκπτωση στους βασικούς κανόνες που διέπουν τη λειτουργία του</w:t>
      </w:r>
      <w:r>
        <w:rPr>
          <w:rFonts w:eastAsia="Times New Roman" w:cs="Times New Roman"/>
          <w:szCs w:val="24"/>
        </w:rPr>
        <w:t>, δ</w:t>
      </w:r>
      <w:r w:rsidRPr="00E069DF">
        <w:rPr>
          <w:rFonts w:eastAsia="Times New Roman" w:cs="Times New Roman"/>
          <w:szCs w:val="24"/>
        </w:rPr>
        <w:t>ηλαδή τη διαφάνεια</w:t>
      </w:r>
      <w:r>
        <w:rPr>
          <w:rFonts w:eastAsia="Times New Roman" w:cs="Times New Roman"/>
          <w:szCs w:val="24"/>
        </w:rPr>
        <w:t>,</w:t>
      </w:r>
      <w:r w:rsidRPr="00E069DF">
        <w:rPr>
          <w:rFonts w:eastAsia="Times New Roman" w:cs="Times New Roman"/>
          <w:szCs w:val="24"/>
        </w:rPr>
        <w:t xml:space="preserve"> την</w:t>
      </w:r>
      <w:r>
        <w:rPr>
          <w:rFonts w:eastAsia="Times New Roman" w:cs="Times New Roman"/>
          <w:szCs w:val="24"/>
        </w:rPr>
        <w:t xml:space="preserve"> αμεροληψία και την αξιολόγηση ε</w:t>
      </w:r>
      <w:r w:rsidRPr="00E069DF">
        <w:rPr>
          <w:rFonts w:eastAsia="Times New Roman" w:cs="Times New Roman"/>
          <w:szCs w:val="24"/>
        </w:rPr>
        <w:t>πί τη βάσει αντικειμενικών και αξιο</w:t>
      </w:r>
      <w:r w:rsidRPr="00E069DF">
        <w:rPr>
          <w:rFonts w:eastAsia="Times New Roman" w:cs="Times New Roman"/>
          <w:szCs w:val="24"/>
        </w:rPr>
        <w:t>κρατικών κριτηρίων που εξασφαλίζουν την ισονομία και το δίκαιο</w:t>
      </w:r>
      <w:r>
        <w:rPr>
          <w:rFonts w:eastAsia="Times New Roman" w:cs="Times New Roman"/>
          <w:szCs w:val="24"/>
        </w:rPr>
        <w:t>.</w:t>
      </w:r>
    </w:p>
    <w:p w14:paraId="20A4EB29" w14:textId="77777777" w:rsidR="005D4821" w:rsidRDefault="006B233D">
      <w:pPr>
        <w:spacing w:line="600" w:lineRule="auto"/>
        <w:ind w:firstLine="720"/>
        <w:jc w:val="both"/>
        <w:rPr>
          <w:rFonts w:eastAsia="Times New Roman" w:cs="Times New Roman"/>
          <w:szCs w:val="24"/>
        </w:rPr>
      </w:pPr>
      <w:r w:rsidRPr="00E069DF">
        <w:rPr>
          <w:rFonts w:eastAsia="Times New Roman" w:cs="Times New Roman"/>
          <w:szCs w:val="24"/>
        </w:rPr>
        <w:lastRenderedPageBreak/>
        <w:t xml:space="preserve">Στον </w:t>
      </w:r>
      <w:r>
        <w:rPr>
          <w:rFonts w:eastAsia="Times New Roman" w:cs="Times New Roman"/>
          <w:szCs w:val="24"/>
        </w:rPr>
        <w:t>αντίποδα της διαρκούς α</w:t>
      </w:r>
      <w:r w:rsidRPr="00E069DF">
        <w:rPr>
          <w:rFonts w:eastAsia="Times New Roman" w:cs="Times New Roman"/>
          <w:szCs w:val="24"/>
        </w:rPr>
        <w:t>υτής προσπάθειας</w:t>
      </w:r>
      <w:r>
        <w:rPr>
          <w:rFonts w:eastAsia="Times New Roman" w:cs="Times New Roman"/>
          <w:szCs w:val="24"/>
        </w:rPr>
        <w:t>,</w:t>
      </w:r>
      <w:r w:rsidRPr="00E069DF">
        <w:rPr>
          <w:rFonts w:eastAsia="Times New Roman" w:cs="Times New Roman"/>
          <w:szCs w:val="24"/>
        </w:rPr>
        <w:t xml:space="preserve"> που ξεκίνησε η Κυβέρνησ</w:t>
      </w:r>
      <w:r>
        <w:rPr>
          <w:rFonts w:eastAsia="Times New Roman" w:cs="Times New Roman"/>
          <w:szCs w:val="24"/>
        </w:rPr>
        <w:t>ή</w:t>
      </w:r>
      <w:r w:rsidRPr="00E069DF">
        <w:rPr>
          <w:rFonts w:eastAsia="Times New Roman" w:cs="Times New Roman"/>
          <w:szCs w:val="24"/>
        </w:rPr>
        <w:t xml:space="preserve"> μας από το 2015 με τη λήψη μέτρων σταθμών για τη βελτίωση του συστήματος</w:t>
      </w:r>
      <w:r>
        <w:rPr>
          <w:rFonts w:eastAsia="Times New Roman" w:cs="Times New Roman"/>
          <w:szCs w:val="24"/>
        </w:rPr>
        <w:t>,</w:t>
      </w:r>
      <w:r w:rsidRPr="00E069DF">
        <w:rPr>
          <w:rFonts w:eastAsia="Times New Roman" w:cs="Times New Roman"/>
          <w:szCs w:val="24"/>
        </w:rPr>
        <w:t xml:space="preserve"> </w:t>
      </w:r>
      <w:r>
        <w:rPr>
          <w:rFonts w:eastAsia="Times New Roman" w:cs="Times New Roman"/>
          <w:szCs w:val="24"/>
        </w:rPr>
        <w:t xml:space="preserve">η </w:t>
      </w:r>
      <w:r w:rsidRPr="00E069DF">
        <w:rPr>
          <w:rFonts w:eastAsia="Times New Roman" w:cs="Times New Roman"/>
          <w:szCs w:val="24"/>
        </w:rPr>
        <w:t>Αντιπολίτευση αντιμετώπισε τις πρωτοβουλίες α</w:t>
      </w:r>
      <w:r w:rsidRPr="00E069DF">
        <w:rPr>
          <w:rFonts w:eastAsia="Times New Roman" w:cs="Times New Roman"/>
          <w:szCs w:val="24"/>
        </w:rPr>
        <w:t>υτές με καχυποψία έως εμφανή αντίδραση</w:t>
      </w:r>
      <w:r>
        <w:rPr>
          <w:rFonts w:eastAsia="Times New Roman" w:cs="Times New Roman"/>
          <w:szCs w:val="24"/>
        </w:rPr>
        <w:t>. Ήταν δικαιολογημένη η συμπεριφορά της;</w:t>
      </w:r>
      <w:r w:rsidRPr="00E069DF">
        <w:rPr>
          <w:rFonts w:eastAsia="Times New Roman" w:cs="Times New Roman"/>
          <w:szCs w:val="24"/>
        </w:rPr>
        <w:t xml:space="preserve"> Όχι</w:t>
      </w:r>
      <w:r>
        <w:rPr>
          <w:rFonts w:eastAsia="Times New Roman" w:cs="Times New Roman"/>
          <w:szCs w:val="24"/>
        </w:rPr>
        <w:t>,</w:t>
      </w:r>
      <w:r w:rsidRPr="00E069DF">
        <w:rPr>
          <w:rFonts w:eastAsia="Times New Roman" w:cs="Times New Roman"/>
          <w:szCs w:val="24"/>
        </w:rPr>
        <w:t xml:space="preserve"> βέβαια</w:t>
      </w:r>
      <w:r>
        <w:rPr>
          <w:rFonts w:eastAsia="Times New Roman" w:cs="Times New Roman"/>
          <w:szCs w:val="24"/>
        </w:rPr>
        <w:t>.</w:t>
      </w:r>
      <w:r w:rsidRPr="00E069DF">
        <w:rPr>
          <w:rFonts w:eastAsia="Times New Roman" w:cs="Times New Roman"/>
          <w:szCs w:val="24"/>
        </w:rPr>
        <w:t xml:space="preserve"> </w:t>
      </w:r>
    </w:p>
    <w:p w14:paraId="20A4EB2A"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 xml:space="preserve">Η </w:t>
      </w:r>
      <w:r w:rsidRPr="00E069DF">
        <w:rPr>
          <w:rFonts w:eastAsia="Times New Roman" w:cs="Times New Roman"/>
          <w:szCs w:val="24"/>
        </w:rPr>
        <w:t xml:space="preserve">Νέα Δημοκρατία ήταν αυτή </w:t>
      </w:r>
      <w:r>
        <w:rPr>
          <w:rFonts w:eastAsia="Times New Roman" w:cs="Times New Roman"/>
          <w:szCs w:val="24"/>
        </w:rPr>
        <w:t xml:space="preserve">που </w:t>
      </w:r>
      <w:r w:rsidRPr="00E069DF">
        <w:rPr>
          <w:rFonts w:eastAsia="Times New Roman" w:cs="Times New Roman"/>
          <w:szCs w:val="24"/>
        </w:rPr>
        <w:t>προχωρούσε επί δεκαετίες</w:t>
      </w:r>
      <w:r>
        <w:rPr>
          <w:rFonts w:eastAsia="Times New Roman" w:cs="Times New Roman"/>
          <w:szCs w:val="24"/>
        </w:rPr>
        <w:t>,</w:t>
      </w:r>
      <w:r w:rsidRPr="00E069DF">
        <w:rPr>
          <w:rFonts w:eastAsia="Times New Roman" w:cs="Times New Roman"/>
          <w:szCs w:val="24"/>
        </w:rPr>
        <w:t xml:space="preserve"> ακολουθούμενη από τους μετέπειτα κυβερνώντες του ΠΑΣΟΚ</w:t>
      </w:r>
      <w:r>
        <w:rPr>
          <w:rFonts w:eastAsia="Times New Roman" w:cs="Times New Roman"/>
          <w:szCs w:val="24"/>
        </w:rPr>
        <w:t>,</w:t>
      </w:r>
      <w:r w:rsidRPr="00E069DF">
        <w:rPr>
          <w:rFonts w:eastAsia="Times New Roman" w:cs="Times New Roman"/>
          <w:szCs w:val="24"/>
        </w:rPr>
        <w:t xml:space="preserve"> στο</w:t>
      </w:r>
      <w:r>
        <w:rPr>
          <w:rFonts w:eastAsia="Times New Roman" w:cs="Times New Roman"/>
          <w:szCs w:val="24"/>
        </w:rPr>
        <w:t>ν διορισμό με τη γνωστή μ</w:t>
      </w:r>
      <w:r w:rsidRPr="00E069DF">
        <w:rPr>
          <w:rFonts w:eastAsia="Times New Roman" w:cs="Times New Roman"/>
          <w:szCs w:val="24"/>
        </w:rPr>
        <w:t xml:space="preserve">έχρι τότε τακτική της επιλογής με κομματικά </w:t>
      </w:r>
      <w:r>
        <w:rPr>
          <w:rFonts w:eastAsia="Times New Roman" w:cs="Times New Roman"/>
          <w:szCs w:val="24"/>
        </w:rPr>
        <w:t xml:space="preserve">και ρουσφετολογικά </w:t>
      </w:r>
      <w:r w:rsidRPr="00E069DF">
        <w:rPr>
          <w:rFonts w:eastAsia="Times New Roman" w:cs="Times New Roman"/>
          <w:szCs w:val="24"/>
        </w:rPr>
        <w:t xml:space="preserve">κριτήρια για τους </w:t>
      </w:r>
      <w:r>
        <w:rPr>
          <w:rFonts w:eastAsia="Times New Roman" w:cs="Times New Roman"/>
          <w:szCs w:val="24"/>
        </w:rPr>
        <w:t>γενικούς διευθυντές. Τ</w:t>
      </w:r>
      <w:r w:rsidRPr="00E069DF">
        <w:rPr>
          <w:rFonts w:eastAsia="Times New Roman" w:cs="Times New Roman"/>
          <w:szCs w:val="24"/>
        </w:rPr>
        <w:t>ελευταίο παράδειγμα</w:t>
      </w:r>
      <w:r>
        <w:rPr>
          <w:rFonts w:eastAsia="Times New Roman" w:cs="Times New Roman"/>
          <w:szCs w:val="24"/>
        </w:rPr>
        <w:t xml:space="preserve">, αυτό του </w:t>
      </w:r>
      <w:r w:rsidRPr="00E069DF">
        <w:rPr>
          <w:rFonts w:eastAsia="Times New Roman" w:cs="Times New Roman"/>
          <w:szCs w:val="24"/>
        </w:rPr>
        <w:t>Δεκέμβριο</w:t>
      </w:r>
      <w:r>
        <w:rPr>
          <w:rFonts w:eastAsia="Times New Roman" w:cs="Times New Roman"/>
          <w:szCs w:val="24"/>
        </w:rPr>
        <w:t>υ</w:t>
      </w:r>
      <w:r w:rsidRPr="00E069DF">
        <w:rPr>
          <w:rFonts w:eastAsia="Times New Roman" w:cs="Times New Roman"/>
          <w:szCs w:val="24"/>
        </w:rPr>
        <w:t xml:space="preserve"> του 2014</w:t>
      </w:r>
      <w:r>
        <w:rPr>
          <w:rFonts w:eastAsia="Times New Roman" w:cs="Times New Roman"/>
          <w:szCs w:val="24"/>
        </w:rPr>
        <w:t>,</w:t>
      </w:r>
      <w:r w:rsidRPr="00E069DF">
        <w:rPr>
          <w:rFonts w:eastAsia="Times New Roman" w:cs="Times New Roman"/>
          <w:szCs w:val="24"/>
        </w:rPr>
        <w:t xml:space="preserve"> λίγες μόλις μέρες πριν εγκαταλείψει την Κυβέρνηση</w:t>
      </w:r>
      <w:r>
        <w:rPr>
          <w:rFonts w:eastAsia="Times New Roman" w:cs="Times New Roman"/>
          <w:szCs w:val="24"/>
        </w:rPr>
        <w:t>.</w:t>
      </w:r>
      <w:r w:rsidRPr="00E069DF">
        <w:rPr>
          <w:rFonts w:eastAsia="Times New Roman" w:cs="Times New Roman"/>
          <w:szCs w:val="24"/>
        </w:rPr>
        <w:t xml:space="preserve"> </w:t>
      </w:r>
    </w:p>
    <w:p w14:paraId="20A4EB2B" w14:textId="77777777" w:rsidR="005D4821" w:rsidRDefault="006B233D">
      <w:pPr>
        <w:spacing w:line="600" w:lineRule="auto"/>
        <w:ind w:firstLine="720"/>
        <w:jc w:val="both"/>
        <w:rPr>
          <w:rFonts w:eastAsia="Times New Roman" w:cs="Times New Roman"/>
          <w:szCs w:val="24"/>
        </w:rPr>
      </w:pPr>
      <w:r w:rsidRPr="00E069DF">
        <w:rPr>
          <w:rFonts w:eastAsia="Times New Roman" w:cs="Times New Roman"/>
          <w:szCs w:val="24"/>
        </w:rPr>
        <w:t>Τουναντίον</w:t>
      </w:r>
      <w:r>
        <w:rPr>
          <w:rFonts w:eastAsia="Times New Roman" w:cs="Times New Roman"/>
          <w:szCs w:val="24"/>
        </w:rPr>
        <w:t>,</w:t>
      </w:r>
      <w:r w:rsidRPr="00E069DF">
        <w:rPr>
          <w:rFonts w:eastAsia="Times New Roman" w:cs="Times New Roman"/>
          <w:szCs w:val="24"/>
        </w:rPr>
        <w:t xml:space="preserve"> η Κυβέρνησ</w:t>
      </w:r>
      <w:r>
        <w:rPr>
          <w:rFonts w:eastAsia="Times New Roman" w:cs="Times New Roman"/>
          <w:szCs w:val="24"/>
        </w:rPr>
        <w:t>ή</w:t>
      </w:r>
      <w:r w:rsidRPr="00E069DF">
        <w:rPr>
          <w:rFonts w:eastAsia="Times New Roman" w:cs="Times New Roman"/>
          <w:szCs w:val="24"/>
        </w:rPr>
        <w:t xml:space="preserve"> </w:t>
      </w:r>
      <w:r>
        <w:rPr>
          <w:rFonts w:eastAsia="Times New Roman" w:cs="Times New Roman"/>
          <w:szCs w:val="24"/>
        </w:rPr>
        <w:t>μας ήταν αυτή</w:t>
      </w:r>
      <w:r w:rsidRPr="00E069DF">
        <w:rPr>
          <w:rFonts w:eastAsia="Times New Roman" w:cs="Times New Roman"/>
          <w:szCs w:val="24"/>
        </w:rPr>
        <w:t xml:space="preserve"> που τους δια</w:t>
      </w:r>
      <w:r w:rsidRPr="00E069DF">
        <w:rPr>
          <w:rFonts w:eastAsia="Times New Roman" w:cs="Times New Roman"/>
          <w:szCs w:val="24"/>
        </w:rPr>
        <w:t>τήρησε για να αποφευχθεί η όποια αναστάτωση και ανησυχία στη δημόσια διοίκηση και το προσωπικό</w:t>
      </w:r>
      <w:r>
        <w:rPr>
          <w:rFonts w:eastAsia="Times New Roman" w:cs="Times New Roman"/>
          <w:szCs w:val="24"/>
        </w:rPr>
        <w:t>.</w:t>
      </w:r>
      <w:r w:rsidRPr="00E069DF">
        <w:rPr>
          <w:rFonts w:eastAsia="Times New Roman" w:cs="Times New Roman"/>
          <w:szCs w:val="24"/>
        </w:rPr>
        <w:t xml:space="preserve"> Ήταν η Κυβέρνησή μας αυτή που στην επιλογή των συντονιστών στις αποκεντρωμένες διοικήσε</w:t>
      </w:r>
      <w:r>
        <w:rPr>
          <w:rFonts w:eastAsia="Times New Roman" w:cs="Times New Roman"/>
          <w:szCs w:val="24"/>
        </w:rPr>
        <w:t>ις της χώρας στις αρχές του 2015,</w:t>
      </w:r>
      <w:r w:rsidRPr="00E069DF">
        <w:rPr>
          <w:rFonts w:eastAsia="Times New Roman" w:cs="Times New Roman"/>
          <w:szCs w:val="24"/>
        </w:rPr>
        <w:t xml:space="preserve"> για τον ίδιο λόγο και για να μην υπάρξε</w:t>
      </w:r>
      <w:r w:rsidRPr="00E069DF">
        <w:rPr>
          <w:rFonts w:eastAsia="Times New Roman" w:cs="Times New Roman"/>
          <w:szCs w:val="24"/>
        </w:rPr>
        <w:t>ι η παραμικρή υπόνοια κομματισμού</w:t>
      </w:r>
      <w:r>
        <w:rPr>
          <w:rFonts w:eastAsia="Times New Roman" w:cs="Times New Roman"/>
          <w:szCs w:val="24"/>
        </w:rPr>
        <w:t xml:space="preserve">, επέλεξε να προωθήσει </w:t>
      </w:r>
      <w:r w:rsidRPr="00E069DF">
        <w:rPr>
          <w:rFonts w:eastAsia="Times New Roman" w:cs="Times New Roman"/>
          <w:szCs w:val="24"/>
        </w:rPr>
        <w:t>τους κατέχοντες την υψηλότερη ιεραρχικά θέση στη διοίκηση</w:t>
      </w:r>
      <w:r>
        <w:rPr>
          <w:rFonts w:eastAsia="Times New Roman" w:cs="Times New Roman"/>
          <w:szCs w:val="24"/>
        </w:rPr>
        <w:t>.</w:t>
      </w:r>
      <w:r w:rsidRPr="00E069DF">
        <w:rPr>
          <w:rFonts w:eastAsia="Times New Roman" w:cs="Times New Roman"/>
          <w:szCs w:val="24"/>
        </w:rPr>
        <w:t xml:space="preserve"> </w:t>
      </w:r>
    </w:p>
    <w:p w14:paraId="20A4EB2C" w14:textId="77777777" w:rsidR="005D4821" w:rsidRDefault="006B233D">
      <w:pPr>
        <w:spacing w:line="600" w:lineRule="auto"/>
        <w:ind w:firstLine="720"/>
        <w:jc w:val="both"/>
        <w:rPr>
          <w:rFonts w:eastAsia="Times New Roman" w:cs="Times New Roman"/>
          <w:szCs w:val="24"/>
        </w:rPr>
      </w:pPr>
      <w:r w:rsidRPr="00E069DF">
        <w:rPr>
          <w:rFonts w:eastAsia="Times New Roman" w:cs="Times New Roman"/>
          <w:szCs w:val="24"/>
        </w:rPr>
        <w:lastRenderedPageBreak/>
        <w:t>Οι αντιδράσεις</w:t>
      </w:r>
      <w:r>
        <w:rPr>
          <w:rFonts w:eastAsia="Times New Roman" w:cs="Times New Roman"/>
          <w:szCs w:val="24"/>
        </w:rPr>
        <w:t>,</w:t>
      </w:r>
      <w:r w:rsidRPr="00E069DF">
        <w:rPr>
          <w:rFonts w:eastAsia="Times New Roman" w:cs="Times New Roman"/>
          <w:szCs w:val="24"/>
        </w:rPr>
        <w:t xml:space="preserve"> </w:t>
      </w:r>
      <w:r>
        <w:rPr>
          <w:rFonts w:eastAsia="Times New Roman" w:cs="Times New Roman"/>
          <w:szCs w:val="24"/>
        </w:rPr>
        <w:t>όμως,</w:t>
      </w:r>
      <w:r w:rsidRPr="00E069DF">
        <w:rPr>
          <w:rFonts w:eastAsia="Times New Roman" w:cs="Times New Roman"/>
          <w:szCs w:val="24"/>
        </w:rPr>
        <w:t xml:space="preserve"> των δύο κομμάτων που κυβέρνησαν τη χώρα από τη Μεταπολίτευση μέχρι το 2014 ήταν προβλέψιμες και αναμενόμενες</w:t>
      </w:r>
      <w:r>
        <w:rPr>
          <w:rFonts w:eastAsia="Times New Roman" w:cs="Times New Roman"/>
          <w:szCs w:val="24"/>
        </w:rPr>
        <w:t>,</w:t>
      </w:r>
      <w:r w:rsidRPr="00E069DF">
        <w:rPr>
          <w:rFonts w:eastAsia="Times New Roman" w:cs="Times New Roman"/>
          <w:szCs w:val="24"/>
        </w:rPr>
        <w:t xml:space="preserve"> διότι </w:t>
      </w:r>
      <w:r>
        <w:rPr>
          <w:rFonts w:eastAsia="Times New Roman" w:cs="Times New Roman"/>
          <w:szCs w:val="24"/>
        </w:rPr>
        <w:t>εί</w:t>
      </w:r>
      <w:r>
        <w:rPr>
          <w:rFonts w:eastAsia="Times New Roman" w:cs="Times New Roman"/>
          <w:szCs w:val="24"/>
        </w:rPr>
        <w:t>χατε επιβάλει μία «</w:t>
      </w:r>
      <w:r w:rsidRPr="00E069DF">
        <w:rPr>
          <w:rFonts w:eastAsia="Times New Roman" w:cs="Times New Roman"/>
          <w:szCs w:val="24"/>
        </w:rPr>
        <w:t>κανονικότητα</w:t>
      </w:r>
      <w:r>
        <w:rPr>
          <w:rFonts w:eastAsia="Times New Roman" w:cs="Times New Roman"/>
          <w:szCs w:val="24"/>
        </w:rPr>
        <w:t>»</w:t>
      </w:r>
      <w:r w:rsidRPr="00E069DF">
        <w:rPr>
          <w:rFonts w:eastAsia="Times New Roman" w:cs="Times New Roman"/>
          <w:szCs w:val="24"/>
        </w:rPr>
        <w:t xml:space="preserve"> που στηριζότα</w:t>
      </w:r>
      <w:r>
        <w:rPr>
          <w:rFonts w:eastAsia="Times New Roman" w:cs="Times New Roman"/>
          <w:szCs w:val="24"/>
        </w:rPr>
        <w:t xml:space="preserve">ν στην ευνοϊκή μεταχείριση των </w:t>
      </w:r>
      <w:proofErr w:type="spellStart"/>
      <w:r>
        <w:rPr>
          <w:rFonts w:eastAsia="Times New Roman" w:cs="Times New Roman"/>
          <w:szCs w:val="24"/>
        </w:rPr>
        <w:t>υ</w:t>
      </w:r>
      <w:r w:rsidRPr="00E069DF">
        <w:rPr>
          <w:rFonts w:eastAsia="Times New Roman" w:cs="Times New Roman"/>
          <w:szCs w:val="24"/>
        </w:rPr>
        <w:t>μετέρων</w:t>
      </w:r>
      <w:proofErr w:type="spellEnd"/>
      <w:r w:rsidRPr="00E069DF">
        <w:rPr>
          <w:rFonts w:eastAsia="Times New Roman" w:cs="Times New Roman"/>
          <w:szCs w:val="24"/>
        </w:rPr>
        <w:t xml:space="preserve"> και την προώθηση των δικών </w:t>
      </w:r>
      <w:r>
        <w:rPr>
          <w:rFonts w:eastAsia="Times New Roman" w:cs="Times New Roman"/>
          <w:szCs w:val="24"/>
        </w:rPr>
        <w:t>σ</w:t>
      </w:r>
      <w:r w:rsidRPr="00E069DF">
        <w:rPr>
          <w:rFonts w:eastAsia="Times New Roman" w:cs="Times New Roman"/>
          <w:szCs w:val="24"/>
        </w:rPr>
        <w:t>ας παιδιών με κομματικά και ρουσφετολογικά κριτήρια</w:t>
      </w:r>
      <w:r>
        <w:rPr>
          <w:rFonts w:eastAsia="Times New Roman" w:cs="Times New Roman"/>
          <w:szCs w:val="24"/>
        </w:rPr>
        <w:t>.</w:t>
      </w:r>
      <w:r w:rsidRPr="00E069DF">
        <w:rPr>
          <w:rFonts w:eastAsia="Times New Roman" w:cs="Times New Roman"/>
          <w:szCs w:val="24"/>
        </w:rPr>
        <w:t xml:space="preserve"> Αυτή την </w:t>
      </w:r>
      <w:r>
        <w:rPr>
          <w:rFonts w:eastAsia="Times New Roman" w:cs="Times New Roman"/>
          <w:szCs w:val="24"/>
        </w:rPr>
        <w:t xml:space="preserve">κατ’ εσάς </w:t>
      </w:r>
      <w:r w:rsidRPr="00E069DF">
        <w:rPr>
          <w:rFonts w:eastAsia="Times New Roman" w:cs="Times New Roman"/>
          <w:szCs w:val="24"/>
        </w:rPr>
        <w:t>κανονι</w:t>
      </w:r>
      <w:r>
        <w:rPr>
          <w:rFonts w:eastAsia="Times New Roman" w:cs="Times New Roman"/>
          <w:szCs w:val="24"/>
        </w:rPr>
        <w:t xml:space="preserve">κότητα επιλέξαμε να ανατρέψουμε. Έτσι, στοχεύσαμε και </w:t>
      </w:r>
      <w:r w:rsidRPr="00E069DF">
        <w:rPr>
          <w:rFonts w:eastAsia="Times New Roman" w:cs="Times New Roman"/>
          <w:szCs w:val="24"/>
        </w:rPr>
        <w:t>θεσμικά κα</w:t>
      </w:r>
      <w:r w:rsidRPr="00E069DF">
        <w:rPr>
          <w:rFonts w:eastAsia="Times New Roman" w:cs="Times New Roman"/>
          <w:szCs w:val="24"/>
        </w:rPr>
        <w:t>τοχυρώσουμε οι αξιολογικές επιλογές να γίνουν με αντικειμενικά</w:t>
      </w:r>
      <w:r>
        <w:rPr>
          <w:rFonts w:eastAsia="Times New Roman" w:cs="Times New Roman"/>
          <w:szCs w:val="24"/>
        </w:rPr>
        <w:t>,</w:t>
      </w:r>
      <w:r w:rsidRPr="00E069DF">
        <w:rPr>
          <w:rFonts w:eastAsia="Times New Roman" w:cs="Times New Roman"/>
          <w:szCs w:val="24"/>
        </w:rPr>
        <w:t xml:space="preserve"> αξιοκρατικά και αψεγάδιαστα κριτήρια</w:t>
      </w:r>
      <w:r>
        <w:rPr>
          <w:rFonts w:eastAsia="Times New Roman" w:cs="Times New Roman"/>
          <w:szCs w:val="24"/>
        </w:rPr>
        <w:t>.</w:t>
      </w:r>
    </w:p>
    <w:p w14:paraId="20A4EB2D" w14:textId="77777777" w:rsidR="005D4821" w:rsidRDefault="006B233D">
      <w:pPr>
        <w:spacing w:line="600" w:lineRule="auto"/>
        <w:ind w:firstLine="720"/>
        <w:jc w:val="both"/>
        <w:rPr>
          <w:rFonts w:eastAsia="Times New Roman" w:cs="Times New Roman"/>
          <w:szCs w:val="24"/>
        </w:rPr>
      </w:pPr>
      <w:r w:rsidRPr="00E069DF">
        <w:rPr>
          <w:rFonts w:eastAsia="Times New Roman" w:cs="Times New Roman"/>
          <w:szCs w:val="24"/>
        </w:rPr>
        <w:t>Είμαστε</w:t>
      </w:r>
      <w:r>
        <w:rPr>
          <w:rFonts w:eastAsia="Times New Roman" w:cs="Times New Roman"/>
          <w:szCs w:val="24"/>
        </w:rPr>
        <w:t>,</w:t>
      </w:r>
      <w:r w:rsidRPr="00E069DF">
        <w:rPr>
          <w:rFonts w:eastAsia="Times New Roman" w:cs="Times New Roman"/>
          <w:szCs w:val="24"/>
        </w:rPr>
        <w:t xml:space="preserve"> </w:t>
      </w:r>
      <w:r>
        <w:rPr>
          <w:rFonts w:eastAsia="Times New Roman" w:cs="Times New Roman"/>
          <w:szCs w:val="24"/>
        </w:rPr>
        <w:t>λ</w:t>
      </w:r>
      <w:r w:rsidRPr="00E069DF">
        <w:rPr>
          <w:rFonts w:eastAsia="Times New Roman" w:cs="Times New Roman"/>
          <w:szCs w:val="24"/>
        </w:rPr>
        <w:t>οιπόν</w:t>
      </w:r>
      <w:r>
        <w:rPr>
          <w:rFonts w:eastAsia="Times New Roman" w:cs="Times New Roman"/>
          <w:szCs w:val="24"/>
        </w:rPr>
        <w:t>,</w:t>
      </w:r>
      <w:r w:rsidRPr="00E069DF">
        <w:rPr>
          <w:rFonts w:eastAsia="Times New Roman" w:cs="Times New Roman"/>
          <w:szCs w:val="24"/>
        </w:rPr>
        <w:t xml:space="preserve"> εμείς εκείνοι που για το</w:t>
      </w:r>
      <w:r>
        <w:rPr>
          <w:rFonts w:eastAsia="Times New Roman" w:cs="Times New Roman"/>
          <w:szCs w:val="24"/>
        </w:rPr>
        <w:t>ν λόγο αυτό</w:t>
      </w:r>
      <w:r>
        <w:rPr>
          <w:rFonts w:eastAsia="Times New Roman" w:cs="Times New Roman"/>
          <w:szCs w:val="24"/>
        </w:rPr>
        <w:t xml:space="preserve">ν </w:t>
      </w:r>
      <w:r>
        <w:rPr>
          <w:rFonts w:eastAsia="Times New Roman" w:cs="Times New Roman"/>
          <w:szCs w:val="24"/>
        </w:rPr>
        <w:t>θεσπίσαμε με το</w:t>
      </w:r>
      <w:r>
        <w:rPr>
          <w:rFonts w:eastAsia="Times New Roman" w:cs="Times New Roman"/>
          <w:szCs w:val="24"/>
        </w:rPr>
        <w:t>ν</w:t>
      </w:r>
      <w:r>
        <w:rPr>
          <w:rFonts w:eastAsia="Times New Roman" w:cs="Times New Roman"/>
          <w:szCs w:val="24"/>
        </w:rPr>
        <w:t xml:space="preserve"> ν.</w:t>
      </w:r>
      <w:r w:rsidRPr="00E069DF">
        <w:rPr>
          <w:rFonts w:eastAsia="Times New Roman" w:cs="Times New Roman"/>
          <w:szCs w:val="24"/>
        </w:rPr>
        <w:t>4</w:t>
      </w:r>
      <w:r>
        <w:rPr>
          <w:rFonts w:eastAsia="Times New Roman" w:cs="Times New Roman"/>
          <w:szCs w:val="24"/>
        </w:rPr>
        <w:t>319/2016</w:t>
      </w:r>
      <w:r w:rsidRPr="00E069DF">
        <w:rPr>
          <w:rFonts w:eastAsia="Times New Roman" w:cs="Times New Roman"/>
          <w:szCs w:val="24"/>
        </w:rPr>
        <w:t xml:space="preserve"> το απολύτως διαφανές και αξιοκρατικό σύστημα της σύστασης του Εθνικού Μητρώου Επιτελικών Στελεχών Δημόσιας Διοίκησης που εξασφαλίζει την προώθηση και επιλογή των πιο ικανών </w:t>
      </w:r>
      <w:r>
        <w:rPr>
          <w:rFonts w:eastAsia="Times New Roman" w:cs="Times New Roman"/>
          <w:szCs w:val="24"/>
        </w:rPr>
        <w:t xml:space="preserve">άξιων </w:t>
      </w:r>
      <w:r w:rsidRPr="00E069DF">
        <w:rPr>
          <w:rFonts w:eastAsia="Times New Roman" w:cs="Times New Roman"/>
          <w:szCs w:val="24"/>
        </w:rPr>
        <w:t>και αποδοτικών στελεχών</w:t>
      </w:r>
      <w:r>
        <w:rPr>
          <w:rFonts w:eastAsia="Times New Roman" w:cs="Times New Roman"/>
          <w:szCs w:val="24"/>
        </w:rPr>
        <w:t>,</w:t>
      </w:r>
      <w:r w:rsidRPr="00E069DF">
        <w:rPr>
          <w:rFonts w:eastAsia="Times New Roman" w:cs="Times New Roman"/>
          <w:szCs w:val="24"/>
        </w:rPr>
        <w:t xml:space="preserve"> χωρίς να εμφιλοχωρούν τα κριτήρια του κο</w:t>
      </w:r>
      <w:r>
        <w:rPr>
          <w:rFonts w:eastAsia="Times New Roman" w:cs="Times New Roman"/>
          <w:szCs w:val="24"/>
        </w:rPr>
        <w:t>μματισμού κ</w:t>
      </w:r>
      <w:r>
        <w:rPr>
          <w:rFonts w:eastAsia="Times New Roman" w:cs="Times New Roman"/>
          <w:szCs w:val="24"/>
        </w:rPr>
        <w:t>αι της αναξιοκρατικής</w:t>
      </w:r>
      <w:r w:rsidRPr="00E069DF">
        <w:rPr>
          <w:rFonts w:eastAsia="Times New Roman" w:cs="Times New Roman"/>
          <w:szCs w:val="24"/>
        </w:rPr>
        <w:t xml:space="preserve"> επιλογής των φίλων</w:t>
      </w:r>
      <w:r>
        <w:rPr>
          <w:rFonts w:eastAsia="Times New Roman" w:cs="Times New Roman"/>
          <w:szCs w:val="24"/>
        </w:rPr>
        <w:t>,</w:t>
      </w:r>
      <w:r w:rsidRPr="00E069DF">
        <w:rPr>
          <w:rFonts w:eastAsia="Times New Roman" w:cs="Times New Roman"/>
          <w:szCs w:val="24"/>
        </w:rPr>
        <w:t xml:space="preserve"> των αρεσ</w:t>
      </w:r>
      <w:r>
        <w:rPr>
          <w:rFonts w:eastAsia="Times New Roman" w:cs="Times New Roman"/>
          <w:szCs w:val="24"/>
        </w:rPr>
        <w:t>τών και των λοιπών ευνοούμενων σας.</w:t>
      </w:r>
      <w:r w:rsidRPr="00E069DF">
        <w:rPr>
          <w:rFonts w:eastAsia="Times New Roman" w:cs="Times New Roman"/>
          <w:szCs w:val="24"/>
        </w:rPr>
        <w:t xml:space="preserve"> </w:t>
      </w:r>
    </w:p>
    <w:p w14:paraId="20A4EB2E" w14:textId="77777777" w:rsidR="005D4821" w:rsidRDefault="006B233D">
      <w:pPr>
        <w:spacing w:line="600" w:lineRule="auto"/>
        <w:ind w:firstLine="720"/>
        <w:jc w:val="both"/>
        <w:rPr>
          <w:rFonts w:eastAsia="Times New Roman" w:cs="Times New Roman"/>
          <w:szCs w:val="24"/>
        </w:rPr>
      </w:pPr>
      <w:r w:rsidRPr="00E069DF">
        <w:rPr>
          <w:rFonts w:eastAsia="Times New Roman" w:cs="Times New Roman"/>
          <w:szCs w:val="24"/>
        </w:rPr>
        <w:t>Ψάχνει</w:t>
      </w:r>
      <w:r>
        <w:rPr>
          <w:rFonts w:eastAsia="Times New Roman" w:cs="Times New Roman"/>
          <w:szCs w:val="24"/>
        </w:rPr>
        <w:t>,</w:t>
      </w:r>
      <w:r w:rsidRPr="00E069DF">
        <w:rPr>
          <w:rFonts w:eastAsia="Times New Roman" w:cs="Times New Roman"/>
          <w:szCs w:val="24"/>
        </w:rPr>
        <w:t xml:space="preserve"> </w:t>
      </w:r>
      <w:r>
        <w:rPr>
          <w:rFonts w:eastAsia="Times New Roman" w:cs="Times New Roman"/>
          <w:szCs w:val="24"/>
        </w:rPr>
        <w:t>μ</w:t>
      </w:r>
      <w:r w:rsidRPr="00E069DF">
        <w:rPr>
          <w:rFonts w:eastAsia="Times New Roman" w:cs="Times New Roman"/>
          <w:szCs w:val="24"/>
        </w:rPr>
        <w:t>άλιστα</w:t>
      </w:r>
      <w:r>
        <w:rPr>
          <w:rFonts w:eastAsia="Times New Roman" w:cs="Times New Roman"/>
          <w:szCs w:val="24"/>
        </w:rPr>
        <w:t>,</w:t>
      </w:r>
      <w:r w:rsidRPr="00E069DF">
        <w:rPr>
          <w:rFonts w:eastAsia="Times New Roman" w:cs="Times New Roman"/>
          <w:szCs w:val="24"/>
        </w:rPr>
        <w:t xml:space="preserve"> προφάσεις εν αμαρτίαις η Νέα Δημοκρατία</w:t>
      </w:r>
      <w:r>
        <w:rPr>
          <w:rFonts w:eastAsia="Times New Roman" w:cs="Times New Roman"/>
          <w:szCs w:val="24"/>
        </w:rPr>
        <w:t>, όταν, διά</w:t>
      </w:r>
      <w:r w:rsidRPr="00E069DF">
        <w:rPr>
          <w:rFonts w:eastAsia="Times New Roman" w:cs="Times New Roman"/>
          <w:szCs w:val="24"/>
        </w:rPr>
        <w:t xml:space="preserve"> του εισηγητή της υποστήριξε</w:t>
      </w:r>
      <w:r>
        <w:rPr>
          <w:rFonts w:eastAsia="Times New Roman" w:cs="Times New Roman"/>
          <w:szCs w:val="24"/>
        </w:rPr>
        <w:t>,</w:t>
      </w:r>
      <w:r w:rsidRPr="00E069DF">
        <w:rPr>
          <w:rFonts w:eastAsia="Times New Roman" w:cs="Times New Roman"/>
          <w:szCs w:val="24"/>
        </w:rPr>
        <w:t xml:space="preserve"> για να μειώσει </w:t>
      </w:r>
      <w:r w:rsidRPr="00E069DF">
        <w:rPr>
          <w:rFonts w:eastAsia="Times New Roman" w:cs="Times New Roman"/>
          <w:szCs w:val="24"/>
        </w:rPr>
        <w:lastRenderedPageBreak/>
        <w:t>την αξία της επιλογής των στελεχών</w:t>
      </w:r>
      <w:r>
        <w:rPr>
          <w:rFonts w:eastAsia="Times New Roman" w:cs="Times New Roman"/>
          <w:szCs w:val="24"/>
        </w:rPr>
        <w:t>,</w:t>
      </w:r>
      <w:r w:rsidRPr="00E069DF">
        <w:rPr>
          <w:rFonts w:eastAsia="Times New Roman" w:cs="Times New Roman"/>
          <w:szCs w:val="24"/>
        </w:rPr>
        <w:t xml:space="preserve"> την αξιοκρατική επιλο</w:t>
      </w:r>
      <w:r w:rsidRPr="00E069DF">
        <w:rPr>
          <w:rFonts w:eastAsia="Times New Roman" w:cs="Times New Roman"/>
          <w:szCs w:val="24"/>
        </w:rPr>
        <w:t xml:space="preserve">γή ότι </w:t>
      </w:r>
      <w:r>
        <w:rPr>
          <w:rFonts w:eastAsia="Times New Roman" w:cs="Times New Roman"/>
          <w:szCs w:val="24"/>
        </w:rPr>
        <w:t>έφτασαν στους δύο ή τρεις τελικώ</w:t>
      </w:r>
      <w:r w:rsidRPr="00E069DF">
        <w:rPr>
          <w:rFonts w:eastAsia="Times New Roman" w:cs="Times New Roman"/>
          <w:szCs w:val="24"/>
        </w:rPr>
        <w:t xml:space="preserve">ς </w:t>
      </w:r>
      <w:r>
        <w:rPr>
          <w:rFonts w:eastAsia="Times New Roman" w:cs="Times New Roman"/>
          <w:szCs w:val="24"/>
        </w:rPr>
        <w:t xml:space="preserve">επιλεχθέντες από τον Υπουργό οι μέχρι τότε υπηρετούντες. </w:t>
      </w:r>
    </w:p>
    <w:p w14:paraId="20A4EB2F" w14:textId="77777777" w:rsidR="005D4821" w:rsidRDefault="006B233D">
      <w:pPr>
        <w:spacing w:line="600" w:lineRule="auto"/>
        <w:ind w:firstLine="720"/>
        <w:jc w:val="both"/>
        <w:rPr>
          <w:rFonts w:eastAsia="Times New Roman" w:cs="Times New Roman"/>
          <w:szCs w:val="24"/>
        </w:rPr>
      </w:pPr>
      <w:r w:rsidRPr="005C3CB0">
        <w:rPr>
          <w:rFonts w:eastAsia="Times New Roman" w:cs="Times New Roman"/>
          <w:szCs w:val="24"/>
        </w:rPr>
        <w:t>Δεν μας λέει</w:t>
      </w:r>
      <w:r w:rsidRPr="00337C1B">
        <w:rPr>
          <w:rFonts w:eastAsia="Times New Roman" w:cs="Times New Roman"/>
          <w:szCs w:val="24"/>
        </w:rPr>
        <w:t>,</w:t>
      </w:r>
      <w:r w:rsidRPr="005C3CB0">
        <w:rPr>
          <w:rFonts w:eastAsia="Times New Roman" w:cs="Times New Roman"/>
          <w:szCs w:val="24"/>
        </w:rPr>
        <w:t xml:space="preserve"> όμως</w:t>
      </w:r>
      <w:r w:rsidRPr="00337C1B">
        <w:rPr>
          <w:rFonts w:eastAsia="Times New Roman" w:cs="Times New Roman"/>
          <w:szCs w:val="24"/>
        </w:rPr>
        <w:t>,</w:t>
      </w:r>
      <w:r>
        <w:rPr>
          <w:rFonts w:eastAsia="Times New Roman" w:cs="Times New Roman"/>
          <w:szCs w:val="24"/>
        </w:rPr>
        <w:t xml:space="preserve"> αυτοί οι τριάντα</w:t>
      </w:r>
      <w:r w:rsidRPr="005C3CB0">
        <w:rPr>
          <w:rFonts w:eastAsia="Times New Roman" w:cs="Times New Roman"/>
          <w:szCs w:val="24"/>
        </w:rPr>
        <w:t xml:space="preserve"> που τελικώς επελέγησαν</w:t>
      </w:r>
      <w:r>
        <w:rPr>
          <w:rFonts w:eastAsia="Times New Roman" w:cs="Times New Roman"/>
          <w:szCs w:val="24"/>
        </w:rPr>
        <w:t>,</w:t>
      </w:r>
      <w:r w:rsidRPr="005C3CB0">
        <w:rPr>
          <w:rFonts w:eastAsia="Times New Roman" w:cs="Times New Roman"/>
          <w:szCs w:val="24"/>
        </w:rPr>
        <w:t xml:space="preserve"> από ποιο όργανο επελέγησαν</w:t>
      </w:r>
      <w:r>
        <w:rPr>
          <w:rFonts w:eastAsia="Times New Roman" w:cs="Times New Roman"/>
          <w:szCs w:val="24"/>
        </w:rPr>
        <w:t>. Ήταν μ</w:t>
      </w:r>
      <w:r>
        <w:rPr>
          <w:rFonts w:eastAsia="Times New Roman" w:cs="Times New Roman"/>
          <w:szCs w:val="24"/>
        </w:rPr>
        <w:t>ε</w:t>
      </w:r>
      <w:r>
        <w:rPr>
          <w:rFonts w:eastAsia="Times New Roman" w:cs="Times New Roman"/>
          <w:szCs w:val="24"/>
        </w:rPr>
        <w:t xml:space="preserve">ικτό </w:t>
      </w:r>
      <w:r w:rsidRPr="005C3CB0">
        <w:rPr>
          <w:rFonts w:eastAsia="Times New Roman" w:cs="Times New Roman"/>
          <w:szCs w:val="24"/>
        </w:rPr>
        <w:t xml:space="preserve">όργανο από υπαλλήλους του </w:t>
      </w:r>
      <w:r>
        <w:rPr>
          <w:rFonts w:eastAsia="Times New Roman" w:cs="Times New Roman"/>
          <w:szCs w:val="24"/>
        </w:rPr>
        <w:t>ΝΣΚ; Από μέλη του ΑΣΕΠ;</w:t>
      </w:r>
      <w:r w:rsidRPr="005C3CB0">
        <w:rPr>
          <w:rFonts w:eastAsia="Times New Roman" w:cs="Times New Roman"/>
          <w:szCs w:val="24"/>
        </w:rPr>
        <w:t xml:space="preserve"> Από </w:t>
      </w:r>
      <w:r>
        <w:rPr>
          <w:rFonts w:eastAsia="Times New Roman" w:cs="Times New Roman"/>
          <w:szCs w:val="24"/>
        </w:rPr>
        <w:t>αν</w:t>
      </w:r>
      <w:r>
        <w:rPr>
          <w:rFonts w:eastAsia="Times New Roman" w:cs="Times New Roman"/>
          <w:szCs w:val="24"/>
        </w:rPr>
        <w:t>ώτερ</w:t>
      </w:r>
      <w:r w:rsidRPr="005C3CB0">
        <w:rPr>
          <w:rFonts w:eastAsia="Times New Roman" w:cs="Times New Roman"/>
          <w:szCs w:val="24"/>
        </w:rPr>
        <w:t xml:space="preserve">ους </w:t>
      </w:r>
      <w:r>
        <w:rPr>
          <w:rFonts w:eastAsia="Times New Roman" w:cs="Times New Roman"/>
          <w:szCs w:val="24"/>
        </w:rPr>
        <w:t xml:space="preserve">δικαστικούς υπαλλήλους, </w:t>
      </w:r>
      <w:r w:rsidRPr="005C3CB0">
        <w:rPr>
          <w:rFonts w:eastAsia="Times New Roman" w:cs="Times New Roman"/>
          <w:szCs w:val="24"/>
        </w:rPr>
        <w:t>δικαστές</w:t>
      </w:r>
      <w:r>
        <w:rPr>
          <w:rFonts w:eastAsia="Times New Roman" w:cs="Times New Roman"/>
          <w:szCs w:val="24"/>
        </w:rPr>
        <w:t>;</w:t>
      </w:r>
      <w:r w:rsidRPr="005C3CB0">
        <w:rPr>
          <w:rFonts w:eastAsia="Times New Roman" w:cs="Times New Roman"/>
          <w:szCs w:val="24"/>
        </w:rPr>
        <w:t xml:space="preserve"> Ναι ή όχι</w:t>
      </w:r>
      <w:r>
        <w:rPr>
          <w:rFonts w:eastAsia="Times New Roman" w:cs="Times New Roman"/>
          <w:szCs w:val="24"/>
        </w:rPr>
        <w:t xml:space="preserve">; Εμείς, λοιπόν, </w:t>
      </w:r>
      <w:r>
        <w:rPr>
          <w:rFonts w:eastAsia="Times New Roman" w:cs="Times New Roman"/>
          <w:szCs w:val="24"/>
        </w:rPr>
        <w:t>συνεχίσ</w:t>
      </w:r>
      <w:r>
        <w:rPr>
          <w:rFonts w:eastAsia="Times New Roman" w:cs="Times New Roman"/>
          <w:szCs w:val="24"/>
        </w:rPr>
        <w:t xml:space="preserve">αμε αυτό που </w:t>
      </w:r>
      <w:r w:rsidRPr="005C3CB0">
        <w:rPr>
          <w:rFonts w:eastAsia="Times New Roman" w:cs="Times New Roman"/>
          <w:szCs w:val="24"/>
        </w:rPr>
        <w:t xml:space="preserve">κάνατε </w:t>
      </w:r>
      <w:r>
        <w:rPr>
          <w:rFonts w:eastAsia="Times New Roman" w:cs="Times New Roman"/>
          <w:szCs w:val="24"/>
        </w:rPr>
        <w:t>εσείς;</w:t>
      </w:r>
      <w:r w:rsidRPr="005C3CB0">
        <w:rPr>
          <w:rFonts w:eastAsia="Times New Roman" w:cs="Times New Roman"/>
          <w:szCs w:val="24"/>
        </w:rPr>
        <w:t xml:space="preserve"> Τον οποιονδήποτε επειδή ήταν το ευ</w:t>
      </w:r>
      <w:r>
        <w:rPr>
          <w:rFonts w:eastAsia="Times New Roman" w:cs="Times New Roman"/>
          <w:szCs w:val="24"/>
        </w:rPr>
        <w:t>νο</w:t>
      </w:r>
      <w:r w:rsidRPr="005C3CB0">
        <w:rPr>
          <w:rFonts w:eastAsia="Times New Roman" w:cs="Times New Roman"/>
          <w:szCs w:val="24"/>
        </w:rPr>
        <w:t>ημένο παιδί του συστήματος</w:t>
      </w:r>
      <w:r>
        <w:rPr>
          <w:rFonts w:eastAsia="Times New Roman" w:cs="Times New Roman"/>
          <w:szCs w:val="24"/>
        </w:rPr>
        <w:t>;</w:t>
      </w:r>
      <w:r w:rsidRPr="005C3CB0">
        <w:rPr>
          <w:rFonts w:eastAsia="Times New Roman" w:cs="Times New Roman"/>
          <w:szCs w:val="24"/>
        </w:rPr>
        <w:t xml:space="preserve"> </w:t>
      </w:r>
    </w:p>
    <w:p w14:paraId="20A4EB30"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Θεσπίσαμε, τέλος, και</w:t>
      </w:r>
      <w:r w:rsidRPr="005C3CB0">
        <w:rPr>
          <w:rFonts w:eastAsia="Times New Roman" w:cs="Times New Roman"/>
          <w:szCs w:val="24"/>
        </w:rPr>
        <w:t xml:space="preserve"> την καθαρή</w:t>
      </w:r>
      <w:r>
        <w:rPr>
          <w:rFonts w:eastAsia="Times New Roman" w:cs="Times New Roman"/>
          <w:szCs w:val="24"/>
        </w:rPr>
        <w:t xml:space="preserve">, </w:t>
      </w:r>
      <w:r w:rsidRPr="005C3CB0">
        <w:rPr>
          <w:rFonts w:eastAsia="Times New Roman" w:cs="Times New Roman"/>
          <w:szCs w:val="24"/>
        </w:rPr>
        <w:t>διαυγή διαδικασία της κινητικότητας των</w:t>
      </w:r>
      <w:r>
        <w:rPr>
          <w:rFonts w:eastAsia="Times New Roman" w:cs="Times New Roman"/>
          <w:szCs w:val="24"/>
        </w:rPr>
        <w:t xml:space="preserve"> δημοσίων υπαλλή</w:t>
      </w:r>
      <w:r>
        <w:rPr>
          <w:rFonts w:eastAsia="Times New Roman" w:cs="Times New Roman"/>
          <w:szCs w:val="24"/>
        </w:rPr>
        <w:t>λων με τον ν.4440/</w:t>
      </w:r>
      <w:r w:rsidRPr="005C3CB0">
        <w:rPr>
          <w:rFonts w:eastAsia="Times New Roman" w:cs="Times New Roman"/>
          <w:szCs w:val="24"/>
        </w:rPr>
        <w:t>2016</w:t>
      </w:r>
      <w:r>
        <w:rPr>
          <w:rFonts w:eastAsia="Times New Roman" w:cs="Times New Roman"/>
          <w:szCs w:val="24"/>
        </w:rPr>
        <w:t>,</w:t>
      </w:r>
      <w:r w:rsidRPr="005C3CB0">
        <w:rPr>
          <w:rFonts w:eastAsia="Times New Roman" w:cs="Times New Roman"/>
          <w:szCs w:val="24"/>
        </w:rPr>
        <w:t xml:space="preserve"> ώστε να εκλείψουν τα </w:t>
      </w:r>
      <w:r>
        <w:rPr>
          <w:rFonts w:eastAsia="Times New Roman" w:cs="Times New Roman"/>
          <w:szCs w:val="24"/>
        </w:rPr>
        <w:t>μ</w:t>
      </w:r>
      <w:r w:rsidRPr="005C3CB0">
        <w:rPr>
          <w:rFonts w:eastAsia="Times New Roman" w:cs="Times New Roman"/>
          <w:szCs w:val="24"/>
        </w:rPr>
        <w:t xml:space="preserve">έχρι τότε </w:t>
      </w:r>
      <w:r>
        <w:rPr>
          <w:rFonts w:eastAsia="Times New Roman" w:cs="Times New Roman"/>
          <w:szCs w:val="24"/>
        </w:rPr>
        <w:t>επίσης</w:t>
      </w:r>
      <w:r w:rsidRPr="005C3CB0">
        <w:rPr>
          <w:rFonts w:eastAsia="Times New Roman" w:cs="Times New Roman"/>
          <w:szCs w:val="24"/>
        </w:rPr>
        <w:t xml:space="preserve"> συνηθ</w:t>
      </w:r>
      <w:r>
        <w:rPr>
          <w:rFonts w:eastAsia="Times New Roman" w:cs="Times New Roman"/>
          <w:szCs w:val="24"/>
        </w:rPr>
        <w:t xml:space="preserve">ισμένα φαινόμενα των μεταθέσεων, μετακινήσεων, μετατάξεων, </w:t>
      </w:r>
      <w:r w:rsidRPr="005C3CB0">
        <w:rPr>
          <w:rFonts w:eastAsia="Times New Roman" w:cs="Times New Roman"/>
          <w:szCs w:val="24"/>
        </w:rPr>
        <w:t xml:space="preserve">αποσπάσεων </w:t>
      </w:r>
      <w:r>
        <w:rPr>
          <w:rFonts w:eastAsia="Times New Roman" w:cs="Times New Roman"/>
          <w:szCs w:val="24"/>
        </w:rPr>
        <w:t xml:space="preserve">που μέλημά τους και μοναδικός γνώμονας και </w:t>
      </w:r>
      <w:r w:rsidRPr="005C3CB0">
        <w:rPr>
          <w:rFonts w:eastAsia="Times New Roman" w:cs="Times New Roman"/>
          <w:szCs w:val="24"/>
        </w:rPr>
        <w:t xml:space="preserve">κριτήριο </w:t>
      </w:r>
      <w:r>
        <w:rPr>
          <w:rFonts w:eastAsia="Times New Roman" w:cs="Times New Roman"/>
          <w:szCs w:val="24"/>
        </w:rPr>
        <w:t>ήταν η εξυπηρέτηση και πάλι των «</w:t>
      </w:r>
      <w:r>
        <w:rPr>
          <w:rFonts w:eastAsia="Times New Roman" w:cs="Times New Roman"/>
          <w:szCs w:val="24"/>
        </w:rPr>
        <w:t>η</w:t>
      </w:r>
      <w:r w:rsidRPr="005C3CB0">
        <w:rPr>
          <w:rFonts w:eastAsia="Times New Roman" w:cs="Times New Roman"/>
          <w:szCs w:val="24"/>
        </w:rPr>
        <w:t>μετέρων</w:t>
      </w:r>
      <w:r>
        <w:rPr>
          <w:rFonts w:eastAsia="Times New Roman" w:cs="Times New Roman"/>
          <w:szCs w:val="24"/>
        </w:rPr>
        <w:t>»</w:t>
      </w:r>
      <w:r>
        <w:rPr>
          <w:rFonts w:eastAsia="Times New Roman" w:cs="Times New Roman"/>
          <w:szCs w:val="24"/>
        </w:rPr>
        <w:t>.</w:t>
      </w:r>
      <w:r w:rsidRPr="005C3CB0">
        <w:rPr>
          <w:rFonts w:eastAsia="Times New Roman" w:cs="Times New Roman"/>
          <w:szCs w:val="24"/>
        </w:rPr>
        <w:t xml:space="preserve"> </w:t>
      </w:r>
    </w:p>
    <w:p w14:paraId="20A4EB31" w14:textId="77777777" w:rsidR="005D4821" w:rsidRDefault="006B233D">
      <w:pPr>
        <w:spacing w:line="600" w:lineRule="auto"/>
        <w:ind w:firstLine="720"/>
        <w:jc w:val="both"/>
        <w:rPr>
          <w:rFonts w:eastAsia="Times New Roman" w:cs="Times New Roman"/>
          <w:szCs w:val="24"/>
        </w:rPr>
      </w:pPr>
      <w:r w:rsidRPr="005C3CB0">
        <w:rPr>
          <w:rFonts w:eastAsia="Times New Roman" w:cs="Times New Roman"/>
          <w:szCs w:val="24"/>
        </w:rPr>
        <w:t>Τουναντίον</w:t>
      </w:r>
      <w:r>
        <w:rPr>
          <w:rFonts w:eastAsia="Times New Roman" w:cs="Times New Roman"/>
          <w:szCs w:val="24"/>
        </w:rPr>
        <w:t>,</w:t>
      </w:r>
      <w:r w:rsidRPr="005C3CB0">
        <w:rPr>
          <w:rFonts w:eastAsia="Times New Roman" w:cs="Times New Roman"/>
          <w:szCs w:val="24"/>
        </w:rPr>
        <w:t xml:space="preserve"> </w:t>
      </w:r>
      <w:r>
        <w:rPr>
          <w:rFonts w:eastAsia="Times New Roman" w:cs="Times New Roman"/>
          <w:szCs w:val="24"/>
        </w:rPr>
        <w:t>ε</w:t>
      </w:r>
      <w:r w:rsidRPr="005C3CB0">
        <w:rPr>
          <w:rFonts w:eastAsia="Times New Roman" w:cs="Times New Roman"/>
          <w:szCs w:val="24"/>
        </w:rPr>
        <w:t xml:space="preserve">μείς </w:t>
      </w:r>
      <w:r w:rsidRPr="005C3CB0">
        <w:rPr>
          <w:rFonts w:eastAsia="Times New Roman" w:cs="Times New Roman"/>
          <w:szCs w:val="24"/>
        </w:rPr>
        <w:t xml:space="preserve">είμαστε αυτοί που σταδιακά και με την καθιέρωση προηγμένων ψηφιακών εφαρμογών του ψηφιακού οργανογράμματος βοηθάμε τους υπαλλήλους που επιθυμούν </w:t>
      </w:r>
      <w:r w:rsidRPr="005C3CB0">
        <w:rPr>
          <w:rFonts w:eastAsia="Times New Roman" w:cs="Times New Roman"/>
          <w:szCs w:val="24"/>
        </w:rPr>
        <w:lastRenderedPageBreak/>
        <w:t>και έχουν τα προσόντα</w:t>
      </w:r>
      <w:r>
        <w:rPr>
          <w:rFonts w:eastAsia="Times New Roman" w:cs="Times New Roman"/>
          <w:szCs w:val="24"/>
        </w:rPr>
        <w:t>,</w:t>
      </w:r>
      <w:r w:rsidRPr="005C3CB0">
        <w:rPr>
          <w:rFonts w:eastAsia="Times New Roman" w:cs="Times New Roman"/>
          <w:szCs w:val="24"/>
        </w:rPr>
        <w:t xml:space="preserve"> διαθέτουν το </w:t>
      </w:r>
      <w:r>
        <w:rPr>
          <w:rFonts w:eastAsia="Times New Roman" w:cs="Times New Roman"/>
          <w:szCs w:val="24"/>
        </w:rPr>
        <w:t xml:space="preserve">διαφανές και αξιοκρατικό εργαλείο </w:t>
      </w:r>
      <w:r w:rsidRPr="005C3CB0">
        <w:rPr>
          <w:rFonts w:eastAsia="Times New Roman" w:cs="Times New Roman"/>
          <w:szCs w:val="24"/>
        </w:rPr>
        <w:t>για να μετακινηθούν στο</w:t>
      </w:r>
      <w:r>
        <w:rPr>
          <w:rFonts w:eastAsia="Times New Roman" w:cs="Times New Roman"/>
          <w:szCs w:val="24"/>
        </w:rPr>
        <w:t>ν</w:t>
      </w:r>
      <w:r w:rsidRPr="005C3CB0">
        <w:rPr>
          <w:rFonts w:eastAsia="Times New Roman" w:cs="Times New Roman"/>
          <w:szCs w:val="24"/>
        </w:rPr>
        <w:t xml:space="preserve"> φορέα και στ</w:t>
      </w:r>
      <w:r>
        <w:rPr>
          <w:rFonts w:eastAsia="Times New Roman" w:cs="Times New Roman"/>
          <w:szCs w:val="24"/>
        </w:rPr>
        <w:t>η θέ</w:t>
      </w:r>
      <w:r>
        <w:rPr>
          <w:rFonts w:eastAsia="Times New Roman" w:cs="Times New Roman"/>
          <w:szCs w:val="24"/>
        </w:rPr>
        <w:t xml:space="preserve">ση που επιθυμούν να καταλάβουν. </w:t>
      </w:r>
    </w:p>
    <w:p w14:paraId="20A4EB32"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Μάλιστα και σε αυτό έ</w:t>
      </w:r>
      <w:r w:rsidRPr="005C3CB0">
        <w:rPr>
          <w:rFonts w:eastAsia="Times New Roman" w:cs="Times New Roman"/>
          <w:szCs w:val="24"/>
        </w:rPr>
        <w:t xml:space="preserve">γινε προσπάθεια να </w:t>
      </w:r>
      <w:proofErr w:type="spellStart"/>
      <w:r w:rsidRPr="005C3CB0">
        <w:rPr>
          <w:rFonts w:eastAsia="Times New Roman" w:cs="Times New Roman"/>
          <w:szCs w:val="24"/>
        </w:rPr>
        <w:t>απομειωθεί</w:t>
      </w:r>
      <w:proofErr w:type="spellEnd"/>
      <w:r>
        <w:rPr>
          <w:rFonts w:eastAsia="Times New Roman" w:cs="Times New Roman"/>
          <w:szCs w:val="24"/>
        </w:rPr>
        <w:t xml:space="preserve"> η </w:t>
      </w:r>
      <w:r w:rsidRPr="005C3CB0">
        <w:rPr>
          <w:rFonts w:eastAsia="Times New Roman" w:cs="Times New Roman"/>
          <w:szCs w:val="24"/>
        </w:rPr>
        <w:t>αξία</w:t>
      </w:r>
      <w:r>
        <w:rPr>
          <w:rFonts w:eastAsia="Times New Roman" w:cs="Times New Roman"/>
          <w:szCs w:val="24"/>
        </w:rPr>
        <w:t>,</w:t>
      </w:r>
      <w:r w:rsidRPr="005C3CB0">
        <w:rPr>
          <w:rFonts w:eastAsia="Times New Roman" w:cs="Times New Roman"/>
          <w:szCs w:val="24"/>
        </w:rPr>
        <w:t xml:space="preserve"> αλλά οι ίδιες οι αιτήσεις πέντε χιλιάδων τριακοσίων υπαλλήλων π</w:t>
      </w:r>
      <w:r>
        <w:rPr>
          <w:rFonts w:eastAsia="Times New Roman" w:cs="Times New Roman"/>
          <w:szCs w:val="24"/>
        </w:rPr>
        <w:t>ου συμμετείχαν στην τελευταία φό</w:t>
      </w:r>
      <w:r w:rsidRPr="005C3CB0">
        <w:rPr>
          <w:rFonts w:eastAsia="Times New Roman" w:cs="Times New Roman"/>
          <w:szCs w:val="24"/>
        </w:rPr>
        <w:t>ρμα της κινητικότητας</w:t>
      </w:r>
      <w:r>
        <w:rPr>
          <w:rFonts w:eastAsia="Times New Roman" w:cs="Times New Roman"/>
          <w:szCs w:val="24"/>
        </w:rPr>
        <w:t>,</w:t>
      </w:r>
      <w:r w:rsidRPr="005C3CB0">
        <w:rPr>
          <w:rFonts w:eastAsia="Times New Roman" w:cs="Times New Roman"/>
          <w:szCs w:val="24"/>
        </w:rPr>
        <w:t xml:space="preserve"> αποδεικνύει την εμπιστοσύνη που δε</w:t>
      </w:r>
      <w:r>
        <w:rPr>
          <w:rFonts w:eastAsia="Times New Roman" w:cs="Times New Roman"/>
          <w:szCs w:val="24"/>
        </w:rPr>
        <w:t>ίχνουν οι υπ</w:t>
      </w:r>
      <w:r>
        <w:rPr>
          <w:rFonts w:eastAsia="Times New Roman" w:cs="Times New Roman"/>
          <w:szCs w:val="24"/>
        </w:rPr>
        <w:t>άλληλοι και το πώς τ</w:t>
      </w:r>
      <w:r w:rsidRPr="005C3CB0">
        <w:rPr>
          <w:rFonts w:eastAsia="Times New Roman" w:cs="Times New Roman"/>
          <w:szCs w:val="24"/>
        </w:rPr>
        <w:t xml:space="preserve">ελικά πρέπει να γίνεται η κινητικότητά </w:t>
      </w:r>
      <w:r>
        <w:rPr>
          <w:rFonts w:eastAsia="Times New Roman" w:cs="Times New Roman"/>
          <w:szCs w:val="24"/>
        </w:rPr>
        <w:t>τους.</w:t>
      </w:r>
      <w:r w:rsidRPr="005C3CB0">
        <w:rPr>
          <w:rFonts w:eastAsia="Times New Roman" w:cs="Times New Roman"/>
          <w:szCs w:val="24"/>
        </w:rPr>
        <w:t xml:space="preserve"> </w:t>
      </w:r>
    </w:p>
    <w:p w14:paraId="20A4EB33"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 xml:space="preserve">Είναι αναγκαίο, όμως, προτού αναφερθώ και </w:t>
      </w:r>
      <w:r w:rsidRPr="005C3CB0">
        <w:rPr>
          <w:rFonts w:eastAsia="Times New Roman" w:cs="Times New Roman"/>
          <w:szCs w:val="24"/>
        </w:rPr>
        <w:t>στις ειδικότερες ρυθμί</w:t>
      </w:r>
      <w:r>
        <w:rPr>
          <w:rFonts w:eastAsia="Times New Roman" w:cs="Times New Roman"/>
          <w:szCs w:val="24"/>
        </w:rPr>
        <w:t>σεις το</w:t>
      </w:r>
      <w:r>
        <w:rPr>
          <w:rFonts w:eastAsia="Times New Roman" w:cs="Times New Roman"/>
          <w:szCs w:val="24"/>
        </w:rPr>
        <w:t>ύ</w:t>
      </w:r>
      <w:r>
        <w:rPr>
          <w:rFonts w:eastAsia="Times New Roman" w:cs="Times New Roman"/>
          <w:szCs w:val="24"/>
        </w:rPr>
        <w:t xml:space="preserve"> υπό ψήφιση νομοσχεδίου, </w:t>
      </w:r>
      <w:r w:rsidRPr="005C3CB0">
        <w:rPr>
          <w:rFonts w:eastAsia="Times New Roman" w:cs="Times New Roman"/>
          <w:szCs w:val="24"/>
        </w:rPr>
        <w:t xml:space="preserve">να </w:t>
      </w:r>
      <w:r>
        <w:rPr>
          <w:rFonts w:eastAsia="Times New Roman" w:cs="Times New Roman"/>
          <w:szCs w:val="24"/>
        </w:rPr>
        <w:t>απαντήσω και σε κάποιες συνήθει</w:t>
      </w:r>
      <w:r w:rsidRPr="005C3CB0">
        <w:rPr>
          <w:rFonts w:eastAsia="Times New Roman" w:cs="Times New Roman"/>
          <w:szCs w:val="24"/>
        </w:rPr>
        <w:t>ς</w:t>
      </w:r>
      <w:r>
        <w:rPr>
          <w:rFonts w:eastAsia="Times New Roman" w:cs="Times New Roman"/>
          <w:szCs w:val="24"/>
        </w:rPr>
        <w:t>,</w:t>
      </w:r>
      <w:r w:rsidRPr="005C3CB0">
        <w:rPr>
          <w:rFonts w:eastAsia="Times New Roman" w:cs="Times New Roman"/>
          <w:szCs w:val="24"/>
        </w:rPr>
        <w:t xml:space="preserve"> τετριμμένες</w:t>
      </w:r>
      <w:r>
        <w:rPr>
          <w:rFonts w:eastAsia="Times New Roman" w:cs="Times New Roman"/>
          <w:szCs w:val="24"/>
        </w:rPr>
        <w:t>,</w:t>
      </w:r>
      <w:r w:rsidRPr="005C3CB0">
        <w:rPr>
          <w:rFonts w:eastAsia="Times New Roman" w:cs="Times New Roman"/>
          <w:szCs w:val="24"/>
        </w:rPr>
        <w:t xml:space="preserve"> </w:t>
      </w:r>
      <w:r>
        <w:rPr>
          <w:rFonts w:eastAsia="Times New Roman" w:cs="Times New Roman"/>
          <w:szCs w:val="24"/>
        </w:rPr>
        <w:t xml:space="preserve">«καραμέλα» </w:t>
      </w:r>
      <w:r>
        <w:rPr>
          <w:rFonts w:eastAsia="Times New Roman" w:cs="Times New Roman"/>
          <w:szCs w:val="24"/>
        </w:rPr>
        <w:t xml:space="preserve">θα </w:t>
      </w:r>
      <w:r>
        <w:rPr>
          <w:rFonts w:eastAsia="Times New Roman" w:cs="Times New Roman"/>
          <w:szCs w:val="24"/>
        </w:rPr>
        <w:t xml:space="preserve">τις λέγαμε, πλην </w:t>
      </w:r>
      <w:r w:rsidRPr="005C3CB0">
        <w:rPr>
          <w:rFonts w:eastAsia="Times New Roman" w:cs="Times New Roman"/>
          <w:szCs w:val="24"/>
        </w:rPr>
        <w:t>αδικαιολόγητ</w:t>
      </w:r>
      <w:r w:rsidRPr="005C3CB0">
        <w:rPr>
          <w:rFonts w:eastAsia="Times New Roman" w:cs="Times New Roman"/>
          <w:szCs w:val="24"/>
        </w:rPr>
        <w:t>ες και ατεκμηρίωτες αντιρρήσεις της Νέας Δημοκρατίας για τη δήθεν διόγκωση του δημόσιου τομέα</w:t>
      </w:r>
      <w:r>
        <w:rPr>
          <w:rFonts w:eastAsia="Times New Roman" w:cs="Times New Roman"/>
          <w:szCs w:val="24"/>
        </w:rPr>
        <w:t>, το μεγάλο κατ’ εσάς κράτος</w:t>
      </w:r>
      <w:r w:rsidRPr="005C3CB0">
        <w:rPr>
          <w:rFonts w:eastAsia="Times New Roman" w:cs="Times New Roman"/>
          <w:szCs w:val="24"/>
        </w:rPr>
        <w:t xml:space="preserve"> και το ότι δήθεν </w:t>
      </w:r>
      <w:r>
        <w:rPr>
          <w:rFonts w:eastAsia="Times New Roman" w:cs="Times New Roman"/>
          <w:szCs w:val="24"/>
        </w:rPr>
        <w:t xml:space="preserve">οικοδομούμε </w:t>
      </w:r>
      <w:r w:rsidRPr="005C3CB0">
        <w:rPr>
          <w:rFonts w:eastAsia="Times New Roman" w:cs="Times New Roman"/>
          <w:szCs w:val="24"/>
        </w:rPr>
        <w:t>ένα κράτος εχθρικό προς τον επιχειρηματία και κατ</w:t>
      </w:r>
      <w:r>
        <w:rPr>
          <w:rFonts w:eastAsia="Times New Roman" w:cs="Times New Roman"/>
          <w:szCs w:val="24"/>
        </w:rPr>
        <w:t>’ επέκταση τον π</w:t>
      </w:r>
      <w:r w:rsidRPr="005C3CB0">
        <w:rPr>
          <w:rFonts w:eastAsia="Times New Roman" w:cs="Times New Roman"/>
          <w:szCs w:val="24"/>
        </w:rPr>
        <w:t>ολίτη</w:t>
      </w:r>
      <w:r>
        <w:rPr>
          <w:rFonts w:eastAsia="Times New Roman" w:cs="Times New Roman"/>
          <w:szCs w:val="24"/>
        </w:rPr>
        <w:t>.</w:t>
      </w:r>
      <w:r w:rsidRPr="005C3CB0">
        <w:rPr>
          <w:rFonts w:eastAsia="Times New Roman" w:cs="Times New Roman"/>
          <w:szCs w:val="24"/>
        </w:rPr>
        <w:t xml:space="preserve"> </w:t>
      </w:r>
    </w:p>
    <w:p w14:paraId="20A4EB34" w14:textId="77777777" w:rsidR="005D4821" w:rsidRDefault="006B233D">
      <w:pPr>
        <w:spacing w:line="600" w:lineRule="auto"/>
        <w:ind w:firstLine="720"/>
        <w:jc w:val="both"/>
        <w:rPr>
          <w:rFonts w:eastAsia="Times New Roman" w:cs="Times New Roman"/>
          <w:szCs w:val="24"/>
        </w:rPr>
      </w:pPr>
      <w:r w:rsidRPr="005C3CB0">
        <w:rPr>
          <w:rFonts w:eastAsia="Times New Roman" w:cs="Times New Roman"/>
          <w:szCs w:val="24"/>
        </w:rPr>
        <w:t>Για το πρώτο επι</w:t>
      </w:r>
      <w:r>
        <w:rPr>
          <w:rFonts w:eastAsia="Times New Roman" w:cs="Times New Roman"/>
          <w:szCs w:val="24"/>
        </w:rPr>
        <w:t>χείρημ</w:t>
      </w:r>
      <w:r>
        <w:rPr>
          <w:rFonts w:eastAsia="Times New Roman" w:cs="Times New Roman"/>
          <w:szCs w:val="24"/>
        </w:rPr>
        <w:t>ά</w:t>
      </w:r>
      <w:r>
        <w:rPr>
          <w:rFonts w:eastAsia="Times New Roman" w:cs="Times New Roman"/>
          <w:szCs w:val="24"/>
        </w:rPr>
        <w:t xml:space="preserve"> σας τα ε</w:t>
      </w:r>
      <w:r>
        <w:rPr>
          <w:rFonts w:eastAsia="Times New Roman" w:cs="Times New Roman"/>
          <w:szCs w:val="24"/>
        </w:rPr>
        <w:t xml:space="preserve">πίσημα στοιχεία, κύριοι της </w:t>
      </w:r>
      <w:r w:rsidRPr="005C3CB0">
        <w:rPr>
          <w:rFonts w:eastAsia="Times New Roman" w:cs="Times New Roman"/>
          <w:szCs w:val="24"/>
        </w:rPr>
        <w:t>Αντιπολίτευση</w:t>
      </w:r>
      <w:r>
        <w:rPr>
          <w:rFonts w:eastAsia="Times New Roman" w:cs="Times New Roman"/>
          <w:szCs w:val="24"/>
        </w:rPr>
        <w:t>ς,</w:t>
      </w:r>
      <w:r w:rsidRPr="005C3CB0">
        <w:rPr>
          <w:rFonts w:eastAsia="Times New Roman" w:cs="Times New Roman"/>
          <w:szCs w:val="24"/>
        </w:rPr>
        <w:t xml:space="preserve"> στην </w:t>
      </w:r>
      <w:r>
        <w:rPr>
          <w:rFonts w:eastAsia="Times New Roman" w:cs="Times New Roman"/>
          <w:szCs w:val="24"/>
        </w:rPr>
        <w:t xml:space="preserve">εμμονή </w:t>
      </w:r>
      <w:r w:rsidRPr="005C3CB0">
        <w:rPr>
          <w:rFonts w:eastAsia="Times New Roman" w:cs="Times New Roman"/>
          <w:szCs w:val="24"/>
        </w:rPr>
        <w:t xml:space="preserve">και στην ιδεοληψία τη δική σας </w:t>
      </w:r>
      <w:r w:rsidRPr="005C3CB0">
        <w:rPr>
          <w:rFonts w:eastAsia="Times New Roman" w:cs="Times New Roman"/>
          <w:szCs w:val="24"/>
        </w:rPr>
        <w:lastRenderedPageBreak/>
        <w:t xml:space="preserve">για τη διόγκωση του δημόσιου </w:t>
      </w:r>
      <w:r>
        <w:rPr>
          <w:rFonts w:eastAsia="Times New Roman" w:cs="Times New Roman"/>
          <w:szCs w:val="24"/>
        </w:rPr>
        <w:t>άλλα λέγουν.</w:t>
      </w:r>
      <w:r w:rsidRPr="005C3CB0">
        <w:rPr>
          <w:rFonts w:eastAsia="Times New Roman" w:cs="Times New Roman"/>
          <w:szCs w:val="24"/>
        </w:rPr>
        <w:t xml:space="preserve"> Ο αριθμός των δημοσίων υπαλλήλων έχει μειωθεί σε </w:t>
      </w:r>
      <w:r>
        <w:rPr>
          <w:rFonts w:eastAsia="Times New Roman" w:cs="Times New Roman"/>
          <w:szCs w:val="24"/>
        </w:rPr>
        <w:t>πεντακόσιες εξήντα έξι χιλιάδες ε</w:t>
      </w:r>
      <w:r>
        <w:rPr>
          <w:rFonts w:eastAsia="Times New Roman" w:cs="Times New Roman"/>
          <w:szCs w:val="24"/>
        </w:rPr>
        <w:t>π</w:t>
      </w:r>
      <w:r>
        <w:rPr>
          <w:rFonts w:eastAsia="Times New Roman" w:cs="Times New Roman"/>
          <w:szCs w:val="24"/>
        </w:rPr>
        <w:t>τακόσιους</w:t>
      </w:r>
      <w:r w:rsidRPr="005C3CB0">
        <w:rPr>
          <w:rFonts w:eastAsia="Times New Roman" w:cs="Times New Roman"/>
          <w:szCs w:val="24"/>
        </w:rPr>
        <w:t xml:space="preserve"> με στοιχεία του Μαρτίου του 2018</w:t>
      </w:r>
      <w:r>
        <w:rPr>
          <w:rFonts w:eastAsia="Times New Roman" w:cs="Times New Roman"/>
          <w:szCs w:val="24"/>
        </w:rPr>
        <w:t>.</w:t>
      </w:r>
      <w:r w:rsidRPr="005C3CB0">
        <w:rPr>
          <w:rFonts w:eastAsia="Times New Roman" w:cs="Times New Roman"/>
          <w:szCs w:val="24"/>
        </w:rPr>
        <w:t xml:space="preserve"> </w:t>
      </w:r>
      <w:r w:rsidRPr="005C3CB0">
        <w:rPr>
          <w:rFonts w:eastAsia="Times New Roman" w:cs="Times New Roman"/>
          <w:szCs w:val="24"/>
        </w:rPr>
        <w:t>Παράλληλα</w:t>
      </w:r>
      <w:r>
        <w:rPr>
          <w:rFonts w:eastAsia="Times New Roman" w:cs="Times New Roman"/>
          <w:szCs w:val="24"/>
        </w:rPr>
        <w:t>,</w:t>
      </w:r>
      <w:r w:rsidRPr="005C3CB0">
        <w:rPr>
          <w:rFonts w:eastAsia="Times New Roman" w:cs="Times New Roman"/>
          <w:szCs w:val="24"/>
        </w:rPr>
        <w:t xml:space="preserve"> σταθερός παραμένει </w:t>
      </w:r>
      <w:r>
        <w:rPr>
          <w:rFonts w:eastAsia="Times New Roman" w:cs="Times New Roman"/>
          <w:szCs w:val="24"/>
        </w:rPr>
        <w:t xml:space="preserve">ο </w:t>
      </w:r>
      <w:r w:rsidRPr="005C3CB0">
        <w:rPr>
          <w:rFonts w:eastAsia="Times New Roman" w:cs="Times New Roman"/>
          <w:szCs w:val="24"/>
        </w:rPr>
        <w:t>αριθμό</w:t>
      </w:r>
      <w:r>
        <w:rPr>
          <w:rFonts w:eastAsia="Times New Roman" w:cs="Times New Roman"/>
          <w:szCs w:val="24"/>
        </w:rPr>
        <w:t>ς</w:t>
      </w:r>
      <w:r w:rsidRPr="005C3CB0">
        <w:rPr>
          <w:rFonts w:eastAsia="Times New Roman" w:cs="Times New Roman"/>
          <w:szCs w:val="24"/>
        </w:rPr>
        <w:t xml:space="preserve"> </w:t>
      </w:r>
      <w:r>
        <w:rPr>
          <w:rFonts w:eastAsia="Times New Roman" w:cs="Times New Roman"/>
          <w:szCs w:val="24"/>
        </w:rPr>
        <w:t>των συμβασιούχων που αμείβ</w:t>
      </w:r>
      <w:r w:rsidRPr="005C3CB0">
        <w:rPr>
          <w:rFonts w:eastAsia="Times New Roman" w:cs="Times New Roman"/>
          <w:szCs w:val="24"/>
        </w:rPr>
        <w:t xml:space="preserve">ονται από τον </w:t>
      </w:r>
      <w:r w:rsidRPr="005C3CB0">
        <w:rPr>
          <w:rFonts w:eastAsia="Times New Roman" w:cs="Times New Roman"/>
          <w:szCs w:val="24"/>
        </w:rPr>
        <w:t>κρατικό προϋπολογισμό</w:t>
      </w:r>
      <w:r>
        <w:rPr>
          <w:rFonts w:eastAsia="Times New Roman" w:cs="Times New Roman"/>
          <w:szCs w:val="24"/>
        </w:rPr>
        <w:t>,</w:t>
      </w:r>
      <w:r w:rsidRPr="005C3CB0">
        <w:rPr>
          <w:rFonts w:eastAsia="Times New Roman" w:cs="Times New Roman"/>
          <w:szCs w:val="24"/>
        </w:rPr>
        <w:t xml:space="preserve"> </w:t>
      </w:r>
      <w:r>
        <w:rPr>
          <w:rFonts w:eastAsia="Times New Roman" w:cs="Times New Roman"/>
          <w:szCs w:val="24"/>
        </w:rPr>
        <w:t>όπως προκύπτει ε</w:t>
      </w:r>
      <w:r w:rsidRPr="005C3CB0">
        <w:rPr>
          <w:rFonts w:eastAsia="Times New Roman" w:cs="Times New Roman"/>
          <w:szCs w:val="24"/>
        </w:rPr>
        <w:t>π</w:t>
      </w:r>
      <w:r>
        <w:rPr>
          <w:rFonts w:eastAsia="Times New Roman" w:cs="Times New Roman"/>
          <w:szCs w:val="24"/>
        </w:rPr>
        <w:t>ίσης από επίσημα στοιχεία που ανα</w:t>
      </w:r>
      <w:r w:rsidRPr="005C3CB0">
        <w:rPr>
          <w:rFonts w:eastAsia="Times New Roman" w:cs="Times New Roman"/>
          <w:szCs w:val="24"/>
        </w:rPr>
        <w:t>φέρουν</w:t>
      </w:r>
      <w:r>
        <w:rPr>
          <w:rFonts w:eastAsia="Times New Roman" w:cs="Times New Roman"/>
          <w:szCs w:val="24"/>
        </w:rPr>
        <w:t xml:space="preserve">: Δεκέμβριος 2014: κενό, αγνοούνταν. </w:t>
      </w:r>
      <w:r w:rsidRPr="005C3CB0">
        <w:rPr>
          <w:rFonts w:eastAsia="Times New Roman" w:cs="Times New Roman"/>
          <w:szCs w:val="24"/>
        </w:rPr>
        <w:t xml:space="preserve">Δεκέμβριος </w:t>
      </w:r>
      <w:r>
        <w:rPr>
          <w:rFonts w:eastAsia="Times New Roman" w:cs="Times New Roman"/>
          <w:szCs w:val="24"/>
        </w:rPr>
        <w:t>20</w:t>
      </w:r>
      <w:r w:rsidRPr="005C3CB0">
        <w:rPr>
          <w:rFonts w:eastAsia="Times New Roman" w:cs="Times New Roman"/>
          <w:szCs w:val="24"/>
        </w:rPr>
        <w:t>15</w:t>
      </w:r>
      <w:r>
        <w:rPr>
          <w:rFonts w:eastAsia="Times New Roman" w:cs="Times New Roman"/>
          <w:szCs w:val="24"/>
        </w:rPr>
        <w:t>: σαράντα οκτώ χιλιάδες ογδόντα τέσσερις.</w:t>
      </w:r>
      <w:r w:rsidRPr="005C3CB0">
        <w:rPr>
          <w:rFonts w:eastAsia="Times New Roman" w:cs="Times New Roman"/>
          <w:szCs w:val="24"/>
        </w:rPr>
        <w:t xml:space="preserve"> Οκτώβριος </w:t>
      </w:r>
      <w:r>
        <w:rPr>
          <w:rFonts w:eastAsia="Times New Roman" w:cs="Times New Roman"/>
          <w:szCs w:val="24"/>
        </w:rPr>
        <w:t>2017: σαράντα επτά χιλιάδες τετρακόσιοι εβδομήντα δύο. Πού</w:t>
      </w:r>
      <w:r w:rsidRPr="005C3CB0">
        <w:rPr>
          <w:rFonts w:eastAsia="Times New Roman" w:cs="Times New Roman"/>
          <w:szCs w:val="24"/>
        </w:rPr>
        <w:t xml:space="preserve"> είναι ο υπέρμετρος αριθμός των δημοσίων υπαλλήλων</w:t>
      </w:r>
      <w:r>
        <w:rPr>
          <w:rFonts w:eastAsia="Times New Roman" w:cs="Times New Roman"/>
          <w:szCs w:val="24"/>
        </w:rPr>
        <w:t>;</w:t>
      </w:r>
    </w:p>
    <w:p w14:paraId="20A4EB35" w14:textId="77777777" w:rsidR="005D4821" w:rsidRDefault="006B233D">
      <w:pPr>
        <w:spacing w:line="600" w:lineRule="auto"/>
        <w:ind w:firstLine="720"/>
        <w:jc w:val="both"/>
        <w:rPr>
          <w:rFonts w:eastAsia="Times New Roman" w:cs="Times New Roman"/>
          <w:szCs w:val="24"/>
        </w:rPr>
      </w:pPr>
      <w:r w:rsidRPr="005C3CB0">
        <w:rPr>
          <w:rFonts w:eastAsia="Times New Roman" w:cs="Times New Roman"/>
          <w:szCs w:val="24"/>
        </w:rPr>
        <w:t>Για το δεύτ</w:t>
      </w:r>
      <w:r>
        <w:rPr>
          <w:rFonts w:eastAsia="Times New Roman" w:cs="Times New Roman"/>
          <w:szCs w:val="24"/>
        </w:rPr>
        <w:t>ερο μύθευμα περί κράτους εχθρικού</w:t>
      </w:r>
      <w:r w:rsidRPr="005C3CB0">
        <w:rPr>
          <w:rFonts w:eastAsia="Times New Roman" w:cs="Times New Roman"/>
          <w:szCs w:val="24"/>
        </w:rPr>
        <w:t xml:space="preserve"> προς τον επιχειρηματία και την επιχείρηση</w:t>
      </w:r>
      <w:r>
        <w:rPr>
          <w:rFonts w:eastAsia="Times New Roman" w:cs="Times New Roman"/>
          <w:szCs w:val="24"/>
        </w:rPr>
        <w:t>, είμαστε</w:t>
      </w:r>
      <w:r w:rsidRPr="005C3CB0">
        <w:rPr>
          <w:rFonts w:eastAsia="Times New Roman" w:cs="Times New Roman"/>
          <w:szCs w:val="24"/>
        </w:rPr>
        <w:t xml:space="preserve"> η Κυβέρνηση που καθιέρωσε την </w:t>
      </w:r>
      <w:r>
        <w:rPr>
          <w:rFonts w:eastAsia="Times New Roman" w:cs="Times New Roman"/>
          <w:szCs w:val="24"/>
          <w:lang w:val="en"/>
        </w:rPr>
        <w:t>start</w:t>
      </w:r>
      <w:r w:rsidRPr="00492CBA">
        <w:rPr>
          <w:rFonts w:eastAsia="Times New Roman" w:cs="Times New Roman"/>
          <w:szCs w:val="24"/>
        </w:rPr>
        <w:t xml:space="preserve"> </w:t>
      </w:r>
      <w:r>
        <w:rPr>
          <w:rFonts w:eastAsia="Times New Roman" w:cs="Times New Roman"/>
          <w:szCs w:val="24"/>
          <w:lang w:val="en-US"/>
        </w:rPr>
        <w:t>up</w:t>
      </w:r>
      <w:r>
        <w:rPr>
          <w:rFonts w:eastAsia="Times New Roman" w:cs="Times New Roman"/>
          <w:szCs w:val="24"/>
        </w:rPr>
        <w:t xml:space="preserve"> </w:t>
      </w:r>
      <w:r>
        <w:rPr>
          <w:rFonts w:eastAsia="Times New Roman" w:cs="Times New Roman"/>
          <w:szCs w:val="24"/>
        </w:rPr>
        <w:t>διαδικασία ίδρυσης επιχειρή</w:t>
      </w:r>
      <w:r w:rsidRPr="005C3CB0">
        <w:rPr>
          <w:rFonts w:eastAsia="Times New Roman" w:cs="Times New Roman"/>
          <w:szCs w:val="24"/>
        </w:rPr>
        <w:t>σεων με απλό και γρήγορο τρόπο</w:t>
      </w:r>
      <w:r>
        <w:rPr>
          <w:rFonts w:eastAsia="Times New Roman" w:cs="Times New Roman"/>
          <w:szCs w:val="24"/>
        </w:rPr>
        <w:t>.</w:t>
      </w:r>
      <w:r w:rsidRPr="005C3CB0">
        <w:rPr>
          <w:rFonts w:eastAsia="Times New Roman" w:cs="Times New Roman"/>
          <w:szCs w:val="24"/>
        </w:rPr>
        <w:t xml:space="preserve"> Είμαστε </w:t>
      </w:r>
      <w:r>
        <w:rPr>
          <w:rFonts w:eastAsia="Times New Roman" w:cs="Times New Roman"/>
          <w:szCs w:val="24"/>
        </w:rPr>
        <w:t xml:space="preserve">η </w:t>
      </w:r>
      <w:r w:rsidRPr="005C3CB0">
        <w:rPr>
          <w:rFonts w:eastAsia="Times New Roman" w:cs="Times New Roman"/>
          <w:szCs w:val="24"/>
        </w:rPr>
        <w:t xml:space="preserve">Κυβέρνηση </w:t>
      </w:r>
      <w:r>
        <w:rPr>
          <w:rFonts w:eastAsia="Times New Roman" w:cs="Times New Roman"/>
          <w:szCs w:val="24"/>
        </w:rPr>
        <w:t xml:space="preserve">που εξαντλεί και </w:t>
      </w:r>
      <w:r w:rsidRPr="005C3CB0">
        <w:rPr>
          <w:rFonts w:eastAsia="Times New Roman" w:cs="Times New Roman"/>
          <w:szCs w:val="24"/>
        </w:rPr>
        <w:t>σπάει όλα τα ρεκόρ σε απορρόφηση κοινοτικών πόρων και ενισχύσεων</w:t>
      </w:r>
      <w:r>
        <w:rPr>
          <w:rFonts w:eastAsia="Times New Roman" w:cs="Times New Roman"/>
          <w:szCs w:val="24"/>
        </w:rPr>
        <w:t>,</w:t>
      </w:r>
      <w:r w:rsidRPr="005C3CB0">
        <w:rPr>
          <w:rFonts w:eastAsia="Times New Roman" w:cs="Times New Roman"/>
          <w:szCs w:val="24"/>
        </w:rPr>
        <w:t xml:space="preserve"> που πρωτίστως κατευθύνονται στην παραγωγή</w:t>
      </w:r>
      <w:r>
        <w:rPr>
          <w:rFonts w:eastAsia="Times New Roman" w:cs="Times New Roman"/>
          <w:szCs w:val="24"/>
        </w:rPr>
        <w:t>.</w:t>
      </w:r>
      <w:r w:rsidRPr="005C3CB0">
        <w:rPr>
          <w:rFonts w:eastAsia="Times New Roman" w:cs="Times New Roman"/>
          <w:szCs w:val="24"/>
        </w:rPr>
        <w:t xml:space="preserve"> Είμαστε αυτοί που εξαντλήσαμε κάθε δυνατή προσπάθει</w:t>
      </w:r>
      <w:r w:rsidRPr="005C3CB0">
        <w:rPr>
          <w:rFonts w:eastAsia="Times New Roman" w:cs="Times New Roman"/>
          <w:szCs w:val="24"/>
        </w:rPr>
        <w:t>α για να επιβιώσουν πτωχευμένες επιχειρήσεις</w:t>
      </w:r>
      <w:r>
        <w:rPr>
          <w:rFonts w:eastAsia="Times New Roman" w:cs="Times New Roman"/>
          <w:szCs w:val="24"/>
        </w:rPr>
        <w:t xml:space="preserve"> -α</w:t>
      </w:r>
      <w:r w:rsidRPr="005C3CB0">
        <w:rPr>
          <w:rFonts w:eastAsia="Times New Roman" w:cs="Times New Roman"/>
          <w:szCs w:val="24"/>
        </w:rPr>
        <w:t>ς θυμηθούμε τα σο</w:t>
      </w:r>
      <w:r>
        <w:rPr>
          <w:rFonts w:eastAsia="Times New Roman" w:cs="Times New Roman"/>
          <w:szCs w:val="24"/>
        </w:rPr>
        <w:t>υ</w:t>
      </w:r>
      <w:r w:rsidRPr="005C3CB0">
        <w:rPr>
          <w:rFonts w:eastAsia="Times New Roman" w:cs="Times New Roman"/>
          <w:szCs w:val="24"/>
        </w:rPr>
        <w:lastRenderedPageBreak/>
        <w:t xml:space="preserve">περμάρκετ </w:t>
      </w:r>
      <w:r>
        <w:rPr>
          <w:rFonts w:eastAsia="Times New Roman" w:cs="Times New Roman"/>
          <w:szCs w:val="24"/>
        </w:rPr>
        <w:t>«</w:t>
      </w:r>
      <w:r w:rsidRPr="005C3CB0">
        <w:rPr>
          <w:rFonts w:eastAsia="Times New Roman" w:cs="Times New Roman"/>
          <w:szCs w:val="24"/>
        </w:rPr>
        <w:t>Μαρινόπουλος</w:t>
      </w:r>
      <w:r>
        <w:rPr>
          <w:rFonts w:eastAsia="Times New Roman" w:cs="Times New Roman"/>
          <w:szCs w:val="24"/>
        </w:rPr>
        <w:t>»</w:t>
      </w:r>
      <w:r w:rsidRPr="005C3CB0">
        <w:rPr>
          <w:rFonts w:eastAsia="Times New Roman" w:cs="Times New Roman"/>
          <w:szCs w:val="24"/>
        </w:rPr>
        <w:t xml:space="preserve"> με τους έντεκα χιλιάδες εργαζόμενους</w:t>
      </w:r>
      <w:r>
        <w:rPr>
          <w:rFonts w:eastAsia="Times New Roman" w:cs="Times New Roman"/>
          <w:szCs w:val="24"/>
        </w:rPr>
        <w:t>-</w:t>
      </w:r>
      <w:r w:rsidRPr="005C3CB0">
        <w:rPr>
          <w:rFonts w:eastAsia="Times New Roman" w:cs="Times New Roman"/>
          <w:szCs w:val="24"/>
        </w:rPr>
        <w:t xml:space="preserve"> προ</w:t>
      </w:r>
      <w:r>
        <w:rPr>
          <w:rFonts w:eastAsia="Times New Roman" w:cs="Times New Roman"/>
          <w:szCs w:val="24"/>
        </w:rPr>
        <w:t xml:space="preserve">κειμένου να διατηρηθούν στη ζωή, </w:t>
      </w:r>
      <w:r w:rsidRPr="005C3CB0">
        <w:rPr>
          <w:rFonts w:eastAsia="Times New Roman" w:cs="Times New Roman"/>
          <w:szCs w:val="24"/>
        </w:rPr>
        <w:t xml:space="preserve">να μπορέσουν να συνεχίσουν να εργάζονται </w:t>
      </w:r>
      <w:r>
        <w:rPr>
          <w:rFonts w:eastAsia="Times New Roman" w:cs="Times New Roman"/>
          <w:szCs w:val="24"/>
        </w:rPr>
        <w:t xml:space="preserve">επ’ </w:t>
      </w:r>
      <w:proofErr w:type="spellStart"/>
      <w:r>
        <w:rPr>
          <w:rFonts w:eastAsia="Times New Roman" w:cs="Times New Roman"/>
          <w:szCs w:val="24"/>
        </w:rPr>
        <w:t>ωφελεία</w:t>
      </w:r>
      <w:proofErr w:type="spellEnd"/>
      <w:r>
        <w:rPr>
          <w:rFonts w:eastAsia="Times New Roman" w:cs="Times New Roman"/>
          <w:szCs w:val="24"/>
        </w:rPr>
        <w:t xml:space="preserve"> </w:t>
      </w:r>
      <w:r w:rsidRPr="005C3CB0">
        <w:rPr>
          <w:rFonts w:eastAsia="Times New Roman" w:cs="Times New Roman"/>
          <w:szCs w:val="24"/>
        </w:rPr>
        <w:t>της επιχειρηματικότητας και των ίδιων τ</w:t>
      </w:r>
      <w:r w:rsidRPr="005C3CB0">
        <w:rPr>
          <w:rFonts w:eastAsia="Times New Roman" w:cs="Times New Roman"/>
          <w:szCs w:val="24"/>
        </w:rPr>
        <w:t>ων εργαζομένων</w:t>
      </w:r>
      <w:r>
        <w:rPr>
          <w:rFonts w:eastAsia="Times New Roman" w:cs="Times New Roman"/>
          <w:szCs w:val="24"/>
        </w:rPr>
        <w:t>.</w:t>
      </w:r>
      <w:r w:rsidRPr="005C3CB0">
        <w:rPr>
          <w:rFonts w:eastAsia="Times New Roman" w:cs="Times New Roman"/>
          <w:szCs w:val="24"/>
        </w:rPr>
        <w:t xml:space="preserve"> </w:t>
      </w:r>
    </w:p>
    <w:p w14:paraId="20A4EB36" w14:textId="77777777" w:rsidR="005D4821" w:rsidRDefault="006B233D">
      <w:pPr>
        <w:spacing w:line="600" w:lineRule="auto"/>
        <w:ind w:firstLine="720"/>
        <w:jc w:val="both"/>
        <w:rPr>
          <w:rFonts w:eastAsia="Times New Roman" w:cs="Times New Roman"/>
          <w:szCs w:val="24"/>
        </w:rPr>
      </w:pPr>
      <w:r w:rsidRPr="005C3CB0">
        <w:rPr>
          <w:rFonts w:eastAsia="Times New Roman" w:cs="Times New Roman"/>
          <w:szCs w:val="24"/>
        </w:rPr>
        <w:t>Είμαστε εμείς που συνεχώς διευρύνουμε τον κύκλο της επιχειρηματικότητας με την επέκταση πολλών βασικών δικτύων υποδομών</w:t>
      </w:r>
      <w:r>
        <w:rPr>
          <w:rFonts w:eastAsia="Times New Roman" w:cs="Times New Roman"/>
          <w:szCs w:val="24"/>
        </w:rPr>
        <w:t>, όπως</w:t>
      </w:r>
      <w:r w:rsidRPr="005C3CB0">
        <w:rPr>
          <w:rFonts w:eastAsia="Times New Roman" w:cs="Times New Roman"/>
          <w:szCs w:val="24"/>
        </w:rPr>
        <w:t xml:space="preserve"> </w:t>
      </w:r>
      <w:r>
        <w:rPr>
          <w:rFonts w:eastAsia="Times New Roman" w:cs="Times New Roman"/>
          <w:szCs w:val="24"/>
        </w:rPr>
        <w:t xml:space="preserve">του </w:t>
      </w:r>
      <w:r w:rsidRPr="005C3CB0">
        <w:rPr>
          <w:rFonts w:eastAsia="Times New Roman" w:cs="Times New Roman"/>
          <w:szCs w:val="24"/>
        </w:rPr>
        <w:t>αγωγ</w:t>
      </w:r>
      <w:r>
        <w:rPr>
          <w:rFonts w:eastAsia="Times New Roman" w:cs="Times New Roman"/>
          <w:szCs w:val="24"/>
        </w:rPr>
        <w:t>ού</w:t>
      </w:r>
      <w:r w:rsidRPr="005C3CB0">
        <w:rPr>
          <w:rFonts w:eastAsia="Times New Roman" w:cs="Times New Roman"/>
          <w:szCs w:val="24"/>
        </w:rPr>
        <w:t xml:space="preserve"> φυσικού αερίου </w:t>
      </w:r>
      <w:r>
        <w:rPr>
          <w:rFonts w:eastAsia="Times New Roman" w:cs="Times New Roman"/>
          <w:szCs w:val="24"/>
          <w:lang w:val="en"/>
        </w:rPr>
        <w:t>TAP</w:t>
      </w:r>
      <w:r w:rsidRPr="005C3CB0">
        <w:rPr>
          <w:rFonts w:eastAsia="Times New Roman" w:cs="Times New Roman"/>
          <w:szCs w:val="24"/>
        </w:rPr>
        <w:t xml:space="preserve"> στη </w:t>
      </w:r>
      <w:r>
        <w:rPr>
          <w:rFonts w:eastAsia="Times New Roman" w:cs="Times New Roman"/>
          <w:szCs w:val="24"/>
        </w:rPr>
        <w:t>β</w:t>
      </w:r>
      <w:r w:rsidRPr="005C3CB0">
        <w:rPr>
          <w:rFonts w:eastAsia="Times New Roman" w:cs="Times New Roman"/>
          <w:szCs w:val="24"/>
        </w:rPr>
        <w:t>όρεια Ελλάδα που ολοκληρώνεται</w:t>
      </w:r>
      <w:r>
        <w:rPr>
          <w:rFonts w:eastAsia="Times New Roman" w:cs="Times New Roman"/>
          <w:szCs w:val="24"/>
        </w:rPr>
        <w:t>,</w:t>
      </w:r>
      <w:r w:rsidRPr="005C3CB0">
        <w:rPr>
          <w:rFonts w:eastAsia="Times New Roman" w:cs="Times New Roman"/>
          <w:szCs w:val="24"/>
        </w:rPr>
        <w:t xml:space="preserve"> </w:t>
      </w:r>
      <w:r>
        <w:rPr>
          <w:rFonts w:eastAsia="Times New Roman" w:cs="Times New Roman"/>
          <w:szCs w:val="24"/>
        </w:rPr>
        <w:t xml:space="preserve">της </w:t>
      </w:r>
      <w:r w:rsidRPr="005C3CB0">
        <w:rPr>
          <w:rFonts w:eastAsia="Times New Roman" w:cs="Times New Roman"/>
          <w:szCs w:val="24"/>
        </w:rPr>
        <w:t>επέκταση</w:t>
      </w:r>
      <w:r>
        <w:rPr>
          <w:rFonts w:eastAsia="Times New Roman" w:cs="Times New Roman"/>
          <w:szCs w:val="24"/>
        </w:rPr>
        <w:t>ς</w:t>
      </w:r>
      <w:r w:rsidRPr="005C3CB0">
        <w:rPr>
          <w:rFonts w:eastAsia="Times New Roman" w:cs="Times New Roman"/>
          <w:szCs w:val="24"/>
        </w:rPr>
        <w:t xml:space="preserve"> και διασύνδεση</w:t>
      </w:r>
      <w:r>
        <w:rPr>
          <w:rFonts w:eastAsia="Times New Roman" w:cs="Times New Roman"/>
          <w:szCs w:val="24"/>
        </w:rPr>
        <w:t>ς</w:t>
      </w:r>
      <w:r w:rsidRPr="005C3CB0">
        <w:rPr>
          <w:rFonts w:eastAsia="Times New Roman" w:cs="Times New Roman"/>
          <w:szCs w:val="24"/>
        </w:rPr>
        <w:t xml:space="preserve"> του δικτύου της ΔΕΗ στην Κρήτη και τα νησιά του Αιγαίου</w:t>
      </w:r>
      <w:r>
        <w:rPr>
          <w:rFonts w:eastAsia="Times New Roman" w:cs="Times New Roman"/>
          <w:szCs w:val="24"/>
        </w:rPr>
        <w:t>.</w:t>
      </w:r>
      <w:r w:rsidRPr="005C3CB0">
        <w:rPr>
          <w:rFonts w:eastAsia="Times New Roman" w:cs="Times New Roman"/>
          <w:szCs w:val="24"/>
        </w:rPr>
        <w:t xml:space="preserve"> </w:t>
      </w:r>
    </w:p>
    <w:p w14:paraId="20A4EB37" w14:textId="77777777" w:rsidR="005D4821" w:rsidRDefault="006B233D">
      <w:pPr>
        <w:spacing w:line="600" w:lineRule="auto"/>
        <w:ind w:firstLine="720"/>
        <w:jc w:val="both"/>
        <w:rPr>
          <w:rFonts w:eastAsia="Times New Roman" w:cs="Times New Roman"/>
          <w:szCs w:val="24"/>
        </w:rPr>
      </w:pPr>
      <w:r w:rsidRPr="005C3CB0">
        <w:rPr>
          <w:rFonts w:eastAsia="Times New Roman" w:cs="Times New Roman"/>
          <w:szCs w:val="24"/>
        </w:rPr>
        <w:t>Να θυμ</w:t>
      </w:r>
      <w:r>
        <w:rPr>
          <w:rFonts w:eastAsia="Times New Roman" w:cs="Times New Roman"/>
          <w:szCs w:val="24"/>
        </w:rPr>
        <w:t>ίσω την ολοκλήρωση του βασικού ε</w:t>
      </w:r>
      <w:r w:rsidRPr="005C3CB0">
        <w:rPr>
          <w:rFonts w:eastAsia="Times New Roman" w:cs="Times New Roman"/>
          <w:szCs w:val="24"/>
        </w:rPr>
        <w:t>θνικού δικτύου με μείωση του τιμήματος των συμβάσεων</w:t>
      </w:r>
      <w:r>
        <w:rPr>
          <w:rFonts w:eastAsia="Times New Roman" w:cs="Times New Roman"/>
          <w:szCs w:val="24"/>
        </w:rPr>
        <w:t>; Είμαστε</w:t>
      </w:r>
      <w:r>
        <w:rPr>
          <w:rFonts w:eastAsia="Times New Roman" w:cs="Times New Roman"/>
          <w:szCs w:val="24"/>
        </w:rPr>
        <w:t xml:space="preserve"> </w:t>
      </w:r>
      <w:r w:rsidRPr="005C3CB0">
        <w:rPr>
          <w:rFonts w:eastAsia="Times New Roman" w:cs="Times New Roman"/>
          <w:szCs w:val="24"/>
        </w:rPr>
        <w:t xml:space="preserve">εμείς αυτοί που προωθούμε το πρόγραμμα </w:t>
      </w:r>
      <w:r>
        <w:rPr>
          <w:rFonts w:eastAsia="Times New Roman" w:cs="Times New Roman"/>
          <w:szCs w:val="24"/>
        </w:rPr>
        <w:t>«</w:t>
      </w:r>
      <w:r w:rsidRPr="005C3CB0">
        <w:rPr>
          <w:rFonts w:eastAsia="Times New Roman" w:cs="Times New Roman"/>
          <w:szCs w:val="24"/>
        </w:rPr>
        <w:t>Εξοικονομώ κατ</w:t>
      </w:r>
      <w:r>
        <w:rPr>
          <w:rFonts w:eastAsia="Times New Roman" w:cs="Times New Roman"/>
          <w:szCs w:val="24"/>
        </w:rPr>
        <w:t xml:space="preserve">’ </w:t>
      </w:r>
      <w:proofErr w:type="spellStart"/>
      <w:r>
        <w:rPr>
          <w:rFonts w:eastAsia="Times New Roman" w:cs="Times New Roman"/>
          <w:szCs w:val="24"/>
        </w:rPr>
        <w:t>οίκο</w:t>
      </w:r>
      <w:r w:rsidRPr="005C3CB0">
        <w:rPr>
          <w:rFonts w:eastAsia="Times New Roman" w:cs="Times New Roman"/>
          <w:szCs w:val="24"/>
        </w:rPr>
        <w:t>ν</w:t>
      </w:r>
      <w:proofErr w:type="spellEnd"/>
      <w:r>
        <w:rPr>
          <w:rFonts w:eastAsia="Times New Roman" w:cs="Times New Roman"/>
          <w:szCs w:val="24"/>
        </w:rPr>
        <w:t>»</w:t>
      </w:r>
      <w:r w:rsidRPr="005C3CB0">
        <w:rPr>
          <w:rFonts w:eastAsia="Times New Roman" w:cs="Times New Roman"/>
          <w:szCs w:val="24"/>
        </w:rPr>
        <w:t xml:space="preserve"> και σύντομα </w:t>
      </w:r>
      <w:r>
        <w:rPr>
          <w:rFonts w:eastAsia="Times New Roman" w:cs="Times New Roman"/>
          <w:szCs w:val="24"/>
        </w:rPr>
        <w:t xml:space="preserve">θα υπάρχει </w:t>
      </w:r>
      <w:r w:rsidRPr="005C3CB0">
        <w:rPr>
          <w:rFonts w:eastAsia="Times New Roman" w:cs="Times New Roman"/>
          <w:szCs w:val="24"/>
        </w:rPr>
        <w:t xml:space="preserve">αντίστοιχο </w:t>
      </w:r>
      <w:r w:rsidRPr="005C3CB0">
        <w:rPr>
          <w:rFonts w:eastAsia="Times New Roman" w:cs="Times New Roman"/>
          <w:szCs w:val="24"/>
        </w:rPr>
        <w:t>και στο</w:t>
      </w:r>
      <w:r>
        <w:rPr>
          <w:rFonts w:eastAsia="Times New Roman" w:cs="Times New Roman"/>
          <w:szCs w:val="24"/>
        </w:rPr>
        <w:t>ν</w:t>
      </w:r>
      <w:r w:rsidRPr="005C3CB0">
        <w:rPr>
          <w:rFonts w:eastAsia="Times New Roman" w:cs="Times New Roman"/>
          <w:szCs w:val="24"/>
        </w:rPr>
        <w:t xml:space="preserve"> δημόσιο τομέα και άλλα πολλά</w:t>
      </w:r>
      <w:r>
        <w:rPr>
          <w:rFonts w:eastAsia="Times New Roman" w:cs="Times New Roman"/>
          <w:szCs w:val="24"/>
        </w:rPr>
        <w:t>.</w:t>
      </w:r>
      <w:r w:rsidRPr="005C3CB0">
        <w:rPr>
          <w:rFonts w:eastAsia="Times New Roman" w:cs="Times New Roman"/>
          <w:szCs w:val="24"/>
        </w:rPr>
        <w:t xml:space="preserve"> </w:t>
      </w:r>
    </w:p>
    <w:p w14:paraId="20A4EB38" w14:textId="77777777" w:rsidR="005D4821" w:rsidRDefault="006B233D">
      <w:pPr>
        <w:spacing w:line="600" w:lineRule="auto"/>
        <w:ind w:firstLine="720"/>
        <w:jc w:val="both"/>
        <w:rPr>
          <w:rFonts w:eastAsia="Times New Roman" w:cs="Times New Roman"/>
          <w:szCs w:val="24"/>
        </w:rPr>
      </w:pPr>
      <w:r w:rsidRPr="005C3CB0">
        <w:rPr>
          <w:rFonts w:eastAsia="Times New Roman" w:cs="Times New Roman"/>
          <w:szCs w:val="24"/>
        </w:rPr>
        <w:t xml:space="preserve">Για </w:t>
      </w:r>
      <w:r>
        <w:rPr>
          <w:rFonts w:eastAsia="Times New Roman" w:cs="Times New Roman"/>
          <w:szCs w:val="24"/>
        </w:rPr>
        <w:t>να μην παραβλέψω και μειώσω και την αξία των θεσπίσεω</w:t>
      </w:r>
      <w:r w:rsidRPr="005C3CB0">
        <w:rPr>
          <w:rFonts w:eastAsia="Times New Roman" w:cs="Times New Roman"/>
          <w:szCs w:val="24"/>
        </w:rPr>
        <w:t>ν του υπό ψήφιση νομοσχεδίου</w:t>
      </w:r>
      <w:r>
        <w:rPr>
          <w:rFonts w:eastAsia="Times New Roman" w:cs="Times New Roman"/>
          <w:szCs w:val="24"/>
        </w:rPr>
        <w:t>,</w:t>
      </w:r>
      <w:r w:rsidRPr="005C3CB0">
        <w:rPr>
          <w:rFonts w:eastAsia="Times New Roman" w:cs="Times New Roman"/>
          <w:szCs w:val="24"/>
        </w:rPr>
        <w:t xml:space="preserve"> θα κάνω μία επιλεκτική αναφορά </w:t>
      </w:r>
      <w:r>
        <w:rPr>
          <w:rFonts w:eastAsia="Times New Roman" w:cs="Times New Roman"/>
          <w:szCs w:val="24"/>
        </w:rPr>
        <w:t>σ</w:t>
      </w:r>
      <w:r w:rsidRPr="005C3CB0">
        <w:rPr>
          <w:rFonts w:eastAsia="Times New Roman" w:cs="Times New Roman"/>
          <w:szCs w:val="24"/>
        </w:rPr>
        <w:t xml:space="preserve">ε ορισμένες μεταρρυθμίσεις που μπορεί να φαίνονται </w:t>
      </w:r>
      <w:r w:rsidRPr="005C3CB0">
        <w:rPr>
          <w:rFonts w:eastAsia="Times New Roman" w:cs="Times New Roman"/>
          <w:szCs w:val="24"/>
        </w:rPr>
        <w:lastRenderedPageBreak/>
        <w:t>απλές</w:t>
      </w:r>
      <w:r>
        <w:rPr>
          <w:rFonts w:eastAsia="Times New Roman" w:cs="Times New Roman"/>
          <w:szCs w:val="24"/>
        </w:rPr>
        <w:t>,</w:t>
      </w:r>
      <w:r w:rsidRPr="005C3CB0">
        <w:rPr>
          <w:rFonts w:eastAsia="Times New Roman" w:cs="Times New Roman"/>
          <w:szCs w:val="24"/>
        </w:rPr>
        <w:t xml:space="preserve"> λιτές </w:t>
      </w:r>
      <w:r>
        <w:rPr>
          <w:rFonts w:eastAsia="Times New Roman" w:cs="Times New Roman"/>
          <w:szCs w:val="24"/>
        </w:rPr>
        <w:t xml:space="preserve">ή </w:t>
      </w:r>
      <w:r w:rsidRPr="005C3CB0">
        <w:rPr>
          <w:rFonts w:eastAsia="Times New Roman" w:cs="Times New Roman"/>
          <w:szCs w:val="24"/>
        </w:rPr>
        <w:t>και εύκολες</w:t>
      </w:r>
      <w:r>
        <w:rPr>
          <w:rFonts w:eastAsia="Times New Roman" w:cs="Times New Roman"/>
          <w:szCs w:val="24"/>
        </w:rPr>
        <w:t>,</w:t>
      </w:r>
      <w:r w:rsidRPr="005C3CB0">
        <w:rPr>
          <w:rFonts w:eastAsia="Times New Roman" w:cs="Times New Roman"/>
          <w:szCs w:val="24"/>
        </w:rPr>
        <w:t xml:space="preserve"> στην πράξη</w:t>
      </w:r>
      <w:r>
        <w:rPr>
          <w:rFonts w:eastAsia="Times New Roman" w:cs="Times New Roman"/>
          <w:szCs w:val="24"/>
        </w:rPr>
        <w:t>,</w:t>
      </w:r>
      <w:r w:rsidRPr="005C3CB0">
        <w:rPr>
          <w:rFonts w:eastAsia="Times New Roman" w:cs="Times New Roman"/>
          <w:szCs w:val="24"/>
        </w:rPr>
        <w:t xml:space="preserve"> </w:t>
      </w:r>
      <w:r>
        <w:rPr>
          <w:rFonts w:eastAsia="Times New Roman" w:cs="Times New Roman"/>
          <w:szCs w:val="24"/>
        </w:rPr>
        <w:t xml:space="preserve">όμως, </w:t>
      </w:r>
      <w:r>
        <w:rPr>
          <w:rFonts w:eastAsia="Times New Roman" w:cs="Times New Roman"/>
          <w:szCs w:val="24"/>
        </w:rPr>
        <w:t xml:space="preserve">θα αποφέρουν μεγάλη ωφέλεια </w:t>
      </w:r>
      <w:r w:rsidRPr="005C3CB0">
        <w:rPr>
          <w:rFonts w:eastAsia="Times New Roman" w:cs="Times New Roman"/>
          <w:szCs w:val="24"/>
        </w:rPr>
        <w:t>και αποδοτικότητα σε τομείς του δημοσίου</w:t>
      </w:r>
      <w:r>
        <w:rPr>
          <w:rFonts w:eastAsia="Times New Roman" w:cs="Times New Roman"/>
          <w:szCs w:val="24"/>
        </w:rPr>
        <w:t>.</w:t>
      </w:r>
      <w:r w:rsidRPr="005C3CB0">
        <w:rPr>
          <w:rFonts w:eastAsia="Times New Roman" w:cs="Times New Roman"/>
          <w:szCs w:val="24"/>
        </w:rPr>
        <w:t xml:space="preserve"> </w:t>
      </w:r>
    </w:p>
    <w:p w14:paraId="20A4EB39" w14:textId="77777777" w:rsidR="005D4821" w:rsidRDefault="006B233D">
      <w:pPr>
        <w:spacing w:line="600" w:lineRule="auto"/>
        <w:ind w:firstLine="720"/>
        <w:jc w:val="both"/>
        <w:rPr>
          <w:rFonts w:eastAsia="Times New Roman" w:cs="Times New Roman"/>
          <w:szCs w:val="24"/>
        </w:rPr>
      </w:pPr>
      <w:r w:rsidRPr="005C3CB0">
        <w:rPr>
          <w:rFonts w:eastAsia="Times New Roman" w:cs="Times New Roman"/>
          <w:szCs w:val="24"/>
        </w:rPr>
        <w:t>Το πρώτο είναι η α</w:t>
      </w:r>
      <w:r>
        <w:rPr>
          <w:rFonts w:eastAsia="Times New Roman" w:cs="Times New Roman"/>
          <w:szCs w:val="24"/>
        </w:rPr>
        <w:t>ποσυμφόρηση που επιτυγχάνεται</w:t>
      </w:r>
      <w:r w:rsidRPr="005C3CB0">
        <w:rPr>
          <w:rFonts w:eastAsia="Times New Roman" w:cs="Times New Roman"/>
          <w:szCs w:val="24"/>
        </w:rPr>
        <w:t xml:space="preserve"> μέσω του ΑΣΕΠ</w:t>
      </w:r>
      <w:r>
        <w:rPr>
          <w:rFonts w:eastAsia="Times New Roman" w:cs="Times New Roman"/>
          <w:szCs w:val="24"/>
        </w:rPr>
        <w:t>,</w:t>
      </w:r>
      <w:r w:rsidRPr="005C3CB0">
        <w:rPr>
          <w:rFonts w:eastAsia="Times New Roman" w:cs="Times New Roman"/>
          <w:szCs w:val="24"/>
        </w:rPr>
        <w:t xml:space="preserve"> όταν η εξέταση των δικαιολογητικών των υπαλλήλων περιλαμβάνει μόνο τον αριθμό των θέσεων των </w:t>
      </w:r>
      <w:proofErr w:type="spellStart"/>
      <w:r w:rsidRPr="005C3CB0">
        <w:rPr>
          <w:rFonts w:eastAsia="Times New Roman" w:cs="Times New Roman"/>
          <w:szCs w:val="24"/>
        </w:rPr>
        <w:t>προκηρυσσόμενων</w:t>
      </w:r>
      <w:proofErr w:type="spellEnd"/>
      <w:r w:rsidRPr="005C3CB0">
        <w:rPr>
          <w:rFonts w:eastAsia="Times New Roman" w:cs="Times New Roman"/>
          <w:szCs w:val="24"/>
        </w:rPr>
        <w:t xml:space="preserve"> </w:t>
      </w:r>
      <w:r>
        <w:rPr>
          <w:rFonts w:eastAsia="Times New Roman" w:cs="Times New Roman"/>
          <w:szCs w:val="24"/>
        </w:rPr>
        <w:t>συν ένα</w:t>
      </w:r>
      <w:r w:rsidRPr="005C3CB0">
        <w:rPr>
          <w:rFonts w:eastAsia="Times New Roman" w:cs="Times New Roman"/>
          <w:szCs w:val="24"/>
        </w:rPr>
        <w:t xml:space="preserve"> ποσοσ</w:t>
      </w:r>
      <w:r w:rsidRPr="005C3CB0">
        <w:rPr>
          <w:rFonts w:eastAsia="Times New Roman" w:cs="Times New Roman"/>
          <w:szCs w:val="24"/>
        </w:rPr>
        <w:t>τό 50%</w:t>
      </w:r>
      <w:r>
        <w:rPr>
          <w:rFonts w:eastAsia="Times New Roman" w:cs="Times New Roman"/>
          <w:szCs w:val="24"/>
        </w:rPr>
        <w:t>. Το αυξήσαμε,</w:t>
      </w:r>
      <w:r w:rsidRPr="005C3CB0">
        <w:rPr>
          <w:rFonts w:eastAsia="Times New Roman" w:cs="Times New Roman"/>
          <w:szCs w:val="24"/>
        </w:rPr>
        <w:t xml:space="preserve"> κύρια </w:t>
      </w:r>
      <w:r>
        <w:rPr>
          <w:rFonts w:eastAsia="Times New Roman" w:cs="Times New Roman"/>
          <w:szCs w:val="24"/>
        </w:rPr>
        <w:t xml:space="preserve">Υπουργέ; </w:t>
      </w:r>
    </w:p>
    <w:p w14:paraId="20A4EB3A" w14:textId="77777777" w:rsidR="005D4821" w:rsidRDefault="006B233D">
      <w:pPr>
        <w:spacing w:line="600" w:lineRule="auto"/>
        <w:ind w:firstLine="720"/>
        <w:jc w:val="both"/>
        <w:rPr>
          <w:rFonts w:eastAsia="Times New Roman" w:cs="Times New Roman"/>
          <w:szCs w:val="24"/>
        </w:rPr>
      </w:pPr>
      <w:r>
        <w:rPr>
          <w:rFonts w:eastAsia="Times New Roman" w:cs="Times New Roman"/>
          <w:b/>
          <w:szCs w:val="24"/>
        </w:rPr>
        <w:t xml:space="preserve">ΜΑΡΙΛΙΖΑ ΞΑΝΟΓΙΑΝΝΑΚΟΠΟΥΛΟΥ (Υπουργός Διοικητικής Ανασυγκρότησης): </w:t>
      </w:r>
      <w:r>
        <w:rPr>
          <w:rFonts w:eastAsia="Times New Roman" w:cs="Times New Roman"/>
          <w:szCs w:val="24"/>
        </w:rPr>
        <w:t>Το αυξήσαμε.</w:t>
      </w:r>
    </w:p>
    <w:p w14:paraId="20A4EB3B" w14:textId="77777777" w:rsidR="005D4821" w:rsidRDefault="006B233D">
      <w:pPr>
        <w:spacing w:line="600" w:lineRule="auto"/>
        <w:ind w:firstLine="720"/>
        <w:jc w:val="both"/>
        <w:rPr>
          <w:rFonts w:eastAsia="Times New Roman" w:cs="Times New Roman"/>
          <w:szCs w:val="24"/>
        </w:rPr>
      </w:pPr>
      <w:r>
        <w:rPr>
          <w:rFonts w:eastAsia="Times New Roman" w:cs="Times New Roman"/>
          <w:b/>
          <w:szCs w:val="24"/>
        </w:rPr>
        <w:t xml:space="preserve">ΙΩΑΝΝΗΣ ΓΚΙΟΛΑΣ: </w:t>
      </w:r>
      <w:r w:rsidRPr="005C3CB0">
        <w:rPr>
          <w:rFonts w:eastAsia="Times New Roman" w:cs="Times New Roman"/>
          <w:szCs w:val="24"/>
        </w:rPr>
        <w:t>Επιπλέον</w:t>
      </w:r>
      <w:r>
        <w:rPr>
          <w:rFonts w:eastAsia="Times New Roman" w:cs="Times New Roman"/>
          <w:szCs w:val="24"/>
        </w:rPr>
        <w:t>,</w:t>
      </w:r>
      <w:r w:rsidRPr="005C3CB0">
        <w:rPr>
          <w:rFonts w:eastAsia="Times New Roman" w:cs="Times New Roman"/>
          <w:szCs w:val="24"/>
        </w:rPr>
        <w:t xml:space="preserve"> είναι </w:t>
      </w:r>
      <w:r>
        <w:rPr>
          <w:rFonts w:eastAsia="Times New Roman" w:cs="Times New Roman"/>
          <w:szCs w:val="24"/>
        </w:rPr>
        <w:t xml:space="preserve">η </w:t>
      </w:r>
      <w:r w:rsidRPr="005C3CB0">
        <w:rPr>
          <w:rFonts w:eastAsia="Times New Roman" w:cs="Times New Roman"/>
          <w:szCs w:val="24"/>
        </w:rPr>
        <w:t xml:space="preserve">γνωστή ιστορία της προκήρυξης </w:t>
      </w:r>
      <w:r>
        <w:rPr>
          <w:rFonts w:eastAsia="Times New Roman" w:cs="Times New Roman"/>
          <w:szCs w:val="24"/>
        </w:rPr>
        <w:t>3Κ</w:t>
      </w:r>
      <w:r w:rsidRPr="005C3CB0">
        <w:rPr>
          <w:rFonts w:eastAsia="Times New Roman" w:cs="Times New Roman"/>
          <w:szCs w:val="24"/>
        </w:rPr>
        <w:t xml:space="preserve"> με τις προβλεπόμενες </w:t>
      </w:r>
      <w:r>
        <w:rPr>
          <w:rFonts w:eastAsia="Times New Roman" w:cs="Times New Roman"/>
          <w:szCs w:val="24"/>
        </w:rPr>
        <w:t xml:space="preserve">οκτώ χιλιάδες </w:t>
      </w:r>
      <w:proofErr w:type="spellStart"/>
      <w:r>
        <w:rPr>
          <w:rFonts w:eastAsia="Times New Roman" w:cs="Times New Roman"/>
          <w:szCs w:val="24"/>
        </w:rPr>
        <w:t>εκατόν</w:t>
      </w:r>
      <w:proofErr w:type="spellEnd"/>
      <w:r>
        <w:rPr>
          <w:rFonts w:eastAsia="Times New Roman" w:cs="Times New Roman"/>
          <w:szCs w:val="24"/>
        </w:rPr>
        <w:t xml:space="preserve"> εξήντα έξι</w:t>
      </w:r>
      <w:r w:rsidRPr="005C3CB0">
        <w:rPr>
          <w:rFonts w:eastAsia="Times New Roman" w:cs="Times New Roman"/>
          <w:szCs w:val="24"/>
        </w:rPr>
        <w:t xml:space="preserve"> θέσεις εργασίας στον τομέα της καθαριότητας</w:t>
      </w:r>
      <w:r>
        <w:rPr>
          <w:rFonts w:eastAsia="Times New Roman" w:cs="Times New Roman"/>
          <w:szCs w:val="24"/>
        </w:rPr>
        <w:t>, για τον οποίο</w:t>
      </w:r>
      <w:r w:rsidRPr="005C3CB0">
        <w:rPr>
          <w:rFonts w:eastAsia="Times New Roman" w:cs="Times New Roman"/>
          <w:szCs w:val="24"/>
        </w:rPr>
        <w:t xml:space="preserve"> μεγάλες προσπάθειες καταβάλαμε και για τις οποίες υποβλήθηκαν </w:t>
      </w:r>
      <w:proofErr w:type="spellStart"/>
      <w:r>
        <w:rPr>
          <w:rFonts w:eastAsia="Times New Roman" w:cs="Times New Roman"/>
          <w:szCs w:val="24"/>
        </w:rPr>
        <w:t>υπερπολλαπλάσιες</w:t>
      </w:r>
      <w:proofErr w:type="spellEnd"/>
      <w:r>
        <w:rPr>
          <w:rFonts w:eastAsia="Times New Roman" w:cs="Times New Roman"/>
          <w:szCs w:val="24"/>
        </w:rPr>
        <w:t xml:space="preserve"> αιτήσεις, εκατό </w:t>
      </w:r>
      <w:r w:rsidRPr="005C3CB0">
        <w:rPr>
          <w:rFonts w:eastAsia="Times New Roman" w:cs="Times New Roman"/>
          <w:szCs w:val="24"/>
        </w:rPr>
        <w:t xml:space="preserve">έως </w:t>
      </w:r>
      <w:proofErr w:type="spellStart"/>
      <w:r>
        <w:rPr>
          <w:rFonts w:eastAsia="Times New Roman" w:cs="Times New Roman"/>
          <w:szCs w:val="24"/>
        </w:rPr>
        <w:t>εκατόν</w:t>
      </w:r>
      <w:proofErr w:type="spellEnd"/>
      <w:r>
        <w:rPr>
          <w:rFonts w:eastAsia="Times New Roman" w:cs="Times New Roman"/>
          <w:szCs w:val="24"/>
        </w:rPr>
        <w:t xml:space="preserve"> τριάντα χιλιάδες αιτήσεις αθροιστικά.</w:t>
      </w:r>
    </w:p>
    <w:p w14:paraId="20A4EB3C"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w:t>
      </w:r>
      <w:r>
        <w:rPr>
          <w:rFonts w:eastAsia="Times New Roman" w:cs="Times New Roman"/>
          <w:szCs w:val="24"/>
        </w:rPr>
        <w:t>ου ομιλίας του κυρίου Βουλευτή)</w:t>
      </w:r>
    </w:p>
    <w:p w14:paraId="20A4EB3D" w14:textId="77777777" w:rsidR="005D4821" w:rsidRDefault="006B233D">
      <w:pPr>
        <w:tabs>
          <w:tab w:val="left" w:pos="2820"/>
        </w:tabs>
        <w:spacing w:line="600" w:lineRule="auto"/>
        <w:ind w:firstLine="720"/>
        <w:jc w:val="both"/>
        <w:rPr>
          <w:rFonts w:eastAsia="Times New Roman"/>
          <w:szCs w:val="24"/>
        </w:rPr>
      </w:pPr>
      <w:r w:rsidRPr="004239BA">
        <w:rPr>
          <w:rFonts w:eastAsia="Times New Roman"/>
          <w:b/>
          <w:szCs w:val="24"/>
        </w:rPr>
        <w:lastRenderedPageBreak/>
        <w:t>ΠΡΟΕΔΡΕΥΩΝ (Μάριος Γεωργιάδης):</w:t>
      </w:r>
      <w:r>
        <w:rPr>
          <w:rFonts w:eastAsia="Times New Roman"/>
          <w:szCs w:val="24"/>
        </w:rPr>
        <w:t xml:space="preserve"> Κύριε συνάδελφε, παρακαλώ, ολοκληρώστε.</w:t>
      </w:r>
    </w:p>
    <w:p w14:paraId="20A4EB3E" w14:textId="77777777" w:rsidR="005D4821" w:rsidRDefault="006B233D">
      <w:pPr>
        <w:spacing w:line="600" w:lineRule="auto"/>
        <w:ind w:firstLine="720"/>
        <w:jc w:val="both"/>
        <w:rPr>
          <w:rFonts w:eastAsia="Times New Roman" w:cs="Times New Roman"/>
          <w:szCs w:val="24"/>
        </w:rPr>
      </w:pPr>
      <w:r>
        <w:rPr>
          <w:rFonts w:eastAsia="Times New Roman" w:cs="Times New Roman"/>
          <w:b/>
          <w:szCs w:val="24"/>
        </w:rPr>
        <w:t xml:space="preserve">ΙΩΑΝΝΗΣ ΓΚΙΟΛΑΣ: </w:t>
      </w:r>
      <w:r>
        <w:rPr>
          <w:rFonts w:eastAsia="Times New Roman" w:cs="Times New Roman"/>
          <w:szCs w:val="24"/>
        </w:rPr>
        <w:t>Σε μ</w:t>
      </w:r>
      <w:r w:rsidRPr="005C3CB0">
        <w:rPr>
          <w:rFonts w:eastAsia="Times New Roman" w:cs="Times New Roman"/>
          <w:szCs w:val="24"/>
        </w:rPr>
        <w:t>ισό λεπτό τελειώνω πια</w:t>
      </w:r>
      <w:r>
        <w:rPr>
          <w:rFonts w:eastAsia="Times New Roman" w:cs="Times New Roman"/>
          <w:szCs w:val="24"/>
        </w:rPr>
        <w:t>.</w:t>
      </w:r>
    </w:p>
    <w:p w14:paraId="20A4EB3F"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Αυτές, λοιπόν, ε</w:t>
      </w:r>
      <w:r w:rsidRPr="005C3CB0">
        <w:rPr>
          <w:rFonts w:eastAsia="Times New Roman" w:cs="Times New Roman"/>
          <w:szCs w:val="24"/>
        </w:rPr>
        <w:t>ίναι γνωστό ότι είχαν καθυστερήσει μήνες</w:t>
      </w:r>
      <w:r>
        <w:rPr>
          <w:rFonts w:eastAsia="Times New Roman" w:cs="Times New Roman"/>
          <w:szCs w:val="24"/>
        </w:rPr>
        <w:t>.</w:t>
      </w:r>
      <w:r w:rsidRPr="005C3CB0">
        <w:rPr>
          <w:rFonts w:eastAsia="Times New Roman" w:cs="Times New Roman"/>
          <w:szCs w:val="24"/>
        </w:rPr>
        <w:t xml:space="preserve"> Με την απλουστευμένη και ταχεία διαδικασία κάλλισ</w:t>
      </w:r>
      <w:r w:rsidRPr="005C3CB0">
        <w:rPr>
          <w:rFonts w:eastAsia="Times New Roman" w:cs="Times New Roman"/>
          <w:szCs w:val="24"/>
        </w:rPr>
        <w:t xml:space="preserve">τα θα μπορούσε να </w:t>
      </w:r>
      <w:r>
        <w:rPr>
          <w:rFonts w:eastAsia="Times New Roman" w:cs="Times New Roman"/>
          <w:szCs w:val="24"/>
        </w:rPr>
        <w:t xml:space="preserve">εξελιχθεί και να ολοκληρωθεί </w:t>
      </w:r>
      <w:r w:rsidRPr="005C3CB0">
        <w:rPr>
          <w:rFonts w:eastAsia="Times New Roman" w:cs="Times New Roman"/>
          <w:szCs w:val="24"/>
        </w:rPr>
        <w:t>σε συντομό</w:t>
      </w:r>
      <w:r>
        <w:rPr>
          <w:rFonts w:eastAsia="Times New Roman" w:cs="Times New Roman"/>
          <w:szCs w:val="24"/>
        </w:rPr>
        <w:t>τατο</w:t>
      </w:r>
      <w:r w:rsidRPr="005C3CB0">
        <w:rPr>
          <w:rFonts w:eastAsia="Times New Roman" w:cs="Times New Roman"/>
          <w:szCs w:val="24"/>
        </w:rPr>
        <w:t xml:space="preserve"> διάστημα</w:t>
      </w:r>
      <w:r>
        <w:rPr>
          <w:rFonts w:eastAsia="Times New Roman" w:cs="Times New Roman"/>
          <w:szCs w:val="24"/>
        </w:rPr>
        <w:t>.</w:t>
      </w:r>
      <w:r w:rsidRPr="005C3CB0">
        <w:rPr>
          <w:rFonts w:eastAsia="Times New Roman" w:cs="Times New Roman"/>
          <w:szCs w:val="24"/>
        </w:rPr>
        <w:t xml:space="preserve"> Ποιος μπορεί να διαφωνήσει με τον τετραετή προγραμματισμό προσλήψεων</w:t>
      </w:r>
      <w:r>
        <w:rPr>
          <w:rFonts w:eastAsia="Times New Roman" w:cs="Times New Roman"/>
          <w:szCs w:val="24"/>
        </w:rPr>
        <w:t>;</w:t>
      </w:r>
    </w:p>
    <w:p w14:paraId="20A4EB40" w14:textId="77777777" w:rsidR="005D4821" w:rsidRDefault="006B233D">
      <w:pPr>
        <w:spacing w:line="600" w:lineRule="auto"/>
        <w:ind w:firstLine="720"/>
        <w:jc w:val="both"/>
        <w:rPr>
          <w:rFonts w:eastAsia="Times New Roman"/>
          <w:bCs/>
          <w:color w:val="000000" w:themeColor="text1"/>
          <w:szCs w:val="24"/>
        </w:rPr>
      </w:pPr>
      <w:r>
        <w:rPr>
          <w:rFonts w:eastAsia="Times New Roman"/>
          <w:bCs/>
          <w:color w:val="000000" w:themeColor="text1"/>
          <w:szCs w:val="24"/>
        </w:rPr>
        <w:t xml:space="preserve">Τρίτο και τελευταίο </w:t>
      </w:r>
      <w:r w:rsidRPr="002C5A9E">
        <w:rPr>
          <w:rFonts w:eastAsia="Times New Roman"/>
          <w:bCs/>
          <w:color w:val="000000" w:themeColor="text1"/>
          <w:szCs w:val="24"/>
        </w:rPr>
        <w:t xml:space="preserve">παράδειγμα </w:t>
      </w:r>
      <w:r>
        <w:rPr>
          <w:rFonts w:eastAsia="Times New Roman"/>
          <w:bCs/>
          <w:color w:val="000000" w:themeColor="text1"/>
          <w:szCs w:val="24"/>
        </w:rPr>
        <w:t xml:space="preserve">είναι </w:t>
      </w:r>
      <w:r w:rsidRPr="002C5A9E">
        <w:rPr>
          <w:rFonts w:eastAsia="Times New Roman"/>
          <w:bCs/>
          <w:color w:val="000000" w:themeColor="text1"/>
          <w:szCs w:val="24"/>
        </w:rPr>
        <w:t>η δέσμη μέτρων για την εσωτερική εύρυθμη λειτουργία της διοίκησης</w:t>
      </w:r>
      <w:r>
        <w:rPr>
          <w:rFonts w:eastAsia="Times New Roman"/>
          <w:bCs/>
          <w:color w:val="000000" w:themeColor="text1"/>
          <w:szCs w:val="24"/>
        </w:rPr>
        <w:t>,</w:t>
      </w:r>
      <w:r w:rsidRPr="002C5A9E">
        <w:rPr>
          <w:rFonts w:eastAsia="Times New Roman"/>
          <w:bCs/>
          <w:color w:val="000000" w:themeColor="text1"/>
          <w:szCs w:val="24"/>
        </w:rPr>
        <w:t xml:space="preserve"> αλλά και </w:t>
      </w:r>
      <w:r>
        <w:rPr>
          <w:rFonts w:eastAsia="Times New Roman"/>
          <w:bCs/>
          <w:color w:val="000000" w:themeColor="text1"/>
          <w:szCs w:val="24"/>
        </w:rPr>
        <w:t>η</w:t>
      </w:r>
      <w:r>
        <w:rPr>
          <w:rFonts w:eastAsia="Times New Roman"/>
          <w:bCs/>
          <w:color w:val="000000" w:themeColor="text1"/>
          <w:szCs w:val="24"/>
        </w:rPr>
        <w:t xml:space="preserve"> λήψη </w:t>
      </w:r>
      <w:r w:rsidRPr="002C5A9E">
        <w:rPr>
          <w:rFonts w:eastAsia="Times New Roman"/>
          <w:bCs/>
          <w:color w:val="000000" w:themeColor="text1"/>
          <w:szCs w:val="24"/>
        </w:rPr>
        <w:t xml:space="preserve">κοινωνικών μέτρων για τους </w:t>
      </w:r>
      <w:r>
        <w:rPr>
          <w:rFonts w:eastAsia="Times New Roman"/>
          <w:bCs/>
          <w:color w:val="000000" w:themeColor="text1"/>
          <w:szCs w:val="24"/>
        </w:rPr>
        <w:t xml:space="preserve">ίδιους τους </w:t>
      </w:r>
      <w:r w:rsidRPr="002C5A9E">
        <w:rPr>
          <w:rFonts w:eastAsia="Times New Roman"/>
          <w:bCs/>
          <w:color w:val="000000" w:themeColor="text1"/>
          <w:szCs w:val="24"/>
        </w:rPr>
        <w:t>υπαλλήλους</w:t>
      </w:r>
      <w:r>
        <w:rPr>
          <w:rFonts w:eastAsia="Times New Roman"/>
          <w:bCs/>
          <w:color w:val="000000" w:themeColor="text1"/>
          <w:szCs w:val="24"/>
        </w:rPr>
        <w:t>. Α</w:t>
      </w:r>
      <w:r w:rsidRPr="002C5A9E">
        <w:rPr>
          <w:rFonts w:eastAsia="Times New Roman"/>
          <w:bCs/>
          <w:color w:val="000000" w:themeColor="text1"/>
          <w:szCs w:val="24"/>
        </w:rPr>
        <w:t xml:space="preserve">ναφέρθηκαν πριν από τους ομιλητές και από την </w:t>
      </w:r>
      <w:r>
        <w:rPr>
          <w:rFonts w:eastAsia="Times New Roman"/>
          <w:bCs/>
          <w:color w:val="000000" w:themeColor="text1"/>
          <w:szCs w:val="24"/>
        </w:rPr>
        <w:t>Κ</w:t>
      </w:r>
      <w:r w:rsidRPr="002C5A9E">
        <w:rPr>
          <w:rFonts w:eastAsia="Times New Roman"/>
          <w:bCs/>
          <w:color w:val="000000" w:themeColor="text1"/>
          <w:szCs w:val="24"/>
        </w:rPr>
        <w:t xml:space="preserve">οινοβουλευτική </w:t>
      </w:r>
      <w:r>
        <w:rPr>
          <w:rFonts w:eastAsia="Times New Roman"/>
          <w:bCs/>
          <w:color w:val="000000" w:themeColor="text1"/>
          <w:szCs w:val="24"/>
        </w:rPr>
        <w:t>Ε</w:t>
      </w:r>
      <w:r w:rsidRPr="002C5A9E">
        <w:rPr>
          <w:rFonts w:eastAsia="Times New Roman"/>
          <w:bCs/>
          <w:color w:val="000000" w:themeColor="text1"/>
          <w:szCs w:val="24"/>
        </w:rPr>
        <w:t>κπρ</w:t>
      </w:r>
      <w:r>
        <w:rPr>
          <w:rFonts w:eastAsia="Times New Roman"/>
          <w:bCs/>
          <w:color w:val="000000" w:themeColor="text1"/>
          <w:szCs w:val="24"/>
        </w:rPr>
        <w:t>όσωπ</w:t>
      </w:r>
      <w:r>
        <w:rPr>
          <w:rFonts w:eastAsia="Times New Roman"/>
          <w:bCs/>
          <w:color w:val="000000" w:themeColor="text1"/>
          <w:szCs w:val="24"/>
        </w:rPr>
        <w:t>ό</w:t>
      </w:r>
      <w:r>
        <w:rPr>
          <w:rFonts w:eastAsia="Times New Roman"/>
          <w:bCs/>
          <w:color w:val="000000" w:themeColor="text1"/>
          <w:szCs w:val="24"/>
        </w:rPr>
        <w:t xml:space="preserve"> </w:t>
      </w:r>
      <w:r w:rsidRPr="002C5A9E">
        <w:rPr>
          <w:rFonts w:eastAsia="Times New Roman"/>
          <w:bCs/>
          <w:color w:val="000000" w:themeColor="text1"/>
          <w:szCs w:val="24"/>
        </w:rPr>
        <w:t>μας</w:t>
      </w:r>
      <w:r>
        <w:rPr>
          <w:rFonts w:eastAsia="Times New Roman"/>
          <w:bCs/>
          <w:color w:val="000000" w:themeColor="text1"/>
          <w:szCs w:val="24"/>
        </w:rPr>
        <w:t xml:space="preserve"> η</w:t>
      </w:r>
      <w:r w:rsidRPr="002C5A9E">
        <w:rPr>
          <w:rFonts w:eastAsia="Times New Roman"/>
          <w:bCs/>
          <w:color w:val="000000" w:themeColor="text1"/>
          <w:szCs w:val="24"/>
        </w:rPr>
        <w:t xml:space="preserve"> χορήγηση των γονικών αδειών</w:t>
      </w:r>
      <w:r>
        <w:rPr>
          <w:rFonts w:eastAsia="Times New Roman"/>
          <w:bCs/>
          <w:color w:val="000000" w:themeColor="text1"/>
          <w:szCs w:val="24"/>
        </w:rPr>
        <w:t xml:space="preserve">, η εξοικονόμηση </w:t>
      </w:r>
      <w:r w:rsidRPr="002C5A9E">
        <w:rPr>
          <w:rFonts w:eastAsia="Times New Roman"/>
          <w:bCs/>
          <w:color w:val="000000" w:themeColor="text1"/>
          <w:szCs w:val="24"/>
        </w:rPr>
        <w:t xml:space="preserve">επί τα </w:t>
      </w:r>
      <w:proofErr w:type="spellStart"/>
      <w:r w:rsidRPr="002C5A9E">
        <w:rPr>
          <w:rFonts w:eastAsia="Times New Roman"/>
          <w:bCs/>
          <w:color w:val="000000" w:themeColor="text1"/>
          <w:szCs w:val="24"/>
        </w:rPr>
        <w:t>βελτίω</w:t>
      </w:r>
      <w:proofErr w:type="spellEnd"/>
      <w:r w:rsidRPr="002C5A9E">
        <w:rPr>
          <w:rFonts w:eastAsia="Times New Roman"/>
          <w:bCs/>
          <w:color w:val="000000" w:themeColor="text1"/>
          <w:szCs w:val="24"/>
        </w:rPr>
        <w:t xml:space="preserve"> των αδειών σπουδών για όλους τους υπαλλήλους ομοιόμορφα</w:t>
      </w:r>
      <w:r>
        <w:rPr>
          <w:rFonts w:eastAsia="Times New Roman"/>
          <w:bCs/>
          <w:color w:val="000000" w:themeColor="text1"/>
          <w:szCs w:val="24"/>
        </w:rPr>
        <w:t>,</w:t>
      </w:r>
      <w:r w:rsidRPr="002C5A9E">
        <w:rPr>
          <w:rFonts w:eastAsia="Times New Roman"/>
          <w:bCs/>
          <w:color w:val="000000" w:themeColor="text1"/>
          <w:szCs w:val="24"/>
        </w:rPr>
        <w:t xml:space="preserve"> η </w:t>
      </w:r>
      <w:r>
        <w:rPr>
          <w:rFonts w:eastAsia="Times New Roman"/>
          <w:bCs/>
          <w:color w:val="000000" w:themeColor="text1"/>
          <w:szCs w:val="24"/>
        </w:rPr>
        <w:t xml:space="preserve">κατάργηση </w:t>
      </w:r>
      <w:r w:rsidRPr="002C5A9E">
        <w:rPr>
          <w:rFonts w:eastAsia="Times New Roman"/>
          <w:bCs/>
          <w:color w:val="000000" w:themeColor="text1"/>
          <w:szCs w:val="24"/>
        </w:rPr>
        <w:t xml:space="preserve">του ορίου ηλικίας </w:t>
      </w:r>
      <w:r>
        <w:rPr>
          <w:rFonts w:eastAsia="Times New Roman"/>
          <w:bCs/>
          <w:color w:val="000000" w:themeColor="text1"/>
          <w:szCs w:val="24"/>
        </w:rPr>
        <w:t xml:space="preserve">για </w:t>
      </w:r>
      <w:r w:rsidRPr="002C5A9E">
        <w:rPr>
          <w:rFonts w:eastAsia="Times New Roman"/>
          <w:bCs/>
          <w:color w:val="000000" w:themeColor="text1"/>
          <w:szCs w:val="24"/>
        </w:rPr>
        <w:t>μεταπτυχιακ</w:t>
      </w:r>
      <w:r>
        <w:rPr>
          <w:rFonts w:eastAsia="Times New Roman"/>
          <w:bCs/>
          <w:color w:val="000000" w:themeColor="text1"/>
          <w:szCs w:val="24"/>
        </w:rPr>
        <w:t>ή εκπαίδευση υπαλλήλων, γ</w:t>
      </w:r>
      <w:r w:rsidRPr="002C5A9E">
        <w:rPr>
          <w:rFonts w:eastAsia="Times New Roman"/>
          <w:bCs/>
          <w:color w:val="000000" w:themeColor="text1"/>
          <w:szCs w:val="24"/>
        </w:rPr>
        <w:t>ιατί</w:t>
      </w:r>
      <w:r>
        <w:rPr>
          <w:rFonts w:eastAsia="Times New Roman"/>
          <w:bCs/>
          <w:color w:val="000000" w:themeColor="text1"/>
          <w:szCs w:val="24"/>
        </w:rPr>
        <w:t>,</w:t>
      </w:r>
      <w:r w:rsidRPr="002C5A9E">
        <w:rPr>
          <w:rFonts w:eastAsia="Times New Roman"/>
          <w:bCs/>
          <w:color w:val="000000" w:themeColor="text1"/>
          <w:szCs w:val="24"/>
        </w:rPr>
        <w:t xml:space="preserve"> δυστυχώς οι </w:t>
      </w:r>
      <w:r>
        <w:rPr>
          <w:rFonts w:eastAsia="Times New Roman"/>
          <w:bCs/>
          <w:color w:val="000000" w:themeColor="text1"/>
          <w:szCs w:val="24"/>
        </w:rPr>
        <w:t>υπάλλη</w:t>
      </w:r>
      <w:r>
        <w:rPr>
          <w:rFonts w:eastAsia="Times New Roman"/>
          <w:bCs/>
          <w:color w:val="000000" w:themeColor="text1"/>
          <w:szCs w:val="24"/>
        </w:rPr>
        <w:lastRenderedPageBreak/>
        <w:t>λοί</w:t>
      </w:r>
      <w:r w:rsidRPr="002C5A9E">
        <w:rPr>
          <w:rFonts w:eastAsia="Times New Roman"/>
          <w:bCs/>
          <w:color w:val="000000" w:themeColor="text1"/>
          <w:szCs w:val="24"/>
        </w:rPr>
        <w:t xml:space="preserve"> μας είναι ένα γερασμένο σύνολο με μέσο όρο ηλικίας </w:t>
      </w:r>
      <w:r>
        <w:rPr>
          <w:rFonts w:eastAsia="Times New Roman"/>
          <w:bCs/>
          <w:color w:val="000000" w:themeColor="text1"/>
          <w:szCs w:val="24"/>
        </w:rPr>
        <w:t>πενήντα πέντε</w:t>
      </w:r>
      <w:r w:rsidRPr="002C5A9E">
        <w:rPr>
          <w:rFonts w:eastAsia="Times New Roman"/>
          <w:bCs/>
          <w:color w:val="000000" w:themeColor="text1"/>
          <w:szCs w:val="24"/>
        </w:rPr>
        <w:t xml:space="preserve"> ετών</w:t>
      </w:r>
      <w:r>
        <w:rPr>
          <w:rFonts w:eastAsia="Times New Roman"/>
          <w:bCs/>
          <w:color w:val="000000" w:themeColor="text1"/>
          <w:szCs w:val="24"/>
        </w:rPr>
        <w:t xml:space="preserve">, οι οποίοι, όμως, </w:t>
      </w:r>
      <w:r w:rsidRPr="002C5A9E">
        <w:rPr>
          <w:rFonts w:eastAsia="Times New Roman"/>
          <w:bCs/>
          <w:color w:val="000000" w:themeColor="text1"/>
          <w:szCs w:val="24"/>
        </w:rPr>
        <w:t xml:space="preserve">μπορούν </w:t>
      </w:r>
      <w:r>
        <w:rPr>
          <w:rFonts w:eastAsia="Times New Roman"/>
          <w:bCs/>
          <w:color w:val="000000" w:themeColor="text1"/>
          <w:szCs w:val="24"/>
        </w:rPr>
        <w:t xml:space="preserve">και πρέπει </w:t>
      </w:r>
      <w:r w:rsidRPr="002C5A9E">
        <w:rPr>
          <w:rFonts w:eastAsia="Times New Roman"/>
          <w:bCs/>
          <w:color w:val="000000" w:themeColor="text1"/>
          <w:szCs w:val="24"/>
        </w:rPr>
        <w:t xml:space="preserve">να </w:t>
      </w:r>
      <w:r>
        <w:rPr>
          <w:rFonts w:eastAsia="Times New Roman"/>
          <w:bCs/>
          <w:color w:val="000000" w:themeColor="text1"/>
          <w:szCs w:val="24"/>
        </w:rPr>
        <w:t>μετεκπαιδευθ</w:t>
      </w:r>
      <w:r w:rsidRPr="002C5A9E">
        <w:rPr>
          <w:rFonts w:eastAsia="Times New Roman"/>
          <w:bCs/>
          <w:color w:val="000000" w:themeColor="text1"/>
          <w:szCs w:val="24"/>
        </w:rPr>
        <w:t>ούν</w:t>
      </w:r>
      <w:r>
        <w:rPr>
          <w:rFonts w:eastAsia="Times New Roman"/>
          <w:bCs/>
          <w:color w:val="000000" w:themeColor="text1"/>
          <w:szCs w:val="24"/>
        </w:rPr>
        <w:t xml:space="preserve"> και να </w:t>
      </w:r>
      <w:r w:rsidRPr="002C5A9E">
        <w:rPr>
          <w:rFonts w:eastAsia="Times New Roman"/>
          <w:bCs/>
          <w:color w:val="000000" w:themeColor="text1"/>
          <w:szCs w:val="24"/>
        </w:rPr>
        <w:t>προσ</w:t>
      </w:r>
      <w:r>
        <w:rPr>
          <w:rFonts w:eastAsia="Times New Roman"/>
          <w:bCs/>
          <w:color w:val="000000" w:themeColor="text1"/>
          <w:szCs w:val="24"/>
        </w:rPr>
        <w:t>φέρ</w:t>
      </w:r>
      <w:r w:rsidRPr="002C5A9E">
        <w:rPr>
          <w:rFonts w:eastAsia="Times New Roman"/>
          <w:bCs/>
          <w:color w:val="000000" w:themeColor="text1"/>
          <w:szCs w:val="24"/>
        </w:rPr>
        <w:t>ουν στη διοίκηση</w:t>
      </w:r>
      <w:r>
        <w:rPr>
          <w:rFonts w:eastAsia="Times New Roman"/>
          <w:bCs/>
          <w:color w:val="000000" w:themeColor="text1"/>
          <w:szCs w:val="24"/>
        </w:rPr>
        <w:t>.</w:t>
      </w:r>
    </w:p>
    <w:p w14:paraId="20A4EB41" w14:textId="77777777" w:rsidR="005D4821" w:rsidRDefault="006B233D">
      <w:pPr>
        <w:spacing w:line="600" w:lineRule="auto"/>
        <w:ind w:firstLine="720"/>
        <w:jc w:val="both"/>
        <w:rPr>
          <w:rFonts w:eastAsia="Times New Roman"/>
          <w:bCs/>
          <w:color w:val="000000" w:themeColor="text1"/>
          <w:szCs w:val="24"/>
        </w:rPr>
      </w:pPr>
      <w:r w:rsidRPr="006F1476">
        <w:rPr>
          <w:rFonts w:eastAsia="Times New Roman"/>
          <w:b/>
          <w:bCs/>
          <w:color w:val="000000" w:themeColor="text1"/>
          <w:szCs w:val="24"/>
        </w:rPr>
        <w:t>ΠΡ</w:t>
      </w:r>
      <w:r w:rsidRPr="006F1476">
        <w:rPr>
          <w:rFonts w:eastAsia="Times New Roman"/>
          <w:b/>
          <w:bCs/>
          <w:color w:val="000000" w:themeColor="text1"/>
          <w:szCs w:val="24"/>
        </w:rPr>
        <w:t>ΟΕΔΡΕΥΩΝ (Μάριος Γεωργιάδης):</w:t>
      </w:r>
      <w:r>
        <w:rPr>
          <w:rFonts w:eastAsia="Times New Roman"/>
          <w:bCs/>
          <w:color w:val="000000" w:themeColor="text1"/>
          <w:szCs w:val="24"/>
        </w:rPr>
        <w:t xml:space="preserve"> Ολοκληρώστε, κύριε </w:t>
      </w:r>
      <w:proofErr w:type="spellStart"/>
      <w:r>
        <w:rPr>
          <w:rFonts w:eastAsia="Times New Roman"/>
          <w:bCs/>
          <w:color w:val="000000" w:themeColor="text1"/>
          <w:szCs w:val="24"/>
        </w:rPr>
        <w:t>Γκιόλα</w:t>
      </w:r>
      <w:proofErr w:type="spellEnd"/>
      <w:r>
        <w:rPr>
          <w:rFonts w:eastAsia="Times New Roman"/>
          <w:bCs/>
          <w:color w:val="000000" w:themeColor="text1"/>
          <w:szCs w:val="24"/>
        </w:rPr>
        <w:t>.</w:t>
      </w:r>
    </w:p>
    <w:p w14:paraId="20A4EB42" w14:textId="77777777" w:rsidR="005D4821" w:rsidRDefault="006B233D">
      <w:pPr>
        <w:spacing w:line="600" w:lineRule="auto"/>
        <w:ind w:firstLine="720"/>
        <w:jc w:val="both"/>
        <w:rPr>
          <w:rFonts w:eastAsia="Times New Roman"/>
          <w:bCs/>
          <w:color w:val="000000" w:themeColor="text1"/>
          <w:szCs w:val="24"/>
        </w:rPr>
      </w:pPr>
      <w:r w:rsidRPr="006F1476">
        <w:rPr>
          <w:rFonts w:eastAsia="Times New Roman"/>
          <w:b/>
          <w:bCs/>
          <w:color w:val="000000" w:themeColor="text1"/>
          <w:szCs w:val="24"/>
        </w:rPr>
        <w:t>ΙΩΑΝΝΗΣ ΓΚΙΟΛΑΣ:</w:t>
      </w:r>
      <w:r>
        <w:rPr>
          <w:rFonts w:eastAsia="Times New Roman"/>
          <w:bCs/>
          <w:color w:val="000000" w:themeColor="text1"/>
          <w:szCs w:val="24"/>
        </w:rPr>
        <w:t xml:space="preserve"> Τέλος, η λήψη απλών αλλά και δίκαιων μέτρων για τη βελτίωση της πειθαρχικής διαδικασίας και, ει</w:t>
      </w:r>
      <w:r w:rsidRPr="002C5A9E">
        <w:rPr>
          <w:rFonts w:eastAsia="Times New Roman"/>
          <w:bCs/>
          <w:color w:val="000000" w:themeColor="text1"/>
          <w:szCs w:val="24"/>
        </w:rPr>
        <w:t>δικότερα</w:t>
      </w:r>
      <w:r>
        <w:rPr>
          <w:rFonts w:eastAsia="Times New Roman"/>
          <w:bCs/>
          <w:color w:val="000000" w:themeColor="text1"/>
          <w:szCs w:val="24"/>
        </w:rPr>
        <w:t>,</w:t>
      </w:r>
      <w:r w:rsidRPr="002C5A9E">
        <w:rPr>
          <w:rFonts w:eastAsia="Times New Roman"/>
          <w:bCs/>
          <w:color w:val="000000" w:themeColor="text1"/>
          <w:szCs w:val="24"/>
        </w:rPr>
        <w:t xml:space="preserve"> </w:t>
      </w:r>
      <w:r>
        <w:rPr>
          <w:rFonts w:eastAsia="Times New Roman"/>
          <w:bCs/>
          <w:color w:val="000000" w:themeColor="text1"/>
          <w:szCs w:val="24"/>
        </w:rPr>
        <w:t xml:space="preserve">ότι </w:t>
      </w:r>
      <w:r w:rsidRPr="002C5A9E">
        <w:rPr>
          <w:rFonts w:eastAsia="Times New Roman"/>
          <w:bCs/>
          <w:color w:val="000000" w:themeColor="text1"/>
          <w:szCs w:val="24"/>
        </w:rPr>
        <w:t xml:space="preserve">ο υπάλληλος που διενεργεί την </w:t>
      </w:r>
      <w:r>
        <w:rPr>
          <w:rFonts w:eastAsia="Times New Roman"/>
          <w:bCs/>
          <w:color w:val="000000" w:themeColor="text1"/>
          <w:szCs w:val="24"/>
        </w:rPr>
        <w:t xml:space="preserve">ΕΔΕ, </w:t>
      </w:r>
      <w:r w:rsidRPr="002C5A9E">
        <w:rPr>
          <w:rFonts w:eastAsia="Times New Roman"/>
          <w:bCs/>
          <w:color w:val="000000" w:themeColor="text1"/>
          <w:szCs w:val="24"/>
        </w:rPr>
        <w:t>για να παρέχει τα τεκμήρια και τα στοι</w:t>
      </w:r>
      <w:r w:rsidRPr="002C5A9E">
        <w:rPr>
          <w:rFonts w:eastAsia="Times New Roman"/>
          <w:bCs/>
          <w:color w:val="000000" w:themeColor="text1"/>
          <w:szCs w:val="24"/>
        </w:rPr>
        <w:t>χεία αξιοπιστίας</w:t>
      </w:r>
      <w:r>
        <w:rPr>
          <w:rFonts w:eastAsia="Times New Roman"/>
          <w:bCs/>
          <w:color w:val="000000" w:themeColor="text1"/>
          <w:szCs w:val="24"/>
        </w:rPr>
        <w:t xml:space="preserve">, πρέπει να έχει </w:t>
      </w:r>
      <w:r w:rsidRPr="002C5A9E">
        <w:rPr>
          <w:rFonts w:eastAsia="Times New Roman"/>
          <w:bCs/>
          <w:color w:val="000000" w:themeColor="text1"/>
          <w:szCs w:val="24"/>
        </w:rPr>
        <w:t>βαθμό Α</w:t>
      </w:r>
      <w:r>
        <w:rPr>
          <w:rFonts w:eastAsia="Times New Roman"/>
          <w:bCs/>
          <w:color w:val="000000" w:themeColor="text1"/>
          <w:szCs w:val="24"/>
        </w:rPr>
        <w:t>΄</w:t>
      </w:r>
      <w:r w:rsidRPr="002C5A9E">
        <w:rPr>
          <w:rFonts w:eastAsia="Times New Roman"/>
          <w:bCs/>
          <w:color w:val="000000" w:themeColor="text1"/>
          <w:szCs w:val="24"/>
        </w:rPr>
        <w:t xml:space="preserve"> και όχι Β</w:t>
      </w:r>
      <w:r>
        <w:rPr>
          <w:rFonts w:eastAsia="Times New Roman"/>
          <w:bCs/>
          <w:color w:val="000000" w:themeColor="text1"/>
          <w:szCs w:val="24"/>
        </w:rPr>
        <w:t xml:space="preserve">΄, </w:t>
      </w:r>
      <w:r w:rsidRPr="002C5A9E">
        <w:rPr>
          <w:rFonts w:eastAsia="Times New Roman"/>
          <w:bCs/>
          <w:color w:val="000000" w:themeColor="text1"/>
          <w:szCs w:val="24"/>
        </w:rPr>
        <w:t>καθώς</w:t>
      </w:r>
      <w:r>
        <w:rPr>
          <w:rFonts w:eastAsia="Times New Roman"/>
          <w:bCs/>
          <w:color w:val="000000" w:themeColor="text1"/>
          <w:szCs w:val="24"/>
        </w:rPr>
        <w:t xml:space="preserve">, επίσης, </w:t>
      </w:r>
      <w:r w:rsidRPr="002C5A9E">
        <w:rPr>
          <w:rFonts w:eastAsia="Times New Roman"/>
          <w:bCs/>
          <w:color w:val="000000" w:themeColor="text1"/>
          <w:szCs w:val="24"/>
        </w:rPr>
        <w:t xml:space="preserve">η θέσπιση της </w:t>
      </w:r>
      <w:r>
        <w:rPr>
          <w:rFonts w:eastAsia="Times New Roman"/>
          <w:bCs/>
          <w:color w:val="000000" w:themeColor="text1"/>
          <w:szCs w:val="24"/>
        </w:rPr>
        <w:t>ενδεικτικής προθεσμίας τριών</w:t>
      </w:r>
      <w:r w:rsidRPr="002C5A9E">
        <w:rPr>
          <w:rFonts w:eastAsia="Times New Roman"/>
          <w:bCs/>
          <w:color w:val="000000" w:themeColor="text1"/>
          <w:szCs w:val="24"/>
        </w:rPr>
        <w:t xml:space="preserve"> μηνών για να μην παρατ</w:t>
      </w:r>
      <w:r>
        <w:rPr>
          <w:rFonts w:eastAsia="Times New Roman"/>
          <w:bCs/>
          <w:color w:val="000000" w:themeColor="text1"/>
          <w:szCs w:val="24"/>
        </w:rPr>
        <w:t xml:space="preserve">είνεται </w:t>
      </w:r>
      <w:r w:rsidRPr="002C5A9E">
        <w:rPr>
          <w:rFonts w:eastAsia="Times New Roman"/>
          <w:bCs/>
          <w:color w:val="000000" w:themeColor="text1"/>
          <w:szCs w:val="24"/>
        </w:rPr>
        <w:t>η άσκηση πειθαρχικής διώξεως με την αναγκαία και</w:t>
      </w:r>
      <w:r>
        <w:rPr>
          <w:rFonts w:eastAsia="Times New Roman"/>
          <w:bCs/>
          <w:color w:val="000000" w:themeColor="text1"/>
          <w:szCs w:val="24"/>
        </w:rPr>
        <w:t>,</w:t>
      </w:r>
      <w:r w:rsidRPr="002C5A9E">
        <w:rPr>
          <w:rFonts w:eastAsia="Times New Roman"/>
          <w:bCs/>
          <w:color w:val="000000" w:themeColor="text1"/>
          <w:szCs w:val="24"/>
        </w:rPr>
        <w:t xml:space="preserve"> δυστυχώς</w:t>
      </w:r>
      <w:r>
        <w:rPr>
          <w:rFonts w:eastAsia="Times New Roman"/>
          <w:bCs/>
          <w:color w:val="000000" w:themeColor="text1"/>
          <w:szCs w:val="24"/>
        </w:rPr>
        <w:t>,</w:t>
      </w:r>
      <w:r w:rsidRPr="002C5A9E">
        <w:rPr>
          <w:rFonts w:eastAsia="Times New Roman"/>
          <w:bCs/>
          <w:color w:val="000000" w:themeColor="text1"/>
          <w:szCs w:val="24"/>
        </w:rPr>
        <w:t xml:space="preserve"> δυσανάλογη </w:t>
      </w:r>
      <w:r>
        <w:rPr>
          <w:rFonts w:eastAsia="Times New Roman"/>
          <w:bCs/>
          <w:color w:val="000000" w:themeColor="text1"/>
          <w:szCs w:val="24"/>
        </w:rPr>
        <w:t xml:space="preserve">άμυνα του υπαλλήλου </w:t>
      </w:r>
      <w:r w:rsidRPr="002C5A9E">
        <w:rPr>
          <w:rFonts w:eastAsia="Times New Roman"/>
          <w:bCs/>
          <w:color w:val="000000" w:themeColor="text1"/>
          <w:szCs w:val="24"/>
        </w:rPr>
        <w:t xml:space="preserve">ότι πρέπει να διατηρεί </w:t>
      </w:r>
      <w:r w:rsidRPr="002C5A9E">
        <w:rPr>
          <w:rFonts w:eastAsia="Times New Roman"/>
          <w:bCs/>
          <w:color w:val="000000" w:themeColor="text1"/>
          <w:szCs w:val="24"/>
        </w:rPr>
        <w:t>το τεκμήριο της αθωότητας και να μην πηγαίνει στις καλέ</w:t>
      </w:r>
      <w:r>
        <w:rPr>
          <w:rFonts w:eastAsia="Times New Roman"/>
          <w:bCs/>
          <w:color w:val="000000" w:themeColor="text1"/>
          <w:szCs w:val="24"/>
        </w:rPr>
        <w:t>νδε</w:t>
      </w:r>
      <w:r w:rsidRPr="002C5A9E">
        <w:rPr>
          <w:rFonts w:eastAsia="Times New Roman"/>
          <w:bCs/>
          <w:color w:val="000000" w:themeColor="text1"/>
          <w:szCs w:val="24"/>
        </w:rPr>
        <w:t>ς</w:t>
      </w:r>
      <w:r>
        <w:rPr>
          <w:rFonts w:eastAsia="Times New Roman"/>
          <w:bCs/>
          <w:color w:val="000000" w:themeColor="text1"/>
          <w:szCs w:val="24"/>
        </w:rPr>
        <w:t>.</w:t>
      </w:r>
    </w:p>
    <w:p w14:paraId="20A4EB43" w14:textId="77777777" w:rsidR="005D4821" w:rsidRDefault="006B233D">
      <w:pPr>
        <w:spacing w:line="600" w:lineRule="auto"/>
        <w:ind w:firstLine="720"/>
        <w:jc w:val="both"/>
        <w:rPr>
          <w:rFonts w:eastAsia="Times New Roman"/>
          <w:bCs/>
          <w:color w:val="000000" w:themeColor="text1"/>
          <w:szCs w:val="24"/>
        </w:rPr>
      </w:pPr>
      <w:r>
        <w:rPr>
          <w:rFonts w:eastAsia="Times New Roman"/>
          <w:b/>
          <w:bCs/>
          <w:color w:val="000000" w:themeColor="text1"/>
          <w:szCs w:val="24"/>
        </w:rPr>
        <w:t>ΠΡΟΕΔΡΕΥΩΝ (Μάριος Γεωργιάδης):</w:t>
      </w:r>
      <w:r>
        <w:rPr>
          <w:rFonts w:eastAsia="Times New Roman"/>
          <w:bCs/>
          <w:color w:val="000000" w:themeColor="text1"/>
          <w:szCs w:val="24"/>
        </w:rPr>
        <w:t xml:space="preserve"> Κύριε </w:t>
      </w:r>
      <w:proofErr w:type="spellStart"/>
      <w:r>
        <w:rPr>
          <w:rFonts w:eastAsia="Times New Roman"/>
          <w:bCs/>
          <w:color w:val="000000" w:themeColor="text1"/>
          <w:szCs w:val="24"/>
        </w:rPr>
        <w:t>Γκιόλα</w:t>
      </w:r>
      <w:proofErr w:type="spellEnd"/>
      <w:r>
        <w:rPr>
          <w:rFonts w:eastAsia="Times New Roman"/>
          <w:bCs/>
          <w:color w:val="000000" w:themeColor="text1"/>
          <w:szCs w:val="24"/>
        </w:rPr>
        <w:t>, παρακαλώ. Έχετε υπερβεί τα δέκα λεπτά.</w:t>
      </w:r>
    </w:p>
    <w:p w14:paraId="20A4EB44" w14:textId="77777777" w:rsidR="005D4821" w:rsidRDefault="006B233D">
      <w:pPr>
        <w:spacing w:line="600" w:lineRule="auto"/>
        <w:ind w:firstLine="720"/>
        <w:jc w:val="both"/>
        <w:rPr>
          <w:rFonts w:eastAsia="Times New Roman"/>
          <w:bCs/>
          <w:color w:val="000000" w:themeColor="text1"/>
          <w:szCs w:val="24"/>
        </w:rPr>
      </w:pPr>
      <w:r>
        <w:rPr>
          <w:rFonts w:eastAsia="Times New Roman"/>
          <w:b/>
          <w:bCs/>
          <w:color w:val="000000" w:themeColor="text1"/>
          <w:szCs w:val="24"/>
        </w:rPr>
        <w:t xml:space="preserve">ΙΩΑΝΝΗΣ ΓΚΙΟΛΑΣ: </w:t>
      </w:r>
      <w:r>
        <w:rPr>
          <w:rFonts w:eastAsia="Times New Roman"/>
          <w:bCs/>
          <w:color w:val="000000" w:themeColor="text1"/>
          <w:szCs w:val="24"/>
        </w:rPr>
        <w:t>Βελτιώνουμε, λοιπόν, κύριοι συνάδελφοι, και εκσυγχρονίζουμε τη δημόσια διοίκηση</w:t>
      </w:r>
      <w:r>
        <w:rPr>
          <w:rFonts w:eastAsia="Times New Roman"/>
          <w:bCs/>
          <w:color w:val="000000" w:themeColor="text1"/>
          <w:szCs w:val="24"/>
        </w:rPr>
        <w:t>,</w:t>
      </w:r>
      <w:r>
        <w:rPr>
          <w:rFonts w:eastAsia="Times New Roman"/>
          <w:bCs/>
          <w:color w:val="000000" w:themeColor="text1"/>
          <w:szCs w:val="24"/>
        </w:rPr>
        <w:t xml:space="preserve"> προκειμένου </w:t>
      </w:r>
      <w:r>
        <w:rPr>
          <w:rFonts w:eastAsia="Times New Roman"/>
          <w:bCs/>
          <w:color w:val="000000" w:themeColor="text1"/>
          <w:szCs w:val="24"/>
        </w:rPr>
        <w:lastRenderedPageBreak/>
        <w:t xml:space="preserve">να καταστεί πυλώνας δίκαιης ανάπτυξης, προωθώντας την αναγκαία </w:t>
      </w:r>
      <w:r w:rsidRPr="002C5A9E">
        <w:rPr>
          <w:rFonts w:eastAsia="Times New Roman"/>
          <w:bCs/>
          <w:color w:val="000000" w:themeColor="text1"/>
          <w:szCs w:val="24"/>
        </w:rPr>
        <w:t xml:space="preserve">παραγωγική ανασυγκρότηση </w:t>
      </w:r>
      <w:r>
        <w:rPr>
          <w:rFonts w:eastAsia="Times New Roman"/>
          <w:bCs/>
          <w:color w:val="000000" w:themeColor="text1"/>
          <w:szCs w:val="24"/>
        </w:rPr>
        <w:t xml:space="preserve">με σίγουρα </w:t>
      </w:r>
      <w:r w:rsidRPr="002C5A9E">
        <w:rPr>
          <w:rFonts w:eastAsia="Times New Roman"/>
          <w:bCs/>
          <w:color w:val="000000" w:themeColor="text1"/>
          <w:szCs w:val="24"/>
        </w:rPr>
        <w:t>και σταθερά βήματα και τομές</w:t>
      </w:r>
      <w:r>
        <w:rPr>
          <w:rFonts w:eastAsia="Times New Roman"/>
          <w:bCs/>
          <w:color w:val="000000" w:themeColor="text1"/>
          <w:szCs w:val="24"/>
        </w:rPr>
        <w:t>,</w:t>
      </w:r>
      <w:r w:rsidRPr="002C5A9E">
        <w:rPr>
          <w:rFonts w:eastAsia="Times New Roman"/>
          <w:bCs/>
          <w:color w:val="000000" w:themeColor="text1"/>
          <w:szCs w:val="24"/>
        </w:rPr>
        <w:t xml:space="preserve"> που θα </w:t>
      </w:r>
      <w:r>
        <w:rPr>
          <w:rFonts w:eastAsia="Times New Roman"/>
          <w:bCs/>
          <w:color w:val="000000" w:themeColor="text1"/>
          <w:szCs w:val="24"/>
        </w:rPr>
        <w:t xml:space="preserve">την </w:t>
      </w:r>
      <w:r w:rsidRPr="002C5A9E">
        <w:rPr>
          <w:rFonts w:eastAsia="Times New Roman"/>
          <w:bCs/>
          <w:color w:val="000000" w:themeColor="text1"/>
          <w:szCs w:val="24"/>
        </w:rPr>
        <w:t xml:space="preserve">καταστήσουν </w:t>
      </w:r>
      <w:r>
        <w:rPr>
          <w:rFonts w:eastAsia="Times New Roman"/>
          <w:bCs/>
          <w:color w:val="000000" w:themeColor="text1"/>
          <w:szCs w:val="24"/>
        </w:rPr>
        <w:t xml:space="preserve">αρωγό του </w:t>
      </w:r>
      <w:r w:rsidRPr="002C5A9E">
        <w:rPr>
          <w:rFonts w:eastAsia="Times New Roman"/>
          <w:bCs/>
          <w:color w:val="000000" w:themeColor="text1"/>
          <w:szCs w:val="24"/>
        </w:rPr>
        <w:t>πολίτη και συμμέτοχ</w:t>
      </w:r>
      <w:r>
        <w:rPr>
          <w:rFonts w:eastAsia="Times New Roman"/>
          <w:bCs/>
          <w:color w:val="000000" w:themeColor="text1"/>
          <w:szCs w:val="24"/>
        </w:rPr>
        <w:t>ο στην α</w:t>
      </w:r>
      <w:r w:rsidRPr="002C5A9E">
        <w:rPr>
          <w:rFonts w:eastAsia="Times New Roman"/>
          <w:bCs/>
          <w:color w:val="000000" w:themeColor="text1"/>
          <w:szCs w:val="24"/>
        </w:rPr>
        <w:t>νόρθωση της κοινωνίας</w:t>
      </w:r>
      <w:r>
        <w:rPr>
          <w:rFonts w:eastAsia="Times New Roman"/>
          <w:bCs/>
          <w:color w:val="000000" w:themeColor="text1"/>
          <w:szCs w:val="24"/>
        </w:rPr>
        <w:t>.</w:t>
      </w:r>
    </w:p>
    <w:p w14:paraId="20A4EB45" w14:textId="77777777" w:rsidR="005D4821" w:rsidRDefault="006B233D">
      <w:pPr>
        <w:spacing w:line="600" w:lineRule="auto"/>
        <w:ind w:firstLine="720"/>
        <w:jc w:val="both"/>
        <w:rPr>
          <w:rFonts w:eastAsia="Times New Roman"/>
          <w:bCs/>
          <w:color w:val="000000" w:themeColor="text1"/>
          <w:szCs w:val="24"/>
        </w:rPr>
      </w:pPr>
      <w:r>
        <w:rPr>
          <w:rFonts w:eastAsia="Times New Roman"/>
          <w:bCs/>
          <w:color w:val="000000" w:themeColor="text1"/>
          <w:szCs w:val="24"/>
        </w:rPr>
        <w:t>Ε</w:t>
      </w:r>
      <w:r w:rsidRPr="002C5A9E">
        <w:rPr>
          <w:rFonts w:eastAsia="Times New Roman"/>
          <w:bCs/>
          <w:color w:val="000000" w:themeColor="text1"/>
          <w:szCs w:val="24"/>
        </w:rPr>
        <w:t>υχαριστώ π</w:t>
      </w:r>
      <w:r>
        <w:rPr>
          <w:rFonts w:eastAsia="Times New Roman"/>
          <w:bCs/>
          <w:color w:val="000000" w:themeColor="text1"/>
          <w:szCs w:val="24"/>
        </w:rPr>
        <w:t>ολύ.</w:t>
      </w:r>
    </w:p>
    <w:p w14:paraId="20A4EB46" w14:textId="77777777" w:rsidR="005D4821" w:rsidRDefault="006B233D">
      <w:pPr>
        <w:spacing w:line="600" w:lineRule="auto"/>
        <w:ind w:firstLine="709"/>
        <w:jc w:val="center"/>
        <w:rPr>
          <w:rFonts w:eastAsia="Times New Roman"/>
          <w:bCs/>
          <w:color w:val="000000" w:themeColor="text1"/>
          <w:szCs w:val="24"/>
        </w:rPr>
      </w:pPr>
      <w:r>
        <w:rPr>
          <w:rFonts w:eastAsia="Times New Roman"/>
          <w:bCs/>
          <w:color w:val="000000" w:themeColor="text1"/>
          <w:szCs w:val="24"/>
        </w:rPr>
        <w:t>(Χειροκροτήματα</w:t>
      </w:r>
      <w:r>
        <w:rPr>
          <w:rFonts w:eastAsia="Times New Roman"/>
          <w:bCs/>
          <w:color w:val="000000" w:themeColor="text1"/>
          <w:szCs w:val="24"/>
        </w:rPr>
        <w:t xml:space="preserve"> από την πτέρυγα του ΣΥΡΙΖΑ)</w:t>
      </w:r>
    </w:p>
    <w:p w14:paraId="20A4EB47" w14:textId="77777777" w:rsidR="005D4821" w:rsidRDefault="006B233D">
      <w:pPr>
        <w:spacing w:line="600" w:lineRule="auto"/>
        <w:ind w:firstLine="720"/>
        <w:jc w:val="both"/>
        <w:rPr>
          <w:rFonts w:eastAsia="Times New Roman"/>
          <w:bCs/>
          <w:color w:val="000000" w:themeColor="text1"/>
          <w:szCs w:val="24"/>
        </w:rPr>
      </w:pPr>
      <w:r w:rsidRPr="006F1476">
        <w:rPr>
          <w:rFonts w:eastAsia="Times New Roman"/>
          <w:b/>
          <w:bCs/>
          <w:color w:val="000000" w:themeColor="text1"/>
          <w:szCs w:val="24"/>
        </w:rPr>
        <w:t>ΠΡΟΕΔΡΕΥΩΝ (Μάριος Γεωργιάδης):</w:t>
      </w:r>
      <w:r>
        <w:rPr>
          <w:rFonts w:eastAsia="Times New Roman"/>
          <w:bCs/>
          <w:color w:val="000000" w:themeColor="text1"/>
          <w:szCs w:val="24"/>
        </w:rPr>
        <w:t xml:space="preserve"> Ευχαριστούμε τον κ. </w:t>
      </w:r>
      <w:proofErr w:type="spellStart"/>
      <w:r>
        <w:rPr>
          <w:rFonts w:eastAsia="Times New Roman"/>
          <w:bCs/>
          <w:color w:val="000000" w:themeColor="text1"/>
          <w:szCs w:val="24"/>
        </w:rPr>
        <w:t>Γκιόλα</w:t>
      </w:r>
      <w:proofErr w:type="spellEnd"/>
      <w:r>
        <w:rPr>
          <w:rFonts w:eastAsia="Times New Roman"/>
          <w:bCs/>
          <w:color w:val="000000" w:themeColor="text1"/>
          <w:szCs w:val="24"/>
        </w:rPr>
        <w:t>.</w:t>
      </w:r>
    </w:p>
    <w:p w14:paraId="20A4EB48" w14:textId="77777777" w:rsidR="005D4821" w:rsidRDefault="006B233D">
      <w:pPr>
        <w:spacing w:line="600" w:lineRule="auto"/>
        <w:ind w:firstLine="720"/>
        <w:jc w:val="both"/>
        <w:rPr>
          <w:rFonts w:eastAsia="Times New Roman"/>
          <w:bCs/>
          <w:color w:val="000000" w:themeColor="text1"/>
          <w:szCs w:val="24"/>
        </w:rPr>
      </w:pPr>
      <w:r>
        <w:rPr>
          <w:rFonts w:eastAsia="Times New Roman"/>
          <w:bCs/>
          <w:color w:val="000000" w:themeColor="text1"/>
          <w:szCs w:val="24"/>
        </w:rPr>
        <w:t xml:space="preserve">Τον λόγο έχει </w:t>
      </w:r>
      <w:r w:rsidRPr="002C5A9E">
        <w:rPr>
          <w:rFonts w:eastAsia="Times New Roman"/>
          <w:bCs/>
          <w:color w:val="000000" w:themeColor="text1"/>
          <w:szCs w:val="24"/>
        </w:rPr>
        <w:t>ο κ</w:t>
      </w:r>
      <w:r>
        <w:rPr>
          <w:rFonts w:eastAsia="Times New Roman"/>
          <w:bCs/>
          <w:color w:val="000000" w:themeColor="text1"/>
          <w:szCs w:val="24"/>
        </w:rPr>
        <w:t>.</w:t>
      </w:r>
      <w:r w:rsidRPr="002C5A9E">
        <w:rPr>
          <w:rFonts w:eastAsia="Times New Roman"/>
          <w:bCs/>
          <w:color w:val="000000" w:themeColor="text1"/>
          <w:szCs w:val="24"/>
        </w:rPr>
        <w:t xml:space="preserve"> Βορίδης από την Κοινοβουλευτική Ομάδα της Νέας Δημοκρατίας για </w:t>
      </w:r>
      <w:r>
        <w:rPr>
          <w:rFonts w:eastAsia="Times New Roman"/>
          <w:bCs/>
          <w:color w:val="000000" w:themeColor="text1"/>
          <w:szCs w:val="24"/>
        </w:rPr>
        <w:t xml:space="preserve">επτά </w:t>
      </w:r>
      <w:r w:rsidRPr="002C5A9E">
        <w:rPr>
          <w:rFonts w:eastAsia="Times New Roman"/>
          <w:bCs/>
          <w:color w:val="000000" w:themeColor="text1"/>
          <w:szCs w:val="24"/>
        </w:rPr>
        <w:t>λεπτά</w:t>
      </w:r>
      <w:r>
        <w:rPr>
          <w:rFonts w:eastAsia="Times New Roman"/>
          <w:bCs/>
          <w:color w:val="000000" w:themeColor="text1"/>
          <w:szCs w:val="24"/>
        </w:rPr>
        <w:t>.</w:t>
      </w:r>
    </w:p>
    <w:p w14:paraId="20A4EB49" w14:textId="77777777" w:rsidR="005D4821" w:rsidRDefault="006B233D">
      <w:pPr>
        <w:spacing w:line="600" w:lineRule="auto"/>
        <w:ind w:firstLine="720"/>
        <w:jc w:val="both"/>
        <w:rPr>
          <w:rFonts w:eastAsia="Times New Roman"/>
          <w:bCs/>
          <w:color w:val="000000" w:themeColor="text1"/>
          <w:szCs w:val="24"/>
        </w:rPr>
      </w:pPr>
      <w:r w:rsidRPr="006F1476">
        <w:rPr>
          <w:rFonts w:eastAsia="Times New Roman"/>
          <w:b/>
          <w:bCs/>
          <w:color w:val="000000" w:themeColor="text1"/>
          <w:szCs w:val="24"/>
        </w:rPr>
        <w:t xml:space="preserve">ΜΑΥΡΟΥΔΗΣ ΒΟΡΙΔΗΣ: </w:t>
      </w:r>
      <w:r>
        <w:rPr>
          <w:rFonts w:eastAsia="Times New Roman"/>
          <w:bCs/>
          <w:color w:val="000000" w:themeColor="text1"/>
          <w:szCs w:val="24"/>
        </w:rPr>
        <w:t>Ε</w:t>
      </w:r>
      <w:r w:rsidRPr="002C5A9E">
        <w:rPr>
          <w:rFonts w:eastAsia="Times New Roman"/>
          <w:bCs/>
          <w:color w:val="000000" w:themeColor="text1"/>
          <w:szCs w:val="24"/>
        </w:rPr>
        <w:t>υχαριστώ</w:t>
      </w:r>
      <w:r>
        <w:rPr>
          <w:rFonts w:eastAsia="Times New Roman"/>
          <w:bCs/>
          <w:color w:val="000000" w:themeColor="text1"/>
          <w:szCs w:val="24"/>
        </w:rPr>
        <w:t>,</w:t>
      </w:r>
      <w:r w:rsidRPr="002C5A9E">
        <w:rPr>
          <w:rFonts w:eastAsia="Times New Roman"/>
          <w:bCs/>
          <w:color w:val="000000" w:themeColor="text1"/>
          <w:szCs w:val="24"/>
        </w:rPr>
        <w:t xml:space="preserve"> κύριε </w:t>
      </w:r>
      <w:r>
        <w:rPr>
          <w:rFonts w:eastAsia="Times New Roman"/>
          <w:bCs/>
          <w:color w:val="000000" w:themeColor="text1"/>
          <w:szCs w:val="24"/>
        </w:rPr>
        <w:t>Π</w:t>
      </w:r>
      <w:r w:rsidRPr="002C5A9E">
        <w:rPr>
          <w:rFonts w:eastAsia="Times New Roman"/>
          <w:bCs/>
          <w:color w:val="000000" w:themeColor="text1"/>
          <w:szCs w:val="24"/>
        </w:rPr>
        <w:t>ρόεδρε</w:t>
      </w:r>
      <w:r>
        <w:rPr>
          <w:rFonts w:eastAsia="Times New Roman"/>
          <w:bCs/>
          <w:color w:val="000000" w:themeColor="text1"/>
          <w:szCs w:val="24"/>
        </w:rPr>
        <w:t>.</w:t>
      </w:r>
    </w:p>
    <w:p w14:paraId="20A4EB4A" w14:textId="77777777" w:rsidR="005D4821" w:rsidRDefault="006B233D">
      <w:pPr>
        <w:spacing w:line="600" w:lineRule="auto"/>
        <w:ind w:firstLine="720"/>
        <w:jc w:val="both"/>
        <w:rPr>
          <w:rFonts w:eastAsia="Times New Roman"/>
          <w:bCs/>
          <w:color w:val="000000" w:themeColor="text1"/>
          <w:szCs w:val="24"/>
        </w:rPr>
      </w:pPr>
      <w:r>
        <w:rPr>
          <w:rFonts w:eastAsia="Times New Roman"/>
          <w:bCs/>
          <w:color w:val="000000" w:themeColor="text1"/>
          <w:szCs w:val="24"/>
        </w:rPr>
        <w:t xml:space="preserve">Κυρίες και κύριοι </w:t>
      </w:r>
      <w:r w:rsidRPr="002C5A9E">
        <w:rPr>
          <w:rFonts w:eastAsia="Times New Roman"/>
          <w:bCs/>
          <w:color w:val="000000" w:themeColor="text1"/>
          <w:szCs w:val="24"/>
        </w:rPr>
        <w:t>συνάδελφοι</w:t>
      </w:r>
      <w:r>
        <w:rPr>
          <w:rFonts w:eastAsia="Times New Roman"/>
          <w:bCs/>
          <w:color w:val="000000" w:themeColor="text1"/>
          <w:szCs w:val="24"/>
        </w:rPr>
        <w:t xml:space="preserve">, </w:t>
      </w:r>
      <w:r w:rsidRPr="002C5A9E">
        <w:rPr>
          <w:rFonts w:eastAsia="Times New Roman"/>
          <w:bCs/>
          <w:color w:val="000000" w:themeColor="text1"/>
          <w:szCs w:val="24"/>
        </w:rPr>
        <w:t>αυτό είναι το πρώτο νομοσχέδιο που συζητ</w:t>
      </w:r>
      <w:r>
        <w:rPr>
          <w:rFonts w:eastAsia="Times New Roman"/>
          <w:bCs/>
          <w:color w:val="000000" w:themeColor="text1"/>
          <w:szCs w:val="24"/>
        </w:rPr>
        <w:t>ούμε και το οποίο εισηγείται η Κ</w:t>
      </w:r>
      <w:r w:rsidRPr="002C5A9E">
        <w:rPr>
          <w:rFonts w:eastAsia="Times New Roman"/>
          <w:bCs/>
          <w:color w:val="000000" w:themeColor="text1"/>
          <w:szCs w:val="24"/>
        </w:rPr>
        <w:t xml:space="preserve">υβέρνηση πλέον ως κοινοβουλευτική </w:t>
      </w:r>
      <w:r>
        <w:rPr>
          <w:rFonts w:eastAsia="Times New Roman"/>
          <w:bCs/>
          <w:color w:val="000000" w:themeColor="text1"/>
          <w:szCs w:val="24"/>
        </w:rPr>
        <w:t>μ</w:t>
      </w:r>
      <w:r w:rsidRPr="002C5A9E">
        <w:rPr>
          <w:rFonts w:eastAsia="Times New Roman"/>
          <w:bCs/>
          <w:color w:val="000000" w:themeColor="text1"/>
          <w:szCs w:val="24"/>
        </w:rPr>
        <w:t>ειοψηφία</w:t>
      </w:r>
      <w:r>
        <w:rPr>
          <w:rFonts w:eastAsia="Times New Roman"/>
          <w:bCs/>
          <w:color w:val="000000" w:themeColor="text1"/>
          <w:szCs w:val="24"/>
        </w:rPr>
        <w:t xml:space="preserve">. </w:t>
      </w:r>
    </w:p>
    <w:p w14:paraId="20A4EB4B" w14:textId="77777777" w:rsidR="005D4821" w:rsidRDefault="006B233D">
      <w:pPr>
        <w:spacing w:line="600" w:lineRule="auto"/>
        <w:ind w:firstLine="720"/>
        <w:jc w:val="both"/>
        <w:rPr>
          <w:rFonts w:eastAsia="Times New Roman"/>
          <w:bCs/>
          <w:color w:val="000000" w:themeColor="text1"/>
          <w:szCs w:val="24"/>
        </w:rPr>
      </w:pPr>
      <w:r>
        <w:rPr>
          <w:rFonts w:eastAsia="Times New Roman"/>
          <w:bCs/>
          <w:color w:val="000000" w:themeColor="text1"/>
          <w:szCs w:val="24"/>
        </w:rPr>
        <w:t>Το λέω αυτό -</w:t>
      </w:r>
      <w:r w:rsidRPr="002C5A9E">
        <w:rPr>
          <w:rFonts w:eastAsia="Times New Roman"/>
          <w:bCs/>
          <w:color w:val="000000" w:themeColor="text1"/>
          <w:szCs w:val="24"/>
        </w:rPr>
        <w:t>καταλαβαίνω ότι ήδη αρχ</w:t>
      </w:r>
      <w:r>
        <w:rPr>
          <w:rFonts w:eastAsia="Times New Roman"/>
          <w:bCs/>
          <w:color w:val="000000" w:themeColor="text1"/>
          <w:szCs w:val="24"/>
        </w:rPr>
        <w:t xml:space="preserve">ίζει το γνωστό, οι αντιδράσεις- γιατί </w:t>
      </w:r>
      <w:r w:rsidRPr="002C5A9E">
        <w:rPr>
          <w:rFonts w:eastAsia="Times New Roman"/>
          <w:bCs/>
          <w:color w:val="000000" w:themeColor="text1"/>
          <w:szCs w:val="24"/>
        </w:rPr>
        <w:t xml:space="preserve">κατά πλάσμα δικαίου σε </w:t>
      </w:r>
      <w:r>
        <w:rPr>
          <w:rFonts w:eastAsia="Times New Roman"/>
          <w:bCs/>
          <w:color w:val="000000" w:themeColor="text1"/>
          <w:szCs w:val="24"/>
        </w:rPr>
        <w:t xml:space="preserve">αυτή την Αίθουσα, όταν </w:t>
      </w:r>
      <w:r w:rsidRPr="002C5A9E">
        <w:rPr>
          <w:rFonts w:eastAsia="Times New Roman"/>
          <w:bCs/>
          <w:color w:val="000000" w:themeColor="text1"/>
          <w:szCs w:val="24"/>
        </w:rPr>
        <w:t>καταχωρ</w:t>
      </w:r>
      <w:r>
        <w:rPr>
          <w:rFonts w:eastAsia="Times New Roman"/>
          <w:bCs/>
          <w:color w:val="000000" w:themeColor="text1"/>
          <w:szCs w:val="24"/>
        </w:rPr>
        <w:t>ίζε</w:t>
      </w:r>
      <w:r w:rsidRPr="002C5A9E">
        <w:rPr>
          <w:rFonts w:eastAsia="Times New Roman"/>
          <w:bCs/>
          <w:color w:val="000000" w:themeColor="text1"/>
          <w:szCs w:val="24"/>
        </w:rPr>
        <w:t xml:space="preserve">ται η ψήφος των </w:t>
      </w:r>
      <w:r>
        <w:rPr>
          <w:rFonts w:eastAsia="Times New Roman"/>
          <w:bCs/>
          <w:color w:val="000000" w:themeColor="text1"/>
          <w:szCs w:val="24"/>
        </w:rPr>
        <w:t>Κ</w:t>
      </w:r>
      <w:r w:rsidRPr="002C5A9E">
        <w:rPr>
          <w:rFonts w:eastAsia="Times New Roman"/>
          <w:bCs/>
          <w:color w:val="000000" w:themeColor="text1"/>
          <w:szCs w:val="24"/>
        </w:rPr>
        <w:t xml:space="preserve">οινοβουλευτικών </w:t>
      </w:r>
      <w:r>
        <w:rPr>
          <w:rFonts w:eastAsia="Times New Roman"/>
          <w:bCs/>
          <w:color w:val="000000" w:themeColor="text1"/>
          <w:szCs w:val="24"/>
        </w:rPr>
        <w:t>Ο</w:t>
      </w:r>
      <w:r w:rsidRPr="002C5A9E">
        <w:rPr>
          <w:rFonts w:eastAsia="Times New Roman"/>
          <w:bCs/>
          <w:color w:val="000000" w:themeColor="text1"/>
          <w:szCs w:val="24"/>
        </w:rPr>
        <w:t>μάδων</w:t>
      </w:r>
      <w:r>
        <w:rPr>
          <w:rFonts w:eastAsia="Times New Roman"/>
          <w:bCs/>
          <w:color w:val="000000" w:themeColor="text1"/>
          <w:szCs w:val="24"/>
        </w:rPr>
        <w:t>,</w:t>
      </w:r>
      <w:r w:rsidRPr="002C5A9E">
        <w:rPr>
          <w:rFonts w:eastAsia="Times New Roman"/>
          <w:bCs/>
          <w:color w:val="000000" w:themeColor="text1"/>
          <w:szCs w:val="24"/>
        </w:rPr>
        <w:t xml:space="preserve"> ό</w:t>
      </w:r>
      <w:r w:rsidRPr="002C5A9E">
        <w:rPr>
          <w:rFonts w:eastAsia="Times New Roman"/>
          <w:bCs/>
          <w:color w:val="000000" w:themeColor="text1"/>
          <w:szCs w:val="24"/>
        </w:rPr>
        <w:lastRenderedPageBreak/>
        <w:t xml:space="preserve">πως εκφράζεται αυτή από τον </w:t>
      </w:r>
      <w:r>
        <w:rPr>
          <w:rFonts w:eastAsia="Times New Roman"/>
          <w:bCs/>
          <w:color w:val="000000" w:themeColor="text1"/>
          <w:szCs w:val="24"/>
        </w:rPr>
        <w:t>Κ</w:t>
      </w:r>
      <w:r w:rsidRPr="002C5A9E">
        <w:rPr>
          <w:rFonts w:eastAsia="Times New Roman"/>
          <w:bCs/>
          <w:color w:val="000000" w:themeColor="text1"/>
          <w:szCs w:val="24"/>
        </w:rPr>
        <w:t xml:space="preserve">οινοβουλευτικό </w:t>
      </w:r>
      <w:r>
        <w:rPr>
          <w:rFonts w:eastAsia="Times New Roman"/>
          <w:bCs/>
          <w:color w:val="000000" w:themeColor="text1"/>
          <w:szCs w:val="24"/>
        </w:rPr>
        <w:t xml:space="preserve">τους </w:t>
      </w:r>
      <w:r>
        <w:rPr>
          <w:rFonts w:eastAsia="Times New Roman"/>
          <w:bCs/>
          <w:color w:val="000000" w:themeColor="text1"/>
          <w:szCs w:val="24"/>
        </w:rPr>
        <w:t>Ε</w:t>
      </w:r>
      <w:r w:rsidRPr="002C5A9E">
        <w:rPr>
          <w:rFonts w:eastAsia="Times New Roman"/>
          <w:bCs/>
          <w:color w:val="000000" w:themeColor="text1"/>
          <w:szCs w:val="24"/>
        </w:rPr>
        <w:t>κπρόσωπο</w:t>
      </w:r>
      <w:r>
        <w:rPr>
          <w:rFonts w:eastAsia="Times New Roman"/>
          <w:bCs/>
          <w:color w:val="000000" w:themeColor="text1"/>
          <w:szCs w:val="24"/>
        </w:rPr>
        <w:t>,</w:t>
      </w:r>
      <w:r w:rsidRPr="002C5A9E">
        <w:rPr>
          <w:rFonts w:eastAsia="Times New Roman"/>
          <w:bCs/>
          <w:color w:val="000000" w:themeColor="text1"/>
          <w:szCs w:val="24"/>
        </w:rPr>
        <w:t xml:space="preserve"> θεωρούμε ότι ο </w:t>
      </w:r>
      <w:r>
        <w:rPr>
          <w:rFonts w:eastAsia="Times New Roman"/>
          <w:bCs/>
          <w:color w:val="000000" w:themeColor="text1"/>
          <w:szCs w:val="24"/>
        </w:rPr>
        <w:t>Κ</w:t>
      </w:r>
      <w:r w:rsidRPr="002C5A9E">
        <w:rPr>
          <w:rFonts w:eastAsia="Times New Roman"/>
          <w:bCs/>
          <w:color w:val="000000" w:themeColor="text1"/>
          <w:szCs w:val="24"/>
        </w:rPr>
        <w:t xml:space="preserve">οινοβουλευτικός </w:t>
      </w:r>
      <w:r>
        <w:rPr>
          <w:rFonts w:eastAsia="Times New Roman"/>
          <w:bCs/>
          <w:color w:val="000000" w:themeColor="text1"/>
          <w:szCs w:val="24"/>
        </w:rPr>
        <w:t>Ε</w:t>
      </w:r>
      <w:r w:rsidRPr="002C5A9E">
        <w:rPr>
          <w:rFonts w:eastAsia="Times New Roman"/>
          <w:bCs/>
          <w:color w:val="000000" w:themeColor="text1"/>
          <w:szCs w:val="24"/>
        </w:rPr>
        <w:t xml:space="preserve">κπρόσωπος εκφράζει το σύνολο της </w:t>
      </w:r>
      <w:r>
        <w:rPr>
          <w:rFonts w:eastAsia="Times New Roman"/>
          <w:bCs/>
          <w:color w:val="000000" w:themeColor="text1"/>
          <w:szCs w:val="24"/>
        </w:rPr>
        <w:t>κοινοβουλευτικής</w:t>
      </w:r>
      <w:r w:rsidRPr="002C5A9E">
        <w:rPr>
          <w:rFonts w:eastAsia="Times New Roman"/>
          <w:bCs/>
          <w:color w:val="000000" w:themeColor="text1"/>
          <w:szCs w:val="24"/>
        </w:rPr>
        <w:t xml:space="preserve"> δύναμ</w:t>
      </w:r>
      <w:r>
        <w:rPr>
          <w:rFonts w:eastAsia="Times New Roman"/>
          <w:bCs/>
          <w:color w:val="000000" w:themeColor="text1"/>
          <w:szCs w:val="24"/>
        </w:rPr>
        <w:t>η</w:t>
      </w:r>
      <w:r w:rsidRPr="002C5A9E">
        <w:rPr>
          <w:rFonts w:eastAsia="Times New Roman"/>
          <w:bCs/>
          <w:color w:val="000000" w:themeColor="text1"/>
          <w:szCs w:val="24"/>
        </w:rPr>
        <w:t>ς κάθ</w:t>
      </w:r>
      <w:r>
        <w:rPr>
          <w:rFonts w:eastAsia="Times New Roman"/>
          <w:bCs/>
          <w:color w:val="000000" w:themeColor="text1"/>
          <w:szCs w:val="24"/>
        </w:rPr>
        <w:t xml:space="preserve">ε </w:t>
      </w:r>
      <w:proofErr w:type="spellStart"/>
      <w:r>
        <w:rPr>
          <w:rFonts w:eastAsia="Times New Roman"/>
          <w:bCs/>
          <w:color w:val="000000" w:themeColor="text1"/>
          <w:szCs w:val="24"/>
        </w:rPr>
        <w:t>ομάδος</w:t>
      </w:r>
      <w:proofErr w:type="spellEnd"/>
      <w:r>
        <w:rPr>
          <w:rFonts w:eastAsia="Times New Roman"/>
          <w:bCs/>
          <w:color w:val="000000" w:themeColor="text1"/>
          <w:szCs w:val="24"/>
        </w:rPr>
        <w:t>. Σωστά. Συμφωνούμε σ’ αυτό.</w:t>
      </w:r>
    </w:p>
    <w:p w14:paraId="20A4EB4C" w14:textId="77777777" w:rsidR="005D4821" w:rsidRDefault="006B233D">
      <w:pPr>
        <w:spacing w:line="600" w:lineRule="auto"/>
        <w:ind w:firstLine="720"/>
        <w:jc w:val="both"/>
        <w:rPr>
          <w:rFonts w:eastAsia="Times New Roman"/>
          <w:bCs/>
          <w:color w:val="000000" w:themeColor="text1"/>
          <w:szCs w:val="24"/>
        </w:rPr>
      </w:pPr>
      <w:r>
        <w:rPr>
          <w:rFonts w:eastAsia="Times New Roman"/>
          <w:bCs/>
          <w:color w:val="000000" w:themeColor="text1"/>
          <w:szCs w:val="24"/>
        </w:rPr>
        <w:t xml:space="preserve">Άρα η Κοινοβουλευτική </w:t>
      </w:r>
      <w:r w:rsidRPr="002C5A9E">
        <w:rPr>
          <w:rFonts w:eastAsia="Times New Roman"/>
          <w:bCs/>
          <w:color w:val="000000" w:themeColor="text1"/>
          <w:szCs w:val="24"/>
        </w:rPr>
        <w:t>Ο</w:t>
      </w:r>
      <w:r w:rsidRPr="002C5A9E">
        <w:rPr>
          <w:rFonts w:eastAsia="Times New Roman"/>
          <w:bCs/>
          <w:color w:val="000000" w:themeColor="text1"/>
          <w:szCs w:val="24"/>
        </w:rPr>
        <w:t xml:space="preserve">μάδα του ΣΥΡΙΖΑ </w:t>
      </w:r>
      <w:r>
        <w:rPr>
          <w:rFonts w:eastAsia="Times New Roman"/>
          <w:bCs/>
          <w:color w:val="000000" w:themeColor="text1"/>
          <w:szCs w:val="24"/>
        </w:rPr>
        <w:t xml:space="preserve">είναι </w:t>
      </w:r>
      <w:r w:rsidRPr="002C5A9E">
        <w:rPr>
          <w:rFonts w:eastAsia="Times New Roman"/>
          <w:bCs/>
          <w:color w:val="000000" w:themeColor="text1"/>
          <w:szCs w:val="24"/>
        </w:rPr>
        <w:t>σήμερα</w:t>
      </w:r>
      <w:r>
        <w:rPr>
          <w:rFonts w:eastAsia="Times New Roman"/>
          <w:bCs/>
          <w:color w:val="000000" w:themeColor="text1"/>
          <w:szCs w:val="24"/>
        </w:rPr>
        <w:t xml:space="preserve"> </w:t>
      </w:r>
      <w:proofErr w:type="spellStart"/>
      <w:r>
        <w:rPr>
          <w:rFonts w:eastAsia="Times New Roman"/>
          <w:bCs/>
          <w:color w:val="000000" w:themeColor="text1"/>
          <w:szCs w:val="24"/>
        </w:rPr>
        <w:t>εκατόν</w:t>
      </w:r>
      <w:proofErr w:type="spellEnd"/>
      <w:r>
        <w:rPr>
          <w:rFonts w:eastAsia="Times New Roman"/>
          <w:bCs/>
          <w:color w:val="000000" w:themeColor="text1"/>
          <w:szCs w:val="24"/>
        </w:rPr>
        <w:t xml:space="preserve"> σαράντα πέντε. Δεν </w:t>
      </w:r>
      <w:proofErr w:type="spellStart"/>
      <w:r>
        <w:rPr>
          <w:rFonts w:eastAsia="Times New Roman"/>
          <w:bCs/>
          <w:color w:val="000000" w:themeColor="text1"/>
          <w:szCs w:val="24"/>
        </w:rPr>
        <w:t>προσμετρώνται</w:t>
      </w:r>
      <w:proofErr w:type="spellEnd"/>
      <w:r>
        <w:rPr>
          <w:rFonts w:eastAsia="Times New Roman"/>
          <w:bCs/>
          <w:color w:val="000000" w:themeColor="text1"/>
          <w:szCs w:val="24"/>
        </w:rPr>
        <w:t xml:space="preserve"> άλλοι. Είναι </w:t>
      </w:r>
      <w:proofErr w:type="spellStart"/>
      <w:r>
        <w:rPr>
          <w:rFonts w:eastAsia="Times New Roman"/>
          <w:bCs/>
          <w:color w:val="000000" w:themeColor="text1"/>
          <w:szCs w:val="24"/>
        </w:rPr>
        <w:t>εκατόν</w:t>
      </w:r>
      <w:proofErr w:type="spellEnd"/>
      <w:r>
        <w:rPr>
          <w:rFonts w:eastAsia="Times New Roman"/>
          <w:bCs/>
          <w:color w:val="000000" w:themeColor="text1"/>
          <w:szCs w:val="24"/>
        </w:rPr>
        <w:t xml:space="preserve"> σαράντα πέντε. </w:t>
      </w:r>
    </w:p>
    <w:p w14:paraId="20A4EB4D" w14:textId="77777777" w:rsidR="005D4821" w:rsidRDefault="006B233D">
      <w:pPr>
        <w:spacing w:line="600" w:lineRule="auto"/>
        <w:ind w:firstLine="720"/>
        <w:jc w:val="both"/>
        <w:rPr>
          <w:rFonts w:eastAsia="Times New Roman"/>
          <w:bCs/>
          <w:color w:val="000000" w:themeColor="text1"/>
          <w:szCs w:val="24"/>
        </w:rPr>
      </w:pPr>
      <w:r>
        <w:rPr>
          <w:rFonts w:eastAsia="Times New Roman"/>
          <w:bCs/>
          <w:color w:val="000000" w:themeColor="text1"/>
          <w:szCs w:val="24"/>
        </w:rPr>
        <w:t xml:space="preserve">Περιμένουμε, κύριε Φωκά, να δούμε αν στηρίζετε το νομοσχέδιο ή όχι, διότι χωρίς τη στήριξη των ΑΝΕΛ </w:t>
      </w:r>
      <w:r w:rsidRPr="00C2634D">
        <w:rPr>
          <w:rFonts w:eastAsia="Times New Roman"/>
          <w:color w:val="000000" w:themeColor="text1"/>
          <w:szCs w:val="24"/>
        </w:rPr>
        <w:t>-</w:t>
      </w:r>
      <w:r>
        <w:rPr>
          <w:rFonts w:eastAsia="Times New Roman"/>
          <w:bCs/>
          <w:color w:val="000000" w:themeColor="text1"/>
          <w:szCs w:val="24"/>
        </w:rPr>
        <w:t>έξι- δεν υπάρχει πλειοψηφία.</w:t>
      </w:r>
      <w:r w:rsidRPr="00C2634D">
        <w:rPr>
          <w:rFonts w:eastAsia="Times New Roman"/>
          <w:bCs/>
          <w:color w:val="000000" w:themeColor="text1"/>
          <w:szCs w:val="24"/>
        </w:rPr>
        <w:t xml:space="preserve"> </w:t>
      </w:r>
    </w:p>
    <w:p w14:paraId="20A4EB4E" w14:textId="77777777" w:rsidR="005D4821" w:rsidRDefault="006B233D">
      <w:pPr>
        <w:spacing w:line="600" w:lineRule="auto"/>
        <w:ind w:firstLine="720"/>
        <w:jc w:val="both"/>
        <w:rPr>
          <w:rFonts w:eastAsia="Times New Roman"/>
          <w:bCs/>
          <w:color w:val="000000" w:themeColor="text1"/>
          <w:szCs w:val="24"/>
        </w:rPr>
      </w:pPr>
      <w:r w:rsidRPr="0011793C">
        <w:rPr>
          <w:rFonts w:eastAsia="Times New Roman"/>
          <w:b/>
          <w:bCs/>
          <w:color w:val="000000" w:themeColor="text1"/>
          <w:szCs w:val="24"/>
        </w:rPr>
        <w:t>ΠΑΝΑΓΙΩΤΑ ΚΟΖΟΜΠΟΛΗ</w:t>
      </w:r>
      <w:r w:rsidRPr="00C2634D">
        <w:rPr>
          <w:rFonts w:eastAsia="Times New Roman"/>
          <w:b/>
          <w:color w:val="000000" w:themeColor="text1"/>
          <w:szCs w:val="24"/>
        </w:rPr>
        <w:t xml:space="preserve"> </w:t>
      </w:r>
      <w:r w:rsidRPr="00C2634D">
        <w:rPr>
          <w:rFonts w:eastAsia="Times New Roman"/>
          <w:b/>
          <w:color w:val="000000" w:themeColor="text1"/>
          <w:szCs w:val="24"/>
        </w:rPr>
        <w:t>-</w:t>
      </w:r>
      <w:r w:rsidRPr="00C2634D">
        <w:rPr>
          <w:rFonts w:eastAsia="Times New Roman"/>
          <w:b/>
          <w:color w:val="000000" w:themeColor="text1"/>
          <w:szCs w:val="24"/>
        </w:rPr>
        <w:t xml:space="preserve"> </w:t>
      </w:r>
      <w:r w:rsidRPr="0011793C">
        <w:rPr>
          <w:rFonts w:eastAsia="Times New Roman"/>
          <w:b/>
          <w:bCs/>
          <w:color w:val="000000" w:themeColor="text1"/>
          <w:szCs w:val="24"/>
        </w:rPr>
        <w:t xml:space="preserve">ΑΜΑΝΑΤΙΔΗ: </w:t>
      </w:r>
      <w:r>
        <w:rPr>
          <w:rFonts w:eastAsia="Times New Roman"/>
          <w:bCs/>
          <w:color w:val="000000" w:themeColor="text1"/>
          <w:szCs w:val="24"/>
        </w:rPr>
        <w:t>Μη βιάζεστε.</w:t>
      </w:r>
    </w:p>
    <w:p w14:paraId="20A4EB4F" w14:textId="77777777" w:rsidR="005D4821" w:rsidRDefault="006B233D">
      <w:pPr>
        <w:spacing w:line="600" w:lineRule="auto"/>
        <w:ind w:firstLine="720"/>
        <w:jc w:val="both"/>
        <w:rPr>
          <w:rFonts w:eastAsia="Times New Roman"/>
          <w:bCs/>
          <w:color w:val="000000" w:themeColor="text1"/>
          <w:szCs w:val="24"/>
        </w:rPr>
      </w:pPr>
      <w:r>
        <w:rPr>
          <w:rFonts w:eastAsia="Times New Roman"/>
          <w:b/>
          <w:bCs/>
          <w:color w:val="000000" w:themeColor="text1"/>
          <w:szCs w:val="24"/>
        </w:rPr>
        <w:t>ΙΩΑΝΝΗΣ ΓΚΙΟΛΑΣ:</w:t>
      </w:r>
      <w:r>
        <w:rPr>
          <w:rFonts w:eastAsia="Times New Roman"/>
          <w:bCs/>
          <w:color w:val="000000" w:themeColor="text1"/>
          <w:szCs w:val="24"/>
        </w:rPr>
        <w:t xml:space="preserve"> Στο σύνολο του Κοινοβουλίου, του Σώματος.</w:t>
      </w:r>
    </w:p>
    <w:p w14:paraId="20A4EB50" w14:textId="77777777" w:rsidR="005D4821" w:rsidRDefault="006B233D">
      <w:pPr>
        <w:spacing w:line="600" w:lineRule="auto"/>
        <w:ind w:firstLine="720"/>
        <w:jc w:val="both"/>
        <w:rPr>
          <w:rFonts w:eastAsia="Times New Roman"/>
          <w:bCs/>
          <w:color w:val="000000" w:themeColor="text1"/>
          <w:szCs w:val="24"/>
        </w:rPr>
      </w:pPr>
      <w:r w:rsidRPr="006F1476">
        <w:rPr>
          <w:rFonts w:eastAsia="Times New Roman"/>
          <w:b/>
          <w:bCs/>
          <w:color w:val="000000" w:themeColor="text1"/>
          <w:szCs w:val="24"/>
        </w:rPr>
        <w:t xml:space="preserve">ΜΑΥΡΟΥΔΗΣ ΒΟΡΙΔΗΣ: </w:t>
      </w:r>
      <w:r>
        <w:rPr>
          <w:rFonts w:eastAsia="Times New Roman"/>
          <w:bCs/>
          <w:color w:val="000000" w:themeColor="text1"/>
          <w:szCs w:val="24"/>
        </w:rPr>
        <w:t>Στο σύνολο του Σώματος, επειδή η Χρυσή Αυγή κατ</w:t>
      </w:r>
      <w:r>
        <w:rPr>
          <w:rFonts w:eastAsia="Times New Roman"/>
          <w:bCs/>
          <w:color w:val="000000" w:themeColor="text1"/>
          <w:szCs w:val="24"/>
        </w:rPr>
        <w:t>α</w:t>
      </w:r>
      <w:r>
        <w:rPr>
          <w:rFonts w:eastAsia="Times New Roman"/>
          <w:bCs/>
          <w:color w:val="000000" w:themeColor="text1"/>
          <w:szCs w:val="24"/>
        </w:rPr>
        <w:t>ψήφισε, η Νέα Δημοκρατία κατ</w:t>
      </w:r>
      <w:r>
        <w:rPr>
          <w:rFonts w:eastAsia="Times New Roman"/>
          <w:bCs/>
          <w:color w:val="000000" w:themeColor="text1"/>
          <w:szCs w:val="24"/>
        </w:rPr>
        <w:t>α</w:t>
      </w:r>
      <w:r w:rsidRPr="002C5A9E">
        <w:rPr>
          <w:rFonts w:eastAsia="Times New Roman"/>
          <w:bCs/>
          <w:color w:val="000000" w:themeColor="text1"/>
          <w:szCs w:val="24"/>
        </w:rPr>
        <w:t>ψήφισε</w:t>
      </w:r>
      <w:r>
        <w:rPr>
          <w:rFonts w:eastAsia="Times New Roman"/>
          <w:bCs/>
          <w:color w:val="000000" w:themeColor="text1"/>
          <w:szCs w:val="24"/>
        </w:rPr>
        <w:t>,</w:t>
      </w:r>
      <w:r w:rsidRPr="002C5A9E">
        <w:rPr>
          <w:rFonts w:eastAsia="Times New Roman"/>
          <w:bCs/>
          <w:color w:val="000000" w:themeColor="text1"/>
          <w:szCs w:val="24"/>
        </w:rPr>
        <w:t xml:space="preserve"> το Κ</w:t>
      </w:r>
      <w:r>
        <w:rPr>
          <w:rFonts w:eastAsia="Times New Roman"/>
          <w:bCs/>
          <w:color w:val="000000" w:themeColor="text1"/>
          <w:szCs w:val="24"/>
        </w:rPr>
        <w:t>ίνημα Αλλαγής κατ</w:t>
      </w:r>
      <w:r>
        <w:rPr>
          <w:rFonts w:eastAsia="Times New Roman"/>
          <w:bCs/>
          <w:color w:val="000000" w:themeColor="text1"/>
          <w:szCs w:val="24"/>
        </w:rPr>
        <w:t>α</w:t>
      </w:r>
      <w:r>
        <w:rPr>
          <w:rFonts w:eastAsia="Times New Roman"/>
          <w:bCs/>
          <w:color w:val="000000" w:themeColor="text1"/>
          <w:szCs w:val="24"/>
        </w:rPr>
        <w:t>ψήφισε, το Κομμουνιστικό Κόμμα Ελλάδας κατ</w:t>
      </w:r>
      <w:r>
        <w:rPr>
          <w:rFonts w:eastAsia="Times New Roman"/>
          <w:bCs/>
          <w:color w:val="000000" w:themeColor="text1"/>
          <w:szCs w:val="24"/>
        </w:rPr>
        <w:t>α</w:t>
      </w:r>
      <w:r>
        <w:rPr>
          <w:rFonts w:eastAsia="Times New Roman"/>
          <w:bCs/>
          <w:color w:val="000000" w:themeColor="text1"/>
          <w:szCs w:val="24"/>
        </w:rPr>
        <w:t>ψήφισε, η Ένωση Κεντρώων έχει πει «παρών».</w:t>
      </w:r>
    </w:p>
    <w:p w14:paraId="20A4EB51" w14:textId="77777777" w:rsidR="005D4821" w:rsidRDefault="006B233D">
      <w:pPr>
        <w:spacing w:line="600" w:lineRule="auto"/>
        <w:ind w:firstLine="720"/>
        <w:jc w:val="both"/>
        <w:rPr>
          <w:rFonts w:eastAsia="Times New Roman"/>
          <w:bCs/>
          <w:color w:val="000000" w:themeColor="text1"/>
          <w:szCs w:val="24"/>
        </w:rPr>
      </w:pPr>
      <w:r>
        <w:rPr>
          <w:rFonts w:eastAsia="Times New Roman"/>
          <w:bCs/>
          <w:color w:val="000000" w:themeColor="text1"/>
          <w:szCs w:val="24"/>
        </w:rPr>
        <w:lastRenderedPageBreak/>
        <w:t>Προσέχω πολύ. Εγώ τα ξέρω όλα. Μη βιάζεστε.</w:t>
      </w:r>
    </w:p>
    <w:p w14:paraId="20A4EB52" w14:textId="77777777" w:rsidR="005D4821" w:rsidRDefault="006B233D">
      <w:pPr>
        <w:spacing w:line="600" w:lineRule="auto"/>
        <w:ind w:firstLine="720"/>
        <w:jc w:val="both"/>
        <w:rPr>
          <w:rFonts w:eastAsia="Times New Roman"/>
          <w:bCs/>
          <w:color w:val="000000" w:themeColor="text1"/>
          <w:szCs w:val="24"/>
        </w:rPr>
      </w:pPr>
      <w:r>
        <w:rPr>
          <w:rFonts w:eastAsia="Times New Roman"/>
          <w:b/>
          <w:bCs/>
          <w:color w:val="000000" w:themeColor="text1"/>
          <w:szCs w:val="24"/>
        </w:rPr>
        <w:t xml:space="preserve">ΦΩΤΕΙΝΗ ΒΑΚΗ: </w:t>
      </w:r>
      <w:r>
        <w:rPr>
          <w:rFonts w:eastAsia="Times New Roman"/>
          <w:bCs/>
          <w:color w:val="000000" w:themeColor="text1"/>
          <w:szCs w:val="24"/>
        </w:rPr>
        <w:t>Κι εμείς τα ξέρουμε.</w:t>
      </w:r>
    </w:p>
    <w:p w14:paraId="20A4EB53" w14:textId="77777777" w:rsidR="005D4821" w:rsidRDefault="006B233D">
      <w:pPr>
        <w:spacing w:line="600" w:lineRule="auto"/>
        <w:ind w:firstLine="720"/>
        <w:jc w:val="both"/>
        <w:rPr>
          <w:rFonts w:eastAsia="Times New Roman"/>
          <w:bCs/>
          <w:color w:val="000000" w:themeColor="text1"/>
          <w:szCs w:val="24"/>
        </w:rPr>
      </w:pPr>
      <w:r w:rsidRPr="00817B8B">
        <w:rPr>
          <w:rFonts w:eastAsia="Times New Roman"/>
          <w:b/>
          <w:bCs/>
          <w:color w:val="000000" w:themeColor="text1"/>
          <w:szCs w:val="24"/>
        </w:rPr>
        <w:t>ΜΑΥΡΟΥΔΗΣ ΒΟΡΙΔΗΣ:</w:t>
      </w:r>
      <w:r>
        <w:rPr>
          <w:rFonts w:eastAsia="Times New Roman"/>
          <w:b/>
          <w:bCs/>
          <w:color w:val="000000" w:themeColor="text1"/>
          <w:szCs w:val="24"/>
        </w:rPr>
        <w:t xml:space="preserve"> </w:t>
      </w:r>
      <w:r>
        <w:rPr>
          <w:rFonts w:eastAsia="Times New Roman"/>
          <w:bCs/>
          <w:color w:val="000000" w:themeColor="text1"/>
          <w:szCs w:val="24"/>
        </w:rPr>
        <w:t xml:space="preserve">Ίσα με τόσο, τα ξέρω. Δεν ξέρω αν ξέρω τόσα πολλά, </w:t>
      </w:r>
      <w:r w:rsidRPr="002C5A9E">
        <w:rPr>
          <w:rFonts w:eastAsia="Times New Roman"/>
          <w:bCs/>
          <w:color w:val="000000" w:themeColor="text1"/>
          <w:szCs w:val="24"/>
        </w:rPr>
        <w:t xml:space="preserve">αλλά </w:t>
      </w:r>
      <w:r>
        <w:rPr>
          <w:rFonts w:eastAsia="Times New Roman"/>
          <w:bCs/>
          <w:color w:val="000000" w:themeColor="text1"/>
          <w:szCs w:val="24"/>
        </w:rPr>
        <w:t xml:space="preserve">αυτά </w:t>
      </w:r>
      <w:r w:rsidRPr="002C5A9E">
        <w:rPr>
          <w:rFonts w:eastAsia="Times New Roman"/>
          <w:bCs/>
          <w:color w:val="000000" w:themeColor="text1"/>
          <w:szCs w:val="24"/>
        </w:rPr>
        <w:t xml:space="preserve">τόσα χρόνια </w:t>
      </w:r>
      <w:r>
        <w:rPr>
          <w:rFonts w:eastAsia="Times New Roman"/>
          <w:bCs/>
          <w:color w:val="000000" w:themeColor="text1"/>
          <w:szCs w:val="24"/>
        </w:rPr>
        <w:t xml:space="preserve">εδώ, </w:t>
      </w:r>
      <w:r w:rsidRPr="002C5A9E">
        <w:rPr>
          <w:rFonts w:eastAsia="Times New Roman"/>
          <w:bCs/>
          <w:color w:val="000000" w:themeColor="text1"/>
          <w:szCs w:val="24"/>
        </w:rPr>
        <w:t>τα ξέρ</w:t>
      </w:r>
      <w:r>
        <w:rPr>
          <w:rFonts w:eastAsia="Times New Roman"/>
          <w:bCs/>
          <w:color w:val="000000" w:themeColor="text1"/>
          <w:szCs w:val="24"/>
        </w:rPr>
        <w:t>ω.</w:t>
      </w:r>
    </w:p>
    <w:p w14:paraId="20A4EB54" w14:textId="77777777" w:rsidR="005D4821" w:rsidRDefault="006B233D">
      <w:pPr>
        <w:spacing w:line="600" w:lineRule="auto"/>
        <w:ind w:firstLine="720"/>
        <w:jc w:val="both"/>
        <w:rPr>
          <w:rFonts w:eastAsia="Times New Roman"/>
          <w:bCs/>
          <w:color w:val="000000" w:themeColor="text1"/>
          <w:szCs w:val="24"/>
        </w:rPr>
      </w:pPr>
      <w:r>
        <w:rPr>
          <w:rFonts w:eastAsia="Times New Roman"/>
          <w:bCs/>
          <w:color w:val="000000" w:themeColor="text1"/>
          <w:szCs w:val="24"/>
        </w:rPr>
        <w:t>Άρα μέχρι τώρα η κρίσιμη ψήφ</w:t>
      </w:r>
      <w:r>
        <w:rPr>
          <w:rFonts w:eastAsia="Times New Roman"/>
          <w:bCs/>
          <w:color w:val="000000" w:themeColor="text1"/>
          <w:szCs w:val="24"/>
        </w:rPr>
        <w:t>ος -το τονίζω, κύριε Φωκά- σε όλα τα άρθρα είναι η ψήφος των ΑΝΕΛ και περιμένουμε να το ακούσουμε, κύριε Πρόεδρε. Ό,τι δεν ψηφιστεί, απορρίπτεται από το Κ</w:t>
      </w:r>
      <w:r w:rsidRPr="002C5A9E">
        <w:rPr>
          <w:rFonts w:eastAsia="Times New Roman"/>
          <w:bCs/>
          <w:color w:val="000000" w:themeColor="text1"/>
          <w:szCs w:val="24"/>
        </w:rPr>
        <w:t xml:space="preserve">οινοβούλιο και αυτό είναι </w:t>
      </w:r>
      <w:r>
        <w:rPr>
          <w:rFonts w:eastAsia="Times New Roman"/>
          <w:bCs/>
          <w:color w:val="000000" w:themeColor="text1"/>
          <w:szCs w:val="24"/>
        </w:rPr>
        <w:t>μι</w:t>
      </w:r>
      <w:r w:rsidRPr="002C5A9E">
        <w:rPr>
          <w:rFonts w:eastAsia="Times New Roman"/>
          <w:bCs/>
          <w:color w:val="000000" w:themeColor="text1"/>
          <w:szCs w:val="24"/>
        </w:rPr>
        <w:t xml:space="preserve">α καλή αρχή μιας πρακτικής </w:t>
      </w:r>
      <w:r>
        <w:rPr>
          <w:rFonts w:eastAsia="Times New Roman"/>
          <w:bCs/>
          <w:color w:val="000000" w:themeColor="text1"/>
          <w:szCs w:val="24"/>
        </w:rPr>
        <w:t xml:space="preserve">που θα την έχουμε </w:t>
      </w:r>
      <w:r w:rsidRPr="002C5A9E">
        <w:rPr>
          <w:rFonts w:eastAsia="Times New Roman"/>
          <w:bCs/>
          <w:color w:val="000000" w:themeColor="text1"/>
          <w:szCs w:val="24"/>
        </w:rPr>
        <w:t>από δω και πέρα</w:t>
      </w:r>
      <w:r>
        <w:rPr>
          <w:rFonts w:eastAsia="Times New Roman"/>
          <w:bCs/>
          <w:color w:val="000000" w:themeColor="text1"/>
          <w:szCs w:val="24"/>
        </w:rPr>
        <w:t>, αφού αποφασί</w:t>
      </w:r>
      <w:r>
        <w:rPr>
          <w:rFonts w:eastAsia="Times New Roman"/>
          <w:bCs/>
          <w:color w:val="000000" w:themeColor="text1"/>
          <w:szCs w:val="24"/>
        </w:rPr>
        <w:t>σα</w:t>
      </w:r>
      <w:r w:rsidRPr="002C5A9E">
        <w:rPr>
          <w:rFonts w:eastAsia="Times New Roman"/>
          <w:bCs/>
          <w:color w:val="000000" w:themeColor="text1"/>
          <w:szCs w:val="24"/>
        </w:rPr>
        <w:t xml:space="preserve">τε να συνεχίσετε να κυβερνάτε </w:t>
      </w:r>
      <w:r>
        <w:rPr>
          <w:rFonts w:eastAsia="Times New Roman"/>
          <w:bCs/>
          <w:color w:val="000000" w:themeColor="text1"/>
          <w:szCs w:val="24"/>
        </w:rPr>
        <w:t xml:space="preserve">ως κοινοβουλευτική </w:t>
      </w:r>
      <w:r w:rsidRPr="002C5A9E">
        <w:rPr>
          <w:rFonts w:eastAsia="Times New Roman"/>
          <w:bCs/>
          <w:color w:val="000000" w:themeColor="text1"/>
          <w:szCs w:val="24"/>
        </w:rPr>
        <w:t>μειοψηφία</w:t>
      </w:r>
      <w:r>
        <w:rPr>
          <w:rFonts w:eastAsia="Times New Roman"/>
          <w:bCs/>
          <w:color w:val="000000" w:themeColor="text1"/>
          <w:szCs w:val="24"/>
        </w:rPr>
        <w:t>. Ελπίζω, λοιπόν, να είμαστε όλοι σαφείς σ’</w:t>
      </w:r>
      <w:r w:rsidRPr="002C5A9E">
        <w:rPr>
          <w:rFonts w:eastAsia="Times New Roman"/>
          <w:bCs/>
          <w:color w:val="000000" w:themeColor="text1"/>
          <w:szCs w:val="24"/>
        </w:rPr>
        <w:t xml:space="preserve"> αυτό το διαδικαστικό </w:t>
      </w:r>
      <w:r>
        <w:rPr>
          <w:rFonts w:eastAsia="Times New Roman"/>
          <w:bCs/>
          <w:color w:val="000000" w:themeColor="text1"/>
          <w:szCs w:val="24"/>
        </w:rPr>
        <w:t>θέμα.</w:t>
      </w:r>
    </w:p>
    <w:p w14:paraId="20A4EB55" w14:textId="77777777" w:rsidR="005D4821" w:rsidRDefault="006B233D">
      <w:pPr>
        <w:spacing w:line="600" w:lineRule="auto"/>
        <w:ind w:firstLine="720"/>
        <w:jc w:val="both"/>
        <w:rPr>
          <w:rFonts w:eastAsia="Times New Roman"/>
          <w:bCs/>
          <w:color w:val="000000" w:themeColor="text1"/>
          <w:szCs w:val="24"/>
        </w:rPr>
      </w:pPr>
      <w:r>
        <w:rPr>
          <w:rFonts w:eastAsia="Times New Roman"/>
          <w:bCs/>
          <w:color w:val="000000" w:themeColor="text1"/>
          <w:szCs w:val="24"/>
        </w:rPr>
        <w:t xml:space="preserve">Έφυγε </w:t>
      </w:r>
      <w:r w:rsidRPr="002C5A9E">
        <w:rPr>
          <w:rFonts w:eastAsia="Times New Roman"/>
          <w:bCs/>
          <w:color w:val="000000" w:themeColor="text1"/>
          <w:szCs w:val="24"/>
        </w:rPr>
        <w:t xml:space="preserve">ο αγαπημένος </w:t>
      </w:r>
      <w:r>
        <w:rPr>
          <w:rFonts w:eastAsia="Times New Roman"/>
          <w:bCs/>
          <w:color w:val="000000" w:themeColor="text1"/>
          <w:szCs w:val="24"/>
        </w:rPr>
        <w:t xml:space="preserve">μου κ. </w:t>
      </w:r>
      <w:proofErr w:type="spellStart"/>
      <w:r>
        <w:rPr>
          <w:rFonts w:eastAsia="Times New Roman"/>
          <w:bCs/>
          <w:color w:val="000000" w:themeColor="text1"/>
          <w:szCs w:val="24"/>
        </w:rPr>
        <w:t>Τσακαλώτος</w:t>
      </w:r>
      <w:proofErr w:type="spellEnd"/>
      <w:r>
        <w:rPr>
          <w:rFonts w:eastAsia="Times New Roman"/>
          <w:bCs/>
          <w:color w:val="000000" w:themeColor="text1"/>
          <w:szCs w:val="24"/>
        </w:rPr>
        <w:t xml:space="preserve">, τον </w:t>
      </w:r>
      <w:r w:rsidRPr="002C5A9E">
        <w:rPr>
          <w:rFonts w:eastAsia="Times New Roman"/>
          <w:bCs/>
          <w:color w:val="000000" w:themeColor="text1"/>
          <w:szCs w:val="24"/>
        </w:rPr>
        <w:t>οποίο</w:t>
      </w:r>
      <w:r>
        <w:rPr>
          <w:rFonts w:eastAsia="Times New Roman"/>
          <w:bCs/>
          <w:color w:val="000000" w:themeColor="text1"/>
          <w:szCs w:val="24"/>
        </w:rPr>
        <w:t xml:space="preserve"> ξ</w:t>
      </w:r>
      <w:r w:rsidRPr="002C5A9E">
        <w:rPr>
          <w:rFonts w:eastAsia="Times New Roman"/>
          <w:bCs/>
          <w:color w:val="000000" w:themeColor="text1"/>
          <w:szCs w:val="24"/>
        </w:rPr>
        <w:t>έρετε πόσο συμπαθώ γιατί έχει αυτή τη βρετανική απόχρωση στην ομιλία του</w:t>
      </w:r>
      <w:r>
        <w:rPr>
          <w:rFonts w:eastAsia="Times New Roman"/>
          <w:bCs/>
          <w:color w:val="000000" w:themeColor="text1"/>
          <w:szCs w:val="24"/>
        </w:rPr>
        <w:t>,</w:t>
      </w:r>
      <w:r w:rsidRPr="002C5A9E">
        <w:rPr>
          <w:rFonts w:eastAsia="Times New Roman"/>
          <w:bCs/>
          <w:color w:val="000000" w:themeColor="text1"/>
          <w:szCs w:val="24"/>
        </w:rPr>
        <w:t xml:space="preserve"> για να του πω ως προς τους πανηγυρισμούς του</w:t>
      </w:r>
      <w:r>
        <w:rPr>
          <w:rFonts w:eastAsia="Times New Roman"/>
          <w:bCs/>
          <w:color w:val="000000" w:themeColor="text1"/>
          <w:szCs w:val="24"/>
        </w:rPr>
        <w:t>: «</w:t>
      </w:r>
      <w:r>
        <w:rPr>
          <w:rFonts w:eastAsia="Times New Roman"/>
          <w:bCs/>
          <w:color w:val="000000" w:themeColor="text1"/>
          <w:szCs w:val="24"/>
          <w:lang w:val="en-US"/>
        </w:rPr>
        <w:t>too</w:t>
      </w:r>
      <w:r w:rsidRPr="00261505">
        <w:rPr>
          <w:rFonts w:eastAsia="Times New Roman"/>
          <w:bCs/>
          <w:color w:val="000000" w:themeColor="text1"/>
          <w:szCs w:val="24"/>
        </w:rPr>
        <w:t xml:space="preserve"> </w:t>
      </w:r>
      <w:r>
        <w:rPr>
          <w:rFonts w:eastAsia="Times New Roman"/>
          <w:bCs/>
          <w:color w:val="000000" w:themeColor="text1"/>
          <w:szCs w:val="24"/>
          <w:lang w:val="en-US"/>
        </w:rPr>
        <w:t>little</w:t>
      </w:r>
      <w:r>
        <w:rPr>
          <w:rFonts w:eastAsia="Times New Roman"/>
          <w:bCs/>
          <w:color w:val="000000" w:themeColor="text1"/>
          <w:szCs w:val="24"/>
        </w:rPr>
        <w:t>,</w:t>
      </w:r>
      <w:r w:rsidRPr="00261505">
        <w:rPr>
          <w:rFonts w:eastAsia="Times New Roman"/>
          <w:bCs/>
          <w:color w:val="000000" w:themeColor="text1"/>
          <w:szCs w:val="24"/>
        </w:rPr>
        <w:t xml:space="preserve"> </w:t>
      </w:r>
      <w:r>
        <w:rPr>
          <w:rFonts w:eastAsia="Times New Roman"/>
          <w:bCs/>
          <w:color w:val="000000" w:themeColor="text1"/>
          <w:szCs w:val="24"/>
          <w:lang w:val="en-US"/>
        </w:rPr>
        <w:t>too</w:t>
      </w:r>
      <w:r w:rsidRPr="00261505">
        <w:rPr>
          <w:rFonts w:eastAsia="Times New Roman"/>
          <w:bCs/>
          <w:color w:val="000000" w:themeColor="text1"/>
          <w:szCs w:val="24"/>
        </w:rPr>
        <w:t xml:space="preserve"> </w:t>
      </w:r>
      <w:r>
        <w:rPr>
          <w:rFonts w:eastAsia="Times New Roman"/>
          <w:bCs/>
          <w:color w:val="000000" w:themeColor="text1"/>
          <w:szCs w:val="24"/>
          <w:lang w:val="en-US"/>
        </w:rPr>
        <w:t>late</w:t>
      </w:r>
      <w:r>
        <w:rPr>
          <w:rFonts w:eastAsia="Times New Roman"/>
          <w:bCs/>
          <w:color w:val="000000" w:themeColor="text1"/>
          <w:szCs w:val="24"/>
        </w:rPr>
        <w:t xml:space="preserve">», </w:t>
      </w:r>
      <w:r w:rsidRPr="002C5A9E">
        <w:rPr>
          <w:rFonts w:eastAsia="Times New Roman"/>
          <w:bCs/>
          <w:color w:val="000000" w:themeColor="text1"/>
          <w:szCs w:val="24"/>
        </w:rPr>
        <w:t>πο</w:t>
      </w:r>
      <w:r>
        <w:rPr>
          <w:rFonts w:eastAsia="Times New Roman"/>
          <w:bCs/>
          <w:color w:val="000000" w:themeColor="text1"/>
          <w:szCs w:val="24"/>
        </w:rPr>
        <w:t xml:space="preserve">λύ λίγα, </w:t>
      </w:r>
      <w:r w:rsidRPr="002C5A9E">
        <w:rPr>
          <w:rFonts w:eastAsia="Times New Roman"/>
          <w:bCs/>
          <w:color w:val="000000" w:themeColor="text1"/>
          <w:szCs w:val="24"/>
        </w:rPr>
        <w:t xml:space="preserve">πολύ </w:t>
      </w:r>
      <w:r>
        <w:rPr>
          <w:rFonts w:eastAsia="Times New Roman"/>
          <w:bCs/>
          <w:color w:val="000000" w:themeColor="text1"/>
          <w:szCs w:val="24"/>
        </w:rPr>
        <w:t xml:space="preserve">αργά. Γιατί </w:t>
      </w:r>
      <w:r w:rsidRPr="002C5A9E">
        <w:rPr>
          <w:rFonts w:eastAsia="Times New Roman"/>
          <w:bCs/>
          <w:color w:val="000000" w:themeColor="text1"/>
          <w:szCs w:val="24"/>
        </w:rPr>
        <w:t xml:space="preserve">πολύ </w:t>
      </w:r>
      <w:r>
        <w:rPr>
          <w:rFonts w:eastAsia="Times New Roman"/>
          <w:bCs/>
          <w:color w:val="000000" w:themeColor="text1"/>
          <w:szCs w:val="24"/>
        </w:rPr>
        <w:t xml:space="preserve">λίγα, πολύ </w:t>
      </w:r>
      <w:r w:rsidRPr="002C5A9E">
        <w:rPr>
          <w:rFonts w:eastAsia="Times New Roman"/>
          <w:bCs/>
          <w:color w:val="000000" w:themeColor="text1"/>
          <w:szCs w:val="24"/>
        </w:rPr>
        <w:t>αργά</w:t>
      </w:r>
      <w:r>
        <w:rPr>
          <w:rFonts w:eastAsia="Times New Roman"/>
          <w:bCs/>
          <w:color w:val="000000" w:themeColor="text1"/>
          <w:szCs w:val="24"/>
        </w:rPr>
        <w:t>;</w:t>
      </w:r>
    </w:p>
    <w:p w14:paraId="20A4EB56" w14:textId="77777777" w:rsidR="005D4821" w:rsidRDefault="006B233D">
      <w:pPr>
        <w:spacing w:line="600" w:lineRule="auto"/>
        <w:ind w:firstLine="720"/>
        <w:jc w:val="both"/>
        <w:rPr>
          <w:rFonts w:eastAsia="Times New Roman"/>
          <w:bCs/>
          <w:color w:val="000000" w:themeColor="text1"/>
          <w:szCs w:val="24"/>
        </w:rPr>
      </w:pPr>
      <w:r>
        <w:rPr>
          <w:rFonts w:eastAsia="Times New Roman"/>
          <w:bCs/>
          <w:color w:val="000000" w:themeColor="text1"/>
          <w:szCs w:val="24"/>
        </w:rPr>
        <w:lastRenderedPageBreak/>
        <w:t>Δ</w:t>
      </w:r>
      <w:r w:rsidRPr="002C5A9E">
        <w:rPr>
          <w:rFonts w:eastAsia="Times New Roman"/>
          <w:bCs/>
          <w:color w:val="000000" w:themeColor="text1"/>
          <w:szCs w:val="24"/>
        </w:rPr>
        <w:t>ιότι</w:t>
      </w:r>
      <w:r>
        <w:rPr>
          <w:rFonts w:eastAsia="Times New Roman"/>
          <w:bCs/>
          <w:color w:val="000000" w:themeColor="text1"/>
          <w:szCs w:val="24"/>
        </w:rPr>
        <w:t xml:space="preserve">, πρώτον, είναι </w:t>
      </w:r>
      <w:r w:rsidRPr="002C5A9E">
        <w:rPr>
          <w:rFonts w:eastAsia="Times New Roman"/>
          <w:bCs/>
          <w:color w:val="000000" w:themeColor="text1"/>
          <w:szCs w:val="24"/>
        </w:rPr>
        <w:t>θετικό</w:t>
      </w:r>
      <w:r>
        <w:rPr>
          <w:rFonts w:eastAsia="Times New Roman"/>
          <w:bCs/>
          <w:color w:val="000000" w:themeColor="text1"/>
          <w:szCs w:val="24"/>
        </w:rPr>
        <w:t>, βεβαίω</w:t>
      </w:r>
      <w:r w:rsidRPr="002C5A9E">
        <w:rPr>
          <w:rFonts w:eastAsia="Times New Roman"/>
          <w:bCs/>
          <w:color w:val="000000" w:themeColor="text1"/>
          <w:szCs w:val="24"/>
        </w:rPr>
        <w:t>ς</w:t>
      </w:r>
      <w:r>
        <w:rPr>
          <w:rFonts w:eastAsia="Times New Roman"/>
          <w:bCs/>
          <w:color w:val="000000" w:themeColor="text1"/>
          <w:szCs w:val="24"/>
        </w:rPr>
        <w:t>,</w:t>
      </w:r>
      <w:r w:rsidRPr="002C5A9E">
        <w:rPr>
          <w:rFonts w:eastAsia="Times New Roman"/>
          <w:bCs/>
          <w:color w:val="000000" w:themeColor="text1"/>
          <w:szCs w:val="24"/>
        </w:rPr>
        <w:t xml:space="preserve"> ότι </w:t>
      </w:r>
      <w:r>
        <w:rPr>
          <w:rFonts w:eastAsia="Times New Roman"/>
          <w:bCs/>
          <w:color w:val="000000" w:themeColor="text1"/>
          <w:szCs w:val="24"/>
        </w:rPr>
        <w:t xml:space="preserve">η χώρα </w:t>
      </w:r>
      <w:r w:rsidRPr="002C5A9E">
        <w:rPr>
          <w:rFonts w:eastAsia="Times New Roman"/>
          <w:bCs/>
          <w:color w:val="000000" w:themeColor="text1"/>
          <w:szCs w:val="24"/>
        </w:rPr>
        <w:t>κατάφερε να δανειστεί</w:t>
      </w:r>
      <w:r>
        <w:rPr>
          <w:rFonts w:eastAsia="Times New Roman"/>
          <w:bCs/>
          <w:color w:val="000000" w:themeColor="text1"/>
          <w:szCs w:val="24"/>
        </w:rPr>
        <w:t xml:space="preserve">. </w:t>
      </w:r>
      <w:r w:rsidRPr="002C5A9E">
        <w:rPr>
          <w:rFonts w:eastAsia="Times New Roman"/>
          <w:bCs/>
          <w:color w:val="000000" w:themeColor="text1"/>
          <w:szCs w:val="24"/>
        </w:rPr>
        <w:t>Αν θυμάμαι καλά</w:t>
      </w:r>
      <w:r>
        <w:rPr>
          <w:rFonts w:eastAsia="Times New Roman"/>
          <w:bCs/>
          <w:color w:val="000000" w:themeColor="text1"/>
          <w:szCs w:val="24"/>
        </w:rPr>
        <w:t>,</w:t>
      </w:r>
      <w:r w:rsidRPr="002C5A9E">
        <w:rPr>
          <w:rFonts w:eastAsia="Times New Roman"/>
          <w:bCs/>
          <w:color w:val="000000" w:themeColor="text1"/>
          <w:szCs w:val="24"/>
        </w:rPr>
        <w:t xml:space="preserve"> η προηγούμενη έξοδος </w:t>
      </w:r>
      <w:r>
        <w:rPr>
          <w:rFonts w:eastAsia="Times New Roman"/>
          <w:bCs/>
          <w:color w:val="000000" w:themeColor="text1"/>
          <w:szCs w:val="24"/>
        </w:rPr>
        <w:t>σ</w:t>
      </w:r>
      <w:r w:rsidRPr="002C5A9E">
        <w:rPr>
          <w:rFonts w:eastAsia="Times New Roman"/>
          <w:bCs/>
          <w:color w:val="000000" w:themeColor="text1"/>
          <w:szCs w:val="24"/>
        </w:rPr>
        <w:t>τ</w:t>
      </w:r>
      <w:r>
        <w:rPr>
          <w:rFonts w:eastAsia="Times New Roman"/>
          <w:bCs/>
          <w:color w:val="000000" w:themeColor="text1"/>
          <w:szCs w:val="24"/>
        </w:rPr>
        <w:t>ις</w:t>
      </w:r>
      <w:r w:rsidRPr="002C5A9E">
        <w:rPr>
          <w:rFonts w:eastAsia="Times New Roman"/>
          <w:bCs/>
          <w:color w:val="000000" w:themeColor="text1"/>
          <w:szCs w:val="24"/>
        </w:rPr>
        <w:t xml:space="preserve"> αγορ</w:t>
      </w:r>
      <w:r>
        <w:rPr>
          <w:rFonts w:eastAsia="Times New Roman"/>
          <w:bCs/>
          <w:color w:val="000000" w:themeColor="text1"/>
          <w:szCs w:val="24"/>
        </w:rPr>
        <w:t>ές,</w:t>
      </w:r>
      <w:r w:rsidRPr="002C5A9E">
        <w:rPr>
          <w:rFonts w:eastAsia="Times New Roman"/>
          <w:bCs/>
          <w:color w:val="000000" w:themeColor="text1"/>
          <w:szCs w:val="24"/>
        </w:rPr>
        <w:t xml:space="preserve"> για την οποί</w:t>
      </w:r>
      <w:r w:rsidRPr="002C5A9E">
        <w:rPr>
          <w:rFonts w:eastAsia="Times New Roman"/>
          <w:bCs/>
          <w:color w:val="000000" w:themeColor="text1"/>
          <w:szCs w:val="24"/>
        </w:rPr>
        <w:t>α</w:t>
      </w:r>
      <w:r>
        <w:rPr>
          <w:rFonts w:eastAsia="Times New Roman"/>
          <w:bCs/>
          <w:color w:val="000000" w:themeColor="text1"/>
          <w:szCs w:val="24"/>
        </w:rPr>
        <w:t>, επίσης, πανηγυρίζ</w:t>
      </w:r>
      <w:r>
        <w:rPr>
          <w:rFonts w:eastAsia="Times New Roman"/>
          <w:bCs/>
          <w:color w:val="000000" w:themeColor="text1"/>
          <w:szCs w:val="24"/>
        </w:rPr>
        <w:t>α</w:t>
      </w:r>
      <w:r>
        <w:rPr>
          <w:rFonts w:eastAsia="Times New Roman"/>
          <w:bCs/>
          <w:color w:val="000000" w:themeColor="text1"/>
          <w:szCs w:val="24"/>
        </w:rPr>
        <w:t xml:space="preserve">τε, ήταν πριν ένα έτος. </w:t>
      </w:r>
    </w:p>
    <w:p w14:paraId="20A4EB57" w14:textId="77777777" w:rsidR="005D4821" w:rsidRDefault="006B233D">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Όμως, α</w:t>
      </w:r>
      <w:r w:rsidRPr="00223254">
        <w:rPr>
          <w:rFonts w:eastAsia="Times New Roman"/>
          <w:color w:val="212121"/>
          <w:szCs w:val="24"/>
        </w:rPr>
        <w:t>υτό δεν λέγεται κανονικότητα</w:t>
      </w:r>
      <w:r>
        <w:rPr>
          <w:rFonts w:eastAsia="Times New Roman"/>
          <w:color w:val="212121"/>
          <w:szCs w:val="24"/>
        </w:rPr>
        <w:t>. Κ</w:t>
      </w:r>
      <w:r w:rsidRPr="00223254">
        <w:rPr>
          <w:rFonts w:eastAsia="Times New Roman"/>
          <w:color w:val="212121"/>
          <w:szCs w:val="24"/>
        </w:rPr>
        <w:t>ανονικότητα λέγεται όταν με συστηματικό τρόπο δανείζεσαι από τις αγορές</w:t>
      </w:r>
      <w:r>
        <w:rPr>
          <w:rFonts w:eastAsia="Times New Roman"/>
          <w:color w:val="212121"/>
          <w:szCs w:val="24"/>
        </w:rPr>
        <w:t>, όχι όταν δανείστηκες μία στιγμή και μετά π</w:t>
      </w:r>
      <w:r w:rsidRPr="00223254">
        <w:rPr>
          <w:rFonts w:eastAsia="Times New Roman"/>
          <w:color w:val="212121"/>
          <w:szCs w:val="24"/>
        </w:rPr>
        <w:t xml:space="preserve">έρασε ένας χρόνος για να </w:t>
      </w:r>
      <w:proofErr w:type="spellStart"/>
      <w:r w:rsidRPr="00223254">
        <w:rPr>
          <w:rFonts w:eastAsia="Times New Roman"/>
          <w:color w:val="212121"/>
          <w:szCs w:val="24"/>
        </w:rPr>
        <w:t>ξαναδανειστεί</w:t>
      </w:r>
      <w:r>
        <w:rPr>
          <w:rFonts w:eastAsia="Times New Roman"/>
          <w:color w:val="212121"/>
          <w:szCs w:val="24"/>
        </w:rPr>
        <w:t>ς</w:t>
      </w:r>
      <w:proofErr w:type="spellEnd"/>
      <w:r>
        <w:rPr>
          <w:rFonts w:eastAsia="Times New Roman"/>
          <w:color w:val="212121"/>
          <w:szCs w:val="24"/>
        </w:rPr>
        <w:t xml:space="preserve">. </w:t>
      </w:r>
    </w:p>
    <w:p w14:paraId="20A4EB58" w14:textId="77777777" w:rsidR="005D4821" w:rsidRDefault="006B233D">
      <w:pPr>
        <w:spacing w:line="600" w:lineRule="auto"/>
        <w:ind w:firstLine="709"/>
        <w:jc w:val="center"/>
        <w:rPr>
          <w:rFonts w:eastAsia="Times New Roman"/>
          <w:color w:val="212121"/>
          <w:szCs w:val="24"/>
        </w:rPr>
      </w:pPr>
      <w:r w:rsidRPr="00094DC6">
        <w:rPr>
          <w:rFonts w:eastAsia="Times New Roman" w:cs="Times New Roman"/>
          <w:szCs w:val="24"/>
        </w:rPr>
        <w:t xml:space="preserve">(Θόρυβος </w:t>
      </w:r>
      <w:r>
        <w:rPr>
          <w:rFonts w:eastAsia="Times New Roman" w:cs="Times New Roman"/>
          <w:szCs w:val="24"/>
        </w:rPr>
        <w:t xml:space="preserve">από </w:t>
      </w:r>
      <w:r>
        <w:rPr>
          <w:rFonts w:eastAsia="Times New Roman" w:cs="Times New Roman"/>
          <w:szCs w:val="24"/>
        </w:rPr>
        <w:t>την πτέρυγα του ΣΥΡΙΖΑ</w:t>
      </w:r>
      <w:r w:rsidRPr="00094DC6">
        <w:rPr>
          <w:rFonts w:eastAsia="Times New Roman" w:cs="Times New Roman"/>
          <w:szCs w:val="24"/>
        </w:rPr>
        <w:t>)</w:t>
      </w:r>
    </w:p>
    <w:p w14:paraId="20A4EB59" w14:textId="77777777" w:rsidR="005D4821" w:rsidRDefault="006B233D">
      <w:pPr>
        <w:tabs>
          <w:tab w:val="left" w:pos="2738"/>
          <w:tab w:val="center" w:pos="4753"/>
          <w:tab w:val="left" w:pos="5723"/>
        </w:tabs>
        <w:spacing w:line="600" w:lineRule="auto"/>
        <w:ind w:firstLine="720"/>
        <w:jc w:val="both"/>
        <w:rPr>
          <w:rFonts w:eastAsia="Times New Roman"/>
          <w:color w:val="212121"/>
          <w:szCs w:val="24"/>
        </w:rPr>
      </w:pPr>
      <w:r w:rsidRPr="000828F7">
        <w:rPr>
          <w:rFonts w:eastAsia="Times New Roman" w:cs="Times New Roman"/>
          <w:b/>
          <w:szCs w:val="24"/>
        </w:rPr>
        <w:t>ΠΡΟΕΔΡΕΥΩΝ (Μάριος Γεωργιάδης):</w:t>
      </w:r>
      <w:r>
        <w:rPr>
          <w:rFonts w:eastAsia="Times New Roman" w:cs="Times New Roman"/>
          <w:b/>
          <w:szCs w:val="24"/>
        </w:rPr>
        <w:t xml:space="preserve"> </w:t>
      </w:r>
      <w:r>
        <w:rPr>
          <w:rFonts w:eastAsia="Times New Roman" w:cs="Times New Roman"/>
          <w:szCs w:val="24"/>
        </w:rPr>
        <w:t>Συνάδελφοι, ησυχία, παρακαλώ.</w:t>
      </w:r>
    </w:p>
    <w:p w14:paraId="20A4EB5A" w14:textId="77777777" w:rsidR="005D4821" w:rsidRDefault="006B233D">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t xml:space="preserve">ΜΑΥΡΟΥΔΗΣ ΒΟΡΙΔΗΣ: </w:t>
      </w:r>
      <w:r>
        <w:rPr>
          <w:rFonts w:eastAsia="Times New Roman"/>
          <w:color w:val="212121"/>
          <w:szCs w:val="24"/>
        </w:rPr>
        <w:t>Ε</w:t>
      </w:r>
      <w:r w:rsidRPr="00223254">
        <w:rPr>
          <w:rFonts w:eastAsia="Times New Roman"/>
          <w:color w:val="212121"/>
          <w:szCs w:val="24"/>
        </w:rPr>
        <w:t>μένα δεν με ενοχλούν οι συνάδελφοι</w:t>
      </w:r>
      <w:r>
        <w:rPr>
          <w:rFonts w:eastAsia="Times New Roman"/>
          <w:color w:val="212121"/>
          <w:szCs w:val="24"/>
        </w:rPr>
        <w:t>. Έ</w:t>
      </w:r>
      <w:r w:rsidRPr="00223254">
        <w:rPr>
          <w:rFonts w:eastAsia="Times New Roman"/>
          <w:color w:val="212121"/>
          <w:szCs w:val="24"/>
        </w:rPr>
        <w:t>χω συνηθίσει σε αυτό το περιβάλλον</w:t>
      </w:r>
      <w:r>
        <w:rPr>
          <w:rFonts w:eastAsia="Times New Roman"/>
          <w:color w:val="212121"/>
          <w:szCs w:val="24"/>
        </w:rPr>
        <w:t xml:space="preserve">, άρα </w:t>
      </w:r>
      <w:r w:rsidRPr="00223254">
        <w:rPr>
          <w:rFonts w:eastAsia="Times New Roman"/>
          <w:color w:val="212121"/>
          <w:szCs w:val="24"/>
        </w:rPr>
        <w:t>είμαι εντάξει</w:t>
      </w:r>
      <w:r>
        <w:rPr>
          <w:rFonts w:eastAsia="Times New Roman"/>
          <w:color w:val="212121"/>
          <w:szCs w:val="24"/>
        </w:rPr>
        <w:t>.</w:t>
      </w:r>
    </w:p>
    <w:p w14:paraId="20A4EB5B" w14:textId="77777777" w:rsidR="005D4821" w:rsidRDefault="006B233D">
      <w:pPr>
        <w:tabs>
          <w:tab w:val="left" w:pos="2738"/>
          <w:tab w:val="center" w:pos="4753"/>
          <w:tab w:val="left" w:pos="5723"/>
        </w:tabs>
        <w:spacing w:line="600" w:lineRule="auto"/>
        <w:ind w:firstLine="720"/>
        <w:jc w:val="both"/>
        <w:rPr>
          <w:rFonts w:eastAsia="Times New Roman"/>
          <w:color w:val="212121"/>
          <w:szCs w:val="24"/>
        </w:rPr>
      </w:pPr>
      <w:r w:rsidRPr="00223254">
        <w:rPr>
          <w:rFonts w:eastAsia="Times New Roman"/>
          <w:color w:val="212121"/>
          <w:szCs w:val="24"/>
        </w:rPr>
        <w:t xml:space="preserve">Δεν θέλω να τους </w:t>
      </w:r>
      <w:r>
        <w:rPr>
          <w:rFonts w:eastAsia="Times New Roman"/>
          <w:color w:val="212121"/>
          <w:szCs w:val="24"/>
        </w:rPr>
        <w:t>πειθαρχήσετε, ίσα</w:t>
      </w:r>
      <w:r w:rsidRPr="00B6160C">
        <w:rPr>
          <w:rFonts w:eastAsia="Times New Roman"/>
          <w:color w:val="212121"/>
          <w:szCs w:val="24"/>
        </w:rPr>
        <w:t>-</w:t>
      </w:r>
      <w:r w:rsidRPr="00223254">
        <w:rPr>
          <w:rFonts w:eastAsia="Times New Roman"/>
          <w:color w:val="212121"/>
          <w:szCs w:val="24"/>
        </w:rPr>
        <w:t>ίσα</w:t>
      </w:r>
      <w:r>
        <w:rPr>
          <w:rFonts w:eastAsia="Times New Roman"/>
          <w:color w:val="212121"/>
          <w:szCs w:val="24"/>
        </w:rPr>
        <w:t>.</w:t>
      </w:r>
    </w:p>
    <w:p w14:paraId="20A4EB5C" w14:textId="77777777" w:rsidR="005D4821" w:rsidRDefault="006B233D">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Δ</w:t>
      </w:r>
      <w:r w:rsidRPr="00223254">
        <w:rPr>
          <w:rFonts w:eastAsia="Times New Roman"/>
          <w:color w:val="212121"/>
          <w:szCs w:val="24"/>
        </w:rPr>
        <w:t>εύτερον</w:t>
      </w:r>
      <w:r>
        <w:rPr>
          <w:rFonts w:eastAsia="Times New Roman"/>
          <w:color w:val="212121"/>
          <w:szCs w:val="24"/>
        </w:rPr>
        <w:t xml:space="preserve">, </w:t>
      </w:r>
      <w:r w:rsidRPr="00223254">
        <w:rPr>
          <w:rFonts w:eastAsia="Times New Roman"/>
          <w:color w:val="212121"/>
          <w:szCs w:val="24"/>
        </w:rPr>
        <w:t>η Πορτογ</w:t>
      </w:r>
      <w:r w:rsidRPr="00223254">
        <w:rPr>
          <w:rFonts w:eastAsia="Times New Roman"/>
          <w:color w:val="212121"/>
          <w:szCs w:val="24"/>
        </w:rPr>
        <w:t>αλία</w:t>
      </w:r>
      <w:r>
        <w:rPr>
          <w:rFonts w:eastAsia="Times New Roman"/>
          <w:color w:val="212121"/>
          <w:szCs w:val="24"/>
        </w:rPr>
        <w:t xml:space="preserve"> σε αντίστοιχη έξοδο δανείστηκε με 1%, ενώ ε</w:t>
      </w:r>
      <w:r w:rsidRPr="00223254">
        <w:rPr>
          <w:rFonts w:eastAsia="Times New Roman"/>
          <w:color w:val="212121"/>
          <w:szCs w:val="24"/>
        </w:rPr>
        <w:t xml:space="preserve">σείς πανηγυρίζετε </w:t>
      </w:r>
      <w:r>
        <w:rPr>
          <w:rFonts w:eastAsia="Times New Roman"/>
          <w:color w:val="212121"/>
          <w:szCs w:val="24"/>
        </w:rPr>
        <w:t>-</w:t>
      </w:r>
      <w:r>
        <w:rPr>
          <w:rFonts w:eastAsia="Times New Roman"/>
          <w:color w:val="212121"/>
          <w:szCs w:val="24"/>
        </w:rPr>
        <w:t xml:space="preserve">αν άκουσα </w:t>
      </w:r>
      <w:r w:rsidRPr="00223254">
        <w:rPr>
          <w:rFonts w:eastAsia="Times New Roman"/>
          <w:color w:val="212121"/>
          <w:szCs w:val="24"/>
        </w:rPr>
        <w:t>καλά</w:t>
      </w:r>
      <w:r>
        <w:rPr>
          <w:rFonts w:eastAsia="Times New Roman"/>
          <w:color w:val="212121"/>
          <w:szCs w:val="24"/>
        </w:rPr>
        <w:t xml:space="preserve">- </w:t>
      </w:r>
      <w:r w:rsidRPr="00223254">
        <w:rPr>
          <w:rFonts w:eastAsia="Times New Roman"/>
          <w:color w:val="212121"/>
          <w:szCs w:val="24"/>
        </w:rPr>
        <w:t>για το 3,8</w:t>
      </w:r>
      <w:r>
        <w:rPr>
          <w:rFonts w:eastAsia="Times New Roman"/>
          <w:color w:val="212121"/>
          <w:szCs w:val="24"/>
        </w:rPr>
        <w:t xml:space="preserve">%. </w:t>
      </w:r>
    </w:p>
    <w:p w14:paraId="20A4EB5D" w14:textId="77777777" w:rsidR="005D4821" w:rsidRDefault="006B233D">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t xml:space="preserve">ΣΥΜΕΩΝ </w:t>
      </w:r>
      <w:r>
        <w:rPr>
          <w:rFonts w:eastAsia="Times New Roman"/>
          <w:b/>
          <w:color w:val="212121"/>
          <w:szCs w:val="24"/>
        </w:rPr>
        <w:t xml:space="preserve">(ΜΑΚΗΣ) </w:t>
      </w:r>
      <w:r>
        <w:rPr>
          <w:rFonts w:eastAsia="Times New Roman"/>
          <w:b/>
          <w:color w:val="212121"/>
          <w:szCs w:val="24"/>
        </w:rPr>
        <w:t xml:space="preserve">ΜΠΑΛΛΗΣ: </w:t>
      </w:r>
      <w:r>
        <w:rPr>
          <w:rFonts w:eastAsia="Times New Roman"/>
          <w:color w:val="212121"/>
          <w:szCs w:val="24"/>
        </w:rPr>
        <w:t xml:space="preserve">Το </w:t>
      </w:r>
      <w:r w:rsidRPr="00223254">
        <w:rPr>
          <w:rFonts w:eastAsia="Times New Roman"/>
          <w:color w:val="212121"/>
          <w:szCs w:val="24"/>
        </w:rPr>
        <w:t>3,6</w:t>
      </w:r>
      <w:r>
        <w:rPr>
          <w:rFonts w:eastAsia="Times New Roman"/>
          <w:color w:val="212121"/>
          <w:szCs w:val="24"/>
        </w:rPr>
        <w:t>%</w:t>
      </w:r>
    </w:p>
    <w:p w14:paraId="20A4EB5E" w14:textId="77777777" w:rsidR="005D4821" w:rsidRDefault="006B233D">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lastRenderedPageBreak/>
        <w:t xml:space="preserve">ΜΑΥΡΟΥΔΗΣ ΒΟΡΙΔΗΣ: </w:t>
      </w:r>
      <w:r>
        <w:rPr>
          <w:rFonts w:eastAsia="Times New Roman"/>
          <w:color w:val="212121"/>
          <w:szCs w:val="24"/>
        </w:rPr>
        <w:t xml:space="preserve">Το 3,6%. </w:t>
      </w:r>
    </w:p>
    <w:p w14:paraId="20A4EB5F" w14:textId="77777777" w:rsidR="005D4821" w:rsidRDefault="006B233D">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Ά</w:t>
      </w:r>
      <w:r w:rsidRPr="00223254">
        <w:rPr>
          <w:rFonts w:eastAsia="Times New Roman"/>
          <w:color w:val="212121"/>
          <w:szCs w:val="24"/>
        </w:rPr>
        <w:t>ρα</w:t>
      </w:r>
      <w:r>
        <w:rPr>
          <w:rFonts w:eastAsia="Times New Roman"/>
          <w:color w:val="212121"/>
          <w:szCs w:val="24"/>
        </w:rPr>
        <w:t xml:space="preserve">, </w:t>
      </w:r>
      <w:r w:rsidRPr="00223254">
        <w:rPr>
          <w:rFonts w:eastAsia="Times New Roman"/>
          <w:color w:val="212121"/>
          <w:szCs w:val="24"/>
        </w:rPr>
        <w:t>λοιπόν</w:t>
      </w:r>
      <w:r>
        <w:rPr>
          <w:rFonts w:eastAsia="Times New Roman"/>
          <w:color w:val="212121"/>
          <w:szCs w:val="24"/>
        </w:rPr>
        <w:t xml:space="preserve">, </w:t>
      </w:r>
      <w:r w:rsidRPr="00223254">
        <w:rPr>
          <w:rFonts w:eastAsia="Times New Roman"/>
          <w:color w:val="212121"/>
          <w:szCs w:val="24"/>
        </w:rPr>
        <w:t xml:space="preserve">με </w:t>
      </w:r>
      <w:proofErr w:type="spellStart"/>
      <w:r w:rsidRPr="00223254">
        <w:rPr>
          <w:rFonts w:eastAsia="Times New Roman"/>
          <w:color w:val="212121"/>
          <w:szCs w:val="24"/>
        </w:rPr>
        <w:t>υπερπολλαπλάσια</w:t>
      </w:r>
      <w:proofErr w:type="spellEnd"/>
      <w:r w:rsidRPr="00223254">
        <w:rPr>
          <w:rFonts w:eastAsia="Times New Roman"/>
          <w:color w:val="212121"/>
          <w:szCs w:val="24"/>
        </w:rPr>
        <w:t xml:space="preserve"> ποσά αναγκαστήκατε να δανειστείτε </w:t>
      </w:r>
      <w:r>
        <w:rPr>
          <w:rFonts w:eastAsia="Times New Roman"/>
          <w:color w:val="212121"/>
          <w:szCs w:val="24"/>
        </w:rPr>
        <w:t>περιορισμένα το ποσό στο οποίο α</w:t>
      </w:r>
      <w:r>
        <w:rPr>
          <w:rFonts w:eastAsia="Times New Roman"/>
          <w:color w:val="212121"/>
          <w:szCs w:val="24"/>
        </w:rPr>
        <w:t xml:space="preserve">ναφέρθηκε ο κ. </w:t>
      </w:r>
      <w:proofErr w:type="spellStart"/>
      <w:r w:rsidRPr="00223254">
        <w:rPr>
          <w:rFonts w:eastAsia="Times New Roman"/>
          <w:color w:val="212121"/>
          <w:szCs w:val="24"/>
        </w:rPr>
        <w:t>Τσακαλώτος</w:t>
      </w:r>
      <w:proofErr w:type="spellEnd"/>
      <w:r w:rsidRPr="00223254">
        <w:rPr>
          <w:rFonts w:eastAsia="Times New Roman"/>
          <w:color w:val="212121"/>
          <w:szCs w:val="24"/>
        </w:rPr>
        <w:t xml:space="preserve"> </w:t>
      </w:r>
      <w:r>
        <w:rPr>
          <w:rFonts w:eastAsia="Times New Roman"/>
          <w:color w:val="212121"/>
          <w:szCs w:val="24"/>
        </w:rPr>
        <w:t>-</w:t>
      </w:r>
      <w:r w:rsidRPr="00223254">
        <w:rPr>
          <w:rFonts w:eastAsia="Times New Roman"/>
          <w:color w:val="212121"/>
          <w:szCs w:val="24"/>
        </w:rPr>
        <w:t>γιατί</w:t>
      </w:r>
      <w:r>
        <w:rPr>
          <w:rFonts w:eastAsia="Times New Roman"/>
          <w:color w:val="212121"/>
          <w:szCs w:val="24"/>
        </w:rPr>
        <w:t xml:space="preserve">;- </w:t>
      </w:r>
      <w:r w:rsidRPr="00223254">
        <w:rPr>
          <w:rFonts w:eastAsia="Times New Roman"/>
          <w:color w:val="212121"/>
          <w:szCs w:val="24"/>
        </w:rPr>
        <w:t>γιατί αν ζητούσατε περισσότερα</w:t>
      </w:r>
      <w:r>
        <w:rPr>
          <w:rFonts w:eastAsia="Times New Roman"/>
          <w:color w:val="212121"/>
          <w:szCs w:val="24"/>
        </w:rPr>
        <w:t>, θα δημιουργούσατε νευρικότητα στις αγορές και ε</w:t>
      </w:r>
      <w:r w:rsidRPr="00223254">
        <w:rPr>
          <w:rFonts w:eastAsia="Times New Roman"/>
          <w:color w:val="212121"/>
          <w:szCs w:val="24"/>
        </w:rPr>
        <w:t>πομένως θα πηγαίνατε σε ακόμα υψηλότερο επιτόκιο</w:t>
      </w:r>
      <w:r>
        <w:rPr>
          <w:rFonts w:eastAsia="Times New Roman"/>
          <w:color w:val="212121"/>
          <w:szCs w:val="24"/>
        </w:rPr>
        <w:t>.</w:t>
      </w:r>
      <w:r w:rsidRPr="00223254">
        <w:rPr>
          <w:rFonts w:eastAsia="Times New Roman"/>
          <w:color w:val="212121"/>
          <w:szCs w:val="24"/>
        </w:rPr>
        <w:t xml:space="preserve"> </w:t>
      </w:r>
    </w:p>
    <w:p w14:paraId="20A4EB60" w14:textId="77777777" w:rsidR="005D4821" w:rsidRDefault="006B233D">
      <w:pPr>
        <w:tabs>
          <w:tab w:val="left" w:pos="2738"/>
          <w:tab w:val="center" w:pos="4753"/>
          <w:tab w:val="left" w:pos="5723"/>
        </w:tabs>
        <w:spacing w:line="600" w:lineRule="auto"/>
        <w:ind w:firstLine="720"/>
        <w:jc w:val="both"/>
        <w:rPr>
          <w:rFonts w:eastAsia="Times New Roman"/>
          <w:color w:val="212121"/>
          <w:szCs w:val="24"/>
        </w:rPr>
      </w:pPr>
      <w:r w:rsidRPr="00223254">
        <w:rPr>
          <w:rFonts w:eastAsia="Times New Roman"/>
          <w:color w:val="212121"/>
          <w:szCs w:val="24"/>
        </w:rPr>
        <w:t>Και γιατί ζητήσατε περιορισμένα χρήματα</w:t>
      </w:r>
      <w:r>
        <w:rPr>
          <w:rFonts w:eastAsia="Times New Roman"/>
          <w:color w:val="212121"/>
          <w:szCs w:val="24"/>
        </w:rPr>
        <w:t>; Γιατί ήσασταν ανίκανοι</w:t>
      </w:r>
      <w:r w:rsidRPr="00223254">
        <w:rPr>
          <w:rFonts w:eastAsia="Times New Roman"/>
          <w:color w:val="212121"/>
          <w:szCs w:val="24"/>
        </w:rPr>
        <w:t xml:space="preserve"> να μπείτε στην ποσοτική χαλάρωση</w:t>
      </w:r>
      <w:r>
        <w:rPr>
          <w:rFonts w:eastAsia="Times New Roman"/>
          <w:color w:val="212121"/>
          <w:szCs w:val="24"/>
        </w:rPr>
        <w:t>,</w:t>
      </w:r>
      <w:r w:rsidRPr="00223254">
        <w:rPr>
          <w:rFonts w:eastAsia="Times New Roman"/>
          <w:color w:val="212121"/>
          <w:szCs w:val="24"/>
        </w:rPr>
        <w:t xml:space="preserve"> που μπήκαν από το 2015 μέχρι το 2018 όλες οι χώρ</w:t>
      </w:r>
      <w:r>
        <w:rPr>
          <w:rFonts w:eastAsia="Times New Roman"/>
          <w:color w:val="212121"/>
          <w:szCs w:val="24"/>
        </w:rPr>
        <w:t>ες εκτός από εμά</w:t>
      </w:r>
      <w:r w:rsidRPr="00223254">
        <w:rPr>
          <w:rFonts w:eastAsia="Times New Roman"/>
          <w:color w:val="212121"/>
          <w:szCs w:val="24"/>
        </w:rPr>
        <w:t>ς με δική σας ευθύνη</w:t>
      </w:r>
      <w:r>
        <w:rPr>
          <w:rFonts w:eastAsia="Times New Roman"/>
          <w:color w:val="212121"/>
          <w:szCs w:val="24"/>
        </w:rPr>
        <w:t>.</w:t>
      </w:r>
    </w:p>
    <w:p w14:paraId="20A4EB61" w14:textId="77777777" w:rsidR="005D4821" w:rsidRDefault="006B233D">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Ά</w:t>
      </w:r>
      <w:r w:rsidRPr="00223254">
        <w:rPr>
          <w:rFonts w:eastAsia="Times New Roman"/>
          <w:color w:val="212121"/>
          <w:szCs w:val="24"/>
        </w:rPr>
        <w:t>ρα</w:t>
      </w:r>
      <w:r>
        <w:rPr>
          <w:rFonts w:eastAsia="Times New Roman"/>
          <w:color w:val="212121"/>
          <w:szCs w:val="24"/>
        </w:rPr>
        <w:t>,</w:t>
      </w:r>
      <w:r w:rsidRPr="00223254">
        <w:rPr>
          <w:rFonts w:eastAsia="Times New Roman"/>
          <w:color w:val="212121"/>
          <w:szCs w:val="24"/>
        </w:rPr>
        <w:t xml:space="preserve"> λοιπόν</w:t>
      </w:r>
      <w:r>
        <w:rPr>
          <w:rFonts w:eastAsia="Times New Roman"/>
          <w:color w:val="212121"/>
          <w:szCs w:val="24"/>
        </w:rPr>
        <w:t>,</w:t>
      </w:r>
      <w:r w:rsidRPr="00223254">
        <w:rPr>
          <w:rFonts w:eastAsia="Times New Roman"/>
          <w:color w:val="212121"/>
          <w:szCs w:val="24"/>
        </w:rPr>
        <w:t xml:space="preserve"> κατάλαβα τους πανηγυρισμούς του κ</w:t>
      </w:r>
      <w:r>
        <w:rPr>
          <w:rFonts w:eastAsia="Times New Roman"/>
          <w:color w:val="212121"/>
          <w:szCs w:val="24"/>
        </w:rPr>
        <w:t xml:space="preserve">. </w:t>
      </w:r>
      <w:proofErr w:type="spellStart"/>
      <w:r>
        <w:rPr>
          <w:rFonts w:eastAsia="Times New Roman"/>
          <w:color w:val="212121"/>
          <w:szCs w:val="24"/>
        </w:rPr>
        <w:t>Τ</w:t>
      </w:r>
      <w:r w:rsidRPr="00223254">
        <w:rPr>
          <w:rFonts w:eastAsia="Times New Roman"/>
          <w:color w:val="212121"/>
          <w:szCs w:val="24"/>
        </w:rPr>
        <w:t>σακαλώτου</w:t>
      </w:r>
      <w:proofErr w:type="spellEnd"/>
      <w:r>
        <w:rPr>
          <w:rFonts w:eastAsia="Times New Roman"/>
          <w:color w:val="212121"/>
          <w:szCs w:val="24"/>
        </w:rPr>
        <w:t>. Στην απελπισία, π</w:t>
      </w:r>
      <w:r w:rsidRPr="00223254">
        <w:rPr>
          <w:rFonts w:eastAsia="Times New Roman"/>
          <w:color w:val="212121"/>
          <w:szCs w:val="24"/>
        </w:rPr>
        <w:t>ράγματι</w:t>
      </w:r>
      <w:r>
        <w:rPr>
          <w:rFonts w:eastAsia="Times New Roman"/>
          <w:color w:val="212121"/>
          <w:szCs w:val="24"/>
        </w:rPr>
        <w:t>,</w:t>
      </w:r>
      <w:r w:rsidRPr="00223254">
        <w:rPr>
          <w:rFonts w:eastAsia="Times New Roman"/>
          <w:color w:val="212121"/>
          <w:szCs w:val="24"/>
        </w:rPr>
        <w:t xml:space="preserve"> κάτι πρέπει να πεις</w:t>
      </w:r>
      <w:r>
        <w:rPr>
          <w:rFonts w:eastAsia="Times New Roman"/>
          <w:color w:val="212121"/>
          <w:szCs w:val="24"/>
        </w:rPr>
        <w:t xml:space="preserve">. Όμως, </w:t>
      </w:r>
      <w:r w:rsidRPr="00223254">
        <w:rPr>
          <w:rFonts w:eastAsia="Times New Roman"/>
          <w:color w:val="212121"/>
          <w:szCs w:val="24"/>
        </w:rPr>
        <w:t>τώρα ότι μας έφερε και</w:t>
      </w:r>
      <w:r w:rsidRPr="00223254">
        <w:rPr>
          <w:rFonts w:eastAsia="Times New Roman"/>
          <w:color w:val="212121"/>
          <w:szCs w:val="24"/>
        </w:rPr>
        <w:t xml:space="preserve"> σε τόσο δύσκολη θέση</w:t>
      </w:r>
      <w:r>
        <w:rPr>
          <w:rFonts w:eastAsia="Times New Roman"/>
          <w:color w:val="212121"/>
          <w:szCs w:val="24"/>
        </w:rPr>
        <w:t>,</w:t>
      </w:r>
      <w:r w:rsidRPr="00223254">
        <w:rPr>
          <w:rFonts w:eastAsia="Times New Roman"/>
          <w:color w:val="212121"/>
          <w:szCs w:val="24"/>
        </w:rPr>
        <w:t xml:space="preserve"> ώστε να πρέπει ο Γεωργαντάς να μου κρατά το χέρι για να το αντέξω</w:t>
      </w:r>
      <w:r>
        <w:rPr>
          <w:rFonts w:eastAsia="Times New Roman"/>
          <w:color w:val="212121"/>
          <w:szCs w:val="24"/>
        </w:rPr>
        <w:t xml:space="preserve">, δεν το </w:t>
      </w:r>
      <w:r w:rsidRPr="00223254">
        <w:rPr>
          <w:rFonts w:eastAsia="Times New Roman"/>
          <w:color w:val="212121"/>
          <w:szCs w:val="24"/>
        </w:rPr>
        <w:t>φαντάζομαι</w:t>
      </w:r>
      <w:r>
        <w:rPr>
          <w:rFonts w:eastAsia="Times New Roman"/>
          <w:color w:val="212121"/>
          <w:szCs w:val="24"/>
        </w:rPr>
        <w:t>.</w:t>
      </w:r>
      <w:r w:rsidRPr="00223254">
        <w:rPr>
          <w:rFonts w:eastAsia="Times New Roman"/>
          <w:color w:val="212121"/>
          <w:szCs w:val="24"/>
        </w:rPr>
        <w:t xml:space="preserve"> </w:t>
      </w:r>
    </w:p>
    <w:p w14:paraId="20A4EB62" w14:textId="77777777" w:rsidR="005D4821" w:rsidRDefault="006B233D">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Πάμε, όμως, στο νομοσχέδιο. </w:t>
      </w:r>
    </w:p>
    <w:p w14:paraId="20A4EB63" w14:textId="77777777" w:rsidR="005D4821" w:rsidRDefault="006B233D">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lastRenderedPageBreak/>
        <w:t xml:space="preserve">Να σας κάνω πρώτα </w:t>
      </w:r>
      <w:r w:rsidRPr="00223254">
        <w:rPr>
          <w:rFonts w:eastAsia="Times New Roman"/>
          <w:color w:val="212121"/>
          <w:szCs w:val="24"/>
        </w:rPr>
        <w:t>μία παρατήρηση</w:t>
      </w:r>
      <w:r>
        <w:rPr>
          <w:rFonts w:eastAsia="Times New Roman"/>
          <w:color w:val="212121"/>
          <w:szCs w:val="24"/>
        </w:rPr>
        <w:t>. Είναι δικαίωμά σας, αλλά κάνω θερμή παράκληση προς όλους σας: Το να χλευάζετε</w:t>
      </w:r>
      <w:r w:rsidRPr="00223254">
        <w:rPr>
          <w:rFonts w:eastAsia="Times New Roman"/>
          <w:color w:val="212121"/>
          <w:szCs w:val="24"/>
        </w:rPr>
        <w:t xml:space="preserve"> την π</w:t>
      </w:r>
      <w:r w:rsidRPr="00223254">
        <w:rPr>
          <w:rFonts w:eastAsia="Times New Roman"/>
          <w:color w:val="212121"/>
          <w:szCs w:val="24"/>
        </w:rPr>
        <w:t>ατριωτική ευαισθησία</w:t>
      </w:r>
      <w:r>
        <w:rPr>
          <w:rFonts w:eastAsia="Times New Roman"/>
          <w:color w:val="212121"/>
          <w:szCs w:val="24"/>
        </w:rPr>
        <w:t>,</w:t>
      </w:r>
      <w:r w:rsidRPr="00223254">
        <w:rPr>
          <w:rFonts w:eastAsia="Times New Roman"/>
          <w:color w:val="212121"/>
          <w:szCs w:val="24"/>
        </w:rPr>
        <w:t xml:space="preserve"> χα</w:t>
      </w:r>
      <w:r>
        <w:rPr>
          <w:rFonts w:eastAsia="Times New Roman"/>
          <w:color w:val="212121"/>
          <w:szCs w:val="24"/>
        </w:rPr>
        <w:t>ρακτηρίζοντάς την ως υπαρξιακό δράμα μάλιστα των Β</w:t>
      </w:r>
      <w:r w:rsidRPr="00223254">
        <w:rPr>
          <w:rFonts w:eastAsia="Times New Roman"/>
          <w:color w:val="212121"/>
          <w:szCs w:val="24"/>
        </w:rPr>
        <w:t>ουλευτών</w:t>
      </w:r>
      <w:r>
        <w:rPr>
          <w:rFonts w:eastAsia="Times New Roman"/>
          <w:color w:val="212121"/>
          <w:szCs w:val="24"/>
        </w:rPr>
        <w:t>,</w:t>
      </w:r>
      <w:r w:rsidRPr="00223254">
        <w:rPr>
          <w:rFonts w:eastAsia="Times New Roman"/>
          <w:color w:val="212121"/>
          <w:szCs w:val="24"/>
        </w:rPr>
        <w:t xml:space="preserve"> ότ</w:t>
      </w:r>
      <w:r>
        <w:rPr>
          <w:rFonts w:eastAsia="Times New Roman"/>
          <w:color w:val="212121"/>
          <w:szCs w:val="24"/>
        </w:rPr>
        <w:t xml:space="preserve">αν αναφέρονται στην κατάπτυστη </w:t>
      </w:r>
      <w:r>
        <w:rPr>
          <w:rFonts w:eastAsia="Times New Roman"/>
          <w:color w:val="212121"/>
          <w:szCs w:val="24"/>
        </w:rPr>
        <w:t>σ</w:t>
      </w:r>
      <w:r w:rsidRPr="00223254">
        <w:rPr>
          <w:rFonts w:eastAsia="Times New Roman"/>
          <w:color w:val="212121"/>
          <w:szCs w:val="24"/>
        </w:rPr>
        <w:t>υμφωνία που ψηφίστηκε</w:t>
      </w:r>
      <w:r>
        <w:rPr>
          <w:rFonts w:eastAsia="Times New Roman"/>
          <w:color w:val="212121"/>
          <w:szCs w:val="24"/>
        </w:rPr>
        <w:t>,</w:t>
      </w:r>
      <w:r w:rsidRPr="00223254">
        <w:rPr>
          <w:rFonts w:eastAsia="Times New Roman"/>
          <w:color w:val="212121"/>
          <w:szCs w:val="24"/>
        </w:rPr>
        <w:t xml:space="preserve"> πάει πολύ</w:t>
      </w:r>
      <w:r>
        <w:rPr>
          <w:rFonts w:eastAsia="Times New Roman"/>
          <w:color w:val="212121"/>
          <w:szCs w:val="24"/>
        </w:rPr>
        <w:t>.</w:t>
      </w:r>
    </w:p>
    <w:p w14:paraId="20A4EB64" w14:textId="77777777" w:rsidR="005D4821" w:rsidRDefault="006B233D">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t xml:space="preserve">ΦΩΤΕΙΝΗ ΒΑΚΗ: </w:t>
      </w:r>
      <w:r>
        <w:rPr>
          <w:rFonts w:eastAsia="Times New Roman"/>
          <w:color w:val="212121"/>
          <w:szCs w:val="24"/>
        </w:rPr>
        <w:t xml:space="preserve">Και εσείς πάει πολύ να μας λέτε εθνικούς μειοδότες μέσα στο Κοινοβούλιο! </w:t>
      </w:r>
    </w:p>
    <w:p w14:paraId="20A4EB65" w14:textId="77777777" w:rsidR="005D4821" w:rsidRDefault="006B233D">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t>ΜΑΥΡΟΥΔΗΣ ΒΟΡΙΔΗ</w:t>
      </w:r>
      <w:r>
        <w:rPr>
          <w:rFonts w:eastAsia="Times New Roman"/>
          <w:b/>
          <w:color w:val="212121"/>
          <w:szCs w:val="24"/>
        </w:rPr>
        <w:t xml:space="preserve">Σ: </w:t>
      </w:r>
      <w:r w:rsidRPr="00223254">
        <w:rPr>
          <w:rFonts w:eastAsia="Times New Roman"/>
          <w:color w:val="212121"/>
          <w:szCs w:val="24"/>
        </w:rPr>
        <w:t>Όχι</w:t>
      </w:r>
      <w:r>
        <w:rPr>
          <w:rFonts w:eastAsia="Times New Roman"/>
          <w:color w:val="212121"/>
          <w:szCs w:val="24"/>
        </w:rPr>
        <w:t xml:space="preserve">, </w:t>
      </w:r>
      <w:r w:rsidRPr="00223254">
        <w:rPr>
          <w:rFonts w:eastAsia="Times New Roman"/>
          <w:color w:val="212121"/>
          <w:szCs w:val="24"/>
        </w:rPr>
        <w:t xml:space="preserve">εγώ για την ακρίβεια </w:t>
      </w:r>
      <w:r>
        <w:rPr>
          <w:rFonts w:eastAsia="Times New Roman"/>
          <w:color w:val="212121"/>
          <w:szCs w:val="24"/>
        </w:rPr>
        <w:t>είπα «</w:t>
      </w:r>
      <w:r w:rsidRPr="00223254">
        <w:rPr>
          <w:rFonts w:eastAsia="Times New Roman"/>
          <w:color w:val="212121"/>
          <w:szCs w:val="24"/>
        </w:rPr>
        <w:t>εθνική μειοδοσία</w:t>
      </w:r>
      <w:r>
        <w:rPr>
          <w:rFonts w:eastAsia="Times New Roman"/>
          <w:color w:val="212121"/>
          <w:szCs w:val="24"/>
        </w:rPr>
        <w:t>».</w:t>
      </w:r>
    </w:p>
    <w:p w14:paraId="20A4EB66" w14:textId="77777777" w:rsidR="005D4821" w:rsidRDefault="006B233D">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t xml:space="preserve">ΦΩΤΕΙΝΗ ΒΑΚΗ: </w:t>
      </w:r>
      <w:r>
        <w:rPr>
          <w:rFonts w:eastAsia="Times New Roman"/>
          <w:color w:val="212121"/>
          <w:szCs w:val="24"/>
        </w:rPr>
        <w:t>Μάλιστα, πολύ ωραία!</w:t>
      </w:r>
    </w:p>
    <w:p w14:paraId="20A4EB67" w14:textId="77777777" w:rsidR="005D4821" w:rsidRDefault="006B233D">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t xml:space="preserve">ΜΑΥΡΟΥΔΗΣ ΒΟΡΙΔΗΣ: </w:t>
      </w:r>
      <w:r>
        <w:rPr>
          <w:rFonts w:eastAsia="Times New Roman"/>
          <w:color w:val="212121"/>
          <w:szCs w:val="24"/>
        </w:rPr>
        <w:t xml:space="preserve">Η </w:t>
      </w:r>
      <w:r w:rsidRPr="00223254">
        <w:rPr>
          <w:rFonts w:eastAsia="Times New Roman"/>
          <w:color w:val="212121"/>
          <w:szCs w:val="24"/>
        </w:rPr>
        <w:t xml:space="preserve">μειοδοσία </w:t>
      </w:r>
      <w:r>
        <w:rPr>
          <w:rFonts w:eastAsia="Times New Roman"/>
          <w:color w:val="212121"/>
          <w:szCs w:val="24"/>
        </w:rPr>
        <w:t>-</w:t>
      </w:r>
      <w:r w:rsidRPr="00223254">
        <w:rPr>
          <w:rFonts w:eastAsia="Times New Roman"/>
          <w:color w:val="212121"/>
          <w:szCs w:val="24"/>
        </w:rPr>
        <w:t xml:space="preserve">για να </w:t>
      </w:r>
      <w:r>
        <w:rPr>
          <w:rFonts w:eastAsia="Times New Roman"/>
          <w:color w:val="212121"/>
          <w:szCs w:val="24"/>
        </w:rPr>
        <w:t>εί</w:t>
      </w:r>
      <w:r w:rsidRPr="00223254">
        <w:rPr>
          <w:rFonts w:eastAsia="Times New Roman"/>
          <w:color w:val="212121"/>
          <w:szCs w:val="24"/>
        </w:rPr>
        <w:t xml:space="preserve">μαστε απολύτως </w:t>
      </w:r>
      <w:proofErr w:type="spellStart"/>
      <w:r w:rsidRPr="00223254">
        <w:rPr>
          <w:rFonts w:eastAsia="Times New Roman"/>
          <w:color w:val="212121"/>
          <w:szCs w:val="24"/>
        </w:rPr>
        <w:t>συνεννοημένοι</w:t>
      </w:r>
      <w:proofErr w:type="spellEnd"/>
      <w:r>
        <w:rPr>
          <w:rFonts w:eastAsia="Times New Roman"/>
          <w:color w:val="212121"/>
          <w:szCs w:val="24"/>
        </w:rPr>
        <w:t>, γιατί όλοι</w:t>
      </w:r>
      <w:r w:rsidRPr="00223254">
        <w:rPr>
          <w:rFonts w:eastAsia="Times New Roman"/>
          <w:color w:val="212121"/>
          <w:szCs w:val="24"/>
        </w:rPr>
        <w:t xml:space="preserve"> σας είστε άριστοι γνώστες των ελληνικών</w:t>
      </w:r>
      <w:r>
        <w:rPr>
          <w:rFonts w:eastAsia="Times New Roman"/>
          <w:color w:val="212121"/>
          <w:szCs w:val="24"/>
        </w:rPr>
        <w:t>-</w:t>
      </w:r>
      <w:r w:rsidRPr="00223254">
        <w:rPr>
          <w:rFonts w:eastAsia="Times New Roman"/>
          <w:color w:val="212121"/>
          <w:szCs w:val="24"/>
        </w:rPr>
        <w:t xml:space="preserve"> είναι κάτι λιγότερο</w:t>
      </w:r>
      <w:r>
        <w:rPr>
          <w:rFonts w:eastAsia="Times New Roman"/>
          <w:color w:val="212121"/>
          <w:szCs w:val="24"/>
        </w:rPr>
        <w:t>. Υπάρχει ένας πλειοδότης</w:t>
      </w:r>
      <w:r>
        <w:rPr>
          <w:rFonts w:eastAsia="Times New Roman"/>
          <w:color w:val="212121"/>
          <w:szCs w:val="24"/>
        </w:rPr>
        <w:t xml:space="preserve"> π</w:t>
      </w:r>
      <w:r w:rsidRPr="00223254">
        <w:rPr>
          <w:rFonts w:eastAsia="Times New Roman"/>
          <w:color w:val="212121"/>
          <w:szCs w:val="24"/>
        </w:rPr>
        <w:t>ου δίνει κάτι περισσότερο</w:t>
      </w:r>
      <w:r>
        <w:rPr>
          <w:rFonts w:eastAsia="Times New Roman"/>
          <w:color w:val="212121"/>
          <w:szCs w:val="24"/>
        </w:rPr>
        <w:t xml:space="preserve"> και </w:t>
      </w:r>
      <w:r w:rsidRPr="00223254">
        <w:rPr>
          <w:rFonts w:eastAsia="Times New Roman"/>
          <w:color w:val="212121"/>
          <w:szCs w:val="24"/>
        </w:rPr>
        <w:t>ένας μειοδότης που δίνει κάτι λιγότερο</w:t>
      </w:r>
      <w:r>
        <w:rPr>
          <w:rFonts w:eastAsia="Times New Roman"/>
          <w:color w:val="212121"/>
          <w:szCs w:val="24"/>
        </w:rPr>
        <w:t xml:space="preserve">. </w:t>
      </w:r>
    </w:p>
    <w:p w14:paraId="20A4EB68" w14:textId="77777777" w:rsidR="005D4821" w:rsidRDefault="006B233D">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lastRenderedPageBreak/>
        <w:t>Σ</w:t>
      </w:r>
      <w:r w:rsidRPr="00223254">
        <w:rPr>
          <w:rFonts w:eastAsia="Times New Roman"/>
          <w:color w:val="212121"/>
          <w:szCs w:val="24"/>
        </w:rPr>
        <w:t>ας αναπτ</w:t>
      </w:r>
      <w:r>
        <w:rPr>
          <w:rFonts w:eastAsia="Times New Roman"/>
          <w:color w:val="212121"/>
          <w:szCs w:val="24"/>
        </w:rPr>
        <w:t xml:space="preserve">ύξαμε τρεις ημέρες εδώ γιατί η </w:t>
      </w:r>
      <w:r>
        <w:rPr>
          <w:rFonts w:eastAsia="Times New Roman"/>
          <w:color w:val="212121"/>
          <w:szCs w:val="24"/>
        </w:rPr>
        <w:t>σ</w:t>
      </w:r>
      <w:r w:rsidRPr="00223254">
        <w:rPr>
          <w:rFonts w:eastAsia="Times New Roman"/>
          <w:color w:val="212121"/>
          <w:szCs w:val="24"/>
        </w:rPr>
        <w:t>υμφωνία που ψηφίσατε είναι κάτι λιγότερο</w:t>
      </w:r>
      <w:r>
        <w:rPr>
          <w:rFonts w:eastAsia="Times New Roman"/>
          <w:color w:val="212121"/>
          <w:szCs w:val="24"/>
        </w:rPr>
        <w:t xml:space="preserve"> ακόμα και από αυτό που ε</w:t>
      </w:r>
      <w:r w:rsidRPr="00223254">
        <w:rPr>
          <w:rFonts w:eastAsia="Times New Roman"/>
          <w:color w:val="212121"/>
          <w:szCs w:val="24"/>
        </w:rPr>
        <w:t xml:space="preserve">σείς θεωρούσατε </w:t>
      </w:r>
      <w:r>
        <w:rPr>
          <w:rFonts w:eastAsia="Times New Roman"/>
          <w:color w:val="212121"/>
          <w:szCs w:val="24"/>
        </w:rPr>
        <w:t>ως ε</w:t>
      </w:r>
      <w:r w:rsidRPr="00223254">
        <w:rPr>
          <w:rFonts w:eastAsia="Times New Roman"/>
          <w:color w:val="212121"/>
          <w:szCs w:val="24"/>
        </w:rPr>
        <w:t>θνική γραμμή</w:t>
      </w:r>
      <w:r>
        <w:rPr>
          <w:rFonts w:eastAsia="Times New Roman"/>
          <w:color w:val="212121"/>
          <w:szCs w:val="24"/>
        </w:rPr>
        <w:t>,</w:t>
      </w:r>
      <w:r w:rsidRPr="00223254">
        <w:rPr>
          <w:rFonts w:eastAsia="Times New Roman"/>
          <w:color w:val="212121"/>
          <w:szCs w:val="24"/>
        </w:rPr>
        <w:t xml:space="preserve"> ανεξαρτήτως του αν για κάποιον </w:t>
      </w:r>
      <w:r>
        <w:rPr>
          <w:rFonts w:eastAsia="Times New Roman"/>
          <w:color w:val="212121"/>
          <w:szCs w:val="24"/>
        </w:rPr>
        <w:t>από εμάς</w:t>
      </w:r>
      <w:r w:rsidRPr="00223254">
        <w:rPr>
          <w:rFonts w:eastAsia="Times New Roman"/>
          <w:color w:val="212121"/>
          <w:szCs w:val="24"/>
        </w:rPr>
        <w:t xml:space="preserve"> υπάρχουν </w:t>
      </w:r>
      <w:r>
        <w:rPr>
          <w:rFonts w:eastAsia="Times New Roman"/>
          <w:color w:val="212121"/>
          <w:szCs w:val="24"/>
        </w:rPr>
        <w:t xml:space="preserve">σκέψεις ως προς αυτή τη </w:t>
      </w:r>
      <w:r w:rsidRPr="00223254">
        <w:rPr>
          <w:rFonts w:eastAsia="Times New Roman"/>
          <w:color w:val="212121"/>
          <w:szCs w:val="24"/>
        </w:rPr>
        <w:t>γραμμή</w:t>
      </w:r>
      <w:r>
        <w:rPr>
          <w:rFonts w:eastAsia="Times New Roman"/>
          <w:color w:val="212121"/>
          <w:szCs w:val="24"/>
        </w:rPr>
        <w:t>.</w:t>
      </w:r>
    </w:p>
    <w:p w14:paraId="20A4EB69" w14:textId="77777777" w:rsidR="005D4821" w:rsidRDefault="006B233D">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Έ</w:t>
      </w:r>
      <w:r w:rsidRPr="00223254">
        <w:rPr>
          <w:rFonts w:eastAsia="Times New Roman"/>
          <w:color w:val="212121"/>
          <w:szCs w:val="24"/>
        </w:rPr>
        <w:t xml:space="preserve">ρχομαι </w:t>
      </w:r>
      <w:r>
        <w:rPr>
          <w:rFonts w:eastAsia="Times New Roman"/>
          <w:color w:val="212121"/>
          <w:szCs w:val="24"/>
        </w:rPr>
        <w:t xml:space="preserve">τώρα </w:t>
      </w:r>
      <w:r w:rsidRPr="00223254">
        <w:rPr>
          <w:rFonts w:eastAsia="Times New Roman"/>
          <w:color w:val="212121"/>
          <w:szCs w:val="24"/>
        </w:rPr>
        <w:t>στο νομοσχέδιο πολύ γρήγορα</w:t>
      </w:r>
      <w:r>
        <w:rPr>
          <w:rFonts w:eastAsia="Times New Roman"/>
          <w:color w:val="212121"/>
          <w:szCs w:val="24"/>
        </w:rPr>
        <w:t xml:space="preserve">. </w:t>
      </w:r>
    </w:p>
    <w:p w14:paraId="20A4EB6A" w14:textId="77777777" w:rsidR="005D4821" w:rsidRDefault="006B233D">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Κατ’ αρχάς σταματήστε να επαίρεστε</w:t>
      </w:r>
      <w:r w:rsidRPr="00223254">
        <w:rPr>
          <w:rFonts w:eastAsia="Times New Roman"/>
          <w:color w:val="212121"/>
          <w:szCs w:val="24"/>
        </w:rPr>
        <w:t xml:space="preserve"> για την</w:t>
      </w:r>
      <w:r>
        <w:rPr>
          <w:rFonts w:eastAsia="Times New Roman"/>
          <w:color w:val="212121"/>
          <w:szCs w:val="24"/>
        </w:rPr>
        <w:t xml:space="preserve"> αξιοκρατία και τα σχετικά στο </w:t>
      </w:r>
      <w:r>
        <w:rPr>
          <w:rFonts w:eastAsia="Times New Roman"/>
          <w:color w:val="212121"/>
          <w:szCs w:val="24"/>
        </w:rPr>
        <w:t>δ</w:t>
      </w:r>
      <w:r w:rsidRPr="00223254">
        <w:rPr>
          <w:rFonts w:eastAsia="Times New Roman"/>
          <w:color w:val="212121"/>
          <w:szCs w:val="24"/>
        </w:rPr>
        <w:t>ημόσιο</w:t>
      </w:r>
      <w:r>
        <w:rPr>
          <w:rFonts w:eastAsia="Times New Roman"/>
          <w:color w:val="212121"/>
          <w:szCs w:val="24"/>
        </w:rPr>
        <w:t>, ό</w:t>
      </w:r>
      <w:r w:rsidRPr="00223254">
        <w:rPr>
          <w:rFonts w:eastAsia="Times New Roman"/>
          <w:color w:val="212121"/>
          <w:szCs w:val="24"/>
        </w:rPr>
        <w:t>ταν έχετε βγάλει αυτές τις προκηρύξεις που κατέπεσαν με τον τρόπο που κατέπεσαν</w:t>
      </w:r>
      <w:r>
        <w:rPr>
          <w:rFonts w:eastAsia="Times New Roman"/>
          <w:color w:val="212121"/>
          <w:szCs w:val="24"/>
        </w:rPr>
        <w:t>,</w:t>
      </w:r>
      <w:r w:rsidRPr="00223254">
        <w:rPr>
          <w:rFonts w:eastAsia="Times New Roman"/>
          <w:color w:val="212121"/>
          <w:szCs w:val="24"/>
        </w:rPr>
        <w:t xml:space="preserve"> οι οποί</w:t>
      </w:r>
      <w:r w:rsidRPr="00223254">
        <w:rPr>
          <w:rFonts w:eastAsia="Times New Roman"/>
          <w:color w:val="212121"/>
          <w:szCs w:val="24"/>
        </w:rPr>
        <w:t xml:space="preserve">ες ήταν </w:t>
      </w:r>
      <w:r>
        <w:rPr>
          <w:rFonts w:eastAsia="Times New Roman"/>
          <w:color w:val="212121"/>
          <w:szCs w:val="24"/>
        </w:rPr>
        <w:t>αγρίως</w:t>
      </w:r>
      <w:r w:rsidRPr="00223254">
        <w:rPr>
          <w:rFonts w:eastAsia="Times New Roman"/>
          <w:color w:val="212121"/>
          <w:szCs w:val="24"/>
        </w:rPr>
        <w:t xml:space="preserve"> φωτογραφικές και γι</w:t>
      </w:r>
      <w:r w:rsidRPr="00B6160C">
        <w:rPr>
          <w:rFonts w:eastAsia="Times New Roman"/>
          <w:color w:val="212121"/>
          <w:szCs w:val="24"/>
        </w:rPr>
        <w:t>’</w:t>
      </w:r>
      <w:r w:rsidRPr="00223254">
        <w:rPr>
          <w:rFonts w:eastAsia="Times New Roman"/>
          <w:color w:val="212121"/>
          <w:szCs w:val="24"/>
        </w:rPr>
        <w:t xml:space="preserve"> αυτό κατέπεσαν και </w:t>
      </w:r>
      <w:r>
        <w:rPr>
          <w:rFonts w:eastAsia="Times New Roman"/>
          <w:color w:val="212121"/>
          <w:szCs w:val="24"/>
        </w:rPr>
        <w:t xml:space="preserve">τις αποσύρατε. </w:t>
      </w:r>
      <w:r w:rsidRPr="00223254">
        <w:rPr>
          <w:rFonts w:eastAsia="Times New Roman"/>
          <w:color w:val="212121"/>
          <w:szCs w:val="24"/>
        </w:rPr>
        <w:t xml:space="preserve"> </w:t>
      </w:r>
    </w:p>
    <w:p w14:paraId="20A4EB6B" w14:textId="77777777" w:rsidR="005D4821" w:rsidRDefault="006B233D">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t>ΣΠΥΡΙΔΩΝ</w:t>
      </w:r>
      <w:r>
        <w:rPr>
          <w:rFonts w:eastAsia="Times New Roman"/>
          <w:b/>
          <w:color w:val="212121"/>
          <w:szCs w:val="24"/>
        </w:rPr>
        <w:t>ΑΣ</w:t>
      </w:r>
      <w:r>
        <w:rPr>
          <w:rFonts w:eastAsia="Times New Roman"/>
          <w:b/>
          <w:color w:val="212121"/>
          <w:szCs w:val="24"/>
        </w:rPr>
        <w:t xml:space="preserve"> ΛΑΠΠΑΣ: </w:t>
      </w:r>
      <w:r>
        <w:rPr>
          <w:rFonts w:eastAsia="Times New Roman"/>
          <w:color w:val="212121"/>
          <w:szCs w:val="24"/>
        </w:rPr>
        <w:t xml:space="preserve">Τρεις. </w:t>
      </w:r>
    </w:p>
    <w:p w14:paraId="20A4EB6C" w14:textId="77777777" w:rsidR="005D4821" w:rsidRDefault="006B233D">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t xml:space="preserve">ΜΑΥΡΟΥΔΗΣ ΒΟΡΙΔΗΣ: </w:t>
      </w:r>
      <w:r>
        <w:rPr>
          <w:rFonts w:eastAsia="Times New Roman"/>
          <w:color w:val="212121"/>
          <w:szCs w:val="24"/>
        </w:rPr>
        <w:t xml:space="preserve">Συνάδελφοί μου, με </w:t>
      </w:r>
      <w:proofErr w:type="spellStart"/>
      <w:r w:rsidRPr="00223254">
        <w:rPr>
          <w:rFonts w:eastAsia="Times New Roman"/>
          <w:color w:val="212121"/>
          <w:szCs w:val="24"/>
        </w:rPr>
        <w:t>συγχωρείτε</w:t>
      </w:r>
      <w:proofErr w:type="spellEnd"/>
      <w:r>
        <w:rPr>
          <w:rFonts w:eastAsia="Times New Roman"/>
          <w:color w:val="212121"/>
          <w:szCs w:val="24"/>
        </w:rPr>
        <w:t xml:space="preserve">. </w:t>
      </w:r>
      <w:r w:rsidRPr="00223254">
        <w:rPr>
          <w:rFonts w:eastAsia="Times New Roman"/>
          <w:color w:val="212121"/>
          <w:szCs w:val="24"/>
        </w:rPr>
        <w:t xml:space="preserve">Σας έχω διαβάσει </w:t>
      </w:r>
      <w:r>
        <w:rPr>
          <w:rFonts w:eastAsia="Times New Roman"/>
          <w:color w:val="212121"/>
          <w:szCs w:val="24"/>
        </w:rPr>
        <w:t>από</w:t>
      </w:r>
      <w:r w:rsidRPr="00223254">
        <w:rPr>
          <w:rFonts w:eastAsia="Times New Roman"/>
          <w:color w:val="212121"/>
          <w:szCs w:val="24"/>
        </w:rPr>
        <w:t xml:space="preserve"> αυτό το Β</w:t>
      </w:r>
      <w:r>
        <w:rPr>
          <w:rFonts w:eastAsia="Times New Roman"/>
          <w:color w:val="212121"/>
          <w:szCs w:val="24"/>
        </w:rPr>
        <w:t>ή</w:t>
      </w:r>
      <w:r w:rsidRPr="00223254">
        <w:rPr>
          <w:rFonts w:eastAsia="Times New Roman"/>
          <w:color w:val="212121"/>
          <w:szCs w:val="24"/>
        </w:rPr>
        <w:t xml:space="preserve">μα </w:t>
      </w:r>
      <w:r>
        <w:rPr>
          <w:rFonts w:eastAsia="Times New Roman"/>
          <w:color w:val="212121"/>
          <w:szCs w:val="24"/>
        </w:rPr>
        <w:t>–και δεν θέλω να το</w:t>
      </w:r>
      <w:r w:rsidRPr="00223254">
        <w:rPr>
          <w:rFonts w:eastAsia="Times New Roman"/>
          <w:color w:val="212121"/>
          <w:szCs w:val="24"/>
        </w:rPr>
        <w:t xml:space="preserve"> επαναλάβω</w:t>
      </w:r>
      <w:r>
        <w:rPr>
          <w:rFonts w:eastAsia="Times New Roman"/>
          <w:color w:val="212121"/>
          <w:szCs w:val="24"/>
        </w:rPr>
        <w:t>- το πώς</w:t>
      </w:r>
      <w:r w:rsidRPr="00223254">
        <w:rPr>
          <w:rFonts w:eastAsia="Times New Roman"/>
          <w:color w:val="212121"/>
          <w:szCs w:val="24"/>
        </w:rPr>
        <w:t xml:space="preserve"> περιγράφατε τη θέση με τη ρωσική γλ</w:t>
      </w:r>
      <w:r w:rsidRPr="00223254">
        <w:rPr>
          <w:rFonts w:eastAsia="Times New Roman"/>
          <w:color w:val="212121"/>
          <w:szCs w:val="24"/>
        </w:rPr>
        <w:t>ώσσα σε μία ειδική προκήρυξη</w:t>
      </w:r>
      <w:r>
        <w:rPr>
          <w:rFonts w:eastAsia="Times New Roman"/>
          <w:color w:val="212121"/>
          <w:szCs w:val="24"/>
        </w:rPr>
        <w:t>. Μ</w:t>
      </w:r>
      <w:r w:rsidRPr="00223254">
        <w:rPr>
          <w:rFonts w:eastAsia="Times New Roman"/>
          <w:color w:val="212121"/>
          <w:szCs w:val="24"/>
        </w:rPr>
        <w:t>ιλάμε για κανονική κωμωδία</w:t>
      </w:r>
      <w:r>
        <w:rPr>
          <w:rFonts w:eastAsia="Times New Roman"/>
          <w:color w:val="212121"/>
          <w:szCs w:val="24"/>
        </w:rPr>
        <w:t>! Κ</w:t>
      </w:r>
      <w:r w:rsidRPr="00223254">
        <w:rPr>
          <w:rFonts w:eastAsia="Times New Roman"/>
          <w:color w:val="212121"/>
          <w:szCs w:val="24"/>
        </w:rPr>
        <w:t xml:space="preserve">αι έρχεστε και </w:t>
      </w:r>
      <w:r>
        <w:rPr>
          <w:rFonts w:eastAsia="Times New Roman"/>
          <w:color w:val="212121"/>
          <w:szCs w:val="24"/>
        </w:rPr>
        <w:t>επαίρεσ</w:t>
      </w:r>
      <w:r w:rsidRPr="00223254">
        <w:rPr>
          <w:rFonts w:eastAsia="Times New Roman"/>
          <w:color w:val="212121"/>
          <w:szCs w:val="24"/>
        </w:rPr>
        <w:t xml:space="preserve">τε εδώ για την αξιοκρατία </w:t>
      </w:r>
      <w:r>
        <w:rPr>
          <w:rFonts w:eastAsia="Times New Roman"/>
          <w:color w:val="212121"/>
          <w:szCs w:val="24"/>
        </w:rPr>
        <w:t xml:space="preserve">της πολιτικής σας! </w:t>
      </w:r>
    </w:p>
    <w:p w14:paraId="20A4EB6D" w14:textId="77777777" w:rsidR="005D4821" w:rsidRDefault="006B233D">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Ή</w:t>
      </w:r>
      <w:r w:rsidRPr="00223254">
        <w:rPr>
          <w:rFonts w:eastAsia="Times New Roman"/>
          <w:color w:val="212121"/>
          <w:szCs w:val="24"/>
        </w:rPr>
        <w:t xml:space="preserve"> άκουσα ότι δεν έχει </w:t>
      </w:r>
      <w:r>
        <w:rPr>
          <w:rFonts w:eastAsia="Times New Roman"/>
          <w:color w:val="212121"/>
          <w:szCs w:val="24"/>
        </w:rPr>
        <w:t>-</w:t>
      </w:r>
      <w:r w:rsidRPr="00223254">
        <w:rPr>
          <w:rFonts w:eastAsia="Times New Roman"/>
          <w:color w:val="212121"/>
          <w:szCs w:val="24"/>
        </w:rPr>
        <w:t>λέει</w:t>
      </w:r>
      <w:r>
        <w:rPr>
          <w:rFonts w:eastAsia="Times New Roman"/>
          <w:color w:val="212121"/>
          <w:szCs w:val="24"/>
        </w:rPr>
        <w:t>-</w:t>
      </w:r>
      <w:r w:rsidRPr="00223254">
        <w:rPr>
          <w:rFonts w:eastAsia="Times New Roman"/>
          <w:color w:val="212121"/>
          <w:szCs w:val="24"/>
        </w:rPr>
        <w:t xml:space="preserve"> δήθεν σημασία </w:t>
      </w:r>
      <w:r>
        <w:rPr>
          <w:rFonts w:eastAsia="Times New Roman"/>
          <w:color w:val="212121"/>
          <w:szCs w:val="24"/>
        </w:rPr>
        <w:t>-</w:t>
      </w:r>
      <w:r w:rsidRPr="00223254">
        <w:rPr>
          <w:rFonts w:eastAsia="Times New Roman"/>
          <w:color w:val="212121"/>
          <w:szCs w:val="24"/>
        </w:rPr>
        <w:t xml:space="preserve">το άκουσα από κάποιον </w:t>
      </w:r>
      <w:proofErr w:type="spellStart"/>
      <w:r w:rsidRPr="00223254">
        <w:rPr>
          <w:rFonts w:eastAsia="Times New Roman"/>
          <w:color w:val="212121"/>
          <w:szCs w:val="24"/>
        </w:rPr>
        <w:t>προλαλήσαντα</w:t>
      </w:r>
      <w:proofErr w:type="spellEnd"/>
      <w:r>
        <w:rPr>
          <w:rFonts w:eastAsia="Times New Roman"/>
          <w:color w:val="212121"/>
          <w:szCs w:val="24"/>
        </w:rPr>
        <w:t>-</w:t>
      </w:r>
      <w:r w:rsidRPr="00223254">
        <w:rPr>
          <w:rFonts w:eastAsia="Times New Roman"/>
          <w:color w:val="212121"/>
          <w:szCs w:val="24"/>
        </w:rPr>
        <w:t xml:space="preserve"> ο χρόνος του προγραμματισμού </w:t>
      </w:r>
      <w:r w:rsidRPr="00223254">
        <w:rPr>
          <w:rFonts w:eastAsia="Times New Roman"/>
          <w:color w:val="212121"/>
          <w:szCs w:val="24"/>
        </w:rPr>
        <w:lastRenderedPageBreak/>
        <w:t>των προσλήψεων</w:t>
      </w:r>
      <w:r>
        <w:rPr>
          <w:rFonts w:eastAsia="Times New Roman"/>
          <w:color w:val="212121"/>
          <w:szCs w:val="24"/>
        </w:rPr>
        <w:t xml:space="preserve">. </w:t>
      </w:r>
      <w:r>
        <w:rPr>
          <w:rFonts w:eastAsia="Times New Roman"/>
          <w:color w:val="212121"/>
          <w:szCs w:val="24"/>
        </w:rPr>
        <w:t>Βεβαίως και</w:t>
      </w:r>
      <w:r w:rsidRPr="00223254">
        <w:rPr>
          <w:rFonts w:eastAsia="Times New Roman"/>
          <w:color w:val="212121"/>
          <w:szCs w:val="24"/>
        </w:rPr>
        <w:t xml:space="preserve"> έχει σημασία</w:t>
      </w:r>
      <w:r>
        <w:rPr>
          <w:rFonts w:eastAsia="Times New Roman"/>
          <w:color w:val="212121"/>
          <w:szCs w:val="24"/>
        </w:rPr>
        <w:t xml:space="preserve">, </w:t>
      </w:r>
      <w:r w:rsidRPr="00223254">
        <w:rPr>
          <w:rFonts w:eastAsia="Times New Roman"/>
          <w:color w:val="212121"/>
          <w:szCs w:val="24"/>
        </w:rPr>
        <w:t>γιατί ξ</w:t>
      </w:r>
      <w:r>
        <w:rPr>
          <w:rFonts w:eastAsia="Times New Roman"/>
          <w:color w:val="212121"/>
          <w:szCs w:val="24"/>
        </w:rPr>
        <w:t>εδιπλώ</w:t>
      </w:r>
      <w:r w:rsidRPr="00223254">
        <w:rPr>
          <w:rFonts w:eastAsia="Times New Roman"/>
          <w:color w:val="212121"/>
          <w:szCs w:val="24"/>
        </w:rPr>
        <w:t>νει μία ολόκληρη στρατηγική για το</w:t>
      </w:r>
      <w:r>
        <w:rPr>
          <w:rFonts w:eastAsia="Times New Roman"/>
          <w:color w:val="212121"/>
          <w:szCs w:val="24"/>
        </w:rPr>
        <w:t xml:space="preserve"> πώς αναπτύσσεται το </w:t>
      </w:r>
      <w:r>
        <w:rPr>
          <w:rFonts w:eastAsia="Times New Roman"/>
          <w:color w:val="212121"/>
          <w:szCs w:val="24"/>
        </w:rPr>
        <w:t>δ</w:t>
      </w:r>
      <w:r w:rsidRPr="00223254">
        <w:rPr>
          <w:rFonts w:eastAsia="Times New Roman"/>
          <w:color w:val="212121"/>
          <w:szCs w:val="24"/>
        </w:rPr>
        <w:t>ημόσιο</w:t>
      </w:r>
      <w:r>
        <w:rPr>
          <w:rFonts w:eastAsia="Times New Roman"/>
          <w:color w:val="212121"/>
          <w:szCs w:val="24"/>
        </w:rPr>
        <w:t>,</w:t>
      </w:r>
      <w:r w:rsidRPr="00223254">
        <w:rPr>
          <w:rFonts w:eastAsia="Times New Roman"/>
          <w:color w:val="212121"/>
          <w:szCs w:val="24"/>
        </w:rPr>
        <w:t xml:space="preserve"> για το τι επιλέγεις</w:t>
      </w:r>
      <w:r>
        <w:rPr>
          <w:rFonts w:eastAsia="Times New Roman"/>
          <w:color w:val="212121"/>
          <w:szCs w:val="24"/>
        </w:rPr>
        <w:t>. Ε</w:t>
      </w:r>
      <w:r w:rsidRPr="00223254">
        <w:rPr>
          <w:rFonts w:eastAsia="Times New Roman"/>
          <w:color w:val="212121"/>
          <w:szCs w:val="24"/>
        </w:rPr>
        <w:t>πομένως</w:t>
      </w:r>
      <w:r>
        <w:rPr>
          <w:rFonts w:eastAsia="Times New Roman"/>
          <w:color w:val="212121"/>
          <w:szCs w:val="24"/>
        </w:rPr>
        <w:t>,</w:t>
      </w:r>
      <w:r>
        <w:rPr>
          <w:rFonts w:eastAsia="Times New Roman"/>
          <w:color w:val="212121"/>
          <w:szCs w:val="24"/>
        </w:rPr>
        <w:t xml:space="preserve"> β</w:t>
      </w:r>
      <w:r w:rsidRPr="00223254">
        <w:rPr>
          <w:rFonts w:eastAsia="Times New Roman"/>
          <w:color w:val="212121"/>
          <w:szCs w:val="24"/>
        </w:rPr>
        <w:t>εβαίως και είναι σημαντικό το πώς θα γίνε</w:t>
      </w:r>
      <w:r>
        <w:rPr>
          <w:rFonts w:eastAsia="Times New Roman"/>
          <w:color w:val="212121"/>
          <w:szCs w:val="24"/>
        </w:rPr>
        <w:t>ι,</w:t>
      </w:r>
      <w:r w:rsidRPr="00223254">
        <w:rPr>
          <w:rFonts w:eastAsia="Times New Roman"/>
          <w:color w:val="212121"/>
          <w:szCs w:val="24"/>
        </w:rPr>
        <w:t xml:space="preserve"> το πώς θα οργανωθεί</w:t>
      </w:r>
      <w:r>
        <w:rPr>
          <w:rFonts w:eastAsia="Times New Roman"/>
          <w:color w:val="212121"/>
          <w:szCs w:val="24"/>
        </w:rPr>
        <w:t>,</w:t>
      </w:r>
      <w:r w:rsidRPr="00223254">
        <w:rPr>
          <w:rFonts w:eastAsia="Times New Roman"/>
          <w:color w:val="212121"/>
          <w:szCs w:val="24"/>
        </w:rPr>
        <w:t xml:space="preserve"> με ποια αντίληψη</w:t>
      </w:r>
      <w:r>
        <w:rPr>
          <w:rFonts w:eastAsia="Times New Roman"/>
          <w:color w:val="212121"/>
          <w:szCs w:val="24"/>
        </w:rPr>
        <w:t xml:space="preserve">, με ποια σκέψη, με ποιες </w:t>
      </w:r>
      <w:r w:rsidRPr="00223254">
        <w:rPr>
          <w:rFonts w:eastAsia="Times New Roman"/>
          <w:color w:val="212121"/>
          <w:szCs w:val="24"/>
        </w:rPr>
        <w:t>προτεραιότητες</w:t>
      </w:r>
      <w:r>
        <w:rPr>
          <w:rFonts w:eastAsia="Times New Roman"/>
          <w:color w:val="212121"/>
          <w:szCs w:val="24"/>
        </w:rPr>
        <w:t xml:space="preserve">. Φυσικά και έχει σημασία. </w:t>
      </w:r>
    </w:p>
    <w:p w14:paraId="20A4EB6E" w14:textId="77777777" w:rsidR="005D4821" w:rsidRDefault="006B233D">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Κ</w:t>
      </w:r>
      <w:r w:rsidRPr="00223254">
        <w:rPr>
          <w:rFonts w:eastAsia="Times New Roman"/>
          <w:color w:val="212121"/>
          <w:szCs w:val="24"/>
        </w:rPr>
        <w:t xml:space="preserve">αι </w:t>
      </w:r>
      <w:r>
        <w:rPr>
          <w:rFonts w:eastAsia="Times New Roman"/>
          <w:color w:val="212121"/>
          <w:szCs w:val="24"/>
        </w:rPr>
        <w:t>δεν είναι ζήτημα το αν θα τις κάνει τ</w:t>
      </w:r>
      <w:r w:rsidRPr="00223254">
        <w:rPr>
          <w:rFonts w:eastAsia="Times New Roman"/>
          <w:color w:val="212121"/>
          <w:szCs w:val="24"/>
        </w:rPr>
        <w:t xml:space="preserve">ο ΑΣΕΠ τώρα </w:t>
      </w:r>
      <w:r>
        <w:rPr>
          <w:rFonts w:eastAsia="Times New Roman"/>
          <w:color w:val="212121"/>
          <w:szCs w:val="24"/>
        </w:rPr>
        <w:t>ή μετά, πάντοτε το ΑΣΕΠ θα τι</w:t>
      </w:r>
      <w:r w:rsidRPr="00223254">
        <w:rPr>
          <w:rFonts w:eastAsia="Times New Roman"/>
          <w:color w:val="212121"/>
          <w:szCs w:val="24"/>
        </w:rPr>
        <w:t>ς κάνει</w:t>
      </w:r>
      <w:r>
        <w:rPr>
          <w:rFonts w:eastAsia="Times New Roman"/>
          <w:color w:val="212121"/>
          <w:szCs w:val="24"/>
        </w:rPr>
        <w:t>.</w:t>
      </w:r>
    </w:p>
    <w:p w14:paraId="20A4EB6F" w14:textId="77777777" w:rsidR="005D4821" w:rsidRDefault="006B233D">
      <w:pPr>
        <w:tabs>
          <w:tab w:val="left" w:pos="2738"/>
          <w:tab w:val="center" w:pos="4753"/>
          <w:tab w:val="left" w:pos="5723"/>
        </w:tabs>
        <w:spacing w:line="600" w:lineRule="auto"/>
        <w:ind w:firstLine="720"/>
        <w:jc w:val="both"/>
        <w:rPr>
          <w:rFonts w:eastAsia="Times New Roman" w:cs="Times New Roman"/>
          <w:szCs w:val="24"/>
        </w:rPr>
      </w:pPr>
      <w:r w:rsidRPr="00C255F0">
        <w:rPr>
          <w:rFonts w:eastAsia="Times New Roman" w:cs="Times New Roman"/>
          <w:szCs w:val="24"/>
        </w:rPr>
        <w:t xml:space="preserve">(Στο σημείο αυτό </w:t>
      </w:r>
      <w:r>
        <w:rPr>
          <w:rFonts w:eastAsia="Times New Roman" w:cs="Times New Roman"/>
          <w:szCs w:val="24"/>
        </w:rPr>
        <w:t>κ</w:t>
      </w:r>
      <w:r w:rsidRPr="00C255F0">
        <w:rPr>
          <w:rFonts w:eastAsia="Times New Roman" w:cs="Times New Roman"/>
          <w:szCs w:val="24"/>
        </w:rPr>
        <w:t>τυπάει το κουδούνι λήξεως του χρόνου ομιλίας του κυρίου Βουλευτή)</w:t>
      </w:r>
    </w:p>
    <w:p w14:paraId="20A4EB70" w14:textId="77777777" w:rsidR="005D4821" w:rsidRDefault="006B233D">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Έ</w:t>
      </w:r>
      <w:r w:rsidRPr="00223254">
        <w:rPr>
          <w:rFonts w:eastAsia="Times New Roman"/>
          <w:color w:val="212121"/>
          <w:szCs w:val="24"/>
        </w:rPr>
        <w:t>χω λίγο χρόνο</w:t>
      </w:r>
      <w:r>
        <w:rPr>
          <w:rFonts w:eastAsia="Times New Roman"/>
          <w:color w:val="212121"/>
          <w:szCs w:val="24"/>
        </w:rPr>
        <w:t xml:space="preserve"> ακόμα, κύριε Πρόεδρε; </w:t>
      </w:r>
    </w:p>
    <w:p w14:paraId="20A4EB71" w14:textId="77777777" w:rsidR="005D4821" w:rsidRDefault="006B233D">
      <w:pPr>
        <w:tabs>
          <w:tab w:val="left" w:pos="2738"/>
          <w:tab w:val="center" w:pos="4753"/>
          <w:tab w:val="left" w:pos="5723"/>
        </w:tabs>
        <w:spacing w:line="600" w:lineRule="auto"/>
        <w:ind w:firstLine="720"/>
        <w:jc w:val="both"/>
        <w:rPr>
          <w:rFonts w:eastAsia="Times New Roman" w:cs="Times New Roman"/>
          <w:szCs w:val="24"/>
        </w:rPr>
      </w:pPr>
      <w:r w:rsidRPr="000828F7">
        <w:rPr>
          <w:rFonts w:eastAsia="Times New Roman" w:cs="Times New Roman"/>
          <w:b/>
          <w:szCs w:val="24"/>
        </w:rPr>
        <w:t>ΠΡΟΕΔΡΕΥΩΝ (Μάρ</w:t>
      </w:r>
      <w:r w:rsidRPr="000828F7">
        <w:rPr>
          <w:rFonts w:eastAsia="Times New Roman" w:cs="Times New Roman"/>
          <w:b/>
          <w:szCs w:val="24"/>
        </w:rPr>
        <w:t>ιος Γεωργιάδης):</w:t>
      </w:r>
      <w:r>
        <w:rPr>
          <w:rFonts w:eastAsia="Times New Roman" w:cs="Times New Roman"/>
          <w:b/>
          <w:szCs w:val="24"/>
        </w:rPr>
        <w:t xml:space="preserve"> </w:t>
      </w:r>
      <w:r>
        <w:rPr>
          <w:rFonts w:eastAsia="Times New Roman" w:cs="Times New Roman"/>
          <w:szCs w:val="24"/>
        </w:rPr>
        <w:t xml:space="preserve">Ναι, κύριε συνάδελφε. </w:t>
      </w:r>
    </w:p>
    <w:p w14:paraId="20A4EB72" w14:textId="77777777" w:rsidR="005D4821" w:rsidRDefault="006B233D">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t xml:space="preserve">ΜΑΥΡΟΥΔΗΣ ΒΟΡΙΔΗΣ: </w:t>
      </w:r>
      <w:r>
        <w:rPr>
          <w:rFonts w:eastAsia="Times New Roman"/>
          <w:color w:val="212121"/>
          <w:szCs w:val="24"/>
        </w:rPr>
        <w:t xml:space="preserve">Ευχαριστώ πολύ. </w:t>
      </w:r>
    </w:p>
    <w:p w14:paraId="20A4EB73" w14:textId="77777777" w:rsidR="005D4821" w:rsidRDefault="006B233D">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Διότι θέλω μετά να αναπτύξω</w:t>
      </w:r>
      <w:r w:rsidRPr="00223254">
        <w:rPr>
          <w:rFonts w:eastAsia="Times New Roman"/>
          <w:color w:val="212121"/>
          <w:szCs w:val="24"/>
        </w:rPr>
        <w:t xml:space="preserve"> ένα ειδικό θέμα</w:t>
      </w:r>
      <w:r>
        <w:rPr>
          <w:rFonts w:eastAsia="Times New Roman"/>
          <w:color w:val="212121"/>
          <w:szCs w:val="24"/>
        </w:rPr>
        <w:t>,</w:t>
      </w:r>
      <w:r w:rsidRPr="00223254">
        <w:rPr>
          <w:rFonts w:eastAsia="Times New Roman"/>
          <w:color w:val="212121"/>
          <w:szCs w:val="24"/>
        </w:rPr>
        <w:t xml:space="preserve"> για το οποίο υπάρχει μία αρνητική θέση της </w:t>
      </w:r>
      <w:r>
        <w:rPr>
          <w:rFonts w:eastAsia="Times New Roman"/>
          <w:color w:val="212121"/>
          <w:szCs w:val="24"/>
        </w:rPr>
        <w:t>Επιστημονικής Επιτροπής της Β</w:t>
      </w:r>
      <w:r w:rsidRPr="00223254">
        <w:rPr>
          <w:rFonts w:eastAsia="Times New Roman"/>
          <w:color w:val="212121"/>
          <w:szCs w:val="24"/>
        </w:rPr>
        <w:t xml:space="preserve">ουλής και </w:t>
      </w:r>
      <w:r>
        <w:rPr>
          <w:rFonts w:eastAsia="Times New Roman"/>
          <w:color w:val="212121"/>
          <w:szCs w:val="24"/>
        </w:rPr>
        <w:t>θέλω να εξηγήσω</w:t>
      </w:r>
      <w:r w:rsidRPr="00223254">
        <w:rPr>
          <w:rFonts w:eastAsia="Times New Roman"/>
          <w:color w:val="212121"/>
          <w:szCs w:val="24"/>
        </w:rPr>
        <w:t xml:space="preserve"> ότι κάνει λάθος</w:t>
      </w:r>
      <w:r>
        <w:rPr>
          <w:rFonts w:eastAsia="Times New Roman"/>
          <w:color w:val="212121"/>
          <w:szCs w:val="24"/>
        </w:rPr>
        <w:t xml:space="preserve"> σε αυτό το θέμα.</w:t>
      </w:r>
    </w:p>
    <w:p w14:paraId="20A4EB74" w14:textId="77777777" w:rsidR="005D4821" w:rsidRDefault="006B233D">
      <w:pPr>
        <w:tabs>
          <w:tab w:val="left" w:pos="2738"/>
          <w:tab w:val="center" w:pos="4753"/>
          <w:tab w:val="left" w:pos="5723"/>
        </w:tabs>
        <w:spacing w:line="600" w:lineRule="auto"/>
        <w:ind w:firstLine="720"/>
        <w:jc w:val="both"/>
        <w:rPr>
          <w:rFonts w:eastAsia="Times New Roman"/>
          <w:color w:val="212121"/>
          <w:szCs w:val="24"/>
        </w:rPr>
      </w:pPr>
      <w:r w:rsidRPr="00223254">
        <w:rPr>
          <w:rFonts w:eastAsia="Times New Roman"/>
          <w:color w:val="212121"/>
          <w:szCs w:val="24"/>
        </w:rPr>
        <w:lastRenderedPageBreak/>
        <w:t>Επομένως</w:t>
      </w:r>
      <w:r>
        <w:rPr>
          <w:rFonts w:eastAsia="Times New Roman"/>
          <w:color w:val="212121"/>
          <w:szCs w:val="24"/>
        </w:rPr>
        <w:t>, π</w:t>
      </w:r>
      <w:r w:rsidRPr="00223254">
        <w:rPr>
          <w:rFonts w:eastAsia="Times New Roman"/>
          <w:color w:val="212121"/>
          <w:szCs w:val="24"/>
        </w:rPr>
        <w:t>ροφανώς</w:t>
      </w:r>
      <w:r>
        <w:rPr>
          <w:rFonts w:eastAsia="Times New Roman"/>
          <w:color w:val="212121"/>
          <w:szCs w:val="24"/>
        </w:rPr>
        <w:t>,</w:t>
      </w:r>
      <w:r w:rsidRPr="00223254">
        <w:rPr>
          <w:rFonts w:eastAsia="Times New Roman"/>
          <w:color w:val="212121"/>
          <w:szCs w:val="24"/>
        </w:rPr>
        <w:t xml:space="preserve"> έχει σημασία </w:t>
      </w:r>
      <w:r>
        <w:rPr>
          <w:rFonts w:eastAsia="Times New Roman"/>
          <w:color w:val="212121"/>
          <w:szCs w:val="24"/>
        </w:rPr>
        <w:t>αυτό το ζήτημα. Ό</w:t>
      </w:r>
      <w:r w:rsidRPr="00223254">
        <w:rPr>
          <w:rFonts w:eastAsia="Times New Roman"/>
          <w:color w:val="212121"/>
          <w:szCs w:val="24"/>
        </w:rPr>
        <w:t>πως και η αλήθεια είναι ότι ξεδιπλώνεται πλήρως η</w:t>
      </w:r>
      <w:r>
        <w:rPr>
          <w:rFonts w:eastAsia="Times New Roman"/>
          <w:color w:val="212121"/>
          <w:szCs w:val="24"/>
        </w:rPr>
        <w:t xml:space="preserve"> φιλοσοφία σας για το θέμα του </w:t>
      </w:r>
      <w:r>
        <w:rPr>
          <w:rFonts w:eastAsia="Times New Roman"/>
          <w:color w:val="212121"/>
          <w:szCs w:val="24"/>
        </w:rPr>
        <w:t>δ</w:t>
      </w:r>
      <w:r w:rsidRPr="00223254">
        <w:rPr>
          <w:rFonts w:eastAsia="Times New Roman"/>
          <w:color w:val="212121"/>
          <w:szCs w:val="24"/>
        </w:rPr>
        <w:t xml:space="preserve">ημοσίου με αυτές τις </w:t>
      </w:r>
      <w:r>
        <w:rPr>
          <w:rFonts w:eastAsia="Times New Roman"/>
          <w:color w:val="212121"/>
          <w:szCs w:val="24"/>
        </w:rPr>
        <w:t>θεσπίσεις</w:t>
      </w:r>
      <w:r w:rsidRPr="00223254">
        <w:rPr>
          <w:rFonts w:eastAsia="Times New Roman"/>
          <w:color w:val="212121"/>
          <w:szCs w:val="24"/>
        </w:rPr>
        <w:t xml:space="preserve"> που κάνετε εδώ</w:t>
      </w:r>
      <w:r>
        <w:rPr>
          <w:rFonts w:eastAsia="Times New Roman"/>
          <w:color w:val="212121"/>
          <w:szCs w:val="24"/>
        </w:rPr>
        <w:t xml:space="preserve">. </w:t>
      </w:r>
    </w:p>
    <w:p w14:paraId="20A4EB75" w14:textId="77777777" w:rsidR="005D4821" w:rsidRDefault="006B233D">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Δηλαδή</w:t>
      </w:r>
      <w:r w:rsidRPr="00B6160C">
        <w:rPr>
          <w:rFonts w:eastAsia="Times New Roman"/>
          <w:color w:val="212121"/>
          <w:szCs w:val="24"/>
        </w:rPr>
        <w:t>,</w:t>
      </w:r>
      <w:r>
        <w:rPr>
          <w:rFonts w:eastAsia="Times New Roman"/>
          <w:color w:val="212121"/>
          <w:szCs w:val="24"/>
        </w:rPr>
        <w:t xml:space="preserve"> σε αυτό εδώ ψηφίζετε, κυρίες και κύριοι συνάδελφοι, </w:t>
      </w:r>
      <w:r w:rsidRPr="00223254">
        <w:rPr>
          <w:rFonts w:eastAsia="Times New Roman"/>
          <w:color w:val="212121"/>
          <w:szCs w:val="24"/>
        </w:rPr>
        <w:t>1 εκατομμύριο ευρ</w:t>
      </w:r>
      <w:r w:rsidRPr="00223254">
        <w:rPr>
          <w:rFonts w:eastAsia="Times New Roman"/>
          <w:color w:val="212121"/>
          <w:szCs w:val="24"/>
        </w:rPr>
        <w:t>ώ επιβάρυνση</w:t>
      </w:r>
      <w:r>
        <w:rPr>
          <w:rFonts w:eastAsia="Times New Roman"/>
          <w:color w:val="212121"/>
          <w:szCs w:val="24"/>
        </w:rPr>
        <w:t xml:space="preserve">, για να φτιαχτεί μία ακόμα </w:t>
      </w:r>
      <w:r>
        <w:rPr>
          <w:rFonts w:eastAsia="Times New Roman"/>
          <w:color w:val="212121"/>
          <w:szCs w:val="24"/>
        </w:rPr>
        <w:t>ειδική γ</w:t>
      </w:r>
      <w:r w:rsidRPr="00223254">
        <w:rPr>
          <w:rFonts w:eastAsia="Times New Roman"/>
          <w:color w:val="212121"/>
          <w:szCs w:val="24"/>
        </w:rPr>
        <w:t>ραμματεία</w:t>
      </w:r>
      <w:r>
        <w:rPr>
          <w:rFonts w:eastAsia="Times New Roman"/>
          <w:color w:val="212121"/>
          <w:szCs w:val="24"/>
        </w:rPr>
        <w:t xml:space="preserve">, την οποία θα τη στελεχώσετε με είκοσι οργανικές θέσεις προσωπικού </w:t>
      </w:r>
      <w:r>
        <w:rPr>
          <w:rFonts w:eastAsia="Times New Roman"/>
          <w:color w:val="212121"/>
          <w:szCs w:val="24"/>
        </w:rPr>
        <w:t>-</w:t>
      </w:r>
      <w:r>
        <w:rPr>
          <w:rFonts w:eastAsia="Times New Roman"/>
          <w:color w:val="212121"/>
          <w:szCs w:val="24"/>
        </w:rPr>
        <w:t xml:space="preserve">συμβούλιο εμπειρογνωμόνων- με δέκα οργανικές θέσεις μόνιμου προσωπικού, για να κάνει ποια δουλειά η οποία δεν γινόταν ήδη; Και αν </w:t>
      </w:r>
      <w:r>
        <w:rPr>
          <w:rFonts w:eastAsia="Times New Roman"/>
          <w:color w:val="212121"/>
          <w:szCs w:val="24"/>
        </w:rPr>
        <w:t xml:space="preserve">δεν γινόταν ήδη, γιατί δεν γινόταν; Και τι είναι το πρόσθετο; </w:t>
      </w:r>
    </w:p>
    <w:p w14:paraId="20A4EB76"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Και πράγματι -να ανασκευάσω μια κριτική- δεν είναι ότι απλώς καταργείτε μια δομή, αυτή η οποία ήταν το Παρατηρητήριο, αλλά δεν μας εξηγείτε γιατί την καταργείτε μέσα σε αυτό το πλαίσιο. Γιατί δ</w:t>
      </w:r>
      <w:r>
        <w:rPr>
          <w:rFonts w:eastAsia="Times New Roman" w:cs="Times New Roman"/>
          <w:szCs w:val="24"/>
        </w:rPr>
        <w:t>εν δούλεψε αυτή η δομή που υπήρχε, ψηφισμένη από εσάς; Συγγνώμη, αλλά δική σας νομοθεσία ήταν.</w:t>
      </w:r>
    </w:p>
    <w:p w14:paraId="20A4EB77"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 xml:space="preserve">Έρχεστε τώρα να την κάνετε πολυτελέστερη μέσα σε αυτό το πλαίσιο, για ποιον λόγο; Ποια είναι η κριτική που κάνετε </w:t>
      </w:r>
      <w:r>
        <w:rPr>
          <w:rFonts w:eastAsia="Times New Roman" w:cs="Times New Roman"/>
          <w:szCs w:val="24"/>
        </w:rPr>
        <w:lastRenderedPageBreak/>
        <w:t xml:space="preserve">στον εαυτό σας, που ψηφίσατε αυτή τη δομή, δεν </w:t>
      </w:r>
      <w:r>
        <w:rPr>
          <w:rFonts w:eastAsia="Times New Roman" w:cs="Times New Roman"/>
          <w:szCs w:val="24"/>
        </w:rPr>
        <w:t>την λειτουργήσατε, έρχεστε την καταργείτε για να φέρετε αυτό;</w:t>
      </w:r>
    </w:p>
    <w:p w14:paraId="20A4EB78"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 xml:space="preserve">Αυτή είναι η φιλοσοφία σας για τη διοικητική μεταρρύθμιση: </w:t>
      </w:r>
      <w:r>
        <w:rPr>
          <w:rFonts w:eastAsia="Times New Roman" w:cs="Times New Roman"/>
          <w:szCs w:val="24"/>
        </w:rPr>
        <w:t>σ</w:t>
      </w:r>
      <w:r>
        <w:rPr>
          <w:rFonts w:eastAsia="Times New Roman" w:cs="Times New Roman"/>
          <w:szCs w:val="24"/>
        </w:rPr>
        <w:t>χήματα επί σχημάτων, δομές επί δομών, οργανικές θέσεις επί οργανικών θέσεων, δαπάνες επί δαπανών, χωρίς καμμία αιτιολογία της λειτουργ</w:t>
      </w:r>
      <w:r>
        <w:rPr>
          <w:rFonts w:eastAsia="Times New Roman" w:cs="Times New Roman"/>
          <w:szCs w:val="24"/>
        </w:rPr>
        <w:t>ίας τους.</w:t>
      </w:r>
    </w:p>
    <w:p w14:paraId="20A4EB79"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Έρχομαι σε ένα τελευταίο. Σε ένα από τα ελάχιστα ζητήματα που συμφωνήσαμε είναι να στηρίξουμε την τροπολογία που κατέθεσε η συνάδελφος</w:t>
      </w:r>
      <w:r>
        <w:rPr>
          <w:rFonts w:eastAsia="Times New Roman" w:cs="Times New Roman"/>
          <w:szCs w:val="24"/>
        </w:rPr>
        <w:t xml:space="preserve"> </w:t>
      </w:r>
      <w:r>
        <w:rPr>
          <w:rFonts w:eastAsia="Times New Roman" w:cs="Times New Roman"/>
          <w:szCs w:val="24"/>
        </w:rPr>
        <w:t xml:space="preserve">κ. </w:t>
      </w:r>
      <w:proofErr w:type="spellStart"/>
      <w:r>
        <w:rPr>
          <w:rFonts w:eastAsia="Times New Roman" w:cs="Times New Roman"/>
          <w:szCs w:val="24"/>
        </w:rPr>
        <w:t>Θελερίτη</w:t>
      </w:r>
      <w:proofErr w:type="spellEnd"/>
      <w:r>
        <w:rPr>
          <w:rFonts w:eastAsia="Times New Roman" w:cs="Times New Roman"/>
          <w:szCs w:val="24"/>
        </w:rPr>
        <w:t>, η οποία αφορά ένα ειδικό ζήτημα, το θέμα των υδρονομέων, για το οποίο έχει ενδιαφερθεί και το Κομμ</w:t>
      </w:r>
      <w:r>
        <w:rPr>
          <w:rFonts w:eastAsia="Times New Roman" w:cs="Times New Roman"/>
          <w:szCs w:val="24"/>
        </w:rPr>
        <w:t>ουνιστικό Κόμμα Ελλάδ</w:t>
      </w:r>
      <w:r>
        <w:rPr>
          <w:rFonts w:eastAsia="Times New Roman" w:cs="Times New Roman"/>
          <w:szCs w:val="24"/>
        </w:rPr>
        <w:t>α</w:t>
      </w:r>
      <w:r>
        <w:rPr>
          <w:rFonts w:eastAsia="Times New Roman" w:cs="Times New Roman"/>
          <w:szCs w:val="24"/>
        </w:rPr>
        <w:t>ς, αν θυμάμαι καλά, κάνοντας σχετικό κοινοβουλευτικό έλεγχο. Σωστά δεν τα λέω;</w:t>
      </w:r>
    </w:p>
    <w:p w14:paraId="20A4EB7A"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Προσέξτε. Ακούω τώρα ότι υπάρχει μια κριτική από το Επιστημονικό Συμβούλιο</w:t>
      </w:r>
      <w:r w:rsidRPr="00054027">
        <w:rPr>
          <w:rFonts w:eastAsia="Times New Roman" w:cs="Times New Roman"/>
          <w:szCs w:val="24"/>
        </w:rPr>
        <w:t xml:space="preserve"> </w:t>
      </w:r>
      <w:r>
        <w:rPr>
          <w:rFonts w:eastAsia="Times New Roman" w:cs="Times New Roman"/>
          <w:szCs w:val="24"/>
        </w:rPr>
        <w:t xml:space="preserve">της Βουλής, κύριε Πρόεδρε και αγαπητοί συνάδελφοι, που λέει ότι ενδέχεται να </w:t>
      </w:r>
      <w:r>
        <w:rPr>
          <w:rFonts w:eastAsia="Times New Roman" w:cs="Times New Roman"/>
          <w:szCs w:val="24"/>
        </w:rPr>
        <w:t xml:space="preserve">πάσχει </w:t>
      </w:r>
      <w:proofErr w:type="spellStart"/>
      <w:r>
        <w:rPr>
          <w:rFonts w:eastAsia="Times New Roman" w:cs="Times New Roman"/>
          <w:szCs w:val="24"/>
        </w:rPr>
        <w:t>αντισυνταγματικότητος</w:t>
      </w:r>
      <w:proofErr w:type="spellEnd"/>
      <w:r>
        <w:rPr>
          <w:rFonts w:eastAsia="Times New Roman" w:cs="Times New Roman"/>
          <w:szCs w:val="24"/>
        </w:rPr>
        <w:t xml:space="preserve"> η διάταξη αυτή, διότι αφαιρεί τη δυνατότητα ελέγχου των συγκεκριμένων προσλήψεων από ανεξάρτητη διοικητική αρχή.</w:t>
      </w:r>
    </w:p>
    <w:p w14:paraId="20A4EB7B"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lastRenderedPageBreak/>
        <w:t>Προφανώς δεν είναι ενημερωμένο το Επιστημονικό Συμβούλιο για την πλήρη εξέλιξη και η αλήθεια είναι ότι η κυρία συν</w:t>
      </w:r>
      <w:r>
        <w:rPr>
          <w:rFonts w:eastAsia="Times New Roman" w:cs="Times New Roman"/>
          <w:szCs w:val="24"/>
        </w:rPr>
        <w:t>άδελφος στην αιτιολογική της έκθεση δεν μπορούσε να εκθέσει το σύνολο των πραγματικών και νομικών περιστατικών που ενδιαφέρουν εδώ, γιατί θα γινόταν μια μεγάλη έκθεση.</w:t>
      </w:r>
    </w:p>
    <w:p w14:paraId="20A4EB7C"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 xml:space="preserve">Ποια είναι η ιστορία; Προσλαμβάνονται αυτοί οι συγκεκριμένοι άνθρωποι, δεν είναι πολλοί </w:t>
      </w:r>
      <w:r>
        <w:rPr>
          <w:rFonts w:eastAsia="Times New Roman" w:cs="Times New Roman"/>
          <w:szCs w:val="24"/>
        </w:rPr>
        <w:t>-αν θυμάμαι καλά, είναι κα</w:t>
      </w:r>
      <w:r>
        <w:rPr>
          <w:rFonts w:eastAsia="Times New Roman" w:cs="Times New Roman"/>
          <w:szCs w:val="24"/>
        </w:rPr>
        <w:t>μ</w:t>
      </w:r>
      <w:r>
        <w:rPr>
          <w:rFonts w:eastAsia="Times New Roman" w:cs="Times New Roman"/>
          <w:szCs w:val="24"/>
        </w:rPr>
        <w:t>μιά εικοσαριά- στην ΕΥΔΑΠ ως υδρονομείς. Προσλαμβάνονται και εξετάζεται η υπόθεσή τους από το ΑΣΕΠ. Όχι, δεν διενεργεί το ΑΣΕΠ τον διαγωνισμό. Η πρόσληψη γίνεται στην ΕΥΔΑΠ. Γίνεται ένας τυπικός έλεγχος νομιμότητας από το ΑΣΕΠ.</w:t>
      </w:r>
    </w:p>
    <w:p w14:paraId="20A4EB7D" w14:textId="77777777" w:rsidR="005D4821" w:rsidRDefault="006B233D">
      <w:pPr>
        <w:spacing w:line="600" w:lineRule="auto"/>
        <w:ind w:firstLine="720"/>
        <w:jc w:val="both"/>
        <w:rPr>
          <w:rFonts w:eastAsia="Times New Roman" w:cs="Times New Roman"/>
          <w:szCs w:val="24"/>
        </w:rPr>
      </w:pPr>
      <w:r w:rsidRPr="00251171">
        <w:rPr>
          <w:rFonts w:eastAsia="Times New Roman" w:cs="Times New Roman"/>
          <w:szCs w:val="24"/>
        </w:rPr>
        <w:t>(</w:t>
      </w:r>
      <w:r w:rsidRPr="00251171">
        <w:rPr>
          <w:rFonts w:eastAsia="Times New Roman" w:cs="Times New Roman"/>
          <w:szCs w:val="24"/>
        </w:rPr>
        <w:t>Στο σημείο αυτό κτυπάει το κουδούνι λήξεως του χρόνου ομιλίας του κυρίου Βουλευτή)</w:t>
      </w:r>
    </w:p>
    <w:p w14:paraId="20A4EB7E"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Τελειώνω, κύριε Πρόεδρε.</w:t>
      </w:r>
    </w:p>
    <w:p w14:paraId="20A4EB7F"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Ένα τμήμα του ΑΣΕΠ, το τμήμα που το εξετάζει, βρίσκει ότι υπάρχουν κάποια τυπικά ζητήματα και απορρίπτει την πρόσληψη. Κατά της απορριπτικής αποφάσε</w:t>
      </w:r>
      <w:r>
        <w:rPr>
          <w:rFonts w:eastAsia="Times New Roman" w:cs="Times New Roman"/>
          <w:szCs w:val="24"/>
        </w:rPr>
        <w:t xml:space="preserve">ως προσφεύγουν οι εργαζόμενοι στα διοικητικά δικαστήρια και στα πολιτικά δικαστήρια. </w:t>
      </w:r>
      <w:r>
        <w:rPr>
          <w:rFonts w:eastAsia="Times New Roman" w:cs="Times New Roman"/>
          <w:szCs w:val="24"/>
        </w:rPr>
        <w:lastRenderedPageBreak/>
        <w:t xml:space="preserve">Δικάζει το </w:t>
      </w:r>
      <w:r>
        <w:rPr>
          <w:rFonts w:eastAsia="Times New Roman" w:cs="Times New Roman"/>
          <w:szCs w:val="24"/>
        </w:rPr>
        <w:t>διοικητικό εφετείο</w:t>
      </w:r>
      <w:r>
        <w:rPr>
          <w:rFonts w:eastAsia="Times New Roman" w:cs="Times New Roman"/>
          <w:szCs w:val="24"/>
        </w:rPr>
        <w:t xml:space="preserve"> και δικαιώνει το ΑΣΕΠ. Δικάζει το πολιτικό </w:t>
      </w:r>
      <w:r>
        <w:rPr>
          <w:rFonts w:eastAsia="Times New Roman" w:cs="Times New Roman"/>
          <w:szCs w:val="24"/>
        </w:rPr>
        <w:t>π</w:t>
      </w:r>
      <w:r>
        <w:rPr>
          <w:rFonts w:eastAsia="Times New Roman" w:cs="Times New Roman"/>
          <w:szCs w:val="24"/>
        </w:rPr>
        <w:t xml:space="preserve">ρωτοδικείο και δικαιώνει τους εργαζομένους. Προσφεύγει το ΑΣΕΠ κατά της αποφάσεως του πολιτικού </w:t>
      </w:r>
      <w:r>
        <w:rPr>
          <w:rFonts w:eastAsia="Times New Roman" w:cs="Times New Roman"/>
          <w:szCs w:val="24"/>
        </w:rPr>
        <w:t>π</w:t>
      </w:r>
      <w:r>
        <w:rPr>
          <w:rFonts w:eastAsia="Times New Roman" w:cs="Times New Roman"/>
          <w:szCs w:val="24"/>
        </w:rPr>
        <w:t>ρωτοδικείου</w:t>
      </w:r>
      <w:r>
        <w:rPr>
          <w:rFonts w:eastAsia="Times New Roman" w:cs="Times New Roman"/>
          <w:szCs w:val="24"/>
        </w:rPr>
        <w:t xml:space="preserve">, πηγαίνει στο </w:t>
      </w:r>
      <w:r>
        <w:rPr>
          <w:rFonts w:eastAsia="Times New Roman" w:cs="Times New Roman"/>
          <w:szCs w:val="24"/>
        </w:rPr>
        <w:t>εφετείο</w:t>
      </w:r>
      <w:r>
        <w:rPr>
          <w:rFonts w:eastAsia="Times New Roman" w:cs="Times New Roman"/>
          <w:szCs w:val="24"/>
        </w:rPr>
        <w:t xml:space="preserve"> και δικαιώνονται από το </w:t>
      </w:r>
      <w:r>
        <w:rPr>
          <w:rFonts w:eastAsia="Times New Roman" w:cs="Times New Roman"/>
          <w:szCs w:val="24"/>
        </w:rPr>
        <w:t>εφετε</w:t>
      </w:r>
      <w:r>
        <w:rPr>
          <w:rFonts w:eastAsia="Times New Roman" w:cs="Times New Roman"/>
          <w:szCs w:val="24"/>
        </w:rPr>
        <w:t xml:space="preserve">ίο. Προσφεύγει κατά της αποφάσεως του </w:t>
      </w:r>
      <w:r>
        <w:rPr>
          <w:rFonts w:eastAsia="Times New Roman" w:cs="Times New Roman"/>
          <w:szCs w:val="24"/>
        </w:rPr>
        <w:t>ε</w:t>
      </w:r>
      <w:r>
        <w:rPr>
          <w:rFonts w:eastAsia="Times New Roman" w:cs="Times New Roman"/>
          <w:szCs w:val="24"/>
        </w:rPr>
        <w:t>φετείου στον Άρειο Πάγο και δικαιώνονται οι εργαζόμενοι από τον Άρειο Πάγο.</w:t>
      </w:r>
    </w:p>
    <w:p w14:paraId="20A4EB80"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Ακούστε τώρα. Αυτό είναι μια ιστορία τρέλας για τους πολίτες. Οι άνθρωποι αυτο</w:t>
      </w:r>
      <w:r>
        <w:rPr>
          <w:rFonts w:eastAsia="Times New Roman" w:cs="Times New Roman"/>
          <w:szCs w:val="24"/>
        </w:rPr>
        <w:t xml:space="preserve">ί ακόμα δεν έχουν τυπική πρόσληψη. Λένε: «Μετά από τη δικαίωσή μας από τον Άρειο Πάγο, επιτέλους γίνεται να προσληφθούμε κανονικά;». Γίνεται ερώτημα στον Νομικό Σύμβουλο του Υπουργείου Διοικητικής Μεταρρύθμισης, ο οποίος είναι ο αρμόδιος </w:t>
      </w:r>
      <w:r>
        <w:rPr>
          <w:rFonts w:eastAsia="Times New Roman" w:cs="Times New Roman"/>
          <w:szCs w:val="24"/>
        </w:rPr>
        <w:t>νομικός σύμβουλος</w:t>
      </w:r>
      <w:r>
        <w:rPr>
          <w:rFonts w:eastAsia="Times New Roman" w:cs="Times New Roman"/>
          <w:szCs w:val="24"/>
        </w:rPr>
        <w:t xml:space="preserve"> </w:t>
      </w:r>
      <w:r>
        <w:rPr>
          <w:rFonts w:eastAsia="Times New Roman" w:cs="Times New Roman"/>
          <w:szCs w:val="24"/>
        </w:rPr>
        <w:t>για το ΑΣΕΠ: «Τι να κάνουμε;». Ζητά το ΑΣΕΠ να πάμε στο Ανώτατο Ειδικό Δικαστήριο, γιατί έχουμε αντιφατικές αποφάσεις διοικητικών και πολιτικών δικαστηρίων.</w:t>
      </w:r>
    </w:p>
    <w:p w14:paraId="20A4EB81"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 xml:space="preserve">Λέει ο </w:t>
      </w:r>
      <w:r>
        <w:rPr>
          <w:rFonts w:eastAsia="Times New Roman" w:cs="Times New Roman"/>
          <w:szCs w:val="24"/>
        </w:rPr>
        <w:t>νομικός σύμβουλος</w:t>
      </w:r>
      <w:r>
        <w:rPr>
          <w:rFonts w:eastAsia="Times New Roman" w:cs="Times New Roman"/>
          <w:szCs w:val="24"/>
        </w:rPr>
        <w:t>: «Όχι, δεν χρειάζεται να πάμε. Είναι καθαρό να προχωρήσει η πρόσληψη». Παγ</w:t>
      </w:r>
      <w:r>
        <w:rPr>
          <w:rFonts w:eastAsia="Times New Roman" w:cs="Times New Roman"/>
          <w:szCs w:val="24"/>
        </w:rPr>
        <w:t xml:space="preserve">ώνει η ιστορία </w:t>
      </w:r>
      <w:r>
        <w:rPr>
          <w:rFonts w:eastAsia="Times New Roman" w:cs="Times New Roman"/>
          <w:szCs w:val="24"/>
        </w:rPr>
        <w:lastRenderedPageBreak/>
        <w:t>εκεί, γιατί πια κανείς δεν μπορεί να προσφύγει πουθενά και έρχονται αυτοί οι άνθρωποι και λένε: «Παιδιά, θα προσληφθούμε, αφού έχουμε απόφαση του Αρείου Πάγου να προσληφθούμε;».</w:t>
      </w:r>
    </w:p>
    <w:p w14:paraId="20A4EB82"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Το Επιστημονικό Συμβούλιο δεν μπορεί να ήξερε αυτή την ιστορία.</w:t>
      </w:r>
    </w:p>
    <w:p w14:paraId="20A4EB83" w14:textId="77777777" w:rsidR="005D4821" w:rsidRDefault="006B233D">
      <w:pPr>
        <w:spacing w:line="600" w:lineRule="auto"/>
        <w:ind w:firstLine="720"/>
        <w:jc w:val="both"/>
        <w:rPr>
          <w:rFonts w:eastAsia="Times New Roman" w:cs="Times New Roman"/>
          <w:szCs w:val="24"/>
        </w:rPr>
      </w:pPr>
      <w:r w:rsidRPr="003A2408">
        <w:rPr>
          <w:rFonts w:eastAsia="Times New Roman" w:cs="Times New Roman"/>
          <w:b/>
          <w:szCs w:val="24"/>
        </w:rPr>
        <w:t>ΠΡΟΕΔΡΕΥΩΝ (Μάριος Γεωργιάδης):</w:t>
      </w:r>
      <w:r w:rsidRPr="003A2408">
        <w:rPr>
          <w:rFonts w:eastAsia="Times New Roman" w:cs="Times New Roman"/>
          <w:szCs w:val="24"/>
        </w:rPr>
        <w:t xml:space="preserve"> </w:t>
      </w:r>
      <w:r>
        <w:rPr>
          <w:rFonts w:eastAsia="Times New Roman" w:cs="Times New Roman"/>
          <w:szCs w:val="24"/>
        </w:rPr>
        <w:t>Κύριε Βορίδη, αν θέλετε, ολοκληρώστε.</w:t>
      </w:r>
    </w:p>
    <w:p w14:paraId="20A4EB84" w14:textId="77777777" w:rsidR="005D4821" w:rsidRDefault="006B233D">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Άρα ορθότατη στο σημείο αυτό είναι η πρωτοβουλία, ορθότατη είναι η τροπολογία, έρχεται να λύσει ένα ακραίο ζήτημα ταλαιπωρίας εργαζομένων, που με </w:t>
      </w:r>
      <w:proofErr w:type="spellStart"/>
      <w:r>
        <w:rPr>
          <w:rFonts w:eastAsia="Times New Roman" w:cs="Times New Roman"/>
          <w:szCs w:val="24"/>
        </w:rPr>
        <w:t>αρεοπαγιτική</w:t>
      </w:r>
      <w:proofErr w:type="spellEnd"/>
      <w:r>
        <w:rPr>
          <w:rFonts w:eastAsia="Times New Roman" w:cs="Times New Roman"/>
          <w:szCs w:val="24"/>
        </w:rPr>
        <w:t xml:space="preserve"> απόφαση</w:t>
      </w:r>
      <w:r>
        <w:rPr>
          <w:rFonts w:eastAsia="Times New Roman" w:cs="Times New Roman"/>
          <w:szCs w:val="24"/>
        </w:rPr>
        <w:t xml:space="preserve"> δεν καταφέρνουν να λύσουν αυτό το ζήτημα.</w:t>
      </w:r>
    </w:p>
    <w:p w14:paraId="20A4EB85"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Πρέπει οπωσδήποτε να προχωρήσουμε σε αυτό. Δεν υπάρχει κανένα θέμα αντισυνταγματικότητας. Έχει γίνει ο έλεγχος από το ΑΣΕΠ, δεν είναι ότι δεν έχει γίνει. Η νομοθετική εξουσία παρεμβαίνει για να λύσει ένα οξύ κοινω</w:t>
      </w:r>
      <w:r>
        <w:rPr>
          <w:rFonts w:eastAsia="Times New Roman" w:cs="Times New Roman"/>
          <w:szCs w:val="24"/>
        </w:rPr>
        <w:t>νικό θέμα το οποίο έχει βαλτώσει μέσα στη γραφειοκρατική διαδικασία πια μετά από τόσα χρόνια.</w:t>
      </w:r>
    </w:p>
    <w:p w14:paraId="20A4EB86" w14:textId="77777777" w:rsidR="005D4821" w:rsidRDefault="006B233D">
      <w:pPr>
        <w:spacing w:line="600" w:lineRule="auto"/>
        <w:ind w:firstLine="720"/>
        <w:jc w:val="both"/>
        <w:rPr>
          <w:rFonts w:eastAsia="Times New Roman" w:cs="Times New Roman"/>
          <w:szCs w:val="24"/>
        </w:rPr>
      </w:pPr>
      <w:r w:rsidRPr="003A2408">
        <w:rPr>
          <w:rFonts w:eastAsia="Times New Roman" w:cs="Times New Roman"/>
          <w:b/>
          <w:szCs w:val="24"/>
        </w:rPr>
        <w:lastRenderedPageBreak/>
        <w:t>ΠΡΟΕΔΡΕΥΩΝ (Μάριος Γεωργιάδης):</w:t>
      </w:r>
      <w:r w:rsidRPr="003A2408">
        <w:rPr>
          <w:rFonts w:eastAsia="Times New Roman" w:cs="Times New Roman"/>
          <w:szCs w:val="24"/>
        </w:rPr>
        <w:t xml:space="preserve"> </w:t>
      </w:r>
      <w:r>
        <w:rPr>
          <w:rFonts w:eastAsia="Times New Roman" w:cs="Times New Roman"/>
          <w:szCs w:val="24"/>
        </w:rPr>
        <w:t>Ολοκληρώστε, παρακαλώ.</w:t>
      </w:r>
    </w:p>
    <w:p w14:paraId="20A4EB87" w14:textId="77777777" w:rsidR="005D4821" w:rsidRDefault="006B233D">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Άρα, κύριε Πρόεδρε -και ευχαριστώ τους συναδέλφους για την ανοχή τους- λέμε το εξής. Αυτ</w:t>
      </w:r>
      <w:r>
        <w:rPr>
          <w:rFonts w:eastAsia="Times New Roman" w:cs="Times New Roman"/>
          <w:szCs w:val="24"/>
        </w:rPr>
        <w:t>ό το νομοσχέδιο προφανώς το καταψηφίζουμε επί της αρχής, γιατί απεικονίζει όλη την παθογένεια της διοικητικής φιλοσοφίας της Κυβέρνησης.</w:t>
      </w:r>
    </w:p>
    <w:p w14:paraId="20A4EB88"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Και</w:t>
      </w:r>
      <w:r w:rsidRPr="00E1091D">
        <w:rPr>
          <w:rFonts w:eastAsia="Times New Roman" w:cs="Times New Roman"/>
          <w:szCs w:val="24"/>
        </w:rPr>
        <w:t>,</w:t>
      </w:r>
      <w:r>
        <w:rPr>
          <w:rFonts w:eastAsia="Times New Roman" w:cs="Times New Roman"/>
          <w:szCs w:val="24"/>
        </w:rPr>
        <w:t xml:space="preserve"> κύριε Φωκά, με αγωνία περιμένουμε να ακούσουμε κατά πόσον οι ΑΝΕΛ εννοούν αυτό που λένε ή το διαζύγιο αποδεικνύετα</w:t>
      </w:r>
      <w:r>
        <w:rPr>
          <w:rFonts w:eastAsia="Times New Roman" w:cs="Times New Roman"/>
          <w:szCs w:val="24"/>
        </w:rPr>
        <w:t xml:space="preserve">ι στημένο. Είναι το πρώτο </w:t>
      </w:r>
      <w:r>
        <w:rPr>
          <w:rFonts w:eastAsia="Times New Roman" w:cs="Times New Roman"/>
          <w:szCs w:val="24"/>
          <w:lang w:val="en-US"/>
        </w:rPr>
        <w:t>crash</w:t>
      </w:r>
      <w:r w:rsidRPr="00075097">
        <w:rPr>
          <w:rFonts w:eastAsia="Times New Roman" w:cs="Times New Roman"/>
          <w:szCs w:val="24"/>
        </w:rPr>
        <w:t xml:space="preserve"> </w:t>
      </w:r>
      <w:r>
        <w:rPr>
          <w:rFonts w:eastAsia="Times New Roman" w:cs="Times New Roman"/>
          <w:szCs w:val="24"/>
          <w:lang w:val="en-US"/>
        </w:rPr>
        <w:t>test</w:t>
      </w:r>
      <w:r>
        <w:rPr>
          <w:rFonts w:eastAsia="Times New Roman" w:cs="Times New Roman"/>
          <w:szCs w:val="24"/>
        </w:rPr>
        <w:t>.</w:t>
      </w:r>
      <w:r w:rsidRPr="00E1091D">
        <w:rPr>
          <w:rFonts w:eastAsia="Times New Roman" w:cs="Times New Roman"/>
          <w:szCs w:val="24"/>
        </w:rPr>
        <w:t xml:space="preserve"> </w:t>
      </w:r>
      <w:r>
        <w:rPr>
          <w:rFonts w:eastAsia="Times New Roman" w:cs="Times New Roman"/>
          <w:szCs w:val="24"/>
        </w:rPr>
        <w:t>Θα δούμε εάν μπορεί η Κυβέρνηση να ψηφίζει νομοσχέδια.</w:t>
      </w:r>
    </w:p>
    <w:p w14:paraId="20A4EB89"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20A4EB8A" w14:textId="77777777" w:rsidR="005D4821" w:rsidRDefault="006B233D">
      <w:pPr>
        <w:spacing w:line="600" w:lineRule="auto"/>
        <w:ind w:firstLine="709"/>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0A4EB8B" w14:textId="77777777" w:rsidR="005D4821" w:rsidRDefault="006B233D">
      <w:pPr>
        <w:spacing w:line="600" w:lineRule="auto"/>
        <w:ind w:firstLine="709"/>
        <w:jc w:val="center"/>
        <w:rPr>
          <w:rFonts w:eastAsia="Times New Roman" w:cs="Times New Roman"/>
          <w:szCs w:val="24"/>
        </w:rPr>
      </w:pPr>
      <w:r>
        <w:rPr>
          <w:rFonts w:eastAsia="Times New Roman" w:cs="Times New Roman"/>
          <w:szCs w:val="24"/>
        </w:rPr>
        <w:t>(Θόρυβος από την πτέρυγα του ΣΥΡΙΖΑ)</w:t>
      </w:r>
    </w:p>
    <w:p w14:paraId="20A4EB8C" w14:textId="77777777" w:rsidR="005D4821" w:rsidRDefault="006B233D">
      <w:pPr>
        <w:tabs>
          <w:tab w:val="left" w:pos="3642"/>
          <w:tab w:val="center" w:pos="4753"/>
          <w:tab w:val="left" w:pos="6214"/>
        </w:tabs>
        <w:spacing w:line="600" w:lineRule="auto"/>
        <w:ind w:firstLine="720"/>
        <w:jc w:val="both"/>
        <w:rPr>
          <w:rFonts w:eastAsia="Times New Roman" w:cs="Times New Roman"/>
          <w:szCs w:val="24"/>
        </w:rPr>
      </w:pPr>
      <w:r w:rsidRPr="000E7362">
        <w:rPr>
          <w:rFonts w:eastAsia="Times New Roman" w:cs="Times New Roman"/>
          <w:b/>
          <w:szCs w:val="24"/>
        </w:rPr>
        <w:t>ΠΡΟΕΔΡΕΥΩΝ (Μάριος Γεωργιάδης):</w:t>
      </w:r>
      <w:r w:rsidRPr="000E7362">
        <w:rPr>
          <w:rFonts w:eastAsia="Times New Roman" w:cs="Times New Roman"/>
          <w:szCs w:val="24"/>
        </w:rPr>
        <w:t xml:space="preserve"> Ε</w:t>
      </w:r>
      <w:r>
        <w:rPr>
          <w:rFonts w:eastAsia="Times New Roman" w:cs="Times New Roman"/>
          <w:szCs w:val="24"/>
        </w:rPr>
        <w:t xml:space="preserve">υχαριστούμε, κύριε </w:t>
      </w:r>
      <w:r>
        <w:rPr>
          <w:rFonts w:eastAsia="Times New Roman" w:cs="Times New Roman"/>
          <w:szCs w:val="24"/>
        </w:rPr>
        <w:t>συνάδελφε.</w:t>
      </w:r>
    </w:p>
    <w:p w14:paraId="20A4EB8D" w14:textId="77777777" w:rsidR="005D4821" w:rsidRDefault="006B233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Ελάτε, κύριοι συνάδελφοι, ελάτε!</w:t>
      </w:r>
    </w:p>
    <w:p w14:paraId="20A4EB8E" w14:textId="77777777" w:rsidR="005D4821" w:rsidRDefault="006B233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Κύριε Βορίδη, επειδή έχω τα Πρακτικά, ο κ. Φωκάς είπε ότι «μιλάμε για ένα νομοσχέδιο που μας βρίσκει σε όλα θετικούς, με εξαίρεση τα άρθρα 15,19 και 20».</w:t>
      </w:r>
    </w:p>
    <w:p w14:paraId="20A4EB8F" w14:textId="77777777" w:rsidR="005D4821" w:rsidRDefault="006B233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 </w:t>
      </w:r>
      <w:r>
        <w:rPr>
          <w:rFonts w:eastAsia="Times New Roman" w:cs="Times New Roman"/>
          <w:szCs w:val="24"/>
        </w:rPr>
        <w:t xml:space="preserve">Πάνε αυτά. </w:t>
      </w:r>
    </w:p>
    <w:p w14:paraId="20A4EB90" w14:textId="77777777" w:rsidR="005D4821" w:rsidRDefault="006B233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Τι «πάνε</w:t>
      </w:r>
      <w:r>
        <w:rPr>
          <w:rFonts w:eastAsia="Times New Roman" w:cs="Times New Roman"/>
          <w:szCs w:val="24"/>
        </w:rPr>
        <w:t xml:space="preserve"> αυτά»;</w:t>
      </w:r>
    </w:p>
    <w:p w14:paraId="20A4EB91" w14:textId="77777777" w:rsidR="005D4821" w:rsidRDefault="006B233D">
      <w:pPr>
        <w:spacing w:line="600" w:lineRule="auto"/>
        <w:ind w:firstLine="709"/>
        <w:jc w:val="center"/>
        <w:rPr>
          <w:rFonts w:eastAsia="Times New Roman" w:cs="Times New Roman"/>
          <w:szCs w:val="24"/>
        </w:rPr>
      </w:pPr>
      <w:r>
        <w:rPr>
          <w:rFonts w:eastAsia="Times New Roman" w:cs="Times New Roman"/>
          <w:szCs w:val="24"/>
        </w:rPr>
        <w:t>(Θόρυβος από την πτέρυγα του ΣΥΡΙΖΑ)</w:t>
      </w:r>
    </w:p>
    <w:p w14:paraId="20A4EB92" w14:textId="77777777" w:rsidR="005D4821" w:rsidRDefault="006B233D">
      <w:pPr>
        <w:tabs>
          <w:tab w:val="left" w:pos="3642"/>
          <w:tab w:val="center" w:pos="4753"/>
          <w:tab w:val="left" w:pos="6214"/>
        </w:tabs>
        <w:spacing w:line="600" w:lineRule="auto"/>
        <w:ind w:firstLine="720"/>
        <w:jc w:val="both"/>
        <w:rPr>
          <w:rFonts w:eastAsia="Times New Roman" w:cs="Times New Roman"/>
          <w:szCs w:val="24"/>
        </w:rPr>
      </w:pPr>
      <w:r w:rsidRPr="000E7362">
        <w:rPr>
          <w:rFonts w:eastAsia="Times New Roman" w:cs="Times New Roman"/>
          <w:b/>
          <w:szCs w:val="24"/>
        </w:rPr>
        <w:t>ΠΡΟΕΔΡΕΥΩΝ (Μάριος Γεωργιάδης):</w:t>
      </w:r>
      <w:r>
        <w:rPr>
          <w:rFonts w:eastAsia="Times New Roman" w:cs="Times New Roman"/>
          <w:szCs w:val="24"/>
        </w:rPr>
        <w:t xml:space="preserve"> Το λέω γιατί και στην </w:t>
      </w:r>
      <w:r>
        <w:rPr>
          <w:rFonts w:eastAsia="Times New Roman" w:cs="Times New Roman"/>
          <w:szCs w:val="24"/>
        </w:rPr>
        <w:t>ε</w:t>
      </w:r>
      <w:r>
        <w:rPr>
          <w:rFonts w:eastAsia="Times New Roman" w:cs="Times New Roman"/>
          <w:szCs w:val="24"/>
        </w:rPr>
        <w:t>πιτροπή είχαν πει ότι είναι υπέρ.</w:t>
      </w:r>
    </w:p>
    <w:p w14:paraId="20A4EB93"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ότι τη συνεδρίασή μας παρακολουθούν από τα άνω δυτικά θε</w:t>
      </w:r>
      <w:r>
        <w:rPr>
          <w:rFonts w:eastAsia="Times New Roman" w:cs="Times New Roman"/>
          <w:szCs w:val="24"/>
        </w:rPr>
        <w:t xml:space="preserve">ωρεία, αφού </w:t>
      </w:r>
      <w:r>
        <w:rPr>
          <w:rFonts w:eastAsia="Times New Roman" w:cs="Times New Roman"/>
          <w:szCs w:val="24"/>
        </w:rPr>
        <w:t xml:space="preserve">προηγουμένως </w:t>
      </w:r>
      <w:r>
        <w:rPr>
          <w:rFonts w:eastAsia="Times New Roman" w:cs="Times New Roman"/>
          <w:szCs w:val="24"/>
        </w:rPr>
        <w:t xml:space="preserve">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των Ελλήνων, είκοσι επτά </w:t>
      </w:r>
      <w:r>
        <w:rPr>
          <w:rFonts w:eastAsia="Times New Roman" w:cs="Times New Roman"/>
          <w:szCs w:val="24"/>
        </w:rPr>
        <w:t xml:space="preserve">μαθητές </w:t>
      </w:r>
      <w:r>
        <w:rPr>
          <w:rFonts w:eastAsia="Times New Roman" w:cs="Times New Roman"/>
          <w:szCs w:val="24"/>
        </w:rPr>
        <w:t xml:space="preserve">και </w:t>
      </w:r>
      <w:r>
        <w:rPr>
          <w:rFonts w:eastAsia="Times New Roman" w:cs="Times New Roman"/>
          <w:szCs w:val="24"/>
        </w:rPr>
        <w:t>μαθήτριες</w:t>
      </w:r>
      <w:r>
        <w:rPr>
          <w:rFonts w:eastAsia="Times New Roman" w:cs="Times New Roman"/>
          <w:szCs w:val="24"/>
        </w:rPr>
        <w:t xml:space="preserve"> και δύο συνοδοί εκπαιδευτικο</w:t>
      </w:r>
      <w:r>
        <w:rPr>
          <w:rFonts w:eastAsia="Times New Roman" w:cs="Times New Roman"/>
          <w:szCs w:val="24"/>
        </w:rPr>
        <w:t>ί τους από το 1</w:t>
      </w:r>
      <w:r w:rsidRPr="00777C99">
        <w:rPr>
          <w:rFonts w:eastAsia="Times New Roman" w:cs="Times New Roman"/>
          <w:szCs w:val="24"/>
          <w:vertAlign w:val="superscript"/>
        </w:rPr>
        <w:t>ο</w:t>
      </w:r>
      <w:r>
        <w:rPr>
          <w:rFonts w:eastAsia="Times New Roman" w:cs="Times New Roman"/>
          <w:szCs w:val="24"/>
          <w:vertAlign w:val="superscript"/>
        </w:rPr>
        <w:t xml:space="preserve"> </w:t>
      </w:r>
      <w:r>
        <w:rPr>
          <w:rFonts w:eastAsia="Times New Roman" w:cs="Times New Roman"/>
          <w:szCs w:val="24"/>
        </w:rPr>
        <w:t xml:space="preserve">Γενικό Λύκειο Πάτρας. </w:t>
      </w:r>
    </w:p>
    <w:p w14:paraId="20A4EB94" w14:textId="77777777" w:rsidR="005D4821" w:rsidRDefault="006B233D">
      <w:pPr>
        <w:tabs>
          <w:tab w:val="left" w:pos="4290"/>
        </w:tabs>
        <w:spacing w:line="600" w:lineRule="auto"/>
        <w:ind w:firstLine="720"/>
        <w:jc w:val="both"/>
        <w:rPr>
          <w:rFonts w:eastAsia="Times New Roman" w:cs="Times New Roman"/>
          <w:szCs w:val="24"/>
        </w:rPr>
      </w:pPr>
      <w:r>
        <w:rPr>
          <w:rFonts w:eastAsia="Times New Roman" w:cs="Times New Roman"/>
          <w:szCs w:val="24"/>
        </w:rPr>
        <w:t xml:space="preserve">Η Βουλή </w:t>
      </w:r>
      <w:r>
        <w:rPr>
          <w:rFonts w:eastAsia="Times New Roman" w:cs="Times New Roman"/>
          <w:szCs w:val="24"/>
        </w:rPr>
        <w:t>σάς</w:t>
      </w:r>
      <w:r>
        <w:rPr>
          <w:rFonts w:eastAsia="Times New Roman" w:cs="Times New Roman"/>
          <w:szCs w:val="24"/>
        </w:rPr>
        <w:t xml:space="preserve"> καλωσορίζει.</w:t>
      </w:r>
    </w:p>
    <w:p w14:paraId="20A4EB95" w14:textId="77777777" w:rsidR="005D4821" w:rsidRDefault="006B233D">
      <w:pPr>
        <w:spacing w:line="600" w:lineRule="auto"/>
        <w:ind w:firstLine="709"/>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20A4EB96" w14:textId="77777777" w:rsidR="005D4821" w:rsidRDefault="006B233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 xml:space="preserve">Ο κ. </w:t>
      </w:r>
      <w:proofErr w:type="spellStart"/>
      <w:r>
        <w:rPr>
          <w:rFonts w:eastAsia="Times New Roman" w:cs="Times New Roman"/>
          <w:szCs w:val="24"/>
        </w:rPr>
        <w:t>Λάππας</w:t>
      </w:r>
      <w:proofErr w:type="spellEnd"/>
      <w:r>
        <w:rPr>
          <w:rFonts w:eastAsia="Times New Roman" w:cs="Times New Roman"/>
          <w:szCs w:val="24"/>
        </w:rPr>
        <w:t xml:space="preserve"> έχει τον λόγο.</w:t>
      </w:r>
    </w:p>
    <w:p w14:paraId="20A4EB97" w14:textId="77777777" w:rsidR="005D4821" w:rsidRDefault="006B233D">
      <w:pPr>
        <w:tabs>
          <w:tab w:val="left" w:pos="3642"/>
          <w:tab w:val="center" w:pos="4753"/>
          <w:tab w:val="left" w:pos="6214"/>
        </w:tabs>
        <w:spacing w:line="600" w:lineRule="auto"/>
        <w:ind w:firstLine="720"/>
        <w:jc w:val="both"/>
        <w:rPr>
          <w:rFonts w:eastAsia="Times New Roman" w:cs="Times New Roman"/>
          <w:szCs w:val="24"/>
        </w:rPr>
      </w:pPr>
      <w:r w:rsidRPr="00BF5179">
        <w:rPr>
          <w:rFonts w:eastAsia="Times New Roman" w:cs="Times New Roman"/>
          <w:szCs w:val="24"/>
        </w:rPr>
        <w:t>Αμέσως μετά</w:t>
      </w:r>
      <w:r>
        <w:rPr>
          <w:rFonts w:eastAsia="Times New Roman" w:cs="Times New Roman"/>
          <w:b/>
          <w:szCs w:val="24"/>
        </w:rPr>
        <w:t xml:space="preserve"> </w:t>
      </w:r>
      <w:r>
        <w:rPr>
          <w:rFonts w:eastAsia="Times New Roman" w:cs="Times New Roman"/>
          <w:szCs w:val="24"/>
        </w:rPr>
        <w:t xml:space="preserve">τον λόγο θα έχει </w:t>
      </w:r>
      <w:r>
        <w:rPr>
          <w:rFonts w:eastAsia="Times New Roman" w:cs="Times New Roman"/>
          <w:szCs w:val="24"/>
        </w:rPr>
        <w:t>ο Κοινοβουλευτικός Εκπρόσωπος της Χρυσής Αυγής κ. Λαγός.</w:t>
      </w:r>
    </w:p>
    <w:p w14:paraId="20A4EB98" w14:textId="77777777" w:rsidR="005D4821" w:rsidRDefault="006B233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Λάππα</w:t>
      </w:r>
      <w:proofErr w:type="spellEnd"/>
      <w:r>
        <w:rPr>
          <w:rFonts w:eastAsia="Times New Roman" w:cs="Times New Roman"/>
          <w:szCs w:val="24"/>
        </w:rPr>
        <w:t xml:space="preserve">, έχετε </w:t>
      </w:r>
      <w:r>
        <w:rPr>
          <w:rFonts w:eastAsia="Times New Roman" w:cs="Times New Roman"/>
          <w:szCs w:val="24"/>
        </w:rPr>
        <w:t>τον λόγο</w:t>
      </w:r>
      <w:r w:rsidRPr="00437A06">
        <w:rPr>
          <w:rFonts w:eastAsia="Times New Roman" w:cs="Times New Roman"/>
          <w:szCs w:val="24"/>
        </w:rPr>
        <w:t>,</w:t>
      </w:r>
      <w:r>
        <w:rPr>
          <w:rFonts w:eastAsia="Times New Roman" w:cs="Times New Roman"/>
          <w:szCs w:val="24"/>
        </w:rPr>
        <w:t xml:space="preserve"> για επτά λεπτά.</w:t>
      </w:r>
    </w:p>
    <w:p w14:paraId="20A4EB99" w14:textId="77777777" w:rsidR="005D4821" w:rsidRDefault="006B233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 </w:t>
      </w:r>
      <w:r>
        <w:rPr>
          <w:rFonts w:eastAsia="Times New Roman" w:cs="Times New Roman"/>
          <w:szCs w:val="24"/>
        </w:rPr>
        <w:t>Ευχαριστώ, κύριε Πρόεδρε.</w:t>
      </w:r>
    </w:p>
    <w:p w14:paraId="20A4EB9A" w14:textId="77777777" w:rsidR="005D4821" w:rsidRDefault="006B233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Δύο εικόνες από δύο εξέχοντα στελέχη της Αξιωματικής Αντιπολίτευσης: Ο κ. Τζαβάρας ήλθε εδώ στο Βήμα γεμάτος θλίψη. Ήταν τόσο θλιμμένος από τις διατάξεις και από τη φιλοσοφία του νομοσχ</w:t>
      </w:r>
      <w:r>
        <w:rPr>
          <w:rFonts w:eastAsia="Times New Roman" w:cs="Times New Roman"/>
          <w:szCs w:val="24"/>
        </w:rPr>
        <w:t>εδίου, που δεν ξέρω τι πρέπει να του απαντήσω. Θυμάμαι έναν στίχο του Χατζηδάκη από ένα τραγούδι: «Το γαρ πολύ της θλίψεως γεννά παραφροσύνη», γιατί πράγματι σε παραφροσύνη οδηγήθηκε</w:t>
      </w:r>
      <w:r w:rsidRPr="00437A06">
        <w:rPr>
          <w:rFonts w:eastAsia="Times New Roman" w:cs="Times New Roman"/>
          <w:szCs w:val="24"/>
        </w:rPr>
        <w:t>,</w:t>
      </w:r>
      <w:r>
        <w:rPr>
          <w:rFonts w:eastAsia="Times New Roman" w:cs="Times New Roman"/>
          <w:szCs w:val="24"/>
        </w:rPr>
        <w:t xml:space="preserve"> όταν κατήγγειλε τους Βουλευτές της Πλειοψηφίας ότι στην ψήφιση προχθές τ</w:t>
      </w:r>
      <w:r>
        <w:rPr>
          <w:rFonts w:eastAsia="Times New Roman" w:cs="Times New Roman"/>
          <w:szCs w:val="24"/>
        </w:rPr>
        <w:t xml:space="preserve">ης </w:t>
      </w:r>
      <w:r>
        <w:rPr>
          <w:rFonts w:eastAsia="Times New Roman" w:cs="Times New Roman"/>
          <w:szCs w:val="24"/>
        </w:rPr>
        <w:t>κ</w:t>
      </w:r>
      <w:r>
        <w:rPr>
          <w:rFonts w:eastAsia="Times New Roman" w:cs="Times New Roman"/>
          <w:szCs w:val="24"/>
        </w:rPr>
        <w:t xml:space="preserve">ύρωσης είχαμε ψήφο ανεπίγνωστη. Ε, αυτό είναι ευθεία καταγγελία, διαβολή και συκοφαντία εναντίον Βουλευτών του </w:t>
      </w:r>
      <w:r>
        <w:rPr>
          <w:rFonts w:eastAsia="Times New Roman" w:cs="Times New Roman"/>
          <w:szCs w:val="24"/>
        </w:rPr>
        <w:t>ε</w:t>
      </w:r>
      <w:r>
        <w:rPr>
          <w:rFonts w:eastAsia="Times New Roman" w:cs="Times New Roman"/>
          <w:szCs w:val="24"/>
        </w:rPr>
        <w:t xml:space="preserve">λληνικού Κοινοβουλίου, οι οποίοι σε κάθε περίπτωση </w:t>
      </w:r>
      <w:r w:rsidRPr="00437A06">
        <w:rPr>
          <w:rFonts w:eastAsia="Times New Roman" w:cs="Times New Roman"/>
          <w:szCs w:val="24"/>
        </w:rPr>
        <w:t>-</w:t>
      </w:r>
      <w:r>
        <w:rPr>
          <w:rFonts w:eastAsia="Times New Roman" w:cs="Times New Roman"/>
          <w:szCs w:val="24"/>
        </w:rPr>
        <w:t>εμείς για κανέναν δεν λέμε κάτι διαφορετικό</w:t>
      </w:r>
      <w:r w:rsidRPr="00437A06">
        <w:rPr>
          <w:rFonts w:eastAsia="Times New Roman" w:cs="Times New Roman"/>
          <w:szCs w:val="24"/>
        </w:rPr>
        <w:t>-</w:t>
      </w:r>
      <w:r>
        <w:rPr>
          <w:rFonts w:eastAsia="Times New Roman" w:cs="Times New Roman"/>
          <w:szCs w:val="24"/>
        </w:rPr>
        <w:t xml:space="preserve"> ψηφίζουν όπως επιβάλλει το Σύνταγμα και ο Κ</w:t>
      </w:r>
      <w:r>
        <w:rPr>
          <w:rFonts w:eastAsia="Times New Roman" w:cs="Times New Roman"/>
          <w:szCs w:val="24"/>
        </w:rPr>
        <w:t xml:space="preserve">ανονισμός της Βουλής, σύμφωνα με τη συνείδησή τους. </w:t>
      </w:r>
      <w:r>
        <w:rPr>
          <w:rFonts w:eastAsia="Times New Roman" w:cs="Times New Roman"/>
          <w:szCs w:val="24"/>
        </w:rPr>
        <w:lastRenderedPageBreak/>
        <w:t xml:space="preserve">Τελεία και παύλα. Και μην ξανακουστεί τέτοιος λόγος στο </w:t>
      </w:r>
      <w:r>
        <w:rPr>
          <w:rFonts w:eastAsia="Times New Roman" w:cs="Times New Roman"/>
          <w:szCs w:val="24"/>
        </w:rPr>
        <w:t>ε</w:t>
      </w:r>
      <w:r>
        <w:rPr>
          <w:rFonts w:eastAsia="Times New Roman" w:cs="Times New Roman"/>
          <w:szCs w:val="24"/>
        </w:rPr>
        <w:t>λληνικό Κοινοβούλιο. Ένα αυτό.</w:t>
      </w:r>
    </w:p>
    <w:p w14:paraId="20A4EB9B" w14:textId="77777777" w:rsidR="005D4821" w:rsidRDefault="006B233D">
      <w:pPr>
        <w:tabs>
          <w:tab w:val="left" w:pos="3642"/>
          <w:tab w:val="center" w:pos="4753"/>
          <w:tab w:val="left" w:pos="6214"/>
        </w:tabs>
        <w:spacing w:line="600" w:lineRule="auto"/>
        <w:ind w:firstLine="720"/>
        <w:jc w:val="both"/>
        <w:rPr>
          <w:rFonts w:eastAsia="Times New Roman" w:cs="Times New Roman"/>
          <w:szCs w:val="24"/>
        </w:rPr>
      </w:pPr>
      <w:r w:rsidRPr="00437A06">
        <w:rPr>
          <w:rFonts w:eastAsia="Times New Roman" w:cs="Times New Roman"/>
          <w:szCs w:val="24"/>
        </w:rPr>
        <w:t>(Στο σημείο αυτό την Προεδρική Έδρα καταλαμβάνει ο Β</w:t>
      </w:r>
      <w:r>
        <w:rPr>
          <w:rFonts w:eastAsia="Times New Roman" w:cs="Times New Roman"/>
          <w:szCs w:val="24"/>
        </w:rPr>
        <w:t>΄ Αντιπρόεδρος της Βουλής κ.</w:t>
      </w:r>
      <w:r w:rsidRPr="00437A06">
        <w:rPr>
          <w:rFonts w:eastAsia="Times New Roman" w:cs="Times New Roman"/>
          <w:szCs w:val="24"/>
        </w:rPr>
        <w:t xml:space="preserve"> </w:t>
      </w:r>
      <w:r w:rsidRPr="00F35A87">
        <w:rPr>
          <w:rFonts w:eastAsia="Times New Roman" w:cs="Times New Roman"/>
          <w:b/>
          <w:szCs w:val="24"/>
        </w:rPr>
        <w:t>ΓΕΩΡΓΙΟΣ ΒΑΡΕΜΕΝΟΣ</w:t>
      </w:r>
      <w:r w:rsidRPr="00437A06">
        <w:rPr>
          <w:rFonts w:eastAsia="Times New Roman" w:cs="Times New Roman"/>
          <w:szCs w:val="24"/>
        </w:rPr>
        <w:t>)</w:t>
      </w:r>
    </w:p>
    <w:p w14:paraId="20A4EB9C" w14:textId="77777777" w:rsidR="005D4821" w:rsidRDefault="006B233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Κυρίες και κύρι</w:t>
      </w:r>
      <w:r>
        <w:rPr>
          <w:rFonts w:eastAsia="Times New Roman" w:cs="Times New Roman"/>
          <w:szCs w:val="24"/>
        </w:rPr>
        <w:t>οι συνάδελφοι, διάβασα πολύ καλά το νομοσχέδιο, άλλωστε είναι και λίγο στο αντικείμενό μας, νομικοί είμαστε εμείς. Διάβασα ένα άρθρο σε μια ημερήσια εφημερίδα για το νομοσχέδιο αυτό και έλεγε το εξής και το υιοθετώ πλήρως: «Εικόνες από το μέλλον</w:t>
      </w:r>
      <w:r w:rsidRPr="00437A06">
        <w:rPr>
          <w:rFonts w:eastAsia="Times New Roman" w:cs="Times New Roman"/>
          <w:szCs w:val="24"/>
        </w:rPr>
        <w:t>:</w:t>
      </w:r>
      <w:r>
        <w:rPr>
          <w:rFonts w:eastAsia="Times New Roman" w:cs="Times New Roman"/>
          <w:szCs w:val="24"/>
        </w:rPr>
        <w:t xml:space="preserve"> Μια </w:t>
      </w:r>
      <w:r>
        <w:rPr>
          <w:rFonts w:eastAsia="Times New Roman" w:cs="Times New Roman"/>
          <w:szCs w:val="24"/>
        </w:rPr>
        <w:t>δημόσ</w:t>
      </w:r>
      <w:r>
        <w:rPr>
          <w:rFonts w:eastAsia="Times New Roman" w:cs="Times New Roman"/>
          <w:szCs w:val="24"/>
        </w:rPr>
        <w:t>ια διοίκηση</w:t>
      </w:r>
      <w:r>
        <w:rPr>
          <w:rFonts w:eastAsia="Times New Roman" w:cs="Times New Roman"/>
          <w:szCs w:val="24"/>
        </w:rPr>
        <w:t xml:space="preserve"> που λειτουργεί απρόσκοπτα. Υπηρεσίες κομμένες και ραμμένες στις ανάγκες του πολίτη. Δημοσιοϋπαλληλική ιεραρχία βασισμένη σε μια κανονικότητα. Εικόνες από καθαρή αξιολόγηση με τους ανθρώπους που κάνουν καλά τη δουλειά τους και είναι πολλοί αυτοί</w:t>
      </w:r>
      <w:r>
        <w:rPr>
          <w:rFonts w:eastAsia="Times New Roman" w:cs="Times New Roman"/>
          <w:szCs w:val="24"/>
        </w:rPr>
        <w:t xml:space="preserve">, στο «κακό» μας </w:t>
      </w:r>
      <w:r>
        <w:rPr>
          <w:rFonts w:eastAsia="Times New Roman" w:cs="Times New Roman"/>
          <w:szCs w:val="24"/>
        </w:rPr>
        <w:t>δ</w:t>
      </w:r>
      <w:r>
        <w:rPr>
          <w:rFonts w:eastAsia="Times New Roman" w:cs="Times New Roman"/>
          <w:szCs w:val="24"/>
        </w:rPr>
        <w:t xml:space="preserve">ημόσιο. Να μην είναι </w:t>
      </w:r>
      <w:proofErr w:type="spellStart"/>
      <w:r>
        <w:rPr>
          <w:rFonts w:eastAsia="Times New Roman" w:cs="Times New Roman"/>
          <w:szCs w:val="24"/>
        </w:rPr>
        <w:t>στριμωγμένοι</w:t>
      </w:r>
      <w:proofErr w:type="spellEnd"/>
      <w:r>
        <w:rPr>
          <w:rFonts w:eastAsia="Times New Roman" w:cs="Times New Roman"/>
          <w:szCs w:val="24"/>
        </w:rPr>
        <w:t xml:space="preserve"> με την πλάτη στον τοίχο. Να μην αισθάνονται ότι είναι κορόιδα που πληρώνουν την απραξία, την αδιαφορία ή την ευθυνοφοβία των «έξυπνων» με τις γερές πλάτες, </w:t>
      </w:r>
      <w:r>
        <w:rPr>
          <w:rFonts w:eastAsia="Times New Roman" w:cs="Times New Roman"/>
          <w:szCs w:val="24"/>
        </w:rPr>
        <w:t xml:space="preserve">του </w:t>
      </w:r>
      <w:r>
        <w:rPr>
          <w:rFonts w:eastAsia="Times New Roman" w:cs="Times New Roman"/>
          <w:szCs w:val="24"/>
        </w:rPr>
        <w:t xml:space="preserve">«μπάρμπα στην Κορώνη» δηλαδή, με τον πολίτη </w:t>
      </w:r>
      <w:r>
        <w:rPr>
          <w:rFonts w:eastAsia="Times New Roman" w:cs="Times New Roman"/>
          <w:szCs w:val="24"/>
        </w:rPr>
        <w:t xml:space="preserve">σίγουρο ότι δεν θα τρέχει με τα θέματά του «από τον Άννα στον Καϊάφα», ότι δεν θα αναγκάζεται ούτε </w:t>
      </w:r>
      <w:r>
        <w:rPr>
          <w:rFonts w:eastAsia="Times New Roman" w:cs="Times New Roman"/>
          <w:szCs w:val="24"/>
        </w:rPr>
        <w:lastRenderedPageBreak/>
        <w:t>θα μπορεί να πληρώνει «</w:t>
      </w:r>
      <w:proofErr w:type="spellStart"/>
      <w:r>
        <w:rPr>
          <w:rFonts w:eastAsia="Times New Roman" w:cs="Times New Roman"/>
          <w:szCs w:val="24"/>
        </w:rPr>
        <w:t>γρηγορόσημα</w:t>
      </w:r>
      <w:proofErr w:type="spellEnd"/>
      <w:r>
        <w:rPr>
          <w:rFonts w:eastAsia="Times New Roman" w:cs="Times New Roman"/>
          <w:szCs w:val="24"/>
        </w:rPr>
        <w:t>», πεπεισμένος ότι οι φόροι του, τους οποίους εντίμως θα πληρώνει, θα πιάνουν τόπο». Αυτό το δημοσίευμα δεν κάνει τίποτε άλ</w:t>
      </w:r>
      <w:r>
        <w:rPr>
          <w:rFonts w:eastAsia="Times New Roman" w:cs="Times New Roman"/>
          <w:szCs w:val="24"/>
        </w:rPr>
        <w:t xml:space="preserve">λο παρά να θέλει να περιγράψει αυτό που λέμε σαν φιλοσοφία και στο νομοσχέδιο και γενικότερα ως Αριστερά ότι πράγματι η παροχή των δημοσίων υπηρεσιών πρέπει να είναι σε ένα τέτοιο επίπεδο που να αποτελούν ανταπόδοση των όσων ο πολίτης ή ο επιχειρηματίας ή </w:t>
      </w:r>
      <w:r>
        <w:rPr>
          <w:rFonts w:eastAsia="Times New Roman" w:cs="Times New Roman"/>
          <w:szCs w:val="24"/>
        </w:rPr>
        <w:t>ο απλός πολίτης, πληρώνει για την ίδρυσή τους και τη λειτουργία τους.</w:t>
      </w:r>
    </w:p>
    <w:p w14:paraId="20A4EB9D" w14:textId="77777777" w:rsidR="005D4821" w:rsidRDefault="006B233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Ακούω από την πλευρά των εκπροσώπων των κομμάτων της </w:t>
      </w:r>
      <w:r>
        <w:rPr>
          <w:rFonts w:eastAsia="Times New Roman" w:cs="Times New Roman"/>
          <w:szCs w:val="24"/>
        </w:rPr>
        <w:t>Μ</w:t>
      </w:r>
      <w:r>
        <w:rPr>
          <w:rFonts w:eastAsia="Times New Roman" w:cs="Times New Roman"/>
          <w:szCs w:val="24"/>
        </w:rPr>
        <w:t xml:space="preserve">είζονος και </w:t>
      </w:r>
      <w:r>
        <w:rPr>
          <w:rFonts w:eastAsia="Times New Roman" w:cs="Times New Roman"/>
          <w:szCs w:val="24"/>
        </w:rPr>
        <w:t>Ε</w:t>
      </w:r>
      <w:r>
        <w:rPr>
          <w:rFonts w:eastAsia="Times New Roman" w:cs="Times New Roman"/>
          <w:szCs w:val="24"/>
        </w:rPr>
        <w:t xml:space="preserve">λάσσονος Αντιπολίτευσης φοβερά και τρομερά θέματα, ότι δήθεν αυτοί επί των ημερών τους είχαν μια </w:t>
      </w:r>
      <w:r>
        <w:rPr>
          <w:rFonts w:eastAsia="Times New Roman" w:cs="Times New Roman"/>
          <w:szCs w:val="24"/>
        </w:rPr>
        <w:t xml:space="preserve">δημόσια διοίκηση </w:t>
      </w:r>
      <w:r>
        <w:rPr>
          <w:rFonts w:eastAsia="Times New Roman" w:cs="Times New Roman"/>
          <w:szCs w:val="24"/>
        </w:rPr>
        <w:t>φοβερ</w:t>
      </w:r>
      <w:r>
        <w:rPr>
          <w:rFonts w:eastAsia="Times New Roman" w:cs="Times New Roman"/>
          <w:szCs w:val="24"/>
        </w:rPr>
        <w:t>ή και τρομερή. Ακούστε</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από ένα συνέδριο που έγινε το 2009 στο Ρέθυμνο, από το Πανεπιστήμιο της Αθήνας, από το Πανεπιστήμιο της Κρήτης και από το ΕΚΔΔΑ νομίζω. Το 2009, προσκεκλημένος επίσημος, βαρύ όνομα, ο Πρόεδρος του Συμβουλίου Επικρατείας της </w:t>
      </w:r>
      <w:r>
        <w:rPr>
          <w:rFonts w:eastAsia="Times New Roman" w:cs="Times New Roman"/>
          <w:szCs w:val="24"/>
        </w:rPr>
        <w:t xml:space="preserve">Γαλλίας Έντουαρντ Τζέφρεϊ. Θα σας πω μετά το όνομα αυτού που τα λέει: «Αποτελεί κοινό τόπο ότι η δημόσια διοίκηση αποτυγχάνει να ανταποκριθεί </w:t>
      </w:r>
      <w:r>
        <w:rPr>
          <w:rFonts w:eastAsia="Times New Roman" w:cs="Times New Roman"/>
          <w:szCs w:val="24"/>
        </w:rPr>
        <w:lastRenderedPageBreak/>
        <w:t xml:space="preserve">στις ανάγκες των καιρών και στις προσδοκίες των πολιτών. Η εγγενής αυτή αδυναμία της καθίσταται περισσότερο ορατή </w:t>
      </w:r>
      <w:r>
        <w:rPr>
          <w:rFonts w:eastAsia="Times New Roman" w:cs="Times New Roman"/>
          <w:szCs w:val="24"/>
        </w:rPr>
        <w:t xml:space="preserve">στο σύγχρονο </w:t>
      </w:r>
      <w:proofErr w:type="spellStart"/>
      <w:r>
        <w:rPr>
          <w:rFonts w:eastAsia="Times New Roman" w:cs="Times New Roman"/>
          <w:szCs w:val="24"/>
        </w:rPr>
        <w:t>παγκοσμιοποιημένο</w:t>
      </w:r>
      <w:proofErr w:type="spellEnd"/>
      <w:r>
        <w:rPr>
          <w:rFonts w:eastAsia="Times New Roman" w:cs="Times New Roman"/>
          <w:szCs w:val="24"/>
        </w:rPr>
        <w:t xml:space="preserve"> περιβάλλον, όπου οι κανόνες λειτουργίας των σχέσεων εξουσίας καθίστανται ολοένα και περισσότερο οικουμενικοί και οι απαιτήσεις για άμεση ανταπόκριση αυξάνονται δραστικά. Πρόκειται για ένα εξαιρετικά σύνθετο και απαιτητικό περ</w:t>
      </w:r>
      <w:r>
        <w:rPr>
          <w:rFonts w:eastAsia="Times New Roman" w:cs="Times New Roman"/>
          <w:szCs w:val="24"/>
        </w:rPr>
        <w:t>ιβάλλον, στο οποίο η ορθολογική οργάνωση, η ευελιξία, η ιστορική γνώση και η ειδικευμένη κατάρτιση συνιστούν, όσο ποτέ στο παρελθόν, αναγκαίο όρο για την αποτελεσματικότητα της διοικητικής δράσης». Απόστολος Παπακωνσταντίνου, Διδάκτωρ του Συνταγματικού και</w:t>
      </w:r>
      <w:r>
        <w:rPr>
          <w:rFonts w:eastAsia="Times New Roman" w:cs="Times New Roman"/>
          <w:szCs w:val="24"/>
        </w:rPr>
        <w:t xml:space="preserve"> του Διοικητικού Δικαίου. Αυτό ήταν ένα κομμάτι από την εισήγησή του.</w:t>
      </w:r>
    </w:p>
    <w:p w14:paraId="20A4EB9E" w14:textId="77777777" w:rsidR="005D4821" w:rsidRDefault="006B233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πρέπει να σας πω ότι κατ’ αρ</w:t>
      </w:r>
      <w:r>
        <w:rPr>
          <w:rFonts w:eastAsia="Times New Roman" w:cs="Times New Roman"/>
          <w:szCs w:val="24"/>
        </w:rPr>
        <w:t>χάς</w:t>
      </w:r>
      <w:r>
        <w:rPr>
          <w:rFonts w:eastAsia="Times New Roman" w:cs="Times New Roman"/>
          <w:szCs w:val="24"/>
        </w:rPr>
        <w:t xml:space="preserve"> πρέπει να ξεκινάμε από το Σύνταγμα. Στα άρθρα 103</w:t>
      </w:r>
      <w:r>
        <w:rPr>
          <w:rFonts w:eastAsia="Times New Roman" w:cs="Times New Roman"/>
          <w:szCs w:val="24"/>
        </w:rPr>
        <w:t xml:space="preserve"> και </w:t>
      </w:r>
      <w:r>
        <w:rPr>
          <w:rFonts w:eastAsia="Times New Roman" w:cs="Times New Roman"/>
          <w:szCs w:val="24"/>
        </w:rPr>
        <w:t xml:space="preserve">104 υπάρχει η συνταγματική διάσταση νομιμοποίησης της </w:t>
      </w:r>
      <w:r>
        <w:rPr>
          <w:rFonts w:eastAsia="Times New Roman" w:cs="Times New Roman"/>
          <w:szCs w:val="24"/>
        </w:rPr>
        <w:t>δημόσιας διοίκησ</w:t>
      </w:r>
      <w:r>
        <w:rPr>
          <w:rFonts w:eastAsia="Times New Roman" w:cs="Times New Roman"/>
          <w:szCs w:val="24"/>
        </w:rPr>
        <w:t>ης</w:t>
      </w:r>
      <w:r>
        <w:rPr>
          <w:rFonts w:eastAsia="Times New Roman" w:cs="Times New Roman"/>
          <w:szCs w:val="24"/>
        </w:rPr>
        <w:t>, που σημαίνει ότι πρέπει να στηρίζεται υποχρεωτικά, δεν γίνεται αλλιώς, στην αξιοκρατία, στη διαφάνεια, στη χρηστή διοίκηση.</w:t>
      </w:r>
    </w:p>
    <w:p w14:paraId="20A4EB9F"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lastRenderedPageBreak/>
        <w:t>Πρέπει να αξιοποιούνται</w:t>
      </w:r>
      <w:r w:rsidRPr="00FD50E0">
        <w:rPr>
          <w:rFonts w:eastAsia="Times New Roman" w:cs="Times New Roman"/>
          <w:szCs w:val="24"/>
        </w:rPr>
        <w:t xml:space="preserve"> όλες αυτές οι αρχές </w:t>
      </w:r>
      <w:r>
        <w:rPr>
          <w:rFonts w:eastAsia="Times New Roman" w:cs="Times New Roman"/>
          <w:szCs w:val="24"/>
        </w:rPr>
        <w:t>που προβλέπει</w:t>
      </w:r>
      <w:r w:rsidRPr="00FD50E0">
        <w:rPr>
          <w:rFonts w:eastAsia="Times New Roman" w:cs="Times New Roman"/>
          <w:szCs w:val="24"/>
        </w:rPr>
        <w:t xml:space="preserve"> το </w:t>
      </w:r>
      <w:r>
        <w:rPr>
          <w:rFonts w:eastAsia="Times New Roman" w:cs="Times New Roman"/>
          <w:szCs w:val="24"/>
        </w:rPr>
        <w:t>Σ</w:t>
      </w:r>
      <w:r w:rsidRPr="00FD50E0">
        <w:rPr>
          <w:rFonts w:eastAsia="Times New Roman" w:cs="Times New Roman"/>
          <w:szCs w:val="24"/>
        </w:rPr>
        <w:t>ύνταγμα</w:t>
      </w:r>
      <w:r>
        <w:rPr>
          <w:rFonts w:eastAsia="Times New Roman" w:cs="Times New Roman"/>
          <w:szCs w:val="24"/>
        </w:rPr>
        <w:t>,</w:t>
      </w:r>
      <w:r w:rsidRPr="00FD50E0">
        <w:rPr>
          <w:rFonts w:eastAsia="Times New Roman" w:cs="Times New Roman"/>
          <w:szCs w:val="24"/>
        </w:rPr>
        <w:t xml:space="preserve"> όπως είναι η δημοκρατική αρχή</w:t>
      </w:r>
      <w:r>
        <w:rPr>
          <w:rFonts w:eastAsia="Times New Roman" w:cs="Times New Roman"/>
          <w:szCs w:val="24"/>
        </w:rPr>
        <w:t>,</w:t>
      </w:r>
      <w:r w:rsidRPr="00FD50E0">
        <w:rPr>
          <w:rFonts w:eastAsia="Times New Roman" w:cs="Times New Roman"/>
          <w:szCs w:val="24"/>
        </w:rPr>
        <w:t xml:space="preserve"> η αξία του ανθρώπου στο άρθρο 2</w:t>
      </w:r>
      <w:r>
        <w:rPr>
          <w:rFonts w:eastAsia="Times New Roman" w:cs="Times New Roman"/>
          <w:szCs w:val="24"/>
        </w:rPr>
        <w:t>,</w:t>
      </w:r>
      <w:r w:rsidRPr="00FD50E0">
        <w:rPr>
          <w:rFonts w:eastAsia="Times New Roman" w:cs="Times New Roman"/>
          <w:szCs w:val="24"/>
        </w:rPr>
        <w:t xml:space="preserve"> το κοινωνικό κράτος </w:t>
      </w:r>
      <w:r>
        <w:rPr>
          <w:rFonts w:eastAsia="Times New Roman" w:cs="Times New Roman"/>
          <w:szCs w:val="24"/>
        </w:rPr>
        <w:t>δικαίου,</w:t>
      </w:r>
      <w:r w:rsidRPr="00FD50E0">
        <w:rPr>
          <w:rFonts w:eastAsia="Times New Roman" w:cs="Times New Roman"/>
          <w:szCs w:val="24"/>
        </w:rPr>
        <w:t xml:space="preserve"> ακόμα και η δι</w:t>
      </w:r>
      <w:r>
        <w:rPr>
          <w:rFonts w:eastAsia="Times New Roman" w:cs="Times New Roman"/>
          <w:szCs w:val="24"/>
        </w:rPr>
        <w:t xml:space="preserve">άκριση των εξουσιών και η ισότητα. </w:t>
      </w:r>
    </w:p>
    <w:p w14:paraId="20A4EBA0"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 xml:space="preserve">Πρέπει δε να σας πω ότι η </w:t>
      </w:r>
      <w:r>
        <w:rPr>
          <w:rFonts w:eastAsia="Times New Roman" w:cs="Times New Roman"/>
          <w:szCs w:val="24"/>
        </w:rPr>
        <w:t>δημόσια διοίκηση</w:t>
      </w:r>
      <w:r>
        <w:rPr>
          <w:rFonts w:eastAsia="Times New Roman" w:cs="Times New Roman"/>
          <w:szCs w:val="24"/>
        </w:rPr>
        <w:t xml:space="preserve"> πρέπει να έχει νομιμοποίηση στον σύγχρονο κόσμο. Κυρία Υπουργέ, και </w:t>
      </w:r>
      <w:r w:rsidRPr="00FD50E0">
        <w:rPr>
          <w:rFonts w:eastAsia="Times New Roman" w:cs="Times New Roman"/>
          <w:szCs w:val="24"/>
        </w:rPr>
        <w:t xml:space="preserve">οι συνεργάτες </w:t>
      </w:r>
      <w:r>
        <w:rPr>
          <w:rFonts w:eastAsia="Times New Roman" w:cs="Times New Roman"/>
          <w:szCs w:val="24"/>
        </w:rPr>
        <w:t xml:space="preserve">σας </w:t>
      </w:r>
      <w:r w:rsidRPr="00FD50E0">
        <w:rPr>
          <w:rFonts w:eastAsia="Times New Roman" w:cs="Times New Roman"/>
          <w:szCs w:val="24"/>
        </w:rPr>
        <w:t xml:space="preserve">και εμείς </w:t>
      </w:r>
      <w:r>
        <w:rPr>
          <w:rFonts w:eastAsia="Times New Roman" w:cs="Times New Roman"/>
          <w:szCs w:val="24"/>
        </w:rPr>
        <w:t>όλοι</w:t>
      </w:r>
      <w:r>
        <w:rPr>
          <w:rFonts w:eastAsia="Times New Roman" w:cs="Times New Roman"/>
          <w:szCs w:val="24"/>
        </w:rPr>
        <w:t xml:space="preserve"> </w:t>
      </w:r>
      <w:r w:rsidRPr="00FD50E0">
        <w:rPr>
          <w:rFonts w:eastAsia="Times New Roman" w:cs="Times New Roman"/>
          <w:szCs w:val="24"/>
        </w:rPr>
        <w:t xml:space="preserve">το ξέρουμε </w:t>
      </w:r>
      <w:r>
        <w:rPr>
          <w:rFonts w:eastAsia="Times New Roman" w:cs="Times New Roman"/>
          <w:szCs w:val="24"/>
        </w:rPr>
        <w:t xml:space="preserve">ότι η νομιμοποίηση δεν είναι μια σκέτη λέξη, </w:t>
      </w:r>
      <w:r w:rsidRPr="00FD50E0">
        <w:rPr>
          <w:rFonts w:eastAsia="Times New Roman" w:cs="Times New Roman"/>
          <w:szCs w:val="24"/>
        </w:rPr>
        <w:t>είναι νομιμοποίηση αποτελεσμάτων</w:t>
      </w:r>
      <w:r>
        <w:rPr>
          <w:rFonts w:eastAsia="Times New Roman" w:cs="Times New Roman"/>
          <w:szCs w:val="24"/>
        </w:rPr>
        <w:t xml:space="preserve">. Αν η </w:t>
      </w:r>
      <w:r w:rsidRPr="00FD50E0">
        <w:rPr>
          <w:rFonts w:eastAsia="Times New Roman" w:cs="Times New Roman"/>
          <w:szCs w:val="24"/>
        </w:rPr>
        <w:t>δημόσια διοίκηση</w:t>
      </w:r>
      <w:r w:rsidRPr="00FD50E0">
        <w:rPr>
          <w:rFonts w:eastAsia="Times New Roman" w:cs="Times New Roman"/>
          <w:szCs w:val="24"/>
        </w:rPr>
        <w:t xml:space="preserve"> δεν παράγει συγκεκριμέν</w:t>
      </w:r>
      <w:r>
        <w:rPr>
          <w:rFonts w:eastAsia="Times New Roman" w:cs="Times New Roman"/>
          <w:szCs w:val="24"/>
        </w:rPr>
        <w:t>α,</w:t>
      </w:r>
      <w:r w:rsidRPr="00FD50E0">
        <w:rPr>
          <w:rFonts w:eastAsia="Times New Roman" w:cs="Times New Roman"/>
          <w:szCs w:val="24"/>
        </w:rPr>
        <w:t xml:space="preserve"> ορατά αποτελέσματα</w:t>
      </w:r>
      <w:r>
        <w:rPr>
          <w:rFonts w:eastAsia="Times New Roman" w:cs="Times New Roman"/>
          <w:szCs w:val="24"/>
        </w:rPr>
        <w:t>,</w:t>
      </w:r>
      <w:r w:rsidRPr="00FD50E0">
        <w:rPr>
          <w:rFonts w:eastAsia="Times New Roman" w:cs="Times New Roman"/>
          <w:szCs w:val="24"/>
        </w:rPr>
        <w:t xml:space="preserve"> δεν έχει νομιμοποίηση</w:t>
      </w:r>
      <w:r>
        <w:rPr>
          <w:rFonts w:eastAsia="Times New Roman" w:cs="Times New Roman"/>
          <w:szCs w:val="24"/>
        </w:rPr>
        <w:t>, γ</w:t>
      </w:r>
      <w:r w:rsidRPr="00FD50E0">
        <w:rPr>
          <w:rFonts w:eastAsia="Times New Roman" w:cs="Times New Roman"/>
          <w:szCs w:val="24"/>
        </w:rPr>
        <w:t xml:space="preserve">ιατί δεν ικανοποιεί τις ανάγκες των πολιτών και </w:t>
      </w:r>
      <w:r>
        <w:rPr>
          <w:rFonts w:eastAsia="Times New Roman" w:cs="Times New Roman"/>
          <w:szCs w:val="24"/>
        </w:rPr>
        <w:t xml:space="preserve">τις προσδοκίες τους σε </w:t>
      </w:r>
      <w:r w:rsidRPr="00FD50E0">
        <w:rPr>
          <w:rFonts w:eastAsia="Times New Roman" w:cs="Times New Roman"/>
          <w:szCs w:val="24"/>
        </w:rPr>
        <w:t>με</w:t>
      </w:r>
      <w:r w:rsidRPr="00FD50E0">
        <w:rPr>
          <w:rFonts w:eastAsia="Times New Roman" w:cs="Times New Roman"/>
          <w:szCs w:val="24"/>
        </w:rPr>
        <w:t>γάλο βαθμό</w:t>
      </w:r>
      <w:r>
        <w:rPr>
          <w:rFonts w:eastAsia="Times New Roman" w:cs="Times New Roman"/>
          <w:szCs w:val="24"/>
        </w:rPr>
        <w:t xml:space="preserve">. </w:t>
      </w:r>
    </w:p>
    <w:p w14:paraId="20A4EBA1"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 xml:space="preserve">Αυτή, λοιπόν, η ελληνική </w:t>
      </w:r>
      <w:r>
        <w:rPr>
          <w:rFonts w:eastAsia="Times New Roman" w:cs="Times New Roman"/>
          <w:szCs w:val="24"/>
        </w:rPr>
        <w:t>δημόσια διοίκηση</w:t>
      </w:r>
      <w:r>
        <w:rPr>
          <w:rFonts w:eastAsia="Times New Roman" w:cs="Times New Roman"/>
          <w:szCs w:val="24"/>
        </w:rPr>
        <w:t xml:space="preserve"> από τ</w:t>
      </w:r>
      <w:r w:rsidRPr="00FD50E0">
        <w:rPr>
          <w:rFonts w:eastAsia="Times New Roman" w:cs="Times New Roman"/>
          <w:szCs w:val="24"/>
        </w:rPr>
        <w:t xml:space="preserve">ο </w:t>
      </w:r>
      <w:r>
        <w:rPr>
          <w:rFonts w:eastAsia="Times New Roman" w:cs="Times New Roman"/>
          <w:szCs w:val="24"/>
        </w:rPr>
        <w:t>’</w:t>
      </w:r>
      <w:r w:rsidRPr="00FD50E0">
        <w:rPr>
          <w:rFonts w:eastAsia="Times New Roman" w:cs="Times New Roman"/>
          <w:szCs w:val="24"/>
        </w:rPr>
        <w:t>50 μέχρι σήμερα δεν είχε ποτέ νομιμοποίηση</w:t>
      </w:r>
      <w:r>
        <w:rPr>
          <w:rFonts w:eastAsia="Times New Roman" w:cs="Times New Roman"/>
          <w:szCs w:val="24"/>
        </w:rPr>
        <w:t>, γ</w:t>
      </w:r>
      <w:r w:rsidRPr="00FD50E0">
        <w:rPr>
          <w:rFonts w:eastAsia="Times New Roman" w:cs="Times New Roman"/>
          <w:szCs w:val="24"/>
        </w:rPr>
        <w:t>ιατί δεν είχε νομιμοποιημέν</w:t>
      </w:r>
      <w:r>
        <w:rPr>
          <w:rFonts w:eastAsia="Times New Roman" w:cs="Times New Roman"/>
          <w:szCs w:val="24"/>
        </w:rPr>
        <w:t xml:space="preserve">α αποτελέσματα, </w:t>
      </w:r>
      <w:r w:rsidRPr="00FD50E0">
        <w:rPr>
          <w:rFonts w:eastAsia="Times New Roman" w:cs="Times New Roman"/>
          <w:szCs w:val="24"/>
        </w:rPr>
        <w:t xml:space="preserve">με </w:t>
      </w:r>
      <w:r>
        <w:rPr>
          <w:rFonts w:eastAsia="Times New Roman" w:cs="Times New Roman"/>
          <w:szCs w:val="24"/>
        </w:rPr>
        <w:t>συνέπεια</w:t>
      </w:r>
      <w:r w:rsidRPr="00FD50E0">
        <w:rPr>
          <w:rFonts w:eastAsia="Times New Roman" w:cs="Times New Roman"/>
          <w:szCs w:val="24"/>
        </w:rPr>
        <w:t xml:space="preserve"> οι πολίτες να μην έχουν βέβαια υπηρεσίες </w:t>
      </w:r>
      <w:r>
        <w:rPr>
          <w:rFonts w:eastAsia="Times New Roman" w:cs="Times New Roman"/>
          <w:szCs w:val="24"/>
        </w:rPr>
        <w:t>υψηλού επιπέδου, α</w:t>
      </w:r>
      <w:r w:rsidRPr="00FD50E0">
        <w:rPr>
          <w:rFonts w:eastAsia="Times New Roman" w:cs="Times New Roman"/>
          <w:szCs w:val="24"/>
        </w:rPr>
        <w:t xml:space="preserve">λλά </w:t>
      </w:r>
      <w:r>
        <w:rPr>
          <w:rFonts w:eastAsia="Times New Roman" w:cs="Times New Roman"/>
          <w:szCs w:val="24"/>
        </w:rPr>
        <w:t xml:space="preserve">και </w:t>
      </w:r>
      <w:r w:rsidRPr="00FD50E0">
        <w:rPr>
          <w:rFonts w:eastAsia="Times New Roman" w:cs="Times New Roman"/>
          <w:szCs w:val="24"/>
        </w:rPr>
        <w:t xml:space="preserve">να απέχουν και </w:t>
      </w:r>
      <w:r>
        <w:rPr>
          <w:rFonts w:eastAsia="Times New Roman" w:cs="Times New Roman"/>
          <w:szCs w:val="24"/>
        </w:rPr>
        <w:t xml:space="preserve">να </w:t>
      </w:r>
      <w:r w:rsidRPr="00FD50E0">
        <w:rPr>
          <w:rFonts w:eastAsia="Times New Roman" w:cs="Times New Roman"/>
          <w:szCs w:val="24"/>
        </w:rPr>
        <w:t>απομακρύ</w:t>
      </w:r>
      <w:r w:rsidRPr="00FD50E0">
        <w:rPr>
          <w:rFonts w:eastAsia="Times New Roman" w:cs="Times New Roman"/>
          <w:szCs w:val="24"/>
        </w:rPr>
        <w:t>νο</w:t>
      </w:r>
      <w:r>
        <w:rPr>
          <w:rFonts w:eastAsia="Times New Roman" w:cs="Times New Roman"/>
          <w:szCs w:val="24"/>
        </w:rPr>
        <w:t xml:space="preserve">νται όλο και περισσότερο από τον </w:t>
      </w:r>
      <w:r w:rsidRPr="00FD50E0">
        <w:rPr>
          <w:rFonts w:eastAsia="Times New Roman" w:cs="Times New Roman"/>
          <w:szCs w:val="24"/>
        </w:rPr>
        <w:t>γενικότερο πολιτικό στίβο και το πολιτικό σύστημα</w:t>
      </w:r>
      <w:r>
        <w:rPr>
          <w:rFonts w:eastAsia="Times New Roman" w:cs="Times New Roman"/>
          <w:szCs w:val="24"/>
        </w:rPr>
        <w:t>. Α</w:t>
      </w:r>
      <w:r w:rsidRPr="00FD50E0">
        <w:rPr>
          <w:rFonts w:eastAsia="Times New Roman" w:cs="Times New Roman"/>
          <w:szCs w:val="24"/>
        </w:rPr>
        <w:t xml:space="preserve">υτό που η κρίση της δημόσιας διοίκησης καταντάει τελικά να σημαίνει και κρίση του </w:t>
      </w:r>
      <w:r w:rsidRPr="00FD50E0">
        <w:rPr>
          <w:rFonts w:eastAsia="Times New Roman" w:cs="Times New Roman"/>
          <w:szCs w:val="24"/>
        </w:rPr>
        <w:lastRenderedPageBreak/>
        <w:t>πολιτεύματος</w:t>
      </w:r>
      <w:r>
        <w:rPr>
          <w:rFonts w:eastAsia="Times New Roman" w:cs="Times New Roman"/>
          <w:szCs w:val="24"/>
        </w:rPr>
        <w:t xml:space="preserve"> και</w:t>
      </w:r>
      <w:r w:rsidRPr="00FD50E0">
        <w:rPr>
          <w:rFonts w:eastAsia="Times New Roman" w:cs="Times New Roman"/>
          <w:szCs w:val="24"/>
        </w:rPr>
        <w:t xml:space="preserve"> της δημοκρατίας</w:t>
      </w:r>
      <w:r>
        <w:rPr>
          <w:rFonts w:eastAsia="Times New Roman" w:cs="Times New Roman"/>
          <w:szCs w:val="24"/>
        </w:rPr>
        <w:t>. Α</w:t>
      </w:r>
      <w:r w:rsidRPr="00FD50E0">
        <w:rPr>
          <w:rFonts w:eastAsia="Times New Roman" w:cs="Times New Roman"/>
          <w:szCs w:val="24"/>
        </w:rPr>
        <w:t xml:space="preserve">υτό πάει να κάνει κάθε νομοσχέδιο </w:t>
      </w:r>
      <w:r>
        <w:rPr>
          <w:rFonts w:eastAsia="Times New Roman" w:cs="Times New Roman"/>
          <w:szCs w:val="24"/>
        </w:rPr>
        <w:t>που φέρνουμε από</w:t>
      </w:r>
      <w:r w:rsidRPr="00FD50E0">
        <w:rPr>
          <w:rFonts w:eastAsia="Times New Roman" w:cs="Times New Roman"/>
          <w:szCs w:val="24"/>
        </w:rPr>
        <w:t xml:space="preserve"> τ</w:t>
      </w:r>
      <w:r w:rsidRPr="00FD50E0">
        <w:rPr>
          <w:rFonts w:eastAsia="Times New Roman" w:cs="Times New Roman"/>
          <w:szCs w:val="24"/>
        </w:rPr>
        <w:t>ο 2015 και μετά</w:t>
      </w:r>
      <w:r>
        <w:rPr>
          <w:rFonts w:eastAsia="Times New Roman" w:cs="Times New Roman"/>
          <w:szCs w:val="24"/>
        </w:rPr>
        <w:t>,</w:t>
      </w:r>
      <w:r w:rsidRPr="00FD50E0">
        <w:rPr>
          <w:rFonts w:eastAsia="Times New Roman" w:cs="Times New Roman"/>
          <w:szCs w:val="24"/>
        </w:rPr>
        <w:t xml:space="preserve"> </w:t>
      </w:r>
      <w:r>
        <w:rPr>
          <w:rFonts w:eastAsia="Times New Roman" w:cs="Times New Roman"/>
          <w:szCs w:val="24"/>
        </w:rPr>
        <w:t xml:space="preserve">δηλαδή </w:t>
      </w:r>
      <w:r w:rsidRPr="00FD50E0">
        <w:rPr>
          <w:rFonts w:eastAsia="Times New Roman" w:cs="Times New Roman"/>
          <w:szCs w:val="24"/>
        </w:rPr>
        <w:t>να αποκαταστήσει στοιχει</w:t>
      </w:r>
      <w:r>
        <w:rPr>
          <w:rFonts w:eastAsia="Times New Roman" w:cs="Times New Roman"/>
          <w:szCs w:val="24"/>
        </w:rPr>
        <w:t>ώδη ψήγματα αξιοπιστίας και τιμή</w:t>
      </w:r>
      <w:r w:rsidRPr="00FD50E0">
        <w:rPr>
          <w:rFonts w:eastAsia="Times New Roman" w:cs="Times New Roman"/>
          <w:szCs w:val="24"/>
        </w:rPr>
        <w:t>ς</w:t>
      </w:r>
      <w:r>
        <w:rPr>
          <w:rFonts w:eastAsia="Times New Roman" w:cs="Times New Roman"/>
          <w:szCs w:val="24"/>
        </w:rPr>
        <w:t>,</w:t>
      </w:r>
      <w:r w:rsidRPr="00FD50E0">
        <w:rPr>
          <w:rFonts w:eastAsia="Times New Roman" w:cs="Times New Roman"/>
          <w:szCs w:val="24"/>
        </w:rPr>
        <w:t xml:space="preserve"> </w:t>
      </w:r>
      <w:r>
        <w:rPr>
          <w:rFonts w:eastAsia="Times New Roman" w:cs="Times New Roman"/>
          <w:szCs w:val="24"/>
        </w:rPr>
        <w:t xml:space="preserve">αυτό που λέμε </w:t>
      </w:r>
      <w:r w:rsidRPr="00FD50E0">
        <w:rPr>
          <w:rFonts w:eastAsia="Times New Roman" w:cs="Times New Roman"/>
          <w:szCs w:val="24"/>
        </w:rPr>
        <w:t>πολιτι</w:t>
      </w:r>
      <w:r>
        <w:rPr>
          <w:rFonts w:eastAsia="Times New Roman" w:cs="Times New Roman"/>
          <w:szCs w:val="24"/>
        </w:rPr>
        <w:t xml:space="preserve">κό σύστημα και </w:t>
      </w:r>
      <w:r>
        <w:rPr>
          <w:rFonts w:eastAsia="Times New Roman" w:cs="Times New Roman"/>
          <w:szCs w:val="24"/>
        </w:rPr>
        <w:t>δημόσια διοίκηση</w:t>
      </w:r>
      <w:r>
        <w:rPr>
          <w:rFonts w:eastAsia="Times New Roman" w:cs="Times New Roman"/>
          <w:szCs w:val="24"/>
        </w:rPr>
        <w:t>.</w:t>
      </w:r>
    </w:p>
    <w:p w14:paraId="20A4EBA2"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Άκουσα τον κ. Τζαβάρα να μας λέει π</w:t>
      </w:r>
      <w:r w:rsidRPr="00FD50E0">
        <w:rPr>
          <w:rFonts w:eastAsia="Times New Roman" w:cs="Times New Roman"/>
          <w:szCs w:val="24"/>
        </w:rPr>
        <w:t xml:space="preserve">ράγματι ότι δεν </w:t>
      </w:r>
      <w:r>
        <w:rPr>
          <w:rFonts w:eastAsia="Times New Roman" w:cs="Times New Roman"/>
          <w:szCs w:val="24"/>
        </w:rPr>
        <w:t>πείθεται</w:t>
      </w:r>
      <w:r w:rsidRPr="00FD50E0">
        <w:rPr>
          <w:rFonts w:eastAsia="Times New Roman" w:cs="Times New Roman"/>
          <w:szCs w:val="24"/>
        </w:rPr>
        <w:t xml:space="preserve"> </w:t>
      </w:r>
      <w:r>
        <w:rPr>
          <w:rFonts w:eastAsia="Times New Roman" w:cs="Times New Roman"/>
          <w:szCs w:val="24"/>
        </w:rPr>
        <w:t>από</w:t>
      </w:r>
      <w:r w:rsidRPr="00FD50E0">
        <w:rPr>
          <w:rFonts w:eastAsia="Times New Roman" w:cs="Times New Roman"/>
          <w:szCs w:val="24"/>
        </w:rPr>
        <w:t xml:space="preserve"> τίποτα από όσα λέει</w:t>
      </w:r>
      <w:r>
        <w:rPr>
          <w:rFonts w:eastAsia="Times New Roman" w:cs="Times New Roman"/>
          <w:szCs w:val="24"/>
        </w:rPr>
        <w:t xml:space="preserve"> η</w:t>
      </w:r>
      <w:r w:rsidRPr="00FD50E0">
        <w:rPr>
          <w:rFonts w:eastAsia="Times New Roman" w:cs="Times New Roman"/>
          <w:szCs w:val="24"/>
        </w:rPr>
        <w:t xml:space="preserve"> εισηγητική έκθεση και οι διατάξεις του νόμου</w:t>
      </w:r>
      <w:r>
        <w:rPr>
          <w:rFonts w:eastAsia="Times New Roman" w:cs="Times New Roman"/>
          <w:szCs w:val="24"/>
        </w:rPr>
        <w:t xml:space="preserve">. Επειδή είναι άνθρωπος που μελετά </w:t>
      </w:r>
      <w:r w:rsidRPr="00FD50E0">
        <w:rPr>
          <w:rFonts w:eastAsia="Times New Roman" w:cs="Times New Roman"/>
          <w:szCs w:val="24"/>
        </w:rPr>
        <w:t>τας γραφάς</w:t>
      </w:r>
      <w:r>
        <w:rPr>
          <w:rFonts w:eastAsia="Times New Roman" w:cs="Times New Roman"/>
          <w:szCs w:val="24"/>
        </w:rPr>
        <w:t>,</w:t>
      </w:r>
      <w:r w:rsidRPr="00FD50E0">
        <w:rPr>
          <w:rFonts w:eastAsia="Times New Roman" w:cs="Times New Roman"/>
          <w:szCs w:val="24"/>
        </w:rPr>
        <w:t xml:space="preserve"> </w:t>
      </w:r>
      <w:r>
        <w:rPr>
          <w:rFonts w:eastAsia="Times New Roman" w:cs="Times New Roman"/>
          <w:szCs w:val="24"/>
        </w:rPr>
        <w:t>εγώ θα του έλεγα ότι αυτό που σήμερα κάνε</w:t>
      </w:r>
      <w:r w:rsidRPr="00FD50E0">
        <w:rPr>
          <w:rFonts w:eastAsia="Times New Roman" w:cs="Times New Roman"/>
          <w:szCs w:val="24"/>
        </w:rPr>
        <w:t>ι το νομοσχέδιο στην Ελλάδα το κάν</w:t>
      </w:r>
      <w:r>
        <w:rPr>
          <w:rFonts w:eastAsia="Times New Roman" w:cs="Times New Roman"/>
          <w:szCs w:val="24"/>
        </w:rPr>
        <w:t>ουν</w:t>
      </w:r>
      <w:r w:rsidRPr="00FD50E0">
        <w:rPr>
          <w:rFonts w:eastAsia="Times New Roman" w:cs="Times New Roman"/>
          <w:szCs w:val="24"/>
        </w:rPr>
        <w:t xml:space="preserve"> τα </w:t>
      </w:r>
      <w:r>
        <w:rPr>
          <w:rFonts w:eastAsia="Times New Roman" w:cs="Times New Roman"/>
          <w:szCs w:val="24"/>
        </w:rPr>
        <w:t>ε</w:t>
      </w:r>
      <w:r w:rsidRPr="00FD50E0">
        <w:rPr>
          <w:rFonts w:eastAsia="Times New Roman" w:cs="Times New Roman"/>
          <w:szCs w:val="24"/>
        </w:rPr>
        <w:t>υρωπαϊκά κράτη εδώ και διακόσια χρόνια</w:t>
      </w:r>
      <w:r>
        <w:rPr>
          <w:rFonts w:eastAsia="Times New Roman" w:cs="Times New Roman"/>
          <w:szCs w:val="24"/>
        </w:rPr>
        <w:t>,</w:t>
      </w:r>
      <w:r w:rsidRPr="00FD50E0">
        <w:rPr>
          <w:rFonts w:eastAsia="Times New Roman" w:cs="Times New Roman"/>
          <w:szCs w:val="24"/>
        </w:rPr>
        <w:t xml:space="preserve"> υιοθετώντας τη λογική και την αντίληψη το</w:t>
      </w:r>
      <w:r w:rsidRPr="00FD50E0">
        <w:rPr>
          <w:rFonts w:eastAsia="Times New Roman" w:cs="Times New Roman"/>
          <w:szCs w:val="24"/>
        </w:rPr>
        <w:t xml:space="preserve">υ </w:t>
      </w:r>
      <w:r w:rsidRPr="0052530E">
        <w:rPr>
          <w:rFonts w:eastAsia="Times New Roman" w:cs="Times New Roman"/>
          <w:szCs w:val="24"/>
        </w:rPr>
        <w:t>Β</w:t>
      </w:r>
      <w:r>
        <w:rPr>
          <w:rFonts w:eastAsia="Times New Roman" w:cs="Times New Roman"/>
          <w:szCs w:val="24"/>
        </w:rPr>
        <w:t>έμπερ,</w:t>
      </w:r>
      <w:r w:rsidRPr="00FD50E0">
        <w:rPr>
          <w:rFonts w:eastAsia="Times New Roman" w:cs="Times New Roman"/>
          <w:szCs w:val="24"/>
        </w:rPr>
        <w:t xml:space="preserve"> που </w:t>
      </w:r>
      <w:r>
        <w:rPr>
          <w:rFonts w:eastAsia="Times New Roman" w:cs="Times New Roman"/>
          <w:szCs w:val="24"/>
        </w:rPr>
        <w:t xml:space="preserve">μιλάει για μια μη κομματικοποιημένη και ουδετεροποιημένη </w:t>
      </w:r>
      <w:r>
        <w:rPr>
          <w:rFonts w:eastAsia="Times New Roman" w:cs="Times New Roman"/>
          <w:szCs w:val="24"/>
        </w:rPr>
        <w:t>δημόσια διοίκηση</w:t>
      </w:r>
      <w:r>
        <w:rPr>
          <w:rFonts w:eastAsia="Times New Roman" w:cs="Times New Roman"/>
          <w:szCs w:val="24"/>
        </w:rPr>
        <w:t xml:space="preserve">. </w:t>
      </w:r>
      <w:r w:rsidRPr="00FD50E0">
        <w:rPr>
          <w:rFonts w:eastAsia="Times New Roman" w:cs="Times New Roman"/>
          <w:szCs w:val="24"/>
        </w:rPr>
        <w:t xml:space="preserve">Αυτά </w:t>
      </w:r>
      <w:r>
        <w:rPr>
          <w:rFonts w:eastAsia="Times New Roman" w:cs="Times New Roman"/>
          <w:szCs w:val="24"/>
        </w:rPr>
        <w:t xml:space="preserve">είναι τα νομοσχέδιο από το 2015 μέχρι σήμερα. Ένα προς ένα. Αποτελούν όλα </w:t>
      </w:r>
      <w:r w:rsidRPr="00FD50E0">
        <w:rPr>
          <w:rFonts w:eastAsia="Times New Roman" w:cs="Times New Roman"/>
          <w:szCs w:val="24"/>
        </w:rPr>
        <w:t>ψηφίδα στο μωσαϊκό της αντίληψ</w:t>
      </w:r>
      <w:r>
        <w:rPr>
          <w:rFonts w:eastAsia="Times New Roman" w:cs="Times New Roman"/>
          <w:szCs w:val="24"/>
        </w:rPr>
        <w:t>ή</w:t>
      </w:r>
      <w:r w:rsidRPr="00FD50E0">
        <w:rPr>
          <w:rFonts w:eastAsia="Times New Roman" w:cs="Times New Roman"/>
          <w:szCs w:val="24"/>
        </w:rPr>
        <w:t>ς</w:t>
      </w:r>
      <w:r>
        <w:rPr>
          <w:rFonts w:eastAsia="Times New Roman" w:cs="Times New Roman"/>
          <w:szCs w:val="24"/>
        </w:rPr>
        <w:t xml:space="preserve"> μας για τη </w:t>
      </w:r>
      <w:r>
        <w:rPr>
          <w:rFonts w:eastAsia="Times New Roman" w:cs="Times New Roman"/>
          <w:szCs w:val="24"/>
        </w:rPr>
        <w:t>δημόσια διοίκηση</w:t>
      </w:r>
      <w:r>
        <w:rPr>
          <w:rFonts w:eastAsia="Times New Roman" w:cs="Times New Roman"/>
          <w:szCs w:val="24"/>
        </w:rPr>
        <w:t>.</w:t>
      </w:r>
    </w:p>
    <w:p w14:paraId="20A4EBA3"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Λέει ο κ. Τ</w:t>
      </w:r>
      <w:r w:rsidRPr="00FD50E0">
        <w:rPr>
          <w:rFonts w:eastAsia="Times New Roman" w:cs="Times New Roman"/>
          <w:szCs w:val="24"/>
        </w:rPr>
        <w:t>ζαβάρας</w:t>
      </w:r>
      <w:r>
        <w:rPr>
          <w:rFonts w:eastAsia="Times New Roman" w:cs="Times New Roman"/>
          <w:szCs w:val="24"/>
        </w:rPr>
        <w:t>, άκουσα</w:t>
      </w:r>
      <w:r>
        <w:rPr>
          <w:rFonts w:eastAsia="Times New Roman" w:cs="Times New Roman"/>
          <w:szCs w:val="24"/>
        </w:rPr>
        <w:t xml:space="preserve"> και τον κ. Βορίδη, ότι </w:t>
      </w:r>
      <w:r w:rsidRPr="00FD50E0">
        <w:rPr>
          <w:rFonts w:eastAsia="Times New Roman" w:cs="Times New Roman"/>
          <w:szCs w:val="24"/>
        </w:rPr>
        <w:t>το Παρατηρητήριο προβλέπεται ήδη</w:t>
      </w:r>
      <w:r>
        <w:rPr>
          <w:rFonts w:eastAsia="Times New Roman" w:cs="Times New Roman"/>
          <w:szCs w:val="24"/>
        </w:rPr>
        <w:t>,</w:t>
      </w:r>
      <w:r w:rsidRPr="00FD50E0">
        <w:rPr>
          <w:rFonts w:eastAsia="Times New Roman" w:cs="Times New Roman"/>
          <w:szCs w:val="24"/>
        </w:rPr>
        <w:t xml:space="preserve"> λέει</w:t>
      </w:r>
      <w:r>
        <w:rPr>
          <w:rFonts w:eastAsia="Times New Roman" w:cs="Times New Roman"/>
          <w:szCs w:val="24"/>
        </w:rPr>
        <w:t>, στον</w:t>
      </w:r>
      <w:r w:rsidRPr="00FD50E0">
        <w:rPr>
          <w:rFonts w:eastAsia="Times New Roman" w:cs="Times New Roman"/>
          <w:szCs w:val="24"/>
        </w:rPr>
        <w:t xml:space="preserve"> </w:t>
      </w:r>
      <w:r>
        <w:rPr>
          <w:rFonts w:eastAsia="Times New Roman" w:cs="Times New Roman"/>
          <w:szCs w:val="24"/>
        </w:rPr>
        <w:t>νόμο και θα έπρεπε να το ξέρει ο κύριος Υπουργός. Τ</w:t>
      </w:r>
      <w:r w:rsidRPr="00FD50E0">
        <w:rPr>
          <w:rFonts w:eastAsia="Times New Roman" w:cs="Times New Roman"/>
          <w:szCs w:val="24"/>
        </w:rPr>
        <w:t xml:space="preserve">ο εκλαμβάνω </w:t>
      </w:r>
      <w:r>
        <w:rPr>
          <w:rFonts w:eastAsia="Times New Roman" w:cs="Times New Roman"/>
          <w:szCs w:val="24"/>
        </w:rPr>
        <w:t>ως βαθύτατη</w:t>
      </w:r>
      <w:r w:rsidRPr="00FD50E0">
        <w:rPr>
          <w:rFonts w:eastAsia="Times New Roman" w:cs="Times New Roman"/>
          <w:szCs w:val="24"/>
        </w:rPr>
        <w:t xml:space="preserve"> προσ</w:t>
      </w:r>
      <w:r>
        <w:rPr>
          <w:rFonts w:eastAsia="Times New Roman" w:cs="Times New Roman"/>
          <w:szCs w:val="24"/>
        </w:rPr>
        <w:t>βολή στην αρμόδια Υπουργό να λέει</w:t>
      </w:r>
      <w:r w:rsidRPr="00FD50E0">
        <w:rPr>
          <w:rFonts w:eastAsia="Times New Roman" w:cs="Times New Roman"/>
          <w:szCs w:val="24"/>
        </w:rPr>
        <w:t xml:space="preserve"> ένας </w:t>
      </w:r>
      <w:r>
        <w:rPr>
          <w:rFonts w:eastAsia="Times New Roman" w:cs="Times New Roman"/>
          <w:szCs w:val="24"/>
        </w:rPr>
        <w:t>Βουλευτής του ελληνικού Κοινοβουλίου ό</w:t>
      </w:r>
      <w:r w:rsidRPr="00FD50E0">
        <w:rPr>
          <w:rFonts w:eastAsia="Times New Roman" w:cs="Times New Roman"/>
          <w:szCs w:val="24"/>
        </w:rPr>
        <w:t xml:space="preserve">τι δεν ξέρει </w:t>
      </w:r>
      <w:r>
        <w:rPr>
          <w:rFonts w:eastAsia="Times New Roman" w:cs="Times New Roman"/>
          <w:szCs w:val="24"/>
        </w:rPr>
        <w:t>η Υπουργός ότι προ</w:t>
      </w:r>
      <w:r>
        <w:rPr>
          <w:rFonts w:eastAsia="Times New Roman" w:cs="Times New Roman"/>
          <w:szCs w:val="24"/>
        </w:rPr>
        <w:t xml:space="preserve">βλέπεται </w:t>
      </w:r>
      <w:r>
        <w:rPr>
          <w:rFonts w:eastAsia="Times New Roman" w:cs="Times New Roman"/>
          <w:szCs w:val="24"/>
        </w:rPr>
        <w:lastRenderedPageBreak/>
        <w:t>σε άλλο</w:t>
      </w:r>
      <w:r w:rsidRPr="00FD50E0">
        <w:rPr>
          <w:rFonts w:eastAsia="Times New Roman" w:cs="Times New Roman"/>
          <w:szCs w:val="24"/>
        </w:rPr>
        <w:t xml:space="preserve"> νομοσχέδιο</w:t>
      </w:r>
      <w:r>
        <w:rPr>
          <w:rFonts w:eastAsia="Times New Roman" w:cs="Times New Roman"/>
          <w:szCs w:val="24"/>
        </w:rPr>
        <w:t>.</w:t>
      </w:r>
      <w:r w:rsidRPr="00FD50E0">
        <w:rPr>
          <w:rFonts w:eastAsia="Times New Roman" w:cs="Times New Roman"/>
          <w:szCs w:val="24"/>
        </w:rPr>
        <w:t xml:space="preserve"> </w:t>
      </w:r>
      <w:r>
        <w:rPr>
          <w:rFonts w:eastAsia="Times New Roman" w:cs="Times New Roman"/>
          <w:szCs w:val="24"/>
        </w:rPr>
        <w:t>Αλλά ο κ. Τζαβάρας</w:t>
      </w:r>
      <w:r w:rsidRPr="00FD50E0">
        <w:rPr>
          <w:rFonts w:eastAsia="Times New Roman" w:cs="Times New Roman"/>
          <w:szCs w:val="24"/>
        </w:rPr>
        <w:t xml:space="preserve"> </w:t>
      </w:r>
      <w:r>
        <w:rPr>
          <w:rFonts w:eastAsia="Times New Roman" w:cs="Times New Roman"/>
          <w:szCs w:val="24"/>
        </w:rPr>
        <w:t>δεν ήλθε</w:t>
      </w:r>
      <w:r w:rsidRPr="00FD50E0">
        <w:rPr>
          <w:rFonts w:eastAsia="Times New Roman" w:cs="Times New Roman"/>
          <w:szCs w:val="24"/>
        </w:rPr>
        <w:t xml:space="preserve"> στην </w:t>
      </w:r>
      <w:r>
        <w:rPr>
          <w:rFonts w:eastAsia="Times New Roman" w:cs="Times New Roman"/>
          <w:szCs w:val="24"/>
        </w:rPr>
        <w:t>ε</w:t>
      </w:r>
      <w:r w:rsidRPr="00FD50E0">
        <w:rPr>
          <w:rFonts w:eastAsia="Times New Roman" w:cs="Times New Roman"/>
          <w:szCs w:val="24"/>
        </w:rPr>
        <w:t xml:space="preserve">πιτροπή να </w:t>
      </w:r>
      <w:r>
        <w:rPr>
          <w:rFonts w:eastAsia="Times New Roman" w:cs="Times New Roman"/>
          <w:szCs w:val="24"/>
        </w:rPr>
        <w:t>ακούσει</w:t>
      </w:r>
      <w:r w:rsidRPr="00FD50E0">
        <w:rPr>
          <w:rFonts w:eastAsia="Times New Roman" w:cs="Times New Roman"/>
          <w:szCs w:val="24"/>
        </w:rPr>
        <w:t xml:space="preserve"> τι ακριβώς εξηγούσε </w:t>
      </w:r>
      <w:r>
        <w:rPr>
          <w:rFonts w:eastAsia="Times New Roman" w:cs="Times New Roman"/>
          <w:szCs w:val="24"/>
        </w:rPr>
        <w:t xml:space="preserve">η Υπουργός και οι </w:t>
      </w:r>
      <w:r>
        <w:rPr>
          <w:rFonts w:eastAsia="Times New Roman" w:cs="Times New Roman"/>
          <w:szCs w:val="24"/>
        </w:rPr>
        <w:t>ε</w:t>
      </w:r>
      <w:r>
        <w:rPr>
          <w:rFonts w:eastAsia="Times New Roman" w:cs="Times New Roman"/>
          <w:szCs w:val="24"/>
        </w:rPr>
        <w:t xml:space="preserve">ισηγητές μας, δηλαδή </w:t>
      </w:r>
      <w:r w:rsidRPr="00FD50E0">
        <w:rPr>
          <w:rFonts w:eastAsia="Times New Roman" w:cs="Times New Roman"/>
          <w:szCs w:val="24"/>
        </w:rPr>
        <w:t xml:space="preserve">γιατί επαναλαμβάνεται η </w:t>
      </w:r>
      <w:r>
        <w:rPr>
          <w:rFonts w:eastAsia="Times New Roman" w:cs="Times New Roman"/>
          <w:szCs w:val="24"/>
        </w:rPr>
        <w:t>πρόβλεψη</w:t>
      </w:r>
      <w:r w:rsidRPr="00FD50E0">
        <w:rPr>
          <w:rFonts w:eastAsia="Times New Roman" w:cs="Times New Roman"/>
          <w:szCs w:val="24"/>
        </w:rPr>
        <w:t xml:space="preserve"> του Παρατηρητηρίου </w:t>
      </w:r>
      <w:r>
        <w:rPr>
          <w:rFonts w:eastAsia="Times New Roman" w:cs="Times New Roman"/>
          <w:szCs w:val="24"/>
        </w:rPr>
        <w:t xml:space="preserve">και </w:t>
      </w:r>
      <w:r w:rsidRPr="00FD50E0">
        <w:rPr>
          <w:rFonts w:eastAsia="Times New Roman" w:cs="Times New Roman"/>
          <w:szCs w:val="24"/>
        </w:rPr>
        <w:t xml:space="preserve">από το </w:t>
      </w:r>
      <w:r>
        <w:rPr>
          <w:rFonts w:eastAsia="Times New Roman" w:cs="Times New Roman"/>
          <w:szCs w:val="24"/>
        </w:rPr>
        <w:t>παρόν νομοσχέδιο. Κ</w:t>
      </w:r>
      <w:r w:rsidRPr="00FD50E0">
        <w:rPr>
          <w:rFonts w:eastAsia="Times New Roman" w:cs="Times New Roman"/>
          <w:szCs w:val="24"/>
        </w:rPr>
        <w:t xml:space="preserve">αι σας το </w:t>
      </w:r>
      <w:r>
        <w:rPr>
          <w:rFonts w:eastAsia="Times New Roman" w:cs="Times New Roman"/>
          <w:szCs w:val="24"/>
        </w:rPr>
        <w:t xml:space="preserve">λέμε για να </w:t>
      </w:r>
      <w:r w:rsidRPr="00FD50E0">
        <w:rPr>
          <w:rFonts w:eastAsia="Times New Roman" w:cs="Times New Roman"/>
          <w:szCs w:val="24"/>
        </w:rPr>
        <w:t>το καταλάβ</w:t>
      </w:r>
      <w:r w:rsidRPr="00FD50E0">
        <w:rPr>
          <w:rFonts w:eastAsia="Times New Roman" w:cs="Times New Roman"/>
          <w:szCs w:val="24"/>
        </w:rPr>
        <w:t>ετε</w:t>
      </w:r>
      <w:r>
        <w:rPr>
          <w:rFonts w:eastAsia="Times New Roman" w:cs="Times New Roman"/>
          <w:szCs w:val="24"/>
        </w:rPr>
        <w:t>.</w:t>
      </w:r>
      <w:r w:rsidRPr="00FD50E0">
        <w:rPr>
          <w:rFonts w:eastAsia="Times New Roman" w:cs="Times New Roman"/>
          <w:szCs w:val="24"/>
        </w:rPr>
        <w:t xml:space="preserve"> Αυτή είναι η άποψή </w:t>
      </w:r>
      <w:r>
        <w:rPr>
          <w:rFonts w:eastAsia="Times New Roman" w:cs="Times New Roman"/>
          <w:szCs w:val="24"/>
        </w:rPr>
        <w:t>μας. Το Παρατηρητήριο πράγματι προβλέπεται στον νόμο του 2016. Τώ</w:t>
      </w:r>
      <w:r w:rsidRPr="00FD50E0">
        <w:rPr>
          <w:rFonts w:eastAsia="Times New Roman" w:cs="Times New Roman"/>
          <w:szCs w:val="24"/>
        </w:rPr>
        <w:t xml:space="preserve">ρα </w:t>
      </w:r>
      <w:r>
        <w:rPr>
          <w:rFonts w:eastAsia="Times New Roman" w:cs="Times New Roman"/>
          <w:szCs w:val="24"/>
        </w:rPr>
        <w:t>όμως,</w:t>
      </w:r>
      <w:r w:rsidRPr="00FD50E0">
        <w:rPr>
          <w:rFonts w:eastAsia="Times New Roman" w:cs="Times New Roman"/>
          <w:szCs w:val="24"/>
        </w:rPr>
        <w:t xml:space="preserve"> κυρίες και κύριοι συνάδελφοι</w:t>
      </w:r>
      <w:r>
        <w:rPr>
          <w:rFonts w:eastAsia="Times New Roman" w:cs="Times New Roman"/>
          <w:szCs w:val="24"/>
        </w:rPr>
        <w:t xml:space="preserve">, θεωρούμε ότι κολλάει πιο πολύ. Είναι ένα ψήγμα, ένα </w:t>
      </w:r>
      <w:r w:rsidRPr="00FD50E0">
        <w:rPr>
          <w:rFonts w:eastAsia="Times New Roman" w:cs="Times New Roman"/>
          <w:szCs w:val="24"/>
        </w:rPr>
        <w:t xml:space="preserve">απαραίτητο </w:t>
      </w:r>
      <w:r>
        <w:rPr>
          <w:rFonts w:eastAsia="Times New Roman" w:cs="Times New Roman"/>
          <w:szCs w:val="24"/>
        </w:rPr>
        <w:t xml:space="preserve">στοιχείο </w:t>
      </w:r>
      <w:r w:rsidRPr="00FD50E0">
        <w:rPr>
          <w:rFonts w:eastAsia="Times New Roman" w:cs="Times New Roman"/>
          <w:szCs w:val="24"/>
        </w:rPr>
        <w:t xml:space="preserve">για να </w:t>
      </w:r>
      <w:r>
        <w:rPr>
          <w:rFonts w:eastAsia="Times New Roman" w:cs="Times New Roman"/>
          <w:szCs w:val="24"/>
        </w:rPr>
        <w:t xml:space="preserve">ολοκληρώσει τη φιλοσοφία του παρόντος </w:t>
      </w:r>
      <w:r>
        <w:rPr>
          <w:rFonts w:eastAsia="Times New Roman" w:cs="Times New Roman"/>
          <w:szCs w:val="24"/>
        </w:rPr>
        <w:t>νομοσχεδίου.</w:t>
      </w:r>
      <w:r w:rsidRPr="00FD50E0">
        <w:rPr>
          <w:rFonts w:eastAsia="Times New Roman" w:cs="Times New Roman"/>
          <w:szCs w:val="24"/>
        </w:rPr>
        <w:t xml:space="preserve"> </w:t>
      </w:r>
      <w:r>
        <w:rPr>
          <w:rFonts w:eastAsia="Times New Roman" w:cs="Times New Roman"/>
          <w:szCs w:val="24"/>
        </w:rPr>
        <w:t>Τ</w:t>
      </w:r>
      <w:r w:rsidRPr="00FD50E0">
        <w:rPr>
          <w:rFonts w:eastAsia="Times New Roman" w:cs="Times New Roman"/>
          <w:szCs w:val="24"/>
        </w:rPr>
        <w:t xml:space="preserve">ο Παρατηρητήριο </w:t>
      </w:r>
      <w:r>
        <w:rPr>
          <w:rFonts w:eastAsia="Times New Roman" w:cs="Times New Roman"/>
          <w:szCs w:val="24"/>
        </w:rPr>
        <w:t>μαζί</w:t>
      </w:r>
      <w:r w:rsidRPr="00FD50E0">
        <w:rPr>
          <w:rFonts w:eastAsia="Times New Roman" w:cs="Times New Roman"/>
          <w:szCs w:val="24"/>
        </w:rPr>
        <w:t xml:space="preserve"> με τις άλλες διατάξεις</w:t>
      </w:r>
      <w:r>
        <w:rPr>
          <w:rFonts w:eastAsia="Times New Roman" w:cs="Times New Roman"/>
          <w:szCs w:val="24"/>
        </w:rPr>
        <w:t>,</w:t>
      </w:r>
      <w:r w:rsidRPr="00FD50E0">
        <w:rPr>
          <w:rFonts w:eastAsia="Times New Roman" w:cs="Times New Roman"/>
          <w:szCs w:val="24"/>
        </w:rPr>
        <w:t xml:space="preserve"> με την </w:t>
      </w:r>
      <w:r w:rsidRPr="00FD50E0">
        <w:rPr>
          <w:rFonts w:eastAsia="Times New Roman" w:cs="Times New Roman"/>
          <w:szCs w:val="24"/>
        </w:rPr>
        <w:t xml:space="preserve">ειδική </w:t>
      </w:r>
      <w:r>
        <w:rPr>
          <w:rFonts w:eastAsia="Times New Roman" w:cs="Times New Roman"/>
          <w:szCs w:val="24"/>
        </w:rPr>
        <w:t>γραμματεία</w:t>
      </w:r>
      <w:r>
        <w:rPr>
          <w:rFonts w:eastAsia="Times New Roman" w:cs="Times New Roman"/>
          <w:szCs w:val="24"/>
        </w:rPr>
        <w:t xml:space="preserve">, με το </w:t>
      </w:r>
      <w:r>
        <w:rPr>
          <w:rFonts w:eastAsia="Times New Roman" w:cs="Times New Roman"/>
          <w:szCs w:val="24"/>
        </w:rPr>
        <w:t>γνωμοδοτικό</w:t>
      </w:r>
      <w:r w:rsidRPr="00FD50E0">
        <w:rPr>
          <w:rFonts w:eastAsia="Times New Roman" w:cs="Times New Roman"/>
          <w:szCs w:val="24"/>
        </w:rPr>
        <w:t xml:space="preserve"> συμβούλιο</w:t>
      </w:r>
      <w:r>
        <w:rPr>
          <w:rFonts w:eastAsia="Times New Roman" w:cs="Times New Roman"/>
          <w:szCs w:val="24"/>
        </w:rPr>
        <w:t>,</w:t>
      </w:r>
      <w:r w:rsidRPr="00FD50E0">
        <w:rPr>
          <w:rFonts w:eastAsia="Times New Roman" w:cs="Times New Roman"/>
          <w:szCs w:val="24"/>
        </w:rPr>
        <w:t xml:space="preserve"> με την τεχνική υποστήριξη</w:t>
      </w:r>
      <w:r>
        <w:rPr>
          <w:rFonts w:eastAsia="Times New Roman" w:cs="Times New Roman"/>
          <w:szCs w:val="24"/>
        </w:rPr>
        <w:t>,</w:t>
      </w:r>
      <w:r w:rsidRPr="00FD50E0">
        <w:rPr>
          <w:rFonts w:eastAsia="Times New Roman" w:cs="Times New Roman"/>
          <w:szCs w:val="24"/>
        </w:rPr>
        <w:t xml:space="preserve"> αποτελούν ένα σύνολο και </w:t>
      </w:r>
      <w:r>
        <w:rPr>
          <w:rFonts w:eastAsia="Times New Roman" w:cs="Times New Roman"/>
          <w:szCs w:val="24"/>
        </w:rPr>
        <w:t xml:space="preserve">έχει εξηγηθεί επαρκώς και από τον </w:t>
      </w:r>
      <w:r>
        <w:rPr>
          <w:rFonts w:eastAsia="Times New Roman" w:cs="Times New Roman"/>
          <w:szCs w:val="24"/>
        </w:rPr>
        <w:t>ε</w:t>
      </w:r>
      <w:r>
        <w:rPr>
          <w:rFonts w:eastAsia="Times New Roman" w:cs="Times New Roman"/>
          <w:szCs w:val="24"/>
        </w:rPr>
        <w:t>ισηγητή μας</w:t>
      </w:r>
      <w:r w:rsidRPr="00FD50E0">
        <w:rPr>
          <w:rFonts w:eastAsia="Times New Roman" w:cs="Times New Roman"/>
          <w:szCs w:val="24"/>
        </w:rPr>
        <w:t xml:space="preserve"> και </w:t>
      </w:r>
      <w:r>
        <w:rPr>
          <w:rFonts w:eastAsia="Times New Roman" w:cs="Times New Roman"/>
          <w:szCs w:val="24"/>
        </w:rPr>
        <w:t>από</w:t>
      </w:r>
      <w:r w:rsidRPr="00FD50E0">
        <w:rPr>
          <w:rFonts w:eastAsia="Times New Roman" w:cs="Times New Roman"/>
          <w:szCs w:val="24"/>
        </w:rPr>
        <w:t xml:space="preserve"> την Πρόεδρο</w:t>
      </w:r>
      <w:r>
        <w:rPr>
          <w:rFonts w:eastAsia="Times New Roman" w:cs="Times New Roman"/>
          <w:szCs w:val="24"/>
        </w:rPr>
        <w:t>. Προς τι λοιπόν η μομφή</w:t>
      </w:r>
      <w:r>
        <w:rPr>
          <w:rFonts w:eastAsia="Times New Roman" w:cs="Times New Roman"/>
          <w:szCs w:val="24"/>
        </w:rPr>
        <w:t xml:space="preserve"> </w:t>
      </w:r>
      <w:r>
        <w:rPr>
          <w:rFonts w:eastAsia="Times New Roman" w:cs="Times New Roman"/>
          <w:szCs w:val="24"/>
        </w:rPr>
        <w:t>-</w:t>
      </w:r>
      <w:r>
        <w:rPr>
          <w:rFonts w:eastAsia="Times New Roman" w:cs="Times New Roman"/>
          <w:szCs w:val="24"/>
        </w:rPr>
        <w:t>στα όρια της διαβολής- του Κοινοβουλευτικού Εκπροσώπου της Νέας Δημοκρατίας προς την αρμόδια Υπουργό, ότι δήθεν δεν γνωρίζει ότι προβλέπεται το Παρατηρητήριο και σε άλλη νομική διάταξη;</w:t>
      </w:r>
      <w:r w:rsidRPr="00FD50E0">
        <w:rPr>
          <w:rFonts w:eastAsia="Times New Roman" w:cs="Times New Roman"/>
          <w:szCs w:val="24"/>
        </w:rPr>
        <w:t xml:space="preserve"> </w:t>
      </w:r>
      <w:r>
        <w:rPr>
          <w:rFonts w:eastAsia="Times New Roman" w:cs="Times New Roman"/>
          <w:szCs w:val="24"/>
        </w:rPr>
        <w:t xml:space="preserve">Μα είναι γνωστό, συζητήθηκε πολλαπλώς στην </w:t>
      </w:r>
      <w:r>
        <w:rPr>
          <w:rFonts w:eastAsia="Times New Roman" w:cs="Times New Roman"/>
          <w:szCs w:val="24"/>
        </w:rPr>
        <w:t>ε</w:t>
      </w:r>
      <w:r>
        <w:rPr>
          <w:rFonts w:eastAsia="Times New Roman" w:cs="Times New Roman"/>
          <w:szCs w:val="24"/>
        </w:rPr>
        <w:t>πιτροπή. Άρα, λοιπόν</w:t>
      </w:r>
      <w:r>
        <w:rPr>
          <w:rFonts w:eastAsia="Times New Roman" w:cs="Times New Roman"/>
          <w:szCs w:val="24"/>
        </w:rPr>
        <w:t>,</w:t>
      </w:r>
      <w:r>
        <w:rPr>
          <w:rFonts w:eastAsia="Times New Roman" w:cs="Times New Roman"/>
          <w:szCs w:val="24"/>
        </w:rPr>
        <w:t xml:space="preserve"> επ</w:t>
      </w:r>
      <w:r>
        <w:rPr>
          <w:rFonts w:eastAsia="Times New Roman" w:cs="Times New Roman"/>
          <w:szCs w:val="24"/>
        </w:rPr>
        <w:t>ιστρέφουμε τις κατηγορίες και τον υπαινιγμό.</w:t>
      </w:r>
    </w:p>
    <w:p w14:paraId="20A4EBA4"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Πρόεδρε, επειδή βλέπω τον χρόνο να τρέχει και είναι αμείλικτος, ξέρετε πολύ καλά, κυρία Υπουργέ, και οι συνεργάτες σας και εμείς το ξέρουμε βέβαια ότι η </w:t>
      </w:r>
      <w:r>
        <w:rPr>
          <w:rFonts w:eastAsia="Times New Roman" w:cs="Times New Roman"/>
          <w:szCs w:val="24"/>
        </w:rPr>
        <w:t>δημόσια διοίκηση</w:t>
      </w:r>
      <w:r>
        <w:rPr>
          <w:rFonts w:eastAsia="Times New Roman" w:cs="Times New Roman"/>
          <w:szCs w:val="24"/>
        </w:rPr>
        <w:t xml:space="preserve"> </w:t>
      </w:r>
      <w:r w:rsidRPr="00FD50E0">
        <w:rPr>
          <w:rFonts w:eastAsia="Times New Roman" w:cs="Times New Roman"/>
          <w:szCs w:val="24"/>
        </w:rPr>
        <w:t>είναι εκείνος ο δημόσιος χώρος</w:t>
      </w:r>
      <w:r>
        <w:rPr>
          <w:rFonts w:eastAsia="Times New Roman" w:cs="Times New Roman"/>
          <w:szCs w:val="24"/>
        </w:rPr>
        <w:t>,</w:t>
      </w:r>
      <w:r w:rsidRPr="00FD50E0">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λέει ο </w:t>
      </w:r>
      <w:proofErr w:type="spellStart"/>
      <w:r>
        <w:rPr>
          <w:rFonts w:eastAsia="Times New Roman" w:cs="Times New Roman"/>
          <w:szCs w:val="24"/>
        </w:rPr>
        <w:t>Χάμπερμας</w:t>
      </w:r>
      <w:proofErr w:type="spellEnd"/>
      <w:r w:rsidRPr="0015217C">
        <w:rPr>
          <w:rFonts w:eastAsia="Times New Roman" w:cs="Times New Roman"/>
          <w:szCs w:val="24"/>
        </w:rPr>
        <w:t xml:space="preserve">, </w:t>
      </w:r>
      <w:r>
        <w:rPr>
          <w:rFonts w:eastAsia="Times New Roman" w:cs="Times New Roman"/>
          <w:szCs w:val="24"/>
        </w:rPr>
        <w:t xml:space="preserve">που </w:t>
      </w:r>
      <w:proofErr w:type="spellStart"/>
      <w:r>
        <w:rPr>
          <w:rFonts w:eastAsia="Times New Roman" w:cs="Times New Roman"/>
          <w:szCs w:val="24"/>
        </w:rPr>
        <w:t>διαμεσολαβείται</w:t>
      </w:r>
      <w:proofErr w:type="spellEnd"/>
      <w:r>
        <w:rPr>
          <w:rFonts w:eastAsia="Times New Roman" w:cs="Times New Roman"/>
          <w:szCs w:val="24"/>
        </w:rPr>
        <w:t xml:space="preserve"> ανάμεσα στο</w:t>
      </w:r>
      <w:r w:rsidRPr="00FD50E0">
        <w:rPr>
          <w:rFonts w:eastAsia="Times New Roman" w:cs="Times New Roman"/>
          <w:szCs w:val="24"/>
        </w:rPr>
        <w:t xml:space="preserve"> κράτος και στην κοινωνία</w:t>
      </w:r>
      <w:r>
        <w:rPr>
          <w:rFonts w:eastAsia="Times New Roman" w:cs="Times New Roman"/>
          <w:szCs w:val="24"/>
        </w:rPr>
        <w:t>.</w:t>
      </w:r>
      <w:r w:rsidRPr="00FD50E0">
        <w:rPr>
          <w:rFonts w:eastAsia="Times New Roman" w:cs="Times New Roman"/>
          <w:szCs w:val="24"/>
        </w:rPr>
        <w:t xml:space="preserve"> Εκεί ακριβώς αναπτύσσεται και </w:t>
      </w:r>
      <w:r>
        <w:rPr>
          <w:rFonts w:eastAsia="Times New Roman" w:cs="Times New Roman"/>
          <w:szCs w:val="24"/>
        </w:rPr>
        <w:t xml:space="preserve">καλλιεργείται η </w:t>
      </w:r>
      <w:r w:rsidRPr="00FD50E0">
        <w:rPr>
          <w:rFonts w:eastAsia="Times New Roman" w:cs="Times New Roman"/>
          <w:szCs w:val="24"/>
        </w:rPr>
        <w:t>κοινή γνώμη</w:t>
      </w:r>
      <w:r>
        <w:rPr>
          <w:rFonts w:eastAsia="Times New Roman" w:cs="Times New Roman"/>
          <w:szCs w:val="24"/>
        </w:rPr>
        <w:t>. Το τι γνώμη</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θα έχει, </w:t>
      </w:r>
      <w:r w:rsidRPr="00FD50E0">
        <w:rPr>
          <w:rFonts w:eastAsia="Times New Roman" w:cs="Times New Roman"/>
          <w:szCs w:val="24"/>
        </w:rPr>
        <w:t>καλή ή κακή γνώμη</w:t>
      </w:r>
      <w:r>
        <w:rPr>
          <w:rFonts w:eastAsia="Times New Roman" w:cs="Times New Roman"/>
          <w:szCs w:val="24"/>
        </w:rPr>
        <w:t>,</w:t>
      </w:r>
      <w:r w:rsidRPr="00FD50E0">
        <w:rPr>
          <w:rFonts w:eastAsia="Times New Roman" w:cs="Times New Roman"/>
          <w:szCs w:val="24"/>
        </w:rPr>
        <w:t xml:space="preserve"> όπως αποτυπώνεται και </w:t>
      </w:r>
      <w:r>
        <w:rPr>
          <w:rFonts w:eastAsia="Times New Roman" w:cs="Times New Roman"/>
          <w:szCs w:val="24"/>
        </w:rPr>
        <w:t xml:space="preserve">θα </w:t>
      </w:r>
      <w:r w:rsidRPr="00FD50E0">
        <w:rPr>
          <w:rFonts w:eastAsia="Times New Roman" w:cs="Times New Roman"/>
          <w:szCs w:val="24"/>
        </w:rPr>
        <w:t xml:space="preserve">εκφράζεται </w:t>
      </w:r>
      <w:r>
        <w:rPr>
          <w:rFonts w:eastAsia="Times New Roman" w:cs="Times New Roman"/>
          <w:szCs w:val="24"/>
        </w:rPr>
        <w:t xml:space="preserve">για </w:t>
      </w:r>
      <w:r>
        <w:rPr>
          <w:rFonts w:eastAsia="Times New Roman" w:cs="Times New Roman"/>
          <w:szCs w:val="24"/>
        </w:rPr>
        <w:t>τ</w:t>
      </w:r>
      <w:r w:rsidRPr="00FD50E0">
        <w:rPr>
          <w:rFonts w:eastAsia="Times New Roman" w:cs="Times New Roman"/>
          <w:szCs w:val="24"/>
        </w:rPr>
        <w:t xml:space="preserve">η </w:t>
      </w:r>
      <w:r w:rsidRPr="00FD50E0">
        <w:rPr>
          <w:rFonts w:eastAsia="Times New Roman" w:cs="Times New Roman"/>
          <w:szCs w:val="24"/>
        </w:rPr>
        <w:t>δημόσια διοίκηση</w:t>
      </w:r>
      <w:r>
        <w:rPr>
          <w:rFonts w:eastAsia="Times New Roman" w:cs="Times New Roman"/>
          <w:szCs w:val="24"/>
        </w:rPr>
        <w:t>,</w:t>
      </w:r>
      <w:r w:rsidRPr="00FD50E0">
        <w:rPr>
          <w:rFonts w:eastAsia="Times New Roman" w:cs="Times New Roman"/>
          <w:szCs w:val="24"/>
        </w:rPr>
        <w:t xml:space="preserve"> είναι ακρι</w:t>
      </w:r>
      <w:r w:rsidRPr="00FD50E0">
        <w:rPr>
          <w:rFonts w:eastAsia="Times New Roman" w:cs="Times New Roman"/>
          <w:szCs w:val="24"/>
        </w:rPr>
        <w:t>βώς αυτός ο δημόσιος χώρος</w:t>
      </w:r>
      <w:r>
        <w:rPr>
          <w:rFonts w:eastAsia="Times New Roman" w:cs="Times New Roman"/>
          <w:szCs w:val="24"/>
        </w:rPr>
        <w:t>, πώς τον</w:t>
      </w:r>
      <w:r w:rsidRPr="00FD50E0">
        <w:rPr>
          <w:rFonts w:eastAsia="Times New Roman" w:cs="Times New Roman"/>
          <w:szCs w:val="24"/>
        </w:rPr>
        <w:t xml:space="preserve"> καλλιεργούμε</w:t>
      </w:r>
      <w:r>
        <w:rPr>
          <w:rFonts w:eastAsia="Times New Roman" w:cs="Times New Roman"/>
          <w:szCs w:val="24"/>
        </w:rPr>
        <w:t>,</w:t>
      </w:r>
      <w:r w:rsidRPr="00FD50E0">
        <w:rPr>
          <w:rFonts w:eastAsia="Times New Roman" w:cs="Times New Roman"/>
          <w:szCs w:val="24"/>
        </w:rPr>
        <w:t xml:space="preserve"> πως τον αντιμετωπίζουμε </w:t>
      </w:r>
      <w:r>
        <w:rPr>
          <w:rFonts w:eastAsia="Times New Roman" w:cs="Times New Roman"/>
          <w:szCs w:val="24"/>
        </w:rPr>
        <w:t>και πώς τον</w:t>
      </w:r>
      <w:r w:rsidRPr="00FD50E0">
        <w:rPr>
          <w:rFonts w:eastAsia="Times New Roman" w:cs="Times New Roman"/>
          <w:szCs w:val="24"/>
        </w:rPr>
        <w:t xml:space="preserve"> αξιολογούμε</w:t>
      </w:r>
      <w:r>
        <w:rPr>
          <w:rFonts w:eastAsia="Times New Roman" w:cs="Times New Roman"/>
          <w:szCs w:val="24"/>
        </w:rPr>
        <w:t>.</w:t>
      </w:r>
    </w:p>
    <w:p w14:paraId="20A4EBA5"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Ν</w:t>
      </w:r>
      <w:r w:rsidRPr="00FD50E0">
        <w:rPr>
          <w:rFonts w:eastAsia="Times New Roman" w:cs="Times New Roman"/>
          <w:szCs w:val="24"/>
        </w:rPr>
        <w:t>ομίζω</w:t>
      </w:r>
      <w:r>
        <w:rPr>
          <w:rFonts w:eastAsia="Times New Roman" w:cs="Times New Roman"/>
          <w:szCs w:val="24"/>
        </w:rPr>
        <w:t>,</w:t>
      </w:r>
      <w:r w:rsidRPr="00FD50E0">
        <w:rPr>
          <w:rFonts w:eastAsia="Times New Roman" w:cs="Times New Roman"/>
          <w:szCs w:val="24"/>
        </w:rPr>
        <w:t xml:space="preserve"> λοιπόν</w:t>
      </w:r>
      <w:r>
        <w:rPr>
          <w:rFonts w:eastAsia="Times New Roman" w:cs="Times New Roman"/>
          <w:szCs w:val="24"/>
        </w:rPr>
        <w:t>,</w:t>
      </w:r>
      <w:r w:rsidRPr="00FD50E0">
        <w:rPr>
          <w:rFonts w:eastAsia="Times New Roman" w:cs="Times New Roman"/>
          <w:szCs w:val="24"/>
        </w:rPr>
        <w:t xml:space="preserve"> αυτό</w:t>
      </w:r>
      <w:r>
        <w:rPr>
          <w:rFonts w:eastAsia="Times New Roman" w:cs="Times New Roman"/>
          <w:szCs w:val="24"/>
        </w:rPr>
        <w:t>ν ακριβώς τον</w:t>
      </w:r>
      <w:r w:rsidRPr="00FD50E0">
        <w:rPr>
          <w:rFonts w:eastAsia="Times New Roman" w:cs="Times New Roman"/>
          <w:szCs w:val="24"/>
        </w:rPr>
        <w:t xml:space="preserve"> δημόσιο χώρο </w:t>
      </w:r>
      <w:r>
        <w:rPr>
          <w:rFonts w:eastAsia="Times New Roman" w:cs="Times New Roman"/>
          <w:szCs w:val="24"/>
        </w:rPr>
        <w:t xml:space="preserve">θέλει </w:t>
      </w:r>
      <w:r w:rsidRPr="00FD50E0">
        <w:rPr>
          <w:rFonts w:eastAsia="Times New Roman" w:cs="Times New Roman"/>
          <w:szCs w:val="24"/>
        </w:rPr>
        <w:t>το παρόν νομοσχέδιο να καλύψει και</w:t>
      </w:r>
      <w:r>
        <w:rPr>
          <w:rFonts w:eastAsia="Times New Roman" w:cs="Times New Roman"/>
          <w:szCs w:val="24"/>
        </w:rPr>
        <w:t xml:space="preserve"> να</w:t>
      </w:r>
      <w:r w:rsidRPr="00FD50E0">
        <w:rPr>
          <w:rFonts w:eastAsia="Times New Roman" w:cs="Times New Roman"/>
          <w:szCs w:val="24"/>
        </w:rPr>
        <w:t xml:space="preserve"> </w:t>
      </w:r>
      <w:r>
        <w:rPr>
          <w:rFonts w:eastAsia="Times New Roman" w:cs="Times New Roman"/>
          <w:szCs w:val="24"/>
        </w:rPr>
        <w:t>ικανοποιήσει</w:t>
      </w:r>
      <w:r w:rsidRPr="00FD50E0">
        <w:rPr>
          <w:rFonts w:eastAsia="Times New Roman" w:cs="Times New Roman"/>
          <w:szCs w:val="24"/>
        </w:rPr>
        <w:t xml:space="preserve"> και τις αντίστοιχες απαιτήσεις της κοινής γνώμης</w:t>
      </w:r>
      <w:r>
        <w:rPr>
          <w:rFonts w:eastAsia="Times New Roman" w:cs="Times New Roman"/>
          <w:szCs w:val="24"/>
        </w:rPr>
        <w:t xml:space="preserve"> και</w:t>
      </w:r>
      <w:r w:rsidRPr="00FD50E0">
        <w:rPr>
          <w:rFonts w:eastAsia="Times New Roman" w:cs="Times New Roman"/>
          <w:szCs w:val="24"/>
        </w:rPr>
        <w:t xml:space="preserve"> τις προσδοκίες των πολιτών</w:t>
      </w:r>
      <w:r>
        <w:rPr>
          <w:rFonts w:eastAsia="Times New Roman" w:cs="Times New Roman"/>
          <w:szCs w:val="24"/>
        </w:rPr>
        <w:t>.</w:t>
      </w:r>
      <w:r w:rsidRPr="00FD50E0">
        <w:rPr>
          <w:rFonts w:eastAsia="Times New Roman" w:cs="Times New Roman"/>
          <w:szCs w:val="24"/>
        </w:rPr>
        <w:t xml:space="preserve"> </w:t>
      </w:r>
      <w:r>
        <w:rPr>
          <w:rFonts w:eastAsia="Times New Roman" w:cs="Times New Roman"/>
          <w:szCs w:val="24"/>
        </w:rPr>
        <w:t>Και με τη σύσταση του Παρατηρητηρίου, αλλά κυρίως -ξέχασα να πω-</w:t>
      </w:r>
      <w:r w:rsidRPr="00FD50E0">
        <w:rPr>
          <w:rFonts w:eastAsia="Times New Roman" w:cs="Times New Roman"/>
          <w:szCs w:val="24"/>
        </w:rPr>
        <w:t xml:space="preserve"> το βασικότερο</w:t>
      </w:r>
      <w:r>
        <w:rPr>
          <w:rFonts w:eastAsia="Times New Roman" w:cs="Times New Roman"/>
          <w:szCs w:val="24"/>
        </w:rPr>
        <w:t>,</w:t>
      </w:r>
      <w:r w:rsidRPr="00FD50E0">
        <w:rPr>
          <w:rFonts w:eastAsia="Times New Roman" w:cs="Times New Roman"/>
          <w:szCs w:val="24"/>
        </w:rPr>
        <w:t xml:space="preserve"> ο πυρήνας της φιλοσοφίας του νομοσχεδίου είναι για πρώτη φορά ο </w:t>
      </w:r>
      <w:r>
        <w:rPr>
          <w:rFonts w:eastAsia="Times New Roman" w:cs="Times New Roman"/>
          <w:szCs w:val="24"/>
        </w:rPr>
        <w:t>πολυετής</w:t>
      </w:r>
      <w:r w:rsidRPr="00FD50E0">
        <w:rPr>
          <w:rFonts w:eastAsia="Times New Roman" w:cs="Times New Roman"/>
          <w:szCs w:val="24"/>
        </w:rPr>
        <w:t xml:space="preserve"> προγραμματισμός των προσλήψεων στο </w:t>
      </w:r>
      <w:r>
        <w:rPr>
          <w:rFonts w:eastAsia="Times New Roman" w:cs="Times New Roman"/>
          <w:szCs w:val="24"/>
        </w:rPr>
        <w:t xml:space="preserve">ελληνικό </w:t>
      </w:r>
      <w:r>
        <w:rPr>
          <w:rFonts w:eastAsia="Times New Roman" w:cs="Times New Roman"/>
          <w:szCs w:val="24"/>
        </w:rPr>
        <w:t>δ</w:t>
      </w:r>
      <w:r w:rsidRPr="00FD50E0">
        <w:rPr>
          <w:rFonts w:eastAsia="Times New Roman" w:cs="Times New Roman"/>
          <w:szCs w:val="24"/>
        </w:rPr>
        <w:t>ημόσιο</w:t>
      </w:r>
      <w:r>
        <w:rPr>
          <w:rFonts w:eastAsia="Times New Roman" w:cs="Times New Roman"/>
          <w:szCs w:val="24"/>
        </w:rPr>
        <w:t>. Α</w:t>
      </w:r>
      <w:r w:rsidRPr="00FD50E0">
        <w:rPr>
          <w:rFonts w:eastAsia="Times New Roman" w:cs="Times New Roman"/>
          <w:szCs w:val="24"/>
        </w:rPr>
        <w:t>υτό είναι το θέμα</w:t>
      </w:r>
      <w:r>
        <w:rPr>
          <w:rFonts w:eastAsia="Times New Roman" w:cs="Times New Roman"/>
          <w:szCs w:val="24"/>
        </w:rPr>
        <w:t>. Γ</w:t>
      </w:r>
      <w:r>
        <w:rPr>
          <w:rFonts w:eastAsia="Times New Roman" w:cs="Times New Roman"/>
          <w:szCs w:val="24"/>
        </w:rPr>
        <w:t xml:space="preserve">ι’ αυτό ο κ. Τζαβάρας, δεν βλέπω </w:t>
      </w:r>
      <w:r w:rsidRPr="00FD50E0">
        <w:rPr>
          <w:rFonts w:eastAsia="Times New Roman" w:cs="Times New Roman"/>
          <w:szCs w:val="24"/>
        </w:rPr>
        <w:t>κανένα</w:t>
      </w:r>
      <w:r>
        <w:rPr>
          <w:rFonts w:eastAsia="Times New Roman" w:cs="Times New Roman"/>
          <w:szCs w:val="24"/>
        </w:rPr>
        <w:t>ν</w:t>
      </w:r>
      <w:r w:rsidRPr="00FD50E0">
        <w:rPr>
          <w:rFonts w:eastAsia="Times New Roman" w:cs="Times New Roman"/>
          <w:szCs w:val="24"/>
        </w:rPr>
        <w:t xml:space="preserve"> </w:t>
      </w:r>
      <w:r>
        <w:rPr>
          <w:rFonts w:eastAsia="Times New Roman" w:cs="Times New Roman"/>
          <w:szCs w:val="24"/>
        </w:rPr>
        <w:t>να λέει κα</w:t>
      </w:r>
      <w:r>
        <w:rPr>
          <w:rFonts w:eastAsia="Times New Roman" w:cs="Times New Roman"/>
          <w:szCs w:val="24"/>
        </w:rPr>
        <w:t>μ</w:t>
      </w:r>
      <w:r>
        <w:rPr>
          <w:rFonts w:eastAsia="Times New Roman" w:cs="Times New Roman"/>
          <w:szCs w:val="24"/>
        </w:rPr>
        <w:t>μία</w:t>
      </w:r>
      <w:r w:rsidRPr="00FD50E0">
        <w:rPr>
          <w:rFonts w:eastAsia="Times New Roman" w:cs="Times New Roman"/>
          <w:szCs w:val="24"/>
        </w:rPr>
        <w:t xml:space="preserve"> ρύθμιση στρατηγικ</w:t>
      </w:r>
      <w:r>
        <w:rPr>
          <w:rFonts w:eastAsia="Times New Roman" w:cs="Times New Roman"/>
          <w:szCs w:val="24"/>
        </w:rPr>
        <w:t>ού</w:t>
      </w:r>
      <w:r w:rsidRPr="00FD50E0">
        <w:rPr>
          <w:rFonts w:eastAsia="Times New Roman" w:cs="Times New Roman"/>
          <w:szCs w:val="24"/>
        </w:rPr>
        <w:t xml:space="preserve"> χαρακτήρα</w:t>
      </w:r>
      <w:r>
        <w:rPr>
          <w:rFonts w:eastAsia="Times New Roman" w:cs="Times New Roman"/>
          <w:szCs w:val="24"/>
        </w:rPr>
        <w:t>. Γιατί έ</w:t>
      </w:r>
      <w:r w:rsidRPr="00FD50E0">
        <w:rPr>
          <w:rFonts w:eastAsia="Times New Roman" w:cs="Times New Roman"/>
          <w:szCs w:val="24"/>
        </w:rPr>
        <w:t xml:space="preserve">χει μάθει σε διατάξεις </w:t>
      </w:r>
      <w:r>
        <w:rPr>
          <w:rFonts w:eastAsia="Times New Roman" w:cs="Times New Roman"/>
          <w:szCs w:val="24"/>
        </w:rPr>
        <w:lastRenderedPageBreak/>
        <w:t>κοντόθωρες,</w:t>
      </w:r>
      <w:r w:rsidRPr="00FD50E0">
        <w:rPr>
          <w:rFonts w:eastAsia="Times New Roman" w:cs="Times New Roman"/>
          <w:szCs w:val="24"/>
        </w:rPr>
        <w:t xml:space="preserve"> </w:t>
      </w:r>
      <w:r>
        <w:rPr>
          <w:rFonts w:eastAsia="Times New Roman" w:cs="Times New Roman"/>
          <w:szCs w:val="24"/>
        </w:rPr>
        <w:t>επίκαιρες και ικανοποίησης αιτημάτων ρουσφετολογικού χαρακτήρα. Δεν έχει μάθει να αντιλαμβάνεται και να αν</w:t>
      </w:r>
      <w:r w:rsidRPr="00FD50E0">
        <w:rPr>
          <w:rFonts w:eastAsia="Times New Roman" w:cs="Times New Roman"/>
          <w:szCs w:val="24"/>
        </w:rPr>
        <w:t xml:space="preserve">τιμετωπίζει </w:t>
      </w:r>
      <w:r>
        <w:rPr>
          <w:rFonts w:eastAsia="Times New Roman" w:cs="Times New Roman"/>
          <w:szCs w:val="24"/>
        </w:rPr>
        <w:t>ένα ν</w:t>
      </w:r>
      <w:r w:rsidRPr="00FD50E0">
        <w:rPr>
          <w:rFonts w:eastAsia="Times New Roman" w:cs="Times New Roman"/>
          <w:szCs w:val="24"/>
        </w:rPr>
        <w:t>ομοσ</w:t>
      </w:r>
      <w:r w:rsidRPr="00FD50E0">
        <w:rPr>
          <w:rFonts w:eastAsia="Times New Roman" w:cs="Times New Roman"/>
          <w:szCs w:val="24"/>
        </w:rPr>
        <w:t>χέδιο με τέτοιο</w:t>
      </w:r>
      <w:r>
        <w:rPr>
          <w:rFonts w:eastAsia="Times New Roman" w:cs="Times New Roman"/>
          <w:szCs w:val="24"/>
        </w:rPr>
        <w:t>ν</w:t>
      </w:r>
      <w:r w:rsidRPr="00FD50E0">
        <w:rPr>
          <w:rFonts w:eastAsia="Times New Roman" w:cs="Times New Roman"/>
          <w:szCs w:val="24"/>
        </w:rPr>
        <w:t xml:space="preserve"> </w:t>
      </w:r>
      <w:r>
        <w:rPr>
          <w:rFonts w:eastAsia="Times New Roman" w:cs="Times New Roman"/>
          <w:szCs w:val="24"/>
        </w:rPr>
        <w:t>στρατηγικό</w:t>
      </w:r>
      <w:r w:rsidRPr="00FD50E0">
        <w:rPr>
          <w:rFonts w:eastAsia="Times New Roman" w:cs="Times New Roman"/>
          <w:szCs w:val="24"/>
        </w:rPr>
        <w:t xml:space="preserve"> χαρακτήρα</w:t>
      </w:r>
      <w:r>
        <w:rPr>
          <w:rFonts w:eastAsia="Times New Roman" w:cs="Times New Roman"/>
          <w:szCs w:val="24"/>
        </w:rPr>
        <w:t>. Γι’ αυτό δεν μπορεί να το καταλάβει. Αυτό είναι πρόβλημα τους, δεν είναι πρόβλημα του νομοσχεδίου.</w:t>
      </w:r>
    </w:p>
    <w:p w14:paraId="20A4EBA6"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Τελειώνω, κύριε Πρόεδρε, με μία παρατήρηση. Είπε πριν ο κ. Βορίδης ότι η Πλειοψηφία του ΣΥΡΙΖΑ δεν είναι πλέον πλειοψη</w:t>
      </w:r>
      <w:r>
        <w:rPr>
          <w:rFonts w:eastAsia="Times New Roman" w:cs="Times New Roman"/>
          <w:szCs w:val="24"/>
        </w:rPr>
        <w:t>φία. Πρέπει ν</w:t>
      </w:r>
      <w:r w:rsidRPr="00FD50E0">
        <w:rPr>
          <w:rFonts w:eastAsia="Times New Roman" w:cs="Times New Roman"/>
          <w:szCs w:val="24"/>
        </w:rPr>
        <w:t>α του πούμε ότι το κοινοβουλευτικό πολίτευμα</w:t>
      </w:r>
      <w:r>
        <w:rPr>
          <w:rFonts w:eastAsia="Times New Roman" w:cs="Times New Roman"/>
          <w:szCs w:val="24"/>
        </w:rPr>
        <w:t>, ο Κ</w:t>
      </w:r>
      <w:r w:rsidRPr="00FD50E0">
        <w:rPr>
          <w:rFonts w:eastAsia="Times New Roman" w:cs="Times New Roman"/>
          <w:szCs w:val="24"/>
        </w:rPr>
        <w:t>ανονισμός της Βουλής διαθέτει δικλίδες ασφαλείας για πολλά ζητήματα και για πολλά προβλήματα</w:t>
      </w:r>
      <w:r>
        <w:rPr>
          <w:rFonts w:eastAsia="Times New Roman" w:cs="Times New Roman"/>
          <w:szCs w:val="24"/>
        </w:rPr>
        <w:t>. Ν</w:t>
      </w:r>
      <w:r w:rsidRPr="00FD50E0">
        <w:rPr>
          <w:rFonts w:eastAsia="Times New Roman" w:cs="Times New Roman"/>
          <w:szCs w:val="24"/>
        </w:rPr>
        <w:t xml:space="preserve">α μη </w:t>
      </w:r>
      <w:r>
        <w:rPr>
          <w:rFonts w:eastAsia="Times New Roman" w:cs="Times New Roman"/>
          <w:szCs w:val="24"/>
        </w:rPr>
        <w:t>σ</w:t>
      </w:r>
      <w:r w:rsidRPr="00FD50E0">
        <w:rPr>
          <w:rFonts w:eastAsia="Times New Roman" w:cs="Times New Roman"/>
          <w:szCs w:val="24"/>
        </w:rPr>
        <w:t>τεναχωριέται</w:t>
      </w:r>
      <w:r>
        <w:rPr>
          <w:rFonts w:eastAsia="Times New Roman" w:cs="Times New Roman"/>
          <w:szCs w:val="24"/>
        </w:rPr>
        <w:t>,</w:t>
      </w:r>
      <w:r w:rsidRPr="00FD50E0">
        <w:rPr>
          <w:rFonts w:eastAsia="Times New Roman" w:cs="Times New Roman"/>
          <w:szCs w:val="24"/>
        </w:rPr>
        <w:t xml:space="preserve"> λοιπόν</w:t>
      </w:r>
      <w:r>
        <w:rPr>
          <w:rFonts w:eastAsia="Times New Roman" w:cs="Times New Roman"/>
          <w:szCs w:val="24"/>
        </w:rPr>
        <w:t>,</w:t>
      </w:r>
      <w:r w:rsidRPr="00FD50E0">
        <w:rPr>
          <w:rFonts w:eastAsia="Times New Roman" w:cs="Times New Roman"/>
          <w:szCs w:val="24"/>
        </w:rPr>
        <w:t xml:space="preserve"> και η </w:t>
      </w:r>
      <w:r>
        <w:rPr>
          <w:rFonts w:eastAsia="Times New Roman" w:cs="Times New Roman"/>
          <w:szCs w:val="24"/>
        </w:rPr>
        <w:t>παρούσα Βουλή</w:t>
      </w:r>
      <w:r w:rsidRPr="00FD50E0">
        <w:rPr>
          <w:rFonts w:eastAsia="Times New Roman" w:cs="Times New Roman"/>
          <w:szCs w:val="24"/>
        </w:rPr>
        <w:t xml:space="preserve"> θα βρει τον τρόπο να ικανοποιήσει την </w:t>
      </w:r>
      <w:r>
        <w:rPr>
          <w:rFonts w:eastAsia="Times New Roman" w:cs="Times New Roman"/>
          <w:szCs w:val="24"/>
        </w:rPr>
        <w:t>ψήφιση</w:t>
      </w:r>
      <w:r w:rsidRPr="00FD50E0">
        <w:rPr>
          <w:rFonts w:eastAsia="Times New Roman" w:cs="Times New Roman"/>
          <w:szCs w:val="24"/>
        </w:rPr>
        <w:t xml:space="preserve"> και </w:t>
      </w:r>
      <w:r>
        <w:rPr>
          <w:rFonts w:eastAsia="Times New Roman" w:cs="Times New Roman"/>
          <w:szCs w:val="24"/>
        </w:rPr>
        <w:t>αυ</w:t>
      </w:r>
      <w:r>
        <w:rPr>
          <w:rFonts w:eastAsia="Times New Roman" w:cs="Times New Roman"/>
          <w:szCs w:val="24"/>
        </w:rPr>
        <w:t>τού</w:t>
      </w:r>
      <w:r w:rsidRPr="00FD50E0">
        <w:rPr>
          <w:rFonts w:eastAsia="Times New Roman" w:cs="Times New Roman"/>
          <w:szCs w:val="24"/>
        </w:rPr>
        <w:t xml:space="preserve"> </w:t>
      </w:r>
      <w:r>
        <w:rPr>
          <w:rFonts w:eastAsia="Times New Roman" w:cs="Times New Roman"/>
          <w:szCs w:val="24"/>
        </w:rPr>
        <w:t>του</w:t>
      </w:r>
      <w:r w:rsidRPr="00FD50E0">
        <w:rPr>
          <w:rFonts w:eastAsia="Times New Roman" w:cs="Times New Roman"/>
          <w:szCs w:val="24"/>
        </w:rPr>
        <w:t xml:space="preserve"> </w:t>
      </w:r>
      <w:r>
        <w:rPr>
          <w:rFonts w:eastAsia="Times New Roman" w:cs="Times New Roman"/>
          <w:szCs w:val="24"/>
        </w:rPr>
        <w:t>νομοσχεδίου. Ν</w:t>
      </w:r>
      <w:r w:rsidRPr="00FD50E0">
        <w:rPr>
          <w:rFonts w:eastAsia="Times New Roman" w:cs="Times New Roman"/>
          <w:szCs w:val="24"/>
        </w:rPr>
        <w:t xml:space="preserve">α μη </w:t>
      </w:r>
      <w:r>
        <w:rPr>
          <w:rFonts w:eastAsia="Times New Roman" w:cs="Times New Roman"/>
          <w:szCs w:val="24"/>
        </w:rPr>
        <w:t>σ</w:t>
      </w:r>
      <w:r w:rsidRPr="00FD50E0">
        <w:rPr>
          <w:rFonts w:eastAsia="Times New Roman" w:cs="Times New Roman"/>
          <w:szCs w:val="24"/>
        </w:rPr>
        <w:t>τεναχωριέται</w:t>
      </w:r>
      <w:r>
        <w:rPr>
          <w:rFonts w:eastAsia="Times New Roman" w:cs="Times New Roman"/>
          <w:szCs w:val="24"/>
        </w:rPr>
        <w:t>,</w:t>
      </w:r>
      <w:r w:rsidRPr="00FD50E0">
        <w:rPr>
          <w:rFonts w:eastAsia="Times New Roman" w:cs="Times New Roman"/>
          <w:szCs w:val="24"/>
        </w:rPr>
        <w:t xml:space="preserve"> δεν θα το αφήσουμε έτσι</w:t>
      </w:r>
      <w:r>
        <w:rPr>
          <w:rFonts w:eastAsia="Times New Roman" w:cs="Times New Roman"/>
          <w:szCs w:val="24"/>
        </w:rPr>
        <w:t xml:space="preserve">. </w:t>
      </w:r>
    </w:p>
    <w:p w14:paraId="20A4EBA7"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Ευχαριστώ.</w:t>
      </w:r>
    </w:p>
    <w:p w14:paraId="20A4EBA8" w14:textId="77777777" w:rsidR="005D4821" w:rsidRDefault="006B233D">
      <w:pPr>
        <w:spacing w:line="600" w:lineRule="auto"/>
        <w:ind w:firstLine="709"/>
        <w:jc w:val="center"/>
        <w:rPr>
          <w:rFonts w:eastAsia="Times New Roman" w:cs="Times New Roman"/>
          <w:szCs w:val="24"/>
        </w:rPr>
      </w:pPr>
      <w:r>
        <w:rPr>
          <w:rFonts w:eastAsia="Times New Roman" w:cs="Times New Roman"/>
          <w:szCs w:val="24"/>
        </w:rPr>
        <w:t>(Χειροκροτήματα από την πτέρυγα του ΣΥΡΙΖΑ)</w:t>
      </w:r>
    </w:p>
    <w:p w14:paraId="20A4EBA9" w14:textId="77777777" w:rsidR="005D4821" w:rsidRDefault="006B233D">
      <w:pPr>
        <w:spacing w:line="600" w:lineRule="auto"/>
        <w:ind w:firstLine="720"/>
        <w:jc w:val="both"/>
        <w:rPr>
          <w:rFonts w:eastAsia="Times New Roman" w:cs="Times New Roman"/>
          <w:szCs w:val="24"/>
        </w:rPr>
      </w:pPr>
      <w:r w:rsidRPr="00BC66E2">
        <w:rPr>
          <w:rFonts w:eastAsia="Times New Roman" w:cs="Times New Roman"/>
          <w:b/>
          <w:szCs w:val="24"/>
        </w:rPr>
        <w:t xml:space="preserve">ΠΡΟΕΔΡΕΥΩΝ (Γεώργιος Βαρεμένος): </w:t>
      </w:r>
      <w:r>
        <w:rPr>
          <w:rFonts w:eastAsia="Times New Roman" w:cs="Times New Roman"/>
          <w:szCs w:val="24"/>
        </w:rPr>
        <w:t>Κι εμείς ευχαριστούμε.</w:t>
      </w:r>
    </w:p>
    <w:p w14:paraId="20A4EBAA"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w:t>
      </w:r>
      <w:r w:rsidRPr="00FD50E0">
        <w:rPr>
          <w:rFonts w:eastAsia="Times New Roman" w:cs="Times New Roman"/>
          <w:szCs w:val="24"/>
        </w:rPr>
        <w:t xml:space="preserve">ο Κοινοβουλευτικός Εκπρόσωπος της Χρυσής Αυγής </w:t>
      </w:r>
      <w:r>
        <w:rPr>
          <w:rFonts w:eastAsia="Times New Roman" w:cs="Times New Roman"/>
          <w:szCs w:val="24"/>
        </w:rPr>
        <w:t>κ. Λαγός.</w:t>
      </w:r>
    </w:p>
    <w:p w14:paraId="20A4EBAB" w14:textId="77777777" w:rsidR="005D4821" w:rsidRDefault="006B233D">
      <w:pPr>
        <w:spacing w:line="600" w:lineRule="auto"/>
        <w:ind w:firstLine="720"/>
        <w:jc w:val="both"/>
        <w:rPr>
          <w:rFonts w:eastAsia="Times New Roman"/>
          <w:szCs w:val="24"/>
        </w:rPr>
      </w:pPr>
      <w:r w:rsidRPr="007D7020">
        <w:rPr>
          <w:rFonts w:eastAsia="Times New Roman"/>
          <w:b/>
          <w:szCs w:val="24"/>
        </w:rPr>
        <w:t>ΙΩΑΝΝΗΣ ΛΑΓΟΣ:</w:t>
      </w:r>
      <w:r w:rsidRPr="00836483">
        <w:rPr>
          <w:rFonts w:eastAsia="Times New Roman"/>
          <w:szCs w:val="24"/>
        </w:rPr>
        <w:t xml:space="preserve"> </w:t>
      </w:r>
      <w:r>
        <w:rPr>
          <w:rFonts w:eastAsia="Times New Roman"/>
          <w:szCs w:val="24"/>
        </w:rPr>
        <w:t xml:space="preserve">Τέσσερις ημέρες έχουν περάσει από την προδοτική </w:t>
      </w:r>
      <w:r>
        <w:rPr>
          <w:rFonts w:eastAsia="Times New Roman"/>
          <w:szCs w:val="24"/>
        </w:rPr>
        <w:t>σ</w:t>
      </w:r>
      <w:r>
        <w:rPr>
          <w:rFonts w:eastAsia="Times New Roman"/>
          <w:szCs w:val="24"/>
        </w:rPr>
        <w:t xml:space="preserve">υμφωνία που ψηφίστηκε μέσα σ’ αυτό εδώ το </w:t>
      </w:r>
      <w:r>
        <w:rPr>
          <w:rFonts w:eastAsia="Times New Roman"/>
          <w:szCs w:val="24"/>
        </w:rPr>
        <w:t>ε</w:t>
      </w:r>
      <w:r>
        <w:rPr>
          <w:rFonts w:eastAsia="Times New Roman"/>
          <w:szCs w:val="24"/>
        </w:rPr>
        <w:t xml:space="preserve">λληνικό </w:t>
      </w:r>
      <w:r>
        <w:rPr>
          <w:rFonts w:eastAsia="Times New Roman"/>
          <w:szCs w:val="24"/>
        </w:rPr>
        <w:t>-</w:t>
      </w:r>
      <w:r>
        <w:rPr>
          <w:rFonts w:eastAsia="Times New Roman"/>
          <w:szCs w:val="24"/>
        </w:rPr>
        <w:t xml:space="preserve">ο </w:t>
      </w:r>
      <w:r>
        <w:rPr>
          <w:rFonts w:eastAsia="Times New Roman"/>
          <w:szCs w:val="24"/>
        </w:rPr>
        <w:t>θ</w:t>
      </w:r>
      <w:r>
        <w:rPr>
          <w:rFonts w:eastAsia="Times New Roman"/>
          <w:szCs w:val="24"/>
        </w:rPr>
        <w:t>εός να το κάνει- Κοινοβούλιο. Πέρασαν τέσσερις ημέρες και αυτό που ακούμε συνέχεια εμείς στα τηλέφωνα που μας παίρνουν άνθρωποι ή στους δ</w:t>
      </w:r>
      <w:r>
        <w:rPr>
          <w:rFonts w:eastAsia="Times New Roman"/>
          <w:szCs w:val="24"/>
        </w:rPr>
        <w:t xml:space="preserve">ρόμους ή όπου πηγαίνουμε είναι αν υπάρχει τρόπος πλέον να σταματήσει αυτό το έκτρωμα, αυτό το αίσχος, το οποίο έχει ψηφιστεί, το οποίο παρεμπιπτόντως το ψήφισαν </w:t>
      </w:r>
      <w:proofErr w:type="spellStart"/>
      <w:r>
        <w:rPr>
          <w:rFonts w:eastAsia="Times New Roman"/>
          <w:szCs w:val="24"/>
        </w:rPr>
        <w:t>εκατόν</w:t>
      </w:r>
      <w:proofErr w:type="spellEnd"/>
      <w:r>
        <w:rPr>
          <w:rFonts w:eastAsia="Times New Roman"/>
          <w:szCs w:val="24"/>
        </w:rPr>
        <w:t xml:space="preserve"> πενήντα τρεις </w:t>
      </w:r>
      <w:r>
        <w:rPr>
          <w:rFonts w:eastAsia="Times New Roman"/>
          <w:szCs w:val="24"/>
        </w:rPr>
        <w:t xml:space="preserve">Βουλευτές, οι οποίοι στην πραγματικότητα δεν εκπροσωπούν παρά μόνο το 20% </w:t>
      </w:r>
      <w:r>
        <w:rPr>
          <w:rFonts w:eastAsia="Times New Roman"/>
          <w:szCs w:val="24"/>
        </w:rPr>
        <w:t xml:space="preserve">περίπου </w:t>
      </w:r>
      <w:r>
        <w:rPr>
          <w:rFonts w:eastAsia="Times New Roman"/>
          <w:szCs w:val="24"/>
        </w:rPr>
        <w:t xml:space="preserve">του ελληνικού λαού. Αυτή είναι η σύγχρονη ελληνική δημοκρατία. </w:t>
      </w:r>
      <w:proofErr w:type="spellStart"/>
      <w:r>
        <w:rPr>
          <w:rFonts w:eastAsia="Times New Roman"/>
          <w:szCs w:val="24"/>
        </w:rPr>
        <w:t>Εκατόν</w:t>
      </w:r>
      <w:proofErr w:type="spellEnd"/>
      <w:r>
        <w:rPr>
          <w:rFonts w:eastAsia="Times New Roman"/>
          <w:szCs w:val="24"/>
        </w:rPr>
        <w:t xml:space="preserve"> πενήντα τρεις Βουλευτές που εκλέχτηκαν με ψέματα στο </w:t>
      </w:r>
      <w:r>
        <w:rPr>
          <w:rFonts w:eastAsia="Times New Roman"/>
          <w:szCs w:val="24"/>
        </w:rPr>
        <w:t>ε</w:t>
      </w:r>
      <w:r>
        <w:rPr>
          <w:rFonts w:eastAsia="Times New Roman"/>
          <w:szCs w:val="24"/>
        </w:rPr>
        <w:t>λληνικό Κοινοβούλιο, που ήρθαν με άλλα κόμματα, που έφυγαν από τα άλλα κόμματα που ήταν Αντιπολίτευση και ήρθαν αυτή τη στιγ</w:t>
      </w:r>
      <w:r>
        <w:rPr>
          <w:rFonts w:eastAsia="Times New Roman"/>
          <w:szCs w:val="24"/>
        </w:rPr>
        <w:t xml:space="preserve">μή στο κόμμα της Συμπολίτευσης, ήρθαν λέγοντας άλλα στους ψηφοφόρους τους, άλλα έπραξαν, άλλα ψήφισαν και χωρίς να έχουν ενημερώσει κανέναν για την προδοσία που θα </w:t>
      </w:r>
      <w:r>
        <w:rPr>
          <w:rFonts w:eastAsia="Times New Roman"/>
          <w:szCs w:val="24"/>
        </w:rPr>
        <w:lastRenderedPageBreak/>
        <w:t>συμβεί, ψήφισαν και έδωσαν το όνομα και την ψυχή της Μακεδονίας μας.</w:t>
      </w:r>
      <w:r>
        <w:rPr>
          <w:rFonts w:eastAsia="Times New Roman"/>
          <w:szCs w:val="24"/>
        </w:rPr>
        <w:t xml:space="preserve"> </w:t>
      </w:r>
    </w:p>
    <w:p w14:paraId="20A4EBAC" w14:textId="77777777" w:rsidR="005D4821" w:rsidRDefault="006B233D">
      <w:pPr>
        <w:spacing w:line="600" w:lineRule="auto"/>
        <w:ind w:firstLine="720"/>
        <w:jc w:val="both"/>
        <w:rPr>
          <w:rFonts w:eastAsia="Times New Roman"/>
          <w:szCs w:val="24"/>
        </w:rPr>
      </w:pPr>
      <w:r>
        <w:rPr>
          <w:rFonts w:eastAsia="Times New Roman"/>
          <w:szCs w:val="24"/>
        </w:rPr>
        <w:t>Ρωτάνε, λοιπόν, οι άνθ</w:t>
      </w:r>
      <w:r>
        <w:rPr>
          <w:rFonts w:eastAsia="Times New Roman"/>
          <w:szCs w:val="24"/>
        </w:rPr>
        <w:t xml:space="preserve">ρωποι, επειδή δεν έχουν καμμία εμπιστοσύνη ούτε στη Νέα Δημοκρατία ούτε φυσικά σε κανένα άλλο κόμμα της Αντιπολίτευσης, αν η Χρυσή Αυγή μπορεί να κάνει κάτι για να σταματήσει έστω και τώρα αυτή τη </w:t>
      </w:r>
      <w:r>
        <w:rPr>
          <w:rFonts w:eastAsia="Times New Roman"/>
          <w:szCs w:val="24"/>
        </w:rPr>
        <w:t>σ</w:t>
      </w:r>
      <w:r>
        <w:rPr>
          <w:rFonts w:eastAsia="Times New Roman"/>
          <w:szCs w:val="24"/>
        </w:rPr>
        <w:t>υμφωνία.</w:t>
      </w:r>
    </w:p>
    <w:p w14:paraId="20A4EBAD" w14:textId="77777777" w:rsidR="005D4821" w:rsidRDefault="006B233D">
      <w:pPr>
        <w:tabs>
          <w:tab w:val="left" w:pos="709"/>
          <w:tab w:val="center" w:pos="4753"/>
        </w:tabs>
        <w:spacing w:line="600" w:lineRule="auto"/>
        <w:ind w:firstLine="709"/>
        <w:contextualSpacing/>
        <w:jc w:val="both"/>
        <w:rPr>
          <w:rFonts w:eastAsia="Times New Roman"/>
          <w:szCs w:val="24"/>
        </w:rPr>
      </w:pPr>
      <w:r>
        <w:rPr>
          <w:rFonts w:eastAsia="Times New Roman"/>
          <w:szCs w:val="24"/>
        </w:rPr>
        <w:tab/>
        <w:t xml:space="preserve">Τους δίνουμε τον λόγο μας ότι στη Χρυσή Αυγή θα </w:t>
      </w:r>
      <w:r>
        <w:rPr>
          <w:rFonts w:eastAsia="Times New Roman"/>
          <w:szCs w:val="24"/>
        </w:rPr>
        <w:t xml:space="preserve">κάνουμε ό,τι περνάει από το χέρι μας και εντός του Κοινοβουλίου και εκτός του Κοινοβουλίου, δίπλα στους Έλληνες πολίτες, για να το σταματήσουμε αυτό. </w:t>
      </w:r>
    </w:p>
    <w:p w14:paraId="20A4EBAE" w14:textId="77777777" w:rsidR="005D4821" w:rsidRDefault="006B233D">
      <w:pPr>
        <w:tabs>
          <w:tab w:val="left" w:pos="709"/>
          <w:tab w:val="center" w:pos="4753"/>
        </w:tabs>
        <w:spacing w:line="600" w:lineRule="auto"/>
        <w:ind w:firstLine="709"/>
        <w:contextualSpacing/>
        <w:jc w:val="both"/>
        <w:rPr>
          <w:rFonts w:eastAsia="Times New Roman"/>
          <w:szCs w:val="24"/>
        </w:rPr>
      </w:pPr>
      <w:r>
        <w:rPr>
          <w:rFonts w:eastAsia="Times New Roman"/>
          <w:szCs w:val="24"/>
        </w:rPr>
        <w:tab/>
        <w:t xml:space="preserve">Μην ξεχνάμε ότι η Χρυσή Αυγή έκανε ένσταση αντισυνταγματικότητας την Παρασκευή που ψηφίζαμε αυτό το </w:t>
      </w:r>
      <w:r>
        <w:rPr>
          <w:rFonts w:eastAsia="Times New Roman"/>
          <w:szCs w:val="24"/>
        </w:rPr>
        <w:t xml:space="preserve">έκτρωμα. Εκεί τα κόμματα της Αντιπολίτευσης, βάζοντας πάνω απ’ όλα την ιδεοληψία τους και την έχθρα που έχουν απέναντι στη Χρυσή Αυγή και όχι το καλό για την πατρίδα μας, όχι το καλό για την Ελλάδα, δεν στήριξαν αυτή την ένσταση αντισυνταγματικότητας, που </w:t>
      </w:r>
      <w:r>
        <w:rPr>
          <w:rFonts w:eastAsia="Times New Roman"/>
          <w:szCs w:val="24"/>
        </w:rPr>
        <w:t>αν την ψήφιζαν, δεν θα είχαμε φτάσει σ’ αυτό το σημείο σήμερα.</w:t>
      </w:r>
    </w:p>
    <w:p w14:paraId="20A4EBAF" w14:textId="77777777" w:rsidR="005D4821" w:rsidRDefault="006B233D">
      <w:pPr>
        <w:tabs>
          <w:tab w:val="left" w:pos="709"/>
          <w:tab w:val="center" w:pos="4753"/>
        </w:tabs>
        <w:spacing w:line="600" w:lineRule="auto"/>
        <w:ind w:firstLine="709"/>
        <w:contextualSpacing/>
        <w:jc w:val="both"/>
        <w:rPr>
          <w:rFonts w:eastAsia="Times New Roman"/>
          <w:szCs w:val="24"/>
        </w:rPr>
      </w:pPr>
      <w:r>
        <w:rPr>
          <w:rFonts w:eastAsia="Times New Roman"/>
          <w:szCs w:val="24"/>
        </w:rPr>
        <w:lastRenderedPageBreak/>
        <w:tab/>
        <w:t>Πριν από την ένσταση αντισυνταγματικότητας</w:t>
      </w:r>
      <w:r>
        <w:rPr>
          <w:rFonts w:eastAsia="Times New Roman"/>
          <w:szCs w:val="24"/>
        </w:rPr>
        <w:t xml:space="preserve"> </w:t>
      </w:r>
      <w:r>
        <w:rPr>
          <w:rFonts w:eastAsia="Times New Roman"/>
          <w:szCs w:val="24"/>
        </w:rPr>
        <w:t xml:space="preserve">απέρριψαν την πρόταση του Αρχηγού </w:t>
      </w:r>
      <w:r>
        <w:rPr>
          <w:rFonts w:eastAsia="Times New Roman"/>
          <w:szCs w:val="24"/>
        </w:rPr>
        <w:t xml:space="preserve">μας </w:t>
      </w:r>
      <w:r>
        <w:rPr>
          <w:rFonts w:eastAsia="Times New Roman"/>
          <w:szCs w:val="24"/>
        </w:rPr>
        <w:t xml:space="preserve">Νίκου </w:t>
      </w:r>
      <w:proofErr w:type="spellStart"/>
      <w:r>
        <w:rPr>
          <w:rFonts w:eastAsia="Times New Roman"/>
          <w:szCs w:val="24"/>
        </w:rPr>
        <w:t>Μιχαλολιάκου</w:t>
      </w:r>
      <w:proofErr w:type="spellEnd"/>
      <w:r>
        <w:rPr>
          <w:rFonts w:eastAsia="Times New Roman"/>
          <w:szCs w:val="24"/>
        </w:rPr>
        <w:t>, ο οποίος είχε πει ότι καλούμε και τη Νέα Δημοκρατία και το ΠΑΣΟΚ</w:t>
      </w:r>
      <w:r>
        <w:rPr>
          <w:rFonts w:eastAsia="Times New Roman"/>
          <w:szCs w:val="24"/>
        </w:rPr>
        <w:t xml:space="preserve"> -</w:t>
      </w:r>
      <w:r>
        <w:rPr>
          <w:rFonts w:eastAsia="Times New Roman"/>
          <w:szCs w:val="24"/>
        </w:rPr>
        <w:t xml:space="preserve"> ΚΙΝΑΛ -ή όπως αλλιώς λέγ</w:t>
      </w:r>
      <w:r>
        <w:rPr>
          <w:rFonts w:eastAsia="Times New Roman"/>
          <w:szCs w:val="24"/>
        </w:rPr>
        <w:t xml:space="preserve">εται- και τα άλλα κόμματα, τα οποία δεν δέχονταν τη Συμφωνία των Πρεσπών, να παραιτηθούν οι Βουλευτές τους. Είχαμε δώσει την υπόσχεσή μας ότι θα το κάναμε κι εμείς και έτσι θα διαλυόταν αυτό το συνονθύλευμα που αυτή τη στιγμή λέγεται </w:t>
      </w:r>
      <w:r>
        <w:rPr>
          <w:rFonts w:eastAsia="Times New Roman"/>
          <w:szCs w:val="24"/>
        </w:rPr>
        <w:t>ε</w:t>
      </w:r>
      <w:r>
        <w:rPr>
          <w:rFonts w:eastAsia="Times New Roman"/>
          <w:szCs w:val="24"/>
        </w:rPr>
        <w:t>λληνικό Κοινοβούλιο κ</w:t>
      </w:r>
      <w:r>
        <w:rPr>
          <w:rFonts w:eastAsia="Times New Roman"/>
          <w:szCs w:val="24"/>
        </w:rPr>
        <w:t>αι δεν θα ψηφιζόταν η Συμφωνία των Πρεσπών. Ούτε αυτό έγινε δεκτό από την Αντιπολίτευση.</w:t>
      </w:r>
    </w:p>
    <w:p w14:paraId="20A4EBB0" w14:textId="77777777" w:rsidR="005D4821" w:rsidRDefault="006B233D">
      <w:pPr>
        <w:tabs>
          <w:tab w:val="left" w:pos="709"/>
          <w:tab w:val="center" w:pos="4753"/>
        </w:tabs>
        <w:spacing w:line="600" w:lineRule="auto"/>
        <w:ind w:firstLine="709"/>
        <w:contextualSpacing/>
        <w:jc w:val="both"/>
        <w:rPr>
          <w:rFonts w:eastAsia="Times New Roman"/>
          <w:szCs w:val="24"/>
        </w:rPr>
      </w:pPr>
      <w:r>
        <w:rPr>
          <w:rFonts w:eastAsia="Times New Roman"/>
          <w:szCs w:val="24"/>
        </w:rPr>
        <w:tab/>
        <w:t>Ερχόμαστε, λοιπόν, σήμερα σε μια τρίτη πρόταση, εκμεταλλευόμενοι κάθε λέξη και κάθε γραμμή του Συντάγματος της πατρίδας μας και τον νόμο που ισχύει. Έτσι, λοιπόν, έχο</w:t>
      </w:r>
      <w:r>
        <w:rPr>
          <w:rFonts w:eastAsia="Times New Roman"/>
          <w:szCs w:val="24"/>
        </w:rPr>
        <w:t>υμε και λέμε</w:t>
      </w:r>
      <w:r w:rsidRPr="00836483">
        <w:rPr>
          <w:rFonts w:eastAsia="Times New Roman"/>
          <w:szCs w:val="24"/>
        </w:rPr>
        <w:t xml:space="preserve">: </w:t>
      </w:r>
      <w:r>
        <w:rPr>
          <w:rFonts w:eastAsia="Times New Roman"/>
          <w:szCs w:val="24"/>
        </w:rPr>
        <w:t>Σύμφωνα με το άρθρο 44</w:t>
      </w:r>
      <w:r>
        <w:rPr>
          <w:rFonts w:eastAsia="Times New Roman"/>
          <w:szCs w:val="24"/>
        </w:rPr>
        <w:t>,</w:t>
      </w:r>
      <w:r>
        <w:rPr>
          <w:rFonts w:eastAsia="Times New Roman"/>
          <w:szCs w:val="24"/>
        </w:rPr>
        <w:t xml:space="preserve"> παράγραφος 2</w:t>
      </w:r>
      <w:r>
        <w:rPr>
          <w:rFonts w:eastAsia="Times New Roman"/>
          <w:szCs w:val="24"/>
        </w:rPr>
        <w:t>,</w:t>
      </w:r>
      <w:r>
        <w:rPr>
          <w:rFonts w:eastAsia="Times New Roman"/>
          <w:szCs w:val="24"/>
        </w:rPr>
        <w:t xml:space="preserve"> εδάφια 2 και 3 του Συντάγματος, διαβάζουμε</w:t>
      </w:r>
      <w:r w:rsidRPr="00836483">
        <w:rPr>
          <w:rFonts w:eastAsia="Times New Roman"/>
          <w:szCs w:val="24"/>
        </w:rPr>
        <w:t xml:space="preserve">: </w:t>
      </w:r>
      <w:r>
        <w:rPr>
          <w:rFonts w:eastAsia="Times New Roman"/>
          <w:szCs w:val="24"/>
        </w:rPr>
        <w:t xml:space="preserve">«Δημοψήφισμα προκηρύσσεται από τον Πρόεδρο της Δημοκρατίας με διάταγμα και για ψηφισμένα ακόμα νομοσχέδια που ρυθμίζουν σοβαρά κοινωνικά ζητήματα, εκτός από τα </w:t>
      </w:r>
      <w:r>
        <w:rPr>
          <w:rFonts w:eastAsia="Times New Roman"/>
          <w:szCs w:val="24"/>
        </w:rPr>
        <w:t xml:space="preserve">δημοσιονομικά, εφόσον αυτό αποφασιστεί από τα 3/5 του συνόλου των Βουλευτών, ύστερα από πρόταση </w:t>
      </w:r>
      <w:r>
        <w:rPr>
          <w:rFonts w:eastAsia="Times New Roman"/>
          <w:szCs w:val="24"/>
        </w:rPr>
        <w:lastRenderedPageBreak/>
        <w:t>των 2/5 του συνόλου και όπως ορίζουν ο Κανονισμός της Βουλής και ο νόμος για την εφαρμογή της παραγράφου αυτής».</w:t>
      </w:r>
    </w:p>
    <w:p w14:paraId="20A4EBB1" w14:textId="77777777" w:rsidR="005D4821" w:rsidRDefault="006B233D">
      <w:pPr>
        <w:tabs>
          <w:tab w:val="left" w:pos="709"/>
          <w:tab w:val="center" w:pos="4753"/>
        </w:tabs>
        <w:spacing w:line="600" w:lineRule="auto"/>
        <w:ind w:firstLine="709"/>
        <w:contextualSpacing/>
        <w:jc w:val="both"/>
        <w:rPr>
          <w:rFonts w:eastAsia="Times New Roman"/>
          <w:szCs w:val="24"/>
        </w:rPr>
      </w:pPr>
      <w:r>
        <w:rPr>
          <w:rFonts w:eastAsia="Times New Roman"/>
          <w:szCs w:val="24"/>
        </w:rPr>
        <w:tab/>
        <w:t>Αυτό με απλά ελληνικά λέει, λοιπόν, ότι εάν σή</w:t>
      </w:r>
      <w:r>
        <w:rPr>
          <w:rFonts w:eastAsia="Times New Roman"/>
          <w:szCs w:val="24"/>
        </w:rPr>
        <w:t xml:space="preserve">μερα, εάν σε τρεις ημέρες </w:t>
      </w:r>
      <w:proofErr w:type="spellStart"/>
      <w:r>
        <w:rPr>
          <w:rFonts w:eastAsia="Times New Roman"/>
          <w:szCs w:val="24"/>
        </w:rPr>
        <w:t>εκατόν</w:t>
      </w:r>
      <w:proofErr w:type="spellEnd"/>
      <w:r>
        <w:rPr>
          <w:rFonts w:eastAsia="Times New Roman"/>
          <w:szCs w:val="24"/>
        </w:rPr>
        <w:t xml:space="preserve"> είκοσι</w:t>
      </w:r>
      <w:r>
        <w:rPr>
          <w:rFonts w:eastAsia="Times New Roman"/>
          <w:szCs w:val="24"/>
        </w:rPr>
        <w:t xml:space="preserve"> Βουλευτές ψηφίσουν αυτή την πρόταση δημοψηφίσματος που καταθέτει η Χρυσή Αυγή, η Βουλή είναι υποχρεωμένη να συζητήσει αυτό το θέμα και αν υπάρξουν </w:t>
      </w:r>
      <w:proofErr w:type="spellStart"/>
      <w:r>
        <w:rPr>
          <w:rFonts w:eastAsia="Times New Roman"/>
          <w:szCs w:val="24"/>
        </w:rPr>
        <w:t>εκατόν</w:t>
      </w:r>
      <w:proofErr w:type="spellEnd"/>
      <w:r>
        <w:rPr>
          <w:rFonts w:eastAsia="Times New Roman"/>
          <w:szCs w:val="24"/>
        </w:rPr>
        <w:t xml:space="preserve"> ογδόντα</w:t>
      </w:r>
      <w:r>
        <w:rPr>
          <w:rFonts w:eastAsia="Times New Roman"/>
          <w:szCs w:val="24"/>
        </w:rPr>
        <w:t xml:space="preserve"> Βουλευτές, μπορούμε ακόμα και εκείνη τη στιγμή να δημι</w:t>
      </w:r>
      <w:r>
        <w:rPr>
          <w:rFonts w:eastAsia="Times New Roman"/>
          <w:szCs w:val="24"/>
        </w:rPr>
        <w:t>ουργήσουμε δημοψήφισμα στην πατρίδα μας και να βγει άκυρη η Συμφωνία των Πρεσπών, γιατί φυσικά ο ελληνικός λαός</w:t>
      </w:r>
      <w:r>
        <w:rPr>
          <w:rFonts w:eastAsia="Times New Roman"/>
          <w:szCs w:val="24"/>
        </w:rPr>
        <w:t>,</w:t>
      </w:r>
      <w:r>
        <w:rPr>
          <w:rFonts w:eastAsia="Times New Roman"/>
          <w:szCs w:val="24"/>
        </w:rPr>
        <w:t xml:space="preserve"> που τάσσεται εναντίον αυτής της προδοτικής </w:t>
      </w:r>
      <w:r>
        <w:rPr>
          <w:rFonts w:eastAsia="Times New Roman"/>
          <w:szCs w:val="24"/>
        </w:rPr>
        <w:t>σ</w:t>
      </w:r>
      <w:r>
        <w:rPr>
          <w:rFonts w:eastAsia="Times New Roman"/>
          <w:szCs w:val="24"/>
        </w:rPr>
        <w:t>υμφωνίας</w:t>
      </w:r>
      <w:r>
        <w:rPr>
          <w:rFonts w:eastAsia="Times New Roman"/>
          <w:szCs w:val="24"/>
        </w:rPr>
        <w:t>,</w:t>
      </w:r>
      <w:r>
        <w:rPr>
          <w:rFonts w:eastAsia="Times New Roman"/>
          <w:szCs w:val="24"/>
        </w:rPr>
        <w:t xml:space="preserve"> είναι άνω του 80%. </w:t>
      </w:r>
    </w:p>
    <w:p w14:paraId="20A4EBB2" w14:textId="77777777" w:rsidR="005D4821" w:rsidRDefault="006B233D">
      <w:pPr>
        <w:tabs>
          <w:tab w:val="left" w:pos="709"/>
          <w:tab w:val="center" w:pos="4753"/>
        </w:tabs>
        <w:spacing w:line="600" w:lineRule="auto"/>
        <w:ind w:firstLine="709"/>
        <w:contextualSpacing/>
        <w:jc w:val="both"/>
        <w:rPr>
          <w:rFonts w:eastAsia="Times New Roman"/>
          <w:szCs w:val="24"/>
        </w:rPr>
      </w:pPr>
      <w:r>
        <w:rPr>
          <w:rFonts w:eastAsia="Times New Roman"/>
          <w:szCs w:val="24"/>
        </w:rPr>
        <w:tab/>
        <w:t xml:space="preserve">Αυτό φοβάται η </w:t>
      </w:r>
      <w:r>
        <w:rPr>
          <w:rFonts w:eastAsia="Times New Roman"/>
          <w:szCs w:val="24"/>
        </w:rPr>
        <w:t>σ</w:t>
      </w:r>
      <w:r>
        <w:rPr>
          <w:rFonts w:eastAsia="Times New Roman"/>
          <w:szCs w:val="24"/>
        </w:rPr>
        <w:t xml:space="preserve">υγκυβέρνηση ΣΥΡΙΖΑ-ΑΝΕΛ, γιατί για εμένα </w:t>
      </w:r>
      <w:r>
        <w:rPr>
          <w:rFonts w:eastAsia="Times New Roman"/>
          <w:szCs w:val="24"/>
        </w:rPr>
        <w:t>σ</w:t>
      </w:r>
      <w:r>
        <w:rPr>
          <w:rFonts w:eastAsia="Times New Roman"/>
          <w:szCs w:val="24"/>
        </w:rPr>
        <w:t xml:space="preserve">υγκυβέρνηση είναι ακόμα, γιατί δεν τους έριξαν οι «συγκάτοικοί τους» των ΑΝΕΛ. Απλά έκαναν ένα εικονικό «διαζύγιο», όπως έχει τονιστεί. </w:t>
      </w:r>
    </w:p>
    <w:p w14:paraId="20A4EBB3" w14:textId="77777777" w:rsidR="005D4821" w:rsidRDefault="006B233D">
      <w:pPr>
        <w:tabs>
          <w:tab w:val="left" w:pos="709"/>
          <w:tab w:val="center" w:pos="4753"/>
        </w:tabs>
        <w:spacing w:line="600" w:lineRule="auto"/>
        <w:ind w:firstLine="709"/>
        <w:contextualSpacing/>
        <w:jc w:val="both"/>
        <w:rPr>
          <w:rFonts w:eastAsia="Times New Roman"/>
          <w:szCs w:val="24"/>
        </w:rPr>
      </w:pPr>
      <w:r>
        <w:rPr>
          <w:rFonts w:eastAsia="Times New Roman"/>
          <w:szCs w:val="24"/>
        </w:rPr>
        <w:tab/>
        <w:t>Εδώ δίνεται η δυνατότητα σε όλους να αντιδράσουν. Απ’ ό,τι θυμόμαστε όλοι, αυτοί που δεν ψήφισαν τη Συμφωνία των Πρεσπ</w:t>
      </w:r>
      <w:r>
        <w:rPr>
          <w:rFonts w:eastAsia="Times New Roman"/>
          <w:szCs w:val="24"/>
        </w:rPr>
        <w:t xml:space="preserve">ών την Παρασκευή ήταν </w:t>
      </w:r>
      <w:proofErr w:type="spellStart"/>
      <w:r>
        <w:rPr>
          <w:rFonts w:eastAsia="Times New Roman"/>
          <w:szCs w:val="24"/>
        </w:rPr>
        <w:t>εκατόν</w:t>
      </w:r>
      <w:proofErr w:type="spellEnd"/>
      <w:r>
        <w:rPr>
          <w:rFonts w:eastAsia="Times New Roman"/>
          <w:szCs w:val="24"/>
        </w:rPr>
        <w:t xml:space="preserve"> σαράντα επτά</w:t>
      </w:r>
      <w:r>
        <w:rPr>
          <w:rFonts w:eastAsia="Times New Roman"/>
          <w:szCs w:val="24"/>
        </w:rPr>
        <w:t xml:space="preserve"> Βουλευτές. </w:t>
      </w:r>
      <w:r>
        <w:rPr>
          <w:rFonts w:eastAsia="Times New Roman"/>
          <w:szCs w:val="24"/>
        </w:rPr>
        <w:lastRenderedPageBreak/>
        <w:t>Εμείς, λοιπόν, καταθέτουμε για άλλη μία φορά τη πρόταση αυτή. Την καταθέτω για τα Πρακτικά.</w:t>
      </w:r>
    </w:p>
    <w:p w14:paraId="20A4EBB4" w14:textId="77777777" w:rsidR="005D4821" w:rsidRDefault="006B233D">
      <w:pPr>
        <w:tabs>
          <w:tab w:val="left" w:pos="709"/>
          <w:tab w:val="center" w:pos="4753"/>
        </w:tabs>
        <w:spacing w:line="600" w:lineRule="auto"/>
        <w:ind w:firstLine="709"/>
        <w:contextualSpacing/>
        <w:jc w:val="both"/>
        <w:rPr>
          <w:rFonts w:eastAsia="Times New Roman"/>
          <w:szCs w:val="24"/>
        </w:rPr>
      </w:pPr>
      <w:r>
        <w:rPr>
          <w:rFonts w:eastAsia="Times New Roman"/>
          <w:szCs w:val="24"/>
        </w:rPr>
        <w:tab/>
        <w:t>(Στο σημείο αυτό ο Βουλευτής κ. Ιωάννης Λαγός καταθέτει για τα Πρακτικά το προαναφερθέν έγγραφο, το οποίο βρίσ</w:t>
      </w:r>
      <w:r>
        <w:rPr>
          <w:rFonts w:eastAsia="Times New Roman"/>
          <w:szCs w:val="24"/>
        </w:rPr>
        <w:t xml:space="preserve">κεται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20A4EBB5" w14:textId="77777777" w:rsidR="005D4821" w:rsidRDefault="006B233D">
      <w:pPr>
        <w:tabs>
          <w:tab w:val="left" w:pos="709"/>
          <w:tab w:val="center" w:pos="4753"/>
        </w:tabs>
        <w:spacing w:line="600" w:lineRule="auto"/>
        <w:ind w:firstLine="709"/>
        <w:contextualSpacing/>
        <w:jc w:val="both"/>
        <w:rPr>
          <w:rFonts w:eastAsia="Times New Roman"/>
          <w:szCs w:val="24"/>
        </w:rPr>
      </w:pPr>
      <w:r>
        <w:rPr>
          <w:rFonts w:eastAsia="Times New Roman"/>
          <w:szCs w:val="24"/>
        </w:rPr>
        <w:tab/>
        <w:t xml:space="preserve">Αυτό έχει πάει με </w:t>
      </w:r>
      <w:r>
        <w:rPr>
          <w:rFonts w:eastAsia="Times New Roman"/>
          <w:szCs w:val="24"/>
          <w:lang w:val="en-US"/>
        </w:rPr>
        <w:t>e</w:t>
      </w:r>
      <w:r w:rsidRPr="00581998">
        <w:rPr>
          <w:rFonts w:eastAsia="Times New Roman"/>
          <w:szCs w:val="24"/>
        </w:rPr>
        <w:t>-</w:t>
      </w:r>
      <w:r>
        <w:rPr>
          <w:rFonts w:eastAsia="Times New Roman"/>
          <w:szCs w:val="24"/>
          <w:lang w:val="en-US"/>
        </w:rPr>
        <w:t>mail</w:t>
      </w:r>
      <w:r>
        <w:rPr>
          <w:rFonts w:eastAsia="Times New Roman"/>
          <w:szCs w:val="24"/>
        </w:rPr>
        <w:t xml:space="preserve"> σε όλους τους Βουλευτές του </w:t>
      </w:r>
      <w:r>
        <w:rPr>
          <w:rFonts w:eastAsia="Times New Roman"/>
          <w:szCs w:val="24"/>
        </w:rPr>
        <w:t>ε</w:t>
      </w:r>
      <w:r>
        <w:rPr>
          <w:rFonts w:eastAsia="Times New Roman"/>
          <w:szCs w:val="24"/>
        </w:rPr>
        <w:t xml:space="preserve">λληνικού Κοινοβουλίου -το έχουν δει και το έχουν διαβάσει όλοι- έχει πάει στον Πρόεδρο της </w:t>
      </w:r>
      <w:r>
        <w:rPr>
          <w:rFonts w:eastAsia="Times New Roman"/>
          <w:szCs w:val="24"/>
        </w:rPr>
        <w:t>ε</w:t>
      </w:r>
      <w:r>
        <w:rPr>
          <w:rFonts w:eastAsia="Times New Roman"/>
          <w:szCs w:val="24"/>
        </w:rPr>
        <w:t>λληνικής Βουλ</w:t>
      </w:r>
      <w:r>
        <w:rPr>
          <w:rFonts w:eastAsia="Times New Roman"/>
          <w:szCs w:val="24"/>
        </w:rPr>
        <w:t xml:space="preserve">ής, τον Νίκο </w:t>
      </w:r>
      <w:proofErr w:type="spellStart"/>
      <w:r>
        <w:rPr>
          <w:rFonts w:eastAsia="Times New Roman"/>
          <w:szCs w:val="24"/>
        </w:rPr>
        <w:t>Βούτση</w:t>
      </w:r>
      <w:proofErr w:type="spellEnd"/>
      <w:r>
        <w:rPr>
          <w:rFonts w:eastAsia="Times New Roman"/>
          <w:szCs w:val="24"/>
        </w:rPr>
        <w:t>, και έχει πάει και στους γραμματείς όλων των Κοινοβουλευτικών Ομάδων, για να μην πει κάποιος ότι δεν γνώριζε.</w:t>
      </w:r>
    </w:p>
    <w:p w14:paraId="20A4EBB6" w14:textId="77777777" w:rsidR="005D4821" w:rsidRDefault="006B233D">
      <w:pPr>
        <w:tabs>
          <w:tab w:val="left" w:pos="709"/>
          <w:tab w:val="center" w:pos="4753"/>
        </w:tabs>
        <w:spacing w:line="600" w:lineRule="auto"/>
        <w:ind w:firstLine="709"/>
        <w:contextualSpacing/>
        <w:jc w:val="both"/>
        <w:rPr>
          <w:rFonts w:eastAsia="Times New Roman"/>
          <w:szCs w:val="24"/>
        </w:rPr>
      </w:pPr>
      <w:r>
        <w:rPr>
          <w:rFonts w:eastAsia="Times New Roman"/>
          <w:szCs w:val="24"/>
        </w:rPr>
        <w:tab/>
        <w:t xml:space="preserve">Για να σας δούμε, λοιπόν, εδώ πέρα! Θα ψηφίσετε </w:t>
      </w:r>
      <w:proofErr w:type="spellStart"/>
      <w:r>
        <w:rPr>
          <w:rFonts w:eastAsia="Times New Roman"/>
          <w:szCs w:val="24"/>
        </w:rPr>
        <w:t>εκατόν</w:t>
      </w:r>
      <w:proofErr w:type="spellEnd"/>
      <w:r>
        <w:rPr>
          <w:rFonts w:eastAsia="Times New Roman"/>
          <w:szCs w:val="24"/>
        </w:rPr>
        <w:t xml:space="preserve"> είκοσι</w:t>
      </w:r>
      <w:r>
        <w:rPr>
          <w:rFonts w:eastAsia="Times New Roman"/>
          <w:szCs w:val="24"/>
        </w:rPr>
        <w:t>, ξεπερνώντας την ιδεοληψία σας, ξεπερνώντας τις όποιες διαφορές</w:t>
      </w:r>
      <w:r>
        <w:rPr>
          <w:rFonts w:eastAsia="Times New Roman"/>
          <w:szCs w:val="24"/>
        </w:rPr>
        <w:t xml:space="preserve"> </w:t>
      </w:r>
      <w:r>
        <w:rPr>
          <w:rFonts w:eastAsia="Times New Roman"/>
          <w:szCs w:val="24"/>
        </w:rPr>
        <w:t>-</w:t>
      </w:r>
      <w:r>
        <w:rPr>
          <w:rFonts w:eastAsia="Times New Roman"/>
          <w:szCs w:val="24"/>
        </w:rPr>
        <w:t xml:space="preserve">ιδεολογικές και πολιτικές- έχουμε; </w:t>
      </w:r>
    </w:p>
    <w:p w14:paraId="20A4EBB7" w14:textId="77777777" w:rsidR="005D4821" w:rsidRDefault="006B233D">
      <w:pPr>
        <w:tabs>
          <w:tab w:val="left" w:pos="709"/>
          <w:tab w:val="center" w:pos="4753"/>
        </w:tabs>
        <w:spacing w:line="600" w:lineRule="auto"/>
        <w:ind w:firstLine="709"/>
        <w:contextualSpacing/>
        <w:jc w:val="both"/>
        <w:rPr>
          <w:rFonts w:eastAsia="Times New Roman"/>
          <w:szCs w:val="24"/>
        </w:rPr>
      </w:pPr>
      <w:r>
        <w:rPr>
          <w:rFonts w:eastAsia="Times New Roman"/>
          <w:szCs w:val="24"/>
        </w:rPr>
        <w:tab/>
        <w:t xml:space="preserve">Αν θέλετε, το πάμε και ένα βήμα παρακάτω. Εμείς καταθέσαμε αυτή την πρόταση δημοψηφίσματος σήμερα. Σας το υπενθυμίσαμε, αν δεν το ξέρετε εσείς, αλλά το δώσαμε και στον κόσμο για να το μάθει, αν εσείς δεν θέλατε να το </w:t>
      </w:r>
      <w:r>
        <w:rPr>
          <w:rFonts w:eastAsia="Times New Roman"/>
          <w:szCs w:val="24"/>
        </w:rPr>
        <w:t xml:space="preserve">δώσετε στον κόσμο για να το μάθει. Είμαστε διατεθειμένοι, επειδή είστε πολύ </w:t>
      </w:r>
      <w:r>
        <w:rPr>
          <w:rFonts w:eastAsia="Times New Roman"/>
          <w:szCs w:val="24"/>
        </w:rPr>
        <w:lastRenderedPageBreak/>
        <w:t>κομπλεξικοί με τη Χρυσή Αυγή, αν θέλετε, να το φέρετε εσείς της Νέας Δημοκρατίας ή οποιοσδήποτε άλλος θέλει και εμείς υποσχόμαστε ότι θα το ψηφίσουμε κι ας μην είναι αυτή η πρόταση</w:t>
      </w:r>
      <w:r>
        <w:rPr>
          <w:rFonts w:eastAsia="Times New Roman"/>
          <w:szCs w:val="24"/>
        </w:rPr>
        <w:t xml:space="preserve"> επισήμως από εμάς. Είμαστε </w:t>
      </w:r>
      <w:r w:rsidRPr="0057425F">
        <w:rPr>
          <w:rFonts w:eastAsia="Times New Roman"/>
          <w:color w:val="000000" w:themeColor="text1"/>
          <w:szCs w:val="24"/>
        </w:rPr>
        <w:t>διατεθειμένοι να το κάνουμε</w:t>
      </w:r>
      <w:r w:rsidRPr="0057425F">
        <w:rPr>
          <w:rFonts w:eastAsia="Times New Roman"/>
          <w:color w:val="000000" w:themeColor="text1"/>
          <w:szCs w:val="24"/>
        </w:rPr>
        <w:t>,</w:t>
      </w:r>
      <w:r w:rsidRPr="0057425F">
        <w:rPr>
          <w:rFonts w:eastAsia="Times New Roman"/>
          <w:color w:val="000000" w:themeColor="text1"/>
          <w:szCs w:val="24"/>
        </w:rPr>
        <w:t xml:space="preserve"> για να δείξουμε σ’ αυτήν εδώ την Αίθουσα και σε όλους</w:t>
      </w:r>
      <w:r w:rsidRPr="0057425F">
        <w:rPr>
          <w:rFonts w:eastAsia="Times New Roman"/>
          <w:color w:val="000000" w:themeColor="text1"/>
          <w:szCs w:val="24"/>
        </w:rPr>
        <w:t>,</w:t>
      </w:r>
      <w:r w:rsidRPr="0057425F">
        <w:rPr>
          <w:rFonts w:eastAsia="Times New Roman"/>
          <w:color w:val="000000" w:themeColor="text1"/>
          <w:szCs w:val="24"/>
        </w:rPr>
        <w:t xml:space="preserve"> όσοι μας ακούν</w:t>
      </w:r>
      <w:r w:rsidRPr="0057425F">
        <w:rPr>
          <w:rFonts w:eastAsia="Times New Roman"/>
          <w:color w:val="000000" w:themeColor="text1"/>
          <w:szCs w:val="24"/>
        </w:rPr>
        <w:t>,</w:t>
      </w:r>
      <w:r w:rsidRPr="0057425F">
        <w:rPr>
          <w:rFonts w:eastAsia="Times New Roman"/>
          <w:color w:val="000000" w:themeColor="text1"/>
          <w:szCs w:val="24"/>
        </w:rPr>
        <w:t xml:space="preserve"> ποιοι αγαπούν την Ελλάδα και ποιοι ζουν από την Ελλάδα, ποιοι αγαπούν την πατρίδα μας και ποιοι εκμεταλλεύονται την πατρίδα μας </w:t>
      </w:r>
      <w:r w:rsidRPr="0057425F">
        <w:rPr>
          <w:rFonts w:eastAsia="Times New Roman"/>
          <w:color w:val="000000" w:themeColor="text1"/>
          <w:szCs w:val="24"/>
        </w:rPr>
        <w:t xml:space="preserve">και ποιοι ήταν αυτοί </w:t>
      </w:r>
      <w:r w:rsidRPr="0057425F">
        <w:rPr>
          <w:rFonts w:eastAsia="Times New Roman"/>
          <w:color w:val="000000" w:themeColor="text1"/>
          <w:szCs w:val="24"/>
        </w:rPr>
        <w:t>-</w:t>
      </w:r>
      <w:r w:rsidRPr="0057425F">
        <w:rPr>
          <w:rFonts w:eastAsia="Times New Roman"/>
          <w:color w:val="000000" w:themeColor="text1"/>
          <w:szCs w:val="24"/>
        </w:rPr>
        <w:t xml:space="preserve">κυρίως η αντιπολίτευση της Νέας Δημοκρατίας και του ΠΑΣΟΚ- οι οποίοι παρακαλούσαν να περάσει η επαίσχυντη αυτή </w:t>
      </w:r>
      <w:r w:rsidRPr="0057425F">
        <w:rPr>
          <w:rFonts w:eastAsia="Times New Roman"/>
          <w:color w:val="000000" w:themeColor="text1"/>
          <w:szCs w:val="24"/>
        </w:rPr>
        <w:t>σ</w:t>
      </w:r>
      <w:r w:rsidRPr="0057425F">
        <w:rPr>
          <w:rFonts w:eastAsia="Times New Roman"/>
          <w:color w:val="000000" w:themeColor="text1"/>
          <w:szCs w:val="24"/>
        </w:rPr>
        <w:t xml:space="preserve">υμφωνία από τη </w:t>
      </w:r>
      <w:r w:rsidRPr="0057425F">
        <w:rPr>
          <w:rFonts w:eastAsia="Times New Roman"/>
          <w:color w:val="000000" w:themeColor="text1"/>
          <w:szCs w:val="24"/>
        </w:rPr>
        <w:t>σ</w:t>
      </w:r>
      <w:r w:rsidRPr="0057425F">
        <w:rPr>
          <w:rFonts w:eastAsia="Times New Roman"/>
          <w:color w:val="000000" w:themeColor="text1"/>
          <w:szCs w:val="24"/>
        </w:rPr>
        <w:t>υγκυβέρνηση του ΣΥΡΙΖΑ, των ΑΝΕΛ και των υπολοίπων.</w:t>
      </w:r>
    </w:p>
    <w:p w14:paraId="20A4EBB8" w14:textId="77777777" w:rsidR="005D4821" w:rsidRDefault="006B233D">
      <w:pPr>
        <w:spacing w:line="600" w:lineRule="auto"/>
        <w:ind w:firstLine="720"/>
        <w:jc w:val="both"/>
        <w:rPr>
          <w:rFonts w:eastAsia="Times New Roman"/>
          <w:szCs w:val="24"/>
        </w:rPr>
      </w:pPr>
      <w:r>
        <w:rPr>
          <w:rFonts w:eastAsia="Times New Roman"/>
          <w:szCs w:val="24"/>
        </w:rPr>
        <w:t>Διότι</w:t>
      </w:r>
      <w:r w:rsidRPr="003A7A30">
        <w:rPr>
          <w:rFonts w:eastAsia="Times New Roman"/>
          <w:szCs w:val="24"/>
        </w:rPr>
        <w:t xml:space="preserve"> ήξεραν πολύ καλά ότι αν δεν </w:t>
      </w:r>
      <w:r>
        <w:rPr>
          <w:rFonts w:eastAsia="Times New Roman"/>
          <w:szCs w:val="24"/>
        </w:rPr>
        <w:t>π</w:t>
      </w:r>
      <w:r w:rsidRPr="003A7A30">
        <w:rPr>
          <w:rFonts w:eastAsia="Times New Roman"/>
          <w:szCs w:val="24"/>
        </w:rPr>
        <w:t xml:space="preserve">εράσει </w:t>
      </w:r>
      <w:r>
        <w:rPr>
          <w:rFonts w:eastAsia="Times New Roman"/>
          <w:szCs w:val="24"/>
        </w:rPr>
        <w:t>α</w:t>
      </w:r>
      <w:r w:rsidRPr="003A7A30">
        <w:rPr>
          <w:rFonts w:eastAsia="Times New Roman"/>
          <w:szCs w:val="24"/>
        </w:rPr>
        <w:t xml:space="preserve">υτή η </w:t>
      </w:r>
      <w:r w:rsidRPr="00C455EA">
        <w:rPr>
          <w:rFonts w:eastAsia="Times New Roman"/>
          <w:szCs w:val="24"/>
        </w:rPr>
        <w:t>σ</w:t>
      </w:r>
      <w:r w:rsidRPr="003A7A30">
        <w:rPr>
          <w:rFonts w:eastAsia="Times New Roman"/>
          <w:szCs w:val="24"/>
        </w:rPr>
        <w:t>υμφω</w:t>
      </w:r>
      <w:r w:rsidRPr="003A7A30">
        <w:rPr>
          <w:rFonts w:eastAsia="Times New Roman"/>
          <w:szCs w:val="24"/>
        </w:rPr>
        <w:t>νία εκεί</w:t>
      </w:r>
      <w:r w:rsidRPr="00C455EA">
        <w:rPr>
          <w:rFonts w:eastAsia="Times New Roman"/>
          <w:szCs w:val="24"/>
        </w:rPr>
        <w:t>,</w:t>
      </w:r>
      <w:r w:rsidRPr="003A7A30">
        <w:rPr>
          <w:rFonts w:eastAsia="Times New Roman"/>
          <w:szCs w:val="24"/>
        </w:rPr>
        <w:t xml:space="preserve"> θα </w:t>
      </w:r>
      <w:r>
        <w:rPr>
          <w:rFonts w:eastAsia="Times New Roman"/>
          <w:szCs w:val="24"/>
        </w:rPr>
        <w:t>ξεγυμνωθούν</w:t>
      </w:r>
      <w:r w:rsidRPr="003A7A30">
        <w:rPr>
          <w:rFonts w:eastAsia="Times New Roman"/>
          <w:szCs w:val="24"/>
        </w:rPr>
        <w:t xml:space="preserve"> τελείως</w:t>
      </w:r>
      <w:r>
        <w:rPr>
          <w:rFonts w:eastAsia="Times New Roman"/>
          <w:szCs w:val="24"/>
        </w:rPr>
        <w:t>,</w:t>
      </w:r>
      <w:r w:rsidRPr="003A7A30">
        <w:rPr>
          <w:rFonts w:eastAsia="Times New Roman"/>
          <w:szCs w:val="24"/>
        </w:rPr>
        <w:t xml:space="preserve"> γιατί θα </w:t>
      </w:r>
      <w:r>
        <w:rPr>
          <w:rFonts w:eastAsia="Times New Roman"/>
          <w:szCs w:val="24"/>
        </w:rPr>
        <w:t>ήταν</w:t>
      </w:r>
      <w:r w:rsidRPr="003A7A30">
        <w:rPr>
          <w:rFonts w:eastAsia="Times New Roman"/>
          <w:szCs w:val="24"/>
        </w:rPr>
        <w:t xml:space="preserve"> αναγκασμένοι </w:t>
      </w:r>
      <w:r>
        <w:rPr>
          <w:rFonts w:eastAsia="Times New Roman"/>
          <w:szCs w:val="24"/>
        </w:rPr>
        <w:t>οι ίδιοι</w:t>
      </w:r>
      <w:r w:rsidRPr="003A7A30">
        <w:rPr>
          <w:rFonts w:eastAsia="Times New Roman"/>
          <w:szCs w:val="24"/>
        </w:rPr>
        <w:t xml:space="preserve"> μετά από λίγες μέρες</w:t>
      </w:r>
      <w:r w:rsidRPr="00C455EA">
        <w:rPr>
          <w:rFonts w:eastAsia="Times New Roman"/>
          <w:szCs w:val="24"/>
        </w:rPr>
        <w:t>,</w:t>
      </w:r>
      <w:r w:rsidRPr="003A7A30">
        <w:rPr>
          <w:rFonts w:eastAsia="Times New Roman"/>
          <w:szCs w:val="24"/>
        </w:rPr>
        <w:t xml:space="preserve"> </w:t>
      </w:r>
      <w:r>
        <w:rPr>
          <w:rFonts w:eastAsia="Times New Roman"/>
          <w:szCs w:val="24"/>
        </w:rPr>
        <w:t xml:space="preserve">να την περάσουν και να την κυρώσουν αυτοί. Αυτή </w:t>
      </w:r>
      <w:r w:rsidRPr="003A7A30">
        <w:rPr>
          <w:rFonts w:eastAsia="Times New Roman"/>
          <w:szCs w:val="24"/>
        </w:rPr>
        <w:t>είναι η πραγματικότητα</w:t>
      </w:r>
      <w:r>
        <w:rPr>
          <w:rFonts w:eastAsia="Times New Roman"/>
          <w:szCs w:val="24"/>
        </w:rPr>
        <w:t>.</w:t>
      </w:r>
      <w:r w:rsidRPr="003A7A30">
        <w:rPr>
          <w:rFonts w:eastAsia="Times New Roman"/>
          <w:szCs w:val="24"/>
        </w:rPr>
        <w:t xml:space="preserve"> </w:t>
      </w:r>
    </w:p>
    <w:p w14:paraId="20A4EBB9" w14:textId="77777777" w:rsidR="005D4821" w:rsidRDefault="006B233D">
      <w:pPr>
        <w:spacing w:line="600" w:lineRule="auto"/>
        <w:ind w:firstLine="720"/>
        <w:jc w:val="both"/>
        <w:rPr>
          <w:rFonts w:eastAsia="Times New Roman"/>
          <w:szCs w:val="24"/>
        </w:rPr>
      </w:pPr>
      <w:r>
        <w:rPr>
          <w:rFonts w:eastAsia="Times New Roman"/>
          <w:szCs w:val="24"/>
        </w:rPr>
        <w:t>Ι</w:t>
      </w:r>
      <w:r w:rsidRPr="003A7A30">
        <w:rPr>
          <w:rFonts w:eastAsia="Times New Roman"/>
          <w:szCs w:val="24"/>
        </w:rPr>
        <w:t>δού</w:t>
      </w:r>
      <w:r>
        <w:rPr>
          <w:rFonts w:eastAsia="Times New Roman"/>
          <w:szCs w:val="24"/>
        </w:rPr>
        <w:t>,</w:t>
      </w:r>
      <w:r w:rsidRPr="003A7A30">
        <w:rPr>
          <w:rFonts w:eastAsia="Times New Roman"/>
          <w:szCs w:val="24"/>
        </w:rPr>
        <w:t xml:space="preserve"> </w:t>
      </w:r>
      <w:r>
        <w:rPr>
          <w:rFonts w:eastAsia="Times New Roman"/>
          <w:szCs w:val="24"/>
        </w:rPr>
        <w:t>λ</w:t>
      </w:r>
      <w:r w:rsidRPr="003A7A30">
        <w:rPr>
          <w:rFonts w:eastAsia="Times New Roman"/>
          <w:szCs w:val="24"/>
        </w:rPr>
        <w:t>οιπόν</w:t>
      </w:r>
      <w:r>
        <w:rPr>
          <w:rFonts w:eastAsia="Times New Roman"/>
          <w:szCs w:val="24"/>
        </w:rPr>
        <w:t>,</w:t>
      </w:r>
      <w:r w:rsidRPr="003A7A30">
        <w:rPr>
          <w:rFonts w:eastAsia="Times New Roman"/>
          <w:szCs w:val="24"/>
        </w:rPr>
        <w:t xml:space="preserve"> η Ρόδος</w:t>
      </w:r>
      <w:r>
        <w:rPr>
          <w:rFonts w:eastAsia="Times New Roman"/>
          <w:szCs w:val="24"/>
        </w:rPr>
        <w:t>,</w:t>
      </w:r>
      <w:r w:rsidRPr="003A7A30">
        <w:rPr>
          <w:rFonts w:eastAsia="Times New Roman"/>
          <w:szCs w:val="24"/>
        </w:rPr>
        <w:t xml:space="preserve"> ιδού και το πήδημα</w:t>
      </w:r>
      <w:r>
        <w:rPr>
          <w:rFonts w:eastAsia="Times New Roman"/>
          <w:szCs w:val="24"/>
        </w:rPr>
        <w:t>.</w:t>
      </w:r>
      <w:r w:rsidRPr="003A7A30">
        <w:rPr>
          <w:rFonts w:eastAsia="Times New Roman"/>
          <w:szCs w:val="24"/>
        </w:rPr>
        <w:t xml:space="preserve"> </w:t>
      </w:r>
      <w:r>
        <w:rPr>
          <w:rFonts w:eastAsia="Times New Roman"/>
          <w:szCs w:val="24"/>
        </w:rPr>
        <w:t>Ψηφίσ</w:t>
      </w:r>
      <w:r w:rsidRPr="003A7A30">
        <w:rPr>
          <w:rFonts w:eastAsia="Times New Roman"/>
          <w:szCs w:val="24"/>
        </w:rPr>
        <w:t xml:space="preserve">τε </w:t>
      </w:r>
      <w:r>
        <w:rPr>
          <w:rFonts w:eastAsia="Times New Roman"/>
          <w:szCs w:val="24"/>
        </w:rPr>
        <w:t xml:space="preserve">το </w:t>
      </w:r>
      <w:r w:rsidRPr="003A7A30">
        <w:rPr>
          <w:rFonts w:eastAsia="Times New Roman"/>
          <w:szCs w:val="24"/>
        </w:rPr>
        <w:t xml:space="preserve">αυτό και είμαστε έτοιμοι να οδηγήσουμε την κατάσταση </w:t>
      </w:r>
      <w:r>
        <w:rPr>
          <w:rFonts w:eastAsia="Times New Roman"/>
          <w:szCs w:val="24"/>
        </w:rPr>
        <w:t xml:space="preserve">σε </w:t>
      </w:r>
      <w:r w:rsidRPr="003A7A30">
        <w:rPr>
          <w:rFonts w:eastAsia="Times New Roman"/>
          <w:szCs w:val="24"/>
        </w:rPr>
        <w:t>δημοψήφισμα</w:t>
      </w:r>
      <w:r>
        <w:rPr>
          <w:rFonts w:eastAsia="Times New Roman"/>
          <w:szCs w:val="24"/>
        </w:rPr>
        <w:t xml:space="preserve">, </w:t>
      </w:r>
      <w:r w:rsidRPr="003A7A30">
        <w:rPr>
          <w:rFonts w:eastAsia="Times New Roman"/>
          <w:szCs w:val="24"/>
        </w:rPr>
        <w:t>αυτό που θέλει όλος ο ελληνικός λαός</w:t>
      </w:r>
      <w:r>
        <w:rPr>
          <w:rFonts w:eastAsia="Times New Roman"/>
          <w:szCs w:val="24"/>
        </w:rPr>
        <w:t xml:space="preserve"> και </w:t>
      </w:r>
      <w:r w:rsidRPr="003A7A30">
        <w:rPr>
          <w:rFonts w:eastAsia="Times New Roman"/>
          <w:szCs w:val="24"/>
        </w:rPr>
        <w:t>αυτά για τα οποία κόπτεστε</w:t>
      </w:r>
      <w:r>
        <w:rPr>
          <w:rFonts w:eastAsia="Times New Roman"/>
          <w:szCs w:val="24"/>
        </w:rPr>
        <w:t xml:space="preserve"> όλοι εσείς οι </w:t>
      </w:r>
      <w:r w:rsidRPr="003A7A30">
        <w:rPr>
          <w:rFonts w:eastAsia="Times New Roman"/>
          <w:szCs w:val="24"/>
        </w:rPr>
        <w:t xml:space="preserve">δημοκράτες που μιλάτε για τη </w:t>
      </w:r>
      <w:r w:rsidRPr="003A7A30">
        <w:rPr>
          <w:rFonts w:eastAsia="Times New Roman"/>
          <w:szCs w:val="24"/>
        </w:rPr>
        <w:lastRenderedPageBreak/>
        <w:t>λαϊκή κυριαρχία</w:t>
      </w:r>
      <w:r>
        <w:rPr>
          <w:rFonts w:eastAsia="Times New Roman"/>
          <w:szCs w:val="24"/>
        </w:rPr>
        <w:t>,</w:t>
      </w:r>
      <w:r w:rsidRPr="003A7A30">
        <w:rPr>
          <w:rFonts w:eastAsia="Times New Roman"/>
          <w:szCs w:val="24"/>
        </w:rPr>
        <w:t xml:space="preserve"> </w:t>
      </w:r>
      <w:r>
        <w:rPr>
          <w:rFonts w:eastAsia="Times New Roman"/>
          <w:szCs w:val="24"/>
        </w:rPr>
        <w:t>που</w:t>
      </w:r>
      <w:r w:rsidRPr="003A7A30">
        <w:rPr>
          <w:rFonts w:eastAsia="Times New Roman"/>
          <w:szCs w:val="24"/>
        </w:rPr>
        <w:t xml:space="preserve"> μιλάτε για το δίκ</w:t>
      </w:r>
      <w:r>
        <w:rPr>
          <w:rFonts w:eastAsia="Times New Roman"/>
          <w:szCs w:val="24"/>
        </w:rPr>
        <w:t>α</w:t>
      </w:r>
      <w:r w:rsidRPr="003A7A30">
        <w:rPr>
          <w:rFonts w:eastAsia="Times New Roman"/>
          <w:szCs w:val="24"/>
        </w:rPr>
        <w:t xml:space="preserve">ιο της </w:t>
      </w:r>
      <w:r>
        <w:rPr>
          <w:rFonts w:eastAsia="Times New Roman"/>
          <w:szCs w:val="24"/>
        </w:rPr>
        <w:t>δ</w:t>
      </w:r>
      <w:r>
        <w:rPr>
          <w:rFonts w:eastAsia="Times New Roman"/>
          <w:szCs w:val="24"/>
        </w:rPr>
        <w:t xml:space="preserve">ημοκρατίας, </w:t>
      </w:r>
      <w:r w:rsidRPr="003A7A30">
        <w:rPr>
          <w:rFonts w:eastAsia="Times New Roman"/>
          <w:szCs w:val="24"/>
        </w:rPr>
        <w:t>που μιλάτε για τη</w:t>
      </w:r>
      <w:r w:rsidRPr="003A7A30">
        <w:rPr>
          <w:rFonts w:eastAsia="Times New Roman"/>
          <w:szCs w:val="24"/>
        </w:rPr>
        <w:t>ν άποψη των πολλών η οποία πρέπει να υπερισχύει</w:t>
      </w:r>
      <w:r>
        <w:rPr>
          <w:rFonts w:eastAsia="Times New Roman"/>
          <w:szCs w:val="24"/>
        </w:rPr>
        <w:t>.</w:t>
      </w:r>
      <w:r w:rsidRPr="003A7A30">
        <w:rPr>
          <w:rFonts w:eastAsia="Times New Roman"/>
          <w:szCs w:val="24"/>
        </w:rPr>
        <w:t xml:space="preserve"> </w:t>
      </w:r>
    </w:p>
    <w:p w14:paraId="20A4EBBA" w14:textId="77777777" w:rsidR="005D4821" w:rsidRDefault="006B233D">
      <w:pPr>
        <w:spacing w:line="600" w:lineRule="auto"/>
        <w:ind w:firstLine="720"/>
        <w:jc w:val="both"/>
        <w:rPr>
          <w:rFonts w:eastAsia="Times New Roman"/>
          <w:szCs w:val="24"/>
        </w:rPr>
      </w:pPr>
      <w:r>
        <w:rPr>
          <w:rFonts w:eastAsia="Times New Roman"/>
          <w:szCs w:val="24"/>
        </w:rPr>
        <w:t xml:space="preserve">Όμως το </w:t>
      </w:r>
      <w:proofErr w:type="spellStart"/>
      <w:r w:rsidRPr="00667DAC">
        <w:rPr>
          <w:rFonts w:eastAsia="Times New Roman"/>
          <w:szCs w:val="24"/>
        </w:rPr>
        <w:t>κομβικότερο</w:t>
      </w:r>
      <w:proofErr w:type="spellEnd"/>
      <w:r w:rsidRPr="00667DAC">
        <w:rPr>
          <w:rFonts w:eastAsia="Times New Roman"/>
          <w:szCs w:val="24"/>
        </w:rPr>
        <w:t xml:space="preserve"> </w:t>
      </w:r>
      <w:r>
        <w:rPr>
          <w:rFonts w:eastAsia="Times New Roman"/>
          <w:szCs w:val="24"/>
        </w:rPr>
        <w:t>σημείο που συζητάμε</w:t>
      </w:r>
      <w:r w:rsidRPr="003A7A30">
        <w:rPr>
          <w:rFonts w:eastAsia="Times New Roman"/>
          <w:szCs w:val="24"/>
        </w:rPr>
        <w:t xml:space="preserve"> αυτή τη στιγμή</w:t>
      </w:r>
      <w:r>
        <w:rPr>
          <w:rFonts w:eastAsia="Times New Roman"/>
          <w:szCs w:val="24"/>
        </w:rPr>
        <w:t>,</w:t>
      </w:r>
      <w:r w:rsidRPr="003A7A30">
        <w:rPr>
          <w:rFonts w:eastAsia="Times New Roman"/>
          <w:szCs w:val="24"/>
        </w:rPr>
        <w:t xml:space="preserve"> είστε σε πλήρη αντίθεση με το 80% των Ελλήνων πολιτών</w:t>
      </w:r>
      <w:r>
        <w:rPr>
          <w:rFonts w:eastAsia="Times New Roman"/>
          <w:szCs w:val="24"/>
        </w:rPr>
        <w:t>.</w:t>
      </w:r>
      <w:r w:rsidRPr="003A7A30">
        <w:rPr>
          <w:rFonts w:eastAsia="Times New Roman"/>
          <w:szCs w:val="24"/>
        </w:rPr>
        <w:t xml:space="preserve"> </w:t>
      </w:r>
      <w:r>
        <w:rPr>
          <w:rFonts w:eastAsia="Times New Roman"/>
          <w:szCs w:val="24"/>
        </w:rPr>
        <w:t>Δ</w:t>
      </w:r>
      <w:r w:rsidRPr="003A7A30">
        <w:rPr>
          <w:rFonts w:eastAsia="Times New Roman"/>
          <w:szCs w:val="24"/>
        </w:rPr>
        <w:t>εν έχετε</w:t>
      </w:r>
      <w:r>
        <w:rPr>
          <w:rFonts w:eastAsia="Times New Roman"/>
          <w:szCs w:val="24"/>
        </w:rPr>
        <w:t>, λοιπόν, κανένα δικαίωμα να ξανα</w:t>
      </w:r>
      <w:r w:rsidRPr="003A7A30">
        <w:rPr>
          <w:rFonts w:eastAsia="Times New Roman"/>
          <w:szCs w:val="24"/>
        </w:rPr>
        <w:t xml:space="preserve">μιλήσετε </w:t>
      </w:r>
      <w:r>
        <w:rPr>
          <w:rFonts w:eastAsia="Times New Roman"/>
          <w:szCs w:val="24"/>
        </w:rPr>
        <w:t xml:space="preserve">εσείς </w:t>
      </w:r>
      <w:r w:rsidRPr="003A7A30">
        <w:rPr>
          <w:rFonts w:eastAsia="Times New Roman"/>
          <w:szCs w:val="24"/>
        </w:rPr>
        <w:t xml:space="preserve">για </w:t>
      </w:r>
      <w:r>
        <w:rPr>
          <w:rFonts w:eastAsia="Times New Roman"/>
          <w:szCs w:val="24"/>
        </w:rPr>
        <w:t>δ</w:t>
      </w:r>
      <w:r w:rsidRPr="003A7A30">
        <w:rPr>
          <w:rFonts w:eastAsia="Times New Roman"/>
          <w:szCs w:val="24"/>
        </w:rPr>
        <w:t>ημοκρατία</w:t>
      </w:r>
      <w:r>
        <w:rPr>
          <w:rFonts w:eastAsia="Times New Roman"/>
          <w:szCs w:val="24"/>
        </w:rPr>
        <w:t>.</w:t>
      </w:r>
      <w:r w:rsidRPr="003A7A30">
        <w:rPr>
          <w:rFonts w:eastAsia="Times New Roman"/>
          <w:szCs w:val="24"/>
        </w:rPr>
        <w:t xml:space="preserve"> </w:t>
      </w:r>
      <w:r>
        <w:rPr>
          <w:rFonts w:eastAsia="Times New Roman"/>
          <w:szCs w:val="24"/>
        </w:rPr>
        <w:t>Ε</w:t>
      </w:r>
      <w:r w:rsidRPr="003A7A30">
        <w:rPr>
          <w:rFonts w:eastAsia="Times New Roman"/>
          <w:szCs w:val="24"/>
        </w:rPr>
        <w:t xml:space="preserve">ίστε </w:t>
      </w:r>
      <w:r>
        <w:rPr>
          <w:rFonts w:eastAsia="Times New Roman"/>
          <w:szCs w:val="24"/>
        </w:rPr>
        <w:t>εσείς,</w:t>
      </w:r>
      <w:r w:rsidRPr="003A7A30">
        <w:rPr>
          <w:rFonts w:eastAsia="Times New Roman"/>
          <w:szCs w:val="24"/>
        </w:rPr>
        <w:t xml:space="preserve"> που κάν</w:t>
      </w:r>
      <w:r>
        <w:rPr>
          <w:rFonts w:eastAsia="Times New Roman"/>
          <w:szCs w:val="24"/>
        </w:rPr>
        <w:t>α</w:t>
      </w:r>
      <w:r w:rsidRPr="003A7A30">
        <w:rPr>
          <w:rFonts w:eastAsia="Times New Roman"/>
          <w:szCs w:val="24"/>
        </w:rPr>
        <w:t>τ</w:t>
      </w:r>
      <w:r w:rsidRPr="003A7A30">
        <w:rPr>
          <w:rFonts w:eastAsia="Times New Roman"/>
          <w:szCs w:val="24"/>
        </w:rPr>
        <w:t>ε το Σύνταγμα κουρέλι</w:t>
      </w:r>
      <w:r>
        <w:rPr>
          <w:rFonts w:eastAsia="Times New Roman"/>
          <w:szCs w:val="24"/>
        </w:rPr>
        <w:t>,</w:t>
      </w:r>
      <w:r w:rsidRPr="003A7A30">
        <w:rPr>
          <w:rFonts w:eastAsia="Times New Roman"/>
          <w:szCs w:val="24"/>
        </w:rPr>
        <w:t xml:space="preserve"> είσαστε </w:t>
      </w:r>
      <w:r>
        <w:rPr>
          <w:rFonts w:eastAsia="Times New Roman"/>
          <w:szCs w:val="24"/>
        </w:rPr>
        <w:t>εσείς,</w:t>
      </w:r>
      <w:r w:rsidRPr="003A7A30">
        <w:rPr>
          <w:rFonts w:eastAsia="Times New Roman"/>
          <w:szCs w:val="24"/>
        </w:rPr>
        <w:t xml:space="preserve"> </w:t>
      </w:r>
      <w:r>
        <w:rPr>
          <w:rFonts w:eastAsia="Times New Roman"/>
          <w:szCs w:val="24"/>
        </w:rPr>
        <w:t>που</w:t>
      </w:r>
      <w:r w:rsidRPr="003A7A30">
        <w:rPr>
          <w:rFonts w:eastAsia="Times New Roman"/>
          <w:szCs w:val="24"/>
        </w:rPr>
        <w:t xml:space="preserve"> το καλοκαίρι του 2015 τολμήσατε να προτείνετε και να ζητήσετε δημοψήφισμα</w:t>
      </w:r>
      <w:r>
        <w:rPr>
          <w:rFonts w:eastAsia="Times New Roman"/>
          <w:szCs w:val="24"/>
        </w:rPr>
        <w:t xml:space="preserve"> κ</w:t>
      </w:r>
      <w:r w:rsidRPr="003A7A30">
        <w:rPr>
          <w:rFonts w:eastAsia="Times New Roman"/>
          <w:szCs w:val="24"/>
        </w:rPr>
        <w:t>αι επειδή δεν σας άρεσε η απόφαση των Ελλήνων πολιτών</w:t>
      </w:r>
      <w:r>
        <w:rPr>
          <w:rFonts w:eastAsia="Times New Roman"/>
          <w:szCs w:val="24"/>
        </w:rPr>
        <w:t>,</w:t>
      </w:r>
      <w:r w:rsidRPr="003A7A30">
        <w:rPr>
          <w:rFonts w:eastAsia="Times New Roman"/>
          <w:szCs w:val="24"/>
        </w:rPr>
        <w:t xml:space="preserve"> σκίσα</w:t>
      </w:r>
      <w:r>
        <w:rPr>
          <w:rFonts w:eastAsia="Times New Roman"/>
          <w:szCs w:val="24"/>
        </w:rPr>
        <w:t>τ</w:t>
      </w:r>
      <w:r w:rsidRPr="003A7A30">
        <w:rPr>
          <w:rFonts w:eastAsia="Times New Roman"/>
          <w:szCs w:val="24"/>
        </w:rPr>
        <w:t xml:space="preserve">ε το δημοψήφισμα αυτό και το </w:t>
      </w:r>
      <w:r>
        <w:rPr>
          <w:rFonts w:eastAsia="Times New Roman"/>
          <w:szCs w:val="24"/>
        </w:rPr>
        <w:t>«όχι» το</w:t>
      </w:r>
      <w:r w:rsidRPr="003A7A30">
        <w:rPr>
          <w:rFonts w:eastAsia="Times New Roman"/>
          <w:szCs w:val="24"/>
        </w:rPr>
        <w:t xml:space="preserve"> μετατρέψατε σε </w:t>
      </w:r>
      <w:r>
        <w:rPr>
          <w:rFonts w:eastAsia="Times New Roman"/>
          <w:szCs w:val="24"/>
        </w:rPr>
        <w:t xml:space="preserve">«ναι». Αυτό </w:t>
      </w:r>
      <w:r w:rsidRPr="003A7A30">
        <w:rPr>
          <w:rFonts w:eastAsia="Times New Roman"/>
          <w:szCs w:val="24"/>
        </w:rPr>
        <w:t>ήταν το πρώτο</w:t>
      </w:r>
      <w:r w:rsidRPr="003A7A30">
        <w:rPr>
          <w:rFonts w:eastAsia="Times New Roman"/>
          <w:szCs w:val="24"/>
        </w:rPr>
        <w:t xml:space="preserve"> και το </w:t>
      </w:r>
      <w:r>
        <w:rPr>
          <w:rFonts w:eastAsia="Times New Roman"/>
          <w:szCs w:val="24"/>
        </w:rPr>
        <w:t xml:space="preserve">τρομακτικότερο </w:t>
      </w:r>
      <w:r w:rsidRPr="003A7A30">
        <w:rPr>
          <w:rFonts w:eastAsia="Times New Roman"/>
          <w:szCs w:val="24"/>
        </w:rPr>
        <w:t>που κάνατε</w:t>
      </w:r>
      <w:r>
        <w:rPr>
          <w:rFonts w:eastAsia="Times New Roman"/>
          <w:szCs w:val="24"/>
        </w:rPr>
        <w:t>.</w:t>
      </w:r>
    </w:p>
    <w:p w14:paraId="20A4EBBB" w14:textId="77777777" w:rsidR="005D4821" w:rsidRDefault="006B233D">
      <w:pPr>
        <w:spacing w:line="600" w:lineRule="auto"/>
        <w:ind w:firstLine="720"/>
        <w:jc w:val="both"/>
        <w:rPr>
          <w:rFonts w:eastAsia="Times New Roman"/>
          <w:szCs w:val="24"/>
        </w:rPr>
      </w:pPr>
      <w:r>
        <w:rPr>
          <w:rFonts w:eastAsia="Times New Roman"/>
          <w:szCs w:val="24"/>
        </w:rPr>
        <w:t>Τ</w:t>
      </w:r>
      <w:r w:rsidRPr="003A7A30">
        <w:rPr>
          <w:rFonts w:eastAsia="Times New Roman"/>
          <w:szCs w:val="24"/>
        </w:rPr>
        <w:t>ο δεύτερο έρχεται τώρα</w:t>
      </w:r>
      <w:r>
        <w:rPr>
          <w:rFonts w:eastAsia="Times New Roman"/>
          <w:szCs w:val="24"/>
        </w:rPr>
        <w:t>,</w:t>
      </w:r>
      <w:r w:rsidRPr="003A7A30">
        <w:rPr>
          <w:rFonts w:eastAsia="Times New Roman"/>
          <w:szCs w:val="24"/>
        </w:rPr>
        <w:t xml:space="preserve"> αυτές τις μέρες</w:t>
      </w:r>
      <w:r>
        <w:rPr>
          <w:rFonts w:eastAsia="Times New Roman"/>
          <w:szCs w:val="24"/>
        </w:rPr>
        <w:t>,</w:t>
      </w:r>
      <w:r w:rsidRPr="003A7A30">
        <w:rPr>
          <w:rFonts w:eastAsia="Times New Roman"/>
          <w:szCs w:val="24"/>
        </w:rPr>
        <w:t xml:space="preserve"> με το θέμα α</w:t>
      </w:r>
      <w:r>
        <w:rPr>
          <w:rFonts w:eastAsia="Times New Roman"/>
          <w:szCs w:val="24"/>
        </w:rPr>
        <w:t>υτ</w:t>
      </w:r>
      <w:r w:rsidRPr="003A7A30">
        <w:rPr>
          <w:rFonts w:eastAsia="Times New Roman"/>
          <w:szCs w:val="24"/>
        </w:rPr>
        <w:t>ό τη</w:t>
      </w:r>
      <w:r>
        <w:rPr>
          <w:rFonts w:eastAsia="Times New Roman"/>
          <w:szCs w:val="24"/>
        </w:rPr>
        <w:t>ς</w:t>
      </w:r>
      <w:r w:rsidRPr="003A7A30">
        <w:rPr>
          <w:rFonts w:eastAsia="Times New Roman"/>
          <w:szCs w:val="24"/>
        </w:rPr>
        <w:t xml:space="preserve"> </w:t>
      </w:r>
      <w:r>
        <w:rPr>
          <w:rFonts w:eastAsia="Times New Roman"/>
          <w:szCs w:val="24"/>
        </w:rPr>
        <w:t>σ</w:t>
      </w:r>
      <w:r w:rsidRPr="003A7A30">
        <w:rPr>
          <w:rFonts w:eastAsia="Times New Roman"/>
          <w:szCs w:val="24"/>
        </w:rPr>
        <w:t>υμφωνία</w:t>
      </w:r>
      <w:r>
        <w:rPr>
          <w:rFonts w:eastAsia="Times New Roman"/>
          <w:szCs w:val="24"/>
        </w:rPr>
        <w:t>ς</w:t>
      </w:r>
      <w:r w:rsidRPr="003A7A30">
        <w:rPr>
          <w:rFonts w:eastAsia="Times New Roman"/>
          <w:szCs w:val="24"/>
        </w:rPr>
        <w:t xml:space="preserve"> και της προδοσίας της Μακεδονίας</w:t>
      </w:r>
      <w:r>
        <w:rPr>
          <w:rFonts w:eastAsia="Times New Roman"/>
          <w:szCs w:val="24"/>
        </w:rPr>
        <w:t xml:space="preserve"> μας, στην</w:t>
      </w:r>
      <w:r w:rsidRPr="003A7A30">
        <w:rPr>
          <w:rFonts w:eastAsia="Times New Roman"/>
          <w:szCs w:val="24"/>
        </w:rPr>
        <w:t xml:space="preserve"> οποία φυσικά δεν τολμάτε να προσφύγετε στην κρίση </w:t>
      </w:r>
      <w:r>
        <w:rPr>
          <w:rFonts w:eastAsia="Times New Roman"/>
          <w:szCs w:val="24"/>
        </w:rPr>
        <w:t xml:space="preserve">και </w:t>
      </w:r>
      <w:r w:rsidRPr="003A7A30">
        <w:rPr>
          <w:rFonts w:eastAsia="Times New Roman"/>
          <w:szCs w:val="24"/>
        </w:rPr>
        <w:t>στην ψήφο του ελληνικού λαού</w:t>
      </w:r>
      <w:r>
        <w:rPr>
          <w:rFonts w:eastAsia="Times New Roman"/>
          <w:szCs w:val="24"/>
        </w:rPr>
        <w:t>.</w:t>
      </w:r>
      <w:r w:rsidRPr="003A7A30">
        <w:rPr>
          <w:rFonts w:eastAsia="Times New Roman"/>
          <w:szCs w:val="24"/>
        </w:rPr>
        <w:t xml:space="preserve"> </w:t>
      </w:r>
      <w:r>
        <w:rPr>
          <w:rFonts w:eastAsia="Times New Roman"/>
          <w:szCs w:val="24"/>
        </w:rPr>
        <w:t>Αυτή είναι η</w:t>
      </w:r>
      <w:r w:rsidRPr="003A7A30">
        <w:rPr>
          <w:rFonts w:eastAsia="Times New Roman"/>
          <w:szCs w:val="24"/>
        </w:rPr>
        <w:t xml:space="preserve"> </w:t>
      </w:r>
      <w:r>
        <w:rPr>
          <w:rFonts w:eastAsia="Times New Roman"/>
          <w:szCs w:val="24"/>
        </w:rPr>
        <w:t>δ</w:t>
      </w:r>
      <w:r w:rsidRPr="003A7A30">
        <w:rPr>
          <w:rFonts w:eastAsia="Times New Roman"/>
          <w:szCs w:val="24"/>
        </w:rPr>
        <w:t xml:space="preserve">ημοκρατία </w:t>
      </w:r>
      <w:r>
        <w:rPr>
          <w:rFonts w:eastAsia="Times New Roman"/>
          <w:szCs w:val="24"/>
        </w:rPr>
        <w:t>σας. Ν</w:t>
      </w:r>
      <w:r w:rsidRPr="003A7A30">
        <w:rPr>
          <w:rFonts w:eastAsia="Times New Roman"/>
          <w:szCs w:val="24"/>
        </w:rPr>
        <w:t>α τη χαίρεστε</w:t>
      </w:r>
      <w:r>
        <w:rPr>
          <w:rFonts w:eastAsia="Times New Roman"/>
          <w:szCs w:val="24"/>
        </w:rPr>
        <w:t>.</w:t>
      </w:r>
      <w:r w:rsidRPr="003A7A30">
        <w:rPr>
          <w:rFonts w:eastAsia="Times New Roman"/>
          <w:szCs w:val="24"/>
        </w:rPr>
        <w:t xml:space="preserve"> </w:t>
      </w:r>
      <w:r>
        <w:rPr>
          <w:rFonts w:eastAsia="Times New Roman"/>
          <w:szCs w:val="24"/>
        </w:rPr>
        <w:t>Α</w:t>
      </w:r>
      <w:r w:rsidRPr="003A7A30">
        <w:rPr>
          <w:rFonts w:eastAsia="Times New Roman"/>
          <w:szCs w:val="24"/>
        </w:rPr>
        <w:t xml:space="preserve">υτή τη δημοκρατία θα την πολεμήσουμε με όλες τις δυνάμεις </w:t>
      </w:r>
      <w:r>
        <w:rPr>
          <w:rFonts w:eastAsia="Times New Roman"/>
          <w:szCs w:val="24"/>
        </w:rPr>
        <w:t>μας.</w:t>
      </w:r>
    </w:p>
    <w:p w14:paraId="20A4EBBC" w14:textId="77777777" w:rsidR="005D4821" w:rsidRDefault="006B233D">
      <w:pPr>
        <w:spacing w:line="600" w:lineRule="auto"/>
        <w:ind w:firstLine="720"/>
        <w:jc w:val="both"/>
        <w:rPr>
          <w:rFonts w:eastAsia="Times New Roman"/>
          <w:szCs w:val="24"/>
        </w:rPr>
      </w:pPr>
      <w:r>
        <w:rPr>
          <w:rFonts w:eastAsia="Times New Roman"/>
          <w:szCs w:val="24"/>
        </w:rPr>
        <w:lastRenderedPageBreak/>
        <w:t>Βλέπουμε, λοιπόν, ότι εδώ υπάρχει σιγά-</w:t>
      </w:r>
      <w:r w:rsidRPr="003A7A30">
        <w:rPr>
          <w:rFonts w:eastAsia="Times New Roman"/>
          <w:szCs w:val="24"/>
        </w:rPr>
        <w:t xml:space="preserve">σιγά </w:t>
      </w:r>
      <w:r>
        <w:rPr>
          <w:rFonts w:eastAsia="Times New Roman"/>
          <w:szCs w:val="24"/>
        </w:rPr>
        <w:t xml:space="preserve">και </w:t>
      </w:r>
      <w:r w:rsidRPr="003A7A30">
        <w:rPr>
          <w:rFonts w:eastAsia="Times New Roman"/>
          <w:szCs w:val="24"/>
        </w:rPr>
        <w:t xml:space="preserve">όσο περνάει ο καιρός </w:t>
      </w:r>
      <w:r>
        <w:rPr>
          <w:rFonts w:eastAsia="Times New Roman"/>
          <w:szCs w:val="24"/>
        </w:rPr>
        <w:t>-</w:t>
      </w:r>
      <w:r w:rsidRPr="003A7A30">
        <w:rPr>
          <w:rFonts w:eastAsia="Times New Roman"/>
          <w:szCs w:val="24"/>
        </w:rPr>
        <w:t xml:space="preserve">και για αυτό </w:t>
      </w:r>
      <w:r>
        <w:rPr>
          <w:rFonts w:eastAsia="Times New Roman"/>
          <w:szCs w:val="24"/>
        </w:rPr>
        <w:t xml:space="preserve">ο </w:t>
      </w:r>
      <w:r w:rsidRPr="003A7A30">
        <w:rPr>
          <w:rFonts w:eastAsia="Times New Roman"/>
          <w:szCs w:val="24"/>
        </w:rPr>
        <w:t>ΣΥΡΙΖΑ δεν πρόκειται να φύγει</w:t>
      </w:r>
      <w:r>
        <w:rPr>
          <w:rFonts w:eastAsia="Times New Roman"/>
          <w:szCs w:val="24"/>
        </w:rPr>
        <w:t xml:space="preserve"> μέχρι </w:t>
      </w:r>
      <w:r w:rsidRPr="003A7A30">
        <w:rPr>
          <w:rFonts w:eastAsia="Times New Roman"/>
          <w:szCs w:val="24"/>
        </w:rPr>
        <w:t>την τελευταία μέρα που δικαιούται να είν</w:t>
      </w:r>
      <w:r w:rsidRPr="003A7A30">
        <w:rPr>
          <w:rFonts w:eastAsia="Times New Roman"/>
          <w:szCs w:val="24"/>
        </w:rPr>
        <w:t>αι στις καρέκλες</w:t>
      </w:r>
      <w:r>
        <w:rPr>
          <w:rFonts w:eastAsia="Times New Roman"/>
          <w:szCs w:val="24"/>
        </w:rPr>
        <w:t>-</w:t>
      </w:r>
      <w:r w:rsidRPr="003A7A30">
        <w:rPr>
          <w:rFonts w:eastAsia="Times New Roman"/>
          <w:szCs w:val="24"/>
        </w:rPr>
        <w:t xml:space="preserve"> εγκαθίδρυση ενός κράτους ενός βαθέως κράτους του ΣΥΡΙΖΑ</w:t>
      </w:r>
      <w:r>
        <w:rPr>
          <w:rFonts w:eastAsia="Times New Roman"/>
          <w:szCs w:val="24"/>
        </w:rPr>
        <w:t>. Η Ν</w:t>
      </w:r>
      <w:r w:rsidRPr="003A7A30">
        <w:rPr>
          <w:rFonts w:eastAsia="Times New Roman"/>
          <w:szCs w:val="24"/>
        </w:rPr>
        <w:t xml:space="preserve">έα Δημοκρατία δεν ξέρω </w:t>
      </w:r>
      <w:r>
        <w:rPr>
          <w:rFonts w:eastAsia="Times New Roman"/>
          <w:szCs w:val="24"/>
        </w:rPr>
        <w:t xml:space="preserve">πότε </w:t>
      </w:r>
      <w:r w:rsidRPr="003A7A30">
        <w:rPr>
          <w:rFonts w:eastAsia="Times New Roman"/>
          <w:szCs w:val="24"/>
        </w:rPr>
        <w:t>το πήρε χαμπάρι και το αντιλήφθηκε ότι αυτό γίνεται</w:t>
      </w:r>
      <w:r>
        <w:rPr>
          <w:rFonts w:eastAsia="Times New Roman"/>
          <w:szCs w:val="24"/>
        </w:rPr>
        <w:t>,</w:t>
      </w:r>
      <w:r w:rsidRPr="003A7A30">
        <w:rPr>
          <w:rFonts w:eastAsia="Times New Roman"/>
          <w:szCs w:val="24"/>
        </w:rPr>
        <w:t xml:space="preserve"> γιατί </w:t>
      </w:r>
      <w:r>
        <w:rPr>
          <w:rFonts w:eastAsia="Times New Roman"/>
          <w:szCs w:val="24"/>
        </w:rPr>
        <w:t>ζητούσαν</w:t>
      </w:r>
      <w:r w:rsidRPr="003A7A30">
        <w:rPr>
          <w:rFonts w:eastAsia="Times New Roman"/>
          <w:szCs w:val="24"/>
        </w:rPr>
        <w:t xml:space="preserve"> εκλογές εδώ και δυόμισι χρόνια</w:t>
      </w:r>
      <w:r>
        <w:rPr>
          <w:rFonts w:eastAsia="Times New Roman"/>
          <w:szCs w:val="24"/>
        </w:rPr>
        <w:t>,</w:t>
      </w:r>
      <w:r w:rsidRPr="003A7A30">
        <w:rPr>
          <w:rFonts w:eastAsia="Times New Roman"/>
          <w:szCs w:val="24"/>
        </w:rPr>
        <w:t xml:space="preserve"> όταν δεν έβλ</w:t>
      </w:r>
      <w:r>
        <w:rPr>
          <w:rFonts w:eastAsia="Times New Roman"/>
          <w:szCs w:val="24"/>
        </w:rPr>
        <w:t xml:space="preserve">επαν ότι ο ΣΥΡΙΖΑ δημιουργεί ένα βαθύ </w:t>
      </w:r>
      <w:r>
        <w:rPr>
          <w:rFonts w:eastAsia="Times New Roman"/>
          <w:szCs w:val="24"/>
        </w:rPr>
        <w:t xml:space="preserve">καθεστώς, το </w:t>
      </w:r>
      <w:r w:rsidRPr="003A7A30">
        <w:rPr>
          <w:rFonts w:eastAsia="Times New Roman"/>
          <w:szCs w:val="24"/>
        </w:rPr>
        <w:t xml:space="preserve">οποίο έχει πλοκάμια πλέον στη </w:t>
      </w:r>
      <w:r>
        <w:rPr>
          <w:rFonts w:eastAsia="Times New Roman"/>
          <w:szCs w:val="24"/>
        </w:rPr>
        <w:t>δ</w:t>
      </w:r>
      <w:r w:rsidRPr="003A7A30">
        <w:rPr>
          <w:rFonts w:eastAsia="Times New Roman"/>
          <w:szCs w:val="24"/>
        </w:rPr>
        <w:t>ικαιοσύνη</w:t>
      </w:r>
      <w:r>
        <w:rPr>
          <w:rFonts w:eastAsia="Times New Roman"/>
          <w:szCs w:val="24"/>
        </w:rPr>
        <w:t>,</w:t>
      </w:r>
      <w:r w:rsidRPr="003A7A30">
        <w:rPr>
          <w:rFonts w:eastAsia="Times New Roman"/>
          <w:szCs w:val="24"/>
        </w:rPr>
        <w:t xml:space="preserve"> στα Σώματα Ασφαλείας παντού</w:t>
      </w:r>
      <w:r>
        <w:rPr>
          <w:rFonts w:eastAsia="Times New Roman"/>
          <w:szCs w:val="24"/>
        </w:rPr>
        <w:t>.</w:t>
      </w:r>
      <w:r w:rsidRPr="003A7A30">
        <w:rPr>
          <w:rFonts w:eastAsia="Times New Roman"/>
          <w:szCs w:val="24"/>
        </w:rPr>
        <w:t xml:space="preserve"> </w:t>
      </w:r>
    </w:p>
    <w:p w14:paraId="20A4EBBD" w14:textId="77777777" w:rsidR="005D4821" w:rsidRDefault="006B233D">
      <w:pPr>
        <w:spacing w:line="600" w:lineRule="auto"/>
        <w:ind w:firstLine="720"/>
        <w:jc w:val="both"/>
        <w:rPr>
          <w:rFonts w:eastAsia="Times New Roman"/>
          <w:szCs w:val="24"/>
        </w:rPr>
      </w:pPr>
      <w:r>
        <w:rPr>
          <w:rFonts w:eastAsia="Times New Roman"/>
          <w:szCs w:val="24"/>
        </w:rPr>
        <w:t>Β</w:t>
      </w:r>
      <w:r w:rsidRPr="003A7A30">
        <w:rPr>
          <w:rFonts w:eastAsia="Times New Roman"/>
          <w:szCs w:val="24"/>
        </w:rPr>
        <w:t>λέπουμε</w:t>
      </w:r>
      <w:r>
        <w:rPr>
          <w:rFonts w:eastAsia="Times New Roman"/>
          <w:szCs w:val="24"/>
        </w:rPr>
        <w:t>,</w:t>
      </w:r>
      <w:r w:rsidRPr="003A7A30">
        <w:rPr>
          <w:rFonts w:eastAsia="Times New Roman"/>
          <w:szCs w:val="24"/>
        </w:rPr>
        <w:t xml:space="preserve"> </w:t>
      </w:r>
      <w:r>
        <w:rPr>
          <w:rFonts w:eastAsia="Times New Roman"/>
          <w:szCs w:val="24"/>
        </w:rPr>
        <w:t>λ</w:t>
      </w:r>
      <w:r w:rsidRPr="003A7A30">
        <w:rPr>
          <w:rFonts w:eastAsia="Times New Roman"/>
          <w:szCs w:val="24"/>
        </w:rPr>
        <w:t>οιπόν</w:t>
      </w:r>
      <w:r>
        <w:rPr>
          <w:rFonts w:eastAsia="Times New Roman"/>
          <w:szCs w:val="24"/>
        </w:rPr>
        <w:t>,</w:t>
      </w:r>
      <w:r w:rsidRPr="003A7A30">
        <w:rPr>
          <w:rFonts w:eastAsia="Times New Roman"/>
          <w:szCs w:val="24"/>
        </w:rPr>
        <w:t xml:space="preserve"> σήμερα εσάς τους δημοκράτες</w:t>
      </w:r>
      <w:r>
        <w:rPr>
          <w:rFonts w:eastAsia="Times New Roman"/>
          <w:szCs w:val="24"/>
        </w:rPr>
        <w:t>,</w:t>
      </w:r>
      <w:r w:rsidRPr="003A7A30">
        <w:rPr>
          <w:rFonts w:eastAsia="Times New Roman"/>
          <w:szCs w:val="24"/>
        </w:rPr>
        <w:t xml:space="preserve"> που κάποτε </w:t>
      </w:r>
      <w:r>
        <w:rPr>
          <w:rFonts w:eastAsia="Times New Roman"/>
          <w:szCs w:val="24"/>
        </w:rPr>
        <w:t xml:space="preserve">αγωνιζόσασταν μαζί με </w:t>
      </w:r>
      <w:r w:rsidRPr="003A7A30">
        <w:rPr>
          <w:rFonts w:eastAsia="Times New Roman"/>
          <w:szCs w:val="24"/>
        </w:rPr>
        <w:t>τη νεολαία και μιλούσατε για τα νέα παιδιά τα οποία έκαναν κατ</w:t>
      </w:r>
      <w:r>
        <w:rPr>
          <w:rFonts w:eastAsia="Times New Roman"/>
          <w:szCs w:val="24"/>
        </w:rPr>
        <w:t xml:space="preserve">αλήψεις </w:t>
      </w:r>
      <w:r w:rsidRPr="003A7A30">
        <w:rPr>
          <w:rFonts w:eastAsia="Times New Roman"/>
          <w:szCs w:val="24"/>
        </w:rPr>
        <w:t xml:space="preserve">στα σχολεία τους και </w:t>
      </w:r>
      <w:r w:rsidRPr="003A7A30">
        <w:rPr>
          <w:rFonts w:eastAsia="Times New Roman"/>
          <w:szCs w:val="24"/>
        </w:rPr>
        <w:t>παλεύ</w:t>
      </w:r>
      <w:r>
        <w:rPr>
          <w:rFonts w:eastAsia="Times New Roman"/>
          <w:szCs w:val="24"/>
        </w:rPr>
        <w:t>αν</w:t>
      </w:r>
      <w:r w:rsidRPr="003A7A30">
        <w:rPr>
          <w:rFonts w:eastAsia="Times New Roman"/>
          <w:szCs w:val="24"/>
        </w:rPr>
        <w:t xml:space="preserve"> και μοχθ</w:t>
      </w:r>
      <w:r>
        <w:rPr>
          <w:rFonts w:eastAsia="Times New Roman"/>
          <w:szCs w:val="24"/>
        </w:rPr>
        <w:t>ού</w:t>
      </w:r>
      <w:r w:rsidRPr="003A7A30">
        <w:rPr>
          <w:rFonts w:eastAsia="Times New Roman"/>
          <w:szCs w:val="24"/>
        </w:rPr>
        <w:t>σ</w:t>
      </w:r>
      <w:r>
        <w:rPr>
          <w:rFonts w:eastAsia="Times New Roman"/>
          <w:szCs w:val="24"/>
        </w:rPr>
        <w:t>α</w:t>
      </w:r>
      <w:r w:rsidRPr="003A7A30">
        <w:rPr>
          <w:rFonts w:eastAsia="Times New Roman"/>
          <w:szCs w:val="24"/>
        </w:rPr>
        <w:t>ν για πράγματα τα οποία αγωνιζόντουσαν</w:t>
      </w:r>
      <w:r>
        <w:rPr>
          <w:rFonts w:eastAsia="Times New Roman"/>
          <w:szCs w:val="24"/>
        </w:rPr>
        <w:t>,</w:t>
      </w:r>
      <w:r w:rsidRPr="003A7A30">
        <w:rPr>
          <w:rFonts w:eastAsia="Times New Roman"/>
          <w:szCs w:val="24"/>
        </w:rPr>
        <w:t xml:space="preserve"> να είστε αυτοί που στηλιτεύετ</w:t>
      </w:r>
      <w:r>
        <w:rPr>
          <w:rFonts w:eastAsia="Times New Roman"/>
          <w:szCs w:val="24"/>
        </w:rPr>
        <w:t>ε</w:t>
      </w:r>
      <w:r w:rsidRPr="003A7A30">
        <w:rPr>
          <w:rFonts w:eastAsia="Times New Roman"/>
          <w:szCs w:val="24"/>
        </w:rPr>
        <w:t xml:space="preserve"> όλες τις καταλήψεις</w:t>
      </w:r>
      <w:r>
        <w:rPr>
          <w:rFonts w:eastAsia="Times New Roman"/>
          <w:szCs w:val="24"/>
        </w:rPr>
        <w:t xml:space="preserve"> που γίνονται στα</w:t>
      </w:r>
      <w:r w:rsidRPr="003A7A30">
        <w:rPr>
          <w:rFonts w:eastAsia="Times New Roman"/>
          <w:szCs w:val="24"/>
        </w:rPr>
        <w:t xml:space="preserve"> σχολεία</w:t>
      </w:r>
      <w:r>
        <w:rPr>
          <w:rFonts w:eastAsia="Times New Roman"/>
          <w:szCs w:val="24"/>
        </w:rPr>
        <w:t>.</w:t>
      </w:r>
      <w:r w:rsidRPr="003A7A30">
        <w:rPr>
          <w:rFonts w:eastAsia="Times New Roman"/>
          <w:szCs w:val="24"/>
        </w:rPr>
        <w:t xml:space="preserve"> Γιατί</w:t>
      </w:r>
      <w:r>
        <w:rPr>
          <w:rFonts w:eastAsia="Times New Roman"/>
          <w:szCs w:val="24"/>
        </w:rPr>
        <w:t>;</w:t>
      </w:r>
      <w:r w:rsidRPr="003A7A30">
        <w:rPr>
          <w:rFonts w:eastAsia="Times New Roman"/>
          <w:szCs w:val="24"/>
        </w:rPr>
        <w:t xml:space="preserve"> </w:t>
      </w:r>
      <w:r>
        <w:rPr>
          <w:rFonts w:eastAsia="Times New Roman"/>
          <w:szCs w:val="24"/>
        </w:rPr>
        <w:t>Ε</w:t>
      </w:r>
      <w:r w:rsidRPr="003A7A30">
        <w:rPr>
          <w:rFonts w:eastAsia="Times New Roman"/>
          <w:szCs w:val="24"/>
        </w:rPr>
        <w:t xml:space="preserve">πειδή τα </w:t>
      </w:r>
      <w:r>
        <w:rPr>
          <w:rFonts w:eastAsia="Times New Roman"/>
          <w:szCs w:val="24"/>
        </w:rPr>
        <w:t>μ</w:t>
      </w:r>
      <w:r w:rsidRPr="003A7A30">
        <w:rPr>
          <w:rFonts w:eastAsia="Times New Roman"/>
          <w:szCs w:val="24"/>
        </w:rPr>
        <w:t xml:space="preserve">έσα </w:t>
      </w:r>
      <w:r>
        <w:rPr>
          <w:rFonts w:eastAsia="Times New Roman"/>
          <w:szCs w:val="24"/>
        </w:rPr>
        <w:t>μ</w:t>
      </w:r>
      <w:r w:rsidRPr="003A7A30">
        <w:rPr>
          <w:rFonts w:eastAsia="Times New Roman"/>
          <w:szCs w:val="24"/>
        </w:rPr>
        <w:t xml:space="preserve">αζικής </w:t>
      </w:r>
      <w:r>
        <w:rPr>
          <w:rFonts w:eastAsia="Times New Roman"/>
          <w:szCs w:val="24"/>
        </w:rPr>
        <w:t>ε</w:t>
      </w:r>
      <w:r w:rsidRPr="003A7A30">
        <w:rPr>
          <w:rFonts w:eastAsia="Times New Roman"/>
          <w:szCs w:val="24"/>
        </w:rPr>
        <w:t xml:space="preserve">νημέρωσης </w:t>
      </w:r>
      <w:r>
        <w:rPr>
          <w:rFonts w:eastAsia="Times New Roman"/>
          <w:szCs w:val="24"/>
        </w:rPr>
        <w:t xml:space="preserve">δεν τα δείχνουν καλά και δεν </w:t>
      </w:r>
      <w:r w:rsidRPr="003A7A30">
        <w:rPr>
          <w:rFonts w:eastAsia="Times New Roman"/>
          <w:szCs w:val="24"/>
        </w:rPr>
        <w:t>τα λένε καλά</w:t>
      </w:r>
      <w:r>
        <w:rPr>
          <w:rFonts w:eastAsia="Times New Roman"/>
          <w:szCs w:val="24"/>
        </w:rPr>
        <w:t>. Κ</w:t>
      </w:r>
      <w:r w:rsidRPr="003A7A30">
        <w:rPr>
          <w:rFonts w:eastAsia="Times New Roman"/>
          <w:szCs w:val="24"/>
        </w:rPr>
        <w:t xml:space="preserve">αι επειδή είναι καθοδηγούμενα τα </w:t>
      </w:r>
      <w:r w:rsidRPr="003A7A30">
        <w:rPr>
          <w:rFonts w:eastAsia="Times New Roman"/>
          <w:szCs w:val="24"/>
        </w:rPr>
        <w:t>πάντα που μαθαίνουν οι Έλληνες πολίτες</w:t>
      </w:r>
      <w:r>
        <w:rPr>
          <w:rFonts w:eastAsia="Times New Roman"/>
          <w:szCs w:val="24"/>
        </w:rPr>
        <w:t>,</w:t>
      </w:r>
      <w:r w:rsidRPr="003A7A30">
        <w:rPr>
          <w:rFonts w:eastAsia="Times New Roman"/>
          <w:szCs w:val="24"/>
        </w:rPr>
        <w:t xml:space="preserve"> να ενημερώσουμε τους </w:t>
      </w:r>
      <w:r>
        <w:rPr>
          <w:rFonts w:eastAsia="Times New Roman"/>
          <w:szCs w:val="24"/>
        </w:rPr>
        <w:t>Έλληνες που</w:t>
      </w:r>
      <w:r w:rsidRPr="003A7A30">
        <w:rPr>
          <w:rFonts w:eastAsia="Times New Roman"/>
          <w:szCs w:val="24"/>
        </w:rPr>
        <w:t xml:space="preserve"> μας ακού</w:t>
      </w:r>
      <w:r>
        <w:rPr>
          <w:rFonts w:eastAsia="Times New Roman"/>
          <w:szCs w:val="24"/>
        </w:rPr>
        <w:t>ν</w:t>
      </w:r>
      <w:r w:rsidRPr="003A7A30">
        <w:rPr>
          <w:rFonts w:eastAsia="Times New Roman"/>
          <w:szCs w:val="24"/>
        </w:rPr>
        <w:t xml:space="preserve"> ότι αυτή τη στιγμή στην Ελ</w:t>
      </w:r>
      <w:r w:rsidRPr="003A7A30">
        <w:rPr>
          <w:rFonts w:eastAsia="Times New Roman"/>
          <w:szCs w:val="24"/>
        </w:rPr>
        <w:lastRenderedPageBreak/>
        <w:t>λάδα</w:t>
      </w:r>
      <w:r>
        <w:rPr>
          <w:rFonts w:eastAsia="Times New Roman"/>
          <w:szCs w:val="24"/>
        </w:rPr>
        <w:t>,</w:t>
      </w:r>
      <w:r w:rsidRPr="003A7A30">
        <w:rPr>
          <w:rFonts w:eastAsia="Times New Roman"/>
          <w:szCs w:val="24"/>
        </w:rPr>
        <w:t xml:space="preserve"> στη Μακεδονία </w:t>
      </w:r>
      <w:r>
        <w:rPr>
          <w:rFonts w:eastAsia="Times New Roman"/>
          <w:szCs w:val="24"/>
        </w:rPr>
        <w:t>μας,</w:t>
      </w:r>
      <w:r w:rsidRPr="003A7A30">
        <w:rPr>
          <w:rFonts w:eastAsia="Times New Roman"/>
          <w:szCs w:val="24"/>
        </w:rPr>
        <w:t xml:space="preserve"> στην Κρήτη</w:t>
      </w:r>
      <w:r>
        <w:rPr>
          <w:rFonts w:eastAsia="Times New Roman"/>
          <w:szCs w:val="24"/>
        </w:rPr>
        <w:t>,</w:t>
      </w:r>
      <w:r w:rsidRPr="003A7A30">
        <w:rPr>
          <w:rFonts w:eastAsia="Times New Roman"/>
          <w:szCs w:val="24"/>
        </w:rPr>
        <w:t xml:space="preserve"> στη Θεσσαλία</w:t>
      </w:r>
      <w:r>
        <w:rPr>
          <w:rFonts w:eastAsia="Times New Roman"/>
          <w:szCs w:val="24"/>
        </w:rPr>
        <w:t>,</w:t>
      </w:r>
      <w:r w:rsidRPr="003A7A30">
        <w:rPr>
          <w:rFonts w:eastAsia="Times New Roman"/>
          <w:szCs w:val="24"/>
        </w:rPr>
        <w:t xml:space="preserve"> σε διάφορες περιοχές </w:t>
      </w:r>
      <w:r>
        <w:rPr>
          <w:rFonts w:eastAsia="Times New Roman"/>
          <w:szCs w:val="24"/>
        </w:rPr>
        <w:t xml:space="preserve">της </w:t>
      </w:r>
      <w:r w:rsidRPr="003A7A30">
        <w:rPr>
          <w:rFonts w:eastAsia="Times New Roman"/>
          <w:szCs w:val="24"/>
        </w:rPr>
        <w:t>Ελλάδας είναι πάρα πολλά σχολεία</w:t>
      </w:r>
      <w:r>
        <w:rPr>
          <w:rFonts w:eastAsia="Times New Roman"/>
          <w:szCs w:val="24"/>
        </w:rPr>
        <w:t>,</w:t>
      </w:r>
      <w:r w:rsidRPr="003A7A30">
        <w:rPr>
          <w:rFonts w:eastAsia="Times New Roman"/>
          <w:szCs w:val="24"/>
        </w:rPr>
        <w:t xml:space="preserve"> γυμνάσια </w:t>
      </w:r>
      <w:r>
        <w:rPr>
          <w:rFonts w:eastAsia="Times New Roman"/>
          <w:szCs w:val="24"/>
        </w:rPr>
        <w:t xml:space="preserve">κυρίως </w:t>
      </w:r>
      <w:r w:rsidRPr="003A7A30">
        <w:rPr>
          <w:rFonts w:eastAsia="Times New Roman"/>
          <w:szCs w:val="24"/>
        </w:rPr>
        <w:t>αλλά και λύκεια</w:t>
      </w:r>
      <w:r>
        <w:rPr>
          <w:rFonts w:eastAsia="Times New Roman"/>
          <w:szCs w:val="24"/>
        </w:rPr>
        <w:t>,</w:t>
      </w:r>
      <w:r w:rsidRPr="003A7A30">
        <w:rPr>
          <w:rFonts w:eastAsia="Times New Roman"/>
          <w:szCs w:val="24"/>
        </w:rPr>
        <w:t xml:space="preserve"> σε κ</w:t>
      </w:r>
      <w:r w:rsidRPr="003A7A30">
        <w:rPr>
          <w:rFonts w:eastAsia="Times New Roman"/>
          <w:szCs w:val="24"/>
        </w:rPr>
        <w:t xml:space="preserve">ατάληψη για το ζήτημα της προδοσίας </w:t>
      </w:r>
      <w:r>
        <w:rPr>
          <w:rFonts w:eastAsia="Times New Roman"/>
          <w:szCs w:val="24"/>
        </w:rPr>
        <w:t xml:space="preserve">της </w:t>
      </w:r>
      <w:r w:rsidRPr="003A7A30">
        <w:rPr>
          <w:rFonts w:eastAsia="Times New Roman"/>
          <w:szCs w:val="24"/>
        </w:rPr>
        <w:t>Μακεδονίας</w:t>
      </w:r>
      <w:r>
        <w:rPr>
          <w:rFonts w:eastAsia="Times New Roman"/>
          <w:szCs w:val="24"/>
        </w:rPr>
        <w:t>.</w:t>
      </w:r>
      <w:r w:rsidRPr="003A7A30">
        <w:rPr>
          <w:rFonts w:eastAsia="Times New Roman"/>
          <w:szCs w:val="24"/>
        </w:rPr>
        <w:t xml:space="preserve"> </w:t>
      </w:r>
      <w:r>
        <w:rPr>
          <w:rFonts w:eastAsia="Times New Roman"/>
          <w:szCs w:val="24"/>
        </w:rPr>
        <w:t>Α</w:t>
      </w:r>
      <w:r w:rsidRPr="003A7A30">
        <w:rPr>
          <w:rFonts w:eastAsia="Times New Roman"/>
          <w:szCs w:val="24"/>
        </w:rPr>
        <w:t>υτ</w:t>
      </w:r>
      <w:r>
        <w:rPr>
          <w:rFonts w:eastAsia="Times New Roman"/>
          <w:szCs w:val="24"/>
        </w:rPr>
        <w:t xml:space="preserve">ά τα λέμε για να ξέρουμε τι γίνεται. </w:t>
      </w:r>
      <w:r w:rsidRPr="003A7A30">
        <w:rPr>
          <w:rFonts w:eastAsia="Times New Roman"/>
          <w:szCs w:val="24"/>
        </w:rPr>
        <w:t>Εμείς θα είμαστε δίπλα</w:t>
      </w:r>
      <w:r>
        <w:rPr>
          <w:rFonts w:eastAsia="Times New Roman"/>
          <w:szCs w:val="24"/>
        </w:rPr>
        <w:t>.</w:t>
      </w:r>
      <w:r w:rsidRPr="003A7A30">
        <w:rPr>
          <w:rFonts w:eastAsia="Times New Roman"/>
          <w:szCs w:val="24"/>
        </w:rPr>
        <w:t xml:space="preserve"> </w:t>
      </w:r>
      <w:r>
        <w:rPr>
          <w:rFonts w:eastAsia="Times New Roman"/>
          <w:szCs w:val="24"/>
        </w:rPr>
        <w:t>Χ</w:t>
      </w:r>
      <w:r w:rsidRPr="003A7A30">
        <w:rPr>
          <w:rFonts w:eastAsia="Times New Roman"/>
          <w:szCs w:val="24"/>
        </w:rPr>
        <w:t>αιρετί</w:t>
      </w:r>
      <w:r>
        <w:rPr>
          <w:rFonts w:eastAsia="Times New Roman"/>
          <w:szCs w:val="24"/>
        </w:rPr>
        <w:t>ζ</w:t>
      </w:r>
      <w:r w:rsidRPr="003A7A30">
        <w:rPr>
          <w:rFonts w:eastAsia="Times New Roman"/>
          <w:szCs w:val="24"/>
        </w:rPr>
        <w:t>ουμε τη στάση αυτή των μαθητών</w:t>
      </w:r>
      <w:r>
        <w:rPr>
          <w:rFonts w:eastAsia="Times New Roman"/>
          <w:szCs w:val="24"/>
        </w:rPr>
        <w:t>,</w:t>
      </w:r>
      <w:r w:rsidRPr="003A7A30">
        <w:rPr>
          <w:rFonts w:eastAsia="Times New Roman"/>
          <w:szCs w:val="24"/>
        </w:rPr>
        <w:t xml:space="preserve"> των πατριωτών</w:t>
      </w:r>
      <w:r>
        <w:rPr>
          <w:rFonts w:eastAsia="Times New Roman"/>
          <w:szCs w:val="24"/>
        </w:rPr>
        <w:t>,</w:t>
      </w:r>
      <w:r w:rsidRPr="003A7A30">
        <w:rPr>
          <w:rFonts w:eastAsia="Times New Roman"/>
          <w:szCs w:val="24"/>
        </w:rPr>
        <w:t xml:space="preserve"> των Ελλήνων μαθητών και θα στηρίξου</w:t>
      </w:r>
      <w:r>
        <w:rPr>
          <w:rFonts w:eastAsia="Times New Roman"/>
          <w:szCs w:val="24"/>
        </w:rPr>
        <w:t>με</w:t>
      </w:r>
      <w:r w:rsidRPr="003A7A30">
        <w:rPr>
          <w:rFonts w:eastAsia="Times New Roman"/>
          <w:szCs w:val="24"/>
        </w:rPr>
        <w:t xml:space="preserve"> τα παιδιά αυτά όσο μπορούμε</w:t>
      </w:r>
      <w:r>
        <w:rPr>
          <w:rFonts w:eastAsia="Times New Roman"/>
          <w:szCs w:val="24"/>
        </w:rPr>
        <w:t>.</w:t>
      </w:r>
      <w:r w:rsidRPr="003A7A30">
        <w:rPr>
          <w:rFonts w:eastAsia="Times New Roman"/>
          <w:szCs w:val="24"/>
        </w:rPr>
        <w:t xml:space="preserve"> </w:t>
      </w:r>
      <w:r>
        <w:rPr>
          <w:rFonts w:eastAsia="Times New Roman"/>
          <w:szCs w:val="24"/>
        </w:rPr>
        <w:t>Θ</w:t>
      </w:r>
      <w:r w:rsidRPr="003A7A30">
        <w:rPr>
          <w:rFonts w:eastAsia="Times New Roman"/>
          <w:szCs w:val="24"/>
        </w:rPr>
        <w:t>α στηρίξου</w:t>
      </w:r>
      <w:r>
        <w:rPr>
          <w:rFonts w:eastAsia="Times New Roman"/>
          <w:szCs w:val="24"/>
        </w:rPr>
        <w:t>με</w:t>
      </w:r>
      <w:r w:rsidRPr="003A7A30">
        <w:rPr>
          <w:rFonts w:eastAsia="Times New Roman"/>
          <w:szCs w:val="24"/>
        </w:rPr>
        <w:t xml:space="preserve"> τα π</w:t>
      </w:r>
      <w:r w:rsidRPr="003A7A30">
        <w:rPr>
          <w:rFonts w:eastAsia="Times New Roman"/>
          <w:szCs w:val="24"/>
        </w:rPr>
        <w:t>αιδιά αυτά</w:t>
      </w:r>
      <w:r>
        <w:rPr>
          <w:rFonts w:eastAsia="Times New Roman"/>
          <w:szCs w:val="24"/>
        </w:rPr>
        <w:t>.</w:t>
      </w:r>
      <w:r w:rsidRPr="003A7A30">
        <w:rPr>
          <w:rFonts w:eastAsia="Times New Roman"/>
          <w:szCs w:val="24"/>
        </w:rPr>
        <w:t xml:space="preserve"> </w:t>
      </w:r>
      <w:r>
        <w:rPr>
          <w:rFonts w:eastAsia="Times New Roman"/>
          <w:szCs w:val="24"/>
        </w:rPr>
        <w:t>Κ</w:t>
      </w:r>
      <w:r w:rsidRPr="003A7A30">
        <w:rPr>
          <w:rFonts w:eastAsia="Times New Roman"/>
          <w:szCs w:val="24"/>
        </w:rPr>
        <w:t xml:space="preserve">αι σας είχα πει κάποια άλλη φορά από το Βήμα της Βουλής ότι το </w:t>
      </w:r>
      <w:r>
        <w:rPr>
          <w:rFonts w:eastAsia="Times New Roman"/>
          <w:szCs w:val="24"/>
        </w:rPr>
        <w:t>«</w:t>
      </w:r>
      <w:r w:rsidRPr="003A7A30">
        <w:rPr>
          <w:rFonts w:eastAsia="Times New Roman"/>
          <w:szCs w:val="24"/>
        </w:rPr>
        <w:t>Μακεδονικό</w:t>
      </w:r>
      <w:r>
        <w:rPr>
          <w:rFonts w:eastAsia="Times New Roman"/>
          <w:szCs w:val="24"/>
        </w:rPr>
        <w:t>»,</w:t>
      </w:r>
      <w:r w:rsidRPr="003A7A30">
        <w:rPr>
          <w:rFonts w:eastAsia="Times New Roman"/>
          <w:szCs w:val="24"/>
        </w:rPr>
        <w:t xml:space="preserve"> ό</w:t>
      </w:r>
      <w:r>
        <w:rPr>
          <w:rFonts w:eastAsia="Times New Roman"/>
          <w:szCs w:val="24"/>
        </w:rPr>
        <w:t>,</w:t>
      </w:r>
      <w:r w:rsidRPr="003A7A30">
        <w:rPr>
          <w:rFonts w:eastAsia="Times New Roman"/>
          <w:szCs w:val="24"/>
        </w:rPr>
        <w:t>τι και να κάνετε</w:t>
      </w:r>
      <w:r>
        <w:rPr>
          <w:rFonts w:eastAsia="Times New Roman"/>
          <w:szCs w:val="24"/>
        </w:rPr>
        <w:t>,</w:t>
      </w:r>
      <w:r w:rsidRPr="003A7A30">
        <w:rPr>
          <w:rFonts w:eastAsia="Times New Roman"/>
          <w:szCs w:val="24"/>
        </w:rPr>
        <w:t xml:space="preserve"> θα είναι αυτό που θα τελειώσει την πολιτική σας καριέρα</w:t>
      </w:r>
      <w:r>
        <w:rPr>
          <w:rFonts w:eastAsia="Times New Roman"/>
          <w:szCs w:val="24"/>
        </w:rPr>
        <w:t>.</w:t>
      </w:r>
      <w:r w:rsidRPr="003A7A30">
        <w:rPr>
          <w:rFonts w:eastAsia="Times New Roman"/>
          <w:szCs w:val="24"/>
        </w:rPr>
        <w:t xml:space="preserve"> </w:t>
      </w:r>
      <w:r>
        <w:rPr>
          <w:rFonts w:eastAsia="Times New Roman"/>
          <w:szCs w:val="24"/>
        </w:rPr>
        <w:t>Τ</w:t>
      </w:r>
      <w:r w:rsidRPr="003A7A30">
        <w:rPr>
          <w:rFonts w:eastAsia="Times New Roman"/>
          <w:szCs w:val="24"/>
        </w:rPr>
        <w:t>ώρα το κάνατε</w:t>
      </w:r>
      <w:r>
        <w:rPr>
          <w:rFonts w:eastAsia="Times New Roman"/>
          <w:szCs w:val="24"/>
        </w:rPr>
        <w:t xml:space="preserve"> και το</w:t>
      </w:r>
      <w:r w:rsidRPr="003A7A30">
        <w:rPr>
          <w:rFonts w:eastAsia="Times New Roman"/>
          <w:szCs w:val="24"/>
        </w:rPr>
        <w:t xml:space="preserve"> ψηφίσατε</w:t>
      </w:r>
      <w:r>
        <w:rPr>
          <w:rFonts w:eastAsia="Times New Roman"/>
          <w:szCs w:val="24"/>
        </w:rPr>
        <w:t>.</w:t>
      </w:r>
      <w:r w:rsidRPr="003A7A30">
        <w:rPr>
          <w:rFonts w:eastAsia="Times New Roman"/>
          <w:szCs w:val="24"/>
        </w:rPr>
        <w:t xml:space="preserve"> </w:t>
      </w:r>
    </w:p>
    <w:p w14:paraId="20A4EBBE" w14:textId="77777777" w:rsidR="005D4821" w:rsidRDefault="006B233D">
      <w:pPr>
        <w:spacing w:line="600" w:lineRule="auto"/>
        <w:ind w:firstLine="720"/>
        <w:jc w:val="both"/>
        <w:rPr>
          <w:rFonts w:eastAsia="Times New Roman"/>
          <w:szCs w:val="24"/>
        </w:rPr>
      </w:pPr>
      <w:r>
        <w:rPr>
          <w:rFonts w:eastAsia="Times New Roman"/>
          <w:szCs w:val="24"/>
        </w:rPr>
        <w:t>Θ</w:t>
      </w:r>
      <w:r w:rsidRPr="003A7A30">
        <w:rPr>
          <w:rFonts w:eastAsia="Times New Roman"/>
          <w:szCs w:val="24"/>
        </w:rPr>
        <w:t>α σας συμβούλευα όλους εσάς</w:t>
      </w:r>
      <w:r>
        <w:rPr>
          <w:rFonts w:eastAsia="Times New Roman"/>
          <w:szCs w:val="24"/>
        </w:rPr>
        <w:t>,</w:t>
      </w:r>
      <w:r w:rsidRPr="003A7A30">
        <w:rPr>
          <w:rFonts w:eastAsia="Times New Roman"/>
          <w:szCs w:val="24"/>
        </w:rPr>
        <w:t xml:space="preserve"> να κρατήσετε αυτή</w:t>
      </w:r>
      <w:r w:rsidRPr="003A7A30">
        <w:rPr>
          <w:rFonts w:eastAsia="Times New Roman"/>
          <w:szCs w:val="24"/>
        </w:rPr>
        <w:t xml:space="preserve"> την απαράδεκτη φωτογραφία που κυκλοφόρησε σε όλα τα </w:t>
      </w:r>
      <w:proofErr w:type="spellStart"/>
      <w:r>
        <w:rPr>
          <w:rFonts w:eastAsia="Times New Roman"/>
          <w:szCs w:val="24"/>
        </w:rPr>
        <w:t>site</w:t>
      </w:r>
      <w:proofErr w:type="spellEnd"/>
      <w:r>
        <w:rPr>
          <w:rFonts w:eastAsia="Times New Roman"/>
          <w:szCs w:val="24"/>
        </w:rPr>
        <w:t xml:space="preserve"> και τις εφημερίδες μετά τη</w:t>
      </w:r>
      <w:r w:rsidRPr="003A7A30">
        <w:rPr>
          <w:rFonts w:eastAsia="Times New Roman"/>
          <w:szCs w:val="24"/>
        </w:rPr>
        <w:t xml:space="preserve"> ντροπιαστική </w:t>
      </w:r>
      <w:r>
        <w:rPr>
          <w:rFonts w:eastAsia="Times New Roman"/>
          <w:szCs w:val="24"/>
        </w:rPr>
        <w:t>σας ψήφο, που θ</w:t>
      </w:r>
      <w:r w:rsidRPr="003A7A30">
        <w:rPr>
          <w:rFonts w:eastAsia="Times New Roman"/>
          <w:szCs w:val="24"/>
        </w:rPr>
        <w:t xml:space="preserve">α </w:t>
      </w:r>
      <w:r>
        <w:rPr>
          <w:rFonts w:eastAsia="Times New Roman"/>
          <w:szCs w:val="24"/>
        </w:rPr>
        <w:t>έπρεπε</w:t>
      </w:r>
      <w:r w:rsidRPr="003A7A30">
        <w:rPr>
          <w:rFonts w:eastAsia="Times New Roman"/>
          <w:szCs w:val="24"/>
        </w:rPr>
        <w:t xml:space="preserve"> να </w:t>
      </w:r>
      <w:r>
        <w:rPr>
          <w:rFonts w:eastAsia="Times New Roman"/>
          <w:szCs w:val="24"/>
        </w:rPr>
        <w:t>έχετε σκύψει τα</w:t>
      </w:r>
      <w:r w:rsidRPr="003A7A30">
        <w:rPr>
          <w:rFonts w:eastAsia="Times New Roman"/>
          <w:szCs w:val="24"/>
        </w:rPr>
        <w:t xml:space="preserve"> κεφάλια και να </w:t>
      </w:r>
      <w:r>
        <w:rPr>
          <w:rFonts w:eastAsia="Times New Roman"/>
          <w:szCs w:val="24"/>
        </w:rPr>
        <w:t>έχετε</w:t>
      </w:r>
      <w:r w:rsidRPr="003A7A30">
        <w:rPr>
          <w:rFonts w:eastAsia="Times New Roman"/>
          <w:szCs w:val="24"/>
        </w:rPr>
        <w:t xml:space="preserve"> πάει σπίτι σας χωρίς να μιλάτε</w:t>
      </w:r>
      <w:r>
        <w:rPr>
          <w:rFonts w:eastAsia="Times New Roman"/>
          <w:szCs w:val="24"/>
        </w:rPr>
        <w:t>,</w:t>
      </w:r>
      <w:r w:rsidRPr="003A7A30">
        <w:rPr>
          <w:rFonts w:eastAsia="Times New Roman"/>
          <w:szCs w:val="24"/>
        </w:rPr>
        <w:t xml:space="preserve"> που είσαστε </w:t>
      </w:r>
      <w:r>
        <w:rPr>
          <w:rFonts w:eastAsia="Times New Roman"/>
          <w:szCs w:val="24"/>
        </w:rPr>
        <w:t>ε</w:t>
      </w:r>
      <w:r w:rsidRPr="003A7A30">
        <w:rPr>
          <w:rFonts w:eastAsia="Times New Roman"/>
          <w:szCs w:val="24"/>
        </w:rPr>
        <w:t>δώ</w:t>
      </w:r>
      <w:r>
        <w:rPr>
          <w:rFonts w:eastAsia="Times New Roman"/>
          <w:szCs w:val="24"/>
        </w:rPr>
        <w:t>, χαριεντίζεστε και χειροκροτ</w:t>
      </w:r>
      <w:r>
        <w:rPr>
          <w:rFonts w:eastAsia="Times New Roman"/>
          <w:szCs w:val="24"/>
        </w:rPr>
        <w:t>εί</w:t>
      </w:r>
      <w:r>
        <w:rPr>
          <w:rFonts w:eastAsia="Times New Roman"/>
          <w:szCs w:val="24"/>
        </w:rPr>
        <w:t>τε για το ότι πέ</w:t>
      </w:r>
      <w:r>
        <w:rPr>
          <w:rFonts w:eastAsia="Times New Roman"/>
          <w:szCs w:val="24"/>
        </w:rPr>
        <w:t>ρασε με</w:t>
      </w:r>
      <w:r w:rsidRPr="003A7A30">
        <w:rPr>
          <w:rFonts w:eastAsia="Times New Roman"/>
          <w:szCs w:val="24"/>
        </w:rPr>
        <w:t xml:space="preserve"> </w:t>
      </w:r>
      <w:proofErr w:type="spellStart"/>
      <w:r>
        <w:rPr>
          <w:rFonts w:eastAsia="Times New Roman"/>
          <w:szCs w:val="24"/>
        </w:rPr>
        <w:t>εκατόν</w:t>
      </w:r>
      <w:proofErr w:type="spellEnd"/>
      <w:r>
        <w:rPr>
          <w:rFonts w:eastAsia="Times New Roman"/>
          <w:szCs w:val="24"/>
        </w:rPr>
        <w:t xml:space="preserve"> πενήντα τρεις </w:t>
      </w:r>
      <w:r w:rsidRPr="003A7A30">
        <w:rPr>
          <w:rFonts w:eastAsia="Times New Roman"/>
          <w:szCs w:val="24"/>
        </w:rPr>
        <w:t>ψήφους</w:t>
      </w:r>
      <w:r>
        <w:rPr>
          <w:rFonts w:eastAsia="Times New Roman"/>
          <w:szCs w:val="24"/>
        </w:rPr>
        <w:t>. Χαρήκατε</w:t>
      </w:r>
      <w:r w:rsidRPr="003A7A30">
        <w:rPr>
          <w:rFonts w:eastAsia="Times New Roman"/>
          <w:szCs w:val="24"/>
        </w:rPr>
        <w:t xml:space="preserve"> την Παρασκευή</w:t>
      </w:r>
      <w:r>
        <w:rPr>
          <w:rFonts w:eastAsia="Times New Roman"/>
          <w:szCs w:val="24"/>
        </w:rPr>
        <w:t>.</w:t>
      </w:r>
      <w:r w:rsidRPr="003A7A30">
        <w:rPr>
          <w:rFonts w:eastAsia="Times New Roman"/>
          <w:szCs w:val="24"/>
        </w:rPr>
        <w:t xml:space="preserve"> </w:t>
      </w:r>
      <w:r>
        <w:rPr>
          <w:rFonts w:eastAsia="Times New Roman"/>
          <w:szCs w:val="24"/>
        </w:rPr>
        <w:t xml:space="preserve">Αυτό κρατήστε το μετά από πέντε, </w:t>
      </w:r>
      <w:r w:rsidRPr="003A7A30">
        <w:rPr>
          <w:rFonts w:eastAsia="Times New Roman"/>
          <w:szCs w:val="24"/>
        </w:rPr>
        <w:t>δέκα χρόνια</w:t>
      </w:r>
      <w:r>
        <w:rPr>
          <w:rFonts w:eastAsia="Times New Roman"/>
          <w:szCs w:val="24"/>
        </w:rPr>
        <w:t>,</w:t>
      </w:r>
      <w:r w:rsidRPr="003A7A30">
        <w:rPr>
          <w:rFonts w:eastAsia="Times New Roman"/>
          <w:szCs w:val="24"/>
        </w:rPr>
        <w:t xml:space="preserve"> να το βλέπουν τα παιδιά </w:t>
      </w:r>
      <w:r>
        <w:rPr>
          <w:rFonts w:eastAsia="Times New Roman"/>
          <w:szCs w:val="24"/>
        </w:rPr>
        <w:t>σας,</w:t>
      </w:r>
      <w:r w:rsidRPr="003A7A30">
        <w:rPr>
          <w:rFonts w:eastAsia="Times New Roman"/>
          <w:szCs w:val="24"/>
        </w:rPr>
        <w:t xml:space="preserve"> να το βλέπουν οι συγγενείς </w:t>
      </w:r>
      <w:r>
        <w:rPr>
          <w:rFonts w:eastAsia="Times New Roman"/>
          <w:szCs w:val="24"/>
        </w:rPr>
        <w:t>σας,</w:t>
      </w:r>
      <w:r w:rsidRPr="003A7A30">
        <w:rPr>
          <w:rFonts w:eastAsia="Times New Roman"/>
          <w:szCs w:val="24"/>
        </w:rPr>
        <w:t xml:space="preserve"> να το </w:t>
      </w:r>
      <w:r w:rsidRPr="003A7A30">
        <w:rPr>
          <w:rFonts w:eastAsia="Times New Roman"/>
          <w:szCs w:val="24"/>
        </w:rPr>
        <w:lastRenderedPageBreak/>
        <w:t>βλέπετε και εσείς οι ίδιοι και να θυμάστε τότε</w:t>
      </w:r>
      <w:r>
        <w:rPr>
          <w:rFonts w:eastAsia="Times New Roman"/>
          <w:szCs w:val="24"/>
        </w:rPr>
        <w:t>,</w:t>
      </w:r>
      <w:r w:rsidRPr="003A7A30">
        <w:rPr>
          <w:rFonts w:eastAsia="Times New Roman"/>
          <w:szCs w:val="24"/>
        </w:rPr>
        <w:t xml:space="preserve"> </w:t>
      </w:r>
      <w:r>
        <w:rPr>
          <w:rFonts w:eastAsia="Times New Roman"/>
          <w:szCs w:val="24"/>
        </w:rPr>
        <w:t>πώς θα σας</w:t>
      </w:r>
      <w:r w:rsidRPr="003A7A30">
        <w:rPr>
          <w:rFonts w:eastAsia="Times New Roman"/>
          <w:szCs w:val="24"/>
        </w:rPr>
        <w:t xml:space="preserve"> </w:t>
      </w:r>
      <w:r>
        <w:rPr>
          <w:rFonts w:eastAsia="Times New Roman"/>
          <w:szCs w:val="24"/>
        </w:rPr>
        <w:t>αποκαλεί</w:t>
      </w:r>
      <w:r w:rsidRPr="003A7A30">
        <w:rPr>
          <w:rFonts w:eastAsia="Times New Roman"/>
          <w:szCs w:val="24"/>
        </w:rPr>
        <w:t xml:space="preserve"> ο κόσμος και </w:t>
      </w:r>
      <w:r>
        <w:rPr>
          <w:rFonts w:eastAsia="Times New Roman"/>
          <w:szCs w:val="24"/>
        </w:rPr>
        <w:t>π</w:t>
      </w:r>
      <w:r>
        <w:rPr>
          <w:rFonts w:eastAsia="Times New Roman"/>
          <w:szCs w:val="24"/>
        </w:rPr>
        <w:t>ού</w:t>
      </w:r>
      <w:r w:rsidRPr="003A7A30">
        <w:rPr>
          <w:rFonts w:eastAsia="Times New Roman"/>
          <w:szCs w:val="24"/>
        </w:rPr>
        <w:t xml:space="preserve"> θα </w:t>
      </w:r>
      <w:r>
        <w:rPr>
          <w:rFonts w:eastAsia="Times New Roman"/>
          <w:szCs w:val="24"/>
        </w:rPr>
        <w:t xml:space="preserve">είστε. Θα είστε στο καλάθι των </w:t>
      </w:r>
      <w:r>
        <w:rPr>
          <w:rFonts w:eastAsia="Times New Roman"/>
          <w:szCs w:val="24"/>
        </w:rPr>
        <w:t>ά</w:t>
      </w:r>
      <w:r w:rsidRPr="003A7A30">
        <w:rPr>
          <w:rFonts w:eastAsia="Times New Roman"/>
          <w:szCs w:val="24"/>
        </w:rPr>
        <w:t>χρ</w:t>
      </w:r>
      <w:r>
        <w:rPr>
          <w:rFonts w:eastAsia="Times New Roman"/>
          <w:szCs w:val="24"/>
        </w:rPr>
        <w:t>η</w:t>
      </w:r>
      <w:r w:rsidRPr="003A7A30">
        <w:rPr>
          <w:rFonts w:eastAsia="Times New Roman"/>
          <w:szCs w:val="24"/>
        </w:rPr>
        <w:t>στων</w:t>
      </w:r>
      <w:r>
        <w:rPr>
          <w:rFonts w:eastAsia="Times New Roman"/>
          <w:szCs w:val="24"/>
        </w:rPr>
        <w:t xml:space="preserve">, γιατί εκεί θα σας έχουν ρίξει </w:t>
      </w:r>
      <w:r w:rsidRPr="003A7A30">
        <w:rPr>
          <w:rFonts w:eastAsia="Times New Roman"/>
          <w:szCs w:val="24"/>
        </w:rPr>
        <w:t xml:space="preserve">τα αφεντικά </w:t>
      </w:r>
      <w:r>
        <w:rPr>
          <w:rFonts w:eastAsia="Times New Roman"/>
          <w:szCs w:val="24"/>
        </w:rPr>
        <w:t xml:space="preserve">σας, τα οποία σας </w:t>
      </w:r>
      <w:r w:rsidRPr="003A7A30">
        <w:rPr>
          <w:rFonts w:eastAsia="Times New Roman"/>
          <w:szCs w:val="24"/>
        </w:rPr>
        <w:t>εκμεταλλεύτηκαν και έκανα</w:t>
      </w:r>
      <w:r>
        <w:rPr>
          <w:rFonts w:eastAsia="Times New Roman"/>
          <w:szCs w:val="24"/>
        </w:rPr>
        <w:t>ν</w:t>
      </w:r>
      <w:r w:rsidRPr="003A7A30">
        <w:rPr>
          <w:rFonts w:eastAsia="Times New Roman"/>
          <w:szCs w:val="24"/>
        </w:rPr>
        <w:t xml:space="preserve"> τη δουλειά </w:t>
      </w:r>
      <w:r>
        <w:rPr>
          <w:rFonts w:eastAsia="Times New Roman"/>
          <w:szCs w:val="24"/>
        </w:rPr>
        <w:t>τους</w:t>
      </w:r>
      <w:r w:rsidRPr="003A7A30">
        <w:rPr>
          <w:rFonts w:eastAsia="Times New Roman"/>
          <w:szCs w:val="24"/>
        </w:rPr>
        <w:t xml:space="preserve"> </w:t>
      </w:r>
      <w:r>
        <w:rPr>
          <w:rFonts w:eastAsia="Times New Roman"/>
          <w:szCs w:val="24"/>
        </w:rPr>
        <w:t>τ</w:t>
      </w:r>
      <w:r w:rsidRPr="003A7A30">
        <w:rPr>
          <w:rFonts w:eastAsia="Times New Roman"/>
          <w:szCs w:val="24"/>
        </w:rPr>
        <w:t>ώρα</w:t>
      </w:r>
      <w:r>
        <w:rPr>
          <w:rFonts w:eastAsia="Times New Roman"/>
          <w:szCs w:val="24"/>
        </w:rPr>
        <w:t>,</w:t>
      </w:r>
      <w:r w:rsidRPr="003A7A30">
        <w:rPr>
          <w:rFonts w:eastAsia="Times New Roman"/>
          <w:szCs w:val="24"/>
        </w:rPr>
        <w:t xml:space="preserve"> και δεν θα τολμάτε να ξεμ</w:t>
      </w:r>
      <w:r>
        <w:rPr>
          <w:rFonts w:eastAsia="Times New Roman"/>
          <w:szCs w:val="24"/>
        </w:rPr>
        <w:t>υτ</w:t>
      </w:r>
      <w:r w:rsidRPr="003A7A30">
        <w:rPr>
          <w:rFonts w:eastAsia="Times New Roman"/>
          <w:szCs w:val="24"/>
        </w:rPr>
        <w:t xml:space="preserve">ήσετε από το σπίτι </w:t>
      </w:r>
      <w:r>
        <w:rPr>
          <w:rFonts w:eastAsia="Times New Roman"/>
          <w:szCs w:val="24"/>
        </w:rPr>
        <w:t>σας.</w:t>
      </w:r>
      <w:r w:rsidRPr="003A7A30">
        <w:rPr>
          <w:rFonts w:eastAsia="Times New Roman"/>
          <w:szCs w:val="24"/>
        </w:rPr>
        <w:t xml:space="preserve"> </w:t>
      </w:r>
      <w:r>
        <w:rPr>
          <w:rFonts w:eastAsia="Times New Roman"/>
          <w:szCs w:val="24"/>
        </w:rPr>
        <w:t xml:space="preserve">Θα είστε </w:t>
      </w:r>
      <w:r w:rsidRPr="003A7A30">
        <w:rPr>
          <w:rFonts w:eastAsia="Times New Roman"/>
          <w:szCs w:val="24"/>
        </w:rPr>
        <w:t xml:space="preserve">στο </w:t>
      </w:r>
      <w:r>
        <w:rPr>
          <w:rFonts w:eastAsia="Times New Roman"/>
          <w:szCs w:val="24"/>
        </w:rPr>
        <w:t>α</w:t>
      </w:r>
      <w:r w:rsidRPr="003A7A30">
        <w:rPr>
          <w:rFonts w:eastAsia="Times New Roman"/>
          <w:szCs w:val="24"/>
        </w:rPr>
        <w:t xml:space="preserve">νάθεμα </w:t>
      </w:r>
      <w:r>
        <w:rPr>
          <w:rFonts w:eastAsia="Times New Roman"/>
          <w:szCs w:val="24"/>
        </w:rPr>
        <w:t xml:space="preserve">από τον ελληνικό λαό. </w:t>
      </w:r>
    </w:p>
    <w:p w14:paraId="20A4EBBF" w14:textId="77777777" w:rsidR="005D4821" w:rsidRDefault="006B233D">
      <w:pPr>
        <w:spacing w:line="600" w:lineRule="auto"/>
        <w:ind w:firstLine="720"/>
        <w:jc w:val="both"/>
        <w:rPr>
          <w:rFonts w:eastAsia="Times New Roman"/>
          <w:szCs w:val="24"/>
        </w:rPr>
      </w:pPr>
      <w:r>
        <w:rPr>
          <w:rFonts w:eastAsia="Times New Roman"/>
          <w:szCs w:val="24"/>
        </w:rPr>
        <w:t>Κ</w:t>
      </w:r>
      <w:r w:rsidRPr="003A7A30">
        <w:rPr>
          <w:rFonts w:eastAsia="Times New Roman"/>
          <w:szCs w:val="24"/>
        </w:rPr>
        <w:t>αι β</w:t>
      </w:r>
      <w:r w:rsidRPr="003A7A30">
        <w:rPr>
          <w:rFonts w:eastAsia="Times New Roman"/>
          <w:szCs w:val="24"/>
        </w:rPr>
        <w:t>λ</w:t>
      </w:r>
      <w:r>
        <w:rPr>
          <w:rFonts w:eastAsia="Times New Roman"/>
          <w:szCs w:val="24"/>
        </w:rPr>
        <w:t>έπουμε</w:t>
      </w:r>
      <w:r w:rsidRPr="003A7A30">
        <w:rPr>
          <w:rFonts w:eastAsia="Times New Roman"/>
          <w:szCs w:val="24"/>
        </w:rPr>
        <w:t xml:space="preserve"> </w:t>
      </w:r>
      <w:r>
        <w:rPr>
          <w:rFonts w:eastAsia="Times New Roman"/>
          <w:szCs w:val="24"/>
        </w:rPr>
        <w:t xml:space="preserve">εσάς τους λαοπρόβλητους που </w:t>
      </w:r>
      <w:r w:rsidRPr="003A7A30">
        <w:rPr>
          <w:rFonts w:eastAsia="Times New Roman"/>
          <w:szCs w:val="24"/>
        </w:rPr>
        <w:t xml:space="preserve">περάσατε τη </w:t>
      </w:r>
      <w:r>
        <w:rPr>
          <w:rFonts w:eastAsia="Times New Roman"/>
          <w:szCs w:val="24"/>
        </w:rPr>
        <w:t>σ</w:t>
      </w:r>
      <w:r w:rsidRPr="003A7A30">
        <w:rPr>
          <w:rFonts w:eastAsia="Times New Roman"/>
          <w:szCs w:val="24"/>
        </w:rPr>
        <w:t>υμφωνία αυτή</w:t>
      </w:r>
      <w:r>
        <w:rPr>
          <w:rFonts w:eastAsia="Times New Roman"/>
          <w:szCs w:val="24"/>
        </w:rPr>
        <w:t xml:space="preserve"> -εσάς τους λαοπρόβλητους που δίνετε 40 ευρώ τώρα στον Έλληνα, που παίρνει 500 ευρώ για να τα κάνει</w:t>
      </w:r>
      <w:r w:rsidRPr="003A7A30">
        <w:rPr>
          <w:rFonts w:eastAsia="Times New Roman"/>
          <w:szCs w:val="24"/>
        </w:rPr>
        <w:t xml:space="preserve"> 550 ευρώ</w:t>
      </w:r>
      <w:r>
        <w:rPr>
          <w:rFonts w:eastAsia="Times New Roman"/>
          <w:szCs w:val="24"/>
        </w:rPr>
        <w:t xml:space="preserve"> και δίνετε ένα </w:t>
      </w:r>
      <w:proofErr w:type="spellStart"/>
      <w:r>
        <w:rPr>
          <w:rFonts w:eastAsia="Times New Roman"/>
          <w:szCs w:val="24"/>
        </w:rPr>
        <w:t>χαρτζιλικάκι</w:t>
      </w:r>
      <w:proofErr w:type="spellEnd"/>
      <w:r>
        <w:rPr>
          <w:rFonts w:eastAsia="Times New Roman"/>
          <w:szCs w:val="24"/>
        </w:rPr>
        <w:t xml:space="preserve">- ότι δεν μπορείτε να εμφανιστείτε </w:t>
      </w:r>
      <w:r w:rsidRPr="003A7A30">
        <w:rPr>
          <w:rFonts w:eastAsia="Times New Roman"/>
          <w:szCs w:val="24"/>
        </w:rPr>
        <w:t>πουθενά</w:t>
      </w:r>
      <w:r>
        <w:rPr>
          <w:rFonts w:eastAsia="Times New Roman"/>
          <w:szCs w:val="24"/>
        </w:rPr>
        <w:t>.</w:t>
      </w:r>
      <w:r w:rsidRPr="003A7A30">
        <w:rPr>
          <w:rFonts w:eastAsia="Times New Roman"/>
          <w:szCs w:val="24"/>
        </w:rPr>
        <w:t xml:space="preserve"> Τ</w:t>
      </w:r>
      <w:r>
        <w:rPr>
          <w:rFonts w:eastAsia="Times New Roman"/>
          <w:szCs w:val="24"/>
        </w:rPr>
        <w:t>ι κατακραυγή ε</w:t>
      </w:r>
      <w:r>
        <w:rPr>
          <w:rFonts w:eastAsia="Times New Roman"/>
          <w:szCs w:val="24"/>
        </w:rPr>
        <w:t xml:space="preserve">ίναι αυτή; </w:t>
      </w:r>
      <w:r w:rsidRPr="003A7A30">
        <w:rPr>
          <w:rFonts w:eastAsia="Times New Roman"/>
          <w:szCs w:val="24"/>
        </w:rPr>
        <w:t xml:space="preserve">Τόσο </w:t>
      </w:r>
      <w:r>
        <w:rPr>
          <w:rFonts w:eastAsia="Times New Roman"/>
          <w:szCs w:val="24"/>
        </w:rPr>
        <w:t>αγαπητοί είστε από την ελληνική κοινωνία;</w:t>
      </w:r>
      <w:r w:rsidRPr="003A7A30">
        <w:rPr>
          <w:rFonts w:eastAsia="Times New Roman"/>
          <w:szCs w:val="24"/>
        </w:rPr>
        <w:t xml:space="preserve"> </w:t>
      </w:r>
      <w:r>
        <w:rPr>
          <w:rFonts w:eastAsia="Times New Roman"/>
          <w:szCs w:val="24"/>
        </w:rPr>
        <w:t xml:space="preserve">Πάτε σε καφενεία, σας κυνηγάνε. Σε πλατείες και σε δρόμους δεν το συζητάμε, δεν μπορείτε να βγείτε. Και τολμάτε να λέτε και να βγάζετε </w:t>
      </w:r>
      <w:r w:rsidRPr="003A7A30">
        <w:rPr>
          <w:rFonts w:eastAsia="Times New Roman"/>
          <w:szCs w:val="24"/>
        </w:rPr>
        <w:t xml:space="preserve">ανακοινώσεις </w:t>
      </w:r>
      <w:r>
        <w:rPr>
          <w:rFonts w:eastAsia="Times New Roman"/>
          <w:szCs w:val="24"/>
        </w:rPr>
        <w:t>-</w:t>
      </w:r>
      <w:r w:rsidRPr="003A7A30">
        <w:rPr>
          <w:rFonts w:eastAsia="Times New Roman"/>
          <w:szCs w:val="24"/>
        </w:rPr>
        <w:t>ο ΣΥΡΙΖΑ</w:t>
      </w:r>
      <w:r>
        <w:rPr>
          <w:rFonts w:eastAsia="Times New Roman"/>
          <w:szCs w:val="24"/>
        </w:rPr>
        <w:t>-</w:t>
      </w:r>
      <w:r w:rsidRPr="003A7A30">
        <w:rPr>
          <w:rFonts w:eastAsia="Times New Roman"/>
          <w:szCs w:val="24"/>
        </w:rPr>
        <w:t xml:space="preserve"> ότι αυτό </w:t>
      </w:r>
      <w:r>
        <w:rPr>
          <w:rFonts w:eastAsia="Times New Roman"/>
          <w:szCs w:val="24"/>
        </w:rPr>
        <w:t xml:space="preserve">είναι </w:t>
      </w:r>
      <w:proofErr w:type="spellStart"/>
      <w:r>
        <w:rPr>
          <w:rFonts w:eastAsia="Times New Roman"/>
          <w:szCs w:val="24"/>
        </w:rPr>
        <w:t>α</w:t>
      </w:r>
      <w:r>
        <w:rPr>
          <w:rFonts w:eastAsia="Times New Roman"/>
          <w:szCs w:val="24"/>
        </w:rPr>
        <w:t>ντισυγκεντρώσεις</w:t>
      </w:r>
      <w:proofErr w:type="spellEnd"/>
      <w:r>
        <w:rPr>
          <w:rFonts w:eastAsia="Times New Roman"/>
          <w:szCs w:val="24"/>
        </w:rPr>
        <w:t>;</w:t>
      </w:r>
      <w:r w:rsidRPr="003A7A30">
        <w:rPr>
          <w:rFonts w:eastAsia="Times New Roman"/>
          <w:szCs w:val="24"/>
        </w:rPr>
        <w:t xml:space="preserve"> </w:t>
      </w:r>
      <w:r>
        <w:rPr>
          <w:rFonts w:eastAsia="Times New Roman"/>
          <w:szCs w:val="24"/>
        </w:rPr>
        <w:t>Έ</w:t>
      </w:r>
      <w:r w:rsidRPr="003A7A30">
        <w:rPr>
          <w:rFonts w:eastAsia="Times New Roman"/>
          <w:szCs w:val="24"/>
        </w:rPr>
        <w:t>μαθα</w:t>
      </w:r>
      <w:r>
        <w:rPr>
          <w:rFonts w:eastAsia="Times New Roman"/>
          <w:szCs w:val="24"/>
        </w:rPr>
        <w:t xml:space="preserve"> ότι θα πάει το στέλεχος του ΣΥΡΙΖΑ στις Σέρρες την Παρασκευή ή το Σάββατο –κάπου το διάβαζα, </w:t>
      </w:r>
      <w:r w:rsidRPr="003A7A30">
        <w:rPr>
          <w:rFonts w:eastAsia="Times New Roman"/>
          <w:szCs w:val="24"/>
        </w:rPr>
        <w:t xml:space="preserve">δεν θυμάμαι καλά </w:t>
      </w:r>
      <w:r>
        <w:rPr>
          <w:rFonts w:eastAsia="Times New Roman"/>
          <w:szCs w:val="24"/>
        </w:rPr>
        <w:t>πότε</w:t>
      </w:r>
      <w:r w:rsidRPr="003A7A30">
        <w:rPr>
          <w:rFonts w:eastAsia="Times New Roman"/>
          <w:szCs w:val="24"/>
        </w:rPr>
        <w:t xml:space="preserve"> είναι</w:t>
      </w:r>
      <w:r>
        <w:rPr>
          <w:rFonts w:eastAsia="Times New Roman"/>
          <w:szCs w:val="24"/>
        </w:rPr>
        <w:t>-</w:t>
      </w:r>
      <w:r w:rsidRPr="003A7A30">
        <w:rPr>
          <w:rFonts w:eastAsia="Times New Roman"/>
          <w:szCs w:val="24"/>
        </w:rPr>
        <w:t xml:space="preserve"> και έχουν πει </w:t>
      </w:r>
      <w:r w:rsidRPr="003A7A30">
        <w:rPr>
          <w:rFonts w:eastAsia="Times New Roman"/>
          <w:szCs w:val="24"/>
        </w:rPr>
        <w:lastRenderedPageBreak/>
        <w:t xml:space="preserve">ότι οι Μακεδόνες εκεί θα </w:t>
      </w:r>
      <w:r>
        <w:rPr>
          <w:rFonts w:eastAsia="Times New Roman"/>
          <w:szCs w:val="24"/>
        </w:rPr>
        <w:t xml:space="preserve">αντιδράσουν και θα κάνουν μια </w:t>
      </w:r>
      <w:r w:rsidRPr="003A7A30">
        <w:rPr>
          <w:rFonts w:eastAsia="Times New Roman"/>
          <w:szCs w:val="24"/>
        </w:rPr>
        <w:t>συγκέντρωση</w:t>
      </w:r>
      <w:r>
        <w:rPr>
          <w:rFonts w:eastAsia="Times New Roman"/>
          <w:szCs w:val="24"/>
        </w:rPr>
        <w:t>,</w:t>
      </w:r>
      <w:r w:rsidRPr="003A7A30">
        <w:rPr>
          <w:rFonts w:eastAsia="Times New Roman"/>
          <w:szCs w:val="24"/>
        </w:rPr>
        <w:t xml:space="preserve"> για να δείξουν </w:t>
      </w:r>
      <w:r>
        <w:rPr>
          <w:rFonts w:eastAsia="Times New Roman"/>
          <w:szCs w:val="24"/>
        </w:rPr>
        <w:t>την αντίδρασή τους. Ε</w:t>
      </w:r>
      <w:r w:rsidRPr="003A7A30">
        <w:rPr>
          <w:rFonts w:eastAsia="Times New Roman"/>
          <w:szCs w:val="24"/>
        </w:rPr>
        <w:t xml:space="preserve">ίναι </w:t>
      </w:r>
      <w:r>
        <w:rPr>
          <w:rFonts w:eastAsia="Times New Roman"/>
          <w:szCs w:val="24"/>
        </w:rPr>
        <w:t>–</w:t>
      </w:r>
      <w:r w:rsidRPr="003A7A30">
        <w:rPr>
          <w:rFonts w:eastAsia="Times New Roman"/>
          <w:szCs w:val="24"/>
        </w:rPr>
        <w:t>λέει</w:t>
      </w:r>
      <w:r>
        <w:rPr>
          <w:rFonts w:eastAsia="Times New Roman"/>
          <w:szCs w:val="24"/>
        </w:rPr>
        <w:t>-</w:t>
      </w:r>
      <w:r w:rsidRPr="003A7A30">
        <w:rPr>
          <w:rFonts w:eastAsia="Times New Roman"/>
          <w:szCs w:val="24"/>
        </w:rPr>
        <w:t xml:space="preserve"> </w:t>
      </w:r>
      <w:proofErr w:type="spellStart"/>
      <w:r w:rsidRPr="003A7A30">
        <w:rPr>
          <w:rFonts w:eastAsia="Times New Roman"/>
          <w:szCs w:val="24"/>
        </w:rPr>
        <w:t>αντ</w:t>
      </w:r>
      <w:r w:rsidRPr="003A7A30">
        <w:rPr>
          <w:rFonts w:eastAsia="Times New Roman"/>
          <w:szCs w:val="24"/>
        </w:rPr>
        <w:t>ισυγκέντρωση</w:t>
      </w:r>
      <w:proofErr w:type="spellEnd"/>
      <w:r w:rsidRPr="003A7A30">
        <w:rPr>
          <w:rFonts w:eastAsia="Times New Roman"/>
          <w:szCs w:val="24"/>
        </w:rPr>
        <w:t xml:space="preserve"> αυτό που γίνεται</w:t>
      </w:r>
      <w:r>
        <w:rPr>
          <w:rFonts w:eastAsia="Times New Roman"/>
          <w:szCs w:val="24"/>
        </w:rPr>
        <w:t>.</w:t>
      </w:r>
      <w:r w:rsidRPr="003A7A30">
        <w:rPr>
          <w:rFonts w:eastAsia="Times New Roman"/>
          <w:szCs w:val="24"/>
        </w:rPr>
        <w:t xml:space="preserve"> </w:t>
      </w:r>
    </w:p>
    <w:p w14:paraId="20A4EBC0" w14:textId="77777777" w:rsidR="005D4821" w:rsidRDefault="006B233D">
      <w:pPr>
        <w:spacing w:line="600" w:lineRule="auto"/>
        <w:ind w:firstLine="720"/>
        <w:jc w:val="both"/>
        <w:rPr>
          <w:rFonts w:eastAsia="Times New Roman"/>
          <w:szCs w:val="24"/>
        </w:rPr>
      </w:pPr>
      <w:proofErr w:type="spellStart"/>
      <w:r w:rsidRPr="003A7A30">
        <w:rPr>
          <w:rFonts w:eastAsia="Times New Roman"/>
          <w:szCs w:val="24"/>
        </w:rPr>
        <w:t>Κατ</w:t>
      </w:r>
      <w:r>
        <w:rPr>
          <w:rFonts w:eastAsia="Times New Roman"/>
          <w:szCs w:val="24"/>
        </w:rPr>
        <w:t>΄</w:t>
      </w:r>
      <w:r w:rsidRPr="003A7A30">
        <w:rPr>
          <w:rFonts w:eastAsia="Times New Roman"/>
          <w:szCs w:val="24"/>
        </w:rPr>
        <w:t>αρχ</w:t>
      </w:r>
      <w:r>
        <w:rPr>
          <w:rFonts w:eastAsia="Times New Roman"/>
          <w:szCs w:val="24"/>
        </w:rPr>
        <w:t>άς</w:t>
      </w:r>
      <w:proofErr w:type="spellEnd"/>
      <w:r w:rsidRPr="003A7A30">
        <w:rPr>
          <w:rFonts w:eastAsia="Times New Roman"/>
          <w:szCs w:val="24"/>
        </w:rPr>
        <w:t xml:space="preserve"> πέραν του </w:t>
      </w:r>
      <w:r>
        <w:rPr>
          <w:rFonts w:eastAsia="Times New Roman"/>
          <w:szCs w:val="24"/>
        </w:rPr>
        <w:t xml:space="preserve">γελοίου </w:t>
      </w:r>
      <w:r w:rsidRPr="003A7A30">
        <w:rPr>
          <w:rFonts w:eastAsia="Times New Roman"/>
          <w:szCs w:val="24"/>
        </w:rPr>
        <w:t xml:space="preserve">του πράγματος </w:t>
      </w:r>
      <w:r>
        <w:rPr>
          <w:rFonts w:eastAsia="Times New Roman"/>
          <w:szCs w:val="24"/>
        </w:rPr>
        <w:t>-</w:t>
      </w:r>
      <w:r w:rsidRPr="003A7A30">
        <w:rPr>
          <w:rFonts w:eastAsia="Times New Roman"/>
          <w:szCs w:val="24"/>
        </w:rPr>
        <w:t xml:space="preserve">γιατί ο ΣΥΡΙΖΑ είναι αυτός ο οποίος πρώτος εφάρμοσε τις </w:t>
      </w:r>
      <w:proofErr w:type="spellStart"/>
      <w:r w:rsidRPr="003A7A30">
        <w:rPr>
          <w:rFonts w:eastAsia="Times New Roman"/>
          <w:szCs w:val="24"/>
        </w:rPr>
        <w:t>αντισυγκεντρώσεις</w:t>
      </w:r>
      <w:proofErr w:type="spellEnd"/>
      <w:r>
        <w:rPr>
          <w:rFonts w:eastAsia="Times New Roman"/>
          <w:szCs w:val="24"/>
        </w:rPr>
        <w:t xml:space="preserve"> στην</w:t>
      </w:r>
      <w:r w:rsidRPr="003A7A30">
        <w:rPr>
          <w:rFonts w:eastAsia="Times New Roman"/>
          <w:szCs w:val="24"/>
        </w:rPr>
        <w:t xml:space="preserve"> Ελλάδα</w:t>
      </w:r>
      <w:r>
        <w:rPr>
          <w:rFonts w:eastAsia="Times New Roman"/>
          <w:szCs w:val="24"/>
        </w:rPr>
        <w:t>-,</w:t>
      </w:r>
      <w:r w:rsidRPr="003A7A30">
        <w:rPr>
          <w:rFonts w:eastAsia="Times New Roman"/>
          <w:szCs w:val="24"/>
        </w:rPr>
        <w:t xml:space="preserve"> έχουν γίνει πάνω από </w:t>
      </w:r>
      <w:r>
        <w:rPr>
          <w:rFonts w:eastAsia="Times New Roman"/>
          <w:szCs w:val="24"/>
        </w:rPr>
        <w:t>σαράντα πέντε,</w:t>
      </w:r>
      <w:r w:rsidRPr="003A7A30">
        <w:rPr>
          <w:rFonts w:eastAsia="Times New Roman"/>
          <w:szCs w:val="24"/>
        </w:rPr>
        <w:t xml:space="preserve"> </w:t>
      </w:r>
      <w:r>
        <w:rPr>
          <w:rFonts w:eastAsia="Times New Roman"/>
          <w:szCs w:val="24"/>
        </w:rPr>
        <w:t xml:space="preserve">πενήντα στα στελέχη και τους Βουλευτές της Χρυσής </w:t>
      </w:r>
      <w:r w:rsidRPr="003A7A30">
        <w:rPr>
          <w:rFonts w:eastAsia="Times New Roman"/>
          <w:szCs w:val="24"/>
        </w:rPr>
        <w:t>Αυγής</w:t>
      </w:r>
      <w:r>
        <w:rPr>
          <w:rFonts w:eastAsia="Times New Roman"/>
          <w:szCs w:val="24"/>
        </w:rPr>
        <w:t>.</w:t>
      </w:r>
      <w:r w:rsidRPr="003A7A30">
        <w:rPr>
          <w:rFonts w:eastAsia="Times New Roman"/>
          <w:szCs w:val="24"/>
        </w:rPr>
        <w:t xml:space="preserve"> </w:t>
      </w:r>
      <w:r>
        <w:rPr>
          <w:rFonts w:eastAsia="Times New Roman"/>
          <w:szCs w:val="24"/>
        </w:rPr>
        <w:t>Ό</w:t>
      </w:r>
      <w:r w:rsidRPr="003A7A30">
        <w:rPr>
          <w:rFonts w:eastAsia="Times New Roman"/>
          <w:szCs w:val="24"/>
        </w:rPr>
        <w:t xml:space="preserve">που πάμε να μιλήσουμε </w:t>
      </w:r>
      <w:r>
        <w:rPr>
          <w:rFonts w:eastAsia="Times New Roman"/>
          <w:szCs w:val="24"/>
        </w:rPr>
        <w:t>επισήμως</w:t>
      </w:r>
      <w:r>
        <w:rPr>
          <w:rFonts w:eastAsia="Times New Roman"/>
          <w:szCs w:val="24"/>
        </w:rPr>
        <w:t>,</w:t>
      </w:r>
      <w:r w:rsidRPr="003A7A30">
        <w:rPr>
          <w:rFonts w:eastAsia="Times New Roman"/>
          <w:szCs w:val="24"/>
        </w:rPr>
        <w:t xml:space="preserve"> στελέχη και Βουλευτές του ΣΥΡΙΖΑ συμμετέχου</w:t>
      </w:r>
      <w:r>
        <w:rPr>
          <w:rFonts w:eastAsia="Times New Roman"/>
          <w:szCs w:val="24"/>
        </w:rPr>
        <w:t>ν σ</w:t>
      </w:r>
      <w:r w:rsidRPr="003A7A30">
        <w:rPr>
          <w:rFonts w:eastAsia="Times New Roman"/>
          <w:szCs w:val="24"/>
        </w:rPr>
        <w:t xml:space="preserve">τις </w:t>
      </w:r>
      <w:proofErr w:type="spellStart"/>
      <w:r>
        <w:rPr>
          <w:rFonts w:eastAsia="Times New Roman"/>
          <w:szCs w:val="24"/>
        </w:rPr>
        <w:t>αντι</w:t>
      </w:r>
      <w:r w:rsidRPr="003A7A30">
        <w:rPr>
          <w:rFonts w:eastAsia="Times New Roman"/>
          <w:szCs w:val="24"/>
        </w:rPr>
        <w:t>συγκεντρώσεις</w:t>
      </w:r>
      <w:proofErr w:type="spellEnd"/>
      <w:r>
        <w:rPr>
          <w:rFonts w:eastAsia="Times New Roman"/>
          <w:szCs w:val="24"/>
        </w:rPr>
        <w:t>.</w:t>
      </w:r>
      <w:r w:rsidRPr="003A7A30">
        <w:rPr>
          <w:rFonts w:eastAsia="Times New Roman"/>
          <w:szCs w:val="24"/>
        </w:rPr>
        <w:t xml:space="preserve"> </w:t>
      </w:r>
      <w:r>
        <w:rPr>
          <w:rFonts w:eastAsia="Times New Roman"/>
          <w:szCs w:val="24"/>
        </w:rPr>
        <w:t>Α</w:t>
      </w:r>
      <w:r w:rsidRPr="003A7A30">
        <w:rPr>
          <w:rFonts w:eastAsia="Times New Roman"/>
          <w:szCs w:val="24"/>
        </w:rPr>
        <w:t xml:space="preserve">λλά να σας ενημερώσω </w:t>
      </w:r>
      <w:r>
        <w:rPr>
          <w:rFonts w:eastAsia="Times New Roman"/>
          <w:szCs w:val="24"/>
        </w:rPr>
        <w:t>-</w:t>
      </w:r>
      <w:r w:rsidRPr="003A7A30">
        <w:rPr>
          <w:rFonts w:eastAsia="Times New Roman"/>
          <w:szCs w:val="24"/>
        </w:rPr>
        <w:t>για να το γνωρίζετε πολύ καλά</w:t>
      </w:r>
      <w:r>
        <w:rPr>
          <w:rFonts w:eastAsia="Times New Roman"/>
          <w:szCs w:val="24"/>
        </w:rPr>
        <w:t>-</w:t>
      </w:r>
      <w:r w:rsidRPr="003A7A30">
        <w:rPr>
          <w:rFonts w:eastAsia="Times New Roman"/>
          <w:szCs w:val="24"/>
        </w:rPr>
        <w:t xml:space="preserve"> </w:t>
      </w:r>
      <w:r>
        <w:rPr>
          <w:rFonts w:eastAsia="Times New Roman"/>
          <w:szCs w:val="24"/>
        </w:rPr>
        <w:t xml:space="preserve">αυτό που κάνουν οι Έλληνες πολίτες αυτή τη στιγμή εις βάρος </w:t>
      </w:r>
      <w:r>
        <w:rPr>
          <w:rFonts w:eastAsia="Times New Roman"/>
          <w:szCs w:val="24"/>
        </w:rPr>
        <w:t>σας,</w:t>
      </w:r>
      <w:r>
        <w:rPr>
          <w:rFonts w:eastAsia="Times New Roman"/>
          <w:szCs w:val="24"/>
        </w:rPr>
        <w:t xml:space="preserve"> δεν είναι </w:t>
      </w:r>
      <w:proofErr w:type="spellStart"/>
      <w:r>
        <w:rPr>
          <w:rFonts w:eastAsia="Times New Roman"/>
          <w:szCs w:val="24"/>
        </w:rPr>
        <w:t>αντισυγκεντρώσεις</w:t>
      </w:r>
      <w:proofErr w:type="spellEnd"/>
      <w:r>
        <w:rPr>
          <w:rFonts w:eastAsia="Times New Roman"/>
          <w:szCs w:val="24"/>
        </w:rPr>
        <w:t xml:space="preserve">. Είναι </w:t>
      </w:r>
      <w:r w:rsidRPr="003A7A30">
        <w:rPr>
          <w:rFonts w:eastAsia="Times New Roman"/>
          <w:szCs w:val="24"/>
        </w:rPr>
        <w:t>η λαϊκή κατακραυγή</w:t>
      </w:r>
      <w:r>
        <w:rPr>
          <w:rFonts w:eastAsia="Times New Roman"/>
          <w:szCs w:val="24"/>
        </w:rPr>
        <w:t>,</w:t>
      </w:r>
      <w:r w:rsidRPr="003A7A30">
        <w:rPr>
          <w:rFonts w:eastAsia="Times New Roman"/>
          <w:szCs w:val="24"/>
        </w:rPr>
        <w:t xml:space="preserve"> είναι η λαϊκή οργή</w:t>
      </w:r>
      <w:r>
        <w:rPr>
          <w:rFonts w:eastAsia="Times New Roman"/>
          <w:szCs w:val="24"/>
        </w:rPr>
        <w:t>,</w:t>
      </w:r>
      <w:r w:rsidRPr="003A7A30">
        <w:rPr>
          <w:rFonts w:eastAsia="Times New Roman"/>
          <w:szCs w:val="24"/>
        </w:rPr>
        <w:t xml:space="preserve"> που θα σας κυνηγάει σε όλη </w:t>
      </w:r>
      <w:r>
        <w:rPr>
          <w:rFonts w:eastAsia="Times New Roman"/>
          <w:szCs w:val="24"/>
        </w:rPr>
        <w:t>σας</w:t>
      </w:r>
      <w:r w:rsidRPr="003A7A30">
        <w:rPr>
          <w:rFonts w:eastAsia="Times New Roman"/>
          <w:szCs w:val="24"/>
        </w:rPr>
        <w:t xml:space="preserve"> τη ζωή από </w:t>
      </w:r>
      <w:r>
        <w:rPr>
          <w:rFonts w:eastAsia="Times New Roman"/>
          <w:szCs w:val="24"/>
        </w:rPr>
        <w:t>ε</w:t>
      </w:r>
      <w:r w:rsidRPr="003A7A30">
        <w:rPr>
          <w:rFonts w:eastAsia="Times New Roman"/>
          <w:szCs w:val="24"/>
        </w:rPr>
        <w:t>δώ και πέρα</w:t>
      </w:r>
      <w:r>
        <w:rPr>
          <w:rFonts w:eastAsia="Times New Roman"/>
          <w:szCs w:val="24"/>
        </w:rPr>
        <w:t>.</w:t>
      </w:r>
      <w:r w:rsidRPr="003A7A30">
        <w:rPr>
          <w:rFonts w:eastAsia="Times New Roman"/>
          <w:szCs w:val="24"/>
        </w:rPr>
        <w:t xml:space="preserve"> </w:t>
      </w:r>
      <w:r>
        <w:rPr>
          <w:rFonts w:eastAsia="Times New Roman"/>
          <w:szCs w:val="24"/>
        </w:rPr>
        <w:t xml:space="preserve">Αυτό είναι. </w:t>
      </w:r>
    </w:p>
    <w:p w14:paraId="20A4EBC1" w14:textId="77777777" w:rsidR="005D4821" w:rsidRDefault="006B233D">
      <w:pPr>
        <w:tabs>
          <w:tab w:val="center" w:pos="4753"/>
          <w:tab w:val="left" w:pos="6156"/>
        </w:tabs>
        <w:spacing w:line="600" w:lineRule="auto"/>
        <w:ind w:firstLine="720"/>
        <w:jc w:val="both"/>
        <w:rPr>
          <w:rFonts w:eastAsia="Times New Roman"/>
          <w:szCs w:val="24"/>
        </w:rPr>
      </w:pPr>
      <w:r w:rsidRPr="00F804B3">
        <w:rPr>
          <w:rFonts w:eastAsia="Times New Roman"/>
          <w:szCs w:val="24"/>
        </w:rPr>
        <w:tab/>
      </w:r>
      <w:r w:rsidRPr="00374B12">
        <w:rPr>
          <w:rFonts w:eastAsia="Times New Roman"/>
          <w:szCs w:val="24"/>
        </w:rPr>
        <w:t xml:space="preserve">Να τελειώσουμε λέγοντας ότι βλέποντας τη δημοκρατία </w:t>
      </w:r>
      <w:r>
        <w:rPr>
          <w:rFonts w:eastAsia="Times New Roman"/>
          <w:szCs w:val="24"/>
        </w:rPr>
        <w:t>που επικρατεί</w:t>
      </w:r>
      <w:r w:rsidRPr="00374B12">
        <w:rPr>
          <w:rFonts w:eastAsia="Times New Roman"/>
          <w:szCs w:val="24"/>
        </w:rPr>
        <w:t xml:space="preserve"> στην Ελλάδα και λέγοντας </w:t>
      </w:r>
      <w:r>
        <w:rPr>
          <w:rFonts w:eastAsia="Times New Roman"/>
          <w:szCs w:val="24"/>
        </w:rPr>
        <w:t xml:space="preserve">και πάλι ότι έχετε </w:t>
      </w:r>
      <w:r w:rsidRPr="00374B12">
        <w:rPr>
          <w:rFonts w:eastAsia="Times New Roman"/>
          <w:szCs w:val="24"/>
        </w:rPr>
        <w:t>εγκαθιδρύσει ένα βαθύ κράτος</w:t>
      </w:r>
      <w:r>
        <w:rPr>
          <w:rFonts w:eastAsia="Times New Roman"/>
          <w:szCs w:val="24"/>
        </w:rPr>
        <w:t>,</w:t>
      </w:r>
      <w:r w:rsidRPr="00374B12">
        <w:rPr>
          <w:rFonts w:eastAsia="Times New Roman"/>
          <w:szCs w:val="24"/>
        </w:rPr>
        <w:t xml:space="preserve"> </w:t>
      </w:r>
      <w:r>
        <w:rPr>
          <w:rFonts w:eastAsia="Times New Roman"/>
          <w:szCs w:val="24"/>
        </w:rPr>
        <w:t xml:space="preserve">όποιος τολμάει να αντισταθεί σε εσάς πλέον διώκεται. Εκεί φτάσαμε. </w:t>
      </w:r>
    </w:p>
    <w:p w14:paraId="20A4EBC2" w14:textId="77777777" w:rsidR="005D4821" w:rsidRDefault="006B233D">
      <w:pPr>
        <w:spacing w:line="600" w:lineRule="auto"/>
        <w:ind w:firstLine="720"/>
        <w:jc w:val="both"/>
        <w:rPr>
          <w:rFonts w:eastAsia="Times New Roman"/>
          <w:szCs w:val="24"/>
        </w:rPr>
      </w:pPr>
      <w:r w:rsidRPr="00374B12">
        <w:rPr>
          <w:rFonts w:eastAsia="Times New Roman"/>
          <w:szCs w:val="24"/>
        </w:rPr>
        <w:lastRenderedPageBreak/>
        <w:t>Ιερείς</w:t>
      </w:r>
      <w:r>
        <w:rPr>
          <w:rFonts w:eastAsia="Times New Roman"/>
          <w:szCs w:val="24"/>
        </w:rPr>
        <w:t>,</w:t>
      </w:r>
      <w:r w:rsidRPr="00374B12">
        <w:rPr>
          <w:rFonts w:eastAsia="Times New Roman"/>
          <w:szCs w:val="24"/>
        </w:rPr>
        <w:t xml:space="preserve"> δάσκαλοι</w:t>
      </w:r>
      <w:r>
        <w:rPr>
          <w:rFonts w:eastAsia="Times New Roman"/>
          <w:szCs w:val="24"/>
        </w:rPr>
        <w:t>,</w:t>
      </w:r>
      <w:r w:rsidRPr="00374B12">
        <w:rPr>
          <w:rFonts w:eastAsia="Times New Roman"/>
          <w:szCs w:val="24"/>
        </w:rPr>
        <w:t xml:space="preserve"> πολίτες</w:t>
      </w:r>
      <w:r>
        <w:rPr>
          <w:rFonts w:eastAsia="Times New Roman"/>
          <w:szCs w:val="24"/>
        </w:rPr>
        <w:t>,</w:t>
      </w:r>
      <w:r w:rsidRPr="00374B12">
        <w:rPr>
          <w:rFonts w:eastAsia="Times New Roman"/>
          <w:szCs w:val="24"/>
        </w:rPr>
        <w:t xml:space="preserve"> μαθητές </w:t>
      </w:r>
      <w:r>
        <w:rPr>
          <w:rFonts w:eastAsia="Times New Roman"/>
          <w:szCs w:val="24"/>
        </w:rPr>
        <w:t>όποιοι τολμήσουν</w:t>
      </w:r>
      <w:r w:rsidRPr="00374B12">
        <w:rPr>
          <w:rFonts w:eastAsia="Times New Roman"/>
          <w:szCs w:val="24"/>
        </w:rPr>
        <w:t xml:space="preserve"> να π</w:t>
      </w:r>
      <w:r>
        <w:rPr>
          <w:rFonts w:eastAsia="Times New Roman"/>
          <w:szCs w:val="24"/>
        </w:rPr>
        <w:t>ουν</w:t>
      </w:r>
      <w:r w:rsidRPr="00374B12">
        <w:rPr>
          <w:rFonts w:eastAsia="Times New Roman"/>
          <w:szCs w:val="24"/>
        </w:rPr>
        <w:t xml:space="preserve"> ότι έχουν διαφορετική άποψη για </w:t>
      </w:r>
      <w:r>
        <w:rPr>
          <w:rFonts w:eastAsia="Times New Roman"/>
          <w:szCs w:val="24"/>
        </w:rPr>
        <w:t>εσά</w:t>
      </w:r>
      <w:r w:rsidRPr="00374B12">
        <w:rPr>
          <w:rFonts w:eastAsia="Times New Roman"/>
          <w:szCs w:val="24"/>
        </w:rPr>
        <w:t>ς</w:t>
      </w:r>
      <w:r>
        <w:rPr>
          <w:rFonts w:eastAsia="Times New Roman"/>
          <w:szCs w:val="24"/>
        </w:rPr>
        <w:t>,</w:t>
      </w:r>
      <w:r w:rsidRPr="00374B12">
        <w:rPr>
          <w:rFonts w:eastAsia="Times New Roman"/>
          <w:szCs w:val="24"/>
        </w:rPr>
        <w:t xml:space="preserve"> </w:t>
      </w:r>
      <w:r>
        <w:rPr>
          <w:rFonts w:eastAsia="Times New Roman"/>
          <w:szCs w:val="24"/>
        </w:rPr>
        <w:t>έρχονται</w:t>
      </w:r>
      <w:r w:rsidRPr="00374B12">
        <w:rPr>
          <w:rFonts w:eastAsia="Times New Roman"/>
          <w:szCs w:val="24"/>
        </w:rPr>
        <w:t xml:space="preserve"> οι πραιτοριανοί των ΜΑΤ</w:t>
      </w:r>
      <w:r>
        <w:rPr>
          <w:rFonts w:eastAsia="Times New Roman"/>
          <w:szCs w:val="24"/>
        </w:rPr>
        <w:t>,</w:t>
      </w:r>
      <w:r w:rsidRPr="00374B12">
        <w:rPr>
          <w:rFonts w:eastAsia="Times New Roman"/>
          <w:szCs w:val="24"/>
        </w:rPr>
        <w:t xml:space="preserve"> τους οποίους θα καταργούσα</w:t>
      </w:r>
      <w:r>
        <w:rPr>
          <w:rFonts w:eastAsia="Times New Roman"/>
          <w:szCs w:val="24"/>
        </w:rPr>
        <w:t>τε</w:t>
      </w:r>
      <w:r w:rsidRPr="00374B12">
        <w:rPr>
          <w:rFonts w:eastAsia="Times New Roman"/>
          <w:szCs w:val="24"/>
        </w:rPr>
        <w:t xml:space="preserve"> </w:t>
      </w:r>
      <w:r>
        <w:rPr>
          <w:rFonts w:eastAsia="Times New Roman"/>
          <w:szCs w:val="24"/>
        </w:rPr>
        <w:t>εσείς. Δεν τ</w:t>
      </w:r>
      <w:r w:rsidRPr="00374B12">
        <w:rPr>
          <w:rFonts w:eastAsia="Times New Roman"/>
          <w:szCs w:val="24"/>
        </w:rPr>
        <w:t xml:space="preserve">α θέλατε </w:t>
      </w:r>
      <w:r>
        <w:rPr>
          <w:rFonts w:eastAsia="Times New Roman"/>
          <w:szCs w:val="24"/>
        </w:rPr>
        <w:t>τα ΜΑΤ</w:t>
      </w:r>
      <w:r>
        <w:rPr>
          <w:rFonts w:eastAsia="Times New Roman"/>
          <w:szCs w:val="24"/>
        </w:rPr>
        <w:t>, γιατί χτυπούσαν τ</w:t>
      </w:r>
      <w:r w:rsidRPr="00374B12">
        <w:rPr>
          <w:rFonts w:eastAsia="Times New Roman"/>
          <w:szCs w:val="24"/>
        </w:rPr>
        <w:t>ους Έλληνες πολίτες</w:t>
      </w:r>
      <w:r>
        <w:rPr>
          <w:rFonts w:eastAsia="Times New Roman"/>
          <w:szCs w:val="24"/>
        </w:rPr>
        <w:t>, μάλλον χτυπούσαν τους</w:t>
      </w:r>
      <w:r w:rsidRPr="00374B12">
        <w:rPr>
          <w:rFonts w:eastAsia="Times New Roman"/>
          <w:szCs w:val="24"/>
        </w:rPr>
        <w:t xml:space="preserve"> </w:t>
      </w:r>
      <w:r>
        <w:rPr>
          <w:rFonts w:eastAsia="Times New Roman"/>
          <w:szCs w:val="24"/>
        </w:rPr>
        <w:t xml:space="preserve">αριστερούς πολίτες, που ήσασταν εσείς. </w:t>
      </w:r>
    </w:p>
    <w:p w14:paraId="20A4EBC3" w14:textId="77777777" w:rsidR="005D4821" w:rsidRDefault="006B233D">
      <w:pPr>
        <w:spacing w:line="600" w:lineRule="auto"/>
        <w:ind w:firstLine="720"/>
        <w:jc w:val="both"/>
        <w:rPr>
          <w:rFonts w:eastAsia="Times New Roman"/>
          <w:szCs w:val="24"/>
        </w:rPr>
      </w:pPr>
      <w:r>
        <w:rPr>
          <w:rFonts w:eastAsia="Times New Roman"/>
          <w:szCs w:val="24"/>
        </w:rPr>
        <w:t>Κ</w:t>
      </w:r>
      <w:r w:rsidRPr="00374B12">
        <w:rPr>
          <w:rFonts w:eastAsia="Times New Roman"/>
          <w:szCs w:val="24"/>
        </w:rPr>
        <w:t xml:space="preserve">αι έρχεστε τώρα </w:t>
      </w:r>
      <w:r>
        <w:rPr>
          <w:rFonts w:eastAsia="Times New Roman"/>
          <w:szCs w:val="24"/>
        </w:rPr>
        <w:t>εσείς</w:t>
      </w:r>
      <w:r w:rsidRPr="00374B12">
        <w:rPr>
          <w:rFonts w:eastAsia="Times New Roman"/>
          <w:szCs w:val="24"/>
        </w:rPr>
        <w:t xml:space="preserve"> εδώ και </w:t>
      </w:r>
      <w:r>
        <w:rPr>
          <w:rFonts w:eastAsia="Times New Roman"/>
          <w:szCs w:val="24"/>
        </w:rPr>
        <w:t>είστε</w:t>
      </w:r>
      <w:r w:rsidRPr="00374B12">
        <w:rPr>
          <w:rFonts w:eastAsia="Times New Roman"/>
          <w:szCs w:val="24"/>
        </w:rPr>
        <w:t xml:space="preserve"> αγκαλιά με τα ΜΑΤ</w:t>
      </w:r>
      <w:r>
        <w:rPr>
          <w:rFonts w:eastAsia="Times New Roman"/>
          <w:szCs w:val="24"/>
        </w:rPr>
        <w:t>.</w:t>
      </w:r>
      <w:r w:rsidRPr="00374B12">
        <w:rPr>
          <w:rFonts w:eastAsia="Times New Roman"/>
          <w:szCs w:val="24"/>
        </w:rPr>
        <w:t xml:space="preserve"> Ο Πρόεδρος της Βουλής δίνει </w:t>
      </w:r>
      <w:r>
        <w:rPr>
          <w:rFonts w:eastAsia="Times New Roman"/>
          <w:szCs w:val="24"/>
        </w:rPr>
        <w:t>σ</w:t>
      </w:r>
      <w:r w:rsidRPr="00374B12">
        <w:rPr>
          <w:rFonts w:eastAsia="Times New Roman"/>
          <w:szCs w:val="24"/>
        </w:rPr>
        <w:t>υγχαρητήρια</w:t>
      </w:r>
      <w:r>
        <w:rPr>
          <w:rFonts w:eastAsia="Times New Roman"/>
          <w:szCs w:val="24"/>
        </w:rPr>
        <w:t>.</w:t>
      </w:r>
      <w:r w:rsidRPr="00374B12">
        <w:rPr>
          <w:rFonts w:eastAsia="Times New Roman"/>
          <w:szCs w:val="24"/>
        </w:rPr>
        <w:t xml:space="preserve"> </w:t>
      </w:r>
      <w:r>
        <w:rPr>
          <w:rFonts w:eastAsia="Times New Roman"/>
          <w:szCs w:val="24"/>
        </w:rPr>
        <w:t>Η</w:t>
      </w:r>
      <w:r w:rsidRPr="00374B12">
        <w:rPr>
          <w:rFonts w:eastAsia="Times New Roman"/>
          <w:szCs w:val="24"/>
        </w:rPr>
        <w:t xml:space="preserve"> </w:t>
      </w:r>
      <w:proofErr w:type="spellStart"/>
      <w:r w:rsidRPr="00374B12">
        <w:rPr>
          <w:rFonts w:eastAsia="Times New Roman"/>
          <w:szCs w:val="24"/>
        </w:rPr>
        <w:t>Γεροβασίλη</w:t>
      </w:r>
      <w:proofErr w:type="spellEnd"/>
      <w:r w:rsidRPr="00374B12">
        <w:rPr>
          <w:rFonts w:eastAsia="Times New Roman"/>
          <w:szCs w:val="24"/>
        </w:rPr>
        <w:t xml:space="preserve"> και</w:t>
      </w:r>
      <w:r>
        <w:rPr>
          <w:rFonts w:eastAsia="Times New Roman"/>
          <w:szCs w:val="24"/>
        </w:rPr>
        <w:t xml:space="preserve"> η</w:t>
      </w:r>
      <w:r w:rsidRPr="00374B12">
        <w:rPr>
          <w:rFonts w:eastAsia="Times New Roman"/>
          <w:szCs w:val="24"/>
        </w:rPr>
        <w:t xml:space="preserve"> </w:t>
      </w:r>
      <w:r>
        <w:rPr>
          <w:rFonts w:eastAsia="Times New Roman"/>
          <w:szCs w:val="24"/>
        </w:rPr>
        <w:t>Π</w:t>
      </w:r>
      <w:r w:rsidRPr="00374B12">
        <w:rPr>
          <w:rFonts w:eastAsia="Times New Roman"/>
          <w:szCs w:val="24"/>
        </w:rPr>
        <w:t>α</w:t>
      </w:r>
      <w:r>
        <w:rPr>
          <w:rFonts w:eastAsia="Times New Roman"/>
          <w:szCs w:val="24"/>
        </w:rPr>
        <w:t>π</w:t>
      </w:r>
      <w:r w:rsidRPr="00374B12">
        <w:rPr>
          <w:rFonts w:eastAsia="Times New Roman"/>
          <w:szCs w:val="24"/>
        </w:rPr>
        <w:t xml:space="preserve">ακώστα </w:t>
      </w:r>
      <w:r>
        <w:rPr>
          <w:rFonts w:eastAsia="Times New Roman"/>
          <w:szCs w:val="24"/>
        </w:rPr>
        <w:t xml:space="preserve">επαινούν τα ΜΑΤ που </w:t>
      </w:r>
      <w:r w:rsidRPr="00374B12">
        <w:rPr>
          <w:rFonts w:eastAsia="Times New Roman"/>
          <w:szCs w:val="24"/>
        </w:rPr>
        <w:t>ρίχνουν</w:t>
      </w:r>
      <w:r w:rsidRPr="00374B12">
        <w:rPr>
          <w:rFonts w:eastAsia="Times New Roman"/>
          <w:szCs w:val="24"/>
        </w:rPr>
        <w:t xml:space="preserve"> τόνους χημικών </w:t>
      </w:r>
      <w:r>
        <w:rPr>
          <w:rFonts w:eastAsia="Times New Roman"/>
          <w:szCs w:val="24"/>
        </w:rPr>
        <w:t>-</w:t>
      </w:r>
      <w:r w:rsidRPr="00374B12">
        <w:rPr>
          <w:rFonts w:eastAsia="Times New Roman"/>
          <w:szCs w:val="24"/>
        </w:rPr>
        <w:t xml:space="preserve">ληγμένα </w:t>
      </w:r>
      <w:r>
        <w:rPr>
          <w:rFonts w:eastAsia="Times New Roman"/>
          <w:szCs w:val="24"/>
        </w:rPr>
        <w:t>μ</w:t>
      </w:r>
      <w:r w:rsidRPr="00374B12">
        <w:rPr>
          <w:rFonts w:eastAsia="Times New Roman"/>
          <w:szCs w:val="24"/>
        </w:rPr>
        <w:t>άλιστα χημικά</w:t>
      </w:r>
      <w:r>
        <w:rPr>
          <w:rFonts w:eastAsia="Times New Roman"/>
          <w:szCs w:val="24"/>
        </w:rPr>
        <w:t>, λίγη σημασία έχει εδώ που τα λέμε-</w:t>
      </w:r>
      <w:r w:rsidRPr="00374B12">
        <w:rPr>
          <w:rFonts w:eastAsia="Times New Roman"/>
          <w:szCs w:val="24"/>
        </w:rPr>
        <w:t xml:space="preserve"> στον κόσμο </w:t>
      </w:r>
      <w:r>
        <w:rPr>
          <w:rFonts w:eastAsia="Times New Roman"/>
          <w:szCs w:val="24"/>
        </w:rPr>
        <w:t>που</w:t>
      </w:r>
      <w:r w:rsidRPr="00374B12">
        <w:rPr>
          <w:rFonts w:eastAsia="Times New Roman"/>
          <w:szCs w:val="24"/>
        </w:rPr>
        <w:t xml:space="preserve"> είναι </w:t>
      </w:r>
      <w:r>
        <w:rPr>
          <w:rFonts w:eastAsia="Times New Roman"/>
          <w:szCs w:val="24"/>
        </w:rPr>
        <w:t>έξω στα</w:t>
      </w:r>
      <w:r w:rsidRPr="00374B12">
        <w:rPr>
          <w:rFonts w:eastAsia="Times New Roman"/>
          <w:szCs w:val="24"/>
        </w:rPr>
        <w:t xml:space="preserve"> συλλαλητήρια</w:t>
      </w:r>
      <w:r>
        <w:rPr>
          <w:rFonts w:eastAsia="Times New Roman"/>
          <w:szCs w:val="24"/>
        </w:rPr>
        <w:t>.</w:t>
      </w:r>
    </w:p>
    <w:p w14:paraId="20A4EBC4" w14:textId="77777777" w:rsidR="005D4821" w:rsidRDefault="006B233D">
      <w:pPr>
        <w:spacing w:line="600" w:lineRule="auto"/>
        <w:ind w:firstLine="720"/>
        <w:jc w:val="both"/>
        <w:rPr>
          <w:rFonts w:eastAsia="Times New Roman"/>
          <w:szCs w:val="24"/>
        </w:rPr>
      </w:pPr>
      <w:r>
        <w:rPr>
          <w:rFonts w:eastAsia="Times New Roman"/>
          <w:szCs w:val="24"/>
        </w:rPr>
        <w:t>Τ</w:t>
      </w:r>
      <w:r w:rsidRPr="00374B12">
        <w:rPr>
          <w:rFonts w:eastAsia="Times New Roman"/>
          <w:szCs w:val="24"/>
        </w:rPr>
        <w:t>ι γίνεται βρε αριστεριστές</w:t>
      </w:r>
      <w:r>
        <w:rPr>
          <w:rFonts w:eastAsia="Times New Roman"/>
          <w:szCs w:val="24"/>
        </w:rPr>
        <w:t>;</w:t>
      </w:r>
      <w:r w:rsidRPr="00374B12">
        <w:rPr>
          <w:rFonts w:eastAsia="Times New Roman"/>
          <w:szCs w:val="24"/>
        </w:rPr>
        <w:t xml:space="preserve"> Βρε άνθρωποι εσείς της δημοκρατίας που σέβε</w:t>
      </w:r>
      <w:r>
        <w:rPr>
          <w:rFonts w:eastAsia="Times New Roman"/>
          <w:szCs w:val="24"/>
        </w:rPr>
        <w:t xml:space="preserve">στε </w:t>
      </w:r>
      <w:r w:rsidRPr="00374B12">
        <w:rPr>
          <w:rFonts w:eastAsia="Times New Roman"/>
          <w:szCs w:val="24"/>
        </w:rPr>
        <w:t>τη λαϊκή κυριαρχία</w:t>
      </w:r>
      <w:r>
        <w:rPr>
          <w:rFonts w:eastAsia="Times New Roman"/>
          <w:szCs w:val="24"/>
        </w:rPr>
        <w:t>, π</w:t>
      </w:r>
      <w:r w:rsidRPr="00374B12">
        <w:rPr>
          <w:rFonts w:eastAsia="Times New Roman"/>
          <w:szCs w:val="24"/>
        </w:rPr>
        <w:t xml:space="preserve">ώς είστε με τα </w:t>
      </w:r>
      <w:r w:rsidRPr="00374B12">
        <w:rPr>
          <w:rFonts w:eastAsia="Times New Roman"/>
          <w:szCs w:val="24"/>
        </w:rPr>
        <w:t>ΜΑΤ</w:t>
      </w:r>
      <w:r w:rsidRPr="00374B12">
        <w:rPr>
          <w:rFonts w:eastAsia="Times New Roman"/>
          <w:szCs w:val="24"/>
        </w:rPr>
        <w:t xml:space="preserve"> τώρα</w:t>
      </w:r>
      <w:r>
        <w:rPr>
          <w:rFonts w:eastAsia="Times New Roman"/>
          <w:szCs w:val="24"/>
        </w:rPr>
        <w:t>;</w:t>
      </w:r>
      <w:r w:rsidRPr="00374B12">
        <w:rPr>
          <w:rFonts w:eastAsia="Times New Roman"/>
          <w:szCs w:val="24"/>
        </w:rPr>
        <w:t xml:space="preserve"> Τι έγινε</w:t>
      </w:r>
      <w:r>
        <w:rPr>
          <w:rFonts w:eastAsia="Times New Roman"/>
          <w:szCs w:val="24"/>
        </w:rPr>
        <w:t>;</w:t>
      </w:r>
    </w:p>
    <w:p w14:paraId="20A4EBC5" w14:textId="77777777" w:rsidR="005D4821" w:rsidRDefault="006B233D">
      <w:pPr>
        <w:spacing w:line="600" w:lineRule="auto"/>
        <w:ind w:firstLine="720"/>
        <w:jc w:val="both"/>
        <w:rPr>
          <w:rFonts w:eastAsia="Times New Roman"/>
          <w:szCs w:val="24"/>
        </w:rPr>
      </w:pPr>
      <w:r>
        <w:rPr>
          <w:rFonts w:eastAsia="Times New Roman"/>
          <w:szCs w:val="24"/>
        </w:rPr>
        <w:t>Μ</w:t>
      </w:r>
      <w:r w:rsidRPr="00374B12">
        <w:rPr>
          <w:rFonts w:eastAsia="Times New Roman"/>
          <w:szCs w:val="24"/>
        </w:rPr>
        <w:t xml:space="preserve">ε τα </w:t>
      </w:r>
      <w:r>
        <w:rPr>
          <w:rFonts w:eastAsia="Times New Roman"/>
          <w:szCs w:val="24"/>
        </w:rPr>
        <w:t>ΜΑΤ κυκλο</w:t>
      </w:r>
      <w:r w:rsidRPr="00374B12">
        <w:rPr>
          <w:rFonts w:eastAsia="Times New Roman"/>
          <w:szCs w:val="24"/>
        </w:rPr>
        <w:t xml:space="preserve">φορεί ο Πρωθυπουργός </w:t>
      </w:r>
      <w:r>
        <w:rPr>
          <w:rFonts w:eastAsia="Times New Roman"/>
          <w:szCs w:val="24"/>
        </w:rPr>
        <w:t xml:space="preserve">σας, με τα ΜΑΤ κυκλοφορείτε και εσείς. Όχι για πολύ όμως. Γιατί θέλετε τον </w:t>
      </w:r>
      <w:r w:rsidRPr="00374B12">
        <w:rPr>
          <w:rFonts w:eastAsia="Times New Roman"/>
          <w:szCs w:val="24"/>
        </w:rPr>
        <w:t>Σεπτέμβριο</w:t>
      </w:r>
      <w:r>
        <w:rPr>
          <w:rFonts w:eastAsia="Times New Roman"/>
          <w:szCs w:val="24"/>
        </w:rPr>
        <w:t>;</w:t>
      </w:r>
      <w:r w:rsidRPr="00374B12">
        <w:rPr>
          <w:rFonts w:eastAsia="Times New Roman"/>
          <w:szCs w:val="24"/>
        </w:rPr>
        <w:t xml:space="preserve"> </w:t>
      </w:r>
      <w:r>
        <w:rPr>
          <w:rFonts w:eastAsia="Times New Roman"/>
          <w:szCs w:val="24"/>
        </w:rPr>
        <w:t>Τ</w:t>
      </w:r>
      <w:r w:rsidRPr="00374B12">
        <w:rPr>
          <w:rFonts w:eastAsia="Times New Roman"/>
          <w:szCs w:val="24"/>
        </w:rPr>
        <w:t xml:space="preserve">ο Σεπτέμβριο </w:t>
      </w:r>
      <w:r>
        <w:rPr>
          <w:rFonts w:eastAsia="Times New Roman"/>
          <w:szCs w:val="24"/>
        </w:rPr>
        <w:t>εγώ</w:t>
      </w:r>
      <w:r w:rsidRPr="00374B12">
        <w:rPr>
          <w:rFonts w:eastAsia="Times New Roman"/>
          <w:szCs w:val="24"/>
        </w:rPr>
        <w:t xml:space="preserve"> σας λέω</w:t>
      </w:r>
      <w:r>
        <w:rPr>
          <w:rFonts w:eastAsia="Times New Roman"/>
          <w:szCs w:val="24"/>
        </w:rPr>
        <w:t>,</w:t>
      </w:r>
      <w:r w:rsidRPr="00374B12">
        <w:rPr>
          <w:rFonts w:eastAsia="Times New Roman"/>
          <w:szCs w:val="24"/>
        </w:rPr>
        <w:t xml:space="preserve"> </w:t>
      </w:r>
      <w:r>
        <w:rPr>
          <w:rFonts w:eastAsia="Times New Roman"/>
          <w:szCs w:val="24"/>
        </w:rPr>
        <w:t>αν δεν γίνουν νωρίτερα</w:t>
      </w:r>
      <w:r w:rsidRPr="00374B12">
        <w:rPr>
          <w:rFonts w:eastAsia="Times New Roman"/>
          <w:szCs w:val="24"/>
        </w:rPr>
        <w:t xml:space="preserve"> εκλογές</w:t>
      </w:r>
      <w:r>
        <w:rPr>
          <w:rFonts w:eastAsia="Times New Roman"/>
          <w:szCs w:val="24"/>
        </w:rPr>
        <w:t>,</w:t>
      </w:r>
      <w:r w:rsidRPr="00374B12">
        <w:rPr>
          <w:rFonts w:eastAsia="Times New Roman"/>
          <w:szCs w:val="24"/>
        </w:rPr>
        <w:t xml:space="preserve"> θα έχουμε εκλογές</w:t>
      </w:r>
      <w:r>
        <w:rPr>
          <w:rFonts w:eastAsia="Times New Roman"/>
          <w:szCs w:val="24"/>
        </w:rPr>
        <w:t xml:space="preserve">. Πάνε οι βουλευτικές σας έδρες τότε, </w:t>
      </w:r>
      <w:r w:rsidRPr="00374B12">
        <w:rPr>
          <w:rFonts w:eastAsia="Times New Roman"/>
          <w:szCs w:val="24"/>
        </w:rPr>
        <w:t xml:space="preserve">πάνε τα οφίτσια σας </w:t>
      </w:r>
      <w:r w:rsidRPr="00374B12">
        <w:rPr>
          <w:rFonts w:eastAsia="Times New Roman"/>
          <w:szCs w:val="24"/>
        </w:rPr>
        <w:t xml:space="preserve">και να δω τότε </w:t>
      </w:r>
      <w:r>
        <w:rPr>
          <w:rFonts w:eastAsia="Times New Roman"/>
          <w:szCs w:val="24"/>
        </w:rPr>
        <w:t>πώς</w:t>
      </w:r>
      <w:r w:rsidRPr="00374B12">
        <w:rPr>
          <w:rFonts w:eastAsia="Times New Roman"/>
          <w:szCs w:val="24"/>
        </w:rPr>
        <w:t xml:space="preserve"> θα κυκλοφορείτε χωρίς </w:t>
      </w:r>
      <w:r>
        <w:rPr>
          <w:rFonts w:eastAsia="Times New Roman"/>
          <w:szCs w:val="24"/>
        </w:rPr>
        <w:lastRenderedPageBreak/>
        <w:t>ΜΑΤ.</w:t>
      </w:r>
      <w:r w:rsidRPr="00374B12">
        <w:rPr>
          <w:rFonts w:eastAsia="Times New Roman"/>
          <w:szCs w:val="24"/>
        </w:rPr>
        <w:t xml:space="preserve"> Δεν </w:t>
      </w:r>
      <w:r>
        <w:rPr>
          <w:rFonts w:eastAsia="Times New Roman"/>
          <w:szCs w:val="24"/>
        </w:rPr>
        <w:t xml:space="preserve">θα </w:t>
      </w:r>
      <w:r w:rsidRPr="00374B12">
        <w:rPr>
          <w:rFonts w:eastAsia="Times New Roman"/>
          <w:szCs w:val="24"/>
        </w:rPr>
        <w:t xml:space="preserve">σας προστατεύουν τα </w:t>
      </w:r>
      <w:r>
        <w:rPr>
          <w:rFonts w:eastAsia="Times New Roman"/>
          <w:szCs w:val="24"/>
        </w:rPr>
        <w:t>ΜΑΤ</w:t>
      </w:r>
      <w:r w:rsidRPr="00374B12">
        <w:rPr>
          <w:rFonts w:eastAsia="Times New Roman"/>
          <w:szCs w:val="24"/>
        </w:rPr>
        <w:t xml:space="preserve"> </w:t>
      </w:r>
      <w:r>
        <w:rPr>
          <w:rFonts w:eastAsia="Times New Roman"/>
          <w:szCs w:val="24"/>
        </w:rPr>
        <w:t xml:space="preserve">τότε και θα πηγαίνετε </w:t>
      </w:r>
      <w:r w:rsidRPr="00374B12">
        <w:rPr>
          <w:rFonts w:eastAsia="Times New Roman"/>
          <w:szCs w:val="24"/>
        </w:rPr>
        <w:t xml:space="preserve">έξω στην κοινωνία και θα </w:t>
      </w:r>
      <w:r>
        <w:rPr>
          <w:rFonts w:eastAsia="Times New Roman"/>
          <w:szCs w:val="24"/>
        </w:rPr>
        <w:t>λέτε</w:t>
      </w:r>
      <w:r w:rsidRPr="00374B12">
        <w:rPr>
          <w:rFonts w:eastAsia="Times New Roman"/>
          <w:szCs w:val="24"/>
        </w:rPr>
        <w:t xml:space="preserve"> γ</w:t>
      </w:r>
      <w:r>
        <w:rPr>
          <w:rFonts w:eastAsia="Times New Roman"/>
          <w:szCs w:val="24"/>
        </w:rPr>
        <w:t xml:space="preserve">ιατί ψηφίσατε αυτό εδώ το άρθρο, τη Συμφωνία των Πρεσπών </w:t>
      </w:r>
      <w:r w:rsidRPr="00374B12">
        <w:rPr>
          <w:rFonts w:eastAsia="Times New Roman"/>
          <w:szCs w:val="24"/>
        </w:rPr>
        <w:t xml:space="preserve">που πρόδωσε </w:t>
      </w:r>
      <w:r>
        <w:rPr>
          <w:rFonts w:eastAsia="Times New Roman"/>
          <w:szCs w:val="24"/>
        </w:rPr>
        <w:t>τ</w:t>
      </w:r>
      <w:r w:rsidRPr="00374B12">
        <w:rPr>
          <w:rFonts w:eastAsia="Times New Roman"/>
          <w:szCs w:val="24"/>
        </w:rPr>
        <w:t xml:space="preserve">η Μακεδονία </w:t>
      </w:r>
      <w:r>
        <w:rPr>
          <w:rFonts w:eastAsia="Times New Roman"/>
          <w:szCs w:val="24"/>
        </w:rPr>
        <w:t>μας,</w:t>
      </w:r>
      <w:r w:rsidRPr="00374B12">
        <w:rPr>
          <w:rFonts w:eastAsia="Times New Roman"/>
          <w:szCs w:val="24"/>
        </w:rPr>
        <w:t xml:space="preserve"> τη ψυχή </w:t>
      </w:r>
      <w:r>
        <w:rPr>
          <w:rFonts w:eastAsia="Times New Roman"/>
          <w:szCs w:val="24"/>
        </w:rPr>
        <w:t>μας,</w:t>
      </w:r>
      <w:r w:rsidRPr="00374B12">
        <w:rPr>
          <w:rFonts w:eastAsia="Times New Roman"/>
          <w:szCs w:val="24"/>
        </w:rPr>
        <w:t xml:space="preserve"> η οποία </w:t>
      </w:r>
      <w:r>
        <w:rPr>
          <w:rFonts w:eastAsia="Times New Roman"/>
          <w:szCs w:val="24"/>
        </w:rPr>
        <w:t>όμως</w:t>
      </w:r>
      <w:r w:rsidRPr="00374B12">
        <w:rPr>
          <w:rFonts w:eastAsia="Times New Roman"/>
          <w:szCs w:val="24"/>
        </w:rPr>
        <w:t xml:space="preserve"> Μακεδονία δεν</w:t>
      </w:r>
      <w:r w:rsidRPr="00374B12">
        <w:rPr>
          <w:rFonts w:eastAsia="Times New Roman"/>
          <w:szCs w:val="24"/>
        </w:rPr>
        <w:t xml:space="preserve"> θα δοθεί</w:t>
      </w:r>
      <w:r>
        <w:rPr>
          <w:rFonts w:eastAsia="Times New Roman"/>
          <w:szCs w:val="24"/>
        </w:rPr>
        <w:t>.</w:t>
      </w:r>
      <w:r w:rsidRPr="00374B12">
        <w:rPr>
          <w:rFonts w:eastAsia="Times New Roman"/>
          <w:szCs w:val="24"/>
        </w:rPr>
        <w:t xml:space="preserve"> Υπάρχει </w:t>
      </w:r>
      <w:r>
        <w:rPr>
          <w:rFonts w:eastAsia="Times New Roman"/>
          <w:szCs w:val="24"/>
        </w:rPr>
        <w:t xml:space="preserve">η Χρυσή Αυγή μέσα στο </w:t>
      </w:r>
      <w:r>
        <w:rPr>
          <w:rFonts w:eastAsia="Times New Roman"/>
          <w:szCs w:val="24"/>
        </w:rPr>
        <w:t>ε</w:t>
      </w:r>
      <w:r w:rsidRPr="00374B12">
        <w:rPr>
          <w:rFonts w:eastAsia="Times New Roman"/>
          <w:szCs w:val="24"/>
        </w:rPr>
        <w:t xml:space="preserve">λληνικό Κοινοβούλιο και υπάρχουν εκατομμύρια Ελλήνων </w:t>
      </w:r>
      <w:r>
        <w:rPr>
          <w:rFonts w:eastAsia="Times New Roman"/>
          <w:szCs w:val="24"/>
        </w:rPr>
        <w:t xml:space="preserve">έξω, </w:t>
      </w:r>
      <w:r w:rsidRPr="00374B12">
        <w:rPr>
          <w:rFonts w:eastAsia="Times New Roman"/>
          <w:szCs w:val="24"/>
        </w:rPr>
        <w:t xml:space="preserve">οι οποίοι δεν θα επιτρέψουν αυτό το πράγμα να ολοκληρωθεί </w:t>
      </w:r>
      <w:r>
        <w:rPr>
          <w:rFonts w:eastAsia="Times New Roman"/>
          <w:szCs w:val="24"/>
        </w:rPr>
        <w:t>ό,τι</w:t>
      </w:r>
      <w:r w:rsidRPr="00374B12">
        <w:rPr>
          <w:rFonts w:eastAsia="Times New Roman"/>
          <w:szCs w:val="24"/>
        </w:rPr>
        <w:t xml:space="preserve"> και να κάνετε</w:t>
      </w:r>
      <w:r>
        <w:rPr>
          <w:rFonts w:eastAsia="Times New Roman"/>
          <w:szCs w:val="24"/>
        </w:rPr>
        <w:t>.</w:t>
      </w:r>
    </w:p>
    <w:p w14:paraId="20A4EBC6" w14:textId="77777777" w:rsidR="005D4821" w:rsidRDefault="006B233D">
      <w:pPr>
        <w:spacing w:line="600" w:lineRule="auto"/>
        <w:ind w:firstLine="720"/>
        <w:jc w:val="both"/>
        <w:rPr>
          <w:rFonts w:eastAsia="Times New Roman"/>
          <w:szCs w:val="24"/>
        </w:rPr>
      </w:pPr>
      <w:r>
        <w:rPr>
          <w:rFonts w:eastAsia="Times New Roman"/>
          <w:szCs w:val="24"/>
        </w:rPr>
        <w:t>Θ</w:t>
      </w:r>
      <w:r w:rsidRPr="00374B12">
        <w:rPr>
          <w:rFonts w:eastAsia="Times New Roman"/>
          <w:szCs w:val="24"/>
        </w:rPr>
        <w:t xml:space="preserve">α επαναλάβω για άλλη μία φορά ότι </w:t>
      </w:r>
      <w:r w:rsidRPr="00374B12">
        <w:rPr>
          <w:rFonts w:eastAsia="Times New Roman"/>
          <w:szCs w:val="24"/>
        </w:rPr>
        <w:t>εσείς</w:t>
      </w:r>
      <w:r>
        <w:rPr>
          <w:rFonts w:eastAsia="Times New Roman"/>
          <w:szCs w:val="24"/>
        </w:rPr>
        <w:t xml:space="preserve"> </w:t>
      </w:r>
      <w:r>
        <w:rPr>
          <w:rFonts w:eastAsia="Times New Roman"/>
          <w:szCs w:val="24"/>
        </w:rPr>
        <w:t xml:space="preserve">οι </w:t>
      </w:r>
      <w:r>
        <w:rPr>
          <w:rFonts w:eastAsia="Times New Roman"/>
          <w:szCs w:val="24"/>
        </w:rPr>
        <w:t>εκατό πενήντα τρεις</w:t>
      </w:r>
      <w:r w:rsidRPr="00374B12">
        <w:rPr>
          <w:rFonts w:eastAsia="Times New Roman"/>
          <w:szCs w:val="24"/>
        </w:rPr>
        <w:t xml:space="preserve"> </w:t>
      </w:r>
      <w:r w:rsidRPr="00374B12">
        <w:rPr>
          <w:rFonts w:eastAsia="Times New Roman"/>
          <w:szCs w:val="24"/>
        </w:rPr>
        <w:t xml:space="preserve">εκπροσωπείτε μόνο τον εαυτό σας και την ιδεοληψία </w:t>
      </w:r>
      <w:r>
        <w:rPr>
          <w:rFonts w:eastAsia="Times New Roman"/>
          <w:szCs w:val="24"/>
        </w:rPr>
        <w:t>σας.</w:t>
      </w:r>
      <w:r w:rsidRPr="00374B12">
        <w:rPr>
          <w:rFonts w:eastAsia="Times New Roman"/>
          <w:szCs w:val="24"/>
        </w:rPr>
        <w:t xml:space="preserve"> Τον ελληνικό λαό και</w:t>
      </w:r>
      <w:r>
        <w:rPr>
          <w:rFonts w:eastAsia="Times New Roman"/>
          <w:szCs w:val="24"/>
        </w:rPr>
        <w:t>,</w:t>
      </w:r>
      <w:r w:rsidRPr="00374B12">
        <w:rPr>
          <w:rFonts w:eastAsia="Times New Roman"/>
          <w:szCs w:val="24"/>
        </w:rPr>
        <w:t xml:space="preserve"> κυρίως</w:t>
      </w:r>
      <w:r>
        <w:rPr>
          <w:rFonts w:eastAsia="Times New Roman"/>
          <w:szCs w:val="24"/>
        </w:rPr>
        <w:t>,</w:t>
      </w:r>
      <w:r w:rsidRPr="00374B12">
        <w:rPr>
          <w:rFonts w:eastAsia="Times New Roman"/>
          <w:szCs w:val="24"/>
        </w:rPr>
        <w:t xml:space="preserve"> το </w:t>
      </w:r>
      <w:r>
        <w:rPr>
          <w:rFonts w:eastAsia="Times New Roman"/>
          <w:szCs w:val="24"/>
        </w:rPr>
        <w:t>ζήτημα</w:t>
      </w:r>
      <w:r w:rsidRPr="00374B12">
        <w:rPr>
          <w:rFonts w:eastAsia="Times New Roman"/>
          <w:szCs w:val="24"/>
        </w:rPr>
        <w:t xml:space="preserve"> αυτό δεν </w:t>
      </w:r>
      <w:r>
        <w:rPr>
          <w:rFonts w:eastAsia="Times New Roman"/>
          <w:szCs w:val="24"/>
        </w:rPr>
        <w:t>τον εκπροσωπείτε σ</w:t>
      </w:r>
      <w:r w:rsidRPr="00374B12">
        <w:rPr>
          <w:rFonts w:eastAsia="Times New Roman"/>
          <w:szCs w:val="24"/>
        </w:rPr>
        <w:t>το παραμικρό</w:t>
      </w:r>
      <w:r>
        <w:rPr>
          <w:rFonts w:eastAsia="Times New Roman"/>
          <w:szCs w:val="24"/>
        </w:rPr>
        <w:t>, απεναντίας είστε</w:t>
      </w:r>
      <w:r w:rsidRPr="00374B12">
        <w:rPr>
          <w:rFonts w:eastAsia="Times New Roman"/>
          <w:szCs w:val="24"/>
        </w:rPr>
        <w:t xml:space="preserve"> σε πλήρη αντίθεση</w:t>
      </w:r>
      <w:r>
        <w:rPr>
          <w:rFonts w:eastAsia="Times New Roman"/>
          <w:szCs w:val="24"/>
        </w:rPr>
        <w:t>.</w:t>
      </w:r>
    </w:p>
    <w:p w14:paraId="20A4EBC7" w14:textId="77777777" w:rsidR="005D4821" w:rsidRDefault="006B233D">
      <w:pPr>
        <w:spacing w:line="600" w:lineRule="auto"/>
        <w:ind w:firstLine="720"/>
        <w:jc w:val="both"/>
        <w:rPr>
          <w:rFonts w:eastAsia="Times New Roman"/>
          <w:szCs w:val="24"/>
        </w:rPr>
      </w:pPr>
      <w:r>
        <w:rPr>
          <w:rFonts w:eastAsia="Times New Roman"/>
          <w:szCs w:val="24"/>
        </w:rPr>
        <w:t>Τ</w:t>
      </w:r>
      <w:r w:rsidRPr="00374B12">
        <w:rPr>
          <w:rFonts w:eastAsia="Times New Roman"/>
          <w:szCs w:val="24"/>
        </w:rPr>
        <w:t>ελειώνοντας</w:t>
      </w:r>
      <w:r>
        <w:rPr>
          <w:rFonts w:eastAsia="Times New Roman"/>
          <w:szCs w:val="24"/>
        </w:rPr>
        <w:t>, θ</w:t>
      </w:r>
      <w:r w:rsidRPr="00374B12">
        <w:rPr>
          <w:rFonts w:eastAsia="Times New Roman"/>
          <w:szCs w:val="24"/>
        </w:rPr>
        <w:t>α μου επιτρέψετε</w:t>
      </w:r>
      <w:r>
        <w:rPr>
          <w:rFonts w:eastAsia="Times New Roman"/>
          <w:szCs w:val="24"/>
        </w:rPr>
        <w:t>,</w:t>
      </w:r>
      <w:r w:rsidRPr="00374B12">
        <w:rPr>
          <w:rFonts w:eastAsia="Times New Roman"/>
          <w:szCs w:val="24"/>
        </w:rPr>
        <w:t xml:space="preserve"> </w:t>
      </w:r>
      <w:r>
        <w:rPr>
          <w:rFonts w:eastAsia="Times New Roman"/>
          <w:szCs w:val="24"/>
        </w:rPr>
        <w:t>κυρίως αυτοί που μας ακούν,</w:t>
      </w:r>
      <w:r w:rsidRPr="00374B12">
        <w:rPr>
          <w:rFonts w:eastAsia="Times New Roman"/>
          <w:szCs w:val="24"/>
        </w:rPr>
        <w:t xml:space="preserve"> να αναφερθ</w:t>
      </w:r>
      <w:r>
        <w:rPr>
          <w:rFonts w:eastAsia="Times New Roman"/>
          <w:szCs w:val="24"/>
        </w:rPr>
        <w:t>ώ</w:t>
      </w:r>
      <w:r w:rsidRPr="00374B12">
        <w:rPr>
          <w:rFonts w:eastAsia="Times New Roman"/>
          <w:szCs w:val="24"/>
        </w:rPr>
        <w:t xml:space="preserve"> σε </w:t>
      </w:r>
      <w:r>
        <w:rPr>
          <w:rFonts w:eastAsia="Times New Roman"/>
          <w:szCs w:val="24"/>
        </w:rPr>
        <w:t xml:space="preserve">ένα </w:t>
      </w:r>
      <w:r w:rsidRPr="00374B12">
        <w:rPr>
          <w:rFonts w:eastAsia="Times New Roman"/>
          <w:szCs w:val="24"/>
        </w:rPr>
        <w:t>προσ</w:t>
      </w:r>
      <w:r w:rsidRPr="00374B12">
        <w:rPr>
          <w:rFonts w:eastAsia="Times New Roman"/>
          <w:szCs w:val="24"/>
        </w:rPr>
        <w:t>ωπικό ζήτημα</w:t>
      </w:r>
      <w:r>
        <w:rPr>
          <w:rFonts w:eastAsia="Times New Roman"/>
          <w:szCs w:val="24"/>
        </w:rPr>
        <w:t>.</w:t>
      </w:r>
      <w:r w:rsidRPr="00374B12">
        <w:rPr>
          <w:rFonts w:eastAsia="Times New Roman"/>
          <w:szCs w:val="24"/>
        </w:rPr>
        <w:t xml:space="preserve"> Δεν το κάνω</w:t>
      </w:r>
      <w:r>
        <w:rPr>
          <w:rFonts w:eastAsia="Times New Roman"/>
          <w:szCs w:val="24"/>
        </w:rPr>
        <w:t>,</w:t>
      </w:r>
      <w:r w:rsidRPr="00374B12">
        <w:rPr>
          <w:rFonts w:eastAsia="Times New Roman"/>
          <w:szCs w:val="24"/>
        </w:rPr>
        <w:t xml:space="preserve"> κ</w:t>
      </w:r>
      <w:r>
        <w:rPr>
          <w:rFonts w:eastAsia="Times New Roman"/>
          <w:szCs w:val="24"/>
        </w:rPr>
        <w:t>υρίως</w:t>
      </w:r>
      <w:r>
        <w:rPr>
          <w:rFonts w:eastAsia="Times New Roman"/>
          <w:szCs w:val="24"/>
        </w:rPr>
        <w:t>,</w:t>
      </w:r>
      <w:r>
        <w:rPr>
          <w:rFonts w:eastAsia="Times New Roman"/>
          <w:szCs w:val="24"/>
        </w:rPr>
        <w:t xml:space="preserve"> από το </w:t>
      </w:r>
      <w:r w:rsidRPr="00374B12">
        <w:rPr>
          <w:rFonts w:eastAsia="Times New Roman"/>
          <w:szCs w:val="24"/>
        </w:rPr>
        <w:t xml:space="preserve">Βήμα της Βουλής αλλά θα ήθελα </w:t>
      </w:r>
      <w:r>
        <w:rPr>
          <w:rFonts w:eastAsia="Times New Roman"/>
          <w:szCs w:val="24"/>
        </w:rPr>
        <w:t xml:space="preserve">αυτή </w:t>
      </w:r>
      <w:r w:rsidRPr="00374B12">
        <w:rPr>
          <w:rFonts w:eastAsia="Times New Roman"/>
          <w:szCs w:val="24"/>
        </w:rPr>
        <w:t>τη στιγμή να αναφερθώ για ένα λεπτό</w:t>
      </w:r>
      <w:r>
        <w:rPr>
          <w:rFonts w:eastAsia="Times New Roman"/>
          <w:szCs w:val="24"/>
        </w:rPr>
        <w:t>,</w:t>
      </w:r>
      <w:r w:rsidRPr="00374B12">
        <w:rPr>
          <w:rFonts w:eastAsia="Times New Roman"/>
          <w:szCs w:val="24"/>
        </w:rPr>
        <w:t xml:space="preserve"> </w:t>
      </w:r>
      <w:r>
        <w:rPr>
          <w:rFonts w:eastAsia="Times New Roman"/>
          <w:szCs w:val="24"/>
        </w:rPr>
        <w:t>γ</w:t>
      </w:r>
      <w:r w:rsidRPr="00374B12">
        <w:rPr>
          <w:rFonts w:eastAsia="Times New Roman"/>
          <w:szCs w:val="24"/>
        </w:rPr>
        <w:t>ια να</w:t>
      </w:r>
      <w:r>
        <w:rPr>
          <w:rFonts w:eastAsia="Times New Roman"/>
          <w:szCs w:val="24"/>
        </w:rPr>
        <w:t xml:space="preserve"> μη θεωρηθεί ότι ούτε με φοβερί</w:t>
      </w:r>
      <w:r w:rsidRPr="00374B12">
        <w:rPr>
          <w:rFonts w:eastAsia="Times New Roman"/>
          <w:szCs w:val="24"/>
        </w:rPr>
        <w:t xml:space="preserve">σατε ούτε θα με κάνετε να κάνω </w:t>
      </w:r>
      <w:r>
        <w:rPr>
          <w:rFonts w:eastAsia="Times New Roman"/>
          <w:szCs w:val="24"/>
        </w:rPr>
        <w:t xml:space="preserve">πίσω ή </w:t>
      </w:r>
      <w:r w:rsidRPr="00374B12">
        <w:rPr>
          <w:rFonts w:eastAsia="Times New Roman"/>
          <w:szCs w:val="24"/>
        </w:rPr>
        <w:t>οτιδήποτε άλλο</w:t>
      </w:r>
      <w:r>
        <w:rPr>
          <w:rFonts w:eastAsia="Times New Roman"/>
          <w:szCs w:val="24"/>
        </w:rPr>
        <w:t>.</w:t>
      </w:r>
    </w:p>
    <w:p w14:paraId="20A4EBC8" w14:textId="77777777" w:rsidR="005D4821" w:rsidRDefault="006B233D">
      <w:pPr>
        <w:spacing w:line="600" w:lineRule="auto"/>
        <w:ind w:firstLine="720"/>
        <w:jc w:val="both"/>
        <w:rPr>
          <w:rFonts w:eastAsia="Times New Roman"/>
          <w:szCs w:val="24"/>
        </w:rPr>
      </w:pPr>
      <w:r>
        <w:rPr>
          <w:rFonts w:eastAsia="Times New Roman"/>
          <w:szCs w:val="24"/>
        </w:rPr>
        <w:lastRenderedPageBreak/>
        <w:t>Έ</w:t>
      </w:r>
      <w:r w:rsidRPr="00374B12">
        <w:rPr>
          <w:rFonts w:eastAsia="Times New Roman"/>
          <w:szCs w:val="24"/>
        </w:rPr>
        <w:t>χει υπάρξει ένα οργανωμένο σχέδιο</w:t>
      </w:r>
      <w:r>
        <w:rPr>
          <w:rFonts w:eastAsia="Times New Roman"/>
          <w:szCs w:val="24"/>
        </w:rPr>
        <w:t>,</w:t>
      </w:r>
      <w:r w:rsidRPr="00374B12">
        <w:rPr>
          <w:rFonts w:eastAsia="Times New Roman"/>
          <w:szCs w:val="24"/>
        </w:rPr>
        <w:t xml:space="preserve"> για να πολεμήσετε την παρουσία της Χρυσής Αυγής δίπλα στους Έλληνες των συλλαλητηρίων και γενικότερα όπου υπάρχουν Έλληνες πολίτες </w:t>
      </w:r>
      <w:r>
        <w:rPr>
          <w:rFonts w:eastAsia="Times New Roman"/>
          <w:szCs w:val="24"/>
        </w:rPr>
        <w:t xml:space="preserve">που </w:t>
      </w:r>
      <w:r w:rsidRPr="00374B12">
        <w:rPr>
          <w:rFonts w:eastAsia="Times New Roman"/>
          <w:szCs w:val="24"/>
        </w:rPr>
        <w:t>διαδηλώνουν</w:t>
      </w:r>
      <w:r>
        <w:rPr>
          <w:rFonts w:eastAsia="Times New Roman"/>
          <w:szCs w:val="24"/>
        </w:rPr>
        <w:t>. Από τον Ιούλιο του 20</w:t>
      </w:r>
      <w:r w:rsidRPr="00374B12">
        <w:rPr>
          <w:rFonts w:eastAsia="Times New Roman"/>
          <w:szCs w:val="24"/>
        </w:rPr>
        <w:t xml:space="preserve">18 επειδή ο Αρχηγός της </w:t>
      </w:r>
      <w:r>
        <w:rPr>
          <w:rFonts w:eastAsia="Times New Roman"/>
          <w:szCs w:val="24"/>
        </w:rPr>
        <w:t xml:space="preserve">Χρυσής </w:t>
      </w:r>
      <w:r w:rsidRPr="00374B12">
        <w:rPr>
          <w:rFonts w:eastAsia="Times New Roman"/>
          <w:szCs w:val="24"/>
        </w:rPr>
        <w:t>Αυγής</w:t>
      </w:r>
      <w:r>
        <w:rPr>
          <w:rFonts w:eastAsia="Times New Roman"/>
          <w:szCs w:val="24"/>
        </w:rPr>
        <w:t>,</w:t>
      </w:r>
      <w:r w:rsidRPr="00374B12">
        <w:rPr>
          <w:rFonts w:eastAsia="Times New Roman"/>
          <w:szCs w:val="24"/>
        </w:rPr>
        <w:t xml:space="preserve"> οι Βουλευτές </w:t>
      </w:r>
      <w:r>
        <w:rPr>
          <w:rFonts w:eastAsia="Times New Roman"/>
          <w:szCs w:val="24"/>
        </w:rPr>
        <w:t xml:space="preserve">μας και </w:t>
      </w:r>
      <w:r w:rsidRPr="00374B12">
        <w:rPr>
          <w:rFonts w:eastAsia="Times New Roman"/>
          <w:szCs w:val="24"/>
        </w:rPr>
        <w:t>τα στελέχη μας είμαστε δίπλ</w:t>
      </w:r>
      <w:r w:rsidRPr="00374B12">
        <w:rPr>
          <w:rFonts w:eastAsia="Times New Roman"/>
          <w:szCs w:val="24"/>
        </w:rPr>
        <w:t xml:space="preserve">α </w:t>
      </w:r>
      <w:r>
        <w:rPr>
          <w:rFonts w:eastAsia="Times New Roman"/>
          <w:szCs w:val="24"/>
        </w:rPr>
        <w:t>στους Έλληνες</w:t>
      </w:r>
      <w:r w:rsidRPr="00374B12">
        <w:rPr>
          <w:rFonts w:eastAsia="Times New Roman"/>
          <w:szCs w:val="24"/>
        </w:rPr>
        <w:t xml:space="preserve"> πολίτες</w:t>
      </w:r>
      <w:r>
        <w:rPr>
          <w:rFonts w:eastAsia="Times New Roman"/>
          <w:szCs w:val="24"/>
        </w:rPr>
        <w:t>,</w:t>
      </w:r>
      <w:r w:rsidRPr="00374B12">
        <w:rPr>
          <w:rFonts w:eastAsia="Times New Roman"/>
          <w:szCs w:val="24"/>
        </w:rPr>
        <w:t xml:space="preserve"> έχετε αρχίσει </w:t>
      </w:r>
      <w:r>
        <w:rPr>
          <w:rFonts w:eastAsia="Times New Roman"/>
          <w:szCs w:val="24"/>
        </w:rPr>
        <w:t>ένα</w:t>
      </w:r>
      <w:r w:rsidRPr="00374B12">
        <w:rPr>
          <w:rFonts w:eastAsia="Times New Roman"/>
          <w:szCs w:val="24"/>
        </w:rPr>
        <w:t xml:space="preserve"> πογκρόμ διώξεων</w:t>
      </w:r>
      <w:r>
        <w:rPr>
          <w:rFonts w:eastAsia="Times New Roman"/>
          <w:szCs w:val="24"/>
        </w:rPr>
        <w:t>.</w:t>
      </w:r>
      <w:r w:rsidRPr="00374B12">
        <w:rPr>
          <w:rFonts w:eastAsia="Times New Roman"/>
          <w:szCs w:val="24"/>
        </w:rPr>
        <w:t xml:space="preserve"> Είχε βγει ο </w:t>
      </w:r>
      <w:r>
        <w:rPr>
          <w:rFonts w:eastAsia="Times New Roman"/>
          <w:szCs w:val="24"/>
        </w:rPr>
        <w:t>Πρόεδρος</w:t>
      </w:r>
      <w:r w:rsidRPr="00374B12">
        <w:rPr>
          <w:rFonts w:eastAsia="Times New Roman"/>
          <w:szCs w:val="24"/>
        </w:rPr>
        <w:t xml:space="preserve"> </w:t>
      </w:r>
      <w:r>
        <w:rPr>
          <w:rFonts w:eastAsia="Times New Roman"/>
          <w:szCs w:val="24"/>
        </w:rPr>
        <w:t>της Βουλής,</w:t>
      </w:r>
      <w:r w:rsidRPr="00374B12">
        <w:rPr>
          <w:rFonts w:eastAsia="Times New Roman"/>
          <w:szCs w:val="24"/>
        </w:rPr>
        <w:t xml:space="preserve"> ο οποίος καθόλου δεν σέβεται τον θεσμό τον οποίο έχει </w:t>
      </w:r>
      <w:r>
        <w:rPr>
          <w:rFonts w:eastAsia="Times New Roman"/>
          <w:szCs w:val="24"/>
        </w:rPr>
        <w:t>αλλά</w:t>
      </w:r>
      <w:r w:rsidRPr="00374B12">
        <w:rPr>
          <w:rFonts w:eastAsia="Times New Roman"/>
          <w:szCs w:val="24"/>
        </w:rPr>
        <w:t xml:space="preserve"> λειτουργεί ως κομματικός υποστηρικτής και στέλεχος του ΣΥΡΙΖΑ</w:t>
      </w:r>
      <w:r>
        <w:rPr>
          <w:rFonts w:eastAsia="Times New Roman"/>
          <w:szCs w:val="24"/>
        </w:rPr>
        <w:t>,</w:t>
      </w:r>
      <w:r w:rsidRPr="00374B12">
        <w:rPr>
          <w:rFonts w:eastAsia="Times New Roman"/>
          <w:szCs w:val="24"/>
        </w:rPr>
        <w:t xml:space="preserve"> και έλεγε ότι εγώ το 2018 ήμουν έξω και ο</w:t>
      </w:r>
      <w:r>
        <w:rPr>
          <w:rFonts w:eastAsia="Times New Roman"/>
          <w:szCs w:val="24"/>
        </w:rPr>
        <w:t>ργάνωνα</w:t>
      </w:r>
      <w:r w:rsidRPr="00374B12">
        <w:rPr>
          <w:rFonts w:eastAsia="Times New Roman"/>
          <w:szCs w:val="24"/>
        </w:rPr>
        <w:t xml:space="preserve"> επιθέσεις </w:t>
      </w:r>
      <w:r>
        <w:rPr>
          <w:rFonts w:eastAsia="Times New Roman"/>
          <w:szCs w:val="24"/>
        </w:rPr>
        <w:t>για</w:t>
      </w:r>
      <w:r w:rsidRPr="00374B12">
        <w:rPr>
          <w:rFonts w:eastAsia="Times New Roman"/>
          <w:szCs w:val="24"/>
        </w:rPr>
        <w:t xml:space="preserve"> το </w:t>
      </w:r>
      <w:r>
        <w:rPr>
          <w:rFonts w:eastAsia="Times New Roman"/>
          <w:szCs w:val="24"/>
        </w:rPr>
        <w:t>π</w:t>
      </w:r>
      <w:r w:rsidRPr="00374B12">
        <w:rPr>
          <w:rFonts w:eastAsia="Times New Roman"/>
          <w:szCs w:val="24"/>
        </w:rPr>
        <w:t xml:space="preserve">ώς θα καταλάβουμε την </w:t>
      </w:r>
      <w:r>
        <w:rPr>
          <w:rFonts w:eastAsia="Times New Roman"/>
          <w:szCs w:val="24"/>
        </w:rPr>
        <w:t>ε</w:t>
      </w:r>
      <w:r w:rsidRPr="00374B12">
        <w:rPr>
          <w:rFonts w:eastAsia="Times New Roman"/>
          <w:szCs w:val="24"/>
        </w:rPr>
        <w:t>λληνική Βουλή</w:t>
      </w:r>
      <w:r>
        <w:rPr>
          <w:rFonts w:eastAsia="Times New Roman"/>
          <w:szCs w:val="24"/>
        </w:rPr>
        <w:t>.</w:t>
      </w:r>
    </w:p>
    <w:p w14:paraId="20A4EBC9" w14:textId="77777777" w:rsidR="005D4821" w:rsidRDefault="006B233D">
      <w:pPr>
        <w:spacing w:line="600" w:lineRule="auto"/>
        <w:ind w:firstLine="720"/>
        <w:jc w:val="both"/>
        <w:rPr>
          <w:rFonts w:eastAsia="Times New Roman"/>
          <w:szCs w:val="24"/>
        </w:rPr>
      </w:pPr>
      <w:r>
        <w:rPr>
          <w:rFonts w:eastAsia="Times New Roman"/>
          <w:szCs w:val="24"/>
        </w:rPr>
        <w:t>Φ</w:t>
      </w:r>
      <w:r w:rsidRPr="00374B12">
        <w:rPr>
          <w:rFonts w:eastAsia="Times New Roman"/>
          <w:szCs w:val="24"/>
        </w:rPr>
        <w:t xml:space="preserve">υσικά μετά από κάποιο εξώδικο που </w:t>
      </w:r>
      <w:r>
        <w:rPr>
          <w:rFonts w:eastAsia="Times New Roman"/>
          <w:szCs w:val="24"/>
        </w:rPr>
        <w:t>του εστάλη</w:t>
      </w:r>
      <w:r w:rsidRPr="00374B12">
        <w:rPr>
          <w:rFonts w:eastAsia="Times New Roman"/>
          <w:szCs w:val="24"/>
        </w:rPr>
        <w:t xml:space="preserve"> και </w:t>
      </w:r>
      <w:r>
        <w:rPr>
          <w:rFonts w:eastAsia="Times New Roman"/>
          <w:szCs w:val="24"/>
        </w:rPr>
        <w:t xml:space="preserve">από αυτά που του </w:t>
      </w:r>
      <w:r w:rsidRPr="00374B12">
        <w:rPr>
          <w:rFonts w:eastAsia="Times New Roman"/>
          <w:szCs w:val="24"/>
        </w:rPr>
        <w:t>είπαμε</w:t>
      </w:r>
      <w:r>
        <w:rPr>
          <w:rFonts w:eastAsia="Times New Roman"/>
          <w:szCs w:val="24"/>
        </w:rPr>
        <w:t>,</w:t>
      </w:r>
      <w:r w:rsidRPr="00374B12">
        <w:rPr>
          <w:rFonts w:eastAsia="Times New Roman"/>
          <w:szCs w:val="24"/>
        </w:rPr>
        <w:t xml:space="preserve"> </w:t>
      </w:r>
      <w:r w:rsidRPr="007B4C6B">
        <w:rPr>
          <w:rFonts w:eastAsia="Times New Roman" w:cs="Times New Roman"/>
          <w:bCs/>
          <w:szCs w:val="24"/>
        </w:rPr>
        <w:t xml:space="preserve">ανέκρουσε </w:t>
      </w:r>
      <w:proofErr w:type="spellStart"/>
      <w:r w:rsidRPr="007B4C6B">
        <w:rPr>
          <w:rFonts w:eastAsia="Times New Roman" w:cs="Times New Roman"/>
          <w:bCs/>
          <w:szCs w:val="24"/>
        </w:rPr>
        <w:t>πρύμναν</w:t>
      </w:r>
      <w:proofErr w:type="spellEnd"/>
      <w:r w:rsidRPr="007B4C6B">
        <w:rPr>
          <w:rFonts w:eastAsia="Times New Roman"/>
          <w:bCs/>
          <w:color w:val="3C4043"/>
          <w:spacing w:val="3"/>
          <w:szCs w:val="24"/>
        </w:rPr>
        <w:t>.</w:t>
      </w:r>
      <w:r>
        <w:rPr>
          <w:rFonts w:eastAsia="Times New Roman"/>
          <w:b/>
          <w:bCs/>
          <w:color w:val="3C4043"/>
          <w:spacing w:val="3"/>
          <w:sz w:val="21"/>
          <w:szCs w:val="21"/>
        </w:rPr>
        <w:t xml:space="preserve"> </w:t>
      </w:r>
      <w:r>
        <w:rPr>
          <w:rFonts w:eastAsia="Times New Roman"/>
          <w:szCs w:val="24"/>
        </w:rPr>
        <w:t xml:space="preserve">Φυσικά δεν είχε </w:t>
      </w:r>
      <w:r w:rsidRPr="00374B12">
        <w:rPr>
          <w:rFonts w:eastAsia="Times New Roman"/>
          <w:szCs w:val="24"/>
        </w:rPr>
        <w:t>το</w:t>
      </w:r>
      <w:r>
        <w:rPr>
          <w:rFonts w:eastAsia="Times New Roman"/>
          <w:szCs w:val="24"/>
        </w:rPr>
        <w:t>ν</w:t>
      </w:r>
      <w:r w:rsidRPr="00374B12">
        <w:rPr>
          <w:rFonts w:eastAsia="Times New Roman"/>
          <w:szCs w:val="24"/>
        </w:rPr>
        <w:t xml:space="preserve"> στοιχειώδη ανδρισμό να </w:t>
      </w:r>
      <w:r>
        <w:rPr>
          <w:rFonts w:eastAsia="Times New Roman"/>
          <w:szCs w:val="24"/>
        </w:rPr>
        <w:t>βγει και</w:t>
      </w:r>
      <w:r w:rsidRPr="00374B12">
        <w:rPr>
          <w:rFonts w:eastAsia="Times New Roman"/>
          <w:szCs w:val="24"/>
        </w:rPr>
        <w:t xml:space="preserve"> να πει ούτε αυτό που έκανε ήταν λάθος</w:t>
      </w:r>
      <w:r>
        <w:rPr>
          <w:rFonts w:eastAsia="Times New Roman"/>
          <w:szCs w:val="24"/>
        </w:rPr>
        <w:t>,</w:t>
      </w:r>
      <w:r w:rsidRPr="00374B12">
        <w:rPr>
          <w:rFonts w:eastAsia="Times New Roman"/>
          <w:szCs w:val="24"/>
        </w:rPr>
        <w:t xml:space="preserve"> ότι </w:t>
      </w:r>
      <w:r>
        <w:rPr>
          <w:rFonts w:eastAsia="Times New Roman"/>
          <w:szCs w:val="24"/>
        </w:rPr>
        <w:t>υπήρχε</w:t>
      </w:r>
      <w:r w:rsidRPr="00374B12">
        <w:rPr>
          <w:rFonts w:eastAsia="Times New Roman"/>
          <w:szCs w:val="24"/>
        </w:rPr>
        <w:t xml:space="preserve"> παραπ</w:t>
      </w:r>
      <w:r>
        <w:rPr>
          <w:rFonts w:eastAsia="Times New Roman"/>
          <w:szCs w:val="24"/>
        </w:rPr>
        <w:t xml:space="preserve">ληροφόρηση, </w:t>
      </w:r>
      <w:r w:rsidRPr="00374B12">
        <w:rPr>
          <w:rFonts w:eastAsia="Times New Roman"/>
          <w:szCs w:val="24"/>
        </w:rPr>
        <w:t>ότι δεν ήταν έτσι</w:t>
      </w:r>
      <w:r>
        <w:rPr>
          <w:rFonts w:eastAsia="Times New Roman"/>
          <w:szCs w:val="24"/>
        </w:rPr>
        <w:t>.</w:t>
      </w:r>
      <w:r w:rsidRPr="00374B12">
        <w:rPr>
          <w:rFonts w:eastAsia="Times New Roman"/>
          <w:szCs w:val="24"/>
        </w:rPr>
        <w:t xml:space="preserve"> Τ</w:t>
      </w:r>
      <w:r>
        <w:rPr>
          <w:rFonts w:eastAsia="Times New Roman"/>
          <w:szCs w:val="24"/>
        </w:rPr>
        <w:t xml:space="preserve">ο </w:t>
      </w:r>
      <w:r w:rsidRPr="00374B12">
        <w:rPr>
          <w:rFonts w:eastAsia="Times New Roman"/>
          <w:szCs w:val="24"/>
        </w:rPr>
        <w:t>άφησαν και πέρασε</w:t>
      </w:r>
      <w:r>
        <w:rPr>
          <w:rFonts w:eastAsia="Times New Roman"/>
          <w:szCs w:val="24"/>
        </w:rPr>
        <w:t>,</w:t>
      </w:r>
      <w:r w:rsidRPr="00374B12">
        <w:rPr>
          <w:rFonts w:eastAsia="Times New Roman"/>
          <w:szCs w:val="24"/>
        </w:rPr>
        <w:t xml:space="preserve"> λοιπόν</w:t>
      </w:r>
      <w:r>
        <w:rPr>
          <w:rFonts w:eastAsia="Times New Roman"/>
          <w:szCs w:val="24"/>
        </w:rPr>
        <w:t>,</w:t>
      </w:r>
      <w:r w:rsidRPr="00374B12">
        <w:rPr>
          <w:rFonts w:eastAsia="Times New Roman"/>
          <w:szCs w:val="24"/>
        </w:rPr>
        <w:t xml:space="preserve"> και πήγε στον κάδο των </w:t>
      </w:r>
      <w:r>
        <w:rPr>
          <w:rFonts w:eastAsia="Times New Roman"/>
          <w:szCs w:val="24"/>
        </w:rPr>
        <w:t>άχρη</w:t>
      </w:r>
      <w:r w:rsidRPr="00374B12">
        <w:rPr>
          <w:rFonts w:eastAsia="Times New Roman"/>
          <w:szCs w:val="24"/>
        </w:rPr>
        <w:t>στων</w:t>
      </w:r>
      <w:r>
        <w:rPr>
          <w:rFonts w:eastAsia="Times New Roman"/>
          <w:szCs w:val="24"/>
        </w:rPr>
        <w:t>.</w:t>
      </w:r>
      <w:r w:rsidRPr="00374B12">
        <w:rPr>
          <w:rFonts w:eastAsia="Times New Roman"/>
          <w:szCs w:val="24"/>
        </w:rPr>
        <w:t xml:space="preserve"> </w:t>
      </w:r>
    </w:p>
    <w:p w14:paraId="20A4EBCA" w14:textId="77777777" w:rsidR="005D4821" w:rsidRDefault="006B233D">
      <w:pPr>
        <w:spacing w:line="600" w:lineRule="auto"/>
        <w:ind w:firstLine="720"/>
        <w:jc w:val="both"/>
        <w:rPr>
          <w:rFonts w:eastAsia="Times New Roman"/>
          <w:szCs w:val="24"/>
        </w:rPr>
      </w:pPr>
      <w:r w:rsidRPr="00374B12">
        <w:rPr>
          <w:rFonts w:eastAsia="Times New Roman"/>
          <w:szCs w:val="24"/>
        </w:rPr>
        <w:t>Και έρχεστε σήμερα από την περασμένη Κυριακή και λέτε πάλι τα ίδια</w:t>
      </w:r>
      <w:r>
        <w:rPr>
          <w:rFonts w:eastAsia="Times New Roman"/>
          <w:szCs w:val="24"/>
        </w:rPr>
        <w:t>.</w:t>
      </w:r>
      <w:r w:rsidRPr="00374B12">
        <w:rPr>
          <w:rFonts w:eastAsia="Times New Roman"/>
          <w:szCs w:val="24"/>
        </w:rPr>
        <w:t xml:space="preserve"> Με </w:t>
      </w:r>
      <w:proofErr w:type="spellStart"/>
      <w:r w:rsidRPr="00374B12">
        <w:rPr>
          <w:rFonts w:eastAsia="Times New Roman"/>
          <w:szCs w:val="24"/>
        </w:rPr>
        <w:t>στ</w:t>
      </w:r>
      <w:r>
        <w:rPr>
          <w:rFonts w:eastAsia="Times New Roman"/>
          <w:szCs w:val="24"/>
        </w:rPr>
        <w:t>ο</w:t>
      </w:r>
      <w:r w:rsidRPr="00374B12">
        <w:rPr>
          <w:rFonts w:eastAsia="Times New Roman"/>
          <w:szCs w:val="24"/>
        </w:rPr>
        <w:t>χοποιήσατε</w:t>
      </w:r>
      <w:proofErr w:type="spellEnd"/>
      <w:r>
        <w:rPr>
          <w:rFonts w:eastAsia="Times New Roman"/>
          <w:szCs w:val="24"/>
        </w:rPr>
        <w:t>,</w:t>
      </w:r>
      <w:r w:rsidRPr="00374B12">
        <w:rPr>
          <w:rFonts w:eastAsia="Times New Roman"/>
          <w:szCs w:val="24"/>
        </w:rPr>
        <w:t xml:space="preserve"> </w:t>
      </w:r>
      <w:proofErr w:type="spellStart"/>
      <w:r>
        <w:rPr>
          <w:rFonts w:eastAsia="Times New Roman"/>
          <w:szCs w:val="24"/>
        </w:rPr>
        <w:t>στοχοποιήσατε</w:t>
      </w:r>
      <w:proofErr w:type="spellEnd"/>
      <w:r>
        <w:rPr>
          <w:rFonts w:eastAsia="Times New Roman"/>
          <w:szCs w:val="24"/>
        </w:rPr>
        <w:t xml:space="preserve"> ό</w:t>
      </w:r>
      <w:r w:rsidRPr="00374B12">
        <w:rPr>
          <w:rFonts w:eastAsia="Times New Roman"/>
          <w:szCs w:val="24"/>
        </w:rPr>
        <w:t xml:space="preserve">λη τη Χρυσή </w:t>
      </w:r>
      <w:r w:rsidRPr="00374B12">
        <w:rPr>
          <w:rFonts w:eastAsia="Times New Roman"/>
          <w:szCs w:val="24"/>
        </w:rPr>
        <w:lastRenderedPageBreak/>
        <w:t>Αυγή</w:t>
      </w:r>
      <w:r>
        <w:rPr>
          <w:rFonts w:eastAsia="Times New Roman"/>
          <w:szCs w:val="24"/>
        </w:rPr>
        <w:t>,</w:t>
      </w:r>
      <w:r w:rsidRPr="00374B12">
        <w:rPr>
          <w:rFonts w:eastAsia="Times New Roman"/>
          <w:szCs w:val="24"/>
        </w:rPr>
        <w:t xml:space="preserve"> για το γεγονός ότι </w:t>
      </w:r>
      <w:r>
        <w:rPr>
          <w:rFonts w:eastAsia="Times New Roman"/>
          <w:szCs w:val="24"/>
        </w:rPr>
        <w:t>εγώ ήμουν</w:t>
      </w:r>
      <w:r w:rsidRPr="00374B12">
        <w:rPr>
          <w:rFonts w:eastAsia="Times New Roman"/>
          <w:szCs w:val="24"/>
        </w:rPr>
        <w:t xml:space="preserve"> έ</w:t>
      </w:r>
      <w:r w:rsidRPr="00374B12">
        <w:rPr>
          <w:rFonts w:eastAsia="Times New Roman"/>
          <w:szCs w:val="24"/>
        </w:rPr>
        <w:t>ξω μαζί με τους Έλληνες πολίτες</w:t>
      </w:r>
      <w:r>
        <w:rPr>
          <w:rFonts w:eastAsia="Times New Roman"/>
          <w:szCs w:val="24"/>
        </w:rPr>
        <w:t>.</w:t>
      </w:r>
    </w:p>
    <w:p w14:paraId="20A4EBCB" w14:textId="77777777" w:rsidR="005D4821" w:rsidRDefault="006B233D">
      <w:pPr>
        <w:spacing w:line="600" w:lineRule="auto"/>
        <w:ind w:firstLine="720"/>
        <w:jc w:val="both"/>
        <w:rPr>
          <w:rFonts w:eastAsia="Times New Roman"/>
          <w:szCs w:val="24"/>
        </w:rPr>
      </w:pPr>
      <w:r w:rsidRPr="00374B12">
        <w:rPr>
          <w:rFonts w:eastAsia="Times New Roman"/>
          <w:szCs w:val="24"/>
        </w:rPr>
        <w:t>Λοιπόν</w:t>
      </w:r>
      <w:r>
        <w:rPr>
          <w:rFonts w:eastAsia="Times New Roman"/>
          <w:szCs w:val="24"/>
        </w:rPr>
        <w:t>,</w:t>
      </w:r>
      <w:r w:rsidRPr="00374B12">
        <w:rPr>
          <w:rFonts w:eastAsia="Times New Roman"/>
          <w:szCs w:val="24"/>
        </w:rPr>
        <w:t xml:space="preserve"> ακούστε</w:t>
      </w:r>
      <w:r>
        <w:rPr>
          <w:rFonts w:eastAsia="Times New Roman"/>
          <w:szCs w:val="24"/>
        </w:rPr>
        <w:t xml:space="preserve">, </w:t>
      </w:r>
      <w:proofErr w:type="spellStart"/>
      <w:r>
        <w:rPr>
          <w:rFonts w:eastAsia="Times New Roman"/>
          <w:szCs w:val="24"/>
        </w:rPr>
        <w:t>σ</w:t>
      </w:r>
      <w:r>
        <w:rPr>
          <w:rFonts w:eastAsia="Times New Roman"/>
          <w:szCs w:val="24"/>
        </w:rPr>
        <w:t>υριζαίοι</w:t>
      </w:r>
      <w:proofErr w:type="spellEnd"/>
      <w:r>
        <w:rPr>
          <w:rFonts w:eastAsia="Times New Roman"/>
          <w:szCs w:val="24"/>
        </w:rPr>
        <w:t xml:space="preserve">, </w:t>
      </w:r>
      <w:r>
        <w:rPr>
          <w:rFonts w:eastAsia="Times New Roman"/>
          <w:szCs w:val="24"/>
        </w:rPr>
        <w:t>μ</w:t>
      </w:r>
      <w:r w:rsidRPr="00374B12">
        <w:rPr>
          <w:rFonts w:eastAsia="Times New Roman"/>
          <w:szCs w:val="24"/>
        </w:rPr>
        <w:t>πολσεβίκοι</w:t>
      </w:r>
      <w:r>
        <w:rPr>
          <w:rFonts w:eastAsia="Times New Roman"/>
          <w:szCs w:val="24"/>
        </w:rPr>
        <w:t xml:space="preserve">, </w:t>
      </w:r>
      <w:r>
        <w:rPr>
          <w:rFonts w:eastAsia="Times New Roman"/>
          <w:szCs w:val="24"/>
        </w:rPr>
        <w:t>π</w:t>
      </w:r>
      <w:r>
        <w:rPr>
          <w:rFonts w:eastAsia="Times New Roman"/>
          <w:szCs w:val="24"/>
        </w:rPr>
        <w:t xml:space="preserve">ασοκτζήδες, </w:t>
      </w:r>
      <w:r>
        <w:rPr>
          <w:rFonts w:eastAsia="Times New Roman"/>
          <w:szCs w:val="24"/>
        </w:rPr>
        <w:t>ν</w:t>
      </w:r>
      <w:r>
        <w:rPr>
          <w:rFonts w:eastAsia="Times New Roman"/>
          <w:szCs w:val="24"/>
        </w:rPr>
        <w:t xml:space="preserve">εοδημοκράτες, </w:t>
      </w:r>
      <w:r w:rsidRPr="00374B12">
        <w:rPr>
          <w:rFonts w:eastAsia="Times New Roman"/>
          <w:szCs w:val="24"/>
        </w:rPr>
        <w:t>δεν σας φοβήθηκα</w:t>
      </w:r>
      <w:r>
        <w:rPr>
          <w:rFonts w:eastAsia="Times New Roman"/>
          <w:szCs w:val="24"/>
        </w:rPr>
        <w:t>, δεν σας</w:t>
      </w:r>
      <w:r w:rsidRPr="00374B12">
        <w:rPr>
          <w:rFonts w:eastAsia="Times New Roman"/>
          <w:szCs w:val="24"/>
        </w:rPr>
        <w:t xml:space="preserve"> φοβάμαι</w:t>
      </w:r>
      <w:r>
        <w:rPr>
          <w:rFonts w:eastAsia="Times New Roman"/>
          <w:szCs w:val="24"/>
        </w:rPr>
        <w:t>,</w:t>
      </w:r>
      <w:r w:rsidRPr="00374B12">
        <w:rPr>
          <w:rFonts w:eastAsia="Times New Roman"/>
          <w:szCs w:val="24"/>
        </w:rPr>
        <w:t xml:space="preserve"> δε</w:t>
      </w:r>
      <w:r>
        <w:rPr>
          <w:rFonts w:eastAsia="Times New Roman"/>
          <w:szCs w:val="24"/>
        </w:rPr>
        <w:t>ν</w:t>
      </w:r>
      <w:r w:rsidRPr="00374B12">
        <w:rPr>
          <w:rFonts w:eastAsia="Times New Roman"/>
          <w:szCs w:val="24"/>
        </w:rPr>
        <w:t xml:space="preserve"> θα σ</w:t>
      </w:r>
      <w:r>
        <w:rPr>
          <w:rFonts w:eastAsia="Times New Roman"/>
          <w:szCs w:val="24"/>
        </w:rPr>
        <w:t>ας</w:t>
      </w:r>
      <w:r w:rsidRPr="00374B12">
        <w:rPr>
          <w:rFonts w:eastAsia="Times New Roman"/>
          <w:szCs w:val="24"/>
        </w:rPr>
        <w:t xml:space="preserve"> φοβηθώ</w:t>
      </w:r>
      <w:r>
        <w:rPr>
          <w:rFonts w:eastAsia="Times New Roman"/>
          <w:szCs w:val="24"/>
        </w:rPr>
        <w:t>.</w:t>
      </w:r>
      <w:r w:rsidRPr="00374B12">
        <w:rPr>
          <w:rFonts w:eastAsia="Times New Roman"/>
          <w:szCs w:val="24"/>
        </w:rPr>
        <w:t xml:space="preserve"> </w:t>
      </w:r>
      <w:r>
        <w:rPr>
          <w:rFonts w:eastAsia="Times New Roman"/>
          <w:szCs w:val="24"/>
        </w:rPr>
        <w:t>Ήμουν</w:t>
      </w:r>
      <w:r w:rsidRPr="00374B12">
        <w:rPr>
          <w:rFonts w:eastAsia="Times New Roman"/>
          <w:szCs w:val="24"/>
        </w:rPr>
        <w:t xml:space="preserve"> </w:t>
      </w:r>
      <w:r>
        <w:rPr>
          <w:rFonts w:eastAsia="Times New Roman"/>
          <w:szCs w:val="24"/>
        </w:rPr>
        <w:t>έξω σ</w:t>
      </w:r>
      <w:r w:rsidRPr="00374B12">
        <w:rPr>
          <w:rFonts w:eastAsia="Times New Roman"/>
          <w:szCs w:val="24"/>
        </w:rPr>
        <w:t>το συλλαλητήριο</w:t>
      </w:r>
      <w:r>
        <w:rPr>
          <w:rFonts w:eastAsia="Times New Roman"/>
          <w:szCs w:val="24"/>
        </w:rPr>
        <w:t>, δεν προκάλεσα κανένα</w:t>
      </w:r>
      <w:r w:rsidRPr="00374B12">
        <w:rPr>
          <w:rFonts w:eastAsia="Times New Roman"/>
          <w:szCs w:val="24"/>
        </w:rPr>
        <w:t xml:space="preserve"> επεισόδιο</w:t>
      </w:r>
      <w:r>
        <w:rPr>
          <w:rFonts w:eastAsia="Times New Roman"/>
          <w:szCs w:val="24"/>
        </w:rPr>
        <w:t>, δεν</w:t>
      </w:r>
      <w:r w:rsidRPr="00374B12">
        <w:rPr>
          <w:rFonts w:eastAsia="Times New Roman"/>
          <w:szCs w:val="24"/>
        </w:rPr>
        <w:t xml:space="preserve"> δημιούργησα κανένα επεισόδιο</w:t>
      </w:r>
      <w:r>
        <w:rPr>
          <w:rFonts w:eastAsia="Times New Roman"/>
          <w:szCs w:val="24"/>
        </w:rPr>
        <w:t>. Δεν θα</w:t>
      </w:r>
      <w:r>
        <w:rPr>
          <w:rFonts w:eastAsia="Times New Roman"/>
          <w:szCs w:val="24"/>
        </w:rPr>
        <w:t xml:space="preserve"> μου απαγορεύσετε ούτε</w:t>
      </w:r>
      <w:r w:rsidRPr="00374B12">
        <w:rPr>
          <w:rFonts w:eastAsia="Times New Roman"/>
          <w:szCs w:val="24"/>
        </w:rPr>
        <w:t xml:space="preserve"> θα μου υποδείξετε τι θα κάνω</w:t>
      </w:r>
      <w:r>
        <w:rPr>
          <w:rFonts w:eastAsia="Times New Roman"/>
          <w:szCs w:val="24"/>
        </w:rPr>
        <w:t xml:space="preserve">. Είμαι </w:t>
      </w:r>
      <w:r w:rsidRPr="00374B12">
        <w:rPr>
          <w:rFonts w:eastAsia="Times New Roman"/>
          <w:szCs w:val="24"/>
        </w:rPr>
        <w:t>ελεύθερος Έλληνας πολίτης</w:t>
      </w:r>
      <w:r>
        <w:rPr>
          <w:rFonts w:eastAsia="Times New Roman"/>
          <w:szCs w:val="24"/>
        </w:rPr>
        <w:t>, ο ελληνικός λαός με ψήφισε για να είμαι εδώ,</w:t>
      </w:r>
      <w:r w:rsidRPr="00374B12">
        <w:rPr>
          <w:rFonts w:eastAsia="Times New Roman"/>
          <w:szCs w:val="24"/>
        </w:rPr>
        <w:t xml:space="preserve"> εδώ θα</w:t>
      </w:r>
      <w:r>
        <w:rPr>
          <w:rFonts w:eastAsia="Times New Roman"/>
          <w:szCs w:val="24"/>
        </w:rPr>
        <w:t xml:space="preserve"> </w:t>
      </w:r>
      <w:r>
        <w:rPr>
          <w:rFonts w:eastAsia="Times New Roman"/>
          <w:szCs w:val="24"/>
        </w:rPr>
        <w:t>είμαι και</w:t>
      </w:r>
      <w:r>
        <w:rPr>
          <w:rFonts w:eastAsia="Times New Roman"/>
          <w:szCs w:val="24"/>
        </w:rPr>
        <w:t xml:space="preserve"> θα τον εκπροσωπώ.</w:t>
      </w:r>
    </w:p>
    <w:p w14:paraId="20A4EBCC" w14:textId="77777777" w:rsidR="005D4821" w:rsidRDefault="006B233D">
      <w:pPr>
        <w:spacing w:line="600" w:lineRule="auto"/>
        <w:ind w:firstLine="720"/>
        <w:jc w:val="both"/>
        <w:rPr>
          <w:rFonts w:eastAsia="Times New Roman"/>
          <w:szCs w:val="24"/>
        </w:rPr>
      </w:pPr>
      <w:r>
        <w:rPr>
          <w:rFonts w:eastAsia="Times New Roman"/>
          <w:szCs w:val="24"/>
        </w:rPr>
        <w:t>Ε</w:t>
      </w:r>
      <w:r w:rsidRPr="00374B12">
        <w:rPr>
          <w:rFonts w:eastAsia="Times New Roman"/>
          <w:szCs w:val="24"/>
        </w:rPr>
        <w:t xml:space="preserve">στάλησαν εξώδικα σε όλα αυτά </w:t>
      </w:r>
      <w:r>
        <w:rPr>
          <w:rFonts w:eastAsia="Times New Roman"/>
          <w:szCs w:val="24"/>
        </w:rPr>
        <w:t xml:space="preserve">τα </w:t>
      </w:r>
      <w:r>
        <w:rPr>
          <w:rFonts w:eastAsia="Times New Roman"/>
          <w:szCs w:val="24"/>
        </w:rPr>
        <w:t>μ</w:t>
      </w:r>
      <w:r>
        <w:rPr>
          <w:rFonts w:eastAsia="Times New Roman"/>
          <w:szCs w:val="24"/>
        </w:rPr>
        <w:t>έσα, τα οποία έλεγαν αυτά</w:t>
      </w:r>
      <w:r w:rsidRPr="00374B12">
        <w:rPr>
          <w:rFonts w:eastAsia="Times New Roman"/>
          <w:szCs w:val="24"/>
        </w:rPr>
        <w:t xml:space="preserve"> τα ψέματα</w:t>
      </w:r>
      <w:r>
        <w:rPr>
          <w:rFonts w:eastAsia="Times New Roman"/>
          <w:szCs w:val="24"/>
        </w:rPr>
        <w:t xml:space="preserve">. Εάν δεν αναιρέσουν, θα προσφύγουμε στη </w:t>
      </w:r>
      <w:r>
        <w:rPr>
          <w:rFonts w:eastAsia="Times New Roman"/>
          <w:szCs w:val="24"/>
        </w:rPr>
        <w:t>δ</w:t>
      </w:r>
      <w:r>
        <w:rPr>
          <w:rFonts w:eastAsia="Times New Roman"/>
          <w:szCs w:val="24"/>
        </w:rPr>
        <w:t>ικαιοσύνη σε αγωγές και το πού θα πάμε και το τι θα κάνουμε</w:t>
      </w:r>
      <w:r>
        <w:rPr>
          <w:rFonts w:eastAsia="Times New Roman"/>
          <w:szCs w:val="24"/>
        </w:rPr>
        <w:t>,</w:t>
      </w:r>
      <w:r>
        <w:rPr>
          <w:rFonts w:eastAsia="Times New Roman"/>
          <w:szCs w:val="24"/>
        </w:rPr>
        <w:t xml:space="preserve"> είναι δικό μας δικαίωμα. Το να είμαστε έξω με τους Έλληνες πολίτες</w:t>
      </w:r>
      <w:r>
        <w:rPr>
          <w:rFonts w:eastAsia="Times New Roman"/>
          <w:szCs w:val="24"/>
        </w:rPr>
        <w:t>,</w:t>
      </w:r>
      <w:r>
        <w:rPr>
          <w:rFonts w:eastAsia="Times New Roman"/>
          <w:szCs w:val="24"/>
        </w:rPr>
        <w:t xml:space="preserve"> αποτελεί τίτλο τιμής</w:t>
      </w:r>
      <w:r w:rsidRPr="00374B12">
        <w:rPr>
          <w:rFonts w:eastAsia="Times New Roman"/>
          <w:szCs w:val="24"/>
        </w:rPr>
        <w:t xml:space="preserve"> </w:t>
      </w:r>
      <w:r>
        <w:rPr>
          <w:rFonts w:eastAsia="Times New Roman"/>
          <w:szCs w:val="24"/>
        </w:rPr>
        <w:t>για τη Χρυσή Αυγή. Εσείς καθίστε γαντζωμένοι στα έδρανα, γιατί σ</w:t>
      </w:r>
      <w:r>
        <w:rPr>
          <w:rFonts w:eastAsia="Times New Roman"/>
          <w:szCs w:val="24"/>
        </w:rPr>
        <w:t>την κοινωνία δεν μπορείτε να πάτε.</w:t>
      </w:r>
    </w:p>
    <w:p w14:paraId="20A4EBCD" w14:textId="77777777" w:rsidR="005D4821" w:rsidRDefault="006B233D">
      <w:pPr>
        <w:spacing w:line="600" w:lineRule="auto"/>
        <w:ind w:firstLine="720"/>
        <w:jc w:val="center"/>
        <w:rPr>
          <w:rFonts w:eastAsia="Times New Roman"/>
          <w:szCs w:val="24"/>
        </w:rPr>
      </w:pPr>
      <w:r>
        <w:rPr>
          <w:rFonts w:eastAsia="Times New Roman" w:cs="Times New Roman"/>
          <w:szCs w:val="24"/>
        </w:rPr>
        <w:t>(Χειροκροτήματα από την πτέρυγα της Χρυσής Αυγής)</w:t>
      </w:r>
    </w:p>
    <w:p w14:paraId="20A4EBCE" w14:textId="77777777" w:rsidR="005D4821" w:rsidRDefault="006B233D">
      <w:pPr>
        <w:spacing w:line="600" w:lineRule="auto"/>
        <w:ind w:firstLine="720"/>
        <w:jc w:val="both"/>
        <w:rPr>
          <w:rFonts w:eastAsia="Times New Roman"/>
          <w:szCs w:val="24"/>
        </w:rPr>
      </w:pPr>
      <w:r>
        <w:rPr>
          <w:rFonts w:eastAsia="Times New Roman" w:cs="Times New Roman"/>
          <w:b/>
          <w:szCs w:val="24"/>
        </w:rPr>
        <w:t xml:space="preserve">ΠΡΟΕΔΡΕΥΩΝ (Γεώργιος Βαρεμένος): </w:t>
      </w:r>
      <w:r w:rsidRPr="00C4491A">
        <w:rPr>
          <w:rFonts w:eastAsia="Times New Roman"/>
          <w:szCs w:val="24"/>
        </w:rPr>
        <w:t>Τ</w:t>
      </w:r>
      <w:r w:rsidRPr="00374B12">
        <w:rPr>
          <w:rFonts w:eastAsia="Times New Roman"/>
          <w:szCs w:val="24"/>
        </w:rPr>
        <w:t>ο</w:t>
      </w:r>
      <w:r>
        <w:rPr>
          <w:rFonts w:eastAsia="Times New Roman"/>
          <w:szCs w:val="24"/>
        </w:rPr>
        <w:t>ν</w:t>
      </w:r>
      <w:r w:rsidRPr="00374B12">
        <w:rPr>
          <w:rFonts w:eastAsia="Times New Roman"/>
          <w:szCs w:val="24"/>
        </w:rPr>
        <w:t xml:space="preserve"> λόγο έχει η κ</w:t>
      </w:r>
      <w:r>
        <w:rPr>
          <w:rFonts w:eastAsia="Times New Roman"/>
          <w:szCs w:val="24"/>
        </w:rPr>
        <w:t>.</w:t>
      </w:r>
      <w:r w:rsidRPr="00374B12">
        <w:rPr>
          <w:rFonts w:eastAsia="Times New Roman"/>
          <w:szCs w:val="24"/>
        </w:rPr>
        <w:t xml:space="preserve"> Σταματάκη</w:t>
      </w:r>
      <w:r>
        <w:rPr>
          <w:rFonts w:eastAsia="Times New Roman"/>
          <w:szCs w:val="24"/>
        </w:rPr>
        <w:t>.</w:t>
      </w:r>
    </w:p>
    <w:p w14:paraId="20A4EBCF" w14:textId="77777777" w:rsidR="005D4821" w:rsidRDefault="006B233D">
      <w:pPr>
        <w:spacing w:line="600" w:lineRule="auto"/>
        <w:ind w:firstLine="720"/>
        <w:jc w:val="both"/>
        <w:rPr>
          <w:rFonts w:eastAsia="Times New Roman"/>
          <w:szCs w:val="24"/>
        </w:rPr>
      </w:pPr>
      <w:r w:rsidRPr="00C4491A">
        <w:rPr>
          <w:rFonts w:eastAsia="Times New Roman"/>
          <w:b/>
          <w:szCs w:val="24"/>
        </w:rPr>
        <w:lastRenderedPageBreak/>
        <w:t>ΕΛΕΝΗ ΣΤΑΜΑΤΑΚΗ:</w:t>
      </w:r>
      <w:r w:rsidRPr="00374B12">
        <w:rPr>
          <w:rFonts w:eastAsia="Times New Roman"/>
          <w:szCs w:val="24"/>
        </w:rPr>
        <w:t xml:space="preserve"> Ευχαριστώ πολύ</w:t>
      </w:r>
      <w:r w:rsidRPr="00C4491A">
        <w:rPr>
          <w:rFonts w:eastAsia="Times New Roman"/>
          <w:szCs w:val="24"/>
        </w:rPr>
        <w:t>,</w:t>
      </w:r>
      <w:r w:rsidRPr="00374B12">
        <w:rPr>
          <w:rFonts w:eastAsia="Times New Roman"/>
          <w:szCs w:val="24"/>
        </w:rPr>
        <w:t xml:space="preserve"> κύριε Πρόεδρε</w:t>
      </w:r>
      <w:r w:rsidRPr="00C4491A">
        <w:rPr>
          <w:rFonts w:eastAsia="Times New Roman"/>
          <w:szCs w:val="24"/>
        </w:rPr>
        <w:t>.</w:t>
      </w:r>
    </w:p>
    <w:p w14:paraId="20A4EBD0" w14:textId="77777777" w:rsidR="005D4821" w:rsidRDefault="006B233D">
      <w:pPr>
        <w:spacing w:line="600" w:lineRule="auto"/>
        <w:ind w:firstLine="720"/>
        <w:jc w:val="both"/>
        <w:rPr>
          <w:rFonts w:eastAsia="Times New Roman"/>
          <w:szCs w:val="24"/>
        </w:rPr>
      </w:pPr>
      <w:r>
        <w:rPr>
          <w:rFonts w:eastAsia="Times New Roman"/>
          <w:szCs w:val="24"/>
        </w:rPr>
        <w:t xml:space="preserve">Μετά τον υβριστικό λόγο </w:t>
      </w:r>
      <w:r w:rsidRPr="00374B12">
        <w:rPr>
          <w:rFonts w:eastAsia="Times New Roman"/>
          <w:szCs w:val="24"/>
        </w:rPr>
        <w:t>του προηγούμενου ομιλητή να επανέλθο</w:t>
      </w:r>
      <w:r w:rsidRPr="00374B12">
        <w:rPr>
          <w:rFonts w:eastAsia="Times New Roman"/>
          <w:szCs w:val="24"/>
        </w:rPr>
        <w:t>υμε στο νομοσχέδιο που συζητάμε σήμερα</w:t>
      </w:r>
      <w:r>
        <w:rPr>
          <w:rFonts w:eastAsia="Times New Roman"/>
          <w:szCs w:val="24"/>
        </w:rPr>
        <w:t>.</w:t>
      </w:r>
    </w:p>
    <w:p w14:paraId="20A4EBD1" w14:textId="77777777" w:rsidR="005D4821" w:rsidRDefault="006B233D">
      <w:pPr>
        <w:spacing w:line="600" w:lineRule="auto"/>
        <w:ind w:firstLine="720"/>
        <w:jc w:val="both"/>
        <w:rPr>
          <w:rFonts w:eastAsia="Times New Roman"/>
          <w:szCs w:val="24"/>
        </w:rPr>
      </w:pPr>
      <w:r>
        <w:rPr>
          <w:rFonts w:eastAsia="Times New Roman"/>
          <w:szCs w:val="24"/>
        </w:rPr>
        <w:t>Κ</w:t>
      </w:r>
      <w:r w:rsidRPr="00374B12">
        <w:rPr>
          <w:rFonts w:eastAsia="Times New Roman"/>
          <w:szCs w:val="24"/>
        </w:rPr>
        <w:t>υρία Υπουργέ</w:t>
      </w:r>
      <w:r>
        <w:rPr>
          <w:rFonts w:eastAsia="Times New Roman"/>
          <w:szCs w:val="24"/>
        </w:rPr>
        <w:t>,</w:t>
      </w:r>
      <w:r w:rsidRPr="00374B12">
        <w:rPr>
          <w:rFonts w:eastAsia="Times New Roman"/>
          <w:szCs w:val="24"/>
        </w:rPr>
        <w:t xml:space="preserve"> κυρίες και κύριοι συνάδελφοι</w:t>
      </w:r>
      <w:r>
        <w:rPr>
          <w:rFonts w:eastAsia="Times New Roman"/>
          <w:szCs w:val="24"/>
        </w:rPr>
        <w:t>,</w:t>
      </w:r>
      <w:r w:rsidRPr="00374B12">
        <w:rPr>
          <w:rFonts w:eastAsia="Times New Roman"/>
          <w:szCs w:val="24"/>
        </w:rPr>
        <w:t xml:space="preserve"> συζητάμε σήμερα το νομοσχέδιο του Υπουργείου Διοικητικής Ανασυγκρότησης</w:t>
      </w:r>
      <w:r>
        <w:rPr>
          <w:rFonts w:eastAsia="Times New Roman"/>
          <w:szCs w:val="24"/>
        </w:rPr>
        <w:t xml:space="preserve">, το οποίο αφορά έναν </w:t>
      </w:r>
      <w:r w:rsidRPr="00374B12">
        <w:rPr>
          <w:rFonts w:eastAsia="Times New Roman"/>
          <w:szCs w:val="24"/>
        </w:rPr>
        <w:t xml:space="preserve">βασικό πυλώνα της </w:t>
      </w:r>
      <w:r>
        <w:rPr>
          <w:rFonts w:eastAsia="Times New Roman"/>
          <w:szCs w:val="24"/>
        </w:rPr>
        <w:t>δ</w:t>
      </w:r>
      <w:r w:rsidRPr="00374B12">
        <w:rPr>
          <w:rFonts w:eastAsia="Times New Roman"/>
          <w:szCs w:val="24"/>
        </w:rPr>
        <w:t>ημοκρατίας</w:t>
      </w:r>
      <w:r>
        <w:rPr>
          <w:rFonts w:eastAsia="Times New Roman"/>
          <w:szCs w:val="24"/>
        </w:rPr>
        <w:t>,</w:t>
      </w:r>
      <w:r w:rsidRPr="00374B12">
        <w:rPr>
          <w:rFonts w:eastAsia="Times New Roman"/>
          <w:szCs w:val="24"/>
        </w:rPr>
        <w:t xml:space="preserve"> που είναι η </w:t>
      </w:r>
      <w:r>
        <w:rPr>
          <w:rFonts w:eastAsia="Times New Roman"/>
          <w:szCs w:val="24"/>
        </w:rPr>
        <w:t>δ</w:t>
      </w:r>
      <w:r w:rsidRPr="00374B12">
        <w:rPr>
          <w:rFonts w:eastAsia="Times New Roman"/>
          <w:szCs w:val="24"/>
        </w:rPr>
        <w:t xml:space="preserve">ημόσια </w:t>
      </w:r>
      <w:r>
        <w:rPr>
          <w:rFonts w:eastAsia="Times New Roman"/>
          <w:szCs w:val="24"/>
        </w:rPr>
        <w:t>δ</w:t>
      </w:r>
      <w:r w:rsidRPr="00374B12">
        <w:rPr>
          <w:rFonts w:eastAsia="Times New Roman"/>
          <w:szCs w:val="24"/>
        </w:rPr>
        <w:t>ιοίκηση</w:t>
      </w:r>
      <w:r>
        <w:rPr>
          <w:rFonts w:eastAsia="Times New Roman"/>
          <w:szCs w:val="24"/>
        </w:rPr>
        <w:t>.</w:t>
      </w:r>
      <w:r w:rsidRPr="00374B12">
        <w:rPr>
          <w:rFonts w:eastAsia="Times New Roman"/>
          <w:szCs w:val="24"/>
        </w:rPr>
        <w:t xml:space="preserve"> Η ανασυγκρότηση κ</w:t>
      </w:r>
      <w:r w:rsidRPr="00374B12">
        <w:rPr>
          <w:rFonts w:eastAsia="Times New Roman"/>
          <w:szCs w:val="24"/>
        </w:rPr>
        <w:t xml:space="preserve">αι </w:t>
      </w:r>
      <w:r>
        <w:rPr>
          <w:rFonts w:eastAsia="Times New Roman"/>
          <w:szCs w:val="24"/>
        </w:rPr>
        <w:t xml:space="preserve">η </w:t>
      </w:r>
      <w:r w:rsidRPr="00374B12">
        <w:rPr>
          <w:rFonts w:eastAsia="Times New Roman"/>
          <w:szCs w:val="24"/>
        </w:rPr>
        <w:t xml:space="preserve">ενδυνάμωση της </w:t>
      </w:r>
      <w:r>
        <w:rPr>
          <w:rFonts w:eastAsia="Times New Roman"/>
          <w:szCs w:val="24"/>
        </w:rPr>
        <w:t>δ</w:t>
      </w:r>
      <w:r w:rsidRPr="00374B12">
        <w:rPr>
          <w:rFonts w:eastAsia="Times New Roman"/>
          <w:szCs w:val="24"/>
        </w:rPr>
        <w:t xml:space="preserve">ημόσιας </w:t>
      </w:r>
      <w:r>
        <w:rPr>
          <w:rFonts w:eastAsia="Times New Roman"/>
          <w:szCs w:val="24"/>
        </w:rPr>
        <w:t>δ</w:t>
      </w:r>
      <w:r w:rsidRPr="00374B12">
        <w:rPr>
          <w:rFonts w:eastAsia="Times New Roman"/>
          <w:szCs w:val="24"/>
        </w:rPr>
        <w:t>ιοίκησης είναι άμεσα συνδεδεμένη με τη σύσταση του κοινωνικού κράτους</w:t>
      </w:r>
      <w:r>
        <w:rPr>
          <w:rFonts w:eastAsia="Times New Roman"/>
          <w:szCs w:val="24"/>
        </w:rPr>
        <w:t>, τ</w:t>
      </w:r>
      <w:r w:rsidRPr="00374B12">
        <w:rPr>
          <w:rFonts w:eastAsia="Times New Roman"/>
          <w:szCs w:val="24"/>
        </w:rPr>
        <w:t>ο κοινωνικό κράτος που προσπαθούμε να στήσουμε ξανά στα πόδια του</w:t>
      </w:r>
      <w:r>
        <w:rPr>
          <w:rFonts w:eastAsia="Times New Roman"/>
          <w:szCs w:val="24"/>
        </w:rPr>
        <w:t>,</w:t>
      </w:r>
      <w:r w:rsidRPr="00374B12">
        <w:rPr>
          <w:rFonts w:eastAsia="Times New Roman"/>
          <w:szCs w:val="24"/>
        </w:rPr>
        <w:t xml:space="preserve"> το κοινωνικό κράτος που αποδεκατίστηκε</w:t>
      </w:r>
      <w:r>
        <w:rPr>
          <w:rFonts w:eastAsia="Times New Roman"/>
          <w:szCs w:val="24"/>
        </w:rPr>
        <w:t>,</w:t>
      </w:r>
      <w:r w:rsidRPr="00374B12">
        <w:rPr>
          <w:rFonts w:eastAsia="Times New Roman"/>
          <w:szCs w:val="24"/>
        </w:rPr>
        <w:t xml:space="preserve"> λοιδορήθηκε</w:t>
      </w:r>
      <w:r>
        <w:rPr>
          <w:rFonts w:eastAsia="Times New Roman"/>
          <w:szCs w:val="24"/>
        </w:rPr>
        <w:t>,</w:t>
      </w:r>
      <w:r w:rsidRPr="00374B12">
        <w:rPr>
          <w:rFonts w:eastAsia="Times New Roman"/>
          <w:szCs w:val="24"/>
        </w:rPr>
        <w:t xml:space="preserve"> απαξιώθηκε τα προηγούμενα χρόνια τ</w:t>
      </w:r>
      <w:r w:rsidRPr="00374B12">
        <w:rPr>
          <w:rFonts w:eastAsia="Times New Roman"/>
          <w:szCs w:val="24"/>
        </w:rPr>
        <w:t xml:space="preserve">α χρόνια </w:t>
      </w:r>
      <w:r>
        <w:rPr>
          <w:rFonts w:eastAsia="Times New Roman"/>
          <w:szCs w:val="24"/>
        </w:rPr>
        <w:t xml:space="preserve">των σκληρών </w:t>
      </w:r>
      <w:proofErr w:type="spellStart"/>
      <w:r>
        <w:rPr>
          <w:rFonts w:eastAsia="Times New Roman"/>
          <w:szCs w:val="24"/>
        </w:rPr>
        <w:t>μνημονιακών</w:t>
      </w:r>
      <w:proofErr w:type="spellEnd"/>
      <w:r>
        <w:rPr>
          <w:rFonts w:eastAsia="Times New Roman"/>
          <w:szCs w:val="24"/>
        </w:rPr>
        <w:t xml:space="preserve"> πολιτικών.</w:t>
      </w:r>
    </w:p>
    <w:p w14:paraId="20A4EBD2" w14:textId="77777777" w:rsidR="005D4821" w:rsidRDefault="006B233D">
      <w:pPr>
        <w:spacing w:line="600" w:lineRule="auto"/>
        <w:ind w:firstLine="720"/>
        <w:jc w:val="both"/>
        <w:rPr>
          <w:rFonts w:eastAsia="Times New Roman"/>
          <w:szCs w:val="24"/>
        </w:rPr>
      </w:pPr>
      <w:r>
        <w:rPr>
          <w:rFonts w:eastAsia="Times New Roman"/>
          <w:szCs w:val="24"/>
        </w:rPr>
        <w:t>Τ</w:t>
      </w:r>
      <w:r w:rsidRPr="00C3640A">
        <w:rPr>
          <w:rFonts w:eastAsia="Times New Roman"/>
          <w:szCs w:val="24"/>
        </w:rPr>
        <w:t xml:space="preserve">ο σχέδιο νόμου δεν έρχεται τυχαία </w:t>
      </w:r>
      <w:r>
        <w:rPr>
          <w:rFonts w:eastAsia="Times New Roman"/>
          <w:szCs w:val="24"/>
        </w:rPr>
        <w:t>σ</w:t>
      </w:r>
      <w:r w:rsidRPr="00C3640A">
        <w:rPr>
          <w:rFonts w:eastAsia="Times New Roman"/>
          <w:szCs w:val="24"/>
        </w:rPr>
        <w:t>ήμερα</w:t>
      </w:r>
      <w:r>
        <w:rPr>
          <w:rFonts w:eastAsia="Times New Roman"/>
          <w:szCs w:val="24"/>
        </w:rPr>
        <w:t>.</w:t>
      </w:r>
      <w:r w:rsidRPr="00C3640A">
        <w:rPr>
          <w:rFonts w:eastAsia="Times New Roman"/>
          <w:szCs w:val="24"/>
        </w:rPr>
        <w:t xml:space="preserve"> </w:t>
      </w:r>
      <w:r>
        <w:rPr>
          <w:rFonts w:eastAsia="Times New Roman"/>
          <w:szCs w:val="24"/>
        </w:rPr>
        <w:t>Έ</w:t>
      </w:r>
      <w:r w:rsidRPr="00C3640A">
        <w:rPr>
          <w:rFonts w:eastAsia="Times New Roman"/>
          <w:szCs w:val="24"/>
        </w:rPr>
        <w:t>ρχεται μετά την έξοδο από τα μνημόνια</w:t>
      </w:r>
      <w:r>
        <w:rPr>
          <w:rFonts w:eastAsia="Times New Roman"/>
          <w:szCs w:val="24"/>
        </w:rPr>
        <w:t>,</w:t>
      </w:r>
      <w:r w:rsidRPr="00C3640A">
        <w:rPr>
          <w:rFonts w:eastAsia="Times New Roman"/>
          <w:szCs w:val="24"/>
        </w:rPr>
        <w:t xml:space="preserve"> έρχεται τώρα που μπορούμε να νομοθετήσουμε χωρίς περιορισμούς</w:t>
      </w:r>
      <w:r>
        <w:rPr>
          <w:rFonts w:eastAsia="Times New Roman"/>
          <w:szCs w:val="24"/>
        </w:rPr>
        <w:t>,</w:t>
      </w:r>
      <w:r w:rsidRPr="00C3640A">
        <w:rPr>
          <w:rFonts w:eastAsia="Times New Roman"/>
          <w:szCs w:val="24"/>
        </w:rPr>
        <w:t xml:space="preserve"> χωρίς επιτροπεία</w:t>
      </w:r>
      <w:r>
        <w:rPr>
          <w:rFonts w:eastAsia="Times New Roman"/>
          <w:szCs w:val="24"/>
        </w:rPr>
        <w:t>.</w:t>
      </w:r>
      <w:r w:rsidRPr="00C3640A">
        <w:rPr>
          <w:rFonts w:eastAsia="Times New Roman"/>
          <w:szCs w:val="24"/>
        </w:rPr>
        <w:t xml:space="preserve"> </w:t>
      </w:r>
      <w:r>
        <w:rPr>
          <w:rFonts w:eastAsia="Times New Roman"/>
          <w:szCs w:val="24"/>
        </w:rPr>
        <w:t>Τ</w:t>
      </w:r>
      <w:r w:rsidRPr="00C3640A">
        <w:rPr>
          <w:rFonts w:eastAsia="Times New Roman"/>
          <w:szCs w:val="24"/>
        </w:rPr>
        <w:t>ώρα μπορούμε να κάνουμε διορθώσεις</w:t>
      </w:r>
      <w:r>
        <w:rPr>
          <w:rFonts w:eastAsia="Times New Roman"/>
          <w:szCs w:val="24"/>
        </w:rPr>
        <w:t>,</w:t>
      </w:r>
      <w:r w:rsidRPr="00C3640A">
        <w:rPr>
          <w:rFonts w:eastAsia="Times New Roman"/>
          <w:szCs w:val="24"/>
        </w:rPr>
        <w:t xml:space="preserve"> ρυθμίσεις</w:t>
      </w:r>
      <w:r>
        <w:rPr>
          <w:rFonts w:eastAsia="Times New Roman"/>
          <w:szCs w:val="24"/>
        </w:rPr>
        <w:t>,</w:t>
      </w:r>
      <w:r w:rsidRPr="00C3640A">
        <w:rPr>
          <w:rFonts w:eastAsia="Times New Roman"/>
          <w:szCs w:val="24"/>
        </w:rPr>
        <w:t xml:space="preserve"> μετ</w:t>
      </w:r>
      <w:r>
        <w:rPr>
          <w:rFonts w:eastAsia="Times New Roman"/>
          <w:szCs w:val="24"/>
        </w:rPr>
        <w:t>α</w:t>
      </w:r>
      <w:r w:rsidRPr="00C3640A">
        <w:rPr>
          <w:rFonts w:eastAsia="Times New Roman"/>
          <w:szCs w:val="24"/>
        </w:rPr>
        <w:t>τ</w:t>
      </w:r>
      <w:r>
        <w:rPr>
          <w:rFonts w:eastAsia="Times New Roman"/>
          <w:szCs w:val="24"/>
        </w:rPr>
        <w:t>ά</w:t>
      </w:r>
      <w:r w:rsidRPr="00C3640A">
        <w:rPr>
          <w:rFonts w:eastAsia="Times New Roman"/>
          <w:szCs w:val="24"/>
        </w:rPr>
        <w:t>ξεις</w:t>
      </w:r>
      <w:r>
        <w:rPr>
          <w:rFonts w:eastAsia="Times New Roman"/>
          <w:szCs w:val="24"/>
        </w:rPr>
        <w:t>,</w:t>
      </w:r>
      <w:r w:rsidRPr="00C3640A">
        <w:rPr>
          <w:rFonts w:eastAsia="Times New Roman"/>
          <w:szCs w:val="24"/>
        </w:rPr>
        <w:t xml:space="preserve"> προσλήψεις με κριτήριο την κοινωνική αναγκαιότητα</w:t>
      </w:r>
      <w:r>
        <w:rPr>
          <w:rFonts w:eastAsia="Times New Roman"/>
          <w:szCs w:val="24"/>
        </w:rPr>
        <w:t>,</w:t>
      </w:r>
      <w:r w:rsidRPr="00C3640A">
        <w:rPr>
          <w:rFonts w:eastAsia="Times New Roman"/>
          <w:szCs w:val="24"/>
        </w:rPr>
        <w:t xml:space="preserve"> με διαφανείς και </w:t>
      </w:r>
      <w:r w:rsidRPr="00C3640A">
        <w:rPr>
          <w:rFonts w:eastAsia="Times New Roman"/>
          <w:szCs w:val="24"/>
        </w:rPr>
        <w:lastRenderedPageBreak/>
        <w:t>δίκαιες διαδικασίες και με εξασφάλιση των κοινωνικών και εργασιακών δικαιωμάτων των εργαζομένων</w:t>
      </w:r>
      <w:r>
        <w:rPr>
          <w:rFonts w:eastAsia="Times New Roman"/>
          <w:szCs w:val="24"/>
        </w:rPr>
        <w:t>.</w:t>
      </w:r>
    </w:p>
    <w:p w14:paraId="20A4EBD3" w14:textId="77777777" w:rsidR="005D4821" w:rsidRDefault="006B233D">
      <w:pPr>
        <w:spacing w:line="600" w:lineRule="auto"/>
        <w:ind w:firstLine="720"/>
        <w:jc w:val="both"/>
        <w:rPr>
          <w:rFonts w:eastAsia="Times New Roman"/>
          <w:szCs w:val="24"/>
        </w:rPr>
      </w:pPr>
      <w:r>
        <w:rPr>
          <w:rFonts w:eastAsia="Times New Roman"/>
          <w:szCs w:val="24"/>
        </w:rPr>
        <w:t>Τ</w:t>
      </w:r>
      <w:r w:rsidRPr="00C3640A">
        <w:rPr>
          <w:rFonts w:eastAsia="Times New Roman"/>
          <w:szCs w:val="24"/>
        </w:rPr>
        <w:t xml:space="preserve">α προηγούμενα χρόνια ο κλάδος της </w:t>
      </w:r>
      <w:r>
        <w:rPr>
          <w:rFonts w:eastAsia="Times New Roman"/>
          <w:szCs w:val="24"/>
        </w:rPr>
        <w:t>δ</w:t>
      </w:r>
      <w:r w:rsidRPr="00C3640A">
        <w:rPr>
          <w:rFonts w:eastAsia="Times New Roman"/>
          <w:szCs w:val="24"/>
        </w:rPr>
        <w:t xml:space="preserve">ημόσιας </w:t>
      </w:r>
      <w:r>
        <w:rPr>
          <w:rFonts w:eastAsia="Times New Roman"/>
          <w:szCs w:val="24"/>
        </w:rPr>
        <w:t>δ</w:t>
      </w:r>
      <w:r w:rsidRPr="00C3640A">
        <w:rPr>
          <w:rFonts w:eastAsia="Times New Roman"/>
          <w:szCs w:val="24"/>
        </w:rPr>
        <w:t>ιοίκησης δέχτηκε ένα ισχυρό πλήγμ</w:t>
      </w:r>
      <w:r w:rsidRPr="00C3640A">
        <w:rPr>
          <w:rFonts w:eastAsia="Times New Roman"/>
          <w:szCs w:val="24"/>
        </w:rPr>
        <w:t>α</w:t>
      </w:r>
      <w:r>
        <w:rPr>
          <w:rFonts w:eastAsia="Times New Roman"/>
          <w:szCs w:val="24"/>
        </w:rPr>
        <w:t xml:space="preserve"> </w:t>
      </w:r>
      <w:r w:rsidRPr="00C3640A">
        <w:rPr>
          <w:rFonts w:eastAsia="Times New Roman"/>
          <w:szCs w:val="24"/>
        </w:rPr>
        <w:t xml:space="preserve">τόσο λόγω οριζόντιων μειώσεων του προσωπικού όσο και λόγω έλλειψης </w:t>
      </w:r>
      <w:r>
        <w:rPr>
          <w:rFonts w:eastAsia="Times New Roman"/>
          <w:szCs w:val="24"/>
        </w:rPr>
        <w:t>ή δυσλ</w:t>
      </w:r>
      <w:r w:rsidRPr="00C3640A">
        <w:rPr>
          <w:rFonts w:eastAsia="Times New Roman"/>
          <w:szCs w:val="24"/>
        </w:rPr>
        <w:t>ειτουργίας των δομών</w:t>
      </w:r>
      <w:r>
        <w:rPr>
          <w:rFonts w:eastAsia="Times New Roman"/>
          <w:szCs w:val="24"/>
        </w:rPr>
        <w:t>.</w:t>
      </w:r>
      <w:r w:rsidRPr="00C3640A">
        <w:rPr>
          <w:rFonts w:eastAsia="Times New Roman"/>
          <w:szCs w:val="24"/>
        </w:rPr>
        <w:t xml:space="preserve"> </w:t>
      </w:r>
      <w:r>
        <w:rPr>
          <w:rFonts w:eastAsia="Times New Roman"/>
          <w:szCs w:val="24"/>
        </w:rPr>
        <w:t>Ο</w:t>
      </w:r>
      <w:r w:rsidRPr="00C3640A">
        <w:rPr>
          <w:rFonts w:eastAsia="Times New Roman"/>
          <w:szCs w:val="24"/>
        </w:rPr>
        <w:t>ι δημόσιοι υπάλληλοι</w:t>
      </w:r>
      <w:r>
        <w:rPr>
          <w:rFonts w:eastAsia="Times New Roman"/>
          <w:szCs w:val="24"/>
        </w:rPr>
        <w:t>,</w:t>
      </w:r>
      <w:r w:rsidRPr="00C3640A">
        <w:rPr>
          <w:rFonts w:eastAsia="Times New Roman"/>
          <w:szCs w:val="24"/>
        </w:rPr>
        <w:t xml:space="preserve"> το ανθρώπινο δυναμικό</w:t>
      </w:r>
      <w:r>
        <w:rPr>
          <w:rFonts w:eastAsia="Times New Roman"/>
          <w:szCs w:val="24"/>
        </w:rPr>
        <w:t>,</w:t>
      </w:r>
      <w:r w:rsidRPr="00C3640A">
        <w:rPr>
          <w:rFonts w:eastAsia="Times New Roman"/>
          <w:szCs w:val="24"/>
        </w:rPr>
        <w:t xml:space="preserve"> </w:t>
      </w:r>
      <w:r>
        <w:rPr>
          <w:rFonts w:eastAsia="Times New Roman"/>
          <w:szCs w:val="24"/>
        </w:rPr>
        <w:t xml:space="preserve">η </w:t>
      </w:r>
      <w:r w:rsidRPr="00C3640A">
        <w:rPr>
          <w:rFonts w:eastAsia="Times New Roman"/>
          <w:szCs w:val="24"/>
        </w:rPr>
        <w:t xml:space="preserve">κινητήρια δύναμη της </w:t>
      </w:r>
      <w:r>
        <w:rPr>
          <w:rFonts w:eastAsia="Times New Roman"/>
          <w:szCs w:val="24"/>
        </w:rPr>
        <w:t>δ</w:t>
      </w:r>
      <w:r w:rsidRPr="00C3640A">
        <w:rPr>
          <w:rFonts w:eastAsia="Times New Roman"/>
          <w:szCs w:val="24"/>
        </w:rPr>
        <w:t xml:space="preserve">ημόσιας </w:t>
      </w:r>
      <w:r>
        <w:rPr>
          <w:rFonts w:eastAsia="Times New Roman"/>
          <w:szCs w:val="24"/>
        </w:rPr>
        <w:t>δ</w:t>
      </w:r>
      <w:r w:rsidRPr="00C3640A">
        <w:rPr>
          <w:rFonts w:eastAsia="Times New Roman"/>
          <w:szCs w:val="24"/>
        </w:rPr>
        <w:t>ιοίκησης βρέθηκαν στο στόχαστρο των περικοπών και των πολιτικών λιτότητας είτε ε</w:t>
      </w:r>
      <w:r w:rsidRPr="00C3640A">
        <w:rPr>
          <w:rFonts w:eastAsia="Times New Roman"/>
          <w:szCs w:val="24"/>
        </w:rPr>
        <w:t>ργάζονταν στους Οργανισμούς Τοπικής Αυτοδιοίκησης είτε σε κοινωφελείς οργανισμούς</w:t>
      </w:r>
      <w:r>
        <w:rPr>
          <w:rFonts w:eastAsia="Times New Roman"/>
          <w:szCs w:val="24"/>
        </w:rPr>
        <w:t>,</w:t>
      </w:r>
      <w:r w:rsidRPr="00C3640A">
        <w:rPr>
          <w:rFonts w:eastAsia="Times New Roman"/>
          <w:szCs w:val="24"/>
        </w:rPr>
        <w:t xml:space="preserve"> όπως </w:t>
      </w:r>
      <w:r>
        <w:rPr>
          <w:rFonts w:eastAsia="Times New Roman"/>
          <w:szCs w:val="24"/>
        </w:rPr>
        <w:t xml:space="preserve">η </w:t>
      </w:r>
      <w:r w:rsidRPr="00C3640A">
        <w:rPr>
          <w:rFonts w:eastAsia="Times New Roman"/>
          <w:szCs w:val="24"/>
        </w:rPr>
        <w:t xml:space="preserve">υγεία </w:t>
      </w:r>
      <w:r>
        <w:rPr>
          <w:rFonts w:eastAsia="Times New Roman"/>
          <w:szCs w:val="24"/>
        </w:rPr>
        <w:t xml:space="preserve">και </w:t>
      </w:r>
      <w:r w:rsidRPr="00C3640A">
        <w:rPr>
          <w:rFonts w:eastAsia="Times New Roman"/>
          <w:szCs w:val="24"/>
        </w:rPr>
        <w:t>η παιδεία</w:t>
      </w:r>
      <w:r>
        <w:rPr>
          <w:rFonts w:eastAsia="Times New Roman"/>
          <w:szCs w:val="24"/>
        </w:rPr>
        <w:t>,</w:t>
      </w:r>
      <w:r w:rsidRPr="00C3640A">
        <w:rPr>
          <w:rFonts w:eastAsia="Times New Roman"/>
          <w:szCs w:val="24"/>
        </w:rPr>
        <w:t xml:space="preserve"> με αποτέλεσμα την υπολειτουργία όλων των οργανισμών και την ταλαιπωρία των πολιτών που έχουν την ανάγκη των κοινωνικών παροχών</w:t>
      </w:r>
      <w:r>
        <w:rPr>
          <w:rFonts w:eastAsia="Times New Roman"/>
          <w:szCs w:val="24"/>
        </w:rPr>
        <w:t>.</w:t>
      </w:r>
    </w:p>
    <w:p w14:paraId="20A4EBD4" w14:textId="77777777" w:rsidR="005D4821" w:rsidRDefault="006B233D">
      <w:pPr>
        <w:spacing w:line="600" w:lineRule="auto"/>
        <w:ind w:firstLine="720"/>
        <w:jc w:val="both"/>
        <w:rPr>
          <w:rFonts w:eastAsia="Times New Roman"/>
          <w:szCs w:val="24"/>
        </w:rPr>
      </w:pPr>
      <w:r>
        <w:rPr>
          <w:rFonts w:eastAsia="Times New Roman"/>
          <w:szCs w:val="24"/>
        </w:rPr>
        <w:t>Α</w:t>
      </w:r>
      <w:r w:rsidRPr="00C3640A">
        <w:rPr>
          <w:rFonts w:eastAsia="Times New Roman"/>
          <w:szCs w:val="24"/>
        </w:rPr>
        <w:t xml:space="preserve">πό το 2015 η </w:t>
      </w:r>
      <w:r>
        <w:rPr>
          <w:rFonts w:eastAsia="Times New Roman"/>
          <w:szCs w:val="24"/>
        </w:rPr>
        <w:t>Κ</w:t>
      </w:r>
      <w:r w:rsidRPr="00C3640A">
        <w:rPr>
          <w:rFonts w:eastAsia="Times New Roman"/>
          <w:szCs w:val="24"/>
        </w:rPr>
        <w:t>υβ</w:t>
      </w:r>
      <w:r w:rsidRPr="00C3640A">
        <w:rPr>
          <w:rFonts w:eastAsia="Times New Roman"/>
          <w:szCs w:val="24"/>
        </w:rPr>
        <w:t>έρνησ</w:t>
      </w:r>
      <w:r>
        <w:rPr>
          <w:rFonts w:eastAsia="Times New Roman"/>
          <w:szCs w:val="24"/>
        </w:rPr>
        <w:t>ή</w:t>
      </w:r>
      <w:r w:rsidRPr="00C3640A">
        <w:rPr>
          <w:rFonts w:eastAsia="Times New Roman"/>
          <w:szCs w:val="24"/>
        </w:rPr>
        <w:t xml:space="preserve"> μας έχει ξεκινήσει μία προσπάθεια αναδιάρθρωσης της </w:t>
      </w:r>
      <w:r>
        <w:rPr>
          <w:rFonts w:eastAsia="Times New Roman"/>
          <w:szCs w:val="24"/>
        </w:rPr>
        <w:t>δ</w:t>
      </w:r>
      <w:r w:rsidRPr="00C3640A">
        <w:rPr>
          <w:rFonts w:eastAsia="Times New Roman"/>
          <w:szCs w:val="24"/>
        </w:rPr>
        <w:t xml:space="preserve">ημόσιας </w:t>
      </w:r>
      <w:r>
        <w:rPr>
          <w:rFonts w:eastAsia="Times New Roman"/>
          <w:szCs w:val="24"/>
        </w:rPr>
        <w:t>δ</w:t>
      </w:r>
      <w:r w:rsidRPr="00C3640A">
        <w:rPr>
          <w:rFonts w:eastAsia="Times New Roman"/>
          <w:szCs w:val="24"/>
        </w:rPr>
        <w:t>ιοίκησης με χαρακτηριστικό τη λειτουργικότητα των δομών και τη διασφάλιση των διαδικασιών</w:t>
      </w:r>
      <w:r>
        <w:rPr>
          <w:rFonts w:eastAsia="Times New Roman"/>
          <w:szCs w:val="24"/>
        </w:rPr>
        <w:t>, μ</w:t>
      </w:r>
      <w:r w:rsidRPr="00C3640A">
        <w:rPr>
          <w:rFonts w:eastAsia="Times New Roman"/>
          <w:szCs w:val="24"/>
        </w:rPr>
        <w:t xml:space="preserve">έτρα που θα συμβάλλουν στην αποκατάσταση </w:t>
      </w:r>
      <w:r>
        <w:rPr>
          <w:rFonts w:eastAsia="Times New Roman"/>
          <w:szCs w:val="24"/>
        </w:rPr>
        <w:t xml:space="preserve">της </w:t>
      </w:r>
      <w:r w:rsidRPr="00C3640A">
        <w:rPr>
          <w:rFonts w:eastAsia="Times New Roman"/>
          <w:szCs w:val="24"/>
        </w:rPr>
        <w:t xml:space="preserve">εμπιστοσύνης των πολιτών προς τη </w:t>
      </w:r>
      <w:r>
        <w:rPr>
          <w:rFonts w:eastAsia="Times New Roman"/>
          <w:szCs w:val="24"/>
        </w:rPr>
        <w:t>δ</w:t>
      </w:r>
      <w:r w:rsidRPr="00C3640A">
        <w:rPr>
          <w:rFonts w:eastAsia="Times New Roman"/>
          <w:szCs w:val="24"/>
        </w:rPr>
        <w:t>ιοίκηση</w:t>
      </w:r>
      <w:r>
        <w:rPr>
          <w:rFonts w:eastAsia="Times New Roman"/>
          <w:szCs w:val="24"/>
        </w:rPr>
        <w:t>,</w:t>
      </w:r>
      <w:r w:rsidRPr="00C3640A">
        <w:rPr>
          <w:rFonts w:eastAsia="Times New Roman"/>
          <w:szCs w:val="24"/>
        </w:rPr>
        <w:t xml:space="preserve"> και το </w:t>
      </w:r>
      <w:r w:rsidRPr="00C3640A">
        <w:rPr>
          <w:rFonts w:eastAsia="Times New Roman"/>
          <w:szCs w:val="24"/>
        </w:rPr>
        <w:t>νομοσχέδιο είναι προς αυτή την κατεύθυνση</w:t>
      </w:r>
      <w:r>
        <w:rPr>
          <w:rFonts w:eastAsia="Times New Roman"/>
          <w:szCs w:val="24"/>
        </w:rPr>
        <w:t>.</w:t>
      </w:r>
    </w:p>
    <w:p w14:paraId="20A4EBD5" w14:textId="77777777" w:rsidR="005D4821" w:rsidRDefault="006B233D">
      <w:pPr>
        <w:spacing w:line="600" w:lineRule="auto"/>
        <w:ind w:firstLine="720"/>
        <w:jc w:val="both"/>
        <w:rPr>
          <w:rFonts w:eastAsia="Times New Roman"/>
          <w:szCs w:val="24"/>
        </w:rPr>
      </w:pPr>
      <w:r>
        <w:rPr>
          <w:rFonts w:eastAsia="Times New Roman"/>
          <w:szCs w:val="24"/>
        </w:rPr>
        <w:lastRenderedPageBreak/>
        <w:t>Ι</w:t>
      </w:r>
      <w:r w:rsidRPr="00C3640A">
        <w:rPr>
          <w:rFonts w:eastAsia="Times New Roman"/>
          <w:szCs w:val="24"/>
        </w:rPr>
        <w:t>διαίτερα σημαντικό είναι ότι στο συγκεκριμένο νομοσχέδιο πέρα από την ενίσχυση και τη διεύρυνση του ΑΣΕΠ</w:t>
      </w:r>
      <w:r>
        <w:rPr>
          <w:rFonts w:eastAsia="Times New Roman"/>
          <w:szCs w:val="24"/>
        </w:rPr>
        <w:t>,</w:t>
      </w:r>
      <w:r w:rsidRPr="00C3640A">
        <w:rPr>
          <w:rFonts w:eastAsia="Times New Roman"/>
          <w:szCs w:val="24"/>
        </w:rPr>
        <w:t xml:space="preserve"> την ενίσχυση του συντονιστικού ρόλου του </w:t>
      </w:r>
      <w:r>
        <w:rPr>
          <w:rFonts w:eastAsia="Times New Roman"/>
          <w:szCs w:val="24"/>
        </w:rPr>
        <w:t>Υ</w:t>
      </w:r>
      <w:r w:rsidRPr="00C3640A">
        <w:rPr>
          <w:rFonts w:eastAsia="Times New Roman"/>
          <w:szCs w:val="24"/>
        </w:rPr>
        <w:t>πουργείου Διοικητικής Ανασυγκρότησης</w:t>
      </w:r>
      <w:r>
        <w:rPr>
          <w:rFonts w:eastAsia="Times New Roman"/>
          <w:szCs w:val="24"/>
        </w:rPr>
        <w:t>,</w:t>
      </w:r>
      <w:r w:rsidRPr="00C3640A">
        <w:rPr>
          <w:rFonts w:eastAsia="Times New Roman"/>
          <w:szCs w:val="24"/>
        </w:rPr>
        <w:t xml:space="preserve"> των μέτρων που θεσμοθετούν</w:t>
      </w:r>
      <w:r w:rsidRPr="00C3640A">
        <w:rPr>
          <w:rFonts w:eastAsia="Times New Roman"/>
          <w:szCs w:val="24"/>
        </w:rPr>
        <w:t>ται για τα δικαιώματα των εργαζομένων</w:t>
      </w:r>
      <w:r>
        <w:rPr>
          <w:rFonts w:eastAsia="Times New Roman"/>
          <w:szCs w:val="24"/>
        </w:rPr>
        <w:t>,</w:t>
      </w:r>
      <w:r w:rsidRPr="00C3640A">
        <w:rPr>
          <w:rFonts w:eastAsia="Times New Roman"/>
          <w:szCs w:val="24"/>
        </w:rPr>
        <w:t xml:space="preserve"> υπάρχουν ορισμένες διατάξεις που υλοποιούν την αρχή της ίσης μεταχείρισης των δύο φύλων</w:t>
      </w:r>
      <w:r>
        <w:rPr>
          <w:rFonts w:eastAsia="Times New Roman"/>
          <w:szCs w:val="24"/>
        </w:rPr>
        <w:t>,</w:t>
      </w:r>
      <w:r w:rsidRPr="00C3640A">
        <w:rPr>
          <w:rFonts w:eastAsia="Times New Roman"/>
          <w:szCs w:val="24"/>
        </w:rPr>
        <w:t xml:space="preserve"> την οποία έχουμε ψηφίσει</w:t>
      </w:r>
      <w:r>
        <w:rPr>
          <w:rFonts w:eastAsia="Times New Roman"/>
          <w:szCs w:val="24"/>
        </w:rPr>
        <w:t>.</w:t>
      </w:r>
    </w:p>
    <w:p w14:paraId="20A4EBD6" w14:textId="77777777" w:rsidR="005D4821" w:rsidRDefault="006B233D">
      <w:pPr>
        <w:spacing w:line="600" w:lineRule="auto"/>
        <w:ind w:firstLine="720"/>
        <w:jc w:val="both"/>
        <w:rPr>
          <w:rFonts w:eastAsia="Times New Roman"/>
          <w:szCs w:val="24"/>
        </w:rPr>
      </w:pPr>
      <w:r>
        <w:rPr>
          <w:rFonts w:eastAsia="Times New Roman"/>
          <w:szCs w:val="24"/>
        </w:rPr>
        <w:t>Κ</w:t>
      </w:r>
      <w:r w:rsidRPr="00C3640A">
        <w:rPr>
          <w:rFonts w:eastAsia="Times New Roman"/>
          <w:szCs w:val="24"/>
        </w:rPr>
        <w:t>υρίες και κύριοι συνάδελφοι</w:t>
      </w:r>
      <w:r>
        <w:rPr>
          <w:rFonts w:eastAsia="Times New Roman"/>
          <w:szCs w:val="24"/>
        </w:rPr>
        <w:t>,</w:t>
      </w:r>
      <w:r w:rsidRPr="00C3640A">
        <w:rPr>
          <w:rFonts w:eastAsia="Times New Roman"/>
          <w:szCs w:val="24"/>
        </w:rPr>
        <w:t xml:space="preserve"> μέσα στο 2018 ψηφίσαμε δύο σημαντικούς νόμους για την ισότητα των φύλων</w:t>
      </w:r>
      <w:r>
        <w:rPr>
          <w:rFonts w:eastAsia="Times New Roman"/>
          <w:szCs w:val="24"/>
        </w:rPr>
        <w:t>,</w:t>
      </w:r>
      <w:r>
        <w:rPr>
          <w:rFonts w:eastAsia="Times New Roman"/>
          <w:szCs w:val="24"/>
        </w:rPr>
        <w:t xml:space="preserve"> με </w:t>
      </w:r>
      <w:proofErr w:type="spellStart"/>
      <w:r>
        <w:rPr>
          <w:rFonts w:eastAsia="Times New Roman"/>
          <w:szCs w:val="24"/>
        </w:rPr>
        <w:t>εμβληματικότερη</w:t>
      </w:r>
      <w:proofErr w:type="spellEnd"/>
      <w:r w:rsidRPr="00C3640A">
        <w:rPr>
          <w:rFonts w:eastAsia="Times New Roman"/>
          <w:szCs w:val="24"/>
        </w:rPr>
        <w:t xml:space="preserve"> την </w:t>
      </w:r>
      <w:r>
        <w:rPr>
          <w:rFonts w:eastAsia="Times New Roman"/>
          <w:szCs w:val="24"/>
        </w:rPr>
        <w:t>κ</w:t>
      </w:r>
      <w:r w:rsidRPr="00C3640A">
        <w:rPr>
          <w:rFonts w:eastAsia="Times New Roman"/>
          <w:szCs w:val="24"/>
        </w:rPr>
        <w:t xml:space="preserve">ύρωση της </w:t>
      </w:r>
      <w:r>
        <w:rPr>
          <w:rFonts w:eastAsia="Times New Roman"/>
          <w:szCs w:val="24"/>
        </w:rPr>
        <w:t>Σ</w:t>
      </w:r>
      <w:r w:rsidRPr="00C3640A">
        <w:rPr>
          <w:rFonts w:eastAsia="Times New Roman"/>
          <w:szCs w:val="24"/>
        </w:rPr>
        <w:t>ύμβασης της Κωνσταντινούπολης</w:t>
      </w:r>
      <w:r>
        <w:rPr>
          <w:rFonts w:eastAsia="Times New Roman"/>
          <w:szCs w:val="24"/>
        </w:rPr>
        <w:t>,</w:t>
      </w:r>
      <w:r w:rsidRPr="00C3640A">
        <w:rPr>
          <w:rFonts w:eastAsia="Times New Roman"/>
          <w:szCs w:val="24"/>
        </w:rPr>
        <w:t xml:space="preserve"> αλλά και πολύ σημαντική την αρχή της ίσης μεταχείρισης και εναρμόνισης της οικογενειακής και επαγγελματικής ζωής</w:t>
      </w:r>
      <w:r>
        <w:rPr>
          <w:rFonts w:eastAsia="Times New Roman"/>
          <w:szCs w:val="24"/>
        </w:rPr>
        <w:t>. Α</w:t>
      </w:r>
      <w:r w:rsidRPr="00C3640A">
        <w:rPr>
          <w:rFonts w:eastAsia="Times New Roman"/>
          <w:szCs w:val="24"/>
        </w:rPr>
        <w:t>γωνία όλων μας ήταν να μη μείνουν αυτές οι δύο αρχές ευχολόγια και στο νομ</w:t>
      </w:r>
      <w:r w:rsidRPr="00C3640A">
        <w:rPr>
          <w:rFonts w:eastAsia="Times New Roman"/>
          <w:szCs w:val="24"/>
        </w:rPr>
        <w:t>οσχέδιο που εισάγεται σήμερα</w:t>
      </w:r>
      <w:r>
        <w:rPr>
          <w:rFonts w:eastAsia="Times New Roman"/>
          <w:szCs w:val="24"/>
        </w:rPr>
        <w:t>,</w:t>
      </w:r>
      <w:r w:rsidRPr="00C3640A">
        <w:rPr>
          <w:rFonts w:eastAsia="Times New Roman"/>
          <w:szCs w:val="24"/>
        </w:rPr>
        <w:t xml:space="preserve"> νομοθετούμε προς αυτή την κατεύθυνση</w:t>
      </w:r>
      <w:r>
        <w:rPr>
          <w:rFonts w:eastAsia="Times New Roman"/>
          <w:szCs w:val="24"/>
        </w:rPr>
        <w:t>.</w:t>
      </w:r>
    </w:p>
    <w:p w14:paraId="20A4EBD7" w14:textId="77777777" w:rsidR="005D4821" w:rsidRDefault="006B233D">
      <w:pPr>
        <w:spacing w:line="600" w:lineRule="auto"/>
        <w:ind w:firstLine="720"/>
        <w:jc w:val="both"/>
        <w:rPr>
          <w:rFonts w:eastAsia="Times New Roman"/>
          <w:szCs w:val="24"/>
        </w:rPr>
      </w:pPr>
      <w:r>
        <w:rPr>
          <w:rFonts w:eastAsia="Times New Roman"/>
          <w:szCs w:val="24"/>
        </w:rPr>
        <w:t>Στο νομοσχέδιο, λοιπόν,</w:t>
      </w:r>
      <w:r w:rsidRPr="00C3640A">
        <w:rPr>
          <w:rFonts w:eastAsia="Times New Roman"/>
          <w:szCs w:val="24"/>
        </w:rPr>
        <w:t xml:space="preserve"> που συζητάμε σήμερα</w:t>
      </w:r>
      <w:r>
        <w:rPr>
          <w:rFonts w:eastAsia="Times New Roman"/>
          <w:szCs w:val="24"/>
        </w:rPr>
        <w:t>,</w:t>
      </w:r>
      <w:r w:rsidRPr="00C3640A">
        <w:rPr>
          <w:rFonts w:eastAsia="Times New Roman"/>
          <w:szCs w:val="24"/>
        </w:rPr>
        <w:t xml:space="preserve"> επεκτείνεται το δικαίωμα της </w:t>
      </w:r>
      <w:r>
        <w:rPr>
          <w:rFonts w:eastAsia="Times New Roman"/>
          <w:szCs w:val="24"/>
        </w:rPr>
        <w:t>τρίμηνης άδειας</w:t>
      </w:r>
      <w:r w:rsidRPr="00C3640A">
        <w:rPr>
          <w:rFonts w:eastAsia="Times New Roman"/>
          <w:szCs w:val="24"/>
        </w:rPr>
        <w:t xml:space="preserve"> </w:t>
      </w:r>
      <w:r>
        <w:rPr>
          <w:rFonts w:eastAsia="Times New Roman"/>
          <w:szCs w:val="24"/>
        </w:rPr>
        <w:t>–</w:t>
      </w:r>
      <w:r w:rsidRPr="00C3640A">
        <w:rPr>
          <w:rFonts w:eastAsia="Times New Roman"/>
          <w:szCs w:val="24"/>
        </w:rPr>
        <w:t>πέρα από τις μητέρες που έχ</w:t>
      </w:r>
      <w:r>
        <w:rPr>
          <w:rFonts w:eastAsia="Times New Roman"/>
          <w:szCs w:val="24"/>
        </w:rPr>
        <w:t xml:space="preserve">ουν αποκτήσει τέκνο με υιοθεσία- </w:t>
      </w:r>
      <w:r w:rsidRPr="00C3640A">
        <w:rPr>
          <w:rFonts w:eastAsia="Times New Roman"/>
          <w:szCs w:val="24"/>
        </w:rPr>
        <w:t>και στο</w:t>
      </w:r>
      <w:r>
        <w:rPr>
          <w:rFonts w:eastAsia="Times New Roman"/>
          <w:szCs w:val="24"/>
        </w:rPr>
        <w:t>ν</w:t>
      </w:r>
      <w:r w:rsidRPr="00C3640A">
        <w:rPr>
          <w:rFonts w:eastAsia="Times New Roman"/>
          <w:szCs w:val="24"/>
        </w:rPr>
        <w:t xml:space="preserve"> θετό πατέρα </w:t>
      </w:r>
      <w:r w:rsidRPr="00C3640A">
        <w:rPr>
          <w:rFonts w:eastAsia="Times New Roman"/>
          <w:szCs w:val="24"/>
        </w:rPr>
        <w:lastRenderedPageBreak/>
        <w:t>και αποδίδεται τ</w:t>
      </w:r>
      <w:r w:rsidRPr="00C3640A">
        <w:rPr>
          <w:rFonts w:eastAsia="Times New Roman"/>
          <w:szCs w:val="24"/>
        </w:rPr>
        <w:t>ο ίδιο δικαίωμα στους γονείς που αποκτούν τέκνο με παρένθετη μητρότητα και στους ανάδοχους γονείς</w:t>
      </w:r>
      <w:r>
        <w:rPr>
          <w:rFonts w:eastAsia="Times New Roman"/>
          <w:szCs w:val="24"/>
        </w:rPr>
        <w:t>,</w:t>
      </w:r>
      <w:r w:rsidRPr="00C3640A">
        <w:rPr>
          <w:rFonts w:eastAsia="Times New Roman"/>
          <w:szCs w:val="24"/>
        </w:rPr>
        <w:t xml:space="preserve"> κατ</w:t>
      </w:r>
      <w:r>
        <w:rPr>
          <w:rFonts w:eastAsia="Times New Roman"/>
          <w:szCs w:val="24"/>
        </w:rPr>
        <w:t>’</w:t>
      </w:r>
      <w:r w:rsidRPr="00C3640A">
        <w:rPr>
          <w:rFonts w:eastAsia="Times New Roman"/>
          <w:szCs w:val="24"/>
        </w:rPr>
        <w:t xml:space="preserve"> αναλογία με τους φυσ</w:t>
      </w:r>
      <w:r>
        <w:rPr>
          <w:rFonts w:eastAsia="Times New Roman"/>
          <w:szCs w:val="24"/>
        </w:rPr>
        <w:t>ικούς</w:t>
      </w:r>
      <w:r w:rsidRPr="00C3640A">
        <w:rPr>
          <w:rFonts w:eastAsia="Times New Roman"/>
          <w:szCs w:val="24"/>
        </w:rPr>
        <w:t xml:space="preserve"> γονείς</w:t>
      </w:r>
      <w:r>
        <w:rPr>
          <w:rFonts w:eastAsia="Times New Roman"/>
          <w:szCs w:val="24"/>
        </w:rPr>
        <w:t>,</w:t>
      </w:r>
      <w:r w:rsidRPr="00C3640A">
        <w:rPr>
          <w:rFonts w:eastAsia="Times New Roman"/>
          <w:szCs w:val="24"/>
        </w:rPr>
        <w:t xml:space="preserve"> αλλά βέβαια και στις μονογονεϊκές οικογένειες</w:t>
      </w:r>
      <w:r>
        <w:rPr>
          <w:rFonts w:eastAsia="Times New Roman"/>
          <w:szCs w:val="24"/>
        </w:rPr>
        <w:t>.</w:t>
      </w:r>
      <w:r w:rsidRPr="00C3640A">
        <w:rPr>
          <w:rFonts w:eastAsia="Times New Roman"/>
          <w:szCs w:val="24"/>
        </w:rPr>
        <w:t xml:space="preserve"> </w:t>
      </w:r>
      <w:r>
        <w:rPr>
          <w:rFonts w:eastAsia="Times New Roman"/>
          <w:szCs w:val="24"/>
        </w:rPr>
        <w:t>Κ</w:t>
      </w:r>
      <w:r w:rsidRPr="00C3640A">
        <w:rPr>
          <w:rFonts w:eastAsia="Times New Roman"/>
          <w:szCs w:val="24"/>
        </w:rPr>
        <w:t>άνουμε ακόμα ένα βήμα προς την υλοποίηση της ίσης μεταχείρισης των δύο</w:t>
      </w:r>
      <w:r w:rsidRPr="00C3640A">
        <w:rPr>
          <w:rFonts w:eastAsia="Times New Roman"/>
          <w:szCs w:val="24"/>
        </w:rPr>
        <w:t xml:space="preserve"> φύλων και στην εναρμόνιση της οικογενειακής με την επαγγελματική ζωή</w:t>
      </w:r>
      <w:r>
        <w:rPr>
          <w:rFonts w:eastAsia="Times New Roman"/>
          <w:szCs w:val="24"/>
        </w:rPr>
        <w:t>.</w:t>
      </w:r>
    </w:p>
    <w:p w14:paraId="20A4EBD8" w14:textId="77777777" w:rsidR="005D4821" w:rsidRDefault="006B233D">
      <w:pPr>
        <w:spacing w:line="600" w:lineRule="auto"/>
        <w:ind w:firstLine="720"/>
        <w:jc w:val="both"/>
        <w:rPr>
          <w:rFonts w:eastAsia="Times New Roman"/>
          <w:szCs w:val="24"/>
        </w:rPr>
      </w:pPr>
      <w:r>
        <w:rPr>
          <w:rFonts w:eastAsia="Times New Roman"/>
          <w:szCs w:val="24"/>
        </w:rPr>
        <w:t>Επίσης</w:t>
      </w:r>
      <w:r w:rsidRPr="00C3640A">
        <w:rPr>
          <w:rFonts w:eastAsia="Times New Roman"/>
          <w:szCs w:val="24"/>
        </w:rPr>
        <w:t xml:space="preserve"> υπάρχουν στο νομοσχέδιο διατάξεις κοινωνικού περιεχομένου</w:t>
      </w:r>
      <w:r>
        <w:rPr>
          <w:rFonts w:eastAsia="Times New Roman"/>
          <w:szCs w:val="24"/>
        </w:rPr>
        <w:t>,</w:t>
      </w:r>
      <w:r w:rsidRPr="00C3640A">
        <w:rPr>
          <w:rFonts w:eastAsia="Times New Roman"/>
          <w:szCs w:val="24"/>
        </w:rPr>
        <w:t xml:space="preserve"> που αφορούν τις </w:t>
      </w:r>
      <w:proofErr w:type="spellStart"/>
      <w:r w:rsidRPr="00C3640A">
        <w:rPr>
          <w:rFonts w:eastAsia="Times New Roman"/>
          <w:szCs w:val="24"/>
        </w:rPr>
        <w:t>τρίτεκνες</w:t>
      </w:r>
      <w:proofErr w:type="spellEnd"/>
      <w:r w:rsidRPr="00C3640A">
        <w:rPr>
          <w:rFonts w:eastAsia="Times New Roman"/>
          <w:szCs w:val="24"/>
        </w:rPr>
        <w:t xml:space="preserve"> οικογένειες</w:t>
      </w:r>
      <w:r>
        <w:rPr>
          <w:rFonts w:eastAsia="Times New Roman"/>
          <w:szCs w:val="24"/>
        </w:rPr>
        <w:t>.</w:t>
      </w:r>
      <w:r w:rsidRPr="00C3640A">
        <w:rPr>
          <w:rFonts w:eastAsia="Times New Roman"/>
          <w:szCs w:val="24"/>
        </w:rPr>
        <w:t xml:space="preserve"> </w:t>
      </w:r>
      <w:r>
        <w:rPr>
          <w:rFonts w:eastAsia="Times New Roman"/>
          <w:szCs w:val="24"/>
        </w:rPr>
        <w:t>Υ</w:t>
      </w:r>
      <w:r w:rsidRPr="00C3640A">
        <w:rPr>
          <w:rFonts w:eastAsia="Times New Roman"/>
          <w:szCs w:val="24"/>
        </w:rPr>
        <w:t xml:space="preserve">πάρχει το μέτρο που προβλέπει ότι το 10% των </w:t>
      </w:r>
      <w:proofErr w:type="spellStart"/>
      <w:r w:rsidRPr="00C3640A">
        <w:rPr>
          <w:rFonts w:eastAsia="Times New Roman"/>
          <w:szCs w:val="24"/>
        </w:rPr>
        <w:t>προκηρυσσόμενων</w:t>
      </w:r>
      <w:proofErr w:type="spellEnd"/>
      <w:r w:rsidRPr="00C3640A">
        <w:rPr>
          <w:rFonts w:eastAsia="Times New Roman"/>
          <w:szCs w:val="24"/>
        </w:rPr>
        <w:t xml:space="preserve"> θέσεων τακτικού πρ</w:t>
      </w:r>
      <w:r w:rsidRPr="00C3640A">
        <w:rPr>
          <w:rFonts w:eastAsia="Times New Roman"/>
          <w:szCs w:val="24"/>
        </w:rPr>
        <w:t>οσωπικού και προσωπικού με σύμβαση εργασίας ιδιωτικού δικαίου αορίστου χρόνου</w:t>
      </w:r>
      <w:r>
        <w:rPr>
          <w:rFonts w:eastAsia="Times New Roman"/>
          <w:szCs w:val="24"/>
        </w:rPr>
        <w:t>,</w:t>
      </w:r>
      <w:r w:rsidRPr="00C3640A">
        <w:rPr>
          <w:rFonts w:eastAsia="Times New Roman"/>
          <w:szCs w:val="24"/>
        </w:rPr>
        <w:t xml:space="preserve"> καλύπτονται από γονείς και τέκνα </w:t>
      </w:r>
      <w:proofErr w:type="spellStart"/>
      <w:r w:rsidRPr="00C3640A">
        <w:rPr>
          <w:rFonts w:eastAsia="Times New Roman"/>
          <w:szCs w:val="24"/>
        </w:rPr>
        <w:t>τρίτεκνης</w:t>
      </w:r>
      <w:proofErr w:type="spellEnd"/>
      <w:r w:rsidRPr="00C3640A">
        <w:rPr>
          <w:rFonts w:eastAsia="Times New Roman"/>
          <w:szCs w:val="24"/>
        </w:rPr>
        <w:t xml:space="preserve"> οικογένειας</w:t>
      </w:r>
      <w:r>
        <w:rPr>
          <w:rFonts w:eastAsia="Times New Roman"/>
          <w:szCs w:val="24"/>
        </w:rPr>
        <w:t>.</w:t>
      </w:r>
      <w:r w:rsidRPr="00C3640A">
        <w:rPr>
          <w:rFonts w:eastAsia="Times New Roman"/>
          <w:szCs w:val="24"/>
        </w:rPr>
        <w:t xml:space="preserve"> </w:t>
      </w:r>
      <w:r>
        <w:rPr>
          <w:rFonts w:eastAsia="Times New Roman"/>
          <w:szCs w:val="24"/>
        </w:rPr>
        <w:t>Ε</w:t>
      </w:r>
      <w:r w:rsidRPr="00C3640A">
        <w:rPr>
          <w:rFonts w:eastAsia="Times New Roman"/>
          <w:szCs w:val="24"/>
        </w:rPr>
        <w:t>φαρμόζεται</w:t>
      </w:r>
      <w:r>
        <w:rPr>
          <w:rFonts w:eastAsia="Times New Roman"/>
          <w:szCs w:val="24"/>
        </w:rPr>
        <w:t>,</w:t>
      </w:r>
      <w:r w:rsidRPr="00C3640A">
        <w:rPr>
          <w:rFonts w:eastAsia="Times New Roman"/>
          <w:szCs w:val="24"/>
        </w:rPr>
        <w:t xml:space="preserve"> </w:t>
      </w:r>
      <w:r>
        <w:rPr>
          <w:rFonts w:eastAsia="Times New Roman"/>
          <w:szCs w:val="24"/>
        </w:rPr>
        <w:t>λ</w:t>
      </w:r>
      <w:r w:rsidRPr="00C3640A">
        <w:rPr>
          <w:rFonts w:eastAsia="Times New Roman"/>
          <w:szCs w:val="24"/>
        </w:rPr>
        <w:t>οιπόν</w:t>
      </w:r>
      <w:r>
        <w:rPr>
          <w:rFonts w:eastAsia="Times New Roman"/>
          <w:szCs w:val="24"/>
        </w:rPr>
        <w:t>,</w:t>
      </w:r>
      <w:r w:rsidRPr="00C3640A">
        <w:rPr>
          <w:rFonts w:eastAsia="Times New Roman"/>
          <w:szCs w:val="24"/>
        </w:rPr>
        <w:t xml:space="preserve"> α</w:t>
      </w:r>
      <w:r>
        <w:rPr>
          <w:rFonts w:eastAsia="Times New Roman"/>
          <w:szCs w:val="24"/>
        </w:rPr>
        <w:t xml:space="preserve">υτό το μέτρο και στα </w:t>
      </w:r>
      <w:r w:rsidRPr="00C3640A">
        <w:rPr>
          <w:rFonts w:eastAsia="Times New Roman"/>
          <w:szCs w:val="24"/>
        </w:rPr>
        <w:t xml:space="preserve">τέκνα που δεν έχουν συμπληρώσει το </w:t>
      </w:r>
      <w:r>
        <w:rPr>
          <w:rFonts w:eastAsia="Times New Roman"/>
          <w:szCs w:val="24"/>
        </w:rPr>
        <w:t>εικοστό πέμπτο</w:t>
      </w:r>
      <w:r w:rsidRPr="00C3640A">
        <w:rPr>
          <w:rFonts w:eastAsia="Times New Roman"/>
          <w:szCs w:val="24"/>
        </w:rPr>
        <w:t xml:space="preserve"> και το τριακοστό έτος εφόσον</w:t>
      </w:r>
      <w:r w:rsidRPr="00C3640A">
        <w:rPr>
          <w:rFonts w:eastAsia="Times New Roman"/>
          <w:szCs w:val="24"/>
        </w:rPr>
        <w:t xml:space="preserve"> σπουδάζουν και εκπληρώνουν τη στρατιωτική τους θητεία ανεξάρτητα από την ηλικία των άλλων μελών της οικογένειας</w:t>
      </w:r>
      <w:r>
        <w:rPr>
          <w:rFonts w:eastAsia="Times New Roman"/>
          <w:szCs w:val="24"/>
        </w:rPr>
        <w:t>.</w:t>
      </w:r>
    </w:p>
    <w:p w14:paraId="20A4EBD9" w14:textId="77777777" w:rsidR="005D4821" w:rsidRDefault="006B233D">
      <w:pPr>
        <w:spacing w:line="600" w:lineRule="auto"/>
        <w:ind w:firstLine="720"/>
        <w:jc w:val="both"/>
        <w:rPr>
          <w:rFonts w:eastAsia="Times New Roman"/>
          <w:szCs w:val="24"/>
        </w:rPr>
      </w:pPr>
      <w:r>
        <w:rPr>
          <w:rFonts w:eastAsia="Times New Roman"/>
          <w:szCs w:val="24"/>
        </w:rPr>
        <w:t>Επίσης</w:t>
      </w:r>
      <w:r w:rsidRPr="00C3640A">
        <w:rPr>
          <w:rFonts w:eastAsia="Times New Roman"/>
          <w:szCs w:val="24"/>
        </w:rPr>
        <w:t xml:space="preserve"> </w:t>
      </w:r>
      <w:r>
        <w:rPr>
          <w:rFonts w:eastAsia="Times New Roman"/>
          <w:szCs w:val="24"/>
        </w:rPr>
        <w:t xml:space="preserve">με </w:t>
      </w:r>
      <w:r w:rsidRPr="00C3640A">
        <w:rPr>
          <w:rFonts w:eastAsia="Times New Roman"/>
          <w:szCs w:val="24"/>
        </w:rPr>
        <w:t>το νομοσχέδιο που συζητάμε</w:t>
      </w:r>
      <w:r>
        <w:rPr>
          <w:rFonts w:eastAsia="Times New Roman"/>
          <w:szCs w:val="24"/>
        </w:rPr>
        <w:t>,</w:t>
      </w:r>
      <w:r w:rsidRPr="00C3640A">
        <w:rPr>
          <w:rFonts w:eastAsia="Times New Roman"/>
          <w:szCs w:val="24"/>
        </w:rPr>
        <w:t xml:space="preserve"> αυξάνονται οι ημέρες άδειας λόγω ασθένειας των τέκνων σε </w:t>
      </w:r>
      <w:proofErr w:type="spellStart"/>
      <w:r w:rsidRPr="00C3640A">
        <w:rPr>
          <w:rFonts w:eastAsia="Times New Roman"/>
          <w:szCs w:val="24"/>
        </w:rPr>
        <w:t>τρίτεκνους</w:t>
      </w:r>
      <w:proofErr w:type="spellEnd"/>
      <w:r w:rsidRPr="00C3640A">
        <w:rPr>
          <w:rFonts w:eastAsia="Times New Roman"/>
          <w:szCs w:val="24"/>
        </w:rPr>
        <w:t xml:space="preserve"> </w:t>
      </w:r>
      <w:r>
        <w:rPr>
          <w:rFonts w:eastAsia="Times New Roman"/>
          <w:szCs w:val="24"/>
        </w:rPr>
        <w:t>γονείς</w:t>
      </w:r>
      <w:r w:rsidRPr="00C3640A">
        <w:rPr>
          <w:rFonts w:eastAsia="Times New Roman"/>
          <w:szCs w:val="24"/>
        </w:rPr>
        <w:t xml:space="preserve"> και σε πολύτεκνους γονείς</w:t>
      </w:r>
      <w:r>
        <w:rPr>
          <w:rFonts w:eastAsia="Times New Roman"/>
          <w:szCs w:val="24"/>
        </w:rPr>
        <w:t xml:space="preserve"> αλλ</w:t>
      </w:r>
      <w:r>
        <w:rPr>
          <w:rFonts w:eastAsia="Times New Roman"/>
          <w:szCs w:val="24"/>
        </w:rPr>
        <w:t>ά</w:t>
      </w:r>
      <w:r w:rsidRPr="00C3640A">
        <w:rPr>
          <w:rFonts w:eastAsia="Times New Roman"/>
          <w:szCs w:val="24"/>
        </w:rPr>
        <w:t xml:space="preserve"> </w:t>
      </w:r>
      <w:r>
        <w:rPr>
          <w:rFonts w:eastAsia="Times New Roman"/>
          <w:szCs w:val="24"/>
        </w:rPr>
        <w:t xml:space="preserve">και </w:t>
      </w:r>
      <w:r w:rsidRPr="00C3640A">
        <w:rPr>
          <w:rFonts w:eastAsia="Times New Roman"/>
          <w:szCs w:val="24"/>
        </w:rPr>
        <w:t>σε μονογονεϊκές οικογένειες</w:t>
      </w:r>
      <w:r>
        <w:rPr>
          <w:rFonts w:eastAsia="Times New Roman"/>
          <w:szCs w:val="24"/>
        </w:rPr>
        <w:t>.</w:t>
      </w:r>
    </w:p>
    <w:p w14:paraId="20A4EBDA" w14:textId="77777777" w:rsidR="005D4821" w:rsidRDefault="006B233D">
      <w:pPr>
        <w:spacing w:line="600" w:lineRule="auto"/>
        <w:ind w:firstLine="720"/>
        <w:jc w:val="both"/>
        <w:rPr>
          <w:rFonts w:eastAsia="Times New Roman"/>
          <w:szCs w:val="24"/>
        </w:rPr>
      </w:pPr>
      <w:r>
        <w:rPr>
          <w:rFonts w:eastAsia="Times New Roman"/>
          <w:szCs w:val="24"/>
        </w:rPr>
        <w:lastRenderedPageBreak/>
        <w:t>Μ</w:t>
      </w:r>
      <w:r w:rsidRPr="00C3640A">
        <w:rPr>
          <w:rFonts w:eastAsia="Times New Roman"/>
          <w:szCs w:val="24"/>
        </w:rPr>
        <w:t>ία ακόμα πολύ σημαντική διάταξη είναι η διάταξη αυτή</w:t>
      </w:r>
      <w:r>
        <w:rPr>
          <w:rFonts w:eastAsia="Times New Roman"/>
          <w:szCs w:val="24"/>
        </w:rPr>
        <w:t>,</w:t>
      </w:r>
      <w:r w:rsidRPr="00C3640A">
        <w:rPr>
          <w:rFonts w:eastAsia="Times New Roman"/>
          <w:szCs w:val="24"/>
        </w:rPr>
        <w:t xml:space="preserve"> που αφορά τα άτομα με αναπηρία</w:t>
      </w:r>
      <w:r>
        <w:rPr>
          <w:rFonts w:eastAsia="Times New Roman"/>
          <w:szCs w:val="24"/>
        </w:rPr>
        <w:t>.</w:t>
      </w:r>
      <w:r w:rsidRPr="00C3640A">
        <w:rPr>
          <w:rFonts w:eastAsia="Times New Roman"/>
          <w:szCs w:val="24"/>
        </w:rPr>
        <w:t xml:space="preserve"> </w:t>
      </w:r>
      <w:r>
        <w:rPr>
          <w:rFonts w:eastAsia="Times New Roman"/>
          <w:szCs w:val="24"/>
        </w:rPr>
        <w:t>Π</w:t>
      </w:r>
      <w:r w:rsidRPr="00C3640A">
        <w:rPr>
          <w:rFonts w:eastAsia="Times New Roman"/>
          <w:szCs w:val="24"/>
        </w:rPr>
        <w:t>ρ</w:t>
      </w:r>
      <w:r>
        <w:rPr>
          <w:rFonts w:eastAsia="Times New Roman"/>
          <w:szCs w:val="24"/>
        </w:rPr>
        <w:t>ο</w:t>
      </w:r>
      <w:r w:rsidRPr="00C3640A">
        <w:rPr>
          <w:rFonts w:eastAsia="Times New Roman"/>
          <w:szCs w:val="24"/>
        </w:rPr>
        <w:t>κει</w:t>
      </w:r>
      <w:r>
        <w:rPr>
          <w:rFonts w:eastAsia="Times New Roman"/>
          <w:szCs w:val="24"/>
        </w:rPr>
        <w:t>μένου</w:t>
      </w:r>
      <w:r w:rsidRPr="00C3640A">
        <w:rPr>
          <w:rFonts w:eastAsia="Times New Roman"/>
          <w:szCs w:val="24"/>
        </w:rPr>
        <w:t xml:space="preserve"> να </w:t>
      </w:r>
      <w:r>
        <w:rPr>
          <w:rFonts w:eastAsia="Times New Roman"/>
          <w:szCs w:val="24"/>
        </w:rPr>
        <w:t>α</w:t>
      </w:r>
      <w:r w:rsidRPr="00C3640A">
        <w:rPr>
          <w:rFonts w:eastAsia="Times New Roman"/>
          <w:szCs w:val="24"/>
        </w:rPr>
        <w:t xml:space="preserve">ρθεί η </w:t>
      </w:r>
      <w:r>
        <w:rPr>
          <w:rFonts w:eastAsia="Times New Roman"/>
          <w:szCs w:val="24"/>
        </w:rPr>
        <w:t xml:space="preserve">έμμεση </w:t>
      </w:r>
      <w:r w:rsidRPr="00C3640A">
        <w:rPr>
          <w:rFonts w:eastAsia="Times New Roman"/>
          <w:szCs w:val="24"/>
        </w:rPr>
        <w:t>διάκριση</w:t>
      </w:r>
      <w:r>
        <w:rPr>
          <w:rFonts w:eastAsia="Times New Roman"/>
          <w:szCs w:val="24"/>
        </w:rPr>
        <w:t>,</w:t>
      </w:r>
      <w:r w:rsidRPr="00C3640A">
        <w:rPr>
          <w:rFonts w:eastAsia="Times New Roman"/>
          <w:szCs w:val="24"/>
        </w:rPr>
        <w:t xml:space="preserve"> που δεν συνάδει με τις αρχές ένταξης και ενσωμάτωσης των Α</w:t>
      </w:r>
      <w:r>
        <w:rPr>
          <w:rFonts w:eastAsia="Times New Roman"/>
          <w:szCs w:val="24"/>
        </w:rPr>
        <w:t>ΜΕ</w:t>
      </w:r>
      <w:r>
        <w:rPr>
          <w:rFonts w:eastAsia="Times New Roman"/>
          <w:szCs w:val="24"/>
        </w:rPr>
        <w:t>Α</w:t>
      </w:r>
      <w:r w:rsidRPr="00C3640A">
        <w:rPr>
          <w:rFonts w:eastAsia="Times New Roman"/>
          <w:szCs w:val="24"/>
        </w:rPr>
        <w:t xml:space="preserve"> σε μία κοινωνία για όλους</w:t>
      </w:r>
      <w:r>
        <w:rPr>
          <w:rFonts w:eastAsia="Times New Roman"/>
          <w:szCs w:val="24"/>
        </w:rPr>
        <w:t>,</w:t>
      </w:r>
      <w:r w:rsidRPr="00C3640A">
        <w:rPr>
          <w:rFonts w:eastAsia="Times New Roman"/>
          <w:szCs w:val="24"/>
        </w:rPr>
        <w:t xml:space="preserve"> </w:t>
      </w:r>
      <w:r>
        <w:rPr>
          <w:rFonts w:eastAsia="Times New Roman"/>
          <w:szCs w:val="24"/>
        </w:rPr>
        <w:t>α</w:t>
      </w:r>
      <w:r w:rsidRPr="00C3640A">
        <w:rPr>
          <w:rFonts w:eastAsia="Times New Roman"/>
          <w:szCs w:val="24"/>
        </w:rPr>
        <w:t>ναφορικά με τα άτομα με κώφωση</w:t>
      </w:r>
      <w:r>
        <w:rPr>
          <w:rFonts w:eastAsia="Times New Roman"/>
          <w:szCs w:val="24"/>
        </w:rPr>
        <w:t xml:space="preserve"> ή</w:t>
      </w:r>
      <w:r w:rsidRPr="00C3640A">
        <w:rPr>
          <w:rFonts w:eastAsia="Times New Roman"/>
          <w:szCs w:val="24"/>
        </w:rPr>
        <w:t xml:space="preserve"> βαρηκοΐα που επιθυμούν να θέσουν υποψηφιότητα στις προκηρύξεις για την κάλυψη θέσεων στο δημόσιο τομέα και κατέχουν τη βεβαίωση της </w:t>
      </w:r>
      <w:r>
        <w:rPr>
          <w:rFonts w:eastAsia="Times New Roman"/>
          <w:szCs w:val="24"/>
        </w:rPr>
        <w:t>νοηματικής γλώσσας</w:t>
      </w:r>
      <w:r>
        <w:rPr>
          <w:rFonts w:eastAsia="Times New Roman"/>
          <w:szCs w:val="24"/>
        </w:rPr>
        <w:t>,</w:t>
      </w:r>
      <w:r>
        <w:rPr>
          <w:rFonts w:eastAsia="Times New Roman"/>
          <w:szCs w:val="24"/>
        </w:rPr>
        <w:t xml:space="preserve"> </w:t>
      </w:r>
      <w:r>
        <w:rPr>
          <w:rFonts w:eastAsia="Times New Roman"/>
          <w:szCs w:val="24"/>
        </w:rPr>
        <w:t>π</w:t>
      </w:r>
      <w:r w:rsidRPr="00C3640A">
        <w:rPr>
          <w:rFonts w:eastAsia="Times New Roman"/>
          <w:szCs w:val="24"/>
        </w:rPr>
        <w:t>ροβλέπεται</w:t>
      </w:r>
      <w:r>
        <w:rPr>
          <w:rFonts w:eastAsia="Times New Roman"/>
          <w:szCs w:val="24"/>
        </w:rPr>
        <w:t>,</w:t>
      </w:r>
      <w:r w:rsidRPr="00C3640A">
        <w:rPr>
          <w:rFonts w:eastAsia="Times New Roman"/>
          <w:szCs w:val="24"/>
        </w:rPr>
        <w:t xml:space="preserve"> λοιπόν</w:t>
      </w:r>
      <w:r>
        <w:rPr>
          <w:rFonts w:eastAsia="Times New Roman"/>
          <w:szCs w:val="24"/>
        </w:rPr>
        <w:t>,</w:t>
      </w:r>
      <w:r w:rsidRPr="00C3640A">
        <w:rPr>
          <w:rFonts w:eastAsia="Times New Roman"/>
          <w:szCs w:val="24"/>
        </w:rPr>
        <w:t xml:space="preserve"> ότι για τον διορισμό </w:t>
      </w:r>
      <w:r>
        <w:rPr>
          <w:rFonts w:eastAsia="Times New Roman"/>
          <w:szCs w:val="24"/>
        </w:rPr>
        <w:t>τους,</w:t>
      </w:r>
      <w:r w:rsidRPr="00C3640A">
        <w:rPr>
          <w:rFonts w:eastAsia="Times New Roman"/>
          <w:szCs w:val="24"/>
        </w:rPr>
        <w:t xml:space="preserve"> δεν χρειάζεται να υπάρχ</w:t>
      </w:r>
      <w:r w:rsidRPr="00C3640A">
        <w:rPr>
          <w:rFonts w:eastAsia="Times New Roman"/>
          <w:szCs w:val="24"/>
        </w:rPr>
        <w:t>ει απόδειξη επάρκειας και γνώσης ξένης γλώσσας</w:t>
      </w:r>
      <w:r>
        <w:rPr>
          <w:rFonts w:eastAsia="Times New Roman"/>
          <w:szCs w:val="24"/>
        </w:rPr>
        <w:t>.</w:t>
      </w:r>
    </w:p>
    <w:p w14:paraId="20A4EBDB"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Μ</w:t>
      </w:r>
      <w:r w:rsidRPr="00651A0C">
        <w:rPr>
          <w:rFonts w:eastAsia="Times New Roman" w:cs="Times New Roman"/>
          <w:szCs w:val="24"/>
        </w:rPr>
        <w:t>έσα</w:t>
      </w:r>
      <w:r>
        <w:rPr>
          <w:rFonts w:eastAsia="Times New Roman" w:cs="Times New Roman"/>
          <w:szCs w:val="24"/>
        </w:rPr>
        <w:t>,</w:t>
      </w:r>
      <w:r w:rsidRPr="00651A0C">
        <w:rPr>
          <w:rFonts w:eastAsia="Times New Roman" w:cs="Times New Roman"/>
          <w:szCs w:val="24"/>
        </w:rPr>
        <w:t xml:space="preserve"> λοιπόν</w:t>
      </w:r>
      <w:r>
        <w:rPr>
          <w:rFonts w:eastAsia="Times New Roman" w:cs="Times New Roman"/>
          <w:szCs w:val="24"/>
        </w:rPr>
        <w:t>,</w:t>
      </w:r>
      <w:r w:rsidRPr="00651A0C">
        <w:rPr>
          <w:rFonts w:eastAsia="Times New Roman" w:cs="Times New Roman"/>
          <w:szCs w:val="24"/>
        </w:rPr>
        <w:t xml:space="preserve"> απ</w:t>
      </w:r>
      <w:r>
        <w:rPr>
          <w:rFonts w:eastAsia="Times New Roman" w:cs="Times New Roman"/>
          <w:szCs w:val="24"/>
        </w:rPr>
        <w:t>’</w:t>
      </w:r>
      <w:r w:rsidRPr="00651A0C">
        <w:rPr>
          <w:rFonts w:eastAsia="Times New Roman" w:cs="Times New Roman"/>
          <w:szCs w:val="24"/>
        </w:rPr>
        <w:t xml:space="preserve"> αυτές τις ρυθμίσεις α</w:t>
      </w:r>
      <w:r>
        <w:rPr>
          <w:rFonts w:eastAsia="Times New Roman" w:cs="Times New Roman"/>
          <w:szCs w:val="24"/>
        </w:rPr>
        <w:t>να</w:t>
      </w:r>
      <w:r w:rsidRPr="00651A0C">
        <w:rPr>
          <w:rFonts w:eastAsia="Times New Roman" w:cs="Times New Roman"/>
          <w:szCs w:val="24"/>
        </w:rPr>
        <w:t>δεικνύεται η βασική κατε</w:t>
      </w:r>
      <w:r>
        <w:rPr>
          <w:rFonts w:eastAsia="Times New Roman" w:cs="Times New Roman"/>
          <w:szCs w:val="24"/>
        </w:rPr>
        <w:t>ύθυνση της πολιτικής αυτής της Κ</w:t>
      </w:r>
      <w:r w:rsidRPr="00651A0C">
        <w:rPr>
          <w:rFonts w:eastAsia="Times New Roman" w:cs="Times New Roman"/>
          <w:szCs w:val="24"/>
        </w:rPr>
        <w:t>υβέρνησης</w:t>
      </w:r>
      <w:r>
        <w:rPr>
          <w:rFonts w:eastAsia="Times New Roman" w:cs="Times New Roman"/>
          <w:szCs w:val="24"/>
        </w:rPr>
        <w:t>,</w:t>
      </w:r>
      <w:r w:rsidRPr="00651A0C">
        <w:rPr>
          <w:rFonts w:eastAsia="Times New Roman" w:cs="Times New Roman"/>
          <w:szCs w:val="24"/>
        </w:rPr>
        <w:t xml:space="preserve"> που είναι η κατοχύρωση της ισονομίας</w:t>
      </w:r>
      <w:r>
        <w:rPr>
          <w:rFonts w:eastAsia="Times New Roman" w:cs="Times New Roman"/>
          <w:szCs w:val="24"/>
        </w:rPr>
        <w:t>,</w:t>
      </w:r>
      <w:r w:rsidRPr="00651A0C">
        <w:rPr>
          <w:rFonts w:eastAsia="Times New Roman" w:cs="Times New Roman"/>
          <w:szCs w:val="24"/>
        </w:rPr>
        <w:t xml:space="preserve"> της κοινωνικής συνοχής και της ισότιμης συμμετοχής των πολιτών</w:t>
      </w:r>
      <w:r w:rsidRPr="00651A0C">
        <w:rPr>
          <w:rFonts w:eastAsia="Times New Roman" w:cs="Times New Roman"/>
          <w:szCs w:val="24"/>
        </w:rPr>
        <w:t xml:space="preserve"> με ιδιαίτερη μέριμνα για τις ευπαθείς ομάδες</w:t>
      </w:r>
      <w:r>
        <w:rPr>
          <w:rFonts w:eastAsia="Times New Roman" w:cs="Times New Roman"/>
          <w:szCs w:val="24"/>
        </w:rPr>
        <w:t>.</w:t>
      </w:r>
    </w:p>
    <w:p w14:paraId="20A4EBDC"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Κυρίες</w:t>
      </w:r>
      <w:r w:rsidRPr="00651A0C">
        <w:rPr>
          <w:rFonts w:eastAsia="Times New Roman" w:cs="Times New Roman"/>
          <w:szCs w:val="24"/>
        </w:rPr>
        <w:t xml:space="preserve"> και κύριοι</w:t>
      </w:r>
      <w:r>
        <w:rPr>
          <w:rFonts w:eastAsia="Times New Roman" w:cs="Times New Roman"/>
          <w:szCs w:val="24"/>
        </w:rPr>
        <w:t xml:space="preserve"> της Νέας Δημοκρατίας, βρίσκεστε</w:t>
      </w:r>
      <w:r w:rsidRPr="00651A0C">
        <w:rPr>
          <w:rFonts w:eastAsia="Times New Roman" w:cs="Times New Roman"/>
          <w:szCs w:val="24"/>
        </w:rPr>
        <w:t xml:space="preserve"> σε πολύ μεγάλη σύγχυση </w:t>
      </w:r>
      <w:r>
        <w:rPr>
          <w:rFonts w:eastAsia="Times New Roman" w:cs="Times New Roman"/>
          <w:szCs w:val="24"/>
        </w:rPr>
        <w:t>και έχετε</w:t>
      </w:r>
      <w:r w:rsidRPr="00651A0C">
        <w:rPr>
          <w:rFonts w:eastAsia="Times New Roman" w:cs="Times New Roman"/>
          <w:szCs w:val="24"/>
        </w:rPr>
        <w:t xml:space="preserve"> δυσκολευτεί πάρα πολύ</w:t>
      </w:r>
      <w:r>
        <w:rPr>
          <w:rFonts w:eastAsia="Times New Roman" w:cs="Times New Roman"/>
          <w:szCs w:val="24"/>
        </w:rPr>
        <w:t>. Δεν μπορείτε να δεχτείτε πως η Κ</w:t>
      </w:r>
      <w:r w:rsidRPr="00651A0C">
        <w:rPr>
          <w:rFonts w:eastAsia="Times New Roman" w:cs="Times New Roman"/>
          <w:szCs w:val="24"/>
        </w:rPr>
        <w:t>υβέρνησή μας κατάφερε να κρατήσει την κοινωνία όρθια</w:t>
      </w:r>
      <w:r>
        <w:rPr>
          <w:rFonts w:eastAsia="Times New Roman" w:cs="Times New Roman"/>
          <w:szCs w:val="24"/>
        </w:rPr>
        <w:t>,</w:t>
      </w:r>
      <w:r w:rsidRPr="00651A0C">
        <w:rPr>
          <w:rFonts w:eastAsia="Times New Roman" w:cs="Times New Roman"/>
          <w:szCs w:val="24"/>
        </w:rPr>
        <w:t xml:space="preserve"> να τη βγάλει από </w:t>
      </w:r>
      <w:r w:rsidRPr="00651A0C">
        <w:rPr>
          <w:rFonts w:eastAsia="Times New Roman" w:cs="Times New Roman"/>
          <w:szCs w:val="24"/>
        </w:rPr>
        <w:t>τα μνημόνια</w:t>
      </w:r>
      <w:r>
        <w:rPr>
          <w:rFonts w:eastAsia="Times New Roman" w:cs="Times New Roman"/>
          <w:szCs w:val="24"/>
        </w:rPr>
        <w:t>, να νομοθετεί και να λύνει χρόνια</w:t>
      </w:r>
      <w:r w:rsidRPr="00651A0C">
        <w:rPr>
          <w:rFonts w:eastAsia="Times New Roman" w:cs="Times New Roman"/>
          <w:szCs w:val="24"/>
        </w:rPr>
        <w:t xml:space="preserve"> </w:t>
      </w:r>
      <w:r>
        <w:rPr>
          <w:rFonts w:eastAsia="Times New Roman" w:cs="Times New Roman"/>
          <w:szCs w:val="24"/>
        </w:rPr>
        <w:t>προβλήματα</w:t>
      </w:r>
      <w:r w:rsidRPr="00651A0C">
        <w:rPr>
          <w:rFonts w:eastAsia="Times New Roman" w:cs="Times New Roman"/>
          <w:szCs w:val="24"/>
        </w:rPr>
        <w:t xml:space="preserve"> και στο εσωτερικό και στο </w:t>
      </w:r>
      <w:r w:rsidRPr="00651A0C">
        <w:rPr>
          <w:rFonts w:eastAsia="Times New Roman" w:cs="Times New Roman"/>
          <w:szCs w:val="24"/>
        </w:rPr>
        <w:lastRenderedPageBreak/>
        <w:t>εξωτερικό με τελευταί</w:t>
      </w:r>
      <w:r>
        <w:rPr>
          <w:rFonts w:eastAsia="Times New Roman" w:cs="Times New Roman"/>
          <w:szCs w:val="24"/>
        </w:rPr>
        <w:t>ο την ψήφιση της Σ</w:t>
      </w:r>
      <w:r w:rsidRPr="00651A0C">
        <w:rPr>
          <w:rFonts w:eastAsia="Times New Roman" w:cs="Times New Roman"/>
          <w:szCs w:val="24"/>
        </w:rPr>
        <w:t>υμφωνίας των Πρεσπών</w:t>
      </w:r>
      <w:r>
        <w:rPr>
          <w:rFonts w:eastAsia="Times New Roman" w:cs="Times New Roman"/>
          <w:szCs w:val="24"/>
        </w:rPr>
        <w:t xml:space="preserve">. Είναι μία </w:t>
      </w:r>
      <w:r>
        <w:rPr>
          <w:rFonts w:eastAsia="Times New Roman" w:cs="Times New Roman"/>
          <w:szCs w:val="24"/>
        </w:rPr>
        <w:t>σ</w:t>
      </w:r>
      <w:r w:rsidRPr="00651A0C">
        <w:rPr>
          <w:rFonts w:eastAsia="Times New Roman" w:cs="Times New Roman"/>
          <w:szCs w:val="24"/>
        </w:rPr>
        <w:t xml:space="preserve">υμφωνία που </w:t>
      </w:r>
      <w:r>
        <w:rPr>
          <w:rFonts w:eastAsia="Times New Roman" w:cs="Times New Roman"/>
          <w:szCs w:val="24"/>
        </w:rPr>
        <w:t xml:space="preserve">η παγκόσμια κοινότητα δέχτηκε με πολύ μεγάλη </w:t>
      </w:r>
      <w:r w:rsidRPr="00651A0C">
        <w:rPr>
          <w:rFonts w:eastAsia="Times New Roman" w:cs="Times New Roman"/>
          <w:szCs w:val="24"/>
        </w:rPr>
        <w:t>ευχαρίστηση</w:t>
      </w:r>
      <w:r>
        <w:rPr>
          <w:rFonts w:eastAsia="Times New Roman" w:cs="Times New Roman"/>
          <w:szCs w:val="24"/>
        </w:rPr>
        <w:t xml:space="preserve">, με τα καλύτερα λόγια και μόνον </w:t>
      </w:r>
      <w:r>
        <w:rPr>
          <w:rFonts w:eastAsia="Times New Roman" w:cs="Times New Roman"/>
          <w:szCs w:val="24"/>
        </w:rPr>
        <w:t>εσείς εξακολουθείτε σ</w:t>
      </w:r>
      <w:r w:rsidRPr="00651A0C">
        <w:rPr>
          <w:rFonts w:eastAsia="Times New Roman" w:cs="Times New Roman"/>
          <w:szCs w:val="24"/>
        </w:rPr>
        <w:t>ε κάθε ευκαιρία</w:t>
      </w:r>
      <w:r>
        <w:rPr>
          <w:rFonts w:eastAsia="Times New Roman" w:cs="Times New Roman"/>
          <w:szCs w:val="24"/>
        </w:rPr>
        <w:t>,</w:t>
      </w:r>
      <w:r w:rsidRPr="00651A0C">
        <w:rPr>
          <w:rFonts w:eastAsia="Times New Roman" w:cs="Times New Roman"/>
          <w:szCs w:val="24"/>
        </w:rPr>
        <w:t xml:space="preserve"> ακόμα και σήμερα</w:t>
      </w:r>
      <w:r>
        <w:rPr>
          <w:rFonts w:eastAsia="Times New Roman" w:cs="Times New Roman"/>
          <w:szCs w:val="24"/>
        </w:rPr>
        <w:t>,</w:t>
      </w:r>
      <w:r w:rsidRPr="00651A0C">
        <w:rPr>
          <w:rFonts w:eastAsia="Times New Roman" w:cs="Times New Roman"/>
          <w:szCs w:val="24"/>
        </w:rPr>
        <w:t xml:space="preserve"> να καλλιεργείτ</w:t>
      </w:r>
      <w:r>
        <w:rPr>
          <w:rFonts w:eastAsia="Times New Roman" w:cs="Times New Roman"/>
          <w:szCs w:val="24"/>
        </w:rPr>
        <w:t>ε το διχ</w:t>
      </w:r>
      <w:r w:rsidRPr="00651A0C">
        <w:rPr>
          <w:rFonts w:eastAsia="Times New Roman" w:cs="Times New Roman"/>
          <w:szCs w:val="24"/>
        </w:rPr>
        <w:t xml:space="preserve">αστικό πολιτικό κλίμα και </w:t>
      </w:r>
      <w:r>
        <w:rPr>
          <w:rFonts w:eastAsia="Times New Roman" w:cs="Times New Roman"/>
          <w:szCs w:val="24"/>
        </w:rPr>
        <w:t>να ενισχύετε</w:t>
      </w:r>
      <w:r w:rsidRPr="00651A0C">
        <w:rPr>
          <w:rFonts w:eastAsia="Times New Roman" w:cs="Times New Roman"/>
          <w:szCs w:val="24"/>
        </w:rPr>
        <w:t xml:space="preserve"> το</w:t>
      </w:r>
      <w:r>
        <w:rPr>
          <w:rFonts w:eastAsia="Times New Roman" w:cs="Times New Roman"/>
          <w:szCs w:val="24"/>
        </w:rPr>
        <w:t>ν</w:t>
      </w:r>
      <w:r w:rsidRPr="00651A0C">
        <w:rPr>
          <w:rFonts w:eastAsia="Times New Roman" w:cs="Times New Roman"/>
          <w:szCs w:val="24"/>
        </w:rPr>
        <w:t xml:space="preserve"> φόβο και </w:t>
      </w:r>
      <w:r>
        <w:rPr>
          <w:rFonts w:eastAsia="Times New Roman" w:cs="Times New Roman"/>
          <w:szCs w:val="24"/>
        </w:rPr>
        <w:t>την σύγχυση στην ε</w:t>
      </w:r>
      <w:r w:rsidRPr="00651A0C">
        <w:rPr>
          <w:rFonts w:eastAsia="Times New Roman" w:cs="Times New Roman"/>
          <w:szCs w:val="24"/>
        </w:rPr>
        <w:t>λληνική κοινωνία</w:t>
      </w:r>
      <w:r>
        <w:rPr>
          <w:rFonts w:eastAsia="Times New Roman" w:cs="Times New Roman"/>
          <w:szCs w:val="24"/>
        </w:rPr>
        <w:t>.</w:t>
      </w:r>
    </w:p>
    <w:p w14:paraId="20A4EBDD"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ώρα έχετε βρει και</w:t>
      </w:r>
      <w:r w:rsidRPr="00651A0C">
        <w:rPr>
          <w:rFonts w:eastAsia="Times New Roman" w:cs="Times New Roman"/>
          <w:szCs w:val="24"/>
        </w:rPr>
        <w:t xml:space="preserve"> ένα καινούργιο αφήγημα</w:t>
      </w:r>
      <w:r>
        <w:rPr>
          <w:rFonts w:eastAsia="Times New Roman" w:cs="Times New Roman"/>
          <w:szCs w:val="24"/>
        </w:rPr>
        <w:t>,</w:t>
      </w:r>
      <w:r w:rsidRPr="00651A0C">
        <w:rPr>
          <w:rFonts w:eastAsia="Times New Roman" w:cs="Times New Roman"/>
          <w:szCs w:val="24"/>
        </w:rPr>
        <w:t xml:space="preserve"> είναι αυτό της κυβερνητικής πλειοψηφίας</w:t>
      </w:r>
      <w:r>
        <w:rPr>
          <w:rFonts w:eastAsia="Times New Roman" w:cs="Times New Roman"/>
          <w:szCs w:val="24"/>
        </w:rPr>
        <w:t>. Α</w:t>
      </w:r>
      <w:r w:rsidRPr="00651A0C">
        <w:rPr>
          <w:rFonts w:eastAsia="Times New Roman" w:cs="Times New Roman"/>
          <w:szCs w:val="24"/>
        </w:rPr>
        <w:t>ποδε</w:t>
      </w:r>
      <w:r w:rsidRPr="00651A0C">
        <w:rPr>
          <w:rFonts w:eastAsia="Times New Roman" w:cs="Times New Roman"/>
          <w:szCs w:val="24"/>
        </w:rPr>
        <w:t xml:space="preserve">ίξαμε ότι </w:t>
      </w:r>
      <w:r>
        <w:rPr>
          <w:rFonts w:eastAsia="Times New Roman" w:cs="Times New Roman"/>
          <w:szCs w:val="24"/>
        </w:rPr>
        <w:t xml:space="preserve">την </w:t>
      </w:r>
      <w:r w:rsidRPr="00651A0C">
        <w:rPr>
          <w:rFonts w:eastAsia="Times New Roman" w:cs="Times New Roman"/>
          <w:szCs w:val="24"/>
        </w:rPr>
        <w:t>έχουμε και θα σας αποδείξουμε ότι την έχου</w:t>
      </w:r>
      <w:r>
        <w:rPr>
          <w:rFonts w:eastAsia="Times New Roman" w:cs="Times New Roman"/>
          <w:szCs w:val="24"/>
        </w:rPr>
        <w:t>με.</w:t>
      </w:r>
    </w:p>
    <w:p w14:paraId="20A4EBDE"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Ε</w:t>
      </w:r>
      <w:r w:rsidRPr="00651A0C">
        <w:rPr>
          <w:rFonts w:eastAsia="Times New Roman" w:cs="Times New Roman"/>
          <w:szCs w:val="24"/>
        </w:rPr>
        <w:t>υχαριστώ</w:t>
      </w:r>
      <w:r>
        <w:rPr>
          <w:rFonts w:eastAsia="Times New Roman" w:cs="Times New Roman"/>
          <w:szCs w:val="24"/>
        </w:rPr>
        <w:t>.</w:t>
      </w:r>
    </w:p>
    <w:p w14:paraId="20A4EBDF" w14:textId="77777777" w:rsidR="005D4821" w:rsidRDefault="006B233D">
      <w:pPr>
        <w:spacing w:line="600" w:lineRule="auto"/>
        <w:ind w:firstLine="720"/>
        <w:jc w:val="center"/>
        <w:rPr>
          <w:rFonts w:eastAsia="Times New Roman"/>
          <w:bCs/>
          <w:szCs w:val="24"/>
        </w:rPr>
      </w:pPr>
      <w:r>
        <w:rPr>
          <w:rFonts w:eastAsia="Times New Roman"/>
          <w:bCs/>
          <w:szCs w:val="24"/>
        </w:rPr>
        <w:t>(Χειροκροτήματα από την πτέρυγα του ΣΥΡΙΖΑ)</w:t>
      </w:r>
    </w:p>
    <w:p w14:paraId="20A4EBE0" w14:textId="77777777" w:rsidR="005D4821" w:rsidRDefault="006B233D">
      <w:pPr>
        <w:spacing w:line="600" w:lineRule="auto"/>
        <w:ind w:firstLine="720"/>
        <w:jc w:val="both"/>
        <w:rPr>
          <w:rFonts w:eastAsia="Times New Roman" w:cs="Times New Roman"/>
          <w:szCs w:val="24"/>
        </w:rPr>
      </w:pPr>
      <w:r>
        <w:rPr>
          <w:rFonts w:eastAsia="Times New Roman"/>
          <w:b/>
          <w:bCs/>
          <w:szCs w:val="24"/>
        </w:rPr>
        <w:t>ΠΡΟΕΔΡΕΥΩΝ (Γεώργιος Βαρεμένος):</w:t>
      </w:r>
      <w:r>
        <w:rPr>
          <w:rFonts w:eastAsia="Times New Roman" w:cs="Times New Roman"/>
          <w:szCs w:val="24"/>
        </w:rPr>
        <w:t xml:space="preserve"> Κ</w:t>
      </w:r>
      <w:r w:rsidRPr="00651A0C">
        <w:rPr>
          <w:rFonts w:eastAsia="Times New Roman" w:cs="Times New Roman"/>
          <w:szCs w:val="24"/>
        </w:rPr>
        <w:t>αι εμείς ευχαριστούμε</w:t>
      </w:r>
      <w:r>
        <w:rPr>
          <w:rFonts w:eastAsia="Times New Roman" w:cs="Times New Roman"/>
          <w:szCs w:val="24"/>
        </w:rPr>
        <w:t>.</w:t>
      </w:r>
    </w:p>
    <w:p w14:paraId="20A4EBE1"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Τον λόγο έχει ο κ. Παπαηλιού από τον ΣΥΡΙΖΑ.</w:t>
      </w:r>
    </w:p>
    <w:p w14:paraId="20A4EBE2" w14:textId="77777777" w:rsidR="005D4821" w:rsidRDefault="006B233D">
      <w:pPr>
        <w:spacing w:line="600" w:lineRule="auto"/>
        <w:ind w:firstLine="720"/>
        <w:jc w:val="both"/>
        <w:rPr>
          <w:rFonts w:eastAsia="Times New Roman" w:cs="Times New Roman"/>
          <w:szCs w:val="24"/>
        </w:rPr>
      </w:pPr>
      <w:r w:rsidRPr="00651A0C">
        <w:rPr>
          <w:rFonts w:eastAsia="Times New Roman" w:cs="Times New Roman"/>
          <w:b/>
          <w:szCs w:val="24"/>
        </w:rPr>
        <w:t>ΓΕΩΡΓΙΟΣ ΠΑΠΑΗΛΙΟΥ:</w:t>
      </w:r>
      <w:r>
        <w:rPr>
          <w:rFonts w:eastAsia="Times New Roman" w:cs="Times New Roman"/>
          <w:szCs w:val="24"/>
        </w:rPr>
        <w:t xml:space="preserve"> Κύριε Π</w:t>
      </w:r>
      <w:r w:rsidRPr="00651A0C">
        <w:rPr>
          <w:rFonts w:eastAsia="Times New Roman" w:cs="Times New Roman"/>
          <w:szCs w:val="24"/>
        </w:rPr>
        <w:t>ρόεδρε</w:t>
      </w:r>
      <w:r>
        <w:rPr>
          <w:rFonts w:eastAsia="Times New Roman" w:cs="Times New Roman"/>
          <w:szCs w:val="24"/>
        </w:rPr>
        <w:t>,</w:t>
      </w:r>
      <w:r w:rsidRPr="00651A0C">
        <w:rPr>
          <w:rFonts w:eastAsia="Times New Roman" w:cs="Times New Roman"/>
          <w:szCs w:val="24"/>
        </w:rPr>
        <w:t xml:space="preserve"> κυρίες και κύριοι συνάδελφοι</w:t>
      </w:r>
      <w:r>
        <w:rPr>
          <w:rFonts w:eastAsia="Times New Roman" w:cs="Times New Roman"/>
          <w:szCs w:val="24"/>
        </w:rPr>
        <w:t>,</w:t>
      </w:r>
      <w:r w:rsidRPr="00651A0C">
        <w:rPr>
          <w:rFonts w:eastAsia="Times New Roman" w:cs="Times New Roman"/>
          <w:szCs w:val="24"/>
        </w:rPr>
        <w:t xml:space="preserve"> είναι γνωστό ότι η </w:t>
      </w:r>
      <w:r>
        <w:rPr>
          <w:rFonts w:eastAsia="Times New Roman" w:cs="Times New Roman"/>
          <w:szCs w:val="24"/>
        </w:rPr>
        <w:t>δ</w:t>
      </w:r>
      <w:r w:rsidRPr="00651A0C">
        <w:rPr>
          <w:rFonts w:eastAsia="Times New Roman" w:cs="Times New Roman"/>
          <w:szCs w:val="24"/>
        </w:rPr>
        <w:t xml:space="preserve">ημόσια </w:t>
      </w:r>
      <w:r>
        <w:rPr>
          <w:rFonts w:eastAsia="Times New Roman" w:cs="Times New Roman"/>
          <w:szCs w:val="24"/>
        </w:rPr>
        <w:t>δ</w:t>
      </w:r>
      <w:r w:rsidRPr="00651A0C">
        <w:rPr>
          <w:rFonts w:eastAsia="Times New Roman" w:cs="Times New Roman"/>
          <w:szCs w:val="24"/>
        </w:rPr>
        <w:t xml:space="preserve">ιοίκηση αποτελεί βασικό πυλώνα της </w:t>
      </w:r>
      <w:r>
        <w:rPr>
          <w:rFonts w:eastAsia="Times New Roman" w:cs="Times New Roman"/>
          <w:szCs w:val="24"/>
        </w:rPr>
        <w:t xml:space="preserve">δημοκρατικής λειτουργίας </w:t>
      </w:r>
      <w:r>
        <w:rPr>
          <w:rFonts w:eastAsia="Times New Roman" w:cs="Times New Roman"/>
          <w:szCs w:val="24"/>
        </w:rPr>
        <w:t xml:space="preserve">της πολιτείας. </w:t>
      </w:r>
      <w:r>
        <w:rPr>
          <w:rFonts w:eastAsia="Times New Roman" w:cs="Times New Roman"/>
          <w:szCs w:val="24"/>
        </w:rPr>
        <w:lastRenderedPageBreak/>
        <w:t>Τ</w:t>
      </w:r>
      <w:r>
        <w:rPr>
          <w:rFonts w:eastAsia="Times New Roman" w:cs="Times New Roman"/>
          <w:szCs w:val="24"/>
        </w:rPr>
        <w:t xml:space="preserve">αυτόχρονα </w:t>
      </w:r>
      <w:r w:rsidRPr="00651A0C">
        <w:rPr>
          <w:rFonts w:eastAsia="Times New Roman" w:cs="Times New Roman"/>
          <w:szCs w:val="24"/>
        </w:rPr>
        <w:t>αποτελεί και βασικό μοχλό του δημοκρατικού χαρακτήρα</w:t>
      </w:r>
      <w:r>
        <w:rPr>
          <w:rFonts w:eastAsia="Times New Roman" w:cs="Times New Roman"/>
          <w:szCs w:val="24"/>
        </w:rPr>
        <w:t>, της δίκαιης με κοινωνικό πρόσημο ανάπτυξης</w:t>
      </w:r>
      <w:r w:rsidRPr="00651A0C">
        <w:rPr>
          <w:rFonts w:eastAsia="Times New Roman" w:cs="Times New Roman"/>
          <w:szCs w:val="24"/>
        </w:rPr>
        <w:t xml:space="preserve"> και του κοινων</w:t>
      </w:r>
      <w:r w:rsidRPr="00651A0C">
        <w:rPr>
          <w:rFonts w:eastAsia="Times New Roman" w:cs="Times New Roman"/>
          <w:szCs w:val="24"/>
        </w:rPr>
        <w:t>ικού κράτους</w:t>
      </w:r>
      <w:r>
        <w:rPr>
          <w:rFonts w:eastAsia="Times New Roman" w:cs="Times New Roman"/>
          <w:szCs w:val="24"/>
        </w:rPr>
        <w:t xml:space="preserve"> </w:t>
      </w:r>
      <w:r>
        <w:rPr>
          <w:rFonts w:eastAsia="Times New Roman" w:cs="Times New Roman"/>
          <w:szCs w:val="24"/>
        </w:rPr>
        <w:t xml:space="preserve">η λειτουργεία της οποίας </w:t>
      </w:r>
      <w:r w:rsidRPr="00651A0C">
        <w:rPr>
          <w:rFonts w:eastAsia="Times New Roman" w:cs="Times New Roman"/>
          <w:szCs w:val="24"/>
        </w:rPr>
        <w:t>εξυπηρ</w:t>
      </w:r>
      <w:r>
        <w:rPr>
          <w:rFonts w:eastAsia="Times New Roman" w:cs="Times New Roman"/>
          <w:szCs w:val="24"/>
        </w:rPr>
        <w:t>ετεί</w:t>
      </w:r>
      <w:r w:rsidRPr="00651A0C">
        <w:rPr>
          <w:rFonts w:eastAsia="Times New Roman" w:cs="Times New Roman"/>
          <w:szCs w:val="24"/>
        </w:rPr>
        <w:t xml:space="preserve"> το δημ</w:t>
      </w:r>
      <w:r>
        <w:rPr>
          <w:rFonts w:eastAsia="Times New Roman" w:cs="Times New Roman"/>
          <w:szCs w:val="24"/>
        </w:rPr>
        <w:t>όσιο</w:t>
      </w:r>
      <w:r w:rsidRPr="00651A0C">
        <w:rPr>
          <w:rFonts w:eastAsia="Times New Roman" w:cs="Times New Roman"/>
          <w:szCs w:val="24"/>
        </w:rPr>
        <w:t xml:space="preserve"> συμφέρο</w:t>
      </w:r>
      <w:r>
        <w:rPr>
          <w:rFonts w:eastAsia="Times New Roman" w:cs="Times New Roman"/>
          <w:szCs w:val="24"/>
        </w:rPr>
        <w:t>ν</w:t>
      </w:r>
      <w:r w:rsidRPr="00651A0C">
        <w:rPr>
          <w:rFonts w:eastAsia="Times New Roman" w:cs="Times New Roman"/>
          <w:szCs w:val="24"/>
        </w:rPr>
        <w:t xml:space="preserve"> και τ</w:t>
      </w:r>
      <w:r>
        <w:rPr>
          <w:rFonts w:eastAsia="Times New Roman" w:cs="Times New Roman"/>
          <w:szCs w:val="24"/>
        </w:rPr>
        <w:t>ους</w:t>
      </w:r>
      <w:r w:rsidRPr="00651A0C">
        <w:rPr>
          <w:rFonts w:eastAsia="Times New Roman" w:cs="Times New Roman"/>
          <w:szCs w:val="24"/>
        </w:rPr>
        <w:t xml:space="preserve"> πολ</w:t>
      </w:r>
      <w:r>
        <w:rPr>
          <w:rFonts w:eastAsia="Times New Roman" w:cs="Times New Roman"/>
          <w:szCs w:val="24"/>
        </w:rPr>
        <w:t>ίτες</w:t>
      </w:r>
      <w:r>
        <w:rPr>
          <w:rFonts w:eastAsia="Times New Roman" w:cs="Times New Roman"/>
          <w:szCs w:val="24"/>
        </w:rPr>
        <w:t>.</w:t>
      </w:r>
    </w:p>
    <w:p w14:paraId="20A4EBE3"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Ε</w:t>
      </w:r>
      <w:r w:rsidRPr="00651A0C">
        <w:rPr>
          <w:rFonts w:eastAsia="Times New Roman" w:cs="Times New Roman"/>
          <w:szCs w:val="24"/>
        </w:rPr>
        <w:t>ίναι</w:t>
      </w:r>
      <w:r>
        <w:rPr>
          <w:rFonts w:eastAsia="Times New Roman" w:cs="Times New Roman"/>
          <w:szCs w:val="24"/>
        </w:rPr>
        <w:t>,</w:t>
      </w:r>
      <w:r w:rsidRPr="00651A0C">
        <w:rPr>
          <w:rFonts w:eastAsia="Times New Roman" w:cs="Times New Roman"/>
          <w:szCs w:val="24"/>
        </w:rPr>
        <w:t xml:space="preserve"> </w:t>
      </w:r>
      <w:r>
        <w:rPr>
          <w:rFonts w:eastAsia="Times New Roman" w:cs="Times New Roman"/>
          <w:szCs w:val="24"/>
        </w:rPr>
        <w:t>επίσης,</w:t>
      </w:r>
      <w:r w:rsidRPr="00651A0C">
        <w:rPr>
          <w:rFonts w:eastAsia="Times New Roman" w:cs="Times New Roman"/>
          <w:szCs w:val="24"/>
        </w:rPr>
        <w:t xml:space="preserve"> γνωστό ότι η </w:t>
      </w:r>
      <w:r>
        <w:rPr>
          <w:rFonts w:eastAsia="Times New Roman" w:cs="Times New Roman"/>
          <w:szCs w:val="24"/>
        </w:rPr>
        <w:t>δ</w:t>
      </w:r>
      <w:r w:rsidRPr="00651A0C">
        <w:rPr>
          <w:rFonts w:eastAsia="Times New Roman" w:cs="Times New Roman"/>
          <w:szCs w:val="24"/>
        </w:rPr>
        <w:t xml:space="preserve">ημόσια </w:t>
      </w:r>
      <w:r>
        <w:rPr>
          <w:rFonts w:eastAsia="Times New Roman" w:cs="Times New Roman"/>
          <w:szCs w:val="24"/>
        </w:rPr>
        <w:t>δ</w:t>
      </w:r>
      <w:r w:rsidRPr="00651A0C">
        <w:rPr>
          <w:rFonts w:eastAsia="Times New Roman" w:cs="Times New Roman"/>
          <w:szCs w:val="24"/>
        </w:rPr>
        <w:t>ιοίκηση συνιστά το</w:t>
      </w:r>
      <w:r>
        <w:rPr>
          <w:rFonts w:eastAsia="Times New Roman" w:cs="Times New Roman"/>
          <w:szCs w:val="24"/>
        </w:rPr>
        <w:t>ν μεγάλο ασθενή της ε</w:t>
      </w:r>
      <w:r w:rsidRPr="00651A0C">
        <w:rPr>
          <w:rFonts w:eastAsia="Times New Roman" w:cs="Times New Roman"/>
          <w:szCs w:val="24"/>
        </w:rPr>
        <w:t>λληνικής πολιτείας</w:t>
      </w:r>
      <w:r>
        <w:rPr>
          <w:rFonts w:eastAsia="Times New Roman" w:cs="Times New Roman"/>
          <w:szCs w:val="24"/>
        </w:rPr>
        <w:t>. Τ</w:t>
      </w:r>
      <w:r w:rsidRPr="00651A0C">
        <w:rPr>
          <w:rFonts w:eastAsia="Times New Roman" w:cs="Times New Roman"/>
          <w:szCs w:val="24"/>
        </w:rPr>
        <w:t>α κενά</w:t>
      </w:r>
      <w:r>
        <w:rPr>
          <w:rFonts w:eastAsia="Times New Roman" w:cs="Times New Roman"/>
          <w:szCs w:val="24"/>
        </w:rPr>
        <w:t>, τα ελλείμματα,</w:t>
      </w:r>
      <w:r w:rsidRPr="00651A0C">
        <w:rPr>
          <w:rFonts w:eastAsia="Times New Roman" w:cs="Times New Roman"/>
          <w:szCs w:val="24"/>
        </w:rPr>
        <w:t xml:space="preserve"> οι παθογένειες είναι τέτοιας μορφής</w:t>
      </w:r>
      <w:r>
        <w:rPr>
          <w:rFonts w:eastAsia="Times New Roman" w:cs="Times New Roman"/>
          <w:szCs w:val="24"/>
        </w:rPr>
        <w:t xml:space="preserve">, ώστε να </w:t>
      </w:r>
      <w:r>
        <w:rPr>
          <w:rFonts w:eastAsia="Times New Roman" w:cs="Times New Roman"/>
          <w:szCs w:val="24"/>
        </w:rPr>
        <w:t>αποτελεί αντιαναπτυξιακή</w:t>
      </w:r>
      <w:r w:rsidRPr="00651A0C">
        <w:rPr>
          <w:rFonts w:eastAsia="Times New Roman" w:cs="Times New Roman"/>
          <w:szCs w:val="24"/>
        </w:rPr>
        <w:t xml:space="preserve"> τροχοπέδη</w:t>
      </w:r>
      <w:r>
        <w:rPr>
          <w:rFonts w:eastAsia="Times New Roman" w:cs="Times New Roman"/>
          <w:szCs w:val="24"/>
        </w:rPr>
        <w:t>.</w:t>
      </w:r>
      <w:r w:rsidRPr="00651A0C">
        <w:rPr>
          <w:rFonts w:eastAsia="Times New Roman" w:cs="Times New Roman"/>
          <w:szCs w:val="24"/>
        </w:rPr>
        <w:t xml:space="preserve"> </w:t>
      </w:r>
      <w:r>
        <w:rPr>
          <w:rFonts w:eastAsia="Times New Roman" w:cs="Times New Roman"/>
          <w:szCs w:val="24"/>
        </w:rPr>
        <w:t>Η</w:t>
      </w:r>
      <w:r w:rsidRPr="00651A0C">
        <w:rPr>
          <w:rFonts w:eastAsia="Times New Roman" w:cs="Times New Roman"/>
          <w:szCs w:val="24"/>
        </w:rPr>
        <w:t xml:space="preserve"> κατάσταση σε αυτή διακρίνεται από λειτουργική εσωστρέφεια</w:t>
      </w:r>
      <w:r>
        <w:rPr>
          <w:rFonts w:eastAsia="Times New Roman" w:cs="Times New Roman"/>
          <w:szCs w:val="24"/>
        </w:rPr>
        <w:t>,</w:t>
      </w:r>
      <w:r w:rsidRPr="00651A0C">
        <w:rPr>
          <w:rFonts w:eastAsia="Times New Roman" w:cs="Times New Roman"/>
          <w:szCs w:val="24"/>
        </w:rPr>
        <w:t xml:space="preserve"> υδροκεφαλισμό</w:t>
      </w:r>
      <w:r>
        <w:rPr>
          <w:rFonts w:eastAsia="Times New Roman" w:cs="Times New Roman"/>
          <w:szCs w:val="24"/>
        </w:rPr>
        <w:t>,</w:t>
      </w:r>
      <w:r w:rsidRPr="00651A0C">
        <w:rPr>
          <w:rFonts w:eastAsia="Times New Roman" w:cs="Times New Roman"/>
          <w:szCs w:val="24"/>
        </w:rPr>
        <w:t xml:space="preserve"> συγκεντρωτισμό στις δομές και στη λήψη αποφάσεων</w:t>
      </w:r>
      <w:r>
        <w:rPr>
          <w:rFonts w:eastAsia="Times New Roman" w:cs="Times New Roman"/>
          <w:szCs w:val="24"/>
        </w:rPr>
        <w:t xml:space="preserve">, ένα </w:t>
      </w:r>
      <w:r w:rsidRPr="00651A0C">
        <w:rPr>
          <w:rFonts w:eastAsia="Times New Roman" w:cs="Times New Roman"/>
          <w:szCs w:val="24"/>
        </w:rPr>
        <w:t>πλέγμα πολυνομίας</w:t>
      </w:r>
      <w:r>
        <w:rPr>
          <w:rFonts w:eastAsia="Times New Roman" w:cs="Times New Roman"/>
          <w:szCs w:val="24"/>
        </w:rPr>
        <w:t>,</w:t>
      </w:r>
      <w:r w:rsidRPr="00651A0C">
        <w:rPr>
          <w:rFonts w:eastAsia="Times New Roman" w:cs="Times New Roman"/>
          <w:szCs w:val="24"/>
        </w:rPr>
        <w:t xml:space="preserve"> ασάφειας</w:t>
      </w:r>
      <w:r>
        <w:rPr>
          <w:rFonts w:eastAsia="Times New Roman" w:cs="Times New Roman"/>
          <w:szCs w:val="24"/>
        </w:rPr>
        <w:t>,</w:t>
      </w:r>
      <w:r w:rsidRPr="00651A0C">
        <w:rPr>
          <w:rFonts w:eastAsia="Times New Roman" w:cs="Times New Roman"/>
          <w:szCs w:val="24"/>
        </w:rPr>
        <w:t xml:space="preserve"> επάλληλων επιπέδων και διαδικασιών διοίκησης και συναρμοδιοτή</w:t>
      </w:r>
      <w:r w:rsidRPr="00651A0C">
        <w:rPr>
          <w:rFonts w:eastAsia="Times New Roman" w:cs="Times New Roman"/>
          <w:szCs w:val="24"/>
        </w:rPr>
        <w:t>των</w:t>
      </w:r>
      <w:r>
        <w:rPr>
          <w:rFonts w:eastAsia="Times New Roman" w:cs="Times New Roman"/>
          <w:szCs w:val="24"/>
        </w:rPr>
        <w:t>,</w:t>
      </w:r>
      <w:r w:rsidRPr="00651A0C">
        <w:rPr>
          <w:rFonts w:eastAsia="Times New Roman" w:cs="Times New Roman"/>
          <w:szCs w:val="24"/>
        </w:rPr>
        <w:t xml:space="preserve"> τ</w:t>
      </w:r>
      <w:r>
        <w:rPr>
          <w:rFonts w:eastAsia="Times New Roman" w:cs="Times New Roman"/>
          <w:szCs w:val="24"/>
        </w:rPr>
        <w:t>υπολατρίας.</w:t>
      </w:r>
    </w:p>
    <w:p w14:paraId="20A4EBE4"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Επίσης εντοπίζεται</w:t>
      </w:r>
      <w:r w:rsidRPr="00651A0C">
        <w:rPr>
          <w:rFonts w:eastAsia="Times New Roman" w:cs="Times New Roman"/>
          <w:szCs w:val="24"/>
        </w:rPr>
        <w:t xml:space="preserve"> ανορθολογική ανισομερή</w:t>
      </w:r>
      <w:r>
        <w:rPr>
          <w:rFonts w:eastAsia="Times New Roman" w:cs="Times New Roman"/>
          <w:szCs w:val="24"/>
        </w:rPr>
        <w:t>ς</w:t>
      </w:r>
      <w:r w:rsidRPr="00651A0C">
        <w:rPr>
          <w:rFonts w:eastAsia="Times New Roman" w:cs="Times New Roman"/>
          <w:szCs w:val="24"/>
        </w:rPr>
        <w:t xml:space="preserve"> κατανομή των στελεχών της δημόσιας διοίκησης</w:t>
      </w:r>
      <w:r>
        <w:rPr>
          <w:rFonts w:eastAsia="Times New Roman" w:cs="Times New Roman"/>
          <w:szCs w:val="24"/>
        </w:rPr>
        <w:t>,</w:t>
      </w:r>
      <w:r w:rsidRPr="00651A0C">
        <w:rPr>
          <w:rFonts w:eastAsia="Times New Roman" w:cs="Times New Roman"/>
          <w:szCs w:val="24"/>
        </w:rPr>
        <w:t xml:space="preserve"> έλλειψη επαρκούς και εξειδικευμένου προσωπικού που να ανταποκρίνεται στις σύγχρονες ανάγκες</w:t>
      </w:r>
      <w:r>
        <w:rPr>
          <w:rFonts w:eastAsia="Times New Roman" w:cs="Times New Roman"/>
          <w:szCs w:val="24"/>
        </w:rPr>
        <w:t>,</w:t>
      </w:r>
      <w:r w:rsidRPr="00651A0C">
        <w:rPr>
          <w:rFonts w:eastAsia="Times New Roman" w:cs="Times New Roman"/>
          <w:szCs w:val="24"/>
        </w:rPr>
        <w:t xml:space="preserve"> γραφειοκρατικές αγκυλώσεις</w:t>
      </w:r>
      <w:r>
        <w:rPr>
          <w:rFonts w:eastAsia="Times New Roman" w:cs="Times New Roman"/>
          <w:szCs w:val="24"/>
        </w:rPr>
        <w:t>,</w:t>
      </w:r>
      <w:r w:rsidRPr="00651A0C">
        <w:rPr>
          <w:rFonts w:eastAsia="Times New Roman" w:cs="Times New Roman"/>
          <w:szCs w:val="24"/>
        </w:rPr>
        <w:t xml:space="preserve"> απουσία πολιτικής διαχείριση</w:t>
      </w:r>
      <w:r w:rsidRPr="00651A0C">
        <w:rPr>
          <w:rFonts w:eastAsia="Times New Roman" w:cs="Times New Roman"/>
          <w:szCs w:val="24"/>
        </w:rPr>
        <w:t>ς του ανθρώπινου δυναμικού</w:t>
      </w:r>
      <w:r>
        <w:rPr>
          <w:rFonts w:eastAsia="Times New Roman" w:cs="Times New Roman"/>
          <w:szCs w:val="24"/>
        </w:rPr>
        <w:t>,</w:t>
      </w:r>
      <w:r w:rsidRPr="00651A0C">
        <w:rPr>
          <w:rFonts w:eastAsia="Times New Roman" w:cs="Times New Roman"/>
          <w:szCs w:val="24"/>
        </w:rPr>
        <w:t xml:space="preserve"> πελατειακές σχέσεις</w:t>
      </w:r>
      <w:r>
        <w:rPr>
          <w:rFonts w:eastAsia="Times New Roman" w:cs="Times New Roman"/>
          <w:szCs w:val="24"/>
        </w:rPr>
        <w:t>,</w:t>
      </w:r>
      <w:r w:rsidRPr="00651A0C">
        <w:rPr>
          <w:rFonts w:eastAsia="Times New Roman" w:cs="Times New Roman"/>
          <w:szCs w:val="24"/>
        </w:rPr>
        <w:t xml:space="preserve"> </w:t>
      </w:r>
      <w:r w:rsidRPr="00651A0C">
        <w:rPr>
          <w:rFonts w:eastAsia="Times New Roman" w:cs="Times New Roman"/>
          <w:szCs w:val="24"/>
        </w:rPr>
        <w:lastRenderedPageBreak/>
        <w:t>κομματικοποίηση</w:t>
      </w:r>
      <w:r>
        <w:rPr>
          <w:rFonts w:eastAsia="Times New Roman" w:cs="Times New Roman"/>
          <w:szCs w:val="24"/>
        </w:rPr>
        <w:t>,</w:t>
      </w:r>
      <w:r w:rsidRPr="00651A0C">
        <w:rPr>
          <w:rFonts w:eastAsia="Times New Roman" w:cs="Times New Roman"/>
          <w:szCs w:val="24"/>
        </w:rPr>
        <w:t xml:space="preserve"> αδυναμία ευελιξίας</w:t>
      </w:r>
      <w:r>
        <w:rPr>
          <w:rFonts w:eastAsia="Times New Roman" w:cs="Times New Roman"/>
          <w:szCs w:val="24"/>
        </w:rPr>
        <w:t>,</w:t>
      </w:r>
      <w:r w:rsidRPr="00651A0C">
        <w:rPr>
          <w:rFonts w:eastAsia="Times New Roman" w:cs="Times New Roman"/>
          <w:szCs w:val="24"/>
        </w:rPr>
        <w:t xml:space="preserve"> ευθυνοφοβία</w:t>
      </w:r>
      <w:r>
        <w:rPr>
          <w:rFonts w:eastAsia="Times New Roman" w:cs="Times New Roman"/>
          <w:szCs w:val="24"/>
        </w:rPr>
        <w:t xml:space="preserve">, αλλά θα έλεγα ότι σε </w:t>
      </w:r>
      <w:r w:rsidRPr="00651A0C">
        <w:rPr>
          <w:rFonts w:eastAsia="Times New Roman" w:cs="Times New Roman"/>
          <w:szCs w:val="24"/>
        </w:rPr>
        <w:t xml:space="preserve">κάποιους </w:t>
      </w:r>
      <w:r>
        <w:rPr>
          <w:rFonts w:eastAsia="Times New Roman" w:cs="Times New Roman"/>
          <w:szCs w:val="24"/>
        </w:rPr>
        <w:t xml:space="preserve">υπάρχει </w:t>
      </w:r>
      <w:r>
        <w:rPr>
          <w:rFonts w:eastAsia="Times New Roman" w:cs="Times New Roman"/>
          <w:szCs w:val="24"/>
        </w:rPr>
        <w:t xml:space="preserve">και </w:t>
      </w:r>
      <w:r>
        <w:rPr>
          <w:rFonts w:eastAsia="Times New Roman" w:cs="Times New Roman"/>
          <w:szCs w:val="24"/>
        </w:rPr>
        <w:t xml:space="preserve">η </w:t>
      </w:r>
      <w:r w:rsidRPr="00651A0C">
        <w:rPr>
          <w:rFonts w:eastAsia="Times New Roman" w:cs="Times New Roman"/>
          <w:szCs w:val="24"/>
        </w:rPr>
        <w:t xml:space="preserve">νοοτροπία </w:t>
      </w:r>
      <w:r>
        <w:rPr>
          <w:rFonts w:eastAsia="Times New Roman" w:cs="Times New Roman"/>
          <w:szCs w:val="24"/>
        </w:rPr>
        <w:t>του «</w:t>
      </w:r>
      <w:r w:rsidRPr="00651A0C">
        <w:rPr>
          <w:rFonts w:eastAsia="Times New Roman" w:cs="Times New Roman"/>
          <w:szCs w:val="24"/>
        </w:rPr>
        <w:t>ωχαδερφισμού</w:t>
      </w:r>
      <w:r>
        <w:rPr>
          <w:rFonts w:eastAsia="Times New Roman" w:cs="Times New Roman"/>
          <w:szCs w:val="24"/>
        </w:rPr>
        <w:t>».</w:t>
      </w:r>
    </w:p>
    <w:p w14:paraId="20A4EBE5"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Τ</w:t>
      </w:r>
      <w:r w:rsidRPr="00651A0C">
        <w:rPr>
          <w:rFonts w:eastAsia="Times New Roman" w:cs="Times New Roman"/>
          <w:szCs w:val="24"/>
        </w:rPr>
        <w:t>α τελευταία χρόνια με την επικράτηση νεοφιλελεύθερων αντιλήψεων και τη θέση της χώ</w:t>
      </w:r>
      <w:r>
        <w:rPr>
          <w:rFonts w:eastAsia="Times New Roman" w:cs="Times New Roman"/>
          <w:szCs w:val="24"/>
        </w:rPr>
        <w:t>ρας υπό επιτροπεία, προστέθηκαν σ</w:t>
      </w:r>
      <w:r w:rsidRPr="00651A0C">
        <w:rPr>
          <w:rFonts w:eastAsia="Times New Roman" w:cs="Times New Roman"/>
          <w:szCs w:val="24"/>
        </w:rPr>
        <w:t xml:space="preserve">ε αυτά </w:t>
      </w:r>
      <w:r>
        <w:rPr>
          <w:rFonts w:eastAsia="Times New Roman" w:cs="Times New Roman"/>
          <w:szCs w:val="24"/>
        </w:rPr>
        <w:t xml:space="preserve">η </w:t>
      </w:r>
      <w:r w:rsidRPr="00651A0C">
        <w:rPr>
          <w:rFonts w:eastAsia="Times New Roman" w:cs="Times New Roman"/>
          <w:szCs w:val="24"/>
        </w:rPr>
        <w:t xml:space="preserve">μείωση των θεσμικών αρμοδιοτήτων του </w:t>
      </w:r>
      <w:r>
        <w:rPr>
          <w:rFonts w:eastAsia="Times New Roman" w:cs="Times New Roman"/>
          <w:szCs w:val="24"/>
        </w:rPr>
        <w:t>δ</w:t>
      </w:r>
      <w:r w:rsidRPr="00651A0C">
        <w:rPr>
          <w:rFonts w:eastAsia="Times New Roman" w:cs="Times New Roman"/>
          <w:szCs w:val="24"/>
        </w:rPr>
        <w:t>ημοσίου</w:t>
      </w:r>
      <w:r>
        <w:rPr>
          <w:rFonts w:eastAsia="Times New Roman" w:cs="Times New Roman"/>
          <w:szCs w:val="24"/>
        </w:rPr>
        <w:t>,</w:t>
      </w:r>
      <w:r w:rsidRPr="00651A0C">
        <w:rPr>
          <w:rFonts w:eastAsia="Times New Roman" w:cs="Times New Roman"/>
          <w:szCs w:val="24"/>
        </w:rPr>
        <w:t xml:space="preserve"> </w:t>
      </w:r>
      <w:r>
        <w:rPr>
          <w:rFonts w:eastAsia="Times New Roman" w:cs="Times New Roman"/>
          <w:szCs w:val="24"/>
        </w:rPr>
        <w:t xml:space="preserve">η </w:t>
      </w:r>
      <w:r w:rsidRPr="00651A0C">
        <w:rPr>
          <w:rFonts w:eastAsia="Times New Roman" w:cs="Times New Roman"/>
          <w:szCs w:val="24"/>
        </w:rPr>
        <w:t xml:space="preserve">από πλευράς </w:t>
      </w:r>
      <w:r>
        <w:rPr>
          <w:rFonts w:eastAsia="Times New Roman" w:cs="Times New Roman"/>
          <w:szCs w:val="24"/>
        </w:rPr>
        <w:t>δομών και λειτουργική υποβάθμισή</w:t>
      </w:r>
      <w:r w:rsidRPr="00651A0C">
        <w:rPr>
          <w:rFonts w:eastAsia="Times New Roman" w:cs="Times New Roman"/>
          <w:szCs w:val="24"/>
        </w:rPr>
        <w:t xml:space="preserve"> του ως εγγυητή του δημοσίου συμφέροντος</w:t>
      </w:r>
      <w:r>
        <w:rPr>
          <w:rFonts w:eastAsia="Times New Roman" w:cs="Times New Roman"/>
          <w:szCs w:val="24"/>
        </w:rPr>
        <w:t>,</w:t>
      </w:r>
      <w:r w:rsidRPr="00651A0C">
        <w:rPr>
          <w:rFonts w:eastAsia="Times New Roman" w:cs="Times New Roman"/>
          <w:szCs w:val="24"/>
        </w:rPr>
        <w:t xml:space="preserve"> η ανάθεση αρμοδιοτήτων στον ιδιωτικό τομέα</w:t>
      </w:r>
      <w:r>
        <w:rPr>
          <w:rFonts w:eastAsia="Times New Roman" w:cs="Times New Roman"/>
          <w:szCs w:val="24"/>
        </w:rPr>
        <w:t>,</w:t>
      </w:r>
      <w:r w:rsidRPr="00651A0C">
        <w:rPr>
          <w:rFonts w:eastAsia="Times New Roman" w:cs="Times New Roman"/>
          <w:szCs w:val="24"/>
        </w:rPr>
        <w:t xml:space="preserve"> </w:t>
      </w:r>
      <w:r>
        <w:rPr>
          <w:rFonts w:eastAsia="Times New Roman" w:cs="Times New Roman"/>
          <w:szCs w:val="24"/>
        </w:rPr>
        <w:t>οι</w:t>
      </w:r>
      <w:r w:rsidRPr="00651A0C">
        <w:rPr>
          <w:rFonts w:eastAsia="Times New Roman" w:cs="Times New Roman"/>
          <w:szCs w:val="24"/>
        </w:rPr>
        <w:t xml:space="preserve"> ανορθολογικές</w:t>
      </w:r>
      <w:r>
        <w:rPr>
          <w:rFonts w:eastAsia="Times New Roman" w:cs="Times New Roman"/>
          <w:szCs w:val="24"/>
        </w:rPr>
        <w:t>,</w:t>
      </w:r>
      <w:r w:rsidRPr="00651A0C">
        <w:rPr>
          <w:rFonts w:eastAsia="Times New Roman" w:cs="Times New Roman"/>
          <w:szCs w:val="24"/>
        </w:rPr>
        <w:t xml:space="preserve"> καταχρηστικές ακόμα και παράνομες πολιτικές μείωσης του αριθμού των δημοσίων υπαλλήλων και των αμοιβ</w:t>
      </w:r>
      <w:r>
        <w:rPr>
          <w:rFonts w:eastAsia="Times New Roman" w:cs="Times New Roman"/>
          <w:szCs w:val="24"/>
        </w:rPr>
        <w:t xml:space="preserve">ών τους, με αποτέλεσμα την </w:t>
      </w:r>
      <w:r w:rsidRPr="00651A0C">
        <w:rPr>
          <w:rFonts w:eastAsia="Times New Roman" w:cs="Times New Roman"/>
          <w:szCs w:val="24"/>
        </w:rPr>
        <w:t>επίταση των παθογενειών των οργανωτικών και διοικητικών λειτουργιών</w:t>
      </w:r>
      <w:r>
        <w:rPr>
          <w:rFonts w:eastAsia="Times New Roman" w:cs="Times New Roman"/>
          <w:szCs w:val="24"/>
        </w:rPr>
        <w:t>,</w:t>
      </w:r>
      <w:r w:rsidRPr="00651A0C">
        <w:rPr>
          <w:rFonts w:eastAsia="Times New Roman" w:cs="Times New Roman"/>
          <w:szCs w:val="24"/>
        </w:rPr>
        <w:t xml:space="preserve"> </w:t>
      </w:r>
      <w:r>
        <w:rPr>
          <w:rFonts w:eastAsia="Times New Roman" w:cs="Times New Roman"/>
          <w:szCs w:val="24"/>
        </w:rPr>
        <w:t>όλα αυτά</w:t>
      </w:r>
      <w:r w:rsidRPr="00651A0C">
        <w:rPr>
          <w:rFonts w:eastAsia="Times New Roman" w:cs="Times New Roman"/>
          <w:szCs w:val="24"/>
        </w:rPr>
        <w:t xml:space="preserve"> μετασχηματ</w:t>
      </w:r>
      <w:r>
        <w:rPr>
          <w:rFonts w:eastAsia="Times New Roman" w:cs="Times New Roman"/>
          <w:szCs w:val="24"/>
        </w:rPr>
        <w:t>ίστηκαν</w:t>
      </w:r>
      <w:r w:rsidRPr="00651A0C">
        <w:rPr>
          <w:rFonts w:eastAsia="Times New Roman" w:cs="Times New Roman"/>
          <w:szCs w:val="24"/>
        </w:rPr>
        <w:t xml:space="preserve"> σε δομική κρίση της </w:t>
      </w:r>
      <w:r>
        <w:rPr>
          <w:rFonts w:eastAsia="Times New Roman" w:cs="Times New Roman"/>
          <w:szCs w:val="24"/>
        </w:rPr>
        <w:t>δ</w:t>
      </w:r>
      <w:r w:rsidRPr="00651A0C">
        <w:rPr>
          <w:rFonts w:eastAsia="Times New Roman" w:cs="Times New Roman"/>
          <w:szCs w:val="24"/>
        </w:rPr>
        <w:t xml:space="preserve">ημόσιας </w:t>
      </w:r>
      <w:r>
        <w:rPr>
          <w:rFonts w:eastAsia="Times New Roman" w:cs="Times New Roman"/>
          <w:szCs w:val="24"/>
        </w:rPr>
        <w:t>δ</w:t>
      </w:r>
      <w:r w:rsidRPr="00651A0C">
        <w:rPr>
          <w:rFonts w:eastAsia="Times New Roman" w:cs="Times New Roman"/>
          <w:szCs w:val="24"/>
        </w:rPr>
        <w:t>ιο</w:t>
      </w:r>
      <w:r w:rsidRPr="00651A0C">
        <w:rPr>
          <w:rFonts w:eastAsia="Times New Roman" w:cs="Times New Roman"/>
          <w:szCs w:val="24"/>
        </w:rPr>
        <w:t>ίκησης</w:t>
      </w:r>
      <w:r>
        <w:rPr>
          <w:rFonts w:eastAsia="Times New Roman" w:cs="Times New Roman"/>
          <w:szCs w:val="24"/>
        </w:rPr>
        <w:t>.</w:t>
      </w:r>
    </w:p>
    <w:p w14:paraId="20A4EBE6" w14:textId="77777777" w:rsidR="005D4821" w:rsidRDefault="006B233D">
      <w:pPr>
        <w:spacing w:line="600" w:lineRule="auto"/>
        <w:ind w:firstLine="720"/>
        <w:jc w:val="both"/>
        <w:rPr>
          <w:rFonts w:eastAsia="Times New Roman" w:cs="Times New Roman"/>
          <w:szCs w:val="24"/>
        </w:rPr>
      </w:pPr>
      <w:r w:rsidRPr="00651A0C">
        <w:rPr>
          <w:rFonts w:eastAsia="Times New Roman" w:cs="Times New Roman"/>
          <w:szCs w:val="24"/>
        </w:rPr>
        <w:t xml:space="preserve">Μόνο η </w:t>
      </w:r>
      <w:proofErr w:type="spellStart"/>
      <w:r w:rsidRPr="00651A0C">
        <w:rPr>
          <w:rFonts w:eastAsia="Times New Roman" w:cs="Times New Roman"/>
          <w:szCs w:val="24"/>
        </w:rPr>
        <w:t>επανοικοδόμηση</w:t>
      </w:r>
      <w:proofErr w:type="spellEnd"/>
      <w:r w:rsidRPr="00651A0C">
        <w:rPr>
          <w:rFonts w:eastAsia="Times New Roman" w:cs="Times New Roman"/>
          <w:szCs w:val="24"/>
        </w:rPr>
        <w:t xml:space="preserve"> </w:t>
      </w:r>
      <w:r w:rsidRPr="00651A0C">
        <w:rPr>
          <w:rFonts w:eastAsia="Times New Roman" w:cs="Times New Roman"/>
          <w:szCs w:val="24"/>
        </w:rPr>
        <w:t>η πραγματική αναδιοργάνωση</w:t>
      </w:r>
      <w:r>
        <w:rPr>
          <w:rFonts w:eastAsia="Times New Roman" w:cs="Times New Roman"/>
          <w:szCs w:val="24"/>
        </w:rPr>
        <w:t>,</w:t>
      </w:r>
      <w:r w:rsidRPr="00651A0C">
        <w:rPr>
          <w:rFonts w:eastAsia="Times New Roman" w:cs="Times New Roman"/>
          <w:szCs w:val="24"/>
        </w:rPr>
        <w:t xml:space="preserve"> της </w:t>
      </w:r>
      <w:r>
        <w:rPr>
          <w:rFonts w:eastAsia="Times New Roman" w:cs="Times New Roman"/>
          <w:szCs w:val="24"/>
        </w:rPr>
        <w:t>δ</w:t>
      </w:r>
      <w:r w:rsidRPr="00651A0C">
        <w:rPr>
          <w:rFonts w:eastAsia="Times New Roman" w:cs="Times New Roman"/>
          <w:szCs w:val="24"/>
        </w:rPr>
        <w:t xml:space="preserve">ημόσιας </w:t>
      </w:r>
      <w:r>
        <w:rPr>
          <w:rFonts w:eastAsia="Times New Roman" w:cs="Times New Roman"/>
          <w:szCs w:val="24"/>
        </w:rPr>
        <w:t>δ</w:t>
      </w:r>
      <w:r w:rsidRPr="00651A0C">
        <w:rPr>
          <w:rFonts w:eastAsia="Times New Roman" w:cs="Times New Roman"/>
          <w:szCs w:val="24"/>
        </w:rPr>
        <w:t xml:space="preserve">ιοίκησης μπορεί να την καταστήσει πραγματικό υπηρέτη του </w:t>
      </w:r>
      <w:r>
        <w:rPr>
          <w:rFonts w:eastAsia="Times New Roman" w:cs="Times New Roman"/>
          <w:szCs w:val="24"/>
        </w:rPr>
        <w:t xml:space="preserve">πολίτη </w:t>
      </w:r>
      <w:r w:rsidRPr="00651A0C">
        <w:rPr>
          <w:rFonts w:eastAsia="Times New Roman" w:cs="Times New Roman"/>
          <w:szCs w:val="24"/>
        </w:rPr>
        <w:t>και να τη</w:t>
      </w:r>
      <w:r>
        <w:rPr>
          <w:rFonts w:eastAsia="Times New Roman" w:cs="Times New Roman"/>
          <w:szCs w:val="24"/>
        </w:rPr>
        <w:t>ν</w:t>
      </w:r>
      <w:r w:rsidRPr="00651A0C">
        <w:rPr>
          <w:rFonts w:eastAsia="Times New Roman" w:cs="Times New Roman"/>
          <w:szCs w:val="24"/>
        </w:rPr>
        <w:t xml:space="preserve"> μετασχηματί</w:t>
      </w:r>
      <w:r>
        <w:rPr>
          <w:rFonts w:eastAsia="Times New Roman" w:cs="Times New Roman"/>
          <w:szCs w:val="24"/>
        </w:rPr>
        <w:t>σει οργανωτικά</w:t>
      </w:r>
      <w:r w:rsidRPr="00651A0C">
        <w:rPr>
          <w:rFonts w:eastAsia="Times New Roman" w:cs="Times New Roman"/>
          <w:szCs w:val="24"/>
        </w:rPr>
        <w:t xml:space="preserve"> και λειτουργικά σε μοχλό ανάπτυξης και προόδου</w:t>
      </w:r>
      <w:r>
        <w:rPr>
          <w:rFonts w:eastAsia="Times New Roman" w:cs="Times New Roman"/>
          <w:szCs w:val="24"/>
        </w:rPr>
        <w:t>.</w:t>
      </w:r>
    </w:p>
    <w:p w14:paraId="20A4EBE7"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lastRenderedPageBreak/>
        <w:t>Σ</w:t>
      </w:r>
      <w:r w:rsidRPr="00651A0C">
        <w:rPr>
          <w:rFonts w:eastAsia="Times New Roman" w:cs="Times New Roman"/>
          <w:szCs w:val="24"/>
        </w:rPr>
        <w:t>ε αυτό το</w:t>
      </w:r>
      <w:r>
        <w:rPr>
          <w:rFonts w:eastAsia="Times New Roman" w:cs="Times New Roman"/>
          <w:szCs w:val="24"/>
        </w:rPr>
        <w:t xml:space="preserve"> πλαίσιο, από</w:t>
      </w:r>
      <w:r w:rsidRPr="00651A0C">
        <w:rPr>
          <w:rFonts w:eastAsia="Times New Roman" w:cs="Times New Roman"/>
          <w:szCs w:val="24"/>
        </w:rPr>
        <w:t xml:space="preserve"> 2015</w:t>
      </w:r>
      <w:r>
        <w:rPr>
          <w:rFonts w:eastAsia="Times New Roman" w:cs="Times New Roman"/>
          <w:szCs w:val="24"/>
        </w:rPr>
        <w:t>,</w:t>
      </w:r>
      <w:r w:rsidRPr="00651A0C">
        <w:rPr>
          <w:rFonts w:eastAsia="Times New Roman" w:cs="Times New Roman"/>
          <w:szCs w:val="24"/>
        </w:rPr>
        <w:t xml:space="preserve"> μετά </w:t>
      </w:r>
      <w:r w:rsidRPr="00651A0C">
        <w:rPr>
          <w:rFonts w:eastAsia="Times New Roman" w:cs="Times New Roman"/>
          <w:szCs w:val="24"/>
        </w:rPr>
        <w:t xml:space="preserve">την αποκατάσταση </w:t>
      </w:r>
      <w:r>
        <w:rPr>
          <w:rFonts w:eastAsia="Times New Roman" w:cs="Times New Roman"/>
          <w:szCs w:val="24"/>
        </w:rPr>
        <w:t xml:space="preserve">των </w:t>
      </w:r>
      <w:r w:rsidRPr="00651A0C">
        <w:rPr>
          <w:rFonts w:eastAsia="Times New Roman" w:cs="Times New Roman"/>
          <w:szCs w:val="24"/>
        </w:rPr>
        <w:t>αδικιών</w:t>
      </w:r>
      <w:r>
        <w:rPr>
          <w:rFonts w:eastAsia="Times New Roman" w:cs="Times New Roman"/>
          <w:szCs w:val="24"/>
        </w:rPr>
        <w:t xml:space="preserve"> την περίοδο 2010 - 2014</w:t>
      </w:r>
      <w:r w:rsidRPr="00651A0C">
        <w:rPr>
          <w:rFonts w:eastAsia="Times New Roman" w:cs="Times New Roman"/>
          <w:szCs w:val="24"/>
        </w:rPr>
        <w:t xml:space="preserve"> την </w:t>
      </w:r>
      <w:r>
        <w:rPr>
          <w:rFonts w:eastAsia="Times New Roman" w:cs="Times New Roman"/>
          <w:szCs w:val="24"/>
        </w:rPr>
        <w:t>σταδιακή</w:t>
      </w:r>
      <w:r w:rsidRPr="00651A0C">
        <w:rPr>
          <w:rFonts w:eastAsia="Times New Roman" w:cs="Times New Roman"/>
          <w:szCs w:val="24"/>
        </w:rPr>
        <w:t xml:space="preserve"> κατοχύρωση </w:t>
      </w:r>
      <w:r>
        <w:rPr>
          <w:rFonts w:eastAsia="Times New Roman" w:cs="Times New Roman"/>
          <w:szCs w:val="24"/>
        </w:rPr>
        <w:t>της εμπιστοσύνης</w:t>
      </w:r>
      <w:r w:rsidRPr="00651A0C">
        <w:rPr>
          <w:rFonts w:eastAsia="Times New Roman" w:cs="Times New Roman"/>
          <w:szCs w:val="24"/>
        </w:rPr>
        <w:t xml:space="preserve"> στο εσωτερικό της </w:t>
      </w:r>
      <w:r>
        <w:rPr>
          <w:rFonts w:eastAsia="Times New Roman" w:cs="Times New Roman"/>
          <w:szCs w:val="24"/>
        </w:rPr>
        <w:t>δ</w:t>
      </w:r>
      <w:r w:rsidRPr="00651A0C">
        <w:rPr>
          <w:rFonts w:eastAsia="Times New Roman" w:cs="Times New Roman"/>
          <w:szCs w:val="24"/>
        </w:rPr>
        <w:t xml:space="preserve">ημόσιας </w:t>
      </w:r>
      <w:r>
        <w:rPr>
          <w:rFonts w:eastAsia="Times New Roman" w:cs="Times New Roman"/>
          <w:szCs w:val="24"/>
        </w:rPr>
        <w:t>δ</w:t>
      </w:r>
      <w:r w:rsidRPr="00651A0C">
        <w:rPr>
          <w:rFonts w:eastAsia="Times New Roman" w:cs="Times New Roman"/>
          <w:szCs w:val="24"/>
        </w:rPr>
        <w:t xml:space="preserve">ιοίκησης και της </w:t>
      </w:r>
      <w:r>
        <w:rPr>
          <w:rFonts w:eastAsia="Times New Roman" w:cs="Times New Roman"/>
          <w:szCs w:val="24"/>
        </w:rPr>
        <w:t>αξιοπιστίας</w:t>
      </w:r>
      <w:r w:rsidRPr="00651A0C">
        <w:rPr>
          <w:rFonts w:eastAsia="Times New Roman" w:cs="Times New Roman"/>
          <w:szCs w:val="24"/>
        </w:rPr>
        <w:t xml:space="preserve"> προς τα έξω</w:t>
      </w:r>
      <w:r>
        <w:rPr>
          <w:rFonts w:eastAsia="Times New Roman" w:cs="Times New Roman"/>
          <w:szCs w:val="24"/>
        </w:rPr>
        <w:t>,</w:t>
      </w:r>
      <w:r w:rsidRPr="00651A0C">
        <w:rPr>
          <w:rFonts w:eastAsia="Times New Roman" w:cs="Times New Roman"/>
          <w:szCs w:val="24"/>
        </w:rPr>
        <w:t xml:space="preserve"> τέθηκαν σε εφαρμογή από την Κυβέρνηση ΣΥΡΙΖΑ </w:t>
      </w:r>
      <w:r>
        <w:rPr>
          <w:rFonts w:eastAsia="Times New Roman" w:cs="Times New Roman"/>
          <w:szCs w:val="24"/>
        </w:rPr>
        <w:t xml:space="preserve">κρίσιμες </w:t>
      </w:r>
      <w:r w:rsidRPr="00651A0C">
        <w:rPr>
          <w:rFonts w:eastAsia="Times New Roman" w:cs="Times New Roman"/>
          <w:szCs w:val="24"/>
        </w:rPr>
        <w:t>διαρθρωτικές αλλαγές</w:t>
      </w:r>
      <w:r>
        <w:rPr>
          <w:rFonts w:eastAsia="Times New Roman" w:cs="Times New Roman"/>
          <w:szCs w:val="24"/>
        </w:rPr>
        <w:t>,</w:t>
      </w:r>
      <w:r w:rsidRPr="00651A0C">
        <w:rPr>
          <w:rFonts w:eastAsia="Times New Roman" w:cs="Times New Roman"/>
          <w:szCs w:val="24"/>
        </w:rPr>
        <w:t xml:space="preserve"> όπως η θέσπιση κ</w:t>
      </w:r>
      <w:r w:rsidRPr="00651A0C">
        <w:rPr>
          <w:rFonts w:eastAsia="Times New Roman" w:cs="Times New Roman"/>
          <w:szCs w:val="24"/>
        </w:rPr>
        <w:t>αι</w:t>
      </w:r>
      <w:r>
        <w:rPr>
          <w:rFonts w:eastAsia="Times New Roman" w:cs="Times New Roman"/>
          <w:szCs w:val="24"/>
        </w:rPr>
        <w:t xml:space="preserve"> η</w:t>
      </w:r>
      <w:r w:rsidRPr="00651A0C">
        <w:rPr>
          <w:rFonts w:eastAsia="Times New Roman" w:cs="Times New Roman"/>
          <w:szCs w:val="24"/>
        </w:rPr>
        <w:t xml:space="preserve"> εφαρμογή ενός νέου συστήματος επιλογής στελεχών σε θέσεις ευθύνης και ένα νέο σύστημα για την κινητικότητα του προσωπικού </w:t>
      </w:r>
      <w:r>
        <w:rPr>
          <w:rFonts w:eastAsia="Times New Roman" w:cs="Times New Roman"/>
          <w:szCs w:val="24"/>
        </w:rPr>
        <w:t xml:space="preserve">της </w:t>
      </w:r>
      <w:r>
        <w:rPr>
          <w:rFonts w:eastAsia="Times New Roman" w:cs="Times New Roman"/>
          <w:szCs w:val="24"/>
        </w:rPr>
        <w:t>δ</w:t>
      </w:r>
      <w:r w:rsidRPr="00651A0C">
        <w:rPr>
          <w:rFonts w:eastAsia="Times New Roman" w:cs="Times New Roman"/>
          <w:szCs w:val="24"/>
        </w:rPr>
        <w:t xml:space="preserve">ημόσιας </w:t>
      </w:r>
      <w:r>
        <w:rPr>
          <w:rFonts w:eastAsia="Times New Roman" w:cs="Times New Roman"/>
          <w:szCs w:val="24"/>
        </w:rPr>
        <w:t>δ</w:t>
      </w:r>
      <w:r w:rsidRPr="00651A0C">
        <w:rPr>
          <w:rFonts w:eastAsia="Times New Roman" w:cs="Times New Roman"/>
          <w:szCs w:val="24"/>
        </w:rPr>
        <w:t>ιοίκησης</w:t>
      </w:r>
      <w:r>
        <w:rPr>
          <w:rFonts w:eastAsia="Times New Roman" w:cs="Times New Roman"/>
          <w:szCs w:val="24"/>
        </w:rPr>
        <w:t>.</w:t>
      </w:r>
    </w:p>
    <w:p w14:paraId="20A4EBE8"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Η εκ βάθρων αλλαγή</w:t>
      </w:r>
      <w:r>
        <w:rPr>
          <w:rFonts w:eastAsia="Times New Roman" w:cs="Times New Roman"/>
          <w:szCs w:val="24"/>
        </w:rPr>
        <w:t>,</w:t>
      </w:r>
      <w:r>
        <w:rPr>
          <w:rFonts w:eastAsia="Times New Roman" w:cs="Times New Roman"/>
          <w:szCs w:val="24"/>
        </w:rPr>
        <w:t xml:space="preserve"> θεσμικά και από τεχνικής απόψεως</w:t>
      </w:r>
      <w:r>
        <w:rPr>
          <w:rFonts w:eastAsia="Times New Roman" w:cs="Times New Roman"/>
          <w:szCs w:val="24"/>
        </w:rPr>
        <w:t>,</w:t>
      </w:r>
      <w:r>
        <w:rPr>
          <w:rFonts w:eastAsia="Times New Roman" w:cs="Times New Roman"/>
          <w:szCs w:val="24"/>
        </w:rPr>
        <w:t xml:space="preserve"> απαιτεί ενίσχυση της διαχείρισης του ανθρώπινου δυναμικού, αξιοκρατία, αντικειμενικότητα και διαφάνεια. Αυτό επιδιώκεται με το παρόν νομοσχέδιο. Έτσι, λοιπόν, επιβάλλεται η ενίσχυση του επιτελικού σχεδιασμού της παρακολούθησης και εφαρμογής μιας ολοκληρωμ</w:t>
      </w:r>
      <w:r>
        <w:rPr>
          <w:rFonts w:eastAsia="Times New Roman" w:cs="Times New Roman"/>
          <w:szCs w:val="24"/>
        </w:rPr>
        <w:t>ένης στρατηγικής διοικητικής ανασυγκρότησης.</w:t>
      </w:r>
    </w:p>
    <w:p w14:paraId="20A4EBE9"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Σε αυτό το πλαίσιο θεσπίζονται, πρώτα απ</w:t>
      </w:r>
      <w:r w:rsidRPr="00836B1F">
        <w:rPr>
          <w:rFonts w:eastAsia="Times New Roman" w:cs="Times New Roman"/>
          <w:szCs w:val="24"/>
        </w:rPr>
        <w:t>’</w:t>
      </w:r>
      <w:r>
        <w:rPr>
          <w:rFonts w:eastAsia="Times New Roman" w:cs="Times New Roman"/>
          <w:szCs w:val="24"/>
        </w:rPr>
        <w:t xml:space="preserve"> όλα, η δημιουργία ενός συστήματος πολυετούς και ετήσιου στρατηγικού σχεδιασμού προσλήψεων τακτικού και εποχικού προσωπικού, το οποίο θα είναι σε πλήρη εναρμόνιση με τον </w:t>
      </w:r>
      <w:r>
        <w:rPr>
          <w:rFonts w:eastAsia="Times New Roman" w:cs="Times New Roman"/>
          <w:szCs w:val="24"/>
        </w:rPr>
        <w:t xml:space="preserve">δημοσιονομικό </w:t>
      </w:r>
      <w:r>
        <w:rPr>
          <w:rFonts w:eastAsia="Times New Roman" w:cs="Times New Roman"/>
          <w:szCs w:val="24"/>
        </w:rPr>
        <w:lastRenderedPageBreak/>
        <w:t xml:space="preserve">κύκλο, το μεσοπρόθεσμο πρόγραμμα και τον ετήσιο προϋπολογισμό. Θα υπάρχει στρατηγική αποτύπωση των αναγκών των φορέων της </w:t>
      </w:r>
      <w:r>
        <w:rPr>
          <w:rFonts w:eastAsia="Times New Roman" w:cs="Times New Roman"/>
          <w:szCs w:val="24"/>
        </w:rPr>
        <w:t>δ</w:t>
      </w:r>
      <w:r>
        <w:rPr>
          <w:rFonts w:eastAsia="Times New Roman" w:cs="Times New Roman"/>
          <w:szCs w:val="24"/>
        </w:rPr>
        <w:t xml:space="preserve">ημόσιας </w:t>
      </w:r>
      <w:r>
        <w:rPr>
          <w:rFonts w:eastAsia="Times New Roman" w:cs="Times New Roman"/>
          <w:szCs w:val="24"/>
        </w:rPr>
        <w:t>δ</w:t>
      </w:r>
      <w:r>
        <w:rPr>
          <w:rFonts w:eastAsia="Times New Roman" w:cs="Times New Roman"/>
          <w:szCs w:val="24"/>
        </w:rPr>
        <w:t>ιοίκησης με ιεράρχηση των προτεραιοτήτων στο πλαίσιο της ολοκληρωμένης αναπτυξιακής και κοινωνικής στρατηγικής</w:t>
      </w:r>
      <w:r>
        <w:rPr>
          <w:rFonts w:eastAsia="Times New Roman" w:cs="Times New Roman"/>
          <w:szCs w:val="24"/>
        </w:rPr>
        <w:t xml:space="preserve">. Τέλος, θα υπάρχει διασύνδεση με τις διαρθρωτικές αλλαγές στο σύστημα διαχείρισης του ανθρώπινου δυναμικού του </w:t>
      </w:r>
      <w:r>
        <w:rPr>
          <w:rFonts w:eastAsia="Times New Roman" w:cs="Times New Roman"/>
          <w:szCs w:val="24"/>
        </w:rPr>
        <w:t>δ</w:t>
      </w:r>
      <w:r>
        <w:rPr>
          <w:rFonts w:eastAsia="Times New Roman" w:cs="Times New Roman"/>
          <w:szCs w:val="24"/>
        </w:rPr>
        <w:t>ημοσίου, όπως το Ενιαίο Σύστημα Κινητικότητας, η κατάρτιση των περιγραμμάτων θέσης και η λειτουργία του ψηφιακού οργανογράμματος.</w:t>
      </w:r>
    </w:p>
    <w:p w14:paraId="20A4EBEA"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 xml:space="preserve">Καθιερώνεται </w:t>
      </w:r>
      <w:r>
        <w:rPr>
          <w:rFonts w:eastAsia="Times New Roman" w:cs="Times New Roman"/>
          <w:szCs w:val="24"/>
        </w:rPr>
        <w:t xml:space="preserve">και εξειδικεύεται ο σχεδιασμός των προσλήψεων στη </w:t>
      </w:r>
      <w:r>
        <w:rPr>
          <w:rFonts w:eastAsia="Times New Roman" w:cs="Times New Roman"/>
          <w:szCs w:val="24"/>
        </w:rPr>
        <w:t>δ</w:t>
      </w:r>
      <w:r>
        <w:rPr>
          <w:rFonts w:eastAsia="Times New Roman" w:cs="Times New Roman"/>
          <w:szCs w:val="24"/>
        </w:rPr>
        <w:t xml:space="preserve">ημόσια </w:t>
      </w:r>
      <w:r>
        <w:rPr>
          <w:rFonts w:eastAsia="Times New Roman" w:cs="Times New Roman"/>
          <w:szCs w:val="24"/>
        </w:rPr>
        <w:t>δ</w:t>
      </w:r>
      <w:r>
        <w:rPr>
          <w:rFonts w:eastAsia="Times New Roman" w:cs="Times New Roman"/>
          <w:szCs w:val="24"/>
        </w:rPr>
        <w:t>ιοίκηση, ώστε αυτές να μη γίνονται με τρόπο πρόχειρο, ευνοιοκρατικό, μικροπολιτικό αλλά να εντάσσονται σε έναν στρατηγικό σχεδιασμό</w:t>
      </w:r>
      <w:r>
        <w:rPr>
          <w:rFonts w:eastAsia="Times New Roman" w:cs="Times New Roman"/>
          <w:szCs w:val="24"/>
        </w:rPr>
        <w:t>,</w:t>
      </w:r>
      <w:r>
        <w:rPr>
          <w:rFonts w:eastAsia="Times New Roman" w:cs="Times New Roman"/>
          <w:szCs w:val="24"/>
        </w:rPr>
        <w:t xml:space="preserve"> ο οποίος να καλύπτει πραγματικές ανάγκες και να διευκολύνει την </w:t>
      </w:r>
      <w:r>
        <w:rPr>
          <w:rFonts w:eastAsia="Times New Roman" w:cs="Times New Roman"/>
          <w:szCs w:val="24"/>
        </w:rPr>
        <w:t>εξυπηρέτηση αυτών που συναλλάσσονται με αυτή.</w:t>
      </w:r>
    </w:p>
    <w:p w14:paraId="20A4EBEB"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σ</w:t>
      </w:r>
      <w:r>
        <w:rPr>
          <w:rFonts w:eastAsia="Times New Roman" w:cs="Times New Roman"/>
          <w:szCs w:val="24"/>
        </w:rPr>
        <w:t xml:space="preserve">ύστημα </w:t>
      </w:r>
      <w:r>
        <w:rPr>
          <w:rFonts w:eastAsia="Times New Roman" w:cs="Times New Roman"/>
          <w:szCs w:val="24"/>
        </w:rPr>
        <w:t>σ</w:t>
      </w:r>
      <w:r>
        <w:rPr>
          <w:rFonts w:eastAsia="Times New Roman" w:cs="Times New Roman"/>
          <w:szCs w:val="24"/>
        </w:rPr>
        <w:t xml:space="preserve">τρατηγικού </w:t>
      </w:r>
      <w:r>
        <w:rPr>
          <w:rFonts w:eastAsia="Times New Roman" w:cs="Times New Roman"/>
          <w:szCs w:val="24"/>
        </w:rPr>
        <w:t>π</w:t>
      </w:r>
      <w:r>
        <w:rPr>
          <w:rFonts w:eastAsia="Times New Roman" w:cs="Times New Roman"/>
          <w:szCs w:val="24"/>
        </w:rPr>
        <w:t xml:space="preserve">ρογραμματισμού </w:t>
      </w:r>
      <w:r>
        <w:rPr>
          <w:rFonts w:eastAsia="Times New Roman" w:cs="Times New Roman"/>
          <w:szCs w:val="24"/>
        </w:rPr>
        <w:t>δ</w:t>
      </w:r>
      <w:r>
        <w:rPr>
          <w:rFonts w:eastAsia="Times New Roman" w:cs="Times New Roman"/>
          <w:szCs w:val="24"/>
        </w:rPr>
        <w:t xml:space="preserve">ιενέργειας των </w:t>
      </w:r>
      <w:r>
        <w:rPr>
          <w:rFonts w:eastAsia="Times New Roman" w:cs="Times New Roman"/>
          <w:szCs w:val="24"/>
        </w:rPr>
        <w:t>π</w:t>
      </w:r>
      <w:r>
        <w:rPr>
          <w:rFonts w:eastAsia="Times New Roman" w:cs="Times New Roman"/>
          <w:szCs w:val="24"/>
        </w:rPr>
        <w:t xml:space="preserve">ροσλήψεων για το τακτικό και εποχικό προσωπικό αποσκοπεί στον καλύτερο προγραμματισμό, στην αναβάθμιση, στην </w:t>
      </w:r>
      <w:r>
        <w:rPr>
          <w:rFonts w:eastAsia="Times New Roman" w:cs="Times New Roman"/>
          <w:szCs w:val="24"/>
        </w:rPr>
        <w:lastRenderedPageBreak/>
        <w:t>επιτάχυνση και απλοποίηση της διαδικασίας έγκ</w:t>
      </w:r>
      <w:r>
        <w:rPr>
          <w:rFonts w:eastAsia="Times New Roman" w:cs="Times New Roman"/>
          <w:szCs w:val="24"/>
        </w:rPr>
        <w:t xml:space="preserve">ρισης αιτημάτων πρόσληψης προσωπικού στους φορείς του </w:t>
      </w:r>
      <w:r>
        <w:rPr>
          <w:rFonts w:eastAsia="Times New Roman" w:cs="Times New Roman"/>
          <w:szCs w:val="24"/>
        </w:rPr>
        <w:t>δ</w:t>
      </w:r>
      <w:r>
        <w:rPr>
          <w:rFonts w:eastAsia="Times New Roman" w:cs="Times New Roman"/>
          <w:szCs w:val="24"/>
        </w:rPr>
        <w:t xml:space="preserve">ημοσίου. </w:t>
      </w:r>
    </w:p>
    <w:p w14:paraId="20A4EBEC"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Επιπλέον αποτελεί άμεση προτεραιότητα η προώθηση μιας πολιτικής σχεδιασμού</w:t>
      </w:r>
      <w:r>
        <w:rPr>
          <w:rFonts w:eastAsia="Times New Roman" w:cs="Times New Roman"/>
          <w:szCs w:val="24"/>
        </w:rPr>
        <w:t>,</w:t>
      </w:r>
      <w:r>
        <w:rPr>
          <w:rFonts w:eastAsia="Times New Roman" w:cs="Times New Roman"/>
          <w:szCs w:val="24"/>
        </w:rPr>
        <w:t xml:space="preserve"> που προβλέπει προγραμματισμό εντός συγκεκριμένων χρονικών περιθωρίων και που δεν θα επιτρέ</w:t>
      </w:r>
      <w:r>
        <w:rPr>
          <w:rFonts w:eastAsia="Times New Roman" w:cs="Times New Roman"/>
          <w:szCs w:val="24"/>
        </w:rPr>
        <w:t>π</w:t>
      </w:r>
      <w:r>
        <w:rPr>
          <w:rFonts w:eastAsia="Times New Roman" w:cs="Times New Roman"/>
          <w:szCs w:val="24"/>
        </w:rPr>
        <w:t>ει αποσπασματικές και συ</w:t>
      </w:r>
      <w:r>
        <w:rPr>
          <w:rFonts w:eastAsia="Times New Roman" w:cs="Times New Roman"/>
          <w:szCs w:val="24"/>
        </w:rPr>
        <w:t>γκυριακές παρεμβάσεις για την απρόσκοπτη κάλυψη των αναγκών σε στελέχη, που θα δημιουργούνται εντός και εκτός δημοσίων φορέων.</w:t>
      </w:r>
    </w:p>
    <w:p w14:paraId="20A4EBED"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Σημαντική καινοτομία αποτελεί η πρόβλεψη ότι η αίτηση συμμετοχής του υποψηφίου</w:t>
      </w:r>
      <w:r>
        <w:rPr>
          <w:rFonts w:eastAsia="Times New Roman" w:cs="Times New Roman"/>
          <w:szCs w:val="24"/>
        </w:rPr>
        <w:t>,</w:t>
      </w:r>
      <w:r>
        <w:rPr>
          <w:rFonts w:eastAsia="Times New Roman" w:cs="Times New Roman"/>
          <w:szCs w:val="24"/>
        </w:rPr>
        <w:t xml:space="preserve"> </w:t>
      </w:r>
      <w:r>
        <w:rPr>
          <w:rFonts w:eastAsia="Times New Roman" w:cs="Times New Roman"/>
          <w:szCs w:val="24"/>
        </w:rPr>
        <w:t>ε</w:t>
      </w:r>
      <w:r>
        <w:rPr>
          <w:rFonts w:eastAsia="Times New Roman" w:cs="Times New Roman"/>
          <w:szCs w:val="24"/>
        </w:rPr>
        <w:t>πέχει θέση υπεύθυνης δήλωσης αντί της παράλληλης</w:t>
      </w:r>
      <w:r>
        <w:rPr>
          <w:rFonts w:eastAsia="Times New Roman" w:cs="Times New Roman"/>
          <w:szCs w:val="24"/>
        </w:rPr>
        <w:t xml:space="preserve"> προσκόμισης δικαιολογητικών</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αποσυμφορίζοντας</w:t>
      </w:r>
      <w:proofErr w:type="spellEnd"/>
      <w:r>
        <w:rPr>
          <w:rFonts w:eastAsia="Times New Roman" w:cs="Times New Roman"/>
          <w:szCs w:val="24"/>
        </w:rPr>
        <w:t xml:space="preserve"> τις υπηρεσίες στο συγκεκριμένο χρονικό σημείο από περιττούς διοικητικούς ελέγχους και εξοικονομώντας χρόνο και δαπάνες. Άλλωστε αυτές οι διαδικασίες ακολουθούν εντός ορισμένης προθεσμίας</w:t>
      </w:r>
      <w:r>
        <w:rPr>
          <w:rFonts w:eastAsia="Times New Roman" w:cs="Times New Roman"/>
          <w:szCs w:val="24"/>
        </w:rPr>
        <w:t>,</w:t>
      </w:r>
      <w:r>
        <w:rPr>
          <w:rFonts w:eastAsia="Times New Roman" w:cs="Times New Roman"/>
          <w:szCs w:val="24"/>
        </w:rPr>
        <w:t xml:space="preserve"> ώστε το σύστημα να εί</w:t>
      </w:r>
      <w:r>
        <w:rPr>
          <w:rFonts w:eastAsia="Times New Roman" w:cs="Times New Roman"/>
          <w:szCs w:val="24"/>
        </w:rPr>
        <w:t>ναι και να παραμένει αντικειμενικό και αξιοκρατικό.</w:t>
      </w:r>
    </w:p>
    <w:p w14:paraId="20A4EBEE"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 xml:space="preserve">Επιπλέον καθιερώνεται και θεσπίζεται η ενδυνάμωση της λειτουργίας του ΑΣΕΠ με την περαιτέρω ενίσχυσή του. </w:t>
      </w:r>
      <w:r>
        <w:rPr>
          <w:rFonts w:eastAsia="Times New Roman" w:cs="Times New Roman"/>
          <w:szCs w:val="24"/>
        </w:rPr>
        <w:t>Τ</w:t>
      </w:r>
      <w:r>
        <w:rPr>
          <w:rFonts w:eastAsia="Times New Roman" w:cs="Times New Roman"/>
          <w:szCs w:val="24"/>
        </w:rPr>
        <w:t xml:space="preserve">ο ΑΣΕΠ </w:t>
      </w:r>
      <w:r>
        <w:rPr>
          <w:rFonts w:eastAsia="Times New Roman" w:cs="Times New Roman"/>
          <w:szCs w:val="24"/>
        </w:rPr>
        <w:lastRenderedPageBreak/>
        <w:t xml:space="preserve">σημαντική </w:t>
      </w:r>
      <w:r>
        <w:rPr>
          <w:rFonts w:eastAsia="Times New Roman" w:cs="Times New Roman"/>
          <w:szCs w:val="24"/>
        </w:rPr>
        <w:t xml:space="preserve">θεσμική τομή, </w:t>
      </w:r>
      <w:r>
        <w:rPr>
          <w:rFonts w:eastAsia="Times New Roman" w:cs="Times New Roman"/>
          <w:szCs w:val="24"/>
        </w:rPr>
        <w:t>ιδρύ</w:t>
      </w:r>
      <w:r>
        <w:rPr>
          <w:rFonts w:eastAsia="Times New Roman" w:cs="Times New Roman"/>
          <w:szCs w:val="24"/>
        </w:rPr>
        <w:t xml:space="preserve">θηκε επί ΠΑΣΟΚ, επί </w:t>
      </w:r>
      <w:r>
        <w:rPr>
          <w:rFonts w:eastAsia="Times New Roman" w:cs="Times New Roman"/>
          <w:szCs w:val="24"/>
        </w:rPr>
        <w:t>π</w:t>
      </w:r>
      <w:r>
        <w:rPr>
          <w:rFonts w:eastAsia="Times New Roman" w:cs="Times New Roman"/>
          <w:szCs w:val="24"/>
        </w:rPr>
        <w:t xml:space="preserve">ρωθυπουργίας Αντρέα Παπανδρέου και επί </w:t>
      </w:r>
      <w:r>
        <w:rPr>
          <w:rFonts w:eastAsia="Times New Roman" w:cs="Times New Roman"/>
          <w:szCs w:val="24"/>
        </w:rPr>
        <w:t>υ</w:t>
      </w:r>
      <w:r>
        <w:rPr>
          <w:rFonts w:eastAsia="Times New Roman" w:cs="Times New Roman"/>
          <w:szCs w:val="24"/>
        </w:rPr>
        <w:t>π</w:t>
      </w:r>
      <w:r>
        <w:rPr>
          <w:rFonts w:eastAsia="Times New Roman" w:cs="Times New Roman"/>
          <w:szCs w:val="24"/>
        </w:rPr>
        <w:t xml:space="preserve">ουργίας Αναστασίου Πεπονή. </w:t>
      </w:r>
      <w:r>
        <w:rPr>
          <w:rFonts w:eastAsia="Times New Roman" w:cs="Times New Roman"/>
          <w:szCs w:val="24"/>
        </w:rPr>
        <w:t xml:space="preserve">Στο πλαίσιο της ενδυνάμωσης του ΑΣΕΠ </w:t>
      </w:r>
      <w:r>
        <w:rPr>
          <w:rFonts w:eastAsia="Times New Roman" w:cs="Times New Roman"/>
          <w:szCs w:val="24"/>
        </w:rPr>
        <w:t>προβλέπε</w:t>
      </w:r>
      <w:r>
        <w:rPr>
          <w:rFonts w:eastAsia="Times New Roman" w:cs="Times New Roman"/>
          <w:szCs w:val="24"/>
        </w:rPr>
        <w:t>ται</w:t>
      </w:r>
      <w:r>
        <w:rPr>
          <w:rFonts w:eastAsia="Times New Roman" w:cs="Times New Roman"/>
          <w:szCs w:val="24"/>
        </w:rPr>
        <w:t xml:space="preserve"> ο προγραμματισμό</w:t>
      </w:r>
      <w:r>
        <w:rPr>
          <w:rFonts w:eastAsia="Times New Roman" w:cs="Times New Roman"/>
          <w:szCs w:val="24"/>
        </w:rPr>
        <w:t>ς</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τήρηση αλλά και η σύντμηση </w:t>
      </w:r>
      <w:r>
        <w:rPr>
          <w:rFonts w:eastAsia="Times New Roman" w:cs="Times New Roman"/>
          <w:szCs w:val="24"/>
        </w:rPr>
        <w:t>των προθεσμιών</w:t>
      </w:r>
      <w:r>
        <w:rPr>
          <w:rFonts w:eastAsia="Times New Roman" w:cs="Times New Roman"/>
          <w:szCs w:val="24"/>
        </w:rPr>
        <w:t>,</w:t>
      </w:r>
      <w:r>
        <w:rPr>
          <w:rFonts w:eastAsia="Times New Roman" w:cs="Times New Roman"/>
          <w:szCs w:val="24"/>
        </w:rPr>
        <w:t xml:space="preserve"> που παρέχει η νομοθεσία για την επίλυση προβλημάτων </w:t>
      </w:r>
      <w:r>
        <w:rPr>
          <w:rFonts w:eastAsia="Times New Roman" w:cs="Times New Roman"/>
          <w:szCs w:val="24"/>
        </w:rPr>
        <w:t xml:space="preserve">τα οποία </w:t>
      </w:r>
      <w:r>
        <w:rPr>
          <w:rFonts w:eastAsia="Times New Roman" w:cs="Times New Roman"/>
          <w:szCs w:val="24"/>
        </w:rPr>
        <w:t xml:space="preserve">τίθενται από τους πολίτες, αφού είναι γνωστό ότι η </w:t>
      </w:r>
      <w:r>
        <w:rPr>
          <w:rFonts w:eastAsia="Times New Roman" w:cs="Times New Roman"/>
          <w:szCs w:val="24"/>
        </w:rPr>
        <w:t>καθυστέρηση της διοικητικής δράσης και της απονομής δικαιοσύνης</w:t>
      </w:r>
      <w:r>
        <w:rPr>
          <w:rFonts w:eastAsia="Times New Roman" w:cs="Times New Roman"/>
          <w:szCs w:val="24"/>
        </w:rPr>
        <w:t>,</w:t>
      </w:r>
      <w:r>
        <w:rPr>
          <w:rFonts w:eastAsia="Times New Roman" w:cs="Times New Roman"/>
          <w:szCs w:val="24"/>
        </w:rPr>
        <w:t xml:space="preserve"> αποτελούν σημαντικές παθογένειες της ελληνικής </w:t>
      </w:r>
      <w:r>
        <w:rPr>
          <w:rFonts w:eastAsia="Times New Roman" w:cs="Times New Roman"/>
          <w:szCs w:val="24"/>
        </w:rPr>
        <w:t>π</w:t>
      </w:r>
      <w:r>
        <w:rPr>
          <w:rFonts w:eastAsia="Times New Roman" w:cs="Times New Roman"/>
          <w:szCs w:val="24"/>
        </w:rPr>
        <w:t>ολιτείας.</w:t>
      </w:r>
    </w:p>
    <w:p w14:paraId="20A4EBEF"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 xml:space="preserve">Η διεύρυνση της αποστολής του ΑΣΕΠ και η αύξηση του φόρτου εργασίας του καθιστά απαραίτητη τη λήψη μέτρων για τον αποτελεσματικότερο </w:t>
      </w:r>
      <w:r>
        <w:rPr>
          <w:rFonts w:eastAsia="Times New Roman" w:cs="Times New Roman"/>
          <w:szCs w:val="24"/>
        </w:rPr>
        <w:t xml:space="preserve">σχεδιασμό και εφαρμογή της πολιτικής προσλήψεων στο </w:t>
      </w:r>
      <w:r>
        <w:rPr>
          <w:rFonts w:eastAsia="Times New Roman" w:cs="Times New Roman"/>
          <w:szCs w:val="24"/>
        </w:rPr>
        <w:t>δ</w:t>
      </w:r>
      <w:r>
        <w:rPr>
          <w:rFonts w:eastAsia="Times New Roman" w:cs="Times New Roman"/>
          <w:szCs w:val="24"/>
        </w:rPr>
        <w:t>ημόσιο και αποτελεί εγγύηση για ακομμάτιστη, αμερόληπτη και αξιοκρατική εφαρμογή των διαρθρωτικών αλλαγών για τη διαχείριση του ανθρώπινου δυναμικού.</w:t>
      </w:r>
    </w:p>
    <w:p w14:paraId="20A4EBF0"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Επιπλέον καθιερώνεται ο επιτελικός σχεδιασμός, η παρα</w:t>
      </w:r>
      <w:r>
        <w:rPr>
          <w:rFonts w:eastAsia="Times New Roman" w:cs="Times New Roman"/>
          <w:szCs w:val="24"/>
        </w:rPr>
        <w:t xml:space="preserve">κολούθηση και υλοποίηση της στρατηγικής της διοικητικής ανασυγκρότησης κι αυτό διότι η αποτελεσματική υλοποίηση των </w:t>
      </w:r>
      <w:r>
        <w:rPr>
          <w:rFonts w:eastAsia="Times New Roman" w:cs="Times New Roman"/>
          <w:szCs w:val="24"/>
        </w:rPr>
        <w:lastRenderedPageBreak/>
        <w:t xml:space="preserve">διαρθρωτικών αλλαγών και μεταρρυθμίσεων στη </w:t>
      </w:r>
      <w:r>
        <w:rPr>
          <w:rFonts w:eastAsia="Times New Roman" w:cs="Times New Roman"/>
          <w:szCs w:val="24"/>
        </w:rPr>
        <w:t>δ</w:t>
      </w:r>
      <w:r>
        <w:rPr>
          <w:rFonts w:eastAsia="Times New Roman" w:cs="Times New Roman"/>
          <w:szCs w:val="24"/>
        </w:rPr>
        <w:t xml:space="preserve">ημόσια </w:t>
      </w:r>
      <w:r>
        <w:rPr>
          <w:rFonts w:eastAsia="Times New Roman" w:cs="Times New Roman"/>
          <w:szCs w:val="24"/>
        </w:rPr>
        <w:t>δ</w:t>
      </w:r>
      <w:r>
        <w:rPr>
          <w:rFonts w:eastAsia="Times New Roman" w:cs="Times New Roman"/>
          <w:szCs w:val="24"/>
        </w:rPr>
        <w:t>ιοίκηση στηρίζεται στην αποτελεσματική οργάνωση και λειτουργία δομών και διαδικασιών γι</w:t>
      </w:r>
      <w:r>
        <w:rPr>
          <w:rFonts w:eastAsia="Times New Roman" w:cs="Times New Roman"/>
          <w:szCs w:val="24"/>
        </w:rPr>
        <w:t>α τον επιτελικό σχεδιασμό, αλλά συγχρόνως και την παρακολούθηση και εφαρμογή μιας ολοκληρωμένης στρατηγικής διοικητικής ανασυγκρότησης.</w:t>
      </w:r>
    </w:p>
    <w:p w14:paraId="20A4EBF1"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Σε αυτό το πλαίσιο συστήνονται το Γνωμοδοτικό Συμβούλιο για τη Διοικητική Ανασυγκρότηση, η Ειδική Γραμματεία Υποστήριξης</w:t>
      </w:r>
      <w:r>
        <w:rPr>
          <w:rFonts w:eastAsia="Times New Roman" w:cs="Times New Roman"/>
          <w:szCs w:val="24"/>
        </w:rPr>
        <w:t xml:space="preserve"> Δράσεων Διοικητικής Ανασυγκρότησης και ενισχύεται, θα έλεγα επανιδρύεται το Παρατηρητήριο Δημόσιας Διοίκησης, ούτως ώστε να υπάρχει μέτρηση και αξιολόγηση των αποτελεσμάτων των πολιτικών της διοικητικής ανασυγκρότησης, που είναι εξαιρετικά σημαντική για τ</w:t>
      </w:r>
      <w:r>
        <w:rPr>
          <w:rFonts w:eastAsia="Times New Roman" w:cs="Times New Roman"/>
          <w:szCs w:val="24"/>
        </w:rPr>
        <w:t xml:space="preserve">η λειτουργία της </w:t>
      </w:r>
      <w:r>
        <w:rPr>
          <w:rFonts w:eastAsia="Times New Roman" w:cs="Times New Roman"/>
          <w:szCs w:val="24"/>
        </w:rPr>
        <w:t>δ</w:t>
      </w:r>
      <w:r>
        <w:rPr>
          <w:rFonts w:eastAsia="Times New Roman" w:cs="Times New Roman"/>
          <w:szCs w:val="24"/>
        </w:rPr>
        <w:t xml:space="preserve">ημόσιας </w:t>
      </w:r>
      <w:r>
        <w:rPr>
          <w:rFonts w:eastAsia="Times New Roman" w:cs="Times New Roman"/>
          <w:szCs w:val="24"/>
        </w:rPr>
        <w:t>δ</w:t>
      </w:r>
      <w:r>
        <w:rPr>
          <w:rFonts w:eastAsia="Times New Roman" w:cs="Times New Roman"/>
          <w:szCs w:val="24"/>
        </w:rPr>
        <w:t>ιοίκησης.</w:t>
      </w:r>
    </w:p>
    <w:p w14:paraId="20A4EBF2"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τελειώνοντας θέλω να κάνω δύο επισημάνσεις. Το έργο της αναδιοργάνωσης, της ανασυγκρότησης, της </w:t>
      </w:r>
      <w:proofErr w:type="spellStart"/>
      <w:r>
        <w:rPr>
          <w:rFonts w:eastAsia="Times New Roman" w:cs="Times New Roman"/>
          <w:szCs w:val="24"/>
        </w:rPr>
        <w:t>επανοικοδόμησης</w:t>
      </w:r>
      <w:proofErr w:type="spellEnd"/>
      <w:r>
        <w:rPr>
          <w:rFonts w:eastAsia="Times New Roman" w:cs="Times New Roman"/>
          <w:szCs w:val="24"/>
        </w:rPr>
        <w:t xml:space="preserve"> της </w:t>
      </w:r>
      <w:r>
        <w:rPr>
          <w:rFonts w:eastAsia="Times New Roman" w:cs="Times New Roman"/>
          <w:szCs w:val="24"/>
        </w:rPr>
        <w:t>δ</w:t>
      </w:r>
      <w:r>
        <w:rPr>
          <w:rFonts w:eastAsia="Times New Roman" w:cs="Times New Roman"/>
          <w:szCs w:val="24"/>
        </w:rPr>
        <w:t xml:space="preserve">ημόσιας </w:t>
      </w:r>
      <w:r>
        <w:rPr>
          <w:rFonts w:eastAsia="Times New Roman" w:cs="Times New Roman"/>
          <w:szCs w:val="24"/>
        </w:rPr>
        <w:t>δ</w:t>
      </w:r>
      <w:r>
        <w:rPr>
          <w:rFonts w:eastAsia="Times New Roman" w:cs="Times New Roman"/>
          <w:szCs w:val="24"/>
        </w:rPr>
        <w:t xml:space="preserve">ιοίκησης δεν είναι εύκολο. Απαιτείται εκτός από την ολοκλήρωση </w:t>
      </w:r>
      <w:r>
        <w:rPr>
          <w:rFonts w:eastAsia="Times New Roman" w:cs="Times New Roman"/>
          <w:szCs w:val="24"/>
        </w:rPr>
        <w:t xml:space="preserve">της ηλεκτρονικής διακυβέρνησης που έχει ήδη αρχίσει, ισχυρή πολιτική βούληση, στήριξη από τους εργαζόμενους στη </w:t>
      </w:r>
      <w:r>
        <w:rPr>
          <w:rFonts w:eastAsia="Times New Roman" w:cs="Times New Roman"/>
          <w:szCs w:val="24"/>
        </w:rPr>
        <w:t>δ</w:t>
      </w:r>
      <w:r>
        <w:rPr>
          <w:rFonts w:eastAsia="Times New Roman" w:cs="Times New Roman"/>
          <w:szCs w:val="24"/>
        </w:rPr>
        <w:t xml:space="preserve">ημόσια </w:t>
      </w:r>
      <w:r>
        <w:rPr>
          <w:rFonts w:eastAsia="Times New Roman" w:cs="Times New Roman"/>
          <w:szCs w:val="24"/>
        </w:rPr>
        <w:t>δ</w:t>
      </w:r>
      <w:r>
        <w:rPr>
          <w:rFonts w:eastAsia="Times New Roman" w:cs="Times New Roman"/>
          <w:szCs w:val="24"/>
        </w:rPr>
        <w:t xml:space="preserve">ιοίκηση </w:t>
      </w:r>
      <w:r>
        <w:rPr>
          <w:rFonts w:eastAsia="Times New Roman" w:cs="Times New Roman"/>
          <w:szCs w:val="24"/>
        </w:rPr>
        <w:lastRenderedPageBreak/>
        <w:t xml:space="preserve">αλλά και στήριξη σε αυτούς. Μπορούμε να τα καταφέρουμε. Μια άλλη </w:t>
      </w:r>
      <w:r>
        <w:rPr>
          <w:rFonts w:eastAsia="Times New Roman" w:cs="Times New Roman"/>
          <w:szCs w:val="24"/>
        </w:rPr>
        <w:t>δ</w:t>
      </w:r>
      <w:r>
        <w:rPr>
          <w:rFonts w:eastAsia="Times New Roman" w:cs="Times New Roman"/>
          <w:szCs w:val="24"/>
        </w:rPr>
        <w:t xml:space="preserve">ημόσια </w:t>
      </w:r>
      <w:r>
        <w:rPr>
          <w:rFonts w:eastAsia="Times New Roman" w:cs="Times New Roman"/>
          <w:szCs w:val="24"/>
        </w:rPr>
        <w:t>δ</w:t>
      </w:r>
      <w:r>
        <w:rPr>
          <w:rFonts w:eastAsia="Times New Roman" w:cs="Times New Roman"/>
          <w:szCs w:val="24"/>
        </w:rPr>
        <w:t>ιοίκηση που και με το παρόν νομοσχέδιο προωθείται, απ</w:t>
      </w:r>
      <w:r>
        <w:rPr>
          <w:rFonts w:eastAsia="Times New Roman" w:cs="Times New Roman"/>
          <w:szCs w:val="24"/>
        </w:rPr>
        <w:t xml:space="preserve">οτελεί τη βάση για την κοινωνικά δίκαιη παραγωγική ανασυγκρότηση της χώρας. </w:t>
      </w:r>
    </w:p>
    <w:p w14:paraId="20A4EBF3"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Τέλος, κυρίες και κύριοι συνάδελφοι –απευθύνομαι στους Βουλευτές της Αξιωματικής Αντιπολίτευσης-, δυστυχώς ακολουθείτε τη δική σας πεπατημένη. Οτιδήποτε θετικό γίνεται</w:t>
      </w:r>
      <w:r>
        <w:rPr>
          <w:rFonts w:eastAsia="Times New Roman" w:cs="Times New Roman"/>
          <w:szCs w:val="24"/>
        </w:rPr>
        <w:t>,</w:t>
      </w:r>
      <w:r>
        <w:rPr>
          <w:rFonts w:eastAsia="Times New Roman" w:cs="Times New Roman"/>
          <w:szCs w:val="24"/>
        </w:rPr>
        <w:t xml:space="preserve"> το εμφανίζ</w:t>
      </w:r>
      <w:r>
        <w:rPr>
          <w:rFonts w:eastAsia="Times New Roman" w:cs="Times New Roman"/>
          <w:szCs w:val="24"/>
        </w:rPr>
        <w:t xml:space="preserve">ετε ότι γίνεται για λόγους αντιπερισπασμού και για λόγους προεκλογικούς. </w:t>
      </w:r>
    </w:p>
    <w:p w14:paraId="20A4EBF4"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 xml:space="preserve">Οι εκλογές τις οποίες ζητάτε εδώ και πολλά χρόνια, θα γίνουν εντός του 2019, κυρίες και κύριοι συνάδελφοι. Όμως εσείς δεν έχετε αντιληφθεί ότι η χώρα </w:t>
      </w:r>
      <w:r>
        <w:rPr>
          <w:rFonts w:eastAsia="Times New Roman" w:cs="Times New Roman"/>
          <w:szCs w:val="24"/>
        </w:rPr>
        <w:t xml:space="preserve">έχει </w:t>
      </w:r>
      <w:proofErr w:type="spellStart"/>
      <w:r>
        <w:rPr>
          <w:rFonts w:eastAsia="Times New Roman" w:cs="Times New Roman"/>
          <w:szCs w:val="24"/>
        </w:rPr>
        <w:t>βγε</w:t>
      </w:r>
      <w:r>
        <w:rPr>
          <w:rFonts w:eastAsia="Times New Roman" w:cs="Times New Roman"/>
          <w:szCs w:val="24"/>
        </w:rPr>
        <w:t>ί</w:t>
      </w:r>
      <w:proofErr w:type="spellEnd"/>
      <w:r>
        <w:rPr>
          <w:rFonts w:eastAsia="Times New Roman" w:cs="Times New Roman"/>
          <w:szCs w:val="24"/>
        </w:rPr>
        <w:t xml:space="preserve"> από τα μνημόνια και ακ</w:t>
      </w:r>
      <w:r>
        <w:rPr>
          <w:rFonts w:eastAsia="Times New Roman" w:cs="Times New Roman"/>
          <w:szCs w:val="24"/>
        </w:rPr>
        <w:t xml:space="preserve">ολουθεί μια άλλη πορεία. Η Κυβέρνηση έχει τη δυνατότητα να ασκήσει αυτόνομες πολιτικές. Αυτές ασκεί </w:t>
      </w:r>
      <w:r>
        <w:rPr>
          <w:rFonts w:eastAsia="Times New Roman" w:cs="Times New Roman"/>
          <w:szCs w:val="24"/>
        </w:rPr>
        <w:t xml:space="preserve">η σημερινή Κυβέρνηση </w:t>
      </w:r>
      <w:r>
        <w:rPr>
          <w:rFonts w:eastAsia="Times New Roman" w:cs="Times New Roman"/>
          <w:szCs w:val="24"/>
        </w:rPr>
        <w:t xml:space="preserve">και αυτές συνδέονται με </w:t>
      </w:r>
      <w:r>
        <w:rPr>
          <w:rFonts w:eastAsia="Times New Roman" w:cs="Times New Roman"/>
          <w:szCs w:val="24"/>
        </w:rPr>
        <w:t xml:space="preserve">τη στήριξη και </w:t>
      </w:r>
      <w:r>
        <w:rPr>
          <w:rFonts w:eastAsia="Times New Roman" w:cs="Times New Roman"/>
          <w:szCs w:val="24"/>
        </w:rPr>
        <w:t>την ενίσχυση του κοινωνικού κράτους, έχουν κοινωνικό πρόσωπο</w:t>
      </w:r>
      <w:r>
        <w:rPr>
          <w:rFonts w:eastAsia="Times New Roman" w:cs="Times New Roman"/>
          <w:szCs w:val="24"/>
        </w:rPr>
        <w:t>. Με αυτές διαφωνείτε.</w:t>
      </w:r>
      <w:r>
        <w:rPr>
          <w:rFonts w:eastAsia="Times New Roman" w:cs="Times New Roman"/>
          <w:szCs w:val="24"/>
        </w:rPr>
        <w:t xml:space="preserve"> </w:t>
      </w:r>
      <w:r>
        <w:rPr>
          <w:rFonts w:eastAsia="Times New Roman" w:cs="Times New Roman"/>
          <w:szCs w:val="24"/>
        </w:rPr>
        <w:t>Α</w:t>
      </w:r>
      <w:r>
        <w:rPr>
          <w:rFonts w:eastAsia="Times New Roman" w:cs="Times New Roman"/>
          <w:szCs w:val="24"/>
        </w:rPr>
        <w:t>υτό σας φοβί</w:t>
      </w:r>
      <w:r>
        <w:rPr>
          <w:rFonts w:eastAsia="Times New Roman" w:cs="Times New Roman"/>
          <w:szCs w:val="24"/>
        </w:rPr>
        <w:t>ζει και σας τρομάζει</w:t>
      </w:r>
      <w:r>
        <w:rPr>
          <w:rFonts w:eastAsia="Times New Roman" w:cs="Times New Roman"/>
          <w:szCs w:val="24"/>
        </w:rPr>
        <w:t>, διότι στηρίζονται στη μεγάλη κοινωνική πλειοψηφία.</w:t>
      </w:r>
    </w:p>
    <w:p w14:paraId="20A4EBF5"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lastRenderedPageBreak/>
        <w:t>Σας ευχαριστώ.</w:t>
      </w:r>
    </w:p>
    <w:p w14:paraId="20A4EBF6" w14:textId="77777777" w:rsidR="005D4821" w:rsidRDefault="006B233D">
      <w:pPr>
        <w:spacing w:line="600" w:lineRule="auto"/>
        <w:ind w:firstLine="720"/>
        <w:jc w:val="center"/>
        <w:rPr>
          <w:rFonts w:eastAsia="Times New Roman"/>
          <w:bCs/>
        </w:rPr>
      </w:pPr>
      <w:r w:rsidRPr="006651D3">
        <w:rPr>
          <w:rFonts w:eastAsia="Times New Roman"/>
          <w:bCs/>
        </w:rPr>
        <w:t>(Χειροκροτήματα από την πτέρυγα του ΣΥΡΙΖΑ)</w:t>
      </w:r>
    </w:p>
    <w:p w14:paraId="20A4EBF7"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 xml:space="preserve"> </w:t>
      </w:r>
      <w:r w:rsidRPr="00887358">
        <w:rPr>
          <w:rFonts w:eastAsia="Times New Roman" w:cs="Times New Roman"/>
          <w:b/>
          <w:szCs w:val="24"/>
        </w:rPr>
        <w:t>ΠΡΟΕΔΡΕΥΩΝ (Γεώργιος Βαρεμένος):</w:t>
      </w:r>
      <w:r w:rsidRPr="00887358">
        <w:rPr>
          <w:rFonts w:eastAsia="Times New Roman" w:cs="Times New Roman"/>
          <w:szCs w:val="24"/>
        </w:rPr>
        <w:t xml:space="preserve"> </w:t>
      </w:r>
      <w:r>
        <w:rPr>
          <w:rFonts w:eastAsia="Times New Roman" w:cs="Times New Roman"/>
          <w:szCs w:val="24"/>
        </w:rPr>
        <w:t>Ο κ. Τσόγκας από το</w:t>
      </w:r>
      <w:r>
        <w:rPr>
          <w:rFonts w:eastAsia="Times New Roman" w:cs="Times New Roman"/>
          <w:szCs w:val="24"/>
        </w:rPr>
        <w:t>ν</w:t>
      </w:r>
      <w:r>
        <w:rPr>
          <w:rFonts w:eastAsia="Times New Roman" w:cs="Times New Roman"/>
          <w:szCs w:val="24"/>
        </w:rPr>
        <w:t xml:space="preserve"> ΣΥΡΙΖΑ έχει τον λόγο. </w:t>
      </w:r>
    </w:p>
    <w:p w14:paraId="20A4EBF8" w14:textId="77777777" w:rsidR="005D4821" w:rsidRDefault="006B233D">
      <w:pPr>
        <w:spacing w:line="600" w:lineRule="auto"/>
        <w:ind w:firstLine="720"/>
        <w:jc w:val="both"/>
        <w:rPr>
          <w:rFonts w:eastAsia="Times New Roman" w:cs="Times New Roman"/>
          <w:szCs w:val="24"/>
        </w:rPr>
      </w:pPr>
      <w:r>
        <w:rPr>
          <w:rFonts w:eastAsia="Times New Roman" w:cs="Times New Roman"/>
          <w:b/>
          <w:szCs w:val="24"/>
        </w:rPr>
        <w:t>ΓΕΩΡΓΙΟΣ ΤΣΟΓΚΑΣ:</w:t>
      </w:r>
      <w:r>
        <w:rPr>
          <w:rFonts w:eastAsia="Times New Roman" w:cs="Times New Roman"/>
          <w:szCs w:val="24"/>
        </w:rPr>
        <w:t xml:space="preserve"> Ευχαριστώ, κύριε Πρόεδρε.</w:t>
      </w:r>
    </w:p>
    <w:p w14:paraId="20A4EBF9"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Νιώθω την ανάγκη να σχολιάσω, αν και δεν το συνηθίζω, την αναδίπλωση του κ. Βορίδη σχετικά με την έννοια της εθνικής μειοδοσίας και της προδοσίας. Κατά τη γνώμη μου αποτελούν δύο ταυτόσημες έννοιες, η μειοδοσία του κ. Βορίδη και η προδοσία του κ. Λαγού. Κα</w:t>
      </w:r>
      <w:r>
        <w:rPr>
          <w:rFonts w:eastAsia="Times New Roman" w:cs="Times New Roman"/>
          <w:szCs w:val="24"/>
        </w:rPr>
        <w:t>τ’ εμέ δεν είναι ένα σκαλοπάτι παρακάτω η προδοσία αλλά είναι το αντίστροφο, δηλαδή η εθνική μειοδοσία είναι ένα σκαλοπάτι παραπάνω σε σχέση με την προδοσία, διότι –αν μιλήσουμε νομικά- εξειδικεύει περισσότερο ή πλησιάζει περισσότερο τον πυρήνα της αντικει</w:t>
      </w:r>
      <w:r>
        <w:rPr>
          <w:rFonts w:eastAsia="Times New Roman" w:cs="Times New Roman"/>
          <w:szCs w:val="24"/>
        </w:rPr>
        <w:t>μενικής υπόστασης του οικείου αδικήματος, δηλαδή και εθνική και μειοδοσία σε μια αντιδιαστολή με την έννοια της προδοσία, η οποία είναι πιο γενική και χρήζει μεγαλύτερης αποδεικτικής ισχύος.</w:t>
      </w:r>
    </w:p>
    <w:p w14:paraId="20A4EBFA"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lastRenderedPageBreak/>
        <w:t>Άρα</w:t>
      </w:r>
      <w:r>
        <w:rPr>
          <w:rFonts w:eastAsia="Times New Roman" w:cs="Times New Roman"/>
          <w:szCs w:val="24"/>
        </w:rPr>
        <w:t xml:space="preserve"> το γεγονός ότι «εγώ καταγράφηκα σαν εθνικός μειοδότης και σαν προδότης από τη μεριά της Χρυσής Αυγής» υπάρχει πολύ μεγάλη απόσταση; Κατά τη γνώμη μου όχι. Είναι δύο έννοιες με την ίδια στόχευση και προφανώς έχουν μια ιδιαίτερη </w:t>
      </w:r>
      <w:proofErr w:type="spellStart"/>
      <w:r>
        <w:rPr>
          <w:rFonts w:eastAsia="Times New Roman" w:cs="Times New Roman"/>
          <w:szCs w:val="24"/>
        </w:rPr>
        <w:t>κοινωνικοηθική</w:t>
      </w:r>
      <w:proofErr w:type="spellEnd"/>
      <w:r>
        <w:rPr>
          <w:rFonts w:eastAsia="Times New Roman" w:cs="Times New Roman"/>
          <w:szCs w:val="24"/>
        </w:rPr>
        <w:t xml:space="preserve"> αλλά και ποιν</w:t>
      </w:r>
      <w:r>
        <w:rPr>
          <w:rFonts w:eastAsia="Times New Roman" w:cs="Times New Roman"/>
          <w:szCs w:val="24"/>
        </w:rPr>
        <w:t>ική απαξία και άρα θέλει προσοχή με αυτές τις έννοιες.</w:t>
      </w:r>
    </w:p>
    <w:p w14:paraId="20A4EBFB"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για το σημερινό νομοσχέδιο που συζητάμε, για την «Ενδυνάμωση του ΑΣΕΠ και την ενίσχυση της Δημόσιας Διοίκησης και άλλες διατάξεις» θα ήθελα να πω το εξής: Ο τρόπος οργάνωση</w:t>
      </w:r>
      <w:r>
        <w:rPr>
          <w:rFonts w:eastAsia="Times New Roman" w:cs="Times New Roman"/>
          <w:szCs w:val="24"/>
        </w:rPr>
        <w:t xml:space="preserve">ς και λειτουργίας της </w:t>
      </w:r>
      <w:r>
        <w:rPr>
          <w:rFonts w:eastAsia="Times New Roman" w:cs="Times New Roman"/>
          <w:szCs w:val="24"/>
        </w:rPr>
        <w:t>δ</w:t>
      </w:r>
      <w:r>
        <w:rPr>
          <w:rFonts w:eastAsia="Times New Roman" w:cs="Times New Roman"/>
          <w:szCs w:val="24"/>
        </w:rPr>
        <w:t xml:space="preserve">ημόσιας </w:t>
      </w:r>
      <w:r>
        <w:rPr>
          <w:rFonts w:eastAsia="Times New Roman" w:cs="Times New Roman"/>
          <w:szCs w:val="24"/>
        </w:rPr>
        <w:t>δ</w:t>
      </w:r>
      <w:r>
        <w:rPr>
          <w:rFonts w:eastAsia="Times New Roman" w:cs="Times New Roman"/>
          <w:szCs w:val="24"/>
        </w:rPr>
        <w:t>ιοίκησης αποτελεί τον βασικό άξονα οικονομικής εξέλιξης και προόδου κάθε οργανωμένης κοινωνίας.</w:t>
      </w:r>
    </w:p>
    <w:p w14:paraId="20A4EBFC"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Η οικονομική κρίση των τελευταίων ετών κατέδειξε εντόνως τις αδυναμίες και την προβληματική οργάνωση του συνόλου του κρατικού μη</w:t>
      </w:r>
      <w:r>
        <w:rPr>
          <w:rFonts w:eastAsia="Times New Roman" w:cs="Times New Roman"/>
          <w:szCs w:val="24"/>
        </w:rPr>
        <w:t xml:space="preserve">χανισμού και οδήγησε σε μια πλήρη αποδιοργάνωση και απορρύθμιση των δομών του, θέτοντας τη </w:t>
      </w:r>
      <w:r>
        <w:rPr>
          <w:rFonts w:eastAsia="Times New Roman" w:cs="Times New Roman"/>
          <w:szCs w:val="24"/>
        </w:rPr>
        <w:t>δ</w:t>
      </w:r>
      <w:r>
        <w:rPr>
          <w:rFonts w:eastAsia="Times New Roman" w:cs="Times New Roman"/>
          <w:szCs w:val="24"/>
        </w:rPr>
        <w:t xml:space="preserve">ημόσια </w:t>
      </w:r>
      <w:r>
        <w:rPr>
          <w:rFonts w:eastAsia="Times New Roman" w:cs="Times New Roman"/>
          <w:szCs w:val="24"/>
        </w:rPr>
        <w:t>δ</w:t>
      </w:r>
      <w:r>
        <w:rPr>
          <w:rFonts w:eastAsia="Times New Roman" w:cs="Times New Roman"/>
          <w:szCs w:val="24"/>
        </w:rPr>
        <w:t>ιοίκηση σε οικονομικό και πολιτικό αδιέξοδο.</w:t>
      </w:r>
    </w:p>
    <w:p w14:paraId="20A4EBFD"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lastRenderedPageBreak/>
        <w:t>Ανεπαρκής αξιοποίηση και ανορθολογική κατανομή ανθρώπινου δυναμικού, έλλειψη οργάνωσης και συντονισμού, απουσία</w:t>
      </w:r>
      <w:r>
        <w:rPr>
          <w:rFonts w:eastAsia="Times New Roman" w:cs="Times New Roman"/>
          <w:szCs w:val="24"/>
        </w:rPr>
        <w:t xml:space="preserve"> σύγχρονων μεθόδων και εργαλείων διοίκησης, έλλειμμα στις δομές οργάνωσης και εποπτείας, έλλειψη στρατηγικού σχεδιασμού, γραφειοκρατία και αδιαφάνεια αποτελούν παγιωμένες πλέον αδυναμίες της </w:t>
      </w:r>
      <w:r>
        <w:rPr>
          <w:rFonts w:eastAsia="Times New Roman" w:cs="Times New Roman"/>
          <w:szCs w:val="24"/>
        </w:rPr>
        <w:t>δ</w:t>
      </w:r>
      <w:r>
        <w:rPr>
          <w:rFonts w:eastAsia="Times New Roman" w:cs="Times New Roman"/>
          <w:szCs w:val="24"/>
        </w:rPr>
        <w:t xml:space="preserve">ημόσιας </w:t>
      </w:r>
      <w:r>
        <w:rPr>
          <w:rFonts w:eastAsia="Times New Roman" w:cs="Times New Roman"/>
          <w:szCs w:val="24"/>
        </w:rPr>
        <w:t>δ</w:t>
      </w:r>
      <w:r>
        <w:rPr>
          <w:rFonts w:eastAsia="Times New Roman" w:cs="Times New Roman"/>
          <w:szCs w:val="24"/>
        </w:rPr>
        <w:t>ιοίκησης, οι οποίες εμποδίζουν την ομαλή λειτουργία του</w:t>
      </w:r>
      <w:r>
        <w:rPr>
          <w:rFonts w:eastAsia="Times New Roman" w:cs="Times New Roman"/>
          <w:szCs w:val="24"/>
        </w:rPr>
        <w:t xml:space="preserve"> κράτους και ευθύνονται για τη γενικότερη απαξίωση του δημόσιου χώρου. </w:t>
      </w:r>
    </w:p>
    <w:p w14:paraId="20A4EBFE"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 xml:space="preserve">Το υπό ψήφιση νομοσχέδιο θα συμβάλει αποφασιστικά για μια σύγχρονη </w:t>
      </w:r>
      <w:r>
        <w:rPr>
          <w:rFonts w:eastAsia="Times New Roman" w:cs="Times New Roman"/>
          <w:szCs w:val="24"/>
        </w:rPr>
        <w:t>δ</w:t>
      </w:r>
      <w:r>
        <w:rPr>
          <w:rFonts w:eastAsia="Times New Roman" w:cs="Times New Roman"/>
          <w:szCs w:val="24"/>
        </w:rPr>
        <w:t xml:space="preserve">ημόσια </w:t>
      </w:r>
      <w:r>
        <w:rPr>
          <w:rFonts w:eastAsia="Times New Roman" w:cs="Times New Roman"/>
          <w:szCs w:val="24"/>
        </w:rPr>
        <w:t>δ</w:t>
      </w:r>
      <w:r>
        <w:rPr>
          <w:rFonts w:eastAsia="Times New Roman" w:cs="Times New Roman"/>
          <w:szCs w:val="24"/>
        </w:rPr>
        <w:t>ιοίκηση, εξοπλισμένη με ποιοτικά χαρακτηριστικά τόσο σε επίπεδο ανθρώπινου δυναμικού όσο και σε επίπεδο δομώ</w:t>
      </w:r>
      <w:r>
        <w:rPr>
          <w:rFonts w:eastAsia="Times New Roman" w:cs="Times New Roman"/>
          <w:szCs w:val="24"/>
        </w:rPr>
        <w:t xml:space="preserve">ν. </w:t>
      </w:r>
    </w:p>
    <w:p w14:paraId="20A4EBFF"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 xml:space="preserve">Το σύνολο των διατάξεών του δημιουργούν εκείνο το περιβάλλον, το οποίο εγγυάται την αναβάθμιση των φορέων του </w:t>
      </w:r>
      <w:r>
        <w:rPr>
          <w:rFonts w:eastAsia="Times New Roman" w:cs="Times New Roman"/>
          <w:szCs w:val="24"/>
        </w:rPr>
        <w:t>δ</w:t>
      </w:r>
      <w:r>
        <w:rPr>
          <w:rFonts w:eastAsia="Times New Roman" w:cs="Times New Roman"/>
          <w:szCs w:val="24"/>
        </w:rPr>
        <w:t>ημοσίου και τη στελέχωση των δομών του μέσω αξιοκρατικών διαδικασιών σε συνθήκες ελέγχου και πλήρους διαφάνειας με στόχο την παροχή υπηρεσιών</w:t>
      </w:r>
      <w:r>
        <w:rPr>
          <w:rFonts w:eastAsia="Times New Roman" w:cs="Times New Roman"/>
          <w:szCs w:val="24"/>
        </w:rPr>
        <w:t xml:space="preserve"> υψηλού επιπέδου προς τους πολίτες και τη θωράκιση του δημοσίου συμφέροντος. </w:t>
      </w:r>
    </w:p>
    <w:p w14:paraId="20A4EC00" w14:textId="77777777" w:rsidR="005D4821" w:rsidRDefault="006B233D">
      <w:pPr>
        <w:tabs>
          <w:tab w:val="left" w:pos="6168"/>
        </w:tabs>
        <w:spacing w:line="600" w:lineRule="auto"/>
        <w:ind w:firstLine="720"/>
        <w:jc w:val="both"/>
        <w:rPr>
          <w:rFonts w:eastAsia="Times New Roman" w:cs="Times New Roman"/>
          <w:szCs w:val="24"/>
        </w:rPr>
      </w:pPr>
      <w:r w:rsidRPr="00A2755C">
        <w:rPr>
          <w:rFonts w:eastAsia="Times New Roman" w:cs="Times New Roman"/>
          <w:szCs w:val="24"/>
        </w:rPr>
        <w:lastRenderedPageBreak/>
        <w:t>Προωθούνται ρυθμίσεις</w:t>
      </w:r>
      <w:r>
        <w:rPr>
          <w:rFonts w:eastAsia="Times New Roman" w:cs="Times New Roman"/>
          <w:szCs w:val="24"/>
        </w:rPr>
        <w:t>,</w:t>
      </w:r>
      <w:r w:rsidRPr="00A2755C">
        <w:rPr>
          <w:rFonts w:eastAsia="Times New Roman" w:cs="Times New Roman"/>
          <w:szCs w:val="24"/>
        </w:rPr>
        <w:t xml:space="preserve"> οι οποίες στοχεύουν σε ένα</w:t>
      </w:r>
      <w:r>
        <w:rPr>
          <w:rFonts w:eastAsia="Times New Roman" w:cs="Times New Roman"/>
          <w:szCs w:val="24"/>
        </w:rPr>
        <w:t>ν</w:t>
      </w:r>
      <w:r w:rsidRPr="00A2755C">
        <w:rPr>
          <w:rFonts w:eastAsia="Times New Roman" w:cs="Times New Roman"/>
          <w:szCs w:val="24"/>
        </w:rPr>
        <w:t xml:space="preserve"> σταθερό δημοσιονομικό προγραμματισμό και σε βέλτιστες πρακτικές αξιοποίησης </w:t>
      </w:r>
      <w:r>
        <w:rPr>
          <w:rFonts w:eastAsia="Times New Roman" w:cs="Times New Roman"/>
          <w:szCs w:val="24"/>
        </w:rPr>
        <w:t xml:space="preserve">αυτού </w:t>
      </w:r>
      <w:r w:rsidRPr="00A2755C">
        <w:rPr>
          <w:rFonts w:eastAsia="Times New Roman" w:cs="Times New Roman"/>
          <w:szCs w:val="24"/>
        </w:rPr>
        <w:t>του ανθρώπινου δυναμικού που στελεχώνουν τους</w:t>
      </w:r>
      <w:r w:rsidRPr="00A2755C">
        <w:rPr>
          <w:rFonts w:eastAsia="Times New Roman" w:cs="Times New Roman"/>
          <w:szCs w:val="24"/>
        </w:rPr>
        <w:t xml:space="preserve"> φορείς του </w:t>
      </w:r>
      <w:r>
        <w:rPr>
          <w:rFonts w:eastAsia="Times New Roman" w:cs="Times New Roman"/>
          <w:szCs w:val="24"/>
        </w:rPr>
        <w:t>δ</w:t>
      </w:r>
      <w:r w:rsidRPr="00A2755C">
        <w:rPr>
          <w:rFonts w:eastAsia="Times New Roman" w:cs="Times New Roman"/>
          <w:szCs w:val="24"/>
        </w:rPr>
        <w:t>ημοσίου</w:t>
      </w:r>
      <w:r>
        <w:rPr>
          <w:rFonts w:eastAsia="Times New Roman" w:cs="Times New Roman"/>
          <w:szCs w:val="24"/>
        </w:rPr>
        <w:t>.</w:t>
      </w:r>
      <w:r w:rsidRPr="00A2755C">
        <w:rPr>
          <w:rFonts w:eastAsia="Times New Roman" w:cs="Times New Roman"/>
          <w:szCs w:val="24"/>
        </w:rPr>
        <w:t xml:space="preserve"> </w:t>
      </w:r>
    </w:p>
    <w:p w14:paraId="20A4EC01" w14:textId="77777777" w:rsidR="005D4821" w:rsidRDefault="006B233D">
      <w:pPr>
        <w:tabs>
          <w:tab w:val="left" w:pos="6168"/>
        </w:tabs>
        <w:spacing w:line="600" w:lineRule="auto"/>
        <w:ind w:firstLine="720"/>
        <w:jc w:val="both"/>
        <w:rPr>
          <w:rFonts w:eastAsia="Times New Roman" w:cs="Times New Roman"/>
          <w:szCs w:val="24"/>
        </w:rPr>
      </w:pPr>
      <w:r w:rsidRPr="00A2755C">
        <w:rPr>
          <w:rFonts w:eastAsia="Times New Roman" w:cs="Times New Roman"/>
          <w:szCs w:val="24"/>
        </w:rPr>
        <w:t>Η θεσμοθέτηση τετραετούς προγραμματισμού προσλήψεων τακτικού και εποχικού προσωπ</w:t>
      </w:r>
      <w:r>
        <w:rPr>
          <w:rFonts w:eastAsia="Times New Roman" w:cs="Times New Roman"/>
          <w:szCs w:val="24"/>
        </w:rPr>
        <w:t>ικού μέσω ιδιαίτερα απλοποιημένων</w:t>
      </w:r>
      <w:r w:rsidRPr="00A2755C">
        <w:rPr>
          <w:rFonts w:eastAsia="Times New Roman" w:cs="Times New Roman"/>
          <w:szCs w:val="24"/>
        </w:rPr>
        <w:t xml:space="preserve"> διαδικασιών θα συνδράμει αποφασιστικά στην </w:t>
      </w:r>
      <w:r>
        <w:rPr>
          <w:rFonts w:eastAsia="Times New Roman" w:cs="Times New Roman"/>
          <w:szCs w:val="24"/>
        </w:rPr>
        <w:t xml:space="preserve">επιτάχυνση </w:t>
      </w:r>
      <w:r w:rsidRPr="00A2755C">
        <w:rPr>
          <w:rFonts w:eastAsia="Times New Roman" w:cs="Times New Roman"/>
          <w:szCs w:val="24"/>
        </w:rPr>
        <w:t xml:space="preserve">των διαδικασιών στελέχωσης των φορέων της </w:t>
      </w:r>
      <w:r>
        <w:rPr>
          <w:rFonts w:eastAsia="Times New Roman" w:cs="Times New Roman"/>
          <w:szCs w:val="24"/>
        </w:rPr>
        <w:t>δ</w:t>
      </w:r>
      <w:r w:rsidRPr="00A2755C">
        <w:rPr>
          <w:rFonts w:eastAsia="Times New Roman" w:cs="Times New Roman"/>
          <w:szCs w:val="24"/>
        </w:rPr>
        <w:t xml:space="preserve">ημόσιας </w:t>
      </w:r>
      <w:r>
        <w:rPr>
          <w:rFonts w:eastAsia="Times New Roman" w:cs="Times New Roman"/>
          <w:szCs w:val="24"/>
        </w:rPr>
        <w:t>δ</w:t>
      </w:r>
      <w:r w:rsidRPr="00A2755C">
        <w:rPr>
          <w:rFonts w:eastAsia="Times New Roman" w:cs="Times New Roman"/>
          <w:szCs w:val="24"/>
        </w:rPr>
        <w:t>ιοίκησης</w:t>
      </w:r>
      <w:r>
        <w:rPr>
          <w:rFonts w:eastAsia="Times New Roman" w:cs="Times New Roman"/>
          <w:szCs w:val="24"/>
        </w:rPr>
        <w:t>.</w:t>
      </w:r>
      <w:r w:rsidRPr="00A2755C">
        <w:rPr>
          <w:rFonts w:eastAsia="Times New Roman" w:cs="Times New Roman"/>
          <w:szCs w:val="24"/>
        </w:rPr>
        <w:t xml:space="preserve"> Σε </w:t>
      </w:r>
      <w:r w:rsidRPr="00A2755C">
        <w:rPr>
          <w:rFonts w:eastAsia="Times New Roman" w:cs="Times New Roman"/>
          <w:szCs w:val="24"/>
        </w:rPr>
        <w:t>συνδυασμό</w:t>
      </w:r>
      <w:r>
        <w:rPr>
          <w:rFonts w:eastAsia="Times New Roman" w:cs="Times New Roman"/>
          <w:szCs w:val="24"/>
        </w:rPr>
        <w:t xml:space="preserve"> δε </w:t>
      </w:r>
      <w:r w:rsidRPr="00A2755C">
        <w:rPr>
          <w:rFonts w:eastAsia="Times New Roman" w:cs="Times New Roman"/>
          <w:szCs w:val="24"/>
        </w:rPr>
        <w:t xml:space="preserve">με την ενεργοποίηση από </w:t>
      </w:r>
      <w:r>
        <w:rPr>
          <w:rFonts w:eastAsia="Times New Roman" w:cs="Times New Roman"/>
          <w:szCs w:val="24"/>
        </w:rPr>
        <w:t>την 1</w:t>
      </w:r>
      <w:r w:rsidRPr="00A2755C">
        <w:rPr>
          <w:rFonts w:eastAsia="Times New Roman" w:cs="Times New Roman"/>
          <w:szCs w:val="24"/>
          <w:vertAlign w:val="superscript"/>
        </w:rPr>
        <w:t>η</w:t>
      </w:r>
      <w:r>
        <w:rPr>
          <w:rFonts w:eastAsia="Times New Roman" w:cs="Times New Roman"/>
          <w:szCs w:val="24"/>
        </w:rPr>
        <w:t xml:space="preserve"> Ιανουαρίου </w:t>
      </w:r>
      <w:r w:rsidRPr="00A2755C">
        <w:rPr>
          <w:rFonts w:eastAsia="Times New Roman" w:cs="Times New Roman"/>
          <w:szCs w:val="24"/>
        </w:rPr>
        <w:t>2020 του ψηφιακού οργανογρά</w:t>
      </w:r>
      <w:r>
        <w:rPr>
          <w:rFonts w:eastAsia="Times New Roman" w:cs="Times New Roman"/>
          <w:szCs w:val="24"/>
        </w:rPr>
        <w:t>μματος που θεσπίστηκε με το</w:t>
      </w:r>
      <w:r>
        <w:rPr>
          <w:rFonts w:eastAsia="Times New Roman" w:cs="Times New Roman"/>
          <w:szCs w:val="24"/>
        </w:rPr>
        <w:t>ν</w:t>
      </w:r>
      <w:r>
        <w:rPr>
          <w:rFonts w:eastAsia="Times New Roman" w:cs="Times New Roman"/>
          <w:szCs w:val="24"/>
        </w:rPr>
        <w:t xml:space="preserve"> ν.4440/2016, θα επιτευχθεί</w:t>
      </w:r>
      <w:r w:rsidRPr="00A2755C">
        <w:rPr>
          <w:rFonts w:eastAsia="Times New Roman" w:cs="Times New Roman"/>
          <w:szCs w:val="24"/>
        </w:rPr>
        <w:t xml:space="preserve"> μία καλύτερη διαχείριση </w:t>
      </w:r>
      <w:r>
        <w:rPr>
          <w:rFonts w:eastAsia="Times New Roman" w:cs="Times New Roman"/>
          <w:szCs w:val="24"/>
        </w:rPr>
        <w:t xml:space="preserve">των ανθρώπινων πόρων. </w:t>
      </w:r>
    </w:p>
    <w:p w14:paraId="20A4EC02" w14:textId="77777777" w:rsidR="005D4821" w:rsidRDefault="006B233D">
      <w:pPr>
        <w:tabs>
          <w:tab w:val="left" w:pos="6168"/>
        </w:tabs>
        <w:spacing w:line="600" w:lineRule="auto"/>
        <w:ind w:firstLine="720"/>
        <w:jc w:val="both"/>
        <w:rPr>
          <w:rFonts w:eastAsia="Times New Roman" w:cs="Times New Roman"/>
          <w:szCs w:val="24"/>
        </w:rPr>
      </w:pPr>
      <w:r w:rsidRPr="00A2755C">
        <w:rPr>
          <w:rFonts w:eastAsia="Times New Roman" w:cs="Times New Roman"/>
          <w:szCs w:val="24"/>
        </w:rPr>
        <w:t>Στο πλαίσιο του προγραμματισμού προσλήψεων σημαντικ</w:t>
      </w:r>
      <w:r>
        <w:rPr>
          <w:rFonts w:eastAsia="Times New Roman" w:cs="Times New Roman"/>
          <w:szCs w:val="24"/>
        </w:rPr>
        <w:t>ά οφέλη προβλέπονται</w:t>
      </w:r>
      <w:r>
        <w:rPr>
          <w:rFonts w:eastAsia="Times New Roman" w:cs="Times New Roman"/>
          <w:szCs w:val="24"/>
        </w:rPr>
        <w:t xml:space="preserve"> και για το ΑΣΕΠ, α</w:t>
      </w:r>
      <w:r w:rsidRPr="00A2755C">
        <w:rPr>
          <w:rFonts w:eastAsia="Times New Roman" w:cs="Times New Roman"/>
          <w:szCs w:val="24"/>
        </w:rPr>
        <w:t xml:space="preserve">φού με βάση τον ετήσιο εγκεκριμένο προγραμματισμό ο </w:t>
      </w:r>
      <w:r>
        <w:rPr>
          <w:rFonts w:eastAsia="Times New Roman" w:cs="Times New Roman"/>
          <w:szCs w:val="24"/>
        </w:rPr>
        <w:t>ο</w:t>
      </w:r>
      <w:r w:rsidRPr="00A2755C">
        <w:rPr>
          <w:rFonts w:eastAsia="Times New Roman" w:cs="Times New Roman"/>
          <w:szCs w:val="24"/>
        </w:rPr>
        <w:t xml:space="preserve">ργανισμός θα μπορεί να </w:t>
      </w:r>
      <w:r>
        <w:rPr>
          <w:rFonts w:eastAsia="Times New Roman" w:cs="Times New Roman"/>
          <w:szCs w:val="24"/>
        </w:rPr>
        <w:t>πραγματοποιήσει</w:t>
      </w:r>
      <w:r w:rsidRPr="00A2755C">
        <w:rPr>
          <w:rFonts w:eastAsia="Times New Roman" w:cs="Times New Roman"/>
          <w:szCs w:val="24"/>
        </w:rPr>
        <w:t xml:space="preserve"> σε συντομότερο χρόνο </w:t>
      </w:r>
      <w:r>
        <w:rPr>
          <w:rFonts w:eastAsia="Times New Roman" w:cs="Times New Roman"/>
          <w:szCs w:val="24"/>
        </w:rPr>
        <w:t xml:space="preserve">προσλήψεις και να εκδίδει ενιαίες </w:t>
      </w:r>
      <w:r w:rsidRPr="00A2755C">
        <w:rPr>
          <w:rFonts w:eastAsia="Times New Roman" w:cs="Times New Roman"/>
          <w:szCs w:val="24"/>
        </w:rPr>
        <w:t xml:space="preserve">προκηρύξεις </w:t>
      </w:r>
      <w:r>
        <w:rPr>
          <w:rFonts w:eastAsia="Times New Roman" w:cs="Times New Roman"/>
          <w:szCs w:val="24"/>
        </w:rPr>
        <w:t xml:space="preserve">ομοειδών </w:t>
      </w:r>
      <w:r w:rsidRPr="00A2755C">
        <w:rPr>
          <w:rFonts w:eastAsia="Times New Roman" w:cs="Times New Roman"/>
          <w:szCs w:val="24"/>
        </w:rPr>
        <w:t>θέσεων ανά κλάδο</w:t>
      </w:r>
      <w:r>
        <w:rPr>
          <w:rFonts w:eastAsia="Times New Roman" w:cs="Times New Roman"/>
          <w:szCs w:val="24"/>
        </w:rPr>
        <w:t xml:space="preserve"> ή ειδικότητες στις οποίες</w:t>
      </w:r>
      <w:r w:rsidRPr="00A2755C">
        <w:rPr>
          <w:rFonts w:eastAsia="Times New Roman" w:cs="Times New Roman"/>
          <w:szCs w:val="24"/>
        </w:rPr>
        <w:t xml:space="preserve"> σωρεύονται </w:t>
      </w:r>
      <w:r>
        <w:rPr>
          <w:rFonts w:eastAsia="Times New Roman" w:cs="Times New Roman"/>
          <w:szCs w:val="24"/>
        </w:rPr>
        <w:t xml:space="preserve">οι </w:t>
      </w:r>
      <w:r w:rsidRPr="00A2755C">
        <w:rPr>
          <w:rFonts w:eastAsia="Times New Roman" w:cs="Times New Roman"/>
          <w:szCs w:val="24"/>
        </w:rPr>
        <w:t>αιτούμενες α</w:t>
      </w:r>
      <w:r w:rsidRPr="00A2755C">
        <w:rPr>
          <w:rFonts w:eastAsia="Times New Roman" w:cs="Times New Roman"/>
          <w:szCs w:val="24"/>
        </w:rPr>
        <w:t>πό τους οικείους φορείς θέσεις</w:t>
      </w:r>
      <w:r>
        <w:rPr>
          <w:rFonts w:eastAsia="Times New Roman" w:cs="Times New Roman"/>
          <w:szCs w:val="24"/>
        </w:rPr>
        <w:t>.</w:t>
      </w:r>
    </w:p>
    <w:p w14:paraId="20A4EC03" w14:textId="77777777" w:rsidR="005D4821" w:rsidRDefault="006B233D">
      <w:pPr>
        <w:tabs>
          <w:tab w:val="left" w:pos="6168"/>
        </w:tabs>
        <w:spacing w:line="600" w:lineRule="auto"/>
        <w:ind w:firstLine="720"/>
        <w:jc w:val="both"/>
        <w:rPr>
          <w:rFonts w:eastAsia="Times New Roman" w:cs="Times New Roman"/>
          <w:szCs w:val="24"/>
        </w:rPr>
      </w:pPr>
      <w:r w:rsidRPr="00A2755C">
        <w:rPr>
          <w:rFonts w:eastAsia="Times New Roman" w:cs="Times New Roman"/>
          <w:szCs w:val="24"/>
        </w:rPr>
        <w:lastRenderedPageBreak/>
        <w:t>Όσον αφορά το ΑΣΕΠ</w:t>
      </w:r>
      <w:r>
        <w:rPr>
          <w:rFonts w:eastAsia="Times New Roman" w:cs="Times New Roman"/>
          <w:szCs w:val="24"/>
        </w:rPr>
        <w:t>,</w:t>
      </w:r>
      <w:r w:rsidRPr="00A2755C">
        <w:rPr>
          <w:rFonts w:eastAsia="Times New Roman" w:cs="Times New Roman"/>
          <w:szCs w:val="24"/>
        </w:rPr>
        <w:t xml:space="preserve"> οι </w:t>
      </w:r>
      <w:r>
        <w:rPr>
          <w:rFonts w:eastAsia="Times New Roman" w:cs="Times New Roman"/>
          <w:szCs w:val="24"/>
        </w:rPr>
        <w:t>χρόνιες δυσλειτουργίες</w:t>
      </w:r>
      <w:r w:rsidRPr="00A2755C">
        <w:rPr>
          <w:rFonts w:eastAsia="Times New Roman" w:cs="Times New Roman"/>
          <w:szCs w:val="24"/>
        </w:rPr>
        <w:t xml:space="preserve"> του</w:t>
      </w:r>
      <w:r>
        <w:rPr>
          <w:rFonts w:eastAsia="Times New Roman" w:cs="Times New Roman"/>
          <w:szCs w:val="24"/>
        </w:rPr>
        <w:t>,</w:t>
      </w:r>
      <w:r w:rsidRPr="00A2755C">
        <w:rPr>
          <w:rFonts w:eastAsia="Times New Roman" w:cs="Times New Roman"/>
          <w:szCs w:val="24"/>
        </w:rPr>
        <w:t xml:space="preserve"> η ατέρμονη γραφειοκρατία και η </w:t>
      </w:r>
      <w:proofErr w:type="spellStart"/>
      <w:r w:rsidRPr="00A2755C">
        <w:rPr>
          <w:rFonts w:eastAsia="Times New Roman" w:cs="Times New Roman"/>
          <w:szCs w:val="24"/>
        </w:rPr>
        <w:t>υποστελέχωση</w:t>
      </w:r>
      <w:proofErr w:type="spellEnd"/>
      <w:r w:rsidRPr="00A2755C">
        <w:rPr>
          <w:rFonts w:eastAsia="Times New Roman" w:cs="Times New Roman"/>
          <w:szCs w:val="24"/>
        </w:rPr>
        <w:t xml:space="preserve"> του επηρεάζουν ευθέως και κατά τρόπο αρνητικό την ομαλή λειτουργία των φορέων της </w:t>
      </w:r>
      <w:r>
        <w:rPr>
          <w:rFonts w:eastAsia="Times New Roman" w:cs="Times New Roman"/>
          <w:szCs w:val="24"/>
        </w:rPr>
        <w:t>δ</w:t>
      </w:r>
      <w:r w:rsidRPr="00A2755C">
        <w:rPr>
          <w:rFonts w:eastAsia="Times New Roman" w:cs="Times New Roman"/>
          <w:szCs w:val="24"/>
        </w:rPr>
        <w:t xml:space="preserve">ημόσιας </w:t>
      </w:r>
      <w:r>
        <w:rPr>
          <w:rFonts w:eastAsia="Times New Roman" w:cs="Times New Roman"/>
          <w:szCs w:val="24"/>
        </w:rPr>
        <w:t>δ</w:t>
      </w:r>
      <w:r w:rsidRPr="00A2755C">
        <w:rPr>
          <w:rFonts w:eastAsia="Times New Roman" w:cs="Times New Roman"/>
          <w:szCs w:val="24"/>
        </w:rPr>
        <w:t>ιοίκησης</w:t>
      </w:r>
      <w:r>
        <w:rPr>
          <w:rFonts w:eastAsia="Times New Roman" w:cs="Times New Roman"/>
          <w:szCs w:val="24"/>
        </w:rPr>
        <w:t xml:space="preserve">. </w:t>
      </w:r>
    </w:p>
    <w:p w14:paraId="20A4EC04" w14:textId="77777777" w:rsidR="005D4821" w:rsidRDefault="006B233D">
      <w:pPr>
        <w:tabs>
          <w:tab w:val="left" w:pos="6168"/>
        </w:tabs>
        <w:spacing w:line="600" w:lineRule="auto"/>
        <w:ind w:firstLine="720"/>
        <w:jc w:val="both"/>
        <w:rPr>
          <w:rFonts w:eastAsia="Times New Roman" w:cs="Times New Roman"/>
          <w:szCs w:val="24"/>
        </w:rPr>
      </w:pPr>
      <w:r>
        <w:rPr>
          <w:rFonts w:eastAsia="Times New Roman" w:cs="Times New Roman"/>
          <w:szCs w:val="24"/>
        </w:rPr>
        <w:t>Το</w:t>
      </w:r>
      <w:r w:rsidRPr="00A2755C">
        <w:rPr>
          <w:rFonts w:eastAsia="Times New Roman" w:cs="Times New Roman"/>
          <w:szCs w:val="24"/>
        </w:rPr>
        <w:t xml:space="preserve"> ΑΣΕΠ από την αρχή της λ</w:t>
      </w:r>
      <w:r w:rsidRPr="00A2755C">
        <w:rPr>
          <w:rFonts w:eastAsia="Times New Roman" w:cs="Times New Roman"/>
          <w:szCs w:val="24"/>
        </w:rPr>
        <w:t xml:space="preserve">ειτουργίας του δεν κατάφερε να </w:t>
      </w:r>
      <w:proofErr w:type="spellStart"/>
      <w:r w:rsidRPr="00A2755C">
        <w:rPr>
          <w:rFonts w:eastAsia="Times New Roman" w:cs="Times New Roman"/>
          <w:szCs w:val="24"/>
        </w:rPr>
        <w:t>αντ</w:t>
      </w:r>
      <w:r>
        <w:rPr>
          <w:rFonts w:eastAsia="Times New Roman" w:cs="Times New Roman"/>
          <w:szCs w:val="24"/>
        </w:rPr>
        <w:t>ε</w:t>
      </w:r>
      <w:r w:rsidRPr="00A2755C">
        <w:rPr>
          <w:rFonts w:eastAsia="Times New Roman" w:cs="Times New Roman"/>
          <w:szCs w:val="24"/>
        </w:rPr>
        <w:t>πεξέλθει</w:t>
      </w:r>
      <w:proofErr w:type="spellEnd"/>
      <w:r w:rsidRPr="00A2755C">
        <w:rPr>
          <w:rFonts w:eastAsia="Times New Roman" w:cs="Times New Roman"/>
          <w:szCs w:val="24"/>
        </w:rPr>
        <w:t xml:space="preserve"> στο</w:t>
      </w:r>
      <w:r>
        <w:rPr>
          <w:rFonts w:eastAsia="Times New Roman" w:cs="Times New Roman"/>
          <w:szCs w:val="24"/>
        </w:rPr>
        <w:t>ν</w:t>
      </w:r>
      <w:r w:rsidRPr="00A2755C">
        <w:rPr>
          <w:rFonts w:eastAsia="Times New Roman" w:cs="Times New Roman"/>
          <w:szCs w:val="24"/>
        </w:rPr>
        <w:t xml:space="preserve"> ρόλο του</w:t>
      </w:r>
      <w:r>
        <w:rPr>
          <w:rFonts w:eastAsia="Times New Roman" w:cs="Times New Roman"/>
          <w:szCs w:val="24"/>
        </w:rPr>
        <w:t>. Οι</w:t>
      </w:r>
      <w:r w:rsidRPr="00A2755C">
        <w:rPr>
          <w:rFonts w:eastAsia="Times New Roman" w:cs="Times New Roman"/>
          <w:szCs w:val="24"/>
        </w:rPr>
        <w:t xml:space="preserve"> </w:t>
      </w:r>
      <w:r>
        <w:rPr>
          <w:rFonts w:eastAsia="Times New Roman" w:cs="Times New Roman"/>
          <w:szCs w:val="24"/>
        </w:rPr>
        <w:t>καθυστερήσεις</w:t>
      </w:r>
      <w:r w:rsidRPr="00A2755C">
        <w:rPr>
          <w:rFonts w:eastAsia="Times New Roman" w:cs="Times New Roman"/>
          <w:szCs w:val="24"/>
        </w:rPr>
        <w:t xml:space="preserve"> στην ολοκλήρωση σημαντικών προκηρύξεων και στην έκδοση των αποτελεσμάτων προσλήψεων αποτελεί βασ</w:t>
      </w:r>
      <w:r>
        <w:rPr>
          <w:rFonts w:eastAsia="Times New Roman" w:cs="Times New Roman"/>
          <w:szCs w:val="24"/>
        </w:rPr>
        <w:t xml:space="preserve">ικό εμπόδιο σε όποια προσπάθεια </w:t>
      </w:r>
      <w:r w:rsidRPr="00A2755C">
        <w:rPr>
          <w:rFonts w:eastAsia="Times New Roman" w:cs="Times New Roman"/>
          <w:szCs w:val="24"/>
        </w:rPr>
        <w:t>αναβάθμισης και αναδιοργάνωση</w:t>
      </w:r>
      <w:r>
        <w:rPr>
          <w:rFonts w:eastAsia="Times New Roman" w:cs="Times New Roman"/>
          <w:szCs w:val="24"/>
        </w:rPr>
        <w:t>ς της</w:t>
      </w:r>
      <w:r w:rsidRPr="00A2755C">
        <w:rPr>
          <w:rFonts w:eastAsia="Times New Roman" w:cs="Times New Roman"/>
          <w:szCs w:val="24"/>
        </w:rPr>
        <w:t xml:space="preserve"> </w:t>
      </w:r>
      <w:r>
        <w:rPr>
          <w:rFonts w:eastAsia="Times New Roman" w:cs="Times New Roman"/>
          <w:szCs w:val="24"/>
        </w:rPr>
        <w:t>δ</w:t>
      </w:r>
      <w:r w:rsidRPr="00A2755C">
        <w:rPr>
          <w:rFonts w:eastAsia="Times New Roman" w:cs="Times New Roman"/>
          <w:szCs w:val="24"/>
        </w:rPr>
        <w:t xml:space="preserve">ημόσιας </w:t>
      </w:r>
      <w:r>
        <w:rPr>
          <w:rFonts w:eastAsia="Times New Roman" w:cs="Times New Roman"/>
          <w:szCs w:val="24"/>
        </w:rPr>
        <w:t>δ</w:t>
      </w:r>
      <w:r w:rsidRPr="00A2755C">
        <w:rPr>
          <w:rFonts w:eastAsia="Times New Roman" w:cs="Times New Roman"/>
          <w:szCs w:val="24"/>
        </w:rPr>
        <w:t>ιοίκηση</w:t>
      </w:r>
      <w:r w:rsidRPr="00A2755C">
        <w:rPr>
          <w:rFonts w:eastAsia="Times New Roman" w:cs="Times New Roman"/>
          <w:szCs w:val="24"/>
        </w:rPr>
        <w:t>ς</w:t>
      </w:r>
      <w:r>
        <w:rPr>
          <w:rFonts w:eastAsia="Times New Roman" w:cs="Times New Roman"/>
          <w:szCs w:val="24"/>
        </w:rPr>
        <w:t>,</w:t>
      </w:r>
      <w:r w:rsidRPr="00A2755C">
        <w:rPr>
          <w:rFonts w:eastAsia="Times New Roman" w:cs="Times New Roman"/>
          <w:szCs w:val="24"/>
        </w:rPr>
        <w:t xml:space="preserve"> καθώς ως φορέας αποτελεί βασικό εργαλείο για την εύρυθμη λειτουργία του ευρύτερου δημόσιου τομέα</w:t>
      </w:r>
      <w:r>
        <w:rPr>
          <w:rFonts w:eastAsia="Times New Roman" w:cs="Times New Roman"/>
          <w:szCs w:val="24"/>
        </w:rPr>
        <w:t>.</w:t>
      </w:r>
    </w:p>
    <w:p w14:paraId="20A4EC05" w14:textId="77777777" w:rsidR="005D4821" w:rsidRDefault="006B233D">
      <w:pPr>
        <w:tabs>
          <w:tab w:val="left" w:pos="6168"/>
        </w:tabs>
        <w:spacing w:line="600" w:lineRule="auto"/>
        <w:ind w:firstLine="720"/>
        <w:jc w:val="both"/>
        <w:rPr>
          <w:rFonts w:eastAsia="Times New Roman" w:cs="Times New Roman"/>
          <w:szCs w:val="24"/>
        </w:rPr>
      </w:pPr>
      <w:r w:rsidRPr="00A2755C">
        <w:rPr>
          <w:rFonts w:eastAsia="Times New Roman" w:cs="Times New Roman"/>
          <w:szCs w:val="24"/>
        </w:rPr>
        <w:t>Με στόχο</w:t>
      </w:r>
      <w:r>
        <w:rPr>
          <w:rFonts w:eastAsia="Times New Roman" w:cs="Times New Roman"/>
          <w:szCs w:val="24"/>
        </w:rPr>
        <w:t>, λοιπόν,</w:t>
      </w:r>
      <w:r w:rsidRPr="00A2755C">
        <w:rPr>
          <w:rFonts w:eastAsia="Times New Roman" w:cs="Times New Roman"/>
          <w:szCs w:val="24"/>
        </w:rPr>
        <w:t xml:space="preserve"> την ενδυνάμωση και την επιτάχυνση του </w:t>
      </w:r>
      <w:r>
        <w:rPr>
          <w:rFonts w:eastAsia="Times New Roman" w:cs="Times New Roman"/>
          <w:szCs w:val="24"/>
        </w:rPr>
        <w:t xml:space="preserve">έργου του </w:t>
      </w:r>
      <w:r w:rsidRPr="00A2755C">
        <w:rPr>
          <w:rFonts w:eastAsia="Times New Roman" w:cs="Times New Roman"/>
          <w:szCs w:val="24"/>
        </w:rPr>
        <w:t>ΑΣΕΠ εισάγονται ρυθμίσεις</w:t>
      </w:r>
      <w:r>
        <w:rPr>
          <w:rFonts w:eastAsia="Times New Roman" w:cs="Times New Roman"/>
          <w:szCs w:val="24"/>
        </w:rPr>
        <w:t>,</w:t>
      </w:r>
      <w:r w:rsidRPr="00A2755C">
        <w:rPr>
          <w:rFonts w:eastAsia="Times New Roman" w:cs="Times New Roman"/>
          <w:szCs w:val="24"/>
        </w:rPr>
        <w:t xml:space="preserve"> οι οποίες στοχεύουν στην επαρκή στε</w:t>
      </w:r>
      <w:r>
        <w:rPr>
          <w:rFonts w:eastAsia="Times New Roman" w:cs="Times New Roman"/>
          <w:szCs w:val="24"/>
        </w:rPr>
        <w:t>λέχωση του φορέα μέσω αποσπ</w:t>
      </w:r>
      <w:r>
        <w:rPr>
          <w:rFonts w:eastAsia="Times New Roman" w:cs="Times New Roman"/>
          <w:szCs w:val="24"/>
        </w:rPr>
        <w:t>άσεων</w:t>
      </w:r>
      <w:r w:rsidRPr="00A2755C">
        <w:rPr>
          <w:rFonts w:eastAsia="Times New Roman" w:cs="Times New Roman"/>
          <w:szCs w:val="24"/>
        </w:rPr>
        <w:t xml:space="preserve"> προσωπικού της </w:t>
      </w:r>
      <w:r>
        <w:rPr>
          <w:rFonts w:eastAsia="Times New Roman" w:cs="Times New Roman"/>
          <w:szCs w:val="24"/>
        </w:rPr>
        <w:t>δ</w:t>
      </w:r>
      <w:r w:rsidRPr="00A2755C">
        <w:rPr>
          <w:rFonts w:eastAsia="Times New Roman" w:cs="Times New Roman"/>
          <w:szCs w:val="24"/>
        </w:rPr>
        <w:t xml:space="preserve">ημόσιας </w:t>
      </w:r>
      <w:r>
        <w:rPr>
          <w:rFonts w:eastAsia="Times New Roman" w:cs="Times New Roman"/>
          <w:szCs w:val="24"/>
        </w:rPr>
        <w:t>δ</w:t>
      </w:r>
      <w:r w:rsidRPr="00A2755C">
        <w:rPr>
          <w:rFonts w:eastAsia="Times New Roman" w:cs="Times New Roman"/>
          <w:szCs w:val="24"/>
        </w:rPr>
        <w:t>ιοίκησης μόνιμων</w:t>
      </w:r>
      <w:r>
        <w:rPr>
          <w:rFonts w:eastAsia="Times New Roman" w:cs="Times New Roman"/>
          <w:szCs w:val="24"/>
        </w:rPr>
        <w:t xml:space="preserve"> ή </w:t>
      </w:r>
      <w:r w:rsidRPr="00A2755C">
        <w:rPr>
          <w:rFonts w:eastAsia="Times New Roman" w:cs="Times New Roman"/>
          <w:szCs w:val="24"/>
        </w:rPr>
        <w:t>ιδιωτικού δικαίου αορίστου χρόνου</w:t>
      </w:r>
      <w:r>
        <w:rPr>
          <w:rFonts w:eastAsia="Times New Roman" w:cs="Times New Roman"/>
          <w:szCs w:val="24"/>
        </w:rPr>
        <w:t>.</w:t>
      </w:r>
      <w:r w:rsidRPr="00A2755C">
        <w:rPr>
          <w:rFonts w:eastAsia="Times New Roman" w:cs="Times New Roman"/>
          <w:szCs w:val="24"/>
        </w:rPr>
        <w:t xml:space="preserve"> Ρυθμίζονται θέματα αποζημίωσης υπερωριών</w:t>
      </w:r>
      <w:r>
        <w:rPr>
          <w:rFonts w:eastAsia="Times New Roman" w:cs="Times New Roman"/>
          <w:szCs w:val="24"/>
        </w:rPr>
        <w:t>,</w:t>
      </w:r>
      <w:r w:rsidRPr="00A2755C">
        <w:rPr>
          <w:rFonts w:eastAsia="Times New Roman" w:cs="Times New Roman"/>
          <w:szCs w:val="24"/>
        </w:rPr>
        <w:t xml:space="preserve"> υπερεργασίας και νυχτερινής εργασίας των υπαλλήλων του ΑΣΕΠ</w:t>
      </w:r>
      <w:r>
        <w:rPr>
          <w:rFonts w:eastAsia="Times New Roman" w:cs="Times New Roman"/>
          <w:szCs w:val="24"/>
        </w:rPr>
        <w:t>,</w:t>
      </w:r>
      <w:r w:rsidRPr="00A2755C">
        <w:rPr>
          <w:rFonts w:eastAsia="Times New Roman" w:cs="Times New Roman"/>
          <w:szCs w:val="24"/>
        </w:rPr>
        <w:t xml:space="preserve"> ενώ παράλληλα</w:t>
      </w:r>
      <w:r>
        <w:rPr>
          <w:rFonts w:eastAsia="Times New Roman" w:cs="Times New Roman"/>
          <w:szCs w:val="24"/>
        </w:rPr>
        <w:t xml:space="preserve"> </w:t>
      </w:r>
      <w:r w:rsidRPr="00A2755C">
        <w:rPr>
          <w:rFonts w:eastAsia="Times New Roman" w:cs="Times New Roman"/>
          <w:szCs w:val="24"/>
        </w:rPr>
        <w:t>ιδιαίτερα σημαντική είναι η πρόβλεψη α</w:t>
      </w:r>
      <w:r w:rsidRPr="00A2755C">
        <w:rPr>
          <w:rFonts w:eastAsia="Times New Roman" w:cs="Times New Roman"/>
          <w:szCs w:val="24"/>
        </w:rPr>
        <w:lastRenderedPageBreak/>
        <w:t xml:space="preserve">πλοποίησης της </w:t>
      </w:r>
      <w:r w:rsidRPr="00A2755C">
        <w:rPr>
          <w:rFonts w:eastAsia="Times New Roman" w:cs="Times New Roman"/>
          <w:szCs w:val="24"/>
        </w:rPr>
        <w:t>διαδικασίας κατάθεσης και ελέγχου των δικαιολογητικών</w:t>
      </w:r>
      <w:r>
        <w:rPr>
          <w:rFonts w:eastAsia="Times New Roman" w:cs="Times New Roman"/>
          <w:szCs w:val="24"/>
        </w:rPr>
        <w:t>,</w:t>
      </w:r>
      <w:r w:rsidRPr="00A2755C">
        <w:rPr>
          <w:rFonts w:eastAsia="Times New Roman" w:cs="Times New Roman"/>
          <w:szCs w:val="24"/>
        </w:rPr>
        <w:t xml:space="preserve"> που αποτελεί πραγματικό εμπόδιο στην ταχύρρυθμη ολοκλήρωση των προσλήψεων</w:t>
      </w:r>
      <w:r>
        <w:rPr>
          <w:rFonts w:eastAsia="Times New Roman" w:cs="Times New Roman"/>
          <w:szCs w:val="24"/>
        </w:rPr>
        <w:t>.</w:t>
      </w:r>
    </w:p>
    <w:p w14:paraId="20A4EC06" w14:textId="77777777" w:rsidR="005D4821" w:rsidRDefault="006B233D">
      <w:pPr>
        <w:tabs>
          <w:tab w:val="left" w:pos="6168"/>
        </w:tabs>
        <w:spacing w:line="600" w:lineRule="auto"/>
        <w:ind w:firstLine="720"/>
        <w:jc w:val="both"/>
        <w:rPr>
          <w:rFonts w:eastAsia="Times New Roman" w:cs="Times New Roman"/>
          <w:szCs w:val="24"/>
        </w:rPr>
      </w:pPr>
      <w:r w:rsidRPr="00A2755C">
        <w:rPr>
          <w:rFonts w:eastAsia="Times New Roman" w:cs="Times New Roman"/>
          <w:szCs w:val="24"/>
        </w:rPr>
        <w:t>Επιπρόσθετα με τη συγκρότηση του Γνωμοδοτικού Συμβουλίου της Ειδικής Γραμματείας Υποστήριξη</w:t>
      </w:r>
      <w:r>
        <w:rPr>
          <w:rFonts w:eastAsia="Times New Roman" w:cs="Times New Roman"/>
          <w:szCs w:val="24"/>
        </w:rPr>
        <w:t>ς</w:t>
      </w:r>
      <w:r w:rsidRPr="00A2755C">
        <w:rPr>
          <w:rFonts w:eastAsia="Times New Roman" w:cs="Times New Roman"/>
          <w:szCs w:val="24"/>
        </w:rPr>
        <w:t xml:space="preserve"> Δράσεων Διοικητικής Ανασυγκρότηση</w:t>
      </w:r>
      <w:r w:rsidRPr="00A2755C">
        <w:rPr>
          <w:rFonts w:eastAsia="Times New Roman" w:cs="Times New Roman"/>
          <w:szCs w:val="24"/>
        </w:rPr>
        <w:t>ς και του Παρατηρητηρίου Δημόσιας Διοίκησης δημιουργούνται όλες οι προϋποθέσεις για τον αποτελεσματικότερο σχεδιασμό</w:t>
      </w:r>
      <w:r>
        <w:rPr>
          <w:rFonts w:eastAsia="Times New Roman" w:cs="Times New Roman"/>
          <w:szCs w:val="24"/>
        </w:rPr>
        <w:t>,</w:t>
      </w:r>
      <w:r w:rsidRPr="00A2755C">
        <w:rPr>
          <w:rFonts w:eastAsia="Times New Roman" w:cs="Times New Roman"/>
          <w:szCs w:val="24"/>
        </w:rPr>
        <w:t xml:space="preserve"> οργάνωση</w:t>
      </w:r>
      <w:r>
        <w:rPr>
          <w:rFonts w:eastAsia="Times New Roman" w:cs="Times New Roman"/>
          <w:szCs w:val="24"/>
        </w:rPr>
        <w:t>,</w:t>
      </w:r>
      <w:r w:rsidRPr="00A2755C">
        <w:rPr>
          <w:rFonts w:eastAsia="Times New Roman" w:cs="Times New Roman"/>
          <w:szCs w:val="24"/>
        </w:rPr>
        <w:t xml:space="preserve"> παρακολούθηση και υλοποίηση της στρατηγικής για τη διοικητική ανασυγκρότηση της χώρας</w:t>
      </w:r>
      <w:r>
        <w:rPr>
          <w:rFonts w:eastAsia="Times New Roman" w:cs="Times New Roman"/>
          <w:szCs w:val="24"/>
        </w:rPr>
        <w:t>.</w:t>
      </w:r>
      <w:r w:rsidRPr="00A2755C">
        <w:rPr>
          <w:rFonts w:eastAsia="Times New Roman" w:cs="Times New Roman"/>
          <w:szCs w:val="24"/>
        </w:rPr>
        <w:t xml:space="preserve"> Αποστολή του </w:t>
      </w:r>
      <w:r>
        <w:rPr>
          <w:rFonts w:eastAsia="Times New Roman" w:cs="Times New Roman"/>
          <w:szCs w:val="24"/>
        </w:rPr>
        <w:t>γ</w:t>
      </w:r>
      <w:r>
        <w:rPr>
          <w:rFonts w:eastAsia="Times New Roman" w:cs="Times New Roman"/>
          <w:szCs w:val="24"/>
        </w:rPr>
        <w:t xml:space="preserve">νωμοδοτικού </w:t>
      </w:r>
      <w:r>
        <w:rPr>
          <w:rFonts w:eastAsia="Times New Roman" w:cs="Times New Roman"/>
          <w:szCs w:val="24"/>
        </w:rPr>
        <w:t>σ</w:t>
      </w:r>
      <w:r w:rsidRPr="00A2755C">
        <w:rPr>
          <w:rFonts w:eastAsia="Times New Roman" w:cs="Times New Roman"/>
          <w:szCs w:val="24"/>
        </w:rPr>
        <w:t>υμβουλίου είνα</w:t>
      </w:r>
      <w:r w:rsidRPr="00A2755C">
        <w:rPr>
          <w:rFonts w:eastAsia="Times New Roman" w:cs="Times New Roman"/>
          <w:szCs w:val="24"/>
        </w:rPr>
        <w:t>ι η σύνταξη γνωμοδοτήσεων και εισηγήσεων αναφορικά με τις στρατηγικές προτεραιότητες και στόχους του Υπουργείου Διοικητικής Ανασυγκρότησης</w:t>
      </w:r>
      <w:r>
        <w:rPr>
          <w:rFonts w:eastAsia="Times New Roman" w:cs="Times New Roman"/>
          <w:szCs w:val="24"/>
        </w:rPr>
        <w:t>,</w:t>
      </w:r>
      <w:r w:rsidRPr="00A2755C">
        <w:rPr>
          <w:rFonts w:eastAsia="Times New Roman" w:cs="Times New Roman"/>
          <w:szCs w:val="24"/>
        </w:rPr>
        <w:t xml:space="preserve"> ενώ στο Παρατηρητήριο Δημόσιας Διοίκησης ανατίθεται η άσκηση εποπτείας και αξιολόγησης της αποτελεσματικότητας των π</w:t>
      </w:r>
      <w:r w:rsidRPr="00A2755C">
        <w:rPr>
          <w:rFonts w:eastAsia="Times New Roman" w:cs="Times New Roman"/>
          <w:szCs w:val="24"/>
        </w:rPr>
        <w:t xml:space="preserve">αραγόμενων </w:t>
      </w:r>
      <w:r>
        <w:rPr>
          <w:rFonts w:eastAsia="Times New Roman" w:cs="Times New Roman"/>
          <w:szCs w:val="24"/>
        </w:rPr>
        <w:t xml:space="preserve">και </w:t>
      </w:r>
      <w:r w:rsidRPr="00A2755C">
        <w:rPr>
          <w:rFonts w:eastAsia="Times New Roman" w:cs="Times New Roman"/>
          <w:szCs w:val="24"/>
        </w:rPr>
        <w:t xml:space="preserve">εφαρμοζόμενων </w:t>
      </w:r>
      <w:r>
        <w:rPr>
          <w:rFonts w:eastAsia="Times New Roman" w:cs="Times New Roman"/>
          <w:szCs w:val="24"/>
        </w:rPr>
        <w:t>πολιτικών διοικητικής α</w:t>
      </w:r>
      <w:r w:rsidRPr="00A2755C">
        <w:rPr>
          <w:rFonts w:eastAsia="Times New Roman" w:cs="Times New Roman"/>
          <w:szCs w:val="24"/>
        </w:rPr>
        <w:t>νασυγκρότησης</w:t>
      </w:r>
      <w:r>
        <w:rPr>
          <w:rFonts w:eastAsia="Times New Roman" w:cs="Times New Roman"/>
          <w:szCs w:val="24"/>
        </w:rPr>
        <w:t>.</w:t>
      </w:r>
    </w:p>
    <w:p w14:paraId="20A4EC07" w14:textId="77777777" w:rsidR="005D4821" w:rsidRDefault="006B233D">
      <w:pPr>
        <w:tabs>
          <w:tab w:val="left" w:pos="6168"/>
        </w:tabs>
        <w:spacing w:line="600" w:lineRule="auto"/>
        <w:ind w:firstLine="720"/>
        <w:jc w:val="both"/>
        <w:rPr>
          <w:rFonts w:eastAsia="Times New Roman" w:cs="Times New Roman"/>
          <w:szCs w:val="24"/>
        </w:rPr>
      </w:pPr>
      <w:r w:rsidRPr="00A2755C">
        <w:rPr>
          <w:rFonts w:eastAsia="Times New Roman" w:cs="Times New Roman"/>
          <w:szCs w:val="24"/>
        </w:rPr>
        <w:t>Επιπλέον με στόχο την πάταξη διακρίσεων στο</w:t>
      </w:r>
      <w:r>
        <w:rPr>
          <w:rFonts w:eastAsia="Times New Roman" w:cs="Times New Roman"/>
          <w:szCs w:val="24"/>
        </w:rPr>
        <w:t>ν</w:t>
      </w:r>
      <w:r w:rsidRPr="00A2755C">
        <w:rPr>
          <w:rFonts w:eastAsia="Times New Roman" w:cs="Times New Roman"/>
          <w:szCs w:val="24"/>
        </w:rPr>
        <w:t xml:space="preserve"> εργασιακό τομέα και </w:t>
      </w:r>
      <w:r>
        <w:rPr>
          <w:rFonts w:eastAsia="Times New Roman" w:cs="Times New Roman"/>
          <w:szCs w:val="24"/>
        </w:rPr>
        <w:t xml:space="preserve">κατ’ επιταγή </w:t>
      </w:r>
      <w:r w:rsidRPr="00A2755C">
        <w:rPr>
          <w:rFonts w:eastAsia="Times New Roman" w:cs="Times New Roman"/>
          <w:szCs w:val="24"/>
        </w:rPr>
        <w:t xml:space="preserve">της αρχής της ισότητας εξαιρεί από </w:t>
      </w:r>
      <w:r w:rsidRPr="00A2755C">
        <w:rPr>
          <w:rFonts w:eastAsia="Times New Roman" w:cs="Times New Roman"/>
          <w:szCs w:val="24"/>
        </w:rPr>
        <w:lastRenderedPageBreak/>
        <w:t>την υποχρέωση απόδειξης της γνώσης της ξένης γλώσσας</w:t>
      </w:r>
      <w:r>
        <w:rPr>
          <w:rFonts w:eastAsia="Times New Roman" w:cs="Times New Roman"/>
          <w:szCs w:val="24"/>
        </w:rPr>
        <w:t>,</w:t>
      </w:r>
      <w:r w:rsidRPr="00A2755C">
        <w:rPr>
          <w:rFonts w:eastAsia="Times New Roman" w:cs="Times New Roman"/>
          <w:szCs w:val="24"/>
        </w:rPr>
        <w:t xml:space="preserve"> εφόσον αυτή δεν καθορί</w:t>
      </w:r>
      <w:r w:rsidRPr="00A2755C">
        <w:rPr>
          <w:rFonts w:eastAsia="Times New Roman" w:cs="Times New Roman"/>
          <w:szCs w:val="24"/>
        </w:rPr>
        <w:t>ζεται ως τυπικό προσόν</w:t>
      </w:r>
      <w:r>
        <w:rPr>
          <w:rFonts w:eastAsia="Times New Roman" w:cs="Times New Roman"/>
          <w:szCs w:val="24"/>
        </w:rPr>
        <w:t>,</w:t>
      </w:r>
      <w:r w:rsidRPr="00A2755C">
        <w:rPr>
          <w:rFonts w:eastAsia="Times New Roman" w:cs="Times New Roman"/>
          <w:szCs w:val="24"/>
        </w:rPr>
        <w:t xml:space="preserve"> για άτομα με κώφωση</w:t>
      </w:r>
      <w:r>
        <w:rPr>
          <w:rFonts w:eastAsia="Times New Roman" w:cs="Times New Roman"/>
          <w:szCs w:val="24"/>
        </w:rPr>
        <w:t xml:space="preserve"> ή</w:t>
      </w:r>
      <w:r w:rsidRPr="00A2755C">
        <w:rPr>
          <w:rFonts w:eastAsia="Times New Roman" w:cs="Times New Roman"/>
          <w:szCs w:val="24"/>
        </w:rPr>
        <w:t xml:space="preserve"> βαρηκοΐα με ποσοστό αναπηρίας 50% τουλάχιστον</w:t>
      </w:r>
      <w:r>
        <w:rPr>
          <w:rFonts w:eastAsia="Times New Roman" w:cs="Times New Roman"/>
          <w:szCs w:val="24"/>
        </w:rPr>
        <w:t>,</w:t>
      </w:r>
      <w:r w:rsidRPr="00A2755C">
        <w:rPr>
          <w:rFonts w:eastAsia="Times New Roman" w:cs="Times New Roman"/>
          <w:szCs w:val="24"/>
        </w:rPr>
        <w:t xml:space="preserve"> τα οποία κ</w:t>
      </w:r>
      <w:r>
        <w:rPr>
          <w:rFonts w:eastAsia="Times New Roman" w:cs="Times New Roman"/>
          <w:szCs w:val="24"/>
        </w:rPr>
        <w:t>ατέχουν βεβαίωση επάρκειας της ε</w:t>
      </w:r>
      <w:r w:rsidRPr="00A2755C">
        <w:rPr>
          <w:rFonts w:eastAsia="Times New Roman" w:cs="Times New Roman"/>
          <w:szCs w:val="24"/>
        </w:rPr>
        <w:t>λληνικής νοηματικής γλώσσας</w:t>
      </w:r>
      <w:r>
        <w:rPr>
          <w:rFonts w:eastAsia="Times New Roman" w:cs="Times New Roman"/>
          <w:szCs w:val="24"/>
        </w:rPr>
        <w:t>.</w:t>
      </w:r>
      <w:r w:rsidRPr="00A2755C">
        <w:rPr>
          <w:rFonts w:eastAsia="Times New Roman" w:cs="Times New Roman"/>
          <w:szCs w:val="24"/>
        </w:rPr>
        <w:t xml:space="preserve"> Η απαλλαγή από την ξένη γλώσσα ικανοποιεί ένα χρόνιο και δίκαιο αίτημα των ατόμων με κώφωση </w:t>
      </w:r>
      <w:r>
        <w:rPr>
          <w:rFonts w:eastAsia="Times New Roman" w:cs="Times New Roman"/>
          <w:szCs w:val="24"/>
        </w:rPr>
        <w:t xml:space="preserve">ή </w:t>
      </w:r>
      <w:r w:rsidRPr="00A2755C">
        <w:rPr>
          <w:rFonts w:eastAsia="Times New Roman" w:cs="Times New Roman"/>
          <w:szCs w:val="24"/>
        </w:rPr>
        <w:t>βαρηκοΐα</w:t>
      </w:r>
      <w:r>
        <w:rPr>
          <w:rFonts w:eastAsia="Times New Roman" w:cs="Times New Roman"/>
          <w:szCs w:val="24"/>
        </w:rPr>
        <w:t>,</w:t>
      </w:r>
      <w:r w:rsidRPr="00A2755C">
        <w:rPr>
          <w:rFonts w:eastAsia="Times New Roman" w:cs="Times New Roman"/>
          <w:szCs w:val="24"/>
        </w:rPr>
        <w:t xml:space="preserve"> διευκολύνοντας το</w:t>
      </w:r>
      <w:r>
        <w:rPr>
          <w:rFonts w:eastAsia="Times New Roman" w:cs="Times New Roman"/>
          <w:szCs w:val="24"/>
        </w:rPr>
        <w:t>ν</w:t>
      </w:r>
      <w:r w:rsidRPr="00A2755C">
        <w:rPr>
          <w:rFonts w:eastAsia="Times New Roman" w:cs="Times New Roman"/>
          <w:szCs w:val="24"/>
        </w:rPr>
        <w:t xml:space="preserve"> διορισμό του</w:t>
      </w:r>
      <w:r>
        <w:rPr>
          <w:rFonts w:eastAsia="Times New Roman" w:cs="Times New Roman"/>
          <w:szCs w:val="24"/>
        </w:rPr>
        <w:t>ς</w:t>
      </w:r>
      <w:r w:rsidRPr="00A2755C">
        <w:rPr>
          <w:rFonts w:eastAsia="Times New Roman" w:cs="Times New Roman"/>
          <w:szCs w:val="24"/>
        </w:rPr>
        <w:t xml:space="preserve"> στις θέσεις που προκηρύσσονται σε προκαθορι</w:t>
      </w:r>
      <w:r>
        <w:rPr>
          <w:rFonts w:eastAsia="Times New Roman" w:cs="Times New Roman"/>
          <w:szCs w:val="24"/>
        </w:rPr>
        <w:t>σμένο ποσοστό βάσει</w:t>
      </w:r>
      <w:r w:rsidRPr="00A2755C">
        <w:rPr>
          <w:rFonts w:eastAsia="Times New Roman" w:cs="Times New Roman"/>
          <w:szCs w:val="24"/>
        </w:rPr>
        <w:t xml:space="preserve"> </w:t>
      </w:r>
      <w:r>
        <w:rPr>
          <w:rFonts w:eastAsia="Times New Roman" w:cs="Times New Roman"/>
          <w:szCs w:val="24"/>
        </w:rPr>
        <w:t xml:space="preserve">της προστατευτικής διάταξης της </w:t>
      </w:r>
      <w:r w:rsidRPr="00A2755C">
        <w:rPr>
          <w:rFonts w:eastAsia="Times New Roman" w:cs="Times New Roman"/>
          <w:szCs w:val="24"/>
        </w:rPr>
        <w:t xml:space="preserve">περίπτωσης </w:t>
      </w:r>
      <w:r>
        <w:rPr>
          <w:rFonts w:eastAsia="Times New Roman" w:cs="Times New Roman"/>
          <w:szCs w:val="24"/>
        </w:rPr>
        <w:t>γ΄</w:t>
      </w:r>
      <w:r w:rsidRPr="00A2755C">
        <w:rPr>
          <w:rFonts w:eastAsia="Times New Roman" w:cs="Times New Roman"/>
          <w:szCs w:val="24"/>
        </w:rPr>
        <w:t xml:space="preserve"> της παραγράφου 6 του άρθρου </w:t>
      </w:r>
      <w:r>
        <w:rPr>
          <w:rFonts w:eastAsia="Times New Roman" w:cs="Times New Roman"/>
          <w:szCs w:val="24"/>
        </w:rPr>
        <w:t>14 του ν.219</w:t>
      </w:r>
      <w:r w:rsidRPr="00A2755C">
        <w:rPr>
          <w:rFonts w:eastAsia="Times New Roman" w:cs="Times New Roman"/>
          <w:szCs w:val="24"/>
        </w:rPr>
        <w:t>0</w:t>
      </w:r>
      <w:r>
        <w:rPr>
          <w:rFonts w:eastAsia="Times New Roman" w:cs="Times New Roman"/>
          <w:szCs w:val="24"/>
        </w:rPr>
        <w:t xml:space="preserve">/1994. </w:t>
      </w:r>
    </w:p>
    <w:p w14:paraId="20A4EC08"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w:t>
      </w:r>
      <w:r>
        <w:rPr>
          <w:rFonts w:eastAsia="Times New Roman" w:cs="Times New Roman"/>
          <w:szCs w:val="24"/>
        </w:rPr>
        <w:t xml:space="preserve">υ ομιλίας του κυρίου Βουλευτή) </w:t>
      </w:r>
    </w:p>
    <w:p w14:paraId="20A4EC09" w14:textId="77777777" w:rsidR="005D4821" w:rsidRDefault="006B233D">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Θα χρειαστώ να λεπτό, κύριε Πρόεδρε. </w:t>
      </w:r>
    </w:p>
    <w:p w14:paraId="20A4EC0A" w14:textId="77777777" w:rsidR="005D4821" w:rsidRDefault="006B233D">
      <w:pPr>
        <w:tabs>
          <w:tab w:val="left" w:pos="6168"/>
        </w:tabs>
        <w:spacing w:line="600" w:lineRule="auto"/>
        <w:ind w:firstLine="720"/>
        <w:jc w:val="both"/>
        <w:rPr>
          <w:rFonts w:eastAsia="Times New Roman" w:cs="Times New Roman"/>
          <w:szCs w:val="24"/>
        </w:rPr>
      </w:pPr>
      <w:r>
        <w:rPr>
          <w:rFonts w:eastAsia="Times New Roman" w:cs="Times New Roman"/>
          <w:szCs w:val="24"/>
        </w:rPr>
        <w:t>Στα θετικά, επίσης, του</w:t>
      </w:r>
      <w:r w:rsidRPr="00A2755C">
        <w:rPr>
          <w:rFonts w:eastAsia="Times New Roman" w:cs="Times New Roman"/>
          <w:szCs w:val="24"/>
        </w:rPr>
        <w:t xml:space="preserve"> νομοσχεδίου </w:t>
      </w:r>
      <w:r>
        <w:rPr>
          <w:rFonts w:eastAsia="Times New Roman" w:cs="Times New Roman"/>
          <w:szCs w:val="24"/>
        </w:rPr>
        <w:t xml:space="preserve">καταγράφεται </w:t>
      </w:r>
      <w:r w:rsidRPr="00A2755C">
        <w:rPr>
          <w:rFonts w:eastAsia="Times New Roman" w:cs="Times New Roman"/>
          <w:szCs w:val="24"/>
        </w:rPr>
        <w:t xml:space="preserve">το γεγονός ότι αναγνωρίζει τις σύγχρονες μορφές οικογένειας και εναρμονίζεται πλήρως </w:t>
      </w:r>
      <w:r>
        <w:rPr>
          <w:rFonts w:eastAsia="Times New Roman" w:cs="Times New Roman"/>
          <w:szCs w:val="24"/>
        </w:rPr>
        <w:t xml:space="preserve">με τη σημερινή πραγματικότητα, αφού </w:t>
      </w:r>
      <w:r w:rsidRPr="00A2755C">
        <w:rPr>
          <w:rFonts w:eastAsia="Times New Roman" w:cs="Times New Roman"/>
          <w:szCs w:val="24"/>
        </w:rPr>
        <w:t>ρυθμίζει τη χορή</w:t>
      </w:r>
      <w:r w:rsidRPr="00A2755C">
        <w:rPr>
          <w:rFonts w:eastAsia="Times New Roman" w:cs="Times New Roman"/>
          <w:szCs w:val="24"/>
        </w:rPr>
        <w:t xml:space="preserve">γηση άδειας φροντίδας και ανατροφής ενήλικου τέκνου και στους </w:t>
      </w:r>
      <w:r>
        <w:rPr>
          <w:rFonts w:eastAsia="Times New Roman" w:cs="Times New Roman"/>
          <w:szCs w:val="24"/>
        </w:rPr>
        <w:t xml:space="preserve">ανάδοχους </w:t>
      </w:r>
      <w:r w:rsidRPr="00A2755C">
        <w:rPr>
          <w:rFonts w:eastAsia="Times New Roman" w:cs="Times New Roman"/>
          <w:szCs w:val="24"/>
        </w:rPr>
        <w:t xml:space="preserve">γονείς αλλά και σε όσους γονείς </w:t>
      </w:r>
      <w:r w:rsidRPr="00A2755C">
        <w:rPr>
          <w:rFonts w:eastAsia="Times New Roman" w:cs="Times New Roman"/>
          <w:szCs w:val="24"/>
        </w:rPr>
        <w:lastRenderedPageBreak/>
        <w:t>αποκτούν</w:t>
      </w:r>
      <w:r>
        <w:rPr>
          <w:rFonts w:eastAsia="Times New Roman" w:cs="Times New Roman"/>
          <w:szCs w:val="24"/>
        </w:rPr>
        <w:t xml:space="preserve"> τέκνο με</w:t>
      </w:r>
      <w:r w:rsidRPr="00A2755C">
        <w:rPr>
          <w:rFonts w:eastAsia="Times New Roman" w:cs="Times New Roman"/>
          <w:szCs w:val="24"/>
        </w:rPr>
        <w:t xml:space="preserve"> τη διαδικασία της παρένθετης μητρότητας καθώς και τη </w:t>
      </w:r>
      <w:r>
        <w:rPr>
          <w:rFonts w:eastAsia="Times New Roman" w:cs="Times New Roman"/>
          <w:szCs w:val="24"/>
        </w:rPr>
        <w:t xml:space="preserve">χορήγηση </w:t>
      </w:r>
      <w:r w:rsidRPr="00A2755C">
        <w:rPr>
          <w:rFonts w:eastAsia="Times New Roman" w:cs="Times New Roman"/>
          <w:szCs w:val="24"/>
        </w:rPr>
        <w:t xml:space="preserve">άδειας μητρότητας διάρκειας τριών μηνών με πλήρεις αποδοχές </w:t>
      </w:r>
      <w:r>
        <w:rPr>
          <w:rFonts w:eastAsia="Times New Roman" w:cs="Times New Roman"/>
          <w:szCs w:val="24"/>
        </w:rPr>
        <w:t>στον θετό πα</w:t>
      </w:r>
      <w:r>
        <w:rPr>
          <w:rFonts w:eastAsia="Times New Roman" w:cs="Times New Roman"/>
          <w:szCs w:val="24"/>
        </w:rPr>
        <w:t xml:space="preserve">τέρα. </w:t>
      </w:r>
    </w:p>
    <w:p w14:paraId="20A4EC0B" w14:textId="77777777" w:rsidR="005D4821" w:rsidRDefault="006B233D">
      <w:pPr>
        <w:tabs>
          <w:tab w:val="left" w:pos="6168"/>
        </w:tabs>
        <w:spacing w:line="600" w:lineRule="auto"/>
        <w:ind w:firstLine="720"/>
        <w:jc w:val="both"/>
        <w:rPr>
          <w:rFonts w:eastAsia="Times New Roman" w:cs="Times New Roman"/>
          <w:szCs w:val="24"/>
        </w:rPr>
      </w:pPr>
      <w:r w:rsidRPr="00A2755C">
        <w:rPr>
          <w:rFonts w:eastAsia="Times New Roman" w:cs="Times New Roman"/>
          <w:szCs w:val="24"/>
        </w:rPr>
        <w:t>Επιπλέον προκειμ</w:t>
      </w:r>
      <w:r>
        <w:rPr>
          <w:rFonts w:eastAsia="Times New Roman" w:cs="Times New Roman"/>
          <w:szCs w:val="24"/>
        </w:rPr>
        <w:t>ένου να αναβαθμίσει ποιοτικά το ανθρώπινο δυναμικό</w:t>
      </w:r>
      <w:r w:rsidRPr="00A2755C">
        <w:rPr>
          <w:rFonts w:eastAsia="Times New Roman" w:cs="Times New Roman"/>
          <w:szCs w:val="24"/>
        </w:rPr>
        <w:t xml:space="preserve"> του </w:t>
      </w:r>
      <w:r>
        <w:rPr>
          <w:rFonts w:eastAsia="Times New Roman" w:cs="Times New Roman"/>
          <w:szCs w:val="24"/>
        </w:rPr>
        <w:t>δ</w:t>
      </w:r>
      <w:r w:rsidRPr="00A2755C">
        <w:rPr>
          <w:rFonts w:eastAsia="Times New Roman" w:cs="Times New Roman"/>
          <w:szCs w:val="24"/>
        </w:rPr>
        <w:t>ημοσίου</w:t>
      </w:r>
      <w:r>
        <w:rPr>
          <w:rFonts w:eastAsia="Times New Roman" w:cs="Times New Roman"/>
          <w:szCs w:val="24"/>
        </w:rPr>
        <w:t>,</w:t>
      </w:r>
      <w:r w:rsidRPr="00A2755C">
        <w:rPr>
          <w:rFonts w:eastAsia="Times New Roman" w:cs="Times New Roman"/>
          <w:szCs w:val="24"/>
        </w:rPr>
        <w:t xml:space="preserve"> το οποίο και θα συνδράμει στην ποιοτική αναβάθμιση των υπηρεσιών </w:t>
      </w:r>
      <w:r>
        <w:rPr>
          <w:rFonts w:eastAsia="Times New Roman" w:cs="Times New Roman"/>
          <w:szCs w:val="24"/>
        </w:rPr>
        <w:t xml:space="preserve">προς </w:t>
      </w:r>
      <w:r w:rsidRPr="00A2755C">
        <w:rPr>
          <w:rFonts w:eastAsia="Times New Roman" w:cs="Times New Roman"/>
          <w:szCs w:val="24"/>
        </w:rPr>
        <w:t>τους πολίτες</w:t>
      </w:r>
      <w:r>
        <w:rPr>
          <w:rFonts w:eastAsia="Times New Roman" w:cs="Times New Roman"/>
          <w:szCs w:val="24"/>
        </w:rPr>
        <w:t>,</w:t>
      </w:r>
      <w:r w:rsidRPr="00A2755C">
        <w:rPr>
          <w:rFonts w:eastAsia="Times New Roman" w:cs="Times New Roman"/>
          <w:szCs w:val="24"/>
        </w:rPr>
        <w:t xml:space="preserve"> ενισχύεται η διαρκής επιμόρφωση και εκπαίδευση των δημοσίων υπαλλήλων</w:t>
      </w:r>
      <w:r>
        <w:rPr>
          <w:rFonts w:eastAsia="Times New Roman" w:cs="Times New Roman"/>
          <w:szCs w:val="24"/>
        </w:rPr>
        <w:t>,</w:t>
      </w:r>
      <w:r w:rsidRPr="00A2755C">
        <w:rPr>
          <w:rFonts w:eastAsia="Times New Roman" w:cs="Times New Roman"/>
          <w:szCs w:val="24"/>
        </w:rPr>
        <w:t xml:space="preserve"> καταργώντας με αναδρομική ισχύ την εφαρμογή της διάταξης</w:t>
      </w:r>
      <w:r>
        <w:rPr>
          <w:rFonts w:eastAsia="Times New Roman" w:cs="Times New Roman"/>
          <w:szCs w:val="24"/>
        </w:rPr>
        <w:t xml:space="preserve"> για</w:t>
      </w:r>
      <w:r w:rsidRPr="00A2755C">
        <w:rPr>
          <w:rFonts w:eastAsia="Times New Roman" w:cs="Times New Roman"/>
          <w:szCs w:val="24"/>
        </w:rPr>
        <w:t xml:space="preserve"> το προβλεπόμενο ηλικιακό όριο συμμετοχής των υπαλλήλων σε προγράμματα μεταπτυχιακής εκπαίδευσης και θεσμοθετείται το </w:t>
      </w:r>
      <w:r>
        <w:rPr>
          <w:rFonts w:eastAsia="Times New Roman" w:cs="Times New Roman"/>
          <w:szCs w:val="24"/>
        </w:rPr>
        <w:t>π</w:t>
      </w:r>
      <w:r w:rsidRPr="00A2755C">
        <w:rPr>
          <w:rFonts w:eastAsia="Times New Roman" w:cs="Times New Roman"/>
          <w:szCs w:val="24"/>
        </w:rPr>
        <w:t xml:space="preserve">ιστοποιητικό </w:t>
      </w:r>
      <w:r>
        <w:rPr>
          <w:rFonts w:eastAsia="Times New Roman" w:cs="Times New Roman"/>
          <w:szCs w:val="24"/>
        </w:rPr>
        <w:t>δ</w:t>
      </w:r>
      <w:r w:rsidRPr="00A2755C">
        <w:rPr>
          <w:rFonts w:eastAsia="Times New Roman" w:cs="Times New Roman"/>
          <w:szCs w:val="24"/>
        </w:rPr>
        <w:t xml:space="preserve">ιοικητικής </w:t>
      </w:r>
      <w:r>
        <w:rPr>
          <w:rFonts w:eastAsia="Times New Roman" w:cs="Times New Roman"/>
          <w:szCs w:val="24"/>
        </w:rPr>
        <w:t>ε</w:t>
      </w:r>
      <w:r w:rsidRPr="00A2755C">
        <w:rPr>
          <w:rFonts w:eastAsia="Times New Roman" w:cs="Times New Roman"/>
          <w:szCs w:val="24"/>
        </w:rPr>
        <w:t xml:space="preserve">πάρκειας για τους δημοσίους υπαλλήλους κατηγορίας </w:t>
      </w:r>
      <w:r>
        <w:rPr>
          <w:rFonts w:eastAsia="Times New Roman" w:cs="Times New Roman"/>
          <w:szCs w:val="24"/>
        </w:rPr>
        <w:t xml:space="preserve">ΔΕ, </w:t>
      </w:r>
      <w:r w:rsidRPr="00A2755C">
        <w:rPr>
          <w:rFonts w:eastAsia="Times New Roman" w:cs="Times New Roman"/>
          <w:szCs w:val="24"/>
        </w:rPr>
        <w:t xml:space="preserve">καθώς και η επακόλουθη </w:t>
      </w:r>
      <w:proofErr w:type="spellStart"/>
      <w:r w:rsidRPr="00A2755C">
        <w:rPr>
          <w:rFonts w:eastAsia="Times New Roman" w:cs="Times New Roman"/>
          <w:szCs w:val="24"/>
        </w:rPr>
        <w:t>μοριοδότησή</w:t>
      </w:r>
      <w:proofErr w:type="spellEnd"/>
      <w:r w:rsidRPr="00A2755C">
        <w:rPr>
          <w:rFonts w:eastAsia="Times New Roman" w:cs="Times New Roman"/>
          <w:szCs w:val="24"/>
        </w:rPr>
        <w:t xml:space="preserve"> τους κατά τη διαδικασία επιλογής προϊσταμένων οργανικών μονάδων</w:t>
      </w:r>
      <w:r>
        <w:rPr>
          <w:rFonts w:eastAsia="Times New Roman" w:cs="Times New Roman"/>
          <w:szCs w:val="24"/>
        </w:rPr>
        <w:t>.</w:t>
      </w:r>
    </w:p>
    <w:p w14:paraId="20A4EC0C" w14:textId="77777777" w:rsidR="005D4821" w:rsidRDefault="006B233D">
      <w:pPr>
        <w:spacing w:line="600" w:lineRule="auto"/>
        <w:ind w:firstLine="720"/>
        <w:jc w:val="both"/>
        <w:rPr>
          <w:rFonts w:eastAsia="Times New Roman" w:cs="Times New Roman"/>
          <w:szCs w:val="24"/>
        </w:rPr>
      </w:pPr>
      <w:r w:rsidRPr="00AB6590">
        <w:rPr>
          <w:rFonts w:eastAsia="Times New Roman" w:cs="Times New Roman"/>
          <w:szCs w:val="24"/>
        </w:rPr>
        <w:t xml:space="preserve">Η μεταρρύθμιση της </w:t>
      </w:r>
      <w:r>
        <w:rPr>
          <w:rFonts w:eastAsia="Times New Roman" w:cs="Times New Roman"/>
          <w:szCs w:val="24"/>
        </w:rPr>
        <w:t>ελληνικής δημόσιας</w:t>
      </w:r>
      <w:r w:rsidRPr="00AB6590">
        <w:rPr>
          <w:rFonts w:eastAsia="Times New Roman" w:cs="Times New Roman"/>
          <w:szCs w:val="24"/>
        </w:rPr>
        <w:t xml:space="preserve"> διοίκησης είναι μονόδρομος και σε αυτόν ευθυγραμμίζεται πλήρως το </w:t>
      </w:r>
      <w:r>
        <w:rPr>
          <w:rFonts w:eastAsia="Times New Roman" w:cs="Times New Roman"/>
          <w:szCs w:val="24"/>
        </w:rPr>
        <w:t xml:space="preserve">παρόν </w:t>
      </w:r>
      <w:r w:rsidRPr="00AB6590">
        <w:rPr>
          <w:rFonts w:eastAsia="Times New Roman" w:cs="Times New Roman"/>
          <w:szCs w:val="24"/>
        </w:rPr>
        <w:t>νομοσχέδιο</w:t>
      </w:r>
      <w:r>
        <w:rPr>
          <w:rFonts w:eastAsia="Times New Roman" w:cs="Times New Roman"/>
          <w:szCs w:val="24"/>
        </w:rPr>
        <w:t>,</w:t>
      </w:r>
      <w:r w:rsidRPr="00AB6590">
        <w:rPr>
          <w:rFonts w:eastAsia="Times New Roman" w:cs="Times New Roman"/>
          <w:szCs w:val="24"/>
        </w:rPr>
        <w:t xml:space="preserve"> το οποίο μέσω των θεσμικών αλλ</w:t>
      </w:r>
      <w:r w:rsidRPr="00AB6590">
        <w:rPr>
          <w:rFonts w:eastAsia="Times New Roman" w:cs="Times New Roman"/>
          <w:szCs w:val="24"/>
        </w:rPr>
        <w:t xml:space="preserve">αγών που εισάγει στον τρόπο οργάνωσης και λειτουργίας των φορέων του δημοσίου και μέσω της ενίσχυσης </w:t>
      </w:r>
      <w:r>
        <w:rPr>
          <w:rFonts w:eastAsia="Times New Roman" w:cs="Times New Roman"/>
          <w:szCs w:val="24"/>
        </w:rPr>
        <w:t xml:space="preserve">και </w:t>
      </w:r>
      <w:r w:rsidRPr="00AB6590">
        <w:rPr>
          <w:rFonts w:eastAsia="Times New Roman" w:cs="Times New Roman"/>
          <w:szCs w:val="24"/>
        </w:rPr>
        <w:t>αναβάθμιση</w:t>
      </w:r>
      <w:r>
        <w:rPr>
          <w:rFonts w:eastAsia="Times New Roman" w:cs="Times New Roman"/>
          <w:szCs w:val="24"/>
        </w:rPr>
        <w:t>ς</w:t>
      </w:r>
      <w:r w:rsidRPr="00AB6590">
        <w:rPr>
          <w:rFonts w:eastAsia="Times New Roman" w:cs="Times New Roman"/>
          <w:szCs w:val="24"/>
        </w:rPr>
        <w:t xml:space="preserve"> του στελεχιακού </w:t>
      </w:r>
      <w:r w:rsidRPr="00AB6590">
        <w:rPr>
          <w:rFonts w:eastAsia="Times New Roman" w:cs="Times New Roman"/>
          <w:szCs w:val="24"/>
        </w:rPr>
        <w:lastRenderedPageBreak/>
        <w:t>δυναμικού του</w:t>
      </w:r>
      <w:r>
        <w:rPr>
          <w:rFonts w:eastAsia="Times New Roman" w:cs="Times New Roman"/>
          <w:szCs w:val="24"/>
        </w:rPr>
        <w:t>,</w:t>
      </w:r>
      <w:r w:rsidRPr="00AB6590">
        <w:rPr>
          <w:rFonts w:eastAsia="Times New Roman" w:cs="Times New Roman"/>
          <w:szCs w:val="24"/>
        </w:rPr>
        <w:t xml:space="preserve"> θέτει τις βάσεις για τον εκσυγχρονισμό και </w:t>
      </w:r>
      <w:r>
        <w:rPr>
          <w:rFonts w:eastAsia="Times New Roman" w:cs="Times New Roman"/>
          <w:szCs w:val="24"/>
        </w:rPr>
        <w:t>την</w:t>
      </w:r>
      <w:r w:rsidRPr="00AB6590">
        <w:rPr>
          <w:rFonts w:eastAsia="Times New Roman" w:cs="Times New Roman"/>
          <w:szCs w:val="24"/>
        </w:rPr>
        <w:t xml:space="preserve"> </w:t>
      </w:r>
      <w:r>
        <w:rPr>
          <w:rFonts w:eastAsia="Times New Roman" w:cs="Times New Roman"/>
          <w:szCs w:val="24"/>
        </w:rPr>
        <w:t>ανα</w:t>
      </w:r>
      <w:r w:rsidRPr="00AB6590">
        <w:rPr>
          <w:rFonts w:eastAsia="Times New Roman" w:cs="Times New Roman"/>
          <w:szCs w:val="24"/>
        </w:rPr>
        <w:t xml:space="preserve">συγκρότηση μιας </w:t>
      </w:r>
      <w:r>
        <w:rPr>
          <w:rFonts w:eastAsia="Times New Roman" w:cs="Times New Roman"/>
          <w:szCs w:val="24"/>
        </w:rPr>
        <w:t>π</w:t>
      </w:r>
      <w:r w:rsidRPr="00AB6590">
        <w:rPr>
          <w:rFonts w:eastAsia="Times New Roman" w:cs="Times New Roman"/>
          <w:szCs w:val="24"/>
        </w:rPr>
        <w:t>ροοδευτικής δημόσιας διοίκησης με στόχο τ</w:t>
      </w:r>
      <w:r w:rsidRPr="00AB6590">
        <w:rPr>
          <w:rFonts w:eastAsia="Times New Roman" w:cs="Times New Roman"/>
          <w:szCs w:val="24"/>
        </w:rPr>
        <w:t>ην παροχή ποιοτικών υπηρεσιών προς τον πολίτη</w:t>
      </w:r>
      <w:r>
        <w:rPr>
          <w:rFonts w:eastAsia="Times New Roman" w:cs="Times New Roman"/>
          <w:szCs w:val="24"/>
        </w:rPr>
        <w:t>,</w:t>
      </w:r>
      <w:r w:rsidRPr="00AB6590">
        <w:rPr>
          <w:rFonts w:eastAsia="Times New Roman" w:cs="Times New Roman"/>
          <w:szCs w:val="24"/>
        </w:rPr>
        <w:t xml:space="preserve"> τη δόμησ</w:t>
      </w:r>
      <w:r>
        <w:rPr>
          <w:rFonts w:eastAsia="Times New Roman" w:cs="Times New Roman"/>
          <w:szCs w:val="24"/>
        </w:rPr>
        <w:t>η ενός λειτουργικού και υγιούς π</w:t>
      </w:r>
      <w:r w:rsidRPr="00AB6590">
        <w:rPr>
          <w:rFonts w:eastAsia="Times New Roman" w:cs="Times New Roman"/>
          <w:szCs w:val="24"/>
        </w:rPr>
        <w:t>εριβάλλοντος για το</w:t>
      </w:r>
      <w:r>
        <w:rPr>
          <w:rFonts w:eastAsia="Times New Roman" w:cs="Times New Roman"/>
          <w:szCs w:val="24"/>
        </w:rPr>
        <w:t>ν</w:t>
      </w:r>
      <w:r w:rsidRPr="00AB6590">
        <w:rPr>
          <w:rFonts w:eastAsia="Times New Roman" w:cs="Times New Roman"/>
          <w:szCs w:val="24"/>
        </w:rPr>
        <w:t xml:space="preserve"> δημόσιο υπάλληλο</w:t>
      </w:r>
      <w:r>
        <w:rPr>
          <w:rFonts w:eastAsia="Times New Roman" w:cs="Times New Roman"/>
          <w:szCs w:val="24"/>
        </w:rPr>
        <w:t>,</w:t>
      </w:r>
      <w:r w:rsidRPr="00AB6590">
        <w:rPr>
          <w:rFonts w:eastAsia="Times New Roman" w:cs="Times New Roman"/>
          <w:szCs w:val="24"/>
        </w:rPr>
        <w:t xml:space="preserve"> την οικονομική ευημερία και την </w:t>
      </w:r>
      <w:r>
        <w:rPr>
          <w:rFonts w:eastAsia="Times New Roman" w:cs="Times New Roman"/>
          <w:szCs w:val="24"/>
        </w:rPr>
        <w:t>προάσπιση</w:t>
      </w:r>
      <w:r w:rsidRPr="00AB6590">
        <w:rPr>
          <w:rFonts w:eastAsia="Times New Roman" w:cs="Times New Roman"/>
          <w:szCs w:val="24"/>
        </w:rPr>
        <w:t xml:space="preserve"> του δημοσίου συμφέροντος</w:t>
      </w:r>
      <w:r>
        <w:rPr>
          <w:rFonts w:eastAsia="Times New Roman" w:cs="Times New Roman"/>
          <w:szCs w:val="24"/>
        </w:rPr>
        <w:t>.</w:t>
      </w:r>
      <w:r w:rsidRPr="00AB6590">
        <w:rPr>
          <w:rFonts w:eastAsia="Times New Roman" w:cs="Times New Roman"/>
          <w:szCs w:val="24"/>
        </w:rPr>
        <w:t xml:space="preserve"> </w:t>
      </w:r>
    </w:p>
    <w:p w14:paraId="20A4EC0D" w14:textId="77777777" w:rsidR="005D4821" w:rsidRDefault="006B233D">
      <w:pPr>
        <w:spacing w:line="600" w:lineRule="auto"/>
        <w:ind w:firstLine="720"/>
        <w:jc w:val="both"/>
        <w:rPr>
          <w:rFonts w:eastAsia="Times New Roman" w:cs="Times New Roman"/>
          <w:szCs w:val="24"/>
        </w:rPr>
      </w:pPr>
      <w:r w:rsidRPr="00AB6590">
        <w:rPr>
          <w:rFonts w:eastAsia="Times New Roman" w:cs="Times New Roman"/>
          <w:szCs w:val="24"/>
        </w:rPr>
        <w:t>Κυρίες και κύριοι Βουλευτές της Αντιπολίτευσης που με ακούτε</w:t>
      </w:r>
      <w:r>
        <w:rPr>
          <w:rFonts w:eastAsia="Times New Roman" w:cs="Times New Roman"/>
          <w:szCs w:val="24"/>
        </w:rPr>
        <w:t>,</w:t>
      </w:r>
      <w:r w:rsidRPr="00AB6590">
        <w:rPr>
          <w:rFonts w:eastAsia="Times New Roman" w:cs="Times New Roman"/>
          <w:szCs w:val="24"/>
        </w:rPr>
        <w:t xml:space="preserve"> η</w:t>
      </w:r>
      <w:r>
        <w:rPr>
          <w:rFonts w:eastAsia="Times New Roman" w:cs="Times New Roman"/>
          <w:szCs w:val="24"/>
        </w:rPr>
        <w:t xml:space="preserve"> μη</w:t>
      </w:r>
      <w:r w:rsidRPr="00AB6590">
        <w:rPr>
          <w:rFonts w:eastAsia="Times New Roman" w:cs="Times New Roman"/>
          <w:szCs w:val="24"/>
        </w:rPr>
        <w:t xml:space="preserve"> ψήφιση </w:t>
      </w:r>
      <w:r>
        <w:rPr>
          <w:rFonts w:eastAsia="Times New Roman" w:cs="Times New Roman"/>
          <w:szCs w:val="24"/>
        </w:rPr>
        <w:t>του νομοσχεδίου θα αποτελέσει μι</w:t>
      </w:r>
      <w:r w:rsidRPr="00AB6590">
        <w:rPr>
          <w:rFonts w:eastAsia="Times New Roman" w:cs="Times New Roman"/>
          <w:szCs w:val="24"/>
        </w:rPr>
        <w:t xml:space="preserve">α ακόμη μικρόψυχη </w:t>
      </w:r>
      <w:r>
        <w:rPr>
          <w:rFonts w:eastAsia="Times New Roman" w:cs="Times New Roman"/>
          <w:szCs w:val="24"/>
        </w:rPr>
        <w:t>πολιτική</w:t>
      </w:r>
      <w:r w:rsidRPr="00AB6590">
        <w:rPr>
          <w:rFonts w:eastAsia="Times New Roman" w:cs="Times New Roman"/>
          <w:szCs w:val="24"/>
        </w:rPr>
        <w:t xml:space="preserve"> σας απόφαση</w:t>
      </w:r>
      <w:r>
        <w:rPr>
          <w:rFonts w:eastAsia="Times New Roman" w:cs="Times New Roman"/>
          <w:szCs w:val="24"/>
        </w:rPr>
        <w:t>,</w:t>
      </w:r>
      <w:r w:rsidRPr="00AB6590">
        <w:rPr>
          <w:rFonts w:eastAsia="Times New Roman" w:cs="Times New Roman"/>
          <w:szCs w:val="24"/>
        </w:rPr>
        <w:t xml:space="preserve"> που σηματοδοτεί το πολιτικό σας αδιέξοδο και την κοινωνική σας αναντιστοιχία</w:t>
      </w:r>
      <w:r>
        <w:rPr>
          <w:rFonts w:eastAsia="Times New Roman" w:cs="Times New Roman"/>
          <w:szCs w:val="24"/>
        </w:rPr>
        <w:t>, ε</w:t>
      </w:r>
      <w:r w:rsidRPr="00AB6590">
        <w:rPr>
          <w:rFonts w:eastAsia="Times New Roman" w:cs="Times New Roman"/>
          <w:szCs w:val="24"/>
        </w:rPr>
        <w:t xml:space="preserve">νώ με τη θετική σας ψήφο στο υπό </w:t>
      </w:r>
      <w:r>
        <w:rPr>
          <w:rFonts w:eastAsia="Times New Roman" w:cs="Times New Roman"/>
          <w:szCs w:val="24"/>
        </w:rPr>
        <w:t>ψήφιση</w:t>
      </w:r>
      <w:r w:rsidRPr="00AB6590">
        <w:rPr>
          <w:rFonts w:eastAsia="Times New Roman" w:cs="Times New Roman"/>
          <w:szCs w:val="24"/>
        </w:rPr>
        <w:t xml:space="preserve"> νομοσχέδιο θα </w:t>
      </w:r>
      <w:r>
        <w:rPr>
          <w:rFonts w:eastAsia="Times New Roman" w:cs="Times New Roman"/>
          <w:szCs w:val="24"/>
        </w:rPr>
        <w:t xml:space="preserve">συμβάλλετε και </w:t>
      </w:r>
      <w:r w:rsidRPr="00AB6590">
        <w:rPr>
          <w:rFonts w:eastAsia="Times New Roman" w:cs="Times New Roman"/>
          <w:szCs w:val="24"/>
        </w:rPr>
        <w:t>εσείς στην ανασυγκρότησ</w:t>
      </w:r>
      <w:r w:rsidRPr="00AB6590">
        <w:rPr>
          <w:rFonts w:eastAsia="Times New Roman" w:cs="Times New Roman"/>
          <w:szCs w:val="24"/>
        </w:rPr>
        <w:t xml:space="preserve">η </w:t>
      </w:r>
      <w:r>
        <w:rPr>
          <w:rFonts w:eastAsia="Times New Roman" w:cs="Times New Roman"/>
          <w:szCs w:val="24"/>
        </w:rPr>
        <w:t xml:space="preserve">της </w:t>
      </w:r>
      <w:r w:rsidRPr="00AB6590">
        <w:rPr>
          <w:rFonts w:eastAsia="Times New Roman" w:cs="Times New Roman"/>
          <w:szCs w:val="24"/>
        </w:rPr>
        <w:t xml:space="preserve">ελληνικής </w:t>
      </w:r>
      <w:r>
        <w:rPr>
          <w:rFonts w:eastAsia="Times New Roman" w:cs="Times New Roman"/>
          <w:szCs w:val="24"/>
        </w:rPr>
        <w:t xml:space="preserve">δημόσιας </w:t>
      </w:r>
      <w:r w:rsidRPr="00AB6590">
        <w:rPr>
          <w:rFonts w:eastAsia="Times New Roman" w:cs="Times New Roman"/>
          <w:szCs w:val="24"/>
        </w:rPr>
        <w:t>διοίκησης αναγκαία συνθήκη για τον εκσυγχρονισμό της ελληνικής κοινωνίας</w:t>
      </w:r>
      <w:r>
        <w:rPr>
          <w:rFonts w:eastAsia="Times New Roman" w:cs="Times New Roman"/>
          <w:szCs w:val="24"/>
        </w:rPr>
        <w:t>.</w:t>
      </w:r>
      <w:r w:rsidRPr="00AB6590">
        <w:rPr>
          <w:rFonts w:eastAsia="Times New Roman" w:cs="Times New Roman"/>
          <w:szCs w:val="24"/>
        </w:rPr>
        <w:t xml:space="preserve"> </w:t>
      </w:r>
    </w:p>
    <w:p w14:paraId="20A4EC0E" w14:textId="77777777" w:rsidR="005D4821" w:rsidRDefault="006B233D">
      <w:pPr>
        <w:spacing w:line="600" w:lineRule="auto"/>
        <w:ind w:firstLine="720"/>
        <w:jc w:val="both"/>
        <w:rPr>
          <w:rFonts w:eastAsia="Times New Roman" w:cs="Times New Roman"/>
          <w:szCs w:val="24"/>
        </w:rPr>
      </w:pPr>
      <w:r w:rsidRPr="00AB6590">
        <w:rPr>
          <w:rFonts w:eastAsia="Times New Roman" w:cs="Times New Roman"/>
          <w:szCs w:val="24"/>
        </w:rPr>
        <w:t>Ευχαριστώ</w:t>
      </w:r>
      <w:r>
        <w:rPr>
          <w:rFonts w:eastAsia="Times New Roman" w:cs="Times New Roman"/>
          <w:szCs w:val="24"/>
        </w:rPr>
        <w:t>.</w:t>
      </w:r>
    </w:p>
    <w:p w14:paraId="20A4EC0F" w14:textId="77777777" w:rsidR="005D4821" w:rsidRDefault="006B233D">
      <w:pPr>
        <w:spacing w:line="600" w:lineRule="auto"/>
        <w:ind w:firstLine="720"/>
        <w:jc w:val="center"/>
        <w:rPr>
          <w:rFonts w:eastAsia="Times New Roman" w:cs="Times New Roman"/>
          <w:szCs w:val="24"/>
        </w:rPr>
      </w:pPr>
      <w:r w:rsidRPr="00517DAE">
        <w:rPr>
          <w:rFonts w:eastAsia="Times New Roman" w:cs="Times New Roman"/>
          <w:szCs w:val="24"/>
        </w:rPr>
        <w:t>(Χειροκροτήματα από την πτέρυγα του ΣΥΡΙΖΑ)</w:t>
      </w:r>
    </w:p>
    <w:p w14:paraId="20A4EC10" w14:textId="77777777" w:rsidR="005D4821" w:rsidRDefault="006B233D">
      <w:pPr>
        <w:spacing w:line="600" w:lineRule="auto"/>
        <w:ind w:firstLine="720"/>
        <w:jc w:val="both"/>
        <w:rPr>
          <w:rFonts w:eastAsia="Times New Roman" w:cs="Times New Roman"/>
          <w:szCs w:val="24"/>
        </w:rPr>
      </w:pPr>
      <w:r w:rsidRPr="004C1990">
        <w:rPr>
          <w:rFonts w:eastAsia="Times New Roman" w:cs="Times New Roman"/>
          <w:b/>
          <w:szCs w:val="24"/>
        </w:rPr>
        <w:t>ΠΡΟΕΔΡΕΥΩΝ (Γεώργιος Βαρεμένος):</w:t>
      </w:r>
      <w:r w:rsidRPr="00AB6590">
        <w:rPr>
          <w:rFonts w:eastAsia="Times New Roman" w:cs="Times New Roman"/>
          <w:szCs w:val="24"/>
        </w:rPr>
        <w:t xml:space="preserve"> Το</w:t>
      </w:r>
      <w:r>
        <w:rPr>
          <w:rFonts w:eastAsia="Times New Roman" w:cs="Times New Roman"/>
          <w:szCs w:val="24"/>
        </w:rPr>
        <w:t>ν</w:t>
      </w:r>
      <w:r w:rsidRPr="00AB6590">
        <w:rPr>
          <w:rFonts w:eastAsia="Times New Roman" w:cs="Times New Roman"/>
          <w:szCs w:val="24"/>
        </w:rPr>
        <w:t xml:space="preserve"> λόγο έχει </w:t>
      </w:r>
      <w:r>
        <w:rPr>
          <w:rFonts w:eastAsia="Times New Roman" w:cs="Times New Roman"/>
          <w:szCs w:val="24"/>
        </w:rPr>
        <w:t>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Θελερίτη</w:t>
      </w:r>
      <w:proofErr w:type="spellEnd"/>
      <w:r w:rsidRPr="00AB6590">
        <w:rPr>
          <w:rFonts w:eastAsia="Times New Roman" w:cs="Times New Roman"/>
          <w:szCs w:val="24"/>
        </w:rPr>
        <w:t xml:space="preserve"> Μαρία </w:t>
      </w:r>
      <w:r>
        <w:rPr>
          <w:rFonts w:eastAsia="Times New Roman" w:cs="Times New Roman"/>
          <w:szCs w:val="24"/>
        </w:rPr>
        <w:t>από</w:t>
      </w:r>
      <w:r w:rsidRPr="00AB6590">
        <w:rPr>
          <w:rFonts w:eastAsia="Times New Roman" w:cs="Times New Roman"/>
          <w:szCs w:val="24"/>
        </w:rPr>
        <w:t xml:space="preserve"> το</w:t>
      </w:r>
      <w:r>
        <w:rPr>
          <w:rFonts w:eastAsia="Times New Roman" w:cs="Times New Roman"/>
          <w:szCs w:val="24"/>
        </w:rPr>
        <w:t>ν ΣΥΡΙΖΑ.</w:t>
      </w:r>
    </w:p>
    <w:p w14:paraId="20A4EC11" w14:textId="77777777" w:rsidR="005D4821" w:rsidRDefault="006B233D">
      <w:pPr>
        <w:spacing w:line="600" w:lineRule="auto"/>
        <w:ind w:firstLine="720"/>
        <w:jc w:val="both"/>
        <w:rPr>
          <w:rFonts w:eastAsia="Times New Roman" w:cs="Times New Roman"/>
          <w:szCs w:val="24"/>
        </w:rPr>
      </w:pPr>
      <w:r>
        <w:rPr>
          <w:rFonts w:eastAsia="Times New Roman" w:cs="Times New Roman"/>
          <w:b/>
          <w:szCs w:val="24"/>
        </w:rPr>
        <w:lastRenderedPageBreak/>
        <w:t xml:space="preserve">ΜΑΡΙΑ ΘΕΛΕΡΙΤΗ: </w:t>
      </w:r>
      <w:r w:rsidRPr="00AB6590">
        <w:rPr>
          <w:rFonts w:eastAsia="Times New Roman" w:cs="Times New Roman"/>
          <w:szCs w:val="24"/>
        </w:rPr>
        <w:t xml:space="preserve">Αγαπητοί συνάδελφοι και </w:t>
      </w:r>
      <w:proofErr w:type="spellStart"/>
      <w:r w:rsidRPr="00AB6590">
        <w:rPr>
          <w:rFonts w:eastAsia="Times New Roman" w:cs="Times New Roman"/>
          <w:szCs w:val="24"/>
        </w:rPr>
        <w:t>συναδέλφισσες</w:t>
      </w:r>
      <w:proofErr w:type="spellEnd"/>
      <w:r>
        <w:rPr>
          <w:rFonts w:eastAsia="Times New Roman" w:cs="Times New Roman"/>
          <w:szCs w:val="24"/>
        </w:rPr>
        <w:t>,</w:t>
      </w:r>
      <w:r w:rsidRPr="00AB6590">
        <w:rPr>
          <w:rFonts w:eastAsia="Times New Roman" w:cs="Times New Roman"/>
          <w:szCs w:val="24"/>
        </w:rPr>
        <w:t xml:space="preserve"> όπως έχει προαναφερθεί και από την Υπουργό</w:t>
      </w:r>
      <w:r>
        <w:rPr>
          <w:rFonts w:eastAsia="Times New Roman" w:cs="Times New Roman"/>
          <w:szCs w:val="24"/>
        </w:rPr>
        <w:t xml:space="preserve"> α</w:t>
      </w:r>
      <w:r w:rsidRPr="00AB6590">
        <w:rPr>
          <w:rFonts w:eastAsia="Times New Roman" w:cs="Times New Roman"/>
          <w:szCs w:val="24"/>
        </w:rPr>
        <w:t xml:space="preserve">λλά και από τους άλλους Βουλευτές και </w:t>
      </w:r>
      <w:proofErr w:type="spellStart"/>
      <w:r>
        <w:rPr>
          <w:rFonts w:eastAsia="Times New Roman" w:cs="Times New Roman"/>
          <w:szCs w:val="24"/>
        </w:rPr>
        <w:t>Βουλεύτριες</w:t>
      </w:r>
      <w:proofErr w:type="spellEnd"/>
      <w:r>
        <w:rPr>
          <w:rFonts w:eastAsia="Times New Roman" w:cs="Times New Roman"/>
          <w:szCs w:val="24"/>
        </w:rPr>
        <w:t>,</w:t>
      </w:r>
      <w:r w:rsidRPr="00AB6590">
        <w:rPr>
          <w:rFonts w:eastAsia="Times New Roman" w:cs="Times New Roman"/>
          <w:szCs w:val="24"/>
        </w:rPr>
        <w:t xml:space="preserve"> το παρόν σχέδιο νόμου αποτελεί έ</w:t>
      </w:r>
      <w:r>
        <w:rPr>
          <w:rFonts w:eastAsia="Times New Roman" w:cs="Times New Roman"/>
          <w:szCs w:val="24"/>
        </w:rPr>
        <w:t>να αναπόσπαστο μέρος και συνέχεια β</w:t>
      </w:r>
      <w:r w:rsidRPr="00AB6590">
        <w:rPr>
          <w:rFonts w:eastAsia="Times New Roman" w:cs="Times New Roman"/>
          <w:szCs w:val="24"/>
        </w:rPr>
        <w:t xml:space="preserve">ημάτων που έχουμε προδιαγράψει </w:t>
      </w:r>
      <w:r>
        <w:rPr>
          <w:rFonts w:eastAsia="Times New Roman" w:cs="Times New Roman"/>
          <w:szCs w:val="24"/>
        </w:rPr>
        <w:t>σ</w:t>
      </w:r>
      <w:r w:rsidRPr="00AB6590">
        <w:rPr>
          <w:rFonts w:eastAsia="Times New Roman" w:cs="Times New Roman"/>
          <w:szCs w:val="24"/>
        </w:rPr>
        <w:t>το πλαίσιο μιας στρατηγ</w:t>
      </w:r>
      <w:r w:rsidRPr="00AB6590">
        <w:rPr>
          <w:rFonts w:eastAsia="Times New Roman" w:cs="Times New Roman"/>
          <w:szCs w:val="24"/>
        </w:rPr>
        <w:t xml:space="preserve">ικής και μακράς πορείας για την αναβάθμιση </w:t>
      </w:r>
      <w:r>
        <w:rPr>
          <w:rFonts w:eastAsia="Times New Roman" w:cs="Times New Roman"/>
          <w:szCs w:val="24"/>
        </w:rPr>
        <w:t xml:space="preserve">και τη μεταρρύθμιση </w:t>
      </w:r>
      <w:r w:rsidRPr="00AB6590">
        <w:rPr>
          <w:rFonts w:eastAsia="Times New Roman" w:cs="Times New Roman"/>
          <w:szCs w:val="24"/>
        </w:rPr>
        <w:t>της δημόσιας διοίκησης</w:t>
      </w:r>
      <w:r>
        <w:rPr>
          <w:rFonts w:eastAsia="Times New Roman" w:cs="Times New Roman"/>
          <w:szCs w:val="24"/>
        </w:rPr>
        <w:t>.</w:t>
      </w:r>
      <w:r w:rsidRPr="00AB6590">
        <w:rPr>
          <w:rFonts w:eastAsia="Times New Roman" w:cs="Times New Roman"/>
          <w:szCs w:val="24"/>
        </w:rPr>
        <w:t xml:space="preserve"> </w:t>
      </w:r>
    </w:p>
    <w:p w14:paraId="20A4EC12"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Και επειδή η</w:t>
      </w:r>
      <w:r w:rsidRPr="00AB6590">
        <w:rPr>
          <w:rFonts w:eastAsia="Times New Roman" w:cs="Times New Roman"/>
          <w:szCs w:val="24"/>
        </w:rPr>
        <w:t xml:space="preserve"> Αξιωματική Αντιπολίτευση αμφισβητεί τα πεπραγμένα αυτής της Κυβέρνησης σε σχέση με τις νομοθετικές πρωτοβουλίες για τον εκσυγχρονισμό και τον εκδημοκρατισμ</w:t>
      </w:r>
      <w:r w:rsidRPr="00AB6590">
        <w:rPr>
          <w:rFonts w:eastAsia="Times New Roman" w:cs="Times New Roman"/>
          <w:szCs w:val="24"/>
        </w:rPr>
        <w:t>ό της δημόσιας διοίκησης</w:t>
      </w:r>
      <w:r>
        <w:rPr>
          <w:rFonts w:eastAsia="Times New Roman" w:cs="Times New Roman"/>
          <w:szCs w:val="24"/>
        </w:rPr>
        <w:t>, είμ</w:t>
      </w:r>
      <w:r w:rsidRPr="00AB6590">
        <w:rPr>
          <w:rFonts w:eastAsia="Times New Roman" w:cs="Times New Roman"/>
          <w:szCs w:val="24"/>
        </w:rPr>
        <w:t>αι αναγκασμένη να υπενθυμίσω</w:t>
      </w:r>
      <w:r>
        <w:rPr>
          <w:rFonts w:eastAsia="Times New Roman" w:cs="Times New Roman"/>
          <w:szCs w:val="24"/>
        </w:rPr>
        <w:t>:</w:t>
      </w:r>
      <w:r w:rsidRPr="00AB6590">
        <w:rPr>
          <w:rFonts w:eastAsia="Times New Roman" w:cs="Times New Roman"/>
          <w:szCs w:val="24"/>
        </w:rPr>
        <w:t xml:space="preserve"> Πρώτη φάση το 2015 η Κυβέρνηση προχώρησε σε θεσμικές παρεμβάσεις για την αποκατάσταση των αδικιών</w:t>
      </w:r>
      <w:r>
        <w:rPr>
          <w:rFonts w:eastAsia="Times New Roman" w:cs="Times New Roman"/>
          <w:szCs w:val="24"/>
        </w:rPr>
        <w:t>, αδικίες που με τόση βι</w:t>
      </w:r>
      <w:r w:rsidRPr="00AB6590">
        <w:rPr>
          <w:rFonts w:eastAsia="Times New Roman" w:cs="Times New Roman"/>
          <w:szCs w:val="24"/>
        </w:rPr>
        <w:t>αιότητα είχαν ασκηθεί στο ανθρώπινο δυναμικό της δημόσιας διοίκησης</w:t>
      </w:r>
      <w:r>
        <w:rPr>
          <w:rFonts w:eastAsia="Times New Roman" w:cs="Times New Roman"/>
          <w:szCs w:val="24"/>
        </w:rPr>
        <w:t>.</w:t>
      </w:r>
      <w:r w:rsidRPr="00AB6590">
        <w:rPr>
          <w:rFonts w:eastAsia="Times New Roman" w:cs="Times New Roman"/>
          <w:szCs w:val="24"/>
        </w:rPr>
        <w:t xml:space="preserve"> Υπενθυμ</w:t>
      </w:r>
      <w:r w:rsidRPr="00AB6590">
        <w:rPr>
          <w:rFonts w:eastAsia="Times New Roman" w:cs="Times New Roman"/>
          <w:szCs w:val="24"/>
        </w:rPr>
        <w:t>ίζω</w:t>
      </w:r>
      <w:r>
        <w:rPr>
          <w:rFonts w:eastAsia="Times New Roman" w:cs="Times New Roman"/>
          <w:szCs w:val="24"/>
        </w:rPr>
        <w:t xml:space="preserve">: </w:t>
      </w:r>
      <w:r>
        <w:rPr>
          <w:rFonts w:eastAsia="Times New Roman" w:cs="Times New Roman"/>
          <w:szCs w:val="24"/>
        </w:rPr>
        <w:t>Δ</w:t>
      </w:r>
      <w:r>
        <w:rPr>
          <w:rFonts w:eastAsia="Times New Roman" w:cs="Times New Roman"/>
          <w:szCs w:val="24"/>
        </w:rPr>
        <w:t xml:space="preserve">ιαθεσιμότητες και </w:t>
      </w:r>
      <w:r>
        <w:rPr>
          <w:rFonts w:eastAsia="Times New Roman" w:cs="Times New Roman"/>
          <w:szCs w:val="24"/>
        </w:rPr>
        <w:t>Α</w:t>
      </w:r>
      <w:r w:rsidRPr="00AB6590">
        <w:rPr>
          <w:rFonts w:eastAsia="Times New Roman" w:cs="Times New Roman"/>
          <w:szCs w:val="24"/>
        </w:rPr>
        <w:t>πολύσεις</w:t>
      </w:r>
      <w:r>
        <w:rPr>
          <w:rFonts w:eastAsia="Times New Roman" w:cs="Times New Roman"/>
          <w:szCs w:val="24"/>
        </w:rPr>
        <w:t>.</w:t>
      </w:r>
      <w:r w:rsidRPr="00AB6590">
        <w:rPr>
          <w:rFonts w:eastAsia="Times New Roman" w:cs="Times New Roman"/>
          <w:szCs w:val="24"/>
        </w:rPr>
        <w:t xml:space="preserve"> Πρώτη </w:t>
      </w:r>
      <w:r>
        <w:rPr>
          <w:rFonts w:eastAsia="Times New Roman" w:cs="Times New Roman"/>
          <w:szCs w:val="24"/>
        </w:rPr>
        <w:t xml:space="preserve">μας επιλογή και θεσμική τομή είναι να </w:t>
      </w:r>
      <w:r w:rsidRPr="00AB6590">
        <w:rPr>
          <w:rFonts w:eastAsia="Times New Roman" w:cs="Times New Roman"/>
          <w:szCs w:val="24"/>
        </w:rPr>
        <w:t>αποκαταστήσουμε αυτές τις αδικίες εις βάρος των εργαζομένων στο</w:t>
      </w:r>
      <w:r>
        <w:rPr>
          <w:rFonts w:eastAsia="Times New Roman" w:cs="Times New Roman"/>
          <w:szCs w:val="24"/>
        </w:rPr>
        <w:t xml:space="preserve"> δημόσιο</w:t>
      </w:r>
      <w:r>
        <w:rPr>
          <w:rFonts w:eastAsia="Times New Roman" w:cs="Times New Roman"/>
          <w:szCs w:val="24"/>
        </w:rPr>
        <w:t>,</w:t>
      </w:r>
      <w:r>
        <w:rPr>
          <w:rFonts w:eastAsia="Times New Roman" w:cs="Times New Roman"/>
          <w:szCs w:val="24"/>
        </w:rPr>
        <w:t xml:space="preserve"> οι οποίοι επί χρόνια</w:t>
      </w:r>
      <w:r w:rsidRPr="00AB6590">
        <w:rPr>
          <w:rFonts w:eastAsia="Times New Roman" w:cs="Times New Roman"/>
          <w:szCs w:val="24"/>
        </w:rPr>
        <w:t xml:space="preserve"> είχαν απαξιωθεί και </w:t>
      </w:r>
      <w:proofErr w:type="spellStart"/>
      <w:r w:rsidRPr="00AB6590">
        <w:rPr>
          <w:rFonts w:eastAsia="Times New Roman" w:cs="Times New Roman"/>
          <w:szCs w:val="24"/>
        </w:rPr>
        <w:t>στοχοποιηθεί</w:t>
      </w:r>
      <w:proofErr w:type="spellEnd"/>
      <w:r w:rsidRPr="00AB6590">
        <w:rPr>
          <w:rFonts w:eastAsia="Times New Roman" w:cs="Times New Roman"/>
          <w:szCs w:val="24"/>
        </w:rPr>
        <w:t xml:space="preserve"> συστηματικά από </w:t>
      </w:r>
      <w:r>
        <w:rPr>
          <w:rFonts w:eastAsia="Times New Roman" w:cs="Times New Roman"/>
          <w:szCs w:val="24"/>
        </w:rPr>
        <w:t xml:space="preserve">τις </w:t>
      </w:r>
      <w:r w:rsidRPr="00AB6590">
        <w:rPr>
          <w:rFonts w:eastAsia="Times New Roman" w:cs="Times New Roman"/>
          <w:szCs w:val="24"/>
        </w:rPr>
        <w:t xml:space="preserve">προηγούμενες </w:t>
      </w:r>
      <w:r>
        <w:rPr>
          <w:rFonts w:eastAsia="Times New Roman" w:cs="Times New Roman"/>
          <w:szCs w:val="24"/>
        </w:rPr>
        <w:t>κ</w:t>
      </w:r>
      <w:r w:rsidRPr="00AB6590">
        <w:rPr>
          <w:rFonts w:eastAsia="Times New Roman" w:cs="Times New Roman"/>
          <w:szCs w:val="24"/>
        </w:rPr>
        <w:t>υβερνήσεις</w:t>
      </w:r>
      <w:r>
        <w:rPr>
          <w:rFonts w:eastAsia="Times New Roman" w:cs="Times New Roman"/>
          <w:szCs w:val="24"/>
        </w:rPr>
        <w:t>.</w:t>
      </w:r>
      <w:r w:rsidRPr="00AB6590">
        <w:rPr>
          <w:rFonts w:eastAsia="Times New Roman" w:cs="Times New Roman"/>
          <w:szCs w:val="24"/>
        </w:rPr>
        <w:t xml:space="preserve"> </w:t>
      </w:r>
    </w:p>
    <w:p w14:paraId="20A4EC13" w14:textId="77777777" w:rsidR="005D4821" w:rsidRDefault="006B233D">
      <w:pPr>
        <w:spacing w:line="600" w:lineRule="auto"/>
        <w:ind w:firstLine="720"/>
        <w:jc w:val="both"/>
        <w:rPr>
          <w:rFonts w:eastAsia="Times New Roman" w:cs="Times New Roman"/>
          <w:szCs w:val="24"/>
        </w:rPr>
      </w:pPr>
      <w:r w:rsidRPr="00AB6590">
        <w:rPr>
          <w:rFonts w:eastAsia="Times New Roman" w:cs="Times New Roman"/>
          <w:szCs w:val="24"/>
        </w:rPr>
        <w:lastRenderedPageBreak/>
        <w:t>Δεύτερη φάση</w:t>
      </w:r>
      <w:r>
        <w:rPr>
          <w:rFonts w:eastAsia="Times New Roman" w:cs="Times New Roman"/>
          <w:szCs w:val="24"/>
        </w:rPr>
        <w:t xml:space="preserve"> περίοδος 2016</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sidRPr="00AB6590">
        <w:rPr>
          <w:rFonts w:eastAsia="Times New Roman" w:cs="Times New Roman"/>
          <w:szCs w:val="24"/>
        </w:rPr>
        <w:t>2017</w:t>
      </w:r>
      <w:r>
        <w:rPr>
          <w:rFonts w:eastAsia="Times New Roman" w:cs="Times New Roman"/>
          <w:szCs w:val="24"/>
        </w:rPr>
        <w:t>.</w:t>
      </w:r>
      <w:r w:rsidRPr="00AB6590">
        <w:rPr>
          <w:rFonts w:eastAsia="Times New Roman" w:cs="Times New Roman"/>
          <w:szCs w:val="24"/>
        </w:rPr>
        <w:t xml:space="preserve"> Έγιναν δύο σημαντικές τομές</w:t>
      </w:r>
      <w:r>
        <w:rPr>
          <w:rFonts w:eastAsia="Times New Roman" w:cs="Times New Roman"/>
          <w:szCs w:val="24"/>
        </w:rPr>
        <w:t>,</w:t>
      </w:r>
      <w:r w:rsidRPr="00AB6590">
        <w:rPr>
          <w:rFonts w:eastAsia="Times New Roman" w:cs="Times New Roman"/>
          <w:szCs w:val="24"/>
        </w:rPr>
        <w:t xml:space="preserve"> που δείχνουν τη διαφορετική αντίληψη</w:t>
      </w:r>
      <w:r>
        <w:rPr>
          <w:rFonts w:eastAsia="Times New Roman" w:cs="Times New Roman"/>
          <w:szCs w:val="24"/>
        </w:rPr>
        <w:t xml:space="preserve"> και την κατεύθυνση που έχουμε ό</w:t>
      </w:r>
      <w:r w:rsidRPr="00AB6590">
        <w:rPr>
          <w:rFonts w:eastAsia="Times New Roman" w:cs="Times New Roman"/>
          <w:szCs w:val="24"/>
        </w:rPr>
        <w:t xml:space="preserve">σον αφορά τη δημόσια διοίκηση </w:t>
      </w:r>
      <w:r>
        <w:rPr>
          <w:rFonts w:eastAsia="Times New Roman" w:cs="Times New Roman"/>
          <w:szCs w:val="24"/>
        </w:rPr>
        <w:t xml:space="preserve">και </w:t>
      </w:r>
      <w:r w:rsidRPr="00AB6590">
        <w:rPr>
          <w:rFonts w:eastAsia="Times New Roman" w:cs="Times New Roman"/>
          <w:szCs w:val="24"/>
        </w:rPr>
        <w:t xml:space="preserve">την ανασυγκρότηση </w:t>
      </w:r>
      <w:r>
        <w:rPr>
          <w:rFonts w:eastAsia="Times New Roman" w:cs="Times New Roman"/>
          <w:szCs w:val="24"/>
        </w:rPr>
        <w:t>αυ</w:t>
      </w:r>
      <w:r w:rsidRPr="00AB6590">
        <w:rPr>
          <w:rFonts w:eastAsia="Times New Roman" w:cs="Times New Roman"/>
          <w:szCs w:val="24"/>
        </w:rPr>
        <w:t>τ</w:t>
      </w:r>
      <w:r>
        <w:rPr>
          <w:rFonts w:eastAsia="Times New Roman" w:cs="Times New Roman"/>
          <w:szCs w:val="24"/>
        </w:rPr>
        <w:t>ή</w:t>
      </w:r>
      <w:r w:rsidRPr="00AB6590">
        <w:rPr>
          <w:rFonts w:eastAsia="Times New Roman" w:cs="Times New Roman"/>
          <w:szCs w:val="24"/>
        </w:rPr>
        <w:t>ς</w:t>
      </w:r>
      <w:r>
        <w:rPr>
          <w:rFonts w:eastAsia="Times New Roman" w:cs="Times New Roman"/>
          <w:szCs w:val="24"/>
        </w:rPr>
        <w:t>.</w:t>
      </w:r>
      <w:r w:rsidRPr="00AB6590">
        <w:rPr>
          <w:rFonts w:eastAsia="Times New Roman" w:cs="Times New Roman"/>
          <w:szCs w:val="24"/>
        </w:rPr>
        <w:t xml:space="preserve"> </w:t>
      </w:r>
      <w:r>
        <w:rPr>
          <w:rFonts w:eastAsia="Times New Roman" w:cs="Times New Roman"/>
          <w:szCs w:val="24"/>
        </w:rPr>
        <w:t xml:space="preserve">Αυτές οι </w:t>
      </w:r>
      <w:r w:rsidRPr="00AB6590">
        <w:rPr>
          <w:rFonts w:eastAsia="Times New Roman" w:cs="Times New Roman"/>
          <w:szCs w:val="24"/>
        </w:rPr>
        <w:t xml:space="preserve">κατευθύνσεις βασίζονται στις αρχές της </w:t>
      </w:r>
      <w:proofErr w:type="spellStart"/>
      <w:r w:rsidRPr="00AB6590">
        <w:rPr>
          <w:rFonts w:eastAsia="Times New Roman" w:cs="Times New Roman"/>
          <w:szCs w:val="24"/>
        </w:rPr>
        <w:t>αποκομματικοποίηση</w:t>
      </w:r>
      <w:r>
        <w:rPr>
          <w:rFonts w:eastAsia="Times New Roman" w:cs="Times New Roman"/>
          <w:szCs w:val="24"/>
        </w:rPr>
        <w:t>ς</w:t>
      </w:r>
      <w:proofErr w:type="spellEnd"/>
      <w:r>
        <w:rPr>
          <w:rFonts w:eastAsia="Times New Roman" w:cs="Times New Roman"/>
          <w:szCs w:val="24"/>
        </w:rPr>
        <w:t>,</w:t>
      </w:r>
      <w:r>
        <w:rPr>
          <w:rFonts w:eastAsia="Times New Roman" w:cs="Times New Roman"/>
          <w:szCs w:val="24"/>
        </w:rPr>
        <w:t xml:space="preserve"> του δημοκρατικού ελέγχου, του </w:t>
      </w:r>
      <w:proofErr w:type="spellStart"/>
      <w:r w:rsidRPr="00AB6590">
        <w:rPr>
          <w:rFonts w:eastAsia="Times New Roman" w:cs="Times New Roman"/>
          <w:szCs w:val="24"/>
        </w:rPr>
        <w:t>εξορθολογισμού</w:t>
      </w:r>
      <w:proofErr w:type="spellEnd"/>
      <w:r w:rsidRPr="00AB6590">
        <w:rPr>
          <w:rFonts w:eastAsia="Times New Roman" w:cs="Times New Roman"/>
          <w:szCs w:val="24"/>
        </w:rPr>
        <w:t xml:space="preserve"> των δομών και στην απλοποίηση των διαδικασιών</w:t>
      </w:r>
      <w:r>
        <w:rPr>
          <w:rFonts w:eastAsia="Times New Roman" w:cs="Times New Roman"/>
          <w:szCs w:val="24"/>
        </w:rPr>
        <w:t>.</w:t>
      </w:r>
      <w:r w:rsidRPr="00AB6590">
        <w:rPr>
          <w:rFonts w:eastAsia="Times New Roman" w:cs="Times New Roman"/>
          <w:szCs w:val="24"/>
        </w:rPr>
        <w:t xml:space="preserve"> Άλλωστε είναι βασικοί πυλώνες του πιλοτικού μας προγράμματος</w:t>
      </w:r>
      <w:r>
        <w:rPr>
          <w:rFonts w:eastAsia="Times New Roman" w:cs="Times New Roman"/>
          <w:szCs w:val="24"/>
        </w:rPr>
        <w:t>.</w:t>
      </w:r>
      <w:r w:rsidRPr="00AB6590">
        <w:rPr>
          <w:rFonts w:eastAsia="Times New Roman" w:cs="Times New Roman"/>
          <w:szCs w:val="24"/>
        </w:rPr>
        <w:t xml:space="preserve"> </w:t>
      </w:r>
    </w:p>
    <w:p w14:paraId="20A4EC14" w14:textId="77777777" w:rsidR="005D4821" w:rsidRDefault="006B233D">
      <w:pPr>
        <w:spacing w:line="600" w:lineRule="auto"/>
        <w:ind w:firstLine="720"/>
        <w:jc w:val="both"/>
        <w:rPr>
          <w:rFonts w:eastAsia="Times New Roman" w:cs="Times New Roman"/>
          <w:szCs w:val="24"/>
        </w:rPr>
      </w:pPr>
      <w:r w:rsidRPr="00AB6590">
        <w:rPr>
          <w:rFonts w:eastAsia="Times New Roman" w:cs="Times New Roman"/>
          <w:szCs w:val="24"/>
        </w:rPr>
        <w:t xml:space="preserve">Σε </w:t>
      </w:r>
      <w:r>
        <w:rPr>
          <w:rFonts w:eastAsia="Times New Roman" w:cs="Times New Roman"/>
          <w:szCs w:val="24"/>
        </w:rPr>
        <w:t>αυτή την περίοδο, λ</w:t>
      </w:r>
      <w:r w:rsidRPr="00AB6590">
        <w:rPr>
          <w:rFonts w:eastAsia="Times New Roman" w:cs="Times New Roman"/>
          <w:szCs w:val="24"/>
        </w:rPr>
        <w:t>οιπόν</w:t>
      </w:r>
      <w:r>
        <w:rPr>
          <w:rFonts w:eastAsia="Times New Roman" w:cs="Times New Roman"/>
          <w:szCs w:val="24"/>
        </w:rPr>
        <w:t>,</w:t>
      </w:r>
      <w:r w:rsidRPr="00AB6590">
        <w:rPr>
          <w:rFonts w:eastAsia="Times New Roman" w:cs="Times New Roman"/>
          <w:szCs w:val="24"/>
        </w:rPr>
        <w:t xml:space="preserve"> ψηφίζεται το Εθνικό Μητρώο Επιτελικών </w:t>
      </w:r>
      <w:r>
        <w:rPr>
          <w:rFonts w:eastAsia="Times New Roman" w:cs="Times New Roman"/>
          <w:szCs w:val="24"/>
        </w:rPr>
        <w:t>Στελεχών Δημό</w:t>
      </w:r>
      <w:r>
        <w:rPr>
          <w:rFonts w:eastAsia="Times New Roman" w:cs="Times New Roman"/>
          <w:szCs w:val="24"/>
        </w:rPr>
        <w:t xml:space="preserve">σιας Διοίκησης, </w:t>
      </w:r>
      <w:r w:rsidRPr="00AB6590">
        <w:rPr>
          <w:rFonts w:eastAsia="Times New Roman" w:cs="Times New Roman"/>
          <w:szCs w:val="24"/>
        </w:rPr>
        <w:t>η αξιολόγηση</w:t>
      </w:r>
      <w:r>
        <w:rPr>
          <w:rFonts w:eastAsia="Times New Roman" w:cs="Times New Roman"/>
          <w:szCs w:val="24"/>
        </w:rPr>
        <w:t>, η</w:t>
      </w:r>
      <w:r w:rsidRPr="00AB6590">
        <w:rPr>
          <w:rFonts w:eastAsia="Times New Roman" w:cs="Times New Roman"/>
          <w:szCs w:val="24"/>
        </w:rPr>
        <w:t xml:space="preserve"> κινητικότητα</w:t>
      </w:r>
      <w:r>
        <w:rPr>
          <w:rFonts w:eastAsia="Times New Roman" w:cs="Times New Roman"/>
          <w:szCs w:val="24"/>
        </w:rPr>
        <w:t xml:space="preserve">, οι κρίσεις </w:t>
      </w:r>
      <w:r w:rsidRPr="00AB6590">
        <w:rPr>
          <w:rFonts w:eastAsia="Times New Roman" w:cs="Times New Roman"/>
          <w:szCs w:val="24"/>
        </w:rPr>
        <w:t xml:space="preserve">στο δημόσιο που μέχρι τώρα αποτελούσαν </w:t>
      </w:r>
      <w:r>
        <w:rPr>
          <w:rFonts w:eastAsia="Times New Roman" w:cs="Times New Roman"/>
          <w:szCs w:val="24"/>
        </w:rPr>
        <w:t xml:space="preserve">έναν </w:t>
      </w:r>
      <w:r w:rsidRPr="00AB6590">
        <w:rPr>
          <w:rFonts w:eastAsia="Times New Roman" w:cs="Times New Roman"/>
          <w:szCs w:val="24"/>
        </w:rPr>
        <w:t xml:space="preserve">διορισμό της προηγούμενης </w:t>
      </w:r>
      <w:r>
        <w:rPr>
          <w:rFonts w:eastAsia="Times New Roman" w:cs="Times New Roman"/>
          <w:szCs w:val="24"/>
        </w:rPr>
        <w:t>κ</w:t>
      </w:r>
      <w:r w:rsidRPr="00AB6590">
        <w:rPr>
          <w:rFonts w:eastAsia="Times New Roman" w:cs="Times New Roman"/>
          <w:szCs w:val="24"/>
        </w:rPr>
        <w:t>υβέρνησης</w:t>
      </w:r>
      <w:r>
        <w:rPr>
          <w:rFonts w:eastAsia="Times New Roman" w:cs="Times New Roman"/>
          <w:szCs w:val="24"/>
        </w:rPr>
        <w:t>,</w:t>
      </w:r>
      <w:r w:rsidRPr="00AB6590">
        <w:rPr>
          <w:rFonts w:eastAsia="Times New Roman" w:cs="Times New Roman"/>
          <w:szCs w:val="24"/>
        </w:rPr>
        <w:t xml:space="preserve"> και μάλιστα </w:t>
      </w:r>
      <w:r>
        <w:rPr>
          <w:rFonts w:eastAsia="Times New Roman" w:cs="Times New Roman"/>
          <w:szCs w:val="24"/>
        </w:rPr>
        <w:t>ε</w:t>
      </w:r>
      <w:r w:rsidRPr="00AB6590">
        <w:rPr>
          <w:rFonts w:eastAsia="Times New Roman" w:cs="Times New Roman"/>
          <w:szCs w:val="24"/>
        </w:rPr>
        <w:t xml:space="preserve">μείς </w:t>
      </w:r>
      <w:r>
        <w:rPr>
          <w:rFonts w:eastAsia="Times New Roman" w:cs="Times New Roman"/>
          <w:szCs w:val="24"/>
        </w:rPr>
        <w:t xml:space="preserve">δεν </w:t>
      </w:r>
      <w:r w:rsidRPr="00AB6590">
        <w:rPr>
          <w:rFonts w:eastAsia="Times New Roman" w:cs="Times New Roman"/>
          <w:szCs w:val="24"/>
        </w:rPr>
        <w:t>προβήκαμε σε μία αλλαγή όταν αναλάβαμε τη διακυβέρνηση της χώρας</w:t>
      </w:r>
      <w:r>
        <w:rPr>
          <w:rFonts w:eastAsia="Times New Roman" w:cs="Times New Roman"/>
          <w:szCs w:val="24"/>
        </w:rPr>
        <w:t>.</w:t>
      </w:r>
      <w:r w:rsidRPr="00AB6590">
        <w:rPr>
          <w:rFonts w:eastAsia="Times New Roman" w:cs="Times New Roman"/>
          <w:szCs w:val="24"/>
        </w:rPr>
        <w:t xml:space="preserve"> Συνεργαστήκαμε μαζί τους και </w:t>
      </w:r>
      <w:r>
        <w:rPr>
          <w:rFonts w:eastAsia="Times New Roman" w:cs="Times New Roman"/>
          <w:szCs w:val="24"/>
        </w:rPr>
        <w:t xml:space="preserve">αφού </w:t>
      </w:r>
      <w:r w:rsidRPr="00AB6590">
        <w:rPr>
          <w:rFonts w:eastAsia="Times New Roman" w:cs="Times New Roman"/>
          <w:szCs w:val="24"/>
        </w:rPr>
        <w:t>δημιουργήσαμε ένα αξιοκρατικό σύστημα</w:t>
      </w:r>
      <w:r>
        <w:rPr>
          <w:rFonts w:eastAsia="Times New Roman" w:cs="Times New Roman"/>
          <w:szCs w:val="24"/>
        </w:rPr>
        <w:t>, ήρθαμε</w:t>
      </w:r>
      <w:r w:rsidRPr="00AB6590">
        <w:rPr>
          <w:rFonts w:eastAsia="Times New Roman" w:cs="Times New Roman"/>
          <w:szCs w:val="24"/>
        </w:rPr>
        <w:t xml:space="preserve"> σήμερα να κάνουμε ακριβώς τις κρίσεις στο δημόσιο</w:t>
      </w:r>
      <w:r>
        <w:rPr>
          <w:rFonts w:eastAsia="Times New Roman" w:cs="Times New Roman"/>
          <w:szCs w:val="24"/>
        </w:rPr>
        <w:t>.</w:t>
      </w:r>
      <w:r w:rsidRPr="00AB6590">
        <w:rPr>
          <w:rFonts w:eastAsia="Times New Roman" w:cs="Times New Roman"/>
          <w:szCs w:val="24"/>
        </w:rPr>
        <w:t xml:space="preserve"> </w:t>
      </w:r>
    </w:p>
    <w:p w14:paraId="20A4EC15"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Άρα</w:t>
      </w:r>
      <w:r w:rsidRPr="00AB6590">
        <w:rPr>
          <w:rFonts w:eastAsia="Times New Roman" w:cs="Times New Roman"/>
          <w:szCs w:val="24"/>
        </w:rPr>
        <w:t xml:space="preserve"> πρόκειται για θεσμικές παρεμβάσεις</w:t>
      </w:r>
      <w:r>
        <w:rPr>
          <w:rFonts w:eastAsia="Times New Roman" w:cs="Times New Roman"/>
          <w:szCs w:val="24"/>
        </w:rPr>
        <w:t>,</w:t>
      </w:r>
      <w:r w:rsidRPr="00AB6590">
        <w:rPr>
          <w:rFonts w:eastAsia="Times New Roman" w:cs="Times New Roman"/>
          <w:szCs w:val="24"/>
        </w:rPr>
        <w:t xml:space="preserve"> που αντιμετώπισ</w:t>
      </w:r>
      <w:r>
        <w:rPr>
          <w:rFonts w:eastAsia="Times New Roman" w:cs="Times New Roman"/>
          <w:szCs w:val="24"/>
        </w:rPr>
        <w:t>αν διαχρονικές παθογένειες της ε</w:t>
      </w:r>
      <w:r w:rsidRPr="00AB6590">
        <w:rPr>
          <w:rFonts w:eastAsia="Times New Roman" w:cs="Times New Roman"/>
          <w:szCs w:val="24"/>
        </w:rPr>
        <w:t>λληνικής δημόσιας διοίκη</w:t>
      </w:r>
      <w:r w:rsidRPr="00AB6590">
        <w:rPr>
          <w:rFonts w:eastAsia="Times New Roman" w:cs="Times New Roman"/>
          <w:szCs w:val="24"/>
        </w:rPr>
        <w:lastRenderedPageBreak/>
        <w:t xml:space="preserve">σης και επέφεραν ακριβώς την εφαρμογή των </w:t>
      </w:r>
      <w:r w:rsidRPr="00AB6590">
        <w:rPr>
          <w:rFonts w:eastAsia="Times New Roman" w:cs="Times New Roman"/>
          <w:szCs w:val="24"/>
        </w:rPr>
        <w:t>αρχών της αξιοκρατίας</w:t>
      </w:r>
      <w:r>
        <w:rPr>
          <w:rFonts w:eastAsia="Times New Roman" w:cs="Times New Roman"/>
          <w:szCs w:val="24"/>
        </w:rPr>
        <w:t>, της</w:t>
      </w:r>
      <w:r w:rsidRPr="00AB6590">
        <w:rPr>
          <w:rFonts w:eastAsia="Times New Roman" w:cs="Times New Roman"/>
          <w:szCs w:val="24"/>
        </w:rPr>
        <w:t xml:space="preserve"> αμεροληψίας</w:t>
      </w:r>
      <w:r>
        <w:rPr>
          <w:rFonts w:eastAsia="Times New Roman" w:cs="Times New Roman"/>
          <w:szCs w:val="24"/>
        </w:rPr>
        <w:t>,</w:t>
      </w:r>
      <w:r w:rsidRPr="00AB6590">
        <w:rPr>
          <w:rFonts w:eastAsia="Times New Roman" w:cs="Times New Roman"/>
          <w:szCs w:val="24"/>
        </w:rPr>
        <w:t xml:space="preserve"> της διαφάνειας και της αξιολόγησης του ανθρώπινου δυναμικού</w:t>
      </w:r>
      <w:r>
        <w:rPr>
          <w:rFonts w:eastAsia="Times New Roman" w:cs="Times New Roman"/>
          <w:szCs w:val="24"/>
        </w:rPr>
        <w:t>.</w:t>
      </w:r>
    </w:p>
    <w:p w14:paraId="20A4EC16"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 xml:space="preserve">δώ </w:t>
      </w:r>
      <w:r w:rsidRPr="00AB6590">
        <w:rPr>
          <w:rFonts w:eastAsia="Times New Roman" w:cs="Times New Roman"/>
          <w:szCs w:val="24"/>
        </w:rPr>
        <w:t xml:space="preserve">θα ήθελα να αναφερθώ </w:t>
      </w:r>
      <w:r>
        <w:rPr>
          <w:rFonts w:eastAsia="Times New Roman" w:cs="Times New Roman"/>
          <w:szCs w:val="24"/>
        </w:rPr>
        <w:t>σε αυτό που είπε ο κ. Βορίδης, τελικά τι κάνα</w:t>
      </w:r>
      <w:r w:rsidRPr="00AB6590">
        <w:rPr>
          <w:rFonts w:eastAsia="Times New Roman" w:cs="Times New Roman"/>
          <w:szCs w:val="24"/>
        </w:rPr>
        <w:t xml:space="preserve">με </w:t>
      </w:r>
      <w:r>
        <w:rPr>
          <w:rFonts w:eastAsia="Times New Roman" w:cs="Times New Roman"/>
          <w:szCs w:val="24"/>
        </w:rPr>
        <w:t xml:space="preserve">εμείς </w:t>
      </w:r>
      <w:r w:rsidRPr="00AB6590">
        <w:rPr>
          <w:rFonts w:eastAsia="Times New Roman" w:cs="Times New Roman"/>
          <w:szCs w:val="24"/>
        </w:rPr>
        <w:t>σχετικά με την αξιολόγηση</w:t>
      </w:r>
      <w:r>
        <w:rPr>
          <w:rFonts w:eastAsia="Times New Roman" w:cs="Times New Roman"/>
          <w:szCs w:val="24"/>
        </w:rPr>
        <w:t>.</w:t>
      </w:r>
      <w:r w:rsidRPr="00AB6590">
        <w:rPr>
          <w:rFonts w:eastAsia="Times New Roman" w:cs="Times New Roman"/>
          <w:szCs w:val="24"/>
        </w:rPr>
        <w:t xml:space="preserve"> Εγώ θα ήθελα να υπενθυμίσω</w:t>
      </w:r>
      <w:r>
        <w:rPr>
          <w:rFonts w:eastAsia="Times New Roman" w:cs="Times New Roman"/>
          <w:szCs w:val="24"/>
        </w:rPr>
        <w:t>,</w:t>
      </w:r>
      <w:r w:rsidRPr="00AB6590">
        <w:rPr>
          <w:rFonts w:eastAsia="Times New Roman" w:cs="Times New Roman"/>
          <w:szCs w:val="24"/>
        </w:rPr>
        <w:t xml:space="preserve"> </w:t>
      </w:r>
      <w:r>
        <w:rPr>
          <w:rFonts w:eastAsia="Times New Roman" w:cs="Times New Roman"/>
          <w:szCs w:val="24"/>
        </w:rPr>
        <w:t>π</w:t>
      </w:r>
      <w:r w:rsidRPr="00AB6590">
        <w:rPr>
          <w:rFonts w:eastAsia="Times New Roman" w:cs="Times New Roman"/>
          <w:szCs w:val="24"/>
        </w:rPr>
        <w:t xml:space="preserve">όσο δύσκολο ήταν </w:t>
      </w:r>
      <w:r>
        <w:rPr>
          <w:rFonts w:eastAsia="Times New Roman" w:cs="Times New Roman"/>
          <w:szCs w:val="24"/>
        </w:rPr>
        <w:t>-</w:t>
      </w:r>
      <w:r w:rsidRPr="00AB6590">
        <w:rPr>
          <w:rFonts w:eastAsia="Times New Roman" w:cs="Times New Roman"/>
          <w:szCs w:val="24"/>
        </w:rPr>
        <w:t>το</w:t>
      </w:r>
      <w:r w:rsidRPr="00AB6590">
        <w:rPr>
          <w:rFonts w:eastAsia="Times New Roman" w:cs="Times New Roman"/>
          <w:szCs w:val="24"/>
        </w:rPr>
        <w:t xml:space="preserve"> είπε</w:t>
      </w:r>
      <w:r>
        <w:rPr>
          <w:rFonts w:eastAsia="Times New Roman" w:cs="Times New Roman"/>
          <w:szCs w:val="24"/>
        </w:rPr>
        <w:t>,</w:t>
      </w:r>
      <w:r w:rsidRPr="00AB6590">
        <w:rPr>
          <w:rFonts w:eastAsia="Times New Roman" w:cs="Times New Roman"/>
          <w:szCs w:val="24"/>
        </w:rPr>
        <w:t xml:space="preserve"> το ανέφερ</w:t>
      </w:r>
      <w:r>
        <w:rPr>
          <w:rFonts w:eastAsia="Times New Roman" w:cs="Times New Roman"/>
          <w:szCs w:val="24"/>
        </w:rPr>
        <w:t>ε</w:t>
      </w:r>
      <w:r w:rsidRPr="00AB6590">
        <w:rPr>
          <w:rFonts w:eastAsia="Times New Roman" w:cs="Times New Roman"/>
          <w:szCs w:val="24"/>
        </w:rPr>
        <w:t xml:space="preserve"> και προηγουμένως </w:t>
      </w:r>
      <w:r>
        <w:rPr>
          <w:rFonts w:eastAsia="Times New Roman" w:cs="Times New Roman"/>
          <w:szCs w:val="24"/>
        </w:rPr>
        <w:t xml:space="preserve">η </w:t>
      </w:r>
      <w:r w:rsidRPr="00AB6590">
        <w:rPr>
          <w:rFonts w:eastAsia="Times New Roman" w:cs="Times New Roman"/>
          <w:szCs w:val="24"/>
        </w:rPr>
        <w:t>Υπουργός</w:t>
      </w:r>
      <w:r>
        <w:rPr>
          <w:rFonts w:eastAsia="Times New Roman" w:cs="Times New Roman"/>
          <w:szCs w:val="24"/>
        </w:rPr>
        <w:t>-</w:t>
      </w:r>
      <w:r w:rsidRPr="00AB6590">
        <w:rPr>
          <w:rFonts w:eastAsia="Times New Roman" w:cs="Times New Roman"/>
          <w:szCs w:val="24"/>
        </w:rPr>
        <w:t xml:space="preserve"> να δώσεις μία διαφορετική </w:t>
      </w:r>
      <w:r>
        <w:rPr>
          <w:rFonts w:eastAsia="Times New Roman" w:cs="Times New Roman"/>
          <w:szCs w:val="24"/>
        </w:rPr>
        <w:t xml:space="preserve">έννοια </w:t>
      </w:r>
      <w:r w:rsidRPr="00AB6590">
        <w:rPr>
          <w:rFonts w:eastAsia="Times New Roman" w:cs="Times New Roman"/>
          <w:szCs w:val="24"/>
        </w:rPr>
        <w:t>σε αυτό που λέ</w:t>
      </w:r>
      <w:r>
        <w:rPr>
          <w:rFonts w:eastAsia="Times New Roman" w:cs="Times New Roman"/>
          <w:szCs w:val="24"/>
        </w:rPr>
        <w:t>με</w:t>
      </w:r>
      <w:r w:rsidRPr="00AB6590">
        <w:rPr>
          <w:rFonts w:eastAsia="Times New Roman" w:cs="Times New Roman"/>
          <w:szCs w:val="24"/>
        </w:rPr>
        <w:t xml:space="preserve"> </w:t>
      </w:r>
      <w:r>
        <w:rPr>
          <w:rFonts w:eastAsia="Times New Roman" w:cs="Times New Roman"/>
          <w:szCs w:val="24"/>
        </w:rPr>
        <w:t xml:space="preserve">μεταρρύθμιση στη </w:t>
      </w:r>
      <w:r w:rsidRPr="00AB6590">
        <w:rPr>
          <w:rFonts w:eastAsia="Times New Roman" w:cs="Times New Roman"/>
          <w:szCs w:val="24"/>
        </w:rPr>
        <w:t>δημόσια διοίκηση και την αξιολόγηση</w:t>
      </w:r>
      <w:r>
        <w:rPr>
          <w:rFonts w:eastAsia="Times New Roman" w:cs="Times New Roman"/>
          <w:szCs w:val="24"/>
        </w:rPr>
        <w:t>,</w:t>
      </w:r>
      <w:r w:rsidRPr="00AB6590">
        <w:rPr>
          <w:rFonts w:eastAsia="Times New Roman" w:cs="Times New Roman"/>
          <w:szCs w:val="24"/>
        </w:rPr>
        <w:t xml:space="preserve"> όταν έχει προηγηθεί αυτός ο </w:t>
      </w:r>
      <w:proofErr w:type="spellStart"/>
      <w:r w:rsidRPr="00AB6590">
        <w:rPr>
          <w:rFonts w:eastAsia="Times New Roman" w:cs="Times New Roman"/>
          <w:szCs w:val="24"/>
        </w:rPr>
        <w:t>τιμωρητικός</w:t>
      </w:r>
      <w:proofErr w:type="spellEnd"/>
      <w:r w:rsidRPr="00AB6590">
        <w:rPr>
          <w:rFonts w:eastAsia="Times New Roman" w:cs="Times New Roman"/>
          <w:szCs w:val="24"/>
        </w:rPr>
        <w:t xml:space="preserve"> χαρακτήρα</w:t>
      </w:r>
      <w:r>
        <w:rPr>
          <w:rFonts w:eastAsia="Times New Roman" w:cs="Times New Roman"/>
          <w:szCs w:val="24"/>
        </w:rPr>
        <w:t>ς</w:t>
      </w:r>
      <w:r w:rsidRPr="00AB6590">
        <w:rPr>
          <w:rFonts w:eastAsia="Times New Roman" w:cs="Times New Roman"/>
          <w:szCs w:val="24"/>
        </w:rPr>
        <w:t xml:space="preserve"> στην αξιολόγηση</w:t>
      </w:r>
      <w:r>
        <w:rPr>
          <w:rFonts w:eastAsia="Times New Roman" w:cs="Times New Roman"/>
          <w:szCs w:val="24"/>
        </w:rPr>
        <w:t>,</w:t>
      </w:r>
      <w:r w:rsidRPr="00AB6590">
        <w:rPr>
          <w:rFonts w:eastAsia="Times New Roman" w:cs="Times New Roman"/>
          <w:szCs w:val="24"/>
        </w:rPr>
        <w:t xml:space="preserve"> δηλαδή το συγκεκριμένο ποσοστό </w:t>
      </w:r>
      <w:r>
        <w:rPr>
          <w:rFonts w:eastAsia="Times New Roman" w:cs="Times New Roman"/>
          <w:szCs w:val="24"/>
        </w:rPr>
        <w:t>αξιολογείται και απολύεται,</w:t>
      </w:r>
      <w:r w:rsidRPr="00AB6590">
        <w:rPr>
          <w:rFonts w:eastAsia="Times New Roman" w:cs="Times New Roman"/>
          <w:szCs w:val="24"/>
        </w:rPr>
        <w:t xml:space="preserve"> </w:t>
      </w:r>
      <w:r>
        <w:rPr>
          <w:rFonts w:eastAsia="Times New Roman" w:cs="Times New Roman"/>
          <w:szCs w:val="24"/>
        </w:rPr>
        <w:t xml:space="preserve">τίθεται </w:t>
      </w:r>
      <w:r w:rsidRPr="00AB6590">
        <w:rPr>
          <w:rFonts w:eastAsia="Times New Roman" w:cs="Times New Roman"/>
          <w:szCs w:val="24"/>
        </w:rPr>
        <w:t>σε διαθεσιμότητα</w:t>
      </w:r>
      <w:r>
        <w:rPr>
          <w:rFonts w:eastAsia="Times New Roman" w:cs="Times New Roman"/>
          <w:szCs w:val="24"/>
        </w:rPr>
        <w:t>.</w:t>
      </w:r>
      <w:r w:rsidRPr="00AB6590">
        <w:rPr>
          <w:rFonts w:eastAsia="Times New Roman" w:cs="Times New Roman"/>
          <w:szCs w:val="24"/>
        </w:rPr>
        <w:t xml:space="preserve"> </w:t>
      </w:r>
    </w:p>
    <w:p w14:paraId="20A4EC17" w14:textId="77777777" w:rsidR="005D4821" w:rsidRDefault="006B233D">
      <w:pPr>
        <w:spacing w:line="600" w:lineRule="auto"/>
        <w:ind w:firstLine="720"/>
        <w:jc w:val="both"/>
        <w:rPr>
          <w:rFonts w:eastAsia="Times New Roman" w:cs="Times New Roman"/>
          <w:szCs w:val="24"/>
        </w:rPr>
      </w:pPr>
      <w:r w:rsidRPr="00AB6590">
        <w:rPr>
          <w:rFonts w:eastAsia="Times New Roman" w:cs="Times New Roman"/>
          <w:szCs w:val="24"/>
        </w:rPr>
        <w:t xml:space="preserve">Αντιλαμβάνεστε </w:t>
      </w:r>
      <w:r>
        <w:rPr>
          <w:rFonts w:eastAsia="Times New Roman" w:cs="Times New Roman"/>
          <w:szCs w:val="24"/>
        </w:rPr>
        <w:t>π</w:t>
      </w:r>
      <w:r w:rsidRPr="00AB6590">
        <w:rPr>
          <w:rFonts w:eastAsia="Times New Roman" w:cs="Times New Roman"/>
          <w:szCs w:val="24"/>
        </w:rPr>
        <w:t xml:space="preserve">όσο δύσκολο είναι για μία </w:t>
      </w:r>
      <w:r>
        <w:rPr>
          <w:rFonts w:eastAsia="Times New Roman" w:cs="Times New Roman"/>
          <w:szCs w:val="24"/>
        </w:rPr>
        <w:t>κ</w:t>
      </w:r>
      <w:r w:rsidRPr="00AB6590">
        <w:rPr>
          <w:rFonts w:eastAsia="Times New Roman" w:cs="Times New Roman"/>
          <w:szCs w:val="24"/>
        </w:rPr>
        <w:t>υβέρνηση</w:t>
      </w:r>
      <w:r>
        <w:rPr>
          <w:rFonts w:eastAsia="Times New Roman" w:cs="Times New Roman"/>
          <w:szCs w:val="24"/>
        </w:rPr>
        <w:t>,</w:t>
      </w:r>
      <w:r w:rsidRPr="00AB6590">
        <w:rPr>
          <w:rFonts w:eastAsia="Times New Roman" w:cs="Times New Roman"/>
          <w:szCs w:val="24"/>
        </w:rPr>
        <w:t xml:space="preserve"> να έρθει</w:t>
      </w:r>
      <w:r>
        <w:rPr>
          <w:rFonts w:eastAsia="Times New Roman" w:cs="Times New Roman"/>
          <w:szCs w:val="24"/>
        </w:rPr>
        <w:t xml:space="preserve"> και</w:t>
      </w:r>
      <w:r w:rsidRPr="00AB6590">
        <w:rPr>
          <w:rFonts w:eastAsia="Times New Roman" w:cs="Times New Roman"/>
          <w:szCs w:val="24"/>
        </w:rPr>
        <w:t xml:space="preserve"> να αξιοποιήσει πάλι έναν </w:t>
      </w:r>
      <w:r>
        <w:rPr>
          <w:rFonts w:eastAsia="Times New Roman" w:cs="Times New Roman"/>
          <w:szCs w:val="24"/>
        </w:rPr>
        <w:t>θεσμό,</w:t>
      </w:r>
      <w:r w:rsidRPr="00AB6590">
        <w:rPr>
          <w:rFonts w:eastAsia="Times New Roman" w:cs="Times New Roman"/>
          <w:szCs w:val="24"/>
        </w:rPr>
        <w:t xml:space="preserve"> αυτό</w:t>
      </w:r>
      <w:r>
        <w:rPr>
          <w:rFonts w:eastAsia="Times New Roman" w:cs="Times New Roman"/>
          <w:szCs w:val="24"/>
        </w:rPr>
        <w:t>ν</w:t>
      </w:r>
      <w:r w:rsidRPr="00AB6590">
        <w:rPr>
          <w:rFonts w:eastAsia="Times New Roman" w:cs="Times New Roman"/>
          <w:szCs w:val="24"/>
        </w:rPr>
        <w:t xml:space="preserve"> της αξιολόγησης</w:t>
      </w:r>
      <w:r>
        <w:rPr>
          <w:rFonts w:eastAsia="Times New Roman" w:cs="Times New Roman"/>
          <w:szCs w:val="24"/>
        </w:rPr>
        <w:t>, που τον έβαλε</w:t>
      </w:r>
      <w:r w:rsidRPr="00AB6590">
        <w:rPr>
          <w:rFonts w:eastAsia="Times New Roman" w:cs="Times New Roman"/>
          <w:szCs w:val="24"/>
        </w:rPr>
        <w:t xml:space="preserve"> και σε άλλη βάση</w:t>
      </w:r>
      <w:r>
        <w:rPr>
          <w:rFonts w:eastAsia="Times New Roman" w:cs="Times New Roman"/>
          <w:szCs w:val="24"/>
        </w:rPr>
        <w:t>,</w:t>
      </w:r>
      <w:r w:rsidRPr="00AB6590">
        <w:rPr>
          <w:rFonts w:eastAsia="Times New Roman" w:cs="Times New Roman"/>
          <w:szCs w:val="24"/>
        </w:rPr>
        <w:t xml:space="preserve"> δηλαδή αξιολόγηση των δομών και όχι ατομικά μόνο</w:t>
      </w:r>
      <w:r w:rsidRPr="00AB6590">
        <w:rPr>
          <w:rFonts w:eastAsia="Times New Roman" w:cs="Times New Roman"/>
          <w:szCs w:val="24"/>
        </w:rPr>
        <w:t xml:space="preserve"> του εργαζόμενου στο δημόσιο</w:t>
      </w:r>
      <w:r>
        <w:rPr>
          <w:rFonts w:eastAsia="Times New Roman" w:cs="Times New Roman"/>
          <w:szCs w:val="24"/>
        </w:rPr>
        <w:t xml:space="preserve"> κάτι που </w:t>
      </w:r>
      <w:r w:rsidRPr="00AB6590">
        <w:rPr>
          <w:rFonts w:eastAsia="Times New Roman" w:cs="Times New Roman"/>
          <w:szCs w:val="24"/>
        </w:rPr>
        <w:t xml:space="preserve">απαιτεί χρόνο και </w:t>
      </w:r>
      <w:r>
        <w:rPr>
          <w:rFonts w:eastAsia="Times New Roman" w:cs="Times New Roman"/>
          <w:szCs w:val="24"/>
        </w:rPr>
        <w:t>μι</w:t>
      </w:r>
      <w:r w:rsidRPr="00AB6590">
        <w:rPr>
          <w:rFonts w:eastAsia="Times New Roman" w:cs="Times New Roman"/>
          <w:szCs w:val="24"/>
        </w:rPr>
        <w:t>α πολύ καλή συνεργασία και με το ανθρώπινο δυναμικό της δημόσιας διοίκησης.</w:t>
      </w:r>
    </w:p>
    <w:p w14:paraId="20A4EC18" w14:textId="77777777" w:rsidR="005D4821" w:rsidRDefault="006B233D">
      <w:pPr>
        <w:spacing w:line="600" w:lineRule="auto"/>
        <w:ind w:firstLine="720"/>
        <w:jc w:val="both"/>
        <w:rPr>
          <w:rFonts w:eastAsia="Times New Roman"/>
          <w:bCs/>
          <w:color w:val="000000" w:themeColor="text1"/>
          <w:szCs w:val="24"/>
        </w:rPr>
      </w:pPr>
      <w:r>
        <w:rPr>
          <w:rFonts w:eastAsia="Times New Roman"/>
          <w:bCs/>
          <w:color w:val="000000" w:themeColor="text1"/>
          <w:szCs w:val="24"/>
        </w:rPr>
        <w:lastRenderedPageBreak/>
        <w:t>Ε</w:t>
      </w:r>
      <w:r w:rsidRPr="005B4FF5">
        <w:rPr>
          <w:rFonts w:eastAsia="Times New Roman"/>
          <w:bCs/>
          <w:color w:val="000000" w:themeColor="text1"/>
          <w:szCs w:val="24"/>
        </w:rPr>
        <w:t>ρχόμαστε στην τρίτη φάση</w:t>
      </w:r>
      <w:r>
        <w:rPr>
          <w:rFonts w:eastAsia="Times New Roman"/>
          <w:bCs/>
          <w:color w:val="000000" w:themeColor="text1"/>
          <w:szCs w:val="24"/>
        </w:rPr>
        <w:t xml:space="preserve">, τη </w:t>
      </w:r>
      <w:proofErr w:type="spellStart"/>
      <w:r>
        <w:rPr>
          <w:rFonts w:eastAsia="Times New Roman"/>
          <w:bCs/>
          <w:color w:val="000000" w:themeColor="text1"/>
          <w:szCs w:val="24"/>
        </w:rPr>
        <w:t>μεταμνημονιακή</w:t>
      </w:r>
      <w:proofErr w:type="spellEnd"/>
      <w:r>
        <w:rPr>
          <w:rFonts w:eastAsia="Times New Roman"/>
          <w:bCs/>
          <w:color w:val="000000" w:themeColor="text1"/>
          <w:szCs w:val="24"/>
        </w:rPr>
        <w:t>. Ε</w:t>
      </w:r>
      <w:r w:rsidRPr="005B4FF5">
        <w:rPr>
          <w:rFonts w:eastAsia="Times New Roman"/>
          <w:bCs/>
          <w:color w:val="000000" w:themeColor="text1"/>
          <w:szCs w:val="24"/>
        </w:rPr>
        <w:t>ίτε το θέλουμε είτε όχι</w:t>
      </w:r>
      <w:r>
        <w:rPr>
          <w:rFonts w:eastAsia="Times New Roman"/>
          <w:bCs/>
          <w:color w:val="000000" w:themeColor="text1"/>
          <w:szCs w:val="24"/>
        </w:rPr>
        <w:t>,</w:t>
      </w:r>
      <w:r w:rsidRPr="005B4FF5">
        <w:rPr>
          <w:rFonts w:eastAsia="Times New Roman"/>
          <w:bCs/>
          <w:color w:val="000000" w:themeColor="text1"/>
          <w:szCs w:val="24"/>
        </w:rPr>
        <w:t xml:space="preserve"> </w:t>
      </w:r>
      <w:r>
        <w:rPr>
          <w:rFonts w:eastAsia="Times New Roman"/>
          <w:bCs/>
          <w:color w:val="000000" w:themeColor="text1"/>
          <w:szCs w:val="24"/>
        </w:rPr>
        <w:t xml:space="preserve">είναι </w:t>
      </w:r>
      <w:proofErr w:type="spellStart"/>
      <w:r w:rsidRPr="005B4FF5">
        <w:rPr>
          <w:rFonts w:eastAsia="Times New Roman"/>
          <w:bCs/>
          <w:color w:val="000000" w:themeColor="text1"/>
          <w:szCs w:val="24"/>
        </w:rPr>
        <w:t>μεταμνημονιακή</w:t>
      </w:r>
      <w:proofErr w:type="spellEnd"/>
      <w:r w:rsidRPr="005B4FF5">
        <w:rPr>
          <w:rFonts w:eastAsia="Times New Roman"/>
          <w:bCs/>
          <w:color w:val="000000" w:themeColor="text1"/>
          <w:szCs w:val="24"/>
        </w:rPr>
        <w:t xml:space="preserve"> </w:t>
      </w:r>
      <w:r>
        <w:rPr>
          <w:rFonts w:eastAsia="Times New Roman"/>
          <w:bCs/>
          <w:color w:val="000000" w:themeColor="text1"/>
          <w:szCs w:val="24"/>
        </w:rPr>
        <w:t xml:space="preserve">η </w:t>
      </w:r>
      <w:r w:rsidRPr="005B4FF5">
        <w:rPr>
          <w:rFonts w:eastAsia="Times New Roman"/>
          <w:bCs/>
          <w:color w:val="000000" w:themeColor="text1"/>
          <w:szCs w:val="24"/>
        </w:rPr>
        <w:t>φάση</w:t>
      </w:r>
      <w:r>
        <w:rPr>
          <w:rFonts w:eastAsia="Times New Roman"/>
          <w:bCs/>
          <w:color w:val="000000" w:themeColor="text1"/>
          <w:szCs w:val="24"/>
        </w:rPr>
        <w:t>. Κ</w:t>
      </w:r>
      <w:r w:rsidRPr="005B4FF5">
        <w:rPr>
          <w:rFonts w:eastAsia="Times New Roman"/>
          <w:bCs/>
          <w:color w:val="000000" w:themeColor="text1"/>
          <w:szCs w:val="24"/>
        </w:rPr>
        <w:t>αι αν η Νέα Δημοκρατ</w:t>
      </w:r>
      <w:r w:rsidRPr="005B4FF5">
        <w:rPr>
          <w:rFonts w:eastAsia="Times New Roman"/>
          <w:bCs/>
          <w:color w:val="000000" w:themeColor="text1"/>
          <w:szCs w:val="24"/>
        </w:rPr>
        <w:t>ία έχασε το αφήγημ</w:t>
      </w:r>
      <w:r>
        <w:rPr>
          <w:rFonts w:eastAsia="Times New Roman"/>
          <w:bCs/>
          <w:color w:val="000000" w:themeColor="text1"/>
          <w:szCs w:val="24"/>
        </w:rPr>
        <w:t>ά</w:t>
      </w:r>
      <w:r w:rsidRPr="005B4FF5">
        <w:rPr>
          <w:rFonts w:eastAsia="Times New Roman"/>
          <w:bCs/>
          <w:color w:val="000000" w:themeColor="text1"/>
          <w:szCs w:val="24"/>
        </w:rPr>
        <w:t xml:space="preserve"> της επειδή ήθελε τέταρτο μνημόνιο και επειδή </w:t>
      </w:r>
      <w:r>
        <w:rPr>
          <w:rFonts w:eastAsia="Times New Roman"/>
          <w:bCs/>
          <w:color w:val="000000" w:themeColor="text1"/>
          <w:szCs w:val="24"/>
        </w:rPr>
        <w:t xml:space="preserve">ήθελε να μη βγούμε στις αγορές να εφαρμόσουμε </w:t>
      </w:r>
      <w:r w:rsidRPr="005B4FF5">
        <w:rPr>
          <w:rFonts w:eastAsia="Times New Roman"/>
          <w:bCs/>
          <w:color w:val="000000" w:themeColor="text1"/>
          <w:szCs w:val="24"/>
        </w:rPr>
        <w:t>την πιστοληπτική</w:t>
      </w:r>
      <w:r>
        <w:rPr>
          <w:rFonts w:eastAsia="Times New Roman"/>
          <w:bCs/>
          <w:color w:val="000000" w:themeColor="text1"/>
          <w:szCs w:val="24"/>
        </w:rPr>
        <w:t xml:space="preserve"> γραμμή, λυπάμαι αλλά </w:t>
      </w:r>
      <w:r w:rsidRPr="005B4FF5">
        <w:rPr>
          <w:rFonts w:eastAsia="Times New Roman"/>
          <w:bCs/>
          <w:color w:val="000000" w:themeColor="text1"/>
          <w:szCs w:val="24"/>
        </w:rPr>
        <w:t xml:space="preserve">θα μείνει χωρίς αφήγημα </w:t>
      </w:r>
      <w:r>
        <w:rPr>
          <w:rFonts w:eastAsia="Times New Roman"/>
          <w:bCs/>
          <w:color w:val="000000" w:themeColor="text1"/>
          <w:szCs w:val="24"/>
        </w:rPr>
        <w:t xml:space="preserve">και </w:t>
      </w:r>
      <w:r w:rsidRPr="005B4FF5">
        <w:rPr>
          <w:rFonts w:eastAsia="Times New Roman"/>
          <w:bCs/>
          <w:color w:val="000000" w:themeColor="text1"/>
          <w:szCs w:val="24"/>
        </w:rPr>
        <w:t>ιδιαίτερα μετά την τοποθέτηση του Υπουργού Οικονομικών</w:t>
      </w:r>
      <w:r>
        <w:rPr>
          <w:rFonts w:eastAsia="Times New Roman"/>
          <w:bCs/>
          <w:color w:val="000000" w:themeColor="text1"/>
          <w:szCs w:val="24"/>
        </w:rPr>
        <w:t>.</w:t>
      </w:r>
    </w:p>
    <w:p w14:paraId="20A4EC19" w14:textId="77777777" w:rsidR="005D4821" w:rsidRDefault="006B233D">
      <w:pPr>
        <w:spacing w:line="600" w:lineRule="auto"/>
        <w:ind w:firstLine="720"/>
        <w:jc w:val="both"/>
        <w:rPr>
          <w:rFonts w:eastAsia="Times New Roman"/>
          <w:bCs/>
          <w:color w:val="000000" w:themeColor="text1"/>
          <w:szCs w:val="24"/>
        </w:rPr>
      </w:pPr>
      <w:r>
        <w:rPr>
          <w:rFonts w:eastAsia="Times New Roman"/>
          <w:bCs/>
          <w:color w:val="000000" w:themeColor="text1"/>
          <w:szCs w:val="24"/>
        </w:rPr>
        <w:t>Ε</w:t>
      </w:r>
      <w:r w:rsidRPr="005B4FF5">
        <w:rPr>
          <w:rFonts w:eastAsia="Times New Roman"/>
          <w:bCs/>
          <w:color w:val="000000" w:themeColor="text1"/>
          <w:szCs w:val="24"/>
        </w:rPr>
        <w:t xml:space="preserve">μείς βγήκαμε και στις </w:t>
      </w:r>
      <w:r w:rsidRPr="005B4FF5">
        <w:rPr>
          <w:rFonts w:eastAsia="Times New Roman"/>
          <w:bCs/>
          <w:color w:val="000000" w:themeColor="text1"/>
          <w:szCs w:val="24"/>
        </w:rPr>
        <w:t>αγορές όπως είχαμε πει</w:t>
      </w:r>
      <w:r>
        <w:rPr>
          <w:rFonts w:eastAsia="Times New Roman"/>
          <w:bCs/>
          <w:color w:val="000000" w:themeColor="text1"/>
          <w:szCs w:val="24"/>
        </w:rPr>
        <w:t>, και</w:t>
      </w:r>
      <w:r w:rsidRPr="005B4FF5">
        <w:rPr>
          <w:rFonts w:eastAsia="Times New Roman"/>
          <w:bCs/>
          <w:color w:val="000000" w:themeColor="text1"/>
          <w:szCs w:val="24"/>
        </w:rPr>
        <w:t xml:space="preserve"> αυτή τη στιγμή διανύουμε τη </w:t>
      </w:r>
      <w:proofErr w:type="spellStart"/>
      <w:r w:rsidRPr="005B4FF5">
        <w:rPr>
          <w:rFonts w:eastAsia="Times New Roman"/>
          <w:bCs/>
          <w:color w:val="000000" w:themeColor="text1"/>
          <w:szCs w:val="24"/>
        </w:rPr>
        <w:t>μεταμνημονιακή</w:t>
      </w:r>
      <w:proofErr w:type="spellEnd"/>
      <w:r w:rsidRPr="005B4FF5">
        <w:rPr>
          <w:rFonts w:eastAsia="Times New Roman"/>
          <w:bCs/>
          <w:color w:val="000000" w:themeColor="text1"/>
          <w:szCs w:val="24"/>
        </w:rPr>
        <w:t xml:space="preserve"> περίοδο</w:t>
      </w:r>
      <w:r>
        <w:rPr>
          <w:rFonts w:eastAsia="Times New Roman"/>
          <w:bCs/>
          <w:color w:val="000000" w:themeColor="text1"/>
          <w:szCs w:val="24"/>
        </w:rPr>
        <w:t>. Κ</w:t>
      </w:r>
      <w:r w:rsidRPr="005B4FF5">
        <w:rPr>
          <w:rFonts w:eastAsia="Times New Roman"/>
          <w:bCs/>
          <w:color w:val="000000" w:themeColor="text1"/>
          <w:szCs w:val="24"/>
        </w:rPr>
        <w:t>αι το λέω</w:t>
      </w:r>
      <w:r>
        <w:rPr>
          <w:rFonts w:eastAsia="Times New Roman"/>
          <w:bCs/>
          <w:color w:val="000000" w:themeColor="text1"/>
          <w:szCs w:val="24"/>
        </w:rPr>
        <w:t>,</w:t>
      </w:r>
      <w:r w:rsidRPr="005B4FF5">
        <w:rPr>
          <w:rFonts w:eastAsia="Times New Roman"/>
          <w:bCs/>
          <w:color w:val="000000" w:themeColor="text1"/>
          <w:szCs w:val="24"/>
        </w:rPr>
        <w:t xml:space="preserve"> γιατί αυτό δεν αποτυπώνεται μόνο στη δημόσια διοίκηση</w:t>
      </w:r>
      <w:r>
        <w:rPr>
          <w:rFonts w:eastAsia="Times New Roman"/>
          <w:bCs/>
          <w:color w:val="000000" w:themeColor="text1"/>
          <w:szCs w:val="24"/>
        </w:rPr>
        <w:t xml:space="preserve"> αλλά και σε μια</w:t>
      </w:r>
      <w:r w:rsidRPr="005B4FF5">
        <w:rPr>
          <w:rFonts w:eastAsia="Times New Roman"/>
          <w:bCs/>
          <w:color w:val="000000" w:themeColor="text1"/>
          <w:szCs w:val="24"/>
        </w:rPr>
        <w:t xml:space="preserve"> σειρά μέτρ</w:t>
      </w:r>
      <w:r>
        <w:rPr>
          <w:rFonts w:eastAsia="Times New Roman"/>
          <w:bCs/>
          <w:color w:val="000000" w:themeColor="text1"/>
          <w:szCs w:val="24"/>
        </w:rPr>
        <w:t>ων που λαμβάνει αυτή η Κ</w:t>
      </w:r>
      <w:r w:rsidRPr="005B4FF5">
        <w:rPr>
          <w:rFonts w:eastAsia="Times New Roman"/>
          <w:bCs/>
          <w:color w:val="000000" w:themeColor="text1"/>
          <w:szCs w:val="24"/>
        </w:rPr>
        <w:t>υβέρνηση</w:t>
      </w:r>
      <w:r>
        <w:rPr>
          <w:rFonts w:eastAsia="Times New Roman"/>
          <w:bCs/>
          <w:color w:val="000000" w:themeColor="text1"/>
          <w:szCs w:val="24"/>
        </w:rPr>
        <w:t>,</w:t>
      </w:r>
      <w:r w:rsidRPr="005B4FF5">
        <w:rPr>
          <w:rFonts w:eastAsia="Times New Roman"/>
          <w:bCs/>
          <w:color w:val="000000" w:themeColor="text1"/>
          <w:szCs w:val="24"/>
        </w:rPr>
        <w:t xml:space="preserve"> όπως είναι η κατάργηση </w:t>
      </w:r>
      <w:r>
        <w:rPr>
          <w:rFonts w:eastAsia="Times New Roman"/>
          <w:bCs/>
          <w:color w:val="000000" w:themeColor="text1"/>
          <w:szCs w:val="24"/>
        </w:rPr>
        <w:t xml:space="preserve">του </w:t>
      </w:r>
      <w:proofErr w:type="spellStart"/>
      <w:r>
        <w:rPr>
          <w:rFonts w:eastAsia="Times New Roman"/>
          <w:bCs/>
          <w:color w:val="000000" w:themeColor="text1"/>
          <w:szCs w:val="24"/>
        </w:rPr>
        <w:t>υπο</w:t>
      </w:r>
      <w:r w:rsidRPr="005B4FF5">
        <w:rPr>
          <w:rFonts w:eastAsia="Times New Roman"/>
          <w:bCs/>
          <w:color w:val="000000" w:themeColor="text1"/>
          <w:szCs w:val="24"/>
        </w:rPr>
        <w:t>κατώτατου</w:t>
      </w:r>
      <w:proofErr w:type="spellEnd"/>
      <w:r w:rsidRPr="005B4FF5">
        <w:rPr>
          <w:rFonts w:eastAsia="Times New Roman"/>
          <w:bCs/>
          <w:color w:val="000000" w:themeColor="text1"/>
          <w:szCs w:val="24"/>
        </w:rPr>
        <w:t xml:space="preserve"> μισθού</w:t>
      </w:r>
      <w:r>
        <w:rPr>
          <w:rFonts w:eastAsia="Times New Roman"/>
          <w:bCs/>
          <w:color w:val="000000" w:themeColor="text1"/>
          <w:szCs w:val="24"/>
        </w:rPr>
        <w:t xml:space="preserve"> και η αύξηση του κατώτατου μισθού. Και</w:t>
      </w:r>
      <w:r w:rsidRPr="005B4FF5">
        <w:rPr>
          <w:rFonts w:eastAsia="Times New Roman"/>
          <w:bCs/>
          <w:color w:val="000000" w:themeColor="text1"/>
          <w:szCs w:val="24"/>
        </w:rPr>
        <w:t xml:space="preserve"> με βάση αυτά ερχόμαστε τώρα μετά από </w:t>
      </w:r>
      <w:r>
        <w:rPr>
          <w:rFonts w:eastAsia="Times New Roman"/>
          <w:bCs/>
          <w:color w:val="000000" w:themeColor="text1"/>
          <w:szCs w:val="24"/>
        </w:rPr>
        <w:t>δέκα</w:t>
      </w:r>
      <w:r w:rsidRPr="005B4FF5">
        <w:rPr>
          <w:rFonts w:eastAsia="Times New Roman"/>
          <w:bCs/>
          <w:color w:val="000000" w:themeColor="text1"/>
          <w:szCs w:val="24"/>
        </w:rPr>
        <w:t xml:space="preserve"> χρόνια απραξίας </w:t>
      </w:r>
      <w:r>
        <w:rPr>
          <w:rFonts w:eastAsia="Times New Roman"/>
          <w:bCs/>
          <w:color w:val="000000" w:themeColor="text1"/>
          <w:szCs w:val="24"/>
        </w:rPr>
        <w:t>σ</w:t>
      </w:r>
      <w:r w:rsidRPr="005B4FF5">
        <w:rPr>
          <w:rFonts w:eastAsia="Times New Roman"/>
          <w:bCs/>
          <w:color w:val="000000" w:themeColor="text1"/>
          <w:szCs w:val="24"/>
        </w:rPr>
        <w:t>το δημόσιο</w:t>
      </w:r>
      <w:r>
        <w:rPr>
          <w:rFonts w:eastAsia="Times New Roman"/>
          <w:bCs/>
          <w:color w:val="000000" w:themeColor="text1"/>
          <w:szCs w:val="24"/>
        </w:rPr>
        <w:t>,</w:t>
      </w:r>
      <w:r w:rsidRPr="005B4FF5">
        <w:rPr>
          <w:rFonts w:eastAsia="Times New Roman"/>
          <w:bCs/>
          <w:color w:val="000000" w:themeColor="text1"/>
          <w:szCs w:val="24"/>
        </w:rPr>
        <w:t xml:space="preserve"> να πούμε ότι</w:t>
      </w:r>
      <w:r>
        <w:rPr>
          <w:rFonts w:eastAsia="Times New Roman"/>
          <w:bCs/>
          <w:color w:val="000000" w:themeColor="text1"/>
          <w:szCs w:val="24"/>
        </w:rPr>
        <w:t xml:space="preserve">, ναι, </w:t>
      </w:r>
      <w:r w:rsidRPr="005B4FF5">
        <w:rPr>
          <w:rFonts w:eastAsia="Times New Roman"/>
          <w:bCs/>
          <w:color w:val="000000" w:themeColor="text1"/>
          <w:szCs w:val="24"/>
        </w:rPr>
        <w:t>θα έχουμε και προ</w:t>
      </w:r>
      <w:r>
        <w:rPr>
          <w:rFonts w:eastAsia="Times New Roman"/>
          <w:bCs/>
          <w:color w:val="000000" w:themeColor="text1"/>
          <w:szCs w:val="24"/>
        </w:rPr>
        <w:t xml:space="preserve">σλήψεις </w:t>
      </w:r>
      <w:r w:rsidRPr="005B4FF5">
        <w:rPr>
          <w:rFonts w:eastAsia="Times New Roman"/>
          <w:bCs/>
          <w:color w:val="000000" w:themeColor="text1"/>
          <w:szCs w:val="24"/>
        </w:rPr>
        <w:t>και</w:t>
      </w:r>
      <w:r>
        <w:rPr>
          <w:rFonts w:eastAsia="Times New Roman"/>
          <w:bCs/>
          <w:color w:val="000000" w:themeColor="text1"/>
          <w:szCs w:val="24"/>
        </w:rPr>
        <w:t>,</w:t>
      </w:r>
      <w:r w:rsidRPr="005B4FF5">
        <w:rPr>
          <w:rFonts w:eastAsia="Times New Roman"/>
          <w:bCs/>
          <w:color w:val="000000" w:themeColor="text1"/>
          <w:szCs w:val="24"/>
        </w:rPr>
        <w:t xml:space="preserve"> μάλιστα</w:t>
      </w:r>
      <w:r>
        <w:rPr>
          <w:rFonts w:eastAsia="Times New Roman"/>
          <w:bCs/>
          <w:color w:val="000000" w:themeColor="text1"/>
          <w:szCs w:val="24"/>
        </w:rPr>
        <w:t>,</w:t>
      </w:r>
      <w:r w:rsidRPr="005B4FF5">
        <w:rPr>
          <w:rFonts w:eastAsia="Times New Roman"/>
          <w:bCs/>
          <w:color w:val="000000" w:themeColor="text1"/>
          <w:szCs w:val="24"/>
        </w:rPr>
        <w:t xml:space="preserve"> προσλήψεις με ένα</w:t>
      </w:r>
      <w:r>
        <w:rPr>
          <w:rFonts w:eastAsia="Times New Roman"/>
          <w:bCs/>
          <w:color w:val="000000" w:themeColor="text1"/>
          <w:szCs w:val="24"/>
        </w:rPr>
        <w:t>ν</w:t>
      </w:r>
      <w:r w:rsidRPr="005B4FF5">
        <w:rPr>
          <w:rFonts w:eastAsia="Times New Roman"/>
          <w:bCs/>
          <w:color w:val="000000" w:themeColor="text1"/>
          <w:szCs w:val="24"/>
        </w:rPr>
        <w:t xml:space="preserve"> διαφορετικό τρόπο που θα εξηγήσω</w:t>
      </w:r>
      <w:r>
        <w:rPr>
          <w:rFonts w:eastAsia="Times New Roman"/>
          <w:bCs/>
          <w:color w:val="000000" w:themeColor="text1"/>
          <w:szCs w:val="24"/>
        </w:rPr>
        <w:t>.</w:t>
      </w:r>
    </w:p>
    <w:p w14:paraId="20A4EC1A" w14:textId="77777777" w:rsidR="005D4821" w:rsidRDefault="006B233D">
      <w:pPr>
        <w:spacing w:line="600" w:lineRule="auto"/>
        <w:ind w:firstLine="720"/>
        <w:jc w:val="both"/>
        <w:rPr>
          <w:rFonts w:eastAsia="Times New Roman"/>
          <w:bCs/>
          <w:color w:val="000000" w:themeColor="text1"/>
          <w:szCs w:val="24"/>
        </w:rPr>
      </w:pPr>
      <w:r>
        <w:rPr>
          <w:rFonts w:eastAsia="Times New Roman"/>
          <w:bCs/>
          <w:color w:val="000000" w:themeColor="text1"/>
          <w:szCs w:val="24"/>
        </w:rPr>
        <w:t xml:space="preserve">Άρα ο </w:t>
      </w:r>
      <w:r w:rsidRPr="005B4FF5">
        <w:rPr>
          <w:rFonts w:eastAsia="Times New Roman"/>
          <w:bCs/>
          <w:color w:val="000000" w:themeColor="text1"/>
          <w:szCs w:val="24"/>
        </w:rPr>
        <w:t>στόχος μας ήταν να αναβαθμίσ</w:t>
      </w:r>
      <w:r w:rsidRPr="005B4FF5">
        <w:rPr>
          <w:rFonts w:eastAsia="Times New Roman"/>
          <w:bCs/>
          <w:color w:val="000000" w:themeColor="text1"/>
          <w:szCs w:val="24"/>
        </w:rPr>
        <w:t>ουμε τη δημόσια διοίκηση</w:t>
      </w:r>
      <w:r>
        <w:rPr>
          <w:rFonts w:eastAsia="Times New Roman"/>
          <w:bCs/>
          <w:color w:val="000000" w:themeColor="text1"/>
          <w:szCs w:val="24"/>
        </w:rPr>
        <w:t>,</w:t>
      </w:r>
      <w:r w:rsidRPr="005B4FF5">
        <w:rPr>
          <w:rFonts w:eastAsia="Times New Roman"/>
          <w:bCs/>
          <w:color w:val="000000" w:themeColor="text1"/>
          <w:szCs w:val="24"/>
        </w:rPr>
        <w:t xml:space="preserve"> να διασφαλίσουμε</w:t>
      </w:r>
      <w:r>
        <w:rPr>
          <w:rFonts w:eastAsia="Times New Roman"/>
          <w:bCs/>
          <w:color w:val="000000" w:themeColor="text1"/>
          <w:szCs w:val="24"/>
        </w:rPr>
        <w:t>, δ</w:t>
      </w:r>
      <w:r w:rsidRPr="005B4FF5">
        <w:rPr>
          <w:rFonts w:eastAsia="Times New Roman"/>
          <w:bCs/>
          <w:color w:val="000000" w:themeColor="text1"/>
          <w:szCs w:val="24"/>
        </w:rPr>
        <w:t>ηλαδή</w:t>
      </w:r>
      <w:r>
        <w:rPr>
          <w:rFonts w:eastAsia="Times New Roman"/>
          <w:bCs/>
          <w:color w:val="000000" w:themeColor="text1"/>
          <w:szCs w:val="24"/>
        </w:rPr>
        <w:t>, μια</w:t>
      </w:r>
      <w:r w:rsidRPr="005B4FF5">
        <w:rPr>
          <w:rFonts w:eastAsia="Times New Roman"/>
          <w:bCs/>
          <w:color w:val="000000" w:themeColor="text1"/>
          <w:szCs w:val="24"/>
        </w:rPr>
        <w:t xml:space="preserve"> δημόσια διοίκηση που συνιστά</w:t>
      </w:r>
      <w:r>
        <w:rPr>
          <w:rFonts w:eastAsia="Times New Roman"/>
          <w:bCs/>
          <w:color w:val="000000" w:themeColor="text1"/>
          <w:szCs w:val="24"/>
        </w:rPr>
        <w:t>,</w:t>
      </w:r>
      <w:r>
        <w:rPr>
          <w:rFonts w:eastAsia="Times New Roman"/>
          <w:bCs/>
          <w:color w:val="000000" w:themeColor="text1"/>
          <w:szCs w:val="24"/>
        </w:rPr>
        <w:t xml:space="preserve"> πρ</w:t>
      </w:r>
      <w:r w:rsidRPr="005B4FF5">
        <w:rPr>
          <w:rFonts w:eastAsia="Times New Roman"/>
          <w:bCs/>
          <w:color w:val="000000" w:themeColor="text1"/>
          <w:szCs w:val="24"/>
        </w:rPr>
        <w:t>άγματι</w:t>
      </w:r>
      <w:r>
        <w:rPr>
          <w:rFonts w:eastAsia="Times New Roman"/>
          <w:bCs/>
          <w:color w:val="000000" w:themeColor="text1"/>
          <w:szCs w:val="24"/>
        </w:rPr>
        <w:t>,</w:t>
      </w:r>
      <w:r w:rsidRPr="005B4FF5">
        <w:rPr>
          <w:rFonts w:eastAsia="Times New Roman"/>
          <w:bCs/>
          <w:color w:val="000000" w:themeColor="text1"/>
          <w:szCs w:val="24"/>
        </w:rPr>
        <w:t xml:space="preserve"> ένα βασικό εργαλείο</w:t>
      </w:r>
      <w:r>
        <w:rPr>
          <w:rFonts w:eastAsia="Times New Roman"/>
          <w:bCs/>
          <w:color w:val="000000" w:themeColor="text1"/>
          <w:szCs w:val="24"/>
        </w:rPr>
        <w:t>,</w:t>
      </w:r>
      <w:r>
        <w:rPr>
          <w:rFonts w:eastAsia="Times New Roman"/>
          <w:bCs/>
          <w:color w:val="000000" w:themeColor="text1"/>
          <w:szCs w:val="24"/>
        </w:rPr>
        <w:t xml:space="preserve"> που </w:t>
      </w:r>
      <w:r w:rsidRPr="005B4FF5">
        <w:rPr>
          <w:rFonts w:eastAsia="Times New Roman"/>
          <w:bCs/>
          <w:color w:val="000000" w:themeColor="text1"/>
          <w:szCs w:val="24"/>
        </w:rPr>
        <w:t>θα συμβά</w:t>
      </w:r>
      <w:r>
        <w:rPr>
          <w:rFonts w:eastAsia="Times New Roman"/>
          <w:bCs/>
          <w:color w:val="000000" w:themeColor="text1"/>
          <w:szCs w:val="24"/>
        </w:rPr>
        <w:t>λ</w:t>
      </w:r>
      <w:r w:rsidRPr="005B4FF5">
        <w:rPr>
          <w:rFonts w:eastAsia="Times New Roman"/>
          <w:bCs/>
          <w:color w:val="000000" w:themeColor="text1"/>
          <w:szCs w:val="24"/>
        </w:rPr>
        <w:t xml:space="preserve">λει αποφασιστικά </w:t>
      </w:r>
      <w:r>
        <w:rPr>
          <w:rFonts w:eastAsia="Times New Roman"/>
          <w:bCs/>
          <w:color w:val="000000" w:themeColor="text1"/>
          <w:szCs w:val="24"/>
        </w:rPr>
        <w:t xml:space="preserve">στη </w:t>
      </w:r>
      <w:r w:rsidRPr="005B4FF5">
        <w:rPr>
          <w:rFonts w:eastAsia="Times New Roman"/>
          <w:bCs/>
          <w:color w:val="000000" w:themeColor="text1"/>
          <w:szCs w:val="24"/>
        </w:rPr>
        <w:t>στρατηγική της π</w:t>
      </w:r>
      <w:r>
        <w:rPr>
          <w:rFonts w:eastAsia="Times New Roman"/>
          <w:bCs/>
          <w:color w:val="000000" w:themeColor="text1"/>
          <w:szCs w:val="24"/>
        </w:rPr>
        <w:t>αραγωγικής α</w:t>
      </w:r>
      <w:r w:rsidRPr="005B4FF5">
        <w:rPr>
          <w:rFonts w:eastAsia="Times New Roman"/>
          <w:bCs/>
          <w:color w:val="000000" w:themeColor="text1"/>
          <w:szCs w:val="24"/>
        </w:rPr>
        <w:t xml:space="preserve">νασυγκρότησης </w:t>
      </w:r>
      <w:r w:rsidRPr="005B4FF5">
        <w:rPr>
          <w:rFonts w:eastAsia="Times New Roman"/>
          <w:bCs/>
          <w:color w:val="000000" w:themeColor="text1"/>
          <w:szCs w:val="24"/>
        </w:rPr>
        <w:lastRenderedPageBreak/>
        <w:t>της χώρας</w:t>
      </w:r>
      <w:r>
        <w:rPr>
          <w:rFonts w:eastAsia="Times New Roman"/>
          <w:bCs/>
          <w:color w:val="000000" w:themeColor="text1"/>
          <w:szCs w:val="24"/>
        </w:rPr>
        <w:t>,</w:t>
      </w:r>
      <w:r w:rsidRPr="005B4FF5">
        <w:rPr>
          <w:rFonts w:eastAsia="Times New Roman"/>
          <w:bCs/>
          <w:color w:val="000000" w:themeColor="text1"/>
          <w:szCs w:val="24"/>
        </w:rPr>
        <w:t xml:space="preserve"> θα διασφαλίζει τη διεύρυνση των θεσμικών αλλαγών</w:t>
      </w:r>
      <w:r>
        <w:rPr>
          <w:rFonts w:eastAsia="Times New Roman"/>
          <w:bCs/>
          <w:color w:val="000000" w:themeColor="text1"/>
          <w:szCs w:val="24"/>
        </w:rPr>
        <w:t>,</w:t>
      </w:r>
      <w:r w:rsidRPr="005B4FF5">
        <w:rPr>
          <w:rFonts w:eastAsia="Times New Roman"/>
          <w:bCs/>
          <w:color w:val="000000" w:themeColor="text1"/>
          <w:szCs w:val="24"/>
        </w:rPr>
        <w:t xml:space="preserve"> πο</w:t>
      </w:r>
      <w:r w:rsidRPr="005B4FF5">
        <w:rPr>
          <w:rFonts w:eastAsia="Times New Roman"/>
          <w:bCs/>
          <w:color w:val="000000" w:themeColor="text1"/>
          <w:szCs w:val="24"/>
        </w:rPr>
        <w:t xml:space="preserve">υ </w:t>
      </w:r>
      <w:r>
        <w:rPr>
          <w:rFonts w:eastAsia="Times New Roman"/>
          <w:bCs/>
          <w:color w:val="000000" w:themeColor="text1"/>
          <w:szCs w:val="24"/>
        </w:rPr>
        <w:t>συμβάλλουν</w:t>
      </w:r>
      <w:r w:rsidRPr="005B4FF5">
        <w:rPr>
          <w:rFonts w:eastAsia="Times New Roman"/>
          <w:bCs/>
          <w:color w:val="000000" w:themeColor="text1"/>
          <w:szCs w:val="24"/>
        </w:rPr>
        <w:t xml:space="preserve"> στην καλύτερη λειτουργία της δημόσιας διοίκησης</w:t>
      </w:r>
      <w:r>
        <w:rPr>
          <w:rFonts w:eastAsia="Times New Roman"/>
          <w:bCs/>
          <w:color w:val="000000" w:themeColor="text1"/>
          <w:szCs w:val="24"/>
        </w:rPr>
        <w:t>,</w:t>
      </w:r>
      <w:r w:rsidRPr="005B4FF5">
        <w:rPr>
          <w:rFonts w:eastAsia="Times New Roman"/>
          <w:bCs/>
          <w:color w:val="000000" w:themeColor="text1"/>
          <w:szCs w:val="24"/>
        </w:rPr>
        <w:t xml:space="preserve"> ενισχύοντας παράλληλα τον ψηφιακό μετασχηματισμό και </w:t>
      </w:r>
      <w:r>
        <w:rPr>
          <w:rFonts w:eastAsia="Times New Roman"/>
          <w:bCs/>
          <w:color w:val="000000" w:themeColor="text1"/>
          <w:szCs w:val="24"/>
        </w:rPr>
        <w:t>διασφαλίζοντας</w:t>
      </w:r>
      <w:r w:rsidRPr="005B4FF5">
        <w:rPr>
          <w:rFonts w:eastAsia="Times New Roman"/>
          <w:bCs/>
          <w:color w:val="000000" w:themeColor="text1"/>
          <w:szCs w:val="24"/>
        </w:rPr>
        <w:t xml:space="preserve"> με κάθε τρόπο ότι η δημόσια διοίκηση θα βρίσκεται στην υπηρεσία του δημοσίου συμφέροντος και θα υπηρετεί τους πολίτες και όχι </w:t>
      </w:r>
      <w:r w:rsidRPr="005B4FF5">
        <w:rPr>
          <w:rFonts w:eastAsia="Times New Roman"/>
          <w:bCs/>
          <w:color w:val="000000" w:themeColor="text1"/>
          <w:szCs w:val="24"/>
        </w:rPr>
        <w:t>τον ιδιωτικό τομέα</w:t>
      </w:r>
      <w:r>
        <w:rPr>
          <w:rFonts w:eastAsia="Times New Roman"/>
          <w:bCs/>
          <w:color w:val="000000" w:themeColor="text1"/>
          <w:szCs w:val="24"/>
        </w:rPr>
        <w:t>,</w:t>
      </w:r>
      <w:r w:rsidRPr="005B4FF5">
        <w:rPr>
          <w:rFonts w:eastAsia="Times New Roman"/>
          <w:bCs/>
          <w:color w:val="000000" w:themeColor="text1"/>
          <w:szCs w:val="24"/>
        </w:rPr>
        <w:t xml:space="preserve"> τον κρατικοδίαιτο ιδιωτικό τομέα</w:t>
      </w:r>
      <w:r>
        <w:rPr>
          <w:rFonts w:eastAsia="Times New Roman"/>
          <w:bCs/>
          <w:color w:val="000000" w:themeColor="text1"/>
          <w:szCs w:val="24"/>
        </w:rPr>
        <w:t>,</w:t>
      </w:r>
      <w:r w:rsidRPr="005B4FF5">
        <w:rPr>
          <w:rFonts w:eastAsia="Times New Roman"/>
          <w:bCs/>
          <w:color w:val="000000" w:themeColor="text1"/>
          <w:szCs w:val="24"/>
        </w:rPr>
        <w:t xml:space="preserve"> για</w:t>
      </w:r>
      <w:r>
        <w:rPr>
          <w:rFonts w:eastAsia="Times New Roman"/>
          <w:bCs/>
          <w:color w:val="000000" w:themeColor="text1"/>
          <w:szCs w:val="24"/>
        </w:rPr>
        <w:t>τί</w:t>
      </w:r>
      <w:r w:rsidRPr="005B4FF5">
        <w:rPr>
          <w:rFonts w:eastAsia="Times New Roman"/>
          <w:bCs/>
          <w:color w:val="000000" w:themeColor="text1"/>
          <w:szCs w:val="24"/>
        </w:rPr>
        <w:t xml:space="preserve"> το</w:t>
      </w:r>
      <w:r>
        <w:rPr>
          <w:rFonts w:eastAsia="Times New Roman"/>
          <w:bCs/>
          <w:color w:val="000000" w:themeColor="text1"/>
          <w:szCs w:val="24"/>
        </w:rPr>
        <w:t>ν</w:t>
      </w:r>
      <w:r w:rsidRPr="005B4FF5">
        <w:rPr>
          <w:rFonts w:eastAsia="Times New Roman"/>
          <w:bCs/>
          <w:color w:val="000000" w:themeColor="text1"/>
          <w:szCs w:val="24"/>
        </w:rPr>
        <w:t xml:space="preserve"> ιδιωτικό τομέα </w:t>
      </w:r>
      <w:r>
        <w:rPr>
          <w:rFonts w:eastAsia="Times New Roman"/>
          <w:bCs/>
          <w:color w:val="000000" w:themeColor="text1"/>
          <w:szCs w:val="24"/>
        </w:rPr>
        <w:t xml:space="preserve">θα τον </w:t>
      </w:r>
      <w:r w:rsidRPr="005B4FF5">
        <w:rPr>
          <w:rFonts w:eastAsia="Times New Roman"/>
          <w:bCs/>
          <w:color w:val="000000" w:themeColor="text1"/>
          <w:szCs w:val="24"/>
        </w:rPr>
        <w:t>υπηρετεί κάτω από κανόνες</w:t>
      </w:r>
      <w:r>
        <w:rPr>
          <w:rFonts w:eastAsia="Times New Roman"/>
          <w:bCs/>
          <w:color w:val="000000" w:themeColor="text1"/>
          <w:szCs w:val="24"/>
        </w:rPr>
        <w:t>.</w:t>
      </w:r>
    </w:p>
    <w:p w14:paraId="20A4EC1B" w14:textId="77777777" w:rsidR="005D4821" w:rsidRDefault="006B233D">
      <w:pPr>
        <w:spacing w:line="600" w:lineRule="auto"/>
        <w:ind w:firstLine="720"/>
        <w:jc w:val="both"/>
        <w:rPr>
          <w:rFonts w:eastAsia="Times New Roman"/>
          <w:bCs/>
          <w:color w:val="000000" w:themeColor="text1"/>
          <w:szCs w:val="24"/>
        </w:rPr>
      </w:pPr>
      <w:r>
        <w:rPr>
          <w:rFonts w:eastAsia="Times New Roman"/>
          <w:bCs/>
          <w:color w:val="000000" w:themeColor="text1"/>
          <w:szCs w:val="24"/>
        </w:rPr>
        <w:t>Επειδή ακούγονται πολλά από την Αντιπολίτευση σ</w:t>
      </w:r>
      <w:r w:rsidRPr="005B4FF5">
        <w:rPr>
          <w:rFonts w:eastAsia="Times New Roman"/>
          <w:bCs/>
          <w:color w:val="000000" w:themeColor="text1"/>
          <w:szCs w:val="24"/>
        </w:rPr>
        <w:t>χετικά με τις προσλήψεις</w:t>
      </w:r>
      <w:r>
        <w:rPr>
          <w:rFonts w:eastAsia="Times New Roman"/>
          <w:bCs/>
          <w:color w:val="000000" w:themeColor="text1"/>
          <w:szCs w:val="24"/>
        </w:rPr>
        <w:t>,</w:t>
      </w:r>
      <w:r w:rsidRPr="005B4FF5">
        <w:rPr>
          <w:rFonts w:eastAsia="Times New Roman"/>
          <w:bCs/>
          <w:color w:val="000000" w:themeColor="text1"/>
          <w:szCs w:val="24"/>
        </w:rPr>
        <w:t xml:space="preserve"> αξίζει να θυμηθούμε λίγο την περίοδο των μνημονίων</w:t>
      </w:r>
      <w:r>
        <w:rPr>
          <w:rFonts w:eastAsia="Times New Roman"/>
          <w:bCs/>
          <w:color w:val="000000" w:themeColor="text1"/>
          <w:szCs w:val="24"/>
        </w:rPr>
        <w:t>,</w:t>
      </w:r>
      <w:r w:rsidRPr="005B4FF5">
        <w:rPr>
          <w:rFonts w:eastAsia="Times New Roman"/>
          <w:bCs/>
          <w:color w:val="000000" w:themeColor="text1"/>
          <w:szCs w:val="24"/>
        </w:rPr>
        <w:t xml:space="preserve"> όπου </w:t>
      </w:r>
      <w:proofErr w:type="spellStart"/>
      <w:r w:rsidRPr="005B4FF5">
        <w:rPr>
          <w:rFonts w:eastAsia="Times New Roman"/>
          <w:bCs/>
          <w:color w:val="000000" w:themeColor="text1"/>
          <w:szCs w:val="24"/>
        </w:rPr>
        <w:t>στοχοποιήθηκε</w:t>
      </w:r>
      <w:proofErr w:type="spellEnd"/>
      <w:r w:rsidRPr="005B4FF5">
        <w:rPr>
          <w:rFonts w:eastAsia="Times New Roman"/>
          <w:bCs/>
          <w:color w:val="000000" w:themeColor="text1"/>
          <w:szCs w:val="24"/>
        </w:rPr>
        <w:t xml:space="preserve"> </w:t>
      </w:r>
      <w:r>
        <w:rPr>
          <w:rFonts w:eastAsia="Times New Roman"/>
          <w:bCs/>
          <w:color w:val="000000" w:themeColor="text1"/>
          <w:szCs w:val="24"/>
        </w:rPr>
        <w:t xml:space="preserve">η </w:t>
      </w:r>
      <w:r w:rsidRPr="005B4FF5">
        <w:rPr>
          <w:rFonts w:eastAsia="Times New Roman"/>
          <w:bCs/>
          <w:color w:val="000000" w:themeColor="text1"/>
          <w:szCs w:val="24"/>
        </w:rPr>
        <w:t>δημόσια διοίκηση και απαξιώθηκε</w:t>
      </w:r>
      <w:r>
        <w:rPr>
          <w:rFonts w:eastAsia="Times New Roman"/>
          <w:bCs/>
          <w:color w:val="000000" w:themeColor="text1"/>
          <w:szCs w:val="24"/>
        </w:rPr>
        <w:t>. Α</w:t>
      </w:r>
      <w:r w:rsidRPr="005B4FF5">
        <w:rPr>
          <w:rFonts w:eastAsia="Times New Roman"/>
          <w:bCs/>
          <w:color w:val="000000" w:themeColor="text1"/>
          <w:szCs w:val="24"/>
        </w:rPr>
        <w:t>ξίζει να θυμηθούμε</w:t>
      </w:r>
      <w:r>
        <w:rPr>
          <w:rFonts w:eastAsia="Times New Roman"/>
          <w:bCs/>
          <w:color w:val="000000" w:themeColor="text1"/>
          <w:szCs w:val="24"/>
        </w:rPr>
        <w:t xml:space="preserve"> </w:t>
      </w:r>
      <w:r w:rsidRPr="005B4FF5">
        <w:rPr>
          <w:rFonts w:eastAsia="Times New Roman"/>
          <w:bCs/>
          <w:color w:val="000000" w:themeColor="text1"/>
          <w:szCs w:val="24"/>
        </w:rPr>
        <w:t>ό</w:t>
      </w:r>
      <w:r>
        <w:rPr>
          <w:rFonts w:eastAsia="Times New Roman"/>
          <w:bCs/>
          <w:color w:val="000000" w:themeColor="text1"/>
          <w:szCs w:val="24"/>
        </w:rPr>
        <w:t>,</w:t>
      </w:r>
      <w:r w:rsidRPr="005B4FF5">
        <w:rPr>
          <w:rFonts w:eastAsia="Times New Roman"/>
          <w:bCs/>
          <w:color w:val="000000" w:themeColor="text1"/>
          <w:szCs w:val="24"/>
        </w:rPr>
        <w:t xml:space="preserve">τι έγινε </w:t>
      </w:r>
      <w:r>
        <w:rPr>
          <w:rFonts w:eastAsia="Times New Roman"/>
          <w:bCs/>
          <w:color w:val="000000" w:themeColor="text1"/>
          <w:szCs w:val="24"/>
        </w:rPr>
        <w:t>-και δεν υπήρξε προηγούμενο σε άλλη ευρωπαϊκή χώρα- με τι</w:t>
      </w:r>
      <w:r w:rsidRPr="005B4FF5">
        <w:rPr>
          <w:rFonts w:eastAsia="Times New Roman"/>
          <w:bCs/>
          <w:color w:val="000000" w:themeColor="text1"/>
          <w:szCs w:val="24"/>
        </w:rPr>
        <w:t>ς οριζόντ</w:t>
      </w:r>
      <w:r>
        <w:rPr>
          <w:rFonts w:eastAsia="Times New Roman"/>
          <w:bCs/>
          <w:color w:val="000000" w:themeColor="text1"/>
          <w:szCs w:val="24"/>
        </w:rPr>
        <w:t>ι</w:t>
      </w:r>
      <w:r w:rsidRPr="005B4FF5">
        <w:rPr>
          <w:rFonts w:eastAsia="Times New Roman"/>
          <w:bCs/>
          <w:color w:val="000000" w:themeColor="text1"/>
          <w:szCs w:val="24"/>
        </w:rPr>
        <w:t>ες μειώσ</w:t>
      </w:r>
      <w:r>
        <w:rPr>
          <w:rFonts w:eastAsia="Times New Roman"/>
          <w:bCs/>
          <w:color w:val="000000" w:themeColor="text1"/>
          <w:szCs w:val="24"/>
        </w:rPr>
        <w:t xml:space="preserve">εις του </w:t>
      </w:r>
      <w:r w:rsidRPr="005B4FF5">
        <w:rPr>
          <w:rFonts w:eastAsia="Times New Roman"/>
          <w:bCs/>
          <w:color w:val="000000" w:themeColor="text1"/>
          <w:szCs w:val="24"/>
        </w:rPr>
        <w:t>τακτικού προσωπικού</w:t>
      </w:r>
      <w:r>
        <w:rPr>
          <w:rFonts w:eastAsia="Times New Roman"/>
          <w:bCs/>
          <w:color w:val="000000" w:themeColor="text1"/>
          <w:szCs w:val="24"/>
        </w:rPr>
        <w:t>. Μ</w:t>
      </w:r>
      <w:r w:rsidRPr="005B4FF5">
        <w:rPr>
          <w:rFonts w:eastAsia="Times New Roman"/>
          <w:bCs/>
          <w:color w:val="000000" w:themeColor="text1"/>
          <w:szCs w:val="24"/>
        </w:rPr>
        <w:t>άλιστα αυτές οι μειώσεις ά</w:t>
      </w:r>
      <w:r>
        <w:rPr>
          <w:rFonts w:eastAsia="Times New Roman"/>
          <w:bCs/>
          <w:color w:val="000000" w:themeColor="text1"/>
          <w:szCs w:val="24"/>
        </w:rPr>
        <w:t>γγι</w:t>
      </w:r>
      <w:r w:rsidRPr="005B4FF5">
        <w:rPr>
          <w:rFonts w:eastAsia="Times New Roman"/>
          <w:bCs/>
          <w:color w:val="000000" w:themeColor="text1"/>
          <w:szCs w:val="24"/>
        </w:rPr>
        <w:t>ξαν το 20</w:t>
      </w:r>
      <w:r>
        <w:rPr>
          <w:rFonts w:eastAsia="Times New Roman"/>
          <w:bCs/>
          <w:color w:val="000000" w:themeColor="text1"/>
          <w:szCs w:val="24"/>
        </w:rPr>
        <w:t xml:space="preserve">% περίπου, ενώ </w:t>
      </w:r>
      <w:r w:rsidRPr="005B4FF5">
        <w:rPr>
          <w:rFonts w:eastAsia="Times New Roman"/>
          <w:bCs/>
          <w:color w:val="000000" w:themeColor="text1"/>
          <w:szCs w:val="24"/>
        </w:rPr>
        <w:t>παράλληλα</w:t>
      </w:r>
      <w:r>
        <w:rPr>
          <w:rFonts w:eastAsia="Times New Roman"/>
          <w:bCs/>
          <w:color w:val="000000" w:themeColor="text1"/>
          <w:szCs w:val="24"/>
        </w:rPr>
        <w:t xml:space="preserve"> βιώσαμε όλοι </w:t>
      </w:r>
      <w:r w:rsidRPr="005B4FF5">
        <w:rPr>
          <w:rFonts w:eastAsia="Times New Roman"/>
          <w:bCs/>
          <w:color w:val="000000" w:themeColor="text1"/>
          <w:szCs w:val="24"/>
        </w:rPr>
        <w:t xml:space="preserve">την </w:t>
      </w:r>
      <w:r w:rsidRPr="005B4FF5">
        <w:rPr>
          <w:rFonts w:eastAsia="Times New Roman"/>
          <w:bCs/>
          <w:color w:val="000000" w:themeColor="text1"/>
          <w:szCs w:val="24"/>
        </w:rPr>
        <w:t>απαξίωση των δημοσίων υπαλλήλων</w:t>
      </w:r>
      <w:r>
        <w:rPr>
          <w:rFonts w:eastAsia="Times New Roman"/>
          <w:bCs/>
          <w:color w:val="000000" w:themeColor="text1"/>
          <w:szCs w:val="24"/>
        </w:rPr>
        <w:t>.</w:t>
      </w:r>
    </w:p>
    <w:p w14:paraId="20A4EC1C" w14:textId="77777777" w:rsidR="005D4821" w:rsidRDefault="006B233D">
      <w:pPr>
        <w:spacing w:line="600" w:lineRule="auto"/>
        <w:ind w:firstLine="720"/>
        <w:jc w:val="both"/>
        <w:rPr>
          <w:rFonts w:eastAsia="Times New Roman"/>
          <w:bCs/>
          <w:color w:val="000000" w:themeColor="text1"/>
          <w:szCs w:val="24"/>
        </w:rPr>
      </w:pPr>
      <w:r>
        <w:rPr>
          <w:rFonts w:eastAsia="Times New Roman"/>
          <w:bCs/>
          <w:color w:val="000000" w:themeColor="text1"/>
          <w:szCs w:val="24"/>
        </w:rPr>
        <w:t>Η</w:t>
      </w:r>
      <w:r w:rsidRPr="005B4FF5">
        <w:rPr>
          <w:rFonts w:eastAsia="Times New Roman"/>
          <w:bCs/>
          <w:color w:val="000000" w:themeColor="text1"/>
          <w:szCs w:val="24"/>
        </w:rPr>
        <w:t xml:space="preserve"> πραγματικότητα</w:t>
      </w:r>
      <w:r>
        <w:rPr>
          <w:rFonts w:eastAsia="Times New Roman"/>
          <w:bCs/>
          <w:color w:val="000000" w:themeColor="text1"/>
          <w:szCs w:val="24"/>
        </w:rPr>
        <w:t>, λοιπόν, στην ε</w:t>
      </w:r>
      <w:r w:rsidRPr="005B4FF5">
        <w:rPr>
          <w:rFonts w:eastAsia="Times New Roman"/>
          <w:bCs/>
          <w:color w:val="000000" w:themeColor="text1"/>
          <w:szCs w:val="24"/>
        </w:rPr>
        <w:t xml:space="preserve">λληνική δημόσια διοίκηση τα </w:t>
      </w:r>
      <w:r>
        <w:rPr>
          <w:rFonts w:eastAsia="Times New Roman"/>
          <w:bCs/>
          <w:color w:val="000000" w:themeColor="text1"/>
          <w:szCs w:val="24"/>
        </w:rPr>
        <w:t xml:space="preserve">τρία </w:t>
      </w:r>
      <w:r w:rsidRPr="005B4FF5">
        <w:rPr>
          <w:rFonts w:eastAsia="Times New Roman"/>
          <w:bCs/>
          <w:color w:val="000000" w:themeColor="text1"/>
          <w:szCs w:val="24"/>
        </w:rPr>
        <w:t>τελευταία χρόνια άλλαξε ριζικά και καθοριστικά</w:t>
      </w:r>
      <w:r>
        <w:rPr>
          <w:rFonts w:eastAsia="Times New Roman"/>
          <w:bCs/>
          <w:color w:val="000000" w:themeColor="text1"/>
          <w:szCs w:val="24"/>
        </w:rPr>
        <w:t xml:space="preserve">. Από την </w:t>
      </w:r>
      <w:proofErr w:type="spellStart"/>
      <w:r>
        <w:rPr>
          <w:rFonts w:eastAsia="Times New Roman"/>
          <w:bCs/>
          <w:color w:val="000000" w:themeColor="text1"/>
          <w:szCs w:val="24"/>
        </w:rPr>
        <w:t>απο</w:t>
      </w:r>
      <w:r w:rsidRPr="005B4FF5">
        <w:rPr>
          <w:rFonts w:eastAsia="Times New Roman"/>
          <w:bCs/>
          <w:color w:val="000000" w:themeColor="text1"/>
          <w:szCs w:val="24"/>
        </w:rPr>
        <w:t>επένδυσ</w:t>
      </w:r>
      <w:r>
        <w:rPr>
          <w:rFonts w:eastAsia="Times New Roman"/>
          <w:bCs/>
          <w:color w:val="000000" w:themeColor="text1"/>
          <w:szCs w:val="24"/>
        </w:rPr>
        <w:t>η</w:t>
      </w:r>
      <w:proofErr w:type="spellEnd"/>
      <w:r w:rsidRPr="005B4FF5">
        <w:rPr>
          <w:rFonts w:eastAsia="Times New Roman"/>
          <w:bCs/>
          <w:color w:val="000000" w:themeColor="text1"/>
          <w:szCs w:val="24"/>
        </w:rPr>
        <w:t xml:space="preserve"> σε υποδομές και ανθρώπινο δυναμικό</w:t>
      </w:r>
      <w:r>
        <w:rPr>
          <w:rFonts w:eastAsia="Times New Roman"/>
          <w:bCs/>
          <w:color w:val="000000" w:themeColor="text1"/>
          <w:szCs w:val="24"/>
        </w:rPr>
        <w:t>,</w:t>
      </w:r>
      <w:r w:rsidRPr="005B4FF5">
        <w:rPr>
          <w:rFonts w:eastAsia="Times New Roman"/>
          <w:bCs/>
          <w:color w:val="000000" w:themeColor="text1"/>
          <w:szCs w:val="24"/>
        </w:rPr>
        <w:t xml:space="preserve"> </w:t>
      </w:r>
      <w:r>
        <w:rPr>
          <w:rFonts w:eastAsia="Times New Roman"/>
          <w:bCs/>
          <w:color w:val="000000" w:themeColor="text1"/>
          <w:szCs w:val="24"/>
        </w:rPr>
        <w:lastRenderedPageBreak/>
        <w:t xml:space="preserve">από </w:t>
      </w:r>
      <w:r w:rsidRPr="005B4FF5">
        <w:rPr>
          <w:rFonts w:eastAsia="Times New Roman"/>
          <w:bCs/>
          <w:color w:val="000000" w:themeColor="text1"/>
          <w:szCs w:val="24"/>
        </w:rPr>
        <w:t xml:space="preserve">την απαξίωση των δημοσίων υπηρεσιών </w:t>
      </w:r>
      <w:r>
        <w:rPr>
          <w:rFonts w:eastAsia="Times New Roman"/>
          <w:bCs/>
          <w:color w:val="000000" w:themeColor="text1"/>
          <w:szCs w:val="24"/>
        </w:rPr>
        <w:t>και των</w:t>
      </w:r>
      <w:r w:rsidRPr="005B4FF5">
        <w:rPr>
          <w:rFonts w:eastAsia="Times New Roman"/>
          <w:bCs/>
          <w:color w:val="000000" w:themeColor="text1"/>
          <w:szCs w:val="24"/>
        </w:rPr>
        <w:t xml:space="preserve"> δημοσί</w:t>
      </w:r>
      <w:r w:rsidRPr="005B4FF5">
        <w:rPr>
          <w:rFonts w:eastAsia="Times New Roman"/>
          <w:bCs/>
          <w:color w:val="000000" w:themeColor="text1"/>
          <w:szCs w:val="24"/>
        </w:rPr>
        <w:t>ων υπαλλήλων στο</w:t>
      </w:r>
      <w:r>
        <w:rPr>
          <w:rFonts w:eastAsia="Times New Roman"/>
          <w:bCs/>
          <w:color w:val="000000" w:themeColor="text1"/>
          <w:szCs w:val="24"/>
        </w:rPr>
        <w:t>ν</w:t>
      </w:r>
      <w:r w:rsidRPr="005B4FF5">
        <w:rPr>
          <w:rFonts w:eastAsia="Times New Roman"/>
          <w:bCs/>
          <w:color w:val="000000" w:themeColor="text1"/>
          <w:szCs w:val="24"/>
        </w:rPr>
        <w:t xml:space="preserve"> βωμό των </w:t>
      </w:r>
      <w:r>
        <w:rPr>
          <w:rFonts w:eastAsia="Times New Roman"/>
          <w:bCs/>
          <w:color w:val="000000" w:themeColor="text1"/>
          <w:szCs w:val="24"/>
        </w:rPr>
        <w:t xml:space="preserve">νεοφιλελεύθερων </w:t>
      </w:r>
      <w:r w:rsidRPr="005B4FF5">
        <w:rPr>
          <w:rFonts w:eastAsia="Times New Roman"/>
          <w:bCs/>
          <w:color w:val="000000" w:themeColor="text1"/>
          <w:szCs w:val="24"/>
        </w:rPr>
        <w:t>προσταγμά</w:t>
      </w:r>
      <w:r>
        <w:rPr>
          <w:rFonts w:eastAsia="Times New Roman"/>
          <w:bCs/>
          <w:color w:val="000000" w:themeColor="text1"/>
          <w:szCs w:val="24"/>
        </w:rPr>
        <w:t xml:space="preserve">των, </w:t>
      </w:r>
      <w:r w:rsidRPr="005B4FF5">
        <w:rPr>
          <w:rFonts w:eastAsia="Times New Roman"/>
          <w:bCs/>
          <w:color w:val="000000" w:themeColor="text1"/>
          <w:szCs w:val="24"/>
        </w:rPr>
        <w:t xml:space="preserve">η δημόσια διοίκηση </w:t>
      </w:r>
      <w:r>
        <w:rPr>
          <w:rFonts w:eastAsia="Times New Roman"/>
          <w:bCs/>
          <w:color w:val="000000" w:themeColor="text1"/>
          <w:szCs w:val="24"/>
        </w:rPr>
        <w:t xml:space="preserve">άλλαξε </w:t>
      </w:r>
      <w:r w:rsidRPr="005B4FF5">
        <w:rPr>
          <w:rFonts w:eastAsia="Times New Roman"/>
          <w:bCs/>
          <w:color w:val="000000" w:themeColor="text1"/>
          <w:szCs w:val="24"/>
        </w:rPr>
        <w:t>γραμμή πλεύσης και α</w:t>
      </w:r>
      <w:r>
        <w:rPr>
          <w:rFonts w:eastAsia="Times New Roman"/>
          <w:bCs/>
          <w:color w:val="000000" w:themeColor="text1"/>
          <w:szCs w:val="24"/>
        </w:rPr>
        <w:t>ναδ</w:t>
      </w:r>
      <w:r w:rsidRPr="005B4FF5">
        <w:rPr>
          <w:rFonts w:eastAsia="Times New Roman"/>
          <w:bCs/>
          <w:color w:val="000000" w:themeColor="text1"/>
          <w:szCs w:val="24"/>
        </w:rPr>
        <w:t>εικνύεται σε κρίσιμο παράγοντα για την παραγωγική και κοινωνική ανασυγκρότηση της χώρας</w:t>
      </w:r>
      <w:r>
        <w:rPr>
          <w:rFonts w:eastAsia="Times New Roman"/>
          <w:bCs/>
          <w:color w:val="000000" w:themeColor="text1"/>
          <w:szCs w:val="24"/>
        </w:rPr>
        <w:t>.</w:t>
      </w:r>
    </w:p>
    <w:p w14:paraId="20A4EC1D" w14:textId="77777777" w:rsidR="005D4821" w:rsidRDefault="006B233D">
      <w:pPr>
        <w:spacing w:line="600" w:lineRule="auto"/>
        <w:ind w:firstLine="720"/>
        <w:jc w:val="both"/>
        <w:rPr>
          <w:rFonts w:eastAsia="Times New Roman"/>
          <w:bCs/>
          <w:color w:val="000000" w:themeColor="text1"/>
          <w:szCs w:val="24"/>
        </w:rPr>
      </w:pPr>
      <w:r w:rsidRPr="005B4FF5">
        <w:rPr>
          <w:rFonts w:eastAsia="Times New Roman"/>
          <w:bCs/>
          <w:color w:val="000000" w:themeColor="text1"/>
          <w:szCs w:val="24"/>
        </w:rPr>
        <w:t xml:space="preserve">Τι κάνει η </w:t>
      </w:r>
      <w:r>
        <w:rPr>
          <w:rFonts w:eastAsia="Times New Roman"/>
          <w:bCs/>
          <w:color w:val="000000" w:themeColor="text1"/>
          <w:szCs w:val="24"/>
        </w:rPr>
        <w:t>Κ</w:t>
      </w:r>
      <w:r w:rsidRPr="005B4FF5">
        <w:rPr>
          <w:rFonts w:eastAsia="Times New Roman"/>
          <w:bCs/>
          <w:color w:val="000000" w:themeColor="text1"/>
          <w:szCs w:val="24"/>
        </w:rPr>
        <w:t>υβέρνηση αυτή την εποχή τ</w:t>
      </w:r>
      <w:r>
        <w:rPr>
          <w:rFonts w:eastAsia="Times New Roman"/>
          <w:bCs/>
          <w:color w:val="000000" w:themeColor="text1"/>
          <w:szCs w:val="24"/>
        </w:rPr>
        <w:t>η</w:t>
      </w:r>
      <w:r w:rsidRPr="005B4FF5">
        <w:rPr>
          <w:rFonts w:eastAsia="Times New Roman"/>
          <w:bCs/>
          <w:color w:val="000000" w:themeColor="text1"/>
          <w:szCs w:val="24"/>
        </w:rPr>
        <w:t xml:space="preserve"> </w:t>
      </w:r>
      <w:proofErr w:type="spellStart"/>
      <w:r w:rsidRPr="005B4FF5">
        <w:rPr>
          <w:rFonts w:eastAsia="Times New Roman"/>
          <w:bCs/>
          <w:color w:val="000000" w:themeColor="text1"/>
          <w:szCs w:val="24"/>
        </w:rPr>
        <w:t>μεταμνημονιακή</w:t>
      </w:r>
      <w:proofErr w:type="spellEnd"/>
      <w:r>
        <w:rPr>
          <w:rFonts w:eastAsia="Times New Roman"/>
          <w:bCs/>
          <w:color w:val="000000" w:themeColor="text1"/>
          <w:szCs w:val="24"/>
        </w:rPr>
        <w:t>; Ε</w:t>
      </w:r>
      <w:r w:rsidRPr="005B4FF5">
        <w:rPr>
          <w:rFonts w:eastAsia="Times New Roman"/>
          <w:bCs/>
          <w:color w:val="000000" w:themeColor="text1"/>
          <w:szCs w:val="24"/>
        </w:rPr>
        <w:t>φαρμό</w:t>
      </w:r>
      <w:r w:rsidRPr="005B4FF5">
        <w:rPr>
          <w:rFonts w:eastAsia="Times New Roman"/>
          <w:bCs/>
          <w:color w:val="000000" w:themeColor="text1"/>
          <w:szCs w:val="24"/>
        </w:rPr>
        <w:t>ζει τον κανόνα</w:t>
      </w:r>
      <w:r>
        <w:rPr>
          <w:rFonts w:eastAsia="Times New Roman"/>
          <w:bCs/>
          <w:color w:val="000000" w:themeColor="text1"/>
          <w:szCs w:val="24"/>
        </w:rPr>
        <w:t xml:space="preserve"> «ένα</w:t>
      </w:r>
      <w:r w:rsidRPr="005B4FF5">
        <w:rPr>
          <w:rFonts w:eastAsia="Times New Roman"/>
          <w:bCs/>
          <w:color w:val="000000" w:themeColor="text1"/>
          <w:szCs w:val="24"/>
        </w:rPr>
        <w:t xml:space="preserve"> προς </w:t>
      </w:r>
      <w:r>
        <w:rPr>
          <w:rFonts w:eastAsia="Times New Roman"/>
          <w:bCs/>
          <w:color w:val="000000" w:themeColor="text1"/>
          <w:szCs w:val="24"/>
        </w:rPr>
        <w:t xml:space="preserve">ένα». Άρα </w:t>
      </w:r>
      <w:r w:rsidRPr="005B4FF5">
        <w:rPr>
          <w:rFonts w:eastAsia="Times New Roman"/>
          <w:bCs/>
          <w:color w:val="000000" w:themeColor="text1"/>
          <w:szCs w:val="24"/>
        </w:rPr>
        <w:t xml:space="preserve">στο επίμαχο ζήτημα της </w:t>
      </w:r>
      <w:r>
        <w:rPr>
          <w:rFonts w:eastAsia="Times New Roman"/>
          <w:bCs/>
          <w:color w:val="000000" w:themeColor="text1"/>
          <w:szCs w:val="24"/>
        </w:rPr>
        <w:t>απο</w:t>
      </w:r>
      <w:r w:rsidRPr="005B4FF5">
        <w:rPr>
          <w:rFonts w:eastAsia="Times New Roman"/>
          <w:bCs/>
          <w:color w:val="000000" w:themeColor="text1"/>
          <w:szCs w:val="24"/>
        </w:rPr>
        <w:t xml:space="preserve">χώρησης </w:t>
      </w:r>
      <w:r>
        <w:rPr>
          <w:rFonts w:eastAsia="Times New Roman"/>
          <w:bCs/>
          <w:color w:val="000000" w:themeColor="text1"/>
          <w:szCs w:val="24"/>
        </w:rPr>
        <w:t xml:space="preserve">εννέα </w:t>
      </w:r>
      <w:r w:rsidRPr="005B4FF5">
        <w:rPr>
          <w:rFonts w:eastAsia="Times New Roman"/>
          <w:bCs/>
          <w:color w:val="000000" w:themeColor="text1"/>
          <w:szCs w:val="24"/>
        </w:rPr>
        <w:t xml:space="preserve">χιλιάδων ατόμων από το δημόσιο θα προσλάβει άλλους </w:t>
      </w:r>
      <w:r>
        <w:rPr>
          <w:rFonts w:eastAsia="Times New Roman"/>
          <w:bCs/>
          <w:color w:val="000000" w:themeColor="text1"/>
          <w:szCs w:val="24"/>
        </w:rPr>
        <w:t>εννέα χιλιάδες. Σ</w:t>
      </w:r>
      <w:r w:rsidRPr="005B4FF5">
        <w:rPr>
          <w:rFonts w:eastAsia="Times New Roman"/>
          <w:bCs/>
          <w:color w:val="000000" w:themeColor="text1"/>
          <w:szCs w:val="24"/>
        </w:rPr>
        <w:t xml:space="preserve">υνιστά </w:t>
      </w:r>
      <w:r>
        <w:rPr>
          <w:rFonts w:eastAsia="Times New Roman"/>
          <w:bCs/>
          <w:color w:val="000000" w:themeColor="text1"/>
          <w:szCs w:val="24"/>
        </w:rPr>
        <w:t>αυτό</w:t>
      </w:r>
      <w:r w:rsidRPr="005B4FF5">
        <w:rPr>
          <w:rFonts w:eastAsia="Times New Roman"/>
          <w:bCs/>
          <w:color w:val="000000" w:themeColor="text1"/>
          <w:szCs w:val="24"/>
        </w:rPr>
        <w:t xml:space="preserve"> διόγκωση του κρ</w:t>
      </w:r>
      <w:r>
        <w:rPr>
          <w:rFonts w:eastAsia="Times New Roman"/>
          <w:bCs/>
          <w:color w:val="000000" w:themeColor="text1"/>
          <w:szCs w:val="24"/>
        </w:rPr>
        <w:t xml:space="preserve">άτους, όπως </w:t>
      </w:r>
      <w:r w:rsidRPr="005B4FF5">
        <w:rPr>
          <w:rFonts w:eastAsia="Times New Roman"/>
          <w:bCs/>
          <w:color w:val="000000" w:themeColor="text1"/>
          <w:szCs w:val="24"/>
        </w:rPr>
        <w:t xml:space="preserve">μας κατηγορεί </w:t>
      </w:r>
      <w:r>
        <w:rPr>
          <w:rFonts w:eastAsia="Times New Roman"/>
          <w:bCs/>
          <w:color w:val="000000" w:themeColor="text1"/>
          <w:szCs w:val="24"/>
        </w:rPr>
        <w:t>η Α</w:t>
      </w:r>
      <w:r w:rsidRPr="005B4FF5">
        <w:rPr>
          <w:rFonts w:eastAsia="Times New Roman"/>
          <w:bCs/>
          <w:color w:val="000000" w:themeColor="text1"/>
          <w:szCs w:val="24"/>
        </w:rPr>
        <w:t>ντιπολίτευση</w:t>
      </w:r>
      <w:r>
        <w:rPr>
          <w:rFonts w:eastAsia="Times New Roman"/>
          <w:bCs/>
          <w:color w:val="000000" w:themeColor="text1"/>
          <w:szCs w:val="24"/>
        </w:rPr>
        <w:t>; Κ</w:t>
      </w:r>
      <w:r w:rsidRPr="005B4FF5">
        <w:rPr>
          <w:rFonts w:eastAsia="Times New Roman"/>
          <w:bCs/>
          <w:color w:val="000000" w:themeColor="text1"/>
          <w:szCs w:val="24"/>
        </w:rPr>
        <w:t>αθόλου</w:t>
      </w:r>
      <w:r>
        <w:rPr>
          <w:rFonts w:eastAsia="Times New Roman"/>
          <w:bCs/>
          <w:color w:val="000000" w:themeColor="text1"/>
          <w:szCs w:val="24"/>
        </w:rPr>
        <w:t xml:space="preserve"> θα</w:t>
      </w:r>
      <w:r w:rsidRPr="005B4FF5">
        <w:rPr>
          <w:rFonts w:eastAsia="Times New Roman"/>
          <w:bCs/>
          <w:color w:val="000000" w:themeColor="text1"/>
          <w:szCs w:val="24"/>
        </w:rPr>
        <w:t xml:space="preserve"> απαντήσω</w:t>
      </w:r>
      <w:r>
        <w:rPr>
          <w:rFonts w:eastAsia="Times New Roman"/>
          <w:bCs/>
          <w:color w:val="000000" w:themeColor="text1"/>
          <w:szCs w:val="24"/>
        </w:rPr>
        <w:t xml:space="preserve">, </w:t>
      </w:r>
      <w:r w:rsidRPr="005B4FF5">
        <w:rPr>
          <w:rFonts w:eastAsia="Times New Roman"/>
          <w:bCs/>
          <w:color w:val="000000" w:themeColor="text1"/>
          <w:szCs w:val="24"/>
        </w:rPr>
        <w:t>εκτός αν θέλουν εντελώ</w:t>
      </w:r>
      <w:r w:rsidRPr="005B4FF5">
        <w:rPr>
          <w:rFonts w:eastAsia="Times New Roman"/>
          <w:bCs/>
          <w:color w:val="000000" w:themeColor="text1"/>
          <w:szCs w:val="24"/>
        </w:rPr>
        <w:t xml:space="preserve">ς </w:t>
      </w:r>
      <w:proofErr w:type="spellStart"/>
      <w:r w:rsidRPr="005B4FF5">
        <w:rPr>
          <w:rFonts w:eastAsia="Times New Roman"/>
          <w:bCs/>
          <w:color w:val="000000" w:themeColor="text1"/>
          <w:szCs w:val="24"/>
        </w:rPr>
        <w:t>απαξιωμένη</w:t>
      </w:r>
      <w:proofErr w:type="spellEnd"/>
      <w:r w:rsidRPr="005B4FF5">
        <w:rPr>
          <w:rFonts w:eastAsia="Times New Roman"/>
          <w:bCs/>
          <w:color w:val="000000" w:themeColor="text1"/>
          <w:szCs w:val="24"/>
        </w:rPr>
        <w:t xml:space="preserve"> τη δημόσια διοίκηση</w:t>
      </w:r>
      <w:r>
        <w:rPr>
          <w:rFonts w:eastAsia="Times New Roman"/>
          <w:bCs/>
          <w:color w:val="000000" w:themeColor="text1"/>
          <w:szCs w:val="24"/>
        </w:rPr>
        <w:t>,</w:t>
      </w:r>
      <w:r w:rsidRPr="005B4FF5">
        <w:rPr>
          <w:rFonts w:eastAsia="Times New Roman"/>
          <w:bCs/>
          <w:color w:val="000000" w:themeColor="text1"/>
          <w:szCs w:val="24"/>
        </w:rPr>
        <w:t xml:space="preserve"> γιατί μας ενδιαφέρει το μεγαλύτερο μέρος της δ</w:t>
      </w:r>
      <w:r>
        <w:rPr>
          <w:rFonts w:eastAsia="Times New Roman"/>
          <w:bCs/>
          <w:color w:val="000000" w:themeColor="text1"/>
          <w:szCs w:val="24"/>
        </w:rPr>
        <w:t xml:space="preserve">ιοικητικής της </w:t>
      </w:r>
      <w:r w:rsidRPr="005B4FF5">
        <w:rPr>
          <w:rFonts w:eastAsia="Times New Roman"/>
          <w:bCs/>
          <w:color w:val="000000" w:themeColor="text1"/>
          <w:szCs w:val="24"/>
        </w:rPr>
        <w:t>ύλης</w:t>
      </w:r>
      <w:r>
        <w:rPr>
          <w:rFonts w:eastAsia="Times New Roman"/>
          <w:bCs/>
          <w:color w:val="000000" w:themeColor="text1"/>
          <w:szCs w:val="24"/>
        </w:rPr>
        <w:t>,</w:t>
      </w:r>
      <w:r w:rsidRPr="005B4FF5">
        <w:rPr>
          <w:rFonts w:eastAsia="Times New Roman"/>
          <w:bCs/>
          <w:color w:val="000000" w:themeColor="text1"/>
          <w:szCs w:val="24"/>
        </w:rPr>
        <w:t xml:space="preserve"> δηλαδή τις υπηρεσίες</w:t>
      </w:r>
      <w:r>
        <w:rPr>
          <w:rFonts w:eastAsia="Times New Roman"/>
          <w:bCs/>
          <w:color w:val="000000" w:themeColor="text1"/>
          <w:szCs w:val="24"/>
        </w:rPr>
        <w:t xml:space="preserve"> να τι</w:t>
      </w:r>
      <w:r w:rsidRPr="005B4FF5">
        <w:rPr>
          <w:rFonts w:eastAsia="Times New Roman"/>
          <w:bCs/>
          <w:color w:val="000000" w:themeColor="text1"/>
          <w:szCs w:val="24"/>
        </w:rPr>
        <w:t>ς δίνουμε σε ιδιώτες</w:t>
      </w:r>
      <w:r>
        <w:rPr>
          <w:rFonts w:eastAsia="Times New Roman"/>
          <w:bCs/>
          <w:color w:val="000000" w:themeColor="text1"/>
          <w:szCs w:val="24"/>
        </w:rPr>
        <w:t>.</w:t>
      </w:r>
    </w:p>
    <w:p w14:paraId="20A4EC1E" w14:textId="77777777" w:rsidR="005D4821" w:rsidRDefault="006B233D">
      <w:pPr>
        <w:spacing w:line="600" w:lineRule="auto"/>
        <w:ind w:firstLine="720"/>
        <w:jc w:val="both"/>
        <w:rPr>
          <w:rFonts w:eastAsia="Times New Roman"/>
          <w:bCs/>
          <w:color w:val="000000" w:themeColor="text1"/>
          <w:szCs w:val="24"/>
        </w:rPr>
      </w:pPr>
      <w:r>
        <w:rPr>
          <w:rFonts w:eastAsia="Times New Roman"/>
          <w:bCs/>
          <w:color w:val="000000" w:themeColor="text1"/>
          <w:szCs w:val="24"/>
        </w:rPr>
        <w:t xml:space="preserve">Άρα με άλλα λόγια εμείς </w:t>
      </w:r>
      <w:r w:rsidRPr="005B4FF5">
        <w:rPr>
          <w:rFonts w:eastAsia="Times New Roman"/>
          <w:bCs/>
          <w:color w:val="000000" w:themeColor="text1"/>
          <w:szCs w:val="24"/>
        </w:rPr>
        <w:t>επιχειρούμε σε αυτή τη φ</w:t>
      </w:r>
      <w:r>
        <w:rPr>
          <w:rFonts w:eastAsia="Times New Roman"/>
          <w:bCs/>
          <w:color w:val="000000" w:themeColor="text1"/>
          <w:szCs w:val="24"/>
        </w:rPr>
        <w:t xml:space="preserve">άση, σε </w:t>
      </w:r>
      <w:r w:rsidRPr="005B4FF5">
        <w:rPr>
          <w:rFonts w:eastAsia="Times New Roman"/>
          <w:bCs/>
          <w:color w:val="000000" w:themeColor="text1"/>
          <w:szCs w:val="24"/>
        </w:rPr>
        <w:t>αυτή τη συγκυρία να αναχαιτίσουμε</w:t>
      </w:r>
      <w:r>
        <w:rPr>
          <w:rFonts w:eastAsia="Times New Roman"/>
          <w:bCs/>
          <w:color w:val="000000" w:themeColor="text1"/>
          <w:szCs w:val="24"/>
        </w:rPr>
        <w:t>,</w:t>
      </w:r>
      <w:r w:rsidRPr="005B4FF5">
        <w:rPr>
          <w:rFonts w:eastAsia="Times New Roman"/>
          <w:bCs/>
          <w:color w:val="000000" w:themeColor="text1"/>
          <w:szCs w:val="24"/>
        </w:rPr>
        <w:t xml:space="preserve"> να βάλουμε </w:t>
      </w:r>
      <w:r>
        <w:rPr>
          <w:rFonts w:eastAsia="Times New Roman"/>
          <w:bCs/>
          <w:color w:val="000000" w:themeColor="text1"/>
          <w:szCs w:val="24"/>
        </w:rPr>
        <w:t xml:space="preserve">φρένο στη συρρίκνωση </w:t>
      </w:r>
      <w:r w:rsidRPr="005B4FF5">
        <w:rPr>
          <w:rFonts w:eastAsia="Times New Roman"/>
          <w:bCs/>
          <w:color w:val="000000" w:themeColor="text1"/>
          <w:szCs w:val="24"/>
        </w:rPr>
        <w:t xml:space="preserve">του ελληνικού δημοσίου που </w:t>
      </w:r>
      <w:r>
        <w:rPr>
          <w:rFonts w:eastAsia="Times New Roman"/>
          <w:bCs/>
          <w:color w:val="000000" w:themeColor="text1"/>
          <w:szCs w:val="24"/>
        </w:rPr>
        <w:t>συντελέστηκε επί πολλά χρόνια.</w:t>
      </w:r>
    </w:p>
    <w:p w14:paraId="20A4EC1F" w14:textId="77777777" w:rsidR="005D4821" w:rsidRDefault="006B233D">
      <w:pPr>
        <w:spacing w:line="600" w:lineRule="auto"/>
        <w:ind w:firstLine="720"/>
        <w:jc w:val="both"/>
        <w:rPr>
          <w:rFonts w:eastAsia="Times New Roman"/>
          <w:bCs/>
          <w:color w:val="000000" w:themeColor="text1"/>
          <w:szCs w:val="24"/>
        </w:rPr>
      </w:pPr>
      <w:r>
        <w:rPr>
          <w:rFonts w:eastAsia="Times New Roman"/>
          <w:bCs/>
          <w:color w:val="000000" w:themeColor="text1"/>
          <w:szCs w:val="24"/>
        </w:rPr>
        <w:lastRenderedPageBreak/>
        <w:t xml:space="preserve">(Στο σημείο αυτό </w:t>
      </w:r>
      <w:r>
        <w:rPr>
          <w:rFonts w:eastAsia="Times New Roman"/>
          <w:bCs/>
          <w:color w:val="000000" w:themeColor="text1"/>
          <w:szCs w:val="24"/>
        </w:rPr>
        <w:t>κ</w:t>
      </w:r>
      <w:r>
        <w:rPr>
          <w:rFonts w:eastAsia="Times New Roman"/>
          <w:bCs/>
          <w:color w:val="000000" w:themeColor="text1"/>
          <w:szCs w:val="24"/>
        </w:rPr>
        <w:t>τυπάει το κουδούνι λήξεως του χρόνου ομιλίας της κυρίας Βουλευτού)</w:t>
      </w:r>
    </w:p>
    <w:p w14:paraId="20A4EC20" w14:textId="77777777" w:rsidR="005D4821" w:rsidRDefault="006B233D">
      <w:pPr>
        <w:spacing w:line="600" w:lineRule="auto"/>
        <w:ind w:firstLine="720"/>
        <w:jc w:val="both"/>
        <w:rPr>
          <w:rFonts w:eastAsia="Times New Roman"/>
          <w:bCs/>
          <w:color w:val="000000" w:themeColor="text1"/>
          <w:szCs w:val="24"/>
        </w:rPr>
      </w:pPr>
      <w:r>
        <w:rPr>
          <w:rFonts w:eastAsia="Times New Roman"/>
          <w:bCs/>
          <w:color w:val="000000" w:themeColor="text1"/>
          <w:szCs w:val="24"/>
        </w:rPr>
        <w:t>Για να το θέσω διαφορετικά, στη νέα αυτή περίοδο που διανύουμε</w:t>
      </w:r>
      <w:r>
        <w:rPr>
          <w:rFonts w:eastAsia="Times New Roman"/>
          <w:bCs/>
          <w:color w:val="000000" w:themeColor="text1"/>
          <w:szCs w:val="24"/>
        </w:rPr>
        <w:t>,</w:t>
      </w:r>
      <w:r>
        <w:rPr>
          <w:rFonts w:eastAsia="Times New Roman"/>
          <w:bCs/>
          <w:color w:val="000000" w:themeColor="text1"/>
          <w:szCs w:val="24"/>
        </w:rPr>
        <w:t xml:space="preserve"> γίνονται ακόμα πιο καταφανεί</w:t>
      </w:r>
      <w:r>
        <w:rPr>
          <w:rFonts w:eastAsia="Times New Roman"/>
          <w:bCs/>
          <w:color w:val="000000" w:themeColor="text1"/>
          <w:szCs w:val="24"/>
        </w:rPr>
        <w:t>ς οι αγεφύρωτες ιδεο</w:t>
      </w:r>
      <w:r w:rsidRPr="005B4FF5">
        <w:rPr>
          <w:rFonts w:eastAsia="Times New Roman"/>
          <w:bCs/>
          <w:color w:val="000000" w:themeColor="text1"/>
          <w:szCs w:val="24"/>
        </w:rPr>
        <w:t xml:space="preserve">λογικές διαφορές μας με την </w:t>
      </w:r>
      <w:r>
        <w:rPr>
          <w:rFonts w:eastAsia="Times New Roman"/>
          <w:bCs/>
          <w:color w:val="000000" w:themeColor="text1"/>
          <w:szCs w:val="24"/>
        </w:rPr>
        <w:t>Α</w:t>
      </w:r>
      <w:r w:rsidRPr="005B4FF5">
        <w:rPr>
          <w:rFonts w:eastAsia="Times New Roman"/>
          <w:bCs/>
          <w:color w:val="000000" w:themeColor="text1"/>
          <w:szCs w:val="24"/>
        </w:rPr>
        <w:t>ντιπολίτευση</w:t>
      </w:r>
      <w:r>
        <w:rPr>
          <w:rFonts w:eastAsia="Times New Roman"/>
          <w:bCs/>
          <w:color w:val="000000" w:themeColor="text1"/>
          <w:szCs w:val="24"/>
        </w:rPr>
        <w:t>,</w:t>
      </w:r>
      <w:r w:rsidRPr="005B4FF5">
        <w:rPr>
          <w:rFonts w:eastAsia="Times New Roman"/>
          <w:bCs/>
          <w:color w:val="000000" w:themeColor="text1"/>
          <w:szCs w:val="24"/>
        </w:rPr>
        <w:t xml:space="preserve"> η οποία συνεχίζει απτόητη να επιμένει</w:t>
      </w:r>
      <w:r>
        <w:rPr>
          <w:rFonts w:eastAsia="Times New Roman"/>
          <w:bCs/>
          <w:color w:val="000000" w:themeColor="text1"/>
          <w:szCs w:val="24"/>
        </w:rPr>
        <w:t xml:space="preserve"> σ</w:t>
      </w:r>
      <w:r w:rsidRPr="005B4FF5">
        <w:rPr>
          <w:rFonts w:eastAsia="Times New Roman"/>
          <w:bCs/>
          <w:color w:val="000000" w:themeColor="text1"/>
          <w:szCs w:val="24"/>
        </w:rPr>
        <w:t xml:space="preserve">το </w:t>
      </w:r>
      <w:r>
        <w:rPr>
          <w:rFonts w:eastAsia="Times New Roman"/>
          <w:bCs/>
          <w:color w:val="000000" w:themeColor="text1"/>
          <w:szCs w:val="24"/>
        </w:rPr>
        <w:t>«πέντε</w:t>
      </w:r>
      <w:r w:rsidRPr="005B4FF5">
        <w:rPr>
          <w:rFonts w:eastAsia="Times New Roman"/>
          <w:bCs/>
          <w:color w:val="000000" w:themeColor="text1"/>
          <w:szCs w:val="24"/>
        </w:rPr>
        <w:t xml:space="preserve"> προς </w:t>
      </w:r>
      <w:r>
        <w:rPr>
          <w:rFonts w:eastAsia="Times New Roman"/>
          <w:bCs/>
          <w:color w:val="000000" w:themeColor="text1"/>
          <w:szCs w:val="24"/>
        </w:rPr>
        <w:t>ένα». Κ</w:t>
      </w:r>
      <w:r w:rsidRPr="005B4FF5">
        <w:rPr>
          <w:rFonts w:eastAsia="Times New Roman"/>
          <w:bCs/>
          <w:color w:val="000000" w:themeColor="text1"/>
          <w:szCs w:val="24"/>
        </w:rPr>
        <w:t>αι</w:t>
      </w:r>
      <w:r>
        <w:rPr>
          <w:rFonts w:eastAsia="Times New Roman"/>
          <w:bCs/>
          <w:color w:val="000000" w:themeColor="text1"/>
          <w:szCs w:val="24"/>
        </w:rPr>
        <w:t>,</w:t>
      </w:r>
      <w:r w:rsidRPr="005B4FF5">
        <w:rPr>
          <w:rFonts w:eastAsia="Times New Roman"/>
          <w:bCs/>
          <w:color w:val="000000" w:themeColor="text1"/>
          <w:szCs w:val="24"/>
        </w:rPr>
        <w:t xml:space="preserve"> βέβαια</w:t>
      </w:r>
      <w:r>
        <w:rPr>
          <w:rFonts w:eastAsia="Times New Roman"/>
          <w:bCs/>
          <w:color w:val="000000" w:themeColor="text1"/>
          <w:szCs w:val="24"/>
        </w:rPr>
        <w:t>,</w:t>
      </w:r>
      <w:r w:rsidRPr="005B4FF5">
        <w:rPr>
          <w:rFonts w:eastAsia="Times New Roman"/>
          <w:bCs/>
          <w:color w:val="000000" w:themeColor="text1"/>
          <w:szCs w:val="24"/>
        </w:rPr>
        <w:t xml:space="preserve"> όλοι γνωρίζουμε για ποιο</w:t>
      </w:r>
      <w:r>
        <w:rPr>
          <w:rFonts w:eastAsia="Times New Roman"/>
          <w:bCs/>
          <w:color w:val="000000" w:themeColor="text1"/>
          <w:szCs w:val="24"/>
        </w:rPr>
        <w:t>ν</w:t>
      </w:r>
      <w:r w:rsidRPr="005B4FF5">
        <w:rPr>
          <w:rFonts w:eastAsia="Times New Roman"/>
          <w:bCs/>
          <w:color w:val="000000" w:themeColor="text1"/>
          <w:szCs w:val="24"/>
        </w:rPr>
        <w:t xml:space="preserve"> λόγο το επιδιώκει</w:t>
      </w:r>
      <w:r>
        <w:rPr>
          <w:rFonts w:eastAsia="Times New Roman"/>
          <w:bCs/>
          <w:color w:val="000000" w:themeColor="text1"/>
          <w:szCs w:val="24"/>
        </w:rPr>
        <w:t>, γ</w:t>
      </w:r>
      <w:r w:rsidRPr="005B4FF5">
        <w:rPr>
          <w:rFonts w:eastAsia="Times New Roman"/>
          <w:bCs/>
          <w:color w:val="000000" w:themeColor="text1"/>
          <w:szCs w:val="24"/>
        </w:rPr>
        <w:t>ατί θέλει την απαξίωση του δημ</w:t>
      </w:r>
      <w:r>
        <w:rPr>
          <w:rFonts w:eastAsia="Times New Roman"/>
          <w:bCs/>
          <w:color w:val="000000" w:themeColor="text1"/>
          <w:szCs w:val="24"/>
        </w:rPr>
        <w:t>οσίου. Μ</w:t>
      </w:r>
      <w:r w:rsidRPr="005B4FF5">
        <w:rPr>
          <w:rFonts w:eastAsia="Times New Roman"/>
          <w:bCs/>
          <w:color w:val="000000" w:themeColor="text1"/>
          <w:szCs w:val="24"/>
        </w:rPr>
        <w:t>όνο που τώρα δεν υπάρχει το άλλοθι τ</w:t>
      </w:r>
      <w:r w:rsidRPr="005B4FF5">
        <w:rPr>
          <w:rFonts w:eastAsia="Times New Roman"/>
          <w:bCs/>
          <w:color w:val="000000" w:themeColor="text1"/>
          <w:szCs w:val="24"/>
        </w:rPr>
        <w:t xml:space="preserve">ου μνημονίου και της επιβεβλημένης οδού </w:t>
      </w:r>
      <w:r>
        <w:rPr>
          <w:rFonts w:eastAsia="Times New Roman"/>
          <w:bCs/>
          <w:color w:val="000000" w:themeColor="text1"/>
          <w:szCs w:val="24"/>
        </w:rPr>
        <w:t>σ</w:t>
      </w:r>
      <w:r w:rsidRPr="005B4FF5">
        <w:rPr>
          <w:rFonts w:eastAsia="Times New Roman"/>
          <w:bCs/>
          <w:color w:val="000000" w:themeColor="text1"/>
          <w:szCs w:val="24"/>
        </w:rPr>
        <w:t xml:space="preserve">τις πολιτικές </w:t>
      </w:r>
      <w:r>
        <w:rPr>
          <w:rFonts w:eastAsia="Times New Roman"/>
          <w:bCs/>
          <w:color w:val="000000" w:themeColor="text1"/>
          <w:szCs w:val="24"/>
        </w:rPr>
        <w:t xml:space="preserve">που </w:t>
      </w:r>
      <w:r w:rsidRPr="005B4FF5">
        <w:rPr>
          <w:rFonts w:eastAsia="Times New Roman"/>
          <w:bCs/>
          <w:color w:val="000000" w:themeColor="text1"/>
          <w:szCs w:val="24"/>
        </w:rPr>
        <w:t>σχεδιάζο</w:t>
      </w:r>
      <w:r>
        <w:rPr>
          <w:rFonts w:eastAsia="Times New Roman"/>
          <w:bCs/>
          <w:color w:val="000000" w:themeColor="text1"/>
          <w:szCs w:val="24"/>
        </w:rPr>
        <w:t xml:space="preserve">υμε </w:t>
      </w:r>
      <w:r w:rsidRPr="005B4FF5">
        <w:rPr>
          <w:rFonts w:eastAsia="Times New Roman"/>
          <w:bCs/>
          <w:color w:val="000000" w:themeColor="text1"/>
          <w:szCs w:val="24"/>
        </w:rPr>
        <w:t>και εφαρμόζουμε</w:t>
      </w:r>
      <w:r>
        <w:rPr>
          <w:rFonts w:eastAsia="Times New Roman"/>
          <w:bCs/>
          <w:color w:val="000000" w:themeColor="text1"/>
          <w:szCs w:val="24"/>
        </w:rPr>
        <w:t>.</w:t>
      </w:r>
    </w:p>
    <w:p w14:paraId="20A4EC21" w14:textId="77777777" w:rsidR="005D4821" w:rsidRDefault="006B233D">
      <w:pPr>
        <w:spacing w:line="600" w:lineRule="auto"/>
        <w:ind w:firstLine="720"/>
        <w:jc w:val="both"/>
        <w:rPr>
          <w:rFonts w:eastAsia="Times New Roman"/>
          <w:bCs/>
          <w:color w:val="000000" w:themeColor="text1"/>
          <w:szCs w:val="24"/>
        </w:rPr>
      </w:pPr>
      <w:r>
        <w:rPr>
          <w:rFonts w:eastAsia="Times New Roman"/>
          <w:bCs/>
          <w:color w:val="000000" w:themeColor="text1"/>
          <w:szCs w:val="24"/>
        </w:rPr>
        <w:t>Γι’</w:t>
      </w:r>
      <w:r w:rsidRPr="005B4FF5">
        <w:rPr>
          <w:rFonts w:eastAsia="Times New Roman"/>
          <w:bCs/>
          <w:color w:val="000000" w:themeColor="text1"/>
          <w:szCs w:val="24"/>
        </w:rPr>
        <w:t xml:space="preserve"> αυτό και εμείς προχωράμε σε θεσμικές αλλαγές και παρεμβάσεις με βάση τις πραγματικές ανάγκες της δημόσιας διοίκησης</w:t>
      </w:r>
      <w:r>
        <w:rPr>
          <w:rFonts w:eastAsia="Times New Roman"/>
          <w:bCs/>
          <w:color w:val="000000" w:themeColor="text1"/>
          <w:szCs w:val="24"/>
        </w:rPr>
        <w:t>,</w:t>
      </w:r>
      <w:r w:rsidRPr="005B4FF5">
        <w:rPr>
          <w:rFonts w:eastAsia="Times New Roman"/>
          <w:bCs/>
          <w:color w:val="000000" w:themeColor="text1"/>
          <w:szCs w:val="24"/>
        </w:rPr>
        <w:t xml:space="preserve"> σε αντίθεση με την </w:t>
      </w:r>
      <w:r>
        <w:rPr>
          <w:rFonts w:eastAsia="Times New Roman"/>
          <w:bCs/>
          <w:color w:val="000000" w:themeColor="text1"/>
          <w:szCs w:val="24"/>
        </w:rPr>
        <w:t>Α</w:t>
      </w:r>
      <w:r w:rsidRPr="005B4FF5">
        <w:rPr>
          <w:rFonts w:eastAsia="Times New Roman"/>
          <w:bCs/>
          <w:color w:val="000000" w:themeColor="text1"/>
          <w:szCs w:val="24"/>
        </w:rPr>
        <w:t>ντιπολίτευση που για μ</w:t>
      </w:r>
      <w:r>
        <w:rPr>
          <w:rFonts w:eastAsia="Times New Roman"/>
          <w:bCs/>
          <w:color w:val="000000" w:themeColor="text1"/>
          <w:szCs w:val="24"/>
        </w:rPr>
        <w:t>ι</w:t>
      </w:r>
      <w:r w:rsidRPr="005B4FF5">
        <w:rPr>
          <w:rFonts w:eastAsia="Times New Roman"/>
          <w:bCs/>
          <w:color w:val="000000" w:themeColor="text1"/>
          <w:szCs w:val="24"/>
        </w:rPr>
        <w:t>α ακ</w:t>
      </w:r>
      <w:r w:rsidRPr="005B4FF5">
        <w:rPr>
          <w:rFonts w:eastAsia="Times New Roman"/>
          <w:bCs/>
          <w:color w:val="000000" w:themeColor="text1"/>
          <w:szCs w:val="24"/>
        </w:rPr>
        <w:t>όμα φορά επιλέγει την ισοπεδωτική και αντικυβερνητικ</w:t>
      </w:r>
      <w:r>
        <w:rPr>
          <w:rFonts w:eastAsia="Times New Roman"/>
          <w:bCs/>
          <w:color w:val="000000" w:themeColor="text1"/>
          <w:szCs w:val="24"/>
        </w:rPr>
        <w:t>ή ρητορεία και π</w:t>
      </w:r>
      <w:r w:rsidRPr="005B4FF5">
        <w:rPr>
          <w:rFonts w:eastAsia="Times New Roman"/>
          <w:bCs/>
          <w:color w:val="000000" w:themeColor="text1"/>
          <w:szCs w:val="24"/>
        </w:rPr>
        <w:t>ολιτική</w:t>
      </w:r>
      <w:r>
        <w:rPr>
          <w:rFonts w:eastAsia="Times New Roman"/>
          <w:bCs/>
          <w:color w:val="000000" w:themeColor="text1"/>
          <w:szCs w:val="24"/>
        </w:rPr>
        <w:t>,</w:t>
      </w:r>
      <w:r w:rsidRPr="005B4FF5">
        <w:rPr>
          <w:rFonts w:eastAsia="Times New Roman"/>
          <w:bCs/>
          <w:color w:val="000000" w:themeColor="text1"/>
          <w:szCs w:val="24"/>
        </w:rPr>
        <w:t xml:space="preserve"> κάθε φορά που προκύπτει ζήτημα </w:t>
      </w:r>
      <w:r>
        <w:rPr>
          <w:rFonts w:eastAsia="Times New Roman"/>
          <w:bCs/>
          <w:color w:val="000000" w:themeColor="text1"/>
          <w:szCs w:val="24"/>
        </w:rPr>
        <w:t xml:space="preserve">για </w:t>
      </w:r>
      <w:r w:rsidRPr="005B4FF5">
        <w:rPr>
          <w:rFonts w:eastAsia="Times New Roman"/>
          <w:bCs/>
          <w:color w:val="000000" w:themeColor="text1"/>
          <w:szCs w:val="24"/>
        </w:rPr>
        <w:t>τη στήριξη της δημόσιας διοίκησης</w:t>
      </w:r>
      <w:r>
        <w:rPr>
          <w:rFonts w:eastAsia="Times New Roman"/>
          <w:bCs/>
          <w:color w:val="000000" w:themeColor="text1"/>
          <w:szCs w:val="24"/>
        </w:rPr>
        <w:t xml:space="preserve">. Όμως </w:t>
      </w:r>
      <w:r w:rsidRPr="005B4FF5">
        <w:rPr>
          <w:rFonts w:eastAsia="Times New Roman"/>
          <w:bCs/>
          <w:color w:val="000000" w:themeColor="text1"/>
          <w:szCs w:val="24"/>
        </w:rPr>
        <w:t>όλα αυτά σε μ</w:t>
      </w:r>
      <w:r>
        <w:rPr>
          <w:rFonts w:eastAsia="Times New Roman"/>
          <w:bCs/>
          <w:color w:val="000000" w:themeColor="text1"/>
          <w:szCs w:val="24"/>
        </w:rPr>
        <w:t>ι</w:t>
      </w:r>
      <w:r w:rsidRPr="005B4FF5">
        <w:rPr>
          <w:rFonts w:eastAsia="Times New Roman"/>
          <w:bCs/>
          <w:color w:val="000000" w:themeColor="text1"/>
          <w:szCs w:val="24"/>
        </w:rPr>
        <w:t>α λογική και φιλοσοφία ότι τώρα</w:t>
      </w:r>
      <w:r>
        <w:rPr>
          <w:rFonts w:eastAsia="Times New Roman"/>
          <w:bCs/>
          <w:color w:val="000000" w:themeColor="text1"/>
          <w:szCs w:val="24"/>
        </w:rPr>
        <w:t xml:space="preserve"> πρέπει να πέσει η Κ</w:t>
      </w:r>
      <w:r w:rsidRPr="005B4FF5">
        <w:rPr>
          <w:rFonts w:eastAsia="Times New Roman"/>
          <w:bCs/>
          <w:color w:val="000000" w:themeColor="text1"/>
          <w:szCs w:val="24"/>
        </w:rPr>
        <w:t>υβέρνηση</w:t>
      </w:r>
      <w:r>
        <w:rPr>
          <w:rFonts w:eastAsia="Times New Roman"/>
          <w:bCs/>
          <w:color w:val="000000" w:themeColor="text1"/>
          <w:szCs w:val="24"/>
        </w:rPr>
        <w:t>,</w:t>
      </w:r>
      <w:r w:rsidRPr="005B4FF5">
        <w:rPr>
          <w:rFonts w:eastAsia="Times New Roman"/>
          <w:bCs/>
          <w:color w:val="000000" w:themeColor="text1"/>
          <w:szCs w:val="24"/>
        </w:rPr>
        <w:t xml:space="preserve"> και </w:t>
      </w:r>
      <w:r>
        <w:rPr>
          <w:rFonts w:eastAsia="Times New Roman"/>
          <w:bCs/>
          <w:color w:val="000000" w:themeColor="text1"/>
          <w:szCs w:val="24"/>
        </w:rPr>
        <w:t>άρα δεν μας ενδιαφέρει κα</w:t>
      </w:r>
      <w:r>
        <w:rPr>
          <w:rFonts w:eastAsia="Times New Roman"/>
          <w:bCs/>
          <w:color w:val="000000" w:themeColor="text1"/>
          <w:szCs w:val="24"/>
        </w:rPr>
        <w:t>νένα</w:t>
      </w:r>
      <w:r w:rsidRPr="005B4FF5">
        <w:rPr>
          <w:rFonts w:eastAsia="Times New Roman"/>
          <w:bCs/>
          <w:color w:val="000000" w:themeColor="text1"/>
          <w:szCs w:val="24"/>
        </w:rPr>
        <w:t xml:space="preserve"> νομοσχέδιο επί της ουσίας και εξακολουθούμε</w:t>
      </w:r>
      <w:r>
        <w:rPr>
          <w:rFonts w:eastAsia="Times New Roman"/>
          <w:bCs/>
          <w:color w:val="000000" w:themeColor="text1"/>
          <w:szCs w:val="24"/>
        </w:rPr>
        <w:t>,</w:t>
      </w:r>
      <w:r w:rsidRPr="005B4FF5">
        <w:rPr>
          <w:rFonts w:eastAsia="Times New Roman"/>
          <w:bCs/>
          <w:color w:val="000000" w:themeColor="text1"/>
          <w:szCs w:val="24"/>
        </w:rPr>
        <w:t xml:space="preserve"> λοιπόν</w:t>
      </w:r>
      <w:r>
        <w:rPr>
          <w:rFonts w:eastAsia="Times New Roman"/>
          <w:bCs/>
          <w:color w:val="000000" w:themeColor="text1"/>
          <w:szCs w:val="24"/>
        </w:rPr>
        <w:t>,</w:t>
      </w:r>
      <w:r w:rsidRPr="005B4FF5">
        <w:rPr>
          <w:rFonts w:eastAsia="Times New Roman"/>
          <w:bCs/>
          <w:color w:val="000000" w:themeColor="text1"/>
          <w:szCs w:val="24"/>
        </w:rPr>
        <w:t xml:space="preserve"> να κάνουμε αυτή την αντιπολίτευση</w:t>
      </w:r>
      <w:r>
        <w:rPr>
          <w:rFonts w:eastAsia="Times New Roman"/>
          <w:bCs/>
          <w:color w:val="000000" w:themeColor="text1"/>
          <w:szCs w:val="24"/>
        </w:rPr>
        <w:t>.</w:t>
      </w:r>
    </w:p>
    <w:p w14:paraId="20A4EC22" w14:textId="77777777" w:rsidR="005D4821" w:rsidRDefault="006B233D">
      <w:pPr>
        <w:spacing w:line="600" w:lineRule="auto"/>
        <w:ind w:firstLine="720"/>
        <w:jc w:val="both"/>
        <w:rPr>
          <w:rFonts w:eastAsia="Times New Roman"/>
          <w:bCs/>
          <w:color w:val="000000" w:themeColor="text1"/>
          <w:szCs w:val="24"/>
        </w:rPr>
      </w:pPr>
      <w:r>
        <w:rPr>
          <w:rFonts w:eastAsia="Times New Roman"/>
          <w:bCs/>
          <w:color w:val="000000" w:themeColor="text1"/>
          <w:szCs w:val="24"/>
        </w:rPr>
        <w:lastRenderedPageBreak/>
        <w:t>Τ</w:t>
      </w:r>
      <w:r w:rsidRPr="005B4FF5">
        <w:rPr>
          <w:rFonts w:eastAsia="Times New Roman"/>
          <w:bCs/>
          <w:color w:val="000000" w:themeColor="text1"/>
          <w:szCs w:val="24"/>
        </w:rPr>
        <w:t xml:space="preserve">έλος νομίζω </w:t>
      </w:r>
      <w:r>
        <w:rPr>
          <w:rFonts w:eastAsia="Times New Roman"/>
          <w:bCs/>
          <w:color w:val="000000" w:themeColor="text1"/>
          <w:szCs w:val="24"/>
        </w:rPr>
        <w:t>ότι α</w:t>
      </w:r>
      <w:r w:rsidRPr="005B4FF5">
        <w:rPr>
          <w:rFonts w:eastAsia="Times New Roman"/>
          <w:bCs/>
          <w:color w:val="000000" w:themeColor="text1"/>
          <w:szCs w:val="24"/>
        </w:rPr>
        <w:t>υτή η καινοτομία του νομοσχεδίου</w:t>
      </w:r>
      <w:r>
        <w:rPr>
          <w:rFonts w:eastAsia="Times New Roman"/>
          <w:bCs/>
          <w:color w:val="000000" w:themeColor="text1"/>
          <w:szCs w:val="24"/>
        </w:rPr>
        <w:t>-</w:t>
      </w:r>
      <w:r>
        <w:rPr>
          <w:rFonts w:eastAsia="Times New Roman"/>
          <w:bCs/>
          <w:color w:val="000000" w:themeColor="text1"/>
          <w:szCs w:val="24"/>
        </w:rPr>
        <w:t xml:space="preserve"> δ</w:t>
      </w:r>
      <w:r w:rsidRPr="005B4FF5">
        <w:rPr>
          <w:rFonts w:eastAsia="Times New Roman"/>
          <w:bCs/>
          <w:color w:val="000000" w:themeColor="text1"/>
          <w:szCs w:val="24"/>
        </w:rPr>
        <w:t xml:space="preserve">ηλαδή ο προγραμματισμός των </w:t>
      </w:r>
      <w:r>
        <w:rPr>
          <w:rFonts w:eastAsia="Times New Roman"/>
          <w:bCs/>
          <w:color w:val="000000" w:themeColor="text1"/>
          <w:szCs w:val="24"/>
        </w:rPr>
        <w:t>προσλήψεων σ</w:t>
      </w:r>
      <w:r w:rsidRPr="005B4FF5">
        <w:rPr>
          <w:rFonts w:eastAsia="Times New Roman"/>
          <w:bCs/>
          <w:color w:val="000000" w:themeColor="text1"/>
          <w:szCs w:val="24"/>
        </w:rPr>
        <w:t>ε πολυετή</w:t>
      </w:r>
      <w:r>
        <w:rPr>
          <w:rFonts w:eastAsia="Times New Roman"/>
          <w:bCs/>
          <w:color w:val="000000" w:themeColor="text1"/>
          <w:szCs w:val="24"/>
        </w:rPr>
        <w:t xml:space="preserve">, σε </w:t>
      </w:r>
      <w:r w:rsidRPr="005B4FF5">
        <w:rPr>
          <w:rFonts w:eastAsia="Times New Roman"/>
          <w:bCs/>
          <w:color w:val="000000" w:themeColor="text1"/>
          <w:szCs w:val="24"/>
        </w:rPr>
        <w:t xml:space="preserve">τετραετή προγραμματισμό και η </w:t>
      </w:r>
      <w:r>
        <w:rPr>
          <w:rFonts w:eastAsia="Times New Roman"/>
          <w:bCs/>
          <w:color w:val="000000" w:themeColor="text1"/>
          <w:szCs w:val="24"/>
        </w:rPr>
        <w:t>εν</w:t>
      </w:r>
      <w:r w:rsidRPr="005B4FF5">
        <w:rPr>
          <w:rFonts w:eastAsia="Times New Roman"/>
          <w:bCs/>
          <w:color w:val="000000" w:themeColor="text1"/>
          <w:szCs w:val="24"/>
        </w:rPr>
        <w:t>δ</w:t>
      </w:r>
      <w:r>
        <w:rPr>
          <w:rFonts w:eastAsia="Times New Roman"/>
          <w:bCs/>
          <w:color w:val="000000" w:themeColor="text1"/>
          <w:szCs w:val="24"/>
        </w:rPr>
        <w:t>υνάμωση</w:t>
      </w:r>
      <w:r w:rsidRPr="005B4FF5">
        <w:rPr>
          <w:rFonts w:eastAsia="Times New Roman"/>
          <w:bCs/>
          <w:color w:val="000000" w:themeColor="text1"/>
          <w:szCs w:val="24"/>
        </w:rPr>
        <w:t xml:space="preserve"> του ΑΣΕΠ</w:t>
      </w:r>
      <w:r>
        <w:rPr>
          <w:rFonts w:eastAsia="Times New Roman"/>
          <w:bCs/>
          <w:color w:val="000000" w:themeColor="text1"/>
          <w:szCs w:val="24"/>
        </w:rPr>
        <w:t xml:space="preserve">, καθώς </w:t>
      </w:r>
      <w:r w:rsidRPr="005B4FF5">
        <w:rPr>
          <w:rFonts w:eastAsia="Times New Roman"/>
          <w:bCs/>
          <w:color w:val="000000" w:themeColor="text1"/>
          <w:szCs w:val="24"/>
        </w:rPr>
        <w:t>αυτός ο δημόσιος φορέας εγγυάται την αξιοκρατία</w:t>
      </w:r>
      <w:r>
        <w:rPr>
          <w:rFonts w:eastAsia="Times New Roman"/>
          <w:bCs/>
          <w:color w:val="000000" w:themeColor="text1"/>
          <w:szCs w:val="24"/>
        </w:rPr>
        <w:t xml:space="preserve"> και την </w:t>
      </w:r>
      <w:r w:rsidRPr="005B4FF5">
        <w:rPr>
          <w:rFonts w:eastAsia="Times New Roman"/>
          <w:bCs/>
          <w:color w:val="000000" w:themeColor="text1"/>
          <w:szCs w:val="24"/>
        </w:rPr>
        <w:t>εισαγωγή των περισσότερων Ελλήνων στο δημόσιο</w:t>
      </w:r>
      <w:r>
        <w:rPr>
          <w:rFonts w:eastAsia="Times New Roman"/>
          <w:bCs/>
          <w:color w:val="000000" w:themeColor="text1"/>
          <w:szCs w:val="24"/>
        </w:rPr>
        <w:t>,</w:t>
      </w:r>
      <w:r w:rsidRPr="005B4FF5">
        <w:rPr>
          <w:rFonts w:eastAsia="Times New Roman"/>
          <w:bCs/>
          <w:color w:val="000000" w:themeColor="text1"/>
          <w:szCs w:val="24"/>
        </w:rPr>
        <w:t xml:space="preserve"> που μέχρι πρότινος δεν μπορούσαν να εισαχθούν</w:t>
      </w:r>
      <w:r>
        <w:rPr>
          <w:rFonts w:eastAsia="Times New Roman"/>
          <w:bCs/>
          <w:color w:val="000000" w:themeColor="text1"/>
          <w:szCs w:val="24"/>
        </w:rPr>
        <w:t>,</w:t>
      </w:r>
      <w:r w:rsidRPr="005B4FF5">
        <w:rPr>
          <w:rFonts w:eastAsia="Times New Roman"/>
          <w:bCs/>
          <w:color w:val="000000" w:themeColor="text1"/>
          <w:szCs w:val="24"/>
        </w:rPr>
        <w:t xml:space="preserve"> γιατί ακριβώς δεν ήταν μέρος αυτού του πελα</w:t>
      </w:r>
      <w:r>
        <w:rPr>
          <w:rFonts w:eastAsia="Times New Roman"/>
          <w:bCs/>
          <w:color w:val="000000" w:themeColor="text1"/>
          <w:szCs w:val="24"/>
        </w:rPr>
        <w:t>τειακού κ</w:t>
      </w:r>
      <w:r w:rsidRPr="005B4FF5">
        <w:rPr>
          <w:rFonts w:eastAsia="Times New Roman"/>
          <w:bCs/>
          <w:color w:val="000000" w:themeColor="text1"/>
          <w:szCs w:val="24"/>
        </w:rPr>
        <w:t>ράτους</w:t>
      </w:r>
      <w:r>
        <w:rPr>
          <w:rFonts w:eastAsia="Times New Roman"/>
          <w:bCs/>
          <w:color w:val="000000" w:themeColor="text1"/>
          <w:szCs w:val="24"/>
        </w:rPr>
        <w:t xml:space="preserve"> </w:t>
      </w:r>
      <w:r>
        <w:rPr>
          <w:rFonts w:eastAsia="Times New Roman"/>
          <w:bCs/>
          <w:color w:val="000000" w:themeColor="text1"/>
          <w:szCs w:val="24"/>
        </w:rPr>
        <w:t>-</w:t>
      </w:r>
      <w:r>
        <w:rPr>
          <w:rFonts w:eastAsia="Times New Roman"/>
          <w:bCs/>
          <w:color w:val="000000" w:themeColor="text1"/>
          <w:szCs w:val="24"/>
        </w:rPr>
        <w:t>ν</w:t>
      </w:r>
      <w:r w:rsidRPr="005B4FF5">
        <w:rPr>
          <w:rFonts w:eastAsia="Times New Roman"/>
          <w:bCs/>
          <w:color w:val="000000" w:themeColor="text1"/>
          <w:szCs w:val="24"/>
        </w:rPr>
        <w:t>ομίζ</w:t>
      </w:r>
      <w:r>
        <w:rPr>
          <w:rFonts w:eastAsia="Times New Roman"/>
          <w:bCs/>
          <w:color w:val="000000" w:themeColor="text1"/>
          <w:szCs w:val="24"/>
        </w:rPr>
        <w:t>ω ότι είναι πάρα πολύ σημαντική.</w:t>
      </w:r>
    </w:p>
    <w:p w14:paraId="20A4EC23" w14:textId="77777777" w:rsidR="005D4821" w:rsidRDefault="006B233D">
      <w:pPr>
        <w:spacing w:line="600" w:lineRule="auto"/>
        <w:ind w:firstLine="720"/>
        <w:jc w:val="both"/>
        <w:rPr>
          <w:rFonts w:eastAsia="Times New Roman"/>
          <w:color w:val="212121"/>
          <w:szCs w:val="24"/>
        </w:rPr>
      </w:pPr>
      <w:r>
        <w:rPr>
          <w:rFonts w:eastAsia="Times New Roman"/>
          <w:color w:val="212121"/>
          <w:szCs w:val="24"/>
        </w:rPr>
        <w:t xml:space="preserve">Όμως </w:t>
      </w:r>
      <w:r w:rsidRPr="00663601">
        <w:rPr>
          <w:rFonts w:eastAsia="Times New Roman"/>
          <w:color w:val="212121"/>
          <w:szCs w:val="24"/>
        </w:rPr>
        <w:t xml:space="preserve">θα πρέπει να αναλογιστούμε ότι πάρα πολλές φορές νομοθετούμε και πρέπει να μπορούμε να </w:t>
      </w:r>
      <w:r>
        <w:rPr>
          <w:rFonts w:eastAsia="Times New Roman"/>
          <w:color w:val="212121"/>
          <w:szCs w:val="24"/>
        </w:rPr>
        <w:t xml:space="preserve">έχουμε και μία θεσμική θωράκιση αυτών των νόμων ή των αλλαγών που επιχειρούμε. </w:t>
      </w:r>
    </w:p>
    <w:p w14:paraId="20A4EC24" w14:textId="77777777" w:rsidR="005D4821" w:rsidRDefault="006B233D">
      <w:pPr>
        <w:spacing w:line="600" w:lineRule="auto"/>
        <w:ind w:firstLine="720"/>
        <w:jc w:val="both"/>
        <w:rPr>
          <w:rFonts w:eastAsia="Times New Roman"/>
          <w:color w:val="212121"/>
          <w:szCs w:val="24"/>
        </w:rPr>
      </w:pPr>
      <w:r>
        <w:rPr>
          <w:rFonts w:eastAsia="Times New Roman"/>
          <w:color w:val="212121"/>
          <w:szCs w:val="24"/>
        </w:rPr>
        <w:t>Αυτή, λοιπόν, η θεσμική θωράκιση επιτυγχάνεται με εργαλεία και δομές που εμείς επιλέ</w:t>
      </w:r>
      <w:r>
        <w:rPr>
          <w:rFonts w:eastAsia="Times New Roman"/>
          <w:color w:val="212121"/>
          <w:szCs w:val="24"/>
        </w:rPr>
        <w:t xml:space="preserve">γουμε να είναι μέσα στη </w:t>
      </w:r>
      <w:r>
        <w:rPr>
          <w:rFonts w:eastAsia="Times New Roman"/>
          <w:color w:val="212121"/>
          <w:szCs w:val="24"/>
        </w:rPr>
        <w:t>δ</w:t>
      </w:r>
      <w:r>
        <w:rPr>
          <w:rFonts w:eastAsia="Times New Roman"/>
          <w:color w:val="212121"/>
          <w:szCs w:val="24"/>
        </w:rPr>
        <w:t xml:space="preserve">ημόσια </w:t>
      </w:r>
      <w:r>
        <w:rPr>
          <w:rFonts w:eastAsia="Times New Roman"/>
          <w:color w:val="212121"/>
          <w:szCs w:val="24"/>
        </w:rPr>
        <w:t>δ</w:t>
      </w:r>
      <w:r>
        <w:rPr>
          <w:rFonts w:eastAsia="Times New Roman"/>
          <w:color w:val="212121"/>
          <w:szCs w:val="24"/>
        </w:rPr>
        <w:t xml:space="preserve">ιοίκηση -και όχι εκτός </w:t>
      </w:r>
      <w:r>
        <w:rPr>
          <w:rFonts w:eastAsia="Times New Roman"/>
          <w:color w:val="212121"/>
          <w:szCs w:val="24"/>
        </w:rPr>
        <w:t>δ</w:t>
      </w:r>
      <w:r>
        <w:rPr>
          <w:rFonts w:eastAsia="Times New Roman"/>
          <w:color w:val="212121"/>
          <w:szCs w:val="24"/>
        </w:rPr>
        <w:t xml:space="preserve">ημόσιας </w:t>
      </w:r>
      <w:r>
        <w:rPr>
          <w:rFonts w:eastAsia="Times New Roman"/>
          <w:color w:val="212121"/>
          <w:szCs w:val="24"/>
        </w:rPr>
        <w:t>δ</w:t>
      </w:r>
      <w:r>
        <w:rPr>
          <w:rFonts w:eastAsia="Times New Roman"/>
          <w:color w:val="212121"/>
          <w:szCs w:val="24"/>
        </w:rPr>
        <w:t>ιοίκησης- μέσα στο</w:t>
      </w:r>
      <w:r w:rsidRPr="00663601">
        <w:rPr>
          <w:rFonts w:eastAsia="Times New Roman"/>
          <w:color w:val="212121"/>
          <w:szCs w:val="24"/>
        </w:rPr>
        <w:t xml:space="preserve"> </w:t>
      </w:r>
      <w:r w:rsidRPr="00663601">
        <w:rPr>
          <w:rFonts w:eastAsia="Times New Roman"/>
          <w:color w:val="212121"/>
          <w:szCs w:val="24"/>
          <w:lang w:val="en"/>
        </w:rPr>
        <w:t>corpus</w:t>
      </w:r>
      <w:r>
        <w:rPr>
          <w:rFonts w:eastAsia="Times New Roman"/>
          <w:color w:val="212121"/>
          <w:szCs w:val="24"/>
        </w:rPr>
        <w:t xml:space="preserve">, στο σώμα της </w:t>
      </w:r>
      <w:r>
        <w:rPr>
          <w:rFonts w:eastAsia="Times New Roman"/>
          <w:color w:val="212121"/>
          <w:szCs w:val="24"/>
        </w:rPr>
        <w:t>δ</w:t>
      </w:r>
      <w:r w:rsidRPr="00663601">
        <w:rPr>
          <w:rFonts w:eastAsia="Times New Roman"/>
          <w:color w:val="212121"/>
          <w:szCs w:val="24"/>
        </w:rPr>
        <w:t>ημό</w:t>
      </w:r>
      <w:r>
        <w:rPr>
          <w:rFonts w:eastAsia="Times New Roman"/>
          <w:color w:val="212121"/>
          <w:szCs w:val="24"/>
        </w:rPr>
        <w:t xml:space="preserve">σιας </w:t>
      </w:r>
      <w:r>
        <w:rPr>
          <w:rFonts w:eastAsia="Times New Roman"/>
          <w:color w:val="212121"/>
          <w:szCs w:val="24"/>
        </w:rPr>
        <w:t>δ</w:t>
      </w:r>
      <w:r w:rsidRPr="00663601">
        <w:rPr>
          <w:rFonts w:eastAsia="Times New Roman"/>
          <w:color w:val="212121"/>
          <w:szCs w:val="24"/>
        </w:rPr>
        <w:t>ιοίκησης</w:t>
      </w:r>
      <w:r>
        <w:rPr>
          <w:rFonts w:eastAsia="Times New Roman"/>
          <w:color w:val="212121"/>
          <w:szCs w:val="24"/>
        </w:rPr>
        <w:t xml:space="preserve"> και είναι το </w:t>
      </w:r>
      <w:r>
        <w:rPr>
          <w:rFonts w:eastAsia="Times New Roman"/>
          <w:color w:val="212121"/>
          <w:szCs w:val="24"/>
        </w:rPr>
        <w:t>γ</w:t>
      </w:r>
      <w:r>
        <w:rPr>
          <w:rFonts w:eastAsia="Times New Roman"/>
          <w:color w:val="212121"/>
          <w:szCs w:val="24"/>
        </w:rPr>
        <w:t>νωμοδοτικό</w:t>
      </w:r>
      <w:r>
        <w:rPr>
          <w:rFonts w:eastAsia="Times New Roman"/>
          <w:color w:val="212121"/>
          <w:szCs w:val="24"/>
        </w:rPr>
        <w:t xml:space="preserve"> σ</w:t>
      </w:r>
      <w:r w:rsidRPr="00663601">
        <w:rPr>
          <w:rFonts w:eastAsia="Times New Roman"/>
          <w:color w:val="212121"/>
          <w:szCs w:val="24"/>
        </w:rPr>
        <w:t>υμβούλιο</w:t>
      </w:r>
      <w:r>
        <w:rPr>
          <w:rFonts w:eastAsia="Times New Roman"/>
          <w:color w:val="212121"/>
          <w:szCs w:val="24"/>
        </w:rPr>
        <w:t xml:space="preserve">, η </w:t>
      </w:r>
      <w:r>
        <w:rPr>
          <w:rFonts w:eastAsia="Times New Roman"/>
          <w:color w:val="212121"/>
          <w:szCs w:val="24"/>
        </w:rPr>
        <w:t>ε</w:t>
      </w:r>
      <w:r>
        <w:rPr>
          <w:rFonts w:eastAsia="Times New Roman"/>
          <w:color w:val="212121"/>
          <w:szCs w:val="24"/>
        </w:rPr>
        <w:t xml:space="preserve">ιδική </w:t>
      </w:r>
      <w:r>
        <w:rPr>
          <w:rFonts w:eastAsia="Times New Roman"/>
          <w:color w:val="212121"/>
          <w:szCs w:val="24"/>
        </w:rPr>
        <w:t>γ</w:t>
      </w:r>
      <w:r w:rsidRPr="00663601">
        <w:rPr>
          <w:rFonts w:eastAsia="Times New Roman"/>
          <w:color w:val="212121"/>
          <w:szCs w:val="24"/>
        </w:rPr>
        <w:t>ραμματεία</w:t>
      </w:r>
      <w:r>
        <w:rPr>
          <w:rFonts w:eastAsia="Times New Roman"/>
          <w:color w:val="212121"/>
          <w:szCs w:val="24"/>
        </w:rPr>
        <w:t>, το Π</w:t>
      </w:r>
      <w:r w:rsidRPr="00663601">
        <w:rPr>
          <w:rFonts w:eastAsia="Times New Roman"/>
          <w:color w:val="212121"/>
          <w:szCs w:val="24"/>
        </w:rPr>
        <w:t>αρατηρητήριο</w:t>
      </w:r>
      <w:r>
        <w:rPr>
          <w:rFonts w:eastAsia="Times New Roman"/>
          <w:color w:val="212121"/>
          <w:szCs w:val="24"/>
        </w:rPr>
        <w:t xml:space="preserve">. </w:t>
      </w:r>
    </w:p>
    <w:p w14:paraId="20A4EC25" w14:textId="77777777" w:rsidR="005D4821" w:rsidRDefault="006B233D">
      <w:pPr>
        <w:spacing w:line="600" w:lineRule="auto"/>
        <w:ind w:firstLine="720"/>
        <w:jc w:val="both"/>
        <w:rPr>
          <w:rFonts w:eastAsia="Times New Roman"/>
          <w:color w:val="212121"/>
          <w:szCs w:val="24"/>
        </w:rPr>
      </w:pPr>
      <w:r>
        <w:rPr>
          <w:rFonts w:eastAsia="Times New Roman"/>
          <w:color w:val="212121"/>
          <w:szCs w:val="24"/>
        </w:rPr>
        <w:lastRenderedPageBreak/>
        <w:t>Ε</w:t>
      </w:r>
      <w:r w:rsidRPr="00663601">
        <w:rPr>
          <w:rFonts w:eastAsia="Times New Roman"/>
          <w:color w:val="212121"/>
          <w:szCs w:val="24"/>
        </w:rPr>
        <w:t>πιτρέψτε μου εδώ</w:t>
      </w:r>
      <w:r>
        <w:rPr>
          <w:rFonts w:eastAsia="Times New Roman"/>
          <w:color w:val="212121"/>
          <w:szCs w:val="24"/>
        </w:rPr>
        <w:t xml:space="preserve">, </w:t>
      </w:r>
      <w:r w:rsidRPr="00663601">
        <w:rPr>
          <w:rFonts w:eastAsia="Times New Roman"/>
          <w:color w:val="212121"/>
          <w:szCs w:val="24"/>
        </w:rPr>
        <w:t xml:space="preserve">επειδή εκφράστηκαν αντιρρήσεις από τους </w:t>
      </w:r>
      <w:r>
        <w:rPr>
          <w:rFonts w:eastAsia="Times New Roman"/>
          <w:color w:val="212121"/>
          <w:szCs w:val="24"/>
        </w:rPr>
        <w:t>εισηγητές της Α</w:t>
      </w:r>
      <w:r w:rsidRPr="00663601">
        <w:rPr>
          <w:rFonts w:eastAsia="Times New Roman"/>
          <w:color w:val="212121"/>
          <w:szCs w:val="24"/>
        </w:rPr>
        <w:t>ντιπολίτευσης</w:t>
      </w:r>
      <w:r>
        <w:rPr>
          <w:rFonts w:eastAsia="Times New Roman"/>
          <w:color w:val="212121"/>
          <w:szCs w:val="24"/>
        </w:rPr>
        <w:t>, να εξηγήσουμε ότι το Π</w:t>
      </w:r>
      <w:r w:rsidRPr="00663601">
        <w:rPr>
          <w:rFonts w:eastAsia="Times New Roman"/>
          <w:color w:val="212121"/>
          <w:szCs w:val="24"/>
        </w:rPr>
        <w:t xml:space="preserve">αρατηρητήριο </w:t>
      </w:r>
      <w:r>
        <w:rPr>
          <w:rFonts w:eastAsia="Times New Roman"/>
          <w:color w:val="212121"/>
          <w:szCs w:val="24"/>
        </w:rPr>
        <w:t xml:space="preserve">-το είπε, το ανέφερε </w:t>
      </w:r>
      <w:r w:rsidRPr="00663601">
        <w:rPr>
          <w:rFonts w:eastAsia="Times New Roman"/>
          <w:color w:val="212121"/>
          <w:szCs w:val="24"/>
        </w:rPr>
        <w:t xml:space="preserve">και </w:t>
      </w:r>
      <w:r>
        <w:rPr>
          <w:rFonts w:eastAsia="Times New Roman"/>
          <w:color w:val="212121"/>
          <w:szCs w:val="24"/>
        </w:rPr>
        <w:t xml:space="preserve">η </w:t>
      </w:r>
      <w:r w:rsidRPr="00663601">
        <w:rPr>
          <w:rFonts w:eastAsia="Times New Roman"/>
          <w:color w:val="212121"/>
          <w:szCs w:val="24"/>
        </w:rPr>
        <w:t>Υπουργό</w:t>
      </w:r>
      <w:r>
        <w:rPr>
          <w:rFonts w:eastAsia="Times New Roman"/>
          <w:color w:val="212121"/>
          <w:szCs w:val="24"/>
        </w:rPr>
        <w:t xml:space="preserve">ς στην </w:t>
      </w:r>
      <w:r>
        <w:rPr>
          <w:rFonts w:eastAsia="Times New Roman"/>
          <w:color w:val="212121"/>
          <w:szCs w:val="24"/>
        </w:rPr>
        <w:t>ε</w:t>
      </w:r>
      <w:r w:rsidRPr="00663601">
        <w:rPr>
          <w:rFonts w:eastAsia="Times New Roman"/>
          <w:color w:val="212121"/>
          <w:szCs w:val="24"/>
        </w:rPr>
        <w:t>πιτροπή</w:t>
      </w:r>
      <w:r>
        <w:rPr>
          <w:rFonts w:eastAsia="Times New Roman"/>
          <w:color w:val="212121"/>
          <w:szCs w:val="24"/>
        </w:rPr>
        <w:t xml:space="preserve">- τήρησε </w:t>
      </w:r>
      <w:r w:rsidRPr="00663601">
        <w:rPr>
          <w:rFonts w:eastAsia="Times New Roman"/>
          <w:color w:val="212121"/>
          <w:szCs w:val="24"/>
        </w:rPr>
        <w:t xml:space="preserve">αυτές </w:t>
      </w:r>
      <w:r>
        <w:rPr>
          <w:rFonts w:eastAsia="Times New Roman"/>
          <w:color w:val="212121"/>
          <w:szCs w:val="24"/>
        </w:rPr>
        <w:t xml:space="preserve">τις </w:t>
      </w:r>
      <w:r w:rsidRPr="00663601">
        <w:rPr>
          <w:rFonts w:eastAsia="Times New Roman"/>
          <w:color w:val="212121"/>
          <w:szCs w:val="24"/>
        </w:rPr>
        <w:t>προδιαγραφές</w:t>
      </w:r>
      <w:r>
        <w:rPr>
          <w:rFonts w:eastAsia="Times New Roman"/>
          <w:color w:val="212121"/>
          <w:szCs w:val="24"/>
        </w:rPr>
        <w:t>,</w:t>
      </w:r>
      <w:r w:rsidRPr="00663601">
        <w:rPr>
          <w:rFonts w:eastAsia="Times New Roman"/>
          <w:color w:val="212121"/>
          <w:szCs w:val="24"/>
        </w:rPr>
        <w:t xml:space="preserve"> για να μπο</w:t>
      </w:r>
      <w:r>
        <w:rPr>
          <w:rFonts w:eastAsia="Times New Roman"/>
          <w:color w:val="212121"/>
          <w:szCs w:val="24"/>
        </w:rPr>
        <w:t>ρεί να εξασφαλίσει χρηματοδοτήσεις</w:t>
      </w:r>
      <w:r w:rsidRPr="00663601">
        <w:rPr>
          <w:rFonts w:eastAsia="Times New Roman"/>
          <w:color w:val="212121"/>
          <w:szCs w:val="24"/>
        </w:rPr>
        <w:t xml:space="preserve"> από την Ευρωπαϊκή Ένωση</w:t>
      </w:r>
      <w:r>
        <w:rPr>
          <w:rFonts w:eastAsia="Times New Roman"/>
          <w:color w:val="212121"/>
          <w:szCs w:val="24"/>
        </w:rPr>
        <w:t>.</w:t>
      </w:r>
      <w:r>
        <w:rPr>
          <w:rFonts w:eastAsia="Times New Roman"/>
          <w:color w:val="212121"/>
          <w:szCs w:val="24"/>
        </w:rPr>
        <w:t xml:space="preserve"> Στο πλαίσιο</w:t>
      </w:r>
      <w:r w:rsidRPr="00663601">
        <w:rPr>
          <w:rFonts w:eastAsia="Times New Roman"/>
          <w:color w:val="212121"/>
          <w:szCs w:val="24"/>
        </w:rPr>
        <w:t xml:space="preserve"> της </w:t>
      </w:r>
      <w:r>
        <w:rPr>
          <w:rFonts w:eastAsia="Times New Roman"/>
          <w:color w:val="212121"/>
          <w:szCs w:val="24"/>
        </w:rPr>
        <w:t>α</w:t>
      </w:r>
      <w:r w:rsidRPr="00663601">
        <w:rPr>
          <w:rFonts w:eastAsia="Times New Roman"/>
          <w:color w:val="212121"/>
          <w:szCs w:val="24"/>
        </w:rPr>
        <w:t xml:space="preserve">νασυγκρότησης </w:t>
      </w:r>
      <w:r>
        <w:rPr>
          <w:rFonts w:eastAsia="Times New Roman"/>
          <w:color w:val="212121"/>
          <w:szCs w:val="24"/>
        </w:rPr>
        <w:t xml:space="preserve">μιας </w:t>
      </w:r>
      <w:r>
        <w:rPr>
          <w:rFonts w:eastAsia="Times New Roman"/>
          <w:color w:val="212121"/>
          <w:szCs w:val="24"/>
        </w:rPr>
        <w:t>δ</w:t>
      </w:r>
      <w:r>
        <w:rPr>
          <w:rFonts w:eastAsia="Times New Roman"/>
          <w:color w:val="212121"/>
          <w:szCs w:val="24"/>
        </w:rPr>
        <w:t xml:space="preserve">ημόσιας </w:t>
      </w:r>
      <w:r>
        <w:rPr>
          <w:rFonts w:eastAsia="Times New Roman"/>
          <w:color w:val="212121"/>
          <w:szCs w:val="24"/>
        </w:rPr>
        <w:t>δ</w:t>
      </w:r>
      <w:r w:rsidRPr="00663601">
        <w:rPr>
          <w:rFonts w:eastAsia="Times New Roman"/>
          <w:color w:val="212121"/>
          <w:szCs w:val="24"/>
        </w:rPr>
        <w:t>ιοίκησης που θέλει να παίζει ένα</w:t>
      </w:r>
      <w:r>
        <w:rPr>
          <w:rFonts w:eastAsia="Times New Roman"/>
          <w:color w:val="212121"/>
          <w:szCs w:val="24"/>
        </w:rPr>
        <w:t>ν</w:t>
      </w:r>
      <w:r w:rsidRPr="00663601">
        <w:rPr>
          <w:rFonts w:eastAsia="Times New Roman"/>
          <w:color w:val="212121"/>
          <w:szCs w:val="24"/>
        </w:rPr>
        <w:t xml:space="preserve"> στρατηγικό ρόλο</w:t>
      </w:r>
      <w:r>
        <w:rPr>
          <w:rFonts w:eastAsia="Times New Roman"/>
          <w:color w:val="212121"/>
          <w:szCs w:val="24"/>
        </w:rPr>
        <w:t>,</w:t>
      </w:r>
      <w:r w:rsidRPr="00663601">
        <w:rPr>
          <w:rFonts w:eastAsia="Times New Roman"/>
          <w:color w:val="212121"/>
          <w:szCs w:val="24"/>
        </w:rPr>
        <w:t xml:space="preserve"> θα πρέπει ακριβώς να μπορεί να αξιολογεί</w:t>
      </w:r>
      <w:r>
        <w:rPr>
          <w:rFonts w:eastAsia="Times New Roman"/>
          <w:color w:val="212121"/>
          <w:szCs w:val="24"/>
        </w:rPr>
        <w:t xml:space="preserve">, </w:t>
      </w:r>
      <w:r w:rsidRPr="00663601">
        <w:rPr>
          <w:rFonts w:eastAsia="Times New Roman"/>
          <w:color w:val="212121"/>
          <w:szCs w:val="24"/>
        </w:rPr>
        <w:t xml:space="preserve">να παρακολουθεί και </w:t>
      </w:r>
      <w:r>
        <w:rPr>
          <w:rFonts w:eastAsia="Times New Roman"/>
          <w:color w:val="212121"/>
          <w:szCs w:val="24"/>
        </w:rPr>
        <w:t>να βγάζει</w:t>
      </w:r>
      <w:r w:rsidRPr="00663601">
        <w:rPr>
          <w:rFonts w:eastAsia="Times New Roman"/>
          <w:color w:val="212121"/>
          <w:szCs w:val="24"/>
        </w:rPr>
        <w:t xml:space="preserve"> συμπεράσματα</w:t>
      </w:r>
      <w:r>
        <w:rPr>
          <w:rFonts w:eastAsia="Times New Roman"/>
          <w:color w:val="212121"/>
          <w:szCs w:val="24"/>
        </w:rPr>
        <w:t>,</w:t>
      </w:r>
      <w:r w:rsidRPr="00663601">
        <w:rPr>
          <w:rFonts w:eastAsia="Times New Roman"/>
          <w:color w:val="212121"/>
          <w:szCs w:val="24"/>
        </w:rPr>
        <w:t xml:space="preserve"> ώστε να έ</w:t>
      </w:r>
      <w:r>
        <w:rPr>
          <w:rFonts w:eastAsia="Times New Roman"/>
          <w:color w:val="212121"/>
          <w:szCs w:val="24"/>
        </w:rPr>
        <w:t>ρχεται</w:t>
      </w:r>
      <w:r w:rsidRPr="00663601">
        <w:rPr>
          <w:rFonts w:eastAsia="Times New Roman"/>
          <w:color w:val="212121"/>
          <w:szCs w:val="24"/>
        </w:rPr>
        <w:t xml:space="preserve"> και σε συνεργασία με το </w:t>
      </w:r>
      <w:r>
        <w:rPr>
          <w:rFonts w:eastAsia="Times New Roman"/>
          <w:color w:val="212121"/>
          <w:szCs w:val="24"/>
        </w:rPr>
        <w:t>ΕΚΔΔΑ -</w:t>
      </w:r>
      <w:r w:rsidRPr="00663601">
        <w:rPr>
          <w:rFonts w:eastAsia="Times New Roman"/>
          <w:color w:val="212121"/>
          <w:szCs w:val="24"/>
        </w:rPr>
        <w:t>που εμείς θεωρούμε ότι εί</w:t>
      </w:r>
      <w:r w:rsidRPr="00663601">
        <w:rPr>
          <w:rFonts w:eastAsia="Times New Roman"/>
          <w:color w:val="212121"/>
          <w:szCs w:val="24"/>
        </w:rPr>
        <w:t>ναι πολύ σημαντικός φορέας</w:t>
      </w:r>
      <w:r>
        <w:rPr>
          <w:rFonts w:eastAsia="Times New Roman"/>
          <w:color w:val="212121"/>
          <w:szCs w:val="24"/>
        </w:rPr>
        <w:t>-</w:t>
      </w:r>
      <w:r w:rsidRPr="00663601">
        <w:rPr>
          <w:rFonts w:eastAsia="Times New Roman"/>
          <w:color w:val="212121"/>
          <w:szCs w:val="24"/>
        </w:rPr>
        <w:t xml:space="preserve"> να συμβά</w:t>
      </w:r>
      <w:r>
        <w:rPr>
          <w:rFonts w:eastAsia="Times New Roman"/>
          <w:color w:val="212121"/>
          <w:szCs w:val="24"/>
        </w:rPr>
        <w:t>λ</w:t>
      </w:r>
      <w:r w:rsidRPr="00663601">
        <w:rPr>
          <w:rFonts w:eastAsia="Times New Roman"/>
          <w:color w:val="212121"/>
          <w:szCs w:val="24"/>
        </w:rPr>
        <w:t>λει σε ένα</w:t>
      </w:r>
      <w:r>
        <w:rPr>
          <w:rFonts w:eastAsia="Times New Roman"/>
          <w:color w:val="212121"/>
          <w:szCs w:val="24"/>
        </w:rPr>
        <w:t>ν</w:t>
      </w:r>
      <w:r w:rsidRPr="00663601">
        <w:rPr>
          <w:rFonts w:eastAsia="Times New Roman"/>
          <w:color w:val="212121"/>
          <w:szCs w:val="24"/>
        </w:rPr>
        <w:t xml:space="preserve"> κοινωνικό σχεδιασμό </w:t>
      </w:r>
      <w:r>
        <w:rPr>
          <w:rFonts w:eastAsia="Times New Roman"/>
          <w:color w:val="212121"/>
          <w:szCs w:val="24"/>
        </w:rPr>
        <w:t xml:space="preserve">πολύ πιο παραγωγικό </w:t>
      </w:r>
      <w:r w:rsidRPr="00663601">
        <w:rPr>
          <w:rFonts w:eastAsia="Times New Roman"/>
          <w:color w:val="212121"/>
          <w:szCs w:val="24"/>
        </w:rPr>
        <w:t xml:space="preserve">για τη </w:t>
      </w:r>
      <w:r>
        <w:rPr>
          <w:rFonts w:eastAsia="Times New Roman"/>
          <w:color w:val="212121"/>
          <w:szCs w:val="24"/>
        </w:rPr>
        <w:t>δ</w:t>
      </w:r>
      <w:r>
        <w:rPr>
          <w:rFonts w:eastAsia="Times New Roman"/>
          <w:color w:val="212121"/>
          <w:szCs w:val="24"/>
        </w:rPr>
        <w:t xml:space="preserve">ημόσια </w:t>
      </w:r>
      <w:r>
        <w:rPr>
          <w:rFonts w:eastAsia="Times New Roman"/>
          <w:color w:val="212121"/>
          <w:szCs w:val="24"/>
        </w:rPr>
        <w:t>δ</w:t>
      </w:r>
      <w:r>
        <w:rPr>
          <w:rFonts w:eastAsia="Times New Roman"/>
          <w:color w:val="212121"/>
          <w:szCs w:val="24"/>
        </w:rPr>
        <w:t>ιοίκηση.</w:t>
      </w:r>
      <w:r w:rsidRPr="00663601">
        <w:rPr>
          <w:rFonts w:eastAsia="Times New Roman"/>
          <w:color w:val="212121"/>
          <w:szCs w:val="24"/>
        </w:rPr>
        <w:t xml:space="preserve"> </w:t>
      </w:r>
    </w:p>
    <w:p w14:paraId="20A4EC26" w14:textId="77777777" w:rsidR="005D4821" w:rsidRDefault="006B233D">
      <w:pPr>
        <w:tabs>
          <w:tab w:val="left" w:pos="2738"/>
          <w:tab w:val="center" w:pos="4753"/>
          <w:tab w:val="left" w:pos="5723"/>
        </w:tabs>
        <w:spacing w:line="600" w:lineRule="auto"/>
        <w:ind w:firstLine="720"/>
        <w:jc w:val="both"/>
        <w:rPr>
          <w:rFonts w:eastAsia="Times New Roman" w:cs="Times New Roman"/>
          <w:szCs w:val="24"/>
        </w:rPr>
      </w:pPr>
      <w:r w:rsidRPr="00CF5893">
        <w:rPr>
          <w:rFonts w:eastAsia="Times New Roman" w:cs="Times New Roman"/>
          <w:b/>
          <w:szCs w:val="24"/>
        </w:rPr>
        <w:t xml:space="preserve">ΠΡΟΕΔΡΕΥΩΝ (Γεώργιος Βαρεμένος): </w:t>
      </w:r>
      <w:r>
        <w:rPr>
          <w:rFonts w:eastAsia="Times New Roman" w:cs="Times New Roman"/>
          <w:szCs w:val="24"/>
        </w:rPr>
        <w:t xml:space="preserve">Ωραία ολοκληρώστε, κυρία συνάδελφε. </w:t>
      </w:r>
    </w:p>
    <w:p w14:paraId="20A4EC27" w14:textId="77777777" w:rsidR="005D4821" w:rsidRDefault="006B233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ΜΑΡΙΑ ΘΕΛΕΡΙΤΗ: </w:t>
      </w:r>
      <w:r>
        <w:rPr>
          <w:rFonts w:eastAsia="Times New Roman" w:cs="Times New Roman"/>
          <w:szCs w:val="24"/>
        </w:rPr>
        <w:t xml:space="preserve">Τελειώνω, κύριε Πρόεδρε. </w:t>
      </w:r>
    </w:p>
    <w:p w14:paraId="20A4EC28" w14:textId="77777777" w:rsidR="005D4821" w:rsidRDefault="006B233D">
      <w:pPr>
        <w:tabs>
          <w:tab w:val="left" w:pos="2738"/>
          <w:tab w:val="center" w:pos="4753"/>
          <w:tab w:val="left" w:pos="5723"/>
        </w:tabs>
        <w:spacing w:line="600" w:lineRule="auto"/>
        <w:ind w:firstLine="720"/>
        <w:jc w:val="both"/>
        <w:rPr>
          <w:rFonts w:eastAsia="Times New Roman"/>
          <w:color w:val="212121"/>
          <w:szCs w:val="24"/>
        </w:rPr>
      </w:pPr>
      <w:r>
        <w:rPr>
          <w:rFonts w:eastAsia="Times New Roman" w:cs="Times New Roman"/>
          <w:szCs w:val="24"/>
        </w:rPr>
        <w:t>Άρα, λοιπόν, όσον αφορά και τ</w:t>
      </w:r>
      <w:r>
        <w:rPr>
          <w:rFonts w:eastAsia="Times New Roman" w:cs="Times New Roman"/>
          <w:szCs w:val="24"/>
        </w:rPr>
        <w:t xml:space="preserve">ην </w:t>
      </w:r>
      <w:r w:rsidRPr="00663601">
        <w:rPr>
          <w:rFonts w:eastAsia="Times New Roman"/>
          <w:color w:val="212121"/>
          <w:szCs w:val="24"/>
        </w:rPr>
        <w:t>τεχνι</w:t>
      </w:r>
      <w:r>
        <w:rPr>
          <w:rFonts w:eastAsia="Times New Roman"/>
          <w:color w:val="212121"/>
          <w:szCs w:val="24"/>
        </w:rPr>
        <w:t>κή υπηρεσία που αμφισβητείτε,</w:t>
      </w:r>
      <w:r w:rsidRPr="00663601">
        <w:rPr>
          <w:rFonts w:eastAsia="Times New Roman"/>
          <w:color w:val="212121"/>
          <w:szCs w:val="24"/>
        </w:rPr>
        <w:t xml:space="preserve"> θα ήθελα να πω στο</w:t>
      </w:r>
      <w:r>
        <w:rPr>
          <w:rFonts w:eastAsia="Times New Roman"/>
          <w:color w:val="212121"/>
          <w:szCs w:val="24"/>
        </w:rPr>
        <w:t>ν</w:t>
      </w:r>
      <w:r w:rsidRPr="00663601">
        <w:rPr>
          <w:rFonts w:eastAsia="Times New Roman"/>
          <w:color w:val="212121"/>
          <w:szCs w:val="24"/>
        </w:rPr>
        <w:t xml:space="preserve"> συνάδελφο εισηγητή ότι </w:t>
      </w:r>
      <w:r w:rsidRPr="00663601">
        <w:rPr>
          <w:rFonts w:eastAsia="Times New Roman"/>
          <w:color w:val="212121"/>
          <w:szCs w:val="24"/>
        </w:rPr>
        <w:lastRenderedPageBreak/>
        <w:t>αυτή τη στιγμή αν καθυστερούν τα οργανογράμματα</w:t>
      </w:r>
      <w:r>
        <w:rPr>
          <w:rFonts w:eastAsia="Times New Roman"/>
          <w:color w:val="212121"/>
          <w:szCs w:val="24"/>
        </w:rPr>
        <w:t>,</w:t>
      </w:r>
      <w:r w:rsidRPr="00663601">
        <w:rPr>
          <w:rFonts w:eastAsia="Times New Roman"/>
          <w:color w:val="212121"/>
          <w:szCs w:val="24"/>
        </w:rPr>
        <w:t xml:space="preserve"> αν </w:t>
      </w:r>
      <w:r>
        <w:rPr>
          <w:rFonts w:eastAsia="Times New Roman"/>
          <w:color w:val="212121"/>
          <w:szCs w:val="24"/>
        </w:rPr>
        <w:t>καθυστερεί μια</w:t>
      </w:r>
      <w:r w:rsidRPr="00663601">
        <w:rPr>
          <w:rFonts w:eastAsia="Times New Roman"/>
          <w:color w:val="212121"/>
          <w:szCs w:val="24"/>
        </w:rPr>
        <w:t xml:space="preserve"> σειρά </w:t>
      </w:r>
      <w:r>
        <w:rPr>
          <w:rFonts w:eastAsia="Times New Roman"/>
          <w:color w:val="212121"/>
          <w:szCs w:val="24"/>
        </w:rPr>
        <w:t>μέτρων</w:t>
      </w:r>
      <w:r w:rsidRPr="00663601">
        <w:rPr>
          <w:rFonts w:eastAsia="Times New Roman"/>
          <w:color w:val="212121"/>
          <w:szCs w:val="24"/>
        </w:rPr>
        <w:t xml:space="preserve"> που έχουμε θεσπίσει</w:t>
      </w:r>
      <w:r>
        <w:rPr>
          <w:rFonts w:eastAsia="Times New Roman"/>
          <w:color w:val="212121"/>
          <w:szCs w:val="24"/>
        </w:rPr>
        <w:t xml:space="preserve">, οφείλεται στο ότι έχουμε μία </w:t>
      </w:r>
      <w:r>
        <w:rPr>
          <w:rFonts w:eastAsia="Times New Roman"/>
          <w:color w:val="212121"/>
          <w:szCs w:val="24"/>
        </w:rPr>
        <w:t>δημόσια δ</w:t>
      </w:r>
      <w:r w:rsidRPr="00663601">
        <w:rPr>
          <w:rFonts w:eastAsia="Times New Roman"/>
          <w:color w:val="212121"/>
          <w:szCs w:val="24"/>
        </w:rPr>
        <w:t>ιοίκηση</w:t>
      </w:r>
      <w:r>
        <w:rPr>
          <w:rFonts w:eastAsia="Times New Roman"/>
          <w:color w:val="212121"/>
          <w:szCs w:val="24"/>
        </w:rPr>
        <w:t>,</w:t>
      </w:r>
      <w:r w:rsidRPr="00663601">
        <w:rPr>
          <w:rFonts w:eastAsia="Times New Roman"/>
          <w:color w:val="212121"/>
          <w:szCs w:val="24"/>
        </w:rPr>
        <w:t xml:space="preserve"> που δεν έχει ακόμα το </w:t>
      </w:r>
      <w:r w:rsidRPr="00663601">
        <w:rPr>
          <w:rFonts w:eastAsia="Times New Roman"/>
          <w:color w:val="212121"/>
          <w:szCs w:val="24"/>
        </w:rPr>
        <w:t>ανθρώπινο δυναμικό που επιθυμούμε</w:t>
      </w:r>
      <w:r>
        <w:rPr>
          <w:rFonts w:eastAsia="Times New Roman"/>
          <w:color w:val="212121"/>
          <w:szCs w:val="24"/>
        </w:rPr>
        <w:t xml:space="preserve">. Άρα </w:t>
      </w:r>
      <w:r w:rsidRPr="00663601">
        <w:rPr>
          <w:rFonts w:eastAsia="Times New Roman"/>
          <w:color w:val="212121"/>
          <w:szCs w:val="24"/>
        </w:rPr>
        <w:t xml:space="preserve">αυτή </w:t>
      </w:r>
      <w:r>
        <w:rPr>
          <w:rFonts w:eastAsia="Times New Roman"/>
          <w:color w:val="212121"/>
          <w:szCs w:val="24"/>
        </w:rPr>
        <w:t>η</w:t>
      </w:r>
      <w:r w:rsidRPr="00663601">
        <w:rPr>
          <w:rFonts w:eastAsia="Times New Roman"/>
          <w:color w:val="212121"/>
          <w:szCs w:val="24"/>
        </w:rPr>
        <w:t xml:space="preserve"> τεχνική υποστήριξη θα βοηθήσει πάρα πολύ να υλοποιηθούν όλες οι </w:t>
      </w:r>
      <w:r>
        <w:rPr>
          <w:rFonts w:eastAsia="Times New Roman"/>
          <w:color w:val="212121"/>
          <w:szCs w:val="24"/>
        </w:rPr>
        <w:t xml:space="preserve">νομοθετικές </w:t>
      </w:r>
      <w:r w:rsidRPr="00663601">
        <w:rPr>
          <w:rFonts w:eastAsia="Times New Roman"/>
          <w:color w:val="212121"/>
          <w:szCs w:val="24"/>
        </w:rPr>
        <w:t>πρωτοβουλίες που έχουμε λάβει</w:t>
      </w:r>
      <w:r>
        <w:rPr>
          <w:rFonts w:eastAsia="Times New Roman"/>
          <w:color w:val="212121"/>
          <w:szCs w:val="24"/>
        </w:rPr>
        <w:t xml:space="preserve">. </w:t>
      </w:r>
    </w:p>
    <w:p w14:paraId="20A4EC29" w14:textId="77777777" w:rsidR="005D4821" w:rsidRDefault="006B233D">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Κ</w:t>
      </w:r>
      <w:r w:rsidRPr="00663601">
        <w:rPr>
          <w:rFonts w:eastAsia="Times New Roman"/>
          <w:color w:val="212121"/>
          <w:szCs w:val="24"/>
        </w:rPr>
        <w:t xml:space="preserve">αι τέλος </w:t>
      </w:r>
      <w:r>
        <w:rPr>
          <w:rFonts w:eastAsia="Times New Roman"/>
          <w:color w:val="212121"/>
          <w:szCs w:val="24"/>
        </w:rPr>
        <w:t xml:space="preserve">όσον αφορά </w:t>
      </w:r>
      <w:r w:rsidRPr="00663601">
        <w:rPr>
          <w:rFonts w:eastAsia="Times New Roman"/>
          <w:color w:val="212121"/>
          <w:szCs w:val="24"/>
        </w:rPr>
        <w:t xml:space="preserve">αυτό που </w:t>
      </w:r>
      <w:r>
        <w:rPr>
          <w:rFonts w:eastAsia="Times New Roman"/>
          <w:color w:val="212121"/>
          <w:szCs w:val="24"/>
        </w:rPr>
        <w:t>η Υ</w:t>
      </w:r>
      <w:r w:rsidRPr="00663601">
        <w:rPr>
          <w:rFonts w:eastAsia="Times New Roman"/>
          <w:color w:val="212121"/>
          <w:szCs w:val="24"/>
        </w:rPr>
        <w:t xml:space="preserve">πουργός αναφέρει ως ανάκτηση της κυριαρχίας </w:t>
      </w:r>
      <w:r>
        <w:rPr>
          <w:rFonts w:eastAsia="Times New Roman"/>
          <w:color w:val="212121"/>
          <w:szCs w:val="24"/>
        </w:rPr>
        <w:t>-</w:t>
      </w:r>
      <w:r w:rsidRPr="00663601">
        <w:rPr>
          <w:rFonts w:eastAsia="Times New Roman"/>
          <w:color w:val="212121"/>
          <w:szCs w:val="24"/>
        </w:rPr>
        <w:t xml:space="preserve">και </w:t>
      </w:r>
      <w:r>
        <w:rPr>
          <w:rFonts w:eastAsia="Times New Roman"/>
          <w:color w:val="212121"/>
          <w:szCs w:val="24"/>
        </w:rPr>
        <w:t>παρερμηνεύτηκε από τ</w:t>
      </w:r>
      <w:r>
        <w:rPr>
          <w:rFonts w:eastAsia="Times New Roman"/>
          <w:color w:val="212121"/>
          <w:szCs w:val="24"/>
        </w:rPr>
        <w:t>ον κ. Β</w:t>
      </w:r>
      <w:r w:rsidRPr="00663601">
        <w:rPr>
          <w:rFonts w:eastAsia="Times New Roman"/>
          <w:color w:val="212121"/>
          <w:szCs w:val="24"/>
        </w:rPr>
        <w:t>ορίδη</w:t>
      </w:r>
      <w:r>
        <w:rPr>
          <w:rFonts w:eastAsia="Times New Roman"/>
          <w:color w:val="212121"/>
          <w:szCs w:val="24"/>
        </w:rPr>
        <w:t>-,</w:t>
      </w:r>
      <w:r w:rsidRPr="00663601">
        <w:rPr>
          <w:rFonts w:eastAsia="Times New Roman"/>
          <w:color w:val="212121"/>
          <w:szCs w:val="24"/>
        </w:rPr>
        <w:t xml:space="preserve"> θεωρώ ότι μιλάμε για μία ανάκτηση της κυριαρχίας</w:t>
      </w:r>
      <w:r>
        <w:rPr>
          <w:rFonts w:eastAsia="Times New Roman"/>
          <w:color w:val="212121"/>
          <w:szCs w:val="24"/>
        </w:rPr>
        <w:t>,</w:t>
      </w:r>
      <w:r w:rsidRPr="00663601">
        <w:rPr>
          <w:rFonts w:eastAsia="Times New Roman"/>
          <w:color w:val="212121"/>
          <w:szCs w:val="24"/>
        </w:rPr>
        <w:t xml:space="preserve"> που αφορά το</w:t>
      </w:r>
      <w:r>
        <w:rPr>
          <w:rFonts w:eastAsia="Times New Roman"/>
          <w:color w:val="212121"/>
          <w:szCs w:val="24"/>
        </w:rPr>
        <w:t>ν</w:t>
      </w:r>
      <w:r w:rsidRPr="00663601">
        <w:rPr>
          <w:rFonts w:eastAsia="Times New Roman"/>
          <w:color w:val="212121"/>
          <w:szCs w:val="24"/>
        </w:rPr>
        <w:t xml:space="preserve"> σχεδιασμό και την π</w:t>
      </w:r>
      <w:r>
        <w:rPr>
          <w:rFonts w:eastAsia="Times New Roman"/>
          <w:color w:val="212121"/>
          <w:szCs w:val="24"/>
        </w:rPr>
        <w:t xml:space="preserve">αρακολούθηση των πολιτικών της </w:t>
      </w:r>
      <w:r>
        <w:rPr>
          <w:rFonts w:eastAsia="Times New Roman"/>
          <w:color w:val="212121"/>
          <w:szCs w:val="24"/>
        </w:rPr>
        <w:t>δημόσιας δ</w:t>
      </w:r>
      <w:r w:rsidRPr="00663601">
        <w:rPr>
          <w:rFonts w:eastAsia="Times New Roman"/>
          <w:color w:val="212121"/>
          <w:szCs w:val="24"/>
        </w:rPr>
        <w:t>ιοίκησης</w:t>
      </w:r>
      <w:r>
        <w:rPr>
          <w:rFonts w:eastAsia="Times New Roman"/>
          <w:color w:val="212121"/>
          <w:szCs w:val="24"/>
        </w:rPr>
        <w:t xml:space="preserve">. </w:t>
      </w:r>
    </w:p>
    <w:p w14:paraId="20A4EC2A" w14:textId="77777777" w:rsidR="005D4821" w:rsidRDefault="006B233D">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Ε</w:t>
      </w:r>
      <w:r w:rsidRPr="00663601">
        <w:rPr>
          <w:rFonts w:eastAsia="Times New Roman"/>
          <w:color w:val="212121"/>
          <w:szCs w:val="24"/>
        </w:rPr>
        <w:t xml:space="preserve">μείς θέλουμε αυτή η κυριαρχία να επέλθει μέσα από τα </w:t>
      </w:r>
      <w:r>
        <w:rPr>
          <w:rFonts w:eastAsia="Times New Roman"/>
          <w:color w:val="212121"/>
          <w:szCs w:val="24"/>
        </w:rPr>
        <w:t>εργαλεία και τους θεσ</w:t>
      </w:r>
      <w:r w:rsidRPr="00663601">
        <w:rPr>
          <w:rFonts w:eastAsia="Times New Roman"/>
          <w:color w:val="212121"/>
          <w:szCs w:val="24"/>
        </w:rPr>
        <w:t>μούς</w:t>
      </w:r>
      <w:r>
        <w:rPr>
          <w:rFonts w:eastAsia="Times New Roman"/>
          <w:color w:val="212121"/>
          <w:szCs w:val="24"/>
        </w:rPr>
        <w:t>,</w:t>
      </w:r>
      <w:r w:rsidRPr="00663601">
        <w:rPr>
          <w:rFonts w:eastAsia="Times New Roman"/>
          <w:color w:val="212121"/>
          <w:szCs w:val="24"/>
        </w:rPr>
        <w:t xml:space="preserve"> να παράγουμε δηλαδή τεχνο</w:t>
      </w:r>
      <w:r w:rsidRPr="00663601">
        <w:rPr>
          <w:rFonts w:eastAsia="Times New Roman"/>
          <w:color w:val="212121"/>
          <w:szCs w:val="24"/>
        </w:rPr>
        <w:t>γνωσία και να μην εισάγουμε τεχνογνωσία</w:t>
      </w:r>
      <w:r>
        <w:rPr>
          <w:rFonts w:eastAsia="Times New Roman"/>
          <w:color w:val="212121"/>
          <w:szCs w:val="24"/>
        </w:rPr>
        <w:t>,</w:t>
      </w:r>
      <w:r w:rsidRPr="00663601">
        <w:rPr>
          <w:rFonts w:eastAsia="Times New Roman"/>
          <w:color w:val="212121"/>
          <w:szCs w:val="24"/>
        </w:rPr>
        <w:t xml:space="preserve"> που τη χρειαζόμαστε σε μία </w:t>
      </w:r>
      <w:r>
        <w:rPr>
          <w:rFonts w:eastAsia="Times New Roman"/>
          <w:color w:val="212121"/>
          <w:szCs w:val="24"/>
        </w:rPr>
        <w:t xml:space="preserve">αναβάθμιση της </w:t>
      </w:r>
      <w:r>
        <w:rPr>
          <w:rFonts w:eastAsia="Times New Roman"/>
          <w:color w:val="212121"/>
          <w:szCs w:val="24"/>
        </w:rPr>
        <w:t>δημόσιας διοίκησης</w:t>
      </w:r>
      <w:r>
        <w:rPr>
          <w:rFonts w:eastAsia="Times New Roman"/>
          <w:color w:val="212121"/>
          <w:szCs w:val="24"/>
        </w:rPr>
        <w:t xml:space="preserve">. </w:t>
      </w:r>
    </w:p>
    <w:p w14:paraId="20A4EC2B" w14:textId="77777777" w:rsidR="005D4821" w:rsidRDefault="006B233D">
      <w:pPr>
        <w:tabs>
          <w:tab w:val="left" w:pos="2738"/>
          <w:tab w:val="center" w:pos="4753"/>
          <w:tab w:val="left" w:pos="5723"/>
        </w:tabs>
        <w:spacing w:line="600" w:lineRule="auto"/>
        <w:ind w:firstLine="720"/>
        <w:jc w:val="both"/>
        <w:rPr>
          <w:rFonts w:eastAsia="Times New Roman" w:cs="Times New Roman"/>
          <w:szCs w:val="24"/>
        </w:rPr>
      </w:pPr>
      <w:r w:rsidRPr="00CF5893">
        <w:rPr>
          <w:rFonts w:eastAsia="Times New Roman" w:cs="Times New Roman"/>
          <w:b/>
          <w:szCs w:val="24"/>
        </w:rPr>
        <w:t xml:space="preserve">ΠΡΟΕΔΡΕΥΩΝ (Γεώργιος Βαρεμένος): </w:t>
      </w:r>
      <w:r>
        <w:rPr>
          <w:rFonts w:eastAsia="Times New Roman" w:cs="Times New Roman"/>
          <w:szCs w:val="24"/>
        </w:rPr>
        <w:t xml:space="preserve">Ωραία, ολοκληρώστε, κυρία συνάδελφε. </w:t>
      </w:r>
    </w:p>
    <w:p w14:paraId="20A4EC2C" w14:textId="77777777" w:rsidR="005D4821" w:rsidRDefault="006B233D">
      <w:pPr>
        <w:tabs>
          <w:tab w:val="left" w:pos="2738"/>
          <w:tab w:val="center" w:pos="4753"/>
          <w:tab w:val="left" w:pos="5723"/>
        </w:tabs>
        <w:spacing w:line="600" w:lineRule="auto"/>
        <w:ind w:firstLine="720"/>
        <w:jc w:val="both"/>
        <w:rPr>
          <w:rFonts w:eastAsia="Times New Roman" w:cs="Times New Roman"/>
          <w:b/>
          <w:szCs w:val="24"/>
        </w:rPr>
      </w:pPr>
      <w:r>
        <w:rPr>
          <w:rFonts w:eastAsia="Times New Roman" w:cs="Times New Roman"/>
          <w:b/>
          <w:szCs w:val="24"/>
        </w:rPr>
        <w:t xml:space="preserve">ΜΑΡΙΑ ΘΕΛΕΡΙΤΗ: </w:t>
      </w:r>
      <w:r>
        <w:rPr>
          <w:rFonts w:eastAsia="Times New Roman" w:cs="Times New Roman"/>
          <w:szCs w:val="24"/>
        </w:rPr>
        <w:t xml:space="preserve">Ολοκληρώνω. </w:t>
      </w:r>
    </w:p>
    <w:p w14:paraId="20A4EC2D" w14:textId="77777777" w:rsidR="005D4821" w:rsidRDefault="006B233D">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lastRenderedPageBreak/>
        <w:t>Θα ήθελα να αναφερθώ λίγο σ</w:t>
      </w:r>
      <w:r w:rsidRPr="00663601">
        <w:rPr>
          <w:rFonts w:eastAsia="Times New Roman"/>
          <w:color w:val="212121"/>
          <w:szCs w:val="24"/>
        </w:rPr>
        <w:t xml:space="preserve">την τροπολογία </w:t>
      </w:r>
      <w:r>
        <w:rPr>
          <w:rFonts w:eastAsia="Times New Roman"/>
          <w:color w:val="212121"/>
          <w:szCs w:val="24"/>
        </w:rPr>
        <w:t>στην οποία</w:t>
      </w:r>
      <w:r>
        <w:rPr>
          <w:rFonts w:eastAsia="Times New Roman"/>
          <w:color w:val="212121"/>
          <w:szCs w:val="24"/>
        </w:rPr>
        <w:t xml:space="preserve"> αναφέρθηκε ο κ.</w:t>
      </w:r>
      <w:r w:rsidRPr="00663601">
        <w:rPr>
          <w:rFonts w:eastAsia="Times New Roman"/>
          <w:color w:val="212121"/>
          <w:szCs w:val="24"/>
        </w:rPr>
        <w:t xml:space="preserve"> Βορίδης</w:t>
      </w:r>
      <w:r>
        <w:rPr>
          <w:rFonts w:eastAsia="Times New Roman"/>
          <w:color w:val="212121"/>
          <w:szCs w:val="24"/>
        </w:rPr>
        <w:t>. Θ</w:t>
      </w:r>
      <w:r w:rsidRPr="00663601">
        <w:rPr>
          <w:rFonts w:eastAsia="Times New Roman"/>
          <w:color w:val="212121"/>
          <w:szCs w:val="24"/>
        </w:rPr>
        <w:t>α ήθελα να πω το εξής</w:t>
      </w:r>
      <w:r>
        <w:rPr>
          <w:rFonts w:eastAsia="Times New Roman"/>
          <w:color w:val="212121"/>
          <w:szCs w:val="24"/>
        </w:rPr>
        <w:t>: Εδώ μιλάμε για μία ομηρία</w:t>
      </w:r>
      <w:r>
        <w:rPr>
          <w:rFonts w:eastAsia="Times New Roman"/>
          <w:color w:val="212121"/>
          <w:szCs w:val="24"/>
        </w:rPr>
        <w:t>,</w:t>
      </w:r>
      <w:r>
        <w:rPr>
          <w:rFonts w:eastAsia="Times New Roman"/>
          <w:color w:val="212121"/>
          <w:szCs w:val="24"/>
        </w:rPr>
        <w:t xml:space="preserve"> δέκα </w:t>
      </w:r>
      <w:r w:rsidRPr="00663601">
        <w:rPr>
          <w:rFonts w:eastAsia="Times New Roman"/>
          <w:color w:val="212121"/>
          <w:szCs w:val="24"/>
        </w:rPr>
        <w:t>χρόνων</w:t>
      </w:r>
      <w:r>
        <w:rPr>
          <w:rFonts w:eastAsia="Times New Roman"/>
          <w:color w:val="212121"/>
          <w:szCs w:val="24"/>
        </w:rPr>
        <w:t>,</w:t>
      </w:r>
      <w:r w:rsidRPr="00663601">
        <w:rPr>
          <w:rFonts w:eastAsia="Times New Roman"/>
          <w:color w:val="212121"/>
          <w:szCs w:val="24"/>
        </w:rPr>
        <w:t xml:space="preserve"> ανθρώπων που εργάζονται ως υδρονομείς στην ΕΥΔΑΠ</w:t>
      </w:r>
      <w:r>
        <w:rPr>
          <w:rFonts w:eastAsia="Times New Roman"/>
          <w:color w:val="212121"/>
          <w:szCs w:val="24"/>
        </w:rPr>
        <w:t>, έχουν</w:t>
      </w:r>
      <w:r w:rsidRPr="00663601">
        <w:rPr>
          <w:rFonts w:eastAsia="Times New Roman"/>
          <w:color w:val="212121"/>
          <w:szCs w:val="24"/>
        </w:rPr>
        <w:t xml:space="preserve"> περάσει ένα μεγάλο μέρος της ζωής του</w:t>
      </w:r>
      <w:r>
        <w:rPr>
          <w:rFonts w:eastAsia="Times New Roman"/>
          <w:color w:val="212121"/>
          <w:szCs w:val="24"/>
        </w:rPr>
        <w:t>ς</w:t>
      </w:r>
      <w:r w:rsidRPr="00663601">
        <w:rPr>
          <w:rFonts w:eastAsia="Times New Roman"/>
          <w:color w:val="212121"/>
          <w:szCs w:val="24"/>
        </w:rPr>
        <w:t xml:space="preserve"> στα δικαστήρια</w:t>
      </w:r>
      <w:r>
        <w:rPr>
          <w:rFonts w:eastAsia="Times New Roman"/>
          <w:color w:val="212121"/>
          <w:szCs w:val="24"/>
        </w:rPr>
        <w:t>,</w:t>
      </w:r>
      <w:r w:rsidRPr="00663601">
        <w:rPr>
          <w:rFonts w:eastAsia="Times New Roman"/>
          <w:color w:val="212121"/>
          <w:szCs w:val="24"/>
        </w:rPr>
        <w:t xml:space="preserve"> υπάρχει γνωμάτευση του Αρείου Πάγου</w:t>
      </w:r>
      <w:r>
        <w:rPr>
          <w:rFonts w:eastAsia="Times New Roman"/>
          <w:color w:val="212121"/>
          <w:szCs w:val="24"/>
        </w:rPr>
        <w:t>. Και ά</w:t>
      </w:r>
      <w:r w:rsidRPr="00663601">
        <w:rPr>
          <w:rFonts w:eastAsia="Times New Roman"/>
          <w:color w:val="212121"/>
          <w:szCs w:val="24"/>
        </w:rPr>
        <w:t>ρα</w:t>
      </w:r>
      <w:r>
        <w:rPr>
          <w:rFonts w:eastAsia="Times New Roman"/>
          <w:color w:val="212121"/>
          <w:szCs w:val="24"/>
        </w:rPr>
        <w:t xml:space="preserve"> εδώ μ</w:t>
      </w:r>
      <w:r w:rsidRPr="00663601">
        <w:rPr>
          <w:rFonts w:eastAsia="Times New Roman"/>
          <w:color w:val="212121"/>
          <w:szCs w:val="24"/>
        </w:rPr>
        <w:t>ε αυτ</w:t>
      </w:r>
      <w:r w:rsidRPr="00663601">
        <w:rPr>
          <w:rFonts w:eastAsia="Times New Roman"/>
          <w:color w:val="212121"/>
          <w:szCs w:val="24"/>
        </w:rPr>
        <w:t>ή τη νομοθετική ρύθμιση θεωρούμε ότι επιλ</w:t>
      </w:r>
      <w:r>
        <w:rPr>
          <w:rFonts w:eastAsia="Times New Roman"/>
          <w:color w:val="212121"/>
          <w:szCs w:val="24"/>
        </w:rPr>
        <w:t>ύου</w:t>
      </w:r>
      <w:r w:rsidRPr="00663601">
        <w:rPr>
          <w:rFonts w:eastAsia="Times New Roman"/>
          <w:color w:val="212121"/>
          <w:szCs w:val="24"/>
        </w:rPr>
        <w:t xml:space="preserve">με αυτές τις διαφορές των </w:t>
      </w:r>
      <w:r>
        <w:rPr>
          <w:rFonts w:eastAsia="Times New Roman"/>
          <w:color w:val="212121"/>
          <w:szCs w:val="24"/>
        </w:rPr>
        <w:t>δέκα</w:t>
      </w:r>
      <w:r w:rsidRPr="00663601">
        <w:rPr>
          <w:rFonts w:eastAsia="Times New Roman"/>
          <w:color w:val="212121"/>
          <w:szCs w:val="24"/>
        </w:rPr>
        <w:t xml:space="preserve"> χρόνων</w:t>
      </w:r>
      <w:r>
        <w:rPr>
          <w:rFonts w:eastAsia="Times New Roman"/>
          <w:color w:val="212121"/>
          <w:szCs w:val="24"/>
        </w:rPr>
        <w:t xml:space="preserve">, </w:t>
      </w:r>
      <w:r w:rsidRPr="00663601">
        <w:rPr>
          <w:rFonts w:eastAsia="Times New Roman"/>
          <w:color w:val="212121"/>
          <w:szCs w:val="24"/>
        </w:rPr>
        <w:t xml:space="preserve">έτσι ώστε να </w:t>
      </w:r>
      <w:r>
        <w:rPr>
          <w:rFonts w:eastAsia="Times New Roman"/>
          <w:color w:val="212121"/>
          <w:szCs w:val="24"/>
        </w:rPr>
        <w:t xml:space="preserve">μπορεί το </w:t>
      </w:r>
      <w:r>
        <w:rPr>
          <w:rFonts w:eastAsia="Times New Roman"/>
          <w:color w:val="212121"/>
          <w:szCs w:val="24"/>
        </w:rPr>
        <w:t>δ</w:t>
      </w:r>
      <w:r>
        <w:rPr>
          <w:rFonts w:eastAsia="Times New Roman"/>
          <w:color w:val="212121"/>
          <w:szCs w:val="24"/>
        </w:rPr>
        <w:t xml:space="preserve">ιοικητικό </w:t>
      </w:r>
      <w:r>
        <w:rPr>
          <w:rFonts w:eastAsia="Times New Roman"/>
          <w:color w:val="212121"/>
          <w:szCs w:val="24"/>
        </w:rPr>
        <w:t>\σ</w:t>
      </w:r>
      <w:r>
        <w:rPr>
          <w:rFonts w:eastAsia="Times New Roman"/>
          <w:color w:val="212121"/>
          <w:szCs w:val="24"/>
        </w:rPr>
        <w:t xml:space="preserve">υμβούλιο να </w:t>
      </w:r>
      <w:r w:rsidRPr="00663601">
        <w:rPr>
          <w:rFonts w:eastAsia="Times New Roman"/>
          <w:color w:val="212121"/>
          <w:szCs w:val="24"/>
        </w:rPr>
        <w:t xml:space="preserve">αναλάβει </w:t>
      </w:r>
      <w:r>
        <w:rPr>
          <w:rFonts w:eastAsia="Times New Roman"/>
          <w:color w:val="212121"/>
          <w:szCs w:val="24"/>
        </w:rPr>
        <w:t xml:space="preserve">αυτή </w:t>
      </w:r>
      <w:r w:rsidRPr="00663601">
        <w:rPr>
          <w:rFonts w:eastAsia="Times New Roman"/>
          <w:color w:val="212121"/>
          <w:szCs w:val="24"/>
        </w:rPr>
        <w:t>την πρωτοβουλία</w:t>
      </w:r>
      <w:r>
        <w:rPr>
          <w:rFonts w:eastAsia="Times New Roman"/>
          <w:color w:val="212121"/>
          <w:szCs w:val="24"/>
        </w:rPr>
        <w:t>.</w:t>
      </w:r>
    </w:p>
    <w:p w14:paraId="20A4EC2E" w14:textId="77777777" w:rsidR="005D4821" w:rsidRDefault="006B233D">
      <w:pPr>
        <w:tabs>
          <w:tab w:val="left" w:pos="2738"/>
          <w:tab w:val="center" w:pos="4753"/>
          <w:tab w:val="left" w:pos="5723"/>
        </w:tabs>
        <w:spacing w:line="600" w:lineRule="auto"/>
        <w:ind w:firstLine="720"/>
        <w:jc w:val="both"/>
        <w:rPr>
          <w:rFonts w:eastAsia="Times New Roman" w:cs="Times New Roman"/>
          <w:szCs w:val="24"/>
        </w:rPr>
      </w:pPr>
      <w:r w:rsidRPr="00CF5893">
        <w:rPr>
          <w:rFonts w:eastAsia="Times New Roman" w:cs="Times New Roman"/>
          <w:b/>
          <w:szCs w:val="24"/>
        </w:rPr>
        <w:t xml:space="preserve">ΠΡΟΕΔΡΕΥΩΝ (Γεώργιος Βαρεμένος): </w:t>
      </w:r>
      <w:r>
        <w:rPr>
          <w:rFonts w:eastAsia="Times New Roman" w:cs="Times New Roman"/>
          <w:szCs w:val="24"/>
        </w:rPr>
        <w:t xml:space="preserve">Τελειώσατε, κυρία </w:t>
      </w:r>
      <w:proofErr w:type="spellStart"/>
      <w:r>
        <w:rPr>
          <w:rFonts w:eastAsia="Times New Roman" w:cs="Times New Roman"/>
          <w:szCs w:val="24"/>
        </w:rPr>
        <w:t>Θελερίτη</w:t>
      </w:r>
      <w:proofErr w:type="spellEnd"/>
      <w:r>
        <w:rPr>
          <w:rFonts w:eastAsia="Times New Roman" w:cs="Times New Roman"/>
          <w:szCs w:val="24"/>
        </w:rPr>
        <w:t xml:space="preserve">, σας παρακαλώ. </w:t>
      </w:r>
    </w:p>
    <w:p w14:paraId="20A4EC2F" w14:textId="77777777" w:rsidR="005D4821" w:rsidRDefault="006B233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ΜΑΡΙΑ ΘΕΛΕΡΙΤΗ: </w:t>
      </w:r>
      <w:r>
        <w:rPr>
          <w:rFonts w:eastAsia="Times New Roman" w:cs="Times New Roman"/>
          <w:szCs w:val="24"/>
        </w:rPr>
        <w:t>Τέ</w:t>
      </w:r>
      <w:r>
        <w:rPr>
          <w:rFonts w:eastAsia="Times New Roman" w:cs="Times New Roman"/>
          <w:szCs w:val="24"/>
        </w:rPr>
        <w:t>λος…</w:t>
      </w:r>
    </w:p>
    <w:p w14:paraId="20A4EC30" w14:textId="77777777" w:rsidR="005D4821" w:rsidRDefault="006B233D">
      <w:pPr>
        <w:tabs>
          <w:tab w:val="left" w:pos="2738"/>
          <w:tab w:val="center" w:pos="4753"/>
          <w:tab w:val="left" w:pos="5723"/>
        </w:tabs>
        <w:spacing w:line="600" w:lineRule="auto"/>
        <w:ind w:firstLine="720"/>
        <w:jc w:val="both"/>
        <w:rPr>
          <w:rFonts w:eastAsia="Times New Roman"/>
          <w:color w:val="212121"/>
          <w:szCs w:val="24"/>
        </w:rPr>
      </w:pPr>
      <w:r>
        <w:rPr>
          <w:rFonts w:eastAsia="Times New Roman" w:cs="Times New Roman"/>
          <w:szCs w:val="24"/>
        </w:rPr>
        <w:t>Τελειώνω, κύριε Πρόεδρε, είναι η τελευταία</w:t>
      </w:r>
      <w:r w:rsidRPr="00663601">
        <w:rPr>
          <w:rFonts w:eastAsia="Times New Roman"/>
          <w:color w:val="212121"/>
          <w:szCs w:val="24"/>
        </w:rPr>
        <w:t xml:space="preserve"> μου πρόταση</w:t>
      </w:r>
      <w:r>
        <w:rPr>
          <w:rFonts w:eastAsia="Times New Roman"/>
          <w:color w:val="212121"/>
          <w:szCs w:val="24"/>
        </w:rPr>
        <w:t>.</w:t>
      </w:r>
    </w:p>
    <w:p w14:paraId="20A4EC31" w14:textId="77777777" w:rsidR="005D4821" w:rsidRDefault="006B233D">
      <w:pPr>
        <w:tabs>
          <w:tab w:val="left" w:pos="2738"/>
          <w:tab w:val="center" w:pos="4753"/>
          <w:tab w:val="left" w:pos="5723"/>
        </w:tabs>
        <w:spacing w:line="600" w:lineRule="auto"/>
        <w:ind w:firstLine="720"/>
        <w:jc w:val="both"/>
        <w:rPr>
          <w:rFonts w:eastAsia="Times New Roman" w:cs="Times New Roman"/>
          <w:szCs w:val="24"/>
        </w:rPr>
      </w:pPr>
      <w:r w:rsidRPr="00CF5893">
        <w:rPr>
          <w:rFonts w:eastAsia="Times New Roman" w:cs="Times New Roman"/>
          <w:b/>
          <w:szCs w:val="24"/>
        </w:rPr>
        <w:t xml:space="preserve">ΠΡΟΕΔΡΕΥΩΝ (Γεώργιος Βαρεμένος): </w:t>
      </w:r>
      <w:r>
        <w:rPr>
          <w:rFonts w:eastAsia="Times New Roman" w:cs="Times New Roman"/>
          <w:szCs w:val="24"/>
        </w:rPr>
        <w:t xml:space="preserve">Να είναι το οριστικό τέλος, όμως. </w:t>
      </w:r>
    </w:p>
    <w:p w14:paraId="20A4EC32" w14:textId="77777777" w:rsidR="005D4821" w:rsidRDefault="006B233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ΜΑΡΙΑ ΘΕΛΕΡΙΤΗ: </w:t>
      </w:r>
      <w:r>
        <w:rPr>
          <w:rFonts w:eastAsia="Times New Roman" w:cs="Times New Roman"/>
          <w:szCs w:val="24"/>
        </w:rPr>
        <w:t xml:space="preserve">Το οριστικό τέλος θα είναι, κύριε Πρόεδρε. </w:t>
      </w:r>
    </w:p>
    <w:p w14:paraId="20A4EC33" w14:textId="77777777" w:rsidR="005D4821" w:rsidRDefault="006B233D">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lastRenderedPageBreak/>
        <w:t>Ν</w:t>
      </w:r>
      <w:r w:rsidRPr="00663601">
        <w:rPr>
          <w:rFonts w:eastAsia="Times New Roman"/>
          <w:color w:val="212121"/>
          <w:szCs w:val="24"/>
        </w:rPr>
        <w:t xml:space="preserve">ομίζω ότι </w:t>
      </w:r>
      <w:r>
        <w:rPr>
          <w:rFonts w:eastAsia="Times New Roman"/>
          <w:color w:val="212121"/>
          <w:szCs w:val="24"/>
        </w:rPr>
        <w:t>ο εκσυγχρονισμός του Υπαλληλικού Κώδικα με διατάξεις</w:t>
      </w:r>
      <w:r w:rsidRPr="00663601">
        <w:rPr>
          <w:rFonts w:eastAsia="Times New Roman"/>
          <w:color w:val="212121"/>
          <w:szCs w:val="24"/>
        </w:rPr>
        <w:t xml:space="preserve"> κοι</w:t>
      </w:r>
      <w:r w:rsidRPr="00663601">
        <w:rPr>
          <w:rFonts w:eastAsia="Times New Roman"/>
          <w:color w:val="212121"/>
          <w:szCs w:val="24"/>
        </w:rPr>
        <w:t>νωνικού χαρακτήρα</w:t>
      </w:r>
      <w:r>
        <w:rPr>
          <w:rFonts w:eastAsia="Times New Roman"/>
          <w:color w:val="212121"/>
          <w:szCs w:val="24"/>
        </w:rPr>
        <w:t xml:space="preserve">, </w:t>
      </w:r>
      <w:r w:rsidRPr="00663601">
        <w:rPr>
          <w:rFonts w:eastAsia="Times New Roman"/>
          <w:color w:val="212121"/>
          <w:szCs w:val="24"/>
        </w:rPr>
        <w:t>συμπεριλαμβανομένων και των</w:t>
      </w:r>
      <w:r>
        <w:rPr>
          <w:rFonts w:eastAsia="Times New Roman"/>
          <w:color w:val="212121"/>
          <w:szCs w:val="24"/>
        </w:rPr>
        <w:t xml:space="preserve"> νομοθετικών ρυθμίσεων που αφορούν</w:t>
      </w:r>
      <w:r w:rsidRPr="00663601">
        <w:rPr>
          <w:rFonts w:eastAsia="Times New Roman"/>
          <w:color w:val="212121"/>
          <w:szCs w:val="24"/>
        </w:rPr>
        <w:t xml:space="preserve"> </w:t>
      </w:r>
      <w:r>
        <w:rPr>
          <w:rFonts w:eastAsia="Times New Roman"/>
          <w:color w:val="212121"/>
          <w:szCs w:val="24"/>
        </w:rPr>
        <w:t xml:space="preserve">στις αλλαγές στις μορφές </w:t>
      </w:r>
      <w:r w:rsidRPr="00663601">
        <w:rPr>
          <w:rFonts w:eastAsia="Times New Roman"/>
          <w:color w:val="212121"/>
          <w:szCs w:val="24"/>
        </w:rPr>
        <w:t xml:space="preserve">της οικογένειας </w:t>
      </w:r>
      <w:r>
        <w:rPr>
          <w:rFonts w:eastAsia="Times New Roman"/>
          <w:color w:val="212121"/>
          <w:szCs w:val="24"/>
        </w:rPr>
        <w:t>–</w:t>
      </w:r>
      <w:r w:rsidRPr="00663601">
        <w:rPr>
          <w:rFonts w:eastAsia="Times New Roman"/>
          <w:color w:val="212121"/>
          <w:szCs w:val="24"/>
        </w:rPr>
        <w:t>υιοθέτηση</w:t>
      </w:r>
      <w:r>
        <w:rPr>
          <w:rFonts w:eastAsia="Times New Roman"/>
          <w:color w:val="212121"/>
          <w:szCs w:val="24"/>
        </w:rPr>
        <w:t>, παρένθετη μητρότητα, α</w:t>
      </w:r>
      <w:r w:rsidRPr="00663601">
        <w:rPr>
          <w:rFonts w:eastAsia="Times New Roman"/>
          <w:color w:val="212121"/>
          <w:szCs w:val="24"/>
        </w:rPr>
        <w:t>ναδοχή και λοιπά</w:t>
      </w:r>
      <w:r>
        <w:rPr>
          <w:rFonts w:eastAsia="Times New Roman"/>
          <w:color w:val="212121"/>
          <w:szCs w:val="24"/>
        </w:rPr>
        <w:t>-</w:t>
      </w:r>
      <w:r w:rsidRPr="00663601">
        <w:rPr>
          <w:rFonts w:eastAsia="Times New Roman"/>
          <w:color w:val="212121"/>
          <w:szCs w:val="24"/>
        </w:rPr>
        <w:t xml:space="preserve"> έρχεται να αναβαθμίσει ένα</w:t>
      </w:r>
      <w:r>
        <w:rPr>
          <w:rFonts w:eastAsia="Times New Roman"/>
          <w:color w:val="212121"/>
          <w:szCs w:val="24"/>
        </w:rPr>
        <w:t>ν Υ</w:t>
      </w:r>
      <w:r w:rsidRPr="00663601">
        <w:rPr>
          <w:rFonts w:eastAsia="Times New Roman"/>
          <w:color w:val="212121"/>
          <w:szCs w:val="24"/>
        </w:rPr>
        <w:t>παλλ</w:t>
      </w:r>
      <w:r>
        <w:rPr>
          <w:rFonts w:eastAsia="Times New Roman"/>
          <w:color w:val="212121"/>
          <w:szCs w:val="24"/>
        </w:rPr>
        <w:t>ηλικό Κ</w:t>
      </w:r>
      <w:r w:rsidRPr="00663601">
        <w:rPr>
          <w:rFonts w:eastAsia="Times New Roman"/>
          <w:color w:val="212121"/>
          <w:szCs w:val="24"/>
        </w:rPr>
        <w:t>ώδικα</w:t>
      </w:r>
      <w:r>
        <w:rPr>
          <w:rFonts w:eastAsia="Times New Roman"/>
          <w:color w:val="212121"/>
          <w:szCs w:val="24"/>
        </w:rPr>
        <w:t>,</w:t>
      </w:r>
      <w:r w:rsidRPr="00663601">
        <w:rPr>
          <w:rFonts w:eastAsia="Times New Roman"/>
          <w:color w:val="212121"/>
          <w:szCs w:val="24"/>
        </w:rPr>
        <w:t xml:space="preserve"> να δώσει ένα</w:t>
      </w:r>
      <w:r>
        <w:rPr>
          <w:rFonts w:eastAsia="Times New Roman"/>
          <w:color w:val="212121"/>
          <w:szCs w:val="24"/>
        </w:rPr>
        <w:t>ν</w:t>
      </w:r>
      <w:r w:rsidRPr="00663601">
        <w:rPr>
          <w:rFonts w:eastAsia="Times New Roman"/>
          <w:color w:val="212121"/>
          <w:szCs w:val="24"/>
        </w:rPr>
        <w:t xml:space="preserve"> κοινωνικό χαρακτήρα στις διατάξεις</w:t>
      </w:r>
      <w:r>
        <w:rPr>
          <w:rFonts w:eastAsia="Times New Roman"/>
          <w:color w:val="212121"/>
          <w:szCs w:val="24"/>
        </w:rPr>
        <w:t>,</w:t>
      </w:r>
      <w:r w:rsidRPr="00663601">
        <w:rPr>
          <w:rFonts w:eastAsia="Times New Roman"/>
          <w:color w:val="212121"/>
          <w:szCs w:val="24"/>
        </w:rPr>
        <w:t xml:space="preserve"> που νομίζω ότι είναι αναγκαίες γι</w:t>
      </w:r>
      <w:r>
        <w:rPr>
          <w:rFonts w:eastAsia="Times New Roman"/>
          <w:color w:val="212121"/>
          <w:szCs w:val="24"/>
        </w:rPr>
        <w:t>’</w:t>
      </w:r>
      <w:r w:rsidRPr="00663601">
        <w:rPr>
          <w:rFonts w:eastAsia="Times New Roman"/>
          <w:color w:val="212121"/>
          <w:szCs w:val="24"/>
        </w:rPr>
        <w:t xml:space="preserve"> </w:t>
      </w:r>
      <w:r>
        <w:rPr>
          <w:rFonts w:eastAsia="Times New Roman"/>
          <w:color w:val="212121"/>
          <w:szCs w:val="24"/>
        </w:rPr>
        <w:t xml:space="preserve">αυτή τη </w:t>
      </w:r>
      <w:r>
        <w:rPr>
          <w:rFonts w:eastAsia="Times New Roman"/>
          <w:color w:val="212121"/>
          <w:szCs w:val="24"/>
        </w:rPr>
        <w:t>δημόσια δ</w:t>
      </w:r>
      <w:r w:rsidRPr="00663601">
        <w:rPr>
          <w:rFonts w:eastAsia="Times New Roman"/>
          <w:color w:val="212121"/>
          <w:szCs w:val="24"/>
        </w:rPr>
        <w:t>ιοίκηση</w:t>
      </w:r>
      <w:r w:rsidRPr="00663601">
        <w:rPr>
          <w:rFonts w:eastAsia="Times New Roman"/>
          <w:color w:val="212121"/>
          <w:szCs w:val="24"/>
        </w:rPr>
        <w:t xml:space="preserve"> που εμείς επιθυμούμε</w:t>
      </w:r>
      <w:r>
        <w:rPr>
          <w:rFonts w:eastAsia="Times New Roman"/>
          <w:color w:val="212121"/>
          <w:szCs w:val="24"/>
        </w:rPr>
        <w:t xml:space="preserve">. </w:t>
      </w:r>
    </w:p>
    <w:p w14:paraId="20A4EC34" w14:textId="77777777" w:rsidR="005D4821" w:rsidRDefault="006B233D">
      <w:pPr>
        <w:spacing w:line="600" w:lineRule="auto"/>
        <w:ind w:firstLine="709"/>
        <w:jc w:val="center"/>
        <w:rPr>
          <w:rFonts w:eastAsia="Times New Roman" w:cs="Times New Roman"/>
          <w:szCs w:val="24"/>
        </w:rPr>
      </w:pPr>
      <w:r w:rsidRPr="00B819E1">
        <w:rPr>
          <w:rFonts w:eastAsia="Times New Roman" w:cs="Times New Roman"/>
          <w:szCs w:val="24"/>
        </w:rPr>
        <w:t>(Χειροκροτήματα από την πτέρυγα του ΣΥΡΙΖΑ)</w:t>
      </w:r>
    </w:p>
    <w:p w14:paraId="20A4EC35" w14:textId="77777777" w:rsidR="005D4821" w:rsidRDefault="006B233D">
      <w:pPr>
        <w:tabs>
          <w:tab w:val="left" w:pos="2738"/>
          <w:tab w:val="center" w:pos="4753"/>
          <w:tab w:val="left" w:pos="5723"/>
        </w:tabs>
        <w:spacing w:line="600" w:lineRule="auto"/>
        <w:ind w:firstLine="720"/>
        <w:jc w:val="both"/>
        <w:rPr>
          <w:rFonts w:eastAsia="Times New Roman" w:cs="Times New Roman"/>
          <w:szCs w:val="24"/>
        </w:rPr>
      </w:pPr>
      <w:r w:rsidRPr="00CF5893">
        <w:rPr>
          <w:rFonts w:eastAsia="Times New Roman" w:cs="Times New Roman"/>
          <w:b/>
          <w:szCs w:val="24"/>
        </w:rPr>
        <w:t xml:space="preserve">ΠΡΟΕΔΡΕΥΩΝ (Γεώργιος Βαρεμένος): </w:t>
      </w:r>
      <w:r>
        <w:rPr>
          <w:rFonts w:eastAsia="Times New Roman" w:cs="Times New Roman"/>
          <w:szCs w:val="24"/>
        </w:rPr>
        <w:t>Ο Υφυπουργός κ. Κρέτσος θέλει να παρουσιάσει μία τροπολογία</w:t>
      </w:r>
      <w:r>
        <w:rPr>
          <w:rFonts w:eastAsia="Times New Roman" w:cs="Times New Roman"/>
          <w:szCs w:val="24"/>
        </w:rPr>
        <w:t xml:space="preserve">. </w:t>
      </w:r>
    </w:p>
    <w:p w14:paraId="20A4EC36" w14:textId="77777777" w:rsidR="005D4821" w:rsidRDefault="006B233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Ορίστε, κύριε Υπουργέ, έχετε τον λόγο. </w:t>
      </w:r>
    </w:p>
    <w:p w14:paraId="20A4EC37" w14:textId="77777777" w:rsidR="005D4821" w:rsidRDefault="006B233D">
      <w:pPr>
        <w:tabs>
          <w:tab w:val="left" w:pos="2738"/>
          <w:tab w:val="center" w:pos="4753"/>
          <w:tab w:val="left" w:pos="5723"/>
        </w:tabs>
        <w:spacing w:line="600" w:lineRule="auto"/>
        <w:ind w:firstLine="720"/>
        <w:jc w:val="both"/>
        <w:rPr>
          <w:rFonts w:eastAsia="Times New Roman" w:cs="Times New Roman"/>
          <w:szCs w:val="24"/>
        </w:rPr>
      </w:pPr>
      <w:r w:rsidRPr="002A5FF1">
        <w:rPr>
          <w:rFonts w:eastAsia="Times New Roman" w:cs="Times New Roman"/>
          <w:b/>
          <w:szCs w:val="24"/>
        </w:rPr>
        <w:t>ΕΛΕΥΘΕΡΙΟΣ ΚΡΕΤΣΟΣ (Υφυπουργός Ψηφιακής Πολιτικής, Τηλεπικοινωνιών και Ενημέρωσης):</w:t>
      </w:r>
      <w:r w:rsidRPr="002A5FF1">
        <w:rPr>
          <w:rFonts w:eastAsia="Times New Roman" w:cs="Times New Roman"/>
          <w:szCs w:val="24"/>
        </w:rPr>
        <w:t xml:space="preserve"> </w:t>
      </w:r>
      <w:r>
        <w:rPr>
          <w:rFonts w:eastAsia="Times New Roman" w:cs="Times New Roman"/>
          <w:szCs w:val="24"/>
        </w:rPr>
        <w:t xml:space="preserve">Ευχαριστώ πολύ, κύριε Πρόεδρε. </w:t>
      </w:r>
    </w:p>
    <w:p w14:paraId="20A4EC38" w14:textId="77777777" w:rsidR="005D4821" w:rsidRDefault="006B233D">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Κ</w:t>
      </w:r>
      <w:r w:rsidRPr="00663601">
        <w:rPr>
          <w:rFonts w:eastAsia="Times New Roman"/>
          <w:color w:val="212121"/>
          <w:szCs w:val="24"/>
        </w:rPr>
        <w:t>υρίες και κύριοι</w:t>
      </w:r>
      <w:r>
        <w:rPr>
          <w:rFonts w:eastAsia="Times New Roman"/>
          <w:color w:val="212121"/>
          <w:szCs w:val="24"/>
        </w:rPr>
        <w:t xml:space="preserve"> Βουλευτές, με την προτεινόμενη τροπολογία διαφοροποιείται ο χρόνος καταβολής τω</w:t>
      </w:r>
      <w:r>
        <w:rPr>
          <w:rFonts w:eastAsia="Times New Roman"/>
          <w:color w:val="212121"/>
          <w:szCs w:val="24"/>
        </w:rPr>
        <w:t xml:space="preserve">ν δόσεων του τιμήματος κάθε άδειας </w:t>
      </w:r>
      <w:proofErr w:type="spellStart"/>
      <w:r>
        <w:rPr>
          <w:rFonts w:eastAsia="Times New Roman"/>
          <w:color w:val="212121"/>
          <w:szCs w:val="24"/>
        </w:rPr>
        <w:t>παρόχου</w:t>
      </w:r>
      <w:proofErr w:type="spellEnd"/>
      <w:r>
        <w:rPr>
          <w:rFonts w:eastAsia="Times New Roman"/>
          <w:color w:val="212121"/>
          <w:szCs w:val="24"/>
        </w:rPr>
        <w:t xml:space="preserve"> περιεχομένου επίγειας ψηφιακής </w:t>
      </w:r>
      <w:r w:rsidRPr="00663601">
        <w:rPr>
          <w:rFonts w:eastAsia="Times New Roman"/>
          <w:color w:val="212121"/>
          <w:szCs w:val="24"/>
        </w:rPr>
        <w:lastRenderedPageBreak/>
        <w:t xml:space="preserve">τηλεοπτικής </w:t>
      </w:r>
      <w:proofErr w:type="spellStart"/>
      <w:r>
        <w:rPr>
          <w:rFonts w:eastAsia="Times New Roman"/>
          <w:color w:val="212121"/>
          <w:szCs w:val="24"/>
        </w:rPr>
        <w:t>ευρυ</w:t>
      </w:r>
      <w:r w:rsidRPr="00663601">
        <w:rPr>
          <w:rFonts w:eastAsia="Times New Roman"/>
          <w:color w:val="212121"/>
          <w:szCs w:val="24"/>
        </w:rPr>
        <w:t>εκπομπής</w:t>
      </w:r>
      <w:proofErr w:type="spellEnd"/>
      <w:r w:rsidRPr="00663601">
        <w:rPr>
          <w:rFonts w:eastAsia="Times New Roman"/>
          <w:color w:val="212121"/>
          <w:szCs w:val="24"/>
        </w:rPr>
        <w:t xml:space="preserve"> ελεύθερης λήψης</w:t>
      </w:r>
      <w:r>
        <w:rPr>
          <w:rFonts w:eastAsia="Times New Roman"/>
          <w:color w:val="212121"/>
          <w:szCs w:val="24"/>
        </w:rPr>
        <w:t xml:space="preserve"> </w:t>
      </w:r>
      <w:r w:rsidRPr="00663601">
        <w:rPr>
          <w:rFonts w:eastAsia="Times New Roman"/>
          <w:color w:val="212121"/>
          <w:szCs w:val="24"/>
        </w:rPr>
        <w:t>που έπονται της πρώτης δόσης και προβλέπεται ότι κάθε δ</w:t>
      </w:r>
      <w:r>
        <w:rPr>
          <w:rFonts w:eastAsia="Times New Roman"/>
          <w:color w:val="212121"/>
          <w:szCs w:val="24"/>
        </w:rPr>
        <w:t>όση θα καταβάλλεται μέχρι τη 15</w:t>
      </w:r>
      <w:r w:rsidRPr="009D21F9">
        <w:rPr>
          <w:rFonts w:eastAsia="Times New Roman"/>
          <w:color w:val="212121"/>
          <w:szCs w:val="24"/>
          <w:vertAlign w:val="superscript"/>
        </w:rPr>
        <w:t>η</w:t>
      </w:r>
      <w:r>
        <w:rPr>
          <w:rFonts w:eastAsia="Times New Roman"/>
          <w:color w:val="212121"/>
          <w:szCs w:val="24"/>
        </w:rPr>
        <w:t xml:space="preserve"> </w:t>
      </w:r>
      <w:r w:rsidRPr="00663601">
        <w:rPr>
          <w:rFonts w:eastAsia="Times New Roman"/>
          <w:color w:val="212121"/>
          <w:szCs w:val="24"/>
        </w:rPr>
        <w:t>Μαΐου κάθε ημερολογιακού έτους</w:t>
      </w:r>
      <w:r>
        <w:rPr>
          <w:rFonts w:eastAsia="Times New Roman"/>
          <w:color w:val="212121"/>
          <w:szCs w:val="24"/>
        </w:rPr>
        <w:t>.</w:t>
      </w:r>
    </w:p>
    <w:p w14:paraId="20A4EC39" w14:textId="77777777" w:rsidR="005D4821" w:rsidRDefault="006B233D">
      <w:pPr>
        <w:tabs>
          <w:tab w:val="left" w:pos="2738"/>
          <w:tab w:val="center" w:pos="4753"/>
          <w:tab w:val="left" w:pos="5723"/>
        </w:tabs>
        <w:spacing w:line="600" w:lineRule="auto"/>
        <w:ind w:firstLine="720"/>
        <w:jc w:val="both"/>
        <w:rPr>
          <w:rFonts w:eastAsia="Times New Roman"/>
          <w:color w:val="212121"/>
          <w:szCs w:val="24"/>
        </w:rPr>
      </w:pPr>
      <w:r w:rsidRPr="00663601">
        <w:rPr>
          <w:rFonts w:eastAsia="Times New Roman"/>
          <w:color w:val="212121"/>
          <w:szCs w:val="24"/>
        </w:rPr>
        <w:t>Όπως είναι γνωστό</w:t>
      </w:r>
      <w:r>
        <w:rPr>
          <w:rFonts w:eastAsia="Times New Roman"/>
          <w:color w:val="212121"/>
          <w:szCs w:val="24"/>
        </w:rPr>
        <w:t>,</w:t>
      </w:r>
      <w:r w:rsidRPr="00663601">
        <w:rPr>
          <w:rFonts w:eastAsia="Times New Roman"/>
          <w:color w:val="212121"/>
          <w:szCs w:val="24"/>
        </w:rPr>
        <w:t xml:space="preserve"> το</w:t>
      </w:r>
      <w:r>
        <w:rPr>
          <w:rFonts w:eastAsia="Times New Roman"/>
          <w:color w:val="212121"/>
          <w:szCs w:val="24"/>
        </w:rPr>
        <w:t>ν</w:t>
      </w:r>
      <w:r w:rsidRPr="00663601">
        <w:rPr>
          <w:rFonts w:eastAsia="Times New Roman"/>
          <w:color w:val="212121"/>
          <w:szCs w:val="24"/>
        </w:rPr>
        <w:t xml:space="preserve"> Σεπτέμβριο </w:t>
      </w:r>
      <w:r>
        <w:rPr>
          <w:rFonts w:eastAsia="Times New Roman"/>
          <w:color w:val="212121"/>
          <w:szCs w:val="24"/>
        </w:rPr>
        <w:t xml:space="preserve">του </w:t>
      </w:r>
      <w:r w:rsidRPr="00663601">
        <w:rPr>
          <w:rFonts w:eastAsia="Times New Roman"/>
          <w:color w:val="212121"/>
          <w:szCs w:val="24"/>
        </w:rPr>
        <w:t xml:space="preserve">2018 ολοκληρώθηκε ο </w:t>
      </w:r>
      <w:r>
        <w:rPr>
          <w:rFonts w:eastAsia="Times New Roman"/>
          <w:color w:val="212121"/>
          <w:szCs w:val="24"/>
        </w:rPr>
        <w:t xml:space="preserve">διαγωνισμός για την </w:t>
      </w:r>
      <w:proofErr w:type="spellStart"/>
      <w:r>
        <w:rPr>
          <w:rFonts w:eastAsia="Times New Roman"/>
          <w:color w:val="212121"/>
          <w:szCs w:val="24"/>
        </w:rPr>
        <w:t>αδειοδότηση</w:t>
      </w:r>
      <w:proofErr w:type="spellEnd"/>
      <w:r>
        <w:rPr>
          <w:rFonts w:eastAsia="Times New Roman"/>
          <w:color w:val="212121"/>
          <w:szCs w:val="24"/>
        </w:rPr>
        <w:t xml:space="preserve"> των</w:t>
      </w:r>
      <w:r w:rsidRPr="00663601">
        <w:rPr>
          <w:rFonts w:eastAsia="Times New Roman"/>
          <w:color w:val="212121"/>
          <w:szCs w:val="24"/>
        </w:rPr>
        <w:t xml:space="preserve"> τηλεοπτικών σταθμών εθνικής εμβέλειας ενημερωτικού προγράμματος γενικού περιεχομένου</w:t>
      </w:r>
      <w:r>
        <w:rPr>
          <w:rFonts w:eastAsia="Times New Roman"/>
          <w:color w:val="212121"/>
          <w:szCs w:val="24"/>
        </w:rPr>
        <w:t>, κατά τον οποίο</w:t>
      </w:r>
      <w:r w:rsidRPr="00663601">
        <w:rPr>
          <w:rFonts w:eastAsia="Times New Roman"/>
          <w:color w:val="212121"/>
          <w:szCs w:val="24"/>
        </w:rPr>
        <w:t xml:space="preserve"> </w:t>
      </w:r>
      <w:proofErr w:type="spellStart"/>
      <w:r w:rsidRPr="00663601">
        <w:rPr>
          <w:rFonts w:eastAsia="Times New Roman"/>
          <w:color w:val="212121"/>
          <w:szCs w:val="24"/>
        </w:rPr>
        <w:t>αδειοδοτήθηκαν</w:t>
      </w:r>
      <w:proofErr w:type="spellEnd"/>
      <w:r w:rsidRPr="00663601">
        <w:rPr>
          <w:rFonts w:eastAsia="Times New Roman"/>
          <w:color w:val="212121"/>
          <w:szCs w:val="24"/>
        </w:rPr>
        <w:t xml:space="preserve"> </w:t>
      </w:r>
      <w:r>
        <w:rPr>
          <w:rFonts w:eastAsia="Times New Roman"/>
          <w:color w:val="212121"/>
          <w:szCs w:val="24"/>
        </w:rPr>
        <w:t>πέντε</w:t>
      </w:r>
      <w:r w:rsidRPr="00663601">
        <w:rPr>
          <w:rFonts w:eastAsia="Times New Roman"/>
          <w:color w:val="212121"/>
          <w:szCs w:val="24"/>
        </w:rPr>
        <w:t xml:space="preserve"> </w:t>
      </w:r>
      <w:proofErr w:type="spellStart"/>
      <w:r w:rsidRPr="00663601">
        <w:rPr>
          <w:rFonts w:eastAsia="Times New Roman"/>
          <w:color w:val="212121"/>
          <w:szCs w:val="24"/>
        </w:rPr>
        <w:t>πάροχοι</w:t>
      </w:r>
      <w:proofErr w:type="spellEnd"/>
      <w:r w:rsidRPr="00663601">
        <w:rPr>
          <w:rFonts w:eastAsia="Times New Roman"/>
          <w:color w:val="212121"/>
          <w:szCs w:val="24"/>
        </w:rPr>
        <w:t xml:space="preserve"> περιεχομένου αυτής της κατηγορίας</w:t>
      </w:r>
      <w:r>
        <w:rPr>
          <w:rFonts w:eastAsia="Times New Roman"/>
          <w:color w:val="212121"/>
          <w:szCs w:val="24"/>
        </w:rPr>
        <w:t xml:space="preserve">. </w:t>
      </w:r>
    </w:p>
    <w:p w14:paraId="20A4EC3A" w14:textId="77777777" w:rsidR="005D4821" w:rsidRDefault="006B233D">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Μ</w:t>
      </w:r>
      <w:r w:rsidRPr="00663601">
        <w:rPr>
          <w:rFonts w:eastAsia="Times New Roman"/>
          <w:color w:val="212121"/>
          <w:szCs w:val="24"/>
        </w:rPr>
        <w:t>ετά από επίμονες</w:t>
      </w:r>
      <w:r w:rsidRPr="00663601">
        <w:rPr>
          <w:rFonts w:eastAsia="Times New Roman"/>
          <w:color w:val="212121"/>
          <w:szCs w:val="24"/>
        </w:rPr>
        <w:t xml:space="preserve"> και πολλαπλές προσπάθειες </w:t>
      </w:r>
      <w:r>
        <w:rPr>
          <w:rFonts w:eastAsia="Times New Roman"/>
          <w:color w:val="212121"/>
          <w:szCs w:val="24"/>
        </w:rPr>
        <w:t>αυτής της Κυβέρνησης</w:t>
      </w:r>
      <w:r w:rsidRPr="00663601">
        <w:rPr>
          <w:rFonts w:eastAsia="Times New Roman"/>
          <w:color w:val="212121"/>
          <w:szCs w:val="24"/>
        </w:rPr>
        <w:t xml:space="preserve"> έλαβαν τέλος </w:t>
      </w:r>
      <w:r>
        <w:rPr>
          <w:rFonts w:eastAsia="Times New Roman"/>
          <w:color w:val="212121"/>
          <w:szCs w:val="24"/>
        </w:rPr>
        <w:t>τριάντα</w:t>
      </w:r>
      <w:r w:rsidRPr="00663601">
        <w:rPr>
          <w:rFonts w:eastAsia="Times New Roman"/>
          <w:color w:val="212121"/>
          <w:szCs w:val="24"/>
        </w:rPr>
        <w:t xml:space="preserve"> χρόνια ανομίας και παράνομης αξιοποίηση</w:t>
      </w:r>
      <w:r>
        <w:rPr>
          <w:rFonts w:eastAsia="Times New Roman"/>
          <w:color w:val="212121"/>
          <w:szCs w:val="24"/>
        </w:rPr>
        <w:t>ς</w:t>
      </w:r>
      <w:r w:rsidRPr="00663601">
        <w:rPr>
          <w:rFonts w:eastAsia="Times New Roman"/>
          <w:color w:val="212121"/>
          <w:szCs w:val="24"/>
        </w:rPr>
        <w:t xml:space="preserve"> ενός δημόσιο</w:t>
      </w:r>
      <w:r>
        <w:rPr>
          <w:rFonts w:eastAsia="Times New Roman"/>
          <w:color w:val="212121"/>
          <w:szCs w:val="24"/>
        </w:rPr>
        <w:t>υ αγαθού και η Ελλάδα απέκτησε, ε</w:t>
      </w:r>
      <w:r w:rsidRPr="00663601">
        <w:rPr>
          <w:rFonts w:eastAsia="Times New Roman"/>
          <w:color w:val="212121"/>
          <w:szCs w:val="24"/>
        </w:rPr>
        <w:t>πιτέλους</w:t>
      </w:r>
      <w:r>
        <w:rPr>
          <w:rFonts w:eastAsia="Times New Roman"/>
          <w:color w:val="212121"/>
          <w:szCs w:val="24"/>
        </w:rPr>
        <w:t>,</w:t>
      </w:r>
      <w:r w:rsidRPr="00663601">
        <w:rPr>
          <w:rFonts w:eastAsia="Times New Roman"/>
          <w:color w:val="212121"/>
          <w:szCs w:val="24"/>
        </w:rPr>
        <w:t xml:space="preserve"> τηλεοπτικούς σταθμούς με νόμιμες άδειες</w:t>
      </w:r>
      <w:r>
        <w:rPr>
          <w:rFonts w:eastAsia="Times New Roman"/>
          <w:color w:val="212121"/>
          <w:szCs w:val="24"/>
        </w:rPr>
        <w:t>.</w:t>
      </w:r>
    </w:p>
    <w:p w14:paraId="20A4EC3B" w14:textId="77777777" w:rsidR="005D4821" w:rsidRDefault="006B233D">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Οι </w:t>
      </w:r>
      <w:proofErr w:type="spellStart"/>
      <w:r>
        <w:rPr>
          <w:rFonts w:eastAsia="Times New Roman"/>
          <w:color w:val="212121"/>
          <w:szCs w:val="24"/>
        </w:rPr>
        <w:t>αδειοδοτημένοι</w:t>
      </w:r>
      <w:proofErr w:type="spellEnd"/>
      <w:r w:rsidRPr="00663601">
        <w:rPr>
          <w:rFonts w:eastAsia="Times New Roman"/>
          <w:color w:val="212121"/>
          <w:szCs w:val="24"/>
        </w:rPr>
        <w:t xml:space="preserve"> τηλεοπτικοί σταθμοί κατέβαλαν </w:t>
      </w:r>
      <w:r>
        <w:rPr>
          <w:rFonts w:eastAsia="Times New Roman"/>
          <w:color w:val="212121"/>
          <w:szCs w:val="24"/>
        </w:rPr>
        <w:t>στ</w:t>
      </w:r>
      <w:r>
        <w:rPr>
          <w:rFonts w:eastAsia="Times New Roman"/>
          <w:color w:val="212121"/>
          <w:szCs w:val="24"/>
        </w:rPr>
        <w:t xml:space="preserve">α </w:t>
      </w:r>
      <w:r w:rsidRPr="00663601">
        <w:rPr>
          <w:rFonts w:eastAsia="Times New Roman"/>
          <w:color w:val="212121"/>
          <w:szCs w:val="24"/>
        </w:rPr>
        <w:t xml:space="preserve">μέσα </w:t>
      </w:r>
      <w:r>
        <w:rPr>
          <w:rFonts w:eastAsia="Times New Roman"/>
          <w:color w:val="212121"/>
          <w:szCs w:val="24"/>
        </w:rPr>
        <w:t xml:space="preserve">του </w:t>
      </w:r>
      <w:r w:rsidRPr="00663601">
        <w:rPr>
          <w:rFonts w:eastAsia="Times New Roman"/>
          <w:color w:val="212121"/>
          <w:szCs w:val="24"/>
        </w:rPr>
        <w:t xml:space="preserve">Σεπτεμβρίου 2018 </w:t>
      </w:r>
      <w:r>
        <w:rPr>
          <w:rFonts w:eastAsia="Times New Roman"/>
          <w:color w:val="212121"/>
          <w:szCs w:val="24"/>
        </w:rPr>
        <w:t>την</w:t>
      </w:r>
      <w:r w:rsidRPr="00663601">
        <w:rPr>
          <w:rFonts w:eastAsia="Times New Roman"/>
          <w:color w:val="212121"/>
          <w:szCs w:val="24"/>
        </w:rPr>
        <w:t xml:space="preserve"> πρώτη δόση του τιμήματος ύψους 3,5 εκατομμυρίων ευρώ από τις </w:t>
      </w:r>
      <w:r>
        <w:rPr>
          <w:rFonts w:eastAsia="Times New Roman"/>
          <w:color w:val="212121"/>
          <w:szCs w:val="24"/>
        </w:rPr>
        <w:t>δέκα</w:t>
      </w:r>
      <w:r w:rsidRPr="00663601">
        <w:rPr>
          <w:rFonts w:eastAsia="Times New Roman"/>
          <w:color w:val="212121"/>
          <w:szCs w:val="24"/>
        </w:rPr>
        <w:t xml:space="preserve"> συνολικά δόσεις </w:t>
      </w:r>
      <w:r>
        <w:rPr>
          <w:rFonts w:eastAsia="Times New Roman"/>
          <w:color w:val="212121"/>
          <w:szCs w:val="24"/>
        </w:rPr>
        <w:t xml:space="preserve">για τη δεκαετούς διάρκειας άδεια </w:t>
      </w:r>
      <w:r w:rsidRPr="00663601">
        <w:rPr>
          <w:rFonts w:eastAsia="Times New Roman"/>
          <w:color w:val="212121"/>
          <w:szCs w:val="24"/>
        </w:rPr>
        <w:t>που πλέον κατέχ</w:t>
      </w:r>
      <w:r>
        <w:rPr>
          <w:rFonts w:eastAsia="Times New Roman"/>
          <w:color w:val="212121"/>
          <w:szCs w:val="24"/>
        </w:rPr>
        <w:t xml:space="preserve">ουν. </w:t>
      </w:r>
    </w:p>
    <w:p w14:paraId="20A4EC3C" w14:textId="77777777" w:rsidR="005D4821" w:rsidRDefault="006B233D">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Η</w:t>
      </w:r>
      <w:r w:rsidRPr="00663601">
        <w:rPr>
          <w:rFonts w:eastAsia="Times New Roman"/>
          <w:color w:val="212121"/>
          <w:szCs w:val="24"/>
        </w:rPr>
        <w:t xml:space="preserve"> πολιτεία</w:t>
      </w:r>
      <w:r>
        <w:rPr>
          <w:rFonts w:eastAsia="Times New Roman"/>
          <w:color w:val="212121"/>
          <w:szCs w:val="24"/>
        </w:rPr>
        <w:t>,</w:t>
      </w:r>
      <w:r w:rsidRPr="00663601">
        <w:rPr>
          <w:rFonts w:eastAsia="Times New Roman"/>
          <w:color w:val="212121"/>
          <w:szCs w:val="24"/>
        </w:rPr>
        <w:t xml:space="preserve"> εκτός από </w:t>
      </w:r>
      <w:r>
        <w:rPr>
          <w:rFonts w:eastAsia="Times New Roman"/>
          <w:color w:val="212121"/>
          <w:szCs w:val="24"/>
        </w:rPr>
        <w:t>καθεστώς νομιμότητας το οποίο</w:t>
      </w:r>
      <w:r w:rsidRPr="00663601">
        <w:rPr>
          <w:rFonts w:eastAsia="Times New Roman"/>
          <w:color w:val="212121"/>
          <w:szCs w:val="24"/>
        </w:rPr>
        <w:t xml:space="preserve"> πέτυχε </w:t>
      </w:r>
      <w:r>
        <w:rPr>
          <w:rFonts w:eastAsia="Times New Roman"/>
          <w:color w:val="212121"/>
          <w:szCs w:val="24"/>
        </w:rPr>
        <w:t>και επέβαλε</w:t>
      </w:r>
      <w:r w:rsidRPr="00663601">
        <w:rPr>
          <w:rFonts w:eastAsia="Times New Roman"/>
          <w:color w:val="212121"/>
          <w:szCs w:val="24"/>
        </w:rPr>
        <w:t xml:space="preserve"> </w:t>
      </w:r>
      <w:r>
        <w:rPr>
          <w:rFonts w:eastAsia="Times New Roman"/>
          <w:color w:val="212121"/>
          <w:szCs w:val="24"/>
        </w:rPr>
        <w:t xml:space="preserve">στο </w:t>
      </w:r>
      <w:r w:rsidRPr="00663601">
        <w:rPr>
          <w:rFonts w:eastAsia="Times New Roman"/>
          <w:color w:val="212121"/>
          <w:szCs w:val="24"/>
        </w:rPr>
        <w:t>τηλεοπτικό το</w:t>
      </w:r>
      <w:r w:rsidRPr="00663601">
        <w:rPr>
          <w:rFonts w:eastAsia="Times New Roman"/>
          <w:color w:val="212121"/>
          <w:szCs w:val="24"/>
        </w:rPr>
        <w:t>πίο</w:t>
      </w:r>
      <w:r>
        <w:rPr>
          <w:rFonts w:eastAsia="Times New Roman"/>
          <w:color w:val="212121"/>
          <w:szCs w:val="24"/>
        </w:rPr>
        <w:t>,</w:t>
      </w:r>
      <w:r w:rsidRPr="00663601">
        <w:rPr>
          <w:rFonts w:eastAsia="Times New Roman"/>
          <w:color w:val="212121"/>
          <w:szCs w:val="24"/>
        </w:rPr>
        <w:t xml:space="preserve"> ενδιαφέρεται</w:t>
      </w:r>
      <w:r>
        <w:rPr>
          <w:rFonts w:eastAsia="Times New Roman"/>
          <w:color w:val="212121"/>
          <w:szCs w:val="24"/>
        </w:rPr>
        <w:t>,</w:t>
      </w:r>
      <w:r w:rsidRPr="00663601">
        <w:rPr>
          <w:rFonts w:eastAsia="Times New Roman"/>
          <w:color w:val="212121"/>
          <w:szCs w:val="24"/>
        </w:rPr>
        <w:t xml:space="preserve"> όπως </w:t>
      </w:r>
      <w:r w:rsidRPr="00663601">
        <w:rPr>
          <w:rFonts w:eastAsia="Times New Roman"/>
          <w:color w:val="212121"/>
          <w:szCs w:val="24"/>
        </w:rPr>
        <w:lastRenderedPageBreak/>
        <w:t>αντ</w:t>
      </w:r>
      <w:r>
        <w:rPr>
          <w:rFonts w:eastAsia="Times New Roman"/>
          <w:color w:val="212121"/>
          <w:szCs w:val="24"/>
        </w:rPr>
        <w:t>ιλαμβάνεστε και για την ύπαρξη ε</w:t>
      </w:r>
      <w:r w:rsidRPr="00663601">
        <w:rPr>
          <w:rFonts w:eastAsia="Times New Roman"/>
          <w:color w:val="212121"/>
          <w:szCs w:val="24"/>
        </w:rPr>
        <w:t>πενδύσεων και για τη βιωσιμότητα των επιχειρήσεων στο</w:t>
      </w:r>
      <w:r>
        <w:rPr>
          <w:rFonts w:eastAsia="Times New Roman"/>
          <w:color w:val="212121"/>
          <w:szCs w:val="24"/>
        </w:rPr>
        <w:t>ν</w:t>
      </w:r>
      <w:r w:rsidRPr="00663601">
        <w:rPr>
          <w:rFonts w:eastAsia="Times New Roman"/>
          <w:color w:val="212121"/>
          <w:szCs w:val="24"/>
        </w:rPr>
        <w:t xml:space="preserve"> χώρο και στον κλάδο</w:t>
      </w:r>
      <w:r>
        <w:rPr>
          <w:rFonts w:eastAsia="Times New Roman"/>
          <w:color w:val="212121"/>
          <w:szCs w:val="24"/>
        </w:rPr>
        <w:t xml:space="preserve">. </w:t>
      </w:r>
    </w:p>
    <w:p w14:paraId="20A4EC3D"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 xml:space="preserve">Στην προκειμένη περίπτωση, λαμβάνοντας υπ’ </w:t>
      </w:r>
      <w:proofErr w:type="spellStart"/>
      <w:r>
        <w:rPr>
          <w:rFonts w:eastAsia="Times New Roman" w:cs="Times New Roman"/>
          <w:szCs w:val="24"/>
        </w:rPr>
        <w:t>όψιν</w:t>
      </w:r>
      <w:proofErr w:type="spellEnd"/>
      <w:r>
        <w:rPr>
          <w:rFonts w:eastAsia="Times New Roman" w:cs="Times New Roman"/>
          <w:szCs w:val="24"/>
        </w:rPr>
        <w:t xml:space="preserve"> το σύντομο χρονικό διάστημα που παρήλθε από την ολοκλήρωση της διαγωνιστ</w:t>
      </w:r>
      <w:r>
        <w:rPr>
          <w:rFonts w:eastAsia="Times New Roman" w:cs="Times New Roman"/>
          <w:szCs w:val="24"/>
        </w:rPr>
        <w:t xml:space="preserve">ικής διαδικασίας και την καταβολή της πρώτης δόσης του τιμήματος, καθώς και τις αυξημένες υποχρεώσεις των </w:t>
      </w:r>
      <w:proofErr w:type="spellStart"/>
      <w:r>
        <w:rPr>
          <w:rFonts w:eastAsia="Times New Roman" w:cs="Times New Roman"/>
          <w:szCs w:val="24"/>
        </w:rPr>
        <w:t>αδειοδοτημένων</w:t>
      </w:r>
      <w:proofErr w:type="spellEnd"/>
      <w:r>
        <w:rPr>
          <w:rFonts w:eastAsia="Times New Roman" w:cs="Times New Roman"/>
          <w:szCs w:val="24"/>
        </w:rPr>
        <w:t xml:space="preserve"> τηλεοπτικών σταθμών, ιδίως αναφορικά με τις θέσεις εργασίας, τις επενδύσεις στην παραγωγή πρωτότυπου, ποιοτικού και ανταγωνιστικού προγ</w:t>
      </w:r>
      <w:r>
        <w:rPr>
          <w:rFonts w:eastAsia="Times New Roman" w:cs="Times New Roman"/>
          <w:szCs w:val="24"/>
        </w:rPr>
        <w:t xml:space="preserve">ράμματος, όπως προβλέπεται και από τον </w:t>
      </w:r>
      <w:r>
        <w:rPr>
          <w:rFonts w:eastAsia="Times New Roman" w:cs="Times New Roman"/>
          <w:szCs w:val="24"/>
        </w:rPr>
        <w:t>ν.</w:t>
      </w:r>
      <w:r>
        <w:rPr>
          <w:rFonts w:eastAsia="Times New Roman" w:cs="Times New Roman"/>
          <w:szCs w:val="24"/>
        </w:rPr>
        <w:t xml:space="preserve">4339/2015 και την κείμενη ραδιοτηλεοπτική νομοθεσία, κρίνεται εύλογη και σκόπιμη η παροχή της δυνατότητας στους </w:t>
      </w:r>
      <w:proofErr w:type="spellStart"/>
      <w:r>
        <w:rPr>
          <w:rFonts w:eastAsia="Times New Roman" w:cs="Times New Roman"/>
          <w:szCs w:val="24"/>
        </w:rPr>
        <w:t>αδειοδοτημένους</w:t>
      </w:r>
      <w:proofErr w:type="spellEnd"/>
      <w:r>
        <w:rPr>
          <w:rFonts w:eastAsia="Times New Roman" w:cs="Times New Roman"/>
          <w:szCs w:val="24"/>
        </w:rPr>
        <w:t xml:space="preserve"> τηλεοπτικούς σταθμούς για την καταβολή εκάστης των υπόλοιπων δόσεων τιμήματος μέχρι την</w:t>
      </w:r>
      <w:r>
        <w:rPr>
          <w:rFonts w:eastAsia="Times New Roman" w:cs="Times New Roman"/>
          <w:szCs w:val="24"/>
        </w:rPr>
        <w:t xml:space="preserve"> 15</w:t>
      </w:r>
      <w:r w:rsidRPr="00D53D1A">
        <w:rPr>
          <w:rFonts w:eastAsia="Times New Roman" w:cs="Times New Roman"/>
          <w:szCs w:val="24"/>
          <w:vertAlign w:val="superscript"/>
        </w:rPr>
        <w:t>η</w:t>
      </w:r>
      <w:r>
        <w:rPr>
          <w:rFonts w:eastAsia="Times New Roman" w:cs="Times New Roman"/>
          <w:szCs w:val="24"/>
        </w:rPr>
        <w:t xml:space="preserve"> Μαΐου εκάστου έτους.</w:t>
      </w:r>
    </w:p>
    <w:p w14:paraId="20A4EC3E"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20A4EC3F" w14:textId="77777777" w:rsidR="005D4821" w:rsidRDefault="006B233D">
      <w:pPr>
        <w:spacing w:line="600" w:lineRule="auto"/>
        <w:ind w:firstLine="720"/>
        <w:jc w:val="both"/>
        <w:rPr>
          <w:rFonts w:eastAsia="Times New Roman" w:cs="Times New Roman"/>
          <w:szCs w:val="24"/>
        </w:rPr>
      </w:pPr>
      <w:r w:rsidRPr="004D0F0A">
        <w:rPr>
          <w:rFonts w:eastAsia="Times New Roman" w:cs="Times New Roman"/>
          <w:b/>
          <w:szCs w:val="24"/>
        </w:rPr>
        <w:t>ΠΡΟΕΔΡΕΥΩΝ (Γεώργιος Βαρεμένος):</w:t>
      </w:r>
      <w:r>
        <w:rPr>
          <w:rFonts w:eastAsia="Times New Roman" w:cs="Times New Roman"/>
          <w:szCs w:val="24"/>
        </w:rPr>
        <w:t xml:space="preserve"> Μέχρι να έρθει στο Βήμα ο κ. Κώστας </w:t>
      </w:r>
      <w:proofErr w:type="spellStart"/>
      <w:r>
        <w:rPr>
          <w:rFonts w:eastAsia="Times New Roman" w:cs="Times New Roman"/>
          <w:szCs w:val="24"/>
        </w:rPr>
        <w:t>Μορφίδης</w:t>
      </w:r>
      <w:proofErr w:type="spellEnd"/>
      <w:r>
        <w:rPr>
          <w:rFonts w:eastAsia="Times New Roman" w:cs="Times New Roman"/>
          <w:szCs w:val="24"/>
        </w:rPr>
        <w:t>, κ</w:t>
      </w:r>
      <w:r w:rsidRPr="004D1F57">
        <w:rPr>
          <w:rFonts w:eastAsia="Times New Roman" w:cs="Times New Roman"/>
          <w:szCs w:val="24"/>
        </w:rPr>
        <w:t xml:space="preserve">υρίες και κύριοι συνάδελφοι, έχω την τιμή να ανακοινώσω στο Σώμα ότι τη συνεδρίασή μας </w:t>
      </w:r>
      <w:r w:rsidRPr="004D1F57">
        <w:rPr>
          <w:rFonts w:eastAsia="Times New Roman" w:cs="Times New Roman"/>
          <w:szCs w:val="24"/>
        </w:rPr>
        <w:lastRenderedPageBreak/>
        <w:t>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w:t>
      </w:r>
      <w:r w:rsidRPr="004D1F57">
        <w:rPr>
          <w:rFonts w:eastAsia="Times New Roman" w:cs="Times New Roman"/>
          <w:szCs w:val="24"/>
        </w:rPr>
        <w:t xml:space="preserve">ον τρόπο οργάνωσης και λειτουργίας της Βουλής, </w:t>
      </w:r>
      <w:r>
        <w:rPr>
          <w:rFonts w:eastAsia="Times New Roman" w:cs="Times New Roman"/>
          <w:szCs w:val="24"/>
        </w:rPr>
        <w:t>σαράντα τρεις</w:t>
      </w:r>
      <w:r w:rsidRPr="004D1F57">
        <w:rPr>
          <w:rFonts w:eastAsia="Times New Roman" w:cs="Times New Roman"/>
          <w:szCs w:val="24"/>
        </w:rPr>
        <w:t xml:space="preserve"> μαθητές και μαθήτριες και </w:t>
      </w:r>
      <w:r>
        <w:rPr>
          <w:rFonts w:eastAsia="Times New Roman" w:cs="Times New Roman"/>
          <w:szCs w:val="24"/>
        </w:rPr>
        <w:t>δύο</w:t>
      </w:r>
      <w:r w:rsidRPr="004D1F57">
        <w:rPr>
          <w:rFonts w:eastAsia="Times New Roman" w:cs="Times New Roman"/>
          <w:szCs w:val="24"/>
        </w:rPr>
        <w:t xml:space="preserve"> </w:t>
      </w:r>
      <w:r w:rsidRPr="004D1F57">
        <w:rPr>
          <w:rFonts w:eastAsia="Times New Roman" w:cs="Times New Roman"/>
          <w:szCs w:val="24"/>
        </w:rPr>
        <w:t>εκπα</w:t>
      </w:r>
      <w:r>
        <w:rPr>
          <w:rFonts w:eastAsia="Times New Roman" w:cs="Times New Roman"/>
          <w:szCs w:val="24"/>
        </w:rPr>
        <w:t>ιδευτικοί-</w:t>
      </w:r>
      <w:r>
        <w:rPr>
          <w:rFonts w:eastAsia="Times New Roman" w:cs="Times New Roman"/>
          <w:szCs w:val="24"/>
        </w:rPr>
        <w:t>συνοδοί τους από το 1</w:t>
      </w:r>
      <w:r w:rsidRPr="004D0F0A">
        <w:rPr>
          <w:rFonts w:eastAsia="Times New Roman" w:cs="Times New Roman"/>
          <w:szCs w:val="24"/>
          <w:vertAlign w:val="superscript"/>
        </w:rPr>
        <w:t>ο</w:t>
      </w:r>
      <w:r w:rsidRPr="004D1F57">
        <w:rPr>
          <w:rFonts w:eastAsia="Times New Roman" w:cs="Times New Roman"/>
          <w:szCs w:val="24"/>
        </w:rPr>
        <w:t xml:space="preserve"> </w:t>
      </w:r>
      <w:r>
        <w:rPr>
          <w:rFonts w:eastAsia="Times New Roman" w:cs="Times New Roman"/>
          <w:szCs w:val="24"/>
        </w:rPr>
        <w:t>Γενικό Λύκειο Πάτρας (</w:t>
      </w:r>
      <w:r>
        <w:rPr>
          <w:rFonts w:eastAsia="Times New Roman" w:cs="Times New Roman"/>
          <w:szCs w:val="24"/>
        </w:rPr>
        <w:t>δεύτερο</w:t>
      </w:r>
      <w:r>
        <w:rPr>
          <w:rFonts w:eastAsia="Times New Roman" w:cs="Times New Roman"/>
          <w:szCs w:val="24"/>
        </w:rPr>
        <w:t xml:space="preserve"> </w:t>
      </w:r>
      <w:r>
        <w:rPr>
          <w:rFonts w:eastAsia="Times New Roman" w:cs="Times New Roman"/>
          <w:szCs w:val="24"/>
        </w:rPr>
        <w:t>τμήμα</w:t>
      </w:r>
      <w:r>
        <w:rPr>
          <w:rFonts w:eastAsia="Times New Roman" w:cs="Times New Roman"/>
          <w:szCs w:val="24"/>
        </w:rPr>
        <w:t>)</w:t>
      </w:r>
      <w:r w:rsidRPr="004D1F57">
        <w:rPr>
          <w:rFonts w:eastAsia="Times New Roman" w:cs="Times New Roman"/>
          <w:szCs w:val="24"/>
        </w:rPr>
        <w:t>.</w:t>
      </w:r>
    </w:p>
    <w:p w14:paraId="20A4EC40" w14:textId="77777777" w:rsidR="005D4821" w:rsidRDefault="006B233D">
      <w:pPr>
        <w:spacing w:line="600" w:lineRule="auto"/>
        <w:ind w:firstLine="720"/>
        <w:jc w:val="both"/>
        <w:rPr>
          <w:rFonts w:eastAsia="Times New Roman" w:cs="Times New Roman"/>
          <w:szCs w:val="24"/>
        </w:rPr>
      </w:pPr>
      <w:r w:rsidRPr="004D1F57">
        <w:rPr>
          <w:rFonts w:eastAsia="Times New Roman" w:cs="Times New Roman"/>
          <w:szCs w:val="24"/>
        </w:rPr>
        <w:t>Η Βουλή</w:t>
      </w:r>
      <w:r>
        <w:rPr>
          <w:rFonts w:eastAsia="Times New Roman" w:cs="Times New Roman"/>
          <w:szCs w:val="24"/>
        </w:rPr>
        <w:t xml:space="preserve"> σάς</w:t>
      </w:r>
      <w:r w:rsidRPr="004D1F57">
        <w:rPr>
          <w:rFonts w:eastAsia="Times New Roman" w:cs="Times New Roman"/>
          <w:szCs w:val="24"/>
        </w:rPr>
        <w:t xml:space="preserve"> καλωσορίζει.</w:t>
      </w:r>
    </w:p>
    <w:p w14:paraId="20A4EC41" w14:textId="77777777" w:rsidR="005D4821" w:rsidRDefault="006B233D">
      <w:pPr>
        <w:spacing w:line="600" w:lineRule="auto"/>
        <w:ind w:firstLine="709"/>
        <w:jc w:val="center"/>
        <w:rPr>
          <w:rFonts w:eastAsia="Times New Roman" w:cs="Times New Roman"/>
          <w:szCs w:val="24"/>
        </w:rPr>
      </w:pPr>
      <w:r w:rsidRPr="004D1F57">
        <w:rPr>
          <w:rFonts w:eastAsia="Times New Roman" w:cs="Times New Roman"/>
          <w:szCs w:val="24"/>
        </w:rPr>
        <w:t>(Χειροκροτήματα απ</w:t>
      </w:r>
      <w:r>
        <w:rPr>
          <w:rFonts w:eastAsia="Times New Roman" w:cs="Times New Roman"/>
          <w:szCs w:val="24"/>
        </w:rPr>
        <w:t>’</w:t>
      </w:r>
      <w:r w:rsidRPr="004D1F57">
        <w:rPr>
          <w:rFonts w:eastAsia="Times New Roman" w:cs="Times New Roman"/>
          <w:szCs w:val="24"/>
        </w:rPr>
        <w:t xml:space="preserve"> όλες τις πτέρυγες της Βουλής)</w:t>
      </w:r>
    </w:p>
    <w:p w14:paraId="20A4EC42"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Παρακαλώ, κύριε</w:t>
      </w:r>
      <w:r>
        <w:rPr>
          <w:rFonts w:eastAsia="Times New Roman" w:cs="Times New Roman"/>
          <w:szCs w:val="24"/>
        </w:rPr>
        <w:t xml:space="preserve"> </w:t>
      </w:r>
      <w:proofErr w:type="spellStart"/>
      <w:r>
        <w:rPr>
          <w:rFonts w:eastAsia="Times New Roman" w:cs="Times New Roman"/>
          <w:szCs w:val="24"/>
        </w:rPr>
        <w:t>Μορφίδη</w:t>
      </w:r>
      <w:proofErr w:type="spellEnd"/>
      <w:r>
        <w:rPr>
          <w:rFonts w:eastAsia="Times New Roman" w:cs="Times New Roman"/>
          <w:szCs w:val="24"/>
        </w:rPr>
        <w:t>, έχετε τον λόγο.</w:t>
      </w:r>
    </w:p>
    <w:p w14:paraId="20A4EC43" w14:textId="77777777" w:rsidR="005D4821" w:rsidRDefault="006B233D">
      <w:pPr>
        <w:spacing w:line="600" w:lineRule="auto"/>
        <w:ind w:firstLine="720"/>
        <w:jc w:val="both"/>
        <w:rPr>
          <w:rFonts w:eastAsia="Times New Roman" w:cs="Times New Roman"/>
          <w:szCs w:val="24"/>
        </w:rPr>
      </w:pPr>
      <w:r>
        <w:rPr>
          <w:rFonts w:eastAsia="Times New Roman" w:cs="Times New Roman"/>
          <w:b/>
          <w:szCs w:val="24"/>
        </w:rPr>
        <w:t>ΚΩΝΣΤΑΝΤΙΝΟΣ ΜΟΡΦΙΔΗΣ</w:t>
      </w:r>
      <w:r w:rsidRPr="00D53D1A">
        <w:rPr>
          <w:rFonts w:eastAsia="Times New Roman" w:cs="Times New Roman"/>
          <w:b/>
          <w:szCs w:val="24"/>
        </w:rPr>
        <w:t>:</w:t>
      </w:r>
      <w:r>
        <w:rPr>
          <w:rFonts w:eastAsia="Times New Roman" w:cs="Times New Roman"/>
          <w:szCs w:val="24"/>
        </w:rPr>
        <w:t xml:space="preserve"> Ευχαριστώ πολύ, κύριε Πρόεδρε.</w:t>
      </w:r>
    </w:p>
    <w:p w14:paraId="20A4EC44"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πραγματικά, έχοντας παρακολουθήσει όλη τη συζήτηση που έγινε στην </w:t>
      </w:r>
      <w:r>
        <w:rPr>
          <w:rFonts w:eastAsia="Times New Roman" w:cs="Times New Roman"/>
          <w:szCs w:val="24"/>
        </w:rPr>
        <w:t>επιτροπή</w:t>
      </w:r>
      <w:r>
        <w:rPr>
          <w:rFonts w:eastAsia="Times New Roman" w:cs="Times New Roman"/>
          <w:szCs w:val="24"/>
        </w:rPr>
        <w:t>, θεωρώ ότι ήταν μια πάρα πολύ καλή και δημιουργική συζήτηση από όλες τις πλευρές</w:t>
      </w:r>
      <w:r>
        <w:rPr>
          <w:rFonts w:eastAsia="Times New Roman" w:cs="Times New Roman"/>
          <w:szCs w:val="24"/>
        </w:rPr>
        <w:t>.</w:t>
      </w:r>
    </w:p>
    <w:p w14:paraId="20A4EC45"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Είχα την εντύπωση ότι σήμερα θα κάναμε μια πραγματικά δημιουργική συζήτηση για το νομοσχέδιο το οποίο έχουμε να συ</w:t>
      </w:r>
      <w:r>
        <w:rPr>
          <w:rFonts w:eastAsia="Times New Roman" w:cs="Times New Roman"/>
          <w:szCs w:val="24"/>
        </w:rPr>
        <w:lastRenderedPageBreak/>
        <w:t xml:space="preserve">ζητήσουμε. Αντ’ αυτού, ξεκίνησε ο κ. Τζαβάρας με την πραγματικά μνημειώδη τοποθέτηση του «ποιος είναι ο τίτλος του νομοσχεδίου;». Η κριτική </w:t>
      </w:r>
      <w:r>
        <w:rPr>
          <w:rFonts w:eastAsia="Times New Roman" w:cs="Times New Roman"/>
          <w:szCs w:val="24"/>
        </w:rPr>
        <w:t>του έφτασε μέχρι εκεί, μέχρι τον τίτλο, δεν προχώρησε παρακάτω: Βερμπαλιστικός ο τίτλος.</w:t>
      </w:r>
    </w:p>
    <w:p w14:paraId="20A4EC46"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Όμως, έτσι είναι, όταν δεν σου δίνει το νομοσχέδιο τη δυνατότητα να κάνεις αντιπολίτευση, κάνεις αντιπολίτευση τουλάχιστον στον τίτλο, αλλά την κάνεις με στόμφο, οπότε</w:t>
      </w:r>
      <w:r>
        <w:rPr>
          <w:rFonts w:eastAsia="Times New Roman" w:cs="Times New Roman"/>
          <w:szCs w:val="24"/>
        </w:rPr>
        <w:t xml:space="preserve"> είσαι σωστός στο κόμμα σου. Αν, βέβαια, δεν σου δίνει και το νομοσχέδιο τη δυνατότητα να κάνεις αντιπολίτευση, περνάς σε άλλα θέματα, κυρίως αυτό που είναι στην επικαιρότητα, όπως το Μακεδονικό, το οποίο χρησιμοποιήθηκε από όλους τους ομιλητές της Αντιπολ</w:t>
      </w:r>
      <w:r>
        <w:rPr>
          <w:rFonts w:eastAsia="Times New Roman" w:cs="Times New Roman"/>
          <w:szCs w:val="24"/>
        </w:rPr>
        <w:t>ίτευσης.</w:t>
      </w:r>
    </w:p>
    <w:p w14:paraId="20A4EC47"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 xml:space="preserve">Κυρίως, όμως, θα ήθελα να σταθώ στο «Μακεδονία-ΑΣΕΠ», που είπε η </w:t>
      </w:r>
      <w:r>
        <w:rPr>
          <w:rFonts w:eastAsia="Times New Roman" w:cs="Times New Roman"/>
          <w:szCs w:val="24"/>
        </w:rPr>
        <w:t xml:space="preserve">κ. </w:t>
      </w:r>
      <w:proofErr w:type="spellStart"/>
      <w:r>
        <w:rPr>
          <w:rFonts w:eastAsia="Times New Roman" w:cs="Times New Roman"/>
          <w:szCs w:val="24"/>
        </w:rPr>
        <w:t>Βούλτεψη</w:t>
      </w:r>
      <w:proofErr w:type="spellEnd"/>
      <w:r>
        <w:rPr>
          <w:rFonts w:eastAsia="Times New Roman" w:cs="Times New Roman"/>
          <w:szCs w:val="24"/>
        </w:rPr>
        <w:t>. Πιστεύω ότι μπορείτε να βάλετε οποιοδήποτε πρόθεμα στα νομοσχέδια ή στα θετικά μέτρα τα οποία παίρνει η Κυβέρνηση, είτε αυτό είναι Μακεδονία, είτε είναι Πελοπόννησος, εί</w:t>
      </w:r>
      <w:r>
        <w:rPr>
          <w:rFonts w:eastAsia="Times New Roman" w:cs="Times New Roman"/>
          <w:szCs w:val="24"/>
        </w:rPr>
        <w:t>τε είναι Κρήτη, είτε Γερμανία, είτε Ρωσία ή δεν ξέρω εγώ τι άλλο.</w:t>
      </w:r>
    </w:p>
    <w:p w14:paraId="20A4EC48"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lastRenderedPageBreak/>
        <w:t xml:space="preserve">Όμως, το ζήτημα για τον τόπο, για τους πολίτες είναι ότι τούτη εδώ η Κυβέρνηση φέρνει θετικά μέτρα. Αναγνωρίζει, λοιπόν, ο κάθε πολίτης τον εαυτό του, τη ζωή του, την καθημερινότητά του να </w:t>
      </w:r>
      <w:r>
        <w:rPr>
          <w:rFonts w:eastAsia="Times New Roman" w:cs="Times New Roman"/>
          <w:szCs w:val="24"/>
        </w:rPr>
        <w:t>καλυτερεύει μέσα από αυτά τα θετικά μέτρα. Εσείς αναζητήστε προθέματα τα οποία θα βάλετε μπροστά από τους τίτλους.</w:t>
      </w:r>
    </w:p>
    <w:p w14:paraId="20A4EC49"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 xml:space="preserve">Όσον αφορά στον κ. Βορίδη, θα πω ότι έχει δίκιο. Πράγματι, δώσαμε πολύ λιγότερα από αυτά που έδωσε η παράταξή του εδώ και τριάντα χρόνια στη </w:t>
      </w:r>
      <w:r>
        <w:rPr>
          <w:rFonts w:eastAsia="Times New Roman" w:cs="Times New Roman"/>
          <w:szCs w:val="24"/>
        </w:rPr>
        <w:t>γείτονα χώρα. Κυρίως, τους έδωσε το δικαίωμα να ονομάζονται «Δημοκρατία της Μακεδονίας» νέτα-σκέτα και αυτό είναι μια ευθύνη που δεν μπορείτε να αποσείσετε από πάνω σας.</w:t>
      </w:r>
    </w:p>
    <w:p w14:paraId="20A4EC4A"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Πάμε τώρα στο νομοσχέδιο. Η δική μας πολιτική για τη δημόσια διοίκηση σίγουρα είναι στ</w:t>
      </w:r>
      <w:r>
        <w:rPr>
          <w:rFonts w:eastAsia="Times New Roman" w:cs="Times New Roman"/>
          <w:szCs w:val="24"/>
        </w:rPr>
        <w:t xml:space="preserve">ον αντίποδα των πολιτικών που εφαρμόστηκαν τα προηγούμενα χρόνια, κυρίως τα </w:t>
      </w:r>
      <w:proofErr w:type="spellStart"/>
      <w:r>
        <w:rPr>
          <w:rFonts w:eastAsia="Times New Roman" w:cs="Times New Roman"/>
          <w:szCs w:val="24"/>
        </w:rPr>
        <w:t>μνημονιακά</w:t>
      </w:r>
      <w:proofErr w:type="spellEnd"/>
      <w:r>
        <w:rPr>
          <w:rFonts w:eastAsia="Times New Roman" w:cs="Times New Roman"/>
          <w:szCs w:val="24"/>
        </w:rPr>
        <w:t xml:space="preserve"> χρόνια. Γι’ αυτό και από το 2015 προσπαθήσαμε να αλλάξουμε τα πράγματα και να αποκαταστήσουμε τις αδικίες που συνέβησαν όλα αυτά τα χρόνια -τα ξέρουμε- με τις απολύσεις,</w:t>
      </w:r>
      <w:r>
        <w:rPr>
          <w:rFonts w:eastAsia="Times New Roman" w:cs="Times New Roman"/>
          <w:szCs w:val="24"/>
        </w:rPr>
        <w:t xml:space="preserve"> με τους διορισμούς των προϊσταμένων εν μία </w:t>
      </w:r>
      <w:proofErr w:type="spellStart"/>
      <w:r>
        <w:rPr>
          <w:rFonts w:eastAsia="Times New Roman" w:cs="Times New Roman"/>
          <w:szCs w:val="24"/>
        </w:rPr>
        <w:t>νυκτί</w:t>
      </w:r>
      <w:proofErr w:type="spellEnd"/>
      <w:r>
        <w:rPr>
          <w:rFonts w:eastAsia="Times New Roman" w:cs="Times New Roman"/>
          <w:szCs w:val="24"/>
        </w:rPr>
        <w:t xml:space="preserve"> και όλα αυτά. Γι’ </w:t>
      </w:r>
      <w:r>
        <w:rPr>
          <w:rFonts w:eastAsia="Times New Roman" w:cs="Times New Roman"/>
          <w:szCs w:val="24"/>
        </w:rPr>
        <w:lastRenderedPageBreak/>
        <w:t xml:space="preserve">αυτό, λοιπόν, φέραμε τον </w:t>
      </w:r>
      <w:r>
        <w:rPr>
          <w:rFonts w:eastAsia="Times New Roman" w:cs="Times New Roman"/>
          <w:szCs w:val="24"/>
        </w:rPr>
        <w:t>ν.</w:t>
      </w:r>
      <w:r>
        <w:rPr>
          <w:rFonts w:eastAsia="Times New Roman" w:cs="Times New Roman"/>
          <w:szCs w:val="24"/>
        </w:rPr>
        <w:t>4325/2015 για να αποκαταστήσουμε αυτές τις αδικίες.</w:t>
      </w:r>
    </w:p>
    <w:p w14:paraId="20A4EC4B"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 xml:space="preserve">Βεβαίως, στη συνέχεια φέραμε τον </w:t>
      </w:r>
      <w:r>
        <w:rPr>
          <w:rFonts w:eastAsia="Times New Roman" w:cs="Times New Roman"/>
          <w:szCs w:val="24"/>
        </w:rPr>
        <w:t>ν.</w:t>
      </w:r>
      <w:r>
        <w:rPr>
          <w:rFonts w:eastAsia="Times New Roman" w:cs="Times New Roman"/>
          <w:szCs w:val="24"/>
        </w:rPr>
        <w:t>4369/2016, θεσπίζοντας το Εθνικό Μητρώο Στελεχών. Αυτό είναι μια μεταρρύθμ</w:t>
      </w:r>
      <w:r>
        <w:rPr>
          <w:rFonts w:eastAsia="Times New Roman" w:cs="Times New Roman"/>
          <w:szCs w:val="24"/>
        </w:rPr>
        <w:t>ιση και αυτό το λέω για τον κ. Κουτσούκο, που είπε ότι δεν φέραμε καμμία μεταρρύθμιση. Αν είναι μεγάλη ή μικρή μεταρρύθμιση το Μητρώο Στελεχών, θα το δείξει ο χρόνος και η πορεία και ο τρόπος εφαρμογής του, όπως βεβαίως και η κινητικότητα είναι σημαντικότα</w:t>
      </w:r>
      <w:r>
        <w:rPr>
          <w:rFonts w:eastAsia="Times New Roman" w:cs="Times New Roman"/>
          <w:szCs w:val="24"/>
        </w:rPr>
        <w:t>τη μεταρρύθμιση, που το μέγεθός της θα φανεί στη συνέχεια.</w:t>
      </w:r>
    </w:p>
    <w:p w14:paraId="20A4EC4C" w14:textId="77777777" w:rsidR="005D4821" w:rsidRDefault="006B233D">
      <w:pPr>
        <w:spacing w:line="600" w:lineRule="auto"/>
        <w:ind w:firstLine="720"/>
        <w:contextualSpacing/>
        <w:jc w:val="both"/>
        <w:rPr>
          <w:rFonts w:eastAsia="Times New Roman" w:cs="Times New Roman"/>
          <w:szCs w:val="24"/>
        </w:rPr>
      </w:pPr>
      <w:r>
        <w:rPr>
          <w:rFonts w:eastAsia="Times New Roman" w:cs="Times New Roman"/>
          <w:szCs w:val="24"/>
        </w:rPr>
        <w:t>Όσον αφορά το ΑΣΕ</w:t>
      </w:r>
      <w:r w:rsidRPr="00590654">
        <w:rPr>
          <w:rFonts w:eastAsia="Times New Roman" w:cs="Times New Roman"/>
          <w:szCs w:val="24"/>
        </w:rPr>
        <w:t>Π</w:t>
      </w:r>
      <w:r>
        <w:rPr>
          <w:rFonts w:eastAsia="Times New Roman" w:cs="Times New Roman"/>
          <w:szCs w:val="24"/>
        </w:rPr>
        <w:t xml:space="preserve">, είναι σημαντικότατη </w:t>
      </w:r>
      <w:r w:rsidRPr="00590654">
        <w:rPr>
          <w:rFonts w:eastAsia="Times New Roman" w:cs="Times New Roman"/>
          <w:szCs w:val="24"/>
        </w:rPr>
        <w:t>δομή</w:t>
      </w:r>
      <w:r>
        <w:rPr>
          <w:rFonts w:eastAsia="Times New Roman" w:cs="Times New Roman"/>
          <w:szCs w:val="24"/>
        </w:rPr>
        <w:t>,</w:t>
      </w:r>
      <w:r w:rsidRPr="00590654">
        <w:rPr>
          <w:rFonts w:eastAsia="Times New Roman" w:cs="Times New Roman"/>
          <w:szCs w:val="24"/>
        </w:rPr>
        <w:t xml:space="preserve"> </w:t>
      </w:r>
      <w:r>
        <w:rPr>
          <w:rFonts w:eastAsia="Times New Roman" w:cs="Times New Roman"/>
          <w:szCs w:val="24"/>
        </w:rPr>
        <w:t xml:space="preserve">είναι </w:t>
      </w:r>
      <w:r>
        <w:rPr>
          <w:rFonts w:eastAsia="Times New Roman" w:cs="Times New Roman"/>
          <w:szCs w:val="24"/>
        </w:rPr>
        <w:t>α</w:t>
      </w:r>
      <w:r w:rsidRPr="00590654">
        <w:rPr>
          <w:rFonts w:eastAsia="Times New Roman" w:cs="Times New Roman"/>
          <w:szCs w:val="24"/>
        </w:rPr>
        <w:t xml:space="preserve">νεξάρτητη </w:t>
      </w:r>
      <w:r>
        <w:rPr>
          <w:rFonts w:eastAsia="Times New Roman" w:cs="Times New Roman"/>
          <w:szCs w:val="24"/>
        </w:rPr>
        <w:t>α</w:t>
      </w:r>
      <w:r w:rsidRPr="00590654">
        <w:rPr>
          <w:rFonts w:eastAsia="Times New Roman" w:cs="Times New Roman"/>
          <w:szCs w:val="24"/>
        </w:rPr>
        <w:t>ρχή</w:t>
      </w:r>
      <w:r>
        <w:rPr>
          <w:rFonts w:eastAsia="Times New Roman" w:cs="Times New Roman"/>
          <w:szCs w:val="24"/>
        </w:rPr>
        <w:t xml:space="preserve"> και </w:t>
      </w:r>
      <w:r w:rsidRPr="00590654">
        <w:rPr>
          <w:rFonts w:eastAsia="Times New Roman" w:cs="Times New Roman"/>
          <w:szCs w:val="24"/>
        </w:rPr>
        <w:t>όντως ιδρύθηκε</w:t>
      </w:r>
      <w:r>
        <w:rPr>
          <w:rFonts w:eastAsia="Times New Roman" w:cs="Times New Roman"/>
          <w:szCs w:val="24"/>
        </w:rPr>
        <w:t xml:space="preserve"> </w:t>
      </w:r>
      <w:r w:rsidRPr="00590654">
        <w:rPr>
          <w:rFonts w:eastAsia="Times New Roman" w:cs="Times New Roman"/>
          <w:szCs w:val="24"/>
        </w:rPr>
        <w:t>το 1994</w:t>
      </w:r>
      <w:r>
        <w:rPr>
          <w:rFonts w:eastAsia="Times New Roman" w:cs="Times New Roman"/>
          <w:szCs w:val="24"/>
        </w:rPr>
        <w:t xml:space="preserve">με τον </w:t>
      </w:r>
      <w:r>
        <w:rPr>
          <w:rFonts w:eastAsia="Times New Roman" w:cs="Times New Roman"/>
          <w:szCs w:val="24"/>
        </w:rPr>
        <w:t xml:space="preserve">νόμο </w:t>
      </w:r>
      <w:r>
        <w:rPr>
          <w:rFonts w:eastAsia="Times New Roman" w:cs="Times New Roman"/>
          <w:szCs w:val="24"/>
        </w:rPr>
        <w:t>Πεπονή. Α</w:t>
      </w:r>
      <w:r w:rsidRPr="00590654">
        <w:rPr>
          <w:rFonts w:eastAsia="Times New Roman" w:cs="Times New Roman"/>
          <w:szCs w:val="24"/>
        </w:rPr>
        <w:t xml:space="preserve">υτό που έκανε και είναι σημαντικό </w:t>
      </w:r>
      <w:r>
        <w:rPr>
          <w:rFonts w:eastAsia="Times New Roman" w:cs="Times New Roman"/>
          <w:szCs w:val="24"/>
        </w:rPr>
        <w:t>-</w:t>
      </w:r>
      <w:r w:rsidRPr="00590654">
        <w:rPr>
          <w:rFonts w:eastAsia="Times New Roman" w:cs="Times New Roman"/>
          <w:szCs w:val="24"/>
        </w:rPr>
        <w:t>και για αυτό</w:t>
      </w:r>
      <w:r>
        <w:rPr>
          <w:rFonts w:eastAsia="Times New Roman" w:cs="Times New Roman"/>
          <w:szCs w:val="24"/>
        </w:rPr>
        <w:t xml:space="preserve"> αναγνωρίστηκε ο ρόλος του από ό</w:t>
      </w:r>
      <w:r w:rsidRPr="00590654">
        <w:rPr>
          <w:rFonts w:eastAsia="Times New Roman" w:cs="Times New Roman"/>
          <w:szCs w:val="24"/>
        </w:rPr>
        <w:t>λου</w:t>
      </w:r>
      <w:r w:rsidRPr="00590654">
        <w:rPr>
          <w:rFonts w:eastAsia="Times New Roman" w:cs="Times New Roman"/>
          <w:szCs w:val="24"/>
        </w:rPr>
        <w:t xml:space="preserve">ς </w:t>
      </w:r>
      <w:r>
        <w:rPr>
          <w:rFonts w:eastAsia="Times New Roman" w:cs="Times New Roman"/>
          <w:szCs w:val="24"/>
        </w:rPr>
        <w:t xml:space="preserve">τους </w:t>
      </w:r>
      <w:r w:rsidRPr="00590654">
        <w:rPr>
          <w:rFonts w:eastAsia="Times New Roman" w:cs="Times New Roman"/>
          <w:szCs w:val="24"/>
        </w:rPr>
        <w:t xml:space="preserve">πολίτες της χώρας </w:t>
      </w:r>
      <w:r>
        <w:rPr>
          <w:rFonts w:eastAsia="Times New Roman" w:cs="Times New Roman"/>
          <w:szCs w:val="24"/>
        </w:rPr>
        <w:t>μας-</w:t>
      </w:r>
      <w:r w:rsidRPr="00590654">
        <w:rPr>
          <w:rFonts w:eastAsia="Times New Roman" w:cs="Times New Roman"/>
          <w:szCs w:val="24"/>
        </w:rPr>
        <w:t xml:space="preserve"> είναι ότι έβαλε τέλος στο</w:t>
      </w:r>
      <w:r>
        <w:rPr>
          <w:rFonts w:eastAsia="Times New Roman" w:cs="Times New Roman"/>
          <w:szCs w:val="24"/>
        </w:rPr>
        <w:t xml:space="preserve"> ρουσφέτι, κάτι που του </w:t>
      </w:r>
      <w:r w:rsidRPr="00590654">
        <w:rPr>
          <w:rFonts w:eastAsia="Times New Roman" w:cs="Times New Roman"/>
          <w:szCs w:val="24"/>
        </w:rPr>
        <w:t xml:space="preserve">αναγνωρίζουν και </w:t>
      </w:r>
      <w:r>
        <w:rPr>
          <w:rFonts w:eastAsia="Times New Roman" w:cs="Times New Roman"/>
          <w:szCs w:val="24"/>
        </w:rPr>
        <w:t xml:space="preserve">γι’ </w:t>
      </w:r>
      <w:r w:rsidRPr="00590654">
        <w:rPr>
          <w:rFonts w:eastAsia="Times New Roman" w:cs="Times New Roman"/>
          <w:szCs w:val="24"/>
        </w:rPr>
        <w:t xml:space="preserve">αυτό είναι μία από τις </w:t>
      </w:r>
      <w:r>
        <w:rPr>
          <w:rFonts w:eastAsia="Times New Roman" w:cs="Times New Roman"/>
          <w:szCs w:val="24"/>
        </w:rPr>
        <w:t>α</w:t>
      </w:r>
      <w:r w:rsidRPr="00590654">
        <w:rPr>
          <w:rFonts w:eastAsia="Times New Roman" w:cs="Times New Roman"/>
          <w:szCs w:val="24"/>
        </w:rPr>
        <w:t xml:space="preserve">νεξάρτητες </w:t>
      </w:r>
      <w:r>
        <w:rPr>
          <w:rFonts w:eastAsia="Times New Roman" w:cs="Times New Roman"/>
          <w:szCs w:val="24"/>
        </w:rPr>
        <w:t>α</w:t>
      </w:r>
      <w:r w:rsidRPr="00590654">
        <w:rPr>
          <w:rFonts w:eastAsia="Times New Roman" w:cs="Times New Roman"/>
          <w:szCs w:val="24"/>
        </w:rPr>
        <w:t xml:space="preserve">ρχές </w:t>
      </w:r>
      <w:r w:rsidRPr="00590654">
        <w:rPr>
          <w:rFonts w:eastAsia="Times New Roman" w:cs="Times New Roman"/>
          <w:szCs w:val="24"/>
        </w:rPr>
        <w:t>που πραγματικά κρίνεται θετικά από τους πολίτες</w:t>
      </w:r>
      <w:r>
        <w:rPr>
          <w:rFonts w:eastAsia="Times New Roman" w:cs="Times New Roman"/>
          <w:szCs w:val="24"/>
        </w:rPr>
        <w:t xml:space="preserve">. </w:t>
      </w:r>
      <w:r w:rsidRPr="00590654">
        <w:rPr>
          <w:rFonts w:eastAsia="Times New Roman" w:cs="Times New Roman"/>
          <w:szCs w:val="24"/>
        </w:rPr>
        <w:t xml:space="preserve">Δεν </w:t>
      </w:r>
      <w:r>
        <w:rPr>
          <w:rFonts w:eastAsia="Times New Roman" w:cs="Times New Roman"/>
          <w:szCs w:val="24"/>
        </w:rPr>
        <w:t xml:space="preserve">κρίνονται όλες οι </w:t>
      </w:r>
      <w:r>
        <w:rPr>
          <w:rFonts w:eastAsia="Times New Roman" w:cs="Times New Roman"/>
          <w:szCs w:val="24"/>
        </w:rPr>
        <w:t>α</w:t>
      </w:r>
      <w:r w:rsidRPr="00590654">
        <w:rPr>
          <w:rFonts w:eastAsia="Times New Roman" w:cs="Times New Roman"/>
          <w:szCs w:val="24"/>
        </w:rPr>
        <w:t xml:space="preserve">νεξάρτητες </w:t>
      </w:r>
      <w:r>
        <w:rPr>
          <w:rFonts w:eastAsia="Times New Roman" w:cs="Times New Roman"/>
          <w:szCs w:val="24"/>
        </w:rPr>
        <w:t>α</w:t>
      </w:r>
      <w:r w:rsidRPr="00590654">
        <w:rPr>
          <w:rFonts w:eastAsia="Times New Roman" w:cs="Times New Roman"/>
          <w:szCs w:val="24"/>
        </w:rPr>
        <w:t xml:space="preserve">ρχές </w:t>
      </w:r>
      <w:r w:rsidRPr="00590654">
        <w:rPr>
          <w:rFonts w:eastAsia="Times New Roman" w:cs="Times New Roman"/>
          <w:szCs w:val="24"/>
        </w:rPr>
        <w:t>θετικά</w:t>
      </w:r>
      <w:r>
        <w:rPr>
          <w:rFonts w:eastAsia="Times New Roman" w:cs="Times New Roman"/>
          <w:szCs w:val="24"/>
        </w:rPr>
        <w:t>. Και αυτό είναι μια</w:t>
      </w:r>
      <w:r>
        <w:rPr>
          <w:rFonts w:eastAsia="Times New Roman" w:cs="Times New Roman"/>
          <w:szCs w:val="24"/>
        </w:rPr>
        <w:t xml:space="preserve"> απάντηση στον κ. </w:t>
      </w:r>
      <w:proofErr w:type="spellStart"/>
      <w:r>
        <w:rPr>
          <w:rFonts w:eastAsia="Times New Roman" w:cs="Times New Roman"/>
          <w:szCs w:val="24"/>
        </w:rPr>
        <w:t>Κεγκέρογλου</w:t>
      </w:r>
      <w:proofErr w:type="spellEnd"/>
      <w:r>
        <w:rPr>
          <w:rFonts w:eastAsia="Times New Roman" w:cs="Times New Roman"/>
          <w:szCs w:val="24"/>
        </w:rPr>
        <w:t>. Δ</w:t>
      </w:r>
      <w:r w:rsidRPr="00590654">
        <w:rPr>
          <w:rFonts w:eastAsia="Times New Roman" w:cs="Times New Roman"/>
          <w:szCs w:val="24"/>
        </w:rPr>
        <w:t xml:space="preserve">εν μπορεί οι </w:t>
      </w:r>
      <w:r>
        <w:rPr>
          <w:rFonts w:eastAsia="Times New Roman" w:cs="Times New Roman"/>
          <w:szCs w:val="24"/>
        </w:rPr>
        <w:t>ανεξάρτητες α</w:t>
      </w:r>
      <w:r w:rsidRPr="00590654">
        <w:rPr>
          <w:rFonts w:eastAsia="Times New Roman" w:cs="Times New Roman"/>
          <w:szCs w:val="24"/>
        </w:rPr>
        <w:t>ρχές</w:t>
      </w:r>
      <w:r w:rsidRPr="00590654">
        <w:rPr>
          <w:rFonts w:eastAsia="Times New Roman" w:cs="Times New Roman"/>
          <w:szCs w:val="24"/>
        </w:rPr>
        <w:t xml:space="preserve"> να είναι στο απυρόβλητο</w:t>
      </w:r>
      <w:r>
        <w:rPr>
          <w:rFonts w:eastAsia="Times New Roman" w:cs="Times New Roman"/>
          <w:szCs w:val="24"/>
        </w:rPr>
        <w:t>,</w:t>
      </w:r>
      <w:r w:rsidRPr="00590654">
        <w:rPr>
          <w:rFonts w:eastAsia="Times New Roman" w:cs="Times New Roman"/>
          <w:szCs w:val="24"/>
        </w:rPr>
        <w:t xml:space="preserve"> </w:t>
      </w:r>
      <w:r>
        <w:rPr>
          <w:rFonts w:eastAsia="Times New Roman" w:cs="Times New Roman"/>
          <w:szCs w:val="24"/>
        </w:rPr>
        <w:t xml:space="preserve">αλλά </w:t>
      </w:r>
      <w:r w:rsidRPr="00590654">
        <w:rPr>
          <w:rFonts w:eastAsia="Times New Roman" w:cs="Times New Roman"/>
          <w:szCs w:val="24"/>
        </w:rPr>
        <w:lastRenderedPageBreak/>
        <w:t>πρέπει με κάποιο τρόπο να υπάρχει</w:t>
      </w:r>
      <w:r>
        <w:rPr>
          <w:rFonts w:eastAsia="Times New Roman" w:cs="Times New Roman"/>
          <w:szCs w:val="24"/>
        </w:rPr>
        <w:t xml:space="preserve"> κριτική. Κ</w:t>
      </w:r>
      <w:r w:rsidRPr="00590654">
        <w:rPr>
          <w:rFonts w:eastAsia="Times New Roman" w:cs="Times New Roman"/>
          <w:szCs w:val="24"/>
        </w:rPr>
        <w:t>αι η Βουλή έχει την ευθύνη να ελέγχει και τις αξιολογεί</w:t>
      </w:r>
      <w:r>
        <w:rPr>
          <w:rFonts w:eastAsia="Times New Roman" w:cs="Times New Roman"/>
          <w:szCs w:val="24"/>
        </w:rPr>
        <w:t>.</w:t>
      </w:r>
      <w:r w:rsidRPr="00590654">
        <w:rPr>
          <w:rFonts w:eastAsia="Times New Roman" w:cs="Times New Roman"/>
          <w:szCs w:val="24"/>
        </w:rPr>
        <w:t xml:space="preserve"> </w:t>
      </w:r>
    </w:p>
    <w:p w14:paraId="20A4EC4D" w14:textId="77777777" w:rsidR="005D4821" w:rsidRDefault="006B233D">
      <w:pPr>
        <w:spacing w:line="600" w:lineRule="auto"/>
        <w:ind w:firstLine="720"/>
        <w:contextualSpacing/>
        <w:jc w:val="both"/>
        <w:rPr>
          <w:rFonts w:eastAsia="Times New Roman" w:cs="Times New Roman"/>
          <w:szCs w:val="24"/>
        </w:rPr>
      </w:pPr>
      <w:r>
        <w:rPr>
          <w:rFonts w:eastAsia="Times New Roman" w:cs="Times New Roman"/>
          <w:szCs w:val="24"/>
        </w:rPr>
        <w:t xml:space="preserve">Με το </w:t>
      </w:r>
      <w:r w:rsidRPr="00590654">
        <w:rPr>
          <w:rFonts w:eastAsia="Times New Roman" w:cs="Times New Roman"/>
          <w:szCs w:val="24"/>
        </w:rPr>
        <w:t>νομοσχέδιο</w:t>
      </w:r>
      <w:r>
        <w:rPr>
          <w:rFonts w:eastAsia="Times New Roman" w:cs="Times New Roman"/>
          <w:szCs w:val="24"/>
        </w:rPr>
        <w:t>,</w:t>
      </w:r>
      <w:r w:rsidRPr="00590654">
        <w:rPr>
          <w:rFonts w:eastAsia="Times New Roman" w:cs="Times New Roman"/>
          <w:szCs w:val="24"/>
        </w:rPr>
        <w:t xml:space="preserve"> </w:t>
      </w:r>
      <w:r>
        <w:rPr>
          <w:rFonts w:eastAsia="Times New Roman" w:cs="Times New Roman"/>
          <w:szCs w:val="24"/>
        </w:rPr>
        <w:t>λ</w:t>
      </w:r>
      <w:r w:rsidRPr="00590654">
        <w:rPr>
          <w:rFonts w:eastAsia="Times New Roman" w:cs="Times New Roman"/>
          <w:szCs w:val="24"/>
        </w:rPr>
        <w:t>οιπόν</w:t>
      </w:r>
      <w:r>
        <w:rPr>
          <w:rFonts w:eastAsia="Times New Roman" w:cs="Times New Roman"/>
          <w:szCs w:val="24"/>
        </w:rPr>
        <w:t xml:space="preserve">, </w:t>
      </w:r>
      <w:r w:rsidRPr="00590654">
        <w:rPr>
          <w:rFonts w:eastAsia="Times New Roman" w:cs="Times New Roman"/>
          <w:szCs w:val="24"/>
        </w:rPr>
        <w:t>που συζητάμε σήμερα</w:t>
      </w:r>
      <w:r>
        <w:rPr>
          <w:rFonts w:eastAsia="Times New Roman" w:cs="Times New Roman"/>
          <w:szCs w:val="24"/>
        </w:rPr>
        <w:t xml:space="preserve"> </w:t>
      </w:r>
      <w:r w:rsidRPr="00590654">
        <w:rPr>
          <w:rFonts w:eastAsia="Times New Roman" w:cs="Times New Roman"/>
          <w:szCs w:val="24"/>
        </w:rPr>
        <w:t xml:space="preserve">θεσπίζεται </w:t>
      </w:r>
      <w:r>
        <w:rPr>
          <w:rFonts w:eastAsia="Times New Roman" w:cs="Times New Roman"/>
          <w:szCs w:val="24"/>
        </w:rPr>
        <w:t>ε</w:t>
      </w:r>
      <w:r w:rsidRPr="00590654">
        <w:rPr>
          <w:rFonts w:eastAsia="Times New Roman" w:cs="Times New Roman"/>
          <w:szCs w:val="24"/>
        </w:rPr>
        <w:t xml:space="preserve">πιτέλους ένας πολυετής </w:t>
      </w:r>
      <w:r>
        <w:rPr>
          <w:rFonts w:eastAsia="Times New Roman" w:cs="Times New Roman"/>
          <w:szCs w:val="24"/>
        </w:rPr>
        <w:t xml:space="preserve">και ετήσιος </w:t>
      </w:r>
      <w:r w:rsidRPr="00590654">
        <w:rPr>
          <w:rFonts w:eastAsia="Times New Roman" w:cs="Times New Roman"/>
          <w:szCs w:val="24"/>
        </w:rPr>
        <w:t>στρατηγικός σχεδιασμός προσλήψεων</w:t>
      </w:r>
      <w:r>
        <w:rPr>
          <w:rFonts w:eastAsia="Times New Roman" w:cs="Times New Roman"/>
          <w:szCs w:val="24"/>
        </w:rPr>
        <w:t>,</w:t>
      </w:r>
      <w:r w:rsidRPr="00590654">
        <w:rPr>
          <w:rFonts w:eastAsia="Times New Roman" w:cs="Times New Roman"/>
          <w:szCs w:val="24"/>
        </w:rPr>
        <w:t xml:space="preserve"> πράγμα που έλειπε</w:t>
      </w:r>
      <w:r>
        <w:rPr>
          <w:rFonts w:eastAsia="Times New Roman" w:cs="Times New Roman"/>
          <w:szCs w:val="24"/>
        </w:rPr>
        <w:t>, που το ζητούσαμε,</w:t>
      </w:r>
      <w:r w:rsidRPr="00590654">
        <w:rPr>
          <w:rFonts w:eastAsia="Times New Roman" w:cs="Times New Roman"/>
          <w:szCs w:val="24"/>
        </w:rPr>
        <w:t xml:space="preserve"> που έπρεπε να γίνει</w:t>
      </w:r>
      <w:r>
        <w:rPr>
          <w:rFonts w:eastAsia="Times New Roman" w:cs="Times New Roman"/>
          <w:szCs w:val="24"/>
        </w:rPr>
        <w:t>. Ε</w:t>
      </w:r>
      <w:r w:rsidRPr="00590654">
        <w:rPr>
          <w:rFonts w:eastAsia="Times New Roman" w:cs="Times New Roman"/>
          <w:szCs w:val="24"/>
        </w:rPr>
        <w:t>ν</w:t>
      </w:r>
      <w:r>
        <w:rPr>
          <w:rFonts w:eastAsia="Times New Roman" w:cs="Times New Roman"/>
          <w:szCs w:val="24"/>
        </w:rPr>
        <w:t xml:space="preserve">οποιούνται </w:t>
      </w:r>
      <w:r w:rsidRPr="00590654">
        <w:rPr>
          <w:rFonts w:eastAsia="Times New Roman" w:cs="Times New Roman"/>
          <w:szCs w:val="24"/>
        </w:rPr>
        <w:t>τα αιτήμα</w:t>
      </w:r>
      <w:r>
        <w:rPr>
          <w:rFonts w:eastAsia="Times New Roman" w:cs="Times New Roman"/>
          <w:szCs w:val="24"/>
        </w:rPr>
        <w:t>τα των φορέων του δημοσίου σε μι</w:t>
      </w:r>
      <w:r w:rsidRPr="00590654">
        <w:rPr>
          <w:rFonts w:eastAsia="Times New Roman" w:cs="Times New Roman"/>
          <w:szCs w:val="24"/>
        </w:rPr>
        <w:t xml:space="preserve">α ενιαία προκήρυξη ή δίνεται η δυνατότητα να υπάρχουν προκηρύξεις διετούς </w:t>
      </w:r>
      <w:r w:rsidRPr="00590654">
        <w:rPr>
          <w:rFonts w:eastAsia="Times New Roman" w:cs="Times New Roman"/>
          <w:szCs w:val="24"/>
        </w:rPr>
        <w:t>διάρκειας</w:t>
      </w:r>
      <w:r>
        <w:rPr>
          <w:rFonts w:eastAsia="Times New Roman" w:cs="Times New Roman"/>
          <w:szCs w:val="24"/>
        </w:rPr>
        <w:t>.</w:t>
      </w:r>
    </w:p>
    <w:p w14:paraId="20A4EC4E" w14:textId="77777777" w:rsidR="005D4821" w:rsidRDefault="006B233D">
      <w:pPr>
        <w:spacing w:line="600" w:lineRule="auto"/>
        <w:ind w:firstLine="720"/>
        <w:contextualSpacing/>
        <w:jc w:val="both"/>
        <w:rPr>
          <w:rFonts w:eastAsia="Times New Roman" w:cs="Times New Roman"/>
          <w:szCs w:val="24"/>
        </w:rPr>
      </w:pPr>
      <w:r>
        <w:rPr>
          <w:rFonts w:eastAsia="Times New Roman" w:cs="Times New Roman"/>
          <w:szCs w:val="24"/>
        </w:rPr>
        <w:t xml:space="preserve">Βεβαίως, επιταχύνονται και οι διαδικασίες επιλογής, </w:t>
      </w:r>
      <w:r w:rsidRPr="00590654">
        <w:rPr>
          <w:rFonts w:eastAsia="Times New Roman" w:cs="Times New Roman"/>
          <w:szCs w:val="24"/>
        </w:rPr>
        <w:t>ιδιαίτερα σε διαγωνισμούς</w:t>
      </w:r>
      <w:r>
        <w:rPr>
          <w:rFonts w:eastAsia="Times New Roman" w:cs="Times New Roman"/>
          <w:szCs w:val="24"/>
        </w:rPr>
        <w:t xml:space="preserve"> που έχουμε που είχαμε </w:t>
      </w:r>
      <w:r>
        <w:rPr>
          <w:rFonts w:eastAsia="Times New Roman" w:cs="Times New Roman"/>
          <w:szCs w:val="24"/>
        </w:rPr>
        <w:t xml:space="preserve">δηλαδή </w:t>
      </w:r>
      <w:r>
        <w:rPr>
          <w:rFonts w:eastAsia="Times New Roman" w:cs="Times New Roman"/>
          <w:szCs w:val="24"/>
        </w:rPr>
        <w:t>μ</w:t>
      </w:r>
      <w:r w:rsidRPr="00590654">
        <w:rPr>
          <w:rFonts w:eastAsia="Times New Roman" w:cs="Times New Roman"/>
          <w:szCs w:val="24"/>
        </w:rPr>
        <w:t>εγάλο αριθμό αιτημάτων</w:t>
      </w:r>
      <w:r>
        <w:rPr>
          <w:rFonts w:eastAsia="Times New Roman" w:cs="Times New Roman"/>
          <w:szCs w:val="24"/>
        </w:rPr>
        <w:t xml:space="preserve">, που έχουν ως αποτέλεσμα, </w:t>
      </w:r>
      <w:r w:rsidRPr="00590654">
        <w:rPr>
          <w:rFonts w:eastAsia="Times New Roman" w:cs="Times New Roman"/>
          <w:szCs w:val="24"/>
        </w:rPr>
        <w:t>όπως αυτή η τελευταία της 3</w:t>
      </w:r>
      <w:r>
        <w:rPr>
          <w:rFonts w:eastAsia="Times New Roman" w:cs="Times New Roman"/>
          <w:szCs w:val="24"/>
        </w:rPr>
        <w:t>Κ, να καθυστερούν</w:t>
      </w:r>
      <w:r w:rsidRPr="00590654">
        <w:rPr>
          <w:rFonts w:eastAsia="Times New Roman" w:cs="Times New Roman"/>
          <w:szCs w:val="24"/>
        </w:rPr>
        <w:t xml:space="preserve"> πάρα πολύ</w:t>
      </w:r>
      <w:r>
        <w:rPr>
          <w:rFonts w:eastAsia="Times New Roman" w:cs="Times New Roman"/>
          <w:szCs w:val="24"/>
        </w:rPr>
        <w:t xml:space="preserve">. Ενισχύεται το ΑΣΕΠ με προσωπικό </w:t>
      </w:r>
      <w:r>
        <w:rPr>
          <w:rFonts w:eastAsia="Times New Roman" w:cs="Times New Roman"/>
          <w:szCs w:val="24"/>
        </w:rPr>
        <w:t>κ</w:t>
      </w:r>
      <w:r w:rsidRPr="00590654">
        <w:rPr>
          <w:rFonts w:eastAsia="Times New Roman" w:cs="Times New Roman"/>
          <w:szCs w:val="24"/>
        </w:rPr>
        <w:t xml:space="preserve">αι σίγουρα </w:t>
      </w:r>
      <w:r>
        <w:rPr>
          <w:rFonts w:eastAsia="Times New Roman" w:cs="Times New Roman"/>
          <w:szCs w:val="24"/>
        </w:rPr>
        <w:t>η λε</w:t>
      </w:r>
      <w:r w:rsidRPr="00590654">
        <w:rPr>
          <w:rFonts w:eastAsia="Times New Roman" w:cs="Times New Roman"/>
          <w:szCs w:val="24"/>
        </w:rPr>
        <w:t>ιτουργία του θα είναι καλύτερη από δω και πέρα</w:t>
      </w:r>
      <w:r>
        <w:rPr>
          <w:rFonts w:eastAsia="Times New Roman" w:cs="Times New Roman"/>
          <w:szCs w:val="24"/>
        </w:rPr>
        <w:t xml:space="preserve"> μέσω αποσπάσεων. Σημαντικές είναι και οι αλλαγές </w:t>
      </w:r>
      <w:r w:rsidRPr="00590654">
        <w:rPr>
          <w:rFonts w:eastAsia="Times New Roman" w:cs="Times New Roman"/>
          <w:szCs w:val="24"/>
        </w:rPr>
        <w:t>στον Υπαλληλικό Κώδικα</w:t>
      </w:r>
      <w:r>
        <w:rPr>
          <w:rFonts w:eastAsia="Times New Roman" w:cs="Times New Roman"/>
          <w:szCs w:val="24"/>
        </w:rPr>
        <w:t>,</w:t>
      </w:r>
      <w:r w:rsidRPr="00590654">
        <w:rPr>
          <w:rFonts w:eastAsia="Times New Roman" w:cs="Times New Roman"/>
          <w:szCs w:val="24"/>
        </w:rPr>
        <w:t xml:space="preserve"> που γίνονται σε σχέση με τις γονικές άδειες και τις άδειες για όλους αυτούς που σπουδάζουν</w:t>
      </w:r>
      <w:r>
        <w:rPr>
          <w:rFonts w:eastAsia="Times New Roman" w:cs="Times New Roman"/>
          <w:szCs w:val="24"/>
        </w:rPr>
        <w:t>,</w:t>
      </w:r>
      <w:r w:rsidRPr="00590654">
        <w:rPr>
          <w:rFonts w:eastAsia="Times New Roman" w:cs="Times New Roman"/>
          <w:szCs w:val="24"/>
        </w:rPr>
        <w:t xml:space="preserve"> συνεχίζουν τις σπουδές τους </w:t>
      </w:r>
      <w:r w:rsidRPr="00590654">
        <w:rPr>
          <w:rFonts w:eastAsia="Times New Roman" w:cs="Times New Roman"/>
          <w:szCs w:val="24"/>
        </w:rPr>
        <w:t>κατά τη διάρκεια της θητείας τους στο δημόσιο</w:t>
      </w:r>
      <w:r>
        <w:rPr>
          <w:rFonts w:eastAsia="Times New Roman" w:cs="Times New Roman"/>
          <w:szCs w:val="24"/>
        </w:rPr>
        <w:t>.</w:t>
      </w:r>
    </w:p>
    <w:p w14:paraId="20A4EC4F" w14:textId="77777777" w:rsidR="005D4821" w:rsidRDefault="006B233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Βεβαίως, επίσης </w:t>
      </w:r>
      <w:r w:rsidRPr="00590654">
        <w:rPr>
          <w:rFonts w:eastAsia="Times New Roman" w:cs="Times New Roman"/>
          <w:szCs w:val="24"/>
        </w:rPr>
        <w:t xml:space="preserve">σημαντικές είναι και οι αλλαγές για τους </w:t>
      </w:r>
      <w:proofErr w:type="spellStart"/>
      <w:r w:rsidRPr="00590654">
        <w:rPr>
          <w:rFonts w:eastAsia="Times New Roman" w:cs="Times New Roman"/>
          <w:szCs w:val="24"/>
        </w:rPr>
        <w:t>τρίτεκνους</w:t>
      </w:r>
      <w:proofErr w:type="spellEnd"/>
      <w:r>
        <w:rPr>
          <w:rFonts w:eastAsia="Times New Roman" w:cs="Times New Roman"/>
          <w:szCs w:val="24"/>
        </w:rPr>
        <w:t>, που ήταν μι</w:t>
      </w:r>
      <w:r w:rsidRPr="00590654">
        <w:rPr>
          <w:rFonts w:eastAsia="Times New Roman" w:cs="Times New Roman"/>
          <w:szCs w:val="24"/>
        </w:rPr>
        <w:t>α καταφανέστατη αδικία και έπρεπε να διορθωθεί</w:t>
      </w:r>
      <w:r>
        <w:rPr>
          <w:rFonts w:eastAsia="Times New Roman" w:cs="Times New Roman"/>
          <w:szCs w:val="24"/>
        </w:rPr>
        <w:t>, γιατί ό</w:t>
      </w:r>
      <w:r w:rsidRPr="00590654">
        <w:rPr>
          <w:rFonts w:eastAsia="Times New Roman" w:cs="Times New Roman"/>
          <w:szCs w:val="24"/>
        </w:rPr>
        <w:t xml:space="preserve">ταν το πρώτο παιδί </w:t>
      </w:r>
      <w:r>
        <w:rPr>
          <w:rFonts w:eastAsia="Times New Roman" w:cs="Times New Roman"/>
          <w:szCs w:val="24"/>
        </w:rPr>
        <w:t xml:space="preserve">συμπλήρωνε το </w:t>
      </w:r>
      <w:r w:rsidRPr="00590654">
        <w:rPr>
          <w:rFonts w:eastAsia="Times New Roman" w:cs="Times New Roman"/>
          <w:szCs w:val="24"/>
        </w:rPr>
        <w:t>23</w:t>
      </w:r>
      <w:r w:rsidRPr="00733BC8">
        <w:rPr>
          <w:rFonts w:eastAsia="Times New Roman" w:cs="Times New Roman"/>
          <w:szCs w:val="24"/>
          <w:vertAlign w:val="superscript"/>
        </w:rPr>
        <w:t>ο</w:t>
      </w:r>
      <w:r w:rsidRPr="00590654">
        <w:rPr>
          <w:rFonts w:eastAsia="Times New Roman" w:cs="Times New Roman"/>
          <w:szCs w:val="24"/>
        </w:rPr>
        <w:t xml:space="preserve"> έτος</w:t>
      </w:r>
      <w:r>
        <w:rPr>
          <w:rFonts w:eastAsia="Times New Roman" w:cs="Times New Roman"/>
          <w:szCs w:val="24"/>
        </w:rPr>
        <w:t xml:space="preserve"> </w:t>
      </w:r>
      <w:r w:rsidRPr="00590654">
        <w:rPr>
          <w:rFonts w:eastAsia="Times New Roman" w:cs="Times New Roman"/>
          <w:szCs w:val="24"/>
        </w:rPr>
        <w:t xml:space="preserve">έβγαινε </w:t>
      </w:r>
      <w:r>
        <w:rPr>
          <w:rFonts w:eastAsia="Times New Roman" w:cs="Times New Roman"/>
          <w:szCs w:val="24"/>
        </w:rPr>
        <w:t xml:space="preserve">και έχαναν την </w:t>
      </w:r>
      <w:r w:rsidRPr="00590654">
        <w:rPr>
          <w:rFonts w:eastAsia="Times New Roman" w:cs="Times New Roman"/>
          <w:szCs w:val="24"/>
        </w:rPr>
        <w:t xml:space="preserve">ιδιότητα </w:t>
      </w:r>
      <w:r w:rsidRPr="00590654">
        <w:rPr>
          <w:rFonts w:eastAsia="Times New Roman" w:cs="Times New Roman"/>
          <w:szCs w:val="24"/>
        </w:rPr>
        <w:t xml:space="preserve">του </w:t>
      </w:r>
      <w:proofErr w:type="spellStart"/>
      <w:r w:rsidRPr="00590654">
        <w:rPr>
          <w:rFonts w:eastAsia="Times New Roman" w:cs="Times New Roman"/>
          <w:szCs w:val="24"/>
        </w:rPr>
        <w:t>τρίτεκνο</w:t>
      </w:r>
      <w:r>
        <w:rPr>
          <w:rFonts w:eastAsia="Times New Roman" w:cs="Times New Roman"/>
          <w:szCs w:val="24"/>
        </w:rPr>
        <w:t>υ</w:t>
      </w:r>
      <w:proofErr w:type="spellEnd"/>
      <w:r>
        <w:rPr>
          <w:rFonts w:eastAsia="Times New Roman" w:cs="Times New Roman"/>
          <w:szCs w:val="24"/>
        </w:rPr>
        <w:t>. Κ</w:t>
      </w:r>
      <w:r w:rsidRPr="00590654">
        <w:rPr>
          <w:rFonts w:eastAsia="Times New Roman" w:cs="Times New Roman"/>
          <w:szCs w:val="24"/>
        </w:rPr>
        <w:t xml:space="preserve">αι </w:t>
      </w:r>
      <w:r>
        <w:rPr>
          <w:rFonts w:eastAsia="Times New Roman" w:cs="Times New Roman"/>
          <w:szCs w:val="24"/>
        </w:rPr>
        <w:t>β</w:t>
      </w:r>
      <w:r w:rsidRPr="00590654">
        <w:rPr>
          <w:rFonts w:eastAsia="Times New Roman" w:cs="Times New Roman"/>
          <w:szCs w:val="24"/>
        </w:rPr>
        <w:t>εβαίως</w:t>
      </w:r>
      <w:r>
        <w:rPr>
          <w:rFonts w:eastAsia="Times New Roman" w:cs="Times New Roman"/>
          <w:szCs w:val="24"/>
        </w:rPr>
        <w:t>,</w:t>
      </w:r>
      <w:r w:rsidRPr="00590654">
        <w:rPr>
          <w:rFonts w:eastAsia="Times New Roman" w:cs="Times New Roman"/>
          <w:szCs w:val="24"/>
        </w:rPr>
        <w:t xml:space="preserve"> αυτό για τα </w:t>
      </w:r>
      <w:r w:rsidRPr="00590654">
        <w:rPr>
          <w:rFonts w:eastAsia="Times New Roman" w:cs="Times New Roman"/>
          <w:szCs w:val="24"/>
        </w:rPr>
        <w:t>Α</w:t>
      </w:r>
      <w:r>
        <w:rPr>
          <w:rFonts w:eastAsia="Times New Roman" w:cs="Times New Roman"/>
          <w:szCs w:val="24"/>
        </w:rPr>
        <w:t>ΜΕ</w:t>
      </w:r>
      <w:r w:rsidRPr="00590654">
        <w:rPr>
          <w:rFonts w:eastAsia="Times New Roman" w:cs="Times New Roman"/>
          <w:szCs w:val="24"/>
        </w:rPr>
        <w:t>Α</w:t>
      </w:r>
      <w:r>
        <w:rPr>
          <w:rFonts w:eastAsia="Times New Roman" w:cs="Times New Roman"/>
          <w:szCs w:val="24"/>
        </w:rPr>
        <w:t xml:space="preserve">, </w:t>
      </w:r>
      <w:r w:rsidRPr="00590654">
        <w:rPr>
          <w:rFonts w:eastAsia="Times New Roman" w:cs="Times New Roman"/>
          <w:szCs w:val="24"/>
        </w:rPr>
        <w:t>τους βαρήκοους και τους κωφούς</w:t>
      </w:r>
      <w:r>
        <w:rPr>
          <w:rFonts w:eastAsia="Times New Roman" w:cs="Times New Roman"/>
          <w:szCs w:val="24"/>
        </w:rPr>
        <w:t>,</w:t>
      </w:r>
      <w:r w:rsidRPr="00590654">
        <w:rPr>
          <w:rFonts w:eastAsia="Times New Roman" w:cs="Times New Roman"/>
          <w:szCs w:val="24"/>
        </w:rPr>
        <w:t xml:space="preserve"> που είχαν πρόβλημα με την πιστοποίηση για τις ξένες γλώσσες</w:t>
      </w:r>
      <w:r>
        <w:rPr>
          <w:rFonts w:eastAsia="Times New Roman" w:cs="Times New Roman"/>
          <w:szCs w:val="24"/>
        </w:rPr>
        <w:t>.</w:t>
      </w:r>
    </w:p>
    <w:p w14:paraId="20A4EC50" w14:textId="77777777" w:rsidR="005D4821" w:rsidRDefault="006B233D">
      <w:pPr>
        <w:spacing w:line="600" w:lineRule="auto"/>
        <w:ind w:firstLine="720"/>
        <w:contextualSpacing/>
        <w:jc w:val="both"/>
        <w:rPr>
          <w:rFonts w:eastAsia="Times New Roman" w:cs="Times New Roman"/>
          <w:szCs w:val="24"/>
        </w:rPr>
      </w:pPr>
      <w:r w:rsidRPr="005B1A4D">
        <w:rPr>
          <w:rFonts w:eastAsia="Times New Roman" w:cs="Times New Roman"/>
          <w:szCs w:val="24"/>
        </w:rPr>
        <w:t>(Στο σημείο αυτό κτυπάει προειδοποιητικά το κουδούνι λήξεως του χρόνου ομιλίας του κυρίου Βουλευτή)</w:t>
      </w:r>
    </w:p>
    <w:p w14:paraId="20A4EC51" w14:textId="77777777" w:rsidR="005D4821" w:rsidRDefault="006B233D">
      <w:pPr>
        <w:spacing w:line="600" w:lineRule="auto"/>
        <w:ind w:firstLine="720"/>
        <w:contextualSpacing/>
        <w:jc w:val="both"/>
        <w:rPr>
          <w:rFonts w:eastAsia="Times New Roman" w:cs="Times New Roman"/>
          <w:szCs w:val="24"/>
        </w:rPr>
      </w:pPr>
      <w:r w:rsidRPr="00590654">
        <w:rPr>
          <w:rFonts w:eastAsia="Times New Roman" w:cs="Times New Roman"/>
          <w:szCs w:val="24"/>
        </w:rPr>
        <w:t>Λοιπόν</w:t>
      </w:r>
      <w:r>
        <w:rPr>
          <w:rFonts w:eastAsia="Times New Roman" w:cs="Times New Roman"/>
          <w:szCs w:val="24"/>
        </w:rPr>
        <w:t>,</w:t>
      </w:r>
      <w:r w:rsidRPr="00590654">
        <w:rPr>
          <w:rFonts w:eastAsia="Times New Roman" w:cs="Times New Roman"/>
          <w:szCs w:val="24"/>
        </w:rPr>
        <w:t xml:space="preserve"> επειδή ο χρόνος τελειώνει</w:t>
      </w:r>
      <w:r>
        <w:rPr>
          <w:rFonts w:eastAsia="Times New Roman" w:cs="Times New Roman"/>
          <w:szCs w:val="24"/>
        </w:rPr>
        <w:t>,</w:t>
      </w:r>
      <w:r w:rsidRPr="00590654">
        <w:rPr>
          <w:rFonts w:eastAsia="Times New Roman" w:cs="Times New Roman"/>
          <w:szCs w:val="24"/>
        </w:rPr>
        <w:t xml:space="preserve"> θα </w:t>
      </w:r>
      <w:r>
        <w:rPr>
          <w:rFonts w:eastAsia="Times New Roman" w:cs="Times New Roman"/>
          <w:szCs w:val="24"/>
        </w:rPr>
        <w:t>ήθελα να πω ότι α</w:t>
      </w:r>
      <w:r w:rsidRPr="00590654">
        <w:rPr>
          <w:rFonts w:eastAsia="Times New Roman" w:cs="Times New Roman"/>
          <w:szCs w:val="24"/>
        </w:rPr>
        <w:t>γαπητοί συνάδελφοι</w:t>
      </w:r>
      <w:r>
        <w:rPr>
          <w:rFonts w:eastAsia="Times New Roman" w:cs="Times New Roman"/>
          <w:szCs w:val="24"/>
        </w:rPr>
        <w:t>,</w:t>
      </w:r>
      <w:r w:rsidRPr="00590654">
        <w:rPr>
          <w:rFonts w:eastAsia="Times New Roman" w:cs="Times New Roman"/>
          <w:szCs w:val="24"/>
        </w:rPr>
        <w:t xml:space="preserve"> δώσαμε δείγματα γραφής για τη θέση μας σχετικά με το</w:t>
      </w:r>
      <w:r>
        <w:rPr>
          <w:rFonts w:eastAsia="Times New Roman" w:cs="Times New Roman"/>
          <w:szCs w:val="24"/>
        </w:rPr>
        <w:t>ν</w:t>
      </w:r>
      <w:r w:rsidRPr="00590654">
        <w:rPr>
          <w:rFonts w:eastAsia="Times New Roman" w:cs="Times New Roman"/>
          <w:szCs w:val="24"/>
        </w:rPr>
        <w:t xml:space="preserve"> δημόσιο τομέα και τη δημόσια διοίκηση</w:t>
      </w:r>
      <w:r>
        <w:rPr>
          <w:rFonts w:eastAsia="Times New Roman" w:cs="Times New Roman"/>
          <w:szCs w:val="24"/>
        </w:rPr>
        <w:t>. Ο</w:t>
      </w:r>
      <w:r w:rsidRPr="00590654">
        <w:rPr>
          <w:rFonts w:eastAsia="Times New Roman" w:cs="Times New Roman"/>
          <w:szCs w:val="24"/>
        </w:rPr>
        <w:t>ργανώ</w:t>
      </w:r>
      <w:r>
        <w:rPr>
          <w:rFonts w:eastAsia="Times New Roman" w:cs="Times New Roman"/>
          <w:szCs w:val="24"/>
        </w:rPr>
        <w:t>ν</w:t>
      </w:r>
      <w:r w:rsidRPr="00590654">
        <w:rPr>
          <w:rFonts w:eastAsia="Times New Roman" w:cs="Times New Roman"/>
          <w:szCs w:val="24"/>
        </w:rPr>
        <w:t>ουμε</w:t>
      </w:r>
      <w:r>
        <w:rPr>
          <w:rFonts w:eastAsia="Times New Roman" w:cs="Times New Roman"/>
          <w:szCs w:val="24"/>
        </w:rPr>
        <w:t>,</w:t>
      </w:r>
      <w:r w:rsidRPr="00590654">
        <w:rPr>
          <w:rFonts w:eastAsia="Times New Roman" w:cs="Times New Roman"/>
          <w:szCs w:val="24"/>
        </w:rPr>
        <w:t xml:space="preserve"> εξελίσσουμε</w:t>
      </w:r>
      <w:r>
        <w:rPr>
          <w:rFonts w:eastAsia="Times New Roman" w:cs="Times New Roman"/>
          <w:szCs w:val="24"/>
        </w:rPr>
        <w:t>,</w:t>
      </w:r>
      <w:r w:rsidRPr="00590654">
        <w:rPr>
          <w:rFonts w:eastAsia="Times New Roman" w:cs="Times New Roman"/>
          <w:szCs w:val="24"/>
        </w:rPr>
        <w:t xml:space="preserve"> κάνουμε πιο δίκαιο</w:t>
      </w:r>
      <w:r>
        <w:rPr>
          <w:rFonts w:eastAsia="Times New Roman" w:cs="Times New Roman"/>
          <w:szCs w:val="24"/>
        </w:rPr>
        <w:t>, πιο φιλικό στον π</w:t>
      </w:r>
      <w:r w:rsidRPr="00590654">
        <w:rPr>
          <w:rFonts w:eastAsia="Times New Roman" w:cs="Times New Roman"/>
          <w:szCs w:val="24"/>
        </w:rPr>
        <w:t>ολίτη το δημόσιο</w:t>
      </w:r>
      <w:r>
        <w:rPr>
          <w:rFonts w:eastAsia="Times New Roman" w:cs="Times New Roman"/>
          <w:szCs w:val="24"/>
        </w:rPr>
        <w:t>. Έ</w:t>
      </w:r>
      <w:r w:rsidRPr="00590654">
        <w:rPr>
          <w:rFonts w:eastAsia="Times New Roman" w:cs="Times New Roman"/>
          <w:szCs w:val="24"/>
        </w:rPr>
        <w:t>τσι θα συνεχί</w:t>
      </w:r>
      <w:r w:rsidRPr="00590654">
        <w:rPr>
          <w:rFonts w:eastAsia="Times New Roman" w:cs="Times New Roman"/>
          <w:szCs w:val="24"/>
        </w:rPr>
        <w:t xml:space="preserve">σουμε με επιμονή και υπομονή αφήνοντας την άκυρη κριτική </w:t>
      </w:r>
      <w:r>
        <w:rPr>
          <w:rFonts w:eastAsia="Times New Roman" w:cs="Times New Roman"/>
          <w:szCs w:val="24"/>
        </w:rPr>
        <w:t>σας,</w:t>
      </w:r>
      <w:r w:rsidRPr="00590654">
        <w:rPr>
          <w:rFonts w:eastAsia="Times New Roman" w:cs="Times New Roman"/>
          <w:szCs w:val="24"/>
        </w:rPr>
        <w:t xml:space="preserve"> να την κρίνει ο ελληνικός λαός</w:t>
      </w:r>
      <w:r>
        <w:rPr>
          <w:rFonts w:eastAsia="Times New Roman" w:cs="Times New Roman"/>
          <w:szCs w:val="24"/>
        </w:rPr>
        <w:t xml:space="preserve">. Εσείς, </w:t>
      </w:r>
      <w:r w:rsidRPr="00590654">
        <w:rPr>
          <w:rFonts w:eastAsia="Times New Roman" w:cs="Times New Roman"/>
          <w:szCs w:val="24"/>
        </w:rPr>
        <w:t xml:space="preserve">της </w:t>
      </w:r>
      <w:r>
        <w:rPr>
          <w:rFonts w:eastAsia="Times New Roman" w:cs="Times New Roman"/>
          <w:szCs w:val="24"/>
        </w:rPr>
        <w:t>Α</w:t>
      </w:r>
      <w:r w:rsidRPr="00590654">
        <w:rPr>
          <w:rFonts w:eastAsia="Times New Roman" w:cs="Times New Roman"/>
          <w:szCs w:val="24"/>
        </w:rPr>
        <w:t>ντιπολίτευσης</w:t>
      </w:r>
      <w:r>
        <w:rPr>
          <w:rFonts w:eastAsia="Times New Roman" w:cs="Times New Roman"/>
          <w:szCs w:val="24"/>
        </w:rPr>
        <w:t>,</w:t>
      </w:r>
      <w:r w:rsidRPr="00590654">
        <w:rPr>
          <w:rFonts w:eastAsia="Times New Roman" w:cs="Times New Roman"/>
          <w:szCs w:val="24"/>
        </w:rPr>
        <w:t xml:space="preserve"> κάντε κουράγιο και </w:t>
      </w:r>
      <w:r>
        <w:rPr>
          <w:rFonts w:eastAsia="Times New Roman" w:cs="Times New Roman"/>
          <w:szCs w:val="24"/>
        </w:rPr>
        <w:t xml:space="preserve">επινοήστε </w:t>
      </w:r>
      <w:r w:rsidRPr="00590654">
        <w:rPr>
          <w:rFonts w:eastAsia="Times New Roman" w:cs="Times New Roman"/>
          <w:szCs w:val="24"/>
        </w:rPr>
        <w:t>καινούργια παραμύθια</w:t>
      </w:r>
      <w:r>
        <w:rPr>
          <w:rFonts w:eastAsia="Times New Roman" w:cs="Times New Roman"/>
          <w:szCs w:val="24"/>
        </w:rPr>
        <w:t>,</w:t>
      </w:r>
      <w:r w:rsidRPr="00590654">
        <w:rPr>
          <w:rFonts w:eastAsia="Times New Roman" w:cs="Times New Roman"/>
          <w:szCs w:val="24"/>
        </w:rPr>
        <w:t xml:space="preserve"> γιατί τα παραμύθια σας </w:t>
      </w:r>
      <w:r>
        <w:rPr>
          <w:rFonts w:eastAsia="Times New Roman" w:cs="Times New Roman"/>
          <w:szCs w:val="24"/>
        </w:rPr>
        <w:t>–δ</w:t>
      </w:r>
      <w:r w:rsidRPr="00590654">
        <w:rPr>
          <w:rFonts w:eastAsia="Times New Roman" w:cs="Times New Roman"/>
          <w:szCs w:val="24"/>
        </w:rPr>
        <w:t>υστυχώς</w:t>
      </w:r>
      <w:r>
        <w:rPr>
          <w:rFonts w:eastAsia="Times New Roman" w:cs="Times New Roman"/>
          <w:szCs w:val="24"/>
        </w:rPr>
        <w:t xml:space="preserve"> για εσάς-</w:t>
      </w:r>
      <w:r w:rsidRPr="00590654">
        <w:rPr>
          <w:rFonts w:eastAsia="Times New Roman" w:cs="Times New Roman"/>
          <w:szCs w:val="24"/>
        </w:rPr>
        <w:t xml:space="preserve"> όσο </w:t>
      </w:r>
      <w:r>
        <w:rPr>
          <w:rFonts w:eastAsia="Times New Roman" w:cs="Times New Roman"/>
          <w:szCs w:val="24"/>
        </w:rPr>
        <w:t>π</w:t>
      </w:r>
      <w:r w:rsidRPr="00590654">
        <w:rPr>
          <w:rFonts w:eastAsia="Times New Roman" w:cs="Times New Roman"/>
          <w:szCs w:val="24"/>
        </w:rPr>
        <w:t xml:space="preserve">ερνάει ο καιρός έχουν και πιο μικρό </w:t>
      </w:r>
      <w:r w:rsidRPr="00590654">
        <w:rPr>
          <w:rFonts w:eastAsia="Times New Roman" w:cs="Times New Roman"/>
          <w:szCs w:val="24"/>
        </w:rPr>
        <w:t>χρόνο ζωής</w:t>
      </w:r>
      <w:r>
        <w:rPr>
          <w:rFonts w:eastAsia="Times New Roman" w:cs="Times New Roman"/>
          <w:szCs w:val="24"/>
        </w:rPr>
        <w:t>,</w:t>
      </w:r>
      <w:r w:rsidRPr="00590654">
        <w:rPr>
          <w:rFonts w:eastAsia="Times New Roman" w:cs="Times New Roman"/>
          <w:szCs w:val="24"/>
        </w:rPr>
        <w:t xml:space="preserve"> </w:t>
      </w:r>
      <w:r>
        <w:rPr>
          <w:rFonts w:eastAsia="Times New Roman" w:cs="Times New Roman"/>
          <w:szCs w:val="24"/>
        </w:rPr>
        <w:t xml:space="preserve">καθώς </w:t>
      </w:r>
      <w:r>
        <w:rPr>
          <w:rFonts w:eastAsia="Times New Roman" w:cs="Times New Roman"/>
          <w:szCs w:val="24"/>
        </w:rPr>
        <w:t>και το παραμύθι σχετικά με το «Δ</w:t>
      </w:r>
      <w:r w:rsidRPr="00590654">
        <w:rPr>
          <w:rFonts w:eastAsia="Times New Roman" w:cs="Times New Roman"/>
          <w:szCs w:val="24"/>
        </w:rPr>
        <w:t>εν μπορείτε να βγείτε στις αγορές</w:t>
      </w:r>
      <w:r>
        <w:rPr>
          <w:rFonts w:eastAsia="Times New Roman" w:cs="Times New Roman"/>
          <w:szCs w:val="24"/>
        </w:rPr>
        <w:t>»</w:t>
      </w:r>
      <w:r w:rsidRPr="00590654">
        <w:rPr>
          <w:rFonts w:eastAsia="Times New Roman" w:cs="Times New Roman"/>
          <w:szCs w:val="24"/>
        </w:rPr>
        <w:t xml:space="preserve"> είχε διάρκεια μόλις ενός </w:t>
      </w:r>
      <w:r w:rsidRPr="00590654">
        <w:rPr>
          <w:rFonts w:eastAsia="Times New Roman" w:cs="Times New Roman"/>
          <w:szCs w:val="24"/>
        </w:rPr>
        <w:t>μ</w:t>
      </w:r>
      <w:r>
        <w:rPr>
          <w:rFonts w:eastAsia="Times New Roman" w:cs="Times New Roman"/>
          <w:szCs w:val="24"/>
        </w:rPr>
        <w:t>η</w:t>
      </w:r>
      <w:r w:rsidRPr="00590654">
        <w:rPr>
          <w:rFonts w:eastAsia="Times New Roman" w:cs="Times New Roman"/>
          <w:szCs w:val="24"/>
        </w:rPr>
        <w:t>ν</w:t>
      </w:r>
      <w:r>
        <w:rPr>
          <w:rFonts w:eastAsia="Times New Roman" w:cs="Times New Roman"/>
          <w:szCs w:val="24"/>
        </w:rPr>
        <w:t>ός</w:t>
      </w:r>
      <w:r>
        <w:rPr>
          <w:rFonts w:eastAsia="Times New Roman" w:cs="Times New Roman"/>
          <w:szCs w:val="24"/>
        </w:rPr>
        <w:t>.</w:t>
      </w:r>
    </w:p>
    <w:p w14:paraId="20A4EC52" w14:textId="77777777" w:rsidR="005D4821" w:rsidRDefault="006B233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Σας </w:t>
      </w:r>
      <w:r w:rsidRPr="00590654">
        <w:rPr>
          <w:rFonts w:eastAsia="Times New Roman" w:cs="Times New Roman"/>
          <w:szCs w:val="24"/>
        </w:rPr>
        <w:t>ευχαριστώ πολύ</w:t>
      </w:r>
      <w:r>
        <w:rPr>
          <w:rFonts w:eastAsia="Times New Roman" w:cs="Times New Roman"/>
          <w:szCs w:val="24"/>
        </w:rPr>
        <w:t>.</w:t>
      </w:r>
    </w:p>
    <w:p w14:paraId="20A4EC53" w14:textId="77777777" w:rsidR="005D4821" w:rsidRDefault="006B233D">
      <w:pPr>
        <w:spacing w:line="600" w:lineRule="auto"/>
        <w:ind w:firstLine="720"/>
        <w:contextualSpacing/>
        <w:jc w:val="center"/>
        <w:rPr>
          <w:rFonts w:eastAsia="Times New Roman" w:cs="Times New Roman"/>
          <w:szCs w:val="24"/>
        </w:rPr>
      </w:pPr>
      <w:r w:rsidRPr="005B1A4D">
        <w:rPr>
          <w:rFonts w:eastAsia="Times New Roman" w:cs="Times New Roman"/>
          <w:szCs w:val="24"/>
        </w:rPr>
        <w:t>(Χειροκροτήματα από την πτέρυγα του ΣΥΡΙΖΑ)</w:t>
      </w:r>
    </w:p>
    <w:p w14:paraId="20A4EC54" w14:textId="77777777" w:rsidR="005D4821" w:rsidRDefault="006B233D">
      <w:pPr>
        <w:spacing w:line="600" w:lineRule="auto"/>
        <w:ind w:firstLine="720"/>
        <w:contextualSpacing/>
        <w:jc w:val="both"/>
        <w:rPr>
          <w:rFonts w:eastAsia="Times New Roman" w:cs="Times New Roman"/>
          <w:szCs w:val="24"/>
        </w:rPr>
      </w:pPr>
      <w:r w:rsidRPr="0003179A">
        <w:rPr>
          <w:rFonts w:eastAsia="Times New Roman" w:cs="Times New Roman"/>
          <w:b/>
          <w:szCs w:val="24"/>
        </w:rPr>
        <w:t>ΠΡΟΕΔΡΕΥΩΝ (Γεώργιος Βαρεμένος):</w:t>
      </w:r>
      <w:r w:rsidRPr="0003179A">
        <w:rPr>
          <w:rFonts w:eastAsia="Times New Roman" w:cs="Times New Roman"/>
          <w:szCs w:val="24"/>
        </w:rPr>
        <w:t xml:space="preserve"> </w:t>
      </w:r>
      <w:r>
        <w:rPr>
          <w:rFonts w:eastAsia="Times New Roman" w:cs="Times New Roman"/>
          <w:szCs w:val="24"/>
        </w:rPr>
        <w:t>Έχουν ζητήσει να δευτερολογήσουν τρείς συ</w:t>
      </w:r>
      <w:r w:rsidRPr="00590654">
        <w:rPr>
          <w:rFonts w:eastAsia="Times New Roman" w:cs="Times New Roman"/>
          <w:szCs w:val="24"/>
        </w:rPr>
        <w:t>ν</w:t>
      </w:r>
      <w:r w:rsidRPr="00590654">
        <w:rPr>
          <w:rFonts w:eastAsia="Times New Roman" w:cs="Times New Roman"/>
          <w:szCs w:val="24"/>
        </w:rPr>
        <w:t>άδελφοι</w:t>
      </w:r>
      <w:r>
        <w:rPr>
          <w:rFonts w:eastAsia="Times New Roman" w:cs="Times New Roman"/>
          <w:szCs w:val="24"/>
        </w:rPr>
        <w:t xml:space="preserve">, ο κ. </w:t>
      </w:r>
      <w:proofErr w:type="spellStart"/>
      <w:r>
        <w:rPr>
          <w:rFonts w:eastAsia="Times New Roman" w:cs="Times New Roman"/>
          <w:szCs w:val="24"/>
        </w:rPr>
        <w:t>Κατσώτης</w:t>
      </w:r>
      <w:proofErr w:type="spellEnd"/>
      <w:r>
        <w:rPr>
          <w:rFonts w:eastAsia="Times New Roman" w:cs="Times New Roman"/>
          <w:szCs w:val="24"/>
        </w:rPr>
        <w:t xml:space="preserve">, ο κ. </w:t>
      </w:r>
      <w:proofErr w:type="spellStart"/>
      <w:r>
        <w:rPr>
          <w:rFonts w:eastAsia="Times New Roman" w:cs="Times New Roman"/>
          <w:szCs w:val="24"/>
        </w:rPr>
        <w:t>Μπαλλής</w:t>
      </w:r>
      <w:proofErr w:type="spellEnd"/>
      <w:r>
        <w:rPr>
          <w:rFonts w:eastAsia="Times New Roman" w:cs="Times New Roman"/>
          <w:szCs w:val="24"/>
        </w:rPr>
        <w:t xml:space="preserve"> και ο κ. </w:t>
      </w:r>
      <w:r w:rsidRPr="00590654">
        <w:rPr>
          <w:rFonts w:eastAsia="Times New Roman" w:cs="Times New Roman"/>
          <w:szCs w:val="24"/>
        </w:rPr>
        <w:t>Γεωργαντάς</w:t>
      </w:r>
      <w:r>
        <w:rPr>
          <w:rFonts w:eastAsia="Times New Roman" w:cs="Times New Roman"/>
          <w:szCs w:val="24"/>
        </w:rPr>
        <w:t>.</w:t>
      </w:r>
    </w:p>
    <w:p w14:paraId="20A4EC55" w14:textId="77777777" w:rsidR="005D4821" w:rsidRDefault="006B233D">
      <w:pPr>
        <w:spacing w:line="600" w:lineRule="auto"/>
        <w:ind w:firstLine="720"/>
        <w:contextualSpacing/>
        <w:jc w:val="both"/>
        <w:rPr>
          <w:rFonts w:eastAsia="Times New Roman" w:cs="Times New Roman"/>
          <w:szCs w:val="24"/>
        </w:rPr>
      </w:pPr>
      <w:r>
        <w:rPr>
          <w:rFonts w:eastAsia="Times New Roman" w:cs="Times New Roman"/>
          <w:szCs w:val="24"/>
        </w:rPr>
        <w:t>Τον λόγο</w:t>
      </w:r>
      <w:r w:rsidRPr="00590654">
        <w:rPr>
          <w:rFonts w:eastAsia="Times New Roman" w:cs="Times New Roman"/>
          <w:szCs w:val="24"/>
        </w:rPr>
        <w:t xml:space="preserve"> </w:t>
      </w:r>
      <w:r>
        <w:rPr>
          <w:rFonts w:eastAsia="Times New Roman" w:cs="Times New Roman"/>
          <w:szCs w:val="24"/>
        </w:rPr>
        <w:t xml:space="preserve">έχει ο κ. </w:t>
      </w:r>
      <w:proofErr w:type="spellStart"/>
      <w:r>
        <w:rPr>
          <w:rFonts w:eastAsia="Times New Roman" w:cs="Times New Roman"/>
          <w:szCs w:val="24"/>
        </w:rPr>
        <w:t>Κατσώτης</w:t>
      </w:r>
      <w:proofErr w:type="spellEnd"/>
      <w:r>
        <w:rPr>
          <w:rFonts w:eastAsia="Times New Roman" w:cs="Times New Roman"/>
          <w:szCs w:val="24"/>
        </w:rPr>
        <w:t>.</w:t>
      </w:r>
    </w:p>
    <w:p w14:paraId="20A4EC56" w14:textId="77777777" w:rsidR="005D4821" w:rsidRDefault="006B233D">
      <w:pPr>
        <w:spacing w:line="600" w:lineRule="auto"/>
        <w:ind w:firstLine="720"/>
        <w:contextualSpacing/>
        <w:jc w:val="both"/>
        <w:rPr>
          <w:rFonts w:eastAsia="Times New Roman" w:cs="Times New Roman"/>
          <w:szCs w:val="24"/>
        </w:rPr>
      </w:pPr>
      <w:r w:rsidRPr="0003179A">
        <w:rPr>
          <w:rFonts w:eastAsia="Times New Roman" w:cs="Times New Roman"/>
          <w:b/>
          <w:szCs w:val="24"/>
        </w:rPr>
        <w:t>ΧΡΗΣΤΟΣ ΚΑΤΣΩΤΗΣ:</w:t>
      </w:r>
      <w:r>
        <w:rPr>
          <w:rFonts w:eastAsia="Times New Roman" w:cs="Times New Roman"/>
          <w:szCs w:val="24"/>
        </w:rPr>
        <w:t xml:space="preserve"> Π</w:t>
      </w:r>
      <w:r w:rsidRPr="00590654">
        <w:rPr>
          <w:rFonts w:eastAsia="Times New Roman" w:cs="Times New Roman"/>
          <w:szCs w:val="24"/>
        </w:rPr>
        <w:t>ρέπει να αναγνωρίσουμε και</w:t>
      </w:r>
      <w:r>
        <w:rPr>
          <w:rFonts w:eastAsia="Times New Roman" w:cs="Times New Roman"/>
          <w:szCs w:val="24"/>
        </w:rPr>
        <w:t xml:space="preserve"> στον ΣΥΡΙΖΑ και στη</w:t>
      </w:r>
      <w:r w:rsidRPr="00590654">
        <w:rPr>
          <w:rFonts w:eastAsia="Times New Roman" w:cs="Times New Roman"/>
          <w:szCs w:val="24"/>
        </w:rPr>
        <w:t xml:space="preserve"> Νέα Δημοκρατία τις φιλότιμες προσπάθειες που κάνετε για να κρύψε</w:t>
      </w:r>
      <w:r>
        <w:rPr>
          <w:rFonts w:eastAsia="Times New Roman" w:cs="Times New Roman"/>
          <w:szCs w:val="24"/>
        </w:rPr>
        <w:t>τε</w:t>
      </w:r>
      <w:r w:rsidRPr="00590654">
        <w:rPr>
          <w:rFonts w:eastAsia="Times New Roman" w:cs="Times New Roman"/>
          <w:szCs w:val="24"/>
        </w:rPr>
        <w:t xml:space="preserve"> την κοινή στρατηγική που έχετε</w:t>
      </w:r>
      <w:r>
        <w:rPr>
          <w:rFonts w:eastAsia="Times New Roman" w:cs="Times New Roman"/>
          <w:szCs w:val="24"/>
        </w:rPr>
        <w:t xml:space="preserve">. </w:t>
      </w:r>
    </w:p>
    <w:p w14:paraId="20A4EC57" w14:textId="77777777" w:rsidR="005D4821" w:rsidRDefault="006B233D">
      <w:pPr>
        <w:spacing w:line="600" w:lineRule="auto"/>
        <w:ind w:firstLine="720"/>
        <w:contextualSpacing/>
        <w:jc w:val="both"/>
        <w:rPr>
          <w:rFonts w:eastAsia="Times New Roman" w:cs="Times New Roman"/>
          <w:szCs w:val="24"/>
        </w:rPr>
      </w:pPr>
      <w:r>
        <w:rPr>
          <w:rFonts w:eastAsia="Times New Roman" w:cs="Times New Roman"/>
          <w:szCs w:val="24"/>
        </w:rPr>
        <w:t xml:space="preserve">Οι </w:t>
      </w:r>
      <w:r>
        <w:rPr>
          <w:rFonts w:eastAsia="Times New Roman" w:cs="Times New Roman"/>
          <w:szCs w:val="24"/>
        </w:rPr>
        <w:t>εργαζόμενοι και τα</w:t>
      </w:r>
      <w:r w:rsidRPr="00590654">
        <w:rPr>
          <w:rFonts w:eastAsia="Times New Roman" w:cs="Times New Roman"/>
          <w:szCs w:val="24"/>
        </w:rPr>
        <w:t xml:space="preserve"> λαϊκά στρώματα</w:t>
      </w:r>
      <w:r>
        <w:rPr>
          <w:rFonts w:eastAsia="Times New Roman" w:cs="Times New Roman"/>
          <w:szCs w:val="24"/>
        </w:rPr>
        <w:t>,</w:t>
      </w:r>
      <w:r w:rsidRPr="00590654">
        <w:rPr>
          <w:rFonts w:eastAsia="Times New Roman" w:cs="Times New Roman"/>
          <w:szCs w:val="24"/>
        </w:rPr>
        <w:t xml:space="preserve"> ιδιαίτερα οι νέοι και οι νέες</w:t>
      </w:r>
      <w:r>
        <w:rPr>
          <w:rFonts w:eastAsia="Times New Roman" w:cs="Times New Roman"/>
          <w:szCs w:val="24"/>
        </w:rPr>
        <w:t>,</w:t>
      </w:r>
      <w:r w:rsidRPr="00590654">
        <w:rPr>
          <w:rFonts w:eastAsia="Times New Roman" w:cs="Times New Roman"/>
          <w:szCs w:val="24"/>
        </w:rPr>
        <w:t xml:space="preserve"> βλέπο</w:t>
      </w:r>
      <w:r>
        <w:rPr>
          <w:rFonts w:eastAsia="Times New Roman" w:cs="Times New Roman"/>
          <w:szCs w:val="24"/>
        </w:rPr>
        <w:t>υν ότι η αγωνία σας, η ανησυχία σας είναι πώ</w:t>
      </w:r>
      <w:r w:rsidRPr="00590654">
        <w:rPr>
          <w:rFonts w:eastAsia="Times New Roman" w:cs="Times New Roman"/>
          <w:szCs w:val="24"/>
        </w:rPr>
        <w:t>ς θα υλοποιήσετε τις αξιώσεις του μεγάλου κεφαλαίου στο εσωτερικό</w:t>
      </w:r>
      <w:r>
        <w:rPr>
          <w:rFonts w:eastAsia="Times New Roman" w:cs="Times New Roman"/>
          <w:szCs w:val="24"/>
        </w:rPr>
        <w:t>,</w:t>
      </w:r>
      <w:r w:rsidRPr="00590654">
        <w:rPr>
          <w:rFonts w:eastAsia="Times New Roman" w:cs="Times New Roman"/>
          <w:szCs w:val="24"/>
        </w:rPr>
        <w:t xml:space="preserve"> αλλά και στο εξωτερικό</w:t>
      </w:r>
      <w:r>
        <w:rPr>
          <w:rFonts w:eastAsia="Times New Roman" w:cs="Times New Roman"/>
          <w:szCs w:val="24"/>
        </w:rPr>
        <w:t xml:space="preserve">. </w:t>
      </w:r>
    </w:p>
    <w:p w14:paraId="20A4EC58" w14:textId="77777777" w:rsidR="005D4821" w:rsidRDefault="006B233D">
      <w:pPr>
        <w:spacing w:line="600" w:lineRule="auto"/>
        <w:ind w:firstLine="720"/>
        <w:contextualSpacing/>
        <w:jc w:val="both"/>
        <w:rPr>
          <w:rFonts w:eastAsia="Times New Roman" w:cs="Times New Roman"/>
          <w:szCs w:val="24"/>
        </w:rPr>
      </w:pPr>
      <w:r>
        <w:rPr>
          <w:rFonts w:eastAsia="Times New Roman" w:cs="Times New Roman"/>
          <w:szCs w:val="24"/>
        </w:rPr>
        <w:t xml:space="preserve">Στο εσωτερικό </w:t>
      </w:r>
      <w:r w:rsidRPr="00590654">
        <w:rPr>
          <w:rFonts w:eastAsia="Times New Roman" w:cs="Times New Roman"/>
          <w:szCs w:val="24"/>
        </w:rPr>
        <w:t>έζησαν οι εργαζόμενοι</w:t>
      </w:r>
      <w:r>
        <w:rPr>
          <w:rFonts w:eastAsia="Times New Roman" w:cs="Times New Roman"/>
          <w:szCs w:val="24"/>
        </w:rPr>
        <w:t>, ο λ</w:t>
      </w:r>
      <w:r w:rsidRPr="00590654">
        <w:rPr>
          <w:rFonts w:eastAsia="Times New Roman" w:cs="Times New Roman"/>
          <w:szCs w:val="24"/>
        </w:rPr>
        <w:t>αός</w:t>
      </w:r>
      <w:r>
        <w:rPr>
          <w:rFonts w:eastAsia="Times New Roman" w:cs="Times New Roman"/>
          <w:szCs w:val="24"/>
        </w:rPr>
        <w:t xml:space="preserve">, </w:t>
      </w:r>
      <w:r w:rsidRPr="00590654">
        <w:rPr>
          <w:rFonts w:eastAsia="Times New Roman" w:cs="Times New Roman"/>
          <w:szCs w:val="24"/>
        </w:rPr>
        <w:t xml:space="preserve">τον </w:t>
      </w:r>
      <w:r w:rsidRPr="00590654">
        <w:rPr>
          <w:rFonts w:eastAsia="Times New Roman" w:cs="Times New Roman"/>
          <w:szCs w:val="24"/>
        </w:rPr>
        <w:t xml:space="preserve">ανελέητο πόλεμο σε όλες τις πτυχές της ζωής </w:t>
      </w:r>
      <w:r>
        <w:rPr>
          <w:rFonts w:eastAsia="Times New Roman" w:cs="Times New Roman"/>
          <w:szCs w:val="24"/>
        </w:rPr>
        <w:t>τους: αν</w:t>
      </w:r>
      <w:r w:rsidRPr="00590654">
        <w:rPr>
          <w:rFonts w:eastAsia="Times New Roman" w:cs="Times New Roman"/>
          <w:szCs w:val="24"/>
        </w:rPr>
        <w:t>εργία</w:t>
      </w:r>
      <w:r>
        <w:rPr>
          <w:rFonts w:eastAsia="Times New Roman" w:cs="Times New Roman"/>
          <w:szCs w:val="24"/>
        </w:rPr>
        <w:t>,</w:t>
      </w:r>
      <w:r w:rsidRPr="00590654">
        <w:rPr>
          <w:rFonts w:eastAsia="Times New Roman" w:cs="Times New Roman"/>
          <w:szCs w:val="24"/>
        </w:rPr>
        <w:t xml:space="preserve"> μείωση μισθών</w:t>
      </w:r>
      <w:r>
        <w:rPr>
          <w:rFonts w:eastAsia="Times New Roman" w:cs="Times New Roman"/>
          <w:szCs w:val="24"/>
        </w:rPr>
        <w:t>,</w:t>
      </w:r>
      <w:r w:rsidRPr="00590654">
        <w:rPr>
          <w:rFonts w:eastAsia="Times New Roman" w:cs="Times New Roman"/>
          <w:szCs w:val="24"/>
        </w:rPr>
        <w:t xml:space="preserve"> συντάξεων</w:t>
      </w:r>
      <w:r>
        <w:rPr>
          <w:rFonts w:eastAsia="Times New Roman" w:cs="Times New Roman"/>
          <w:szCs w:val="24"/>
        </w:rPr>
        <w:t>,</w:t>
      </w:r>
      <w:r w:rsidRPr="00590654">
        <w:rPr>
          <w:rFonts w:eastAsia="Times New Roman" w:cs="Times New Roman"/>
          <w:szCs w:val="24"/>
        </w:rPr>
        <w:t xml:space="preserve"> </w:t>
      </w:r>
      <w:proofErr w:type="spellStart"/>
      <w:r w:rsidRPr="00590654">
        <w:rPr>
          <w:rFonts w:eastAsia="Times New Roman" w:cs="Times New Roman"/>
          <w:szCs w:val="24"/>
        </w:rPr>
        <w:t>φ</w:t>
      </w:r>
      <w:r>
        <w:rPr>
          <w:rFonts w:eastAsia="Times New Roman" w:cs="Times New Roman"/>
          <w:szCs w:val="24"/>
        </w:rPr>
        <w:t>οροληστεία</w:t>
      </w:r>
      <w:proofErr w:type="spellEnd"/>
      <w:r>
        <w:rPr>
          <w:rFonts w:eastAsia="Times New Roman" w:cs="Times New Roman"/>
          <w:szCs w:val="24"/>
        </w:rPr>
        <w:t xml:space="preserve">, μοίρασμα της μιας θέσης </w:t>
      </w:r>
      <w:r w:rsidRPr="00590654">
        <w:rPr>
          <w:rFonts w:eastAsia="Times New Roman" w:cs="Times New Roman"/>
          <w:szCs w:val="24"/>
        </w:rPr>
        <w:t>δουλειά</w:t>
      </w:r>
      <w:r>
        <w:rPr>
          <w:rFonts w:eastAsia="Times New Roman" w:cs="Times New Roman"/>
          <w:szCs w:val="24"/>
        </w:rPr>
        <w:t>ς</w:t>
      </w:r>
      <w:r w:rsidRPr="00590654">
        <w:rPr>
          <w:rFonts w:eastAsia="Times New Roman" w:cs="Times New Roman"/>
          <w:szCs w:val="24"/>
        </w:rPr>
        <w:t xml:space="preserve"> σε δύο και τρεις</w:t>
      </w:r>
      <w:r>
        <w:rPr>
          <w:rFonts w:eastAsia="Times New Roman" w:cs="Times New Roman"/>
          <w:szCs w:val="24"/>
        </w:rPr>
        <w:t>,</w:t>
      </w:r>
      <w:r w:rsidRPr="00590654">
        <w:rPr>
          <w:rFonts w:eastAsia="Times New Roman" w:cs="Times New Roman"/>
          <w:szCs w:val="24"/>
        </w:rPr>
        <w:t xml:space="preserve"> καταστολή</w:t>
      </w:r>
      <w:r>
        <w:rPr>
          <w:rFonts w:eastAsia="Times New Roman" w:cs="Times New Roman"/>
          <w:szCs w:val="24"/>
        </w:rPr>
        <w:t>,</w:t>
      </w:r>
      <w:r w:rsidRPr="00590654">
        <w:rPr>
          <w:rFonts w:eastAsia="Times New Roman" w:cs="Times New Roman"/>
          <w:szCs w:val="24"/>
        </w:rPr>
        <w:t xml:space="preserve"> τρομοκρατία</w:t>
      </w:r>
      <w:r>
        <w:rPr>
          <w:rFonts w:eastAsia="Times New Roman" w:cs="Times New Roman"/>
          <w:szCs w:val="24"/>
        </w:rPr>
        <w:t>,</w:t>
      </w:r>
      <w:r w:rsidRPr="00590654">
        <w:rPr>
          <w:rFonts w:eastAsia="Times New Roman" w:cs="Times New Roman"/>
          <w:szCs w:val="24"/>
        </w:rPr>
        <w:t xml:space="preserve"> περιστολή δημοκρατικών δικαιωμάτων</w:t>
      </w:r>
      <w:r>
        <w:rPr>
          <w:rFonts w:eastAsia="Times New Roman" w:cs="Times New Roman"/>
          <w:szCs w:val="24"/>
        </w:rPr>
        <w:t>,</w:t>
      </w:r>
      <w:r w:rsidRPr="00590654">
        <w:rPr>
          <w:rFonts w:eastAsia="Times New Roman" w:cs="Times New Roman"/>
          <w:szCs w:val="24"/>
        </w:rPr>
        <w:t xml:space="preserve"> όπως το δικαίωμα της απεργίας </w:t>
      </w:r>
      <w:r w:rsidRPr="00590654">
        <w:rPr>
          <w:rFonts w:eastAsia="Times New Roman" w:cs="Times New Roman"/>
          <w:szCs w:val="24"/>
        </w:rPr>
        <w:lastRenderedPageBreak/>
        <w:t xml:space="preserve">από την </w:t>
      </w:r>
      <w:r>
        <w:rPr>
          <w:rFonts w:eastAsia="Times New Roman" w:cs="Times New Roman"/>
          <w:szCs w:val="24"/>
        </w:rPr>
        <w:t>«</w:t>
      </w:r>
      <w:r>
        <w:rPr>
          <w:rFonts w:eastAsia="Times New Roman" w:cs="Times New Roman"/>
          <w:szCs w:val="24"/>
        </w:rPr>
        <w:t>π</w:t>
      </w:r>
      <w:r w:rsidRPr="00590654">
        <w:rPr>
          <w:rFonts w:eastAsia="Times New Roman" w:cs="Times New Roman"/>
          <w:szCs w:val="24"/>
        </w:rPr>
        <w:t xml:space="preserve">ρώτη </w:t>
      </w:r>
      <w:r w:rsidRPr="00590654">
        <w:rPr>
          <w:rFonts w:eastAsia="Times New Roman" w:cs="Times New Roman"/>
          <w:szCs w:val="24"/>
        </w:rPr>
        <w:t>φο</w:t>
      </w:r>
      <w:r w:rsidRPr="00590654">
        <w:rPr>
          <w:rFonts w:eastAsia="Times New Roman" w:cs="Times New Roman"/>
          <w:szCs w:val="24"/>
        </w:rPr>
        <w:t xml:space="preserve">ρά </w:t>
      </w:r>
      <w:r>
        <w:rPr>
          <w:rFonts w:eastAsia="Times New Roman" w:cs="Times New Roman"/>
          <w:caps/>
          <w:szCs w:val="24"/>
        </w:rPr>
        <w:t>α</w:t>
      </w:r>
      <w:r w:rsidRPr="00590654">
        <w:rPr>
          <w:rFonts w:eastAsia="Times New Roman" w:cs="Times New Roman"/>
          <w:szCs w:val="24"/>
        </w:rPr>
        <w:t>ριστερά</w:t>
      </w:r>
      <w:r>
        <w:rPr>
          <w:rFonts w:eastAsia="Times New Roman" w:cs="Times New Roman"/>
          <w:szCs w:val="24"/>
        </w:rPr>
        <w:t xml:space="preserve">». Αυτή τη γραμμή </w:t>
      </w:r>
      <w:r w:rsidRPr="00590654">
        <w:rPr>
          <w:rFonts w:eastAsia="Times New Roman" w:cs="Times New Roman"/>
          <w:szCs w:val="24"/>
        </w:rPr>
        <w:t>υπηρετήσατε όλοι σας με τα μνημόνια</w:t>
      </w:r>
      <w:r>
        <w:rPr>
          <w:rFonts w:eastAsia="Times New Roman" w:cs="Times New Roman"/>
          <w:szCs w:val="24"/>
        </w:rPr>
        <w:t xml:space="preserve">. </w:t>
      </w:r>
    </w:p>
    <w:p w14:paraId="20A4EC59" w14:textId="77777777" w:rsidR="005D4821" w:rsidRDefault="006B233D">
      <w:pPr>
        <w:spacing w:line="600" w:lineRule="auto"/>
        <w:jc w:val="both"/>
        <w:rPr>
          <w:rFonts w:eastAsia="Times New Roman" w:cs="Times New Roman"/>
          <w:szCs w:val="24"/>
        </w:rPr>
      </w:pPr>
      <w:r>
        <w:rPr>
          <w:rFonts w:eastAsia="Times New Roman" w:cs="Times New Roman"/>
          <w:szCs w:val="24"/>
        </w:rPr>
        <w:t xml:space="preserve">Αυτό </w:t>
      </w:r>
      <w:r w:rsidRPr="00BB5F9E">
        <w:rPr>
          <w:rFonts w:eastAsia="Times New Roman" w:cs="Times New Roman"/>
          <w:szCs w:val="24"/>
        </w:rPr>
        <w:t xml:space="preserve">είναι και το πρόγραμμά σας και επιβεβαιώνεται από τη στάση των κομμάτων που εναλλάσσονται στην </w:t>
      </w:r>
      <w:r>
        <w:rPr>
          <w:rFonts w:eastAsia="Times New Roman" w:cs="Times New Roman"/>
          <w:szCs w:val="24"/>
        </w:rPr>
        <w:t>κυβερνητική εξουσία. Α</w:t>
      </w:r>
      <w:r w:rsidRPr="00BB5F9E">
        <w:rPr>
          <w:rFonts w:eastAsia="Times New Roman" w:cs="Times New Roman"/>
          <w:szCs w:val="24"/>
        </w:rPr>
        <w:t>ρχίζουν από εκεί που σταμάτησαν οι προηγούμενοι</w:t>
      </w:r>
      <w:r>
        <w:rPr>
          <w:rFonts w:eastAsia="Times New Roman" w:cs="Times New Roman"/>
          <w:szCs w:val="24"/>
        </w:rPr>
        <w:t>. Π</w:t>
      </w:r>
      <w:r w:rsidRPr="00BB5F9E">
        <w:rPr>
          <w:rFonts w:eastAsia="Times New Roman" w:cs="Times New Roman"/>
          <w:szCs w:val="24"/>
        </w:rPr>
        <w:t>αρά τους αντιπολι</w:t>
      </w:r>
      <w:r w:rsidRPr="00BB5F9E">
        <w:rPr>
          <w:rFonts w:eastAsia="Times New Roman" w:cs="Times New Roman"/>
          <w:szCs w:val="24"/>
        </w:rPr>
        <w:t>τευτικούς τσακωμούς</w:t>
      </w:r>
      <w:r>
        <w:rPr>
          <w:rFonts w:eastAsia="Times New Roman" w:cs="Times New Roman"/>
          <w:szCs w:val="24"/>
        </w:rPr>
        <w:t>,</w:t>
      </w:r>
      <w:r w:rsidRPr="00BB5F9E">
        <w:rPr>
          <w:rFonts w:eastAsia="Times New Roman" w:cs="Times New Roman"/>
          <w:szCs w:val="24"/>
        </w:rPr>
        <w:t xml:space="preserve"> δεν καταργούν τίποτε από τους </w:t>
      </w:r>
      <w:r>
        <w:rPr>
          <w:rFonts w:eastAsia="Times New Roman" w:cs="Times New Roman"/>
          <w:szCs w:val="24"/>
        </w:rPr>
        <w:t>αντε</w:t>
      </w:r>
      <w:r w:rsidRPr="00BB5F9E">
        <w:rPr>
          <w:rFonts w:eastAsia="Times New Roman" w:cs="Times New Roman"/>
          <w:szCs w:val="24"/>
        </w:rPr>
        <w:t xml:space="preserve">ργατικούς νόμους και συνεχίζουν με τους δικούς </w:t>
      </w:r>
      <w:r>
        <w:rPr>
          <w:rFonts w:eastAsia="Times New Roman" w:cs="Times New Roman"/>
          <w:szCs w:val="24"/>
        </w:rPr>
        <w:t xml:space="preserve">τους. </w:t>
      </w:r>
    </w:p>
    <w:p w14:paraId="20A4EC5A"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Έ</w:t>
      </w:r>
      <w:r w:rsidRPr="00BB5F9E">
        <w:rPr>
          <w:rFonts w:eastAsia="Times New Roman" w:cs="Times New Roman"/>
          <w:szCs w:val="24"/>
        </w:rPr>
        <w:t>τσι και ο ΣΥΡΙΖΑ</w:t>
      </w:r>
      <w:r>
        <w:rPr>
          <w:rFonts w:eastAsia="Times New Roman" w:cs="Times New Roman"/>
          <w:szCs w:val="24"/>
        </w:rPr>
        <w:t>,</w:t>
      </w:r>
      <w:r w:rsidRPr="00BB5F9E">
        <w:rPr>
          <w:rFonts w:eastAsia="Times New Roman" w:cs="Times New Roman"/>
          <w:szCs w:val="24"/>
        </w:rPr>
        <w:t xml:space="preserve"> με τον ακροδεξιό εταίρο του συνέχισε με το τρίτο μνημόνιο</w:t>
      </w:r>
      <w:r>
        <w:rPr>
          <w:rFonts w:eastAsia="Times New Roman" w:cs="Times New Roman"/>
          <w:szCs w:val="24"/>
        </w:rPr>
        <w:t>,</w:t>
      </w:r>
      <w:r w:rsidRPr="00BB5F9E">
        <w:rPr>
          <w:rFonts w:eastAsia="Times New Roman" w:cs="Times New Roman"/>
          <w:szCs w:val="24"/>
        </w:rPr>
        <w:t xml:space="preserve"> με ενσωμάτωση των δύο προηγούμενων της Νέας Δημοκρατίας και του ΠΑΣΟΚ</w:t>
      </w:r>
      <w:r>
        <w:rPr>
          <w:rFonts w:eastAsia="Times New Roman" w:cs="Times New Roman"/>
          <w:szCs w:val="24"/>
        </w:rPr>
        <w:t>.</w:t>
      </w:r>
      <w:r w:rsidRPr="00BB5F9E">
        <w:rPr>
          <w:rFonts w:eastAsia="Times New Roman" w:cs="Times New Roman"/>
          <w:szCs w:val="24"/>
        </w:rPr>
        <w:t xml:space="preserve"> </w:t>
      </w:r>
      <w:r>
        <w:rPr>
          <w:rFonts w:eastAsia="Times New Roman" w:cs="Times New Roman"/>
          <w:szCs w:val="24"/>
        </w:rPr>
        <w:t>Δ</w:t>
      </w:r>
      <w:r w:rsidRPr="00BB5F9E">
        <w:rPr>
          <w:rFonts w:eastAsia="Times New Roman" w:cs="Times New Roman"/>
          <w:szCs w:val="24"/>
        </w:rPr>
        <w:t>ιαχειρίζ</w:t>
      </w:r>
      <w:r>
        <w:rPr>
          <w:rFonts w:eastAsia="Times New Roman" w:cs="Times New Roman"/>
          <w:szCs w:val="24"/>
        </w:rPr>
        <w:t>ον</w:t>
      </w:r>
      <w:r w:rsidRPr="00BB5F9E">
        <w:rPr>
          <w:rFonts w:eastAsia="Times New Roman" w:cs="Times New Roman"/>
          <w:szCs w:val="24"/>
        </w:rPr>
        <w:t>ται τις ανάγκες των επιχειρηματικών ομίλων</w:t>
      </w:r>
      <w:r>
        <w:rPr>
          <w:rFonts w:eastAsia="Times New Roman" w:cs="Times New Roman"/>
          <w:szCs w:val="24"/>
        </w:rPr>
        <w:t>, γι’</w:t>
      </w:r>
      <w:r w:rsidRPr="00BB5F9E">
        <w:rPr>
          <w:rFonts w:eastAsia="Times New Roman" w:cs="Times New Roman"/>
          <w:szCs w:val="24"/>
        </w:rPr>
        <w:t xml:space="preserve"> αυτό και με τον κατώτερο μισθό ενεργοποίησαν το</w:t>
      </w:r>
      <w:r>
        <w:rPr>
          <w:rFonts w:eastAsia="Times New Roman" w:cs="Times New Roman"/>
          <w:szCs w:val="24"/>
        </w:rPr>
        <w:t>ν</w:t>
      </w:r>
      <w:r w:rsidRPr="00BB5F9E">
        <w:rPr>
          <w:rFonts w:eastAsia="Times New Roman" w:cs="Times New Roman"/>
          <w:szCs w:val="24"/>
        </w:rPr>
        <w:t xml:space="preserve"> </w:t>
      </w:r>
      <w:r>
        <w:rPr>
          <w:rFonts w:eastAsia="Times New Roman" w:cs="Times New Roman"/>
          <w:szCs w:val="24"/>
        </w:rPr>
        <w:t xml:space="preserve">νόμο της Νέας Δημοκρατίας, τον νόμο </w:t>
      </w:r>
      <w:proofErr w:type="spellStart"/>
      <w:r>
        <w:rPr>
          <w:rFonts w:eastAsia="Times New Roman" w:cs="Times New Roman"/>
          <w:szCs w:val="24"/>
        </w:rPr>
        <w:t>Βρούτση</w:t>
      </w:r>
      <w:proofErr w:type="spellEnd"/>
      <w:r>
        <w:rPr>
          <w:rFonts w:eastAsia="Times New Roman" w:cs="Times New Roman"/>
          <w:szCs w:val="24"/>
        </w:rPr>
        <w:t xml:space="preserve">, τον οποίο επικαλούνταν χθες η κ. </w:t>
      </w:r>
      <w:proofErr w:type="spellStart"/>
      <w:r>
        <w:rPr>
          <w:rFonts w:eastAsia="Times New Roman" w:cs="Times New Roman"/>
          <w:szCs w:val="24"/>
        </w:rPr>
        <w:t>Αχτσιόγλου</w:t>
      </w:r>
      <w:proofErr w:type="spellEnd"/>
      <w:r>
        <w:rPr>
          <w:rFonts w:eastAsia="Times New Roman" w:cs="Times New Roman"/>
          <w:szCs w:val="24"/>
        </w:rPr>
        <w:t xml:space="preserve"> </w:t>
      </w:r>
      <w:r w:rsidRPr="00BB5F9E">
        <w:rPr>
          <w:rFonts w:eastAsia="Times New Roman" w:cs="Times New Roman"/>
          <w:szCs w:val="24"/>
        </w:rPr>
        <w:t xml:space="preserve">σε εκπομπή τηλεοπτικού σταθμού για να </w:t>
      </w:r>
      <w:r>
        <w:rPr>
          <w:rFonts w:eastAsia="Times New Roman" w:cs="Times New Roman"/>
          <w:szCs w:val="24"/>
        </w:rPr>
        <w:t xml:space="preserve">πείσει ότι «ρε </w:t>
      </w:r>
      <w:r w:rsidRPr="00BB5F9E">
        <w:rPr>
          <w:rFonts w:eastAsia="Times New Roman" w:cs="Times New Roman"/>
          <w:szCs w:val="24"/>
        </w:rPr>
        <w:t>παιδ</w:t>
      </w:r>
      <w:r w:rsidRPr="00BB5F9E">
        <w:rPr>
          <w:rFonts w:eastAsia="Times New Roman" w:cs="Times New Roman"/>
          <w:szCs w:val="24"/>
        </w:rPr>
        <w:t>ιά</w:t>
      </w:r>
      <w:r>
        <w:rPr>
          <w:rFonts w:eastAsia="Times New Roman" w:cs="Times New Roman"/>
          <w:szCs w:val="24"/>
        </w:rPr>
        <w:t>,</w:t>
      </w:r>
      <w:r w:rsidRPr="00BB5F9E">
        <w:rPr>
          <w:rFonts w:eastAsia="Times New Roman" w:cs="Times New Roman"/>
          <w:szCs w:val="24"/>
        </w:rPr>
        <w:t xml:space="preserve"> δεν </w:t>
      </w:r>
      <w:r>
        <w:rPr>
          <w:rFonts w:eastAsia="Times New Roman" w:cs="Times New Roman"/>
          <w:szCs w:val="24"/>
        </w:rPr>
        <w:t>είναι προεκλογική</w:t>
      </w:r>
      <w:r w:rsidRPr="00BB5F9E">
        <w:rPr>
          <w:rFonts w:eastAsia="Times New Roman" w:cs="Times New Roman"/>
          <w:szCs w:val="24"/>
        </w:rPr>
        <w:t xml:space="preserve"> ρύθμιση</w:t>
      </w:r>
      <w:r>
        <w:rPr>
          <w:rFonts w:eastAsia="Times New Roman" w:cs="Times New Roman"/>
          <w:szCs w:val="24"/>
        </w:rPr>
        <w:t xml:space="preserve">, αλλά πρόβλεψη </w:t>
      </w:r>
      <w:r w:rsidRPr="00BB5F9E">
        <w:rPr>
          <w:rFonts w:eastAsia="Times New Roman" w:cs="Times New Roman"/>
          <w:szCs w:val="24"/>
        </w:rPr>
        <w:t xml:space="preserve">του νόμου </w:t>
      </w:r>
      <w:r>
        <w:rPr>
          <w:rFonts w:eastAsia="Times New Roman" w:cs="Times New Roman"/>
          <w:szCs w:val="24"/>
        </w:rPr>
        <w:t xml:space="preserve">που υπάρχει», δηλαδή του νόμου </w:t>
      </w:r>
      <w:r w:rsidRPr="00BB5F9E">
        <w:rPr>
          <w:rFonts w:eastAsia="Times New Roman" w:cs="Times New Roman"/>
          <w:szCs w:val="24"/>
        </w:rPr>
        <w:t>της Νέας Δημοκρατίας</w:t>
      </w:r>
      <w:r>
        <w:rPr>
          <w:rFonts w:eastAsia="Times New Roman" w:cs="Times New Roman"/>
          <w:szCs w:val="24"/>
        </w:rPr>
        <w:t>.</w:t>
      </w:r>
      <w:r w:rsidRPr="00BB5F9E">
        <w:rPr>
          <w:rFonts w:eastAsia="Times New Roman" w:cs="Times New Roman"/>
          <w:szCs w:val="24"/>
        </w:rPr>
        <w:t xml:space="preserve"> Γι</w:t>
      </w:r>
      <w:r>
        <w:rPr>
          <w:rFonts w:eastAsia="Times New Roman" w:cs="Times New Roman"/>
          <w:szCs w:val="24"/>
        </w:rPr>
        <w:t>’</w:t>
      </w:r>
      <w:r w:rsidRPr="00BB5F9E">
        <w:rPr>
          <w:rFonts w:eastAsia="Times New Roman" w:cs="Times New Roman"/>
          <w:szCs w:val="24"/>
        </w:rPr>
        <w:t xml:space="preserve"> αυτό η περίοδος που αποφασίστηκε προβλέπεται από αυτό</w:t>
      </w:r>
      <w:r>
        <w:rPr>
          <w:rFonts w:eastAsia="Times New Roman" w:cs="Times New Roman"/>
          <w:szCs w:val="24"/>
        </w:rPr>
        <w:t>ν. Η Νέα Δημοκρατία ισχυρίζεται ότι πρώτη αυτή μίλησε για αύξηση τ</w:t>
      </w:r>
      <w:r w:rsidRPr="00BB5F9E">
        <w:rPr>
          <w:rFonts w:eastAsia="Times New Roman" w:cs="Times New Roman"/>
          <w:szCs w:val="24"/>
        </w:rPr>
        <w:t xml:space="preserve">ου </w:t>
      </w:r>
      <w:r w:rsidRPr="00BB5F9E">
        <w:rPr>
          <w:rFonts w:eastAsia="Times New Roman" w:cs="Times New Roman"/>
          <w:szCs w:val="24"/>
        </w:rPr>
        <w:lastRenderedPageBreak/>
        <w:t>κατώτ</w:t>
      </w:r>
      <w:r>
        <w:rPr>
          <w:rFonts w:eastAsia="Times New Roman" w:cs="Times New Roman"/>
          <w:szCs w:val="24"/>
        </w:rPr>
        <w:t>ερ</w:t>
      </w:r>
      <w:r w:rsidRPr="00BB5F9E">
        <w:rPr>
          <w:rFonts w:eastAsia="Times New Roman" w:cs="Times New Roman"/>
          <w:szCs w:val="24"/>
        </w:rPr>
        <w:t>ου μισθού</w:t>
      </w:r>
      <w:r>
        <w:rPr>
          <w:rFonts w:eastAsia="Times New Roman" w:cs="Times New Roman"/>
          <w:szCs w:val="24"/>
        </w:rPr>
        <w:t xml:space="preserve">, </w:t>
      </w:r>
      <w:r>
        <w:rPr>
          <w:rFonts w:eastAsia="Times New Roman" w:cs="Times New Roman"/>
          <w:szCs w:val="24"/>
        </w:rPr>
        <w:t>ε</w:t>
      </w:r>
      <w:r w:rsidRPr="00BB5F9E">
        <w:rPr>
          <w:rFonts w:eastAsia="Times New Roman" w:cs="Times New Roman"/>
          <w:szCs w:val="24"/>
        </w:rPr>
        <w:t>νώ είχε πάει από</w:t>
      </w:r>
      <w:r>
        <w:rPr>
          <w:rFonts w:eastAsia="Times New Roman" w:cs="Times New Roman"/>
          <w:szCs w:val="24"/>
        </w:rPr>
        <w:t xml:space="preserve"> τα</w:t>
      </w:r>
      <w:r w:rsidRPr="00BB5F9E">
        <w:rPr>
          <w:rFonts w:eastAsia="Times New Roman" w:cs="Times New Roman"/>
          <w:szCs w:val="24"/>
        </w:rPr>
        <w:t xml:space="preserve"> 751 </w:t>
      </w:r>
      <w:r>
        <w:rPr>
          <w:rFonts w:eastAsia="Times New Roman" w:cs="Times New Roman"/>
          <w:szCs w:val="24"/>
        </w:rPr>
        <w:t xml:space="preserve">ευρώ </w:t>
      </w:r>
      <w:r w:rsidRPr="00BB5F9E">
        <w:rPr>
          <w:rFonts w:eastAsia="Times New Roman" w:cs="Times New Roman"/>
          <w:szCs w:val="24"/>
        </w:rPr>
        <w:t xml:space="preserve">στα 586 </w:t>
      </w:r>
      <w:r>
        <w:rPr>
          <w:rFonts w:eastAsia="Times New Roman" w:cs="Times New Roman"/>
          <w:szCs w:val="24"/>
        </w:rPr>
        <w:t xml:space="preserve">ευρώ </w:t>
      </w:r>
      <w:r w:rsidRPr="00BB5F9E">
        <w:rPr>
          <w:rFonts w:eastAsia="Times New Roman" w:cs="Times New Roman"/>
          <w:szCs w:val="24"/>
        </w:rPr>
        <w:t xml:space="preserve">και </w:t>
      </w:r>
      <w:r>
        <w:rPr>
          <w:rFonts w:eastAsia="Times New Roman" w:cs="Times New Roman"/>
          <w:szCs w:val="24"/>
        </w:rPr>
        <w:t>511 ευρώ</w:t>
      </w:r>
      <w:r w:rsidRPr="00BB5F9E">
        <w:rPr>
          <w:rFonts w:eastAsia="Times New Roman" w:cs="Times New Roman"/>
          <w:szCs w:val="24"/>
        </w:rPr>
        <w:t xml:space="preserve"> αντίστοιχα</w:t>
      </w:r>
      <w:r>
        <w:rPr>
          <w:rFonts w:eastAsia="Times New Roman" w:cs="Times New Roman"/>
          <w:szCs w:val="24"/>
        </w:rPr>
        <w:t>.</w:t>
      </w:r>
    </w:p>
    <w:p w14:paraId="20A4EC5B"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Τ</w:t>
      </w:r>
      <w:r w:rsidRPr="00BB5F9E">
        <w:rPr>
          <w:rFonts w:eastAsia="Times New Roman" w:cs="Times New Roman"/>
          <w:szCs w:val="24"/>
        </w:rPr>
        <w:t>ι κάνει αυτός ο νόμος</w:t>
      </w:r>
      <w:r>
        <w:rPr>
          <w:rFonts w:eastAsia="Times New Roman" w:cs="Times New Roman"/>
          <w:szCs w:val="24"/>
        </w:rPr>
        <w:t>; Κ</w:t>
      </w:r>
      <w:r w:rsidRPr="00BB5F9E">
        <w:rPr>
          <w:rFonts w:eastAsia="Times New Roman" w:cs="Times New Roman"/>
          <w:szCs w:val="24"/>
        </w:rPr>
        <w:t>αταργεί τη συλλογική διαπραγμάτευση για τον κατώτατο μισθό</w:t>
      </w:r>
      <w:r>
        <w:rPr>
          <w:rFonts w:eastAsia="Times New Roman" w:cs="Times New Roman"/>
          <w:szCs w:val="24"/>
        </w:rPr>
        <w:t xml:space="preserve">, μονιμοποιεί τη </w:t>
      </w:r>
      <w:r w:rsidRPr="00BB5F9E">
        <w:rPr>
          <w:rFonts w:eastAsia="Times New Roman" w:cs="Times New Roman"/>
          <w:szCs w:val="24"/>
        </w:rPr>
        <w:t>διαμόρφω</w:t>
      </w:r>
      <w:r>
        <w:rPr>
          <w:rFonts w:eastAsia="Times New Roman" w:cs="Times New Roman"/>
          <w:szCs w:val="24"/>
        </w:rPr>
        <w:t xml:space="preserve">σή του με απόφαση της εκάστοτε </w:t>
      </w:r>
      <w:r>
        <w:rPr>
          <w:rFonts w:eastAsia="Times New Roman" w:cs="Times New Roman"/>
          <w:szCs w:val="24"/>
        </w:rPr>
        <w:t>κ</w:t>
      </w:r>
      <w:r w:rsidRPr="00BB5F9E">
        <w:rPr>
          <w:rFonts w:eastAsia="Times New Roman" w:cs="Times New Roman"/>
          <w:szCs w:val="24"/>
        </w:rPr>
        <w:t>υβέρνηση</w:t>
      </w:r>
      <w:r>
        <w:rPr>
          <w:rFonts w:eastAsia="Times New Roman" w:cs="Times New Roman"/>
          <w:szCs w:val="24"/>
        </w:rPr>
        <w:t>ς</w:t>
      </w:r>
      <w:r>
        <w:rPr>
          <w:rFonts w:eastAsia="Times New Roman" w:cs="Times New Roman"/>
          <w:szCs w:val="24"/>
        </w:rPr>
        <w:t>. Σ</w:t>
      </w:r>
      <w:r w:rsidRPr="00BB5F9E">
        <w:rPr>
          <w:rFonts w:eastAsia="Times New Roman" w:cs="Times New Roman"/>
          <w:szCs w:val="24"/>
        </w:rPr>
        <w:t xml:space="preserve">ήμερα κάποια </w:t>
      </w:r>
      <w:r>
        <w:rPr>
          <w:rFonts w:eastAsia="Times New Roman" w:cs="Times New Roman"/>
          <w:szCs w:val="24"/>
        </w:rPr>
        <w:t xml:space="preserve">αύξηση, αύριο μείωση, </w:t>
      </w:r>
      <w:r w:rsidRPr="00BB5F9E">
        <w:rPr>
          <w:rFonts w:eastAsia="Times New Roman" w:cs="Times New Roman"/>
          <w:szCs w:val="24"/>
        </w:rPr>
        <w:t>α</w:t>
      </w:r>
      <w:r w:rsidRPr="00BB5F9E">
        <w:rPr>
          <w:rFonts w:eastAsia="Times New Roman" w:cs="Times New Roman"/>
          <w:szCs w:val="24"/>
        </w:rPr>
        <w:t>νάλογα με την υπόδειξη που θα κάνουν οι επιχειρηματικοί όμιλοι</w:t>
      </w:r>
      <w:r>
        <w:rPr>
          <w:rFonts w:eastAsia="Times New Roman" w:cs="Times New Roman"/>
          <w:szCs w:val="24"/>
        </w:rPr>
        <w:t>.</w:t>
      </w:r>
    </w:p>
    <w:p w14:paraId="20A4EC5C"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Η</w:t>
      </w:r>
      <w:r w:rsidRPr="00BB5F9E">
        <w:rPr>
          <w:rFonts w:eastAsia="Times New Roman" w:cs="Times New Roman"/>
          <w:szCs w:val="24"/>
        </w:rPr>
        <w:t xml:space="preserve"> </w:t>
      </w:r>
      <w:r>
        <w:rPr>
          <w:rFonts w:eastAsia="Times New Roman" w:cs="Times New Roman"/>
          <w:szCs w:val="24"/>
        </w:rPr>
        <w:t>Κ</w:t>
      </w:r>
      <w:r w:rsidRPr="00BB5F9E">
        <w:rPr>
          <w:rFonts w:eastAsia="Times New Roman" w:cs="Times New Roman"/>
          <w:szCs w:val="24"/>
        </w:rPr>
        <w:t>υβέρνηση ΣΥΡΙ</w:t>
      </w:r>
      <w:r>
        <w:rPr>
          <w:rFonts w:eastAsia="Times New Roman" w:cs="Times New Roman"/>
          <w:szCs w:val="24"/>
        </w:rPr>
        <w:t>ΖΑ αποφάσισε να μην επανέλθει στα</w:t>
      </w:r>
      <w:r w:rsidRPr="00BB5F9E">
        <w:rPr>
          <w:rFonts w:eastAsia="Times New Roman" w:cs="Times New Roman"/>
          <w:szCs w:val="24"/>
        </w:rPr>
        <w:t xml:space="preserve"> 751 ευρώ που ήταν ο κατώτατος μισθός πριν </w:t>
      </w:r>
      <w:r>
        <w:rPr>
          <w:rFonts w:eastAsia="Times New Roman" w:cs="Times New Roman"/>
          <w:szCs w:val="24"/>
        </w:rPr>
        <w:t xml:space="preserve">από </w:t>
      </w:r>
      <w:r w:rsidRPr="00BB5F9E">
        <w:rPr>
          <w:rFonts w:eastAsia="Times New Roman" w:cs="Times New Roman"/>
          <w:szCs w:val="24"/>
        </w:rPr>
        <w:t>τα μνημόνια</w:t>
      </w:r>
      <w:r>
        <w:rPr>
          <w:rFonts w:eastAsia="Times New Roman" w:cs="Times New Roman"/>
          <w:szCs w:val="24"/>
        </w:rPr>
        <w:t>, αλλά</w:t>
      </w:r>
      <w:r w:rsidRPr="00BB5F9E">
        <w:rPr>
          <w:rFonts w:eastAsia="Times New Roman" w:cs="Times New Roman"/>
          <w:szCs w:val="24"/>
        </w:rPr>
        <w:t xml:space="preserve"> να είναι </w:t>
      </w:r>
      <w:r>
        <w:rPr>
          <w:rFonts w:eastAsia="Times New Roman" w:cs="Times New Roman"/>
          <w:szCs w:val="24"/>
        </w:rPr>
        <w:t>650</w:t>
      </w:r>
      <w:r w:rsidRPr="00BB5F9E">
        <w:rPr>
          <w:rFonts w:eastAsia="Times New Roman" w:cs="Times New Roman"/>
          <w:szCs w:val="24"/>
        </w:rPr>
        <w:t xml:space="preserve"> ευρώ</w:t>
      </w:r>
      <w:r>
        <w:rPr>
          <w:rFonts w:eastAsia="Times New Roman" w:cs="Times New Roman"/>
          <w:szCs w:val="24"/>
        </w:rPr>
        <w:t>,</w:t>
      </w:r>
      <w:r w:rsidRPr="00BB5F9E">
        <w:rPr>
          <w:rFonts w:eastAsia="Times New Roman" w:cs="Times New Roman"/>
          <w:szCs w:val="24"/>
        </w:rPr>
        <w:t xml:space="preserve"> δηλαδή 100 ευρώ κάτω από το 2012</w:t>
      </w:r>
      <w:r>
        <w:rPr>
          <w:rFonts w:eastAsia="Times New Roman" w:cs="Times New Roman"/>
          <w:szCs w:val="24"/>
        </w:rPr>
        <w:t>. Κ</w:t>
      </w:r>
      <w:r w:rsidRPr="00BB5F9E">
        <w:rPr>
          <w:rFonts w:eastAsia="Times New Roman" w:cs="Times New Roman"/>
          <w:szCs w:val="24"/>
        </w:rPr>
        <w:t xml:space="preserve">αι λέτε </w:t>
      </w:r>
      <w:r>
        <w:rPr>
          <w:rFonts w:eastAsia="Times New Roman" w:cs="Times New Roman"/>
          <w:szCs w:val="24"/>
        </w:rPr>
        <w:t>ότι τα μνημόνια</w:t>
      </w:r>
      <w:r w:rsidRPr="00BB5F9E">
        <w:rPr>
          <w:rFonts w:eastAsia="Times New Roman" w:cs="Times New Roman"/>
          <w:szCs w:val="24"/>
        </w:rPr>
        <w:t xml:space="preserve"> τελείωσαν</w:t>
      </w:r>
      <w:r>
        <w:rPr>
          <w:rFonts w:eastAsia="Times New Roman" w:cs="Times New Roman"/>
          <w:szCs w:val="24"/>
        </w:rPr>
        <w:t xml:space="preserve"> και ό</w:t>
      </w:r>
      <w:r w:rsidRPr="00BB5F9E">
        <w:rPr>
          <w:rFonts w:eastAsia="Times New Roman" w:cs="Times New Roman"/>
          <w:szCs w:val="24"/>
        </w:rPr>
        <w:t>τι ήρθε η κανονικότητα</w:t>
      </w:r>
      <w:r>
        <w:rPr>
          <w:rFonts w:eastAsia="Times New Roman" w:cs="Times New Roman"/>
          <w:szCs w:val="24"/>
        </w:rPr>
        <w:t>; Τ</w:t>
      </w:r>
      <w:r w:rsidRPr="00BB5F9E">
        <w:rPr>
          <w:rFonts w:eastAsia="Times New Roman" w:cs="Times New Roman"/>
          <w:szCs w:val="24"/>
        </w:rPr>
        <w:t xml:space="preserve">α κριτήρια που </w:t>
      </w:r>
      <w:r>
        <w:rPr>
          <w:rFonts w:eastAsia="Times New Roman" w:cs="Times New Roman"/>
          <w:szCs w:val="24"/>
        </w:rPr>
        <w:t>λάβατε</w:t>
      </w:r>
      <w:r w:rsidRPr="00BB5F9E">
        <w:rPr>
          <w:rFonts w:eastAsia="Times New Roman" w:cs="Times New Roman"/>
          <w:szCs w:val="24"/>
        </w:rPr>
        <w:t xml:space="preserve"> υπ</w:t>
      </w:r>
      <w:r>
        <w:rPr>
          <w:rFonts w:eastAsia="Times New Roman" w:cs="Times New Roman"/>
          <w:szCs w:val="24"/>
        </w:rPr>
        <w:t xml:space="preserve">’ </w:t>
      </w:r>
      <w:proofErr w:type="spellStart"/>
      <w:r w:rsidRPr="00BB5F9E">
        <w:rPr>
          <w:rFonts w:eastAsia="Times New Roman" w:cs="Times New Roman"/>
          <w:szCs w:val="24"/>
        </w:rPr>
        <w:t>όψ</w:t>
      </w:r>
      <w:r>
        <w:rPr>
          <w:rFonts w:eastAsia="Times New Roman" w:cs="Times New Roman"/>
          <w:szCs w:val="24"/>
        </w:rPr>
        <w:t>ιν</w:t>
      </w:r>
      <w:proofErr w:type="spellEnd"/>
      <w:r w:rsidRPr="00BB5F9E">
        <w:rPr>
          <w:rFonts w:eastAsia="Times New Roman" w:cs="Times New Roman"/>
          <w:szCs w:val="24"/>
        </w:rPr>
        <w:t xml:space="preserve"> σας </w:t>
      </w:r>
      <w:r>
        <w:rPr>
          <w:rFonts w:eastAsia="Times New Roman" w:cs="Times New Roman"/>
          <w:szCs w:val="24"/>
        </w:rPr>
        <w:t>είναι ενάντια στους εργαζόμενους και τις οικογένειές τους. Διασφαλίζουν τα κέρδη</w:t>
      </w:r>
      <w:r w:rsidRPr="00BB5F9E">
        <w:rPr>
          <w:rFonts w:eastAsia="Times New Roman" w:cs="Times New Roman"/>
          <w:szCs w:val="24"/>
        </w:rPr>
        <w:t xml:space="preserve"> των μεγάλων επιχειρηματικών ομίλων</w:t>
      </w:r>
      <w:r>
        <w:rPr>
          <w:rFonts w:eastAsia="Times New Roman" w:cs="Times New Roman"/>
          <w:szCs w:val="24"/>
        </w:rPr>
        <w:t>,</w:t>
      </w:r>
      <w:r w:rsidRPr="00BB5F9E">
        <w:rPr>
          <w:rFonts w:eastAsia="Times New Roman" w:cs="Times New Roman"/>
          <w:szCs w:val="24"/>
        </w:rPr>
        <w:t xml:space="preserve"> τα κριτήρια της </w:t>
      </w:r>
      <w:r>
        <w:rPr>
          <w:rFonts w:eastAsia="Times New Roman" w:cs="Times New Roman"/>
          <w:szCs w:val="24"/>
        </w:rPr>
        <w:t>κερδοφορίας. Ε</w:t>
      </w:r>
      <w:r w:rsidRPr="00BB5F9E">
        <w:rPr>
          <w:rFonts w:eastAsia="Times New Roman" w:cs="Times New Roman"/>
          <w:szCs w:val="24"/>
        </w:rPr>
        <w:t>κτός από τους μειωμένους μισθούς</w:t>
      </w:r>
      <w:r>
        <w:rPr>
          <w:rFonts w:eastAsia="Times New Roman" w:cs="Times New Roman"/>
          <w:szCs w:val="24"/>
        </w:rPr>
        <w:t>,</w:t>
      </w:r>
      <w:r w:rsidRPr="00BB5F9E">
        <w:rPr>
          <w:rFonts w:eastAsia="Times New Roman" w:cs="Times New Roman"/>
          <w:szCs w:val="24"/>
        </w:rPr>
        <w:t xml:space="preserve"> </w:t>
      </w:r>
      <w:r>
        <w:rPr>
          <w:rFonts w:eastAsia="Times New Roman" w:cs="Times New Roman"/>
          <w:szCs w:val="24"/>
        </w:rPr>
        <w:t>ενισχύεται η κερδοφορία,</w:t>
      </w:r>
      <w:r w:rsidRPr="00BB5F9E">
        <w:rPr>
          <w:rFonts w:eastAsia="Times New Roman" w:cs="Times New Roman"/>
          <w:szCs w:val="24"/>
        </w:rPr>
        <w:t xml:space="preserve"> ιδιαίτερα </w:t>
      </w:r>
      <w:r>
        <w:rPr>
          <w:rFonts w:eastAsia="Times New Roman" w:cs="Times New Roman"/>
          <w:szCs w:val="24"/>
        </w:rPr>
        <w:t>από την εργασιακή</w:t>
      </w:r>
      <w:r w:rsidRPr="00BB5F9E">
        <w:rPr>
          <w:rFonts w:eastAsia="Times New Roman" w:cs="Times New Roman"/>
          <w:szCs w:val="24"/>
        </w:rPr>
        <w:t xml:space="preserve"> ζούγκλα που έχετε διατηρήσει και διευρύνει αυτά τα τέσσερα χρόνια</w:t>
      </w:r>
      <w:r>
        <w:rPr>
          <w:rFonts w:eastAsia="Times New Roman" w:cs="Times New Roman"/>
          <w:szCs w:val="24"/>
        </w:rPr>
        <w:t>. Τ</w:t>
      </w:r>
      <w:r w:rsidRPr="00BB5F9E">
        <w:rPr>
          <w:rFonts w:eastAsia="Times New Roman" w:cs="Times New Roman"/>
          <w:szCs w:val="24"/>
        </w:rPr>
        <w:t xml:space="preserve">ην </w:t>
      </w:r>
      <w:r>
        <w:rPr>
          <w:rFonts w:eastAsia="Times New Roman" w:cs="Times New Roman"/>
          <w:szCs w:val="24"/>
        </w:rPr>
        <w:t>π</w:t>
      </w:r>
      <w:r w:rsidRPr="00BB5F9E">
        <w:rPr>
          <w:rFonts w:eastAsia="Times New Roman" w:cs="Times New Roman"/>
          <w:szCs w:val="24"/>
        </w:rPr>
        <w:t xml:space="preserve">ρόταση νόμου των πεντακοσίων </w:t>
      </w:r>
      <w:r>
        <w:rPr>
          <w:rFonts w:eastAsia="Times New Roman" w:cs="Times New Roman"/>
          <w:szCs w:val="24"/>
        </w:rPr>
        <w:t>τριάντα</w:t>
      </w:r>
      <w:r w:rsidRPr="00BB5F9E">
        <w:rPr>
          <w:rFonts w:eastAsia="Times New Roman" w:cs="Times New Roman"/>
          <w:szCs w:val="24"/>
        </w:rPr>
        <w:t xml:space="preserve"> </w:t>
      </w:r>
      <w:r>
        <w:rPr>
          <w:rFonts w:eastAsia="Times New Roman" w:cs="Times New Roman"/>
          <w:szCs w:val="24"/>
        </w:rPr>
        <w:t>σ</w:t>
      </w:r>
      <w:r w:rsidRPr="00BB5F9E">
        <w:rPr>
          <w:rFonts w:eastAsia="Times New Roman" w:cs="Times New Roman"/>
          <w:szCs w:val="24"/>
        </w:rPr>
        <w:t>ωματείων</w:t>
      </w:r>
      <w:r>
        <w:rPr>
          <w:rFonts w:eastAsia="Times New Roman" w:cs="Times New Roman"/>
          <w:szCs w:val="24"/>
        </w:rPr>
        <w:t>, ομ</w:t>
      </w:r>
      <w:r w:rsidRPr="00BB5F9E">
        <w:rPr>
          <w:rFonts w:eastAsia="Times New Roman" w:cs="Times New Roman"/>
          <w:szCs w:val="24"/>
        </w:rPr>
        <w:t>οσπονδιών</w:t>
      </w:r>
      <w:r>
        <w:rPr>
          <w:rFonts w:eastAsia="Times New Roman" w:cs="Times New Roman"/>
          <w:szCs w:val="24"/>
        </w:rPr>
        <w:t>,</w:t>
      </w:r>
      <w:r w:rsidRPr="00BB5F9E">
        <w:rPr>
          <w:rFonts w:eastAsia="Times New Roman" w:cs="Times New Roman"/>
          <w:szCs w:val="24"/>
        </w:rPr>
        <w:t xml:space="preserve"> </w:t>
      </w:r>
      <w:r>
        <w:rPr>
          <w:rFonts w:eastAsia="Times New Roman" w:cs="Times New Roman"/>
          <w:szCs w:val="24"/>
        </w:rPr>
        <w:t>ε</w:t>
      </w:r>
      <w:r w:rsidRPr="00BB5F9E">
        <w:rPr>
          <w:rFonts w:eastAsia="Times New Roman" w:cs="Times New Roman"/>
          <w:szCs w:val="24"/>
        </w:rPr>
        <w:t xml:space="preserve">ργατικών </w:t>
      </w:r>
      <w:r>
        <w:rPr>
          <w:rFonts w:eastAsia="Times New Roman" w:cs="Times New Roman"/>
          <w:szCs w:val="24"/>
        </w:rPr>
        <w:t>κ</w:t>
      </w:r>
      <w:r w:rsidRPr="00BB5F9E">
        <w:rPr>
          <w:rFonts w:eastAsia="Times New Roman" w:cs="Times New Roman"/>
          <w:szCs w:val="24"/>
        </w:rPr>
        <w:t>έντρων</w:t>
      </w:r>
      <w:r>
        <w:rPr>
          <w:rFonts w:eastAsia="Times New Roman" w:cs="Times New Roman"/>
          <w:szCs w:val="24"/>
        </w:rPr>
        <w:t>,</w:t>
      </w:r>
      <w:r w:rsidRPr="00BB5F9E">
        <w:rPr>
          <w:rFonts w:eastAsia="Times New Roman" w:cs="Times New Roman"/>
          <w:szCs w:val="24"/>
        </w:rPr>
        <w:t xml:space="preserve"> που κατέθεσε το</w:t>
      </w:r>
      <w:r>
        <w:rPr>
          <w:rFonts w:eastAsia="Times New Roman" w:cs="Times New Roman"/>
          <w:szCs w:val="24"/>
        </w:rPr>
        <w:t xml:space="preserve"> ΚΚΕ</w:t>
      </w:r>
      <w:r w:rsidRPr="00BB5F9E">
        <w:rPr>
          <w:rFonts w:eastAsia="Times New Roman" w:cs="Times New Roman"/>
          <w:szCs w:val="24"/>
        </w:rPr>
        <w:t xml:space="preserve"> και αφορούσε την επανα</w:t>
      </w:r>
      <w:r>
        <w:rPr>
          <w:rFonts w:eastAsia="Times New Roman" w:cs="Times New Roman"/>
          <w:szCs w:val="24"/>
        </w:rPr>
        <w:t>φορά των</w:t>
      </w:r>
      <w:r>
        <w:rPr>
          <w:rFonts w:eastAsia="Times New Roman" w:cs="Times New Roman"/>
          <w:szCs w:val="24"/>
        </w:rPr>
        <w:t xml:space="preserve"> </w:t>
      </w:r>
      <w:r>
        <w:rPr>
          <w:rFonts w:eastAsia="Times New Roman" w:cs="Times New Roman"/>
          <w:szCs w:val="24"/>
        </w:rPr>
        <w:lastRenderedPageBreak/>
        <w:t>751 ευρώ,</w:t>
      </w:r>
      <w:r w:rsidRPr="00BB5F9E">
        <w:rPr>
          <w:rFonts w:eastAsia="Times New Roman" w:cs="Times New Roman"/>
          <w:szCs w:val="24"/>
        </w:rPr>
        <w:t xml:space="preserve"> </w:t>
      </w:r>
      <w:r>
        <w:rPr>
          <w:rFonts w:eastAsia="Times New Roman" w:cs="Times New Roman"/>
          <w:szCs w:val="24"/>
        </w:rPr>
        <w:t>των συλλογικών συμβάσεων εργασίας, την απορρίψατε, όλοι μαζί, γιατί αντιστρατεύεται</w:t>
      </w:r>
      <w:r w:rsidRPr="00BB5F9E">
        <w:rPr>
          <w:rFonts w:eastAsia="Times New Roman" w:cs="Times New Roman"/>
          <w:szCs w:val="24"/>
        </w:rPr>
        <w:t xml:space="preserve"> τις επιδιώξεις </w:t>
      </w:r>
      <w:r>
        <w:rPr>
          <w:rFonts w:eastAsia="Times New Roman" w:cs="Times New Roman"/>
          <w:szCs w:val="24"/>
        </w:rPr>
        <w:t xml:space="preserve">του </w:t>
      </w:r>
      <w:r w:rsidRPr="00BB5F9E">
        <w:rPr>
          <w:rFonts w:eastAsia="Times New Roman" w:cs="Times New Roman"/>
          <w:szCs w:val="24"/>
        </w:rPr>
        <w:t>κεφαλαίου για αυξημένη κερδοφορία</w:t>
      </w:r>
      <w:r>
        <w:rPr>
          <w:rFonts w:eastAsia="Times New Roman" w:cs="Times New Roman"/>
          <w:szCs w:val="24"/>
        </w:rPr>
        <w:t xml:space="preserve"> και</w:t>
      </w:r>
      <w:r w:rsidRPr="00BB5F9E">
        <w:rPr>
          <w:rFonts w:eastAsia="Times New Roman" w:cs="Times New Roman"/>
          <w:szCs w:val="24"/>
        </w:rPr>
        <w:t xml:space="preserve"> για </w:t>
      </w:r>
      <w:r>
        <w:rPr>
          <w:rFonts w:eastAsia="Times New Roman" w:cs="Times New Roman"/>
          <w:szCs w:val="24"/>
        </w:rPr>
        <w:t xml:space="preserve">φτηνή εργατική δύναμη. </w:t>
      </w:r>
    </w:p>
    <w:p w14:paraId="20A4EC5D"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 xml:space="preserve">Τέσσερα </w:t>
      </w:r>
      <w:r w:rsidRPr="00BB5F9E">
        <w:rPr>
          <w:rFonts w:eastAsia="Times New Roman" w:cs="Times New Roman"/>
          <w:szCs w:val="24"/>
        </w:rPr>
        <w:t>χρόνια τώρα διατηρήσ</w:t>
      </w:r>
      <w:r>
        <w:rPr>
          <w:rFonts w:eastAsia="Times New Roman" w:cs="Times New Roman"/>
          <w:szCs w:val="24"/>
        </w:rPr>
        <w:t>α</w:t>
      </w:r>
      <w:r w:rsidRPr="00BB5F9E">
        <w:rPr>
          <w:rFonts w:eastAsia="Times New Roman" w:cs="Times New Roman"/>
          <w:szCs w:val="24"/>
        </w:rPr>
        <w:t xml:space="preserve">τε </w:t>
      </w:r>
      <w:r>
        <w:rPr>
          <w:rFonts w:eastAsia="Times New Roman" w:cs="Times New Roman"/>
          <w:szCs w:val="24"/>
        </w:rPr>
        <w:t>ως Κ</w:t>
      </w:r>
      <w:r w:rsidRPr="00BB5F9E">
        <w:rPr>
          <w:rFonts w:eastAsia="Times New Roman" w:cs="Times New Roman"/>
          <w:szCs w:val="24"/>
        </w:rPr>
        <w:t xml:space="preserve">υβέρνηση τον επαίσχυντο κατώτατο μισθό </w:t>
      </w:r>
      <w:r w:rsidRPr="00BB5F9E">
        <w:rPr>
          <w:rFonts w:eastAsia="Times New Roman" w:cs="Times New Roman"/>
          <w:szCs w:val="24"/>
        </w:rPr>
        <w:t>που</w:t>
      </w:r>
      <w:r>
        <w:rPr>
          <w:rFonts w:eastAsia="Times New Roman" w:cs="Times New Roman"/>
          <w:szCs w:val="24"/>
        </w:rPr>
        <w:t>,</w:t>
      </w:r>
      <w:r w:rsidRPr="00BB5F9E">
        <w:rPr>
          <w:rFonts w:eastAsia="Times New Roman" w:cs="Times New Roman"/>
          <w:szCs w:val="24"/>
        </w:rPr>
        <w:t xml:space="preserve"> σε συνδυασμό με τις ελαστικές εργασιακές σχέσεις</w:t>
      </w:r>
      <w:r>
        <w:rPr>
          <w:rFonts w:eastAsia="Times New Roman" w:cs="Times New Roman"/>
          <w:szCs w:val="24"/>
        </w:rPr>
        <w:t>,</w:t>
      </w:r>
      <w:r w:rsidRPr="00BB5F9E">
        <w:rPr>
          <w:rFonts w:eastAsia="Times New Roman" w:cs="Times New Roman"/>
          <w:szCs w:val="24"/>
        </w:rPr>
        <w:t xml:space="preserve"> οδήγησε τους νέους και τις νέες </w:t>
      </w:r>
      <w:r>
        <w:rPr>
          <w:rFonts w:eastAsia="Times New Roman" w:cs="Times New Roman"/>
          <w:szCs w:val="24"/>
        </w:rPr>
        <w:t>σ</w:t>
      </w:r>
      <w:r w:rsidRPr="00BB5F9E">
        <w:rPr>
          <w:rFonts w:eastAsia="Times New Roman" w:cs="Times New Roman"/>
          <w:szCs w:val="24"/>
        </w:rPr>
        <w:t>τα σύγχρονα σκλαβοπάζαρα</w:t>
      </w:r>
      <w:r>
        <w:rPr>
          <w:rFonts w:eastAsia="Times New Roman" w:cs="Times New Roman"/>
          <w:szCs w:val="24"/>
        </w:rPr>
        <w:t>. Ο</w:t>
      </w:r>
      <w:r w:rsidRPr="00BB5F9E">
        <w:rPr>
          <w:rFonts w:eastAsia="Times New Roman" w:cs="Times New Roman"/>
          <w:szCs w:val="24"/>
        </w:rPr>
        <w:t>ι εργαζόμενοι</w:t>
      </w:r>
      <w:r>
        <w:rPr>
          <w:rFonts w:eastAsia="Times New Roman" w:cs="Times New Roman"/>
          <w:szCs w:val="24"/>
        </w:rPr>
        <w:t xml:space="preserve"> και</w:t>
      </w:r>
      <w:r w:rsidRPr="00BB5F9E">
        <w:rPr>
          <w:rFonts w:eastAsia="Times New Roman" w:cs="Times New Roman"/>
          <w:szCs w:val="24"/>
        </w:rPr>
        <w:t xml:space="preserve"> τα λαϊκά στρώματα διεκδικούν την κατάργηση των αντεργατικών μέτρων</w:t>
      </w:r>
      <w:r>
        <w:rPr>
          <w:rFonts w:eastAsia="Times New Roman" w:cs="Times New Roman"/>
          <w:szCs w:val="24"/>
        </w:rPr>
        <w:t>,</w:t>
      </w:r>
      <w:r w:rsidRPr="00BB5F9E">
        <w:rPr>
          <w:rFonts w:eastAsia="Times New Roman" w:cs="Times New Roman"/>
          <w:szCs w:val="24"/>
        </w:rPr>
        <w:t xml:space="preserve"> την κάλυψη των μεγάλων απωλειών που μόνο αυτοί είχαν</w:t>
      </w:r>
      <w:r>
        <w:rPr>
          <w:rFonts w:eastAsia="Times New Roman" w:cs="Times New Roman"/>
          <w:szCs w:val="24"/>
        </w:rPr>
        <w:t>,</w:t>
      </w:r>
      <w:r w:rsidRPr="00BB5F9E">
        <w:rPr>
          <w:rFonts w:eastAsia="Times New Roman" w:cs="Times New Roman"/>
          <w:szCs w:val="24"/>
        </w:rPr>
        <w:t xml:space="preserve"> τ</w:t>
      </w:r>
      <w:r w:rsidRPr="00BB5F9E">
        <w:rPr>
          <w:rFonts w:eastAsia="Times New Roman" w:cs="Times New Roman"/>
          <w:szCs w:val="24"/>
        </w:rPr>
        <w:t>ην επαναφορά των συλλογικών διαπραγματεύσεων</w:t>
      </w:r>
      <w:r>
        <w:rPr>
          <w:rFonts w:eastAsia="Times New Roman" w:cs="Times New Roman"/>
          <w:szCs w:val="24"/>
        </w:rPr>
        <w:t>,</w:t>
      </w:r>
      <w:r w:rsidRPr="00BB5F9E">
        <w:rPr>
          <w:rFonts w:eastAsia="Times New Roman" w:cs="Times New Roman"/>
          <w:szCs w:val="24"/>
        </w:rPr>
        <w:t xml:space="preserve"> του θεσμικού πλαισίου για τις συλλογικές συμβάσεις εργασίας</w:t>
      </w:r>
      <w:r>
        <w:rPr>
          <w:rFonts w:eastAsia="Times New Roman" w:cs="Times New Roman"/>
          <w:szCs w:val="24"/>
        </w:rPr>
        <w:t xml:space="preserve"> -</w:t>
      </w:r>
      <w:r w:rsidRPr="00BB5F9E">
        <w:rPr>
          <w:rFonts w:eastAsia="Times New Roman" w:cs="Times New Roman"/>
          <w:szCs w:val="24"/>
        </w:rPr>
        <w:t>γιατί κι αυτό το έχετε ανατρέψει</w:t>
      </w:r>
      <w:r>
        <w:rPr>
          <w:rFonts w:eastAsia="Times New Roman" w:cs="Times New Roman"/>
          <w:szCs w:val="24"/>
        </w:rPr>
        <w:t>-,</w:t>
      </w:r>
      <w:r w:rsidRPr="00BB5F9E">
        <w:rPr>
          <w:rFonts w:eastAsia="Times New Roman" w:cs="Times New Roman"/>
          <w:szCs w:val="24"/>
        </w:rPr>
        <w:t xml:space="preserve"> την κατάργησ</w:t>
      </w:r>
      <w:r>
        <w:rPr>
          <w:rFonts w:eastAsia="Times New Roman" w:cs="Times New Roman"/>
          <w:szCs w:val="24"/>
        </w:rPr>
        <w:t>η</w:t>
      </w:r>
      <w:r w:rsidRPr="00BB5F9E">
        <w:rPr>
          <w:rFonts w:eastAsia="Times New Roman" w:cs="Times New Roman"/>
          <w:szCs w:val="24"/>
        </w:rPr>
        <w:t xml:space="preserve"> </w:t>
      </w:r>
      <w:r>
        <w:rPr>
          <w:rFonts w:eastAsia="Times New Roman" w:cs="Times New Roman"/>
          <w:szCs w:val="24"/>
        </w:rPr>
        <w:t>της δοκιμαστικής περιόδου τ</w:t>
      </w:r>
      <w:r w:rsidRPr="00BB5F9E">
        <w:rPr>
          <w:rFonts w:eastAsia="Times New Roman" w:cs="Times New Roman"/>
          <w:szCs w:val="24"/>
        </w:rPr>
        <w:t xml:space="preserve">ων </w:t>
      </w:r>
      <w:r>
        <w:rPr>
          <w:rFonts w:eastAsia="Times New Roman" w:cs="Times New Roman"/>
          <w:szCs w:val="24"/>
        </w:rPr>
        <w:t>δώδεκα</w:t>
      </w:r>
      <w:r w:rsidRPr="00BB5F9E">
        <w:rPr>
          <w:rFonts w:eastAsia="Times New Roman" w:cs="Times New Roman"/>
          <w:szCs w:val="24"/>
        </w:rPr>
        <w:t xml:space="preserve"> μηνών</w:t>
      </w:r>
      <w:r>
        <w:rPr>
          <w:rFonts w:eastAsia="Times New Roman" w:cs="Times New Roman"/>
          <w:szCs w:val="24"/>
        </w:rPr>
        <w:t>,</w:t>
      </w:r>
      <w:r w:rsidRPr="00BB5F9E">
        <w:rPr>
          <w:rFonts w:eastAsia="Times New Roman" w:cs="Times New Roman"/>
          <w:szCs w:val="24"/>
        </w:rPr>
        <w:t xml:space="preserve"> που ουσιαστικά καταργεί την αποζημίωση</w:t>
      </w:r>
      <w:r>
        <w:rPr>
          <w:rFonts w:eastAsia="Times New Roman" w:cs="Times New Roman"/>
          <w:szCs w:val="24"/>
        </w:rPr>
        <w:t>,</w:t>
      </w:r>
      <w:r w:rsidRPr="00BB5F9E">
        <w:rPr>
          <w:rFonts w:eastAsia="Times New Roman" w:cs="Times New Roman"/>
          <w:szCs w:val="24"/>
        </w:rPr>
        <w:t xml:space="preserve"> την κατάργηση του νόμου </w:t>
      </w:r>
      <w:proofErr w:type="spellStart"/>
      <w:r w:rsidRPr="00BB5F9E">
        <w:rPr>
          <w:rFonts w:eastAsia="Times New Roman" w:cs="Times New Roman"/>
          <w:szCs w:val="24"/>
        </w:rPr>
        <w:t>Κατρούγκαλου</w:t>
      </w:r>
      <w:proofErr w:type="spellEnd"/>
      <w:r>
        <w:rPr>
          <w:rFonts w:eastAsia="Times New Roman" w:cs="Times New Roman"/>
          <w:szCs w:val="24"/>
        </w:rPr>
        <w:t>. Α</w:t>
      </w:r>
      <w:r w:rsidRPr="00BB5F9E">
        <w:rPr>
          <w:rFonts w:eastAsia="Times New Roman" w:cs="Times New Roman"/>
          <w:szCs w:val="24"/>
        </w:rPr>
        <w:t xml:space="preserve">παιτούν αυξήσεις </w:t>
      </w:r>
      <w:r>
        <w:rPr>
          <w:rFonts w:eastAsia="Times New Roman" w:cs="Times New Roman"/>
          <w:szCs w:val="24"/>
        </w:rPr>
        <w:t>π</w:t>
      </w:r>
      <w:r w:rsidRPr="00BB5F9E">
        <w:rPr>
          <w:rFonts w:eastAsia="Times New Roman" w:cs="Times New Roman"/>
          <w:szCs w:val="24"/>
        </w:rPr>
        <w:t xml:space="preserve">ου να ικανοποιούν τις ανάγκες </w:t>
      </w:r>
      <w:r>
        <w:rPr>
          <w:rFonts w:eastAsia="Times New Roman" w:cs="Times New Roman"/>
          <w:szCs w:val="24"/>
        </w:rPr>
        <w:t>τους,</w:t>
      </w:r>
      <w:r w:rsidRPr="00BB5F9E">
        <w:rPr>
          <w:rFonts w:eastAsia="Times New Roman" w:cs="Times New Roman"/>
          <w:szCs w:val="24"/>
        </w:rPr>
        <w:t xml:space="preserve"> συντάξεις που </w:t>
      </w:r>
      <w:r>
        <w:rPr>
          <w:rFonts w:eastAsia="Times New Roman" w:cs="Times New Roman"/>
          <w:szCs w:val="24"/>
        </w:rPr>
        <w:t xml:space="preserve">να </w:t>
      </w:r>
      <w:r w:rsidRPr="00BB5F9E">
        <w:rPr>
          <w:rFonts w:eastAsia="Times New Roman" w:cs="Times New Roman"/>
          <w:szCs w:val="24"/>
        </w:rPr>
        <w:t xml:space="preserve">διασφαλίζουν την αξιοπρεπή διαβίωση </w:t>
      </w:r>
      <w:r>
        <w:rPr>
          <w:rFonts w:eastAsia="Times New Roman" w:cs="Times New Roman"/>
          <w:szCs w:val="24"/>
        </w:rPr>
        <w:t>των απόμαχων</w:t>
      </w:r>
      <w:r w:rsidRPr="00BB5F9E">
        <w:rPr>
          <w:rFonts w:eastAsia="Times New Roman" w:cs="Times New Roman"/>
          <w:szCs w:val="24"/>
        </w:rPr>
        <w:t xml:space="preserve"> της δουλειάς</w:t>
      </w:r>
      <w:r>
        <w:rPr>
          <w:rFonts w:eastAsia="Times New Roman" w:cs="Times New Roman"/>
          <w:szCs w:val="24"/>
        </w:rPr>
        <w:t>,</w:t>
      </w:r>
      <w:r w:rsidRPr="00BB5F9E">
        <w:rPr>
          <w:rFonts w:eastAsia="Times New Roman" w:cs="Times New Roman"/>
          <w:szCs w:val="24"/>
        </w:rPr>
        <w:t xml:space="preserve"> κατάργηση της </w:t>
      </w:r>
      <w:proofErr w:type="spellStart"/>
      <w:r w:rsidRPr="00BB5F9E">
        <w:rPr>
          <w:rFonts w:eastAsia="Times New Roman" w:cs="Times New Roman"/>
          <w:szCs w:val="24"/>
        </w:rPr>
        <w:t>φοροληστείας</w:t>
      </w:r>
      <w:proofErr w:type="spellEnd"/>
      <w:r>
        <w:rPr>
          <w:rFonts w:eastAsia="Times New Roman" w:cs="Times New Roman"/>
          <w:szCs w:val="24"/>
        </w:rPr>
        <w:t>,</w:t>
      </w:r>
      <w:r w:rsidRPr="00BB5F9E">
        <w:rPr>
          <w:rFonts w:eastAsia="Times New Roman" w:cs="Times New Roman"/>
          <w:szCs w:val="24"/>
        </w:rPr>
        <w:t xml:space="preserve"> να πληρώσουν οι μονοπωλιακοί και επιχειρηματικοί όμιλο</w:t>
      </w:r>
      <w:r w:rsidRPr="00BB5F9E">
        <w:rPr>
          <w:rFonts w:eastAsia="Times New Roman" w:cs="Times New Roman"/>
          <w:szCs w:val="24"/>
        </w:rPr>
        <w:t>ι</w:t>
      </w:r>
      <w:r>
        <w:rPr>
          <w:rFonts w:eastAsia="Times New Roman" w:cs="Times New Roman"/>
          <w:szCs w:val="24"/>
        </w:rPr>
        <w:t>.</w:t>
      </w:r>
    </w:p>
    <w:p w14:paraId="20A4EC5E"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lastRenderedPageBreak/>
        <w:t>Και στο εξωτερικό στηρίζετε ε</w:t>
      </w:r>
      <w:r w:rsidRPr="00BB5F9E">
        <w:rPr>
          <w:rFonts w:eastAsia="Times New Roman" w:cs="Times New Roman"/>
          <w:szCs w:val="24"/>
        </w:rPr>
        <w:t>πίσης τις επιλογές της αστικής τάξης για την ενεργή συμμετοχή της στο μοίρασμα της λείας</w:t>
      </w:r>
      <w:r>
        <w:rPr>
          <w:rFonts w:eastAsia="Times New Roman" w:cs="Times New Roman"/>
          <w:szCs w:val="24"/>
        </w:rPr>
        <w:t>, στη συμμετοχή τους στους δια</w:t>
      </w:r>
      <w:r w:rsidRPr="00BB5F9E">
        <w:rPr>
          <w:rFonts w:eastAsia="Times New Roman" w:cs="Times New Roman"/>
          <w:szCs w:val="24"/>
        </w:rPr>
        <w:t>κρατικούς οργανισμούς</w:t>
      </w:r>
      <w:r>
        <w:rPr>
          <w:rFonts w:eastAsia="Times New Roman" w:cs="Times New Roman"/>
          <w:szCs w:val="24"/>
        </w:rPr>
        <w:t>,</w:t>
      </w:r>
      <w:r w:rsidRPr="00BB5F9E">
        <w:rPr>
          <w:rFonts w:eastAsia="Times New Roman" w:cs="Times New Roman"/>
          <w:szCs w:val="24"/>
        </w:rPr>
        <w:t xml:space="preserve"> την Ευρωπαϊκή Ένωση</w:t>
      </w:r>
      <w:r>
        <w:rPr>
          <w:rFonts w:eastAsia="Times New Roman" w:cs="Times New Roman"/>
          <w:szCs w:val="24"/>
        </w:rPr>
        <w:t xml:space="preserve"> και το ΝΑΤΟ</w:t>
      </w:r>
      <w:r w:rsidRPr="00BB5F9E">
        <w:rPr>
          <w:rFonts w:eastAsia="Times New Roman" w:cs="Times New Roman"/>
          <w:szCs w:val="24"/>
        </w:rPr>
        <w:t xml:space="preserve"> γι</w:t>
      </w:r>
      <w:r>
        <w:rPr>
          <w:rFonts w:eastAsia="Times New Roman" w:cs="Times New Roman"/>
          <w:szCs w:val="24"/>
        </w:rPr>
        <w:t>α βαθύτερη εμπλοκή της χώρας στους ιμπεριαλιστικο</w:t>
      </w:r>
      <w:r>
        <w:rPr>
          <w:rFonts w:eastAsia="Times New Roman" w:cs="Times New Roman"/>
          <w:szCs w:val="24"/>
        </w:rPr>
        <w:t xml:space="preserve">ύς </w:t>
      </w:r>
      <w:r w:rsidRPr="00BB5F9E">
        <w:rPr>
          <w:rFonts w:eastAsia="Times New Roman" w:cs="Times New Roman"/>
          <w:szCs w:val="24"/>
        </w:rPr>
        <w:t>σχεδιασμούς</w:t>
      </w:r>
      <w:r>
        <w:rPr>
          <w:rFonts w:eastAsia="Times New Roman" w:cs="Times New Roman"/>
          <w:szCs w:val="24"/>
        </w:rPr>
        <w:t>, στις επεμβάσεις, σ</w:t>
      </w:r>
      <w:r w:rsidRPr="00BB5F9E">
        <w:rPr>
          <w:rFonts w:eastAsia="Times New Roman" w:cs="Times New Roman"/>
          <w:szCs w:val="24"/>
        </w:rPr>
        <w:t>τους πολέμους</w:t>
      </w:r>
      <w:r>
        <w:rPr>
          <w:rFonts w:eastAsia="Times New Roman" w:cs="Times New Roman"/>
          <w:szCs w:val="24"/>
        </w:rPr>
        <w:t>,</w:t>
      </w:r>
      <w:r w:rsidRPr="00BB5F9E">
        <w:rPr>
          <w:rFonts w:eastAsia="Times New Roman" w:cs="Times New Roman"/>
          <w:szCs w:val="24"/>
        </w:rPr>
        <w:t xml:space="preserve"> στον έλεγχο πηγών πλούτου </w:t>
      </w:r>
      <w:r>
        <w:rPr>
          <w:rFonts w:eastAsia="Times New Roman" w:cs="Times New Roman"/>
          <w:szCs w:val="24"/>
        </w:rPr>
        <w:t xml:space="preserve">λαών και χωρών, τους δρόμους </w:t>
      </w:r>
      <w:r w:rsidRPr="00BB5F9E">
        <w:rPr>
          <w:rFonts w:eastAsia="Times New Roman" w:cs="Times New Roman"/>
          <w:szCs w:val="24"/>
        </w:rPr>
        <w:t xml:space="preserve">μεταφοράς </w:t>
      </w:r>
      <w:r>
        <w:rPr>
          <w:rFonts w:eastAsia="Times New Roman" w:cs="Times New Roman"/>
          <w:szCs w:val="24"/>
        </w:rPr>
        <w:t>τους.</w:t>
      </w:r>
      <w:r w:rsidRPr="00BB5F9E">
        <w:rPr>
          <w:rFonts w:eastAsia="Times New Roman" w:cs="Times New Roman"/>
          <w:szCs w:val="24"/>
        </w:rPr>
        <w:t xml:space="preserve"> Αυτή είναι και για το εξωτερικό </w:t>
      </w:r>
      <w:r>
        <w:rPr>
          <w:rFonts w:eastAsia="Times New Roman" w:cs="Times New Roman"/>
          <w:szCs w:val="24"/>
        </w:rPr>
        <w:t>η</w:t>
      </w:r>
      <w:r w:rsidRPr="00BB5F9E">
        <w:rPr>
          <w:rFonts w:eastAsia="Times New Roman" w:cs="Times New Roman"/>
          <w:szCs w:val="24"/>
        </w:rPr>
        <w:t xml:space="preserve"> </w:t>
      </w:r>
      <w:r>
        <w:rPr>
          <w:rFonts w:eastAsia="Times New Roman" w:cs="Times New Roman"/>
          <w:szCs w:val="24"/>
        </w:rPr>
        <w:t xml:space="preserve">κοινή σας </w:t>
      </w:r>
      <w:r w:rsidRPr="00BB5F9E">
        <w:rPr>
          <w:rFonts w:eastAsia="Times New Roman" w:cs="Times New Roman"/>
          <w:szCs w:val="24"/>
        </w:rPr>
        <w:t>στρατηγική</w:t>
      </w:r>
      <w:r>
        <w:rPr>
          <w:rFonts w:eastAsia="Times New Roman" w:cs="Times New Roman"/>
          <w:szCs w:val="24"/>
        </w:rPr>
        <w:t>: εχθρική για</w:t>
      </w:r>
      <w:r w:rsidRPr="00BB5F9E">
        <w:rPr>
          <w:rFonts w:eastAsia="Times New Roman" w:cs="Times New Roman"/>
          <w:szCs w:val="24"/>
        </w:rPr>
        <w:t xml:space="preserve"> την πλειοψηφία του λαού </w:t>
      </w:r>
      <w:r>
        <w:rPr>
          <w:rFonts w:eastAsia="Times New Roman" w:cs="Times New Roman"/>
          <w:szCs w:val="24"/>
        </w:rPr>
        <w:t xml:space="preserve">μας, επικίνδυνη για </w:t>
      </w:r>
      <w:r w:rsidRPr="00BB5F9E">
        <w:rPr>
          <w:rFonts w:eastAsia="Times New Roman" w:cs="Times New Roman"/>
          <w:szCs w:val="24"/>
        </w:rPr>
        <w:t>τη χώρα και το</w:t>
      </w:r>
      <w:r>
        <w:rPr>
          <w:rFonts w:eastAsia="Times New Roman" w:cs="Times New Roman"/>
          <w:szCs w:val="24"/>
        </w:rPr>
        <w:t>ν</w:t>
      </w:r>
      <w:r w:rsidRPr="00BB5F9E">
        <w:rPr>
          <w:rFonts w:eastAsia="Times New Roman" w:cs="Times New Roman"/>
          <w:szCs w:val="24"/>
        </w:rPr>
        <w:t xml:space="preserve"> λαό</w:t>
      </w:r>
      <w:r>
        <w:rPr>
          <w:rFonts w:eastAsia="Times New Roman" w:cs="Times New Roman"/>
          <w:szCs w:val="24"/>
        </w:rPr>
        <w:t>. Η δ</w:t>
      </w:r>
      <w:r>
        <w:rPr>
          <w:rFonts w:eastAsia="Times New Roman" w:cs="Times New Roman"/>
          <w:szCs w:val="24"/>
        </w:rPr>
        <w:t>ιεύρυνση</w:t>
      </w:r>
      <w:r w:rsidRPr="00BB5F9E">
        <w:rPr>
          <w:rFonts w:eastAsia="Times New Roman" w:cs="Times New Roman"/>
          <w:szCs w:val="24"/>
        </w:rPr>
        <w:t xml:space="preserve"> του δολοφονικού οργανισμού του ΝΑΤΟ με την ένταξη της Πρώην Γιουγκοσλαβικής Δημοκρατίας της Μακεδονίας και των </w:t>
      </w:r>
      <w:r>
        <w:rPr>
          <w:rFonts w:eastAsia="Times New Roman" w:cs="Times New Roman"/>
          <w:szCs w:val="24"/>
        </w:rPr>
        <w:t>Δ</w:t>
      </w:r>
      <w:r w:rsidRPr="00BB5F9E">
        <w:rPr>
          <w:rFonts w:eastAsia="Times New Roman" w:cs="Times New Roman"/>
          <w:szCs w:val="24"/>
        </w:rPr>
        <w:t xml:space="preserve">υτικών </w:t>
      </w:r>
      <w:r w:rsidRPr="00BB5F9E">
        <w:rPr>
          <w:rFonts w:eastAsia="Times New Roman" w:cs="Times New Roman"/>
          <w:szCs w:val="24"/>
        </w:rPr>
        <w:t>Βαλκανίων είναι αυτό που σας ενώνει και του</w:t>
      </w:r>
      <w:r>
        <w:rPr>
          <w:rFonts w:eastAsia="Times New Roman" w:cs="Times New Roman"/>
          <w:szCs w:val="24"/>
        </w:rPr>
        <w:t>ς</w:t>
      </w:r>
      <w:r w:rsidRPr="00BB5F9E">
        <w:rPr>
          <w:rFonts w:eastAsia="Times New Roman" w:cs="Times New Roman"/>
          <w:szCs w:val="24"/>
        </w:rPr>
        <w:t xml:space="preserve"> </w:t>
      </w:r>
      <w:r>
        <w:rPr>
          <w:rFonts w:eastAsia="Times New Roman" w:cs="Times New Roman"/>
          <w:szCs w:val="24"/>
        </w:rPr>
        <w:t>κοσμοπολίτες τ</w:t>
      </w:r>
      <w:r w:rsidRPr="00BB5F9E">
        <w:rPr>
          <w:rFonts w:eastAsia="Times New Roman" w:cs="Times New Roman"/>
          <w:szCs w:val="24"/>
        </w:rPr>
        <w:t xml:space="preserve">ης </w:t>
      </w:r>
      <w:r>
        <w:rPr>
          <w:rFonts w:eastAsia="Times New Roman" w:cs="Times New Roman"/>
          <w:szCs w:val="24"/>
        </w:rPr>
        <w:t>Κ</w:t>
      </w:r>
      <w:r w:rsidRPr="00BB5F9E">
        <w:rPr>
          <w:rFonts w:eastAsia="Times New Roman" w:cs="Times New Roman"/>
          <w:szCs w:val="24"/>
        </w:rPr>
        <w:t xml:space="preserve">υβέρνησης με τη Νέα Δημοκρατία και το </w:t>
      </w:r>
      <w:r>
        <w:rPr>
          <w:rFonts w:eastAsia="Times New Roman" w:cs="Times New Roman"/>
          <w:szCs w:val="24"/>
        </w:rPr>
        <w:t>ΚΙΝΑΛ,</w:t>
      </w:r>
      <w:r w:rsidRPr="00BB5F9E">
        <w:rPr>
          <w:rFonts w:eastAsia="Times New Roman" w:cs="Times New Roman"/>
          <w:szCs w:val="24"/>
        </w:rPr>
        <w:t xml:space="preserve"> όπ</w:t>
      </w:r>
      <w:r>
        <w:rPr>
          <w:rFonts w:eastAsia="Times New Roman" w:cs="Times New Roman"/>
          <w:szCs w:val="24"/>
        </w:rPr>
        <w:t>ως και με τους εθν</w:t>
      </w:r>
      <w:r>
        <w:rPr>
          <w:rFonts w:eastAsia="Times New Roman" w:cs="Times New Roman"/>
          <w:szCs w:val="24"/>
        </w:rPr>
        <w:t>ικιστές ακροδεξιούς</w:t>
      </w:r>
      <w:r w:rsidRPr="00BB5F9E">
        <w:rPr>
          <w:rFonts w:eastAsia="Times New Roman" w:cs="Times New Roman"/>
          <w:szCs w:val="24"/>
        </w:rPr>
        <w:t xml:space="preserve"> φασίστες</w:t>
      </w:r>
      <w:r>
        <w:rPr>
          <w:rFonts w:eastAsia="Times New Roman" w:cs="Times New Roman"/>
          <w:szCs w:val="24"/>
        </w:rPr>
        <w:t xml:space="preserve">. Αυτό </w:t>
      </w:r>
      <w:proofErr w:type="spellStart"/>
      <w:r>
        <w:rPr>
          <w:rFonts w:eastAsia="Times New Roman" w:cs="Times New Roman"/>
          <w:szCs w:val="24"/>
        </w:rPr>
        <w:t>αποσιωπείτε</w:t>
      </w:r>
      <w:proofErr w:type="spellEnd"/>
      <w:r>
        <w:rPr>
          <w:rFonts w:eastAsia="Times New Roman" w:cs="Times New Roman"/>
          <w:szCs w:val="24"/>
        </w:rPr>
        <w:t xml:space="preserve"> όλοι σας.</w:t>
      </w:r>
      <w:r w:rsidRPr="00BB5F9E">
        <w:rPr>
          <w:rFonts w:eastAsia="Times New Roman" w:cs="Times New Roman"/>
          <w:szCs w:val="24"/>
        </w:rPr>
        <w:t xml:space="preserve"> </w:t>
      </w:r>
    </w:p>
    <w:p w14:paraId="20A4EC5F"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Ε</w:t>
      </w:r>
      <w:r w:rsidRPr="00BB5F9E">
        <w:rPr>
          <w:rFonts w:eastAsia="Times New Roman" w:cs="Times New Roman"/>
          <w:szCs w:val="24"/>
        </w:rPr>
        <w:t xml:space="preserve">πιχειρηματολογεί </w:t>
      </w:r>
      <w:r>
        <w:rPr>
          <w:rFonts w:eastAsia="Times New Roman" w:cs="Times New Roman"/>
          <w:szCs w:val="24"/>
        </w:rPr>
        <w:t>η Κ</w:t>
      </w:r>
      <w:r w:rsidRPr="00BB5F9E">
        <w:rPr>
          <w:rFonts w:eastAsia="Times New Roman" w:cs="Times New Roman"/>
          <w:szCs w:val="24"/>
        </w:rPr>
        <w:t xml:space="preserve">υβέρνηση ΣΥΡΙΖΑ και ισχυρίζεται ότι </w:t>
      </w:r>
      <w:r>
        <w:rPr>
          <w:rFonts w:eastAsia="Times New Roman" w:cs="Times New Roman"/>
          <w:szCs w:val="24"/>
        </w:rPr>
        <w:t xml:space="preserve">η ένταξη ή </w:t>
      </w:r>
      <w:r w:rsidRPr="00BB5F9E">
        <w:rPr>
          <w:rFonts w:eastAsia="Times New Roman" w:cs="Times New Roman"/>
          <w:szCs w:val="24"/>
        </w:rPr>
        <w:t>όχι στο ΝΑΤΟ και την Ευρωπαϊκή Ένωση είναι θέμα του λαού της Πρώην Γιουγκοσλαβικής Δημοκρατίας της Μακεδονίας</w:t>
      </w:r>
      <w:r>
        <w:rPr>
          <w:rFonts w:eastAsia="Times New Roman" w:cs="Times New Roman"/>
          <w:szCs w:val="24"/>
        </w:rPr>
        <w:t>. Θέλουμε να σ</w:t>
      </w:r>
      <w:r w:rsidRPr="00BB5F9E">
        <w:rPr>
          <w:rFonts w:eastAsia="Times New Roman" w:cs="Times New Roman"/>
          <w:szCs w:val="24"/>
        </w:rPr>
        <w:t xml:space="preserve">ημειώσουμε ότι κανένα </w:t>
      </w:r>
      <w:r>
        <w:rPr>
          <w:rFonts w:eastAsia="Times New Roman" w:cs="Times New Roman"/>
          <w:szCs w:val="24"/>
        </w:rPr>
        <w:t>κ</w:t>
      </w:r>
      <w:r w:rsidRPr="00BB5F9E">
        <w:rPr>
          <w:rFonts w:eastAsia="Times New Roman" w:cs="Times New Roman"/>
          <w:szCs w:val="24"/>
        </w:rPr>
        <w:t xml:space="preserve">όμμα που </w:t>
      </w:r>
      <w:r w:rsidRPr="00BB5F9E">
        <w:rPr>
          <w:rFonts w:eastAsia="Times New Roman" w:cs="Times New Roman"/>
          <w:szCs w:val="24"/>
        </w:rPr>
        <w:lastRenderedPageBreak/>
        <w:t xml:space="preserve">δηλώνει αριστερό δεν έχει θέσει </w:t>
      </w:r>
      <w:r>
        <w:rPr>
          <w:rFonts w:eastAsia="Times New Roman" w:cs="Times New Roman"/>
          <w:szCs w:val="24"/>
        </w:rPr>
        <w:t>διεύρυνση</w:t>
      </w:r>
      <w:r w:rsidRPr="00BB5F9E">
        <w:rPr>
          <w:rFonts w:eastAsia="Times New Roman" w:cs="Times New Roman"/>
          <w:szCs w:val="24"/>
        </w:rPr>
        <w:t xml:space="preserve"> του ΝΑΤΟ</w:t>
      </w:r>
      <w:r>
        <w:rPr>
          <w:rFonts w:eastAsia="Times New Roman" w:cs="Times New Roman"/>
          <w:szCs w:val="24"/>
        </w:rPr>
        <w:t>,</w:t>
      </w:r>
      <w:r w:rsidRPr="00BB5F9E">
        <w:rPr>
          <w:rFonts w:eastAsia="Times New Roman" w:cs="Times New Roman"/>
          <w:szCs w:val="24"/>
        </w:rPr>
        <w:t xml:space="preserve"> δεν στηρίζει </w:t>
      </w:r>
      <w:r>
        <w:rPr>
          <w:rFonts w:eastAsia="Times New Roman" w:cs="Times New Roman"/>
          <w:szCs w:val="24"/>
        </w:rPr>
        <w:t xml:space="preserve">το ΝΑΤΟ. Δεύτερον, </w:t>
      </w:r>
      <w:r w:rsidRPr="00BB5F9E">
        <w:rPr>
          <w:rFonts w:eastAsia="Times New Roman" w:cs="Times New Roman"/>
          <w:szCs w:val="24"/>
        </w:rPr>
        <w:t xml:space="preserve">ο λαός της </w:t>
      </w:r>
      <w:proofErr w:type="spellStart"/>
      <w:r w:rsidRPr="00BB5F9E">
        <w:rPr>
          <w:rFonts w:eastAsia="Times New Roman" w:cs="Times New Roman"/>
          <w:szCs w:val="24"/>
        </w:rPr>
        <w:t>γείτον</w:t>
      </w:r>
      <w:r>
        <w:rPr>
          <w:rFonts w:eastAsia="Times New Roman" w:cs="Times New Roman"/>
          <w:szCs w:val="24"/>
        </w:rPr>
        <w:t>ο</w:t>
      </w:r>
      <w:r w:rsidRPr="00BB5F9E">
        <w:rPr>
          <w:rFonts w:eastAsia="Times New Roman" w:cs="Times New Roman"/>
          <w:szCs w:val="24"/>
        </w:rPr>
        <w:t>ς</w:t>
      </w:r>
      <w:proofErr w:type="spellEnd"/>
      <w:r w:rsidRPr="00BB5F9E">
        <w:rPr>
          <w:rFonts w:eastAsia="Times New Roman" w:cs="Times New Roman"/>
          <w:szCs w:val="24"/>
        </w:rPr>
        <w:t xml:space="preserve"> χώρας </w:t>
      </w:r>
      <w:r>
        <w:rPr>
          <w:rFonts w:eastAsia="Times New Roman" w:cs="Times New Roman"/>
          <w:szCs w:val="24"/>
        </w:rPr>
        <w:t>απείχε σ</w:t>
      </w:r>
      <w:r w:rsidRPr="00BB5F9E">
        <w:rPr>
          <w:rFonts w:eastAsia="Times New Roman" w:cs="Times New Roman"/>
          <w:szCs w:val="24"/>
        </w:rPr>
        <w:t>ε ποσοστό 70% α</w:t>
      </w:r>
      <w:r>
        <w:rPr>
          <w:rFonts w:eastAsia="Times New Roman" w:cs="Times New Roman"/>
          <w:szCs w:val="24"/>
        </w:rPr>
        <w:t>πό το δημοψήφισμα που οργάνωσε η</w:t>
      </w:r>
      <w:r w:rsidRPr="00BB5F9E">
        <w:rPr>
          <w:rFonts w:eastAsia="Times New Roman" w:cs="Times New Roman"/>
          <w:szCs w:val="24"/>
        </w:rPr>
        <w:t xml:space="preserve"> αστική τάξη της χώρας </w:t>
      </w:r>
      <w:r>
        <w:rPr>
          <w:rFonts w:eastAsia="Times New Roman" w:cs="Times New Roman"/>
          <w:szCs w:val="24"/>
        </w:rPr>
        <w:t>αυτής,</w:t>
      </w:r>
      <w:r w:rsidRPr="00BB5F9E">
        <w:rPr>
          <w:rFonts w:eastAsia="Times New Roman" w:cs="Times New Roman"/>
          <w:szCs w:val="24"/>
        </w:rPr>
        <w:t xml:space="preserve"> με </w:t>
      </w:r>
      <w:r>
        <w:rPr>
          <w:rFonts w:eastAsia="Times New Roman" w:cs="Times New Roman"/>
          <w:szCs w:val="24"/>
        </w:rPr>
        <w:t>τη στήριξη</w:t>
      </w:r>
      <w:r w:rsidRPr="00BB5F9E">
        <w:rPr>
          <w:rFonts w:eastAsia="Times New Roman" w:cs="Times New Roman"/>
          <w:szCs w:val="24"/>
        </w:rPr>
        <w:t xml:space="preserve"> των αστικών τάξ</w:t>
      </w:r>
      <w:r w:rsidRPr="00BB5F9E">
        <w:rPr>
          <w:rFonts w:eastAsia="Times New Roman" w:cs="Times New Roman"/>
          <w:szCs w:val="24"/>
        </w:rPr>
        <w:t>εων</w:t>
      </w:r>
      <w:r>
        <w:rPr>
          <w:rFonts w:eastAsia="Times New Roman" w:cs="Times New Roman"/>
          <w:szCs w:val="24"/>
        </w:rPr>
        <w:t>,</w:t>
      </w:r>
      <w:r w:rsidRPr="00BB5F9E">
        <w:rPr>
          <w:rFonts w:eastAsia="Times New Roman" w:cs="Times New Roman"/>
          <w:szCs w:val="24"/>
        </w:rPr>
        <w:t xml:space="preserve"> των χωρών-μελών της Ευρωπαϊκής Ένωσης</w:t>
      </w:r>
      <w:r>
        <w:rPr>
          <w:rFonts w:eastAsia="Times New Roman" w:cs="Times New Roman"/>
          <w:szCs w:val="24"/>
        </w:rPr>
        <w:t>,</w:t>
      </w:r>
      <w:r w:rsidRPr="00BB5F9E">
        <w:rPr>
          <w:rFonts w:eastAsia="Times New Roman" w:cs="Times New Roman"/>
          <w:szCs w:val="24"/>
        </w:rPr>
        <w:t xml:space="preserve"> των χωρών που συμμετέχουν στο ΝΑΤΟ </w:t>
      </w:r>
      <w:r>
        <w:rPr>
          <w:rFonts w:eastAsia="Times New Roman" w:cs="Times New Roman"/>
          <w:szCs w:val="24"/>
        </w:rPr>
        <w:t>και της αστικής τάξεως των ΗΠΑ.</w:t>
      </w:r>
    </w:p>
    <w:p w14:paraId="20A4EC60" w14:textId="77777777" w:rsidR="005D4821" w:rsidRDefault="006B233D">
      <w:pPr>
        <w:tabs>
          <w:tab w:val="left" w:pos="709"/>
          <w:tab w:val="center" w:pos="4753"/>
        </w:tabs>
        <w:spacing w:line="600" w:lineRule="auto"/>
        <w:contextualSpacing/>
        <w:jc w:val="both"/>
        <w:rPr>
          <w:rFonts w:eastAsia="Times New Roman"/>
          <w:szCs w:val="24"/>
        </w:rPr>
      </w:pPr>
      <w:r>
        <w:rPr>
          <w:rFonts w:eastAsia="Times New Roman"/>
          <w:szCs w:val="24"/>
        </w:rPr>
        <w:t xml:space="preserve">Το 30% που ψήφισε, ψήφισε κάτω από την ωμή παρέμβαση όλων αυτών των διλημμάτων και κάθε άλλου μέσου που χρησιμοποιήθηκε. </w:t>
      </w:r>
    </w:p>
    <w:p w14:paraId="20A4EC61" w14:textId="77777777" w:rsidR="005D4821" w:rsidRDefault="006B233D">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Η τάξη των εργατών, τα </w:t>
      </w:r>
      <w:r>
        <w:rPr>
          <w:rFonts w:eastAsia="Times New Roman"/>
          <w:szCs w:val="24"/>
        </w:rPr>
        <w:t>λαϊκά στρώματα της χώρας μας, των χωρών της Ευρωπαϊκής Ένωσης, του κόσμου, έχουν ζήσει τις συνέπειες των ιμπεριαλιστικών σχεδιασμών, των επεμβάσεων, των πολέμων, τον ρόλο των διακρατικών οργανισμών που προωθούν τα συμφέροντα των μονοπωλιακών ομίλων, ιδιαίτ</w:t>
      </w:r>
      <w:r>
        <w:rPr>
          <w:rFonts w:eastAsia="Times New Roman"/>
          <w:szCs w:val="24"/>
        </w:rPr>
        <w:t>ερα του ΝΑΤΟ, που είναι γνωστό ότι ευθύνεται για πολλούς θανάτους. Οι εργαζόμενοι και ο λαός απαιτούν καμμία εμπλοκή της χώρας στους ιμπεριαλιστικούς σχεδιασμούς. Αυτήν τη βαθιά διχαστική στάση ανέδειξε το ΚΚΕ, αναδεικνύοντας την επικίνδυνη Συμφωνία των Πρ</w:t>
      </w:r>
      <w:r>
        <w:rPr>
          <w:rFonts w:eastAsia="Times New Roman"/>
          <w:szCs w:val="24"/>
        </w:rPr>
        <w:t>εσπών και καταψηφίζοντάς την.</w:t>
      </w:r>
    </w:p>
    <w:p w14:paraId="20A4EC62" w14:textId="77777777" w:rsidR="005D4821" w:rsidRDefault="006B233D">
      <w:pPr>
        <w:tabs>
          <w:tab w:val="left" w:pos="709"/>
          <w:tab w:val="center" w:pos="4753"/>
        </w:tabs>
        <w:spacing w:line="600" w:lineRule="auto"/>
        <w:ind w:firstLine="709"/>
        <w:contextualSpacing/>
        <w:jc w:val="both"/>
        <w:rPr>
          <w:rFonts w:eastAsia="Times New Roman"/>
          <w:szCs w:val="24"/>
        </w:rPr>
      </w:pPr>
      <w:r>
        <w:rPr>
          <w:rFonts w:eastAsia="Times New Roman"/>
          <w:szCs w:val="24"/>
        </w:rPr>
        <w:lastRenderedPageBreak/>
        <w:t xml:space="preserve">Πιστεύουμε ότι είναι μονόδρομος σήμερα η μαζική μαχητική συμμετοχή του λαού μας, ιδιαίτερα της εργατικής τάξης, σε οργανωμένους αγώνες, με μπροστά βέβαια τις σύγχρονες ανάγκες όλων των εργαζομένων, με εγκατάλειψη των δυνάμεων </w:t>
      </w:r>
      <w:r>
        <w:rPr>
          <w:rFonts w:eastAsia="Times New Roman"/>
          <w:szCs w:val="24"/>
        </w:rPr>
        <w:t xml:space="preserve">του κυβερνητικού και εργοδοτικού συνδικαλισμού από τους εργαζόμενους, γιατί αυτοί υπονόμευσαν κάθε αγώνα και «έβαλαν πλάτη» σε όλες τις κυβερνήσεις για να περάσουν όλες τις ανατροπές. </w:t>
      </w:r>
    </w:p>
    <w:p w14:paraId="20A4EC63" w14:textId="77777777" w:rsidR="005D4821" w:rsidRDefault="006B233D">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Σήμερα η προοπτική βρίσκεται στον αγώνα ρήξης και ανατροπής του σάπιου </w:t>
      </w:r>
      <w:r>
        <w:rPr>
          <w:rFonts w:eastAsia="Times New Roman"/>
          <w:szCs w:val="24"/>
        </w:rPr>
        <w:t>και βάρβαρου συστήματος, του κράτους-δυνάστη. Καλούμε σε συμπόρευση με το ΚΚΕ, γιατί μόνο το ΚΚΕ έχει πρόταση που ωφελεί τους πολλούς ενάντια στους λίγους. Όλοι εσείς είστε με το κεφάλαιο, τα προνόμιά του, την Ευρωπαϊκή Ένωση, το ΝΑΤΟ. Στέκεστε απέναντι απ</w:t>
      </w:r>
      <w:r>
        <w:rPr>
          <w:rFonts w:eastAsia="Times New Roman"/>
          <w:szCs w:val="24"/>
        </w:rPr>
        <w:t>ό την προοπτική της κατάργησης της εκμετάλλευσης ανθρώπου από άνθρωπο. Στέκεστε απέναντι από τη ζωή που δικαιούται ο ίδιος ο λαός μας.</w:t>
      </w:r>
    </w:p>
    <w:p w14:paraId="20A4EC64" w14:textId="77777777" w:rsidR="005D4821" w:rsidRDefault="006B233D">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Όσον αφορά το κράτος, με όλες τις δομές του, δεν θα αλλάξει. Θα υπηρετεί αυτήν την τάξη που είναι στην εξουσία. Ο </w:t>
      </w:r>
      <w:r>
        <w:rPr>
          <w:rFonts w:eastAsia="Times New Roman"/>
          <w:szCs w:val="24"/>
        </w:rPr>
        <w:lastRenderedPageBreak/>
        <w:t>εκσυγχρ</w:t>
      </w:r>
      <w:r>
        <w:rPr>
          <w:rFonts w:eastAsia="Times New Roman"/>
          <w:szCs w:val="24"/>
        </w:rPr>
        <w:t>ονισμός του, η εξέλιξή του θα είναι συνεχής, θα προσαρμόζεται στις ανάγκες των μονοπωλιακών ομίλων, θα υλοποιεί τους νόμους που τους υπηρετούν και που υπηρετούν τη δική τους ανάπτυξη, την παραγωγική ανασυγκρότηση που θέλουν. Αυτοί οι εκσυγχρονισμοί δεν έχο</w:t>
      </w:r>
      <w:r>
        <w:rPr>
          <w:rFonts w:eastAsia="Times New Roman"/>
          <w:szCs w:val="24"/>
        </w:rPr>
        <w:t>υν καμμία σχέση με τις ανάγκες της πλειοψηφίας του λαού. Το κράτος αυτό αντικειμενικά θα είναι πιο καταπιεστικό, θα ενισχύει τους κατασταλτικούς μηχανισμούς, θα υλοποιεί ρυθμίσεις περιστολής δικαιωμάτων. Το σύστημα αυτό δεν εξανθρωπίζεται. Θα γίνεται χειρό</w:t>
      </w:r>
      <w:r>
        <w:rPr>
          <w:rFonts w:eastAsia="Times New Roman"/>
          <w:szCs w:val="24"/>
        </w:rPr>
        <w:t>τερο. Μονόδρομος είναι η εργατική εξουσία.</w:t>
      </w:r>
    </w:p>
    <w:p w14:paraId="20A4EC65" w14:textId="77777777" w:rsidR="005D4821" w:rsidRDefault="006B233D">
      <w:pPr>
        <w:tabs>
          <w:tab w:val="left" w:pos="709"/>
          <w:tab w:val="center" w:pos="4753"/>
        </w:tabs>
        <w:spacing w:line="600" w:lineRule="auto"/>
        <w:ind w:firstLine="709"/>
        <w:contextualSpacing/>
        <w:jc w:val="both"/>
        <w:rPr>
          <w:rFonts w:eastAsia="Times New Roman"/>
          <w:szCs w:val="24"/>
        </w:rPr>
      </w:pPr>
      <w:r w:rsidRPr="002479F8">
        <w:rPr>
          <w:rFonts w:eastAsia="Times New Roman"/>
          <w:b/>
          <w:szCs w:val="24"/>
        </w:rPr>
        <w:t>ΠΡΟΕΔΡΕΥΩΝ (Γεώργιος Βαρεμένος):</w:t>
      </w:r>
      <w:r w:rsidRPr="00334F4C">
        <w:rPr>
          <w:rFonts w:eastAsia="Times New Roman"/>
          <w:szCs w:val="24"/>
        </w:rPr>
        <w:t xml:space="preserve"> </w:t>
      </w:r>
      <w:r>
        <w:rPr>
          <w:rFonts w:eastAsia="Times New Roman"/>
          <w:szCs w:val="24"/>
        </w:rPr>
        <w:t>Τον λόγο έχει ο κ. Γεωργαντάς από τη Νέα Δημοκρατία.</w:t>
      </w:r>
    </w:p>
    <w:p w14:paraId="20A4EC66" w14:textId="77777777" w:rsidR="005D4821" w:rsidRDefault="006B233D">
      <w:pPr>
        <w:tabs>
          <w:tab w:val="left" w:pos="709"/>
          <w:tab w:val="center" w:pos="4753"/>
        </w:tabs>
        <w:spacing w:line="600" w:lineRule="auto"/>
        <w:ind w:firstLine="709"/>
        <w:contextualSpacing/>
        <w:jc w:val="both"/>
        <w:rPr>
          <w:rFonts w:eastAsia="Times New Roman"/>
          <w:szCs w:val="24"/>
        </w:rPr>
      </w:pPr>
      <w:r w:rsidRPr="002479F8">
        <w:rPr>
          <w:rFonts w:eastAsia="Times New Roman"/>
          <w:b/>
          <w:szCs w:val="24"/>
        </w:rPr>
        <w:t>ΓΕΩΡΓΙΟΣ ΓΕΩΡΓΑΝΤΑΣ:</w:t>
      </w:r>
      <w:r>
        <w:rPr>
          <w:rFonts w:eastAsia="Times New Roman"/>
          <w:szCs w:val="24"/>
        </w:rPr>
        <w:t xml:space="preserve"> Ευχαριστώ, κύριε Πρόεδρε.</w:t>
      </w:r>
    </w:p>
    <w:p w14:paraId="20A4EC67" w14:textId="77777777" w:rsidR="005D4821" w:rsidRDefault="006B233D">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Νομίζω ότι ήταν πραγματικά πολύ ενδιαφέρουσα η συζήτηση που έγινε, γιατί είχαμε </w:t>
      </w:r>
      <w:r>
        <w:rPr>
          <w:rFonts w:eastAsia="Times New Roman"/>
          <w:szCs w:val="24"/>
        </w:rPr>
        <w:t>την ευκαιρία να ασχοληθούμε με πάρα πολλά ζητήματα, να θυμηθούμε πράγματα.</w:t>
      </w:r>
    </w:p>
    <w:p w14:paraId="20A4EC68" w14:textId="77777777" w:rsidR="005D4821" w:rsidRDefault="006B233D">
      <w:pPr>
        <w:tabs>
          <w:tab w:val="left" w:pos="709"/>
          <w:tab w:val="center" w:pos="4753"/>
        </w:tabs>
        <w:spacing w:line="600" w:lineRule="auto"/>
        <w:ind w:firstLine="709"/>
        <w:contextualSpacing/>
        <w:jc w:val="both"/>
        <w:rPr>
          <w:rFonts w:eastAsia="Times New Roman"/>
          <w:szCs w:val="24"/>
        </w:rPr>
      </w:pPr>
      <w:r>
        <w:rPr>
          <w:rFonts w:eastAsia="Times New Roman"/>
          <w:szCs w:val="24"/>
        </w:rPr>
        <w:t>Θα ήθελα να θυμίσω κάτι στους συναδέλφους του ΣΥΡΙΖΑ</w:t>
      </w:r>
      <w:r w:rsidRPr="00334F4C">
        <w:rPr>
          <w:rFonts w:eastAsia="Times New Roman"/>
          <w:szCs w:val="24"/>
        </w:rPr>
        <w:t>:</w:t>
      </w:r>
      <w:r>
        <w:rPr>
          <w:rFonts w:eastAsia="Times New Roman"/>
          <w:szCs w:val="24"/>
        </w:rPr>
        <w:t xml:space="preserve"> Η Νέα Δημοκρατία, όταν κρίνει ότι ένα νομοσχέδιο είναι </w:t>
      </w:r>
      <w:r>
        <w:rPr>
          <w:rFonts w:eastAsia="Times New Roman"/>
          <w:szCs w:val="24"/>
        </w:rPr>
        <w:lastRenderedPageBreak/>
        <w:t>προς τη σωστή κατεύθυνση, προς τη μεταρρυθμιστική κατεύθυνση, προς την α</w:t>
      </w:r>
      <w:r>
        <w:rPr>
          <w:rFonts w:eastAsia="Times New Roman"/>
          <w:szCs w:val="24"/>
        </w:rPr>
        <w:t xml:space="preserve">ναπτυξιακή κατεύθυνση, δεν διστάζει να το ψηφίσει. Έχουμε ψηφίσει και νομοσχέδια και τμήματα νομοσχεδίων πολλές φορές. </w:t>
      </w:r>
    </w:p>
    <w:p w14:paraId="20A4EC69" w14:textId="77777777" w:rsidR="005D4821" w:rsidRDefault="006B233D">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Οφείλω, όμως, να θυμίσω ότι το 2012-2013-2014 η αντιπολίτευση ΣΥΡΙΖΑ υπερψήφισε μόνο μία τροπολογία. Για να μην τους αδικήσω, θα πω ότι </w:t>
      </w:r>
      <w:r>
        <w:rPr>
          <w:rFonts w:eastAsia="Times New Roman"/>
          <w:szCs w:val="24"/>
        </w:rPr>
        <w:t>ψήφισαν και κάποιες διατάξεις του νόμου περί ναρκωτικών, αλλά μία τροπολογία ήταν η εμβληματική. Ήταν αυτή η οποία έδινε το δικαίωμα στον καταδικασθέντα για τρομοκρατία Ρωμανό να μπορεί να πηγαίνει και να σπουδάζει στα ΤΕΙ. Αυτήν υπερψηφίσατε για δυόμισι χ</w:t>
      </w:r>
      <w:r>
        <w:rPr>
          <w:rFonts w:eastAsia="Times New Roman"/>
          <w:szCs w:val="24"/>
        </w:rPr>
        <w:t>ρόνια. Προφανώς δεν βρήκατε κάτι άλλο θετικό. Μάλλον δεν θέλατε να δείτε κάτι θετικό επί δυόμισι ολόκληρα χρόνια. Εμείς, λοιπόν, δεν διστάζουμε ό,τι είναι προς τη θετική κατεύθυνση να το υπερψηφίζουμε.</w:t>
      </w:r>
    </w:p>
    <w:p w14:paraId="20A4EC6A" w14:textId="77777777" w:rsidR="005D4821" w:rsidRDefault="006B233D">
      <w:pPr>
        <w:tabs>
          <w:tab w:val="left" w:pos="709"/>
          <w:tab w:val="center" w:pos="4753"/>
        </w:tabs>
        <w:spacing w:line="600" w:lineRule="auto"/>
        <w:ind w:firstLine="709"/>
        <w:contextualSpacing/>
        <w:jc w:val="both"/>
        <w:rPr>
          <w:rFonts w:eastAsia="Times New Roman"/>
          <w:szCs w:val="24"/>
        </w:rPr>
      </w:pPr>
      <w:r>
        <w:rPr>
          <w:rFonts w:eastAsia="Times New Roman"/>
          <w:szCs w:val="24"/>
        </w:rPr>
        <w:t>Αυτό, όμως, δεν σημαίνει ότι θα «βάλουμε και πλάτη» σε</w:t>
      </w:r>
      <w:r>
        <w:rPr>
          <w:rFonts w:eastAsia="Times New Roman"/>
          <w:szCs w:val="24"/>
        </w:rPr>
        <w:t xml:space="preserve"> οτιδήποτε έρχεται εδώ είτε εν </w:t>
      </w:r>
      <w:proofErr w:type="spellStart"/>
      <w:r>
        <w:rPr>
          <w:rFonts w:eastAsia="Times New Roman"/>
          <w:szCs w:val="24"/>
        </w:rPr>
        <w:t>είδει</w:t>
      </w:r>
      <w:proofErr w:type="spellEnd"/>
      <w:r>
        <w:rPr>
          <w:rFonts w:eastAsia="Times New Roman"/>
          <w:szCs w:val="24"/>
        </w:rPr>
        <w:t xml:space="preserve"> άρθρου είτε εν </w:t>
      </w:r>
      <w:proofErr w:type="spellStart"/>
      <w:r>
        <w:rPr>
          <w:rFonts w:eastAsia="Times New Roman"/>
          <w:szCs w:val="24"/>
        </w:rPr>
        <w:t>είδει</w:t>
      </w:r>
      <w:proofErr w:type="spellEnd"/>
      <w:r>
        <w:rPr>
          <w:rFonts w:eastAsia="Times New Roman"/>
          <w:szCs w:val="24"/>
        </w:rPr>
        <w:t xml:space="preserve"> τροπολο</w:t>
      </w:r>
      <w:r>
        <w:rPr>
          <w:rFonts w:eastAsia="Times New Roman"/>
          <w:szCs w:val="24"/>
        </w:rPr>
        <w:lastRenderedPageBreak/>
        <w:t>γίας απαράδεκτης δέκα λεπτά πριν από το κλείσιμο της συζήτησης, όπως μας ήλθε πριν από λίγο, η οποία για εμένα είναι σκάνδαλο. Θα σας πω τι εννοώ ως σκάνδαλο.</w:t>
      </w:r>
    </w:p>
    <w:p w14:paraId="20A4EC6B" w14:textId="77777777" w:rsidR="005D4821" w:rsidRDefault="006B233D">
      <w:pPr>
        <w:tabs>
          <w:tab w:val="left" w:pos="709"/>
          <w:tab w:val="center" w:pos="4753"/>
        </w:tabs>
        <w:spacing w:line="600" w:lineRule="auto"/>
        <w:ind w:firstLine="709"/>
        <w:contextualSpacing/>
        <w:jc w:val="both"/>
        <w:rPr>
          <w:rFonts w:eastAsia="Times New Roman"/>
          <w:szCs w:val="24"/>
        </w:rPr>
      </w:pPr>
      <w:r>
        <w:rPr>
          <w:rFonts w:eastAsia="Times New Roman"/>
          <w:szCs w:val="24"/>
        </w:rPr>
        <w:t>Η Κυβέρνηση έχει στριμώξει τα τη</w:t>
      </w:r>
      <w:r>
        <w:rPr>
          <w:rFonts w:eastAsia="Times New Roman"/>
          <w:szCs w:val="24"/>
        </w:rPr>
        <w:t xml:space="preserve">λεοπτικά κανάλια, όπως αναφέρει η ίδια και τους έχει υποχρεώσει σε καταβολή τιμημάτων για τις άδειες. Τα τιμήματα αυτά έχουν ενταχθεί, έχουν εγγραφεί στον </w:t>
      </w:r>
      <w:r>
        <w:rPr>
          <w:rFonts w:eastAsia="Times New Roman"/>
          <w:szCs w:val="24"/>
        </w:rPr>
        <w:t xml:space="preserve">προϋπολογισμό </w:t>
      </w:r>
      <w:r>
        <w:rPr>
          <w:rFonts w:eastAsia="Times New Roman"/>
          <w:szCs w:val="24"/>
        </w:rPr>
        <w:t xml:space="preserve">και υπάρχουν συγκεκριμένες ημερομηνίες κατά τις οποίες, σύμφωνα με τον νόμο, πρέπει να </w:t>
      </w:r>
      <w:r>
        <w:rPr>
          <w:rFonts w:eastAsia="Times New Roman"/>
          <w:szCs w:val="24"/>
        </w:rPr>
        <w:t xml:space="preserve">καταβάλλονται αυτές οι δόσεις. Βεβαίως, αυτό δημιούργησε και τη δυνατότητα κάποιοι να μπορέσουν να πλειοδοτήσουν επί της διαδικασίας. </w:t>
      </w:r>
    </w:p>
    <w:p w14:paraId="20A4EC6C" w14:textId="77777777" w:rsidR="005D4821" w:rsidRDefault="006B233D">
      <w:pPr>
        <w:tabs>
          <w:tab w:val="left" w:pos="709"/>
          <w:tab w:val="center" w:pos="4753"/>
        </w:tabs>
        <w:spacing w:line="600" w:lineRule="auto"/>
        <w:ind w:firstLine="709"/>
        <w:contextualSpacing/>
        <w:jc w:val="both"/>
        <w:rPr>
          <w:rFonts w:eastAsia="Times New Roman"/>
          <w:szCs w:val="24"/>
        </w:rPr>
      </w:pPr>
      <w:r>
        <w:rPr>
          <w:rFonts w:eastAsia="Times New Roman"/>
          <w:szCs w:val="24"/>
        </w:rPr>
        <w:t>Σήμερα, λοιπόν, απολύτως αναιτιολόγητα -η αιτιολογική έκθεση δεν λέει τίποτα- έρχεται ο Υπουργός και μας λέει ότι αντί να</w:t>
      </w:r>
      <w:r>
        <w:rPr>
          <w:rFonts w:eastAsia="Times New Roman"/>
          <w:szCs w:val="24"/>
        </w:rPr>
        <w:t xml:space="preserve"> καταβάλλονται τα χρήματα αυτά τον Ιανουάριο εκάστου έτους, θα καταβάλλονται στις 15 Μαΐου εκάστου έτους, γιατί έτσι θέλει ο Υπουργός, γιατί έτσι θέλει η Κυβέρνηση.</w:t>
      </w:r>
    </w:p>
    <w:p w14:paraId="20A4EC6D" w14:textId="77777777" w:rsidR="005D4821" w:rsidRDefault="006B233D">
      <w:pPr>
        <w:tabs>
          <w:tab w:val="center" w:pos="4753"/>
          <w:tab w:val="left" w:pos="6156"/>
        </w:tabs>
        <w:spacing w:line="600" w:lineRule="auto"/>
        <w:jc w:val="both"/>
        <w:rPr>
          <w:rFonts w:eastAsia="Times New Roman"/>
          <w:szCs w:val="24"/>
        </w:rPr>
      </w:pPr>
      <w:r>
        <w:rPr>
          <w:rFonts w:eastAsia="Times New Roman"/>
          <w:szCs w:val="24"/>
        </w:rPr>
        <w:t>Γ</w:t>
      </w:r>
      <w:r w:rsidRPr="007E5777">
        <w:rPr>
          <w:rFonts w:eastAsia="Times New Roman"/>
          <w:szCs w:val="24"/>
        </w:rPr>
        <w:t>ιατί</w:t>
      </w:r>
      <w:r>
        <w:rPr>
          <w:rFonts w:eastAsia="Times New Roman"/>
          <w:szCs w:val="24"/>
        </w:rPr>
        <w:t>;</w:t>
      </w:r>
      <w:r w:rsidRPr="007E5777">
        <w:rPr>
          <w:rFonts w:eastAsia="Times New Roman"/>
          <w:szCs w:val="24"/>
        </w:rPr>
        <w:t xml:space="preserve"> </w:t>
      </w:r>
      <w:r>
        <w:rPr>
          <w:rFonts w:eastAsia="Times New Roman"/>
          <w:szCs w:val="24"/>
        </w:rPr>
        <w:t>Γ</w:t>
      </w:r>
      <w:r w:rsidRPr="007E5777">
        <w:rPr>
          <w:rFonts w:eastAsia="Times New Roman"/>
          <w:szCs w:val="24"/>
        </w:rPr>
        <w:t xml:space="preserve">ιατί να έχουμε </w:t>
      </w:r>
      <w:r>
        <w:rPr>
          <w:rFonts w:eastAsia="Times New Roman"/>
          <w:szCs w:val="24"/>
        </w:rPr>
        <w:t>-</w:t>
      </w:r>
      <w:r w:rsidRPr="007E5777">
        <w:rPr>
          <w:rFonts w:eastAsia="Times New Roman"/>
          <w:szCs w:val="24"/>
        </w:rPr>
        <w:t>όπως λέει η έκθεση</w:t>
      </w:r>
      <w:r>
        <w:rPr>
          <w:rFonts w:eastAsia="Times New Roman"/>
          <w:szCs w:val="24"/>
        </w:rPr>
        <w:t>-</w:t>
      </w:r>
      <w:r w:rsidRPr="007E5777">
        <w:rPr>
          <w:rFonts w:eastAsia="Times New Roman"/>
          <w:szCs w:val="24"/>
        </w:rPr>
        <w:t xml:space="preserve"> υστέρηση εσόδων</w:t>
      </w:r>
      <w:r>
        <w:rPr>
          <w:rFonts w:eastAsia="Times New Roman"/>
          <w:szCs w:val="24"/>
        </w:rPr>
        <w:t>;</w:t>
      </w:r>
      <w:r w:rsidRPr="007E5777">
        <w:rPr>
          <w:rFonts w:eastAsia="Times New Roman"/>
          <w:szCs w:val="24"/>
        </w:rPr>
        <w:t xml:space="preserve"> </w:t>
      </w:r>
      <w:r>
        <w:rPr>
          <w:rFonts w:eastAsia="Times New Roman"/>
          <w:szCs w:val="24"/>
        </w:rPr>
        <w:t>Υ</w:t>
      </w:r>
      <w:r w:rsidRPr="007E5777">
        <w:rPr>
          <w:rFonts w:eastAsia="Times New Roman"/>
          <w:szCs w:val="24"/>
        </w:rPr>
        <w:t>στέρηση εισπράξεως</w:t>
      </w:r>
      <w:r>
        <w:rPr>
          <w:rFonts w:eastAsia="Times New Roman"/>
          <w:szCs w:val="24"/>
        </w:rPr>
        <w:t xml:space="preserve"> εσόδων, λέ</w:t>
      </w:r>
      <w:r>
        <w:rPr>
          <w:rFonts w:eastAsia="Times New Roman"/>
          <w:szCs w:val="24"/>
        </w:rPr>
        <w:t xml:space="preserve">ει το Γενικό Λογιστήριο του Κράτους. </w:t>
      </w:r>
      <w:r w:rsidRPr="007E5777">
        <w:rPr>
          <w:rFonts w:eastAsia="Times New Roman"/>
          <w:szCs w:val="24"/>
        </w:rPr>
        <w:t xml:space="preserve">Μήπως τα κανάλια ευελπιστούν να συμψηφίσουν την </w:t>
      </w:r>
      <w:r w:rsidRPr="007E5777">
        <w:rPr>
          <w:rFonts w:eastAsia="Times New Roman"/>
          <w:szCs w:val="24"/>
        </w:rPr>
        <w:lastRenderedPageBreak/>
        <w:t xml:space="preserve">επόμενη </w:t>
      </w:r>
      <w:r>
        <w:rPr>
          <w:rFonts w:eastAsia="Times New Roman"/>
          <w:szCs w:val="24"/>
        </w:rPr>
        <w:t xml:space="preserve">δόση </w:t>
      </w:r>
      <w:r w:rsidRPr="007E5777">
        <w:rPr>
          <w:rFonts w:eastAsia="Times New Roman"/>
          <w:szCs w:val="24"/>
        </w:rPr>
        <w:t>με τα χρήματα που θα δικαιούνται</w:t>
      </w:r>
      <w:r>
        <w:rPr>
          <w:rFonts w:eastAsia="Times New Roman"/>
          <w:szCs w:val="24"/>
        </w:rPr>
        <w:t>,</w:t>
      </w:r>
      <w:r w:rsidRPr="007E5777">
        <w:rPr>
          <w:rFonts w:eastAsia="Times New Roman"/>
          <w:szCs w:val="24"/>
        </w:rPr>
        <w:t xml:space="preserve"> λόγω του τηλεοπτικού χρόνου των εκλογών</w:t>
      </w:r>
      <w:r>
        <w:rPr>
          <w:rFonts w:eastAsia="Times New Roman"/>
          <w:szCs w:val="24"/>
        </w:rPr>
        <w:t xml:space="preserve"> </w:t>
      </w:r>
      <w:r w:rsidRPr="007E5777">
        <w:rPr>
          <w:rFonts w:eastAsia="Times New Roman"/>
          <w:szCs w:val="24"/>
        </w:rPr>
        <w:t>του Μαΐου</w:t>
      </w:r>
      <w:r>
        <w:rPr>
          <w:rFonts w:eastAsia="Times New Roman"/>
          <w:szCs w:val="24"/>
        </w:rPr>
        <w:t>;</w:t>
      </w:r>
      <w:r w:rsidRPr="007E5777">
        <w:rPr>
          <w:rFonts w:eastAsia="Times New Roman"/>
          <w:szCs w:val="24"/>
        </w:rPr>
        <w:t xml:space="preserve"> </w:t>
      </w:r>
      <w:r>
        <w:rPr>
          <w:rFonts w:eastAsia="Times New Roman"/>
          <w:szCs w:val="24"/>
        </w:rPr>
        <w:t>Μ</w:t>
      </w:r>
      <w:r w:rsidRPr="007E5777">
        <w:rPr>
          <w:rFonts w:eastAsia="Times New Roman"/>
          <w:szCs w:val="24"/>
        </w:rPr>
        <w:t xml:space="preserve">ήπως </w:t>
      </w:r>
      <w:r>
        <w:rPr>
          <w:rFonts w:eastAsia="Times New Roman"/>
          <w:szCs w:val="24"/>
        </w:rPr>
        <w:t xml:space="preserve">–λέω- να κάνουμε και αυτήν </w:t>
      </w:r>
      <w:r w:rsidRPr="007E5777">
        <w:rPr>
          <w:rFonts w:eastAsia="Times New Roman"/>
          <w:szCs w:val="24"/>
        </w:rPr>
        <w:t>τη διευκόλυνση</w:t>
      </w:r>
      <w:r>
        <w:rPr>
          <w:rFonts w:eastAsia="Times New Roman"/>
          <w:szCs w:val="24"/>
        </w:rPr>
        <w:t>;</w:t>
      </w:r>
      <w:r w:rsidRPr="007E5777">
        <w:rPr>
          <w:rFonts w:eastAsia="Times New Roman"/>
          <w:szCs w:val="24"/>
        </w:rPr>
        <w:t xml:space="preserve"> </w:t>
      </w:r>
      <w:r>
        <w:rPr>
          <w:rFonts w:eastAsia="Times New Roman"/>
          <w:szCs w:val="24"/>
        </w:rPr>
        <w:t>Α</w:t>
      </w:r>
      <w:r w:rsidRPr="007E5777">
        <w:rPr>
          <w:rFonts w:eastAsia="Times New Roman"/>
          <w:szCs w:val="24"/>
        </w:rPr>
        <w:t xml:space="preserve">λλά </w:t>
      </w:r>
      <w:r>
        <w:rPr>
          <w:rFonts w:eastAsia="Times New Roman"/>
          <w:szCs w:val="24"/>
        </w:rPr>
        <w:t xml:space="preserve">να </w:t>
      </w:r>
      <w:r w:rsidRPr="007E5777">
        <w:rPr>
          <w:rFonts w:eastAsia="Times New Roman"/>
          <w:szCs w:val="24"/>
        </w:rPr>
        <w:t xml:space="preserve">την κάνουμε και </w:t>
      </w:r>
      <w:r w:rsidRPr="007E5777">
        <w:rPr>
          <w:rFonts w:eastAsia="Times New Roman"/>
          <w:szCs w:val="24"/>
        </w:rPr>
        <w:t>του χρόνου και το</w:t>
      </w:r>
      <w:r>
        <w:rPr>
          <w:rFonts w:eastAsia="Times New Roman"/>
          <w:szCs w:val="24"/>
        </w:rPr>
        <w:t>ν</w:t>
      </w:r>
      <w:r w:rsidRPr="007E5777">
        <w:rPr>
          <w:rFonts w:eastAsia="Times New Roman"/>
          <w:szCs w:val="24"/>
        </w:rPr>
        <w:t xml:space="preserve"> μεθεπόμενο χρόνο</w:t>
      </w:r>
      <w:r>
        <w:rPr>
          <w:rFonts w:eastAsia="Times New Roman"/>
          <w:szCs w:val="24"/>
        </w:rPr>
        <w:t>. Ας</w:t>
      </w:r>
      <w:r w:rsidRPr="007E5777">
        <w:rPr>
          <w:rFonts w:eastAsia="Times New Roman"/>
          <w:szCs w:val="24"/>
        </w:rPr>
        <w:t xml:space="preserve"> μας εξηγήσει </w:t>
      </w:r>
      <w:r w:rsidRPr="007E5777">
        <w:rPr>
          <w:rFonts w:eastAsia="Times New Roman"/>
          <w:szCs w:val="24"/>
        </w:rPr>
        <w:t>κ</w:t>
      </w:r>
      <w:r>
        <w:rPr>
          <w:rFonts w:eastAsia="Times New Roman"/>
          <w:szCs w:val="24"/>
        </w:rPr>
        <w:t>άποιο</w:t>
      </w:r>
      <w:r w:rsidRPr="007E5777">
        <w:rPr>
          <w:rFonts w:eastAsia="Times New Roman"/>
          <w:szCs w:val="24"/>
        </w:rPr>
        <w:t>ς</w:t>
      </w:r>
      <w:r w:rsidRPr="007E5777">
        <w:rPr>
          <w:rFonts w:eastAsia="Times New Roman"/>
          <w:szCs w:val="24"/>
        </w:rPr>
        <w:t xml:space="preserve"> </w:t>
      </w:r>
      <w:r>
        <w:rPr>
          <w:rFonts w:eastAsia="Times New Roman"/>
          <w:szCs w:val="24"/>
        </w:rPr>
        <w:t xml:space="preserve">γιατί πρέπει το ελληνικό </w:t>
      </w:r>
      <w:r>
        <w:rPr>
          <w:rFonts w:eastAsia="Times New Roman"/>
          <w:szCs w:val="24"/>
        </w:rPr>
        <w:t>δ</w:t>
      </w:r>
      <w:r w:rsidRPr="007E5777">
        <w:rPr>
          <w:rFonts w:eastAsia="Times New Roman"/>
          <w:szCs w:val="24"/>
        </w:rPr>
        <w:t>ημόσιο</w:t>
      </w:r>
      <w:r>
        <w:rPr>
          <w:rFonts w:eastAsia="Times New Roman"/>
          <w:szCs w:val="24"/>
        </w:rPr>
        <w:t>,</w:t>
      </w:r>
      <w:r w:rsidRPr="007E5777">
        <w:rPr>
          <w:rFonts w:eastAsia="Times New Roman"/>
          <w:szCs w:val="24"/>
        </w:rPr>
        <w:t xml:space="preserve"> που έχει ανάγκες</w:t>
      </w:r>
      <w:r>
        <w:rPr>
          <w:rFonts w:eastAsia="Times New Roman"/>
          <w:szCs w:val="24"/>
        </w:rPr>
        <w:t>,</w:t>
      </w:r>
      <w:r w:rsidRPr="007E5777">
        <w:rPr>
          <w:rFonts w:eastAsia="Times New Roman"/>
          <w:szCs w:val="24"/>
        </w:rPr>
        <w:t xml:space="preserve"> να στερηθεί αυτά τα χρήματα από τους </w:t>
      </w:r>
      <w:proofErr w:type="spellStart"/>
      <w:r w:rsidRPr="007E5777">
        <w:rPr>
          <w:rFonts w:eastAsia="Times New Roman"/>
          <w:szCs w:val="24"/>
        </w:rPr>
        <w:t>καναλάρχες</w:t>
      </w:r>
      <w:proofErr w:type="spellEnd"/>
      <w:r w:rsidRPr="007E5777">
        <w:rPr>
          <w:rFonts w:eastAsia="Times New Roman"/>
          <w:szCs w:val="24"/>
        </w:rPr>
        <w:t xml:space="preserve"> για </w:t>
      </w:r>
      <w:r>
        <w:rPr>
          <w:rFonts w:eastAsia="Times New Roman"/>
          <w:szCs w:val="24"/>
        </w:rPr>
        <w:t>τ</w:t>
      </w:r>
      <w:r w:rsidRPr="007E5777">
        <w:rPr>
          <w:rFonts w:eastAsia="Times New Roman"/>
          <w:szCs w:val="24"/>
        </w:rPr>
        <w:t>όσους μήνες</w:t>
      </w:r>
      <w:r>
        <w:rPr>
          <w:rFonts w:eastAsia="Times New Roman"/>
          <w:szCs w:val="24"/>
        </w:rPr>
        <w:t>.</w:t>
      </w:r>
      <w:r w:rsidRPr="007E5777">
        <w:rPr>
          <w:rFonts w:eastAsia="Times New Roman"/>
          <w:szCs w:val="24"/>
        </w:rPr>
        <w:t xml:space="preserve"> </w:t>
      </w:r>
      <w:r>
        <w:rPr>
          <w:rFonts w:eastAsia="Times New Roman"/>
          <w:szCs w:val="24"/>
        </w:rPr>
        <w:t>Να μας το εξηγήσουν. Εάν μας το εξηγήσουν και το καταλάβουμε, μπορεί να το στ</w:t>
      </w:r>
      <w:r>
        <w:rPr>
          <w:rFonts w:eastAsia="Times New Roman"/>
          <w:szCs w:val="24"/>
        </w:rPr>
        <w:t xml:space="preserve">ηρίξουμε. Αλλά εγώ εξήγηση δεν άκουσα. Σε ποιον κάνετε </w:t>
      </w:r>
      <w:proofErr w:type="spellStart"/>
      <w:r>
        <w:rPr>
          <w:rFonts w:eastAsia="Times New Roman"/>
          <w:szCs w:val="24"/>
        </w:rPr>
        <w:t>χατιράκια</w:t>
      </w:r>
      <w:proofErr w:type="spellEnd"/>
      <w:r>
        <w:rPr>
          <w:rFonts w:eastAsia="Times New Roman"/>
          <w:szCs w:val="24"/>
        </w:rPr>
        <w:t xml:space="preserve">; Να μας πείτε. Εάν δεν είναι </w:t>
      </w:r>
      <w:proofErr w:type="spellStart"/>
      <w:r>
        <w:rPr>
          <w:rFonts w:eastAsia="Times New Roman"/>
          <w:szCs w:val="24"/>
        </w:rPr>
        <w:t>χατιράκια</w:t>
      </w:r>
      <w:proofErr w:type="spellEnd"/>
      <w:r>
        <w:rPr>
          <w:rFonts w:eastAsia="Times New Roman"/>
          <w:szCs w:val="24"/>
        </w:rPr>
        <w:t xml:space="preserve">, να μας εξηγήσετε γιατί δεν είναι. Τη σκοπιμότητα θέλω να μας πείτε. </w:t>
      </w:r>
    </w:p>
    <w:p w14:paraId="20A4EC6E" w14:textId="77777777" w:rsidR="005D4821" w:rsidRDefault="006B233D">
      <w:pPr>
        <w:tabs>
          <w:tab w:val="center" w:pos="4753"/>
          <w:tab w:val="left" w:pos="6156"/>
        </w:tabs>
        <w:spacing w:line="600" w:lineRule="auto"/>
        <w:ind w:firstLine="720"/>
        <w:jc w:val="center"/>
        <w:rPr>
          <w:rFonts w:eastAsia="Times New Roman"/>
          <w:szCs w:val="24"/>
        </w:rPr>
      </w:pPr>
      <w:r>
        <w:rPr>
          <w:rFonts w:eastAsia="Times New Roman"/>
          <w:szCs w:val="24"/>
        </w:rPr>
        <w:t>(Θόρυβος-διαμαρτυρίες από την πτέρυγα του ΣΥΡΙΖΑ)</w:t>
      </w:r>
    </w:p>
    <w:p w14:paraId="20A4EC6F" w14:textId="77777777" w:rsidR="005D4821" w:rsidRDefault="006B233D">
      <w:pPr>
        <w:tabs>
          <w:tab w:val="center" w:pos="4753"/>
          <w:tab w:val="left" w:pos="6156"/>
        </w:tabs>
        <w:spacing w:line="600" w:lineRule="auto"/>
        <w:ind w:firstLine="720"/>
        <w:jc w:val="both"/>
        <w:rPr>
          <w:rFonts w:eastAsia="Times New Roman"/>
          <w:szCs w:val="24"/>
        </w:rPr>
      </w:pPr>
      <w:r>
        <w:rPr>
          <w:rFonts w:eastAsia="Times New Roman"/>
          <w:szCs w:val="24"/>
        </w:rPr>
        <w:t xml:space="preserve">Κύριοι συνάδελφοι, τη σκοπιμότητα αυτής της </w:t>
      </w:r>
      <w:proofErr w:type="spellStart"/>
      <w:r w:rsidRPr="00867B4C">
        <w:rPr>
          <w:rFonts w:eastAsia="Times New Roman"/>
          <w:szCs w:val="24"/>
        </w:rPr>
        <w:t>μετακύλισης</w:t>
      </w:r>
      <w:proofErr w:type="spellEnd"/>
      <w:r>
        <w:rPr>
          <w:rFonts w:eastAsia="Times New Roman"/>
          <w:szCs w:val="24"/>
        </w:rPr>
        <w:t xml:space="preserve">, </w:t>
      </w:r>
      <w:r w:rsidRPr="007E5777">
        <w:rPr>
          <w:rFonts w:eastAsia="Times New Roman"/>
          <w:szCs w:val="24"/>
        </w:rPr>
        <w:t>τ</w:t>
      </w:r>
      <w:r>
        <w:rPr>
          <w:rFonts w:eastAsia="Times New Roman"/>
          <w:szCs w:val="24"/>
        </w:rPr>
        <w:t>η</w:t>
      </w:r>
      <w:r w:rsidRPr="007E5777">
        <w:rPr>
          <w:rFonts w:eastAsia="Times New Roman"/>
          <w:szCs w:val="24"/>
        </w:rPr>
        <w:t>ς υποχρέωσ</w:t>
      </w:r>
      <w:r>
        <w:rPr>
          <w:rFonts w:eastAsia="Times New Roman"/>
          <w:szCs w:val="24"/>
        </w:rPr>
        <w:t>η</w:t>
      </w:r>
      <w:r w:rsidRPr="007E5777">
        <w:rPr>
          <w:rFonts w:eastAsia="Times New Roman"/>
          <w:szCs w:val="24"/>
        </w:rPr>
        <w:t>ς είσπραξης των εσόδων</w:t>
      </w:r>
      <w:r>
        <w:rPr>
          <w:rFonts w:eastAsia="Times New Roman"/>
          <w:szCs w:val="24"/>
        </w:rPr>
        <w:t>,</w:t>
      </w:r>
      <w:r w:rsidRPr="007E5777">
        <w:rPr>
          <w:rFonts w:eastAsia="Times New Roman"/>
          <w:szCs w:val="24"/>
        </w:rPr>
        <w:t xml:space="preserve"> μπορώ να την ακούσω από κάποιον και </w:t>
      </w:r>
      <w:r>
        <w:rPr>
          <w:rFonts w:eastAsia="Times New Roman"/>
          <w:szCs w:val="24"/>
        </w:rPr>
        <w:t xml:space="preserve">μετά να τοποθετηθώ; Αυτό θέλω. </w:t>
      </w:r>
    </w:p>
    <w:p w14:paraId="20A4EC70" w14:textId="77777777" w:rsidR="005D4821" w:rsidRDefault="006B233D">
      <w:pPr>
        <w:tabs>
          <w:tab w:val="center" w:pos="4753"/>
          <w:tab w:val="left" w:pos="6156"/>
        </w:tabs>
        <w:spacing w:line="600" w:lineRule="auto"/>
        <w:ind w:firstLine="720"/>
        <w:jc w:val="both"/>
        <w:rPr>
          <w:rFonts w:eastAsia="Times New Roman"/>
          <w:szCs w:val="24"/>
        </w:rPr>
      </w:pPr>
      <w:r w:rsidRPr="009636A7">
        <w:rPr>
          <w:rFonts w:eastAsia="Times New Roman"/>
          <w:b/>
          <w:szCs w:val="24"/>
        </w:rPr>
        <w:t>ΜΑΡΙΑ ΘΕΛΕΡΙΤΗ:</w:t>
      </w:r>
      <w:r>
        <w:rPr>
          <w:rFonts w:eastAsia="Times New Roman"/>
          <w:szCs w:val="24"/>
        </w:rPr>
        <w:t xml:space="preserve"> Γιατί δεν ρωτήσατε την κυρία Υπουργό; Είναι υπουργική τροπολογία. </w:t>
      </w:r>
    </w:p>
    <w:p w14:paraId="20A4EC71" w14:textId="77777777" w:rsidR="005D4821" w:rsidRDefault="006B233D">
      <w:pPr>
        <w:tabs>
          <w:tab w:val="center" w:pos="4753"/>
          <w:tab w:val="left" w:pos="6156"/>
        </w:tabs>
        <w:spacing w:line="600" w:lineRule="auto"/>
        <w:ind w:firstLine="720"/>
        <w:jc w:val="both"/>
        <w:rPr>
          <w:rFonts w:eastAsia="Times New Roman"/>
          <w:szCs w:val="24"/>
        </w:rPr>
      </w:pPr>
      <w:r w:rsidRPr="009636A7">
        <w:rPr>
          <w:rFonts w:eastAsia="Times New Roman"/>
          <w:b/>
          <w:szCs w:val="24"/>
        </w:rPr>
        <w:lastRenderedPageBreak/>
        <w:t>ΓΕΩΡΓΙΟΣ ΓΕ</w:t>
      </w:r>
      <w:r w:rsidRPr="009636A7">
        <w:rPr>
          <w:rFonts w:eastAsia="Times New Roman"/>
          <w:b/>
          <w:szCs w:val="24"/>
        </w:rPr>
        <w:t>ΩΡΓΑΝΤΑΣ:</w:t>
      </w:r>
      <w:r>
        <w:rPr>
          <w:rFonts w:eastAsia="Times New Roman"/>
          <w:szCs w:val="24"/>
        </w:rPr>
        <w:t xml:space="preserve"> Δεν την άκουσα. Τίποτα δεν είπε. Και ο Υπουργός δεν είπε τίποτα. </w:t>
      </w:r>
    </w:p>
    <w:p w14:paraId="20A4EC72" w14:textId="77777777" w:rsidR="005D4821" w:rsidRDefault="006B233D">
      <w:pPr>
        <w:tabs>
          <w:tab w:val="center" w:pos="4753"/>
          <w:tab w:val="left" w:pos="6156"/>
        </w:tabs>
        <w:spacing w:line="600" w:lineRule="auto"/>
        <w:ind w:firstLine="720"/>
        <w:jc w:val="both"/>
        <w:rPr>
          <w:rFonts w:eastAsia="Times New Roman"/>
          <w:szCs w:val="24"/>
        </w:rPr>
      </w:pPr>
      <w:r w:rsidRPr="007E5777">
        <w:rPr>
          <w:rFonts w:eastAsia="Times New Roman"/>
          <w:szCs w:val="24"/>
        </w:rPr>
        <w:t>Σας διαβάζω την αιτιολογική σας έκθεση</w:t>
      </w:r>
      <w:r>
        <w:rPr>
          <w:rFonts w:eastAsia="Times New Roman"/>
          <w:szCs w:val="24"/>
        </w:rPr>
        <w:t xml:space="preserve"> πέντε</w:t>
      </w:r>
      <w:r w:rsidRPr="007E5777">
        <w:rPr>
          <w:rFonts w:eastAsia="Times New Roman"/>
          <w:szCs w:val="24"/>
        </w:rPr>
        <w:t xml:space="preserve"> σειρών που αφορά εκατομμύρια</w:t>
      </w:r>
      <w:r>
        <w:rPr>
          <w:rFonts w:eastAsia="Times New Roman"/>
          <w:szCs w:val="24"/>
        </w:rPr>
        <w:t>:</w:t>
      </w:r>
      <w:r w:rsidRPr="007E5777">
        <w:rPr>
          <w:rFonts w:eastAsia="Times New Roman"/>
          <w:szCs w:val="24"/>
        </w:rPr>
        <w:t xml:space="preserve"> </w:t>
      </w:r>
      <w:r>
        <w:rPr>
          <w:rFonts w:eastAsia="Times New Roman"/>
          <w:szCs w:val="24"/>
        </w:rPr>
        <w:t>«Μ</w:t>
      </w:r>
      <w:r w:rsidRPr="007E5777">
        <w:rPr>
          <w:rFonts w:eastAsia="Times New Roman"/>
          <w:szCs w:val="24"/>
        </w:rPr>
        <w:t xml:space="preserve">ε τις διατάξεις του προτεινόμενου </w:t>
      </w:r>
      <w:r>
        <w:rPr>
          <w:rFonts w:eastAsia="Times New Roman"/>
          <w:szCs w:val="24"/>
        </w:rPr>
        <w:t>άρθρου</w:t>
      </w:r>
      <w:r w:rsidRPr="007E5777">
        <w:rPr>
          <w:rFonts w:eastAsia="Times New Roman"/>
          <w:szCs w:val="24"/>
        </w:rPr>
        <w:t xml:space="preserve"> τροποποιείται </w:t>
      </w:r>
      <w:r>
        <w:rPr>
          <w:rFonts w:eastAsia="Times New Roman"/>
          <w:szCs w:val="24"/>
        </w:rPr>
        <w:t>η παράγραφος 3 του άρθρου 1</w:t>
      </w:r>
      <w:r w:rsidRPr="007E5777">
        <w:rPr>
          <w:rFonts w:eastAsia="Times New Roman"/>
          <w:szCs w:val="24"/>
        </w:rPr>
        <w:t>3 όπως ίσχυε</w:t>
      </w:r>
      <w:r>
        <w:rPr>
          <w:rFonts w:eastAsia="Times New Roman"/>
          <w:szCs w:val="24"/>
        </w:rPr>
        <w:t>,</w:t>
      </w:r>
      <w:r w:rsidRPr="007E5777">
        <w:rPr>
          <w:rFonts w:eastAsia="Times New Roman"/>
          <w:szCs w:val="24"/>
        </w:rPr>
        <w:t xml:space="preserve"> ως προς</w:t>
      </w:r>
      <w:r w:rsidRPr="007E5777">
        <w:rPr>
          <w:rFonts w:eastAsia="Times New Roman"/>
          <w:szCs w:val="24"/>
        </w:rPr>
        <w:t xml:space="preserve"> το</w:t>
      </w:r>
      <w:r>
        <w:rPr>
          <w:rFonts w:eastAsia="Times New Roman"/>
          <w:szCs w:val="24"/>
        </w:rPr>
        <w:t>ν</w:t>
      </w:r>
      <w:r w:rsidRPr="007E5777">
        <w:rPr>
          <w:rFonts w:eastAsia="Times New Roman"/>
          <w:szCs w:val="24"/>
        </w:rPr>
        <w:t xml:space="preserve"> χρόνο καταβολής των δόσεων του </w:t>
      </w:r>
      <w:r>
        <w:rPr>
          <w:rFonts w:eastAsia="Times New Roman"/>
          <w:szCs w:val="24"/>
        </w:rPr>
        <w:t>τι</w:t>
      </w:r>
      <w:r w:rsidRPr="007E5777">
        <w:rPr>
          <w:rFonts w:eastAsia="Times New Roman"/>
          <w:szCs w:val="24"/>
        </w:rPr>
        <w:t xml:space="preserve">μήματος κάθε άδειας </w:t>
      </w:r>
      <w:proofErr w:type="spellStart"/>
      <w:r w:rsidRPr="007E5777">
        <w:rPr>
          <w:rFonts w:eastAsia="Times New Roman"/>
          <w:szCs w:val="24"/>
        </w:rPr>
        <w:t>παρόχου</w:t>
      </w:r>
      <w:proofErr w:type="spellEnd"/>
      <w:r w:rsidRPr="007E5777">
        <w:rPr>
          <w:rFonts w:eastAsia="Times New Roman"/>
          <w:szCs w:val="24"/>
        </w:rPr>
        <w:t xml:space="preserve"> περιεχομένου επίγειας ψηφιακής τηλεοπτικής </w:t>
      </w:r>
      <w:proofErr w:type="spellStart"/>
      <w:r w:rsidRPr="00E613CA">
        <w:rPr>
          <w:rFonts w:eastAsia="Times New Roman"/>
          <w:szCs w:val="24"/>
        </w:rPr>
        <w:t>ευρυεκπομπής</w:t>
      </w:r>
      <w:proofErr w:type="spellEnd"/>
      <w:r w:rsidRPr="00E613CA">
        <w:rPr>
          <w:rFonts w:eastAsia="Times New Roman"/>
          <w:szCs w:val="24"/>
        </w:rPr>
        <w:t xml:space="preserve"> </w:t>
      </w:r>
      <w:r w:rsidRPr="007E5777">
        <w:rPr>
          <w:rFonts w:eastAsia="Times New Roman"/>
          <w:szCs w:val="24"/>
        </w:rPr>
        <w:t>ελεύθερης λήψης</w:t>
      </w:r>
      <w:r>
        <w:rPr>
          <w:rFonts w:eastAsia="Times New Roman"/>
          <w:szCs w:val="24"/>
        </w:rPr>
        <w:t>,</w:t>
      </w:r>
      <w:r w:rsidRPr="007E5777">
        <w:rPr>
          <w:rFonts w:eastAsia="Times New Roman"/>
          <w:szCs w:val="24"/>
        </w:rPr>
        <w:t xml:space="preserve"> που </w:t>
      </w:r>
      <w:r>
        <w:rPr>
          <w:rFonts w:eastAsia="Times New Roman"/>
          <w:szCs w:val="24"/>
        </w:rPr>
        <w:t>έπονται</w:t>
      </w:r>
      <w:r w:rsidRPr="007E5777">
        <w:rPr>
          <w:rFonts w:eastAsia="Times New Roman"/>
          <w:szCs w:val="24"/>
        </w:rPr>
        <w:t xml:space="preserve"> της πρώτης δόσης</w:t>
      </w:r>
      <w:r>
        <w:rPr>
          <w:rFonts w:eastAsia="Times New Roman"/>
          <w:szCs w:val="24"/>
        </w:rPr>
        <w:t>,</w:t>
      </w:r>
      <w:r w:rsidRPr="007E5777">
        <w:rPr>
          <w:rFonts w:eastAsia="Times New Roman"/>
          <w:szCs w:val="24"/>
        </w:rPr>
        <w:t xml:space="preserve"> και προβλέπ</w:t>
      </w:r>
      <w:r>
        <w:rPr>
          <w:rFonts w:eastAsia="Times New Roman"/>
          <w:szCs w:val="24"/>
        </w:rPr>
        <w:t>ετ</w:t>
      </w:r>
      <w:r w:rsidRPr="007E5777">
        <w:rPr>
          <w:rFonts w:eastAsia="Times New Roman"/>
          <w:szCs w:val="24"/>
        </w:rPr>
        <w:t xml:space="preserve">αι ότι </w:t>
      </w:r>
      <w:r>
        <w:rPr>
          <w:rFonts w:eastAsia="Times New Roman"/>
          <w:szCs w:val="24"/>
        </w:rPr>
        <w:t>ε</w:t>
      </w:r>
      <w:r w:rsidRPr="007E5777">
        <w:rPr>
          <w:rFonts w:eastAsia="Times New Roman"/>
          <w:szCs w:val="24"/>
        </w:rPr>
        <w:t>κ</w:t>
      </w:r>
      <w:r>
        <w:rPr>
          <w:rFonts w:eastAsia="Times New Roman"/>
          <w:szCs w:val="24"/>
        </w:rPr>
        <w:t>ά</w:t>
      </w:r>
      <w:r w:rsidRPr="007E5777">
        <w:rPr>
          <w:rFonts w:eastAsia="Times New Roman"/>
          <w:szCs w:val="24"/>
        </w:rPr>
        <w:t xml:space="preserve">στη </w:t>
      </w:r>
      <w:r w:rsidRPr="007E5777">
        <w:rPr>
          <w:rFonts w:eastAsia="Times New Roman"/>
          <w:szCs w:val="24"/>
        </w:rPr>
        <w:t>δόση καταβάλλεται μέχρι 15 Μαΐου αντί του Ιανουαρίου</w:t>
      </w:r>
      <w:r>
        <w:rPr>
          <w:rFonts w:eastAsia="Times New Roman"/>
          <w:szCs w:val="24"/>
        </w:rPr>
        <w:t xml:space="preserve">». </w:t>
      </w:r>
      <w:r w:rsidRPr="007E5777">
        <w:rPr>
          <w:rFonts w:eastAsia="Times New Roman"/>
          <w:szCs w:val="24"/>
        </w:rPr>
        <w:t xml:space="preserve">Αυτή είναι </w:t>
      </w:r>
      <w:r>
        <w:rPr>
          <w:rFonts w:eastAsia="Times New Roman"/>
          <w:szCs w:val="24"/>
        </w:rPr>
        <w:t>η αιτιολογική έκθεση. Γ</w:t>
      </w:r>
      <w:r w:rsidRPr="007E5777">
        <w:rPr>
          <w:rFonts w:eastAsia="Times New Roman"/>
          <w:szCs w:val="24"/>
        </w:rPr>
        <w:t>ια ποιο</w:t>
      </w:r>
      <w:r>
        <w:rPr>
          <w:rFonts w:eastAsia="Times New Roman"/>
          <w:szCs w:val="24"/>
        </w:rPr>
        <w:t>ν</w:t>
      </w:r>
      <w:r w:rsidRPr="007E5777">
        <w:rPr>
          <w:rFonts w:eastAsia="Times New Roman"/>
          <w:szCs w:val="24"/>
        </w:rPr>
        <w:t xml:space="preserve"> λόγο</w:t>
      </w:r>
      <w:r>
        <w:rPr>
          <w:rFonts w:eastAsia="Times New Roman"/>
          <w:szCs w:val="24"/>
        </w:rPr>
        <w:t>;</w:t>
      </w:r>
      <w:r w:rsidRPr="007E5777">
        <w:rPr>
          <w:rFonts w:eastAsia="Times New Roman"/>
          <w:szCs w:val="24"/>
        </w:rPr>
        <w:t xml:space="preserve"> </w:t>
      </w:r>
      <w:r>
        <w:rPr>
          <w:rFonts w:eastAsia="Times New Roman"/>
          <w:szCs w:val="24"/>
        </w:rPr>
        <w:t>Ας μας το πει κάποιος. Γ</w:t>
      </w:r>
      <w:r w:rsidRPr="007E5777">
        <w:rPr>
          <w:rFonts w:eastAsia="Times New Roman"/>
          <w:szCs w:val="24"/>
        </w:rPr>
        <w:t xml:space="preserve">ιατί μας ζήτησαν οι </w:t>
      </w:r>
      <w:proofErr w:type="spellStart"/>
      <w:r w:rsidRPr="007E5777">
        <w:rPr>
          <w:rFonts w:eastAsia="Times New Roman"/>
          <w:szCs w:val="24"/>
        </w:rPr>
        <w:t>καναλάρχες</w:t>
      </w:r>
      <w:proofErr w:type="spellEnd"/>
      <w:r w:rsidRPr="007E5777">
        <w:rPr>
          <w:rFonts w:eastAsia="Times New Roman"/>
          <w:szCs w:val="24"/>
        </w:rPr>
        <w:t xml:space="preserve"> και μας είπαν ότι έχουν οικονομική ρευστότητα</w:t>
      </w:r>
      <w:r>
        <w:rPr>
          <w:rFonts w:eastAsia="Times New Roman"/>
          <w:szCs w:val="24"/>
        </w:rPr>
        <w:t xml:space="preserve">. Έτσι είναι, κύριε Βορίδη; Είναι και αυτό ένα ζήτημα. </w:t>
      </w:r>
    </w:p>
    <w:p w14:paraId="20A4EC73" w14:textId="77777777" w:rsidR="005D4821" w:rsidRDefault="006B233D">
      <w:pPr>
        <w:spacing w:line="600" w:lineRule="auto"/>
        <w:ind w:firstLine="720"/>
        <w:jc w:val="both"/>
        <w:rPr>
          <w:rFonts w:eastAsia="Times New Roman" w:cs="Times New Roman"/>
          <w:b/>
          <w:szCs w:val="24"/>
        </w:rPr>
      </w:pPr>
      <w:r w:rsidRPr="005967C2">
        <w:rPr>
          <w:rFonts w:eastAsia="Times New Roman" w:cs="Times New Roman"/>
          <w:b/>
          <w:szCs w:val="24"/>
        </w:rPr>
        <w:t>ΜΑΥΡΟΥΔΗΣ ΒΟΡΙΔΗΣ:</w:t>
      </w:r>
      <w:r>
        <w:rPr>
          <w:rFonts w:eastAsia="Times New Roman" w:cs="Times New Roman"/>
          <w:b/>
          <w:szCs w:val="24"/>
        </w:rPr>
        <w:t xml:space="preserve"> </w:t>
      </w:r>
      <w:r>
        <w:rPr>
          <w:rFonts w:eastAsia="Times New Roman"/>
          <w:szCs w:val="24"/>
        </w:rPr>
        <w:t xml:space="preserve">Στενότητα εννοείτε. </w:t>
      </w:r>
    </w:p>
    <w:p w14:paraId="20A4EC74" w14:textId="77777777" w:rsidR="005D4821" w:rsidRDefault="006B233D">
      <w:pPr>
        <w:tabs>
          <w:tab w:val="center" w:pos="4753"/>
          <w:tab w:val="left" w:pos="6156"/>
        </w:tabs>
        <w:spacing w:line="600" w:lineRule="auto"/>
        <w:ind w:firstLine="720"/>
        <w:jc w:val="both"/>
        <w:rPr>
          <w:rFonts w:eastAsia="Times New Roman"/>
          <w:szCs w:val="24"/>
        </w:rPr>
      </w:pPr>
      <w:r w:rsidRPr="00DA395F">
        <w:rPr>
          <w:rFonts w:eastAsia="Times New Roman"/>
          <w:b/>
          <w:szCs w:val="24"/>
        </w:rPr>
        <w:t>ΓΕΩΡΓΙΟΣ ΓΕ</w:t>
      </w:r>
      <w:r w:rsidRPr="00DA395F">
        <w:rPr>
          <w:rFonts w:eastAsia="Times New Roman"/>
          <w:b/>
          <w:szCs w:val="24"/>
        </w:rPr>
        <w:t>ΩΡΓΑΝΤΑΣ:</w:t>
      </w:r>
      <w:r>
        <w:rPr>
          <w:rFonts w:eastAsia="Times New Roman"/>
          <w:szCs w:val="24"/>
        </w:rPr>
        <w:t xml:space="preserve"> Ν</w:t>
      </w:r>
      <w:r w:rsidRPr="007E5777">
        <w:rPr>
          <w:rFonts w:eastAsia="Times New Roman"/>
          <w:szCs w:val="24"/>
        </w:rPr>
        <w:t>αι</w:t>
      </w:r>
      <w:r>
        <w:rPr>
          <w:rFonts w:eastAsia="Times New Roman"/>
          <w:szCs w:val="24"/>
        </w:rPr>
        <w:t>,</w:t>
      </w:r>
      <w:r w:rsidRPr="007E5777">
        <w:rPr>
          <w:rFonts w:eastAsia="Times New Roman"/>
          <w:szCs w:val="24"/>
        </w:rPr>
        <w:t xml:space="preserve"> μπορεί να υπάρχει </w:t>
      </w:r>
      <w:r>
        <w:rPr>
          <w:rFonts w:eastAsia="Times New Roman"/>
          <w:szCs w:val="24"/>
        </w:rPr>
        <w:t xml:space="preserve">μια στενότητα. </w:t>
      </w:r>
    </w:p>
    <w:p w14:paraId="20A4EC75" w14:textId="77777777" w:rsidR="005D4821" w:rsidRDefault="006B233D">
      <w:pPr>
        <w:tabs>
          <w:tab w:val="center" w:pos="4753"/>
          <w:tab w:val="left" w:pos="6156"/>
        </w:tabs>
        <w:spacing w:line="600" w:lineRule="auto"/>
        <w:ind w:firstLine="720"/>
        <w:jc w:val="both"/>
        <w:rPr>
          <w:rFonts w:eastAsia="Times New Roman"/>
          <w:szCs w:val="24"/>
        </w:rPr>
      </w:pPr>
      <w:r>
        <w:rPr>
          <w:rFonts w:eastAsia="Times New Roman"/>
          <w:szCs w:val="24"/>
        </w:rPr>
        <w:lastRenderedPageBreak/>
        <w:t xml:space="preserve">Αλλά </w:t>
      </w:r>
      <w:r w:rsidRPr="007E5777">
        <w:rPr>
          <w:rFonts w:eastAsia="Times New Roman"/>
          <w:szCs w:val="24"/>
        </w:rPr>
        <w:t>για να τελειώνει και ένα άλλο παραμύθι σήμερα</w:t>
      </w:r>
      <w:r>
        <w:rPr>
          <w:rFonts w:eastAsia="Times New Roman"/>
          <w:szCs w:val="24"/>
        </w:rPr>
        <w:t>,</w:t>
      </w:r>
      <w:r w:rsidRPr="007E5777">
        <w:rPr>
          <w:rFonts w:eastAsia="Times New Roman"/>
          <w:szCs w:val="24"/>
        </w:rPr>
        <w:t xml:space="preserve"> γιατί με το ΑΣΕΠ </w:t>
      </w:r>
      <w:r>
        <w:rPr>
          <w:rFonts w:eastAsia="Times New Roman"/>
          <w:szCs w:val="24"/>
        </w:rPr>
        <w:t>εσείς παίξατε και συνεχίζετε να παίζετε, τ</w:t>
      </w:r>
      <w:r w:rsidRPr="007E5777">
        <w:rPr>
          <w:rFonts w:eastAsia="Times New Roman"/>
          <w:szCs w:val="24"/>
        </w:rPr>
        <w:t xml:space="preserve">ο σεβάστηκαν όλες </w:t>
      </w:r>
      <w:r>
        <w:rPr>
          <w:rFonts w:eastAsia="Times New Roman"/>
          <w:szCs w:val="24"/>
        </w:rPr>
        <w:t>οι</w:t>
      </w:r>
      <w:r w:rsidRPr="007E5777">
        <w:rPr>
          <w:rFonts w:eastAsia="Times New Roman"/>
          <w:szCs w:val="24"/>
        </w:rPr>
        <w:t xml:space="preserve"> προηγούμενες κυβερνήσεις</w:t>
      </w:r>
      <w:r>
        <w:rPr>
          <w:rFonts w:eastAsia="Times New Roman"/>
          <w:szCs w:val="24"/>
        </w:rPr>
        <w:t xml:space="preserve"> και</w:t>
      </w:r>
      <w:r w:rsidRPr="007E5777">
        <w:rPr>
          <w:rFonts w:eastAsia="Times New Roman"/>
          <w:szCs w:val="24"/>
        </w:rPr>
        <w:t xml:space="preserve"> έχει καταξιωθεί στη </w:t>
      </w:r>
      <w:r>
        <w:rPr>
          <w:rFonts w:eastAsia="Times New Roman"/>
          <w:szCs w:val="24"/>
        </w:rPr>
        <w:t>σ</w:t>
      </w:r>
      <w:r w:rsidRPr="007E5777">
        <w:rPr>
          <w:rFonts w:eastAsia="Times New Roman"/>
          <w:szCs w:val="24"/>
        </w:rPr>
        <w:t>υνείδηση του κόσμου</w:t>
      </w:r>
      <w:r>
        <w:rPr>
          <w:rFonts w:eastAsia="Times New Roman"/>
          <w:szCs w:val="24"/>
        </w:rPr>
        <w:t xml:space="preserve">. Και </w:t>
      </w:r>
      <w:r>
        <w:rPr>
          <w:rFonts w:eastAsia="Times New Roman"/>
          <w:szCs w:val="24"/>
        </w:rPr>
        <w:t xml:space="preserve">ενώ είχε </w:t>
      </w:r>
      <w:r w:rsidRPr="007E5777">
        <w:rPr>
          <w:rFonts w:eastAsia="Times New Roman"/>
          <w:szCs w:val="24"/>
        </w:rPr>
        <w:t>καταξιωθεί</w:t>
      </w:r>
      <w:r>
        <w:rPr>
          <w:rFonts w:eastAsia="Times New Roman"/>
          <w:szCs w:val="24"/>
        </w:rPr>
        <w:t>,</w:t>
      </w:r>
      <w:r w:rsidRPr="007E5777">
        <w:rPr>
          <w:rFonts w:eastAsia="Times New Roman"/>
          <w:szCs w:val="24"/>
        </w:rPr>
        <w:t xml:space="preserve"> εσείς αδιαφορείτε και επί της ουσίας και επί της διαδικασίας για τη λειτουργία του</w:t>
      </w:r>
      <w:r>
        <w:rPr>
          <w:rFonts w:eastAsia="Times New Roman"/>
          <w:szCs w:val="24"/>
        </w:rPr>
        <w:t>.</w:t>
      </w:r>
      <w:r w:rsidRPr="007E5777">
        <w:rPr>
          <w:rFonts w:eastAsia="Times New Roman"/>
          <w:szCs w:val="24"/>
        </w:rPr>
        <w:t xml:space="preserve"> Εγώ θέλω να πω το εξής</w:t>
      </w:r>
      <w:r>
        <w:rPr>
          <w:rFonts w:eastAsia="Times New Roman"/>
          <w:szCs w:val="24"/>
        </w:rPr>
        <w:t>. Ε</w:t>
      </w:r>
      <w:r w:rsidRPr="007E5777">
        <w:rPr>
          <w:rFonts w:eastAsia="Times New Roman"/>
          <w:szCs w:val="24"/>
        </w:rPr>
        <w:t>ίναι μόνιμη επωδός και των Βουλευτών του ΣΥΡΙΖΑ και των Υπουργών Διοικητικής Ανασυγκρότησης</w:t>
      </w:r>
      <w:r>
        <w:rPr>
          <w:rFonts w:eastAsia="Times New Roman"/>
          <w:szCs w:val="24"/>
        </w:rPr>
        <w:t xml:space="preserve">: Ουδείς </w:t>
      </w:r>
      <w:r w:rsidRPr="007E5777">
        <w:rPr>
          <w:rFonts w:eastAsia="Times New Roman"/>
          <w:szCs w:val="24"/>
        </w:rPr>
        <w:t xml:space="preserve">μπήκε στο </w:t>
      </w:r>
      <w:r>
        <w:rPr>
          <w:rFonts w:eastAsia="Times New Roman"/>
          <w:szCs w:val="24"/>
        </w:rPr>
        <w:t>δ</w:t>
      </w:r>
      <w:r w:rsidRPr="007E5777">
        <w:rPr>
          <w:rFonts w:eastAsia="Times New Roman"/>
          <w:szCs w:val="24"/>
        </w:rPr>
        <w:t xml:space="preserve">ημόσιο </w:t>
      </w:r>
      <w:r w:rsidRPr="007E5777">
        <w:rPr>
          <w:rFonts w:eastAsia="Times New Roman"/>
          <w:szCs w:val="24"/>
        </w:rPr>
        <w:t>ως μόνιμ</w:t>
      </w:r>
      <w:r w:rsidRPr="007E5777">
        <w:rPr>
          <w:rFonts w:eastAsia="Times New Roman"/>
          <w:szCs w:val="24"/>
        </w:rPr>
        <w:t>ο προσωπικό χωρίς τις διαδικασίες του ΑΣΕΠ</w:t>
      </w:r>
      <w:r>
        <w:rPr>
          <w:rFonts w:eastAsia="Times New Roman"/>
          <w:szCs w:val="24"/>
        </w:rPr>
        <w:t>.</w:t>
      </w:r>
      <w:r w:rsidRPr="007E5777">
        <w:rPr>
          <w:rFonts w:eastAsia="Times New Roman"/>
          <w:szCs w:val="24"/>
        </w:rPr>
        <w:t xml:space="preserve"> </w:t>
      </w:r>
      <w:r>
        <w:rPr>
          <w:rFonts w:eastAsia="Times New Roman"/>
          <w:szCs w:val="24"/>
        </w:rPr>
        <w:t>Μ</w:t>
      </w:r>
      <w:r w:rsidRPr="007E5777">
        <w:rPr>
          <w:rFonts w:eastAsia="Times New Roman"/>
          <w:szCs w:val="24"/>
        </w:rPr>
        <w:t>πήκαν μόνο αυτοί που δικαιώθηκαν από δικαστήρια</w:t>
      </w:r>
      <w:r>
        <w:rPr>
          <w:rFonts w:eastAsia="Times New Roman"/>
          <w:szCs w:val="24"/>
        </w:rPr>
        <w:t>.</w:t>
      </w:r>
      <w:r w:rsidRPr="007E5777">
        <w:rPr>
          <w:rFonts w:eastAsia="Times New Roman"/>
          <w:szCs w:val="24"/>
        </w:rPr>
        <w:t xml:space="preserve"> Βεβαίως</w:t>
      </w:r>
      <w:r>
        <w:rPr>
          <w:rFonts w:eastAsia="Times New Roman"/>
          <w:szCs w:val="24"/>
        </w:rPr>
        <w:t>,</w:t>
      </w:r>
      <w:r w:rsidRPr="007E5777">
        <w:rPr>
          <w:rFonts w:eastAsia="Times New Roman"/>
          <w:szCs w:val="24"/>
        </w:rPr>
        <w:t xml:space="preserve"> η δικαίωση από τα δικαστήρια είναι </w:t>
      </w:r>
      <w:r>
        <w:rPr>
          <w:rFonts w:eastAsia="Times New Roman"/>
          <w:szCs w:val="24"/>
        </w:rPr>
        <w:t xml:space="preserve">μια </w:t>
      </w:r>
      <w:r w:rsidRPr="007E5777">
        <w:rPr>
          <w:rFonts w:eastAsia="Times New Roman"/>
          <w:szCs w:val="24"/>
        </w:rPr>
        <w:t>από αυτ</w:t>
      </w:r>
      <w:r>
        <w:rPr>
          <w:rFonts w:eastAsia="Times New Roman"/>
          <w:szCs w:val="24"/>
        </w:rPr>
        <w:t xml:space="preserve">ές που προβλέπεται και βεβαίως είναι </w:t>
      </w:r>
      <w:r w:rsidRPr="007E5777">
        <w:rPr>
          <w:rFonts w:eastAsia="Times New Roman"/>
          <w:szCs w:val="24"/>
        </w:rPr>
        <w:t>υποχρεωμένη η Βουλή</w:t>
      </w:r>
      <w:r>
        <w:rPr>
          <w:rFonts w:eastAsia="Times New Roman"/>
          <w:szCs w:val="24"/>
        </w:rPr>
        <w:t>,</w:t>
      </w:r>
      <w:r w:rsidRPr="007E5777">
        <w:rPr>
          <w:rFonts w:eastAsia="Times New Roman"/>
          <w:szCs w:val="24"/>
        </w:rPr>
        <w:t xml:space="preserve"> όταν υπάρχουν αποφάσεις δικαστηρίων</w:t>
      </w:r>
      <w:r>
        <w:rPr>
          <w:rFonts w:eastAsia="Times New Roman"/>
          <w:szCs w:val="24"/>
        </w:rPr>
        <w:t>,</w:t>
      </w:r>
      <w:r w:rsidRPr="007E5777">
        <w:rPr>
          <w:rFonts w:eastAsia="Times New Roman"/>
          <w:szCs w:val="24"/>
        </w:rPr>
        <w:t xml:space="preserve"> να </w:t>
      </w:r>
      <w:r>
        <w:rPr>
          <w:rFonts w:eastAsia="Times New Roman"/>
          <w:szCs w:val="24"/>
        </w:rPr>
        <w:t>τις</w:t>
      </w:r>
      <w:r w:rsidRPr="007E5777">
        <w:rPr>
          <w:rFonts w:eastAsia="Times New Roman"/>
          <w:szCs w:val="24"/>
        </w:rPr>
        <w:t xml:space="preserve"> κάνει σεβαστές</w:t>
      </w:r>
      <w:r>
        <w:rPr>
          <w:rFonts w:eastAsia="Times New Roman"/>
          <w:szCs w:val="24"/>
        </w:rPr>
        <w:t>.</w:t>
      </w:r>
    </w:p>
    <w:p w14:paraId="20A4EC76" w14:textId="77777777" w:rsidR="005D4821" w:rsidRDefault="006B233D">
      <w:pPr>
        <w:tabs>
          <w:tab w:val="center" w:pos="4753"/>
          <w:tab w:val="left" w:pos="6156"/>
        </w:tabs>
        <w:spacing w:line="600" w:lineRule="auto"/>
        <w:ind w:firstLine="720"/>
        <w:jc w:val="both"/>
        <w:rPr>
          <w:rFonts w:eastAsia="Times New Roman"/>
          <w:szCs w:val="24"/>
        </w:rPr>
      </w:pPr>
      <w:r>
        <w:rPr>
          <w:rFonts w:eastAsia="Times New Roman"/>
          <w:szCs w:val="24"/>
        </w:rPr>
        <w:t>Έχω, όμως,</w:t>
      </w:r>
      <w:r w:rsidRPr="007E5777">
        <w:rPr>
          <w:rFonts w:eastAsia="Times New Roman"/>
          <w:szCs w:val="24"/>
        </w:rPr>
        <w:t xml:space="preserve"> εδώ ένα άρθρο που ήρθε ως τροπολογία</w:t>
      </w:r>
      <w:r>
        <w:rPr>
          <w:rFonts w:eastAsia="Times New Roman"/>
          <w:szCs w:val="24"/>
        </w:rPr>
        <w:t>.</w:t>
      </w:r>
      <w:r w:rsidRPr="007E5777">
        <w:rPr>
          <w:rFonts w:eastAsia="Times New Roman"/>
          <w:szCs w:val="24"/>
        </w:rPr>
        <w:t xml:space="preserve"> </w:t>
      </w:r>
      <w:r>
        <w:rPr>
          <w:rFonts w:eastAsia="Times New Roman"/>
          <w:szCs w:val="24"/>
        </w:rPr>
        <w:t>Έ</w:t>
      </w:r>
      <w:r w:rsidRPr="007E5777">
        <w:rPr>
          <w:rFonts w:eastAsia="Times New Roman"/>
          <w:szCs w:val="24"/>
        </w:rPr>
        <w:t xml:space="preserve">γινε άρθρο </w:t>
      </w:r>
      <w:r>
        <w:rPr>
          <w:rFonts w:eastAsia="Times New Roman"/>
          <w:szCs w:val="24"/>
        </w:rPr>
        <w:t>του ν.4369/</w:t>
      </w:r>
      <w:r w:rsidRPr="007E5777">
        <w:rPr>
          <w:rFonts w:eastAsia="Times New Roman"/>
          <w:szCs w:val="24"/>
        </w:rPr>
        <w:t>2016</w:t>
      </w:r>
      <w:r>
        <w:rPr>
          <w:rFonts w:eastAsia="Times New Roman"/>
          <w:szCs w:val="24"/>
        </w:rPr>
        <w:t>,</w:t>
      </w:r>
      <w:r w:rsidRPr="007E5777">
        <w:rPr>
          <w:rFonts w:eastAsia="Times New Roman"/>
          <w:szCs w:val="24"/>
        </w:rPr>
        <w:t xml:space="preserve"> το άρθρο 30</w:t>
      </w:r>
      <w:r>
        <w:rPr>
          <w:rFonts w:eastAsia="Times New Roman"/>
          <w:szCs w:val="24"/>
        </w:rPr>
        <w:t xml:space="preserve">. Ψηφίστηκε τον Δεκέμβρη του </w:t>
      </w:r>
      <w:r w:rsidRPr="007E5777">
        <w:rPr>
          <w:rFonts w:eastAsia="Times New Roman"/>
          <w:szCs w:val="24"/>
        </w:rPr>
        <w:t>2016 από εσάς εδώ</w:t>
      </w:r>
      <w:r>
        <w:rPr>
          <w:rFonts w:eastAsia="Times New Roman"/>
          <w:szCs w:val="24"/>
        </w:rPr>
        <w:t>.</w:t>
      </w:r>
      <w:r w:rsidRPr="007E5777">
        <w:rPr>
          <w:rFonts w:eastAsia="Times New Roman"/>
          <w:szCs w:val="24"/>
        </w:rPr>
        <w:t xml:space="preserve"> </w:t>
      </w:r>
      <w:r>
        <w:rPr>
          <w:rFonts w:eastAsia="Times New Roman"/>
          <w:szCs w:val="24"/>
        </w:rPr>
        <w:t>Σύμφωνα με αυτό,</w:t>
      </w:r>
      <w:r w:rsidRPr="007E5777">
        <w:rPr>
          <w:rFonts w:eastAsia="Times New Roman"/>
          <w:szCs w:val="24"/>
        </w:rPr>
        <w:t xml:space="preserve"> κάποιοι συμβασιούχοι του </w:t>
      </w:r>
      <w:r>
        <w:rPr>
          <w:rFonts w:eastAsia="Times New Roman"/>
          <w:szCs w:val="24"/>
        </w:rPr>
        <w:t>ΟΣΚ,</w:t>
      </w:r>
      <w:r w:rsidRPr="007E5777">
        <w:rPr>
          <w:rFonts w:eastAsia="Times New Roman"/>
          <w:szCs w:val="24"/>
        </w:rPr>
        <w:t xml:space="preserve"> της </w:t>
      </w:r>
      <w:r>
        <w:rPr>
          <w:rFonts w:eastAsia="Times New Roman"/>
          <w:szCs w:val="24"/>
        </w:rPr>
        <w:t>«</w:t>
      </w:r>
      <w:r w:rsidRPr="007E5777">
        <w:rPr>
          <w:rFonts w:eastAsia="Times New Roman"/>
          <w:szCs w:val="24"/>
        </w:rPr>
        <w:t>ΔΕΠΑΝΟΜ</w:t>
      </w:r>
      <w:r>
        <w:rPr>
          <w:rFonts w:eastAsia="Times New Roman"/>
          <w:szCs w:val="24"/>
        </w:rPr>
        <w:t xml:space="preserve"> Α.Ε»</w:t>
      </w:r>
      <w:r>
        <w:rPr>
          <w:rFonts w:eastAsia="Times New Roman"/>
          <w:szCs w:val="24"/>
        </w:rPr>
        <w:t>,</w:t>
      </w:r>
      <w:r w:rsidRPr="007E5777">
        <w:rPr>
          <w:rFonts w:eastAsia="Times New Roman"/>
          <w:szCs w:val="24"/>
        </w:rPr>
        <w:t xml:space="preserve"> των </w:t>
      </w:r>
      <w:r>
        <w:rPr>
          <w:rFonts w:eastAsia="Times New Roman"/>
          <w:szCs w:val="24"/>
        </w:rPr>
        <w:t>«</w:t>
      </w:r>
      <w:r w:rsidRPr="007E5777">
        <w:rPr>
          <w:rFonts w:eastAsia="Times New Roman"/>
          <w:szCs w:val="24"/>
        </w:rPr>
        <w:t>Κτιριακών Υποδομών</w:t>
      </w:r>
      <w:r>
        <w:rPr>
          <w:rFonts w:eastAsia="Times New Roman"/>
          <w:szCs w:val="24"/>
        </w:rPr>
        <w:t>»</w:t>
      </w:r>
      <w:r>
        <w:rPr>
          <w:rFonts w:eastAsia="Times New Roman"/>
          <w:szCs w:val="24"/>
        </w:rPr>
        <w:t>,</w:t>
      </w:r>
      <w:r w:rsidRPr="007E5777">
        <w:rPr>
          <w:rFonts w:eastAsia="Times New Roman"/>
          <w:szCs w:val="24"/>
        </w:rPr>
        <w:t xml:space="preserve"> όπως λέγον</w:t>
      </w:r>
      <w:r w:rsidRPr="007E5777">
        <w:rPr>
          <w:rFonts w:eastAsia="Times New Roman"/>
          <w:szCs w:val="24"/>
        </w:rPr>
        <w:t xml:space="preserve">ται πλέον </w:t>
      </w:r>
      <w:r>
        <w:rPr>
          <w:rFonts w:eastAsia="Times New Roman"/>
          <w:szCs w:val="24"/>
        </w:rPr>
        <w:t>σ</w:t>
      </w:r>
      <w:r w:rsidRPr="007E5777">
        <w:rPr>
          <w:rFonts w:eastAsia="Times New Roman"/>
          <w:szCs w:val="24"/>
        </w:rPr>
        <w:t>ήμερα</w:t>
      </w:r>
      <w:r>
        <w:rPr>
          <w:rFonts w:eastAsia="Times New Roman"/>
          <w:szCs w:val="24"/>
        </w:rPr>
        <w:t>,</w:t>
      </w:r>
      <w:r w:rsidRPr="007E5777">
        <w:rPr>
          <w:rFonts w:eastAsia="Times New Roman"/>
          <w:szCs w:val="24"/>
        </w:rPr>
        <w:t xml:space="preserve"> οι οποίοι είχαν χάσει τα δικαστήρια στα οποία </w:t>
      </w:r>
      <w:r>
        <w:rPr>
          <w:rFonts w:eastAsia="Times New Roman"/>
          <w:szCs w:val="24"/>
        </w:rPr>
        <w:t>είχαν</w:t>
      </w:r>
      <w:r w:rsidRPr="007E5777">
        <w:rPr>
          <w:rFonts w:eastAsia="Times New Roman"/>
          <w:szCs w:val="24"/>
        </w:rPr>
        <w:t xml:space="preserve"> προσφύγει για να αναγνωριστεί </w:t>
      </w:r>
      <w:r>
        <w:rPr>
          <w:rFonts w:eastAsia="Times New Roman"/>
          <w:szCs w:val="24"/>
        </w:rPr>
        <w:t xml:space="preserve">η </w:t>
      </w:r>
      <w:r>
        <w:rPr>
          <w:rFonts w:eastAsia="Times New Roman"/>
          <w:szCs w:val="24"/>
        </w:rPr>
        <w:lastRenderedPageBreak/>
        <w:t>εργασιακή τους σχέση</w:t>
      </w:r>
      <w:r w:rsidRPr="007E5777">
        <w:rPr>
          <w:rFonts w:eastAsia="Times New Roman"/>
          <w:szCs w:val="24"/>
        </w:rPr>
        <w:t xml:space="preserve"> ως αορίστου χρόνου</w:t>
      </w:r>
      <w:r>
        <w:rPr>
          <w:rFonts w:eastAsia="Times New Roman"/>
          <w:szCs w:val="24"/>
        </w:rPr>
        <w:t xml:space="preserve"> -και τα έχασαν </w:t>
      </w:r>
      <w:r w:rsidRPr="007E5777">
        <w:rPr>
          <w:rFonts w:eastAsia="Times New Roman"/>
          <w:szCs w:val="24"/>
        </w:rPr>
        <w:t>σε αμετάκλητο επίπεδο</w:t>
      </w:r>
      <w:r>
        <w:rPr>
          <w:rFonts w:eastAsia="Times New Roman"/>
          <w:szCs w:val="24"/>
        </w:rPr>
        <w:t>,</w:t>
      </w:r>
      <w:r w:rsidRPr="007E5777">
        <w:rPr>
          <w:rFonts w:eastAsia="Times New Roman"/>
          <w:szCs w:val="24"/>
        </w:rPr>
        <w:t xml:space="preserve"> σε Άρειο Πάγο</w:t>
      </w:r>
      <w:r>
        <w:rPr>
          <w:rFonts w:eastAsia="Times New Roman"/>
          <w:szCs w:val="24"/>
        </w:rPr>
        <w:t>-,</w:t>
      </w:r>
      <w:r w:rsidRPr="007E5777">
        <w:rPr>
          <w:rFonts w:eastAsia="Times New Roman"/>
          <w:szCs w:val="24"/>
        </w:rPr>
        <w:t xml:space="preserve"> </w:t>
      </w:r>
      <w:r>
        <w:rPr>
          <w:rFonts w:eastAsia="Times New Roman"/>
          <w:szCs w:val="24"/>
        </w:rPr>
        <w:t>ήρθαν</w:t>
      </w:r>
      <w:r w:rsidRPr="007E5777">
        <w:rPr>
          <w:rFonts w:eastAsia="Times New Roman"/>
          <w:szCs w:val="24"/>
        </w:rPr>
        <w:t xml:space="preserve"> δύο Υπουργοί και </w:t>
      </w:r>
      <w:r>
        <w:rPr>
          <w:rFonts w:eastAsia="Times New Roman"/>
          <w:szCs w:val="24"/>
        </w:rPr>
        <w:t>ήθελαν</w:t>
      </w:r>
      <w:r w:rsidRPr="007E5777">
        <w:rPr>
          <w:rFonts w:eastAsia="Times New Roman"/>
          <w:szCs w:val="24"/>
        </w:rPr>
        <w:t xml:space="preserve"> να τους κάνουν οπωσδήποτε αορί</w:t>
      </w:r>
      <w:r w:rsidRPr="007E5777">
        <w:rPr>
          <w:rFonts w:eastAsia="Times New Roman"/>
          <w:szCs w:val="24"/>
        </w:rPr>
        <w:t>στου χρόνου</w:t>
      </w:r>
      <w:r>
        <w:rPr>
          <w:rFonts w:eastAsia="Times New Roman"/>
          <w:szCs w:val="24"/>
        </w:rPr>
        <w:t>,</w:t>
      </w:r>
      <w:r w:rsidRPr="007E5777">
        <w:rPr>
          <w:rFonts w:eastAsia="Times New Roman"/>
          <w:szCs w:val="24"/>
        </w:rPr>
        <w:t xml:space="preserve"> ενώ υπήρχε αντίθετη </w:t>
      </w:r>
      <w:r>
        <w:rPr>
          <w:rFonts w:eastAsia="Times New Roman"/>
          <w:szCs w:val="24"/>
        </w:rPr>
        <w:t xml:space="preserve">απόφαση, </w:t>
      </w:r>
      <w:proofErr w:type="spellStart"/>
      <w:r w:rsidRPr="007E5777">
        <w:rPr>
          <w:rFonts w:eastAsia="Times New Roman"/>
          <w:szCs w:val="24"/>
        </w:rPr>
        <w:t>αρεοπαγιτική</w:t>
      </w:r>
      <w:proofErr w:type="spellEnd"/>
      <w:r>
        <w:rPr>
          <w:rFonts w:eastAsia="Times New Roman"/>
          <w:szCs w:val="24"/>
        </w:rPr>
        <w:t>.</w:t>
      </w:r>
      <w:r w:rsidRPr="007E5777">
        <w:rPr>
          <w:rFonts w:eastAsia="Times New Roman"/>
          <w:szCs w:val="24"/>
        </w:rPr>
        <w:t xml:space="preserve"> </w:t>
      </w:r>
      <w:r>
        <w:rPr>
          <w:rFonts w:eastAsia="Times New Roman"/>
          <w:szCs w:val="24"/>
        </w:rPr>
        <w:t>Κ</w:t>
      </w:r>
      <w:r w:rsidRPr="007E5777">
        <w:rPr>
          <w:rFonts w:eastAsia="Times New Roman"/>
          <w:szCs w:val="24"/>
        </w:rPr>
        <w:t>αι ξέρετε ποιο είναι το μεγάλο σκάνδαλο</w:t>
      </w:r>
      <w:r>
        <w:rPr>
          <w:rFonts w:eastAsia="Times New Roman"/>
          <w:szCs w:val="24"/>
        </w:rPr>
        <w:t>; Θ</w:t>
      </w:r>
      <w:r w:rsidRPr="007E5777">
        <w:rPr>
          <w:rFonts w:eastAsia="Times New Roman"/>
          <w:szCs w:val="24"/>
        </w:rPr>
        <w:t>α μπορούσε να πει κάποιος</w:t>
      </w:r>
      <w:r>
        <w:rPr>
          <w:rFonts w:eastAsia="Times New Roman"/>
          <w:szCs w:val="24"/>
        </w:rPr>
        <w:t>: «Μα, μήπως</w:t>
      </w:r>
      <w:r w:rsidRPr="007E5777">
        <w:rPr>
          <w:rFonts w:eastAsia="Times New Roman"/>
          <w:szCs w:val="24"/>
        </w:rPr>
        <w:t xml:space="preserve"> δεν το </w:t>
      </w:r>
      <w:r>
        <w:rPr>
          <w:rFonts w:eastAsia="Times New Roman"/>
          <w:szCs w:val="24"/>
        </w:rPr>
        <w:t>ήξεραν οι</w:t>
      </w:r>
      <w:r w:rsidRPr="007E5777">
        <w:rPr>
          <w:rFonts w:eastAsia="Times New Roman"/>
          <w:szCs w:val="24"/>
        </w:rPr>
        <w:t xml:space="preserve"> </w:t>
      </w:r>
      <w:r>
        <w:rPr>
          <w:rFonts w:eastAsia="Times New Roman"/>
          <w:szCs w:val="24"/>
        </w:rPr>
        <w:t>Υ</w:t>
      </w:r>
      <w:r w:rsidRPr="007E5777">
        <w:rPr>
          <w:rFonts w:eastAsia="Times New Roman"/>
          <w:szCs w:val="24"/>
        </w:rPr>
        <w:t>πουργοί</w:t>
      </w:r>
      <w:r>
        <w:rPr>
          <w:rFonts w:eastAsia="Times New Roman"/>
          <w:szCs w:val="24"/>
        </w:rPr>
        <w:t>;</w:t>
      </w:r>
      <w:r w:rsidRPr="007E5777">
        <w:rPr>
          <w:rFonts w:eastAsia="Times New Roman"/>
          <w:szCs w:val="24"/>
        </w:rPr>
        <w:t xml:space="preserve"> Μήπως αυτή</w:t>
      </w:r>
      <w:r>
        <w:rPr>
          <w:rFonts w:eastAsia="Times New Roman"/>
          <w:szCs w:val="24"/>
        </w:rPr>
        <w:t>ν</w:t>
      </w:r>
      <w:r w:rsidRPr="007E5777">
        <w:rPr>
          <w:rFonts w:eastAsia="Times New Roman"/>
          <w:szCs w:val="24"/>
        </w:rPr>
        <w:t xml:space="preserve"> την </w:t>
      </w:r>
      <w:r>
        <w:rPr>
          <w:rFonts w:eastAsia="Times New Roman"/>
          <w:szCs w:val="24"/>
        </w:rPr>
        <w:t xml:space="preserve">απόφαση του Αρείου Πάγου δεν τη γνώριζαν»; </w:t>
      </w:r>
      <w:r w:rsidRPr="007E5777">
        <w:rPr>
          <w:rFonts w:eastAsia="Times New Roman"/>
          <w:szCs w:val="24"/>
        </w:rPr>
        <w:t>Ακούστε τι γράφει αυτή εδώ η διάτ</w:t>
      </w:r>
      <w:r w:rsidRPr="007E5777">
        <w:rPr>
          <w:rFonts w:eastAsia="Times New Roman"/>
          <w:szCs w:val="24"/>
        </w:rPr>
        <w:t>αξη</w:t>
      </w:r>
      <w:r>
        <w:rPr>
          <w:rFonts w:eastAsia="Times New Roman"/>
          <w:szCs w:val="24"/>
        </w:rPr>
        <w:t>,</w:t>
      </w:r>
      <w:r w:rsidRPr="007E5777">
        <w:rPr>
          <w:rFonts w:eastAsia="Times New Roman"/>
          <w:szCs w:val="24"/>
        </w:rPr>
        <w:t xml:space="preserve"> </w:t>
      </w:r>
      <w:r>
        <w:rPr>
          <w:rFonts w:eastAsia="Times New Roman"/>
          <w:szCs w:val="24"/>
        </w:rPr>
        <w:t>την οποία υπερψηφίσατε:</w:t>
      </w:r>
      <w:r w:rsidRPr="007E5777">
        <w:rPr>
          <w:rFonts w:eastAsia="Times New Roman"/>
          <w:szCs w:val="24"/>
        </w:rPr>
        <w:t xml:space="preserve"> </w:t>
      </w:r>
      <w:r>
        <w:rPr>
          <w:rFonts w:eastAsia="Times New Roman"/>
          <w:szCs w:val="24"/>
        </w:rPr>
        <w:t>«Ε</w:t>
      </w:r>
      <w:r w:rsidRPr="007E5777">
        <w:rPr>
          <w:rFonts w:eastAsia="Times New Roman"/>
          <w:szCs w:val="24"/>
        </w:rPr>
        <w:t>ντάσσονται</w:t>
      </w:r>
      <w:r>
        <w:rPr>
          <w:rFonts w:eastAsia="Times New Roman"/>
          <w:szCs w:val="24"/>
        </w:rPr>
        <w:t>»</w:t>
      </w:r>
      <w:r w:rsidRPr="007E5777">
        <w:rPr>
          <w:rFonts w:eastAsia="Times New Roman"/>
          <w:szCs w:val="24"/>
        </w:rPr>
        <w:t xml:space="preserve"> </w:t>
      </w:r>
      <w:r>
        <w:rPr>
          <w:rFonts w:eastAsia="Times New Roman"/>
          <w:szCs w:val="24"/>
        </w:rPr>
        <w:t>-</w:t>
      </w:r>
      <w:r w:rsidRPr="007E5777">
        <w:rPr>
          <w:rFonts w:eastAsia="Times New Roman"/>
          <w:szCs w:val="24"/>
        </w:rPr>
        <w:t>όλοι αυτοί που είπα</w:t>
      </w:r>
      <w:r>
        <w:rPr>
          <w:rFonts w:eastAsia="Times New Roman"/>
          <w:szCs w:val="24"/>
        </w:rPr>
        <w:t>-</w:t>
      </w:r>
      <w:r w:rsidRPr="007E5777">
        <w:rPr>
          <w:rFonts w:eastAsia="Times New Roman"/>
          <w:szCs w:val="24"/>
        </w:rPr>
        <w:t xml:space="preserve"> </w:t>
      </w:r>
      <w:r>
        <w:rPr>
          <w:rFonts w:eastAsia="Times New Roman"/>
          <w:szCs w:val="24"/>
        </w:rPr>
        <w:t>«</w:t>
      </w:r>
      <w:r w:rsidRPr="007E5777">
        <w:rPr>
          <w:rFonts w:eastAsia="Times New Roman"/>
          <w:szCs w:val="24"/>
        </w:rPr>
        <w:t xml:space="preserve">κατά παρέκκλιση κάθε αντίθετης </w:t>
      </w:r>
      <w:r>
        <w:rPr>
          <w:rFonts w:eastAsia="Times New Roman"/>
          <w:szCs w:val="24"/>
        </w:rPr>
        <w:t>ρύθμισης ή απόφασης». Α</w:t>
      </w:r>
      <w:r w:rsidRPr="007E5777">
        <w:rPr>
          <w:rFonts w:eastAsia="Times New Roman"/>
          <w:szCs w:val="24"/>
        </w:rPr>
        <w:t>κούστε λίγο</w:t>
      </w:r>
      <w:r>
        <w:rPr>
          <w:rFonts w:eastAsia="Times New Roman"/>
          <w:szCs w:val="24"/>
        </w:rPr>
        <w:t>,</w:t>
      </w:r>
      <w:r w:rsidRPr="007E5777">
        <w:rPr>
          <w:rFonts w:eastAsia="Times New Roman"/>
          <w:szCs w:val="24"/>
        </w:rPr>
        <w:t xml:space="preserve"> </w:t>
      </w:r>
      <w:r>
        <w:rPr>
          <w:rFonts w:eastAsia="Times New Roman"/>
          <w:szCs w:val="24"/>
        </w:rPr>
        <w:t>σ</w:t>
      </w:r>
      <w:r w:rsidRPr="007E5777">
        <w:rPr>
          <w:rFonts w:eastAsia="Times New Roman"/>
          <w:szCs w:val="24"/>
        </w:rPr>
        <w:t>αν να λέει ο Υπουργός</w:t>
      </w:r>
      <w:r>
        <w:rPr>
          <w:rFonts w:eastAsia="Times New Roman"/>
          <w:szCs w:val="24"/>
        </w:rPr>
        <w:t>:</w:t>
      </w:r>
      <w:r w:rsidRPr="007E5777">
        <w:rPr>
          <w:rFonts w:eastAsia="Times New Roman"/>
          <w:szCs w:val="24"/>
        </w:rPr>
        <w:t xml:space="preserve"> </w:t>
      </w:r>
      <w:r>
        <w:rPr>
          <w:rFonts w:eastAsia="Times New Roman"/>
          <w:szCs w:val="24"/>
        </w:rPr>
        <w:t>«Γ</w:t>
      </w:r>
      <w:r w:rsidRPr="007E5777">
        <w:rPr>
          <w:rFonts w:eastAsia="Times New Roman"/>
          <w:szCs w:val="24"/>
        </w:rPr>
        <w:t xml:space="preserve">ια </w:t>
      </w:r>
      <w:r>
        <w:rPr>
          <w:rFonts w:eastAsia="Times New Roman"/>
          <w:szCs w:val="24"/>
        </w:rPr>
        <w:t>όποιον δεν</w:t>
      </w:r>
      <w:r w:rsidRPr="007E5777">
        <w:rPr>
          <w:rFonts w:eastAsia="Times New Roman"/>
          <w:szCs w:val="24"/>
        </w:rPr>
        <w:t xml:space="preserve"> κατάλαβε</w:t>
      </w:r>
      <w:r>
        <w:rPr>
          <w:rFonts w:eastAsia="Times New Roman"/>
          <w:szCs w:val="24"/>
        </w:rPr>
        <w:t>,</w:t>
      </w:r>
      <w:r w:rsidRPr="007E5777">
        <w:rPr>
          <w:rFonts w:eastAsia="Times New Roman"/>
          <w:szCs w:val="24"/>
        </w:rPr>
        <w:t xml:space="preserve"> ακόμα και την </w:t>
      </w:r>
      <w:r>
        <w:rPr>
          <w:rFonts w:eastAsia="Times New Roman"/>
          <w:szCs w:val="24"/>
        </w:rPr>
        <w:t>απόφαση</w:t>
      </w:r>
      <w:r w:rsidRPr="007E5777">
        <w:rPr>
          <w:rFonts w:eastAsia="Times New Roman"/>
          <w:szCs w:val="24"/>
        </w:rPr>
        <w:t xml:space="preserve"> του Αρείου Πάγου εγώ την προσπερνάω</w:t>
      </w:r>
      <w:r>
        <w:rPr>
          <w:rFonts w:eastAsia="Times New Roman"/>
          <w:szCs w:val="24"/>
        </w:rPr>
        <w:t>». Εντάσσονται,</w:t>
      </w:r>
      <w:r w:rsidRPr="007E5777">
        <w:rPr>
          <w:rFonts w:eastAsia="Times New Roman"/>
          <w:szCs w:val="24"/>
        </w:rPr>
        <w:t xml:space="preserve"> λοιπόν</w:t>
      </w:r>
      <w:r>
        <w:rPr>
          <w:rFonts w:eastAsia="Times New Roman"/>
          <w:szCs w:val="24"/>
        </w:rPr>
        <w:t>,</w:t>
      </w:r>
      <w:r w:rsidRPr="007E5777">
        <w:rPr>
          <w:rFonts w:eastAsia="Times New Roman"/>
          <w:szCs w:val="24"/>
        </w:rPr>
        <w:t xml:space="preserve"> κατά παρέκκλιση κάθε αντίθετης ρύθμισης </w:t>
      </w:r>
      <w:r>
        <w:rPr>
          <w:rFonts w:eastAsia="Times New Roman"/>
          <w:szCs w:val="24"/>
        </w:rPr>
        <w:t xml:space="preserve">ή </w:t>
      </w:r>
      <w:r w:rsidRPr="007E5777">
        <w:rPr>
          <w:rFonts w:eastAsia="Times New Roman"/>
          <w:szCs w:val="24"/>
        </w:rPr>
        <w:t>απόφα</w:t>
      </w:r>
      <w:r>
        <w:rPr>
          <w:rFonts w:eastAsia="Times New Roman"/>
          <w:szCs w:val="24"/>
        </w:rPr>
        <w:t>σης</w:t>
      </w:r>
      <w:r w:rsidRPr="007E5777">
        <w:rPr>
          <w:rFonts w:eastAsia="Times New Roman"/>
          <w:szCs w:val="24"/>
        </w:rPr>
        <w:t xml:space="preserve"> σε προσωποπαγείς θέσεις με σχέση εργασίας αορίστου χρόνου</w:t>
      </w:r>
      <w:r>
        <w:rPr>
          <w:rFonts w:eastAsia="Times New Roman"/>
          <w:szCs w:val="24"/>
        </w:rPr>
        <w:t>.</w:t>
      </w:r>
      <w:r w:rsidRPr="007E5777">
        <w:rPr>
          <w:rFonts w:eastAsia="Times New Roman"/>
          <w:szCs w:val="24"/>
        </w:rPr>
        <w:t xml:space="preserve"> Αυτό είναι το ΑΣΕΠ το οποίο ευαγγελίζε</w:t>
      </w:r>
      <w:r>
        <w:rPr>
          <w:rFonts w:eastAsia="Times New Roman"/>
          <w:szCs w:val="24"/>
        </w:rPr>
        <w:t>στε,</w:t>
      </w:r>
      <w:r w:rsidRPr="007E5777">
        <w:rPr>
          <w:rFonts w:eastAsia="Times New Roman"/>
          <w:szCs w:val="24"/>
        </w:rPr>
        <w:t xml:space="preserve"> για το οποίο μιλούσατε όλη τη</w:t>
      </w:r>
      <w:r>
        <w:rPr>
          <w:rFonts w:eastAsia="Times New Roman"/>
          <w:szCs w:val="24"/>
        </w:rPr>
        <w:t>ν</w:t>
      </w:r>
      <w:r w:rsidRPr="007E5777">
        <w:rPr>
          <w:rFonts w:eastAsia="Times New Roman"/>
          <w:szCs w:val="24"/>
        </w:rPr>
        <w:t xml:space="preserve"> </w:t>
      </w:r>
      <w:r>
        <w:rPr>
          <w:rFonts w:eastAsia="Times New Roman"/>
          <w:szCs w:val="24"/>
        </w:rPr>
        <w:t>η</w:t>
      </w:r>
      <w:r w:rsidRPr="007E5777">
        <w:rPr>
          <w:rFonts w:eastAsia="Times New Roman"/>
          <w:szCs w:val="24"/>
        </w:rPr>
        <w:t xml:space="preserve">μέρα </w:t>
      </w:r>
      <w:r>
        <w:rPr>
          <w:rFonts w:eastAsia="Times New Roman"/>
          <w:szCs w:val="24"/>
        </w:rPr>
        <w:t>εδώ</w:t>
      </w:r>
      <w:r w:rsidRPr="007E5777">
        <w:rPr>
          <w:rFonts w:eastAsia="Times New Roman"/>
          <w:szCs w:val="24"/>
        </w:rPr>
        <w:t xml:space="preserve"> σήμερα</w:t>
      </w:r>
      <w:r>
        <w:rPr>
          <w:rFonts w:eastAsia="Times New Roman"/>
          <w:szCs w:val="24"/>
        </w:rPr>
        <w:t>!</w:t>
      </w:r>
    </w:p>
    <w:p w14:paraId="20A4EC77" w14:textId="77777777" w:rsidR="005D4821" w:rsidRDefault="006B233D">
      <w:pPr>
        <w:tabs>
          <w:tab w:val="center" w:pos="4753"/>
          <w:tab w:val="left" w:pos="6156"/>
        </w:tabs>
        <w:spacing w:line="600" w:lineRule="auto"/>
        <w:ind w:firstLine="720"/>
        <w:jc w:val="both"/>
        <w:rPr>
          <w:rFonts w:eastAsia="Times New Roman"/>
          <w:szCs w:val="24"/>
        </w:rPr>
      </w:pPr>
      <w:r w:rsidRPr="00203A4E">
        <w:rPr>
          <w:rFonts w:eastAsia="Times New Roman"/>
          <w:b/>
          <w:szCs w:val="24"/>
        </w:rPr>
        <w:t>ΜΑΡΙΛΙΖΑ ΞΕΝΟΓΙΑΝΝΑΚΟΠΟΥΛΟΥ (Υπουργός Διοικητ</w:t>
      </w:r>
      <w:r w:rsidRPr="00203A4E">
        <w:rPr>
          <w:rFonts w:eastAsia="Times New Roman"/>
          <w:b/>
          <w:szCs w:val="24"/>
        </w:rPr>
        <w:t>ικής Ανασυγκρότησης):</w:t>
      </w:r>
      <w:r>
        <w:rPr>
          <w:rFonts w:eastAsia="Times New Roman"/>
          <w:szCs w:val="24"/>
        </w:rPr>
        <w:t xml:space="preserve"> Σε ποια τροπολογία αναφέρεστε; </w:t>
      </w:r>
    </w:p>
    <w:p w14:paraId="20A4EC78" w14:textId="77777777" w:rsidR="005D4821" w:rsidRDefault="006B233D">
      <w:pPr>
        <w:tabs>
          <w:tab w:val="center" w:pos="4753"/>
          <w:tab w:val="left" w:pos="6156"/>
        </w:tabs>
        <w:spacing w:line="600" w:lineRule="auto"/>
        <w:ind w:firstLine="720"/>
        <w:jc w:val="both"/>
        <w:rPr>
          <w:rFonts w:eastAsia="Times New Roman"/>
          <w:szCs w:val="24"/>
        </w:rPr>
      </w:pPr>
      <w:r w:rsidRPr="0009401F">
        <w:rPr>
          <w:rFonts w:eastAsia="Times New Roman"/>
          <w:b/>
          <w:szCs w:val="24"/>
        </w:rPr>
        <w:lastRenderedPageBreak/>
        <w:t>ΓΕΩΡΓΙΟΣ ΓΕΩΡΓΑΝΤΑΣ:</w:t>
      </w:r>
      <w:r>
        <w:rPr>
          <w:rFonts w:eastAsia="Times New Roman"/>
          <w:szCs w:val="24"/>
        </w:rPr>
        <w:t xml:space="preserve"> Τον αριθμό της τροπολογίας </w:t>
      </w:r>
      <w:r w:rsidRPr="007E5777">
        <w:rPr>
          <w:rFonts w:eastAsia="Times New Roman"/>
          <w:szCs w:val="24"/>
        </w:rPr>
        <w:t>δεν το</w:t>
      </w:r>
      <w:r>
        <w:rPr>
          <w:rFonts w:eastAsia="Times New Roman"/>
          <w:szCs w:val="24"/>
        </w:rPr>
        <w:t>ν</w:t>
      </w:r>
      <w:r w:rsidRPr="007E5777">
        <w:rPr>
          <w:rFonts w:eastAsia="Times New Roman"/>
          <w:szCs w:val="24"/>
        </w:rPr>
        <w:t xml:space="preserve"> θυμάμαι</w:t>
      </w:r>
      <w:r>
        <w:rPr>
          <w:rFonts w:eastAsia="Times New Roman"/>
          <w:szCs w:val="24"/>
        </w:rPr>
        <w:t>,</w:t>
      </w:r>
      <w:r w:rsidRPr="007E5777">
        <w:rPr>
          <w:rFonts w:eastAsia="Times New Roman"/>
          <w:szCs w:val="24"/>
        </w:rPr>
        <w:t xml:space="preserve"> αλλά έγινε </w:t>
      </w:r>
      <w:r>
        <w:rPr>
          <w:rFonts w:eastAsia="Times New Roman"/>
          <w:szCs w:val="24"/>
        </w:rPr>
        <w:t xml:space="preserve">άρθρο 30, που τροποποιεί το </w:t>
      </w:r>
      <w:r w:rsidRPr="007E5777">
        <w:rPr>
          <w:rFonts w:eastAsia="Times New Roman"/>
          <w:szCs w:val="24"/>
        </w:rPr>
        <w:t>άρθρο 66 στο</w:t>
      </w:r>
      <w:r>
        <w:rPr>
          <w:rFonts w:eastAsia="Times New Roman"/>
          <w:szCs w:val="24"/>
        </w:rPr>
        <w:t>ν</w:t>
      </w:r>
      <w:r w:rsidRPr="007E5777">
        <w:rPr>
          <w:rFonts w:eastAsia="Times New Roman"/>
          <w:szCs w:val="24"/>
        </w:rPr>
        <w:t xml:space="preserve"> ν</w:t>
      </w:r>
      <w:r>
        <w:rPr>
          <w:rFonts w:eastAsia="Times New Roman"/>
          <w:szCs w:val="24"/>
        </w:rPr>
        <w:t>.43</w:t>
      </w:r>
      <w:r w:rsidRPr="007E5777">
        <w:rPr>
          <w:rFonts w:eastAsia="Times New Roman"/>
          <w:szCs w:val="24"/>
        </w:rPr>
        <w:t>69</w:t>
      </w:r>
      <w:r>
        <w:rPr>
          <w:rFonts w:eastAsia="Times New Roman"/>
          <w:szCs w:val="24"/>
        </w:rPr>
        <w:t>/201</w:t>
      </w:r>
      <w:r w:rsidRPr="007E5777">
        <w:rPr>
          <w:rFonts w:eastAsia="Times New Roman"/>
          <w:szCs w:val="24"/>
        </w:rPr>
        <w:t>6</w:t>
      </w:r>
      <w:r>
        <w:rPr>
          <w:rFonts w:eastAsia="Times New Roman"/>
          <w:szCs w:val="24"/>
        </w:rPr>
        <w:t>.</w:t>
      </w:r>
      <w:r w:rsidRPr="007E5777">
        <w:rPr>
          <w:rFonts w:eastAsia="Times New Roman"/>
          <w:szCs w:val="24"/>
        </w:rPr>
        <w:t xml:space="preserve"> </w:t>
      </w:r>
      <w:r>
        <w:rPr>
          <w:rFonts w:eastAsia="Times New Roman"/>
          <w:szCs w:val="24"/>
        </w:rPr>
        <w:t>Μ</w:t>
      </w:r>
      <w:r w:rsidRPr="007E5777">
        <w:rPr>
          <w:rFonts w:eastAsia="Times New Roman"/>
          <w:szCs w:val="24"/>
        </w:rPr>
        <w:t xml:space="preserve">πορώ να </w:t>
      </w:r>
      <w:r>
        <w:rPr>
          <w:rFonts w:eastAsia="Times New Roman"/>
          <w:szCs w:val="24"/>
        </w:rPr>
        <w:t>σας το</w:t>
      </w:r>
      <w:r w:rsidRPr="007E5777">
        <w:rPr>
          <w:rFonts w:eastAsia="Times New Roman"/>
          <w:szCs w:val="24"/>
        </w:rPr>
        <w:t xml:space="preserve"> δώσω αμέσως</w:t>
      </w:r>
      <w:r>
        <w:rPr>
          <w:rFonts w:eastAsia="Times New Roman"/>
          <w:szCs w:val="24"/>
        </w:rPr>
        <w:t>, το καταθέτω</w:t>
      </w:r>
      <w:r w:rsidRPr="007E5777">
        <w:rPr>
          <w:rFonts w:eastAsia="Times New Roman"/>
          <w:szCs w:val="24"/>
        </w:rPr>
        <w:t xml:space="preserve"> </w:t>
      </w:r>
      <w:r>
        <w:rPr>
          <w:rFonts w:eastAsia="Times New Roman"/>
          <w:szCs w:val="24"/>
        </w:rPr>
        <w:t>για</w:t>
      </w:r>
      <w:r w:rsidRPr="007E5777">
        <w:rPr>
          <w:rFonts w:eastAsia="Times New Roman"/>
          <w:szCs w:val="24"/>
        </w:rPr>
        <w:t xml:space="preserve"> </w:t>
      </w:r>
      <w:r>
        <w:rPr>
          <w:rFonts w:eastAsia="Times New Roman"/>
          <w:szCs w:val="24"/>
        </w:rPr>
        <w:t>τ</w:t>
      </w:r>
      <w:r w:rsidRPr="007E5777">
        <w:rPr>
          <w:rFonts w:eastAsia="Times New Roman"/>
          <w:szCs w:val="24"/>
        </w:rPr>
        <w:t>α Πρακτικά</w:t>
      </w:r>
      <w:r>
        <w:rPr>
          <w:rFonts w:eastAsia="Times New Roman"/>
          <w:szCs w:val="24"/>
        </w:rPr>
        <w:t>.</w:t>
      </w:r>
      <w:r w:rsidRPr="007E5777">
        <w:rPr>
          <w:rFonts w:eastAsia="Times New Roman"/>
          <w:szCs w:val="24"/>
        </w:rPr>
        <w:t xml:space="preserve"> </w:t>
      </w:r>
      <w:r>
        <w:rPr>
          <w:rFonts w:eastAsia="Times New Roman"/>
          <w:szCs w:val="24"/>
        </w:rPr>
        <w:t>Ήταν υπουργικ</w:t>
      </w:r>
      <w:r>
        <w:rPr>
          <w:rFonts w:eastAsia="Times New Roman"/>
          <w:szCs w:val="24"/>
        </w:rPr>
        <w:t xml:space="preserve">ή τροπολογία η οποία έγινε αυτό το άρθρο. Ήταν του κ. </w:t>
      </w:r>
      <w:proofErr w:type="spellStart"/>
      <w:r>
        <w:rPr>
          <w:rFonts w:eastAsia="Times New Roman"/>
          <w:szCs w:val="24"/>
        </w:rPr>
        <w:t>Σπίρτζη</w:t>
      </w:r>
      <w:proofErr w:type="spellEnd"/>
      <w:r>
        <w:rPr>
          <w:rFonts w:eastAsia="Times New Roman"/>
          <w:szCs w:val="24"/>
        </w:rPr>
        <w:t xml:space="preserve"> και της </w:t>
      </w:r>
      <w:r>
        <w:rPr>
          <w:rFonts w:eastAsia="Times New Roman"/>
          <w:szCs w:val="24"/>
        </w:rPr>
        <w:t xml:space="preserve">κ. </w:t>
      </w:r>
      <w:proofErr w:type="spellStart"/>
      <w:r>
        <w:rPr>
          <w:rFonts w:eastAsia="Times New Roman"/>
          <w:szCs w:val="24"/>
        </w:rPr>
        <w:t>Γεροβασίλη</w:t>
      </w:r>
      <w:proofErr w:type="spellEnd"/>
      <w:r>
        <w:rPr>
          <w:rFonts w:eastAsia="Times New Roman"/>
          <w:szCs w:val="24"/>
        </w:rPr>
        <w:t xml:space="preserve">. </w:t>
      </w:r>
    </w:p>
    <w:p w14:paraId="20A4EC79" w14:textId="77777777" w:rsidR="005D4821" w:rsidRDefault="006B233D">
      <w:pPr>
        <w:spacing w:line="600" w:lineRule="auto"/>
        <w:ind w:firstLine="720"/>
        <w:jc w:val="both"/>
        <w:rPr>
          <w:rFonts w:eastAsia="Times New Roman"/>
          <w:szCs w:val="24"/>
        </w:rPr>
      </w:pPr>
      <w:r w:rsidRPr="00AF3B92">
        <w:rPr>
          <w:rFonts w:eastAsia="Times New Roman"/>
          <w:szCs w:val="24"/>
        </w:rPr>
        <w:t xml:space="preserve">(Στο σημείο αυτό ο Βουλευτής κ. </w:t>
      </w:r>
      <w:r w:rsidRPr="0009401F">
        <w:rPr>
          <w:rFonts w:eastAsia="Times New Roman" w:cs="Times New Roman"/>
          <w:szCs w:val="24"/>
        </w:rPr>
        <w:t>Γεώργιος Γεωργαντάς</w:t>
      </w:r>
      <w:r>
        <w:rPr>
          <w:rFonts w:eastAsia="Times New Roman" w:cs="Times New Roman"/>
          <w:szCs w:val="24"/>
        </w:rPr>
        <w:t xml:space="preserve"> </w:t>
      </w:r>
      <w:r w:rsidRPr="00AF3B92">
        <w:rPr>
          <w:rFonts w:eastAsia="Times New Roman"/>
          <w:szCs w:val="24"/>
        </w:rPr>
        <w:t xml:space="preserve">καταθέτει για τα Πρακτικά το προαναφερθέν έγγραφο, το οποίο βρίσκεται στο </w:t>
      </w:r>
      <w:r>
        <w:rPr>
          <w:rFonts w:eastAsia="Times New Roman"/>
          <w:szCs w:val="24"/>
        </w:rPr>
        <w:t>α</w:t>
      </w:r>
      <w:r w:rsidRPr="00AF3B92">
        <w:rPr>
          <w:rFonts w:eastAsia="Times New Roman"/>
          <w:szCs w:val="24"/>
        </w:rPr>
        <w:t xml:space="preserve">ρχείο του Τμήματος Γραμματείας της </w:t>
      </w:r>
      <w:r w:rsidRPr="00AF3B92">
        <w:rPr>
          <w:rFonts w:eastAsia="Times New Roman"/>
          <w:szCs w:val="24"/>
        </w:rPr>
        <w:t>Διεύθυνσης Στενογραφίας και Πρακτικών της Βουλής)</w:t>
      </w:r>
    </w:p>
    <w:p w14:paraId="20A4EC7A" w14:textId="77777777" w:rsidR="005D4821" w:rsidRDefault="006B233D">
      <w:pPr>
        <w:tabs>
          <w:tab w:val="center" w:pos="4753"/>
          <w:tab w:val="left" w:pos="6156"/>
        </w:tabs>
        <w:spacing w:line="600" w:lineRule="auto"/>
        <w:ind w:firstLine="720"/>
        <w:jc w:val="both"/>
        <w:rPr>
          <w:rFonts w:eastAsia="Times New Roman"/>
          <w:szCs w:val="24"/>
        </w:rPr>
      </w:pPr>
      <w:r>
        <w:rPr>
          <w:rFonts w:eastAsia="Times New Roman"/>
          <w:szCs w:val="24"/>
        </w:rPr>
        <w:t xml:space="preserve">Κύριε Πρόεδρε, τελειώνοντας θα πω το εξής. </w:t>
      </w:r>
    </w:p>
    <w:p w14:paraId="20A4EC7B" w14:textId="77777777" w:rsidR="005D4821" w:rsidRDefault="006B233D">
      <w:pPr>
        <w:tabs>
          <w:tab w:val="center" w:pos="4753"/>
          <w:tab w:val="left" w:pos="6156"/>
        </w:tabs>
        <w:spacing w:line="600" w:lineRule="auto"/>
        <w:ind w:firstLine="720"/>
        <w:jc w:val="both"/>
        <w:rPr>
          <w:rFonts w:eastAsia="Times New Roman"/>
          <w:szCs w:val="24"/>
        </w:rPr>
      </w:pPr>
      <w:r>
        <w:rPr>
          <w:rFonts w:eastAsia="Times New Roman"/>
          <w:szCs w:val="24"/>
        </w:rPr>
        <w:t xml:space="preserve">Ας είμαστε ειλικρινείς απέναντι στον ελληνικό λαό. Ας είστε σεμνοί, γιατί έχουν γίνει πάρα πολλά αυτά τα τέσσερα χρόνια τα οποία δεν </w:t>
      </w:r>
      <w:proofErr w:type="spellStart"/>
      <w:r>
        <w:rPr>
          <w:rFonts w:eastAsia="Times New Roman"/>
          <w:szCs w:val="24"/>
        </w:rPr>
        <w:t>περιποιούν</w:t>
      </w:r>
      <w:proofErr w:type="spellEnd"/>
      <w:r>
        <w:rPr>
          <w:rFonts w:eastAsia="Times New Roman"/>
          <w:szCs w:val="24"/>
        </w:rPr>
        <w:t xml:space="preserve"> τιμή σε κανέναν </w:t>
      </w:r>
      <w:r w:rsidRPr="007E5777">
        <w:rPr>
          <w:rFonts w:eastAsia="Times New Roman"/>
          <w:szCs w:val="24"/>
        </w:rPr>
        <w:t>απ</w:t>
      </w:r>
      <w:r w:rsidRPr="007E5777">
        <w:rPr>
          <w:rFonts w:eastAsia="Times New Roman"/>
          <w:szCs w:val="24"/>
        </w:rPr>
        <w:t xml:space="preserve">ό εσάς προσωπικά και </w:t>
      </w:r>
      <w:r>
        <w:rPr>
          <w:rFonts w:eastAsia="Times New Roman"/>
          <w:szCs w:val="24"/>
        </w:rPr>
        <w:t xml:space="preserve">αφήστε τη Νέα Δημοκρατία με υπευθυνότητα να υπερψηφίσει </w:t>
      </w:r>
      <w:r w:rsidRPr="007E5777">
        <w:rPr>
          <w:rFonts w:eastAsia="Times New Roman"/>
          <w:szCs w:val="24"/>
        </w:rPr>
        <w:t>ό</w:t>
      </w:r>
      <w:r>
        <w:rPr>
          <w:rFonts w:eastAsia="Times New Roman"/>
          <w:szCs w:val="24"/>
        </w:rPr>
        <w:t>,</w:t>
      </w:r>
      <w:r w:rsidRPr="007E5777">
        <w:rPr>
          <w:rFonts w:eastAsia="Times New Roman"/>
          <w:szCs w:val="24"/>
        </w:rPr>
        <w:t>τι πιστεύει ότι πρέπει να υπερψηφιστεί</w:t>
      </w:r>
      <w:r>
        <w:rPr>
          <w:rFonts w:eastAsia="Times New Roman"/>
          <w:szCs w:val="24"/>
        </w:rPr>
        <w:t>.</w:t>
      </w:r>
    </w:p>
    <w:p w14:paraId="20A4EC7C" w14:textId="77777777" w:rsidR="005D4821" w:rsidRDefault="006B233D">
      <w:pPr>
        <w:tabs>
          <w:tab w:val="center" w:pos="4753"/>
          <w:tab w:val="left" w:pos="6156"/>
        </w:tabs>
        <w:spacing w:line="600" w:lineRule="auto"/>
        <w:ind w:firstLine="720"/>
        <w:jc w:val="both"/>
        <w:rPr>
          <w:rFonts w:eastAsia="Times New Roman"/>
          <w:szCs w:val="24"/>
        </w:rPr>
      </w:pPr>
      <w:r>
        <w:rPr>
          <w:rFonts w:eastAsia="Times New Roman"/>
          <w:szCs w:val="24"/>
        </w:rPr>
        <w:t>Ευχαριστώ πολύ.</w:t>
      </w:r>
    </w:p>
    <w:p w14:paraId="20A4EC7D" w14:textId="77777777" w:rsidR="005D4821" w:rsidRDefault="006B233D">
      <w:pPr>
        <w:spacing w:line="600" w:lineRule="auto"/>
        <w:ind w:firstLine="720"/>
        <w:jc w:val="both"/>
        <w:rPr>
          <w:rFonts w:eastAsia="Times New Roman"/>
          <w:szCs w:val="24"/>
        </w:rPr>
      </w:pPr>
      <w:r w:rsidRPr="006C4640">
        <w:rPr>
          <w:rFonts w:eastAsia="Times New Roman"/>
          <w:b/>
          <w:szCs w:val="24"/>
        </w:rPr>
        <w:t>ΧΡΗΣΤΟΣ ΚΑΤΣΩΤΗΣ:</w:t>
      </w:r>
      <w:r>
        <w:rPr>
          <w:rFonts w:eastAsia="Times New Roman"/>
          <w:b/>
          <w:szCs w:val="24"/>
        </w:rPr>
        <w:t xml:space="preserve"> </w:t>
      </w:r>
      <w:r>
        <w:rPr>
          <w:rFonts w:eastAsia="Times New Roman"/>
          <w:szCs w:val="24"/>
        </w:rPr>
        <w:t>Κύριε Πρόεδρε, θα ήθελα για λίγο τον λόγο.</w:t>
      </w:r>
    </w:p>
    <w:p w14:paraId="20A4EC7E" w14:textId="77777777" w:rsidR="005D4821" w:rsidRDefault="006B233D">
      <w:pPr>
        <w:spacing w:line="600" w:lineRule="auto"/>
        <w:ind w:firstLine="720"/>
        <w:jc w:val="both"/>
        <w:rPr>
          <w:rFonts w:eastAsia="Times New Roman"/>
          <w:szCs w:val="24"/>
        </w:rPr>
      </w:pPr>
      <w:r w:rsidRPr="006C4640">
        <w:rPr>
          <w:rFonts w:eastAsia="Times New Roman"/>
          <w:b/>
          <w:szCs w:val="24"/>
        </w:rPr>
        <w:lastRenderedPageBreak/>
        <w:t>ΠΡΟΕΔΡΕΥΩΝ (Γεώργιος Βαρεμένος):</w:t>
      </w:r>
      <w:r>
        <w:rPr>
          <w:rFonts w:eastAsia="Times New Roman"/>
          <w:szCs w:val="24"/>
        </w:rPr>
        <w:t xml:space="preserve"> Παρακαλώ.</w:t>
      </w:r>
    </w:p>
    <w:p w14:paraId="20A4EC7F" w14:textId="77777777" w:rsidR="005D4821" w:rsidRDefault="006B233D">
      <w:pPr>
        <w:spacing w:line="600" w:lineRule="auto"/>
        <w:ind w:firstLine="720"/>
        <w:jc w:val="both"/>
        <w:rPr>
          <w:rFonts w:eastAsia="Times New Roman"/>
          <w:szCs w:val="24"/>
        </w:rPr>
      </w:pPr>
      <w:r w:rsidRPr="006C4640">
        <w:rPr>
          <w:rFonts w:eastAsia="Times New Roman"/>
          <w:b/>
          <w:szCs w:val="24"/>
        </w:rPr>
        <w:t>ΧΡΗΣΤΟΣ ΚΑΤΣΩΤΗΣ:</w:t>
      </w:r>
      <w:r>
        <w:rPr>
          <w:rFonts w:eastAsia="Times New Roman"/>
          <w:szCs w:val="24"/>
        </w:rPr>
        <w:t xml:space="preserve"> Αυτό που είπε ο κ. Γεωργαντάς για το άρθρο 66 είναι για τους υδρονομείς. Το στηρίξαμε. Εκεί αναφέρεται το άρθρο 66. </w:t>
      </w:r>
    </w:p>
    <w:p w14:paraId="20A4EC80" w14:textId="77777777" w:rsidR="005D4821" w:rsidRDefault="006B233D">
      <w:pPr>
        <w:spacing w:line="600" w:lineRule="auto"/>
        <w:ind w:firstLine="720"/>
        <w:jc w:val="both"/>
        <w:rPr>
          <w:rFonts w:eastAsia="Times New Roman"/>
          <w:szCs w:val="24"/>
        </w:rPr>
      </w:pPr>
      <w:r>
        <w:rPr>
          <w:rFonts w:eastAsia="Times New Roman"/>
          <w:b/>
          <w:szCs w:val="24"/>
        </w:rPr>
        <w:t>ΓΕΩΡΓΙΟΣ ΓΕΩΡΓΑΝΤΑΣ:</w:t>
      </w:r>
      <w:r>
        <w:rPr>
          <w:rFonts w:eastAsia="Times New Roman"/>
          <w:szCs w:val="24"/>
        </w:rPr>
        <w:t xml:space="preserve"> Αναφέρεται σε παλιά ιστορία αυτό που λέω, στο άρθρο 66 του </w:t>
      </w:r>
      <w:r>
        <w:rPr>
          <w:rFonts w:eastAsia="Times New Roman"/>
          <w:szCs w:val="24"/>
        </w:rPr>
        <w:t>ν.</w:t>
      </w:r>
      <w:r>
        <w:rPr>
          <w:rFonts w:eastAsia="Times New Roman"/>
          <w:szCs w:val="24"/>
        </w:rPr>
        <w:t xml:space="preserve">4369/2016. Είναι για τις </w:t>
      </w:r>
      <w:r>
        <w:rPr>
          <w:rFonts w:eastAsia="Times New Roman"/>
          <w:szCs w:val="24"/>
        </w:rPr>
        <w:t>«</w:t>
      </w:r>
      <w:r>
        <w:rPr>
          <w:rFonts w:eastAsia="Times New Roman"/>
          <w:szCs w:val="24"/>
        </w:rPr>
        <w:t>Κτιριακές Υποδομές</w:t>
      </w:r>
      <w:r>
        <w:rPr>
          <w:rFonts w:eastAsia="Times New Roman"/>
          <w:szCs w:val="24"/>
        </w:rPr>
        <w:t>»</w:t>
      </w:r>
      <w:r>
        <w:rPr>
          <w:rFonts w:eastAsia="Times New Roman"/>
          <w:szCs w:val="24"/>
        </w:rPr>
        <w:t xml:space="preserve"> αυτό που κ</w:t>
      </w:r>
      <w:r>
        <w:rPr>
          <w:rFonts w:eastAsia="Times New Roman"/>
          <w:szCs w:val="24"/>
        </w:rPr>
        <w:t xml:space="preserve">ατέθεσα, διάταξη την οποία είχατε υποστηρίξει κι εσείς. </w:t>
      </w:r>
    </w:p>
    <w:p w14:paraId="20A4EC81" w14:textId="77777777" w:rsidR="005D4821" w:rsidRDefault="006B233D">
      <w:pPr>
        <w:spacing w:line="600" w:lineRule="auto"/>
        <w:ind w:firstLine="720"/>
        <w:jc w:val="both"/>
        <w:rPr>
          <w:rFonts w:eastAsia="Times New Roman"/>
          <w:szCs w:val="24"/>
        </w:rPr>
      </w:pPr>
      <w:r w:rsidRPr="006C4640">
        <w:rPr>
          <w:rFonts w:eastAsia="Times New Roman"/>
          <w:b/>
          <w:szCs w:val="24"/>
        </w:rPr>
        <w:t>ΧΡΗΣΤΟΣ ΚΑΤΣΩΤΗΣ:</w:t>
      </w:r>
      <w:r>
        <w:rPr>
          <w:rFonts w:eastAsia="Times New Roman"/>
          <w:szCs w:val="24"/>
        </w:rPr>
        <w:t xml:space="preserve"> Να πω κι εγώ ότι η τελευταία τροπολογία, κύριε Πρόεδρε, είναι προκλητική, δηλαδή το να πάει το αντίτιμο σε βάθος χρόνου ύστερα από τα «δωράκια» που έγιναν. Έρχονται οι διευκολύνσεις</w:t>
      </w:r>
      <w:r>
        <w:rPr>
          <w:rFonts w:eastAsia="Times New Roman"/>
          <w:szCs w:val="24"/>
        </w:rPr>
        <w:t xml:space="preserve"> αυτές κι είναι πρόκληση το να έρχεται αυτή η τροπολογία. </w:t>
      </w:r>
    </w:p>
    <w:p w14:paraId="20A4EC82" w14:textId="77777777" w:rsidR="005D4821" w:rsidRDefault="006B233D">
      <w:pPr>
        <w:spacing w:line="600" w:lineRule="auto"/>
        <w:ind w:firstLine="720"/>
        <w:jc w:val="both"/>
        <w:rPr>
          <w:rFonts w:eastAsia="Times New Roman"/>
          <w:szCs w:val="24"/>
        </w:rPr>
      </w:pPr>
      <w:r w:rsidRPr="00D042B6">
        <w:rPr>
          <w:rFonts w:eastAsia="Times New Roman"/>
          <w:b/>
          <w:szCs w:val="24"/>
        </w:rPr>
        <w:t>ΜΑΡΙΛΙΖΑ ΞΕΝΟΓΙΑΝΝΑΚΟΠΟΥΛΟΥ (Υπουργός Διοικητικής Ανασυγκρότησης):</w:t>
      </w:r>
      <w:r>
        <w:rPr>
          <w:rFonts w:eastAsia="Times New Roman"/>
          <w:szCs w:val="24"/>
        </w:rPr>
        <w:t xml:space="preserve"> Δεν είναι για σήμερα, δεν αναφέρεται στο σημερινό νομοσχέδιο...</w:t>
      </w:r>
    </w:p>
    <w:p w14:paraId="20A4EC83" w14:textId="77777777" w:rsidR="005D4821" w:rsidRDefault="006B233D">
      <w:pPr>
        <w:spacing w:line="600" w:lineRule="auto"/>
        <w:ind w:firstLine="720"/>
        <w:jc w:val="both"/>
        <w:rPr>
          <w:rFonts w:eastAsia="Times New Roman"/>
          <w:szCs w:val="24"/>
        </w:rPr>
      </w:pPr>
      <w:r>
        <w:rPr>
          <w:rFonts w:eastAsia="Times New Roman"/>
          <w:b/>
          <w:szCs w:val="24"/>
        </w:rPr>
        <w:t>ΓΕΩΡΓΙΟΣ ΓΕΩΡΓΑΝΤΑΣ:</w:t>
      </w:r>
      <w:r>
        <w:rPr>
          <w:rFonts w:eastAsia="Times New Roman"/>
          <w:szCs w:val="24"/>
        </w:rPr>
        <w:t xml:space="preserve"> Είναι της </w:t>
      </w:r>
      <w:r>
        <w:rPr>
          <w:rFonts w:eastAsia="Times New Roman"/>
          <w:szCs w:val="24"/>
        </w:rPr>
        <w:t xml:space="preserve">Κυβερνήσεώς </w:t>
      </w:r>
      <w:r>
        <w:rPr>
          <w:rFonts w:eastAsia="Times New Roman"/>
          <w:szCs w:val="24"/>
        </w:rPr>
        <w:t xml:space="preserve">σας. </w:t>
      </w:r>
    </w:p>
    <w:p w14:paraId="20A4EC84" w14:textId="77777777" w:rsidR="005D4821" w:rsidRDefault="006B233D">
      <w:pPr>
        <w:spacing w:line="600" w:lineRule="auto"/>
        <w:ind w:firstLine="720"/>
        <w:jc w:val="both"/>
        <w:rPr>
          <w:rFonts w:eastAsia="Times New Roman"/>
          <w:szCs w:val="24"/>
        </w:rPr>
      </w:pPr>
      <w:r w:rsidRPr="006C4640">
        <w:rPr>
          <w:rFonts w:eastAsia="Times New Roman"/>
          <w:b/>
          <w:szCs w:val="24"/>
        </w:rPr>
        <w:lastRenderedPageBreak/>
        <w:t>ΠΡΟΕΔΡΕΥΩΝ (Γεώργ</w:t>
      </w:r>
      <w:r w:rsidRPr="006C4640">
        <w:rPr>
          <w:rFonts w:eastAsia="Times New Roman"/>
          <w:b/>
          <w:szCs w:val="24"/>
        </w:rPr>
        <w:t>ιος Βαρεμένος):</w:t>
      </w:r>
      <w:r>
        <w:rPr>
          <w:rFonts w:eastAsia="Times New Roman"/>
          <w:szCs w:val="24"/>
        </w:rPr>
        <w:t xml:space="preserve"> Καθίστε κάτω, κύριε Γεωργαντά. Σας έχει γίνει συνήθεια. Προχθές είχε ακροαματικότητα. Σήμερα δεν έχει. </w:t>
      </w:r>
    </w:p>
    <w:p w14:paraId="20A4EC85" w14:textId="77777777" w:rsidR="005D4821" w:rsidRDefault="006B233D">
      <w:pPr>
        <w:spacing w:line="600" w:lineRule="auto"/>
        <w:ind w:firstLine="720"/>
        <w:jc w:val="both"/>
        <w:rPr>
          <w:rFonts w:eastAsia="Times New Roman"/>
          <w:szCs w:val="24"/>
        </w:rPr>
      </w:pPr>
      <w:r>
        <w:rPr>
          <w:rFonts w:eastAsia="Times New Roman"/>
          <w:b/>
          <w:szCs w:val="24"/>
        </w:rPr>
        <w:t>ΓΕΩΡΓΙΟΣ ΓΕΩΡΓΑΝΤΑΣ:</w:t>
      </w:r>
      <w:r>
        <w:rPr>
          <w:rFonts w:eastAsia="Times New Roman"/>
          <w:szCs w:val="24"/>
        </w:rPr>
        <w:t xml:space="preserve"> Είναι ο τρόπος που φέρεστε απέναντι στο ΑΣΕΠ. Αυτό θέλω να πω. </w:t>
      </w:r>
    </w:p>
    <w:p w14:paraId="20A4EC86" w14:textId="77777777" w:rsidR="005D4821" w:rsidRDefault="006B233D">
      <w:pPr>
        <w:spacing w:line="600" w:lineRule="auto"/>
        <w:ind w:firstLine="720"/>
        <w:jc w:val="both"/>
        <w:rPr>
          <w:rFonts w:eastAsia="Times New Roman"/>
          <w:szCs w:val="24"/>
        </w:rPr>
      </w:pPr>
      <w:r w:rsidRPr="006C4640">
        <w:rPr>
          <w:rFonts w:eastAsia="Times New Roman"/>
          <w:b/>
          <w:szCs w:val="24"/>
        </w:rPr>
        <w:t>ΠΡΟΕΔΡΕΥΩΝ (Γεώργιος Βαρεμένος):</w:t>
      </w:r>
      <w:r>
        <w:rPr>
          <w:rFonts w:eastAsia="Times New Roman"/>
          <w:szCs w:val="24"/>
        </w:rPr>
        <w:t xml:space="preserve"> Το πήραμε το λεπτό</w:t>
      </w:r>
      <w:r>
        <w:rPr>
          <w:rFonts w:eastAsia="Times New Roman"/>
          <w:szCs w:val="24"/>
        </w:rPr>
        <w:t xml:space="preserve"> της δημοσιότητας. </w:t>
      </w:r>
    </w:p>
    <w:p w14:paraId="20A4EC87" w14:textId="77777777" w:rsidR="005D4821" w:rsidRDefault="006B233D">
      <w:pPr>
        <w:spacing w:line="600" w:lineRule="auto"/>
        <w:ind w:firstLine="720"/>
        <w:jc w:val="both"/>
        <w:rPr>
          <w:rFonts w:eastAsia="Times New Roman"/>
          <w:szCs w:val="24"/>
        </w:rPr>
      </w:pPr>
      <w:r>
        <w:rPr>
          <w:rFonts w:eastAsia="Times New Roman"/>
          <w:b/>
          <w:szCs w:val="24"/>
        </w:rPr>
        <w:t>ΠΑΝΑΓΙΩΤΑ ΚΟΖΟΜΠΟΛΗ</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ΑΜΑΝΑΤΙΔΗ:</w:t>
      </w:r>
      <w:r>
        <w:rPr>
          <w:rFonts w:eastAsia="Times New Roman"/>
          <w:szCs w:val="24"/>
        </w:rPr>
        <w:t xml:space="preserve"> Κύριε Πρόεδρε, θα ήθελα τον λόγο για τριάντα δεύτερα. </w:t>
      </w:r>
    </w:p>
    <w:p w14:paraId="20A4EC88" w14:textId="77777777" w:rsidR="005D4821" w:rsidRDefault="006B233D">
      <w:pPr>
        <w:spacing w:line="600" w:lineRule="auto"/>
        <w:ind w:firstLine="720"/>
        <w:jc w:val="both"/>
        <w:rPr>
          <w:rFonts w:eastAsia="Times New Roman"/>
          <w:szCs w:val="24"/>
        </w:rPr>
      </w:pPr>
      <w:r w:rsidRPr="006C4640">
        <w:rPr>
          <w:rFonts w:eastAsia="Times New Roman"/>
          <w:b/>
          <w:szCs w:val="24"/>
        </w:rPr>
        <w:t>ΠΡΟΕΔΡΕΥΩΝ (Γεώργιος Βαρεμένος):</w:t>
      </w:r>
      <w:r>
        <w:rPr>
          <w:rFonts w:eastAsia="Times New Roman"/>
          <w:b/>
          <w:szCs w:val="24"/>
        </w:rPr>
        <w:t xml:space="preserve"> </w:t>
      </w:r>
      <w:r>
        <w:rPr>
          <w:rFonts w:eastAsia="Times New Roman"/>
          <w:szCs w:val="24"/>
        </w:rPr>
        <w:t xml:space="preserve">Ορίστε, κυρία </w:t>
      </w:r>
      <w:proofErr w:type="spellStart"/>
      <w:r>
        <w:rPr>
          <w:rFonts w:eastAsia="Times New Roman"/>
          <w:szCs w:val="24"/>
        </w:rPr>
        <w:t>Κοζομπόλη</w:t>
      </w:r>
      <w:proofErr w:type="spellEnd"/>
      <w:r>
        <w:rPr>
          <w:rFonts w:eastAsia="Times New Roman"/>
          <w:szCs w:val="24"/>
        </w:rPr>
        <w:t xml:space="preserve">. </w:t>
      </w:r>
    </w:p>
    <w:p w14:paraId="20A4EC89" w14:textId="77777777" w:rsidR="005D4821" w:rsidRDefault="006B233D">
      <w:pPr>
        <w:spacing w:line="600" w:lineRule="auto"/>
        <w:ind w:firstLine="720"/>
        <w:jc w:val="both"/>
        <w:rPr>
          <w:rFonts w:eastAsia="Times New Roman"/>
          <w:szCs w:val="24"/>
        </w:rPr>
      </w:pPr>
      <w:r>
        <w:rPr>
          <w:rFonts w:eastAsia="Times New Roman"/>
          <w:b/>
          <w:szCs w:val="24"/>
        </w:rPr>
        <w:t>ΠΑΝΑΓΙΩΤΑ ΚΟΖΟΜΠΟΛΗ</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ΑΜΑΝΑΤΙΔΗ: </w:t>
      </w:r>
      <w:r>
        <w:rPr>
          <w:rFonts w:eastAsia="Times New Roman"/>
          <w:szCs w:val="24"/>
        </w:rPr>
        <w:t xml:space="preserve">Υπέβαλα μια τροπολογία που αφορά την επιτροπή εποπτείας παιγνίων, να μην ισχύσει ο νόμος για την κινητικότητα για ένα έτος ακόμα λόγω της δυσκολίας στελέχωσής της. Επειδή βλέποντάς την ο Υπουργός Ευκλείδης </w:t>
      </w:r>
      <w:proofErr w:type="spellStart"/>
      <w:r>
        <w:rPr>
          <w:rFonts w:eastAsia="Times New Roman"/>
          <w:szCs w:val="24"/>
        </w:rPr>
        <w:t>Τσακαλώτος</w:t>
      </w:r>
      <w:proofErr w:type="spellEnd"/>
      <w:r>
        <w:rPr>
          <w:rFonts w:eastAsia="Times New Roman"/>
          <w:szCs w:val="24"/>
        </w:rPr>
        <w:t xml:space="preserve"> είδε ότι χρειάζεται κάποιες τροποποιήσε</w:t>
      </w:r>
      <w:r>
        <w:rPr>
          <w:rFonts w:eastAsia="Times New Roman"/>
          <w:szCs w:val="24"/>
        </w:rPr>
        <w:t xml:space="preserve">ις για να τη δεχθεί, την αποσύρω και θα την επαναφέρω. </w:t>
      </w:r>
    </w:p>
    <w:p w14:paraId="20A4EC8A" w14:textId="77777777" w:rsidR="005D4821" w:rsidRDefault="006B233D">
      <w:pPr>
        <w:spacing w:line="600" w:lineRule="auto"/>
        <w:ind w:firstLine="720"/>
        <w:jc w:val="both"/>
        <w:rPr>
          <w:rFonts w:eastAsia="Times New Roman"/>
          <w:szCs w:val="24"/>
        </w:rPr>
      </w:pPr>
      <w:r>
        <w:rPr>
          <w:rFonts w:eastAsia="Times New Roman"/>
          <w:szCs w:val="24"/>
        </w:rPr>
        <w:lastRenderedPageBreak/>
        <w:t>Είναι η τροπολογία με γενικό αριθμό 1939 και ειδικό 32.</w:t>
      </w:r>
    </w:p>
    <w:p w14:paraId="20A4EC8B" w14:textId="77777777" w:rsidR="005D4821" w:rsidRDefault="006B233D">
      <w:pPr>
        <w:spacing w:line="600" w:lineRule="auto"/>
        <w:ind w:firstLine="720"/>
        <w:jc w:val="both"/>
        <w:rPr>
          <w:rFonts w:eastAsia="Times New Roman"/>
          <w:szCs w:val="24"/>
        </w:rPr>
      </w:pPr>
      <w:r>
        <w:rPr>
          <w:rFonts w:eastAsia="Times New Roman"/>
          <w:szCs w:val="24"/>
        </w:rPr>
        <w:t>Ευχαριστώ πολύ.</w:t>
      </w:r>
    </w:p>
    <w:p w14:paraId="20A4EC8C" w14:textId="77777777" w:rsidR="005D4821" w:rsidRDefault="006B233D">
      <w:pPr>
        <w:spacing w:line="600" w:lineRule="auto"/>
        <w:ind w:firstLine="720"/>
        <w:jc w:val="both"/>
        <w:rPr>
          <w:rFonts w:eastAsia="Times New Roman"/>
          <w:szCs w:val="24"/>
        </w:rPr>
      </w:pPr>
      <w:r w:rsidRPr="006C4640">
        <w:rPr>
          <w:rFonts w:eastAsia="Times New Roman"/>
          <w:b/>
          <w:szCs w:val="24"/>
        </w:rPr>
        <w:t>ΠΡΟΕΔΡΕΥΩΝ (Γεώργιος Βαρεμένος):</w:t>
      </w:r>
      <w:r>
        <w:rPr>
          <w:rFonts w:eastAsia="Times New Roman"/>
          <w:b/>
          <w:szCs w:val="24"/>
        </w:rPr>
        <w:t xml:space="preserve"> </w:t>
      </w:r>
      <w:r>
        <w:rPr>
          <w:rFonts w:eastAsia="Times New Roman"/>
          <w:szCs w:val="24"/>
        </w:rPr>
        <w:t xml:space="preserve">Ο κ. </w:t>
      </w:r>
      <w:proofErr w:type="spellStart"/>
      <w:r>
        <w:rPr>
          <w:rFonts w:eastAsia="Times New Roman"/>
          <w:szCs w:val="24"/>
        </w:rPr>
        <w:t>Μπαλλής</w:t>
      </w:r>
      <w:proofErr w:type="spellEnd"/>
      <w:r>
        <w:rPr>
          <w:rFonts w:eastAsia="Times New Roman"/>
          <w:szCs w:val="24"/>
        </w:rPr>
        <w:t xml:space="preserve"> από τον ΣΥΡΙΖΑ έχει τον λόγο.</w:t>
      </w:r>
    </w:p>
    <w:p w14:paraId="20A4EC8D" w14:textId="77777777" w:rsidR="005D4821" w:rsidRDefault="006B233D">
      <w:pPr>
        <w:spacing w:line="600" w:lineRule="auto"/>
        <w:ind w:firstLine="720"/>
        <w:jc w:val="both"/>
        <w:rPr>
          <w:rFonts w:eastAsia="Times New Roman"/>
          <w:szCs w:val="24"/>
        </w:rPr>
      </w:pPr>
      <w:r w:rsidRPr="00750A26">
        <w:rPr>
          <w:rFonts w:eastAsia="Times New Roman"/>
          <w:b/>
          <w:szCs w:val="24"/>
        </w:rPr>
        <w:t xml:space="preserve">ΣΥΜΕΩΝ </w:t>
      </w:r>
      <w:r>
        <w:rPr>
          <w:rFonts w:eastAsia="Times New Roman"/>
          <w:b/>
          <w:szCs w:val="24"/>
        </w:rPr>
        <w:t xml:space="preserve">(ΜΑΚΗΣ) </w:t>
      </w:r>
      <w:r w:rsidRPr="00750A26">
        <w:rPr>
          <w:rFonts w:eastAsia="Times New Roman"/>
          <w:b/>
          <w:szCs w:val="24"/>
        </w:rPr>
        <w:t>ΜΠΑΛΛΗΣ:</w:t>
      </w:r>
      <w:r>
        <w:rPr>
          <w:rFonts w:eastAsia="Times New Roman"/>
          <w:szCs w:val="24"/>
        </w:rPr>
        <w:t xml:space="preserve"> Ευχαριστώ πολύ, κύριε Πρόεδρ</w:t>
      </w:r>
      <w:r>
        <w:rPr>
          <w:rFonts w:eastAsia="Times New Roman"/>
          <w:szCs w:val="24"/>
        </w:rPr>
        <w:t>ε.</w:t>
      </w:r>
    </w:p>
    <w:p w14:paraId="20A4EC8E" w14:textId="77777777" w:rsidR="005D4821" w:rsidRDefault="006B233D">
      <w:pPr>
        <w:spacing w:line="600" w:lineRule="auto"/>
        <w:ind w:firstLine="720"/>
        <w:jc w:val="both"/>
        <w:rPr>
          <w:rFonts w:eastAsia="Times New Roman"/>
          <w:szCs w:val="24"/>
        </w:rPr>
      </w:pPr>
      <w:r>
        <w:rPr>
          <w:rFonts w:eastAsia="Times New Roman"/>
          <w:szCs w:val="24"/>
        </w:rPr>
        <w:t>Είναι παλιά η τροπολογία αυτή που αναφέρατε, κύριε Γεωργαντά. Δημιουργήθηκε παρεξήγηση ότι είναι σημερινή. Συ</w:t>
      </w:r>
      <w:r>
        <w:rPr>
          <w:rFonts w:eastAsia="Times New Roman"/>
          <w:szCs w:val="24"/>
        </w:rPr>
        <w:t>γ</w:t>
      </w:r>
      <w:r>
        <w:rPr>
          <w:rFonts w:eastAsia="Times New Roman"/>
          <w:szCs w:val="24"/>
        </w:rPr>
        <w:t xml:space="preserve">γνώμη που το λέω. Δεν είναι σημερινή τροπολογία αυτή που αναφέρατε. Είναι πολύ παλιά. </w:t>
      </w:r>
    </w:p>
    <w:p w14:paraId="20A4EC8F" w14:textId="77777777" w:rsidR="005D4821" w:rsidRDefault="006B233D">
      <w:pPr>
        <w:spacing w:line="600" w:lineRule="auto"/>
        <w:ind w:firstLine="720"/>
        <w:jc w:val="both"/>
        <w:rPr>
          <w:rFonts w:eastAsia="Times New Roman"/>
          <w:szCs w:val="24"/>
        </w:rPr>
      </w:pPr>
      <w:r>
        <w:rPr>
          <w:rFonts w:eastAsia="Times New Roman"/>
          <w:b/>
          <w:szCs w:val="24"/>
        </w:rPr>
        <w:t>ΓΕΩΡΓΙΟΣ ΓΕΩΡΓΑΝΤΑΣ:</w:t>
      </w:r>
      <w:r>
        <w:rPr>
          <w:rFonts w:eastAsia="Times New Roman"/>
          <w:szCs w:val="24"/>
        </w:rPr>
        <w:t xml:space="preserve"> Της δικής σας Κυβέρνησης είναι. Παρ</w:t>
      </w:r>
      <w:r>
        <w:rPr>
          <w:rFonts w:eastAsia="Times New Roman"/>
          <w:szCs w:val="24"/>
        </w:rPr>
        <w:t>αγράφηκε;</w:t>
      </w:r>
    </w:p>
    <w:p w14:paraId="20A4EC90" w14:textId="77777777" w:rsidR="005D4821" w:rsidRDefault="006B233D">
      <w:pPr>
        <w:spacing w:line="600" w:lineRule="auto"/>
        <w:ind w:firstLine="720"/>
        <w:jc w:val="both"/>
        <w:rPr>
          <w:rFonts w:eastAsia="Times New Roman"/>
          <w:szCs w:val="24"/>
        </w:rPr>
      </w:pPr>
      <w:r>
        <w:rPr>
          <w:rFonts w:eastAsia="Times New Roman"/>
          <w:b/>
          <w:szCs w:val="24"/>
        </w:rPr>
        <w:t xml:space="preserve">ΣΥΜΕΩΝ </w:t>
      </w:r>
      <w:r>
        <w:rPr>
          <w:rFonts w:eastAsia="Times New Roman"/>
          <w:b/>
          <w:szCs w:val="24"/>
        </w:rPr>
        <w:t xml:space="preserve">(ΜΑΚΗΣ) </w:t>
      </w:r>
      <w:r w:rsidRPr="00750A26">
        <w:rPr>
          <w:rFonts w:eastAsia="Times New Roman"/>
          <w:b/>
          <w:szCs w:val="24"/>
        </w:rPr>
        <w:t>ΜΠΑΛΛΗΣ:</w:t>
      </w:r>
      <w:r>
        <w:rPr>
          <w:rFonts w:eastAsia="Times New Roman"/>
          <w:szCs w:val="24"/>
        </w:rPr>
        <w:t xml:space="preserve"> Να πάμε, όμως, στα σημερινά. </w:t>
      </w:r>
    </w:p>
    <w:p w14:paraId="20A4EC91" w14:textId="77777777" w:rsidR="005D4821" w:rsidRDefault="006B233D">
      <w:pPr>
        <w:spacing w:line="600" w:lineRule="auto"/>
        <w:ind w:firstLine="720"/>
        <w:jc w:val="both"/>
        <w:rPr>
          <w:rFonts w:eastAsia="Times New Roman"/>
          <w:szCs w:val="24"/>
        </w:rPr>
      </w:pPr>
      <w:r>
        <w:rPr>
          <w:rFonts w:eastAsia="Times New Roman"/>
          <w:szCs w:val="24"/>
        </w:rPr>
        <w:t xml:space="preserve">Κυρίες και κύριοι συνάδελφοι, αισθάνομαι την ανάγκη να επισημάνω μια αδικία που έγινε σήμερα σε βάρος εισηγητών και </w:t>
      </w:r>
      <w:r>
        <w:rPr>
          <w:rFonts w:eastAsia="Times New Roman"/>
          <w:szCs w:val="24"/>
        </w:rPr>
        <w:lastRenderedPageBreak/>
        <w:t xml:space="preserve">ομιλητών από τη λοιπή αντιπολίτευση, πλην της Νέας Δημοκρατίας, διότι είχαν </w:t>
      </w:r>
      <w:r>
        <w:rPr>
          <w:rFonts w:eastAsia="Times New Roman"/>
          <w:szCs w:val="24"/>
        </w:rPr>
        <w:t xml:space="preserve">την «ατυχία» να μιλήσουν πριν έρθει εδώ ο κ. </w:t>
      </w:r>
      <w:proofErr w:type="spellStart"/>
      <w:r>
        <w:rPr>
          <w:rFonts w:eastAsia="Times New Roman"/>
          <w:szCs w:val="24"/>
        </w:rPr>
        <w:t>Τσακαλώτος</w:t>
      </w:r>
      <w:proofErr w:type="spellEnd"/>
      <w:r>
        <w:rPr>
          <w:rFonts w:eastAsia="Times New Roman"/>
          <w:szCs w:val="24"/>
        </w:rPr>
        <w:t xml:space="preserve"> και γνωστοποιήσει στο Σώμα την είδηση της επιτυχημένης εξόδου στην αγορά. Αντλήσαμε 2,5 δισεκατομμύρια, όπως μας είπε, με επιτόκιο 3,6%. </w:t>
      </w:r>
    </w:p>
    <w:p w14:paraId="20A4EC92" w14:textId="77777777" w:rsidR="005D4821" w:rsidRDefault="006B233D">
      <w:pPr>
        <w:spacing w:line="600" w:lineRule="auto"/>
        <w:ind w:firstLine="720"/>
        <w:jc w:val="both"/>
        <w:rPr>
          <w:rFonts w:eastAsia="Times New Roman"/>
          <w:szCs w:val="24"/>
        </w:rPr>
      </w:pPr>
      <w:r>
        <w:rPr>
          <w:rFonts w:eastAsia="Times New Roman"/>
          <w:szCs w:val="24"/>
        </w:rPr>
        <w:t>Το βάρος της αποδόμησης αυτής της επιτυχούς εξόδου και της θετ</w:t>
      </w:r>
      <w:r>
        <w:rPr>
          <w:rFonts w:eastAsia="Times New Roman"/>
          <w:szCs w:val="24"/>
        </w:rPr>
        <w:t>ικής είδησης έπεσε στον κ. Βορίδη που ήταν ο αμέσως επόμενος ομιλητής. Σε ό,τι αφορά μεν τη Νέα Δημοκρατία, λογικό είναι, είναι ένας εκ των τριών πυλώνων διαμόρφωσης της κομματικής γραμμής και της έκφρασης των θέσεων και των απόψεων της Νέας Δημοκρατίας. Σ</w:t>
      </w:r>
      <w:r>
        <w:rPr>
          <w:rFonts w:eastAsia="Times New Roman"/>
          <w:szCs w:val="24"/>
        </w:rPr>
        <w:t>ε ό,τι αφορά όμως το ότι ανέλαβε ο ίδιος εξ ονόματος της Αντιπολίτευσης αυτό το βάρος για τα υπόλοιπα κόμματα, αυτό εννοώ ότι ήταν μια κάποια αδικία.</w:t>
      </w:r>
    </w:p>
    <w:p w14:paraId="20A4EC93" w14:textId="77777777" w:rsidR="005D4821" w:rsidRDefault="006B233D">
      <w:pPr>
        <w:spacing w:line="600" w:lineRule="auto"/>
        <w:ind w:firstLine="720"/>
        <w:jc w:val="both"/>
        <w:rPr>
          <w:rFonts w:eastAsia="Times New Roman"/>
          <w:szCs w:val="24"/>
        </w:rPr>
      </w:pPr>
      <w:r>
        <w:rPr>
          <w:rFonts w:eastAsia="Times New Roman"/>
          <w:szCs w:val="24"/>
        </w:rPr>
        <w:t>Τι είπε επιχειρώντας αυτή την αποδόμηση ο κ. Βορίδης; Κατ’ αρχάς είπε ότι ήταν λίγα και ήρθαν αργά. Ήταν λ</w:t>
      </w:r>
      <w:r>
        <w:rPr>
          <w:rFonts w:eastAsia="Times New Roman"/>
          <w:szCs w:val="24"/>
        </w:rPr>
        <w:t xml:space="preserve">ίγα τα 2,5 δισεκατομμύρια. Για 2 δισεκατομμύρια πηγαίναμε. Και ήρθαν αργά. </w:t>
      </w:r>
    </w:p>
    <w:p w14:paraId="20A4EC94" w14:textId="77777777" w:rsidR="005D4821" w:rsidRDefault="006B233D">
      <w:pPr>
        <w:spacing w:line="600" w:lineRule="auto"/>
        <w:ind w:firstLine="720"/>
        <w:jc w:val="both"/>
        <w:rPr>
          <w:rFonts w:eastAsia="Times New Roman"/>
          <w:szCs w:val="24"/>
        </w:rPr>
      </w:pPr>
      <w:r>
        <w:rPr>
          <w:rFonts w:eastAsia="Times New Roman"/>
          <w:szCs w:val="24"/>
        </w:rPr>
        <w:lastRenderedPageBreak/>
        <w:t xml:space="preserve">Επιχείρησε τις συγκρίσεις λέγοντας κατ’ αρχάς ότι το επιτόκιο του 3,6% ήταν πολύ υψηλό. Μάλιστα. Για να θυμηθούμε, το αντίστοιχο πενταετές τη χρονιά του </w:t>
      </w:r>
      <w:r>
        <w:rPr>
          <w:rFonts w:eastAsia="Times New Roman"/>
          <w:szCs w:val="24"/>
          <w:lang w:val="en-US"/>
        </w:rPr>
        <w:t>success</w:t>
      </w:r>
      <w:r w:rsidRPr="008E7B07">
        <w:rPr>
          <w:rFonts w:eastAsia="Times New Roman"/>
          <w:szCs w:val="24"/>
        </w:rPr>
        <w:t xml:space="preserve"> </w:t>
      </w:r>
      <w:r>
        <w:rPr>
          <w:rFonts w:eastAsia="Times New Roman"/>
          <w:szCs w:val="24"/>
          <w:lang w:val="en-US"/>
        </w:rPr>
        <w:t>story</w:t>
      </w:r>
      <w:r>
        <w:rPr>
          <w:rFonts w:eastAsia="Times New Roman"/>
          <w:szCs w:val="24"/>
        </w:rPr>
        <w:t xml:space="preserve"> και της μεγάλ</w:t>
      </w:r>
      <w:r>
        <w:rPr>
          <w:rFonts w:eastAsia="Times New Roman"/>
          <w:szCs w:val="24"/>
        </w:rPr>
        <w:t xml:space="preserve">ης επανόδου στην ανάπτυξη -της </w:t>
      </w:r>
      <w:r>
        <w:rPr>
          <w:rFonts w:eastAsia="Times New Roman"/>
          <w:szCs w:val="24"/>
        </w:rPr>
        <w:t xml:space="preserve">κυβέρνησης </w:t>
      </w:r>
      <w:r>
        <w:rPr>
          <w:rFonts w:eastAsia="Times New Roman"/>
          <w:szCs w:val="24"/>
        </w:rPr>
        <w:t>Σαμαρά, εννοώ- τι επιτόκιο είχε; Τώρα είχε 3,6%. Το 2014, αν θυμάμαι καλά, ήταν 4,95%, κύριε Βορίδη. Η σύγκριση, λοιπόν, είναι καταλυτική. Και γι’ αυτό δεν το αναφέρατε. Αντιθέτως επιχειρήσατε να συγκρίνετε το 3,6%</w:t>
      </w:r>
      <w:r>
        <w:rPr>
          <w:rFonts w:eastAsia="Times New Roman"/>
          <w:szCs w:val="24"/>
        </w:rPr>
        <w:t xml:space="preserve"> με τα επιτόκια της Πορτογαλίας, λέγοντας ότι η Πορτογαλία πέτυχε ένα επιτόκιο 1%. Στο δεκαετές της ήταν 1,90%. </w:t>
      </w:r>
    </w:p>
    <w:p w14:paraId="20A4EC95" w14:textId="77777777" w:rsidR="005D4821" w:rsidRDefault="006B233D">
      <w:pPr>
        <w:spacing w:line="600" w:lineRule="auto"/>
        <w:ind w:firstLine="720"/>
        <w:jc w:val="both"/>
        <w:rPr>
          <w:rFonts w:eastAsia="Times New Roman"/>
          <w:szCs w:val="24"/>
        </w:rPr>
      </w:pPr>
      <w:r>
        <w:rPr>
          <w:rFonts w:eastAsia="Times New Roman"/>
          <w:szCs w:val="24"/>
        </w:rPr>
        <w:t xml:space="preserve">Είναι ατυχής αυτή η σύγκριση. Διότι είναι άλλο πράγμα το χρέος, η προσπάθεια εξόδου στην αγορά και η κατάσταση στην Ελλάδα απ’ ό,τι είναι στην </w:t>
      </w:r>
      <w:r>
        <w:rPr>
          <w:rFonts w:eastAsia="Times New Roman"/>
          <w:szCs w:val="24"/>
        </w:rPr>
        <w:t xml:space="preserve">Πορτογαλία. Κατ’ αρχάς στη σύγκριση δεν μπαίνει το επιτόκιο. Μπαίνει το </w:t>
      </w:r>
      <w:r>
        <w:rPr>
          <w:rFonts w:eastAsia="Times New Roman"/>
          <w:szCs w:val="24"/>
          <w:lang w:val="en-US"/>
        </w:rPr>
        <w:t>spread</w:t>
      </w:r>
      <w:r w:rsidRPr="008E7B07">
        <w:rPr>
          <w:rFonts w:eastAsia="Times New Roman"/>
          <w:szCs w:val="24"/>
        </w:rPr>
        <w:t xml:space="preserve">. </w:t>
      </w:r>
      <w:r>
        <w:rPr>
          <w:rFonts w:eastAsia="Times New Roman"/>
          <w:szCs w:val="24"/>
        </w:rPr>
        <w:t xml:space="preserve">Να συγκρίνουμε τα </w:t>
      </w:r>
      <w:r>
        <w:rPr>
          <w:rFonts w:eastAsia="Times New Roman"/>
          <w:szCs w:val="24"/>
          <w:lang w:val="en-US"/>
        </w:rPr>
        <w:t>spreads</w:t>
      </w:r>
      <w:r>
        <w:rPr>
          <w:rFonts w:eastAsia="Times New Roman"/>
          <w:szCs w:val="24"/>
        </w:rPr>
        <w:t>, να συγκρίνουμε τη διαφορά βάσης, για να δούμε κατά πόσον απέχει η μια προσπάθεια από την άλλη. Δεν θα συγκρίνουμε το 3,6% με το 1% όπως είπατε εσείς,</w:t>
      </w:r>
      <w:r>
        <w:rPr>
          <w:rFonts w:eastAsia="Times New Roman"/>
          <w:szCs w:val="24"/>
        </w:rPr>
        <w:t xml:space="preserve"> το οποίο δεν είναι 1%.</w:t>
      </w:r>
    </w:p>
    <w:p w14:paraId="20A4EC96" w14:textId="77777777" w:rsidR="005D4821" w:rsidRDefault="006B233D">
      <w:pPr>
        <w:spacing w:line="600" w:lineRule="auto"/>
        <w:ind w:firstLine="720"/>
        <w:jc w:val="both"/>
        <w:rPr>
          <w:rFonts w:eastAsia="Times New Roman"/>
          <w:szCs w:val="24"/>
        </w:rPr>
      </w:pPr>
      <w:r w:rsidRPr="00050952">
        <w:rPr>
          <w:rFonts w:eastAsia="Times New Roman"/>
          <w:szCs w:val="24"/>
        </w:rPr>
        <w:lastRenderedPageBreak/>
        <w:t>Και γιατί δεν μπορούμε να τα συγκρίνουμε</w:t>
      </w:r>
      <w:r>
        <w:rPr>
          <w:rFonts w:eastAsia="Times New Roman"/>
          <w:szCs w:val="24"/>
        </w:rPr>
        <w:t>;</w:t>
      </w:r>
      <w:r w:rsidRPr="00050952">
        <w:rPr>
          <w:rFonts w:eastAsia="Times New Roman"/>
          <w:szCs w:val="24"/>
        </w:rPr>
        <w:t xml:space="preserve"> Κατ</w:t>
      </w:r>
      <w:r>
        <w:rPr>
          <w:rFonts w:eastAsia="Times New Roman"/>
          <w:szCs w:val="24"/>
        </w:rPr>
        <w:t xml:space="preserve">’ </w:t>
      </w:r>
      <w:r w:rsidRPr="00050952">
        <w:rPr>
          <w:rFonts w:eastAsia="Times New Roman"/>
          <w:szCs w:val="24"/>
        </w:rPr>
        <w:t>αρχάς</w:t>
      </w:r>
      <w:r w:rsidRPr="00E0711A">
        <w:rPr>
          <w:rFonts w:eastAsia="Times New Roman"/>
          <w:szCs w:val="24"/>
        </w:rPr>
        <w:t>,</w:t>
      </w:r>
      <w:r w:rsidRPr="00050952">
        <w:rPr>
          <w:rFonts w:eastAsia="Times New Roman"/>
          <w:szCs w:val="24"/>
        </w:rPr>
        <w:t xml:space="preserve"> δεν μιλάμε για το ίδιο χρέος</w:t>
      </w:r>
      <w:r>
        <w:rPr>
          <w:rFonts w:eastAsia="Times New Roman"/>
          <w:szCs w:val="24"/>
        </w:rPr>
        <w:t>.</w:t>
      </w:r>
      <w:r w:rsidRPr="00050952">
        <w:rPr>
          <w:rFonts w:eastAsia="Times New Roman"/>
          <w:szCs w:val="24"/>
        </w:rPr>
        <w:t xml:space="preserve"> Η διαφορά η μεγάλη</w:t>
      </w:r>
      <w:r>
        <w:rPr>
          <w:rFonts w:eastAsia="Times New Roman"/>
          <w:szCs w:val="24"/>
        </w:rPr>
        <w:t>,</w:t>
      </w:r>
      <w:r w:rsidRPr="00050952">
        <w:rPr>
          <w:rFonts w:eastAsia="Times New Roman"/>
          <w:szCs w:val="24"/>
        </w:rPr>
        <w:t xml:space="preserve"> </w:t>
      </w:r>
      <w:r>
        <w:rPr>
          <w:rFonts w:eastAsia="Times New Roman"/>
          <w:szCs w:val="24"/>
        </w:rPr>
        <w:t>όμως,</w:t>
      </w:r>
      <w:r w:rsidRPr="00050952">
        <w:rPr>
          <w:rFonts w:eastAsia="Times New Roman"/>
          <w:szCs w:val="24"/>
        </w:rPr>
        <w:t xml:space="preserve"> που κάνει</w:t>
      </w:r>
      <w:r>
        <w:rPr>
          <w:rFonts w:eastAsia="Times New Roman"/>
          <w:szCs w:val="24"/>
        </w:rPr>
        <w:t xml:space="preserve"> ανεπιτυχή</w:t>
      </w:r>
      <w:r w:rsidRPr="00050952">
        <w:rPr>
          <w:rFonts w:eastAsia="Times New Roman"/>
          <w:szCs w:val="24"/>
        </w:rPr>
        <w:t xml:space="preserve"> τη σύγκριση που επιχειρήσ</w:t>
      </w:r>
      <w:r>
        <w:rPr>
          <w:rFonts w:eastAsia="Times New Roman"/>
          <w:szCs w:val="24"/>
        </w:rPr>
        <w:t xml:space="preserve">ατε είναι ότι η Πορτογαλία έχει έξι με επτά </w:t>
      </w:r>
      <w:r w:rsidRPr="00050952">
        <w:rPr>
          <w:rFonts w:eastAsia="Times New Roman"/>
          <w:szCs w:val="24"/>
        </w:rPr>
        <w:t>φορές περισσότερ</w:t>
      </w:r>
      <w:r>
        <w:rPr>
          <w:rFonts w:eastAsia="Times New Roman"/>
          <w:szCs w:val="24"/>
        </w:rPr>
        <w:t>η</w:t>
      </w:r>
      <w:r w:rsidRPr="00050952">
        <w:rPr>
          <w:rFonts w:eastAsia="Times New Roman"/>
          <w:szCs w:val="24"/>
        </w:rPr>
        <w:t xml:space="preserve"> </w:t>
      </w:r>
      <w:r>
        <w:rPr>
          <w:rFonts w:eastAsia="Times New Roman"/>
          <w:szCs w:val="24"/>
        </w:rPr>
        <w:t xml:space="preserve">πιστοληπτική </w:t>
      </w:r>
      <w:r>
        <w:rPr>
          <w:rFonts w:eastAsia="Times New Roman"/>
          <w:szCs w:val="24"/>
        </w:rPr>
        <w:t>ικανότητα</w:t>
      </w:r>
      <w:r w:rsidRPr="00050952">
        <w:rPr>
          <w:rFonts w:eastAsia="Times New Roman"/>
          <w:szCs w:val="24"/>
        </w:rPr>
        <w:t xml:space="preserve"> από την Ελλάδα</w:t>
      </w:r>
      <w:r>
        <w:rPr>
          <w:rFonts w:eastAsia="Times New Roman"/>
          <w:szCs w:val="24"/>
        </w:rPr>
        <w:t>. Άρα, έχει άλλη δυνατότητα εξόδου</w:t>
      </w:r>
      <w:r w:rsidRPr="00050952">
        <w:rPr>
          <w:rFonts w:eastAsia="Times New Roman"/>
          <w:szCs w:val="24"/>
        </w:rPr>
        <w:t xml:space="preserve"> στην αγορά και </w:t>
      </w:r>
      <w:r>
        <w:rPr>
          <w:rFonts w:eastAsia="Times New Roman"/>
          <w:szCs w:val="24"/>
        </w:rPr>
        <w:t xml:space="preserve">με </w:t>
      </w:r>
      <w:r w:rsidRPr="00050952">
        <w:rPr>
          <w:rFonts w:eastAsia="Times New Roman"/>
          <w:szCs w:val="24"/>
        </w:rPr>
        <w:t>διαφορετικό</w:t>
      </w:r>
      <w:r>
        <w:rPr>
          <w:rFonts w:eastAsia="Times New Roman"/>
          <w:szCs w:val="24"/>
        </w:rPr>
        <w:t xml:space="preserve"> επιτόκιο. </w:t>
      </w:r>
    </w:p>
    <w:p w14:paraId="20A4EC97" w14:textId="77777777" w:rsidR="005D4821" w:rsidRDefault="006B233D">
      <w:pPr>
        <w:spacing w:line="600" w:lineRule="auto"/>
        <w:ind w:firstLine="720"/>
        <w:jc w:val="both"/>
        <w:rPr>
          <w:rFonts w:eastAsia="Times New Roman"/>
          <w:szCs w:val="24"/>
        </w:rPr>
      </w:pPr>
      <w:r>
        <w:rPr>
          <w:rFonts w:eastAsia="Times New Roman"/>
          <w:szCs w:val="24"/>
        </w:rPr>
        <w:t>Α</w:t>
      </w:r>
      <w:r w:rsidRPr="00050952">
        <w:rPr>
          <w:rFonts w:eastAsia="Times New Roman"/>
          <w:szCs w:val="24"/>
        </w:rPr>
        <w:t xml:space="preserve">υτή η διαφορά της πιστοληπτικής ικανότητας </w:t>
      </w:r>
      <w:r>
        <w:rPr>
          <w:rFonts w:eastAsia="Times New Roman"/>
          <w:szCs w:val="24"/>
        </w:rPr>
        <w:t>-</w:t>
      </w:r>
      <w:r w:rsidRPr="00050952">
        <w:rPr>
          <w:rFonts w:eastAsia="Times New Roman"/>
          <w:szCs w:val="24"/>
        </w:rPr>
        <w:t xml:space="preserve">έξι με επτά φορές είναι πάνω από </w:t>
      </w:r>
      <w:r>
        <w:rPr>
          <w:rFonts w:eastAsia="Times New Roman"/>
          <w:szCs w:val="24"/>
        </w:rPr>
        <w:t>ε</w:t>
      </w:r>
      <w:r w:rsidRPr="00050952">
        <w:rPr>
          <w:rFonts w:eastAsia="Times New Roman"/>
          <w:szCs w:val="24"/>
        </w:rPr>
        <w:t xml:space="preserve">μάς </w:t>
      </w:r>
      <w:r>
        <w:rPr>
          <w:rFonts w:eastAsia="Times New Roman"/>
          <w:szCs w:val="24"/>
        </w:rPr>
        <w:t xml:space="preserve">η </w:t>
      </w:r>
      <w:r w:rsidRPr="00050952">
        <w:rPr>
          <w:rFonts w:eastAsia="Times New Roman"/>
          <w:szCs w:val="24"/>
        </w:rPr>
        <w:t>Πορτογαλία</w:t>
      </w:r>
      <w:r>
        <w:rPr>
          <w:rFonts w:eastAsia="Times New Roman"/>
          <w:szCs w:val="24"/>
        </w:rPr>
        <w:t>-,</w:t>
      </w:r>
      <w:r w:rsidRPr="00050952">
        <w:rPr>
          <w:rFonts w:eastAsia="Times New Roman"/>
          <w:szCs w:val="24"/>
        </w:rPr>
        <w:t xml:space="preserve"> ακόμα και αν έχου</w:t>
      </w:r>
      <w:r>
        <w:rPr>
          <w:rFonts w:eastAsia="Times New Roman"/>
          <w:szCs w:val="24"/>
        </w:rPr>
        <w:t>με</w:t>
      </w:r>
      <w:r w:rsidRPr="00050952">
        <w:rPr>
          <w:rFonts w:eastAsia="Times New Roman"/>
          <w:szCs w:val="24"/>
        </w:rPr>
        <w:t xml:space="preserve"> μία συνεχή αναβάθμιση </w:t>
      </w:r>
      <w:r>
        <w:rPr>
          <w:rFonts w:eastAsia="Times New Roman"/>
          <w:szCs w:val="24"/>
        </w:rPr>
        <w:t xml:space="preserve">της </w:t>
      </w:r>
      <w:r w:rsidRPr="00050952">
        <w:rPr>
          <w:rFonts w:eastAsia="Times New Roman"/>
          <w:szCs w:val="24"/>
        </w:rPr>
        <w:t>πιστοληπτική</w:t>
      </w:r>
      <w:r w:rsidRPr="00050952">
        <w:rPr>
          <w:rFonts w:eastAsia="Times New Roman"/>
          <w:szCs w:val="24"/>
        </w:rPr>
        <w:t xml:space="preserve">ς ικανότητας </w:t>
      </w:r>
      <w:r>
        <w:rPr>
          <w:rFonts w:eastAsia="Times New Roman"/>
          <w:szCs w:val="24"/>
        </w:rPr>
        <w:t xml:space="preserve">της </w:t>
      </w:r>
      <w:r w:rsidRPr="00050952">
        <w:rPr>
          <w:rFonts w:eastAsia="Times New Roman"/>
          <w:szCs w:val="24"/>
        </w:rPr>
        <w:t>Ελλάδας ανά εξάμηνο</w:t>
      </w:r>
      <w:r>
        <w:rPr>
          <w:rFonts w:eastAsia="Times New Roman"/>
          <w:szCs w:val="24"/>
        </w:rPr>
        <w:t>,</w:t>
      </w:r>
      <w:r w:rsidRPr="00050952">
        <w:rPr>
          <w:rFonts w:eastAsia="Times New Roman"/>
          <w:szCs w:val="24"/>
        </w:rPr>
        <w:t xml:space="preserve"> θέλει τρία χρόνια για να κλείσει</w:t>
      </w:r>
      <w:r>
        <w:rPr>
          <w:rFonts w:eastAsia="Times New Roman"/>
          <w:szCs w:val="24"/>
        </w:rPr>
        <w:t xml:space="preserve">. Άρα, </w:t>
      </w:r>
      <w:r w:rsidRPr="00050952">
        <w:rPr>
          <w:rFonts w:eastAsia="Times New Roman"/>
          <w:szCs w:val="24"/>
        </w:rPr>
        <w:t>όταν η αγορά προεξοφλούσε ότι η τωρινή μας έξοδος θα ήταν</w:t>
      </w:r>
      <w:r>
        <w:rPr>
          <w:rFonts w:eastAsia="Times New Roman"/>
          <w:szCs w:val="24"/>
        </w:rPr>
        <w:t xml:space="preserve"> με </w:t>
      </w:r>
      <w:r w:rsidRPr="00050952">
        <w:rPr>
          <w:rFonts w:eastAsia="Times New Roman"/>
          <w:szCs w:val="24"/>
        </w:rPr>
        <w:t>ένα επιτόκιο βάσης 3,83%</w:t>
      </w:r>
      <w:r>
        <w:rPr>
          <w:rFonts w:eastAsia="Times New Roman"/>
          <w:szCs w:val="24"/>
        </w:rPr>
        <w:t>,</w:t>
      </w:r>
      <w:r w:rsidRPr="00050952">
        <w:rPr>
          <w:rFonts w:eastAsia="Times New Roman"/>
          <w:szCs w:val="24"/>
        </w:rPr>
        <w:t xml:space="preserve"> το 3,6% δεν μπορεί να θεωρηθεί αποτυχημένο</w:t>
      </w:r>
      <w:r>
        <w:rPr>
          <w:rFonts w:eastAsia="Times New Roman"/>
          <w:szCs w:val="24"/>
        </w:rPr>
        <w:t>,</w:t>
      </w:r>
      <w:r w:rsidRPr="00050952">
        <w:rPr>
          <w:rFonts w:eastAsia="Times New Roman"/>
          <w:szCs w:val="24"/>
        </w:rPr>
        <w:t xml:space="preserve"> δεν μπορεί να θεωρηθεί </w:t>
      </w:r>
      <w:r>
        <w:rPr>
          <w:rFonts w:eastAsia="Times New Roman"/>
          <w:szCs w:val="24"/>
        </w:rPr>
        <w:t>α</w:t>
      </w:r>
      <w:r w:rsidRPr="00050952">
        <w:rPr>
          <w:rFonts w:eastAsia="Times New Roman"/>
          <w:szCs w:val="24"/>
        </w:rPr>
        <w:t>ποτυχία για την Ελλάδα</w:t>
      </w:r>
      <w:r>
        <w:rPr>
          <w:rFonts w:eastAsia="Times New Roman"/>
          <w:szCs w:val="24"/>
        </w:rPr>
        <w:t>.</w:t>
      </w:r>
    </w:p>
    <w:p w14:paraId="20A4EC98" w14:textId="77777777" w:rsidR="005D4821" w:rsidRDefault="006B233D">
      <w:pPr>
        <w:spacing w:line="600" w:lineRule="auto"/>
        <w:ind w:firstLine="720"/>
        <w:jc w:val="both"/>
        <w:rPr>
          <w:rFonts w:eastAsia="Times New Roman"/>
          <w:szCs w:val="24"/>
        </w:rPr>
      </w:pPr>
      <w:r>
        <w:rPr>
          <w:rFonts w:eastAsia="Times New Roman"/>
          <w:szCs w:val="24"/>
        </w:rPr>
        <w:t>Επίσης,</w:t>
      </w:r>
      <w:r w:rsidRPr="00050952">
        <w:rPr>
          <w:rFonts w:eastAsia="Times New Roman"/>
          <w:szCs w:val="24"/>
        </w:rPr>
        <w:t xml:space="preserve"> η Πορτογαλία είναι σε Πρόγραμμα Ποσοτικής Χαλάρωσης</w:t>
      </w:r>
      <w:r>
        <w:rPr>
          <w:rFonts w:eastAsia="Times New Roman"/>
          <w:szCs w:val="24"/>
        </w:rPr>
        <w:t>.</w:t>
      </w:r>
      <w:r w:rsidRPr="00050952">
        <w:rPr>
          <w:rFonts w:eastAsia="Times New Roman"/>
          <w:szCs w:val="24"/>
        </w:rPr>
        <w:t xml:space="preserve"> Το ζητήσατε και για την Ελλάδα</w:t>
      </w:r>
      <w:r>
        <w:rPr>
          <w:rFonts w:eastAsia="Times New Roman"/>
          <w:szCs w:val="24"/>
        </w:rPr>
        <w:t>. Βέ</w:t>
      </w:r>
      <w:r w:rsidRPr="00050952">
        <w:rPr>
          <w:rFonts w:eastAsia="Times New Roman"/>
          <w:szCs w:val="24"/>
        </w:rPr>
        <w:t>βαια</w:t>
      </w:r>
      <w:r>
        <w:rPr>
          <w:rFonts w:eastAsia="Times New Roman"/>
          <w:szCs w:val="24"/>
        </w:rPr>
        <w:t>,</w:t>
      </w:r>
      <w:r w:rsidRPr="00050952">
        <w:rPr>
          <w:rFonts w:eastAsia="Times New Roman"/>
          <w:szCs w:val="24"/>
        </w:rPr>
        <w:t xml:space="preserve"> </w:t>
      </w:r>
      <w:r>
        <w:rPr>
          <w:rFonts w:eastAsia="Times New Roman"/>
          <w:szCs w:val="24"/>
        </w:rPr>
        <w:t>η ένταξη σε</w:t>
      </w:r>
      <w:r w:rsidRPr="00050952">
        <w:rPr>
          <w:rFonts w:eastAsia="Times New Roman"/>
          <w:szCs w:val="24"/>
        </w:rPr>
        <w:t xml:space="preserve"> </w:t>
      </w:r>
      <w:r>
        <w:rPr>
          <w:rFonts w:eastAsia="Times New Roman"/>
          <w:szCs w:val="24"/>
        </w:rPr>
        <w:t>Πρόγραμμα Ποσοτικής Χαλάρωσης</w:t>
      </w:r>
      <w:r w:rsidRPr="00050952">
        <w:rPr>
          <w:rFonts w:eastAsia="Times New Roman"/>
          <w:szCs w:val="24"/>
        </w:rPr>
        <w:t xml:space="preserve"> σημαίνει συμφωνία</w:t>
      </w:r>
      <w:r>
        <w:rPr>
          <w:rFonts w:eastAsia="Times New Roman"/>
          <w:szCs w:val="24"/>
        </w:rPr>
        <w:t>,</w:t>
      </w:r>
      <w:r w:rsidRPr="00050952">
        <w:rPr>
          <w:rFonts w:eastAsia="Times New Roman"/>
          <w:szCs w:val="24"/>
        </w:rPr>
        <w:t xml:space="preserve"> σημαίνει </w:t>
      </w:r>
      <w:r>
        <w:rPr>
          <w:rFonts w:eastAsia="Times New Roman"/>
          <w:szCs w:val="24"/>
        </w:rPr>
        <w:t>ένα</w:t>
      </w:r>
      <w:r w:rsidRPr="00050952">
        <w:rPr>
          <w:rFonts w:eastAsia="Times New Roman"/>
          <w:szCs w:val="24"/>
        </w:rPr>
        <w:t xml:space="preserve"> είδος μνημονίου</w:t>
      </w:r>
      <w:r>
        <w:rPr>
          <w:rFonts w:eastAsia="Times New Roman"/>
          <w:szCs w:val="24"/>
        </w:rPr>
        <w:t>,</w:t>
      </w:r>
      <w:r w:rsidRPr="00050952">
        <w:rPr>
          <w:rFonts w:eastAsia="Times New Roman"/>
          <w:szCs w:val="24"/>
        </w:rPr>
        <w:t xml:space="preserve"> </w:t>
      </w:r>
      <w:r>
        <w:rPr>
          <w:rFonts w:eastAsia="Times New Roman"/>
          <w:szCs w:val="24"/>
        </w:rPr>
        <w:t>κάποιων</w:t>
      </w:r>
      <w:r w:rsidRPr="00050952">
        <w:rPr>
          <w:rFonts w:eastAsia="Times New Roman"/>
          <w:szCs w:val="24"/>
        </w:rPr>
        <w:t xml:space="preserve"> δεσμεύσ</w:t>
      </w:r>
      <w:r>
        <w:rPr>
          <w:rFonts w:eastAsia="Times New Roman"/>
          <w:szCs w:val="24"/>
        </w:rPr>
        <w:t>ε</w:t>
      </w:r>
      <w:r w:rsidRPr="00050952">
        <w:rPr>
          <w:rFonts w:eastAsia="Times New Roman"/>
          <w:szCs w:val="24"/>
        </w:rPr>
        <w:t>ω</w:t>
      </w:r>
      <w:r>
        <w:rPr>
          <w:rFonts w:eastAsia="Times New Roman"/>
          <w:szCs w:val="24"/>
        </w:rPr>
        <w:t xml:space="preserve">ν. </w:t>
      </w:r>
    </w:p>
    <w:p w14:paraId="20A4EC99" w14:textId="77777777" w:rsidR="005D4821" w:rsidRDefault="006B233D">
      <w:pPr>
        <w:spacing w:line="600" w:lineRule="auto"/>
        <w:ind w:firstLine="720"/>
        <w:jc w:val="both"/>
        <w:rPr>
          <w:rFonts w:eastAsia="Times New Roman"/>
          <w:szCs w:val="24"/>
        </w:rPr>
      </w:pPr>
      <w:r>
        <w:rPr>
          <w:rFonts w:eastAsia="Times New Roman"/>
          <w:szCs w:val="24"/>
        </w:rPr>
        <w:lastRenderedPageBreak/>
        <w:t>Αυτό που θέλω να σας πω τώρα σ</w:t>
      </w:r>
      <w:r w:rsidRPr="00050952">
        <w:rPr>
          <w:rFonts w:eastAsia="Times New Roman"/>
          <w:szCs w:val="24"/>
        </w:rPr>
        <w:t>ε ό</w:t>
      </w:r>
      <w:r>
        <w:rPr>
          <w:rFonts w:eastAsia="Times New Roman"/>
          <w:szCs w:val="24"/>
        </w:rPr>
        <w:t>,τι αφορά</w:t>
      </w:r>
      <w:r w:rsidRPr="00050952">
        <w:rPr>
          <w:rFonts w:eastAsia="Times New Roman"/>
          <w:szCs w:val="24"/>
        </w:rPr>
        <w:t xml:space="preserve"> </w:t>
      </w:r>
      <w:r w:rsidRPr="00050952">
        <w:rPr>
          <w:rFonts w:eastAsia="Times New Roman"/>
          <w:szCs w:val="24"/>
        </w:rPr>
        <w:t xml:space="preserve">την ποσοτική χαλάρωση </w:t>
      </w:r>
      <w:r>
        <w:rPr>
          <w:rFonts w:eastAsia="Times New Roman"/>
          <w:szCs w:val="24"/>
        </w:rPr>
        <w:t>είναι ότι</w:t>
      </w:r>
      <w:r w:rsidRPr="00050952">
        <w:rPr>
          <w:rFonts w:eastAsia="Times New Roman"/>
          <w:szCs w:val="24"/>
        </w:rPr>
        <w:t xml:space="preserve"> τώρα τελειώνει και για την Πορτογαλία</w:t>
      </w:r>
      <w:r>
        <w:rPr>
          <w:rFonts w:eastAsia="Times New Roman"/>
          <w:szCs w:val="24"/>
        </w:rPr>
        <w:t>,</w:t>
      </w:r>
      <w:r w:rsidRPr="00050952">
        <w:rPr>
          <w:rFonts w:eastAsia="Times New Roman"/>
          <w:szCs w:val="24"/>
        </w:rPr>
        <w:t xml:space="preserve"> διότι ό</w:t>
      </w:r>
      <w:r>
        <w:rPr>
          <w:rFonts w:eastAsia="Times New Roman"/>
          <w:szCs w:val="24"/>
        </w:rPr>
        <w:t>,</w:t>
      </w:r>
      <w:r w:rsidRPr="00050952">
        <w:rPr>
          <w:rFonts w:eastAsia="Times New Roman"/>
          <w:szCs w:val="24"/>
        </w:rPr>
        <w:t xml:space="preserve">τι ήταν να εξαντλήσει και </w:t>
      </w:r>
      <w:r>
        <w:rPr>
          <w:rFonts w:eastAsia="Times New Roman"/>
          <w:szCs w:val="24"/>
        </w:rPr>
        <w:t xml:space="preserve">η </w:t>
      </w:r>
      <w:r w:rsidRPr="00050952">
        <w:rPr>
          <w:rFonts w:eastAsia="Times New Roman"/>
          <w:szCs w:val="24"/>
        </w:rPr>
        <w:t>Ευρωπαϊκή Κεντρική Τράπεζα να τ</w:t>
      </w:r>
      <w:r>
        <w:rPr>
          <w:rFonts w:eastAsia="Times New Roman"/>
          <w:szCs w:val="24"/>
        </w:rPr>
        <w:t>ο</w:t>
      </w:r>
      <w:r w:rsidRPr="00050952">
        <w:rPr>
          <w:rFonts w:eastAsia="Times New Roman"/>
          <w:szCs w:val="24"/>
        </w:rPr>
        <w:t xml:space="preserve"> απορροφήσει</w:t>
      </w:r>
      <w:r>
        <w:rPr>
          <w:rFonts w:eastAsia="Times New Roman"/>
          <w:szCs w:val="24"/>
        </w:rPr>
        <w:t>,</w:t>
      </w:r>
      <w:r w:rsidRPr="00050952">
        <w:rPr>
          <w:rFonts w:eastAsia="Times New Roman"/>
          <w:szCs w:val="24"/>
        </w:rPr>
        <w:t xml:space="preserve"> το απορρόφησε</w:t>
      </w:r>
      <w:r>
        <w:rPr>
          <w:rFonts w:eastAsia="Times New Roman"/>
          <w:szCs w:val="24"/>
        </w:rPr>
        <w:t xml:space="preserve">. </w:t>
      </w:r>
    </w:p>
    <w:p w14:paraId="20A4EC9A" w14:textId="77777777" w:rsidR="005D4821" w:rsidRDefault="006B233D">
      <w:pPr>
        <w:spacing w:line="600" w:lineRule="auto"/>
        <w:ind w:firstLine="720"/>
        <w:jc w:val="both"/>
        <w:rPr>
          <w:rFonts w:eastAsia="Times New Roman"/>
          <w:szCs w:val="24"/>
        </w:rPr>
      </w:pPr>
      <w:r>
        <w:rPr>
          <w:rFonts w:eastAsia="Times New Roman"/>
          <w:szCs w:val="24"/>
        </w:rPr>
        <w:t>Δ</w:t>
      </w:r>
      <w:r w:rsidRPr="00050952">
        <w:rPr>
          <w:rFonts w:eastAsia="Times New Roman"/>
          <w:szCs w:val="24"/>
        </w:rPr>
        <w:t>εν μπορούμε</w:t>
      </w:r>
      <w:r>
        <w:rPr>
          <w:rFonts w:eastAsia="Times New Roman"/>
          <w:szCs w:val="24"/>
        </w:rPr>
        <w:t>,</w:t>
      </w:r>
      <w:r w:rsidRPr="00050952">
        <w:rPr>
          <w:rFonts w:eastAsia="Times New Roman"/>
          <w:szCs w:val="24"/>
        </w:rPr>
        <w:t xml:space="preserve"> λοιπόν</w:t>
      </w:r>
      <w:r>
        <w:rPr>
          <w:rFonts w:eastAsia="Times New Roman"/>
          <w:szCs w:val="24"/>
        </w:rPr>
        <w:t>,</w:t>
      </w:r>
      <w:r w:rsidRPr="00050952">
        <w:rPr>
          <w:rFonts w:eastAsia="Times New Roman"/>
          <w:szCs w:val="24"/>
        </w:rPr>
        <w:t xml:space="preserve"> να κάνου</w:t>
      </w:r>
      <w:r>
        <w:rPr>
          <w:rFonts w:eastAsia="Times New Roman"/>
          <w:szCs w:val="24"/>
        </w:rPr>
        <w:t>με</w:t>
      </w:r>
      <w:r w:rsidRPr="00050952">
        <w:rPr>
          <w:rFonts w:eastAsia="Times New Roman"/>
          <w:szCs w:val="24"/>
        </w:rPr>
        <w:t xml:space="preserve"> σύγκριση του επιτοκίου που πέτυχε η Ελλάδα για το πενταετές με το </w:t>
      </w:r>
      <w:r>
        <w:rPr>
          <w:rFonts w:eastAsia="Times New Roman"/>
          <w:szCs w:val="24"/>
        </w:rPr>
        <w:t>όποιο</w:t>
      </w:r>
      <w:r w:rsidRPr="00050952">
        <w:rPr>
          <w:rFonts w:eastAsia="Times New Roman"/>
          <w:szCs w:val="24"/>
        </w:rPr>
        <w:t xml:space="preserve"> επιτόκιο έχει η Πορτογαλία</w:t>
      </w:r>
      <w:r>
        <w:rPr>
          <w:rFonts w:eastAsia="Times New Roman"/>
          <w:szCs w:val="24"/>
        </w:rPr>
        <w:t>, είναι</w:t>
      </w:r>
      <w:r w:rsidRPr="00050952">
        <w:rPr>
          <w:rFonts w:eastAsia="Times New Roman"/>
          <w:szCs w:val="24"/>
        </w:rPr>
        <w:t xml:space="preserve"> τελείως διαφορετικά πράγματα</w:t>
      </w:r>
      <w:r>
        <w:rPr>
          <w:rFonts w:eastAsia="Times New Roman"/>
          <w:szCs w:val="24"/>
        </w:rPr>
        <w:t>.</w:t>
      </w:r>
      <w:r w:rsidRPr="00050952">
        <w:rPr>
          <w:rFonts w:eastAsia="Times New Roman"/>
          <w:szCs w:val="24"/>
        </w:rPr>
        <w:t xml:space="preserve"> Μπορούμε</w:t>
      </w:r>
      <w:r>
        <w:rPr>
          <w:rFonts w:eastAsia="Times New Roman"/>
          <w:szCs w:val="24"/>
        </w:rPr>
        <w:t>,</w:t>
      </w:r>
      <w:r w:rsidRPr="00050952">
        <w:rPr>
          <w:rFonts w:eastAsia="Times New Roman"/>
          <w:szCs w:val="24"/>
        </w:rPr>
        <w:t xml:space="preserve"> </w:t>
      </w:r>
      <w:r>
        <w:rPr>
          <w:rFonts w:eastAsia="Times New Roman"/>
          <w:szCs w:val="24"/>
        </w:rPr>
        <w:t>όμως,</w:t>
      </w:r>
      <w:r w:rsidRPr="00050952">
        <w:rPr>
          <w:rFonts w:eastAsia="Times New Roman"/>
          <w:szCs w:val="24"/>
        </w:rPr>
        <w:t xml:space="preserve"> κάλλιστα να συγκρίνουμε το επιτόκιο του 2019</w:t>
      </w:r>
      <w:r>
        <w:rPr>
          <w:rFonts w:eastAsia="Times New Roman"/>
          <w:szCs w:val="24"/>
        </w:rPr>
        <w:t>,</w:t>
      </w:r>
      <w:r w:rsidRPr="00050952">
        <w:rPr>
          <w:rFonts w:eastAsia="Times New Roman"/>
          <w:szCs w:val="24"/>
        </w:rPr>
        <w:t xml:space="preserve"> το 3,6</w:t>
      </w:r>
      <w:r>
        <w:rPr>
          <w:rFonts w:eastAsia="Times New Roman"/>
          <w:szCs w:val="24"/>
        </w:rPr>
        <w:t>%,</w:t>
      </w:r>
      <w:r w:rsidRPr="00050952">
        <w:rPr>
          <w:rFonts w:eastAsia="Times New Roman"/>
          <w:szCs w:val="24"/>
        </w:rPr>
        <w:t xml:space="preserve"> με το επιτόκιο του 2014</w:t>
      </w:r>
      <w:r>
        <w:rPr>
          <w:rFonts w:eastAsia="Times New Roman"/>
          <w:szCs w:val="24"/>
        </w:rPr>
        <w:t>,</w:t>
      </w:r>
      <w:r w:rsidRPr="00050952">
        <w:rPr>
          <w:rFonts w:eastAsia="Times New Roman"/>
          <w:szCs w:val="24"/>
        </w:rPr>
        <w:t xml:space="preserve"> που ήταν 4,95</w:t>
      </w:r>
      <w:r>
        <w:rPr>
          <w:rFonts w:eastAsia="Times New Roman"/>
          <w:szCs w:val="24"/>
        </w:rPr>
        <w:t>%,</w:t>
      </w:r>
      <w:r w:rsidRPr="00050952">
        <w:rPr>
          <w:rFonts w:eastAsia="Times New Roman"/>
          <w:szCs w:val="24"/>
        </w:rPr>
        <w:t xml:space="preserve"> μιλάμε </w:t>
      </w:r>
      <w:r w:rsidRPr="00050952">
        <w:rPr>
          <w:rFonts w:eastAsia="Times New Roman"/>
          <w:szCs w:val="24"/>
        </w:rPr>
        <w:t>για το ίδιο πενταετές ομόλογο</w:t>
      </w:r>
      <w:r>
        <w:rPr>
          <w:rFonts w:eastAsia="Times New Roman"/>
          <w:szCs w:val="24"/>
        </w:rPr>
        <w:t>.</w:t>
      </w:r>
    </w:p>
    <w:p w14:paraId="20A4EC9B" w14:textId="77777777" w:rsidR="005D4821" w:rsidRDefault="006B233D">
      <w:pPr>
        <w:spacing w:line="600" w:lineRule="auto"/>
        <w:ind w:firstLine="720"/>
        <w:jc w:val="both"/>
        <w:rPr>
          <w:rFonts w:eastAsia="Times New Roman"/>
          <w:szCs w:val="24"/>
        </w:rPr>
      </w:pPr>
      <w:r w:rsidRPr="00050952">
        <w:rPr>
          <w:rFonts w:eastAsia="Times New Roman"/>
          <w:szCs w:val="24"/>
        </w:rPr>
        <w:t>Είναι κατανοητή</w:t>
      </w:r>
      <w:r>
        <w:rPr>
          <w:rFonts w:eastAsia="Times New Roman"/>
          <w:szCs w:val="24"/>
        </w:rPr>
        <w:t>,</w:t>
      </w:r>
      <w:r w:rsidRPr="00050952">
        <w:rPr>
          <w:rFonts w:eastAsia="Times New Roman"/>
          <w:szCs w:val="24"/>
        </w:rPr>
        <w:t xml:space="preserve"> </w:t>
      </w:r>
      <w:r>
        <w:rPr>
          <w:rFonts w:eastAsia="Times New Roman"/>
          <w:szCs w:val="24"/>
        </w:rPr>
        <w:t>όμως,</w:t>
      </w:r>
      <w:r w:rsidRPr="00050952">
        <w:rPr>
          <w:rFonts w:eastAsia="Times New Roman"/>
          <w:szCs w:val="24"/>
        </w:rPr>
        <w:t xml:space="preserve"> η προσπάθεια να </w:t>
      </w:r>
      <w:proofErr w:type="spellStart"/>
      <w:r w:rsidRPr="00050952">
        <w:rPr>
          <w:rFonts w:eastAsia="Times New Roman"/>
          <w:szCs w:val="24"/>
        </w:rPr>
        <w:t>αποδομηθεί</w:t>
      </w:r>
      <w:proofErr w:type="spellEnd"/>
      <w:r w:rsidRPr="00050952">
        <w:rPr>
          <w:rFonts w:eastAsia="Times New Roman"/>
          <w:szCs w:val="24"/>
        </w:rPr>
        <w:t xml:space="preserve"> η μεγάλη σημασία που έχει η πετυχημένη </w:t>
      </w:r>
      <w:r>
        <w:rPr>
          <w:rFonts w:eastAsia="Times New Roman"/>
          <w:szCs w:val="24"/>
        </w:rPr>
        <w:t>έξοδος σ</w:t>
      </w:r>
      <w:r w:rsidRPr="00050952">
        <w:rPr>
          <w:rFonts w:eastAsia="Times New Roman"/>
          <w:szCs w:val="24"/>
        </w:rPr>
        <w:t>την αγορά</w:t>
      </w:r>
      <w:r>
        <w:rPr>
          <w:rFonts w:eastAsia="Times New Roman"/>
          <w:szCs w:val="24"/>
        </w:rPr>
        <w:t>,</w:t>
      </w:r>
      <w:r w:rsidRPr="00050952">
        <w:rPr>
          <w:rFonts w:eastAsia="Times New Roman"/>
          <w:szCs w:val="24"/>
        </w:rPr>
        <w:t xml:space="preserve"> διότι εκεί έχει δομήσει τον αντιπολιτευτικό της </w:t>
      </w:r>
      <w:r>
        <w:rPr>
          <w:rFonts w:eastAsia="Times New Roman"/>
          <w:szCs w:val="24"/>
        </w:rPr>
        <w:t>λόγο</w:t>
      </w:r>
      <w:r w:rsidRPr="00050952">
        <w:rPr>
          <w:rFonts w:eastAsia="Times New Roman"/>
          <w:szCs w:val="24"/>
        </w:rPr>
        <w:t xml:space="preserve"> συνολικά </w:t>
      </w:r>
      <w:r>
        <w:rPr>
          <w:rFonts w:eastAsia="Times New Roman"/>
          <w:szCs w:val="24"/>
        </w:rPr>
        <w:t>η</w:t>
      </w:r>
      <w:r w:rsidRPr="00050952">
        <w:rPr>
          <w:rFonts w:eastAsia="Times New Roman"/>
          <w:szCs w:val="24"/>
        </w:rPr>
        <w:t xml:space="preserve"> Αντιπολίτευση</w:t>
      </w:r>
      <w:r>
        <w:rPr>
          <w:rFonts w:eastAsia="Times New Roman"/>
          <w:szCs w:val="24"/>
        </w:rPr>
        <w:t>. Ένα-ένα, όμως,</w:t>
      </w:r>
      <w:r w:rsidRPr="00050952">
        <w:rPr>
          <w:rFonts w:eastAsia="Times New Roman"/>
          <w:szCs w:val="24"/>
        </w:rPr>
        <w:t xml:space="preserve"> τα επιχειρήματά σας αρχ</w:t>
      </w:r>
      <w:r w:rsidRPr="00050952">
        <w:rPr>
          <w:rFonts w:eastAsia="Times New Roman"/>
          <w:szCs w:val="24"/>
        </w:rPr>
        <w:t>ίσουν να καταρρέ</w:t>
      </w:r>
      <w:r>
        <w:rPr>
          <w:rFonts w:eastAsia="Times New Roman"/>
          <w:szCs w:val="24"/>
        </w:rPr>
        <w:t>ουν.</w:t>
      </w:r>
    </w:p>
    <w:p w14:paraId="20A4EC9C" w14:textId="77777777" w:rsidR="005D4821" w:rsidRDefault="006B233D">
      <w:pPr>
        <w:spacing w:line="600" w:lineRule="auto"/>
        <w:ind w:firstLine="720"/>
        <w:jc w:val="both"/>
        <w:rPr>
          <w:rFonts w:eastAsia="Times New Roman"/>
          <w:szCs w:val="24"/>
        </w:rPr>
      </w:pPr>
      <w:r>
        <w:rPr>
          <w:rFonts w:eastAsia="Times New Roman"/>
          <w:szCs w:val="24"/>
        </w:rPr>
        <w:t>Ά</w:t>
      </w:r>
      <w:r w:rsidRPr="00050952">
        <w:rPr>
          <w:rFonts w:eastAsia="Times New Roman"/>
          <w:szCs w:val="24"/>
        </w:rPr>
        <w:t>κουσα διάφορα</w:t>
      </w:r>
      <w:r>
        <w:rPr>
          <w:rFonts w:eastAsia="Times New Roman"/>
          <w:szCs w:val="24"/>
        </w:rPr>
        <w:t>,</w:t>
      </w:r>
      <w:r w:rsidRPr="00050952">
        <w:rPr>
          <w:rFonts w:eastAsia="Times New Roman"/>
          <w:szCs w:val="24"/>
        </w:rPr>
        <w:t xml:space="preserve"> πέρα από</w:t>
      </w:r>
      <w:r>
        <w:rPr>
          <w:rFonts w:eastAsia="Times New Roman"/>
          <w:szCs w:val="24"/>
        </w:rPr>
        <w:t xml:space="preserve"> την έξοδο στην αγορά,</w:t>
      </w:r>
      <w:r w:rsidRPr="00050952">
        <w:rPr>
          <w:rFonts w:eastAsia="Times New Roman"/>
          <w:szCs w:val="24"/>
        </w:rPr>
        <w:t xml:space="preserve"> από τους εκπροσώπους </w:t>
      </w:r>
      <w:r>
        <w:rPr>
          <w:rFonts w:eastAsia="Times New Roman"/>
          <w:szCs w:val="24"/>
        </w:rPr>
        <w:t xml:space="preserve">της </w:t>
      </w:r>
      <w:r w:rsidRPr="00050952">
        <w:rPr>
          <w:rFonts w:eastAsia="Times New Roman"/>
          <w:szCs w:val="24"/>
        </w:rPr>
        <w:t xml:space="preserve">Αντιπολίτευσης </w:t>
      </w:r>
      <w:r>
        <w:rPr>
          <w:rFonts w:eastAsia="Times New Roman"/>
          <w:szCs w:val="24"/>
        </w:rPr>
        <w:t xml:space="preserve">όχι μόνο για το νομοσχέδιο, αλλά και </w:t>
      </w:r>
      <w:r w:rsidRPr="00050952">
        <w:rPr>
          <w:rFonts w:eastAsia="Times New Roman"/>
          <w:szCs w:val="24"/>
        </w:rPr>
        <w:t>για πλείστα άλλα θέματα</w:t>
      </w:r>
      <w:r>
        <w:rPr>
          <w:rFonts w:eastAsia="Times New Roman"/>
          <w:szCs w:val="24"/>
        </w:rPr>
        <w:t>.</w:t>
      </w:r>
      <w:r w:rsidRPr="00050952">
        <w:rPr>
          <w:rFonts w:eastAsia="Times New Roman"/>
          <w:szCs w:val="24"/>
        </w:rPr>
        <w:t xml:space="preserve"> Άκουσα και για τη </w:t>
      </w:r>
      <w:r w:rsidRPr="00050952">
        <w:rPr>
          <w:rFonts w:eastAsia="Times New Roman"/>
          <w:szCs w:val="24"/>
        </w:rPr>
        <w:lastRenderedPageBreak/>
        <w:t>Συμφωνία των Πρεσπών πολλά</w:t>
      </w:r>
      <w:r>
        <w:rPr>
          <w:rFonts w:eastAsia="Times New Roman"/>
          <w:szCs w:val="24"/>
        </w:rPr>
        <w:t>. Δ</w:t>
      </w:r>
      <w:r w:rsidRPr="00050952">
        <w:rPr>
          <w:rFonts w:eastAsia="Times New Roman"/>
          <w:szCs w:val="24"/>
        </w:rPr>
        <w:t>εν ακούσαμε</w:t>
      </w:r>
      <w:r>
        <w:rPr>
          <w:rFonts w:eastAsia="Times New Roman"/>
          <w:szCs w:val="24"/>
        </w:rPr>
        <w:t>, όμως,</w:t>
      </w:r>
      <w:r w:rsidRPr="00050952">
        <w:rPr>
          <w:rFonts w:eastAsia="Times New Roman"/>
          <w:szCs w:val="24"/>
        </w:rPr>
        <w:t xml:space="preserve"> ότι είναι μία συμφων</w:t>
      </w:r>
      <w:r w:rsidRPr="00050952">
        <w:rPr>
          <w:rFonts w:eastAsia="Times New Roman"/>
          <w:szCs w:val="24"/>
        </w:rPr>
        <w:t>ία που επιλύει εκκρεμότητ</w:t>
      </w:r>
      <w:r>
        <w:rPr>
          <w:rFonts w:eastAsia="Times New Roman"/>
          <w:szCs w:val="24"/>
        </w:rPr>
        <w:t>ε</w:t>
      </w:r>
      <w:r w:rsidRPr="00050952">
        <w:rPr>
          <w:rFonts w:eastAsia="Times New Roman"/>
          <w:szCs w:val="24"/>
        </w:rPr>
        <w:t>ς δεκαετιών</w:t>
      </w:r>
      <w:r>
        <w:rPr>
          <w:rFonts w:eastAsia="Times New Roman"/>
          <w:szCs w:val="24"/>
        </w:rPr>
        <w:t>,</w:t>
      </w:r>
      <w:r w:rsidRPr="00050952">
        <w:rPr>
          <w:rFonts w:eastAsia="Times New Roman"/>
          <w:szCs w:val="24"/>
        </w:rPr>
        <w:t xml:space="preserve"> ότι είναι μία συμφωνία η οποία ξαναβάζει την Ελλάδα </w:t>
      </w:r>
      <w:r>
        <w:rPr>
          <w:rFonts w:eastAsia="Times New Roman"/>
          <w:szCs w:val="24"/>
        </w:rPr>
        <w:t xml:space="preserve">στο προσκήνιο της διεθνούς </w:t>
      </w:r>
      <w:r w:rsidRPr="00050952">
        <w:rPr>
          <w:rFonts w:eastAsia="Times New Roman"/>
          <w:szCs w:val="24"/>
        </w:rPr>
        <w:t>πολιτική</w:t>
      </w:r>
      <w:r>
        <w:rPr>
          <w:rFonts w:eastAsia="Times New Roman"/>
          <w:szCs w:val="24"/>
        </w:rPr>
        <w:t>ς</w:t>
      </w:r>
      <w:r w:rsidRPr="00050952">
        <w:rPr>
          <w:rFonts w:eastAsia="Times New Roman"/>
          <w:szCs w:val="24"/>
        </w:rPr>
        <w:t xml:space="preserve"> σκηνή</w:t>
      </w:r>
      <w:r>
        <w:rPr>
          <w:rFonts w:eastAsia="Times New Roman"/>
          <w:szCs w:val="24"/>
        </w:rPr>
        <w:t>ς</w:t>
      </w:r>
      <w:r w:rsidRPr="00050952">
        <w:rPr>
          <w:rFonts w:eastAsia="Times New Roman"/>
          <w:szCs w:val="24"/>
        </w:rPr>
        <w:t xml:space="preserve"> </w:t>
      </w:r>
      <w:r>
        <w:rPr>
          <w:rFonts w:eastAsia="Times New Roman"/>
          <w:szCs w:val="24"/>
        </w:rPr>
        <w:t xml:space="preserve">ως πόλο </w:t>
      </w:r>
      <w:r w:rsidRPr="00050952">
        <w:rPr>
          <w:rFonts w:eastAsia="Times New Roman"/>
          <w:szCs w:val="24"/>
        </w:rPr>
        <w:t>συνεργασίας</w:t>
      </w:r>
      <w:r>
        <w:rPr>
          <w:rFonts w:eastAsia="Times New Roman"/>
          <w:szCs w:val="24"/>
        </w:rPr>
        <w:t>,</w:t>
      </w:r>
      <w:r w:rsidRPr="00050952">
        <w:rPr>
          <w:rFonts w:eastAsia="Times New Roman"/>
          <w:szCs w:val="24"/>
        </w:rPr>
        <w:t xml:space="preserve"> ειρήνευση</w:t>
      </w:r>
      <w:r>
        <w:rPr>
          <w:rFonts w:eastAsia="Times New Roman"/>
          <w:szCs w:val="24"/>
        </w:rPr>
        <w:t>ς,</w:t>
      </w:r>
      <w:r w:rsidRPr="00050952">
        <w:rPr>
          <w:rFonts w:eastAsia="Times New Roman"/>
          <w:szCs w:val="24"/>
        </w:rPr>
        <w:t xml:space="preserve"> σταθερότητας και αλληλεγγύης στην </w:t>
      </w:r>
      <w:r>
        <w:rPr>
          <w:rFonts w:eastAsia="Times New Roman"/>
          <w:szCs w:val="24"/>
        </w:rPr>
        <w:t xml:space="preserve">ευαίσθητη περιοχή των Βαλκανίων, </w:t>
      </w:r>
      <w:r w:rsidRPr="00050952">
        <w:rPr>
          <w:rFonts w:eastAsia="Times New Roman"/>
          <w:szCs w:val="24"/>
        </w:rPr>
        <w:t>ότι στην πραγματικότη</w:t>
      </w:r>
      <w:r w:rsidRPr="00050952">
        <w:rPr>
          <w:rFonts w:eastAsia="Times New Roman"/>
          <w:szCs w:val="24"/>
        </w:rPr>
        <w:t>τα ξανακερδί</w:t>
      </w:r>
      <w:r>
        <w:rPr>
          <w:rFonts w:eastAsia="Times New Roman"/>
          <w:szCs w:val="24"/>
        </w:rPr>
        <w:t>ζ</w:t>
      </w:r>
      <w:r w:rsidRPr="00050952">
        <w:rPr>
          <w:rFonts w:eastAsia="Times New Roman"/>
          <w:szCs w:val="24"/>
        </w:rPr>
        <w:t>ουμε το όνομα της Μακεδονίας που εσείς επιμένετε ότι</w:t>
      </w:r>
      <w:r>
        <w:rPr>
          <w:rFonts w:eastAsia="Times New Roman"/>
          <w:szCs w:val="24"/>
        </w:rPr>
        <w:t xml:space="preserve"> το</w:t>
      </w:r>
      <w:r w:rsidRPr="00050952">
        <w:rPr>
          <w:rFonts w:eastAsia="Times New Roman"/>
          <w:szCs w:val="24"/>
        </w:rPr>
        <w:t xml:space="preserve"> έχουμε ξεπουλήσει και ότι τα συνθήματα της επιμονής στο </w:t>
      </w:r>
      <w:r>
        <w:rPr>
          <w:rFonts w:eastAsia="Times New Roman"/>
          <w:szCs w:val="24"/>
        </w:rPr>
        <w:t>«μ</w:t>
      </w:r>
      <w:r w:rsidRPr="00050952">
        <w:rPr>
          <w:rFonts w:eastAsia="Times New Roman"/>
          <w:szCs w:val="24"/>
        </w:rPr>
        <w:t xml:space="preserve">ία και μοναδική και ελληνική </w:t>
      </w:r>
      <w:r>
        <w:rPr>
          <w:rFonts w:eastAsia="Times New Roman"/>
          <w:szCs w:val="24"/>
        </w:rPr>
        <w:t xml:space="preserve">η </w:t>
      </w:r>
      <w:r w:rsidRPr="00050952">
        <w:rPr>
          <w:rFonts w:eastAsia="Times New Roman"/>
          <w:szCs w:val="24"/>
        </w:rPr>
        <w:t>Μακεδονία</w:t>
      </w:r>
      <w:r>
        <w:rPr>
          <w:rFonts w:eastAsia="Times New Roman"/>
          <w:szCs w:val="24"/>
        </w:rPr>
        <w:t>»</w:t>
      </w:r>
      <w:r w:rsidRPr="00050952">
        <w:rPr>
          <w:rFonts w:eastAsia="Times New Roman"/>
          <w:szCs w:val="24"/>
        </w:rPr>
        <w:t xml:space="preserve"> ουσιαστικά θέτουν ζήτημα για τη Συμφωνία του Βουκουρεστίου</w:t>
      </w:r>
      <w:r>
        <w:rPr>
          <w:rFonts w:eastAsia="Times New Roman"/>
          <w:szCs w:val="24"/>
        </w:rPr>
        <w:t xml:space="preserve"> του</w:t>
      </w:r>
      <w:r w:rsidRPr="00050952">
        <w:rPr>
          <w:rFonts w:eastAsia="Times New Roman"/>
          <w:szCs w:val="24"/>
        </w:rPr>
        <w:t xml:space="preserve"> </w:t>
      </w:r>
      <w:r>
        <w:rPr>
          <w:rFonts w:eastAsia="Times New Roman"/>
          <w:szCs w:val="24"/>
        </w:rPr>
        <w:t>19</w:t>
      </w:r>
      <w:r w:rsidRPr="00050952">
        <w:rPr>
          <w:rFonts w:eastAsia="Times New Roman"/>
          <w:szCs w:val="24"/>
        </w:rPr>
        <w:t>13</w:t>
      </w:r>
      <w:r>
        <w:rPr>
          <w:rFonts w:eastAsia="Times New Roman"/>
          <w:szCs w:val="24"/>
        </w:rPr>
        <w:t>.</w:t>
      </w:r>
    </w:p>
    <w:p w14:paraId="20A4EC9D" w14:textId="77777777" w:rsidR="005D4821" w:rsidRDefault="006B233D">
      <w:pPr>
        <w:spacing w:line="600" w:lineRule="auto"/>
        <w:ind w:firstLine="720"/>
        <w:jc w:val="both"/>
        <w:rPr>
          <w:rFonts w:eastAsia="Times New Roman"/>
          <w:szCs w:val="24"/>
        </w:rPr>
      </w:pPr>
      <w:r>
        <w:rPr>
          <w:rFonts w:eastAsia="Times New Roman"/>
          <w:szCs w:val="24"/>
        </w:rPr>
        <w:t>Ά</w:t>
      </w:r>
      <w:r w:rsidRPr="00050952">
        <w:rPr>
          <w:rFonts w:eastAsia="Times New Roman"/>
          <w:szCs w:val="24"/>
        </w:rPr>
        <w:t xml:space="preserve">κουσα από μέρους </w:t>
      </w:r>
      <w:r>
        <w:rPr>
          <w:rFonts w:eastAsia="Times New Roman"/>
          <w:szCs w:val="24"/>
        </w:rPr>
        <w:t xml:space="preserve">της </w:t>
      </w:r>
      <w:r w:rsidRPr="00050952">
        <w:rPr>
          <w:rFonts w:eastAsia="Times New Roman"/>
          <w:szCs w:val="24"/>
        </w:rPr>
        <w:t>Αντιπολίτευσης να επιχειρείται η ακύρωση και των προσπαθειών που γίν</w:t>
      </w:r>
      <w:r>
        <w:rPr>
          <w:rFonts w:eastAsia="Times New Roman"/>
          <w:szCs w:val="24"/>
        </w:rPr>
        <w:t>ον</w:t>
      </w:r>
      <w:r w:rsidRPr="00050952">
        <w:rPr>
          <w:rFonts w:eastAsia="Times New Roman"/>
          <w:szCs w:val="24"/>
        </w:rPr>
        <w:t xml:space="preserve">ται και από τον ΣΥΡΙΖΑ σε </w:t>
      </w:r>
      <w:r>
        <w:rPr>
          <w:rFonts w:eastAsia="Times New Roman"/>
          <w:szCs w:val="24"/>
        </w:rPr>
        <w:t>ε</w:t>
      </w:r>
      <w:r w:rsidRPr="00050952">
        <w:rPr>
          <w:rFonts w:eastAsia="Times New Roman"/>
          <w:szCs w:val="24"/>
        </w:rPr>
        <w:t>υρωπαϊκό</w:t>
      </w:r>
      <w:r>
        <w:rPr>
          <w:rFonts w:eastAsia="Times New Roman"/>
          <w:szCs w:val="24"/>
        </w:rPr>
        <w:t>,</w:t>
      </w:r>
      <w:r w:rsidRPr="00050952">
        <w:rPr>
          <w:rFonts w:eastAsia="Times New Roman"/>
          <w:szCs w:val="24"/>
        </w:rPr>
        <w:t xml:space="preserve"> αλλά και σε ελληνικό επίπεδο για το άνοιγμα ενός διαλόγου</w:t>
      </w:r>
      <w:r>
        <w:rPr>
          <w:rFonts w:eastAsia="Times New Roman"/>
          <w:szCs w:val="24"/>
        </w:rPr>
        <w:t>,</w:t>
      </w:r>
      <w:r w:rsidRPr="00050952">
        <w:rPr>
          <w:rFonts w:eastAsia="Times New Roman"/>
          <w:szCs w:val="24"/>
        </w:rPr>
        <w:t xml:space="preserve"> μιας συζήτησης για </w:t>
      </w:r>
      <w:r>
        <w:rPr>
          <w:rFonts w:eastAsia="Times New Roman"/>
          <w:szCs w:val="24"/>
        </w:rPr>
        <w:t>μια</w:t>
      </w:r>
      <w:r w:rsidRPr="00050952">
        <w:rPr>
          <w:rFonts w:eastAsia="Times New Roman"/>
          <w:szCs w:val="24"/>
        </w:rPr>
        <w:t xml:space="preserve"> καινούργια </w:t>
      </w:r>
      <w:r>
        <w:rPr>
          <w:rFonts w:eastAsia="Times New Roman"/>
          <w:szCs w:val="24"/>
        </w:rPr>
        <w:t>Κ</w:t>
      </w:r>
      <w:r w:rsidRPr="00050952">
        <w:rPr>
          <w:rFonts w:eastAsia="Times New Roman"/>
          <w:szCs w:val="24"/>
        </w:rPr>
        <w:t>εντροαριστερά</w:t>
      </w:r>
      <w:r>
        <w:rPr>
          <w:rFonts w:eastAsia="Times New Roman"/>
          <w:szCs w:val="24"/>
        </w:rPr>
        <w:t xml:space="preserve">. Άκουσα να το </w:t>
      </w:r>
      <w:proofErr w:type="spellStart"/>
      <w:r>
        <w:rPr>
          <w:rFonts w:eastAsia="Times New Roman"/>
          <w:szCs w:val="24"/>
        </w:rPr>
        <w:t>αποδομεί</w:t>
      </w:r>
      <w:proofErr w:type="spellEnd"/>
      <w:r>
        <w:rPr>
          <w:rFonts w:eastAsia="Times New Roman"/>
          <w:szCs w:val="24"/>
        </w:rPr>
        <w:t xml:space="preserve"> και ο κ. </w:t>
      </w:r>
      <w:r w:rsidRPr="00050952">
        <w:rPr>
          <w:rFonts w:eastAsia="Times New Roman"/>
          <w:szCs w:val="24"/>
        </w:rPr>
        <w:t>Κουτσ</w:t>
      </w:r>
      <w:r w:rsidRPr="00050952">
        <w:rPr>
          <w:rFonts w:eastAsia="Times New Roman"/>
          <w:szCs w:val="24"/>
        </w:rPr>
        <w:t xml:space="preserve">ούκος </w:t>
      </w:r>
      <w:r>
        <w:rPr>
          <w:rFonts w:eastAsia="Times New Roman"/>
          <w:szCs w:val="24"/>
        </w:rPr>
        <w:t>α</w:t>
      </w:r>
      <w:r w:rsidRPr="00050952">
        <w:rPr>
          <w:rFonts w:eastAsia="Times New Roman"/>
          <w:szCs w:val="24"/>
        </w:rPr>
        <w:t>υτό</w:t>
      </w:r>
      <w:r>
        <w:rPr>
          <w:rFonts w:eastAsia="Times New Roman"/>
          <w:szCs w:val="24"/>
        </w:rPr>
        <w:t>.</w:t>
      </w:r>
      <w:r w:rsidRPr="00050952">
        <w:rPr>
          <w:rFonts w:eastAsia="Times New Roman"/>
          <w:szCs w:val="24"/>
        </w:rPr>
        <w:t xml:space="preserve"> Είναι</w:t>
      </w:r>
      <w:r>
        <w:rPr>
          <w:rFonts w:eastAsia="Times New Roman"/>
          <w:szCs w:val="24"/>
        </w:rPr>
        <w:t>,</w:t>
      </w:r>
      <w:r w:rsidRPr="00050952">
        <w:rPr>
          <w:rFonts w:eastAsia="Times New Roman"/>
          <w:szCs w:val="24"/>
        </w:rPr>
        <w:t xml:space="preserve"> </w:t>
      </w:r>
      <w:r>
        <w:rPr>
          <w:rFonts w:eastAsia="Times New Roman"/>
          <w:szCs w:val="24"/>
        </w:rPr>
        <w:t>όμως,</w:t>
      </w:r>
      <w:r w:rsidRPr="00050952">
        <w:rPr>
          <w:rFonts w:eastAsia="Times New Roman"/>
          <w:szCs w:val="24"/>
        </w:rPr>
        <w:t xml:space="preserve"> ένας διάλογος που έχει ανοίξει για τα καλά και σε επίπεδο Ευρώπης</w:t>
      </w:r>
      <w:r>
        <w:rPr>
          <w:rFonts w:eastAsia="Times New Roman"/>
          <w:szCs w:val="24"/>
        </w:rPr>
        <w:t>. Σ</w:t>
      </w:r>
      <w:r w:rsidRPr="00050952">
        <w:rPr>
          <w:rFonts w:eastAsia="Times New Roman"/>
          <w:szCs w:val="24"/>
        </w:rPr>
        <w:t xml:space="preserve">την πραγματικότητα από την πλευρά του ΠΑΣΟΚ θα περίμενα απαντήσεις επί αυτού του θέματος και </w:t>
      </w:r>
      <w:r w:rsidRPr="00050952">
        <w:rPr>
          <w:rFonts w:eastAsia="Times New Roman"/>
          <w:szCs w:val="24"/>
        </w:rPr>
        <w:lastRenderedPageBreak/>
        <w:t xml:space="preserve">κυρίως </w:t>
      </w:r>
      <w:r>
        <w:rPr>
          <w:rFonts w:eastAsia="Times New Roman"/>
          <w:szCs w:val="24"/>
        </w:rPr>
        <w:t>αιτιολογήσεις για τη μεγάλη από</w:t>
      </w:r>
      <w:r w:rsidRPr="00050952">
        <w:rPr>
          <w:rFonts w:eastAsia="Times New Roman"/>
          <w:szCs w:val="24"/>
        </w:rPr>
        <w:t>στ</w:t>
      </w:r>
      <w:r>
        <w:rPr>
          <w:rFonts w:eastAsia="Times New Roman"/>
          <w:szCs w:val="24"/>
        </w:rPr>
        <w:t>α</w:t>
      </w:r>
      <w:r w:rsidRPr="00050952">
        <w:rPr>
          <w:rFonts w:eastAsia="Times New Roman"/>
          <w:szCs w:val="24"/>
        </w:rPr>
        <w:t>ση που έχει από τις αντίστοιχ</w:t>
      </w:r>
      <w:r w:rsidRPr="00050952">
        <w:rPr>
          <w:rFonts w:eastAsia="Times New Roman"/>
          <w:szCs w:val="24"/>
        </w:rPr>
        <w:t xml:space="preserve">ες θέσεις του </w:t>
      </w:r>
      <w:r>
        <w:rPr>
          <w:rFonts w:eastAsia="Times New Roman"/>
          <w:szCs w:val="24"/>
        </w:rPr>
        <w:t>Ε</w:t>
      </w:r>
      <w:r w:rsidRPr="00050952">
        <w:rPr>
          <w:rFonts w:eastAsia="Times New Roman"/>
          <w:szCs w:val="24"/>
        </w:rPr>
        <w:t xml:space="preserve">υρωπαϊκού </w:t>
      </w:r>
      <w:r>
        <w:rPr>
          <w:rFonts w:eastAsia="Times New Roman"/>
          <w:szCs w:val="24"/>
        </w:rPr>
        <w:t>Σ</w:t>
      </w:r>
      <w:r w:rsidRPr="00050952">
        <w:rPr>
          <w:rFonts w:eastAsia="Times New Roman"/>
          <w:szCs w:val="24"/>
        </w:rPr>
        <w:t xml:space="preserve">οσιαλιστικού </w:t>
      </w:r>
      <w:r>
        <w:rPr>
          <w:rFonts w:eastAsia="Times New Roman"/>
          <w:szCs w:val="24"/>
        </w:rPr>
        <w:t>Κ</w:t>
      </w:r>
      <w:r w:rsidRPr="00050952">
        <w:rPr>
          <w:rFonts w:eastAsia="Times New Roman"/>
          <w:szCs w:val="24"/>
        </w:rPr>
        <w:t>όμματος</w:t>
      </w:r>
      <w:r>
        <w:rPr>
          <w:rFonts w:eastAsia="Times New Roman"/>
          <w:szCs w:val="24"/>
        </w:rPr>
        <w:t>.</w:t>
      </w:r>
    </w:p>
    <w:p w14:paraId="20A4EC9E" w14:textId="77777777" w:rsidR="005D4821" w:rsidRDefault="006B233D">
      <w:pPr>
        <w:spacing w:line="600" w:lineRule="auto"/>
        <w:ind w:firstLine="720"/>
        <w:jc w:val="both"/>
        <w:rPr>
          <w:rFonts w:eastAsia="Times New Roman"/>
          <w:szCs w:val="24"/>
        </w:rPr>
      </w:pPr>
      <w:r>
        <w:rPr>
          <w:rFonts w:eastAsia="Times New Roman"/>
          <w:szCs w:val="24"/>
        </w:rPr>
        <w:t>Κ</w:t>
      </w:r>
      <w:r w:rsidRPr="00050952">
        <w:rPr>
          <w:rFonts w:eastAsia="Times New Roman"/>
          <w:szCs w:val="24"/>
        </w:rPr>
        <w:t xml:space="preserve">αι </w:t>
      </w:r>
      <w:r>
        <w:rPr>
          <w:rFonts w:eastAsia="Times New Roman"/>
          <w:szCs w:val="24"/>
        </w:rPr>
        <w:t>επιπλέον ά</w:t>
      </w:r>
      <w:r w:rsidRPr="00050952">
        <w:rPr>
          <w:rFonts w:eastAsia="Times New Roman"/>
          <w:szCs w:val="24"/>
        </w:rPr>
        <w:t>κουσα και από τον εισηγητή της Νέας Δημοκρατίας</w:t>
      </w:r>
      <w:r>
        <w:rPr>
          <w:rFonts w:eastAsia="Times New Roman"/>
          <w:szCs w:val="24"/>
        </w:rPr>
        <w:t>,</w:t>
      </w:r>
      <w:r w:rsidRPr="00050952">
        <w:rPr>
          <w:rFonts w:eastAsia="Times New Roman"/>
          <w:szCs w:val="24"/>
        </w:rPr>
        <w:t xml:space="preserve"> τον </w:t>
      </w:r>
      <w:r>
        <w:rPr>
          <w:rFonts w:eastAsia="Times New Roman"/>
          <w:szCs w:val="24"/>
        </w:rPr>
        <w:t>κ.</w:t>
      </w:r>
      <w:r w:rsidRPr="00050952">
        <w:rPr>
          <w:rFonts w:eastAsia="Times New Roman"/>
          <w:szCs w:val="24"/>
        </w:rPr>
        <w:t xml:space="preserve"> Γεωργαντά</w:t>
      </w:r>
      <w:r>
        <w:rPr>
          <w:rFonts w:eastAsia="Times New Roman"/>
          <w:szCs w:val="24"/>
        </w:rPr>
        <w:t>,</w:t>
      </w:r>
      <w:r w:rsidRPr="00050952">
        <w:rPr>
          <w:rFonts w:eastAsia="Times New Roman"/>
          <w:szCs w:val="24"/>
        </w:rPr>
        <w:t xml:space="preserve"> να απορρίπτει τα όσα προβλέπει το νομοσχέδιο</w:t>
      </w:r>
      <w:r>
        <w:rPr>
          <w:rFonts w:eastAsia="Times New Roman"/>
          <w:szCs w:val="24"/>
        </w:rPr>
        <w:t>,</w:t>
      </w:r>
      <w:r w:rsidRPr="00050952">
        <w:rPr>
          <w:rFonts w:eastAsia="Times New Roman"/>
          <w:szCs w:val="24"/>
        </w:rPr>
        <w:t xml:space="preserve"> διότι </w:t>
      </w:r>
      <w:r>
        <w:rPr>
          <w:rFonts w:eastAsia="Times New Roman"/>
          <w:szCs w:val="24"/>
        </w:rPr>
        <w:t>-</w:t>
      </w:r>
      <w:r w:rsidRPr="00050952">
        <w:rPr>
          <w:rFonts w:eastAsia="Times New Roman"/>
          <w:szCs w:val="24"/>
        </w:rPr>
        <w:t>λέει</w:t>
      </w:r>
      <w:r>
        <w:rPr>
          <w:rFonts w:eastAsia="Times New Roman"/>
          <w:szCs w:val="24"/>
        </w:rPr>
        <w:t>-</w:t>
      </w:r>
      <w:r w:rsidRPr="00050952">
        <w:rPr>
          <w:rFonts w:eastAsia="Times New Roman"/>
          <w:szCs w:val="24"/>
        </w:rPr>
        <w:t xml:space="preserve"> προχωράμε πάντοτε με εξαιρέσεις και παρεκκλίσεις </w:t>
      </w:r>
      <w:r>
        <w:rPr>
          <w:rFonts w:eastAsia="Times New Roman"/>
          <w:szCs w:val="24"/>
        </w:rPr>
        <w:t>στα</w:t>
      </w:r>
      <w:r w:rsidRPr="00050952">
        <w:rPr>
          <w:rFonts w:eastAsia="Times New Roman"/>
          <w:szCs w:val="24"/>
        </w:rPr>
        <w:t xml:space="preserve"> συστήματα </w:t>
      </w:r>
      <w:r>
        <w:rPr>
          <w:rFonts w:eastAsia="Times New Roman"/>
          <w:szCs w:val="24"/>
        </w:rPr>
        <w:t>των</w:t>
      </w:r>
      <w:r w:rsidRPr="00050952">
        <w:rPr>
          <w:rFonts w:eastAsia="Times New Roman"/>
          <w:szCs w:val="24"/>
        </w:rPr>
        <w:t xml:space="preserve"> </w:t>
      </w:r>
      <w:r w:rsidRPr="00050952">
        <w:rPr>
          <w:rFonts w:eastAsia="Times New Roman"/>
          <w:szCs w:val="24"/>
        </w:rPr>
        <w:t>διορισμών</w:t>
      </w:r>
      <w:r>
        <w:rPr>
          <w:rFonts w:eastAsia="Times New Roman"/>
          <w:szCs w:val="24"/>
        </w:rPr>
        <w:t>.</w:t>
      </w:r>
      <w:r w:rsidRPr="00050952">
        <w:rPr>
          <w:rFonts w:eastAsia="Times New Roman"/>
          <w:szCs w:val="24"/>
        </w:rPr>
        <w:t xml:space="preserve"> Κάναμε</w:t>
      </w:r>
      <w:r>
        <w:rPr>
          <w:rFonts w:eastAsia="Times New Roman"/>
          <w:szCs w:val="24"/>
        </w:rPr>
        <w:t>,</w:t>
      </w:r>
      <w:r w:rsidRPr="00050952">
        <w:rPr>
          <w:rFonts w:eastAsia="Times New Roman"/>
          <w:szCs w:val="24"/>
        </w:rPr>
        <w:t xml:space="preserve"> όπως είπε χαρακτηριστικά</w:t>
      </w:r>
      <w:r>
        <w:rPr>
          <w:rFonts w:eastAsia="Times New Roman"/>
          <w:szCs w:val="24"/>
        </w:rPr>
        <w:t>,</w:t>
      </w:r>
      <w:r w:rsidRPr="00050952">
        <w:rPr>
          <w:rFonts w:eastAsia="Times New Roman"/>
          <w:szCs w:val="24"/>
        </w:rPr>
        <w:t xml:space="preserve"> </w:t>
      </w:r>
      <w:r>
        <w:rPr>
          <w:rFonts w:eastAsia="Times New Roman"/>
          <w:szCs w:val="24"/>
        </w:rPr>
        <w:t>δεκαπέντε</w:t>
      </w:r>
      <w:r w:rsidRPr="00050952">
        <w:rPr>
          <w:rFonts w:eastAsia="Times New Roman"/>
          <w:szCs w:val="24"/>
        </w:rPr>
        <w:t xml:space="preserve"> παρεμβάσεις </w:t>
      </w:r>
      <w:r>
        <w:rPr>
          <w:rFonts w:eastAsia="Times New Roman"/>
          <w:szCs w:val="24"/>
        </w:rPr>
        <w:t xml:space="preserve">τα </w:t>
      </w:r>
      <w:r w:rsidRPr="00050952">
        <w:rPr>
          <w:rFonts w:eastAsia="Times New Roman"/>
          <w:szCs w:val="24"/>
        </w:rPr>
        <w:t>τελευταία χρόνια για εξαιρέσεις προσλήψεων σε διάφορα Υπουργεία</w:t>
      </w:r>
      <w:r>
        <w:rPr>
          <w:rFonts w:eastAsia="Times New Roman"/>
          <w:szCs w:val="24"/>
        </w:rPr>
        <w:t xml:space="preserve"> κ</w:t>
      </w:r>
      <w:r w:rsidRPr="00050952">
        <w:rPr>
          <w:rFonts w:eastAsia="Times New Roman"/>
          <w:szCs w:val="24"/>
        </w:rPr>
        <w:t xml:space="preserve">αι </w:t>
      </w:r>
      <w:r>
        <w:rPr>
          <w:rFonts w:eastAsia="Times New Roman"/>
          <w:szCs w:val="24"/>
        </w:rPr>
        <w:t>ανέφερε δ</w:t>
      </w:r>
      <w:r w:rsidRPr="00050952">
        <w:rPr>
          <w:rFonts w:eastAsia="Times New Roman"/>
          <w:szCs w:val="24"/>
        </w:rPr>
        <w:t>ύο παραδείγματα</w:t>
      </w:r>
      <w:r>
        <w:rPr>
          <w:rFonts w:eastAsia="Times New Roman"/>
          <w:szCs w:val="24"/>
        </w:rPr>
        <w:t>.</w:t>
      </w:r>
      <w:r w:rsidRPr="00050952">
        <w:rPr>
          <w:rFonts w:eastAsia="Times New Roman"/>
          <w:szCs w:val="24"/>
        </w:rPr>
        <w:t xml:space="preserve"> </w:t>
      </w:r>
    </w:p>
    <w:p w14:paraId="20A4EC9F" w14:textId="77777777" w:rsidR="005D4821" w:rsidRDefault="006B233D">
      <w:pPr>
        <w:spacing w:line="600" w:lineRule="auto"/>
        <w:ind w:firstLine="720"/>
        <w:jc w:val="both"/>
        <w:rPr>
          <w:rFonts w:eastAsia="Times New Roman"/>
          <w:szCs w:val="24"/>
        </w:rPr>
      </w:pPr>
      <w:r>
        <w:rPr>
          <w:rFonts w:eastAsia="Times New Roman"/>
          <w:szCs w:val="24"/>
        </w:rPr>
        <w:t>Πρώτον, ανέφερε τ</w:t>
      </w:r>
      <w:r w:rsidRPr="00050952">
        <w:rPr>
          <w:rFonts w:eastAsia="Times New Roman"/>
          <w:szCs w:val="24"/>
        </w:rPr>
        <w:t>ις καθαρίστριες</w:t>
      </w:r>
      <w:r>
        <w:rPr>
          <w:rFonts w:eastAsia="Times New Roman"/>
          <w:szCs w:val="24"/>
        </w:rPr>
        <w:t>.</w:t>
      </w:r>
      <w:r w:rsidRPr="00050952">
        <w:rPr>
          <w:rFonts w:eastAsia="Times New Roman"/>
          <w:szCs w:val="24"/>
        </w:rPr>
        <w:t xml:space="preserve"> Υπάρχει φαίνεται κάποιο πρόβλημα στη Νέα Δημοκρατία όταν </w:t>
      </w:r>
      <w:r w:rsidRPr="00050952">
        <w:rPr>
          <w:rFonts w:eastAsia="Times New Roman"/>
          <w:szCs w:val="24"/>
        </w:rPr>
        <w:t xml:space="preserve">αναφερόμαστε σε </w:t>
      </w:r>
      <w:proofErr w:type="spellStart"/>
      <w:r>
        <w:rPr>
          <w:rFonts w:eastAsia="Times New Roman"/>
          <w:szCs w:val="24"/>
        </w:rPr>
        <w:t>επανα</w:t>
      </w:r>
      <w:r w:rsidRPr="00050952">
        <w:rPr>
          <w:rFonts w:eastAsia="Times New Roman"/>
          <w:szCs w:val="24"/>
        </w:rPr>
        <w:t>πρόσληψη</w:t>
      </w:r>
      <w:proofErr w:type="spellEnd"/>
      <w:r w:rsidRPr="00050952">
        <w:rPr>
          <w:rFonts w:eastAsia="Times New Roman"/>
          <w:szCs w:val="24"/>
        </w:rPr>
        <w:t xml:space="preserve"> καθαριστριών</w:t>
      </w:r>
      <w:r>
        <w:rPr>
          <w:rFonts w:eastAsia="Times New Roman"/>
          <w:szCs w:val="24"/>
        </w:rPr>
        <w:t xml:space="preserve">. </w:t>
      </w:r>
    </w:p>
    <w:p w14:paraId="20A4ECA0" w14:textId="77777777" w:rsidR="005D4821" w:rsidRDefault="006B233D">
      <w:pPr>
        <w:spacing w:line="600" w:lineRule="auto"/>
        <w:ind w:firstLine="720"/>
        <w:jc w:val="both"/>
        <w:rPr>
          <w:rFonts w:eastAsia="Times New Roman"/>
          <w:szCs w:val="24"/>
        </w:rPr>
      </w:pPr>
      <w:r>
        <w:rPr>
          <w:rFonts w:eastAsia="Times New Roman"/>
          <w:szCs w:val="24"/>
        </w:rPr>
        <w:t>Και</w:t>
      </w:r>
      <w:r w:rsidRPr="00050952">
        <w:rPr>
          <w:rFonts w:eastAsia="Times New Roman"/>
          <w:szCs w:val="24"/>
        </w:rPr>
        <w:t xml:space="preserve"> </w:t>
      </w:r>
      <w:r>
        <w:rPr>
          <w:rFonts w:eastAsia="Times New Roman"/>
          <w:szCs w:val="24"/>
        </w:rPr>
        <w:t xml:space="preserve">δεύτερον, </w:t>
      </w:r>
      <w:r w:rsidRPr="00050952">
        <w:rPr>
          <w:rFonts w:eastAsia="Times New Roman"/>
          <w:szCs w:val="24"/>
        </w:rPr>
        <w:t>ανέφερε και τους δημοσιογράφους της περιφέρειας</w:t>
      </w:r>
      <w:r>
        <w:rPr>
          <w:rFonts w:eastAsia="Times New Roman"/>
          <w:szCs w:val="24"/>
        </w:rPr>
        <w:t>,</w:t>
      </w:r>
      <w:r w:rsidRPr="00050952">
        <w:rPr>
          <w:rFonts w:eastAsia="Times New Roman"/>
          <w:szCs w:val="24"/>
        </w:rPr>
        <w:t xml:space="preserve"> αγνοώντας ότι ήταν και αίτημα των περιφερειαρχών</w:t>
      </w:r>
      <w:r>
        <w:rPr>
          <w:rFonts w:eastAsia="Times New Roman"/>
          <w:szCs w:val="24"/>
        </w:rPr>
        <w:t>, δ</w:t>
      </w:r>
      <w:r w:rsidRPr="00050952">
        <w:rPr>
          <w:rFonts w:eastAsia="Times New Roman"/>
          <w:szCs w:val="24"/>
        </w:rPr>
        <w:t>ιότι στο</w:t>
      </w:r>
      <w:r>
        <w:rPr>
          <w:rFonts w:eastAsia="Times New Roman"/>
          <w:szCs w:val="24"/>
        </w:rPr>
        <w:t>ν</w:t>
      </w:r>
      <w:r w:rsidRPr="00050952">
        <w:rPr>
          <w:rFonts w:eastAsia="Times New Roman"/>
          <w:szCs w:val="24"/>
        </w:rPr>
        <w:t xml:space="preserve"> </w:t>
      </w:r>
      <w:r>
        <w:rPr>
          <w:rFonts w:eastAsia="Times New Roman"/>
          <w:szCs w:val="24"/>
        </w:rPr>
        <w:t>ν</w:t>
      </w:r>
      <w:r w:rsidRPr="00050952">
        <w:rPr>
          <w:rFonts w:eastAsia="Times New Roman"/>
          <w:szCs w:val="24"/>
        </w:rPr>
        <w:t xml:space="preserve">έο ρόλο που παίζουν οι περιφέρειες στο μεγάλο θέμα της απορρόφησης των κονδυλίων του </w:t>
      </w:r>
      <w:r w:rsidRPr="00050952">
        <w:rPr>
          <w:rFonts w:eastAsia="Times New Roman"/>
          <w:szCs w:val="24"/>
        </w:rPr>
        <w:t>ΕΣΠΑ</w:t>
      </w:r>
      <w:r>
        <w:rPr>
          <w:rFonts w:eastAsia="Times New Roman"/>
          <w:szCs w:val="24"/>
        </w:rPr>
        <w:t>,</w:t>
      </w:r>
      <w:r w:rsidRPr="00050952">
        <w:rPr>
          <w:rFonts w:eastAsia="Times New Roman"/>
          <w:szCs w:val="24"/>
        </w:rPr>
        <w:t xml:space="preserve"> όπου προβλέπεται ειδικ</w:t>
      </w:r>
      <w:r>
        <w:rPr>
          <w:rFonts w:eastAsia="Times New Roman"/>
          <w:szCs w:val="24"/>
        </w:rPr>
        <w:t>ό</w:t>
      </w:r>
      <w:r w:rsidRPr="00050952">
        <w:rPr>
          <w:rFonts w:eastAsia="Times New Roman"/>
          <w:szCs w:val="24"/>
        </w:rPr>
        <w:t>ς τομέας για τη δημοσιότητα</w:t>
      </w:r>
      <w:r>
        <w:rPr>
          <w:rFonts w:eastAsia="Times New Roman"/>
          <w:szCs w:val="24"/>
        </w:rPr>
        <w:t>,</w:t>
      </w:r>
      <w:r w:rsidRPr="00050952">
        <w:rPr>
          <w:rFonts w:eastAsia="Times New Roman"/>
          <w:szCs w:val="24"/>
        </w:rPr>
        <w:t xml:space="preserve"> κρίθηκε απαραίτητη η επαγγελματική επάρκεια </w:t>
      </w:r>
      <w:r>
        <w:rPr>
          <w:rFonts w:eastAsia="Times New Roman"/>
          <w:szCs w:val="24"/>
        </w:rPr>
        <w:t>εκείνων</w:t>
      </w:r>
      <w:r w:rsidRPr="00050952">
        <w:rPr>
          <w:rFonts w:eastAsia="Times New Roman"/>
          <w:szCs w:val="24"/>
        </w:rPr>
        <w:t xml:space="preserve"> που θα έχουν αυτό</w:t>
      </w:r>
      <w:r>
        <w:rPr>
          <w:rFonts w:eastAsia="Times New Roman"/>
          <w:szCs w:val="24"/>
        </w:rPr>
        <w:t>ν</w:t>
      </w:r>
      <w:r w:rsidRPr="00050952">
        <w:rPr>
          <w:rFonts w:eastAsia="Times New Roman"/>
          <w:szCs w:val="24"/>
        </w:rPr>
        <w:t xml:space="preserve"> τον τομέα και </w:t>
      </w:r>
      <w:r w:rsidRPr="00050952">
        <w:rPr>
          <w:rFonts w:eastAsia="Times New Roman"/>
          <w:szCs w:val="24"/>
        </w:rPr>
        <w:lastRenderedPageBreak/>
        <w:t xml:space="preserve">κατά τεκμήριο </w:t>
      </w:r>
      <w:r>
        <w:rPr>
          <w:rFonts w:eastAsia="Times New Roman"/>
          <w:szCs w:val="24"/>
        </w:rPr>
        <w:t xml:space="preserve">η </w:t>
      </w:r>
      <w:r w:rsidRPr="00050952">
        <w:rPr>
          <w:rFonts w:eastAsia="Times New Roman"/>
          <w:szCs w:val="24"/>
        </w:rPr>
        <w:t xml:space="preserve">επαγγελματική επάρκεια </w:t>
      </w:r>
      <w:r>
        <w:rPr>
          <w:rFonts w:eastAsia="Times New Roman"/>
          <w:szCs w:val="24"/>
        </w:rPr>
        <w:t xml:space="preserve">σε θέσεις </w:t>
      </w:r>
      <w:r w:rsidRPr="00050952">
        <w:rPr>
          <w:rFonts w:eastAsia="Times New Roman"/>
          <w:szCs w:val="24"/>
        </w:rPr>
        <w:t xml:space="preserve">δημοσιογραφίας είναι και η ένταξή τους </w:t>
      </w:r>
      <w:r>
        <w:rPr>
          <w:rFonts w:eastAsia="Times New Roman"/>
          <w:szCs w:val="24"/>
        </w:rPr>
        <w:t>στις Ενώσεις</w:t>
      </w:r>
      <w:r w:rsidRPr="00050952">
        <w:rPr>
          <w:rFonts w:eastAsia="Times New Roman"/>
          <w:szCs w:val="24"/>
        </w:rPr>
        <w:t xml:space="preserve"> Συντακτών</w:t>
      </w:r>
      <w:r>
        <w:rPr>
          <w:rFonts w:eastAsia="Times New Roman"/>
          <w:szCs w:val="24"/>
        </w:rPr>
        <w:t>.</w:t>
      </w:r>
    </w:p>
    <w:p w14:paraId="20A4ECA1" w14:textId="77777777" w:rsidR="005D4821" w:rsidRDefault="006B233D">
      <w:pPr>
        <w:spacing w:line="600" w:lineRule="auto"/>
        <w:ind w:firstLine="720"/>
        <w:jc w:val="both"/>
        <w:rPr>
          <w:rFonts w:eastAsia="Times New Roman"/>
          <w:szCs w:val="24"/>
        </w:rPr>
      </w:pPr>
      <w:r>
        <w:rPr>
          <w:rFonts w:eastAsia="Times New Roman"/>
          <w:szCs w:val="24"/>
        </w:rPr>
        <w:t>Γ</w:t>
      </w:r>
      <w:r w:rsidRPr="00050952">
        <w:rPr>
          <w:rFonts w:eastAsia="Times New Roman"/>
          <w:szCs w:val="24"/>
        </w:rPr>
        <w:t>ια το νομοσχέδιο</w:t>
      </w:r>
      <w:r>
        <w:rPr>
          <w:rFonts w:eastAsia="Times New Roman"/>
          <w:szCs w:val="24"/>
        </w:rPr>
        <w:t>,</w:t>
      </w:r>
      <w:r w:rsidRPr="00050952">
        <w:rPr>
          <w:rFonts w:eastAsia="Times New Roman"/>
          <w:szCs w:val="24"/>
        </w:rPr>
        <w:t xml:space="preserve"> λοιπόν</w:t>
      </w:r>
      <w:r>
        <w:rPr>
          <w:rFonts w:eastAsia="Times New Roman"/>
          <w:szCs w:val="24"/>
        </w:rPr>
        <w:t>,</w:t>
      </w:r>
      <w:r w:rsidRPr="00050952">
        <w:rPr>
          <w:rFonts w:eastAsia="Times New Roman"/>
          <w:szCs w:val="24"/>
        </w:rPr>
        <w:t xml:space="preserve"> και επειδή ειπώθηκε ότι η Κυβέρνηση συνολικά δεν έχει κάνει κα</w:t>
      </w:r>
      <w:r>
        <w:rPr>
          <w:rFonts w:eastAsia="Times New Roman"/>
          <w:szCs w:val="24"/>
        </w:rPr>
        <w:t>μ</w:t>
      </w:r>
      <w:r w:rsidRPr="00050952">
        <w:rPr>
          <w:rFonts w:eastAsia="Times New Roman"/>
          <w:szCs w:val="24"/>
        </w:rPr>
        <w:t>μία μεταρρυθμιστική προσπάθεια</w:t>
      </w:r>
      <w:r>
        <w:rPr>
          <w:rFonts w:eastAsia="Times New Roman"/>
          <w:szCs w:val="24"/>
        </w:rPr>
        <w:t>,</w:t>
      </w:r>
      <w:r w:rsidRPr="00050952">
        <w:rPr>
          <w:rFonts w:eastAsia="Times New Roman"/>
          <w:szCs w:val="24"/>
        </w:rPr>
        <w:t xml:space="preserve"> να υπενθυμίσ</w:t>
      </w:r>
      <w:r>
        <w:rPr>
          <w:rFonts w:eastAsia="Times New Roman"/>
          <w:szCs w:val="24"/>
        </w:rPr>
        <w:t>ω</w:t>
      </w:r>
      <w:r w:rsidRPr="00050952">
        <w:rPr>
          <w:rFonts w:eastAsia="Times New Roman"/>
          <w:szCs w:val="24"/>
        </w:rPr>
        <w:t xml:space="preserve"> σε ελάχιστα δευτερόλεπτα</w:t>
      </w:r>
      <w:r>
        <w:rPr>
          <w:rFonts w:eastAsia="Times New Roman"/>
          <w:szCs w:val="24"/>
        </w:rPr>
        <w:t xml:space="preserve">, </w:t>
      </w:r>
      <w:r w:rsidRPr="00050952">
        <w:rPr>
          <w:rFonts w:eastAsia="Times New Roman"/>
          <w:szCs w:val="24"/>
        </w:rPr>
        <w:t>για να τελειώσω</w:t>
      </w:r>
      <w:r>
        <w:rPr>
          <w:rFonts w:eastAsia="Times New Roman"/>
          <w:szCs w:val="24"/>
        </w:rPr>
        <w:t>,</w:t>
      </w:r>
      <w:r w:rsidRPr="00050952">
        <w:rPr>
          <w:rFonts w:eastAsia="Times New Roman"/>
          <w:szCs w:val="24"/>
        </w:rPr>
        <w:t xml:space="preserve"> κύριε Πρόεδρε</w:t>
      </w:r>
      <w:r>
        <w:rPr>
          <w:rFonts w:eastAsia="Times New Roman"/>
          <w:szCs w:val="24"/>
        </w:rPr>
        <w:t>,</w:t>
      </w:r>
      <w:r w:rsidRPr="00050952">
        <w:rPr>
          <w:rFonts w:eastAsia="Times New Roman"/>
          <w:szCs w:val="24"/>
        </w:rPr>
        <w:t xml:space="preserve"> </w:t>
      </w:r>
      <w:r>
        <w:rPr>
          <w:rFonts w:eastAsia="Times New Roman"/>
          <w:szCs w:val="24"/>
        </w:rPr>
        <w:t>τη</w:t>
      </w:r>
      <w:r w:rsidRPr="00050952">
        <w:rPr>
          <w:rFonts w:eastAsia="Times New Roman"/>
          <w:szCs w:val="24"/>
        </w:rPr>
        <w:t xml:space="preserve"> μεγάλη και βασική μεταρρύθμιση για</w:t>
      </w:r>
      <w:r>
        <w:rPr>
          <w:rFonts w:eastAsia="Times New Roman"/>
          <w:szCs w:val="24"/>
        </w:rPr>
        <w:t xml:space="preserve"> την</w:t>
      </w:r>
      <w:r w:rsidRPr="00050952">
        <w:rPr>
          <w:rFonts w:eastAsia="Times New Roman"/>
          <w:szCs w:val="24"/>
        </w:rPr>
        <w:t xml:space="preserve"> </w:t>
      </w:r>
      <w:proofErr w:type="spellStart"/>
      <w:r w:rsidRPr="00050952">
        <w:rPr>
          <w:rFonts w:eastAsia="Times New Roman"/>
          <w:szCs w:val="24"/>
        </w:rPr>
        <w:t>αποκομματικοποίηση</w:t>
      </w:r>
      <w:proofErr w:type="spellEnd"/>
      <w:r w:rsidRPr="00050952">
        <w:rPr>
          <w:rFonts w:eastAsia="Times New Roman"/>
          <w:szCs w:val="24"/>
        </w:rPr>
        <w:t xml:space="preserve"> το</w:t>
      </w:r>
      <w:r w:rsidRPr="00050952">
        <w:rPr>
          <w:rFonts w:eastAsia="Times New Roman"/>
          <w:szCs w:val="24"/>
        </w:rPr>
        <w:t xml:space="preserve">υ </w:t>
      </w:r>
      <w:r>
        <w:rPr>
          <w:rFonts w:eastAsia="Times New Roman"/>
          <w:szCs w:val="24"/>
        </w:rPr>
        <w:t>κ</w:t>
      </w:r>
      <w:r w:rsidRPr="00050952">
        <w:rPr>
          <w:rFonts w:eastAsia="Times New Roman"/>
          <w:szCs w:val="24"/>
        </w:rPr>
        <w:t>ράτους μέσα από τη διαδικασία</w:t>
      </w:r>
      <w:r>
        <w:rPr>
          <w:rFonts w:eastAsia="Times New Roman"/>
          <w:szCs w:val="24"/>
        </w:rPr>
        <w:t>,</w:t>
      </w:r>
      <w:r w:rsidRPr="00050952">
        <w:rPr>
          <w:rFonts w:eastAsia="Times New Roman"/>
          <w:szCs w:val="24"/>
        </w:rPr>
        <w:t xml:space="preserve"> που αμφισβητεί </w:t>
      </w:r>
      <w:r>
        <w:rPr>
          <w:rFonts w:eastAsia="Times New Roman"/>
          <w:szCs w:val="24"/>
        </w:rPr>
        <w:t xml:space="preserve">η </w:t>
      </w:r>
      <w:r w:rsidRPr="00050952">
        <w:rPr>
          <w:rFonts w:eastAsia="Times New Roman"/>
          <w:szCs w:val="24"/>
        </w:rPr>
        <w:t>Νέα Δημοκρατία</w:t>
      </w:r>
      <w:r>
        <w:rPr>
          <w:rFonts w:eastAsia="Times New Roman"/>
          <w:szCs w:val="24"/>
        </w:rPr>
        <w:t>,</w:t>
      </w:r>
      <w:r w:rsidRPr="00050952">
        <w:rPr>
          <w:rFonts w:eastAsia="Times New Roman"/>
          <w:szCs w:val="24"/>
        </w:rPr>
        <w:t xml:space="preserve"> στην επιλογή των </w:t>
      </w:r>
      <w:r>
        <w:rPr>
          <w:rFonts w:eastAsia="Times New Roman"/>
          <w:szCs w:val="24"/>
        </w:rPr>
        <w:t>γ</w:t>
      </w:r>
      <w:r w:rsidRPr="00050952">
        <w:rPr>
          <w:rFonts w:eastAsia="Times New Roman"/>
          <w:szCs w:val="24"/>
        </w:rPr>
        <w:t xml:space="preserve">ενικών </w:t>
      </w:r>
      <w:r>
        <w:rPr>
          <w:rFonts w:eastAsia="Times New Roman"/>
          <w:szCs w:val="24"/>
        </w:rPr>
        <w:t>γ</w:t>
      </w:r>
      <w:r w:rsidRPr="00050952">
        <w:rPr>
          <w:rFonts w:eastAsia="Times New Roman"/>
          <w:szCs w:val="24"/>
        </w:rPr>
        <w:t>ραμματέων</w:t>
      </w:r>
      <w:r>
        <w:rPr>
          <w:rFonts w:eastAsia="Times New Roman"/>
          <w:szCs w:val="24"/>
        </w:rPr>
        <w:t>.</w:t>
      </w:r>
      <w:r w:rsidRPr="00050952">
        <w:rPr>
          <w:rFonts w:eastAsia="Times New Roman"/>
          <w:szCs w:val="24"/>
        </w:rPr>
        <w:t xml:space="preserve"> Αμφισβητεί</w:t>
      </w:r>
      <w:r>
        <w:rPr>
          <w:rFonts w:eastAsia="Times New Roman"/>
          <w:szCs w:val="24"/>
        </w:rPr>
        <w:t>,</w:t>
      </w:r>
      <w:r w:rsidRPr="00050952">
        <w:rPr>
          <w:rFonts w:eastAsia="Times New Roman"/>
          <w:szCs w:val="24"/>
        </w:rPr>
        <w:t xml:space="preserve"> </w:t>
      </w:r>
      <w:r>
        <w:rPr>
          <w:rFonts w:eastAsia="Times New Roman"/>
          <w:szCs w:val="24"/>
        </w:rPr>
        <w:t xml:space="preserve">διότι το είπε </w:t>
      </w:r>
      <w:r w:rsidRPr="00050952">
        <w:rPr>
          <w:rFonts w:eastAsia="Times New Roman"/>
          <w:szCs w:val="24"/>
        </w:rPr>
        <w:t xml:space="preserve">ευθαρσώς </w:t>
      </w:r>
      <w:r>
        <w:rPr>
          <w:rFonts w:eastAsia="Times New Roman"/>
          <w:szCs w:val="24"/>
        </w:rPr>
        <w:t xml:space="preserve">ότι </w:t>
      </w:r>
      <w:r w:rsidRPr="00050952">
        <w:rPr>
          <w:rFonts w:eastAsia="Times New Roman"/>
          <w:szCs w:val="24"/>
        </w:rPr>
        <w:t>δεν συμφωνεί με αυτή</w:t>
      </w:r>
      <w:r>
        <w:rPr>
          <w:rFonts w:eastAsia="Times New Roman"/>
          <w:szCs w:val="24"/>
        </w:rPr>
        <w:t>ν τη διαδικασία. Θ</w:t>
      </w:r>
      <w:r w:rsidRPr="00050952">
        <w:rPr>
          <w:rFonts w:eastAsia="Times New Roman"/>
          <w:szCs w:val="24"/>
        </w:rPr>
        <w:t>εωρεί ότι είναι πολιτική θέση</w:t>
      </w:r>
      <w:r>
        <w:rPr>
          <w:rFonts w:eastAsia="Times New Roman"/>
          <w:szCs w:val="24"/>
        </w:rPr>
        <w:t>,</w:t>
      </w:r>
      <w:r w:rsidRPr="00050952">
        <w:rPr>
          <w:rFonts w:eastAsia="Times New Roman"/>
          <w:szCs w:val="24"/>
        </w:rPr>
        <w:t xml:space="preserve"> οι </w:t>
      </w:r>
      <w:r>
        <w:rPr>
          <w:rFonts w:eastAsia="Times New Roman"/>
          <w:szCs w:val="24"/>
        </w:rPr>
        <w:t>γ</w:t>
      </w:r>
      <w:r w:rsidRPr="00050952">
        <w:rPr>
          <w:rFonts w:eastAsia="Times New Roman"/>
          <w:szCs w:val="24"/>
        </w:rPr>
        <w:t xml:space="preserve">ενικοί </w:t>
      </w:r>
      <w:r>
        <w:rPr>
          <w:rFonts w:eastAsia="Times New Roman"/>
          <w:szCs w:val="24"/>
        </w:rPr>
        <w:t>γ</w:t>
      </w:r>
      <w:r w:rsidRPr="00050952">
        <w:rPr>
          <w:rFonts w:eastAsia="Times New Roman"/>
          <w:szCs w:val="24"/>
        </w:rPr>
        <w:t xml:space="preserve">ραμματείς </w:t>
      </w:r>
      <w:r>
        <w:rPr>
          <w:rFonts w:eastAsia="Times New Roman"/>
          <w:szCs w:val="24"/>
        </w:rPr>
        <w:t>ε</w:t>
      </w:r>
      <w:r w:rsidRPr="00050952">
        <w:rPr>
          <w:rFonts w:eastAsia="Times New Roman"/>
          <w:szCs w:val="24"/>
        </w:rPr>
        <w:t>πομένως των Υπουργείω</w:t>
      </w:r>
      <w:r w:rsidRPr="00050952">
        <w:rPr>
          <w:rFonts w:eastAsia="Times New Roman"/>
          <w:szCs w:val="24"/>
        </w:rPr>
        <w:t>ν θα πρέπει να είναι διορισμένοι από το κόμμα που κυβερνάει</w:t>
      </w:r>
      <w:r>
        <w:rPr>
          <w:rFonts w:eastAsia="Times New Roman"/>
          <w:szCs w:val="24"/>
        </w:rPr>
        <w:t>.</w:t>
      </w:r>
    </w:p>
    <w:p w14:paraId="20A4ECA2" w14:textId="77777777" w:rsidR="005D4821" w:rsidRDefault="006B233D">
      <w:pPr>
        <w:spacing w:line="600" w:lineRule="auto"/>
        <w:ind w:firstLine="720"/>
        <w:jc w:val="both"/>
        <w:rPr>
          <w:rFonts w:eastAsia="Times New Roman"/>
          <w:szCs w:val="24"/>
        </w:rPr>
      </w:pPr>
      <w:r>
        <w:rPr>
          <w:rFonts w:eastAsia="Times New Roman"/>
          <w:szCs w:val="24"/>
        </w:rPr>
        <w:t>Π</w:t>
      </w:r>
      <w:r w:rsidRPr="00894A6C">
        <w:rPr>
          <w:rFonts w:eastAsia="Times New Roman"/>
          <w:szCs w:val="24"/>
        </w:rPr>
        <w:t>ροχ</w:t>
      </w:r>
      <w:r>
        <w:rPr>
          <w:rFonts w:eastAsia="Times New Roman"/>
          <w:szCs w:val="24"/>
        </w:rPr>
        <w:t>ω</w:t>
      </w:r>
      <w:r w:rsidRPr="00894A6C">
        <w:rPr>
          <w:rFonts w:eastAsia="Times New Roman"/>
          <w:szCs w:val="24"/>
        </w:rPr>
        <w:t>ρ</w:t>
      </w:r>
      <w:r>
        <w:rPr>
          <w:rFonts w:eastAsia="Times New Roman"/>
          <w:szCs w:val="24"/>
        </w:rPr>
        <w:t xml:space="preserve">ήσαμε </w:t>
      </w:r>
      <w:r w:rsidRPr="00894A6C">
        <w:rPr>
          <w:rFonts w:eastAsia="Times New Roman"/>
          <w:szCs w:val="24"/>
        </w:rPr>
        <w:t xml:space="preserve">σε ένα αξιοκρατικό σύστημα </w:t>
      </w:r>
      <w:r>
        <w:rPr>
          <w:rFonts w:eastAsia="Times New Roman"/>
          <w:szCs w:val="24"/>
        </w:rPr>
        <w:t>επιλογής</w:t>
      </w:r>
      <w:r w:rsidRPr="00894A6C">
        <w:rPr>
          <w:rFonts w:eastAsia="Times New Roman"/>
          <w:szCs w:val="24"/>
        </w:rPr>
        <w:t xml:space="preserve"> διοικητικών στελεχών</w:t>
      </w:r>
      <w:r>
        <w:rPr>
          <w:rFonts w:eastAsia="Times New Roman"/>
          <w:szCs w:val="24"/>
        </w:rPr>
        <w:t>,</w:t>
      </w:r>
      <w:r w:rsidRPr="00894A6C">
        <w:rPr>
          <w:rFonts w:eastAsia="Times New Roman"/>
          <w:szCs w:val="24"/>
        </w:rPr>
        <w:t xml:space="preserve"> σε ένα διαφανές σύστημα </w:t>
      </w:r>
      <w:r>
        <w:rPr>
          <w:rFonts w:eastAsia="Times New Roman"/>
          <w:szCs w:val="24"/>
        </w:rPr>
        <w:t>ενιαίας</w:t>
      </w:r>
      <w:r w:rsidRPr="00894A6C">
        <w:rPr>
          <w:rFonts w:eastAsia="Times New Roman"/>
          <w:szCs w:val="24"/>
        </w:rPr>
        <w:t xml:space="preserve"> κινητικότητας</w:t>
      </w:r>
      <w:r>
        <w:rPr>
          <w:rFonts w:eastAsia="Times New Roman"/>
          <w:szCs w:val="24"/>
        </w:rPr>
        <w:t>,</w:t>
      </w:r>
      <w:r w:rsidRPr="00894A6C">
        <w:rPr>
          <w:rFonts w:eastAsia="Times New Roman"/>
          <w:szCs w:val="24"/>
        </w:rPr>
        <w:t xml:space="preserve"> σύμφωνα με ψηφιακά οργανογράμματα και περιγράμματα θέσεων εργασίας</w:t>
      </w:r>
      <w:r>
        <w:rPr>
          <w:rFonts w:eastAsia="Times New Roman"/>
          <w:szCs w:val="24"/>
        </w:rPr>
        <w:t>,</w:t>
      </w:r>
      <w:r w:rsidRPr="00894A6C">
        <w:rPr>
          <w:rFonts w:eastAsia="Times New Roman"/>
          <w:szCs w:val="24"/>
        </w:rPr>
        <w:t xml:space="preserve"> έτσι ώστε να έχουμε μία αποτελεσματική διαχείριση του ανθρώπινου δυναμικού και σε ένα νέο σύστημα αξιολόγησης δημοσίων υπαλλήλων με στόχο</w:t>
      </w:r>
      <w:r>
        <w:rPr>
          <w:rFonts w:eastAsia="Times New Roman"/>
          <w:szCs w:val="24"/>
        </w:rPr>
        <w:t>,</w:t>
      </w:r>
      <w:r w:rsidRPr="00894A6C">
        <w:rPr>
          <w:rFonts w:eastAsia="Times New Roman"/>
          <w:szCs w:val="24"/>
        </w:rPr>
        <w:t xml:space="preserve"> </w:t>
      </w:r>
      <w:r>
        <w:rPr>
          <w:rFonts w:eastAsia="Times New Roman"/>
          <w:szCs w:val="24"/>
        </w:rPr>
        <w:t>ό</w:t>
      </w:r>
      <w:r w:rsidRPr="00894A6C">
        <w:rPr>
          <w:rFonts w:eastAsia="Times New Roman"/>
          <w:szCs w:val="24"/>
        </w:rPr>
        <w:t xml:space="preserve">χι τις απολύσεις </w:t>
      </w:r>
      <w:r w:rsidRPr="00894A6C">
        <w:rPr>
          <w:rFonts w:eastAsia="Times New Roman"/>
          <w:szCs w:val="24"/>
        </w:rPr>
        <w:lastRenderedPageBreak/>
        <w:t>όπως στο παρελθόν</w:t>
      </w:r>
      <w:r>
        <w:rPr>
          <w:rFonts w:eastAsia="Times New Roman"/>
          <w:szCs w:val="24"/>
        </w:rPr>
        <w:t>,</w:t>
      </w:r>
      <w:r w:rsidRPr="00894A6C">
        <w:rPr>
          <w:rFonts w:eastAsia="Times New Roman"/>
          <w:szCs w:val="24"/>
        </w:rPr>
        <w:t xml:space="preserve"> αλλά με στόχο την βελτιστοποίηση της απόδοσης των υπαλλήλων και του </w:t>
      </w:r>
      <w:r>
        <w:rPr>
          <w:rFonts w:eastAsia="Times New Roman"/>
          <w:szCs w:val="24"/>
        </w:rPr>
        <w:t>δ</w:t>
      </w:r>
      <w:r w:rsidRPr="00894A6C">
        <w:rPr>
          <w:rFonts w:eastAsia="Times New Roman"/>
          <w:szCs w:val="24"/>
        </w:rPr>
        <w:t xml:space="preserve">ημοσίου </w:t>
      </w:r>
      <w:r w:rsidRPr="00894A6C">
        <w:rPr>
          <w:rFonts w:eastAsia="Times New Roman"/>
          <w:szCs w:val="24"/>
        </w:rPr>
        <w:t>συ</w:t>
      </w:r>
      <w:r w:rsidRPr="00894A6C">
        <w:rPr>
          <w:rFonts w:eastAsia="Times New Roman"/>
          <w:szCs w:val="24"/>
        </w:rPr>
        <w:t>νολικά</w:t>
      </w:r>
      <w:r>
        <w:rPr>
          <w:rFonts w:eastAsia="Times New Roman"/>
          <w:szCs w:val="24"/>
        </w:rPr>
        <w:t>. Και, β</w:t>
      </w:r>
      <w:r w:rsidRPr="00894A6C">
        <w:rPr>
          <w:rFonts w:eastAsia="Times New Roman"/>
          <w:szCs w:val="24"/>
        </w:rPr>
        <w:t>εβαίως</w:t>
      </w:r>
      <w:r>
        <w:rPr>
          <w:rFonts w:eastAsia="Times New Roman"/>
          <w:szCs w:val="24"/>
        </w:rPr>
        <w:t>,</w:t>
      </w:r>
      <w:r w:rsidRPr="00894A6C">
        <w:rPr>
          <w:rFonts w:eastAsia="Times New Roman"/>
          <w:szCs w:val="24"/>
        </w:rPr>
        <w:t xml:space="preserve"> </w:t>
      </w:r>
      <w:r>
        <w:rPr>
          <w:rFonts w:eastAsia="Times New Roman"/>
          <w:szCs w:val="24"/>
        </w:rPr>
        <w:t>έ</w:t>
      </w:r>
      <w:r w:rsidRPr="00894A6C">
        <w:rPr>
          <w:rFonts w:eastAsia="Times New Roman"/>
          <w:szCs w:val="24"/>
        </w:rPr>
        <w:t>χουμε ξεκινήσει και εφαρμόζου</w:t>
      </w:r>
      <w:r>
        <w:rPr>
          <w:rFonts w:eastAsia="Times New Roman"/>
          <w:szCs w:val="24"/>
        </w:rPr>
        <w:t>με</w:t>
      </w:r>
      <w:r w:rsidRPr="00894A6C">
        <w:rPr>
          <w:rFonts w:eastAsia="Times New Roman"/>
          <w:szCs w:val="24"/>
        </w:rPr>
        <w:t xml:space="preserve"> </w:t>
      </w:r>
      <w:r>
        <w:rPr>
          <w:rFonts w:eastAsia="Times New Roman"/>
          <w:szCs w:val="24"/>
        </w:rPr>
        <w:t>τη</w:t>
      </w:r>
      <w:r w:rsidRPr="00894A6C">
        <w:rPr>
          <w:rFonts w:eastAsia="Times New Roman"/>
          <w:szCs w:val="24"/>
        </w:rPr>
        <w:t xml:space="preserve"> στρατηγική για την αντιμετώπιση της διαφθοράς στο </w:t>
      </w:r>
      <w:r>
        <w:rPr>
          <w:rFonts w:eastAsia="Times New Roman"/>
          <w:szCs w:val="24"/>
        </w:rPr>
        <w:t>δ</w:t>
      </w:r>
      <w:r w:rsidRPr="00894A6C">
        <w:rPr>
          <w:rFonts w:eastAsia="Times New Roman"/>
          <w:szCs w:val="24"/>
        </w:rPr>
        <w:t>ημόσιο</w:t>
      </w:r>
      <w:r>
        <w:rPr>
          <w:rFonts w:eastAsia="Times New Roman"/>
          <w:szCs w:val="24"/>
        </w:rPr>
        <w:t>.</w:t>
      </w:r>
      <w:r w:rsidRPr="00894A6C">
        <w:rPr>
          <w:rFonts w:eastAsia="Times New Roman"/>
          <w:szCs w:val="24"/>
        </w:rPr>
        <w:t xml:space="preserve"> </w:t>
      </w:r>
    </w:p>
    <w:p w14:paraId="20A4ECA3" w14:textId="77777777" w:rsidR="005D4821" w:rsidRDefault="006B233D">
      <w:pPr>
        <w:spacing w:line="600" w:lineRule="auto"/>
        <w:ind w:firstLine="720"/>
        <w:jc w:val="both"/>
        <w:rPr>
          <w:rFonts w:eastAsia="Times New Roman"/>
          <w:szCs w:val="24"/>
        </w:rPr>
      </w:pPr>
      <w:r>
        <w:rPr>
          <w:rFonts w:eastAsia="Times New Roman"/>
          <w:szCs w:val="24"/>
        </w:rPr>
        <w:t>Α</w:t>
      </w:r>
      <w:r w:rsidRPr="00894A6C">
        <w:rPr>
          <w:rFonts w:eastAsia="Times New Roman"/>
          <w:szCs w:val="24"/>
        </w:rPr>
        <w:t xml:space="preserve">υτά είναι λίγα </w:t>
      </w:r>
      <w:r>
        <w:rPr>
          <w:rFonts w:eastAsia="Times New Roman"/>
          <w:szCs w:val="24"/>
        </w:rPr>
        <w:t>από τα μεταρρυθμιστικ</w:t>
      </w:r>
      <w:r w:rsidRPr="00894A6C">
        <w:rPr>
          <w:rFonts w:eastAsia="Times New Roman"/>
          <w:szCs w:val="24"/>
        </w:rPr>
        <w:t>ά βήματα που έχου</w:t>
      </w:r>
      <w:r>
        <w:rPr>
          <w:rFonts w:eastAsia="Times New Roman"/>
          <w:szCs w:val="24"/>
        </w:rPr>
        <w:t>με</w:t>
      </w:r>
      <w:r w:rsidRPr="00894A6C">
        <w:rPr>
          <w:rFonts w:eastAsia="Times New Roman"/>
          <w:szCs w:val="24"/>
        </w:rPr>
        <w:t xml:space="preserve"> επιχειρήσει</w:t>
      </w:r>
      <w:r>
        <w:rPr>
          <w:rFonts w:eastAsia="Times New Roman"/>
          <w:szCs w:val="24"/>
        </w:rPr>
        <w:t>.</w:t>
      </w:r>
      <w:r w:rsidRPr="00894A6C">
        <w:rPr>
          <w:rFonts w:eastAsia="Times New Roman"/>
          <w:szCs w:val="24"/>
        </w:rPr>
        <w:t xml:space="preserve"> </w:t>
      </w:r>
      <w:r>
        <w:rPr>
          <w:rFonts w:eastAsia="Times New Roman"/>
          <w:szCs w:val="24"/>
        </w:rPr>
        <w:t>Έ</w:t>
      </w:r>
      <w:r w:rsidRPr="00894A6C">
        <w:rPr>
          <w:rFonts w:eastAsia="Times New Roman"/>
          <w:szCs w:val="24"/>
        </w:rPr>
        <w:t>πεται συνέχεια</w:t>
      </w:r>
      <w:r>
        <w:rPr>
          <w:rFonts w:eastAsia="Times New Roman"/>
          <w:szCs w:val="24"/>
        </w:rPr>
        <w:t>.</w:t>
      </w:r>
      <w:r w:rsidRPr="00894A6C">
        <w:rPr>
          <w:rFonts w:eastAsia="Times New Roman"/>
          <w:szCs w:val="24"/>
        </w:rPr>
        <w:t xml:space="preserve"> Εδώ είμαστε και εδώ θα είμαστε</w:t>
      </w:r>
      <w:r>
        <w:rPr>
          <w:rFonts w:eastAsia="Times New Roman"/>
          <w:szCs w:val="24"/>
        </w:rPr>
        <w:t>.</w:t>
      </w:r>
    </w:p>
    <w:p w14:paraId="20A4ECA4" w14:textId="77777777" w:rsidR="005D4821" w:rsidRDefault="006B233D">
      <w:pPr>
        <w:spacing w:line="600" w:lineRule="auto"/>
        <w:ind w:firstLine="720"/>
        <w:jc w:val="both"/>
        <w:rPr>
          <w:rFonts w:eastAsia="Times New Roman"/>
          <w:szCs w:val="24"/>
        </w:rPr>
      </w:pPr>
      <w:r w:rsidRPr="00894A6C">
        <w:rPr>
          <w:rFonts w:eastAsia="Times New Roman"/>
          <w:szCs w:val="24"/>
        </w:rPr>
        <w:t>Ευχαριστώ</w:t>
      </w:r>
      <w:r>
        <w:rPr>
          <w:rFonts w:eastAsia="Times New Roman"/>
          <w:szCs w:val="24"/>
        </w:rPr>
        <w:t>.</w:t>
      </w:r>
    </w:p>
    <w:p w14:paraId="20A4ECA5" w14:textId="77777777" w:rsidR="005D4821" w:rsidRDefault="006B233D">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20A4ECA6" w14:textId="77777777" w:rsidR="005D4821" w:rsidRDefault="006B233D">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Κύριε Κουτσούκο, θέλατε να διευκρινίσετε κάτι; </w:t>
      </w:r>
    </w:p>
    <w:p w14:paraId="20A4ECA7" w14:textId="77777777" w:rsidR="005D4821" w:rsidRDefault="006B233D">
      <w:pPr>
        <w:spacing w:line="600" w:lineRule="auto"/>
        <w:ind w:firstLine="720"/>
        <w:jc w:val="both"/>
        <w:rPr>
          <w:rFonts w:eastAsia="Times New Roman"/>
          <w:szCs w:val="24"/>
        </w:rPr>
      </w:pPr>
      <w:r w:rsidRPr="00CE6352">
        <w:rPr>
          <w:rFonts w:eastAsia="Times New Roman"/>
          <w:b/>
          <w:szCs w:val="24"/>
        </w:rPr>
        <w:t>ΓΙΑΝΝΗΣ ΚΟΥΤΣΟΥΚΟΣ:</w:t>
      </w:r>
      <w:r>
        <w:rPr>
          <w:rFonts w:eastAsia="Times New Roman"/>
          <w:szCs w:val="24"/>
        </w:rPr>
        <w:t xml:space="preserve"> Θα ήθελα, ως Κοινοβουλευτικός Εκπρόσωπος, μία μικρή δευτερολογία. </w:t>
      </w:r>
    </w:p>
    <w:p w14:paraId="20A4ECA8" w14:textId="77777777" w:rsidR="005D4821" w:rsidRDefault="006B233D">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Έχετε τον λ</w:t>
      </w:r>
      <w:r>
        <w:rPr>
          <w:rFonts w:eastAsia="Times New Roman"/>
          <w:szCs w:val="24"/>
        </w:rPr>
        <w:t>όγο για δύο λεπτά.</w:t>
      </w:r>
    </w:p>
    <w:p w14:paraId="20A4ECA9" w14:textId="77777777" w:rsidR="005D4821" w:rsidRDefault="006B233D">
      <w:pPr>
        <w:spacing w:line="600" w:lineRule="auto"/>
        <w:ind w:firstLine="720"/>
        <w:jc w:val="both"/>
        <w:rPr>
          <w:rFonts w:eastAsia="Times New Roman"/>
          <w:szCs w:val="24"/>
        </w:rPr>
      </w:pPr>
      <w:r w:rsidRPr="00CE6352">
        <w:rPr>
          <w:rFonts w:eastAsia="Times New Roman"/>
          <w:b/>
          <w:szCs w:val="24"/>
        </w:rPr>
        <w:lastRenderedPageBreak/>
        <w:t>ΓΙΑΝΝΗΣ ΚΟΥΤΣΟΥΚΟΣ:</w:t>
      </w:r>
      <w:r>
        <w:rPr>
          <w:rFonts w:eastAsia="Times New Roman"/>
          <w:szCs w:val="24"/>
        </w:rPr>
        <w:t xml:space="preserve"> Ε</w:t>
      </w:r>
      <w:r w:rsidRPr="00894A6C">
        <w:rPr>
          <w:rFonts w:eastAsia="Times New Roman"/>
          <w:szCs w:val="24"/>
        </w:rPr>
        <w:t>πειδή είστε πολύ αυστηρός</w:t>
      </w:r>
      <w:r>
        <w:rPr>
          <w:rFonts w:eastAsia="Times New Roman"/>
          <w:szCs w:val="24"/>
        </w:rPr>
        <w:t>,</w:t>
      </w:r>
      <w:r w:rsidRPr="00894A6C">
        <w:rPr>
          <w:rFonts w:eastAsia="Times New Roman"/>
          <w:szCs w:val="24"/>
        </w:rPr>
        <w:t xml:space="preserve"> προσπαθώ να είμαι τυπικός μαζί </w:t>
      </w:r>
      <w:r>
        <w:rPr>
          <w:rFonts w:eastAsia="Times New Roman"/>
          <w:szCs w:val="24"/>
        </w:rPr>
        <w:t>σας. Κ</w:t>
      </w:r>
      <w:r w:rsidRPr="00894A6C">
        <w:rPr>
          <w:rFonts w:eastAsia="Times New Roman"/>
          <w:szCs w:val="24"/>
        </w:rPr>
        <w:t>αταλάβατε</w:t>
      </w:r>
      <w:r>
        <w:rPr>
          <w:rFonts w:eastAsia="Times New Roman"/>
          <w:szCs w:val="24"/>
        </w:rPr>
        <w:t xml:space="preserve">, κύριε Πρόεδρε; </w:t>
      </w:r>
    </w:p>
    <w:p w14:paraId="20A4ECAA" w14:textId="77777777" w:rsidR="005D4821" w:rsidRDefault="006B233D">
      <w:pPr>
        <w:spacing w:line="600" w:lineRule="auto"/>
        <w:ind w:firstLine="720"/>
        <w:jc w:val="both"/>
        <w:rPr>
          <w:rFonts w:eastAsia="Times New Roman"/>
          <w:szCs w:val="24"/>
        </w:rPr>
      </w:pPr>
      <w:r>
        <w:rPr>
          <w:rFonts w:eastAsia="Times New Roman"/>
          <w:szCs w:val="24"/>
        </w:rPr>
        <w:t xml:space="preserve">Θα ήθελα να κάνω τρία σχόλια: </w:t>
      </w:r>
    </w:p>
    <w:p w14:paraId="20A4ECAB" w14:textId="77777777" w:rsidR="005D4821" w:rsidRDefault="006B233D">
      <w:pPr>
        <w:spacing w:line="600" w:lineRule="auto"/>
        <w:ind w:firstLine="720"/>
        <w:jc w:val="both"/>
        <w:rPr>
          <w:rFonts w:eastAsia="Times New Roman"/>
          <w:szCs w:val="24"/>
        </w:rPr>
      </w:pPr>
      <w:r>
        <w:rPr>
          <w:rFonts w:eastAsia="Times New Roman"/>
          <w:szCs w:val="24"/>
        </w:rPr>
        <w:t>Τ</w:t>
      </w:r>
      <w:r w:rsidRPr="00894A6C">
        <w:rPr>
          <w:rFonts w:eastAsia="Times New Roman"/>
          <w:szCs w:val="24"/>
        </w:rPr>
        <w:t xml:space="preserve">ο πρώτο </w:t>
      </w:r>
      <w:r>
        <w:rPr>
          <w:rFonts w:eastAsia="Times New Roman"/>
          <w:szCs w:val="24"/>
        </w:rPr>
        <w:t xml:space="preserve">σχόλιο </w:t>
      </w:r>
      <w:r w:rsidRPr="00894A6C">
        <w:rPr>
          <w:rFonts w:eastAsia="Times New Roman"/>
          <w:szCs w:val="24"/>
        </w:rPr>
        <w:t xml:space="preserve">είναι για τα </w:t>
      </w:r>
      <w:r>
        <w:rPr>
          <w:rFonts w:eastAsia="Times New Roman"/>
          <w:szCs w:val="24"/>
        </w:rPr>
        <w:t>«</w:t>
      </w:r>
      <w:r w:rsidRPr="00894A6C">
        <w:rPr>
          <w:rFonts w:eastAsia="Times New Roman"/>
          <w:szCs w:val="24"/>
        </w:rPr>
        <w:t>αυγά και τα καλάθια</w:t>
      </w:r>
      <w:r>
        <w:rPr>
          <w:rFonts w:eastAsia="Times New Roman"/>
          <w:szCs w:val="24"/>
        </w:rPr>
        <w:t>»</w:t>
      </w:r>
      <w:r w:rsidRPr="00894A6C">
        <w:rPr>
          <w:rFonts w:eastAsia="Times New Roman"/>
          <w:szCs w:val="24"/>
        </w:rPr>
        <w:t xml:space="preserve"> του κ</w:t>
      </w:r>
      <w:r>
        <w:rPr>
          <w:rFonts w:eastAsia="Times New Roman"/>
          <w:szCs w:val="24"/>
        </w:rPr>
        <w:t>.</w:t>
      </w:r>
      <w:r w:rsidRPr="00894A6C">
        <w:rPr>
          <w:rFonts w:eastAsia="Times New Roman"/>
          <w:szCs w:val="24"/>
        </w:rPr>
        <w:t xml:space="preserve"> </w:t>
      </w:r>
      <w:proofErr w:type="spellStart"/>
      <w:r>
        <w:rPr>
          <w:rFonts w:eastAsia="Times New Roman"/>
          <w:szCs w:val="24"/>
        </w:rPr>
        <w:t>Τ</w:t>
      </w:r>
      <w:r w:rsidRPr="00894A6C">
        <w:rPr>
          <w:rFonts w:eastAsia="Times New Roman"/>
          <w:szCs w:val="24"/>
        </w:rPr>
        <w:t>σακαλώτου</w:t>
      </w:r>
      <w:proofErr w:type="spellEnd"/>
      <w:r>
        <w:rPr>
          <w:rFonts w:eastAsia="Times New Roman"/>
          <w:szCs w:val="24"/>
        </w:rPr>
        <w:t>. Απευθύνθηκε</w:t>
      </w:r>
      <w:r w:rsidRPr="00894A6C">
        <w:rPr>
          <w:rFonts w:eastAsia="Times New Roman"/>
          <w:szCs w:val="24"/>
        </w:rPr>
        <w:t xml:space="preserve"> στη Νέα Δημοκρατία</w:t>
      </w:r>
      <w:r>
        <w:rPr>
          <w:rFonts w:eastAsia="Times New Roman"/>
          <w:szCs w:val="24"/>
        </w:rPr>
        <w:t>,</w:t>
      </w:r>
      <w:r w:rsidRPr="00894A6C">
        <w:rPr>
          <w:rFonts w:eastAsia="Times New Roman"/>
          <w:szCs w:val="24"/>
        </w:rPr>
        <w:t xml:space="preserve"> με βολές και στην υπόλοιπη </w:t>
      </w:r>
      <w:r>
        <w:rPr>
          <w:rFonts w:eastAsia="Times New Roman"/>
          <w:szCs w:val="24"/>
        </w:rPr>
        <w:t>Α</w:t>
      </w:r>
      <w:r w:rsidRPr="00894A6C">
        <w:rPr>
          <w:rFonts w:eastAsia="Times New Roman"/>
          <w:szCs w:val="24"/>
        </w:rPr>
        <w:t>ντιπολίτευση</w:t>
      </w:r>
      <w:r>
        <w:rPr>
          <w:rFonts w:eastAsia="Times New Roman"/>
          <w:szCs w:val="24"/>
        </w:rPr>
        <w:t>,</w:t>
      </w:r>
      <w:r w:rsidRPr="00894A6C">
        <w:rPr>
          <w:rFonts w:eastAsia="Times New Roman"/>
          <w:szCs w:val="24"/>
        </w:rPr>
        <w:t xml:space="preserve"> για τ</w:t>
      </w:r>
      <w:r>
        <w:rPr>
          <w:rFonts w:eastAsia="Times New Roman"/>
          <w:szCs w:val="24"/>
        </w:rPr>
        <w:t>ο</w:t>
      </w:r>
      <w:r w:rsidRPr="00894A6C">
        <w:rPr>
          <w:rFonts w:eastAsia="Times New Roman"/>
          <w:szCs w:val="24"/>
        </w:rPr>
        <w:t xml:space="preserve"> πού βάζε</w:t>
      </w:r>
      <w:r>
        <w:rPr>
          <w:rFonts w:eastAsia="Times New Roman"/>
          <w:szCs w:val="24"/>
        </w:rPr>
        <w:t xml:space="preserve">ι τα </w:t>
      </w:r>
      <w:r>
        <w:rPr>
          <w:rFonts w:eastAsia="Times New Roman"/>
          <w:szCs w:val="24"/>
        </w:rPr>
        <w:t>«</w:t>
      </w:r>
      <w:r w:rsidRPr="00894A6C">
        <w:rPr>
          <w:rFonts w:eastAsia="Times New Roman"/>
          <w:szCs w:val="24"/>
        </w:rPr>
        <w:t>αυγά</w:t>
      </w:r>
      <w:r>
        <w:rPr>
          <w:rFonts w:eastAsia="Times New Roman"/>
          <w:szCs w:val="24"/>
        </w:rPr>
        <w:t>»</w:t>
      </w:r>
      <w:r w:rsidRPr="00894A6C">
        <w:rPr>
          <w:rFonts w:eastAsia="Times New Roman"/>
          <w:szCs w:val="24"/>
        </w:rPr>
        <w:t xml:space="preserve"> ο κ</w:t>
      </w:r>
      <w:r>
        <w:rPr>
          <w:rFonts w:eastAsia="Times New Roman"/>
          <w:szCs w:val="24"/>
        </w:rPr>
        <w:t>.</w:t>
      </w:r>
      <w:r w:rsidRPr="00894A6C">
        <w:rPr>
          <w:rFonts w:eastAsia="Times New Roman"/>
          <w:szCs w:val="24"/>
        </w:rPr>
        <w:t xml:space="preserve"> Μητσοτάκης</w:t>
      </w:r>
      <w:r>
        <w:rPr>
          <w:rFonts w:eastAsia="Times New Roman"/>
          <w:szCs w:val="24"/>
        </w:rPr>
        <w:t>.</w:t>
      </w:r>
      <w:r w:rsidRPr="00894A6C">
        <w:rPr>
          <w:rFonts w:eastAsia="Times New Roman"/>
          <w:szCs w:val="24"/>
        </w:rPr>
        <w:t xml:space="preserve"> Εγώ θέλω να πω</w:t>
      </w:r>
      <w:r>
        <w:rPr>
          <w:rFonts w:eastAsia="Times New Roman"/>
          <w:szCs w:val="24"/>
        </w:rPr>
        <w:t>,</w:t>
      </w:r>
      <w:r w:rsidRPr="00894A6C">
        <w:rPr>
          <w:rFonts w:eastAsia="Times New Roman"/>
          <w:szCs w:val="24"/>
        </w:rPr>
        <w:t xml:space="preserve"> κύριε </w:t>
      </w:r>
      <w:r>
        <w:rPr>
          <w:rFonts w:eastAsia="Times New Roman"/>
          <w:szCs w:val="24"/>
        </w:rPr>
        <w:t>Π</w:t>
      </w:r>
      <w:r w:rsidRPr="00894A6C">
        <w:rPr>
          <w:rFonts w:eastAsia="Times New Roman"/>
          <w:szCs w:val="24"/>
        </w:rPr>
        <w:t>ρόεδρε</w:t>
      </w:r>
      <w:r>
        <w:rPr>
          <w:rFonts w:eastAsia="Times New Roman"/>
          <w:szCs w:val="24"/>
        </w:rPr>
        <w:t>,</w:t>
      </w:r>
      <w:r w:rsidRPr="00894A6C">
        <w:rPr>
          <w:rFonts w:eastAsia="Times New Roman"/>
          <w:szCs w:val="24"/>
        </w:rPr>
        <w:t xml:space="preserve"> και εύχομαι να μη χάσ</w:t>
      </w:r>
      <w:r>
        <w:rPr>
          <w:rFonts w:eastAsia="Times New Roman"/>
          <w:szCs w:val="24"/>
        </w:rPr>
        <w:t>ει</w:t>
      </w:r>
      <w:r w:rsidRPr="00894A6C">
        <w:rPr>
          <w:rFonts w:eastAsia="Times New Roman"/>
          <w:szCs w:val="24"/>
        </w:rPr>
        <w:t xml:space="preserve"> και τα αυγά και τα καλάθια </w:t>
      </w:r>
      <w:r>
        <w:rPr>
          <w:rFonts w:eastAsia="Times New Roman"/>
          <w:szCs w:val="24"/>
        </w:rPr>
        <w:t>ο κ.</w:t>
      </w:r>
      <w:r w:rsidRPr="00894A6C">
        <w:rPr>
          <w:rFonts w:eastAsia="Times New Roman"/>
          <w:szCs w:val="24"/>
        </w:rPr>
        <w:t xml:space="preserve"> </w:t>
      </w:r>
      <w:proofErr w:type="spellStart"/>
      <w:r w:rsidRPr="00894A6C">
        <w:rPr>
          <w:rFonts w:eastAsia="Times New Roman"/>
          <w:szCs w:val="24"/>
        </w:rPr>
        <w:t>Τσακαλώτος</w:t>
      </w:r>
      <w:proofErr w:type="spellEnd"/>
      <w:r>
        <w:rPr>
          <w:rFonts w:eastAsia="Times New Roman"/>
          <w:szCs w:val="24"/>
        </w:rPr>
        <w:t>,</w:t>
      </w:r>
      <w:r w:rsidRPr="00894A6C">
        <w:rPr>
          <w:rFonts w:eastAsia="Times New Roman"/>
          <w:szCs w:val="24"/>
        </w:rPr>
        <w:t xml:space="preserve"> </w:t>
      </w:r>
      <w:r>
        <w:rPr>
          <w:rFonts w:eastAsia="Times New Roman"/>
          <w:szCs w:val="24"/>
        </w:rPr>
        <w:t>ότι</w:t>
      </w:r>
      <w:r w:rsidRPr="00894A6C">
        <w:rPr>
          <w:rFonts w:eastAsia="Times New Roman"/>
          <w:szCs w:val="24"/>
        </w:rPr>
        <w:t xml:space="preserve"> το να πανηγυρίζεις για μία πολύ </w:t>
      </w:r>
      <w:r>
        <w:rPr>
          <w:rFonts w:eastAsia="Times New Roman"/>
          <w:szCs w:val="24"/>
        </w:rPr>
        <w:t>περιορισμένη</w:t>
      </w:r>
      <w:r w:rsidRPr="00894A6C">
        <w:rPr>
          <w:rFonts w:eastAsia="Times New Roman"/>
          <w:szCs w:val="24"/>
        </w:rPr>
        <w:t xml:space="preserve"> έ</w:t>
      </w:r>
      <w:r w:rsidRPr="00894A6C">
        <w:rPr>
          <w:rFonts w:eastAsia="Times New Roman"/>
          <w:szCs w:val="24"/>
        </w:rPr>
        <w:t>κδοση</w:t>
      </w:r>
      <w:r>
        <w:rPr>
          <w:rFonts w:eastAsia="Times New Roman"/>
          <w:szCs w:val="24"/>
        </w:rPr>
        <w:t xml:space="preserve"> ομολόγων</w:t>
      </w:r>
      <w:r w:rsidRPr="00894A6C">
        <w:rPr>
          <w:rFonts w:eastAsia="Times New Roman"/>
          <w:szCs w:val="24"/>
        </w:rPr>
        <w:t xml:space="preserve"> και οργανωμένη σε μικρό ακροατήριο</w:t>
      </w:r>
      <w:r>
        <w:rPr>
          <w:rFonts w:eastAsia="Times New Roman"/>
          <w:szCs w:val="24"/>
        </w:rPr>
        <w:t>,</w:t>
      </w:r>
      <w:r w:rsidRPr="00894A6C">
        <w:rPr>
          <w:rFonts w:eastAsia="Times New Roman"/>
          <w:szCs w:val="24"/>
        </w:rPr>
        <w:t xml:space="preserve"> με ένα επιτόκιο </w:t>
      </w:r>
      <w:r>
        <w:rPr>
          <w:rFonts w:eastAsia="Times New Roman"/>
          <w:szCs w:val="24"/>
        </w:rPr>
        <w:t xml:space="preserve">που όπως και να το μετρήσουμε, </w:t>
      </w:r>
      <w:r w:rsidRPr="00894A6C">
        <w:rPr>
          <w:rFonts w:eastAsia="Times New Roman"/>
          <w:szCs w:val="24"/>
        </w:rPr>
        <w:t xml:space="preserve">είτε με τα </w:t>
      </w:r>
      <w:r>
        <w:rPr>
          <w:rFonts w:eastAsia="Times New Roman"/>
          <w:szCs w:val="24"/>
          <w:lang w:val="en-US"/>
        </w:rPr>
        <w:t>spread</w:t>
      </w:r>
      <w:r w:rsidRPr="00894A6C">
        <w:rPr>
          <w:rFonts w:eastAsia="Times New Roman"/>
          <w:szCs w:val="24"/>
        </w:rPr>
        <w:t xml:space="preserve"> είτε με την καθαρή απόδοση</w:t>
      </w:r>
      <w:r>
        <w:rPr>
          <w:rFonts w:eastAsia="Times New Roman"/>
          <w:szCs w:val="24"/>
        </w:rPr>
        <w:t>,</w:t>
      </w:r>
      <w:r w:rsidRPr="00894A6C">
        <w:rPr>
          <w:rFonts w:eastAsia="Times New Roman"/>
          <w:szCs w:val="24"/>
        </w:rPr>
        <w:t xml:space="preserve"> είναι πολλαπλάσιο του τι γίνεται στις άλλες χώρες του </w:t>
      </w:r>
      <w:r>
        <w:rPr>
          <w:rFonts w:eastAsia="Times New Roman"/>
          <w:szCs w:val="24"/>
        </w:rPr>
        <w:t>Ν</w:t>
      </w:r>
      <w:r w:rsidRPr="00894A6C">
        <w:rPr>
          <w:rFonts w:eastAsia="Times New Roman"/>
          <w:szCs w:val="24"/>
        </w:rPr>
        <w:t xml:space="preserve">ότου και </w:t>
      </w:r>
      <w:r>
        <w:rPr>
          <w:rFonts w:eastAsia="Times New Roman"/>
          <w:szCs w:val="24"/>
        </w:rPr>
        <w:t>μάλιστα και σε χώρες που ήταν</w:t>
      </w:r>
      <w:r w:rsidRPr="00894A6C">
        <w:rPr>
          <w:rFonts w:eastAsia="Times New Roman"/>
          <w:szCs w:val="24"/>
        </w:rPr>
        <w:t xml:space="preserve"> εντός μνημονίου</w:t>
      </w:r>
      <w:r>
        <w:rPr>
          <w:rFonts w:eastAsia="Times New Roman"/>
          <w:szCs w:val="24"/>
        </w:rPr>
        <w:t>,</w:t>
      </w:r>
      <w:r w:rsidRPr="00894A6C">
        <w:rPr>
          <w:rFonts w:eastAsia="Times New Roman"/>
          <w:szCs w:val="24"/>
        </w:rPr>
        <w:t xml:space="preserve"> τ</w:t>
      </w:r>
      <w:r w:rsidRPr="00894A6C">
        <w:rPr>
          <w:rFonts w:eastAsia="Times New Roman"/>
          <w:szCs w:val="24"/>
        </w:rPr>
        <w:t>ο θεωρώ υπερβολή</w:t>
      </w:r>
      <w:r>
        <w:rPr>
          <w:rFonts w:eastAsia="Times New Roman"/>
          <w:szCs w:val="24"/>
        </w:rPr>
        <w:t>. Τ</w:t>
      </w:r>
      <w:r w:rsidRPr="00894A6C">
        <w:rPr>
          <w:rFonts w:eastAsia="Times New Roman"/>
          <w:szCs w:val="24"/>
        </w:rPr>
        <w:t xml:space="preserve">η στιγμή μάλιστα που για να σχηματιστεί το περιβόητο </w:t>
      </w:r>
      <w:r>
        <w:rPr>
          <w:rFonts w:eastAsia="Times New Roman"/>
          <w:szCs w:val="24"/>
        </w:rPr>
        <w:t>«</w:t>
      </w:r>
      <w:r w:rsidRPr="00894A6C">
        <w:rPr>
          <w:rFonts w:eastAsia="Times New Roman"/>
          <w:szCs w:val="24"/>
        </w:rPr>
        <w:t>μαξιλάρι</w:t>
      </w:r>
      <w:r>
        <w:rPr>
          <w:rFonts w:eastAsia="Times New Roman"/>
          <w:szCs w:val="24"/>
        </w:rPr>
        <w:t>»,</w:t>
      </w:r>
      <w:r w:rsidRPr="00894A6C">
        <w:rPr>
          <w:rFonts w:eastAsia="Times New Roman"/>
          <w:szCs w:val="24"/>
        </w:rPr>
        <w:t xml:space="preserve"> το </w:t>
      </w:r>
      <w:proofErr w:type="spellStart"/>
      <w:r w:rsidRPr="00894A6C">
        <w:rPr>
          <w:rFonts w:eastAsia="Times New Roman"/>
          <w:szCs w:val="24"/>
        </w:rPr>
        <w:t>buffer</w:t>
      </w:r>
      <w:proofErr w:type="spellEnd"/>
      <w:r w:rsidRPr="00894A6C">
        <w:rPr>
          <w:rFonts w:eastAsia="Times New Roman"/>
          <w:szCs w:val="24"/>
        </w:rPr>
        <w:t xml:space="preserve"> δηλαδή</w:t>
      </w:r>
      <w:r>
        <w:rPr>
          <w:rFonts w:eastAsia="Times New Roman"/>
          <w:szCs w:val="24"/>
        </w:rPr>
        <w:t>,</w:t>
      </w:r>
      <w:r w:rsidRPr="00894A6C">
        <w:rPr>
          <w:rFonts w:eastAsia="Times New Roman"/>
          <w:szCs w:val="24"/>
        </w:rPr>
        <w:t xml:space="preserve"> αυξή</w:t>
      </w:r>
      <w:r>
        <w:rPr>
          <w:rFonts w:eastAsia="Times New Roman"/>
          <w:szCs w:val="24"/>
        </w:rPr>
        <w:t>θηκε την περίοδο 2016-</w:t>
      </w:r>
      <w:r w:rsidRPr="00894A6C">
        <w:rPr>
          <w:rFonts w:eastAsia="Times New Roman"/>
          <w:szCs w:val="24"/>
        </w:rPr>
        <w:t>2018 το δημόσιο χρέος κατά 25 δισεκατομμύρια</w:t>
      </w:r>
      <w:r>
        <w:rPr>
          <w:rFonts w:eastAsia="Times New Roman"/>
          <w:szCs w:val="24"/>
        </w:rPr>
        <w:t xml:space="preserve"> και</w:t>
      </w:r>
      <w:r w:rsidRPr="00894A6C">
        <w:rPr>
          <w:rFonts w:eastAsia="Times New Roman"/>
          <w:szCs w:val="24"/>
        </w:rPr>
        <w:t xml:space="preserve"> που οι </w:t>
      </w:r>
      <w:r w:rsidRPr="00894A6C">
        <w:rPr>
          <w:rFonts w:eastAsia="Times New Roman"/>
          <w:szCs w:val="24"/>
        </w:rPr>
        <w:t>τράπεζ</w:t>
      </w:r>
      <w:r>
        <w:rPr>
          <w:rFonts w:eastAsia="Times New Roman"/>
          <w:szCs w:val="24"/>
        </w:rPr>
        <w:t>έ</w:t>
      </w:r>
      <w:r w:rsidRPr="00894A6C">
        <w:rPr>
          <w:rFonts w:eastAsia="Times New Roman"/>
          <w:szCs w:val="24"/>
        </w:rPr>
        <w:t xml:space="preserve">ς </w:t>
      </w:r>
      <w:r w:rsidRPr="00894A6C">
        <w:rPr>
          <w:rFonts w:eastAsia="Times New Roman"/>
          <w:szCs w:val="24"/>
        </w:rPr>
        <w:t xml:space="preserve">μας δοκιμάζονται γιατί η </w:t>
      </w:r>
      <w:r>
        <w:rPr>
          <w:rFonts w:eastAsia="Times New Roman"/>
          <w:szCs w:val="24"/>
        </w:rPr>
        <w:t>Κ</w:t>
      </w:r>
      <w:r w:rsidRPr="00894A6C">
        <w:rPr>
          <w:rFonts w:eastAsia="Times New Roman"/>
          <w:szCs w:val="24"/>
        </w:rPr>
        <w:t xml:space="preserve">υβέρνηση </w:t>
      </w:r>
      <w:r>
        <w:rPr>
          <w:rFonts w:eastAsia="Times New Roman"/>
          <w:szCs w:val="24"/>
        </w:rPr>
        <w:t xml:space="preserve">δεν μπόρεσε </w:t>
      </w:r>
      <w:r w:rsidRPr="00894A6C">
        <w:rPr>
          <w:rFonts w:eastAsia="Times New Roman"/>
          <w:szCs w:val="24"/>
        </w:rPr>
        <w:t>να αντιμετωπίσει</w:t>
      </w:r>
      <w:r w:rsidRPr="00894A6C">
        <w:rPr>
          <w:rFonts w:eastAsia="Times New Roman"/>
          <w:szCs w:val="24"/>
        </w:rPr>
        <w:t xml:space="preserve"> το θέμα των κόκκινων δανείων</w:t>
      </w:r>
      <w:r>
        <w:rPr>
          <w:rFonts w:eastAsia="Times New Roman"/>
          <w:szCs w:val="24"/>
        </w:rPr>
        <w:t>.</w:t>
      </w:r>
    </w:p>
    <w:p w14:paraId="20A4ECAC" w14:textId="77777777" w:rsidR="005D4821" w:rsidRDefault="006B233D">
      <w:pPr>
        <w:spacing w:line="600" w:lineRule="auto"/>
        <w:ind w:firstLine="720"/>
        <w:jc w:val="both"/>
        <w:rPr>
          <w:rFonts w:eastAsia="Times New Roman"/>
          <w:szCs w:val="24"/>
        </w:rPr>
      </w:pPr>
      <w:r>
        <w:rPr>
          <w:rFonts w:eastAsia="Times New Roman"/>
          <w:szCs w:val="24"/>
        </w:rPr>
        <w:lastRenderedPageBreak/>
        <w:t>Ο</w:t>
      </w:r>
      <w:r w:rsidRPr="00894A6C">
        <w:rPr>
          <w:rFonts w:eastAsia="Times New Roman"/>
          <w:szCs w:val="24"/>
        </w:rPr>
        <w:t xml:space="preserve"> </w:t>
      </w:r>
      <w:proofErr w:type="spellStart"/>
      <w:r w:rsidRPr="00894A6C">
        <w:rPr>
          <w:rFonts w:eastAsia="Times New Roman"/>
          <w:szCs w:val="24"/>
        </w:rPr>
        <w:t>επιτοκιακός</w:t>
      </w:r>
      <w:proofErr w:type="spellEnd"/>
      <w:r w:rsidRPr="00894A6C">
        <w:rPr>
          <w:rFonts w:eastAsia="Times New Roman"/>
          <w:szCs w:val="24"/>
        </w:rPr>
        <w:t xml:space="preserve"> κίνδυνος</w:t>
      </w:r>
      <w:r>
        <w:rPr>
          <w:rFonts w:eastAsia="Times New Roman"/>
          <w:szCs w:val="24"/>
        </w:rPr>
        <w:t>, λ</w:t>
      </w:r>
      <w:r w:rsidRPr="00894A6C">
        <w:rPr>
          <w:rFonts w:eastAsia="Times New Roman"/>
          <w:szCs w:val="24"/>
        </w:rPr>
        <w:t>οιπόν</w:t>
      </w:r>
      <w:r>
        <w:rPr>
          <w:rFonts w:eastAsia="Times New Roman"/>
          <w:szCs w:val="24"/>
        </w:rPr>
        <w:t>,</w:t>
      </w:r>
      <w:r w:rsidRPr="00894A6C">
        <w:rPr>
          <w:rFonts w:eastAsia="Times New Roman"/>
          <w:szCs w:val="24"/>
        </w:rPr>
        <w:t xml:space="preserve"> είναι ορατός και </w:t>
      </w:r>
      <w:r>
        <w:rPr>
          <w:rFonts w:eastAsia="Times New Roman"/>
          <w:szCs w:val="24"/>
        </w:rPr>
        <w:t>ε</w:t>
      </w:r>
      <w:r w:rsidRPr="00894A6C">
        <w:rPr>
          <w:rFonts w:eastAsia="Times New Roman"/>
          <w:szCs w:val="24"/>
        </w:rPr>
        <w:t xml:space="preserve">ύχομαι οι πολιτικές εξελίξεις να μην αποδειχθούν πολύ επικίνδυνες για την εξυπηρέτηση του δημοσίου χρέους με τον τρόπο </w:t>
      </w:r>
      <w:r>
        <w:rPr>
          <w:rFonts w:eastAsia="Times New Roman"/>
          <w:szCs w:val="24"/>
        </w:rPr>
        <w:t xml:space="preserve">που </w:t>
      </w:r>
      <w:r>
        <w:rPr>
          <w:rFonts w:eastAsia="Times New Roman"/>
          <w:szCs w:val="24"/>
        </w:rPr>
        <w:t>πολιτεύεται η</w:t>
      </w:r>
      <w:r w:rsidRPr="00894A6C">
        <w:rPr>
          <w:rFonts w:eastAsia="Times New Roman"/>
          <w:szCs w:val="24"/>
        </w:rPr>
        <w:t xml:space="preserve"> </w:t>
      </w:r>
      <w:r>
        <w:rPr>
          <w:rFonts w:eastAsia="Times New Roman"/>
          <w:szCs w:val="24"/>
        </w:rPr>
        <w:t>Κ</w:t>
      </w:r>
      <w:r w:rsidRPr="00894A6C">
        <w:rPr>
          <w:rFonts w:eastAsia="Times New Roman"/>
          <w:szCs w:val="24"/>
        </w:rPr>
        <w:t>υβέρνηση</w:t>
      </w:r>
      <w:r w:rsidRPr="00F038D9">
        <w:rPr>
          <w:rFonts w:eastAsia="Times New Roman"/>
          <w:szCs w:val="24"/>
        </w:rPr>
        <w:t>.</w:t>
      </w:r>
      <w:r w:rsidRPr="00894A6C">
        <w:rPr>
          <w:rFonts w:eastAsia="Times New Roman"/>
          <w:szCs w:val="24"/>
        </w:rPr>
        <w:t xml:space="preserve"> Αυτό είναι το σ</w:t>
      </w:r>
      <w:r>
        <w:rPr>
          <w:rFonts w:eastAsia="Times New Roman"/>
          <w:szCs w:val="24"/>
        </w:rPr>
        <w:t>χόλιό</w:t>
      </w:r>
      <w:r w:rsidRPr="00894A6C">
        <w:rPr>
          <w:rFonts w:eastAsia="Times New Roman"/>
          <w:szCs w:val="24"/>
        </w:rPr>
        <w:t xml:space="preserve"> μου </w:t>
      </w:r>
      <w:r>
        <w:rPr>
          <w:rFonts w:eastAsia="Times New Roman"/>
          <w:szCs w:val="24"/>
        </w:rPr>
        <w:t xml:space="preserve">και είναι </w:t>
      </w:r>
      <w:r w:rsidRPr="00894A6C">
        <w:rPr>
          <w:rFonts w:eastAsia="Times New Roman"/>
          <w:szCs w:val="24"/>
        </w:rPr>
        <w:t>πολύ προσεκτικό</w:t>
      </w:r>
      <w:r>
        <w:rPr>
          <w:rFonts w:eastAsia="Times New Roman"/>
          <w:szCs w:val="24"/>
        </w:rPr>
        <w:t>,</w:t>
      </w:r>
      <w:r w:rsidRPr="00894A6C">
        <w:rPr>
          <w:rFonts w:eastAsia="Times New Roman"/>
          <w:szCs w:val="24"/>
        </w:rPr>
        <w:t xml:space="preserve"> γιατί μερικές φορές </w:t>
      </w:r>
      <w:r>
        <w:rPr>
          <w:rFonts w:eastAsia="Times New Roman"/>
          <w:szCs w:val="24"/>
        </w:rPr>
        <w:t>ο κ.</w:t>
      </w:r>
      <w:r w:rsidRPr="00894A6C">
        <w:rPr>
          <w:rFonts w:eastAsia="Times New Roman"/>
          <w:szCs w:val="24"/>
        </w:rPr>
        <w:t xml:space="preserve"> </w:t>
      </w:r>
      <w:proofErr w:type="spellStart"/>
      <w:r w:rsidRPr="00894A6C">
        <w:rPr>
          <w:rFonts w:eastAsia="Times New Roman"/>
          <w:szCs w:val="24"/>
        </w:rPr>
        <w:t>Τσακαλώτος</w:t>
      </w:r>
      <w:proofErr w:type="spellEnd"/>
      <w:r w:rsidRPr="00894A6C">
        <w:rPr>
          <w:rFonts w:eastAsia="Times New Roman"/>
          <w:szCs w:val="24"/>
        </w:rPr>
        <w:t xml:space="preserve"> μας κατηγορεί ότι κινδυνολογού</w:t>
      </w:r>
      <w:r>
        <w:rPr>
          <w:rFonts w:eastAsia="Times New Roman"/>
          <w:szCs w:val="24"/>
        </w:rPr>
        <w:t>με.</w:t>
      </w:r>
    </w:p>
    <w:p w14:paraId="20A4ECAD" w14:textId="77777777" w:rsidR="005D4821" w:rsidRDefault="006B233D">
      <w:pPr>
        <w:spacing w:line="600" w:lineRule="auto"/>
        <w:ind w:firstLine="720"/>
        <w:jc w:val="both"/>
        <w:rPr>
          <w:rFonts w:eastAsia="Times New Roman"/>
          <w:szCs w:val="24"/>
        </w:rPr>
      </w:pPr>
      <w:r>
        <w:rPr>
          <w:rFonts w:eastAsia="Times New Roman"/>
          <w:szCs w:val="24"/>
        </w:rPr>
        <w:t>Τ</w:t>
      </w:r>
      <w:r w:rsidRPr="00894A6C">
        <w:rPr>
          <w:rFonts w:eastAsia="Times New Roman"/>
          <w:szCs w:val="24"/>
        </w:rPr>
        <w:t>ο δεύτερο σχ</w:t>
      </w:r>
      <w:r>
        <w:rPr>
          <w:rFonts w:eastAsia="Times New Roman"/>
          <w:szCs w:val="24"/>
        </w:rPr>
        <w:t>όλιό</w:t>
      </w:r>
      <w:r w:rsidRPr="00894A6C">
        <w:rPr>
          <w:rFonts w:eastAsia="Times New Roman"/>
          <w:szCs w:val="24"/>
        </w:rPr>
        <w:t xml:space="preserve"> μου έχει να κάνει με την ομιλία της </w:t>
      </w:r>
      <w:r>
        <w:rPr>
          <w:rFonts w:eastAsia="Times New Roman"/>
          <w:szCs w:val="24"/>
        </w:rPr>
        <w:t xml:space="preserve">κ. Χριστοδουλοπούλου, η </w:t>
      </w:r>
      <w:r w:rsidRPr="00894A6C">
        <w:rPr>
          <w:rFonts w:eastAsia="Times New Roman"/>
          <w:szCs w:val="24"/>
        </w:rPr>
        <w:t xml:space="preserve">οποία είναι </w:t>
      </w:r>
      <w:r>
        <w:rPr>
          <w:rFonts w:eastAsia="Times New Roman"/>
          <w:szCs w:val="24"/>
        </w:rPr>
        <w:t>Α</w:t>
      </w:r>
      <w:r w:rsidRPr="00894A6C">
        <w:rPr>
          <w:rFonts w:eastAsia="Times New Roman"/>
          <w:szCs w:val="24"/>
        </w:rPr>
        <w:t>ντιπρόεδρος της Βουλής</w:t>
      </w:r>
      <w:r>
        <w:rPr>
          <w:rFonts w:eastAsia="Times New Roman"/>
          <w:szCs w:val="24"/>
        </w:rPr>
        <w:t>,</w:t>
      </w:r>
      <w:r w:rsidRPr="00894A6C">
        <w:rPr>
          <w:rFonts w:eastAsia="Times New Roman"/>
          <w:szCs w:val="24"/>
        </w:rPr>
        <w:t xml:space="preserve"> </w:t>
      </w:r>
      <w:r>
        <w:rPr>
          <w:rFonts w:eastAsia="Times New Roman"/>
          <w:szCs w:val="24"/>
        </w:rPr>
        <w:t xml:space="preserve">η οποία αναφέρθηκε στις </w:t>
      </w:r>
      <w:r>
        <w:rPr>
          <w:rFonts w:eastAsia="Times New Roman"/>
          <w:szCs w:val="24"/>
        </w:rPr>
        <w:t>ανεξάρτητες αρχές</w:t>
      </w:r>
      <w:r>
        <w:rPr>
          <w:rFonts w:eastAsia="Times New Roman"/>
          <w:szCs w:val="24"/>
        </w:rPr>
        <w:t xml:space="preserve"> κα</w:t>
      </w:r>
      <w:r>
        <w:rPr>
          <w:rFonts w:eastAsia="Times New Roman"/>
          <w:szCs w:val="24"/>
        </w:rPr>
        <w:t>ι μας είπε ότι όταν ηττηθεί ο</w:t>
      </w:r>
      <w:r w:rsidRPr="00894A6C">
        <w:rPr>
          <w:rFonts w:eastAsia="Times New Roman"/>
          <w:szCs w:val="24"/>
        </w:rPr>
        <w:t xml:space="preserve"> νεοφιλελευθερισμός</w:t>
      </w:r>
      <w:r>
        <w:rPr>
          <w:rFonts w:eastAsia="Times New Roman"/>
          <w:szCs w:val="24"/>
        </w:rPr>
        <w:t>,</w:t>
      </w:r>
      <w:r w:rsidRPr="00894A6C">
        <w:rPr>
          <w:rFonts w:eastAsia="Times New Roman"/>
          <w:szCs w:val="24"/>
        </w:rPr>
        <w:t xml:space="preserve"> θα καταργηθούν </w:t>
      </w:r>
      <w:r>
        <w:rPr>
          <w:rFonts w:eastAsia="Times New Roman"/>
          <w:szCs w:val="24"/>
        </w:rPr>
        <w:t>από</w:t>
      </w:r>
      <w:r w:rsidRPr="00894A6C">
        <w:rPr>
          <w:rFonts w:eastAsia="Times New Roman"/>
          <w:szCs w:val="24"/>
        </w:rPr>
        <w:t xml:space="preserve"> τους νέους πολιτικούς </w:t>
      </w:r>
      <w:r>
        <w:rPr>
          <w:rFonts w:eastAsia="Times New Roman"/>
          <w:szCs w:val="24"/>
        </w:rPr>
        <w:t xml:space="preserve">συσχετισμούς. </w:t>
      </w:r>
    </w:p>
    <w:p w14:paraId="20A4ECAE" w14:textId="77777777" w:rsidR="005D4821" w:rsidRDefault="006B233D">
      <w:pPr>
        <w:spacing w:line="600" w:lineRule="auto"/>
        <w:ind w:firstLine="720"/>
        <w:jc w:val="both"/>
        <w:rPr>
          <w:rFonts w:eastAsia="Times New Roman"/>
          <w:szCs w:val="24"/>
        </w:rPr>
      </w:pPr>
      <w:r>
        <w:rPr>
          <w:rFonts w:eastAsia="Times New Roman"/>
          <w:szCs w:val="24"/>
        </w:rPr>
        <w:t>Ο</w:t>
      </w:r>
      <w:r w:rsidRPr="00894A6C">
        <w:rPr>
          <w:rFonts w:eastAsia="Times New Roman"/>
          <w:szCs w:val="24"/>
        </w:rPr>
        <w:t xml:space="preserve"> ΣΥΡΙΖΑ</w:t>
      </w:r>
      <w:r>
        <w:rPr>
          <w:rFonts w:eastAsia="Times New Roman"/>
          <w:szCs w:val="24"/>
        </w:rPr>
        <w:t>,</w:t>
      </w:r>
      <w:r w:rsidRPr="00894A6C">
        <w:rPr>
          <w:rFonts w:eastAsia="Times New Roman"/>
          <w:szCs w:val="24"/>
        </w:rPr>
        <w:t xml:space="preserve"> </w:t>
      </w:r>
      <w:r>
        <w:rPr>
          <w:rFonts w:eastAsia="Times New Roman"/>
          <w:szCs w:val="24"/>
        </w:rPr>
        <w:t>λ</w:t>
      </w:r>
      <w:r w:rsidRPr="00894A6C">
        <w:rPr>
          <w:rFonts w:eastAsia="Times New Roman"/>
          <w:szCs w:val="24"/>
        </w:rPr>
        <w:t>οιπόν</w:t>
      </w:r>
      <w:r>
        <w:rPr>
          <w:rFonts w:eastAsia="Times New Roman"/>
          <w:szCs w:val="24"/>
        </w:rPr>
        <w:t>,</w:t>
      </w:r>
      <w:r w:rsidRPr="00894A6C">
        <w:rPr>
          <w:rFonts w:eastAsia="Times New Roman"/>
          <w:szCs w:val="24"/>
        </w:rPr>
        <w:t xml:space="preserve"> </w:t>
      </w:r>
      <w:r>
        <w:rPr>
          <w:rFonts w:eastAsia="Times New Roman"/>
          <w:szCs w:val="24"/>
        </w:rPr>
        <w:t>-</w:t>
      </w:r>
      <w:r w:rsidRPr="00894A6C">
        <w:rPr>
          <w:rFonts w:eastAsia="Times New Roman"/>
          <w:szCs w:val="24"/>
        </w:rPr>
        <w:t xml:space="preserve">κύριε </w:t>
      </w:r>
      <w:r>
        <w:rPr>
          <w:rFonts w:eastAsia="Times New Roman"/>
          <w:szCs w:val="24"/>
        </w:rPr>
        <w:t>Π</w:t>
      </w:r>
      <w:r w:rsidRPr="00894A6C">
        <w:rPr>
          <w:rFonts w:eastAsia="Times New Roman"/>
          <w:szCs w:val="24"/>
        </w:rPr>
        <w:t>ρόεδρε</w:t>
      </w:r>
      <w:r>
        <w:rPr>
          <w:rFonts w:eastAsia="Times New Roman"/>
          <w:szCs w:val="24"/>
        </w:rPr>
        <w:t>,</w:t>
      </w:r>
      <w:r w:rsidRPr="00894A6C">
        <w:rPr>
          <w:rFonts w:eastAsia="Times New Roman"/>
          <w:szCs w:val="24"/>
        </w:rPr>
        <w:t xml:space="preserve"> συμμετέχετε</w:t>
      </w:r>
      <w:r>
        <w:rPr>
          <w:rFonts w:eastAsia="Times New Roman"/>
          <w:szCs w:val="24"/>
        </w:rPr>
        <w:t>,</w:t>
      </w:r>
      <w:r w:rsidRPr="00894A6C">
        <w:rPr>
          <w:rFonts w:eastAsia="Times New Roman"/>
          <w:szCs w:val="24"/>
        </w:rPr>
        <w:t xml:space="preserve"> </w:t>
      </w:r>
      <w:r>
        <w:rPr>
          <w:rFonts w:eastAsia="Times New Roman"/>
          <w:szCs w:val="24"/>
        </w:rPr>
        <w:t>α</w:t>
      </w:r>
      <w:r w:rsidRPr="00894A6C">
        <w:rPr>
          <w:rFonts w:eastAsia="Times New Roman"/>
          <w:szCs w:val="24"/>
        </w:rPr>
        <w:t>ν δεν κάνω λάθος</w:t>
      </w:r>
      <w:r>
        <w:rPr>
          <w:rFonts w:eastAsia="Times New Roman"/>
          <w:szCs w:val="24"/>
        </w:rPr>
        <w:t>,</w:t>
      </w:r>
      <w:r w:rsidRPr="00894A6C">
        <w:rPr>
          <w:rFonts w:eastAsia="Times New Roman"/>
          <w:szCs w:val="24"/>
        </w:rPr>
        <w:t xml:space="preserve"> στην Επιτροπή Αναθεώρη</w:t>
      </w:r>
      <w:r>
        <w:rPr>
          <w:rFonts w:eastAsia="Times New Roman"/>
          <w:szCs w:val="24"/>
        </w:rPr>
        <w:t>σης του Σ</w:t>
      </w:r>
      <w:r w:rsidRPr="00894A6C">
        <w:rPr>
          <w:rFonts w:eastAsia="Times New Roman"/>
          <w:szCs w:val="24"/>
        </w:rPr>
        <w:t>υντάγματος</w:t>
      </w:r>
      <w:r>
        <w:rPr>
          <w:rFonts w:eastAsia="Times New Roman"/>
          <w:szCs w:val="24"/>
        </w:rPr>
        <w:t>-</w:t>
      </w:r>
      <w:r w:rsidRPr="00894A6C">
        <w:rPr>
          <w:rFonts w:eastAsia="Times New Roman"/>
          <w:szCs w:val="24"/>
        </w:rPr>
        <w:t xml:space="preserve"> έχει τη </w:t>
      </w:r>
      <w:r>
        <w:rPr>
          <w:rFonts w:eastAsia="Times New Roman"/>
          <w:szCs w:val="24"/>
        </w:rPr>
        <w:t>χ</w:t>
      </w:r>
      <w:r w:rsidRPr="00894A6C">
        <w:rPr>
          <w:rFonts w:eastAsia="Times New Roman"/>
          <w:szCs w:val="24"/>
        </w:rPr>
        <w:t xml:space="preserve">ρυσή </w:t>
      </w:r>
      <w:r>
        <w:rPr>
          <w:rFonts w:eastAsia="Times New Roman"/>
          <w:szCs w:val="24"/>
        </w:rPr>
        <w:t>ε</w:t>
      </w:r>
      <w:r w:rsidRPr="00894A6C">
        <w:rPr>
          <w:rFonts w:eastAsia="Times New Roman"/>
          <w:szCs w:val="24"/>
        </w:rPr>
        <w:t>υκαιρία τώρα που κουβεντιά</w:t>
      </w:r>
      <w:r w:rsidRPr="00894A6C">
        <w:rPr>
          <w:rFonts w:eastAsia="Times New Roman"/>
          <w:szCs w:val="24"/>
        </w:rPr>
        <w:t>ζετ</w:t>
      </w:r>
      <w:r>
        <w:rPr>
          <w:rFonts w:eastAsia="Times New Roman"/>
          <w:szCs w:val="24"/>
        </w:rPr>
        <w:t>αι η</w:t>
      </w:r>
      <w:r w:rsidRPr="00894A6C">
        <w:rPr>
          <w:rFonts w:eastAsia="Times New Roman"/>
          <w:szCs w:val="24"/>
        </w:rPr>
        <w:t xml:space="preserve"> </w:t>
      </w:r>
      <w:r>
        <w:rPr>
          <w:rFonts w:eastAsia="Times New Roman"/>
          <w:szCs w:val="24"/>
        </w:rPr>
        <w:t>Α</w:t>
      </w:r>
      <w:r w:rsidRPr="00894A6C">
        <w:rPr>
          <w:rFonts w:eastAsia="Times New Roman"/>
          <w:szCs w:val="24"/>
        </w:rPr>
        <w:t xml:space="preserve">ναθεώρηση του </w:t>
      </w:r>
      <w:r>
        <w:rPr>
          <w:rFonts w:eastAsia="Times New Roman"/>
          <w:szCs w:val="24"/>
        </w:rPr>
        <w:t>Σ</w:t>
      </w:r>
      <w:r w:rsidRPr="00894A6C">
        <w:rPr>
          <w:rFonts w:eastAsia="Times New Roman"/>
          <w:szCs w:val="24"/>
        </w:rPr>
        <w:t xml:space="preserve">υντάγματος να μας πει </w:t>
      </w:r>
      <w:r>
        <w:rPr>
          <w:rFonts w:eastAsia="Times New Roman"/>
          <w:szCs w:val="24"/>
        </w:rPr>
        <w:t>π</w:t>
      </w:r>
      <w:r w:rsidRPr="00894A6C">
        <w:rPr>
          <w:rFonts w:eastAsia="Times New Roman"/>
          <w:szCs w:val="24"/>
        </w:rPr>
        <w:t xml:space="preserve">οιες από τις </w:t>
      </w:r>
      <w:r>
        <w:rPr>
          <w:rFonts w:eastAsia="Times New Roman"/>
          <w:szCs w:val="24"/>
        </w:rPr>
        <w:t>α</w:t>
      </w:r>
      <w:r w:rsidRPr="00894A6C">
        <w:rPr>
          <w:rFonts w:eastAsia="Times New Roman"/>
          <w:szCs w:val="24"/>
        </w:rPr>
        <w:t xml:space="preserve">νεξάρτητες </w:t>
      </w:r>
      <w:r>
        <w:rPr>
          <w:rFonts w:eastAsia="Times New Roman"/>
          <w:szCs w:val="24"/>
        </w:rPr>
        <w:t>α</w:t>
      </w:r>
      <w:r w:rsidRPr="00894A6C">
        <w:rPr>
          <w:rFonts w:eastAsia="Times New Roman"/>
          <w:szCs w:val="24"/>
        </w:rPr>
        <w:t>ρχές</w:t>
      </w:r>
      <w:r w:rsidRPr="00894A6C">
        <w:rPr>
          <w:rFonts w:eastAsia="Times New Roman"/>
          <w:szCs w:val="24"/>
        </w:rPr>
        <w:t xml:space="preserve"> που κατοχύρωσε το ΠΑΣΟΚ συνταγματικά το 2001 θέλει να καταργήσει</w:t>
      </w:r>
      <w:r>
        <w:rPr>
          <w:rFonts w:eastAsia="Times New Roman"/>
          <w:szCs w:val="24"/>
        </w:rPr>
        <w:t>.</w:t>
      </w:r>
    </w:p>
    <w:p w14:paraId="20A4ECAF" w14:textId="77777777" w:rsidR="005D4821" w:rsidRDefault="006B233D">
      <w:pPr>
        <w:spacing w:line="600" w:lineRule="auto"/>
        <w:ind w:firstLine="720"/>
        <w:jc w:val="both"/>
        <w:rPr>
          <w:rFonts w:eastAsia="Times New Roman"/>
          <w:szCs w:val="24"/>
        </w:rPr>
      </w:pPr>
      <w:r>
        <w:rPr>
          <w:rFonts w:eastAsia="Times New Roman"/>
          <w:szCs w:val="24"/>
        </w:rPr>
        <w:lastRenderedPageBreak/>
        <w:t>Δ</w:t>
      </w:r>
      <w:r w:rsidRPr="00894A6C">
        <w:rPr>
          <w:rFonts w:eastAsia="Times New Roman"/>
          <w:szCs w:val="24"/>
        </w:rPr>
        <w:t xml:space="preserve">ιότι </w:t>
      </w:r>
      <w:r>
        <w:rPr>
          <w:rFonts w:eastAsia="Times New Roman"/>
          <w:szCs w:val="24"/>
        </w:rPr>
        <w:t xml:space="preserve">οι </w:t>
      </w:r>
      <w:r>
        <w:rPr>
          <w:rFonts w:eastAsia="Times New Roman"/>
          <w:szCs w:val="24"/>
        </w:rPr>
        <w:t>α</w:t>
      </w:r>
      <w:r w:rsidRPr="00894A6C">
        <w:rPr>
          <w:rFonts w:eastAsia="Times New Roman"/>
          <w:szCs w:val="24"/>
        </w:rPr>
        <w:t xml:space="preserve">νεξάρτητες </w:t>
      </w:r>
      <w:r>
        <w:rPr>
          <w:rFonts w:eastAsia="Times New Roman"/>
          <w:szCs w:val="24"/>
        </w:rPr>
        <w:t>α</w:t>
      </w:r>
      <w:r w:rsidRPr="00894A6C">
        <w:rPr>
          <w:rFonts w:eastAsia="Times New Roman"/>
          <w:szCs w:val="24"/>
        </w:rPr>
        <w:t xml:space="preserve">ρχές </w:t>
      </w:r>
      <w:r w:rsidRPr="00894A6C">
        <w:rPr>
          <w:rFonts w:eastAsia="Times New Roman"/>
          <w:szCs w:val="24"/>
        </w:rPr>
        <w:t xml:space="preserve">θυμίζω </w:t>
      </w:r>
      <w:r>
        <w:rPr>
          <w:rFonts w:eastAsia="Times New Roman"/>
          <w:szCs w:val="24"/>
        </w:rPr>
        <w:t xml:space="preserve">ότι </w:t>
      </w:r>
      <w:r w:rsidRPr="00894A6C">
        <w:rPr>
          <w:rFonts w:eastAsia="Times New Roman"/>
          <w:szCs w:val="24"/>
        </w:rPr>
        <w:t>είναι και ελεγκτικές και ρυθμιστικές</w:t>
      </w:r>
      <w:r>
        <w:rPr>
          <w:rFonts w:eastAsia="Times New Roman"/>
          <w:szCs w:val="24"/>
        </w:rPr>
        <w:t>.</w:t>
      </w:r>
      <w:r w:rsidRPr="00894A6C">
        <w:rPr>
          <w:rFonts w:eastAsia="Times New Roman"/>
          <w:szCs w:val="24"/>
        </w:rPr>
        <w:t xml:space="preserve"> </w:t>
      </w:r>
      <w:r>
        <w:rPr>
          <w:rFonts w:eastAsia="Times New Roman"/>
          <w:szCs w:val="24"/>
        </w:rPr>
        <w:t>Για να συνεννοηθούμε, δ</w:t>
      </w:r>
      <w:r w:rsidRPr="00894A6C">
        <w:rPr>
          <w:rFonts w:eastAsia="Times New Roman"/>
          <w:szCs w:val="24"/>
        </w:rPr>
        <w:t>ηλαδή</w:t>
      </w:r>
      <w:r>
        <w:rPr>
          <w:rFonts w:eastAsia="Times New Roman"/>
          <w:szCs w:val="24"/>
        </w:rPr>
        <w:t>,</w:t>
      </w:r>
      <w:r w:rsidRPr="00894A6C">
        <w:rPr>
          <w:rFonts w:eastAsia="Times New Roman"/>
          <w:szCs w:val="24"/>
        </w:rPr>
        <w:t xml:space="preserve"> σε αυτή</w:t>
      </w:r>
      <w:r>
        <w:rPr>
          <w:rFonts w:eastAsia="Times New Roman"/>
          <w:szCs w:val="24"/>
        </w:rPr>
        <w:t>ν</w:t>
      </w:r>
      <w:r w:rsidRPr="00894A6C">
        <w:rPr>
          <w:rFonts w:eastAsia="Times New Roman"/>
          <w:szCs w:val="24"/>
        </w:rPr>
        <w:t xml:space="preserve"> την </w:t>
      </w:r>
      <w:r>
        <w:rPr>
          <w:rFonts w:eastAsia="Times New Roman"/>
          <w:szCs w:val="24"/>
        </w:rPr>
        <w:t>Α</w:t>
      </w:r>
      <w:r w:rsidRPr="00894A6C">
        <w:rPr>
          <w:rFonts w:eastAsia="Times New Roman"/>
          <w:szCs w:val="24"/>
        </w:rPr>
        <w:t>ίθουσα για τα όρια του κοινοβουλευτισμού και τη διάκριση των εξουσιών</w:t>
      </w:r>
      <w:r>
        <w:rPr>
          <w:rFonts w:eastAsia="Times New Roman"/>
          <w:szCs w:val="24"/>
        </w:rPr>
        <w:t>.</w:t>
      </w:r>
      <w:r w:rsidRPr="00894A6C">
        <w:rPr>
          <w:rFonts w:eastAsia="Times New Roman"/>
          <w:szCs w:val="24"/>
        </w:rPr>
        <w:t xml:space="preserve"> </w:t>
      </w:r>
      <w:r>
        <w:rPr>
          <w:rFonts w:eastAsia="Times New Roman"/>
          <w:szCs w:val="24"/>
        </w:rPr>
        <w:t>Δ</w:t>
      </w:r>
      <w:r w:rsidRPr="00894A6C">
        <w:rPr>
          <w:rFonts w:eastAsia="Times New Roman"/>
          <w:szCs w:val="24"/>
        </w:rPr>
        <w:t xml:space="preserve">ιότι δεν μπορεί να έρχεται ένα </w:t>
      </w:r>
      <w:r>
        <w:rPr>
          <w:rFonts w:eastAsia="Times New Roman"/>
          <w:szCs w:val="24"/>
        </w:rPr>
        <w:t>κόμμα</w:t>
      </w:r>
      <w:r w:rsidRPr="00894A6C">
        <w:rPr>
          <w:rFonts w:eastAsia="Times New Roman"/>
          <w:szCs w:val="24"/>
        </w:rPr>
        <w:t xml:space="preserve"> και ουσιαστικά να μας βάζει από το παράθυρο μία καθεστωτική αντίληψη ότι δεν θέλει κανέναν έλεγχο από κανέναν</w:t>
      </w:r>
      <w:r>
        <w:rPr>
          <w:rFonts w:eastAsia="Times New Roman"/>
          <w:szCs w:val="24"/>
        </w:rPr>
        <w:t>. Διότι, ουσιαστικά, αυ</w:t>
      </w:r>
      <w:r>
        <w:rPr>
          <w:rFonts w:eastAsia="Times New Roman"/>
          <w:szCs w:val="24"/>
        </w:rPr>
        <w:t xml:space="preserve">τό είναι οι </w:t>
      </w:r>
      <w:r>
        <w:rPr>
          <w:rFonts w:eastAsia="Times New Roman"/>
          <w:szCs w:val="24"/>
        </w:rPr>
        <w:t>α</w:t>
      </w:r>
      <w:r w:rsidRPr="00894A6C">
        <w:rPr>
          <w:rFonts w:eastAsia="Times New Roman"/>
          <w:szCs w:val="24"/>
        </w:rPr>
        <w:t xml:space="preserve">νεξάρτητες </w:t>
      </w:r>
      <w:r>
        <w:rPr>
          <w:rFonts w:eastAsia="Times New Roman"/>
          <w:szCs w:val="24"/>
        </w:rPr>
        <w:t>α</w:t>
      </w:r>
      <w:r w:rsidRPr="00894A6C">
        <w:rPr>
          <w:rFonts w:eastAsia="Times New Roman"/>
          <w:szCs w:val="24"/>
        </w:rPr>
        <w:t>ρχές</w:t>
      </w:r>
      <w:r>
        <w:rPr>
          <w:rFonts w:eastAsia="Times New Roman"/>
          <w:szCs w:val="24"/>
        </w:rPr>
        <w:t>.</w:t>
      </w:r>
    </w:p>
    <w:p w14:paraId="20A4ECB0" w14:textId="77777777" w:rsidR="005D4821" w:rsidRDefault="006B233D">
      <w:pPr>
        <w:spacing w:line="600" w:lineRule="auto"/>
        <w:ind w:firstLine="720"/>
        <w:jc w:val="both"/>
        <w:rPr>
          <w:rFonts w:eastAsia="Times New Roman"/>
          <w:szCs w:val="24"/>
        </w:rPr>
      </w:pPr>
      <w:r>
        <w:rPr>
          <w:rFonts w:eastAsia="Times New Roman"/>
          <w:szCs w:val="24"/>
        </w:rPr>
        <w:t xml:space="preserve">Και </w:t>
      </w:r>
      <w:r w:rsidRPr="00894A6C">
        <w:rPr>
          <w:rFonts w:eastAsia="Times New Roman"/>
          <w:szCs w:val="24"/>
        </w:rPr>
        <w:t>το τρίτο μου σ</w:t>
      </w:r>
      <w:r>
        <w:rPr>
          <w:rFonts w:eastAsia="Times New Roman"/>
          <w:szCs w:val="24"/>
        </w:rPr>
        <w:t>χόλιο</w:t>
      </w:r>
      <w:r w:rsidRPr="00894A6C">
        <w:rPr>
          <w:rFonts w:eastAsia="Times New Roman"/>
          <w:szCs w:val="24"/>
        </w:rPr>
        <w:t xml:space="preserve"> έχει να κάνει</w:t>
      </w:r>
      <w:r>
        <w:rPr>
          <w:rFonts w:eastAsia="Times New Roman"/>
          <w:szCs w:val="24"/>
        </w:rPr>
        <w:t>,</w:t>
      </w:r>
      <w:r w:rsidRPr="00894A6C">
        <w:rPr>
          <w:rFonts w:eastAsia="Times New Roman"/>
          <w:szCs w:val="24"/>
        </w:rPr>
        <w:t xml:space="preserve"> κύριε </w:t>
      </w:r>
      <w:r>
        <w:rPr>
          <w:rFonts w:eastAsia="Times New Roman"/>
          <w:szCs w:val="24"/>
        </w:rPr>
        <w:t>Π</w:t>
      </w:r>
      <w:r w:rsidRPr="00894A6C">
        <w:rPr>
          <w:rFonts w:eastAsia="Times New Roman"/>
          <w:szCs w:val="24"/>
        </w:rPr>
        <w:t>ρόεδρε</w:t>
      </w:r>
      <w:r>
        <w:rPr>
          <w:rFonts w:eastAsia="Times New Roman"/>
          <w:szCs w:val="24"/>
        </w:rPr>
        <w:t>,</w:t>
      </w:r>
      <w:r w:rsidRPr="00894A6C">
        <w:rPr>
          <w:rFonts w:eastAsia="Times New Roman"/>
          <w:szCs w:val="24"/>
        </w:rPr>
        <w:t xml:space="preserve"> με το γεγονός πως μας κατηγόρησαν </w:t>
      </w:r>
      <w:r>
        <w:rPr>
          <w:rFonts w:eastAsia="Times New Roman"/>
          <w:szCs w:val="24"/>
        </w:rPr>
        <w:t>–</w:t>
      </w:r>
      <w:r w:rsidRPr="00894A6C">
        <w:rPr>
          <w:rFonts w:eastAsia="Times New Roman"/>
          <w:szCs w:val="24"/>
        </w:rPr>
        <w:t>σωστά</w:t>
      </w:r>
      <w:r>
        <w:rPr>
          <w:rFonts w:eastAsia="Times New Roman"/>
          <w:szCs w:val="24"/>
        </w:rPr>
        <w:t>,</w:t>
      </w:r>
      <w:r w:rsidRPr="00894A6C">
        <w:rPr>
          <w:rFonts w:eastAsia="Times New Roman"/>
          <w:szCs w:val="24"/>
        </w:rPr>
        <w:t xml:space="preserve"> </w:t>
      </w:r>
      <w:r>
        <w:rPr>
          <w:rFonts w:eastAsia="Times New Roman"/>
          <w:szCs w:val="24"/>
        </w:rPr>
        <w:t>α</w:t>
      </w:r>
      <w:r w:rsidRPr="00894A6C">
        <w:rPr>
          <w:rFonts w:eastAsia="Times New Roman"/>
          <w:szCs w:val="24"/>
        </w:rPr>
        <w:t xml:space="preserve">υτή είναι η </w:t>
      </w:r>
      <w:r>
        <w:rPr>
          <w:rFonts w:eastAsia="Times New Roman"/>
          <w:szCs w:val="24"/>
        </w:rPr>
        <w:t>δουλειά τους-</w:t>
      </w:r>
      <w:r w:rsidRPr="00894A6C">
        <w:rPr>
          <w:rFonts w:eastAsia="Times New Roman"/>
          <w:szCs w:val="24"/>
        </w:rPr>
        <w:t xml:space="preserve"> οι ομιλητές του ΣΥΡΙΖΑ και ο τελευταίος ομιλητής ότι δεν αναγνωρίζουμε τις μεταρρυθμίσεις </w:t>
      </w:r>
      <w:r>
        <w:rPr>
          <w:rFonts w:eastAsia="Times New Roman"/>
          <w:szCs w:val="24"/>
        </w:rPr>
        <w:t>τους.</w:t>
      </w:r>
      <w:r w:rsidRPr="00894A6C">
        <w:rPr>
          <w:rFonts w:eastAsia="Times New Roman"/>
          <w:szCs w:val="24"/>
        </w:rPr>
        <w:t xml:space="preserve"> Προσέξ</w:t>
      </w:r>
      <w:r w:rsidRPr="00894A6C">
        <w:rPr>
          <w:rFonts w:eastAsia="Times New Roman"/>
          <w:szCs w:val="24"/>
        </w:rPr>
        <w:t>τε τι είπα εγώ στην τοποθέτησή μου ως Κοινοβουλευτικός Εκπρόσωπος</w:t>
      </w:r>
      <w:r>
        <w:rPr>
          <w:rFonts w:eastAsia="Times New Roman"/>
          <w:szCs w:val="24"/>
        </w:rPr>
        <w:t xml:space="preserve">. Είπα </w:t>
      </w:r>
      <w:r w:rsidRPr="00894A6C">
        <w:rPr>
          <w:rFonts w:eastAsia="Times New Roman"/>
          <w:szCs w:val="24"/>
        </w:rPr>
        <w:t xml:space="preserve">ότι υπάρχουν εμβληματικές μεταρρυθμίσεις που έχουν αποτυπωθεί στη </w:t>
      </w:r>
      <w:r>
        <w:rPr>
          <w:rFonts w:eastAsia="Times New Roman"/>
          <w:szCs w:val="24"/>
        </w:rPr>
        <w:t>σ</w:t>
      </w:r>
      <w:r w:rsidRPr="00894A6C">
        <w:rPr>
          <w:rFonts w:eastAsia="Times New Roman"/>
          <w:szCs w:val="24"/>
        </w:rPr>
        <w:t>υνείδηση της κοινής γνώμης και τ</w:t>
      </w:r>
      <w:r>
        <w:rPr>
          <w:rFonts w:eastAsia="Times New Roman"/>
          <w:szCs w:val="24"/>
        </w:rPr>
        <w:t>ι</w:t>
      </w:r>
      <w:r w:rsidRPr="00894A6C">
        <w:rPr>
          <w:rFonts w:eastAsia="Times New Roman"/>
          <w:szCs w:val="24"/>
        </w:rPr>
        <w:t>ς υπερασπίζονται σήμερα κόμματα που τότε τ</w:t>
      </w:r>
      <w:r>
        <w:rPr>
          <w:rFonts w:eastAsia="Times New Roman"/>
          <w:szCs w:val="24"/>
        </w:rPr>
        <w:t>ι</w:t>
      </w:r>
      <w:r w:rsidRPr="00894A6C">
        <w:rPr>
          <w:rFonts w:eastAsia="Times New Roman"/>
          <w:szCs w:val="24"/>
        </w:rPr>
        <w:t>ς πολέμησαν</w:t>
      </w:r>
      <w:r>
        <w:rPr>
          <w:rFonts w:eastAsia="Times New Roman"/>
          <w:szCs w:val="24"/>
        </w:rPr>
        <w:t>.</w:t>
      </w:r>
      <w:r w:rsidRPr="00894A6C">
        <w:rPr>
          <w:rFonts w:eastAsia="Times New Roman"/>
          <w:szCs w:val="24"/>
        </w:rPr>
        <w:t xml:space="preserve"> </w:t>
      </w:r>
      <w:r>
        <w:rPr>
          <w:rFonts w:eastAsia="Times New Roman"/>
          <w:szCs w:val="24"/>
        </w:rPr>
        <w:t xml:space="preserve">Όταν, λοιπόν, </w:t>
      </w:r>
      <w:r w:rsidRPr="00894A6C">
        <w:rPr>
          <w:rFonts w:eastAsia="Times New Roman"/>
          <w:szCs w:val="24"/>
        </w:rPr>
        <w:t>ο ΣΥΡΙΖΑ θα κα</w:t>
      </w:r>
      <w:r w:rsidRPr="00894A6C">
        <w:rPr>
          <w:rFonts w:eastAsia="Times New Roman"/>
          <w:szCs w:val="24"/>
        </w:rPr>
        <w:t>ταφέρει να καταξι</w:t>
      </w:r>
      <w:r>
        <w:rPr>
          <w:rFonts w:eastAsia="Times New Roman"/>
          <w:szCs w:val="24"/>
        </w:rPr>
        <w:t>ώσει</w:t>
      </w:r>
      <w:r w:rsidRPr="00894A6C">
        <w:rPr>
          <w:rFonts w:eastAsia="Times New Roman"/>
          <w:szCs w:val="24"/>
        </w:rPr>
        <w:t xml:space="preserve"> στη </w:t>
      </w:r>
      <w:r>
        <w:rPr>
          <w:rFonts w:eastAsia="Times New Roman"/>
          <w:szCs w:val="24"/>
        </w:rPr>
        <w:t>σ</w:t>
      </w:r>
      <w:r w:rsidRPr="00894A6C">
        <w:rPr>
          <w:rFonts w:eastAsia="Times New Roman"/>
          <w:szCs w:val="24"/>
        </w:rPr>
        <w:t>υνείδηση της κοινής γνώμης μία μεταρρύθμιση ως αποτελεσματική</w:t>
      </w:r>
      <w:r>
        <w:rPr>
          <w:rFonts w:eastAsia="Times New Roman"/>
          <w:szCs w:val="24"/>
        </w:rPr>
        <w:t>,</w:t>
      </w:r>
      <w:r w:rsidRPr="00894A6C">
        <w:rPr>
          <w:rFonts w:eastAsia="Times New Roman"/>
          <w:szCs w:val="24"/>
        </w:rPr>
        <w:t xml:space="preserve"> τότε να έρθει να μας το πει</w:t>
      </w:r>
      <w:r>
        <w:rPr>
          <w:rFonts w:eastAsia="Times New Roman"/>
          <w:szCs w:val="24"/>
        </w:rPr>
        <w:t>.</w:t>
      </w:r>
      <w:r w:rsidRPr="00894A6C">
        <w:rPr>
          <w:rFonts w:eastAsia="Times New Roman"/>
          <w:szCs w:val="24"/>
        </w:rPr>
        <w:t xml:space="preserve"> </w:t>
      </w:r>
    </w:p>
    <w:p w14:paraId="20A4ECB1" w14:textId="77777777" w:rsidR="005D4821" w:rsidRDefault="006B233D">
      <w:pPr>
        <w:spacing w:line="600" w:lineRule="auto"/>
        <w:ind w:firstLine="720"/>
        <w:jc w:val="both"/>
        <w:rPr>
          <w:rFonts w:eastAsia="Times New Roman"/>
          <w:szCs w:val="24"/>
        </w:rPr>
      </w:pPr>
      <w:r>
        <w:rPr>
          <w:rFonts w:eastAsia="Times New Roman"/>
          <w:szCs w:val="24"/>
        </w:rPr>
        <w:lastRenderedPageBreak/>
        <w:t>Αυτά τα τρία σχόλια ήθελα να κάνω.</w:t>
      </w:r>
      <w:r w:rsidRPr="00894A6C">
        <w:rPr>
          <w:rFonts w:eastAsia="Times New Roman"/>
          <w:szCs w:val="24"/>
        </w:rPr>
        <w:t xml:space="preserve"> </w:t>
      </w:r>
      <w:r>
        <w:rPr>
          <w:rFonts w:eastAsia="Times New Roman"/>
          <w:szCs w:val="24"/>
        </w:rPr>
        <w:t>Ε</w:t>
      </w:r>
      <w:r w:rsidRPr="00894A6C">
        <w:rPr>
          <w:rFonts w:eastAsia="Times New Roman"/>
          <w:szCs w:val="24"/>
        </w:rPr>
        <w:t xml:space="preserve">πί του νομοσχεδίου </w:t>
      </w:r>
      <w:r>
        <w:rPr>
          <w:rFonts w:eastAsia="Times New Roman"/>
          <w:szCs w:val="24"/>
        </w:rPr>
        <w:t xml:space="preserve">αναφέρθηκε ο </w:t>
      </w:r>
      <w:r>
        <w:rPr>
          <w:rFonts w:eastAsia="Times New Roman"/>
          <w:szCs w:val="24"/>
        </w:rPr>
        <w:t>ε</w:t>
      </w:r>
      <w:r w:rsidRPr="00894A6C">
        <w:rPr>
          <w:rFonts w:eastAsia="Times New Roman"/>
          <w:szCs w:val="24"/>
        </w:rPr>
        <w:t>ισηγητής</w:t>
      </w:r>
      <w:r>
        <w:rPr>
          <w:rFonts w:eastAsia="Times New Roman"/>
          <w:szCs w:val="24"/>
        </w:rPr>
        <w:t xml:space="preserve"> </w:t>
      </w:r>
      <w:r>
        <w:rPr>
          <w:rFonts w:eastAsia="Times New Roman"/>
          <w:szCs w:val="24"/>
        </w:rPr>
        <w:t xml:space="preserve">μας. </w:t>
      </w:r>
    </w:p>
    <w:p w14:paraId="20A4ECB2" w14:textId="77777777" w:rsidR="005D4821" w:rsidRDefault="006B233D">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Ο κ. Κρέτσος θέλει κάτι να διευκρινίσει και μετά τον λόγο έχει η κυρία Υπουργός. </w:t>
      </w:r>
    </w:p>
    <w:p w14:paraId="20A4ECB3" w14:textId="77777777" w:rsidR="005D4821" w:rsidRDefault="006B233D">
      <w:pPr>
        <w:spacing w:line="600" w:lineRule="auto"/>
        <w:ind w:firstLine="720"/>
        <w:jc w:val="both"/>
        <w:rPr>
          <w:rFonts w:eastAsia="Times New Roman"/>
          <w:szCs w:val="24"/>
        </w:rPr>
      </w:pPr>
      <w:r w:rsidRPr="00816CBE">
        <w:rPr>
          <w:rFonts w:eastAsia="Times New Roman"/>
          <w:b/>
          <w:szCs w:val="24"/>
        </w:rPr>
        <w:t xml:space="preserve">ΓΙΑΝΝΗΣ ΚΟΥΤΣΟΥΚΟΣ: </w:t>
      </w:r>
      <w:r>
        <w:rPr>
          <w:rFonts w:eastAsia="Times New Roman"/>
          <w:szCs w:val="24"/>
        </w:rPr>
        <w:t xml:space="preserve">Με </w:t>
      </w:r>
      <w:proofErr w:type="spellStart"/>
      <w:r>
        <w:rPr>
          <w:rFonts w:eastAsia="Times New Roman"/>
          <w:szCs w:val="24"/>
        </w:rPr>
        <w:t>συγχωρείτε</w:t>
      </w:r>
      <w:proofErr w:type="spellEnd"/>
      <w:r>
        <w:rPr>
          <w:rFonts w:eastAsia="Times New Roman"/>
          <w:szCs w:val="24"/>
        </w:rPr>
        <w:t xml:space="preserve">, κύριε Κρέτσο. </w:t>
      </w:r>
    </w:p>
    <w:p w14:paraId="20A4ECB4" w14:textId="77777777" w:rsidR="005D4821" w:rsidRDefault="006B233D">
      <w:pPr>
        <w:spacing w:line="600" w:lineRule="auto"/>
        <w:ind w:firstLine="720"/>
        <w:jc w:val="both"/>
        <w:rPr>
          <w:rFonts w:eastAsia="Times New Roman"/>
          <w:szCs w:val="24"/>
        </w:rPr>
      </w:pPr>
      <w:r>
        <w:rPr>
          <w:rFonts w:eastAsia="Times New Roman"/>
          <w:szCs w:val="24"/>
        </w:rPr>
        <w:t xml:space="preserve">Κύριε Πρόεδρε, αφορά εσάς αυτό. Εδώ βλέπω ότι η τροπολογία </w:t>
      </w:r>
      <w:r w:rsidRPr="00894A6C">
        <w:rPr>
          <w:rFonts w:eastAsia="Times New Roman"/>
          <w:szCs w:val="24"/>
        </w:rPr>
        <w:t>έχει καταγραφεί με ώρα 17.</w:t>
      </w:r>
      <w:r w:rsidRPr="00894A6C">
        <w:rPr>
          <w:rFonts w:eastAsia="Times New Roman"/>
          <w:szCs w:val="24"/>
        </w:rPr>
        <w:t>50</w:t>
      </w:r>
      <w:r>
        <w:rPr>
          <w:rFonts w:eastAsia="Times New Roman"/>
          <w:szCs w:val="24"/>
        </w:rPr>
        <w:t>΄</w:t>
      </w:r>
      <w:r>
        <w:rPr>
          <w:rFonts w:eastAsia="Times New Roman"/>
          <w:szCs w:val="24"/>
        </w:rPr>
        <w:t>.</w:t>
      </w:r>
      <w:r w:rsidRPr="00894A6C">
        <w:rPr>
          <w:rFonts w:eastAsia="Times New Roman"/>
          <w:szCs w:val="24"/>
        </w:rPr>
        <w:t xml:space="preserve"> </w:t>
      </w:r>
    </w:p>
    <w:p w14:paraId="20A4ECB5"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Θ</w:t>
      </w:r>
      <w:r w:rsidRPr="0005379E">
        <w:rPr>
          <w:rFonts w:eastAsia="Times New Roman" w:cs="Times New Roman"/>
          <w:szCs w:val="24"/>
        </w:rPr>
        <w:t xml:space="preserve">υμάστε </w:t>
      </w:r>
      <w:r>
        <w:rPr>
          <w:rFonts w:eastAsia="Times New Roman" w:cs="Times New Roman"/>
          <w:szCs w:val="24"/>
        </w:rPr>
        <w:t xml:space="preserve">ότι </w:t>
      </w:r>
      <w:r w:rsidRPr="0005379E">
        <w:rPr>
          <w:rFonts w:eastAsia="Times New Roman" w:cs="Times New Roman"/>
          <w:szCs w:val="24"/>
        </w:rPr>
        <w:t>την προηγούμεν</w:t>
      </w:r>
      <w:r>
        <w:rPr>
          <w:rFonts w:eastAsia="Times New Roman" w:cs="Times New Roman"/>
          <w:szCs w:val="24"/>
        </w:rPr>
        <w:t xml:space="preserve">η φορά </w:t>
      </w:r>
      <w:r>
        <w:rPr>
          <w:rFonts w:eastAsia="Times New Roman" w:cs="Times New Roman"/>
          <w:szCs w:val="24"/>
        </w:rPr>
        <w:t xml:space="preserve">με παρέμβαση του κ. </w:t>
      </w:r>
      <w:proofErr w:type="spellStart"/>
      <w:r>
        <w:rPr>
          <w:rFonts w:eastAsia="Times New Roman" w:cs="Times New Roman"/>
          <w:szCs w:val="24"/>
        </w:rPr>
        <w:t>Β</w:t>
      </w:r>
      <w:r w:rsidRPr="0005379E">
        <w:rPr>
          <w:rFonts w:eastAsia="Times New Roman" w:cs="Times New Roman"/>
          <w:szCs w:val="24"/>
        </w:rPr>
        <w:t>ούτση</w:t>
      </w:r>
      <w:proofErr w:type="spellEnd"/>
      <w:r w:rsidRPr="0005379E">
        <w:rPr>
          <w:rFonts w:eastAsia="Times New Roman" w:cs="Times New Roman"/>
          <w:szCs w:val="24"/>
        </w:rPr>
        <w:t xml:space="preserve"> εδώ παρατάθηκε η συζήτηση</w:t>
      </w:r>
      <w:r>
        <w:rPr>
          <w:rFonts w:eastAsia="Times New Roman" w:cs="Times New Roman"/>
          <w:szCs w:val="24"/>
        </w:rPr>
        <w:t>,</w:t>
      </w:r>
      <w:r w:rsidRPr="0005379E">
        <w:rPr>
          <w:rFonts w:eastAsia="Times New Roman" w:cs="Times New Roman"/>
          <w:szCs w:val="24"/>
        </w:rPr>
        <w:t xml:space="preserve"> ακριβώς γιατί υπήρχε μία κατά</w:t>
      </w:r>
      <w:r>
        <w:rPr>
          <w:rFonts w:eastAsia="Times New Roman" w:cs="Times New Roman"/>
          <w:szCs w:val="24"/>
        </w:rPr>
        <w:t xml:space="preserve">χρηση </w:t>
      </w:r>
      <w:r w:rsidRPr="0005379E">
        <w:rPr>
          <w:rFonts w:eastAsia="Times New Roman" w:cs="Times New Roman"/>
          <w:szCs w:val="24"/>
        </w:rPr>
        <w:t>των τροπολογιών</w:t>
      </w:r>
      <w:r>
        <w:rPr>
          <w:rFonts w:eastAsia="Times New Roman" w:cs="Times New Roman"/>
          <w:szCs w:val="24"/>
        </w:rPr>
        <w:t>. Δ</w:t>
      </w:r>
      <w:r w:rsidRPr="0005379E">
        <w:rPr>
          <w:rFonts w:eastAsia="Times New Roman" w:cs="Times New Roman"/>
          <w:szCs w:val="24"/>
        </w:rPr>
        <w:t>εν έβγαλε συμπεράσ</w:t>
      </w:r>
      <w:r>
        <w:rPr>
          <w:rFonts w:eastAsia="Times New Roman" w:cs="Times New Roman"/>
          <w:szCs w:val="24"/>
        </w:rPr>
        <w:t>ματα κανένας, ούτε εσείς ούτε η Κ</w:t>
      </w:r>
      <w:r w:rsidRPr="0005379E">
        <w:rPr>
          <w:rFonts w:eastAsia="Times New Roman" w:cs="Times New Roman"/>
          <w:szCs w:val="24"/>
        </w:rPr>
        <w:t>υβέρνηση</w:t>
      </w:r>
      <w:r>
        <w:rPr>
          <w:rFonts w:eastAsia="Times New Roman" w:cs="Times New Roman"/>
          <w:szCs w:val="24"/>
        </w:rPr>
        <w:t>;</w:t>
      </w:r>
      <w:r w:rsidRPr="0005379E">
        <w:rPr>
          <w:rFonts w:eastAsia="Times New Roman" w:cs="Times New Roman"/>
          <w:szCs w:val="24"/>
        </w:rPr>
        <w:t xml:space="preserve"> Δηλαδή θα </w:t>
      </w:r>
      <w:r>
        <w:rPr>
          <w:rFonts w:eastAsia="Times New Roman" w:cs="Times New Roman"/>
          <w:szCs w:val="24"/>
        </w:rPr>
        <w:t>φέρνουμε τροπολογίε</w:t>
      </w:r>
      <w:r w:rsidRPr="0005379E">
        <w:rPr>
          <w:rFonts w:eastAsia="Times New Roman" w:cs="Times New Roman"/>
          <w:szCs w:val="24"/>
        </w:rPr>
        <w:t>ς εδώ μέχρι την ώρα που ολοκληρώνεται η συζήτηση</w:t>
      </w:r>
      <w:r>
        <w:rPr>
          <w:rFonts w:eastAsia="Times New Roman" w:cs="Times New Roman"/>
          <w:szCs w:val="24"/>
        </w:rPr>
        <w:t>,</w:t>
      </w:r>
      <w:r w:rsidRPr="0005379E">
        <w:rPr>
          <w:rFonts w:eastAsia="Times New Roman" w:cs="Times New Roman"/>
          <w:szCs w:val="24"/>
        </w:rPr>
        <w:t xml:space="preserve"> για να μη</w:t>
      </w:r>
      <w:r w:rsidRPr="0005379E">
        <w:rPr>
          <w:rFonts w:eastAsia="Times New Roman" w:cs="Times New Roman"/>
          <w:szCs w:val="24"/>
        </w:rPr>
        <w:t>ν μπορεί να γίνει μία ουσιαστική συζήτηση</w:t>
      </w:r>
      <w:r>
        <w:rPr>
          <w:rFonts w:eastAsia="Times New Roman" w:cs="Times New Roman"/>
          <w:szCs w:val="24"/>
        </w:rPr>
        <w:t>;</w:t>
      </w:r>
    </w:p>
    <w:p w14:paraId="20A4ECB6"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Γιατί, κύριε</w:t>
      </w:r>
      <w:r w:rsidRPr="0005379E">
        <w:rPr>
          <w:rFonts w:eastAsia="Times New Roman" w:cs="Times New Roman"/>
          <w:szCs w:val="24"/>
        </w:rPr>
        <w:t xml:space="preserve"> Κρέτσ</w:t>
      </w:r>
      <w:r>
        <w:rPr>
          <w:rFonts w:eastAsia="Times New Roman" w:cs="Times New Roman"/>
          <w:szCs w:val="24"/>
        </w:rPr>
        <w:t xml:space="preserve">ο, </w:t>
      </w:r>
      <w:r w:rsidRPr="0005379E">
        <w:rPr>
          <w:rFonts w:eastAsia="Times New Roman" w:cs="Times New Roman"/>
          <w:szCs w:val="24"/>
        </w:rPr>
        <w:t xml:space="preserve">τώρα που </w:t>
      </w:r>
      <w:r>
        <w:rPr>
          <w:rFonts w:eastAsia="Times New Roman" w:cs="Times New Roman"/>
          <w:szCs w:val="24"/>
        </w:rPr>
        <w:t>αναβάλλατε</w:t>
      </w:r>
      <w:r w:rsidRPr="0005379E">
        <w:rPr>
          <w:rFonts w:eastAsia="Times New Roman" w:cs="Times New Roman"/>
          <w:szCs w:val="24"/>
        </w:rPr>
        <w:t xml:space="preserve"> την πληρωμή των </w:t>
      </w:r>
      <w:proofErr w:type="spellStart"/>
      <w:r w:rsidRPr="0005379E">
        <w:rPr>
          <w:rFonts w:eastAsia="Times New Roman" w:cs="Times New Roman"/>
          <w:szCs w:val="24"/>
        </w:rPr>
        <w:t>καναλαρχών</w:t>
      </w:r>
      <w:proofErr w:type="spellEnd"/>
      <w:r w:rsidRPr="0005379E">
        <w:rPr>
          <w:rFonts w:eastAsia="Times New Roman" w:cs="Times New Roman"/>
          <w:szCs w:val="24"/>
        </w:rPr>
        <w:t xml:space="preserve"> ο κ</w:t>
      </w:r>
      <w:r>
        <w:rPr>
          <w:rFonts w:eastAsia="Times New Roman" w:cs="Times New Roman"/>
          <w:szCs w:val="24"/>
        </w:rPr>
        <w:t xml:space="preserve">. </w:t>
      </w:r>
      <w:proofErr w:type="spellStart"/>
      <w:r>
        <w:rPr>
          <w:rFonts w:eastAsia="Times New Roman" w:cs="Times New Roman"/>
          <w:szCs w:val="24"/>
        </w:rPr>
        <w:t>Χ</w:t>
      </w:r>
      <w:r w:rsidRPr="0005379E">
        <w:rPr>
          <w:rFonts w:eastAsia="Times New Roman" w:cs="Times New Roman"/>
          <w:szCs w:val="24"/>
        </w:rPr>
        <w:t>ουλιαράκης</w:t>
      </w:r>
      <w:proofErr w:type="spellEnd"/>
      <w:r w:rsidRPr="0005379E">
        <w:rPr>
          <w:rFonts w:eastAsia="Times New Roman" w:cs="Times New Roman"/>
          <w:szCs w:val="24"/>
        </w:rPr>
        <w:t xml:space="preserve"> με εγκύκλιό του σαρώνει </w:t>
      </w:r>
      <w:r>
        <w:rPr>
          <w:rFonts w:eastAsia="Times New Roman" w:cs="Times New Roman"/>
          <w:szCs w:val="24"/>
        </w:rPr>
        <w:t>τα αποθεματικά των φορέων και τω</w:t>
      </w:r>
      <w:r w:rsidRPr="0005379E">
        <w:rPr>
          <w:rFonts w:eastAsia="Times New Roman" w:cs="Times New Roman"/>
          <w:szCs w:val="24"/>
        </w:rPr>
        <w:t xml:space="preserve">ν </w:t>
      </w:r>
      <w:r>
        <w:rPr>
          <w:rFonts w:eastAsia="Times New Roman" w:cs="Times New Roman"/>
          <w:szCs w:val="24"/>
        </w:rPr>
        <w:t>Οργανισμών της Γενικής Κ</w:t>
      </w:r>
      <w:r w:rsidRPr="0005379E">
        <w:rPr>
          <w:rFonts w:eastAsia="Times New Roman" w:cs="Times New Roman"/>
          <w:szCs w:val="24"/>
        </w:rPr>
        <w:t>υβέρνησης</w:t>
      </w:r>
      <w:r>
        <w:rPr>
          <w:rFonts w:eastAsia="Times New Roman" w:cs="Times New Roman"/>
          <w:szCs w:val="24"/>
        </w:rPr>
        <w:t>.</w:t>
      </w:r>
      <w:r w:rsidRPr="0005379E">
        <w:rPr>
          <w:rFonts w:eastAsia="Times New Roman" w:cs="Times New Roman"/>
          <w:szCs w:val="24"/>
        </w:rPr>
        <w:t xml:space="preserve"> </w:t>
      </w:r>
      <w:r>
        <w:rPr>
          <w:rFonts w:eastAsia="Times New Roman" w:cs="Times New Roman"/>
          <w:szCs w:val="24"/>
        </w:rPr>
        <w:t>Α</w:t>
      </w:r>
      <w:r w:rsidRPr="0005379E">
        <w:rPr>
          <w:rFonts w:eastAsia="Times New Roman" w:cs="Times New Roman"/>
          <w:szCs w:val="24"/>
        </w:rPr>
        <w:t>πό τη μία μεριά</w:t>
      </w:r>
      <w:r>
        <w:rPr>
          <w:rFonts w:eastAsia="Times New Roman" w:cs="Times New Roman"/>
          <w:szCs w:val="24"/>
        </w:rPr>
        <w:t>,</w:t>
      </w:r>
      <w:r w:rsidRPr="0005379E">
        <w:rPr>
          <w:rFonts w:eastAsia="Times New Roman" w:cs="Times New Roman"/>
          <w:szCs w:val="24"/>
        </w:rPr>
        <w:t xml:space="preserve"> </w:t>
      </w:r>
      <w:r>
        <w:rPr>
          <w:rFonts w:eastAsia="Times New Roman" w:cs="Times New Roman"/>
          <w:szCs w:val="24"/>
        </w:rPr>
        <w:t>δ</w:t>
      </w:r>
      <w:r w:rsidRPr="0005379E">
        <w:rPr>
          <w:rFonts w:eastAsia="Times New Roman" w:cs="Times New Roman"/>
          <w:szCs w:val="24"/>
        </w:rPr>
        <w:t>ηλαδή</w:t>
      </w:r>
      <w:r>
        <w:rPr>
          <w:rFonts w:eastAsia="Times New Roman" w:cs="Times New Roman"/>
          <w:szCs w:val="24"/>
        </w:rPr>
        <w:t>,</w:t>
      </w:r>
      <w:r w:rsidRPr="0005379E">
        <w:rPr>
          <w:rFonts w:eastAsia="Times New Roman" w:cs="Times New Roman"/>
          <w:szCs w:val="24"/>
        </w:rPr>
        <w:t xml:space="preserve"> μαζεύουμε</w:t>
      </w:r>
      <w:r w:rsidRPr="0005379E">
        <w:rPr>
          <w:rFonts w:eastAsia="Times New Roman" w:cs="Times New Roman"/>
          <w:szCs w:val="24"/>
        </w:rPr>
        <w:t xml:space="preserve"> για να έχουμε </w:t>
      </w:r>
      <w:r w:rsidRPr="0005379E">
        <w:rPr>
          <w:rFonts w:eastAsia="Times New Roman" w:cs="Times New Roman"/>
          <w:szCs w:val="24"/>
        </w:rPr>
        <w:lastRenderedPageBreak/>
        <w:t xml:space="preserve">το περιβόητο </w:t>
      </w:r>
      <w:r>
        <w:rPr>
          <w:rFonts w:eastAsia="Times New Roman" w:cs="Times New Roman"/>
          <w:szCs w:val="24"/>
        </w:rPr>
        <w:t>«</w:t>
      </w:r>
      <w:r w:rsidRPr="0005379E">
        <w:rPr>
          <w:rFonts w:eastAsia="Times New Roman" w:cs="Times New Roman"/>
          <w:szCs w:val="24"/>
        </w:rPr>
        <w:t>μαξιλάρι</w:t>
      </w:r>
      <w:r>
        <w:rPr>
          <w:rFonts w:eastAsia="Times New Roman" w:cs="Times New Roman"/>
          <w:szCs w:val="24"/>
        </w:rPr>
        <w:t>»</w:t>
      </w:r>
      <w:r w:rsidRPr="0005379E">
        <w:rPr>
          <w:rFonts w:eastAsia="Times New Roman" w:cs="Times New Roman"/>
          <w:szCs w:val="24"/>
        </w:rPr>
        <w:t xml:space="preserve"> και από την άλλη δίνουμε τρ</w:t>
      </w:r>
      <w:r>
        <w:rPr>
          <w:rFonts w:eastAsia="Times New Roman" w:cs="Times New Roman"/>
          <w:szCs w:val="24"/>
        </w:rPr>
        <w:t>άτο</w:t>
      </w:r>
      <w:r w:rsidRPr="0005379E">
        <w:rPr>
          <w:rFonts w:eastAsia="Times New Roman" w:cs="Times New Roman"/>
          <w:szCs w:val="24"/>
        </w:rPr>
        <w:t xml:space="preserve"> σε αυτούς που οφείλουν</w:t>
      </w:r>
      <w:r>
        <w:rPr>
          <w:rFonts w:eastAsia="Times New Roman" w:cs="Times New Roman"/>
          <w:szCs w:val="24"/>
        </w:rPr>
        <w:t>.</w:t>
      </w:r>
      <w:r w:rsidRPr="0005379E">
        <w:rPr>
          <w:rFonts w:eastAsia="Times New Roman" w:cs="Times New Roman"/>
          <w:szCs w:val="24"/>
        </w:rPr>
        <w:t xml:space="preserve"> </w:t>
      </w:r>
      <w:r>
        <w:rPr>
          <w:rFonts w:eastAsia="Times New Roman" w:cs="Times New Roman"/>
          <w:szCs w:val="24"/>
        </w:rPr>
        <w:t>Μπορείτε</w:t>
      </w:r>
      <w:r w:rsidRPr="0005379E">
        <w:rPr>
          <w:rFonts w:eastAsia="Times New Roman" w:cs="Times New Roman"/>
          <w:szCs w:val="24"/>
        </w:rPr>
        <w:t xml:space="preserve"> να μας το εξηγήσετε αυτό</w:t>
      </w:r>
      <w:r>
        <w:rPr>
          <w:rFonts w:eastAsia="Times New Roman" w:cs="Times New Roman"/>
          <w:szCs w:val="24"/>
        </w:rPr>
        <w:t>;</w:t>
      </w:r>
    </w:p>
    <w:p w14:paraId="20A4ECB7"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Ευχαριστώ.</w:t>
      </w:r>
    </w:p>
    <w:p w14:paraId="20A4ECB8" w14:textId="77777777" w:rsidR="005D4821" w:rsidRDefault="006B233D">
      <w:pPr>
        <w:spacing w:line="600" w:lineRule="auto"/>
        <w:ind w:firstLine="720"/>
        <w:jc w:val="both"/>
        <w:rPr>
          <w:rFonts w:eastAsia="Times New Roman" w:cs="Times New Roman"/>
          <w:szCs w:val="24"/>
        </w:rPr>
      </w:pPr>
      <w:r>
        <w:rPr>
          <w:rFonts w:eastAsia="Times New Roman"/>
          <w:b/>
          <w:bCs/>
          <w:szCs w:val="24"/>
        </w:rPr>
        <w:t xml:space="preserve">ΠΡΟΕΔΡΕΥΩΝ (Γεώργιος Βαρεμένος): </w:t>
      </w:r>
      <w:r>
        <w:rPr>
          <w:rFonts w:eastAsia="Times New Roman"/>
          <w:bCs/>
          <w:szCs w:val="24"/>
        </w:rPr>
        <w:t>Τον λόγο έχει ο κ. Κρέτσος.</w:t>
      </w:r>
    </w:p>
    <w:p w14:paraId="20A4ECB9" w14:textId="77777777" w:rsidR="005D4821" w:rsidRDefault="006B233D">
      <w:pPr>
        <w:spacing w:line="600" w:lineRule="auto"/>
        <w:ind w:firstLine="720"/>
        <w:jc w:val="both"/>
        <w:rPr>
          <w:rFonts w:eastAsia="Times New Roman" w:cs="Times New Roman"/>
          <w:szCs w:val="24"/>
        </w:rPr>
      </w:pPr>
      <w:r>
        <w:rPr>
          <w:rFonts w:eastAsia="Times New Roman"/>
          <w:b/>
          <w:bCs/>
          <w:szCs w:val="24"/>
        </w:rPr>
        <w:t xml:space="preserve">ΕΛΕΥΘΕΡΙΟΣ ΚΡΕΤΣΟΣ (Υφυπουργός Ψηφιακής Πολιτικής, </w:t>
      </w:r>
      <w:r>
        <w:rPr>
          <w:rFonts w:eastAsia="Times New Roman"/>
          <w:b/>
          <w:bCs/>
          <w:szCs w:val="24"/>
        </w:rPr>
        <w:t>Τηλεπικοινωνιών και Ενημέρωσης):</w:t>
      </w:r>
      <w:r w:rsidRPr="0005379E">
        <w:rPr>
          <w:rFonts w:eastAsia="Times New Roman" w:cs="Times New Roman"/>
          <w:szCs w:val="24"/>
        </w:rPr>
        <w:t xml:space="preserve"> </w:t>
      </w:r>
      <w:r>
        <w:rPr>
          <w:rFonts w:eastAsia="Times New Roman" w:cs="Times New Roman"/>
          <w:szCs w:val="24"/>
        </w:rPr>
        <w:t>Πόσο χρόνο έ</w:t>
      </w:r>
      <w:r w:rsidRPr="0005379E">
        <w:rPr>
          <w:rFonts w:eastAsia="Times New Roman" w:cs="Times New Roman"/>
          <w:szCs w:val="24"/>
        </w:rPr>
        <w:t>χω</w:t>
      </w:r>
      <w:r>
        <w:rPr>
          <w:rFonts w:eastAsia="Times New Roman" w:cs="Times New Roman"/>
          <w:szCs w:val="24"/>
        </w:rPr>
        <w:t>; Δ</w:t>
      </w:r>
      <w:r w:rsidRPr="0005379E">
        <w:rPr>
          <w:rFonts w:eastAsia="Times New Roman" w:cs="Times New Roman"/>
          <w:szCs w:val="24"/>
        </w:rPr>
        <w:t>ύο λεπτά</w:t>
      </w:r>
      <w:r>
        <w:rPr>
          <w:rFonts w:eastAsia="Times New Roman" w:cs="Times New Roman"/>
          <w:szCs w:val="24"/>
        </w:rPr>
        <w:t>. Σ</w:t>
      </w:r>
      <w:r w:rsidRPr="0005379E">
        <w:rPr>
          <w:rFonts w:eastAsia="Times New Roman" w:cs="Times New Roman"/>
          <w:szCs w:val="24"/>
        </w:rPr>
        <w:t>υ</w:t>
      </w:r>
      <w:r>
        <w:rPr>
          <w:rFonts w:eastAsia="Times New Roman" w:cs="Times New Roman"/>
          <w:szCs w:val="24"/>
        </w:rPr>
        <w:t>γ</w:t>
      </w:r>
      <w:r w:rsidRPr="0005379E">
        <w:rPr>
          <w:rFonts w:eastAsia="Times New Roman" w:cs="Times New Roman"/>
          <w:szCs w:val="24"/>
        </w:rPr>
        <w:t>γνώμη δεν είμαι έμπειρος στα κοινοβουλευτικά</w:t>
      </w:r>
      <w:r>
        <w:rPr>
          <w:rFonts w:eastAsia="Times New Roman" w:cs="Times New Roman"/>
          <w:szCs w:val="24"/>
        </w:rPr>
        <w:t>.</w:t>
      </w:r>
    </w:p>
    <w:p w14:paraId="20A4ECBA"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Ο</w:t>
      </w:r>
      <w:r w:rsidRPr="0005379E">
        <w:rPr>
          <w:rFonts w:eastAsia="Times New Roman" w:cs="Times New Roman"/>
          <w:szCs w:val="24"/>
        </w:rPr>
        <w:t>ρμώμενος</w:t>
      </w:r>
      <w:r>
        <w:rPr>
          <w:rFonts w:eastAsia="Times New Roman" w:cs="Times New Roman"/>
          <w:szCs w:val="24"/>
        </w:rPr>
        <w:t>,</w:t>
      </w:r>
      <w:r w:rsidRPr="0005379E">
        <w:rPr>
          <w:rFonts w:eastAsia="Times New Roman" w:cs="Times New Roman"/>
          <w:szCs w:val="24"/>
        </w:rPr>
        <w:t xml:space="preserve"> </w:t>
      </w:r>
      <w:r>
        <w:rPr>
          <w:rFonts w:eastAsia="Times New Roman" w:cs="Times New Roman"/>
          <w:szCs w:val="24"/>
        </w:rPr>
        <w:t>όμως, απ’</w:t>
      </w:r>
      <w:r w:rsidRPr="0005379E">
        <w:rPr>
          <w:rFonts w:eastAsia="Times New Roman" w:cs="Times New Roman"/>
          <w:szCs w:val="24"/>
        </w:rPr>
        <w:t xml:space="preserve"> αυτό που εί</w:t>
      </w:r>
      <w:r>
        <w:rPr>
          <w:rFonts w:eastAsia="Times New Roman" w:cs="Times New Roman"/>
          <w:szCs w:val="24"/>
        </w:rPr>
        <w:t>πε</w:t>
      </w:r>
      <w:r w:rsidRPr="0005379E">
        <w:rPr>
          <w:rFonts w:eastAsia="Times New Roman" w:cs="Times New Roman"/>
          <w:szCs w:val="24"/>
        </w:rPr>
        <w:t xml:space="preserve"> ο κ</w:t>
      </w:r>
      <w:r>
        <w:rPr>
          <w:rFonts w:eastAsia="Times New Roman" w:cs="Times New Roman"/>
          <w:szCs w:val="24"/>
        </w:rPr>
        <w:t>.</w:t>
      </w:r>
      <w:r w:rsidRPr="0005379E">
        <w:rPr>
          <w:rFonts w:eastAsia="Times New Roman" w:cs="Times New Roman"/>
          <w:szCs w:val="24"/>
        </w:rPr>
        <w:t xml:space="preserve"> Κουτσούκος και από </w:t>
      </w:r>
      <w:r>
        <w:rPr>
          <w:rFonts w:eastAsia="Times New Roman" w:cs="Times New Roman"/>
          <w:szCs w:val="24"/>
        </w:rPr>
        <w:t>τις ενστάσεις</w:t>
      </w:r>
      <w:r w:rsidRPr="0005379E">
        <w:rPr>
          <w:rFonts w:eastAsia="Times New Roman" w:cs="Times New Roman"/>
          <w:szCs w:val="24"/>
        </w:rPr>
        <w:t xml:space="preserve"> του κ</w:t>
      </w:r>
      <w:r>
        <w:rPr>
          <w:rFonts w:eastAsia="Times New Roman" w:cs="Times New Roman"/>
          <w:szCs w:val="24"/>
        </w:rPr>
        <w:t xml:space="preserve">. </w:t>
      </w:r>
      <w:r w:rsidRPr="0005379E">
        <w:rPr>
          <w:rFonts w:eastAsia="Times New Roman" w:cs="Times New Roman"/>
          <w:szCs w:val="24"/>
        </w:rPr>
        <w:t>Γεωργαντά</w:t>
      </w:r>
      <w:r>
        <w:rPr>
          <w:rFonts w:eastAsia="Times New Roman" w:cs="Times New Roman"/>
          <w:szCs w:val="24"/>
        </w:rPr>
        <w:t>,</w:t>
      </w:r>
      <w:r w:rsidRPr="0005379E">
        <w:rPr>
          <w:rFonts w:eastAsia="Times New Roman" w:cs="Times New Roman"/>
          <w:szCs w:val="24"/>
        </w:rPr>
        <w:t xml:space="preserve"> θέλω να σας πω ότι η τεκμηρίωση </w:t>
      </w:r>
      <w:r>
        <w:rPr>
          <w:rFonts w:eastAsia="Times New Roman" w:cs="Times New Roman"/>
          <w:szCs w:val="24"/>
        </w:rPr>
        <w:t xml:space="preserve">της </w:t>
      </w:r>
      <w:r w:rsidRPr="0005379E">
        <w:rPr>
          <w:rFonts w:eastAsia="Times New Roman" w:cs="Times New Roman"/>
          <w:szCs w:val="24"/>
        </w:rPr>
        <w:t>τροπολογίας ήταν πολ</w:t>
      </w:r>
      <w:r w:rsidRPr="0005379E">
        <w:rPr>
          <w:rFonts w:eastAsia="Times New Roman" w:cs="Times New Roman"/>
          <w:szCs w:val="24"/>
        </w:rPr>
        <w:t>ύ συγκεκριμένη</w:t>
      </w:r>
      <w:r>
        <w:rPr>
          <w:rFonts w:eastAsia="Times New Roman" w:cs="Times New Roman"/>
          <w:szCs w:val="24"/>
        </w:rPr>
        <w:t>. Οι τηλεοπτικοί σταθμοί για πρώτη φορά, κύριε Κ</w:t>
      </w:r>
      <w:r w:rsidRPr="0005379E">
        <w:rPr>
          <w:rFonts w:eastAsia="Times New Roman" w:cs="Times New Roman"/>
          <w:szCs w:val="24"/>
        </w:rPr>
        <w:t xml:space="preserve">ουτσούκο και </w:t>
      </w:r>
      <w:r>
        <w:rPr>
          <w:rFonts w:eastAsia="Times New Roman" w:cs="Times New Roman"/>
          <w:szCs w:val="24"/>
        </w:rPr>
        <w:t xml:space="preserve">κύριε </w:t>
      </w:r>
      <w:r w:rsidRPr="0005379E">
        <w:rPr>
          <w:rFonts w:eastAsia="Times New Roman" w:cs="Times New Roman"/>
          <w:szCs w:val="24"/>
        </w:rPr>
        <w:t>Γεωργαντά</w:t>
      </w:r>
      <w:r>
        <w:rPr>
          <w:rFonts w:eastAsia="Times New Roman" w:cs="Times New Roman"/>
          <w:szCs w:val="24"/>
        </w:rPr>
        <w:t>,</w:t>
      </w:r>
      <w:r w:rsidRPr="0005379E">
        <w:rPr>
          <w:rFonts w:eastAsia="Times New Roman" w:cs="Times New Roman"/>
          <w:szCs w:val="24"/>
        </w:rPr>
        <w:t xml:space="preserve"> πληρώνουν για την παραχώρηση του δημόσιου αγαθού</w:t>
      </w:r>
      <w:r>
        <w:rPr>
          <w:rFonts w:eastAsia="Times New Roman" w:cs="Times New Roman"/>
          <w:szCs w:val="24"/>
        </w:rPr>
        <w:t>,</w:t>
      </w:r>
      <w:r w:rsidRPr="0005379E">
        <w:rPr>
          <w:rFonts w:eastAsia="Times New Roman" w:cs="Times New Roman"/>
          <w:szCs w:val="24"/>
        </w:rPr>
        <w:t xml:space="preserve"> που λέγεται φάσμα</w:t>
      </w:r>
      <w:r>
        <w:rPr>
          <w:rFonts w:eastAsia="Times New Roman" w:cs="Times New Roman"/>
          <w:szCs w:val="24"/>
        </w:rPr>
        <w:t xml:space="preserve">. Και το λέω και σε εσάς, κύριε </w:t>
      </w:r>
      <w:proofErr w:type="spellStart"/>
      <w:r>
        <w:rPr>
          <w:rFonts w:eastAsia="Times New Roman" w:cs="Times New Roman"/>
          <w:szCs w:val="24"/>
        </w:rPr>
        <w:t>Κατσώτη</w:t>
      </w:r>
      <w:proofErr w:type="spellEnd"/>
      <w:r>
        <w:rPr>
          <w:rFonts w:eastAsia="Times New Roman" w:cs="Times New Roman"/>
          <w:szCs w:val="24"/>
        </w:rPr>
        <w:t>, γιατί</w:t>
      </w:r>
      <w:r w:rsidRPr="0005379E">
        <w:rPr>
          <w:rFonts w:eastAsia="Times New Roman" w:cs="Times New Roman"/>
          <w:szCs w:val="24"/>
        </w:rPr>
        <w:t xml:space="preserve"> </w:t>
      </w:r>
      <w:r>
        <w:rPr>
          <w:rFonts w:eastAsia="Times New Roman" w:cs="Times New Roman"/>
          <w:szCs w:val="24"/>
        </w:rPr>
        <w:t>και εσείς</w:t>
      </w:r>
      <w:r w:rsidRPr="0005379E">
        <w:rPr>
          <w:rFonts w:eastAsia="Times New Roman" w:cs="Times New Roman"/>
          <w:szCs w:val="24"/>
        </w:rPr>
        <w:t xml:space="preserve"> κάποτε είχατε μία συχνότητα την οποία </w:t>
      </w:r>
      <w:r>
        <w:rPr>
          <w:rFonts w:eastAsia="Times New Roman" w:cs="Times New Roman"/>
          <w:szCs w:val="24"/>
        </w:rPr>
        <w:t>κά</w:t>
      </w:r>
      <w:r>
        <w:rPr>
          <w:rFonts w:eastAsia="Times New Roman" w:cs="Times New Roman"/>
          <w:szCs w:val="24"/>
        </w:rPr>
        <w:t xml:space="preserve">πως μεταπουλήσατε σε μία </w:t>
      </w:r>
      <w:r>
        <w:rPr>
          <w:rFonts w:eastAsia="Times New Roman" w:cs="Times New Roman"/>
          <w:szCs w:val="24"/>
          <w:lang w:val="en-US"/>
        </w:rPr>
        <w:t>offshore</w:t>
      </w:r>
      <w:r>
        <w:rPr>
          <w:rFonts w:eastAsia="Times New Roman" w:cs="Times New Roman"/>
          <w:szCs w:val="24"/>
        </w:rPr>
        <w:t xml:space="preserve">. </w:t>
      </w:r>
    </w:p>
    <w:p w14:paraId="20A4ECBB"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lastRenderedPageBreak/>
        <w:t>Ε</w:t>
      </w:r>
      <w:r w:rsidRPr="0005379E">
        <w:rPr>
          <w:rFonts w:eastAsia="Times New Roman" w:cs="Times New Roman"/>
          <w:szCs w:val="24"/>
        </w:rPr>
        <w:t xml:space="preserve">μάς </w:t>
      </w:r>
      <w:r>
        <w:rPr>
          <w:rFonts w:eastAsia="Times New Roman" w:cs="Times New Roman"/>
          <w:szCs w:val="24"/>
        </w:rPr>
        <w:t>-</w:t>
      </w:r>
      <w:r w:rsidRPr="0005379E">
        <w:rPr>
          <w:rFonts w:eastAsia="Times New Roman" w:cs="Times New Roman"/>
          <w:szCs w:val="24"/>
        </w:rPr>
        <w:t xml:space="preserve">το είπα στην </w:t>
      </w:r>
      <w:r>
        <w:rPr>
          <w:rFonts w:eastAsia="Times New Roman" w:cs="Times New Roman"/>
          <w:szCs w:val="24"/>
        </w:rPr>
        <w:t>τροπολογία-</w:t>
      </w:r>
      <w:r w:rsidRPr="0005379E">
        <w:rPr>
          <w:rFonts w:eastAsia="Times New Roman" w:cs="Times New Roman"/>
          <w:szCs w:val="24"/>
        </w:rPr>
        <w:t xml:space="preserve"> μας ενδιαφέρει </w:t>
      </w:r>
      <w:r>
        <w:rPr>
          <w:rFonts w:eastAsia="Times New Roman" w:cs="Times New Roman"/>
          <w:szCs w:val="24"/>
        </w:rPr>
        <w:t xml:space="preserve">και </w:t>
      </w:r>
      <w:r w:rsidRPr="0005379E">
        <w:rPr>
          <w:rFonts w:eastAsia="Times New Roman" w:cs="Times New Roman"/>
          <w:szCs w:val="24"/>
        </w:rPr>
        <w:t xml:space="preserve">η ρύθμιση και </w:t>
      </w:r>
      <w:r>
        <w:rPr>
          <w:rFonts w:eastAsia="Times New Roman" w:cs="Times New Roman"/>
          <w:szCs w:val="24"/>
        </w:rPr>
        <w:t xml:space="preserve">η νομιμότητα </w:t>
      </w:r>
      <w:r w:rsidRPr="0005379E">
        <w:rPr>
          <w:rFonts w:eastAsia="Times New Roman" w:cs="Times New Roman"/>
          <w:szCs w:val="24"/>
        </w:rPr>
        <w:t>η οποία επήλθε</w:t>
      </w:r>
      <w:r>
        <w:rPr>
          <w:rFonts w:eastAsia="Times New Roman" w:cs="Times New Roman"/>
          <w:szCs w:val="24"/>
        </w:rPr>
        <w:t>. Κ</w:t>
      </w:r>
      <w:r w:rsidRPr="0005379E">
        <w:rPr>
          <w:rFonts w:eastAsia="Times New Roman" w:cs="Times New Roman"/>
          <w:szCs w:val="24"/>
        </w:rPr>
        <w:t xml:space="preserve">αι αυτή </w:t>
      </w:r>
      <w:r>
        <w:rPr>
          <w:rFonts w:eastAsia="Times New Roman" w:cs="Times New Roman"/>
          <w:szCs w:val="24"/>
        </w:rPr>
        <w:t>η Κ</w:t>
      </w:r>
      <w:r w:rsidRPr="0005379E">
        <w:rPr>
          <w:rFonts w:eastAsia="Times New Roman" w:cs="Times New Roman"/>
          <w:szCs w:val="24"/>
        </w:rPr>
        <w:t>υβέρνηση την έφερε μετά από αλλεπάλληλες προσπάθειες κα</w:t>
      </w:r>
      <w:r>
        <w:rPr>
          <w:rFonts w:eastAsia="Times New Roman" w:cs="Times New Roman"/>
          <w:szCs w:val="24"/>
        </w:rPr>
        <w:t>ι απόπειρες. Και, δυστυχώς, κύριε Β</w:t>
      </w:r>
      <w:r w:rsidRPr="0005379E">
        <w:rPr>
          <w:rFonts w:eastAsia="Times New Roman" w:cs="Times New Roman"/>
          <w:szCs w:val="24"/>
        </w:rPr>
        <w:t xml:space="preserve">ορίδη </w:t>
      </w:r>
      <w:r>
        <w:rPr>
          <w:rFonts w:eastAsia="Times New Roman" w:cs="Times New Roman"/>
          <w:szCs w:val="24"/>
        </w:rPr>
        <w:t>-</w:t>
      </w:r>
      <w:r w:rsidRPr="0005379E">
        <w:rPr>
          <w:rFonts w:eastAsia="Times New Roman" w:cs="Times New Roman"/>
          <w:szCs w:val="24"/>
        </w:rPr>
        <w:t xml:space="preserve">που </w:t>
      </w:r>
      <w:r>
        <w:rPr>
          <w:rFonts w:eastAsia="Times New Roman" w:cs="Times New Roman"/>
          <w:szCs w:val="24"/>
        </w:rPr>
        <w:t xml:space="preserve">γελάτε- εσείς </w:t>
      </w:r>
      <w:r>
        <w:rPr>
          <w:rFonts w:eastAsia="Times New Roman" w:cs="Times New Roman"/>
          <w:szCs w:val="24"/>
        </w:rPr>
        <w:t>κάνατε τ</w:t>
      </w:r>
      <w:r w:rsidRPr="0005379E">
        <w:rPr>
          <w:rFonts w:eastAsia="Times New Roman" w:cs="Times New Roman"/>
          <w:szCs w:val="24"/>
        </w:rPr>
        <w:t xml:space="preserve">α πάντα να μη γίνουν </w:t>
      </w:r>
      <w:r>
        <w:rPr>
          <w:rFonts w:eastAsia="Times New Roman" w:cs="Times New Roman"/>
          <w:szCs w:val="24"/>
        </w:rPr>
        <w:t xml:space="preserve">και </w:t>
      </w:r>
      <w:r w:rsidRPr="0005379E">
        <w:rPr>
          <w:rFonts w:eastAsia="Times New Roman" w:cs="Times New Roman"/>
          <w:szCs w:val="24"/>
        </w:rPr>
        <w:t>τώρα βγαίνετε πολύ ευαίσθητ</w:t>
      </w:r>
      <w:r>
        <w:rPr>
          <w:rFonts w:eastAsia="Times New Roman" w:cs="Times New Roman"/>
          <w:szCs w:val="24"/>
        </w:rPr>
        <w:t>οι, γ</w:t>
      </w:r>
      <w:r w:rsidRPr="0005379E">
        <w:rPr>
          <w:rFonts w:eastAsia="Times New Roman" w:cs="Times New Roman"/>
          <w:szCs w:val="24"/>
        </w:rPr>
        <w:t xml:space="preserve">ιατί δεν </w:t>
      </w:r>
      <w:r>
        <w:rPr>
          <w:rFonts w:eastAsia="Times New Roman" w:cs="Times New Roman"/>
          <w:szCs w:val="24"/>
        </w:rPr>
        <w:t>πληρώνουν</w:t>
      </w:r>
      <w:r w:rsidRPr="0005379E">
        <w:rPr>
          <w:rFonts w:eastAsia="Times New Roman" w:cs="Times New Roman"/>
          <w:szCs w:val="24"/>
        </w:rPr>
        <w:t xml:space="preserve"> οι </w:t>
      </w:r>
      <w:proofErr w:type="spellStart"/>
      <w:r w:rsidRPr="0005379E">
        <w:rPr>
          <w:rFonts w:eastAsia="Times New Roman" w:cs="Times New Roman"/>
          <w:szCs w:val="24"/>
        </w:rPr>
        <w:t>καναλάρχες</w:t>
      </w:r>
      <w:proofErr w:type="spellEnd"/>
      <w:r>
        <w:rPr>
          <w:rFonts w:eastAsia="Times New Roman" w:cs="Times New Roman"/>
          <w:szCs w:val="24"/>
        </w:rPr>
        <w:t>. Σ</w:t>
      </w:r>
      <w:r w:rsidRPr="0005379E">
        <w:rPr>
          <w:rFonts w:eastAsia="Times New Roman" w:cs="Times New Roman"/>
          <w:szCs w:val="24"/>
        </w:rPr>
        <w:t>ας το λέω</w:t>
      </w:r>
      <w:r>
        <w:rPr>
          <w:rFonts w:eastAsia="Times New Roman" w:cs="Times New Roman"/>
          <w:szCs w:val="24"/>
        </w:rPr>
        <w:t xml:space="preserve">, οι </w:t>
      </w:r>
      <w:proofErr w:type="spellStart"/>
      <w:r>
        <w:rPr>
          <w:rFonts w:eastAsia="Times New Roman" w:cs="Times New Roman"/>
          <w:szCs w:val="24"/>
        </w:rPr>
        <w:t>καναλάρχες</w:t>
      </w:r>
      <w:proofErr w:type="spellEnd"/>
      <w:r>
        <w:rPr>
          <w:rFonts w:eastAsia="Times New Roman" w:cs="Times New Roman"/>
          <w:szCs w:val="24"/>
        </w:rPr>
        <w:t xml:space="preserve"> θα</w:t>
      </w:r>
      <w:r w:rsidRPr="0005379E">
        <w:rPr>
          <w:rFonts w:eastAsia="Times New Roman" w:cs="Times New Roman"/>
          <w:szCs w:val="24"/>
        </w:rPr>
        <w:t xml:space="preserve"> πληρώσουν και ενδεχομένως μπορεί να </w:t>
      </w:r>
      <w:r>
        <w:rPr>
          <w:rFonts w:eastAsia="Times New Roman" w:cs="Times New Roman"/>
          <w:szCs w:val="24"/>
        </w:rPr>
        <w:t>έρθουνε κ</w:t>
      </w:r>
      <w:r w:rsidRPr="0005379E">
        <w:rPr>
          <w:rFonts w:eastAsia="Times New Roman" w:cs="Times New Roman"/>
          <w:szCs w:val="24"/>
        </w:rPr>
        <w:t xml:space="preserve">αι οι </w:t>
      </w:r>
      <w:r>
        <w:rPr>
          <w:rFonts w:eastAsia="Times New Roman" w:cs="Times New Roman"/>
          <w:szCs w:val="24"/>
        </w:rPr>
        <w:t>πέντε νόμιμοι</w:t>
      </w:r>
      <w:r w:rsidRPr="0005379E">
        <w:rPr>
          <w:rFonts w:eastAsia="Times New Roman" w:cs="Times New Roman"/>
          <w:szCs w:val="24"/>
        </w:rPr>
        <w:t xml:space="preserve"> </w:t>
      </w:r>
      <w:proofErr w:type="spellStart"/>
      <w:r>
        <w:rPr>
          <w:rFonts w:eastAsia="Times New Roman" w:cs="Times New Roman"/>
          <w:szCs w:val="24"/>
        </w:rPr>
        <w:t>καναλάρχες</w:t>
      </w:r>
      <w:proofErr w:type="spellEnd"/>
      <w:r>
        <w:rPr>
          <w:rFonts w:eastAsia="Times New Roman" w:cs="Times New Roman"/>
          <w:szCs w:val="24"/>
        </w:rPr>
        <w:t xml:space="preserve"> μέχρι τις 31 Γενάρη ν</w:t>
      </w:r>
      <w:r w:rsidRPr="0005379E">
        <w:rPr>
          <w:rFonts w:eastAsia="Times New Roman" w:cs="Times New Roman"/>
          <w:szCs w:val="24"/>
        </w:rPr>
        <w:t>α πληρώσου</w:t>
      </w:r>
      <w:r>
        <w:rPr>
          <w:rFonts w:eastAsia="Times New Roman" w:cs="Times New Roman"/>
          <w:szCs w:val="24"/>
        </w:rPr>
        <w:t>ν.</w:t>
      </w:r>
      <w:r w:rsidRPr="0005379E">
        <w:rPr>
          <w:rFonts w:eastAsia="Times New Roman" w:cs="Times New Roman"/>
          <w:szCs w:val="24"/>
        </w:rPr>
        <w:t xml:space="preserve"> </w:t>
      </w:r>
    </w:p>
    <w:p w14:paraId="20A4ECBC" w14:textId="77777777" w:rsidR="005D4821" w:rsidRDefault="006B233D">
      <w:pPr>
        <w:spacing w:line="600" w:lineRule="auto"/>
        <w:ind w:firstLine="720"/>
        <w:jc w:val="both"/>
        <w:rPr>
          <w:rFonts w:eastAsia="Times New Roman" w:cs="Times New Roman"/>
          <w:szCs w:val="24"/>
        </w:rPr>
      </w:pPr>
      <w:r w:rsidRPr="0005379E">
        <w:rPr>
          <w:rFonts w:eastAsia="Times New Roman" w:cs="Times New Roman"/>
          <w:szCs w:val="24"/>
        </w:rPr>
        <w:t xml:space="preserve">Απλώς δίνουμε μία διευκόλυνση </w:t>
      </w:r>
      <w:r>
        <w:rPr>
          <w:rFonts w:eastAsia="Times New Roman" w:cs="Times New Roman"/>
          <w:szCs w:val="24"/>
        </w:rPr>
        <w:t>-</w:t>
      </w:r>
      <w:r w:rsidRPr="0005379E">
        <w:rPr>
          <w:rFonts w:eastAsia="Times New Roman" w:cs="Times New Roman"/>
          <w:szCs w:val="24"/>
        </w:rPr>
        <w:t>όντως είναι διευκόλυνση</w:t>
      </w:r>
      <w:r>
        <w:rPr>
          <w:rFonts w:eastAsia="Times New Roman" w:cs="Times New Roman"/>
          <w:szCs w:val="24"/>
        </w:rPr>
        <w:t>-</w:t>
      </w:r>
      <w:r w:rsidRPr="0005379E">
        <w:rPr>
          <w:rFonts w:eastAsia="Times New Roman" w:cs="Times New Roman"/>
          <w:szCs w:val="24"/>
        </w:rPr>
        <w:t xml:space="preserve"> </w:t>
      </w:r>
      <w:r w:rsidRPr="0005379E">
        <w:rPr>
          <w:rFonts w:eastAsia="Times New Roman" w:cs="Times New Roman"/>
          <w:szCs w:val="24"/>
          <w:lang w:val="en-US"/>
        </w:rPr>
        <w:t>cash</w:t>
      </w:r>
      <w:r w:rsidRPr="0005379E">
        <w:rPr>
          <w:rFonts w:eastAsia="Times New Roman" w:cs="Times New Roman"/>
          <w:szCs w:val="24"/>
        </w:rPr>
        <w:t xml:space="preserve"> </w:t>
      </w:r>
      <w:r w:rsidRPr="0005379E">
        <w:rPr>
          <w:rFonts w:eastAsia="Times New Roman" w:cs="Times New Roman"/>
          <w:szCs w:val="24"/>
          <w:lang w:val="en-US"/>
        </w:rPr>
        <w:t>flow</w:t>
      </w:r>
      <w:r>
        <w:rPr>
          <w:rFonts w:eastAsia="Times New Roman" w:cs="Times New Roman"/>
          <w:szCs w:val="24"/>
        </w:rPr>
        <w:t>,</w:t>
      </w:r>
      <w:r w:rsidRPr="0005379E">
        <w:rPr>
          <w:rFonts w:eastAsia="Times New Roman" w:cs="Times New Roman"/>
          <w:szCs w:val="24"/>
        </w:rPr>
        <w:t xml:space="preserve"> μήπως π</w:t>
      </w:r>
      <w:r>
        <w:rPr>
          <w:rFonts w:eastAsia="Times New Roman" w:cs="Times New Roman"/>
          <w:szCs w:val="24"/>
        </w:rPr>
        <w:t>ληρώσουν</w:t>
      </w:r>
      <w:r w:rsidRPr="0005379E">
        <w:rPr>
          <w:rFonts w:eastAsia="Times New Roman" w:cs="Times New Roman"/>
          <w:szCs w:val="24"/>
        </w:rPr>
        <w:t xml:space="preserve"> τρεις </w:t>
      </w:r>
      <w:r>
        <w:rPr>
          <w:rFonts w:eastAsia="Times New Roman" w:cs="Times New Roman"/>
          <w:szCs w:val="24"/>
        </w:rPr>
        <w:t>μήνες</w:t>
      </w:r>
      <w:r w:rsidRPr="0005379E">
        <w:rPr>
          <w:rFonts w:eastAsia="Times New Roman" w:cs="Times New Roman"/>
          <w:szCs w:val="24"/>
        </w:rPr>
        <w:t xml:space="preserve"> αργότερα</w:t>
      </w:r>
      <w:r>
        <w:rPr>
          <w:rFonts w:eastAsia="Times New Roman" w:cs="Times New Roman"/>
          <w:szCs w:val="24"/>
        </w:rPr>
        <w:t>,</w:t>
      </w:r>
      <w:r w:rsidRPr="0005379E">
        <w:rPr>
          <w:rFonts w:eastAsia="Times New Roman" w:cs="Times New Roman"/>
          <w:szCs w:val="24"/>
        </w:rPr>
        <w:t xml:space="preserve"> γιατί πλήρωσαν ήδη τρεις μήνες νωρίτερα</w:t>
      </w:r>
      <w:r>
        <w:rPr>
          <w:rFonts w:eastAsia="Times New Roman" w:cs="Times New Roman"/>
          <w:szCs w:val="24"/>
        </w:rPr>
        <w:t>. Κ</w:t>
      </w:r>
      <w:r w:rsidRPr="0005379E">
        <w:rPr>
          <w:rFonts w:eastAsia="Times New Roman" w:cs="Times New Roman"/>
          <w:szCs w:val="24"/>
        </w:rPr>
        <w:t>αι γιατί</w:t>
      </w:r>
      <w:r>
        <w:rPr>
          <w:rFonts w:eastAsia="Times New Roman" w:cs="Times New Roman"/>
          <w:szCs w:val="24"/>
        </w:rPr>
        <w:t>; Δ</w:t>
      </w:r>
      <w:r w:rsidRPr="0005379E">
        <w:rPr>
          <w:rFonts w:eastAsia="Times New Roman" w:cs="Times New Roman"/>
          <w:szCs w:val="24"/>
        </w:rPr>
        <w:t>ιότι ο νόμος που φέραμε εμείς ήταν πάρα πολύ αυστηρός</w:t>
      </w:r>
      <w:r>
        <w:rPr>
          <w:rFonts w:eastAsia="Times New Roman" w:cs="Times New Roman"/>
          <w:szCs w:val="24"/>
        </w:rPr>
        <w:t xml:space="preserve">. </w:t>
      </w:r>
    </w:p>
    <w:p w14:paraId="20A4ECBD"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Μιλάμε για</w:t>
      </w:r>
      <w:r w:rsidRPr="0005379E">
        <w:rPr>
          <w:rFonts w:eastAsia="Times New Roman" w:cs="Times New Roman"/>
          <w:szCs w:val="24"/>
        </w:rPr>
        <w:t xml:space="preserve"> </w:t>
      </w:r>
      <w:r>
        <w:rPr>
          <w:rFonts w:eastAsia="Times New Roman" w:cs="Times New Roman"/>
          <w:szCs w:val="24"/>
        </w:rPr>
        <w:t>τετρακόσια</w:t>
      </w:r>
      <w:r w:rsidRPr="0005379E">
        <w:rPr>
          <w:rFonts w:eastAsia="Times New Roman" w:cs="Times New Roman"/>
          <w:szCs w:val="24"/>
        </w:rPr>
        <w:t xml:space="preserve"> άτομα εργαζόμεν</w:t>
      </w:r>
      <w:r>
        <w:rPr>
          <w:rFonts w:eastAsia="Times New Roman" w:cs="Times New Roman"/>
          <w:szCs w:val="24"/>
        </w:rPr>
        <w:t>ους κ</w:t>
      </w:r>
      <w:r>
        <w:rPr>
          <w:rFonts w:eastAsia="Times New Roman" w:cs="Times New Roman"/>
          <w:szCs w:val="24"/>
        </w:rPr>
        <w:t>ατ’ ελάχιστον</w:t>
      </w:r>
      <w:r w:rsidRPr="0005379E">
        <w:rPr>
          <w:rFonts w:eastAsia="Times New Roman" w:cs="Times New Roman"/>
          <w:szCs w:val="24"/>
        </w:rPr>
        <w:t xml:space="preserve"> πλήρους απασχόλησης</w:t>
      </w:r>
      <w:r>
        <w:rPr>
          <w:rFonts w:eastAsia="Times New Roman" w:cs="Times New Roman"/>
          <w:szCs w:val="24"/>
        </w:rPr>
        <w:t>,</w:t>
      </w:r>
      <w:r w:rsidRPr="0005379E">
        <w:rPr>
          <w:rFonts w:eastAsia="Times New Roman" w:cs="Times New Roman"/>
          <w:szCs w:val="24"/>
        </w:rPr>
        <w:t xml:space="preserve"> κύριε Βορίδη</w:t>
      </w:r>
      <w:r>
        <w:rPr>
          <w:rFonts w:eastAsia="Times New Roman" w:cs="Times New Roman"/>
          <w:szCs w:val="24"/>
        </w:rPr>
        <w:t>. Ε</w:t>
      </w:r>
      <w:r w:rsidRPr="0005379E">
        <w:rPr>
          <w:rFonts w:eastAsia="Times New Roman" w:cs="Times New Roman"/>
          <w:szCs w:val="24"/>
        </w:rPr>
        <w:t>σείς λέγατε ότι δεν χρειάζεται να υπάρχει ελάχιστος αριθμός εργαζόμεν</w:t>
      </w:r>
      <w:r>
        <w:rPr>
          <w:rFonts w:eastAsia="Times New Roman" w:cs="Times New Roman"/>
          <w:szCs w:val="24"/>
        </w:rPr>
        <w:t>ων. Α</w:t>
      </w:r>
      <w:r w:rsidRPr="0005379E">
        <w:rPr>
          <w:rFonts w:eastAsia="Times New Roman" w:cs="Times New Roman"/>
          <w:szCs w:val="24"/>
        </w:rPr>
        <w:t>υτό πώς το χαρακτηρίζετε</w:t>
      </w:r>
      <w:r>
        <w:rPr>
          <w:rFonts w:eastAsia="Times New Roman" w:cs="Times New Roman"/>
          <w:szCs w:val="24"/>
        </w:rPr>
        <w:t>;</w:t>
      </w:r>
      <w:r w:rsidRPr="0005379E">
        <w:rPr>
          <w:rFonts w:eastAsia="Times New Roman" w:cs="Times New Roman"/>
          <w:szCs w:val="24"/>
        </w:rPr>
        <w:t xml:space="preserve"> Εγώ το λέω </w:t>
      </w:r>
      <w:r>
        <w:rPr>
          <w:rFonts w:eastAsia="Times New Roman" w:cs="Times New Roman"/>
          <w:szCs w:val="24"/>
        </w:rPr>
        <w:t xml:space="preserve">καθαρά ότι ήταν </w:t>
      </w:r>
      <w:r w:rsidRPr="0005379E">
        <w:rPr>
          <w:rFonts w:eastAsia="Times New Roman" w:cs="Times New Roman"/>
          <w:szCs w:val="24"/>
        </w:rPr>
        <w:t>δώρο στη διαπλοκή</w:t>
      </w:r>
      <w:r>
        <w:rPr>
          <w:rFonts w:eastAsia="Times New Roman" w:cs="Times New Roman"/>
          <w:szCs w:val="24"/>
        </w:rPr>
        <w:t>.</w:t>
      </w:r>
      <w:r w:rsidRPr="0005379E">
        <w:rPr>
          <w:rFonts w:eastAsia="Times New Roman" w:cs="Times New Roman"/>
          <w:szCs w:val="24"/>
        </w:rPr>
        <w:t xml:space="preserve"> </w:t>
      </w:r>
      <w:r>
        <w:rPr>
          <w:rFonts w:eastAsia="Times New Roman" w:cs="Times New Roman"/>
          <w:szCs w:val="24"/>
        </w:rPr>
        <w:t xml:space="preserve">Και το πολεμήσατε εσείς και το ΚΙΝΑΛ. </w:t>
      </w:r>
    </w:p>
    <w:p w14:paraId="20A4ECBE" w14:textId="77777777" w:rsidR="005D4821" w:rsidRDefault="006B233D">
      <w:pPr>
        <w:spacing w:line="600" w:lineRule="auto"/>
        <w:ind w:firstLine="720"/>
        <w:jc w:val="both"/>
        <w:rPr>
          <w:rFonts w:eastAsia="Times New Roman" w:cs="Times New Roman"/>
          <w:szCs w:val="24"/>
        </w:rPr>
      </w:pPr>
      <w:r w:rsidRPr="00AD0D2A">
        <w:rPr>
          <w:rFonts w:eastAsia="Times New Roman" w:cs="Times New Roman"/>
          <w:b/>
          <w:szCs w:val="24"/>
        </w:rPr>
        <w:lastRenderedPageBreak/>
        <w:t>ΜΑΥΡΟΥΔΗΣ ΒΟΡΙΔΗΣ:</w:t>
      </w:r>
      <w:r>
        <w:rPr>
          <w:rFonts w:eastAsia="Times New Roman" w:cs="Times New Roman"/>
          <w:szCs w:val="24"/>
        </w:rPr>
        <w:t xml:space="preserve"> Να</w:t>
      </w:r>
      <w:r>
        <w:rPr>
          <w:rFonts w:eastAsia="Times New Roman" w:cs="Times New Roman"/>
          <w:szCs w:val="24"/>
        </w:rPr>
        <w:t xml:space="preserve"> συγκεντρωθούμε στο θέμα μας.</w:t>
      </w:r>
    </w:p>
    <w:p w14:paraId="20A4ECBF" w14:textId="77777777" w:rsidR="005D4821" w:rsidRDefault="006B233D">
      <w:pPr>
        <w:spacing w:line="600" w:lineRule="auto"/>
        <w:ind w:firstLine="720"/>
        <w:jc w:val="both"/>
        <w:rPr>
          <w:rFonts w:eastAsia="Times New Roman" w:cs="Times New Roman"/>
          <w:szCs w:val="24"/>
        </w:rPr>
      </w:pPr>
      <w:r>
        <w:rPr>
          <w:rFonts w:eastAsia="Times New Roman"/>
          <w:b/>
          <w:bCs/>
          <w:szCs w:val="24"/>
        </w:rPr>
        <w:t>ΕΛΕΥΘΕΡΙΟΣ ΚΡΕΤΣΟΣ (Υφυπουργός Ψηφιακής Πολιτικής, Τηλεπικοινωνιών και Ενημέρωσης):</w:t>
      </w:r>
      <w:r>
        <w:rPr>
          <w:rFonts w:eastAsia="Times New Roman"/>
          <w:bCs/>
          <w:szCs w:val="24"/>
        </w:rPr>
        <w:t xml:space="preserve"> Να συγκεντρωθούμε, λοιπόν.</w:t>
      </w:r>
      <w:r>
        <w:rPr>
          <w:rFonts w:eastAsia="Times New Roman" w:cs="Times New Roman"/>
          <w:szCs w:val="24"/>
        </w:rPr>
        <w:t xml:space="preserve"> Θεωρώ ότι η ρύθμιση είναι ανώδυνη. Δ</w:t>
      </w:r>
      <w:r w:rsidRPr="0005379E">
        <w:rPr>
          <w:rFonts w:eastAsia="Times New Roman" w:cs="Times New Roman"/>
          <w:szCs w:val="24"/>
        </w:rPr>
        <w:t>εν αναβλήθηκε κα</w:t>
      </w:r>
      <w:r>
        <w:rPr>
          <w:rFonts w:eastAsia="Times New Roman" w:cs="Times New Roman"/>
          <w:szCs w:val="24"/>
        </w:rPr>
        <w:t>μ</w:t>
      </w:r>
      <w:r w:rsidRPr="0005379E">
        <w:rPr>
          <w:rFonts w:eastAsia="Times New Roman" w:cs="Times New Roman"/>
          <w:szCs w:val="24"/>
        </w:rPr>
        <w:t>μία δόση</w:t>
      </w:r>
      <w:r>
        <w:rPr>
          <w:rFonts w:eastAsia="Times New Roman" w:cs="Times New Roman"/>
          <w:szCs w:val="24"/>
        </w:rPr>
        <w:t>. Δ</w:t>
      </w:r>
      <w:r w:rsidRPr="0005379E">
        <w:rPr>
          <w:rFonts w:eastAsia="Times New Roman" w:cs="Times New Roman"/>
          <w:szCs w:val="24"/>
        </w:rPr>
        <w:t>ίν</w:t>
      </w:r>
      <w:r>
        <w:rPr>
          <w:rFonts w:eastAsia="Times New Roman" w:cs="Times New Roman"/>
          <w:szCs w:val="24"/>
        </w:rPr>
        <w:t>εται μία διευκόλυνση γ</w:t>
      </w:r>
      <w:r w:rsidRPr="0005379E">
        <w:rPr>
          <w:rFonts w:eastAsia="Times New Roman" w:cs="Times New Roman"/>
          <w:szCs w:val="24"/>
        </w:rPr>
        <w:t xml:space="preserve">ια όσους θέλουν να την </w:t>
      </w:r>
      <w:r w:rsidRPr="0005379E">
        <w:rPr>
          <w:rFonts w:eastAsia="Times New Roman" w:cs="Times New Roman"/>
          <w:szCs w:val="24"/>
        </w:rPr>
        <w:t>κάνουν χρήση</w:t>
      </w:r>
      <w:r>
        <w:rPr>
          <w:rFonts w:eastAsia="Times New Roman" w:cs="Times New Roman"/>
          <w:szCs w:val="24"/>
        </w:rPr>
        <w:t>.</w:t>
      </w:r>
    </w:p>
    <w:p w14:paraId="20A4ECC0"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Κ</w:t>
      </w:r>
      <w:r w:rsidRPr="0005379E">
        <w:rPr>
          <w:rFonts w:eastAsia="Times New Roman" w:cs="Times New Roman"/>
          <w:szCs w:val="24"/>
        </w:rPr>
        <w:t>αι παρακαλώ πολύ</w:t>
      </w:r>
      <w:r>
        <w:rPr>
          <w:rFonts w:eastAsia="Times New Roman" w:cs="Times New Roman"/>
          <w:szCs w:val="24"/>
        </w:rPr>
        <w:t>,</w:t>
      </w:r>
      <w:r w:rsidRPr="0005379E">
        <w:rPr>
          <w:rFonts w:eastAsia="Times New Roman" w:cs="Times New Roman"/>
          <w:szCs w:val="24"/>
        </w:rPr>
        <w:t xml:space="preserve"> </w:t>
      </w:r>
      <w:r>
        <w:rPr>
          <w:rFonts w:eastAsia="Times New Roman" w:cs="Times New Roman"/>
          <w:szCs w:val="24"/>
        </w:rPr>
        <w:t>ειδικά στο</w:t>
      </w:r>
      <w:r w:rsidRPr="0005379E">
        <w:rPr>
          <w:rFonts w:eastAsia="Times New Roman" w:cs="Times New Roman"/>
          <w:szCs w:val="24"/>
        </w:rPr>
        <w:t xml:space="preserve"> θέμα της ρύθμισης </w:t>
      </w:r>
      <w:r>
        <w:rPr>
          <w:rFonts w:eastAsia="Times New Roman" w:cs="Times New Roman"/>
          <w:szCs w:val="24"/>
        </w:rPr>
        <w:t>του ραδιοτηλεοπτικού τοπίου</w:t>
      </w:r>
      <w:r>
        <w:rPr>
          <w:rFonts w:eastAsia="Times New Roman" w:cs="Times New Roman"/>
          <w:szCs w:val="24"/>
        </w:rPr>
        <w:t>,</w:t>
      </w:r>
      <w:r w:rsidRPr="0005379E">
        <w:rPr>
          <w:rFonts w:eastAsia="Times New Roman" w:cs="Times New Roman"/>
          <w:szCs w:val="24"/>
        </w:rPr>
        <w:t xml:space="preserve"> έχετε αφήσει πολύ καθαρό το αποτύπωμα </w:t>
      </w:r>
      <w:r>
        <w:rPr>
          <w:rFonts w:eastAsia="Times New Roman" w:cs="Times New Roman"/>
          <w:szCs w:val="24"/>
        </w:rPr>
        <w:t>σας,</w:t>
      </w:r>
      <w:r w:rsidRPr="0005379E">
        <w:rPr>
          <w:rFonts w:eastAsia="Times New Roman" w:cs="Times New Roman"/>
          <w:szCs w:val="24"/>
        </w:rPr>
        <w:t xml:space="preserve"> όχι μόνο γιατί δεν κάνετε ποτέ ένα διαγωνισμό</w:t>
      </w:r>
      <w:r>
        <w:rPr>
          <w:rFonts w:eastAsia="Times New Roman" w:cs="Times New Roman"/>
          <w:szCs w:val="24"/>
        </w:rPr>
        <w:t>, αλλά και γιατί</w:t>
      </w:r>
      <w:r w:rsidRPr="0005379E">
        <w:rPr>
          <w:rFonts w:eastAsia="Times New Roman" w:cs="Times New Roman"/>
          <w:szCs w:val="24"/>
        </w:rPr>
        <w:t xml:space="preserve"> ποτέ δεν ενδιαφερθήκατε</w:t>
      </w:r>
      <w:r>
        <w:rPr>
          <w:rFonts w:eastAsia="Times New Roman" w:cs="Times New Roman"/>
          <w:szCs w:val="24"/>
        </w:rPr>
        <w:t>. Κ</w:t>
      </w:r>
      <w:r w:rsidRPr="0005379E">
        <w:rPr>
          <w:rFonts w:eastAsia="Times New Roman" w:cs="Times New Roman"/>
          <w:szCs w:val="24"/>
        </w:rPr>
        <w:t xml:space="preserve">αι όταν εμείς </w:t>
      </w:r>
      <w:r>
        <w:rPr>
          <w:rFonts w:eastAsia="Times New Roman" w:cs="Times New Roman"/>
          <w:szCs w:val="24"/>
        </w:rPr>
        <w:t xml:space="preserve">το </w:t>
      </w:r>
      <w:r w:rsidRPr="0005379E">
        <w:rPr>
          <w:rFonts w:eastAsia="Times New Roman" w:cs="Times New Roman"/>
          <w:szCs w:val="24"/>
        </w:rPr>
        <w:t>επιχειρήσαμε</w:t>
      </w:r>
      <w:r>
        <w:rPr>
          <w:rFonts w:eastAsia="Times New Roman" w:cs="Times New Roman"/>
          <w:szCs w:val="24"/>
        </w:rPr>
        <w:t>,</w:t>
      </w:r>
      <w:r w:rsidRPr="0005379E">
        <w:rPr>
          <w:rFonts w:eastAsia="Times New Roman" w:cs="Times New Roman"/>
          <w:szCs w:val="24"/>
        </w:rPr>
        <w:t xml:space="preserve"> </w:t>
      </w:r>
      <w:r>
        <w:rPr>
          <w:rFonts w:eastAsia="Times New Roman" w:cs="Times New Roman"/>
          <w:szCs w:val="24"/>
        </w:rPr>
        <w:t>ουσιαστικά λειτουργήσατε</w:t>
      </w:r>
      <w:r w:rsidRPr="0005379E">
        <w:rPr>
          <w:rFonts w:eastAsia="Times New Roman" w:cs="Times New Roman"/>
          <w:szCs w:val="24"/>
        </w:rPr>
        <w:t xml:space="preserve"> ως αυτόκλητοι υπερασπιστές του πορτοφολιού </w:t>
      </w:r>
      <w:r>
        <w:rPr>
          <w:rFonts w:eastAsia="Times New Roman" w:cs="Times New Roman"/>
          <w:szCs w:val="24"/>
        </w:rPr>
        <w:t xml:space="preserve">των </w:t>
      </w:r>
      <w:proofErr w:type="spellStart"/>
      <w:r>
        <w:rPr>
          <w:rFonts w:eastAsia="Times New Roman" w:cs="Times New Roman"/>
          <w:szCs w:val="24"/>
        </w:rPr>
        <w:t>καναλαρχών</w:t>
      </w:r>
      <w:proofErr w:type="spellEnd"/>
      <w:r>
        <w:rPr>
          <w:rFonts w:eastAsia="Times New Roman" w:cs="Times New Roman"/>
          <w:szCs w:val="24"/>
        </w:rPr>
        <w:t xml:space="preserve">. </w:t>
      </w:r>
    </w:p>
    <w:p w14:paraId="20A4ECC1"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Θ</w:t>
      </w:r>
      <w:r w:rsidRPr="0005379E">
        <w:rPr>
          <w:rFonts w:eastAsia="Times New Roman" w:cs="Times New Roman"/>
          <w:szCs w:val="24"/>
        </w:rPr>
        <w:t>α μπορούσα να συνεχίσω</w:t>
      </w:r>
      <w:r>
        <w:rPr>
          <w:rFonts w:eastAsia="Times New Roman" w:cs="Times New Roman"/>
          <w:szCs w:val="24"/>
        </w:rPr>
        <w:t>. Θα σας πω μόνο τέσσερα</w:t>
      </w:r>
      <w:r w:rsidRPr="0005379E">
        <w:rPr>
          <w:rFonts w:eastAsia="Times New Roman" w:cs="Times New Roman"/>
          <w:szCs w:val="24"/>
        </w:rPr>
        <w:t xml:space="preserve"> νούμερα </w:t>
      </w:r>
      <w:r>
        <w:rPr>
          <w:rFonts w:eastAsia="Times New Roman" w:cs="Times New Roman"/>
          <w:szCs w:val="24"/>
        </w:rPr>
        <w:t>για το</w:t>
      </w:r>
      <w:r w:rsidRPr="0005379E">
        <w:rPr>
          <w:rFonts w:eastAsia="Times New Roman" w:cs="Times New Roman"/>
          <w:szCs w:val="24"/>
        </w:rPr>
        <w:t xml:space="preserve"> τέλος</w:t>
      </w:r>
      <w:r>
        <w:rPr>
          <w:rFonts w:eastAsia="Times New Roman" w:cs="Times New Roman"/>
          <w:szCs w:val="24"/>
        </w:rPr>
        <w:t>.</w:t>
      </w:r>
      <w:r w:rsidRPr="0005379E">
        <w:rPr>
          <w:rFonts w:eastAsia="Times New Roman" w:cs="Times New Roman"/>
          <w:szCs w:val="24"/>
        </w:rPr>
        <w:t xml:space="preserve"> </w:t>
      </w:r>
      <w:r>
        <w:rPr>
          <w:rFonts w:eastAsia="Times New Roman" w:cs="Times New Roman"/>
          <w:szCs w:val="24"/>
        </w:rPr>
        <w:t>Για τα τέλη</w:t>
      </w:r>
      <w:r w:rsidRPr="0005379E">
        <w:rPr>
          <w:rFonts w:eastAsia="Times New Roman" w:cs="Times New Roman"/>
          <w:szCs w:val="24"/>
        </w:rPr>
        <w:t xml:space="preserve"> συχνοτήτων εισπράξαμε περίπου 25 εκατομμύρια ευρώ</w:t>
      </w:r>
      <w:r>
        <w:rPr>
          <w:rFonts w:eastAsia="Times New Roman" w:cs="Times New Roman"/>
          <w:szCs w:val="24"/>
        </w:rPr>
        <w:t>,</w:t>
      </w:r>
      <w:r w:rsidRPr="0005379E">
        <w:rPr>
          <w:rFonts w:eastAsia="Times New Roman" w:cs="Times New Roman"/>
          <w:szCs w:val="24"/>
        </w:rPr>
        <w:t xml:space="preserve"> ενώ εσείς τα </w:t>
      </w:r>
      <w:r>
        <w:rPr>
          <w:rFonts w:eastAsia="Times New Roman" w:cs="Times New Roman"/>
          <w:szCs w:val="24"/>
        </w:rPr>
        <w:t>είχατε</w:t>
      </w:r>
      <w:r w:rsidRPr="0005379E">
        <w:rPr>
          <w:rFonts w:eastAsia="Times New Roman" w:cs="Times New Roman"/>
          <w:szCs w:val="24"/>
        </w:rPr>
        <w:t xml:space="preserve"> αφήσει </w:t>
      </w:r>
      <w:r>
        <w:rPr>
          <w:rFonts w:eastAsia="Times New Roman" w:cs="Times New Roman"/>
          <w:szCs w:val="24"/>
        </w:rPr>
        <w:t>σ</w:t>
      </w:r>
      <w:r w:rsidRPr="0005379E">
        <w:rPr>
          <w:rFonts w:eastAsia="Times New Roman" w:cs="Times New Roman"/>
          <w:szCs w:val="24"/>
        </w:rPr>
        <w:t>τα συρτάρι</w:t>
      </w:r>
      <w:r w:rsidRPr="0005379E">
        <w:rPr>
          <w:rFonts w:eastAsia="Times New Roman" w:cs="Times New Roman"/>
          <w:szCs w:val="24"/>
        </w:rPr>
        <w:t>α</w:t>
      </w:r>
      <w:r>
        <w:rPr>
          <w:rFonts w:eastAsia="Times New Roman" w:cs="Times New Roman"/>
          <w:szCs w:val="24"/>
        </w:rPr>
        <w:t xml:space="preserve">. Τον </w:t>
      </w:r>
      <w:r w:rsidRPr="0005379E">
        <w:rPr>
          <w:rFonts w:eastAsia="Times New Roman" w:cs="Times New Roman"/>
          <w:szCs w:val="24"/>
        </w:rPr>
        <w:t xml:space="preserve">φόρο τηλεοπτικής διαφήμισης του </w:t>
      </w:r>
      <w:r>
        <w:rPr>
          <w:rFonts w:eastAsia="Times New Roman" w:cs="Times New Roman"/>
          <w:szCs w:val="24"/>
        </w:rPr>
        <w:t>ν</w:t>
      </w:r>
      <w:r>
        <w:rPr>
          <w:rFonts w:eastAsia="Times New Roman" w:cs="Times New Roman"/>
          <w:szCs w:val="24"/>
        </w:rPr>
        <w:t>.</w:t>
      </w:r>
      <w:r w:rsidRPr="0005379E">
        <w:rPr>
          <w:rFonts w:eastAsia="Times New Roman" w:cs="Times New Roman"/>
          <w:szCs w:val="24"/>
        </w:rPr>
        <w:t>3845 τον είχ</w:t>
      </w:r>
      <w:r>
        <w:rPr>
          <w:rFonts w:eastAsia="Times New Roman" w:cs="Times New Roman"/>
          <w:szCs w:val="24"/>
        </w:rPr>
        <w:t>ατε κάνει εσείς αναστολή, κύριε Κ</w:t>
      </w:r>
      <w:r w:rsidRPr="0005379E">
        <w:rPr>
          <w:rFonts w:eastAsia="Times New Roman" w:cs="Times New Roman"/>
          <w:szCs w:val="24"/>
        </w:rPr>
        <w:t>ουτσούκο</w:t>
      </w:r>
      <w:r>
        <w:rPr>
          <w:rFonts w:eastAsia="Times New Roman" w:cs="Times New Roman"/>
          <w:szCs w:val="24"/>
        </w:rPr>
        <w:t>. Κ</w:t>
      </w:r>
      <w:r w:rsidRPr="0005379E">
        <w:rPr>
          <w:rFonts w:eastAsia="Times New Roman" w:cs="Times New Roman"/>
          <w:szCs w:val="24"/>
        </w:rPr>
        <w:t>αι την ίδια στιγμή</w:t>
      </w:r>
      <w:r>
        <w:rPr>
          <w:rFonts w:eastAsia="Times New Roman" w:cs="Times New Roman"/>
          <w:szCs w:val="24"/>
        </w:rPr>
        <w:t>, την</w:t>
      </w:r>
      <w:r w:rsidRPr="0005379E">
        <w:rPr>
          <w:rFonts w:eastAsia="Times New Roman" w:cs="Times New Roman"/>
          <w:szCs w:val="24"/>
        </w:rPr>
        <w:t xml:space="preserve"> </w:t>
      </w:r>
      <w:r w:rsidRPr="0005379E">
        <w:rPr>
          <w:rFonts w:eastAsia="Times New Roman" w:cs="Times New Roman"/>
          <w:szCs w:val="24"/>
        </w:rPr>
        <w:lastRenderedPageBreak/>
        <w:t>τελευταία ημέρα</w:t>
      </w:r>
      <w:r>
        <w:rPr>
          <w:rFonts w:eastAsia="Times New Roman" w:cs="Times New Roman"/>
          <w:szCs w:val="24"/>
        </w:rPr>
        <w:t>,</w:t>
      </w:r>
      <w:r w:rsidRPr="0005379E">
        <w:rPr>
          <w:rFonts w:eastAsia="Times New Roman" w:cs="Times New Roman"/>
          <w:szCs w:val="24"/>
        </w:rPr>
        <w:t xml:space="preserve"> </w:t>
      </w:r>
      <w:r>
        <w:rPr>
          <w:rFonts w:eastAsia="Times New Roman" w:cs="Times New Roman"/>
          <w:szCs w:val="24"/>
        </w:rPr>
        <w:t>με την κοπή της βασιλόπιτας</w:t>
      </w:r>
      <w:r>
        <w:rPr>
          <w:rFonts w:eastAsia="Times New Roman" w:cs="Times New Roman"/>
          <w:szCs w:val="24"/>
        </w:rPr>
        <w:t>,</w:t>
      </w:r>
      <w:r>
        <w:rPr>
          <w:rFonts w:eastAsia="Times New Roman" w:cs="Times New Roman"/>
          <w:szCs w:val="24"/>
        </w:rPr>
        <w:t xml:space="preserve"> δίνα</w:t>
      </w:r>
      <w:r w:rsidRPr="0005379E">
        <w:rPr>
          <w:rFonts w:eastAsia="Times New Roman" w:cs="Times New Roman"/>
          <w:szCs w:val="24"/>
        </w:rPr>
        <w:t>τ</w:t>
      </w:r>
      <w:r>
        <w:rPr>
          <w:rFonts w:eastAsia="Times New Roman" w:cs="Times New Roman"/>
          <w:szCs w:val="24"/>
        </w:rPr>
        <w:t>ε</w:t>
      </w:r>
      <w:r w:rsidRPr="0005379E">
        <w:rPr>
          <w:rFonts w:eastAsia="Times New Roman" w:cs="Times New Roman"/>
          <w:szCs w:val="24"/>
        </w:rPr>
        <w:t xml:space="preserve"> μία συνέχεια σε αυτό το ιδιότυπο καθεστώς νομιμοφ</w:t>
      </w:r>
      <w:r>
        <w:rPr>
          <w:rFonts w:eastAsia="Times New Roman" w:cs="Times New Roman"/>
          <w:szCs w:val="24"/>
        </w:rPr>
        <w:t>άνειας</w:t>
      </w:r>
      <w:r>
        <w:rPr>
          <w:rFonts w:eastAsia="Times New Roman" w:cs="Times New Roman"/>
          <w:szCs w:val="24"/>
        </w:rPr>
        <w:t>,</w:t>
      </w:r>
      <w:r w:rsidRPr="0005379E">
        <w:rPr>
          <w:rFonts w:eastAsia="Times New Roman" w:cs="Times New Roman"/>
          <w:szCs w:val="24"/>
        </w:rPr>
        <w:t xml:space="preserve"> με τις προσωρινές άδειες </w:t>
      </w:r>
      <w:r w:rsidRPr="0005379E">
        <w:rPr>
          <w:rFonts w:eastAsia="Times New Roman" w:cs="Times New Roman"/>
          <w:szCs w:val="24"/>
        </w:rPr>
        <w:t>λειτουργίας</w:t>
      </w:r>
      <w:r>
        <w:rPr>
          <w:rFonts w:eastAsia="Times New Roman" w:cs="Times New Roman"/>
          <w:szCs w:val="24"/>
        </w:rPr>
        <w:t>, ενώ</w:t>
      </w:r>
      <w:r w:rsidRPr="0005379E">
        <w:rPr>
          <w:rFonts w:eastAsia="Times New Roman" w:cs="Times New Roman"/>
          <w:szCs w:val="24"/>
        </w:rPr>
        <w:t xml:space="preserve"> εμείς εισπράξαμε 175 εκατομμύρια από το</w:t>
      </w:r>
      <w:r>
        <w:rPr>
          <w:rFonts w:eastAsia="Times New Roman" w:cs="Times New Roman"/>
          <w:szCs w:val="24"/>
        </w:rPr>
        <w:t>ν</w:t>
      </w:r>
      <w:r w:rsidRPr="0005379E">
        <w:rPr>
          <w:rFonts w:eastAsia="Times New Roman" w:cs="Times New Roman"/>
          <w:szCs w:val="24"/>
        </w:rPr>
        <w:t xml:space="preserve"> </w:t>
      </w:r>
      <w:r>
        <w:rPr>
          <w:rFonts w:eastAsia="Times New Roman" w:cs="Times New Roman"/>
          <w:szCs w:val="24"/>
        </w:rPr>
        <w:t>φόρ</w:t>
      </w:r>
      <w:r w:rsidRPr="0005379E">
        <w:rPr>
          <w:rFonts w:eastAsia="Times New Roman" w:cs="Times New Roman"/>
          <w:szCs w:val="24"/>
        </w:rPr>
        <w:t>ο της τηλεοπτικής διαφήμισης</w:t>
      </w:r>
      <w:r>
        <w:rPr>
          <w:rFonts w:eastAsia="Times New Roman" w:cs="Times New Roman"/>
          <w:szCs w:val="24"/>
        </w:rPr>
        <w:t>. Β</w:t>
      </w:r>
      <w:r w:rsidRPr="0005379E">
        <w:rPr>
          <w:rFonts w:eastAsia="Times New Roman" w:cs="Times New Roman"/>
          <w:szCs w:val="24"/>
        </w:rPr>
        <w:t xml:space="preserve">ρίσκεται </w:t>
      </w:r>
      <w:r>
        <w:rPr>
          <w:rFonts w:eastAsia="Times New Roman" w:cs="Times New Roman"/>
          <w:szCs w:val="24"/>
        </w:rPr>
        <w:t xml:space="preserve">τώρα </w:t>
      </w:r>
      <w:r w:rsidRPr="0005379E">
        <w:rPr>
          <w:rFonts w:eastAsia="Times New Roman" w:cs="Times New Roman"/>
          <w:szCs w:val="24"/>
        </w:rPr>
        <w:t>ένας διαγωνισμός για δύο εν</w:t>
      </w:r>
      <w:r>
        <w:rPr>
          <w:rFonts w:eastAsia="Times New Roman" w:cs="Times New Roman"/>
          <w:szCs w:val="24"/>
        </w:rPr>
        <w:t xml:space="preserve">απομείνασες τηλεοπτικές άδειες. Επομένως, </w:t>
      </w:r>
      <w:r w:rsidRPr="0005379E">
        <w:rPr>
          <w:rFonts w:eastAsia="Times New Roman" w:cs="Times New Roman"/>
          <w:szCs w:val="24"/>
        </w:rPr>
        <w:t>θα έρθουν και άλλα έσοδα</w:t>
      </w:r>
      <w:r>
        <w:rPr>
          <w:rFonts w:eastAsia="Times New Roman" w:cs="Times New Roman"/>
          <w:szCs w:val="24"/>
        </w:rPr>
        <w:t>.</w:t>
      </w:r>
    </w:p>
    <w:p w14:paraId="20A4ECC2" w14:textId="77777777" w:rsidR="005D4821" w:rsidRDefault="006B233D">
      <w:pPr>
        <w:spacing w:line="600" w:lineRule="auto"/>
        <w:ind w:firstLine="720"/>
        <w:jc w:val="both"/>
        <w:rPr>
          <w:rFonts w:eastAsia="Times New Roman" w:cs="Times New Roman"/>
          <w:szCs w:val="24"/>
        </w:rPr>
      </w:pPr>
      <w:r>
        <w:rPr>
          <w:rFonts w:eastAsia="Times New Roman" w:cs="Times New Roman"/>
          <w:szCs w:val="24"/>
          <w:u w:val="single"/>
        </w:rPr>
        <w:t>Θ</w:t>
      </w:r>
      <w:r>
        <w:rPr>
          <w:rFonts w:eastAsia="Times New Roman" w:cs="Times New Roman"/>
          <w:szCs w:val="24"/>
        </w:rPr>
        <w:t xml:space="preserve">α </w:t>
      </w:r>
      <w:r w:rsidRPr="0005379E">
        <w:rPr>
          <w:rFonts w:eastAsia="Times New Roman" w:cs="Times New Roman"/>
          <w:szCs w:val="24"/>
        </w:rPr>
        <w:t>μπορούσ</w:t>
      </w:r>
      <w:r>
        <w:rPr>
          <w:rFonts w:eastAsia="Times New Roman" w:cs="Times New Roman"/>
          <w:szCs w:val="24"/>
        </w:rPr>
        <w:t>α,</w:t>
      </w:r>
      <w:r w:rsidRPr="0005379E">
        <w:rPr>
          <w:rFonts w:eastAsia="Times New Roman" w:cs="Times New Roman"/>
          <w:szCs w:val="24"/>
        </w:rPr>
        <w:t xml:space="preserve"> </w:t>
      </w:r>
      <w:r>
        <w:rPr>
          <w:rFonts w:eastAsia="Times New Roman" w:cs="Times New Roman"/>
          <w:szCs w:val="24"/>
        </w:rPr>
        <w:t>επίσης,</w:t>
      </w:r>
      <w:r w:rsidRPr="0005379E">
        <w:rPr>
          <w:rFonts w:eastAsia="Times New Roman" w:cs="Times New Roman"/>
          <w:szCs w:val="24"/>
        </w:rPr>
        <w:t xml:space="preserve"> να συνεχίσω</w:t>
      </w:r>
      <w:r>
        <w:rPr>
          <w:rFonts w:eastAsia="Times New Roman" w:cs="Times New Roman"/>
          <w:szCs w:val="24"/>
        </w:rPr>
        <w:t xml:space="preserve"> λέγοντας</w:t>
      </w:r>
      <w:r w:rsidRPr="0005379E">
        <w:rPr>
          <w:rFonts w:eastAsia="Times New Roman" w:cs="Times New Roman"/>
          <w:szCs w:val="24"/>
        </w:rPr>
        <w:t xml:space="preserve"> και για το κλείσιμο της ΕΡΤ </w:t>
      </w:r>
      <w:r>
        <w:rPr>
          <w:rFonts w:eastAsia="Times New Roman" w:cs="Times New Roman"/>
          <w:szCs w:val="24"/>
        </w:rPr>
        <w:t xml:space="preserve">και </w:t>
      </w:r>
      <w:r w:rsidRPr="0005379E">
        <w:rPr>
          <w:rFonts w:eastAsia="Times New Roman" w:cs="Times New Roman"/>
          <w:szCs w:val="24"/>
        </w:rPr>
        <w:t>για το</w:t>
      </w:r>
      <w:r>
        <w:rPr>
          <w:rFonts w:eastAsia="Times New Roman" w:cs="Times New Roman"/>
          <w:szCs w:val="24"/>
        </w:rPr>
        <w:t>ν διαγωνισμό-</w:t>
      </w:r>
      <w:r w:rsidRPr="0005379E">
        <w:rPr>
          <w:rFonts w:eastAsia="Times New Roman" w:cs="Times New Roman"/>
          <w:szCs w:val="24"/>
        </w:rPr>
        <w:t xml:space="preserve">παρωδία της </w:t>
      </w:r>
      <w:r>
        <w:rPr>
          <w:rFonts w:eastAsia="Times New Roman" w:cs="Times New Roman"/>
          <w:szCs w:val="24"/>
        </w:rPr>
        <w:t>«</w:t>
      </w:r>
      <w:r w:rsidRPr="0005379E">
        <w:rPr>
          <w:rFonts w:eastAsia="Times New Roman" w:cs="Times New Roman"/>
          <w:szCs w:val="24"/>
          <w:lang w:val="en-US"/>
        </w:rPr>
        <w:t>DIGEA</w:t>
      </w:r>
      <w:r>
        <w:rPr>
          <w:rFonts w:eastAsia="Times New Roman" w:cs="Times New Roman"/>
          <w:szCs w:val="24"/>
        </w:rPr>
        <w:t>»</w:t>
      </w:r>
      <w:r w:rsidRPr="0005379E">
        <w:rPr>
          <w:rFonts w:eastAsia="Times New Roman" w:cs="Times New Roman"/>
          <w:szCs w:val="24"/>
        </w:rPr>
        <w:t xml:space="preserve"> και για</w:t>
      </w:r>
      <w:r>
        <w:rPr>
          <w:rFonts w:eastAsia="Times New Roman" w:cs="Times New Roman"/>
          <w:szCs w:val="24"/>
        </w:rPr>
        <w:t xml:space="preserve"> την </w:t>
      </w:r>
      <w:r w:rsidRPr="0005379E">
        <w:rPr>
          <w:rFonts w:eastAsia="Times New Roman" w:cs="Times New Roman"/>
          <w:szCs w:val="24"/>
        </w:rPr>
        <w:t xml:space="preserve">έλλειψη κατοχύρωσης συχνοτήτων </w:t>
      </w:r>
      <w:r>
        <w:rPr>
          <w:rFonts w:eastAsia="Times New Roman" w:cs="Times New Roman"/>
          <w:szCs w:val="24"/>
        </w:rPr>
        <w:t>κ.λπ.</w:t>
      </w:r>
      <w:r>
        <w:rPr>
          <w:rFonts w:eastAsia="Times New Roman" w:cs="Times New Roman"/>
          <w:szCs w:val="24"/>
        </w:rPr>
        <w:t>.</w:t>
      </w:r>
      <w:r>
        <w:rPr>
          <w:rFonts w:eastAsia="Times New Roman" w:cs="Times New Roman"/>
          <w:szCs w:val="24"/>
        </w:rPr>
        <w:t xml:space="preserve"> Σ</w:t>
      </w:r>
      <w:r w:rsidRPr="0005379E">
        <w:rPr>
          <w:rFonts w:eastAsia="Times New Roman" w:cs="Times New Roman"/>
          <w:szCs w:val="24"/>
        </w:rPr>
        <w:t>το σπίτι του κρεμασμένου ας μη μιλάμε για σ</w:t>
      </w:r>
      <w:r>
        <w:rPr>
          <w:rFonts w:eastAsia="Times New Roman" w:cs="Times New Roman"/>
          <w:szCs w:val="24"/>
        </w:rPr>
        <w:t>χοινί.</w:t>
      </w:r>
    </w:p>
    <w:p w14:paraId="20A4ECC3" w14:textId="77777777" w:rsidR="005D4821" w:rsidRDefault="006B233D">
      <w:pPr>
        <w:spacing w:line="600" w:lineRule="auto"/>
        <w:ind w:firstLine="720"/>
        <w:jc w:val="both"/>
        <w:rPr>
          <w:rFonts w:eastAsia="Times New Roman" w:cs="Times New Roman"/>
          <w:szCs w:val="24"/>
        </w:rPr>
      </w:pPr>
      <w:r>
        <w:rPr>
          <w:rFonts w:eastAsia="Times New Roman"/>
          <w:b/>
          <w:bCs/>
          <w:szCs w:val="24"/>
        </w:rPr>
        <w:t>ΠΡΟΕΔΡΕΥΩΝ (Γεώργιος Βαρεμένος):</w:t>
      </w:r>
      <w:r>
        <w:rPr>
          <w:rFonts w:eastAsia="Times New Roman" w:cs="Times New Roman"/>
          <w:b/>
          <w:szCs w:val="24"/>
        </w:rPr>
        <w:t xml:space="preserve"> </w:t>
      </w:r>
      <w:r>
        <w:rPr>
          <w:rFonts w:eastAsia="Times New Roman" w:cs="Times New Roman"/>
          <w:szCs w:val="24"/>
        </w:rPr>
        <w:t>Τον λόγο έχει η κυρία Υπουργός.</w:t>
      </w:r>
    </w:p>
    <w:p w14:paraId="20A4ECC4" w14:textId="77777777" w:rsidR="005D4821" w:rsidRDefault="006B233D">
      <w:pPr>
        <w:spacing w:line="600" w:lineRule="auto"/>
        <w:ind w:firstLine="720"/>
        <w:jc w:val="both"/>
        <w:rPr>
          <w:rFonts w:eastAsia="Times New Roman"/>
          <w:bCs/>
          <w:szCs w:val="24"/>
        </w:rPr>
      </w:pPr>
      <w:r>
        <w:rPr>
          <w:rFonts w:eastAsia="Times New Roman"/>
          <w:b/>
          <w:bCs/>
          <w:szCs w:val="24"/>
        </w:rPr>
        <w:t xml:space="preserve">ΧΡΗΣΤΟΣ ΚΑΤΣΩΤΗΣ: </w:t>
      </w:r>
      <w:r>
        <w:rPr>
          <w:rFonts w:eastAsia="Times New Roman"/>
          <w:bCs/>
          <w:szCs w:val="24"/>
        </w:rPr>
        <w:t>Κύριε Πρόεδρε, μετά την Υπουργό, θέλω τον λόγο.</w:t>
      </w:r>
    </w:p>
    <w:p w14:paraId="20A4ECC5" w14:textId="77777777" w:rsidR="005D4821" w:rsidRDefault="006B233D">
      <w:pPr>
        <w:spacing w:line="600" w:lineRule="auto"/>
        <w:ind w:firstLine="720"/>
        <w:jc w:val="both"/>
        <w:rPr>
          <w:rFonts w:eastAsia="Times New Roman"/>
          <w:bCs/>
          <w:szCs w:val="24"/>
        </w:rPr>
      </w:pPr>
      <w:r>
        <w:rPr>
          <w:rFonts w:eastAsia="Times New Roman"/>
          <w:b/>
          <w:bCs/>
          <w:szCs w:val="24"/>
        </w:rPr>
        <w:t xml:space="preserve">ΠΡΟΕΔΡΕΥΩΝ (Γεώργιος Βαρεμένος): </w:t>
      </w:r>
      <w:r>
        <w:rPr>
          <w:rFonts w:eastAsia="Times New Roman"/>
          <w:bCs/>
          <w:szCs w:val="24"/>
        </w:rPr>
        <w:t xml:space="preserve">Εξαντλήθηκε η διαδικασία. </w:t>
      </w:r>
    </w:p>
    <w:p w14:paraId="20A4ECC6" w14:textId="77777777" w:rsidR="005D4821" w:rsidRDefault="006B233D">
      <w:pPr>
        <w:spacing w:line="600" w:lineRule="auto"/>
        <w:ind w:firstLine="720"/>
        <w:jc w:val="both"/>
        <w:rPr>
          <w:rFonts w:eastAsia="Times New Roman"/>
          <w:bCs/>
          <w:szCs w:val="24"/>
        </w:rPr>
      </w:pPr>
      <w:r>
        <w:rPr>
          <w:rFonts w:eastAsia="Times New Roman"/>
          <w:b/>
          <w:bCs/>
          <w:szCs w:val="24"/>
        </w:rPr>
        <w:lastRenderedPageBreak/>
        <w:t xml:space="preserve">ΧΡΗΣΤΟΣ ΚΑΤΣΩΤΗΣ: </w:t>
      </w:r>
      <w:r>
        <w:rPr>
          <w:rFonts w:eastAsia="Times New Roman"/>
          <w:bCs/>
          <w:szCs w:val="24"/>
        </w:rPr>
        <w:t>Ακούστηκαν εδώ τόσα πράγματα! Μπούρδες θα μας λένε πάλι εδώ; Μπούρδες αντικομουνιστικές</w:t>
      </w:r>
      <w:r>
        <w:rPr>
          <w:rFonts w:eastAsia="Times New Roman"/>
          <w:bCs/>
          <w:szCs w:val="24"/>
        </w:rPr>
        <w:t>,</w:t>
      </w:r>
      <w:r>
        <w:rPr>
          <w:rFonts w:eastAsia="Times New Roman"/>
          <w:bCs/>
          <w:szCs w:val="24"/>
        </w:rPr>
        <w:t xml:space="preserve"> είναι για να κρύψει τις πομπές του, την π</w:t>
      </w:r>
      <w:r>
        <w:rPr>
          <w:rFonts w:eastAsia="Times New Roman"/>
          <w:bCs/>
          <w:szCs w:val="24"/>
        </w:rPr>
        <w:t xml:space="preserve">ρόκληση αυτή, τη συνεργασία με τους </w:t>
      </w:r>
      <w:proofErr w:type="spellStart"/>
      <w:r>
        <w:rPr>
          <w:rFonts w:eastAsia="Times New Roman"/>
          <w:bCs/>
          <w:szCs w:val="24"/>
        </w:rPr>
        <w:t>καναλάρχες</w:t>
      </w:r>
      <w:proofErr w:type="spellEnd"/>
      <w:r>
        <w:rPr>
          <w:rFonts w:eastAsia="Times New Roman"/>
          <w:bCs/>
          <w:szCs w:val="24"/>
        </w:rPr>
        <w:t xml:space="preserve">! </w:t>
      </w:r>
      <w:r>
        <w:rPr>
          <w:rFonts w:eastAsia="Times New Roman"/>
          <w:bCs/>
          <w:szCs w:val="24"/>
        </w:rPr>
        <w:t>Θ</w:t>
      </w:r>
      <w:r>
        <w:rPr>
          <w:rFonts w:eastAsia="Times New Roman"/>
          <w:bCs/>
          <w:szCs w:val="24"/>
        </w:rPr>
        <w:t>έλει να καλύψει αυτό το σκάνδαλο. Δεν φτάνει που το αντίτιμο αυτό πήγε σε βάθος δεκαετίας, έρχεται τώρα με διάφορες διευκολύνσεις</w:t>
      </w:r>
      <w:r>
        <w:rPr>
          <w:rFonts w:eastAsia="Times New Roman"/>
          <w:bCs/>
          <w:szCs w:val="24"/>
        </w:rPr>
        <w:t>,</w:t>
      </w:r>
      <w:r>
        <w:rPr>
          <w:rFonts w:eastAsia="Times New Roman"/>
          <w:bCs/>
          <w:szCs w:val="24"/>
        </w:rPr>
        <w:t xml:space="preserve"> να μας πει τι; Ότι πρώτη φορά επιβάλλει αντίτιμο;</w:t>
      </w:r>
    </w:p>
    <w:p w14:paraId="20A4ECC7" w14:textId="77777777" w:rsidR="005D4821" w:rsidRDefault="006B233D">
      <w:pPr>
        <w:spacing w:line="600" w:lineRule="auto"/>
        <w:ind w:firstLine="720"/>
        <w:jc w:val="center"/>
        <w:rPr>
          <w:rFonts w:eastAsia="Times New Roman"/>
          <w:bCs/>
          <w:szCs w:val="24"/>
        </w:rPr>
      </w:pPr>
      <w:r>
        <w:rPr>
          <w:rFonts w:eastAsia="Times New Roman"/>
          <w:bCs/>
          <w:szCs w:val="24"/>
        </w:rPr>
        <w:t>(Θόρυβος στην Αίθουσα)</w:t>
      </w:r>
    </w:p>
    <w:p w14:paraId="20A4ECC8" w14:textId="77777777" w:rsidR="005D4821" w:rsidRDefault="006B233D">
      <w:pPr>
        <w:spacing w:line="600" w:lineRule="auto"/>
        <w:ind w:firstLine="720"/>
        <w:jc w:val="both"/>
        <w:rPr>
          <w:rFonts w:eastAsia="Times New Roman"/>
          <w:bCs/>
          <w:szCs w:val="24"/>
        </w:rPr>
      </w:pPr>
      <w:r>
        <w:rPr>
          <w:rFonts w:eastAsia="Times New Roman"/>
          <w:b/>
          <w:bCs/>
          <w:szCs w:val="24"/>
        </w:rPr>
        <w:t>ΕΛΕ</w:t>
      </w:r>
      <w:r>
        <w:rPr>
          <w:rFonts w:eastAsia="Times New Roman"/>
          <w:b/>
          <w:bCs/>
          <w:szCs w:val="24"/>
        </w:rPr>
        <w:t>ΥΘΕΡΙΟΣ ΚΡΕΤΣΟΣ (Υφυπουργός Ψηφιακής Πολιτικής, Τηλεπικοινωνιών και Ενημέρωσης):</w:t>
      </w:r>
      <w:r>
        <w:rPr>
          <w:rFonts w:eastAsia="Times New Roman"/>
          <w:bCs/>
          <w:szCs w:val="24"/>
        </w:rPr>
        <w:t xml:space="preserve"> …όταν δινόταν η μάχη για τις τηλεοπτικές άδειες να πηγαίνετε στα κανάλια των </w:t>
      </w:r>
      <w:proofErr w:type="spellStart"/>
      <w:r>
        <w:rPr>
          <w:rFonts w:eastAsia="Times New Roman"/>
          <w:bCs/>
          <w:szCs w:val="24"/>
        </w:rPr>
        <w:t>καναλαρχών</w:t>
      </w:r>
      <w:proofErr w:type="spellEnd"/>
      <w:r>
        <w:rPr>
          <w:rFonts w:eastAsia="Times New Roman"/>
          <w:bCs/>
          <w:szCs w:val="24"/>
        </w:rPr>
        <w:t xml:space="preserve"> και να υπερασπίζεστε την ανομία. </w:t>
      </w:r>
    </w:p>
    <w:p w14:paraId="20A4ECC9" w14:textId="77777777" w:rsidR="005D4821" w:rsidRDefault="006B233D">
      <w:pPr>
        <w:spacing w:line="600" w:lineRule="auto"/>
        <w:ind w:firstLine="720"/>
        <w:jc w:val="both"/>
        <w:rPr>
          <w:rFonts w:eastAsia="Times New Roman"/>
          <w:bCs/>
          <w:szCs w:val="24"/>
        </w:rPr>
      </w:pPr>
      <w:r>
        <w:rPr>
          <w:rFonts w:eastAsia="Times New Roman"/>
          <w:b/>
          <w:bCs/>
          <w:szCs w:val="24"/>
        </w:rPr>
        <w:t xml:space="preserve">ΠΡΟΕΔΡΕΥΩΝ (Γεώργιος Βαρεμένος): </w:t>
      </w:r>
      <w:r>
        <w:rPr>
          <w:rFonts w:eastAsia="Times New Roman"/>
          <w:bCs/>
          <w:szCs w:val="24"/>
        </w:rPr>
        <w:t xml:space="preserve">Σας παρακαλώ, κύριε </w:t>
      </w:r>
      <w:r>
        <w:rPr>
          <w:rFonts w:eastAsia="Times New Roman"/>
          <w:bCs/>
          <w:szCs w:val="24"/>
        </w:rPr>
        <w:t>Υπουργέ!</w:t>
      </w:r>
    </w:p>
    <w:p w14:paraId="20A4ECCA" w14:textId="77777777" w:rsidR="005D4821" w:rsidRDefault="006B233D">
      <w:pPr>
        <w:spacing w:line="600" w:lineRule="auto"/>
        <w:ind w:firstLine="720"/>
        <w:jc w:val="both"/>
        <w:rPr>
          <w:rFonts w:eastAsia="Times New Roman" w:cs="Times New Roman"/>
          <w:szCs w:val="24"/>
        </w:rPr>
      </w:pPr>
      <w:r>
        <w:rPr>
          <w:rFonts w:eastAsia="Times New Roman"/>
          <w:b/>
          <w:bCs/>
          <w:szCs w:val="24"/>
        </w:rPr>
        <w:t>ΕΛΕΥΘΕΡΙΟΣ ΚΡΕΤΣΟΣ (Υφυπουργός Ψηφιακής Πολιτικής, Τηλεπικοινωνιών και Ενημέρωσης):</w:t>
      </w:r>
      <w:r>
        <w:rPr>
          <w:rFonts w:eastAsia="Times New Roman"/>
          <w:bCs/>
          <w:szCs w:val="24"/>
        </w:rPr>
        <w:t xml:space="preserve"> Οι δημόσιες συχνότητες είναι δημόσιες. Δεν καταλαβαίνω…</w:t>
      </w:r>
    </w:p>
    <w:p w14:paraId="20A4ECCB" w14:textId="77777777" w:rsidR="005D4821" w:rsidRDefault="006B233D">
      <w:pPr>
        <w:spacing w:line="600" w:lineRule="auto"/>
        <w:ind w:firstLine="720"/>
        <w:jc w:val="both"/>
        <w:rPr>
          <w:rFonts w:eastAsia="Times New Roman" w:cs="Times New Roman"/>
          <w:szCs w:val="24"/>
        </w:rPr>
      </w:pPr>
      <w:r w:rsidRPr="00C76E15">
        <w:rPr>
          <w:rFonts w:eastAsia="Times New Roman" w:cs="Times New Roman"/>
          <w:b/>
          <w:szCs w:val="24"/>
        </w:rPr>
        <w:lastRenderedPageBreak/>
        <w:t>ΠΡΟΕΔΡΕΥΩΝ (Γεώργιος Βαρεμένος):</w:t>
      </w:r>
      <w:r>
        <w:rPr>
          <w:rFonts w:eastAsia="Times New Roman" w:cs="Times New Roman"/>
          <w:szCs w:val="24"/>
        </w:rPr>
        <w:t xml:space="preserve"> Τον λόγο έχει η κυρία Υπουργός.</w:t>
      </w:r>
    </w:p>
    <w:p w14:paraId="20A4ECCC" w14:textId="77777777" w:rsidR="005D4821" w:rsidRDefault="006B233D">
      <w:pPr>
        <w:spacing w:line="600" w:lineRule="auto"/>
        <w:ind w:firstLine="720"/>
        <w:jc w:val="both"/>
        <w:rPr>
          <w:rFonts w:eastAsia="Times New Roman" w:cs="Times New Roman"/>
          <w:szCs w:val="24"/>
        </w:rPr>
      </w:pPr>
      <w:r w:rsidRPr="00C76E15">
        <w:rPr>
          <w:rFonts w:eastAsia="Times New Roman" w:cs="Times New Roman"/>
          <w:b/>
          <w:szCs w:val="24"/>
        </w:rPr>
        <w:t>ΜΑΡΙΛΙΖΑ ΞΕΝΟΓΙΑΝΝΑΚΟΠΟΥΛΟΥ (Υπουργός Διοι</w:t>
      </w:r>
      <w:r w:rsidRPr="00C76E15">
        <w:rPr>
          <w:rFonts w:eastAsia="Times New Roman" w:cs="Times New Roman"/>
          <w:b/>
          <w:szCs w:val="24"/>
        </w:rPr>
        <w:t>κητικής Ανασυγκρότησης):</w:t>
      </w:r>
      <w:r>
        <w:rPr>
          <w:rFonts w:eastAsia="Times New Roman" w:cs="Times New Roman"/>
          <w:szCs w:val="24"/>
        </w:rPr>
        <w:t xml:space="preserve"> Ευχαριστώ, κύριε Πρόεδρε.</w:t>
      </w:r>
    </w:p>
    <w:p w14:paraId="20A4ECCD"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θέλω κατ’ αρχάς να ευχαριστήσω θερμά όλους τους Βουλευτές, τους εισηγητές, τους αγορητές</w:t>
      </w:r>
      <w:r>
        <w:rPr>
          <w:rFonts w:eastAsia="Times New Roman" w:cs="Times New Roman"/>
          <w:szCs w:val="24"/>
        </w:rPr>
        <w:t>,</w:t>
      </w:r>
      <w:r>
        <w:rPr>
          <w:rFonts w:eastAsia="Times New Roman" w:cs="Times New Roman"/>
          <w:szCs w:val="24"/>
        </w:rPr>
        <w:t xml:space="preserve"> που πήραν τον λόγο και για τις παρατηρήσεις και για τα σχόλιά τους.</w:t>
      </w:r>
    </w:p>
    <w:p w14:paraId="20A4ECCE"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Νομίζω ότι η προσπ</w:t>
      </w:r>
      <w:r>
        <w:rPr>
          <w:rFonts w:eastAsia="Times New Roman" w:cs="Times New Roman"/>
          <w:szCs w:val="24"/>
        </w:rPr>
        <w:t>άθειά μας, και στ</w:t>
      </w:r>
      <w:r>
        <w:rPr>
          <w:rFonts w:eastAsia="Times New Roman" w:cs="Times New Roman"/>
          <w:szCs w:val="24"/>
        </w:rPr>
        <w:t>ην</w:t>
      </w:r>
      <w:r>
        <w:rPr>
          <w:rFonts w:eastAsia="Times New Roman" w:cs="Times New Roman"/>
          <w:szCs w:val="24"/>
        </w:rPr>
        <w:t xml:space="preserve"> </w:t>
      </w:r>
      <w:r>
        <w:rPr>
          <w:rFonts w:eastAsia="Times New Roman" w:cs="Times New Roman"/>
          <w:szCs w:val="24"/>
        </w:rPr>
        <w:t>ε</w:t>
      </w:r>
      <w:r>
        <w:rPr>
          <w:rFonts w:eastAsia="Times New Roman" w:cs="Times New Roman"/>
          <w:szCs w:val="24"/>
        </w:rPr>
        <w:t>πιτροπ</w:t>
      </w:r>
      <w:r>
        <w:rPr>
          <w:rFonts w:eastAsia="Times New Roman" w:cs="Times New Roman"/>
          <w:szCs w:val="24"/>
        </w:rPr>
        <w:t>ή</w:t>
      </w:r>
      <w:r>
        <w:rPr>
          <w:rFonts w:eastAsia="Times New Roman" w:cs="Times New Roman"/>
          <w:szCs w:val="24"/>
        </w:rPr>
        <w:t xml:space="preserve"> και σήμερα, ήταν να κάνουμε μία ουσιαστική συζήτηση γύρω από ένα κρίσιμο θέμα, όπως είναι η δημόσια διοίκηση, η λειτουργία της προς όφελος του δημοσίου συμφέροντος, του πολίτη και της χώρας.</w:t>
      </w:r>
    </w:p>
    <w:p w14:paraId="20A4ECCF"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Θα μου επιτρέψετε</w:t>
      </w:r>
      <w:r>
        <w:rPr>
          <w:rFonts w:eastAsia="Times New Roman" w:cs="Times New Roman"/>
          <w:szCs w:val="24"/>
        </w:rPr>
        <w:t>,</w:t>
      </w:r>
      <w:r>
        <w:rPr>
          <w:rFonts w:eastAsia="Times New Roman" w:cs="Times New Roman"/>
          <w:szCs w:val="24"/>
        </w:rPr>
        <w:t xml:space="preserve"> πριν μπω στα συγκεκριμένα θέματα</w:t>
      </w:r>
      <w:r>
        <w:rPr>
          <w:rFonts w:eastAsia="Times New Roman" w:cs="Times New Roman"/>
          <w:szCs w:val="24"/>
        </w:rPr>
        <w:t xml:space="preserve"> -για να δώσω </w:t>
      </w:r>
      <w:r>
        <w:rPr>
          <w:rFonts w:eastAsia="Times New Roman" w:cs="Times New Roman"/>
          <w:szCs w:val="24"/>
        </w:rPr>
        <w:t xml:space="preserve">απαντήσεις </w:t>
      </w:r>
      <w:r>
        <w:rPr>
          <w:rFonts w:eastAsia="Times New Roman" w:cs="Times New Roman"/>
          <w:szCs w:val="24"/>
        </w:rPr>
        <w:t xml:space="preserve">για τα ζητήματα που ετέθησαν </w:t>
      </w:r>
      <w:r>
        <w:rPr>
          <w:rFonts w:eastAsia="Times New Roman" w:cs="Times New Roman"/>
          <w:szCs w:val="24"/>
        </w:rPr>
        <w:t xml:space="preserve">και </w:t>
      </w:r>
      <w:r>
        <w:rPr>
          <w:rFonts w:eastAsia="Times New Roman" w:cs="Times New Roman"/>
          <w:szCs w:val="24"/>
        </w:rPr>
        <w:t>να αναφερθώ σ</w:t>
      </w:r>
      <w:r>
        <w:rPr>
          <w:rFonts w:eastAsia="Times New Roman" w:cs="Times New Roman"/>
          <w:szCs w:val="24"/>
        </w:rPr>
        <w:t>τις τροπολογίες</w:t>
      </w:r>
      <w:r>
        <w:rPr>
          <w:rFonts w:eastAsia="Times New Roman" w:cs="Times New Roman"/>
          <w:szCs w:val="24"/>
        </w:rPr>
        <w:t>-</w:t>
      </w:r>
      <w:r>
        <w:rPr>
          <w:rFonts w:eastAsia="Times New Roman" w:cs="Times New Roman"/>
          <w:szCs w:val="24"/>
        </w:rPr>
        <w:t>να κάνω τρεις πολιτικές παρατηρήσεις. Δεν μπορώ να το αποφύγω</w:t>
      </w:r>
      <w:r>
        <w:rPr>
          <w:rFonts w:eastAsia="Times New Roman" w:cs="Times New Roman"/>
          <w:szCs w:val="24"/>
        </w:rPr>
        <w:t>,</w:t>
      </w:r>
      <w:r>
        <w:rPr>
          <w:rFonts w:eastAsia="Times New Roman" w:cs="Times New Roman"/>
          <w:szCs w:val="24"/>
        </w:rPr>
        <w:t xml:space="preserve"> γιατί υπήρξαν ορισμένες το</w:t>
      </w:r>
      <w:r>
        <w:rPr>
          <w:rFonts w:eastAsia="Times New Roman" w:cs="Times New Roman"/>
          <w:szCs w:val="24"/>
        </w:rPr>
        <w:lastRenderedPageBreak/>
        <w:t xml:space="preserve">ποθετήσεις </w:t>
      </w:r>
      <w:r>
        <w:rPr>
          <w:rFonts w:eastAsia="Times New Roman" w:cs="Times New Roman"/>
          <w:szCs w:val="24"/>
        </w:rPr>
        <w:t>-</w:t>
      </w:r>
      <w:r>
        <w:rPr>
          <w:rFonts w:eastAsia="Times New Roman" w:cs="Times New Roman"/>
          <w:szCs w:val="24"/>
        </w:rPr>
        <w:t>επισημαίνω ιδιαίτερα την τοποθέτηση</w:t>
      </w:r>
      <w:r>
        <w:rPr>
          <w:rFonts w:eastAsia="Times New Roman" w:cs="Times New Roman"/>
          <w:szCs w:val="24"/>
        </w:rPr>
        <w:t xml:space="preserve"> του Κοινοβουλευτικού Εκπροσώπου της Νέας Δημοκρατίας</w:t>
      </w:r>
      <w:r>
        <w:rPr>
          <w:rFonts w:eastAsia="Times New Roman" w:cs="Times New Roman"/>
          <w:szCs w:val="24"/>
        </w:rPr>
        <w:t xml:space="preserve"> </w:t>
      </w:r>
      <w:r>
        <w:rPr>
          <w:rFonts w:eastAsia="Times New Roman" w:cs="Times New Roman"/>
          <w:szCs w:val="24"/>
        </w:rPr>
        <w:t>κ. Τζαβάρα, αλλά και κάποιων άλλων- οι οποίες ήταν εκτός κλίματος της γενικής δημιουργικής συζήτησης</w:t>
      </w:r>
      <w:r>
        <w:rPr>
          <w:rFonts w:eastAsia="Times New Roman" w:cs="Times New Roman"/>
          <w:szCs w:val="24"/>
        </w:rPr>
        <w:t>,</w:t>
      </w:r>
      <w:r>
        <w:rPr>
          <w:rFonts w:eastAsia="Times New Roman" w:cs="Times New Roman"/>
          <w:szCs w:val="24"/>
        </w:rPr>
        <w:t xml:space="preserve"> που είχαμε κάνει για το σχέδιο νόμου. Οφείλω </w:t>
      </w:r>
      <w:r>
        <w:rPr>
          <w:rFonts w:eastAsia="Times New Roman" w:cs="Times New Roman"/>
          <w:szCs w:val="24"/>
        </w:rPr>
        <w:t xml:space="preserve">λοιπόν, </w:t>
      </w:r>
      <w:r>
        <w:rPr>
          <w:rFonts w:eastAsia="Times New Roman" w:cs="Times New Roman"/>
          <w:szCs w:val="24"/>
        </w:rPr>
        <w:t xml:space="preserve">να πω τρία πράγματα. </w:t>
      </w:r>
    </w:p>
    <w:p w14:paraId="20A4ECD0"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Πρώτα απ’ όλα, η Κυβέρνησ</w:t>
      </w:r>
      <w:r>
        <w:rPr>
          <w:rFonts w:eastAsia="Times New Roman" w:cs="Times New Roman"/>
          <w:szCs w:val="24"/>
        </w:rPr>
        <w:t>η του ΣΥΡΙΖΑ πήρε ψήφο εμπιστοσύνης</w:t>
      </w:r>
      <w:r>
        <w:rPr>
          <w:rFonts w:eastAsia="Times New Roman" w:cs="Times New Roman"/>
          <w:szCs w:val="24"/>
        </w:rPr>
        <w:t>,</w:t>
      </w:r>
      <w:r>
        <w:rPr>
          <w:rFonts w:eastAsia="Times New Roman" w:cs="Times New Roman"/>
          <w:szCs w:val="24"/>
        </w:rPr>
        <w:t xml:space="preserve"> βάσει του Συντάγματος και του Κανονισμού της Βουλής</w:t>
      </w:r>
      <w:r>
        <w:rPr>
          <w:rFonts w:eastAsia="Times New Roman" w:cs="Times New Roman"/>
          <w:szCs w:val="24"/>
        </w:rPr>
        <w:t>,</w:t>
      </w:r>
      <w:r>
        <w:rPr>
          <w:rFonts w:eastAsia="Times New Roman" w:cs="Times New Roman"/>
          <w:szCs w:val="24"/>
        </w:rPr>
        <w:t xml:space="preserve"> μόλις πριν δεκαπέντε ημέρες. Εδώ προσπαθεί ένα μέρος της </w:t>
      </w:r>
      <w:r>
        <w:rPr>
          <w:rFonts w:eastAsia="Times New Roman" w:cs="Times New Roman"/>
          <w:szCs w:val="24"/>
        </w:rPr>
        <w:t>Α</w:t>
      </w:r>
      <w:r>
        <w:rPr>
          <w:rFonts w:eastAsia="Times New Roman" w:cs="Times New Roman"/>
          <w:szCs w:val="24"/>
        </w:rPr>
        <w:t>ντιπολίτευσης</w:t>
      </w:r>
      <w:r>
        <w:rPr>
          <w:rFonts w:eastAsia="Times New Roman" w:cs="Times New Roman"/>
          <w:szCs w:val="24"/>
        </w:rPr>
        <w:t>,</w:t>
      </w:r>
      <w:r>
        <w:rPr>
          <w:rFonts w:eastAsia="Times New Roman" w:cs="Times New Roman"/>
          <w:szCs w:val="24"/>
        </w:rPr>
        <w:t xml:space="preserve"> συνεχώς, και κυρίως η Αξιωματική Αντιπολίτευση, να αναδεικνύει το ζήτημα αυτό, δηλαδή αν υπάρ</w:t>
      </w:r>
      <w:r>
        <w:rPr>
          <w:rFonts w:eastAsia="Times New Roman" w:cs="Times New Roman"/>
          <w:szCs w:val="24"/>
        </w:rPr>
        <w:t xml:space="preserve">χει ή δεν υπάρχει εμπιστοσύνη. Είναι ένα σαφές θέμα. </w:t>
      </w:r>
      <w:r>
        <w:rPr>
          <w:rFonts w:eastAsia="Times New Roman" w:cs="Times New Roman"/>
          <w:szCs w:val="24"/>
        </w:rPr>
        <w:t>Β</w:t>
      </w:r>
      <w:r>
        <w:rPr>
          <w:rFonts w:eastAsia="Times New Roman" w:cs="Times New Roman"/>
          <w:szCs w:val="24"/>
        </w:rPr>
        <w:t>ά</w:t>
      </w:r>
      <w:r>
        <w:rPr>
          <w:rFonts w:eastAsia="Times New Roman" w:cs="Times New Roman"/>
          <w:szCs w:val="24"/>
        </w:rPr>
        <w:t>σ</w:t>
      </w:r>
      <w:r>
        <w:rPr>
          <w:rFonts w:eastAsia="Times New Roman" w:cs="Times New Roman"/>
          <w:szCs w:val="24"/>
        </w:rPr>
        <w:t>ει το</w:t>
      </w:r>
      <w:r>
        <w:rPr>
          <w:rFonts w:eastAsia="Times New Roman" w:cs="Times New Roman"/>
          <w:szCs w:val="24"/>
        </w:rPr>
        <w:t>υ</w:t>
      </w:r>
      <w:r>
        <w:rPr>
          <w:rFonts w:eastAsia="Times New Roman" w:cs="Times New Roman"/>
          <w:szCs w:val="24"/>
        </w:rPr>
        <w:t xml:space="preserve"> Σ</w:t>
      </w:r>
      <w:r>
        <w:rPr>
          <w:rFonts w:eastAsia="Times New Roman" w:cs="Times New Roman"/>
          <w:szCs w:val="24"/>
        </w:rPr>
        <w:t>υ</w:t>
      </w:r>
      <w:r>
        <w:rPr>
          <w:rFonts w:eastAsia="Times New Roman" w:cs="Times New Roman"/>
          <w:szCs w:val="24"/>
        </w:rPr>
        <w:t>ντ</w:t>
      </w:r>
      <w:r>
        <w:rPr>
          <w:rFonts w:eastAsia="Times New Roman" w:cs="Times New Roman"/>
          <w:szCs w:val="24"/>
        </w:rPr>
        <w:t>ά</w:t>
      </w:r>
      <w:r>
        <w:rPr>
          <w:rFonts w:eastAsia="Times New Roman" w:cs="Times New Roman"/>
          <w:szCs w:val="24"/>
        </w:rPr>
        <w:t>γμα</w:t>
      </w:r>
      <w:r>
        <w:rPr>
          <w:rFonts w:eastAsia="Times New Roman" w:cs="Times New Roman"/>
          <w:szCs w:val="24"/>
        </w:rPr>
        <w:t>τος και του</w:t>
      </w:r>
      <w:r>
        <w:rPr>
          <w:rFonts w:eastAsia="Times New Roman" w:cs="Times New Roman"/>
          <w:szCs w:val="24"/>
        </w:rPr>
        <w:t xml:space="preserve"> Κανονισμ</w:t>
      </w:r>
      <w:r>
        <w:rPr>
          <w:rFonts w:eastAsia="Times New Roman" w:cs="Times New Roman"/>
          <w:szCs w:val="24"/>
        </w:rPr>
        <w:t>ού της Βουλής</w:t>
      </w:r>
      <w:r>
        <w:rPr>
          <w:rFonts w:eastAsia="Times New Roman" w:cs="Times New Roman"/>
          <w:szCs w:val="24"/>
        </w:rPr>
        <w:t xml:space="preserve"> ο Πρωθυπουργός ζήτησε και πήρε την ψήφο εμπιστοσύνης</w:t>
      </w:r>
      <w:r>
        <w:rPr>
          <w:rFonts w:eastAsia="Times New Roman" w:cs="Times New Roman"/>
          <w:szCs w:val="24"/>
        </w:rPr>
        <w:t>,</w:t>
      </w:r>
      <w:r>
        <w:rPr>
          <w:rFonts w:eastAsia="Times New Roman" w:cs="Times New Roman"/>
          <w:szCs w:val="24"/>
        </w:rPr>
        <w:t xml:space="preserve"> ακριβώς για να συνεχ</w:t>
      </w:r>
      <w:r>
        <w:rPr>
          <w:rFonts w:eastAsia="Times New Roman" w:cs="Times New Roman"/>
          <w:szCs w:val="24"/>
        </w:rPr>
        <w:t>ιστεί</w:t>
      </w:r>
      <w:r>
        <w:rPr>
          <w:rFonts w:eastAsia="Times New Roman" w:cs="Times New Roman"/>
          <w:szCs w:val="24"/>
        </w:rPr>
        <w:t xml:space="preserve"> η υλοποίηση ενός συγκεκριμένου κυβερνητικού έργου</w:t>
      </w:r>
      <w:r>
        <w:rPr>
          <w:rFonts w:eastAsia="Times New Roman" w:cs="Times New Roman"/>
          <w:szCs w:val="24"/>
        </w:rPr>
        <w:t>,</w:t>
      </w:r>
      <w:r>
        <w:rPr>
          <w:rFonts w:eastAsia="Times New Roman" w:cs="Times New Roman"/>
          <w:szCs w:val="24"/>
        </w:rPr>
        <w:t xml:space="preserve"> μέσα στο οποίο είναι</w:t>
      </w:r>
      <w:r>
        <w:rPr>
          <w:rFonts w:eastAsia="Times New Roman" w:cs="Times New Roman"/>
          <w:szCs w:val="24"/>
        </w:rPr>
        <w:t xml:space="preserve"> και το σχέδιο νόμου</w:t>
      </w:r>
      <w:r>
        <w:rPr>
          <w:rFonts w:eastAsia="Times New Roman" w:cs="Times New Roman"/>
          <w:szCs w:val="24"/>
        </w:rPr>
        <w:t>,</w:t>
      </w:r>
      <w:r>
        <w:rPr>
          <w:rFonts w:eastAsia="Times New Roman" w:cs="Times New Roman"/>
          <w:szCs w:val="24"/>
        </w:rPr>
        <w:t xml:space="preserve"> που συζητάμε σήμερα.</w:t>
      </w:r>
    </w:p>
    <w:p w14:paraId="20A4ECD1"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Επειδή είναι πολύ τ</w:t>
      </w:r>
      <w:r>
        <w:rPr>
          <w:rFonts w:eastAsia="Times New Roman" w:cs="Times New Roman"/>
          <w:szCs w:val="24"/>
        </w:rPr>
        <w:t>ου</w:t>
      </w:r>
      <w:r>
        <w:rPr>
          <w:rFonts w:eastAsia="Times New Roman" w:cs="Times New Roman"/>
          <w:szCs w:val="24"/>
        </w:rPr>
        <w:t xml:space="preserve"> </w:t>
      </w:r>
      <w:r>
        <w:rPr>
          <w:rFonts w:eastAsia="Times New Roman" w:cs="Times New Roman"/>
          <w:szCs w:val="24"/>
        </w:rPr>
        <w:t>συρμού</w:t>
      </w:r>
      <w:r>
        <w:rPr>
          <w:rFonts w:eastAsia="Times New Roman" w:cs="Times New Roman"/>
          <w:szCs w:val="24"/>
        </w:rPr>
        <w:t xml:space="preserve"> και το</w:t>
      </w:r>
      <w:r>
        <w:rPr>
          <w:rFonts w:eastAsia="Times New Roman" w:cs="Times New Roman"/>
          <w:szCs w:val="24"/>
        </w:rPr>
        <w:t>ν</w:t>
      </w:r>
      <w:r>
        <w:rPr>
          <w:rFonts w:eastAsia="Times New Roman" w:cs="Times New Roman"/>
          <w:szCs w:val="24"/>
        </w:rPr>
        <w:t xml:space="preserve"> ακούμε με κάθε ευκαιρία</w:t>
      </w:r>
      <w:r>
        <w:rPr>
          <w:rFonts w:eastAsia="Times New Roman" w:cs="Times New Roman"/>
          <w:szCs w:val="24"/>
        </w:rPr>
        <w:t xml:space="preserve">, </w:t>
      </w:r>
      <w:r>
        <w:rPr>
          <w:rFonts w:eastAsia="Times New Roman" w:cs="Times New Roman"/>
          <w:szCs w:val="24"/>
        </w:rPr>
        <w:t>κυρίως από την Αντιπολίτευση</w:t>
      </w:r>
      <w:r>
        <w:rPr>
          <w:rFonts w:eastAsia="Times New Roman" w:cs="Times New Roman"/>
          <w:szCs w:val="24"/>
        </w:rPr>
        <w:t>,</w:t>
      </w:r>
      <w:r>
        <w:rPr>
          <w:rFonts w:eastAsia="Times New Roman" w:cs="Times New Roman"/>
          <w:szCs w:val="24"/>
        </w:rPr>
        <w:t xml:space="preserve"> ο όρος «</w:t>
      </w:r>
      <w:proofErr w:type="spellStart"/>
      <w:r>
        <w:rPr>
          <w:rFonts w:eastAsia="Times New Roman" w:cs="Times New Roman"/>
          <w:szCs w:val="24"/>
        </w:rPr>
        <w:t>εργαλειοποίηση</w:t>
      </w:r>
      <w:proofErr w:type="spellEnd"/>
      <w:r>
        <w:rPr>
          <w:rFonts w:eastAsia="Times New Roman" w:cs="Times New Roman"/>
          <w:szCs w:val="24"/>
        </w:rPr>
        <w:t xml:space="preserve">» θα έλεγα </w:t>
      </w:r>
      <w:r>
        <w:rPr>
          <w:rFonts w:eastAsia="Times New Roman" w:cs="Times New Roman"/>
          <w:szCs w:val="24"/>
        </w:rPr>
        <w:t xml:space="preserve">πως, </w:t>
      </w:r>
      <w:r>
        <w:rPr>
          <w:rFonts w:eastAsia="Times New Roman" w:cs="Times New Roman"/>
          <w:szCs w:val="24"/>
        </w:rPr>
        <w:t>παρ’ ότι δεν μ’ αρέσει να τον χρησιμοποιώ</w:t>
      </w:r>
      <w:r>
        <w:rPr>
          <w:rFonts w:eastAsia="Times New Roman" w:cs="Times New Roman"/>
          <w:szCs w:val="24"/>
        </w:rPr>
        <w:t>,</w:t>
      </w:r>
      <w:r>
        <w:rPr>
          <w:rFonts w:eastAsia="Times New Roman" w:cs="Times New Roman"/>
          <w:szCs w:val="24"/>
        </w:rPr>
        <w:t xml:space="preserve"> δεν πρέπει να </w:t>
      </w:r>
      <w:proofErr w:type="spellStart"/>
      <w:r>
        <w:rPr>
          <w:rFonts w:eastAsia="Times New Roman" w:cs="Times New Roman"/>
          <w:szCs w:val="24"/>
        </w:rPr>
        <w:t>εργαλειοποιούμε</w:t>
      </w:r>
      <w:proofErr w:type="spellEnd"/>
      <w:r>
        <w:rPr>
          <w:rFonts w:eastAsia="Times New Roman" w:cs="Times New Roman"/>
          <w:szCs w:val="24"/>
        </w:rPr>
        <w:t>, λοιπόν, ο</w:t>
      </w:r>
      <w:r>
        <w:rPr>
          <w:rFonts w:eastAsia="Times New Roman" w:cs="Times New Roman"/>
          <w:szCs w:val="24"/>
        </w:rPr>
        <w:t xml:space="preserve">ύτε το Σύνταγμα ούτε </w:t>
      </w:r>
      <w:r>
        <w:rPr>
          <w:rFonts w:eastAsia="Times New Roman" w:cs="Times New Roman"/>
          <w:szCs w:val="24"/>
        </w:rPr>
        <w:lastRenderedPageBreak/>
        <w:t>τον Κανονισμό της Βουλής κατά το δοκούν, για να ασκήσουμε απλώς αντιπολίτευση.</w:t>
      </w:r>
    </w:p>
    <w:p w14:paraId="20A4ECD2"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 xml:space="preserve">Καλλιεργείται επίσης </w:t>
      </w:r>
      <w:r>
        <w:rPr>
          <w:rFonts w:eastAsia="Times New Roman" w:cs="Times New Roman"/>
          <w:szCs w:val="24"/>
        </w:rPr>
        <w:t>-</w:t>
      </w:r>
      <w:r>
        <w:rPr>
          <w:rFonts w:eastAsia="Times New Roman" w:cs="Times New Roman"/>
          <w:szCs w:val="24"/>
        </w:rPr>
        <w:t xml:space="preserve">και αυτή είναι η δεύτερη παρατήρηση- μία τεχνητή ένταση. Γιατί είναι άλλο πράγμα η πολιτική αντιπαράθεση, η ανάδειξη των διαφορετικών </w:t>
      </w:r>
      <w:r>
        <w:rPr>
          <w:rFonts w:eastAsia="Times New Roman" w:cs="Times New Roman"/>
          <w:szCs w:val="24"/>
        </w:rPr>
        <w:t xml:space="preserve">πολιτικών, που είναι υγεία για τη δημοκρατία. </w:t>
      </w:r>
      <w:r>
        <w:rPr>
          <w:rFonts w:eastAsia="Times New Roman" w:cs="Times New Roman"/>
          <w:szCs w:val="24"/>
        </w:rPr>
        <w:t>Ι</w:t>
      </w:r>
      <w:r>
        <w:rPr>
          <w:rFonts w:eastAsia="Times New Roman" w:cs="Times New Roman"/>
          <w:szCs w:val="24"/>
        </w:rPr>
        <w:t>διαίτερα σε αυτήν την περίοδο</w:t>
      </w:r>
      <w:r>
        <w:rPr>
          <w:rFonts w:eastAsia="Times New Roman" w:cs="Times New Roman"/>
          <w:szCs w:val="24"/>
        </w:rPr>
        <w:t>,</w:t>
      </w:r>
      <w:r>
        <w:rPr>
          <w:rFonts w:eastAsia="Times New Roman" w:cs="Times New Roman"/>
          <w:szCs w:val="24"/>
        </w:rPr>
        <w:t xml:space="preserve"> μετά τα μνημόνια </w:t>
      </w:r>
      <w:r>
        <w:rPr>
          <w:rFonts w:eastAsia="Times New Roman" w:cs="Times New Roman"/>
          <w:szCs w:val="24"/>
        </w:rPr>
        <w:t>που</w:t>
      </w:r>
      <w:r>
        <w:rPr>
          <w:rFonts w:eastAsia="Times New Roman" w:cs="Times New Roman"/>
          <w:szCs w:val="24"/>
        </w:rPr>
        <w:t>,</w:t>
      </w:r>
      <w:r>
        <w:rPr>
          <w:rFonts w:eastAsia="Times New Roman" w:cs="Times New Roman"/>
          <w:szCs w:val="24"/>
        </w:rPr>
        <w:t xml:space="preserve"> αναδεικνύονται οι διαφορετικές πολιτικές και οι δύο βασικοί πόλοι έκφρασης αυτών των πολιτικών</w:t>
      </w:r>
      <w:r>
        <w:rPr>
          <w:rFonts w:eastAsia="Times New Roman" w:cs="Times New Roman"/>
          <w:szCs w:val="24"/>
        </w:rPr>
        <w:t xml:space="preserve"> αφενός</w:t>
      </w:r>
      <w:r>
        <w:rPr>
          <w:rFonts w:eastAsia="Times New Roman" w:cs="Times New Roman"/>
          <w:szCs w:val="24"/>
        </w:rPr>
        <w:t>, ο προοδευτικός αριστερός και οι πολιτικές</w:t>
      </w:r>
      <w:r>
        <w:rPr>
          <w:rFonts w:eastAsia="Times New Roman" w:cs="Times New Roman"/>
          <w:szCs w:val="24"/>
        </w:rPr>
        <w:t>,</w:t>
      </w:r>
      <w:r>
        <w:rPr>
          <w:rFonts w:eastAsia="Times New Roman" w:cs="Times New Roman"/>
          <w:szCs w:val="24"/>
        </w:rPr>
        <w:t xml:space="preserve"> που αυτήν τη στιγμή υλοποιεί η Κυβέρνηση δημιουργεί μια ευρύτερη προοδευτική συσπείρωση και αφετέρου</w:t>
      </w:r>
      <w:r>
        <w:rPr>
          <w:rFonts w:eastAsia="Times New Roman" w:cs="Times New Roman"/>
          <w:szCs w:val="24"/>
        </w:rPr>
        <w:t>,</w:t>
      </w:r>
      <w:r>
        <w:rPr>
          <w:rFonts w:eastAsia="Times New Roman" w:cs="Times New Roman"/>
          <w:szCs w:val="24"/>
        </w:rPr>
        <w:t xml:space="preserve"> ο νεοφιλελεύθερος και συντηρητικός</w:t>
      </w:r>
      <w:r>
        <w:rPr>
          <w:rFonts w:eastAsia="Times New Roman" w:cs="Times New Roman"/>
          <w:szCs w:val="24"/>
        </w:rPr>
        <w:t xml:space="preserve">, </w:t>
      </w:r>
      <w:r>
        <w:rPr>
          <w:rFonts w:eastAsia="Times New Roman" w:cs="Times New Roman"/>
          <w:szCs w:val="24"/>
        </w:rPr>
        <w:t>δυστυχώς</w:t>
      </w:r>
      <w:r>
        <w:rPr>
          <w:rFonts w:eastAsia="Times New Roman" w:cs="Times New Roman"/>
          <w:szCs w:val="24"/>
        </w:rPr>
        <w:t>,</w:t>
      </w:r>
      <w:r>
        <w:rPr>
          <w:rFonts w:eastAsia="Times New Roman" w:cs="Times New Roman"/>
          <w:szCs w:val="24"/>
        </w:rPr>
        <w:t xml:space="preserve"> και με ακροδεξιά στοιχεία, όπως φαίνεται και στον δημόσιο λόγο. </w:t>
      </w:r>
    </w:p>
    <w:p w14:paraId="20A4ECD3"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 xml:space="preserve">‘Άλλο όμως η </w:t>
      </w:r>
      <w:r>
        <w:rPr>
          <w:rFonts w:eastAsia="Times New Roman" w:cs="Times New Roman"/>
          <w:szCs w:val="24"/>
        </w:rPr>
        <w:t>τεχνητή ένταση</w:t>
      </w:r>
      <w:r>
        <w:rPr>
          <w:rFonts w:eastAsia="Times New Roman" w:cs="Times New Roman"/>
          <w:szCs w:val="24"/>
        </w:rPr>
        <w:t>,</w:t>
      </w:r>
      <w:r>
        <w:rPr>
          <w:rFonts w:eastAsia="Times New Roman" w:cs="Times New Roman"/>
          <w:szCs w:val="24"/>
        </w:rPr>
        <w:t xml:space="preserve"> η οποία </w:t>
      </w:r>
      <w:proofErr w:type="spellStart"/>
      <w:r>
        <w:rPr>
          <w:rFonts w:eastAsia="Times New Roman" w:cs="Times New Roman"/>
          <w:szCs w:val="24"/>
        </w:rPr>
        <w:t>καλλι</w:t>
      </w:r>
      <w:r>
        <w:rPr>
          <w:rFonts w:eastAsia="Times New Roman" w:cs="Times New Roman"/>
          <w:szCs w:val="24"/>
        </w:rPr>
        <w:t>εργείται</w:t>
      </w:r>
      <w:r>
        <w:rPr>
          <w:rFonts w:eastAsia="Times New Roman" w:cs="Times New Roman"/>
          <w:szCs w:val="24"/>
        </w:rPr>
        <w:t>όλο</w:t>
      </w:r>
      <w:proofErr w:type="spellEnd"/>
      <w:r>
        <w:rPr>
          <w:rFonts w:eastAsia="Times New Roman" w:cs="Times New Roman"/>
          <w:szCs w:val="24"/>
        </w:rPr>
        <w:t xml:space="preserve"> το προηγούμενο διάστημα με ισοπέδωσ</w:t>
      </w:r>
      <w:r>
        <w:rPr>
          <w:rFonts w:eastAsia="Times New Roman" w:cs="Times New Roman"/>
          <w:szCs w:val="24"/>
        </w:rPr>
        <w:t xml:space="preserve">η και </w:t>
      </w:r>
      <w:r>
        <w:rPr>
          <w:rFonts w:eastAsia="Times New Roman" w:cs="Times New Roman"/>
          <w:szCs w:val="24"/>
        </w:rPr>
        <w:t>καταστροφολογία. Αναφέρθηκε και ο Υπουργός Οικονομικών χαρακτηριστικά. Η αμφισβήτηση που υπήρχε για κάθε βήμα είτε εξόδου από το μνημόνιο είτε με τους όρους</w:t>
      </w:r>
      <w:r>
        <w:rPr>
          <w:rFonts w:eastAsia="Times New Roman" w:cs="Times New Roman"/>
          <w:szCs w:val="24"/>
        </w:rPr>
        <w:t>,</w:t>
      </w:r>
      <w:r>
        <w:rPr>
          <w:rFonts w:eastAsia="Times New Roman" w:cs="Times New Roman"/>
          <w:szCs w:val="24"/>
        </w:rPr>
        <w:t xml:space="preserve"> που θα γίνει η έξοδος</w:t>
      </w:r>
      <w:r>
        <w:rPr>
          <w:rFonts w:eastAsia="Times New Roman" w:cs="Times New Roman"/>
          <w:szCs w:val="24"/>
        </w:rPr>
        <w:t>,</w:t>
      </w:r>
      <w:r>
        <w:rPr>
          <w:rFonts w:eastAsia="Times New Roman" w:cs="Times New Roman"/>
          <w:szCs w:val="24"/>
        </w:rPr>
        <w:t xml:space="preserve"> όσον αφορούσε τη σύντα</w:t>
      </w:r>
      <w:r>
        <w:rPr>
          <w:rFonts w:eastAsia="Times New Roman" w:cs="Times New Roman"/>
          <w:szCs w:val="24"/>
        </w:rPr>
        <w:t xml:space="preserve">ξη, που τελικά κατοχυρώθηκε, όσο αφορούσε, φυσικά, </w:t>
      </w:r>
      <w:r>
        <w:rPr>
          <w:rFonts w:eastAsia="Times New Roman" w:cs="Times New Roman"/>
          <w:szCs w:val="24"/>
        </w:rPr>
        <w:lastRenderedPageBreak/>
        <w:t xml:space="preserve">και την επιτυχημένη σήμερα έξοδο στις αγορές, που </w:t>
      </w:r>
      <w:r>
        <w:rPr>
          <w:rFonts w:eastAsia="Times New Roman" w:cs="Times New Roman"/>
          <w:szCs w:val="24"/>
        </w:rPr>
        <w:t>τελικά</w:t>
      </w:r>
      <w:r>
        <w:rPr>
          <w:rFonts w:eastAsia="Times New Roman" w:cs="Times New Roman"/>
          <w:szCs w:val="24"/>
        </w:rPr>
        <w:t>,</w:t>
      </w:r>
      <w:r>
        <w:rPr>
          <w:rFonts w:eastAsia="Times New Roman" w:cs="Times New Roman"/>
          <w:szCs w:val="24"/>
        </w:rPr>
        <w:t xml:space="preserve"> είναι </w:t>
      </w:r>
      <w:r>
        <w:rPr>
          <w:rFonts w:eastAsia="Times New Roman" w:cs="Times New Roman"/>
          <w:szCs w:val="24"/>
        </w:rPr>
        <w:t xml:space="preserve">κάτι, </w:t>
      </w:r>
      <w:r>
        <w:rPr>
          <w:rFonts w:eastAsia="Times New Roman" w:cs="Times New Roman"/>
          <w:szCs w:val="24"/>
        </w:rPr>
        <w:t>που θα έπρεπε</w:t>
      </w:r>
      <w:r>
        <w:rPr>
          <w:rFonts w:eastAsia="Times New Roman" w:cs="Times New Roman"/>
          <w:szCs w:val="24"/>
        </w:rPr>
        <w:t>,</w:t>
      </w:r>
      <w:r>
        <w:rPr>
          <w:rFonts w:eastAsia="Times New Roman" w:cs="Times New Roman"/>
          <w:szCs w:val="24"/>
        </w:rPr>
        <w:t xml:space="preserve"> μάλλον</w:t>
      </w:r>
      <w:r>
        <w:rPr>
          <w:rFonts w:eastAsia="Times New Roman" w:cs="Times New Roman"/>
          <w:szCs w:val="24"/>
        </w:rPr>
        <w:t>,</w:t>
      </w:r>
      <w:r>
        <w:rPr>
          <w:rFonts w:eastAsia="Times New Roman" w:cs="Times New Roman"/>
          <w:szCs w:val="24"/>
        </w:rPr>
        <w:t xml:space="preserve"> να ενοποιηθούμε όλοι και να χαρούμε. </w:t>
      </w:r>
    </w:p>
    <w:p w14:paraId="20A4ECD4"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 xml:space="preserve">Όταν λέμε </w:t>
      </w:r>
      <w:r>
        <w:rPr>
          <w:rFonts w:eastAsia="Times New Roman" w:cs="Times New Roman"/>
          <w:szCs w:val="24"/>
        </w:rPr>
        <w:t>«</w:t>
      </w:r>
      <w:r>
        <w:rPr>
          <w:rFonts w:eastAsia="Times New Roman" w:cs="Times New Roman"/>
          <w:szCs w:val="24"/>
        </w:rPr>
        <w:t>ανακτούμε κυριαρχία</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εννοούμε ότι </w:t>
      </w:r>
      <w:r>
        <w:rPr>
          <w:rFonts w:eastAsia="Times New Roman" w:cs="Times New Roman"/>
          <w:szCs w:val="24"/>
        </w:rPr>
        <w:t>η κυριαρχία ανακτάται με πολ</w:t>
      </w:r>
      <w:r>
        <w:rPr>
          <w:rFonts w:eastAsia="Times New Roman" w:cs="Times New Roman"/>
          <w:szCs w:val="24"/>
        </w:rPr>
        <w:t>λούς τρόπους, βήμα-βήμα και σε όλα τα πεδία. Ένα κομμάτι της κυριαρχίας είναι και αυτό.</w:t>
      </w:r>
    </w:p>
    <w:p w14:paraId="20A4ECD5"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Ακούστηκαν όμως, και αυτή είναι η τρίτη παρατήρηση, κάποια πράγματα</w:t>
      </w:r>
      <w:r>
        <w:rPr>
          <w:rFonts w:eastAsia="Times New Roman" w:cs="Times New Roman"/>
          <w:szCs w:val="24"/>
        </w:rPr>
        <w:t>,</w:t>
      </w:r>
      <w:r>
        <w:rPr>
          <w:rFonts w:eastAsia="Times New Roman" w:cs="Times New Roman"/>
          <w:szCs w:val="24"/>
        </w:rPr>
        <w:t xml:space="preserve"> που τα θεωρώ και απαράδεκτα και </w:t>
      </w:r>
      <w:r>
        <w:rPr>
          <w:rFonts w:eastAsia="Times New Roman" w:cs="Times New Roman"/>
          <w:szCs w:val="24"/>
        </w:rPr>
        <w:t>αντι</w:t>
      </w:r>
      <w:r>
        <w:rPr>
          <w:rFonts w:eastAsia="Times New Roman" w:cs="Times New Roman"/>
          <w:szCs w:val="24"/>
        </w:rPr>
        <w:t xml:space="preserve">δημοκρατικά, </w:t>
      </w:r>
      <w:r>
        <w:rPr>
          <w:rFonts w:eastAsia="Times New Roman" w:cs="Times New Roman"/>
          <w:szCs w:val="24"/>
        </w:rPr>
        <w:t xml:space="preserve">και δεν έχει σχέση με </w:t>
      </w:r>
      <w:r>
        <w:rPr>
          <w:rFonts w:eastAsia="Times New Roman" w:cs="Times New Roman"/>
          <w:szCs w:val="24"/>
        </w:rPr>
        <w:t>τ</w:t>
      </w:r>
      <w:r>
        <w:rPr>
          <w:rFonts w:eastAsia="Times New Roman" w:cs="Times New Roman"/>
          <w:szCs w:val="24"/>
        </w:rPr>
        <w:t>α</w:t>
      </w:r>
      <w:r>
        <w:rPr>
          <w:rFonts w:eastAsia="Times New Roman" w:cs="Times New Roman"/>
          <w:szCs w:val="24"/>
        </w:rPr>
        <w:t xml:space="preserve"> εθνικ</w:t>
      </w:r>
      <w:r>
        <w:rPr>
          <w:rFonts w:eastAsia="Times New Roman" w:cs="Times New Roman"/>
          <w:szCs w:val="24"/>
        </w:rPr>
        <w:t>ά</w:t>
      </w:r>
      <w:r>
        <w:rPr>
          <w:rFonts w:eastAsia="Times New Roman" w:cs="Times New Roman"/>
          <w:szCs w:val="24"/>
        </w:rPr>
        <w:t xml:space="preserve"> θ</w:t>
      </w:r>
      <w:r>
        <w:rPr>
          <w:rFonts w:eastAsia="Times New Roman" w:cs="Times New Roman"/>
          <w:szCs w:val="24"/>
        </w:rPr>
        <w:t>έματα</w:t>
      </w:r>
      <w:r>
        <w:rPr>
          <w:rFonts w:eastAsia="Times New Roman" w:cs="Times New Roman"/>
          <w:szCs w:val="24"/>
        </w:rPr>
        <w:t>. Ακούστηκαν</w:t>
      </w:r>
      <w:r>
        <w:rPr>
          <w:rFonts w:eastAsia="Times New Roman" w:cs="Times New Roman"/>
          <w:szCs w:val="24"/>
        </w:rPr>
        <w:t xml:space="preserve"> φράσεις, όπως «οι προσλήψεις Μακεδονίας», «ο κατώτατος μισθός Μακεδονίας». Μα, είναι δυνατόν; </w:t>
      </w:r>
    </w:p>
    <w:p w14:paraId="20A4ECD6"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 xml:space="preserve">Έγινε ολόκληρη συζήτηση εδώ για τη Συμφωνία των Πρεσπών. Ακούστηκαν όλες οι απόψεις. Υπήρχε μία εθνική θέση από το 2008. Πάνω σε αυτήν τη θέση </w:t>
      </w:r>
      <w:proofErr w:type="spellStart"/>
      <w:r>
        <w:rPr>
          <w:rFonts w:eastAsia="Times New Roman" w:cs="Times New Roman"/>
          <w:szCs w:val="24"/>
        </w:rPr>
        <w:t>οικοδομήθηκε</w:t>
      </w:r>
      <w:proofErr w:type="spellEnd"/>
      <w:r>
        <w:rPr>
          <w:rFonts w:eastAsia="Times New Roman" w:cs="Times New Roman"/>
          <w:szCs w:val="24"/>
        </w:rPr>
        <w:t xml:space="preserve"> η δι</w:t>
      </w:r>
      <w:r>
        <w:rPr>
          <w:rFonts w:eastAsia="Times New Roman" w:cs="Times New Roman"/>
          <w:szCs w:val="24"/>
        </w:rPr>
        <w:t>απραγμάτευση</w:t>
      </w:r>
      <w:r>
        <w:rPr>
          <w:rFonts w:eastAsia="Times New Roman" w:cs="Times New Roman"/>
          <w:szCs w:val="24"/>
        </w:rPr>
        <w:t>,</w:t>
      </w:r>
      <w:r>
        <w:rPr>
          <w:rFonts w:eastAsia="Times New Roman" w:cs="Times New Roman"/>
          <w:szCs w:val="24"/>
        </w:rPr>
        <w:t xml:space="preserve"> που κατέληξε στη Συμφωνία των Πρεσπών και </w:t>
      </w:r>
      <w:r>
        <w:rPr>
          <w:rFonts w:eastAsia="Times New Roman" w:cs="Times New Roman"/>
          <w:szCs w:val="24"/>
        </w:rPr>
        <w:t>έλαβε</w:t>
      </w:r>
      <w:r>
        <w:rPr>
          <w:rFonts w:eastAsia="Times New Roman" w:cs="Times New Roman"/>
          <w:szCs w:val="24"/>
        </w:rPr>
        <w:t xml:space="preserve"> μία ξεκάθαρη πλειοψηφία</w:t>
      </w:r>
      <w:r>
        <w:rPr>
          <w:rFonts w:eastAsia="Times New Roman" w:cs="Times New Roman"/>
          <w:szCs w:val="24"/>
        </w:rPr>
        <w:t>,</w:t>
      </w:r>
      <w:r>
        <w:rPr>
          <w:rFonts w:eastAsia="Times New Roman" w:cs="Times New Roman"/>
          <w:szCs w:val="24"/>
        </w:rPr>
        <w:t xml:space="preserve"> μόλις πριν λίγες ημέρες σε αυτήν τη Βουλή, μία </w:t>
      </w:r>
      <w:r>
        <w:rPr>
          <w:rFonts w:eastAsia="Times New Roman" w:cs="Times New Roman"/>
          <w:szCs w:val="24"/>
        </w:rPr>
        <w:t>σ</w:t>
      </w:r>
      <w:r>
        <w:rPr>
          <w:rFonts w:eastAsia="Times New Roman" w:cs="Times New Roman"/>
          <w:szCs w:val="24"/>
        </w:rPr>
        <w:t xml:space="preserve">υμφωνία επωφελή για τη χώρα </w:t>
      </w:r>
      <w:r>
        <w:rPr>
          <w:rFonts w:eastAsia="Times New Roman" w:cs="Times New Roman"/>
          <w:szCs w:val="24"/>
        </w:rPr>
        <w:t xml:space="preserve">μας, </w:t>
      </w:r>
      <w:r>
        <w:rPr>
          <w:rFonts w:eastAsia="Times New Roman" w:cs="Times New Roman"/>
          <w:szCs w:val="24"/>
        </w:rPr>
        <w:t>για τα Βαλκάνια και για την Ευρώπη συνολικά.</w:t>
      </w:r>
    </w:p>
    <w:p w14:paraId="20A4ECD7"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lastRenderedPageBreak/>
        <w:t>Θα έλεγα, λοιπόν, ότι, όπως ήταν απαράδεκτο</w:t>
      </w:r>
      <w:r>
        <w:rPr>
          <w:rFonts w:eastAsia="Times New Roman" w:cs="Times New Roman"/>
          <w:szCs w:val="24"/>
        </w:rPr>
        <w:t xml:space="preserve"> που είχε </w:t>
      </w:r>
      <w:r>
        <w:rPr>
          <w:rFonts w:eastAsia="Times New Roman" w:cs="Times New Roman"/>
          <w:szCs w:val="24"/>
        </w:rPr>
        <w:t>λεχθ</w:t>
      </w:r>
      <w:r>
        <w:rPr>
          <w:rFonts w:eastAsia="Times New Roman" w:cs="Times New Roman"/>
          <w:szCs w:val="24"/>
        </w:rPr>
        <w:t>εί και από τον Αρχηγό της Αξιωματικής Αντιπολίτευσης</w:t>
      </w:r>
      <w:r>
        <w:rPr>
          <w:rFonts w:eastAsia="Times New Roman" w:cs="Times New Roman"/>
          <w:szCs w:val="24"/>
        </w:rPr>
        <w:t>,</w:t>
      </w:r>
      <w:r>
        <w:rPr>
          <w:rFonts w:eastAsia="Times New Roman" w:cs="Times New Roman"/>
          <w:szCs w:val="24"/>
        </w:rPr>
        <w:t xml:space="preserve"> ότι υπήρξε συναλλαγή για τις συντάξεις, εξίσου απαράδεκτο είναι να συνδέουμε ένα θέμα εθνικό,</w:t>
      </w:r>
      <w:r>
        <w:rPr>
          <w:rFonts w:eastAsia="Times New Roman" w:cs="Times New Roman"/>
          <w:szCs w:val="24"/>
        </w:rPr>
        <w:t xml:space="preserve"> για μια συμφωνία, που </w:t>
      </w:r>
      <w:proofErr w:type="spellStart"/>
      <w:r>
        <w:rPr>
          <w:rFonts w:eastAsia="Times New Roman" w:cs="Times New Roman"/>
          <w:szCs w:val="24"/>
        </w:rPr>
        <w:t>πλέον</w:t>
      </w:r>
      <w:r>
        <w:rPr>
          <w:rFonts w:eastAsia="Times New Roman" w:cs="Times New Roman"/>
          <w:szCs w:val="24"/>
        </w:rPr>
        <w:t>έχει</w:t>
      </w:r>
      <w:proofErr w:type="spellEnd"/>
      <w:r>
        <w:rPr>
          <w:rFonts w:eastAsia="Times New Roman" w:cs="Times New Roman"/>
          <w:szCs w:val="24"/>
        </w:rPr>
        <w:t xml:space="preserve"> κυρωθεί από τη Βουλή των Ελλήνων, με το ζήτημα είτε των προσλή</w:t>
      </w:r>
      <w:r>
        <w:rPr>
          <w:rFonts w:eastAsia="Times New Roman" w:cs="Times New Roman"/>
          <w:szCs w:val="24"/>
        </w:rPr>
        <w:t>ψεων είτε του κατώτατου μισθού</w:t>
      </w:r>
      <w:r>
        <w:rPr>
          <w:rFonts w:eastAsia="Times New Roman" w:cs="Times New Roman"/>
          <w:szCs w:val="24"/>
        </w:rPr>
        <w:t xml:space="preserve">. Θέματα που εκφράζουν την </w:t>
      </w:r>
      <w:r>
        <w:rPr>
          <w:rFonts w:eastAsia="Times New Roman" w:cs="Times New Roman"/>
          <w:szCs w:val="24"/>
        </w:rPr>
        <w:t>διαφορετική πολιτική</w:t>
      </w:r>
      <w:r>
        <w:rPr>
          <w:rFonts w:eastAsia="Times New Roman" w:cs="Times New Roman"/>
          <w:szCs w:val="24"/>
        </w:rPr>
        <w:t xml:space="preserve"> αυτής της Κυβέρνησης</w:t>
      </w:r>
      <w:r>
        <w:rPr>
          <w:rFonts w:eastAsia="Times New Roman" w:cs="Times New Roman"/>
          <w:szCs w:val="24"/>
        </w:rPr>
        <w:t xml:space="preserve">. </w:t>
      </w:r>
    </w:p>
    <w:p w14:paraId="20A4ECD8"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 xml:space="preserve">Και, επειδή θεωρούνται αυτονόητα και δεδομένα όλα, θα πω </w:t>
      </w:r>
      <w:r>
        <w:rPr>
          <w:rFonts w:eastAsia="Times New Roman" w:cs="Times New Roman"/>
          <w:szCs w:val="24"/>
        </w:rPr>
        <w:t xml:space="preserve">ότι </w:t>
      </w:r>
      <w:r>
        <w:rPr>
          <w:rFonts w:eastAsia="Times New Roman" w:cs="Times New Roman"/>
          <w:szCs w:val="24"/>
        </w:rPr>
        <w:t>για τις προσλήψεις δεν είναι έτσι.</w:t>
      </w:r>
      <w:r w:rsidDel="00692102">
        <w:rPr>
          <w:rFonts w:eastAsia="Times New Roman" w:cs="Times New Roman"/>
          <w:szCs w:val="24"/>
        </w:rPr>
        <w:t xml:space="preserve"> </w:t>
      </w:r>
      <w:r>
        <w:rPr>
          <w:rFonts w:eastAsia="Times New Roman" w:cs="Times New Roman"/>
          <w:szCs w:val="24"/>
        </w:rPr>
        <w:t>Γιατί το ίδιο το κόμμα της Αξιωματικής Αντιπολίτευσης</w:t>
      </w:r>
      <w:r>
        <w:rPr>
          <w:rFonts w:eastAsia="Times New Roman" w:cs="Times New Roman"/>
          <w:szCs w:val="24"/>
        </w:rPr>
        <w:t>,</w:t>
      </w:r>
      <w:r>
        <w:rPr>
          <w:rFonts w:eastAsia="Times New Roman" w:cs="Times New Roman"/>
          <w:szCs w:val="24"/>
        </w:rPr>
        <w:t xml:space="preserve"> διά του Αρχηγού του</w:t>
      </w:r>
      <w:r>
        <w:rPr>
          <w:rFonts w:eastAsia="Times New Roman" w:cs="Times New Roman"/>
          <w:szCs w:val="24"/>
        </w:rPr>
        <w:t>,</w:t>
      </w:r>
      <w:r>
        <w:rPr>
          <w:rFonts w:eastAsia="Times New Roman" w:cs="Times New Roman"/>
          <w:szCs w:val="24"/>
        </w:rPr>
        <w:t xml:space="preserve"> στη Διεθνή Έκθεση Θεσσαλονίκης </w:t>
      </w:r>
      <w:r>
        <w:rPr>
          <w:rFonts w:eastAsia="Times New Roman" w:cs="Times New Roman"/>
          <w:szCs w:val="24"/>
        </w:rPr>
        <w:t xml:space="preserve">δήλωνε </w:t>
      </w:r>
      <w:r>
        <w:rPr>
          <w:rFonts w:eastAsia="Times New Roman" w:cs="Times New Roman"/>
          <w:szCs w:val="24"/>
        </w:rPr>
        <w:t xml:space="preserve">ότι ένα από τα </w:t>
      </w:r>
      <w:r>
        <w:rPr>
          <w:rFonts w:eastAsia="Times New Roman" w:cs="Times New Roman"/>
          <w:szCs w:val="24"/>
        </w:rPr>
        <w:t>βασικά</w:t>
      </w:r>
      <w:r>
        <w:rPr>
          <w:rFonts w:eastAsia="Times New Roman" w:cs="Times New Roman"/>
          <w:szCs w:val="24"/>
        </w:rPr>
        <w:t xml:space="preserve"> </w:t>
      </w:r>
      <w:r>
        <w:rPr>
          <w:rFonts w:eastAsia="Times New Roman" w:cs="Times New Roman"/>
          <w:szCs w:val="24"/>
        </w:rPr>
        <w:t>θέ</w:t>
      </w:r>
      <w:r>
        <w:rPr>
          <w:rFonts w:eastAsia="Times New Roman" w:cs="Times New Roman"/>
          <w:szCs w:val="24"/>
        </w:rPr>
        <w:t>ματα</w:t>
      </w:r>
      <w:r>
        <w:rPr>
          <w:rFonts w:eastAsia="Times New Roman" w:cs="Times New Roman"/>
          <w:szCs w:val="24"/>
        </w:rPr>
        <w:t>,</w:t>
      </w:r>
      <w:r>
        <w:rPr>
          <w:rFonts w:eastAsia="Times New Roman" w:cs="Times New Roman"/>
          <w:szCs w:val="24"/>
        </w:rPr>
        <w:t xml:space="preserve"> που εκείνοι εξαγγέλλουν και πιστεύουν</w:t>
      </w:r>
      <w:r>
        <w:rPr>
          <w:rFonts w:eastAsia="Times New Roman" w:cs="Times New Roman"/>
          <w:szCs w:val="24"/>
        </w:rPr>
        <w:t>,</w:t>
      </w:r>
      <w:r>
        <w:rPr>
          <w:rFonts w:eastAsia="Times New Roman" w:cs="Times New Roman"/>
          <w:szCs w:val="24"/>
        </w:rPr>
        <w:t xml:space="preserve"> είναι η επιστροφή στους πιο σκληρούς </w:t>
      </w:r>
      <w:proofErr w:type="spellStart"/>
      <w:r>
        <w:rPr>
          <w:rFonts w:eastAsia="Times New Roman" w:cs="Times New Roman"/>
          <w:szCs w:val="24"/>
        </w:rPr>
        <w:t>μνημονιακούς</w:t>
      </w:r>
      <w:proofErr w:type="spellEnd"/>
      <w:r>
        <w:rPr>
          <w:rFonts w:eastAsia="Times New Roman" w:cs="Times New Roman"/>
          <w:szCs w:val="24"/>
        </w:rPr>
        <w:t xml:space="preserve"> κανόνες </w:t>
      </w:r>
      <w:r>
        <w:rPr>
          <w:rFonts w:eastAsia="Times New Roman" w:cs="Times New Roman"/>
          <w:szCs w:val="24"/>
        </w:rPr>
        <w:t>τού</w:t>
      </w:r>
      <w:r>
        <w:rPr>
          <w:rFonts w:eastAsia="Times New Roman" w:cs="Times New Roman"/>
          <w:szCs w:val="24"/>
        </w:rPr>
        <w:t xml:space="preserve"> ένα προς πέντε. Άρα, </w:t>
      </w:r>
      <w:r>
        <w:rPr>
          <w:rFonts w:eastAsia="Times New Roman" w:cs="Times New Roman"/>
          <w:szCs w:val="24"/>
        </w:rPr>
        <w:t xml:space="preserve">αφενός, </w:t>
      </w:r>
      <w:r>
        <w:rPr>
          <w:rFonts w:eastAsia="Times New Roman" w:cs="Times New Roman"/>
          <w:szCs w:val="24"/>
        </w:rPr>
        <w:t>πώς είναι δεδομένες</w:t>
      </w:r>
      <w:r>
        <w:rPr>
          <w:rFonts w:eastAsia="Times New Roman" w:cs="Times New Roman"/>
          <w:szCs w:val="24"/>
        </w:rPr>
        <w:t xml:space="preserve"> αυτές </w:t>
      </w:r>
      <w:r>
        <w:rPr>
          <w:rFonts w:eastAsia="Times New Roman" w:cs="Times New Roman"/>
          <w:szCs w:val="24"/>
        </w:rPr>
        <w:t>οι πολιτικ</w:t>
      </w:r>
      <w:r>
        <w:rPr>
          <w:rFonts w:eastAsia="Times New Roman" w:cs="Times New Roman"/>
          <w:szCs w:val="24"/>
        </w:rPr>
        <w:t xml:space="preserve">ές </w:t>
      </w:r>
      <w:r>
        <w:rPr>
          <w:rFonts w:eastAsia="Times New Roman" w:cs="Times New Roman"/>
          <w:szCs w:val="24"/>
        </w:rPr>
        <w:t xml:space="preserve">και αφετέρου, </w:t>
      </w:r>
      <w:r>
        <w:rPr>
          <w:rFonts w:eastAsia="Times New Roman" w:cs="Times New Roman"/>
          <w:szCs w:val="24"/>
        </w:rPr>
        <w:t xml:space="preserve">οι </w:t>
      </w:r>
      <w:r>
        <w:rPr>
          <w:rFonts w:eastAsia="Times New Roman" w:cs="Times New Roman"/>
          <w:szCs w:val="24"/>
        </w:rPr>
        <w:t xml:space="preserve">απαράδεκτες δηλώσεις </w:t>
      </w:r>
      <w:r>
        <w:rPr>
          <w:rFonts w:eastAsia="Times New Roman" w:cs="Times New Roman"/>
          <w:szCs w:val="24"/>
        </w:rPr>
        <w:t xml:space="preserve">περί συναλλαγών; Εδώ </w:t>
      </w:r>
      <w:r>
        <w:rPr>
          <w:rFonts w:eastAsia="Times New Roman" w:cs="Times New Roman"/>
          <w:szCs w:val="24"/>
        </w:rPr>
        <w:t xml:space="preserve">πρόκειται </w:t>
      </w:r>
      <w:r>
        <w:rPr>
          <w:rFonts w:eastAsia="Times New Roman" w:cs="Times New Roman"/>
          <w:szCs w:val="24"/>
        </w:rPr>
        <w:t>για μια ξεκάθαρη πολιτική</w:t>
      </w:r>
      <w:r>
        <w:rPr>
          <w:rFonts w:eastAsia="Times New Roman" w:cs="Times New Roman"/>
          <w:szCs w:val="24"/>
        </w:rPr>
        <w:t>,</w:t>
      </w:r>
      <w:r>
        <w:rPr>
          <w:rFonts w:eastAsia="Times New Roman" w:cs="Times New Roman"/>
          <w:szCs w:val="24"/>
        </w:rPr>
        <w:t xml:space="preserve"> που έχει και θεσμικά στοιχεία και </w:t>
      </w:r>
      <w:proofErr w:type="spellStart"/>
      <w:r>
        <w:rPr>
          <w:rFonts w:eastAsia="Times New Roman" w:cs="Times New Roman"/>
          <w:szCs w:val="24"/>
        </w:rPr>
        <w:t>γι’αυτό</w:t>
      </w:r>
      <w:proofErr w:type="spellEnd"/>
      <w:r>
        <w:rPr>
          <w:rFonts w:eastAsia="Times New Roman" w:cs="Times New Roman"/>
          <w:szCs w:val="24"/>
        </w:rPr>
        <w:t xml:space="preserve"> </w:t>
      </w:r>
      <w:r>
        <w:rPr>
          <w:rFonts w:eastAsia="Times New Roman" w:cs="Times New Roman"/>
          <w:szCs w:val="24"/>
        </w:rPr>
        <w:t>επιδιώκουμε τις ευρύτερες συναινέσεις, αλλά έχει και καθαρό ιδεολογικό και πολιτικό πρόσημο.</w:t>
      </w:r>
    </w:p>
    <w:p w14:paraId="20A4ECD9"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lastRenderedPageBreak/>
        <w:t xml:space="preserve">Όσον αφορά το μεγάλο ερώτημα, γιατί </w:t>
      </w:r>
      <w:r>
        <w:rPr>
          <w:rFonts w:eastAsia="Times New Roman" w:cs="Times New Roman"/>
          <w:szCs w:val="24"/>
        </w:rPr>
        <w:t>καταθ</w:t>
      </w:r>
      <w:r>
        <w:rPr>
          <w:rFonts w:eastAsia="Times New Roman" w:cs="Times New Roman"/>
          <w:szCs w:val="24"/>
        </w:rPr>
        <w:t>έ</w:t>
      </w:r>
      <w:r>
        <w:rPr>
          <w:rFonts w:eastAsia="Times New Roman" w:cs="Times New Roman"/>
          <w:szCs w:val="24"/>
        </w:rPr>
        <w:t>τ</w:t>
      </w:r>
      <w:r>
        <w:rPr>
          <w:rFonts w:eastAsia="Times New Roman" w:cs="Times New Roman"/>
          <w:szCs w:val="24"/>
        </w:rPr>
        <w:t xml:space="preserve">ουμε τώρα αυτό το σχέδιο νόμου: Αυτό </w:t>
      </w:r>
      <w:r>
        <w:rPr>
          <w:rFonts w:eastAsia="Times New Roman" w:cs="Times New Roman"/>
          <w:szCs w:val="24"/>
        </w:rPr>
        <w:t xml:space="preserve">συμβαίνει </w:t>
      </w:r>
      <w:r>
        <w:rPr>
          <w:rFonts w:eastAsia="Times New Roman" w:cs="Times New Roman"/>
          <w:szCs w:val="24"/>
        </w:rPr>
        <w:t>γιατί τώρα η χώρα μας βγήκε από τα μνημόνια, τους προηγούμενους μήνες</w:t>
      </w:r>
      <w:r>
        <w:rPr>
          <w:rFonts w:eastAsia="Times New Roman" w:cs="Times New Roman"/>
          <w:szCs w:val="24"/>
        </w:rPr>
        <w:t>. Γ</w:t>
      </w:r>
      <w:r>
        <w:rPr>
          <w:rFonts w:eastAsia="Times New Roman" w:cs="Times New Roman"/>
          <w:szCs w:val="24"/>
        </w:rPr>
        <w:t>ιατί τώρα ισχύει ο κανόνας ένα προς ένα</w:t>
      </w:r>
      <w:r>
        <w:rPr>
          <w:rFonts w:eastAsia="Times New Roman" w:cs="Times New Roman"/>
          <w:szCs w:val="24"/>
        </w:rPr>
        <w:t>,</w:t>
      </w:r>
      <w:r>
        <w:rPr>
          <w:rFonts w:eastAsia="Times New Roman" w:cs="Times New Roman"/>
          <w:szCs w:val="24"/>
        </w:rPr>
        <w:t xml:space="preserve"> των προσλήψεων, </w:t>
      </w:r>
      <w:r>
        <w:rPr>
          <w:rFonts w:eastAsia="Times New Roman" w:cs="Times New Roman"/>
          <w:szCs w:val="24"/>
        </w:rPr>
        <w:t>ξεκινώντας από το 2019</w:t>
      </w:r>
      <w:r>
        <w:rPr>
          <w:rFonts w:eastAsia="Times New Roman" w:cs="Times New Roman"/>
          <w:szCs w:val="24"/>
        </w:rPr>
        <w:t>,</w:t>
      </w:r>
      <w:r>
        <w:rPr>
          <w:rFonts w:eastAsia="Times New Roman" w:cs="Times New Roman"/>
          <w:szCs w:val="24"/>
        </w:rPr>
        <w:t xml:space="preserve"> </w:t>
      </w:r>
      <w:r>
        <w:rPr>
          <w:rFonts w:eastAsia="Times New Roman" w:cs="Times New Roman"/>
          <w:szCs w:val="24"/>
        </w:rPr>
        <w:t>ό</w:t>
      </w:r>
      <w:r>
        <w:rPr>
          <w:rFonts w:eastAsia="Times New Roman" w:cs="Times New Roman"/>
          <w:szCs w:val="24"/>
        </w:rPr>
        <w:t>που βάσει το</w:t>
      </w:r>
      <w:r>
        <w:rPr>
          <w:rFonts w:eastAsia="Times New Roman" w:cs="Times New Roman"/>
          <w:szCs w:val="24"/>
        </w:rPr>
        <w:t>υ κανόνα ένα προς ένα των αποχωρήσεων</w:t>
      </w:r>
      <w:r>
        <w:rPr>
          <w:rFonts w:eastAsia="Times New Roman" w:cs="Times New Roman"/>
          <w:szCs w:val="24"/>
        </w:rPr>
        <w:t>,</w:t>
      </w:r>
      <w:r>
        <w:rPr>
          <w:rFonts w:eastAsia="Times New Roman" w:cs="Times New Roman"/>
          <w:szCs w:val="24"/>
        </w:rPr>
        <w:t xml:space="preserve"> που έχουν γίνει μέχρι τέλη Δεκεμβρίου</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ανέρχονται σε</w:t>
      </w:r>
      <w:r>
        <w:rPr>
          <w:rFonts w:eastAsia="Times New Roman" w:cs="Times New Roman"/>
          <w:szCs w:val="24"/>
        </w:rPr>
        <w:t xml:space="preserve"> εννέα χιλιάδες σαράντα</w:t>
      </w:r>
      <w:r>
        <w:rPr>
          <w:rFonts w:eastAsia="Times New Roman" w:cs="Times New Roman"/>
          <w:szCs w:val="24"/>
        </w:rPr>
        <w:t xml:space="preserve"> προσλήψεις</w:t>
      </w:r>
      <w:r>
        <w:rPr>
          <w:rFonts w:eastAsia="Times New Roman" w:cs="Times New Roman"/>
          <w:szCs w:val="24"/>
        </w:rPr>
        <w:t>.</w:t>
      </w:r>
      <w:r>
        <w:rPr>
          <w:rFonts w:eastAsia="Times New Roman" w:cs="Times New Roman"/>
          <w:szCs w:val="24"/>
        </w:rPr>
        <w:t xml:space="preserve"> Γιατί τώρα χρειάζεται  </w:t>
      </w:r>
      <w:r>
        <w:rPr>
          <w:rFonts w:eastAsia="Times New Roman" w:cs="Times New Roman"/>
          <w:szCs w:val="24"/>
        </w:rPr>
        <w:t xml:space="preserve">να στηρίξουμε το ΑΣΕΠ </w:t>
      </w:r>
      <w:r>
        <w:rPr>
          <w:rFonts w:eastAsia="Times New Roman" w:cs="Times New Roman"/>
          <w:szCs w:val="24"/>
        </w:rPr>
        <w:t>,</w:t>
      </w:r>
      <w:r>
        <w:rPr>
          <w:rFonts w:eastAsia="Times New Roman" w:cs="Times New Roman"/>
          <w:szCs w:val="24"/>
        </w:rPr>
        <w:t>το οποίο έχει επιφορτιστεί με πολύ μεγάλο όγκο δουλειάς και πολλές αρμοδιότητες</w:t>
      </w:r>
      <w:r>
        <w:rPr>
          <w:rFonts w:eastAsia="Times New Roman" w:cs="Times New Roman"/>
          <w:szCs w:val="24"/>
        </w:rPr>
        <w:t>,</w:t>
      </w:r>
      <w:r>
        <w:rPr>
          <w:rFonts w:eastAsia="Times New Roman" w:cs="Times New Roman"/>
          <w:szCs w:val="24"/>
        </w:rPr>
        <w:t xml:space="preserve"> γι</w:t>
      </w:r>
      <w:r>
        <w:rPr>
          <w:rFonts w:eastAsia="Times New Roman" w:cs="Times New Roman"/>
          <w:szCs w:val="24"/>
        </w:rPr>
        <w:t>α να μπορέσουν όλα να γίνουν σωστά</w:t>
      </w:r>
      <w:r>
        <w:rPr>
          <w:rFonts w:eastAsia="Times New Roman" w:cs="Times New Roman"/>
          <w:szCs w:val="24"/>
        </w:rPr>
        <w:t>, σύμφωνα</w:t>
      </w:r>
      <w:r>
        <w:rPr>
          <w:rFonts w:eastAsia="Times New Roman" w:cs="Times New Roman"/>
          <w:szCs w:val="24"/>
        </w:rPr>
        <w:t xml:space="preserve"> με τον νόμο, με αξιοκρατία, με διαφάνεια. </w:t>
      </w:r>
    </w:p>
    <w:p w14:paraId="20A4ECDA"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Από την άλλη, επειδή ακριβώς δεν έχουμε καμ</w:t>
      </w:r>
      <w:r>
        <w:rPr>
          <w:rFonts w:eastAsia="Times New Roman" w:cs="Times New Roman"/>
          <w:szCs w:val="24"/>
        </w:rPr>
        <w:t>μ</w:t>
      </w:r>
      <w:r>
        <w:rPr>
          <w:rFonts w:eastAsia="Times New Roman" w:cs="Times New Roman"/>
          <w:szCs w:val="24"/>
        </w:rPr>
        <w:t>ία σκοπιμότητα -και κάνουμε μια θεσμική αλλαγή</w:t>
      </w:r>
      <w:r>
        <w:rPr>
          <w:rFonts w:eastAsia="Times New Roman" w:cs="Times New Roman"/>
          <w:szCs w:val="24"/>
        </w:rPr>
        <w:t>,</w:t>
      </w:r>
      <w:r>
        <w:rPr>
          <w:rFonts w:eastAsia="Times New Roman" w:cs="Times New Roman"/>
          <w:szCs w:val="24"/>
        </w:rPr>
        <w:t xml:space="preserve"> π</w:t>
      </w:r>
      <w:r>
        <w:rPr>
          <w:rFonts w:eastAsia="Times New Roman" w:cs="Times New Roman"/>
          <w:szCs w:val="24"/>
        </w:rPr>
        <w:t>ρος</w:t>
      </w:r>
      <w:r>
        <w:rPr>
          <w:rFonts w:eastAsia="Times New Roman" w:cs="Times New Roman"/>
          <w:szCs w:val="24"/>
        </w:rPr>
        <w:t xml:space="preserve"> όφελος της χώρας- από την πρώτη στιγμή και χωρίς να διστάσουμε καθόλου</w:t>
      </w:r>
      <w:r>
        <w:rPr>
          <w:rFonts w:eastAsia="Times New Roman" w:cs="Times New Roman"/>
          <w:szCs w:val="24"/>
        </w:rPr>
        <w:t>,</w:t>
      </w:r>
      <w:r>
        <w:rPr>
          <w:rFonts w:eastAsia="Times New Roman" w:cs="Times New Roman"/>
          <w:szCs w:val="24"/>
        </w:rPr>
        <w:t xml:space="preserve"> αποδεχθήκαμε τις δύο προτάσεις του </w:t>
      </w:r>
      <w:r>
        <w:rPr>
          <w:rFonts w:eastAsia="Times New Roman" w:cs="Times New Roman"/>
          <w:szCs w:val="24"/>
        </w:rPr>
        <w:t>ε</w:t>
      </w:r>
      <w:r>
        <w:rPr>
          <w:rFonts w:eastAsia="Times New Roman" w:cs="Times New Roman"/>
          <w:szCs w:val="24"/>
        </w:rPr>
        <w:t xml:space="preserve">ισηγητή της Νέας Δημοκρατίας όσον αφορά τις μελλοντικές προσλήψεις, δηλαδή τις προσλήψεις του 2020, γιατί </w:t>
      </w:r>
      <w:proofErr w:type="spellStart"/>
      <w:r>
        <w:rPr>
          <w:rFonts w:eastAsia="Times New Roman" w:cs="Times New Roman"/>
          <w:szCs w:val="24"/>
        </w:rPr>
        <w:t>ις</w:t>
      </w:r>
      <w:proofErr w:type="spellEnd"/>
      <w:r>
        <w:rPr>
          <w:rFonts w:eastAsia="Times New Roman" w:cs="Times New Roman"/>
          <w:szCs w:val="24"/>
        </w:rPr>
        <w:t xml:space="preserve"> προσλήψεις του</w:t>
      </w:r>
      <w:r>
        <w:rPr>
          <w:rFonts w:eastAsia="Times New Roman" w:cs="Times New Roman"/>
          <w:szCs w:val="24"/>
        </w:rPr>
        <w:t xml:space="preserve"> 2019 η Κυβέρνηση προχωράει με βάση την εντολή</w:t>
      </w:r>
      <w:r>
        <w:rPr>
          <w:rFonts w:eastAsia="Times New Roman" w:cs="Times New Roman"/>
          <w:szCs w:val="24"/>
        </w:rPr>
        <w:t>,</w:t>
      </w:r>
      <w:r>
        <w:rPr>
          <w:rFonts w:eastAsia="Times New Roman" w:cs="Times New Roman"/>
          <w:szCs w:val="24"/>
        </w:rPr>
        <w:t xml:space="preserve"> που έχει</w:t>
      </w:r>
      <w:r>
        <w:rPr>
          <w:rFonts w:eastAsia="Times New Roman" w:cs="Times New Roman"/>
          <w:szCs w:val="24"/>
        </w:rPr>
        <w:t>,</w:t>
      </w:r>
      <w:r>
        <w:rPr>
          <w:rFonts w:eastAsia="Times New Roman" w:cs="Times New Roman"/>
          <w:szCs w:val="24"/>
        </w:rPr>
        <w:t xml:space="preserve"> και την ψήφο </w:t>
      </w:r>
      <w:r>
        <w:rPr>
          <w:rFonts w:eastAsia="Times New Roman" w:cs="Times New Roman"/>
          <w:szCs w:val="24"/>
        </w:rPr>
        <w:lastRenderedPageBreak/>
        <w:t>εμπιστοσύνης και</w:t>
      </w:r>
      <w:r>
        <w:rPr>
          <w:rFonts w:eastAsia="Times New Roman" w:cs="Times New Roman"/>
          <w:szCs w:val="24"/>
        </w:rPr>
        <w:t xml:space="preserve"> υλοποιεί</w:t>
      </w:r>
      <w:r>
        <w:rPr>
          <w:rFonts w:eastAsia="Times New Roman" w:cs="Times New Roman"/>
          <w:szCs w:val="24"/>
        </w:rPr>
        <w:t xml:space="preserve"> το πρόγραμμά της. Και εκεί ήμασταν σαφείς. </w:t>
      </w:r>
    </w:p>
    <w:p w14:paraId="20A4ECDB"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Αυτό νομίζω ότι είναι η καλύτερη απόδειξη ότι ε</w:t>
      </w:r>
      <w:r>
        <w:rPr>
          <w:rFonts w:eastAsia="Times New Roman" w:cs="Times New Roman"/>
          <w:szCs w:val="24"/>
        </w:rPr>
        <w:t xml:space="preserve">ν προκειμένω, </w:t>
      </w:r>
      <w:r>
        <w:rPr>
          <w:rFonts w:eastAsia="Times New Roman" w:cs="Times New Roman"/>
          <w:szCs w:val="24"/>
        </w:rPr>
        <w:t xml:space="preserve"> δεν νομοθετούμε επειδή θέλουμε τους </w:t>
      </w:r>
      <w:r>
        <w:rPr>
          <w:rFonts w:eastAsia="Times New Roman" w:cs="Times New Roman"/>
          <w:szCs w:val="24"/>
        </w:rPr>
        <w:t>«</w:t>
      </w:r>
      <w:r>
        <w:rPr>
          <w:rFonts w:eastAsia="Times New Roman" w:cs="Times New Roman"/>
          <w:szCs w:val="24"/>
        </w:rPr>
        <w:t>ημετέρους</w:t>
      </w:r>
      <w:r>
        <w:rPr>
          <w:rFonts w:eastAsia="Times New Roman" w:cs="Times New Roman"/>
          <w:szCs w:val="24"/>
        </w:rPr>
        <w:t>»</w:t>
      </w:r>
      <w:r>
        <w:rPr>
          <w:rFonts w:eastAsia="Times New Roman" w:cs="Times New Roman"/>
          <w:szCs w:val="24"/>
        </w:rPr>
        <w:t xml:space="preserve"> </w:t>
      </w:r>
      <w:r>
        <w:rPr>
          <w:rFonts w:eastAsia="Times New Roman" w:cs="Times New Roman"/>
          <w:szCs w:val="24"/>
        </w:rPr>
        <w:t>ή</w:t>
      </w:r>
      <w:r>
        <w:rPr>
          <w:rFonts w:eastAsia="Times New Roman" w:cs="Times New Roman"/>
          <w:szCs w:val="24"/>
        </w:rPr>
        <w:t xml:space="preserve"> να καλλιεργήσουμε προσδοκίες, ούτε τίποτα</w:t>
      </w:r>
      <w:r>
        <w:rPr>
          <w:rFonts w:eastAsia="Times New Roman" w:cs="Times New Roman"/>
          <w:szCs w:val="24"/>
        </w:rPr>
        <w:t xml:space="preserve"> τέτοιο</w:t>
      </w:r>
      <w:r>
        <w:rPr>
          <w:rFonts w:eastAsia="Times New Roman" w:cs="Times New Roman"/>
          <w:szCs w:val="24"/>
        </w:rPr>
        <w:t xml:space="preserve">. Νομοθετούμε γιατί αυτό πιστεύουμε ότι είναι το </w:t>
      </w:r>
      <w:r>
        <w:rPr>
          <w:rFonts w:eastAsia="Times New Roman" w:cs="Times New Roman"/>
          <w:szCs w:val="24"/>
        </w:rPr>
        <w:t>ορ</w:t>
      </w:r>
      <w:r>
        <w:rPr>
          <w:rFonts w:eastAsia="Times New Roman" w:cs="Times New Roman"/>
          <w:szCs w:val="24"/>
        </w:rPr>
        <w:t>θ</w:t>
      </w:r>
      <w:r>
        <w:rPr>
          <w:rFonts w:eastAsia="Times New Roman" w:cs="Times New Roman"/>
          <w:szCs w:val="24"/>
        </w:rPr>
        <w:t>ό. Και μάλιστα</w:t>
      </w:r>
      <w:r>
        <w:rPr>
          <w:rFonts w:eastAsia="Times New Roman" w:cs="Times New Roman"/>
          <w:szCs w:val="24"/>
        </w:rPr>
        <w:t xml:space="preserve">, </w:t>
      </w:r>
      <w:r>
        <w:rPr>
          <w:rFonts w:eastAsia="Times New Roman" w:cs="Times New Roman"/>
          <w:szCs w:val="24"/>
        </w:rPr>
        <w:t>με κάπως ειρωνικό τρόπο</w:t>
      </w:r>
      <w:r>
        <w:rPr>
          <w:rFonts w:eastAsia="Times New Roman" w:cs="Times New Roman"/>
          <w:szCs w:val="24"/>
        </w:rPr>
        <w:t>,</w:t>
      </w:r>
      <w:r>
        <w:rPr>
          <w:rFonts w:eastAsia="Times New Roman" w:cs="Times New Roman"/>
          <w:szCs w:val="24"/>
        </w:rPr>
        <w:t xml:space="preserve"> ο κ. Τζαβάρας είπε</w:t>
      </w:r>
      <w:r>
        <w:rPr>
          <w:rFonts w:eastAsia="Times New Roman" w:cs="Times New Roman"/>
          <w:szCs w:val="24"/>
        </w:rPr>
        <w:t>:</w:t>
      </w:r>
      <w:r>
        <w:rPr>
          <w:rFonts w:eastAsia="Times New Roman" w:cs="Times New Roman"/>
          <w:szCs w:val="24"/>
        </w:rPr>
        <w:t xml:space="preserve"> «Γιατί μιλάτε για στρατηγικό προγραμματισμό των προσλήψεων…</w:t>
      </w:r>
    </w:p>
    <w:p w14:paraId="20A4ECDC"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της κυρίας Υπουργού) </w:t>
      </w:r>
    </w:p>
    <w:p w14:paraId="20A4ECDD"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Κύριε Πρόεδρε, σας παρακαλώ, θα χρειαστώ δύο λεπτ</w:t>
      </w:r>
      <w:r>
        <w:rPr>
          <w:rFonts w:eastAsia="Times New Roman" w:cs="Times New Roman"/>
          <w:szCs w:val="24"/>
        </w:rPr>
        <w:t>ά</w:t>
      </w:r>
      <w:r>
        <w:rPr>
          <w:rFonts w:eastAsia="Times New Roman" w:cs="Times New Roman"/>
          <w:szCs w:val="24"/>
        </w:rPr>
        <w:t>,</w:t>
      </w:r>
      <w:r>
        <w:rPr>
          <w:rFonts w:eastAsia="Times New Roman" w:cs="Times New Roman"/>
          <w:szCs w:val="24"/>
        </w:rPr>
        <w:t xml:space="preserve"> γιατί έχουν ειπωθεί πάρα πολλά πράγματα.</w:t>
      </w:r>
    </w:p>
    <w:p w14:paraId="20A4ECDE"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 xml:space="preserve">Ο λόγος που βάζουμε τη λέξη «στρατηγικός» είναι γιατί </w:t>
      </w:r>
      <w:r>
        <w:rPr>
          <w:rFonts w:eastAsia="Times New Roman" w:cs="Times New Roman"/>
          <w:szCs w:val="24"/>
        </w:rPr>
        <w:t>δεν θέτουμε</w:t>
      </w:r>
      <w:r>
        <w:rPr>
          <w:rFonts w:eastAsia="Times New Roman" w:cs="Times New Roman"/>
          <w:szCs w:val="24"/>
        </w:rPr>
        <w:t xml:space="preserve"> τις προσλήψεις</w:t>
      </w:r>
      <w:r>
        <w:rPr>
          <w:rFonts w:eastAsia="Times New Roman" w:cs="Times New Roman"/>
          <w:szCs w:val="24"/>
        </w:rPr>
        <w:t>,</w:t>
      </w:r>
      <w:r>
        <w:rPr>
          <w:rFonts w:eastAsia="Times New Roman" w:cs="Times New Roman"/>
          <w:szCs w:val="24"/>
        </w:rPr>
        <w:t xml:space="preserve"> ως αυτοσκοπό, ως βόλεμα</w:t>
      </w:r>
      <w:r>
        <w:rPr>
          <w:rFonts w:eastAsia="Times New Roman" w:cs="Times New Roman"/>
          <w:szCs w:val="24"/>
        </w:rPr>
        <w:t xml:space="preserve">, αλλά το </w:t>
      </w:r>
      <w:r>
        <w:rPr>
          <w:rFonts w:eastAsia="Times New Roman" w:cs="Times New Roman"/>
          <w:szCs w:val="24"/>
        </w:rPr>
        <w:t xml:space="preserve">αντίθετο. </w:t>
      </w:r>
      <w:r>
        <w:rPr>
          <w:rFonts w:eastAsia="Times New Roman" w:cs="Times New Roman"/>
          <w:szCs w:val="24"/>
        </w:rPr>
        <w:t>Αναφερόμαστε σ</w:t>
      </w:r>
      <w:r>
        <w:rPr>
          <w:rFonts w:eastAsia="Times New Roman" w:cs="Times New Roman"/>
          <w:szCs w:val="24"/>
        </w:rPr>
        <w:t xml:space="preserve">ε στρατηγική ανάλυση των αναγκών του </w:t>
      </w:r>
      <w:r>
        <w:rPr>
          <w:rFonts w:eastAsia="Times New Roman" w:cs="Times New Roman"/>
          <w:szCs w:val="24"/>
        </w:rPr>
        <w:t>δ</w:t>
      </w:r>
      <w:r>
        <w:rPr>
          <w:rFonts w:eastAsia="Times New Roman" w:cs="Times New Roman"/>
          <w:szCs w:val="24"/>
        </w:rPr>
        <w:t>ημοσίου, στ</w:t>
      </w:r>
      <w:r>
        <w:rPr>
          <w:rFonts w:eastAsia="Times New Roman" w:cs="Times New Roman"/>
          <w:szCs w:val="24"/>
        </w:rPr>
        <w:t>η</w:t>
      </w:r>
      <w:r>
        <w:rPr>
          <w:rFonts w:eastAsia="Times New Roman" w:cs="Times New Roman"/>
          <w:szCs w:val="24"/>
        </w:rPr>
        <w:t xml:space="preserve"> διασύνδεσ</w:t>
      </w:r>
      <w:r>
        <w:rPr>
          <w:rFonts w:eastAsia="Times New Roman" w:cs="Times New Roman"/>
          <w:szCs w:val="24"/>
        </w:rPr>
        <w:t>ή τους</w:t>
      </w:r>
      <w:r>
        <w:rPr>
          <w:rFonts w:eastAsia="Times New Roman" w:cs="Times New Roman"/>
          <w:szCs w:val="24"/>
        </w:rPr>
        <w:t xml:space="preserve"> με τη </w:t>
      </w:r>
      <w:r>
        <w:rPr>
          <w:rFonts w:eastAsia="Times New Roman" w:cs="Times New Roman"/>
          <w:szCs w:val="24"/>
        </w:rPr>
        <w:t xml:space="preserve">συνολική στρατηγική για την ανάπτυξη και την παραγωγική και κοινωνική ανασυγκρότηση της χώρας, για να είναι αυτή η </w:t>
      </w:r>
      <w:r>
        <w:rPr>
          <w:rFonts w:eastAsia="Times New Roman" w:cs="Times New Roman"/>
          <w:szCs w:val="24"/>
        </w:rPr>
        <w:t>δ</w:t>
      </w:r>
      <w:r>
        <w:rPr>
          <w:rFonts w:eastAsia="Times New Roman" w:cs="Times New Roman"/>
          <w:szCs w:val="24"/>
        </w:rPr>
        <w:t xml:space="preserve">ημόσια </w:t>
      </w:r>
      <w:r>
        <w:rPr>
          <w:rFonts w:eastAsia="Times New Roman" w:cs="Times New Roman"/>
          <w:szCs w:val="24"/>
        </w:rPr>
        <w:t>δ</w:t>
      </w:r>
      <w:r>
        <w:rPr>
          <w:rFonts w:eastAsia="Times New Roman" w:cs="Times New Roman"/>
          <w:szCs w:val="24"/>
        </w:rPr>
        <w:t xml:space="preserve">ιοίκηση </w:t>
      </w:r>
      <w:r>
        <w:rPr>
          <w:rFonts w:eastAsia="Times New Roman" w:cs="Times New Roman"/>
          <w:szCs w:val="24"/>
        </w:rPr>
        <w:lastRenderedPageBreak/>
        <w:t xml:space="preserve">χρήσιμη σε αυτήν την κατεύθυνση και φυσικά </w:t>
      </w:r>
      <w:r>
        <w:rPr>
          <w:rFonts w:eastAsia="Times New Roman" w:cs="Times New Roman"/>
          <w:szCs w:val="24"/>
        </w:rPr>
        <w:t>εντός</w:t>
      </w:r>
      <w:r>
        <w:rPr>
          <w:rFonts w:eastAsia="Times New Roman" w:cs="Times New Roman"/>
          <w:szCs w:val="24"/>
        </w:rPr>
        <w:t xml:space="preserve"> τ</w:t>
      </w:r>
      <w:r>
        <w:rPr>
          <w:rFonts w:eastAsia="Times New Roman" w:cs="Times New Roman"/>
          <w:szCs w:val="24"/>
        </w:rPr>
        <w:t>ου</w:t>
      </w:r>
      <w:r>
        <w:rPr>
          <w:rFonts w:eastAsia="Times New Roman" w:cs="Times New Roman"/>
          <w:szCs w:val="24"/>
        </w:rPr>
        <w:t xml:space="preserve"> δημοσιονομικ</w:t>
      </w:r>
      <w:r>
        <w:rPr>
          <w:rFonts w:eastAsia="Times New Roman" w:cs="Times New Roman"/>
          <w:szCs w:val="24"/>
        </w:rPr>
        <w:t>ού</w:t>
      </w:r>
      <w:r>
        <w:rPr>
          <w:rFonts w:eastAsia="Times New Roman" w:cs="Times New Roman"/>
          <w:szCs w:val="24"/>
        </w:rPr>
        <w:t xml:space="preserve"> </w:t>
      </w:r>
      <w:r>
        <w:rPr>
          <w:rFonts w:eastAsia="Times New Roman" w:cs="Times New Roman"/>
          <w:szCs w:val="24"/>
        </w:rPr>
        <w:t xml:space="preserve">πλαισίου </w:t>
      </w:r>
      <w:r>
        <w:rPr>
          <w:rFonts w:eastAsia="Times New Roman" w:cs="Times New Roman"/>
          <w:szCs w:val="24"/>
        </w:rPr>
        <w:t xml:space="preserve">της χώρας. </w:t>
      </w:r>
    </w:p>
    <w:p w14:paraId="20A4ECDF"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Αυτ</w:t>
      </w:r>
      <w:r>
        <w:rPr>
          <w:rFonts w:eastAsia="Times New Roman" w:cs="Times New Roman"/>
          <w:szCs w:val="24"/>
        </w:rPr>
        <w:t>οί</w:t>
      </w:r>
      <w:r>
        <w:rPr>
          <w:rFonts w:eastAsia="Times New Roman" w:cs="Times New Roman"/>
          <w:szCs w:val="24"/>
        </w:rPr>
        <w:t xml:space="preserve"> είναι οι τρεις πυλώνες του στ</w:t>
      </w:r>
      <w:r>
        <w:rPr>
          <w:rFonts w:eastAsia="Times New Roman" w:cs="Times New Roman"/>
          <w:szCs w:val="24"/>
        </w:rPr>
        <w:t>ρατηγικού μας σχεδίου για τις προσλήψεις και δεν μπορώ να καταλάβω γιατί οποιοδήποτε κόμμα αυτή τη στιγμή στη Βουλή έχει πρόβλημα με μια τέτοια ανάλυση</w:t>
      </w:r>
      <w:r>
        <w:rPr>
          <w:rFonts w:eastAsia="Times New Roman" w:cs="Times New Roman"/>
          <w:szCs w:val="24"/>
        </w:rPr>
        <w:t>,</w:t>
      </w:r>
      <w:r>
        <w:rPr>
          <w:rFonts w:eastAsia="Times New Roman" w:cs="Times New Roman"/>
          <w:szCs w:val="24"/>
        </w:rPr>
        <w:t xml:space="preserve"> η οποία </w:t>
      </w:r>
      <w:r>
        <w:rPr>
          <w:rFonts w:eastAsia="Times New Roman" w:cs="Times New Roman"/>
          <w:szCs w:val="24"/>
        </w:rPr>
        <w:t xml:space="preserve">διαμορφώνει ένα </w:t>
      </w:r>
      <w:r>
        <w:rPr>
          <w:rFonts w:eastAsia="Times New Roman" w:cs="Times New Roman"/>
          <w:szCs w:val="24"/>
        </w:rPr>
        <w:t>θεσμικό πλαίσιο</w:t>
      </w:r>
      <w:r>
        <w:rPr>
          <w:rFonts w:eastAsia="Times New Roman" w:cs="Times New Roman"/>
          <w:szCs w:val="24"/>
        </w:rPr>
        <w:t>,</w:t>
      </w:r>
      <w:r>
        <w:rPr>
          <w:rFonts w:eastAsia="Times New Roman" w:cs="Times New Roman"/>
          <w:szCs w:val="24"/>
        </w:rPr>
        <w:t xml:space="preserve"> σ</w:t>
      </w:r>
      <w:r>
        <w:rPr>
          <w:rFonts w:eastAsia="Times New Roman" w:cs="Times New Roman"/>
          <w:szCs w:val="24"/>
        </w:rPr>
        <w:t>ε</w:t>
      </w:r>
      <w:r>
        <w:rPr>
          <w:rFonts w:eastAsia="Times New Roman" w:cs="Times New Roman"/>
          <w:szCs w:val="24"/>
        </w:rPr>
        <w:t xml:space="preserve"> </w:t>
      </w:r>
      <w:r>
        <w:rPr>
          <w:rFonts w:eastAsia="Times New Roman" w:cs="Times New Roman"/>
          <w:szCs w:val="24"/>
        </w:rPr>
        <w:t>σχέση με</w:t>
      </w:r>
      <w:r>
        <w:rPr>
          <w:rFonts w:eastAsia="Times New Roman" w:cs="Times New Roman"/>
          <w:szCs w:val="24"/>
        </w:rPr>
        <w:t xml:space="preserve"> τις πραγματικές ανάγκες της χώρας, πάνω απ’ όλα, κ</w:t>
      </w:r>
      <w:r>
        <w:rPr>
          <w:rFonts w:eastAsia="Times New Roman" w:cs="Times New Roman"/>
          <w:szCs w:val="24"/>
        </w:rPr>
        <w:t>αι του δημόσιου τομέα.</w:t>
      </w:r>
    </w:p>
    <w:p w14:paraId="20A4ECE0"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Όσον αφορά τα ζητήματα που τέθηκαν για το ΑΣΕΠ. Είναι σαφής η υποστήριξη στο ΑΣΕΠ. Είναι σαφής με κάθε τρόπο</w:t>
      </w:r>
      <w:r>
        <w:rPr>
          <w:rFonts w:eastAsia="Times New Roman" w:cs="Times New Roman"/>
          <w:szCs w:val="24"/>
        </w:rPr>
        <w:t>,</w:t>
      </w:r>
      <w:r>
        <w:rPr>
          <w:rFonts w:eastAsia="Times New Roman" w:cs="Times New Roman"/>
          <w:szCs w:val="24"/>
        </w:rPr>
        <w:t xml:space="preserve"> γιατί του δίνουμε τη δυνατότητα του προγραμματισμού</w:t>
      </w:r>
      <w:r>
        <w:rPr>
          <w:rFonts w:eastAsia="Times New Roman" w:cs="Times New Roman"/>
          <w:szCs w:val="24"/>
        </w:rPr>
        <w:t>,</w:t>
      </w:r>
      <w:r>
        <w:rPr>
          <w:rFonts w:eastAsia="Times New Roman" w:cs="Times New Roman"/>
          <w:szCs w:val="24"/>
        </w:rPr>
        <w:t xml:space="preserve"> που δεν είχε και ζητούσε</w:t>
      </w:r>
      <w:r>
        <w:rPr>
          <w:rFonts w:eastAsia="Times New Roman" w:cs="Times New Roman"/>
          <w:szCs w:val="24"/>
        </w:rPr>
        <w:t>.</w:t>
      </w:r>
      <w:r>
        <w:rPr>
          <w:rFonts w:eastAsia="Times New Roman" w:cs="Times New Roman"/>
          <w:szCs w:val="24"/>
        </w:rPr>
        <w:t xml:space="preserve"> </w:t>
      </w:r>
      <w:r>
        <w:rPr>
          <w:rFonts w:eastAsia="Times New Roman" w:cs="Times New Roman"/>
          <w:szCs w:val="24"/>
        </w:rPr>
        <w:t>Ό</w:t>
      </w:r>
      <w:r>
        <w:rPr>
          <w:rFonts w:eastAsia="Times New Roman" w:cs="Times New Roman"/>
          <w:szCs w:val="24"/>
        </w:rPr>
        <w:t xml:space="preserve">λες οι διατάξεις </w:t>
      </w:r>
      <w:proofErr w:type="spellStart"/>
      <w:r>
        <w:rPr>
          <w:rFonts w:eastAsia="Times New Roman" w:cs="Times New Roman"/>
          <w:szCs w:val="24"/>
        </w:rPr>
        <w:t>συντάχθηκαν</w:t>
      </w:r>
      <w:r>
        <w:rPr>
          <w:rFonts w:eastAsia="Times New Roman" w:cs="Times New Roman"/>
          <w:szCs w:val="24"/>
        </w:rPr>
        <w:t>σε</w:t>
      </w:r>
      <w:proofErr w:type="spellEnd"/>
      <w:r>
        <w:rPr>
          <w:rFonts w:eastAsia="Times New Roman" w:cs="Times New Roman"/>
          <w:szCs w:val="24"/>
        </w:rPr>
        <w:t xml:space="preserve"> συνεργασία με το ΑΣΕΠ, </w:t>
      </w:r>
      <w:r>
        <w:rPr>
          <w:rFonts w:eastAsia="Times New Roman" w:cs="Times New Roman"/>
          <w:szCs w:val="24"/>
        </w:rPr>
        <w:t>με σεβασμό</w:t>
      </w:r>
      <w:r>
        <w:rPr>
          <w:rFonts w:eastAsia="Times New Roman" w:cs="Times New Roman"/>
          <w:szCs w:val="24"/>
        </w:rPr>
        <w:t xml:space="preserve"> </w:t>
      </w:r>
      <w:r>
        <w:rPr>
          <w:rFonts w:eastAsia="Times New Roman" w:cs="Times New Roman"/>
          <w:szCs w:val="24"/>
        </w:rPr>
        <w:t>σ</w:t>
      </w:r>
      <w:r>
        <w:rPr>
          <w:rFonts w:eastAsia="Times New Roman" w:cs="Times New Roman"/>
          <w:szCs w:val="24"/>
        </w:rPr>
        <w:t>την ανεξαρτησία του και τον ρόλο του</w:t>
      </w:r>
      <w:r>
        <w:rPr>
          <w:rFonts w:eastAsia="Times New Roman" w:cs="Times New Roman"/>
          <w:szCs w:val="24"/>
        </w:rPr>
        <w:t>. Γ</w:t>
      </w:r>
      <w:r>
        <w:rPr>
          <w:rFonts w:eastAsia="Times New Roman" w:cs="Times New Roman"/>
          <w:szCs w:val="24"/>
        </w:rPr>
        <w:t xml:space="preserve">ιατί του δίνουμε τη δυνατότητα να επιταχύνει αυτές τις διαδικασίες, να τις απλουστεύσει </w:t>
      </w:r>
      <w:r>
        <w:rPr>
          <w:rFonts w:eastAsia="Times New Roman" w:cs="Times New Roman"/>
          <w:szCs w:val="24"/>
        </w:rPr>
        <w:t>-</w:t>
      </w:r>
      <w:r>
        <w:rPr>
          <w:rFonts w:eastAsia="Times New Roman" w:cs="Times New Roman"/>
          <w:szCs w:val="24"/>
        </w:rPr>
        <w:t xml:space="preserve">γιατί αυτό μας αφορά και </w:t>
      </w:r>
      <w:r>
        <w:rPr>
          <w:rFonts w:eastAsia="Times New Roman" w:cs="Times New Roman"/>
          <w:szCs w:val="24"/>
        </w:rPr>
        <w:t>ως</w:t>
      </w:r>
      <w:r>
        <w:rPr>
          <w:rFonts w:eastAsia="Times New Roman" w:cs="Times New Roman"/>
          <w:szCs w:val="24"/>
        </w:rPr>
        <w:t xml:space="preserve"> δημόσιο συμφέρον</w:t>
      </w:r>
      <w:r>
        <w:rPr>
          <w:rFonts w:eastAsia="Times New Roman" w:cs="Times New Roman"/>
          <w:szCs w:val="24"/>
        </w:rPr>
        <w:t>,</w:t>
      </w:r>
      <w:r>
        <w:rPr>
          <w:rFonts w:eastAsia="Times New Roman" w:cs="Times New Roman"/>
          <w:szCs w:val="24"/>
        </w:rPr>
        <w:t xml:space="preserve"> αλλά και για τους πολίτες</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 και </w:t>
      </w:r>
      <w:r>
        <w:rPr>
          <w:rFonts w:eastAsia="Times New Roman" w:cs="Times New Roman"/>
          <w:szCs w:val="24"/>
        </w:rPr>
        <w:t>το ενισχύο</w:t>
      </w:r>
      <w:r>
        <w:rPr>
          <w:rFonts w:eastAsia="Times New Roman" w:cs="Times New Roman"/>
          <w:szCs w:val="24"/>
        </w:rPr>
        <w:t>ντ</w:t>
      </w:r>
      <w:r>
        <w:rPr>
          <w:rFonts w:eastAsia="Times New Roman" w:cs="Times New Roman"/>
          <w:szCs w:val="24"/>
        </w:rPr>
        <w:t>άς το</w:t>
      </w:r>
      <w:r>
        <w:rPr>
          <w:rFonts w:eastAsia="Times New Roman" w:cs="Times New Roman"/>
          <w:szCs w:val="24"/>
        </w:rPr>
        <w:t xml:space="preserve"> με προσωπικό. Δεν είναι διατάξεις, όπως είπε ο κ. Τζαβάρας, εσω</w:t>
      </w:r>
      <w:r>
        <w:rPr>
          <w:rFonts w:eastAsia="Times New Roman" w:cs="Times New Roman"/>
          <w:szCs w:val="24"/>
        </w:rPr>
        <w:lastRenderedPageBreak/>
        <w:t>τερικής ρύθμισης το πώς αποφασίζει η Ολομέλεια και τα τμήματα. Προφανώς, ο κ. Τζαβάρας δεν είχε μελετήσει σωστά</w:t>
      </w:r>
      <w:r>
        <w:rPr>
          <w:rFonts w:eastAsia="Times New Roman" w:cs="Times New Roman"/>
          <w:szCs w:val="24"/>
        </w:rPr>
        <w:t>,</w:t>
      </w:r>
      <w:r>
        <w:rPr>
          <w:rFonts w:eastAsia="Times New Roman" w:cs="Times New Roman"/>
          <w:szCs w:val="24"/>
        </w:rPr>
        <w:t xml:space="preserve"> γιατί στην </w:t>
      </w:r>
      <w:r>
        <w:rPr>
          <w:rFonts w:eastAsia="Times New Roman" w:cs="Times New Roman"/>
          <w:szCs w:val="24"/>
        </w:rPr>
        <w:t>ε</w:t>
      </w:r>
      <w:r>
        <w:rPr>
          <w:rFonts w:eastAsia="Times New Roman" w:cs="Times New Roman"/>
          <w:szCs w:val="24"/>
        </w:rPr>
        <w:t xml:space="preserve">πιτροπή τα είχαμε κουβεντιάσει αυτά τα θέματα. </w:t>
      </w:r>
    </w:p>
    <w:p w14:paraId="20A4ECE1"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Λυπάμαι που απ</w:t>
      </w:r>
      <w:r>
        <w:rPr>
          <w:rFonts w:eastAsia="Times New Roman" w:cs="Times New Roman"/>
          <w:szCs w:val="24"/>
        </w:rPr>
        <w:t xml:space="preserve">αντώ εν τη απουσία του, </w:t>
      </w:r>
      <w:r>
        <w:rPr>
          <w:rFonts w:eastAsia="Times New Roman" w:cs="Times New Roman"/>
          <w:szCs w:val="24"/>
        </w:rPr>
        <w:t>αλλά π</w:t>
      </w:r>
      <w:r>
        <w:rPr>
          <w:rFonts w:eastAsia="Times New Roman" w:cs="Times New Roman"/>
          <w:szCs w:val="24"/>
        </w:rPr>
        <w:t xml:space="preserve">ροσπάθησα και με την </w:t>
      </w:r>
      <w:proofErr w:type="spellStart"/>
      <w:r>
        <w:rPr>
          <w:rFonts w:eastAsia="Times New Roman" w:cs="Times New Roman"/>
          <w:szCs w:val="24"/>
        </w:rPr>
        <w:t>προηγμούμενη</w:t>
      </w:r>
      <w:proofErr w:type="spellEnd"/>
      <w:r>
        <w:rPr>
          <w:rFonts w:eastAsia="Times New Roman" w:cs="Times New Roman"/>
          <w:szCs w:val="24"/>
        </w:rPr>
        <w:t xml:space="preserve"> </w:t>
      </w:r>
      <w:r>
        <w:rPr>
          <w:rFonts w:eastAsia="Times New Roman" w:cs="Times New Roman"/>
          <w:szCs w:val="24"/>
        </w:rPr>
        <w:t>παρέμβασή μου να απαντήσω σε κάποια ζητήματα</w:t>
      </w:r>
      <w:r>
        <w:rPr>
          <w:rFonts w:eastAsia="Times New Roman" w:cs="Times New Roman"/>
          <w:szCs w:val="24"/>
        </w:rPr>
        <w:t>.</w:t>
      </w:r>
      <w:r>
        <w:rPr>
          <w:rFonts w:eastAsia="Times New Roman" w:cs="Times New Roman"/>
          <w:szCs w:val="24"/>
        </w:rPr>
        <w:t xml:space="preserve"> </w:t>
      </w:r>
      <w:r>
        <w:rPr>
          <w:rFonts w:eastAsia="Times New Roman" w:cs="Times New Roman"/>
          <w:szCs w:val="24"/>
        </w:rPr>
        <w:t>Γ</w:t>
      </w:r>
      <w:r>
        <w:rPr>
          <w:rFonts w:eastAsia="Times New Roman" w:cs="Times New Roman"/>
          <w:szCs w:val="24"/>
        </w:rPr>
        <w:t>ιατί αφορά την αξιοπιστία του ΑΣΕΠ</w:t>
      </w:r>
      <w:r>
        <w:rPr>
          <w:rFonts w:eastAsia="Times New Roman" w:cs="Times New Roman"/>
          <w:szCs w:val="24"/>
        </w:rPr>
        <w:t xml:space="preserve">, </w:t>
      </w:r>
      <w:r>
        <w:rPr>
          <w:rFonts w:eastAsia="Times New Roman" w:cs="Times New Roman"/>
          <w:szCs w:val="24"/>
        </w:rPr>
        <w:t xml:space="preserve">όταν δύο τμήματα του ΑΣΕΠ </w:t>
      </w:r>
      <w:r>
        <w:rPr>
          <w:rFonts w:eastAsia="Times New Roman" w:cs="Times New Roman"/>
          <w:szCs w:val="24"/>
        </w:rPr>
        <w:t>κρίν</w:t>
      </w:r>
      <w:r>
        <w:rPr>
          <w:rFonts w:eastAsia="Times New Roman" w:cs="Times New Roman"/>
          <w:szCs w:val="24"/>
        </w:rPr>
        <w:t>ουν διαφορετικ</w:t>
      </w:r>
      <w:r>
        <w:rPr>
          <w:rFonts w:eastAsia="Times New Roman" w:cs="Times New Roman"/>
          <w:szCs w:val="24"/>
        </w:rPr>
        <w:t>ά</w:t>
      </w:r>
      <w:r>
        <w:rPr>
          <w:rFonts w:eastAsia="Times New Roman" w:cs="Times New Roman"/>
          <w:szCs w:val="24"/>
        </w:rPr>
        <w:t xml:space="preserve"> τα προσόντα των υποψηφίων και </w:t>
      </w:r>
      <w:r>
        <w:rPr>
          <w:rFonts w:eastAsia="Times New Roman" w:cs="Times New Roman"/>
          <w:szCs w:val="24"/>
        </w:rPr>
        <w:t>υπάρχουν</w:t>
      </w:r>
      <w:r>
        <w:rPr>
          <w:rFonts w:eastAsia="Times New Roman" w:cs="Times New Roman"/>
          <w:szCs w:val="24"/>
        </w:rPr>
        <w:t xml:space="preserve"> προκηρύξεις</w:t>
      </w:r>
      <w:r>
        <w:rPr>
          <w:rFonts w:eastAsia="Times New Roman" w:cs="Times New Roman"/>
          <w:szCs w:val="24"/>
        </w:rPr>
        <w:t>,</w:t>
      </w:r>
      <w:r>
        <w:rPr>
          <w:rFonts w:eastAsia="Times New Roman" w:cs="Times New Roman"/>
          <w:szCs w:val="24"/>
        </w:rPr>
        <w:t xml:space="preserve"> οι οποίες π</w:t>
      </w:r>
      <w:r>
        <w:rPr>
          <w:rFonts w:eastAsia="Times New Roman" w:cs="Times New Roman"/>
          <w:szCs w:val="24"/>
        </w:rPr>
        <w:t>ηγαίνουν στα δικαστήρια, όπως των δικαστικών υπαλλήλων</w:t>
      </w:r>
      <w:r>
        <w:rPr>
          <w:rFonts w:eastAsia="Times New Roman" w:cs="Times New Roman"/>
          <w:szCs w:val="24"/>
        </w:rPr>
        <w:t xml:space="preserve"> και </w:t>
      </w:r>
      <w:r>
        <w:rPr>
          <w:rFonts w:eastAsia="Times New Roman" w:cs="Times New Roman"/>
          <w:szCs w:val="24"/>
        </w:rPr>
        <w:t>ότι έχουν πρόβλημα.</w:t>
      </w:r>
    </w:p>
    <w:p w14:paraId="20A4ECE2"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Προασπίζουμε, λοιπόν, την αξιοπιστία και στηρίζουμε το ΑΣΕΠ και δεν κάνουμε εσωτερικές διευθετήσεις</w:t>
      </w:r>
      <w:r>
        <w:rPr>
          <w:rFonts w:eastAsia="Times New Roman" w:cs="Times New Roman"/>
          <w:szCs w:val="24"/>
        </w:rPr>
        <w:t>. Τ</w:t>
      </w:r>
      <w:r>
        <w:rPr>
          <w:rFonts w:eastAsia="Times New Roman" w:cs="Times New Roman"/>
          <w:szCs w:val="24"/>
        </w:rPr>
        <w:t>ο ΑΣΕΠ είναι διοικητική αρχή και όχι δικαστική.</w:t>
      </w:r>
      <w:r>
        <w:rPr>
          <w:rFonts w:eastAsia="Times New Roman" w:cs="Times New Roman"/>
          <w:szCs w:val="24"/>
        </w:rPr>
        <w:t xml:space="preserve"> Συνεπώς, </w:t>
      </w:r>
      <w:r>
        <w:rPr>
          <w:rFonts w:eastAsia="Times New Roman" w:cs="Times New Roman"/>
          <w:szCs w:val="24"/>
        </w:rPr>
        <w:t xml:space="preserve">η Ολομέλεια δίνει </w:t>
      </w:r>
      <w:r>
        <w:rPr>
          <w:rFonts w:eastAsia="Times New Roman" w:cs="Times New Roman"/>
          <w:szCs w:val="24"/>
        </w:rPr>
        <w:t>τη</w:t>
      </w:r>
      <w:r>
        <w:rPr>
          <w:rFonts w:eastAsia="Times New Roman" w:cs="Times New Roman"/>
          <w:szCs w:val="24"/>
        </w:rPr>
        <w:t>ν</w:t>
      </w:r>
      <w:r>
        <w:rPr>
          <w:rFonts w:eastAsia="Times New Roman" w:cs="Times New Roman"/>
          <w:szCs w:val="24"/>
        </w:rPr>
        <w:t xml:space="preserve"> </w:t>
      </w:r>
      <w:proofErr w:type="spellStart"/>
      <w:r>
        <w:rPr>
          <w:rFonts w:eastAsia="Times New Roman" w:cs="Times New Roman"/>
          <w:szCs w:val="24"/>
        </w:rPr>
        <w:t>τελικήενιαία</w:t>
      </w:r>
      <w:proofErr w:type="spellEnd"/>
      <w:r>
        <w:rPr>
          <w:rFonts w:eastAsia="Times New Roman" w:cs="Times New Roman"/>
          <w:szCs w:val="24"/>
        </w:rPr>
        <w:t xml:space="preserve"> </w:t>
      </w:r>
      <w:r>
        <w:rPr>
          <w:rFonts w:eastAsia="Times New Roman" w:cs="Times New Roman"/>
          <w:szCs w:val="24"/>
        </w:rPr>
        <w:t>ερμηνεία</w:t>
      </w:r>
      <w:r>
        <w:rPr>
          <w:rFonts w:eastAsia="Times New Roman" w:cs="Times New Roman"/>
          <w:szCs w:val="24"/>
        </w:rPr>
        <w:t xml:space="preserve">, όπως κρίνει, ώστε να διασφαλίζεται η </w:t>
      </w:r>
      <w:r>
        <w:rPr>
          <w:rFonts w:eastAsia="Times New Roman" w:cs="Times New Roman"/>
          <w:szCs w:val="24"/>
        </w:rPr>
        <w:t>ισονομία και ισοτιμία</w:t>
      </w:r>
      <w:r>
        <w:rPr>
          <w:rFonts w:eastAsia="Times New Roman" w:cs="Times New Roman"/>
          <w:szCs w:val="24"/>
        </w:rPr>
        <w:t xml:space="preserve">, </w:t>
      </w:r>
      <w:r>
        <w:rPr>
          <w:rFonts w:eastAsia="Times New Roman" w:cs="Times New Roman"/>
          <w:szCs w:val="24"/>
        </w:rPr>
        <w:t xml:space="preserve">χωρίς προβλήματα. </w:t>
      </w:r>
    </w:p>
    <w:p w14:paraId="20A4ECE3"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 xml:space="preserve">Επιπλέον, </w:t>
      </w:r>
      <w:r>
        <w:rPr>
          <w:rFonts w:eastAsia="Times New Roman" w:cs="Times New Roman"/>
          <w:szCs w:val="24"/>
        </w:rPr>
        <w:t xml:space="preserve">στηρίζουμε το ΑΣΕΠ σε προσωπικό με αποσπάσεις και στο μέλλον ελπίζουμε και με μόνιμο προσωπικό. </w:t>
      </w:r>
      <w:r>
        <w:rPr>
          <w:rFonts w:eastAsia="Times New Roman" w:cs="Times New Roman"/>
          <w:szCs w:val="24"/>
        </w:rPr>
        <w:lastRenderedPageBreak/>
        <w:t>Θέτ</w:t>
      </w:r>
      <w:r>
        <w:rPr>
          <w:rFonts w:eastAsia="Times New Roman" w:cs="Times New Roman"/>
          <w:szCs w:val="24"/>
        </w:rPr>
        <w:t>ουμε τη ρύθμιση για την πληροφορική και τ</w:t>
      </w:r>
      <w:r>
        <w:rPr>
          <w:rFonts w:eastAsia="Times New Roman" w:cs="Times New Roman"/>
          <w:szCs w:val="24"/>
        </w:rPr>
        <w:t xml:space="preserve">α ψηφιακά δικαιολογητικά, </w:t>
      </w:r>
      <w:r>
        <w:rPr>
          <w:rFonts w:eastAsia="Times New Roman" w:cs="Times New Roman"/>
          <w:szCs w:val="24"/>
        </w:rPr>
        <w:t>προκειμένου</w:t>
      </w:r>
      <w:r>
        <w:rPr>
          <w:rFonts w:eastAsia="Times New Roman" w:cs="Times New Roman"/>
          <w:szCs w:val="24"/>
        </w:rPr>
        <w:t xml:space="preserve"> </w:t>
      </w:r>
      <w:r>
        <w:rPr>
          <w:rFonts w:eastAsia="Times New Roman" w:cs="Times New Roman"/>
          <w:szCs w:val="24"/>
        </w:rPr>
        <w:t>ν</w:t>
      </w:r>
      <w:r>
        <w:rPr>
          <w:rFonts w:eastAsia="Times New Roman" w:cs="Times New Roman"/>
          <w:szCs w:val="24"/>
        </w:rPr>
        <w:t xml:space="preserve">α </w:t>
      </w:r>
      <w:proofErr w:type="spellStart"/>
      <w:r>
        <w:rPr>
          <w:rFonts w:eastAsia="Times New Roman" w:cs="Times New Roman"/>
          <w:szCs w:val="24"/>
        </w:rPr>
        <w:t>να</w:t>
      </w:r>
      <w:proofErr w:type="spellEnd"/>
      <w:r>
        <w:rPr>
          <w:rFonts w:eastAsia="Times New Roman" w:cs="Times New Roman"/>
          <w:szCs w:val="24"/>
        </w:rPr>
        <w:t xml:space="preserve"> υπάρξει η δυνατότητα στο ΑΣΕΠ να ανταπεξέλθει στον νέο του ρόλο.</w:t>
      </w:r>
    </w:p>
    <w:p w14:paraId="20A4ECE4" w14:textId="77777777" w:rsidR="005D4821" w:rsidRDefault="006B233D">
      <w:pPr>
        <w:spacing w:line="600" w:lineRule="auto"/>
        <w:ind w:firstLine="720"/>
        <w:jc w:val="both"/>
        <w:rPr>
          <w:rFonts w:eastAsia="Times New Roman" w:cs="Times New Roman"/>
          <w:szCs w:val="24"/>
        </w:rPr>
      </w:pPr>
      <w:r w:rsidRPr="00274AAC">
        <w:rPr>
          <w:rFonts w:eastAsia="Times New Roman" w:cs="Times New Roman"/>
          <w:szCs w:val="24"/>
        </w:rPr>
        <w:t xml:space="preserve">Έρχομαι τώρα </w:t>
      </w:r>
      <w:r>
        <w:rPr>
          <w:rFonts w:eastAsia="Times New Roman" w:cs="Times New Roman"/>
          <w:szCs w:val="24"/>
        </w:rPr>
        <w:t xml:space="preserve">στο σημείο, </w:t>
      </w:r>
      <w:r w:rsidRPr="00274AAC">
        <w:rPr>
          <w:rFonts w:eastAsia="Times New Roman" w:cs="Times New Roman"/>
          <w:szCs w:val="24"/>
        </w:rPr>
        <w:t>που</w:t>
      </w:r>
      <w:r>
        <w:rPr>
          <w:rFonts w:eastAsia="Times New Roman" w:cs="Times New Roman"/>
          <w:szCs w:val="24"/>
        </w:rPr>
        <w:t xml:space="preserve"> νομίζω ότι έχει γίνει η μεγαλύτερη πολεμική προς το σχέδιο νόμου και </w:t>
      </w:r>
      <w:r>
        <w:rPr>
          <w:rFonts w:eastAsia="Times New Roman" w:cs="Times New Roman"/>
          <w:szCs w:val="24"/>
        </w:rPr>
        <w:t xml:space="preserve">πρόκειται </w:t>
      </w:r>
      <w:r>
        <w:rPr>
          <w:rFonts w:eastAsia="Times New Roman" w:cs="Times New Roman"/>
          <w:szCs w:val="24"/>
        </w:rPr>
        <w:t xml:space="preserve">και </w:t>
      </w:r>
      <w:r>
        <w:rPr>
          <w:rFonts w:eastAsia="Times New Roman" w:cs="Times New Roman"/>
          <w:szCs w:val="24"/>
        </w:rPr>
        <w:t xml:space="preserve">για </w:t>
      </w:r>
      <w:r>
        <w:rPr>
          <w:rFonts w:eastAsia="Times New Roman" w:cs="Times New Roman"/>
          <w:szCs w:val="24"/>
        </w:rPr>
        <w:t>θεσμικές ρυθμίσεις</w:t>
      </w:r>
      <w:r>
        <w:rPr>
          <w:rFonts w:eastAsia="Times New Roman" w:cs="Times New Roman"/>
          <w:szCs w:val="24"/>
        </w:rPr>
        <w:t>,</w:t>
      </w:r>
      <w:r>
        <w:rPr>
          <w:rFonts w:eastAsia="Times New Roman" w:cs="Times New Roman"/>
          <w:szCs w:val="24"/>
        </w:rPr>
        <w:t xml:space="preserve"> που θα πίστευε κανείς ότι θα είχαν και μια καλύτερη υποδοχή. </w:t>
      </w:r>
    </w:p>
    <w:p w14:paraId="20A4ECE5" w14:textId="77777777" w:rsidR="005D4821" w:rsidRDefault="006B233D">
      <w:pPr>
        <w:tabs>
          <w:tab w:val="left" w:pos="6168"/>
        </w:tabs>
        <w:spacing w:line="600" w:lineRule="auto"/>
        <w:ind w:firstLine="720"/>
        <w:jc w:val="both"/>
        <w:rPr>
          <w:rFonts w:eastAsia="Times New Roman" w:cs="Times New Roman"/>
          <w:szCs w:val="24"/>
        </w:rPr>
      </w:pPr>
      <w:r w:rsidRPr="001F29E8">
        <w:rPr>
          <w:rFonts w:eastAsia="Times New Roman" w:cs="Times New Roman"/>
          <w:szCs w:val="24"/>
        </w:rPr>
        <w:t>Όσον αφορά το Γνωμοδοτικό Συμβούλιο</w:t>
      </w:r>
      <w:r>
        <w:rPr>
          <w:rFonts w:eastAsia="Times New Roman" w:cs="Times New Roman"/>
          <w:szCs w:val="24"/>
        </w:rPr>
        <w:t>,</w:t>
      </w:r>
      <w:r w:rsidRPr="001F29E8">
        <w:rPr>
          <w:rFonts w:eastAsia="Times New Roman" w:cs="Times New Roman"/>
          <w:szCs w:val="24"/>
        </w:rPr>
        <w:t xml:space="preserve"> είναι ένα γνωμοδοτικό συμβούλιο που </w:t>
      </w:r>
      <w:r>
        <w:rPr>
          <w:rFonts w:eastAsia="Times New Roman" w:cs="Times New Roman"/>
          <w:szCs w:val="24"/>
        </w:rPr>
        <w:t xml:space="preserve">δημιουργείται </w:t>
      </w:r>
      <w:r w:rsidRPr="001F29E8">
        <w:rPr>
          <w:rFonts w:eastAsia="Times New Roman" w:cs="Times New Roman"/>
          <w:szCs w:val="24"/>
        </w:rPr>
        <w:t>ακριβώς</w:t>
      </w:r>
      <w:r>
        <w:rPr>
          <w:rFonts w:eastAsia="Times New Roman" w:cs="Times New Roman"/>
          <w:szCs w:val="24"/>
        </w:rPr>
        <w:t>,</w:t>
      </w:r>
      <w:r w:rsidRPr="001F29E8">
        <w:rPr>
          <w:rFonts w:eastAsia="Times New Roman" w:cs="Times New Roman"/>
          <w:szCs w:val="24"/>
        </w:rPr>
        <w:t xml:space="preserve"> επειδή </w:t>
      </w:r>
      <w:r>
        <w:rPr>
          <w:rFonts w:eastAsia="Times New Roman" w:cs="Times New Roman"/>
          <w:szCs w:val="24"/>
        </w:rPr>
        <w:t>εισερχόμαστε</w:t>
      </w:r>
      <w:r w:rsidRPr="001F29E8">
        <w:rPr>
          <w:rFonts w:eastAsia="Times New Roman" w:cs="Times New Roman"/>
          <w:szCs w:val="24"/>
        </w:rPr>
        <w:t xml:space="preserve"> σε μία φάση στρατηγικής ανάπτυξης </w:t>
      </w:r>
      <w:r>
        <w:rPr>
          <w:rFonts w:eastAsia="Times New Roman" w:cs="Times New Roman"/>
          <w:szCs w:val="24"/>
        </w:rPr>
        <w:t xml:space="preserve">της </w:t>
      </w:r>
      <w:r w:rsidRPr="001F29E8">
        <w:rPr>
          <w:rFonts w:eastAsia="Times New Roman" w:cs="Times New Roman"/>
          <w:szCs w:val="24"/>
        </w:rPr>
        <w:t>δημόσιας διοίκησης</w:t>
      </w:r>
      <w:r>
        <w:rPr>
          <w:rFonts w:eastAsia="Times New Roman" w:cs="Times New Roman"/>
          <w:szCs w:val="24"/>
        </w:rPr>
        <w:t>,</w:t>
      </w:r>
      <w:r w:rsidRPr="001F29E8">
        <w:rPr>
          <w:rFonts w:eastAsia="Times New Roman" w:cs="Times New Roman"/>
          <w:szCs w:val="24"/>
        </w:rPr>
        <w:t xml:space="preserve"> </w:t>
      </w:r>
      <w:r>
        <w:rPr>
          <w:rFonts w:eastAsia="Times New Roman" w:cs="Times New Roman"/>
          <w:szCs w:val="24"/>
        </w:rPr>
        <w:t>ώστε όλοι οι φορείς</w:t>
      </w:r>
      <w:r>
        <w:rPr>
          <w:rFonts w:eastAsia="Times New Roman" w:cs="Times New Roman"/>
          <w:szCs w:val="24"/>
        </w:rPr>
        <w:t xml:space="preserve"> να έχουν</w:t>
      </w:r>
      <w:r w:rsidRPr="001F29E8">
        <w:rPr>
          <w:rFonts w:eastAsia="Times New Roman" w:cs="Times New Roman"/>
          <w:szCs w:val="24"/>
        </w:rPr>
        <w:t xml:space="preserve"> μία </w:t>
      </w:r>
      <w:r>
        <w:rPr>
          <w:rFonts w:eastAsia="Times New Roman" w:cs="Times New Roman"/>
          <w:szCs w:val="24"/>
        </w:rPr>
        <w:t>υποστήριξη</w:t>
      </w:r>
      <w:r w:rsidRPr="001F29E8">
        <w:rPr>
          <w:rFonts w:eastAsia="Times New Roman" w:cs="Times New Roman"/>
          <w:szCs w:val="24"/>
        </w:rPr>
        <w:t xml:space="preserve"> </w:t>
      </w:r>
      <w:r>
        <w:rPr>
          <w:rFonts w:eastAsia="Times New Roman" w:cs="Times New Roman"/>
          <w:szCs w:val="24"/>
        </w:rPr>
        <w:t>-</w:t>
      </w:r>
      <w:r w:rsidRPr="001F29E8">
        <w:rPr>
          <w:rFonts w:eastAsia="Times New Roman" w:cs="Times New Roman"/>
          <w:szCs w:val="24"/>
        </w:rPr>
        <w:t>από το Υπουργείο Οικονομικών για το δημοσιονομικό</w:t>
      </w:r>
      <w:r>
        <w:rPr>
          <w:rFonts w:eastAsia="Times New Roman" w:cs="Times New Roman"/>
          <w:szCs w:val="24"/>
        </w:rPr>
        <w:t>, το Υπουργείο</w:t>
      </w:r>
      <w:r w:rsidRPr="001F29E8">
        <w:rPr>
          <w:rFonts w:eastAsia="Times New Roman" w:cs="Times New Roman"/>
          <w:szCs w:val="24"/>
        </w:rPr>
        <w:t xml:space="preserve"> Ψηφιακής Πολιτικής για τον ψηφιακό μετασχηματισμό</w:t>
      </w:r>
      <w:r>
        <w:rPr>
          <w:rFonts w:eastAsia="Times New Roman" w:cs="Times New Roman"/>
          <w:szCs w:val="24"/>
        </w:rPr>
        <w:t>, το Υπουργείο</w:t>
      </w:r>
      <w:r w:rsidRPr="001F29E8">
        <w:rPr>
          <w:rFonts w:eastAsia="Times New Roman" w:cs="Times New Roman"/>
          <w:szCs w:val="24"/>
        </w:rPr>
        <w:t xml:space="preserve"> Εσωτερικών για την αυτοδιοίκηση</w:t>
      </w:r>
      <w:r>
        <w:rPr>
          <w:rFonts w:eastAsia="Times New Roman" w:cs="Times New Roman"/>
          <w:szCs w:val="24"/>
        </w:rPr>
        <w:t>, έ</w:t>
      </w:r>
      <w:r w:rsidRPr="001F29E8">
        <w:rPr>
          <w:rFonts w:eastAsia="Times New Roman" w:cs="Times New Roman"/>
          <w:szCs w:val="24"/>
        </w:rPr>
        <w:t>να άλλο μεγάλο κομμάτι της δημόσιας διοίκησης</w:t>
      </w:r>
      <w:r>
        <w:rPr>
          <w:rFonts w:eastAsia="Times New Roman" w:cs="Times New Roman"/>
          <w:szCs w:val="24"/>
        </w:rPr>
        <w:t>,</w:t>
      </w:r>
      <w:r w:rsidRPr="001F29E8">
        <w:rPr>
          <w:rFonts w:eastAsia="Times New Roman" w:cs="Times New Roman"/>
          <w:szCs w:val="24"/>
        </w:rPr>
        <w:t xml:space="preserve"> το ΕΚΔΔΑ</w:t>
      </w:r>
      <w:r>
        <w:rPr>
          <w:rFonts w:eastAsia="Times New Roman" w:cs="Times New Roman"/>
          <w:szCs w:val="24"/>
        </w:rPr>
        <w:t>,</w:t>
      </w:r>
      <w:r w:rsidRPr="001F29E8">
        <w:rPr>
          <w:rFonts w:eastAsia="Times New Roman" w:cs="Times New Roman"/>
          <w:szCs w:val="24"/>
        </w:rPr>
        <w:t xml:space="preserve"> η ΑΔΕΔΥ</w:t>
      </w:r>
      <w:r>
        <w:rPr>
          <w:rFonts w:eastAsia="Times New Roman" w:cs="Times New Roman"/>
          <w:szCs w:val="24"/>
        </w:rPr>
        <w:t>,</w:t>
      </w:r>
      <w:r w:rsidRPr="001F29E8">
        <w:rPr>
          <w:rFonts w:eastAsia="Times New Roman" w:cs="Times New Roman"/>
          <w:szCs w:val="24"/>
        </w:rPr>
        <w:t xml:space="preserve"> πα</w:t>
      </w:r>
      <w:r w:rsidRPr="001F29E8">
        <w:rPr>
          <w:rFonts w:eastAsia="Times New Roman" w:cs="Times New Roman"/>
          <w:szCs w:val="24"/>
        </w:rPr>
        <w:t>νεπιστημιακοί ειδικοί για τα θέματα αυτά</w:t>
      </w:r>
      <w:r>
        <w:rPr>
          <w:rFonts w:eastAsia="Times New Roman" w:cs="Times New Roman"/>
          <w:szCs w:val="24"/>
        </w:rPr>
        <w:t xml:space="preserve">- </w:t>
      </w:r>
      <w:r w:rsidRPr="001F29E8">
        <w:rPr>
          <w:rFonts w:eastAsia="Times New Roman" w:cs="Times New Roman"/>
          <w:szCs w:val="24"/>
        </w:rPr>
        <w:t xml:space="preserve">προκειμένου </w:t>
      </w:r>
      <w:r>
        <w:rPr>
          <w:rFonts w:eastAsia="Times New Roman" w:cs="Times New Roman"/>
          <w:szCs w:val="24"/>
        </w:rPr>
        <w:t xml:space="preserve">να τίθενται </w:t>
      </w:r>
      <w:r w:rsidRPr="001F29E8">
        <w:rPr>
          <w:rFonts w:eastAsia="Times New Roman" w:cs="Times New Roman"/>
          <w:szCs w:val="24"/>
        </w:rPr>
        <w:t>τα θέματα</w:t>
      </w:r>
      <w:r>
        <w:rPr>
          <w:rFonts w:eastAsia="Times New Roman" w:cs="Times New Roman"/>
          <w:szCs w:val="24"/>
        </w:rPr>
        <w:t>,</w:t>
      </w:r>
      <w:r w:rsidRPr="001F29E8">
        <w:rPr>
          <w:rFonts w:eastAsia="Times New Roman" w:cs="Times New Roman"/>
          <w:szCs w:val="24"/>
        </w:rPr>
        <w:t xml:space="preserve"> να αξιολογούνται και να γίνονται </w:t>
      </w:r>
      <w:r>
        <w:rPr>
          <w:rFonts w:eastAsia="Times New Roman" w:cs="Times New Roman"/>
          <w:szCs w:val="24"/>
        </w:rPr>
        <w:t xml:space="preserve">οι </w:t>
      </w:r>
      <w:r w:rsidRPr="001F29E8">
        <w:rPr>
          <w:rFonts w:eastAsia="Times New Roman" w:cs="Times New Roman"/>
          <w:szCs w:val="24"/>
        </w:rPr>
        <w:t>απαραίτητες εισηγήσεις</w:t>
      </w:r>
      <w:r>
        <w:rPr>
          <w:rFonts w:eastAsia="Times New Roman" w:cs="Times New Roman"/>
          <w:szCs w:val="24"/>
        </w:rPr>
        <w:t>.</w:t>
      </w:r>
      <w:r w:rsidRPr="001F29E8">
        <w:rPr>
          <w:rFonts w:eastAsia="Times New Roman" w:cs="Times New Roman"/>
          <w:szCs w:val="24"/>
        </w:rPr>
        <w:t xml:space="preserve"> </w:t>
      </w:r>
    </w:p>
    <w:p w14:paraId="20A4ECE6" w14:textId="77777777" w:rsidR="005D4821" w:rsidRDefault="006B233D">
      <w:pPr>
        <w:tabs>
          <w:tab w:val="left" w:pos="6168"/>
        </w:tabs>
        <w:spacing w:line="600" w:lineRule="auto"/>
        <w:ind w:firstLine="720"/>
        <w:jc w:val="both"/>
        <w:rPr>
          <w:rFonts w:eastAsia="Times New Roman" w:cs="Times New Roman"/>
          <w:szCs w:val="24"/>
        </w:rPr>
      </w:pPr>
      <w:r>
        <w:rPr>
          <w:rFonts w:eastAsia="Times New Roman" w:cs="Times New Roman"/>
          <w:szCs w:val="24"/>
        </w:rPr>
        <w:lastRenderedPageBreak/>
        <w:t>Όσον αφορά τ</w:t>
      </w:r>
      <w:r w:rsidRPr="001F29E8">
        <w:rPr>
          <w:rFonts w:eastAsia="Times New Roman" w:cs="Times New Roman"/>
          <w:szCs w:val="24"/>
        </w:rPr>
        <w:t>ο περίφημο Παρατηρητήριο Δημόσιας Διοίκησης</w:t>
      </w:r>
      <w:r>
        <w:rPr>
          <w:rFonts w:eastAsia="Times New Roman" w:cs="Times New Roman"/>
          <w:szCs w:val="24"/>
        </w:rPr>
        <w:t>,</w:t>
      </w:r>
      <w:r w:rsidRPr="001F29E8">
        <w:rPr>
          <w:rFonts w:eastAsia="Times New Roman" w:cs="Times New Roman"/>
          <w:szCs w:val="24"/>
        </w:rPr>
        <w:t xml:space="preserve"> </w:t>
      </w:r>
      <w:r>
        <w:rPr>
          <w:rFonts w:eastAsia="Times New Roman" w:cs="Times New Roman"/>
          <w:szCs w:val="24"/>
        </w:rPr>
        <w:t xml:space="preserve">για το οποίο έχει γίνει τόση </w:t>
      </w:r>
      <w:r w:rsidRPr="001F29E8">
        <w:rPr>
          <w:rFonts w:eastAsia="Times New Roman" w:cs="Times New Roman"/>
          <w:szCs w:val="24"/>
        </w:rPr>
        <w:t>συζήτηση</w:t>
      </w:r>
      <w:r>
        <w:rPr>
          <w:rFonts w:eastAsia="Times New Roman" w:cs="Times New Roman"/>
          <w:szCs w:val="24"/>
        </w:rPr>
        <w:t>,</w:t>
      </w:r>
      <w:r w:rsidRPr="001F29E8">
        <w:rPr>
          <w:rFonts w:eastAsia="Times New Roman" w:cs="Times New Roman"/>
          <w:szCs w:val="24"/>
        </w:rPr>
        <w:t xml:space="preserve"> και </w:t>
      </w:r>
      <w:r>
        <w:rPr>
          <w:rFonts w:eastAsia="Times New Roman" w:cs="Times New Roman"/>
          <w:szCs w:val="24"/>
        </w:rPr>
        <w:t xml:space="preserve">την </w:t>
      </w:r>
      <w:r>
        <w:rPr>
          <w:rFonts w:eastAsia="Times New Roman" w:cs="Times New Roman"/>
          <w:szCs w:val="24"/>
        </w:rPr>
        <w:t>τ</w:t>
      </w:r>
      <w:r w:rsidRPr="001F29E8">
        <w:rPr>
          <w:rFonts w:eastAsia="Times New Roman" w:cs="Times New Roman"/>
          <w:szCs w:val="24"/>
        </w:rPr>
        <w:t xml:space="preserve">εχνική </w:t>
      </w:r>
      <w:r>
        <w:rPr>
          <w:rFonts w:eastAsia="Times New Roman" w:cs="Times New Roman"/>
          <w:szCs w:val="24"/>
        </w:rPr>
        <w:t>β</w:t>
      </w:r>
      <w:r w:rsidRPr="001F29E8">
        <w:rPr>
          <w:rFonts w:eastAsia="Times New Roman" w:cs="Times New Roman"/>
          <w:szCs w:val="24"/>
        </w:rPr>
        <w:t>οήθει</w:t>
      </w:r>
      <w:r w:rsidRPr="001F29E8">
        <w:rPr>
          <w:rFonts w:eastAsia="Times New Roman" w:cs="Times New Roman"/>
          <w:szCs w:val="24"/>
        </w:rPr>
        <w:t>α</w:t>
      </w:r>
      <w:r>
        <w:rPr>
          <w:rFonts w:eastAsia="Times New Roman" w:cs="Times New Roman"/>
          <w:szCs w:val="24"/>
        </w:rPr>
        <w:t>,</w:t>
      </w:r>
      <w:r w:rsidRPr="001F29E8">
        <w:rPr>
          <w:rFonts w:eastAsia="Times New Roman" w:cs="Times New Roman"/>
          <w:szCs w:val="24"/>
        </w:rPr>
        <w:t xml:space="preserve"> επαναλαμβάνω </w:t>
      </w:r>
      <w:r>
        <w:rPr>
          <w:rFonts w:eastAsia="Times New Roman" w:cs="Times New Roman"/>
          <w:szCs w:val="24"/>
        </w:rPr>
        <w:t>-και κ</w:t>
      </w:r>
      <w:r w:rsidRPr="001F29E8">
        <w:rPr>
          <w:rFonts w:eastAsia="Times New Roman" w:cs="Times New Roman"/>
          <w:szCs w:val="24"/>
        </w:rPr>
        <w:t>ύριε Βορίδη</w:t>
      </w:r>
      <w:r>
        <w:rPr>
          <w:rFonts w:eastAsia="Times New Roman" w:cs="Times New Roman"/>
          <w:szCs w:val="24"/>
        </w:rPr>
        <w:t>,</w:t>
      </w:r>
      <w:r w:rsidRPr="001F29E8">
        <w:rPr>
          <w:rFonts w:eastAsia="Times New Roman" w:cs="Times New Roman"/>
          <w:szCs w:val="24"/>
        </w:rPr>
        <w:t xml:space="preserve"> σας παρακαλώ</w:t>
      </w:r>
      <w:r>
        <w:rPr>
          <w:rFonts w:eastAsia="Times New Roman" w:cs="Times New Roman"/>
          <w:szCs w:val="24"/>
        </w:rPr>
        <w:t>, θ</w:t>
      </w:r>
      <w:r w:rsidRPr="001F29E8">
        <w:rPr>
          <w:rFonts w:eastAsia="Times New Roman" w:cs="Times New Roman"/>
          <w:szCs w:val="24"/>
        </w:rPr>
        <w:t>έλω να το ξεκαθαρίσω αυτό</w:t>
      </w:r>
      <w:r>
        <w:rPr>
          <w:rFonts w:eastAsia="Times New Roman" w:cs="Times New Roman"/>
          <w:szCs w:val="24"/>
        </w:rPr>
        <w:t>-</w:t>
      </w:r>
      <w:r w:rsidRPr="001F29E8">
        <w:rPr>
          <w:rFonts w:eastAsia="Times New Roman" w:cs="Times New Roman"/>
          <w:szCs w:val="24"/>
        </w:rPr>
        <w:t xml:space="preserve"> δεν </w:t>
      </w:r>
      <w:r>
        <w:rPr>
          <w:rFonts w:eastAsia="Times New Roman" w:cs="Times New Roman"/>
          <w:szCs w:val="24"/>
        </w:rPr>
        <w:t>κοστίζει ένα</w:t>
      </w:r>
      <w:r>
        <w:rPr>
          <w:rFonts w:eastAsia="Times New Roman" w:cs="Times New Roman"/>
          <w:szCs w:val="24"/>
        </w:rPr>
        <w:t xml:space="preserve"> </w:t>
      </w:r>
      <w:r w:rsidRPr="001F29E8">
        <w:rPr>
          <w:rFonts w:eastAsia="Times New Roman" w:cs="Times New Roman"/>
          <w:szCs w:val="24"/>
        </w:rPr>
        <w:t>εκατομμύριο</w:t>
      </w:r>
      <w:r>
        <w:rPr>
          <w:rFonts w:eastAsia="Times New Roman" w:cs="Times New Roman"/>
          <w:szCs w:val="24"/>
        </w:rPr>
        <w:t xml:space="preserve"> ευρώ.</w:t>
      </w:r>
      <w:r w:rsidRPr="001F29E8">
        <w:rPr>
          <w:rFonts w:eastAsia="Times New Roman" w:cs="Times New Roman"/>
          <w:szCs w:val="24"/>
        </w:rPr>
        <w:t xml:space="preserve"> </w:t>
      </w:r>
      <w:r>
        <w:rPr>
          <w:rFonts w:eastAsia="Times New Roman" w:cs="Times New Roman"/>
          <w:szCs w:val="24"/>
        </w:rPr>
        <w:t>Το αναφέρω</w:t>
      </w:r>
      <w:r>
        <w:rPr>
          <w:rFonts w:eastAsia="Times New Roman" w:cs="Times New Roman"/>
          <w:szCs w:val="24"/>
        </w:rPr>
        <w:t>,</w:t>
      </w:r>
      <w:r>
        <w:rPr>
          <w:rFonts w:eastAsia="Times New Roman" w:cs="Times New Roman"/>
          <w:szCs w:val="24"/>
        </w:rPr>
        <w:t xml:space="preserve"> </w:t>
      </w:r>
      <w:r w:rsidRPr="001F29E8">
        <w:rPr>
          <w:rFonts w:eastAsia="Times New Roman" w:cs="Times New Roman"/>
          <w:szCs w:val="24"/>
        </w:rPr>
        <w:t>επειδή γράφτηκε και ειπώθηκε κατά κόρον</w:t>
      </w:r>
      <w:r>
        <w:rPr>
          <w:rFonts w:eastAsia="Times New Roman" w:cs="Times New Roman"/>
          <w:szCs w:val="24"/>
        </w:rPr>
        <w:t xml:space="preserve">. </w:t>
      </w:r>
      <w:r w:rsidRPr="001F29E8">
        <w:rPr>
          <w:rFonts w:eastAsia="Times New Roman" w:cs="Times New Roman"/>
          <w:szCs w:val="24"/>
        </w:rPr>
        <w:t>Θέλω να είμαι σαφής</w:t>
      </w:r>
      <w:r>
        <w:rPr>
          <w:rFonts w:eastAsia="Times New Roman" w:cs="Times New Roman"/>
          <w:szCs w:val="24"/>
        </w:rPr>
        <w:t>.</w:t>
      </w:r>
      <w:r w:rsidRPr="001F29E8">
        <w:rPr>
          <w:rFonts w:eastAsia="Times New Roman" w:cs="Times New Roman"/>
          <w:szCs w:val="24"/>
        </w:rPr>
        <w:t xml:space="preserve"> </w:t>
      </w:r>
    </w:p>
    <w:p w14:paraId="20A4ECE7" w14:textId="77777777" w:rsidR="005D4821" w:rsidRDefault="006B233D">
      <w:pPr>
        <w:tabs>
          <w:tab w:val="left" w:pos="6168"/>
        </w:tabs>
        <w:spacing w:line="600" w:lineRule="auto"/>
        <w:ind w:firstLine="720"/>
        <w:jc w:val="both"/>
        <w:rPr>
          <w:rFonts w:eastAsia="Times New Roman" w:cs="Times New Roman"/>
          <w:szCs w:val="24"/>
        </w:rPr>
      </w:pPr>
      <w:r w:rsidRPr="001F29E8">
        <w:rPr>
          <w:rFonts w:eastAsia="Times New Roman" w:cs="Times New Roman"/>
          <w:szCs w:val="24"/>
        </w:rPr>
        <w:t xml:space="preserve">Τα λειτουργικά έξοδα συγκρότησης του </w:t>
      </w:r>
      <w:r>
        <w:rPr>
          <w:rFonts w:eastAsia="Times New Roman" w:cs="Times New Roman"/>
          <w:szCs w:val="24"/>
        </w:rPr>
        <w:t>π</w:t>
      </w:r>
      <w:r w:rsidRPr="001F29E8">
        <w:rPr>
          <w:rFonts w:eastAsia="Times New Roman" w:cs="Times New Roman"/>
          <w:szCs w:val="24"/>
        </w:rPr>
        <w:t xml:space="preserve">αρατηρητηρίου και αυτής της </w:t>
      </w:r>
      <w:r w:rsidRPr="001F29E8">
        <w:rPr>
          <w:rFonts w:eastAsia="Times New Roman" w:cs="Times New Roman"/>
          <w:szCs w:val="24"/>
        </w:rPr>
        <w:t>νέας δομής</w:t>
      </w:r>
      <w:r>
        <w:rPr>
          <w:rFonts w:eastAsia="Times New Roman" w:cs="Times New Roman"/>
          <w:szCs w:val="24"/>
        </w:rPr>
        <w:t>,</w:t>
      </w:r>
      <w:r w:rsidRPr="001F29E8">
        <w:rPr>
          <w:rFonts w:eastAsia="Times New Roman" w:cs="Times New Roman"/>
          <w:szCs w:val="24"/>
        </w:rPr>
        <w:t xml:space="preserve"> της </w:t>
      </w:r>
      <w:r>
        <w:rPr>
          <w:rFonts w:eastAsia="Times New Roman" w:cs="Times New Roman"/>
          <w:szCs w:val="24"/>
        </w:rPr>
        <w:t>τ</w:t>
      </w:r>
      <w:r w:rsidRPr="001F29E8">
        <w:rPr>
          <w:rFonts w:eastAsia="Times New Roman" w:cs="Times New Roman"/>
          <w:szCs w:val="24"/>
        </w:rPr>
        <w:t xml:space="preserve">εχνικής </w:t>
      </w:r>
      <w:r>
        <w:rPr>
          <w:rFonts w:eastAsia="Times New Roman" w:cs="Times New Roman"/>
          <w:szCs w:val="24"/>
        </w:rPr>
        <w:t>β</w:t>
      </w:r>
      <w:r w:rsidRPr="001F29E8">
        <w:rPr>
          <w:rFonts w:eastAsia="Times New Roman" w:cs="Times New Roman"/>
          <w:szCs w:val="24"/>
        </w:rPr>
        <w:t>οήθειας</w:t>
      </w:r>
      <w:r>
        <w:rPr>
          <w:rFonts w:eastAsia="Times New Roman" w:cs="Times New Roman"/>
          <w:szCs w:val="24"/>
        </w:rPr>
        <w:t>,</w:t>
      </w:r>
      <w:r w:rsidRPr="001F29E8">
        <w:rPr>
          <w:rFonts w:eastAsia="Times New Roman" w:cs="Times New Roman"/>
          <w:szCs w:val="24"/>
        </w:rPr>
        <w:t xml:space="preserve"> αυτή την ειδική </w:t>
      </w:r>
      <w:r>
        <w:rPr>
          <w:rFonts w:eastAsia="Times New Roman" w:cs="Times New Roman"/>
          <w:szCs w:val="24"/>
        </w:rPr>
        <w:t>γ</w:t>
      </w:r>
      <w:r w:rsidRPr="001F29E8">
        <w:rPr>
          <w:rFonts w:eastAsia="Times New Roman" w:cs="Times New Roman"/>
          <w:szCs w:val="24"/>
        </w:rPr>
        <w:t>ραμματεία είναι 87.000 ευρώ</w:t>
      </w:r>
      <w:r>
        <w:rPr>
          <w:rFonts w:eastAsia="Times New Roman" w:cs="Times New Roman"/>
          <w:szCs w:val="24"/>
        </w:rPr>
        <w:t xml:space="preserve">. Τα </w:t>
      </w:r>
      <w:r w:rsidRPr="001F29E8">
        <w:rPr>
          <w:rFonts w:eastAsia="Times New Roman" w:cs="Times New Roman"/>
          <w:szCs w:val="24"/>
        </w:rPr>
        <w:t>280.000</w:t>
      </w:r>
      <w:r>
        <w:rPr>
          <w:rFonts w:eastAsia="Times New Roman" w:cs="Times New Roman"/>
          <w:szCs w:val="24"/>
        </w:rPr>
        <w:t xml:space="preserve"> ευρώ,</w:t>
      </w:r>
      <w:r w:rsidRPr="001F29E8">
        <w:rPr>
          <w:rFonts w:eastAsia="Times New Roman" w:cs="Times New Roman"/>
          <w:szCs w:val="24"/>
        </w:rPr>
        <w:t xml:space="preserve"> συμπεριλαμβανομένων των 87</w:t>
      </w:r>
      <w:r>
        <w:rPr>
          <w:rFonts w:eastAsia="Times New Roman" w:cs="Times New Roman"/>
          <w:szCs w:val="24"/>
        </w:rPr>
        <w:t>.000 ευρώ,</w:t>
      </w:r>
      <w:r w:rsidRPr="001F29E8">
        <w:rPr>
          <w:rFonts w:eastAsia="Times New Roman" w:cs="Times New Roman"/>
          <w:szCs w:val="24"/>
        </w:rPr>
        <w:t xml:space="preserve"> είναι το </w:t>
      </w:r>
      <w:r>
        <w:rPr>
          <w:rFonts w:eastAsia="Times New Roman" w:cs="Times New Roman"/>
          <w:szCs w:val="24"/>
        </w:rPr>
        <w:t xml:space="preserve">μισθολογικό </w:t>
      </w:r>
      <w:r w:rsidRPr="001F29E8">
        <w:rPr>
          <w:rFonts w:eastAsia="Times New Roman" w:cs="Times New Roman"/>
          <w:szCs w:val="24"/>
        </w:rPr>
        <w:t>κόστος</w:t>
      </w:r>
      <w:r>
        <w:rPr>
          <w:rFonts w:eastAsia="Times New Roman" w:cs="Times New Roman"/>
          <w:szCs w:val="24"/>
        </w:rPr>
        <w:t>,</w:t>
      </w:r>
      <w:r w:rsidRPr="001F29E8">
        <w:rPr>
          <w:rFonts w:eastAsia="Times New Roman" w:cs="Times New Roman"/>
          <w:szCs w:val="24"/>
        </w:rPr>
        <w:t xml:space="preserve"> που αποτιμά το Γενικό Λογιστήριο για τις μετατάξεις και αποσπάσεις</w:t>
      </w:r>
      <w:r>
        <w:rPr>
          <w:rFonts w:eastAsia="Times New Roman" w:cs="Times New Roman"/>
          <w:szCs w:val="24"/>
        </w:rPr>
        <w:t>.</w:t>
      </w:r>
      <w:r w:rsidRPr="001F29E8">
        <w:rPr>
          <w:rFonts w:eastAsia="Times New Roman" w:cs="Times New Roman"/>
          <w:szCs w:val="24"/>
        </w:rPr>
        <w:t xml:space="preserve"> Αυτά</w:t>
      </w:r>
      <w:r>
        <w:rPr>
          <w:rFonts w:eastAsia="Times New Roman" w:cs="Times New Roman"/>
          <w:szCs w:val="24"/>
        </w:rPr>
        <w:t>, όμως,</w:t>
      </w:r>
      <w:r w:rsidRPr="001F29E8">
        <w:rPr>
          <w:rFonts w:eastAsia="Times New Roman" w:cs="Times New Roman"/>
          <w:szCs w:val="24"/>
        </w:rPr>
        <w:t xml:space="preserve"> δε</w:t>
      </w:r>
      <w:r>
        <w:rPr>
          <w:rFonts w:eastAsia="Times New Roman" w:cs="Times New Roman"/>
          <w:szCs w:val="24"/>
        </w:rPr>
        <w:t>ν είναι επ</w:t>
      </w:r>
      <w:r>
        <w:rPr>
          <w:rFonts w:eastAsia="Times New Roman" w:cs="Times New Roman"/>
          <w:szCs w:val="24"/>
        </w:rPr>
        <w:t>ιπλέον έξοδα για τον κ</w:t>
      </w:r>
      <w:r w:rsidRPr="001F29E8">
        <w:rPr>
          <w:rFonts w:eastAsia="Times New Roman" w:cs="Times New Roman"/>
          <w:szCs w:val="24"/>
        </w:rPr>
        <w:t>ρατικό κορβανά</w:t>
      </w:r>
      <w:r>
        <w:rPr>
          <w:rFonts w:eastAsia="Times New Roman" w:cs="Times New Roman"/>
          <w:szCs w:val="24"/>
        </w:rPr>
        <w:t>.</w:t>
      </w:r>
      <w:r w:rsidRPr="001F29E8">
        <w:rPr>
          <w:rFonts w:eastAsia="Times New Roman" w:cs="Times New Roman"/>
          <w:szCs w:val="24"/>
        </w:rPr>
        <w:t xml:space="preserve"> Είναι άνθρωποι</w:t>
      </w:r>
      <w:r>
        <w:rPr>
          <w:rFonts w:eastAsia="Times New Roman" w:cs="Times New Roman"/>
          <w:szCs w:val="24"/>
        </w:rPr>
        <w:t>,</w:t>
      </w:r>
      <w:r w:rsidRPr="001F29E8">
        <w:rPr>
          <w:rFonts w:eastAsia="Times New Roman" w:cs="Times New Roman"/>
          <w:szCs w:val="24"/>
        </w:rPr>
        <w:t xml:space="preserve"> που</w:t>
      </w:r>
      <w:r>
        <w:rPr>
          <w:rFonts w:eastAsia="Times New Roman" w:cs="Times New Roman"/>
          <w:szCs w:val="24"/>
        </w:rPr>
        <w:t>,</w:t>
      </w:r>
      <w:r w:rsidRPr="001F29E8">
        <w:rPr>
          <w:rFonts w:eastAsia="Times New Roman" w:cs="Times New Roman"/>
          <w:szCs w:val="24"/>
        </w:rPr>
        <w:t xml:space="preserve"> ούτως ή άλλως</w:t>
      </w:r>
      <w:r>
        <w:rPr>
          <w:rFonts w:eastAsia="Times New Roman" w:cs="Times New Roman"/>
          <w:szCs w:val="24"/>
        </w:rPr>
        <w:t>,</w:t>
      </w:r>
      <w:r w:rsidRPr="001F29E8">
        <w:rPr>
          <w:rFonts w:eastAsia="Times New Roman" w:cs="Times New Roman"/>
          <w:szCs w:val="24"/>
        </w:rPr>
        <w:t xml:space="preserve"> πλή</w:t>
      </w:r>
      <w:r>
        <w:rPr>
          <w:rFonts w:eastAsia="Times New Roman" w:cs="Times New Roman"/>
          <w:szCs w:val="24"/>
        </w:rPr>
        <w:t>ρωναν</w:t>
      </w:r>
      <w:r w:rsidRPr="001F29E8">
        <w:rPr>
          <w:rFonts w:eastAsia="Times New Roman" w:cs="Times New Roman"/>
          <w:szCs w:val="24"/>
        </w:rPr>
        <w:t xml:space="preserve"> άλλες θέσεις και απλώς μετατάσσονται</w:t>
      </w:r>
      <w:r>
        <w:rPr>
          <w:rFonts w:eastAsia="Times New Roman" w:cs="Times New Roman"/>
          <w:szCs w:val="24"/>
        </w:rPr>
        <w:t>.</w:t>
      </w:r>
      <w:r w:rsidRPr="001F29E8">
        <w:rPr>
          <w:rFonts w:eastAsia="Times New Roman" w:cs="Times New Roman"/>
          <w:szCs w:val="24"/>
        </w:rPr>
        <w:t xml:space="preserve"> Δεν είναι επιπλέον κόστος</w:t>
      </w:r>
      <w:r>
        <w:rPr>
          <w:rFonts w:eastAsia="Times New Roman" w:cs="Times New Roman"/>
          <w:szCs w:val="24"/>
        </w:rPr>
        <w:t xml:space="preserve">. </w:t>
      </w:r>
      <w:r w:rsidRPr="001F29E8">
        <w:rPr>
          <w:rFonts w:eastAsia="Times New Roman" w:cs="Times New Roman"/>
          <w:szCs w:val="24"/>
        </w:rPr>
        <w:t xml:space="preserve">Θέλω </w:t>
      </w:r>
      <w:r>
        <w:rPr>
          <w:rFonts w:eastAsia="Times New Roman" w:cs="Times New Roman"/>
          <w:szCs w:val="24"/>
        </w:rPr>
        <w:t>να είμαι σαφής</w:t>
      </w:r>
      <w:r w:rsidRPr="001F29E8">
        <w:rPr>
          <w:rFonts w:eastAsia="Times New Roman" w:cs="Times New Roman"/>
          <w:szCs w:val="24"/>
        </w:rPr>
        <w:t xml:space="preserve"> </w:t>
      </w:r>
      <w:r>
        <w:rPr>
          <w:rFonts w:eastAsia="Times New Roman" w:cs="Times New Roman"/>
          <w:szCs w:val="24"/>
        </w:rPr>
        <w:t xml:space="preserve">σε </w:t>
      </w:r>
      <w:r w:rsidRPr="001F29E8">
        <w:rPr>
          <w:rFonts w:eastAsia="Times New Roman" w:cs="Times New Roman"/>
          <w:szCs w:val="24"/>
        </w:rPr>
        <w:t>αυτό</w:t>
      </w:r>
      <w:r>
        <w:rPr>
          <w:rFonts w:eastAsia="Times New Roman" w:cs="Times New Roman"/>
          <w:szCs w:val="24"/>
        </w:rPr>
        <w:t>,</w:t>
      </w:r>
      <w:r w:rsidRPr="001F29E8">
        <w:rPr>
          <w:rFonts w:eastAsia="Times New Roman" w:cs="Times New Roman"/>
          <w:szCs w:val="24"/>
        </w:rPr>
        <w:t xml:space="preserve"> γιατί έχει </w:t>
      </w:r>
      <w:r>
        <w:rPr>
          <w:rFonts w:eastAsia="Times New Roman" w:cs="Times New Roman"/>
          <w:szCs w:val="24"/>
        </w:rPr>
        <w:t xml:space="preserve">υπάρξει </w:t>
      </w:r>
      <w:r w:rsidRPr="001F29E8">
        <w:rPr>
          <w:rFonts w:eastAsia="Times New Roman" w:cs="Times New Roman"/>
          <w:szCs w:val="24"/>
        </w:rPr>
        <w:t>παραφιλολογία</w:t>
      </w:r>
      <w:r>
        <w:rPr>
          <w:rFonts w:eastAsia="Times New Roman" w:cs="Times New Roman"/>
          <w:szCs w:val="24"/>
        </w:rPr>
        <w:t>.</w:t>
      </w:r>
      <w:r w:rsidRPr="001F29E8">
        <w:rPr>
          <w:rFonts w:eastAsia="Times New Roman" w:cs="Times New Roman"/>
          <w:szCs w:val="24"/>
        </w:rPr>
        <w:t xml:space="preserve"> </w:t>
      </w:r>
      <w:r>
        <w:rPr>
          <w:rFonts w:eastAsia="Times New Roman" w:cs="Times New Roman"/>
          <w:szCs w:val="24"/>
        </w:rPr>
        <w:t>Κ</w:t>
      </w:r>
      <w:r w:rsidRPr="001F29E8">
        <w:rPr>
          <w:rFonts w:eastAsia="Times New Roman" w:cs="Times New Roman"/>
          <w:szCs w:val="24"/>
        </w:rPr>
        <w:t>αταλαβαίνω ότι μπορεί να υπάρχει δυσπιστία ό</w:t>
      </w:r>
      <w:r w:rsidRPr="001F29E8">
        <w:rPr>
          <w:rFonts w:eastAsia="Times New Roman" w:cs="Times New Roman"/>
          <w:szCs w:val="24"/>
        </w:rPr>
        <w:t>τι κρύβεται κάτι από πίσω</w:t>
      </w:r>
      <w:r>
        <w:rPr>
          <w:rFonts w:eastAsia="Times New Roman" w:cs="Times New Roman"/>
          <w:szCs w:val="24"/>
        </w:rPr>
        <w:t>.</w:t>
      </w:r>
      <w:r w:rsidRPr="001F29E8">
        <w:rPr>
          <w:rFonts w:eastAsia="Times New Roman" w:cs="Times New Roman"/>
          <w:szCs w:val="24"/>
        </w:rPr>
        <w:t xml:space="preserve"> Αν και με τις προσλήψεις</w:t>
      </w:r>
      <w:r>
        <w:rPr>
          <w:rFonts w:eastAsia="Times New Roman" w:cs="Times New Roman"/>
          <w:szCs w:val="24"/>
        </w:rPr>
        <w:t>,</w:t>
      </w:r>
      <w:r w:rsidRPr="001F29E8">
        <w:rPr>
          <w:rFonts w:eastAsia="Times New Roman" w:cs="Times New Roman"/>
          <w:szCs w:val="24"/>
        </w:rPr>
        <w:t xml:space="preserve"> αποδείξαμε ότι δεν έχουμε σκοπιμότητα</w:t>
      </w:r>
      <w:r>
        <w:rPr>
          <w:rFonts w:eastAsia="Times New Roman" w:cs="Times New Roman"/>
          <w:szCs w:val="24"/>
        </w:rPr>
        <w:t>.</w:t>
      </w:r>
      <w:r w:rsidRPr="001F29E8">
        <w:rPr>
          <w:rFonts w:eastAsia="Times New Roman" w:cs="Times New Roman"/>
          <w:szCs w:val="24"/>
        </w:rPr>
        <w:t xml:space="preserve"> Είμαστε διαφανείς </w:t>
      </w:r>
      <w:r>
        <w:rPr>
          <w:rFonts w:eastAsia="Times New Roman" w:cs="Times New Roman"/>
          <w:szCs w:val="24"/>
        </w:rPr>
        <w:t xml:space="preserve">στο τι </w:t>
      </w:r>
      <w:r w:rsidRPr="001F29E8">
        <w:rPr>
          <w:rFonts w:eastAsia="Times New Roman" w:cs="Times New Roman"/>
          <w:szCs w:val="24"/>
        </w:rPr>
        <w:t>επιδιώκουμε</w:t>
      </w:r>
      <w:r>
        <w:rPr>
          <w:rFonts w:eastAsia="Times New Roman" w:cs="Times New Roman"/>
          <w:szCs w:val="24"/>
        </w:rPr>
        <w:t>.</w:t>
      </w:r>
      <w:r w:rsidRPr="001F29E8">
        <w:rPr>
          <w:rFonts w:eastAsia="Times New Roman" w:cs="Times New Roman"/>
          <w:szCs w:val="24"/>
        </w:rPr>
        <w:t xml:space="preserve"> Άρα</w:t>
      </w:r>
      <w:r>
        <w:rPr>
          <w:rFonts w:eastAsia="Times New Roman" w:cs="Times New Roman"/>
          <w:szCs w:val="24"/>
        </w:rPr>
        <w:t>,</w:t>
      </w:r>
      <w:r w:rsidRPr="001F29E8">
        <w:rPr>
          <w:rFonts w:eastAsia="Times New Roman" w:cs="Times New Roman"/>
          <w:szCs w:val="24"/>
        </w:rPr>
        <w:t xml:space="preserve"> τα λει</w:t>
      </w:r>
      <w:r w:rsidRPr="001F29E8">
        <w:rPr>
          <w:rFonts w:eastAsia="Times New Roman" w:cs="Times New Roman"/>
          <w:szCs w:val="24"/>
        </w:rPr>
        <w:lastRenderedPageBreak/>
        <w:t>τουργικά έξοδα για αυτή</w:t>
      </w:r>
      <w:r>
        <w:rPr>
          <w:rFonts w:eastAsia="Times New Roman" w:cs="Times New Roman"/>
          <w:szCs w:val="24"/>
        </w:rPr>
        <w:t>ν</w:t>
      </w:r>
      <w:r w:rsidRPr="001F29E8">
        <w:rPr>
          <w:rFonts w:eastAsia="Times New Roman" w:cs="Times New Roman"/>
          <w:szCs w:val="24"/>
        </w:rPr>
        <w:t xml:space="preserve"> τη νέα τομεακή </w:t>
      </w:r>
      <w:r>
        <w:rPr>
          <w:rFonts w:eastAsia="Times New Roman" w:cs="Times New Roman"/>
          <w:szCs w:val="24"/>
        </w:rPr>
        <w:t>γ</w:t>
      </w:r>
      <w:r w:rsidRPr="001F29E8">
        <w:rPr>
          <w:rFonts w:eastAsia="Times New Roman" w:cs="Times New Roman"/>
          <w:szCs w:val="24"/>
        </w:rPr>
        <w:t>ραμματεία</w:t>
      </w:r>
      <w:r>
        <w:rPr>
          <w:rFonts w:eastAsia="Times New Roman" w:cs="Times New Roman"/>
          <w:szCs w:val="24"/>
        </w:rPr>
        <w:t xml:space="preserve"> με</w:t>
      </w:r>
      <w:r w:rsidRPr="001F29E8">
        <w:rPr>
          <w:rFonts w:eastAsia="Times New Roman" w:cs="Times New Roman"/>
          <w:szCs w:val="24"/>
        </w:rPr>
        <w:t xml:space="preserve"> το </w:t>
      </w:r>
      <w:r>
        <w:rPr>
          <w:rFonts w:eastAsia="Times New Roman" w:cs="Times New Roman"/>
          <w:szCs w:val="24"/>
        </w:rPr>
        <w:t>π</w:t>
      </w:r>
      <w:r w:rsidRPr="001F29E8">
        <w:rPr>
          <w:rFonts w:eastAsia="Times New Roman" w:cs="Times New Roman"/>
          <w:szCs w:val="24"/>
        </w:rPr>
        <w:t xml:space="preserve">αρατηρητήριο και την </w:t>
      </w:r>
      <w:r>
        <w:rPr>
          <w:rFonts w:eastAsia="Times New Roman" w:cs="Times New Roman"/>
          <w:szCs w:val="24"/>
        </w:rPr>
        <w:t>τ</w:t>
      </w:r>
      <w:r w:rsidRPr="001F29E8">
        <w:rPr>
          <w:rFonts w:eastAsia="Times New Roman" w:cs="Times New Roman"/>
          <w:szCs w:val="24"/>
        </w:rPr>
        <w:t xml:space="preserve">εχνική </w:t>
      </w:r>
      <w:r>
        <w:rPr>
          <w:rFonts w:eastAsia="Times New Roman" w:cs="Times New Roman"/>
          <w:szCs w:val="24"/>
        </w:rPr>
        <w:t>β</w:t>
      </w:r>
      <w:r w:rsidRPr="001F29E8">
        <w:rPr>
          <w:rFonts w:eastAsia="Times New Roman" w:cs="Times New Roman"/>
          <w:szCs w:val="24"/>
        </w:rPr>
        <w:t>οήθεια είναι 87.000 ευρώ</w:t>
      </w:r>
      <w:r>
        <w:rPr>
          <w:rFonts w:eastAsia="Times New Roman" w:cs="Times New Roman"/>
          <w:szCs w:val="24"/>
        </w:rPr>
        <w:t>.</w:t>
      </w:r>
      <w:r w:rsidRPr="001F29E8">
        <w:rPr>
          <w:rFonts w:eastAsia="Times New Roman" w:cs="Times New Roman"/>
          <w:szCs w:val="24"/>
        </w:rPr>
        <w:t xml:space="preserve"> Να </w:t>
      </w:r>
      <w:r>
        <w:rPr>
          <w:rFonts w:eastAsia="Times New Roman" w:cs="Times New Roman"/>
          <w:szCs w:val="24"/>
        </w:rPr>
        <w:t>εί</w:t>
      </w:r>
      <w:r w:rsidRPr="001F29E8">
        <w:rPr>
          <w:rFonts w:eastAsia="Times New Roman" w:cs="Times New Roman"/>
          <w:szCs w:val="24"/>
        </w:rPr>
        <w:t>μαστε</w:t>
      </w:r>
      <w:r>
        <w:rPr>
          <w:rFonts w:eastAsia="Times New Roman" w:cs="Times New Roman"/>
          <w:szCs w:val="24"/>
        </w:rPr>
        <w:t xml:space="preserve"> σαφείς.</w:t>
      </w:r>
      <w:r w:rsidRPr="001F29E8">
        <w:rPr>
          <w:rFonts w:eastAsia="Times New Roman" w:cs="Times New Roman"/>
          <w:szCs w:val="24"/>
        </w:rPr>
        <w:t xml:space="preserve"> Γι</w:t>
      </w:r>
      <w:r>
        <w:rPr>
          <w:rFonts w:eastAsia="Times New Roman" w:cs="Times New Roman"/>
          <w:szCs w:val="24"/>
        </w:rPr>
        <w:t>’</w:t>
      </w:r>
      <w:r w:rsidRPr="001F29E8">
        <w:rPr>
          <w:rFonts w:eastAsia="Times New Roman" w:cs="Times New Roman"/>
          <w:szCs w:val="24"/>
        </w:rPr>
        <w:t xml:space="preserve"> αυτό συζητάμε</w:t>
      </w:r>
      <w:r>
        <w:rPr>
          <w:rFonts w:eastAsia="Times New Roman" w:cs="Times New Roman"/>
          <w:szCs w:val="24"/>
        </w:rPr>
        <w:t>.</w:t>
      </w:r>
    </w:p>
    <w:p w14:paraId="20A4ECE8" w14:textId="77777777" w:rsidR="005D4821" w:rsidRDefault="006B233D">
      <w:pPr>
        <w:tabs>
          <w:tab w:val="left" w:pos="6168"/>
        </w:tabs>
        <w:spacing w:line="600" w:lineRule="auto"/>
        <w:ind w:firstLine="720"/>
        <w:jc w:val="both"/>
        <w:rPr>
          <w:rFonts w:eastAsia="Times New Roman" w:cs="Times New Roman"/>
          <w:szCs w:val="24"/>
        </w:rPr>
      </w:pPr>
      <w:r w:rsidRPr="001F29E8">
        <w:rPr>
          <w:rFonts w:eastAsia="Times New Roman" w:cs="Times New Roman"/>
          <w:szCs w:val="24"/>
        </w:rPr>
        <w:t xml:space="preserve"> </w:t>
      </w:r>
      <w:r>
        <w:rPr>
          <w:rFonts w:eastAsia="Times New Roman" w:cs="Times New Roman"/>
          <w:szCs w:val="24"/>
        </w:rPr>
        <w:t>Οι άλλες οι θέσεις που π</w:t>
      </w:r>
      <w:r w:rsidRPr="001F29E8">
        <w:rPr>
          <w:rFonts w:eastAsia="Times New Roman" w:cs="Times New Roman"/>
          <w:szCs w:val="24"/>
        </w:rPr>
        <w:t>ροτείνουμε στο οργανόγραμμα του Υπουργείου</w:t>
      </w:r>
      <w:r>
        <w:rPr>
          <w:rFonts w:eastAsia="Times New Roman" w:cs="Times New Roman"/>
          <w:szCs w:val="24"/>
        </w:rPr>
        <w:t>…</w:t>
      </w:r>
    </w:p>
    <w:p w14:paraId="20A4ECE9" w14:textId="77777777" w:rsidR="005D4821" w:rsidRDefault="006B233D">
      <w:pPr>
        <w:tabs>
          <w:tab w:val="left" w:pos="6168"/>
        </w:tabs>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Οι μετατάξεις δεν έχουν κόστος; Όταν αποσπάτε υπαλλήλους από μία δουλειά και τους πηγαίνετε αλλού, αυτό είναι δωρεάν; </w:t>
      </w:r>
    </w:p>
    <w:p w14:paraId="20A4ECEA" w14:textId="77777777" w:rsidR="005D4821" w:rsidRDefault="006B233D">
      <w:pPr>
        <w:spacing w:line="600" w:lineRule="auto"/>
        <w:ind w:firstLine="720"/>
        <w:jc w:val="both"/>
        <w:rPr>
          <w:rFonts w:eastAsia="Times New Roman" w:cs="Times New Roman"/>
          <w:szCs w:val="24"/>
        </w:rPr>
      </w:pPr>
      <w:r w:rsidRPr="00FE35C3">
        <w:rPr>
          <w:rFonts w:eastAsia="Times New Roman" w:cs="Times New Roman"/>
          <w:b/>
          <w:szCs w:val="24"/>
        </w:rPr>
        <w:t>ΠΡΟΕΔΡΕΥΩΝ</w:t>
      </w:r>
      <w:r w:rsidRPr="00FE35C3">
        <w:rPr>
          <w:rFonts w:eastAsia="Times New Roman" w:cs="Times New Roman"/>
          <w:b/>
          <w:szCs w:val="24"/>
        </w:rPr>
        <w:t xml:space="preserve"> (</w:t>
      </w:r>
      <w:r>
        <w:rPr>
          <w:rFonts w:eastAsia="Times New Roman" w:cs="Times New Roman"/>
          <w:b/>
          <w:szCs w:val="24"/>
        </w:rPr>
        <w:t>Γεώργιος Βαρεμένος</w:t>
      </w:r>
      <w:r w:rsidRPr="00FE35C3">
        <w:rPr>
          <w:rFonts w:eastAsia="Times New Roman" w:cs="Times New Roman"/>
          <w:b/>
          <w:szCs w:val="24"/>
        </w:rPr>
        <w:t>):</w:t>
      </w:r>
      <w:r w:rsidRPr="00FE35C3">
        <w:rPr>
          <w:rFonts w:eastAsia="Times New Roman" w:cs="Times New Roman"/>
          <w:szCs w:val="24"/>
        </w:rPr>
        <w:t xml:space="preserve"> </w:t>
      </w:r>
      <w:r>
        <w:rPr>
          <w:rFonts w:eastAsia="Times New Roman" w:cs="Times New Roman"/>
          <w:szCs w:val="24"/>
        </w:rPr>
        <w:t xml:space="preserve">Παρακαλώ, κύριε Βορίδη, μη διακόπτετε. </w:t>
      </w:r>
    </w:p>
    <w:p w14:paraId="20A4ECEB" w14:textId="77777777" w:rsidR="005D4821" w:rsidRDefault="006B233D">
      <w:pPr>
        <w:tabs>
          <w:tab w:val="left" w:pos="6168"/>
        </w:tabs>
        <w:spacing w:line="600" w:lineRule="auto"/>
        <w:ind w:firstLine="720"/>
        <w:jc w:val="both"/>
        <w:rPr>
          <w:rFonts w:eastAsia="Times New Roman" w:cs="Times New Roman"/>
          <w:szCs w:val="24"/>
        </w:rPr>
      </w:pPr>
      <w:r>
        <w:rPr>
          <w:rFonts w:eastAsia="Times New Roman" w:cs="Times New Roman"/>
          <w:b/>
          <w:szCs w:val="24"/>
        </w:rPr>
        <w:t xml:space="preserve">ΜΑΡΙΛΙΖΑ ΞΕΝΟΓΙΑΝΝΑΚΟΠΟΥΛΟΥ (Υπουργός Διοικητικής Ανασυγκρότησης): </w:t>
      </w:r>
      <w:r>
        <w:rPr>
          <w:rFonts w:eastAsia="Times New Roman" w:cs="Times New Roman"/>
          <w:szCs w:val="24"/>
        </w:rPr>
        <w:t xml:space="preserve">Μετατάξεις και αποσπάσεις σημαίνει ότι τον μισθό τους, τον </w:t>
      </w:r>
      <w:r w:rsidRPr="001F29E8">
        <w:rPr>
          <w:rFonts w:eastAsia="Times New Roman" w:cs="Times New Roman"/>
          <w:szCs w:val="24"/>
        </w:rPr>
        <w:t xml:space="preserve">οποίο </w:t>
      </w:r>
      <w:r>
        <w:rPr>
          <w:rFonts w:eastAsia="Times New Roman" w:cs="Times New Roman"/>
          <w:szCs w:val="24"/>
        </w:rPr>
        <w:t xml:space="preserve">ήδη </w:t>
      </w:r>
      <w:r w:rsidRPr="001F29E8">
        <w:rPr>
          <w:rFonts w:eastAsia="Times New Roman" w:cs="Times New Roman"/>
          <w:szCs w:val="24"/>
        </w:rPr>
        <w:t>λαμβάνουν</w:t>
      </w:r>
      <w:r>
        <w:rPr>
          <w:rFonts w:eastAsia="Times New Roman" w:cs="Times New Roman"/>
          <w:szCs w:val="24"/>
        </w:rPr>
        <w:t>,</w:t>
      </w:r>
      <w:r w:rsidRPr="001F29E8">
        <w:rPr>
          <w:rFonts w:eastAsia="Times New Roman" w:cs="Times New Roman"/>
          <w:szCs w:val="24"/>
        </w:rPr>
        <w:t xml:space="preserve"> θα συνεχίσουν να το</w:t>
      </w:r>
      <w:r>
        <w:rPr>
          <w:rFonts w:eastAsia="Times New Roman" w:cs="Times New Roman"/>
          <w:szCs w:val="24"/>
        </w:rPr>
        <w:t>ν λαμβάνουν στη νέα</w:t>
      </w:r>
      <w:r w:rsidRPr="001F29E8">
        <w:rPr>
          <w:rFonts w:eastAsia="Times New Roman" w:cs="Times New Roman"/>
          <w:szCs w:val="24"/>
        </w:rPr>
        <w:t xml:space="preserve"> υπηρεσί</w:t>
      </w:r>
      <w:r w:rsidRPr="001F29E8">
        <w:rPr>
          <w:rFonts w:eastAsia="Times New Roman" w:cs="Times New Roman"/>
          <w:szCs w:val="24"/>
        </w:rPr>
        <w:t>α</w:t>
      </w:r>
      <w:r>
        <w:rPr>
          <w:rFonts w:eastAsia="Times New Roman" w:cs="Times New Roman"/>
          <w:szCs w:val="24"/>
        </w:rPr>
        <w:t>.</w:t>
      </w:r>
      <w:r w:rsidRPr="001F29E8">
        <w:rPr>
          <w:rFonts w:eastAsia="Times New Roman" w:cs="Times New Roman"/>
          <w:szCs w:val="24"/>
        </w:rPr>
        <w:t xml:space="preserve"> Δηλαδή</w:t>
      </w:r>
      <w:r>
        <w:rPr>
          <w:rFonts w:eastAsia="Times New Roman" w:cs="Times New Roman"/>
          <w:szCs w:val="24"/>
        </w:rPr>
        <w:t>,</w:t>
      </w:r>
      <w:r w:rsidRPr="001F29E8">
        <w:rPr>
          <w:rFonts w:eastAsia="Times New Roman" w:cs="Times New Roman"/>
          <w:szCs w:val="24"/>
        </w:rPr>
        <w:t xml:space="preserve"> δεν </w:t>
      </w:r>
      <w:r>
        <w:rPr>
          <w:rFonts w:eastAsia="Times New Roman" w:cs="Times New Roman"/>
          <w:szCs w:val="24"/>
        </w:rPr>
        <w:t>προβλέπ</w:t>
      </w:r>
      <w:r w:rsidRPr="001F29E8">
        <w:rPr>
          <w:rFonts w:eastAsia="Times New Roman" w:cs="Times New Roman"/>
          <w:szCs w:val="24"/>
        </w:rPr>
        <w:t>ονται προσλήψεις</w:t>
      </w:r>
      <w:r>
        <w:rPr>
          <w:rFonts w:eastAsia="Times New Roman" w:cs="Times New Roman"/>
          <w:szCs w:val="24"/>
        </w:rPr>
        <w:t>.</w:t>
      </w:r>
      <w:r w:rsidRPr="001F29E8">
        <w:rPr>
          <w:rFonts w:eastAsia="Times New Roman" w:cs="Times New Roman"/>
          <w:szCs w:val="24"/>
        </w:rPr>
        <w:t xml:space="preserve"> Σε </w:t>
      </w:r>
      <w:r>
        <w:rPr>
          <w:rFonts w:eastAsia="Times New Roman" w:cs="Times New Roman"/>
          <w:szCs w:val="24"/>
        </w:rPr>
        <w:t xml:space="preserve">κάθε περίπτωση, δεν </w:t>
      </w:r>
      <w:r>
        <w:rPr>
          <w:rFonts w:eastAsia="Times New Roman" w:cs="Times New Roman"/>
          <w:szCs w:val="24"/>
        </w:rPr>
        <w:t xml:space="preserve">ισχύει </w:t>
      </w:r>
      <w:r>
        <w:rPr>
          <w:rFonts w:eastAsia="Times New Roman" w:cs="Times New Roman"/>
          <w:szCs w:val="24"/>
        </w:rPr>
        <w:t xml:space="preserve">αυτό το </w:t>
      </w:r>
      <w:r>
        <w:rPr>
          <w:rFonts w:eastAsia="Times New Roman" w:cs="Times New Roman"/>
          <w:szCs w:val="24"/>
        </w:rPr>
        <w:t>ένα</w:t>
      </w:r>
      <w:r>
        <w:rPr>
          <w:rFonts w:eastAsia="Times New Roman" w:cs="Times New Roman"/>
          <w:szCs w:val="24"/>
        </w:rPr>
        <w:t xml:space="preserve"> εκατομμύριο</w:t>
      </w:r>
      <w:r>
        <w:rPr>
          <w:rFonts w:eastAsia="Times New Roman" w:cs="Times New Roman"/>
          <w:szCs w:val="24"/>
        </w:rPr>
        <w:t>,</w:t>
      </w:r>
      <w:r>
        <w:rPr>
          <w:rFonts w:eastAsia="Times New Roman" w:cs="Times New Roman"/>
          <w:szCs w:val="24"/>
        </w:rPr>
        <w:t xml:space="preserve"> που λέτε. </w:t>
      </w:r>
      <w:r w:rsidRPr="001F29E8">
        <w:rPr>
          <w:rFonts w:eastAsia="Times New Roman" w:cs="Times New Roman"/>
          <w:szCs w:val="24"/>
        </w:rPr>
        <w:t>Είναι 87.000</w:t>
      </w:r>
      <w:r>
        <w:rPr>
          <w:rFonts w:eastAsia="Times New Roman" w:cs="Times New Roman"/>
          <w:szCs w:val="24"/>
        </w:rPr>
        <w:t xml:space="preserve"> ευρώ τα</w:t>
      </w:r>
      <w:r w:rsidRPr="001F29E8">
        <w:rPr>
          <w:rFonts w:eastAsia="Times New Roman" w:cs="Times New Roman"/>
          <w:szCs w:val="24"/>
        </w:rPr>
        <w:t xml:space="preserve"> λειτουργικά έξοδα</w:t>
      </w:r>
      <w:r>
        <w:rPr>
          <w:rFonts w:eastAsia="Times New Roman" w:cs="Times New Roman"/>
          <w:szCs w:val="24"/>
        </w:rPr>
        <w:t>.</w:t>
      </w:r>
    </w:p>
    <w:p w14:paraId="20A4ECEC" w14:textId="77777777" w:rsidR="005D4821" w:rsidRDefault="006B233D">
      <w:pPr>
        <w:tabs>
          <w:tab w:val="left" w:pos="6168"/>
        </w:tabs>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Από πού…</w:t>
      </w:r>
    </w:p>
    <w:p w14:paraId="20A4ECED" w14:textId="77777777" w:rsidR="005D4821" w:rsidRDefault="006B233D">
      <w:pPr>
        <w:spacing w:line="600" w:lineRule="auto"/>
        <w:ind w:firstLine="720"/>
        <w:jc w:val="both"/>
        <w:rPr>
          <w:rFonts w:eastAsia="Times New Roman" w:cs="Times New Roman"/>
          <w:szCs w:val="24"/>
        </w:rPr>
      </w:pPr>
      <w:r w:rsidRPr="00FE35C3">
        <w:rPr>
          <w:rFonts w:eastAsia="Times New Roman" w:cs="Times New Roman"/>
          <w:b/>
          <w:szCs w:val="24"/>
        </w:rPr>
        <w:lastRenderedPageBreak/>
        <w:t>ΠΡΟΕΔΡΕΥΩΝ (</w:t>
      </w:r>
      <w:r>
        <w:rPr>
          <w:rFonts w:eastAsia="Times New Roman" w:cs="Times New Roman"/>
          <w:b/>
          <w:szCs w:val="24"/>
        </w:rPr>
        <w:t>Γεώργιος Βαρεμένος</w:t>
      </w:r>
      <w:r w:rsidRPr="00FE35C3">
        <w:rPr>
          <w:rFonts w:eastAsia="Times New Roman" w:cs="Times New Roman"/>
          <w:b/>
          <w:szCs w:val="24"/>
        </w:rPr>
        <w:t>):</w:t>
      </w:r>
      <w:r w:rsidRPr="00FE35C3">
        <w:rPr>
          <w:rFonts w:eastAsia="Times New Roman" w:cs="Times New Roman"/>
          <w:szCs w:val="24"/>
        </w:rPr>
        <w:t xml:space="preserve"> </w:t>
      </w:r>
      <w:r>
        <w:rPr>
          <w:rFonts w:eastAsia="Times New Roman" w:cs="Times New Roman"/>
          <w:szCs w:val="24"/>
        </w:rPr>
        <w:t xml:space="preserve">Κύριε Βορίδη, ήσασταν αρκετή ώρα στο Βήμα. </w:t>
      </w:r>
    </w:p>
    <w:p w14:paraId="20A4ECEE" w14:textId="77777777" w:rsidR="005D4821" w:rsidRDefault="006B233D">
      <w:pPr>
        <w:spacing w:line="600" w:lineRule="auto"/>
        <w:ind w:firstLine="720"/>
        <w:jc w:val="both"/>
        <w:rPr>
          <w:rFonts w:eastAsia="Times New Roman" w:cs="Times New Roman"/>
          <w:szCs w:val="24"/>
        </w:rPr>
      </w:pPr>
      <w:r>
        <w:rPr>
          <w:rFonts w:eastAsia="Times New Roman" w:cs="Times New Roman"/>
          <w:b/>
          <w:szCs w:val="24"/>
        </w:rPr>
        <w:t>ΜΑΡΙΛΙ</w:t>
      </w:r>
      <w:r>
        <w:rPr>
          <w:rFonts w:eastAsia="Times New Roman" w:cs="Times New Roman"/>
          <w:b/>
          <w:szCs w:val="24"/>
        </w:rPr>
        <w:t xml:space="preserve">ΖΑ ΞΕΝΟΓΙΑΝΝΑΚΟΠΟΥΛΟΥ (Υπουργός Διοικητικής Ανασυγκρότησης): </w:t>
      </w:r>
      <w:r>
        <w:rPr>
          <w:rFonts w:eastAsia="Times New Roman" w:cs="Times New Roman"/>
          <w:szCs w:val="24"/>
        </w:rPr>
        <w:t>Ε</w:t>
      </w:r>
      <w:r w:rsidRPr="001F29E8">
        <w:rPr>
          <w:rFonts w:eastAsia="Times New Roman" w:cs="Times New Roman"/>
          <w:szCs w:val="24"/>
        </w:rPr>
        <w:t xml:space="preserve">γώ θέλω να </w:t>
      </w:r>
      <w:r>
        <w:rPr>
          <w:rFonts w:eastAsia="Times New Roman" w:cs="Times New Roman"/>
          <w:szCs w:val="24"/>
        </w:rPr>
        <w:t xml:space="preserve">το διευκρινίσω, γιατί </w:t>
      </w:r>
      <w:r w:rsidRPr="001F29E8">
        <w:rPr>
          <w:rFonts w:eastAsia="Times New Roman" w:cs="Times New Roman"/>
          <w:szCs w:val="24"/>
        </w:rPr>
        <w:t xml:space="preserve">γίνεται </w:t>
      </w:r>
      <w:r>
        <w:rPr>
          <w:rFonts w:eastAsia="Times New Roman" w:cs="Times New Roman"/>
          <w:szCs w:val="24"/>
        </w:rPr>
        <w:t>μία συζήτηση…</w:t>
      </w:r>
    </w:p>
    <w:p w14:paraId="20A4ECEF" w14:textId="77777777" w:rsidR="005D4821" w:rsidRDefault="006B233D">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Απολογούμαι, κύριε Πρόεδρε, για τη διακοπή. </w:t>
      </w:r>
    </w:p>
    <w:p w14:paraId="20A4ECF0" w14:textId="77777777" w:rsidR="005D4821" w:rsidRDefault="006B233D">
      <w:pPr>
        <w:spacing w:line="600" w:lineRule="auto"/>
        <w:ind w:firstLine="720"/>
        <w:jc w:val="both"/>
        <w:rPr>
          <w:rFonts w:eastAsia="Times New Roman" w:cs="Times New Roman"/>
          <w:szCs w:val="24"/>
        </w:rPr>
      </w:pPr>
      <w:r w:rsidRPr="00FE35C3">
        <w:rPr>
          <w:rFonts w:eastAsia="Times New Roman" w:cs="Times New Roman"/>
          <w:b/>
          <w:szCs w:val="24"/>
        </w:rPr>
        <w:t>ΠΡΟΕΔΡΕΥΩΝ (</w:t>
      </w:r>
      <w:r>
        <w:rPr>
          <w:rFonts w:eastAsia="Times New Roman" w:cs="Times New Roman"/>
          <w:b/>
          <w:szCs w:val="24"/>
        </w:rPr>
        <w:t>Γεώργιος Βαρεμένος</w:t>
      </w:r>
      <w:r w:rsidRPr="00FE35C3">
        <w:rPr>
          <w:rFonts w:eastAsia="Times New Roman" w:cs="Times New Roman"/>
          <w:b/>
          <w:szCs w:val="24"/>
        </w:rPr>
        <w:t>):</w:t>
      </w:r>
      <w:r w:rsidRPr="00FE35C3">
        <w:rPr>
          <w:rFonts w:eastAsia="Times New Roman" w:cs="Times New Roman"/>
          <w:szCs w:val="24"/>
        </w:rPr>
        <w:t xml:space="preserve"> </w:t>
      </w:r>
      <w:r>
        <w:rPr>
          <w:rFonts w:eastAsia="Times New Roman" w:cs="Times New Roman"/>
          <w:szCs w:val="24"/>
        </w:rPr>
        <w:t xml:space="preserve">Όχι, δεν χρειάζεται να απολογείστε. Δεν είναι δικαστήριο εδώ. </w:t>
      </w:r>
    </w:p>
    <w:p w14:paraId="20A4ECF1" w14:textId="77777777" w:rsidR="005D4821" w:rsidRDefault="006B233D">
      <w:pPr>
        <w:spacing w:line="600" w:lineRule="auto"/>
        <w:ind w:firstLine="720"/>
        <w:jc w:val="both"/>
        <w:rPr>
          <w:rFonts w:eastAsia="Times New Roman" w:cs="Times New Roman"/>
          <w:szCs w:val="24"/>
        </w:rPr>
      </w:pPr>
      <w:r>
        <w:rPr>
          <w:rFonts w:eastAsia="Times New Roman" w:cs="Times New Roman"/>
          <w:b/>
          <w:szCs w:val="24"/>
        </w:rPr>
        <w:t xml:space="preserve">ΜΑΡΙΛΙΖΑ ΞΕΝΟΓΙΑΝΝΑΚΟΠΟΥΛΟΥ (Υπουργός Διοικητικής Ανασυγκρότησης): </w:t>
      </w:r>
      <w:r>
        <w:rPr>
          <w:rFonts w:eastAsia="Times New Roman" w:cs="Times New Roman"/>
          <w:szCs w:val="24"/>
        </w:rPr>
        <w:t>Κύριε Βορίδη</w:t>
      </w:r>
      <w:r>
        <w:rPr>
          <w:rFonts w:eastAsia="Times New Roman" w:cs="Times New Roman"/>
          <w:szCs w:val="24"/>
        </w:rPr>
        <w:t xml:space="preserve">, </w:t>
      </w:r>
      <w:r>
        <w:rPr>
          <w:rFonts w:eastAsia="Times New Roman" w:cs="Times New Roman"/>
          <w:szCs w:val="24"/>
        </w:rPr>
        <w:t xml:space="preserve">θέλω να γίνεται διάλογος για να τα αποσαφηνίσουμε, επειδή θα μπούμε και στην ψήφιση επί των άρθρων μετά. Ο κάθε </w:t>
      </w:r>
      <w:r>
        <w:rPr>
          <w:rFonts w:eastAsia="Times New Roman" w:cs="Times New Roman"/>
          <w:szCs w:val="24"/>
        </w:rPr>
        <w:t xml:space="preserve">Βουλευτής, βέβαια, θα ψηφίσει με τη συνείδησή του και την πολιτική του άποψη. </w:t>
      </w:r>
      <w:r w:rsidRPr="001F29E8">
        <w:rPr>
          <w:rFonts w:eastAsia="Times New Roman" w:cs="Times New Roman"/>
          <w:szCs w:val="24"/>
        </w:rPr>
        <w:t>Τουλάχιστον</w:t>
      </w:r>
      <w:r>
        <w:rPr>
          <w:rFonts w:eastAsia="Times New Roman" w:cs="Times New Roman"/>
          <w:szCs w:val="24"/>
        </w:rPr>
        <w:t>, όμως,</w:t>
      </w:r>
      <w:r w:rsidRPr="001F29E8">
        <w:rPr>
          <w:rFonts w:eastAsia="Times New Roman" w:cs="Times New Roman"/>
          <w:szCs w:val="24"/>
        </w:rPr>
        <w:t xml:space="preserve"> να είναι σαφές το τι ψηφίζουμε και τι αντίκρισμα έχει</w:t>
      </w:r>
      <w:r>
        <w:rPr>
          <w:rFonts w:eastAsia="Times New Roman" w:cs="Times New Roman"/>
          <w:szCs w:val="24"/>
        </w:rPr>
        <w:t>.</w:t>
      </w:r>
    </w:p>
    <w:p w14:paraId="20A4ECF2"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επειδή ειπώθηκαν </w:t>
      </w:r>
      <w:r w:rsidRPr="001F29E8">
        <w:rPr>
          <w:rFonts w:eastAsia="Times New Roman" w:cs="Times New Roman"/>
          <w:szCs w:val="24"/>
        </w:rPr>
        <w:t>πάρα π</w:t>
      </w:r>
      <w:r>
        <w:rPr>
          <w:rFonts w:eastAsia="Times New Roman" w:cs="Times New Roman"/>
          <w:szCs w:val="24"/>
        </w:rPr>
        <w:t xml:space="preserve">ολλά για το μεγάλο κράτος και τις </w:t>
      </w:r>
      <w:r>
        <w:rPr>
          <w:rFonts w:eastAsia="Times New Roman" w:cs="Times New Roman"/>
          <w:szCs w:val="24"/>
        </w:rPr>
        <w:t>γ</w:t>
      </w:r>
      <w:r>
        <w:rPr>
          <w:rFonts w:eastAsia="Times New Roman" w:cs="Times New Roman"/>
          <w:szCs w:val="24"/>
        </w:rPr>
        <w:t>ραμματείε</w:t>
      </w:r>
      <w:r w:rsidRPr="001F29E8">
        <w:rPr>
          <w:rFonts w:eastAsia="Times New Roman" w:cs="Times New Roman"/>
          <w:szCs w:val="24"/>
        </w:rPr>
        <w:t>ς</w:t>
      </w:r>
      <w:r>
        <w:rPr>
          <w:rFonts w:eastAsia="Times New Roman" w:cs="Times New Roman"/>
          <w:szCs w:val="24"/>
        </w:rPr>
        <w:t xml:space="preserve">, θέλω να πω ότι το </w:t>
      </w:r>
      <w:r w:rsidRPr="001F29E8">
        <w:rPr>
          <w:rFonts w:eastAsia="Times New Roman" w:cs="Times New Roman"/>
          <w:szCs w:val="24"/>
        </w:rPr>
        <w:t>Υπουργεί</w:t>
      </w:r>
      <w:r w:rsidRPr="001F29E8">
        <w:rPr>
          <w:rFonts w:eastAsia="Times New Roman" w:cs="Times New Roman"/>
          <w:szCs w:val="24"/>
        </w:rPr>
        <w:t xml:space="preserve">ο Διοικητικής Ανασυγκρότησης είναι </w:t>
      </w:r>
      <w:r>
        <w:rPr>
          <w:rFonts w:eastAsia="Times New Roman" w:cs="Times New Roman"/>
          <w:szCs w:val="24"/>
        </w:rPr>
        <w:t xml:space="preserve">ένα </w:t>
      </w:r>
      <w:r w:rsidRPr="001F29E8">
        <w:rPr>
          <w:rFonts w:eastAsia="Times New Roman" w:cs="Times New Roman"/>
          <w:szCs w:val="24"/>
        </w:rPr>
        <w:t>Υπουργείο που έχει Υπουργό και Γενικό Γραμματέα</w:t>
      </w:r>
      <w:r>
        <w:rPr>
          <w:rFonts w:eastAsia="Times New Roman" w:cs="Times New Roman"/>
          <w:szCs w:val="24"/>
        </w:rPr>
        <w:t>.</w:t>
      </w:r>
      <w:r w:rsidRPr="001F29E8">
        <w:rPr>
          <w:rFonts w:eastAsia="Times New Roman" w:cs="Times New Roman"/>
          <w:szCs w:val="24"/>
        </w:rPr>
        <w:t xml:space="preserve"> Δεν έχουμε </w:t>
      </w:r>
      <w:r>
        <w:rPr>
          <w:rFonts w:eastAsia="Times New Roman" w:cs="Times New Roman"/>
          <w:szCs w:val="24"/>
        </w:rPr>
        <w:t>Υφυπουργό ή τομεακή</w:t>
      </w:r>
      <w:r w:rsidRPr="001F29E8">
        <w:rPr>
          <w:rFonts w:eastAsia="Times New Roman" w:cs="Times New Roman"/>
          <w:szCs w:val="24"/>
        </w:rPr>
        <w:t xml:space="preserve"> Γραμματεία</w:t>
      </w:r>
      <w:r>
        <w:rPr>
          <w:rFonts w:eastAsia="Times New Roman" w:cs="Times New Roman"/>
          <w:szCs w:val="24"/>
        </w:rPr>
        <w:t>.</w:t>
      </w:r>
      <w:r w:rsidRPr="001F29E8">
        <w:rPr>
          <w:rFonts w:eastAsia="Times New Roman" w:cs="Times New Roman"/>
          <w:szCs w:val="24"/>
        </w:rPr>
        <w:t xml:space="preserve"> Έχουμε </w:t>
      </w:r>
      <w:r>
        <w:rPr>
          <w:rFonts w:eastAsia="Times New Roman" w:cs="Times New Roman"/>
          <w:szCs w:val="24"/>
        </w:rPr>
        <w:t xml:space="preserve">όμως, </w:t>
      </w:r>
      <w:r w:rsidRPr="001F29E8">
        <w:rPr>
          <w:rFonts w:eastAsia="Times New Roman" w:cs="Times New Roman"/>
          <w:szCs w:val="24"/>
        </w:rPr>
        <w:t>μ</w:t>
      </w:r>
      <w:r>
        <w:rPr>
          <w:rFonts w:eastAsia="Times New Roman" w:cs="Times New Roman"/>
          <w:szCs w:val="24"/>
        </w:rPr>
        <w:t xml:space="preserve">εγάλη </w:t>
      </w:r>
      <w:r w:rsidRPr="001F29E8">
        <w:rPr>
          <w:rFonts w:eastAsia="Times New Roman" w:cs="Times New Roman"/>
          <w:szCs w:val="24"/>
        </w:rPr>
        <w:t xml:space="preserve">ανάγκη και προσπαθούμε </w:t>
      </w:r>
      <w:r>
        <w:rPr>
          <w:rFonts w:eastAsia="Times New Roman" w:cs="Times New Roman"/>
          <w:szCs w:val="24"/>
        </w:rPr>
        <w:t xml:space="preserve">να </w:t>
      </w:r>
      <w:proofErr w:type="spellStart"/>
      <w:r>
        <w:rPr>
          <w:rFonts w:eastAsia="Times New Roman" w:cs="Times New Roman"/>
          <w:szCs w:val="24"/>
        </w:rPr>
        <w:t>αντεπεξέλθουμε</w:t>
      </w:r>
      <w:proofErr w:type="spellEnd"/>
      <w:r>
        <w:rPr>
          <w:rFonts w:eastAsia="Times New Roman" w:cs="Times New Roman"/>
          <w:szCs w:val="24"/>
        </w:rPr>
        <w:t xml:space="preserve"> στις απαιτήσεις της διοικητικής ανασυγκρότησης. Οι δομές που θεσ</w:t>
      </w:r>
      <w:r>
        <w:rPr>
          <w:rFonts w:eastAsia="Times New Roman" w:cs="Times New Roman"/>
          <w:szCs w:val="24"/>
        </w:rPr>
        <w:t xml:space="preserve">πίζουμε δεν επικαλύπτουν αρμοδιότητα </w:t>
      </w:r>
      <w:r w:rsidRPr="001F29E8">
        <w:rPr>
          <w:rFonts w:eastAsia="Times New Roman" w:cs="Times New Roman"/>
          <w:szCs w:val="24"/>
        </w:rPr>
        <w:t>άλλου φορέα</w:t>
      </w:r>
      <w:r>
        <w:rPr>
          <w:rFonts w:eastAsia="Times New Roman" w:cs="Times New Roman"/>
          <w:szCs w:val="24"/>
        </w:rPr>
        <w:t>.</w:t>
      </w:r>
      <w:r w:rsidRPr="001F29E8">
        <w:rPr>
          <w:rFonts w:eastAsia="Times New Roman" w:cs="Times New Roman"/>
          <w:szCs w:val="24"/>
        </w:rPr>
        <w:t xml:space="preserve"> Το προηγούμενο </w:t>
      </w:r>
      <w:r>
        <w:rPr>
          <w:rFonts w:eastAsia="Times New Roman" w:cs="Times New Roman"/>
          <w:szCs w:val="24"/>
        </w:rPr>
        <w:t>π</w:t>
      </w:r>
      <w:r w:rsidRPr="001F29E8">
        <w:rPr>
          <w:rFonts w:eastAsia="Times New Roman" w:cs="Times New Roman"/>
          <w:szCs w:val="24"/>
        </w:rPr>
        <w:t>αρατηρητήριο ήταν μία στενή δομή</w:t>
      </w:r>
      <w:r>
        <w:rPr>
          <w:rFonts w:eastAsia="Times New Roman" w:cs="Times New Roman"/>
          <w:szCs w:val="24"/>
        </w:rPr>
        <w:t xml:space="preserve">, </w:t>
      </w:r>
      <w:r>
        <w:rPr>
          <w:rFonts w:eastAsia="Times New Roman" w:cs="Times New Roman"/>
          <w:szCs w:val="24"/>
        </w:rPr>
        <w:t xml:space="preserve">που δεν λειτουργεί και </w:t>
      </w:r>
      <w:r>
        <w:rPr>
          <w:rFonts w:eastAsia="Times New Roman" w:cs="Times New Roman"/>
          <w:szCs w:val="24"/>
        </w:rPr>
        <w:t>την οποία καταργούμε</w:t>
      </w:r>
      <w:r w:rsidRPr="001F29E8">
        <w:rPr>
          <w:rFonts w:eastAsia="Times New Roman" w:cs="Times New Roman"/>
          <w:szCs w:val="24"/>
        </w:rPr>
        <w:t xml:space="preserve"> με αυτό το νομοσχέδιο και ιδρύουμε ένα </w:t>
      </w:r>
      <w:r>
        <w:rPr>
          <w:rFonts w:eastAsia="Times New Roman" w:cs="Times New Roman"/>
          <w:szCs w:val="24"/>
        </w:rPr>
        <w:t>π</w:t>
      </w:r>
      <w:r w:rsidRPr="001F29E8">
        <w:rPr>
          <w:rFonts w:eastAsia="Times New Roman" w:cs="Times New Roman"/>
          <w:szCs w:val="24"/>
        </w:rPr>
        <w:t>αρατηρητήριο</w:t>
      </w:r>
      <w:r>
        <w:rPr>
          <w:rFonts w:eastAsia="Times New Roman" w:cs="Times New Roman"/>
          <w:szCs w:val="24"/>
        </w:rPr>
        <w:t>,</w:t>
      </w:r>
      <w:r w:rsidRPr="001F29E8">
        <w:rPr>
          <w:rFonts w:eastAsia="Times New Roman" w:cs="Times New Roman"/>
          <w:szCs w:val="24"/>
        </w:rPr>
        <w:t xml:space="preserve"> το οποίο θα έχει το κύρος</w:t>
      </w:r>
      <w:r>
        <w:rPr>
          <w:rFonts w:eastAsia="Times New Roman" w:cs="Times New Roman"/>
          <w:szCs w:val="24"/>
        </w:rPr>
        <w:t xml:space="preserve">, </w:t>
      </w:r>
      <w:r w:rsidRPr="001F29E8">
        <w:rPr>
          <w:rFonts w:eastAsia="Times New Roman" w:cs="Times New Roman"/>
          <w:szCs w:val="24"/>
        </w:rPr>
        <w:t>να κάνει τη συλλογή και αξιοποί</w:t>
      </w:r>
      <w:r w:rsidRPr="001F29E8">
        <w:rPr>
          <w:rFonts w:eastAsia="Times New Roman" w:cs="Times New Roman"/>
          <w:szCs w:val="24"/>
        </w:rPr>
        <w:t>ηση των στοιχείων</w:t>
      </w:r>
      <w:r>
        <w:rPr>
          <w:rFonts w:eastAsia="Times New Roman" w:cs="Times New Roman"/>
          <w:szCs w:val="24"/>
        </w:rPr>
        <w:t>, καθώς</w:t>
      </w:r>
      <w:r w:rsidRPr="001F29E8">
        <w:rPr>
          <w:rFonts w:eastAsia="Times New Roman" w:cs="Times New Roman"/>
          <w:szCs w:val="24"/>
        </w:rPr>
        <w:t xml:space="preserve"> και την παρακολούθηση</w:t>
      </w:r>
      <w:r>
        <w:rPr>
          <w:rFonts w:eastAsia="Times New Roman" w:cs="Times New Roman"/>
          <w:szCs w:val="24"/>
        </w:rPr>
        <w:t xml:space="preserve"> των μεταρρυθμίσεων</w:t>
      </w:r>
      <w:r w:rsidRPr="001F29E8">
        <w:rPr>
          <w:rFonts w:eastAsia="Times New Roman" w:cs="Times New Roman"/>
          <w:szCs w:val="24"/>
        </w:rPr>
        <w:t xml:space="preserve"> </w:t>
      </w:r>
      <w:r>
        <w:rPr>
          <w:rFonts w:eastAsia="Times New Roman" w:cs="Times New Roman"/>
          <w:szCs w:val="24"/>
        </w:rPr>
        <w:t>τ</w:t>
      </w:r>
      <w:r w:rsidRPr="001F29E8">
        <w:rPr>
          <w:rFonts w:eastAsia="Times New Roman" w:cs="Times New Roman"/>
          <w:szCs w:val="24"/>
        </w:rPr>
        <w:t>η</w:t>
      </w:r>
      <w:r>
        <w:rPr>
          <w:rFonts w:eastAsia="Times New Roman" w:cs="Times New Roman"/>
          <w:szCs w:val="24"/>
        </w:rPr>
        <w:t>ς</w:t>
      </w:r>
      <w:r w:rsidRPr="001F29E8">
        <w:rPr>
          <w:rFonts w:eastAsia="Times New Roman" w:cs="Times New Roman"/>
          <w:szCs w:val="24"/>
        </w:rPr>
        <w:t xml:space="preserve"> δημόσια</w:t>
      </w:r>
      <w:r>
        <w:rPr>
          <w:rFonts w:eastAsia="Times New Roman" w:cs="Times New Roman"/>
          <w:szCs w:val="24"/>
        </w:rPr>
        <w:t>ς</w:t>
      </w:r>
      <w:r w:rsidRPr="001F29E8">
        <w:rPr>
          <w:rFonts w:eastAsia="Times New Roman" w:cs="Times New Roman"/>
          <w:szCs w:val="24"/>
        </w:rPr>
        <w:t xml:space="preserve"> διοίκηση</w:t>
      </w:r>
      <w:r>
        <w:rPr>
          <w:rFonts w:eastAsia="Times New Roman" w:cs="Times New Roman"/>
          <w:szCs w:val="24"/>
        </w:rPr>
        <w:t>ς</w:t>
      </w:r>
      <w:r>
        <w:rPr>
          <w:rFonts w:eastAsia="Times New Roman" w:cs="Times New Roman"/>
          <w:szCs w:val="24"/>
        </w:rPr>
        <w:t>.</w:t>
      </w:r>
    </w:p>
    <w:p w14:paraId="20A4ECF3" w14:textId="77777777" w:rsidR="005D4821" w:rsidRDefault="006B233D">
      <w:pPr>
        <w:spacing w:line="600" w:lineRule="auto"/>
        <w:ind w:firstLine="720"/>
        <w:jc w:val="both"/>
        <w:rPr>
          <w:rFonts w:eastAsia="Times New Roman" w:cs="Times New Roman"/>
          <w:szCs w:val="24"/>
        </w:rPr>
      </w:pPr>
      <w:r w:rsidRPr="001F29E8">
        <w:rPr>
          <w:rFonts w:eastAsia="Times New Roman" w:cs="Times New Roman"/>
          <w:szCs w:val="24"/>
        </w:rPr>
        <w:t xml:space="preserve">Για την </w:t>
      </w:r>
      <w:r>
        <w:rPr>
          <w:rFonts w:eastAsia="Times New Roman" w:cs="Times New Roman"/>
          <w:szCs w:val="24"/>
        </w:rPr>
        <w:t>τ</w:t>
      </w:r>
      <w:r>
        <w:rPr>
          <w:rFonts w:eastAsia="Times New Roman" w:cs="Times New Roman"/>
          <w:szCs w:val="24"/>
        </w:rPr>
        <w:t xml:space="preserve">εχνική </w:t>
      </w:r>
      <w:r>
        <w:rPr>
          <w:rFonts w:eastAsia="Times New Roman" w:cs="Times New Roman"/>
          <w:szCs w:val="24"/>
        </w:rPr>
        <w:t>β</w:t>
      </w:r>
      <w:r>
        <w:rPr>
          <w:rFonts w:eastAsia="Times New Roman" w:cs="Times New Roman"/>
          <w:szCs w:val="24"/>
        </w:rPr>
        <w:t xml:space="preserve">οήθεια, </w:t>
      </w:r>
      <w:r w:rsidRPr="001F29E8">
        <w:rPr>
          <w:rFonts w:eastAsia="Times New Roman" w:cs="Times New Roman"/>
          <w:szCs w:val="24"/>
        </w:rPr>
        <w:t xml:space="preserve">για τα </w:t>
      </w:r>
      <w:r>
        <w:rPr>
          <w:rFonts w:eastAsia="Times New Roman" w:cs="Times New Roman"/>
          <w:szCs w:val="24"/>
        </w:rPr>
        <w:t xml:space="preserve">ψηφιακά </w:t>
      </w:r>
      <w:r w:rsidRPr="001F29E8">
        <w:rPr>
          <w:rFonts w:eastAsia="Times New Roman" w:cs="Times New Roman"/>
          <w:szCs w:val="24"/>
        </w:rPr>
        <w:t>οργανογράμματα</w:t>
      </w:r>
      <w:r>
        <w:rPr>
          <w:rFonts w:eastAsia="Times New Roman" w:cs="Times New Roman"/>
          <w:szCs w:val="24"/>
        </w:rPr>
        <w:t>,</w:t>
      </w:r>
      <w:r w:rsidRPr="001F29E8">
        <w:rPr>
          <w:rFonts w:eastAsia="Times New Roman" w:cs="Times New Roman"/>
          <w:szCs w:val="24"/>
        </w:rPr>
        <w:t xml:space="preserve"> για όλες αυτές τις </w:t>
      </w:r>
      <w:r>
        <w:rPr>
          <w:rFonts w:eastAsia="Times New Roman" w:cs="Times New Roman"/>
          <w:szCs w:val="24"/>
        </w:rPr>
        <w:t>πτυχ</w:t>
      </w:r>
      <w:r w:rsidRPr="001F29E8">
        <w:rPr>
          <w:rFonts w:eastAsia="Times New Roman" w:cs="Times New Roman"/>
          <w:szCs w:val="24"/>
        </w:rPr>
        <w:t>ές των μεταρρυθμίσεων</w:t>
      </w:r>
      <w:r>
        <w:rPr>
          <w:rFonts w:eastAsia="Times New Roman" w:cs="Times New Roman"/>
          <w:szCs w:val="24"/>
        </w:rPr>
        <w:t xml:space="preserve"> </w:t>
      </w:r>
      <w:r w:rsidRPr="001F29E8">
        <w:rPr>
          <w:rFonts w:eastAsia="Times New Roman" w:cs="Times New Roman"/>
          <w:szCs w:val="24"/>
        </w:rPr>
        <w:t>έχω αναφερθεί αναλυτικά</w:t>
      </w:r>
      <w:r>
        <w:rPr>
          <w:rFonts w:eastAsia="Times New Roman" w:cs="Times New Roman"/>
          <w:szCs w:val="24"/>
        </w:rPr>
        <w:t>.</w:t>
      </w:r>
    </w:p>
    <w:p w14:paraId="20A4ECF4"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 xml:space="preserve">Θέλω να πω δύο λόγια, </w:t>
      </w:r>
      <w:r w:rsidRPr="001F29E8">
        <w:rPr>
          <w:rFonts w:eastAsia="Times New Roman" w:cs="Times New Roman"/>
          <w:szCs w:val="24"/>
        </w:rPr>
        <w:t xml:space="preserve">επειδή ειπώθηκαν </w:t>
      </w:r>
      <w:r>
        <w:rPr>
          <w:rFonts w:eastAsia="Times New Roman" w:cs="Times New Roman"/>
          <w:szCs w:val="24"/>
        </w:rPr>
        <w:t xml:space="preserve">πολλά </w:t>
      </w:r>
      <w:r w:rsidRPr="001F29E8">
        <w:rPr>
          <w:rFonts w:eastAsia="Times New Roman" w:cs="Times New Roman"/>
          <w:szCs w:val="24"/>
        </w:rPr>
        <w:t>για την κινητικότητα</w:t>
      </w:r>
      <w:r>
        <w:rPr>
          <w:rFonts w:eastAsia="Times New Roman" w:cs="Times New Roman"/>
          <w:szCs w:val="24"/>
        </w:rPr>
        <w:t>.</w:t>
      </w:r>
      <w:r w:rsidRPr="001F29E8">
        <w:rPr>
          <w:rFonts w:eastAsia="Times New Roman" w:cs="Times New Roman"/>
          <w:szCs w:val="24"/>
        </w:rPr>
        <w:t xml:space="preserve"> Η κινητικότητα αυτή τη στιγμή</w:t>
      </w:r>
      <w:r>
        <w:rPr>
          <w:rFonts w:eastAsia="Times New Roman" w:cs="Times New Roman"/>
          <w:szCs w:val="24"/>
        </w:rPr>
        <w:t>,</w:t>
      </w:r>
      <w:r w:rsidRPr="001F29E8">
        <w:rPr>
          <w:rFonts w:eastAsia="Times New Roman" w:cs="Times New Roman"/>
          <w:szCs w:val="24"/>
        </w:rPr>
        <w:t xml:space="preserve"> το δεύτερο κύμα του </w:t>
      </w:r>
      <w:r>
        <w:rPr>
          <w:rFonts w:eastAsia="Times New Roman" w:cs="Times New Roman"/>
          <w:szCs w:val="24"/>
        </w:rPr>
        <w:t>20</w:t>
      </w:r>
      <w:r w:rsidRPr="001F29E8">
        <w:rPr>
          <w:rFonts w:eastAsia="Times New Roman" w:cs="Times New Roman"/>
          <w:szCs w:val="24"/>
        </w:rPr>
        <w:t>18</w:t>
      </w:r>
      <w:r>
        <w:rPr>
          <w:rFonts w:eastAsia="Times New Roman" w:cs="Times New Roman"/>
          <w:szCs w:val="24"/>
        </w:rPr>
        <w:t>,</w:t>
      </w:r>
      <w:r w:rsidRPr="001F29E8">
        <w:rPr>
          <w:rFonts w:eastAsia="Times New Roman" w:cs="Times New Roman"/>
          <w:szCs w:val="24"/>
        </w:rPr>
        <w:t xml:space="preserve"> αφορά </w:t>
      </w:r>
      <w:r>
        <w:rPr>
          <w:rFonts w:eastAsia="Times New Roman" w:cs="Times New Roman"/>
          <w:szCs w:val="24"/>
        </w:rPr>
        <w:t xml:space="preserve">πεντέμισι χιλιάδες </w:t>
      </w:r>
      <w:r w:rsidRPr="001F29E8">
        <w:rPr>
          <w:rFonts w:eastAsia="Times New Roman" w:cs="Times New Roman"/>
          <w:szCs w:val="24"/>
        </w:rPr>
        <w:t>θέσεις</w:t>
      </w:r>
      <w:r>
        <w:rPr>
          <w:rFonts w:eastAsia="Times New Roman" w:cs="Times New Roman"/>
          <w:szCs w:val="24"/>
        </w:rPr>
        <w:t>,</w:t>
      </w:r>
      <w:r w:rsidRPr="001F29E8">
        <w:rPr>
          <w:rFonts w:eastAsia="Times New Roman" w:cs="Times New Roman"/>
          <w:szCs w:val="24"/>
        </w:rPr>
        <w:t xml:space="preserve"> οι οποίες ήδη είναι στην </w:t>
      </w:r>
      <w:r w:rsidRPr="001F29E8">
        <w:rPr>
          <w:rFonts w:eastAsia="Times New Roman" w:cs="Times New Roman"/>
          <w:szCs w:val="24"/>
        </w:rPr>
        <w:lastRenderedPageBreak/>
        <w:t>τελική φάση</w:t>
      </w:r>
      <w:r>
        <w:rPr>
          <w:rFonts w:eastAsia="Times New Roman" w:cs="Times New Roman"/>
          <w:szCs w:val="24"/>
        </w:rPr>
        <w:t>,</w:t>
      </w:r>
      <w:r w:rsidRPr="001F29E8">
        <w:rPr>
          <w:rFonts w:eastAsia="Times New Roman" w:cs="Times New Roman"/>
          <w:szCs w:val="24"/>
        </w:rPr>
        <w:t xml:space="preserve"> γιατί </w:t>
      </w:r>
      <w:r>
        <w:rPr>
          <w:rFonts w:eastAsia="Times New Roman" w:cs="Times New Roman"/>
          <w:szCs w:val="24"/>
        </w:rPr>
        <w:t>υπήρχαν</w:t>
      </w:r>
      <w:r w:rsidRPr="001F29E8">
        <w:rPr>
          <w:rFonts w:eastAsia="Times New Roman" w:cs="Times New Roman"/>
          <w:szCs w:val="24"/>
        </w:rPr>
        <w:t xml:space="preserve"> και </w:t>
      </w:r>
      <w:r>
        <w:rPr>
          <w:rFonts w:eastAsia="Times New Roman" w:cs="Times New Roman"/>
          <w:szCs w:val="24"/>
        </w:rPr>
        <w:t>οι</w:t>
      </w:r>
      <w:r w:rsidRPr="001F29E8">
        <w:rPr>
          <w:rFonts w:eastAsia="Times New Roman" w:cs="Times New Roman"/>
          <w:szCs w:val="24"/>
        </w:rPr>
        <w:t xml:space="preserve"> θέσεις και ο</w:t>
      </w:r>
      <w:r>
        <w:rPr>
          <w:rFonts w:eastAsia="Times New Roman" w:cs="Times New Roman"/>
          <w:szCs w:val="24"/>
        </w:rPr>
        <w:t>ι</w:t>
      </w:r>
      <w:r w:rsidRPr="001F29E8">
        <w:rPr>
          <w:rFonts w:eastAsia="Times New Roman" w:cs="Times New Roman"/>
          <w:szCs w:val="24"/>
        </w:rPr>
        <w:t xml:space="preserve"> ενδιαφερόμεν</w:t>
      </w:r>
      <w:r>
        <w:rPr>
          <w:rFonts w:eastAsia="Times New Roman" w:cs="Times New Roman"/>
          <w:szCs w:val="24"/>
        </w:rPr>
        <w:t>οι</w:t>
      </w:r>
      <w:r>
        <w:rPr>
          <w:rFonts w:eastAsia="Times New Roman" w:cs="Times New Roman"/>
          <w:szCs w:val="24"/>
        </w:rPr>
        <w:t>. Αυτό είναι απόδειξη</w:t>
      </w:r>
      <w:r w:rsidRPr="001F29E8">
        <w:rPr>
          <w:rFonts w:eastAsia="Times New Roman" w:cs="Times New Roman"/>
          <w:szCs w:val="24"/>
        </w:rPr>
        <w:t xml:space="preserve"> ότι πλέον λειτουργούν και τα </w:t>
      </w:r>
      <w:r w:rsidRPr="001F29E8">
        <w:rPr>
          <w:rFonts w:eastAsia="Times New Roman" w:cs="Times New Roman"/>
          <w:szCs w:val="24"/>
        </w:rPr>
        <w:t>ψηφιακά οργανογράμματα</w:t>
      </w:r>
      <w:r>
        <w:rPr>
          <w:rFonts w:eastAsia="Times New Roman" w:cs="Times New Roman"/>
          <w:szCs w:val="24"/>
        </w:rPr>
        <w:t>.</w:t>
      </w:r>
      <w:r w:rsidRPr="001F29E8">
        <w:rPr>
          <w:rFonts w:eastAsia="Times New Roman" w:cs="Times New Roman"/>
          <w:szCs w:val="24"/>
        </w:rPr>
        <w:t xml:space="preserve"> </w:t>
      </w:r>
      <w:r>
        <w:rPr>
          <w:rFonts w:eastAsia="Times New Roman" w:cs="Times New Roman"/>
          <w:szCs w:val="24"/>
        </w:rPr>
        <w:t>Γι’</w:t>
      </w:r>
      <w:r w:rsidRPr="001F29E8">
        <w:rPr>
          <w:rFonts w:eastAsia="Times New Roman" w:cs="Times New Roman"/>
          <w:szCs w:val="24"/>
        </w:rPr>
        <w:t xml:space="preserve"> αυτό είχαμε και το άλμα στην κινητικότητα</w:t>
      </w:r>
      <w:r>
        <w:rPr>
          <w:rFonts w:eastAsia="Times New Roman" w:cs="Times New Roman"/>
          <w:szCs w:val="24"/>
        </w:rPr>
        <w:t>.</w:t>
      </w:r>
      <w:r w:rsidRPr="001F29E8">
        <w:rPr>
          <w:rFonts w:eastAsia="Times New Roman" w:cs="Times New Roman"/>
          <w:szCs w:val="24"/>
        </w:rPr>
        <w:t xml:space="preserve"> </w:t>
      </w:r>
    </w:p>
    <w:p w14:paraId="20A4ECF5" w14:textId="77777777" w:rsidR="005D4821" w:rsidRDefault="006B233D">
      <w:pPr>
        <w:spacing w:line="600" w:lineRule="auto"/>
        <w:ind w:firstLine="720"/>
        <w:jc w:val="both"/>
        <w:rPr>
          <w:rFonts w:eastAsia="Times New Roman" w:cs="Times New Roman"/>
          <w:szCs w:val="24"/>
        </w:rPr>
      </w:pPr>
      <w:r w:rsidRPr="001F29E8">
        <w:rPr>
          <w:rFonts w:eastAsia="Times New Roman" w:cs="Times New Roman"/>
          <w:szCs w:val="24"/>
        </w:rPr>
        <w:t xml:space="preserve">Η κινητικότητα θεωρώ ότι για το εσωτερικό της δημόσιας διοίκησης είναι μία από τις μεγαλύτερες </w:t>
      </w:r>
      <w:r>
        <w:rPr>
          <w:rFonts w:eastAsia="Times New Roman" w:cs="Times New Roman"/>
          <w:szCs w:val="24"/>
        </w:rPr>
        <w:t xml:space="preserve">θεσμικές </w:t>
      </w:r>
      <w:r w:rsidRPr="001F29E8">
        <w:rPr>
          <w:rFonts w:eastAsia="Times New Roman" w:cs="Times New Roman"/>
          <w:szCs w:val="24"/>
        </w:rPr>
        <w:t>τομές</w:t>
      </w:r>
      <w:r>
        <w:rPr>
          <w:rFonts w:eastAsia="Times New Roman" w:cs="Times New Roman"/>
          <w:szCs w:val="24"/>
        </w:rPr>
        <w:t>,</w:t>
      </w:r>
      <w:r w:rsidRPr="001F29E8">
        <w:rPr>
          <w:rFonts w:eastAsia="Times New Roman" w:cs="Times New Roman"/>
          <w:szCs w:val="24"/>
        </w:rPr>
        <w:t xml:space="preserve"> καθώς έρχεται να απαντήσει στα πραγματικά προσόντα των υπαλλήλων και τις </w:t>
      </w:r>
      <w:r w:rsidRPr="001F29E8">
        <w:rPr>
          <w:rFonts w:eastAsia="Times New Roman" w:cs="Times New Roman"/>
          <w:szCs w:val="24"/>
        </w:rPr>
        <w:t xml:space="preserve">ανάγκες του </w:t>
      </w:r>
      <w:r>
        <w:rPr>
          <w:rFonts w:eastAsia="Times New Roman" w:cs="Times New Roman"/>
          <w:szCs w:val="24"/>
        </w:rPr>
        <w:t>δ</w:t>
      </w:r>
      <w:r w:rsidRPr="001F29E8">
        <w:rPr>
          <w:rFonts w:eastAsia="Times New Roman" w:cs="Times New Roman"/>
          <w:szCs w:val="24"/>
        </w:rPr>
        <w:t>ημοσίου</w:t>
      </w:r>
      <w:r>
        <w:rPr>
          <w:rFonts w:eastAsia="Times New Roman" w:cs="Times New Roman"/>
          <w:szCs w:val="24"/>
        </w:rPr>
        <w:t>,</w:t>
      </w:r>
      <w:r w:rsidRPr="001F29E8">
        <w:rPr>
          <w:rFonts w:eastAsia="Times New Roman" w:cs="Times New Roman"/>
          <w:szCs w:val="24"/>
        </w:rPr>
        <w:t xml:space="preserve"> χωρίς </w:t>
      </w:r>
      <w:proofErr w:type="spellStart"/>
      <w:r>
        <w:rPr>
          <w:rFonts w:eastAsia="Times New Roman" w:cs="Times New Roman"/>
          <w:szCs w:val="24"/>
        </w:rPr>
        <w:t>εσωπελατειακές</w:t>
      </w:r>
      <w:proofErr w:type="spellEnd"/>
      <w:r>
        <w:rPr>
          <w:rFonts w:eastAsia="Times New Roman" w:cs="Times New Roman"/>
          <w:szCs w:val="24"/>
        </w:rPr>
        <w:t xml:space="preserve"> σχέσεις μέσα στη</w:t>
      </w:r>
      <w:r w:rsidRPr="001F29E8">
        <w:rPr>
          <w:rFonts w:eastAsia="Times New Roman" w:cs="Times New Roman"/>
          <w:szCs w:val="24"/>
        </w:rPr>
        <w:t xml:space="preserve"> δημόσια διοίκηση</w:t>
      </w:r>
      <w:r>
        <w:rPr>
          <w:rFonts w:eastAsia="Times New Roman" w:cs="Times New Roman"/>
          <w:szCs w:val="24"/>
        </w:rPr>
        <w:t>.</w:t>
      </w:r>
      <w:r w:rsidRPr="001F29E8">
        <w:rPr>
          <w:rFonts w:eastAsia="Times New Roman" w:cs="Times New Roman"/>
          <w:szCs w:val="24"/>
        </w:rPr>
        <w:t xml:space="preserve"> Πιστεύω ότι και η επιτυχία της κινητικότητας το αποδεικνύει</w:t>
      </w:r>
      <w:r>
        <w:rPr>
          <w:rFonts w:eastAsia="Times New Roman" w:cs="Times New Roman"/>
          <w:szCs w:val="24"/>
        </w:rPr>
        <w:t>.</w:t>
      </w:r>
    </w:p>
    <w:p w14:paraId="20A4ECF6" w14:textId="77777777" w:rsidR="005D4821" w:rsidRDefault="006B233D">
      <w:pPr>
        <w:spacing w:line="600" w:lineRule="auto"/>
        <w:jc w:val="both"/>
        <w:rPr>
          <w:rFonts w:eastAsia="Times New Roman" w:cs="Times New Roman"/>
          <w:szCs w:val="24"/>
        </w:rPr>
      </w:pPr>
      <w:r w:rsidRPr="001F29E8">
        <w:rPr>
          <w:rFonts w:eastAsia="Times New Roman" w:cs="Times New Roman"/>
          <w:szCs w:val="24"/>
        </w:rPr>
        <w:t>Ο κ</w:t>
      </w:r>
      <w:r>
        <w:rPr>
          <w:rFonts w:eastAsia="Times New Roman" w:cs="Times New Roman"/>
          <w:szCs w:val="24"/>
        </w:rPr>
        <w:t>.</w:t>
      </w:r>
      <w:r w:rsidRPr="001F29E8">
        <w:rPr>
          <w:rFonts w:eastAsia="Times New Roman" w:cs="Times New Roman"/>
          <w:szCs w:val="24"/>
        </w:rPr>
        <w:t xml:space="preserve"> Κουτσούκος δεν είναι εδώ</w:t>
      </w:r>
      <w:r>
        <w:rPr>
          <w:rFonts w:eastAsia="Times New Roman" w:cs="Times New Roman"/>
          <w:szCs w:val="24"/>
        </w:rPr>
        <w:t>, αλλά έ</w:t>
      </w:r>
      <w:r>
        <w:rPr>
          <w:rFonts w:eastAsia="Times New Roman" w:cs="Times New Roman"/>
          <w:szCs w:val="24"/>
        </w:rPr>
        <w:t>θεσ</w:t>
      </w:r>
      <w:r w:rsidRPr="001F29E8">
        <w:rPr>
          <w:rFonts w:eastAsia="Times New Roman" w:cs="Times New Roman"/>
          <w:szCs w:val="24"/>
        </w:rPr>
        <w:t xml:space="preserve">ε </w:t>
      </w:r>
      <w:r>
        <w:rPr>
          <w:rFonts w:eastAsia="Times New Roman" w:cs="Times New Roman"/>
          <w:szCs w:val="24"/>
        </w:rPr>
        <w:t>-</w:t>
      </w:r>
      <w:r w:rsidRPr="001F29E8">
        <w:rPr>
          <w:rFonts w:eastAsia="Times New Roman" w:cs="Times New Roman"/>
          <w:szCs w:val="24"/>
        </w:rPr>
        <w:t>νομίζω</w:t>
      </w:r>
      <w:r>
        <w:rPr>
          <w:rFonts w:eastAsia="Times New Roman" w:cs="Times New Roman"/>
          <w:szCs w:val="24"/>
        </w:rPr>
        <w:t>-</w:t>
      </w:r>
      <w:r w:rsidRPr="001F29E8">
        <w:rPr>
          <w:rFonts w:eastAsia="Times New Roman" w:cs="Times New Roman"/>
          <w:szCs w:val="24"/>
        </w:rPr>
        <w:t xml:space="preserve"> θέμα για τα πλαστά δικαιολογητικά</w:t>
      </w:r>
      <w:r>
        <w:rPr>
          <w:rFonts w:eastAsia="Times New Roman" w:cs="Times New Roman"/>
          <w:szCs w:val="24"/>
        </w:rPr>
        <w:t>.</w:t>
      </w:r>
      <w:r w:rsidRPr="001F29E8">
        <w:rPr>
          <w:rFonts w:eastAsia="Times New Roman" w:cs="Times New Roman"/>
          <w:szCs w:val="24"/>
        </w:rPr>
        <w:t xml:space="preserve"> Θα ήθελα να επισημάνω ότι ακριβώς </w:t>
      </w:r>
      <w:r>
        <w:rPr>
          <w:rFonts w:eastAsia="Times New Roman" w:cs="Times New Roman"/>
          <w:szCs w:val="24"/>
        </w:rPr>
        <w:t xml:space="preserve">με το </w:t>
      </w:r>
      <w:r w:rsidRPr="001F29E8">
        <w:rPr>
          <w:rFonts w:eastAsia="Times New Roman" w:cs="Times New Roman"/>
          <w:szCs w:val="24"/>
        </w:rPr>
        <w:t>άρθρο 33</w:t>
      </w:r>
      <w:r>
        <w:rPr>
          <w:rFonts w:eastAsia="Times New Roman" w:cs="Times New Roman"/>
          <w:szCs w:val="24"/>
        </w:rPr>
        <w:t>,</w:t>
      </w:r>
      <w:r w:rsidRPr="001F29E8">
        <w:rPr>
          <w:rFonts w:eastAsia="Times New Roman" w:cs="Times New Roman"/>
          <w:szCs w:val="24"/>
        </w:rPr>
        <w:t xml:space="preserve"> που έχουμε στο παρόν νομοσχέδιο</w:t>
      </w:r>
      <w:r>
        <w:rPr>
          <w:rFonts w:eastAsia="Times New Roman" w:cs="Times New Roman"/>
          <w:szCs w:val="24"/>
        </w:rPr>
        <w:t>,</w:t>
      </w:r>
      <w:r w:rsidRPr="001F29E8">
        <w:rPr>
          <w:rFonts w:eastAsia="Times New Roman" w:cs="Times New Roman"/>
          <w:szCs w:val="24"/>
        </w:rPr>
        <w:t xml:space="preserve"> ενισχύουμε τον έλεγχο που </w:t>
      </w:r>
      <w:r>
        <w:rPr>
          <w:rFonts w:eastAsia="Times New Roman" w:cs="Times New Roman"/>
          <w:szCs w:val="24"/>
        </w:rPr>
        <w:t>διεξάγ</w:t>
      </w:r>
      <w:r w:rsidRPr="001F29E8">
        <w:rPr>
          <w:rFonts w:eastAsia="Times New Roman" w:cs="Times New Roman"/>
          <w:szCs w:val="24"/>
        </w:rPr>
        <w:t>εται</w:t>
      </w:r>
      <w:r>
        <w:rPr>
          <w:rFonts w:eastAsia="Times New Roman" w:cs="Times New Roman"/>
          <w:szCs w:val="24"/>
        </w:rPr>
        <w:t>.</w:t>
      </w:r>
      <w:r w:rsidRPr="001F29E8">
        <w:rPr>
          <w:rFonts w:eastAsia="Times New Roman" w:cs="Times New Roman"/>
          <w:szCs w:val="24"/>
        </w:rPr>
        <w:t xml:space="preserve"> </w:t>
      </w:r>
      <w:r>
        <w:rPr>
          <w:rFonts w:eastAsia="Times New Roman" w:cs="Times New Roman"/>
          <w:szCs w:val="24"/>
        </w:rPr>
        <w:t>Γι’</w:t>
      </w:r>
      <w:r w:rsidRPr="001F29E8">
        <w:rPr>
          <w:rFonts w:eastAsia="Times New Roman" w:cs="Times New Roman"/>
          <w:szCs w:val="24"/>
        </w:rPr>
        <w:t xml:space="preserve"> αυτό</w:t>
      </w:r>
      <w:r>
        <w:rPr>
          <w:rFonts w:eastAsia="Times New Roman" w:cs="Times New Roman"/>
          <w:szCs w:val="24"/>
        </w:rPr>
        <w:t xml:space="preserve"> προβλέπεται ο </w:t>
      </w:r>
      <w:r w:rsidRPr="001F29E8">
        <w:rPr>
          <w:rFonts w:eastAsia="Times New Roman" w:cs="Times New Roman"/>
          <w:szCs w:val="24"/>
        </w:rPr>
        <w:t>αυτεπάγγελτο</w:t>
      </w:r>
      <w:r>
        <w:rPr>
          <w:rFonts w:eastAsia="Times New Roman" w:cs="Times New Roman"/>
          <w:szCs w:val="24"/>
        </w:rPr>
        <w:t>ς</w:t>
      </w:r>
      <w:r w:rsidRPr="001F29E8">
        <w:rPr>
          <w:rFonts w:eastAsia="Times New Roman" w:cs="Times New Roman"/>
          <w:szCs w:val="24"/>
        </w:rPr>
        <w:t xml:space="preserve"> έλεγχο</w:t>
      </w:r>
      <w:r>
        <w:rPr>
          <w:rFonts w:eastAsia="Times New Roman" w:cs="Times New Roman"/>
          <w:szCs w:val="24"/>
        </w:rPr>
        <w:t>ς</w:t>
      </w:r>
      <w:r>
        <w:rPr>
          <w:rFonts w:eastAsia="Times New Roman" w:cs="Times New Roman"/>
          <w:szCs w:val="24"/>
        </w:rPr>
        <w:t>.</w:t>
      </w:r>
      <w:r w:rsidRPr="001F29E8">
        <w:rPr>
          <w:rFonts w:eastAsia="Times New Roman" w:cs="Times New Roman"/>
          <w:szCs w:val="24"/>
        </w:rPr>
        <w:t xml:space="preserve"> Νομίζω </w:t>
      </w:r>
      <w:r>
        <w:rPr>
          <w:rFonts w:eastAsia="Times New Roman" w:cs="Times New Roman"/>
          <w:szCs w:val="24"/>
        </w:rPr>
        <w:t xml:space="preserve">και ο κ. </w:t>
      </w:r>
      <w:proofErr w:type="spellStart"/>
      <w:r>
        <w:rPr>
          <w:rFonts w:eastAsia="Times New Roman" w:cs="Times New Roman"/>
          <w:szCs w:val="24"/>
        </w:rPr>
        <w:t>Μπαλλής</w:t>
      </w:r>
      <w:proofErr w:type="spellEnd"/>
      <w:r>
        <w:rPr>
          <w:rFonts w:eastAsia="Times New Roman" w:cs="Times New Roman"/>
          <w:szCs w:val="24"/>
        </w:rPr>
        <w:t xml:space="preserve"> το </w:t>
      </w:r>
      <w:r w:rsidRPr="001F29E8">
        <w:rPr>
          <w:rFonts w:eastAsia="Times New Roman" w:cs="Times New Roman"/>
          <w:szCs w:val="24"/>
        </w:rPr>
        <w:t>τόνισε αυτό και πολλοί από τους Βουλευτές του ΣΥΡΙΖΑ</w:t>
      </w:r>
      <w:r>
        <w:rPr>
          <w:rFonts w:eastAsia="Times New Roman" w:cs="Times New Roman"/>
          <w:szCs w:val="24"/>
        </w:rPr>
        <w:t>.</w:t>
      </w:r>
      <w:r>
        <w:rPr>
          <w:rFonts w:eastAsia="Times New Roman" w:cs="Times New Roman"/>
          <w:szCs w:val="24"/>
        </w:rPr>
        <w:t xml:space="preserve"> Προβλέπ</w:t>
      </w:r>
      <w:r>
        <w:rPr>
          <w:rFonts w:eastAsia="Times New Roman" w:cs="Times New Roman"/>
          <w:szCs w:val="24"/>
        </w:rPr>
        <w:t>εται</w:t>
      </w:r>
      <w:r w:rsidRPr="001F29E8">
        <w:rPr>
          <w:rFonts w:eastAsia="Times New Roman" w:cs="Times New Roman"/>
          <w:szCs w:val="24"/>
        </w:rPr>
        <w:t xml:space="preserve"> </w:t>
      </w:r>
      <w:r>
        <w:rPr>
          <w:rFonts w:eastAsia="Times New Roman" w:cs="Times New Roman"/>
          <w:szCs w:val="24"/>
        </w:rPr>
        <w:t>αυτεπάγγελτο</w:t>
      </w:r>
      <w:r>
        <w:rPr>
          <w:rFonts w:eastAsia="Times New Roman" w:cs="Times New Roman"/>
          <w:szCs w:val="24"/>
        </w:rPr>
        <w:t>ς</w:t>
      </w:r>
      <w:r>
        <w:rPr>
          <w:rFonts w:eastAsia="Times New Roman" w:cs="Times New Roman"/>
          <w:szCs w:val="24"/>
        </w:rPr>
        <w:t xml:space="preserve"> έλεγχο</w:t>
      </w:r>
      <w:r>
        <w:rPr>
          <w:rFonts w:eastAsia="Times New Roman" w:cs="Times New Roman"/>
          <w:szCs w:val="24"/>
        </w:rPr>
        <w:t>ς</w:t>
      </w:r>
      <w:r>
        <w:rPr>
          <w:rFonts w:eastAsia="Times New Roman" w:cs="Times New Roman"/>
          <w:szCs w:val="24"/>
        </w:rPr>
        <w:t xml:space="preserve"> για κάθε κώλυ</w:t>
      </w:r>
      <w:r w:rsidRPr="001F29E8">
        <w:rPr>
          <w:rFonts w:eastAsia="Times New Roman" w:cs="Times New Roman"/>
          <w:szCs w:val="24"/>
        </w:rPr>
        <w:t>μα</w:t>
      </w:r>
      <w:r>
        <w:rPr>
          <w:rFonts w:eastAsia="Times New Roman" w:cs="Times New Roman"/>
          <w:szCs w:val="24"/>
        </w:rPr>
        <w:t>,</w:t>
      </w:r>
      <w:r w:rsidRPr="001F29E8">
        <w:rPr>
          <w:rFonts w:eastAsia="Times New Roman" w:cs="Times New Roman"/>
          <w:szCs w:val="24"/>
        </w:rPr>
        <w:t xml:space="preserve"> πριν αναλάβει </w:t>
      </w:r>
      <w:r>
        <w:rPr>
          <w:rFonts w:eastAsia="Times New Roman" w:cs="Times New Roman"/>
          <w:szCs w:val="24"/>
        </w:rPr>
        <w:t xml:space="preserve">καθήκοντα </w:t>
      </w:r>
      <w:r w:rsidRPr="001F29E8">
        <w:rPr>
          <w:rFonts w:eastAsia="Times New Roman" w:cs="Times New Roman"/>
          <w:szCs w:val="24"/>
        </w:rPr>
        <w:t>ένας δημόσιος υπάλληλος</w:t>
      </w:r>
      <w:r>
        <w:rPr>
          <w:rFonts w:eastAsia="Times New Roman" w:cs="Times New Roman"/>
          <w:szCs w:val="24"/>
        </w:rPr>
        <w:t>.</w:t>
      </w:r>
      <w:r>
        <w:rPr>
          <w:rFonts w:eastAsia="Times New Roman" w:cs="Times New Roman"/>
          <w:szCs w:val="24"/>
        </w:rPr>
        <w:t xml:space="preserve"> Και σ</w:t>
      </w:r>
      <w:r w:rsidRPr="00240C33">
        <w:rPr>
          <w:rFonts w:eastAsia="Times New Roman" w:cs="Times New Roman"/>
          <w:szCs w:val="24"/>
        </w:rPr>
        <w:t xml:space="preserve">τις </w:t>
      </w:r>
      <w:r>
        <w:rPr>
          <w:rFonts w:eastAsia="Times New Roman" w:cs="Times New Roman"/>
          <w:szCs w:val="24"/>
        </w:rPr>
        <w:t>εννιά χιλιάδες σαράντα αποχωρήσει</w:t>
      </w:r>
      <w:r w:rsidRPr="00240C33">
        <w:rPr>
          <w:rFonts w:eastAsia="Times New Roman" w:cs="Times New Roman"/>
          <w:szCs w:val="24"/>
        </w:rPr>
        <w:t xml:space="preserve">ς </w:t>
      </w:r>
      <w:r w:rsidRPr="00240C33">
        <w:rPr>
          <w:rFonts w:eastAsia="Times New Roman" w:cs="Times New Roman"/>
          <w:szCs w:val="24"/>
        </w:rPr>
        <w:lastRenderedPageBreak/>
        <w:t>του 2018</w:t>
      </w:r>
      <w:r>
        <w:rPr>
          <w:rFonts w:eastAsia="Times New Roman" w:cs="Times New Roman"/>
          <w:szCs w:val="24"/>
        </w:rPr>
        <w:t>,</w:t>
      </w:r>
      <w:r w:rsidRPr="00240C33">
        <w:rPr>
          <w:rFonts w:eastAsia="Times New Roman" w:cs="Times New Roman"/>
          <w:szCs w:val="24"/>
        </w:rPr>
        <w:t xml:space="preserve"> </w:t>
      </w:r>
      <w:r>
        <w:rPr>
          <w:rFonts w:eastAsia="Times New Roman" w:cs="Times New Roman"/>
          <w:szCs w:val="24"/>
        </w:rPr>
        <w:t xml:space="preserve">στις οποίες αναφέρθηκα σε σχέση και με </w:t>
      </w:r>
      <w:r w:rsidRPr="00240C33">
        <w:rPr>
          <w:rFonts w:eastAsia="Times New Roman" w:cs="Times New Roman"/>
          <w:szCs w:val="24"/>
        </w:rPr>
        <w:t>τις προσλήψεις</w:t>
      </w:r>
      <w:r>
        <w:rPr>
          <w:rFonts w:eastAsia="Times New Roman" w:cs="Times New Roman"/>
          <w:szCs w:val="24"/>
        </w:rPr>
        <w:t>,</w:t>
      </w:r>
      <w:r w:rsidRPr="00240C33">
        <w:rPr>
          <w:rFonts w:eastAsia="Times New Roman" w:cs="Times New Roman"/>
          <w:szCs w:val="24"/>
        </w:rPr>
        <w:t xml:space="preserve"> </w:t>
      </w:r>
      <w:r>
        <w:rPr>
          <w:rFonts w:eastAsia="Times New Roman" w:cs="Times New Roman"/>
          <w:szCs w:val="24"/>
        </w:rPr>
        <w:t xml:space="preserve">υπάρχουν </w:t>
      </w:r>
      <w:r w:rsidRPr="00240C33">
        <w:rPr>
          <w:rFonts w:eastAsia="Times New Roman" w:cs="Times New Roman"/>
          <w:szCs w:val="24"/>
        </w:rPr>
        <w:t xml:space="preserve">και </w:t>
      </w:r>
      <w:r>
        <w:rPr>
          <w:rFonts w:eastAsia="Times New Roman" w:cs="Times New Roman"/>
          <w:szCs w:val="24"/>
        </w:rPr>
        <w:t>διακόσιες σαράντα</w:t>
      </w:r>
      <w:r w:rsidRPr="00240C33">
        <w:rPr>
          <w:rFonts w:eastAsia="Times New Roman" w:cs="Times New Roman"/>
          <w:szCs w:val="24"/>
        </w:rPr>
        <w:t xml:space="preserve"> περιπτώσεις</w:t>
      </w:r>
      <w:r>
        <w:rPr>
          <w:rFonts w:eastAsia="Times New Roman" w:cs="Times New Roman"/>
          <w:szCs w:val="24"/>
        </w:rPr>
        <w:t>,</w:t>
      </w:r>
      <w:r w:rsidRPr="00240C33">
        <w:rPr>
          <w:rFonts w:eastAsia="Times New Roman" w:cs="Times New Roman"/>
          <w:szCs w:val="24"/>
        </w:rPr>
        <w:t xml:space="preserve"> οι οποίες </w:t>
      </w:r>
      <w:r w:rsidRPr="00240C33">
        <w:rPr>
          <w:rFonts w:eastAsia="Times New Roman" w:cs="Times New Roman"/>
          <w:szCs w:val="24"/>
        </w:rPr>
        <w:t>είναι απολύσεις</w:t>
      </w:r>
      <w:r>
        <w:rPr>
          <w:rFonts w:eastAsia="Times New Roman" w:cs="Times New Roman"/>
          <w:szCs w:val="24"/>
        </w:rPr>
        <w:t>,</w:t>
      </w:r>
      <w:r w:rsidRPr="00240C33">
        <w:rPr>
          <w:rFonts w:eastAsia="Times New Roman" w:cs="Times New Roman"/>
          <w:szCs w:val="24"/>
        </w:rPr>
        <w:t xml:space="preserve"> μετά από πειθαρχικά παραπτώματα</w:t>
      </w:r>
      <w:r>
        <w:rPr>
          <w:rFonts w:eastAsia="Times New Roman" w:cs="Times New Roman"/>
          <w:szCs w:val="24"/>
        </w:rPr>
        <w:t>.</w:t>
      </w:r>
      <w:r w:rsidRPr="00240C33">
        <w:rPr>
          <w:rFonts w:eastAsia="Times New Roman" w:cs="Times New Roman"/>
          <w:szCs w:val="24"/>
        </w:rPr>
        <w:t xml:space="preserve"> </w:t>
      </w:r>
    </w:p>
    <w:p w14:paraId="20A4ECF7" w14:textId="77777777" w:rsidR="005D4821" w:rsidRDefault="006B233D">
      <w:pPr>
        <w:spacing w:line="600" w:lineRule="auto"/>
        <w:ind w:firstLine="720"/>
        <w:jc w:val="both"/>
        <w:rPr>
          <w:rFonts w:eastAsia="Times New Roman" w:cs="Times New Roman"/>
          <w:szCs w:val="24"/>
        </w:rPr>
      </w:pPr>
      <w:r w:rsidRPr="00240C33">
        <w:rPr>
          <w:rFonts w:eastAsia="Times New Roman" w:cs="Times New Roman"/>
          <w:szCs w:val="24"/>
        </w:rPr>
        <w:t xml:space="preserve">Γιατί </w:t>
      </w:r>
      <w:r>
        <w:rPr>
          <w:rFonts w:eastAsia="Times New Roman" w:cs="Times New Roman"/>
          <w:szCs w:val="24"/>
        </w:rPr>
        <w:t>είναι άλλο να π</w:t>
      </w:r>
      <w:r w:rsidRPr="00240C33">
        <w:rPr>
          <w:rFonts w:eastAsia="Times New Roman" w:cs="Times New Roman"/>
          <w:szCs w:val="24"/>
        </w:rPr>
        <w:t>αλεύ</w:t>
      </w:r>
      <w:r>
        <w:rPr>
          <w:rFonts w:eastAsia="Times New Roman" w:cs="Times New Roman"/>
          <w:szCs w:val="24"/>
        </w:rPr>
        <w:t>ουμε για την αξιοκρατία και τη δ</w:t>
      </w:r>
      <w:r w:rsidRPr="00240C33">
        <w:rPr>
          <w:rFonts w:eastAsia="Times New Roman" w:cs="Times New Roman"/>
          <w:szCs w:val="24"/>
        </w:rPr>
        <w:t xml:space="preserve">ημοκρατική οργάνωση της </w:t>
      </w:r>
      <w:r>
        <w:rPr>
          <w:rFonts w:eastAsia="Times New Roman" w:cs="Times New Roman"/>
          <w:szCs w:val="24"/>
        </w:rPr>
        <w:t>δ</w:t>
      </w:r>
      <w:r w:rsidRPr="00240C33">
        <w:rPr>
          <w:rFonts w:eastAsia="Times New Roman" w:cs="Times New Roman"/>
          <w:szCs w:val="24"/>
        </w:rPr>
        <w:t xml:space="preserve">ημόσιας </w:t>
      </w:r>
      <w:r>
        <w:rPr>
          <w:rFonts w:eastAsia="Times New Roman" w:cs="Times New Roman"/>
          <w:szCs w:val="24"/>
        </w:rPr>
        <w:t>δ</w:t>
      </w:r>
      <w:r w:rsidRPr="00240C33">
        <w:rPr>
          <w:rFonts w:eastAsia="Times New Roman" w:cs="Times New Roman"/>
          <w:szCs w:val="24"/>
        </w:rPr>
        <w:t>ιοίκησης και ά</w:t>
      </w:r>
      <w:r>
        <w:rPr>
          <w:rFonts w:eastAsia="Times New Roman" w:cs="Times New Roman"/>
          <w:szCs w:val="24"/>
        </w:rPr>
        <w:t>λλο να έχουμε μι</w:t>
      </w:r>
      <w:r w:rsidRPr="00240C33">
        <w:rPr>
          <w:rFonts w:eastAsia="Times New Roman" w:cs="Times New Roman"/>
          <w:szCs w:val="24"/>
        </w:rPr>
        <w:t xml:space="preserve">α </w:t>
      </w:r>
      <w:r>
        <w:rPr>
          <w:rFonts w:eastAsia="Times New Roman" w:cs="Times New Roman"/>
          <w:szCs w:val="24"/>
        </w:rPr>
        <w:t>δ</w:t>
      </w:r>
      <w:r w:rsidRPr="00240C33">
        <w:rPr>
          <w:rFonts w:eastAsia="Times New Roman" w:cs="Times New Roman"/>
          <w:szCs w:val="24"/>
        </w:rPr>
        <w:t xml:space="preserve">ημόσια </w:t>
      </w:r>
      <w:r>
        <w:rPr>
          <w:rFonts w:eastAsia="Times New Roman" w:cs="Times New Roman"/>
          <w:szCs w:val="24"/>
        </w:rPr>
        <w:t>δ</w:t>
      </w:r>
      <w:r w:rsidRPr="00240C33">
        <w:rPr>
          <w:rFonts w:eastAsia="Times New Roman" w:cs="Times New Roman"/>
          <w:szCs w:val="24"/>
        </w:rPr>
        <w:t>ιοίκηση ξέφραγο αμπέλι και εις βάρος του δημοσίου συμφέροντος</w:t>
      </w:r>
      <w:r>
        <w:rPr>
          <w:rFonts w:eastAsia="Times New Roman" w:cs="Times New Roman"/>
          <w:szCs w:val="24"/>
        </w:rPr>
        <w:t>.</w:t>
      </w:r>
      <w:r w:rsidRPr="00240C33">
        <w:rPr>
          <w:rFonts w:eastAsia="Times New Roman" w:cs="Times New Roman"/>
          <w:szCs w:val="24"/>
        </w:rPr>
        <w:t xml:space="preserve"> </w:t>
      </w:r>
    </w:p>
    <w:p w14:paraId="20A4ECF8"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Τώρα, όσον αφορά σ</w:t>
      </w:r>
      <w:r w:rsidRPr="00240C33">
        <w:rPr>
          <w:rFonts w:eastAsia="Times New Roman" w:cs="Times New Roman"/>
          <w:szCs w:val="24"/>
        </w:rPr>
        <w:t>τις τροπολογίες</w:t>
      </w:r>
      <w:r>
        <w:rPr>
          <w:rFonts w:eastAsia="Times New Roman" w:cs="Times New Roman"/>
          <w:szCs w:val="24"/>
        </w:rPr>
        <w:t>.</w:t>
      </w:r>
      <w:r w:rsidRPr="00240C33">
        <w:rPr>
          <w:rFonts w:eastAsia="Times New Roman" w:cs="Times New Roman"/>
          <w:szCs w:val="24"/>
        </w:rPr>
        <w:t xml:space="preserve"> Έχουν ήδη υποστηριχθεί </w:t>
      </w:r>
      <w:r>
        <w:rPr>
          <w:rFonts w:eastAsia="Times New Roman" w:cs="Times New Roman"/>
          <w:szCs w:val="24"/>
        </w:rPr>
        <w:t>τέσσερις</w:t>
      </w:r>
      <w:r w:rsidRPr="00240C33">
        <w:rPr>
          <w:rFonts w:eastAsia="Times New Roman" w:cs="Times New Roman"/>
          <w:szCs w:val="24"/>
        </w:rPr>
        <w:t xml:space="preserve"> υπουργικές τροπολογίες από συναδέλφους Υπουργούς</w:t>
      </w:r>
      <w:r>
        <w:rPr>
          <w:rFonts w:eastAsia="Times New Roman" w:cs="Times New Roman"/>
          <w:szCs w:val="24"/>
        </w:rPr>
        <w:t>.</w:t>
      </w:r>
      <w:r w:rsidRPr="00240C33">
        <w:rPr>
          <w:rFonts w:eastAsia="Times New Roman" w:cs="Times New Roman"/>
          <w:szCs w:val="24"/>
        </w:rPr>
        <w:t xml:space="preserve"> Εγώ θα αναφερθώ στις </w:t>
      </w:r>
      <w:r>
        <w:rPr>
          <w:rFonts w:eastAsia="Times New Roman" w:cs="Times New Roman"/>
          <w:szCs w:val="24"/>
        </w:rPr>
        <w:t>πέντε</w:t>
      </w:r>
      <w:r w:rsidRPr="00240C33">
        <w:rPr>
          <w:rFonts w:eastAsia="Times New Roman" w:cs="Times New Roman"/>
          <w:szCs w:val="24"/>
        </w:rPr>
        <w:t xml:space="preserve"> τροπολογίες από το δικό μας Υπουργείο και σε μία βουλευτική τροπολογία</w:t>
      </w:r>
      <w:r>
        <w:rPr>
          <w:rFonts w:eastAsia="Times New Roman" w:cs="Times New Roman"/>
          <w:szCs w:val="24"/>
        </w:rPr>
        <w:t>.</w:t>
      </w:r>
      <w:r w:rsidRPr="00240C33">
        <w:rPr>
          <w:rFonts w:eastAsia="Times New Roman" w:cs="Times New Roman"/>
          <w:szCs w:val="24"/>
        </w:rPr>
        <w:t xml:space="preserve"> </w:t>
      </w:r>
    </w:p>
    <w:p w14:paraId="20A4ECF9"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Ξεκινώ, λ</w:t>
      </w:r>
      <w:r w:rsidRPr="00240C33">
        <w:rPr>
          <w:rFonts w:eastAsia="Times New Roman" w:cs="Times New Roman"/>
          <w:szCs w:val="24"/>
        </w:rPr>
        <w:t>οιπόν</w:t>
      </w:r>
      <w:r>
        <w:rPr>
          <w:rFonts w:eastAsia="Times New Roman" w:cs="Times New Roman"/>
          <w:szCs w:val="24"/>
        </w:rPr>
        <w:t>,</w:t>
      </w:r>
      <w:r w:rsidRPr="00240C33">
        <w:rPr>
          <w:rFonts w:eastAsia="Times New Roman" w:cs="Times New Roman"/>
          <w:szCs w:val="24"/>
        </w:rPr>
        <w:t xml:space="preserve"> με την τροπολογία</w:t>
      </w:r>
      <w:r>
        <w:rPr>
          <w:rFonts w:eastAsia="Times New Roman" w:cs="Times New Roman"/>
          <w:szCs w:val="24"/>
        </w:rPr>
        <w:t xml:space="preserve"> με αρ</w:t>
      </w:r>
      <w:r>
        <w:rPr>
          <w:rFonts w:eastAsia="Times New Roman" w:cs="Times New Roman"/>
          <w:szCs w:val="24"/>
        </w:rPr>
        <w:t>ιθμό πρωτοκόλλου 1931/</w:t>
      </w:r>
      <w:r w:rsidRPr="00240C33">
        <w:rPr>
          <w:rFonts w:eastAsia="Times New Roman" w:cs="Times New Roman"/>
          <w:szCs w:val="24"/>
        </w:rPr>
        <w:t>24</w:t>
      </w:r>
      <w:r>
        <w:rPr>
          <w:rFonts w:eastAsia="Times New Roman" w:cs="Times New Roman"/>
          <w:szCs w:val="24"/>
        </w:rPr>
        <w:t xml:space="preserve"> </w:t>
      </w:r>
      <w:r w:rsidRPr="00240C33">
        <w:rPr>
          <w:rFonts w:eastAsia="Times New Roman" w:cs="Times New Roman"/>
          <w:szCs w:val="24"/>
        </w:rPr>
        <w:t>που έχει δύο διατάξεις</w:t>
      </w:r>
      <w:r>
        <w:rPr>
          <w:rFonts w:eastAsia="Times New Roman" w:cs="Times New Roman"/>
          <w:szCs w:val="24"/>
        </w:rPr>
        <w:t>.</w:t>
      </w:r>
      <w:r w:rsidRPr="00240C33">
        <w:rPr>
          <w:rFonts w:eastAsia="Times New Roman" w:cs="Times New Roman"/>
          <w:szCs w:val="24"/>
        </w:rPr>
        <w:t xml:space="preserve"> Εδώ</w:t>
      </w:r>
      <w:r>
        <w:rPr>
          <w:rFonts w:eastAsia="Times New Roman" w:cs="Times New Roman"/>
          <w:szCs w:val="24"/>
        </w:rPr>
        <w:t>,</w:t>
      </w:r>
      <w:r w:rsidRPr="00240C33">
        <w:rPr>
          <w:rFonts w:eastAsia="Times New Roman" w:cs="Times New Roman"/>
          <w:szCs w:val="24"/>
        </w:rPr>
        <w:t xml:space="preserve"> </w:t>
      </w:r>
      <w:r>
        <w:rPr>
          <w:rFonts w:eastAsia="Times New Roman" w:cs="Times New Roman"/>
          <w:szCs w:val="24"/>
        </w:rPr>
        <w:t xml:space="preserve">πρώτον, όσον αφορά το ΑΣΕΠ </w:t>
      </w:r>
      <w:r w:rsidRPr="00240C33">
        <w:rPr>
          <w:rFonts w:eastAsia="Times New Roman" w:cs="Times New Roman"/>
          <w:szCs w:val="24"/>
        </w:rPr>
        <w:t>υπήρχε εξ</w:t>
      </w:r>
      <w:r>
        <w:rPr>
          <w:rFonts w:eastAsia="Times New Roman" w:cs="Times New Roman"/>
          <w:szCs w:val="24"/>
        </w:rPr>
        <w:t xml:space="preserve">’ </w:t>
      </w:r>
      <w:r w:rsidRPr="00240C33">
        <w:rPr>
          <w:rFonts w:eastAsia="Times New Roman" w:cs="Times New Roman"/>
          <w:szCs w:val="24"/>
        </w:rPr>
        <w:t>αρχής</w:t>
      </w:r>
      <w:r>
        <w:rPr>
          <w:rFonts w:eastAsia="Times New Roman" w:cs="Times New Roman"/>
          <w:szCs w:val="24"/>
        </w:rPr>
        <w:t>,</w:t>
      </w:r>
      <w:r w:rsidRPr="00240C33">
        <w:rPr>
          <w:rFonts w:eastAsia="Times New Roman" w:cs="Times New Roman"/>
          <w:szCs w:val="24"/>
        </w:rPr>
        <w:t xml:space="preserve"> εδώ και καιρό</w:t>
      </w:r>
      <w:r>
        <w:rPr>
          <w:rFonts w:eastAsia="Times New Roman" w:cs="Times New Roman"/>
          <w:szCs w:val="24"/>
        </w:rPr>
        <w:t>,</w:t>
      </w:r>
      <w:r w:rsidRPr="00240C33">
        <w:rPr>
          <w:rFonts w:eastAsia="Times New Roman" w:cs="Times New Roman"/>
          <w:szCs w:val="24"/>
        </w:rPr>
        <w:t xml:space="preserve"> από τους προηγούμενους νόμους</w:t>
      </w:r>
      <w:r>
        <w:rPr>
          <w:rFonts w:eastAsia="Times New Roman" w:cs="Times New Roman"/>
          <w:szCs w:val="24"/>
        </w:rPr>
        <w:t>,</w:t>
      </w:r>
      <w:r w:rsidRPr="00240C33">
        <w:rPr>
          <w:rFonts w:eastAsia="Times New Roman" w:cs="Times New Roman"/>
          <w:szCs w:val="24"/>
        </w:rPr>
        <w:t xml:space="preserve"> η διάταξη</w:t>
      </w:r>
      <w:r>
        <w:rPr>
          <w:rFonts w:eastAsia="Times New Roman" w:cs="Times New Roman"/>
          <w:szCs w:val="24"/>
        </w:rPr>
        <w:t xml:space="preserve">, σύμφωνα με την οποία, όταν </w:t>
      </w:r>
      <w:r w:rsidRPr="00240C33">
        <w:rPr>
          <w:rFonts w:eastAsia="Times New Roman" w:cs="Times New Roman"/>
          <w:szCs w:val="24"/>
        </w:rPr>
        <w:t xml:space="preserve">το ΑΣΕΠ </w:t>
      </w:r>
      <w:r>
        <w:rPr>
          <w:rFonts w:eastAsia="Times New Roman" w:cs="Times New Roman"/>
          <w:szCs w:val="24"/>
        </w:rPr>
        <w:t xml:space="preserve">διενεργεί </w:t>
      </w:r>
      <w:r w:rsidRPr="00240C33">
        <w:rPr>
          <w:rFonts w:eastAsia="Times New Roman" w:cs="Times New Roman"/>
          <w:szCs w:val="24"/>
        </w:rPr>
        <w:t>τις προκηρύξεις και τη διαδικασία επιλογής προσωπικού</w:t>
      </w:r>
      <w:r>
        <w:rPr>
          <w:rFonts w:eastAsia="Times New Roman" w:cs="Times New Roman"/>
          <w:szCs w:val="24"/>
        </w:rPr>
        <w:t>,</w:t>
      </w:r>
      <w:r w:rsidRPr="00240C33">
        <w:rPr>
          <w:rFonts w:eastAsia="Times New Roman" w:cs="Times New Roman"/>
          <w:szCs w:val="24"/>
        </w:rPr>
        <w:t xml:space="preserve"> </w:t>
      </w:r>
      <w:r w:rsidRPr="00240C33">
        <w:rPr>
          <w:rFonts w:eastAsia="Times New Roman" w:cs="Times New Roman"/>
          <w:szCs w:val="24"/>
        </w:rPr>
        <w:t xml:space="preserve">μεταφέρεται ένα μέρος </w:t>
      </w:r>
      <w:r>
        <w:rPr>
          <w:rFonts w:eastAsia="Times New Roman" w:cs="Times New Roman"/>
          <w:szCs w:val="24"/>
        </w:rPr>
        <w:t xml:space="preserve">του </w:t>
      </w:r>
      <w:r w:rsidRPr="00240C33">
        <w:rPr>
          <w:rFonts w:eastAsia="Times New Roman" w:cs="Times New Roman"/>
          <w:szCs w:val="24"/>
        </w:rPr>
        <w:t xml:space="preserve">προϋπολογισμού από τους φορείς </w:t>
      </w:r>
      <w:r>
        <w:rPr>
          <w:rFonts w:eastAsia="Times New Roman" w:cs="Times New Roman"/>
          <w:szCs w:val="24"/>
        </w:rPr>
        <w:t>προς το ΑΣΕΠ</w:t>
      </w:r>
      <w:r>
        <w:rPr>
          <w:rFonts w:eastAsia="Times New Roman" w:cs="Times New Roman"/>
          <w:szCs w:val="24"/>
        </w:rPr>
        <w:t>,</w:t>
      </w:r>
      <w:r w:rsidRPr="00240C33">
        <w:rPr>
          <w:rFonts w:eastAsia="Times New Roman" w:cs="Times New Roman"/>
          <w:szCs w:val="24"/>
        </w:rPr>
        <w:t xml:space="preserve"> για να καλύψει τα έξοδα του</w:t>
      </w:r>
      <w:r>
        <w:rPr>
          <w:rFonts w:eastAsia="Times New Roman" w:cs="Times New Roman"/>
          <w:szCs w:val="24"/>
        </w:rPr>
        <w:t>.</w:t>
      </w:r>
      <w:r w:rsidRPr="00240C33">
        <w:rPr>
          <w:rFonts w:eastAsia="Times New Roman" w:cs="Times New Roman"/>
          <w:szCs w:val="24"/>
        </w:rPr>
        <w:t xml:space="preserve"> Τι συνέβαινε</w:t>
      </w:r>
      <w:r>
        <w:rPr>
          <w:rFonts w:eastAsia="Times New Roman" w:cs="Times New Roman"/>
          <w:szCs w:val="24"/>
        </w:rPr>
        <w:t>,</w:t>
      </w:r>
      <w:r w:rsidRPr="00240C33">
        <w:rPr>
          <w:rFonts w:eastAsia="Times New Roman" w:cs="Times New Roman"/>
          <w:szCs w:val="24"/>
        </w:rPr>
        <w:t xml:space="preserve"> </w:t>
      </w:r>
      <w:r>
        <w:rPr>
          <w:rFonts w:eastAsia="Times New Roman" w:cs="Times New Roman"/>
          <w:szCs w:val="24"/>
        </w:rPr>
        <w:lastRenderedPageBreak/>
        <w:t>όμως,</w:t>
      </w:r>
      <w:r w:rsidRPr="00240C33">
        <w:rPr>
          <w:rFonts w:eastAsia="Times New Roman" w:cs="Times New Roman"/>
          <w:szCs w:val="24"/>
        </w:rPr>
        <w:t xml:space="preserve"> στην πράξη</w:t>
      </w:r>
      <w:r>
        <w:rPr>
          <w:rFonts w:eastAsia="Times New Roman" w:cs="Times New Roman"/>
          <w:szCs w:val="24"/>
        </w:rPr>
        <w:t>;</w:t>
      </w:r>
      <w:r w:rsidRPr="00240C33">
        <w:rPr>
          <w:rFonts w:eastAsia="Times New Roman" w:cs="Times New Roman"/>
          <w:szCs w:val="24"/>
        </w:rPr>
        <w:t xml:space="preserve"> Αυτό </w:t>
      </w:r>
      <w:r>
        <w:rPr>
          <w:rFonts w:eastAsia="Times New Roman" w:cs="Times New Roman"/>
          <w:szCs w:val="24"/>
        </w:rPr>
        <w:t>το ποσό ή</w:t>
      </w:r>
      <w:r w:rsidRPr="00240C33">
        <w:rPr>
          <w:rFonts w:eastAsia="Times New Roman" w:cs="Times New Roman"/>
          <w:szCs w:val="24"/>
        </w:rPr>
        <w:t xml:space="preserve"> </w:t>
      </w:r>
      <w:r>
        <w:rPr>
          <w:rFonts w:eastAsia="Times New Roman" w:cs="Times New Roman"/>
          <w:szCs w:val="24"/>
        </w:rPr>
        <w:t xml:space="preserve">αποδιδόταν </w:t>
      </w:r>
      <w:r w:rsidRPr="00240C33">
        <w:rPr>
          <w:rFonts w:eastAsia="Times New Roman" w:cs="Times New Roman"/>
          <w:szCs w:val="24"/>
        </w:rPr>
        <w:t xml:space="preserve">πολύ αργά </w:t>
      </w:r>
      <w:r>
        <w:rPr>
          <w:rFonts w:eastAsia="Times New Roman" w:cs="Times New Roman"/>
          <w:szCs w:val="24"/>
        </w:rPr>
        <w:t>ή δεν</w:t>
      </w:r>
      <w:r w:rsidRPr="00240C33">
        <w:rPr>
          <w:rFonts w:eastAsia="Times New Roman" w:cs="Times New Roman"/>
          <w:szCs w:val="24"/>
        </w:rPr>
        <w:t xml:space="preserve"> αποδιδόταν πολλές φορές καθόλου</w:t>
      </w:r>
      <w:r>
        <w:rPr>
          <w:rFonts w:eastAsia="Times New Roman" w:cs="Times New Roman"/>
          <w:szCs w:val="24"/>
        </w:rPr>
        <w:t>.</w:t>
      </w:r>
      <w:r w:rsidRPr="00240C33">
        <w:rPr>
          <w:rFonts w:eastAsia="Times New Roman" w:cs="Times New Roman"/>
          <w:szCs w:val="24"/>
        </w:rPr>
        <w:t xml:space="preserve"> </w:t>
      </w:r>
    </w:p>
    <w:p w14:paraId="20A4ECFA"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 xml:space="preserve">Εδώ, λοιπόν, </w:t>
      </w:r>
      <w:r w:rsidRPr="00240C33">
        <w:rPr>
          <w:rFonts w:eastAsia="Times New Roman" w:cs="Times New Roman"/>
          <w:szCs w:val="24"/>
        </w:rPr>
        <w:t>λύνουμε αυτό το θέμα</w:t>
      </w:r>
      <w:r>
        <w:rPr>
          <w:rFonts w:eastAsia="Times New Roman" w:cs="Times New Roman"/>
          <w:szCs w:val="24"/>
        </w:rPr>
        <w:t>.</w:t>
      </w:r>
      <w:r w:rsidRPr="00240C33">
        <w:rPr>
          <w:rFonts w:eastAsia="Times New Roman" w:cs="Times New Roman"/>
          <w:szCs w:val="24"/>
        </w:rPr>
        <w:t xml:space="preserve"> </w:t>
      </w:r>
      <w:r>
        <w:rPr>
          <w:rFonts w:eastAsia="Times New Roman" w:cs="Times New Roman"/>
          <w:szCs w:val="24"/>
        </w:rPr>
        <w:t>Μ</w:t>
      </w:r>
      <w:r>
        <w:rPr>
          <w:rFonts w:eastAsia="Times New Roman" w:cs="Times New Roman"/>
          <w:szCs w:val="24"/>
        </w:rPr>
        <w:t>ετά από αίτη</w:t>
      </w:r>
      <w:r>
        <w:rPr>
          <w:rFonts w:eastAsia="Times New Roman" w:cs="Times New Roman"/>
          <w:szCs w:val="24"/>
        </w:rPr>
        <w:t xml:space="preserve">μα του ΑΣΕΠ, </w:t>
      </w:r>
      <w:r>
        <w:rPr>
          <w:rFonts w:eastAsia="Times New Roman" w:cs="Times New Roman"/>
          <w:szCs w:val="24"/>
        </w:rPr>
        <w:t xml:space="preserve">αποσαφηνίζουμε </w:t>
      </w:r>
      <w:r w:rsidRPr="00240C33">
        <w:rPr>
          <w:rFonts w:eastAsia="Times New Roman" w:cs="Times New Roman"/>
          <w:szCs w:val="24"/>
        </w:rPr>
        <w:t xml:space="preserve">αυτή τη διάταξη </w:t>
      </w:r>
      <w:r>
        <w:rPr>
          <w:rFonts w:eastAsia="Times New Roman" w:cs="Times New Roman"/>
          <w:szCs w:val="24"/>
        </w:rPr>
        <w:t xml:space="preserve">και </w:t>
      </w:r>
      <w:r>
        <w:rPr>
          <w:rFonts w:eastAsia="Times New Roman" w:cs="Times New Roman"/>
          <w:szCs w:val="24"/>
        </w:rPr>
        <w:t>ορίζου</w:t>
      </w:r>
      <w:r>
        <w:rPr>
          <w:rFonts w:eastAsia="Times New Roman" w:cs="Times New Roman"/>
          <w:szCs w:val="24"/>
        </w:rPr>
        <w:t xml:space="preserve">με </w:t>
      </w:r>
      <w:r w:rsidRPr="00240C33">
        <w:rPr>
          <w:rFonts w:eastAsia="Times New Roman" w:cs="Times New Roman"/>
          <w:szCs w:val="24"/>
        </w:rPr>
        <w:t>ότι το 30% πρέπει να προκαταβάλλεται από κάθε φορέα</w:t>
      </w:r>
      <w:r>
        <w:rPr>
          <w:rFonts w:eastAsia="Times New Roman" w:cs="Times New Roman"/>
          <w:szCs w:val="24"/>
        </w:rPr>
        <w:t>,</w:t>
      </w:r>
      <w:r w:rsidRPr="00240C33">
        <w:rPr>
          <w:rFonts w:eastAsia="Times New Roman" w:cs="Times New Roman"/>
          <w:szCs w:val="24"/>
        </w:rPr>
        <w:t xml:space="preserve"> που το ΑΣΕΠ εξυπηρετεί</w:t>
      </w:r>
      <w:r>
        <w:rPr>
          <w:rFonts w:eastAsia="Times New Roman" w:cs="Times New Roman"/>
          <w:szCs w:val="24"/>
        </w:rPr>
        <w:t>,</w:t>
      </w:r>
      <w:r w:rsidRPr="00240C33">
        <w:rPr>
          <w:rFonts w:eastAsia="Times New Roman" w:cs="Times New Roman"/>
          <w:szCs w:val="24"/>
        </w:rPr>
        <w:t xml:space="preserve"> γιατί το ΑΣΕΠ διαμορφώνει επιτροπές</w:t>
      </w:r>
      <w:r>
        <w:rPr>
          <w:rFonts w:eastAsia="Times New Roman" w:cs="Times New Roman"/>
          <w:szCs w:val="24"/>
        </w:rPr>
        <w:t>,</w:t>
      </w:r>
      <w:r w:rsidRPr="00240C33">
        <w:rPr>
          <w:rFonts w:eastAsia="Times New Roman" w:cs="Times New Roman"/>
          <w:szCs w:val="24"/>
        </w:rPr>
        <w:t xml:space="preserve"> έχει έξοδα</w:t>
      </w:r>
      <w:r>
        <w:rPr>
          <w:rFonts w:eastAsia="Times New Roman" w:cs="Times New Roman"/>
          <w:szCs w:val="24"/>
        </w:rPr>
        <w:t>, έχει μι</w:t>
      </w:r>
      <w:r w:rsidRPr="00240C33">
        <w:rPr>
          <w:rFonts w:eastAsia="Times New Roman" w:cs="Times New Roman"/>
          <w:szCs w:val="24"/>
        </w:rPr>
        <w:t>α σειρά ζητήματα</w:t>
      </w:r>
      <w:r>
        <w:rPr>
          <w:rFonts w:eastAsia="Times New Roman" w:cs="Times New Roman"/>
          <w:szCs w:val="24"/>
        </w:rPr>
        <w:t xml:space="preserve"> και πρέπει να </w:t>
      </w:r>
      <w:proofErr w:type="spellStart"/>
      <w:r w:rsidRPr="00240C33">
        <w:rPr>
          <w:rFonts w:eastAsia="Times New Roman" w:cs="Times New Roman"/>
          <w:szCs w:val="24"/>
        </w:rPr>
        <w:t>να</w:t>
      </w:r>
      <w:proofErr w:type="spellEnd"/>
      <w:r w:rsidRPr="00240C33">
        <w:rPr>
          <w:rFonts w:eastAsia="Times New Roman" w:cs="Times New Roman"/>
          <w:szCs w:val="24"/>
        </w:rPr>
        <w:t xml:space="preserve"> </w:t>
      </w:r>
      <w:proofErr w:type="spellStart"/>
      <w:r w:rsidRPr="00240C33">
        <w:rPr>
          <w:rFonts w:eastAsia="Times New Roman" w:cs="Times New Roman"/>
          <w:szCs w:val="24"/>
        </w:rPr>
        <w:t>αντ</w:t>
      </w:r>
      <w:r>
        <w:rPr>
          <w:rFonts w:eastAsia="Times New Roman" w:cs="Times New Roman"/>
          <w:szCs w:val="24"/>
        </w:rPr>
        <w:t>ε</w:t>
      </w:r>
      <w:r w:rsidRPr="00240C33">
        <w:rPr>
          <w:rFonts w:eastAsia="Times New Roman" w:cs="Times New Roman"/>
          <w:szCs w:val="24"/>
        </w:rPr>
        <w:t>πεξέλθει</w:t>
      </w:r>
      <w:proofErr w:type="spellEnd"/>
      <w:r>
        <w:rPr>
          <w:rFonts w:eastAsia="Times New Roman" w:cs="Times New Roman"/>
          <w:szCs w:val="24"/>
        </w:rPr>
        <w:t>.</w:t>
      </w:r>
      <w:r>
        <w:rPr>
          <w:rFonts w:eastAsia="Times New Roman" w:cs="Times New Roman"/>
          <w:szCs w:val="24"/>
        </w:rPr>
        <w:t>.</w:t>
      </w:r>
    </w:p>
    <w:p w14:paraId="20A4ECFB"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 xml:space="preserve">Η </w:t>
      </w:r>
      <w:r w:rsidRPr="00240C33">
        <w:rPr>
          <w:rFonts w:eastAsia="Times New Roman" w:cs="Times New Roman"/>
          <w:szCs w:val="24"/>
        </w:rPr>
        <w:t>δεύτερη διάταξη</w:t>
      </w:r>
      <w:r w:rsidRPr="00240C33">
        <w:rPr>
          <w:rFonts w:eastAsia="Times New Roman" w:cs="Times New Roman"/>
          <w:szCs w:val="24"/>
        </w:rPr>
        <w:t xml:space="preserve"> της τροπολογίας αφορά την ηλεκτρονική κατάθεση των δικαιολογητικών</w:t>
      </w:r>
      <w:r>
        <w:rPr>
          <w:rFonts w:eastAsia="Times New Roman" w:cs="Times New Roman"/>
          <w:szCs w:val="24"/>
        </w:rPr>
        <w:t xml:space="preserve">, κάτι που νομίζω ότι οι </w:t>
      </w:r>
      <w:r w:rsidRPr="00240C33">
        <w:rPr>
          <w:rFonts w:eastAsia="Times New Roman" w:cs="Times New Roman"/>
          <w:szCs w:val="24"/>
        </w:rPr>
        <w:t>Βουλευτές από όλες τις πτέρ</w:t>
      </w:r>
      <w:r>
        <w:rPr>
          <w:rFonts w:eastAsia="Times New Roman" w:cs="Times New Roman"/>
          <w:szCs w:val="24"/>
        </w:rPr>
        <w:t xml:space="preserve">υγες της Βουλής ζήτησαν και ο κ. </w:t>
      </w:r>
      <w:r w:rsidRPr="00240C33">
        <w:rPr>
          <w:rFonts w:eastAsia="Times New Roman" w:cs="Times New Roman"/>
          <w:szCs w:val="24"/>
        </w:rPr>
        <w:t xml:space="preserve">Καραβοκύρης είπε ότι από </w:t>
      </w:r>
      <w:r>
        <w:rPr>
          <w:rFonts w:eastAsia="Times New Roman" w:cs="Times New Roman"/>
          <w:szCs w:val="24"/>
        </w:rPr>
        <w:t>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w:t>
      </w:r>
      <w:r w:rsidRPr="00240C33">
        <w:rPr>
          <w:rFonts w:eastAsia="Times New Roman" w:cs="Times New Roman"/>
          <w:szCs w:val="24"/>
        </w:rPr>
        <w:t>20 θα υπάρχει αυτή η δυνατότητα</w:t>
      </w:r>
      <w:r>
        <w:rPr>
          <w:rFonts w:eastAsia="Times New Roman" w:cs="Times New Roman"/>
          <w:szCs w:val="24"/>
        </w:rPr>
        <w:t>.</w:t>
      </w:r>
      <w:r w:rsidRPr="00240C33">
        <w:rPr>
          <w:rFonts w:eastAsia="Times New Roman" w:cs="Times New Roman"/>
          <w:szCs w:val="24"/>
        </w:rPr>
        <w:t xml:space="preserve"> Εμείς</w:t>
      </w:r>
      <w:r>
        <w:rPr>
          <w:rFonts w:eastAsia="Times New Roman" w:cs="Times New Roman"/>
          <w:szCs w:val="24"/>
        </w:rPr>
        <w:t>,</w:t>
      </w:r>
      <w:r w:rsidRPr="00240C33">
        <w:rPr>
          <w:rFonts w:eastAsia="Times New Roman" w:cs="Times New Roman"/>
          <w:szCs w:val="24"/>
        </w:rPr>
        <w:t xml:space="preserve"> λοιπόν</w:t>
      </w:r>
      <w:r>
        <w:rPr>
          <w:rFonts w:eastAsia="Times New Roman" w:cs="Times New Roman"/>
          <w:szCs w:val="24"/>
        </w:rPr>
        <w:t>,</w:t>
      </w:r>
      <w:r w:rsidRPr="00240C33">
        <w:rPr>
          <w:rFonts w:eastAsia="Times New Roman" w:cs="Times New Roman"/>
          <w:szCs w:val="24"/>
        </w:rPr>
        <w:t xml:space="preserve"> οφείλαμε να φέρουμε και μ</w:t>
      </w:r>
      <w:r w:rsidRPr="00240C33">
        <w:rPr>
          <w:rFonts w:eastAsia="Times New Roman" w:cs="Times New Roman"/>
          <w:szCs w:val="24"/>
        </w:rPr>
        <w:t>ία διάταξη</w:t>
      </w:r>
      <w:r>
        <w:rPr>
          <w:rFonts w:eastAsia="Times New Roman" w:cs="Times New Roman"/>
          <w:szCs w:val="24"/>
        </w:rPr>
        <w:t>,</w:t>
      </w:r>
      <w:r w:rsidRPr="00240C33">
        <w:rPr>
          <w:rFonts w:eastAsia="Times New Roman" w:cs="Times New Roman"/>
          <w:szCs w:val="24"/>
        </w:rPr>
        <w:t xml:space="preserve"> που να καθιστά δυνατή αυτή</w:t>
      </w:r>
      <w:r>
        <w:rPr>
          <w:rFonts w:eastAsia="Times New Roman" w:cs="Times New Roman"/>
          <w:szCs w:val="24"/>
        </w:rPr>
        <w:t>ν</w:t>
      </w:r>
      <w:r w:rsidRPr="00240C33">
        <w:rPr>
          <w:rFonts w:eastAsia="Times New Roman" w:cs="Times New Roman"/>
          <w:szCs w:val="24"/>
        </w:rPr>
        <w:t xml:space="preserve"> τη</w:t>
      </w:r>
      <w:r>
        <w:rPr>
          <w:rFonts w:eastAsia="Times New Roman" w:cs="Times New Roman"/>
          <w:szCs w:val="24"/>
        </w:rPr>
        <w:t>ν υλοποίηση. Προφανώς</w:t>
      </w:r>
      <w:r>
        <w:rPr>
          <w:rFonts w:eastAsia="Times New Roman" w:cs="Times New Roman"/>
          <w:szCs w:val="24"/>
        </w:rPr>
        <w:t>,</w:t>
      </w:r>
      <w:r>
        <w:rPr>
          <w:rFonts w:eastAsia="Times New Roman" w:cs="Times New Roman"/>
          <w:szCs w:val="24"/>
        </w:rPr>
        <w:t xml:space="preserve"> και το</w:t>
      </w:r>
      <w:r w:rsidRPr="00240C33">
        <w:rPr>
          <w:rFonts w:eastAsia="Times New Roman" w:cs="Times New Roman"/>
          <w:szCs w:val="24"/>
        </w:rPr>
        <w:t xml:space="preserve"> ΑΣΕΠ πρέπει να μπει στην ψηφιακή εποχή</w:t>
      </w:r>
      <w:r>
        <w:rPr>
          <w:rFonts w:eastAsia="Times New Roman" w:cs="Times New Roman"/>
          <w:szCs w:val="24"/>
        </w:rPr>
        <w:t>.</w:t>
      </w:r>
    </w:p>
    <w:p w14:paraId="20A4ECFC"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 xml:space="preserve">Η δεύτερη τροπολογία με γενικό αριθμό πρωτοκόλλου 1933 και ειδικό 26 -το λέω </w:t>
      </w:r>
      <w:r w:rsidRPr="00240C33">
        <w:rPr>
          <w:rFonts w:eastAsia="Times New Roman" w:cs="Times New Roman"/>
          <w:szCs w:val="24"/>
        </w:rPr>
        <w:t>για να μπορείτε να παρακολουθείτε</w:t>
      </w:r>
      <w:r>
        <w:rPr>
          <w:rFonts w:eastAsia="Times New Roman" w:cs="Times New Roman"/>
          <w:szCs w:val="24"/>
        </w:rPr>
        <w:t>- είναι μι</w:t>
      </w:r>
      <w:r w:rsidRPr="00240C33">
        <w:rPr>
          <w:rFonts w:eastAsia="Times New Roman" w:cs="Times New Roman"/>
          <w:szCs w:val="24"/>
        </w:rPr>
        <w:t>α τροπολογία</w:t>
      </w:r>
      <w:r>
        <w:rPr>
          <w:rFonts w:eastAsia="Times New Roman" w:cs="Times New Roman"/>
          <w:szCs w:val="24"/>
        </w:rPr>
        <w:t>,</w:t>
      </w:r>
      <w:r w:rsidRPr="00240C33">
        <w:rPr>
          <w:rFonts w:eastAsia="Times New Roman" w:cs="Times New Roman"/>
          <w:szCs w:val="24"/>
        </w:rPr>
        <w:t xml:space="preserve"> που </w:t>
      </w:r>
      <w:r>
        <w:rPr>
          <w:rFonts w:eastAsia="Times New Roman" w:cs="Times New Roman"/>
          <w:szCs w:val="24"/>
        </w:rPr>
        <w:t>καταθέ</w:t>
      </w:r>
      <w:r>
        <w:rPr>
          <w:rFonts w:eastAsia="Times New Roman" w:cs="Times New Roman"/>
          <w:szCs w:val="24"/>
        </w:rPr>
        <w:t>τουμε</w:t>
      </w:r>
      <w:r w:rsidRPr="00240C33">
        <w:rPr>
          <w:rFonts w:eastAsia="Times New Roman" w:cs="Times New Roman"/>
          <w:szCs w:val="24"/>
        </w:rPr>
        <w:t xml:space="preserve"> μαζί με τον συνάδελφο Υπουργό </w:t>
      </w:r>
      <w:r>
        <w:rPr>
          <w:rFonts w:eastAsia="Times New Roman" w:cs="Times New Roman"/>
          <w:szCs w:val="24"/>
        </w:rPr>
        <w:t>Εσωτερικών κ.</w:t>
      </w:r>
      <w:r w:rsidRPr="00240C33">
        <w:rPr>
          <w:rFonts w:eastAsia="Times New Roman" w:cs="Times New Roman"/>
          <w:szCs w:val="24"/>
        </w:rPr>
        <w:t xml:space="preserve"> </w:t>
      </w:r>
      <w:proofErr w:type="spellStart"/>
      <w:r w:rsidRPr="00240C33">
        <w:rPr>
          <w:rFonts w:eastAsia="Times New Roman" w:cs="Times New Roman"/>
          <w:szCs w:val="24"/>
        </w:rPr>
        <w:t>Χαρίτση</w:t>
      </w:r>
      <w:proofErr w:type="spellEnd"/>
      <w:r w:rsidRPr="00240C33">
        <w:rPr>
          <w:rFonts w:eastAsia="Times New Roman" w:cs="Times New Roman"/>
          <w:szCs w:val="24"/>
        </w:rPr>
        <w:t xml:space="preserve"> και φυσικά με τους Υπουργούς </w:t>
      </w:r>
      <w:r w:rsidRPr="00240C33">
        <w:rPr>
          <w:rFonts w:eastAsia="Times New Roman" w:cs="Times New Roman"/>
          <w:szCs w:val="24"/>
        </w:rPr>
        <w:lastRenderedPageBreak/>
        <w:t>Οικονομικών και αφορά την κινητικότητα για ένα ειδικό θέμα</w:t>
      </w:r>
      <w:r>
        <w:rPr>
          <w:rFonts w:eastAsia="Times New Roman" w:cs="Times New Roman"/>
          <w:szCs w:val="24"/>
        </w:rPr>
        <w:t>.</w:t>
      </w:r>
      <w:r w:rsidRPr="00240C33">
        <w:rPr>
          <w:rFonts w:eastAsia="Times New Roman" w:cs="Times New Roman"/>
          <w:szCs w:val="24"/>
        </w:rPr>
        <w:t xml:space="preserve"> Αφορά τους αορίστου χρόνου</w:t>
      </w:r>
      <w:r>
        <w:rPr>
          <w:rFonts w:eastAsia="Times New Roman" w:cs="Times New Roman"/>
          <w:szCs w:val="24"/>
        </w:rPr>
        <w:t xml:space="preserve"> υπαλλήλους,</w:t>
      </w:r>
      <w:r w:rsidRPr="00240C33">
        <w:rPr>
          <w:rFonts w:eastAsia="Times New Roman" w:cs="Times New Roman"/>
          <w:szCs w:val="24"/>
        </w:rPr>
        <w:t xml:space="preserve"> τους ΙΔΑΧ</w:t>
      </w:r>
      <w:r>
        <w:rPr>
          <w:rFonts w:eastAsia="Times New Roman" w:cs="Times New Roman"/>
          <w:szCs w:val="24"/>
        </w:rPr>
        <w:t xml:space="preserve">, όπου </w:t>
      </w:r>
      <w:r>
        <w:rPr>
          <w:rFonts w:eastAsia="Times New Roman" w:cs="Times New Roman"/>
          <w:szCs w:val="24"/>
        </w:rPr>
        <w:t>υπήρχε μια δυσκολία</w:t>
      </w:r>
      <w:r>
        <w:rPr>
          <w:rFonts w:eastAsia="Times New Roman" w:cs="Times New Roman"/>
          <w:szCs w:val="24"/>
        </w:rPr>
        <w:t xml:space="preserve"> στην</w:t>
      </w:r>
      <w:r w:rsidRPr="00240C33">
        <w:rPr>
          <w:rFonts w:eastAsia="Times New Roman" w:cs="Times New Roman"/>
          <w:szCs w:val="24"/>
        </w:rPr>
        <w:t xml:space="preserve"> κινητικότητα και αυτό αφορά κ</w:t>
      </w:r>
      <w:r w:rsidRPr="00240C33">
        <w:rPr>
          <w:rFonts w:eastAsia="Times New Roman" w:cs="Times New Roman"/>
          <w:szCs w:val="24"/>
        </w:rPr>
        <w:t>υρίως τους δήμους</w:t>
      </w:r>
      <w:r>
        <w:rPr>
          <w:rFonts w:eastAsia="Times New Roman" w:cs="Times New Roman"/>
          <w:szCs w:val="24"/>
        </w:rPr>
        <w:t>, γ</w:t>
      </w:r>
      <w:r w:rsidRPr="00240C33">
        <w:rPr>
          <w:rFonts w:eastAsia="Times New Roman" w:cs="Times New Roman"/>
          <w:szCs w:val="24"/>
        </w:rPr>
        <w:t>ια να το κάνω πιο σαφές</w:t>
      </w:r>
      <w:r>
        <w:rPr>
          <w:rFonts w:eastAsia="Times New Roman" w:cs="Times New Roman"/>
          <w:szCs w:val="24"/>
        </w:rPr>
        <w:t>.</w:t>
      </w:r>
      <w:r w:rsidRPr="00240C33">
        <w:rPr>
          <w:rFonts w:eastAsia="Times New Roman" w:cs="Times New Roman"/>
          <w:szCs w:val="24"/>
        </w:rPr>
        <w:t xml:space="preserve"> Με νόμο της </w:t>
      </w:r>
      <w:r>
        <w:rPr>
          <w:rFonts w:eastAsia="Times New Roman" w:cs="Times New Roman"/>
          <w:szCs w:val="24"/>
        </w:rPr>
        <w:t>κ</w:t>
      </w:r>
      <w:r w:rsidRPr="00240C33">
        <w:rPr>
          <w:rFonts w:eastAsia="Times New Roman" w:cs="Times New Roman"/>
          <w:szCs w:val="24"/>
        </w:rPr>
        <w:t>υβέρνησης Σαμαρά είχαν καταργηθεί τότε από τα οργανογράμματα των δήμων οι θέσεις αορίστου χρόνου</w:t>
      </w:r>
      <w:r>
        <w:rPr>
          <w:rFonts w:eastAsia="Times New Roman" w:cs="Times New Roman"/>
          <w:szCs w:val="24"/>
        </w:rPr>
        <w:t>.</w:t>
      </w:r>
      <w:r w:rsidRPr="00240C33">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αι </w:t>
      </w:r>
      <w:r>
        <w:rPr>
          <w:rFonts w:eastAsia="Times New Roman" w:cs="Times New Roman"/>
          <w:szCs w:val="24"/>
        </w:rPr>
        <w:t>τ</w:t>
      </w:r>
      <w:r w:rsidRPr="00240C33">
        <w:rPr>
          <w:rFonts w:eastAsia="Times New Roman" w:cs="Times New Roman"/>
          <w:szCs w:val="24"/>
        </w:rPr>
        <w:t>ώρα</w:t>
      </w:r>
      <w:r>
        <w:rPr>
          <w:rFonts w:eastAsia="Times New Roman" w:cs="Times New Roman"/>
          <w:szCs w:val="24"/>
        </w:rPr>
        <w:t>,</w:t>
      </w:r>
      <w:r w:rsidRPr="00240C33">
        <w:rPr>
          <w:rFonts w:eastAsia="Times New Roman" w:cs="Times New Roman"/>
          <w:szCs w:val="24"/>
        </w:rPr>
        <w:t xml:space="preserve"> </w:t>
      </w:r>
      <w:r>
        <w:rPr>
          <w:rFonts w:eastAsia="Times New Roman" w:cs="Times New Roman"/>
          <w:szCs w:val="24"/>
        </w:rPr>
        <w:t>η</w:t>
      </w:r>
      <w:r w:rsidRPr="00240C33">
        <w:rPr>
          <w:rFonts w:eastAsia="Times New Roman" w:cs="Times New Roman"/>
          <w:szCs w:val="24"/>
        </w:rPr>
        <w:t xml:space="preserve"> κινητικότητα </w:t>
      </w:r>
      <w:r>
        <w:rPr>
          <w:rFonts w:eastAsia="Times New Roman" w:cs="Times New Roman"/>
          <w:szCs w:val="24"/>
        </w:rPr>
        <w:t xml:space="preserve">έχει τη δυνατότητα να αφορά είτε σε </w:t>
      </w:r>
      <w:r w:rsidRPr="00240C33">
        <w:rPr>
          <w:rFonts w:eastAsia="Times New Roman" w:cs="Times New Roman"/>
          <w:szCs w:val="24"/>
        </w:rPr>
        <w:t>μόνιμες θέσεις</w:t>
      </w:r>
      <w:r>
        <w:rPr>
          <w:rFonts w:eastAsia="Times New Roman" w:cs="Times New Roman"/>
          <w:szCs w:val="24"/>
        </w:rPr>
        <w:t>,</w:t>
      </w:r>
      <w:r w:rsidRPr="00240C33">
        <w:rPr>
          <w:rFonts w:eastAsia="Times New Roman" w:cs="Times New Roman"/>
          <w:szCs w:val="24"/>
        </w:rPr>
        <w:t xml:space="preserve"> </w:t>
      </w:r>
      <w:r>
        <w:rPr>
          <w:rFonts w:eastAsia="Times New Roman" w:cs="Times New Roman"/>
          <w:szCs w:val="24"/>
        </w:rPr>
        <w:t xml:space="preserve">είτε σε </w:t>
      </w:r>
      <w:r w:rsidRPr="00240C33">
        <w:rPr>
          <w:rFonts w:eastAsia="Times New Roman" w:cs="Times New Roman"/>
          <w:szCs w:val="24"/>
        </w:rPr>
        <w:t>αορίστου χρόνου</w:t>
      </w:r>
      <w:r w:rsidRPr="00240C33">
        <w:rPr>
          <w:rFonts w:eastAsia="Times New Roman" w:cs="Times New Roman"/>
          <w:szCs w:val="24"/>
        </w:rPr>
        <w:t xml:space="preserve"> θέσεις</w:t>
      </w:r>
      <w:r>
        <w:rPr>
          <w:rFonts w:eastAsia="Times New Roman" w:cs="Times New Roman"/>
          <w:szCs w:val="24"/>
        </w:rPr>
        <w:t>.</w:t>
      </w:r>
      <w:r w:rsidRPr="00240C33">
        <w:rPr>
          <w:rFonts w:eastAsia="Times New Roman" w:cs="Times New Roman"/>
          <w:szCs w:val="24"/>
        </w:rPr>
        <w:t xml:space="preserve"> Αυτό διατηρείται</w:t>
      </w:r>
      <w:r>
        <w:rPr>
          <w:rFonts w:eastAsia="Times New Roman" w:cs="Times New Roman"/>
          <w:szCs w:val="24"/>
        </w:rPr>
        <w:t>.</w:t>
      </w:r>
      <w:r w:rsidRPr="00240C33">
        <w:rPr>
          <w:rFonts w:eastAsia="Times New Roman" w:cs="Times New Roman"/>
          <w:szCs w:val="24"/>
        </w:rPr>
        <w:t xml:space="preserve"> </w:t>
      </w:r>
    </w:p>
    <w:p w14:paraId="20A4ECFD" w14:textId="77777777" w:rsidR="005D4821" w:rsidRDefault="006B233D">
      <w:pPr>
        <w:spacing w:line="600" w:lineRule="auto"/>
        <w:ind w:firstLine="720"/>
        <w:jc w:val="both"/>
        <w:rPr>
          <w:rFonts w:eastAsia="Times New Roman" w:cs="Times New Roman"/>
          <w:szCs w:val="24"/>
        </w:rPr>
      </w:pPr>
      <w:r w:rsidRPr="00240C33">
        <w:rPr>
          <w:rFonts w:eastAsia="Times New Roman" w:cs="Times New Roman"/>
          <w:szCs w:val="24"/>
        </w:rPr>
        <w:t>Υπήρχε</w:t>
      </w:r>
      <w:r>
        <w:rPr>
          <w:rFonts w:eastAsia="Times New Roman" w:cs="Times New Roman"/>
          <w:szCs w:val="24"/>
        </w:rPr>
        <w:t>,</w:t>
      </w:r>
      <w:r w:rsidRPr="00240C33">
        <w:rPr>
          <w:rFonts w:eastAsia="Times New Roman" w:cs="Times New Roman"/>
          <w:szCs w:val="24"/>
        </w:rPr>
        <w:t xml:space="preserve"> </w:t>
      </w:r>
      <w:r>
        <w:rPr>
          <w:rFonts w:eastAsia="Times New Roman" w:cs="Times New Roman"/>
          <w:szCs w:val="24"/>
        </w:rPr>
        <w:t>όμως,</w:t>
      </w:r>
      <w:r w:rsidRPr="00240C33">
        <w:rPr>
          <w:rFonts w:eastAsia="Times New Roman" w:cs="Times New Roman"/>
          <w:szCs w:val="24"/>
        </w:rPr>
        <w:t xml:space="preserve"> το φαινόμενο</w:t>
      </w:r>
      <w:r>
        <w:rPr>
          <w:rFonts w:eastAsia="Times New Roman" w:cs="Times New Roman"/>
          <w:szCs w:val="24"/>
        </w:rPr>
        <w:t xml:space="preserve">, προς </w:t>
      </w:r>
      <w:r w:rsidRPr="00240C33">
        <w:rPr>
          <w:rFonts w:eastAsia="Times New Roman" w:cs="Times New Roman"/>
          <w:szCs w:val="24"/>
        </w:rPr>
        <w:t xml:space="preserve">τους δήμους να μην </w:t>
      </w:r>
      <w:r>
        <w:rPr>
          <w:rFonts w:eastAsia="Times New Roman" w:cs="Times New Roman"/>
          <w:szCs w:val="24"/>
        </w:rPr>
        <w:t>μετακινούνται</w:t>
      </w:r>
      <w:r w:rsidRPr="00240C33">
        <w:rPr>
          <w:rFonts w:eastAsia="Times New Roman" w:cs="Times New Roman"/>
          <w:szCs w:val="24"/>
        </w:rPr>
        <w:t xml:space="preserve"> μόνιμοι υπάλληλοι </w:t>
      </w:r>
      <w:r>
        <w:rPr>
          <w:rFonts w:eastAsia="Times New Roman" w:cs="Times New Roman"/>
          <w:szCs w:val="24"/>
        </w:rPr>
        <w:t>-</w:t>
      </w:r>
      <w:r w:rsidRPr="00240C33">
        <w:rPr>
          <w:rFonts w:eastAsia="Times New Roman" w:cs="Times New Roman"/>
          <w:szCs w:val="24"/>
        </w:rPr>
        <w:t>έ</w:t>
      </w:r>
      <w:r>
        <w:rPr>
          <w:rFonts w:eastAsia="Times New Roman" w:cs="Times New Roman"/>
          <w:szCs w:val="24"/>
        </w:rPr>
        <w:t>να</w:t>
      </w:r>
      <w:r w:rsidRPr="00240C33">
        <w:rPr>
          <w:rFonts w:eastAsia="Times New Roman" w:cs="Times New Roman"/>
          <w:szCs w:val="24"/>
        </w:rPr>
        <w:t xml:space="preserve"> </w:t>
      </w:r>
      <w:r>
        <w:rPr>
          <w:rFonts w:eastAsia="Times New Roman" w:cs="Times New Roman"/>
          <w:szCs w:val="24"/>
        </w:rPr>
        <w:t>μεγάλ</w:t>
      </w:r>
      <w:r w:rsidRPr="00240C33">
        <w:rPr>
          <w:rFonts w:eastAsia="Times New Roman" w:cs="Times New Roman"/>
          <w:szCs w:val="24"/>
        </w:rPr>
        <w:t xml:space="preserve">ο </w:t>
      </w:r>
      <w:r>
        <w:rPr>
          <w:rFonts w:eastAsia="Times New Roman" w:cs="Times New Roman"/>
          <w:szCs w:val="24"/>
        </w:rPr>
        <w:t>πρόβλημα σε</w:t>
      </w:r>
      <w:r w:rsidRPr="00240C33">
        <w:rPr>
          <w:rFonts w:eastAsia="Times New Roman" w:cs="Times New Roman"/>
          <w:szCs w:val="24"/>
        </w:rPr>
        <w:t xml:space="preserve"> όλους τους δήμους της χώρας</w:t>
      </w:r>
      <w:r>
        <w:rPr>
          <w:rFonts w:eastAsia="Times New Roman" w:cs="Times New Roman"/>
          <w:szCs w:val="24"/>
        </w:rPr>
        <w:t xml:space="preserve">-  αλλά </w:t>
      </w:r>
      <w:r w:rsidRPr="00240C33">
        <w:rPr>
          <w:rFonts w:eastAsia="Times New Roman" w:cs="Times New Roman"/>
          <w:szCs w:val="24"/>
        </w:rPr>
        <w:t>αορίστου χρόνου</w:t>
      </w:r>
      <w:r>
        <w:rPr>
          <w:rFonts w:eastAsia="Times New Roman" w:cs="Times New Roman"/>
          <w:szCs w:val="24"/>
        </w:rPr>
        <w:t>,</w:t>
      </w:r>
      <w:r w:rsidRPr="00240C33">
        <w:rPr>
          <w:rFonts w:eastAsia="Times New Roman" w:cs="Times New Roman"/>
          <w:szCs w:val="24"/>
        </w:rPr>
        <w:t xml:space="preserve"> οι οποίοι </w:t>
      </w:r>
      <w:r>
        <w:rPr>
          <w:rFonts w:eastAsia="Times New Roman" w:cs="Times New Roman"/>
          <w:szCs w:val="24"/>
        </w:rPr>
        <w:t xml:space="preserve">δεν </w:t>
      </w:r>
      <w:r w:rsidRPr="00240C33">
        <w:rPr>
          <w:rFonts w:eastAsia="Times New Roman" w:cs="Times New Roman"/>
          <w:szCs w:val="24"/>
        </w:rPr>
        <w:t xml:space="preserve">μπορούν </w:t>
      </w:r>
      <w:r>
        <w:rPr>
          <w:rFonts w:eastAsia="Times New Roman" w:cs="Times New Roman"/>
          <w:szCs w:val="24"/>
        </w:rPr>
        <w:t xml:space="preserve">να μετακινηθούν. </w:t>
      </w:r>
    </w:p>
    <w:p w14:paraId="20A4ECFE"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Εδώ, λ</w:t>
      </w:r>
      <w:r w:rsidRPr="00240C33">
        <w:rPr>
          <w:rFonts w:eastAsia="Times New Roman" w:cs="Times New Roman"/>
          <w:szCs w:val="24"/>
        </w:rPr>
        <w:t>οιπόν</w:t>
      </w:r>
      <w:r>
        <w:rPr>
          <w:rFonts w:eastAsia="Times New Roman" w:cs="Times New Roman"/>
          <w:szCs w:val="24"/>
        </w:rPr>
        <w:t>,</w:t>
      </w:r>
      <w:r w:rsidRPr="00240C33">
        <w:rPr>
          <w:rFonts w:eastAsia="Times New Roman" w:cs="Times New Roman"/>
          <w:szCs w:val="24"/>
        </w:rPr>
        <w:t xml:space="preserve"> λύνουμε αυτό το</w:t>
      </w:r>
      <w:r w:rsidRPr="00240C33">
        <w:rPr>
          <w:rFonts w:eastAsia="Times New Roman" w:cs="Times New Roman"/>
          <w:szCs w:val="24"/>
        </w:rPr>
        <w:t xml:space="preserve"> ζήτημα ως εξής</w:t>
      </w:r>
      <w:r>
        <w:rPr>
          <w:rFonts w:eastAsia="Times New Roman" w:cs="Times New Roman"/>
          <w:szCs w:val="24"/>
        </w:rPr>
        <w:t>:</w:t>
      </w:r>
      <w:r>
        <w:rPr>
          <w:rFonts w:eastAsia="Times New Roman" w:cs="Times New Roman"/>
          <w:szCs w:val="24"/>
        </w:rPr>
        <w:t xml:space="preserve"> Σ</w:t>
      </w:r>
      <w:r w:rsidRPr="00240C33">
        <w:rPr>
          <w:rFonts w:eastAsia="Times New Roman" w:cs="Times New Roman"/>
          <w:szCs w:val="24"/>
        </w:rPr>
        <w:t>αφώς</w:t>
      </w:r>
      <w:r>
        <w:rPr>
          <w:rFonts w:eastAsia="Times New Roman" w:cs="Times New Roman"/>
          <w:szCs w:val="24"/>
        </w:rPr>
        <w:t xml:space="preserve">, </w:t>
      </w:r>
      <w:r w:rsidRPr="00240C33">
        <w:rPr>
          <w:rFonts w:eastAsia="Times New Roman" w:cs="Times New Roman"/>
          <w:szCs w:val="24"/>
        </w:rPr>
        <w:t xml:space="preserve"> το προβάδισμα για κάθε θέση που </w:t>
      </w:r>
      <w:r>
        <w:rPr>
          <w:rFonts w:eastAsia="Times New Roman" w:cs="Times New Roman"/>
          <w:szCs w:val="24"/>
        </w:rPr>
        <w:t>υπάρχ</w:t>
      </w:r>
      <w:r w:rsidRPr="00240C33">
        <w:rPr>
          <w:rFonts w:eastAsia="Times New Roman" w:cs="Times New Roman"/>
          <w:szCs w:val="24"/>
        </w:rPr>
        <w:t>ει στην κινητικότητα για μόνιμο υπάλληλο</w:t>
      </w:r>
      <w:r>
        <w:rPr>
          <w:rFonts w:eastAsia="Times New Roman" w:cs="Times New Roman"/>
          <w:szCs w:val="24"/>
        </w:rPr>
        <w:t xml:space="preserve">, </w:t>
      </w:r>
      <w:r w:rsidRPr="00240C33">
        <w:rPr>
          <w:rFonts w:eastAsia="Times New Roman" w:cs="Times New Roman"/>
          <w:szCs w:val="24"/>
        </w:rPr>
        <w:t>έχει ο μόνιμος υπάλ</w:t>
      </w:r>
      <w:r>
        <w:rPr>
          <w:rFonts w:eastAsia="Times New Roman" w:cs="Times New Roman"/>
          <w:szCs w:val="24"/>
        </w:rPr>
        <w:t>ληλος</w:t>
      </w:r>
      <w:r>
        <w:rPr>
          <w:rFonts w:eastAsia="Times New Roman" w:cs="Times New Roman"/>
          <w:szCs w:val="24"/>
        </w:rPr>
        <w:t>.</w:t>
      </w:r>
      <w:r>
        <w:rPr>
          <w:rFonts w:eastAsia="Times New Roman" w:cs="Times New Roman"/>
          <w:szCs w:val="24"/>
        </w:rPr>
        <w:t>.</w:t>
      </w:r>
      <w:r w:rsidRPr="00240C33">
        <w:rPr>
          <w:rFonts w:eastAsia="Times New Roman" w:cs="Times New Roman"/>
          <w:szCs w:val="24"/>
        </w:rPr>
        <w:t xml:space="preserve"> Σε περίπτωση που δεν εμφανιστεί </w:t>
      </w:r>
      <w:r>
        <w:rPr>
          <w:rFonts w:eastAsia="Times New Roman" w:cs="Times New Roman"/>
          <w:szCs w:val="24"/>
        </w:rPr>
        <w:t>μόνιμο</w:t>
      </w:r>
      <w:r w:rsidRPr="00240C33">
        <w:rPr>
          <w:rFonts w:eastAsia="Times New Roman" w:cs="Times New Roman"/>
          <w:szCs w:val="24"/>
        </w:rPr>
        <w:t>ς υπάλληλος</w:t>
      </w:r>
      <w:r>
        <w:rPr>
          <w:rFonts w:eastAsia="Times New Roman" w:cs="Times New Roman"/>
          <w:szCs w:val="24"/>
        </w:rPr>
        <w:t xml:space="preserve">, κι εφόσον </w:t>
      </w:r>
      <w:r w:rsidRPr="00240C33">
        <w:rPr>
          <w:rFonts w:eastAsia="Times New Roman" w:cs="Times New Roman"/>
          <w:szCs w:val="24"/>
        </w:rPr>
        <w:t>έχει τα προσόντα ένας υπάλληλος ΙΔΑΧ</w:t>
      </w:r>
      <w:r>
        <w:rPr>
          <w:rFonts w:eastAsia="Times New Roman" w:cs="Times New Roman"/>
          <w:szCs w:val="24"/>
        </w:rPr>
        <w:t>,</w:t>
      </w:r>
      <w:r w:rsidRPr="00240C33">
        <w:rPr>
          <w:rFonts w:eastAsia="Times New Roman" w:cs="Times New Roman"/>
          <w:szCs w:val="24"/>
        </w:rPr>
        <w:t xml:space="preserve"> </w:t>
      </w:r>
      <w:r>
        <w:rPr>
          <w:rFonts w:eastAsia="Times New Roman" w:cs="Times New Roman"/>
          <w:szCs w:val="24"/>
        </w:rPr>
        <w:t xml:space="preserve">τότε </w:t>
      </w:r>
      <w:r>
        <w:rPr>
          <w:rFonts w:eastAsia="Times New Roman" w:cs="Times New Roman"/>
          <w:szCs w:val="24"/>
        </w:rPr>
        <w:t xml:space="preserve">μπορεί να </w:t>
      </w:r>
      <w:r>
        <w:rPr>
          <w:rFonts w:eastAsia="Times New Roman" w:cs="Times New Roman"/>
          <w:szCs w:val="24"/>
        </w:rPr>
        <w:t>μετακινηθεί</w:t>
      </w:r>
      <w:r>
        <w:rPr>
          <w:rFonts w:eastAsia="Times New Roman" w:cs="Times New Roman"/>
          <w:szCs w:val="24"/>
        </w:rPr>
        <w:t xml:space="preserve"> κ</w:t>
      </w:r>
      <w:r w:rsidRPr="00240C33">
        <w:rPr>
          <w:rFonts w:eastAsia="Times New Roman" w:cs="Times New Roman"/>
          <w:szCs w:val="24"/>
        </w:rPr>
        <w:t xml:space="preserve">ι έτσι </w:t>
      </w:r>
      <w:r>
        <w:rPr>
          <w:rFonts w:eastAsia="Times New Roman" w:cs="Times New Roman"/>
          <w:szCs w:val="24"/>
        </w:rPr>
        <w:t>θ</w:t>
      </w:r>
      <w:r w:rsidRPr="00240C33">
        <w:rPr>
          <w:rFonts w:eastAsia="Times New Roman" w:cs="Times New Roman"/>
          <w:szCs w:val="24"/>
        </w:rPr>
        <w:t>α αντιμετωπίσουμε αυτό το μεγάλο πρόβλημα στους δήμους</w:t>
      </w:r>
      <w:r>
        <w:rPr>
          <w:rFonts w:eastAsia="Times New Roman" w:cs="Times New Roman"/>
          <w:szCs w:val="24"/>
        </w:rPr>
        <w:t xml:space="preserve">, καθώς και </w:t>
      </w:r>
      <w:r w:rsidRPr="00240C33">
        <w:rPr>
          <w:rFonts w:eastAsia="Times New Roman" w:cs="Times New Roman"/>
          <w:szCs w:val="24"/>
        </w:rPr>
        <w:t xml:space="preserve">σε άλλες υπηρεσίες του </w:t>
      </w:r>
      <w:r>
        <w:rPr>
          <w:rFonts w:eastAsia="Times New Roman" w:cs="Times New Roman"/>
          <w:szCs w:val="24"/>
        </w:rPr>
        <w:t>δ</w:t>
      </w:r>
      <w:r w:rsidRPr="00240C33">
        <w:rPr>
          <w:rFonts w:eastAsia="Times New Roman" w:cs="Times New Roman"/>
          <w:szCs w:val="24"/>
        </w:rPr>
        <w:t>ημοσίου</w:t>
      </w:r>
      <w:r>
        <w:rPr>
          <w:rFonts w:eastAsia="Times New Roman" w:cs="Times New Roman"/>
          <w:szCs w:val="24"/>
        </w:rPr>
        <w:t>.</w:t>
      </w:r>
      <w:r w:rsidRPr="00240C33">
        <w:rPr>
          <w:rFonts w:eastAsia="Times New Roman" w:cs="Times New Roman"/>
          <w:szCs w:val="24"/>
        </w:rPr>
        <w:t xml:space="preserve"> </w:t>
      </w:r>
    </w:p>
    <w:p w14:paraId="20A4ECFF"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lastRenderedPageBreak/>
        <w:t>Έρχομαι στην τ</w:t>
      </w:r>
      <w:r w:rsidRPr="00240C33">
        <w:rPr>
          <w:rFonts w:eastAsia="Times New Roman" w:cs="Times New Roman"/>
          <w:szCs w:val="24"/>
        </w:rPr>
        <w:t xml:space="preserve">ρίτη τροπολογία </w:t>
      </w:r>
      <w:r>
        <w:rPr>
          <w:rFonts w:eastAsia="Times New Roman" w:cs="Times New Roman"/>
          <w:szCs w:val="24"/>
        </w:rPr>
        <w:t>με αριθμό πρωτοκόλλου 1934/</w:t>
      </w:r>
      <w:r w:rsidRPr="00240C33">
        <w:rPr>
          <w:rFonts w:eastAsia="Times New Roman" w:cs="Times New Roman"/>
          <w:szCs w:val="24"/>
        </w:rPr>
        <w:t>27</w:t>
      </w:r>
      <w:r>
        <w:rPr>
          <w:rFonts w:eastAsia="Times New Roman" w:cs="Times New Roman"/>
          <w:szCs w:val="24"/>
        </w:rPr>
        <w:t>.</w:t>
      </w:r>
    </w:p>
    <w:p w14:paraId="20A4ED00" w14:textId="77777777" w:rsidR="005D4821" w:rsidRDefault="006B233D">
      <w:pPr>
        <w:spacing w:line="600" w:lineRule="auto"/>
        <w:ind w:firstLine="720"/>
        <w:jc w:val="both"/>
        <w:rPr>
          <w:rFonts w:eastAsia="Times New Roman" w:cs="Times New Roman"/>
          <w:szCs w:val="24"/>
        </w:rPr>
      </w:pPr>
      <w:r w:rsidRPr="00235862">
        <w:rPr>
          <w:rFonts w:eastAsia="Times New Roman" w:cs="Times New Roman"/>
          <w:b/>
          <w:szCs w:val="24"/>
        </w:rPr>
        <w:t>ΠΡΟΕΔΡΕΥΩΝ (Γεώργιος Βαρεμένος):</w:t>
      </w:r>
      <w:r>
        <w:rPr>
          <w:rFonts w:eastAsia="Times New Roman" w:cs="Times New Roman"/>
          <w:szCs w:val="24"/>
        </w:rPr>
        <w:t xml:space="preserve"> Κυρία Υπουργέ, είναι ήδη γνωστές οι τροπολογίες.</w:t>
      </w:r>
    </w:p>
    <w:p w14:paraId="20A4ED01" w14:textId="77777777" w:rsidR="005D4821" w:rsidRDefault="006B233D">
      <w:pPr>
        <w:spacing w:line="600" w:lineRule="auto"/>
        <w:ind w:firstLine="720"/>
        <w:jc w:val="both"/>
        <w:rPr>
          <w:rFonts w:eastAsia="Times New Roman" w:cs="Times New Roman"/>
          <w:szCs w:val="24"/>
        </w:rPr>
      </w:pPr>
      <w:r>
        <w:rPr>
          <w:rFonts w:eastAsia="Times New Roman" w:cs="Times New Roman"/>
          <w:b/>
          <w:szCs w:val="24"/>
        </w:rPr>
        <w:t xml:space="preserve">ΜΑΡΙΛΙΖΑ ΞΕΝΟΓΙΑΝΝΑΚΟΠΟΥΛΟΥ (Υπουργός Διοικητικής Ανασυγκρότησης): </w:t>
      </w:r>
      <w:r>
        <w:rPr>
          <w:rFonts w:eastAsia="Times New Roman" w:cs="Times New Roman"/>
          <w:szCs w:val="24"/>
        </w:rPr>
        <w:t>Να μην τις παρουσιάσω; Δύο τροπολογίες είναι ακόμα. Εγώ το κάνω</w:t>
      </w:r>
      <w:r>
        <w:rPr>
          <w:rFonts w:eastAsia="Times New Roman" w:cs="Times New Roman"/>
          <w:szCs w:val="24"/>
        </w:rPr>
        <w:t>,</w:t>
      </w:r>
      <w:r>
        <w:rPr>
          <w:rFonts w:eastAsia="Times New Roman" w:cs="Times New Roman"/>
          <w:szCs w:val="24"/>
        </w:rPr>
        <w:t xml:space="preserve"> για να διευκολύνω την ψηφοφορία, γιατί δεν τις είχαμε αναπτύξει.</w:t>
      </w:r>
    </w:p>
    <w:p w14:paraId="20A4ED02" w14:textId="77777777" w:rsidR="005D4821" w:rsidRDefault="006B233D">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Αφήστε την, κύριε Πρόεδρε, να μας πει.</w:t>
      </w:r>
    </w:p>
    <w:p w14:paraId="20A4ED03" w14:textId="77777777" w:rsidR="005D4821" w:rsidRDefault="006B233D">
      <w:pPr>
        <w:spacing w:line="600" w:lineRule="auto"/>
        <w:ind w:firstLine="720"/>
        <w:jc w:val="both"/>
        <w:rPr>
          <w:rFonts w:eastAsia="Times New Roman" w:cs="Times New Roman"/>
          <w:szCs w:val="24"/>
        </w:rPr>
      </w:pPr>
      <w:r>
        <w:rPr>
          <w:rFonts w:eastAsia="Times New Roman" w:cs="Times New Roman"/>
          <w:b/>
          <w:szCs w:val="24"/>
        </w:rPr>
        <w:t>Μ</w:t>
      </w:r>
      <w:r>
        <w:rPr>
          <w:rFonts w:eastAsia="Times New Roman" w:cs="Times New Roman"/>
          <w:b/>
          <w:szCs w:val="24"/>
        </w:rPr>
        <w:t xml:space="preserve">ΑΡΙΛΙΖΑ ΞΕΝΟΓΙΑΝΝΑΚΟΠΟΥΛΟΥ (Υπουργός Διοικητικής Ανασυγκρότησης): </w:t>
      </w:r>
      <w:r>
        <w:rPr>
          <w:rFonts w:eastAsia="Times New Roman" w:cs="Times New Roman"/>
          <w:szCs w:val="24"/>
        </w:rPr>
        <w:t>Το κάνω σεβόμενη το Κοινοβούλιο, κύριε Βορίδη</w:t>
      </w:r>
      <w:r>
        <w:rPr>
          <w:rFonts w:eastAsia="Times New Roman" w:cs="Times New Roman"/>
          <w:szCs w:val="24"/>
        </w:rPr>
        <w:t>. Α</w:t>
      </w:r>
      <w:r>
        <w:rPr>
          <w:rFonts w:eastAsia="Times New Roman" w:cs="Times New Roman"/>
          <w:szCs w:val="24"/>
        </w:rPr>
        <w:t xml:space="preserve">πό σεβασμό </w:t>
      </w:r>
      <w:r>
        <w:rPr>
          <w:rFonts w:eastAsia="Times New Roman" w:cs="Times New Roman"/>
          <w:szCs w:val="24"/>
        </w:rPr>
        <w:t xml:space="preserve">προς </w:t>
      </w:r>
      <w:r>
        <w:rPr>
          <w:rFonts w:eastAsia="Times New Roman" w:cs="Times New Roman"/>
          <w:szCs w:val="24"/>
        </w:rPr>
        <w:t xml:space="preserve">το Κοινοβούλιο και προς τους Βουλευτές. </w:t>
      </w:r>
    </w:p>
    <w:p w14:paraId="20A4ED04" w14:textId="77777777" w:rsidR="005D4821" w:rsidRDefault="006B233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Ο κ. Βορίδης λέει ότι δεν έχει απορίες. </w:t>
      </w:r>
    </w:p>
    <w:p w14:paraId="20A4ED05" w14:textId="77777777" w:rsidR="005D4821" w:rsidRDefault="006B233D">
      <w:pPr>
        <w:spacing w:line="600" w:lineRule="auto"/>
        <w:ind w:firstLine="720"/>
        <w:jc w:val="both"/>
        <w:rPr>
          <w:rFonts w:eastAsia="Times New Roman" w:cs="Times New Roman"/>
          <w:szCs w:val="24"/>
        </w:rPr>
      </w:pPr>
      <w:r>
        <w:rPr>
          <w:rFonts w:eastAsia="Times New Roman" w:cs="Times New Roman"/>
          <w:b/>
          <w:szCs w:val="24"/>
        </w:rPr>
        <w:t>ΜΑΡΙΛΙΖΑ ΞΕ</w:t>
      </w:r>
      <w:r>
        <w:rPr>
          <w:rFonts w:eastAsia="Times New Roman" w:cs="Times New Roman"/>
          <w:b/>
          <w:szCs w:val="24"/>
        </w:rPr>
        <w:t xml:space="preserve">ΝΟΓΙΑΝΝΑΚΟΠΟΥΛΟΥ (Υπουργός Διοικητικής Ανασυγκρότησης): </w:t>
      </w:r>
      <w:r w:rsidRPr="00240C33">
        <w:rPr>
          <w:rFonts w:eastAsia="Times New Roman" w:cs="Times New Roman"/>
          <w:szCs w:val="24"/>
        </w:rPr>
        <w:t xml:space="preserve">Η άλλη τροπολογία </w:t>
      </w:r>
      <w:r>
        <w:rPr>
          <w:rFonts w:eastAsia="Times New Roman" w:cs="Times New Roman"/>
          <w:szCs w:val="24"/>
        </w:rPr>
        <w:t xml:space="preserve">αφορά το </w:t>
      </w:r>
      <w:r>
        <w:rPr>
          <w:rFonts w:eastAsia="Times New Roman" w:cs="Times New Roman"/>
          <w:szCs w:val="24"/>
        </w:rPr>
        <w:lastRenderedPageBreak/>
        <w:t>Υπηρεσιακό Συμβούλιο στο</w:t>
      </w:r>
      <w:r w:rsidRPr="00240C33">
        <w:rPr>
          <w:rFonts w:eastAsia="Times New Roman" w:cs="Times New Roman"/>
          <w:szCs w:val="24"/>
        </w:rPr>
        <w:t xml:space="preserve"> ΑΣΕΠ για ειδικευμένο επιστημονικό προσωπικό</w:t>
      </w:r>
      <w:r>
        <w:rPr>
          <w:rFonts w:eastAsia="Times New Roman" w:cs="Times New Roman"/>
          <w:szCs w:val="24"/>
        </w:rPr>
        <w:t>.</w:t>
      </w:r>
      <w:r w:rsidRPr="00240C33">
        <w:rPr>
          <w:rFonts w:eastAsia="Times New Roman" w:cs="Times New Roman"/>
          <w:szCs w:val="24"/>
        </w:rPr>
        <w:t xml:space="preserve"> Είναι πάλι σε συνεννόηση με το ΑΣΕΠ</w:t>
      </w:r>
      <w:r>
        <w:rPr>
          <w:rFonts w:eastAsia="Times New Roman" w:cs="Times New Roman"/>
          <w:szCs w:val="24"/>
        </w:rPr>
        <w:t>.</w:t>
      </w:r>
      <w:r w:rsidRPr="00240C33">
        <w:rPr>
          <w:rFonts w:eastAsia="Times New Roman" w:cs="Times New Roman"/>
          <w:szCs w:val="24"/>
        </w:rPr>
        <w:t xml:space="preserve"> Δεν νομίζω</w:t>
      </w:r>
      <w:r>
        <w:rPr>
          <w:rFonts w:eastAsia="Times New Roman" w:cs="Times New Roman"/>
          <w:szCs w:val="24"/>
        </w:rPr>
        <w:t xml:space="preserve"> ότι προκαλεί κά</w:t>
      </w:r>
      <w:r w:rsidRPr="00240C33">
        <w:rPr>
          <w:rFonts w:eastAsia="Times New Roman" w:cs="Times New Roman"/>
          <w:szCs w:val="24"/>
        </w:rPr>
        <w:t>ποιο πρόβλημα</w:t>
      </w:r>
      <w:r>
        <w:rPr>
          <w:rFonts w:eastAsia="Times New Roman" w:cs="Times New Roman"/>
          <w:szCs w:val="24"/>
        </w:rPr>
        <w:t>.</w:t>
      </w:r>
      <w:r w:rsidRPr="00240C33">
        <w:rPr>
          <w:rFonts w:eastAsia="Times New Roman" w:cs="Times New Roman"/>
          <w:szCs w:val="24"/>
        </w:rPr>
        <w:t xml:space="preserve"> </w:t>
      </w:r>
    </w:p>
    <w:p w14:paraId="20A4ED06" w14:textId="77777777" w:rsidR="005D4821" w:rsidRDefault="006B233D">
      <w:pPr>
        <w:spacing w:line="600" w:lineRule="auto"/>
        <w:ind w:firstLine="720"/>
        <w:jc w:val="both"/>
        <w:rPr>
          <w:rFonts w:eastAsia="Times New Roman"/>
          <w:bCs/>
          <w:color w:val="000000" w:themeColor="text1"/>
          <w:szCs w:val="24"/>
        </w:rPr>
      </w:pPr>
      <w:r>
        <w:rPr>
          <w:rFonts w:eastAsia="Times New Roman"/>
          <w:bCs/>
          <w:color w:val="000000" w:themeColor="text1"/>
          <w:szCs w:val="24"/>
          <w:lang w:val="en-US"/>
        </w:rPr>
        <w:t>H</w:t>
      </w:r>
      <w:r w:rsidRPr="001D7C15">
        <w:rPr>
          <w:rFonts w:eastAsia="Times New Roman"/>
          <w:bCs/>
          <w:color w:val="000000" w:themeColor="text1"/>
          <w:szCs w:val="24"/>
        </w:rPr>
        <w:t xml:space="preserve"> </w:t>
      </w:r>
      <w:r>
        <w:rPr>
          <w:rFonts w:eastAsia="Times New Roman"/>
          <w:bCs/>
          <w:color w:val="000000" w:themeColor="text1"/>
          <w:szCs w:val="24"/>
        </w:rPr>
        <w:t xml:space="preserve">τέταρτη </w:t>
      </w:r>
      <w:r>
        <w:rPr>
          <w:rFonts w:eastAsia="Times New Roman"/>
          <w:bCs/>
          <w:color w:val="000000" w:themeColor="text1"/>
          <w:szCs w:val="24"/>
        </w:rPr>
        <w:t xml:space="preserve">τροπολογία </w:t>
      </w:r>
      <w:r>
        <w:rPr>
          <w:rFonts w:eastAsia="Times New Roman"/>
          <w:bCs/>
          <w:color w:val="000000" w:themeColor="text1"/>
          <w:szCs w:val="24"/>
        </w:rPr>
        <w:t>είν</w:t>
      </w:r>
      <w:r>
        <w:rPr>
          <w:rFonts w:eastAsia="Times New Roman"/>
          <w:bCs/>
          <w:color w:val="000000" w:themeColor="text1"/>
          <w:szCs w:val="24"/>
        </w:rPr>
        <w:t xml:space="preserve">αι η </w:t>
      </w:r>
      <w:r>
        <w:rPr>
          <w:rFonts w:eastAsia="Times New Roman"/>
          <w:bCs/>
          <w:color w:val="000000" w:themeColor="text1"/>
          <w:szCs w:val="24"/>
        </w:rPr>
        <w:t xml:space="preserve">με αριθμό πρωτοκόλλου </w:t>
      </w:r>
      <w:r w:rsidRPr="00C03DBD">
        <w:rPr>
          <w:rFonts w:eastAsia="Times New Roman"/>
          <w:bCs/>
          <w:color w:val="000000" w:themeColor="text1"/>
          <w:szCs w:val="24"/>
        </w:rPr>
        <w:t>1935</w:t>
      </w:r>
      <w:r>
        <w:rPr>
          <w:rFonts w:eastAsia="Times New Roman"/>
          <w:bCs/>
          <w:color w:val="000000" w:themeColor="text1"/>
          <w:szCs w:val="24"/>
        </w:rPr>
        <w:t>/</w:t>
      </w:r>
      <w:r w:rsidRPr="00C03DBD">
        <w:rPr>
          <w:rFonts w:eastAsia="Times New Roman"/>
          <w:bCs/>
          <w:color w:val="000000" w:themeColor="text1"/>
          <w:szCs w:val="24"/>
        </w:rPr>
        <w:t>28</w:t>
      </w:r>
      <w:r>
        <w:rPr>
          <w:rFonts w:eastAsia="Times New Roman"/>
          <w:bCs/>
          <w:color w:val="000000" w:themeColor="text1"/>
          <w:szCs w:val="24"/>
        </w:rPr>
        <w:t>.</w:t>
      </w:r>
      <w:r>
        <w:rPr>
          <w:rFonts w:eastAsia="Times New Roman"/>
          <w:bCs/>
          <w:color w:val="000000" w:themeColor="text1"/>
          <w:szCs w:val="24"/>
        </w:rPr>
        <w:t>. Α</w:t>
      </w:r>
      <w:r w:rsidRPr="00C03DBD">
        <w:rPr>
          <w:rFonts w:eastAsia="Times New Roman"/>
          <w:bCs/>
          <w:color w:val="000000" w:themeColor="text1"/>
          <w:szCs w:val="24"/>
        </w:rPr>
        <w:t xml:space="preserve">ναφέρθηκα στην </w:t>
      </w:r>
      <w:proofErr w:type="spellStart"/>
      <w:r>
        <w:rPr>
          <w:rFonts w:eastAsia="Times New Roman"/>
          <w:bCs/>
          <w:color w:val="000000" w:themeColor="text1"/>
          <w:szCs w:val="24"/>
        </w:rPr>
        <w:t>πρωτομιλία</w:t>
      </w:r>
      <w:proofErr w:type="spellEnd"/>
      <w:r>
        <w:rPr>
          <w:rFonts w:eastAsia="Times New Roman"/>
          <w:bCs/>
          <w:color w:val="000000" w:themeColor="text1"/>
          <w:szCs w:val="24"/>
        </w:rPr>
        <w:t xml:space="preserve"> μου </w:t>
      </w:r>
      <w:r>
        <w:rPr>
          <w:rFonts w:eastAsia="Times New Roman"/>
          <w:bCs/>
          <w:color w:val="000000" w:themeColor="text1"/>
          <w:szCs w:val="24"/>
        </w:rPr>
        <w:t xml:space="preserve">σε </w:t>
      </w:r>
      <w:r>
        <w:rPr>
          <w:rFonts w:eastAsia="Times New Roman"/>
          <w:bCs/>
          <w:color w:val="000000" w:themeColor="text1"/>
          <w:szCs w:val="24"/>
        </w:rPr>
        <w:t xml:space="preserve">αυτήν. </w:t>
      </w:r>
      <w:r>
        <w:rPr>
          <w:rFonts w:eastAsia="Times New Roman"/>
          <w:bCs/>
          <w:color w:val="000000" w:themeColor="text1"/>
          <w:szCs w:val="24"/>
        </w:rPr>
        <w:t xml:space="preserve">Αφορά </w:t>
      </w:r>
      <w:r w:rsidRPr="00C03DBD">
        <w:rPr>
          <w:rFonts w:eastAsia="Times New Roman"/>
          <w:bCs/>
          <w:color w:val="000000" w:themeColor="text1"/>
          <w:szCs w:val="24"/>
        </w:rPr>
        <w:t>τις ημέρες άδειας</w:t>
      </w:r>
      <w:r>
        <w:rPr>
          <w:rFonts w:eastAsia="Times New Roman"/>
          <w:bCs/>
          <w:color w:val="000000" w:themeColor="text1"/>
          <w:szCs w:val="24"/>
        </w:rPr>
        <w:t>,</w:t>
      </w:r>
      <w:r w:rsidRPr="00C03DBD">
        <w:rPr>
          <w:rFonts w:eastAsia="Times New Roman"/>
          <w:bCs/>
          <w:color w:val="000000" w:themeColor="text1"/>
          <w:szCs w:val="24"/>
        </w:rPr>
        <w:t xml:space="preserve"> λόγω ασθ</w:t>
      </w:r>
      <w:r>
        <w:rPr>
          <w:rFonts w:eastAsia="Times New Roman"/>
          <w:bCs/>
          <w:color w:val="000000" w:themeColor="text1"/>
          <w:szCs w:val="24"/>
        </w:rPr>
        <w:t>ε</w:t>
      </w:r>
      <w:r w:rsidRPr="00C03DBD">
        <w:rPr>
          <w:rFonts w:eastAsia="Times New Roman"/>
          <w:bCs/>
          <w:color w:val="000000" w:themeColor="text1"/>
          <w:szCs w:val="24"/>
        </w:rPr>
        <w:t>νε</w:t>
      </w:r>
      <w:r>
        <w:rPr>
          <w:rFonts w:eastAsia="Times New Roman"/>
          <w:bCs/>
          <w:color w:val="000000" w:themeColor="text1"/>
          <w:szCs w:val="24"/>
        </w:rPr>
        <w:t>ί</w:t>
      </w:r>
      <w:r w:rsidRPr="00C03DBD">
        <w:rPr>
          <w:rFonts w:eastAsia="Times New Roman"/>
          <w:bCs/>
          <w:color w:val="000000" w:themeColor="text1"/>
          <w:szCs w:val="24"/>
        </w:rPr>
        <w:t>ας</w:t>
      </w:r>
      <w:r>
        <w:rPr>
          <w:rFonts w:eastAsia="Times New Roman"/>
          <w:bCs/>
          <w:color w:val="000000" w:themeColor="text1"/>
          <w:szCs w:val="24"/>
        </w:rPr>
        <w:t xml:space="preserve">, όπου </w:t>
      </w:r>
      <w:r>
        <w:rPr>
          <w:rFonts w:eastAsia="Times New Roman"/>
          <w:bCs/>
          <w:color w:val="000000" w:themeColor="text1"/>
          <w:szCs w:val="24"/>
        </w:rPr>
        <w:t xml:space="preserve">συντελείται </w:t>
      </w:r>
      <w:r>
        <w:rPr>
          <w:rFonts w:eastAsia="Times New Roman"/>
          <w:bCs/>
          <w:color w:val="000000" w:themeColor="text1"/>
          <w:szCs w:val="24"/>
        </w:rPr>
        <w:t>μια προσαρμογή</w:t>
      </w:r>
      <w:r>
        <w:rPr>
          <w:rFonts w:eastAsia="Times New Roman"/>
          <w:bCs/>
          <w:color w:val="000000" w:themeColor="text1"/>
          <w:szCs w:val="24"/>
        </w:rPr>
        <w:t>,</w:t>
      </w:r>
      <w:r>
        <w:rPr>
          <w:rFonts w:eastAsia="Times New Roman"/>
          <w:bCs/>
          <w:color w:val="000000" w:themeColor="text1"/>
          <w:szCs w:val="24"/>
        </w:rPr>
        <w:t xml:space="preserve"> ό</w:t>
      </w:r>
      <w:r w:rsidRPr="00C03DBD">
        <w:rPr>
          <w:rFonts w:eastAsia="Times New Roman"/>
          <w:bCs/>
          <w:color w:val="000000" w:themeColor="text1"/>
          <w:szCs w:val="24"/>
        </w:rPr>
        <w:t xml:space="preserve">σον αφορά τις </w:t>
      </w:r>
      <w:proofErr w:type="spellStart"/>
      <w:r w:rsidRPr="00C03DBD">
        <w:rPr>
          <w:rFonts w:eastAsia="Times New Roman"/>
          <w:bCs/>
          <w:color w:val="000000" w:themeColor="text1"/>
          <w:szCs w:val="24"/>
        </w:rPr>
        <w:t>τρίτεκνες</w:t>
      </w:r>
      <w:proofErr w:type="spellEnd"/>
      <w:r w:rsidRPr="00C03DBD">
        <w:rPr>
          <w:rFonts w:eastAsia="Times New Roman"/>
          <w:bCs/>
          <w:color w:val="000000" w:themeColor="text1"/>
          <w:szCs w:val="24"/>
        </w:rPr>
        <w:t xml:space="preserve"> και τις πολύτεκνες</w:t>
      </w:r>
      <w:r>
        <w:rPr>
          <w:rFonts w:eastAsia="Times New Roman"/>
          <w:bCs/>
          <w:color w:val="000000" w:themeColor="text1"/>
          <w:szCs w:val="24"/>
        </w:rPr>
        <w:t xml:space="preserve"> μητέρες</w:t>
      </w:r>
      <w:r>
        <w:rPr>
          <w:rFonts w:eastAsia="Times New Roman"/>
          <w:bCs/>
          <w:color w:val="000000" w:themeColor="text1"/>
          <w:szCs w:val="24"/>
        </w:rPr>
        <w:t>, α</w:t>
      </w:r>
      <w:r w:rsidRPr="00C03DBD">
        <w:rPr>
          <w:rFonts w:eastAsia="Times New Roman"/>
          <w:bCs/>
          <w:color w:val="000000" w:themeColor="text1"/>
          <w:szCs w:val="24"/>
        </w:rPr>
        <w:t>λλά και τ</w:t>
      </w:r>
      <w:r>
        <w:rPr>
          <w:rFonts w:eastAsia="Times New Roman"/>
          <w:bCs/>
          <w:color w:val="000000" w:themeColor="text1"/>
          <w:szCs w:val="24"/>
        </w:rPr>
        <w:t>ι</w:t>
      </w:r>
      <w:r w:rsidRPr="00C03DBD">
        <w:rPr>
          <w:rFonts w:eastAsia="Times New Roman"/>
          <w:bCs/>
          <w:color w:val="000000" w:themeColor="text1"/>
          <w:szCs w:val="24"/>
        </w:rPr>
        <w:t>ς μητέρ</w:t>
      </w:r>
      <w:r>
        <w:rPr>
          <w:rFonts w:eastAsia="Times New Roman"/>
          <w:bCs/>
          <w:color w:val="000000" w:themeColor="text1"/>
          <w:szCs w:val="24"/>
        </w:rPr>
        <w:t>ε</w:t>
      </w:r>
      <w:r w:rsidRPr="00C03DBD">
        <w:rPr>
          <w:rFonts w:eastAsia="Times New Roman"/>
          <w:bCs/>
          <w:color w:val="000000" w:themeColor="text1"/>
          <w:szCs w:val="24"/>
        </w:rPr>
        <w:t>ς των μον</w:t>
      </w:r>
      <w:r>
        <w:rPr>
          <w:rFonts w:eastAsia="Times New Roman"/>
          <w:bCs/>
          <w:color w:val="000000" w:themeColor="text1"/>
          <w:szCs w:val="24"/>
        </w:rPr>
        <w:t>ογονεϊκώ</w:t>
      </w:r>
      <w:r w:rsidRPr="00C03DBD">
        <w:rPr>
          <w:rFonts w:eastAsia="Times New Roman"/>
          <w:bCs/>
          <w:color w:val="000000" w:themeColor="text1"/>
          <w:szCs w:val="24"/>
        </w:rPr>
        <w:t>ν οικογενειών</w:t>
      </w:r>
      <w:r>
        <w:rPr>
          <w:rFonts w:eastAsia="Times New Roman"/>
          <w:bCs/>
          <w:color w:val="000000" w:themeColor="text1"/>
          <w:szCs w:val="24"/>
        </w:rPr>
        <w:t xml:space="preserve">. </w:t>
      </w:r>
      <w:proofErr w:type="spellStart"/>
      <w:r>
        <w:rPr>
          <w:rFonts w:eastAsia="Times New Roman"/>
          <w:bCs/>
          <w:color w:val="000000" w:themeColor="text1"/>
          <w:szCs w:val="24"/>
        </w:rPr>
        <w:t>Βρίσκεται</w:t>
      </w:r>
      <w:r w:rsidRPr="00C03DBD">
        <w:rPr>
          <w:rFonts w:eastAsia="Times New Roman"/>
          <w:bCs/>
          <w:color w:val="000000" w:themeColor="text1"/>
          <w:szCs w:val="24"/>
        </w:rPr>
        <w:t>στη</w:t>
      </w:r>
      <w:proofErr w:type="spellEnd"/>
      <w:r w:rsidRPr="00C03DBD">
        <w:rPr>
          <w:rFonts w:eastAsia="Times New Roman"/>
          <w:bCs/>
          <w:color w:val="000000" w:themeColor="text1"/>
          <w:szCs w:val="24"/>
        </w:rPr>
        <w:t xml:space="preserve"> λογική των κοινωνικών διατάξεων και ε</w:t>
      </w:r>
      <w:r>
        <w:rPr>
          <w:rFonts w:eastAsia="Times New Roman"/>
          <w:bCs/>
          <w:color w:val="000000" w:themeColor="text1"/>
          <w:szCs w:val="24"/>
        </w:rPr>
        <w:t>δ</w:t>
      </w:r>
      <w:r w:rsidRPr="00C03DBD">
        <w:rPr>
          <w:rFonts w:eastAsia="Times New Roman"/>
          <w:bCs/>
          <w:color w:val="000000" w:themeColor="text1"/>
          <w:szCs w:val="24"/>
        </w:rPr>
        <w:t>ώ πιστεύω ότι στο πνεύμα της ευρύτερης συναίνεσης</w:t>
      </w:r>
      <w:r>
        <w:rPr>
          <w:rFonts w:eastAsia="Times New Roman"/>
          <w:bCs/>
          <w:color w:val="000000" w:themeColor="text1"/>
          <w:szCs w:val="24"/>
        </w:rPr>
        <w:t>,</w:t>
      </w:r>
      <w:r w:rsidRPr="00C03DBD">
        <w:rPr>
          <w:rFonts w:eastAsia="Times New Roman"/>
          <w:bCs/>
          <w:color w:val="000000" w:themeColor="text1"/>
          <w:szCs w:val="24"/>
        </w:rPr>
        <w:t xml:space="preserve"> </w:t>
      </w:r>
      <w:r>
        <w:rPr>
          <w:rFonts w:eastAsia="Times New Roman"/>
          <w:bCs/>
          <w:color w:val="000000" w:themeColor="text1"/>
          <w:szCs w:val="24"/>
        </w:rPr>
        <w:t>ό</w:t>
      </w:r>
      <w:r w:rsidRPr="00C03DBD">
        <w:rPr>
          <w:rFonts w:eastAsia="Times New Roman"/>
          <w:bCs/>
          <w:color w:val="000000" w:themeColor="text1"/>
          <w:szCs w:val="24"/>
        </w:rPr>
        <w:t xml:space="preserve">σον αφορά τα κοινωνικά θέματα της δημόσιας διοίκησης δεν </w:t>
      </w:r>
      <w:r>
        <w:rPr>
          <w:rFonts w:eastAsia="Times New Roman"/>
          <w:bCs/>
          <w:color w:val="000000" w:themeColor="text1"/>
          <w:szCs w:val="24"/>
        </w:rPr>
        <w:t xml:space="preserve">θα </w:t>
      </w:r>
      <w:r w:rsidRPr="00C03DBD">
        <w:rPr>
          <w:rFonts w:eastAsia="Times New Roman"/>
          <w:bCs/>
          <w:color w:val="000000" w:themeColor="text1"/>
          <w:szCs w:val="24"/>
        </w:rPr>
        <w:t>υπάρχει πρόβλημα</w:t>
      </w:r>
      <w:r>
        <w:rPr>
          <w:rFonts w:eastAsia="Times New Roman"/>
          <w:bCs/>
          <w:color w:val="000000" w:themeColor="text1"/>
          <w:szCs w:val="24"/>
        </w:rPr>
        <w:t>.</w:t>
      </w:r>
    </w:p>
    <w:p w14:paraId="20A4ED07" w14:textId="77777777" w:rsidR="005D4821" w:rsidRDefault="006B233D">
      <w:pPr>
        <w:spacing w:line="600" w:lineRule="auto"/>
        <w:ind w:firstLine="720"/>
        <w:jc w:val="both"/>
        <w:rPr>
          <w:rFonts w:eastAsia="Times New Roman"/>
          <w:bCs/>
          <w:color w:val="000000" w:themeColor="text1"/>
          <w:szCs w:val="24"/>
        </w:rPr>
      </w:pPr>
      <w:r>
        <w:rPr>
          <w:rFonts w:eastAsia="Times New Roman"/>
          <w:bCs/>
          <w:color w:val="000000" w:themeColor="text1"/>
          <w:szCs w:val="24"/>
        </w:rPr>
        <w:t>Τ</w:t>
      </w:r>
      <w:r w:rsidRPr="00C03DBD">
        <w:rPr>
          <w:rFonts w:eastAsia="Times New Roman"/>
          <w:bCs/>
          <w:color w:val="000000" w:themeColor="text1"/>
          <w:szCs w:val="24"/>
        </w:rPr>
        <w:t>έλος</w:t>
      </w:r>
      <w:r>
        <w:rPr>
          <w:rFonts w:eastAsia="Times New Roman"/>
          <w:bCs/>
          <w:color w:val="000000" w:themeColor="text1"/>
          <w:szCs w:val="24"/>
        </w:rPr>
        <w:t>, η</w:t>
      </w:r>
      <w:r w:rsidRPr="00C03DBD">
        <w:rPr>
          <w:rFonts w:eastAsia="Times New Roman"/>
          <w:bCs/>
          <w:color w:val="000000" w:themeColor="text1"/>
          <w:szCs w:val="24"/>
        </w:rPr>
        <w:t xml:space="preserve"> τροπολογία</w:t>
      </w:r>
      <w:r>
        <w:rPr>
          <w:rFonts w:eastAsia="Times New Roman"/>
          <w:bCs/>
          <w:color w:val="000000" w:themeColor="text1"/>
          <w:szCs w:val="24"/>
        </w:rPr>
        <w:t xml:space="preserve"> με</w:t>
      </w:r>
      <w:r w:rsidRPr="00C03DBD">
        <w:rPr>
          <w:rFonts w:eastAsia="Times New Roman"/>
          <w:bCs/>
          <w:color w:val="000000" w:themeColor="text1"/>
          <w:szCs w:val="24"/>
        </w:rPr>
        <w:t xml:space="preserve"> </w:t>
      </w:r>
      <w:r>
        <w:rPr>
          <w:rFonts w:eastAsia="Times New Roman"/>
          <w:bCs/>
          <w:color w:val="000000" w:themeColor="text1"/>
          <w:szCs w:val="24"/>
        </w:rPr>
        <w:t>α</w:t>
      </w:r>
      <w:r w:rsidRPr="00C03DBD">
        <w:rPr>
          <w:rFonts w:eastAsia="Times New Roman"/>
          <w:bCs/>
          <w:color w:val="000000" w:themeColor="text1"/>
          <w:szCs w:val="24"/>
        </w:rPr>
        <w:t>ριθμό πρωτοκόλλου 1936</w:t>
      </w:r>
      <w:r>
        <w:rPr>
          <w:rFonts w:eastAsia="Times New Roman"/>
          <w:bCs/>
          <w:color w:val="000000" w:themeColor="text1"/>
          <w:szCs w:val="24"/>
        </w:rPr>
        <w:t>/</w:t>
      </w:r>
      <w:r w:rsidRPr="00C03DBD">
        <w:rPr>
          <w:rFonts w:eastAsia="Times New Roman"/>
          <w:bCs/>
          <w:color w:val="000000" w:themeColor="text1"/>
          <w:szCs w:val="24"/>
        </w:rPr>
        <w:t>29</w:t>
      </w:r>
      <w:r>
        <w:rPr>
          <w:rFonts w:eastAsia="Times New Roman"/>
          <w:bCs/>
          <w:color w:val="000000" w:themeColor="text1"/>
          <w:szCs w:val="24"/>
        </w:rPr>
        <w:t xml:space="preserve"> </w:t>
      </w:r>
      <w:r w:rsidRPr="00C03DBD">
        <w:rPr>
          <w:rFonts w:eastAsia="Times New Roman"/>
          <w:bCs/>
          <w:color w:val="000000" w:themeColor="text1"/>
          <w:szCs w:val="24"/>
        </w:rPr>
        <w:t>αφορά</w:t>
      </w:r>
      <w:r>
        <w:rPr>
          <w:rFonts w:eastAsia="Times New Roman"/>
          <w:bCs/>
          <w:color w:val="000000" w:themeColor="text1"/>
          <w:szCs w:val="24"/>
        </w:rPr>
        <w:t xml:space="preserve">, </w:t>
      </w:r>
      <w:r w:rsidRPr="00C03DBD">
        <w:rPr>
          <w:rFonts w:eastAsia="Times New Roman"/>
          <w:bCs/>
          <w:color w:val="000000" w:themeColor="text1"/>
          <w:szCs w:val="24"/>
        </w:rPr>
        <w:t>όπως γνωρίζετε</w:t>
      </w:r>
      <w:r>
        <w:rPr>
          <w:rFonts w:eastAsia="Times New Roman"/>
          <w:bCs/>
          <w:color w:val="000000" w:themeColor="text1"/>
          <w:szCs w:val="24"/>
        </w:rPr>
        <w:t xml:space="preserve">, </w:t>
      </w:r>
      <w:r>
        <w:rPr>
          <w:rFonts w:eastAsia="Times New Roman"/>
          <w:bCs/>
          <w:color w:val="000000" w:themeColor="text1"/>
          <w:szCs w:val="24"/>
        </w:rPr>
        <w:t>τη</w:t>
      </w:r>
      <w:r>
        <w:rPr>
          <w:rFonts w:eastAsia="Times New Roman"/>
          <w:bCs/>
          <w:color w:val="000000" w:themeColor="text1"/>
          <w:szCs w:val="24"/>
        </w:rPr>
        <w:t xml:space="preserve">ν </w:t>
      </w:r>
      <w:r>
        <w:rPr>
          <w:rFonts w:eastAsia="Times New Roman"/>
          <w:bCs/>
          <w:color w:val="000000" w:themeColor="text1"/>
          <w:szCs w:val="24"/>
        </w:rPr>
        <w:t>προκήρυξη 9</w:t>
      </w:r>
      <w:r w:rsidRPr="00C03DBD">
        <w:rPr>
          <w:rFonts w:eastAsia="Times New Roman"/>
          <w:bCs/>
          <w:color w:val="000000" w:themeColor="text1"/>
          <w:szCs w:val="24"/>
        </w:rPr>
        <w:t xml:space="preserve">7 του ΑΣΕΠ που ολοκληρώθηκε μετά από </w:t>
      </w:r>
      <w:r>
        <w:rPr>
          <w:rFonts w:eastAsia="Times New Roman"/>
          <w:bCs/>
          <w:color w:val="000000" w:themeColor="text1"/>
          <w:szCs w:val="24"/>
        </w:rPr>
        <w:t>είκοσι χρόνια και ήταν μια δέσμευση της Κ</w:t>
      </w:r>
      <w:r w:rsidRPr="00C03DBD">
        <w:rPr>
          <w:rFonts w:eastAsia="Times New Roman"/>
          <w:bCs/>
          <w:color w:val="000000" w:themeColor="text1"/>
          <w:szCs w:val="24"/>
        </w:rPr>
        <w:t>υβέρνησης</w:t>
      </w:r>
      <w:r>
        <w:rPr>
          <w:rFonts w:eastAsia="Times New Roman"/>
          <w:bCs/>
          <w:color w:val="000000" w:themeColor="text1"/>
          <w:szCs w:val="24"/>
        </w:rPr>
        <w:t xml:space="preserve">. </w:t>
      </w:r>
      <w:r>
        <w:rPr>
          <w:rFonts w:eastAsia="Times New Roman"/>
          <w:bCs/>
          <w:color w:val="000000" w:themeColor="text1"/>
          <w:szCs w:val="24"/>
        </w:rPr>
        <w:t>Σ</w:t>
      </w:r>
      <w:r>
        <w:rPr>
          <w:rFonts w:eastAsia="Times New Roman"/>
          <w:bCs/>
          <w:color w:val="000000" w:themeColor="text1"/>
          <w:szCs w:val="24"/>
        </w:rPr>
        <w:t xml:space="preserve">’ </w:t>
      </w:r>
      <w:r w:rsidRPr="00C03DBD">
        <w:rPr>
          <w:rFonts w:eastAsia="Times New Roman"/>
          <w:bCs/>
          <w:color w:val="000000" w:themeColor="text1"/>
          <w:szCs w:val="24"/>
        </w:rPr>
        <w:t xml:space="preserve">αυτούς τους </w:t>
      </w:r>
      <w:r>
        <w:rPr>
          <w:rFonts w:eastAsia="Times New Roman"/>
          <w:bCs/>
          <w:color w:val="000000" w:themeColor="text1"/>
          <w:szCs w:val="24"/>
        </w:rPr>
        <w:t>δημοσί</w:t>
      </w:r>
      <w:r w:rsidRPr="00C03DBD">
        <w:rPr>
          <w:rFonts w:eastAsia="Times New Roman"/>
          <w:bCs/>
          <w:color w:val="000000" w:themeColor="text1"/>
          <w:szCs w:val="24"/>
        </w:rPr>
        <w:t>ους</w:t>
      </w:r>
      <w:r>
        <w:rPr>
          <w:rFonts w:eastAsia="Times New Roman"/>
          <w:bCs/>
          <w:color w:val="000000" w:themeColor="text1"/>
          <w:szCs w:val="24"/>
        </w:rPr>
        <w:t xml:space="preserve"> υπαλλήλους</w:t>
      </w:r>
      <w:r>
        <w:rPr>
          <w:rFonts w:eastAsia="Times New Roman"/>
          <w:bCs/>
          <w:color w:val="000000" w:themeColor="text1"/>
          <w:szCs w:val="24"/>
        </w:rPr>
        <w:t>,</w:t>
      </w:r>
      <w:r w:rsidRPr="00C03DBD">
        <w:rPr>
          <w:rFonts w:eastAsia="Times New Roman"/>
          <w:bCs/>
          <w:color w:val="000000" w:themeColor="text1"/>
          <w:szCs w:val="24"/>
        </w:rPr>
        <w:t xml:space="preserve"> οι οποίοι έχουν ενταχθεί </w:t>
      </w:r>
      <w:r>
        <w:rPr>
          <w:rFonts w:eastAsia="Times New Roman"/>
          <w:bCs/>
          <w:color w:val="000000" w:themeColor="text1"/>
          <w:szCs w:val="24"/>
        </w:rPr>
        <w:t xml:space="preserve">πλέον </w:t>
      </w:r>
      <w:r w:rsidRPr="00C03DBD">
        <w:rPr>
          <w:rFonts w:eastAsia="Times New Roman"/>
          <w:bCs/>
          <w:color w:val="000000" w:themeColor="text1"/>
          <w:szCs w:val="24"/>
        </w:rPr>
        <w:t xml:space="preserve">κανονικά στη </w:t>
      </w:r>
      <w:r>
        <w:rPr>
          <w:rFonts w:eastAsia="Times New Roman"/>
          <w:bCs/>
          <w:color w:val="000000" w:themeColor="text1"/>
          <w:szCs w:val="24"/>
        </w:rPr>
        <w:t>δ</w:t>
      </w:r>
      <w:r w:rsidRPr="00C03DBD">
        <w:rPr>
          <w:rFonts w:eastAsia="Times New Roman"/>
          <w:bCs/>
          <w:color w:val="000000" w:themeColor="text1"/>
          <w:szCs w:val="24"/>
        </w:rPr>
        <w:t xml:space="preserve">ημόσια </w:t>
      </w:r>
      <w:r>
        <w:rPr>
          <w:rFonts w:eastAsia="Times New Roman"/>
          <w:bCs/>
          <w:color w:val="000000" w:themeColor="text1"/>
          <w:szCs w:val="24"/>
        </w:rPr>
        <w:t>δ</w:t>
      </w:r>
      <w:r w:rsidRPr="00C03DBD">
        <w:rPr>
          <w:rFonts w:eastAsia="Times New Roman"/>
          <w:bCs/>
          <w:color w:val="000000" w:themeColor="text1"/>
          <w:szCs w:val="24"/>
        </w:rPr>
        <w:t>ιοίκηση</w:t>
      </w:r>
      <w:r>
        <w:rPr>
          <w:rFonts w:eastAsia="Times New Roman"/>
          <w:bCs/>
          <w:color w:val="000000" w:themeColor="text1"/>
          <w:szCs w:val="24"/>
        </w:rPr>
        <w:t>,</w:t>
      </w:r>
      <w:r w:rsidRPr="00C03DBD">
        <w:rPr>
          <w:rFonts w:eastAsia="Times New Roman"/>
          <w:bCs/>
          <w:color w:val="000000" w:themeColor="text1"/>
          <w:szCs w:val="24"/>
        </w:rPr>
        <w:t xml:space="preserve"> αναγνωρίζεται </w:t>
      </w:r>
      <w:r>
        <w:rPr>
          <w:rFonts w:eastAsia="Times New Roman"/>
          <w:bCs/>
          <w:color w:val="000000" w:themeColor="text1"/>
          <w:szCs w:val="24"/>
        </w:rPr>
        <w:t>ένας</w:t>
      </w:r>
      <w:r w:rsidRPr="00C03DBD">
        <w:rPr>
          <w:rFonts w:eastAsia="Times New Roman"/>
          <w:bCs/>
          <w:color w:val="000000" w:themeColor="text1"/>
          <w:szCs w:val="24"/>
        </w:rPr>
        <w:t xml:space="preserve"> πλα</w:t>
      </w:r>
      <w:r>
        <w:rPr>
          <w:rFonts w:eastAsia="Times New Roman"/>
          <w:bCs/>
          <w:color w:val="000000" w:themeColor="text1"/>
          <w:szCs w:val="24"/>
        </w:rPr>
        <w:t>σματικός χρόνος</w:t>
      </w:r>
      <w:r>
        <w:rPr>
          <w:rFonts w:eastAsia="Times New Roman"/>
          <w:bCs/>
          <w:color w:val="000000" w:themeColor="text1"/>
          <w:szCs w:val="24"/>
        </w:rPr>
        <w:t>,</w:t>
      </w:r>
      <w:r>
        <w:rPr>
          <w:rFonts w:eastAsia="Times New Roman"/>
          <w:bCs/>
          <w:color w:val="000000" w:themeColor="text1"/>
          <w:szCs w:val="24"/>
        </w:rPr>
        <w:t xml:space="preserve"> ό</w:t>
      </w:r>
      <w:r w:rsidRPr="00C03DBD">
        <w:rPr>
          <w:rFonts w:eastAsia="Times New Roman"/>
          <w:bCs/>
          <w:color w:val="000000" w:themeColor="text1"/>
          <w:szCs w:val="24"/>
        </w:rPr>
        <w:t xml:space="preserve">σον αφορά την εξέλιξή </w:t>
      </w:r>
      <w:r>
        <w:rPr>
          <w:rFonts w:eastAsia="Times New Roman"/>
          <w:bCs/>
          <w:color w:val="000000" w:themeColor="text1"/>
          <w:szCs w:val="24"/>
        </w:rPr>
        <w:t>τους.</w:t>
      </w:r>
      <w:r w:rsidRPr="00C03DBD">
        <w:rPr>
          <w:rFonts w:eastAsia="Times New Roman"/>
          <w:bCs/>
          <w:color w:val="000000" w:themeColor="text1"/>
          <w:szCs w:val="24"/>
        </w:rPr>
        <w:t xml:space="preserve"> </w:t>
      </w:r>
      <w:r>
        <w:rPr>
          <w:rFonts w:eastAsia="Times New Roman"/>
          <w:bCs/>
          <w:color w:val="000000" w:themeColor="text1"/>
          <w:szCs w:val="24"/>
        </w:rPr>
        <w:lastRenderedPageBreak/>
        <w:t>Ε</w:t>
      </w:r>
      <w:r>
        <w:rPr>
          <w:rFonts w:eastAsia="Times New Roman"/>
          <w:bCs/>
          <w:color w:val="000000" w:themeColor="text1"/>
          <w:szCs w:val="24"/>
        </w:rPr>
        <w:t>πίση</w:t>
      </w:r>
      <w:r>
        <w:rPr>
          <w:rFonts w:eastAsia="Times New Roman"/>
          <w:bCs/>
          <w:color w:val="000000" w:themeColor="text1"/>
          <w:szCs w:val="24"/>
        </w:rPr>
        <w:t xml:space="preserve">ς, σχετικά με </w:t>
      </w:r>
      <w:r>
        <w:rPr>
          <w:rFonts w:eastAsia="Times New Roman"/>
          <w:bCs/>
          <w:color w:val="000000" w:themeColor="text1"/>
          <w:szCs w:val="24"/>
        </w:rPr>
        <w:t>τη Γενική Γραμματεία Σ</w:t>
      </w:r>
      <w:r w:rsidRPr="00C03DBD">
        <w:rPr>
          <w:rFonts w:eastAsia="Times New Roman"/>
          <w:bCs/>
          <w:color w:val="000000" w:themeColor="text1"/>
          <w:szCs w:val="24"/>
        </w:rPr>
        <w:t xml:space="preserve">υντονισμού </w:t>
      </w:r>
      <w:r>
        <w:rPr>
          <w:rFonts w:eastAsia="Times New Roman"/>
          <w:bCs/>
          <w:color w:val="000000" w:themeColor="text1"/>
          <w:szCs w:val="24"/>
        </w:rPr>
        <w:t>της Κ</w:t>
      </w:r>
      <w:r w:rsidRPr="00C03DBD">
        <w:rPr>
          <w:rFonts w:eastAsia="Times New Roman"/>
          <w:bCs/>
          <w:color w:val="000000" w:themeColor="text1"/>
          <w:szCs w:val="24"/>
        </w:rPr>
        <w:t>υβέρνησης</w:t>
      </w:r>
      <w:r>
        <w:rPr>
          <w:rFonts w:eastAsia="Times New Roman"/>
          <w:bCs/>
          <w:color w:val="000000" w:themeColor="text1"/>
          <w:szCs w:val="24"/>
        </w:rPr>
        <w:t xml:space="preserve">, </w:t>
      </w:r>
      <w:r>
        <w:rPr>
          <w:rFonts w:eastAsia="Times New Roman"/>
          <w:bCs/>
          <w:color w:val="000000" w:themeColor="text1"/>
          <w:szCs w:val="24"/>
        </w:rPr>
        <w:t xml:space="preserve">ρυθμίζονται </w:t>
      </w:r>
      <w:r>
        <w:rPr>
          <w:rFonts w:eastAsia="Times New Roman"/>
          <w:bCs/>
          <w:color w:val="000000" w:themeColor="text1"/>
          <w:szCs w:val="24"/>
        </w:rPr>
        <w:t xml:space="preserve">κάποια ειδικά </w:t>
      </w:r>
      <w:r w:rsidRPr="00C03DBD">
        <w:rPr>
          <w:rFonts w:eastAsia="Times New Roman"/>
          <w:bCs/>
          <w:color w:val="000000" w:themeColor="text1"/>
          <w:szCs w:val="24"/>
        </w:rPr>
        <w:t>θέματα για τους υπαλλήλους</w:t>
      </w:r>
      <w:r>
        <w:rPr>
          <w:rFonts w:eastAsia="Times New Roman"/>
          <w:bCs/>
          <w:color w:val="000000" w:themeColor="text1"/>
          <w:szCs w:val="24"/>
        </w:rPr>
        <w:t>,</w:t>
      </w:r>
      <w:r w:rsidRPr="00C03DBD">
        <w:rPr>
          <w:rFonts w:eastAsia="Times New Roman"/>
          <w:bCs/>
          <w:color w:val="000000" w:themeColor="text1"/>
          <w:szCs w:val="24"/>
        </w:rPr>
        <w:t xml:space="preserve"> που εργάζονται εκεί</w:t>
      </w:r>
      <w:r>
        <w:rPr>
          <w:rFonts w:eastAsia="Times New Roman"/>
          <w:bCs/>
          <w:color w:val="000000" w:themeColor="text1"/>
          <w:szCs w:val="24"/>
        </w:rPr>
        <w:t xml:space="preserve">, σχετικά </w:t>
      </w:r>
      <w:proofErr w:type="spellStart"/>
      <w:r>
        <w:rPr>
          <w:rFonts w:eastAsia="Times New Roman"/>
          <w:bCs/>
          <w:color w:val="000000" w:themeColor="text1"/>
          <w:szCs w:val="24"/>
        </w:rPr>
        <w:t>με</w:t>
      </w:r>
      <w:r w:rsidRPr="00C03DBD">
        <w:rPr>
          <w:rFonts w:eastAsia="Times New Roman"/>
          <w:bCs/>
          <w:color w:val="000000" w:themeColor="text1"/>
          <w:szCs w:val="24"/>
        </w:rPr>
        <w:t>την</w:t>
      </w:r>
      <w:proofErr w:type="spellEnd"/>
      <w:r w:rsidRPr="00C03DBD">
        <w:rPr>
          <w:rFonts w:eastAsia="Times New Roman"/>
          <w:bCs/>
          <w:color w:val="000000" w:themeColor="text1"/>
          <w:szCs w:val="24"/>
        </w:rPr>
        <w:t xml:space="preserve"> προσωπική διαφορά</w:t>
      </w:r>
      <w:r>
        <w:rPr>
          <w:rFonts w:eastAsia="Times New Roman"/>
          <w:bCs/>
          <w:color w:val="000000" w:themeColor="text1"/>
          <w:szCs w:val="24"/>
        </w:rPr>
        <w:t>.</w:t>
      </w:r>
    </w:p>
    <w:p w14:paraId="20A4ED08" w14:textId="77777777" w:rsidR="005D4821" w:rsidRDefault="006B233D">
      <w:pPr>
        <w:spacing w:line="600" w:lineRule="auto"/>
        <w:ind w:firstLine="720"/>
        <w:jc w:val="both"/>
        <w:rPr>
          <w:rFonts w:eastAsia="Times New Roman"/>
          <w:bCs/>
          <w:color w:val="000000" w:themeColor="text1"/>
          <w:szCs w:val="24"/>
        </w:rPr>
      </w:pPr>
      <w:r>
        <w:rPr>
          <w:rFonts w:eastAsia="Times New Roman"/>
          <w:bCs/>
          <w:color w:val="000000" w:themeColor="text1"/>
          <w:szCs w:val="24"/>
        </w:rPr>
        <w:t>Τέλος, ό</w:t>
      </w:r>
      <w:r w:rsidRPr="00C03DBD">
        <w:rPr>
          <w:rFonts w:eastAsia="Times New Roman"/>
          <w:bCs/>
          <w:color w:val="000000" w:themeColor="text1"/>
          <w:szCs w:val="24"/>
        </w:rPr>
        <w:t>σον αφορά τη βουλευτική τροπολογία</w:t>
      </w:r>
      <w:r>
        <w:rPr>
          <w:rFonts w:eastAsia="Times New Roman"/>
          <w:bCs/>
          <w:color w:val="000000" w:themeColor="text1"/>
          <w:szCs w:val="24"/>
        </w:rPr>
        <w:t>,</w:t>
      </w:r>
      <w:r w:rsidRPr="00C03DBD">
        <w:rPr>
          <w:rFonts w:eastAsia="Times New Roman"/>
          <w:bCs/>
          <w:color w:val="000000" w:themeColor="text1"/>
          <w:szCs w:val="24"/>
        </w:rPr>
        <w:t xml:space="preserve"> που αφορ</w:t>
      </w:r>
      <w:r w:rsidRPr="00C03DBD">
        <w:rPr>
          <w:rFonts w:eastAsia="Times New Roman"/>
          <w:bCs/>
          <w:color w:val="000000" w:themeColor="text1"/>
          <w:szCs w:val="24"/>
        </w:rPr>
        <w:t>ά το</w:t>
      </w:r>
      <w:r>
        <w:rPr>
          <w:rFonts w:eastAsia="Times New Roman"/>
          <w:bCs/>
          <w:color w:val="000000" w:themeColor="text1"/>
          <w:szCs w:val="24"/>
        </w:rPr>
        <w:t xml:space="preserve"> ΕΚΔΔΑ</w:t>
      </w:r>
      <w:r>
        <w:rPr>
          <w:rFonts w:eastAsia="Times New Roman"/>
          <w:bCs/>
          <w:color w:val="000000" w:themeColor="text1"/>
          <w:szCs w:val="24"/>
        </w:rPr>
        <w:t>,</w:t>
      </w:r>
      <w:r>
        <w:rPr>
          <w:rFonts w:eastAsia="Times New Roman"/>
          <w:bCs/>
          <w:color w:val="000000" w:themeColor="text1"/>
          <w:szCs w:val="24"/>
        </w:rPr>
        <w:t xml:space="preserve"> </w:t>
      </w:r>
      <w:r w:rsidRPr="00C03DBD">
        <w:rPr>
          <w:rFonts w:eastAsia="Times New Roman"/>
          <w:bCs/>
          <w:color w:val="000000" w:themeColor="text1"/>
          <w:szCs w:val="24"/>
        </w:rPr>
        <w:t xml:space="preserve">σε σχέση με τη δυνατότητα εξαίρεσης ενός έτους από το σύστημα κινητικότητας μέχρι να </w:t>
      </w:r>
      <w:r>
        <w:rPr>
          <w:rFonts w:eastAsia="Times New Roman"/>
          <w:bCs/>
          <w:color w:val="000000" w:themeColor="text1"/>
          <w:szCs w:val="24"/>
        </w:rPr>
        <w:t xml:space="preserve">αποκτήσει </w:t>
      </w:r>
      <w:r w:rsidRPr="00C03DBD">
        <w:rPr>
          <w:rFonts w:eastAsia="Times New Roman"/>
          <w:bCs/>
          <w:color w:val="000000" w:themeColor="text1"/>
          <w:szCs w:val="24"/>
        </w:rPr>
        <w:t>τις μόνιμες θέσεις</w:t>
      </w:r>
      <w:r>
        <w:rPr>
          <w:rFonts w:eastAsia="Times New Roman"/>
          <w:bCs/>
          <w:color w:val="000000" w:themeColor="text1"/>
          <w:szCs w:val="24"/>
        </w:rPr>
        <w:t>,</w:t>
      </w:r>
      <w:r w:rsidRPr="00C03DBD">
        <w:rPr>
          <w:rFonts w:eastAsia="Times New Roman"/>
          <w:bCs/>
          <w:color w:val="000000" w:themeColor="text1"/>
          <w:szCs w:val="24"/>
        </w:rPr>
        <w:t xml:space="preserve"> που δικαιούται το 2020</w:t>
      </w:r>
      <w:r>
        <w:rPr>
          <w:rFonts w:eastAsia="Times New Roman"/>
          <w:bCs/>
          <w:color w:val="000000" w:themeColor="text1"/>
          <w:szCs w:val="24"/>
        </w:rPr>
        <w:t>, και η Π</w:t>
      </w:r>
      <w:r w:rsidRPr="00C03DBD">
        <w:rPr>
          <w:rFonts w:eastAsia="Times New Roman"/>
          <w:bCs/>
          <w:color w:val="000000" w:themeColor="text1"/>
          <w:szCs w:val="24"/>
        </w:rPr>
        <w:t xml:space="preserve">ρόεδρος του </w:t>
      </w:r>
      <w:r>
        <w:rPr>
          <w:rFonts w:eastAsia="Times New Roman"/>
          <w:bCs/>
          <w:color w:val="000000" w:themeColor="text1"/>
          <w:szCs w:val="24"/>
        </w:rPr>
        <w:t>ΕΚΔΔΑ σ</w:t>
      </w:r>
      <w:r w:rsidRPr="00C03DBD">
        <w:rPr>
          <w:rFonts w:eastAsia="Times New Roman"/>
          <w:bCs/>
          <w:color w:val="000000" w:themeColor="text1"/>
          <w:szCs w:val="24"/>
        </w:rPr>
        <w:t>την ακρόαση των φορέων το είχε ζητήσει</w:t>
      </w:r>
      <w:r>
        <w:rPr>
          <w:rFonts w:eastAsia="Times New Roman"/>
          <w:bCs/>
          <w:color w:val="000000" w:themeColor="text1"/>
          <w:szCs w:val="24"/>
        </w:rPr>
        <w:t xml:space="preserve">, εμείς </w:t>
      </w:r>
      <w:r>
        <w:rPr>
          <w:rFonts w:eastAsia="Times New Roman"/>
          <w:bCs/>
          <w:color w:val="000000" w:themeColor="text1"/>
          <w:szCs w:val="24"/>
        </w:rPr>
        <w:t xml:space="preserve">μείς </w:t>
      </w:r>
      <w:r w:rsidRPr="00C03DBD">
        <w:rPr>
          <w:rFonts w:eastAsia="Times New Roman"/>
          <w:bCs/>
          <w:color w:val="000000" w:themeColor="text1"/>
          <w:szCs w:val="24"/>
        </w:rPr>
        <w:t>μπορούμε να το δεχτούμε</w:t>
      </w:r>
      <w:r>
        <w:rPr>
          <w:rFonts w:eastAsia="Times New Roman"/>
          <w:bCs/>
          <w:color w:val="000000" w:themeColor="text1"/>
          <w:szCs w:val="24"/>
        </w:rPr>
        <w:t>.</w:t>
      </w:r>
    </w:p>
    <w:p w14:paraId="20A4ED09" w14:textId="77777777" w:rsidR="005D4821" w:rsidRDefault="006B233D">
      <w:pPr>
        <w:spacing w:line="600" w:lineRule="auto"/>
        <w:ind w:firstLine="720"/>
        <w:jc w:val="both"/>
        <w:rPr>
          <w:rFonts w:eastAsia="Times New Roman"/>
          <w:bCs/>
          <w:color w:val="000000" w:themeColor="text1"/>
          <w:szCs w:val="24"/>
        </w:rPr>
      </w:pPr>
      <w:r>
        <w:rPr>
          <w:rFonts w:eastAsia="Times New Roman"/>
          <w:bCs/>
          <w:color w:val="000000" w:themeColor="text1"/>
          <w:szCs w:val="24"/>
        </w:rPr>
        <w:t>Κύρ</w:t>
      </w:r>
      <w:r>
        <w:rPr>
          <w:rFonts w:eastAsia="Times New Roman"/>
          <w:bCs/>
          <w:color w:val="000000" w:themeColor="text1"/>
          <w:szCs w:val="24"/>
        </w:rPr>
        <w:t>ιε Π</w:t>
      </w:r>
      <w:r w:rsidRPr="00C03DBD">
        <w:rPr>
          <w:rFonts w:eastAsia="Times New Roman"/>
          <w:bCs/>
          <w:color w:val="000000" w:themeColor="text1"/>
          <w:szCs w:val="24"/>
        </w:rPr>
        <w:t>ρόεδρε</w:t>
      </w:r>
      <w:r>
        <w:rPr>
          <w:rFonts w:eastAsia="Times New Roman"/>
          <w:bCs/>
          <w:color w:val="000000" w:themeColor="text1"/>
          <w:szCs w:val="24"/>
        </w:rPr>
        <w:t>, κυρίες και κύριοι Β</w:t>
      </w:r>
      <w:r w:rsidRPr="00C03DBD">
        <w:rPr>
          <w:rFonts w:eastAsia="Times New Roman"/>
          <w:bCs/>
          <w:color w:val="000000" w:themeColor="text1"/>
          <w:szCs w:val="24"/>
        </w:rPr>
        <w:t>ουλευτές</w:t>
      </w:r>
      <w:r>
        <w:rPr>
          <w:rFonts w:eastAsia="Times New Roman"/>
          <w:bCs/>
          <w:color w:val="000000" w:themeColor="text1"/>
          <w:szCs w:val="24"/>
        </w:rPr>
        <w:t>,</w:t>
      </w:r>
      <w:r w:rsidRPr="00C03DBD">
        <w:rPr>
          <w:rFonts w:eastAsia="Times New Roman"/>
          <w:bCs/>
          <w:color w:val="000000" w:themeColor="text1"/>
          <w:szCs w:val="24"/>
        </w:rPr>
        <w:t xml:space="preserve"> ευχαριστώ πάρα πολύ και για </w:t>
      </w:r>
      <w:r>
        <w:rPr>
          <w:rFonts w:eastAsia="Times New Roman"/>
          <w:bCs/>
          <w:color w:val="000000" w:themeColor="text1"/>
          <w:szCs w:val="24"/>
        </w:rPr>
        <w:t xml:space="preserve">τον επιπλέον </w:t>
      </w:r>
      <w:r w:rsidRPr="00C03DBD">
        <w:rPr>
          <w:rFonts w:eastAsia="Times New Roman"/>
          <w:bCs/>
          <w:color w:val="000000" w:themeColor="text1"/>
          <w:szCs w:val="24"/>
        </w:rPr>
        <w:t>χρόν</w:t>
      </w:r>
      <w:r>
        <w:rPr>
          <w:rFonts w:eastAsia="Times New Roman"/>
          <w:bCs/>
          <w:color w:val="000000" w:themeColor="text1"/>
          <w:szCs w:val="24"/>
        </w:rPr>
        <w:t>ο. Όπως είπα</w:t>
      </w:r>
      <w:r>
        <w:rPr>
          <w:rFonts w:eastAsia="Times New Roman"/>
          <w:bCs/>
          <w:color w:val="000000" w:themeColor="text1"/>
          <w:szCs w:val="24"/>
        </w:rPr>
        <w:t>,</w:t>
      </w:r>
      <w:r>
        <w:rPr>
          <w:rFonts w:eastAsia="Times New Roman"/>
          <w:bCs/>
          <w:color w:val="000000" w:themeColor="text1"/>
          <w:szCs w:val="24"/>
        </w:rPr>
        <w:t xml:space="preserve"> κλείνοντας και την </w:t>
      </w:r>
      <w:proofErr w:type="spellStart"/>
      <w:r>
        <w:rPr>
          <w:rFonts w:eastAsia="Times New Roman"/>
          <w:bCs/>
          <w:color w:val="000000" w:themeColor="text1"/>
          <w:szCs w:val="24"/>
        </w:rPr>
        <w:t>πρωτομιλία</w:t>
      </w:r>
      <w:proofErr w:type="spellEnd"/>
      <w:r>
        <w:rPr>
          <w:rFonts w:eastAsia="Times New Roman"/>
          <w:bCs/>
          <w:color w:val="000000" w:themeColor="text1"/>
          <w:szCs w:val="24"/>
        </w:rPr>
        <w:t xml:space="preserve"> μου, μία </w:t>
      </w:r>
      <w:r>
        <w:rPr>
          <w:rFonts w:eastAsia="Times New Roman"/>
          <w:bCs/>
          <w:color w:val="000000" w:themeColor="text1"/>
          <w:szCs w:val="24"/>
        </w:rPr>
        <w:t xml:space="preserve">μόνη </w:t>
      </w:r>
      <w:r w:rsidRPr="00C03DBD">
        <w:rPr>
          <w:rFonts w:eastAsia="Times New Roman"/>
          <w:bCs/>
          <w:color w:val="000000" w:themeColor="text1"/>
          <w:szCs w:val="24"/>
        </w:rPr>
        <w:t>σκοπιμότητα έχουμε</w:t>
      </w:r>
      <w:r>
        <w:rPr>
          <w:rFonts w:eastAsia="Times New Roman"/>
          <w:bCs/>
          <w:color w:val="000000" w:themeColor="text1"/>
          <w:szCs w:val="24"/>
        </w:rPr>
        <w:t>. Δ</w:t>
      </w:r>
      <w:r w:rsidRPr="00C03DBD">
        <w:rPr>
          <w:rFonts w:eastAsia="Times New Roman"/>
          <w:bCs/>
          <w:color w:val="000000" w:themeColor="text1"/>
          <w:szCs w:val="24"/>
        </w:rPr>
        <w:t>εν έχουμε ούτε κρυφή ατζέντα ούτε κα</w:t>
      </w:r>
      <w:r>
        <w:rPr>
          <w:rFonts w:eastAsia="Times New Roman"/>
          <w:bCs/>
          <w:color w:val="000000" w:themeColor="text1"/>
          <w:szCs w:val="24"/>
        </w:rPr>
        <w:t>μ</w:t>
      </w:r>
      <w:r w:rsidRPr="00C03DBD">
        <w:rPr>
          <w:rFonts w:eastAsia="Times New Roman"/>
          <w:bCs/>
          <w:color w:val="000000" w:themeColor="text1"/>
          <w:szCs w:val="24"/>
        </w:rPr>
        <w:t xml:space="preserve">μία άλλη </w:t>
      </w:r>
      <w:r>
        <w:rPr>
          <w:rFonts w:eastAsia="Times New Roman"/>
          <w:bCs/>
          <w:color w:val="000000" w:themeColor="text1"/>
          <w:szCs w:val="24"/>
        </w:rPr>
        <w:t>επιδίωξη</w:t>
      </w:r>
      <w:r>
        <w:rPr>
          <w:rFonts w:eastAsia="Times New Roman"/>
          <w:bCs/>
          <w:color w:val="000000" w:themeColor="text1"/>
          <w:szCs w:val="24"/>
        </w:rPr>
        <w:t xml:space="preserve">. </w:t>
      </w:r>
      <w:r>
        <w:rPr>
          <w:rFonts w:eastAsia="Times New Roman"/>
          <w:bCs/>
          <w:color w:val="000000" w:themeColor="text1"/>
          <w:szCs w:val="24"/>
        </w:rPr>
        <w:t xml:space="preserve">Επιθυμούμε να κατοχυρώσουμε </w:t>
      </w:r>
      <w:r w:rsidRPr="00C03DBD">
        <w:rPr>
          <w:rFonts w:eastAsia="Times New Roman"/>
          <w:bCs/>
          <w:color w:val="000000" w:themeColor="text1"/>
          <w:szCs w:val="24"/>
        </w:rPr>
        <w:t>σε αυτή</w:t>
      </w:r>
      <w:r>
        <w:rPr>
          <w:rFonts w:eastAsia="Times New Roman"/>
          <w:bCs/>
          <w:color w:val="000000" w:themeColor="text1"/>
          <w:szCs w:val="24"/>
        </w:rPr>
        <w:t>ν</w:t>
      </w:r>
      <w:r w:rsidRPr="00C03DBD">
        <w:rPr>
          <w:rFonts w:eastAsia="Times New Roman"/>
          <w:bCs/>
          <w:color w:val="000000" w:themeColor="text1"/>
          <w:szCs w:val="24"/>
        </w:rPr>
        <w:t xml:space="preserve"> την </w:t>
      </w:r>
      <w:r>
        <w:rPr>
          <w:rFonts w:eastAsia="Times New Roman"/>
          <w:bCs/>
          <w:color w:val="000000" w:themeColor="text1"/>
          <w:szCs w:val="24"/>
        </w:rPr>
        <w:t xml:space="preserve">νέα εποχή για τη χώρα </w:t>
      </w:r>
      <w:r>
        <w:rPr>
          <w:rFonts w:eastAsia="Times New Roman"/>
          <w:bCs/>
          <w:color w:val="000000" w:themeColor="text1"/>
          <w:szCs w:val="24"/>
        </w:rPr>
        <w:t>μας,</w:t>
      </w:r>
      <w:r>
        <w:rPr>
          <w:rFonts w:eastAsia="Times New Roman"/>
          <w:bCs/>
          <w:color w:val="000000" w:themeColor="text1"/>
          <w:szCs w:val="24"/>
        </w:rPr>
        <w:t xml:space="preserve"> μι</w:t>
      </w:r>
      <w:r w:rsidRPr="00C03DBD">
        <w:rPr>
          <w:rFonts w:eastAsia="Times New Roman"/>
          <w:bCs/>
          <w:color w:val="000000" w:themeColor="text1"/>
          <w:szCs w:val="24"/>
        </w:rPr>
        <w:t xml:space="preserve">α </w:t>
      </w:r>
      <w:r>
        <w:rPr>
          <w:rFonts w:eastAsia="Times New Roman"/>
          <w:bCs/>
          <w:color w:val="000000" w:themeColor="text1"/>
          <w:szCs w:val="24"/>
        </w:rPr>
        <w:t>δ</w:t>
      </w:r>
      <w:r w:rsidRPr="00C03DBD">
        <w:rPr>
          <w:rFonts w:eastAsia="Times New Roman"/>
          <w:bCs/>
          <w:color w:val="000000" w:themeColor="text1"/>
          <w:szCs w:val="24"/>
        </w:rPr>
        <w:t xml:space="preserve">ημόσια </w:t>
      </w:r>
      <w:r>
        <w:rPr>
          <w:rFonts w:eastAsia="Times New Roman"/>
          <w:bCs/>
          <w:color w:val="000000" w:themeColor="text1"/>
          <w:szCs w:val="24"/>
        </w:rPr>
        <w:t>δ</w:t>
      </w:r>
      <w:r w:rsidRPr="00C03DBD">
        <w:rPr>
          <w:rFonts w:eastAsia="Times New Roman"/>
          <w:bCs/>
          <w:color w:val="000000" w:themeColor="text1"/>
          <w:szCs w:val="24"/>
        </w:rPr>
        <w:t>ιοίκηση δημοκρατικ</w:t>
      </w:r>
      <w:r>
        <w:rPr>
          <w:rFonts w:eastAsia="Times New Roman"/>
          <w:bCs/>
          <w:color w:val="000000" w:themeColor="text1"/>
          <w:szCs w:val="24"/>
        </w:rPr>
        <w:t xml:space="preserve">ή, </w:t>
      </w:r>
      <w:r>
        <w:rPr>
          <w:rFonts w:eastAsia="Times New Roman"/>
          <w:bCs/>
          <w:color w:val="000000" w:themeColor="text1"/>
          <w:szCs w:val="24"/>
        </w:rPr>
        <w:t xml:space="preserve">ανεξάρτητη, αναπτυξιακή και </w:t>
      </w:r>
      <w:r w:rsidRPr="00C03DBD">
        <w:rPr>
          <w:rFonts w:eastAsia="Times New Roman"/>
          <w:bCs/>
          <w:color w:val="000000" w:themeColor="text1"/>
          <w:szCs w:val="24"/>
        </w:rPr>
        <w:t>κο</w:t>
      </w:r>
      <w:r>
        <w:rPr>
          <w:rFonts w:eastAsia="Times New Roman"/>
          <w:bCs/>
          <w:color w:val="000000" w:themeColor="text1"/>
          <w:szCs w:val="24"/>
        </w:rPr>
        <w:t>ινωνική για το δ</w:t>
      </w:r>
      <w:r w:rsidRPr="00C03DBD">
        <w:rPr>
          <w:rFonts w:eastAsia="Times New Roman"/>
          <w:bCs/>
          <w:color w:val="000000" w:themeColor="text1"/>
          <w:szCs w:val="24"/>
        </w:rPr>
        <w:t>ημόσιο συμφέρον και τους Έλληνες πολίτες</w:t>
      </w:r>
      <w:r>
        <w:rPr>
          <w:rFonts w:eastAsia="Times New Roman"/>
          <w:bCs/>
          <w:color w:val="000000" w:themeColor="text1"/>
          <w:szCs w:val="24"/>
        </w:rPr>
        <w:t>.</w:t>
      </w:r>
    </w:p>
    <w:p w14:paraId="20A4ED0A" w14:textId="77777777" w:rsidR="005D4821" w:rsidRDefault="006B233D">
      <w:pPr>
        <w:spacing w:line="600" w:lineRule="auto"/>
        <w:ind w:firstLine="720"/>
        <w:jc w:val="both"/>
        <w:rPr>
          <w:rFonts w:eastAsia="Times New Roman"/>
          <w:bCs/>
          <w:color w:val="000000" w:themeColor="text1"/>
          <w:szCs w:val="24"/>
        </w:rPr>
      </w:pPr>
      <w:r>
        <w:rPr>
          <w:rFonts w:eastAsia="Times New Roman"/>
          <w:bCs/>
          <w:color w:val="000000" w:themeColor="text1"/>
          <w:szCs w:val="24"/>
        </w:rPr>
        <w:t>Ε</w:t>
      </w:r>
      <w:r w:rsidRPr="00C03DBD">
        <w:rPr>
          <w:rFonts w:eastAsia="Times New Roman"/>
          <w:bCs/>
          <w:color w:val="000000" w:themeColor="text1"/>
          <w:szCs w:val="24"/>
        </w:rPr>
        <w:t>υχαριστώ πάρα πολύ</w:t>
      </w:r>
      <w:r>
        <w:rPr>
          <w:rFonts w:eastAsia="Times New Roman"/>
          <w:bCs/>
          <w:color w:val="000000" w:themeColor="text1"/>
          <w:szCs w:val="24"/>
        </w:rPr>
        <w:t>.</w:t>
      </w:r>
    </w:p>
    <w:p w14:paraId="20A4ED0B" w14:textId="77777777" w:rsidR="005D4821" w:rsidRDefault="006B233D">
      <w:pPr>
        <w:spacing w:line="600" w:lineRule="auto"/>
        <w:ind w:firstLine="720"/>
        <w:jc w:val="center"/>
        <w:rPr>
          <w:rFonts w:eastAsia="Times New Roman"/>
          <w:bCs/>
          <w:color w:val="000000" w:themeColor="text1"/>
          <w:szCs w:val="24"/>
        </w:rPr>
      </w:pPr>
      <w:r>
        <w:rPr>
          <w:rFonts w:eastAsia="Times New Roman"/>
          <w:bCs/>
          <w:color w:val="000000" w:themeColor="text1"/>
          <w:szCs w:val="24"/>
        </w:rPr>
        <w:lastRenderedPageBreak/>
        <w:t>(Χειροκροτήματα από την πτέρυγα του ΣΥΡΙΖΑ)</w:t>
      </w:r>
    </w:p>
    <w:p w14:paraId="20A4ED0C" w14:textId="77777777" w:rsidR="005D4821" w:rsidRDefault="006B233D">
      <w:pPr>
        <w:spacing w:line="600" w:lineRule="auto"/>
        <w:ind w:firstLine="720"/>
        <w:jc w:val="both"/>
        <w:rPr>
          <w:rFonts w:eastAsia="Times New Roman"/>
          <w:bCs/>
          <w:color w:val="000000" w:themeColor="text1"/>
          <w:szCs w:val="24"/>
        </w:rPr>
      </w:pPr>
      <w:r w:rsidRPr="00487928">
        <w:rPr>
          <w:rFonts w:eastAsia="Times New Roman"/>
          <w:b/>
          <w:bCs/>
          <w:color w:val="000000" w:themeColor="text1"/>
          <w:szCs w:val="24"/>
        </w:rPr>
        <w:t>ΠΡΟΕΔΡΕΥΩΝ (Γεώργιος Βαρεμένος):</w:t>
      </w:r>
      <w:r>
        <w:rPr>
          <w:rFonts w:eastAsia="Times New Roman"/>
          <w:bCs/>
          <w:color w:val="000000" w:themeColor="text1"/>
          <w:szCs w:val="24"/>
        </w:rPr>
        <w:t xml:space="preserve"> Κ</w:t>
      </w:r>
      <w:r w:rsidRPr="00C03DBD">
        <w:rPr>
          <w:rFonts w:eastAsia="Times New Roman"/>
          <w:bCs/>
          <w:color w:val="000000" w:themeColor="text1"/>
          <w:szCs w:val="24"/>
        </w:rPr>
        <w:t xml:space="preserve">ι </w:t>
      </w:r>
      <w:r w:rsidRPr="00C03DBD">
        <w:rPr>
          <w:rFonts w:eastAsia="Times New Roman"/>
          <w:bCs/>
          <w:color w:val="000000" w:themeColor="text1"/>
          <w:szCs w:val="24"/>
        </w:rPr>
        <w:t>εμείς ευχαριστούμε</w:t>
      </w:r>
      <w:r>
        <w:rPr>
          <w:rFonts w:eastAsia="Times New Roman"/>
          <w:bCs/>
          <w:color w:val="000000" w:themeColor="text1"/>
          <w:szCs w:val="24"/>
        </w:rPr>
        <w:t>.</w:t>
      </w:r>
    </w:p>
    <w:p w14:paraId="20A4ED0D" w14:textId="77777777" w:rsidR="005D4821" w:rsidRDefault="006B233D">
      <w:pPr>
        <w:spacing w:line="600" w:lineRule="auto"/>
        <w:ind w:firstLine="720"/>
        <w:jc w:val="both"/>
        <w:rPr>
          <w:rFonts w:ascii="Times New Roman" w:eastAsia="Times New Roman" w:hAnsi="Times New Roman" w:cs="Times New Roman"/>
          <w:szCs w:val="24"/>
        </w:rPr>
      </w:pPr>
      <w:r>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w:t>
      </w:r>
      <w:r>
        <w:rPr>
          <w:rFonts w:eastAsia="Times New Roman" w:cs="Times New Roman"/>
          <w:szCs w:val="24"/>
        </w:rPr>
        <w:t xml:space="preserve">προηγουμένως </w:t>
      </w:r>
      <w:r>
        <w:rPr>
          <w:rFonts w:eastAsia="Times New Roman" w:cs="Times New Roman"/>
          <w:szCs w:val="24"/>
        </w:rPr>
        <w:t xml:space="preserve">ξεναγήθηκαν στην έκθεση της </w:t>
      </w:r>
      <w:r>
        <w:rPr>
          <w:rFonts w:eastAsia="Times New Roman" w:cs="Times New Roman"/>
          <w:szCs w:val="24"/>
        </w:rPr>
        <w:t xml:space="preserve">αίθουσας </w:t>
      </w:r>
      <w:r>
        <w:rPr>
          <w:rFonts w:eastAsia="Times New Roman" w:cs="Times New Roman"/>
          <w:szCs w:val="24"/>
        </w:rPr>
        <w:t xml:space="preserve">«ΕΛΕΥΘΕΡΙΟΣ ΒΕΝΙΖΕΛΟΣ» και ενημερώθηκαν για την ιστορία του κτηρίου και τον τρόπο οργάνωσης και λειτουργίας της Βουλής, τριάντα εννέα μαθήτριες και μαθητές και τρεις εκπαιδευτικοί συνοδοί από το Μουσικό Γυμνάσιο της Τρίπολης. </w:t>
      </w:r>
    </w:p>
    <w:p w14:paraId="20A4ED0E"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Η Βουλή το</w:t>
      </w:r>
      <w:r>
        <w:rPr>
          <w:rFonts w:eastAsia="Times New Roman" w:cs="Times New Roman"/>
          <w:szCs w:val="24"/>
        </w:rPr>
        <w:t>ύ</w:t>
      </w:r>
      <w:r>
        <w:rPr>
          <w:rFonts w:eastAsia="Times New Roman" w:cs="Times New Roman"/>
          <w:szCs w:val="24"/>
        </w:rPr>
        <w:t>ς καλωσορίζει.</w:t>
      </w:r>
    </w:p>
    <w:p w14:paraId="20A4ED0F" w14:textId="77777777" w:rsidR="005D4821" w:rsidRDefault="006B233D">
      <w:pPr>
        <w:spacing w:line="600" w:lineRule="auto"/>
        <w:ind w:firstLine="720"/>
        <w:jc w:val="center"/>
        <w:rPr>
          <w:rFonts w:eastAsia="Times New Roman" w:cs="Times New Roman"/>
          <w:szCs w:val="24"/>
        </w:rPr>
      </w:pPr>
      <w:r>
        <w:rPr>
          <w:rFonts w:eastAsia="Times New Roman" w:cs="Times New Roman"/>
          <w:szCs w:val="24"/>
        </w:rPr>
        <w:t>(Χε</w:t>
      </w:r>
      <w:r>
        <w:rPr>
          <w:rFonts w:eastAsia="Times New Roman" w:cs="Times New Roman"/>
          <w:szCs w:val="24"/>
        </w:rPr>
        <w:t>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20A4ED10" w14:textId="77777777" w:rsidR="005D4821" w:rsidRDefault="006B233D">
      <w:pPr>
        <w:spacing w:line="600" w:lineRule="auto"/>
        <w:ind w:firstLine="720"/>
        <w:jc w:val="both"/>
        <w:rPr>
          <w:rFonts w:eastAsia="Times New Roman"/>
          <w:bCs/>
          <w:color w:val="000000" w:themeColor="text1"/>
          <w:szCs w:val="24"/>
        </w:rPr>
      </w:pPr>
      <w:r>
        <w:rPr>
          <w:rFonts w:eastAsia="Times New Roman"/>
          <w:bCs/>
          <w:color w:val="000000" w:themeColor="text1"/>
          <w:szCs w:val="24"/>
        </w:rPr>
        <w:t>Κ</w:t>
      </w:r>
      <w:r w:rsidRPr="00C03DBD">
        <w:rPr>
          <w:rFonts w:eastAsia="Times New Roman"/>
          <w:bCs/>
          <w:color w:val="000000" w:themeColor="text1"/>
          <w:szCs w:val="24"/>
        </w:rPr>
        <w:t xml:space="preserve">ηρύσσεται </w:t>
      </w:r>
      <w:r>
        <w:rPr>
          <w:rFonts w:eastAsia="Times New Roman"/>
          <w:bCs/>
          <w:color w:val="000000" w:themeColor="text1"/>
          <w:szCs w:val="24"/>
        </w:rPr>
        <w:t>περαιωμένη η</w:t>
      </w:r>
      <w:r w:rsidRPr="00C03DBD">
        <w:rPr>
          <w:rFonts w:eastAsia="Times New Roman"/>
          <w:bCs/>
          <w:color w:val="000000" w:themeColor="text1"/>
          <w:szCs w:val="24"/>
        </w:rPr>
        <w:t xml:space="preserve"> συζήτηση </w:t>
      </w:r>
      <w:r>
        <w:rPr>
          <w:rFonts w:eastAsia="Times New Roman"/>
          <w:bCs/>
          <w:color w:val="000000" w:themeColor="text1"/>
          <w:szCs w:val="24"/>
        </w:rPr>
        <w:t>επί της αρχής, των άρθρων</w:t>
      </w:r>
      <w:r>
        <w:rPr>
          <w:rFonts w:eastAsia="Times New Roman"/>
          <w:bCs/>
          <w:color w:val="000000" w:themeColor="text1"/>
          <w:szCs w:val="24"/>
        </w:rPr>
        <w:t xml:space="preserve"> και</w:t>
      </w:r>
      <w:r>
        <w:rPr>
          <w:rFonts w:eastAsia="Times New Roman"/>
          <w:bCs/>
          <w:color w:val="000000" w:themeColor="text1"/>
          <w:szCs w:val="24"/>
        </w:rPr>
        <w:t xml:space="preserve"> των τροπολογιών του σχεδίου νόμου του Υ</w:t>
      </w:r>
      <w:r w:rsidRPr="00C03DBD">
        <w:rPr>
          <w:rFonts w:eastAsia="Times New Roman"/>
          <w:bCs/>
          <w:color w:val="000000" w:themeColor="text1"/>
          <w:szCs w:val="24"/>
        </w:rPr>
        <w:t>πουργείου Διοικητικής Ανασυγκρότησης</w:t>
      </w:r>
      <w:r>
        <w:rPr>
          <w:rFonts w:eastAsia="Times New Roman"/>
          <w:bCs/>
          <w:color w:val="000000" w:themeColor="text1"/>
          <w:szCs w:val="24"/>
        </w:rPr>
        <w:t>:</w:t>
      </w:r>
      <w:r w:rsidRPr="00C03DBD">
        <w:rPr>
          <w:rFonts w:eastAsia="Times New Roman"/>
          <w:bCs/>
          <w:color w:val="000000" w:themeColor="text1"/>
          <w:szCs w:val="24"/>
        </w:rPr>
        <w:t xml:space="preserve"> </w:t>
      </w:r>
      <w:r>
        <w:rPr>
          <w:rFonts w:eastAsia="Times New Roman" w:cs="Times New Roman"/>
          <w:szCs w:val="24"/>
        </w:rPr>
        <w:t xml:space="preserve">«Ενδυνάμωση </w:t>
      </w:r>
      <w:proofErr w:type="spellStart"/>
      <w:r>
        <w:rPr>
          <w:rFonts w:eastAsia="Times New Roman" w:cs="Times New Roman"/>
          <w:szCs w:val="24"/>
        </w:rPr>
        <w:t>Ανωτάτου</w:t>
      </w:r>
      <w:proofErr w:type="spellEnd"/>
      <w:r>
        <w:rPr>
          <w:rFonts w:eastAsia="Times New Roman" w:cs="Times New Roman"/>
          <w:szCs w:val="24"/>
        </w:rPr>
        <w:t xml:space="preserve"> </w:t>
      </w:r>
      <w:r>
        <w:rPr>
          <w:rFonts w:eastAsia="Times New Roman" w:cs="Times New Roman"/>
          <w:szCs w:val="24"/>
        </w:rPr>
        <w:lastRenderedPageBreak/>
        <w:t xml:space="preserve">Συμβουλίου Επιλογής Προσωπικού (Α.Σ.Ε.Π.), ενίσχυση και αναβάθμιση Δημόσιας Διοίκησης και άλλες διατάξεις» </w:t>
      </w:r>
      <w:r w:rsidRPr="00C03DBD">
        <w:rPr>
          <w:rFonts w:eastAsia="Times New Roman"/>
          <w:bCs/>
          <w:color w:val="000000" w:themeColor="text1"/>
          <w:szCs w:val="24"/>
        </w:rPr>
        <w:t xml:space="preserve">και θα διεξαχθεί η ψηφοφορία </w:t>
      </w:r>
      <w:r>
        <w:rPr>
          <w:rFonts w:eastAsia="Times New Roman"/>
          <w:bCs/>
          <w:color w:val="000000" w:themeColor="text1"/>
          <w:szCs w:val="24"/>
        </w:rPr>
        <w:t xml:space="preserve">διά </w:t>
      </w:r>
      <w:r w:rsidRPr="00C03DBD">
        <w:rPr>
          <w:rFonts w:eastAsia="Times New Roman"/>
          <w:bCs/>
          <w:color w:val="000000" w:themeColor="text1"/>
          <w:szCs w:val="24"/>
        </w:rPr>
        <w:t>εκφωνήσεως</w:t>
      </w:r>
      <w:r>
        <w:rPr>
          <w:rFonts w:eastAsia="Times New Roman"/>
          <w:bCs/>
          <w:color w:val="000000" w:themeColor="text1"/>
          <w:szCs w:val="24"/>
        </w:rPr>
        <w:t>.</w:t>
      </w:r>
    </w:p>
    <w:p w14:paraId="20A4ED11" w14:textId="77777777" w:rsidR="005D4821" w:rsidRDefault="006B233D">
      <w:pPr>
        <w:spacing w:line="600" w:lineRule="auto"/>
        <w:ind w:firstLine="720"/>
        <w:jc w:val="both"/>
        <w:rPr>
          <w:rFonts w:eastAsia="Times New Roman"/>
          <w:bCs/>
          <w:color w:val="000000" w:themeColor="text1"/>
          <w:szCs w:val="24"/>
        </w:rPr>
      </w:pPr>
      <w:r>
        <w:rPr>
          <w:rFonts w:eastAsia="Times New Roman"/>
          <w:bCs/>
          <w:color w:val="000000" w:themeColor="text1"/>
          <w:szCs w:val="24"/>
        </w:rPr>
        <w:t>Π</w:t>
      </w:r>
      <w:r w:rsidRPr="00C03DBD">
        <w:rPr>
          <w:rFonts w:eastAsia="Times New Roman"/>
          <w:bCs/>
          <w:color w:val="000000" w:themeColor="text1"/>
          <w:szCs w:val="24"/>
        </w:rPr>
        <w:t>ριν ξεκινήσω</w:t>
      </w:r>
      <w:r>
        <w:rPr>
          <w:rFonts w:eastAsia="Times New Roman"/>
          <w:bCs/>
          <w:color w:val="000000" w:themeColor="text1"/>
          <w:szCs w:val="24"/>
        </w:rPr>
        <w:t>,</w:t>
      </w:r>
      <w:r w:rsidRPr="00C03DBD">
        <w:rPr>
          <w:rFonts w:eastAsia="Times New Roman"/>
          <w:bCs/>
          <w:color w:val="000000" w:themeColor="text1"/>
          <w:szCs w:val="24"/>
        </w:rPr>
        <w:t xml:space="preserve"> όμως</w:t>
      </w:r>
      <w:r>
        <w:rPr>
          <w:rFonts w:eastAsia="Times New Roman"/>
          <w:bCs/>
          <w:color w:val="000000" w:themeColor="text1"/>
          <w:szCs w:val="24"/>
        </w:rPr>
        <w:t xml:space="preserve">, </w:t>
      </w:r>
      <w:r w:rsidRPr="00C03DBD">
        <w:rPr>
          <w:rFonts w:eastAsia="Times New Roman"/>
          <w:bCs/>
          <w:color w:val="000000" w:themeColor="text1"/>
          <w:szCs w:val="24"/>
        </w:rPr>
        <w:t>την ψηφοφορία</w:t>
      </w:r>
      <w:r>
        <w:rPr>
          <w:rFonts w:eastAsia="Times New Roman"/>
          <w:bCs/>
          <w:color w:val="000000" w:themeColor="text1"/>
          <w:szCs w:val="24"/>
        </w:rPr>
        <w:t>,</w:t>
      </w:r>
      <w:r w:rsidRPr="00C03DBD">
        <w:rPr>
          <w:rFonts w:eastAsia="Times New Roman"/>
          <w:bCs/>
          <w:color w:val="000000" w:themeColor="text1"/>
          <w:szCs w:val="24"/>
        </w:rPr>
        <w:t xml:space="preserve"> θα ήθελα να σας ενημερώσω ότι</w:t>
      </w:r>
      <w:r>
        <w:rPr>
          <w:rFonts w:eastAsia="Times New Roman"/>
          <w:bCs/>
          <w:color w:val="000000" w:themeColor="text1"/>
          <w:szCs w:val="24"/>
        </w:rPr>
        <w:t>,</w:t>
      </w:r>
      <w:r w:rsidRPr="00C03DBD">
        <w:rPr>
          <w:rFonts w:eastAsia="Times New Roman"/>
          <w:bCs/>
          <w:color w:val="000000" w:themeColor="text1"/>
          <w:szCs w:val="24"/>
        </w:rPr>
        <w:t xml:space="preserve"> σύμφωνα με τις π</w:t>
      </w:r>
      <w:r w:rsidRPr="00C03DBD">
        <w:rPr>
          <w:rFonts w:eastAsia="Times New Roman"/>
          <w:bCs/>
          <w:color w:val="000000" w:themeColor="text1"/>
          <w:szCs w:val="24"/>
        </w:rPr>
        <w:t xml:space="preserve">εριπτώσεις </w:t>
      </w:r>
      <w:r>
        <w:rPr>
          <w:rFonts w:eastAsia="Times New Roman"/>
          <w:bCs/>
          <w:color w:val="000000" w:themeColor="text1"/>
          <w:szCs w:val="24"/>
        </w:rPr>
        <w:t>β΄</w:t>
      </w:r>
      <w:r w:rsidRPr="00C03DBD">
        <w:rPr>
          <w:rFonts w:eastAsia="Times New Roman"/>
          <w:bCs/>
          <w:color w:val="000000" w:themeColor="text1"/>
          <w:szCs w:val="24"/>
        </w:rPr>
        <w:t xml:space="preserve"> και </w:t>
      </w:r>
      <w:r>
        <w:rPr>
          <w:rFonts w:eastAsia="Times New Roman"/>
          <w:bCs/>
          <w:color w:val="000000" w:themeColor="text1"/>
          <w:szCs w:val="24"/>
        </w:rPr>
        <w:t>γ΄</w:t>
      </w:r>
      <w:r w:rsidRPr="00C03DBD">
        <w:rPr>
          <w:rFonts w:eastAsia="Times New Roman"/>
          <w:bCs/>
          <w:color w:val="000000" w:themeColor="text1"/>
          <w:szCs w:val="24"/>
        </w:rPr>
        <w:t xml:space="preserve"> της παραγράφο</w:t>
      </w:r>
      <w:r>
        <w:rPr>
          <w:rFonts w:eastAsia="Times New Roman"/>
          <w:bCs/>
          <w:color w:val="000000" w:themeColor="text1"/>
          <w:szCs w:val="24"/>
        </w:rPr>
        <w:t xml:space="preserve">υ 1 του άρθρου 72 του Κανονισμού της Βουλής, </w:t>
      </w:r>
      <w:r w:rsidRPr="00C03DBD">
        <w:rPr>
          <w:rFonts w:eastAsia="Times New Roman"/>
          <w:bCs/>
          <w:color w:val="000000" w:themeColor="text1"/>
          <w:szCs w:val="24"/>
        </w:rPr>
        <w:t>ονομαστική ψηφοφορία διεξάγεται όταν διατυπώνονται αντιρρήσεις για τ</w:t>
      </w:r>
      <w:r>
        <w:rPr>
          <w:rFonts w:eastAsia="Times New Roman"/>
          <w:bCs/>
          <w:color w:val="000000" w:themeColor="text1"/>
          <w:szCs w:val="24"/>
        </w:rPr>
        <w:t xml:space="preserve">ο αποτέλεσμα της ψηφοφορίας, </w:t>
      </w:r>
      <w:r w:rsidRPr="00C03DBD">
        <w:rPr>
          <w:rFonts w:eastAsia="Times New Roman"/>
          <w:bCs/>
          <w:color w:val="000000" w:themeColor="text1"/>
          <w:szCs w:val="24"/>
        </w:rPr>
        <w:t>καθώς και σε κάθε περίπτωση που ο Πρόεδρος το κρίνει αναγκαίο</w:t>
      </w:r>
      <w:r>
        <w:rPr>
          <w:rFonts w:eastAsia="Times New Roman"/>
          <w:bCs/>
          <w:color w:val="000000" w:themeColor="text1"/>
          <w:szCs w:val="24"/>
        </w:rPr>
        <w:t>.</w:t>
      </w:r>
    </w:p>
    <w:p w14:paraId="20A4ED12" w14:textId="77777777" w:rsidR="005D4821" w:rsidRDefault="006B233D">
      <w:pPr>
        <w:spacing w:line="600" w:lineRule="auto"/>
        <w:ind w:firstLine="720"/>
        <w:jc w:val="both"/>
        <w:rPr>
          <w:rFonts w:eastAsia="Times New Roman"/>
          <w:bCs/>
          <w:color w:val="000000" w:themeColor="text1"/>
          <w:szCs w:val="24"/>
        </w:rPr>
      </w:pPr>
      <w:r>
        <w:rPr>
          <w:rFonts w:eastAsia="Times New Roman"/>
          <w:bCs/>
          <w:color w:val="000000" w:themeColor="text1"/>
          <w:szCs w:val="24"/>
        </w:rPr>
        <w:t>Σ</w:t>
      </w:r>
      <w:r w:rsidRPr="00C03DBD">
        <w:rPr>
          <w:rFonts w:eastAsia="Times New Roman"/>
          <w:bCs/>
          <w:color w:val="000000" w:themeColor="text1"/>
          <w:szCs w:val="24"/>
        </w:rPr>
        <w:t>ύμφωνα με την πά</w:t>
      </w:r>
      <w:r w:rsidRPr="00C03DBD">
        <w:rPr>
          <w:rFonts w:eastAsia="Times New Roman"/>
          <w:bCs/>
          <w:color w:val="000000" w:themeColor="text1"/>
          <w:szCs w:val="24"/>
        </w:rPr>
        <w:t>για πρακτική</w:t>
      </w:r>
      <w:r>
        <w:rPr>
          <w:rFonts w:eastAsia="Times New Roman"/>
          <w:bCs/>
          <w:color w:val="000000" w:themeColor="text1"/>
          <w:szCs w:val="24"/>
        </w:rPr>
        <w:t>,</w:t>
      </w:r>
      <w:r w:rsidRPr="00C03DBD">
        <w:rPr>
          <w:rFonts w:eastAsia="Times New Roman"/>
          <w:bCs/>
          <w:color w:val="000000" w:themeColor="text1"/>
          <w:szCs w:val="24"/>
        </w:rPr>
        <w:t xml:space="preserve"> που ακολουθούμε στις </w:t>
      </w:r>
      <w:r>
        <w:rPr>
          <w:rFonts w:eastAsia="Times New Roman"/>
          <w:bCs/>
          <w:color w:val="000000" w:themeColor="text1"/>
          <w:szCs w:val="24"/>
        </w:rPr>
        <w:t>ψηφο</w:t>
      </w:r>
      <w:r w:rsidRPr="00C03DBD">
        <w:rPr>
          <w:rFonts w:eastAsia="Times New Roman"/>
          <w:bCs/>
          <w:color w:val="000000" w:themeColor="text1"/>
          <w:szCs w:val="24"/>
        </w:rPr>
        <w:t>φορίες</w:t>
      </w:r>
      <w:r>
        <w:rPr>
          <w:rFonts w:eastAsia="Times New Roman"/>
          <w:bCs/>
          <w:color w:val="000000" w:themeColor="text1"/>
          <w:szCs w:val="24"/>
        </w:rPr>
        <w:t>,</w:t>
      </w:r>
      <w:r w:rsidRPr="00C03DBD">
        <w:rPr>
          <w:rFonts w:eastAsia="Times New Roman"/>
          <w:bCs/>
          <w:color w:val="000000" w:themeColor="text1"/>
          <w:szCs w:val="24"/>
        </w:rPr>
        <w:t xml:space="preserve"> </w:t>
      </w:r>
      <w:r>
        <w:rPr>
          <w:rFonts w:eastAsia="Times New Roman"/>
          <w:bCs/>
          <w:color w:val="000000" w:themeColor="text1"/>
          <w:szCs w:val="24"/>
        </w:rPr>
        <w:t>οι Κοινοβουλευτικές Ομάδες ψηφίζ</w:t>
      </w:r>
      <w:r w:rsidRPr="00C03DBD">
        <w:rPr>
          <w:rFonts w:eastAsia="Times New Roman"/>
          <w:bCs/>
          <w:color w:val="000000" w:themeColor="text1"/>
          <w:szCs w:val="24"/>
        </w:rPr>
        <w:t xml:space="preserve">ουν </w:t>
      </w:r>
      <w:r>
        <w:rPr>
          <w:rFonts w:eastAsia="Times New Roman"/>
          <w:bCs/>
          <w:color w:val="000000" w:themeColor="text1"/>
          <w:szCs w:val="24"/>
        </w:rPr>
        <w:t>διά</w:t>
      </w:r>
      <w:r w:rsidRPr="00C03DBD">
        <w:rPr>
          <w:rFonts w:eastAsia="Times New Roman"/>
          <w:bCs/>
          <w:color w:val="000000" w:themeColor="text1"/>
          <w:szCs w:val="24"/>
        </w:rPr>
        <w:t xml:space="preserve"> των </w:t>
      </w:r>
      <w:r>
        <w:rPr>
          <w:rFonts w:eastAsia="Times New Roman"/>
          <w:bCs/>
          <w:color w:val="000000" w:themeColor="text1"/>
          <w:szCs w:val="24"/>
        </w:rPr>
        <w:t>ε</w:t>
      </w:r>
      <w:r>
        <w:rPr>
          <w:rFonts w:eastAsia="Times New Roman"/>
          <w:bCs/>
          <w:color w:val="000000" w:themeColor="text1"/>
          <w:szCs w:val="24"/>
        </w:rPr>
        <w:t>ισηγητών τους. Σ</w:t>
      </w:r>
      <w:r w:rsidRPr="00C03DBD">
        <w:rPr>
          <w:rFonts w:eastAsia="Times New Roman"/>
          <w:bCs/>
          <w:color w:val="000000" w:themeColor="text1"/>
          <w:szCs w:val="24"/>
        </w:rPr>
        <w:t xml:space="preserve">ε αυτή τη διαδικασία </w:t>
      </w:r>
      <w:r>
        <w:rPr>
          <w:rFonts w:eastAsia="Times New Roman"/>
          <w:bCs/>
          <w:color w:val="000000" w:themeColor="text1"/>
          <w:szCs w:val="24"/>
        </w:rPr>
        <w:t>δεν εκφράζονται οι ανεξάρτητοι Β</w:t>
      </w:r>
      <w:r w:rsidRPr="00C03DBD">
        <w:rPr>
          <w:rFonts w:eastAsia="Times New Roman"/>
          <w:bCs/>
          <w:color w:val="000000" w:themeColor="text1"/>
          <w:szCs w:val="24"/>
        </w:rPr>
        <w:t>ουλευτές</w:t>
      </w:r>
      <w:r>
        <w:rPr>
          <w:rFonts w:eastAsia="Times New Roman"/>
          <w:bCs/>
          <w:color w:val="000000" w:themeColor="text1"/>
          <w:szCs w:val="24"/>
        </w:rPr>
        <w:t>,</w:t>
      </w:r>
      <w:r w:rsidRPr="00C03DBD">
        <w:rPr>
          <w:rFonts w:eastAsia="Times New Roman"/>
          <w:bCs/>
          <w:color w:val="000000" w:themeColor="text1"/>
          <w:szCs w:val="24"/>
        </w:rPr>
        <w:t xml:space="preserve"> οι οποίοι πλέον αριθμ</w:t>
      </w:r>
      <w:r>
        <w:rPr>
          <w:rFonts w:eastAsia="Times New Roman"/>
          <w:bCs/>
          <w:color w:val="000000" w:themeColor="text1"/>
          <w:szCs w:val="24"/>
        </w:rPr>
        <w:t>ούν</w:t>
      </w:r>
      <w:r w:rsidRPr="00C03DBD">
        <w:rPr>
          <w:rFonts w:eastAsia="Times New Roman"/>
          <w:bCs/>
          <w:color w:val="000000" w:themeColor="text1"/>
          <w:szCs w:val="24"/>
        </w:rPr>
        <w:t xml:space="preserve"> τους </w:t>
      </w:r>
      <w:r>
        <w:rPr>
          <w:rFonts w:eastAsia="Times New Roman"/>
          <w:bCs/>
          <w:color w:val="000000" w:themeColor="text1"/>
          <w:szCs w:val="24"/>
        </w:rPr>
        <w:t>δεκαέξι.</w:t>
      </w:r>
    </w:p>
    <w:p w14:paraId="20A4ED13" w14:textId="77777777" w:rsidR="005D4821" w:rsidRDefault="006B233D">
      <w:pPr>
        <w:spacing w:line="600" w:lineRule="auto"/>
        <w:ind w:firstLine="720"/>
        <w:jc w:val="both"/>
        <w:rPr>
          <w:rFonts w:eastAsia="Times New Roman"/>
          <w:bCs/>
          <w:color w:val="000000" w:themeColor="text1"/>
          <w:szCs w:val="24"/>
        </w:rPr>
      </w:pPr>
      <w:r>
        <w:rPr>
          <w:rFonts w:eastAsia="Times New Roman"/>
          <w:bCs/>
          <w:color w:val="000000" w:themeColor="text1"/>
          <w:szCs w:val="24"/>
        </w:rPr>
        <w:t>Ε</w:t>
      </w:r>
      <w:r w:rsidRPr="00C03DBD">
        <w:rPr>
          <w:rFonts w:eastAsia="Times New Roman"/>
          <w:bCs/>
          <w:color w:val="000000" w:themeColor="text1"/>
          <w:szCs w:val="24"/>
        </w:rPr>
        <w:t>πομένως</w:t>
      </w:r>
      <w:r>
        <w:rPr>
          <w:rFonts w:eastAsia="Times New Roman"/>
          <w:bCs/>
          <w:color w:val="000000" w:themeColor="text1"/>
          <w:szCs w:val="24"/>
        </w:rPr>
        <w:t xml:space="preserve">, σε όσα άρθρα δεν </w:t>
      </w:r>
      <w:r w:rsidRPr="00C03DBD">
        <w:rPr>
          <w:rFonts w:eastAsia="Times New Roman"/>
          <w:bCs/>
          <w:color w:val="000000" w:themeColor="text1"/>
          <w:szCs w:val="24"/>
        </w:rPr>
        <w:t>δια</w:t>
      </w:r>
      <w:r>
        <w:rPr>
          <w:rFonts w:eastAsia="Times New Roman"/>
          <w:bCs/>
          <w:color w:val="000000" w:themeColor="text1"/>
          <w:szCs w:val="24"/>
        </w:rPr>
        <w:t>φαίνεται να δια</w:t>
      </w:r>
      <w:r w:rsidRPr="00C03DBD">
        <w:rPr>
          <w:rFonts w:eastAsia="Times New Roman"/>
          <w:bCs/>
          <w:color w:val="000000" w:themeColor="text1"/>
          <w:szCs w:val="24"/>
        </w:rPr>
        <w:t>μ</w:t>
      </w:r>
      <w:r w:rsidRPr="00C03DBD">
        <w:rPr>
          <w:rFonts w:eastAsia="Times New Roman"/>
          <w:bCs/>
          <w:color w:val="000000" w:themeColor="text1"/>
          <w:szCs w:val="24"/>
        </w:rPr>
        <w:t xml:space="preserve">ορφώνεται η απαιτούμενη </w:t>
      </w:r>
      <w:r>
        <w:rPr>
          <w:rFonts w:eastAsia="Times New Roman"/>
          <w:bCs/>
          <w:color w:val="000000" w:themeColor="text1"/>
          <w:szCs w:val="24"/>
        </w:rPr>
        <w:t xml:space="preserve">πλειοψηφία από </w:t>
      </w:r>
      <w:r w:rsidRPr="00C03DBD">
        <w:rPr>
          <w:rFonts w:eastAsia="Times New Roman"/>
          <w:bCs/>
          <w:color w:val="000000" w:themeColor="text1"/>
          <w:szCs w:val="24"/>
        </w:rPr>
        <w:t xml:space="preserve">τις ψήφους των </w:t>
      </w:r>
      <w:r>
        <w:rPr>
          <w:rFonts w:eastAsia="Times New Roman"/>
          <w:bCs/>
          <w:color w:val="000000" w:themeColor="text1"/>
          <w:szCs w:val="24"/>
        </w:rPr>
        <w:t>ε</w:t>
      </w:r>
      <w:r w:rsidRPr="00C03DBD">
        <w:rPr>
          <w:rFonts w:eastAsia="Times New Roman"/>
          <w:bCs/>
          <w:color w:val="000000" w:themeColor="text1"/>
          <w:szCs w:val="24"/>
        </w:rPr>
        <w:t>ισηγητών των Κοινοβουλευτικών Ομάδων</w:t>
      </w:r>
      <w:r>
        <w:rPr>
          <w:rFonts w:eastAsia="Times New Roman"/>
          <w:bCs/>
          <w:color w:val="000000" w:themeColor="text1"/>
          <w:szCs w:val="24"/>
        </w:rPr>
        <w:t>,</w:t>
      </w:r>
      <w:r w:rsidRPr="00C03DBD">
        <w:rPr>
          <w:rFonts w:eastAsia="Times New Roman"/>
          <w:bCs/>
          <w:color w:val="000000" w:themeColor="text1"/>
          <w:szCs w:val="24"/>
        </w:rPr>
        <w:t xml:space="preserve"> θα διεξαχθεί ονομαστική ψηφοφορία </w:t>
      </w:r>
      <w:r>
        <w:rPr>
          <w:rFonts w:eastAsia="Times New Roman"/>
          <w:bCs/>
          <w:color w:val="000000" w:themeColor="text1"/>
          <w:szCs w:val="24"/>
        </w:rPr>
        <w:t xml:space="preserve">επί </w:t>
      </w:r>
      <w:r w:rsidRPr="00C03DBD">
        <w:rPr>
          <w:rFonts w:eastAsia="Times New Roman"/>
          <w:bCs/>
          <w:color w:val="000000" w:themeColor="text1"/>
          <w:szCs w:val="24"/>
        </w:rPr>
        <w:t>των συγκεκριμένων άρθρων</w:t>
      </w:r>
      <w:r>
        <w:rPr>
          <w:rFonts w:eastAsia="Times New Roman"/>
          <w:bCs/>
          <w:color w:val="000000" w:themeColor="text1"/>
          <w:szCs w:val="24"/>
        </w:rPr>
        <w:t xml:space="preserve">, ώστε να εκφραστούν </w:t>
      </w:r>
      <w:r w:rsidRPr="00C03DBD">
        <w:rPr>
          <w:rFonts w:eastAsia="Times New Roman"/>
          <w:bCs/>
          <w:color w:val="000000" w:themeColor="text1"/>
          <w:szCs w:val="24"/>
        </w:rPr>
        <w:t xml:space="preserve">και οι ανεξάρτητοι </w:t>
      </w:r>
      <w:r>
        <w:rPr>
          <w:rFonts w:eastAsia="Times New Roman"/>
          <w:bCs/>
          <w:color w:val="000000" w:themeColor="text1"/>
          <w:szCs w:val="24"/>
        </w:rPr>
        <w:t>Β</w:t>
      </w:r>
      <w:r w:rsidRPr="00C03DBD">
        <w:rPr>
          <w:rFonts w:eastAsia="Times New Roman"/>
          <w:bCs/>
          <w:color w:val="000000" w:themeColor="text1"/>
          <w:szCs w:val="24"/>
        </w:rPr>
        <w:t>ουλευτ</w:t>
      </w:r>
      <w:r>
        <w:rPr>
          <w:rFonts w:eastAsia="Times New Roman"/>
          <w:bCs/>
          <w:color w:val="000000" w:themeColor="text1"/>
          <w:szCs w:val="24"/>
        </w:rPr>
        <w:t>ές</w:t>
      </w:r>
      <w:r>
        <w:rPr>
          <w:rFonts w:eastAsia="Times New Roman"/>
          <w:bCs/>
          <w:color w:val="000000" w:themeColor="text1"/>
          <w:szCs w:val="24"/>
        </w:rPr>
        <w:t>,</w:t>
      </w:r>
      <w:r>
        <w:rPr>
          <w:rFonts w:eastAsia="Times New Roman"/>
          <w:bCs/>
          <w:color w:val="000000" w:themeColor="text1"/>
          <w:szCs w:val="24"/>
        </w:rPr>
        <w:t xml:space="preserve"> που δεν εκπροσωπούνται από καμμία</w:t>
      </w:r>
      <w:r w:rsidRPr="00C03DBD">
        <w:rPr>
          <w:rFonts w:eastAsia="Times New Roman"/>
          <w:bCs/>
          <w:color w:val="000000" w:themeColor="text1"/>
          <w:szCs w:val="24"/>
        </w:rPr>
        <w:t xml:space="preserve"> </w:t>
      </w:r>
      <w:r w:rsidRPr="00C03DBD">
        <w:rPr>
          <w:rFonts w:eastAsia="Times New Roman"/>
          <w:bCs/>
          <w:color w:val="000000" w:themeColor="text1"/>
          <w:szCs w:val="24"/>
        </w:rPr>
        <w:lastRenderedPageBreak/>
        <w:t xml:space="preserve">Κοινοβουλευτική </w:t>
      </w:r>
      <w:r w:rsidRPr="00C03DBD">
        <w:rPr>
          <w:rFonts w:eastAsia="Times New Roman"/>
          <w:bCs/>
          <w:color w:val="000000" w:themeColor="text1"/>
          <w:szCs w:val="24"/>
        </w:rPr>
        <w:t>Ομάδα</w:t>
      </w:r>
      <w:r>
        <w:rPr>
          <w:rFonts w:eastAsia="Times New Roman"/>
          <w:bCs/>
          <w:color w:val="000000" w:themeColor="text1"/>
          <w:szCs w:val="24"/>
        </w:rPr>
        <w:t>,</w:t>
      </w:r>
      <w:r w:rsidRPr="00C03DBD">
        <w:rPr>
          <w:rFonts w:eastAsia="Times New Roman"/>
          <w:bCs/>
          <w:color w:val="000000" w:themeColor="text1"/>
          <w:szCs w:val="24"/>
        </w:rPr>
        <w:t xml:space="preserve"> σύμφωνα με το άρθρο 72 παράγραφος </w:t>
      </w:r>
      <w:r>
        <w:rPr>
          <w:rFonts w:eastAsia="Times New Roman"/>
          <w:bCs/>
          <w:color w:val="000000" w:themeColor="text1"/>
          <w:szCs w:val="24"/>
        </w:rPr>
        <w:t>1, περιπτώσεις β΄ και γ΄ του Κ</w:t>
      </w:r>
      <w:r w:rsidRPr="00C03DBD">
        <w:rPr>
          <w:rFonts w:eastAsia="Times New Roman"/>
          <w:bCs/>
          <w:color w:val="000000" w:themeColor="text1"/>
          <w:szCs w:val="24"/>
        </w:rPr>
        <w:t>ανονισμού της Βουλής</w:t>
      </w:r>
      <w:r>
        <w:rPr>
          <w:rFonts w:eastAsia="Times New Roman"/>
          <w:bCs/>
          <w:color w:val="000000" w:themeColor="text1"/>
          <w:szCs w:val="24"/>
        </w:rPr>
        <w:t>.</w:t>
      </w:r>
    </w:p>
    <w:p w14:paraId="20A4ED14" w14:textId="77777777" w:rsidR="005D4821" w:rsidRDefault="006B233D">
      <w:pPr>
        <w:spacing w:line="600" w:lineRule="auto"/>
        <w:ind w:firstLine="720"/>
        <w:jc w:val="both"/>
        <w:rPr>
          <w:rFonts w:eastAsia="Times New Roman"/>
          <w:bCs/>
          <w:color w:val="000000" w:themeColor="text1"/>
          <w:szCs w:val="24"/>
        </w:rPr>
      </w:pPr>
      <w:r>
        <w:rPr>
          <w:rFonts w:eastAsia="Times New Roman"/>
          <w:bCs/>
          <w:color w:val="000000" w:themeColor="text1"/>
          <w:szCs w:val="24"/>
        </w:rPr>
        <w:t>Ξ</w:t>
      </w:r>
      <w:r w:rsidRPr="00C03DBD">
        <w:rPr>
          <w:rFonts w:eastAsia="Times New Roman"/>
          <w:bCs/>
          <w:color w:val="000000" w:themeColor="text1"/>
          <w:szCs w:val="24"/>
        </w:rPr>
        <w:t>εκινάμε</w:t>
      </w:r>
      <w:r>
        <w:rPr>
          <w:rFonts w:eastAsia="Times New Roman"/>
          <w:bCs/>
          <w:color w:val="000000" w:themeColor="text1"/>
          <w:szCs w:val="24"/>
        </w:rPr>
        <w:t>, λ</w:t>
      </w:r>
      <w:r w:rsidRPr="00C03DBD">
        <w:rPr>
          <w:rFonts w:eastAsia="Times New Roman"/>
          <w:bCs/>
          <w:color w:val="000000" w:themeColor="text1"/>
          <w:szCs w:val="24"/>
        </w:rPr>
        <w:t>οιπόν</w:t>
      </w:r>
      <w:r>
        <w:rPr>
          <w:rFonts w:eastAsia="Times New Roman"/>
          <w:bCs/>
          <w:color w:val="000000" w:themeColor="text1"/>
          <w:szCs w:val="24"/>
        </w:rPr>
        <w:t xml:space="preserve">, την ψηφοφορία επί </w:t>
      </w:r>
      <w:r w:rsidRPr="00C03DBD">
        <w:rPr>
          <w:rFonts w:eastAsia="Times New Roman"/>
          <w:bCs/>
          <w:color w:val="000000" w:themeColor="text1"/>
          <w:szCs w:val="24"/>
        </w:rPr>
        <w:t>της αρχής</w:t>
      </w:r>
      <w:r>
        <w:rPr>
          <w:rFonts w:eastAsia="Times New Roman"/>
          <w:bCs/>
          <w:color w:val="000000" w:themeColor="text1"/>
          <w:szCs w:val="24"/>
        </w:rPr>
        <w:t>.</w:t>
      </w:r>
    </w:p>
    <w:p w14:paraId="20A4ED15" w14:textId="77777777" w:rsidR="005D4821" w:rsidRDefault="006B233D">
      <w:pPr>
        <w:spacing w:line="600" w:lineRule="auto"/>
        <w:ind w:firstLine="720"/>
        <w:jc w:val="both"/>
        <w:rPr>
          <w:rFonts w:eastAsia="Times New Roman"/>
          <w:bCs/>
          <w:color w:val="000000" w:themeColor="text1"/>
          <w:szCs w:val="24"/>
        </w:rPr>
      </w:pPr>
      <w:r w:rsidRPr="00920402">
        <w:rPr>
          <w:rFonts w:eastAsia="Times New Roman"/>
          <w:b/>
          <w:bCs/>
          <w:color w:val="000000" w:themeColor="text1"/>
          <w:szCs w:val="24"/>
        </w:rPr>
        <w:t>ΜΑΥΡΟΥΔΗΣ ΒΟΡΙΔΗΣ:</w:t>
      </w:r>
      <w:r>
        <w:rPr>
          <w:rFonts w:eastAsia="Times New Roman"/>
          <w:bCs/>
          <w:color w:val="000000" w:themeColor="text1"/>
          <w:szCs w:val="24"/>
        </w:rPr>
        <w:t xml:space="preserve"> Θα ήθελα ένα λεπτό, κύριε Πρόεδρε, τον λόγο για μια διευκρίνιση.</w:t>
      </w:r>
    </w:p>
    <w:p w14:paraId="20A4ED16" w14:textId="77777777" w:rsidR="005D4821" w:rsidRDefault="006B233D">
      <w:pPr>
        <w:spacing w:line="600" w:lineRule="auto"/>
        <w:ind w:firstLine="720"/>
        <w:jc w:val="both"/>
        <w:rPr>
          <w:rFonts w:eastAsia="Times New Roman"/>
          <w:bCs/>
          <w:color w:val="000000" w:themeColor="text1"/>
          <w:szCs w:val="24"/>
        </w:rPr>
      </w:pPr>
      <w:r w:rsidRPr="00920402">
        <w:rPr>
          <w:rFonts w:eastAsia="Times New Roman"/>
          <w:b/>
          <w:bCs/>
          <w:color w:val="000000" w:themeColor="text1"/>
          <w:szCs w:val="24"/>
        </w:rPr>
        <w:t>ΠΡΟΕΔΡΕΥΩΝ (Γεώργιος Βαρεμένος):</w:t>
      </w:r>
      <w:r>
        <w:rPr>
          <w:rFonts w:eastAsia="Times New Roman"/>
          <w:bCs/>
          <w:color w:val="000000" w:themeColor="text1"/>
          <w:szCs w:val="24"/>
        </w:rPr>
        <w:t xml:space="preserve"> Παρακαλώ, κύριε Βορίδη.</w:t>
      </w:r>
    </w:p>
    <w:p w14:paraId="20A4ED17" w14:textId="77777777" w:rsidR="005D4821" w:rsidRDefault="006B233D">
      <w:pPr>
        <w:spacing w:line="600" w:lineRule="auto"/>
        <w:ind w:firstLine="720"/>
        <w:jc w:val="both"/>
        <w:rPr>
          <w:rFonts w:eastAsia="Times New Roman"/>
          <w:bCs/>
          <w:color w:val="000000" w:themeColor="text1"/>
          <w:szCs w:val="24"/>
        </w:rPr>
      </w:pPr>
      <w:r>
        <w:rPr>
          <w:rFonts w:eastAsia="Times New Roman"/>
          <w:b/>
          <w:bCs/>
          <w:color w:val="000000" w:themeColor="text1"/>
          <w:szCs w:val="24"/>
        </w:rPr>
        <w:t xml:space="preserve">ΜΑΥΡΟΥΔΗΣ ΒΟΡΙΔΗΣ: </w:t>
      </w:r>
      <w:r>
        <w:rPr>
          <w:rFonts w:eastAsia="Times New Roman"/>
          <w:bCs/>
          <w:color w:val="000000" w:themeColor="text1"/>
          <w:szCs w:val="24"/>
        </w:rPr>
        <w:t xml:space="preserve">Επιτρέψτε μου. </w:t>
      </w:r>
      <w:r w:rsidRPr="00C03DBD">
        <w:rPr>
          <w:rFonts w:eastAsia="Times New Roman"/>
          <w:bCs/>
          <w:color w:val="000000" w:themeColor="text1"/>
          <w:szCs w:val="24"/>
        </w:rPr>
        <w:t>Εάν δεν διαμορφώνεται πλειοψηφία</w:t>
      </w:r>
      <w:r>
        <w:rPr>
          <w:rFonts w:eastAsia="Times New Roman"/>
          <w:bCs/>
          <w:color w:val="000000" w:themeColor="text1"/>
          <w:szCs w:val="24"/>
        </w:rPr>
        <w:t>,</w:t>
      </w:r>
      <w:r w:rsidRPr="00C03DBD">
        <w:rPr>
          <w:rFonts w:eastAsia="Times New Roman"/>
          <w:bCs/>
          <w:color w:val="000000" w:themeColor="text1"/>
          <w:szCs w:val="24"/>
        </w:rPr>
        <w:t xml:space="preserve"> γιατί θα διεξαχθεί ονομαστική ψηφοφορία</w:t>
      </w:r>
      <w:r>
        <w:rPr>
          <w:rFonts w:eastAsia="Times New Roman"/>
          <w:bCs/>
          <w:color w:val="000000" w:themeColor="text1"/>
          <w:szCs w:val="24"/>
        </w:rPr>
        <w:t xml:space="preserve">; </w:t>
      </w:r>
    </w:p>
    <w:p w14:paraId="20A4ED18" w14:textId="77777777" w:rsidR="005D4821" w:rsidRDefault="006B233D">
      <w:pPr>
        <w:spacing w:line="600" w:lineRule="auto"/>
        <w:ind w:firstLine="720"/>
        <w:jc w:val="both"/>
        <w:rPr>
          <w:rFonts w:eastAsia="Times New Roman"/>
          <w:bCs/>
          <w:color w:val="000000" w:themeColor="text1"/>
          <w:szCs w:val="24"/>
        </w:rPr>
      </w:pPr>
      <w:r>
        <w:rPr>
          <w:rFonts w:eastAsia="Times New Roman"/>
          <w:b/>
          <w:bCs/>
          <w:color w:val="000000" w:themeColor="text1"/>
          <w:szCs w:val="24"/>
        </w:rPr>
        <w:t>ΠΡΟΕΔΡΕΥΩΝ (Γεώργιος Βαρεμένος):</w:t>
      </w:r>
      <w:r>
        <w:rPr>
          <w:rFonts w:eastAsia="Times New Roman"/>
          <w:bCs/>
          <w:color w:val="000000" w:themeColor="text1"/>
          <w:szCs w:val="24"/>
        </w:rPr>
        <w:t xml:space="preserve"> Σε κάθε </w:t>
      </w:r>
      <w:r w:rsidRPr="00C03DBD">
        <w:rPr>
          <w:rFonts w:eastAsia="Times New Roman"/>
          <w:bCs/>
          <w:color w:val="000000" w:themeColor="text1"/>
          <w:szCs w:val="24"/>
        </w:rPr>
        <w:t>άρθρο</w:t>
      </w:r>
      <w:r>
        <w:rPr>
          <w:rFonts w:eastAsia="Times New Roman"/>
          <w:bCs/>
          <w:color w:val="000000" w:themeColor="text1"/>
          <w:szCs w:val="24"/>
        </w:rPr>
        <w:t xml:space="preserve"> </w:t>
      </w:r>
      <w:r>
        <w:rPr>
          <w:rFonts w:eastAsia="Times New Roman"/>
          <w:bCs/>
          <w:color w:val="000000" w:themeColor="text1"/>
          <w:szCs w:val="24"/>
        </w:rPr>
        <w:t>-</w:t>
      </w:r>
      <w:r>
        <w:rPr>
          <w:rFonts w:eastAsia="Times New Roman"/>
          <w:bCs/>
          <w:color w:val="000000" w:themeColor="text1"/>
          <w:szCs w:val="24"/>
        </w:rPr>
        <w:t>όχι σε όλα τα άρθρα-</w:t>
      </w:r>
      <w:r w:rsidRPr="00C03DBD">
        <w:rPr>
          <w:rFonts w:eastAsia="Times New Roman"/>
          <w:bCs/>
          <w:color w:val="000000" w:themeColor="text1"/>
          <w:szCs w:val="24"/>
        </w:rPr>
        <w:t xml:space="preserve"> </w:t>
      </w:r>
      <w:r>
        <w:rPr>
          <w:rFonts w:eastAsia="Times New Roman"/>
          <w:bCs/>
          <w:color w:val="000000" w:themeColor="text1"/>
          <w:szCs w:val="24"/>
        </w:rPr>
        <w:t>επειδή υπάρχει αυτό το φαινόμενο</w:t>
      </w:r>
      <w:r>
        <w:rPr>
          <w:rFonts w:eastAsia="Times New Roman"/>
          <w:bCs/>
          <w:color w:val="000000" w:themeColor="text1"/>
          <w:szCs w:val="24"/>
        </w:rPr>
        <w:t>,</w:t>
      </w:r>
      <w:r>
        <w:rPr>
          <w:rFonts w:eastAsia="Times New Roman"/>
          <w:bCs/>
          <w:color w:val="000000" w:themeColor="text1"/>
          <w:szCs w:val="24"/>
        </w:rPr>
        <w:t xml:space="preserve"> που ξέρετε.</w:t>
      </w:r>
    </w:p>
    <w:p w14:paraId="20A4ED19" w14:textId="77777777" w:rsidR="005D4821" w:rsidRDefault="006B233D">
      <w:pPr>
        <w:spacing w:line="600" w:lineRule="auto"/>
        <w:ind w:firstLine="720"/>
        <w:jc w:val="both"/>
        <w:rPr>
          <w:rFonts w:eastAsia="Times New Roman"/>
          <w:bCs/>
          <w:color w:val="000000" w:themeColor="text1"/>
          <w:szCs w:val="24"/>
        </w:rPr>
      </w:pPr>
      <w:r>
        <w:rPr>
          <w:rFonts w:eastAsia="Times New Roman"/>
          <w:b/>
          <w:bCs/>
          <w:color w:val="000000" w:themeColor="text1"/>
          <w:szCs w:val="24"/>
        </w:rPr>
        <w:t>ΜΑΥΡΟΥ</w:t>
      </w:r>
      <w:r>
        <w:rPr>
          <w:rFonts w:eastAsia="Times New Roman"/>
          <w:b/>
          <w:bCs/>
          <w:color w:val="000000" w:themeColor="text1"/>
          <w:szCs w:val="24"/>
        </w:rPr>
        <w:t xml:space="preserve">ΔΗΣ ΒΟΡΙΔΗΣ: </w:t>
      </w:r>
      <w:r>
        <w:rPr>
          <w:rFonts w:eastAsia="Times New Roman"/>
          <w:bCs/>
          <w:color w:val="000000" w:themeColor="text1"/>
          <w:szCs w:val="24"/>
        </w:rPr>
        <w:t>Ποιο;</w:t>
      </w:r>
    </w:p>
    <w:p w14:paraId="20A4ED1A" w14:textId="77777777" w:rsidR="005D4821" w:rsidRDefault="006B233D">
      <w:pPr>
        <w:spacing w:line="600" w:lineRule="auto"/>
        <w:ind w:firstLine="720"/>
        <w:jc w:val="both"/>
        <w:rPr>
          <w:rFonts w:eastAsia="Times New Roman"/>
          <w:bCs/>
          <w:color w:val="000000" w:themeColor="text1"/>
          <w:szCs w:val="24"/>
        </w:rPr>
      </w:pPr>
      <w:r>
        <w:rPr>
          <w:rFonts w:eastAsia="Times New Roman"/>
          <w:b/>
          <w:bCs/>
          <w:color w:val="000000" w:themeColor="text1"/>
          <w:szCs w:val="24"/>
        </w:rPr>
        <w:t>ΠΡΟΕΔΡΕΥΩΝ (Γεώργιος Βαρεμένος):</w:t>
      </w:r>
      <w:r>
        <w:rPr>
          <w:rFonts w:eastAsia="Times New Roman"/>
          <w:bCs/>
          <w:color w:val="000000" w:themeColor="text1"/>
          <w:szCs w:val="24"/>
        </w:rPr>
        <w:t xml:space="preserve"> Των ανεξαρτήτων Βουλευτών</w:t>
      </w:r>
      <w:r>
        <w:rPr>
          <w:rFonts w:eastAsia="Times New Roman"/>
          <w:bCs/>
          <w:color w:val="000000" w:themeColor="text1"/>
          <w:szCs w:val="24"/>
        </w:rPr>
        <w:t>,</w:t>
      </w:r>
      <w:r>
        <w:rPr>
          <w:rFonts w:eastAsia="Times New Roman"/>
          <w:bCs/>
          <w:color w:val="000000" w:themeColor="text1"/>
          <w:szCs w:val="24"/>
        </w:rPr>
        <w:t xml:space="preserve"> που είναι περισσότεροι από μια </w:t>
      </w:r>
      <w:r w:rsidRPr="00C03DBD">
        <w:rPr>
          <w:rFonts w:eastAsia="Times New Roman"/>
          <w:bCs/>
          <w:color w:val="000000" w:themeColor="text1"/>
          <w:szCs w:val="24"/>
        </w:rPr>
        <w:t>αναγνωρισμένη Κοινοβουλευτική Ομάδα</w:t>
      </w:r>
      <w:r>
        <w:rPr>
          <w:rFonts w:eastAsia="Times New Roman"/>
          <w:bCs/>
          <w:color w:val="000000" w:themeColor="text1"/>
          <w:szCs w:val="24"/>
        </w:rPr>
        <w:t>,</w:t>
      </w:r>
      <w:r w:rsidRPr="00C03DBD">
        <w:rPr>
          <w:rFonts w:eastAsia="Times New Roman"/>
          <w:bCs/>
          <w:color w:val="000000" w:themeColor="text1"/>
          <w:szCs w:val="24"/>
        </w:rPr>
        <w:t xml:space="preserve"> </w:t>
      </w:r>
      <w:r>
        <w:rPr>
          <w:rFonts w:eastAsia="Times New Roman"/>
          <w:bCs/>
          <w:color w:val="000000" w:themeColor="text1"/>
          <w:szCs w:val="24"/>
        </w:rPr>
        <w:t>όπως καταλαβαίνετε, κύριε Βορίδη, -</w:t>
      </w:r>
      <w:r>
        <w:rPr>
          <w:rFonts w:eastAsia="Times New Roman"/>
          <w:bCs/>
          <w:color w:val="000000" w:themeColor="text1"/>
          <w:szCs w:val="24"/>
        </w:rPr>
        <w:lastRenderedPageBreak/>
        <w:t xml:space="preserve">και το καταλαβαίνετε- και δεν νομίζω ότι έχετε </w:t>
      </w:r>
      <w:r w:rsidRPr="00C03DBD">
        <w:rPr>
          <w:rFonts w:eastAsia="Times New Roman"/>
          <w:bCs/>
          <w:color w:val="000000" w:themeColor="text1"/>
          <w:szCs w:val="24"/>
        </w:rPr>
        <w:t xml:space="preserve">διάθεση </w:t>
      </w:r>
      <w:r>
        <w:rPr>
          <w:rFonts w:eastAsia="Times New Roman"/>
          <w:bCs/>
          <w:color w:val="000000" w:themeColor="text1"/>
          <w:szCs w:val="24"/>
        </w:rPr>
        <w:t>για</w:t>
      </w:r>
      <w:r w:rsidRPr="00C03DBD">
        <w:rPr>
          <w:rFonts w:eastAsia="Times New Roman"/>
          <w:bCs/>
          <w:color w:val="000000" w:themeColor="text1"/>
          <w:szCs w:val="24"/>
        </w:rPr>
        <w:t xml:space="preserve"> </w:t>
      </w:r>
      <w:r>
        <w:rPr>
          <w:rFonts w:eastAsia="Times New Roman"/>
          <w:bCs/>
          <w:color w:val="000000" w:themeColor="text1"/>
          <w:szCs w:val="24"/>
        </w:rPr>
        <w:t>θόρυβο.</w:t>
      </w:r>
    </w:p>
    <w:p w14:paraId="20A4ED1B" w14:textId="77777777" w:rsidR="005D4821" w:rsidRDefault="006B233D">
      <w:pPr>
        <w:spacing w:line="600" w:lineRule="auto"/>
        <w:ind w:firstLine="720"/>
        <w:jc w:val="both"/>
        <w:rPr>
          <w:rFonts w:eastAsia="Times New Roman"/>
          <w:bCs/>
          <w:color w:val="000000" w:themeColor="text1"/>
          <w:szCs w:val="24"/>
        </w:rPr>
      </w:pPr>
      <w:r>
        <w:rPr>
          <w:rFonts w:eastAsia="Times New Roman"/>
          <w:b/>
          <w:bCs/>
          <w:color w:val="000000" w:themeColor="text1"/>
          <w:szCs w:val="24"/>
        </w:rPr>
        <w:t>ΜΑΥΡΟΥΔ</w:t>
      </w:r>
      <w:r>
        <w:rPr>
          <w:rFonts w:eastAsia="Times New Roman"/>
          <w:b/>
          <w:bCs/>
          <w:color w:val="000000" w:themeColor="text1"/>
          <w:szCs w:val="24"/>
        </w:rPr>
        <w:t>ΗΣ ΒΟΡΙΔΗΣ:</w:t>
      </w:r>
      <w:r>
        <w:rPr>
          <w:rFonts w:eastAsia="Times New Roman"/>
          <w:bCs/>
          <w:color w:val="000000" w:themeColor="text1"/>
          <w:szCs w:val="24"/>
        </w:rPr>
        <w:t xml:space="preserve"> Όχι, δεν έχω διάθεση για θόρυβο.</w:t>
      </w:r>
    </w:p>
    <w:p w14:paraId="20A4ED1C" w14:textId="77777777" w:rsidR="005D4821" w:rsidRDefault="006B233D">
      <w:pPr>
        <w:spacing w:line="600" w:lineRule="auto"/>
        <w:ind w:firstLine="720"/>
        <w:jc w:val="both"/>
        <w:rPr>
          <w:rFonts w:eastAsia="Times New Roman"/>
          <w:bCs/>
          <w:color w:val="000000" w:themeColor="text1"/>
          <w:szCs w:val="24"/>
        </w:rPr>
      </w:pPr>
      <w:r>
        <w:rPr>
          <w:rFonts w:eastAsia="Times New Roman"/>
          <w:bCs/>
          <w:color w:val="000000" w:themeColor="text1"/>
          <w:szCs w:val="24"/>
        </w:rPr>
        <w:t xml:space="preserve">Επιτρέψτε μου, κύριε Πρόεδρε. Έχω διάθεση να αντιληφθώ </w:t>
      </w:r>
      <w:r w:rsidRPr="00C03DBD">
        <w:rPr>
          <w:rFonts w:eastAsia="Times New Roman"/>
          <w:bCs/>
          <w:color w:val="000000" w:themeColor="text1"/>
          <w:szCs w:val="24"/>
        </w:rPr>
        <w:t>τις διατάξεις</w:t>
      </w:r>
      <w:r>
        <w:rPr>
          <w:rFonts w:eastAsia="Times New Roman"/>
          <w:bCs/>
          <w:color w:val="000000" w:themeColor="text1"/>
          <w:szCs w:val="24"/>
        </w:rPr>
        <w:t>,</w:t>
      </w:r>
      <w:r w:rsidRPr="00C03DBD">
        <w:rPr>
          <w:rFonts w:eastAsia="Times New Roman"/>
          <w:bCs/>
          <w:color w:val="000000" w:themeColor="text1"/>
          <w:szCs w:val="24"/>
        </w:rPr>
        <w:t xml:space="preserve"> με τις οποίες προχωράτε</w:t>
      </w:r>
      <w:r>
        <w:rPr>
          <w:rFonts w:eastAsia="Times New Roman"/>
          <w:bCs/>
          <w:color w:val="000000" w:themeColor="text1"/>
          <w:szCs w:val="24"/>
        </w:rPr>
        <w:t>.</w:t>
      </w:r>
    </w:p>
    <w:p w14:paraId="20A4ED1D" w14:textId="77777777" w:rsidR="005D4821" w:rsidRDefault="006B233D">
      <w:pPr>
        <w:spacing w:line="600" w:lineRule="auto"/>
        <w:ind w:firstLine="720"/>
        <w:jc w:val="both"/>
        <w:rPr>
          <w:rFonts w:eastAsia="Times New Roman"/>
          <w:bCs/>
          <w:color w:val="000000" w:themeColor="text1"/>
          <w:szCs w:val="24"/>
        </w:rPr>
      </w:pPr>
      <w:r>
        <w:rPr>
          <w:rFonts w:eastAsia="Times New Roman"/>
          <w:b/>
          <w:bCs/>
          <w:color w:val="000000" w:themeColor="text1"/>
          <w:szCs w:val="24"/>
        </w:rPr>
        <w:t>ΠΡΟΕΔΡΕΥΩΝ (Γεώργιος Βαρεμένος):</w:t>
      </w:r>
      <w:r>
        <w:rPr>
          <w:rFonts w:eastAsia="Times New Roman"/>
          <w:bCs/>
          <w:color w:val="000000" w:themeColor="text1"/>
          <w:szCs w:val="24"/>
        </w:rPr>
        <w:t xml:space="preserve"> Τις ανέγνωσα ήδη.</w:t>
      </w:r>
    </w:p>
    <w:p w14:paraId="20A4ED1E" w14:textId="77777777" w:rsidR="005D4821" w:rsidRDefault="006B233D">
      <w:pPr>
        <w:spacing w:line="600" w:lineRule="auto"/>
        <w:ind w:firstLine="720"/>
        <w:jc w:val="both"/>
        <w:rPr>
          <w:rFonts w:eastAsia="Times New Roman"/>
          <w:bCs/>
          <w:color w:val="000000" w:themeColor="text1"/>
          <w:szCs w:val="24"/>
        </w:rPr>
      </w:pPr>
      <w:r>
        <w:rPr>
          <w:rFonts w:eastAsia="Times New Roman"/>
          <w:b/>
          <w:bCs/>
          <w:color w:val="000000" w:themeColor="text1"/>
          <w:szCs w:val="24"/>
        </w:rPr>
        <w:t xml:space="preserve">ΜΑΥΡΟΥΔΗΣ ΒΟΡΙΔΗΣ: </w:t>
      </w:r>
      <w:r>
        <w:rPr>
          <w:rFonts w:eastAsia="Times New Roman"/>
          <w:bCs/>
          <w:color w:val="000000" w:themeColor="text1"/>
          <w:szCs w:val="24"/>
        </w:rPr>
        <w:t>Μου επιτρέπετε; Έχω τον λόγο, κατ’ αρχήν;</w:t>
      </w:r>
      <w:r w:rsidRPr="00D45ED2">
        <w:rPr>
          <w:rFonts w:eastAsia="Times New Roman"/>
          <w:bCs/>
          <w:color w:val="000000" w:themeColor="text1"/>
          <w:szCs w:val="24"/>
        </w:rPr>
        <w:t xml:space="preserve"> </w:t>
      </w:r>
      <w:r>
        <w:rPr>
          <w:rFonts w:eastAsia="Times New Roman"/>
          <w:bCs/>
          <w:color w:val="000000" w:themeColor="text1"/>
          <w:szCs w:val="24"/>
        </w:rPr>
        <w:t>Δ</w:t>
      </w:r>
      <w:r w:rsidRPr="00C03DBD">
        <w:rPr>
          <w:rFonts w:eastAsia="Times New Roman"/>
          <w:bCs/>
          <w:color w:val="000000" w:themeColor="text1"/>
          <w:szCs w:val="24"/>
        </w:rPr>
        <w:t xml:space="preserve">εν </w:t>
      </w:r>
      <w:r w:rsidRPr="00C03DBD">
        <w:rPr>
          <w:rFonts w:eastAsia="Times New Roman"/>
          <w:bCs/>
          <w:color w:val="000000" w:themeColor="text1"/>
          <w:szCs w:val="24"/>
        </w:rPr>
        <w:t>θέλω να παραβιάσω κάτι</w:t>
      </w:r>
      <w:r>
        <w:rPr>
          <w:rFonts w:eastAsia="Times New Roman"/>
          <w:bCs/>
          <w:color w:val="000000" w:themeColor="text1"/>
          <w:szCs w:val="24"/>
        </w:rPr>
        <w:t>.</w:t>
      </w:r>
    </w:p>
    <w:p w14:paraId="20A4ED1F" w14:textId="77777777" w:rsidR="005D4821" w:rsidRDefault="006B233D">
      <w:pPr>
        <w:spacing w:line="600" w:lineRule="auto"/>
        <w:ind w:firstLine="720"/>
        <w:jc w:val="both"/>
        <w:rPr>
          <w:rFonts w:eastAsia="Times New Roman"/>
          <w:bCs/>
          <w:color w:val="000000" w:themeColor="text1"/>
          <w:szCs w:val="24"/>
        </w:rPr>
      </w:pPr>
      <w:r>
        <w:rPr>
          <w:rFonts w:eastAsia="Times New Roman"/>
          <w:b/>
          <w:bCs/>
          <w:color w:val="000000" w:themeColor="text1"/>
          <w:szCs w:val="24"/>
        </w:rPr>
        <w:t>ΠΡΟΕΔΡΕΥΩΝ (Γεώργιος Βαρεμένος):</w:t>
      </w:r>
      <w:r>
        <w:rPr>
          <w:rFonts w:eastAsia="Times New Roman"/>
          <w:bCs/>
          <w:color w:val="000000" w:themeColor="text1"/>
          <w:szCs w:val="24"/>
        </w:rPr>
        <w:t xml:space="preserve"> Παρακαλώ, κύριε Βορίδη.</w:t>
      </w:r>
    </w:p>
    <w:p w14:paraId="20A4ED20" w14:textId="77777777" w:rsidR="005D4821" w:rsidRDefault="006B233D">
      <w:pPr>
        <w:spacing w:line="600" w:lineRule="auto"/>
        <w:ind w:firstLine="720"/>
        <w:jc w:val="both"/>
        <w:rPr>
          <w:rFonts w:eastAsia="Times New Roman"/>
          <w:bCs/>
          <w:color w:val="000000" w:themeColor="text1"/>
          <w:szCs w:val="24"/>
        </w:rPr>
      </w:pPr>
      <w:r>
        <w:rPr>
          <w:rFonts w:eastAsia="Times New Roman"/>
          <w:b/>
          <w:bCs/>
          <w:color w:val="000000" w:themeColor="text1"/>
          <w:szCs w:val="24"/>
        </w:rPr>
        <w:t xml:space="preserve">ΜΑΥΡΟΥΔΗΣ ΒΟΡΙΔΗΣ: </w:t>
      </w:r>
      <w:r>
        <w:rPr>
          <w:rFonts w:eastAsia="Times New Roman"/>
          <w:bCs/>
          <w:color w:val="000000" w:themeColor="text1"/>
          <w:szCs w:val="24"/>
        </w:rPr>
        <w:t>Θ</w:t>
      </w:r>
      <w:r w:rsidRPr="00C03DBD">
        <w:rPr>
          <w:rFonts w:eastAsia="Times New Roman"/>
          <w:bCs/>
          <w:color w:val="000000" w:themeColor="text1"/>
          <w:szCs w:val="24"/>
        </w:rPr>
        <w:t>α πρέπει</w:t>
      </w:r>
      <w:r>
        <w:rPr>
          <w:rFonts w:eastAsia="Times New Roman"/>
          <w:bCs/>
          <w:color w:val="000000" w:themeColor="text1"/>
          <w:szCs w:val="24"/>
        </w:rPr>
        <w:t>,</w:t>
      </w:r>
      <w:r w:rsidRPr="00C03DBD">
        <w:rPr>
          <w:rFonts w:eastAsia="Times New Roman"/>
          <w:bCs/>
          <w:color w:val="000000" w:themeColor="text1"/>
          <w:szCs w:val="24"/>
        </w:rPr>
        <w:t xml:space="preserve"> λοιπόν</w:t>
      </w:r>
      <w:r>
        <w:rPr>
          <w:rFonts w:eastAsia="Times New Roman"/>
          <w:bCs/>
          <w:color w:val="000000" w:themeColor="text1"/>
          <w:szCs w:val="24"/>
        </w:rPr>
        <w:t>,</w:t>
      </w:r>
      <w:r w:rsidRPr="00C03DBD">
        <w:rPr>
          <w:rFonts w:eastAsia="Times New Roman"/>
          <w:bCs/>
          <w:color w:val="000000" w:themeColor="text1"/>
          <w:szCs w:val="24"/>
        </w:rPr>
        <w:t xml:space="preserve"> να γίνεται ψηφοφ</w:t>
      </w:r>
      <w:r>
        <w:rPr>
          <w:rFonts w:eastAsia="Times New Roman"/>
          <w:bCs/>
          <w:color w:val="000000" w:themeColor="text1"/>
          <w:szCs w:val="24"/>
        </w:rPr>
        <w:t>ορία. Σ</w:t>
      </w:r>
      <w:r w:rsidRPr="00C03DBD">
        <w:rPr>
          <w:rFonts w:eastAsia="Times New Roman"/>
          <w:bCs/>
          <w:color w:val="000000" w:themeColor="text1"/>
          <w:szCs w:val="24"/>
        </w:rPr>
        <w:t>την ψηφοφορία</w:t>
      </w:r>
      <w:r>
        <w:rPr>
          <w:rFonts w:eastAsia="Times New Roman"/>
          <w:bCs/>
          <w:color w:val="000000" w:themeColor="text1"/>
          <w:szCs w:val="24"/>
        </w:rPr>
        <w:t>,</w:t>
      </w:r>
      <w:r w:rsidRPr="00C03DBD">
        <w:rPr>
          <w:rFonts w:eastAsia="Times New Roman"/>
          <w:bCs/>
          <w:color w:val="000000" w:themeColor="text1"/>
          <w:szCs w:val="24"/>
        </w:rPr>
        <w:t xml:space="preserve"> υπάρχει ένα αποτέλεσμα</w:t>
      </w:r>
      <w:r>
        <w:rPr>
          <w:rFonts w:eastAsia="Times New Roman"/>
          <w:bCs/>
          <w:color w:val="000000" w:themeColor="text1"/>
          <w:szCs w:val="24"/>
        </w:rPr>
        <w:t xml:space="preserve">. </w:t>
      </w:r>
    </w:p>
    <w:p w14:paraId="20A4ED21" w14:textId="77777777" w:rsidR="005D4821" w:rsidRDefault="006B233D">
      <w:pPr>
        <w:spacing w:line="600" w:lineRule="auto"/>
        <w:ind w:firstLine="720"/>
        <w:jc w:val="both"/>
        <w:rPr>
          <w:rFonts w:eastAsia="Times New Roman"/>
          <w:bCs/>
          <w:color w:val="000000" w:themeColor="text1"/>
          <w:szCs w:val="24"/>
        </w:rPr>
      </w:pPr>
      <w:r>
        <w:rPr>
          <w:rFonts w:eastAsia="Times New Roman"/>
          <w:bCs/>
          <w:color w:val="000000" w:themeColor="text1"/>
          <w:szCs w:val="24"/>
        </w:rPr>
        <w:t>Τ</w:t>
      </w:r>
      <w:r w:rsidRPr="00C03DBD">
        <w:rPr>
          <w:rFonts w:eastAsia="Times New Roman"/>
          <w:bCs/>
          <w:color w:val="000000" w:themeColor="text1"/>
          <w:szCs w:val="24"/>
        </w:rPr>
        <w:t>ο αποτέλεσμα αυτό το διακρ</w:t>
      </w:r>
      <w:r>
        <w:rPr>
          <w:rFonts w:eastAsia="Times New Roman"/>
          <w:bCs/>
          <w:color w:val="000000" w:themeColor="text1"/>
          <w:szCs w:val="24"/>
        </w:rPr>
        <w:t>ιβώνετε εσείς, κύριε Π</w:t>
      </w:r>
      <w:r w:rsidRPr="00C03DBD">
        <w:rPr>
          <w:rFonts w:eastAsia="Times New Roman"/>
          <w:bCs/>
          <w:color w:val="000000" w:themeColor="text1"/>
          <w:szCs w:val="24"/>
        </w:rPr>
        <w:t>ρόεδρε</w:t>
      </w:r>
      <w:r>
        <w:rPr>
          <w:rFonts w:eastAsia="Times New Roman"/>
          <w:bCs/>
          <w:color w:val="000000" w:themeColor="text1"/>
          <w:szCs w:val="24"/>
        </w:rPr>
        <w:t>,</w:t>
      </w:r>
      <w:r w:rsidRPr="00C03DBD">
        <w:rPr>
          <w:rFonts w:eastAsia="Times New Roman"/>
          <w:bCs/>
          <w:color w:val="000000" w:themeColor="text1"/>
          <w:szCs w:val="24"/>
        </w:rPr>
        <w:t xml:space="preserve"> σύμφωνα με τα ορι</w:t>
      </w:r>
      <w:r w:rsidRPr="00C03DBD">
        <w:rPr>
          <w:rFonts w:eastAsia="Times New Roman"/>
          <w:bCs/>
          <w:color w:val="000000" w:themeColor="text1"/>
          <w:szCs w:val="24"/>
        </w:rPr>
        <w:t xml:space="preserve">ζόμενα στο άρθρο 70 του </w:t>
      </w:r>
      <w:r>
        <w:rPr>
          <w:rFonts w:eastAsia="Times New Roman"/>
          <w:bCs/>
          <w:color w:val="000000" w:themeColor="text1"/>
          <w:szCs w:val="24"/>
        </w:rPr>
        <w:t>Κ</w:t>
      </w:r>
      <w:r w:rsidRPr="00C03DBD">
        <w:rPr>
          <w:rFonts w:eastAsia="Times New Roman"/>
          <w:bCs/>
          <w:color w:val="000000" w:themeColor="text1"/>
          <w:szCs w:val="24"/>
        </w:rPr>
        <w:t>ανονισμού της Βουλής</w:t>
      </w:r>
      <w:r>
        <w:rPr>
          <w:rFonts w:eastAsia="Times New Roman"/>
          <w:bCs/>
          <w:color w:val="000000" w:themeColor="text1"/>
          <w:szCs w:val="24"/>
        </w:rPr>
        <w:t>.</w:t>
      </w:r>
    </w:p>
    <w:p w14:paraId="20A4ED22" w14:textId="77777777" w:rsidR="005D4821" w:rsidRDefault="006B233D">
      <w:pPr>
        <w:tabs>
          <w:tab w:val="left" w:pos="2738"/>
          <w:tab w:val="center" w:pos="4753"/>
          <w:tab w:val="left" w:pos="5723"/>
        </w:tabs>
        <w:spacing w:line="600" w:lineRule="auto"/>
        <w:ind w:firstLine="720"/>
        <w:jc w:val="both"/>
        <w:rPr>
          <w:rFonts w:eastAsia="Times New Roman" w:cs="Times New Roman"/>
          <w:szCs w:val="24"/>
        </w:rPr>
      </w:pPr>
      <w:r w:rsidRPr="00CF5893">
        <w:rPr>
          <w:rFonts w:eastAsia="Times New Roman" w:cs="Times New Roman"/>
          <w:b/>
          <w:szCs w:val="24"/>
        </w:rPr>
        <w:lastRenderedPageBreak/>
        <w:t xml:space="preserve">ΠΡΟΕΔΡΕΥΩΝ (Γεώργιος Βαρεμένος): </w:t>
      </w:r>
      <w:r>
        <w:rPr>
          <w:rFonts w:eastAsia="Times New Roman" w:cs="Times New Roman"/>
          <w:szCs w:val="24"/>
        </w:rPr>
        <w:t xml:space="preserve">Το άρθρο 72. </w:t>
      </w:r>
    </w:p>
    <w:p w14:paraId="20A4ED23" w14:textId="77777777" w:rsidR="005D4821" w:rsidRDefault="006B233D">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t xml:space="preserve">ΜΑΥΡΟΥΔΗΣ ΒΟΡΙΔΗΣ: </w:t>
      </w:r>
      <w:r>
        <w:rPr>
          <w:rFonts w:eastAsia="Times New Roman"/>
          <w:color w:val="212121"/>
          <w:szCs w:val="24"/>
        </w:rPr>
        <w:t xml:space="preserve">Όχι, δεν είναι το άρθρο 72. </w:t>
      </w:r>
    </w:p>
    <w:p w14:paraId="20A4ED24" w14:textId="77777777" w:rsidR="005D4821" w:rsidRDefault="006B233D">
      <w:pPr>
        <w:tabs>
          <w:tab w:val="left" w:pos="2738"/>
          <w:tab w:val="center" w:pos="4753"/>
          <w:tab w:val="left" w:pos="5723"/>
        </w:tabs>
        <w:spacing w:line="600" w:lineRule="auto"/>
        <w:ind w:firstLine="720"/>
        <w:jc w:val="both"/>
        <w:rPr>
          <w:rFonts w:eastAsia="Times New Roman" w:cs="Times New Roman"/>
          <w:szCs w:val="24"/>
        </w:rPr>
      </w:pPr>
      <w:r w:rsidRPr="00CF5893">
        <w:rPr>
          <w:rFonts w:eastAsia="Times New Roman" w:cs="Times New Roman"/>
          <w:b/>
          <w:szCs w:val="24"/>
        </w:rPr>
        <w:t xml:space="preserve">ΠΡΟΕΔΡΕΥΩΝ (Γεώργιος Βαρεμένος): </w:t>
      </w:r>
      <w:r>
        <w:rPr>
          <w:rFonts w:eastAsia="Times New Roman" w:cs="Times New Roman"/>
          <w:szCs w:val="24"/>
        </w:rPr>
        <w:t>Κύριε Βορίδη, είναι το άρθρο 72.</w:t>
      </w:r>
    </w:p>
    <w:p w14:paraId="20A4ED25" w14:textId="77777777" w:rsidR="005D4821" w:rsidRDefault="006B233D">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t xml:space="preserve">ΜΑΥΡΟΥΔΗΣ ΒΟΡΙΔΗΣ: </w:t>
      </w:r>
      <w:r>
        <w:rPr>
          <w:rFonts w:eastAsia="Times New Roman"/>
          <w:color w:val="212121"/>
          <w:szCs w:val="24"/>
        </w:rPr>
        <w:t xml:space="preserve">Δεν είναι. Το άρθρο 72 είναι της ονομαστικής. </w:t>
      </w:r>
    </w:p>
    <w:p w14:paraId="20A4ED26" w14:textId="77777777" w:rsidR="005D4821" w:rsidRDefault="006B233D">
      <w:pPr>
        <w:tabs>
          <w:tab w:val="left" w:pos="2738"/>
          <w:tab w:val="center" w:pos="4753"/>
          <w:tab w:val="left" w:pos="5723"/>
        </w:tabs>
        <w:spacing w:line="600" w:lineRule="auto"/>
        <w:ind w:firstLine="720"/>
        <w:jc w:val="both"/>
        <w:rPr>
          <w:rFonts w:eastAsia="Times New Roman" w:cs="Times New Roman"/>
          <w:szCs w:val="24"/>
        </w:rPr>
      </w:pPr>
      <w:r w:rsidRPr="00CF5893">
        <w:rPr>
          <w:rFonts w:eastAsia="Times New Roman" w:cs="Times New Roman"/>
          <w:b/>
          <w:szCs w:val="24"/>
        </w:rPr>
        <w:t xml:space="preserve">ΠΡΟΕΔΡΕΥΩΝ (Γεώργιος Βαρεμένος): </w:t>
      </w:r>
      <w:r>
        <w:rPr>
          <w:rFonts w:eastAsia="Times New Roman" w:cs="Times New Roman"/>
          <w:szCs w:val="24"/>
        </w:rPr>
        <w:t>Σας διάβασα συγκεκριμένα, το ακούσατε.</w:t>
      </w:r>
    </w:p>
    <w:p w14:paraId="20A4ED27" w14:textId="77777777" w:rsidR="005D4821" w:rsidRDefault="006B233D">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t xml:space="preserve">ΜΑΥΡΟΥΔΗΣ ΒΟΡΙΔΗΣ: </w:t>
      </w:r>
      <w:r>
        <w:rPr>
          <w:rFonts w:eastAsia="Times New Roman"/>
          <w:color w:val="212121"/>
          <w:szCs w:val="24"/>
        </w:rPr>
        <w:t xml:space="preserve">Μου επιτρέπετε να πω την άποψή μου ολοκληρωμένα και να ανταλλάξουμε απόψεις μετά και να την αντικρούσετε; </w:t>
      </w:r>
    </w:p>
    <w:p w14:paraId="20A4ED28" w14:textId="77777777" w:rsidR="005D4821" w:rsidRDefault="006B233D">
      <w:pPr>
        <w:tabs>
          <w:tab w:val="left" w:pos="2738"/>
          <w:tab w:val="center" w:pos="4753"/>
          <w:tab w:val="left" w:pos="5723"/>
        </w:tabs>
        <w:spacing w:line="600" w:lineRule="auto"/>
        <w:ind w:firstLine="720"/>
        <w:jc w:val="both"/>
        <w:rPr>
          <w:rFonts w:eastAsia="Times New Roman" w:cs="Times New Roman"/>
          <w:szCs w:val="24"/>
        </w:rPr>
      </w:pPr>
      <w:r w:rsidRPr="00CF5893">
        <w:rPr>
          <w:rFonts w:eastAsia="Times New Roman" w:cs="Times New Roman"/>
          <w:b/>
          <w:szCs w:val="24"/>
        </w:rPr>
        <w:t xml:space="preserve">ΠΡΟΕΔΡΕΥΩΝ (Γεώργιος Βαρεμένος): </w:t>
      </w:r>
      <w:r>
        <w:rPr>
          <w:rFonts w:eastAsia="Times New Roman" w:cs="Times New Roman"/>
          <w:szCs w:val="24"/>
        </w:rPr>
        <w:t xml:space="preserve">Ναι, πείτε τη. </w:t>
      </w:r>
    </w:p>
    <w:p w14:paraId="20A4ED29" w14:textId="77777777" w:rsidR="005D4821" w:rsidRDefault="006B233D">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t xml:space="preserve">ΜΑΥΡΟΥΔΗΣ ΒΟΡΙΔΗΣ: </w:t>
      </w:r>
      <w:r>
        <w:rPr>
          <w:rFonts w:eastAsia="Times New Roman"/>
          <w:color w:val="212121"/>
          <w:szCs w:val="24"/>
        </w:rPr>
        <w:t>Το άρθρο 69 αφορά γενικές διατάξεις για τις ψηφοφορίες. Λέει η παράγραφος 4: «</w:t>
      </w:r>
      <w:r w:rsidRPr="00BD5185">
        <w:rPr>
          <w:rFonts w:eastAsia="Times New Roman"/>
          <w:color w:val="212121"/>
          <w:szCs w:val="24"/>
        </w:rPr>
        <w:t xml:space="preserve">Η διαπίστωση της παρουσίας του </w:t>
      </w:r>
      <w:proofErr w:type="spellStart"/>
      <w:r>
        <w:rPr>
          <w:rFonts w:eastAsia="Times New Roman"/>
          <w:color w:val="212121"/>
          <w:szCs w:val="24"/>
        </w:rPr>
        <w:t>απαιτουμένου</w:t>
      </w:r>
      <w:proofErr w:type="spellEnd"/>
      <w:r>
        <w:rPr>
          <w:rFonts w:eastAsia="Times New Roman"/>
          <w:color w:val="212121"/>
          <w:szCs w:val="24"/>
        </w:rPr>
        <w:t xml:space="preserve"> </w:t>
      </w:r>
      <w:r w:rsidRPr="00BD5185">
        <w:rPr>
          <w:rFonts w:eastAsia="Times New Roman"/>
          <w:color w:val="212121"/>
          <w:szCs w:val="24"/>
        </w:rPr>
        <w:t xml:space="preserve">από το </w:t>
      </w:r>
      <w:r>
        <w:rPr>
          <w:rFonts w:eastAsia="Times New Roman"/>
          <w:color w:val="212121"/>
          <w:szCs w:val="24"/>
        </w:rPr>
        <w:t>Σύνταγμα ή τον Κανονισμό αριθμού Βουλευτών για τη διεξαγωγή</w:t>
      </w:r>
      <w:r>
        <w:rPr>
          <w:rFonts w:eastAsia="Times New Roman"/>
          <w:color w:val="212121"/>
          <w:szCs w:val="24"/>
        </w:rPr>
        <w:t xml:space="preserve"> της ψηφοφορίας και τη λήψη απόφασης</w:t>
      </w:r>
      <w:r w:rsidRPr="00BD5185">
        <w:rPr>
          <w:rFonts w:eastAsia="Times New Roman"/>
          <w:color w:val="212121"/>
          <w:szCs w:val="24"/>
        </w:rPr>
        <w:t xml:space="preserve"> ανήκει στον Πρόεδρο της Βουλής</w:t>
      </w:r>
      <w:r>
        <w:rPr>
          <w:rFonts w:eastAsia="Times New Roman"/>
          <w:color w:val="212121"/>
          <w:szCs w:val="24"/>
        </w:rPr>
        <w:t>».</w:t>
      </w:r>
    </w:p>
    <w:p w14:paraId="20A4ED2A" w14:textId="77777777" w:rsidR="005D4821" w:rsidRDefault="006B233D">
      <w:pPr>
        <w:tabs>
          <w:tab w:val="left" w:pos="2738"/>
          <w:tab w:val="center" w:pos="4753"/>
          <w:tab w:val="left" w:pos="5723"/>
        </w:tabs>
        <w:spacing w:line="600" w:lineRule="auto"/>
        <w:ind w:firstLine="720"/>
        <w:jc w:val="both"/>
        <w:rPr>
          <w:rFonts w:eastAsia="Times New Roman"/>
          <w:color w:val="212121"/>
          <w:szCs w:val="24"/>
        </w:rPr>
      </w:pPr>
      <w:r w:rsidRPr="00BD5185">
        <w:rPr>
          <w:rFonts w:eastAsia="Times New Roman"/>
          <w:color w:val="212121"/>
          <w:szCs w:val="24"/>
        </w:rPr>
        <w:lastRenderedPageBreak/>
        <w:t>Εσείς πρέπει να πείτε εάν υπάρ</w:t>
      </w:r>
      <w:r>
        <w:rPr>
          <w:rFonts w:eastAsia="Times New Roman"/>
          <w:color w:val="212121"/>
          <w:szCs w:val="24"/>
        </w:rPr>
        <w:t>χει ο απαιτούμενος αριθμός των Β</w:t>
      </w:r>
      <w:r w:rsidRPr="00BD5185">
        <w:rPr>
          <w:rFonts w:eastAsia="Times New Roman"/>
          <w:color w:val="212121"/>
          <w:szCs w:val="24"/>
        </w:rPr>
        <w:t>ουλευτών και πρέπει να πείτε</w:t>
      </w:r>
      <w:r>
        <w:rPr>
          <w:rFonts w:eastAsia="Times New Roman"/>
          <w:color w:val="212121"/>
          <w:szCs w:val="24"/>
        </w:rPr>
        <w:t xml:space="preserve"> </w:t>
      </w:r>
      <w:r w:rsidRPr="00BD5185">
        <w:rPr>
          <w:rFonts w:eastAsia="Times New Roman"/>
          <w:color w:val="212121"/>
          <w:szCs w:val="24"/>
        </w:rPr>
        <w:t xml:space="preserve">αν </w:t>
      </w:r>
      <w:r>
        <w:rPr>
          <w:rFonts w:eastAsia="Times New Roman"/>
          <w:color w:val="212121"/>
          <w:szCs w:val="24"/>
        </w:rPr>
        <w:t>συγκροτείται η πλειοψηφία. Εσείς πρέπει να το πείτε αυτό. Εσείς, λοιπόν, θα κοιτάξετε την Αί</w:t>
      </w:r>
      <w:r>
        <w:rPr>
          <w:rFonts w:eastAsia="Times New Roman"/>
          <w:color w:val="212121"/>
          <w:szCs w:val="24"/>
        </w:rPr>
        <w:t xml:space="preserve">θουσα. Στην Αίθουσα θα σας πουν τα κόμματα εάν συμφωνούν ή όχι με ένα άρθρο. </w:t>
      </w:r>
      <w:r w:rsidRPr="00BD5185">
        <w:rPr>
          <w:rFonts w:eastAsia="Times New Roman"/>
          <w:color w:val="212121"/>
          <w:szCs w:val="24"/>
        </w:rPr>
        <w:t xml:space="preserve">Και </w:t>
      </w:r>
      <w:r>
        <w:rPr>
          <w:rFonts w:eastAsia="Times New Roman"/>
          <w:color w:val="212121"/>
          <w:szCs w:val="24"/>
        </w:rPr>
        <w:t>πρέπει να απαντήσετε. Εά</w:t>
      </w:r>
      <w:r w:rsidRPr="00BD5185">
        <w:rPr>
          <w:rFonts w:eastAsia="Times New Roman"/>
          <w:color w:val="212121"/>
          <w:szCs w:val="24"/>
        </w:rPr>
        <w:t>ν τα κόμματα διαφωνούν</w:t>
      </w:r>
      <w:r>
        <w:rPr>
          <w:rFonts w:eastAsia="Times New Roman"/>
          <w:color w:val="212121"/>
          <w:szCs w:val="24"/>
        </w:rPr>
        <w:t>,</w:t>
      </w:r>
      <w:r w:rsidRPr="00BD5185">
        <w:rPr>
          <w:rFonts w:eastAsia="Times New Roman"/>
          <w:color w:val="212121"/>
          <w:szCs w:val="24"/>
        </w:rPr>
        <w:t xml:space="preserve"> το άρθρο </w:t>
      </w:r>
      <w:r>
        <w:rPr>
          <w:rFonts w:eastAsia="Times New Roman"/>
          <w:color w:val="212121"/>
          <w:szCs w:val="24"/>
        </w:rPr>
        <w:t>απορρίπτεται. Γιατί διεξάγετε</w:t>
      </w:r>
      <w:r w:rsidRPr="00BD5185">
        <w:rPr>
          <w:rFonts w:eastAsia="Times New Roman"/>
          <w:color w:val="212121"/>
          <w:szCs w:val="24"/>
        </w:rPr>
        <w:t xml:space="preserve"> ονομαστική ψηφοφορία</w:t>
      </w:r>
      <w:r>
        <w:rPr>
          <w:rFonts w:eastAsia="Times New Roman"/>
          <w:color w:val="212121"/>
          <w:szCs w:val="24"/>
        </w:rPr>
        <w:t>;</w:t>
      </w:r>
      <w:r w:rsidRPr="00BD5185">
        <w:rPr>
          <w:rFonts w:eastAsia="Times New Roman"/>
          <w:color w:val="212121"/>
          <w:szCs w:val="24"/>
        </w:rPr>
        <w:t xml:space="preserve"> </w:t>
      </w:r>
      <w:r>
        <w:rPr>
          <w:rFonts w:eastAsia="Times New Roman"/>
          <w:color w:val="212121"/>
          <w:szCs w:val="24"/>
        </w:rPr>
        <w:t>Θα διακριβώσετε εσείς ότι υπάρχει πλειοψηφία; Α</w:t>
      </w:r>
      <w:r w:rsidRPr="00BD5185">
        <w:rPr>
          <w:rFonts w:eastAsia="Times New Roman"/>
          <w:color w:val="212121"/>
          <w:szCs w:val="24"/>
        </w:rPr>
        <w:t xml:space="preserve">υτό </w:t>
      </w:r>
      <w:r>
        <w:rPr>
          <w:rFonts w:eastAsia="Times New Roman"/>
          <w:color w:val="212121"/>
          <w:szCs w:val="24"/>
        </w:rPr>
        <w:t xml:space="preserve">ερωτώ. </w:t>
      </w:r>
      <w:r w:rsidRPr="00BD5185">
        <w:rPr>
          <w:rFonts w:eastAsia="Times New Roman"/>
          <w:color w:val="212121"/>
          <w:szCs w:val="24"/>
        </w:rPr>
        <w:t xml:space="preserve"> </w:t>
      </w:r>
    </w:p>
    <w:p w14:paraId="20A4ED2B" w14:textId="77777777" w:rsidR="005D4821" w:rsidRDefault="006B233D">
      <w:pPr>
        <w:tabs>
          <w:tab w:val="left" w:pos="2738"/>
          <w:tab w:val="center" w:pos="4753"/>
          <w:tab w:val="left" w:pos="5723"/>
        </w:tabs>
        <w:spacing w:line="600" w:lineRule="auto"/>
        <w:ind w:firstLine="720"/>
        <w:jc w:val="both"/>
        <w:rPr>
          <w:rFonts w:eastAsia="Times New Roman" w:cs="Times New Roman"/>
          <w:b/>
          <w:szCs w:val="24"/>
        </w:rPr>
      </w:pPr>
      <w:r w:rsidRPr="00CF5893">
        <w:rPr>
          <w:rFonts w:eastAsia="Times New Roman" w:cs="Times New Roman"/>
          <w:b/>
          <w:szCs w:val="24"/>
        </w:rPr>
        <w:t>ΠΡΟΕΔΡ</w:t>
      </w:r>
      <w:r w:rsidRPr="00CF5893">
        <w:rPr>
          <w:rFonts w:eastAsia="Times New Roman" w:cs="Times New Roman"/>
          <w:b/>
          <w:szCs w:val="24"/>
        </w:rPr>
        <w:t xml:space="preserve">ΕΥΩΝ (Γεώργιος Βαρεμένος): </w:t>
      </w:r>
      <w:r w:rsidRPr="00BD5185">
        <w:rPr>
          <w:rFonts w:eastAsia="Times New Roman"/>
          <w:color w:val="212121"/>
          <w:szCs w:val="24"/>
        </w:rPr>
        <w:t>Τελειώσατε</w:t>
      </w:r>
      <w:r>
        <w:rPr>
          <w:rFonts w:eastAsia="Times New Roman"/>
          <w:color w:val="212121"/>
          <w:szCs w:val="24"/>
        </w:rPr>
        <w:t>;</w:t>
      </w:r>
      <w:r w:rsidRPr="00BD5185">
        <w:rPr>
          <w:rFonts w:eastAsia="Times New Roman"/>
          <w:color w:val="212121"/>
          <w:szCs w:val="24"/>
        </w:rPr>
        <w:t xml:space="preserve"> </w:t>
      </w:r>
    </w:p>
    <w:p w14:paraId="20A4ED2C" w14:textId="77777777" w:rsidR="005D4821" w:rsidRDefault="006B233D">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t xml:space="preserve">ΜΑΥΡΟΥΔΗΣ ΒΟΡΙΔΗΣ: </w:t>
      </w:r>
      <w:r>
        <w:rPr>
          <w:rFonts w:eastAsia="Times New Roman"/>
          <w:color w:val="212121"/>
          <w:szCs w:val="24"/>
        </w:rPr>
        <w:t>Ναι</w:t>
      </w:r>
      <w:r>
        <w:rPr>
          <w:rFonts w:eastAsia="Times New Roman"/>
          <w:color w:val="212121"/>
          <w:szCs w:val="24"/>
        </w:rPr>
        <w:t>,</w:t>
      </w:r>
      <w:r>
        <w:rPr>
          <w:rFonts w:eastAsia="Times New Roman"/>
          <w:color w:val="212121"/>
          <w:szCs w:val="24"/>
        </w:rPr>
        <w:t xml:space="preserve"> ως προς το θέμα και περιμένω την απάντησή </w:t>
      </w:r>
      <w:r>
        <w:rPr>
          <w:rFonts w:eastAsia="Times New Roman"/>
          <w:color w:val="212121"/>
          <w:szCs w:val="24"/>
        </w:rPr>
        <w:t>σας,</w:t>
      </w:r>
      <w:r>
        <w:rPr>
          <w:rFonts w:eastAsia="Times New Roman"/>
          <w:color w:val="212121"/>
          <w:szCs w:val="24"/>
        </w:rPr>
        <w:t xml:space="preserve"> επιφυλασσόμενος. </w:t>
      </w:r>
    </w:p>
    <w:p w14:paraId="20A4ED2D" w14:textId="77777777" w:rsidR="005D4821" w:rsidRDefault="006B233D">
      <w:pPr>
        <w:tabs>
          <w:tab w:val="left" w:pos="2738"/>
          <w:tab w:val="center" w:pos="4753"/>
          <w:tab w:val="left" w:pos="5723"/>
        </w:tabs>
        <w:spacing w:line="600" w:lineRule="auto"/>
        <w:ind w:firstLine="720"/>
        <w:jc w:val="both"/>
        <w:rPr>
          <w:rFonts w:eastAsia="Times New Roman" w:cs="Times New Roman"/>
          <w:szCs w:val="24"/>
        </w:rPr>
      </w:pPr>
      <w:r w:rsidRPr="00CF5893">
        <w:rPr>
          <w:rFonts w:eastAsia="Times New Roman" w:cs="Times New Roman"/>
          <w:b/>
          <w:szCs w:val="24"/>
        </w:rPr>
        <w:t xml:space="preserve">ΠΡΟΕΔΡΕΥΩΝ (Γεώργιος Βαρεμένος): </w:t>
      </w:r>
      <w:r>
        <w:rPr>
          <w:rFonts w:eastAsia="Times New Roman" w:cs="Times New Roman"/>
          <w:szCs w:val="24"/>
        </w:rPr>
        <w:t xml:space="preserve">Ναι, βεβαίως. </w:t>
      </w:r>
    </w:p>
    <w:p w14:paraId="20A4ED2E" w14:textId="77777777" w:rsidR="005D4821" w:rsidRDefault="006B233D">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Ε</w:t>
      </w:r>
      <w:r w:rsidRPr="00BD5185">
        <w:rPr>
          <w:rFonts w:eastAsia="Times New Roman"/>
          <w:color w:val="212121"/>
          <w:szCs w:val="24"/>
        </w:rPr>
        <w:t xml:space="preserve">γώ σας </w:t>
      </w:r>
      <w:r>
        <w:rPr>
          <w:rFonts w:eastAsia="Times New Roman"/>
          <w:color w:val="212121"/>
          <w:szCs w:val="24"/>
        </w:rPr>
        <w:t xml:space="preserve">ανέγνωσα το συγκεκριμένο άρθρο του Κανονισμού της Βουλής. </w:t>
      </w:r>
    </w:p>
    <w:p w14:paraId="20A4ED2F" w14:textId="77777777" w:rsidR="005D4821" w:rsidRDefault="006B233D">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t>ΜΑΥΡΟΥΔΗΣ ΒΟ</w:t>
      </w:r>
      <w:r>
        <w:rPr>
          <w:rFonts w:eastAsia="Times New Roman"/>
          <w:b/>
          <w:color w:val="212121"/>
          <w:szCs w:val="24"/>
        </w:rPr>
        <w:t xml:space="preserve">ΡΙΔΗΣ: </w:t>
      </w:r>
      <w:r>
        <w:rPr>
          <w:rFonts w:eastAsia="Times New Roman"/>
          <w:color w:val="212121"/>
          <w:szCs w:val="24"/>
        </w:rPr>
        <w:t xml:space="preserve">Ποιο; </w:t>
      </w:r>
    </w:p>
    <w:p w14:paraId="20A4ED30" w14:textId="77777777" w:rsidR="005D4821" w:rsidRDefault="006B233D">
      <w:pPr>
        <w:tabs>
          <w:tab w:val="left" w:pos="2738"/>
          <w:tab w:val="center" w:pos="4753"/>
          <w:tab w:val="left" w:pos="5723"/>
        </w:tabs>
        <w:spacing w:line="600" w:lineRule="auto"/>
        <w:ind w:firstLine="720"/>
        <w:jc w:val="both"/>
        <w:rPr>
          <w:rFonts w:eastAsia="Times New Roman"/>
          <w:color w:val="212121"/>
          <w:szCs w:val="24"/>
        </w:rPr>
      </w:pPr>
      <w:r w:rsidRPr="00CF5893">
        <w:rPr>
          <w:rFonts w:eastAsia="Times New Roman" w:cs="Times New Roman"/>
          <w:b/>
          <w:szCs w:val="24"/>
        </w:rPr>
        <w:t xml:space="preserve">ΠΡΟΕΔΡΕΥΩΝ (Γεώργιος Βαρεμένος): </w:t>
      </w:r>
      <w:r>
        <w:rPr>
          <w:rFonts w:eastAsia="Times New Roman" w:cs="Times New Roman"/>
          <w:szCs w:val="24"/>
        </w:rPr>
        <w:t>Αυτό που λέει π</w:t>
      </w:r>
      <w:r w:rsidRPr="00BD5185">
        <w:rPr>
          <w:rFonts w:eastAsia="Times New Roman"/>
          <w:color w:val="212121"/>
          <w:szCs w:val="24"/>
        </w:rPr>
        <w:t>ότε διεξάγεται ονομαστική ψηφοφορία</w:t>
      </w:r>
      <w:r>
        <w:rPr>
          <w:rFonts w:eastAsia="Times New Roman"/>
          <w:color w:val="212121"/>
          <w:szCs w:val="24"/>
        </w:rPr>
        <w:t xml:space="preserve">. </w:t>
      </w:r>
      <w:r w:rsidRPr="00BD5185">
        <w:rPr>
          <w:rFonts w:eastAsia="Times New Roman"/>
          <w:color w:val="212121"/>
          <w:szCs w:val="24"/>
        </w:rPr>
        <w:t xml:space="preserve"> </w:t>
      </w:r>
    </w:p>
    <w:p w14:paraId="20A4ED31" w14:textId="77777777" w:rsidR="005D4821" w:rsidRDefault="006B233D">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lastRenderedPageBreak/>
        <w:t xml:space="preserve">ΜΑΥΡΟΥΔΗΣ ΒΟΡΙΔΗΣ: </w:t>
      </w:r>
      <w:r>
        <w:rPr>
          <w:rFonts w:eastAsia="Times New Roman"/>
          <w:color w:val="212121"/>
          <w:szCs w:val="24"/>
        </w:rPr>
        <w:t>Το 72.</w:t>
      </w:r>
    </w:p>
    <w:p w14:paraId="20A4ED32" w14:textId="77777777" w:rsidR="005D4821" w:rsidRDefault="006B233D">
      <w:pPr>
        <w:tabs>
          <w:tab w:val="left" w:pos="2738"/>
          <w:tab w:val="center" w:pos="4753"/>
          <w:tab w:val="left" w:pos="5723"/>
        </w:tabs>
        <w:spacing w:line="600" w:lineRule="auto"/>
        <w:ind w:firstLine="720"/>
        <w:jc w:val="both"/>
        <w:rPr>
          <w:rFonts w:eastAsia="Times New Roman" w:cs="Times New Roman"/>
          <w:szCs w:val="24"/>
        </w:rPr>
      </w:pPr>
      <w:r w:rsidRPr="00CF5893">
        <w:rPr>
          <w:rFonts w:eastAsia="Times New Roman" w:cs="Times New Roman"/>
          <w:b/>
          <w:szCs w:val="24"/>
        </w:rPr>
        <w:t xml:space="preserve">ΠΡΟΕΔΡΕΥΩΝ (Γεώργιος Βαρεμένος): </w:t>
      </w:r>
      <w:r>
        <w:rPr>
          <w:rFonts w:eastAsia="Times New Roman" w:cs="Times New Roman"/>
          <w:szCs w:val="24"/>
        </w:rPr>
        <w:t xml:space="preserve">Σας υπενθύμισα για το πολιτικό σκέλος του σκεπτικού, διότι δεν είναι θέμα αντιληπτικής ικανότητας, κύριε Βορίδη. Προφανώς και την έχετε. Μιλάμε για το πολιτικό σκέλος και την ουσία του Κανονισμού της Βουλής. </w:t>
      </w:r>
    </w:p>
    <w:p w14:paraId="20A4ED33" w14:textId="77777777" w:rsidR="005D4821" w:rsidRDefault="006B233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Σας είπα ότι ένα πρωτοφανές μεταπολιτευτικό φαι</w:t>
      </w:r>
      <w:r>
        <w:rPr>
          <w:rFonts w:eastAsia="Times New Roman" w:cs="Times New Roman"/>
          <w:szCs w:val="24"/>
        </w:rPr>
        <w:t xml:space="preserve">νόμενο παρατηρείται σε αυτή τη Βουλή.  </w:t>
      </w:r>
    </w:p>
    <w:p w14:paraId="20A4ED34" w14:textId="77777777" w:rsidR="005D4821" w:rsidRDefault="006B233D">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t xml:space="preserve">ΜΑΥΡΟΥΔΗΣ ΒΟΡΙΔΗΣ: </w:t>
      </w:r>
      <w:r>
        <w:rPr>
          <w:rFonts w:eastAsia="Times New Roman"/>
          <w:color w:val="212121"/>
          <w:szCs w:val="24"/>
        </w:rPr>
        <w:t xml:space="preserve">Ότι είστε μειοψηφία; </w:t>
      </w:r>
    </w:p>
    <w:p w14:paraId="20A4ED35" w14:textId="77777777" w:rsidR="005D4821" w:rsidRDefault="006B233D">
      <w:pPr>
        <w:tabs>
          <w:tab w:val="left" w:pos="2738"/>
          <w:tab w:val="center" w:pos="4753"/>
          <w:tab w:val="left" w:pos="5723"/>
        </w:tabs>
        <w:spacing w:line="600" w:lineRule="auto"/>
        <w:ind w:firstLine="720"/>
        <w:jc w:val="both"/>
        <w:rPr>
          <w:rFonts w:eastAsia="Times New Roman" w:cs="Times New Roman"/>
          <w:szCs w:val="24"/>
        </w:rPr>
      </w:pPr>
      <w:r w:rsidRPr="00CF5893">
        <w:rPr>
          <w:rFonts w:eastAsia="Times New Roman" w:cs="Times New Roman"/>
          <w:b/>
          <w:szCs w:val="24"/>
        </w:rPr>
        <w:t xml:space="preserve">ΠΡΟΕΔΡΕΥΩΝ (Γεώργιος Βαρεμένος): </w:t>
      </w:r>
      <w:r>
        <w:rPr>
          <w:rFonts w:eastAsia="Times New Roman" w:cs="Times New Roman"/>
          <w:szCs w:val="24"/>
        </w:rPr>
        <w:t>Όχι, καθόλου.</w:t>
      </w:r>
    </w:p>
    <w:p w14:paraId="20A4ED36" w14:textId="77777777" w:rsidR="005D4821" w:rsidRDefault="006B233D">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t xml:space="preserve">ΜΑΥΡΟΥΔΗΣ ΒΟΡΙΔΗΣ: </w:t>
      </w:r>
      <w:r>
        <w:rPr>
          <w:rFonts w:eastAsia="Times New Roman"/>
          <w:color w:val="212121"/>
          <w:szCs w:val="24"/>
        </w:rPr>
        <w:t xml:space="preserve">Ποιο; Ότι; </w:t>
      </w:r>
    </w:p>
    <w:p w14:paraId="20A4ED37" w14:textId="77777777" w:rsidR="005D4821" w:rsidRDefault="006B233D">
      <w:pPr>
        <w:tabs>
          <w:tab w:val="left" w:pos="2738"/>
          <w:tab w:val="center" w:pos="4753"/>
          <w:tab w:val="left" w:pos="5723"/>
        </w:tabs>
        <w:spacing w:line="600" w:lineRule="auto"/>
        <w:ind w:firstLine="720"/>
        <w:jc w:val="both"/>
        <w:rPr>
          <w:rFonts w:eastAsia="Times New Roman" w:cs="Times New Roman"/>
          <w:szCs w:val="24"/>
        </w:rPr>
      </w:pPr>
      <w:r w:rsidRPr="00CF5893">
        <w:rPr>
          <w:rFonts w:eastAsia="Times New Roman" w:cs="Times New Roman"/>
          <w:b/>
          <w:szCs w:val="24"/>
        </w:rPr>
        <w:t xml:space="preserve">ΠΡΟΕΔΡΕΥΩΝ (Γεώργιος Βαρεμένος): </w:t>
      </w:r>
      <w:r>
        <w:rPr>
          <w:rFonts w:eastAsia="Times New Roman" w:cs="Times New Roman"/>
          <w:szCs w:val="24"/>
        </w:rPr>
        <w:t>Σας ανέγνωσα, λοιπόν, ότι είναι…</w:t>
      </w:r>
    </w:p>
    <w:p w14:paraId="20A4ED38" w14:textId="77777777" w:rsidR="005D4821" w:rsidRDefault="006B233D">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t xml:space="preserve">ΜΑΥΡΟΥΔΗΣ ΒΟΡΙΔΗΣ: </w:t>
      </w:r>
      <w:r>
        <w:rPr>
          <w:rFonts w:eastAsia="Times New Roman"/>
          <w:color w:val="212121"/>
          <w:szCs w:val="24"/>
        </w:rPr>
        <w:t>Τι λέτε τώρα</w:t>
      </w:r>
      <w:r>
        <w:rPr>
          <w:rFonts w:eastAsia="Times New Roman"/>
          <w:color w:val="212121"/>
          <w:szCs w:val="24"/>
        </w:rPr>
        <w:t>; Αυτό δεν είναι το πρωτοφανές; Δεν έχουμε άλλο πρωτοφανές. Αυτό είναι το πρωτοφανές, ότι είστε μειοψηφία.</w:t>
      </w:r>
    </w:p>
    <w:p w14:paraId="20A4ED39" w14:textId="77777777" w:rsidR="005D4821" w:rsidRDefault="006B233D">
      <w:pPr>
        <w:spacing w:line="600" w:lineRule="auto"/>
        <w:ind w:left="360"/>
        <w:jc w:val="center"/>
        <w:rPr>
          <w:rFonts w:eastAsia="Times New Roman"/>
          <w:color w:val="212121"/>
          <w:szCs w:val="24"/>
        </w:rPr>
      </w:pPr>
      <w:r w:rsidRPr="00094DC6">
        <w:rPr>
          <w:rFonts w:eastAsia="Times New Roman" w:cs="Times New Roman"/>
          <w:szCs w:val="24"/>
        </w:rPr>
        <w:t xml:space="preserve">(Θόρυβος </w:t>
      </w:r>
      <w:r>
        <w:rPr>
          <w:rFonts w:eastAsia="Times New Roman" w:cs="Times New Roman"/>
          <w:szCs w:val="24"/>
        </w:rPr>
        <w:t>από την πτέρυγα του ΣΥΡΙΖΑ</w:t>
      </w:r>
      <w:r w:rsidRPr="00094DC6">
        <w:rPr>
          <w:rFonts w:eastAsia="Times New Roman" w:cs="Times New Roman"/>
          <w:szCs w:val="24"/>
        </w:rPr>
        <w:t>)</w:t>
      </w:r>
      <w:r>
        <w:rPr>
          <w:rFonts w:eastAsia="Times New Roman"/>
          <w:color w:val="212121"/>
          <w:szCs w:val="24"/>
        </w:rPr>
        <w:t xml:space="preserve">  </w:t>
      </w:r>
    </w:p>
    <w:p w14:paraId="20A4ED3A" w14:textId="77777777" w:rsidR="005D4821" w:rsidRDefault="006B233D">
      <w:pPr>
        <w:tabs>
          <w:tab w:val="left" w:pos="2738"/>
          <w:tab w:val="center" w:pos="4753"/>
          <w:tab w:val="left" w:pos="5723"/>
        </w:tabs>
        <w:spacing w:line="600" w:lineRule="auto"/>
        <w:ind w:firstLine="720"/>
        <w:jc w:val="both"/>
        <w:rPr>
          <w:rFonts w:eastAsia="Times New Roman" w:cs="Times New Roman"/>
          <w:szCs w:val="24"/>
        </w:rPr>
      </w:pPr>
      <w:r w:rsidRPr="00CF5893">
        <w:rPr>
          <w:rFonts w:eastAsia="Times New Roman" w:cs="Times New Roman"/>
          <w:b/>
          <w:szCs w:val="24"/>
        </w:rPr>
        <w:lastRenderedPageBreak/>
        <w:t xml:space="preserve">ΠΡΟΕΔΡΕΥΩΝ (Γεώργιος Βαρεμένος): </w:t>
      </w:r>
      <w:r>
        <w:rPr>
          <w:rFonts w:eastAsia="Times New Roman" w:cs="Times New Roman"/>
          <w:szCs w:val="24"/>
        </w:rPr>
        <w:t xml:space="preserve">Κύριε Βορίδη, η επανάληψη είναι μήτηρ μαθήσεως. </w:t>
      </w:r>
    </w:p>
    <w:p w14:paraId="20A4ED3B" w14:textId="77777777" w:rsidR="005D4821" w:rsidRDefault="006B233D">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t xml:space="preserve">ΜΑΥΡΟΥΔΗΣ ΒΟΡΙΔΗΣ: </w:t>
      </w:r>
      <w:r>
        <w:rPr>
          <w:rFonts w:eastAsia="Times New Roman"/>
          <w:color w:val="212121"/>
          <w:szCs w:val="24"/>
        </w:rPr>
        <w:t>Εγώ είμαι</w:t>
      </w:r>
      <w:r>
        <w:rPr>
          <w:rFonts w:eastAsia="Times New Roman"/>
          <w:color w:val="212121"/>
          <w:szCs w:val="24"/>
        </w:rPr>
        <w:t xml:space="preserve"> πολύ δεκτικός στη μάθηση. </w:t>
      </w:r>
    </w:p>
    <w:p w14:paraId="20A4ED3C" w14:textId="77777777" w:rsidR="005D4821" w:rsidRDefault="006B233D">
      <w:pPr>
        <w:tabs>
          <w:tab w:val="left" w:pos="2738"/>
          <w:tab w:val="center" w:pos="4753"/>
          <w:tab w:val="left" w:pos="5723"/>
        </w:tabs>
        <w:spacing w:line="600" w:lineRule="auto"/>
        <w:ind w:firstLine="720"/>
        <w:jc w:val="both"/>
        <w:rPr>
          <w:rFonts w:eastAsia="Times New Roman" w:cs="Times New Roman"/>
          <w:szCs w:val="24"/>
        </w:rPr>
      </w:pPr>
      <w:r w:rsidRPr="00CF5893">
        <w:rPr>
          <w:rFonts w:eastAsia="Times New Roman" w:cs="Times New Roman"/>
          <w:b/>
          <w:szCs w:val="24"/>
        </w:rPr>
        <w:t xml:space="preserve">ΠΡΟΕΔΡΕΥΩΝ (Γεώργιος Βαρεμένος): </w:t>
      </w:r>
      <w:r>
        <w:rPr>
          <w:rFonts w:eastAsia="Times New Roman" w:cs="Times New Roman"/>
          <w:szCs w:val="24"/>
        </w:rPr>
        <w:t xml:space="preserve">Όμως, ορισμένες φορές η πολλή επανάληψη είναι αντιπαραγωγικό πράγμα. Καταλάβατε ό,τι σας είπα, γι’ αυτό θα προχωρήσουμε στην ψηφοφορία. </w:t>
      </w:r>
    </w:p>
    <w:p w14:paraId="20A4ED3D" w14:textId="77777777" w:rsidR="005D4821" w:rsidRDefault="006B233D">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t xml:space="preserve">ΜΑΥΡΟΥΔΗΣ ΒΟΡΙΔΗΣ: </w:t>
      </w:r>
      <w:r>
        <w:rPr>
          <w:rFonts w:eastAsia="Times New Roman"/>
          <w:color w:val="212121"/>
          <w:szCs w:val="24"/>
        </w:rPr>
        <w:t xml:space="preserve">Το κατάλαβα. </w:t>
      </w:r>
    </w:p>
    <w:p w14:paraId="20A4ED3E" w14:textId="77777777" w:rsidR="005D4821" w:rsidRDefault="006B233D">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Σας διαβάζω τις διατάξεις</w:t>
      </w:r>
      <w:r>
        <w:rPr>
          <w:rFonts w:eastAsia="Times New Roman"/>
          <w:color w:val="212121"/>
          <w:szCs w:val="24"/>
        </w:rPr>
        <w:t xml:space="preserve">, εκτός και αν μου πείτε, κύριε Πρόεδρε </w:t>
      </w:r>
      <w:r>
        <w:rPr>
          <w:rFonts w:eastAsia="Times New Roman"/>
          <w:color w:val="212121"/>
          <w:szCs w:val="24"/>
        </w:rPr>
        <w:t>-</w:t>
      </w:r>
      <w:r>
        <w:rPr>
          <w:rFonts w:eastAsia="Times New Roman"/>
          <w:color w:val="212121"/>
          <w:szCs w:val="24"/>
        </w:rPr>
        <w:t>και αυτό λέτε- ότι εσείς ο ίδιος σε κάθε περίπτωση…</w:t>
      </w:r>
    </w:p>
    <w:p w14:paraId="20A4ED3F" w14:textId="77777777" w:rsidR="005D4821" w:rsidRDefault="006B233D">
      <w:pPr>
        <w:tabs>
          <w:tab w:val="left" w:pos="2738"/>
          <w:tab w:val="center" w:pos="4753"/>
          <w:tab w:val="left" w:pos="5723"/>
        </w:tabs>
        <w:spacing w:line="600" w:lineRule="auto"/>
        <w:ind w:firstLine="720"/>
        <w:jc w:val="both"/>
        <w:rPr>
          <w:rFonts w:eastAsia="Times New Roman" w:cs="Times New Roman"/>
          <w:szCs w:val="24"/>
        </w:rPr>
      </w:pPr>
      <w:r w:rsidRPr="00CF5893">
        <w:rPr>
          <w:rFonts w:eastAsia="Times New Roman" w:cs="Times New Roman"/>
          <w:b/>
          <w:szCs w:val="24"/>
        </w:rPr>
        <w:t xml:space="preserve">ΠΡΟΕΔΡΕΥΩΝ (Γεώργιος Βαρεμένος): </w:t>
      </w:r>
      <w:r>
        <w:rPr>
          <w:rFonts w:eastAsia="Times New Roman" w:cs="Times New Roman"/>
          <w:szCs w:val="24"/>
        </w:rPr>
        <w:t xml:space="preserve">Ναι, αυτό σας λέω. </w:t>
      </w:r>
    </w:p>
    <w:p w14:paraId="20A4ED40" w14:textId="77777777" w:rsidR="005D4821" w:rsidRDefault="006B233D">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t xml:space="preserve">ΜΑΥΡΟΥΔΗΣ ΒΟΡΙΔΗΣ: </w:t>
      </w:r>
      <w:r>
        <w:rPr>
          <w:rFonts w:eastAsia="Times New Roman"/>
          <w:color w:val="212121"/>
          <w:szCs w:val="24"/>
        </w:rPr>
        <w:t xml:space="preserve">Αυτό μου λέτε, ότι θα κρίνετε αναγκαίο και τι σημαίνει αυτό; Ότι κάτω θα διαπιστώνετε ότι είστε μειοψηφία και τότε, αφού διαπιστώσετε ότι είστε μειοψηφία, θα κρίνετε, αντί να πείτε ότι απορρίφθηκε η διάταξη, γιατί προσέξτε τι μου λέτε… </w:t>
      </w:r>
    </w:p>
    <w:p w14:paraId="20A4ED41" w14:textId="77777777" w:rsidR="005D4821" w:rsidRDefault="006B233D">
      <w:pPr>
        <w:tabs>
          <w:tab w:val="left" w:pos="2738"/>
          <w:tab w:val="center" w:pos="4753"/>
          <w:tab w:val="left" w:pos="5723"/>
        </w:tabs>
        <w:spacing w:line="600" w:lineRule="auto"/>
        <w:ind w:firstLine="720"/>
        <w:jc w:val="both"/>
        <w:rPr>
          <w:rFonts w:eastAsia="Times New Roman"/>
          <w:color w:val="212121"/>
          <w:szCs w:val="24"/>
        </w:rPr>
      </w:pPr>
      <w:r w:rsidRPr="00CF5893">
        <w:rPr>
          <w:rFonts w:eastAsia="Times New Roman" w:cs="Times New Roman"/>
          <w:b/>
          <w:szCs w:val="24"/>
        </w:rPr>
        <w:lastRenderedPageBreak/>
        <w:t>ΠΡΟΕΔΡΕΥΩΝ (Γεώργιο</w:t>
      </w:r>
      <w:r w:rsidRPr="00CF5893">
        <w:rPr>
          <w:rFonts w:eastAsia="Times New Roman" w:cs="Times New Roman"/>
          <w:b/>
          <w:szCs w:val="24"/>
        </w:rPr>
        <w:t>ς Βαρεμένος):</w:t>
      </w:r>
      <w:r>
        <w:rPr>
          <w:rFonts w:eastAsia="Times New Roman" w:cs="Times New Roman"/>
          <w:b/>
          <w:szCs w:val="24"/>
        </w:rPr>
        <w:t xml:space="preserve"> </w:t>
      </w:r>
      <w:r>
        <w:rPr>
          <w:rFonts w:eastAsia="Times New Roman" w:cs="Times New Roman"/>
          <w:szCs w:val="24"/>
        </w:rPr>
        <w:t>Έχω…</w:t>
      </w:r>
    </w:p>
    <w:p w14:paraId="20A4ED42" w14:textId="77777777" w:rsidR="005D4821" w:rsidRDefault="006B233D">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 </w:t>
      </w:r>
      <w:r>
        <w:rPr>
          <w:rFonts w:eastAsia="Times New Roman"/>
          <w:b/>
          <w:color w:val="212121"/>
          <w:szCs w:val="24"/>
        </w:rPr>
        <w:t xml:space="preserve">ΜΑΥΡΟΥΔΗΣ ΒΟΡΙΔΗΣ: </w:t>
      </w:r>
      <w:r>
        <w:rPr>
          <w:rFonts w:eastAsia="Times New Roman"/>
          <w:color w:val="212121"/>
          <w:szCs w:val="24"/>
        </w:rPr>
        <w:t xml:space="preserve"> Εγώ σας ρωτώ, γιατί δεν είναι σωστό αυτό που λέτε και είναι παραβίαση του Κανονισμού. </w:t>
      </w:r>
    </w:p>
    <w:p w14:paraId="20A4ED43" w14:textId="77777777" w:rsidR="005D4821" w:rsidRDefault="006B233D">
      <w:pPr>
        <w:tabs>
          <w:tab w:val="left" w:pos="2738"/>
          <w:tab w:val="center" w:pos="4753"/>
          <w:tab w:val="left" w:pos="5723"/>
        </w:tabs>
        <w:spacing w:line="600" w:lineRule="auto"/>
        <w:ind w:firstLine="720"/>
        <w:jc w:val="both"/>
        <w:rPr>
          <w:rFonts w:eastAsia="Times New Roman" w:cs="Times New Roman"/>
          <w:szCs w:val="24"/>
        </w:rPr>
      </w:pPr>
      <w:r w:rsidRPr="00CF5893">
        <w:rPr>
          <w:rFonts w:eastAsia="Times New Roman" w:cs="Times New Roman"/>
          <w:b/>
          <w:szCs w:val="24"/>
        </w:rPr>
        <w:t xml:space="preserve">ΠΡΟΕΔΡΕΥΩΝ (Γεώργιος Βαρεμένος): </w:t>
      </w:r>
      <w:r>
        <w:rPr>
          <w:rFonts w:eastAsia="Times New Roman" w:cs="Times New Roman"/>
          <w:szCs w:val="24"/>
        </w:rPr>
        <w:t xml:space="preserve">Όχι, δεν είναι παραβίαση του Κανονισμού. </w:t>
      </w:r>
    </w:p>
    <w:p w14:paraId="20A4ED44" w14:textId="77777777" w:rsidR="005D4821" w:rsidRDefault="006B233D">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t xml:space="preserve">ΜΑΥΡΟΥΔΗΣ ΒΟΡΙΔΗΣ: </w:t>
      </w:r>
      <w:r>
        <w:rPr>
          <w:rFonts w:eastAsia="Times New Roman"/>
          <w:color w:val="212121"/>
          <w:szCs w:val="24"/>
        </w:rPr>
        <w:t>Ακούστε: Η Βουλή ψηφίζει. Ψηφίζει ή</w:t>
      </w:r>
      <w:r>
        <w:rPr>
          <w:rFonts w:eastAsia="Times New Roman"/>
          <w:color w:val="212121"/>
          <w:szCs w:val="24"/>
        </w:rPr>
        <w:t xml:space="preserve"> δεν ψηφίζει; </w:t>
      </w:r>
    </w:p>
    <w:p w14:paraId="20A4ED45" w14:textId="77777777" w:rsidR="005D4821" w:rsidRDefault="006B233D">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Όταν ψηφίζει, αποφασίζει κιόλας. Τι ονομαστική να κάνουμε; </w:t>
      </w:r>
    </w:p>
    <w:p w14:paraId="20A4ED46" w14:textId="77777777" w:rsidR="005D4821" w:rsidRDefault="006B233D">
      <w:pPr>
        <w:tabs>
          <w:tab w:val="left" w:pos="2738"/>
          <w:tab w:val="center" w:pos="4753"/>
          <w:tab w:val="left" w:pos="5723"/>
        </w:tabs>
        <w:spacing w:line="600" w:lineRule="auto"/>
        <w:ind w:firstLine="720"/>
        <w:jc w:val="both"/>
        <w:rPr>
          <w:rFonts w:eastAsia="Times New Roman" w:cs="Times New Roman"/>
          <w:szCs w:val="24"/>
        </w:rPr>
      </w:pPr>
      <w:r w:rsidRPr="00CF5893">
        <w:rPr>
          <w:rFonts w:eastAsia="Times New Roman" w:cs="Times New Roman"/>
          <w:b/>
          <w:szCs w:val="24"/>
        </w:rPr>
        <w:t xml:space="preserve">ΠΡΟΕΔΡΕΥΩΝ (Γεώργιος Βαρεμένος): </w:t>
      </w:r>
      <w:r>
        <w:rPr>
          <w:rFonts w:eastAsia="Times New Roman" w:cs="Times New Roman"/>
          <w:szCs w:val="24"/>
        </w:rPr>
        <w:t xml:space="preserve">Σας είπα, λοιπόν, κοιτάξτε, κύριε Βορίδη… </w:t>
      </w:r>
    </w:p>
    <w:p w14:paraId="20A4ED47" w14:textId="77777777" w:rsidR="005D4821" w:rsidRDefault="006B233D">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t xml:space="preserve">ΜΑΥΡΟΥΔΗΣ ΒΟΡΙΔΗΣ: </w:t>
      </w:r>
      <w:r>
        <w:rPr>
          <w:rFonts w:eastAsia="Times New Roman"/>
          <w:color w:val="212121"/>
          <w:szCs w:val="24"/>
        </w:rPr>
        <w:t xml:space="preserve">Ψήφισε η Βουλή και αποφάσισε. </w:t>
      </w:r>
    </w:p>
    <w:p w14:paraId="20A4ED48" w14:textId="77777777" w:rsidR="005D4821" w:rsidRDefault="006B233D">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Άρα, λοιπόν, ακούστε: Εσείς έρχεστε και λέτε «ας </w:t>
      </w:r>
      <w:r>
        <w:rPr>
          <w:rFonts w:eastAsia="Times New Roman"/>
          <w:color w:val="212121"/>
          <w:szCs w:val="24"/>
        </w:rPr>
        <w:t>ψηφίσουμε και αν δεν μου αρέσει το αποτέλεσμα της ψηφοφορίας, θα κάνουμε ονομαστική».</w:t>
      </w:r>
    </w:p>
    <w:p w14:paraId="20A4ED49" w14:textId="77777777" w:rsidR="005D4821" w:rsidRDefault="006B233D">
      <w:pPr>
        <w:tabs>
          <w:tab w:val="left" w:pos="2738"/>
          <w:tab w:val="center" w:pos="4753"/>
          <w:tab w:val="left" w:pos="5723"/>
        </w:tabs>
        <w:spacing w:line="600" w:lineRule="auto"/>
        <w:ind w:firstLine="720"/>
        <w:jc w:val="both"/>
        <w:rPr>
          <w:rFonts w:eastAsia="Times New Roman" w:cs="Times New Roman"/>
          <w:szCs w:val="24"/>
        </w:rPr>
      </w:pPr>
      <w:r w:rsidRPr="00CF5893">
        <w:rPr>
          <w:rFonts w:eastAsia="Times New Roman" w:cs="Times New Roman"/>
          <w:b/>
          <w:szCs w:val="24"/>
        </w:rPr>
        <w:lastRenderedPageBreak/>
        <w:t xml:space="preserve">ΠΡΟΕΔΡΕΥΩΝ (Γεώργιος Βαρεμένος): </w:t>
      </w:r>
      <w:r>
        <w:rPr>
          <w:rFonts w:eastAsia="Times New Roman" w:cs="Times New Roman"/>
          <w:szCs w:val="24"/>
        </w:rPr>
        <w:t>Δεν είπα αυτό</w:t>
      </w:r>
      <w:r w:rsidRPr="00802972">
        <w:rPr>
          <w:rFonts w:eastAsia="Times New Roman" w:cs="Times New Roman"/>
          <w:szCs w:val="24"/>
        </w:rPr>
        <w:t xml:space="preserve"> </w:t>
      </w:r>
      <w:r>
        <w:rPr>
          <w:rFonts w:eastAsia="Times New Roman" w:cs="Times New Roman"/>
          <w:szCs w:val="24"/>
        </w:rPr>
        <w:t xml:space="preserve">εγώ. </w:t>
      </w:r>
    </w:p>
    <w:p w14:paraId="20A4ED4A" w14:textId="77777777" w:rsidR="005D4821" w:rsidRDefault="006B233D">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t xml:space="preserve">ΜΑΥΡΟΥΔΗΣ ΒΟΡΙΔΗΣ: </w:t>
      </w:r>
      <w:r>
        <w:rPr>
          <w:rFonts w:eastAsia="Times New Roman"/>
          <w:color w:val="212121"/>
          <w:szCs w:val="24"/>
        </w:rPr>
        <w:t xml:space="preserve">Αυτό λέτε. </w:t>
      </w:r>
    </w:p>
    <w:p w14:paraId="20A4ED4B" w14:textId="77777777" w:rsidR="005D4821" w:rsidRDefault="006B233D">
      <w:pPr>
        <w:tabs>
          <w:tab w:val="left" w:pos="2738"/>
          <w:tab w:val="center" w:pos="4753"/>
          <w:tab w:val="left" w:pos="5723"/>
        </w:tabs>
        <w:spacing w:line="600" w:lineRule="auto"/>
        <w:ind w:firstLine="720"/>
        <w:jc w:val="both"/>
        <w:rPr>
          <w:rFonts w:eastAsia="Times New Roman" w:cs="Times New Roman"/>
          <w:szCs w:val="24"/>
        </w:rPr>
      </w:pPr>
      <w:r w:rsidRPr="00CF5893">
        <w:rPr>
          <w:rFonts w:eastAsia="Times New Roman" w:cs="Times New Roman"/>
          <w:b/>
          <w:szCs w:val="24"/>
        </w:rPr>
        <w:t xml:space="preserve">ΠΡΟΕΔΡΕΥΩΝ (Γεώργιος Βαρεμένος): </w:t>
      </w:r>
      <w:r>
        <w:rPr>
          <w:rFonts w:eastAsia="Times New Roman" w:cs="Times New Roman"/>
          <w:szCs w:val="24"/>
        </w:rPr>
        <w:t xml:space="preserve">Αυτό είναι η δική σας ερμηνεία. Με </w:t>
      </w:r>
      <w:proofErr w:type="spellStart"/>
      <w:r>
        <w:rPr>
          <w:rFonts w:eastAsia="Times New Roman" w:cs="Times New Roman"/>
          <w:szCs w:val="24"/>
        </w:rPr>
        <w:t>συγχωρείτε</w:t>
      </w:r>
      <w:proofErr w:type="spellEnd"/>
      <w:r>
        <w:rPr>
          <w:rFonts w:eastAsia="Times New Roman" w:cs="Times New Roman"/>
          <w:szCs w:val="24"/>
        </w:rPr>
        <w:t>.</w:t>
      </w:r>
    </w:p>
    <w:p w14:paraId="20A4ED4C" w14:textId="77777777" w:rsidR="005D4821" w:rsidRDefault="006B233D">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t>ΜΑΥΡΟΥ</w:t>
      </w:r>
      <w:r>
        <w:rPr>
          <w:rFonts w:eastAsia="Times New Roman"/>
          <w:b/>
          <w:color w:val="212121"/>
          <w:szCs w:val="24"/>
        </w:rPr>
        <w:t xml:space="preserve">ΔΗΣ ΒΟΡΙΔΗΣ: </w:t>
      </w:r>
      <w:r>
        <w:rPr>
          <w:rFonts w:eastAsia="Times New Roman"/>
          <w:color w:val="212121"/>
          <w:szCs w:val="24"/>
        </w:rPr>
        <w:t xml:space="preserve">Όχι, αυτό λέτε, αλλιώς πείτε μου πώς το κάνετε. </w:t>
      </w:r>
    </w:p>
    <w:p w14:paraId="20A4ED4D" w14:textId="77777777" w:rsidR="005D4821" w:rsidRDefault="006B233D">
      <w:pPr>
        <w:tabs>
          <w:tab w:val="left" w:pos="2738"/>
          <w:tab w:val="center" w:pos="4753"/>
          <w:tab w:val="left" w:pos="5723"/>
        </w:tabs>
        <w:spacing w:line="600" w:lineRule="auto"/>
        <w:ind w:firstLine="720"/>
        <w:jc w:val="both"/>
        <w:rPr>
          <w:rFonts w:eastAsia="Times New Roman" w:cs="Times New Roman"/>
          <w:szCs w:val="24"/>
        </w:rPr>
      </w:pPr>
      <w:r w:rsidRPr="00CF5893">
        <w:rPr>
          <w:rFonts w:eastAsia="Times New Roman" w:cs="Times New Roman"/>
          <w:b/>
          <w:szCs w:val="24"/>
        </w:rPr>
        <w:t xml:space="preserve">ΠΡΟΕΔΡΕΥΩΝ (Γεώργιος Βαρεμένος): </w:t>
      </w:r>
      <w:r>
        <w:rPr>
          <w:rFonts w:eastAsia="Times New Roman" w:cs="Times New Roman"/>
          <w:szCs w:val="24"/>
        </w:rPr>
        <w:t xml:space="preserve">Ποιο είναι το ενδιαφέρον σας, κύριε Βορίδη; </w:t>
      </w:r>
    </w:p>
    <w:p w14:paraId="20A4ED4E" w14:textId="77777777" w:rsidR="005D4821" w:rsidRDefault="006B233D">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t xml:space="preserve">ΜΑΥΡΟΥΔΗΣ ΒΟΡΙΔΗΣ: </w:t>
      </w:r>
      <w:r>
        <w:rPr>
          <w:rFonts w:eastAsia="Times New Roman"/>
          <w:color w:val="212121"/>
          <w:szCs w:val="24"/>
        </w:rPr>
        <w:t>Το ενδιαφέρον μου είναι να απορριφθεί το νομοσχέδιο και να μην μπορείτε να νομοθετείτε. Αυτό είνα</w:t>
      </w:r>
      <w:r>
        <w:rPr>
          <w:rFonts w:eastAsia="Times New Roman"/>
          <w:color w:val="212121"/>
          <w:szCs w:val="24"/>
        </w:rPr>
        <w:t xml:space="preserve">ι το ενδιαφέρον μου. </w:t>
      </w:r>
    </w:p>
    <w:p w14:paraId="20A4ED4F" w14:textId="77777777" w:rsidR="005D4821" w:rsidRDefault="006B233D">
      <w:pPr>
        <w:tabs>
          <w:tab w:val="left" w:pos="2738"/>
          <w:tab w:val="center" w:pos="4753"/>
          <w:tab w:val="left" w:pos="5723"/>
        </w:tabs>
        <w:spacing w:line="600" w:lineRule="auto"/>
        <w:ind w:firstLine="720"/>
        <w:jc w:val="both"/>
        <w:rPr>
          <w:rFonts w:eastAsia="Times New Roman" w:cs="Times New Roman"/>
          <w:szCs w:val="24"/>
        </w:rPr>
      </w:pPr>
      <w:r w:rsidRPr="00CF5893">
        <w:rPr>
          <w:rFonts w:eastAsia="Times New Roman" w:cs="Times New Roman"/>
          <w:b/>
          <w:szCs w:val="24"/>
        </w:rPr>
        <w:t xml:space="preserve">ΠΡΟΕΔΡΕΥΩΝ (Γεώργιος Βαρεμένος): </w:t>
      </w:r>
      <w:r>
        <w:rPr>
          <w:rFonts w:eastAsia="Times New Roman" w:cs="Times New Roman"/>
          <w:szCs w:val="24"/>
        </w:rPr>
        <w:t>Ακούστε λίγο. Το ενδιαφέρον σας…</w:t>
      </w:r>
    </w:p>
    <w:p w14:paraId="20A4ED50" w14:textId="77777777" w:rsidR="005D4821" w:rsidRDefault="006B233D">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t xml:space="preserve">ΜΑΥΡΟΥΔΗΣ ΒΟΡΙΔΗΣ: </w:t>
      </w:r>
      <w:r>
        <w:rPr>
          <w:rFonts w:eastAsia="Times New Roman"/>
          <w:color w:val="212121"/>
          <w:szCs w:val="24"/>
        </w:rPr>
        <w:t xml:space="preserve">Έχω προφανέστατο ενδιαφέρον, να μην νομοθετείτε ως μειοψηφία. </w:t>
      </w:r>
    </w:p>
    <w:p w14:paraId="20A4ED51" w14:textId="77777777" w:rsidR="005D4821" w:rsidRDefault="006B233D">
      <w:pPr>
        <w:tabs>
          <w:tab w:val="left" w:pos="2738"/>
          <w:tab w:val="center" w:pos="4753"/>
          <w:tab w:val="left" w:pos="5723"/>
        </w:tabs>
        <w:spacing w:line="600" w:lineRule="auto"/>
        <w:ind w:firstLine="720"/>
        <w:jc w:val="both"/>
        <w:rPr>
          <w:rFonts w:eastAsia="Times New Roman" w:cs="Times New Roman"/>
          <w:szCs w:val="24"/>
        </w:rPr>
      </w:pPr>
      <w:r w:rsidRPr="00CF5893">
        <w:rPr>
          <w:rFonts w:eastAsia="Times New Roman" w:cs="Times New Roman"/>
          <w:b/>
          <w:szCs w:val="24"/>
        </w:rPr>
        <w:lastRenderedPageBreak/>
        <w:t xml:space="preserve">ΠΡΟΕΔΡΕΥΩΝ (Γεώργιος Βαρεμένος): </w:t>
      </w:r>
      <w:r>
        <w:rPr>
          <w:rFonts w:eastAsia="Times New Roman" w:cs="Times New Roman"/>
          <w:szCs w:val="24"/>
        </w:rPr>
        <w:t>Κύριε Βορίδη, αφήστε τις δολιχοδρομίες, είναι αντιπαρ</w:t>
      </w:r>
      <w:r>
        <w:rPr>
          <w:rFonts w:eastAsia="Times New Roman" w:cs="Times New Roman"/>
          <w:szCs w:val="24"/>
        </w:rPr>
        <w:t xml:space="preserve">αγωγικές. </w:t>
      </w:r>
    </w:p>
    <w:p w14:paraId="20A4ED52" w14:textId="77777777" w:rsidR="005D4821" w:rsidRDefault="006B233D">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t xml:space="preserve">ΜΑΥΡΟΥΔΗΣ ΒΟΡΙΔΗΣ: </w:t>
      </w:r>
      <w:r>
        <w:rPr>
          <w:rFonts w:eastAsia="Times New Roman"/>
          <w:color w:val="212121"/>
          <w:szCs w:val="24"/>
        </w:rPr>
        <w:t xml:space="preserve">Όχι, δεν είναι αντιπαραγωγικές. </w:t>
      </w:r>
    </w:p>
    <w:p w14:paraId="20A4ED53" w14:textId="77777777" w:rsidR="005D4821" w:rsidRDefault="006B233D">
      <w:pPr>
        <w:tabs>
          <w:tab w:val="left" w:pos="2738"/>
          <w:tab w:val="center" w:pos="4753"/>
          <w:tab w:val="left" w:pos="5723"/>
        </w:tabs>
        <w:spacing w:line="600" w:lineRule="auto"/>
        <w:ind w:firstLine="720"/>
        <w:jc w:val="both"/>
        <w:rPr>
          <w:rFonts w:eastAsia="Times New Roman" w:cs="Times New Roman"/>
          <w:szCs w:val="24"/>
        </w:rPr>
      </w:pPr>
      <w:r w:rsidRPr="00CF5893">
        <w:rPr>
          <w:rFonts w:eastAsia="Times New Roman" w:cs="Times New Roman"/>
          <w:b/>
          <w:szCs w:val="24"/>
        </w:rPr>
        <w:t xml:space="preserve">ΠΡΟΕΔΡΕΥΩΝ (Γεώργιος Βαρεμένος): </w:t>
      </w:r>
      <w:r>
        <w:rPr>
          <w:rFonts w:eastAsia="Times New Roman" w:cs="Times New Roman"/>
          <w:szCs w:val="24"/>
        </w:rPr>
        <w:t>Εάν έχετε ενδιαφέρον…</w:t>
      </w:r>
    </w:p>
    <w:p w14:paraId="20A4ED54" w14:textId="77777777" w:rsidR="005D4821" w:rsidRDefault="006B233D">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t xml:space="preserve">ΜΑΥΡΟΥΔΗΣ ΒΟΡΙΔΗΣ: </w:t>
      </w:r>
      <w:r>
        <w:rPr>
          <w:rFonts w:eastAsia="Times New Roman"/>
          <w:color w:val="212121"/>
          <w:szCs w:val="24"/>
        </w:rPr>
        <w:t xml:space="preserve">Σας βρήκαν τις λανθασμένες διατάξεις. </w:t>
      </w:r>
    </w:p>
    <w:p w14:paraId="20A4ED55" w14:textId="77777777" w:rsidR="005D4821" w:rsidRDefault="006B233D">
      <w:pPr>
        <w:tabs>
          <w:tab w:val="left" w:pos="2738"/>
          <w:tab w:val="center" w:pos="4753"/>
          <w:tab w:val="left" w:pos="5723"/>
        </w:tabs>
        <w:spacing w:line="600" w:lineRule="auto"/>
        <w:ind w:firstLine="720"/>
        <w:jc w:val="both"/>
        <w:rPr>
          <w:rFonts w:eastAsia="Times New Roman" w:cs="Times New Roman"/>
          <w:szCs w:val="24"/>
        </w:rPr>
      </w:pPr>
      <w:r w:rsidRPr="00CF5893">
        <w:rPr>
          <w:rFonts w:eastAsia="Times New Roman" w:cs="Times New Roman"/>
          <w:b/>
          <w:szCs w:val="24"/>
        </w:rPr>
        <w:t xml:space="preserve">ΠΡΟΕΔΡΕΥΩΝ (Γεώργιος Βαρεμένος): </w:t>
      </w:r>
      <w:r>
        <w:rPr>
          <w:rFonts w:eastAsia="Times New Roman" w:cs="Times New Roman"/>
          <w:szCs w:val="24"/>
        </w:rPr>
        <w:t xml:space="preserve">Όχι, παρακαλώ πολύ. Σας τις διάβασα. </w:t>
      </w:r>
    </w:p>
    <w:p w14:paraId="20A4ED56" w14:textId="77777777" w:rsidR="005D4821" w:rsidRDefault="006B233D">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t>ΜΑΥΡΟΥΔΗΣ</w:t>
      </w:r>
      <w:r>
        <w:rPr>
          <w:rFonts w:eastAsia="Times New Roman"/>
          <w:b/>
          <w:color w:val="212121"/>
          <w:szCs w:val="24"/>
        </w:rPr>
        <w:t xml:space="preserve"> ΒΟΡΙΔΗΣ: </w:t>
      </w:r>
      <w:r>
        <w:rPr>
          <w:rFonts w:eastAsia="Times New Roman"/>
          <w:color w:val="212121"/>
          <w:szCs w:val="24"/>
        </w:rPr>
        <w:t xml:space="preserve">Πάρτε τις πίσω, να σας φέρουν τις σωστές. </w:t>
      </w:r>
    </w:p>
    <w:p w14:paraId="20A4ED57" w14:textId="77777777" w:rsidR="005D4821" w:rsidRDefault="006B233D">
      <w:pPr>
        <w:tabs>
          <w:tab w:val="left" w:pos="2738"/>
          <w:tab w:val="center" w:pos="4753"/>
          <w:tab w:val="left" w:pos="5723"/>
        </w:tabs>
        <w:spacing w:line="600" w:lineRule="auto"/>
        <w:ind w:firstLine="720"/>
        <w:jc w:val="both"/>
        <w:rPr>
          <w:rFonts w:eastAsia="Times New Roman" w:cs="Times New Roman"/>
          <w:szCs w:val="24"/>
        </w:rPr>
      </w:pPr>
      <w:r w:rsidRPr="00CF5893">
        <w:rPr>
          <w:rFonts w:eastAsia="Times New Roman" w:cs="Times New Roman"/>
          <w:b/>
          <w:szCs w:val="24"/>
        </w:rPr>
        <w:t xml:space="preserve">ΠΡΟΕΔΡΕΥΩΝ (Γεώργιος Βαρεμένος): </w:t>
      </w:r>
      <w:r>
        <w:rPr>
          <w:rFonts w:eastAsia="Times New Roman" w:cs="Times New Roman"/>
          <w:szCs w:val="24"/>
        </w:rPr>
        <w:t xml:space="preserve">Όχι, σας διάβασα τη διάταξη. </w:t>
      </w:r>
    </w:p>
    <w:p w14:paraId="20A4ED58" w14:textId="77777777" w:rsidR="005D4821" w:rsidRDefault="006B233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Σε κάθε περίπτωση, το ενδιαφέρον σας είναι να διαπιστώσετε την πλειοψηφία, αν υπάρχει. Ε, λοιπόν, θα το διαπιστώσετε </w:t>
      </w:r>
      <w:r>
        <w:rPr>
          <w:rFonts w:eastAsia="Times New Roman" w:cs="Times New Roman"/>
          <w:szCs w:val="24"/>
        </w:rPr>
        <w:lastRenderedPageBreak/>
        <w:t>αυτό με την παραμικρή λ</w:t>
      </w:r>
      <w:r>
        <w:rPr>
          <w:rFonts w:eastAsia="Times New Roman" w:cs="Times New Roman"/>
          <w:szCs w:val="24"/>
        </w:rPr>
        <w:t>επτομέρεια</w:t>
      </w:r>
      <w:r>
        <w:rPr>
          <w:rFonts w:eastAsia="Times New Roman" w:cs="Times New Roman"/>
          <w:szCs w:val="24"/>
        </w:rPr>
        <w:t>,</w:t>
      </w:r>
      <w:r>
        <w:rPr>
          <w:rFonts w:eastAsia="Times New Roman" w:cs="Times New Roman"/>
          <w:szCs w:val="24"/>
        </w:rPr>
        <w:t xml:space="preserve"> με τον τρόπο που σας διάβασα και επιβεβαιώνεται στο συγκεκριμένο άρθρο του Κανονισμού της Βουλής. </w:t>
      </w:r>
    </w:p>
    <w:p w14:paraId="20A4ED59" w14:textId="77777777" w:rsidR="005D4821" w:rsidRDefault="006B233D">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t xml:space="preserve">ΜΑΥΡΟΥΔΗΣ ΒΟΡΙΔΗΣ: </w:t>
      </w:r>
      <w:r>
        <w:rPr>
          <w:rFonts w:eastAsia="Times New Roman"/>
          <w:color w:val="212121"/>
          <w:szCs w:val="24"/>
        </w:rPr>
        <w:t xml:space="preserve">Ποιος είναι ο τρόπος; </w:t>
      </w:r>
    </w:p>
    <w:p w14:paraId="20A4ED5A" w14:textId="77777777" w:rsidR="005D4821" w:rsidRDefault="006B233D">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Κύριε Πρόεδρε, η Βουλή θα ψηφίσει; </w:t>
      </w:r>
    </w:p>
    <w:p w14:paraId="20A4ED5B" w14:textId="77777777" w:rsidR="005D4821" w:rsidRDefault="006B233D">
      <w:pPr>
        <w:tabs>
          <w:tab w:val="left" w:pos="2738"/>
          <w:tab w:val="center" w:pos="4753"/>
          <w:tab w:val="left" w:pos="5723"/>
        </w:tabs>
        <w:spacing w:line="600" w:lineRule="auto"/>
        <w:ind w:firstLine="720"/>
        <w:jc w:val="both"/>
        <w:rPr>
          <w:rFonts w:eastAsia="Times New Roman" w:cs="Times New Roman"/>
          <w:szCs w:val="24"/>
        </w:rPr>
      </w:pPr>
      <w:r w:rsidRPr="00CF5893">
        <w:rPr>
          <w:rFonts w:eastAsia="Times New Roman" w:cs="Times New Roman"/>
          <w:b/>
          <w:szCs w:val="24"/>
        </w:rPr>
        <w:t xml:space="preserve">ΠΡΟΕΔΡΕΥΩΝ (Γεώργιος Βαρεμένος): </w:t>
      </w:r>
      <w:r>
        <w:rPr>
          <w:rFonts w:eastAsia="Times New Roman" w:cs="Times New Roman"/>
          <w:szCs w:val="24"/>
        </w:rPr>
        <w:t xml:space="preserve">Τι είπατε; </w:t>
      </w:r>
    </w:p>
    <w:p w14:paraId="20A4ED5C" w14:textId="77777777" w:rsidR="005D4821" w:rsidRDefault="006B233D">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t xml:space="preserve">ΜΑΥΡΟΥΔΗΣ ΒΟΡΙΔΗΣ: </w:t>
      </w:r>
      <w:r>
        <w:rPr>
          <w:rFonts w:eastAsia="Times New Roman"/>
          <w:color w:val="212121"/>
          <w:szCs w:val="24"/>
        </w:rPr>
        <w:t xml:space="preserve">Σας ερωτώ: Η Βουλή θα ψηφίσει, ναι ή όχι; </w:t>
      </w:r>
    </w:p>
    <w:p w14:paraId="20A4ED5D" w14:textId="77777777" w:rsidR="005D4821" w:rsidRDefault="006B233D">
      <w:pPr>
        <w:tabs>
          <w:tab w:val="left" w:pos="2738"/>
          <w:tab w:val="center" w:pos="4753"/>
          <w:tab w:val="left" w:pos="5723"/>
        </w:tabs>
        <w:spacing w:line="600" w:lineRule="auto"/>
        <w:ind w:firstLine="720"/>
        <w:jc w:val="both"/>
        <w:rPr>
          <w:rFonts w:eastAsia="Times New Roman" w:cs="Times New Roman"/>
          <w:szCs w:val="24"/>
        </w:rPr>
      </w:pPr>
      <w:r w:rsidRPr="00CF5893">
        <w:rPr>
          <w:rFonts w:eastAsia="Times New Roman" w:cs="Times New Roman"/>
          <w:b/>
          <w:szCs w:val="24"/>
        </w:rPr>
        <w:t xml:space="preserve">ΠΡΟΕΔΡΕΥΩΝ (Γεώργιος Βαρεμένος): </w:t>
      </w:r>
      <w:r>
        <w:rPr>
          <w:rFonts w:eastAsia="Times New Roman" w:cs="Times New Roman"/>
          <w:szCs w:val="24"/>
        </w:rPr>
        <w:t>Κύριε Βορίδη, σας είπα πώς θα ψηφίσει η Βουλή και θα το δείτε.</w:t>
      </w:r>
    </w:p>
    <w:p w14:paraId="20A4ED5E" w14:textId="77777777" w:rsidR="005D4821" w:rsidRDefault="006B233D">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t xml:space="preserve">ΜΑΥΡΟΥΔΗΣ ΒΟΡΙΔΗΣ: </w:t>
      </w:r>
      <w:r>
        <w:rPr>
          <w:rFonts w:eastAsia="Times New Roman"/>
          <w:color w:val="212121"/>
          <w:szCs w:val="24"/>
        </w:rPr>
        <w:t xml:space="preserve">Στο άρθρο 15 </w:t>
      </w:r>
      <w:r>
        <w:rPr>
          <w:rFonts w:eastAsia="Times New Roman"/>
          <w:color w:val="212121"/>
          <w:szCs w:val="24"/>
        </w:rPr>
        <w:t>-</w:t>
      </w:r>
      <w:r>
        <w:rPr>
          <w:rFonts w:eastAsia="Times New Roman"/>
          <w:color w:val="212121"/>
          <w:szCs w:val="24"/>
        </w:rPr>
        <w:t xml:space="preserve">και μιλάω συγκεκριμένα- είναι εκφρασμένη η διαφωνία των ΑΝΕΛ, καταχωρημένη στην </w:t>
      </w:r>
      <w:r>
        <w:rPr>
          <w:rFonts w:eastAsia="Times New Roman"/>
          <w:color w:val="212121"/>
          <w:szCs w:val="24"/>
        </w:rPr>
        <w:t>ε</w:t>
      </w:r>
      <w:r>
        <w:rPr>
          <w:rFonts w:eastAsia="Times New Roman"/>
          <w:color w:val="212121"/>
          <w:szCs w:val="24"/>
        </w:rPr>
        <w:t xml:space="preserve">πιτροπή. </w:t>
      </w:r>
    </w:p>
    <w:p w14:paraId="20A4ED5F" w14:textId="77777777" w:rsidR="005D4821" w:rsidRDefault="006B233D">
      <w:pPr>
        <w:tabs>
          <w:tab w:val="left" w:pos="2738"/>
          <w:tab w:val="center" w:pos="4753"/>
          <w:tab w:val="left" w:pos="5723"/>
        </w:tabs>
        <w:spacing w:line="600" w:lineRule="auto"/>
        <w:ind w:firstLine="720"/>
        <w:jc w:val="both"/>
        <w:rPr>
          <w:rFonts w:eastAsia="Times New Roman" w:cs="Times New Roman"/>
          <w:szCs w:val="24"/>
        </w:rPr>
      </w:pPr>
      <w:r w:rsidRPr="00CF5893">
        <w:rPr>
          <w:rFonts w:eastAsia="Times New Roman" w:cs="Times New Roman"/>
          <w:b/>
          <w:szCs w:val="24"/>
        </w:rPr>
        <w:t xml:space="preserve">ΠΡΟΕΔΡΕΥΩΝ (Γεώργιος Βαρεμένος): </w:t>
      </w:r>
      <w:r>
        <w:rPr>
          <w:rFonts w:eastAsia="Times New Roman" w:cs="Times New Roman"/>
          <w:szCs w:val="24"/>
        </w:rPr>
        <w:t>Ναι, σας είπα, όμως…</w:t>
      </w:r>
    </w:p>
    <w:p w14:paraId="20A4ED60" w14:textId="77777777" w:rsidR="005D4821" w:rsidRDefault="006B233D">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t xml:space="preserve">ΜΑΥΡΟΥΔΗΣ ΒΟΡΙΔΗΣ: </w:t>
      </w:r>
      <w:r>
        <w:rPr>
          <w:rFonts w:eastAsia="Times New Roman"/>
          <w:color w:val="212121"/>
          <w:szCs w:val="24"/>
        </w:rPr>
        <w:t xml:space="preserve">Θα δούμε αν θα την επαναλάβουν ή όχι. </w:t>
      </w:r>
    </w:p>
    <w:p w14:paraId="20A4ED61" w14:textId="77777777" w:rsidR="005D4821" w:rsidRDefault="006B233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Εάν την επαναλάβουν, κύριε Πρόεδρε, έχει αποφασίσει η Βουλή, ή όχι;</w:t>
      </w:r>
    </w:p>
    <w:p w14:paraId="20A4ED62" w14:textId="77777777" w:rsidR="005D4821" w:rsidRDefault="006B233D">
      <w:pPr>
        <w:tabs>
          <w:tab w:val="left" w:pos="2738"/>
          <w:tab w:val="center" w:pos="4753"/>
          <w:tab w:val="left" w:pos="5723"/>
        </w:tabs>
        <w:spacing w:line="600" w:lineRule="auto"/>
        <w:ind w:firstLine="720"/>
        <w:jc w:val="both"/>
        <w:rPr>
          <w:rFonts w:eastAsia="Times New Roman"/>
          <w:color w:val="212121"/>
          <w:szCs w:val="24"/>
        </w:rPr>
      </w:pPr>
      <w:r w:rsidRPr="00CF5893">
        <w:rPr>
          <w:rFonts w:eastAsia="Times New Roman" w:cs="Times New Roman"/>
          <w:b/>
          <w:szCs w:val="24"/>
        </w:rPr>
        <w:t>ΠΡΟΕΔΡΕΥΩΝ (Γεώργιος Βαρεμένος):</w:t>
      </w:r>
      <w:r>
        <w:rPr>
          <w:rFonts w:eastAsia="Times New Roman" w:cs="Times New Roman"/>
          <w:b/>
          <w:szCs w:val="24"/>
        </w:rPr>
        <w:t xml:space="preserve"> </w:t>
      </w:r>
      <w:r>
        <w:rPr>
          <w:rFonts w:eastAsia="Times New Roman"/>
          <w:color w:val="212121"/>
          <w:szCs w:val="24"/>
        </w:rPr>
        <w:t>Σας περιέγραψα ακριβώς, λοιπόν, τ</w:t>
      </w:r>
      <w:r>
        <w:rPr>
          <w:rFonts w:eastAsia="Times New Roman"/>
          <w:color w:val="212121"/>
          <w:szCs w:val="24"/>
        </w:rPr>
        <w:t xml:space="preserve">ι θα γίνει αν την επαναλάβουν. Δεν έχει νόημα. Συνεχίζουμε τώρα. </w:t>
      </w:r>
    </w:p>
    <w:p w14:paraId="20A4ED63" w14:textId="77777777" w:rsidR="005D4821" w:rsidRDefault="006B233D">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t xml:space="preserve">ΜΑΥΡΟΥΔΗΣ ΒΟΡΙΔΗΣ: </w:t>
      </w:r>
      <w:r>
        <w:rPr>
          <w:rFonts w:eastAsia="Times New Roman"/>
          <w:color w:val="212121"/>
          <w:szCs w:val="24"/>
        </w:rPr>
        <w:t xml:space="preserve">Τι θα γίνει; Αν την επαναλάβουν, θα ξαναψηφίσουμε με ονομαστική; </w:t>
      </w:r>
    </w:p>
    <w:p w14:paraId="20A4ED64" w14:textId="77777777" w:rsidR="005D4821" w:rsidRDefault="006B233D">
      <w:pPr>
        <w:tabs>
          <w:tab w:val="left" w:pos="2738"/>
          <w:tab w:val="center" w:pos="4753"/>
          <w:tab w:val="left" w:pos="5723"/>
        </w:tabs>
        <w:spacing w:line="600" w:lineRule="auto"/>
        <w:ind w:firstLine="720"/>
        <w:jc w:val="both"/>
        <w:rPr>
          <w:rFonts w:eastAsia="Times New Roman" w:cs="Times New Roman"/>
          <w:szCs w:val="24"/>
        </w:rPr>
      </w:pPr>
      <w:r w:rsidRPr="00CF5893">
        <w:rPr>
          <w:rFonts w:eastAsia="Times New Roman" w:cs="Times New Roman"/>
          <w:b/>
          <w:szCs w:val="24"/>
        </w:rPr>
        <w:t>ΠΡΟΕΔΡΕΥΩΝ (Γεώργιος Βαρεμένος):</w:t>
      </w:r>
      <w:r>
        <w:rPr>
          <w:rFonts w:eastAsia="Times New Roman" w:cs="Times New Roman"/>
          <w:b/>
          <w:szCs w:val="24"/>
        </w:rPr>
        <w:t xml:space="preserve"> </w:t>
      </w:r>
      <w:r>
        <w:rPr>
          <w:rFonts w:eastAsia="Times New Roman" w:cs="Times New Roman"/>
          <w:szCs w:val="24"/>
        </w:rPr>
        <w:t xml:space="preserve">Όχι, αυτό που σας είπα. </w:t>
      </w:r>
    </w:p>
    <w:p w14:paraId="20A4ED65" w14:textId="77777777" w:rsidR="005D4821" w:rsidRDefault="006B233D">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t xml:space="preserve">ΜΑΥΡΟΥΔΗΣ ΒΟΡΙΔΗΣ: </w:t>
      </w:r>
      <w:r>
        <w:rPr>
          <w:rFonts w:eastAsia="Times New Roman"/>
          <w:color w:val="212121"/>
          <w:szCs w:val="24"/>
        </w:rPr>
        <w:t>Θα ξαναψηφίσουμε με ονομαστι</w:t>
      </w:r>
      <w:r>
        <w:rPr>
          <w:rFonts w:eastAsia="Times New Roman"/>
          <w:color w:val="212121"/>
          <w:szCs w:val="24"/>
        </w:rPr>
        <w:t xml:space="preserve">κή, αφού έχει αποφασίσει η Βουλή; </w:t>
      </w:r>
    </w:p>
    <w:p w14:paraId="20A4ED66" w14:textId="77777777" w:rsidR="005D4821" w:rsidRDefault="006B233D">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Αυτό -με </w:t>
      </w:r>
      <w:proofErr w:type="spellStart"/>
      <w:r>
        <w:rPr>
          <w:rFonts w:eastAsia="Times New Roman"/>
          <w:color w:val="212121"/>
          <w:szCs w:val="24"/>
        </w:rPr>
        <w:t>συγχωρείτε</w:t>
      </w:r>
      <w:proofErr w:type="spellEnd"/>
      <w:r>
        <w:rPr>
          <w:rFonts w:eastAsia="Times New Roman"/>
          <w:color w:val="212121"/>
          <w:szCs w:val="24"/>
        </w:rPr>
        <w:t xml:space="preserve">, κύριε Πρόεδρε- είναι απαράδεκτο! </w:t>
      </w:r>
    </w:p>
    <w:p w14:paraId="20A4ED67" w14:textId="77777777" w:rsidR="005D4821" w:rsidRDefault="006B233D">
      <w:pPr>
        <w:tabs>
          <w:tab w:val="left" w:pos="2738"/>
          <w:tab w:val="center" w:pos="4753"/>
          <w:tab w:val="left" w:pos="5723"/>
        </w:tabs>
        <w:spacing w:line="600" w:lineRule="auto"/>
        <w:ind w:firstLine="720"/>
        <w:jc w:val="both"/>
        <w:rPr>
          <w:rFonts w:eastAsia="Times New Roman" w:cs="Times New Roman"/>
          <w:szCs w:val="24"/>
        </w:rPr>
      </w:pPr>
      <w:r w:rsidRPr="00CF5893">
        <w:rPr>
          <w:rFonts w:eastAsia="Times New Roman" w:cs="Times New Roman"/>
          <w:b/>
          <w:szCs w:val="24"/>
        </w:rPr>
        <w:t>ΠΡΟΕΔΡΕΥΩΝ (Γεώργιος Βαρεμένος):</w:t>
      </w:r>
      <w:r>
        <w:rPr>
          <w:rFonts w:eastAsia="Times New Roman" w:cs="Times New Roman"/>
          <w:b/>
          <w:szCs w:val="24"/>
        </w:rPr>
        <w:t xml:space="preserve"> </w:t>
      </w:r>
      <w:r>
        <w:rPr>
          <w:rFonts w:eastAsia="Times New Roman" w:cs="Times New Roman"/>
          <w:szCs w:val="24"/>
        </w:rPr>
        <w:t xml:space="preserve">Ωραία! </w:t>
      </w:r>
    </w:p>
    <w:p w14:paraId="20A4ED68" w14:textId="77777777" w:rsidR="005D4821" w:rsidRDefault="006B233D">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t xml:space="preserve">ΜΑΥΡΟΥΔΗΣ ΒΟΡΙΔΗΣ: </w:t>
      </w:r>
      <w:r>
        <w:rPr>
          <w:rFonts w:eastAsia="Times New Roman"/>
          <w:color w:val="212121"/>
          <w:szCs w:val="24"/>
        </w:rPr>
        <w:t>Όχι, δεν είναι ωραία ούτε είναι εύκολο.</w:t>
      </w:r>
    </w:p>
    <w:p w14:paraId="20A4ED69" w14:textId="77777777" w:rsidR="005D4821" w:rsidRDefault="006B233D">
      <w:pPr>
        <w:tabs>
          <w:tab w:val="left" w:pos="2738"/>
          <w:tab w:val="center" w:pos="4753"/>
          <w:tab w:val="left" w:pos="5723"/>
        </w:tabs>
        <w:spacing w:line="600" w:lineRule="auto"/>
        <w:ind w:firstLine="720"/>
        <w:jc w:val="both"/>
        <w:rPr>
          <w:rFonts w:eastAsia="Times New Roman" w:cs="Times New Roman"/>
          <w:szCs w:val="24"/>
        </w:rPr>
      </w:pPr>
      <w:r w:rsidRPr="00CF5893">
        <w:rPr>
          <w:rFonts w:eastAsia="Times New Roman" w:cs="Times New Roman"/>
          <w:b/>
          <w:szCs w:val="24"/>
        </w:rPr>
        <w:t>ΠΡΟΕΔΡΕΥΩΝ (Γεώργιος Βαρεμένος):</w:t>
      </w:r>
      <w:r>
        <w:rPr>
          <w:rFonts w:eastAsia="Times New Roman" w:cs="Times New Roman"/>
          <w:b/>
          <w:szCs w:val="24"/>
        </w:rPr>
        <w:t xml:space="preserve"> </w:t>
      </w:r>
      <w:r>
        <w:rPr>
          <w:rFonts w:eastAsia="Times New Roman" w:cs="Times New Roman"/>
          <w:szCs w:val="24"/>
        </w:rPr>
        <w:t xml:space="preserve">Για εσάς δεν είναι ωραίο. </w:t>
      </w:r>
    </w:p>
    <w:p w14:paraId="20A4ED6A" w14:textId="77777777" w:rsidR="005D4821" w:rsidRDefault="006B233D">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lastRenderedPageBreak/>
        <w:t>ΜΑΥΡΟΥ</w:t>
      </w:r>
      <w:r>
        <w:rPr>
          <w:rFonts w:eastAsia="Times New Roman"/>
          <w:b/>
          <w:color w:val="212121"/>
          <w:szCs w:val="24"/>
        </w:rPr>
        <w:t xml:space="preserve">ΔΗΣ ΒΟΡΙΔΗΣ: </w:t>
      </w:r>
      <w:r>
        <w:rPr>
          <w:rFonts w:eastAsia="Times New Roman"/>
          <w:color w:val="212121"/>
          <w:szCs w:val="24"/>
        </w:rPr>
        <w:t xml:space="preserve">Ακούστε: Καταργείτε την πλειοψηφία του Κοινοβουλίου! </w:t>
      </w:r>
    </w:p>
    <w:p w14:paraId="20A4ED6B" w14:textId="77777777" w:rsidR="005D4821" w:rsidRDefault="006B233D">
      <w:pPr>
        <w:tabs>
          <w:tab w:val="left" w:pos="2738"/>
          <w:tab w:val="center" w:pos="4753"/>
          <w:tab w:val="left" w:pos="5723"/>
        </w:tabs>
        <w:spacing w:line="600" w:lineRule="auto"/>
        <w:ind w:firstLine="720"/>
        <w:jc w:val="both"/>
        <w:rPr>
          <w:rFonts w:eastAsia="Times New Roman" w:cs="Times New Roman"/>
          <w:szCs w:val="24"/>
        </w:rPr>
      </w:pPr>
      <w:r w:rsidRPr="00CF5893">
        <w:rPr>
          <w:rFonts w:eastAsia="Times New Roman" w:cs="Times New Roman"/>
          <w:b/>
          <w:szCs w:val="24"/>
        </w:rPr>
        <w:t>ΠΡΟΕΔΡΕΥΩΝ (Γεώργιος Βαρεμένος):</w:t>
      </w:r>
      <w:r>
        <w:rPr>
          <w:rFonts w:eastAsia="Times New Roman" w:cs="Times New Roman"/>
          <w:b/>
          <w:szCs w:val="24"/>
        </w:rPr>
        <w:t xml:space="preserve"> </w:t>
      </w:r>
      <w:r>
        <w:rPr>
          <w:rFonts w:eastAsia="Times New Roman" w:cs="Times New Roman"/>
          <w:szCs w:val="24"/>
        </w:rPr>
        <w:t>Όχι, δεν καταργείται, ίσα ίσα…</w:t>
      </w:r>
    </w:p>
    <w:p w14:paraId="20A4ED6C" w14:textId="77777777" w:rsidR="005D4821" w:rsidRDefault="006B233D">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t xml:space="preserve">ΜΑΥΡΟΥΔΗΣ ΒΟΡΙΔΗΣ: </w:t>
      </w:r>
      <w:r>
        <w:rPr>
          <w:rFonts w:eastAsia="Times New Roman"/>
          <w:color w:val="212121"/>
          <w:szCs w:val="24"/>
        </w:rPr>
        <w:t xml:space="preserve">Την καταργείτε! Παίρνει την απόφαση που παίρνει και μετά έρχεστε και λέτε «δεν μας αρέσει η απόφαση, θα </w:t>
      </w:r>
      <w:proofErr w:type="spellStart"/>
      <w:r>
        <w:rPr>
          <w:rFonts w:eastAsia="Times New Roman"/>
          <w:color w:val="212121"/>
          <w:szCs w:val="24"/>
        </w:rPr>
        <w:t>ξα</w:t>
      </w:r>
      <w:r>
        <w:rPr>
          <w:rFonts w:eastAsia="Times New Roman"/>
          <w:color w:val="212121"/>
          <w:szCs w:val="24"/>
        </w:rPr>
        <w:t>ναμετρήσουμε</w:t>
      </w:r>
      <w:proofErr w:type="spellEnd"/>
      <w:r>
        <w:rPr>
          <w:rFonts w:eastAsia="Times New Roman"/>
          <w:color w:val="212121"/>
          <w:szCs w:val="24"/>
        </w:rPr>
        <w:t xml:space="preserve">». </w:t>
      </w:r>
    </w:p>
    <w:p w14:paraId="20A4ED6D" w14:textId="77777777" w:rsidR="005D4821" w:rsidRDefault="006B233D">
      <w:pPr>
        <w:tabs>
          <w:tab w:val="left" w:pos="2738"/>
          <w:tab w:val="center" w:pos="4753"/>
          <w:tab w:val="left" w:pos="5723"/>
        </w:tabs>
        <w:spacing w:line="600" w:lineRule="auto"/>
        <w:ind w:firstLine="720"/>
        <w:jc w:val="both"/>
        <w:rPr>
          <w:rFonts w:eastAsia="Times New Roman" w:cs="Times New Roman"/>
          <w:szCs w:val="24"/>
        </w:rPr>
      </w:pPr>
      <w:r w:rsidRPr="00CF5893">
        <w:rPr>
          <w:rFonts w:eastAsia="Times New Roman" w:cs="Times New Roman"/>
          <w:b/>
          <w:szCs w:val="24"/>
        </w:rPr>
        <w:t>ΠΡΟΕΔΡΕΥΩΝ (Γεώργιος Βαρεμένος):</w:t>
      </w:r>
      <w:r>
        <w:rPr>
          <w:rFonts w:eastAsia="Times New Roman" w:cs="Times New Roman"/>
          <w:b/>
          <w:szCs w:val="24"/>
        </w:rPr>
        <w:t xml:space="preserve"> </w:t>
      </w:r>
      <w:r>
        <w:rPr>
          <w:rFonts w:eastAsia="Times New Roman" w:cs="Times New Roman"/>
          <w:szCs w:val="24"/>
        </w:rPr>
        <w:t xml:space="preserve">Κύριε Βορίδη, κάνετε διάφορα λογικά άλματα, προκειμένου να θεμελιώσετε μια άποψη. </w:t>
      </w:r>
    </w:p>
    <w:p w14:paraId="20A4ED6E" w14:textId="77777777" w:rsidR="005D4821" w:rsidRDefault="006B233D">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t xml:space="preserve">ΜΑΥΡΟΥΔΗΣ ΒΟΡΙΔΗΣ: </w:t>
      </w:r>
      <w:r>
        <w:rPr>
          <w:rFonts w:eastAsia="Times New Roman"/>
          <w:color w:val="212121"/>
          <w:szCs w:val="24"/>
        </w:rPr>
        <w:t xml:space="preserve">Κανένα άλμα. Εσείς έχετε κάνει άλμα. </w:t>
      </w:r>
    </w:p>
    <w:p w14:paraId="20A4ED6F" w14:textId="77777777" w:rsidR="005D4821" w:rsidRDefault="006B233D">
      <w:pPr>
        <w:spacing w:line="600" w:lineRule="auto"/>
        <w:ind w:firstLine="720"/>
        <w:jc w:val="both"/>
        <w:rPr>
          <w:rFonts w:eastAsia="Times New Roman" w:cs="Times New Roman"/>
          <w:szCs w:val="24"/>
        </w:rPr>
      </w:pPr>
      <w:r w:rsidRPr="00887358">
        <w:rPr>
          <w:rFonts w:eastAsia="Times New Roman" w:cs="Times New Roman"/>
          <w:b/>
          <w:szCs w:val="24"/>
        </w:rPr>
        <w:t>ΠΡΟΕΔΡΕΥΩΝ (Γεώργιος Βαρεμένος):</w:t>
      </w:r>
      <w:r w:rsidRPr="00887358">
        <w:rPr>
          <w:rFonts w:eastAsia="Times New Roman" w:cs="Times New Roman"/>
          <w:szCs w:val="24"/>
        </w:rPr>
        <w:t xml:space="preserve"> </w:t>
      </w:r>
      <w:r>
        <w:rPr>
          <w:rFonts w:eastAsia="Times New Roman" w:cs="Times New Roman"/>
          <w:szCs w:val="24"/>
        </w:rPr>
        <w:t xml:space="preserve">Σας παρακαλώ. Εγώ σας εξήγησα. </w:t>
      </w:r>
    </w:p>
    <w:p w14:paraId="20A4ED70" w14:textId="77777777" w:rsidR="005D4821" w:rsidRDefault="006B233D">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Όχι. Μου εξηγήσατε κάτι που …</w:t>
      </w:r>
      <w:r w:rsidRPr="00954880">
        <w:rPr>
          <w:rFonts w:eastAsia="Times New Roman" w:cs="Times New Roman"/>
          <w:szCs w:val="24"/>
        </w:rPr>
        <w:t xml:space="preserve"> (</w:t>
      </w:r>
      <w:r>
        <w:rPr>
          <w:rFonts w:eastAsia="Times New Roman" w:cs="Times New Roman"/>
          <w:szCs w:val="24"/>
        </w:rPr>
        <w:t>δεν ακούστηκε).</w:t>
      </w:r>
    </w:p>
    <w:p w14:paraId="20A4ED71" w14:textId="77777777" w:rsidR="005D4821" w:rsidRDefault="006B233D">
      <w:pPr>
        <w:spacing w:line="600" w:lineRule="auto"/>
        <w:ind w:firstLine="720"/>
        <w:jc w:val="both"/>
        <w:rPr>
          <w:rFonts w:eastAsia="Times New Roman" w:cs="Times New Roman"/>
          <w:szCs w:val="24"/>
        </w:rPr>
      </w:pPr>
      <w:r w:rsidRPr="00887358">
        <w:rPr>
          <w:rFonts w:eastAsia="Times New Roman" w:cs="Times New Roman"/>
          <w:b/>
          <w:szCs w:val="24"/>
        </w:rPr>
        <w:lastRenderedPageBreak/>
        <w:t>ΠΡΟΕΔΡΕΥΩΝ (Γεώργιος Βαρεμένος):</w:t>
      </w:r>
      <w:r>
        <w:rPr>
          <w:rFonts w:eastAsia="Times New Roman" w:cs="Times New Roman"/>
          <w:szCs w:val="24"/>
        </w:rPr>
        <w:t xml:space="preserve"> Άρα, δεν θέλετε να διαπιστώσετε εάν υπάρχει πλειοψηφία.</w:t>
      </w:r>
    </w:p>
    <w:p w14:paraId="20A4ED72" w14:textId="77777777" w:rsidR="005D4821" w:rsidRDefault="006B233D">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Εσείς διαπιστώνετε, κύριε Πρόεδρε. Δεν διαπιστώνω εγώ. </w:t>
      </w:r>
    </w:p>
    <w:p w14:paraId="20A4ED73" w14:textId="77777777" w:rsidR="005D4821" w:rsidRDefault="006B233D">
      <w:pPr>
        <w:spacing w:line="600" w:lineRule="auto"/>
        <w:ind w:firstLine="720"/>
        <w:jc w:val="both"/>
        <w:rPr>
          <w:rFonts w:eastAsia="Times New Roman" w:cs="Times New Roman"/>
          <w:szCs w:val="24"/>
        </w:rPr>
      </w:pPr>
      <w:r w:rsidRPr="00887358">
        <w:rPr>
          <w:rFonts w:eastAsia="Times New Roman" w:cs="Times New Roman"/>
          <w:b/>
          <w:szCs w:val="24"/>
        </w:rPr>
        <w:t>ΠΡΟΕΔΡΕΥΩΝ (Γεώργιος Βαρεμ</w:t>
      </w:r>
      <w:r w:rsidRPr="00887358">
        <w:rPr>
          <w:rFonts w:eastAsia="Times New Roman" w:cs="Times New Roman"/>
          <w:b/>
          <w:szCs w:val="24"/>
        </w:rPr>
        <w:t>ένος):</w:t>
      </w:r>
      <w:r>
        <w:rPr>
          <w:rFonts w:eastAsia="Times New Roman" w:cs="Times New Roman"/>
          <w:szCs w:val="24"/>
        </w:rPr>
        <w:t xml:space="preserve"> Εντάξει. Δεν αντιδικούμε, κύριε Βορίδη. </w:t>
      </w:r>
    </w:p>
    <w:p w14:paraId="20A4ED74" w14:textId="77777777" w:rsidR="005D4821" w:rsidRDefault="006B233D">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Αντιδικούμε, αλλά εσείς πρέπει να διαπιστώσετε, στην παρούσα ψηφοφορία εάν υπάρχει πλειοψηφία ή όχι. </w:t>
      </w:r>
    </w:p>
    <w:p w14:paraId="20A4ED75" w14:textId="77777777" w:rsidR="005D4821" w:rsidRDefault="006B233D">
      <w:pPr>
        <w:spacing w:line="600" w:lineRule="auto"/>
        <w:ind w:firstLine="720"/>
        <w:jc w:val="both"/>
        <w:rPr>
          <w:rFonts w:eastAsia="Times New Roman" w:cs="Times New Roman"/>
          <w:szCs w:val="24"/>
        </w:rPr>
      </w:pPr>
      <w:r w:rsidRPr="00887358">
        <w:rPr>
          <w:rFonts w:eastAsia="Times New Roman" w:cs="Times New Roman"/>
          <w:b/>
          <w:szCs w:val="24"/>
        </w:rPr>
        <w:t>ΠΡΟΕΔΡΕΥΩΝ (Γεώργιος Βαρεμένος):</w:t>
      </w:r>
      <w:r>
        <w:rPr>
          <w:rFonts w:eastAsia="Times New Roman" w:cs="Times New Roman"/>
          <w:szCs w:val="24"/>
        </w:rPr>
        <w:t xml:space="preserve"> Λοιπόν, δεν αντιδικούμε, προχωρούμε. </w:t>
      </w:r>
    </w:p>
    <w:p w14:paraId="20A4ED76" w14:textId="77777777" w:rsidR="005D4821" w:rsidRDefault="006B233D">
      <w:pPr>
        <w:spacing w:line="600" w:lineRule="auto"/>
        <w:ind w:firstLine="720"/>
        <w:jc w:val="both"/>
        <w:rPr>
          <w:rFonts w:eastAsia="Times New Roman" w:cs="Times New Roman"/>
          <w:szCs w:val="24"/>
        </w:rPr>
      </w:pPr>
      <w:r>
        <w:rPr>
          <w:rFonts w:eastAsia="Times New Roman" w:cs="Times New Roman"/>
          <w:b/>
          <w:szCs w:val="24"/>
        </w:rPr>
        <w:t xml:space="preserve">ΜΑΥΡΟΥΔΗΣ </w:t>
      </w:r>
      <w:r>
        <w:rPr>
          <w:rFonts w:eastAsia="Times New Roman" w:cs="Times New Roman"/>
          <w:b/>
          <w:szCs w:val="24"/>
        </w:rPr>
        <w:t>ΒΟΡΙΔΗΣ:</w:t>
      </w:r>
      <w:r>
        <w:rPr>
          <w:rFonts w:eastAsia="Times New Roman" w:cs="Times New Roman"/>
          <w:szCs w:val="24"/>
        </w:rPr>
        <w:t xml:space="preserve"> Πώς προχωρούμε δηλαδή; </w:t>
      </w:r>
    </w:p>
    <w:p w14:paraId="20A4ED77" w14:textId="77777777" w:rsidR="005D4821" w:rsidRDefault="006B233D">
      <w:pPr>
        <w:spacing w:line="600" w:lineRule="auto"/>
        <w:ind w:firstLine="720"/>
        <w:jc w:val="both"/>
        <w:rPr>
          <w:rFonts w:eastAsia="Times New Roman" w:cs="Times New Roman"/>
          <w:szCs w:val="24"/>
        </w:rPr>
      </w:pPr>
      <w:r w:rsidRPr="00887358">
        <w:rPr>
          <w:rFonts w:eastAsia="Times New Roman" w:cs="Times New Roman"/>
          <w:b/>
          <w:szCs w:val="24"/>
        </w:rPr>
        <w:t>ΠΡΟΕΔΡΕΥΩΝ (Γεώργιος Βαρεμένος):</w:t>
      </w:r>
      <w:r>
        <w:rPr>
          <w:rFonts w:eastAsia="Times New Roman" w:cs="Times New Roman"/>
          <w:szCs w:val="24"/>
        </w:rPr>
        <w:t xml:space="preserve"> Προχωρούμε επί της αρχής. </w:t>
      </w:r>
    </w:p>
    <w:p w14:paraId="20A4ED78" w14:textId="77777777" w:rsidR="005D4821" w:rsidRDefault="006B233D">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Πώς είπαμε; Παιδιά, δεν είναι αυτή</w:t>
      </w:r>
      <w:r w:rsidRPr="00954880">
        <w:rPr>
          <w:rFonts w:eastAsia="Times New Roman" w:cs="Times New Roman"/>
          <w:szCs w:val="24"/>
        </w:rPr>
        <w:t>… (δεν ακούστηκε).</w:t>
      </w:r>
    </w:p>
    <w:p w14:paraId="20A4ED79" w14:textId="77777777" w:rsidR="005D4821" w:rsidRDefault="006B233D">
      <w:pPr>
        <w:spacing w:line="600" w:lineRule="auto"/>
        <w:ind w:firstLine="720"/>
        <w:jc w:val="both"/>
        <w:rPr>
          <w:rFonts w:eastAsia="Times New Roman" w:cs="Times New Roman"/>
          <w:szCs w:val="24"/>
        </w:rPr>
      </w:pPr>
      <w:r w:rsidRPr="00887358">
        <w:rPr>
          <w:rFonts w:eastAsia="Times New Roman" w:cs="Times New Roman"/>
          <w:b/>
          <w:szCs w:val="24"/>
        </w:rPr>
        <w:lastRenderedPageBreak/>
        <w:t>ΠΡΟΕΔΡΕΥΩΝ (Γεώργιος Βαρεμένος):</w:t>
      </w:r>
      <w:r>
        <w:rPr>
          <w:rFonts w:eastAsia="Times New Roman" w:cs="Times New Roman"/>
          <w:szCs w:val="24"/>
        </w:rPr>
        <w:t xml:space="preserve"> Λοιπόν, προχωρούμε στην ψήφιση επί της αρχής. </w:t>
      </w:r>
    </w:p>
    <w:p w14:paraId="20A4ED7A"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Ερωτάται το</w:t>
      </w:r>
      <w:r>
        <w:rPr>
          <w:rFonts w:eastAsia="Times New Roman" w:cs="Times New Roman"/>
          <w:szCs w:val="24"/>
        </w:rPr>
        <w:t xml:space="preserve"> Σώμα: Γίνεται δεκτό το νομοσχέδιο επί της αρχής;</w:t>
      </w:r>
    </w:p>
    <w:p w14:paraId="20A4ED7B" w14:textId="77777777" w:rsidR="005D4821" w:rsidRDefault="006B233D">
      <w:pPr>
        <w:spacing w:line="600" w:lineRule="auto"/>
        <w:ind w:firstLine="720"/>
        <w:jc w:val="both"/>
        <w:rPr>
          <w:rFonts w:eastAsia="Times New Roman" w:cs="Times New Roman"/>
          <w:szCs w:val="24"/>
        </w:rPr>
      </w:pPr>
      <w:r>
        <w:rPr>
          <w:rFonts w:eastAsia="Times New Roman" w:cs="Times New Roman"/>
          <w:b/>
          <w:szCs w:val="24"/>
        </w:rPr>
        <w:t>ΣΥΜΕΩΝ ΜΠΑΛΛΗΣ:</w:t>
      </w:r>
      <w:r>
        <w:rPr>
          <w:rFonts w:eastAsia="Times New Roman" w:cs="Times New Roman"/>
          <w:szCs w:val="24"/>
        </w:rPr>
        <w:t xml:space="preserve"> Ναι. </w:t>
      </w:r>
    </w:p>
    <w:p w14:paraId="20A4ED7C" w14:textId="77777777" w:rsidR="005D4821" w:rsidRDefault="006B233D">
      <w:pPr>
        <w:spacing w:line="600" w:lineRule="auto"/>
        <w:ind w:firstLine="720"/>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Όχι. </w:t>
      </w:r>
    </w:p>
    <w:p w14:paraId="20A4ED7D" w14:textId="77777777" w:rsidR="005D4821" w:rsidRDefault="006B233D">
      <w:pPr>
        <w:spacing w:line="600" w:lineRule="auto"/>
        <w:ind w:firstLine="720"/>
        <w:jc w:val="both"/>
        <w:rPr>
          <w:rFonts w:eastAsia="Times New Roman" w:cs="Times New Roman"/>
          <w:szCs w:val="24"/>
        </w:rPr>
      </w:pPr>
      <w:r>
        <w:rPr>
          <w:rFonts w:eastAsia="Times New Roman" w:cs="Times New Roman"/>
          <w:b/>
          <w:szCs w:val="24"/>
        </w:rPr>
        <w:t>ΑΧΜΕΤ ΙΛΧΑΝ:</w:t>
      </w:r>
      <w:r>
        <w:rPr>
          <w:rFonts w:eastAsia="Times New Roman" w:cs="Times New Roman"/>
          <w:szCs w:val="24"/>
        </w:rPr>
        <w:t xml:space="preserve"> Όχι. </w:t>
      </w:r>
    </w:p>
    <w:p w14:paraId="20A4ED7E" w14:textId="77777777" w:rsidR="005D4821" w:rsidRDefault="006B233D">
      <w:pPr>
        <w:spacing w:line="600" w:lineRule="auto"/>
        <w:ind w:firstLine="720"/>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 xml:space="preserve">Όχι. </w:t>
      </w:r>
    </w:p>
    <w:p w14:paraId="20A4ED7F" w14:textId="77777777" w:rsidR="005D4821" w:rsidRDefault="006B233D">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Όχι.</w:t>
      </w:r>
    </w:p>
    <w:p w14:paraId="20A4ED80" w14:textId="77777777" w:rsidR="005D4821" w:rsidRDefault="006B233D">
      <w:pPr>
        <w:spacing w:line="600" w:lineRule="auto"/>
        <w:ind w:firstLine="720"/>
        <w:jc w:val="both"/>
        <w:rPr>
          <w:rFonts w:eastAsia="Times New Roman" w:cs="Times New Roman"/>
          <w:szCs w:val="24"/>
        </w:rPr>
      </w:pPr>
      <w:r w:rsidRPr="00887358">
        <w:rPr>
          <w:rFonts w:eastAsia="Times New Roman" w:cs="Times New Roman"/>
          <w:b/>
          <w:szCs w:val="24"/>
        </w:rPr>
        <w:t>ΠΡΟΕΔΡΕΥΩΝ (Γεώργιος Βαρεμένος):</w:t>
      </w:r>
      <w:r w:rsidRPr="00887358">
        <w:rPr>
          <w:rFonts w:eastAsia="Times New Roman" w:cs="Times New Roman"/>
          <w:szCs w:val="24"/>
        </w:rPr>
        <w:t xml:space="preserve"> </w:t>
      </w:r>
      <w:r>
        <w:rPr>
          <w:rFonts w:eastAsia="Times New Roman" w:cs="Times New Roman"/>
          <w:szCs w:val="24"/>
        </w:rPr>
        <w:t>Ο εισηγητής των ΑΝΕΛ έ</w:t>
      </w:r>
      <w:r>
        <w:rPr>
          <w:rFonts w:eastAsia="Times New Roman" w:cs="Times New Roman"/>
          <w:szCs w:val="24"/>
        </w:rPr>
        <w:t xml:space="preserve">χει δηλώσει ότι ψηφίζει. </w:t>
      </w:r>
    </w:p>
    <w:p w14:paraId="20A4ED81" w14:textId="77777777" w:rsidR="005D4821" w:rsidRDefault="006B233D">
      <w:pPr>
        <w:spacing w:line="600" w:lineRule="auto"/>
        <w:ind w:firstLine="720"/>
        <w:jc w:val="both"/>
        <w:rPr>
          <w:rFonts w:eastAsia="Times New Roman" w:cs="Times New Roman"/>
          <w:szCs w:val="24"/>
        </w:rPr>
      </w:pPr>
      <w:r>
        <w:rPr>
          <w:rFonts w:eastAsia="Times New Roman" w:cs="Times New Roman"/>
          <w:b/>
          <w:szCs w:val="24"/>
        </w:rPr>
        <w:t>ΜΑΥΡΟ</w:t>
      </w:r>
      <w:r>
        <w:rPr>
          <w:rFonts w:eastAsia="Times New Roman" w:cs="Times New Roman"/>
          <w:b/>
          <w:szCs w:val="24"/>
        </w:rPr>
        <w:t>ΥΔΗΣ ΒΟΡΙΔΗΣ:</w:t>
      </w:r>
      <w:r>
        <w:rPr>
          <w:rFonts w:eastAsia="Times New Roman" w:cs="Times New Roman"/>
          <w:szCs w:val="24"/>
        </w:rPr>
        <w:t xml:space="preserve"> Τι σημαίνει ότι το έχει δηλώσει; </w:t>
      </w:r>
    </w:p>
    <w:p w14:paraId="20A4ED82" w14:textId="77777777" w:rsidR="005D4821" w:rsidRDefault="006B233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 το έχει δηλώσει. </w:t>
      </w:r>
    </w:p>
    <w:p w14:paraId="20A4ED83" w14:textId="77777777" w:rsidR="005D4821" w:rsidRDefault="006B233D">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Θα τρελαθούμε τελείως;</w:t>
      </w:r>
    </w:p>
    <w:p w14:paraId="20A4ED84" w14:textId="77777777" w:rsidR="005D4821" w:rsidRDefault="006B233D">
      <w:pPr>
        <w:spacing w:line="600" w:lineRule="auto"/>
        <w:ind w:firstLine="720"/>
        <w:jc w:val="both"/>
        <w:rPr>
          <w:rFonts w:eastAsia="Times New Roman" w:cs="Times New Roman"/>
          <w:szCs w:val="24"/>
        </w:rPr>
      </w:pPr>
      <w:r w:rsidRPr="00887358">
        <w:rPr>
          <w:rFonts w:eastAsia="Times New Roman" w:cs="Times New Roman"/>
          <w:b/>
          <w:szCs w:val="24"/>
        </w:rPr>
        <w:lastRenderedPageBreak/>
        <w:t>ΠΡΟΕΔΡΕΥΩΝ (Γεώργιος Βαρεμένος):</w:t>
      </w:r>
      <w:r>
        <w:rPr>
          <w:rFonts w:eastAsia="Times New Roman" w:cs="Times New Roman"/>
          <w:szCs w:val="24"/>
        </w:rPr>
        <w:t xml:space="preserve"> Όχι, δεν γίνεται έτσι. </w:t>
      </w:r>
    </w:p>
    <w:p w14:paraId="20A4ED85" w14:textId="77777777" w:rsidR="005D4821" w:rsidRDefault="006B233D">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Κύριε Πρόεδρε, επειδή δεν έχετε την </w:t>
      </w:r>
      <w:r>
        <w:rPr>
          <w:rFonts w:eastAsia="Times New Roman" w:cs="Times New Roman"/>
          <w:szCs w:val="24"/>
        </w:rPr>
        <w:t>πλειοψηφία, δεν ψηφίζετ</w:t>
      </w:r>
      <w:r>
        <w:rPr>
          <w:rFonts w:eastAsia="Times New Roman" w:cs="Times New Roman"/>
          <w:szCs w:val="24"/>
        </w:rPr>
        <w:t>αι</w:t>
      </w:r>
      <w:r>
        <w:rPr>
          <w:rFonts w:eastAsia="Times New Roman" w:cs="Times New Roman"/>
          <w:szCs w:val="24"/>
        </w:rPr>
        <w:t xml:space="preserve">. </w:t>
      </w:r>
    </w:p>
    <w:p w14:paraId="20A4ED86" w14:textId="77777777" w:rsidR="005D4821" w:rsidRDefault="006B233D">
      <w:pPr>
        <w:spacing w:line="600" w:lineRule="auto"/>
        <w:ind w:firstLine="720"/>
        <w:jc w:val="both"/>
        <w:rPr>
          <w:rFonts w:eastAsia="Times New Roman" w:cs="Times New Roman"/>
          <w:szCs w:val="24"/>
        </w:rPr>
      </w:pPr>
      <w:r w:rsidRPr="00887358">
        <w:rPr>
          <w:rFonts w:eastAsia="Times New Roman" w:cs="Times New Roman"/>
          <w:b/>
          <w:szCs w:val="24"/>
        </w:rPr>
        <w:t>ΠΡΟΕΔΡΕΥΩΝ (Γεώργιος Βαρεμένος):</w:t>
      </w:r>
      <w:r>
        <w:rPr>
          <w:rFonts w:eastAsia="Times New Roman" w:cs="Times New Roman"/>
          <w:szCs w:val="24"/>
        </w:rPr>
        <w:t xml:space="preserve"> Όχι, δεν θα γίνει αυτό. </w:t>
      </w:r>
    </w:p>
    <w:p w14:paraId="20A4ED87" w14:textId="77777777" w:rsidR="005D4821" w:rsidRDefault="006B233D">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w:t>
      </w:r>
      <w:r w:rsidRPr="0091056B">
        <w:rPr>
          <w:rFonts w:eastAsia="Times New Roman" w:cs="Times New Roman"/>
          <w:szCs w:val="24"/>
        </w:rPr>
        <w:t>Κύριε Πρόεδρε, επειδή</w:t>
      </w:r>
      <w:r>
        <w:rPr>
          <w:rFonts w:eastAsia="Times New Roman" w:cs="Times New Roman"/>
          <w:szCs w:val="24"/>
        </w:rPr>
        <w:t>…</w:t>
      </w:r>
    </w:p>
    <w:p w14:paraId="20A4ED88" w14:textId="77777777" w:rsidR="005D4821" w:rsidRDefault="006B233D">
      <w:pPr>
        <w:spacing w:line="600" w:lineRule="auto"/>
        <w:ind w:firstLine="720"/>
        <w:jc w:val="center"/>
        <w:rPr>
          <w:rFonts w:eastAsia="Times New Roman"/>
          <w:bCs/>
        </w:rPr>
      </w:pPr>
      <w:r w:rsidRPr="00115525">
        <w:rPr>
          <w:rFonts w:eastAsia="Times New Roman"/>
          <w:bCs/>
        </w:rPr>
        <w:t xml:space="preserve">(Θόρυβος </w:t>
      </w:r>
      <w:r>
        <w:rPr>
          <w:rFonts w:eastAsia="Times New Roman"/>
          <w:bCs/>
        </w:rPr>
        <w:t>από την πτέρυγα της Νέας Δημοκρατίας</w:t>
      </w:r>
      <w:r w:rsidRPr="00115525">
        <w:rPr>
          <w:rFonts w:eastAsia="Times New Roman"/>
          <w:bCs/>
        </w:rPr>
        <w:t>)</w:t>
      </w:r>
    </w:p>
    <w:p w14:paraId="20A4ED89" w14:textId="77777777" w:rsidR="005D4821" w:rsidRDefault="006B233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Εντάξει, να ηρεμήσουμε τώρα. Δεν είναι εδώ. </w:t>
      </w:r>
    </w:p>
    <w:p w14:paraId="20A4ED8A" w14:textId="77777777" w:rsidR="005D4821" w:rsidRDefault="006B233D">
      <w:pPr>
        <w:spacing w:line="600" w:lineRule="auto"/>
        <w:ind w:firstLine="720"/>
        <w:jc w:val="both"/>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Ηλεκτρονικά γιατί δεν γίνεται, κύριε Πρόεδρε;</w:t>
      </w:r>
    </w:p>
    <w:p w14:paraId="20A4ED8B" w14:textId="77777777" w:rsidR="005D4821" w:rsidRDefault="006B233D">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Η δήλωση ψήφου είναι τώρα!</w:t>
      </w:r>
    </w:p>
    <w:p w14:paraId="20A4ED8C" w14:textId="77777777" w:rsidR="005D4821" w:rsidRDefault="006B233D">
      <w:pPr>
        <w:spacing w:line="600" w:lineRule="auto"/>
        <w:ind w:firstLine="720"/>
        <w:jc w:val="both"/>
        <w:rPr>
          <w:rFonts w:eastAsia="Times New Roman" w:cs="Times New Roman"/>
          <w:szCs w:val="24"/>
        </w:rPr>
      </w:pPr>
      <w:r w:rsidRPr="00887358">
        <w:rPr>
          <w:rFonts w:eastAsia="Times New Roman" w:cs="Times New Roman"/>
          <w:b/>
          <w:szCs w:val="24"/>
        </w:rPr>
        <w:t>ΠΡΟΕΔΡΕΥΩΝ (Γεώργιος Βαρεμένος):</w:t>
      </w:r>
      <w:r w:rsidRPr="00887358">
        <w:rPr>
          <w:rFonts w:eastAsia="Times New Roman" w:cs="Times New Roman"/>
          <w:szCs w:val="24"/>
        </w:rPr>
        <w:t xml:space="preserve"> </w:t>
      </w:r>
      <w:r>
        <w:rPr>
          <w:rFonts w:eastAsia="Times New Roman" w:cs="Times New Roman"/>
          <w:szCs w:val="24"/>
        </w:rPr>
        <w:t xml:space="preserve">Μη χτυπάτε το έδρανο. Μπορεί να γίνει και αύριο. Μην ανησυχείτε. </w:t>
      </w:r>
    </w:p>
    <w:p w14:paraId="20A4ED8D" w14:textId="77777777" w:rsidR="005D4821" w:rsidRDefault="006B233D">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b/>
          <w:szCs w:val="24"/>
        </w:rPr>
        <w:t>:</w:t>
      </w:r>
      <w:r>
        <w:rPr>
          <w:rFonts w:eastAsia="Times New Roman" w:cs="Times New Roman"/>
          <w:szCs w:val="24"/>
        </w:rPr>
        <w:t xml:space="preserve"> Οπότε θέλετε. </w:t>
      </w:r>
      <w:r>
        <w:rPr>
          <w:rFonts w:eastAsia="Times New Roman" w:cs="Times New Roman"/>
          <w:szCs w:val="24"/>
        </w:rPr>
        <w:t xml:space="preserve">Μαζευτείτε να το κάνετε. </w:t>
      </w:r>
    </w:p>
    <w:p w14:paraId="20A4ED8E" w14:textId="77777777" w:rsidR="005D4821" w:rsidRDefault="006B233D">
      <w:pPr>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Ακριβώς. Ωραία. Όχι, δεν είναι αυτό το πράγμα. </w:t>
      </w:r>
    </w:p>
    <w:p w14:paraId="20A4ED8F" w14:textId="77777777" w:rsidR="005D4821" w:rsidRDefault="006B233D">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Αυτό είναι. </w:t>
      </w:r>
    </w:p>
    <w:p w14:paraId="20A4ED90" w14:textId="77777777" w:rsidR="005D4821" w:rsidRDefault="006B233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Σας παρακαλώ πολύ! </w:t>
      </w:r>
    </w:p>
    <w:p w14:paraId="20A4ED91" w14:textId="77777777" w:rsidR="005D4821" w:rsidRDefault="006B233D">
      <w:pPr>
        <w:spacing w:line="600" w:lineRule="auto"/>
        <w:ind w:firstLine="720"/>
        <w:jc w:val="both"/>
        <w:rPr>
          <w:rFonts w:eastAsia="Times New Roman" w:cs="Times New Roman"/>
          <w:szCs w:val="24"/>
        </w:rPr>
      </w:pPr>
      <w:r>
        <w:rPr>
          <w:rFonts w:eastAsia="Times New Roman" w:cs="Times New Roman"/>
          <w:b/>
          <w:szCs w:val="24"/>
        </w:rPr>
        <w:t>ΙΩΑΝΝΗΣ ΓΚΙΟΛΑΣ:</w:t>
      </w:r>
      <w:r>
        <w:rPr>
          <w:rFonts w:eastAsia="Times New Roman" w:cs="Times New Roman"/>
          <w:szCs w:val="24"/>
        </w:rPr>
        <w:t xml:space="preserve"> Κύριε Πρόεδρε, θα παρακαλούσα να λάβω τον λόγο. </w:t>
      </w:r>
    </w:p>
    <w:p w14:paraId="20A4ED92" w14:textId="77777777" w:rsidR="005D4821" w:rsidRDefault="006B233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Ορίστε, κύριε </w:t>
      </w:r>
      <w:proofErr w:type="spellStart"/>
      <w:r>
        <w:rPr>
          <w:rFonts w:eastAsia="Times New Roman" w:cs="Times New Roman"/>
          <w:szCs w:val="24"/>
        </w:rPr>
        <w:t>Γκιόλα</w:t>
      </w:r>
      <w:proofErr w:type="spellEnd"/>
      <w:r>
        <w:rPr>
          <w:rFonts w:eastAsia="Times New Roman" w:cs="Times New Roman"/>
          <w:szCs w:val="24"/>
        </w:rPr>
        <w:t>, έχετε τον λόγο.</w:t>
      </w:r>
    </w:p>
    <w:p w14:paraId="20A4ED93" w14:textId="77777777" w:rsidR="005D4821" w:rsidRDefault="006B233D">
      <w:pPr>
        <w:spacing w:line="600" w:lineRule="auto"/>
        <w:ind w:firstLine="720"/>
        <w:jc w:val="both"/>
        <w:rPr>
          <w:rFonts w:eastAsia="Times New Roman" w:cs="Times New Roman"/>
          <w:szCs w:val="24"/>
        </w:rPr>
      </w:pPr>
      <w:r>
        <w:rPr>
          <w:rFonts w:eastAsia="Times New Roman" w:cs="Times New Roman"/>
          <w:b/>
          <w:szCs w:val="24"/>
        </w:rPr>
        <w:t>ΙΩΑΝΝΗΣ ΓΚΙΟΛΑΣ:</w:t>
      </w:r>
      <w:r>
        <w:rPr>
          <w:rFonts w:eastAsia="Times New Roman" w:cs="Times New Roman"/>
          <w:szCs w:val="24"/>
        </w:rPr>
        <w:t xml:space="preserve"> Κύριε Πρόεδρε, το νόημα και η ουσία και το</w:t>
      </w:r>
      <w:r>
        <w:rPr>
          <w:rFonts w:eastAsia="Times New Roman" w:cs="Times New Roman"/>
          <w:szCs w:val="24"/>
        </w:rPr>
        <w:t xml:space="preserve"> πού </w:t>
      </w:r>
      <w:r>
        <w:rPr>
          <w:rFonts w:eastAsia="Times New Roman" w:cs="Times New Roman"/>
          <w:szCs w:val="24"/>
        </w:rPr>
        <w:t xml:space="preserve">προβλέπει </w:t>
      </w:r>
      <w:r>
        <w:rPr>
          <w:rFonts w:eastAsia="Times New Roman" w:cs="Times New Roman"/>
          <w:szCs w:val="24"/>
        </w:rPr>
        <w:t xml:space="preserve">η </w:t>
      </w:r>
      <w:r>
        <w:rPr>
          <w:rFonts w:eastAsia="Times New Roman" w:cs="Times New Roman"/>
          <w:szCs w:val="24"/>
          <w:lang w:val="en-US"/>
        </w:rPr>
        <w:t>ratio</w:t>
      </w:r>
      <w:r w:rsidRPr="00A00765">
        <w:rPr>
          <w:rFonts w:eastAsia="Times New Roman" w:cs="Times New Roman"/>
          <w:szCs w:val="24"/>
        </w:rPr>
        <w:t xml:space="preserve"> </w:t>
      </w:r>
      <w:r>
        <w:rPr>
          <w:rFonts w:eastAsia="Times New Roman" w:cs="Times New Roman"/>
          <w:szCs w:val="24"/>
        </w:rPr>
        <w:t xml:space="preserve">του νόμου για το θέμα της ψηφοφορίας της Βουλής στο </w:t>
      </w:r>
      <w:r>
        <w:rPr>
          <w:rFonts w:eastAsia="Times New Roman" w:cs="Times New Roman"/>
          <w:szCs w:val="24"/>
        </w:rPr>
        <w:t>Κοινοβούλιο είναι να</w:t>
      </w:r>
      <w:r>
        <w:rPr>
          <w:rFonts w:eastAsia="Times New Roman" w:cs="Times New Roman"/>
          <w:szCs w:val="24"/>
        </w:rPr>
        <w:t xml:space="preserve"> </w:t>
      </w:r>
      <w:r>
        <w:rPr>
          <w:rFonts w:eastAsia="Times New Roman" w:cs="Times New Roman"/>
          <w:szCs w:val="24"/>
        </w:rPr>
        <w:t xml:space="preserve">ανεύρουμε εάν πράγματι συγκεντρώνεται ο απαιτούμενος αριθμός των </w:t>
      </w:r>
      <w:proofErr w:type="spellStart"/>
      <w:r>
        <w:rPr>
          <w:rFonts w:eastAsia="Times New Roman" w:cs="Times New Roman"/>
          <w:szCs w:val="24"/>
        </w:rPr>
        <w:t>εκατόν</w:t>
      </w:r>
      <w:proofErr w:type="spellEnd"/>
      <w:r>
        <w:rPr>
          <w:rFonts w:eastAsia="Times New Roman" w:cs="Times New Roman"/>
          <w:szCs w:val="24"/>
        </w:rPr>
        <w:t xml:space="preserve"> πενήντα ενός </w:t>
      </w:r>
      <w:r>
        <w:rPr>
          <w:rFonts w:eastAsia="Times New Roman" w:cs="Times New Roman"/>
          <w:szCs w:val="24"/>
        </w:rPr>
        <w:t xml:space="preserve"> Βουλευτών. </w:t>
      </w:r>
    </w:p>
    <w:p w14:paraId="20A4ED94"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 xml:space="preserve">Μέχρι τώρα, κατά τα </w:t>
      </w:r>
      <w:proofErr w:type="spellStart"/>
      <w:r>
        <w:rPr>
          <w:rFonts w:eastAsia="Times New Roman" w:cs="Times New Roman"/>
          <w:szCs w:val="24"/>
        </w:rPr>
        <w:t>ειωθότα</w:t>
      </w:r>
      <w:proofErr w:type="spellEnd"/>
      <w:r>
        <w:rPr>
          <w:rFonts w:eastAsia="Times New Roman" w:cs="Times New Roman"/>
          <w:szCs w:val="24"/>
        </w:rPr>
        <w:t xml:space="preserve"> και εφόσον </w:t>
      </w:r>
      <w:proofErr w:type="spellStart"/>
      <w:r>
        <w:rPr>
          <w:rFonts w:eastAsia="Times New Roman" w:cs="Times New Roman"/>
          <w:szCs w:val="24"/>
        </w:rPr>
        <w:t>επιτυγχάνετο</w:t>
      </w:r>
      <w:proofErr w:type="spellEnd"/>
      <w:r>
        <w:rPr>
          <w:rFonts w:eastAsia="Times New Roman" w:cs="Times New Roman"/>
          <w:szCs w:val="24"/>
        </w:rPr>
        <w:t xml:space="preserve"> πλειοψηφία ενός ή αθροιστικά και δύο κομμάτων, προχωρούσαμε </w:t>
      </w:r>
      <w:proofErr w:type="spellStart"/>
      <w:r>
        <w:rPr>
          <w:rFonts w:eastAsia="Times New Roman" w:cs="Times New Roman"/>
          <w:szCs w:val="24"/>
        </w:rPr>
        <w:t>τεκμαίροντες</w:t>
      </w:r>
      <w:proofErr w:type="spellEnd"/>
      <w:r>
        <w:rPr>
          <w:rFonts w:eastAsia="Times New Roman" w:cs="Times New Roman"/>
          <w:szCs w:val="24"/>
        </w:rPr>
        <w:t xml:space="preserve"> ότι όλη η κο</w:t>
      </w:r>
      <w:r>
        <w:rPr>
          <w:rFonts w:eastAsia="Times New Roman" w:cs="Times New Roman"/>
          <w:szCs w:val="24"/>
        </w:rPr>
        <w:t xml:space="preserve">ινοβουλευτική δύναμη του κάθε </w:t>
      </w:r>
      <w:r>
        <w:rPr>
          <w:rFonts w:eastAsia="Times New Roman" w:cs="Times New Roman"/>
          <w:szCs w:val="24"/>
        </w:rPr>
        <w:lastRenderedPageBreak/>
        <w:t xml:space="preserve">κόμματος αθροίζεται και έτσι δημιουργούνται οι ψήφοι, οι οποίες είναι απαραίτητες. </w:t>
      </w:r>
    </w:p>
    <w:p w14:paraId="20A4ED95"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Τώρα</w:t>
      </w:r>
      <w:r>
        <w:rPr>
          <w:rFonts w:eastAsia="Times New Roman" w:cs="Times New Roman"/>
          <w:szCs w:val="24"/>
        </w:rPr>
        <w:t>,</w:t>
      </w:r>
      <w:r>
        <w:rPr>
          <w:rFonts w:eastAsia="Times New Roman" w:cs="Times New Roman"/>
          <w:szCs w:val="24"/>
        </w:rPr>
        <w:t xml:space="preserve"> έχουμε μια ειδική περίπτωση, κατά την οποία ο ΣΥΡΙΖΑ μπορεί να θεωρηθεί ότι είναι η Κυβέρνηση μειοψηφίας. </w:t>
      </w:r>
    </w:p>
    <w:p w14:paraId="20A4ED96" w14:textId="77777777" w:rsidR="005D4821" w:rsidRDefault="006B233D">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Έτσι. </w:t>
      </w:r>
    </w:p>
    <w:p w14:paraId="20A4ED97" w14:textId="77777777" w:rsidR="005D4821" w:rsidRDefault="006B233D">
      <w:pPr>
        <w:spacing w:line="600" w:lineRule="auto"/>
        <w:ind w:firstLine="720"/>
        <w:jc w:val="both"/>
        <w:rPr>
          <w:rFonts w:eastAsia="Times New Roman" w:cs="Times New Roman"/>
          <w:szCs w:val="24"/>
        </w:rPr>
      </w:pPr>
      <w:r>
        <w:rPr>
          <w:rFonts w:eastAsia="Times New Roman" w:cs="Times New Roman"/>
          <w:b/>
          <w:szCs w:val="24"/>
        </w:rPr>
        <w:t>ΙΩΑ</w:t>
      </w:r>
      <w:r>
        <w:rPr>
          <w:rFonts w:eastAsia="Times New Roman" w:cs="Times New Roman"/>
          <w:b/>
          <w:szCs w:val="24"/>
        </w:rPr>
        <w:t>ΝΝΗΣ ΓΚΙΟΛΑΣ:</w:t>
      </w:r>
      <w:r>
        <w:rPr>
          <w:rFonts w:eastAsia="Times New Roman" w:cs="Times New Roman"/>
          <w:szCs w:val="24"/>
        </w:rPr>
        <w:t xml:space="preserve"> Όμως, επ’ </w:t>
      </w:r>
      <w:proofErr w:type="spellStart"/>
      <w:r>
        <w:rPr>
          <w:rFonts w:eastAsia="Times New Roman" w:cs="Times New Roman"/>
          <w:szCs w:val="24"/>
        </w:rPr>
        <w:t>ουδενί</w:t>
      </w:r>
      <w:proofErr w:type="spellEnd"/>
      <w:r>
        <w:rPr>
          <w:rFonts w:eastAsia="Times New Roman" w:cs="Times New Roman"/>
          <w:szCs w:val="24"/>
        </w:rPr>
        <w:t xml:space="preserve"> </w:t>
      </w:r>
      <w:r>
        <w:rPr>
          <w:rFonts w:eastAsia="Times New Roman" w:cs="Times New Roman"/>
          <w:szCs w:val="24"/>
        </w:rPr>
        <w:t xml:space="preserve">δεν μπορούμε </w:t>
      </w:r>
      <w:r>
        <w:rPr>
          <w:rFonts w:eastAsia="Times New Roman" w:cs="Times New Roman"/>
          <w:szCs w:val="24"/>
        </w:rPr>
        <w:t xml:space="preserve">να μη λάβουμε υπόψη την θέληση, την εκφρασμένη βούληση και την ψήφο όλων των εν ενεργεία, όλων των υπαρχόντων Βουλευτών είτε αυτοί ανήκουν σε κόμματα είτε είναι ανεξάρτητοι. </w:t>
      </w:r>
    </w:p>
    <w:p w14:paraId="20A4ED98"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 xml:space="preserve">Για τον λόγο λοιπόν, αυτό εάν όπως </w:t>
      </w:r>
      <w:r>
        <w:rPr>
          <w:rFonts w:eastAsia="Times New Roman" w:cs="Times New Roman"/>
          <w:szCs w:val="24"/>
        </w:rPr>
        <w:t>-</w:t>
      </w:r>
      <w:r>
        <w:rPr>
          <w:rFonts w:eastAsia="Times New Roman" w:cs="Times New Roman"/>
          <w:szCs w:val="24"/>
        </w:rPr>
        <w:t>σ</w:t>
      </w:r>
      <w:r>
        <w:rPr>
          <w:rFonts w:eastAsia="Times New Roman" w:cs="Times New Roman"/>
          <w:szCs w:val="24"/>
        </w:rPr>
        <w:t xml:space="preserve">ωστά το ξεκινήσατε- δεν συγκεντρώνεται η πλειοψηφία από τα υπάρχοντα κόμματα, όπως εκφράζονται αυτή τη στιγμή, θα πρέπει να ερωτηθούν ένας καθόλου ευκαταφρόνητος αριθμός δεκαέξι ανεξαρτήτων Βουλευτών, το οποίο μπορεί να επιτευχθεί μόνο σε </w:t>
      </w:r>
      <w:r>
        <w:rPr>
          <w:rFonts w:eastAsia="Times New Roman" w:cs="Times New Roman"/>
          <w:szCs w:val="24"/>
        </w:rPr>
        <w:t>κ</w:t>
      </w:r>
      <w:r>
        <w:rPr>
          <w:rFonts w:eastAsia="Times New Roman" w:cs="Times New Roman"/>
          <w:szCs w:val="24"/>
        </w:rPr>
        <w:t xml:space="preserve">οινοβούλιο εν </w:t>
      </w:r>
      <w:proofErr w:type="spellStart"/>
      <w:r>
        <w:rPr>
          <w:rFonts w:eastAsia="Times New Roman" w:cs="Times New Roman"/>
          <w:szCs w:val="24"/>
        </w:rPr>
        <w:t>Ολ</w:t>
      </w:r>
      <w:r>
        <w:rPr>
          <w:rFonts w:eastAsia="Times New Roman" w:cs="Times New Roman"/>
          <w:szCs w:val="24"/>
        </w:rPr>
        <w:t>ομελεία</w:t>
      </w:r>
      <w:proofErr w:type="spellEnd"/>
      <w:r>
        <w:rPr>
          <w:rFonts w:eastAsia="Times New Roman" w:cs="Times New Roman"/>
          <w:szCs w:val="24"/>
        </w:rPr>
        <w:t>. Δηλαδή, είναι στην κρίση σας να προχωρήσετε με τις διατάξεις που μπορούν να ψηφιστούν ή όχι, άλλως θα φωνάξουμε αύριο όλα τα μέλη του Κοινοβουλίου</w:t>
      </w:r>
      <w:r>
        <w:rPr>
          <w:rFonts w:eastAsia="Times New Roman" w:cs="Times New Roman"/>
          <w:szCs w:val="24"/>
        </w:rPr>
        <w:t>,</w:t>
      </w:r>
      <w:r>
        <w:rPr>
          <w:rFonts w:eastAsia="Times New Roman" w:cs="Times New Roman"/>
          <w:szCs w:val="24"/>
        </w:rPr>
        <w:t xml:space="preserve"> για να πάρουν θέση επακριβώς, δημοκρατικά και με απόλυτη πλειοψηφία. </w:t>
      </w:r>
    </w:p>
    <w:p w14:paraId="20A4ED99" w14:textId="77777777" w:rsidR="005D4821" w:rsidRDefault="006B233D">
      <w:pPr>
        <w:spacing w:line="600" w:lineRule="auto"/>
        <w:ind w:firstLine="720"/>
        <w:jc w:val="both"/>
        <w:rPr>
          <w:rFonts w:eastAsia="Times New Roman" w:cs="Times New Roman"/>
          <w:szCs w:val="24"/>
        </w:rPr>
      </w:pPr>
      <w:r>
        <w:rPr>
          <w:rFonts w:eastAsia="Times New Roman" w:cs="Times New Roman"/>
          <w:b/>
          <w:szCs w:val="24"/>
        </w:rPr>
        <w:lastRenderedPageBreak/>
        <w:t>ΜΑΥΡΟΥΔΗΣ ΒΟΡΙΔΗΣ:</w:t>
      </w:r>
      <w:r>
        <w:rPr>
          <w:rFonts w:eastAsia="Times New Roman" w:cs="Times New Roman"/>
          <w:szCs w:val="24"/>
        </w:rPr>
        <w:t xml:space="preserve"> Αυτό, εκ τ</w:t>
      </w:r>
      <w:r>
        <w:rPr>
          <w:rFonts w:eastAsia="Times New Roman" w:cs="Times New Roman"/>
          <w:szCs w:val="24"/>
        </w:rPr>
        <w:t xml:space="preserve">ων προτέρων προ της ψηφοφορίας. Ονομαστική ψηφοφορία για όλα. </w:t>
      </w:r>
    </w:p>
    <w:p w14:paraId="20A4ED9A" w14:textId="77777777" w:rsidR="005D4821" w:rsidRDefault="006B233D">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Ποιος τη ζητάει, κύριε Πρόεδρε;</w:t>
      </w:r>
    </w:p>
    <w:p w14:paraId="20A4ED9B" w14:textId="77777777" w:rsidR="005D4821" w:rsidRDefault="006B233D">
      <w:pPr>
        <w:spacing w:line="600" w:lineRule="auto"/>
        <w:ind w:firstLine="720"/>
        <w:jc w:val="both"/>
        <w:rPr>
          <w:rFonts w:eastAsia="Times New Roman" w:cs="Times New Roman"/>
          <w:szCs w:val="24"/>
        </w:rPr>
      </w:pPr>
      <w:r>
        <w:rPr>
          <w:rFonts w:eastAsia="Times New Roman" w:cs="Times New Roman"/>
          <w:b/>
          <w:szCs w:val="24"/>
        </w:rPr>
        <w:t>ΦΩΤΕΙΝΗ ΒΑΚΗ:</w:t>
      </w:r>
      <w:r>
        <w:rPr>
          <w:rFonts w:eastAsia="Times New Roman" w:cs="Times New Roman"/>
          <w:szCs w:val="24"/>
        </w:rPr>
        <w:t xml:space="preserve"> Ο Πρόεδρος. </w:t>
      </w:r>
    </w:p>
    <w:p w14:paraId="20A4ED9C" w14:textId="77777777" w:rsidR="005D4821" w:rsidRDefault="006B233D">
      <w:pPr>
        <w:spacing w:line="600" w:lineRule="auto"/>
        <w:ind w:firstLine="720"/>
        <w:jc w:val="both"/>
        <w:rPr>
          <w:rFonts w:eastAsia="Times New Roman" w:cs="Times New Roman"/>
          <w:szCs w:val="24"/>
        </w:rPr>
      </w:pPr>
      <w:r w:rsidRPr="00CB5CA0">
        <w:rPr>
          <w:rFonts w:eastAsia="Times New Roman" w:cs="Times New Roman"/>
          <w:b/>
          <w:szCs w:val="24"/>
        </w:rPr>
        <w:t>ΠΡΟΕΔΡΕΥΩΝ (Γεώργιος Βαρεμένος):</w:t>
      </w:r>
      <w:r w:rsidRPr="00CB5CA0">
        <w:rPr>
          <w:rFonts w:eastAsia="Times New Roman" w:cs="Times New Roman"/>
          <w:szCs w:val="24"/>
        </w:rPr>
        <w:t xml:space="preserve"> </w:t>
      </w:r>
      <w:r>
        <w:rPr>
          <w:rFonts w:eastAsia="Times New Roman" w:cs="Times New Roman"/>
          <w:szCs w:val="24"/>
        </w:rPr>
        <w:t>Ωραία. Αύριο, μετά την ψηφοφορία για τις άρσεις ασυλίας, θα διεξαχθεί ονομαστική ψη</w:t>
      </w:r>
      <w:r>
        <w:rPr>
          <w:rFonts w:eastAsia="Times New Roman" w:cs="Times New Roman"/>
          <w:szCs w:val="24"/>
        </w:rPr>
        <w:t>φοφορία.</w:t>
      </w:r>
    </w:p>
    <w:p w14:paraId="20A4ED9D"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Στο σημείο αυτό θα ήθελα να ανακοινώσω κάποιες αιτήσεις άδειας απουσίας Βουλευτών.</w:t>
      </w:r>
    </w:p>
    <w:p w14:paraId="20A4ED9E"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 xml:space="preserve">Ο Βουλευτής κ. Νικόλαος </w:t>
      </w:r>
      <w:proofErr w:type="spellStart"/>
      <w:r>
        <w:rPr>
          <w:rFonts w:eastAsia="Times New Roman" w:cs="Times New Roman"/>
          <w:szCs w:val="24"/>
        </w:rPr>
        <w:t>Δένδιας</w:t>
      </w:r>
      <w:proofErr w:type="spellEnd"/>
      <w:r>
        <w:rPr>
          <w:rFonts w:eastAsia="Times New Roman" w:cs="Times New Roman"/>
          <w:szCs w:val="24"/>
        </w:rPr>
        <w:t xml:space="preserve"> ζητεί άδεια ολιγοήμερης απουσίας στο εξωτερικό από 4</w:t>
      </w:r>
      <w:r>
        <w:rPr>
          <w:rFonts w:eastAsia="Times New Roman" w:cs="Times New Roman"/>
          <w:szCs w:val="24"/>
        </w:rPr>
        <w:t xml:space="preserve"> Φεβρουαρίου</w:t>
      </w:r>
      <w:r>
        <w:rPr>
          <w:rFonts w:eastAsia="Times New Roman" w:cs="Times New Roman"/>
          <w:szCs w:val="24"/>
        </w:rPr>
        <w:t xml:space="preserve"> έως 7 Φεβρουαρίου 2019, για προσωπικούς λόγους. Η Βουλή εγκρίνει;</w:t>
      </w:r>
    </w:p>
    <w:p w14:paraId="20A4ED9F" w14:textId="77777777" w:rsidR="005D4821" w:rsidRDefault="006B233D">
      <w:pPr>
        <w:spacing w:line="600" w:lineRule="auto"/>
        <w:ind w:firstLine="720"/>
        <w:jc w:val="both"/>
        <w:rPr>
          <w:rFonts w:eastAsia="Times New Roman" w:cs="Times New Roman"/>
          <w:szCs w:val="24"/>
        </w:rPr>
      </w:pPr>
      <w:r w:rsidRPr="00C66B38">
        <w:rPr>
          <w:rFonts w:eastAsia="Times New Roman" w:cs="Times New Roman"/>
          <w:b/>
          <w:szCs w:val="24"/>
        </w:rPr>
        <w:t>Ο</w:t>
      </w:r>
      <w:r w:rsidRPr="00C66B38">
        <w:rPr>
          <w:rFonts w:eastAsia="Times New Roman" w:cs="Times New Roman"/>
          <w:b/>
          <w:szCs w:val="24"/>
        </w:rPr>
        <w:t xml:space="preserve">ΛΟΙ </w:t>
      </w:r>
      <w:r>
        <w:rPr>
          <w:rFonts w:eastAsia="Times New Roman" w:cs="Times New Roman"/>
          <w:b/>
          <w:szCs w:val="24"/>
        </w:rPr>
        <w:t xml:space="preserve">ΟΙ </w:t>
      </w:r>
      <w:r w:rsidRPr="00C66B38">
        <w:rPr>
          <w:rFonts w:eastAsia="Times New Roman" w:cs="Times New Roman"/>
          <w:b/>
          <w:szCs w:val="24"/>
        </w:rPr>
        <w:t>ΒΟΥΛΕΥΤΕΣ:</w:t>
      </w:r>
      <w:r>
        <w:rPr>
          <w:rFonts w:eastAsia="Times New Roman" w:cs="Times New Roman"/>
          <w:szCs w:val="24"/>
        </w:rPr>
        <w:t xml:space="preserve"> Μάλιστα, μάλιστα.</w:t>
      </w:r>
    </w:p>
    <w:p w14:paraId="20A4EDA0" w14:textId="77777777" w:rsidR="005D4821" w:rsidRDefault="006B233D">
      <w:pPr>
        <w:spacing w:line="600" w:lineRule="auto"/>
        <w:ind w:firstLine="720"/>
        <w:jc w:val="both"/>
        <w:rPr>
          <w:rFonts w:eastAsia="Times New Roman" w:cs="Times New Roman"/>
          <w:szCs w:val="24"/>
        </w:rPr>
      </w:pPr>
      <w:r w:rsidRPr="00CB5CA0">
        <w:rPr>
          <w:rFonts w:eastAsia="Times New Roman" w:cs="Times New Roman"/>
          <w:b/>
          <w:szCs w:val="24"/>
        </w:rPr>
        <w:t>ΠΡΟΕΔΡΕΥΩΝ (Γεώργιος Βαρεμένος):</w:t>
      </w:r>
      <w:r w:rsidRPr="00CB5CA0">
        <w:rPr>
          <w:rFonts w:eastAsia="Times New Roman" w:cs="Times New Roman"/>
          <w:szCs w:val="24"/>
        </w:rPr>
        <w:t xml:space="preserve"> </w:t>
      </w:r>
      <w:r>
        <w:rPr>
          <w:rFonts w:eastAsia="Times New Roman" w:cs="Times New Roman"/>
          <w:szCs w:val="24"/>
        </w:rPr>
        <w:t xml:space="preserve">Συνεπώς η </w:t>
      </w:r>
      <w:r>
        <w:rPr>
          <w:rFonts w:eastAsia="Times New Roman" w:cs="Times New Roman"/>
          <w:szCs w:val="24"/>
        </w:rPr>
        <w:t>Βουλή ενέκρινε τη ζητηθείσα άδεια.</w:t>
      </w:r>
    </w:p>
    <w:p w14:paraId="20A4EDA1" w14:textId="77777777" w:rsidR="005D4821" w:rsidRDefault="006B233D">
      <w:pPr>
        <w:spacing w:line="600" w:lineRule="auto"/>
        <w:ind w:firstLine="720"/>
        <w:jc w:val="both"/>
        <w:rPr>
          <w:rFonts w:eastAsia="Times New Roman" w:cs="Times New Roman"/>
          <w:szCs w:val="24"/>
        </w:rPr>
      </w:pPr>
      <w:r w:rsidRPr="00C66B38">
        <w:rPr>
          <w:rFonts w:eastAsia="Times New Roman" w:cs="Times New Roman"/>
          <w:szCs w:val="24"/>
        </w:rPr>
        <w:lastRenderedPageBreak/>
        <w:t xml:space="preserve">Ο Βουλευτής κ. </w:t>
      </w:r>
      <w:r>
        <w:rPr>
          <w:rFonts w:eastAsia="Times New Roman" w:cs="Times New Roman"/>
          <w:szCs w:val="24"/>
        </w:rPr>
        <w:t>Γεώργιος Κουμουτσάκος</w:t>
      </w:r>
      <w:r w:rsidRPr="00C66B38">
        <w:rPr>
          <w:rFonts w:eastAsia="Times New Roman" w:cs="Times New Roman"/>
          <w:szCs w:val="24"/>
        </w:rPr>
        <w:t xml:space="preserve"> ζητεί άδεια ολιγοήμερης απουσίας </w:t>
      </w:r>
      <w:r>
        <w:rPr>
          <w:rFonts w:eastAsia="Times New Roman" w:cs="Times New Roman"/>
          <w:szCs w:val="24"/>
        </w:rPr>
        <w:t xml:space="preserve">στο εξωτερικό από 31 Ιανουαρίου </w:t>
      </w:r>
      <w:r w:rsidRPr="001B4D33">
        <w:rPr>
          <w:rFonts w:eastAsia="Times New Roman" w:cs="Times New Roman"/>
          <w:szCs w:val="24"/>
        </w:rPr>
        <w:t>έως</w:t>
      </w:r>
      <w:r>
        <w:rPr>
          <w:rFonts w:eastAsia="Times New Roman" w:cs="Times New Roman"/>
          <w:szCs w:val="24"/>
        </w:rPr>
        <w:t xml:space="preserve"> </w:t>
      </w:r>
      <w:r w:rsidRPr="001B4D33">
        <w:rPr>
          <w:rFonts w:eastAsia="Times New Roman" w:cs="Times New Roman"/>
          <w:szCs w:val="24"/>
        </w:rPr>
        <w:t>1</w:t>
      </w:r>
      <w:r w:rsidRPr="001B4D33">
        <w:rPr>
          <w:rFonts w:eastAsia="Times New Roman" w:cs="Times New Roman"/>
          <w:szCs w:val="24"/>
          <w:vertAlign w:val="superscript"/>
        </w:rPr>
        <w:t>η</w:t>
      </w:r>
      <w:r>
        <w:rPr>
          <w:rFonts w:eastAsia="Times New Roman" w:cs="Times New Roman"/>
          <w:szCs w:val="24"/>
        </w:rPr>
        <w:t xml:space="preserve"> Φεβρουαρίου 2019</w:t>
      </w:r>
      <w:r w:rsidRPr="00C66B38">
        <w:rPr>
          <w:rFonts w:eastAsia="Times New Roman" w:cs="Times New Roman"/>
          <w:szCs w:val="24"/>
        </w:rPr>
        <w:t xml:space="preserve">. Η Βουλή </w:t>
      </w:r>
      <w:r w:rsidRPr="00C66B38">
        <w:rPr>
          <w:rFonts w:eastAsia="Times New Roman" w:cs="Times New Roman"/>
          <w:szCs w:val="24"/>
        </w:rPr>
        <w:t>εγκρίνει;</w:t>
      </w:r>
    </w:p>
    <w:p w14:paraId="20A4EDA2" w14:textId="77777777" w:rsidR="005D4821" w:rsidRDefault="006B233D">
      <w:pPr>
        <w:spacing w:line="600" w:lineRule="auto"/>
        <w:ind w:firstLine="720"/>
        <w:jc w:val="both"/>
        <w:rPr>
          <w:rFonts w:eastAsia="Times New Roman" w:cs="Times New Roman"/>
          <w:szCs w:val="24"/>
        </w:rPr>
      </w:pPr>
      <w:r w:rsidRPr="00C66B38">
        <w:rPr>
          <w:rFonts w:eastAsia="Times New Roman" w:cs="Times New Roman"/>
          <w:b/>
          <w:szCs w:val="24"/>
        </w:rPr>
        <w:t xml:space="preserve">ΟΛΟΙ </w:t>
      </w:r>
      <w:r>
        <w:rPr>
          <w:rFonts w:eastAsia="Times New Roman" w:cs="Times New Roman"/>
          <w:b/>
          <w:szCs w:val="24"/>
        </w:rPr>
        <w:t xml:space="preserve">ΟΙ </w:t>
      </w:r>
      <w:r w:rsidRPr="00C66B38">
        <w:rPr>
          <w:rFonts w:eastAsia="Times New Roman" w:cs="Times New Roman"/>
          <w:b/>
          <w:szCs w:val="24"/>
        </w:rPr>
        <w:t>ΒΟΥΛΕΥΤΕΣ:</w:t>
      </w:r>
      <w:r w:rsidRPr="00C66B38">
        <w:rPr>
          <w:rFonts w:eastAsia="Times New Roman" w:cs="Times New Roman"/>
          <w:szCs w:val="24"/>
        </w:rPr>
        <w:t xml:space="preserve"> Μάλιστα, μάλιστα.</w:t>
      </w:r>
    </w:p>
    <w:p w14:paraId="20A4EDA3" w14:textId="77777777" w:rsidR="005D4821" w:rsidRDefault="006B233D">
      <w:pPr>
        <w:spacing w:line="600" w:lineRule="auto"/>
        <w:ind w:firstLine="720"/>
        <w:jc w:val="both"/>
        <w:rPr>
          <w:rFonts w:eastAsia="Times New Roman" w:cs="Times New Roman"/>
          <w:szCs w:val="24"/>
        </w:rPr>
      </w:pPr>
      <w:r w:rsidRPr="00C66B38">
        <w:rPr>
          <w:rFonts w:eastAsia="Times New Roman" w:cs="Times New Roman"/>
          <w:b/>
          <w:szCs w:val="24"/>
        </w:rPr>
        <w:t>ΠΡΟΕΔΡΕΥΩΝ (Γεώργιος Βαρεμένος):</w:t>
      </w:r>
      <w:r>
        <w:rPr>
          <w:rFonts w:eastAsia="Times New Roman" w:cs="Times New Roman"/>
          <w:szCs w:val="24"/>
        </w:rPr>
        <w:t xml:space="preserve"> </w:t>
      </w:r>
      <w:r>
        <w:rPr>
          <w:rFonts w:eastAsia="Times New Roman" w:cs="Times New Roman"/>
          <w:szCs w:val="24"/>
        </w:rPr>
        <w:t>Συνεπώς η</w:t>
      </w:r>
      <w:r w:rsidRPr="00C66B38">
        <w:rPr>
          <w:rFonts w:eastAsia="Times New Roman" w:cs="Times New Roman"/>
          <w:szCs w:val="24"/>
        </w:rPr>
        <w:t xml:space="preserve"> </w:t>
      </w:r>
      <w:r w:rsidRPr="00C66B38">
        <w:rPr>
          <w:rFonts w:eastAsia="Times New Roman" w:cs="Times New Roman"/>
          <w:szCs w:val="24"/>
        </w:rPr>
        <w:t>Βουλή ενέκρινε τη ζητηθείσα άδεια.</w:t>
      </w:r>
    </w:p>
    <w:p w14:paraId="20A4EDA4" w14:textId="77777777" w:rsidR="005D4821" w:rsidRDefault="006B233D">
      <w:pPr>
        <w:spacing w:line="600" w:lineRule="auto"/>
        <w:ind w:firstLine="720"/>
        <w:jc w:val="both"/>
        <w:rPr>
          <w:rFonts w:eastAsia="Times New Roman" w:cs="Times New Roman"/>
          <w:szCs w:val="24"/>
        </w:rPr>
      </w:pPr>
      <w:r w:rsidRPr="00C66B38">
        <w:rPr>
          <w:rFonts w:eastAsia="Times New Roman" w:cs="Times New Roman"/>
          <w:szCs w:val="24"/>
        </w:rPr>
        <w:t xml:space="preserve">Ο Βουλευτής κ. </w:t>
      </w:r>
      <w:r>
        <w:rPr>
          <w:rFonts w:eastAsia="Times New Roman" w:cs="Times New Roman"/>
          <w:szCs w:val="24"/>
        </w:rPr>
        <w:t>Κωνσταντίνος Κουκοδήμος</w:t>
      </w:r>
      <w:r w:rsidRPr="00C66B38">
        <w:rPr>
          <w:rFonts w:eastAsia="Times New Roman" w:cs="Times New Roman"/>
          <w:szCs w:val="24"/>
        </w:rPr>
        <w:t xml:space="preserve"> ζητεί άδεια ολιγοήμερης απουσίας </w:t>
      </w:r>
      <w:r>
        <w:rPr>
          <w:rFonts w:eastAsia="Times New Roman" w:cs="Times New Roman"/>
          <w:szCs w:val="24"/>
        </w:rPr>
        <w:t xml:space="preserve">προκειμένου να μεταβεί </w:t>
      </w:r>
      <w:r w:rsidRPr="00C66B38">
        <w:rPr>
          <w:rFonts w:eastAsia="Times New Roman" w:cs="Times New Roman"/>
          <w:szCs w:val="24"/>
        </w:rPr>
        <w:t>στο εξωτερικό</w:t>
      </w:r>
      <w:r>
        <w:rPr>
          <w:rFonts w:eastAsia="Times New Roman" w:cs="Times New Roman"/>
          <w:szCs w:val="24"/>
        </w:rPr>
        <w:t xml:space="preserve"> </w:t>
      </w:r>
      <w:r>
        <w:rPr>
          <w:rFonts w:eastAsia="Times New Roman" w:cs="Times New Roman"/>
          <w:szCs w:val="24"/>
        </w:rPr>
        <w:t xml:space="preserve">–στη </w:t>
      </w:r>
      <w:r>
        <w:rPr>
          <w:rFonts w:eastAsia="Times New Roman" w:cs="Times New Roman"/>
          <w:szCs w:val="24"/>
        </w:rPr>
        <w:t>Ζυρίχη</w:t>
      </w:r>
      <w:r>
        <w:rPr>
          <w:rFonts w:eastAsia="Times New Roman" w:cs="Times New Roman"/>
          <w:szCs w:val="24"/>
        </w:rPr>
        <w:t>-</w:t>
      </w:r>
      <w:r>
        <w:rPr>
          <w:rFonts w:eastAsia="Times New Roman" w:cs="Times New Roman"/>
          <w:szCs w:val="24"/>
        </w:rPr>
        <w:t xml:space="preserve"> από 30</w:t>
      </w:r>
      <w:r>
        <w:rPr>
          <w:rFonts w:eastAsia="Times New Roman" w:cs="Times New Roman"/>
          <w:szCs w:val="24"/>
        </w:rPr>
        <w:t xml:space="preserve"> Ια</w:t>
      </w:r>
      <w:r>
        <w:rPr>
          <w:rFonts w:eastAsia="Times New Roman" w:cs="Times New Roman"/>
          <w:szCs w:val="24"/>
        </w:rPr>
        <w:t>νουαρίου</w:t>
      </w:r>
      <w:r>
        <w:rPr>
          <w:rFonts w:eastAsia="Times New Roman" w:cs="Times New Roman"/>
          <w:szCs w:val="24"/>
        </w:rPr>
        <w:t xml:space="preserve"> έως </w:t>
      </w:r>
      <w:r w:rsidRPr="00E2050B">
        <w:rPr>
          <w:rFonts w:eastAsia="Times New Roman" w:cs="Times New Roman"/>
          <w:szCs w:val="24"/>
        </w:rPr>
        <w:t>1</w:t>
      </w:r>
      <w:r w:rsidRPr="00E2050B">
        <w:rPr>
          <w:rFonts w:eastAsia="Times New Roman" w:cs="Times New Roman"/>
          <w:szCs w:val="24"/>
          <w:vertAlign w:val="superscript"/>
        </w:rPr>
        <w:t>η</w:t>
      </w:r>
      <w:r>
        <w:rPr>
          <w:rFonts w:eastAsia="Times New Roman" w:cs="Times New Roman"/>
          <w:szCs w:val="24"/>
        </w:rPr>
        <w:t xml:space="preserve"> Φεβρουαρίου </w:t>
      </w:r>
      <w:r>
        <w:rPr>
          <w:rFonts w:eastAsia="Times New Roman" w:cs="Times New Roman"/>
          <w:szCs w:val="24"/>
        </w:rPr>
        <w:t>2019 για προσωπικούς λόγους</w:t>
      </w:r>
      <w:r w:rsidRPr="00C66B38">
        <w:rPr>
          <w:rFonts w:eastAsia="Times New Roman" w:cs="Times New Roman"/>
          <w:szCs w:val="24"/>
        </w:rPr>
        <w:t>. Η Βουλή εγκρίνει;</w:t>
      </w:r>
    </w:p>
    <w:p w14:paraId="20A4EDA5" w14:textId="77777777" w:rsidR="005D4821" w:rsidRDefault="006B233D">
      <w:pPr>
        <w:spacing w:line="600" w:lineRule="auto"/>
        <w:ind w:firstLine="720"/>
        <w:jc w:val="both"/>
        <w:rPr>
          <w:rFonts w:eastAsia="Times New Roman" w:cs="Times New Roman"/>
          <w:szCs w:val="24"/>
        </w:rPr>
      </w:pPr>
      <w:r w:rsidRPr="00C66B38">
        <w:rPr>
          <w:rFonts w:eastAsia="Times New Roman" w:cs="Times New Roman"/>
          <w:b/>
          <w:szCs w:val="24"/>
        </w:rPr>
        <w:t xml:space="preserve">ΟΛΟΙ </w:t>
      </w:r>
      <w:r>
        <w:rPr>
          <w:rFonts w:eastAsia="Times New Roman" w:cs="Times New Roman"/>
          <w:b/>
          <w:szCs w:val="24"/>
        </w:rPr>
        <w:t xml:space="preserve">ΟΙ </w:t>
      </w:r>
      <w:r w:rsidRPr="00C66B38">
        <w:rPr>
          <w:rFonts w:eastAsia="Times New Roman" w:cs="Times New Roman"/>
          <w:b/>
          <w:szCs w:val="24"/>
        </w:rPr>
        <w:t>ΒΟΥΛΕΥΤΕΣ:</w:t>
      </w:r>
      <w:r w:rsidRPr="00C66B38">
        <w:rPr>
          <w:rFonts w:eastAsia="Times New Roman" w:cs="Times New Roman"/>
          <w:szCs w:val="24"/>
        </w:rPr>
        <w:t xml:space="preserve"> Μάλιστα, μάλιστα.</w:t>
      </w:r>
    </w:p>
    <w:p w14:paraId="20A4EDA6" w14:textId="77777777" w:rsidR="005D4821" w:rsidRDefault="006B233D">
      <w:pPr>
        <w:spacing w:line="600" w:lineRule="auto"/>
        <w:ind w:firstLine="720"/>
        <w:jc w:val="both"/>
        <w:rPr>
          <w:rFonts w:eastAsia="Times New Roman" w:cs="Times New Roman"/>
          <w:szCs w:val="24"/>
        </w:rPr>
      </w:pPr>
      <w:r w:rsidRPr="00C66B38">
        <w:rPr>
          <w:rFonts w:eastAsia="Times New Roman" w:cs="Times New Roman"/>
          <w:b/>
          <w:szCs w:val="24"/>
        </w:rPr>
        <w:t>ΠΡΟΕΔΡΕΥΩΝ (Γεώργιος Βαρεμένος):</w:t>
      </w:r>
      <w:r>
        <w:rPr>
          <w:rFonts w:eastAsia="Times New Roman" w:cs="Times New Roman"/>
          <w:szCs w:val="24"/>
        </w:rPr>
        <w:t xml:space="preserve"> </w:t>
      </w:r>
      <w:r>
        <w:rPr>
          <w:rFonts w:eastAsia="Times New Roman" w:cs="Times New Roman"/>
          <w:szCs w:val="24"/>
        </w:rPr>
        <w:t>Συνεπώς η</w:t>
      </w:r>
      <w:r w:rsidRPr="00C66B38">
        <w:rPr>
          <w:rFonts w:eastAsia="Times New Roman" w:cs="Times New Roman"/>
          <w:szCs w:val="24"/>
        </w:rPr>
        <w:t xml:space="preserve"> </w:t>
      </w:r>
      <w:r w:rsidRPr="00C66B38">
        <w:rPr>
          <w:rFonts w:eastAsia="Times New Roman" w:cs="Times New Roman"/>
          <w:szCs w:val="24"/>
        </w:rPr>
        <w:t>Βουλή ενέκρινε τη ζητηθείσα άδεια.</w:t>
      </w:r>
    </w:p>
    <w:p w14:paraId="20A4EDA7" w14:textId="77777777" w:rsidR="005D4821" w:rsidRDefault="006B233D">
      <w:pPr>
        <w:spacing w:line="600" w:lineRule="auto"/>
        <w:ind w:firstLine="720"/>
        <w:jc w:val="both"/>
        <w:rPr>
          <w:rFonts w:eastAsia="Times New Roman" w:cs="Times New Roman"/>
          <w:szCs w:val="24"/>
        </w:rPr>
      </w:pPr>
      <w:r>
        <w:rPr>
          <w:rFonts w:eastAsia="Times New Roman" w:cs="Times New Roman"/>
          <w:szCs w:val="24"/>
        </w:rPr>
        <w:t>Η</w:t>
      </w:r>
      <w:r w:rsidRPr="00C66B38">
        <w:rPr>
          <w:rFonts w:eastAsia="Times New Roman" w:cs="Times New Roman"/>
          <w:szCs w:val="24"/>
        </w:rPr>
        <w:t xml:space="preserve"> Βουλευτής κ. </w:t>
      </w:r>
      <w:r>
        <w:rPr>
          <w:rFonts w:eastAsia="Times New Roman" w:cs="Times New Roman"/>
          <w:szCs w:val="24"/>
        </w:rPr>
        <w:t xml:space="preserve">Μαρία Αντωνίου </w:t>
      </w:r>
      <w:r w:rsidRPr="00C66B38">
        <w:rPr>
          <w:rFonts w:eastAsia="Times New Roman" w:cs="Times New Roman"/>
          <w:szCs w:val="24"/>
        </w:rPr>
        <w:t xml:space="preserve">ζητεί άδεια ολιγοήμερης απουσίας </w:t>
      </w:r>
      <w:r>
        <w:rPr>
          <w:rFonts w:eastAsia="Times New Roman" w:cs="Times New Roman"/>
          <w:szCs w:val="24"/>
        </w:rPr>
        <w:t xml:space="preserve">προκειμένου να μεταβεί από 4 </w:t>
      </w:r>
      <w:r>
        <w:rPr>
          <w:rFonts w:eastAsia="Times New Roman" w:cs="Times New Roman"/>
          <w:szCs w:val="24"/>
        </w:rPr>
        <w:t xml:space="preserve">Φεβρουαρίου </w:t>
      </w:r>
      <w:r>
        <w:rPr>
          <w:rFonts w:eastAsia="Times New Roman" w:cs="Times New Roman"/>
          <w:szCs w:val="24"/>
        </w:rPr>
        <w:t>έως 5 Φεβρουαρίου</w:t>
      </w:r>
      <w:r>
        <w:rPr>
          <w:rFonts w:eastAsia="Times New Roman" w:cs="Times New Roman"/>
          <w:szCs w:val="24"/>
        </w:rPr>
        <w:t xml:space="preserve"> 2019</w:t>
      </w:r>
      <w:r>
        <w:rPr>
          <w:rFonts w:eastAsia="Times New Roman" w:cs="Times New Roman"/>
          <w:szCs w:val="24"/>
        </w:rPr>
        <w:t xml:space="preserve"> στις Βρυξέλλες για προσωπικούς λόγους.</w:t>
      </w:r>
      <w:r w:rsidRPr="00C66B38">
        <w:rPr>
          <w:rFonts w:eastAsia="Times New Roman" w:cs="Times New Roman"/>
          <w:szCs w:val="24"/>
        </w:rPr>
        <w:t xml:space="preserve"> Η Βουλή εγκρίνει;</w:t>
      </w:r>
    </w:p>
    <w:p w14:paraId="20A4EDA8" w14:textId="77777777" w:rsidR="005D4821" w:rsidRDefault="006B233D">
      <w:pPr>
        <w:spacing w:line="600" w:lineRule="auto"/>
        <w:ind w:firstLine="720"/>
        <w:jc w:val="both"/>
        <w:rPr>
          <w:rFonts w:eastAsia="Times New Roman" w:cs="Times New Roman"/>
          <w:szCs w:val="24"/>
        </w:rPr>
      </w:pPr>
      <w:r w:rsidRPr="00C66B38">
        <w:rPr>
          <w:rFonts w:eastAsia="Times New Roman" w:cs="Times New Roman"/>
          <w:b/>
          <w:szCs w:val="24"/>
        </w:rPr>
        <w:lastRenderedPageBreak/>
        <w:t xml:space="preserve">ΟΛΟΙ </w:t>
      </w:r>
      <w:r>
        <w:rPr>
          <w:rFonts w:eastAsia="Times New Roman" w:cs="Times New Roman"/>
          <w:b/>
          <w:szCs w:val="24"/>
        </w:rPr>
        <w:t xml:space="preserve">ΟΙ </w:t>
      </w:r>
      <w:r w:rsidRPr="00C66B38">
        <w:rPr>
          <w:rFonts w:eastAsia="Times New Roman" w:cs="Times New Roman"/>
          <w:b/>
          <w:szCs w:val="24"/>
        </w:rPr>
        <w:t>ΒΟΥΛΕΥΤΕΣ:</w:t>
      </w:r>
      <w:r w:rsidRPr="00C66B38">
        <w:rPr>
          <w:rFonts w:eastAsia="Times New Roman" w:cs="Times New Roman"/>
          <w:szCs w:val="24"/>
        </w:rPr>
        <w:t xml:space="preserve"> Μάλιστα, μάλιστα.</w:t>
      </w:r>
    </w:p>
    <w:p w14:paraId="20A4EDA9" w14:textId="77777777" w:rsidR="005D4821" w:rsidRDefault="006B233D">
      <w:pPr>
        <w:spacing w:line="600" w:lineRule="auto"/>
        <w:ind w:firstLine="720"/>
        <w:jc w:val="both"/>
        <w:rPr>
          <w:rFonts w:eastAsia="Times New Roman" w:cs="Times New Roman"/>
          <w:szCs w:val="24"/>
        </w:rPr>
      </w:pPr>
      <w:r w:rsidRPr="002409D9">
        <w:rPr>
          <w:rFonts w:eastAsia="Times New Roman" w:cs="Times New Roman"/>
          <w:b/>
          <w:szCs w:val="24"/>
        </w:rPr>
        <w:t>ΠΡΟΕΔΡΕΥΩΝ (Γεώργιος Βαρεμένος):</w:t>
      </w:r>
      <w:r w:rsidRPr="002409D9">
        <w:rPr>
          <w:rFonts w:eastAsia="Times New Roman" w:cs="Times New Roman"/>
          <w:szCs w:val="24"/>
        </w:rPr>
        <w:t xml:space="preserve"> </w:t>
      </w:r>
      <w:r>
        <w:rPr>
          <w:rFonts w:eastAsia="Times New Roman" w:cs="Times New Roman"/>
          <w:szCs w:val="24"/>
        </w:rPr>
        <w:t>Συνεπώς η</w:t>
      </w:r>
      <w:r w:rsidRPr="00C66B38">
        <w:rPr>
          <w:rFonts w:eastAsia="Times New Roman" w:cs="Times New Roman"/>
          <w:szCs w:val="24"/>
        </w:rPr>
        <w:t xml:space="preserve"> </w:t>
      </w:r>
      <w:r w:rsidRPr="00C66B38">
        <w:rPr>
          <w:rFonts w:eastAsia="Times New Roman" w:cs="Times New Roman"/>
          <w:szCs w:val="24"/>
        </w:rPr>
        <w:t>Βουλή ενέκρινε τη ζητηθείσα άδεια.</w:t>
      </w:r>
    </w:p>
    <w:p w14:paraId="20A4EDAA" w14:textId="77777777" w:rsidR="005D4821" w:rsidRDefault="006B233D">
      <w:pPr>
        <w:spacing w:line="600" w:lineRule="auto"/>
        <w:ind w:firstLine="720"/>
        <w:jc w:val="both"/>
        <w:rPr>
          <w:rFonts w:eastAsia="Times New Roman" w:cs="Times New Roman"/>
          <w:szCs w:val="24"/>
        </w:rPr>
      </w:pPr>
      <w:r w:rsidRPr="002B4244">
        <w:rPr>
          <w:rFonts w:eastAsia="Times New Roman" w:cs="Times New Roman"/>
          <w:szCs w:val="24"/>
        </w:rPr>
        <w:t>Κ</w:t>
      </w:r>
      <w:r>
        <w:rPr>
          <w:rFonts w:eastAsia="Times New Roman" w:cs="Times New Roman"/>
          <w:szCs w:val="24"/>
        </w:rPr>
        <w:t>υρίες και κ</w:t>
      </w:r>
      <w:r w:rsidRPr="002B4244">
        <w:rPr>
          <w:rFonts w:eastAsia="Times New Roman" w:cs="Times New Roman"/>
          <w:szCs w:val="24"/>
        </w:rPr>
        <w:t xml:space="preserve">ύριοι </w:t>
      </w:r>
      <w:r w:rsidRPr="002B4244">
        <w:rPr>
          <w:rFonts w:eastAsia="Times New Roman" w:cs="Times New Roman"/>
          <w:szCs w:val="24"/>
        </w:rPr>
        <w:t>συνάδελφοι, δέχεστε στο σημείο αυτό να λύσουμε τη συνεδρίαση;</w:t>
      </w:r>
    </w:p>
    <w:p w14:paraId="20A4EDAB" w14:textId="77777777" w:rsidR="005D4821" w:rsidRDefault="006B233D">
      <w:pPr>
        <w:spacing w:line="600" w:lineRule="auto"/>
        <w:ind w:firstLine="720"/>
        <w:jc w:val="both"/>
        <w:rPr>
          <w:rFonts w:eastAsia="Times New Roman" w:cs="Times New Roman"/>
          <w:szCs w:val="24"/>
        </w:rPr>
      </w:pPr>
      <w:r w:rsidRPr="002409D9">
        <w:rPr>
          <w:rFonts w:eastAsia="Times New Roman" w:cs="Times New Roman"/>
          <w:b/>
          <w:szCs w:val="24"/>
        </w:rPr>
        <w:t>ΟΛΟΙ ΟΙ ΒΟΥΛΕΥΤΕΣ:</w:t>
      </w:r>
      <w:r w:rsidRPr="005E229F">
        <w:rPr>
          <w:rFonts w:eastAsia="Times New Roman" w:cs="Times New Roman"/>
          <w:szCs w:val="24"/>
        </w:rPr>
        <w:t xml:space="preserve"> </w:t>
      </w:r>
      <w:r w:rsidRPr="002B4244">
        <w:rPr>
          <w:rFonts w:eastAsia="Times New Roman" w:cs="Times New Roman"/>
          <w:szCs w:val="24"/>
        </w:rPr>
        <w:t>Μάλιστα, μάλιστα.</w:t>
      </w:r>
    </w:p>
    <w:p w14:paraId="20A4EDAC" w14:textId="77777777" w:rsidR="005D4821" w:rsidRDefault="006B233D">
      <w:pPr>
        <w:spacing w:line="600" w:lineRule="auto"/>
        <w:ind w:firstLine="720"/>
        <w:jc w:val="both"/>
        <w:rPr>
          <w:rFonts w:eastAsia="Times New Roman" w:cs="Times New Roman"/>
          <w:szCs w:val="24"/>
        </w:rPr>
      </w:pPr>
      <w:r w:rsidRPr="00CB5CA0">
        <w:rPr>
          <w:rFonts w:eastAsia="Times New Roman" w:cs="Times New Roman"/>
          <w:b/>
          <w:szCs w:val="24"/>
        </w:rPr>
        <w:t>ΠΡΟΕΔΡΕΥΩΝ (Γεώργιος Βαρεμένος):</w:t>
      </w:r>
      <w:r w:rsidRPr="00CB5CA0">
        <w:rPr>
          <w:rFonts w:eastAsia="Times New Roman" w:cs="Times New Roman"/>
          <w:szCs w:val="24"/>
        </w:rPr>
        <w:t xml:space="preserve"> </w:t>
      </w:r>
      <w:r w:rsidRPr="002B4244">
        <w:rPr>
          <w:rFonts w:eastAsia="Times New Roman" w:cs="Times New Roman"/>
          <w:szCs w:val="24"/>
        </w:rPr>
        <w:t xml:space="preserve">Με τη </w:t>
      </w:r>
      <w:r>
        <w:rPr>
          <w:rFonts w:eastAsia="Times New Roman" w:cs="Times New Roman"/>
          <w:szCs w:val="24"/>
        </w:rPr>
        <w:t>συναίνεση του Σώματος και ώρα 19</w:t>
      </w:r>
      <w:r w:rsidRPr="002B4244">
        <w:rPr>
          <w:rFonts w:eastAsia="Times New Roman" w:cs="Times New Roman"/>
          <w:szCs w:val="24"/>
        </w:rPr>
        <w:t>.</w:t>
      </w:r>
      <w:r>
        <w:rPr>
          <w:rFonts w:eastAsia="Times New Roman" w:cs="Times New Roman"/>
          <w:szCs w:val="24"/>
        </w:rPr>
        <w:t>29΄</w:t>
      </w:r>
      <w:r w:rsidRPr="002B4244">
        <w:rPr>
          <w:rFonts w:eastAsia="Times New Roman" w:cs="Times New Roman"/>
          <w:szCs w:val="24"/>
        </w:rPr>
        <w:t xml:space="preserve"> </w:t>
      </w:r>
      <w:proofErr w:type="spellStart"/>
      <w:r w:rsidRPr="002B4244">
        <w:rPr>
          <w:rFonts w:eastAsia="Times New Roman" w:cs="Times New Roman"/>
          <w:szCs w:val="24"/>
        </w:rPr>
        <w:t>λύεται</w:t>
      </w:r>
      <w:proofErr w:type="spellEnd"/>
      <w:r w:rsidRPr="002B4244">
        <w:rPr>
          <w:rFonts w:eastAsia="Times New Roman" w:cs="Times New Roman"/>
          <w:szCs w:val="24"/>
        </w:rPr>
        <w:t xml:space="preserve"> η συνεδρίαση για </w:t>
      </w:r>
      <w:r>
        <w:rPr>
          <w:rFonts w:eastAsia="Times New Roman" w:cs="Times New Roman"/>
          <w:szCs w:val="24"/>
        </w:rPr>
        <w:t>αύριο</w:t>
      </w:r>
      <w:r>
        <w:rPr>
          <w:rFonts w:eastAsia="Times New Roman" w:cs="Times New Roman"/>
          <w:szCs w:val="24"/>
        </w:rPr>
        <w:t>,</w:t>
      </w:r>
      <w:r>
        <w:rPr>
          <w:rFonts w:eastAsia="Times New Roman" w:cs="Times New Roman"/>
          <w:szCs w:val="24"/>
        </w:rPr>
        <w:t xml:space="preserve"> ημέρα </w:t>
      </w:r>
      <w:r w:rsidRPr="002B4244">
        <w:rPr>
          <w:rFonts w:eastAsia="Times New Roman" w:cs="Times New Roman"/>
          <w:szCs w:val="24"/>
        </w:rPr>
        <w:t xml:space="preserve">Τετάρτη </w:t>
      </w:r>
      <w:r>
        <w:rPr>
          <w:rFonts w:eastAsia="Times New Roman" w:cs="Times New Roman"/>
          <w:szCs w:val="24"/>
        </w:rPr>
        <w:t xml:space="preserve">30 Ιανουαρίου 2019 </w:t>
      </w:r>
      <w:r w:rsidRPr="002B4244">
        <w:rPr>
          <w:rFonts w:eastAsia="Times New Roman" w:cs="Times New Roman"/>
          <w:szCs w:val="24"/>
        </w:rPr>
        <w:t>και ώρα 1</w:t>
      </w:r>
      <w:r>
        <w:rPr>
          <w:rFonts w:eastAsia="Times New Roman" w:cs="Times New Roman"/>
          <w:szCs w:val="24"/>
        </w:rPr>
        <w:t>2</w:t>
      </w:r>
      <w:r w:rsidRPr="002B4244">
        <w:rPr>
          <w:rFonts w:eastAsia="Times New Roman" w:cs="Times New Roman"/>
          <w:szCs w:val="24"/>
        </w:rPr>
        <w:t>.</w:t>
      </w:r>
      <w:r>
        <w:rPr>
          <w:rFonts w:eastAsia="Times New Roman" w:cs="Times New Roman"/>
          <w:szCs w:val="24"/>
        </w:rPr>
        <w:t>0</w:t>
      </w:r>
      <w:r w:rsidRPr="002B4244">
        <w:rPr>
          <w:rFonts w:eastAsia="Times New Roman" w:cs="Times New Roman"/>
          <w:szCs w:val="24"/>
        </w:rPr>
        <w:t xml:space="preserve">0΄, </w:t>
      </w:r>
      <w:r w:rsidRPr="002B4244">
        <w:rPr>
          <w:rFonts w:eastAsia="Times New Roman" w:cs="Times New Roman"/>
          <w:szCs w:val="24"/>
        </w:rPr>
        <w:t>με αντικείμενο εργασιών του Σώματος</w:t>
      </w:r>
      <w:r>
        <w:rPr>
          <w:rFonts w:eastAsia="Times New Roman" w:cs="Times New Roman"/>
          <w:szCs w:val="24"/>
        </w:rPr>
        <w:t>: α) συζήτηση και λήψη απόφασης για αιτήσεις άρσης ασυλίας Βουλευτών, σύμφωνα με την ειδική ημερήσια διάταξη που έχει διανεμηθεί</w:t>
      </w:r>
      <w:r w:rsidRPr="002B4244">
        <w:rPr>
          <w:rFonts w:eastAsia="Times New Roman" w:cs="Times New Roman"/>
          <w:szCs w:val="24"/>
        </w:rPr>
        <w:t xml:space="preserve"> </w:t>
      </w:r>
      <w:r>
        <w:rPr>
          <w:rFonts w:eastAsia="Times New Roman" w:cs="Times New Roman"/>
          <w:szCs w:val="24"/>
        </w:rPr>
        <w:t xml:space="preserve">και </w:t>
      </w:r>
      <w:r>
        <w:rPr>
          <w:rFonts w:eastAsia="Times New Roman" w:cs="Times New Roman"/>
          <w:szCs w:val="24"/>
        </w:rPr>
        <w:t xml:space="preserve">β) </w:t>
      </w:r>
      <w:r>
        <w:rPr>
          <w:rFonts w:eastAsia="Times New Roman" w:cs="Times New Roman"/>
          <w:szCs w:val="24"/>
        </w:rPr>
        <w:t>διεξαγωγή της ονομαστικής ψηφοφορίας.</w:t>
      </w:r>
    </w:p>
    <w:p w14:paraId="20A4EDAD" w14:textId="77777777" w:rsidR="005D4821" w:rsidRDefault="006B233D">
      <w:pPr>
        <w:spacing w:line="600" w:lineRule="auto"/>
        <w:jc w:val="center"/>
        <w:rPr>
          <w:rFonts w:eastAsia="Times New Roman" w:cs="Times New Roman"/>
          <w:b/>
          <w:szCs w:val="24"/>
        </w:rPr>
      </w:pPr>
      <w:r w:rsidRPr="005E229F">
        <w:rPr>
          <w:rFonts w:eastAsia="Times New Roman" w:cs="Times New Roman"/>
          <w:b/>
          <w:szCs w:val="24"/>
        </w:rPr>
        <w:t xml:space="preserve">Ο ΠΡΟΕΔΡΟΣ                                     </w:t>
      </w:r>
      <w:r w:rsidRPr="005E229F">
        <w:rPr>
          <w:rFonts w:eastAsia="Times New Roman" w:cs="Times New Roman"/>
          <w:b/>
          <w:szCs w:val="24"/>
        </w:rPr>
        <w:t xml:space="preserve">                   ΟΙ ΓΡΑΜΜΑΤΕΙΣ</w:t>
      </w:r>
    </w:p>
    <w:sectPr w:rsidR="005D482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trackRevisions/>
  <w:documentProtection w:edit="trackedChanges" w:enforcement="1" w:cryptProviderType="rsaFull" w:cryptAlgorithmClass="hash" w:cryptAlgorithmType="typeAny" w:cryptAlgorithmSid="4" w:cryptSpinCount="50000" w:hash="+dmB30CttFY7EYjA4gRt9Hlw2+Q=" w:salt="tohv1J5YYT2e8FiMUWF28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821"/>
    <w:rsid w:val="005D4821"/>
    <w:rsid w:val="006B233D"/>
    <w:rsid w:val="008C1D1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4E7D3"/>
  <w15:docId w15:val="{0FD59233-8D2B-4577-BE78-A25223DA8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C65CE"/>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2C65CE"/>
    <w:rPr>
      <w:rFonts w:ascii="Segoe UI" w:hAnsi="Segoe UI" w:cs="Segoe UI"/>
      <w:sz w:val="18"/>
      <w:szCs w:val="18"/>
    </w:rPr>
  </w:style>
  <w:style w:type="paragraph" w:styleId="a4">
    <w:name w:val="Revision"/>
    <w:hidden/>
    <w:uiPriority w:val="99"/>
    <w:semiHidden/>
    <w:rsid w:val="00ED7CE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eting xmlns="641f345b-441b-4b81-9152-adc2e73ba5e1">ΞΔ´</Meeting>
    <MetadataID xmlns="641f345b-441b-4b81-9152-adc2e73ba5e1">774</MetadataID>
    <Status xmlns="641f345b-441b-4b81-9152-adc2e73ba5e1">
      <Url>https://intra.parliament.gr/praktika/Lists/Incoming_Metadata/EditForm.aspx?ID=774&amp;Source=/praktika/Recordings_Library/Forms/AllItems.aspx</Url>
      <Description>Δημοσιεύτηκε</Description>
    </Status>
    <Date xmlns="641f345b-441b-4b81-9152-adc2e73ba5e1">2019-01-28T22:00:00+00:00</Date>
    <Session xmlns="641f345b-441b-4b81-9152-adc2e73ba5e1">Δ´</Session>
  </documentManagement>
</p:properties>
</file>

<file path=customXml/itemProps1.xml><?xml version="1.0" encoding="utf-8"?>
<ds:datastoreItem xmlns:ds="http://schemas.openxmlformats.org/officeDocument/2006/customXml" ds:itemID="{563028E1-173A-4452-9086-BA198DCC0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C6EED6B-1B64-4172-9473-C067EB4C27FF}">
  <ds:schemaRefs>
    <ds:schemaRef ds:uri="http://schemas.microsoft.com/sharepoint/v3/contenttype/forms"/>
  </ds:schemaRefs>
</ds:datastoreItem>
</file>

<file path=customXml/itemProps3.xml><?xml version="1.0" encoding="utf-8"?>
<ds:datastoreItem xmlns:ds="http://schemas.openxmlformats.org/officeDocument/2006/customXml" ds:itemID="{4083A088-2242-40D6-844D-1E62C6242AE9}">
  <ds:schemaRefs>
    <ds:schemaRef ds:uri="641f345b-441b-4b81-9152-adc2e73ba5e1"/>
    <ds:schemaRef ds:uri="http://purl.org/dc/terms/"/>
    <ds:schemaRef ds:uri="http://schemas.openxmlformats.org/package/2006/metadata/core-properties"/>
    <ds:schemaRef ds:uri="http://schemas.microsoft.com/office/2006/documentManagement/types"/>
    <ds:schemaRef ds:uri="http://www.w3.org/XML/1998/namespace"/>
    <ds:schemaRef ds:uri="http://purl.org/dc/dcmitype/"/>
    <ds:schemaRef ds:uri="http://schemas.microsoft.com/office/infopath/2007/PartnerControls"/>
    <ds:schemaRef ds:uri="http://purl.org/dc/elements/1.1/"/>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334</Pages>
  <Words>61460</Words>
  <Characters>331886</Characters>
  <Application>Microsoft Office Word</Application>
  <DocSecurity>0</DocSecurity>
  <Lines>2765</Lines>
  <Paragraphs>785</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392561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2019-02-07T11:22:00Z</dcterms:created>
  <dcterms:modified xsi:type="dcterms:W3CDTF">2019-02-07T11:22:00Z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