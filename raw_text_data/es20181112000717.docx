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60DF8" w14:textId="77777777" w:rsidR="0028128B" w:rsidRPr="0028128B" w:rsidRDefault="0028128B" w:rsidP="0028128B">
      <w:pPr>
        <w:spacing w:after="0" w:line="360" w:lineRule="auto"/>
        <w:rPr>
          <w:ins w:id="0" w:author="Φλούδα Χριστίνα" w:date="2018-11-21T14:16:00Z"/>
          <w:rFonts w:eastAsia="Times New Roman"/>
          <w:szCs w:val="24"/>
          <w:lang w:eastAsia="en-US"/>
        </w:rPr>
      </w:pPr>
      <w:bookmarkStart w:id="1" w:name="_GoBack"/>
      <w:bookmarkEnd w:id="1"/>
      <w:ins w:id="2" w:author="Φλούδα Χριστίνα" w:date="2018-11-21T14:16:00Z">
        <w:r w:rsidRPr="0028128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A62D0DD" w14:textId="77777777" w:rsidR="0028128B" w:rsidRPr="0028128B" w:rsidRDefault="0028128B" w:rsidP="0028128B">
      <w:pPr>
        <w:spacing w:after="0" w:line="360" w:lineRule="auto"/>
        <w:rPr>
          <w:ins w:id="3" w:author="Φλούδα Χριστίνα" w:date="2018-11-21T14:16:00Z"/>
          <w:rFonts w:eastAsia="Times New Roman"/>
          <w:szCs w:val="24"/>
          <w:lang w:eastAsia="en-US"/>
        </w:rPr>
      </w:pPr>
    </w:p>
    <w:p w14:paraId="4BF38C18" w14:textId="77777777" w:rsidR="0028128B" w:rsidRPr="0028128B" w:rsidRDefault="0028128B" w:rsidP="0028128B">
      <w:pPr>
        <w:spacing w:after="0" w:line="360" w:lineRule="auto"/>
        <w:rPr>
          <w:ins w:id="4" w:author="Φλούδα Χριστίνα" w:date="2018-11-21T14:16:00Z"/>
          <w:rFonts w:eastAsia="Times New Roman"/>
          <w:szCs w:val="24"/>
          <w:lang w:eastAsia="en-US"/>
        </w:rPr>
      </w:pPr>
      <w:ins w:id="5" w:author="Φλούδα Χριστίνα" w:date="2018-11-21T14:16:00Z">
        <w:r w:rsidRPr="0028128B">
          <w:rPr>
            <w:rFonts w:eastAsia="Times New Roman"/>
            <w:szCs w:val="24"/>
            <w:lang w:eastAsia="en-US"/>
          </w:rPr>
          <w:t>ΠΙΝΑΚΑΣ ΠΕΡΙΕΧΟΜΕΝΩΝ</w:t>
        </w:r>
      </w:ins>
    </w:p>
    <w:p w14:paraId="59525E71" w14:textId="77777777" w:rsidR="0028128B" w:rsidRPr="0028128B" w:rsidRDefault="0028128B" w:rsidP="0028128B">
      <w:pPr>
        <w:spacing w:after="0" w:line="360" w:lineRule="auto"/>
        <w:rPr>
          <w:ins w:id="6" w:author="Φλούδα Χριστίνα" w:date="2018-11-21T14:16:00Z"/>
          <w:rFonts w:eastAsia="Times New Roman"/>
          <w:szCs w:val="24"/>
          <w:lang w:eastAsia="en-US"/>
        </w:rPr>
      </w:pPr>
      <w:ins w:id="7" w:author="Φλούδα Χριστίνα" w:date="2018-11-21T14:16:00Z">
        <w:r w:rsidRPr="0028128B">
          <w:rPr>
            <w:rFonts w:eastAsia="Times New Roman"/>
            <w:szCs w:val="24"/>
            <w:lang w:eastAsia="en-US"/>
          </w:rPr>
          <w:t xml:space="preserve">ΙΖ΄ ΠΕΡΙΟΔΟΣ </w:t>
        </w:r>
      </w:ins>
    </w:p>
    <w:p w14:paraId="47FDFA34" w14:textId="77777777" w:rsidR="0028128B" w:rsidRPr="0028128B" w:rsidRDefault="0028128B" w:rsidP="0028128B">
      <w:pPr>
        <w:spacing w:after="0" w:line="360" w:lineRule="auto"/>
        <w:rPr>
          <w:ins w:id="8" w:author="Φλούδα Χριστίνα" w:date="2018-11-21T14:16:00Z"/>
          <w:rFonts w:eastAsia="Times New Roman"/>
          <w:szCs w:val="24"/>
          <w:lang w:eastAsia="en-US"/>
        </w:rPr>
      </w:pPr>
      <w:ins w:id="9" w:author="Φλούδα Χριστίνα" w:date="2018-11-21T14:16:00Z">
        <w:r w:rsidRPr="0028128B">
          <w:rPr>
            <w:rFonts w:eastAsia="Times New Roman"/>
            <w:szCs w:val="24"/>
            <w:lang w:eastAsia="en-US"/>
          </w:rPr>
          <w:t>ΠΡΟΕΔΡΕΥΟΜΕΝΗΣ ΚΟΙΝΟΒΟΥΛΕΥΤΙΚΗΣ ΔΗΜΟΚΡΑΤΙΑΣ</w:t>
        </w:r>
      </w:ins>
    </w:p>
    <w:p w14:paraId="75747EF8" w14:textId="77777777" w:rsidR="0028128B" w:rsidRPr="0028128B" w:rsidRDefault="0028128B" w:rsidP="0028128B">
      <w:pPr>
        <w:spacing w:after="0" w:line="360" w:lineRule="auto"/>
        <w:rPr>
          <w:ins w:id="10" w:author="Φλούδα Χριστίνα" w:date="2018-11-21T14:16:00Z"/>
          <w:rFonts w:eastAsia="Times New Roman"/>
          <w:szCs w:val="24"/>
          <w:lang w:eastAsia="en-US"/>
        </w:rPr>
      </w:pPr>
      <w:ins w:id="11" w:author="Φλούδα Χριστίνα" w:date="2018-11-21T14:16:00Z">
        <w:r w:rsidRPr="0028128B">
          <w:rPr>
            <w:rFonts w:eastAsia="Times New Roman"/>
            <w:szCs w:val="24"/>
            <w:lang w:eastAsia="en-US"/>
          </w:rPr>
          <w:t>ΣΥΝΟΔΟΣ Δ΄</w:t>
        </w:r>
      </w:ins>
    </w:p>
    <w:p w14:paraId="1137E762" w14:textId="77777777" w:rsidR="0028128B" w:rsidRPr="0028128B" w:rsidRDefault="0028128B" w:rsidP="0028128B">
      <w:pPr>
        <w:spacing w:after="0" w:line="360" w:lineRule="auto"/>
        <w:rPr>
          <w:ins w:id="12" w:author="Φλούδα Χριστίνα" w:date="2018-11-21T14:16:00Z"/>
          <w:rFonts w:eastAsia="Times New Roman"/>
          <w:szCs w:val="24"/>
          <w:lang w:eastAsia="en-US"/>
        </w:rPr>
      </w:pPr>
    </w:p>
    <w:p w14:paraId="28B454AC" w14:textId="77777777" w:rsidR="0028128B" w:rsidRPr="0028128B" w:rsidRDefault="0028128B" w:rsidP="0028128B">
      <w:pPr>
        <w:spacing w:after="0" w:line="360" w:lineRule="auto"/>
        <w:rPr>
          <w:ins w:id="13" w:author="Φλούδα Χριστίνα" w:date="2018-11-21T14:16:00Z"/>
          <w:rFonts w:eastAsia="Times New Roman"/>
          <w:szCs w:val="24"/>
          <w:lang w:eastAsia="en-US"/>
        </w:rPr>
      </w:pPr>
      <w:ins w:id="14" w:author="Φλούδα Χριστίνα" w:date="2018-11-21T14:16:00Z">
        <w:r w:rsidRPr="0028128B">
          <w:rPr>
            <w:rFonts w:eastAsia="Times New Roman"/>
            <w:szCs w:val="24"/>
            <w:lang w:eastAsia="en-US"/>
          </w:rPr>
          <w:t>ΣΥΝΕΔΡΙΑΣΗ ΚΕ΄</w:t>
        </w:r>
      </w:ins>
    </w:p>
    <w:p w14:paraId="29211B8F" w14:textId="77777777" w:rsidR="0028128B" w:rsidRPr="0028128B" w:rsidRDefault="0028128B" w:rsidP="0028128B">
      <w:pPr>
        <w:spacing w:after="0" w:line="360" w:lineRule="auto"/>
        <w:rPr>
          <w:ins w:id="15" w:author="Φλούδα Χριστίνα" w:date="2018-11-21T14:16:00Z"/>
          <w:rFonts w:eastAsia="Times New Roman"/>
          <w:szCs w:val="24"/>
          <w:lang w:eastAsia="en-US"/>
        </w:rPr>
      </w:pPr>
      <w:ins w:id="16" w:author="Φλούδα Χριστίνα" w:date="2018-11-21T14:16:00Z">
        <w:r w:rsidRPr="0028128B">
          <w:rPr>
            <w:rFonts w:eastAsia="Times New Roman"/>
            <w:szCs w:val="24"/>
            <w:lang w:eastAsia="en-US"/>
          </w:rPr>
          <w:t>Δευτέρα  12 Νοεμβρίου 2018</w:t>
        </w:r>
      </w:ins>
    </w:p>
    <w:p w14:paraId="762B04F4" w14:textId="77777777" w:rsidR="0028128B" w:rsidRPr="0028128B" w:rsidRDefault="0028128B" w:rsidP="0028128B">
      <w:pPr>
        <w:spacing w:after="0" w:line="360" w:lineRule="auto"/>
        <w:rPr>
          <w:ins w:id="17" w:author="Φλούδα Χριστίνα" w:date="2018-11-21T14:16:00Z"/>
          <w:rFonts w:eastAsia="Times New Roman"/>
          <w:szCs w:val="24"/>
          <w:lang w:eastAsia="en-US"/>
        </w:rPr>
      </w:pPr>
    </w:p>
    <w:p w14:paraId="6B69F3D5" w14:textId="77777777" w:rsidR="0028128B" w:rsidRPr="0028128B" w:rsidRDefault="0028128B" w:rsidP="0028128B">
      <w:pPr>
        <w:spacing w:after="0" w:line="360" w:lineRule="auto"/>
        <w:rPr>
          <w:ins w:id="18" w:author="Φλούδα Χριστίνα" w:date="2018-11-21T14:16:00Z"/>
          <w:rFonts w:eastAsia="Times New Roman"/>
          <w:szCs w:val="24"/>
          <w:lang w:eastAsia="en-US"/>
        </w:rPr>
      </w:pPr>
      <w:ins w:id="19" w:author="Φλούδα Χριστίνα" w:date="2018-11-21T14:16:00Z">
        <w:r w:rsidRPr="0028128B">
          <w:rPr>
            <w:rFonts w:eastAsia="Times New Roman"/>
            <w:szCs w:val="24"/>
            <w:lang w:eastAsia="en-US"/>
          </w:rPr>
          <w:t>ΘΕΜΑΤΑ</w:t>
        </w:r>
      </w:ins>
    </w:p>
    <w:p w14:paraId="5ABC217F" w14:textId="77777777" w:rsidR="0028128B" w:rsidRPr="0028128B" w:rsidRDefault="0028128B" w:rsidP="0028128B">
      <w:pPr>
        <w:spacing w:after="0" w:line="360" w:lineRule="auto"/>
        <w:rPr>
          <w:ins w:id="20" w:author="Φλούδα Χριστίνα" w:date="2018-11-21T14:16:00Z"/>
          <w:rFonts w:eastAsia="Times New Roman"/>
          <w:szCs w:val="24"/>
          <w:lang w:eastAsia="en-US"/>
        </w:rPr>
      </w:pPr>
      <w:ins w:id="21" w:author="Φλούδα Χριστίνα" w:date="2018-11-21T14:16:00Z">
        <w:r w:rsidRPr="0028128B">
          <w:rPr>
            <w:rFonts w:eastAsia="Times New Roman"/>
            <w:szCs w:val="24"/>
            <w:lang w:eastAsia="en-US"/>
          </w:rPr>
          <w:t xml:space="preserve"> </w:t>
        </w:r>
        <w:r w:rsidRPr="0028128B">
          <w:rPr>
            <w:rFonts w:eastAsia="Times New Roman"/>
            <w:szCs w:val="24"/>
            <w:lang w:eastAsia="en-US"/>
          </w:rPr>
          <w:br/>
          <w:t xml:space="preserve">Α. ΕΙΔΙΚΑ ΘΕΜΑΤΑ </w:t>
        </w:r>
        <w:r w:rsidRPr="0028128B">
          <w:rPr>
            <w:rFonts w:eastAsia="Times New Roman"/>
            <w:szCs w:val="24"/>
            <w:lang w:eastAsia="en-US"/>
          </w:rPr>
          <w:br/>
          <w:t xml:space="preserve">1.  Άδεια απουσίας των Βουλευτών κ.κ. Γ. Κουμουτσάκου και Γ. </w:t>
        </w:r>
        <w:proofErr w:type="spellStart"/>
        <w:r w:rsidRPr="0028128B">
          <w:rPr>
            <w:rFonts w:eastAsia="Times New Roman"/>
            <w:szCs w:val="24"/>
            <w:lang w:eastAsia="en-US"/>
          </w:rPr>
          <w:t>Αμυρά</w:t>
        </w:r>
        <w:proofErr w:type="spellEnd"/>
        <w:r w:rsidRPr="0028128B">
          <w:rPr>
            <w:rFonts w:eastAsia="Times New Roman"/>
            <w:szCs w:val="24"/>
            <w:lang w:eastAsia="en-US"/>
          </w:rPr>
          <w:t xml:space="preserve">, σελ. </w:t>
        </w:r>
        <w:r w:rsidRPr="0028128B">
          <w:rPr>
            <w:rFonts w:eastAsia="Times New Roman"/>
            <w:szCs w:val="24"/>
            <w:lang w:eastAsia="en-US"/>
          </w:rPr>
          <w:br/>
          <w:t xml:space="preserve">2. Ανακοινώνεται ότι τη συνεδρίαση παρακολουθούν μαθητές από το Γυμνάσιο Πάτμου, σελ. </w:t>
        </w:r>
        <w:r w:rsidRPr="0028128B">
          <w:rPr>
            <w:rFonts w:eastAsia="Times New Roman"/>
            <w:szCs w:val="24"/>
            <w:lang w:eastAsia="en-US"/>
          </w:rPr>
          <w:br/>
          <w:t xml:space="preserve">3. Ανακοινώνεται ότι με την υπ’ </w:t>
        </w:r>
        <w:proofErr w:type="spellStart"/>
        <w:r w:rsidRPr="0028128B">
          <w:rPr>
            <w:rFonts w:eastAsia="Times New Roman"/>
            <w:szCs w:val="24"/>
            <w:lang w:eastAsia="en-US"/>
          </w:rPr>
          <w:t>αρ</w:t>
        </w:r>
        <w:proofErr w:type="spellEnd"/>
        <w:r w:rsidRPr="0028128B">
          <w:rPr>
            <w:rFonts w:eastAsia="Times New Roman"/>
            <w:szCs w:val="24"/>
            <w:lang w:eastAsia="en-US"/>
          </w:rPr>
          <w:t xml:space="preserve">. 14018/8813 από 12 Νοεμβρίου 2018, απόφαση του Προέδρου της Βουλής συγκροτήθηκε η Υποεπιτροπή για την Καταπολέμηση της Εμπορίας και της Εκμετάλλευσης Ανθρώπων της Ειδικής Μόνιμης Επιτροπής Ισότητας Νεολαίας και Δικαιωμάτων του Ανθρώπου, σελ. </w:t>
        </w:r>
        <w:r w:rsidRPr="0028128B">
          <w:rPr>
            <w:rFonts w:eastAsia="Times New Roman"/>
            <w:szCs w:val="24"/>
            <w:lang w:eastAsia="en-US"/>
          </w:rPr>
          <w:br/>
          <w:t xml:space="preserve">4. Επί διαδικαστικού θέματος, σελ. </w:t>
        </w:r>
        <w:r w:rsidRPr="0028128B">
          <w:rPr>
            <w:rFonts w:eastAsia="Times New Roman"/>
            <w:szCs w:val="24"/>
            <w:lang w:eastAsia="en-US"/>
          </w:rPr>
          <w:br/>
          <w:t xml:space="preserve"> </w:t>
        </w:r>
        <w:r w:rsidRPr="0028128B">
          <w:rPr>
            <w:rFonts w:eastAsia="Times New Roman"/>
            <w:szCs w:val="24"/>
            <w:lang w:eastAsia="en-US"/>
          </w:rPr>
          <w:br/>
          <w:t xml:space="preserve">Β. ΚΟΙΝΟΒΟΥΛΕΥΤΙΚΟΣ ΕΛΕΓΧΟΣ </w:t>
        </w:r>
        <w:r w:rsidRPr="0028128B">
          <w:rPr>
            <w:rFonts w:eastAsia="Times New Roman"/>
            <w:szCs w:val="24"/>
            <w:lang w:eastAsia="en-US"/>
          </w:rPr>
          <w:br/>
          <w:t>Συζήτηση επικαίρων ερωτήσεων:</w:t>
        </w:r>
        <w:r w:rsidRPr="0028128B">
          <w:rPr>
            <w:rFonts w:eastAsia="Times New Roman"/>
            <w:szCs w:val="24"/>
            <w:lang w:eastAsia="en-US"/>
          </w:rPr>
          <w:br/>
          <w:t xml:space="preserve">   α) Προς τον Υπουργό Δικαιοσύνης, Διαφάνειας και Ανθρωπίνων Δικαιωμάτων, με θέμα: «</w:t>
        </w:r>
        <w:proofErr w:type="spellStart"/>
        <w:r w:rsidRPr="0028128B">
          <w:rPr>
            <w:rFonts w:eastAsia="Times New Roman"/>
            <w:szCs w:val="24"/>
            <w:lang w:eastAsia="en-US"/>
          </w:rPr>
          <w:t>Συνεπιμέλεια</w:t>
        </w:r>
        <w:proofErr w:type="spellEnd"/>
        <w:r w:rsidRPr="0028128B">
          <w:rPr>
            <w:rFonts w:eastAsia="Times New Roman"/>
            <w:szCs w:val="24"/>
            <w:lang w:eastAsia="en-US"/>
          </w:rPr>
          <w:t xml:space="preserve"> τέκνων», σελ. </w:t>
        </w:r>
        <w:r w:rsidRPr="0028128B">
          <w:rPr>
            <w:rFonts w:eastAsia="Times New Roman"/>
            <w:szCs w:val="24"/>
            <w:lang w:eastAsia="en-US"/>
          </w:rPr>
          <w:br/>
          <w:t xml:space="preserve">   β) Προς τον Υπουργό Οικονομικών: με θέμα: « Ένταξη του Νομού Πέλλας στην Α’ Ζώνη για τη χορήγηση του Επιδόματος Πετρελαίου Θέρμανσης», σελ. </w:t>
        </w:r>
        <w:r w:rsidRPr="0028128B">
          <w:rPr>
            <w:rFonts w:eastAsia="Times New Roman"/>
            <w:szCs w:val="24"/>
            <w:lang w:eastAsia="en-US"/>
          </w:rPr>
          <w:br/>
          <w:t xml:space="preserve"> </w:t>
        </w:r>
        <w:r w:rsidRPr="0028128B">
          <w:rPr>
            <w:rFonts w:eastAsia="Times New Roman"/>
            <w:szCs w:val="24"/>
            <w:lang w:eastAsia="en-US"/>
          </w:rPr>
          <w:br/>
          <w:t xml:space="preserve">Γ. ΝΟΜΟΘΕΤΙΚΗ ΕΡΓΑΣΙΑ </w:t>
        </w:r>
        <w:r w:rsidRPr="0028128B">
          <w:rPr>
            <w:rFonts w:eastAsia="Times New Roman"/>
            <w:szCs w:val="24"/>
            <w:lang w:eastAsia="en-US"/>
          </w:rPr>
          <w:br/>
          <w:t xml:space="preserve">Κατάθεση σχεδίου νόμου:  </w:t>
        </w:r>
      </w:ins>
    </w:p>
    <w:p w14:paraId="7E5DED5C" w14:textId="77777777" w:rsidR="0028128B" w:rsidRPr="0028128B" w:rsidRDefault="0028128B" w:rsidP="0028128B">
      <w:pPr>
        <w:spacing w:after="0" w:line="360" w:lineRule="auto"/>
        <w:rPr>
          <w:ins w:id="22" w:author="Φλούδα Χριστίνα" w:date="2018-11-21T14:16:00Z"/>
          <w:rFonts w:eastAsia="Times New Roman"/>
          <w:szCs w:val="24"/>
          <w:lang w:eastAsia="en-US"/>
        </w:rPr>
      </w:pPr>
      <w:ins w:id="23" w:author="Φλούδα Χριστίνα" w:date="2018-11-21T14:16:00Z">
        <w:r w:rsidRPr="0028128B">
          <w:rPr>
            <w:rFonts w:eastAsia="Times New Roman"/>
            <w:szCs w:val="24"/>
            <w:lang w:eastAsia="en-US"/>
          </w:rPr>
          <w:t xml:space="preserve">Οι Υπουργοί Ψηφιακής Πολιτικής, Τηλεπικοινωνιών και Ενημέρωσης, Εθνικής  Άμυνας και Δικαιοσύνης, Διαφάνειας και Ανθρωπίνων Δικαιωμάτων κατέθεσαν στις 12-11-2018 σχέδιο νόμου: «Ενσωμάτωση στην ελληνική νομοθεσία της Οδηγίας 2016/1148/ΕΕ του Ευρωπαϊκού Κοινοβουλίου και του Συμβουλίου σχετικά με μέτρα για υψηλό κοινό επίπεδο ασφάλειας συστημάτων δικτύου και πληροφοριών σε ολόκληρη την  Ένωση», σελ. </w:t>
        </w:r>
        <w:r w:rsidRPr="0028128B">
          <w:rPr>
            <w:rFonts w:eastAsia="Times New Roman"/>
            <w:szCs w:val="24"/>
            <w:lang w:eastAsia="en-US"/>
          </w:rPr>
          <w:br/>
        </w:r>
      </w:ins>
    </w:p>
    <w:p w14:paraId="7467D5A9" w14:textId="77777777" w:rsidR="0028128B" w:rsidRPr="0028128B" w:rsidRDefault="0028128B" w:rsidP="0028128B">
      <w:pPr>
        <w:spacing w:after="0" w:line="360" w:lineRule="auto"/>
        <w:rPr>
          <w:ins w:id="24" w:author="Φλούδα Χριστίνα" w:date="2018-11-21T14:16:00Z"/>
          <w:rFonts w:eastAsia="Times New Roman"/>
          <w:szCs w:val="24"/>
          <w:lang w:eastAsia="en-US"/>
        </w:rPr>
      </w:pPr>
      <w:ins w:id="25" w:author="Φλούδα Χριστίνα" w:date="2018-11-21T14:16:00Z">
        <w:r w:rsidRPr="0028128B">
          <w:rPr>
            <w:rFonts w:eastAsia="Times New Roman"/>
            <w:szCs w:val="24"/>
            <w:lang w:eastAsia="en-US"/>
          </w:rPr>
          <w:t>ΠΡΟΕΔΡΕΥΩΝ</w:t>
        </w:r>
      </w:ins>
    </w:p>
    <w:p w14:paraId="4E7C9C52" w14:textId="77777777" w:rsidR="0028128B" w:rsidRPr="0028128B" w:rsidRDefault="0028128B" w:rsidP="0028128B">
      <w:pPr>
        <w:spacing w:after="0" w:line="360" w:lineRule="auto"/>
        <w:rPr>
          <w:ins w:id="26" w:author="Φλούδα Χριστίνα" w:date="2018-11-21T14:16:00Z"/>
          <w:rFonts w:eastAsia="Times New Roman"/>
          <w:szCs w:val="24"/>
          <w:lang w:eastAsia="en-US"/>
        </w:rPr>
      </w:pPr>
    </w:p>
    <w:p w14:paraId="1D85CD3C" w14:textId="77777777" w:rsidR="0028128B" w:rsidRPr="0028128B" w:rsidRDefault="0028128B" w:rsidP="0028128B">
      <w:pPr>
        <w:spacing w:after="0" w:line="360" w:lineRule="auto"/>
        <w:rPr>
          <w:ins w:id="27" w:author="Φλούδα Χριστίνα" w:date="2018-11-21T14:16:00Z"/>
          <w:rFonts w:eastAsia="Times New Roman"/>
          <w:szCs w:val="24"/>
          <w:lang w:eastAsia="en-US"/>
        </w:rPr>
      </w:pPr>
      <w:ins w:id="28" w:author="Φλούδα Χριστίνα" w:date="2018-11-21T14:16:00Z">
        <w:r w:rsidRPr="0028128B">
          <w:rPr>
            <w:rFonts w:eastAsia="Times New Roman"/>
            <w:szCs w:val="24"/>
            <w:lang w:eastAsia="en-US"/>
          </w:rPr>
          <w:t>ΒΑΡΕΜΕΝΟΣ Γ. , σελ.</w:t>
        </w:r>
        <w:r w:rsidRPr="0028128B">
          <w:rPr>
            <w:rFonts w:eastAsia="Times New Roman"/>
            <w:szCs w:val="24"/>
            <w:lang w:eastAsia="en-US"/>
          </w:rPr>
          <w:br/>
        </w:r>
      </w:ins>
    </w:p>
    <w:p w14:paraId="311F294D" w14:textId="77777777" w:rsidR="0028128B" w:rsidRPr="0028128B" w:rsidRDefault="0028128B" w:rsidP="0028128B">
      <w:pPr>
        <w:spacing w:after="0" w:line="360" w:lineRule="auto"/>
        <w:rPr>
          <w:ins w:id="29" w:author="Φλούδα Χριστίνα" w:date="2018-11-21T14:16:00Z"/>
          <w:rFonts w:eastAsia="Times New Roman"/>
          <w:szCs w:val="24"/>
          <w:lang w:eastAsia="en-US"/>
        </w:rPr>
      </w:pPr>
    </w:p>
    <w:p w14:paraId="138032C9" w14:textId="77777777" w:rsidR="0028128B" w:rsidRPr="0028128B" w:rsidRDefault="0028128B" w:rsidP="0028128B">
      <w:pPr>
        <w:spacing w:after="0" w:line="360" w:lineRule="auto"/>
        <w:rPr>
          <w:ins w:id="30" w:author="Φλούδα Χριστίνα" w:date="2018-11-21T14:16:00Z"/>
          <w:rFonts w:eastAsia="Times New Roman"/>
          <w:szCs w:val="24"/>
          <w:lang w:eastAsia="en-US"/>
        </w:rPr>
      </w:pPr>
      <w:ins w:id="31" w:author="Φλούδα Χριστίνα" w:date="2018-11-21T14:16:00Z">
        <w:r w:rsidRPr="0028128B">
          <w:rPr>
            <w:rFonts w:eastAsia="Times New Roman"/>
            <w:szCs w:val="24"/>
            <w:lang w:eastAsia="en-US"/>
          </w:rPr>
          <w:t>ΟΜΙΛΗΤΕΣ</w:t>
        </w:r>
      </w:ins>
    </w:p>
    <w:p w14:paraId="7E565DB6" w14:textId="38290B42" w:rsidR="0028128B" w:rsidRDefault="0028128B" w:rsidP="0028128B">
      <w:pPr>
        <w:spacing w:line="600" w:lineRule="auto"/>
        <w:ind w:firstLine="720"/>
        <w:jc w:val="center"/>
        <w:rPr>
          <w:ins w:id="32" w:author="Φλούδα Χριστίνα" w:date="2018-11-21T14:16:00Z"/>
          <w:rFonts w:eastAsia="Times New Roman"/>
          <w:szCs w:val="24"/>
        </w:rPr>
      </w:pPr>
      <w:ins w:id="33" w:author="Φλούδα Χριστίνα" w:date="2018-11-21T14:16:00Z">
        <w:r w:rsidRPr="0028128B">
          <w:rPr>
            <w:rFonts w:eastAsia="Times New Roman"/>
            <w:szCs w:val="24"/>
            <w:lang w:eastAsia="en-US"/>
          </w:rPr>
          <w:br/>
          <w:t>Α. Επί διαδικαστικού θέματος:</w:t>
        </w:r>
        <w:r w:rsidRPr="0028128B">
          <w:rPr>
            <w:rFonts w:eastAsia="Times New Roman"/>
            <w:szCs w:val="24"/>
            <w:lang w:eastAsia="en-US"/>
          </w:rPr>
          <w:br/>
          <w:t>ΒΑΡΕΜΕΝΟΣ Γ. , σελ.</w:t>
        </w:r>
        <w:r w:rsidRPr="0028128B">
          <w:rPr>
            <w:rFonts w:eastAsia="Times New Roman"/>
            <w:szCs w:val="24"/>
            <w:lang w:eastAsia="en-US"/>
          </w:rPr>
          <w:br/>
        </w:r>
        <w:r w:rsidRPr="0028128B">
          <w:rPr>
            <w:rFonts w:eastAsia="Times New Roman"/>
            <w:szCs w:val="24"/>
            <w:lang w:eastAsia="en-US"/>
          </w:rPr>
          <w:br/>
          <w:t>Β. Επί των επικαίρων ερωτήσεων:</w:t>
        </w:r>
        <w:r w:rsidRPr="0028128B">
          <w:rPr>
            <w:rFonts w:eastAsia="Times New Roman"/>
            <w:szCs w:val="24"/>
            <w:lang w:eastAsia="en-US"/>
          </w:rPr>
          <w:br/>
          <w:t>ΚΑΛΟΓΗΡΟΥ Μ. , σελ.</w:t>
        </w:r>
        <w:r w:rsidRPr="0028128B">
          <w:rPr>
            <w:rFonts w:eastAsia="Times New Roman"/>
            <w:szCs w:val="24"/>
            <w:lang w:eastAsia="en-US"/>
          </w:rPr>
          <w:br/>
          <w:t>ΛΟΒΕΡΔΟΣ Α. , σελ.</w:t>
        </w:r>
        <w:r w:rsidRPr="0028128B">
          <w:rPr>
            <w:rFonts w:eastAsia="Times New Roman"/>
            <w:szCs w:val="24"/>
            <w:lang w:eastAsia="en-US"/>
          </w:rPr>
          <w:br/>
          <w:t>ΠΑΠΑΝΑΤΣΙΟΥ Α. , σελ.</w:t>
        </w:r>
        <w:r w:rsidRPr="0028128B">
          <w:rPr>
            <w:rFonts w:eastAsia="Times New Roman"/>
            <w:szCs w:val="24"/>
            <w:lang w:eastAsia="en-US"/>
          </w:rPr>
          <w:br/>
          <w:t>ΤΖΑΚΡΗ Θ. , σελ.</w:t>
        </w:r>
        <w:r w:rsidRPr="0028128B">
          <w:rPr>
            <w:rFonts w:eastAsia="Times New Roman"/>
            <w:szCs w:val="24"/>
            <w:lang w:eastAsia="en-US"/>
          </w:rPr>
          <w:br/>
        </w:r>
      </w:ins>
    </w:p>
    <w:p w14:paraId="345C9B83" w14:textId="03FC3A54" w:rsidR="00C66719" w:rsidRDefault="0028128B">
      <w:pPr>
        <w:spacing w:line="600" w:lineRule="auto"/>
        <w:ind w:firstLine="720"/>
        <w:jc w:val="center"/>
        <w:rPr>
          <w:rFonts w:eastAsia="Times New Roman"/>
          <w:szCs w:val="24"/>
        </w:rPr>
      </w:pPr>
      <w:r>
        <w:rPr>
          <w:rFonts w:eastAsia="Times New Roman"/>
          <w:szCs w:val="24"/>
        </w:rPr>
        <w:t>ΠΡΑΚΤΙΚΑ ΒΟΥΛΗΣ</w:t>
      </w:r>
    </w:p>
    <w:p w14:paraId="345C9B84" w14:textId="77777777" w:rsidR="00C66719" w:rsidRDefault="0028128B">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345C9B85" w14:textId="77777777" w:rsidR="00C66719" w:rsidRDefault="0028128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45C9B86" w14:textId="77777777" w:rsidR="00C66719" w:rsidRDefault="0028128B">
      <w:pPr>
        <w:spacing w:line="600" w:lineRule="auto"/>
        <w:ind w:firstLine="720"/>
        <w:jc w:val="center"/>
        <w:rPr>
          <w:rFonts w:eastAsia="Times New Roman"/>
          <w:szCs w:val="24"/>
        </w:rPr>
      </w:pPr>
      <w:r>
        <w:rPr>
          <w:rFonts w:eastAsia="Times New Roman"/>
          <w:szCs w:val="24"/>
        </w:rPr>
        <w:t>ΣΥΝΟΔΟΣ Δ΄</w:t>
      </w:r>
    </w:p>
    <w:p w14:paraId="345C9B87" w14:textId="77777777" w:rsidR="00C66719" w:rsidRDefault="0028128B">
      <w:pPr>
        <w:spacing w:line="600" w:lineRule="auto"/>
        <w:ind w:firstLine="720"/>
        <w:jc w:val="center"/>
        <w:rPr>
          <w:rFonts w:eastAsia="Times New Roman"/>
          <w:szCs w:val="24"/>
        </w:rPr>
      </w:pPr>
      <w:r>
        <w:rPr>
          <w:rFonts w:eastAsia="Times New Roman"/>
          <w:szCs w:val="24"/>
        </w:rPr>
        <w:t>ΣΥΝΕΔΡΙΑΣΗ ΚΕ΄</w:t>
      </w:r>
    </w:p>
    <w:p w14:paraId="345C9B88" w14:textId="77777777" w:rsidR="00C66719" w:rsidRDefault="0028128B">
      <w:pPr>
        <w:spacing w:line="600" w:lineRule="auto"/>
        <w:ind w:firstLine="720"/>
        <w:jc w:val="center"/>
        <w:rPr>
          <w:rFonts w:eastAsia="Times New Roman"/>
          <w:szCs w:val="24"/>
        </w:rPr>
      </w:pPr>
      <w:r>
        <w:rPr>
          <w:rFonts w:eastAsia="Times New Roman"/>
          <w:szCs w:val="24"/>
        </w:rPr>
        <w:t>Δευτέρα 12 Νοεμβρίου 2018</w:t>
      </w:r>
    </w:p>
    <w:p w14:paraId="345C9B89" w14:textId="77777777" w:rsidR="00C66719" w:rsidRDefault="0028128B">
      <w:pPr>
        <w:spacing w:line="600" w:lineRule="auto"/>
        <w:ind w:firstLine="720"/>
        <w:jc w:val="both"/>
        <w:rPr>
          <w:rFonts w:eastAsia="Times New Roman"/>
          <w:szCs w:val="24"/>
        </w:rPr>
      </w:pPr>
      <w:r>
        <w:rPr>
          <w:rFonts w:eastAsia="Times New Roman"/>
          <w:szCs w:val="24"/>
        </w:rPr>
        <w:t xml:space="preserve">Αθήνα, σήμερα στις 12 Νοεμβρίου 2018, ημέρα Δευτέρα και ώρα 18.05΄, συνήλθε στην Αίθουσα των συνεδριάσεων του Βουλευτηρίου η Βουλή σε ολομέλεια για να συνεδριάσει υπό την προεδρία του Β΄ Αντιπροέδρου αυτής κ. </w:t>
      </w:r>
      <w:r w:rsidRPr="00357A6D">
        <w:rPr>
          <w:rFonts w:eastAsia="Times New Roman"/>
          <w:b/>
          <w:szCs w:val="24"/>
        </w:rPr>
        <w:t>ΓΕΩΡΓΙΟΥ ΒΑΡΕΜΕΝΟΥ</w:t>
      </w:r>
      <w:r>
        <w:rPr>
          <w:rFonts w:eastAsia="Times New Roman"/>
          <w:szCs w:val="24"/>
        </w:rPr>
        <w:t xml:space="preserve">. </w:t>
      </w:r>
    </w:p>
    <w:p w14:paraId="345C9B8A" w14:textId="77777777" w:rsidR="00C66719" w:rsidRDefault="0028128B">
      <w:pPr>
        <w:spacing w:line="600" w:lineRule="auto"/>
        <w:ind w:firstLine="720"/>
        <w:jc w:val="both"/>
        <w:rPr>
          <w:rFonts w:eastAsia="Times New Roman"/>
          <w:szCs w:val="24"/>
        </w:rPr>
      </w:pPr>
      <w:r>
        <w:rPr>
          <w:rFonts w:eastAsia="Times New Roman"/>
          <w:b/>
          <w:szCs w:val="24"/>
        </w:rPr>
        <w:t>ΠΡΟΕΔΡΕΥΩΝ (Γεώργιος Βαρεμ</w:t>
      </w:r>
      <w:r>
        <w:rPr>
          <w:rFonts w:eastAsia="Times New Roman"/>
          <w:b/>
          <w:szCs w:val="24"/>
        </w:rPr>
        <w:t xml:space="preserve">ένος): </w:t>
      </w:r>
      <w:r>
        <w:rPr>
          <w:rFonts w:eastAsia="Times New Roman"/>
          <w:szCs w:val="24"/>
        </w:rPr>
        <w:t>Κυρίες και κύριοι συνάδελφοι, αρχίζει η συνεδρίαση.</w:t>
      </w:r>
    </w:p>
    <w:p w14:paraId="345C9B8B" w14:textId="77777777" w:rsidR="00C66719" w:rsidRDefault="0028128B">
      <w:pPr>
        <w:spacing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 συζήτηση των</w:t>
      </w:r>
    </w:p>
    <w:p w14:paraId="345C9B8C" w14:textId="77777777" w:rsidR="00C66719" w:rsidRDefault="0028128B">
      <w:pPr>
        <w:spacing w:line="600" w:lineRule="auto"/>
        <w:ind w:firstLine="720"/>
        <w:jc w:val="center"/>
        <w:rPr>
          <w:rFonts w:eastAsia="Times New Roman"/>
          <w:b/>
          <w:szCs w:val="24"/>
        </w:rPr>
      </w:pPr>
      <w:r w:rsidRPr="00114FD7">
        <w:rPr>
          <w:rFonts w:eastAsia="Times New Roman"/>
          <w:b/>
          <w:szCs w:val="24"/>
        </w:rPr>
        <w:t>ΕΠΙΚΑΙΡΩΝ ΕΡΩΤΗΣΕΩΝ</w:t>
      </w:r>
    </w:p>
    <w:p w14:paraId="345C9B8D" w14:textId="77777777" w:rsidR="00C66719" w:rsidRDefault="0028128B">
      <w:pPr>
        <w:spacing w:line="600" w:lineRule="auto"/>
        <w:ind w:firstLine="720"/>
        <w:jc w:val="both"/>
        <w:rPr>
          <w:rFonts w:eastAsia="Times New Roman"/>
          <w:szCs w:val="24"/>
        </w:rPr>
      </w:pPr>
      <w:r>
        <w:rPr>
          <w:rFonts w:eastAsia="Times New Roman"/>
          <w:szCs w:val="24"/>
        </w:rPr>
        <w:t>Κατ’ αρχάς θα ήθελα να</w:t>
      </w:r>
      <w:r>
        <w:rPr>
          <w:rFonts w:eastAsia="Times New Roman"/>
          <w:szCs w:val="24"/>
        </w:rPr>
        <w:t xml:space="preserve"> κάνω γνωστό στο Σώμα ότι δεν θα συζητηθεί η</w:t>
      </w:r>
      <w:r w:rsidRPr="003B60B2">
        <w:rPr>
          <w:rFonts w:eastAsia="Times New Roman"/>
          <w:szCs w:val="24"/>
        </w:rPr>
        <w:t xml:space="preserve"> </w:t>
      </w:r>
      <w:r>
        <w:rPr>
          <w:rFonts w:eastAsia="Times New Roman"/>
          <w:szCs w:val="24"/>
        </w:rPr>
        <w:t xml:space="preserve">τέταρτη </w:t>
      </w:r>
      <w:r w:rsidRPr="003B60B2">
        <w:rPr>
          <w:rFonts w:eastAsia="Times New Roman"/>
          <w:szCs w:val="24"/>
        </w:rPr>
        <w:t>με αριθμό 99/24-10-2018</w:t>
      </w:r>
      <w:r>
        <w:rPr>
          <w:rFonts w:eastAsia="Times New Roman"/>
          <w:szCs w:val="24"/>
        </w:rPr>
        <w:t xml:space="preserve"> επίκαιρη ερώτηση</w:t>
      </w:r>
      <w:r w:rsidRPr="003B60B2">
        <w:rPr>
          <w:rFonts w:eastAsia="Times New Roman"/>
          <w:szCs w:val="24"/>
        </w:rPr>
        <w:t xml:space="preserve"> </w:t>
      </w:r>
      <w:r>
        <w:rPr>
          <w:rFonts w:eastAsia="Times New Roman"/>
          <w:szCs w:val="24"/>
        </w:rPr>
        <w:t>δε</w:t>
      </w:r>
      <w:r>
        <w:rPr>
          <w:rFonts w:eastAsia="Times New Roman"/>
          <w:szCs w:val="24"/>
        </w:rPr>
        <w:t>ύτερ</w:t>
      </w:r>
      <w:r>
        <w:rPr>
          <w:rFonts w:eastAsia="Times New Roman"/>
          <w:szCs w:val="24"/>
        </w:rPr>
        <w:t>ο</w:t>
      </w:r>
      <w:r>
        <w:rPr>
          <w:rFonts w:eastAsia="Times New Roman"/>
          <w:szCs w:val="24"/>
        </w:rPr>
        <w:t>υ</w:t>
      </w:r>
      <w:r>
        <w:rPr>
          <w:rFonts w:eastAsia="Times New Roman"/>
          <w:szCs w:val="24"/>
        </w:rPr>
        <w:t xml:space="preserve"> κύκλου </w:t>
      </w:r>
      <w:r w:rsidRPr="003B60B2">
        <w:rPr>
          <w:rFonts w:eastAsia="Times New Roman"/>
          <w:szCs w:val="24"/>
        </w:rPr>
        <w:t xml:space="preserve">του Βουλευτή </w:t>
      </w:r>
      <w:r w:rsidRPr="003B60B2">
        <w:rPr>
          <w:rFonts w:eastAsia="Times New Roman"/>
          <w:szCs w:val="24"/>
        </w:rPr>
        <w:lastRenderedPageBreak/>
        <w:t>Επ</w:t>
      </w:r>
      <w:r w:rsidRPr="003B60B2">
        <w:rPr>
          <w:rFonts w:eastAsia="Times New Roman"/>
          <w:szCs w:val="24"/>
        </w:rPr>
        <w:t>ικρατείας του Λαϊκού Συνδέσμου</w:t>
      </w:r>
      <w:r>
        <w:rPr>
          <w:rFonts w:eastAsia="Times New Roman"/>
          <w:szCs w:val="24"/>
        </w:rPr>
        <w:t xml:space="preserve"> </w:t>
      </w:r>
      <w:r w:rsidRPr="003B60B2">
        <w:rPr>
          <w:rFonts w:eastAsia="Times New Roman"/>
          <w:szCs w:val="24"/>
        </w:rPr>
        <w:t>-</w:t>
      </w:r>
      <w:r>
        <w:rPr>
          <w:rFonts w:eastAsia="Times New Roman"/>
          <w:szCs w:val="24"/>
        </w:rPr>
        <w:t xml:space="preserve"> </w:t>
      </w:r>
      <w:r w:rsidRPr="003B60B2">
        <w:rPr>
          <w:rFonts w:eastAsia="Times New Roman"/>
          <w:szCs w:val="24"/>
        </w:rPr>
        <w:t>Χρυσή Αυγή κ. Χρήστου Παππά προς τον Υπουργό Εθνικής Άμυνας, με θέμα</w:t>
      </w:r>
      <w:r>
        <w:rPr>
          <w:rFonts w:eastAsia="Times New Roman"/>
          <w:szCs w:val="24"/>
        </w:rPr>
        <w:t>:</w:t>
      </w:r>
      <w:r w:rsidRPr="003B60B2">
        <w:rPr>
          <w:rFonts w:eastAsia="Times New Roman"/>
          <w:szCs w:val="24"/>
        </w:rPr>
        <w:t xml:space="preserve"> «Επιτακτική η ανάγκη αυξήσεως της στρατιωτικής θητείας».</w:t>
      </w:r>
    </w:p>
    <w:p w14:paraId="345C9B8E" w14:textId="77777777" w:rsidR="00C66719" w:rsidRDefault="0028128B">
      <w:pPr>
        <w:spacing w:line="600" w:lineRule="auto"/>
        <w:ind w:firstLine="720"/>
        <w:jc w:val="both"/>
        <w:rPr>
          <w:rFonts w:eastAsia="Times New Roman"/>
          <w:szCs w:val="24"/>
        </w:rPr>
      </w:pPr>
      <w:r>
        <w:rPr>
          <w:rFonts w:eastAsia="Times New Roman"/>
          <w:szCs w:val="24"/>
        </w:rPr>
        <w:t>Δεύτερον, δεν θα συζητηθεί η</w:t>
      </w:r>
      <w:r w:rsidRPr="003B60B2">
        <w:rPr>
          <w:rFonts w:eastAsia="Times New Roman"/>
          <w:szCs w:val="24"/>
        </w:rPr>
        <w:t xml:space="preserve"> </w:t>
      </w:r>
      <w:r>
        <w:rPr>
          <w:rFonts w:eastAsia="Times New Roman"/>
          <w:szCs w:val="24"/>
        </w:rPr>
        <w:t xml:space="preserve">όγδοη </w:t>
      </w:r>
      <w:r w:rsidRPr="003B60B2">
        <w:rPr>
          <w:rFonts w:eastAsia="Times New Roman"/>
          <w:szCs w:val="24"/>
        </w:rPr>
        <w:t xml:space="preserve">με αριθμό 55/11-10-2018 </w:t>
      </w:r>
      <w:r>
        <w:rPr>
          <w:rFonts w:eastAsia="Times New Roman"/>
          <w:szCs w:val="24"/>
        </w:rPr>
        <w:t>επίκαιρη ερώτηση</w:t>
      </w:r>
      <w:r w:rsidRPr="003B60B2">
        <w:rPr>
          <w:rFonts w:eastAsia="Times New Roman"/>
          <w:szCs w:val="24"/>
        </w:rPr>
        <w:t xml:space="preserve"> </w:t>
      </w:r>
      <w:r>
        <w:rPr>
          <w:rFonts w:eastAsia="Times New Roman"/>
          <w:szCs w:val="24"/>
        </w:rPr>
        <w:t>δε</w:t>
      </w:r>
      <w:r>
        <w:rPr>
          <w:rFonts w:eastAsia="Times New Roman"/>
          <w:szCs w:val="24"/>
        </w:rPr>
        <w:t>ύτε</w:t>
      </w:r>
      <w:r>
        <w:rPr>
          <w:rFonts w:eastAsia="Times New Roman"/>
          <w:szCs w:val="24"/>
        </w:rPr>
        <w:t xml:space="preserve">ρου κύκλου </w:t>
      </w:r>
      <w:r w:rsidRPr="003B60B2">
        <w:rPr>
          <w:rFonts w:eastAsia="Times New Roman"/>
          <w:szCs w:val="24"/>
        </w:rPr>
        <w:t xml:space="preserve">του </w:t>
      </w:r>
      <w:r w:rsidRPr="003B60B2">
        <w:rPr>
          <w:rFonts w:eastAsia="Times New Roman"/>
          <w:szCs w:val="24"/>
        </w:rPr>
        <w:t>Βουλευτή Α΄ Πειραιώς  του Λαϊκού Συνδέσμου</w:t>
      </w:r>
      <w:r>
        <w:rPr>
          <w:rFonts w:eastAsia="Times New Roman"/>
          <w:szCs w:val="24"/>
        </w:rPr>
        <w:t xml:space="preserve"> </w:t>
      </w:r>
      <w:r w:rsidRPr="003B60B2">
        <w:rPr>
          <w:rFonts w:eastAsia="Times New Roman"/>
          <w:szCs w:val="24"/>
        </w:rPr>
        <w:t xml:space="preserve">-Χρυσή Αυγή κ. Νικολάου </w:t>
      </w:r>
      <w:proofErr w:type="spellStart"/>
      <w:r w:rsidRPr="003B60B2">
        <w:rPr>
          <w:rFonts w:eastAsia="Times New Roman"/>
          <w:szCs w:val="24"/>
        </w:rPr>
        <w:t>Κούζηλου</w:t>
      </w:r>
      <w:proofErr w:type="spellEnd"/>
      <w:r w:rsidRPr="003B60B2">
        <w:rPr>
          <w:rFonts w:eastAsia="Times New Roman"/>
          <w:szCs w:val="24"/>
        </w:rPr>
        <w:t xml:space="preserve"> προς την Υπουργό Προστασίας του Πολίτη, με θέμα</w:t>
      </w:r>
      <w:r>
        <w:rPr>
          <w:rFonts w:eastAsia="Times New Roman"/>
          <w:szCs w:val="24"/>
        </w:rPr>
        <w:t>:</w:t>
      </w:r>
      <w:r w:rsidRPr="003B60B2">
        <w:rPr>
          <w:rFonts w:eastAsia="Times New Roman"/>
          <w:szCs w:val="24"/>
        </w:rPr>
        <w:t xml:space="preserve"> «Ανεξέλεγκτη η κατάσταση στο κέντρο φιλοξενίας προσφύγων στο Σκαραμαγκά».</w:t>
      </w:r>
    </w:p>
    <w:p w14:paraId="345C9B8F" w14:textId="77777777" w:rsidR="00C66719" w:rsidRDefault="0028128B">
      <w:pPr>
        <w:spacing w:line="600" w:lineRule="auto"/>
        <w:ind w:firstLine="720"/>
        <w:jc w:val="both"/>
        <w:rPr>
          <w:rFonts w:eastAsia="Times New Roman"/>
          <w:szCs w:val="24"/>
        </w:rPr>
      </w:pPr>
      <w:r>
        <w:rPr>
          <w:rFonts w:eastAsia="Times New Roman"/>
          <w:szCs w:val="24"/>
        </w:rPr>
        <w:t>Ακόμη</w:t>
      </w:r>
      <w:r>
        <w:rPr>
          <w:rFonts w:eastAsia="Times New Roman"/>
          <w:szCs w:val="24"/>
        </w:rPr>
        <w:t xml:space="preserve">, δεν θα συζητηθεί η ένατη </w:t>
      </w:r>
      <w:r w:rsidRPr="003B60B2">
        <w:rPr>
          <w:rFonts w:eastAsia="Times New Roman"/>
          <w:szCs w:val="24"/>
        </w:rPr>
        <w:t xml:space="preserve">με αριθμό 2/1-10-2018 </w:t>
      </w:r>
      <w:r>
        <w:rPr>
          <w:rFonts w:eastAsia="Times New Roman"/>
          <w:szCs w:val="24"/>
        </w:rPr>
        <w:t>επί</w:t>
      </w:r>
      <w:r>
        <w:rPr>
          <w:rFonts w:eastAsia="Times New Roman"/>
          <w:szCs w:val="24"/>
        </w:rPr>
        <w:t>καιρη ερώτηση δε</w:t>
      </w:r>
      <w:r>
        <w:rPr>
          <w:rFonts w:eastAsia="Times New Roman"/>
          <w:szCs w:val="24"/>
        </w:rPr>
        <w:t>ύτε</w:t>
      </w:r>
      <w:r>
        <w:rPr>
          <w:rFonts w:eastAsia="Times New Roman"/>
          <w:szCs w:val="24"/>
        </w:rPr>
        <w:t xml:space="preserve">ρου κύκλου </w:t>
      </w:r>
      <w:r w:rsidRPr="003B60B2">
        <w:rPr>
          <w:rFonts w:eastAsia="Times New Roman"/>
          <w:szCs w:val="24"/>
        </w:rPr>
        <w:t>του Βουλευτή Β΄ Πειραι</w:t>
      </w:r>
      <w:r>
        <w:rPr>
          <w:rFonts w:eastAsia="Times New Roman"/>
          <w:szCs w:val="24"/>
        </w:rPr>
        <w:t>ώς</w:t>
      </w:r>
      <w:r w:rsidRPr="003B60B2">
        <w:rPr>
          <w:rFonts w:eastAsia="Times New Roman"/>
          <w:szCs w:val="24"/>
        </w:rPr>
        <w:t xml:space="preserve"> του Λαϊκού </w:t>
      </w:r>
      <w:r>
        <w:rPr>
          <w:rFonts w:eastAsia="Times New Roman"/>
          <w:szCs w:val="24"/>
        </w:rPr>
        <w:t>Σ</w:t>
      </w:r>
      <w:r w:rsidRPr="003B60B2">
        <w:rPr>
          <w:rFonts w:eastAsia="Times New Roman"/>
          <w:szCs w:val="24"/>
        </w:rPr>
        <w:t>υνδέσμου</w:t>
      </w:r>
      <w:r>
        <w:rPr>
          <w:rFonts w:eastAsia="Times New Roman"/>
          <w:szCs w:val="24"/>
        </w:rPr>
        <w:t xml:space="preserve"> </w:t>
      </w:r>
      <w:r w:rsidRPr="003B60B2">
        <w:rPr>
          <w:rFonts w:eastAsia="Times New Roman"/>
          <w:szCs w:val="24"/>
        </w:rPr>
        <w:t>-Χρυσή Αυγή κ. Ιωάννη Λαγού προς την Υπουργό Προστασίας του Πολίτη, με θέμα</w:t>
      </w:r>
      <w:r>
        <w:rPr>
          <w:rFonts w:eastAsia="Times New Roman"/>
          <w:szCs w:val="24"/>
        </w:rPr>
        <w:t>:</w:t>
      </w:r>
      <w:r w:rsidRPr="003B60B2">
        <w:rPr>
          <w:rFonts w:eastAsia="Times New Roman"/>
          <w:szCs w:val="24"/>
        </w:rPr>
        <w:t xml:space="preserve"> «Αναίτια βία άσκησε η ΕΛΑΣ στη διαδήλωση της Θεσσαλονίκης που διεξήχθη ενάντια στη συμφωνία των Πρεσπών».</w:t>
      </w:r>
    </w:p>
    <w:p w14:paraId="345C9B90" w14:textId="77777777" w:rsidR="00C66719" w:rsidRDefault="0028128B">
      <w:pPr>
        <w:spacing w:line="600" w:lineRule="auto"/>
        <w:ind w:firstLine="720"/>
        <w:jc w:val="both"/>
        <w:rPr>
          <w:rFonts w:eastAsia="Times New Roman"/>
          <w:szCs w:val="24"/>
        </w:rPr>
      </w:pPr>
      <w:r>
        <w:rPr>
          <w:rFonts w:eastAsia="Times New Roman"/>
          <w:szCs w:val="24"/>
        </w:rPr>
        <w:t xml:space="preserve">Επίσης, </w:t>
      </w:r>
      <w:r>
        <w:rPr>
          <w:rFonts w:eastAsia="Times New Roman"/>
          <w:szCs w:val="24"/>
        </w:rPr>
        <w:t>δεν θα συζητηθούν λόγω κωλύματος των αρμοδίων Υπουργών οι εξής ερωτήσεις:</w:t>
      </w:r>
    </w:p>
    <w:p w14:paraId="345C9B91" w14:textId="77777777" w:rsidR="00C66719" w:rsidRDefault="0028128B">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δεύτερη </w:t>
      </w:r>
      <w:r w:rsidRPr="003B60B2">
        <w:rPr>
          <w:rFonts w:eastAsia="Times New Roman"/>
          <w:szCs w:val="24"/>
        </w:rPr>
        <w:t xml:space="preserve">με αριθμό 127/5-11-2018 </w:t>
      </w:r>
      <w:r>
        <w:rPr>
          <w:rFonts w:eastAsia="Times New Roman"/>
          <w:szCs w:val="24"/>
        </w:rPr>
        <w:t xml:space="preserve">επίκαιρη ερώτηση πρώτου κύκλου </w:t>
      </w:r>
      <w:r w:rsidRPr="003B60B2">
        <w:rPr>
          <w:rFonts w:eastAsia="Times New Roman"/>
          <w:szCs w:val="24"/>
        </w:rPr>
        <w:t>το</w:t>
      </w:r>
      <w:r w:rsidRPr="003B60B2">
        <w:rPr>
          <w:rFonts w:eastAsia="Times New Roman"/>
          <w:szCs w:val="24"/>
        </w:rPr>
        <w:t xml:space="preserve">υ Βουλευτή Δωδεκανήσου της Νέας Δημοκρατίας κ. Εμμανουήλ </w:t>
      </w:r>
      <w:proofErr w:type="spellStart"/>
      <w:r w:rsidRPr="003B60B2">
        <w:rPr>
          <w:rFonts w:eastAsia="Times New Roman"/>
          <w:szCs w:val="24"/>
        </w:rPr>
        <w:t>Κόνσολα</w:t>
      </w:r>
      <w:proofErr w:type="spellEnd"/>
      <w:r w:rsidRPr="003B60B2">
        <w:rPr>
          <w:rFonts w:eastAsia="Times New Roman"/>
          <w:szCs w:val="24"/>
        </w:rPr>
        <w:t xml:space="preserve"> προς τον </w:t>
      </w:r>
      <w:r w:rsidRPr="003B60B2">
        <w:rPr>
          <w:rFonts w:eastAsia="Times New Roman"/>
          <w:szCs w:val="24"/>
        </w:rPr>
        <w:lastRenderedPageBreak/>
        <w:t xml:space="preserve">Υπουργό Οικονομικών, με θέμα: «Παραχώρηση στο </w:t>
      </w:r>
      <w:proofErr w:type="spellStart"/>
      <w:r w:rsidRPr="003B60B2">
        <w:rPr>
          <w:rFonts w:eastAsia="Times New Roman"/>
          <w:szCs w:val="24"/>
        </w:rPr>
        <w:t>Υπερταμείο</w:t>
      </w:r>
      <w:proofErr w:type="spellEnd"/>
      <w:r w:rsidRPr="003B60B2">
        <w:rPr>
          <w:rFonts w:eastAsia="Times New Roman"/>
          <w:szCs w:val="24"/>
        </w:rPr>
        <w:t xml:space="preserve"> ακινήτ</w:t>
      </w:r>
      <w:r>
        <w:rPr>
          <w:rFonts w:eastAsia="Times New Roman"/>
          <w:szCs w:val="24"/>
        </w:rPr>
        <w:t xml:space="preserve">ων του </w:t>
      </w:r>
      <w:r>
        <w:rPr>
          <w:rFonts w:eastAsia="Times New Roman"/>
          <w:szCs w:val="24"/>
        </w:rPr>
        <w:t>δ</w:t>
      </w:r>
      <w:r>
        <w:rPr>
          <w:rFonts w:eastAsia="Times New Roman"/>
          <w:szCs w:val="24"/>
        </w:rPr>
        <w:t>ημοσίου στα Δωδεκάνησα»</w:t>
      </w:r>
      <w:r>
        <w:rPr>
          <w:rFonts w:eastAsia="Times New Roman"/>
          <w:szCs w:val="24"/>
        </w:rPr>
        <w:t>,</w:t>
      </w:r>
      <w:r>
        <w:rPr>
          <w:rFonts w:eastAsia="Times New Roman"/>
          <w:szCs w:val="24"/>
        </w:rPr>
        <w:t xml:space="preserve"> δεν θα συζητηθεί λόγω </w:t>
      </w:r>
      <w:r>
        <w:rPr>
          <w:rFonts w:eastAsia="Times New Roman"/>
          <w:szCs w:val="24"/>
        </w:rPr>
        <w:t xml:space="preserve">φόρτου εργασίας </w:t>
      </w:r>
      <w:r>
        <w:rPr>
          <w:rFonts w:eastAsia="Times New Roman"/>
          <w:szCs w:val="24"/>
        </w:rPr>
        <w:t xml:space="preserve">του Υπουργού κ. </w:t>
      </w:r>
      <w:proofErr w:type="spellStart"/>
      <w:r>
        <w:rPr>
          <w:rFonts w:eastAsia="Times New Roman"/>
          <w:szCs w:val="24"/>
        </w:rPr>
        <w:t>Τσακαλώτου</w:t>
      </w:r>
      <w:proofErr w:type="spellEnd"/>
      <w:r>
        <w:rPr>
          <w:rFonts w:eastAsia="Times New Roman"/>
          <w:szCs w:val="24"/>
        </w:rPr>
        <w:t>.</w:t>
      </w:r>
    </w:p>
    <w:p w14:paraId="345C9B92" w14:textId="77777777" w:rsidR="00C66719" w:rsidRDefault="0028128B">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τρίτη </w:t>
      </w:r>
      <w:r w:rsidRPr="003B60B2">
        <w:rPr>
          <w:rFonts w:eastAsia="Times New Roman"/>
          <w:szCs w:val="24"/>
        </w:rPr>
        <w:t>με αριθμό 12</w:t>
      </w:r>
      <w:r w:rsidRPr="003B60B2">
        <w:rPr>
          <w:rFonts w:eastAsia="Times New Roman"/>
          <w:szCs w:val="24"/>
        </w:rPr>
        <w:t xml:space="preserve">9/5-11-2018 </w:t>
      </w:r>
      <w:r>
        <w:rPr>
          <w:rFonts w:eastAsia="Times New Roman"/>
          <w:szCs w:val="24"/>
        </w:rPr>
        <w:t>επίκαιρη ερώτηση</w:t>
      </w:r>
      <w:r w:rsidRPr="003B60B2">
        <w:rPr>
          <w:rFonts w:eastAsia="Times New Roman"/>
          <w:szCs w:val="24"/>
        </w:rPr>
        <w:t xml:space="preserve"> </w:t>
      </w:r>
      <w:r>
        <w:rPr>
          <w:rFonts w:eastAsia="Times New Roman"/>
          <w:szCs w:val="24"/>
        </w:rPr>
        <w:t xml:space="preserve">πρώτου κύκλου </w:t>
      </w:r>
      <w:r w:rsidRPr="003B60B2">
        <w:rPr>
          <w:rFonts w:eastAsia="Times New Roman"/>
          <w:szCs w:val="24"/>
        </w:rPr>
        <w:t>του Βουλευτή Αρκαδίας της Δημοκρατικής Συμπαράταξης ΠΑΣΟΚ</w:t>
      </w:r>
      <w:r>
        <w:rPr>
          <w:rFonts w:eastAsia="Times New Roman"/>
          <w:szCs w:val="24"/>
        </w:rPr>
        <w:t xml:space="preserve"> </w:t>
      </w:r>
      <w:r w:rsidRPr="003B60B2">
        <w:rPr>
          <w:rFonts w:eastAsia="Times New Roman"/>
          <w:szCs w:val="24"/>
        </w:rPr>
        <w:t>-</w:t>
      </w:r>
      <w:r>
        <w:rPr>
          <w:rFonts w:eastAsia="Times New Roman"/>
          <w:szCs w:val="24"/>
        </w:rPr>
        <w:t xml:space="preserve"> </w:t>
      </w:r>
      <w:r w:rsidRPr="003B60B2">
        <w:rPr>
          <w:rFonts w:eastAsia="Times New Roman"/>
          <w:szCs w:val="24"/>
        </w:rPr>
        <w:t xml:space="preserve">ΔΗΜΑΡ κ. Οδυσσέα Κωνσταντινόπουλου προς τον Υπουργό Οικονομικών, με θέμα: «Διαδικασία </w:t>
      </w:r>
      <w:proofErr w:type="spellStart"/>
      <w:r w:rsidRPr="003B60B2">
        <w:rPr>
          <w:rFonts w:eastAsia="Times New Roman"/>
          <w:szCs w:val="24"/>
        </w:rPr>
        <w:t>αδειοδότησης</w:t>
      </w:r>
      <w:proofErr w:type="spellEnd"/>
      <w:r w:rsidRPr="003B60B2">
        <w:rPr>
          <w:rFonts w:eastAsia="Times New Roman"/>
          <w:szCs w:val="24"/>
        </w:rPr>
        <w:t xml:space="preserve"> και αναδρομικής φορολόγησης των εταιρι</w:t>
      </w:r>
      <w:r>
        <w:rPr>
          <w:rFonts w:eastAsia="Times New Roman"/>
          <w:szCs w:val="24"/>
        </w:rPr>
        <w:t xml:space="preserve">ών διαδικτυακού </w:t>
      </w:r>
      <w:proofErr w:type="spellStart"/>
      <w:r>
        <w:rPr>
          <w:rFonts w:eastAsia="Times New Roman"/>
          <w:szCs w:val="24"/>
        </w:rPr>
        <w:t>στοιχηματισμού</w:t>
      </w:r>
      <w:proofErr w:type="spellEnd"/>
      <w:r>
        <w:rPr>
          <w:rFonts w:eastAsia="Times New Roman"/>
          <w:szCs w:val="24"/>
        </w:rPr>
        <w:t>»</w:t>
      </w:r>
      <w:r>
        <w:rPr>
          <w:rFonts w:eastAsia="Times New Roman"/>
          <w:szCs w:val="24"/>
        </w:rPr>
        <w:t>,</w:t>
      </w:r>
      <w:r>
        <w:rPr>
          <w:rFonts w:eastAsia="Times New Roman"/>
          <w:szCs w:val="24"/>
        </w:rPr>
        <w:t xml:space="preserve"> δεν θα συζητηθεί </w:t>
      </w:r>
      <w:r>
        <w:rPr>
          <w:rFonts w:eastAsia="Times New Roman"/>
          <w:szCs w:val="24"/>
        </w:rPr>
        <w:t xml:space="preserve">εξαιτίας φόρτου εργασίας </w:t>
      </w:r>
      <w:r>
        <w:rPr>
          <w:rFonts w:eastAsia="Times New Roman"/>
          <w:szCs w:val="24"/>
        </w:rPr>
        <w:t xml:space="preserve">του Υπουργού κ. </w:t>
      </w:r>
      <w:proofErr w:type="spellStart"/>
      <w:r>
        <w:rPr>
          <w:rFonts w:eastAsia="Times New Roman"/>
          <w:szCs w:val="24"/>
        </w:rPr>
        <w:t>Τσακαλώτου</w:t>
      </w:r>
      <w:proofErr w:type="spellEnd"/>
      <w:r>
        <w:rPr>
          <w:rFonts w:eastAsia="Times New Roman"/>
          <w:szCs w:val="24"/>
        </w:rPr>
        <w:t>.</w:t>
      </w:r>
    </w:p>
    <w:p w14:paraId="345C9B93"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 με αριθμό 132/6-11-2018 επίκαιρη ερώτηση πρώτου κύκλου του Βουλευτή Α΄ Θεσσαλονίκης της Ένωσης Κεντρώων κ. </w:t>
      </w:r>
      <w:r w:rsidRPr="004E38B5">
        <w:rPr>
          <w:rFonts w:eastAsia="Times New Roman" w:cs="Times New Roman"/>
          <w:bCs/>
          <w:szCs w:val="24"/>
        </w:rPr>
        <w:t xml:space="preserve">Ιωάννη </w:t>
      </w:r>
      <w:proofErr w:type="spellStart"/>
      <w:r w:rsidRPr="004E38B5">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4E38B5">
        <w:rPr>
          <w:rFonts w:eastAsia="Times New Roman" w:cs="Times New Roman"/>
          <w:bCs/>
          <w:szCs w:val="24"/>
        </w:rPr>
        <w:t>Οικονομικών,</w:t>
      </w:r>
      <w:r>
        <w:rPr>
          <w:rFonts w:eastAsia="Times New Roman" w:cs="Times New Roman"/>
          <w:szCs w:val="24"/>
        </w:rPr>
        <w:t xml:space="preserve"> με θέμα:</w:t>
      </w:r>
      <w:r>
        <w:rPr>
          <w:rFonts w:eastAsia="Times New Roman" w:cs="Times New Roman"/>
          <w:szCs w:val="24"/>
        </w:rPr>
        <w:t xml:space="preserve"> «Αξιοποίηση του λογαριασμού της εισφοράς του ν.128/</w:t>
      </w:r>
      <w:r>
        <w:rPr>
          <w:rFonts w:eastAsia="Times New Roman" w:cs="Times New Roman"/>
          <w:szCs w:val="24"/>
        </w:rPr>
        <w:t>19</w:t>
      </w:r>
      <w:r>
        <w:rPr>
          <w:rFonts w:eastAsia="Times New Roman" w:cs="Times New Roman"/>
          <w:szCs w:val="24"/>
        </w:rPr>
        <w:t>75 για την αρωγή των πυρόπληκτων της Ανατολικής Αττικής»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θα συζητηθεί εξαιτίας φόρτου εργασίας </w:t>
      </w:r>
      <w:r>
        <w:rPr>
          <w:rFonts w:eastAsia="Times New Roman" w:cs="Times New Roman"/>
          <w:szCs w:val="24"/>
        </w:rPr>
        <w:t xml:space="preserve">του Υπουργού κ. </w:t>
      </w:r>
      <w:proofErr w:type="spellStart"/>
      <w:r>
        <w:rPr>
          <w:rFonts w:eastAsia="Times New Roman" w:cs="Times New Roman"/>
          <w:szCs w:val="24"/>
        </w:rPr>
        <w:t>Τσακαλώτου</w:t>
      </w:r>
      <w:proofErr w:type="spellEnd"/>
      <w:r>
        <w:rPr>
          <w:rFonts w:eastAsia="Times New Roman" w:cs="Times New Roman"/>
          <w:szCs w:val="24"/>
        </w:rPr>
        <w:t>.</w:t>
      </w:r>
    </w:p>
    <w:p w14:paraId="345C9B94"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πέμπτη με αριθμό 136/6-11-2018 επίκαιρη ερώτηση πρώτου κύκλου του ΣΤ΄ Αν</w:t>
      </w:r>
      <w:r>
        <w:rPr>
          <w:rFonts w:eastAsia="Times New Roman" w:cs="Times New Roman"/>
          <w:szCs w:val="24"/>
        </w:rPr>
        <w:t>τιπροέδρου της Βουλής και Βουλευτή Λάρισας του Κομμουνιστικού Κόμματος Ελλάδ</w:t>
      </w:r>
      <w:r>
        <w:rPr>
          <w:rFonts w:eastAsia="Times New Roman" w:cs="Times New Roman"/>
          <w:szCs w:val="24"/>
        </w:rPr>
        <w:t>α</w:t>
      </w:r>
      <w:r>
        <w:rPr>
          <w:rFonts w:eastAsia="Times New Roman" w:cs="Times New Roman"/>
          <w:szCs w:val="24"/>
        </w:rPr>
        <w:t>ς κ.</w:t>
      </w:r>
      <w:r w:rsidRPr="004E38B5">
        <w:rPr>
          <w:rFonts w:eastAsia="Times New Roman" w:cs="Times New Roman"/>
          <w:szCs w:val="24"/>
        </w:rPr>
        <w:t xml:space="preserve"> </w:t>
      </w:r>
      <w:r w:rsidRPr="004E38B5">
        <w:rPr>
          <w:rFonts w:eastAsia="Times New Roman" w:cs="Times New Roman"/>
          <w:bCs/>
          <w:szCs w:val="24"/>
        </w:rPr>
        <w:t>Γεωργίου</w:t>
      </w:r>
      <w:r>
        <w:rPr>
          <w:rFonts w:eastAsia="Times New Roman" w:cs="Times New Roman"/>
          <w:b/>
          <w:bCs/>
          <w:szCs w:val="24"/>
        </w:rPr>
        <w:t xml:space="preserve"> </w:t>
      </w:r>
      <w:proofErr w:type="spellStart"/>
      <w:r w:rsidRPr="004E38B5">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4E38B5">
        <w:rPr>
          <w:rFonts w:eastAsia="Times New Roman" w:cs="Times New Roman"/>
          <w:bCs/>
          <w:szCs w:val="24"/>
        </w:rPr>
        <w:t>Οικονομικών,</w:t>
      </w:r>
      <w:r>
        <w:rPr>
          <w:rFonts w:eastAsia="Times New Roman" w:cs="Times New Roman"/>
          <w:szCs w:val="24"/>
        </w:rPr>
        <w:t xml:space="preserve"> με θέμα: «Για τους απολυμένους εργαζόμενους των Ενώσεων Αγροτικών Συνεταιρισμών (ΕΑΣ) </w:t>
      </w:r>
      <w:r>
        <w:rPr>
          <w:rFonts w:eastAsia="Times New Roman" w:cs="Times New Roman"/>
          <w:szCs w:val="24"/>
        </w:rPr>
        <w:lastRenderedPageBreak/>
        <w:t>Λάρισας, Ελασσόνας, Φαρσάλων»</w:t>
      </w:r>
      <w:r>
        <w:rPr>
          <w:rFonts w:eastAsia="Times New Roman" w:cs="Times New Roman"/>
          <w:szCs w:val="24"/>
        </w:rPr>
        <w:t xml:space="preserve">, δεν θα συζητηθεί εξαιτίας φόρτου εργασίας </w:t>
      </w:r>
      <w:r>
        <w:rPr>
          <w:rFonts w:eastAsia="Times New Roman" w:cs="Times New Roman"/>
          <w:szCs w:val="24"/>
        </w:rPr>
        <w:t xml:space="preserve">του Υπουργού κ. </w:t>
      </w:r>
      <w:proofErr w:type="spellStart"/>
      <w:r>
        <w:rPr>
          <w:rFonts w:eastAsia="Times New Roman" w:cs="Times New Roman"/>
          <w:szCs w:val="24"/>
        </w:rPr>
        <w:t>Τσακαλώτου</w:t>
      </w:r>
      <w:proofErr w:type="spellEnd"/>
      <w:r>
        <w:rPr>
          <w:rFonts w:eastAsia="Times New Roman" w:cs="Times New Roman"/>
          <w:szCs w:val="24"/>
        </w:rPr>
        <w:t>.</w:t>
      </w:r>
    </w:p>
    <w:p w14:paraId="345C9B95"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 με αριθμό 131/6-11-2018 επίκαιρη ερώτηση δεύτερου κύκλου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4E38B5">
        <w:rPr>
          <w:rFonts w:eastAsia="Times New Roman" w:cs="Times New Roman"/>
          <w:bCs/>
          <w:szCs w:val="24"/>
        </w:rPr>
        <w:t>Γιάννη Κουτσούκου</w:t>
      </w:r>
      <w:r>
        <w:rPr>
          <w:rFonts w:eastAsia="Times New Roman" w:cs="Times New Roman"/>
          <w:b/>
          <w:bCs/>
          <w:szCs w:val="24"/>
        </w:rPr>
        <w:t xml:space="preserve"> </w:t>
      </w:r>
      <w:r>
        <w:rPr>
          <w:rFonts w:eastAsia="Times New Roman" w:cs="Times New Roman"/>
          <w:szCs w:val="24"/>
        </w:rPr>
        <w:t xml:space="preserve">προς τον Υπουργό </w:t>
      </w:r>
      <w:r w:rsidRPr="004E38B5">
        <w:rPr>
          <w:rFonts w:eastAsia="Times New Roman" w:cs="Times New Roman"/>
          <w:bCs/>
          <w:szCs w:val="24"/>
        </w:rPr>
        <w:t>Οικονομικών</w:t>
      </w:r>
      <w:r>
        <w:rPr>
          <w:rFonts w:eastAsia="Times New Roman" w:cs="Times New Roman"/>
          <w:b/>
          <w:bCs/>
          <w:szCs w:val="24"/>
        </w:rPr>
        <w:t>,</w:t>
      </w:r>
      <w:r>
        <w:rPr>
          <w:rFonts w:eastAsia="Times New Roman" w:cs="Times New Roman"/>
          <w:szCs w:val="24"/>
        </w:rPr>
        <w:t xml:space="preserve"> με</w:t>
      </w:r>
      <w:r>
        <w:rPr>
          <w:rFonts w:eastAsia="Times New Roman" w:cs="Times New Roman"/>
          <w:szCs w:val="24"/>
        </w:rPr>
        <w:t xml:space="preserve"> θέμα: «Γιατί αρνείται να απαντήσει το Υπουργείο Οικονομικών για το υπόλοιπο του </w:t>
      </w:r>
      <w:r>
        <w:rPr>
          <w:rFonts w:eastAsia="Times New Roman" w:cs="Times New Roman"/>
          <w:szCs w:val="24"/>
        </w:rPr>
        <w:t>«</w:t>
      </w:r>
      <w:r>
        <w:rPr>
          <w:rFonts w:eastAsia="Times New Roman" w:cs="Times New Roman"/>
          <w:szCs w:val="24"/>
        </w:rPr>
        <w:t>Ταμείου Μολυβιάτη</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εξαιτίας φόρτου εργασίας </w:t>
      </w:r>
      <w:r>
        <w:rPr>
          <w:rFonts w:eastAsia="Times New Roman" w:cs="Times New Roman"/>
          <w:szCs w:val="24"/>
        </w:rPr>
        <w:t xml:space="preserve">του Υπουργού κ. </w:t>
      </w:r>
      <w:proofErr w:type="spellStart"/>
      <w:r>
        <w:rPr>
          <w:rFonts w:eastAsia="Times New Roman" w:cs="Times New Roman"/>
          <w:szCs w:val="24"/>
        </w:rPr>
        <w:t>Τσακαλώτου</w:t>
      </w:r>
      <w:proofErr w:type="spellEnd"/>
      <w:r>
        <w:rPr>
          <w:rFonts w:eastAsia="Times New Roman" w:cs="Times New Roman"/>
          <w:szCs w:val="24"/>
        </w:rPr>
        <w:t>.</w:t>
      </w:r>
    </w:p>
    <w:p w14:paraId="345C9B96"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w:t>
      </w:r>
      <w:r>
        <w:rPr>
          <w:rFonts w:eastAsia="Times New Roman" w:cs="Times New Roman"/>
          <w:szCs w:val="24"/>
        </w:rPr>
        <w:t>ρώτη</w:t>
      </w:r>
      <w:r>
        <w:rPr>
          <w:rFonts w:eastAsia="Times New Roman" w:cs="Times New Roman"/>
          <w:szCs w:val="24"/>
        </w:rPr>
        <w:t xml:space="preserve"> με αριθμό 128/5-11-2018 επίκαιρη ερώτηση δεύτερου κύκλου του Βουλευτή Β΄ Α</w:t>
      </w:r>
      <w:r>
        <w:rPr>
          <w:rFonts w:eastAsia="Times New Roman" w:cs="Times New Roman"/>
          <w:szCs w:val="24"/>
        </w:rPr>
        <w:t xml:space="preserve">θηνών της Νέας Δημοκρατίας κ. </w:t>
      </w:r>
      <w:r w:rsidRPr="004E38B5">
        <w:rPr>
          <w:rFonts w:eastAsia="Times New Roman" w:cs="Times New Roman"/>
          <w:bCs/>
          <w:szCs w:val="24"/>
        </w:rPr>
        <w:t>Σπυρίδωνος</w:t>
      </w:r>
      <w:r>
        <w:rPr>
          <w:rFonts w:eastAsia="Times New Roman" w:cs="Times New Roman"/>
          <w:bCs/>
          <w:szCs w:val="24"/>
        </w:rPr>
        <w:t xml:space="preserve"> </w:t>
      </w:r>
      <w:r w:rsidRPr="004E38B5">
        <w:rPr>
          <w:rFonts w:eastAsia="Times New Roman" w:cs="Times New Roman"/>
          <w:bCs/>
          <w:szCs w:val="24"/>
        </w:rPr>
        <w:t>-</w:t>
      </w:r>
      <w:r w:rsidRPr="004E38B5">
        <w:rPr>
          <w:rFonts w:eastAsia="Times New Roman" w:cs="Times New Roman"/>
          <w:b/>
          <w:szCs w:val="24"/>
        </w:rPr>
        <w:t xml:space="preserve"> </w:t>
      </w:r>
      <w:proofErr w:type="spellStart"/>
      <w:r>
        <w:rPr>
          <w:rFonts w:eastAsia="Times New Roman" w:cs="Times New Roman"/>
          <w:bCs/>
          <w:szCs w:val="24"/>
        </w:rPr>
        <w:t>Α</w:t>
      </w:r>
      <w:r>
        <w:rPr>
          <w:rFonts w:eastAsia="Times New Roman" w:cs="Times New Roman"/>
          <w:bCs/>
          <w:szCs w:val="24"/>
        </w:rPr>
        <w:t>δ</w:t>
      </w:r>
      <w:r>
        <w:rPr>
          <w:rFonts w:eastAsia="Times New Roman" w:cs="Times New Roman"/>
          <w:bCs/>
          <w:szCs w:val="24"/>
        </w:rPr>
        <w:t>ώνιδος</w:t>
      </w:r>
      <w:proofErr w:type="spellEnd"/>
      <w:r w:rsidRPr="004E38B5">
        <w:rPr>
          <w:rFonts w:eastAsia="Times New Roman" w:cs="Times New Roman"/>
          <w:bCs/>
          <w:szCs w:val="24"/>
        </w:rPr>
        <w:t xml:space="preserve"> Γεωργιάδη</w:t>
      </w:r>
      <w:r>
        <w:rPr>
          <w:rFonts w:eastAsia="Times New Roman" w:cs="Times New Roman"/>
          <w:b/>
          <w:bCs/>
          <w:szCs w:val="24"/>
        </w:rPr>
        <w:t xml:space="preserve"> </w:t>
      </w:r>
      <w:r>
        <w:rPr>
          <w:rFonts w:eastAsia="Times New Roman" w:cs="Times New Roman"/>
          <w:szCs w:val="24"/>
        </w:rPr>
        <w:t xml:space="preserve">προς τον Υπουργό </w:t>
      </w:r>
      <w:r w:rsidRPr="004E38B5">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το </w:t>
      </w:r>
      <w:proofErr w:type="spellStart"/>
      <w:r>
        <w:rPr>
          <w:rFonts w:eastAsia="Times New Roman" w:cs="Times New Roman"/>
          <w:szCs w:val="24"/>
        </w:rPr>
        <w:t>ραδιοφάρμακο</w:t>
      </w:r>
      <w:proofErr w:type="spellEnd"/>
      <w:r>
        <w:rPr>
          <w:rFonts w:eastAsia="Times New Roman" w:cs="Times New Roman"/>
          <w:szCs w:val="24"/>
        </w:rPr>
        <w:t>, δ</w:t>
      </w:r>
      <w:r>
        <w:rPr>
          <w:rFonts w:eastAsia="Times New Roman" w:cs="Times New Roman"/>
          <w:szCs w:val="24"/>
        </w:rPr>
        <w:t xml:space="preserve">εν θα συζητηθεί </w:t>
      </w:r>
      <w:r>
        <w:rPr>
          <w:rFonts w:eastAsia="Times New Roman" w:cs="Times New Roman"/>
          <w:szCs w:val="24"/>
        </w:rPr>
        <w:t xml:space="preserve">λόγω κωλύματος του αρμόδιου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w:t>
      </w:r>
    </w:p>
    <w:p w14:paraId="345C9B97"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Αρχίζουμε με την </w:t>
      </w:r>
      <w:r>
        <w:rPr>
          <w:rFonts w:eastAsia="Times New Roman" w:cs="Times New Roman"/>
          <w:szCs w:val="24"/>
        </w:rPr>
        <w:t>έκτη με αριθμό 101/25-10-2018 επίκαιρη ερώτηση δεύτερου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Pr>
          <w:rFonts w:eastAsia="Times New Roman" w:cs="Times New Roman"/>
          <w:szCs w:val="24"/>
        </w:rPr>
        <w:t xml:space="preserve"> </w:t>
      </w:r>
      <w:r>
        <w:rPr>
          <w:rFonts w:eastAsia="Times New Roman" w:cs="Times New Roman"/>
          <w:szCs w:val="24"/>
        </w:rPr>
        <w:t xml:space="preserve">κ. </w:t>
      </w:r>
      <w:r w:rsidRPr="004E38B5">
        <w:rPr>
          <w:rFonts w:eastAsia="Times New Roman" w:cs="Times New Roman"/>
          <w:bCs/>
          <w:szCs w:val="24"/>
        </w:rPr>
        <w:t>Ανδρέα Λοβέρδου</w:t>
      </w:r>
      <w:r>
        <w:rPr>
          <w:rFonts w:eastAsia="Times New Roman" w:cs="Times New Roman"/>
          <w:b/>
          <w:bCs/>
          <w:szCs w:val="24"/>
        </w:rPr>
        <w:t xml:space="preserve"> </w:t>
      </w:r>
      <w:r>
        <w:rPr>
          <w:rFonts w:eastAsia="Times New Roman" w:cs="Times New Roman"/>
          <w:szCs w:val="24"/>
        </w:rPr>
        <w:t xml:space="preserve">προς τον Υπουργό </w:t>
      </w:r>
      <w:r w:rsidRPr="004E38B5">
        <w:rPr>
          <w:rFonts w:eastAsia="Times New Roman" w:cs="Times New Roman"/>
          <w:bCs/>
          <w:szCs w:val="24"/>
        </w:rPr>
        <w:t>Δικαιοσύνης, Διαφάνειας και Ανθρωπίνων Δικαιωμάτων,</w:t>
      </w:r>
      <w:r>
        <w:rPr>
          <w:rFonts w:eastAsia="Times New Roman" w:cs="Times New Roman"/>
          <w:szCs w:val="24"/>
        </w:rPr>
        <w:t xml:space="preserve"> με θέμα: «</w:t>
      </w:r>
      <w:proofErr w:type="spellStart"/>
      <w:r>
        <w:rPr>
          <w:rFonts w:eastAsia="Times New Roman" w:cs="Times New Roman"/>
          <w:szCs w:val="24"/>
        </w:rPr>
        <w:t>Συνεπιμέλεια</w:t>
      </w:r>
      <w:proofErr w:type="spellEnd"/>
      <w:r>
        <w:rPr>
          <w:rFonts w:eastAsia="Times New Roman" w:cs="Times New Roman"/>
          <w:szCs w:val="24"/>
        </w:rPr>
        <w:t xml:space="preserve"> τέκνων».</w:t>
      </w:r>
    </w:p>
    <w:p w14:paraId="345C9B98"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Λοβέρδο, έχετε τον λόγο για δύο λεπτά.</w:t>
      </w:r>
    </w:p>
    <w:p w14:paraId="345C9B99" w14:textId="77777777" w:rsidR="00C66719" w:rsidRDefault="0028128B">
      <w:pPr>
        <w:spacing w:line="600" w:lineRule="auto"/>
        <w:ind w:firstLine="720"/>
        <w:jc w:val="both"/>
        <w:rPr>
          <w:rFonts w:eastAsia="Times New Roman" w:cs="Times New Roman"/>
          <w:bCs/>
          <w:szCs w:val="24"/>
        </w:rPr>
      </w:pPr>
      <w:r w:rsidRPr="004E38B5">
        <w:rPr>
          <w:rFonts w:eastAsia="Times New Roman" w:cs="Times New Roman"/>
          <w:b/>
          <w:bCs/>
          <w:szCs w:val="24"/>
        </w:rPr>
        <w:t>ΑΝΔΡΕΑ</w:t>
      </w:r>
      <w:r>
        <w:rPr>
          <w:rFonts w:eastAsia="Times New Roman" w:cs="Times New Roman"/>
          <w:b/>
          <w:bCs/>
          <w:szCs w:val="24"/>
        </w:rPr>
        <w:t>Σ</w:t>
      </w:r>
      <w:r w:rsidRPr="004E38B5">
        <w:rPr>
          <w:rFonts w:eastAsia="Times New Roman" w:cs="Times New Roman"/>
          <w:b/>
          <w:bCs/>
          <w:szCs w:val="24"/>
        </w:rPr>
        <w:t xml:space="preserve"> ΛΟΒΕΡΔΟ</w:t>
      </w:r>
      <w:r>
        <w:rPr>
          <w:rFonts w:eastAsia="Times New Roman" w:cs="Times New Roman"/>
          <w:b/>
          <w:bCs/>
          <w:szCs w:val="24"/>
        </w:rPr>
        <w:t>Σ</w:t>
      </w:r>
      <w:r w:rsidRPr="00832B5D">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 xml:space="preserve">Κύριε Πρόεδρε, σηκώνομαι για να απευθυνθώ στον κύριο Υπουργό σε </w:t>
      </w:r>
      <w:r>
        <w:rPr>
          <w:rFonts w:eastAsia="Times New Roman" w:cs="Times New Roman"/>
          <w:bCs/>
          <w:szCs w:val="24"/>
          <w:lang w:val="en-US"/>
        </w:rPr>
        <w:t>slow</w:t>
      </w:r>
      <w:r w:rsidRPr="00832B5D">
        <w:rPr>
          <w:rFonts w:eastAsia="Times New Roman" w:cs="Times New Roman"/>
          <w:bCs/>
          <w:szCs w:val="24"/>
        </w:rPr>
        <w:t xml:space="preserve"> </w:t>
      </w:r>
      <w:r>
        <w:rPr>
          <w:rFonts w:eastAsia="Times New Roman" w:cs="Times New Roman"/>
          <w:bCs/>
          <w:szCs w:val="24"/>
          <w:lang w:val="en-US"/>
        </w:rPr>
        <w:t>motion</w:t>
      </w:r>
      <w:r>
        <w:rPr>
          <w:rFonts w:eastAsia="Times New Roman" w:cs="Times New Roman"/>
          <w:bCs/>
          <w:szCs w:val="24"/>
        </w:rPr>
        <w:t>, γιατί χθ</w:t>
      </w:r>
      <w:r>
        <w:rPr>
          <w:rFonts w:eastAsia="Times New Roman" w:cs="Times New Roman"/>
          <w:bCs/>
          <w:szCs w:val="24"/>
        </w:rPr>
        <w:t>ε</w:t>
      </w:r>
      <w:r>
        <w:rPr>
          <w:rFonts w:eastAsia="Times New Roman" w:cs="Times New Roman"/>
          <w:bCs/>
          <w:szCs w:val="24"/>
        </w:rPr>
        <w:t xml:space="preserve">ς έτρεξα τα σαράντα δύο χιλιόμετρα του </w:t>
      </w:r>
      <w:r>
        <w:rPr>
          <w:rFonts w:eastAsia="Times New Roman" w:cs="Times New Roman"/>
          <w:bCs/>
          <w:szCs w:val="24"/>
        </w:rPr>
        <w:lastRenderedPageBreak/>
        <w:t>Μαραθωνίου και στέλνω ένα μήνυμα από την Αίθουσα αυτή σε όλους τους ανθρώπ</w:t>
      </w:r>
      <w:r>
        <w:rPr>
          <w:rFonts w:eastAsia="Times New Roman" w:cs="Times New Roman"/>
          <w:bCs/>
          <w:szCs w:val="24"/>
        </w:rPr>
        <w:t>ους ανεξαρτήτως ηλικίας ότι η άθληση είναι σήμερα το καλύτερο φάρμακο για τις μακροχρόνιες ασθένειες και τη συνιστώ ανεπιφύλακτα χωρίς καθένας και κάθε μια από εμάς να ξεπερνάει τα όριά του και να φτάνει στα όρια της αλαζονείας.</w:t>
      </w:r>
    </w:p>
    <w:p w14:paraId="345C9B9A" w14:textId="77777777" w:rsidR="00C66719" w:rsidRDefault="0028128B">
      <w:pPr>
        <w:spacing w:line="600" w:lineRule="auto"/>
        <w:ind w:firstLine="720"/>
        <w:jc w:val="both"/>
        <w:rPr>
          <w:rFonts w:eastAsia="Times New Roman" w:cs="Times New Roman"/>
          <w:bCs/>
          <w:szCs w:val="24"/>
        </w:rPr>
      </w:pPr>
      <w:r>
        <w:rPr>
          <w:rFonts w:eastAsia="Times New Roman" w:cs="Times New Roman"/>
          <w:bCs/>
          <w:szCs w:val="24"/>
        </w:rPr>
        <w:t>Θέλω με την ευκαιρία να συγ</w:t>
      </w:r>
      <w:r>
        <w:rPr>
          <w:rFonts w:eastAsia="Times New Roman" w:cs="Times New Roman"/>
          <w:bCs/>
          <w:szCs w:val="24"/>
        </w:rPr>
        <w:t xml:space="preserve">χαρώ τον Πρόεδρο του ΣΕΓΑΣ, τον κ. </w:t>
      </w:r>
      <w:proofErr w:type="spellStart"/>
      <w:r>
        <w:rPr>
          <w:rFonts w:eastAsia="Times New Roman" w:cs="Times New Roman"/>
          <w:bCs/>
          <w:szCs w:val="24"/>
        </w:rPr>
        <w:t>Παναγόπουλο</w:t>
      </w:r>
      <w:proofErr w:type="spellEnd"/>
      <w:r>
        <w:rPr>
          <w:rFonts w:eastAsia="Times New Roman" w:cs="Times New Roman"/>
          <w:bCs/>
          <w:szCs w:val="24"/>
        </w:rPr>
        <w:t>, γιατί έχει καταστήσει αυτό το γεγονός του αυθεντικού Μαραθωνίου -αυτή είναι η αυθεντική διαδρομή- ένα παγκόσμιο γεγονός όχι μόνο αθλητικό, αλλά που αφορά την οικονομία της χώρας, γιατί χιλιάδες άνθρωποι από ό</w:t>
      </w:r>
      <w:r>
        <w:rPr>
          <w:rFonts w:eastAsia="Times New Roman" w:cs="Times New Roman"/>
          <w:bCs/>
          <w:szCs w:val="24"/>
        </w:rPr>
        <w:t>λο τον πλανήτη και οι οικογένειές τους αυτές τις ημέρες είναι εδώ.</w:t>
      </w:r>
    </w:p>
    <w:p w14:paraId="345C9B9B" w14:textId="77777777" w:rsidR="00C66719" w:rsidRDefault="0028128B">
      <w:pPr>
        <w:spacing w:line="600" w:lineRule="auto"/>
        <w:ind w:firstLine="720"/>
        <w:jc w:val="both"/>
        <w:rPr>
          <w:rFonts w:eastAsia="Times New Roman" w:cs="Times New Roman"/>
          <w:bCs/>
          <w:szCs w:val="24"/>
        </w:rPr>
      </w:pPr>
      <w:r>
        <w:rPr>
          <w:rFonts w:eastAsia="Times New Roman" w:cs="Times New Roman"/>
          <w:bCs/>
          <w:szCs w:val="24"/>
        </w:rPr>
        <w:t xml:space="preserve">Κύριε Υπουργέ, δεν ξέρω αν είναι η πέμπτη ή η έκτη φορά που είμαι στην Αίθουσα αυτή για το θέμα της </w:t>
      </w:r>
      <w:proofErr w:type="spellStart"/>
      <w:r>
        <w:rPr>
          <w:rFonts w:eastAsia="Times New Roman" w:cs="Times New Roman"/>
          <w:bCs/>
          <w:szCs w:val="24"/>
        </w:rPr>
        <w:t>συνεπιμελείας</w:t>
      </w:r>
      <w:proofErr w:type="spellEnd"/>
      <w:r>
        <w:rPr>
          <w:rFonts w:eastAsia="Times New Roman" w:cs="Times New Roman"/>
          <w:bCs/>
          <w:szCs w:val="24"/>
        </w:rPr>
        <w:t>, πάντως είστε ο τρίτος Υπουργός στον οποίο απευθύνομαι στην Κυβέρνηση Τσίπρ</w:t>
      </w:r>
      <w:r>
        <w:rPr>
          <w:rFonts w:eastAsia="Times New Roman" w:cs="Times New Roman"/>
          <w:bCs/>
          <w:szCs w:val="24"/>
        </w:rPr>
        <w:t>α.</w:t>
      </w:r>
    </w:p>
    <w:p w14:paraId="345C9B9C" w14:textId="77777777" w:rsidR="00C66719" w:rsidRDefault="0028128B">
      <w:pPr>
        <w:spacing w:line="600" w:lineRule="auto"/>
        <w:ind w:firstLine="720"/>
        <w:jc w:val="both"/>
        <w:rPr>
          <w:rFonts w:eastAsia="Times New Roman" w:cs="Times New Roman"/>
          <w:bCs/>
          <w:szCs w:val="24"/>
        </w:rPr>
      </w:pPr>
      <w:r>
        <w:rPr>
          <w:rFonts w:eastAsia="Times New Roman" w:cs="Times New Roman"/>
          <w:bCs/>
          <w:szCs w:val="24"/>
        </w:rPr>
        <w:t>Ο πρώτος Υπουργός, ο κ. Παναγιωτόπουλος, μου είχε δώσει δύο μηνύματα. Το πρώτο μήνυμα είναι ότι επίκειται η αναμόρφωση του οικογενειακού δικαίου, πραγματικά αναμενόμενο νομοπαρασκευαστικό και νομοθετικό εν τέλει γεγονός. Και στο πλαίσιο αυτό, κατά δεύτε</w:t>
      </w:r>
      <w:r>
        <w:rPr>
          <w:rFonts w:eastAsia="Times New Roman" w:cs="Times New Roman"/>
          <w:bCs/>
          <w:szCs w:val="24"/>
        </w:rPr>
        <w:t xml:space="preserve">ρον, ότι η </w:t>
      </w:r>
      <w:proofErr w:type="spellStart"/>
      <w:r>
        <w:rPr>
          <w:rFonts w:eastAsia="Times New Roman" w:cs="Times New Roman"/>
          <w:bCs/>
          <w:szCs w:val="24"/>
        </w:rPr>
        <w:t>συνεπιμέλεια</w:t>
      </w:r>
      <w:proofErr w:type="spellEnd"/>
      <w:r>
        <w:rPr>
          <w:rFonts w:eastAsia="Times New Roman" w:cs="Times New Roman"/>
          <w:bCs/>
          <w:szCs w:val="24"/>
        </w:rPr>
        <w:t xml:space="preserve"> μελετάται, διότι οι σύγχρονες τάσεις στο οικογενειακό δίκαιο στην περίπτωση που το ζευγάρι δεν μπορεί να συνε</w:t>
      </w:r>
      <w:r>
        <w:rPr>
          <w:rFonts w:eastAsia="Times New Roman" w:cs="Times New Roman"/>
          <w:bCs/>
          <w:szCs w:val="24"/>
        </w:rPr>
        <w:lastRenderedPageBreak/>
        <w:t>χίσει από κοινού την ανατροφή του παιδιού και διαρρηγνύονται οι εσωτερικές σχέσεις θέλουν και οι δύο γονείς να έχουν επιμέλ</w:t>
      </w:r>
      <w:r>
        <w:rPr>
          <w:rFonts w:eastAsia="Times New Roman" w:cs="Times New Roman"/>
          <w:bCs/>
          <w:szCs w:val="24"/>
        </w:rPr>
        <w:t>εια στο παιδί τους καθόσον αυτό μεγαλώνει.</w:t>
      </w:r>
    </w:p>
    <w:p w14:paraId="345C9B9D" w14:textId="77777777" w:rsidR="00C66719" w:rsidRDefault="0028128B">
      <w:pPr>
        <w:spacing w:line="600" w:lineRule="auto"/>
        <w:ind w:firstLine="720"/>
        <w:jc w:val="both"/>
        <w:rPr>
          <w:rFonts w:eastAsia="Times New Roman" w:cs="Times New Roman"/>
          <w:bCs/>
          <w:szCs w:val="24"/>
        </w:rPr>
      </w:pPr>
      <w:r>
        <w:rPr>
          <w:rFonts w:eastAsia="Times New Roman" w:cs="Times New Roman"/>
          <w:bCs/>
          <w:szCs w:val="24"/>
        </w:rPr>
        <w:t xml:space="preserve">Ο Υπουργός έλεγε ότι και τα δύο επίκεινται. Δεν ήταν βέβαιος εάν θα δεχτεί τη </w:t>
      </w:r>
      <w:proofErr w:type="spellStart"/>
      <w:r>
        <w:rPr>
          <w:rFonts w:eastAsia="Times New Roman" w:cs="Times New Roman"/>
          <w:bCs/>
          <w:szCs w:val="24"/>
        </w:rPr>
        <w:t>συνεπιμέλεια</w:t>
      </w:r>
      <w:proofErr w:type="spellEnd"/>
      <w:r>
        <w:rPr>
          <w:rFonts w:eastAsia="Times New Roman" w:cs="Times New Roman"/>
          <w:bCs/>
          <w:szCs w:val="24"/>
        </w:rPr>
        <w:t xml:space="preserve">, ήταν κοντά. Τον ξαναρώτησα μετά από κάποιους μήνες γιατί πέρασε πολύς καιρός και δεν είχαμε αποτελέσματα και μου έδωσε </w:t>
      </w:r>
      <w:r>
        <w:rPr>
          <w:rFonts w:eastAsia="Times New Roman" w:cs="Times New Roman"/>
          <w:bCs/>
          <w:szCs w:val="24"/>
        </w:rPr>
        <w:t>ένα χρονοδιάγραμμα μηνών Μαρτίου - Απριλίου του 2016. Δεν υπήρξε συνέχεια, γιατί ανασχηματίστηκε.</w:t>
      </w:r>
    </w:p>
    <w:p w14:paraId="345C9B9E" w14:textId="77777777" w:rsidR="00C66719" w:rsidRDefault="0028128B">
      <w:pPr>
        <w:spacing w:line="600" w:lineRule="auto"/>
        <w:ind w:firstLine="720"/>
        <w:jc w:val="both"/>
        <w:rPr>
          <w:rFonts w:eastAsia="Times New Roman" w:cs="Times New Roman"/>
          <w:bCs/>
          <w:szCs w:val="24"/>
        </w:rPr>
      </w:pPr>
      <w:r>
        <w:rPr>
          <w:rFonts w:eastAsia="Times New Roman" w:cs="Times New Roman"/>
          <w:bCs/>
          <w:szCs w:val="24"/>
        </w:rPr>
        <w:t xml:space="preserve"> Έκανα δυο ερωτήσεις στον κ. Κοντονή. Στην πρώτη ήταν αρνητικός, αφήνοντας μια χαραμάδα ελπίδας και στη δεύτερη ήταν απολύτως αρνητικός.</w:t>
      </w:r>
    </w:p>
    <w:p w14:paraId="345C9B9F" w14:textId="77777777" w:rsidR="00C66719" w:rsidRDefault="0028128B">
      <w:pPr>
        <w:spacing w:line="600" w:lineRule="auto"/>
        <w:ind w:firstLine="720"/>
        <w:jc w:val="both"/>
        <w:rPr>
          <w:rFonts w:eastAsia="Times New Roman" w:cs="Times New Roman"/>
          <w:bCs/>
          <w:szCs w:val="24"/>
        </w:rPr>
      </w:pPr>
      <w:r>
        <w:rPr>
          <w:rFonts w:eastAsia="Times New Roman" w:cs="Times New Roman"/>
          <w:bCs/>
          <w:szCs w:val="24"/>
        </w:rPr>
        <w:t xml:space="preserve">Σας ρωτώ, κύριε </w:t>
      </w:r>
      <w:r>
        <w:rPr>
          <w:rFonts w:eastAsia="Times New Roman" w:cs="Times New Roman"/>
          <w:bCs/>
          <w:szCs w:val="24"/>
        </w:rPr>
        <w:t>Υπουργέ</w:t>
      </w:r>
      <w:r w:rsidRPr="00046E99">
        <w:rPr>
          <w:rFonts w:eastAsia="Times New Roman" w:cs="Times New Roman"/>
          <w:bCs/>
          <w:szCs w:val="24"/>
        </w:rPr>
        <w:t xml:space="preserve">: </w:t>
      </w:r>
      <w:r>
        <w:rPr>
          <w:rFonts w:eastAsia="Times New Roman" w:cs="Times New Roman"/>
          <w:bCs/>
          <w:szCs w:val="24"/>
        </w:rPr>
        <w:t xml:space="preserve">Πρώτα απ’ όλα θα καταθέσετε σχέδιο οικογενειακού δικαίου; Και δεύτερον, συμπεριλαμβάνεται στο σχέδιο αυτό η </w:t>
      </w:r>
      <w:proofErr w:type="spellStart"/>
      <w:r>
        <w:rPr>
          <w:rFonts w:eastAsia="Times New Roman" w:cs="Times New Roman"/>
          <w:bCs/>
          <w:szCs w:val="24"/>
        </w:rPr>
        <w:t>συνεπιμέλεια</w:t>
      </w:r>
      <w:proofErr w:type="spellEnd"/>
      <w:r>
        <w:rPr>
          <w:rFonts w:eastAsia="Times New Roman" w:cs="Times New Roman"/>
          <w:bCs/>
          <w:szCs w:val="24"/>
        </w:rPr>
        <w:t xml:space="preserve"> ως σύγχρονη μορφή επιμέλειας ανηλίκων;</w:t>
      </w:r>
    </w:p>
    <w:p w14:paraId="345C9BA0" w14:textId="77777777" w:rsidR="00C66719" w:rsidRDefault="0028128B">
      <w:pPr>
        <w:spacing w:line="600" w:lineRule="auto"/>
        <w:ind w:firstLine="720"/>
        <w:jc w:val="both"/>
        <w:rPr>
          <w:rFonts w:eastAsia="Times New Roman"/>
          <w:szCs w:val="24"/>
        </w:rPr>
      </w:pPr>
      <w:r>
        <w:rPr>
          <w:rFonts w:eastAsia="Times New Roman" w:cs="Times New Roman"/>
          <w:bCs/>
          <w:szCs w:val="24"/>
        </w:rPr>
        <w:t>Ευχαριστώ.</w:t>
      </w:r>
    </w:p>
    <w:p w14:paraId="345C9BA1" w14:textId="77777777" w:rsidR="00C66719" w:rsidRDefault="0028128B">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Και εμείς ευχαριστούμε.</w:t>
      </w:r>
    </w:p>
    <w:p w14:paraId="345C9BA2" w14:textId="77777777" w:rsidR="00C66719" w:rsidRDefault="0028128B">
      <w:pPr>
        <w:spacing w:line="600" w:lineRule="auto"/>
        <w:ind w:firstLine="720"/>
        <w:jc w:val="both"/>
        <w:rPr>
          <w:rFonts w:eastAsia="Times New Roman" w:cs="Times New Roman"/>
          <w:szCs w:val="24"/>
        </w:rPr>
      </w:pPr>
      <w:r>
        <w:rPr>
          <w:rFonts w:eastAsia="Times New Roman"/>
          <w:bCs/>
          <w:szCs w:val="24"/>
        </w:rPr>
        <w:t>Τον λόγο έχει ο κύρ</w:t>
      </w:r>
      <w:r>
        <w:rPr>
          <w:rFonts w:eastAsia="Times New Roman"/>
          <w:bCs/>
          <w:szCs w:val="24"/>
        </w:rPr>
        <w:t>ιος Υπουργός.</w:t>
      </w:r>
    </w:p>
    <w:p w14:paraId="345C9BA3" w14:textId="77777777" w:rsidR="00C66719" w:rsidRDefault="0028128B">
      <w:pPr>
        <w:spacing w:line="600" w:lineRule="auto"/>
        <w:ind w:firstLine="720"/>
        <w:jc w:val="both"/>
        <w:rPr>
          <w:rFonts w:eastAsia="Times New Roman" w:cs="Times New Roman"/>
          <w:szCs w:val="24"/>
        </w:rPr>
      </w:pPr>
      <w:r w:rsidRPr="003413FC">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Ευχαριστώ, κύριε Πρόεδρε.</w:t>
      </w:r>
    </w:p>
    <w:p w14:paraId="345C9BA4"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Επειδή έχετε στην ερώτησή σας εκθέσεις, σκέψεις αναφορικά με το πρόβλημα, να πω ότι συνυπογράφω. Πράγματι, -και το ζούμε καθημερινά- η λ</w:t>
      </w:r>
      <w:r>
        <w:rPr>
          <w:rFonts w:eastAsia="Times New Roman" w:cs="Times New Roman"/>
          <w:szCs w:val="24"/>
        </w:rPr>
        <w:t>ύση ενός γάμου ή η διάσταση σε έναν γάμο προκαλούν, μεταξύ άλλων συνεπειών, το κύριο και κατά τη γνώμη μου το πιο προβληματικό ζήτημα που έχει να κάνει με τον τρόπο που αντιμετωπίζονται τα τέκνα. Και αυτός είναι –εκτιμώ- ο σκληρός πυρήνας και της συζήτησης</w:t>
      </w:r>
      <w:r>
        <w:rPr>
          <w:rFonts w:eastAsia="Times New Roman" w:cs="Times New Roman"/>
          <w:szCs w:val="24"/>
        </w:rPr>
        <w:t xml:space="preserve"> αυτής αλλά και της επίλυσης ενός τόσο σημαντικού προβλήματος. Γιατί, πραγματικά εκεί υπάρχει ένας –επιτρέψτε μου τον όρο- παραγκωνισμός μεταξύ αντιδίκων γονέων, που πολλές φορές ξεχνούν ακριβώς ότι στο τέλος αυτός που μπορεί είτε να ωφεληθεί είτε να βλαφτ</w:t>
      </w:r>
      <w:r>
        <w:rPr>
          <w:rFonts w:eastAsia="Times New Roman" w:cs="Times New Roman"/>
          <w:szCs w:val="24"/>
        </w:rPr>
        <w:t>εί είναι το ίδιο το παιδί.</w:t>
      </w:r>
    </w:p>
    <w:p w14:paraId="345C9BA5"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Υπάρχουν δύο σκέλη. Το πρώτο σκέλος έχει να κάνει με την αναμόρφωση του οικογενειακού δικαίου. Γνωρίζετε καλύτερα από εμένα, κύριε Λοβέρδο, ότι πράγματι –επειδή αναφερθήκατε και στον Μαραθώνιο- οι μεταρρυθμίσεις που έχουν να κάνο</w:t>
      </w:r>
      <w:r>
        <w:rPr>
          <w:rFonts w:eastAsia="Times New Roman" w:cs="Times New Roman"/>
          <w:szCs w:val="24"/>
        </w:rPr>
        <w:t xml:space="preserve">υν με το οικογενειακό δίκαιο είναι ένας αγώνας μαραθωνίου. </w:t>
      </w:r>
    </w:p>
    <w:p w14:paraId="345C9BA6"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 μεγάλη μεταρρύθμιση έγινε το 1983. Έκτοτε υπήρξε μία μεταρρύθμιση, που αφορούσε το δίκαιο της υιοθεσίας το 1996. Από το 1983, δηλαδή, φτάσαμε στο 1996! Και μετά είχαμε μία πρώτη νομοπαρασκευαστι</w:t>
      </w:r>
      <w:r>
        <w:rPr>
          <w:rFonts w:eastAsia="Times New Roman" w:cs="Times New Roman"/>
          <w:szCs w:val="24"/>
        </w:rPr>
        <w:t>κή την περίοδο του κ. Καστανίδη το 2010.  Δεν κατέληξε, όμως, -ενώ παρατάθηκαν οι εργασίες της επιτροπής- σε συγκεκριμένο αποτέλεσμα.</w:t>
      </w:r>
    </w:p>
    <w:p w14:paraId="345C9BA7"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 xml:space="preserve">Υπήρξε μία δική μας παρέμβαση όσο αφορά το δίκαιο της αναδοχής με πρόσφατο νόμο του 2018. Το γνωρίζετε. Υπήρξαν τα θέματα </w:t>
      </w:r>
      <w:r>
        <w:rPr>
          <w:rFonts w:eastAsia="Times New Roman" w:cs="Times New Roman"/>
          <w:szCs w:val="24"/>
        </w:rPr>
        <w:t xml:space="preserve">του </w:t>
      </w:r>
      <w:r>
        <w:rPr>
          <w:rFonts w:eastAsia="Times New Roman" w:cs="Times New Roman"/>
          <w:szCs w:val="24"/>
        </w:rPr>
        <w:t xml:space="preserve">συμφώνου συμβίωσης </w:t>
      </w:r>
      <w:r>
        <w:rPr>
          <w:rFonts w:eastAsia="Times New Roman" w:cs="Times New Roman"/>
          <w:szCs w:val="24"/>
        </w:rPr>
        <w:t xml:space="preserve">μετά την καταδίκη της χώρας μας και η επέκταση του </w:t>
      </w:r>
      <w:r>
        <w:rPr>
          <w:rFonts w:eastAsia="Times New Roman" w:cs="Times New Roman"/>
          <w:szCs w:val="24"/>
        </w:rPr>
        <w:t>συμφώνου συμβίωσης</w:t>
      </w:r>
      <w:r>
        <w:rPr>
          <w:rFonts w:eastAsia="Times New Roman" w:cs="Times New Roman"/>
          <w:szCs w:val="24"/>
        </w:rPr>
        <w:t xml:space="preserve">. </w:t>
      </w:r>
    </w:p>
    <w:p w14:paraId="345C9BA8"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Οπότε ως προς το πρώτο ερώτημα για το τι σκοπεύουμε να κάνουμε σε σχέση με την αναμόρφωση του οικογενειακού δικαίου, σας απαντώ: Η νομοπαρασκευαστική ξεκίνησε στ</w:t>
      </w:r>
      <w:r>
        <w:rPr>
          <w:rFonts w:eastAsia="Times New Roman" w:cs="Times New Roman"/>
          <w:szCs w:val="24"/>
        </w:rPr>
        <w:t>ις 14</w:t>
      </w:r>
      <w:r>
        <w:rPr>
          <w:rFonts w:eastAsia="Times New Roman" w:cs="Times New Roman"/>
          <w:szCs w:val="24"/>
        </w:rPr>
        <w:t>-</w:t>
      </w:r>
      <w:r>
        <w:rPr>
          <w:rFonts w:eastAsia="Times New Roman" w:cs="Times New Roman"/>
          <w:szCs w:val="24"/>
        </w:rPr>
        <w:t>02</w:t>
      </w:r>
      <w:r>
        <w:rPr>
          <w:rFonts w:eastAsia="Times New Roman" w:cs="Times New Roman"/>
          <w:szCs w:val="24"/>
        </w:rPr>
        <w:t>-</w:t>
      </w:r>
      <w:r>
        <w:rPr>
          <w:rFonts w:eastAsia="Times New Roman" w:cs="Times New Roman"/>
          <w:szCs w:val="24"/>
        </w:rPr>
        <w:t>2018 του 2018. Θα καταθέσω και την υπουργική απόφαση.</w:t>
      </w:r>
    </w:p>
    <w:p w14:paraId="345C9BA9" w14:textId="77777777" w:rsidR="00C66719" w:rsidRDefault="0028128B">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w:t>
      </w:r>
      <w:r>
        <w:rPr>
          <w:rFonts w:eastAsia="Times New Roman"/>
          <w:bCs/>
          <w:szCs w:val="24"/>
        </w:rPr>
        <w:t>Υπουργός κ. Μιχαήλ Καλογήρου καταθέτει</w:t>
      </w:r>
      <w:r w:rsidRPr="00663D20">
        <w:rPr>
          <w:rFonts w:eastAsia="Times New Roman"/>
          <w:bCs/>
          <w:szCs w:val="24"/>
        </w:rPr>
        <w:t xml:space="preserve"> για τα Πρακτικά το προαναφερθέν έγγραφο</w:t>
      </w:r>
      <w:r w:rsidRPr="00A522E4">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 xml:space="preserve">ρχείο </w:t>
      </w:r>
      <w:r w:rsidRPr="00663D20">
        <w:rPr>
          <w:rFonts w:eastAsia="Times New Roman"/>
          <w:bCs/>
          <w:szCs w:val="24"/>
        </w:rPr>
        <w:t xml:space="preserve">του Τμήματος Γραμματείας της Διεύθυνσης Στενογραφίας και </w:t>
      </w:r>
      <w:r w:rsidRPr="00663D20">
        <w:rPr>
          <w:rFonts w:eastAsia="Times New Roman"/>
          <w:bCs/>
          <w:szCs w:val="24"/>
        </w:rPr>
        <w:t>Πρακτικών της Βουλής)</w:t>
      </w:r>
    </w:p>
    <w:p w14:paraId="345C9BAA"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Και τώρα, τον Σεπτέμβριο, με το που ανέλαβα τα καθήκοντα, υπήρξε παράταση μέχρι τον Μάρτιο του 2019. Άρα, κύριε Λοβέρδο, καταληκτική ημερομηνία είναι ο Μάρτιος του 2019. </w:t>
      </w:r>
    </w:p>
    <w:p w14:paraId="345C9BAB"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Με ενημέρωσαν τα μέλη της νομοπαρασκευαστικής </w:t>
      </w:r>
      <w:r>
        <w:rPr>
          <w:rFonts w:eastAsia="Times New Roman" w:cs="Times New Roman"/>
          <w:szCs w:val="24"/>
        </w:rPr>
        <w:t xml:space="preserve">επιτροπής </w:t>
      </w:r>
      <w:r>
        <w:rPr>
          <w:rFonts w:eastAsia="Times New Roman" w:cs="Times New Roman"/>
          <w:szCs w:val="24"/>
        </w:rPr>
        <w:t>ότι εάν</w:t>
      </w:r>
      <w:r>
        <w:rPr>
          <w:rFonts w:eastAsia="Times New Roman" w:cs="Times New Roman"/>
          <w:szCs w:val="24"/>
        </w:rPr>
        <w:t xml:space="preserve"> ολοκληρώσουν τις εργασίες τους και νωρίτερα, θα μου υποβάλουν το σχέδιο και πριν τον Μάρτιο του 2019.  </w:t>
      </w:r>
    </w:p>
    <w:p w14:paraId="345C9BAC"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Θα είμαι σύντομος, κύριε Πρόεδρε, και θα επανέλθω και στη δευτερολογία μου.</w:t>
      </w:r>
    </w:p>
    <w:p w14:paraId="345C9BAD"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Ποιο είναι το θέμα όσο αφορά με αυτό που αποκαλούμε «</w:t>
      </w:r>
      <w:proofErr w:type="spellStart"/>
      <w:r>
        <w:rPr>
          <w:rFonts w:eastAsia="Times New Roman" w:cs="Times New Roman"/>
          <w:szCs w:val="24"/>
        </w:rPr>
        <w:t>συνεπιμέλεια</w:t>
      </w:r>
      <w:proofErr w:type="spellEnd"/>
      <w:r>
        <w:rPr>
          <w:rFonts w:eastAsia="Times New Roman" w:cs="Times New Roman"/>
          <w:szCs w:val="24"/>
        </w:rPr>
        <w:t>»; Τι έχου</w:t>
      </w:r>
      <w:r>
        <w:rPr>
          <w:rFonts w:eastAsia="Times New Roman" w:cs="Times New Roman"/>
          <w:szCs w:val="24"/>
        </w:rPr>
        <w:t>με –γιατί από εκεί πρέπει να ξεκινήσουμε- σήμερα; Έχουμε το ζήτημα της λεγόμενης από κοινού επιμέλειας. Προβλέπεται η από κοινού επιμέλεια; Πράγματι προβλέπεται. Πώς καθορίζεται αυτή; Καθορίζεται με δύο τρόπους. Ο πρώτος είναι με τη συναινετική διαδικασία,</w:t>
      </w:r>
      <w:r>
        <w:rPr>
          <w:rFonts w:eastAsia="Times New Roman" w:cs="Times New Roman"/>
          <w:szCs w:val="24"/>
        </w:rPr>
        <w:t xml:space="preserve"> δηλαδή με τη συμφωνία των δύο γονέων ως προς την από κοινού άσκησης της επιμέλειας. Ο δεύτερος τρόπος είναι να ανατεθεί η από κοινού επιμέλεια με δικαστική απόφαση σε περιπτώσεις αντιδικίας.</w:t>
      </w:r>
    </w:p>
    <w:p w14:paraId="345C9BAE"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Ποια προβλήματα -και πράγματι και ως προς αυτό είναι και επίκαιρ</w:t>
      </w:r>
      <w:r>
        <w:rPr>
          <w:rFonts w:eastAsia="Times New Roman" w:cs="Times New Roman"/>
          <w:szCs w:val="24"/>
        </w:rPr>
        <w:t>η και σημαντική η ερώτηση που έχετε υποβάλει-</w:t>
      </w:r>
      <w:r>
        <w:rPr>
          <w:rFonts w:eastAsia="Times New Roman" w:cs="Times New Roman"/>
          <w:szCs w:val="24"/>
        </w:rPr>
        <w:t xml:space="preserve"> </w:t>
      </w:r>
      <w:r>
        <w:rPr>
          <w:rFonts w:eastAsia="Times New Roman" w:cs="Times New Roman"/>
          <w:szCs w:val="24"/>
        </w:rPr>
        <w:t>δημιουργούνται; Πολλές φορές και το προϊόν της συναίνεσης και τα αποτελέσματα -αυτά δηλαδή που διατάσσει η δικαστική απόφαση σε επίπεδο άσκησης από κοινού επιμέλειας- δεν τηρούνται ή δημιουργούνται νέα προβλήμα</w:t>
      </w:r>
      <w:r>
        <w:rPr>
          <w:rFonts w:eastAsia="Times New Roman" w:cs="Times New Roman"/>
          <w:szCs w:val="24"/>
        </w:rPr>
        <w:t>τα.</w:t>
      </w:r>
    </w:p>
    <w:p w14:paraId="345C9BAF"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Απ’ αυτή την εμπειρία, λοιπόν, που έχουμε, -δηλαδή, το τι συμβαίνει στις περιπτώσεις από κοινού άσκησης επιμέλειας και σε όλα τα προβλήματα που δημιουργούνται στα θέματα της επικοινωνίας, στα θέματα των αποφάσεων που έχουν να κάνουν με την εκπαίδευση ή</w:t>
      </w:r>
      <w:r>
        <w:rPr>
          <w:rFonts w:eastAsia="Times New Roman" w:cs="Times New Roman"/>
          <w:szCs w:val="24"/>
        </w:rPr>
        <w:t xml:space="preserve"> με προβλήματα υγείας των παιδιών- φαίνεται τελικά πολλές φορές να μην τηρούνται οι δικαστικές αποφάσεις ή η συναινετική λύση που έχει βρεθεί στους διαδίκους. </w:t>
      </w:r>
    </w:p>
    <w:p w14:paraId="345C9BB0"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Άρα, τι προκαλεί αυτό κατά την άποψή μου; Προκαλεί την ανάγκη νομοθέτησης σε αυτό το πλαίσιο που</w:t>
      </w:r>
      <w:r>
        <w:rPr>
          <w:rFonts w:eastAsia="Times New Roman" w:cs="Times New Roman"/>
          <w:szCs w:val="24"/>
        </w:rPr>
        <w:t xml:space="preserve"> σας είπα, δηλαδή, στο νέο οικογενειακό δίκαιο, που ετοιμάζεται από τη νομοπαρασκευαστική </w:t>
      </w:r>
      <w:r>
        <w:rPr>
          <w:rFonts w:eastAsia="Times New Roman" w:cs="Times New Roman"/>
          <w:szCs w:val="24"/>
        </w:rPr>
        <w:t xml:space="preserve">επιτροπή </w:t>
      </w:r>
      <w:r>
        <w:rPr>
          <w:rFonts w:eastAsia="Times New Roman" w:cs="Times New Roman"/>
          <w:szCs w:val="24"/>
        </w:rPr>
        <w:t>να έρθει να λύσει αυτά τα ζητήματα.</w:t>
      </w:r>
    </w:p>
    <w:p w14:paraId="345C9BB1" w14:textId="77777777" w:rsidR="00C66719" w:rsidRDefault="0028128B">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 xml:space="preserve">το κουδούνι λήξεως του χρόνου ομιλίας του κυρίου </w:t>
      </w:r>
      <w:r>
        <w:rPr>
          <w:rFonts w:eastAsia="Times New Roman"/>
          <w:bCs/>
          <w:szCs w:val="24"/>
        </w:rPr>
        <w:t>Υπουργού)</w:t>
      </w:r>
    </w:p>
    <w:p w14:paraId="345C9BB2"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Θα γίνω πιο συγκεκριμένος στη δευτερο</w:t>
      </w:r>
      <w:r>
        <w:rPr>
          <w:rFonts w:eastAsia="Times New Roman" w:cs="Times New Roman"/>
          <w:szCs w:val="24"/>
        </w:rPr>
        <w:t xml:space="preserve">λογία μου. Νομίζω, όμως, ότι είναι πολύ σημαντικό πως κατά την ολοκλήρωση των εργασιών της νομοπαρασκευαστικής </w:t>
      </w:r>
      <w:r>
        <w:rPr>
          <w:rFonts w:eastAsia="Times New Roman" w:cs="Times New Roman"/>
          <w:szCs w:val="24"/>
        </w:rPr>
        <w:t xml:space="preserve">επιτροπής </w:t>
      </w:r>
      <w:r>
        <w:rPr>
          <w:rFonts w:eastAsia="Times New Roman" w:cs="Times New Roman"/>
          <w:szCs w:val="24"/>
        </w:rPr>
        <w:t>θα κληθούμε όλοι να συμμετέχουμε σε έναν διάλογο, στη λεγόμενη διαβούλευση. Και εκεί νομίζω ότι θα είναι σημαντική η συμμετοχή όλων των</w:t>
      </w:r>
      <w:r>
        <w:rPr>
          <w:rFonts w:eastAsia="Times New Roman" w:cs="Times New Roman"/>
          <w:szCs w:val="24"/>
        </w:rPr>
        <w:t xml:space="preserve"> κοινοβουλευτικών κομμάτων.</w:t>
      </w:r>
    </w:p>
    <w:p w14:paraId="345C9BB3" w14:textId="77777777" w:rsidR="00C66719" w:rsidRDefault="0028128B">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Τον λόγο έχει ο κ. Λοβέρδος.</w:t>
      </w:r>
    </w:p>
    <w:p w14:paraId="345C9BB4" w14:textId="77777777" w:rsidR="00C66719" w:rsidRDefault="0028128B">
      <w:pPr>
        <w:spacing w:line="600" w:lineRule="auto"/>
        <w:ind w:firstLine="720"/>
        <w:jc w:val="both"/>
        <w:rPr>
          <w:rFonts w:eastAsia="Times New Roman" w:cs="Times New Roman"/>
          <w:szCs w:val="24"/>
        </w:rPr>
      </w:pPr>
      <w:r w:rsidRPr="007C78D3">
        <w:rPr>
          <w:rFonts w:eastAsia="Times New Roman" w:cs="Times New Roman"/>
          <w:b/>
          <w:szCs w:val="24"/>
        </w:rPr>
        <w:t>ΑΝΔΡΕΑΣ ΛΟΒΕΡΔΟΣ:</w:t>
      </w:r>
      <w:r>
        <w:rPr>
          <w:rFonts w:eastAsia="Times New Roman" w:cs="Times New Roman"/>
          <w:szCs w:val="24"/>
        </w:rPr>
        <w:t xml:space="preserve"> Κύριε Πρόεδρε, από αυτήν τη συζήτηση της επίκαιρης ερώτησης φαίνεται ότι δεν θα χαθεί χρόνος, δηλαδή χρόνος κοινοβουλευτικός εδώ. Διότι κανένα από τ</w:t>
      </w:r>
      <w:r>
        <w:rPr>
          <w:rFonts w:eastAsia="Times New Roman" w:cs="Times New Roman"/>
          <w:szCs w:val="24"/>
        </w:rPr>
        <w:t>α επιχειρήματα-άλλοθι άλλων Υπουργών δεν μεταχειρίστηκε ο παρών Υπουργός. Άρα</w:t>
      </w:r>
      <w:r>
        <w:rPr>
          <w:rFonts w:eastAsia="Times New Roman" w:cs="Times New Roman"/>
          <w:szCs w:val="24"/>
        </w:rPr>
        <w:t xml:space="preserve"> </w:t>
      </w:r>
      <w:r>
        <w:rPr>
          <w:rFonts w:eastAsia="Times New Roman" w:cs="Times New Roman"/>
          <w:szCs w:val="24"/>
        </w:rPr>
        <w:t xml:space="preserve">ξεκινάμε από μία πάρα πολύ θετική βάση. </w:t>
      </w:r>
    </w:p>
    <w:p w14:paraId="345C9BB5"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του πω ότι η πρώτη και γενναία και μεγάλη μεταρρύθμιση του οικογενειακού δικαίου έγινε το 1983 από την </w:t>
      </w:r>
      <w:r>
        <w:rPr>
          <w:rFonts w:eastAsia="Times New Roman" w:cs="Times New Roman"/>
          <w:szCs w:val="24"/>
        </w:rPr>
        <w:t>κ</w:t>
      </w:r>
      <w:r>
        <w:rPr>
          <w:rFonts w:eastAsia="Times New Roman" w:cs="Times New Roman"/>
          <w:szCs w:val="24"/>
        </w:rPr>
        <w:t>υβέρνηση του Ανδρέα Παπαν</w:t>
      </w:r>
      <w:r>
        <w:rPr>
          <w:rFonts w:eastAsia="Times New Roman" w:cs="Times New Roman"/>
          <w:szCs w:val="24"/>
        </w:rPr>
        <w:t>δρέου. Είναι ιστορική αυτή η αλλαγή και παραμένει σε πολλά σημεία της εν ισχύι ακόμη.</w:t>
      </w:r>
    </w:p>
    <w:p w14:paraId="345C9BB6"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Η νέα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εκείνη</w:t>
      </w:r>
      <w:r>
        <w:rPr>
          <w:rFonts w:eastAsia="Times New Roman" w:cs="Times New Roman"/>
          <w:szCs w:val="24"/>
        </w:rPr>
        <w:t>,</w:t>
      </w:r>
      <w:r>
        <w:rPr>
          <w:rFonts w:eastAsia="Times New Roman" w:cs="Times New Roman"/>
          <w:szCs w:val="24"/>
        </w:rPr>
        <w:t xml:space="preserve"> μέσα σε δύο χρόνια έκανε μεγάλες τομές. Τούτη η Κυβέρνηση έχει τέσσερα χρόνια σε ένα θέμα δικαιωμάτων, που υποτίθεται ότι ήταν ένας προνομιακός χώρος αυτού του πολιτικού χώρου που σήμερα κυβερνά, και δεν έχει γίνει κάτι. Ακούω τώρα και αιφνιδιάζομαι ότι η</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πιτροπή για τον </w:t>
      </w:r>
      <w:r>
        <w:rPr>
          <w:rFonts w:eastAsia="Times New Roman" w:cs="Times New Roman"/>
          <w:szCs w:val="24"/>
        </w:rPr>
        <w:t>ο</w:t>
      </w:r>
      <w:r>
        <w:rPr>
          <w:rFonts w:eastAsia="Times New Roman" w:cs="Times New Roman"/>
          <w:szCs w:val="24"/>
        </w:rPr>
        <w:t xml:space="preserve">ικογενειακό </w:t>
      </w:r>
      <w:r>
        <w:rPr>
          <w:rFonts w:eastAsia="Times New Roman" w:cs="Times New Roman"/>
          <w:szCs w:val="24"/>
        </w:rPr>
        <w:t>κ</w:t>
      </w:r>
      <w:r>
        <w:rPr>
          <w:rFonts w:eastAsia="Times New Roman" w:cs="Times New Roman"/>
          <w:szCs w:val="24"/>
        </w:rPr>
        <w:t xml:space="preserve">ώδικα ξαναέγινε, </w:t>
      </w:r>
      <w:proofErr w:type="spellStart"/>
      <w:r>
        <w:rPr>
          <w:rFonts w:eastAsia="Times New Roman" w:cs="Times New Roman"/>
          <w:szCs w:val="24"/>
        </w:rPr>
        <w:t>επανασυγκροτήθηκε</w:t>
      </w:r>
      <w:proofErr w:type="spellEnd"/>
      <w:r>
        <w:rPr>
          <w:rFonts w:eastAsia="Times New Roman" w:cs="Times New Roman"/>
          <w:szCs w:val="24"/>
        </w:rPr>
        <w:t>, δηλαδή, τον Μάρτιο του 2018.</w:t>
      </w:r>
    </w:p>
    <w:p w14:paraId="345C9BB7"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Τα λέω καλά;</w:t>
      </w:r>
    </w:p>
    <w:p w14:paraId="345C9BB8" w14:textId="77777777" w:rsidR="00C66719" w:rsidRDefault="0028128B">
      <w:pPr>
        <w:spacing w:line="600" w:lineRule="auto"/>
        <w:ind w:firstLine="720"/>
        <w:jc w:val="both"/>
        <w:rPr>
          <w:rFonts w:eastAsia="Times New Roman" w:cs="Times New Roman"/>
          <w:szCs w:val="24"/>
        </w:rPr>
      </w:pPr>
      <w:r w:rsidRPr="007C78D3">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szCs w:val="24"/>
        </w:rPr>
        <w:t xml:space="preserve"> Ναι.</w:t>
      </w:r>
    </w:p>
    <w:p w14:paraId="345C9BB9" w14:textId="77777777" w:rsidR="00C66719" w:rsidRDefault="002812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Οι προηγούμενες επιτροπές; </w:t>
      </w:r>
    </w:p>
    <w:p w14:paraId="345C9BBA"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Ο κ. Παναγιωτόπουλος έλεγε ότι τελειώνουμε. Όλες αυτές οι προηγούμενες επιτροπές κρίθηκαν άχρηστες; Δεν έκαναν καλά τη δουλειά τους; Τόσα χρόνια περάσανε. Και τώρα δίδεται μια νέα ημερομηνία ευτυχώς μέσα στον παρόντα εκλογικό κύκλο και προ των ευρωεκλογών </w:t>
      </w:r>
      <w:r>
        <w:rPr>
          <w:rFonts w:eastAsia="Times New Roman" w:cs="Times New Roman"/>
          <w:szCs w:val="24"/>
        </w:rPr>
        <w:t>και των άλλων ποιος ξέρει πόσων εκλογών τον Μάρτιο του 2019. Το κρατάω.</w:t>
      </w:r>
    </w:p>
    <w:p w14:paraId="345C9BBB"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Θέλω, όμως, να πω στον Υπουργό ότι το πρόβλημά μας, όπως σωστά το είπε, δεν είναι πρόβλημα τόσο νομοθεσίας όσο εφαρμογής της νομοθεσίας μακράς και συνεχούς. Επί πολλά χρόνια συνεχώς, η</w:t>
      </w:r>
      <w:r>
        <w:rPr>
          <w:rFonts w:eastAsia="Times New Roman" w:cs="Times New Roman"/>
          <w:szCs w:val="24"/>
        </w:rPr>
        <w:t xml:space="preserve"> νομολογία βλέπει εν τέλει πρακτικά η επιμέλεια του τέκνου να ανήκει μόνο στη μητέρα. Η νομολογία, δεν λέω η νομοθεσία. Η πρακτική, δηλαδή, είναι αυτή. Και τα δράματα είναι πάρα πολλά. </w:t>
      </w:r>
    </w:p>
    <w:p w14:paraId="345C9BBC"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Από τη στιγμή που πήρα πάνω μου το θέμα αυτό -και με έχει βοηθήσει πάρ</w:t>
      </w:r>
      <w:r>
        <w:rPr>
          <w:rFonts w:eastAsia="Times New Roman" w:cs="Times New Roman"/>
          <w:szCs w:val="24"/>
        </w:rPr>
        <w:t xml:space="preserve">α πολύ ο κ. </w:t>
      </w:r>
      <w:proofErr w:type="spellStart"/>
      <w:r>
        <w:rPr>
          <w:rFonts w:eastAsia="Times New Roman" w:cs="Times New Roman"/>
          <w:szCs w:val="24"/>
        </w:rPr>
        <w:t>Αμυράς</w:t>
      </w:r>
      <w:proofErr w:type="spellEnd"/>
      <w:r>
        <w:rPr>
          <w:rFonts w:eastAsia="Times New Roman" w:cs="Times New Roman"/>
          <w:szCs w:val="24"/>
        </w:rPr>
        <w:t>- δεν μπορώ να σας περιγράψω, κύριε Πρόεδρε. Σε όλες τις πόλεις της Ελλάδας που πηγαίνω για πολιτικές ομιλίες έρχονται ένας ή δύο άνθρωποι και μου λένε «λύστε αυτό το πρόβλημα». Υπάρχουν δράματα που προκύπτουν από την ασυμφωνία του διαζευ</w:t>
      </w:r>
      <w:r>
        <w:rPr>
          <w:rFonts w:eastAsia="Times New Roman" w:cs="Times New Roman"/>
          <w:szCs w:val="24"/>
        </w:rPr>
        <w:t>γμένου ζευγαριού που πρέπει να λυθούν με βάση την ισότητα.</w:t>
      </w:r>
    </w:p>
    <w:p w14:paraId="345C9BBD"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Άρα, λοιπόν, ακούμε με θετικό τρόπο το ότι τον Μάρτιο του 2018 έχουμε ένα νέο χρονοδιάγραμμα. Είναι το τρίτο συνεχές,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έχουμε. Ανήκει μέσα στον παρόντα εκλογικό κύκλο άρα </w:t>
      </w:r>
      <w:r>
        <w:rPr>
          <w:rFonts w:eastAsia="Times New Roman" w:cs="Times New Roman"/>
          <w:szCs w:val="24"/>
        </w:rPr>
        <w:t>μπορούμε να μετράμε εβδομάδες μέχρι να φτάσουμε τον Μάρτιο αρκεί να είμαστε καλά.</w:t>
      </w:r>
    </w:p>
    <w:p w14:paraId="345C9BBE"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Σας ρωτώ: Με πιο συγκεκριμένους, νομικούς όρους στη δευτερολογία σας, ως Υπουργός Δικαιοσύνης, στον τομέα της </w:t>
      </w:r>
      <w:proofErr w:type="spellStart"/>
      <w:r>
        <w:rPr>
          <w:rFonts w:eastAsia="Times New Roman" w:cs="Times New Roman"/>
          <w:szCs w:val="24"/>
        </w:rPr>
        <w:t>συνεπιμέλειας</w:t>
      </w:r>
      <w:proofErr w:type="spellEnd"/>
      <w:r>
        <w:rPr>
          <w:rFonts w:eastAsia="Times New Roman" w:cs="Times New Roman"/>
          <w:szCs w:val="24"/>
        </w:rPr>
        <w:t xml:space="preserve"> τι είναι αυτό που θα κομίσετε ως αλλαγή που περιμέ</w:t>
      </w:r>
      <w:r>
        <w:rPr>
          <w:rFonts w:eastAsia="Times New Roman" w:cs="Times New Roman"/>
          <w:szCs w:val="24"/>
        </w:rPr>
        <w:t>νει ο κόσμος και που εσείς έχετε σκεφτεί;</w:t>
      </w:r>
    </w:p>
    <w:p w14:paraId="345C9BBF"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Σας ευχαριστώ.</w:t>
      </w:r>
    </w:p>
    <w:p w14:paraId="345C9BC0" w14:textId="77777777" w:rsidR="00C66719" w:rsidRDefault="0028128B">
      <w:pPr>
        <w:spacing w:line="600" w:lineRule="auto"/>
        <w:ind w:firstLine="720"/>
        <w:jc w:val="both"/>
        <w:rPr>
          <w:rFonts w:eastAsia="Times New Roman" w:cs="Times New Roman"/>
          <w:szCs w:val="24"/>
        </w:rPr>
      </w:pPr>
      <w:r w:rsidRPr="00267FED">
        <w:rPr>
          <w:rFonts w:eastAsia="Times New Roman" w:cs="Times New Roman"/>
          <w:b/>
          <w:szCs w:val="24"/>
        </w:rPr>
        <w:lastRenderedPageBreak/>
        <w:t>ΠΡΟΕΔΡΕΥΩΝ (Γεώργιος Βαρεμένος):</w:t>
      </w:r>
      <w:r>
        <w:rPr>
          <w:rFonts w:eastAsia="Times New Roman" w:cs="Times New Roman"/>
          <w:szCs w:val="24"/>
        </w:rPr>
        <w:t xml:space="preserve"> Μάλιστα. </w:t>
      </w:r>
    </w:p>
    <w:p w14:paraId="345C9BC1"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Είναι ένα ερώτημα, κύριε Υπουργέ. Έχετε τον λόγο.</w:t>
      </w:r>
    </w:p>
    <w:p w14:paraId="345C9BC2" w14:textId="77777777" w:rsidR="00C66719" w:rsidRDefault="0028128B">
      <w:pPr>
        <w:spacing w:line="600" w:lineRule="auto"/>
        <w:ind w:firstLine="720"/>
        <w:jc w:val="both"/>
        <w:rPr>
          <w:rFonts w:eastAsia="Times New Roman" w:cs="Times New Roman"/>
          <w:szCs w:val="24"/>
        </w:rPr>
      </w:pPr>
      <w:r>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szCs w:val="24"/>
        </w:rPr>
        <w:t xml:space="preserve"> Κύριε Λοβέρδο, για να είμα</w:t>
      </w:r>
      <w:r>
        <w:rPr>
          <w:rFonts w:eastAsia="Times New Roman" w:cs="Times New Roman"/>
          <w:szCs w:val="24"/>
        </w:rPr>
        <w:t>στε ακριβείς και να είμαστε και ακριβοδίκαιοι, να πούμε ότι στο μεσοδιάστημα η Κυβέρνηση αυτή δεν έμεινε αδρανής όσον αφορά τα θέματα οικογενειακού δικαίου.</w:t>
      </w:r>
    </w:p>
    <w:p w14:paraId="345C9BC3" w14:textId="77777777" w:rsidR="00C66719" w:rsidRDefault="002812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Σωστό. Τα ψηφίσαμε άλλωστε.</w:t>
      </w:r>
    </w:p>
    <w:p w14:paraId="345C9BC4" w14:textId="77777777" w:rsidR="00C66719" w:rsidRDefault="0028128B">
      <w:pPr>
        <w:spacing w:line="600" w:lineRule="auto"/>
        <w:ind w:firstLine="720"/>
        <w:jc w:val="both"/>
        <w:rPr>
          <w:rFonts w:eastAsia="Times New Roman" w:cs="Times New Roman"/>
          <w:szCs w:val="24"/>
        </w:rPr>
      </w:pPr>
      <w:r>
        <w:rPr>
          <w:rFonts w:eastAsia="Times New Roman" w:cs="Times New Roman"/>
          <w:b/>
          <w:szCs w:val="24"/>
        </w:rPr>
        <w:t>ΜΙΧΑΗΛ ΚΑΛΟΓΗΡΟΥ (Υπουργός Δικαιοσύνης, Διαφάνειας κα</w:t>
      </w:r>
      <w:r>
        <w:rPr>
          <w:rFonts w:eastAsia="Times New Roman" w:cs="Times New Roman"/>
          <w:b/>
          <w:szCs w:val="24"/>
        </w:rPr>
        <w:t>ι Ανθρωπίνων Δικαιωμάτων):</w:t>
      </w:r>
      <w:r>
        <w:rPr>
          <w:rFonts w:eastAsia="Times New Roman" w:cs="Times New Roman"/>
          <w:szCs w:val="24"/>
        </w:rPr>
        <w:t xml:space="preserve"> Τι θέλω να πω; Σας είπα πριν ότι υπήρξε η νομοπαρασκευαστική Καστανίδη της οποίας το αποτέλεσμα δεν προχώρησε. Εσείς, ενδεχομένως, να ξέρετε κάτι σε σχέση με αυτό. Τι έγινε, όμως, στο μεσοδιάστημα;</w:t>
      </w:r>
    </w:p>
    <w:p w14:paraId="345C9BC5"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Στο μεσοδιάστημα έγινε η νομική</w:t>
      </w:r>
      <w:r>
        <w:rPr>
          <w:rFonts w:eastAsia="Times New Roman" w:cs="Times New Roman"/>
          <w:szCs w:val="24"/>
        </w:rPr>
        <w:t xml:space="preserve"> αναγνώριση ταυτότητας φύλου, έγινε η επέκταση του συμφώνου συμβίωσης και ο νόμος για την αναδοχή του 2018. Και αυτά είναι κομμάτια νομοθεσίας</w:t>
      </w:r>
      <w:r>
        <w:rPr>
          <w:rFonts w:eastAsia="Times New Roman" w:cs="Times New Roman"/>
          <w:szCs w:val="24"/>
        </w:rPr>
        <w:t>,</w:t>
      </w:r>
      <w:r>
        <w:rPr>
          <w:rFonts w:eastAsia="Times New Roman" w:cs="Times New Roman"/>
          <w:szCs w:val="24"/>
        </w:rPr>
        <w:t xml:space="preserve"> που αφορούν στο οικογενειακό δίκαιο και συνεπώς η δουλειά που έχει γίνει –συλλογικά, κυβερνητικά- αναφορικά με τ</w:t>
      </w:r>
      <w:r>
        <w:rPr>
          <w:rFonts w:eastAsia="Times New Roman" w:cs="Times New Roman"/>
          <w:szCs w:val="24"/>
        </w:rPr>
        <w:t>α ζητήματα αυτά κάλυψε αυτούς τους τρεις άξονες με τα νομοθετήματα τα οποία ήδη έχουν ψηφιστεί και αυτό είναι το πρώτο κρατούμενο.</w:t>
      </w:r>
    </w:p>
    <w:p w14:paraId="345C9BC6"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Άρα, υπάρχει η συγκρότηση νομοπαρασκευαστικής τον Φλεβάρη του 2018 και συνεχίζει, όπως σας είπα, το ανώτερο μέχρι τον Μάρτη τ</w:t>
      </w:r>
      <w:r>
        <w:rPr>
          <w:rFonts w:eastAsia="Times New Roman" w:cs="Times New Roman"/>
          <w:szCs w:val="24"/>
        </w:rPr>
        <w:t xml:space="preserve">ου 2019, που θα έρθει να ρυθμίσει συνολικά τα ζητήματα αυτά. </w:t>
      </w:r>
    </w:p>
    <w:p w14:paraId="345C9BC7"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Σε ποια κατεύθυνση; Πρέπει πρώτα απ’ όλα, κύριε Λοβέρδο, να συνεννοηθούμε στο τι εννοούμε </w:t>
      </w:r>
      <w:proofErr w:type="spellStart"/>
      <w:r>
        <w:rPr>
          <w:rFonts w:eastAsia="Times New Roman" w:cs="Times New Roman"/>
          <w:szCs w:val="24"/>
        </w:rPr>
        <w:t>συνεπιμέλεια</w:t>
      </w:r>
      <w:proofErr w:type="spellEnd"/>
      <w:r>
        <w:rPr>
          <w:rFonts w:eastAsia="Times New Roman" w:cs="Times New Roman"/>
          <w:szCs w:val="24"/>
        </w:rPr>
        <w:t>. Γιατί το λέω αυτό; Γιατί αντιλαμβάνεστε ότι τα θέματα της από κοινού άσκησης επιμέλειας, η</w:t>
      </w:r>
      <w:r>
        <w:rPr>
          <w:rFonts w:eastAsia="Times New Roman" w:cs="Times New Roman"/>
          <w:szCs w:val="24"/>
        </w:rPr>
        <w:t xml:space="preserve"> λεγόμενη </w:t>
      </w:r>
      <w:proofErr w:type="spellStart"/>
      <w:r>
        <w:rPr>
          <w:rFonts w:eastAsia="Times New Roman" w:cs="Times New Roman"/>
          <w:szCs w:val="24"/>
        </w:rPr>
        <w:t>συνεπιμέλεια</w:t>
      </w:r>
      <w:proofErr w:type="spellEnd"/>
      <w:r>
        <w:rPr>
          <w:rFonts w:eastAsia="Times New Roman" w:cs="Times New Roman"/>
          <w:szCs w:val="24"/>
        </w:rPr>
        <w:t xml:space="preserve">, είναι εξαιρετικά ευαίσθητη όσον αφορά την πράξη, δηλαδή το πώς θα εφαρμοστεί. </w:t>
      </w:r>
    </w:p>
    <w:p w14:paraId="345C9BC8"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Υπάρχουν καθαρά ζητήματα. Ποια είναι τα καθαρά ζητήματα; Τα καθαρά ζητήματα είναι ένα πάγιο αίτημα το οποίο πράγματι απευθύνουν κυρίως οι πατέρες -με του</w:t>
      </w:r>
      <w:r>
        <w:rPr>
          <w:rFonts w:eastAsia="Times New Roman" w:cs="Times New Roman"/>
          <w:szCs w:val="24"/>
        </w:rPr>
        <w:t>ς εκπροσώπους των ενώσεων τους θα συναντηθώ το επόμενο διάστημα-, καθώς είναι γεγονός πως είτε δεν τηρούνται οι δικαστικές αποφάσεις είτε ο ίδιος ο νόμος παραβλέπει σημαντικές πτυχές όσον αφορά την αποδυνάμωσή τους κατά την άσκηση της επιμέλειας από τη μητ</w:t>
      </w:r>
      <w:r>
        <w:rPr>
          <w:rFonts w:eastAsia="Times New Roman" w:cs="Times New Roman"/>
          <w:szCs w:val="24"/>
        </w:rPr>
        <w:t xml:space="preserve">έρα, στην οποία κατά το </w:t>
      </w:r>
      <w:proofErr w:type="spellStart"/>
      <w:r>
        <w:rPr>
          <w:rFonts w:eastAsia="Times New Roman" w:cs="Times New Roman"/>
          <w:szCs w:val="24"/>
        </w:rPr>
        <w:t>πλείστον</w:t>
      </w:r>
      <w:proofErr w:type="spellEnd"/>
      <w:r>
        <w:rPr>
          <w:rFonts w:eastAsia="Times New Roman" w:cs="Times New Roman"/>
          <w:szCs w:val="24"/>
        </w:rPr>
        <w:t>, τις περισσότερες φορές, πράγματι, αναθέτει το δικαστήριο την επιμέλεια.</w:t>
      </w:r>
    </w:p>
    <w:p w14:paraId="345C9BC9"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Αυτά τα θέματα έχουν να κάνουν με την εκπαίδευση, με τις αποφάσεις που πρέπει να ληφθούν από κοινού από τους γονείς σε σχέση με τα ζητήματα μόρφωσης. </w:t>
      </w:r>
      <w:r>
        <w:rPr>
          <w:rFonts w:eastAsia="Times New Roman" w:cs="Times New Roman"/>
          <w:szCs w:val="24"/>
        </w:rPr>
        <w:t xml:space="preserve">Υπάρχουν ειδικά θέματα που αφορούν </w:t>
      </w:r>
      <w:r>
        <w:rPr>
          <w:rFonts w:eastAsia="Times New Roman" w:cs="Times New Roman"/>
          <w:szCs w:val="24"/>
        </w:rPr>
        <w:t>σ</w:t>
      </w:r>
      <w:r>
        <w:rPr>
          <w:rFonts w:eastAsia="Times New Roman" w:cs="Times New Roman"/>
          <w:szCs w:val="24"/>
        </w:rPr>
        <w:t xml:space="preserve">την υγεία παιδιών που αντιμετωπίζουν </w:t>
      </w:r>
      <w:r>
        <w:rPr>
          <w:rFonts w:eastAsia="Times New Roman" w:cs="Times New Roman"/>
          <w:szCs w:val="24"/>
        </w:rPr>
        <w:lastRenderedPageBreak/>
        <w:t xml:space="preserve">προβλήματα υγείας όπου και εκεί θα πρέπει να δίνεται και στους δύο η </w:t>
      </w:r>
      <w:proofErr w:type="spellStart"/>
      <w:r>
        <w:rPr>
          <w:rFonts w:eastAsia="Times New Roman" w:cs="Times New Roman"/>
          <w:szCs w:val="24"/>
        </w:rPr>
        <w:t>συν</w:t>
      </w:r>
      <w:r>
        <w:rPr>
          <w:rFonts w:eastAsia="Times New Roman" w:cs="Times New Roman"/>
          <w:szCs w:val="24"/>
        </w:rPr>
        <w:t>απόφαση</w:t>
      </w:r>
      <w:proofErr w:type="spellEnd"/>
      <w:r>
        <w:rPr>
          <w:rFonts w:eastAsia="Times New Roman" w:cs="Times New Roman"/>
          <w:szCs w:val="24"/>
        </w:rPr>
        <w:t xml:space="preserve"> όσον αφορά </w:t>
      </w:r>
      <w:r>
        <w:rPr>
          <w:rFonts w:eastAsia="Times New Roman" w:cs="Times New Roman"/>
          <w:szCs w:val="24"/>
        </w:rPr>
        <w:t>σ</w:t>
      </w:r>
      <w:r>
        <w:rPr>
          <w:rFonts w:eastAsia="Times New Roman" w:cs="Times New Roman"/>
          <w:szCs w:val="24"/>
        </w:rPr>
        <w:t xml:space="preserve">τον τρόπο επίλυσης τέτοιων σημαντικών προβλημάτων. </w:t>
      </w:r>
    </w:p>
    <w:p w14:paraId="345C9BCA"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Άλλα προβλήματα, τα οποία έχουν </w:t>
      </w:r>
      <w:r>
        <w:rPr>
          <w:rFonts w:eastAsia="Times New Roman" w:cs="Times New Roman"/>
          <w:szCs w:val="24"/>
        </w:rPr>
        <w:t>προκύψει στην πράξη τα τελευταία χρόνια, έχουν να κάνουν με τη μετοίκηση παιδιών με τις μαμάδες τους όχι μόνο σε άλλη πόλη, αλλά σε άλλη χώρα</w:t>
      </w:r>
      <w:r>
        <w:rPr>
          <w:rFonts w:eastAsia="Times New Roman" w:cs="Times New Roman"/>
          <w:szCs w:val="24"/>
        </w:rPr>
        <w:t>. Ο</w:t>
      </w:r>
      <w:r>
        <w:rPr>
          <w:rFonts w:eastAsia="Times New Roman" w:cs="Times New Roman"/>
          <w:szCs w:val="24"/>
        </w:rPr>
        <w:t>πότε θα πρέπει να ρυθμιστεί και αυτό το ζήτημα</w:t>
      </w:r>
      <w:r>
        <w:rPr>
          <w:rFonts w:eastAsia="Times New Roman" w:cs="Times New Roman"/>
          <w:szCs w:val="24"/>
        </w:rPr>
        <w:t xml:space="preserve">. Πού </w:t>
      </w:r>
      <w:r>
        <w:rPr>
          <w:rFonts w:eastAsia="Times New Roman" w:cs="Times New Roman"/>
          <w:szCs w:val="24"/>
        </w:rPr>
        <w:t>μετοικούν ακριβώς προς το εξωτερικό</w:t>
      </w:r>
      <w:r>
        <w:rPr>
          <w:rFonts w:eastAsia="Times New Roman" w:cs="Times New Roman"/>
          <w:szCs w:val="24"/>
        </w:rPr>
        <w:t>;</w:t>
      </w:r>
    </w:p>
    <w:p w14:paraId="345C9BCB"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Υπάρχει ένα πολύ ευαίσθ</w:t>
      </w:r>
      <w:r>
        <w:rPr>
          <w:rFonts w:eastAsia="Times New Roman" w:cs="Times New Roman"/>
          <w:szCs w:val="24"/>
        </w:rPr>
        <w:t xml:space="preserve">ητο ζήτημα, στο οποίο μπορούμε να συνεχίσουμε αυτόν τον διάλογο με όλους τους δυνατούς τρόπους, αναφορικά με την εναλλασσόμενη διανυκτέρευση, με την εναλλασσόμενη κατοικία. Αυτό είναι το πιο ευαίσθητο κομμάτι το οποίο χρειάζεται συζήτηση και το βλέπει και </w:t>
      </w:r>
      <w:r>
        <w:rPr>
          <w:rFonts w:eastAsia="Times New Roman" w:cs="Times New Roman"/>
          <w:szCs w:val="24"/>
        </w:rPr>
        <w:t>με προσοχή η νομοπαρασκευαστική, γιατί εκεί υπάρχουν θέματα της επιστημονικής κοινότητας, δηλαδή η επιστημονική κοινότητα καταθέτει προτάσεις, παιδοψυχίατροι κ</w:t>
      </w:r>
      <w:r>
        <w:rPr>
          <w:rFonts w:eastAsia="Times New Roman" w:cs="Times New Roman"/>
          <w:szCs w:val="24"/>
        </w:rPr>
        <w:t>.</w:t>
      </w:r>
      <w:r>
        <w:rPr>
          <w:rFonts w:eastAsia="Times New Roman" w:cs="Times New Roman"/>
          <w:szCs w:val="24"/>
        </w:rPr>
        <w:t>λπ., αν αυτό είναι ένα θετικό ή ένα προβληματικό ζήτημα, το να μένει ένα παιδί δεκαπέντε μέρες μ</w:t>
      </w:r>
      <w:r>
        <w:rPr>
          <w:rFonts w:eastAsia="Times New Roman" w:cs="Times New Roman"/>
          <w:szCs w:val="24"/>
        </w:rPr>
        <w:t>ε τον έναν γονιό και δεκαπέντε μέρες με τον άλλο. Αυτό νομίζω είναι το πιο κομβικό</w:t>
      </w:r>
      <w:r>
        <w:rPr>
          <w:rFonts w:eastAsia="Times New Roman" w:cs="Times New Roman"/>
          <w:szCs w:val="24"/>
        </w:rPr>
        <w:t xml:space="preserve"> σημείο</w:t>
      </w:r>
      <w:r>
        <w:rPr>
          <w:rFonts w:eastAsia="Times New Roman" w:cs="Times New Roman"/>
          <w:szCs w:val="24"/>
        </w:rPr>
        <w:t xml:space="preserve"> στη συζήτηση αυτή και εκεί μπορεί να υπάρξουν διαφορετικές προτάσεις και απόψεις. Υπάρχουν τα ψηφίσματα του Συμβουλίου της Ευρώπης, τα οποία πρέπει να ληφθούν υπ</w:t>
      </w:r>
      <w:r>
        <w:rPr>
          <w:rFonts w:eastAsia="Times New Roman" w:cs="Times New Roman"/>
          <w:szCs w:val="24"/>
        </w:rPr>
        <w:t xml:space="preserve">’ </w:t>
      </w:r>
      <w:proofErr w:type="spellStart"/>
      <w:r>
        <w:rPr>
          <w:rFonts w:eastAsia="Times New Roman" w:cs="Times New Roman"/>
          <w:szCs w:val="24"/>
        </w:rPr>
        <w:t>όψι</w:t>
      </w:r>
      <w:r>
        <w:rPr>
          <w:rFonts w:eastAsia="Times New Roman" w:cs="Times New Roman"/>
          <w:szCs w:val="24"/>
        </w:rPr>
        <w:t>ν</w:t>
      </w:r>
      <w:proofErr w:type="spellEnd"/>
      <w:r>
        <w:rPr>
          <w:rFonts w:eastAsia="Times New Roman" w:cs="Times New Roman"/>
          <w:szCs w:val="24"/>
        </w:rPr>
        <w:t>, και υπάρχουν και οι αποφάσεις του Ευρωπαϊκού Δικαστηρίου Δικαιωμάτων του Ανθρώπου, οπότε όλο αυτό πρέπει να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του όλα αυτά, προκειμένου να υπάρξει και μια τουλάχιστον συζήτηση για να δούμε </w:t>
      </w:r>
      <w:r>
        <w:rPr>
          <w:rFonts w:eastAsia="Times New Roman" w:cs="Times New Roman"/>
          <w:szCs w:val="24"/>
        </w:rPr>
        <w:t xml:space="preserve">που </w:t>
      </w:r>
      <w:r>
        <w:rPr>
          <w:rFonts w:eastAsia="Times New Roman" w:cs="Times New Roman"/>
          <w:szCs w:val="24"/>
        </w:rPr>
        <w:t xml:space="preserve">θα </w:t>
      </w:r>
      <w:r>
        <w:rPr>
          <w:rFonts w:eastAsia="Times New Roman" w:cs="Times New Roman"/>
          <w:szCs w:val="24"/>
        </w:rPr>
        <w:lastRenderedPageBreak/>
        <w:t>οδηγήσει, τι θα μας πει η νομοπαρασκευαστική</w:t>
      </w:r>
      <w:r>
        <w:rPr>
          <w:rFonts w:eastAsia="Times New Roman" w:cs="Times New Roman"/>
          <w:szCs w:val="24"/>
        </w:rPr>
        <w:t xml:space="preserve"> επιτροπή σε σχέση με την εναλλασσόμενη κατοικία. Φαντάζομαι ότι θα επανέλθετε και θα επανέλθω και εγώ. Θα ακολουθήσουν οι συναντήσεις με τις </w:t>
      </w:r>
      <w:r>
        <w:rPr>
          <w:rFonts w:eastAsia="Times New Roman" w:cs="Times New Roman"/>
          <w:szCs w:val="24"/>
        </w:rPr>
        <w:t>ενώσεις</w:t>
      </w:r>
      <w:r>
        <w:rPr>
          <w:rFonts w:eastAsia="Times New Roman" w:cs="Times New Roman"/>
          <w:szCs w:val="24"/>
        </w:rPr>
        <w:t xml:space="preserve">. </w:t>
      </w:r>
    </w:p>
    <w:p w14:paraId="345C9BCC" w14:textId="77777777" w:rsidR="00C66719" w:rsidRDefault="0028128B">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επανειλημμένα </w:t>
      </w:r>
      <w:r w:rsidRPr="00F81B27">
        <w:rPr>
          <w:rFonts w:eastAsia="Times New Roman" w:cs="Times New Roman"/>
          <w:szCs w:val="24"/>
        </w:rPr>
        <w:t>το κουδούνι λήξεως του χρ</w:t>
      </w:r>
      <w:r>
        <w:rPr>
          <w:rFonts w:eastAsia="Times New Roman" w:cs="Times New Roman"/>
          <w:szCs w:val="24"/>
        </w:rPr>
        <w:t>όνου ομιλίας του κυρίου Υπουργού</w:t>
      </w:r>
      <w:r w:rsidRPr="00F81B27">
        <w:rPr>
          <w:rFonts w:eastAsia="Times New Roman" w:cs="Times New Roman"/>
          <w:szCs w:val="24"/>
        </w:rPr>
        <w:t>)</w:t>
      </w:r>
    </w:p>
    <w:p w14:paraId="345C9BCD"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Θέλω ν</w:t>
      </w:r>
      <w:r>
        <w:rPr>
          <w:rFonts w:eastAsia="Times New Roman" w:cs="Times New Roman"/>
          <w:szCs w:val="24"/>
        </w:rPr>
        <w:t xml:space="preserve">α κάνω, κύριε Πρόεδρε, αν μου επιτρέπετε, ένα τελευταίο σχόλιο και είναι πολύ </w:t>
      </w:r>
      <w:r w:rsidRPr="00201545">
        <w:rPr>
          <w:rFonts w:eastAsia="Times New Roman" w:cs="Times New Roman"/>
          <w:szCs w:val="24"/>
        </w:rPr>
        <w:t>σημαντικό,</w:t>
      </w:r>
      <w:r w:rsidRPr="00B01AA9">
        <w:rPr>
          <w:rFonts w:eastAsia="Times New Roman" w:cs="Times New Roman"/>
          <w:szCs w:val="24"/>
        </w:rPr>
        <w:t xml:space="preserve"> </w:t>
      </w:r>
      <w:r>
        <w:rPr>
          <w:rFonts w:eastAsia="Times New Roman" w:cs="Times New Roman"/>
          <w:szCs w:val="24"/>
        </w:rPr>
        <w:t>επειδή υπάρχουν πολλές φορές συζητήσεις πίσω από την πόρτα. Δηλαδή, στις επισκέψεις που γίνονται και στις Κοινοβουλευτικές Ομάδες και στους Βουλευτές και στο Υπουργείο</w:t>
      </w:r>
      <w:r>
        <w:rPr>
          <w:rFonts w:eastAsia="Times New Roman" w:cs="Times New Roman"/>
          <w:szCs w:val="24"/>
        </w:rPr>
        <w:t xml:space="preserve"> υπάρχουν τοποθετήσεις οι οποίες μετά βλέπουμε να αλλάζουν ή να μεταμορφώνονται με κάποιο τρόπο στη δημόσια συζήτηση. Καλό είναι σε ένα θέμα που είναι τόσο ευαίσθητο, γιατί –επαναλαμβάνω- σε αυτό που συμφωνούμε και αφορά </w:t>
      </w:r>
      <w:r>
        <w:rPr>
          <w:rFonts w:eastAsia="Times New Roman" w:cs="Times New Roman"/>
          <w:szCs w:val="24"/>
        </w:rPr>
        <w:t>σ</w:t>
      </w:r>
      <w:r>
        <w:rPr>
          <w:rFonts w:eastAsia="Times New Roman" w:cs="Times New Roman"/>
          <w:szCs w:val="24"/>
        </w:rPr>
        <w:t>τη ζωή χιλιάδων παιδιών, τουλάχιστ</w:t>
      </w:r>
      <w:r>
        <w:rPr>
          <w:rFonts w:eastAsia="Times New Roman" w:cs="Times New Roman"/>
          <w:szCs w:val="24"/>
        </w:rPr>
        <w:t>ον σε αυτό το σημείο, καλό είναι να είμαστε όλοι ευθυτενείς σε σχέση με τις δημόσιες συζητήσεις μας.</w:t>
      </w:r>
    </w:p>
    <w:p w14:paraId="345C9BCE"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45C9BCF" w14:textId="77777777" w:rsidR="00C66719" w:rsidRDefault="0028128B">
      <w:pPr>
        <w:spacing w:line="600" w:lineRule="auto"/>
        <w:ind w:firstLine="720"/>
        <w:jc w:val="both"/>
        <w:rPr>
          <w:rFonts w:eastAsia="Times New Roman" w:cs="Times New Roman"/>
          <w:szCs w:val="24"/>
        </w:rPr>
      </w:pPr>
      <w:r w:rsidRPr="00EF2C68">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345C9BD0"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οι Υπουργοί Ψηφιακής Πολιτικής, Τηλεπ</w:t>
      </w:r>
      <w:r>
        <w:rPr>
          <w:rFonts w:eastAsia="Times New Roman" w:cs="Times New Roman"/>
          <w:szCs w:val="24"/>
        </w:rPr>
        <w:t xml:space="preserve">ικοινωνιών και Ενημέρωσης, Εθνικής Άμυνας και Δικαιοσύνης, Διαφάνειας και Ανθρωπίνων Δικαιωμάτων κατέθεσαν στις 12-11-2018 σχέδιο νόμου: «Ενσωμάτωση στην ελληνική νομοθεσία της Οδηγίας 2016/1148/ΕΕ του Ευρωπαϊκού Κοινοβουλίου και του Συμβουλίου σχετικά με </w:t>
      </w:r>
      <w:r>
        <w:rPr>
          <w:rFonts w:eastAsia="Times New Roman" w:cs="Times New Roman"/>
          <w:szCs w:val="24"/>
        </w:rPr>
        <w:t>μέτρα για υψηλό κοινό επίπεδο ασφάλειας συστημάτων δικτύου και πληροφοριών σε ολόκληρη την Ένωση».</w:t>
      </w:r>
    </w:p>
    <w:p w14:paraId="345C9BD1"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Παραπέμφθηκε στην αρμόδια Διαρκή Επιτροπή.</w:t>
      </w:r>
    </w:p>
    <w:p w14:paraId="345C9BD2"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σας ανακοινώσω ότι με την υπ’ </w:t>
      </w:r>
      <w:proofErr w:type="spellStart"/>
      <w:r>
        <w:rPr>
          <w:rFonts w:eastAsia="Times New Roman" w:cs="Times New Roman"/>
          <w:szCs w:val="24"/>
        </w:rPr>
        <w:t>αρ</w:t>
      </w:r>
      <w:proofErr w:type="spellEnd"/>
      <w:r>
        <w:rPr>
          <w:rFonts w:eastAsia="Times New Roman" w:cs="Times New Roman"/>
          <w:szCs w:val="24"/>
        </w:rPr>
        <w:t xml:space="preserve">. 14018/8813 από 12 Νοεμβρίου 2018, </w:t>
      </w:r>
      <w:r>
        <w:rPr>
          <w:rFonts w:eastAsia="Times New Roman" w:cs="Times New Roman"/>
          <w:szCs w:val="24"/>
        </w:rPr>
        <w:t>απόφαση του Προέδρου της Βουλής συγκροτήθηκε η Υποεπιτροπή για την Καταπολέμηση της Εμπορίας και της Εκμετάλλευσης Ανθρώπων της Ειδικής Μόνιμης Επιτροπής Ισότητας Νεολαίας και Δικαιωμάτων του Ανθρώπου.</w:t>
      </w:r>
    </w:p>
    <w:p w14:paraId="345C9BD3"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 σχετική απόφαση έχει αναρτηθεί στην «Κοινοβουλευτική</w:t>
      </w:r>
      <w:r>
        <w:rPr>
          <w:rFonts w:eastAsia="Times New Roman" w:cs="Times New Roman"/>
          <w:szCs w:val="24"/>
        </w:rPr>
        <w:t xml:space="preserve"> Διαφάνεια» και θα καταχωρισθεί στα Πρακτικά της σημερινής συνεδρίασης.</w:t>
      </w:r>
    </w:p>
    <w:p w14:paraId="345C9BD4"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 προαναφερθείσα απόφαση καταχωρίζεται στα Πρακτικά και έχει ως εξής:</w:t>
      </w:r>
    </w:p>
    <w:p w14:paraId="345C9BD5" w14:textId="77777777" w:rsidR="00C66719" w:rsidRDefault="0028128B">
      <w:pPr>
        <w:spacing w:line="600" w:lineRule="auto"/>
        <w:ind w:firstLine="720"/>
        <w:jc w:val="center"/>
        <w:rPr>
          <w:rFonts w:eastAsia="Times New Roman" w:cs="Times New Roman"/>
          <w:color w:val="FF0000"/>
          <w:szCs w:val="24"/>
        </w:rPr>
      </w:pPr>
      <w:r w:rsidRPr="009B0FA7">
        <w:rPr>
          <w:rFonts w:eastAsia="Times New Roman" w:cs="Times New Roman"/>
          <w:color w:val="FF0000"/>
          <w:szCs w:val="24"/>
        </w:rPr>
        <w:t>(</w:t>
      </w:r>
      <w:r w:rsidRPr="009B0FA7">
        <w:rPr>
          <w:rFonts w:eastAsia="Times New Roman" w:cs="Times New Roman"/>
          <w:color w:val="FF0000"/>
          <w:szCs w:val="24"/>
        </w:rPr>
        <w:t>ΑΛΛΑΓΗ ΣΕΛΙΔΑΣ</w:t>
      </w:r>
      <w:r w:rsidRPr="009B0FA7">
        <w:rPr>
          <w:rFonts w:eastAsia="Times New Roman" w:cs="Times New Roman"/>
          <w:color w:val="FF0000"/>
          <w:szCs w:val="24"/>
        </w:rPr>
        <w:t>)</w:t>
      </w:r>
    </w:p>
    <w:p w14:paraId="345C9BD6" w14:textId="77777777" w:rsidR="00C66719" w:rsidRDefault="0028128B">
      <w:pPr>
        <w:spacing w:line="600" w:lineRule="auto"/>
        <w:ind w:firstLine="720"/>
        <w:jc w:val="center"/>
        <w:rPr>
          <w:rFonts w:eastAsia="Times New Roman" w:cs="Times New Roman"/>
          <w:color w:val="FF0000"/>
          <w:szCs w:val="24"/>
        </w:rPr>
      </w:pPr>
      <w:r w:rsidRPr="009B0FA7">
        <w:rPr>
          <w:rFonts w:eastAsia="Times New Roman" w:cs="Times New Roman"/>
          <w:color w:val="FF0000"/>
          <w:szCs w:val="24"/>
        </w:rPr>
        <w:t>(Να μπουν οι σελ. 20 και 21)</w:t>
      </w:r>
    </w:p>
    <w:p w14:paraId="345C9BD7" w14:textId="77777777" w:rsidR="00C66719" w:rsidRDefault="0028128B">
      <w:pPr>
        <w:spacing w:line="600" w:lineRule="auto"/>
        <w:ind w:firstLine="720"/>
        <w:jc w:val="center"/>
        <w:rPr>
          <w:rFonts w:eastAsia="Times New Roman" w:cs="Times New Roman"/>
          <w:color w:val="FF0000"/>
          <w:szCs w:val="24"/>
        </w:rPr>
      </w:pPr>
      <w:r w:rsidRPr="009B0FA7">
        <w:rPr>
          <w:rFonts w:eastAsia="Times New Roman" w:cs="Times New Roman"/>
          <w:color w:val="FF0000"/>
          <w:szCs w:val="24"/>
        </w:rPr>
        <w:t>(</w:t>
      </w:r>
      <w:r w:rsidRPr="009B0FA7">
        <w:rPr>
          <w:rFonts w:eastAsia="Times New Roman" w:cs="Times New Roman"/>
          <w:color w:val="FF0000"/>
          <w:szCs w:val="24"/>
        </w:rPr>
        <w:t>ΑΛΛΑΓΗ ΣΕΛΙΔΑΣ</w:t>
      </w:r>
      <w:r w:rsidRPr="009B0FA7">
        <w:rPr>
          <w:rFonts w:eastAsia="Times New Roman" w:cs="Times New Roman"/>
          <w:color w:val="FF0000"/>
          <w:szCs w:val="24"/>
        </w:rPr>
        <w:t>)</w:t>
      </w:r>
    </w:p>
    <w:p w14:paraId="345C9BD8" w14:textId="77777777" w:rsidR="00C66719" w:rsidRDefault="0028128B">
      <w:pPr>
        <w:spacing w:line="600" w:lineRule="auto"/>
        <w:ind w:firstLine="720"/>
        <w:jc w:val="both"/>
        <w:rPr>
          <w:rFonts w:eastAsia="Times New Roman" w:cs="Times New Roman"/>
          <w:szCs w:val="24"/>
        </w:rPr>
      </w:pPr>
      <w:r w:rsidRPr="00EF2C68">
        <w:rPr>
          <w:rFonts w:eastAsia="Times New Roman" w:cs="Times New Roman"/>
          <w:b/>
          <w:szCs w:val="24"/>
        </w:rPr>
        <w:lastRenderedPageBreak/>
        <w:t>ΠΡΟΕΔΡΕΥΩΝ (Γεώργιος Βαρεμένος):</w:t>
      </w:r>
      <w:r>
        <w:rPr>
          <w:rFonts w:eastAsia="Times New Roman" w:cs="Times New Roman"/>
          <w:szCs w:val="24"/>
        </w:rPr>
        <w:t xml:space="preserve"> Κυρίες και κύριοι συνάδελφοι, στο σημείο αυτό θα ανακοινώσω τις επίκαιρες ερωτήσεις που δεν θα συζητηθούν λόγω κωλύματος των αρμοδίων Υπουργών. </w:t>
      </w:r>
    </w:p>
    <w:p w14:paraId="345C9BD9"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 τρίτη με αριθμό 100/25-10-2018 επίκαιρη ερώτηση δεύτερου κύκλου της Βουλευτού Αττικής της Δημοκρατικής Συμπα</w:t>
      </w:r>
      <w:r>
        <w:rPr>
          <w:rFonts w:eastAsia="Times New Roman" w:cs="Times New Roman"/>
          <w:szCs w:val="24"/>
        </w:rPr>
        <w:t>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την Υπουργό Προστασίας του Πολίτη με θέμα</w:t>
      </w:r>
      <w:r>
        <w:rPr>
          <w:rFonts w:eastAsia="Times New Roman" w:cs="Times New Roman"/>
          <w:szCs w:val="24"/>
        </w:rPr>
        <w:t>:</w:t>
      </w:r>
      <w:r>
        <w:rPr>
          <w:rFonts w:eastAsia="Times New Roman" w:cs="Times New Roman"/>
          <w:szCs w:val="24"/>
        </w:rPr>
        <w:t xml:space="preserve"> «Με δεμένα χέρια η Ελληνική Αστυνομία ενώ ανθεί η παρανομία στα ελληνικά </w:t>
      </w:r>
      <w:r>
        <w:rPr>
          <w:rFonts w:eastAsia="Times New Roman" w:cs="Times New Roman"/>
          <w:szCs w:val="24"/>
        </w:rPr>
        <w:t>π</w:t>
      </w:r>
      <w:r>
        <w:rPr>
          <w:rFonts w:eastAsia="Times New Roman" w:cs="Times New Roman"/>
          <w:szCs w:val="24"/>
        </w:rPr>
        <w:t>ανεπιστήμια», δεν θα συζητηθεί λόγω κωλύματος της κυρίας Υπουργού.</w:t>
      </w:r>
    </w:p>
    <w:p w14:paraId="345C9BDA"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 πέμπτη με αρ</w:t>
      </w:r>
      <w:r>
        <w:rPr>
          <w:rFonts w:eastAsia="Times New Roman" w:cs="Times New Roman"/>
          <w:szCs w:val="24"/>
        </w:rPr>
        <w:t xml:space="preserve">ιθμό 110/29-10-2018 επίκαιρη ερώτηση δεύτερου κύκλου του Βουλευτή Λάρισας της Νέας Δημοκρατίας κ.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προς την Υπουργό Προστασίας του Πολίτη με θέμα</w:t>
      </w:r>
      <w:r>
        <w:rPr>
          <w:rFonts w:eastAsia="Times New Roman" w:cs="Times New Roman"/>
          <w:szCs w:val="24"/>
        </w:rPr>
        <w:t>:</w:t>
      </w:r>
      <w:r>
        <w:rPr>
          <w:rFonts w:eastAsia="Times New Roman" w:cs="Times New Roman"/>
          <w:szCs w:val="24"/>
        </w:rPr>
        <w:t xml:space="preserve"> «Νέα έξαρση των κρουσμάτων βίας από περιθωριακούς χώρους», δεν θα συζητηθεί λόγω κωλύματο</w:t>
      </w:r>
      <w:r>
        <w:rPr>
          <w:rFonts w:eastAsia="Times New Roman" w:cs="Times New Roman"/>
          <w:szCs w:val="24"/>
        </w:rPr>
        <w:t>ς της κυρίας Υπουργού.</w:t>
      </w:r>
    </w:p>
    <w:p w14:paraId="345C9BDB"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68/16-10-2018 επίκαιρη ερώτηση δεύτερου κύκλου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 με θέμα</w:t>
      </w:r>
      <w:r>
        <w:rPr>
          <w:rFonts w:eastAsia="Times New Roman" w:cs="Times New Roman"/>
          <w:szCs w:val="24"/>
        </w:rPr>
        <w:t>:</w:t>
      </w:r>
      <w:r>
        <w:rPr>
          <w:rFonts w:eastAsia="Times New Roman" w:cs="Times New Roman"/>
          <w:szCs w:val="24"/>
        </w:rPr>
        <w:t xml:space="preserve"> «Χρηματοδότηση δράσεων από προϊόντα εγκληματικών ενεργειών κατά </w:t>
      </w:r>
      <w:r>
        <w:rPr>
          <w:rFonts w:eastAsia="Times New Roman" w:cs="Times New Roman"/>
          <w:szCs w:val="24"/>
        </w:rPr>
        <w:t xml:space="preserve">του ελληνικού </w:t>
      </w:r>
      <w:r>
        <w:rPr>
          <w:rFonts w:eastAsia="Times New Roman" w:cs="Times New Roman"/>
          <w:szCs w:val="24"/>
        </w:rPr>
        <w:t>δ</w:t>
      </w:r>
      <w:r>
        <w:rPr>
          <w:rFonts w:eastAsia="Times New Roman" w:cs="Times New Roman"/>
          <w:szCs w:val="24"/>
        </w:rPr>
        <w:t xml:space="preserve">ημοσίου και διάθεση ποσού για κοινωνικούς σκοπούς», δεν θα συζητηθεί λόγω κωλύματος του Αναπληρωτή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 ο οποίος βρίσκεται εκτός Ελλάδας.</w:t>
      </w:r>
    </w:p>
    <w:p w14:paraId="345C9BDC"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Η δέκατη με αριθμό 36/8-10-2018 επίκαιρη ερώτηση δεύτερου κύκλου του Βου</w:t>
      </w:r>
      <w:r>
        <w:rPr>
          <w:rFonts w:eastAsia="Times New Roman" w:cs="Times New Roman"/>
          <w:szCs w:val="24"/>
        </w:rPr>
        <w:t xml:space="preserve">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 με θέμα</w:t>
      </w:r>
      <w:r>
        <w:rPr>
          <w:rFonts w:eastAsia="Times New Roman" w:cs="Times New Roman"/>
          <w:szCs w:val="24"/>
        </w:rPr>
        <w:t>:</w:t>
      </w:r>
      <w:r>
        <w:rPr>
          <w:rFonts w:eastAsia="Times New Roman" w:cs="Times New Roman"/>
          <w:szCs w:val="24"/>
        </w:rPr>
        <w:t xml:space="preserve"> «Επισκόπηση δαπανών φορέων Γενικής Κυβέρνησης», δεν θα συζητηθεί λόγω κωλύματος του Αναπληρωτή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 ο οποίος βρίσκεται εκτός Ελλά</w:t>
      </w:r>
      <w:r>
        <w:rPr>
          <w:rFonts w:eastAsia="Times New Roman" w:cs="Times New Roman"/>
          <w:szCs w:val="24"/>
        </w:rPr>
        <w:t>δας.</w:t>
      </w:r>
    </w:p>
    <w:p w14:paraId="345C9BDD"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Θα συζητηθεί η πρώτη με αριθμό 130/6-11-2018 επίκαιρη ερώτηση πρώτου κύκλου της Βουλευτού Πέλλας του Συνασπισμού Ριζοσπαστικής Αριστεράς κ</w:t>
      </w:r>
      <w:r>
        <w:rPr>
          <w:rFonts w:eastAsia="Times New Roman" w:cs="Times New Roman"/>
          <w:szCs w:val="24"/>
        </w:rPr>
        <w:t>.</w:t>
      </w:r>
      <w:r>
        <w:rPr>
          <w:rFonts w:eastAsia="Times New Roman" w:cs="Times New Roman"/>
          <w:szCs w:val="24"/>
        </w:rPr>
        <w:t xml:space="preserve"> Θεοδώρας </w:t>
      </w:r>
      <w:proofErr w:type="spellStart"/>
      <w:r>
        <w:rPr>
          <w:rFonts w:eastAsia="Times New Roman" w:cs="Times New Roman"/>
          <w:szCs w:val="24"/>
        </w:rPr>
        <w:t>Τζάκρη</w:t>
      </w:r>
      <w:proofErr w:type="spellEnd"/>
      <w:r>
        <w:rPr>
          <w:rFonts w:eastAsia="Times New Roman" w:cs="Times New Roman"/>
          <w:szCs w:val="24"/>
        </w:rPr>
        <w:t xml:space="preserve"> προς τον Υπουργό Οικονομικών με θέμα</w:t>
      </w:r>
      <w:r>
        <w:rPr>
          <w:rFonts w:eastAsia="Times New Roman" w:cs="Times New Roman"/>
          <w:szCs w:val="24"/>
        </w:rPr>
        <w:t>:</w:t>
      </w:r>
      <w:r>
        <w:rPr>
          <w:rFonts w:eastAsia="Times New Roman" w:cs="Times New Roman"/>
          <w:szCs w:val="24"/>
        </w:rPr>
        <w:t xml:space="preserve"> «Ένταξη του Νομού Πέλλας στην Α΄ Ζώνη για τη χορήγηση του</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πιδόματος </w:t>
      </w:r>
      <w:r>
        <w:rPr>
          <w:rFonts w:eastAsia="Times New Roman" w:cs="Times New Roman"/>
          <w:szCs w:val="24"/>
        </w:rPr>
        <w:t>π</w:t>
      </w:r>
      <w:r>
        <w:rPr>
          <w:rFonts w:eastAsia="Times New Roman" w:cs="Times New Roman"/>
          <w:szCs w:val="24"/>
        </w:rPr>
        <w:t xml:space="preserve">ετρελαίου </w:t>
      </w:r>
      <w:r>
        <w:rPr>
          <w:rFonts w:eastAsia="Times New Roman" w:cs="Times New Roman"/>
          <w:szCs w:val="24"/>
        </w:rPr>
        <w:t>θ</w:t>
      </w:r>
      <w:r>
        <w:rPr>
          <w:rFonts w:eastAsia="Times New Roman" w:cs="Times New Roman"/>
          <w:szCs w:val="24"/>
        </w:rPr>
        <w:t>έρμανσης».</w:t>
      </w:r>
    </w:p>
    <w:p w14:paraId="345C9BDE"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έχετε τον λόγο για δύο λεπτά.</w:t>
      </w:r>
    </w:p>
    <w:p w14:paraId="345C9BDF"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Ευχαριστώ, κύριε Πρόεδρε. </w:t>
      </w:r>
    </w:p>
    <w:p w14:paraId="345C9BE0"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Κυρία Υπουργέ, από τις 15 Οκτωβρίου έχει ξεκινήσει η διανομή του πετρελαίου θέρμανσης, οι τιμές του οποίου σε σύγκριση με πέρυσι είναι</w:t>
      </w:r>
      <w:r>
        <w:rPr>
          <w:rFonts w:eastAsia="Times New Roman" w:cs="Times New Roman"/>
          <w:szCs w:val="24"/>
        </w:rPr>
        <w:t xml:space="preserve"> κατά 20% ακριβότερες εξαιτίας της αύξησης των διεθνών τιμών του πετρελαίου. Ακριβώς επειδή το Υπουργείο Οικονομικών γνωρίζει ότι αυτή η εξέλιξη είναι δυσμενής για μ</w:t>
      </w:r>
      <w:r>
        <w:rPr>
          <w:rFonts w:eastAsia="Times New Roman" w:cs="Times New Roman"/>
          <w:szCs w:val="24"/>
        </w:rPr>
        <w:t>ί</w:t>
      </w:r>
      <w:r>
        <w:rPr>
          <w:rFonts w:eastAsia="Times New Roman" w:cs="Times New Roman"/>
          <w:szCs w:val="24"/>
        </w:rPr>
        <w:t xml:space="preserve">α μεγάλη κατηγορία των πολιτών, κυρίως της </w:t>
      </w:r>
      <w:r>
        <w:rPr>
          <w:rFonts w:eastAsia="Times New Roman" w:cs="Times New Roman"/>
          <w:szCs w:val="24"/>
        </w:rPr>
        <w:t>β</w:t>
      </w:r>
      <w:r>
        <w:rPr>
          <w:rFonts w:eastAsia="Times New Roman" w:cs="Times New Roman"/>
          <w:szCs w:val="24"/>
        </w:rPr>
        <w:t xml:space="preserve">όρειας Ελλάδας, σκέφτεται, επανεξετάζει την </w:t>
      </w:r>
      <w:r>
        <w:rPr>
          <w:rFonts w:eastAsia="Times New Roman" w:cs="Times New Roman"/>
          <w:szCs w:val="24"/>
        </w:rPr>
        <w:lastRenderedPageBreak/>
        <w:t>αύ</w:t>
      </w:r>
      <w:r>
        <w:rPr>
          <w:rFonts w:eastAsia="Times New Roman" w:cs="Times New Roman"/>
          <w:szCs w:val="24"/>
        </w:rPr>
        <w:t xml:space="preserve">ξηση του κονδυλίου του προϋπολογισμού για το επίδομα θέρμανσης από την </w:t>
      </w:r>
      <w:proofErr w:type="spellStart"/>
      <w:r>
        <w:rPr>
          <w:rFonts w:eastAsia="Times New Roman" w:cs="Times New Roman"/>
          <w:szCs w:val="24"/>
        </w:rPr>
        <w:t>υπεραπόδοση</w:t>
      </w:r>
      <w:proofErr w:type="spellEnd"/>
      <w:r>
        <w:rPr>
          <w:rFonts w:eastAsia="Times New Roman" w:cs="Times New Roman"/>
          <w:szCs w:val="24"/>
        </w:rPr>
        <w:t xml:space="preserve"> του πλεονάσματος, έτσι ώστε να αντισταθμιστεί πλήρως η αύξηση των διεθνών τιμών. </w:t>
      </w:r>
    </w:p>
    <w:p w14:paraId="345C9BE1"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 xml:space="preserve">Να πω, βεβαίως, ότι η κατανομή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ε</w:t>
      </w:r>
      <w:r>
        <w:rPr>
          <w:rFonts w:eastAsia="Times New Roman" w:cs="Times New Roman"/>
          <w:szCs w:val="24"/>
        </w:rPr>
        <w:t xml:space="preserve">νοτήτων της χώρας σε διάφορες κλιματικές </w:t>
      </w:r>
      <w:r>
        <w:rPr>
          <w:rFonts w:eastAsia="Times New Roman" w:cs="Times New Roman"/>
          <w:szCs w:val="24"/>
        </w:rPr>
        <w:t xml:space="preserve">ζώνες δεν έχει γίνει, κυρία Υπουργέ, με αντικειμενικά κριτήρια, με αποτέλεσμα ο Νομός Πέλλας να είναι ενταγμένος στη Β΄ Ζώνη, παρά το γεγονός </w:t>
      </w:r>
      <w:proofErr w:type="spellStart"/>
      <w:r>
        <w:rPr>
          <w:rFonts w:eastAsia="Times New Roman" w:cs="Times New Roman"/>
          <w:szCs w:val="24"/>
        </w:rPr>
        <w:t>μεσοσταθμικά</w:t>
      </w:r>
      <w:proofErr w:type="spellEnd"/>
      <w:r>
        <w:rPr>
          <w:rFonts w:eastAsia="Times New Roman" w:cs="Times New Roman"/>
          <w:szCs w:val="24"/>
        </w:rPr>
        <w:t xml:space="preserve"> παρουσιάζει χαμηλότερες θερμοκρασίες απ’ αυτές του Νομού Σερρών, που είναι ενταγμένος στην Α΄ Ζώνη κα</w:t>
      </w:r>
      <w:r>
        <w:rPr>
          <w:rFonts w:eastAsia="Times New Roman" w:cs="Times New Roman"/>
          <w:szCs w:val="24"/>
        </w:rPr>
        <w:t xml:space="preserve">ι οι πολίτες του απολαμβάνουν υψηλότερο ανώτατο όριο επιδοτούμενων λίτρων πετρελαίου ανά τετραγωνικό κύριας κατοικίας. </w:t>
      </w:r>
    </w:p>
    <w:p w14:paraId="345C9BE2"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Από μ</w:t>
      </w:r>
      <w:r>
        <w:rPr>
          <w:rFonts w:eastAsia="Times New Roman" w:cs="Times New Roman"/>
          <w:szCs w:val="24"/>
        </w:rPr>
        <w:t>ί</w:t>
      </w:r>
      <w:r>
        <w:rPr>
          <w:rFonts w:eastAsia="Times New Roman" w:cs="Times New Roman"/>
          <w:szCs w:val="24"/>
        </w:rPr>
        <w:t>α απλή ματιά στα στοιχεία που είχα καταθέσει, κυρία Υπουργέ, στο Υπουργείο Οικονομικών –είναι στοιχεία της Εθνικής Μετεωρολογικής Υπηρεσίας, του Κέντρου Μετεωρολογικών Ερευνών, του ΚΕΜΕ του ΕΛΓΑ- προκύπτει ότι είναι κάτι περισσότερο από επιβεβλημένη η έντα</w:t>
      </w:r>
      <w:r>
        <w:rPr>
          <w:rFonts w:eastAsia="Times New Roman" w:cs="Times New Roman"/>
          <w:szCs w:val="24"/>
        </w:rPr>
        <w:t xml:space="preserve">ξη του Νομού Πέλλας στην Α΄ Ζώνη, από τη Β΄ στην οποία βρέθηκε, με εντελώς, θα έλεγα, παράλογα κριτήρια και ανεπιτυχώς με αποφάσεις της προηγούμενης κυβέρνησης. </w:t>
      </w:r>
    </w:p>
    <w:p w14:paraId="345C9BE3"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 xml:space="preserve">Τι λένε, επομένως, αυτά τα στοιχεία της Εθνικής Μετεωρολογικής Υπηρεσίας και πιο συγκεκριμένα </w:t>
      </w:r>
      <w:r>
        <w:rPr>
          <w:rFonts w:eastAsia="Times New Roman" w:cs="Times New Roman"/>
          <w:szCs w:val="24"/>
        </w:rPr>
        <w:t xml:space="preserve">τα ημερήσια φύλλα καταγραφής θερμοκρασιών για την περίοδο από το 2015 μέχρι το 2018 και για τους μήνες από τον Οκτώβριο μέχρι τον </w:t>
      </w:r>
      <w:r>
        <w:rPr>
          <w:rFonts w:eastAsia="Times New Roman" w:cs="Times New Roman"/>
          <w:szCs w:val="24"/>
        </w:rPr>
        <w:lastRenderedPageBreak/>
        <w:t xml:space="preserve">Απρίλιο; Τα στοιχεία δείχνουν ότι η μέση μηνιαία θερμοκρασία ελάχιστης ημερήσιας θερμοκρασίας στον σταθμό της Έδεσσας και των </w:t>
      </w:r>
      <w:r>
        <w:rPr>
          <w:rFonts w:eastAsia="Times New Roman" w:cs="Times New Roman"/>
          <w:szCs w:val="24"/>
        </w:rPr>
        <w:t xml:space="preserve">Σερρών ήταν για την Έδεσσα 4,36 βαθμοί </w:t>
      </w:r>
      <w:r>
        <w:rPr>
          <w:rFonts w:eastAsia="Times New Roman" w:cs="Times New Roman"/>
          <w:szCs w:val="24"/>
        </w:rPr>
        <w:t>Κ</w:t>
      </w:r>
      <w:r>
        <w:rPr>
          <w:rFonts w:eastAsia="Times New Roman" w:cs="Times New Roman"/>
          <w:szCs w:val="24"/>
        </w:rPr>
        <w:t xml:space="preserve">ελσίου και για τις Σέρρες 4,43 βαθμοί </w:t>
      </w:r>
      <w:r>
        <w:rPr>
          <w:rFonts w:eastAsia="Times New Roman" w:cs="Times New Roman"/>
          <w:szCs w:val="24"/>
        </w:rPr>
        <w:t>Κ</w:t>
      </w:r>
      <w:r>
        <w:rPr>
          <w:rFonts w:eastAsia="Times New Roman" w:cs="Times New Roman"/>
          <w:szCs w:val="24"/>
        </w:rPr>
        <w:t xml:space="preserve">ελσίου. </w:t>
      </w:r>
    </w:p>
    <w:p w14:paraId="345C9BE4"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Επίσης, με βάση τα ημερήσια φύλλα καταγραφής θερμοκρασίας του ΚΕΜΕ προκύπτει ότι κατά την ίδια περίοδο, από το 2015 έως το 2018 και για τους μήνες πάλι από Οκτώβριο μέχ</w:t>
      </w:r>
      <w:r>
        <w:rPr>
          <w:rFonts w:eastAsia="Times New Roman" w:cs="Times New Roman"/>
          <w:szCs w:val="24"/>
        </w:rPr>
        <w:t xml:space="preserve">ρι Απρίλιο, η μέση μηνιαία τιμή της ελάχιστης ημερήσιας θερμοκρασίας σε διάφορους σταθμούς της Έδεσσας και των Σερρών ήταν για τα Γιαννιτσά 5,67 βαθμοί </w:t>
      </w:r>
      <w:r>
        <w:rPr>
          <w:rFonts w:eastAsia="Times New Roman" w:cs="Times New Roman"/>
          <w:szCs w:val="24"/>
        </w:rPr>
        <w:t>Κ</w:t>
      </w:r>
      <w:r>
        <w:rPr>
          <w:rFonts w:eastAsia="Times New Roman" w:cs="Times New Roman"/>
          <w:szCs w:val="24"/>
        </w:rPr>
        <w:t xml:space="preserve">ελσίου, για τους Γαλατάδες 5,07 βαθμοί </w:t>
      </w:r>
      <w:r>
        <w:rPr>
          <w:rFonts w:eastAsia="Times New Roman" w:cs="Times New Roman"/>
          <w:szCs w:val="24"/>
        </w:rPr>
        <w:t>Κ</w:t>
      </w:r>
      <w:r>
        <w:rPr>
          <w:rFonts w:eastAsia="Times New Roman" w:cs="Times New Roman"/>
          <w:szCs w:val="24"/>
        </w:rPr>
        <w:t xml:space="preserve">ελσίου, για την </w:t>
      </w:r>
      <w:proofErr w:type="spellStart"/>
      <w:r>
        <w:rPr>
          <w:rFonts w:eastAsia="Times New Roman" w:cs="Times New Roman"/>
          <w:szCs w:val="24"/>
        </w:rPr>
        <w:t>Αριδαία</w:t>
      </w:r>
      <w:proofErr w:type="spellEnd"/>
      <w:r>
        <w:rPr>
          <w:rFonts w:eastAsia="Times New Roman" w:cs="Times New Roman"/>
          <w:szCs w:val="24"/>
        </w:rPr>
        <w:t xml:space="preserve"> 4,67 βαθμοί </w:t>
      </w:r>
      <w:r>
        <w:rPr>
          <w:rFonts w:eastAsia="Times New Roman" w:cs="Times New Roman"/>
          <w:szCs w:val="24"/>
        </w:rPr>
        <w:t>Κ</w:t>
      </w:r>
      <w:r>
        <w:rPr>
          <w:rFonts w:eastAsia="Times New Roman" w:cs="Times New Roman"/>
          <w:szCs w:val="24"/>
        </w:rPr>
        <w:t xml:space="preserve">ελσίου, για τη Βεγορίτιδα </w:t>
      </w:r>
      <w:r>
        <w:rPr>
          <w:rFonts w:eastAsia="Times New Roman" w:cs="Times New Roman"/>
          <w:szCs w:val="24"/>
        </w:rPr>
        <w:t xml:space="preserve">3,42 βαθμοί </w:t>
      </w:r>
      <w:r>
        <w:rPr>
          <w:rFonts w:eastAsia="Times New Roman" w:cs="Times New Roman"/>
          <w:szCs w:val="24"/>
        </w:rPr>
        <w:t>Κ</w:t>
      </w:r>
      <w:r>
        <w:rPr>
          <w:rFonts w:eastAsia="Times New Roman" w:cs="Times New Roman"/>
          <w:szCs w:val="24"/>
        </w:rPr>
        <w:t xml:space="preserve">ελσίου, για την Κερασιά 3,03 βαθμοί </w:t>
      </w:r>
      <w:r>
        <w:rPr>
          <w:rFonts w:eastAsia="Times New Roman" w:cs="Times New Roman"/>
          <w:szCs w:val="24"/>
        </w:rPr>
        <w:t>Κ</w:t>
      </w:r>
      <w:r>
        <w:rPr>
          <w:rFonts w:eastAsia="Times New Roman" w:cs="Times New Roman"/>
          <w:szCs w:val="24"/>
        </w:rPr>
        <w:t xml:space="preserve">ελσίου και για τις Σέρρες ήταν 4,27 βαθμοί </w:t>
      </w:r>
      <w:r>
        <w:rPr>
          <w:rFonts w:eastAsia="Times New Roman" w:cs="Times New Roman"/>
          <w:szCs w:val="24"/>
        </w:rPr>
        <w:t>Κ</w:t>
      </w:r>
      <w:r>
        <w:rPr>
          <w:rFonts w:eastAsia="Times New Roman" w:cs="Times New Roman"/>
          <w:szCs w:val="24"/>
        </w:rPr>
        <w:t xml:space="preserve">ελσίου, για την Κερκίνη 6,11 βαθμοί </w:t>
      </w:r>
      <w:r>
        <w:rPr>
          <w:rFonts w:eastAsia="Times New Roman" w:cs="Times New Roman"/>
          <w:szCs w:val="24"/>
        </w:rPr>
        <w:t>Κ</w:t>
      </w:r>
      <w:r>
        <w:rPr>
          <w:rFonts w:eastAsia="Times New Roman" w:cs="Times New Roman"/>
          <w:szCs w:val="24"/>
        </w:rPr>
        <w:t xml:space="preserve">ελσίου και για την Κοίμηση Θεοτόκου των Σερρών 5,70 βαθμοί </w:t>
      </w:r>
      <w:r>
        <w:rPr>
          <w:rFonts w:eastAsia="Times New Roman" w:cs="Times New Roman"/>
          <w:szCs w:val="24"/>
        </w:rPr>
        <w:t>Κ</w:t>
      </w:r>
      <w:r>
        <w:rPr>
          <w:rFonts w:eastAsia="Times New Roman" w:cs="Times New Roman"/>
          <w:szCs w:val="24"/>
        </w:rPr>
        <w:t xml:space="preserve">ελσίου. </w:t>
      </w:r>
    </w:p>
    <w:p w14:paraId="345C9BE5"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Επομένως, από τη μελέτη των παραπάνω στοιχείων προκύπτει</w:t>
      </w:r>
      <w:r>
        <w:rPr>
          <w:rFonts w:eastAsia="Times New Roman" w:cs="Times New Roman"/>
          <w:szCs w:val="24"/>
        </w:rPr>
        <w:t xml:space="preserve"> ότι είναι, όπως είπα προηγουμένως, άμεσα επιβεβλημένη η ένταξη του Νομού Πέλλας στη Β΄ Ζώνη από τη Γ΄ Ζώνη, ακριβώς για να αποκατασταθεί η αδικία εις βάρος των λαϊκών στρωμάτων του Νομού Πέλλας απ’ αυτήν την ένταξη. Άλλωστε, κυρία Υπουργέ, το Υπουργείο Οι</w:t>
      </w:r>
      <w:r>
        <w:rPr>
          <w:rFonts w:eastAsia="Times New Roman" w:cs="Times New Roman"/>
          <w:szCs w:val="24"/>
        </w:rPr>
        <w:t xml:space="preserve">κονομικών και εσείς προσωπικά έχετε πει ότι το Υπουργείο επανεξετάζει τη χορήγηση του επιδόματος θέρμανσης, ώστε αυτό να γίνεται με πιο δίκαιο τρόπο. </w:t>
      </w:r>
    </w:p>
    <w:p w14:paraId="345C9BE6"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345C9BE7"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σας ευχαριστούμε.</w:t>
      </w:r>
    </w:p>
    <w:p w14:paraId="345C9BE8" w14:textId="77777777" w:rsidR="00C66719" w:rsidRDefault="0028128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κ. Γεώ</w:t>
      </w:r>
      <w:r>
        <w:rPr>
          <w:rFonts w:eastAsia="Times New Roman"/>
          <w:bCs/>
          <w:szCs w:val="24"/>
        </w:rPr>
        <w:t>ργιος Κουμουτσάκος ζητεί άδεια ολιγοήμερης απουσίας στο εξωτερικό από 12 Νοεμβρίου 2018 έως 13 Νοεμβρίου 2018. Η Βουλή εγκρίνει;</w:t>
      </w:r>
    </w:p>
    <w:p w14:paraId="345C9BE9" w14:textId="77777777" w:rsidR="00C66719" w:rsidRDefault="0028128B">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 xml:space="preserve">ΟΛΟΙ </w:t>
      </w:r>
      <w:r>
        <w:rPr>
          <w:rFonts w:eastAsia="Times New Roman"/>
          <w:b/>
          <w:bCs/>
          <w:szCs w:val="24"/>
        </w:rPr>
        <w:t>ΟΙ</w:t>
      </w:r>
      <w:r w:rsidRPr="005B51DD">
        <w:rPr>
          <w:rFonts w:eastAsia="Times New Roman"/>
          <w:b/>
          <w:bCs/>
          <w:szCs w:val="24"/>
        </w:rPr>
        <w:t xml:space="preserve"> ΒΟΥΛΕΥΤΕΣ</w:t>
      </w:r>
      <w:r w:rsidRPr="00777EA3">
        <w:rPr>
          <w:rFonts w:eastAsia="Times New Roman"/>
          <w:b/>
          <w:bCs/>
          <w:szCs w:val="24"/>
        </w:rPr>
        <w:t>:</w:t>
      </w:r>
      <w:r w:rsidRPr="00777EA3">
        <w:rPr>
          <w:rFonts w:eastAsia="Times New Roman"/>
          <w:bCs/>
          <w:szCs w:val="24"/>
        </w:rPr>
        <w:t xml:space="preserve"> Μάλιστα, μάλιστα.</w:t>
      </w:r>
    </w:p>
    <w:p w14:paraId="345C9BEA" w14:textId="77777777" w:rsidR="00C66719" w:rsidRDefault="0028128B">
      <w:pPr>
        <w:widowControl w:val="0"/>
        <w:autoSpaceDE w:val="0"/>
        <w:autoSpaceDN w:val="0"/>
        <w:adjustRightInd w:val="0"/>
        <w:spacing w:line="600" w:lineRule="auto"/>
        <w:ind w:firstLine="720"/>
        <w:jc w:val="both"/>
        <w:rPr>
          <w:rFonts w:eastAsia="Times New Roman"/>
          <w:bCs/>
          <w:szCs w:val="24"/>
        </w:rPr>
      </w:pPr>
      <w:r>
        <w:rPr>
          <w:rFonts w:eastAsia="Times New Roman" w:cs="Times New Roman"/>
          <w:b/>
          <w:szCs w:val="24"/>
        </w:rPr>
        <w:t xml:space="preserve">ΠΡΟΕΔΡΕΥΩΝ (Γεώργιος Βαρεμένος): </w:t>
      </w:r>
      <w:r>
        <w:rPr>
          <w:rFonts w:eastAsia="Times New Roman"/>
          <w:bCs/>
          <w:szCs w:val="24"/>
        </w:rPr>
        <w:t xml:space="preserve">Συνεπώς η </w:t>
      </w:r>
      <w:r>
        <w:rPr>
          <w:rFonts w:eastAsia="Times New Roman"/>
          <w:bCs/>
          <w:szCs w:val="24"/>
        </w:rPr>
        <w:t>Βουλή ενέκρινε τη ζητηθείσα άδεια.</w:t>
      </w:r>
    </w:p>
    <w:p w14:paraId="345C9BEB" w14:textId="77777777" w:rsidR="00C66719" w:rsidRDefault="0028128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w:t>
      </w:r>
      <w:r>
        <w:rPr>
          <w:rFonts w:eastAsia="Times New Roman"/>
          <w:bCs/>
          <w:szCs w:val="24"/>
        </w:rPr>
        <w:t xml:space="preserve">κ. Γεώργιος </w:t>
      </w:r>
      <w:proofErr w:type="spellStart"/>
      <w:r>
        <w:rPr>
          <w:rFonts w:eastAsia="Times New Roman"/>
          <w:bCs/>
          <w:szCs w:val="24"/>
        </w:rPr>
        <w:t>Αμυράς</w:t>
      </w:r>
      <w:proofErr w:type="spellEnd"/>
      <w:r>
        <w:rPr>
          <w:rFonts w:eastAsia="Times New Roman"/>
          <w:bCs/>
          <w:szCs w:val="24"/>
        </w:rPr>
        <w:t xml:space="preserve"> ζητεί άδεια ολιγοήμερης απουσίας στο εξωτερικό από 28 Νοεμβρίου 2018 έως 3 Δεκεμβρίου 2018. Η Βουλή εγκρίνει;</w:t>
      </w:r>
    </w:p>
    <w:p w14:paraId="345C9BEC" w14:textId="77777777" w:rsidR="00C66719" w:rsidRDefault="0028128B">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 xml:space="preserve">ΟΛΟΙ </w:t>
      </w:r>
      <w:r>
        <w:rPr>
          <w:rFonts w:eastAsia="Times New Roman"/>
          <w:b/>
          <w:bCs/>
          <w:szCs w:val="24"/>
        </w:rPr>
        <w:t>ΟΙ</w:t>
      </w:r>
      <w:r w:rsidRPr="005B51DD">
        <w:rPr>
          <w:rFonts w:eastAsia="Times New Roman"/>
          <w:b/>
          <w:bCs/>
          <w:szCs w:val="24"/>
        </w:rPr>
        <w:t xml:space="preserve"> ΒΟΥΛΕΥΤΕΣ</w:t>
      </w:r>
      <w:r w:rsidRPr="00777EA3">
        <w:rPr>
          <w:rFonts w:eastAsia="Times New Roman"/>
          <w:b/>
          <w:bCs/>
          <w:szCs w:val="24"/>
        </w:rPr>
        <w:t xml:space="preserve">: </w:t>
      </w:r>
      <w:r w:rsidRPr="00777EA3">
        <w:rPr>
          <w:rFonts w:eastAsia="Times New Roman"/>
          <w:bCs/>
          <w:szCs w:val="24"/>
        </w:rPr>
        <w:t xml:space="preserve"> Μάλιστα, μάλιστα.</w:t>
      </w:r>
    </w:p>
    <w:p w14:paraId="345C9BED" w14:textId="77777777" w:rsidR="00C66719" w:rsidRDefault="0028128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bCs/>
          <w:szCs w:val="24"/>
        </w:rPr>
        <w:t xml:space="preserve">Συνεπώς η </w:t>
      </w:r>
      <w:r>
        <w:rPr>
          <w:rFonts w:eastAsia="Times New Roman"/>
          <w:bCs/>
          <w:szCs w:val="24"/>
        </w:rPr>
        <w:t>Βουλή ενέκρινε τη ζητηθείσα άδεια.</w:t>
      </w:r>
    </w:p>
    <w:p w14:paraId="345C9BEE"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Υφυπουργέ, έχετε τον λόγο. </w:t>
      </w:r>
    </w:p>
    <w:p w14:paraId="345C9BEF"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Ευχαριστώ, κύριε Πρόεδρε. </w:t>
      </w:r>
    </w:p>
    <w:p w14:paraId="345C9BF0"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Ξεκινώντας θα ήθελα να σημειώσω ότι πρωταρχικός μας στόχος και βασικό κριτήριο για την κυβερνητική πολιτική ήταν και είναι η κατά το μέγιστο δυνατ</w:t>
      </w:r>
      <w:r>
        <w:rPr>
          <w:rFonts w:eastAsia="Times New Roman" w:cs="Times New Roman"/>
          <w:szCs w:val="24"/>
        </w:rPr>
        <w:t xml:space="preserve">ό ανακούφιση των πολιτών που έχουν πληγεί από τις δημοσιονομικές δυσχέρειες που χαρακτηρίζουν επί πολλά συναπτά έτη τη ζωή της χώρας μας. </w:t>
      </w:r>
    </w:p>
    <w:p w14:paraId="345C9BF1"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Όπως όλοι γνωρίζουμε, κατά τα τελευταία χρόνια έχει ληφθεί μια σειρά μέτρων με θετικό δημοσιονομικό πρόσημο, στο πλαί</w:t>
      </w:r>
      <w:r>
        <w:rPr>
          <w:rFonts w:eastAsia="Times New Roman" w:cs="Times New Roman"/>
          <w:szCs w:val="24"/>
        </w:rPr>
        <w:t xml:space="preserve">σιο της προσπάθειας που καταβλήθηκε, προκειμένου η χώρα μας να ξεπεράσει την οικονομική κρίση και να αποκτήσει μια υγιή και ισχυρή οικονομική και δημοσιονομική ζωή και λειτουργία. </w:t>
      </w:r>
    </w:p>
    <w:p w14:paraId="345C9BF2"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Παρά ταύτα, όμως, είναι δεδομένο ότι μια από τις βασικές προτεραιότητες του</w:t>
      </w:r>
      <w:r>
        <w:rPr>
          <w:rFonts w:eastAsia="Times New Roman" w:cs="Times New Roman"/>
          <w:szCs w:val="24"/>
        </w:rPr>
        <w:t xml:space="preserve"> Υπουργείου Οικονομικών αποτελεί η δικαιότερη δυνατή κατανομή του επιδόματος θέρμανσης, όπως ακριβώς αναφέρατε, κυρία </w:t>
      </w:r>
      <w:proofErr w:type="spellStart"/>
      <w:r>
        <w:rPr>
          <w:rFonts w:eastAsia="Times New Roman" w:cs="Times New Roman"/>
          <w:szCs w:val="24"/>
        </w:rPr>
        <w:t>Τζάκρη</w:t>
      </w:r>
      <w:proofErr w:type="spellEnd"/>
      <w:r>
        <w:rPr>
          <w:rFonts w:eastAsia="Times New Roman" w:cs="Times New Roman"/>
          <w:szCs w:val="24"/>
        </w:rPr>
        <w:t xml:space="preserve">, στην </w:t>
      </w:r>
      <w:proofErr w:type="spellStart"/>
      <w:r>
        <w:rPr>
          <w:rFonts w:eastAsia="Times New Roman" w:cs="Times New Roman"/>
          <w:szCs w:val="24"/>
        </w:rPr>
        <w:t>πρωτολογία</w:t>
      </w:r>
      <w:proofErr w:type="spellEnd"/>
      <w:r>
        <w:rPr>
          <w:rFonts w:eastAsia="Times New Roman" w:cs="Times New Roman"/>
          <w:szCs w:val="24"/>
        </w:rPr>
        <w:t xml:space="preserve"> σας, λαμβάνοντας πάντοτε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τα τρέχοντα δημοσιονομικά δεδομένα. </w:t>
      </w:r>
    </w:p>
    <w:p w14:paraId="345C9BF3" w14:textId="77777777" w:rsidR="00C66719" w:rsidRDefault="0028128B">
      <w:pPr>
        <w:spacing w:line="600" w:lineRule="auto"/>
        <w:ind w:firstLine="720"/>
        <w:contextualSpacing/>
        <w:jc w:val="both"/>
        <w:rPr>
          <w:rFonts w:eastAsia="Times New Roman" w:cs="Times New Roman"/>
          <w:szCs w:val="24"/>
        </w:rPr>
      </w:pPr>
      <w:r>
        <w:rPr>
          <w:rFonts w:eastAsia="Times New Roman" w:cs="Times New Roman"/>
          <w:szCs w:val="24"/>
        </w:rPr>
        <w:t>Από την πρώτη στιγμή ανάληψης καθηκόντω</w:t>
      </w:r>
      <w:r>
        <w:rPr>
          <w:rFonts w:eastAsia="Times New Roman" w:cs="Times New Roman"/>
          <w:szCs w:val="24"/>
        </w:rPr>
        <w:t xml:space="preserve">ν από την Κυβέρνησή μας εκφράστηκε ρητώς η βούλησή μας για την εξασφάλιση όσο το δυνατόν περισσότερων πόρων για την παροχή του εν λόγω επιδόματος στους συμπολίτες μας που το έχουν πραγματικά ανάγκη. </w:t>
      </w:r>
    </w:p>
    <w:p w14:paraId="345C9BF4"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Ειδικότερα με απόφαση των Υπουργών Οικονομικών, ορίζοντα</w:t>
      </w:r>
      <w:r>
        <w:rPr>
          <w:rFonts w:eastAsia="Times New Roman" w:cs="Times New Roman"/>
          <w:szCs w:val="24"/>
        </w:rPr>
        <w:t xml:space="preserve">ι κάθε έτος οι δικαιούχοι, οι προϋποθέσεις αλλά και η διαδικασία για τη χορήγηση του επιδόματος </w:t>
      </w:r>
      <w:r>
        <w:rPr>
          <w:rFonts w:eastAsia="Times New Roman" w:cs="Times New Roman"/>
          <w:szCs w:val="24"/>
        </w:rPr>
        <w:lastRenderedPageBreak/>
        <w:t xml:space="preserve">θέρμανσης. Η Κυβέρνησή μας, βάσει εισοδηματικών αλλά και περιουσιακών κριτηρίων, καθορίζει τη διαδικασία και τους όρους χορήγησης του επιδόματος θέρμανσης. </w:t>
      </w:r>
    </w:p>
    <w:p w14:paraId="345C9BF5"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Προ</w:t>
      </w:r>
      <w:r>
        <w:rPr>
          <w:rFonts w:eastAsia="Times New Roman" w:cs="Times New Roman"/>
          <w:szCs w:val="24"/>
        </w:rPr>
        <w:t xml:space="preserve">ς τον ίδιο σκοπό, σύμφωνα με αναλυτικές κλιματικές μελέτες που έχουν διενεργηθεί στο παρελθόν, ορίστηκαν τέσσερις κλιματικές ζώνες στην ελληνική επικράτεια, με διαφορετική ανώτερη επιτρεπόμενη ποσότητα επιδότησης για την κάθε μία. </w:t>
      </w:r>
    </w:p>
    <w:p w14:paraId="345C9BF6"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Στο σημείο αυτό θα ήθελα</w:t>
      </w:r>
      <w:r>
        <w:rPr>
          <w:rFonts w:eastAsia="Times New Roman" w:cs="Times New Roman"/>
          <w:szCs w:val="24"/>
        </w:rPr>
        <w:t xml:space="preserve"> να τονίσω ότι ήδη στην υπουργική απόφαση του 2016 και στην μετέπειτα του 2017 περιλαμβάνεται ρητώς η πρόβλεψη οι δήμοι, που κατά τις διατάξεις του νόμου του «ΚΑΛΛΙΚΡΑΤΗ» ορίζονται σαν ορεινοί, να εντάσσονται στην αμέσως επόμενη ανώτερη ζώνη από αυτή του ν</w:t>
      </w:r>
      <w:r>
        <w:rPr>
          <w:rFonts w:eastAsia="Times New Roman" w:cs="Times New Roman"/>
          <w:szCs w:val="24"/>
        </w:rPr>
        <w:t xml:space="preserve">ομού στον οποίο ανήκουν. </w:t>
      </w:r>
    </w:p>
    <w:p w14:paraId="345C9BF7"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 ρύθμιση αυτή έγινε ακριβώς με γνώμονα τη βέλτιστη κατανομή των διαθέσιμων πόρων και το ποσό που υπάρχει για το επίδομα πετρελαίου θέρμανσης, καθότι δόθηκε κάποια δυνατότητα στις ορεινές περιοχές των νομών αυτών, που είναι σε κάπ</w:t>
      </w:r>
      <w:r>
        <w:rPr>
          <w:rFonts w:eastAsia="Times New Roman" w:cs="Times New Roman"/>
          <w:szCs w:val="24"/>
        </w:rPr>
        <w:t xml:space="preserve">οιες άλλες ζώνες, να εντάσσονται στην αμέσως επόμενη, γιατί πραγματικά οι ορεινοί δήμοι έχουν χαμηλότερες θερμοκρασίες. </w:t>
      </w:r>
    </w:p>
    <w:p w14:paraId="345C9BF8"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Εδώ θα ήθελα, βέβαια, να πω, ότι με τον ν.4555/2018, τον «ΚΛΕΙΣΘΕΝΗ», όπως όλοι γνωρίζουμε, προστέθηκε νέο άρθρο στον νόμο του «ΚΑΛΛΙΚΡ</w:t>
      </w:r>
      <w:r>
        <w:rPr>
          <w:rFonts w:eastAsia="Times New Roman" w:cs="Times New Roman"/>
          <w:szCs w:val="24"/>
        </w:rPr>
        <w:t xml:space="preserve">ΑΤΗ» και </w:t>
      </w:r>
      <w:r>
        <w:rPr>
          <w:rFonts w:eastAsia="Times New Roman" w:cs="Times New Roman"/>
          <w:szCs w:val="24"/>
        </w:rPr>
        <w:lastRenderedPageBreak/>
        <w:t xml:space="preserve">έκτοτε σαν ορεινοί δήμοι νοούνται πλέον των ήδη καθορισμένων από τον «ΚΑΛΛΙΚΡΑΤΗ» και εκείνοι που το 50% των κοινοτήτων τους χαρακτηρίζονται σαν ορεινές στο Μητρώο Δήμων, Κοινοτήτων και Οικισμών της Ελληνικής Στατιστικής Αρχής. </w:t>
      </w:r>
    </w:p>
    <w:p w14:paraId="345C9BF9"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Σύμφωνα, λοιπόν, μ</w:t>
      </w:r>
      <w:r>
        <w:rPr>
          <w:rFonts w:eastAsia="Times New Roman" w:cs="Times New Roman"/>
          <w:szCs w:val="24"/>
        </w:rPr>
        <w:t>ε αυτή η νέα ρύθμιση, περιοχές που δεν είχαν χαρακτηριστεί σαν ορεινές από τις αρμόδιες αρχές τώρα, εφόσον το 50% των κοινοτήτων τους χαρακτηρίζονται ορεινές, θα εντάσσονται στην επόμενη ανώτερη κλιματική ζώνη και θα λαμβάνουν αυξημένη επιδότηση για το πετ</w:t>
      </w:r>
      <w:r>
        <w:rPr>
          <w:rFonts w:eastAsia="Times New Roman" w:cs="Times New Roman"/>
          <w:szCs w:val="24"/>
        </w:rPr>
        <w:t xml:space="preserve">ρέλαιο θέρμανσης. </w:t>
      </w:r>
    </w:p>
    <w:p w14:paraId="345C9BFA"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Κύριε Πρόεδρε, επειδή βλέπω ότι ο χρόνος μου έχει τελειώσει, θα συνεχίσω στη δευτερολογία μου τα υπόλοιπα. </w:t>
      </w:r>
    </w:p>
    <w:p w14:paraId="345C9BFB" w14:textId="77777777" w:rsidR="00C66719" w:rsidRDefault="0028128B">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Ωραία. </w:t>
      </w:r>
    </w:p>
    <w:p w14:paraId="345C9BFC"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έχετε τον λόγο. </w:t>
      </w:r>
    </w:p>
    <w:p w14:paraId="345C9BFD" w14:textId="77777777" w:rsidR="00C66719" w:rsidRDefault="0028128B">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Κυρία Υπουργέ, υπάρχουν συγκεκριμένοι αντ</w:t>
      </w:r>
      <w:r>
        <w:rPr>
          <w:rFonts w:eastAsia="Times New Roman" w:cs="Times New Roman"/>
          <w:szCs w:val="24"/>
        </w:rPr>
        <w:t xml:space="preserve">ικειμενικοί λόγοι που υπαγορεύουν την ένταξη του Νομού Πέλλας στην </w:t>
      </w:r>
      <w:r w:rsidRPr="00A77EFB">
        <w:rPr>
          <w:rFonts w:eastAsia="Times New Roman"/>
          <w:bCs/>
        </w:rPr>
        <w:t>Α</w:t>
      </w:r>
      <w:r>
        <w:rPr>
          <w:rFonts w:eastAsia="Times New Roman" w:cs="Times New Roman"/>
          <w:szCs w:val="24"/>
        </w:rPr>
        <w:t xml:space="preserve">΄ ζώνη από τη Β΄, στην οποία βρίσκεται βάσει της συγκεκριμένης κατανομής των κλιματικών ζωνών της χώρας, στην οποία αναφερθήκατε και εσείς. </w:t>
      </w:r>
    </w:p>
    <w:p w14:paraId="345C9BFE"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 Κυβέρνησή μας, σε ό,τι αφορά το επίδομα θέρμα</w:t>
      </w:r>
      <w:r>
        <w:rPr>
          <w:rFonts w:eastAsia="Times New Roman" w:cs="Times New Roman"/>
          <w:szCs w:val="24"/>
        </w:rPr>
        <w:t>νσης, εξακολούθησε να εφαρμόζει το ίδιο μοντέλο που εφάρμοσαν οι προηγούμενες κυβερνήσεις. Το μο</w:t>
      </w:r>
      <w:r>
        <w:rPr>
          <w:rFonts w:eastAsia="Times New Roman" w:cs="Times New Roman"/>
          <w:szCs w:val="24"/>
        </w:rPr>
        <w:lastRenderedPageBreak/>
        <w:t>ντέλο αυτό στηρίζεται ακριβώς στην κατανομή των περιφερειών της χώρας, των νομών της χώρας σε τέσσερις κλιματικές ζώνες, επί τη βάσει όμως της μέσης τιμής θερμο</w:t>
      </w:r>
      <w:r>
        <w:rPr>
          <w:rFonts w:eastAsia="Times New Roman" w:cs="Times New Roman"/>
          <w:szCs w:val="24"/>
        </w:rPr>
        <w:t xml:space="preserve">κρασίας που πήρε από την Εθνική Μετεωρολογική Υπηρεσία. </w:t>
      </w:r>
    </w:p>
    <w:p w14:paraId="345C9BFF"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Με βάση αυτές τις τιμές της Εθνικής Μετεωρολογικής Υπηρεσίας και των στοιχείων του ΚΕΜΕ, που σας έχω προσκομίσει στο </w:t>
      </w:r>
      <w:r>
        <w:rPr>
          <w:rFonts w:eastAsia="Times New Roman" w:cs="Times New Roman"/>
          <w:szCs w:val="24"/>
        </w:rPr>
        <w:t>γ</w:t>
      </w:r>
      <w:r>
        <w:rPr>
          <w:rFonts w:eastAsia="Times New Roman" w:cs="Times New Roman"/>
          <w:szCs w:val="24"/>
        </w:rPr>
        <w:t xml:space="preserve">ραφείο σας, αλλά μπορώ </w:t>
      </w:r>
      <w:r w:rsidRPr="00F331DF">
        <w:rPr>
          <w:rFonts w:eastAsia="Times New Roman"/>
          <w:bCs/>
        </w:rPr>
        <w:t>και</w:t>
      </w:r>
      <w:r>
        <w:rPr>
          <w:rFonts w:eastAsia="Times New Roman" w:cs="Times New Roman"/>
          <w:szCs w:val="24"/>
        </w:rPr>
        <w:t xml:space="preserve"> να καταθέσω για τις ανάγκες των Πρακτικών, προκύπτει ό</w:t>
      </w:r>
      <w:r>
        <w:rPr>
          <w:rFonts w:eastAsia="Times New Roman" w:cs="Times New Roman"/>
          <w:szCs w:val="24"/>
        </w:rPr>
        <w:t xml:space="preserve">τι ο Νομός Πέλλας έχει χαμηλότερες μέσες θερμοκρασίες από αυτές των Σερρών, που υπάγονται στην Α΄ </w:t>
      </w:r>
      <w:r>
        <w:rPr>
          <w:rFonts w:eastAsia="Times New Roman" w:cs="Times New Roman"/>
          <w:szCs w:val="24"/>
        </w:rPr>
        <w:t>κ</w:t>
      </w:r>
      <w:r>
        <w:rPr>
          <w:rFonts w:eastAsia="Times New Roman" w:cs="Times New Roman"/>
          <w:szCs w:val="24"/>
        </w:rPr>
        <w:t xml:space="preserve">λιματική </w:t>
      </w:r>
      <w:r>
        <w:rPr>
          <w:rFonts w:eastAsia="Times New Roman" w:cs="Times New Roman"/>
          <w:szCs w:val="24"/>
        </w:rPr>
        <w:t>ζ</w:t>
      </w:r>
      <w:r>
        <w:rPr>
          <w:rFonts w:eastAsia="Times New Roman" w:cs="Times New Roman"/>
          <w:szCs w:val="24"/>
        </w:rPr>
        <w:t>ώνη.</w:t>
      </w:r>
    </w:p>
    <w:p w14:paraId="345C9C00" w14:textId="77777777" w:rsidR="00C66719" w:rsidRDefault="0028128B">
      <w:pPr>
        <w:spacing w:line="600" w:lineRule="auto"/>
        <w:ind w:firstLine="720"/>
        <w:jc w:val="both"/>
        <w:rPr>
          <w:rFonts w:eastAsia="Times New Roman" w:cs="Times New Roman"/>
          <w:szCs w:val="24"/>
        </w:rPr>
      </w:pPr>
      <w:r w:rsidRPr="00F60E24">
        <w:rPr>
          <w:rFonts w:eastAsia="Times New Roman" w:cs="Times New Roman"/>
          <w:szCs w:val="24"/>
        </w:rPr>
        <w:t>(</w:t>
      </w: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Τζάκρη</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της Γραμμ</w:t>
      </w:r>
      <w:r>
        <w:rPr>
          <w:rFonts w:eastAsia="Times New Roman" w:cs="Times New Roman"/>
          <w:szCs w:val="24"/>
        </w:rPr>
        <w:t>ατείας της Διεύθυνσης Στενογραφίας και Πρακτικών της Βουλής).</w:t>
      </w:r>
    </w:p>
    <w:p w14:paraId="345C9C01"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Θεωρώ, κυρία Υπουργέ, ότι είναι επιβεβλημένη η ένταξη του Νομού Πέλλας για λόγους αντικειμενικούς. Ακριβώς το ίδιο συνέβη επί των ημερών της δικής μας Κυβέρνησης </w:t>
      </w:r>
      <w:r w:rsidRPr="00F331DF">
        <w:rPr>
          <w:rFonts w:eastAsia="Times New Roman"/>
          <w:bCs/>
        </w:rPr>
        <w:t>και</w:t>
      </w:r>
      <w:r>
        <w:rPr>
          <w:rFonts w:eastAsia="Times New Roman" w:cs="Times New Roman"/>
          <w:szCs w:val="24"/>
        </w:rPr>
        <w:t xml:space="preserve"> σε άλλους νομούς. Επειδή, όπως αντιλαμβάνεστε, με αυτόν τον τρόπο που σας λέω, σήμερα αποδεικνύεται στην πράξη ότι η κατανομή των περιφερειών στις διάφορες κλιματικές ζώνες δεν έγινε με κριτήρια αντικειμενικά και σε κάθε περίπτωση δεν έγινε με αυστηρώς επ</w:t>
      </w:r>
      <w:r>
        <w:rPr>
          <w:rFonts w:eastAsia="Times New Roman" w:cs="Times New Roman"/>
          <w:szCs w:val="24"/>
        </w:rPr>
        <w:t xml:space="preserve">ιστημονικά κριτήρια, έχουν εμφιλοχωρήσει αδικίες, οι οποίες διορθώθηκαν. </w:t>
      </w:r>
    </w:p>
    <w:p w14:paraId="345C9C02"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διορθώθηκε η αδικία στην περίπτωση του Νομού Σερρών, που ανέβηκε από τη Β΄ </w:t>
      </w:r>
      <w:r>
        <w:rPr>
          <w:rFonts w:eastAsia="Times New Roman" w:cs="Times New Roman"/>
          <w:szCs w:val="24"/>
        </w:rPr>
        <w:t>ζ</w:t>
      </w:r>
      <w:r>
        <w:rPr>
          <w:rFonts w:eastAsia="Times New Roman" w:cs="Times New Roman"/>
          <w:szCs w:val="24"/>
        </w:rPr>
        <w:t xml:space="preserve">ώνη στην Α΄ </w:t>
      </w:r>
      <w:r>
        <w:rPr>
          <w:rFonts w:eastAsia="Times New Roman" w:cs="Times New Roman"/>
          <w:szCs w:val="24"/>
        </w:rPr>
        <w:t>ζ</w:t>
      </w:r>
      <w:r>
        <w:rPr>
          <w:rFonts w:eastAsia="Times New Roman" w:cs="Times New Roman"/>
          <w:szCs w:val="24"/>
        </w:rPr>
        <w:t>ώνη. Διορθώθηκε στην περίπτωση του Νομού Ιωαννίνων, που επίσης ανέβηκε από τη</w:t>
      </w:r>
      <w:r>
        <w:rPr>
          <w:rFonts w:eastAsia="Times New Roman" w:cs="Times New Roman"/>
          <w:szCs w:val="24"/>
        </w:rPr>
        <w:t xml:space="preserve"> Β΄ </w:t>
      </w:r>
      <w:r>
        <w:rPr>
          <w:rFonts w:eastAsia="Times New Roman" w:cs="Times New Roman"/>
          <w:szCs w:val="24"/>
        </w:rPr>
        <w:t>ζ</w:t>
      </w:r>
      <w:r>
        <w:rPr>
          <w:rFonts w:eastAsia="Times New Roman" w:cs="Times New Roman"/>
          <w:szCs w:val="24"/>
        </w:rPr>
        <w:t xml:space="preserve">ώνη στην Α΄ </w:t>
      </w:r>
      <w:r>
        <w:rPr>
          <w:rFonts w:eastAsia="Times New Roman" w:cs="Times New Roman"/>
          <w:szCs w:val="24"/>
        </w:rPr>
        <w:t>ζ</w:t>
      </w:r>
      <w:r>
        <w:rPr>
          <w:rFonts w:eastAsia="Times New Roman" w:cs="Times New Roman"/>
          <w:szCs w:val="24"/>
        </w:rPr>
        <w:t xml:space="preserve">ώνη. Το ίδιο έγινε και με τη δική σας εκλογική περιφέρεια, κυρία Υπουργέ, τη Μαγνησία, όπου από τη Γ΄ </w:t>
      </w:r>
      <w:r>
        <w:rPr>
          <w:rFonts w:eastAsia="Times New Roman" w:cs="Times New Roman"/>
          <w:szCs w:val="24"/>
        </w:rPr>
        <w:t>ζ</w:t>
      </w:r>
      <w:r>
        <w:rPr>
          <w:rFonts w:eastAsia="Times New Roman" w:cs="Times New Roman"/>
          <w:szCs w:val="24"/>
        </w:rPr>
        <w:t xml:space="preserve">ώνη, επειδή ακριβώς είχαν εμφιλοχωρήσει τέτοιου είδους αδικίες, σε ό,τι αφορά τις μέσες θερμοκρασίες, ανέβηκε στη Β΄ </w:t>
      </w:r>
      <w:r>
        <w:rPr>
          <w:rFonts w:eastAsia="Times New Roman" w:cs="Times New Roman"/>
          <w:szCs w:val="24"/>
        </w:rPr>
        <w:t>ζ</w:t>
      </w:r>
      <w:r>
        <w:rPr>
          <w:rFonts w:eastAsia="Times New Roman" w:cs="Times New Roman"/>
          <w:szCs w:val="24"/>
        </w:rPr>
        <w:t>ώνη. Πολύ ορθώς έ</w:t>
      </w:r>
      <w:r>
        <w:rPr>
          <w:rFonts w:eastAsia="Times New Roman" w:cs="Times New Roman"/>
          <w:szCs w:val="24"/>
        </w:rPr>
        <w:t xml:space="preserve">γινε αυτό, διότι δεν είναι δυνατόν η Μαγνησία να βρίσκεται στην ίδια κλιματική ζώνη με την Περιφέρεια Αττικής. </w:t>
      </w:r>
    </w:p>
    <w:p w14:paraId="345C9C03"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Το ίδιο ακριβώς ζητώ να συμβεί και με την Πέλλα, επί τη βάσει συγκεκριμένων μετρήσιμων αντικειμενικών στοιχείων. Το υλικό αυτό είναι συγκεκριμέν</w:t>
      </w:r>
      <w:r>
        <w:rPr>
          <w:rFonts w:eastAsia="Times New Roman" w:cs="Times New Roman"/>
          <w:szCs w:val="24"/>
        </w:rPr>
        <w:t xml:space="preserve">ο και δεν είναι τυχαίο. Δηλαδή, δεν έγινε μόνο για μια χρονιά. Έγινε για τρεις συνεχόμενες χρονιές. Αυτό σημαίνει ότι δεν έτυχε, κυρία Υπουργέ, </w:t>
      </w:r>
      <w:r w:rsidRPr="00A37EC3">
        <w:rPr>
          <w:rFonts w:eastAsia="Times New Roman" w:cs="Times New Roman"/>
        </w:rPr>
        <w:t>αλλά</w:t>
      </w:r>
      <w:r>
        <w:rPr>
          <w:rFonts w:eastAsia="Times New Roman" w:cs="Times New Roman"/>
          <w:szCs w:val="24"/>
        </w:rPr>
        <w:t xml:space="preserve"> ότι αυτή είναι η συνήθης κατάσταση. </w:t>
      </w:r>
    </w:p>
    <w:p w14:paraId="345C9C04"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Ο Νομός Πέλλας είναι ένας από τους βορειότερους νομούς της χώρας. Όλοι</w:t>
      </w:r>
      <w:r>
        <w:rPr>
          <w:rFonts w:eastAsia="Times New Roman" w:cs="Times New Roman"/>
          <w:szCs w:val="24"/>
        </w:rPr>
        <w:t xml:space="preserve"> οι γύρω νομοί, ο Νομός Φλώρινας, ο Νομός Σερρών</w:t>
      </w:r>
      <w:r>
        <w:rPr>
          <w:rFonts w:eastAsia="Times New Roman" w:cs="Times New Roman"/>
          <w:szCs w:val="24"/>
        </w:rPr>
        <w:t>,</w:t>
      </w:r>
      <w:r>
        <w:rPr>
          <w:rFonts w:eastAsia="Times New Roman" w:cs="Times New Roman"/>
          <w:szCs w:val="24"/>
        </w:rPr>
        <w:t xml:space="preserve"> που σας είπα προηγουμένως, ο Νομός Δράμας υπάγονται στην Α΄ </w:t>
      </w:r>
      <w:r>
        <w:rPr>
          <w:rFonts w:eastAsia="Times New Roman" w:cs="Times New Roman"/>
          <w:szCs w:val="24"/>
        </w:rPr>
        <w:t>ζ</w:t>
      </w:r>
      <w:r>
        <w:rPr>
          <w:rFonts w:eastAsia="Times New Roman" w:cs="Times New Roman"/>
          <w:szCs w:val="24"/>
        </w:rPr>
        <w:t>ώνη, πλην του Νομού Πέλλας. Ο Νομός Πέλλας περικυκλώνεται από πολύ μεγάλους ορεινούς όγκους. Είναι το Βόρας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Καϊμακτσαλάν, η </w:t>
      </w:r>
      <w:proofErr w:type="spellStart"/>
      <w:r>
        <w:rPr>
          <w:rFonts w:eastAsia="Times New Roman" w:cs="Times New Roman"/>
          <w:szCs w:val="24"/>
        </w:rPr>
        <w:t>Τζένα</w:t>
      </w:r>
      <w:proofErr w:type="spellEnd"/>
      <w:r>
        <w:rPr>
          <w:rFonts w:eastAsia="Times New Roman" w:cs="Times New Roman"/>
          <w:szCs w:val="24"/>
        </w:rPr>
        <w:t xml:space="preserve">, το </w:t>
      </w:r>
      <w:proofErr w:type="spellStart"/>
      <w:r>
        <w:rPr>
          <w:rFonts w:eastAsia="Times New Roman" w:cs="Times New Roman"/>
          <w:szCs w:val="24"/>
        </w:rPr>
        <w:t>Πίνοβο</w:t>
      </w:r>
      <w:proofErr w:type="spellEnd"/>
      <w:r>
        <w:rPr>
          <w:rFonts w:eastAsia="Times New Roman" w:cs="Times New Roman"/>
          <w:szCs w:val="24"/>
        </w:rPr>
        <w:t>, τ</w:t>
      </w:r>
      <w:r>
        <w:rPr>
          <w:rFonts w:eastAsia="Times New Roman" w:cs="Times New Roman"/>
          <w:szCs w:val="24"/>
        </w:rPr>
        <w:t>ο Πάικο. Οι μέσες θερμοκρασίες</w:t>
      </w:r>
      <w:r>
        <w:rPr>
          <w:rFonts w:eastAsia="Times New Roman" w:cs="Times New Roman"/>
          <w:szCs w:val="24"/>
        </w:rPr>
        <w:t>,</w:t>
      </w:r>
      <w:r>
        <w:rPr>
          <w:rFonts w:eastAsia="Times New Roman" w:cs="Times New Roman"/>
          <w:szCs w:val="24"/>
        </w:rPr>
        <w:t xml:space="preserve"> στις περισσότερες </w:t>
      </w:r>
      <w:r>
        <w:rPr>
          <w:rFonts w:eastAsia="Times New Roman" w:cs="Times New Roman"/>
          <w:szCs w:val="24"/>
        </w:rPr>
        <w:t xml:space="preserve">αυτές </w:t>
      </w:r>
      <w:r>
        <w:rPr>
          <w:rFonts w:eastAsia="Times New Roman" w:cs="Times New Roman"/>
          <w:szCs w:val="24"/>
        </w:rPr>
        <w:t>περιοχές, τους περισσότερους μήνες του χρόνου είναι κάτω από το μηδέν</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στοιχεία συγκεκριμένα. Αυτό σημαίνει ότι απαιτείται θέρμανση επτά μήνες τον χρόνο. Ακόμα και στις περιοχές που θεωρούνται πεδι</w:t>
      </w:r>
      <w:r>
        <w:rPr>
          <w:rFonts w:eastAsia="Times New Roman" w:cs="Times New Roman"/>
          <w:szCs w:val="24"/>
        </w:rPr>
        <w:t xml:space="preserve">νές, όπως τα Γιαννιτσά, εξαιτίας της υψηλής υγρασίας, τα φαινόμενα του παγετού είναι πάρα πολύ συχνά καθ’ όλη τη διάρκεια του χρόνου. </w:t>
      </w:r>
    </w:p>
    <w:p w14:paraId="345C9C05"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Υπάρχει, όμως κι ένας δεύτερος λόγος, εξίσου σημαντικός</w:t>
      </w:r>
      <w:r>
        <w:rPr>
          <w:rFonts w:eastAsia="Times New Roman" w:cs="Times New Roman"/>
          <w:szCs w:val="24"/>
        </w:rPr>
        <w:t>,</w:t>
      </w:r>
      <w:r>
        <w:rPr>
          <w:rFonts w:eastAsia="Times New Roman" w:cs="Times New Roman"/>
          <w:szCs w:val="24"/>
        </w:rPr>
        <w:t xml:space="preserve"> που υπαγορεύεται η ένταξη του Νομού Πέλλας στην Α΄ </w:t>
      </w:r>
      <w:r>
        <w:rPr>
          <w:rFonts w:eastAsia="Times New Roman" w:cs="Times New Roman"/>
          <w:szCs w:val="24"/>
        </w:rPr>
        <w:t>ζ</w:t>
      </w:r>
      <w:r>
        <w:rPr>
          <w:rFonts w:eastAsia="Times New Roman" w:cs="Times New Roman"/>
          <w:szCs w:val="24"/>
        </w:rPr>
        <w:t>ώνη από τη Β</w:t>
      </w:r>
      <w:r>
        <w:rPr>
          <w:rFonts w:eastAsia="Times New Roman" w:cs="Times New Roman"/>
          <w:szCs w:val="24"/>
        </w:rPr>
        <w:t xml:space="preserve">΄ </w:t>
      </w:r>
      <w:r>
        <w:rPr>
          <w:rFonts w:eastAsia="Times New Roman" w:cs="Times New Roman"/>
          <w:szCs w:val="24"/>
        </w:rPr>
        <w:t>ζ</w:t>
      </w:r>
      <w:r>
        <w:rPr>
          <w:rFonts w:eastAsia="Times New Roman" w:cs="Times New Roman"/>
          <w:szCs w:val="24"/>
        </w:rPr>
        <w:t xml:space="preserve">ώνη. Ο λόγος αυτός είναι περιβαλλοντικός. Λόγω των αυξημένων τιμών του πετρελαίου, μια πολύ μεγάλη κατηγορία πολιτών αναγκάζεται να καταφύγει σε εναλλακτικές μορφές θέρμανσης, όπως οι </w:t>
      </w:r>
      <w:proofErr w:type="spellStart"/>
      <w:r>
        <w:rPr>
          <w:rFonts w:eastAsia="Times New Roman" w:cs="Times New Roman"/>
          <w:szCs w:val="24"/>
        </w:rPr>
        <w:t>ξυλόσομπες</w:t>
      </w:r>
      <w:proofErr w:type="spellEnd"/>
      <w:r>
        <w:rPr>
          <w:rFonts w:eastAsia="Times New Roman" w:cs="Times New Roman"/>
          <w:szCs w:val="24"/>
        </w:rPr>
        <w:t xml:space="preserve"> και τα τζάκια, με αποτέλεσμα αυτή τη στιγμή, στα δάση της </w:t>
      </w:r>
      <w:r>
        <w:rPr>
          <w:rFonts w:eastAsia="Times New Roman" w:cs="Times New Roman"/>
          <w:szCs w:val="24"/>
        </w:rPr>
        <w:t xml:space="preserve">Πέλλας να συντελείται μια πραγματική οικολογική καταστροφή, κυρία Υφυπουργέ. Τα φαινόμενα, τα κρούσματα της παράνομης υλοτομίας είναι καθημερινά, σύμφωνα με στοιχεία των δύο δασαρχείων, της Έδεσσας και της Αλμωπίας, με αποτέλεσμα αυτή τη στιγμή τα δάση </w:t>
      </w:r>
      <w:r>
        <w:rPr>
          <w:rFonts w:eastAsia="Times New Roman" w:cs="Times New Roman"/>
          <w:szCs w:val="24"/>
        </w:rPr>
        <w:t>μας</w:t>
      </w:r>
      <w:r>
        <w:rPr>
          <w:rFonts w:eastAsia="Times New Roman" w:cs="Times New Roman"/>
          <w:szCs w:val="24"/>
        </w:rPr>
        <w:t>,</w:t>
      </w:r>
      <w:r>
        <w:rPr>
          <w:rFonts w:eastAsia="Times New Roman" w:cs="Times New Roman"/>
          <w:szCs w:val="24"/>
        </w:rPr>
        <w:t xml:space="preserve"> στην κυριολεξία</w:t>
      </w:r>
      <w:r>
        <w:rPr>
          <w:rFonts w:eastAsia="Times New Roman" w:cs="Times New Roman"/>
          <w:szCs w:val="24"/>
        </w:rPr>
        <w:t>,</w:t>
      </w:r>
      <w:r>
        <w:rPr>
          <w:rFonts w:eastAsia="Times New Roman" w:cs="Times New Roman"/>
          <w:szCs w:val="24"/>
        </w:rPr>
        <w:t xml:space="preserve"> να καταστρέφονται. </w:t>
      </w:r>
    </w:p>
    <w:p w14:paraId="345C9C06"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Επομένως, και γι</w:t>
      </w:r>
      <w:r>
        <w:rPr>
          <w:rFonts w:eastAsia="Times New Roman" w:cs="Times New Roman"/>
          <w:szCs w:val="24"/>
        </w:rPr>
        <w:t>’</w:t>
      </w:r>
      <w:r>
        <w:rPr>
          <w:rFonts w:eastAsia="Times New Roman" w:cs="Times New Roman"/>
          <w:szCs w:val="24"/>
        </w:rPr>
        <w:t xml:space="preserve"> αυτόν τον πρόσθετο λόγο, αλλά και για λόγους μετρήσιμους</w:t>
      </w:r>
      <w:r>
        <w:rPr>
          <w:rFonts w:eastAsia="Times New Roman" w:cs="Times New Roman"/>
          <w:szCs w:val="24"/>
        </w:rPr>
        <w:t>,</w:t>
      </w:r>
      <w:r>
        <w:rPr>
          <w:rFonts w:eastAsia="Times New Roman" w:cs="Times New Roman"/>
          <w:szCs w:val="24"/>
        </w:rPr>
        <w:t xml:space="preserve"> αντικειμενικούς</w:t>
      </w:r>
      <w:r>
        <w:rPr>
          <w:rFonts w:eastAsia="Times New Roman" w:cs="Times New Roman"/>
          <w:szCs w:val="24"/>
        </w:rPr>
        <w:t>,</w:t>
      </w:r>
      <w:r>
        <w:rPr>
          <w:rFonts w:eastAsia="Times New Roman" w:cs="Times New Roman"/>
          <w:szCs w:val="24"/>
        </w:rPr>
        <w:t xml:space="preserve"> που έχουν σχέση με συγκρίσιμα στοιχεία</w:t>
      </w:r>
      <w:r>
        <w:rPr>
          <w:rFonts w:eastAsia="Times New Roman" w:cs="Times New Roman"/>
          <w:szCs w:val="24"/>
        </w:rPr>
        <w:t>,</w:t>
      </w:r>
      <w:r>
        <w:rPr>
          <w:rFonts w:eastAsia="Times New Roman" w:cs="Times New Roman"/>
          <w:szCs w:val="24"/>
        </w:rPr>
        <w:t xml:space="preserve"> σε σύγκριση με νομούς</w:t>
      </w:r>
      <w:r>
        <w:rPr>
          <w:rFonts w:eastAsia="Times New Roman" w:cs="Times New Roman"/>
          <w:szCs w:val="24"/>
        </w:rPr>
        <w:t>,</w:t>
      </w:r>
      <w:r>
        <w:rPr>
          <w:rFonts w:eastAsia="Times New Roman" w:cs="Times New Roman"/>
          <w:szCs w:val="24"/>
        </w:rPr>
        <w:t xml:space="preserve"> που αυτή τη στιγμή υπάγονται στην Α΄ </w:t>
      </w:r>
      <w:r>
        <w:rPr>
          <w:rFonts w:eastAsia="Times New Roman" w:cs="Times New Roman"/>
          <w:szCs w:val="24"/>
        </w:rPr>
        <w:t>ζ</w:t>
      </w:r>
      <w:r>
        <w:rPr>
          <w:rFonts w:eastAsia="Times New Roman" w:cs="Times New Roman"/>
          <w:szCs w:val="24"/>
        </w:rPr>
        <w:t>ώνη, κυρία Υπουργέ, νομ</w:t>
      </w:r>
      <w:r>
        <w:rPr>
          <w:rFonts w:eastAsia="Times New Roman" w:cs="Times New Roman"/>
          <w:szCs w:val="24"/>
        </w:rPr>
        <w:t xml:space="preserve">ίζω ότι θα πρέπει να προχωρήσει και η ένταξη του Νομού Πέλλας στην Α΄ </w:t>
      </w:r>
      <w:r>
        <w:rPr>
          <w:rFonts w:eastAsia="Times New Roman" w:cs="Times New Roman"/>
          <w:szCs w:val="24"/>
        </w:rPr>
        <w:t>ζ</w:t>
      </w:r>
      <w:r>
        <w:rPr>
          <w:rFonts w:eastAsia="Times New Roman" w:cs="Times New Roman"/>
          <w:szCs w:val="24"/>
        </w:rPr>
        <w:t xml:space="preserve">ώνη και για οικονομικούς λόγους. Όπως αντιλαμβάνεστε, είναι πάρα πολύ σημαντικοί οι λόγοι, </w:t>
      </w:r>
      <w:proofErr w:type="spellStart"/>
      <w:r>
        <w:rPr>
          <w:rFonts w:eastAsia="Times New Roman" w:cs="Times New Roman"/>
          <w:szCs w:val="24"/>
        </w:rPr>
        <w:lastRenderedPageBreak/>
        <w:t>πολλώ</w:t>
      </w:r>
      <w:proofErr w:type="spellEnd"/>
      <w:r>
        <w:rPr>
          <w:rFonts w:eastAsia="Times New Roman" w:cs="Times New Roman"/>
          <w:szCs w:val="24"/>
        </w:rPr>
        <w:t xml:space="preserve"> δε μάλλον που τα νοικοκυριά –το γνωρίζετε κι εσείς- και οι οικογένειες ζορίζονται</w:t>
      </w:r>
      <w:r>
        <w:rPr>
          <w:rFonts w:eastAsia="Times New Roman" w:cs="Times New Roman"/>
          <w:szCs w:val="24"/>
        </w:rPr>
        <w:t>,</w:t>
      </w:r>
      <w:r>
        <w:rPr>
          <w:rFonts w:eastAsia="Times New Roman" w:cs="Times New Roman"/>
          <w:szCs w:val="24"/>
        </w:rPr>
        <w:t xml:space="preserve"> εξαιτ</w:t>
      </w:r>
      <w:r>
        <w:rPr>
          <w:rFonts w:eastAsia="Times New Roman" w:cs="Times New Roman"/>
          <w:szCs w:val="24"/>
        </w:rPr>
        <w:t xml:space="preserve">ίας των οικονομικών συνθηκών που επικρατούν. Θα ήταν μια πραγματική ανάσα για τα νοικοκυριά της Πέλλας να μπορούσε να γίνει αυτή η ένταξη </w:t>
      </w:r>
      <w:r>
        <w:rPr>
          <w:rFonts w:eastAsia="Times New Roman" w:cs="Times New Roman"/>
          <w:szCs w:val="24"/>
        </w:rPr>
        <w:t xml:space="preserve">του νομού </w:t>
      </w:r>
      <w:r>
        <w:rPr>
          <w:rFonts w:eastAsia="Times New Roman" w:cs="Times New Roman"/>
          <w:szCs w:val="24"/>
        </w:rPr>
        <w:t xml:space="preserve">στην Α΄ </w:t>
      </w:r>
      <w:r>
        <w:rPr>
          <w:rFonts w:eastAsia="Times New Roman" w:cs="Times New Roman"/>
          <w:szCs w:val="24"/>
        </w:rPr>
        <w:t>ζ</w:t>
      </w:r>
      <w:r>
        <w:rPr>
          <w:rFonts w:eastAsia="Times New Roman" w:cs="Times New Roman"/>
          <w:szCs w:val="24"/>
        </w:rPr>
        <w:t>ώνη, όπου υπάρχουν, όπως γνωρίζετε πολύ καλά, αυτά τα αυξημένα όρια επιδότησης ανά τετραγωνικό μέτρ</w:t>
      </w:r>
      <w:r>
        <w:rPr>
          <w:rFonts w:eastAsia="Times New Roman" w:cs="Times New Roman"/>
          <w:szCs w:val="24"/>
        </w:rPr>
        <w:t xml:space="preserve">ο κύριας κατοικίας. Θα ήταν μια πραγματική ανάσα. Νομίζω, πραγματικά, τη δικαιούμαστε και την αξίζουμε. </w:t>
      </w:r>
    </w:p>
    <w:p w14:paraId="345C9C07" w14:textId="77777777" w:rsidR="00C66719" w:rsidRDefault="002812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των Ελλήνων, δέκα</w:t>
      </w:r>
      <w:r>
        <w:rPr>
          <w:rFonts w:eastAsia="Times New Roman" w:cs="Times New Roman"/>
          <w:szCs w:val="24"/>
        </w:rPr>
        <w:t xml:space="preserve"> πέντε μαθήτριες και μαθητές και δύο συνοδοί εκπαιδευτικοί από το Γυμνάσιο της Πάτμου. </w:t>
      </w:r>
    </w:p>
    <w:p w14:paraId="345C9C08"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Η Βουλή τους καλωσορίζει.</w:t>
      </w:r>
    </w:p>
    <w:p w14:paraId="345C9C09" w14:textId="77777777" w:rsidR="00C66719" w:rsidRDefault="0028128B">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45C9C0A"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Κυρία Υφυπουργέ, έχετε τον λόγο. </w:t>
      </w:r>
    </w:p>
    <w:p w14:paraId="345C9C0B" w14:textId="77777777" w:rsidR="00C66719" w:rsidRDefault="0028128B">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Ευχαριστώ</w:t>
      </w:r>
      <w:r>
        <w:rPr>
          <w:rFonts w:eastAsia="Times New Roman" w:cs="Times New Roman"/>
          <w:szCs w:val="24"/>
        </w:rPr>
        <w:t xml:space="preserve">, κύριε Πρόεδρε. </w:t>
      </w:r>
    </w:p>
    <w:p w14:paraId="345C9C0C"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lastRenderedPageBreak/>
        <w:t xml:space="preserve">Σε συνέχεια των όσων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ήθελα να επισημάνω τα εξής: Σύμφωνα με το Μητρώο Δήμων, Κοινοτήτων και Οικισμών της Ελληνικής Στατιστικής Αρχής του 2011, από τις ογδόντα εννέα κοινότητες του Νομού Πέλλας, οι πενήντα ο</w:t>
      </w:r>
      <w:r>
        <w:rPr>
          <w:rFonts w:eastAsia="Times New Roman" w:cs="Times New Roman"/>
          <w:szCs w:val="24"/>
        </w:rPr>
        <w:t>κτώ χαρακτηρίζονται ως πεδινές, οι δέκα ως ημιορεινές και οι είκοσι μία ως ορεινές. Από αυτές τις είκοσι μία, οι περισσότερες ανήκουν διοικητικά στον Δήμο της Έδεσσας, στον οποίο παρουσιάζονται και οι χαμηλότερες θερμοκρασίες του νομού, σύμφωνα και με τα δ</w:t>
      </w:r>
      <w:r>
        <w:rPr>
          <w:rFonts w:eastAsia="Times New Roman" w:cs="Times New Roman"/>
          <w:szCs w:val="24"/>
        </w:rPr>
        <w:t xml:space="preserve">ιαλαμβανόμενα στην ερώτησή σας. </w:t>
      </w:r>
    </w:p>
    <w:p w14:paraId="345C9C0D"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Ως εκ τούτου, ο Δήμος Έδεσσας πιθανότατα στη φετινή κατανομή του επιδόματος πετρελαίου θέρμανσης θα ενταχθεί σε ανώτερη κλιματική ζώνη, δηλαδή στην Α΄ </w:t>
      </w:r>
      <w:r>
        <w:rPr>
          <w:rFonts w:eastAsia="Times New Roman" w:cs="Times New Roman"/>
          <w:szCs w:val="24"/>
        </w:rPr>
        <w:t>ζ</w:t>
      </w:r>
      <w:r>
        <w:rPr>
          <w:rFonts w:eastAsia="Times New Roman" w:cs="Times New Roman"/>
          <w:szCs w:val="24"/>
        </w:rPr>
        <w:t xml:space="preserve">ώνη, η οποία λαμβάνει και τη μέγιστη επιδότηση. </w:t>
      </w:r>
    </w:p>
    <w:p w14:paraId="345C9C0E"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Για τους χαρακτηρισμέν</w:t>
      </w:r>
      <w:r>
        <w:rPr>
          <w:rFonts w:eastAsia="Times New Roman" w:cs="Times New Roman"/>
          <w:szCs w:val="24"/>
        </w:rPr>
        <w:t>ους ορεινούς δήμους, κατόπιν της προαναφερθείσας νομοθετικής ρύθμισης της Κυβέρνησης, αναμένουμε επίσημα στοιχεία από το αρμόδιο Υπουργείο Εσωτερικών, προκειμένου να προβούμε σε σχετική αναπροσαρμογή της υπό έκδοσης απόφασης του Υπουργείου μας, λαμβάνοντας</w:t>
      </w:r>
      <w:r>
        <w:rPr>
          <w:rFonts w:eastAsia="Times New Roman" w:cs="Times New Roman"/>
          <w:szCs w:val="24"/>
        </w:rPr>
        <w:t xml:space="preserve"> πάντα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τη δημοσιονομική συγκυρία της χώρας. </w:t>
      </w:r>
    </w:p>
    <w:p w14:paraId="345C9C0F"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Καταλήγοντας, θα πρέπει να σημειώσω ότι το Υπουργείο Οικονομικών, στο πλαίσιο άσκησης της βέλτιστης δυνατής κοινωνικής και οικονομικής πολιτικής</w:t>
      </w:r>
      <w:r>
        <w:rPr>
          <w:rFonts w:eastAsia="Times New Roman" w:cs="Times New Roman"/>
          <w:szCs w:val="24"/>
        </w:rPr>
        <w:t>,</w:t>
      </w:r>
      <w:r>
        <w:rPr>
          <w:rFonts w:eastAsia="Times New Roman" w:cs="Times New Roman"/>
          <w:szCs w:val="24"/>
        </w:rPr>
        <w:t xml:space="preserve"> προ</w:t>
      </w:r>
      <w:r>
        <w:rPr>
          <w:rFonts w:eastAsia="Times New Roman" w:cs="Times New Roman"/>
          <w:szCs w:val="24"/>
        </w:rPr>
        <w:lastRenderedPageBreak/>
        <w:t xml:space="preserve">βαίνει </w:t>
      </w:r>
      <w:r>
        <w:rPr>
          <w:rFonts w:eastAsia="Times New Roman" w:cs="Times New Roman"/>
          <w:szCs w:val="24"/>
        </w:rPr>
        <w:t xml:space="preserve">ήδη </w:t>
      </w:r>
      <w:r>
        <w:rPr>
          <w:rFonts w:eastAsia="Times New Roman" w:cs="Times New Roman"/>
          <w:szCs w:val="24"/>
        </w:rPr>
        <w:t>στη μελέτη της δυνατότητας αύξησης του</w:t>
      </w:r>
      <w:r>
        <w:rPr>
          <w:rFonts w:eastAsia="Times New Roman" w:cs="Times New Roman"/>
          <w:szCs w:val="24"/>
        </w:rPr>
        <w:t xml:space="preserve"> ποσού, όπως και εσείς αναφέρατε στην </w:t>
      </w:r>
      <w:proofErr w:type="spellStart"/>
      <w:r>
        <w:rPr>
          <w:rFonts w:eastAsia="Times New Roman" w:cs="Times New Roman"/>
          <w:szCs w:val="24"/>
        </w:rPr>
        <w:t>πρω</w:t>
      </w:r>
      <w:r>
        <w:rPr>
          <w:rFonts w:eastAsia="Times New Roman" w:cs="Times New Roman"/>
          <w:szCs w:val="24"/>
        </w:rPr>
        <w:t>τολογ</w:t>
      </w:r>
      <w:r>
        <w:rPr>
          <w:rFonts w:eastAsia="Times New Roman" w:cs="Times New Roman"/>
          <w:szCs w:val="24"/>
        </w:rPr>
        <w:t>ία</w:t>
      </w:r>
      <w:proofErr w:type="spellEnd"/>
      <w:r>
        <w:rPr>
          <w:rFonts w:eastAsia="Times New Roman" w:cs="Times New Roman"/>
          <w:szCs w:val="24"/>
        </w:rPr>
        <w:t xml:space="preserve"> σας, που θα δοθεί για το επίδομα θέρμανσης ή για την ένταξη νομών σε ανώτερες κλιματικές ζώνες, επεξεργαζόμενο ταυτόχρονα τα κριτήρια λήψης του επιδόματος και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την αύξηση</w:t>
      </w:r>
      <w:r>
        <w:rPr>
          <w:rFonts w:eastAsia="Times New Roman" w:cs="Times New Roman"/>
          <w:szCs w:val="24"/>
        </w:rPr>
        <w:t>,</w:t>
      </w:r>
      <w:r>
        <w:rPr>
          <w:rFonts w:eastAsia="Times New Roman" w:cs="Times New Roman"/>
          <w:szCs w:val="24"/>
        </w:rPr>
        <w:t xml:space="preserve"> που παρατηρ</w:t>
      </w:r>
      <w:r>
        <w:rPr>
          <w:rFonts w:eastAsia="Times New Roman" w:cs="Times New Roman"/>
          <w:szCs w:val="24"/>
        </w:rPr>
        <w:t xml:space="preserve">είται σε διεθνές επίπεδο στην τιμή του αργού πετρελαίου. </w:t>
      </w:r>
    </w:p>
    <w:p w14:paraId="345C9C10"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Στο πλαίσιο αυτό, βέβαια, και αφού προκύψει ο δημοσιονομικός χώρος</w:t>
      </w:r>
      <w:r>
        <w:rPr>
          <w:rFonts w:eastAsia="Times New Roman" w:cs="Times New Roman"/>
          <w:szCs w:val="24"/>
        </w:rPr>
        <w:t>,</w:t>
      </w:r>
      <w:r>
        <w:rPr>
          <w:rFonts w:eastAsia="Times New Roman" w:cs="Times New Roman"/>
          <w:szCs w:val="24"/>
        </w:rPr>
        <w:t xml:space="preserve"> που θα μας το επιτρέψει, η Κυβέρνηση προτίθεται να προχωρήσει στην επανεκτίμηση του συνολικού ποσού</w:t>
      </w:r>
      <w:r>
        <w:rPr>
          <w:rFonts w:eastAsia="Times New Roman" w:cs="Times New Roman"/>
          <w:szCs w:val="24"/>
        </w:rPr>
        <w:t>,</w:t>
      </w:r>
      <w:r>
        <w:rPr>
          <w:rFonts w:eastAsia="Times New Roman" w:cs="Times New Roman"/>
          <w:szCs w:val="24"/>
        </w:rPr>
        <w:t xml:space="preserve"> που θα δοθεί για το επίδομα π</w:t>
      </w:r>
      <w:r>
        <w:rPr>
          <w:rFonts w:eastAsia="Times New Roman" w:cs="Times New Roman"/>
          <w:szCs w:val="24"/>
        </w:rPr>
        <w:t>ετρελαίου θέρμανσης για το 2018-2019</w:t>
      </w:r>
      <w:r>
        <w:rPr>
          <w:rFonts w:eastAsia="Times New Roman" w:cs="Times New Roman"/>
          <w:szCs w:val="24"/>
        </w:rPr>
        <w:t>,</w:t>
      </w:r>
      <w:r>
        <w:rPr>
          <w:rFonts w:eastAsia="Times New Roman" w:cs="Times New Roman"/>
          <w:szCs w:val="24"/>
        </w:rPr>
        <w:t xml:space="preserve"> με σκοπό την ενίσχυση των πιο αδύναμων κοινωνικών ομάδων και πάντα με γνώμονα την ενίσχυση της οικονομικής ζωής της χώρας. </w:t>
      </w:r>
    </w:p>
    <w:p w14:paraId="345C9C11"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45C9C12" w14:textId="77777777" w:rsidR="00C66719" w:rsidRDefault="0028128B">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Pr>
          <w:rFonts w:eastAsia="Times New Roman" w:cs="Times New Roman"/>
          <w:szCs w:val="24"/>
        </w:rPr>
        <w:t>Σας ευχαριστούμε.</w:t>
      </w:r>
    </w:p>
    <w:p w14:paraId="345C9C13" w14:textId="77777777" w:rsidR="00C66719" w:rsidRDefault="0028128B">
      <w:pPr>
        <w:spacing w:line="600" w:lineRule="auto"/>
        <w:ind w:firstLine="720"/>
        <w:jc w:val="both"/>
        <w:rPr>
          <w:rFonts w:eastAsia="Times New Roman" w:cs="Times New Roman"/>
          <w:szCs w:val="24"/>
        </w:rPr>
      </w:pPr>
      <w:r>
        <w:rPr>
          <w:rFonts w:eastAsia="Times New Roman" w:cs="Times New Roman"/>
          <w:szCs w:val="24"/>
        </w:rPr>
        <w:t>Στο σημείο αυτό ολοκληρώθηκ</w:t>
      </w:r>
      <w:r>
        <w:rPr>
          <w:rFonts w:eastAsia="Times New Roman" w:cs="Times New Roman"/>
          <w:szCs w:val="24"/>
        </w:rPr>
        <w:t>ε η συζήτηση των επικαίρων ερωτήσεων.</w:t>
      </w:r>
    </w:p>
    <w:p w14:paraId="345C9C14" w14:textId="77777777" w:rsidR="00C66719" w:rsidRDefault="0028128B">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345C9C15" w14:textId="77777777" w:rsidR="00C66719" w:rsidRDefault="0028128B">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345C9C16" w14:textId="77777777" w:rsidR="00C66719" w:rsidRDefault="0028128B">
      <w:pPr>
        <w:spacing w:line="600" w:lineRule="auto"/>
        <w:ind w:firstLine="720"/>
        <w:jc w:val="both"/>
        <w:rPr>
          <w:rFonts w:eastAsia="Times New Roman" w:cs="Times New Roman"/>
          <w:szCs w:val="24"/>
        </w:rPr>
      </w:pPr>
      <w:r w:rsidRPr="00340CE1">
        <w:rPr>
          <w:rFonts w:eastAsia="Times New Roman" w:cs="Times New Roman"/>
          <w:b/>
          <w:szCs w:val="24"/>
        </w:rPr>
        <w:t>ΠΡΟΔΡΕΥΩΝ (Γεώργιος Βαρεμένος):</w:t>
      </w:r>
      <w:r>
        <w:rPr>
          <w:rFonts w:eastAsia="Times New Roman" w:cs="Times New Roman"/>
          <w:b/>
          <w:szCs w:val="24"/>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18.40΄</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 xml:space="preserve">την </w:t>
      </w:r>
      <w:r>
        <w:rPr>
          <w:rFonts w:eastAsia="Times New Roman" w:cs="Times New Roman"/>
          <w:szCs w:val="24"/>
        </w:rPr>
        <w:t xml:space="preserve">προσεχή </w:t>
      </w:r>
      <w:r>
        <w:rPr>
          <w:rFonts w:eastAsia="Times New Roman" w:cs="Times New Roman"/>
          <w:szCs w:val="24"/>
        </w:rPr>
        <w:t>Τετάρτη 14 Νοεμβρίου 2018 και</w:t>
      </w:r>
      <w:r w:rsidRPr="00C76C56">
        <w:rPr>
          <w:rFonts w:eastAsia="Times New Roman" w:cs="Times New Roman"/>
          <w:szCs w:val="24"/>
        </w:rPr>
        <w:t xml:space="preserve"> </w:t>
      </w:r>
      <w:r w:rsidRPr="00C76C56">
        <w:rPr>
          <w:rFonts w:eastAsia="Times New Roman" w:cs="Times New Roman"/>
          <w:szCs w:val="24"/>
        </w:rPr>
        <w:lastRenderedPageBreak/>
        <w:t>ώρα 1</w:t>
      </w:r>
      <w:r>
        <w:rPr>
          <w:rFonts w:eastAsia="Times New Roman" w:cs="Times New Roman"/>
          <w:szCs w:val="24"/>
        </w:rPr>
        <w:t>0</w:t>
      </w:r>
      <w:r w:rsidRPr="00C76C56">
        <w:rPr>
          <w:rFonts w:eastAsia="Times New Roman" w:cs="Times New Roman"/>
          <w:szCs w:val="24"/>
        </w:rPr>
        <w:t>.00΄</w:t>
      </w:r>
      <w:r>
        <w:rPr>
          <w:rFonts w:eastAsia="Times New Roman" w:cs="Times New Roman"/>
          <w:szCs w:val="24"/>
        </w:rPr>
        <w:t>,</w:t>
      </w:r>
      <w:r w:rsidRPr="00C76C56">
        <w:rPr>
          <w:rFonts w:eastAsia="Times New Roman" w:cs="Times New Roman"/>
          <w:szCs w:val="24"/>
        </w:rPr>
        <w:t xml:space="preserve">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ειδική ημερήσια διάταξη που θα διανεμηθεί.</w:t>
      </w:r>
    </w:p>
    <w:p w14:paraId="345C9C17" w14:textId="77777777" w:rsidR="00C66719" w:rsidRDefault="0028128B">
      <w:pPr>
        <w:spacing w:line="600" w:lineRule="auto"/>
        <w:ind w:firstLine="720"/>
        <w:jc w:val="both"/>
        <w:rPr>
          <w:rFonts w:eastAsia="Times New Roman" w:cs="Times New Roman"/>
          <w:szCs w:val="24"/>
        </w:rPr>
      </w:pPr>
      <w:r>
        <w:rPr>
          <w:rFonts w:eastAsia="Times New Roman" w:cs="Times New Roman"/>
          <w:b/>
          <w:bCs/>
          <w:szCs w:val="24"/>
        </w:rPr>
        <w:t xml:space="preserve">   </w:t>
      </w: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sectPr w:rsidR="00C667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c4eMeDqwkzl0vJ1lKkQZwZrgqRg=" w:salt="Rv3ofyYrZZobc0J6406y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719"/>
    <w:rsid w:val="0028128B"/>
    <w:rsid w:val="00AD55F6"/>
    <w:rsid w:val="00C667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9B83"/>
  <w15:docId w15:val="{7F5901A7-2617-457C-89E9-3BBE6642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6D5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56D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717</MetadataID>
    <Session xmlns="641f345b-441b-4b81-9152-adc2e73ba5e1">Δ´</Session>
    <Date xmlns="641f345b-441b-4b81-9152-adc2e73ba5e1">2018-11-11T22:00:00+00:00</Date>
    <Status xmlns="641f345b-441b-4b81-9152-adc2e73ba5e1">
      <Url>https://intra.parliament.gr/praktika/Lists/Incoming_Metadata/EditForm.aspx?ID=717&amp;Source=/praktika/Recordings_Library/Forms/AllItems.aspx</Url>
      <Description>Δημοσιεύτηκε</Description>
    </Status>
    <Meeting xmlns="641f345b-441b-4b81-9152-adc2e73ba5e1">ΚΕ´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DFD25F-235F-41C5-857A-EE6667DEABC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F7149CF-85A0-490D-936F-F291519A5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CDDFC2-3B22-405C-B023-D538235B59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5831</Words>
  <Characters>31488</Characters>
  <Application>Microsoft Office Word</Application>
  <DocSecurity>0</DocSecurity>
  <Lines>262</Lines>
  <Paragraphs>74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2018-11-21T12:16:00Z</dcterms:created>
  <dcterms:modified xsi:type="dcterms:W3CDTF">2018-11-21T12:16:00Z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