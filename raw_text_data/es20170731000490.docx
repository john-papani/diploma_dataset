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AB2C6" w14:textId="77777777" w:rsidR="00E848F6" w:rsidRPr="00E848F6" w:rsidRDefault="00E848F6" w:rsidP="00E848F6">
      <w:pPr>
        <w:spacing w:after="0" w:line="360" w:lineRule="auto"/>
        <w:rPr>
          <w:ins w:id="0" w:author="Φλούδα Χριστίνα" w:date="2017-08-04T13:28:00Z"/>
          <w:rFonts w:eastAsia="Times New Roman"/>
          <w:szCs w:val="24"/>
          <w:lang w:eastAsia="en-US"/>
        </w:rPr>
      </w:pPr>
      <w:ins w:id="1" w:author="Φλούδα Χριστίνα" w:date="2017-08-04T13:28:00Z">
        <w:r w:rsidRPr="00E848F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8B92966" w14:textId="77777777" w:rsidR="00E848F6" w:rsidRPr="00E848F6" w:rsidRDefault="00E848F6" w:rsidP="00E848F6">
      <w:pPr>
        <w:spacing w:after="0" w:line="360" w:lineRule="auto"/>
        <w:rPr>
          <w:ins w:id="2" w:author="Φλούδα Χριστίνα" w:date="2017-08-04T13:28:00Z"/>
          <w:rFonts w:eastAsia="Times New Roman"/>
          <w:szCs w:val="24"/>
          <w:lang w:eastAsia="en-US"/>
        </w:rPr>
      </w:pPr>
    </w:p>
    <w:p w14:paraId="0276153C" w14:textId="77777777" w:rsidR="00E848F6" w:rsidRPr="00E848F6" w:rsidRDefault="00E848F6" w:rsidP="00E848F6">
      <w:pPr>
        <w:spacing w:after="0" w:line="360" w:lineRule="auto"/>
        <w:rPr>
          <w:ins w:id="3" w:author="Φλούδα Χριστίνα" w:date="2017-08-04T13:28:00Z"/>
          <w:rFonts w:eastAsia="Times New Roman"/>
          <w:szCs w:val="24"/>
          <w:lang w:eastAsia="en-US"/>
        </w:rPr>
      </w:pPr>
      <w:ins w:id="4" w:author="Φλούδα Χριστίνα" w:date="2017-08-04T13:28:00Z">
        <w:r w:rsidRPr="00E848F6">
          <w:rPr>
            <w:rFonts w:eastAsia="Times New Roman"/>
            <w:szCs w:val="24"/>
            <w:lang w:eastAsia="en-US"/>
          </w:rPr>
          <w:t>ΠΙΝΑΚΑΣ ΠΕΡΙΕΧΟΜΕΝΩΝ</w:t>
        </w:r>
      </w:ins>
    </w:p>
    <w:p w14:paraId="071956D9" w14:textId="77777777" w:rsidR="00E848F6" w:rsidRPr="00E848F6" w:rsidRDefault="00E848F6" w:rsidP="00E848F6">
      <w:pPr>
        <w:spacing w:after="0" w:line="360" w:lineRule="auto"/>
        <w:rPr>
          <w:ins w:id="5" w:author="Φλούδα Χριστίνα" w:date="2017-08-04T13:28:00Z"/>
          <w:rFonts w:eastAsia="Times New Roman"/>
          <w:szCs w:val="24"/>
          <w:lang w:eastAsia="en-US"/>
        </w:rPr>
      </w:pPr>
      <w:ins w:id="6" w:author="Φλούδα Χριστίνα" w:date="2017-08-04T13:28:00Z">
        <w:r w:rsidRPr="00E848F6">
          <w:rPr>
            <w:rFonts w:eastAsia="Times New Roman"/>
            <w:szCs w:val="24"/>
            <w:lang w:eastAsia="en-US"/>
          </w:rPr>
          <w:t xml:space="preserve">ΙΖ΄ ΠΕΡΙΟΔΟΣ </w:t>
        </w:r>
      </w:ins>
    </w:p>
    <w:p w14:paraId="72257136" w14:textId="77777777" w:rsidR="00E848F6" w:rsidRPr="00E848F6" w:rsidRDefault="00E848F6" w:rsidP="00E848F6">
      <w:pPr>
        <w:spacing w:after="0" w:line="360" w:lineRule="auto"/>
        <w:rPr>
          <w:ins w:id="7" w:author="Φλούδα Χριστίνα" w:date="2017-08-04T13:28:00Z"/>
          <w:rFonts w:eastAsia="Times New Roman"/>
          <w:szCs w:val="24"/>
          <w:lang w:eastAsia="en-US"/>
        </w:rPr>
      </w:pPr>
      <w:ins w:id="8" w:author="Φλούδα Χριστίνα" w:date="2017-08-04T13:28:00Z">
        <w:r w:rsidRPr="00E848F6">
          <w:rPr>
            <w:rFonts w:eastAsia="Times New Roman"/>
            <w:szCs w:val="24"/>
            <w:lang w:eastAsia="en-US"/>
          </w:rPr>
          <w:t>ΠΡΟΕΔΡΕΥΟΜΕΝΗΣ ΚΟΙΝΟΒΟΥΛΕΥΤΙΚΗΣ ΔΗΜΟΚΡΑΤΙΑΣ</w:t>
        </w:r>
      </w:ins>
    </w:p>
    <w:p w14:paraId="21752629" w14:textId="77777777" w:rsidR="00E848F6" w:rsidRPr="00E848F6" w:rsidRDefault="00E848F6" w:rsidP="00E848F6">
      <w:pPr>
        <w:spacing w:after="0" w:line="360" w:lineRule="auto"/>
        <w:rPr>
          <w:ins w:id="9" w:author="Φλούδα Χριστίνα" w:date="2017-08-04T13:28:00Z"/>
          <w:rFonts w:eastAsia="Times New Roman"/>
          <w:szCs w:val="24"/>
          <w:lang w:eastAsia="en-US"/>
        </w:rPr>
      </w:pPr>
      <w:ins w:id="10" w:author="Φλούδα Χριστίνα" w:date="2017-08-04T13:28:00Z">
        <w:r w:rsidRPr="00E848F6">
          <w:rPr>
            <w:rFonts w:eastAsia="Times New Roman"/>
            <w:szCs w:val="24"/>
            <w:lang w:eastAsia="en-US"/>
          </w:rPr>
          <w:t>ΣΥΝΟΔΟΣ Β΄</w:t>
        </w:r>
      </w:ins>
    </w:p>
    <w:p w14:paraId="2645BFB3" w14:textId="77777777" w:rsidR="00E848F6" w:rsidRPr="00E848F6" w:rsidRDefault="00E848F6" w:rsidP="00E848F6">
      <w:pPr>
        <w:spacing w:after="0" w:line="360" w:lineRule="auto"/>
        <w:rPr>
          <w:ins w:id="11" w:author="Φλούδα Χριστίνα" w:date="2017-08-04T13:28:00Z"/>
          <w:rFonts w:eastAsia="Times New Roman"/>
          <w:szCs w:val="24"/>
          <w:lang w:eastAsia="en-US"/>
        </w:rPr>
      </w:pPr>
    </w:p>
    <w:p w14:paraId="5CD7F078" w14:textId="77777777" w:rsidR="00E848F6" w:rsidRPr="00E848F6" w:rsidRDefault="00E848F6" w:rsidP="00E848F6">
      <w:pPr>
        <w:spacing w:after="0" w:line="360" w:lineRule="auto"/>
        <w:rPr>
          <w:ins w:id="12" w:author="Φλούδα Χριστίνα" w:date="2017-08-04T13:28:00Z"/>
          <w:rFonts w:eastAsia="Times New Roman"/>
          <w:szCs w:val="24"/>
          <w:lang w:eastAsia="en-US"/>
        </w:rPr>
      </w:pPr>
      <w:ins w:id="13" w:author="Φλούδα Χριστίνα" w:date="2017-08-04T13:28:00Z">
        <w:r w:rsidRPr="00E848F6">
          <w:rPr>
            <w:rFonts w:eastAsia="Times New Roman"/>
            <w:szCs w:val="24"/>
            <w:lang w:eastAsia="en-US"/>
          </w:rPr>
          <w:t>ΣΥΝΕΔΡΙΑΣΗ ΡΞΒ΄</w:t>
        </w:r>
      </w:ins>
    </w:p>
    <w:p w14:paraId="63311F82" w14:textId="43A9F84C" w:rsidR="00E848F6" w:rsidRPr="00E848F6" w:rsidRDefault="00E90EEC" w:rsidP="00E848F6">
      <w:pPr>
        <w:spacing w:after="0" w:line="360" w:lineRule="auto"/>
        <w:rPr>
          <w:ins w:id="14" w:author="Φλούδα Χριστίνα" w:date="2017-08-04T13:28:00Z"/>
          <w:rFonts w:eastAsia="Times New Roman"/>
          <w:szCs w:val="24"/>
          <w:lang w:eastAsia="en-US"/>
        </w:rPr>
      </w:pPr>
      <w:ins w:id="15" w:author="Φλούδα Χριστίνα" w:date="2017-08-04T13:28:00Z">
        <w:r>
          <w:rPr>
            <w:rFonts w:eastAsia="Times New Roman"/>
            <w:szCs w:val="24"/>
            <w:lang w:eastAsia="en-US"/>
          </w:rPr>
          <w:t>Δευτέρα</w:t>
        </w:r>
        <w:r w:rsidR="00E848F6" w:rsidRPr="00E848F6">
          <w:rPr>
            <w:rFonts w:eastAsia="Times New Roman"/>
            <w:szCs w:val="24"/>
            <w:lang w:eastAsia="en-US"/>
          </w:rPr>
          <w:t xml:space="preserve"> 31 Ιουλίου 2017 (</w:t>
        </w:r>
      </w:ins>
      <w:ins w:id="16" w:author="Φλούδα Χριστίνα" w:date="2017-08-04T13:29:00Z">
        <w:r w:rsidR="00E848F6">
          <w:rPr>
            <w:rFonts w:eastAsia="Times New Roman"/>
            <w:szCs w:val="24"/>
            <w:lang w:eastAsia="en-US"/>
          </w:rPr>
          <w:t>μεσημέρι</w:t>
        </w:r>
      </w:ins>
      <w:ins w:id="17" w:author="Φλούδα Χριστίνα" w:date="2017-08-04T13:28:00Z">
        <w:r w:rsidR="00E848F6" w:rsidRPr="00E848F6">
          <w:rPr>
            <w:rFonts w:eastAsia="Times New Roman"/>
            <w:szCs w:val="24"/>
            <w:lang w:eastAsia="en-US"/>
          </w:rPr>
          <w:t>)</w:t>
        </w:r>
      </w:ins>
    </w:p>
    <w:p w14:paraId="6E9297FD" w14:textId="77777777" w:rsidR="00E848F6" w:rsidRPr="00E848F6" w:rsidRDefault="00E848F6" w:rsidP="00E848F6">
      <w:pPr>
        <w:spacing w:after="0" w:line="360" w:lineRule="auto"/>
        <w:rPr>
          <w:ins w:id="18" w:author="Φλούδα Χριστίνα" w:date="2017-08-04T13:28:00Z"/>
          <w:rFonts w:eastAsia="Times New Roman"/>
          <w:szCs w:val="24"/>
          <w:lang w:eastAsia="en-US"/>
        </w:rPr>
      </w:pPr>
    </w:p>
    <w:p w14:paraId="08DDB5FB" w14:textId="77777777" w:rsidR="00E848F6" w:rsidRPr="00E848F6" w:rsidRDefault="00E848F6" w:rsidP="00E848F6">
      <w:pPr>
        <w:spacing w:after="0" w:line="360" w:lineRule="auto"/>
        <w:rPr>
          <w:ins w:id="19" w:author="Φλούδα Χριστίνα" w:date="2017-08-04T13:28:00Z"/>
          <w:rFonts w:eastAsia="Times New Roman"/>
          <w:szCs w:val="24"/>
          <w:lang w:eastAsia="en-US"/>
        </w:rPr>
      </w:pPr>
      <w:ins w:id="20" w:author="Φλούδα Χριστίνα" w:date="2017-08-04T13:28:00Z">
        <w:r w:rsidRPr="00E848F6">
          <w:rPr>
            <w:rFonts w:eastAsia="Times New Roman"/>
            <w:szCs w:val="24"/>
            <w:lang w:eastAsia="en-US"/>
          </w:rPr>
          <w:t>ΘΕΜΑΤΑ</w:t>
        </w:r>
      </w:ins>
    </w:p>
    <w:p w14:paraId="3C9B1568" w14:textId="77777777" w:rsidR="00E848F6" w:rsidRPr="00E848F6" w:rsidRDefault="00E848F6" w:rsidP="00E848F6">
      <w:pPr>
        <w:spacing w:after="0" w:line="360" w:lineRule="auto"/>
        <w:rPr>
          <w:ins w:id="21" w:author="Φλούδα Χριστίνα" w:date="2017-08-04T13:28:00Z"/>
          <w:rFonts w:eastAsia="Times New Roman"/>
          <w:szCs w:val="24"/>
          <w:lang w:eastAsia="en-US"/>
        </w:rPr>
      </w:pPr>
      <w:ins w:id="22" w:author="Φλούδα Χριστίνα" w:date="2017-08-04T13:28:00Z">
        <w:r w:rsidRPr="00E848F6">
          <w:rPr>
            <w:rFonts w:eastAsia="Times New Roman"/>
            <w:szCs w:val="24"/>
            <w:lang w:eastAsia="en-US"/>
          </w:rPr>
          <w:t xml:space="preserve"> </w:t>
        </w:r>
        <w:r w:rsidRPr="00E848F6">
          <w:rPr>
            <w:rFonts w:eastAsia="Times New Roman"/>
            <w:szCs w:val="24"/>
            <w:lang w:eastAsia="en-US"/>
          </w:rPr>
          <w:br/>
          <w:t xml:space="preserve">Α. ΕΙΔΙΚΑ ΘΕΜΑΤΑ </w:t>
        </w:r>
        <w:r w:rsidRPr="00E848F6">
          <w:rPr>
            <w:rFonts w:eastAsia="Times New Roman"/>
            <w:szCs w:val="24"/>
            <w:lang w:eastAsia="en-US"/>
          </w:rPr>
          <w:br/>
          <w:t xml:space="preserve">1. Επί διαδικαστικού θέματος, σελ. </w:t>
        </w:r>
        <w:r w:rsidRPr="00E848F6">
          <w:rPr>
            <w:rFonts w:eastAsia="Times New Roman"/>
            <w:szCs w:val="24"/>
            <w:lang w:eastAsia="en-US"/>
          </w:rPr>
          <w:br/>
          <w:t xml:space="preserve">2. Επί προσωπικού θέματος, σελ. </w:t>
        </w:r>
        <w:r w:rsidRPr="00E848F6">
          <w:rPr>
            <w:rFonts w:eastAsia="Times New Roman"/>
            <w:szCs w:val="24"/>
            <w:lang w:eastAsia="en-US"/>
          </w:rPr>
          <w:br/>
          <w:t xml:space="preserve"> </w:t>
        </w:r>
        <w:r w:rsidRPr="00E848F6">
          <w:rPr>
            <w:rFonts w:eastAsia="Times New Roman"/>
            <w:szCs w:val="24"/>
            <w:lang w:eastAsia="en-US"/>
          </w:rPr>
          <w:br/>
          <w:t xml:space="preserve">Β. ΝΟΜΟΘΕΤΙΚΗ ΕΡΓΑΣΙΑ </w:t>
        </w:r>
        <w:r w:rsidRPr="00E848F6">
          <w:rPr>
            <w:rFonts w:eastAsia="Times New Roman"/>
            <w:szCs w:val="24"/>
            <w:lang w:eastAsia="en-US"/>
          </w:rPr>
          <w:br/>
          <w:t xml:space="preserve">1. Συζήτηση επί της αρχής, των άρθρων, των τροπολογιών και του συνόλου του σχεδίου νόμου του Υπουργείου Παιδείας,  Έρευνας και Θρησκευμάτων: «Οργάνωση και λειτουργία της ανώτατης εκπαίδευσης, ρυθμίσεις για την έρευνα και άλλες διατάξεις», σελ. </w:t>
        </w:r>
        <w:r w:rsidRPr="00E848F6">
          <w:rPr>
            <w:rFonts w:eastAsia="Times New Roman"/>
            <w:szCs w:val="24"/>
            <w:lang w:eastAsia="en-US"/>
          </w:rPr>
          <w:br/>
          <w:t xml:space="preserve">2. Αίτηση Αντισυνταγματικότητας επί των άρθρων 44 παράγραφος 3 και 32 παράγραφος 6 και 7 του σχεδίου νόμου του Υπουργείου Παιδείας, που ετέθη από τον Βουλευτή της Δημοκρατικής Συμπαράταξης κ. Ανδρέα Λοβέρδο, σελ. </w:t>
        </w:r>
      </w:ins>
    </w:p>
    <w:p w14:paraId="24910B9A" w14:textId="77777777" w:rsidR="00E848F6" w:rsidRPr="00E848F6" w:rsidRDefault="00E848F6" w:rsidP="00E848F6">
      <w:pPr>
        <w:spacing w:after="0" w:line="360" w:lineRule="auto"/>
        <w:rPr>
          <w:ins w:id="23" w:author="Φλούδα Χριστίνα" w:date="2017-08-04T13:28:00Z"/>
          <w:rFonts w:eastAsia="Times New Roman"/>
          <w:szCs w:val="24"/>
          <w:lang w:eastAsia="en-US"/>
        </w:rPr>
      </w:pPr>
      <w:ins w:id="24" w:author="Φλούδα Χριστίνα" w:date="2017-08-04T13:28:00Z">
        <w:r w:rsidRPr="00E848F6">
          <w:rPr>
            <w:rFonts w:eastAsia="Times New Roman"/>
            <w:szCs w:val="24"/>
            <w:lang w:eastAsia="en-US"/>
          </w:rPr>
          <w:t xml:space="preserve">3. Συζήτηση και λήψη απόφασης επί της αίτησης αντισυνταγματικότητας του σχεδίου νόμου του Υπουργείου Παιδείας,  Έρευνας και Θρησκευμάτων, σελ. </w:t>
        </w:r>
        <w:r w:rsidRPr="00E848F6">
          <w:rPr>
            <w:rFonts w:eastAsia="Times New Roman"/>
            <w:szCs w:val="24"/>
            <w:lang w:eastAsia="en-US"/>
          </w:rPr>
          <w:br/>
          <w:t>4. Κατάθεση Εκθέσεων Διαρκών Επιτροπών:</w:t>
        </w:r>
        <w:r w:rsidRPr="00E848F6">
          <w:rPr>
            <w:rFonts w:eastAsia="Times New Roman"/>
            <w:szCs w:val="24"/>
            <w:lang w:eastAsia="en-US"/>
          </w:rPr>
          <w:br/>
          <w:t xml:space="preserve">    α) Οι Διαρκείς Επιτροπές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«Ηλεκτρονικό σύστημα διάθεσης τηλεοπτικού διαφημιστικού χρόνου, Τροποποίηση του ν. 3548/2007, σύσταση μητρώου περιφερειακού και τοπικού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άλλες διατάξεις», σελ. </w:t>
        </w:r>
        <w:r w:rsidRPr="00E848F6">
          <w:rPr>
            <w:rFonts w:eastAsia="Times New Roman"/>
            <w:szCs w:val="24"/>
            <w:lang w:eastAsia="en-US"/>
          </w:rPr>
          <w:br/>
          <w:t xml:space="preserve">    β) Η Διαρκής Επιτροπή Κοινωνικών Υποθέσεων καταθέτει την έκθεσή της στο σχέδιο νόμου του Υπουργείου Υγείας: «Μεταρρύθμιση της Πρωτοβάθμιας Φροντίδας Υγείας, επείγουσες ρυθμίσεις αρμοδιότητας Υπουργείου Υγείας και άλλες διατάξεις», σελ. </w:t>
        </w:r>
        <w:r w:rsidRPr="00E848F6">
          <w:rPr>
            <w:rFonts w:eastAsia="Times New Roman"/>
            <w:szCs w:val="24"/>
            <w:lang w:eastAsia="en-US"/>
          </w:rPr>
          <w:br/>
        </w:r>
      </w:ins>
    </w:p>
    <w:p w14:paraId="6B76DE19" w14:textId="77777777" w:rsidR="00E848F6" w:rsidRPr="00E848F6" w:rsidRDefault="00E848F6" w:rsidP="00E848F6">
      <w:pPr>
        <w:spacing w:after="0" w:line="360" w:lineRule="auto"/>
        <w:rPr>
          <w:ins w:id="25" w:author="Φλούδα Χριστίνα" w:date="2017-08-04T13:28:00Z"/>
          <w:rFonts w:eastAsia="Times New Roman"/>
          <w:szCs w:val="24"/>
          <w:lang w:eastAsia="en-US"/>
        </w:rPr>
      </w:pPr>
      <w:ins w:id="26" w:author="Φλούδα Χριστίνα" w:date="2017-08-04T13:28:00Z">
        <w:r w:rsidRPr="00E848F6">
          <w:rPr>
            <w:rFonts w:eastAsia="Times New Roman"/>
            <w:szCs w:val="24"/>
            <w:lang w:eastAsia="en-US"/>
          </w:rPr>
          <w:t>ΠΡΟΕΔΡΕΥΟΝΤΕΣ</w:t>
        </w:r>
      </w:ins>
    </w:p>
    <w:p w14:paraId="4A33460A" w14:textId="77777777" w:rsidR="00E848F6" w:rsidRPr="00E848F6" w:rsidRDefault="00E848F6" w:rsidP="00E848F6">
      <w:pPr>
        <w:spacing w:after="0" w:line="360" w:lineRule="auto"/>
        <w:rPr>
          <w:ins w:id="27" w:author="Φλούδα Χριστίνα" w:date="2017-08-04T13:28:00Z"/>
          <w:rFonts w:eastAsia="Times New Roman"/>
          <w:szCs w:val="24"/>
          <w:lang w:eastAsia="en-US"/>
        </w:rPr>
      </w:pPr>
    </w:p>
    <w:p w14:paraId="2C12C946" w14:textId="77777777" w:rsidR="00E848F6" w:rsidRPr="00E848F6" w:rsidRDefault="00E848F6" w:rsidP="00E848F6">
      <w:pPr>
        <w:spacing w:after="0" w:line="360" w:lineRule="auto"/>
        <w:rPr>
          <w:ins w:id="28" w:author="Φλούδα Χριστίνα" w:date="2017-08-04T13:28:00Z"/>
          <w:rFonts w:eastAsia="Times New Roman"/>
          <w:szCs w:val="24"/>
          <w:lang w:eastAsia="en-US"/>
        </w:rPr>
      </w:pPr>
      <w:ins w:id="29" w:author="Φλούδα Χριστίνα" w:date="2017-08-04T13:28:00Z">
        <w:r w:rsidRPr="00E848F6">
          <w:rPr>
            <w:rFonts w:eastAsia="Times New Roman"/>
            <w:szCs w:val="24"/>
            <w:lang w:eastAsia="en-US"/>
          </w:rPr>
          <w:t>ΒΑΡΕΜΕΝΟΣ Γ. , σελ.</w:t>
        </w:r>
        <w:r w:rsidRPr="00E848F6">
          <w:rPr>
            <w:rFonts w:eastAsia="Times New Roman"/>
            <w:szCs w:val="24"/>
            <w:lang w:eastAsia="en-US"/>
          </w:rPr>
          <w:br/>
          <w:t>ΚΡΕΜΑΣΤΙΝΟΣ Δ. , σελ.</w:t>
        </w:r>
        <w:r w:rsidRPr="00E848F6">
          <w:rPr>
            <w:rFonts w:eastAsia="Times New Roman"/>
            <w:szCs w:val="24"/>
            <w:lang w:eastAsia="en-US"/>
          </w:rPr>
          <w:br/>
          <w:t>ΛΑΜΠΡΟΥΛΗΣ Γ. , σελ.</w:t>
        </w:r>
        <w:r w:rsidRPr="00E848F6">
          <w:rPr>
            <w:rFonts w:eastAsia="Times New Roman"/>
            <w:szCs w:val="24"/>
            <w:lang w:eastAsia="en-US"/>
          </w:rPr>
          <w:br/>
          <w:t>ΛΥΚΟΥΔΗΣ Σ. , σελ.</w:t>
        </w:r>
        <w:r w:rsidRPr="00E848F6">
          <w:rPr>
            <w:rFonts w:eastAsia="Times New Roman"/>
            <w:szCs w:val="24"/>
            <w:lang w:eastAsia="en-US"/>
          </w:rPr>
          <w:br/>
        </w:r>
      </w:ins>
    </w:p>
    <w:p w14:paraId="67C03B86" w14:textId="77777777" w:rsidR="00E848F6" w:rsidRPr="00E848F6" w:rsidRDefault="00E848F6" w:rsidP="00E848F6">
      <w:pPr>
        <w:spacing w:after="0" w:line="360" w:lineRule="auto"/>
        <w:rPr>
          <w:ins w:id="30" w:author="Φλούδα Χριστίνα" w:date="2017-08-04T13:28:00Z"/>
          <w:rFonts w:eastAsia="Times New Roman"/>
          <w:szCs w:val="24"/>
          <w:lang w:eastAsia="en-US"/>
        </w:rPr>
      </w:pPr>
    </w:p>
    <w:p w14:paraId="54B86D41" w14:textId="77777777" w:rsidR="00E848F6" w:rsidRPr="00E848F6" w:rsidRDefault="00E848F6" w:rsidP="00E848F6">
      <w:pPr>
        <w:spacing w:after="0" w:line="360" w:lineRule="auto"/>
        <w:rPr>
          <w:ins w:id="31" w:author="Φλούδα Χριστίνα" w:date="2017-08-04T13:28:00Z"/>
          <w:rFonts w:eastAsia="Times New Roman"/>
          <w:szCs w:val="24"/>
          <w:lang w:eastAsia="en-US"/>
        </w:rPr>
      </w:pPr>
      <w:ins w:id="32" w:author="Φλούδα Χριστίνα" w:date="2017-08-04T13:28:00Z">
        <w:r w:rsidRPr="00E848F6">
          <w:rPr>
            <w:rFonts w:eastAsia="Times New Roman"/>
            <w:szCs w:val="24"/>
            <w:lang w:eastAsia="en-US"/>
          </w:rPr>
          <w:t>ΟΜΙΛΗΤΕΣ</w:t>
        </w:r>
      </w:ins>
    </w:p>
    <w:p w14:paraId="57748622" w14:textId="42442DD4" w:rsidR="00E848F6" w:rsidRDefault="00E848F6" w:rsidP="00E848F6">
      <w:pPr>
        <w:spacing w:line="600" w:lineRule="auto"/>
        <w:ind w:firstLine="720"/>
        <w:contextualSpacing/>
        <w:jc w:val="both"/>
        <w:rPr>
          <w:ins w:id="33" w:author="Φλούδα Χριστίνα" w:date="2017-08-04T13:28:00Z"/>
          <w:rFonts w:eastAsia="Times New Roman"/>
          <w:szCs w:val="24"/>
        </w:rPr>
        <w:pPrChange w:id="34" w:author="Φλούδα Χριστίνα" w:date="2017-08-04T13:28:00Z">
          <w:pPr>
            <w:spacing w:line="600" w:lineRule="auto"/>
            <w:ind w:firstLine="720"/>
            <w:contextualSpacing/>
            <w:jc w:val="center"/>
          </w:pPr>
        </w:pPrChange>
      </w:pPr>
      <w:ins w:id="35" w:author="Φλούδα Χριστίνα" w:date="2017-08-04T13:28:00Z">
        <w:r w:rsidRPr="00E848F6">
          <w:rPr>
            <w:rFonts w:eastAsia="Times New Roman"/>
            <w:szCs w:val="24"/>
            <w:lang w:eastAsia="en-US"/>
          </w:rPr>
          <w:br/>
          <w:t>Α. Επί διαδικαστικού θέματος:</w:t>
        </w:r>
        <w:r w:rsidRPr="00E848F6">
          <w:rPr>
            <w:rFonts w:eastAsia="Times New Roman"/>
            <w:szCs w:val="24"/>
            <w:lang w:eastAsia="en-US"/>
          </w:rPr>
          <w:br/>
          <w:t>ΑΝΔΡΙΑΝΟΣ Ι. , σελ.</w:t>
        </w:r>
        <w:r w:rsidRPr="00E848F6">
          <w:rPr>
            <w:rFonts w:eastAsia="Times New Roman"/>
            <w:szCs w:val="24"/>
            <w:lang w:eastAsia="en-US"/>
          </w:rPr>
          <w:br/>
          <w:t>ΑΧΤΣΙΟΓΛΟΥ Ε. , σελ.</w:t>
        </w:r>
        <w:r w:rsidRPr="00E848F6">
          <w:rPr>
            <w:rFonts w:eastAsia="Times New Roman"/>
            <w:szCs w:val="24"/>
            <w:lang w:eastAsia="en-US"/>
          </w:rPr>
          <w:br/>
          <w:t>ΒΑΡΕΜΕΝΟΣ Γ. , σελ.</w:t>
        </w:r>
        <w:r w:rsidRPr="00E848F6">
          <w:rPr>
            <w:rFonts w:eastAsia="Times New Roman"/>
            <w:szCs w:val="24"/>
            <w:lang w:eastAsia="en-US"/>
          </w:rPr>
          <w:br/>
          <w:t>ΓΑΒΡΟΓΛΟΥ Κ. , σελ.</w:t>
        </w:r>
        <w:r w:rsidRPr="00E848F6">
          <w:rPr>
            <w:rFonts w:eastAsia="Times New Roman"/>
            <w:szCs w:val="24"/>
            <w:lang w:eastAsia="en-US"/>
          </w:rPr>
          <w:br/>
          <w:t>ΓΕΩΡΓΑΝΤΑΣ Γ. , σελ.</w:t>
        </w:r>
        <w:r w:rsidRPr="00E848F6">
          <w:rPr>
            <w:rFonts w:eastAsia="Times New Roman"/>
            <w:szCs w:val="24"/>
            <w:lang w:eastAsia="en-US"/>
          </w:rPr>
          <w:br/>
          <w:t>ΓΕΩΡΓΙΑΔΗΣ Σ. , σελ.</w:t>
        </w:r>
        <w:r w:rsidRPr="00E848F6">
          <w:rPr>
            <w:rFonts w:eastAsia="Times New Roman"/>
            <w:szCs w:val="24"/>
            <w:lang w:eastAsia="en-US"/>
          </w:rPr>
          <w:br/>
          <w:t>ΔΕΛΗΣ Ι. , σελ.</w:t>
        </w:r>
        <w:r w:rsidRPr="00E848F6">
          <w:rPr>
            <w:rFonts w:eastAsia="Times New Roman"/>
            <w:szCs w:val="24"/>
            <w:lang w:eastAsia="en-US"/>
          </w:rPr>
          <w:br/>
          <w:t>ΘΕΟΧΑΡΟΠΟΥΛΟΣ Α. , σελ.</w:t>
        </w:r>
        <w:r w:rsidRPr="00E848F6">
          <w:rPr>
            <w:rFonts w:eastAsia="Times New Roman"/>
            <w:szCs w:val="24"/>
            <w:lang w:eastAsia="en-US"/>
          </w:rPr>
          <w:br/>
          <w:t>ΚΕΓΚΕΡΟΓΛΟΥ Β. , σελ.</w:t>
        </w:r>
        <w:r w:rsidRPr="00E848F6">
          <w:rPr>
            <w:rFonts w:eastAsia="Times New Roman"/>
            <w:szCs w:val="24"/>
            <w:lang w:eastAsia="en-US"/>
          </w:rPr>
          <w:br/>
          <w:t>ΚΡΕΜΑΣΤΙΝΟΣ Δ. , σελ.</w:t>
        </w:r>
        <w:r w:rsidRPr="00E848F6">
          <w:rPr>
            <w:rFonts w:eastAsia="Times New Roman"/>
            <w:szCs w:val="24"/>
            <w:lang w:eastAsia="en-US"/>
          </w:rPr>
          <w:br/>
          <w:t>ΚΩΝΣΤΑΝΤΟΠΟΥΛΟΣ Δ. , σελ.</w:t>
        </w:r>
        <w:r w:rsidRPr="00E848F6">
          <w:rPr>
            <w:rFonts w:eastAsia="Times New Roman"/>
            <w:szCs w:val="24"/>
            <w:lang w:eastAsia="en-US"/>
          </w:rPr>
          <w:br/>
          <w:t>ΛΑΜΠΡΟΥΛΗΣ Γ. , σελ.</w:t>
        </w:r>
        <w:r w:rsidRPr="00E848F6">
          <w:rPr>
            <w:rFonts w:eastAsia="Times New Roman"/>
            <w:szCs w:val="24"/>
            <w:lang w:eastAsia="en-US"/>
          </w:rPr>
          <w:br/>
          <w:t>ΛΟΒΕΡΔΟΣ Α. , σελ.</w:t>
        </w:r>
        <w:r w:rsidRPr="00E848F6">
          <w:rPr>
            <w:rFonts w:eastAsia="Times New Roman"/>
            <w:szCs w:val="24"/>
            <w:lang w:eastAsia="en-US"/>
          </w:rPr>
          <w:br/>
          <w:t>ΛΥΚΟΥΔΗΣ Σ. , σελ.</w:t>
        </w:r>
        <w:r w:rsidRPr="00E848F6">
          <w:rPr>
            <w:rFonts w:eastAsia="Times New Roman"/>
            <w:szCs w:val="24"/>
            <w:lang w:eastAsia="en-US"/>
          </w:rPr>
          <w:br/>
          <w:t>ΜΑΝΤΑΣ Χ. , σελ.</w:t>
        </w:r>
        <w:r w:rsidRPr="00E848F6">
          <w:rPr>
            <w:rFonts w:eastAsia="Times New Roman"/>
            <w:szCs w:val="24"/>
            <w:lang w:eastAsia="en-US"/>
          </w:rPr>
          <w:br/>
          <w:t>ΜΑΡΚΟΥ Α. , σελ.</w:t>
        </w:r>
        <w:r w:rsidRPr="00E848F6">
          <w:rPr>
            <w:rFonts w:eastAsia="Times New Roman"/>
            <w:szCs w:val="24"/>
            <w:lang w:eastAsia="en-US"/>
          </w:rPr>
          <w:br/>
          <w:t>ΜΠΟΥΡΑΣ Α. , σελ.</w:t>
        </w:r>
        <w:r w:rsidRPr="00E848F6">
          <w:rPr>
            <w:rFonts w:eastAsia="Times New Roman"/>
            <w:szCs w:val="24"/>
            <w:lang w:eastAsia="en-US"/>
          </w:rPr>
          <w:br/>
          <w:t>ΠΑΠΠΑΣ Χ. , σελ.</w:t>
        </w:r>
        <w:r w:rsidRPr="00E848F6">
          <w:rPr>
            <w:rFonts w:eastAsia="Times New Roman"/>
            <w:szCs w:val="24"/>
            <w:lang w:eastAsia="en-US"/>
          </w:rPr>
          <w:br/>
          <w:t>ΧΑΡΙΤΣΗΣ Α. , σελ.</w:t>
        </w:r>
        <w:r w:rsidRPr="00E848F6">
          <w:rPr>
            <w:rFonts w:eastAsia="Times New Roman"/>
            <w:szCs w:val="24"/>
            <w:lang w:eastAsia="en-US"/>
          </w:rPr>
          <w:br/>
          <w:t>ΧΡΙΣΤΟΦΙΛΟΠΟΥΛΟΥ Π. , σελ.</w:t>
        </w:r>
        <w:r w:rsidRPr="00E848F6">
          <w:rPr>
            <w:rFonts w:eastAsia="Times New Roman"/>
            <w:szCs w:val="24"/>
            <w:lang w:eastAsia="en-US"/>
          </w:rPr>
          <w:br/>
        </w:r>
        <w:r w:rsidRPr="00E848F6">
          <w:rPr>
            <w:rFonts w:eastAsia="Times New Roman"/>
            <w:szCs w:val="24"/>
            <w:lang w:eastAsia="en-US"/>
          </w:rPr>
          <w:br/>
          <w:t>Β. Επί προσωπικού θέματος:</w:t>
        </w:r>
        <w:r w:rsidRPr="00E848F6">
          <w:rPr>
            <w:rFonts w:eastAsia="Times New Roman"/>
            <w:szCs w:val="24"/>
            <w:lang w:eastAsia="en-US"/>
          </w:rPr>
          <w:br/>
          <w:t>ΦΙΛΗΣ Ν. , σελ.</w:t>
        </w:r>
        <w:r w:rsidRPr="00E848F6">
          <w:rPr>
            <w:rFonts w:eastAsia="Times New Roman"/>
            <w:szCs w:val="24"/>
            <w:lang w:eastAsia="en-US"/>
          </w:rPr>
          <w:br/>
        </w:r>
        <w:r w:rsidRPr="00E848F6">
          <w:rPr>
            <w:rFonts w:eastAsia="Times New Roman"/>
            <w:szCs w:val="24"/>
            <w:lang w:eastAsia="en-US"/>
          </w:rPr>
          <w:br/>
          <w:t>Γ. Επί του σχεδίου νόμου του Υπουργείου Παιδείας,  Έρευνας και Θρησκευμάτων:</w:t>
        </w:r>
        <w:r w:rsidRPr="00E848F6">
          <w:rPr>
            <w:rFonts w:eastAsia="Times New Roman"/>
            <w:szCs w:val="24"/>
            <w:lang w:eastAsia="en-US"/>
          </w:rPr>
          <w:br/>
          <w:t>ΑΝΔΡΙΑΝΟΣ Ι. , σελ.</w:t>
        </w:r>
        <w:r w:rsidRPr="00E848F6">
          <w:rPr>
            <w:rFonts w:eastAsia="Times New Roman"/>
            <w:szCs w:val="24"/>
            <w:lang w:eastAsia="en-US"/>
          </w:rPr>
          <w:br/>
          <w:t>ΑΧΤΣΙΟΓΛΟΥ Ε. , σελ.</w:t>
        </w:r>
        <w:r w:rsidRPr="00E848F6">
          <w:rPr>
            <w:rFonts w:eastAsia="Times New Roman"/>
            <w:szCs w:val="24"/>
            <w:lang w:eastAsia="en-US"/>
          </w:rPr>
          <w:br/>
          <w:t>ΒΙΤΣΑΣ Δ. , σελ.</w:t>
        </w:r>
        <w:r w:rsidRPr="00E848F6">
          <w:rPr>
            <w:rFonts w:eastAsia="Times New Roman"/>
            <w:szCs w:val="24"/>
            <w:lang w:eastAsia="en-US"/>
          </w:rPr>
          <w:br/>
          <w:t>ΓΑΒΡΟΓΛΟΥ Κ. , σελ.</w:t>
        </w:r>
        <w:r w:rsidRPr="00E848F6">
          <w:rPr>
            <w:rFonts w:eastAsia="Times New Roman"/>
            <w:szCs w:val="24"/>
            <w:lang w:eastAsia="en-US"/>
          </w:rPr>
          <w:br/>
          <w:t>ΓΕΡΟΒΑΣΙΛΗ  Ό. , σελ.</w:t>
        </w:r>
        <w:r w:rsidRPr="00E848F6">
          <w:rPr>
            <w:rFonts w:eastAsia="Times New Roman"/>
            <w:szCs w:val="24"/>
            <w:lang w:eastAsia="en-US"/>
          </w:rPr>
          <w:br/>
          <w:t>ΓΕΩΡΓΑΝΤΑΣ Γ. , σελ.</w:t>
        </w:r>
        <w:r w:rsidRPr="00E848F6">
          <w:rPr>
            <w:rFonts w:eastAsia="Times New Roman"/>
            <w:szCs w:val="24"/>
            <w:lang w:eastAsia="en-US"/>
          </w:rPr>
          <w:br/>
          <w:t>ΓΕΩΡΓΙΑΔΗΣ Σ. , σελ.</w:t>
        </w:r>
        <w:r w:rsidRPr="00E848F6">
          <w:rPr>
            <w:rFonts w:eastAsia="Times New Roman"/>
            <w:szCs w:val="24"/>
            <w:lang w:eastAsia="en-US"/>
          </w:rPr>
          <w:br/>
          <w:t>ΓΡΕΓΟΣ Α. , σελ.</w:t>
        </w:r>
        <w:r w:rsidRPr="00E848F6">
          <w:rPr>
            <w:rFonts w:eastAsia="Times New Roman"/>
            <w:szCs w:val="24"/>
            <w:lang w:eastAsia="en-US"/>
          </w:rPr>
          <w:br/>
          <w:t>ΔΕΛΗΣ Ι. , σελ.</w:t>
        </w:r>
        <w:r w:rsidRPr="00E848F6">
          <w:rPr>
            <w:rFonts w:eastAsia="Times New Roman"/>
            <w:szCs w:val="24"/>
            <w:lang w:eastAsia="en-US"/>
          </w:rPr>
          <w:br/>
          <w:t>ΔΗΜΑΡΑΣ Γ. , σελ.</w:t>
        </w:r>
        <w:r w:rsidRPr="00E848F6">
          <w:rPr>
            <w:rFonts w:eastAsia="Times New Roman"/>
            <w:szCs w:val="24"/>
            <w:lang w:eastAsia="en-US"/>
          </w:rPr>
          <w:br/>
          <w:t>ΔΟΥΖΙΝΑΣ Κ. , σελ.</w:t>
        </w:r>
        <w:r w:rsidRPr="00E848F6">
          <w:rPr>
            <w:rFonts w:eastAsia="Times New Roman"/>
            <w:szCs w:val="24"/>
            <w:lang w:eastAsia="en-US"/>
          </w:rPr>
          <w:br/>
          <w:t>ΘΕΟΧΑΡΟΠΟΥΛΟΣ Α. , σελ.</w:t>
        </w:r>
        <w:r w:rsidRPr="00E848F6">
          <w:rPr>
            <w:rFonts w:eastAsia="Times New Roman"/>
            <w:szCs w:val="24"/>
            <w:lang w:eastAsia="en-US"/>
          </w:rPr>
          <w:br/>
          <w:t>ΚΑΡΡΑΣ Γ. , σελ.</w:t>
        </w:r>
        <w:r w:rsidRPr="00E848F6">
          <w:rPr>
            <w:rFonts w:eastAsia="Times New Roman"/>
            <w:szCs w:val="24"/>
            <w:lang w:eastAsia="en-US"/>
          </w:rPr>
          <w:br/>
          <w:t>ΚΑΤΣΙΚΗΣ Κ. , σελ.</w:t>
        </w:r>
        <w:r w:rsidRPr="00E848F6">
          <w:rPr>
            <w:rFonts w:eastAsia="Times New Roman"/>
            <w:szCs w:val="24"/>
            <w:lang w:eastAsia="en-US"/>
          </w:rPr>
          <w:br/>
          <w:t>ΚΕΓΚΕΡΟΓΛΟΥ Β. , σελ.</w:t>
        </w:r>
        <w:r w:rsidRPr="00E848F6">
          <w:rPr>
            <w:rFonts w:eastAsia="Times New Roman"/>
            <w:szCs w:val="24"/>
            <w:lang w:eastAsia="en-US"/>
          </w:rPr>
          <w:br/>
          <w:t>ΚΕΛΛΑΣ Χ. , σελ.</w:t>
        </w:r>
        <w:r w:rsidRPr="00E848F6">
          <w:rPr>
            <w:rFonts w:eastAsia="Times New Roman"/>
            <w:szCs w:val="24"/>
            <w:lang w:eastAsia="en-US"/>
          </w:rPr>
          <w:br/>
          <w:t>ΚΕΡΑΜΕΩΣ Ν. , σελ.</w:t>
        </w:r>
        <w:r w:rsidRPr="00E848F6">
          <w:rPr>
            <w:rFonts w:eastAsia="Times New Roman"/>
            <w:szCs w:val="24"/>
            <w:lang w:eastAsia="en-US"/>
          </w:rPr>
          <w:br/>
          <w:t>ΚΟΝΙΟΡΔΟΥ Λ. , σελ.</w:t>
        </w:r>
        <w:r w:rsidRPr="00E848F6">
          <w:rPr>
            <w:rFonts w:eastAsia="Times New Roman"/>
            <w:szCs w:val="24"/>
            <w:lang w:eastAsia="en-US"/>
          </w:rPr>
          <w:br/>
          <w:t>ΚΟΝΣΟΛΑΣ Ε. , σελ.</w:t>
        </w:r>
        <w:r w:rsidRPr="00E848F6">
          <w:rPr>
            <w:rFonts w:eastAsia="Times New Roman"/>
            <w:szCs w:val="24"/>
            <w:lang w:eastAsia="en-US"/>
          </w:rPr>
          <w:br/>
          <w:t>ΚΟΥΜΟΥΤΣΑΚΟΣ Γ. , σελ.</w:t>
        </w:r>
        <w:r w:rsidRPr="00E848F6">
          <w:rPr>
            <w:rFonts w:eastAsia="Times New Roman"/>
            <w:szCs w:val="24"/>
            <w:lang w:eastAsia="en-US"/>
          </w:rPr>
          <w:br/>
          <w:t>ΚΟΥΤΣΟΥΜΠΑΣ Α. , σελ.</w:t>
        </w:r>
        <w:r w:rsidRPr="00E848F6">
          <w:rPr>
            <w:rFonts w:eastAsia="Times New Roman"/>
            <w:szCs w:val="24"/>
            <w:lang w:eastAsia="en-US"/>
          </w:rPr>
          <w:br/>
          <w:t>ΚΩΝΣΤΑΝΤΟΠΟΥΛΟΣ Δ. , σελ.</w:t>
        </w:r>
        <w:r w:rsidRPr="00E848F6">
          <w:rPr>
            <w:rFonts w:eastAsia="Times New Roman"/>
            <w:szCs w:val="24"/>
            <w:lang w:eastAsia="en-US"/>
          </w:rPr>
          <w:br/>
          <w:t>ΛΑΓΟΣ Ι. , σελ.</w:t>
        </w:r>
        <w:r w:rsidRPr="00E848F6">
          <w:rPr>
            <w:rFonts w:eastAsia="Times New Roman"/>
            <w:szCs w:val="24"/>
            <w:lang w:eastAsia="en-US"/>
          </w:rPr>
          <w:br/>
          <w:t>ΛΙΒΑΝΙΟΥ Ζ. , σελ.</w:t>
        </w:r>
        <w:r w:rsidRPr="00E848F6">
          <w:rPr>
            <w:rFonts w:eastAsia="Times New Roman"/>
            <w:szCs w:val="24"/>
            <w:lang w:eastAsia="en-US"/>
          </w:rPr>
          <w:br/>
          <w:t>ΜΑΡΚΟΥ Α. , σελ.</w:t>
        </w:r>
        <w:r w:rsidRPr="00E848F6">
          <w:rPr>
            <w:rFonts w:eastAsia="Times New Roman"/>
            <w:szCs w:val="24"/>
            <w:lang w:eastAsia="en-US"/>
          </w:rPr>
          <w:br/>
          <w:t>ΜΑΥΡΩΤΑΣ Γ. , σελ.</w:t>
        </w:r>
        <w:r w:rsidRPr="00E848F6">
          <w:rPr>
            <w:rFonts w:eastAsia="Times New Roman"/>
            <w:szCs w:val="24"/>
            <w:lang w:eastAsia="en-US"/>
          </w:rPr>
          <w:br/>
          <w:t>ΜΕΓΑΛΟΜΥΣΤΑΚΑΣ Α. , σελ.</w:t>
        </w:r>
        <w:r w:rsidRPr="00E848F6">
          <w:rPr>
            <w:rFonts w:eastAsia="Times New Roman"/>
            <w:szCs w:val="24"/>
            <w:lang w:eastAsia="en-US"/>
          </w:rPr>
          <w:br/>
          <w:t>ΜΕΓΑΛΟΟΙΚΟΝΟΜΟΥ Θ. , σελ.</w:t>
        </w:r>
        <w:r w:rsidRPr="00E848F6">
          <w:rPr>
            <w:rFonts w:eastAsia="Times New Roman"/>
            <w:szCs w:val="24"/>
            <w:lang w:eastAsia="en-US"/>
          </w:rPr>
          <w:br/>
          <w:t>ΜΟΥΖΑΛΑΣ Γ. , σελ.</w:t>
        </w:r>
        <w:r w:rsidRPr="00E848F6">
          <w:rPr>
            <w:rFonts w:eastAsia="Times New Roman"/>
            <w:szCs w:val="24"/>
            <w:lang w:eastAsia="en-US"/>
          </w:rPr>
          <w:br/>
          <w:t>ΜΠΟΥΡΑΣ Α. , σελ.</w:t>
        </w:r>
        <w:r w:rsidRPr="00E848F6">
          <w:rPr>
            <w:rFonts w:eastAsia="Times New Roman"/>
            <w:szCs w:val="24"/>
            <w:lang w:eastAsia="en-US"/>
          </w:rPr>
          <w:br/>
          <w:t>ΠΑΠΑΔΗΜΗΤΡΙΟΥ Δ. , σελ.</w:t>
        </w:r>
        <w:r w:rsidRPr="00E848F6">
          <w:rPr>
            <w:rFonts w:eastAsia="Times New Roman"/>
            <w:szCs w:val="24"/>
            <w:lang w:eastAsia="en-US"/>
          </w:rPr>
          <w:br/>
          <w:t>ΠΑΠΑΘΕΟΔΩΡΟΥ Θ. , σελ.</w:t>
        </w:r>
        <w:r w:rsidRPr="00E848F6">
          <w:rPr>
            <w:rFonts w:eastAsia="Times New Roman"/>
            <w:szCs w:val="24"/>
            <w:lang w:eastAsia="en-US"/>
          </w:rPr>
          <w:br/>
          <w:t>ΠΕΤΡΟΠΟΥΛΟΣ Α. , σελ.</w:t>
        </w:r>
        <w:r w:rsidRPr="00E848F6">
          <w:rPr>
            <w:rFonts w:eastAsia="Times New Roman"/>
            <w:szCs w:val="24"/>
            <w:lang w:eastAsia="en-US"/>
          </w:rPr>
          <w:br/>
          <w:t>ΣΑΡΙΔΗΣ Ι. , σελ.</w:t>
        </w:r>
        <w:r w:rsidRPr="00E848F6">
          <w:rPr>
            <w:rFonts w:eastAsia="Times New Roman"/>
            <w:szCs w:val="24"/>
            <w:lang w:eastAsia="en-US"/>
          </w:rPr>
          <w:br/>
          <w:t>ΣΚΟΥΡΟΛΙΑΚΟΣ Π. , σελ.</w:t>
        </w:r>
        <w:r w:rsidRPr="00E848F6">
          <w:rPr>
            <w:rFonts w:eastAsia="Times New Roman"/>
            <w:szCs w:val="24"/>
            <w:lang w:eastAsia="en-US"/>
          </w:rPr>
          <w:br/>
          <w:t>ΣΠΑΡΤΙΝΟΣ Κ. , σελ.</w:t>
        </w:r>
        <w:r w:rsidRPr="00E848F6">
          <w:rPr>
            <w:rFonts w:eastAsia="Times New Roman"/>
            <w:szCs w:val="24"/>
            <w:lang w:eastAsia="en-US"/>
          </w:rPr>
          <w:br/>
          <w:t>ΣΤΕΦΟΣ Ι. , σελ.</w:t>
        </w:r>
        <w:r w:rsidRPr="00E848F6">
          <w:rPr>
            <w:rFonts w:eastAsia="Times New Roman"/>
            <w:szCs w:val="24"/>
            <w:lang w:eastAsia="en-US"/>
          </w:rPr>
          <w:br/>
          <w:t>ΣΤΥΛΙΟΣ Γ. , σελ.</w:t>
        </w:r>
        <w:r w:rsidRPr="00E848F6">
          <w:rPr>
            <w:rFonts w:eastAsia="Times New Roman"/>
            <w:szCs w:val="24"/>
            <w:lang w:eastAsia="en-US"/>
          </w:rPr>
          <w:br/>
          <w:t>ΣΥΝΤΥΧΑΚΗΣ Ε. , σελ.</w:t>
        </w:r>
        <w:r w:rsidRPr="00E848F6">
          <w:rPr>
            <w:rFonts w:eastAsia="Times New Roman"/>
            <w:szCs w:val="24"/>
            <w:lang w:eastAsia="en-US"/>
          </w:rPr>
          <w:br/>
          <w:t>ΤΖΟΥΦΗ Μ. , σελ.</w:t>
        </w:r>
        <w:r w:rsidRPr="00E848F6">
          <w:rPr>
            <w:rFonts w:eastAsia="Times New Roman"/>
            <w:szCs w:val="24"/>
            <w:lang w:eastAsia="en-US"/>
          </w:rPr>
          <w:br/>
          <w:t>ΦΟΡΤΣΑΚΗΣ Θ. , σελ.</w:t>
        </w:r>
        <w:r w:rsidRPr="00E848F6">
          <w:rPr>
            <w:rFonts w:eastAsia="Times New Roman"/>
            <w:szCs w:val="24"/>
            <w:lang w:eastAsia="en-US"/>
          </w:rPr>
          <w:br/>
          <w:t>ΦΩΤΑΚΗΣ Κ. , σελ.</w:t>
        </w:r>
        <w:r w:rsidRPr="00E848F6">
          <w:rPr>
            <w:rFonts w:eastAsia="Times New Roman"/>
            <w:szCs w:val="24"/>
            <w:lang w:eastAsia="en-US"/>
          </w:rPr>
          <w:br/>
          <w:t>ΧΑΡΑΚΟΠΟΥΛΟΣ Μ. , σελ.</w:t>
        </w:r>
        <w:r w:rsidRPr="00E848F6">
          <w:rPr>
            <w:rFonts w:eastAsia="Times New Roman"/>
            <w:szCs w:val="24"/>
            <w:lang w:eastAsia="en-US"/>
          </w:rPr>
          <w:br/>
          <w:t>ΧΑΡΙΤΣΗΣ Α. , σελ.</w:t>
        </w:r>
        <w:r w:rsidRPr="00E848F6">
          <w:rPr>
            <w:rFonts w:eastAsia="Times New Roman"/>
            <w:szCs w:val="24"/>
            <w:lang w:eastAsia="en-US"/>
          </w:rPr>
          <w:br/>
          <w:t>ΧΑΤΖΗΔΑΚΗΣ Κ. , σελ.</w:t>
        </w:r>
        <w:r w:rsidRPr="00E848F6">
          <w:rPr>
            <w:rFonts w:eastAsia="Times New Roman"/>
            <w:szCs w:val="24"/>
            <w:lang w:eastAsia="en-US"/>
          </w:rPr>
          <w:br/>
          <w:t>ΧΑΤΖΗΣΑΒΒΑΣ Χ. , σελ.</w:t>
        </w:r>
        <w:r w:rsidRPr="00E848F6">
          <w:rPr>
            <w:rFonts w:eastAsia="Times New Roman"/>
            <w:szCs w:val="24"/>
            <w:lang w:eastAsia="en-US"/>
          </w:rPr>
          <w:br/>
        </w:r>
        <w:r w:rsidRPr="00E848F6">
          <w:rPr>
            <w:rFonts w:eastAsia="Times New Roman"/>
            <w:szCs w:val="24"/>
            <w:lang w:eastAsia="en-US"/>
          </w:rPr>
          <w:br/>
          <w:t>Δ. Επί της αίτησης αντισυνταγματικότητας του σχεδίου νόμου του Υπουργείου Παιδείας,  Έρευνας και Θρησκευμάτων:</w:t>
        </w:r>
        <w:r w:rsidRPr="00E848F6">
          <w:rPr>
            <w:rFonts w:eastAsia="Times New Roman"/>
            <w:szCs w:val="24"/>
            <w:lang w:eastAsia="en-US"/>
          </w:rPr>
          <w:br/>
          <w:t>ΒΑΚΗ Φ. , σελ.</w:t>
        </w:r>
        <w:r w:rsidRPr="00E848F6">
          <w:rPr>
            <w:rFonts w:eastAsia="Times New Roman"/>
            <w:szCs w:val="24"/>
            <w:lang w:eastAsia="en-US"/>
          </w:rPr>
          <w:br/>
          <w:t>ΓΑΒΡΟΓΛΟΥ Κ. , σελ.</w:t>
        </w:r>
        <w:r w:rsidRPr="00E848F6">
          <w:rPr>
            <w:rFonts w:eastAsia="Times New Roman"/>
            <w:szCs w:val="24"/>
            <w:lang w:eastAsia="en-US"/>
          </w:rPr>
          <w:br/>
          <w:t>ΓΕΩΡΓΑΝΤΑΣ Γ. , σελ.</w:t>
        </w:r>
        <w:r w:rsidRPr="00E848F6">
          <w:rPr>
            <w:rFonts w:eastAsia="Times New Roman"/>
            <w:szCs w:val="24"/>
            <w:lang w:eastAsia="en-US"/>
          </w:rPr>
          <w:br/>
          <w:t>ΘΕΟΧΑΡΟΠΟΥΛΟΣ Α. , σελ.</w:t>
        </w:r>
        <w:r w:rsidRPr="00E848F6">
          <w:rPr>
            <w:rFonts w:eastAsia="Times New Roman"/>
            <w:szCs w:val="24"/>
            <w:lang w:eastAsia="en-US"/>
          </w:rPr>
          <w:br/>
          <w:t>ΚΑΡΡΑΣ Γ. , σελ.</w:t>
        </w:r>
        <w:r w:rsidRPr="00E848F6">
          <w:rPr>
            <w:rFonts w:eastAsia="Times New Roman"/>
            <w:szCs w:val="24"/>
            <w:lang w:eastAsia="en-US"/>
          </w:rPr>
          <w:br/>
          <w:t>ΛΟΒΕΡΔΟΣ Α. , σελ.</w:t>
        </w:r>
        <w:r w:rsidRPr="00E848F6">
          <w:rPr>
            <w:rFonts w:eastAsia="Times New Roman"/>
            <w:szCs w:val="24"/>
            <w:lang w:eastAsia="en-US"/>
          </w:rPr>
          <w:br/>
          <w:t>ΜΑΥΡΩΤΑΣ Γ. , σελ.</w:t>
        </w:r>
        <w:r w:rsidRPr="00E848F6">
          <w:rPr>
            <w:rFonts w:eastAsia="Times New Roman"/>
            <w:szCs w:val="24"/>
            <w:lang w:eastAsia="en-US"/>
          </w:rPr>
          <w:br/>
          <w:t>ΠΑΠΠΑΣ Χ. , σελ.</w:t>
        </w:r>
        <w:r w:rsidRPr="00E848F6">
          <w:rPr>
            <w:rFonts w:eastAsia="Times New Roman"/>
            <w:szCs w:val="24"/>
            <w:lang w:eastAsia="en-US"/>
          </w:rPr>
          <w:br/>
          <w:t>ΠΑΡΑΣΚΕΥΟΠΟΥΛΟΣ Ν. , σελ.</w:t>
        </w:r>
        <w:r w:rsidRPr="00E848F6">
          <w:rPr>
            <w:rFonts w:eastAsia="Times New Roman"/>
            <w:szCs w:val="24"/>
            <w:lang w:eastAsia="en-US"/>
          </w:rPr>
          <w:br/>
          <w:t>ΠΑΦΙΛΗΣ Α. , σελ.</w:t>
        </w:r>
        <w:r w:rsidRPr="00E848F6">
          <w:rPr>
            <w:rFonts w:eastAsia="Times New Roman"/>
            <w:szCs w:val="24"/>
            <w:lang w:eastAsia="en-US"/>
          </w:rPr>
          <w:br/>
        </w:r>
      </w:ins>
    </w:p>
    <w:p w14:paraId="3E37B5D4" w14:textId="77777777" w:rsidR="00462015" w:rsidRDefault="00E90EEC">
      <w:pPr>
        <w:spacing w:line="600" w:lineRule="auto"/>
        <w:ind w:firstLine="720"/>
        <w:contextualSpacing/>
        <w:jc w:val="center"/>
        <w:rPr>
          <w:rFonts w:eastAsia="Times New Roman" w:cs="Times New Roman"/>
          <w:szCs w:val="24"/>
        </w:rPr>
      </w:pPr>
      <w:r>
        <w:rPr>
          <w:rFonts w:eastAsia="Times New Roman"/>
          <w:szCs w:val="24"/>
        </w:rPr>
        <w:t>ΠΡΑΚΤΙΚΑ ΒΟΥΛΗΣ</w:t>
      </w:r>
    </w:p>
    <w:p w14:paraId="3E37B5D5" w14:textId="77777777" w:rsidR="00462015" w:rsidRDefault="00E90EEC">
      <w:pPr>
        <w:spacing w:line="600" w:lineRule="auto"/>
        <w:ind w:firstLine="720"/>
        <w:contextualSpacing/>
        <w:jc w:val="center"/>
        <w:rPr>
          <w:rFonts w:eastAsia="Times New Roman" w:cs="Times New Roman"/>
          <w:szCs w:val="24"/>
        </w:rPr>
      </w:pPr>
      <w:r>
        <w:rPr>
          <w:rFonts w:eastAsia="Times New Roman"/>
          <w:szCs w:val="24"/>
        </w:rPr>
        <w:t xml:space="preserve">ΙΖ΄ ΠΕΡΙΟΔΟΣ </w:t>
      </w:r>
    </w:p>
    <w:p w14:paraId="3E37B5D6" w14:textId="77777777" w:rsidR="00462015" w:rsidRDefault="00E90EEC">
      <w:pPr>
        <w:spacing w:line="600" w:lineRule="auto"/>
        <w:ind w:firstLine="720"/>
        <w:contextualSpacing/>
        <w:jc w:val="center"/>
        <w:rPr>
          <w:rFonts w:eastAsia="Times New Roman" w:cs="Times New Roman"/>
          <w:szCs w:val="24"/>
        </w:rPr>
      </w:pPr>
      <w:r>
        <w:rPr>
          <w:rFonts w:eastAsia="Times New Roman"/>
          <w:szCs w:val="24"/>
        </w:rPr>
        <w:t>ΠΡΟΕΔΡΕΥΟΜΕΝΗΣ ΚΟΙΝΟΒΟΥΛΕΥΤΙΚΗΣ ΔΗΜΟΚΡΑΤΙΑΣ</w:t>
      </w:r>
    </w:p>
    <w:p w14:paraId="3E37B5D7" w14:textId="77777777" w:rsidR="00462015" w:rsidRDefault="00E90EEC">
      <w:pPr>
        <w:spacing w:line="600" w:lineRule="auto"/>
        <w:ind w:firstLine="720"/>
        <w:contextualSpacing/>
        <w:jc w:val="center"/>
        <w:rPr>
          <w:rFonts w:eastAsia="Times New Roman" w:cs="Times New Roman"/>
          <w:szCs w:val="24"/>
        </w:rPr>
      </w:pPr>
      <w:r>
        <w:rPr>
          <w:rFonts w:eastAsia="Times New Roman"/>
          <w:szCs w:val="24"/>
        </w:rPr>
        <w:t>ΣΥΝΟΔΟΣ Β΄</w:t>
      </w:r>
    </w:p>
    <w:p w14:paraId="3E37B5D8" w14:textId="77777777" w:rsidR="00462015" w:rsidRDefault="00E90EEC">
      <w:pPr>
        <w:spacing w:line="600" w:lineRule="auto"/>
        <w:ind w:firstLine="720"/>
        <w:contextualSpacing/>
        <w:jc w:val="center"/>
        <w:rPr>
          <w:rFonts w:eastAsia="Times New Roman" w:cs="Times New Roman"/>
          <w:szCs w:val="24"/>
        </w:rPr>
      </w:pPr>
      <w:r>
        <w:rPr>
          <w:rFonts w:eastAsia="Times New Roman"/>
          <w:szCs w:val="24"/>
        </w:rPr>
        <w:t>ΣΥΝΕΔΡΙΑΣΗ ΡΞΒ΄</w:t>
      </w:r>
    </w:p>
    <w:p w14:paraId="3E37B5D9" w14:textId="77777777" w:rsidR="00462015" w:rsidRDefault="00E90EEC">
      <w:pPr>
        <w:spacing w:line="600" w:lineRule="auto"/>
        <w:ind w:firstLine="720"/>
        <w:contextualSpacing/>
        <w:jc w:val="center"/>
        <w:rPr>
          <w:rFonts w:eastAsia="Times New Roman" w:cs="Times New Roman"/>
          <w:szCs w:val="24"/>
        </w:rPr>
      </w:pPr>
      <w:r>
        <w:rPr>
          <w:rFonts w:eastAsia="Times New Roman"/>
          <w:szCs w:val="24"/>
        </w:rPr>
        <w:t>Δευτέρα 31 Ιουλίου 2017</w:t>
      </w:r>
      <w:r>
        <w:rPr>
          <w:rFonts w:eastAsia="Times New Roman"/>
          <w:szCs w:val="24"/>
        </w:rPr>
        <w:t xml:space="preserve"> (μεσημέρι)</w:t>
      </w:r>
    </w:p>
    <w:p w14:paraId="3E37B5DA" w14:textId="77777777" w:rsidR="00462015" w:rsidRDefault="00E90EEC">
      <w:pPr>
        <w:spacing w:line="600" w:lineRule="auto"/>
        <w:ind w:firstLine="720"/>
        <w:contextualSpacing/>
        <w:jc w:val="both"/>
        <w:rPr>
          <w:rFonts w:eastAsia="Times New Roman" w:cs="Times New Roman"/>
          <w:szCs w:val="24"/>
        </w:rPr>
      </w:pPr>
      <w:r>
        <w:rPr>
          <w:rFonts w:eastAsia="Times New Roman"/>
          <w:szCs w:val="24"/>
        </w:rPr>
        <w:t>Αθήνα, σήμερα στις 31 Ιουλίου 2017, ημέρα Δευτέρα και ώρα 15.18΄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0C79B1">
        <w:rPr>
          <w:rFonts w:eastAsia="Times New Roman"/>
          <w:b/>
          <w:szCs w:val="24"/>
        </w:rPr>
        <w:t>ΣΠΥΡΙΔΩΝΟΣ ΛΥΚΟΥΔΗ</w:t>
      </w:r>
      <w:r>
        <w:rPr>
          <w:rFonts w:eastAsia="Times New Roman"/>
          <w:szCs w:val="24"/>
        </w:rPr>
        <w:t>.</w:t>
      </w:r>
    </w:p>
    <w:p w14:paraId="3E37B5DB" w14:textId="77777777" w:rsidR="00462015" w:rsidRDefault="00E90EEC">
      <w:pPr>
        <w:spacing w:line="600" w:lineRule="auto"/>
        <w:ind w:firstLine="720"/>
        <w:contextualSpacing/>
        <w:jc w:val="both"/>
        <w:rPr>
          <w:rFonts w:eastAsia="Times New Roman"/>
          <w:szCs w:val="24"/>
        </w:rPr>
      </w:pPr>
      <w:r>
        <w:rPr>
          <w:rFonts w:eastAsia="Times New Roman"/>
          <w:b/>
          <w:bCs/>
          <w:szCs w:val="24"/>
        </w:rPr>
        <w:t xml:space="preserve">ΠΡΟΕΔΡΕΥΩΝ (Σπυρίδων Λυκούδης): </w:t>
      </w:r>
      <w:r>
        <w:rPr>
          <w:rFonts w:eastAsia="Times New Roman"/>
          <w:szCs w:val="24"/>
        </w:rPr>
        <w:t>Κυρίες και κύριοι συνάδελφοι, αρχίζει η συνεδρίαση.</w:t>
      </w:r>
    </w:p>
    <w:p w14:paraId="3E37B5DC" w14:textId="77777777" w:rsidR="00462015" w:rsidRDefault="00E90EEC">
      <w:pPr>
        <w:spacing w:line="600" w:lineRule="auto"/>
        <w:ind w:firstLine="720"/>
        <w:contextualSpacing/>
        <w:jc w:val="both"/>
        <w:rPr>
          <w:rFonts w:eastAsia="Times New Roman"/>
          <w:szCs w:val="24"/>
        </w:rPr>
      </w:pPr>
      <w:r>
        <w:rPr>
          <w:rFonts w:eastAsia="Times New Roman"/>
          <w:szCs w:val="24"/>
        </w:rPr>
        <w:t>Εισερχόμ</w:t>
      </w:r>
      <w:r>
        <w:rPr>
          <w:rFonts w:eastAsia="Times New Roman"/>
          <w:szCs w:val="24"/>
        </w:rPr>
        <w:t>ασ</w:t>
      </w:r>
      <w:r>
        <w:rPr>
          <w:rFonts w:eastAsia="Times New Roman"/>
          <w:szCs w:val="24"/>
        </w:rPr>
        <w:t>τε</w:t>
      </w:r>
      <w:r>
        <w:rPr>
          <w:rFonts w:eastAsia="Times New Roman"/>
          <w:szCs w:val="24"/>
        </w:rPr>
        <w:t xml:space="preserve"> στην ημερήσια διάταξης της</w:t>
      </w:r>
    </w:p>
    <w:p w14:paraId="3E37B5DD" w14:textId="77777777" w:rsidR="00462015" w:rsidRDefault="00E90EEC">
      <w:pPr>
        <w:spacing w:line="600" w:lineRule="auto"/>
        <w:ind w:firstLine="720"/>
        <w:contextualSpacing/>
        <w:jc w:val="center"/>
        <w:rPr>
          <w:rFonts w:eastAsia="Times New Roman"/>
          <w:b/>
          <w:szCs w:val="24"/>
        </w:rPr>
      </w:pPr>
      <w:r>
        <w:rPr>
          <w:rFonts w:eastAsia="Times New Roman"/>
          <w:b/>
          <w:szCs w:val="24"/>
        </w:rPr>
        <w:t>ΝΟΜΟΘΕΤΙΚΗΣ ΕΡΓΑΣΙΑΣ</w:t>
      </w:r>
    </w:p>
    <w:p w14:paraId="3E37B5DE" w14:textId="77777777" w:rsidR="00462015" w:rsidRDefault="00E90EEC">
      <w:pPr>
        <w:spacing w:line="600" w:lineRule="auto"/>
        <w:ind w:firstLine="720"/>
        <w:contextualSpacing/>
        <w:jc w:val="both"/>
        <w:rPr>
          <w:rFonts w:eastAsia="Times New Roman"/>
          <w:szCs w:val="24"/>
        </w:rPr>
      </w:pPr>
      <w:r>
        <w:rPr>
          <w:rFonts w:eastAsia="Times New Roman"/>
          <w:szCs w:val="24"/>
        </w:rPr>
        <w:t>Μόνη συζήτηση και ψήφιση επί της αρχής, των άρθρων</w:t>
      </w:r>
      <w:r w:rsidRPr="001E149A">
        <w:rPr>
          <w:rFonts w:eastAsia="Times New Roman"/>
          <w:szCs w:val="24"/>
        </w:rPr>
        <w:t xml:space="preserve"> </w:t>
      </w:r>
      <w:r>
        <w:rPr>
          <w:rFonts w:eastAsia="Times New Roman"/>
          <w:szCs w:val="24"/>
        </w:rPr>
        <w:t xml:space="preserve">και του συνόλου του σχεδίου νόμου του Υπουργείου Παιδείας, </w:t>
      </w:r>
      <w:r>
        <w:rPr>
          <w:rFonts w:eastAsia="Times New Roman"/>
          <w:szCs w:val="24"/>
        </w:rPr>
        <w:lastRenderedPageBreak/>
        <w:t>Έρευνας και Θρησκευμάτων</w:t>
      </w:r>
      <w:r>
        <w:rPr>
          <w:rFonts w:eastAsia="Times New Roman"/>
          <w:szCs w:val="24"/>
        </w:rPr>
        <w:t>:</w:t>
      </w:r>
      <w:r>
        <w:rPr>
          <w:rFonts w:eastAsia="Times New Roman"/>
          <w:szCs w:val="24"/>
        </w:rPr>
        <w:t xml:space="preserve"> «Οργάνωση και λειτουργία της ανώτατης εκπαίδευσης, ρυθμίσεις για την </w:t>
      </w:r>
      <w:r>
        <w:rPr>
          <w:rFonts w:eastAsia="Times New Roman"/>
          <w:szCs w:val="24"/>
        </w:rPr>
        <w:t>έρευνα και άλλες διατάξεις».</w:t>
      </w:r>
    </w:p>
    <w:p w14:paraId="3E37B5DF"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Η Διάσκεψη των Προέδρων αποφάσισε στη συνεδρίασή </w:t>
      </w:r>
      <w:r>
        <w:rPr>
          <w:rFonts w:eastAsia="Times New Roman"/>
          <w:szCs w:val="24"/>
        </w:rPr>
        <w:t>της στις</w:t>
      </w:r>
      <w:r>
        <w:rPr>
          <w:rFonts w:eastAsia="Times New Roman"/>
          <w:szCs w:val="24"/>
        </w:rPr>
        <w:t xml:space="preserve"> 24 Ιουλίου 2017 τη συζήτηση του νομοσχεδίου σε δύο συνεδριάσεις ενιαία επί της αρχής, επί των άρθρων και επί των τροπολογιών.</w:t>
      </w:r>
    </w:p>
    <w:p w14:paraId="3E37B5E0" w14:textId="77777777" w:rsidR="00462015" w:rsidRDefault="00E90EEC">
      <w:pPr>
        <w:spacing w:line="600" w:lineRule="auto"/>
        <w:ind w:firstLine="720"/>
        <w:contextualSpacing/>
        <w:jc w:val="both"/>
        <w:rPr>
          <w:rFonts w:eastAsia="Times New Roman"/>
          <w:szCs w:val="24"/>
        </w:rPr>
      </w:pPr>
      <w:r>
        <w:rPr>
          <w:rFonts w:eastAsia="Times New Roman"/>
          <w:szCs w:val="24"/>
        </w:rPr>
        <w:t>Προτείνουμε ακόμα η εγγραφή των ομιλητών να</w:t>
      </w:r>
      <w:r>
        <w:rPr>
          <w:rFonts w:eastAsia="Times New Roman"/>
          <w:szCs w:val="24"/>
        </w:rPr>
        <w:t xml:space="preserve"> ολοκληρωθεί με την ομιλία του τέταρτου ομιλητή, δηλαδή του </w:t>
      </w:r>
      <w:r>
        <w:rPr>
          <w:rFonts w:eastAsia="Times New Roman"/>
          <w:szCs w:val="24"/>
        </w:rPr>
        <w:t>ε</w:t>
      </w:r>
      <w:r>
        <w:rPr>
          <w:rFonts w:eastAsia="Times New Roman"/>
          <w:szCs w:val="24"/>
        </w:rPr>
        <w:t xml:space="preserve">ιδικού </w:t>
      </w:r>
      <w:r>
        <w:rPr>
          <w:rFonts w:eastAsia="Times New Roman"/>
          <w:szCs w:val="24"/>
        </w:rPr>
        <w:t>α</w:t>
      </w:r>
      <w:r>
        <w:rPr>
          <w:rFonts w:eastAsia="Times New Roman"/>
          <w:szCs w:val="24"/>
        </w:rPr>
        <w:t>γορητή της Χρυσής Αυγής κ. Αντωνίου Γρέγου και όχι μετά τους δύο πρώτους, ακριβώς επειδή είναι Δευτέρα και μπορεί πολλοί συνάδελφοι να μην έχουν έρθει ακόμα. Υπάρχει αυτή η παράταση για ν</w:t>
      </w:r>
      <w:r>
        <w:rPr>
          <w:rFonts w:eastAsia="Times New Roman"/>
          <w:szCs w:val="24"/>
        </w:rPr>
        <w:t>α διευκολυνθούν οι συν</w:t>
      </w:r>
      <w:bookmarkStart w:id="36" w:name="_GoBack"/>
      <w:bookmarkEnd w:id="36"/>
      <w:r>
        <w:rPr>
          <w:rFonts w:eastAsia="Times New Roman"/>
          <w:szCs w:val="24"/>
        </w:rPr>
        <w:t>άδελφοι να εγγραφούν.</w:t>
      </w:r>
    </w:p>
    <w:p w14:paraId="3E37B5E1"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Συμφωνεί το Σώμα; </w:t>
      </w:r>
    </w:p>
    <w:p w14:paraId="3E37B5E2" w14:textId="77777777" w:rsidR="00462015" w:rsidRDefault="00E90EEC">
      <w:pPr>
        <w:spacing w:line="600" w:lineRule="auto"/>
        <w:ind w:firstLine="720"/>
        <w:contextualSpacing/>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3E37B5E3" w14:textId="77777777" w:rsidR="00462015" w:rsidRDefault="00E90EEC">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το </w:t>
      </w:r>
      <w:r>
        <w:rPr>
          <w:rFonts w:eastAsia="Times New Roman"/>
          <w:bCs/>
          <w:szCs w:val="24"/>
        </w:rPr>
        <w:t xml:space="preserve">Σώμα </w:t>
      </w:r>
      <w:proofErr w:type="spellStart"/>
      <w:r>
        <w:rPr>
          <w:rFonts w:eastAsia="Times New Roman"/>
          <w:bCs/>
          <w:szCs w:val="24"/>
        </w:rPr>
        <w:t>συνεφώνησε</w:t>
      </w:r>
      <w:proofErr w:type="spellEnd"/>
      <w:r>
        <w:rPr>
          <w:rFonts w:eastAsia="Times New Roman"/>
          <w:bCs/>
          <w:szCs w:val="24"/>
        </w:rPr>
        <w:t xml:space="preserve">. </w:t>
      </w:r>
    </w:p>
    <w:p w14:paraId="3E37B5E4" w14:textId="77777777" w:rsidR="00462015" w:rsidRDefault="00E90EEC">
      <w:pPr>
        <w:spacing w:line="600" w:lineRule="auto"/>
        <w:ind w:firstLine="720"/>
        <w:contextualSpacing/>
        <w:jc w:val="both"/>
        <w:rPr>
          <w:rFonts w:eastAsia="Times New Roman"/>
          <w:szCs w:val="24"/>
        </w:rPr>
      </w:pPr>
      <w:r>
        <w:rPr>
          <w:rFonts w:eastAsia="Times New Roman"/>
          <w:bCs/>
          <w:szCs w:val="24"/>
        </w:rPr>
        <w:t xml:space="preserve">Κυρίες και κύριοι συνάδελφοι, έχει κατατεθεί αίτηση αντισυνταγματικότητας </w:t>
      </w:r>
      <w:r>
        <w:rPr>
          <w:rFonts w:eastAsia="Times New Roman"/>
          <w:szCs w:val="24"/>
        </w:rPr>
        <w:t xml:space="preserve">από τη Δημοκρατική </w:t>
      </w:r>
      <w:r>
        <w:rPr>
          <w:rFonts w:eastAsia="Times New Roman"/>
          <w:szCs w:val="24"/>
        </w:rPr>
        <w:t xml:space="preserve">Συμπαράταξη, από τον </w:t>
      </w:r>
      <w:r>
        <w:rPr>
          <w:rFonts w:eastAsia="Times New Roman"/>
          <w:szCs w:val="24"/>
        </w:rPr>
        <w:lastRenderedPageBreak/>
        <w:t>συνάδελφο κ. Ανδρέα Λοβέρδο, ο οποίος την υπογράφει. Έχουμε συνεννοηθεί</w:t>
      </w:r>
      <w:r>
        <w:rPr>
          <w:rFonts w:eastAsia="Times New Roman"/>
          <w:szCs w:val="24"/>
        </w:rPr>
        <w:t xml:space="preserve"> -</w:t>
      </w:r>
      <w:r>
        <w:rPr>
          <w:rFonts w:eastAsia="Times New Roman"/>
          <w:szCs w:val="24"/>
        </w:rPr>
        <w:t>συμφωνεί και ο κ. Λοβέρδος</w:t>
      </w:r>
      <w:r>
        <w:rPr>
          <w:rFonts w:eastAsia="Times New Roman"/>
          <w:szCs w:val="24"/>
        </w:rPr>
        <w:t xml:space="preserve">- </w:t>
      </w:r>
      <w:r>
        <w:rPr>
          <w:rFonts w:eastAsia="Times New Roman"/>
          <w:szCs w:val="24"/>
        </w:rPr>
        <w:t>η συζήτηση για την αντισυνταγματικότητα να γίνει μετά το πέρας και του τέταρτου ομιλητή και αφού θα έχουν εγγραφεί στον κατάλογο και ο</w:t>
      </w:r>
      <w:r>
        <w:rPr>
          <w:rFonts w:eastAsia="Times New Roman"/>
          <w:szCs w:val="24"/>
        </w:rPr>
        <w:t>ι ενδιαφερόμενοι συνάδελφοι Βουλευτές.</w:t>
      </w:r>
    </w:p>
    <w:p w14:paraId="3E37B5E5"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Επομένως να ξεκινήσουμε τη διαδικασία και θα </w:t>
      </w:r>
      <w:r>
        <w:rPr>
          <w:rFonts w:eastAsia="Times New Roman"/>
          <w:szCs w:val="24"/>
        </w:rPr>
        <w:t xml:space="preserve">προχωρήσουμε </w:t>
      </w:r>
      <w:r>
        <w:rPr>
          <w:rFonts w:eastAsia="Times New Roman"/>
          <w:szCs w:val="24"/>
        </w:rPr>
        <w:t>με αυτόν τον τρόπο.</w:t>
      </w:r>
    </w:p>
    <w:p w14:paraId="3E37B5E6" w14:textId="77777777" w:rsidR="00462015" w:rsidRDefault="00E90EEC">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τον λόγο επί της διαδικασίας.</w:t>
      </w:r>
    </w:p>
    <w:p w14:paraId="3E37B5E7"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Ορίστε, έχετε τον λόγο.</w:t>
      </w:r>
    </w:p>
    <w:p w14:paraId="3E37B5E8" w14:textId="77777777" w:rsidR="00462015" w:rsidRDefault="00E90EEC">
      <w:pPr>
        <w:spacing w:line="600" w:lineRule="auto"/>
        <w:ind w:firstLine="720"/>
        <w:contextualSpacing/>
        <w:jc w:val="both"/>
        <w:rPr>
          <w:rFonts w:eastAsia="Times New Roman"/>
          <w:szCs w:val="24"/>
        </w:rPr>
      </w:pPr>
      <w:r>
        <w:rPr>
          <w:rFonts w:eastAsia="Times New Roman"/>
          <w:b/>
          <w:szCs w:val="24"/>
        </w:rPr>
        <w:t>ΑΘΑΝΑΣΙΟΣ ΘΕΟ</w:t>
      </w:r>
      <w:r>
        <w:rPr>
          <w:rFonts w:eastAsia="Times New Roman"/>
          <w:b/>
          <w:szCs w:val="24"/>
        </w:rPr>
        <w:t>ΧΑΡΟΠΟΥΛΟΣ:</w:t>
      </w:r>
      <w:r>
        <w:rPr>
          <w:rFonts w:eastAsia="Times New Roman"/>
          <w:szCs w:val="24"/>
        </w:rPr>
        <w:t xml:space="preserve"> Ήθελα τον λόγο για ένα λεπτό σε σχέση με τις τροπολογίες</w:t>
      </w:r>
      <w:r>
        <w:rPr>
          <w:rFonts w:eastAsia="Times New Roman"/>
          <w:szCs w:val="24"/>
        </w:rPr>
        <w:t>,</w:t>
      </w:r>
      <w:r>
        <w:rPr>
          <w:rFonts w:eastAsia="Times New Roman"/>
          <w:szCs w:val="24"/>
        </w:rPr>
        <w:t xml:space="preserve"> </w:t>
      </w:r>
      <w:r>
        <w:rPr>
          <w:rFonts w:eastAsia="Times New Roman"/>
          <w:szCs w:val="24"/>
        </w:rPr>
        <w:t>οι οποίες</w:t>
      </w:r>
      <w:r>
        <w:rPr>
          <w:rFonts w:eastAsia="Times New Roman"/>
          <w:szCs w:val="24"/>
        </w:rPr>
        <w:t xml:space="preserve"> μόλις κατατέθηκαν.</w:t>
      </w:r>
    </w:p>
    <w:p w14:paraId="3E37B5E9"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Κύριε Πρόεδρε, την προηγούμενη εβδομάδα </w:t>
      </w:r>
      <w:r>
        <w:rPr>
          <w:rFonts w:eastAsia="Times New Roman"/>
          <w:szCs w:val="24"/>
        </w:rPr>
        <w:t xml:space="preserve">δημιουργήθηκε </w:t>
      </w:r>
      <w:r>
        <w:rPr>
          <w:rFonts w:eastAsia="Times New Roman"/>
          <w:szCs w:val="24"/>
        </w:rPr>
        <w:t xml:space="preserve">ένα μεγάλο ζήτημα στο </w:t>
      </w:r>
      <w:r>
        <w:rPr>
          <w:rFonts w:eastAsia="Times New Roman"/>
          <w:szCs w:val="24"/>
        </w:rPr>
        <w:t>ε</w:t>
      </w:r>
      <w:r>
        <w:rPr>
          <w:rFonts w:eastAsia="Times New Roman"/>
          <w:szCs w:val="24"/>
        </w:rPr>
        <w:t>λληνικό Κοινοβούλιο γιατί κατατέθηκε πλήθος τροπολογιών την τελευταία χρονική στ</w:t>
      </w:r>
      <w:r>
        <w:rPr>
          <w:rFonts w:eastAsia="Times New Roman"/>
          <w:szCs w:val="24"/>
        </w:rPr>
        <w:t>ιγμή. Το Προεδρείο της Βουλής μάλιστα είπε ότι πράγματι είναι ένα τεράστιο ζήτημα και θα πρέπει να το δούμε για να βρούμε τρόπους επίλυσης.</w:t>
      </w:r>
    </w:p>
    <w:p w14:paraId="3E37B5EA"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Έχουμε έντεκα υπουργικές τροπολογίες. Σήμερα, πριν από λίγο κατατέθηκαν τέσσερις. Αυτό ουσιαστικά δεν είναι απλά ένα</w:t>
      </w:r>
      <w:r>
        <w:rPr>
          <w:rFonts w:eastAsia="Times New Roman"/>
          <w:szCs w:val="24"/>
        </w:rPr>
        <w:t>ς τρόπος μη ορθής νομοθέτησης, αλλά είναι ντροπή να προσπαθούμε να περάσουμε με τέτοιο τρόπο κρίσιμα θέματα.</w:t>
      </w:r>
    </w:p>
    <w:p w14:paraId="3E37B5EB" w14:textId="77777777" w:rsidR="00462015" w:rsidRDefault="00E90EEC">
      <w:pPr>
        <w:spacing w:line="600" w:lineRule="auto"/>
        <w:ind w:firstLine="720"/>
        <w:contextualSpacing/>
        <w:jc w:val="both"/>
        <w:rPr>
          <w:rFonts w:eastAsia="Times New Roman"/>
          <w:szCs w:val="24"/>
        </w:rPr>
      </w:pPr>
      <w:r>
        <w:rPr>
          <w:rFonts w:eastAsia="Times New Roman"/>
          <w:szCs w:val="24"/>
        </w:rPr>
        <w:t>Κύριε Πρόεδρε, είναι δύο τροπολογίες του Υπουργείου Εσωτερικών, δύο του Υπουργείου Οικονομικών, δύο του Υπουργείου Οικονομίας και Ανάπτυξης, μία το</w:t>
      </w:r>
      <w:r>
        <w:rPr>
          <w:rFonts w:eastAsia="Times New Roman"/>
          <w:szCs w:val="24"/>
        </w:rPr>
        <w:t>υ Υπουργείου Πολιτισμού, μία του Υπουργείου Εργασίας, μία του Υπουργείου Διοικητικής Ανασυγκρότησης, μία του Υπουργείου Δικαιοσύνης και τελικά μόνο μία από τις έντεκα είναι του Υπουργείου Παιδείας που αφορά και το νομοσχέδιο που είναι σήμερα προς συζήτηση.</w:t>
      </w:r>
      <w:r>
        <w:rPr>
          <w:rFonts w:eastAsia="Times New Roman"/>
          <w:szCs w:val="24"/>
        </w:rPr>
        <w:t xml:space="preserve"> Δεν μπορούμε να προχωρήσουμε με αυτόν τον τρόπο. </w:t>
      </w:r>
    </w:p>
    <w:p w14:paraId="3E37B5EC"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Κύριε Υπουργέ, θα κάνετε δεκτές αυτές τις τροπολογίες; Θα δεχτείτε και άλλες </w:t>
      </w:r>
      <w:r>
        <w:rPr>
          <w:rFonts w:eastAsia="Times New Roman"/>
          <w:szCs w:val="24"/>
        </w:rPr>
        <w:t>υ</w:t>
      </w:r>
      <w:r>
        <w:rPr>
          <w:rFonts w:eastAsia="Times New Roman"/>
          <w:szCs w:val="24"/>
        </w:rPr>
        <w:t>πουργικές τροπολογίες ή κλείνει σήμερα ο κατάλογος σε αυτές τις έντεκα; Επιτέλους, να νομοθετήσουμε με έναν τρόπο που να μπορού</w:t>
      </w:r>
      <w:r>
        <w:rPr>
          <w:rFonts w:eastAsia="Times New Roman"/>
          <w:szCs w:val="24"/>
        </w:rPr>
        <w:t>ν οι Βουλευτές να παρακολουθούν. Δεν είναι δυνατόν η Κυβέρνηση να τα έχει διαλύσει όλα στον τρόπο νομοθέτησης.</w:t>
      </w:r>
    </w:p>
    <w:p w14:paraId="3E37B5ED"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Κύριε Πρόεδρε, θα ήθελα τον λόγο.</w:t>
      </w:r>
    </w:p>
    <w:p w14:paraId="3E37B5EE"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Επί του ίδιου θέματος, κύριε Γεωργαντά;</w:t>
      </w:r>
    </w:p>
    <w:p w14:paraId="3E37B5EF"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Κύριε Πρόεδρε, νομίζω ότι μετά από αυτό που συνέβη την προηγούμενη εβδομάδα είναι μια ευκαιρία το Σώμα, διατηρώντας τον αυτοσεβασμό του, να μην αφήσει να επαναληφθούν οι εικόνες της προηγούμενης εβδομάδος.</w:t>
      </w:r>
    </w:p>
    <w:p w14:paraId="3E37B5F0" w14:textId="77777777" w:rsidR="00462015" w:rsidRDefault="00E90EEC">
      <w:pPr>
        <w:spacing w:line="600" w:lineRule="auto"/>
        <w:ind w:firstLine="720"/>
        <w:contextualSpacing/>
        <w:jc w:val="both"/>
        <w:rPr>
          <w:rFonts w:eastAsia="Times New Roman"/>
          <w:szCs w:val="24"/>
        </w:rPr>
      </w:pPr>
      <w:r>
        <w:rPr>
          <w:rFonts w:eastAsia="Times New Roman"/>
          <w:szCs w:val="24"/>
        </w:rPr>
        <w:t>Παράκληση προς την Κυβέρνηση,</w:t>
      </w:r>
      <w:r>
        <w:rPr>
          <w:rFonts w:eastAsia="Times New Roman"/>
          <w:szCs w:val="24"/>
        </w:rPr>
        <w:t xml:space="preserve"> αυτή η διαδικασία των τροπολογιών που κατατίθενται μέχρι τελευταία στιγμή να σταματήσει. Ό,τι κατατέθηκε, κατατέθηκε. Επίσης, να έχουμε μια δέσμευση ότι δεν πρόκειται να κατατεθεί κάτι άλλο κατά τη διάρκεια των δύο ημερών της συνεδρίασης. Υπάρχει και άλλο</w:t>
      </w:r>
      <w:r>
        <w:rPr>
          <w:rFonts w:eastAsia="Times New Roman"/>
          <w:szCs w:val="24"/>
        </w:rPr>
        <w:t xml:space="preserve"> νομοθετικό έργο άλλωστε.</w:t>
      </w:r>
    </w:p>
    <w:p w14:paraId="3E37B5F1" w14:textId="77777777" w:rsidR="00462015" w:rsidRDefault="00E90EEC">
      <w:pPr>
        <w:spacing w:line="600" w:lineRule="auto"/>
        <w:ind w:firstLine="720"/>
        <w:contextualSpacing/>
        <w:jc w:val="both"/>
        <w:rPr>
          <w:rFonts w:eastAsia="Times New Roman"/>
          <w:szCs w:val="24"/>
        </w:rPr>
      </w:pPr>
      <w:r>
        <w:rPr>
          <w:rFonts w:eastAsia="Times New Roman"/>
          <w:szCs w:val="24"/>
        </w:rPr>
        <w:t>Νομίζω ότι αυτό όλοι οι συνάδελφοι το χρωστάμε απέναντι σε μια κοινωνία, η οποία δεν μπορεί να καταλάβει τι ακριβώς γίνεται εδώ μέσα, αλλά θέλει τουλάχιστον να τηρούνται κάποιοι κανόνες δεοντολογίας και κάποιοι κανόνες καλής νομοθ</w:t>
      </w:r>
      <w:r>
        <w:rPr>
          <w:rFonts w:eastAsia="Times New Roman"/>
          <w:szCs w:val="24"/>
        </w:rPr>
        <w:t>έτησης. Είναι θέμα αυτοσεβασμού μας να διατηρήσουμε αυτή την αρχή.</w:t>
      </w:r>
    </w:p>
    <w:p w14:paraId="3E37B5F2"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Αυτό που ξεκίνησε την προηγούμενη εβδομάδα να το ολοκληρώσουμε σήμερα, να μην αναγκαστεί η Αντιπολίτευση πάλι </w:t>
      </w:r>
      <w:r>
        <w:rPr>
          <w:rFonts w:eastAsia="Times New Roman"/>
          <w:szCs w:val="24"/>
        </w:rPr>
        <w:lastRenderedPageBreak/>
        <w:t>να καταφύγει σε ακραία μέσα. Παράκληση, λοιπόν, προς την Κυβέρνηση να πάψει την</w:t>
      </w:r>
      <w:r>
        <w:rPr>
          <w:rFonts w:eastAsia="Times New Roman"/>
          <w:szCs w:val="24"/>
        </w:rPr>
        <w:t xml:space="preserve"> πρακτική των προηγούμενων…</w:t>
      </w:r>
    </w:p>
    <w:p w14:paraId="3E37B5F3" w14:textId="77777777" w:rsidR="00462015" w:rsidRDefault="00E90EEC">
      <w:pPr>
        <w:spacing w:line="600" w:lineRule="auto"/>
        <w:ind w:firstLine="720"/>
        <w:contextualSpacing/>
        <w:jc w:val="both"/>
        <w:rPr>
          <w:rFonts w:eastAsia="Times New Roman"/>
          <w:szCs w:val="24"/>
        </w:rPr>
      </w:pPr>
      <w:r>
        <w:rPr>
          <w:rFonts w:eastAsia="Times New Roman"/>
          <w:b/>
          <w:szCs w:val="24"/>
        </w:rPr>
        <w:t>ΑΘΑΝΑΣΙΟΣ ΜΠΟΥΡΑΣ:</w:t>
      </w:r>
      <w:r>
        <w:rPr>
          <w:rFonts w:eastAsia="Times New Roman"/>
          <w:szCs w:val="24"/>
        </w:rPr>
        <w:t xml:space="preserve"> Απαιτούμε.</w:t>
      </w:r>
    </w:p>
    <w:p w14:paraId="3E37B5F4"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Ακούστε με λίγο. Αυτή τη στιγμή εκφράζεται ως παράκληση, κύριε Πρόεδρε. Αλλά η Αντιπολίτευση ξέρει πώς να εκπληρώσει το αντιπολιτευτικό της καθήκον και τον θεσμικό της ρόλο. </w:t>
      </w:r>
    </w:p>
    <w:p w14:paraId="3E37B5F5" w14:textId="77777777" w:rsidR="00462015" w:rsidRDefault="00E90EEC">
      <w:pPr>
        <w:spacing w:line="600" w:lineRule="auto"/>
        <w:ind w:firstLine="720"/>
        <w:contextualSpacing/>
        <w:jc w:val="both"/>
        <w:rPr>
          <w:rFonts w:eastAsia="Times New Roman"/>
          <w:szCs w:val="24"/>
        </w:rPr>
      </w:pPr>
      <w:r>
        <w:rPr>
          <w:rFonts w:eastAsia="Times New Roman"/>
          <w:szCs w:val="24"/>
        </w:rPr>
        <w:t>Απ</w:t>
      </w:r>
      <w:r>
        <w:rPr>
          <w:rFonts w:eastAsia="Times New Roman"/>
          <w:szCs w:val="24"/>
        </w:rPr>
        <w:t>λά κάνω έκκληση στον αυτοσεβασμό των συναδέλφων και των Υπουργών, να μην συνεχιστεί, να μην εξακολουθήσει αυτό που είδαμε την προηγούμενη φορά μέσα στη Ολομέλεια.</w:t>
      </w:r>
    </w:p>
    <w:p w14:paraId="3E37B5F6" w14:textId="77777777" w:rsidR="00462015" w:rsidRDefault="00E90EEC">
      <w:pPr>
        <w:spacing w:line="600" w:lineRule="auto"/>
        <w:ind w:firstLine="720"/>
        <w:contextualSpacing/>
        <w:jc w:val="both"/>
        <w:rPr>
          <w:rFonts w:eastAsia="Times New Roman"/>
          <w:szCs w:val="24"/>
        </w:rPr>
      </w:pPr>
      <w:r>
        <w:rPr>
          <w:rFonts w:eastAsia="Times New Roman"/>
          <w:b/>
          <w:szCs w:val="24"/>
        </w:rPr>
        <w:t>ΑΘΑΝΑΣΙΟΣ ΜΠΟΥΡΑΣ:</w:t>
      </w:r>
      <w:r>
        <w:rPr>
          <w:rFonts w:eastAsia="Times New Roman"/>
          <w:szCs w:val="24"/>
        </w:rPr>
        <w:t xml:space="preserve"> Δεν υπάρχουν ούτε στο έδρανο, κύριε Πρόεδρε. Πού είναι οι τροπολογίες;</w:t>
      </w:r>
    </w:p>
    <w:p w14:paraId="3E37B5F7" w14:textId="77777777" w:rsidR="00462015" w:rsidRDefault="00E90EEC">
      <w:pPr>
        <w:spacing w:line="600" w:lineRule="auto"/>
        <w:ind w:firstLine="720"/>
        <w:contextualSpacing/>
        <w:jc w:val="both"/>
        <w:rPr>
          <w:rFonts w:eastAsia="Times New Roman"/>
          <w:szCs w:val="24"/>
        </w:rPr>
      </w:pPr>
      <w:r>
        <w:rPr>
          <w:rFonts w:eastAsia="Times New Roman"/>
          <w:b/>
          <w:szCs w:val="24"/>
        </w:rPr>
        <w:t>ΠΡΟ</w:t>
      </w:r>
      <w:r>
        <w:rPr>
          <w:rFonts w:eastAsia="Times New Roman"/>
          <w:b/>
          <w:szCs w:val="24"/>
        </w:rPr>
        <w:t xml:space="preserve">ΕΔΡΕΥΩΝ (Σπυρίδων Λυκούδης): </w:t>
      </w:r>
      <w:r>
        <w:rPr>
          <w:rFonts w:eastAsia="Times New Roman"/>
          <w:szCs w:val="24"/>
        </w:rPr>
        <w:t>Κύριε συνάδελφε, να προχωρήσουμε.</w:t>
      </w:r>
    </w:p>
    <w:p w14:paraId="3E37B5F8" w14:textId="77777777" w:rsidR="00462015" w:rsidRDefault="00E90EEC">
      <w:pPr>
        <w:spacing w:line="600" w:lineRule="auto"/>
        <w:ind w:firstLine="720"/>
        <w:contextualSpacing/>
        <w:jc w:val="both"/>
        <w:rPr>
          <w:rFonts w:eastAsia="Times New Roman"/>
          <w:szCs w:val="24"/>
        </w:rPr>
      </w:pPr>
      <w:r>
        <w:rPr>
          <w:rFonts w:eastAsia="Times New Roman"/>
          <w:szCs w:val="24"/>
        </w:rPr>
        <w:t>Νομίζω ότι η έκκληση για να υπάρχει μια διαφορετική αντιμετώπιση του ζητήματος έχει κατατεθεί και από τους δύο συναδέλφους. Η Κυβέρνηση διά του Υπουργού το ακούει. Ελπίζω να έχουμε μια διευθέτη</w:t>
      </w:r>
      <w:r>
        <w:rPr>
          <w:rFonts w:eastAsia="Times New Roman"/>
          <w:szCs w:val="24"/>
        </w:rPr>
        <w:t>ση του θέματος.</w:t>
      </w:r>
    </w:p>
    <w:p w14:paraId="3E37B5F9" w14:textId="77777777" w:rsidR="00462015" w:rsidRDefault="00E90EEC">
      <w:pPr>
        <w:spacing w:line="600" w:lineRule="auto"/>
        <w:ind w:firstLine="720"/>
        <w:contextualSpacing/>
        <w:jc w:val="both"/>
        <w:rPr>
          <w:rFonts w:eastAsia="Times New Roman"/>
          <w:szCs w:val="24"/>
        </w:rPr>
      </w:pPr>
      <w:r>
        <w:rPr>
          <w:rFonts w:eastAsia="Times New Roman"/>
          <w:szCs w:val="24"/>
        </w:rPr>
        <w:t>Να μπούμε, όμως, τώρα στη διαδικασία, γιατί το ζήτημα ετέθη. Καλώς ετέθη, αλλά να πάμε και παρακάτω.</w:t>
      </w:r>
    </w:p>
    <w:p w14:paraId="3E37B5FA"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Τον λόγο έχει η εισηγήτρια του ΣΥΡΙΖΑ κ. Μερόπη </w:t>
      </w:r>
      <w:proofErr w:type="spellStart"/>
      <w:r>
        <w:rPr>
          <w:rFonts w:eastAsia="Times New Roman"/>
          <w:szCs w:val="24"/>
        </w:rPr>
        <w:t>Τζούφη</w:t>
      </w:r>
      <w:proofErr w:type="spellEnd"/>
      <w:r>
        <w:rPr>
          <w:rFonts w:eastAsia="Times New Roman"/>
          <w:szCs w:val="24"/>
        </w:rPr>
        <w:t xml:space="preserve"> για δεκαπέντε λεπτά.</w:t>
      </w:r>
    </w:p>
    <w:p w14:paraId="3E37B5FB"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ΜΕΡΟΠΗ ΤΖΟΥΦΗ: </w:t>
      </w:r>
      <w:r>
        <w:rPr>
          <w:rFonts w:eastAsia="Times New Roman"/>
          <w:szCs w:val="24"/>
        </w:rPr>
        <w:t xml:space="preserve">Κύριε Πρόεδρε, κύριοι Υπουργοί, κυρίες και </w:t>
      </w:r>
      <w:r>
        <w:rPr>
          <w:rFonts w:eastAsia="Times New Roman"/>
          <w:szCs w:val="24"/>
        </w:rPr>
        <w:t>κύριοι συνάδελφοι, ύστερα από έναν εξαντλητικό και ευρύ κύκλο επαναλαμβανόμενων διαβουλεύσεων με όλα τα μέλη της ακαδημαϊκής κοινότητας και όχι μόνο, αλλά και μετά από μια ουσιαστική κατά τη γνώμη μου επεξεργασία στην Επιτροπή Μορφωτικών Υποθέσεων την προη</w:t>
      </w:r>
      <w:r>
        <w:rPr>
          <w:rFonts w:eastAsia="Times New Roman"/>
          <w:szCs w:val="24"/>
        </w:rPr>
        <w:t>γούμενη εβδομάδα, έρχεται σήμερα το νομοσχέδιο αυτό προς συζήτηση και ψήφιση στην Ολομέλεια.</w:t>
      </w:r>
    </w:p>
    <w:p w14:paraId="3E37B5FC" w14:textId="77777777" w:rsidR="00462015" w:rsidRDefault="00E90EEC">
      <w:pPr>
        <w:spacing w:line="600" w:lineRule="auto"/>
        <w:ind w:firstLine="720"/>
        <w:contextualSpacing/>
        <w:jc w:val="both"/>
        <w:rPr>
          <w:rFonts w:eastAsia="Times New Roman"/>
          <w:szCs w:val="24"/>
        </w:rPr>
      </w:pPr>
      <w:r>
        <w:rPr>
          <w:rFonts w:eastAsia="Times New Roman"/>
          <w:szCs w:val="24"/>
        </w:rPr>
        <w:t>Επί της αρχής νομίζω ότι είναι κοινά αποδεκτό ότι η παιδεία αποτελεί κινητήρια δύναμη για την κοινωνική και πολιτισμική ανάπτυξη, καθώς παράγει γνωστικά, πολιτισμι</w:t>
      </w:r>
      <w:r>
        <w:rPr>
          <w:rFonts w:eastAsia="Times New Roman"/>
          <w:szCs w:val="24"/>
        </w:rPr>
        <w:t>κά αλλά και οικονομικά οφέλη υψηλού επιπέδου. Η εκπλήρωση των στόχων αυτών προϋποθέτει βέβαια την ύπαρξη και τη λειτουργία ενός ποιοτικού και στιβαρά δομημένου εκπαιδευτικού συστήματος, το οποίο να διαπνέεται από τις αρχές της δημοκρατίας, της κοινωνικής ι</w:t>
      </w:r>
      <w:r>
        <w:rPr>
          <w:rFonts w:eastAsia="Times New Roman"/>
          <w:szCs w:val="24"/>
        </w:rPr>
        <w:t>σότητας και αλληλεγγύης στην κατεύθυνση της αναβάθμισης της ποιότητας ζωής αλλά και της κοινωνικής ευημερίας.</w:t>
      </w:r>
    </w:p>
    <w:p w14:paraId="3E37B5FD"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Νομίζουμε ότι η παρούσα νομοθέτηση κινείται προς αυτή την κατεύθυνση</w:t>
      </w:r>
      <w:r>
        <w:rPr>
          <w:rFonts w:eastAsia="Times New Roman"/>
          <w:szCs w:val="24"/>
        </w:rPr>
        <w:t>,</w:t>
      </w:r>
      <w:r>
        <w:rPr>
          <w:rFonts w:eastAsia="Times New Roman"/>
          <w:szCs w:val="24"/>
        </w:rPr>
        <w:t xml:space="preserve"> έχοντας σαν στόχο τη διασφάλιση της εκπλήρωσης της αποστολής των ΑΕΙ, την εν</w:t>
      </w:r>
      <w:r>
        <w:rPr>
          <w:rFonts w:eastAsia="Times New Roman"/>
          <w:szCs w:val="24"/>
        </w:rPr>
        <w:t>ίσχυση της έρευνας, αλλά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της απρόσκοπτης πρόσβασης στην εκπαίδευση για όλους τους πολίτες. </w:t>
      </w:r>
    </w:p>
    <w:p w14:paraId="3E37B5FE" w14:textId="77777777" w:rsidR="00462015" w:rsidRDefault="00E90EEC">
      <w:pPr>
        <w:spacing w:line="600" w:lineRule="auto"/>
        <w:ind w:firstLine="720"/>
        <w:contextualSpacing/>
        <w:jc w:val="both"/>
        <w:rPr>
          <w:rFonts w:eastAsia="Times New Roman"/>
          <w:szCs w:val="24"/>
        </w:rPr>
      </w:pPr>
      <w:r>
        <w:rPr>
          <w:rFonts w:eastAsia="Times New Roman"/>
          <w:szCs w:val="24"/>
        </w:rPr>
        <w:t>Ενσωματώνει αιτήματα μεγάλου μέρους της ακαδημαϊκής κοινότητας, αυτών δηλαδή που εμπλέκονται άμεσα και κρατούν ζωντανά τα ιδρύματα και την έρευνα.</w:t>
      </w:r>
    </w:p>
    <w:p w14:paraId="3E37B5F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Αφο</w:t>
      </w:r>
      <w:r>
        <w:rPr>
          <w:rFonts w:eastAsia="Times New Roman" w:cs="Times New Roman"/>
          <w:szCs w:val="24"/>
        </w:rPr>
        <w:t>υγκράζεται την ανάγκη για μια συντεταγμένη θεσμική αλλαγή στον χώρο της ανώτερης εκπαίδευσης, ώστε να αντιμετωπιστούν οι δυσλειτουργίες που έχουν προκύψει από τις προηγούμενες νομοθετικές παρεμβάσεις. Οι εκπαιδευτικές μεταρρυθμίσεις, κυρίες και κύριοι συνά</w:t>
      </w:r>
      <w:r>
        <w:rPr>
          <w:rFonts w:eastAsia="Times New Roman" w:cs="Times New Roman"/>
          <w:szCs w:val="24"/>
        </w:rPr>
        <w:t xml:space="preserve">δελφοι, γνωρίζουμε όλοι ότι αποτελούν ένα από τα σημαντικότερα και βαθύτερα πολιτικά </w:t>
      </w:r>
      <w:proofErr w:type="spellStart"/>
      <w:r>
        <w:rPr>
          <w:rFonts w:eastAsia="Times New Roman" w:cs="Times New Roman"/>
          <w:szCs w:val="24"/>
        </w:rPr>
        <w:t>διακυβεύματα</w:t>
      </w:r>
      <w:proofErr w:type="spellEnd"/>
      <w:r>
        <w:rPr>
          <w:rFonts w:eastAsia="Times New Roman" w:cs="Times New Roman"/>
          <w:szCs w:val="24"/>
        </w:rPr>
        <w:t>. Και πράγματι, το νομοσχέδιο διαχειρίζεται τις σχεδιαζόμενες αλλαγές με πολιτικό και κοινωνικό πρόσημο στις δύσκολες οικονομικές και κοινωνικές συνθήκες που β</w:t>
      </w:r>
      <w:r>
        <w:rPr>
          <w:rFonts w:eastAsia="Times New Roman" w:cs="Times New Roman"/>
          <w:szCs w:val="24"/>
        </w:rPr>
        <w:t xml:space="preserve">ιώνει η χώρα. </w:t>
      </w:r>
    </w:p>
    <w:p w14:paraId="3E37B60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δεν μπορούμε να παραβλέψουμε και τις συνθήκες που επικρατούν σήμερα στα ΑΕΙ, τα οποία αναπτύσσονται με πολλές και διαφορετικές ταχύτητες, συντηρώντας </w:t>
      </w:r>
      <w:r>
        <w:rPr>
          <w:rFonts w:eastAsia="Times New Roman" w:cs="Times New Roman"/>
          <w:szCs w:val="24"/>
        </w:rPr>
        <w:lastRenderedPageBreak/>
        <w:t>και αναπαράγοντας τις περιφερειακές ανισότητες, όπως αυτό αποτυπώνεται ιδ</w:t>
      </w:r>
      <w:r>
        <w:rPr>
          <w:rFonts w:eastAsia="Times New Roman" w:cs="Times New Roman"/>
          <w:szCs w:val="24"/>
        </w:rPr>
        <w:t>ιαίτερα στο πλαίσιο της λειτουργίας των μεταπτυχιακών προγραμμάτων. Ζήτημα άμεσης αντιμετώπισης αποτελούν και οι δυσλειτουργίες καθιερωμένων ιεραρχιών και ομάδων συμφερόντων εντός των ΑΕΙ, καθώς διαστρεβλώνουν τον δημόσιο χαρακτήρα των ιδρυμάτων και αναδει</w:t>
      </w:r>
      <w:r>
        <w:rPr>
          <w:rFonts w:eastAsia="Times New Roman" w:cs="Times New Roman"/>
          <w:szCs w:val="24"/>
        </w:rPr>
        <w:t>κνύουν την ανάγκη διεύρυνσης της διαφάνειας σε διοικητικό επίπεδο.</w:t>
      </w:r>
    </w:p>
    <w:p w14:paraId="3E37B60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Παράλληλα, η προώθηση του ενιαίου χώρου ανώτατης εκπαίδευσης και έρευνας είναι απολύτως αναγκαία</w:t>
      </w:r>
      <w:r>
        <w:rPr>
          <w:rFonts w:eastAsia="Times New Roman" w:cs="Times New Roman"/>
          <w:szCs w:val="24"/>
        </w:rPr>
        <w:t>,</w:t>
      </w:r>
      <w:r>
        <w:rPr>
          <w:rFonts w:eastAsia="Times New Roman" w:cs="Times New Roman"/>
          <w:szCs w:val="24"/>
        </w:rPr>
        <w:t xml:space="preserve"> ώστε να επιλυθούν χρόνια ζητήματα, όπως η γεωγραφική απομόνωση επιμέρους μονάδων, ο κατακερ</w:t>
      </w:r>
      <w:r>
        <w:rPr>
          <w:rFonts w:eastAsia="Times New Roman" w:cs="Times New Roman"/>
          <w:szCs w:val="24"/>
        </w:rPr>
        <w:t>ματισμός και οι αλληλεπικαλύψεις των ακαδημαϊκών και ερευνητικών δραστηριοτήτων, η περιορισμένη αξιοποίηση των ερευνητικών αποτελεσμάτων και η έλλειψη του προσωπικού σε ΑΕΙ και ερευνητικά κέντρα, όπως και ο εκπατρισμός των νέων επιστημόνων.</w:t>
      </w:r>
    </w:p>
    <w:p w14:paraId="3E37B60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Υπό αυτές τις σ</w:t>
      </w:r>
      <w:r>
        <w:rPr>
          <w:rFonts w:eastAsia="Times New Roman" w:cs="Times New Roman"/>
          <w:szCs w:val="24"/>
        </w:rPr>
        <w:t>υνθήκες, αγαπητοί συνάδελφοι, το νομοσχέδιο αυτό είναι μια καλά επεξεργασμένη παρέμβαση στην οργάνωση των ΑΕΙ. Σκιαγραφεί τις απαραίτητες μεταρρυθμίσεις για την αντιμετώπιση των υφιστάμενων προβλημάτων, αναγνωρίζει, σέβεται και επεκτείνει τον δημοκρατικό χ</w:t>
      </w:r>
      <w:r>
        <w:rPr>
          <w:rFonts w:eastAsia="Times New Roman" w:cs="Times New Roman"/>
          <w:szCs w:val="24"/>
        </w:rPr>
        <w:t xml:space="preserve">αρακτήρα της ανώτατης </w:t>
      </w:r>
      <w:r>
        <w:rPr>
          <w:rFonts w:eastAsia="Times New Roman" w:cs="Times New Roman"/>
          <w:szCs w:val="24"/>
        </w:rPr>
        <w:lastRenderedPageBreak/>
        <w:t>εκπαίδευσης, θεσμοθετεί έναν αποτελεσματικό και ανοι</w:t>
      </w:r>
      <w:r>
        <w:rPr>
          <w:rFonts w:eastAsia="Times New Roman" w:cs="Times New Roman"/>
          <w:szCs w:val="24"/>
        </w:rPr>
        <w:t>κ</w:t>
      </w:r>
      <w:r>
        <w:rPr>
          <w:rFonts w:eastAsia="Times New Roman" w:cs="Times New Roman"/>
          <w:szCs w:val="24"/>
        </w:rPr>
        <w:t>τό ταυτόχρονα ως προς την κοινωνία τρόπο διοίκησης.</w:t>
      </w:r>
    </w:p>
    <w:p w14:paraId="3E37B60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Παράλληλα, προνοεί για τη ρύθμιση λειτουργικών ζητημάτων, ενισχύει το αυτοδιοίκητο παρά τα λεγόμενα, δίνοντας για πρώτη φορά τόσο</w:t>
      </w:r>
      <w:r>
        <w:rPr>
          <w:rFonts w:eastAsia="Times New Roman" w:cs="Times New Roman"/>
          <w:szCs w:val="24"/>
        </w:rPr>
        <w:t xml:space="preserve"> μεγάλο εύρος αρμοδιοτήτων στον εσωτερικό κανονισμό των ιδρυμάτων, αλλά και στο πρώτο επίπεδο λήψης των αποφάσεων, δηλαδή στον τομέα, προκειμένου να υπάρχει μεγαλύτερη ευελιξία στα ιδρύματα. Επιδιώκει τη στενότερη σύνδεση εκπαίδευσης και έρευνας, ενώ προσπ</w:t>
      </w:r>
      <w:r>
        <w:rPr>
          <w:rFonts w:eastAsia="Times New Roman" w:cs="Times New Roman"/>
          <w:szCs w:val="24"/>
        </w:rPr>
        <w:t xml:space="preserve">αθεί να εξορθολογήσει το πλαίσιο λειτουργίας των προγραμμάτων μεταπτυχιακών σπουδών, διευκολύνοντας ταυτόχρονα την ελεύθερη πρόσβαση σε αυτά. </w:t>
      </w:r>
    </w:p>
    <w:p w14:paraId="3E37B60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Πιο ειδικά, στοχεύοντας στην ακαδημαϊκή αναβάθμιση και ανάδειξη του στρατηγικού ρόλου των ΑΕΙ και των ερευνητικών</w:t>
      </w:r>
      <w:r>
        <w:rPr>
          <w:rFonts w:eastAsia="Times New Roman" w:cs="Times New Roman"/>
          <w:szCs w:val="24"/>
        </w:rPr>
        <w:t xml:space="preserve"> κέντρων, καθώς και στην εξωστρέφεια, δημιουργεί τα περιφερειακά ακαδημαϊκά συμβούλια ανώτατης εκπαίδευσης και έρευνας, με περισσότερους βαθμούς ανεξαρτησίας από τα συμβούλια ιδρύματος, τα οποία δεν κατάφεραν να επιτελέσουν τον σκοπό για τον οποίο συστάθηκ</w:t>
      </w:r>
      <w:r>
        <w:rPr>
          <w:rFonts w:eastAsia="Times New Roman" w:cs="Times New Roman"/>
          <w:szCs w:val="24"/>
        </w:rPr>
        <w:t xml:space="preserve">αν. Έχουν ως αποστολή την προαγωγή της ανώτατης εκπαίδευσης και έρευνας σε συνάρτηση με </w:t>
      </w:r>
      <w:r>
        <w:rPr>
          <w:rFonts w:eastAsia="Times New Roman" w:cs="Times New Roman"/>
          <w:szCs w:val="24"/>
        </w:rPr>
        <w:lastRenderedPageBreak/>
        <w:t xml:space="preserve">την ερευνητική και αναπτυξιακή πολιτική του κάθε ιδρύματος αλλά και της κάθε περιφέρειας ξεχωριστά και συνεπώς και των τοπικών κοινωνιών. </w:t>
      </w:r>
    </w:p>
    <w:p w14:paraId="3E37B60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Όσον αφορά τα μεταπτυχιακά πρ</w:t>
      </w:r>
      <w:r>
        <w:rPr>
          <w:rFonts w:eastAsia="Times New Roman" w:cs="Times New Roman"/>
          <w:szCs w:val="24"/>
        </w:rPr>
        <w:t>ογράμματα, διασφαλίζεται η ακαδημαϊκότητα και η πρόσβαση όλων των φοιτητών που πληρούν τα ακαδημαϊκά κριτήρια σε αυτά, ανεξάρτητα της οικονομικής τους κατάστασης. Στο πλαίσιο αυτό, τίθενται περιορισμοί, ώστε το αντίτιμο που δίνουν οι φοιτητές να κυμαίνεται</w:t>
      </w:r>
      <w:r>
        <w:rPr>
          <w:rFonts w:eastAsia="Times New Roman" w:cs="Times New Roman"/>
          <w:szCs w:val="24"/>
        </w:rPr>
        <w:t xml:space="preserve"> σε λογικά όρια, ενώ 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τα εισοδηματικά κριτήρια, κατοχυρώνοντας το δικαίωμα δωρεάν φοίτησης σε μεταπτυχιακά τα οποία έχουν τέλη φοίτησης και για υποψήφιους με χαμηλά εισοδήματα.</w:t>
      </w:r>
    </w:p>
    <w:p w14:paraId="3E37B60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w:t>
      </w:r>
      <w:proofErr w:type="spellStart"/>
      <w:r>
        <w:rPr>
          <w:rFonts w:eastAsia="Times New Roman" w:cs="Times New Roman"/>
          <w:szCs w:val="24"/>
        </w:rPr>
        <w:t>προσμετράται</w:t>
      </w:r>
      <w:proofErr w:type="spellEnd"/>
      <w:r>
        <w:rPr>
          <w:rFonts w:eastAsia="Times New Roman" w:cs="Times New Roman"/>
          <w:szCs w:val="24"/>
        </w:rPr>
        <w:t xml:space="preserve"> θετικά και με δέσμευση για αυξημένη</w:t>
      </w:r>
      <w:r>
        <w:rPr>
          <w:rFonts w:eastAsia="Times New Roman" w:cs="Times New Roman"/>
          <w:szCs w:val="24"/>
        </w:rPr>
        <w:t xml:space="preserve"> επιχορήγηση από το Υπουργείο, η λειτουργία αξιόπιστων μεταπτυχιακών προγραμμάτων που λειτουργούν χωρίς τέλη φοίτησης, όπως το Εθνικό Μετσόβιο Πολυτεχνείο, στο Πανεπιστήμιο Ιωαννίνων και στο </w:t>
      </w:r>
      <w:proofErr w:type="spellStart"/>
      <w:r>
        <w:rPr>
          <w:rFonts w:eastAsia="Times New Roman" w:cs="Times New Roman"/>
          <w:szCs w:val="24"/>
        </w:rPr>
        <w:t>Πάντειο</w:t>
      </w:r>
      <w:proofErr w:type="spellEnd"/>
      <w:r>
        <w:rPr>
          <w:rFonts w:eastAsia="Times New Roman" w:cs="Times New Roman"/>
          <w:szCs w:val="24"/>
        </w:rPr>
        <w:t xml:space="preserve"> Πανεπιστήμιο, ενώ προβλέπονται προσλήψεις νέων επιστημόνω</w:t>
      </w:r>
      <w:r>
        <w:rPr>
          <w:rFonts w:eastAsia="Times New Roman" w:cs="Times New Roman"/>
          <w:szCs w:val="24"/>
        </w:rPr>
        <w:t>ν κατ’ απόλυτη προτεραιότητα σε κενές θέσεις διδασκαλίας για πρώτη φορά.</w:t>
      </w:r>
    </w:p>
    <w:p w14:paraId="3E37B60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Δίνεται επιτέλους λύση σε ένα μακροχρόνιο πρόβλημα που αφορά τα επαγγελματικά δικαιώματα των αποφοίτων των ΤΕΙ, ενώ προβλέπεται και η θεσμοθέτηση ενιαίων και αδιάσπαστων τίτλων σπουδώ</w:t>
      </w:r>
      <w:r>
        <w:rPr>
          <w:rFonts w:eastAsia="Times New Roman" w:cs="Times New Roman"/>
          <w:szCs w:val="24"/>
        </w:rPr>
        <w:t xml:space="preserve">ν μεταπτυχιακού επιπέδου που παρέχονται από τα πενταετή προγράμματα σπουδών, αποτελώντας αναγνώριση επιπλέον ακαδημαϊκών και βαθμολογικών προσόντων στους απόφοιτους των εν λόγω σχολών ή τμημάτων. </w:t>
      </w:r>
    </w:p>
    <w:p w14:paraId="3E37B60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Μια ιδιαίτερη και σημαντική καινοτομία εξωστρέφειας είναι κ</w:t>
      </w:r>
      <w:r>
        <w:rPr>
          <w:rFonts w:eastAsia="Times New Roman" w:cs="Times New Roman"/>
          <w:szCs w:val="24"/>
        </w:rPr>
        <w:t xml:space="preserve">αι η ενίσχυση της </w:t>
      </w:r>
      <w:proofErr w:type="spellStart"/>
      <w:r>
        <w:rPr>
          <w:rFonts w:eastAsia="Times New Roman" w:cs="Times New Roman"/>
          <w:szCs w:val="24"/>
        </w:rPr>
        <w:t>μεταλυκειακής</w:t>
      </w:r>
      <w:proofErr w:type="spellEnd"/>
      <w:r>
        <w:rPr>
          <w:rFonts w:eastAsia="Times New Roman" w:cs="Times New Roman"/>
          <w:szCs w:val="24"/>
        </w:rPr>
        <w:t xml:space="preserve"> εκπαίδευσης με τη δημιουργία διετών προγραμμάτων επαγγελματικής εκπαίδευσης και κατάρτισης για απόφοιτους των ΕΠΑΛ, εντός των ΑΕΙ, που θα παρέχουν διπλώματα επιπέδου 5 του Εθνικού και Ευρωπαϊκού Πλαισίου Προσόντων. </w:t>
      </w:r>
    </w:p>
    <w:p w14:paraId="3E37B60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Δεύτερος</w:t>
      </w:r>
      <w:r>
        <w:rPr>
          <w:rFonts w:eastAsia="Times New Roman" w:cs="Times New Roman"/>
          <w:szCs w:val="24"/>
        </w:rPr>
        <w:t xml:space="preserve"> βασικός άξονας του νομοσχεδίου αποτελεί η ενίσχυση της αντιπροσωπευτικότητας των οργάνων διοίκησης, η εμπέδωση της δημοκρατίας και του πλουραλισμού των πανεπιστημίων, ώστε να βελτιωθούν και να εκπληρώσουν τον ακαδημαϊκό και κοινωνικό τους ρόλο, σύμφωνα με</w:t>
      </w:r>
      <w:r>
        <w:rPr>
          <w:rFonts w:eastAsia="Times New Roman" w:cs="Times New Roman"/>
          <w:szCs w:val="24"/>
        </w:rPr>
        <w:t xml:space="preserve"> την παράδοση των ελληνικών πανεπιστημίων από τη Μεταπολίτευση και έπειτα και συγκεκριμένα με τον νόμο-τομή του 1982.</w:t>
      </w:r>
    </w:p>
    <w:p w14:paraId="3E37B60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Πιο συγκεκριμένα, στο παρόν νομοσχέδιο προβλέπεται η εκλογή των αντιπρυτάνεων να γίνεται με ξεχωριστό ψηφοδέλτιο και μονοσταυρία, μέτρο </w:t>
      </w:r>
      <w:r>
        <w:rPr>
          <w:rFonts w:eastAsia="Times New Roman" w:cs="Times New Roman"/>
          <w:szCs w:val="24"/>
        </w:rPr>
        <w:t xml:space="preserve">που παρά τα λεγόμενα αντιμάχεται την </w:t>
      </w:r>
      <w:proofErr w:type="spellStart"/>
      <w:r>
        <w:rPr>
          <w:rFonts w:eastAsia="Times New Roman" w:cs="Times New Roman"/>
          <w:szCs w:val="24"/>
        </w:rPr>
        <w:t>κομματοκρατία</w:t>
      </w:r>
      <w:proofErr w:type="spellEnd"/>
      <w:r>
        <w:rPr>
          <w:rFonts w:eastAsia="Times New Roman" w:cs="Times New Roman"/>
          <w:szCs w:val="24"/>
        </w:rPr>
        <w:t xml:space="preserve"> και τα προαποφασισμένα ενιαία μπλοκ διοίκησης της πολιτικής «ο νικητής τα παίρνει όλα», εξασφαλίζοντας απαραίτητες συνθήκες συνεννόησης, συναίνεσης και τελικά δημοκρατίας.</w:t>
      </w:r>
    </w:p>
    <w:p w14:paraId="3E37B60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Καθορίζονται οι ρόλοι και οι αρμο</w:t>
      </w:r>
      <w:r>
        <w:rPr>
          <w:rFonts w:eastAsia="Times New Roman" w:cs="Times New Roman"/>
          <w:szCs w:val="24"/>
        </w:rPr>
        <w:t xml:space="preserve">διότητες των πρυτάνεων και επανέρχεται πρυτανικό συμβούλιο και η αντιπροσώπευση στη </w:t>
      </w:r>
      <w:r>
        <w:rPr>
          <w:rFonts w:eastAsia="Times New Roman" w:cs="Times New Roman"/>
          <w:szCs w:val="24"/>
        </w:rPr>
        <w:t>σ</w:t>
      </w:r>
      <w:r>
        <w:rPr>
          <w:rFonts w:eastAsia="Times New Roman" w:cs="Times New Roman"/>
          <w:szCs w:val="24"/>
        </w:rPr>
        <w:t xml:space="preserve">ύγκλητο όλων των σχολών. </w:t>
      </w:r>
    </w:p>
    <w:p w14:paraId="3E37B60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Προβλέπεται η συμμετοχή όλων των μελών της ακαδημαϊκής κοινότητας στα πολυπρόσωπα όργανα διοίκησης, συμπεριλαμβανομένων και των φοιτητών, γεγονός</w:t>
      </w:r>
      <w:r>
        <w:rPr>
          <w:rFonts w:eastAsia="Times New Roman" w:cs="Times New Roman"/>
          <w:szCs w:val="24"/>
        </w:rPr>
        <w:t xml:space="preserve"> που προκαλεί αλλεργία στην Αντιπολίτευση, αλλά και στον ΣΕΒ, σύμφωνα με δηλώσεις του στην </w:t>
      </w:r>
      <w:r>
        <w:rPr>
          <w:rFonts w:eastAsia="Times New Roman" w:cs="Times New Roman"/>
          <w:szCs w:val="24"/>
        </w:rPr>
        <w:t>ε</w:t>
      </w:r>
      <w:r>
        <w:rPr>
          <w:rFonts w:eastAsia="Times New Roman" w:cs="Times New Roman"/>
          <w:szCs w:val="24"/>
        </w:rPr>
        <w:t>πιτροπή. Ξεχνούν και οι δύο και λησμονούν εντέχνως το γεγονός ότι οι φοιτητικές συνδικαλιστικές παρατάξεις της ΔΑΠ και της ΠΑΣΠ ήταν εκείνες που βρίσκονταν σφικτά ε</w:t>
      </w:r>
      <w:r>
        <w:rPr>
          <w:rFonts w:eastAsia="Times New Roman" w:cs="Times New Roman"/>
          <w:szCs w:val="24"/>
        </w:rPr>
        <w:t>ναγκαλισμένες με το σύστημα διοίκησης, εξασφαλίζοντας οφέλη, ανταλλάγματα και καριέρες.</w:t>
      </w:r>
    </w:p>
    <w:p w14:paraId="3E37B60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Επανέρχεται το ακαδημαϊκό άσυλο, το οποίο είχε καταργήσει ο προηγούμενος νόμος, ο οποίος όμως με την κατάργησή του δεν έλυσε κανένα απολύτως πρόβλημα, ειδικά αυτό της π</w:t>
      </w:r>
      <w:r>
        <w:rPr>
          <w:rFonts w:eastAsia="Times New Roman" w:cs="Times New Roman"/>
          <w:szCs w:val="24"/>
        </w:rPr>
        <w:t xml:space="preserve">αραβατικότητας, ενός φαινομένου πολυσύνθετου, το οποίο απαιτεί πολυδιάστατη προσέγγιση, το οποίο εξήγησε αναλυτικά ο </w:t>
      </w:r>
      <w:r>
        <w:rPr>
          <w:rFonts w:eastAsia="Times New Roman" w:cs="Times New Roman"/>
          <w:szCs w:val="24"/>
        </w:rPr>
        <w:t>κ</w:t>
      </w:r>
      <w:r>
        <w:rPr>
          <w:rFonts w:eastAsia="Times New Roman" w:cs="Times New Roman"/>
          <w:szCs w:val="24"/>
        </w:rPr>
        <w:t xml:space="preserve">αθηγητής κ. Παρασκευόπουλος –φαντάζομαι θα έχει τη δυνατότητα να </w:t>
      </w:r>
      <w:proofErr w:type="spellStart"/>
      <w:r>
        <w:rPr>
          <w:rFonts w:eastAsia="Times New Roman" w:cs="Times New Roman"/>
          <w:szCs w:val="24"/>
        </w:rPr>
        <w:t>ξανατοποθετηθεί</w:t>
      </w:r>
      <w:proofErr w:type="spellEnd"/>
      <w:r>
        <w:rPr>
          <w:rFonts w:eastAsia="Times New Roman" w:cs="Times New Roman"/>
          <w:szCs w:val="24"/>
        </w:rPr>
        <w:t>- ο οποίος τίθεται επικεφαλής ομάδας εργασίας με συμμετοχή</w:t>
      </w:r>
      <w:r>
        <w:rPr>
          <w:rFonts w:eastAsia="Times New Roman" w:cs="Times New Roman"/>
          <w:szCs w:val="24"/>
        </w:rPr>
        <w:t xml:space="preserve"> πρυτάνεων και διαφόρων Υπουργείων, για να μπορέσει να διαμορφωθεί το σχετικό πλαίσιο αντιμετώπισης. </w:t>
      </w:r>
    </w:p>
    <w:p w14:paraId="3E37B60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Σημαντική διάσταση του νομοσχεδίου αποτελούν και οι ρυθμίσεις που αφορούν την αποτελεσματικότερη αξιοποίηση των διαθέσιμων πόρων των ΑΕΙ σε ζητήματα καθημ</w:t>
      </w:r>
      <w:r>
        <w:rPr>
          <w:rFonts w:eastAsia="Times New Roman" w:cs="Times New Roman"/>
          <w:szCs w:val="24"/>
        </w:rPr>
        <w:t xml:space="preserve">ερινής λειτουργίας. Κωδικοποιείται και </w:t>
      </w:r>
      <w:proofErr w:type="spellStart"/>
      <w:r>
        <w:rPr>
          <w:rFonts w:eastAsia="Times New Roman" w:cs="Times New Roman"/>
          <w:szCs w:val="24"/>
        </w:rPr>
        <w:t>επικαιροποιείται</w:t>
      </w:r>
      <w:proofErr w:type="spellEnd"/>
      <w:r>
        <w:rPr>
          <w:rFonts w:eastAsia="Times New Roman" w:cs="Times New Roman"/>
          <w:szCs w:val="24"/>
        </w:rPr>
        <w:t xml:space="preserve"> το θεσμικό πλαίσιο των ΕΛΚΕ, των ΑΕΙ και των ερευνητικών κέντρων και ρυθμίζονται ζητήματα που αφορούν τους προϋπολογισμούς τους, συνυπολογίζοντας πως ο ρόλος τους έχει αλλάξει σε ευρωπαϊκή και παγκόσμ</w:t>
      </w:r>
      <w:r>
        <w:rPr>
          <w:rFonts w:eastAsia="Times New Roman" w:cs="Times New Roman"/>
          <w:szCs w:val="24"/>
        </w:rPr>
        <w:t>ια κλίμακα κατά την τελευταία εικοσαετία.</w:t>
      </w:r>
    </w:p>
    <w:p w14:paraId="3E37B60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χώρα μας διαθέτει υψηλής ποιότητας ερευνητικό δυναμικό και έργο, με συμμετοχή σε ερευνητικά προγράμματα διεθνούς επιπέδου. Ωστόσο, η αξιοποίησή του χαρακτηρίζεται από ανεπάρκειες που οδηγούν στο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r>
        <w:rPr>
          <w:rFonts w:eastAsia="Times New Roman" w:cs="Times New Roman"/>
          <w:szCs w:val="24"/>
        </w:rPr>
        <w:t>δηλαδή στη μετανάστευση νέων επιστημόνων προς τις πιο αναπτυγμένες ερευνητικά χώρες. Συνεπώς η εν λόγω νομοθετική πρωτοβουλία έχει σαν στόχο να εκσυγχρονίσει το ασαφές θεσμικό πλαίσιο, ώστε να είναι ικανό να απορροφήσει τους πόρους του ΕΣΠΑ, του ΕΛΙΔΕΚ, κα</w:t>
      </w:r>
      <w:r>
        <w:rPr>
          <w:rFonts w:eastAsia="Times New Roman" w:cs="Times New Roman"/>
          <w:szCs w:val="24"/>
        </w:rPr>
        <w:t xml:space="preserve">θώς και την προσέλκυση άλλων ανταγωνιστικών κονδυλίων. </w:t>
      </w:r>
    </w:p>
    <w:p w14:paraId="3E37B61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Οι ΕΛΚΕ δεν επιχορηγούνται από τον κρατικό προϋπολογισμό, αλλά λαμβάνουν κονδύλια από το πρόγραμμα δημοσίων επενδύσεων, από χρηματοδοτήσεις, άλλες χορηγίες και δωρεές από φυσικά και νομικά πρόσωπα, κα</w:t>
      </w:r>
      <w:r>
        <w:rPr>
          <w:rFonts w:eastAsia="Times New Roman" w:cs="Times New Roman"/>
          <w:szCs w:val="24"/>
        </w:rPr>
        <w:t>θώς και από την Ευρωπαϊκή Επιτροπή και διεθνείς οργανισμούς. Επομένως το πλαίσιο λειτουργίας πρέπει να είναι σαφές, στηριγμένο στις βασικές αρχές του δημόσιου λογιστικού, όμως προσαρμοσμένο στις ανάγκες διαχείρισης των ερευνητικών προγραμμάτων, ενώ έχει πο</w:t>
      </w:r>
      <w:r>
        <w:rPr>
          <w:rFonts w:eastAsia="Times New Roman" w:cs="Times New Roman"/>
          <w:szCs w:val="24"/>
        </w:rPr>
        <w:t>λύ μεγάλη σημασία και το πλαίσιο ελέγχου των ερευνητικών αυτών προγραμμάτων.</w:t>
      </w:r>
    </w:p>
    <w:p w14:paraId="3E37B61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Εμπεριέχονται στο νομοσχέδιο και άλλες πολλές επιμέρους ρυθμίσεις. Θα αναφερθώ μόνο ακροθιγώς στο θέμα της διαγωγής, της αναγραφής της στους τίτλους σπουδών, το οποίο καταργεί μια</w:t>
      </w:r>
      <w:r>
        <w:rPr>
          <w:rFonts w:eastAsia="Times New Roman" w:cs="Times New Roman"/>
          <w:szCs w:val="24"/>
        </w:rPr>
        <w:t xml:space="preserve"> αναχρονιστική πρόβλεψη του 1979 με </w:t>
      </w:r>
      <w:proofErr w:type="spellStart"/>
      <w:r>
        <w:rPr>
          <w:rFonts w:eastAsia="Times New Roman" w:cs="Times New Roman"/>
          <w:szCs w:val="24"/>
        </w:rPr>
        <w:t>τιμωρητικό</w:t>
      </w:r>
      <w:proofErr w:type="spellEnd"/>
      <w:r>
        <w:rPr>
          <w:rFonts w:eastAsia="Times New Roman" w:cs="Times New Roman"/>
          <w:szCs w:val="24"/>
        </w:rPr>
        <w:t xml:space="preserve"> αντιπαιδαγωγικό χαρακτήρα.</w:t>
      </w:r>
    </w:p>
    <w:p w14:paraId="3E37B61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υπό συζήτηση νομοσχέδιο αποτελεί μια στιγμή κορύφωσης της κυβερνητικής πολιτικής για την παιδεία. Ωστόσο, έχουν υπάρξει μέχρι στιγμής μια σειρά από καλά δομημ</w:t>
      </w:r>
      <w:r>
        <w:rPr>
          <w:rFonts w:eastAsia="Times New Roman" w:cs="Times New Roman"/>
          <w:szCs w:val="24"/>
        </w:rPr>
        <w:t>ένες δράσεις, που λειτουργούν συμπληρωματικά και δείχνουν τον δρόμο που σκοπεύουμε να διαβούμε.</w:t>
      </w:r>
    </w:p>
    <w:p w14:paraId="3E37B61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Αναφέρω ενδεικτικά πως σε επίπεδο ανώτατης εκπαίδευσης και έρευνας έχουν ήδη προκηρυχθεί πεντακόσιες θέσεις για νέα μέλη ΔΕΠ σε ΑΕΙ και ΤΕΙ και αναμένονται άλλε</w:t>
      </w:r>
      <w:r>
        <w:rPr>
          <w:rFonts w:eastAsia="Times New Roman" w:cs="Times New Roman"/>
          <w:szCs w:val="24"/>
        </w:rPr>
        <w:t>ς πεντακόσιες για το 2018.</w:t>
      </w:r>
    </w:p>
    <w:p w14:paraId="3E37B61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Άλλαξε και ενισχύθηκε το πλαίσιο της χρηματοδότησης υποτροφιών για προπτυχιακούς, υποψήφιους διδάκτορες, </w:t>
      </w:r>
      <w:proofErr w:type="spellStart"/>
      <w:r>
        <w:rPr>
          <w:rFonts w:eastAsia="Times New Roman" w:cs="Times New Roman"/>
          <w:szCs w:val="24"/>
        </w:rPr>
        <w:t>μεταδιδάκτορες</w:t>
      </w:r>
      <w:proofErr w:type="spellEnd"/>
      <w:r>
        <w:rPr>
          <w:rFonts w:eastAsia="Times New Roman" w:cs="Times New Roman"/>
          <w:szCs w:val="24"/>
        </w:rPr>
        <w:t xml:space="preserve"> και ερευνητικές ομάδες, συνολικού ύψους 203 εκατομμυρίων ευρώ για τα επόμενα τέσσερα χρόνια. Την ίδια στιγμή,</w:t>
      </w:r>
      <w:r>
        <w:rPr>
          <w:rFonts w:eastAsia="Times New Roman" w:cs="Times New Roman"/>
          <w:szCs w:val="24"/>
        </w:rPr>
        <w:t xml:space="preserve"> καθιερώθηκε και χρηματοδοτείται ο θεσμός του ακαδημαϊκού υ</w:t>
      </w:r>
      <w:r>
        <w:rPr>
          <w:rFonts w:eastAsia="Times New Roman" w:cs="Times New Roman"/>
          <w:szCs w:val="24"/>
        </w:rPr>
        <w:lastRenderedPageBreak/>
        <w:t xml:space="preserve">ποτρόφου για νέους επιστήμονες που θέλουν να αποκτήσουν διδακτική εμπειρία στα ΑΕΙ με κονδύλια 42 εκατομμυρίων ευρώ και τρεις χιλιάδες επτακόσιους ωφελούμενους. </w:t>
      </w:r>
    </w:p>
    <w:p w14:paraId="3E37B61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Ιδιαίτερα σημαντικές είναι, επίσης,</w:t>
      </w:r>
      <w:r>
        <w:rPr>
          <w:rFonts w:eastAsia="Times New Roman" w:cs="Times New Roman"/>
          <w:szCs w:val="24"/>
        </w:rPr>
        <w:t xml:space="preserve"> οι παρεμβάσεις που προβλέπονται και ήδη υλοποιούνται για την τριτοβάθμια εκπαίδευση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με τη διάθεση πόρων ύψους 175 εκατομμυρίων ευρώ για την υποστήριξη τόσο των ερευνητών όσο και υπέρ των φοιτητών όλων των βαθμίδων, 84 εκατ</w:t>
      </w:r>
      <w:r>
        <w:rPr>
          <w:rFonts w:eastAsia="Times New Roman" w:cs="Times New Roman"/>
          <w:szCs w:val="24"/>
        </w:rPr>
        <w:t xml:space="preserve">ομμυρίων ευρώ για την πρακτική άσκηση των φοιτητών, δηλαδή μια συνολική δαπάνη ύψους 270 εκατομμυρίων ευρώ. </w:t>
      </w:r>
    </w:p>
    <w:p w14:paraId="3E37B61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αξίζει να σημειωθεί πως σχεδόν το σύνολο των ωφελούμενων του ΕΣΠΑ είναι νέοι επιστήμονες και ερευνητές, ενώ η αύξησή τους πραγματοποιήθηκε </w:t>
      </w:r>
      <w:r>
        <w:rPr>
          <w:rFonts w:eastAsia="Times New Roman" w:cs="Times New Roman"/>
          <w:szCs w:val="24"/>
        </w:rPr>
        <w:t xml:space="preserve">διατηρώντας τις αμοιβές σε υψηλά επίπεδα. Επίσης, ο </w:t>
      </w:r>
      <w:proofErr w:type="spellStart"/>
      <w:r>
        <w:rPr>
          <w:rFonts w:eastAsia="Times New Roman" w:cs="Times New Roman"/>
          <w:szCs w:val="24"/>
        </w:rPr>
        <w:t>εξορθολογισμός</w:t>
      </w:r>
      <w:proofErr w:type="spellEnd"/>
      <w:r>
        <w:rPr>
          <w:rFonts w:eastAsia="Times New Roman" w:cs="Times New Roman"/>
          <w:szCs w:val="24"/>
        </w:rPr>
        <w:t xml:space="preserve"> του προγράμματος οδήγησε σε αύξηση κατά 24% των </w:t>
      </w:r>
      <w:proofErr w:type="spellStart"/>
      <w:r>
        <w:rPr>
          <w:rFonts w:eastAsia="Times New Roman" w:cs="Times New Roman"/>
          <w:szCs w:val="24"/>
        </w:rPr>
        <w:t>ωφελουμένων</w:t>
      </w:r>
      <w:proofErr w:type="spellEnd"/>
      <w:r>
        <w:rPr>
          <w:rFonts w:eastAsia="Times New Roman" w:cs="Times New Roman"/>
          <w:szCs w:val="24"/>
        </w:rPr>
        <w:t xml:space="preserve"> και διασφαλίστηκαν επιπλέον 13.000.000 ευρώ. </w:t>
      </w:r>
    </w:p>
    <w:p w14:paraId="3E37B61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ο προηγούμενος νόμος, ο «νόμος Διαμαντοπούλου», ο οποίος ψηφίσ</w:t>
      </w:r>
      <w:r>
        <w:rPr>
          <w:rFonts w:eastAsia="Times New Roman" w:cs="Times New Roman"/>
          <w:szCs w:val="24"/>
        </w:rPr>
        <w:t xml:space="preserve">τηκε με ευρεία κοινοβουλευτική </w:t>
      </w:r>
      <w:r>
        <w:rPr>
          <w:rFonts w:eastAsia="Times New Roman" w:cs="Times New Roman"/>
          <w:szCs w:val="24"/>
        </w:rPr>
        <w:t>Π</w:t>
      </w:r>
      <w:r>
        <w:rPr>
          <w:rFonts w:eastAsia="Times New Roman" w:cs="Times New Roman"/>
          <w:szCs w:val="24"/>
        </w:rPr>
        <w:t>λειοψηφία,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σιωπηλής ιδεολογικής συμ</w:t>
      </w:r>
      <w:r>
        <w:rPr>
          <w:rFonts w:eastAsia="Times New Roman" w:cs="Times New Roman"/>
          <w:szCs w:val="24"/>
        </w:rPr>
        <w:lastRenderedPageBreak/>
        <w:t xml:space="preserve">φωνίας, που λειτούργησε ωσμωτικά για την επερχόμενη, καταστροφική -κατά τη γνώμη μου- </w:t>
      </w:r>
      <w:r>
        <w:rPr>
          <w:rFonts w:eastAsia="Times New Roman" w:cs="Times New Roman"/>
          <w:szCs w:val="24"/>
        </w:rPr>
        <w:t>σ</w:t>
      </w:r>
      <w:r>
        <w:rPr>
          <w:rFonts w:eastAsia="Times New Roman" w:cs="Times New Roman"/>
          <w:szCs w:val="24"/>
        </w:rPr>
        <w:t>υγκυβέρνηση του 2012, αντιμετώπισε τη μέγιστη κοινωνική εναντίωση, δεν εφαρμόστηκε πο</w:t>
      </w:r>
      <w:r>
        <w:rPr>
          <w:rFonts w:eastAsia="Times New Roman" w:cs="Times New Roman"/>
          <w:szCs w:val="24"/>
        </w:rPr>
        <w:t>τέ και τελικά απονευρώθηκε, είχε ως στόχο το πανεπιστήμιο του μάνατζμεντ στη βάση μιας συγκεκριμένης ιδεολογικής ατζέντας, η οποία αντιμετωπίζει τη γνώση και τη μόρφωση ως εμπόρευμα, το πανεπιστήμιο ως επιχείρηση και τους φοιτητές ως πελάτες. Προσπάθησε να</w:t>
      </w:r>
      <w:r>
        <w:rPr>
          <w:rFonts w:eastAsia="Times New Roman" w:cs="Times New Roman"/>
          <w:szCs w:val="24"/>
        </w:rPr>
        <w:t xml:space="preserve"> διαμορφώσει αγοραίους μηχανισμούς απορρύθμισης των λειτουργιών και παράλληλα </w:t>
      </w:r>
      <w:proofErr w:type="spellStart"/>
      <w:r>
        <w:rPr>
          <w:rFonts w:eastAsia="Times New Roman" w:cs="Times New Roman"/>
          <w:szCs w:val="24"/>
        </w:rPr>
        <w:t>συγκεντροποίησε</w:t>
      </w:r>
      <w:proofErr w:type="spellEnd"/>
      <w:r>
        <w:rPr>
          <w:rFonts w:eastAsia="Times New Roman" w:cs="Times New Roman"/>
          <w:szCs w:val="24"/>
        </w:rPr>
        <w:t xml:space="preserve"> τις δομές διοίκησης, εγκαθίδρυσε τη γραφειοκρατία, </w:t>
      </w:r>
      <w:proofErr w:type="spellStart"/>
      <w:r>
        <w:rPr>
          <w:rFonts w:eastAsia="Times New Roman" w:cs="Times New Roman"/>
          <w:szCs w:val="24"/>
        </w:rPr>
        <w:t>ιδεολογικοποίησε</w:t>
      </w:r>
      <w:proofErr w:type="spellEnd"/>
      <w:r>
        <w:rPr>
          <w:rFonts w:eastAsia="Times New Roman" w:cs="Times New Roman"/>
          <w:szCs w:val="24"/>
        </w:rPr>
        <w:t xml:space="preserve"> την ανώτατη εκπαίδευση -ή τουλάχιστον προσπάθησε- σε νεοφιλελεύθερη κατεύθυνση και συρρίκνωσε </w:t>
      </w:r>
      <w:r>
        <w:rPr>
          <w:rFonts w:eastAsia="Times New Roman" w:cs="Times New Roman"/>
          <w:szCs w:val="24"/>
        </w:rPr>
        <w:t xml:space="preserve">τη δημοκρατία και τη διαφάνεια στα ιδρύματα. </w:t>
      </w:r>
    </w:p>
    <w:p w14:paraId="3E37B61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Εμείς, με πλήρη συνείδηση και πολιτική στόχευση αντιμαχόμαστε τη μετατροπή των πανεπιστημίων σε επιχειρήσεις και τη μόρφωση σε μια ακόμα υπηρεσία, το κόστος της οποίας θα ρυθμίζεται από την αγορά και θα επιβαρύ</w:t>
      </w:r>
      <w:r>
        <w:rPr>
          <w:rFonts w:eastAsia="Times New Roman" w:cs="Times New Roman"/>
          <w:szCs w:val="24"/>
        </w:rPr>
        <w:t xml:space="preserve">νει τους πιθανούς πελάτες. Η γνώση ήταν και θα παραμείνει κοινωνικό αγαθό και δεν πρέπει να συνδέεται με την αγοραστική δύναμη του καθενός, όπως και </w:t>
      </w:r>
      <w:r>
        <w:rPr>
          <w:rFonts w:eastAsia="Times New Roman" w:cs="Times New Roman"/>
          <w:szCs w:val="24"/>
        </w:rPr>
        <w:lastRenderedPageBreak/>
        <w:t>γίνεται σε επίπεδο διεθνούς πραγματικότητας, εάν και τα τελευταία χρόνια στη χώρα μας, όπως έρχεται πάντα μ</w:t>
      </w:r>
      <w:r>
        <w:rPr>
          <w:rFonts w:eastAsia="Times New Roman" w:cs="Times New Roman"/>
          <w:szCs w:val="24"/>
        </w:rPr>
        <w:t>ε καθυστέρηση, είναι ιδιαίτερα δημοφιλής ο μύθος των ιδιωτικών ή προς ιδιωτικοποίηση πανεπιστημίων.</w:t>
      </w:r>
    </w:p>
    <w:p w14:paraId="3E37B61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Και πράγματι, το νομοσχέδιο στέκεται απέναντι σε αυτή τη νεοφιλελεύθερη ιδεολογία για μια εκπαίδευση που απευθύνεται στους λίγους και εκλεκτούς και θέτει ξα</w:t>
      </w:r>
      <w:r>
        <w:rPr>
          <w:rFonts w:eastAsia="Times New Roman" w:cs="Times New Roman"/>
          <w:szCs w:val="24"/>
        </w:rPr>
        <w:t>νά στο επίκεντρο πως τα πανεπιστήμια, ως ακαδημαϊκά ιδρύματα, λειτουργούν με κριτήρια που αφορούν το δικαίωμα στη γνώση, προάγουν τη γνώση, αξιολογούνται ακαδημαϊκά, λογοδοτούν κοινωνικά, συνδέονται με τις ανθρώπινες αξίες, όπως αυτές της ελευθερίας, της α</w:t>
      </w:r>
      <w:r>
        <w:rPr>
          <w:rFonts w:eastAsia="Times New Roman" w:cs="Times New Roman"/>
          <w:szCs w:val="24"/>
        </w:rPr>
        <w:t>λληλεγγύης και της ισότητας, για να μπορούν να ανταποκριθούν στις σημερινές ανάγκες μιας καθημαγμένης κοινωνίας.</w:t>
      </w:r>
    </w:p>
    <w:p w14:paraId="3E37B61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Βουλευτού)</w:t>
      </w:r>
    </w:p>
    <w:p w14:paraId="3E37B61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Και σαν </w:t>
      </w:r>
      <w:proofErr w:type="spellStart"/>
      <w:r>
        <w:rPr>
          <w:rFonts w:eastAsia="Times New Roman" w:cs="Times New Roman"/>
          <w:szCs w:val="24"/>
        </w:rPr>
        <w:t>αποφώνηση</w:t>
      </w:r>
      <w:proofErr w:type="spellEnd"/>
      <w:r>
        <w:rPr>
          <w:rFonts w:eastAsia="Times New Roman" w:cs="Times New Roman"/>
          <w:szCs w:val="24"/>
        </w:rPr>
        <w:t xml:space="preserve"> θα μου επιτρέψετε να αναφερθώ σε ένα κομμάτι του</w:t>
      </w:r>
      <w:r>
        <w:rPr>
          <w:rFonts w:eastAsia="Times New Roman" w:cs="Times New Roman"/>
          <w:szCs w:val="24"/>
        </w:rPr>
        <w:t xml:space="preserve"> άρθρου που ο Άλκης ο Ρήγος, αυτός ο σπουδαίος πανεπιστημιακός και δάσκαλος, δημοσίευσε χθες. Λέει λοιπόν</w:t>
      </w:r>
      <w:r>
        <w:rPr>
          <w:rFonts w:eastAsia="Times New Roman" w:cs="Times New Roman"/>
          <w:szCs w:val="24"/>
        </w:rPr>
        <w:t>:</w:t>
      </w:r>
      <w:r>
        <w:rPr>
          <w:rFonts w:eastAsia="Times New Roman" w:cs="Times New Roman"/>
          <w:szCs w:val="24"/>
        </w:rPr>
        <w:t xml:space="preserve"> «Υπό τις δεδομένες συνθήκες και συνυπολογίζοντας τους </w:t>
      </w:r>
      <w:r>
        <w:rPr>
          <w:rFonts w:eastAsia="Times New Roman" w:cs="Times New Roman"/>
          <w:szCs w:val="24"/>
        </w:rPr>
        <w:lastRenderedPageBreak/>
        <w:t xml:space="preserve">υπαρκτούς συσχετισμούς δυνάμεων και τις ανοικτές παρεμβάσεις των δανειστών, το σχέδιο νόμου </w:t>
      </w:r>
      <w:proofErr w:type="spellStart"/>
      <w:r>
        <w:rPr>
          <w:rFonts w:eastAsia="Times New Roman" w:cs="Times New Roman"/>
          <w:szCs w:val="24"/>
        </w:rPr>
        <w:t>διέ</w:t>
      </w:r>
      <w:r>
        <w:rPr>
          <w:rFonts w:eastAsia="Times New Roman" w:cs="Times New Roman"/>
          <w:szCs w:val="24"/>
        </w:rPr>
        <w:t>πεται</w:t>
      </w:r>
      <w:proofErr w:type="spellEnd"/>
      <w:r>
        <w:rPr>
          <w:rFonts w:eastAsia="Times New Roman" w:cs="Times New Roman"/>
          <w:szCs w:val="24"/>
        </w:rPr>
        <w:t xml:space="preserve"> από ένα ανοικτό και δημοκρατικό παιδαγωγικό όραμα, το οποίο επαναφέρει τα </w:t>
      </w:r>
      <w:proofErr w:type="spellStart"/>
      <w:r>
        <w:rPr>
          <w:rFonts w:eastAsia="Times New Roman" w:cs="Times New Roman"/>
          <w:szCs w:val="24"/>
        </w:rPr>
        <w:t>αξιακά</w:t>
      </w:r>
      <w:proofErr w:type="spellEnd"/>
      <w:r>
        <w:rPr>
          <w:rFonts w:eastAsia="Times New Roman" w:cs="Times New Roman"/>
          <w:szCs w:val="24"/>
        </w:rPr>
        <w:t xml:space="preserve">, ανθρωποκεντρικά, ουμανιστικά και εκπαιδευτικά </w:t>
      </w:r>
      <w:proofErr w:type="spellStart"/>
      <w:r>
        <w:rPr>
          <w:rFonts w:eastAsia="Times New Roman" w:cs="Times New Roman"/>
          <w:szCs w:val="24"/>
        </w:rPr>
        <w:t>προτάγματα</w:t>
      </w:r>
      <w:proofErr w:type="spellEnd"/>
      <w:r>
        <w:rPr>
          <w:rFonts w:eastAsia="Times New Roman" w:cs="Times New Roman"/>
          <w:szCs w:val="24"/>
        </w:rPr>
        <w:t xml:space="preserve">, δημιουργώντας όρους ενός αριστερού αποτυπώματος και αντιστρέφοντας τα παρωχημένα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παρουσιάζονται ως μ</w:t>
      </w:r>
      <w:r>
        <w:rPr>
          <w:rFonts w:eastAsia="Times New Roman" w:cs="Times New Roman"/>
          <w:szCs w:val="24"/>
        </w:rPr>
        <w:t>οντέρνα- νεοφιλελεύθερα ιδεολογήματα ενός εκπαιδευτικού και ερευνητικού συστήματος, το οποίο λειτουργεί ως υποχείριο της αγοράς».</w:t>
      </w:r>
    </w:p>
    <w:p w14:paraId="3E37B61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3E37B61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«Ενός αποτυπώματος</w:t>
      </w:r>
      <w:r>
        <w:rPr>
          <w:rFonts w:eastAsia="Times New Roman" w:cs="Times New Roman"/>
          <w:szCs w:val="24"/>
        </w:rPr>
        <w:t>,</w:t>
      </w:r>
      <w:r>
        <w:rPr>
          <w:rFonts w:eastAsia="Times New Roman" w:cs="Times New Roman"/>
          <w:szCs w:val="24"/>
        </w:rPr>
        <w:t xml:space="preserve"> όμως, που για να καταστεί ηγεμονικό, στον διαρκή πόλεμο θέσεων που διεξάγουμε απα</w:t>
      </w:r>
      <w:r>
        <w:rPr>
          <w:rFonts w:eastAsia="Times New Roman" w:cs="Times New Roman"/>
          <w:szCs w:val="24"/>
        </w:rPr>
        <w:t>ιτεί συνεχή διεύρυνση και προπαντός συνεχή εγρήγορση πρωταρχικά των εκπαιδευτικών, των ερευνητών, των μαθητών και των φοιτητών, ώστε να γίνει κτήμα της κοινωνίας και να μην επιτρέψει το όποιο πισωγύρισμα».</w:t>
      </w:r>
    </w:p>
    <w:p w14:paraId="3E37B61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E37B61F"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του ΣΥΡΙΖΑ)</w:t>
      </w:r>
    </w:p>
    <w:p w14:paraId="3E37B62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συνάδελφε.</w:t>
      </w:r>
    </w:p>
    <w:p w14:paraId="3E37B62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η συνάδελφος κ. Νίκη </w:t>
      </w:r>
      <w:proofErr w:type="spellStart"/>
      <w:r>
        <w:rPr>
          <w:rFonts w:eastAsia="Times New Roman" w:cs="Times New Roman"/>
          <w:szCs w:val="24"/>
        </w:rPr>
        <w:t>Κεραμέως</w:t>
      </w:r>
      <w:proofErr w:type="spellEnd"/>
      <w:r>
        <w:rPr>
          <w:rFonts w:eastAsia="Times New Roman" w:cs="Times New Roman"/>
          <w:szCs w:val="24"/>
        </w:rPr>
        <w:t xml:space="preserve"> από τη Νέα Δημοκρατία.</w:t>
      </w:r>
    </w:p>
    <w:p w14:paraId="3E37B62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Κεραμέως</w:t>
      </w:r>
      <w:proofErr w:type="spellEnd"/>
      <w:r>
        <w:rPr>
          <w:rFonts w:eastAsia="Times New Roman" w:cs="Times New Roman"/>
          <w:szCs w:val="24"/>
        </w:rPr>
        <w:t>, έχετε τον λόγο για δεκαπέντε λεπτά.</w:t>
      </w:r>
    </w:p>
    <w:p w14:paraId="3E37B62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Ευχαριστώ πολύ, κύριε Πρόεδρε.</w:t>
      </w:r>
    </w:p>
    <w:p w14:paraId="3E37B62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αναφερόμαστε συστηματικά στον δημόσιο διάλογο και στη ζημιά που έχει προκαλέσει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τα τελευταία δυόμισι χρόνια στον τομέα της οικονομίας. Η ζημιά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εξίσου μεγάλη, εάν όχι μεγαλύτερη, σε τομείς όπως </w:t>
      </w:r>
      <w:r>
        <w:rPr>
          <w:rFonts w:eastAsia="Times New Roman" w:cs="Times New Roman"/>
          <w:szCs w:val="24"/>
        </w:rPr>
        <w:t>η δικαιοσύνη, η ασφάλεια, η ελευθερία των ΜΜΕ, η παιδεία και εκεί η αποκατάσταση της ζημιάς θα είναι πολύ πιο δυσχερής.</w:t>
      </w:r>
    </w:p>
    <w:p w14:paraId="3E37B62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Τα τελευταία δυόμισι χρόνια η Κυβέρνηση στο</w:t>
      </w:r>
      <w:r>
        <w:rPr>
          <w:rFonts w:eastAsia="Times New Roman" w:cs="Times New Roman"/>
          <w:szCs w:val="24"/>
        </w:rPr>
        <w:t>ν</w:t>
      </w:r>
      <w:r>
        <w:rPr>
          <w:rFonts w:eastAsia="Times New Roman" w:cs="Times New Roman"/>
          <w:szCs w:val="24"/>
        </w:rPr>
        <w:t xml:space="preserve"> χώρο της παιδείας υποβάθμισε το ολοήμερο σχολείο, υποβάθμισε το ψηφιακό σχολείο, κατήργησε </w:t>
      </w:r>
      <w:r>
        <w:rPr>
          <w:rFonts w:eastAsia="Times New Roman" w:cs="Times New Roman"/>
          <w:szCs w:val="24"/>
        </w:rPr>
        <w:t xml:space="preserve">την αξιολόγηση, θεσμοθέτησε ένα αντισυνταγματικό σύστημα επιλογής διευθυντικών στελεχών, απορρύθμισε την τεχνική επαγγελματική εκπαίδευση, απαξίωσε την αρχαία ελληνική γραμματεία. </w:t>
      </w:r>
    </w:p>
    <w:p w14:paraId="3E37B626"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Αυτές </w:t>
      </w:r>
      <w:r>
        <w:rPr>
          <w:rFonts w:eastAsia="Times New Roman"/>
          <w:bCs/>
          <w:shd w:val="clear" w:color="auto" w:fill="FFFFFF"/>
        </w:rPr>
        <w:t>είναι</w:t>
      </w:r>
      <w:r>
        <w:rPr>
          <w:rFonts w:eastAsia="Times New Roman" w:cs="Times New Roman"/>
          <w:bCs/>
          <w:shd w:val="clear" w:color="auto" w:fill="FFFFFF"/>
        </w:rPr>
        <w:t xml:space="preserve"> κάποιες μόνο από τις πολλαπλές πληγές και τώρα, η ζημία επεκτεί</w:t>
      </w:r>
      <w:r>
        <w:rPr>
          <w:rFonts w:eastAsia="Times New Roman" w:cs="Times New Roman"/>
          <w:bCs/>
          <w:shd w:val="clear" w:color="auto" w:fill="FFFFFF"/>
        </w:rPr>
        <w:t xml:space="preserve">νεται και στην ανώτατη εκπαίδευση. </w:t>
      </w:r>
    </w:p>
    <w:p w14:paraId="3E37B627"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lastRenderedPageBreak/>
        <w:t xml:space="preserve">Ένα σχέδιο νόμου που εισήχθη στη </w:t>
      </w:r>
      <w:r>
        <w:rPr>
          <w:rFonts w:eastAsia="Times New Roman"/>
          <w:bCs/>
          <w:shd w:val="clear" w:color="auto" w:fill="FFFFFF"/>
        </w:rPr>
        <w:t>Βουλή</w:t>
      </w:r>
      <w:r>
        <w:rPr>
          <w:rFonts w:eastAsia="Times New Roman" w:cs="Times New Roman"/>
          <w:bCs/>
          <w:shd w:val="clear" w:color="auto" w:fill="FFFFFF"/>
        </w:rPr>
        <w:t xml:space="preserve"> λίγο πριν τη λήξη των εργασιών της, σε μια εβδομάδα που οι Βουλευτές καλούνται να επεξεργαστούν παραλλήλως άλλα τέσσερα νομοσχέδια, με είκοσι </w:t>
      </w:r>
      <w:r>
        <w:rPr>
          <w:rFonts w:eastAsia="Times New Roman"/>
          <w:bCs/>
          <w:shd w:val="clear" w:color="auto" w:fill="FFFFFF"/>
        </w:rPr>
        <w:t xml:space="preserve">άρθρα που δεν τέθηκαν ποτέ στη δημόσια </w:t>
      </w:r>
      <w:r>
        <w:rPr>
          <w:rFonts w:eastAsia="Times New Roman"/>
          <w:bCs/>
          <w:shd w:val="clear" w:color="auto" w:fill="FFFFFF"/>
        </w:rPr>
        <w:t xml:space="preserve">διαβούλευση. </w:t>
      </w:r>
    </w:p>
    <w:p w14:paraId="3E37B628"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Ένα νομοσχέδιο σε μεγάλο βαθμό ακοστολόγητο. Το Γενικό Λογιστήριο του Κράτους είχε στοιχεία για να αποτιμήσει μόνο πέντε από τις συνολικά τριάντα επτά εν δυνάμει δημιουργού</w:t>
      </w:r>
      <w:r>
        <w:rPr>
          <w:rFonts w:eastAsia="Times New Roman"/>
          <w:bCs/>
          <w:shd w:val="clear" w:color="auto" w:fill="FFFFFF"/>
        </w:rPr>
        <w:t>σες</w:t>
      </w:r>
      <w:r>
        <w:rPr>
          <w:rFonts w:eastAsia="Times New Roman"/>
          <w:bCs/>
          <w:shd w:val="clear" w:color="auto" w:fill="FFFFFF"/>
        </w:rPr>
        <w:t xml:space="preserve"> δαπάνες.</w:t>
      </w:r>
    </w:p>
    <w:p w14:paraId="3E37B629"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Ένα σχέδιο νόμου, στο οποίο μπορούν να αποδοθούν τέσσερις</w:t>
      </w:r>
      <w:r>
        <w:rPr>
          <w:rFonts w:eastAsia="Times New Roman"/>
          <w:bCs/>
          <w:shd w:val="clear" w:color="auto" w:fill="FFFFFF"/>
        </w:rPr>
        <w:t xml:space="preserve"> βασικοί χαρακτηρισμοί: οπισθοδρόμηση, εσωστρέφεια, συγκεντρωτισμός, </w:t>
      </w:r>
      <w:proofErr w:type="spellStart"/>
      <w:r>
        <w:rPr>
          <w:rFonts w:eastAsia="Times New Roman"/>
          <w:bCs/>
          <w:shd w:val="clear" w:color="auto" w:fill="FFFFFF"/>
        </w:rPr>
        <w:t>υπερρύθμιση</w:t>
      </w:r>
      <w:proofErr w:type="spellEnd"/>
      <w:r>
        <w:rPr>
          <w:rFonts w:eastAsia="Times New Roman"/>
          <w:bCs/>
          <w:shd w:val="clear" w:color="auto" w:fill="FFFFFF"/>
        </w:rPr>
        <w:t xml:space="preserve">. Ας εξετάσουμε έναν, έναν τους χαρακτηρισμούς αυτούς. </w:t>
      </w:r>
    </w:p>
    <w:p w14:paraId="3E37B62A"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Πρώτον, οπισθοδρόμηση: Ακαδημαϊκό άσυλο. Κύριε Υπουργέ, σας προκαλώ να κάνουμε ένα τεστ. Με ακούτε, κύριε Υπουργέ;</w:t>
      </w:r>
    </w:p>
    <w:p w14:paraId="3E37B62B"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ΚΩΝΣΤ</w:t>
      </w:r>
      <w:r>
        <w:rPr>
          <w:rFonts w:eastAsia="Times New Roman"/>
          <w:b/>
          <w:bCs/>
          <w:shd w:val="clear" w:color="auto" w:fill="FFFFFF"/>
        </w:rPr>
        <w:t>ΑΝΤΙΝΟΣ ΓΑΒΡΟΓΛΟΥ (Υπουργός Παιδείας, Έρευνας και Θρησκευμάτων):</w:t>
      </w:r>
      <w:r>
        <w:rPr>
          <w:rFonts w:eastAsia="Times New Roman"/>
          <w:bCs/>
          <w:shd w:val="clear" w:color="auto" w:fill="FFFFFF"/>
        </w:rPr>
        <w:t xml:space="preserve"> Πώς δεν σας ακούω; Και σας ακούω και σας βλέπω. </w:t>
      </w:r>
    </w:p>
    <w:p w14:paraId="3E37B62C"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ΝΙΚΗ ΚΕΡΑΜΕΩΣ:</w:t>
      </w:r>
      <w:r>
        <w:rPr>
          <w:rFonts w:eastAsia="Times New Roman"/>
          <w:bCs/>
          <w:shd w:val="clear" w:color="auto" w:fill="FFFFFF"/>
        </w:rPr>
        <w:t xml:space="preserve"> Σας προκαλώ να κάνουμε ένα τεστ. Ήσασταν μέχρι πρότινος εν ενεργεία καθηγητής πανεπιστημίου και άρα, εν δυνάμει </w:t>
      </w:r>
      <w:r>
        <w:rPr>
          <w:rFonts w:eastAsia="Times New Roman"/>
          <w:bCs/>
          <w:shd w:val="clear" w:color="auto" w:fill="FFFFFF"/>
        </w:rPr>
        <w:t>π</w:t>
      </w:r>
      <w:r>
        <w:rPr>
          <w:rFonts w:eastAsia="Times New Roman"/>
          <w:bCs/>
          <w:shd w:val="clear" w:color="auto" w:fill="FFFFFF"/>
        </w:rPr>
        <w:t>ρύτανης. Θα μπ</w:t>
      </w:r>
      <w:r>
        <w:rPr>
          <w:rFonts w:eastAsia="Times New Roman"/>
          <w:bCs/>
          <w:shd w:val="clear" w:color="auto" w:fill="FFFFFF"/>
        </w:rPr>
        <w:t xml:space="preserve">ορούσατε, λοιπόν, κάλλιστα να βρεθείτε στη θέση, όπου θα πρέπει να εφαρμόσετε τον νόμο </w:t>
      </w:r>
      <w:proofErr w:type="spellStart"/>
      <w:r>
        <w:rPr>
          <w:rFonts w:eastAsia="Times New Roman"/>
          <w:bCs/>
          <w:shd w:val="clear" w:color="auto" w:fill="FFFFFF"/>
        </w:rPr>
        <w:t>Γαβρόγλου</w:t>
      </w:r>
      <w:proofErr w:type="spellEnd"/>
      <w:r>
        <w:rPr>
          <w:rFonts w:eastAsia="Times New Roman"/>
          <w:bCs/>
          <w:shd w:val="clear" w:color="auto" w:fill="FFFFFF"/>
        </w:rPr>
        <w:t xml:space="preserve"> για το άσυλο. </w:t>
      </w:r>
    </w:p>
    <w:p w14:paraId="3E37B62D"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Συνεπώς</w:t>
      </w:r>
      <w:r>
        <w:rPr>
          <w:rFonts w:eastAsia="Times New Roman"/>
          <w:bCs/>
          <w:shd w:val="clear" w:color="auto" w:fill="FFFFFF"/>
        </w:rPr>
        <w:t>,</w:t>
      </w:r>
      <w:r>
        <w:rPr>
          <w:rFonts w:eastAsia="Times New Roman"/>
          <w:bCs/>
          <w:shd w:val="clear" w:color="auto" w:fill="FFFFFF"/>
        </w:rPr>
        <w:t xml:space="preserve"> εφόσον πληροφορηθείτε τη διάπραξη κάποιας αξιόποινης πράξης, θα πρέπει να λάβετε αποφάσεις για το τι πράξη είναι αυτή: πταίσμα, πλημμέλημα ή κακούργημα. Γιατί αν είναι κακούργημα, θα πρέπει να καλέσετε τις αρχές. Αν είναι πταίσμα ή πλημμέλημα, θα πρέπει ν</w:t>
      </w:r>
      <w:r>
        <w:rPr>
          <w:rFonts w:eastAsia="Times New Roman"/>
          <w:bCs/>
          <w:shd w:val="clear" w:color="auto" w:fill="FFFFFF"/>
        </w:rPr>
        <w:t xml:space="preserve">α συγκαλέσετε το </w:t>
      </w:r>
      <w:r>
        <w:rPr>
          <w:rFonts w:eastAsia="Times New Roman"/>
          <w:bCs/>
          <w:shd w:val="clear" w:color="auto" w:fill="FFFFFF"/>
        </w:rPr>
        <w:t>π</w:t>
      </w:r>
      <w:r>
        <w:rPr>
          <w:rFonts w:eastAsia="Times New Roman"/>
          <w:bCs/>
          <w:shd w:val="clear" w:color="auto" w:fill="FFFFFF"/>
        </w:rPr>
        <w:t xml:space="preserve">ρυτανικό </w:t>
      </w:r>
      <w:r>
        <w:rPr>
          <w:rFonts w:eastAsia="Times New Roman"/>
          <w:bCs/>
          <w:shd w:val="clear" w:color="auto" w:fill="FFFFFF"/>
        </w:rPr>
        <w:t>σ</w:t>
      </w:r>
      <w:r>
        <w:rPr>
          <w:rFonts w:eastAsia="Times New Roman"/>
          <w:bCs/>
          <w:shd w:val="clear" w:color="auto" w:fill="FFFFFF"/>
        </w:rPr>
        <w:t>υμβούλιο, για να αποφασίσ</w:t>
      </w:r>
      <w:r>
        <w:rPr>
          <w:rFonts w:eastAsia="Times New Roman"/>
          <w:bCs/>
          <w:shd w:val="clear" w:color="auto" w:fill="FFFFFF"/>
        </w:rPr>
        <w:t>ε</w:t>
      </w:r>
      <w:r>
        <w:rPr>
          <w:rFonts w:eastAsia="Times New Roman"/>
          <w:bCs/>
          <w:shd w:val="clear" w:color="auto" w:fill="FFFFFF"/>
        </w:rPr>
        <w:t xml:space="preserve">τε όλοι από κοινού αν θα καλέσετε τις αρχές. </w:t>
      </w:r>
    </w:p>
    <w:p w14:paraId="3E37B62E"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Και έρχομαι τώρα στο τεστ. Κλέβει κάποιος ένα κινητό τηλέφωνο στο πανεπιστήμιο. Ξέρετε, κύριε Υπουργέ, τι αδίκημα είναι η κλοπή κινητού τηλεφώνου; Ξέρετε; </w:t>
      </w:r>
    </w:p>
    <w:p w14:paraId="3E37B62F"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Δεν θα σας απαντήσω. </w:t>
      </w:r>
    </w:p>
    <w:p w14:paraId="3E37B630"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ΝΙΚΗ ΚΕΡΑΜΕΩΣ:</w:t>
      </w:r>
      <w:r>
        <w:rPr>
          <w:rFonts w:eastAsia="Times New Roman"/>
          <w:bCs/>
          <w:shd w:val="clear" w:color="auto" w:fill="FFFFFF"/>
        </w:rPr>
        <w:t xml:space="preserve"> Δεν μου απαντάτε. Η απάντηση είναι «εξαρτάται». Γιατί σε γενικές γραμμές είναι πλημμέλημα. Όμως, </w:t>
      </w:r>
      <w:r>
        <w:rPr>
          <w:rFonts w:eastAsia="Times New Roman"/>
          <w:bCs/>
          <w:shd w:val="clear" w:color="auto" w:fill="FFFFFF"/>
        </w:rPr>
        <w:lastRenderedPageBreak/>
        <w:t>αν οι κλέφτες του κινητού είναι δύο, που είχαν ενωθε</w:t>
      </w:r>
      <w:r>
        <w:rPr>
          <w:rFonts w:eastAsia="Times New Roman"/>
          <w:bCs/>
          <w:shd w:val="clear" w:color="auto" w:fill="FFFFFF"/>
        </w:rPr>
        <w:t xml:space="preserve">ί για να διαπράττουν κλοπές ή αν ο κλέφτης είναι πρόσωπο που διαπράττει κλοπές κατά συνήθεια ή κατ’ επάγγελμα, τότε, κύριε Υπουργέ, η αξιόποινη πράξη, το πλημμέλημα, γίνεται κακούργημα. Και συνεπώς τότε επιβάλλεται αυτεπάγγελτη επέμβαση των </w:t>
      </w:r>
      <w:r>
        <w:rPr>
          <w:rFonts w:eastAsia="Times New Roman"/>
          <w:bCs/>
          <w:shd w:val="clear" w:color="auto" w:fill="FFFFFF"/>
        </w:rPr>
        <w:t>α</w:t>
      </w:r>
      <w:r>
        <w:rPr>
          <w:rFonts w:eastAsia="Times New Roman"/>
          <w:bCs/>
          <w:shd w:val="clear" w:color="auto" w:fill="FFFFFF"/>
        </w:rPr>
        <w:t xml:space="preserve">ρχών. </w:t>
      </w:r>
    </w:p>
    <w:p w14:paraId="3E37B631"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Είναι δ</w:t>
      </w:r>
      <w:r>
        <w:rPr>
          <w:rFonts w:eastAsia="Times New Roman"/>
          <w:bCs/>
          <w:shd w:val="clear" w:color="auto" w:fill="FFFFFF"/>
        </w:rPr>
        <w:t xml:space="preserve">υνατόν εσείς, κύριε Υπουργέ, ως </w:t>
      </w:r>
      <w:r>
        <w:rPr>
          <w:rFonts w:eastAsia="Times New Roman"/>
          <w:bCs/>
          <w:shd w:val="clear" w:color="auto" w:fill="FFFFFF"/>
        </w:rPr>
        <w:t>π</w:t>
      </w:r>
      <w:r>
        <w:rPr>
          <w:rFonts w:eastAsia="Times New Roman"/>
          <w:bCs/>
          <w:shd w:val="clear" w:color="auto" w:fill="FFFFFF"/>
        </w:rPr>
        <w:t xml:space="preserve">ρύτανης -και ο οποιοσδήποτε </w:t>
      </w:r>
      <w:r>
        <w:rPr>
          <w:rFonts w:eastAsia="Times New Roman"/>
          <w:bCs/>
          <w:shd w:val="clear" w:color="auto" w:fill="FFFFFF"/>
        </w:rPr>
        <w:t>π</w:t>
      </w:r>
      <w:r>
        <w:rPr>
          <w:rFonts w:eastAsia="Times New Roman"/>
          <w:bCs/>
          <w:shd w:val="clear" w:color="auto" w:fill="FFFFFF"/>
        </w:rPr>
        <w:t xml:space="preserve">ρύτανης- να ξέρετε τις λεπτές αυτές νομικές διακρίσεις; Όχι, είναι η απάντηση. Και δεν είναι η δουλειά του </w:t>
      </w:r>
      <w:r>
        <w:rPr>
          <w:rFonts w:eastAsia="Times New Roman"/>
          <w:bCs/>
          <w:shd w:val="clear" w:color="auto" w:fill="FFFFFF"/>
        </w:rPr>
        <w:t>π</w:t>
      </w:r>
      <w:r>
        <w:rPr>
          <w:rFonts w:eastAsia="Times New Roman"/>
          <w:bCs/>
          <w:shd w:val="clear" w:color="auto" w:fill="FFFFFF"/>
        </w:rPr>
        <w:t xml:space="preserve">ρύτανη να τις ξέρει. Άρα τι θα κάνει σε περίπτωση που θα πληροφορηθεί για τη διάπραξη </w:t>
      </w:r>
      <w:r>
        <w:rPr>
          <w:rFonts w:eastAsia="Times New Roman"/>
          <w:bCs/>
          <w:shd w:val="clear" w:color="auto" w:fill="FFFFFF"/>
        </w:rPr>
        <w:t xml:space="preserve">κάποιας αξιόποινης πράξης; Θα συγκαλεί συστηματικά το </w:t>
      </w:r>
      <w:r>
        <w:rPr>
          <w:rFonts w:eastAsia="Times New Roman"/>
          <w:bCs/>
          <w:shd w:val="clear" w:color="auto" w:fill="FFFFFF"/>
        </w:rPr>
        <w:t>π</w:t>
      </w:r>
      <w:r>
        <w:rPr>
          <w:rFonts w:eastAsia="Times New Roman"/>
          <w:bCs/>
          <w:shd w:val="clear" w:color="auto" w:fill="FFFFFF"/>
        </w:rPr>
        <w:t xml:space="preserve">ρυτανικό </w:t>
      </w:r>
      <w:r>
        <w:rPr>
          <w:rFonts w:eastAsia="Times New Roman"/>
          <w:bCs/>
          <w:shd w:val="clear" w:color="auto" w:fill="FFFFFF"/>
        </w:rPr>
        <w:t>σ</w:t>
      </w:r>
      <w:r>
        <w:rPr>
          <w:rFonts w:eastAsia="Times New Roman"/>
          <w:bCs/>
          <w:shd w:val="clear" w:color="auto" w:fill="FFFFFF"/>
        </w:rPr>
        <w:t xml:space="preserve">υμβούλιο, εκτός των άλλων, για να μην έχει και την ευθύνη ότι προέβη ο ίδιος αυθαίρετα σε νομικό χαρακτηρισμό της πράξης. Μέχρι να </w:t>
      </w:r>
      <w:proofErr w:type="spellStart"/>
      <w:r>
        <w:rPr>
          <w:rFonts w:eastAsia="Times New Roman"/>
          <w:bCs/>
          <w:shd w:val="clear" w:color="auto" w:fill="FFFFFF"/>
        </w:rPr>
        <w:t>συγκληθεί</w:t>
      </w:r>
      <w:proofErr w:type="spellEnd"/>
      <w:r>
        <w:rPr>
          <w:rFonts w:eastAsia="Times New Roman"/>
          <w:bCs/>
          <w:shd w:val="clear" w:color="auto" w:fill="FFFFFF"/>
        </w:rPr>
        <w:t xml:space="preserve"> το </w:t>
      </w:r>
      <w:r>
        <w:rPr>
          <w:rFonts w:eastAsia="Times New Roman"/>
          <w:bCs/>
          <w:shd w:val="clear" w:color="auto" w:fill="FFFFFF"/>
        </w:rPr>
        <w:t>π</w:t>
      </w:r>
      <w:r>
        <w:rPr>
          <w:rFonts w:eastAsia="Times New Roman"/>
          <w:bCs/>
          <w:shd w:val="clear" w:color="auto" w:fill="FFFFFF"/>
        </w:rPr>
        <w:t>ρυτανικό</w:t>
      </w:r>
      <w:r>
        <w:rPr>
          <w:rFonts w:eastAsia="Times New Roman"/>
          <w:bCs/>
          <w:shd w:val="clear" w:color="auto" w:fill="FFFFFF"/>
        </w:rPr>
        <w:t xml:space="preserve"> συμβούλιο</w:t>
      </w:r>
      <w:r>
        <w:rPr>
          <w:rFonts w:eastAsia="Times New Roman"/>
          <w:bCs/>
          <w:shd w:val="clear" w:color="auto" w:fill="FFFFFF"/>
        </w:rPr>
        <w:t xml:space="preserve">, η πράξη θα έχει </w:t>
      </w:r>
      <w:proofErr w:type="spellStart"/>
      <w:r>
        <w:rPr>
          <w:rFonts w:eastAsia="Times New Roman"/>
          <w:bCs/>
          <w:shd w:val="clear" w:color="auto" w:fill="FFFFFF"/>
        </w:rPr>
        <w:t>τελεστεί</w:t>
      </w:r>
      <w:proofErr w:type="spellEnd"/>
      <w:r>
        <w:rPr>
          <w:rFonts w:eastAsia="Times New Roman"/>
          <w:bCs/>
          <w:shd w:val="clear" w:color="auto" w:fill="FFFFFF"/>
        </w:rPr>
        <w:t xml:space="preserve"> κ</w:t>
      </w:r>
      <w:r>
        <w:rPr>
          <w:rFonts w:eastAsia="Times New Roman"/>
          <w:bCs/>
          <w:shd w:val="clear" w:color="auto" w:fill="FFFFFF"/>
        </w:rPr>
        <w:t xml:space="preserve">αι οι δράστες θα έχουν διαφύγει ανενόχλητοι. </w:t>
      </w:r>
    </w:p>
    <w:p w14:paraId="3E37B632"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Αλλά και το </w:t>
      </w:r>
      <w:r>
        <w:rPr>
          <w:rFonts w:eastAsia="Times New Roman"/>
          <w:bCs/>
          <w:shd w:val="clear" w:color="auto" w:fill="FFFFFF"/>
        </w:rPr>
        <w:t>π</w:t>
      </w:r>
      <w:r>
        <w:rPr>
          <w:rFonts w:eastAsia="Times New Roman"/>
          <w:bCs/>
          <w:shd w:val="clear" w:color="auto" w:fill="FFFFFF"/>
        </w:rPr>
        <w:t xml:space="preserve">ρυτανικό </w:t>
      </w:r>
      <w:r>
        <w:rPr>
          <w:rFonts w:eastAsia="Times New Roman"/>
          <w:bCs/>
          <w:shd w:val="clear" w:color="auto" w:fill="FFFFFF"/>
        </w:rPr>
        <w:t>συμβούλιο</w:t>
      </w:r>
      <w:r>
        <w:rPr>
          <w:rFonts w:eastAsia="Times New Roman"/>
          <w:bCs/>
          <w:shd w:val="clear" w:color="auto" w:fill="FFFFFF"/>
        </w:rPr>
        <w:t xml:space="preserve"> να </w:t>
      </w:r>
      <w:proofErr w:type="spellStart"/>
      <w:r>
        <w:rPr>
          <w:rFonts w:eastAsia="Times New Roman"/>
          <w:bCs/>
          <w:shd w:val="clear" w:color="auto" w:fill="FFFFFF"/>
        </w:rPr>
        <w:t>συγκληθεί</w:t>
      </w:r>
      <w:proofErr w:type="spellEnd"/>
      <w:r>
        <w:rPr>
          <w:rFonts w:eastAsia="Times New Roman"/>
          <w:bCs/>
          <w:shd w:val="clear" w:color="auto" w:fill="FFFFFF"/>
        </w:rPr>
        <w:t xml:space="preserve"> και να αποφασίσει, με τη συμμετοχή σε αυτό </w:t>
      </w:r>
      <w:r>
        <w:rPr>
          <w:rFonts w:eastAsia="Times New Roman"/>
          <w:bCs/>
          <w:shd w:val="clear" w:color="auto" w:fill="FFFFFF"/>
        </w:rPr>
        <w:t>α</w:t>
      </w:r>
      <w:r>
        <w:rPr>
          <w:rFonts w:eastAsia="Times New Roman"/>
          <w:bCs/>
          <w:shd w:val="clear" w:color="auto" w:fill="FFFFFF"/>
        </w:rPr>
        <w:t>ντιπρυτάνεων από ξεχωριστά ψηφοδέλτια και φοιτητών, οι πιθανότητες να συμφωνήσει, έστω και με μεγάλη καθυστέρηση, σε κλήσ</w:t>
      </w:r>
      <w:r>
        <w:rPr>
          <w:rFonts w:eastAsia="Times New Roman"/>
          <w:bCs/>
          <w:shd w:val="clear" w:color="auto" w:fill="FFFFFF"/>
        </w:rPr>
        <w:t xml:space="preserve">η των </w:t>
      </w:r>
      <w:r>
        <w:rPr>
          <w:rFonts w:eastAsia="Times New Roman"/>
          <w:bCs/>
          <w:shd w:val="clear" w:color="auto" w:fill="FFFFFF"/>
        </w:rPr>
        <w:t>α</w:t>
      </w:r>
      <w:r>
        <w:rPr>
          <w:rFonts w:eastAsia="Times New Roman"/>
          <w:bCs/>
          <w:shd w:val="clear" w:color="auto" w:fill="FFFFFF"/>
        </w:rPr>
        <w:t xml:space="preserve">ρχών είναι μάλλον μηδαμινές. </w:t>
      </w:r>
    </w:p>
    <w:p w14:paraId="3E37B633"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Γι’ αυτό, λοιπόν, κύριε Υπουργέ, όπως αποδείξατε και εμπράκτως, η εισαγωγή της διάκρισης αυτής μεταξύ αδικημάτων έχει έναν και μόνο σκοπό, να αδρανοποιήσει τον όλο μηχανισμό, να μην καλούνται ποτέ οι </w:t>
      </w:r>
      <w:r>
        <w:rPr>
          <w:rFonts w:eastAsia="Times New Roman"/>
          <w:bCs/>
          <w:shd w:val="clear" w:color="auto" w:fill="FFFFFF"/>
        </w:rPr>
        <w:t>α</w:t>
      </w:r>
      <w:r>
        <w:rPr>
          <w:rFonts w:eastAsia="Times New Roman"/>
          <w:bCs/>
          <w:shd w:val="clear" w:color="auto" w:fill="FFFFFF"/>
        </w:rPr>
        <w:t xml:space="preserve">ρχές και να δρουν </w:t>
      </w:r>
      <w:r>
        <w:rPr>
          <w:rFonts w:eastAsia="Times New Roman"/>
          <w:bCs/>
          <w:shd w:val="clear" w:color="auto" w:fill="FFFFFF"/>
        </w:rPr>
        <w:t>ανενόχλητοι οι πάσης φύσεως εγκληματίες.</w:t>
      </w:r>
    </w:p>
    <w:p w14:paraId="3E37B634"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Άλλο άσυλο ιδεών, κύριε Υπουργέ, που βεβαίως πρέπει να προστατεύεται, και άλλο άσυλο εγκληματιών, που εσείς νομοθετείτε. Η θέση μας είναι ξεκάθαρη: Αυτεπάγγελτη επέμβαση των </w:t>
      </w:r>
      <w:r>
        <w:rPr>
          <w:rFonts w:eastAsia="Times New Roman"/>
          <w:bCs/>
          <w:shd w:val="clear" w:color="auto" w:fill="FFFFFF"/>
        </w:rPr>
        <w:t>α</w:t>
      </w:r>
      <w:r>
        <w:rPr>
          <w:rFonts w:eastAsia="Times New Roman"/>
          <w:bCs/>
          <w:shd w:val="clear" w:color="auto" w:fill="FFFFFF"/>
        </w:rPr>
        <w:t>ρχών για όλες τις αξιόποινες πράξεις.</w:t>
      </w:r>
    </w:p>
    <w:p w14:paraId="3E37B635"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Εκ</w:t>
      </w:r>
      <w:r>
        <w:rPr>
          <w:rFonts w:eastAsia="Times New Roman"/>
          <w:bCs/>
          <w:shd w:val="clear" w:color="auto" w:fill="FFFFFF"/>
        </w:rPr>
        <w:t>προσώπηση φοιτητών</w:t>
      </w:r>
      <w:r>
        <w:rPr>
          <w:rFonts w:eastAsia="Times New Roman"/>
          <w:bCs/>
          <w:shd w:val="clear" w:color="auto" w:fill="FFFFFF"/>
        </w:rPr>
        <w:t xml:space="preserve">. </w:t>
      </w:r>
      <w:r>
        <w:rPr>
          <w:rFonts w:eastAsia="Times New Roman"/>
          <w:bCs/>
          <w:shd w:val="clear" w:color="auto" w:fill="FFFFFF"/>
        </w:rPr>
        <w:t>Έχουμε ταχθεί υπέρ της εκπροσώπησης των φοιτητών στα όργανα διοίκησης για θέματα που τους αφορούν. Ωστόσο, σας ερωτώ, κύριε Υπουργέ, θεωρείτε φυσιολογικό φοιτητές να ψηφίζουν για την απονομή τίτλων επίτιμου διδάκτορα, ομότιμου και επίτιμου καθηγητή, να ψηφ</w:t>
      </w:r>
      <w:r>
        <w:rPr>
          <w:rFonts w:eastAsia="Times New Roman"/>
          <w:bCs/>
          <w:shd w:val="clear" w:color="auto" w:fill="FFFFFF"/>
        </w:rPr>
        <w:t xml:space="preserve">ίζουν για την αλλαγή γνωστικού αντικειμένου, στο οποίο έχει διοριστεί καθηγητής ή να αποφασίζουν για τη μετακίνηση καθηγητή από ένα τμήμα σε άλλο ή να αποφασίζουν για την επιλογή συγγράμματος προς διδασκαλία; Δεν μας έχετε απαντήσει. </w:t>
      </w:r>
    </w:p>
    <w:p w14:paraId="3E37B636"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Λειτουργία </w:t>
      </w:r>
      <w:r>
        <w:rPr>
          <w:rFonts w:eastAsia="Times New Roman"/>
          <w:bCs/>
          <w:shd w:val="clear" w:color="auto" w:fill="FFFFFF"/>
        </w:rPr>
        <w:t>Π</w:t>
      </w:r>
      <w:r>
        <w:rPr>
          <w:rFonts w:eastAsia="Times New Roman"/>
          <w:bCs/>
          <w:shd w:val="clear" w:color="auto" w:fill="FFFFFF"/>
        </w:rPr>
        <w:t>ρυτανείας</w:t>
      </w:r>
      <w:r>
        <w:rPr>
          <w:rFonts w:eastAsia="Times New Roman"/>
          <w:bCs/>
          <w:shd w:val="clear" w:color="auto" w:fill="FFFFFF"/>
        </w:rPr>
        <w:t xml:space="preserve">. </w:t>
      </w:r>
      <w:r>
        <w:rPr>
          <w:rFonts w:eastAsia="Times New Roman"/>
          <w:bCs/>
          <w:shd w:val="clear" w:color="auto" w:fill="FFFFFF"/>
        </w:rPr>
        <w:t>Π</w:t>
      </w:r>
      <w:r>
        <w:rPr>
          <w:rFonts w:eastAsia="Times New Roman"/>
          <w:bCs/>
          <w:shd w:val="clear" w:color="auto" w:fill="FFFFFF"/>
        </w:rPr>
        <w:t xml:space="preserve">ροβλέπετε την εκλογή </w:t>
      </w:r>
      <w:r>
        <w:rPr>
          <w:rFonts w:eastAsia="Times New Roman"/>
          <w:bCs/>
          <w:shd w:val="clear" w:color="auto" w:fill="FFFFFF"/>
        </w:rPr>
        <w:t>π</w:t>
      </w:r>
      <w:r>
        <w:rPr>
          <w:rFonts w:eastAsia="Times New Roman"/>
          <w:bCs/>
          <w:shd w:val="clear" w:color="auto" w:fill="FFFFFF"/>
        </w:rPr>
        <w:t xml:space="preserve">ρυτάνεων και </w:t>
      </w:r>
      <w:r>
        <w:rPr>
          <w:rFonts w:eastAsia="Times New Roman"/>
          <w:bCs/>
          <w:shd w:val="clear" w:color="auto" w:fill="FFFFFF"/>
        </w:rPr>
        <w:t>α</w:t>
      </w:r>
      <w:r>
        <w:rPr>
          <w:rFonts w:eastAsia="Times New Roman"/>
          <w:bCs/>
          <w:shd w:val="clear" w:color="auto" w:fill="FFFFFF"/>
        </w:rPr>
        <w:t>ντιπρυτάνεων με δύο ξεχωριστά ψηφοδέλτια. Κύριε Υπουργέ, διαφαίνεται ξεκάθαρα ο στόχος σας για κομματικό έλεγχο των ιδρυμάτων. Δεν αντιλαμβάνεστε ότι με αυτόν τον τρόπο θα οδηγήσετε τα ιδρύματα σε αναποτελεσματικές δι</w:t>
      </w:r>
      <w:r>
        <w:rPr>
          <w:rFonts w:eastAsia="Times New Roman"/>
          <w:bCs/>
          <w:shd w:val="clear" w:color="auto" w:fill="FFFFFF"/>
        </w:rPr>
        <w:t xml:space="preserve">αρχίες και ότι η διοίκηση των πολυπρόσωπων οργάνων θα καταστεί αδύνατη; </w:t>
      </w:r>
    </w:p>
    <w:p w14:paraId="3E37B637"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Ακαδημαϊκά Συμβούλια Ανώτατης Εκπαίδευσης και Έρευνας</w:t>
      </w:r>
      <w:r>
        <w:rPr>
          <w:rFonts w:eastAsia="Times New Roman"/>
          <w:bCs/>
          <w:shd w:val="clear" w:color="auto" w:fill="FFFFFF"/>
        </w:rPr>
        <w:t xml:space="preserve">. </w:t>
      </w:r>
      <w:r>
        <w:rPr>
          <w:rFonts w:eastAsia="Times New Roman"/>
          <w:bCs/>
          <w:shd w:val="clear" w:color="auto" w:fill="FFFFFF"/>
        </w:rPr>
        <w:t>Θεσμοθετείτε τα λεγόμενα ΑΣΑΕΕ σε κάθε διοικητική περιφέρεια, μια υπερκείμενη των ιδρυμάτων δομή, με ασαφή συγκρότηση και λειτου</w:t>
      </w:r>
      <w:r>
        <w:rPr>
          <w:rFonts w:eastAsia="Times New Roman"/>
          <w:bCs/>
          <w:shd w:val="clear" w:color="auto" w:fill="FFFFFF"/>
        </w:rPr>
        <w:t xml:space="preserve">ργία, με επικάλυψη αρμοδιοτήτων με άλλες πρόσφατα θεσμοθετημένες δομές, τα Περιφερειακά Συμβούλια Έρευνας και Καινοτομίας. </w:t>
      </w:r>
    </w:p>
    <w:p w14:paraId="3E37B638"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 xml:space="preserve">Μόνο και μόνο η ύπαρξη αυτών των </w:t>
      </w:r>
      <w:r>
        <w:rPr>
          <w:rFonts w:eastAsia="Times New Roman"/>
          <w:bCs/>
          <w:shd w:val="clear" w:color="auto" w:fill="FFFFFF"/>
        </w:rPr>
        <w:t>σ</w:t>
      </w:r>
      <w:r>
        <w:rPr>
          <w:rFonts w:eastAsia="Times New Roman"/>
          <w:bCs/>
          <w:shd w:val="clear" w:color="auto" w:fill="FFFFFF"/>
        </w:rPr>
        <w:t xml:space="preserve">υμβουλίων πέρα και πάνω από τα ιδρύματα και με εκπροσώπους των υπουργείων, ως μέλη τους, θίγει το </w:t>
      </w:r>
      <w:r>
        <w:rPr>
          <w:rFonts w:eastAsia="Times New Roman"/>
          <w:bCs/>
          <w:shd w:val="clear" w:color="auto" w:fill="FFFFFF"/>
        </w:rPr>
        <w:t>αυτοδιοίκητο των ιδρυμάτων και ενδέχεται να εγείρει σοβαρά ζητήματα αντισυνταγματικότητας.</w:t>
      </w:r>
    </w:p>
    <w:p w14:paraId="3E37B63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Υποβάθμιση της ΑΔΙΠ, της Αρχής Διασφάλισης και Πιστοποίησης της Ποιότητας στην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Pr>
          <w:rFonts w:eastAsia="Times New Roman" w:cs="Times New Roman"/>
          <w:szCs w:val="24"/>
        </w:rPr>
        <w:t>κπαίδευση</w:t>
      </w:r>
      <w:r>
        <w:rPr>
          <w:rFonts w:eastAsia="Times New Roman" w:cs="Times New Roman"/>
          <w:szCs w:val="24"/>
        </w:rPr>
        <w:t xml:space="preserve">. </w:t>
      </w:r>
      <w:r>
        <w:rPr>
          <w:rFonts w:eastAsia="Times New Roman" w:cs="Times New Roman"/>
          <w:szCs w:val="24"/>
        </w:rPr>
        <w:t xml:space="preserve">Συστήνεται </w:t>
      </w:r>
      <w:r>
        <w:rPr>
          <w:rFonts w:eastAsia="Times New Roman" w:cs="Times New Roman"/>
          <w:szCs w:val="24"/>
        </w:rPr>
        <w:lastRenderedPageBreak/>
        <w:t xml:space="preserve">νέα </w:t>
      </w:r>
      <w:r>
        <w:rPr>
          <w:rFonts w:eastAsia="Times New Roman" w:cs="Times New Roman"/>
          <w:szCs w:val="24"/>
        </w:rPr>
        <w:t>ε</w:t>
      </w:r>
      <w:r>
        <w:rPr>
          <w:rFonts w:eastAsia="Times New Roman" w:cs="Times New Roman"/>
          <w:szCs w:val="24"/>
        </w:rPr>
        <w:t>πιτροπή για την αξιολόγηση μεταπτυχιακών προγραμμά</w:t>
      </w:r>
      <w:r>
        <w:rPr>
          <w:rFonts w:eastAsia="Times New Roman" w:cs="Times New Roman"/>
          <w:szCs w:val="24"/>
        </w:rPr>
        <w:t xml:space="preserve">των. Από εκεί, προκύπτει η σημαντική υποβάθμιση της ΑΔΙΠ, της ανεξάρτητης αρχής, της οποίας το αντικείμενο είναι ακριβώς η αξιολόγηση. </w:t>
      </w:r>
    </w:p>
    <w:p w14:paraId="3E37B63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Εσωστρέφεια και ξενόγλωσσα προπτυχιακά προγράμματα</w:t>
      </w:r>
      <w:r>
        <w:rPr>
          <w:rFonts w:eastAsia="Times New Roman" w:cs="Times New Roman"/>
          <w:szCs w:val="24"/>
        </w:rPr>
        <w:t xml:space="preserve">. </w:t>
      </w:r>
      <w:r>
        <w:rPr>
          <w:rFonts w:eastAsia="Times New Roman" w:cs="Times New Roman"/>
          <w:szCs w:val="24"/>
        </w:rPr>
        <w:t>Επιμένετε, κύριε Υπουργέ, ότι αυτά μπορεί να διενεργηθούν αποκλειστι</w:t>
      </w:r>
      <w:r>
        <w:rPr>
          <w:rFonts w:eastAsia="Times New Roman" w:cs="Times New Roman"/>
          <w:szCs w:val="24"/>
        </w:rPr>
        <w:t>κά σε συνεργασία με το Διεθνές Πανεπιστήμιο της Ελλάδας, ενώ γνωρίζετε καλά ότι υπάρχει σχετικό θεσμικό πλαίσιο. Κι ερωτώ: Γιατί, κύριε Υπουργέ, δεν θέλετε όλα τα ιδρύματα της χώρας να έχουν τη δυνατότητα να διενεργήσουν ξενόγλωσσα προγράμματα; Είναι δυνατ</w:t>
      </w:r>
      <w:r>
        <w:rPr>
          <w:rFonts w:eastAsia="Times New Roman" w:cs="Times New Roman"/>
          <w:szCs w:val="24"/>
        </w:rPr>
        <w:t xml:space="preserve">όν, όλα τα ιδρύματα της χώρας να πρέπει να περάσουν τα ξενόγλωσσα προγράμματά τους από ένα πανεπιστήμιο, που διαθέτει μόλις εννέα καθηγητές, με περιορισμένο εύρος γνωστικών αντικειμένων; </w:t>
      </w:r>
    </w:p>
    <w:p w14:paraId="3E37B63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Φοιτητές από το εξωτερικό</w:t>
      </w:r>
      <w:r>
        <w:rPr>
          <w:rFonts w:eastAsia="Times New Roman" w:cs="Times New Roman"/>
          <w:szCs w:val="24"/>
        </w:rPr>
        <w:t xml:space="preserve">. </w:t>
      </w:r>
      <w:r>
        <w:rPr>
          <w:rFonts w:eastAsia="Times New Roman" w:cs="Times New Roman"/>
          <w:szCs w:val="24"/>
        </w:rPr>
        <w:t>Απαγορεύετε την απονομή μεταπτυχιακού διπ</w:t>
      </w:r>
      <w:r>
        <w:rPr>
          <w:rFonts w:eastAsia="Times New Roman" w:cs="Times New Roman"/>
          <w:szCs w:val="24"/>
        </w:rPr>
        <w:t>λώματος σε φοιτητή, του οποίου ο τίτλος σπουδών πρώτου κύκλου από ίδρυμα της αλλοδαπής δεν έχει αναγνωριστεί από τον ΔΟΑΤΑΠ.</w:t>
      </w:r>
    </w:p>
    <w:p w14:paraId="3E37B63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Να το πούμε ξεκάθαρα</w:t>
      </w:r>
      <w:r>
        <w:rPr>
          <w:rFonts w:eastAsia="Times New Roman" w:cs="Times New Roman"/>
          <w:szCs w:val="24"/>
        </w:rPr>
        <w:t xml:space="preserve">. </w:t>
      </w:r>
      <w:r>
        <w:rPr>
          <w:rFonts w:eastAsia="Times New Roman" w:cs="Times New Roman"/>
          <w:szCs w:val="24"/>
        </w:rPr>
        <w:t xml:space="preserve">Καλούμε τον ξένο φοιτητή να φοιτήσει </w:t>
      </w:r>
      <w:r>
        <w:rPr>
          <w:rFonts w:eastAsia="Times New Roman" w:cs="Times New Roman"/>
          <w:szCs w:val="24"/>
        </w:rPr>
        <w:t xml:space="preserve">σε </w:t>
      </w:r>
      <w:r>
        <w:rPr>
          <w:rFonts w:eastAsia="Times New Roman" w:cs="Times New Roman"/>
          <w:szCs w:val="24"/>
        </w:rPr>
        <w:t xml:space="preserve">μεταπτυχιακό στην Ελλάδα, να πληρώσει δίδακτρα και </w:t>
      </w:r>
      <w:r>
        <w:rPr>
          <w:rFonts w:eastAsia="Times New Roman" w:cs="Times New Roman"/>
          <w:szCs w:val="24"/>
        </w:rPr>
        <w:lastRenderedPageBreak/>
        <w:t>λίγο πριν αποφοιτή</w:t>
      </w:r>
      <w:r>
        <w:rPr>
          <w:rFonts w:eastAsia="Times New Roman" w:cs="Times New Roman"/>
          <w:szCs w:val="24"/>
        </w:rPr>
        <w:t>σει, εάν ο ΔΟΑΤΑΠ δεν έχει αναγνωρίσει το πρώτο του πτυχίο, τον στέλνουμε πίσω χωρίς δίπλωμα. Πιστεύετε πραγματικά, κύριε Υπουργέ, ότι θα έρθει κάποιος ξένος φοιτητής στη χώρα μας με τέτοια διάταξη σε ισχύ;</w:t>
      </w:r>
    </w:p>
    <w:p w14:paraId="3E37B63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Έρχομαι στον τρίτο άξονα</w:t>
      </w:r>
      <w:r>
        <w:rPr>
          <w:rFonts w:eastAsia="Times New Roman" w:cs="Times New Roman"/>
          <w:szCs w:val="24"/>
        </w:rPr>
        <w:t xml:space="preserve">: </w:t>
      </w:r>
      <w:r>
        <w:rPr>
          <w:rFonts w:eastAsia="Times New Roman" w:cs="Times New Roman"/>
          <w:szCs w:val="24"/>
        </w:rPr>
        <w:t xml:space="preserve">Συγκεντρωτισμός και </w:t>
      </w:r>
      <w:proofErr w:type="spellStart"/>
      <w:r>
        <w:rPr>
          <w:rFonts w:eastAsia="Times New Roman" w:cs="Times New Roman"/>
          <w:szCs w:val="24"/>
        </w:rPr>
        <w:t>υπε</w:t>
      </w:r>
      <w:r>
        <w:rPr>
          <w:rFonts w:eastAsia="Times New Roman" w:cs="Times New Roman"/>
          <w:szCs w:val="24"/>
        </w:rPr>
        <w:t>ρρύθμιση</w:t>
      </w:r>
      <w:proofErr w:type="spellEnd"/>
      <w:r>
        <w:rPr>
          <w:rFonts w:eastAsia="Times New Roman" w:cs="Times New Roman"/>
          <w:szCs w:val="24"/>
        </w:rPr>
        <w:t xml:space="preserve">. Είναι </w:t>
      </w:r>
      <w:r>
        <w:rPr>
          <w:rFonts w:eastAsia="Times New Roman" w:cs="Times New Roman"/>
          <w:szCs w:val="24"/>
        </w:rPr>
        <w:t>χαρακτηρισμοί που αποτυπώνονται πλήρως στις ρυθμίσεις για τα προγράμματα μεταπτυχιακών σπουδών. Εισάγετε ένα ασφυκτικό, υπέρμετρα περιοριστικό και γραφειοκρατικό πλαίσιο για τα μεταπτυχιακά προγράμματα, πλαίσιο</w:t>
      </w:r>
      <w:r>
        <w:rPr>
          <w:rFonts w:eastAsia="Times New Roman" w:cs="Times New Roman"/>
          <w:szCs w:val="24"/>
        </w:rPr>
        <w:t>,</w:t>
      </w:r>
      <w:r>
        <w:rPr>
          <w:rFonts w:eastAsia="Times New Roman" w:cs="Times New Roman"/>
          <w:szCs w:val="24"/>
        </w:rPr>
        <w:t xml:space="preserve"> το οποίο ακυρώνει την αναπτυξιακή προοπτική των ιδρυμάτων και των προγραμμάτων και τα καταδικάζει σε παρακμή, αν όχι σε αφανισμό. </w:t>
      </w:r>
    </w:p>
    <w:p w14:paraId="3E37B63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κύριε Υπουργέ, πολλές φορές και στην </w:t>
      </w:r>
      <w:r>
        <w:rPr>
          <w:rFonts w:eastAsia="Times New Roman" w:cs="Times New Roman"/>
          <w:szCs w:val="24"/>
        </w:rPr>
        <w:t>ε</w:t>
      </w:r>
      <w:r>
        <w:rPr>
          <w:rFonts w:eastAsia="Times New Roman" w:cs="Times New Roman"/>
          <w:szCs w:val="24"/>
        </w:rPr>
        <w:t xml:space="preserve">πιτροπή και σε μέσα μαζικής ενημέρωσης ότι θεσπίζετε ακαδημαϊκούς κανόνες μέχρι τελικής πτώσεως. </w:t>
      </w:r>
    </w:p>
    <w:p w14:paraId="3E37B63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κύριε Υπουργέ, είναι ότι θεσπίζετε υπουργικούς κανόνες μέχρι τελικής πτώσεως. </w:t>
      </w:r>
    </w:p>
    <w:p w14:paraId="3E37B64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θα αναφέρω τα εξής: Δίνετε στον εαυτό σας το δικαίωμα να </w:t>
      </w:r>
      <w:r>
        <w:rPr>
          <w:rFonts w:eastAsia="Times New Roman" w:cs="Times New Roman"/>
          <w:szCs w:val="24"/>
        </w:rPr>
        <w:t>αναπέμψετε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την απόφαση της </w:t>
      </w:r>
      <w:r>
        <w:rPr>
          <w:rFonts w:eastAsia="Times New Roman" w:cs="Times New Roman"/>
          <w:szCs w:val="24"/>
        </w:rPr>
        <w:t>σ</w:t>
      </w:r>
      <w:r>
        <w:rPr>
          <w:rFonts w:eastAsia="Times New Roman" w:cs="Times New Roman"/>
          <w:szCs w:val="24"/>
        </w:rPr>
        <w:t xml:space="preserve">υγκλήτου για ίδρυση ενός μεταπτυχιακού προγράμματος, όταν </w:t>
      </w:r>
      <w:r>
        <w:rPr>
          <w:rFonts w:eastAsia="Times New Roman" w:cs="Times New Roman"/>
          <w:szCs w:val="24"/>
        </w:rPr>
        <w:lastRenderedPageBreak/>
        <w:t>έχετε ενστάσεις ως προς το τέλος φοίτησης ή ως προς το λειτουργικό κόστος του μεταπτυχιακού. Και λέτε στο σχέδιο νόμου –διαβάζω επί λέξει: «Σε περίπτω</w:t>
      </w:r>
      <w:r>
        <w:rPr>
          <w:rFonts w:eastAsia="Times New Roman" w:cs="Times New Roman"/>
          <w:szCs w:val="24"/>
        </w:rPr>
        <w:t xml:space="preserve">ση αναπομπής, η </w:t>
      </w:r>
      <w:r>
        <w:rPr>
          <w:rFonts w:eastAsia="Times New Roman" w:cs="Times New Roman"/>
          <w:szCs w:val="24"/>
        </w:rPr>
        <w:t>σ</w:t>
      </w:r>
      <w:r>
        <w:rPr>
          <w:rFonts w:eastAsia="Times New Roman" w:cs="Times New Roman"/>
          <w:szCs w:val="24"/>
        </w:rPr>
        <w:t xml:space="preserve">ύγκλητος διαβιβάζει την απόφαση της συνέλευσης του τμήματος, προκειμένου η </w:t>
      </w:r>
      <w:r>
        <w:rPr>
          <w:rFonts w:eastAsia="Times New Roman" w:cs="Times New Roman"/>
          <w:szCs w:val="24"/>
        </w:rPr>
        <w:t>σ</w:t>
      </w:r>
      <w:r>
        <w:rPr>
          <w:rFonts w:eastAsia="Times New Roman" w:cs="Times New Roman"/>
          <w:szCs w:val="24"/>
        </w:rPr>
        <w:t>ύγκλητος να τροποποιήσει την εισήγηση, σύμφωνα με τις υποδείξεις του Υπουργού Παιδείας, Έρευνας και Θρησκευμάτων». Είναι μια ενδιαφέρουσα άποψη το αυτοδιοίκητο. Τα</w:t>
      </w:r>
      <w:r>
        <w:rPr>
          <w:rFonts w:eastAsia="Times New Roman" w:cs="Times New Roman"/>
          <w:szCs w:val="24"/>
        </w:rPr>
        <w:t xml:space="preserve"> όργανα διοίκησης του πανεπιστημίου οφείλουν να συμμορφώνονται στη βούληση του Υπουργού.</w:t>
      </w:r>
    </w:p>
    <w:p w14:paraId="3E37B64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Σχετικά, όμως, με τις αμοιβές των διδασκόντων σε αυτά, οι διδάσκοντες πρέπει να διδάσκουν τουλάχιστον σε ένα πρόγραμμα δωρεάν για να έχουν τη δυνατότητα να διδάξουν κα</w:t>
      </w:r>
      <w:r>
        <w:rPr>
          <w:rFonts w:eastAsia="Times New Roman" w:cs="Times New Roman"/>
          <w:szCs w:val="24"/>
        </w:rPr>
        <w:t>ι να αμειφθούν από ένα δεύτερο. Η συνολική αμοιβή τους δεν μπορεί να ξεπερνάει το 20% των συνολικών τακτικών αποδοχών. Καθίσταται σαφές ότι οι διδάσκοντες δεν θα έχουν κίνητρο να διαθέσουν τόσο χρόνο για μεταπτυχιακά. Εκ των πραγμάτων, τα μεταπτυχιακά θα ο</w:t>
      </w:r>
      <w:r>
        <w:rPr>
          <w:rFonts w:eastAsia="Times New Roman" w:cs="Times New Roman"/>
          <w:szCs w:val="24"/>
        </w:rPr>
        <w:t>δηγηθούν σε σημαντική υποβάθμιση, αν όχι σε μαρασμό και κλείσιμο.</w:t>
      </w:r>
    </w:p>
    <w:p w14:paraId="3E37B64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Ναι, κύριε Υπουργέ, έχουν καταγραφεί περιπτώσεις ασυδοσίας και θα πρέπει να βρούμε τρόπο να περιοριστούν και να </w:t>
      </w:r>
      <w:r>
        <w:rPr>
          <w:rFonts w:eastAsia="Times New Roman" w:cs="Times New Roman"/>
          <w:szCs w:val="24"/>
        </w:rPr>
        <w:lastRenderedPageBreak/>
        <w:t xml:space="preserve">εξαλειφθούν. Η </w:t>
      </w:r>
      <w:proofErr w:type="spellStart"/>
      <w:r>
        <w:rPr>
          <w:rFonts w:eastAsia="Times New Roman" w:cs="Times New Roman"/>
          <w:szCs w:val="24"/>
        </w:rPr>
        <w:t>υπερρύθμιση</w:t>
      </w:r>
      <w:proofErr w:type="spellEnd"/>
      <w:r>
        <w:rPr>
          <w:rFonts w:eastAsia="Times New Roman" w:cs="Times New Roman"/>
          <w:szCs w:val="24"/>
        </w:rPr>
        <w:t>, όμως, άνωθεν δεν αποτελεί λύση. Η εμπλοκή της ΑΔΙΠ</w:t>
      </w:r>
      <w:r>
        <w:rPr>
          <w:rFonts w:eastAsia="Times New Roman" w:cs="Times New Roman"/>
          <w:szCs w:val="24"/>
        </w:rPr>
        <w:t>, της ανεξάρτητης αρχής, θα μπορούσε να υιοθετήσει βάσει προκαθορισμένων κριτηρίων περιπτώσεις ασυδοσίας και αυθαιρεσίας.</w:t>
      </w:r>
    </w:p>
    <w:p w14:paraId="3E37B64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κατά τις συνεδριάσεις της αρμόδιας </w:t>
      </w:r>
      <w:r>
        <w:rPr>
          <w:rFonts w:eastAsia="Times New Roman" w:cs="Times New Roman"/>
          <w:szCs w:val="24"/>
        </w:rPr>
        <w:t>ε</w:t>
      </w:r>
      <w:r>
        <w:rPr>
          <w:rFonts w:eastAsia="Times New Roman" w:cs="Times New Roman"/>
          <w:szCs w:val="24"/>
        </w:rPr>
        <w:t xml:space="preserve">πιτροπής προσπαθήσατε απεγνωσμένα να προβάλλετε μια εικόνα ευρείας συναίνεσης γύρω </w:t>
      </w:r>
      <w:r>
        <w:rPr>
          <w:rFonts w:eastAsia="Times New Roman" w:cs="Times New Roman"/>
          <w:szCs w:val="24"/>
        </w:rPr>
        <w:t>από την προωθούμενη νομοθετική πρωτοβουλία. Δυστυχώς η σκληρή αντίδραση της ακαδημαϊκής κοινότητας δεν χρειάζεται ερμηνεία. Μιλάει μόνη της. Και το μήνυμα είναι σαφές: Κινείστε μόνος στο αντίθετο ρεύμα. Και είναι ιδιαιτέρως δηλωτικό ότι μετά από τέσσερις σ</w:t>
      </w:r>
      <w:r>
        <w:rPr>
          <w:rFonts w:eastAsia="Times New Roman" w:cs="Times New Roman"/>
          <w:szCs w:val="24"/>
        </w:rPr>
        <w:t>υνεδριάσεις της Επιτροπής Μορφωτικών Υποθέσεων, μετά την καταδίκη όλων των κομμάτων της Αντιπολίτευσης, αλλά και τις πολυάριθμες προτάσεις αυτής, καθώς και προτάσεις των φορέων, εσείς δεν κάνατε σχεδόν κα</w:t>
      </w:r>
      <w:r>
        <w:rPr>
          <w:rFonts w:eastAsia="Times New Roman" w:cs="Times New Roman"/>
          <w:szCs w:val="24"/>
        </w:rPr>
        <w:t>μ</w:t>
      </w:r>
      <w:r>
        <w:rPr>
          <w:rFonts w:eastAsia="Times New Roman" w:cs="Times New Roman"/>
          <w:szCs w:val="24"/>
        </w:rPr>
        <w:t xml:space="preserve">μία ουσιαστική αλλαγή στο νομοσχέδιο. </w:t>
      </w:r>
    </w:p>
    <w:p w14:paraId="3E37B64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Κι επειδή μα</w:t>
      </w:r>
      <w:r>
        <w:rPr>
          <w:rFonts w:eastAsia="Times New Roman" w:cs="Times New Roman"/>
          <w:szCs w:val="24"/>
        </w:rPr>
        <w:t>ς κατηγορήσατε ότι δημιουργούμε σκόνη εκ του μη όντ</w:t>
      </w:r>
      <w:r>
        <w:rPr>
          <w:rFonts w:eastAsia="Times New Roman" w:cs="Times New Roman"/>
          <w:szCs w:val="24"/>
        </w:rPr>
        <w:t>ο</w:t>
      </w:r>
      <w:r>
        <w:rPr>
          <w:rFonts w:eastAsia="Times New Roman" w:cs="Times New Roman"/>
          <w:szCs w:val="24"/>
        </w:rPr>
        <w:t xml:space="preserve">ς, θα σας διαβάσω ενδεικτικά αποσπάσματα από τα δελτία </w:t>
      </w:r>
      <w:r>
        <w:rPr>
          <w:rFonts w:eastAsia="Times New Roman" w:cs="Times New Roman"/>
          <w:szCs w:val="24"/>
        </w:rPr>
        <w:t>Τ</w:t>
      </w:r>
      <w:r>
        <w:rPr>
          <w:rFonts w:eastAsia="Times New Roman" w:cs="Times New Roman"/>
          <w:szCs w:val="24"/>
        </w:rPr>
        <w:t xml:space="preserve">ύπου πανεπιστημίων. </w:t>
      </w:r>
    </w:p>
    <w:p w14:paraId="3E37B64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Τονίζω, κύριε Υπουργέ, είναι αποσπάσματα από δελτία </w:t>
      </w:r>
      <w:r>
        <w:rPr>
          <w:rFonts w:eastAsia="Times New Roman" w:cs="Times New Roman"/>
          <w:szCs w:val="24"/>
        </w:rPr>
        <w:t>Τ</w:t>
      </w:r>
      <w:r>
        <w:rPr>
          <w:rFonts w:eastAsia="Times New Roman" w:cs="Times New Roman"/>
          <w:szCs w:val="24"/>
        </w:rPr>
        <w:t>ύπου, όχι δημοσιεύματα, που καταδικάζουν το νομοσχέδιο και ζητούν την απόσ</w:t>
      </w:r>
      <w:r>
        <w:rPr>
          <w:rFonts w:eastAsia="Times New Roman" w:cs="Times New Roman"/>
          <w:szCs w:val="24"/>
        </w:rPr>
        <w:t xml:space="preserve">υρσή του. </w:t>
      </w:r>
    </w:p>
    <w:p w14:paraId="3E37B646"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Πανεπιστήμιο Αιγαίου: «Το σχέδιο νόμου υπονομεύει και καταστρατηγεί ουσιώδεις αρχές λειτουργίας των </w:t>
      </w:r>
      <w:r>
        <w:rPr>
          <w:rFonts w:eastAsia="Times New Roman"/>
          <w:szCs w:val="24"/>
        </w:rPr>
        <w:t>α</w:t>
      </w:r>
      <w:r>
        <w:rPr>
          <w:rFonts w:eastAsia="Times New Roman"/>
          <w:szCs w:val="24"/>
        </w:rPr>
        <w:t xml:space="preserve">νώτατων </w:t>
      </w:r>
      <w:r>
        <w:rPr>
          <w:rFonts w:eastAsia="Times New Roman"/>
          <w:szCs w:val="24"/>
        </w:rPr>
        <w:t>ε</w:t>
      </w:r>
      <w:r>
        <w:rPr>
          <w:rFonts w:eastAsia="Times New Roman"/>
          <w:szCs w:val="24"/>
        </w:rPr>
        <w:t xml:space="preserve">κπαιδευτικών </w:t>
      </w:r>
      <w:r>
        <w:rPr>
          <w:rFonts w:eastAsia="Times New Roman"/>
          <w:szCs w:val="24"/>
        </w:rPr>
        <w:t>ι</w:t>
      </w:r>
      <w:r>
        <w:rPr>
          <w:rFonts w:eastAsia="Times New Roman"/>
          <w:szCs w:val="24"/>
        </w:rPr>
        <w:t>δρυμάτων της χώρας. Αναιρεί το όραμα, την ελπίδα και την ακαδημαϊκή αναπτυξιακή προοπτική των πανεπιστημίων και για τον λ</w:t>
      </w:r>
      <w:r>
        <w:rPr>
          <w:rFonts w:eastAsia="Times New Roman"/>
          <w:szCs w:val="24"/>
        </w:rPr>
        <w:t>όγο αυτό θεωρούμε ότι δεν μπορεί να αποτελέσει βάση συζήτησης».</w:t>
      </w:r>
    </w:p>
    <w:p w14:paraId="3E37B647"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48" w14:textId="77777777" w:rsidR="00462015" w:rsidRDefault="00E90EEC">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w:t>
      </w:r>
      <w:r>
        <w:rPr>
          <w:rFonts w:eastAsia="Times New Roman" w:cs="Times New Roman"/>
          <w:szCs w:val="24"/>
        </w:rPr>
        <w:t>σης Στενογραφίας και Πρακτικών της Βουλής)</w:t>
      </w:r>
    </w:p>
    <w:p w14:paraId="3E37B649" w14:textId="77777777" w:rsidR="00462015" w:rsidRDefault="00E90EEC">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Οικονομικό Πανεπιστήμιο Αθηνών: </w:t>
      </w:r>
      <w:r>
        <w:rPr>
          <w:rFonts w:eastAsia="Times New Roman" w:cs="Times New Roman"/>
          <w:szCs w:val="24"/>
        </w:rPr>
        <w:t>«</w:t>
      </w:r>
      <w:r>
        <w:rPr>
          <w:rFonts w:eastAsia="Times New Roman" w:cs="Times New Roman"/>
          <w:szCs w:val="24"/>
        </w:rPr>
        <w:t xml:space="preserve">Τυχόν νομοθέτηση του σχεδίου νόμου θα επιφέρει καταστροφικά αποτελέσματα για τις μεταπτυχιακές σπουδές του </w:t>
      </w:r>
      <w:r>
        <w:rPr>
          <w:rFonts w:eastAsia="Times New Roman" w:cs="Times New Roman"/>
          <w:szCs w:val="24"/>
        </w:rPr>
        <w:t>ι</w:t>
      </w:r>
      <w:r>
        <w:rPr>
          <w:rFonts w:eastAsia="Times New Roman" w:cs="Times New Roman"/>
          <w:szCs w:val="24"/>
        </w:rPr>
        <w:t xml:space="preserve">δρύματος». Το λέει το </w:t>
      </w:r>
      <w:r>
        <w:rPr>
          <w:rFonts w:eastAsia="Times New Roman" w:cs="Times New Roman"/>
          <w:szCs w:val="24"/>
        </w:rPr>
        <w:t>π</w:t>
      </w:r>
      <w:r>
        <w:rPr>
          <w:rFonts w:eastAsia="Times New Roman" w:cs="Times New Roman"/>
          <w:szCs w:val="24"/>
        </w:rPr>
        <w:t xml:space="preserve">ανεπιστήμιο. «Από τα τριάντα έξι διακεκριμένα μεταπτυχιακά, σύνολο δύο χιλιάδων τριακοσίων φοιτητών, ελάχιστα θα είναι σε θέση να συνεχίσουν τη λειτουργία τους. Εκατοντάδες απασχολούμενοι </w:t>
      </w:r>
      <w:r>
        <w:rPr>
          <w:rFonts w:eastAsia="Times New Roman" w:cs="Times New Roman"/>
          <w:szCs w:val="24"/>
        </w:rPr>
        <w:lastRenderedPageBreak/>
        <w:t>στα μεταπτυχιακά θα οδηγηθούν στην ανεργία. Υποτροφίες σε υποψήφιους</w:t>
      </w:r>
      <w:r>
        <w:rPr>
          <w:rFonts w:eastAsia="Times New Roman" w:cs="Times New Roman"/>
          <w:szCs w:val="24"/>
        </w:rPr>
        <w:t xml:space="preserve"> διδάκτορες θα διακοπούν. Η φυγή επιστημόνων και καθηγητών στο εξωτερικό θα ενταθεί. Η </w:t>
      </w:r>
      <w:r>
        <w:rPr>
          <w:rFonts w:eastAsia="Times New Roman" w:cs="Times New Roman"/>
          <w:szCs w:val="24"/>
        </w:rPr>
        <w:t>σ</w:t>
      </w:r>
      <w:r>
        <w:rPr>
          <w:rFonts w:eastAsia="Times New Roman" w:cs="Times New Roman"/>
          <w:szCs w:val="24"/>
        </w:rPr>
        <w:t>ύγκλητος καλεί την ηγεσία του Υπουργείου να μην προχωρήσει προς τη νομοθέτηση του συγκεκριμένου σχεδίου νόμου».</w:t>
      </w:r>
    </w:p>
    <w:p w14:paraId="3E37B64A"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4B" w14:textId="77777777" w:rsidR="00462015" w:rsidRDefault="00E90EEC">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37B64C" w14:textId="77777777" w:rsidR="00462015" w:rsidRDefault="00E90EEC">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Πανεπιστήμιο Μακεδονίας: </w:t>
      </w:r>
      <w:r>
        <w:rPr>
          <w:rFonts w:eastAsia="Times New Roman" w:cs="Times New Roman"/>
          <w:szCs w:val="24"/>
        </w:rPr>
        <w:t>«</w:t>
      </w:r>
      <w:r>
        <w:rPr>
          <w:rFonts w:eastAsia="Times New Roman" w:cs="Times New Roman"/>
          <w:szCs w:val="24"/>
        </w:rPr>
        <w:t>Το νομοσχέδιο πλήττει βάναυσα το συνταγματικά κατοχ</w:t>
      </w:r>
      <w:r>
        <w:rPr>
          <w:rFonts w:eastAsia="Times New Roman" w:cs="Times New Roman"/>
          <w:szCs w:val="24"/>
        </w:rPr>
        <w:t xml:space="preserve">υρωμένο αυτοδιοίκητο των ΑΕΙ. Η </w:t>
      </w:r>
      <w:r>
        <w:rPr>
          <w:rFonts w:eastAsia="Times New Roman" w:cs="Times New Roman"/>
          <w:szCs w:val="24"/>
        </w:rPr>
        <w:t>σ</w:t>
      </w:r>
      <w:r>
        <w:rPr>
          <w:rFonts w:eastAsia="Times New Roman" w:cs="Times New Roman"/>
          <w:szCs w:val="24"/>
        </w:rPr>
        <w:t>ύγκλητος ομόφωνα ζητά την απόσυρση του σχεδίου νόμου».</w:t>
      </w:r>
    </w:p>
    <w:p w14:paraId="3E37B64D"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4E"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w:t>
      </w:r>
      <w:r>
        <w:rPr>
          <w:rFonts w:eastAsia="Times New Roman" w:cs="Times New Roman"/>
          <w:szCs w:val="24"/>
        </w:rPr>
        <w:t xml:space="preserve"> Γραμματείας της Διεύθυνσης Στενογραφίας και Πρακτικών της Βουλής)</w:t>
      </w:r>
    </w:p>
    <w:p w14:paraId="3E37B64F"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Η Φιλοσοφική Σχολή Πανεπιστημίου Αθηνών -το </w:t>
      </w:r>
      <w:r>
        <w:rPr>
          <w:rFonts w:eastAsia="Times New Roman"/>
          <w:szCs w:val="24"/>
        </w:rPr>
        <w:t>π</w:t>
      </w:r>
      <w:r>
        <w:rPr>
          <w:rFonts w:eastAsia="Times New Roman"/>
          <w:szCs w:val="24"/>
        </w:rPr>
        <w:t xml:space="preserve">ανεπιστήμιό σας, κύριε Υπουργέ- μιλάει για το τέλος της δημόσιας και </w:t>
      </w:r>
      <w:r>
        <w:rPr>
          <w:rFonts w:eastAsia="Times New Roman"/>
          <w:szCs w:val="24"/>
        </w:rPr>
        <w:lastRenderedPageBreak/>
        <w:t>ελεύθερης ανώτατης εκπαίδευσης και καλεί την ακαδημαϊκή κοινότητα να αντιδρ</w:t>
      </w:r>
      <w:r>
        <w:rPr>
          <w:rFonts w:eastAsia="Times New Roman"/>
          <w:szCs w:val="24"/>
        </w:rPr>
        <w:t>άσει μαχητικά στην προοπτική αυτή.</w:t>
      </w:r>
    </w:p>
    <w:p w14:paraId="3E37B650"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51"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w:t>
      </w:r>
      <w:r>
        <w:rPr>
          <w:rFonts w:eastAsia="Times New Roman" w:cs="Times New Roman"/>
          <w:szCs w:val="24"/>
        </w:rPr>
        <w:t>ν της Βουλής)</w:t>
      </w:r>
    </w:p>
    <w:p w14:paraId="3E37B652"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Αριστοτέλειο Πανεπιστήμιο Θεσσαλονίκης: «Το σχέδιο νόμου </w:t>
      </w:r>
      <w:proofErr w:type="spellStart"/>
      <w:r>
        <w:rPr>
          <w:rFonts w:eastAsia="Times New Roman"/>
          <w:szCs w:val="24"/>
        </w:rPr>
        <w:t>βαρύνεται</w:t>
      </w:r>
      <w:proofErr w:type="spellEnd"/>
      <w:r>
        <w:rPr>
          <w:rFonts w:eastAsia="Times New Roman"/>
          <w:szCs w:val="24"/>
        </w:rPr>
        <w:t xml:space="preserve"> από εξαντλητικές </w:t>
      </w:r>
      <w:proofErr w:type="spellStart"/>
      <w:r>
        <w:rPr>
          <w:rFonts w:eastAsia="Times New Roman"/>
          <w:szCs w:val="24"/>
        </w:rPr>
        <w:t>υπερρυθμίσεις</w:t>
      </w:r>
      <w:proofErr w:type="spellEnd"/>
      <w:r>
        <w:rPr>
          <w:rFonts w:eastAsia="Times New Roman"/>
          <w:szCs w:val="24"/>
        </w:rPr>
        <w:t xml:space="preserve"> ζητημάτων κατά τρόπο που θίγει καίρια το συνταγματικά κατοχυρωμένο αυτοδιοίκητο των πανεπιστημίων».</w:t>
      </w:r>
    </w:p>
    <w:p w14:paraId="3E37B653"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54"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w:t>
      </w:r>
      <w:r>
        <w:rPr>
          <w:rFonts w:eastAsia="Times New Roman" w:cs="Times New Roman"/>
          <w:szCs w:val="24"/>
        </w:rPr>
        <w:t>ό η Βουλευτής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37B655"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Νομική Σχολή Πανεπιστημίου Αθηνών: «Βήμα σαφούς οπισθοδρόμησης θα</w:t>
      </w:r>
      <w:r>
        <w:rPr>
          <w:rFonts w:eastAsia="Times New Roman"/>
          <w:szCs w:val="24"/>
        </w:rPr>
        <w:t xml:space="preserve"> συντελέσει στην περαιτέρω υποβάθμιση των ΑΕΙ της πατρίδας μας. Ζητούμε την άμεση απόσυρσή του».</w:t>
      </w:r>
    </w:p>
    <w:p w14:paraId="3E37B656"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57"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cs="Times New Roman"/>
          <w:szCs w:val="24"/>
        </w:rPr>
        <w:lastRenderedPageBreak/>
        <w:t>(Στο σημείο αυτό η Βουλευτής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w:t>
      </w:r>
      <w:r>
        <w:rPr>
          <w:rFonts w:eastAsia="Times New Roman" w:cs="Times New Roman"/>
          <w:szCs w:val="24"/>
        </w:rPr>
        <w:t xml:space="preserve"> Τμήματος Γραμματείας της Διεύθυνσης Στενογραφίας και Πρακτικών της Βουλής)</w:t>
      </w:r>
    </w:p>
    <w:p w14:paraId="3E37B658"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Αλεξάνδρειο ΤΕΙ Θεσσαλονίκης: «Το σχέδιο νόμου οδηγεί στον υποβιβασμό της εκπαίδευσης και τη συνολική υποβάθμιση και απαξίωση των τίτλων σπουδών των ΑΕΙ. Ο Υπουργός Παιδείας είναι </w:t>
      </w:r>
      <w:r>
        <w:rPr>
          <w:rFonts w:eastAsia="Times New Roman"/>
          <w:szCs w:val="24"/>
        </w:rPr>
        <w:t>ηθικά και πολιτικά υπόλογος και θα εγγράψει ως εκφραστής παρακμιακής πολιτικής μία από τις πιο σκοταδιστικές σελίδες στην ιστορία της ελληνικής παιδείας». Το Αλεξάνδρειο ΤΕΙ Θεσσαλονίκης θα προσφύγει για την ακύρωση του νόμου στο Συμβούλιο της Επικρατείας.</w:t>
      </w:r>
    </w:p>
    <w:p w14:paraId="3E37B659"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5A"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37B65B"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ΠΟΣΔΕΠ, το διδακτικό</w:t>
      </w:r>
      <w:r>
        <w:rPr>
          <w:rFonts w:eastAsia="Times New Roman"/>
          <w:szCs w:val="24"/>
        </w:rPr>
        <w:t xml:space="preserve"> και ερευνητικό προσωπικό, δηλαδή, των πανεπιστημίων μας: «Πρόκειται για ένα νέο θεσμικό πλαίσιο, προϊόν ιδεολογικών αγκυλώσεων που επιστρέφει τα </w:t>
      </w:r>
      <w:r>
        <w:rPr>
          <w:rFonts w:eastAsia="Times New Roman"/>
          <w:szCs w:val="24"/>
        </w:rPr>
        <w:lastRenderedPageBreak/>
        <w:t>πανεπιστήμια στις πρακτικές και τις παθογένειες του παρελθόντος».</w:t>
      </w:r>
    </w:p>
    <w:p w14:paraId="3E37B65C"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5D"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w:t>
      </w:r>
      <w:r>
        <w:rPr>
          <w:rFonts w:eastAsia="Times New Roman" w:cs="Times New Roman"/>
          <w:szCs w:val="24"/>
        </w:rPr>
        <w:t>ό η Βουλευτής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37B65E"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 xml:space="preserve">ύνοδος </w:t>
      </w:r>
      <w:r>
        <w:rPr>
          <w:rFonts w:eastAsia="Times New Roman"/>
          <w:szCs w:val="24"/>
        </w:rPr>
        <w:t>π</w:t>
      </w:r>
      <w:r>
        <w:rPr>
          <w:rFonts w:eastAsia="Times New Roman"/>
          <w:szCs w:val="24"/>
        </w:rPr>
        <w:t xml:space="preserve">ρυτάνεων, δηλαδή η εκπρόσωπος όλων των πανεπιστημίων </w:t>
      </w:r>
      <w:r>
        <w:rPr>
          <w:rFonts w:eastAsia="Times New Roman"/>
          <w:szCs w:val="24"/>
        </w:rPr>
        <w:t>της χώρας, δήλωσε στην Επιτροπή Μορφωτικών ότι διαφωνεί με όλα τα βασικά θέματα του νομοσχεδίου εκτός των ΕΛΚΕ.</w:t>
      </w:r>
    </w:p>
    <w:p w14:paraId="3E37B65F"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60"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w:t>
      </w:r>
      <w:r>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3E37B661"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Και κλείνω, ο </w:t>
      </w:r>
      <w:r>
        <w:rPr>
          <w:rFonts w:eastAsia="Times New Roman"/>
          <w:szCs w:val="24"/>
        </w:rPr>
        <w:t>α</w:t>
      </w:r>
      <w:r>
        <w:rPr>
          <w:rFonts w:eastAsia="Times New Roman"/>
          <w:szCs w:val="24"/>
        </w:rPr>
        <w:t xml:space="preserve">ντιπρόεδρος του </w:t>
      </w:r>
      <w:r>
        <w:rPr>
          <w:rFonts w:eastAsia="Times New Roman"/>
          <w:szCs w:val="24"/>
        </w:rPr>
        <w:t>σ</w:t>
      </w:r>
      <w:r>
        <w:rPr>
          <w:rFonts w:eastAsia="Times New Roman"/>
          <w:szCs w:val="24"/>
        </w:rPr>
        <w:t xml:space="preserve">υνόδου </w:t>
      </w:r>
      <w:r>
        <w:rPr>
          <w:rFonts w:eastAsia="Times New Roman"/>
          <w:szCs w:val="24"/>
        </w:rPr>
        <w:t>π</w:t>
      </w:r>
      <w:r>
        <w:rPr>
          <w:rFonts w:eastAsia="Times New Roman"/>
          <w:szCs w:val="24"/>
        </w:rPr>
        <w:t xml:space="preserve">ρυτάνεων σε άρθρο του </w:t>
      </w:r>
      <w:r>
        <w:rPr>
          <w:rFonts w:eastAsia="Times New Roman"/>
          <w:szCs w:val="24"/>
        </w:rPr>
        <w:t>στην εφημερίδα «ΤΑ</w:t>
      </w:r>
      <w:r>
        <w:rPr>
          <w:rFonts w:eastAsia="Times New Roman"/>
          <w:szCs w:val="24"/>
        </w:rPr>
        <w:t xml:space="preserve"> ΝΕΑ» λέει επί λέξει: «Είναι δυνατόν οι </w:t>
      </w:r>
      <w:r>
        <w:rPr>
          <w:rFonts w:eastAsia="Times New Roman"/>
          <w:szCs w:val="24"/>
        </w:rPr>
        <w:t>π</w:t>
      </w:r>
      <w:r>
        <w:rPr>
          <w:rFonts w:eastAsia="Times New Roman"/>
          <w:szCs w:val="24"/>
        </w:rPr>
        <w:t xml:space="preserve">ρυτάνεις όλων των </w:t>
      </w:r>
      <w:r>
        <w:rPr>
          <w:rFonts w:eastAsia="Times New Roman"/>
          <w:szCs w:val="24"/>
        </w:rPr>
        <w:t>π</w:t>
      </w:r>
      <w:r>
        <w:rPr>
          <w:rFonts w:eastAsia="Times New Roman"/>
          <w:szCs w:val="24"/>
        </w:rPr>
        <w:t>ανεπιστημίων της χώρας να</w:t>
      </w:r>
      <w:r>
        <w:rPr>
          <w:rFonts w:eastAsia="Times New Roman"/>
          <w:szCs w:val="24"/>
        </w:rPr>
        <w:t xml:space="preserve"> ομοφωνούν για τόσο μεγάλο χρονικό διάστημα και να έχουν όλοι </w:t>
      </w:r>
      <w:r>
        <w:rPr>
          <w:rFonts w:eastAsia="Times New Roman"/>
          <w:szCs w:val="24"/>
        </w:rPr>
        <w:lastRenderedPageBreak/>
        <w:t>τόσο λανθασμένες απόψεις σε όλα τα ουσιαστικά ακαδημαϊκά θέματα, ώστε να μην υιοθετηθεί κα</w:t>
      </w:r>
      <w:r>
        <w:rPr>
          <w:rFonts w:eastAsia="Times New Roman"/>
          <w:szCs w:val="24"/>
        </w:rPr>
        <w:t>μ</w:t>
      </w:r>
      <w:r>
        <w:rPr>
          <w:rFonts w:eastAsia="Times New Roman"/>
          <w:szCs w:val="24"/>
        </w:rPr>
        <w:t xml:space="preserve">μία από τις προτάσεις που υπέβαλαν ως </w:t>
      </w:r>
      <w:r>
        <w:rPr>
          <w:rFonts w:eastAsia="Times New Roman"/>
          <w:szCs w:val="24"/>
        </w:rPr>
        <w:t>σ</w:t>
      </w:r>
      <w:r>
        <w:rPr>
          <w:rFonts w:eastAsia="Times New Roman"/>
          <w:szCs w:val="24"/>
        </w:rPr>
        <w:t>ύνοδος στον Υπουργό Παιδείας;».</w:t>
      </w:r>
    </w:p>
    <w:p w14:paraId="3E37B662"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καταθέτω για τα Πρακτικά.</w:t>
      </w:r>
    </w:p>
    <w:p w14:paraId="3E37B663"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cs="Times New Roman"/>
          <w:szCs w:val="24"/>
        </w:rPr>
        <w:t>(Στ</w:t>
      </w:r>
      <w:r>
        <w:rPr>
          <w:rFonts w:eastAsia="Times New Roman" w:cs="Times New Roman"/>
          <w:szCs w:val="24"/>
        </w:rPr>
        <w:t>ο σημείο αυτό η Βουλευτής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37B664"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Σταματώ εδώ παρ</w:t>
      </w:r>
      <w:r>
        <w:rPr>
          <w:rFonts w:eastAsia="Times New Roman"/>
          <w:szCs w:val="24"/>
        </w:rPr>
        <w:t xml:space="preserve">’ </w:t>
      </w:r>
      <w:r>
        <w:rPr>
          <w:rFonts w:eastAsia="Times New Roman"/>
          <w:szCs w:val="24"/>
        </w:rPr>
        <w:t>ότι τα παραδείγματα είναι πάρα πολλά</w:t>
      </w:r>
      <w:r>
        <w:rPr>
          <w:rFonts w:eastAsia="Times New Roman"/>
          <w:szCs w:val="24"/>
        </w:rPr>
        <w:t>.</w:t>
      </w:r>
    </w:p>
    <w:p w14:paraId="3E37B665"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Κυρίες και κύριοι, την περασμένη εβδομάδα έλαβα ένα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από έναν </w:t>
      </w:r>
      <w:r>
        <w:rPr>
          <w:rFonts w:eastAsia="Times New Roman"/>
          <w:szCs w:val="24"/>
        </w:rPr>
        <w:t>π</w:t>
      </w:r>
      <w:r>
        <w:rPr>
          <w:rFonts w:eastAsia="Times New Roman"/>
          <w:szCs w:val="24"/>
        </w:rPr>
        <w:t xml:space="preserve">ρύτανη ελληνικού πανεπιστημίου. Εξαιρετικά απογοητευμένος από το νομοσχέδιο, αντί για σχόλια στα άρθρα, προτίμησε να μου στείλει το κείμενο μιας συμβολαιογράφου επ’ </w:t>
      </w:r>
      <w:proofErr w:type="spellStart"/>
      <w:r>
        <w:rPr>
          <w:rFonts w:eastAsia="Times New Roman"/>
          <w:szCs w:val="24"/>
        </w:rPr>
        <w:t>ονόματι</w:t>
      </w:r>
      <w:proofErr w:type="spellEnd"/>
      <w:r>
        <w:rPr>
          <w:rFonts w:eastAsia="Times New Roman"/>
          <w:szCs w:val="24"/>
        </w:rPr>
        <w:t xml:space="preserve"> Στέλλα </w:t>
      </w:r>
      <w:proofErr w:type="spellStart"/>
      <w:r>
        <w:rPr>
          <w:rFonts w:eastAsia="Times New Roman"/>
          <w:szCs w:val="24"/>
        </w:rPr>
        <w:t>Μαντο</w:t>
      </w:r>
      <w:r>
        <w:rPr>
          <w:rFonts w:eastAsia="Times New Roman"/>
          <w:szCs w:val="24"/>
        </w:rPr>
        <w:t>υλίδου</w:t>
      </w:r>
      <w:proofErr w:type="spellEnd"/>
      <w:r>
        <w:rPr>
          <w:rFonts w:eastAsia="Times New Roman"/>
          <w:szCs w:val="24"/>
        </w:rPr>
        <w:t>. Αφορμή του κειμένου της συμβολαιογράφου τα νέα παιδιά που εγκαταλείπουν τη χώρα μας, τα οποία προτού φύγουν συντάσσουν συμβολαιογραφικό πληρεξούσιο προς τους γονείς τους για τις υποθέσεις που αφήνουν πίσω τους. Ο τίτλος του κειμένου: «Τα παιδιά των</w:t>
      </w:r>
      <w:r>
        <w:rPr>
          <w:rFonts w:eastAsia="Times New Roman"/>
          <w:szCs w:val="24"/>
        </w:rPr>
        <w:t xml:space="preserve"> πληρεξουσίων». </w:t>
      </w:r>
    </w:p>
    <w:p w14:paraId="3E37B666"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Γράφει, λοιπόν, η συμβολαιογράφος: «Είναι εκείνα τα παιδιά που αργά η γρήγορα θα υπαχθούν στην αρμοδιότητα της ΔΟΥ κατοίκων εξωτερικού σε προξενεία και πρεσβείες με περισσότερους υπαλλήλους για τον επιπλέον φόρτο εργασίας. Είναι εκείνα τα </w:t>
      </w:r>
      <w:r>
        <w:rPr>
          <w:rFonts w:eastAsia="Times New Roman"/>
          <w:szCs w:val="24"/>
        </w:rPr>
        <w:t xml:space="preserve">παιδιά που δεν έφτιαξαν μολότοφ, που σέβονται μια χώρα που δεν τα σεβάστηκε. Είναι εκείνα τα παιδιά που πήραν γνώσεις σε βρώμικα αμφιθέατρα, αφύλαχτα πανεπιστήμια, χάρτινους τοίχους, αφίσες, σκουπίδια και καταλήψεις, που τα γυαλισμένα αεροδρόμια και το </w:t>
      </w:r>
      <w:r>
        <w:rPr>
          <w:rFonts w:eastAsia="Times New Roman"/>
          <w:szCs w:val="24"/>
          <w:lang w:val="en-US"/>
        </w:rPr>
        <w:t>sky</w:t>
      </w:r>
      <w:r>
        <w:rPr>
          <w:rFonts w:eastAsia="Times New Roman"/>
          <w:szCs w:val="24"/>
          <w:lang w:val="en-US"/>
        </w:rPr>
        <w:t>pe</w:t>
      </w:r>
      <w:r>
        <w:rPr>
          <w:rFonts w:eastAsia="Times New Roman"/>
          <w:szCs w:val="24"/>
        </w:rPr>
        <w:t xml:space="preserve"> δεν άφησαν τη συγκίνηση να εκδηλωθεί, που η νέα πραγματικότητα θα γεμίσει τις ώρες τους, τα νιάτα τους και τα χρόνια τους».</w:t>
      </w:r>
    </w:p>
    <w:p w14:paraId="3E37B667"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Αυτή είναι η ουσία, κυρίες και κύριοι, και το νομοσχέδιο που θα ψηφιστεί σήμερα και αύριο από την Κυβέρνηση δίνει μια σοβαρή ώθησ</w:t>
      </w:r>
      <w:r>
        <w:rPr>
          <w:rFonts w:eastAsia="Times New Roman"/>
          <w:szCs w:val="24"/>
        </w:rPr>
        <w:t xml:space="preserve">η στο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τη μάστιγα της σύγχρονης Ελλάδας. </w:t>
      </w:r>
    </w:p>
    <w:p w14:paraId="3E37B668"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Κύριε Υπουργέ, λυπάμαι που το λέω, αλλά θα μείνετε στην ιστορία ως ο Υπουργός που έκλεισε μεταπτυχιακά, που ενίσχυσε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που έδιωξε τους ξένους φοιτητές, που απομόνωσε εκπαιδευτικά τη χώρα μ</w:t>
      </w:r>
      <w:r>
        <w:rPr>
          <w:rFonts w:eastAsia="Times New Roman"/>
          <w:szCs w:val="24"/>
        </w:rPr>
        <w:t>ας.</w:t>
      </w:r>
    </w:p>
    <w:p w14:paraId="3E37B669"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Αυτή είναι η θλιβερή πραγματικότητα πίσω από τις ρυθμίσεις του εν λόγω νομοθετήματος.</w:t>
      </w:r>
    </w:p>
    <w:p w14:paraId="3E37B66A" w14:textId="77777777" w:rsidR="00462015" w:rsidRDefault="00E90EEC">
      <w:pPr>
        <w:spacing w:line="600" w:lineRule="auto"/>
        <w:ind w:firstLine="720"/>
        <w:contextualSpacing/>
        <w:jc w:val="both"/>
        <w:rPr>
          <w:rFonts w:eastAsia="Times New Roman"/>
          <w:szCs w:val="24"/>
        </w:rPr>
      </w:pPr>
      <w:r>
        <w:rPr>
          <w:rFonts w:eastAsia="Times New Roman"/>
          <w:szCs w:val="24"/>
        </w:rPr>
        <w:t>Θα κλείσω λέγοντας ότι εμείς στον αντίποδα θα κάνουμε ό,τι μπορούμε για να παρέχουμε κίνητρα και ευκαιρίες σ</w:t>
      </w:r>
      <w:r>
        <w:rPr>
          <w:rFonts w:eastAsia="Times New Roman"/>
          <w:szCs w:val="24"/>
        </w:rPr>
        <w:t>ε</w:t>
      </w:r>
      <w:r>
        <w:rPr>
          <w:rFonts w:eastAsia="Times New Roman"/>
          <w:szCs w:val="24"/>
        </w:rPr>
        <w:t xml:space="preserve"> αυτά τα παιδιά, ώστε να μείνουν στη χώρα και να αναζητήσ</w:t>
      </w:r>
      <w:r>
        <w:rPr>
          <w:rFonts w:eastAsia="Times New Roman"/>
          <w:szCs w:val="24"/>
        </w:rPr>
        <w:t>ουν στον τόπο τους το καλύτερο μέλλον που ονειρεύονται, αλλά και για να επιστρέψουν οι νέοι που έχουν ήδη φύγει. Η επένδυση στην παιδεία θα είναι καταλύτης στην προσπάθεια αυτή, αλλά και στην έξοδο της χώρας μας από την κρίση γενικότερα.</w:t>
      </w:r>
    </w:p>
    <w:p w14:paraId="3E37B66B" w14:textId="77777777" w:rsidR="00462015" w:rsidRDefault="00E90EEC">
      <w:pPr>
        <w:spacing w:line="600" w:lineRule="auto"/>
        <w:ind w:firstLine="720"/>
        <w:contextualSpacing/>
        <w:jc w:val="both"/>
        <w:rPr>
          <w:rFonts w:eastAsia="Times New Roman"/>
          <w:szCs w:val="24"/>
        </w:rPr>
      </w:pPr>
      <w:r>
        <w:rPr>
          <w:rFonts w:eastAsia="Times New Roman"/>
          <w:szCs w:val="24"/>
        </w:rPr>
        <w:t>Κλείνω, κυρίες και</w:t>
      </w:r>
      <w:r>
        <w:rPr>
          <w:rFonts w:eastAsia="Times New Roman"/>
          <w:szCs w:val="24"/>
        </w:rPr>
        <w:t xml:space="preserve"> κύριοι συνάδελφοι. Είναι πασιφανές ότι εδώ σήμερα συγκρούονται δύο κόσμοι, δύο διαφορετικές κοσμοθεωρίες για το ελληνικό πανεπιστήμιο του 2</w:t>
      </w:r>
      <w:r>
        <w:rPr>
          <w:rFonts w:eastAsia="Times New Roman"/>
          <w:szCs w:val="24"/>
        </w:rPr>
        <w:t>1</w:t>
      </w:r>
      <w:r w:rsidRPr="00C846A6">
        <w:rPr>
          <w:rFonts w:eastAsia="Times New Roman"/>
          <w:szCs w:val="24"/>
          <w:vertAlign w:val="superscript"/>
        </w:rPr>
        <w:t>ού</w:t>
      </w:r>
      <w:r w:rsidRPr="00C846A6">
        <w:rPr>
          <w:rFonts w:eastAsia="Times New Roman"/>
          <w:szCs w:val="24"/>
          <w:vertAlign w:val="superscript"/>
        </w:rPr>
        <w:t xml:space="preserve"> </w:t>
      </w:r>
      <w:r>
        <w:rPr>
          <w:rFonts w:eastAsia="Times New Roman"/>
          <w:szCs w:val="24"/>
        </w:rPr>
        <w:t xml:space="preserve">αιώνα. Εσείς θέλετε ιδρύματα εσωστρεφή, χωρίς ξενόγλωσσα προγράμματα, χωρίς ξένους φοιτητές, με εκλογές με </w:t>
      </w:r>
      <w:r>
        <w:rPr>
          <w:rFonts w:eastAsia="Times New Roman"/>
          <w:szCs w:val="24"/>
        </w:rPr>
        <w:t xml:space="preserve">φυσική κάλπη για να την κλέβουν </w:t>
      </w:r>
      <w:proofErr w:type="spellStart"/>
      <w:r>
        <w:rPr>
          <w:rFonts w:eastAsia="Times New Roman"/>
          <w:szCs w:val="24"/>
        </w:rPr>
        <w:t>αντιεξουσιαστές</w:t>
      </w:r>
      <w:proofErr w:type="spellEnd"/>
      <w:r>
        <w:rPr>
          <w:rFonts w:eastAsia="Times New Roman"/>
          <w:szCs w:val="24"/>
        </w:rPr>
        <w:t xml:space="preserve">, θέλετε τα πανεπιστήμια ορμητήρια ανομίας, θεωρείτε ότι για τα όποια επεισόδια βίας φταίει η απουσία ρωμαλέου φοιτητικού κινήματος, θέλετε ιδρύματα </w:t>
      </w:r>
      <w:proofErr w:type="spellStart"/>
      <w:r>
        <w:rPr>
          <w:rFonts w:eastAsia="Times New Roman"/>
          <w:szCs w:val="24"/>
        </w:rPr>
        <w:t>υπουργοκεντρικά</w:t>
      </w:r>
      <w:proofErr w:type="spellEnd"/>
      <w:r>
        <w:rPr>
          <w:rFonts w:eastAsia="Times New Roman"/>
          <w:szCs w:val="24"/>
        </w:rPr>
        <w:t>, θέλετε η σύγκλητος να διορθώνει τις αποφάσε</w:t>
      </w:r>
      <w:r>
        <w:rPr>
          <w:rFonts w:eastAsia="Times New Roman"/>
          <w:szCs w:val="24"/>
        </w:rPr>
        <w:t>ις της με βάση τις υποδείξεις του Υπουργού.</w:t>
      </w:r>
    </w:p>
    <w:p w14:paraId="3E37B66C"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Εμείς, κύριε Υπουργέ, θέλουμε πανεπιστήμια ελεύθερα, αυτόνομα και αυτοδιοίκητα, πανεπιστήμια εξωστρεφή, με ξενόγλωσσα προγράμματα που θα προσελκύουν ξένους φοιτητές, πανεπιστήμια και ερευνητικά κέντρα που θα συνδ</w:t>
      </w:r>
      <w:r>
        <w:rPr>
          <w:rFonts w:eastAsia="Times New Roman"/>
          <w:szCs w:val="24"/>
        </w:rPr>
        <w:t>έονται με την παραγωγική διαδικασία, πανεπιστήμια, προγράμματα και διδάσκοντες, που θα αξιολογούνται αυστηρά από ισχυρή ανεξάρτητη αρχή, πανεπιστήμια που θα συνεργάζονται και θα συναγωνίζονται τα καλύτερα διεθνώς και, ναι, θέλουμε μη κρατικά πανεπιστήμια π</w:t>
      </w:r>
      <w:r>
        <w:rPr>
          <w:rFonts w:eastAsia="Times New Roman"/>
          <w:szCs w:val="24"/>
        </w:rPr>
        <w:t>ου θα ιδρύονται βάσει αυστηρών όρων και προϋποθέσεων.</w:t>
      </w:r>
    </w:p>
    <w:p w14:paraId="3E37B66D"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Κυρίες και κύριοι, το δικό μας όραμα είναι να καταστεί η χώρα μας περιφερειακό κέντρο ανώτατης εκπαίδευσης, ένας φάρος γνώσης στη </w:t>
      </w:r>
      <w:r>
        <w:rPr>
          <w:rFonts w:eastAsia="Times New Roman"/>
          <w:szCs w:val="24"/>
        </w:rPr>
        <w:t>Ν</w:t>
      </w:r>
      <w:r>
        <w:rPr>
          <w:rFonts w:eastAsia="Times New Roman"/>
          <w:szCs w:val="24"/>
        </w:rPr>
        <w:t>ότια Ευρώπη, που θα προσελκύει φοιτητές από όλον τον κόσμο. Προς τον σκ</w:t>
      </w:r>
      <w:r>
        <w:rPr>
          <w:rFonts w:eastAsia="Times New Roman"/>
          <w:szCs w:val="24"/>
        </w:rPr>
        <w:t>οπό αυτό θα συνεχίσουμε να παλεύουμε με όλες μας τις δυνάμεις.</w:t>
      </w:r>
    </w:p>
    <w:p w14:paraId="3E37B66E" w14:textId="77777777" w:rsidR="00462015" w:rsidRDefault="00E90EEC">
      <w:pPr>
        <w:spacing w:line="600" w:lineRule="auto"/>
        <w:ind w:firstLine="720"/>
        <w:contextualSpacing/>
        <w:jc w:val="both"/>
        <w:rPr>
          <w:rFonts w:eastAsia="Times New Roman"/>
          <w:szCs w:val="24"/>
        </w:rPr>
      </w:pPr>
      <w:r>
        <w:rPr>
          <w:rFonts w:eastAsia="Times New Roman"/>
          <w:szCs w:val="24"/>
        </w:rPr>
        <w:t>Σας ευχαριστώ πολύ.</w:t>
      </w:r>
    </w:p>
    <w:p w14:paraId="3E37B66F" w14:textId="77777777" w:rsidR="00462015" w:rsidRDefault="00E90EE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E37B670"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συνάδελφε.</w:t>
      </w:r>
    </w:p>
    <w:p w14:paraId="3E37B671"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Ο συνάδελφος κ. Δημήτριος Κωνσταντόπουλος,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της Δημοκρατικής Συμπαράταξης, έχει τον λόγο.</w:t>
      </w:r>
    </w:p>
    <w:p w14:paraId="3E37B672"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Πρόεδρε, θα μπορούσα να κάνω για ένα λεπτό μία διευκρίνιση;</w:t>
      </w:r>
    </w:p>
    <w:p w14:paraId="3E37B673"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Παρακαλώ, κύριε Υπουργέ.</w:t>
      </w:r>
    </w:p>
    <w:p w14:paraId="3E37B674" w14:textId="77777777" w:rsidR="00462015" w:rsidRDefault="00E90EEC">
      <w:pPr>
        <w:spacing w:line="600" w:lineRule="auto"/>
        <w:ind w:firstLine="720"/>
        <w:contextualSpacing/>
        <w:jc w:val="both"/>
        <w:rPr>
          <w:rFonts w:eastAsia="Times New Roman"/>
          <w:szCs w:val="24"/>
        </w:rPr>
      </w:pPr>
      <w:r>
        <w:rPr>
          <w:rFonts w:eastAsia="Times New Roman"/>
          <w:szCs w:val="24"/>
        </w:rPr>
        <w:t>Κύριε Κων</w:t>
      </w:r>
      <w:r>
        <w:rPr>
          <w:rFonts w:eastAsia="Times New Roman"/>
          <w:szCs w:val="24"/>
        </w:rPr>
        <w:t>σταντόπουλε, περιμένετε μισό λεπτό.</w:t>
      </w:r>
    </w:p>
    <w:p w14:paraId="3E37B675"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Το λέω και για τους υπόλοιπους ομιλητές. Επειδή έχουν γίνει διάφορες αλλαγές, να ενημερώνονται και να μην κάνουν τις ίδιες ομιλίες που έχουν κάνει εδώ</w:t>
      </w:r>
      <w:r>
        <w:rPr>
          <w:rFonts w:eastAsia="Times New Roman"/>
          <w:szCs w:val="24"/>
        </w:rPr>
        <w:t xml:space="preserve"> και μία εβδομάδα. Πάρτε τις. Εδώ είναι στα χαρτιά.</w:t>
      </w:r>
    </w:p>
    <w:p w14:paraId="3E37B676" w14:textId="77777777" w:rsidR="00462015" w:rsidRDefault="00E90EEC">
      <w:pPr>
        <w:spacing w:line="600" w:lineRule="auto"/>
        <w:ind w:firstLine="720"/>
        <w:contextualSpacing/>
        <w:jc w:val="center"/>
        <w:rPr>
          <w:rFonts w:eastAsia="Times New Roman"/>
          <w:szCs w:val="24"/>
        </w:rPr>
      </w:pPr>
      <w:r>
        <w:rPr>
          <w:rFonts w:eastAsia="Times New Roman"/>
          <w:szCs w:val="24"/>
        </w:rPr>
        <w:t>(Θόρυβος στην Αίθουσα)</w:t>
      </w:r>
    </w:p>
    <w:p w14:paraId="3E37B677" w14:textId="77777777" w:rsidR="00462015" w:rsidRDefault="00E90EEC">
      <w:pPr>
        <w:spacing w:line="600" w:lineRule="auto"/>
        <w:ind w:firstLine="720"/>
        <w:contextualSpacing/>
        <w:jc w:val="both"/>
        <w:rPr>
          <w:rFonts w:eastAsia="Times New Roman"/>
          <w:szCs w:val="24"/>
        </w:rPr>
      </w:pPr>
      <w:r>
        <w:rPr>
          <w:rFonts w:eastAsia="Times New Roman"/>
          <w:b/>
          <w:szCs w:val="24"/>
        </w:rPr>
        <w:t>ΝΙΚΗ ΚΕΡΑΜΕΩΣ:</w:t>
      </w:r>
      <w:r>
        <w:rPr>
          <w:rFonts w:eastAsia="Times New Roman"/>
          <w:szCs w:val="24"/>
        </w:rPr>
        <w:t xml:space="preserve"> Ουσιαστικές αλλαγές, κύριε Υπουργέ, όχι αλλαγή κόμματος και τελείας.</w:t>
      </w:r>
    </w:p>
    <w:p w14:paraId="3E37B678"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Δεν είναι κόμματος και τελε</w:t>
      </w:r>
      <w:r>
        <w:rPr>
          <w:rFonts w:eastAsia="Times New Roman"/>
          <w:szCs w:val="24"/>
        </w:rPr>
        <w:t>ίας. Είναι ουσιαστικές αλλαγές. Σας λέω να μη γίνονται οι ίδιες ομιλίες. Είναι και βαρετό.</w:t>
      </w:r>
    </w:p>
    <w:p w14:paraId="3E37B679" w14:textId="77777777" w:rsidR="00462015" w:rsidRDefault="00E90EEC">
      <w:pPr>
        <w:spacing w:line="600" w:lineRule="auto"/>
        <w:ind w:firstLine="720"/>
        <w:contextualSpacing/>
        <w:jc w:val="center"/>
        <w:rPr>
          <w:rFonts w:eastAsia="Times New Roman"/>
          <w:szCs w:val="24"/>
        </w:rPr>
      </w:pPr>
      <w:r>
        <w:rPr>
          <w:rFonts w:eastAsia="Times New Roman"/>
          <w:szCs w:val="24"/>
        </w:rPr>
        <w:lastRenderedPageBreak/>
        <w:t>(Θόρυβος από την πτέρυγα της Νέας Δημοκρατίας)</w:t>
      </w:r>
    </w:p>
    <w:p w14:paraId="3E37B67A" w14:textId="77777777" w:rsidR="00462015" w:rsidRDefault="00E90EEC">
      <w:pPr>
        <w:spacing w:line="600" w:lineRule="auto"/>
        <w:ind w:firstLine="720"/>
        <w:contextualSpacing/>
        <w:jc w:val="both"/>
        <w:rPr>
          <w:rFonts w:eastAsia="Times New Roman"/>
          <w:szCs w:val="24"/>
        </w:rPr>
      </w:pPr>
      <w:r>
        <w:rPr>
          <w:rFonts w:eastAsia="Times New Roman"/>
          <w:szCs w:val="24"/>
        </w:rPr>
        <w:t>Αφήστε με να τελειώσω. Ήρεμα! Έχουμε δύο ημέρες. Μην εξαντληθούμε από την πρώτη.</w:t>
      </w:r>
    </w:p>
    <w:p w14:paraId="3E37B67B" w14:textId="77777777" w:rsidR="00462015" w:rsidRDefault="00E90EEC">
      <w:pPr>
        <w:spacing w:line="600" w:lineRule="auto"/>
        <w:ind w:firstLine="720"/>
        <w:contextualSpacing/>
        <w:jc w:val="both"/>
        <w:rPr>
          <w:rFonts w:eastAsia="Times New Roman"/>
          <w:szCs w:val="24"/>
        </w:rPr>
      </w:pPr>
      <w:r>
        <w:rPr>
          <w:rFonts w:eastAsia="Times New Roman"/>
          <w:b/>
          <w:szCs w:val="24"/>
        </w:rPr>
        <w:t>ΝΙΚΗ ΚΕΡΑΜΕΩΣ:</w:t>
      </w:r>
      <w:r>
        <w:rPr>
          <w:rFonts w:eastAsia="Times New Roman"/>
          <w:szCs w:val="24"/>
        </w:rPr>
        <w:t xml:space="preserve"> Τα μεταπτυχιακά τα αλλ</w:t>
      </w:r>
      <w:r>
        <w:rPr>
          <w:rFonts w:eastAsia="Times New Roman"/>
          <w:szCs w:val="24"/>
        </w:rPr>
        <w:t>άζετε; Τα ξενόγλωσσα τα αλλάζετε;</w:t>
      </w:r>
    </w:p>
    <w:p w14:paraId="3E37B67C"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Το δεύτερο είναι να είναι σαφές ότι υπάρχουν στον τόπο μας πάνω από τριάντα πέντε ανώτατα εκπαιδευτικά ιδρύματα. Ακούστηκαν αποφάσεις κάποιων συγκλήτων.</w:t>
      </w:r>
      <w:r>
        <w:rPr>
          <w:rFonts w:eastAsia="Times New Roman"/>
          <w:szCs w:val="24"/>
        </w:rPr>
        <w:t xml:space="preserve"> Τα υπόλοιπα ήταν σχολών, κοσμητειών κ.λπ.</w:t>
      </w:r>
      <w:r>
        <w:rPr>
          <w:rFonts w:eastAsia="Times New Roman"/>
          <w:szCs w:val="24"/>
        </w:rPr>
        <w:t>.</w:t>
      </w:r>
      <w:r>
        <w:rPr>
          <w:rFonts w:eastAsia="Times New Roman"/>
          <w:szCs w:val="24"/>
        </w:rPr>
        <w:t xml:space="preserve"> Μην τα μπλέκουμε. </w:t>
      </w:r>
    </w:p>
    <w:p w14:paraId="3E37B67D" w14:textId="77777777" w:rsidR="00462015" w:rsidRDefault="00E90EEC">
      <w:pPr>
        <w:spacing w:line="600" w:lineRule="auto"/>
        <w:ind w:firstLine="720"/>
        <w:contextualSpacing/>
        <w:jc w:val="both"/>
        <w:rPr>
          <w:rFonts w:eastAsia="Times New Roman"/>
          <w:szCs w:val="24"/>
        </w:rPr>
      </w:pPr>
      <w:r>
        <w:rPr>
          <w:rFonts w:eastAsia="Times New Roman"/>
          <w:szCs w:val="24"/>
        </w:rPr>
        <w:t>Το πιο σοβαρό, όμως, είναι ότι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ο </w:t>
      </w:r>
      <w:r>
        <w:rPr>
          <w:rFonts w:eastAsia="Times New Roman"/>
          <w:szCs w:val="24"/>
        </w:rPr>
        <w:t>π</w:t>
      </w:r>
      <w:r>
        <w:rPr>
          <w:rFonts w:eastAsia="Times New Roman"/>
          <w:szCs w:val="24"/>
        </w:rPr>
        <w:t xml:space="preserve">ρόεδρος του </w:t>
      </w:r>
      <w:r>
        <w:rPr>
          <w:rFonts w:eastAsia="Times New Roman"/>
          <w:szCs w:val="24"/>
        </w:rPr>
        <w:t>σ</w:t>
      </w:r>
      <w:r>
        <w:rPr>
          <w:rFonts w:eastAsia="Times New Roman"/>
          <w:szCs w:val="24"/>
        </w:rPr>
        <w:t xml:space="preserve">υμβουλίου του ΤΕΙ Θεσσαλονίκης, ο κ. </w:t>
      </w:r>
      <w:proofErr w:type="spellStart"/>
      <w:r>
        <w:rPr>
          <w:rFonts w:eastAsia="Times New Roman"/>
          <w:szCs w:val="24"/>
        </w:rPr>
        <w:t>Κογκούλης</w:t>
      </w:r>
      <w:proofErr w:type="spellEnd"/>
      <w:r>
        <w:rPr>
          <w:rFonts w:eastAsia="Times New Roman"/>
          <w:szCs w:val="24"/>
        </w:rPr>
        <w:t>, στις 6 Ιουνίου έκανε μία δήλωση -νομίζω και του Συμβουλίου- και λέει αυτό που ανέφερε η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πριν λίγο: «Ο Υπουργός Παιδείας προφανώς εκτελώντας προσχεδιασμένο σχέδιο πολιτικής ιδεοληψίας είναι ηθικά και πολιτικά υπόλογος και θα εγγράψει ως εκφραστής παρακμιακής πολιτικής –προσέξτε</w:t>
      </w:r>
      <w:r>
        <w:rPr>
          <w:rFonts w:eastAsia="Times New Roman"/>
          <w:szCs w:val="24"/>
        </w:rPr>
        <w:t>…</w:t>
      </w:r>
    </w:p>
    <w:p w14:paraId="3E37B67E" w14:textId="77777777" w:rsidR="00462015" w:rsidRDefault="00E90EEC">
      <w:pPr>
        <w:spacing w:line="600" w:lineRule="auto"/>
        <w:ind w:firstLine="720"/>
        <w:contextualSpacing/>
        <w:jc w:val="center"/>
        <w:rPr>
          <w:rFonts w:eastAsia="Times New Roman"/>
          <w:szCs w:val="24"/>
        </w:rPr>
      </w:pPr>
      <w:r>
        <w:rPr>
          <w:rFonts w:eastAsia="Times New Roman"/>
          <w:szCs w:val="24"/>
        </w:rPr>
        <w:t>(Θόρυβος στην Αίθουσα)</w:t>
      </w:r>
    </w:p>
    <w:p w14:paraId="3E37B67F"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ΑΘΑΝΑΣΙΟΣ ΜΠΟΥΡΑΣ:</w:t>
      </w:r>
      <w:r>
        <w:rPr>
          <w:rFonts w:eastAsia="Times New Roman"/>
          <w:szCs w:val="24"/>
        </w:rPr>
        <w:t xml:space="preserve"> Αν θέλει κάτι</w:t>
      </w:r>
      <w:r>
        <w:rPr>
          <w:rFonts w:eastAsia="Times New Roman"/>
          <w:szCs w:val="24"/>
        </w:rPr>
        <w:t xml:space="preserve"> να συμπληρώσει ο κύριος Υπουργός, να το πει στην ομιλία του. Να τηρούνται οι διαδικασίες. </w:t>
      </w:r>
    </w:p>
    <w:p w14:paraId="3E37B680"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Αν με αφήσετε, θα τελείωνα. Ακούστε με, όμως. Ακούστε τι θέλετε να σας πω. </w:t>
      </w:r>
    </w:p>
    <w:p w14:paraId="3E37B681" w14:textId="77777777" w:rsidR="00462015" w:rsidRDefault="00E90EEC">
      <w:pPr>
        <w:spacing w:line="600" w:lineRule="auto"/>
        <w:ind w:firstLine="720"/>
        <w:contextualSpacing/>
        <w:jc w:val="both"/>
        <w:rPr>
          <w:rFonts w:eastAsia="Times New Roman"/>
          <w:szCs w:val="24"/>
        </w:rPr>
      </w:pPr>
      <w:r>
        <w:rPr>
          <w:rFonts w:eastAsia="Times New Roman"/>
          <w:b/>
          <w:szCs w:val="24"/>
        </w:rPr>
        <w:t>ΑΘΑΝΑΣΙΟΣ ΜΠΟΥΡΑΣ:</w:t>
      </w:r>
      <w:r>
        <w:rPr>
          <w:rFonts w:eastAsia="Times New Roman"/>
          <w:b/>
          <w:szCs w:val="24"/>
        </w:rPr>
        <w:t xml:space="preserve"> </w:t>
      </w:r>
      <w:r>
        <w:rPr>
          <w:rFonts w:eastAsia="Times New Roman"/>
          <w:szCs w:val="24"/>
        </w:rPr>
        <w:t>Θα μιλήσετε μετά!</w:t>
      </w:r>
    </w:p>
    <w:p w14:paraId="3E37B682" w14:textId="77777777" w:rsidR="00462015" w:rsidRDefault="00E90EEC">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Επειδή το λέτε εσείς, πρέπει να το ακούσουμε;</w:t>
      </w:r>
    </w:p>
    <w:p w14:paraId="3E37B683" w14:textId="77777777" w:rsidR="00462015" w:rsidRDefault="00E90EEC">
      <w:pPr>
        <w:spacing w:line="600" w:lineRule="auto"/>
        <w:ind w:firstLine="720"/>
        <w:contextualSpacing/>
        <w:jc w:val="both"/>
        <w:rPr>
          <w:rFonts w:eastAsia="Times New Roman"/>
          <w:b/>
          <w:szCs w:val="24"/>
        </w:rPr>
      </w:pPr>
      <w:r>
        <w:rPr>
          <w:rFonts w:eastAsia="Times New Roman"/>
          <w:b/>
          <w:szCs w:val="24"/>
        </w:rPr>
        <w:t>ΠΡΟΕΔΡΕΥΩΝ (Σπυρίδων Λυκούδης):</w:t>
      </w:r>
      <w:r>
        <w:rPr>
          <w:rFonts w:eastAsia="Times New Roman"/>
          <w:szCs w:val="24"/>
        </w:rPr>
        <w:t xml:space="preserve"> Κύριε συνάδελφε, να τελειώσει και θα συνεννοηθούμε.</w:t>
      </w:r>
      <w:r>
        <w:rPr>
          <w:rFonts w:eastAsia="Times New Roman"/>
          <w:b/>
          <w:szCs w:val="24"/>
        </w:rPr>
        <w:t xml:space="preserve"> </w:t>
      </w:r>
    </w:p>
    <w:p w14:paraId="3E37B684" w14:textId="77777777" w:rsidR="00462015" w:rsidRDefault="00E90EEC">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Κύριε Πρόεδρε, δεν πρέπει να τελειώσουν οι εισηγητές πρώτα και μετά να μιλήσει ο κύριος Υπουργός; Δεν θα κάνει ομιλία μετά;</w:t>
      </w:r>
    </w:p>
    <w:p w14:paraId="3E37B685"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Θα κάνω κι εγώ το σχόλιό μου. Να τελειώσει.</w:t>
      </w:r>
    </w:p>
    <w:p w14:paraId="3E37B686" w14:textId="77777777" w:rsidR="00462015" w:rsidRDefault="00E90EEC">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Πρέπει να κάνει τον οποιονδήποτε σ</w:t>
      </w:r>
      <w:r>
        <w:rPr>
          <w:rFonts w:eastAsia="Times New Roman"/>
          <w:szCs w:val="24"/>
        </w:rPr>
        <w:t>χολιασμό; Δεν το καταλαβαίνω!</w:t>
      </w:r>
    </w:p>
    <w:p w14:paraId="3E37B687"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Αν με αφήσετε, θα τελείωνα.</w:t>
      </w:r>
    </w:p>
    <w:p w14:paraId="3E37B688"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ΓΕΩΡΓΙΟΣ ΓΕΩΡΓΑΝΤΑΣ:</w:t>
      </w:r>
      <w:r>
        <w:rPr>
          <w:rFonts w:eastAsia="Times New Roman"/>
          <w:szCs w:val="24"/>
        </w:rPr>
        <w:t xml:space="preserve"> Εγώ μπορώ να τα αντέξω όλα, αρκεί όμως να γίνονται σωστά όλα. Υπάρχουν κανόνες. Έλεος! </w:t>
      </w:r>
    </w:p>
    <w:p w14:paraId="3E37B689"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w:t>
      </w:r>
      <w:r>
        <w:rPr>
          <w:rFonts w:eastAsia="Times New Roman"/>
          <w:b/>
          <w:szCs w:val="24"/>
        </w:rPr>
        <w:t>ΛΟΥ (Υπουργός Παιδείας, Έρευνας και Θρησκευμάτων):</w:t>
      </w:r>
      <w:r>
        <w:rPr>
          <w:rFonts w:eastAsia="Times New Roman"/>
          <w:szCs w:val="24"/>
        </w:rPr>
        <w:t xml:space="preserve"> Ακούστε, όμως. Θέλω να σας πω </w:t>
      </w:r>
      <w:r>
        <w:rPr>
          <w:rFonts w:eastAsia="Times New Roman"/>
          <w:szCs w:val="24"/>
        </w:rPr>
        <w:t>ό</w:t>
      </w:r>
      <w:r>
        <w:rPr>
          <w:rFonts w:eastAsia="Times New Roman"/>
          <w:szCs w:val="24"/>
        </w:rPr>
        <w:t>τι ο Υπουργός θα είναι πολιτικά υπόλογος…</w:t>
      </w:r>
    </w:p>
    <w:p w14:paraId="3E37B68A"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Υπάρχουν κανόνες!</w:t>
      </w:r>
    </w:p>
    <w:p w14:paraId="3E37B68B" w14:textId="77777777" w:rsidR="00462015" w:rsidRDefault="00E90EEC">
      <w:pPr>
        <w:spacing w:line="600" w:lineRule="auto"/>
        <w:ind w:firstLine="720"/>
        <w:contextualSpacing/>
        <w:jc w:val="center"/>
        <w:rPr>
          <w:rFonts w:eastAsia="Times New Roman"/>
          <w:szCs w:val="24"/>
        </w:rPr>
      </w:pPr>
      <w:r>
        <w:rPr>
          <w:rFonts w:eastAsia="Times New Roman"/>
          <w:szCs w:val="24"/>
        </w:rPr>
        <w:t>(Θόρυβος στην Αίθουσα)</w:t>
      </w:r>
    </w:p>
    <w:p w14:paraId="3E37B68C" w14:textId="77777777" w:rsidR="00462015" w:rsidRDefault="00E90EEC">
      <w:pPr>
        <w:spacing w:line="600" w:lineRule="auto"/>
        <w:ind w:firstLine="720"/>
        <w:contextualSpacing/>
        <w:jc w:val="both"/>
        <w:rPr>
          <w:rFonts w:eastAsia="Times New Roman"/>
          <w:szCs w:val="24"/>
        </w:rPr>
      </w:pPr>
      <w:r>
        <w:rPr>
          <w:rFonts w:eastAsia="Times New Roman"/>
          <w:b/>
          <w:szCs w:val="24"/>
        </w:rPr>
        <w:t>ΒΑΣΙΛΕΙΟΣ ΟΙΚΟΝΟΜΟΥ:</w:t>
      </w:r>
      <w:r>
        <w:rPr>
          <w:rFonts w:eastAsia="Times New Roman"/>
          <w:szCs w:val="24"/>
        </w:rPr>
        <w:t xml:space="preserve">  …(δεν ακούστηκε)</w:t>
      </w:r>
    </w:p>
    <w:p w14:paraId="3E37B68D"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Οικονόμου, σας παρακαλώ. Αφήστε να τελειώσει.</w:t>
      </w:r>
    </w:p>
    <w:p w14:paraId="3E37B68E" w14:textId="77777777" w:rsidR="00462015" w:rsidRDefault="00E90EEC">
      <w:pPr>
        <w:spacing w:line="600" w:lineRule="auto"/>
        <w:ind w:firstLine="720"/>
        <w:contextualSpacing/>
        <w:jc w:val="both"/>
        <w:rPr>
          <w:rFonts w:eastAsia="Times New Roman"/>
          <w:szCs w:val="24"/>
        </w:rPr>
      </w:pPr>
      <w:r>
        <w:rPr>
          <w:rFonts w:eastAsia="Times New Roman"/>
          <w:szCs w:val="24"/>
        </w:rPr>
        <w:t>Κύριε Γεωργαντά, θα με αφήσετε να διευθύνω τη συζήτηση; Σταματήστε.</w:t>
      </w:r>
    </w:p>
    <w:p w14:paraId="3E37B68F" w14:textId="77777777" w:rsidR="00462015" w:rsidRDefault="00E90EEC">
      <w:pPr>
        <w:spacing w:line="600" w:lineRule="auto"/>
        <w:ind w:firstLine="720"/>
        <w:contextualSpacing/>
        <w:jc w:val="both"/>
        <w:rPr>
          <w:rFonts w:eastAsia="Times New Roman"/>
          <w:szCs w:val="24"/>
        </w:rPr>
      </w:pPr>
      <w:r>
        <w:rPr>
          <w:rFonts w:eastAsia="Times New Roman"/>
          <w:b/>
          <w:szCs w:val="24"/>
        </w:rPr>
        <w:t>ΝΙΚΟΛΑΟΣ ΣΥΡΜΑΛΕΝΙΟΣ:</w:t>
      </w:r>
      <w:r>
        <w:rPr>
          <w:rFonts w:eastAsia="Times New Roman"/>
          <w:szCs w:val="24"/>
        </w:rPr>
        <w:t xml:space="preserve"> …(δεν ακούστηκε)</w:t>
      </w:r>
    </w:p>
    <w:p w14:paraId="3E37B690"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Τώρα, εσείς, κύριε </w:t>
      </w:r>
      <w:proofErr w:type="spellStart"/>
      <w:r>
        <w:rPr>
          <w:rFonts w:eastAsia="Times New Roman"/>
          <w:szCs w:val="24"/>
        </w:rPr>
        <w:t>Συρμαλένιο</w:t>
      </w:r>
      <w:proofErr w:type="spellEnd"/>
      <w:r>
        <w:rPr>
          <w:rFonts w:eastAsia="Times New Roman"/>
          <w:szCs w:val="24"/>
        </w:rPr>
        <w:t xml:space="preserve">, γιατί διαμαρτύρεστε; Εναντίον </w:t>
      </w:r>
      <w:proofErr w:type="spellStart"/>
      <w:r>
        <w:rPr>
          <w:rFonts w:eastAsia="Times New Roman"/>
          <w:szCs w:val="24"/>
        </w:rPr>
        <w:t>ποίου</w:t>
      </w:r>
      <w:proofErr w:type="spellEnd"/>
      <w:r>
        <w:rPr>
          <w:rFonts w:eastAsia="Times New Roman"/>
          <w:szCs w:val="24"/>
        </w:rPr>
        <w:t>; Μπορούμε να συνεχίσουμε; Σας</w:t>
      </w:r>
      <w:r>
        <w:rPr>
          <w:rFonts w:eastAsia="Times New Roman"/>
          <w:szCs w:val="24"/>
        </w:rPr>
        <w:t xml:space="preserve"> παρακαλώ!</w:t>
      </w:r>
    </w:p>
    <w:p w14:paraId="3E37B691" w14:textId="77777777" w:rsidR="00462015" w:rsidRDefault="00E90EEC">
      <w:pPr>
        <w:spacing w:line="600" w:lineRule="auto"/>
        <w:ind w:firstLine="720"/>
        <w:contextualSpacing/>
        <w:jc w:val="both"/>
        <w:rPr>
          <w:rFonts w:eastAsia="Times New Roman"/>
          <w:szCs w:val="24"/>
        </w:rPr>
      </w:pPr>
      <w:r>
        <w:rPr>
          <w:rFonts w:eastAsia="Times New Roman"/>
          <w:szCs w:val="24"/>
        </w:rPr>
        <w:t>Κύριε Υπουργέ, ολοκληρώστε παρακαλώ γρήγορα.</w:t>
      </w:r>
    </w:p>
    <w:p w14:paraId="3E37B692"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Όσον αφορά το ότι ο Υπουργός </w:t>
      </w:r>
      <w:r>
        <w:rPr>
          <w:rFonts w:eastAsia="Times New Roman"/>
          <w:szCs w:val="24"/>
        </w:rPr>
        <w:lastRenderedPageBreak/>
        <w:t>θα είναι πολιτικά υπόλογος και θα εγγράψει ως εκφραστής παρακμιακής πολιτικής μία από τις πιο σκοταδι</w:t>
      </w:r>
      <w:r>
        <w:rPr>
          <w:rFonts w:eastAsia="Times New Roman"/>
          <w:szCs w:val="24"/>
        </w:rPr>
        <w:t>στικές σελίδες στην ιστορία της ελληνικής παιδείας…</w:t>
      </w:r>
    </w:p>
    <w:p w14:paraId="3E37B693" w14:textId="77777777" w:rsidR="00462015" w:rsidRDefault="00E90EEC">
      <w:pPr>
        <w:spacing w:line="600" w:lineRule="auto"/>
        <w:ind w:firstLine="720"/>
        <w:contextualSpacing/>
        <w:jc w:val="center"/>
        <w:rPr>
          <w:rFonts w:eastAsia="Times New Roman"/>
          <w:szCs w:val="24"/>
        </w:rPr>
      </w:pPr>
      <w:r>
        <w:rPr>
          <w:rFonts w:eastAsia="Times New Roman"/>
          <w:szCs w:val="24"/>
        </w:rPr>
        <w:t>(Θόρυβος στην Αίθουσα)</w:t>
      </w:r>
    </w:p>
    <w:p w14:paraId="3E37B694" w14:textId="77777777" w:rsidR="00462015" w:rsidRDefault="00E90EEC">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Σωστότατο.</w:t>
      </w:r>
    </w:p>
    <w:p w14:paraId="3E37B695"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Σωστότατο, ε;</w:t>
      </w:r>
    </w:p>
    <w:p w14:paraId="3E37B696" w14:textId="77777777" w:rsidR="00462015" w:rsidRDefault="00E90EEC">
      <w:pPr>
        <w:spacing w:line="600" w:lineRule="auto"/>
        <w:ind w:firstLine="720"/>
        <w:contextualSpacing/>
        <w:jc w:val="both"/>
        <w:rPr>
          <w:rFonts w:eastAsia="Times New Roman"/>
          <w:szCs w:val="24"/>
        </w:rPr>
      </w:pPr>
      <w:r>
        <w:rPr>
          <w:rFonts w:eastAsia="Times New Roman"/>
          <w:szCs w:val="24"/>
        </w:rPr>
        <w:t>Εγώ, λοιπόν, θα ήθελα το κάθε μέλος αυτού του Κοινοβουλίου</w:t>
      </w:r>
      <w:r>
        <w:rPr>
          <w:rFonts w:eastAsia="Times New Roman"/>
          <w:szCs w:val="24"/>
        </w:rPr>
        <w:t xml:space="preserve"> να θεωρήσει ότι οι σκοταδιστικές περίοδοι της ελληνικής παιδείας είναι πίσω μας.</w:t>
      </w:r>
    </w:p>
    <w:p w14:paraId="3E37B697" w14:textId="77777777" w:rsidR="00462015" w:rsidRDefault="00E90EEC">
      <w:pPr>
        <w:spacing w:line="600" w:lineRule="auto"/>
        <w:ind w:firstLine="720"/>
        <w:contextualSpacing/>
        <w:jc w:val="center"/>
        <w:rPr>
          <w:rFonts w:eastAsia="Times New Roman"/>
          <w:szCs w:val="24"/>
        </w:rPr>
      </w:pPr>
      <w:r>
        <w:rPr>
          <w:rFonts w:eastAsia="Times New Roman"/>
          <w:szCs w:val="24"/>
        </w:rPr>
        <w:t>(Θόρυβος στην Αίθουσα)</w:t>
      </w:r>
    </w:p>
    <w:p w14:paraId="3E37B698" w14:textId="77777777" w:rsidR="00462015" w:rsidRDefault="00E90EEC">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E37B699" w14:textId="77777777" w:rsidR="00462015" w:rsidRDefault="00E90EEC">
      <w:pPr>
        <w:spacing w:line="600" w:lineRule="auto"/>
        <w:ind w:firstLine="709"/>
        <w:contextualSpacing/>
        <w:jc w:val="both"/>
        <w:rPr>
          <w:rFonts w:eastAsia="Times New Roman" w:cs="Times New Roman"/>
          <w:szCs w:val="24"/>
        </w:rPr>
      </w:pPr>
      <w:r>
        <w:rPr>
          <w:rFonts w:eastAsia="Times New Roman" w:cs="Times New Roman"/>
          <w:szCs w:val="24"/>
        </w:rPr>
        <w:t>Μη σπεκουλάρετε σε περιόδους δικτατορίας…</w:t>
      </w:r>
    </w:p>
    <w:p w14:paraId="3E37B69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Οικονόμου, σ</w:t>
      </w:r>
      <w:r>
        <w:rPr>
          <w:rFonts w:eastAsia="Times New Roman" w:cs="Times New Roman"/>
          <w:szCs w:val="24"/>
        </w:rPr>
        <w:t>ά</w:t>
      </w:r>
      <w:r>
        <w:rPr>
          <w:rFonts w:eastAsia="Times New Roman" w:cs="Times New Roman"/>
          <w:szCs w:val="24"/>
        </w:rPr>
        <w:t>ς παρακαλώ,</w:t>
      </w:r>
      <w:r>
        <w:rPr>
          <w:rFonts w:eastAsia="Times New Roman" w:cs="Times New Roman"/>
          <w:szCs w:val="24"/>
        </w:rPr>
        <w:t xml:space="preserve"> αφήστε να διευθύνω τη συζήτηση!</w:t>
      </w:r>
    </w:p>
    <w:p w14:paraId="3E37B69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3E37B69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Λέω ότι η πολιτική αντιπαράθεση πρέπει να έχει και όρια. Όταν παραβιάζονται τα όρια και </w:t>
      </w:r>
      <w:r>
        <w:rPr>
          <w:rFonts w:eastAsia="Times New Roman" w:cs="Times New Roman"/>
          <w:szCs w:val="24"/>
        </w:rPr>
        <w:lastRenderedPageBreak/>
        <w:t xml:space="preserve">λέμε ότι έρχονται οι πιο σκοτεινές περίοδοι, είναι ένα θέμα σοβαρότατο και παρακαλώ όλους μας να είμαστε πολύ προσεκτικοί. </w:t>
      </w:r>
    </w:p>
    <w:p w14:paraId="3E37B69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Σύμφωνοι. </w:t>
      </w:r>
    </w:p>
    <w:p w14:paraId="3E37B69E" w14:textId="77777777" w:rsidR="00462015" w:rsidRDefault="00E90EEC">
      <w:pPr>
        <w:spacing w:line="600" w:lineRule="auto"/>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E37B69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Σας παρακαλώ!</w:t>
      </w:r>
    </w:p>
    <w:p w14:paraId="3E37B6A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Κύριε Υπουργέ, με όλο</w:t>
      </w:r>
      <w:r>
        <w:rPr>
          <w:rFonts w:eastAsia="Times New Roman" w:cs="Times New Roman"/>
          <w:szCs w:val="24"/>
        </w:rPr>
        <w:t>ν</w:t>
      </w:r>
      <w:r>
        <w:rPr>
          <w:rFonts w:eastAsia="Times New Roman" w:cs="Times New Roman"/>
          <w:szCs w:val="24"/>
        </w:rPr>
        <w:t xml:space="preserve"> τον σεβασμό απέναντί σας, πρέπει να συνεννοηθούμε. Θα ακούσετε από τους αγορητές πολλά και διάφορα. Δεν είναι δυνατόν να σχολιάζετε κάθε ομιλία. Πρώτον, δεν θα τελειώσουμε ποτέ και δεύτερον δεν είναι νομιμοποιημένο κοινοβουλευτικά αυτό το πράγμα. </w:t>
      </w:r>
    </w:p>
    <w:p w14:paraId="3E37B6A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Δεν είν</w:t>
      </w:r>
      <w:r>
        <w:rPr>
          <w:rFonts w:eastAsia="Times New Roman" w:cs="Times New Roman"/>
          <w:szCs w:val="24"/>
        </w:rPr>
        <w:t xml:space="preserve">αι δυνατόν να σχολιάζετε. Να κρατήσετε τα σχόλια, τα οποία μπορεί να είναι ενδιαφέροντα, για το τέλος. </w:t>
      </w:r>
    </w:p>
    <w:p w14:paraId="3E37B6A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Δεν το είπε η ομιλήτρια. </w:t>
      </w:r>
    </w:p>
    <w:p w14:paraId="3E37B6A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Καταλαβαίνω. Μπορεί να α</w:t>
      </w:r>
      <w:r>
        <w:rPr>
          <w:rFonts w:eastAsia="Times New Roman" w:cs="Times New Roman"/>
          <w:szCs w:val="24"/>
        </w:rPr>
        <w:t xml:space="preserve">κουστούν ερεθιστικές ομιλίες. Δεν είναι δυνατόν να απαντάτε σε όλες. </w:t>
      </w:r>
    </w:p>
    <w:p w14:paraId="3E37B6A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θα ήθελα τον λόγο επί της διαδικασίας. Δεν θα καθυστερήσω. </w:t>
      </w:r>
    </w:p>
    <w:p w14:paraId="3E37B6A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Όχι, κύριε Θεοχαρόπουλε. Τον λόγο έχει ο κ. Κωνσταντόπ</w:t>
      </w:r>
      <w:r>
        <w:rPr>
          <w:rFonts w:eastAsia="Times New Roman" w:cs="Times New Roman"/>
          <w:szCs w:val="24"/>
        </w:rPr>
        <w:t xml:space="preserve">ουλος. Αφήστε με να διευθύνω τη συζήτηση. </w:t>
      </w:r>
    </w:p>
    <w:p w14:paraId="3E37B6A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Κύριε Κωνσταντόπουλε, έχετε τον λόγο για δεκαπέντε λεπτά. </w:t>
      </w:r>
    </w:p>
    <w:p w14:paraId="3E37B6A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κάθε φορά που θα παίρνει τον λόγο ο Υπουργός, θα τον παίρνουν και οι Κοινοβουλευτικοί Εκπρόσωποι. </w:t>
      </w:r>
    </w:p>
    <w:p w14:paraId="3E37B6A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w:t>
      </w:r>
      <w:r>
        <w:rPr>
          <w:rFonts w:eastAsia="Times New Roman" w:cs="Times New Roman"/>
          <w:b/>
          <w:szCs w:val="24"/>
        </w:rPr>
        <w:t>ρίδων Λυκούδης):</w:t>
      </w:r>
      <w:r>
        <w:rPr>
          <w:rFonts w:eastAsia="Times New Roman" w:cs="Times New Roman"/>
          <w:szCs w:val="24"/>
        </w:rPr>
        <w:t xml:space="preserve"> Θα πάμε με πείσματα και απειλές τώρα; Δεν είναι δυνατόν! Δεν θα κάνουμε συζήτηση με πείσματα. Σας παρακαλώ!</w:t>
      </w:r>
    </w:p>
    <w:p w14:paraId="3E37B6A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αυτό που είχα χρέος να κάνω ως Πρόεδρος, το έκανα. </w:t>
      </w:r>
    </w:p>
    <w:p w14:paraId="3E37B6A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ο Κανονισμός της Βουλής λέει</w:t>
      </w:r>
      <w:r>
        <w:rPr>
          <w:rFonts w:eastAsia="Times New Roman" w:cs="Times New Roman"/>
          <w:szCs w:val="24"/>
        </w:rPr>
        <w:t xml:space="preserve"> ότι όταν ο Υπουργός παίρνει τον λόγο, δικαιούται να μιλήσει στη συνέχεια ο Κοινοβουλευτικός Εκπρόσωπος. </w:t>
      </w:r>
    </w:p>
    <w:p w14:paraId="3E37B6A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Θεοχαρόπουλε, αυτό που είχα υποχρέωση να κάνω ως Πρόεδρος το έκανα. Σας κάλυψα. Καθίστε κάτω σας παρακαλώ!</w:t>
      </w:r>
    </w:p>
    <w:p w14:paraId="3E37B6A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Κωνσταντόπουλε, έχετε τον λόγο. </w:t>
      </w:r>
    </w:p>
    <w:p w14:paraId="3E37B6A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κύριε Υπουργέ, κυρίες και κύριοι συνάδελφοι, συζητείται σήμερα το σχέδιο νόμου για την οργάνωση και τη λειτουργία της ανώτατης εκπαίδευσης, καθώς και ρυθμίσεις για την έρευνα και ά</w:t>
      </w:r>
      <w:r>
        <w:rPr>
          <w:rFonts w:eastAsia="Times New Roman" w:cs="Times New Roman"/>
          <w:szCs w:val="24"/>
        </w:rPr>
        <w:t xml:space="preserve">λλες διατάξεις. </w:t>
      </w:r>
    </w:p>
    <w:p w14:paraId="3E37B6A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Και ανακαλώ, αγαπητοί συνάδελφοι, στη μνήμη μου τις δικές σας τοποθετήσεις στη Βουλή το 2012 και μάλιστα από στελέχη της σημερινής Κυβέρνησης. </w:t>
      </w:r>
    </w:p>
    <w:p w14:paraId="3E37B6A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Λέγατε τότε: «Είναι δυνατόν να νομοθετεί η Κυβέρνηση μέσα στο κατακαλόκαιρο;». Σήμερα αυτές οι </w:t>
      </w:r>
      <w:r>
        <w:rPr>
          <w:rFonts w:eastAsia="Times New Roman" w:cs="Times New Roman"/>
          <w:szCs w:val="24"/>
        </w:rPr>
        <w:t xml:space="preserve">φωνές σιώπησαν. Ήρθαν, βέβαια, οι διαμαρτυρίες των φορέων στην ακρόαση των φορέων, </w:t>
      </w:r>
      <w:r>
        <w:rPr>
          <w:rFonts w:eastAsia="Times New Roman" w:cs="Times New Roman"/>
          <w:szCs w:val="24"/>
        </w:rPr>
        <w:t xml:space="preserve">οι οποίες </w:t>
      </w:r>
      <w:r>
        <w:rPr>
          <w:rFonts w:eastAsia="Times New Roman" w:cs="Times New Roman"/>
          <w:szCs w:val="24"/>
        </w:rPr>
        <w:t xml:space="preserve">επιβεβαίωναν τις ενστάσεις μας ως προς τη διαδικασία που ακολουθήσατε. </w:t>
      </w:r>
    </w:p>
    <w:p w14:paraId="3E37B6B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Διαφημίζει σήμερα η Κυβέρνηση έναν διάλογο για την παιδεία και μάλιστα από τον Σεπτέμβριο τ</w:t>
      </w:r>
      <w:r>
        <w:rPr>
          <w:rFonts w:eastAsia="Times New Roman" w:cs="Times New Roman"/>
          <w:szCs w:val="24"/>
        </w:rPr>
        <w:t xml:space="preserve">ου 2015. Στην ουσία είναι ένας διάλογος που ουσιαστικά ήταν εξαρχής προσχηματικός. </w:t>
      </w:r>
    </w:p>
    <w:p w14:paraId="3E37B6B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Κύριοι, αυτό το αφήγημα κατέρρευσε. Αυτό το αφήγημα ουσιαστικά ήταν μία καραμέλα που έλιωσε. Η αλήθεια για τον διάλογο, που το 2015 είπατε ότι υπονομεύτηκε από συντεχνίες κ</w:t>
      </w:r>
      <w:r>
        <w:rPr>
          <w:rFonts w:eastAsia="Times New Roman" w:cs="Times New Roman"/>
          <w:szCs w:val="24"/>
        </w:rPr>
        <w:t xml:space="preserve">αι </w:t>
      </w:r>
      <w:r>
        <w:rPr>
          <w:rFonts w:eastAsia="Times New Roman" w:cs="Times New Roman"/>
          <w:szCs w:val="24"/>
        </w:rPr>
        <w:lastRenderedPageBreak/>
        <w:t>από μικροκομματικές σκοπιμότητες, είναι ότι τον υπονομεύσατε εσείς οι ίδιοι, κύριοι της Κυβέρνησης.</w:t>
      </w:r>
    </w:p>
    <w:p w14:paraId="3E37B6B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Εμείς είχαμε επισημάνει εξαρχής ότι αυτός ο διάλογος, όπως είπα και πριν, ήταν προσχηματικός. Τον εξαγγείλατε ως πανάκεια συμμετοχής και διαβούλευσης. Το</w:t>
      </w:r>
      <w:r>
        <w:rPr>
          <w:rFonts w:eastAsia="Times New Roman" w:cs="Times New Roman"/>
          <w:szCs w:val="24"/>
        </w:rPr>
        <w:t xml:space="preserve">ν χρησιμοποιήσατε ως ένα επικοινωνιακό τρικ και τον ακυρώσατε φυσικά στην πράξη. </w:t>
      </w:r>
    </w:p>
    <w:p w14:paraId="3E37B6B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ότι ανακοινώσατε και με τη δική μας σύμφωνη γνώμη την </w:t>
      </w:r>
      <w:r>
        <w:rPr>
          <w:rFonts w:eastAsia="Times New Roman" w:cs="Times New Roman"/>
          <w:szCs w:val="24"/>
        </w:rPr>
        <w:t>ε</w:t>
      </w:r>
      <w:r>
        <w:rPr>
          <w:rFonts w:eastAsia="Times New Roman" w:cs="Times New Roman"/>
          <w:szCs w:val="24"/>
        </w:rPr>
        <w:t>πιτροπή για τη μελέτη των οικονομικών δεικτών σε όλες τις βαθμίδες εκπαίδευσης, διότι πραγματικά παρέμενε απα</w:t>
      </w:r>
      <w:r>
        <w:rPr>
          <w:rFonts w:eastAsia="Times New Roman" w:cs="Times New Roman"/>
          <w:szCs w:val="24"/>
        </w:rPr>
        <w:t>ραίτητη η κοστολόγηση της εκπαίδευσης και ήταν ένα ζητούμενο για όλους μας.</w:t>
      </w:r>
    </w:p>
    <w:p w14:paraId="3E37B6B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Συμμετείχαμε κι εμείς σε αυτή τη διαδικασία. Μάλιστα, αυτή την </w:t>
      </w:r>
      <w:r>
        <w:rPr>
          <w:rFonts w:eastAsia="Times New Roman" w:cs="Times New Roman"/>
          <w:szCs w:val="24"/>
        </w:rPr>
        <w:t>ε</w:t>
      </w:r>
      <w:r>
        <w:rPr>
          <w:rFonts w:eastAsia="Times New Roman" w:cs="Times New Roman"/>
          <w:szCs w:val="24"/>
        </w:rPr>
        <w:t>πιτροπή την παρουσίασε ο ίδιος ο Πρωθυπουργός. Αλλά από τότε αγνοείται η τύχη της!</w:t>
      </w:r>
    </w:p>
    <w:p w14:paraId="3E37B6B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Και όμως, τα πορίσματα αυτής της </w:t>
      </w:r>
      <w:r>
        <w:rPr>
          <w:rFonts w:eastAsia="Times New Roman" w:cs="Times New Roman"/>
          <w:szCs w:val="24"/>
        </w:rPr>
        <w:t>ε</w:t>
      </w:r>
      <w:r>
        <w:rPr>
          <w:rFonts w:eastAsia="Times New Roman" w:cs="Times New Roman"/>
          <w:szCs w:val="24"/>
        </w:rPr>
        <w:t>πιτροπής σήμερα θα ήταν εξαιρετικά χρήσιμα. Δεν έγινε, λοιπόν, κα</w:t>
      </w:r>
      <w:r>
        <w:rPr>
          <w:rFonts w:eastAsia="Times New Roman" w:cs="Times New Roman"/>
          <w:szCs w:val="24"/>
        </w:rPr>
        <w:t>μ</w:t>
      </w:r>
      <w:r>
        <w:rPr>
          <w:rFonts w:eastAsia="Times New Roman" w:cs="Times New Roman"/>
          <w:szCs w:val="24"/>
        </w:rPr>
        <w:t>μία κοστολόγηση για την εκπαίδευση. Αυτός είναι και ένας από τους βασικούς λόγους που η εκπαίδευση σήμερα βρίσκεται μπροστά σε δυσάρεστες εκπλήξεις.</w:t>
      </w:r>
    </w:p>
    <w:p w14:paraId="3E37B6B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και ο Υπουργός παίρνουν σήμερα πρωτοβουλίες στον χώρο της εκπαίδευσης που ακυρώνουν τομές και καινοτομίες που υπερψηφίστηκαν στη Βουλή. </w:t>
      </w:r>
    </w:p>
    <w:p w14:paraId="3E37B6B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Ωστόσο, σας καλούμε επιτέλους να σταματήσετε αυτή τη νομοθετική τακτική των δ</w:t>
      </w:r>
      <w:r>
        <w:rPr>
          <w:rFonts w:eastAsia="Times New Roman" w:cs="Times New Roman"/>
          <w:szCs w:val="24"/>
        </w:rPr>
        <w:t xml:space="preserve">ιαρροών, των </w:t>
      </w:r>
      <w:proofErr w:type="spellStart"/>
      <w:r>
        <w:rPr>
          <w:rFonts w:eastAsia="Times New Roman" w:cs="Times New Roman"/>
          <w:szCs w:val="24"/>
        </w:rPr>
        <w:t>μισόλογων</w:t>
      </w:r>
      <w:proofErr w:type="spellEnd"/>
      <w:r>
        <w:rPr>
          <w:rFonts w:eastAsia="Times New Roman" w:cs="Times New Roman"/>
          <w:szCs w:val="24"/>
        </w:rPr>
        <w:t xml:space="preserve">, των αιφνιδιασμών, των ανέξοδων υποσχέσεων. </w:t>
      </w:r>
    </w:p>
    <w:p w14:paraId="3E37B6B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να θυμίσω ότι όλες οι μεγάλες ριζοσπαστικές και προοδευτικές αλλαγές στην εκπαίδευση έγιναν επί ημερών ΠΑΣΟΚ. Έχουν τη σφραγίδα των κυβερνήσεων του ΠΑΣΟΚ.</w:t>
      </w:r>
    </w:p>
    <w:p w14:paraId="3E37B6B9"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ήμασταν αυτοί που πιστέψαμε και υλοποιήσαμε τις ίσες ευκαιρίες στη μόρφωση, την ενίσχυση της δημόσιας δωρεάν εκπαίδευσης, την ισότιμη πρόσβαση στα πανεπιστήμια. Δεν είναι τυχαίο ότι ο ν.1268/1982 και ο ν.4009/2011 είναι δ</w:t>
      </w:r>
      <w:r>
        <w:rPr>
          <w:rFonts w:eastAsia="Times New Roman" w:cs="Times New Roman"/>
          <w:szCs w:val="24"/>
        </w:rPr>
        <w:t>ύ</w:t>
      </w:r>
      <w:r>
        <w:rPr>
          <w:rFonts w:eastAsia="Times New Roman" w:cs="Times New Roman"/>
          <w:szCs w:val="24"/>
        </w:rPr>
        <w:t>ο νόμοι</w:t>
      </w:r>
      <w:r>
        <w:rPr>
          <w:rFonts w:eastAsia="Times New Roman" w:cs="Times New Roman"/>
          <w:szCs w:val="24"/>
        </w:rPr>
        <w:t>,</w:t>
      </w:r>
      <w:r>
        <w:rPr>
          <w:rFonts w:eastAsia="Times New Roman" w:cs="Times New Roman"/>
          <w:szCs w:val="24"/>
        </w:rPr>
        <w:t xml:space="preserve"> οι οποίοι έβαλαν ου</w:t>
      </w:r>
      <w:r>
        <w:rPr>
          <w:rFonts w:eastAsia="Times New Roman" w:cs="Times New Roman"/>
          <w:szCs w:val="24"/>
        </w:rPr>
        <w:t>σιαστικά πλαίσιο διοικητικής αυτοτέλειας και οικονομικής αυτοδυναμίας στα ΑΕΙ. Αφουγκράστηκαν τις ανάγκες της εκπαίδευσης, τη σύνδεσή της με την αγορά της εργασίας, τις αγωνίες της νέας γενιάς και στήριξαν ένα δημόσιο πανεπιστήμιο ανταγωνιστικό και απελευθ</w:t>
      </w:r>
      <w:r>
        <w:rPr>
          <w:rFonts w:eastAsia="Times New Roman" w:cs="Times New Roman"/>
          <w:szCs w:val="24"/>
        </w:rPr>
        <w:t xml:space="preserve">ερωμένο. Στηρίξαμε τη λειτουργία και </w:t>
      </w:r>
      <w:r>
        <w:rPr>
          <w:rFonts w:eastAsia="Times New Roman" w:cs="Times New Roman"/>
          <w:szCs w:val="24"/>
        </w:rPr>
        <w:lastRenderedPageBreak/>
        <w:t xml:space="preserve">την αναβάθμιση των ΤΕΙ και την κάναμε πράξη με τους εξής νόμους, τον ν.1404/1983 και τον ν.2916/2001. </w:t>
      </w:r>
    </w:p>
    <w:p w14:paraId="3E37B6BA"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εμάς, τη Δημοκρατική Συμπαράταξη, το εκπαιδευτικό σύστημα πρέπει να αποτελέσει μοχλό ανάπτυξης της χώρας. Πάνω σ</w:t>
      </w:r>
      <w:r>
        <w:rPr>
          <w:rFonts w:eastAsia="Times New Roman" w:cs="Times New Roman"/>
          <w:szCs w:val="24"/>
        </w:rPr>
        <w:t>ε αυτό οφείλουμε, αγαπητοί συνάδελφοι, να οικοδομήσουμε όλοι ένα νέο παραγωγικό μοντέλο για την έξοδο από την κρίση. Τα δανεικά τέλειωσαν και αυτό που έχει σημασία είναι να μείνει η νέα γενιά στη χώρα, να δώσουμε νέες θέσεις εργασίας, να σταματήσει επιτέλο</w:t>
      </w:r>
      <w:r>
        <w:rPr>
          <w:rFonts w:eastAsia="Times New Roman" w:cs="Times New Roman"/>
          <w:szCs w:val="24"/>
        </w:rPr>
        <w:t xml:space="preserve">υς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η μετανάστευση της νέας γενιάς στο εξωτερικό. </w:t>
      </w:r>
    </w:p>
    <w:p w14:paraId="3E37B6BB"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 αυτό, λοιπόν, η ανώτατη εκπαίδευση, η δημόσια τριτοβάθμια εκπαίδευση χρειάζεται στήριξη και ενίσχυση και –τι άλλο;- φυγή προς τα εμπρός, προκειμένου να αναβαθμιστεί.</w:t>
      </w:r>
    </w:p>
    <w:p w14:paraId="3E37B6BC"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Πρέπει, αγαπητοί συν</w:t>
      </w:r>
      <w:r>
        <w:rPr>
          <w:rFonts w:eastAsia="Times New Roman" w:cs="Times New Roman"/>
          <w:szCs w:val="24"/>
        </w:rPr>
        <w:t>άδελφοι, να απελευθερώσουμε τη δημόσια τριτοβάθμια εκπαίδευση από ό,τι σήμερα την καθηλώνει, όπως τον σφιχτό εναγκαλισμό της με το κράτος, το δυσλειτουργικό πλαίσιο διοίκησης και λειτουργίας της, την έλλειψη της διασύνδεσης της εκπαίδευσης με την αγορά, με</w:t>
      </w:r>
      <w:r>
        <w:rPr>
          <w:rFonts w:eastAsia="Times New Roman" w:cs="Times New Roman"/>
          <w:szCs w:val="24"/>
        </w:rPr>
        <w:t xml:space="preserve"> την ανάπτυξη στην οικονομία, την οικογενειοκρατία, τις συντεχνιακές αγκυλώσεις που εξυπηρετούν συμφέροντα –θα έλεγα- «ημετέρων», τις </w:t>
      </w:r>
      <w:r>
        <w:rPr>
          <w:rFonts w:eastAsia="Times New Roman" w:cs="Times New Roman"/>
          <w:szCs w:val="24"/>
        </w:rPr>
        <w:lastRenderedPageBreak/>
        <w:t>μειωμένες αποδόσεις σε ποιότητα, αριστεία, καινοτομία και έρευνα.</w:t>
      </w:r>
    </w:p>
    <w:p w14:paraId="3E37B6BD"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αγαπητοί συνάδελφοι, πρέπει πρωτίστως να γίνει –τι;</w:t>
      </w:r>
      <w:r>
        <w:rPr>
          <w:rFonts w:eastAsia="Times New Roman" w:cs="Times New Roman"/>
          <w:szCs w:val="24"/>
        </w:rPr>
        <w:t xml:space="preserve">- απελευθέρωση του δημόσιου πανεπιστημίου και των ΤΕΙ. Είναι, βέβαια, μια κομβική εθνική υπόθεση που αφορά το μέλλον της χώρας και για την οποία πρέπει, επιτέλους, εν τοις </w:t>
      </w:r>
      <w:proofErr w:type="spellStart"/>
      <w:r>
        <w:rPr>
          <w:rFonts w:eastAsia="Times New Roman" w:cs="Times New Roman"/>
          <w:szCs w:val="24"/>
        </w:rPr>
        <w:t>πράγμασι</w:t>
      </w:r>
      <w:proofErr w:type="spellEnd"/>
      <w:r>
        <w:rPr>
          <w:rFonts w:eastAsia="Times New Roman" w:cs="Times New Roman"/>
          <w:szCs w:val="24"/>
        </w:rPr>
        <w:t xml:space="preserve"> να πάρουμε όλοι θέση. </w:t>
      </w:r>
    </w:p>
    <w:p w14:paraId="3E37B6BE"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θέση μας είναι ξεκάθαρη, διακριτή και αφήνει το στ</w:t>
      </w:r>
      <w:r>
        <w:rPr>
          <w:rFonts w:eastAsia="Times New Roman" w:cs="Times New Roman"/>
          <w:szCs w:val="24"/>
        </w:rPr>
        <w:t xml:space="preserve">ίγμα μας στον δημόσιο διάλογο: </w:t>
      </w:r>
      <w:r>
        <w:rPr>
          <w:rFonts w:eastAsia="Times New Roman" w:cs="Times New Roman"/>
          <w:szCs w:val="24"/>
        </w:rPr>
        <w:t>δ</w:t>
      </w:r>
      <w:r>
        <w:rPr>
          <w:rFonts w:eastAsia="Times New Roman" w:cs="Times New Roman"/>
          <w:szCs w:val="24"/>
        </w:rPr>
        <w:t xml:space="preserve">ημόσιο πανεπιστήμιο, διοικητικά αυτοτελές και οικονομικά αυτοδύναμο, ένα δημόσιο πανεπιστήμιο απελευθερωμένο και ανταγωνιστικό. </w:t>
      </w:r>
    </w:p>
    <w:p w14:paraId="3E37B6BF"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Ωστόσο, η διαπίστωση σήμερα είναι μια: Η σημερινή Κυβέρνηση δεν πιστεύει στο ανοι</w:t>
      </w:r>
      <w:r>
        <w:rPr>
          <w:rFonts w:eastAsia="Times New Roman" w:cs="Times New Roman"/>
          <w:szCs w:val="24"/>
        </w:rPr>
        <w:t>κ</w:t>
      </w:r>
      <w:r>
        <w:rPr>
          <w:rFonts w:eastAsia="Times New Roman" w:cs="Times New Roman"/>
          <w:szCs w:val="24"/>
        </w:rPr>
        <w:t>τό δημόσιο αγ</w:t>
      </w:r>
      <w:r>
        <w:rPr>
          <w:rFonts w:eastAsia="Times New Roman" w:cs="Times New Roman"/>
          <w:szCs w:val="24"/>
        </w:rPr>
        <w:t>αθό της παιδείας. Πιστεύει σε τι; Πιστεύει στον κρατισμό. Δημιουργεί ένα απολύτως ασφυκτικό ρυθμιστικό πλαίσιο. Ευνοεί τις δικές της ακαδημαϊκές και συνδικαλιστικές συντεχνίες. Βάζει απέναντί της κάθε προσπάθεια δημιουργίας αριστείας και προόδου. Θέλει ένα</w:t>
      </w:r>
      <w:r>
        <w:rPr>
          <w:rFonts w:eastAsia="Times New Roman" w:cs="Times New Roman"/>
          <w:szCs w:val="24"/>
        </w:rPr>
        <w:t xml:space="preserve"> εκπαιδευτικό σύστημα μαζικοποίησης και εξίσωσης προς τα κάτω στο όνομα –δήθεν- μιας ισότητας. </w:t>
      </w:r>
    </w:p>
    <w:p w14:paraId="3E37B6C0"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αυτή, όμως, η </w:t>
      </w:r>
      <w:proofErr w:type="spellStart"/>
      <w:r>
        <w:rPr>
          <w:rFonts w:eastAsia="Times New Roman" w:cs="Times New Roman"/>
          <w:szCs w:val="24"/>
        </w:rPr>
        <w:t>αλά</w:t>
      </w:r>
      <w:proofErr w:type="spellEnd"/>
      <w:r>
        <w:rPr>
          <w:rFonts w:eastAsia="Times New Roman" w:cs="Times New Roman"/>
          <w:szCs w:val="24"/>
        </w:rPr>
        <w:t xml:space="preserve"> καρτ Αριστερά που δημιουργεί το δικό της άσυλο, ένα άσυλο προστασίας για ένα ανεκπλήρωτο αφήγημα, ένα αφήγημα που έχει να κάνει με το </w:t>
      </w:r>
      <w:r>
        <w:rPr>
          <w:rFonts w:eastAsia="Times New Roman" w:cs="Times New Roman"/>
          <w:szCs w:val="24"/>
        </w:rPr>
        <w:t>π</w:t>
      </w:r>
      <w:r>
        <w:rPr>
          <w:rFonts w:eastAsia="Times New Roman" w:cs="Times New Roman"/>
          <w:szCs w:val="24"/>
        </w:rPr>
        <w:t>ρ</w:t>
      </w:r>
      <w:r>
        <w:rPr>
          <w:rFonts w:eastAsia="Times New Roman" w:cs="Times New Roman"/>
          <w:szCs w:val="24"/>
        </w:rPr>
        <w:t xml:space="preserve">όγραμμα Θεσσαλονίκης, της περήφανης διαπραγμάτευσης που καταρρέει καθημερινά από τις δηλώσεις αυτών που την έκαναν με την υπογραφή νέων μνημονίων. </w:t>
      </w:r>
    </w:p>
    <w:p w14:paraId="3E37B6C1"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αυτό είναι το πολιτικό άσυλο του ψεύτικου δικού σας αφηγήματος! Τα παραπτώματά του εί</w:t>
      </w:r>
      <w:r>
        <w:rPr>
          <w:rFonts w:eastAsia="Times New Roman" w:cs="Times New Roman"/>
          <w:szCs w:val="24"/>
        </w:rPr>
        <w:t xml:space="preserve">ναι κακουργηματικού χαρακτήρα. Και για αυτά –σύντομα πιστεύω- θα απολογηθείτε όχι σε εμάς, αλλά στον ελληνικό λαό. </w:t>
      </w:r>
    </w:p>
    <w:p w14:paraId="3E37B6C2"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να θυμίσω ότι ο ν.1268/1982 είναι ο νόμος που άλλαξε την πορεία της τριτοβάθμιας εκπαίδευσης. Αντικατέστησε το</w:t>
      </w:r>
      <w:r>
        <w:rPr>
          <w:rFonts w:eastAsia="Times New Roman" w:cs="Times New Roman"/>
          <w:szCs w:val="24"/>
        </w:rPr>
        <w:t xml:space="preserve">ν ν.5343/1932 που αναδείχθηκε ιδιαίτερα ανθεκτικός και άντεξε πενήντα χρόνια. Ας μην ξεχνάμε ότι αυτός ο νόμος φέρει την υπογραφή του Γεωργίου Παπανδρέου. </w:t>
      </w:r>
    </w:p>
    <w:p w14:paraId="3E37B6C3"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με τον ν.1368/1982 συγκεκριμένα κατοχυρώθηκε το πανεπιστημιακό άσυλο, καθιερώθηκε η έρευνα και ο</w:t>
      </w:r>
      <w:r>
        <w:rPr>
          <w:rFonts w:eastAsia="Times New Roman" w:cs="Times New Roman"/>
          <w:szCs w:val="24"/>
        </w:rPr>
        <w:t xml:space="preserve">ι μεταπτυχιακές σπουδές, καταργήθηκε η έδρα, που ήταν για όλους μας ζητούμενο για την εποχή εκείνη. Καθιερώθηκε η συμμετοχή των </w:t>
      </w:r>
      <w:r>
        <w:rPr>
          <w:rFonts w:eastAsia="Times New Roman" w:cs="Times New Roman"/>
          <w:szCs w:val="24"/>
        </w:rPr>
        <w:lastRenderedPageBreak/>
        <w:t xml:space="preserve">φοιτητών, θεσμοθετήθηκε το θεσμικό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π</w:t>
      </w:r>
      <w:r>
        <w:rPr>
          <w:rFonts w:eastAsia="Times New Roman" w:cs="Times New Roman"/>
          <w:szCs w:val="24"/>
        </w:rPr>
        <w:t xml:space="preserve">αιδείας. Στη συνέχεια, βέβαια, ακολούθησαν μια σειρά από νομοθετικές πρωτοβουλίες </w:t>
      </w:r>
      <w:r>
        <w:rPr>
          <w:rFonts w:eastAsia="Times New Roman" w:cs="Times New Roman"/>
          <w:szCs w:val="24"/>
        </w:rPr>
        <w:t xml:space="preserve">από την </w:t>
      </w:r>
      <w:r>
        <w:rPr>
          <w:rFonts w:eastAsia="Times New Roman" w:cs="Times New Roman"/>
          <w:szCs w:val="24"/>
        </w:rPr>
        <w:t>ο</w:t>
      </w:r>
      <w:r>
        <w:rPr>
          <w:rFonts w:eastAsia="Times New Roman" w:cs="Times New Roman"/>
          <w:szCs w:val="24"/>
        </w:rPr>
        <w:t xml:space="preserve">ικουμενική </w:t>
      </w:r>
      <w:r>
        <w:rPr>
          <w:rFonts w:eastAsia="Times New Roman" w:cs="Times New Roman"/>
          <w:szCs w:val="24"/>
        </w:rPr>
        <w:t>κ</w:t>
      </w:r>
      <w:r>
        <w:rPr>
          <w:rFonts w:eastAsia="Times New Roman" w:cs="Times New Roman"/>
          <w:szCs w:val="24"/>
        </w:rPr>
        <w:t xml:space="preserve">υβέρνηση του 1990 για τη συμμετοχή των φοιτητών και τους ν.2083/1992 και </w:t>
      </w:r>
      <w:r>
        <w:rPr>
          <w:rFonts w:eastAsia="Times New Roman" w:cs="Times New Roman"/>
          <w:szCs w:val="24"/>
        </w:rPr>
        <w:t>ν.</w:t>
      </w:r>
      <w:r>
        <w:rPr>
          <w:rFonts w:eastAsia="Times New Roman" w:cs="Times New Roman"/>
          <w:szCs w:val="24"/>
        </w:rPr>
        <w:t xml:space="preserve">3549/2007. </w:t>
      </w:r>
    </w:p>
    <w:p w14:paraId="3E37B6C4"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αγαπητοί συνάδελφοι, οι μεγάλες αλλαγές και οι σύγχρονες καινοτομίες εμπεριέχονται στον ν.4009/2011 που ψηφίστηκε από διακόσιους πενήντα πέντε</w:t>
      </w:r>
      <w:r>
        <w:rPr>
          <w:rFonts w:eastAsia="Times New Roman" w:cs="Times New Roman"/>
          <w:szCs w:val="24"/>
        </w:rPr>
        <w:t xml:space="preserve"> Βουλευτές. Να απαντήσω στην κ. </w:t>
      </w:r>
      <w:proofErr w:type="spellStart"/>
      <w:r>
        <w:rPr>
          <w:rFonts w:eastAsia="Times New Roman" w:cs="Times New Roman"/>
          <w:szCs w:val="24"/>
        </w:rPr>
        <w:t>Τζούφη</w:t>
      </w:r>
      <w:proofErr w:type="spellEnd"/>
      <w:r>
        <w:rPr>
          <w:rFonts w:eastAsia="Times New Roman" w:cs="Times New Roman"/>
          <w:szCs w:val="24"/>
        </w:rPr>
        <w:t xml:space="preserve"> ότι δεν ψηφίστηκε από δ</w:t>
      </w:r>
      <w:r>
        <w:rPr>
          <w:rFonts w:eastAsia="Times New Roman" w:cs="Times New Roman"/>
          <w:szCs w:val="24"/>
        </w:rPr>
        <w:t>ύ</w:t>
      </w:r>
      <w:r>
        <w:rPr>
          <w:rFonts w:eastAsia="Times New Roman" w:cs="Times New Roman"/>
          <w:szCs w:val="24"/>
        </w:rPr>
        <w:t>ο κόμματα, ψηφίστηκε από διακόσιους πενήντα πέντε Βουλευτές που ανήκαν σε περισσότερα κόμματα. Με αυτόν τον νόμο ορίστηκε η ακαδημαϊκή ελευθερία, επαναπροσδιορίστηκε το κανονιστικό πλαίσιο αυτο</w:t>
      </w:r>
      <w:r>
        <w:rPr>
          <w:rFonts w:eastAsia="Times New Roman" w:cs="Times New Roman"/>
          <w:szCs w:val="24"/>
        </w:rPr>
        <w:t xml:space="preserve">διοίκησης των ΑΕΙ, ορίστηκαν τα όργανα διοίκησης των ΑΕΙ, εκλέχθηκαν πρυτάνεις ύστερα από διεθνή πρόσκληση. </w:t>
      </w:r>
    </w:p>
    <w:p w14:paraId="3E37B6C5"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η προσπάθειά σας είναι μια και </w:t>
      </w:r>
      <w:proofErr w:type="spellStart"/>
      <w:r>
        <w:rPr>
          <w:rFonts w:eastAsia="Times New Roman" w:cs="Times New Roman"/>
          <w:szCs w:val="24"/>
        </w:rPr>
        <w:t>στοχευμένη</w:t>
      </w:r>
      <w:proofErr w:type="spellEnd"/>
      <w:r>
        <w:rPr>
          <w:rFonts w:eastAsia="Times New Roman" w:cs="Times New Roman"/>
          <w:szCs w:val="24"/>
        </w:rPr>
        <w:t xml:space="preserve">: Να </w:t>
      </w:r>
      <w:proofErr w:type="spellStart"/>
      <w:r>
        <w:rPr>
          <w:rFonts w:eastAsia="Times New Roman" w:cs="Times New Roman"/>
          <w:szCs w:val="24"/>
        </w:rPr>
        <w:t>αποδομηθεί</w:t>
      </w:r>
      <w:proofErr w:type="spellEnd"/>
      <w:r>
        <w:rPr>
          <w:rFonts w:eastAsia="Times New Roman" w:cs="Times New Roman"/>
          <w:szCs w:val="24"/>
        </w:rPr>
        <w:t xml:space="preserve"> αυτός ο νόμος στο σύνολό του -αυτό ήταν το στοίχημά σας- ένας νόμος που χρειαζόταν </w:t>
      </w:r>
      <w:r>
        <w:rPr>
          <w:rFonts w:eastAsia="Times New Roman" w:cs="Times New Roman"/>
          <w:szCs w:val="24"/>
        </w:rPr>
        <w:t xml:space="preserve">εν τοις </w:t>
      </w:r>
      <w:proofErr w:type="spellStart"/>
      <w:r>
        <w:rPr>
          <w:rFonts w:eastAsia="Times New Roman" w:cs="Times New Roman"/>
          <w:szCs w:val="24"/>
        </w:rPr>
        <w:t>πράγμασι</w:t>
      </w:r>
      <w:proofErr w:type="spellEnd"/>
      <w:r>
        <w:rPr>
          <w:rFonts w:eastAsia="Times New Roman" w:cs="Times New Roman"/>
          <w:szCs w:val="24"/>
        </w:rPr>
        <w:t xml:space="preserve"> μόνο νομοτεχνικές βελτιώσεις και κάποιες ρυθμίσεις ως προς τις προσαρμογές.</w:t>
      </w:r>
    </w:p>
    <w:p w14:paraId="3E37B6C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ο άλλος στόχος σας είναι να περάσει στη λήθη η μεγάλη μεταρρυθμιστική αλλαγή του 1982. Η διαφωνία μας εδράζεται ακριβώς εδώ, στη φιλοσοφία του σχεδίου νόμο</w:t>
      </w:r>
      <w:r>
        <w:rPr>
          <w:rFonts w:eastAsia="Times New Roman" w:cs="Times New Roman"/>
          <w:szCs w:val="24"/>
        </w:rPr>
        <w:t>υ που συζητάμε. Γι’ αυτό τον καταψηφίζουμε και επί της αρχής.</w:t>
      </w:r>
    </w:p>
    <w:p w14:paraId="3E37B6C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αναβάθμιση της ποιότητας της δευτεροβάθμιας εκπαίδευσης δεν επανέρχεται με την επαναφορά της έννοιας του ασύλου παλαιότερων εποχών, την αντικατάσταση των </w:t>
      </w:r>
      <w:r>
        <w:rPr>
          <w:rFonts w:eastAsia="Times New Roman" w:cs="Times New Roman"/>
          <w:szCs w:val="24"/>
        </w:rPr>
        <w:t>σ</w:t>
      </w:r>
      <w:r>
        <w:rPr>
          <w:rFonts w:eastAsia="Times New Roman" w:cs="Times New Roman"/>
          <w:szCs w:val="24"/>
        </w:rPr>
        <w:t xml:space="preserve">υμβουλίων </w:t>
      </w:r>
      <w:r>
        <w:rPr>
          <w:rFonts w:eastAsia="Times New Roman" w:cs="Times New Roman"/>
          <w:szCs w:val="24"/>
        </w:rPr>
        <w:t>ι</w:t>
      </w:r>
      <w:r>
        <w:rPr>
          <w:rFonts w:eastAsia="Times New Roman" w:cs="Times New Roman"/>
          <w:szCs w:val="24"/>
        </w:rPr>
        <w:t>δρυμάτων από τα διακοσμητικά ΑΣΑΕΕ, με απροσδιόριστη συγκρότηση, με τη δυνατότητα του Υπουργού να ιδρύει ή να καταργεί τμήματα, σχολές και ΑΕΙ, χωρίς προηγουμένως τη γνώμη κανενός, την ενίσχυση της κομματικοποίησης στα πανεπιστήμια, μέσω της αύξησης της συ</w:t>
      </w:r>
      <w:r>
        <w:rPr>
          <w:rFonts w:eastAsia="Times New Roman" w:cs="Times New Roman"/>
          <w:szCs w:val="24"/>
        </w:rPr>
        <w:t>μμετοχής των φοιτητών στη διοίκηση των πανεπιστημίων, την εκλογή μονοπρόσωπων οργάνων διοίκησης από άλλες κατηγορίες προσωπικού, πλην των μελών ΔΕΠ, την εκλογή των αντιπρυτάνεων με ξεχωριστό από αυτό του πρύτανη ψηφοδέλτιο, με ουσιαστική κατάργηση της ηλεκ</w:t>
      </w:r>
      <w:r>
        <w:rPr>
          <w:rFonts w:eastAsia="Times New Roman" w:cs="Times New Roman"/>
          <w:szCs w:val="24"/>
        </w:rPr>
        <w:t xml:space="preserve">τρονικής ψηφοφορίας, τους εκτεταμένους περιορισμούς, τις γραφειοκρατικές διαδικασίες των μεταπτυχιακών, την ουσιαστική κατάργηση της αξιολόγησης από την ΑΔΙΠ, το νέο δαιδαλώδες, θα έλεγα, θεσμικό πλαίσιο των ΕΛΚΕ, το οποίο </w:t>
      </w:r>
      <w:r>
        <w:rPr>
          <w:rFonts w:eastAsia="Times New Roman" w:cs="Times New Roman"/>
          <w:szCs w:val="24"/>
        </w:rPr>
        <w:lastRenderedPageBreak/>
        <w:t>προσθέτει γραφειοκρατία στη λειτο</w:t>
      </w:r>
      <w:r>
        <w:rPr>
          <w:rFonts w:eastAsia="Times New Roman" w:cs="Times New Roman"/>
          <w:szCs w:val="24"/>
        </w:rPr>
        <w:t xml:space="preserve">υργία τους και ιδιαίτερα για τη διαχείριση των πόρων. Σας το είπαν και οι φορείς, αλλά τους αγνοήσατε, κύριε Υπουργέ. </w:t>
      </w:r>
    </w:p>
    <w:p w14:paraId="3E37B6C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Δυστυχώς, κύριοι της Κυβέρνησης, δεν κατανοήσατε τα κελεύσματα της εποχής, τα κελεύσματα των καιρών. Στα ελληνικά πανεπιστήμια και τα ερε</w:t>
      </w:r>
      <w:r>
        <w:rPr>
          <w:rFonts w:eastAsia="Times New Roman" w:cs="Times New Roman"/>
          <w:szCs w:val="24"/>
        </w:rPr>
        <w:t>υνητικά κέντρα βρίσκεται το κλειδί για την ανάπτυξη, η μεγάλη ευκαιρία για τη μεγάλη παραγωγική ανασυγκρότηση που χρειάζεται η χώρα, η οποία φυσικά θα αποτελέσει την έξοδό μας από την κρίση.</w:t>
      </w:r>
    </w:p>
    <w:p w14:paraId="3E37B6C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έρχομαι στο θέμα του ασύλου. Σας το</w:t>
      </w:r>
      <w:r>
        <w:rPr>
          <w:rFonts w:eastAsia="Times New Roman" w:cs="Times New Roman"/>
          <w:szCs w:val="24"/>
        </w:rPr>
        <w:t>νίσαμε, κύριε Υπουργέ, ότι για εμάς, τη Δημοκρατική Συμπαράταξη, το πανεπιστήμιο είναι χώρος ελεύθερης διακίνησης ιδεών. Δεν πρέπει να επιτρέψουμε να λειτουργούν στα πανεπιστήμια νησίδες ανομίας. Σας προτείναμε να ενταχθεί στη ρύθμιση και η περίπτωση των π</w:t>
      </w:r>
      <w:r>
        <w:rPr>
          <w:rFonts w:eastAsia="Times New Roman" w:cs="Times New Roman"/>
          <w:szCs w:val="24"/>
        </w:rPr>
        <w:t>λημμελημάτων, όπως ίσχυε. Δεν εισακουστήκαμε.</w:t>
      </w:r>
    </w:p>
    <w:p w14:paraId="3E37B6C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Σας τονίσαμε ότι τελούνται αδικήματα σε πανεπιστημιακούς χώρους και δεν πρέπει να περιμένουμε τη συνεδρίαση του </w:t>
      </w:r>
      <w:r>
        <w:rPr>
          <w:rFonts w:eastAsia="Times New Roman" w:cs="Times New Roman"/>
          <w:szCs w:val="24"/>
        </w:rPr>
        <w:lastRenderedPageBreak/>
        <w:t>π</w:t>
      </w:r>
      <w:r>
        <w:rPr>
          <w:rFonts w:eastAsia="Times New Roman" w:cs="Times New Roman"/>
          <w:szCs w:val="24"/>
        </w:rPr>
        <w:t xml:space="preserve">ρυτανικού </w:t>
      </w:r>
      <w:r>
        <w:rPr>
          <w:rFonts w:eastAsia="Times New Roman" w:cs="Times New Roman"/>
          <w:szCs w:val="24"/>
        </w:rPr>
        <w:t>σ</w:t>
      </w:r>
      <w:r>
        <w:rPr>
          <w:rFonts w:eastAsia="Times New Roman" w:cs="Times New Roman"/>
          <w:szCs w:val="24"/>
        </w:rPr>
        <w:t xml:space="preserve">υμβουλίου για να επέμβουν οι αρχές, γιατί γνωρίζετε πολύ καλά, κύριε Υπουργέ, ότι δεν </w:t>
      </w:r>
      <w:r>
        <w:rPr>
          <w:rFonts w:eastAsia="Times New Roman" w:cs="Times New Roman"/>
          <w:szCs w:val="24"/>
        </w:rPr>
        <w:t xml:space="preserve">θα επέμβουν ποτέ οι αρχές. Γιατί; Γιατί το </w:t>
      </w:r>
      <w:r>
        <w:rPr>
          <w:rFonts w:eastAsia="Times New Roman" w:cs="Times New Roman"/>
          <w:szCs w:val="24"/>
        </w:rPr>
        <w:t>π</w:t>
      </w:r>
      <w:r>
        <w:rPr>
          <w:rFonts w:eastAsia="Times New Roman" w:cs="Times New Roman"/>
          <w:szCs w:val="24"/>
        </w:rPr>
        <w:t xml:space="preserve">ρυτανικό </w:t>
      </w:r>
      <w:r>
        <w:rPr>
          <w:rFonts w:eastAsia="Times New Roman" w:cs="Times New Roman"/>
          <w:szCs w:val="24"/>
        </w:rPr>
        <w:t>σ</w:t>
      </w:r>
      <w:r>
        <w:rPr>
          <w:rFonts w:eastAsia="Times New Roman" w:cs="Times New Roman"/>
          <w:szCs w:val="24"/>
        </w:rPr>
        <w:t>υμβούλιο δεν θα συνεδριάσει ποτέ.</w:t>
      </w:r>
    </w:p>
    <w:p w14:paraId="3E37B6C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Συμμετοχή φοιτητών: Στηρίζουμε φυσικά το δικαίωμα συμμετοχής των φοιτητών και την έκφραση γνώμης από αυτούς. Δεν διαφωνούμε στο να ψηφίζουν για θέματα που τους αφορούν,</w:t>
      </w:r>
      <w:r>
        <w:rPr>
          <w:rFonts w:eastAsia="Times New Roman" w:cs="Times New Roman"/>
          <w:szCs w:val="24"/>
        </w:rPr>
        <w:t xml:space="preserve"> όπως είναι φυσικά η φοιτητική μέριμνα. Δεν μπορούν, όμως, κύριε Υπουργέ, οι φοιτητές να συνδιοικούν.</w:t>
      </w:r>
    </w:p>
    <w:p w14:paraId="3E37B6C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Μεταπτυχιακά: Εδώ, κύριε Υπουργέ, η θέση μας είναι ξεκάθαρη. Στηρίξαμε και στην </w:t>
      </w:r>
      <w:r>
        <w:rPr>
          <w:rFonts w:eastAsia="Times New Roman" w:cs="Times New Roman"/>
          <w:szCs w:val="24"/>
        </w:rPr>
        <w:t>ε</w:t>
      </w:r>
      <w:r>
        <w:rPr>
          <w:rFonts w:eastAsia="Times New Roman" w:cs="Times New Roman"/>
          <w:szCs w:val="24"/>
        </w:rPr>
        <w:t>πιτροπή την ισότιμη πρόσβαση όλων στα μεταπτυχιακά, χωρίς κανέναν οικονομ</w:t>
      </w:r>
      <w:r>
        <w:rPr>
          <w:rFonts w:eastAsia="Times New Roman" w:cs="Times New Roman"/>
          <w:szCs w:val="24"/>
        </w:rPr>
        <w:t>ικό αποκλεισμό. Είπαμε ότι θέλουμε τους άριστους και όχι τους οικονομικά εύρωστους. Είμαστε υπέρ της ποσόστωσης στα δωρεάν μεταπτυχιακά και στις υποτροφίες για τους οικονομικά ασθενέστερους φοιτητές. Τα μεταπτυχιακά, όμως, με τα δίδακτρά τους δεν μπορούν ν</w:t>
      </w:r>
      <w:r>
        <w:rPr>
          <w:rFonts w:eastAsia="Times New Roman" w:cs="Times New Roman"/>
          <w:szCs w:val="24"/>
        </w:rPr>
        <w:t xml:space="preserve">α αποτελέσουν τροφοδότη λογαριασμό για τα ΑΕΙ, για τα πανεπιστήμια. Η έγκριση, η κοστολόγηση, η αξιολόγηση, η πιστοποίηση των μεταπτυχιακών είπαμε –και επιμένουμε- ότι πρέπει να είναι αποκλειστικά αρμοδιότητα της ΑΔΙΠ. </w:t>
      </w:r>
    </w:p>
    <w:p w14:paraId="3E37B6C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Τι λέμε εμείς, λοιπόν; Όχι στον κρατ</w:t>
      </w:r>
      <w:r>
        <w:rPr>
          <w:rFonts w:eastAsia="Times New Roman" w:cs="Times New Roman"/>
          <w:szCs w:val="24"/>
        </w:rPr>
        <w:t>ισμό. Δεν μπορεί να αποφασίζει ο Υπουργός και η επιτροπή που αυτός ορίζει. Αυτά είναι θέματα της ΑΔΙΠ. Άλλωστε, κύριε Υπουργέ, η τελευταία υπογραφή του Υπουργού είναι. Η ουσία είναι φυσικά ότι λέμε «όχι» στον κρατισμό.</w:t>
      </w:r>
    </w:p>
    <w:p w14:paraId="3E37B6C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άρθρο 46, θεσπίζετε, κύριε Υπουργ</w:t>
      </w:r>
      <w:r>
        <w:rPr>
          <w:rFonts w:eastAsia="Times New Roman" w:cs="Times New Roman"/>
          <w:szCs w:val="24"/>
        </w:rPr>
        <w:t xml:space="preserve">έ, το πέμπτο έτος ως μάστερ για τις σχολές πενταετούς φοίτησης. Ταυτόχρονα, όμως, στερείτε εν τοις </w:t>
      </w:r>
      <w:proofErr w:type="spellStart"/>
      <w:r>
        <w:rPr>
          <w:rFonts w:eastAsia="Times New Roman" w:cs="Times New Roman"/>
          <w:szCs w:val="24"/>
        </w:rPr>
        <w:t>πράγμασι</w:t>
      </w:r>
      <w:proofErr w:type="spellEnd"/>
      <w:r>
        <w:rPr>
          <w:rFonts w:eastAsia="Times New Roman" w:cs="Times New Roman"/>
          <w:szCs w:val="24"/>
        </w:rPr>
        <w:t xml:space="preserve">, όπως σας είπα και στην </w:t>
      </w:r>
      <w:r>
        <w:rPr>
          <w:rFonts w:eastAsia="Times New Roman" w:cs="Times New Roman"/>
          <w:szCs w:val="24"/>
        </w:rPr>
        <w:t>ε</w:t>
      </w:r>
      <w:r>
        <w:rPr>
          <w:rFonts w:eastAsia="Times New Roman" w:cs="Times New Roman"/>
          <w:szCs w:val="24"/>
        </w:rPr>
        <w:t xml:space="preserve">πιτροπή, τη δυνατότητα από τους πτυχιούχους να χρησιμοποιήσουν το μάστερ για τη μισθολογική τους εξέλιξη. Γι’ αυτό και στη </w:t>
      </w:r>
      <w:r>
        <w:rPr>
          <w:rFonts w:eastAsia="Times New Roman" w:cs="Times New Roman"/>
          <w:szCs w:val="24"/>
        </w:rPr>
        <w:t>δεύτερη ανάγνωση του νομοσχεδίου είπα ότι αποτελεί άυλο τίτλο. Το επιβεβαιώνουν άλλωστε και με ανακοινώσεις τους οι πολιτικές σχολές.</w:t>
      </w:r>
    </w:p>
    <w:p w14:paraId="3E37B6C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Κύριε Υπουργέ, είχατε πει ότι θα κάνετε δεκτό το πάγιο αίτημα των σχολών πενταετούς φοίτησης, ώστε να διευκολυνθεί η διαδι</w:t>
      </w:r>
      <w:r>
        <w:rPr>
          <w:rFonts w:eastAsia="Times New Roman" w:cs="Times New Roman"/>
          <w:szCs w:val="24"/>
        </w:rPr>
        <w:t>κασία απόδοσης επαγγελματικών δικαιωμάτων και στους πτυχιούχους των ΤΕΙ, που εκκρεμεί εδώ και πολλά χρόνια.</w:t>
      </w:r>
    </w:p>
    <w:p w14:paraId="3E37B6D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Τελικά τι καταφέρνουμε; Ούτε το ένα προκύπτει ούτε το άλλο ανταποδίδεται, διότι αυτό που προβλέπεται στο νομοσχέδιο είναι η έκδοση προεδρικού διατάγ</w:t>
      </w:r>
      <w:r>
        <w:rPr>
          <w:rFonts w:eastAsia="Times New Roman" w:cs="Times New Roman"/>
          <w:szCs w:val="24"/>
        </w:rPr>
        <w:t xml:space="preserve">ματος για τα προσόντα και όχι </w:t>
      </w:r>
      <w:r>
        <w:rPr>
          <w:rFonts w:eastAsia="Times New Roman" w:cs="Times New Roman"/>
          <w:szCs w:val="24"/>
        </w:rPr>
        <w:lastRenderedPageBreak/>
        <w:t>φυσικά για τα επαγγελματικά δικαιώματα των ΤΕΙ. Η ρύθμιση που φέρνετε</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δεν λύνει το πρόβλημα. </w:t>
      </w:r>
    </w:p>
    <w:p w14:paraId="3E37B6D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Πρέπει να βγάλουμε φυσικά τους πτυχιούχους των ΤΕΙ από την ομηρία</w:t>
      </w:r>
      <w:r>
        <w:rPr>
          <w:rFonts w:eastAsia="Times New Roman" w:cs="Times New Roman"/>
          <w:szCs w:val="24"/>
        </w:rPr>
        <w:t>,</w:t>
      </w:r>
      <w:r>
        <w:rPr>
          <w:rFonts w:eastAsia="Times New Roman" w:cs="Times New Roman"/>
          <w:szCs w:val="24"/>
        </w:rPr>
        <w:t xml:space="preserve"> στην οποία βρίσκονται εδώ και τριάντα χρόνια και με δι</w:t>
      </w:r>
      <w:r>
        <w:rPr>
          <w:rFonts w:eastAsia="Times New Roman" w:cs="Times New Roman"/>
          <w:szCs w:val="24"/>
        </w:rPr>
        <w:t>κή μας ευθύνη. Πρέπει επιτέλους να τους αποδοθούν τα επαγγελματικά δικαιώματα που η πολιτεία, κύριε Υπουργέ, τους οφείλει. Κάντε δεκτή την πρόταση της ΕΕΤΕΜ που δίνει λύση στο πρόβλημα των επαγγελματικών δικαιωμάτων.</w:t>
      </w:r>
    </w:p>
    <w:p w14:paraId="3E37B6D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Καταθέσαμε και μια </w:t>
      </w:r>
      <w:r>
        <w:rPr>
          <w:rFonts w:eastAsia="Times New Roman" w:cs="Times New Roman"/>
          <w:bCs/>
          <w:szCs w:val="24"/>
        </w:rPr>
        <w:t>τροπολογία</w:t>
      </w:r>
      <w:r>
        <w:rPr>
          <w:rFonts w:eastAsia="Times New Roman" w:cs="Times New Roman"/>
          <w:szCs w:val="24"/>
        </w:rPr>
        <w:t xml:space="preserve"> για τη συμμετοχή της ΕΕΤΕΜ στη διαδικασία απονομής των επαγγελματικών δικαιωμάτων. Νομίζω ότι πρέπει να την κάνετε αποδεκτή.</w:t>
      </w:r>
    </w:p>
    <w:p w14:paraId="3E37B6D3"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szCs w:val="24"/>
        </w:rPr>
        <w:t>Όσο για τα θέματα πρωτοβάθμιας και δευτεροβάθμιας εκπαίδευσης που παρέχονται στο νομοσχέδιο, αυτά, κύριε Υπουργέ, δεν τέθηκαν ποτέ</w:t>
      </w:r>
      <w:r>
        <w:rPr>
          <w:rFonts w:eastAsia="Times New Roman" w:cs="Times New Roman"/>
          <w:szCs w:val="24"/>
        </w:rPr>
        <w:t xml:space="preserve"> στη διαβούλευση, ώστε να έχει εκφραστεί γνώμη για αυτά από τους ιθύνοντες. Και θα έλεγα ουσιαστικά ότι ήταν μέσα στις είκοσι </w:t>
      </w:r>
      <w:r>
        <w:rPr>
          <w:rFonts w:eastAsia="Times New Roman" w:cs="Times New Roman"/>
          <w:bCs/>
          <w:szCs w:val="24"/>
        </w:rPr>
        <w:t>τροπολογίες που έγιναν άρθρα χωρίς φυσικά καμμία, μα καμμία διαβούλευση.</w:t>
      </w:r>
    </w:p>
    <w:p w14:paraId="3E37B6D4"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Κύριε Υπουργέ, πρέπει να σεβαστείτε τον διάλογο που εσείς</w:t>
      </w:r>
      <w:r>
        <w:rPr>
          <w:rFonts w:eastAsia="Times New Roman" w:cs="Times New Roman"/>
          <w:bCs/>
          <w:szCs w:val="24"/>
        </w:rPr>
        <w:t xml:space="preserve"> ήδη έχετε εξαγγείλει. Πρέπει να σταματήσετε να νομοθετείτε με αιφνιδιασμούς, γιατί υπάρχουν θέματα σε αυτά τα άρθρα που </w:t>
      </w:r>
      <w:r>
        <w:rPr>
          <w:rFonts w:eastAsia="Times New Roman" w:cs="Times New Roman"/>
          <w:bCs/>
          <w:szCs w:val="24"/>
        </w:rPr>
        <w:lastRenderedPageBreak/>
        <w:t xml:space="preserve">και εμείς είχαμε θετική άποψη </w:t>
      </w:r>
      <w:r>
        <w:rPr>
          <w:rFonts w:eastAsia="Times New Roman" w:cs="Times New Roman"/>
          <w:bCs/>
          <w:szCs w:val="24"/>
        </w:rPr>
        <w:t xml:space="preserve">ως προς </w:t>
      </w:r>
      <w:r>
        <w:rPr>
          <w:rFonts w:eastAsia="Times New Roman" w:cs="Times New Roman"/>
          <w:bCs/>
          <w:szCs w:val="24"/>
        </w:rPr>
        <w:t xml:space="preserve">την επίλυσή τους, όπως η επέκταση της άδειας των αναπληρωτών σε </w:t>
      </w:r>
      <w:proofErr w:type="spellStart"/>
      <w:r>
        <w:rPr>
          <w:rFonts w:eastAsia="Times New Roman" w:cs="Times New Roman"/>
          <w:bCs/>
          <w:szCs w:val="24"/>
        </w:rPr>
        <w:t>δυσίατες</w:t>
      </w:r>
      <w:proofErr w:type="spellEnd"/>
      <w:r>
        <w:rPr>
          <w:rFonts w:eastAsia="Times New Roman" w:cs="Times New Roman"/>
          <w:bCs/>
          <w:szCs w:val="24"/>
        </w:rPr>
        <w:t xml:space="preserve"> ασθένειες που πρέπει να </w:t>
      </w:r>
      <w:r>
        <w:rPr>
          <w:rFonts w:eastAsia="Times New Roman" w:cs="Times New Roman"/>
          <w:bCs/>
          <w:szCs w:val="24"/>
        </w:rPr>
        <w:t>συνδυαστεί και με το δικαίωμα της απόσπασής τους, η πρόβλεψη για εγγραφή μαθητών Α</w:t>
      </w:r>
      <w:r>
        <w:rPr>
          <w:rFonts w:eastAsia="Times New Roman" w:cs="Times New Roman"/>
          <w:bCs/>
          <w:szCs w:val="24"/>
        </w:rPr>
        <w:t>ΜΕ</w:t>
      </w:r>
      <w:r>
        <w:rPr>
          <w:rFonts w:eastAsia="Times New Roman" w:cs="Times New Roman"/>
          <w:bCs/>
          <w:szCs w:val="24"/>
        </w:rPr>
        <w:t xml:space="preserve">Α σε ιδιωτικά σχολεία, τα ζητήματα των σχολικών αργιών για τους μουσουλμάνους μαθητές, στα οποία θα μπορούσατε να έχετε και τη δική μας συναίνεση, αν είχε υπάρξει διάλογος </w:t>
      </w:r>
      <w:r>
        <w:rPr>
          <w:rFonts w:eastAsia="Times New Roman" w:cs="Times New Roman"/>
          <w:bCs/>
          <w:szCs w:val="24"/>
        </w:rPr>
        <w:t>και διαβούλευση, όπως είπα.</w:t>
      </w:r>
    </w:p>
    <w:p w14:paraId="3E37B6D5"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Κυρίες και κύριοι συνάδελφοι, το νομοσχέδιο αυτό δεν δίνει καμμία προοπτική διεθνοποίησης των ΑΕΙ, που για όλους πιστεύω ότι ήταν ζητούμενο. Δεν ενισχύει την αυτονομία και το αυτοδιοίκητο. Δεν μιλάει πουθενά για διασύνδεση της τ</w:t>
      </w:r>
      <w:r>
        <w:rPr>
          <w:rFonts w:eastAsia="Times New Roman" w:cs="Times New Roman"/>
          <w:bCs/>
          <w:szCs w:val="24"/>
        </w:rPr>
        <w:t>ριτοβάθμιας εκπαίδευσης με την οικονομία και την ανάπτυξη. Δεν ανοίγει κανένα σύγχρονο, καινοτόμο, προωθημένο, προοδευτικό θέμα. Και την ίδια στιγμή παίζει με τα αγαπημένα θέματα της δήθεν προοδευτικότητας: απεριόριστο άσυλο, πλειοδοσία εξαγγελιών για συμμ</w:t>
      </w:r>
      <w:r>
        <w:rPr>
          <w:rFonts w:eastAsia="Times New Roman" w:cs="Times New Roman"/>
          <w:bCs/>
          <w:szCs w:val="24"/>
        </w:rPr>
        <w:t>ετοχή των φοιτητών στις φοιτητικές διαδικασίες και φιλολαϊκές προβλέψεις για δήθεν δωρεάν μεταπτυχιακά. Αντί, λοιπόν, κύριε Υπουργέ, να συζητάμε για τα καλύτερα ιδρύματα του αύριο, εμείς συζητάμε τις παθογένειες του χθες.</w:t>
      </w:r>
    </w:p>
    <w:p w14:paraId="3E37B6D6"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Εμείς, η Δημοκρατική Συμπαράταξη, </w:t>
      </w:r>
      <w:r>
        <w:rPr>
          <w:rFonts w:eastAsia="Times New Roman" w:cs="Times New Roman"/>
          <w:bCs/>
          <w:szCs w:val="24"/>
        </w:rPr>
        <w:t>με τις προτάσεις μας και τις θέσεις μας στηρίζουμε τη δημόσια εκπαίδευση σε όλες της τις βαθμίδες. Επενδύουμε στη γνώση. Επανασχεδιάζουμε τη χώρα με τόλμη και αποφασιστικότητα για πανεπιστήμια εξωστρεφή, αξιολογημένα, με διαφάνεια και λογοδοσία.</w:t>
      </w:r>
    </w:p>
    <w:p w14:paraId="3E37B6D7"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Κύριε Υπου</w:t>
      </w:r>
      <w:r>
        <w:rPr>
          <w:rFonts w:eastAsia="Times New Roman" w:cs="Times New Roman"/>
          <w:bCs/>
          <w:szCs w:val="24"/>
        </w:rPr>
        <w:t>ργέ, τον δρόμο σάς τον δείξαμε, ακολουθήστε τον. Αυτή είναι η λύση.</w:t>
      </w:r>
    </w:p>
    <w:p w14:paraId="3E37B6D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Cs/>
          <w:szCs w:val="24"/>
        </w:rPr>
        <w:t xml:space="preserve">Σας ευχαριστώ. </w:t>
      </w:r>
    </w:p>
    <w:p w14:paraId="3E37B6D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Cs/>
          <w:szCs w:val="24"/>
        </w:rPr>
        <w:t>(Χειροκροτήματα από την πτέρυγα της Δημοκρατικής Συμπαράταξης ΠΑΣΟΚ</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ΔΗΜΑΡ)</w:t>
      </w:r>
    </w:p>
    <w:p w14:paraId="3E37B6D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3E37B6D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Ο συνάδελφος κ. Αντώνιος Γρέγος,</w:t>
      </w:r>
      <w:r>
        <w:rPr>
          <w:rFonts w:eastAsia="Times New Roman" w:cs="Times New Roman"/>
          <w:szCs w:val="24"/>
        </w:rPr>
        <w:t xml:space="preserve"> ειδικός αγορητής της Χρυσής Αυγής, έχει τον λόγο.</w:t>
      </w:r>
    </w:p>
    <w:p w14:paraId="3E37B6D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olor w:val="000000"/>
          <w:szCs w:val="24"/>
        </w:rPr>
        <w:t>Ευχαριστώ, κύριε Πρόεδρε.</w:t>
      </w:r>
      <w:r>
        <w:rPr>
          <w:rFonts w:eastAsia="Times New Roman" w:cs="Times New Roman"/>
          <w:szCs w:val="24"/>
        </w:rPr>
        <w:t xml:space="preserve"> </w:t>
      </w:r>
    </w:p>
    <w:p w14:paraId="3E37B6DD"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szCs w:val="24"/>
        </w:rPr>
        <w:t xml:space="preserve">Κατά τη διάρκεια των </w:t>
      </w:r>
      <w:r>
        <w:rPr>
          <w:rFonts w:eastAsia="Times New Roman" w:cs="Times New Roman"/>
          <w:szCs w:val="24"/>
        </w:rPr>
        <w:t>ε</w:t>
      </w:r>
      <w:r>
        <w:rPr>
          <w:rFonts w:eastAsia="Times New Roman" w:cs="Times New Roman"/>
          <w:szCs w:val="24"/>
        </w:rPr>
        <w:t xml:space="preserve">πιτροπών είχα ρωτήσει επανειλημμένως τον κύριο Υπουργό αν θα δεχθεί άλλες </w:t>
      </w:r>
      <w:r>
        <w:rPr>
          <w:rFonts w:eastAsia="Times New Roman" w:cs="Times New Roman"/>
          <w:bCs/>
          <w:szCs w:val="24"/>
        </w:rPr>
        <w:t>τροπολογίες και αν θα</w:t>
      </w:r>
      <w:r>
        <w:rPr>
          <w:rFonts w:eastAsia="Times New Roman" w:cs="Times New Roman"/>
          <w:szCs w:val="24"/>
        </w:rPr>
        <w:t xml:space="preserve"> κατατεθούν άλλες </w:t>
      </w:r>
      <w:r>
        <w:rPr>
          <w:rFonts w:eastAsia="Times New Roman" w:cs="Times New Roman"/>
          <w:bCs/>
          <w:szCs w:val="24"/>
        </w:rPr>
        <w:t xml:space="preserve">τροπολογίες. Βέβαια, ούτε </w:t>
      </w:r>
      <w:r>
        <w:rPr>
          <w:rFonts w:eastAsia="Times New Roman" w:cs="Times New Roman"/>
          <w:bCs/>
          <w:szCs w:val="24"/>
        </w:rPr>
        <w:t>τότε μου απάντησε ούτε και τώρα. Και φυσικά είδαμε πάλι το φαινόμενο να κα</w:t>
      </w:r>
      <w:r>
        <w:rPr>
          <w:rFonts w:eastAsia="Times New Roman" w:cs="Times New Roman"/>
          <w:bCs/>
          <w:szCs w:val="24"/>
        </w:rPr>
        <w:lastRenderedPageBreak/>
        <w:t>τατίθενται τροπολογίες. Νομίζω ότι μία από αυτές τις τροπολογίες ακυρώνει κάποια άρθρα του νομοσχεδίου που ψηφίσατε μόλις προχθές.</w:t>
      </w:r>
    </w:p>
    <w:p w14:paraId="3E37B6DE"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 xml:space="preserve">Αυτή η διαδικασία παραπέμπει, θα έλεγα, σε κάποιου </w:t>
      </w:r>
      <w:r>
        <w:rPr>
          <w:rFonts w:eastAsia="Times New Roman" w:cs="Times New Roman"/>
          <w:bCs/>
          <w:szCs w:val="24"/>
        </w:rPr>
        <w:t>είδους εκβιασμό από την Κυβέρνηση. Είναι ένα πάρα πολύ σημαντικό νομοσχέδιο που αφορά εμάς, τα παιδιά μας, τους εργαζόμενους, τους απασχολούμενους σε θέματα εκπαίδευσης και κατ’ επέκταση το μέλλον της χώρας και όλους τους πολίτες.</w:t>
      </w:r>
    </w:p>
    <w:p w14:paraId="3E37B6DF"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Έχουμε σχολιάσει στις συν</w:t>
      </w:r>
      <w:r>
        <w:rPr>
          <w:rFonts w:eastAsia="Times New Roman" w:cs="Times New Roman"/>
          <w:bCs/>
          <w:szCs w:val="24"/>
        </w:rPr>
        <w:t xml:space="preserve">εδριάσεις των </w:t>
      </w:r>
      <w:r>
        <w:rPr>
          <w:rFonts w:eastAsia="Times New Roman" w:cs="Times New Roman"/>
          <w:bCs/>
          <w:szCs w:val="24"/>
        </w:rPr>
        <w:t>ε</w:t>
      </w:r>
      <w:r>
        <w:rPr>
          <w:rFonts w:eastAsia="Times New Roman" w:cs="Times New Roman"/>
          <w:bCs/>
          <w:szCs w:val="24"/>
        </w:rPr>
        <w:t xml:space="preserve">πιτροπών τα άρθρα αναλυτικά, με συγκεκριμένη αιτιολογία, σύμφωνα με την οποία θα ψηφίσουμε και στο τέλος της διαδικασίας. </w:t>
      </w:r>
    </w:p>
    <w:p w14:paraId="3E37B6E0"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Το εν λόγω νομοσχέδιο αποτελείται από δύο μέρη, εκ των οποίων το μεν πρώτο και μεγαλύτερο, από τα άρθρα 1 έως 68, αφορ</w:t>
      </w:r>
      <w:r>
        <w:rPr>
          <w:rFonts w:eastAsia="Times New Roman" w:cs="Times New Roman"/>
          <w:bCs/>
          <w:szCs w:val="24"/>
        </w:rPr>
        <w:t>ά αποκλειστικά την τριτοβάθμια εκπαίδευση, το δε δεύτερο αφορά αποσπασματικά την έρευνα, καθώς και άλλες διατάξεις για την πρωτοβάθμια και δευτεροβάθμια εκπαίδευση και για τα σχολεία του εξωτερικού, άρθρα 70 έως 88.</w:t>
      </w:r>
    </w:p>
    <w:p w14:paraId="3E37B6E1"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Το εν λόγω νομοσχέδιο, παρά το ότι αφορά</w:t>
      </w:r>
      <w:r>
        <w:rPr>
          <w:rFonts w:eastAsia="Times New Roman" w:cs="Times New Roman"/>
          <w:bCs/>
          <w:szCs w:val="24"/>
        </w:rPr>
        <w:t xml:space="preserve"> την κορωνίδα της εκπαίδευσης, δηλαδή την τριτοβάθμια, έρχεται, όπως τα πε</w:t>
      </w:r>
      <w:r>
        <w:rPr>
          <w:rFonts w:eastAsia="Times New Roman" w:cs="Times New Roman"/>
          <w:bCs/>
          <w:szCs w:val="24"/>
        </w:rPr>
        <w:lastRenderedPageBreak/>
        <w:t>ρισσότερα, με πλημμελή διαβούλευση -το είπαμε και στις επιτροπές- εν μέσω θέρους, με πλήθος διατάξεων που μπορούν να χαρακτηριστούν από φωτογραφικές έως ρουσφετολογικές σε πολλές περ</w:t>
      </w:r>
      <w:r>
        <w:rPr>
          <w:rFonts w:eastAsia="Times New Roman" w:cs="Times New Roman"/>
          <w:bCs/>
          <w:szCs w:val="24"/>
        </w:rPr>
        <w:t xml:space="preserve">ιπτώσεις. </w:t>
      </w:r>
    </w:p>
    <w:p w14:paraId="3E37B6E2"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Θα περίμενε κανείς πως το ζήτημα της ανώτατης εκπαίδευσης θα συγκέντρωνε ευρύ και εκτεταμένο διάλογο σε όλο το φάσμα της δημόσιας ζωής: εκπαιδευτικούς, φορείς, πανεπιστημιακούς, κόμματα κ.λπ.. Αντίθετα επισημαίνονται οι διατάξεις που είτε τέθηκα</w:t>
      </w:r>
      <w:r>
        <w:rPr>
          <w:rFonts w:eastAsia="Times New Roman" w:cs="Times New Roman"/>
          <w:bCs/>
          <w:szCs w:val="24"/>
        </w:rPr>
        <w:t xml:space="preserve">ν για να εξυπηρετήσουν ορισμένα συμφέροντα στο πλαίσιο των ΑΕΙ, είτε έγιναν </w:t>
      </w:r>
      <w:r>
        <w:rPr>
          <w:rFonts w:eastAsia="Times New Roman"/>
          <w:bCs/>
        </w:rPr>
        <w:t>προκειμένου να</w:t>
      </w:r>
      <w:r>
        <w:rPr>
          <w:rFonts w:eastAsia="Times New Roman" w:cs="Times New Roman"/>
          <w:bCs/>
          <w:szCs w:val="24"/>
        </w:rPr>
        <w:t xml:space="preserve"> μη θιγούν, αλλά και εν τέλει να μην αλλάξει τίποτα σε αυτό που ονομάζεται στην Ελλάδα δωρεάν δημόσια παιδεία, το οποίο φυσικά δεν υπάρχει, δεν υφίσταται.</w:t>
      </w:r>
    </w:p>
    <w:p w14:paraId="3E37B6E3" w14:textId="77777777" w:rsidR="00462015" w:rsidRDefault="00E90EEC">
      <w:pPr>
        <w:spacing w:line="600" w:lineRule="auto"/>
        <w:ind w:firstLine="720"/>
        <w:contextualSpacing/>
        <w:jc w:val="both"/>
        <w:rPr>
          <w:rFonts w:eastAsia="Times New Roman" w:cs="Times New Roman"/>
          <w:b/>
          <w:szCs w:val="24"/>
        </w:rPr>
      </w:pPr>
      <w:r>
        <w:rPr>
          <w:rFonts w:eastAsia="Times New Roman" w:cs="Times New Roman"/>
          <w:bCs/>
          <w:szCs w:val="24"/>
        </w:rPr>
        <w:t>Τη στιγμή π</w:t>
      </w:r>
      <w:r>
        <w:rPr>
          <w:rFonts w:eastAsia="Times New Roman" w:cs="Times New Roman"/>
          <w:bCs/>
          <w:szCs w:val="24"/>
        </w:rPr>
        <w:t xml:space="preserve">ου όλοι επισημαίνουν ότι η κατάσταση στα ΑΕΙ έχει φτάσει στο απροχώρητο, τόσο από πλευράς παροχών που είναι ελάχιστες λόγω </w:t>
      </w:r>
      <w:proofErr w:type="spellStart"/>
      <w:r>
        <w:rPr>
          <w:rFonts w:eastAsia="Times New Roman" w:cs="Times New Roman"/>
          <w:bCs/>
          <w:szCs w:val="24"/>
        </w:rPr>
        <w:t>υποχρηματοδότησης</w:t>
      </w:r>
      <w:proofErr w:type="spellEnd"/>
      <w:r>
        <w:rPr>
          <w:rFonts w:eastAsia="Times New Roman" w:cs="Times New Roman"/>
          <w:bCs/>
          <w:szCs w:val="24"/>
        </w:rPr>
        <w:t xml:space="preserve"> από τον προϋπολογισμό, όσο και από πλευράς κλίματος σε αυτά, κάτι που παραπέμπει σε ασύντακτη χώρα, αφού ο καθένας </w:t>
      </w:r>
      <w:r>
        <w:rPr>
          <w:rFonts w:eastAsia="Times New Roman" w:cs="Times New Roman"/>
          <w:bCs/>
          <w:szCs w:val="24"/>
        </w:rPr>
        <w:t>μπορεί να κάνει ό,τι θέλει χωρίς καμμία συνέπεια, το νομοσχέδιο έρχεται για να ξανα</w:t>
      </w:r>
      <w:r>
        <w:rPr>
          <w:rFonts w:eastAsia="Times New Roman" w:cs="Times New Roman"/>
          <w:bCs/>
          <w:szCs w:val="24"/>
        </w:rPr>
        <w:lastRenderedPageBreak/>
        <w:t xml:space="preserve">μοιράσει την τράπουλα εκ του ασφαλούς, προτείνοντας νέες θέσεις, επιδόματα και διορισμούς σε ημέτερους και αφήνοντας την ουσία του προβλήματος, δηλαδή την απόλυτη ασυδοσία, </w:t>
      </w:r>
      <w:r>
        <w:rPr>
          <w:rFonts w:eastAsia="Times New Roman" w:cs="Times New Roman"/>
          <w:bCs/>
          <w:szCs w:val="24"/>
        </w:rPr>
        <w:t>τον οικονομικό μαρασμό, άθικτη την απαξίωση των ελληνικών πανεπιστημίων στο εξωτερικό, σαν να μη συμβαίνει τίποτα.</w:t>
      </w:r>
    </w:p>
    <w:p w14:paraId="3E37B6E4"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Μιλάμε για άμεσο και έμμεσο κομματικό έλεγχο στα πανεπιστήμια και σε όλα τα εκπαιδευτικά ιδρύματα και φυσικά σε όλα τα επίπεδα.</w:t>
      </w:r>
    </w:p>
    <w:p w14:paraId="3E37B6E5"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Πρώτος και πο</w:t>
      </w:r>
      <w:r>
        <w:rPr>
          <w:rFonts w:eastAsia="Times New Roman"/>
          <w:color w:val="000000" w:themeColor="text1"/>
          <w:szCs w:val="24"/>
        </w:rPr>
        <w:t xml:space="preserve">λύ βασικός </w:t>
      </w:r>
      <w:proofErr w:type="spellStart"/>
      <w:r>
        <w:rPr>
          <w:rFonts w:eastAsia="Times New Roman"/>
          <w:color w:val="000000" w:themeColor="text1"/>
          <w:szCs w:val="24"/>
        </w:rPr>
        <w:t>προσχολιασμός</w:t>
      </w:r>
      <w:proofErr w:type="spellEnd"/>
      <w:r>
        <w:rPr>
          <w:rFonts w:eastAsia="Times New Roman"/>
          <w:color w:val="000000" w:themeColor="text1"/>
          <w:szCs w:val="24"/>
        </w:rPr>
        <w:t>: Μιλάμε για το περιβόητο άσυλο, άσυλο μόνο για την Αριστερά, άσυλο για αρρωστημένες ιδεολογίες</w:t>
      </w:r>
      <w:r>
        <w:rPr>
          <w:rFonts w:eastAsia="Times New Roman"/>
          <w:color w:val="000000" w:themeColor="text1"/>
          <w:szCs w:val="24"/>
        </w:rPr>
        <w:t>,</w:t>
      </w:r>
      <w:r>
        <w:rPr>
          <w:rFonts w:eastAsia="Times New Roman"/>
          <w:color w:val="000000" w:themeColor="text1"/>
          <w:szCs w:val="24"/>
        </w:rPr>
        <w:t xml:space="preserve"> όπως αυτή του </w:t>
      </w:r>
      <w:proofErr w:type="spellStart"/>
      <w:r>
        <w:rPr>
          <w:rFonts w:eastAsia="Times New Roman"/>
          <w:color w:val="000000" w:themeColor="text1"/>
          <w:szCs w:val="24"/>
        </w:rPr>
        <w:t>πολυπολιτισμού</w:t>
      </w:r>
      <w:proofErr w:type="spellEnd"/>
      <w:r>
        <w:rPr>
          <w:rFonts w:eastAsia="Times New Roman"/>
          <w:color w:val="000000" w:themeColor="text1"/>
          <w:szCs w:val="24"/>
        </w:rPr>
        <w:t>, για ιδέες που η ανθρώπινη ζωή δεν έχει αξία, αν ο άλλος έχει εθνική συνείδηση και δηλώνει εθνικιστής, για</w:t>
      </w:r>
      <w:r>
        <w:rPr>
          <w:rFonts w:eastAsia="Times New Roman"/>
          <w:color w:val="000000" w:themeColor="text1"/>
          <w:szCs w:val="24"/>
        </w:rPr>
        <w:t xml:space="preserve"> παράδειγμα, ιδέες σύμφωνα με τις οποίες πρέπει κάποιοι να τσακίσουν όσους θεωρούν φασίστες, χωρίς να δώσουν λόγο σε κανέναν, ιδέες που το λαθρεμπόριο είναι μια απαραίτητη οικονομική συναλλαγή που προάγει την οικονομία, ιδέες που αν δεν είσαι αριστερός, ακ</w:t>
      </w:r>
      <w:r>
        <w:rPr>
          <w:rFonts w:eastAsia="Times New Roman"/>
          <w:color w:val="000000" w:themeColor="text1"/>
          <w:szCs w:val="24"/>
        </w:rPr>
        <w:t xml:space="preserve">ροαριστερός, </w:t>
      </w:r>
      <w:proofErr w:type="spellStart"/>
      <w:r>
        <w:rPr>
          <w:rFonts w:eastAsia="Times New Roman"/>
          <w:color w:val="000000" w:themeColor="text1"/>
          <w:szCs w:val="24"/>
        </w:rPr>
        <w:t>αντιεξουσιαστής</w:t>
      </w:r>
      <w:proofErr w:type="spellEnd"/>
      <w:r>
        <w:rPr>
          <w:rFonts w:eastAsia="Times New Roman"/>
          <w:color w:val="000000" w:themeColor="text1"/>
          <w:szCs w:val="24"/>
        </w:rPr>
        <w:t xml:space="preserve"> δεν πρέπει να υπάρχεις, ιδέες που η ελληνική σημαία είναι ένα απλό πανί που η καύση του είναι εκδήλωση αγώνα, ιδέες που οι φοιτητές πρέπει να ασχολούνται με </w:t>
      </w:r>
      <w:r>
        <w:rPr>
          <w:rFonts w:eastAsia="Times New Roman"/>
          <w:color w:val="000000" w:themeColor="text1"/>
          <w:szCs w:val="24"/>
        </w:rPr>
        <w:lastRenderedPageBreak/>
        <w:t>τελειωμένες κομματικές παρατάξεις και ανούσιες και άχρηστες ψηφοφορίες</w:t>
      </w:r>
      <w:r>
        <w:rPr>
          <w:rFonts w:eastAsia="Times New Roman"/>
          <w:color w:val="000000" w:themeColor="text1"/>
          <w:szCs w:val="24"/>
        </w:rPr>
        <w:t>, ιδέες που η χρήση ναρκωτικών είναι μέσο βιοπορισμού και απαραίτητη για την ευεξία των πολιτών, ιδέες που τα εργαστήρια στους χώρους των ιδρυμάτων χρησιμοποιούνται για την εκμάθηση παρασκευής εκρηκτικών υλών κάθε είδους, προκειμένου να δολοφονηθούν αστυνο</w:t>
      </w:r>
      <w:r>
        <w:rPr>
          <w:rFonts w:eastAsia="Times New Roman"/>
          <w:color w:val="000000" w:themeColor="text1"/>
          <w:szCs w:val="24"/>
        </w:rPr>
        <w:t>μικοί και πολίτες και να καταστραφούν περιουσίες, ιδέες σύμφωνα με τις οποίες οι διαπράττοντες κάθε είδους εγκληματική ενέργεια είναι υπεράνω του νόμου, αρκεί να είναι αριστεροί, από νεολαία ΣΥΡΙΖΑ έως τις γνωστές εγκληματικές συμμορίες ΕΑΑΚ, ΚΕΦ, ΑΝΤΑΡΣΥΑ</w:t>
      </w:r>
      <w:r>
        <w:rPr>
          <w:rFonts w:eastAsia="Times New Roman"/>
          <w:color w:val="000000" w:themeColor="text1"/>
          <w:szCs w:val="24"/>
        </w:rPr>
        <w:t>, ΔΑΣ, ΜΑΣ κ.λπ., ιδέες σύμφωνα με τις οποίες οι καταστροφές σε εγκαταστάσεις -αγάλματα εξωτερικούς χώρους, εσωτερικούς χώρους- είναι τέχνη και εικαστική παρέμβαση. Αυτές και άλλες παρόμοιες ιδέες υπερασπίζεται το λεγόμενο πανεπιστημιακό άσυλο, που δεν ξέρ</w:t>
      </w:r>
      <w:r>
        <w:rPr>
          <w:rFonts w:eastAsia="Times New Roman"/>
          <w:color w:val="000000" w:themeColor="text1"/>
          <w:szCs w:val="24"/>
        </w:rPr>
        <w:t>ω αν ισχύει σε άλλες χώρες, τουλάχιστον με αυτόν τον τρόπο.</w:t>
      </w:r>
    </w:p>
    <w:p w14:paraId="3E37B6E6"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Αυτό το αισχρό μέτρο του λεγόμενου ασύλου προκαλεί την οργή κάθε υγιώς σκεπτόμενου πολίτη αυτής της δήθεν δημοκρατικής χώρας. Βεβαίως, όλα τα προαναφερόμενα συμβαίνουν εδώ και πολλά χρόνια και θα </w:t>
      </w:r>
      <w:r>
        <w:rPr>
          <w:rFonts w:eastAsia="Times New Roman"/>
          <w:color w:val="000000" w:themeColor="text1"/>
          <w:szCs w:val="24"/>
        </w:rPr>
        <w:t xml:space="preserve">συνεχίσουν να συμβαίνουν για πολλά </w:t>
      </w:r>
      <w:r>
        <w:rPr>
          <w:rFonts w:eastAsia="Times New Roman"/>
          <w:color w:val="000000" w:themeColor="text1"/>
          <w:szCs w:val="24"/>
        </w:rPr>
        <w:lastRenderedPageBreak/>
        <w:t>χρόνια, αν δεν καταργηθεί άμεσα βεβαίως. Τα ίδια γίνονταν και σε προηγούμενες εποχές όταν στη διακυβέρνηση της χώρας ήταν το ΠΑΣΟΚ και η Νέα Δημοκρατία. Τα ίδια πράγματα βλέπαμε.</w:t>
      </w:r>
    </w:p>
    <w:p w14:paraId="3E37B6E7"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Έτσι, στο άρθρο 3, με τον υποκριτικό τίτλο</w:t>
      </w:r>
      <w:r>
        <w:rPr>
          <w:rFonts w:eastAsia="Times New Roman"/>
          <w:color w:val="000000" w:themeColor="text1"/>
          <w:szCs w:val="24"/>
        </w:rPr>
        <w:t>:</w:t>
      </w:r>
      <w:r>
        <w:rPr>
          <w:rFonts w:eastAsia="Times New Roman"/>
          <w:color w:val="000000" w:themeColor="text1"/>
          <w:szCs w:val="24"/>
        </w:rPr>
        <w:t xml:space="preserve"> «Ακαδημαϊκές ελευθερίες», σε δύο μόλις παραγράφους εντελώς αόριστες και χωρίς καμμία απολύτως εξειδίκευση αναφέρεται το γνωστό ποίημα περί ελεύθερης έκφρασης και διακίνησης ιδεών, κατοχύρωσης των δημοκρατικών αξιών, των ακαδημαϊκών ελευθεριών και </w:t>
      </w:r>
      <w:r>
        <w:rPr>
          <w:rFonts w:eastAsia="Times New Roman"/>
          <w:color w:val="000000" w:themeColor="text1"/>
          <w:szCs w:val="24"/>
        </w:rPr>
        <w:t>προστασίας του δικαιώματος της γνώσης, χωρίς όμως να γίνεται ούτε καν απόπειρα να διασαφηνιστεί με ποιον τρόπο θα γίνει αυτό, ειδικότερα στο ζήτημα της επέμβασης της δημόσιας δύναμης σε χώρους των ΤΕΙ, κάτι που αποτελεί αυτονόητο κεκτημένο όλων των πανεπισ</w:t>
      </w:r>
      <w:r>
        <w:rPr>
          <w:rFonts w:eastAsia="Times New Roman"/>
          <w:color w:val="000000" w:themeColor="text1"/>
          <w:szCs w:val="24"/>
        </w:rPr>
        <w:t>τημίων παγκοσμίως.</w:t>
      </w:r>
    </w:p>
    <w:p w14:paraId="3E37B6E8"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 συντάκτης του νομοσχεδίου, διαπνεόμενος από τη λογική του υπερασπιστή των δικαιωμάτων των κουκουλοφόρων, που αποτελούν προνομιακούς συνομιλητές ακόμα και Υπουργών, περιορίζει την αυτεπάγγελτη επέμβαση της αστυνομίας μόνο σε περιπτώσεις</w:t>
      </w:r>
      <w:r>
        <w:rPr>
          <w:rFonts w:eastAsia="Times New Roman"/>
          <w:color w:val="000000" w:themeColor="text1"/>
          <w:szCs w:val="24"/>
        </w:rPr>
        <w:t xml:space="preserve"> κακουργημάτων κατά της ζωής, δηλαδή ούτε στο 10% των ποινικών αδικημάτων του Ποινικού Κώδικα, αφήνοντας έξω κάθε άλλη αντικοινωνική εγκληματική ενέργεια, </w:t>
      </w:r>
      <w:r>
        <w:rPr>
          <w:rFonts w:eastAsia="Times New Roman"/>
          <w:color w:val="000000" w:themeColor="text1"/>
          <w:szCs w:val="24"/>
        </w:rPr>
        <w:lastRenderedPageBreak/>
        <w:t xml:space="preserve">είτε γίνεται από οργανωμένες ομάδες είτε από μεμονωμένα άτομα. </w:t>
      </w:r>
    </w:p>
    <w:p w14:paraId="3E37B6E9"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Έτσι, για εγκλήματα, όπως η υπόθαλψη </w:t>
      </w:r>
      <w:r>
        <w:rPr>
          <w:rFonts w:eastAsia="Times New Roman"/>
          <w:color w:val="000000" w:themeColor="text1"/>
          <w:szCs w:val="24"/>
        </w:rPr>
        <w:t>εγκληματιών, ο εμπρησμός, οι σωματικές βλάβες, οι απαγωγές, η παράνομη βία, η προσβολή της γενετήσιας αξιοπρέπειας, η αποπλάνηση ανηλίκων, η κατ’ επάγγελμα πορνεία, οι κλοπές, οι υπεξαιρέσεις και δεκάδες άλλες πράξεις στις οποίες κανονικά ο δράστης ακολουθ</w:t>
      </w:r>
      <w:r>
        <w:rPr>
          <w:rFonts w:eastAsia="Times New Roman"/>
          <w:color w:val="000000" w:themeColor="text1"/>
          <w:szCs w:val="24"/>
        </w:rPr>
        <w:t xml:space="preserve">εί τη διαδικασία της σύλληψης, της </w:t>
      </w:r>
      <w:proofErr w:type="spellStart"/>
      <w:r>
        <w:rPr>
          <w:rFonts w:eastAsia="Times New Roman"/>
          <w:color w:val="000000" w:themeColor="text1"/>
          <w:szCs w:val="24"/>
        </w:rPr>
        <w:t>δακτυλοσκόπησης</w:t>
      </w:r>
      <w:proofErr w:type="spellEnd"/>
      <w:r>
        <w:rPr>
          <w:rFonts w:eastAsia="Times New Roman"/>
          <w:color w:val="000000" w:themeColor="text1"/>
          <w:szCs w:val="24"/>
        </w:rPr>
        <w:t xml:space="preserve"> και της παραπομπής στον εισαγγελέα, προκειμένου να οδηγηθεί στο αυτόφωρο εντός σαράντα οκτώ ορών το πολύ από την τέλεση της πράξης, στο άσυλο όχι μόνο μπορεί να τη γλυτώσει χωρίς κανένας να τον εμποδίσει, </w:t>
      </w:r>
      <w:r>
        <w:rPr>
          <w:rFonts w:eastAsia="Times New Roman"/>
          <w:color w:val="000000" w:themeColor="text1"/>
          <w:szCs w:val="24"/>
        </w:rPr>
        <w:t>αλλά μπορεί να διαπράξει ξανά ό,τι ακριβώς επιθυμεί, επειδή δεν έχει αποφανθεί το περίφημο πειθαρχικό συμβούλιο.</w:t>
      </w:r>
    </w:p>
    <w:p w14:paraId="3E37B6EA"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Μας μιλήσατε, κύριε Υπουργέ, στις </w:t>
      </w:r>
      <w:r>
        <w:rPr>
          <w:rFonts w:eastAsia="Times New Roman"/>
          <w:color w:val="000000" w:themeColor="text1"/>
          <w:szCs w:val="24"/>
        </w:rPr>
        <w:t>ε</w:t>
      </w:r>
      <w:r>
        <w:rPr>
          <w:rFonts w:eastAsia="Times New Roman"/>
          <w:color w:val="000000" w:themeColor="text1"/>
          <w:szCs w:val="24"/>
        </w:rPr>
        <w:t>πιτροπές για κάποιες ομάδες εργασίας, οι οποίες θα συσταθούν για αυτόν τον λόγο. Είναι δυνατόν αυτοί οι άνθρ</w:t>
      </w:r>
      <w:r>
        <w:rPr>
          <w:rFonts w:eastAsia="Times New Roman"/>
          <w:color w:val="000000" w:themeColor="text1"/>
          <w:szCs w:val="24"/>
        </w:rPr>
        <w:t xml:space="preserve">ωποι που λέτε εσείς ότι θα στελεχώσουν αυτές τις ομάδες εργασίες να αντιμετωπίσουν αυτούς τους εγκληματίες; Μάλιστα, με τον παντελώς αόριστο τρόπο που είναι </w:t>
      </w:r>
      <w:r>
        <w:rPr>
          <w:rFonts w:eastAsia="Times New Roman"/>
          <w:color w:val="000000" w:themeColor="text1"/>
          <w:szCs w:val="24"/>
        </w:rPr>
        <w:lastRenderedPageBreak/>
        <w:t>διατυπωμένο το εν λόγω άρθρο, δεν τάσσεται καμμία προσπάθεια με την οποία υποτίθεται πρέπει να αποφ</w:t>
      </w:r>
      <w:r>
        <w:rPr>
          <w:rFonts w:eastAsia="Times New Roman"/>
          <w:color w:val="000000" w:themeColor="text1"/>
          <w:szCs w:val="24"/>
        </w:rPr>
        <w:t>ανθεί το συμβούλιο αυτό.</w:t>
      </w:r>
    </w:p>
    <w:p w14:paraId="3E37B6EB"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Και με δεδομένο ότι το συμβούλιο αυτό είναι πολυπρόσωπο και δυσκίνητο, είναι απολύτως βέβαιο ότι ούτε θα προλάβει να συνεδριάσει, ούτε ποτέ θα δώσει εντολή για επέμβαση και αν δώσει, θα είναι ήδη πολύ αργά και αφού όλα τα ίχνη των </w:t>
      </w:r>
      <w:r>
        <w:rPr>
          <w:rFonts w:eastAsia="Times New Roman"/>
          <w:color w:val="000000" w:themeColor="text1"/>
          <w:szCs w:val="24"/>
        </w:rPr>
        <w:t>αυτόφωρων πλημμελημάτων που θα έχουν διαπραχθεί, θα έχουν εξαφανιστεί μαζί με τους δράστες και τους συνεργούς τους.</w:t>
      </w:r>
    </w:p>
    <w:p w14:paraId="3E37B6EC" w14:textId="77777777" w:rsidR="00462015" w:rsidRDefault="00E90EEC">
      <w:pPr>
        <w:spacing w:line="600" w:lineRule="auto"/>
        <w:ind w:firstLine="720"/>
        <w:contextualSpacing/>
        <w:jc w:val="both"/>
        <w:rPr>
          <w:rFonts w:eastAsia="Times New Roman"/>
          <w:szCs w:val="24"/>
        </w:rPr>
      </w:pPr>
      <w:r>
        <w:rPr>
          <w:rFonts w:eastAsia="Times New Roman"/>
          <w:szCs w:val="24"/>
        </w:rPr>
        <w:t>Είναι, επομένως, προφανές ότι οι αριστεροί συντάκτες του εν λόγω εκτρώματος πετυχαίνουν ακριβώς αυτό που επιθυμούν, δηλαδή το ακαταδίωκτο εν</w:t>
      </w:r>
      <w:r>
        <w:rPr>
          <w:rFonts w:eastAsia="Times New Roman"/>
          <w:szCs w:val="24"/>
        </w:rPr>
        <w:t xml:space="preserve">τός των ΑΕΙ για κάθε κακοποιό στοιχείο, το οποίο και νόμιμα υποθάλπουν, καλύπτουν και αποδίδουν καθαρό στην κοινωνία. </w:t>
      </w:r>
    </w:p>
    <w:p w14:paraId="3E37B6ED" w14:textId="77777777" w:rsidR="00462015" w:rsidRDefault="00E90EEC">
      <w:pPr>
        <w:spacing w:line="600" w:lineRule="auto"/>
        <w:ind w:firstLine="720"/>
        <w:contextualSpacing/>
        <w:jc w:val="both"/>
        <w:rPr>
          <w:rFonts w:eastAsia="Times New Roman"/>
          <w:szCs w:val="24"/>
        </w:rPr>
      </w:pPr>
      <w:r>
        <w:rPr>
          <w:rFonts w:eastAsia="Times New Roman"/>
          <w:szCs w:val="24"/>
        </w:rPr>
        <w:t>Ακόμα και σ</w:t>
      </w:r>
      <w:r>
        <w:rPr>
          <w:rFonts w:eastAsia="Times New Roman"/>
          <w:szCs w:val="24"/>
        </w:rPr>
        <w:t>ε</w:t>
      </w:r>
      <w:r>
        <w:rPr>
          <w:rFonts w:eastAsia="Times New Roman"/>
          <w:szCs w:val="24"/>
        </w:rPr>
        <w:t xml:space="preserve"> αυτόν τον τομέα υπάρχει πλήρης σύμπλευση των δυνάμεων του δήθεν δημοκρατικού τόξου και γι’ αυτόν τον λόγο ο απλός πολίτης εί</w:t>
      </w:r>
      <w:r>
        <w:rPr>
          <w:rFonts w:eastAsia="Times New Roman"/>
          <w:szCs w:val="24"/>
        </w:rPr>
        <w:t>χε πάντα μια απορία: Για ποιον λόγο οι κυβερνήσεις Νέας Δημοκρατίας, ΠΑΣΟΚ, ΣΥΡΙΖΑ στήριζαν τέτοιες καταστάσεις και μάλιστα γιατί οι περισσότεροι πρυτάνεις και καθηγητές ανέχονταν τέτοιες καταστάσεις;</w:t>
      </w:r>
    </w:p>
    <w:p w14:paraId="3E37B6EE"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Ποιους βολεύει η ύπαρξη τέτοιων κομματικών στρατών, των</w:t>
      </w:r>
      <w:r>
        <w:rPr>
          <w:rFonts w:eastAsia="Times New Roman"/>
          <w:szCs w:val="24"/>
        </w:rPr>
        <w:t xml:space="preserve"> γνωστών «ταγμάτων εφόδου» που δρουν τόσα χρόνια εντός και εκτός των εκπαιδευτικών ιδρυμάτων; Η απάντηση είναι γνωστή: Βολεύει τα κόμματα το</w:t>
      </w:r>
      <w:r>
        <w:rPr>
          <w:rFonts w:eastAsia="Times New Roman"/>
          <w:szCs w:val="24"/>
        </w:rPr>
        <w:t>ύ</w:t>
      </w:r>
      <w:r>
        <w:rPr>
          <w:rFonts w:eastAsia="Times New Roman"/>
          <w:szCs w:val="24"/>
        </w:rPr>
        <w:t xml:space="preserve"> δήθεν δημοκρατικού τόξου και τα συμφέροντα που εξυπηρετούν. </w:t>
      </w:r>
    </w:p>
    <w:p w14:paraId="3E37B6EF"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Εξάλλου, είναι γνωστό ότι οι γνωστοί εγκληματίες που </w:t>
      </w:r>
      <w:r>
        <w:rPr>
          <w:rFonts w:eastAsia="Times New Roman"/>
          <w:szCs w:val="24"/>
        </w:rPr>
        <w:t>δρουν μέσα σ</w:t>
      </w:r>
      <w:r>
        <w:rPr>
          <w:rFonts w:eastAsia="Times New Roman"/>
          <w:szCs w:val="24"/>
        </w:rPr>
        <w:t>ε</w:t>
      </w:r>
      <w:r>
        <w:rPr>
          <w:rFonts w:eastAsia="Times New Roman"/>
          <w:szCs w:val="24"/>
        </w:rPr>
        <w:t xml:space="preserve"> αυτά έχουν ασυλία και στήριξη από κυβερνητικά στελέχη, πολλές φορές και για λόγους συγγένειας. Με μια απλή αναζήτηση στο διαδίκτυο λύνονται πολλές απορίες και φυσικά είναι πανεύκολη η ταυτοποίηση των δραστών και γενικά όσων λυμαίνονται τους χ</w:t>
      </w:r>
      <w:r>
        <w:rPr>
          <w:rFonts w:eastAsia="Times New Roman"/>
          <w:szCs w:val="24"/>
        </w:rPr>
        <w:t>ώρους των εκπαιδευτικών ιδρυμάτων. Είναι πραγματικά τραγική η κατάσταση αν τη συγκρίνουμε με αντίστοιχα ιδρύματα του εξωτερικού.</w:t>
      </w:r>
    </w:p>
    <w:p w14:paraId="3E37B6F0" w14:textId="77777777" w:rsidR="00462015" w:rsidRDefault="00E90EEC">
      <w:pPr>
        <w:spacing w:line="600" w:lineRule="auto"/>
        <w:ind w:firstLine="720"/>
        <w:contextualSpacing/>
        <w:jc w:val="both"/>
        <w:rPr>
          <w:rFonts w:eastAsia="Times New Roman"/>
          <w:szCs w:val="24"/>
        </w:rPr>
      </w:pPr>
      <w:r>
        <w:rPr>
          <w:rFonts w:eastAsia="Times New Roman"/>
          <w:szCs w:val="24"/>
        </w:rPr>
        <w:t>Εδώ να αναφέρουμε και την τραγική κατάσταση που υφίσταται στις φοιτητικές εστίες όλης της χώρας -έχουμε καταθέσει και πάρα πολλ</w:t>
      </w:r>
      <w:r>
        <w:rPr>
          <w:rFonts w:eastAsia="Times New Roman"/>
          <w:szCs w:val="24"/>
        </w:rPr>
        <w:t>ές ερωτήσεις γι’ αυτό το θέμα- τουλάχιστον όσον αφορά στις εγκαταστάσεις.</w:t>
      </w:r>
    </w:p>
    <w:p w14:paraId="3E37B6F1" w14:textId="77777777" w:rsidR="00462015" w:rsidRDefault="00E90EEC">
      <w:pPr>
        <w:spacing w:line="600" w:lineRule="auto"/>
        <w:ind w:firstLine="720"/>
        <w:contextualSpacing/>
        <w:jc w:val="both"/>
        <w:rPr>
          <w:rFonts w:eastAsia="Times New Roman"/>
          <w:szCs w:val="24"/>
        </w:rPr>
      </w:pPr>
      <w:r>
        <w:rPr>
          <w:rFonts w:eastAsia="Times New Roman"/>
          <w:szCs w:val="24"/>
        </w:rPr>
        <w:t>Το ευχάριστο, όμως, είναι ότι μ</w:t>
      </w:r>
      <w:r>
        <w:rPr>
          <w:rFonts w:eastAsia="Times New Roman"/>
          <w:szCs w:val="24"/>
        </w:rPr>
        <w:t>ε</w:t>
      </w:r>
      <w:r>
        <w:rPr>
          <w:rFonts w:eastAsia="Times New Roman"/>
          <w:szCs w:val="24"/>
        </w:rPr>
        <w:t xml:space="preserve"> αυτές τις συνθήκες τα εκπαιδευτικά ιδρύματα βγάζουν αξιόλογους επιστήμονες που δυστυχώς λόγω της οικονομικής κρίσης, που κατ’ εντολή κάποιων </w:t>
      </w:r>
      <w:r>
        <w:rPr>
          <w:rFonts w:eastAsia="Times New Roman"/>
          <w:szCs w:val="24"/>
        </w:rPr>
        <w:lastRenderedPageBreak/>
        <w:t>εφαρμόζε</w:t>
      </w:r>
      <w:r>
        <w:rPr>
          <w:rFonts w:eastAsia="Times New Roman"/>
          <w:szCs w:val="24"/>
        </w:rPr>
        <w:t xml:space="preserve">ται, φεύγουν στο εξωτερικό και δυστυχώς εκεί μένουν, εκεί κάνουν οικογένεια, εκεί παρέχουν τις πολύτιμες υπηρεσίες τους. Φυσικά και δεν θα αφήσουμε το μέλλον των παιδιών μας και το μέλλον της πατρίδας στα δικά σας χέρια. </w:t>
      </w:r>
    </w:p>
    <w:p w14:paraId="3E37B6F2"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Στις </w:t>
      </w:r>
      <w:r>
        <w:rPr>
          <w:rFonts w:eastAsia="Times New Roman"/>
          <w:szCs w:val="24"/>
        </w:rPr>
        <w:t>ε</w:t>
      </w:r>
      <w:r>
        <w:rPr>
          <w:rFonts w:eastAsia="Times New Roman"/>
          <w:szCs w:val="24"/>
        </w:rPr>
        <w:t>πιτροπές αναφέρθηκε κατά κόρ</w:t>
      </w:r>
      <w:r>
        <w:rPr>
          <w:rFonts w:eastAsia="Times New Roman"/>
          <w:szCs w:val="24"/>
        </w:rPr>
        <w:t>ον ο Υπουργός–το κάνατε σχεδόν όλοι- στην έννοια της δημοκρατίας. Να πούμε για μία ακόμα φορά ότι είστε δημοκράτες όποτε σας συμφέρει και σας βολεύει. Στις υπόλοιπες περιπτώσεις συμπεριφέρεστε σαν κομμουνιστές. Ακόμα και μέσα στη Βουλή καταλύεται το Σύνταγ</w:t>
      </w:r>
      <w:r>
        <w:rPr>
          <w:rFonts w:eastAsia="Times New Roman"/>
          <w:szCs w:val="24"/>
        </w:rPr>
        <w:t>μα, ψηφίζονται αντισυνταγματικά μέτρα, υπάρχει η λεγόμενη ασυλία –όχι για τους Βουλευτές της Χρυσής Αυγής- υπάρχουν θέσεις Αντιπροέδρων για κάθε κόμμα εκτός από το τρίτο πολιτικό κόμμα, δημοψηφίσματα δεν γίνονται ποτέ, αλλά και να γίνουν, μπορεί να αλλάξου</w:t>
      </w:r>
      <w:r>
        <w:rPr>
          <w:rFonts w:eastAsia="Times New Roman"/>
          <w:szCs w:val="24"/>
        </w:rPr>
        <w:t>ν τη λαϊκή εντολή, πάντα με δημοκρατικές διαδικασίες. Το πιο τραγικό λόγω των ημερών είναι ότι η Κύπρος, προκειμένου να αποκατασταθεί η δημοκρατία, κείται μακράν.</w:t>
      </w:r>
    </w:p>
    <w:p w14:paraId="3E37B6F3"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Ενημερώνω πολύ συχνά τους φίλους ομογενείς, λόγω του ότι είμαι μέλος της αρμόδιας </w:t>
      </w:r>
      <w:r>
        <w:rPr>
          <w:rFonts w:eastAsia="Times New Roman"/>
          <w:szCs w:val="24"/>
        </w:rPr>
        <w:t>ε</w:t>
      </w:r>
      <w:r>
        <w:rPr>
          <w:rFonts w:eastAsia="Times New Roman"/>
          <w:szCs w:val="24"/>
        </w:rPr>
        <w:t xml:space="preserve">πιτροπής, </w:t>
      </w:r>
      <w:r>
        <w:rPr>
          <w:rFonts w:eastAsia="Times New Roman"/>
          <w:szCs w:val="24"/>
        </w:rPr>
        <w:t xml:space="preserve">αλλά και ξένους με </w:t>
      </w:r>
      <w:r>
        <w:rPr>
          <w:rFonts w:eastAsia="Times New Roman"/>
          <w:szCs w:val="24"/>
        </w:rPr>
        <w:lastRenderedPageBreak/>
        <w:t>τους οποίους έχουμε επικοινωνία, για το τι συμβαίνει στην πατρίδα μας, γιατί θεωρούν πραγματικά ότι σ</w:t>
      </w:r>
      <w:r>
        <w:rPr>
          <w:rFonts w:eastAsia="Times New Roman"/>
          <w:szCs w:val="24"/>
        </w:rPr>
        <w:t>ε</w:t>
      </w:r>
      <w:r>
        <w:rPr>
          <w:rFonts w:eastAsia="Times New Roman"/>
          <w:szCs w:val="24"/>
        </w:rPr>
        <w:t xml:space="preserve"> αυτή την πατρίδα υπάρχει δημοκρατία. Έχουν μείνει, φαίνεται, σ</w:t>
      </w:r>
      <w:r>
        <w:rPr>
          <w:rFonts w:eastAsia="Times New Roman"/>
          <w:szCs w:val="24"/>
        </w:rPr>
        <w:t>ε</w:t>
      </w:r>
      <w:r>
        <w:rPr>
          <w:rFonts w:eastAsia="Times New Roman"/>
          <w:szCs w:val="24"/>
        </w:rPr>
        <w:t xml:space="preserve"> άλλες εποχές.</w:t>
      </w:r>
    </w:p>
    <w:p w14:paraId="3E37B6F4" w14:textId="77777777" w:rsidR="00462015" w:rsidRDefault="00E90EEC">
      <w:pPr>
        <w:spacing w:line="600" w:lineRule="auto"/>
        <w:ind w:firstLine="720"/>
        <w:contextualSpacing/>
        <w:jc w:val="both"/>
        <w:rPr>
          <w:rFonts w:eastAsia="Times New Roman"/>
          <w:szCs w:val="24"/>
        </w:rPr>
      </w:pPr>
      <w:r>
        <w:rPr>
          <w:rFonts w:eastAsia="Times New Roman"/>
          <w:szCs w:val="24"/>
        </w:rPr>
        <w:t>Έχουμε καταγγείλει πολλές φορές, σχεδόν σ</w:t>
      </w:r>
      <w:r>
        <w:rPr>
          <w:rFonts w:eastAsia="Times New Roman"/>
          <w:szCs w:val="24"/>
        </w:rPr>
        <w:t>ε</w:t>
      </w:r>
      <w:r>
        <w:rPr>
          <w:rFonts w:eastAsia="Times New Roman"/>
          <w:szCs w:val="24"/>
        </w:rPr>
        <w:t xml:space="preserve"> όλα τα νομοσχ</w:t>
      </w:r>
      <w:r>
        <w:rPr>
          <w:rFonts w:eastAsia="Times New Roman"/>
          <w:szCs w:val="24"/>
        </w:rPr>
        <w:t>έδια, τη δημιουργία κομματικού στρατού από την Κυβέρνηση, όπως έκαναν και οι προκάτοχοί σας. Το ίδιο γίνεται και σ</w:t>
      </w:r>
      <w:r>
        <w:rPr>
          <w:rFonts w:eastAsia="Times New Roman"/>
          <w:szCs w:val="24"/>
        </w:rPr>
        <w:t>ε</w:t>
      </w:r>
      <w:r>
        <w:rPr>
          <w:rFonts w:eastAsia="Times New Roman"/>
          <w:szCs w:val="24"/>
        </w:rPr>
        <w:t xml:space="preserve"> αυτό το νομοσχέδιο, όπως και ο πλήρης κομματικός έλεγχος στον χώρο των εκπαιδευτικών ιδρυμάτων.</w:t>
      </w:r>
    </w:p>
    <w:p w14:paraId="3E37B6F5" w14:textId="77777777" w:rsidR="00462015" w:rsidRDefault="00E90EEC">
      <w:pPr>
        <w:spacing w:line="600" w:lineRule="auto"/>
        <w:ind w:firstLine="720"/>
        <w:contextualSpacing/>
        <w:jc w:val="both"/>
        <w:rPr>
          <w:rFonts w:eastAsia="Times New Roman"/>
          <w:szCs w:val="24"/>
        </w:rPr>
      </w:pPr>
      <w:r>
        <w:rPr>
          <w:rFonts w:eastAsia="Times New Roman"/>
          <w:szCs w:val="24"/>
        </w:rPr>
        <w:t>Για το περιβόητο θέμα του ασύλου αναφερθήκαμ</w:t>
      </w:r>
      <w:r>
        <w:rPr>
          <w:rFonts w:eastAsia="Times New Roman"/>
          <w:szCs w:val="24"/>
        </w:rPr>
        <w:t xml:space="preserve">ε και στις </w:t>
      </w:r>
      <w:r>
        <w:rPr>
          <w:rFonts w:eastAsia="Times New Roman"/>
          <w:szCs w:val="24"/>
        </w:rPr>
        <w:t>ε</w:t>
      </w:r>
      <w:r>
        <w:rPr>
          <w:rFonts w:eastAsia="Times New Roman"/>
          <w:szCs w:val="24"/>
        </w:rPr>
        <w:t>πιτροπές και έχουμε σαφείς θέσεις με τις οποίες νομίζω ότι συμφωνούν όλοι και μιλάω για τον ελληνικό λαό. Θέλουμε, όμως, να δούμε εδώ και τη θέση των ΑΝΕΛ σχετικά με το άρθρο 3.</w:t>
      </w:r>
    </w:p>
    <w:p w14:paraId="3E37B6F6" w14:textId="77777777" w:rsidR="00462015" w:rsidRDefault="00E90EEC">
      <w:pPr>
        <w:spacing w:line="600" w:lineRule="auto"/>
        <w:ind w:firstLine="720"/>
        <w:contextualSpacing/>
        <w:jc w:val="both"/>
        <w:rPr>
          <w:rFonts w:eastAsia="Times New Roman"/>
          <w:szCs w:val="24"/>
        </w:rPr>
      </w:pPr>
      <w:r>
        <w:rPr>
          <w:rFonts w:eastAsia="Times New Roman"/>
          <w:szCs w:val="24"/>
        </w:rPr>
        <w:t>Εμείς λέμε: Άμεση κατάργηση του ασύλου και των κομματικών παρατάξε</w:t>
      </w:r>
      <w:r>
        <w:rPr>
          <w:rFonts w:eastAsia="Times New Roman"/>
          <w:szCs w:val="24"/>
        </w:rPr>
        <w:t xml:space="preserve">ων. Άμεση επέμβαση Ειδικών Δυνάμεων της Αστυνομίας, όταν δημιουργούνται εκτεταμένα επεισόδια, γιατί ήταν πραγματικά καταλυτική η δράση της Ομάδας </w:t>
      </w:r>
      <w:r>
        <w:rPr>
          <w:rFonts w:eastAsia="Times New Roman"/>
          <w:szCs w:val="24"/>
        </w:rPr>
        <w:t>«ΔΕΛΤΑ</w:t>
      </w:r>
      <w:r>
        <w:rPr>
          <w:rFonts w:eastAsia="Times New Roman"/>
          <w:szCs w:val="24"/>
        </w:rPr>
        <w:t xml:space="preserve">», την οποία καταργήσατε για ευνόητους λόγους. Ιδανικός τρόπος λειτουργίας ήταν οι στρατιωτικές σχολές, </w:t>
      </w:r>
      <w:r>
        <w:rPr>
          <w:rFonts w:eastAsia="Times New Roman"/>
          <w:szCs w:val="24"/>
        </w:rPr>
        <w:t>στις οποίες δεν υπάρχουν κομματικές παρατάξεις και άλλα τέτοια φαιδρά.</w:t>
      </w:r>
    </w:p>
    <w:p w14:paraId="3E37B6F7"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Φυσικά, να πούμε εδώ ότι το άσυλο είναι μόνο για την Αριστερά. Όποιος εκφράσει κάτι άλλο, πέφτει θύμα ξυλοδαρμών, προπηλακισμών και ύβρεων από τους γνωστούς κουκουλοφόρους-κρανοφόρους π</w:t>
      </w:r>
      <w:r>
        <w:rPr>
          <w:rFonts w:eastAsia="Times New Roman"/>
          <w:szCs w:val="24"/>
        </w:rPr>
        <w:t>ου δρουν μέσα στα εκπαιδευτικά ιδρύματα. Σίγουρα σύντομα θα δούμε και πάλι τέτοια επεισόδια με εγκληματικές ενέργειες κάθε είδους, με αποκορύφωμα το κάψιμο του εθνικού μας συμβόλου από τα γνωστά αποβράσματα. Λέω «γνωστά» γιατί</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είναι γνωστά. Ξέρουμε</w:t>
      </w:r>
      <w:r>
        <w:rPr>
          <w:rFonts w:eastAsia="Times New Roman"/>
          <w:szCs w:val="24"/>
        </w:rPr>
        <w:t xml:space="preserve"> ποιοι είναι, ξέρουμε πού μένουν, ξέρουμε τα πάντα και απλά τους καλύπτετε, όπως έχουμε πει πολλές φορές. </w:t>
      </w:r>
    </w:p>
    <w:p w14:paraId="3E37B6F8" w14:textId="77777777" w:rsidR="00462015" w:rsidRDefault="00E90EEC">
      <w:pPr>
        <w:spacing w:line="600" w:lineRule="auto"/>
        <w:ind w:firstLine="720"/>
        <w:contextualSpacing/>
        <w:jc w:val="both"/>
        <w:rPr>
          <w:rFonts w:eastAsia="Times New Roman"/>
          <w:szCs w:val="24"/>
        </w:rPr>
      </w:pPr>
      <w:r>
        <w:rPr>
          <w:rFonts w:eastAsia="Times New Roman"/>
          <w:szCs w:val="24"/>
        </w:rPr>
        <w:t>Μιλήσατε, κύριε Υπουργέ, γι’ αυτές τις ειδικές ομάδες εργασίας και για τον έλεγχο της παραβατικότητας και ζητάτε συνδρομή. Πραγματικά, θα φορτώσετε τ</w:t>
      </w:r>
      <w:r>
        <w:rPr>
          <w:rFonts w:eastAsia="Times New Roman"/>
          <w:szCs w:val="24"/>
        </w:rPr>
        <w:t>έτοια ευθύνη σ</w:t>
      </w:r>
      <w:r>
        <w:rPr>
          <w:rFonts w:eastAsia="Times New Roman"/>
          <w:szCs w:val="24"/>
        </w:rPr>
        <w:t>ε</w:t>
      </w:r>
      <w:r>
        <w:rPr>
          <w:rFonts w:eastAsia="Times New Roman"/>
          <w:szCs w:val="24"/>
        </w:rPr>
        <w:t xml:space="preserve"> αυτούς τους ανθρώπους και τελικά θα είστε εσείς ο τελικός υπεύθυνος, ναι ή όχι; Να δούμε πώς θα λειτουργήσουν αυτές οι ομάδες, διότι μέσα στα πανεπιστήμια γίνονται βιασμοί, διακίνηση ναρκωτικών, διακίνηση όπλων, αναλόγως, όποτε κρίνουν αυτο</w:t>
      </w:r>
      <w:r>
        <w:rPr>
          <w:rFonts w:eastAsia="Times New Roman"/>
          <w:szCs w:val="24"/>
        </w:rPr>
        <w:t>ί οι άνθρωποι.</w:t>
      </w:r>
    </w:p>
    <w:p w14:paraId="3E37B6F9"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Θέλω να σας κάνω και μία ερώτηση. Λέτε ότι το άσυλο είναι άσυλο ιδεών. Εννοείτε και των δικών μας ιδεών; Μπορούμε </w:t>
      </w:r>
      <w:r>
        <w:rPr>
          <w:rFonts w:eastAsia="Times New Roman"/>
          <w:szCs w:val="24"/>
        </w:rPr>
        <w:lastRenderedPageBreak/>
        <w:t xml:space="preserve">να έχουμε κι εμείς τέτοιο δικαίωμα ασύλου μέσα στα πανεπιστήμια; Φυσικά και δεν περιμένω να απαντήσετε, γιατί φυσικά δεν είστε </w:t>
      </w:r>
      <w:r>
        <w:rPr>
          <w:rFonts w:eastAsia="Times New Roman"/>
          <w:szCs w:val="24"/>
        </w:rPr>
        <w:t>δημοκράτες.</w:t>
      </w:r>
    </w:p>
    <w:p w14:paraId="3E37B6F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Έχουν καταδικαστεί από την ανθρωπότητα. </w:t>
      </w:r>
    </w:p>
    <w:p w14:paraId="3E37B6F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Εσείς έχετε καταδικαστεί -και πολύ σωστά-, είστε μιας άλλης εποχής, κάποια «απολιθώματα» τα οποία προσπαθούν να επιβιώσουν. Ξέρετε πάρα πολύ καλά ότι η Χρυσή Αυγή είναι η τρίτη πολιτική δύναμη με συνεχείς ανοδικές τάσεις. Έχουμε τη στήριξη του ελληνικού λα</w:t>
      </w:r>
      <w:r>
        <w:rPr>
          <w:rFonts w:eastAsia="Times New Roman" w:cs="Times New Roman"/>
          <w:szCs w:val="24"/>
        </w:rPr>
        <w:t xml:space="preserve">ού. Λαμβάνουμε συνεχόμενες λαϊκές εντολές και γι’ αυτό είμαστε τόσο δυνατοί. Έχουμε πολλούς φοιτητές και καθηγητές που έχουν τις ίδιες ιδέες με εμάς. Ευτυχώς. Μην ξεχνάτε ότι αντιπροσωπεύουμε το 10% του ελληνικού λαού. </w:t>
      </w:r>
    </w:p>
    <w:p w14:paraId="3E37B6F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Κύριε Υπουργέ, επαναλαμβάνω και πάλι</w:t>
      </w:r>
      <w:r>
        <w:rPr>
          <w:rFonts w:eastAsia="Times New Roman" w:cs="Times New Roman"/>
          <w:szCs w:val="24"/>
        </w:rPr>
        <w:t xml:space="preserve">: Θεωρείτε ότι μπορείτε να προασπίζεστε τη διάδοση και των δικών μας ιδεών; Το ερώτημα φυσικά το κάνω για να σας εκθέσω. Είναι για να αποδείξω στον λαό, που μας ακούει, ότι είστε δημοκράτες όποτε σας συμφέρει. </w:t>
      </w:r>
    </w:p>
    <w:p w14:paraId="3E37B6F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Ελάχιστα είναι τα άρθρα στα οποία θα μπορούσα</w:t>
      </w:r>
      <w:r>
        <w:rPr>
          <w:rFonts w:eastAsia="Times New Roman" w:cs="Times New Roman"/>
          <w:szCs w:val="24"/>
        </w:rPr>
        <w:t xml:space="preserve">με να συμφωνήσουμε μαζί σας, όπως είναι το άρθρο 74 και δεν μιλώ για ολόκληρο το άρθρο, αλλά για την παράγραφο 4 που αφορά την εισαγωγή μαθητών από τα </w:t>
      </w:r>
      <w:r>
        <w:rPr>
          <w:rFonts w:eastAsia="Times New Roman" w:cs="Times New Roman"/>
          <w:szCs w:val="24"/>
        </w:rPr>
        <w:t>γ</w:t>
      </w:r>
      <w:r>
        <w:rPr>
          <w:rFonts w:eastAsia="Times New Roman" w:cs="Times New Roman"/>
          <w:szCs w:val="24"/>
        </w:rPr>
        <w:t xml:space="preserve">ενικά και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των νήσων Λέσβου, Χίου, Οινουσσών και Ψαρών που συμμετείχαν στις πανελλαδ</w:t>
      </w:r>
      <w:r>
        <w:rPr>
          <w:rFonts w:eastAsia="Times New Roman" w:cs="Times New Roman"/>
          <w:szCs w:val="24"/>
        </w:rPr>
        <w:t>ικές εξετάσεις του σχολικού έτους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εξαιτίας του σεισμού που έπληξε αυτές τις περιοχές τον Ιούνιο. </w:t>
      </w:r>
    </w:p>
    <w:p w14:paraId="3E37B6F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Συμφωνούμε με τη διάταξη του άρθρου 71, σύμφωνα με την οποία προβλέπεται η εγγραφή μαθητών με αναπηρία με τους ίδιους όρους και προϋποθέσεις που </w:t>
      </w:r>
      <w:r>
        <w:rPr>
          <w:rFonts w:eastAsia="Times New Roman" w:cs="Times New Roman"/>
          <w:szCs w:val="24"/>
        </w:rPr>
        <w:t xml:space="preserve">ισχύουν και στα δημόσια σχολεία. </w:t>
      </w:r>
    </w:p>
    <w:p w14:paraId="3E37B6F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Σχετικά με τη συμμετοχή φοιτητών του Ανοι</w:t>
      </w:r>
      <w:r>
        <w:rPr>
          <w:rFonts w:eastAsia="Times New Roman" w:cs="Times New Roman"/>
          <w:szCs w:val="24"/>
        </w:rPr>
        <w:t>κ</w:t>
      </w:r>
      <w:r>
        <w:rPr>
          <w:rFonts w:eastAsia="Times New Roman" w:cs="Times New Roman"/>
          <w:szCs w:val="24"/>
        </w:rPr>
        <w:t xml:space="preserve">τού Πανεπιστημίου και λόγω του μεγάλου αριθμού τους -είναι περίπου σαράντα δύο χιλιάδες αυτοί οι φοιτητές- αλλά και των χαρακτηριστικών κυρίως που συγκεντρώνουν αυτοί οι άνθρωποι, </w:t>
      </w:r>
      <w:r>
        <w:rPr>
          <w:rFonts w:eastAsia="Times New Roman" w:cs="Times New Roman"/>
          <w:szCs w:val="24"/>
        </w:rPr>
        <w:t>δηλαδή ηλικία, εμπειρίες, επαγγελματική κατάρτιση, θα ήταν θετική η ουσιαστικότερη συμβολή τους στη λειτουργία των ιδρυμάτων.</w:t>
      </w:r>
    </w:p>
    <w:p w14:paraId="3E37B70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Στα περισσότερα είμαστε κάθετα και απόλυτα απέναντί σας και στον τρόπο σκέψης και στον τρόπο που νομοθετείτε.</w:t>
      </w:r>
    </w:p>
    <w:p w14:paraId="3E37B70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Το μεγαλύτερο πρόβλη</w:t>
      </w:r>
      <w:r>
        <w:rPr>
          <w:rFonts w:eastAsia="Times New Roman" w:cs="Times New Roman"/>
          <w:szCs w:val="24"/>
        </w:rPr>
        <w:t>μα στους απόφοιτους των εκπαιδευτικών ιδρυμάτων είναι φυσικά το φάσμα της ανεργίας, η οποία αυξάνεται καθημερινά, ειδικά σε αυτές τις ηλικίες και σε όλες τις ειδικότητες. Φυσικά δεν πιστεύουμε τα νοθευμένα στοιχεία για δήθεν μείωση της ανεργίας και εννοώ τ</w:t>
      </w:r>
      <w:r>
        <w:rPr>
          <w:rFonts w:eastAsia="Times New Roman" w:cs="Times New Roman"/>
          <w:szCs w:val="24"/>
        </w:rPr>
        <w:t xml:space="preserve">ις ανελαστικές μορφές εργασίας, αδήλωτη εργασία και όλα αυτά. </w:t>
      </w:r>
    </w:p>
    <w:p w14:paraId="3E37B70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Αλλάζετε ακόμα και τον τρόπο λειτουργίας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δ</w:t>
      </w:r>
      <w:r>
        <w:rPr>
          <w:rFonts w:eastAsia="Times New Roman" w:cs="Times New Roman"/>
          <w:szCs w:val="24"/>
        </w:rPr>
        <w:t xml:space="preserve">ιά </w:t>
      </w:r>
      <w:r>
        <w:rPr>
          <w:rFonts w:eastAsia="Times New Roman" w:cs="Times New Roman"/>
          <w:szCs w:val="24"/>
        </w:rPr>
        <w:t>β</w:t>
      </w:r>
      <w:r>
        <w:rPr>
          <w:rFonts w:eastAsia="Times New Roman" w:cs="Times New Roman"/>
          <w:szCs w:val="24"/>
        </w:rPr>
        <w:t xml:space="preserve">ίου </w:t>
      </w:r>
      <w:r>
        <w:rPr>
          <w:rFonts w:eastAsia="Times New Roman" w:cs="Times New Roman"/>
          <w:szCs w:val="24"/>
        </w:rPr>
        <w:t>μ</w:t>
      </w:r>
      <w:r>
        <w:rPr>
          <w:rFonts w:eastAsia="Times New Roman" w:cs="Times New Roman"/>
          <w:szCs w:val="24"/>
        </w:rPr>
        <w:t>άθησης, με το άρθρο 48, με αμφίβολο αποτέλεσμα για τους συμμετέχοντες σε αυτά. Και μιλάω για την παράγραφο 11 όπου αναφέρεται ξεκά</w:t>
      </w:r>
      <w:r>
        <w:rPr>
          <w:rFonts w:eastAsia="Times New Roman" w:cs="Times New Roman"/>
          <w:szCs w:val="24"/>
        </w:rPr>
        <w:t xml:space="preserve">θαρα ότι πόροι του </w:t>
      </w:r>
      <w:r>
        <w:rPr>
          <w:rFonts w:eastAsia="Times New Roman" w:cs="Times New Roman"/>
          <w:szCs w:val="24"/>
        </w:rPr>
        <w:t>κ</w:t>
      </w:r>
      <w:r>
        <w:rPr>
          <w:rFonts w:eastAsia="Times New Roman" w:cs="Times New Roman"/>
          <w:szCs w:val="24"/>
        </w:rPr>
        <w:t xml:space="preserve">έντρου είναι τα έσοδα από τους εκπαιδευόμενους. Για ακόμη μια φορά στο νομοσχέδιο γίνεται λόγος για τέλη φοίτησης, ήτοι δίδακτρα. </w:t>
      </w:r>
      <w:r w:rsidRPr="00230DDF">
        <w:rPr>
          <w:rFonts w:eastAsia="Times New Roman" w:cs="Times New Roman"/>
          <w:color w:val="000000" w:themeColor="text1"/>
          <w:szCs w:val="24"/>
        </w:rPr>
        <w:t xml:space="preserve">Έχουμε τονίσει ότι αυτό είναι κατακριτέο και επιπλέον, θα πρέπει να παρέχεται σε κάθε πολίτη η δυνατότητα </w:t>
      </w:r>
      <w:r w:rsidRPr="00230DDF">
        <w:rPr>
          <w:rFonts w:eastAsia="Times New Roman" w:cs="Times New Roman"/>
          <w:color w:val="000000" w:themeColor="text1"/>
          <w:szCs w:val="24"/>
        </w:rPr>
        <w:t xml:space="preserve">της δωρεάν πρόσβασης στα προγράμματα αυτών των </w:t>
      </w:r>
      <w:r w:rsidRPr="00230DDF">
        <w:rPr>
          <w:rFonts w:eastAsia="Times New Roman" w:cs="Times New Roman"/>
          <w:color w:val="000000" w:themeColor="text1"/>
          <w:szCs w:val="24"/>
        </w:rPr>
        <w:t>κ</w:t>
      </w:r>
      <w:r w:rsidRPr="00230DDF">
        <w:rPr>
          <w:rFonts w:eastAsia="Times New Roman" w:cs="Times New Roman"/>
          <w:color w:val="000000" w:themeColor="text1"/>
          <w:szCs w:val="24"/>
        </w:rPr>
        <w:t xml:space="preserve">έντρων στο πλαίσιο του κοινωνικού κράτους. Όμως, φαίνεται πως η ρήση του Σωκράτη </w:t>
      </w:r>
      <w:r>
        <w:rPr>
          <w:rFonts w:eastAsia="Times New Roman" w:cs="Times New Roman"/>
          <w:szCs w:val="24"/>
        </w:rPr>
        <w:t xml:space="preserve">«γηράσκω αεί διδασκόμενος», που ήταν και η ουσία αυτών των </w:t>
      </w:r>
      <w:r>
        <w:rPr>
          <w:rFonts w:eastAsia="Times New Roman" w:cs="Times New Roman"/>
          <w:szCs w:val="24"/>
        </w:rPr>
        <w:t>κ</w:t>
      </w:r>
      <w:r>
        <w:rPr>
          <w:rFonts w:eastAsia="Times New Roman" w:cs="Times New Roman"/>
          <w:szCs w:val="24"/>
        </w:rPr>
        <w:t>έντρων για τη συνεχή επιμόρφωση των συμπολιτών μας, μετουσιώνεται μ</w:t>
      </w:r>
      <w:r>
        <w:rPr>
          <w:rFonts w:eastAsia="Times New Roman" w:cs="Times New Roman"/>
          <w:szCs w:val="24"/>
        </w:rPr>
        <w:t>ε όρους ιδιωτικής οικονομίας. Πλέον</w:t>
      </w:r>
      <w:r>
        <w:rPr>
          <w:rFonts w:eastAsia="Times New Roman" w:cs="Times New Roman"/>
          <w:szCs w:val="24"/>
        </w:rPr>
        <w:t>,</w:t>
      </w:r>
      <w:r>
        <w:rPr>
          <w:rFonts w:eastAsia="Times New Roman" w:cs="Times New Roman"/>
          <w:szCs w:val="24"/>
        </w:rPr>
        <w:t xml:space="preserve"> όποιος θέλει να συνεχίσει να επιμορφώνεται ή να διευρύνει τους ορίζοντές του</w:t>
      </w:r>
      <w:r>
        <w:rPr>
          <w:rFonts w:eastAsia="Times New Roman" w:cs="Times New Roman"/>
          <w:szCs w:val="24"/>
        </w:rPr>
        <w:t>,</w:t>
      </w:r>
      <w:r>
        <w:rPr>
          <w:rFonts w:eastAsia="Times New Roman" w:cs="Times New Roman"/>
          <w:szCs w:val="24"/>
        </w:rPr>
        <w:t xml:space="preserve"> θα πρέπει να </w:t>
      </w:r>
      <w:r>
        <w:rPr>
          <w:rFonts w:eastAsia="Times New Roman" w:cs="Times New Roman"/>
          <w:szCs w:val="24"/>
        </w:rPr>
        <w:lastRenderedPageBreak/>
        <w:t xml:space="preserve">καταβάλει ένα αντίτιμο, με άμεση συνέπεια τον αποκλεισμό πολλών συμπολιτών μας που δεν έχουν αυτή τη δυνατότητα. </w:t>
      </w:r>
    </w:p>
    <w:p w14:paraId="3E37B70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Να συμπληρώσω </w:t>
      </w:r>
      <w:r>
        <w:rPr>
          <w:rFonts w:eastAsia="Times New Roman" w:cs="Times New Roman"/>
          <w:szCs w:val="24"/>
        </w:rPr>
        <w:t xml:space="preserve">ότι τα </w:t>
      </w:r>
      <w:r>
        <w:rPr>
          <w:rFonts w:eastAsia="Times New Roman" w:cs="Times New Roman"/>
          <w:szCs w:val="24"/>
        </w:rPr>
        <w:t>κ</w:t>
      </w:r>
      <w:r>
        <w:rPr>
          <w:rFonts w:eastAsia="Times New Roman" w:cs="Times New Roman"/>
          <w:szCs w:val="24"/>
        </w:rPr>
        <w:t>έντρα αυτά κατά το παρελθόν είχαν συμβάλει στην ανάπτυξη των τοπικών κοινωνιών και στην αναμόρφωσή τους, καθώς πρόσφεραν τη δυνατότητα στους δημότες να έχουν διαφορετικές ενασχολήσεις. Τα προγράμματα αυτά προσαρμόζονταν, ώστε να αναπτυχθούν η προσω</w:t>
      </w:r>
      <w:r>
        <w:rPr>
          <w:rFonts w:eastAsia="Times New Roman" w:cs="Times New Roman"/>
          <w:szCs w:val="24"/>
        </w:rPr>
        <w:t xml:space="preserve">πικότητα και οι δεξιότητες των συμμετεχόντων και να προωθηθεί η οικονομική, κοινωνική και πολιτιστική εικόνα της περιοχής. </w:t>
      </w:r>
    </w:p>
    <w:p w14:paraId="3E37B70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πω το εξής: νοσηρά και αρρωστημένα μυαλά που διαχέουν το δηλητήριο του «πολιτισμού» σε όλες τις βαθμίδες της </w:t>
      </w:r>
      <w:r>
        <w:rPr>
          <w:rFonts w:eastAsia="Times New Roman" w:cs="Times New Roman"/>
          <w:szCs w:val="24"/>
        </w:rPr>
        <w:t>εκπαίδευσης -και γι</w:t>
      </w:r>
      <w:r>
        <w:rPr>
          <w:rFonts w:eastAsia="Times New Roman" w:cs="Times New Roman"/>
          <w:szCs w:val="24"/>
        </w:rPr>
        <w:t>’</w:t>
      </w:r>
      <w:r>
        <w:rPr>
          <w:rFonts w:eastAsia="Times New Roman" w:cs="Times New Roman"/>
          <w:szCs w:val="24"/>
        </w:rPr>
        <w:t xml:space="preserve"> αυτόν τον λόγο κρίνεται απαραίτητη η ενεργός συμμετοχή μας σε αυτή, κυρίως μέσω των συλλόγων γονέων και κηδεμόνων και του ελέγχου της διδακτέας ύλης- δεν πρέπει να γίνουν αποδεκτά. </w:t>
      </w:r>
    </w:p>
    <w:p w14:paraId="3E37B70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αυτούς τους λόγους πρέπει εμείς οι Έλληνες ενωμέν</w:t>
      </w:r>
      <w:r>
        <w:rPr>
          <w:rFonts w:eastAsia="Times New Roman" w:cs="Times New Roman"/>
          <w:szCs w:val="24"/>
        </w:rPr>
        <w:t xml:space="preserve">οι να σταθούμε απέναντι σε καθετί που πλήττει ιδέες, αξίες και κεκτημένα, απέναντι σε αυτή την Κυβέρνηση. Δεν μπορείτε να διορθώσετε τίποτα στην </w:t>
      </w:r>
      <w:r>
        <w:rPr>
          <w:rFonts w:eastAsia="Times New Roman" w:cs="Times New Roman"/>
          <w:szCs w:val="24"/>
        </w:rPr>
        <w:t>π</w:t>
      </w:r>
      <w:r>
        <w:rPr>
          <w:rFonts w:eastAsia="Times New Roman" w:cs="Times New Roman"/>
          <w:szCs w:val="24"/>
        </w:rPr>
        <w:t>αιδεία. Μάλλον καταστρέφετε</w:t>
      </w:r>
      <w:r>
        <w:rPr>
          <w:rFonts w:eastAsia="Times New Roman" w:cs="Times New Roman"/>
          <w:szCs w:val="24"/>
        </w:rPr>
        <w:t>,</w:t>
      </w:r>
      <w:r>
        <w:rPr>
          <w:rFonts w:eastAsia="Times New Roman" w:cs="Times New Roman"/>
          <w:szCs w:val="24"/>
        </w:rPr>
        <w:t xml:space="preserve"> παρά προσφέρετε έργο. </w:t>
      </w:r>
    </w:p>
    <w:p w14:paraId="3E37B70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3E37B707"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Χρυσής Αυγής)</w:t>
      </w:r>
    </w:p>
    <w:p w14:paraId="3E37B70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Κυρίες και κύριοι συνάδελφοι, μετά την ολοκλήρωση της ομιλίας και του τέταρτου ειδικού αγορητή, όπως είχαμε συνεννοηθεί, κλείνει και ο κατάλογος των ομιλητών. Έχουν εγγραφεί εξήντα τέσσερις συνάδελφοι. </w:t>
      </w:r>
    </w:p>
    <w:p w14:paraId="3E37B709"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Τώρα, πάλι όπως έχουμε αποφασίσει, θα συζητήσουμε την ένσταση αντισυνταγματικότητας που έχει κατατεθεί. Σας τη διαβάζω: </w:t>
      </w:r>
    </w:p>
    <w:p w14:paraId="3E37B70A"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«Κύριε Πρόεδρε, καταθέτω ένσταση συνταγματικότητας βάσει του άρθρου 100 του Κανονισμού της Βουλής. Υποστηρίζω τη γνώμη πως τα άρθρα 44 </w:t>
      </w:r>
      <w:r>
        <w:rPr>
          <w:rFonts w:eastAsia="Times New Roman"/>
          <w:szCs w:val="24"/>
        </w:rPr>
        <w:t>παράγραφος 3 και 32 παράγραφο</w:t>
      </w:r>
      <w:r>
        <w:rPr>
          <w:rFonts w:eastAsia="Times New Roman"/>
          <w:szCs w:val="24"/>
        </w:rPr>
        <w:t>ι</w:t>
      </w:r>
      <w:r>
        <w:rPr>
          <w:rFonts w:eastAsia="Times New Roman"/>
          <w:szCs w:val="24"/>
        </w:rPr>
        <w:t xml:space="preserve"> 6 και 7 του σχεδίου νόμου του Υπουργείου Παιδείας αντιφάσκουν με το άρθρο 16 παράγραφος 5 εδάφιο α΄ του Συντάγματος. </w:t>
      </w:r>
    </w:p>
    <w:p w14:paraId="3E37B70B" w14:textId="77777777" w:rsidR="00462015" w:rsidRDefault="00E90EEC">
      <w:pPr>
        <w:spacing w:line="600" w:lineRule="auto"/>
        <w:ind w:firstLine="720"/>
        <w:contextualSpacing/>
        <w:jc w:val="both"/>
        <w:rPr>
          <w:rFonts w:eastAsia="Times New Roman"/>
          <w:szCs w:val="24"/>
        </w:rPr>
      </w:pPr>
      <w:r>
        <w:rPr>
          <w:rFonts w:eastAsia="Times New Roman"/>
          <w:szCs w:val="24"/>
        </w:rPr>
        <w:t>Ανδρέας Λοβέρδος</w:t>
      </w:r>
    </w:p>
    <w:p w14:paraId="3E37B70C" w14:textId="77777777" w:rsidR="00462015" w:rsidRDefault="00E90EEC">
      <w:pPr>
        <w:spacing w:line="600" w:lineRule="auto"/>
        <w:ind w:firstLine="720"/>
        <w:contextualSpacing/>
        <w:jc w:val="both"/>
        <w:rPr>
          <w:rFonts w:eastAsia="Times New Roman"/>
          <w:szCs w:val="24"/>
        </w:rPr>
      </w:pPr>
      <w:r>
        <w:rPr>
          <w:rFonts w:eastAsia="Times New Roman"/>
          <w:szCs w:val="24"/>
        </w:rPr>
        <w:t>Βουλευτής Β΄ Αθηνών, Δημοκρατική Συμπαράταξη».</w:t>
      </w:r>
    </w:p>
    <w:p w14:paraId="3E37B70D" w14:textId="77777777" w:rsidR="00462015" w:rsidRDefault="00E90EEC">
      <w:pPr>
        <w:spacing w:line="600" w:lineRule="auto"/>
        <w:ind w:firstLine="720"/>
        <w:contextualSpacing/>
        <w:jc w:val="both"/>
        <w:rPr>
          <w:rFonts w:eastAsia="Times New Roman"/>
          <w:szCs w:val="24"/>
        </w:rPr>
      </w:pPr>
      <w:r>
        <w:rPr>
          <w:rFonts w:eastAsia="Times New Roman"/>
          <w:szCs w:val="24"/>
        </w:rPr>
        <w:t>Κυρίες και κύριοι συνάδελφοι, ο κ. Λοβέρδος</w:t>
      </w:r>
      <w:r>
        <w:rPr>
          <w:rFonts w:eastAsia="Times New Roman"/>
          <w:szCs w:val="24"/>
        </w:rPr>
        <w:t xml:space="preserve"> προβάλλει αντίρρηση συνταγματικότητας και ζητεί να αποφανθεί η Βουλή. Θα εφαρμόσουμε, λοιπόν, την παράγραφο 2 του άρθρου 100 του </w:t>
      </w:r>
      <w:r>
        <w:rPr>
          <w:rFonts w:eastAsia="Times New Roman"/>
          <w:szCs w:val="24"/>
        </w:rPr>
        <w:lastRenderedPageBreak/>
        <w:t xml:space="preserve">Κανονισμού της Βουλής. Έχουν δικαίωμα να μιλήσουν ο λέγων, ο </w:t>
      </w:r>
      <w:proofErr w:type="spellStart"/>
      <w:r>
        <w:rPr>
          <w:rFonts w:eastAsia="Times New Roman"/>
          <w:szCs w:val="24"/>
        </w:rPr>
        <w:t>αντιλέγων</w:t>
      </w:r>
      <w:proofErr w:type="spellEnd"/>
      <w:r>
        <w:rPr>
          <w:rFonts w:eastAsia="Times New Roman"/>
          <w:szCs w:val="24"/>
        </w:rPr>
        <w:t>, οι Πρόεδροι των Κοινοβουλευτικών Ομάδων ή οι Κοινοβουλ</w:t>
      </w:r>
      <w:r>
        <w:rPr>
          <w:rFonts w:eastAsia="Times New Roman"/>
          <w:szCs w:val="24"/>
        </w:rPr>
        <w:t xml:space="preserve">ευτικοί Εκπρόσωποι και οι αρμόδιοι Υπουργοί, ο καθένας για πέντε λεπτά της ώρας. </w:t>
      </w:r>
    </w:p>
    <w:p w14:paraId="3E37B70E" w14:textId="77777777" w:rsidR="00462015" w:rsidRDefault="00E90EEC">
      <w:pPr>
        <w:spacing w:line="600" w:lineRule="auto"/>
        <w:ind w:firstLine="720"/>
        <w:contextualSpacing/>
        <w:jc w:val="both"/>
        <w:rPr>
          <w:rFonts w:eastAsia="Times New Roman"/>
          <w:szCs w:val="24"/>
        </w:rPr>
      </w:pPr>
      <w:r>
        <w:rPr>
          <w:rFonts w:eastAsia="Times New Roman"/>
          <w:szCs w:val="24"/>
        </w:rPr>
        <w:t>Ο συνάδελφος κ. Λοβέρδος έχει τον λόγο ως λέγων.</w:t>
      </w:r>
    </w:p>
    <w:p w14:paraId="3E37B70F" w14:textId="77777777" w:rsidR="00462015" w:rsidRDefault="00E90EEC">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όταν θα ψηφιστεί αύριο αυτό το σχέδιο νόμου</w:t>
      </w:r>
      <w:r>
        <w:rPr>
          <w:rFonts w:eastAsia="Times New Roman"/>
          <w:szCs w:val="24"/>
        </w:rPr>
        <w:t>,</w:t>
      </w:r>
      <w:r>
        <w:rPr>
          <w:rFonts w:eastAsia="Times New Roman"/>
          <w:szCs w:val="24"/>
        </w:rPr>
        <w:t xml:space="preserve"> ο κ. </w:t>
      </w:r>
      <w:proofErr w:type="spellStart"/>
      <w:r>
        <w:rPr>
          <w:rFonts w:eastAsia="Times New Roman"/>
          <w:szCs w:val="24"/>
        </w:rPr>
        <w:t>Γαβρόγλου</w:t>
      </w:r>
      <w:proofErr w:type="spellEnd"/>
      <w:r>
        <w:rPr>
          <w:rFonts w:eastAsia="Times New Roman"/>
          <w:szCs w:val="24"/>
        </w:rPr>
        <w:t xml:space="preserve"> θα είναι ο πρώτος Έλληνας πολιτι</w:t>
      </w:r>
      <w:r>
        <w:rPr>
          <w:rFonts w:eastAsia="Times New Roman"/>
          <w:szCs w:val="24"/>
        </w:rPr>
        <w:t xml:space="preserve">κός ο οποίος θα έχει ανοίξει όχι την </w:t>
      </w:r>
      <w:proofErr w:type="spellStart"/>
      <w:r>
        <w:rPr>
          <w:rFonts w:eastAsia="Times New Roman"/>
          <w:szCs w:val="24"/>
        </w:rPr>
        <w:t>κερκόπορτα</w:t>
      </w:r>
      <w:proofErr w:type="spellEnd"/>
      <w:r>
        <w:rPr>
          <w:rFonts w:eastAsia="Times New Roman"/>
          <w:szCs w:val="24"/>
        </w:rPr>
        <w:t xml:space="preserve"> αλλά την πύλη του Αγίου Ρωμανού, για να αλωθεί ο χώρος της ανώτατης εκπαίδευσης από τη γραφειοκρατία, από την ανομία</w:t>
      </w:r>
      <w:r>
        <w:rPr>
          <w:rFonts w:eastAsia="Times New Roman"/>
          <w:szCs w:val="24"/>
        </w:rPr>
        <w:t xml:space="preserve">, </w:t>
      </w:r>
      <w:r>
        <w:rPr>
          <w:rFonts w:eastAsia="Times New Roman"/>
          <w:szCs w:val="24"/>
        </w:rPr>
        <w:t>από την οπισθοδρόμηση αλλά και από τον αναχρονισμό. Ο διάλογος και στην Επιτροπή Μορφωτικώ</w:t>
      </w:r>
      <w:r>
        <w:rPr>
          <w:rFonts w:eastAsia="Times New Roman"/>
          <w:szCs w:val="24"/>
        </w:rPr>
        <w:t>ν Υποθέσεων αλλά και σήμερα με τις μέχρι τώρα εισηγήσεις και με αυτές που θα ακολουθήσουν έχει δώσει τα τρανταχτά παραδείγματα που επαληθεύουν τον συλλογισμό μου. Η επαναφορά του ασύλου στο προηγούμενο πλαίσιο και η εγκατάλειψη των ανώτατων ιδρυμάτων στα χ</w:t>
      </w:r>
      <w:r>
        <w:rPr>
          <w:rFonts w:eastAsia="Times New Roman"/>
          <w:szCs w:val="24"/>
        </w:rPr>
        <w:t xml:space="preserve">έρια της παρανομίας, η </w:t>
      </w:r>
      <w:proofErr w:type="spellStart"/>
      <w:r>
        <w:rPr>
          <w:rFonts w:eastAsia="Times New Roman"/>
          <w:szCs w:val="24"/>
        </w:rPr>
        <w:t>παλαιότροπη</w:t>
      </w:r>
      <w:proofErr w:type="spellEnd"/>
      <w:r>
        <w:rPr>
          <w:rFonts w:eastAsia="Times New Roman"/>
          <w:szCs w:val="24"/>
        </w:rPr>
        <w:t xml:space="preserve"> </w:t>
      </w:r>
      <w:proofErr w:type="spellStart"/>
      <w:r>
        <w:rPr>
          <w:rFonts w:eastAsia="Times New Roman"/>
          <w:szCs w:val="24"/>
        </w:rPr>
        <w:t>συνδιοίκηση</w:t>
      </w:r>
      <w:proofErr w:type="spellEnd"/>
      <w:r>
        <w:rPr>
          <w:rFonts w:eastAsia="Times New Roman"/>
          <w:szCs w:val="24"/>
        </w:rPr>
        <w:t>, η γραφειοκρατία στη διοίκηση, τα περιφερειακά συμβούλια της μαύρης ακαδημαϊκής συμφοράς και οι νέες «μαύρες τρύπες» στην ποιότητα, αυτά είναι τα κατορθώματα του Υπουργού.</w:t>
      </w:r>
    </w:p>
    <w:p w14:paraId="3E37B710"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Και κάτι ακόμα, που σχετίζεται με το </w:t>
      </w:r>
      <w:r>
        <w:rPr>
          <w:rFonts w:eastAsia="Times New Roman"/>
          <w:szCs w:val="24"/>
        </w:rPr>
        <w:t>άρθρο 16 του Συντάγματος. Κυρίες και κύριοι Βουλευτές, ισχυρίζομαι ότι παραβιάζεται το αυτοδιοίκητο των ανωτάτων εκπαιδευτικών ιδρυμάτων στα θέματα της αξιολόγησης και των μεταπτυχιακών. Πιο συγκεκριμένα, πάσχουν συνταγματικώς, με βάση το άρθρο 16 παράγραφ</w:t>
      </w:r>
      <w:r>
        <w:rPr>
          <w:rFonts w:eastAsia="Times New Roman"/>
          <w:szCs w:val="24"/>
        </w:rPr>
        <w:t>ος 5 εδάφιο α΄ του Συντάγματος, τα άρθρα 44 παράγραφος 3 και επόμενα και 32 παράγραφος 8 -δεν το ανέγνωσε ο Πρόεδρος, είναι το ένα θέμα- και</w:t>
      </w:r>
      <w:r>
        <w:rPr>
          <w:rFonts w:eastAsia="Times New Roman"/>
          <w:szCs w:val="24"/>
        </w:rPr>
        <w:t>,</w:t>
      </w:r>
      <w:r>
        <w:rPr>
          <w:rFonts w:eastAsia="Times New Roman"/>
          <w:szCs w:val="24"/>
        </w:rPr>
        <w:t xml:space="preserve"> δεύτερον, το άρθρο 32 παράγραφοι 6 και 7 του σχεδίου νόμου. Με βάση αυτά τα δύο άρθρα, η ΑΔΙΠ, η Αρχή </w:t>
      </w:r>
      <w:r>
        <w:rPr>
          <w:rFonts w:eastAsia="Times New Roman"/>
          <w:szCs w:val="24"/>
        </w:rPr>
        <w:t>Α</w:t>
      </w:r>
      <w:r>
        <w:rPr>
          <w:rFonts w:eastAsia="Times New Roman"/>
          <w:szCs w:val="24"/>
        </w:rPr>
        <w:t xml:space="preserve">ξιολόγησης </w:t>
      </w:r>
      <w:r>
        <w:rPr>
          <w:rFonts w:eastAsia="Times New Roman"/>
          <w:szCs w:val="24"/>
        </w:rPr>
        <w:t xml:space="preserve">και </w:t>
      </w:r>
      <w:r>
        <w:rPr>
          <w:rFonts w:eastAsia="Times New Roman"/>
          <w:szCs w:val="24"/>
        </w:rPr>
        <w:t>Π</w:t>
      </w:r>
      <w:r>
        <w:rPr>
          <w:rFonts w:eastAsia="Times New Roman"/>
          <w:szCs w:val="24"/>
        </w:rPr>
        <w:t>ιστοποίησης, περιορίζεται με το άρθρο 44 και το 32 παράγραφος 8 και παραμερίζεται πλήρως με το άρθρο 32 παράγραφοι 6 και 7.</w:t>
      </w:r>
    </w:p>
    <w:p w14:paraId="3E37B711"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Πώς γίνεται αυτό; Το υποστήριξε κατά την ακρόαση των φορέων η επικεφαλής της Αρχής </w:t>
      </w:r>
      <w:r>
        <w:rPr>
          <w:rFonts w:eastAsia="Times New Roman"/>
          <w:szCs w:val="24"/>
        </w:rPr>
        <w:t>Π</w:t>
      </w:r>
      <w:r>
        <w:rPr>
          <w:rFonts w:eastAsia="Times New Roman"/>
          <w:szCs w:val="24"/>
        </w:rPr>
        <w:t xml:space="preserve">ιστοποίησης και </w:t>
      </w:r>
      <w:r>
        <w:rPr>
          <w:rFonts w:eastAsia="Times New Roman"/>
          <w:szCs w:val="24"/>
        </w:rPr>
        <w:t>Α</w:t>
      </w:r>
      <w:r>
        <w:rPr>
          <w:rFonts w:eastAsia="Times New Roman"/>
          <w:szCs w:val="24"/>
        </w:rPr>
        <w:t xml:space="preserve">ξιολόγησης, η κ. </w:t>
      </w:r>
      <w:proofErr w:type="spellStart"/>
      <w:r>
        <w:rPr>
          <w:rFonts w:eastAsia="Times New Roman"/>
          <w:szCs w:val="24"/>
        </w:rPr>
        <w:t>Παϊσίδου</w:t>
      </w:r>
      <w:proofErr w:type="spellEnd"/>
      <w:r>
        <w:rPr>
          <w:rFonts w:eastAsia="Times New Roman"/>
          <w:szCs w:val="24"/>
        </w:rPr>
        <w:t>,</w:t>
      </w:r>
      <w:r>
        <w:rPr>
          <w:rFonts w:eastAsia="Times New Roman"/>
          <w:szCs w:val="24"/>
        </w:rPr>
        <w:t xml:space="preserve"> κάνοντας λόγο για διατάξεις, κυρίως στο άρθρο 44, που μας βγάζουν εκτός του σχετικού ευρωπαϊκού χώρου και υποστηρίζουμε κι εμείς τα επιχειρήματα αυτά σε σχέση με το Σύνταγμα, σήμερα εδώ, στην Ολομέλεια της Βουλής. </w:t>
      </w:r>
    </w:p>
    <w:p w14:paraId="3E37B712" w14:textId="77777777" w:rsidR="00462015" w:rsidRDefault="00E90EEC">
      <w:pPr>
        <w:spacing w:line="600" w:lineRule="auto"/>
        <w:ind w:firstLine="720"/>
        <w:contextualSpacing/>
        <w:jc w:val="both"/>
        <w:rPr>
          <w:rFonts w:eastAsia="Times New Roman"/>
          <w:szCs w:val="24"/>
        </w:rPr>
      </w:pPr>
      <w:r>
        <w:rPr>
          <w:rFonts w:eastAsia="Times New Roman"/>
          <w:szCs w:val="24"/>
        </w:rPr>
        <w:t>Πώς δηλαδή, πιο συγκεκριμένα, παραβιάζετ</w:t>
      </w:r>
      <w:r>
        <w:rPr>
          <w:rFonts w:eastAsia="Times New Roman"/>
          <w:szCs w:val="24"/>
        </w:rPr>
        <w:t xml:space="preserve">αι το Σύνταγμα; Μα, με τη θέσπιση </w:t>
      </w:r>
      <w:proofErr w:type="spellStart"/>
      <w:r>
        <w:rPr>
          <w:rFonts w:eastAsia="Times New Roman"/>
          <w:szCs w:val="24"/>
        </w:rPr>
        <w:t>παραοργάνων</w:t>
      </w:r>
      <w:proofErr w:type="spellEnd"/>
      <w:r>
        <w:rPr>
          <w:rFonts w:eastAsia="Times New Roman"/>
          <w:szCs w:val="24"/>
        </w:rPr>
        <w:t xml:space="preserve">: </w:t>
      </w:r>
    </w:p>
    <w:p w14:paraId="3E37B713"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Πρώτον, μιας επιτροπής εσωτερικής και εξωτερικής ταυτόχρονα αξιολόγησης, δηλαδή μιας ερμαφρόδιτης επιτροπής αξιολόγησης που ο ίδιος ο Υπουργός παλαιότερα, σε μια ομιλία του για παρόμοια σχήματα στην ΟΣΕΤΠ ΤΕΙ</w:t>
      </w:r>
      <w:r>
        <w:rPr>
          <w:rFonts w:eastAsia="Times New Roman"/>
          <w:szCs w:val="24"/>
        </w:rPr>
        <w:t xml:space="preserve"> σε επιστημονικό συνέδριο, είχε αποκαλέσει «αξιολόγηση των κολλητών». Η έκφραση δεν μου αρέσει, αλλά είναι δική του. Αρέσει στον κ. </w:t>
      </w:r>
      <w:proofErr w:type="spellStart"/>
      <w:r>
        <w:rPr>
          <w:rFonts w:eastAsia="Times New Roman"/>
          <w:szCs w:val="24"/>
        </w:rPr>
        <w:t>Γαβρόγλου</w:t>
      </w:r>
      <w:proofErr w:type="spellEnd"/>
      <w:r>
        <w:rPr>
          <w:rFonts w:eastAsia="Times New Roman"/>
          <w:szCs w:val="24"/>
        </w:rPr>
        <w:t xml:space="preserve">. Άρεσε στον κ. </w:t>
      </w:r>
      <w:proofErr w:type="spellStart"/>
      <w:r>
        <w:rPr>
          <w:rFonts w:eastAsia="Times New Roman"/>
          <w:szCs w:val="24"/>
        </w:rPr>
        <w:t>Γαβρόγλου</w:t>
      </w:r>
      <w:proofErr w:type="spellEnd"/>
      <w:r>
        <w:rPr>
          <w:rFonts w:eastAsia="Times New Roman"/>
          <w:szCs w:val="24"/>
        </w:rPr>
        <w:t xml:space="preserve">. Μέσω αυτής της </w:t>
      </w:r>
      <w:r>
        <w:rPr>
          <w:rFonts w:eastAsia="Times New Roman"/>
          <w:szCs w:val="24"/>
        </w:rPr>
        <w:t>ε</w:t>
      </w:r>
      <w:r>
        <w:rPr>
          <w:rFonts w:eastAsia="Times New Roman"/>
          <w:szCs w:val="24"/>
        </w:rPr>
        <w:t xml:space="preserve">πιτροπής του άρθρου 44 επιδιώκεται να εκτοπιστεί η Ανεξάρτητη Αρχή </w:t>
      </w:r>
      <w:r>
        <w:rPr>
          <w:rFonts w:eastAsia="Times New Roman"/>
          <w:szCs w:val="24"/>
        </w:rPr>
        <w:t>Α</w:t>
      </w:r>
      <w:r>
        <w:rPr>
          <w:rFonts w:eastAsia="Times New Roman"/>
          <w:szCs w:val="24"/>
        </w:rPr>
        <w:t>ξιολ</w:t>
      </w:r>
      <w:r>
        <w:rPr>
          <w:rFonts w:eastAsia="Times New Roman"/>
          <w:szCs w:val="24"/>
        </w:rPr>
        <w:t xml:space="preserve">όγησης και </w:t>
      </w:r>
      <w:r>
        <w:rPr>
          <w:rFonts w:eastAsia="Times New Roman"/>
          <w:szCs w:val="24"/>
        </w:rPr>
        <w:t>Π</w:t>
      </w:r>
      <w:r>
        <w:rPr>
          <w:rFonts w:eastAsia="Times New Roman"/>
          <w:szCs w:val="24"/>
        </w:rPr>
        <w:t xml:space="preserve">ιστοποίησης των ανώτατων εκπαιδευτικών ιδρυμάτων από τον ρόλο της. </w:t>
      </w:r>
    </w:p>
    <w:p w14:paraId="3E37B714" w14:textId="77777777" w:rsidR="00462015" w:rsidRDefault="00E90EEC">
      <w:pPr>
        <w:spacing w:line="600" w:lineRule="auto"/>
        <w:ind w:firstLine="720"/>
        <w:contextualSpacing/>
        <w:jc w:val="both"/>
        <w:rPr>
          <w:rFonts w:eastAsia="Times New Roman"/>
          <w:szCs w:val="24"/>
        </w:rPr>
      </w:pPr>
      <w:r>
        <w:rPr>
          <w:rFonts w:eastAsia="Times New Roman"/>
          <w:szCs w:val="24"/>
        </w:rPr>
        <w:t>Και δεύτερη περίπτωση, δεύτερο παράδειγμα είναι αυτό μιας υπουργικής επιτροπής που θεσπίζεται στο άρθρο 32 παράγραφοι 6 και 7, που θα αξιολογεί ορισμένα κριτήρια για να δώσει ά</w:t>
      </w:r>
      <w:r>
        <w:rPr>
          <w:rFonts w:eastAsia="Times New Roman"/>
          <w:szCs w:val="24"/>
        </w:rPr>
        <w:t>δεια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ο Υπουργός, για να λειτουργήσουν τα προγράμματα μεταπτυχιακών σπουδών. Δεν του επιτρέπεται, όμως, κυρίες και κύριοι συνάδελφοι, του Υπουργού να το κάνει αυτό, γιατί το άρθρο 16 παράγραφος 5 εδάφιο α΄ του Συντάγματος δεν το επιτρέπει</w:t>
      </w:r>
      <w:r>
        <w:rPr>
          <w:rFonts w:eastAsia="Times New Roman"/>
          <w:szCs w:val="24"/>
        </w:rPr>
        <w:t xml:space="preserve">. </w:t>
      </w:r>
    </w:p>
    <w:p w14:paraId="3E37B71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Δεν έχουμε -δυστυχώς θα έλεγα- νομολογία του Συμβουλίου της Επικρατείας επ’ αυτού. Η τελευταία απόφασή του, που </w:t>
      </w:r>
      <w:r>
        <w:rPr>
          <w:rFonts w:eastAsia="Times New Roman" w:cs="Times New Roman"/>
          <w:szCs w:val="24"/>
        </w:rPr>
        <w:lastRenderedPageBreak/>
        <w:t xml:space="preserve">έχει σχέση με το θέμα των μεταπτυχιακών, η </w:t>
      </w:r>
      <w:r>
        <w:rPr>
          <w:rFonts w:eastAsia="Times New Roman" w:cs="Times New Roman"/>
          <w:szCs w:val="24"/>
        </w:rPr>
        <w:t>α</w:t>
      </w:r>
      <w:r>
        <w:rPr>
          <w:rFonts w:eastAsia="Times New Roman" w:cs="Times New Roman"/>
          <w:szCs w:val="24"/>
        </w:rPr>
        <w:t xml:space="preserve">πόφαση 2411/2012, σχετιζόταν με τη συνταγματικότητα της επιβολής αυτών που λέμε τέλη </w:t>
      </w:r>
      <w:r>
        <w:rPr>
          <w:rFonts w:eastAsia="Times New Roman" w:cs="Times New Roman"/>
          <w:szCs w:val="24"/>
        </w:rPr>
        <w:t>μεταπτυχιακού ή αλλιώς, στην καθομιλουμένη, δίδακτρα για τα μεταπτυχιακά, που έκρινε το Συμβούλιο της Επικρατείας ότι είναι συνταγματικώς δεκτά.</w:t>
      </w:r>
    </w:p>
    <w:p w14:paraId="3E37B71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εμείς, ως νομοθέτης, να αναπτύξουμε τους δικούς μας συνταγματικούς συλλογισμούς. Εμείς της Δημοκρατικής </w:t>
      </w:r>
      <w:r>
        <w:rPr>
          <w:rFonts w:eastAsia="Times New Roman" w:cs="Times New Roman"/>
          <w:szCs w:val="24"/>
        </w:rPr>
        <w:t xml:space="preserve">Συμπαράταξης ισχυριζόμαστε ότι ο Υπουργός με αυτές τις δύο συγκεκριμένες διατάξεις παραβιάζει το αυτοδιοίκητο των πανεπιστημίων που το Σύνταγμα ορίζει να είναι πλήρες. Και εφιστώ την προσοχή στους συναδέλφους των άλλων κομμάτων και κυρίως της Πλειοψηφίας, </w:t>
      </w:r>
      <w:r>
        <w:rPr>
          <w:rFonts w:eastAsia="Times New Roman" w:cs="Times New Roman"/>
          <w:szCs w:val="24"/>
        </w:rPr>
        <w:t>που θα πάρουν τον λόγο, στο εξής: Δεν ισχυρίζομαι ότι να έχει ο Υπουργός την αρμοδιότητα να παίρνει πίσω είναι αντισυνταγματικό. Αυτό είναι πολιτικό ολίσθημα. Όμως, το Σύνταγμα το αφήνει ανοιχτό με τις διατυπώσεις που έχει. Αντιθέτως, ισχυρίζομαι ότι η Βου</w:t>
      </w:r>
      <w:r>
        <w:rPr>
          <w:rFonts w:eastAsia="Times New Roman" w:cs="Times New Roman"/>
          <w:szCs w:val="24"/>
        </w:rPr>
        <w:t xml:space="preserve">λή δεν έχει τη δυνατότητα -και ο Υπουργός φυσικά να το προτείνει στη Βουλή- να αφαιρεί, είτε υπέρ του εαυτού του είτε υπέρ ανυπόληπτων οργάνων, αρμοδιότητες </w:t>
      </w:r>
      <w:r>
        <w:rPr>
          <w:rFonts w:eastAsia="Times New Roman" w:cs="Times New Roman"/>
          <w:szCs w:val="24"/>
        </w:rPr>
        <w:lastRenderedPageBreak/>
        <w:t>που η ίδια η θεσμική εξέλιξη μετέφερε σε ανεξάρτητες αρχές χάριν προστασίας της ποιότητας της εκπαί</w:t>
      </w:r>
      <w:r>
        <w:rPr>
          <w:rFonts w:eastAsia="Times New Roman" w:cs="Times New Roman"/>
          <w:szCs w:val="24"/>
        </w:rPr>
        <w:t xml:space="preserve">δευσης αλλά και της αρχής της αμεροληψίας. </w:t>
      </w:r>
    </w:p>
    <w:p w14:paraId="3E37B71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Επαναλαμβάνω, για να μη δοθούν απαντήσεις σε λάθος θέμα: Δεν λέω ότι αυτό δεν μπορεί να το πάρει πίσω ο Υπουργός. Κακώς το κάνει να παίρνει αρμοδιότητα αναπομπής, όπως τη χαρακτηρίζει η διάταξή του. Όμως, αυτό δε</w:t>
      </w:r>
      <w:r>
        <w:rPr>
          <w:rFonts w:eastAsia="Times New Roman" w:cs="Times New Roman"/>
          <w:szCs w:val="24"/>
        </w:rPr>
        <w:t xml:space="preserve">ν ενέχει συνταγματικό θέμα. Συνταγματικό θέμα είναι να παίρνει πίσω αρμοδιότητες που η διοικητική εξέλιξη, η θεσμική εξέλιξη και η εκπαιδευτική εξέλιξη χαρακτήρισαν ως αρμοδιότητες που πρέπει να ασκούνται από ανεξάρτητη αρχή. </w:t>
      </w:r>
    </w:p>
    <w:p w14:paraId="3E37B71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Οι όψεις, με άλλα λόγια, κυρί</w:t>
      </w:r>
      <w:r>
        <w:rPr>
          <w:rFonts w:eastAsia="Times New Roman" w:cs="Times New Roman"/>
          <w:szCs w:val="24"/>
        </w:rPr>
        <w:t xml:space="preserve">ες και κύριοι Βουλευτές, που προσέλαβε το αυτοδιοίκητο των ανώτατων εκπαιδευτικών ιδρυμάτων κατά το άρθρο 16 παράγραφος 5 εδάφιο α΄ του Συντάγματος στα συγκεκριμένα ειδικά θέματα συγκρότησε ένα </w:t>
      </w:r>
      <w:proofErr w:type="spellStart"/>
      <w:r>
        <w:rPr>
          <w:rFonts w:eastAsia="Times New Roman" w:cs="Times New Roman"/>
          <w:szCs w:val="24"/>
        </w:rPr>
        <w:t>αυτοδιοικητικό</w:t>
      </w:r>
      <w:proofErr w:type="spellEnd"/>
      <w:r>
        <w:rPr>
          <w:rFonts w:eastAsia="Times New Roman" w:cs="Times New Roman"/>
          <w:szCs w:val="24"/>
        </w:rPr>
        <w:t xml:space="preserve"> κεκτημένο, το οποίο δεν επιτρέπει θεσμικές υποχ</w:t>
      </w:r>
      <w:r>
        <w:rPr>
          <w:rFonts w:eastAsia="Times New Roman" w:cs="Times New Roman"/>
          <w:szCs w:val="24"/>
        </w:rPr>
        <w:t xml:space="preserve">ωρήσεις υπέρ του Υπουργού -άρθρο 32 παράγραφοι 6 και 7- και ανυπόληπτων οργάνων όπως η </w:t>
      </w:r>
      <w:r>
        <w:rPr>
          <w:rFonts w:eastAsia="Times New Roman" w:cs="Times New Roman"/>
          <w:szCs w:val="24"/>
        </w:rPr>
        <w:t>ε</w:t>
      </w:r>
      <w:r>
        <w:rPr>
          <w:rFonts w:eastAsia="Times New Roman" w:cs="Times New Roman"/>
          <w:szCs w:val="24"/>
        </w:rPr>
        <w:t xml:space="preserve">πιτροπή που θεσπίζεται στο άρθρο 32 </w:t>
      </w:r>
      <w:r>
        <w:rPr>
          <w:rFonts w:eastAsia="Times New Roman" w:cs="Times New Roman"/>
          <w:szCs w:val="24"/>
        </w:rPr>
        <w:lastRenderedPageBreak/>
        <w:t xml:space="preserve">παράγραφος 7 ή οργάνων που δεν μπορούν να επιτελέσουν αυτόν τον σκοπό κι αυτόν τον ρόλο από την πλευρά της αρχής της αμεροληψίας. </w:t>
      </w:r>
    </w:p>
    <w:p w14:paraId="3E37B71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αι για τριάντα δευτερόλεπτα θέλω στους συναδέλφους που δεν είχαν την ευκαιρία να δουν ενδελεχώς την </w:t>
      </w:r>
      <w:r>
        <w:rPr>
          <w:rFonts w:eastAsia="Times New Roman" w:cs="Times New Roman"/>
          <w:szCs w:val="24"/>
        </w:rPr>
        <w:t>ε</w:t>
      </w:r>
      <w:r>
        <w:rPr>
          <w:rFonts w:eastAsia="Times New Roman" w:cs="Times New Roman"/>
          <w:szCs w:val="24"/>
        </w:rPr>
        <w:t xml:space="preserve">πιτροπή -ένα </w:t>
      </w:r>
      <w:proofErr w:type="spellStart"/>
      <w:r>
        <w:rPr>
          <w:rFonts w:eastAsia="Times New Roman" w:cs="Times New Roman"/>
          <w:szCs w:val="24"/>
        </w:rPr>
        <w:t>παραόργανο</w:t>
      </w:r>
      <w:proofErr w:type="spellEnd"/>
      <w:r>
        <w:rPr>
          <w:rFonts w:eastAsia="Times New Roman" w:cs="Times New Roman"/>
          <w:szCs w:val="24"/>
        </w:rPr>
        <w:t xml:space="preserve"> του άρθρου 32 παράγραφος 7- να πω το εξής: Κυρίες και κύριοι Βουλευτές, πρόκειται για μία εννεαμελή </w:t>
      </w:r>
      <w:r>
        <w:rPr>
          <w:rFonts w:eastAsia="Times New Roman" w:cs="Times New Roman"/>
          <w:szCs w:val="24"/>
        </w:rPr>
        <w:t>ε</w:t>
      </w:r>
      <w:r>
        <w:rPr>
          <w:rFonts w:eastAsia="Times New Roman" w:cs="Times New Roman"/>
          <w:szCs w:val="24"/>
        </w:rPr>
        <w:t>πιτροπή, που όπως κι αν τη δει</w:t>
      </w:r>
      <w:r>
        <w:rPr>
          <w:rFonts w:eastAsia="Times New Roman" w:cs="Times New Roman"/>
          <w:szCs w:val="24"/>
        </w:rPr>
        <w:t xml:space="preserve">ς, είτε την πλειοψηφία την έχει ο Υπουργός είτε όλα τα μέλη τα έχει ο Υπουργός. Και για να μη θεωρηθεί υπερβολική η δεύτερη εκδοχή της άποψής μου, κρατήστε την πρώτη. Στα εννιά μέλη τα πέντε είναι του Υπουργού. Είναι τρεις οι εμπειρογνώμονες που διορίζει, </w:t>
      </w:r>
      <w:r>
        <w:rPr>
          <w:rFonts w:eastAsia="Times New Roman" w:cs="Times New Roman"/>
          <w:szCs w:val="24"/>
        </w:rPr>
        <w:t xml:space="preserve">είναι ο Γενικός του Γραμματέας και είναι και ο Γενικός Διευθυντής του Υπουργείου του, ο σχετικός με την ανώτατη εκπαίδευση. Αυτά τα πέντε θα του εισηγούνται, για να μας λέει αν θα δοθεί ή δεν θα δοθεί άδεια για ένα πρόγραμμα μεταπτυχιακών σπουδών. </w:t>
      </w:r>
    </w:p>
    <w:p w14:paraId="3E37B71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Βουλευτές, η βουτιά στο παρελθόν είναι πάρα πολύ δυνατή. Ο αναχρονισμός είναι ορατός. Παρακαλώ τα μέλη της Εθνικής Αντιπροσωπείας τουλάχιστον να δεχθούν την παρούσα ένσταση. </w:t>
      </w:r>
    </w:p>
    <w:p w14:paraId="3E37B71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3E37B71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w:t>
      </w:r>
      <w:r>
        <w:rPr>
          <w:rFonts w:eastAsia="Times New Roman" w:cs="Times New Roman"/>
          <w:szCs w:val="24"/>
        </w:rPr>
        <w:t>ξης ΠΑΣΟΚ - ΔΗΜΑΡ)</w:t>
      </w:r>
    </w:p>
    <w:p w14:paraId="3E37B71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3E37B71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Νικόλαος Παρασκευόπουλος, ως </w:t>
      </w:r>
      <w:proofErr w:type="spellStart"/>
      <w:r>
        <w:rPr>
          <w:rFonts w:eastAsia="Times New Roman" w:cs="Times New Roman"/>
          <w:szCs w:val="24"/>
        </w:rPr>
        <w:t>αντιλέγων</w:t>
      </w:r>
      <w:proofErr w:type="spellEnd"/>
      <w:r>
        <w:rPr>
          <w:rFonts w:eastAsia="Times New Roman" w:cs="Times New Roman"/>
          <w:szCs w:val="24"/>
        </w:rPr>
        <w:t xml:space="preserve">. </w:t>
      </w:r>
    </w:p>
    <w:p w14:paraId="3E37B71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Ευχαριστώ, κύριε Πρόεδρε. </w:t>
      </w:r>
    </w:p>
    <w:p w14:paraId="3E37B72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Στην ουσία πρόκειται για δύο ενστάσεις. Η μία αφορά την αξιολόγ</w:t>
      </w:r>
      <w:r>
        <w:rPr>
          <w:rFonts w:eastAsia="Times New Roman" w:cs="Times New Roman"/>
          <w:szCs w:val="24"/>
        </w:rPr>
        <w:t xml:space="preserve">ηση και η άλλη αφορά την αναπομπή κάποιων αποφάσεων από τον Υπουργό προς το πανεπιστήμιο, η οποία, κατά την άποψη του κ. Λοβέρδου, φαίνεται να θίγει την αυτοδιοίκηση των πανεπιστημίων. </w:t>
      </w:r>
    </w:p>
    <w:p w14:paraId="3E37B72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Πρώτον, σε ό,τι αφορά το θέμα της αξιολόγησης των πανεπιστημίων που μέ</w:t>
      </w:r>
      <w:r>
        <w:rPr>
          <w:rFonts w:eastAsia="Times New Roman" w:cs="Times New Roman"/>
          <w:szCs w:val="24"/>
        </w:rPr>
        <w:t xml:space="preserve">χρι σήμερα προβλέπεται βεβαίως και εναπόκειται και στην ΑΔΙΠ, να πω ότι κατ’ αρχάς η αξιολόγηση είναι ένα θέμα το οποίο δεν εμπίπτει στην κανονιστική εμβέλεια του Συντάγματος, δηλαδή το ίδιο το Σύνταγμα δεν ορίζει πώς γίνεται η </w:t>
      </w:r>
      <w:r>
        <w:rPr>
          <w:rFonts w:eastAsia="Times New Roman" w:cs="Times New Roman"/>
          <w:szCs w:val="24"/>
        </w:rPr>
        <w:lastRenderedPageBreak/>
        <w:t>αξιολόγηση. Αυτό σημαίνει ότ</w:t>
      </w:r>
      <w:r>
        <w:rPr>
          <w:rFonts w:eastAsia="Times New Roman" w:cs="Times New Roman"/>
          <w:szCs w:val="24"/>
        </w:rPr>
        <w:t>ι τον τρόπο, τις εγγυήσεις της αξιολόγησης</w:t>
      </w:r>
      <w:r>
        <w:rPr>
          <w:rFonts w:eastAsia="Times New Roman" w:cs="Times New Roman"/>
          <w:szCs w:val="24"/>
        </w:rPr>
        <w:t>,</w:t>
      </w:r>
      <w:r>
        <w:rPr>
          <w:rFonts w:eastAsia="Times New Roman" w:cs="Times New Roman"/>
          <w:szCs w:val="24"/>
        </w:rPr>
        <w:t xml:space="preserve"> θα τα καθορίσει ο νομοθέτης με βάση δική του κρίση, δηλαδή με βάση κάποιον νόμο ο οποίος θα συσταθεί. </w:t>
      </w:r>
    </w:p>
    <w:p w14:paraId="3E37B722" w14:textId="77777777" w:rsidR="00462015" w:rsidRDefault="00E90EEC">
      <w:pPr>
        <w:spacing w:line="600" w:lineRule="auto"/>
        <w:ind w:firstLine="720"/>
        <w:contextualSpacing/>
        <w:jc w:val="both"/>
        <w:rPr>
          <w:rFonts w:eastAsia="Times New Roman"/>
          <w:szCs w:val="24"/>
        </w:rPr>
      </w:pPr>
      <w:r>
        <w:rPr>
          <w:rFonts w:eastAsia="Times New Roman" w:cs="Times New Roman"/>
          <w:szCs w:val="24"/>
        </w:rPr>
        <w:t>Στη συγκεκριμένη περίπτωση του σχεδίου νόμου</w:t>
      </w:r>
      <w:r>
        <w:rPr>
          <w:rFonts w:eastAsia="Times New Roman" w:cs="Times New Roman"/>
          <w:szCs w:val="24"/>
        </w:rPr>
        <w:t>,</w:t>
      </w:r>
      <w:r>
        <w:rPr>
          <w:rFonts w:eastAsia="Times New Roman" w:cs="Times New Roman"/>
          <w:szCs w:val="24"/>
        </w:rPr>
        <w:t xml:space="preserve"> το οποίο συζητείται αυτή τη στιγμή, προβλέπεται μία διαδικασία </w:t>
      </w:r>
      <w:r>
        <w:rPr>
          <w:rFonts w:eastAsia="Times New Roman" w:cs="Times New Roman"/>
          <w:szCs w:val="24"/>
        </w:rPr>
        <w:t xml:space="preserve">εσωτερικής και εξωτερικής αξιολόγησης, η οποία διενεργείται από μία εξαμελή επιστημονική συμβουλευτική </w:t>
      </w:r>
      <w:r>
        <w:rPr>
          <w:rFonts w:eastAsia="Times New Roman" w:cs="Times New Roman"/>
          <w:szCs w:val="24"/>
        </w:rPr>
        <w:t>ε</w:t>
      </w:r>
      <w:r>
        <w:rPr>
          <w:rFonts w:eastAsia="Times New Roman" w:cs="Times New Roman"/>
          <w:szCs w:val="24"/>
        </w:rPr>
        <w:t>πιτροπή.</w:t>
      </w:r>
      <w:r>
        <w:rPr>
          <w:rFonts w:eastAsia="Times New Roman"/>
          <w:szCs w:val="24"/>
        </w:rPr>
        <w:t xml:space="preserve"> </w:t>
      </w:r>
      <w:r>
        <w:rPr>
          <w:rFonts w:eastAsia="Times New Roman"/>
          <w:szCs w:val="24"/>
        </w:rPr>
        <w:t>Στο μέτρο που δεν προβλέπεται συνταγματικά ιδιαίτερος τρόπος αξιολόγησης, είναι θεμιτή η δημιουργία ενός πρόσθετου οργάνου αξιολόγησης. Το όργα</w:t>
      </w:r>
      <w:r>
        <w:rPr>
          <w:rFonts w:eastAsia="Times New Roman"/>
          <w:szCs w:val="24"/>
        </w:rPr>
        <w:t xml:space="preserve">νο αυτό, το οποίο θεσπίζεται σήμερα, δεν εκτοπίζει αυτομάτως οποιαδήποτε άλλη ρύθμιση που υπάρχει, αλλά μόνο εάν τυχαίνει να ρυθμίζει ακριβώς το ίδιο θέμα με διαφορετικό τρόπο ή εάν ρητά καταργεί μια προηγούμενη ρύθμιση, πράγμα το οποίο εδώ δεν συμβαίνει. </w:t>
      </w:r>
      <w:r>
        <w:rPr>
          <w:rFonts w:eastAsia="Times New Roman"/>
          <w:szCs w:val="24"/>
        </w:rPr>
        <w:t xml:space="preserve">Κατά βάση, αυτό το οποίο ιδρύεται εδώ είναι μία πρόσθετη διαδικασία αξιολόγησης και νομίζω ότι όλοι στο Σώμα αυτό είναι υπέρ της δυνατότητας αξιολόγησης της ποιότητας των σπουδών στη χώρα μας και παντού. </w:t>
      </w:r>
    </w:p>
    <w:p w14:paraId="3E37B723" w14:textId="77777777" w:rsidR="00462015" w:rsidRDefault="00E90EEC">
      <w:pPr>
        <w:spacing w:line="600" w:lineRule="auto"/>
        <w:ind w:firstLine="720"/>
        <w:contextualSpacing/>
        <w:jc w:val="both"/>
        <w:rPr>
          <w:rFonts w:eastAsia="Times New Roman"/>
          <w:szCs w:val="24"/>
        </w:rPr>
      </w:pPr>
      <w:r>
        <w:rPr>
          <w:rFonts w:eastAsia="Times New Roman"/>
          <w:szCs w:val="24"/>
        </w:rPr>
        <w:t>Βεβαίως, δεν αντίκειται στην αυτοδιοίκηση η θέσπιση</w:t>
      </w:r>
      <w:r>
        <w:rPr>
          <w:rFonts w:eastAsia="Times New Roman"/>
          <w:szCs w:val="24"/>
        </w:rPr>
        <w:t xml:space="preserve"> ενός νέου τρόπου αξιολόγησης των πανεπιστημίων, διότι η εξω</w:t>
      </w:r>
      <w:r>
        <w:rPr>
          <w:rFonts w:eastAsia="Times New Roman"/>
          <w:szCs w:val="24"/>
        </w:rPr>
        <w:lastRenderedPageBreak/>
        <w:t>τερική αξιολόγηση είναι κάτι πέρα από τη διοίκηση του πανεπιστημίου. Δηλαδή, η αξιολόγηση είναι εξωτερική στο μέτρο που δεν έχει σχέση με τη διοίκηση ή την αυτοδιοίκηση του πανεπιστημίου, διότι αλ</w:t>
      </w:r>
      <w:r>
        <w:rPr>
          <w:rFonts w:eastAsia="Times New Roman"/>
          <w:szCs w:val="24"/>
        </w:rPr>
        <w:t xml:space="preserve">λιώς θα είχαμε ταυτότητα του </w:t>
      </w:r>
      <w:proofErr w:type="spellStart"/>
      <w:r>
        <w:rPr>
          <w:rFonts w:eastAsia="Times New Roman"/>
          <w:szCs w:val="24"/>
        </w:rPr>
        <w:t>αξιολογούντος</w:t>
      </w:r>
      <w:proofErr w:type="spellEnd"/>
      <w:r>
        <w:rPr>
          <w:rFonts w:eastAsia="Times New Roman"/>
          <w:szCs w:val="24"/>
        </w:rPr>
        <w:t xml:space="preserve"> και του αξιολογούμενου. </w:t>
      </w:r>
    </w:p>
    <w:p w14:paraId="3E37B724"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Το δεύτερο θέμα το οποίο έχει τεθεί είναι η αναπομπή και οι αρμοδιότητες του Υπουργού σε ορισμένες περιπτώσεις που αφορούν τα μεταπτυχιακά. Εκεί νομίζω ότι το θέμα έχει κριθεί από την </w:t>
      </w:r>
      <w:r>
        <w:rPr>
          <w:rFonts w:eastAsia="Times New Roman"/>
          <w:szCs w:val="24"/>
        </w:rPr>
        <w:t>απόφαση του Συμβουλίου της Επικρατείας, την οποία μνημόνευσε ο κ. Λοβέρδος. Άλλωστε, μνημονεύεται και στην αιτιολογική έκθεση του νόμου. Τι λέει εδώ ο νομοθέτης; Ο νομοθέτης λέει ότι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το Σύνταγμα φαίνεται να θέλει την δωρεάν παιδεία και δεν διευκ</w:t>
      </w:r>
      <w:r>
        <w:rPr>
          <w:rFonts w:eastAsia="Times New Roman"/>
          <w:szCs w:val="24"/>
        </w:rPr>
        <w:t xml:space="preserve">ρινίζει, δεν διακρίνει βαθμίδα παιδείας. </w:t>
      </w:r>
    </w:p>
    <w:p w14:paraId="3E37B725"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Βέβαια, όταν έγινε το Σύνταγμά μας δεν είχε υπ’ </w:t>
      </w:r>
      <w:proofErr w:type="spellStart"/>
      <w:r>
        <w:rPr>
          <w:rFonts w:eastAsia="Times New Roman"/>
          <w:szCs w:val="24"/>
        </w:rPr>
        <w:t>όψιν</w:t>
      </w:r>
      <w:proofErr w:type="spellEnd"/>
      <w:r>
        <w:rPr>
          <w:rFonts w:eastAsia="Times New Roman"/>
          <w:szCs w:val="24"/>
        </w:rPr>
        <w:t xml:space="preserve"> τα μεταπτυχιακά. Αυτά συστάθηκαν εκ των υστέρων. Λέει, λοιπόν, η απόφαση: Καλώς, δεν τα γνώριζε τότε ο νομοθέτης. Μπορεί τώρα σε ορισμένες περιπτώσεις να υπάρξου</w:t>
      </w:r>
      <w:r>
        <w:rPr>
          <w:rFonts w:eastAsia="Times New Roman"/>
          <w:szCs w:val="24"/>
        </w:rPr>
        <w:t>ν κάποια δίδακτρα, αλλά αυτά τα δίδακτρα θα πρέπει να έχουν έτσι οριστεί από τον νομοθέτη, ώστε και να μη δυσκολεύουν την πρόσβαση των αδυ</w:t>
      </w:r>
      <w:r>
        <w:rPr>
          <w:rFonts w:eastAsia="Times New Roman"/>
          <w:szCs w:val="24"/>
        </w:rPr>
        <w:lastRenderedPageBreak/>
        <w:t>νάτων, προφανώς, στην παιδεία και με κανέναν τρόπο να μη φαίνεται ότι οδηγούν σε αναίρεση της βασικής συνταγματικής επ</w:t>
      </w:r>
      <w:r>
        <w:rPr>
          <w:rFonts w:eastAsia="Times New Roman"/>
          <w:szCs w:val="24"/>
        </w:rPr>
        <w:t>ιταγής, που είναι η ίση πρόσβαση στην εκπαίδευση</w:t>
      </w:r>
      <w:r>
        <w:rPr>
          <w:rFonts w:eastAsia="Times New Roman"/>
          <w:szCs w:val="24"/>
        </w:rPr>
        <w:t>,</w:t>
      </w:r>
      <w:r>
        <w:rPr>
          <w:rFonts w:eastAsia="Times New Roman"/>
          <w:szCs w:val="24"/>
        </w:rPr>
        <w:t xml:space="preserve"> λόγω των οικονομικών ανισοτήτων. </w:t>
      </w:r>
    </w:p>
    <w:p w14:paraId="3E37B726" w14:textId="77777777" w:rsidR="00462015" w:rsidRDefault="00E90EEC">
      <w:pPr>
        <w:spacing w:line="600" w:lineRule="auto"/>
        <w:ind w:firstLine="720"/>
        <w:contextualSpacing/>
        <w:jc w:val="both"/>
        <w:rPr>
          <w:rFonts w:eastAsia="Times New Roman"/>
          <w:szCs w:val="24"/>
        </w:rPr>
      </w:pPr>
      <w:r>
        <w:rPr>
          <w:rFonts w:eastAsia="Times New Roman"/>
          <w:szCs w:val="24"/>
        </w:rPr>
        <w:t>Με τον τρόπο αυτό</w:t>
      </w:r>
      <w:r>
        <w:rPr>
          <w:rFonts w:eastAsia="Times New Roman"/>
          <w:szCs w:val="24"/>
        </w:rPr>
        <w:t>ν</w:t>
      </w:r>
      <w:r>
        <w:rPr>
          <w:rFonts w:eastAsia="Times New Roman"/>
          <w:szCs w:val="24"/>
        </w:rPr>
        <w:t>, λοιπόν, εδώ ο Υπουργός φαίνεται ότι</w:t>
      </w:r>
      <w:r>
        <w:rPr>
          <w:rFonts w:eastAsia="Times New Roman"/>
          <w:szCs w:val="24"/>
        </w:rPr>
        <w:t>,</w:t>
      </w:r>
      <w:r>
        <w:rPr>
          <w:rFonts w:eastAsia="Times New Roman"/>
          <w:szCs w:val="24"/>
        </w:rPr>
        <w:t xml:space="preserve"> έχοντας εκ του Συντάγματος τη δυνατότητα της εποπτείας της ανώτατης εκπαίδευσης</w:t>
      </w:r>
      <w:r>
        <w:rPr>
          <w:rFonts w:eastAsia="Times New Roman"/>
          <w:szCs w:val="24"/>
        </w:rPr>
        <w:t>,</w:t>
      </w:r>
      <w:r>
        <w:rPr>
          <w:rFonts w:eastAsia="Times New Roman"/>
          <w:szCs w:val="24"/>
        </w:rPr>
        <w:t xml:space="preserve"> θεσπίζει κάποια κριτήρια για την </w:t>
      </w:r>
      <w:r>
        <w:rPr>
          <w:rFonts w:eastAsia="Times New Roman"/>
          <w:szCs w:val="24"/>
        </w:rPr>
        <w:t>επιβολή των μεταπτυχιακών που να απηχούν και την απόφαση του Συμβουλίου της Επικρατείας, αλλά και το πνεύμα του Συντάγματος, το οποίο κατ</w:t>
      </w:r>
      <w:r>
        <w:rPr>
          <w:rFonts w:eastAsia="Times New Roman"/>
          <w:szCs w:val="24"/>
        </w:rPr>
        <w:t xml:space="preserve">’ </w:t>
      </w:r>
      <w:r>
        <w:rPr>
          <w:rFonts w:eastAsia="Times New Roman"/>
          <w:szCs w:val="24"/>
        </w:rPr>
        <w:t>αρχ</w:t>
      </w:r>
      <w:r>
        <w:rPr>
          <w:rFonts w:eastAsia="Times New Roman"/>
          <w:szCs w:val="24"/>
        </w:rPr>
        <w:t>ήν</w:t>
      </w:r>
      <w:r>
        <w:rPr>
          <w:rFonts w:eastAsia="Times New Roman"/>
          <w:szCs w:val="24"/>
        </w:rPr>
        <w:t xml:space="preserve"> θέλει δωρεάν παιδεία και μόνο κατ’ εξαίρεση σε άλλες βαθμίδες την εισαγωγή κάποιας αμοιβής ή κάποιων διδάκτρων.</w:t>
      </w:r>
      <w:r>
        <w:rPr>
          <w:rFonts w:eastAsia="Times New Roman"/>
          <w:szCs w:val="24"/>
        </w:rPr>
        <w:t xml:space="preserve"> </w:t>
      </w:r>
    </w:p>
    <w:p w14:paraId="3E37B727"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Τα κριτήρια αυτά είναι όλα πλήρως εναρμονισμένα με το πνεύμα του Συντάγματος. Δηλαδή, </w:t>
      </w:r>
      <w:r>
        <w:rPr>
          <w:rFonts w:eastAsia="Times New Roman"/>
          <w:szCs w:val="24"/>
        </w:rPr>
        <w:t xml:space="preserve">τα δίδακτρα </w:t>
      </w:r>
      <w:r>
        <w:rPr>
          <w:rFonts w:eastAsia="Times New Roman"/>
          <w:szCs w:val="24"/>
        </w:rPr>
        <w:t xml:space="preserve">δεν πρέπει να είναι οικονομικά υπερβολικά και </w:t>
      </w:r>
      <w:proofErr w:type="spellStart"/>
      <w:r>
        <w:rPr>
          <w:rFonts w:eastAsia="Times New Roman"/>
          <w:szCs w:val="24"/>
        </w:rPr>
        <w:t>αναντίστοιχα</w:t>
      </w:r>
      <w:proofErr w:type="spellEnd"/>
      <w:r>
        <w:rPr>
          <w:rFonts w:eastAsia="Times New Roman"/>
          <w:szCs w:val="24"/>
        </w:rPr>
        <w:t xml:space="preserve"> προς το παρεχόμενο έργο, δεν πρέπει να εμποδίζουν τον αδύναμο οικονομικά φοιτητή να έχει πρόσβαση</w:t>
      </w:r>
      <w:r>
        <w:rPr>
          <w:rFonts w:eastAsia="Times New Roman"/>
          <w:szCs w:val="24"/>
        </w:rPr>
        <w:t xml:space="preserve"> στην παιδεία και</w:t>
      </w:r>
      <w:r>
        <w:rPr>
          <w:rFonts w:eastAsia="Times New Roman"/>
          <w:szCs w:val="24"/>
        </w:rPr>
        <w:t>,</w:t>
      </w:r>
      <w:r>
        <w:rPr>
          <w:rFonts w:eastAsia="Times New Roman"/>
          <w:szCs w:val="24"/>
        </w:rPr>
        <w:t xml:space="preserve"> πάντως, αυτό το κόστος πρέπει να ελέγχεται. Δεν μπορεί να το κάνει αυτό ο Υπουργός; Μα, αφού έχει το δικαίωμα εποπτείας. Εποπτεία δεν σημαίνει απλή ενημέρωση και θέαση. Σημαίνει και μία δυνατότητα ελέγχου. Και </w:t>
      </w:r>
      <w:r>
        <w:rPr>
          <w:rFonts w:eastAsia="Times New Roman"/>
          <w:szCs w:val="24"/>
        </w:rPr>
        <w:lastRenderedPageBreak/>
        <w:t>πώς</w:t>
      </w:r>
      <w:r>
        <w:rPr>
          <w:rFonts w:eastAsia="Times New Roman"/>
          <w:szCs w:val="24"/>
        </w:rPr>
        <w:t xml:space="preserve"> γίνεται ο έλεγχος αυτός</w:t>
      </w:r>
      <w:r>
        <w:rPr>
          <w:rFonts w:eastAsia="Times New Roman"/>
          <w:szCs w:val="24"/>
        </w:rPr>
        <w:t xml:space="preserve">; Γίνεται πάντοτε σε κατεύθυνση βοήθειας των φτωχών φοιτητών. Δεν είναι ένας έλεγχος που μπορεί να οδηγήσει σε οικονομική επιβάρυνση κανέναν. </w:t>
      </w:r>
    </w:p>
    <w:p w14:paraId="3E37B728" w14:textId="77777777" w:rsidR="00462015" w:rsidRDefault="00E90EEC">
      <w:pPr>
        <w:spacing w:line="600" w:lineRule="auto"/>
        <w:ind w:firstLine="720"/>
        <w:contextualSpacing/>
        <w:jc w:val="both"/>
        <w:rPr>
          <w:rFonts w:eastAsia="Times New Roman"/>
          <w:szCs w:val="24"/>
        </w:rPr>
      </w:pPr>
      <w:r>
        <w:rPr>
          <w:rFonts w:eastAsia="Times New Roman"/>
          <w:szCs w:val="24"/>
        </w:rPr>
        <w:t>Ποιος δεν θέλει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είναι στοργικό το Σύνταγμά μας, να είναι στ</w:t>
      </w:r>
      <w:r>
        <w:rPr>
          <w:rFonts w:eastAsia="Times New Roman"/>
          <w:szCs w:val="24"/>
        </w:rPr>
        <w:t>ηρικτ</w:t>
      </w:r>
      <w:r>
        <w:rPr>
          <w:rFonts w:eastAsia="Times New Roman"/>
          <w:szCs w:val="24"/>
        </w:rPr>
        <w:t>ική η ελληνική πολιτεία, απέναντι</w:t>
      </w:r>
      <w:r>
        <w:rPr>
          <w:rFonts w:eastAsia="Times New Roman"/>
          <w:szCs w:val="24"/>
        </w:rPr>
        <w:t xml:space="preserve"> στους φοιτητές</w:t>
      </w:r>
      <w:r>
        <w:rPr>
          <w:rFonts w:eastAsia="Times New Roman"/>
          <w:szCs w:val="24"/>
        </w:rPr>
        <w:t>,</w:t>
      </w:r>
      <w:r>
        <w:rPr>
          <w:rFonts w:eastAsia="Times New Roman"/>
          <w:szCs w:val="24"/>
        </w:rPr>
        <w:t xml:space="preserve"> οι οποίοι έχουν μία οικονομική δυσκολία ή έναν άλλον λόγο αδυναμίας και χρειάζονται μία προστασία</w:t>
      </w:r>
      <w:r>
        <w:rPr>
          <w:rFonts w:eastAsia="Times New Roman"/>
          <w:szCs w:val="24"/>
        </w:rPr>
        <w:t>,</w:t>
      </w:r>
      <w:r>
        <w:rPr>
          <w:rFonts w:eastAsia="Times New Roman"/>
          <w:szCs w:val="24"/>
        </w:rPr>
        <w:t xml:space="preserve"> ώστε να μπορούν να προσέρχονται στο πανεπιστήμιο κι αυτοί και να απολαμβάνουν των γνώσεων και των μεταπτυχιακών, παρά την οικονομική τους αδ</w:t>
      </w:r>
      <w:r>
        <w:rPr>
          <w:rFonts w:eastAsia="Times New Roman"/>
          <w:szCs w:val="24"/>
        </w:rPr>
        <w:t>υναμία;</w:t>
      </w:r>
    </w:p>
    <w:p w14:paraId="3E37B729"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Επομένως νομίζω ότι απηχεί η ρύθμιση πλήρως τις συνταγματικές διατυπώσεις. Άλλωστε και μετά την αναπομπή του Υπουργού, πάλι ένα πανεπιστημιακό </w:t>
      </w:r>
      <w:r>
        <w:rPr>
          <w:rFonts w:eastAsia="Times New Roman"/>
          <w:szCs w:val="24"/>
        </w:rPr>
        <w:t>σ</w:t>
      </w:r>
      <w:r>
        <w:rPr>
          <w:rFonts w:eastAsia="Times New Roman"/>
          <w:szCs w:val="24"/>
        </w:rPr>
        <w:t>ώμα είναι αυτό το οποίο θα διαρρυθμίσει τη διάταξη</w:t>
      </w:r>
      <w:r>
        <w:rPr>
          <w:rFonts w:eastAsia="Times New Roman"/>
          <w:szCs w:val="24"/>
        </w:rPr>
        <w:t>,</w:t>
      </w:r>
      <w:r>
        <w:rPr>
          <w:rFonts w:eastAsia="Times New Roman"/>
          <w:szCs w:val="24"/>
        </w:rPr>
        <w:t xml:space="preserve"> η οποία ήταν προβληματική, με βάση το πνεύμα των συν</w:t>
      </w:r>
      <w:r>
        <w:rPr>
          <w:rFonts w:eastAsia="Times New Roman"/>
          <w:szCs w:val="24"/>
        </w:rPr>
        <w:t>ταγματικών αρχών και τη γνώμη του Υπουργού.</w:t>
      </w:r>
    </w:p>
    <w:p w14:paraId="3E37B72A" w14:textId="77777777" w:rsidR="00462015" w:rsidRDefault="00E90EEC">
      <w:pPr>
        <w:spacing w:line="600" w:lineRule="auto"/>
        <w:ind w:firstLine="720"/>
        <w:contextualSpacing/>
        <w:jc w:val="both"/>
        <w:rPr>
          <w:rFonts w:eastAsia="Times New Roman"/>
          <w:szCs w:val="24"/>
        </w:rPr>
      </w:pPr>
      <w:r>
        <w:rPr>
          <w:rFonts w:eastAsia="Times New Roman"/>
          <w:szCs w:val="24"/>
        </w:rPr>
        <w:t>Επομένως με κανέναν τρόπο δεν μπορούμε να δούμε εδώ ότι το Σύνταγμα παραβιάζεται.</w:t>
      </w:r>
    </w:p>
    <w:p w14:paraId="3E37B72B"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Ευχαριστώ πολύ. </w:t>
      </w:r>
    </w:p>
    <w:p w14:paraId="3E37B72C" w14:textId="77777777" w:rsidR="00462015" w:rsidRDefault="00E90EE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E37B72D"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Ευχαριστώ, κύριε συνάδελφε. </w:t>
      </w:r>
    </w:p>
    <w:p w14:paraId="3E37B72E" w14:textId="77777777" w:rsidR="00462015" w:rsidRDefault="00E90EEC">
      <w:pPr>
        <w:spacing w:line="600" w:lineRule="auto"/>
        <w:ind w:firstLine="720"/>
        <w:contextualSpacing/>
        <w:jc w:val="both"/>
        <w:rPr>
          <w:rFonts w:eastAsia="Times New Roman"/>
          <w:szCs w:val="24"/>
        </w:rPr>
      </w:pPr>
      <w:r>
        <w:rPr>
          <w:rFonts w:eastAsia="Times New Roman"/>
          <w:szCs w:val="24"/>
        </w:rPr>
        <w:t>Κυρίες κ</w:t>
      </w:r>
      <w:r>
        <w:rPr>
          <w:rFonts w:eastAsia="Times New Roman"/>
          <w:szCs w:val="24"/>
        </w:rPr>
        <w:t xml:space="preserve">αι κύριοι συνάδελφοι, μετά τον λέγοντα και τον </w:t>
      </w:r>
      <w:proofErr w:type="spellStart"/>
      <w:r>
        <w:rPr>
          <w:rFonts w:eastAsia="Times New Roman"/>
          <w:szCs w:val="24"/>
        </w:rPr>
        <w:t>αντιλέγοντα</w:t>
      </w:r>
      <w:proofErr w:type="spellEnd"/>
      <w:r>
        <w:rPr>
          <w:rFonts w:eastAsia="Times New Roman"/>
          <w:szCs w:val="24"/>
        </w:rPr>
        <w:t xml:space="preserve"> τον λόγο έχουν οι εκπρόσωποι των κομμάτων και οι αρμόδιοι Υπουργοί. </w:t>
      </w:r>
    </w:p>
    <w:p w14:paraId="3E37B72F"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Έχει ζητήσει ήδη ο κ. Γεωργαντάς τον λόγο. Έχετε τον λόγο για πέντε λεπτά. </w:t>
      </w:r>
    </w:p>
    <w:p w14:paraId="3E37B730" w14:textId="77777777" w:rsidR="00462015" w:rsidRDefault="00E90EEC">
      <w:pPr>
        <w:spacing w:line="600" w:lineRule="auto"/>
        <w:ind w:firstLine="720"/>
        <w:contextualSpacing/>
        <w:jc w:val="both"/>
        <w:rPr>
          <w:rFonts w:eastAsia="Times New Roman"/>
          <w:szCs w:val="24"/>
        </w:rPr>
      </w:pPr>
      <w:r>
        <w:rPr>
          <w:rFonts w:eastAsia="Times New Roman"/>
          <w:szCs w:val="24"/>
        </w:rPr>
        <w:t>Και όποιος άλλος εκπρόσωπος θέλει τον λόγο, παρακαλώ</w:t>
      </w:r>
      <w:r>
        <w:rPr>
          <w:rFonts w:eastAsia="Times New Roman"/>
          <w:szCs w:val="24"/>
        </w:rPr>
        <w:t xml:space="preserve"> να το πει. </w:t>
      </w:r>
    </w:p>
    <w:p w14:paraId="3E37B731" w14:textId="77777777" w:rsidR="00462015" w:rsidRDefault="00E90EEC">
      <w:pPr>
        <w:spacing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Ζητώ κι εγώ τον λόγο, κύριε Πρόεδρε.</w:t>
      </w:r>
    </w:p>
    <w:p w14:paraId="3E37B732"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Και ο κ. </w:t>
      </w:r>
      <w:proofErr w:type="spellStart"/>
      <w:r>
        <w:rPr>
          <w:rFonts w:eastAsia="Times New Roman"/>
          <w:szCs w:val="24"/>
        </w:rPr>
        <w:t>Παφίλης</w:t>
      </w:r>
      <w:proofErr w:type="spellEnd"/>
      <w:r>
        <w:rPr>
          <w:rFonts w:eastAsia="Times New Roman"/>
          <w:szCs w:val="24"/>
        </w:rPr>
        <w:t xml:space="preserve"> θα λάβει τον λόγο στη συνέχεια.</w:t>
      </w:r>
    </w:p>
    <w:p w14:paraId="3E37B733" w14:textId="77777777" w:rsidR="00462015" w:rsidRDefault="00E90EEC">
      <w:pPr>
        <w:spacing w:line="600" w:lineRule="auto"/>
        <w:ind w:firstLine="720"/>
        <w:contextualSpacing/>
        <w:jc w:val="both"/>
        <w:rPr>
          <w:rFonts w:eastAsia="Times New Roman"/>
          <w:szCs w:val="24"/>
        </w:rPr>
      </w:pPr>
      <w:r>
        <w:rPr>
          <w:rFonts w:eastAsia="Times New Roman"/>
          <w:szCs w:val="24"/>
        </w:rPr>
        <w:t>Ορίστε, κύριε Γεωργαντά, μπορείτε να ξεκινήσετε.</w:t>
      </w:r>
    </w:p>
    <w:p w14:paraId="3E37B734"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Ευχαριστώ, κύριε Πρόεδρε.</w:t>
      </w:r>
    </w:p>
    <w:p w14:paraId="3E37B735" w14:textId="77777777" w:rsidR="00462015" w:rsidRDefault="00E90EEC">
      <w:pPr>
        <w:spacing w:line="600" w:lineRule="auto"/>
        <w:ind w:firstLine="709"/>
        <w:contextualSpacing/>
        <w:jc w:val="both"/>
        <w:rPr>
          <w:rFonts w:eastAsia="Times New Roman"/>
          <w:szCs w:val="24"/>
        </w:rPr>
      </w:pPr>
      <w:r>
        <w:rPr>
          <w:rFonts w:eastAsia="Times New Roman"/>
          <w:szCs w:val="24"/>
        </w:rPr>
        <w:t>Κύριοι συν</w:t>
      </w:r>
      <w:r>
        <w:rPr>
          <w:rFonts w:eastAsia="Times New Roman"/>
          <w:szCs w:val="24"/>
        </w:rPr>
        <w:t xml:space="preserve">άδελφοι, νομίζω ότι στο </w:t>
      </w:r>
      <w:r>
        <w:rPr>
          <w:rFonts w:eastAsia="Times New Roman"/>
          <w:szCs w:val="24"/>
        </w:rPr>
        <w:t>θέμα</w:t>
      </w:r>
      <w:r>
        <w:rPr>
          <w:rFonts w:eastAsia="Times New Roman"/>
          <w:szCs w:val="24"/>
        </w:rPr>
        <w:t xml:space="preserve"> του δικαιώματος του Υπουργού για την αναπομπή των προγραμμάτων μεταπτυχιακών σπουδών, τα ζητήματα είναι πολύ σοβαρότερα από αυτά που προσπάθησε ο </w:t>
      </w:r>
      <w:proofErr w:type="spellStart"/>
      <w:r>
        <w:rPr>
          <w:rFonts w:eastAsia="Times New Roman"/>
          <w:szCs w:val="24"/>
        </w:rPr>
        <w:t>αντιλέγων</w:t>
      </w:r>
      <w:proofErr w:type="spellEnd"/>
      <w:r>
        <w:rPr>
          <w:rFonts w:eastAsia="Times New Roman"/>
          <w:szCs w:val="24"/>
        </w:rPr>
        <w:t xml:space="preserve"> να αναφέρει. Και τι θέλω να πω με αυτό; Θα συμφωνήσω -και πρέπει να συμ</w:t>
      </w:r>
      <w:r>
        <w:rPr>
          <w:rFonts w:eastAsia="Times New Roman"/>
          <w:szCs w:val="24"/>
        </w:rPr>
        <w:t xml:space="preserve">φωνήσουμε όλοι- ότι </w:t>
      </w:r>
      <w:r>
        <w:rPr>
          <w:rFonts w:eastAsia="Times New Roman"/>
          <w:szCs w:val="24"/>
        </w:rPr>
        <w:lastRenderedPageBreak/>
        <w:t>τα ανώτατα εκπαιδευτικά ιδρύματα τυγχάνουν πλήρους αυτοδιοίκησης. Αυτό ακριβώς τους δίνει τη δυνατότητα να επιτελέσουν το εκπαιδευτικό τους έργο όπως αυτά νομίζουν και να έχουν βεβαίως και τη λειτουργία που τα όργανά τους καθορίζουν.</w:t>
      </w:r>
    </w:p>
    <w:p w14:paraId="3E37B736" w14:textId="77777777" w:rsidR="00462015" w:rsidRDefault="00E90EEC">
      <w:pPr>
        <w:spacing w:line="600" w:lineRule="auto"/>
        <w:ind w:firstLine="720"/>
        <w:contextualSpacing/>
        <w:jc w:val="both"/>
        <w:rPr>
          <w:rFonts w:eastAsia="Times New Roman"/>
          <w:szCs w:val="24"/>
        </w:rPr>
      </w:pPr>
      <w:r>
        <w:rPr>
          <w:rFonts w:eastAsia="Times New Roman"/>
          <w:szCs w:val="24"/>
        </w:rPr>
        <w:t>Σε</w:t>
      </w:r>
      <w:r>
        <w:rPr>
          <w:rFonts w:eastAsia="Times New Roman"/>
          <w:szCs w:val="24"/>
        </w:rPr>
        <w:t xml:space="preserve"> άρθρο το</w:t>
      </w:r>
      <w:r>
        <w:rPr>
          <w:rFonts w:eastAsia="Times New Roman"/>
          <w:szCs w:val="24"/>
        </w:rPr>
        <w:t>ύ</w:t>
      </w:r>
      <w:r>
        <w:rPr>
          <w:rFonts w:eastAsia="Times New Roman"/>
          <w:szCs w:val="24"/>
        </w:rPr>
        <w:t xml:space="preserve"> υπό ψήφιση νομοσχεδίου διαβάζω τις λέξεις «αναπέμπει» και στη συνέχεια, «πρέπει να συμμορφωθεί με τις υποδείξεις του Υπουργού». Νομίζω ότι και μόνο αυτή η φραστική διατύπωση των συγκεκριμένων ζητημάτων πρέπει να μας προβληματίσει όλους. Δεν είναι μόνο το </w:t>
      </w:r>
      <w:r>
        <w:rPr>
          <w:rFonts w:eastAsia="Times New Roman"/>
          <w:szCs w:val="24"/>
        </w:rPr>
        <w:t>θέμα που ανέφερε ο συνάδελφος του ΣΥΡΙΖΑ, ότι θα πρέπει και κάποιοι αδύναμοι να έχουν τη δυνατότητα συμμετοχής σε μεταπτυχιακά προγράμματα. Αυτό μπορεί να καθοριστεί -και καθορίζεται ούτως ή άλλως- μέσα από τους κανόνες με τους οποίους το κάθε πανεπιστήμιο</w:t>
      </w:r>
      <w:r>
        <w:rPr>
          <w:rFonts w:eastAsia="Times New Roman"/>
          <w:szCs w:val="24"/>
        </w:rPr>
        <w:t xml:space="preserve"> κάνει το μεταπτυχιακό του πρόγραμμα. Ή μπορεί να καθοριστεί και με έναν τρόπο ουδέτερο ως προς τη λειτουργία τελικά του κάθε μεταπτυχιακού προγράμματος. </w:t>
      </w:r>
    </w:p>
    <w:p w14:paraId="3E37B737" w14:textId="77777777" w:rsidR="00462015" w:rsidRDefault="00E90EEC">
      <w:pPr>
        <w:spacing w:line="600" w:lineRule="auto"/>
        <w:ind w:firstLine="720"/>
        <w:contextualSpacing/>
        <w:jc w:val="both"/>
        <w:rPr>
          <w:rFonts w:eastAsia="Times New Roman"/>
          <w:szCs w:val="24"/>
        </w:rPr>
      </w:pPr>
      <w:r>
        <w:rPr>
          <w:rFonts w:eastAsia="Times New Roman"/>
          <w:szCs w:val="24"/>
        </w:rPr>
        <w:t>Τι εννοώ; Θα διαβάσω μερικά ζητήματα</w:t>
      </w:r>
      <w:r>
        <w:rPr>
          <w:rFonts w:eastAsia="Times New Roman"/>
          <w:szCs w:val="24"/>
        </w:rPr>
        <w:t>,</w:t>
      </w:r>
      <w:r>
        <w:rPr>
          <w:rFonts w:eastAsia="Times New Roman"/>
          <w:szCs w:val="24"/>
        </w:rPr>
        <w:t xml:space="preserve"> στα οποία έχει δυνατότητα να παρέμβει ο Υπουργός και να αναπέμψ</w:t>
      </w:r>
      <w:r>
        <w:rPr>
          <w:rFonts w:eastAsia="Times New Roman"/>
          <w:szCs w:val="24"/>
        </w:rPr>
        <w:t xml:space="preserve">ει. Το πρώτο λέει ότι ένα από τα θέματα τα οποία κρίνει ο Υπουργός είναι το εάν υπάρχει πρόδηλη δυσαναλογία μεταξύ των τελών φοίτησης </w:t>
      </w:r>
      <w:r>
        <w:rPr>
          <w:rFonts w:eastAsia="Times New Roman"/>
          <w:szCs w:val="24"/>
        </w:rPr>
        <w:lastRenderedPageBreak/>
        <w:t>και των παροχών προς τους φοιτητές. Πώς θα κριθεί αυτό; Εάν υπήρχαν κάποιες προϋποθέσεις έτσι ώστε να ευνοηθούν και κάποιο</w:t>
      </w:r>
      <w:r>
        <w:rPr>
          <w:rFonts w:eastAsia="Times New Roman"/>
          <w:szCs w:val="24"/>
        </w:rPr>
        <w:t>ι οι οποίοι δεν έχουν τη δυνατότητα καταβολής των διδάκτρων, θα το κατανοούσα και νομίζω ότι θα το κατανοούσαμε και όλοι εδώ. Το να μπορέσει να κατοχυρωθεί αυτό με έναν τρόπο ο οποίος να είναι εκ των προτέρων γνωστός, δηλαδή, να είναι ένα ποσοστό επί των φ</w:t>
      </w:r>
      <w:r>
        <w:rPr>
          <w:rFonts w:eastAsia="Times New Roman"/>
          <w:szCs w:val="24"/>
        </w:rPr>
        <w:t>οιτησάντων, να έχει να κάνει με τον αριθμό των συμμετεχόντων στο μεταπτυχιακό πρόγραμμα, θα μπορούσε να γίνει κατανοητό απ’ όλους. Το να δίνεται, όμως, η δυνατότητα στον Υπουργό να μπει και να κάνει αξιολογική κρίση επ’ αυτού του ζητήματος και να αναπέμψει</w:t>
      </w:r>
      <w:r>
        <w:rPr>
          <w:rFonts w:eastAsia="Times New Roman"/>
          <w:szCs w:val="24"/>
        </w:rPr>
        <w:t xml:space="preserve"> τη δυνατότητα ενός ανώτατου ιδρύματος να έχει ένα μεταπτυχιακό πρόγραμμα και στη συνέχεια το εκπαιδευτικό ίδρυμα να είναι υποχρεωμένο να συμμορφωθεί με τις υποδείξεις του Υπουργού, εάν αυτό δεν είναι ευθεία παρέμβαση στην πλήρη αυτοδιοίκηση</w:t>
      </w:r>
      <w:r>
        <w:rPr>
          <w:rFonts w:eastAsia="Times New Roman"/>
          <w:szCs w:val="24"/>
        </w:rPr>
        <w:t>,</w:t>
      </w:r>
      <w:r>
        <w:rPr>
          <w:rFonts w:eastAsia="Times New Roman"/>
          <w:szCs w:val="24"/>
        </w:rPr>
        <w:t xml:space="preserve"> η οποία πρέπε</w:t>
      </w:r>
      <w:r>
        <w:rPr>
          <w:rFonts w:eastAsia="Times New Roman"/>
          <w:szCs w:val="24"/>
        </w:rPr>
        <w:t>ι να χαρακτηρίζει τη λειτουργία των ανωτάτων εκπαιδευτικών ιδρυμάτων, τότε τι είναι;</w:t>
      </w:r>
    </w:p>
    <w:p w14:paraId="3E37B738"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Νομίζω ότι με το επιχείρημα της δήθεν προστασίας των αδυνάτων, εδώ θέλουμε και έχουμε μια προσπάθεια πλήρους ελέγχου των μεταπτυχιακών προγραμμάτων, το οποίο δυστυχώς </w:t>
      </w:r>
      <w:r>
        <w:rPr>
          <w:rFonts w:eastAsia="Times New Roman"/>
          <w:szCs w:val="24"/>
        </w:rPr>
        <w:lastRenderedPageBreak/>
        <w:t xml:space="preserve">απ’ </w:t>
      </w:r>
      <w:r>
        <w:rPr>
          <w:rFonts w:eastAsia="Times New Roman"/>
          <w:szCs w:val="24"/>
        </w:rPr>
        <w:t xml:space="preserve">ό,τι διαφαίνεται, απ’ ό,τι έχει πει όλη η εκπαιδευτική κοινότητα, όλη η ακαδημαϊκή κοινότητα, θα οδηγήσει ουσιαστικά στην κατάργησή τους και τελικά αυτοί οι οποίοι θα έχουν τη μεγαλύτερη ζημία, θα υποστούν τις περισσότερες αρνητικές συνέπειες, είναι αυτοί </w:t>
      </w:r>
      <w:r>
        <w:rPr>
          <w:rFonts w:eastAsia="Times New Roman"/>
          <w:szCs w:val="24"/>
        </w:rPr>
        <w:t>οι οποίοι δεν έχουν τη δυνατότητα να παρακολουθήσουν τέτοια μεταπτυχιακά προγράμματα στο εξωτερικό. Αυτοί τελικά θα αδικηθούν απ’ όλο αυτό. Γιατί αυτή τη στιγμή ξέρουμε πολύ καλά ότι ουσιαστικά το κάθε μεταπτυχιακό πρόγραμμα με βάση ακριβώς αυτή την προσφο</w:t>
      </w:r>
      <w:r>
        <w:rPr>
          <w:rFonts w:eastAsia="Times New Roman"/>
          <w:szCs w:val="24"/>
        </w:rPr>
        <w:t>ρά, αυτή την παροχή, την οποία αναφέρει ο Υπουργός, έχει και την ανάλογη ζήτηση και διαμορφώνεται μέσα σε ένα πλαίσιο και η συμμετοχή με δικλίδες ασφαλείας και δικλίδες προστασίας για όσους είναι αδύναμοι.</w:t>
      </w:r>
    </w:p>
    <w:p w14:paraId="3E37B739" w14:textId="77777777" w:rsidR="00462015" w:rsidRDefault="00E90EEC">
      <w:pPr>
        <w:spacing w:line="600" w:lineRule="auto"/>
        <w:ind w:firstLine="720"/>
        <w:contextualSpacing/>
        <w:jc w:val="both"/>
        <w:rPr>
          <w:rFonts w:eastAsia="Times New Roman"/>
          <w:szCs w:val="24"/>
        </w:rPr>
      </w:pPr>
      <w:r>
        <w:rPr>
          <w:rFonts w:eastAsia="Times New Roman"/>
          <w:szCs w:val="24"/>
        </w:rPr>
        <w:t>Θεωρώ, λοιπόν, ότι πραγματικά και μόνο με τη διατύ</w:t>
      </w:r>
      <w:r>
        <w:rPr>
          <w:rFonts w:eastAsia="Times New Roman"/>
          <w:szCs w:val="24"/>
        </w:rPr>
        <w:t>πωση αυτών των δύο συγκεκριμένων διατάξεων έχουμε ευθεία παρέμβαση στο αυτοδιοίκητο των ανωτάτων εκπαιδευτικών ιδρυμάτων σε σχέση με τα μεταπτυχιακά προγράμματα. Νομίζω ότι θα ήμασταν όλοι θετικοί στο να υπάρχουν κάποιες δικλίδες</w:t>
      </w:r>
      <w:r>
        <w:rPr>
          <w:rFonts w:eastAsia="Times New Roman"/>
          <w:szCs w:val="24"/>
        </w:rPr>
        <w:t>,</w:t>
      </w:r>
      <w:r>
        <w:rPr>
          <w:rFonts w:eastAsia="Times New Roman"/>
          <w:szCs w:val="24"/>
        </w:rPr>
        <w:t xml:space="preserve"> οι οποίες να προστατεύσου</w:t>
      </w:r>
      <w:r>
        <w:rPr>
          <w:rFonts w:eastAsia="Times New Roman"/>
          <w:szCs w:val="24"/>
        </w:rPr>
        <w:t xml:space="preserve">ν τους οικονομικά αδύναμους επιθυμούντες να </w:t>
      </w:r>
      <w:r>
        <w:rPr>
          <w:rFonts w:eastAsia="Times New Roman"/>
          <w:szCs w:val="24"/>
        </w:rPr>
        <w:lastRenderedPageBreak/>
        <w:t xml:space="preserve">συμμετάσχουν σε μεταπτυχιακά προγράμματα, αλλά όχι να γίνεται τέτοια ωμή, ευθεία παρέμβαση και μάλιστα χωρίς αντικειμενικά κριτήρια, με έωλη τη διαδικασία. </w:t>
      </w:r>
    </w:p>
    <w:p w14:paraId="3E37B73A" w14:textId="77777777" w:rsidR="00462015" w:rsidRDefault="00E90EEC">
      <w:pPr>
        <w:spacing w:line="600" w:lineRule="auto"/>
        <w:ind w:firstLine="720"/>
        <w:contextualSpacing/>
        <w:jc w:val="both"/>
        <w:rPr>
          <w:rFonts w:eastAsia="Times New Roman"/>
          <w:szCs w:val="24"/>
        </w:rPr>
      </w:pPr>
      <w:r>
        <w:rPr>
          <w:rFonts w:eastAsia="Times New Roman"/>
          <w:szCs w:val="24"/>
        </w:rPr>
        <w:t>Ουσιαστικά όποτε θέλει ο Υπουργός, με μία διαδικασία πο</w:t>
      </w:r>
      <w:r>
        <w:rPr>
          <w:rFonts w:eastAsia="Times New Roman"/>
          <w:szCs w:val="24"/>
        </w:rPr>
        <w:t>υ δεν έχει αντικειμενικά στοιχεία</w:t>
      </w:r>
      <w:r>
        <w:rPr>
          <w:rFonts w:eastAsia="Times New Roman"/>
          <w:szCs w:val="24"/>
        </w:rPr>
        <w:t>,</w:t>
      </w:r>
      <w:r>
        <w:rPr>
          <w:rFonts w:eastAsia="Times New Roman"/>
          <w:szCs w:val="24"/>
        </w:rPr>
        <w:t xml:space="preserve"> που θα μπορούσαν να αποτελέσουν τα κριτήρια, θα μπορεί να σταματήσει όποιο μεταπτυχιακό πρόγραμμα επιθυμεί.</w:t>
      </w:r>
    </w:p>
    <w:p w14:paraId="3E37B73B" w14:textId="77777777" w:rsidR="00462015" w:rsidRDefault="00E90EEC">
      <w:pPr>
        <w:spacing w:line="600" w:lineRule="auto"/>
        <w:ind w:firstLine="720"/>
        <w:contextualSpacing/>
        <w:jc w:val="both"/>
        <w:rPr>
          <w:rFonts w:eastAsia="Times New Roman"/>
          <w:szCs w:val="24"/>
        </w:rPr>
      </w:pPr>
      <w:r>
        <w:rPr>
          <w:rFonts w:eastAsia="Times New Roman"/>
          <w:szCs w:val="24"/>
        </w:rPr>
        <w:t>Ευχαριστώ, κύριε Πρόεδρε.</w:t>
      </w:r>
    </w:p>
    <w:p w14:paraId="3E37B73C"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(Σπυρίδων Λυκο</w:t>
      </w:r>
      <w:r>
        <w:rPr>
          <w:rFonts w:eastAsia="Times New Roman"/>
          <w:b/>
          <w:szCs w:val="24"/>
        </w:rPr>
        <w:t>ύ</w:t>
      </w:r>
      <w:r>
        <w:rPr>
          <w:rFonts w:eastAsia="Times New Roman"/>
          <w:b/>
          <w:szCs w:val="24"/>
        </w:rPr>
        <w:t xml:space="preserve">δης): </w:t>
      </w:r>
      <w:r>
        <w:rPr>
          <w:rFonts w:eastAsia="Times New Roman"/>
          <w:szCs w:val="24"/>
        </w:rPr>
        <w:t>Ευχαριστώ, κύριε συνάδελφε.</w:t>
      </w:r>
    </w:p>
    <w:p w14:paraId="3E37B73D"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Παφίλης</w:t>
      </w:r>
      <w:proofErr w:type="spellEnd"/>
      <w:r>
        <w:rPr>
          <w:rFonts w:eastAsia="Times New Roman"/>
          <w:szCs w:val="24"/>
        </w:rPr>
        <w:t>.</w:t>
      </w:r>
    </w:p>
    <w:p w14:paraId="3E37B73E"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ΧΡΗΣΤΟΣ ΠΑΠΠΑΣ: </w:t>
      </w:r>
      <w:r>
        <w:rPr>
          <w:rFonts w:eastAsia="Times New Roman"/>
          <w:szCs w:val="24"/>
        </w:rPr>
        <w:t xml:space="preserve">Κύριε Πρόεδρε, δεν πάμε με την κοινοβουλευτική τάξη; </w:t>
      </w:r>
    </w:p>
    <w:p w14:paraId="3E37B73F"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(Σπυρίδων Λυκο</w:t>
      </w:r>
      <w:r>
        <w:rPr>
          <w:rFonts w:eastAsia="Times New Roman"/>
          <w:b/>
          <w:szCs w:val="24"/>
        </w:rPr>
        <w:t>ύ</w:t>
      </w:r>
      <w:r>
        <w:rPr>
          <w:rFonts w:eastAsia="Times New Roman"/>
          <w:b/>
          <w:szCs w:val="24"/>
        </w:rPr>
        <w:t xml:space="preserve">δης): </w:t>
      </w:r>
      <w:r>
        <w:rPr>
          <w:rFonts w:eastAsia="Times New Roman"/>
          <w:szCs w:val="24"/>
        </w:rPr>
        <w:t xml:space="preserve">Ζήτησα να εκφραστεί η επιθυμία από τους Κοινοβουλευτικούς Εκπροσώπους, από όσους θα ήθελαν να πάρουν τον λόγο. Δεν είναι υποχρεωτικό να μιλήσει κάποιος. </w:t>
      </w:r>
      <w:r>
        <w:rPr>
          <w:rFonts w:eastAsia="Times New Roman"/>
          <w:szCs w:val="24"/>
        </w:rPr>
        <w:t>Εάν θέλατε, θα μπορούσατε να μιλήσετε -έχετε δίκιο, γιατί προηγείστε- αλλά δεν το ζητήσατε.</w:t>
      </w:r>
    </w:p>
    <w:p w14:paraId="3E37B740"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ΧΡΗΣΤΟΣ ΠΑΠΠΑΣ: </w:t>
      </w:r>
      <w:r>
        <w:rPr>
          <w:rFonts w:eastAsia="Times New Roman"/>
          <w:szCs w:val="24"/>
        </w:rPr>
        <w:t>Έχω σηκώσει το χέρι εδώ και τόση ώρα, αλλά δεν κοιτάτε προς τα εδώ. Δεν πειράζει.</w:t>
      </w:r>
    </w:p>
    <w:p w14:paraId="3E37B741"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w:t>
      </w:r>
      <w:r>
        <w:rPr>
          <w:rFonts w:eastAsia="Times New Roman"/>
          <w:b/>
          <w:szCs w:val="24"/>
        </w:rPr>
        <w:t>ύ</w:t>
      </w:r>
      <w:r>
        <w:rPr>
          <w:rFonts w:eastAsia="Times New Roman"/>
          <w:b/>
          <w:szCs w:val="24"/>
        </w:rPr>
        <w:t xml:space="preserve">δης): </w:t>
      </w:r>
      <w:r>
        <w:rPr>
          <w:rFonts w:eastAsia="Times New Roman"/>
          <w:szCs w:val="24"/>
        </w:rPr>
        <w:t>Θα μιλήσετε αμέσως μετά, κύριε Παπ</w:t>
      </w:r>
      <w:r>
        <w:rPr>
          <w:rFonts w:eastAsia="Times New Roman"/>
          <w:szCs w:val="24"/>
        </w:rPr>
        <w:t>πά.</w:t>
      </w:r>
    </w:p>
    <w:p w14:paraId="3E37B742"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Παφίλη</w:t>
      </w:r>
      <w:proofErr w:type="spellEnd"/>
      <w:r>
        <w:rPr>
          <w:rFonts w:eastAsia="Times New Roman"/>
          <w:szCs w:val="24"/>
        </w:rPr>
        <w:t>, έχετε τον λόγο.</w:t>
      </w:r>
    </w:p>
    <w:p w14:paraId="3E37B743"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Έχουμε τοποθετηθεί επανειλημμένα. Θεωρούμε αυτή τη συζήτηση περί συνταγματικότητας και αντισυνταγματικότητας -και μη σηκωθείτε να πείτε για το Σύνταγμα κ.λπ</w:t>
      </w:r>
      <w:r>
        <w:rPr>
          <w:rFonts w:eastAsia="Times New Roman"/>
          <w:szCs w:val="24"/>
        </w:rPr>
        <w:t>.</w:t>
      </w:r>
      <w:r>
        <w:rPr>
          <w:rFonts w:eastAsia="Times New Roman"/>
          <w:szCs w:val="24"/>
        </w:rPr>
        <w:t>- υποκριτική. Και θα εξηγήσω γιατί είν</w:t>
      </w:r>
      <w:r>
        <w:rPr>
          <w:rFonts w:eastAsia="Times New Roman"/>
          <w:szCs w:val="24"/>
        </w:rPr>
        <w:t>αι υποκριτική.</w:t>
      </w:r>
    </w:p>
    <w:p w14:paraId="3E37B744"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Θα ξεκινήσω ανάποδα. Πρώτον, ποιος καθορίζει την αντισυνταγματικότητα; Οι </w:t>
      </w:r>
      <w:proofErr w:type="spellStart"/>
      <w:r>
        <w:rPr>
          <w:rFonts w:eastAsia="Times New Roman"/>
          <w:szCs w:val="24"/>
        </w:rPr>
        <w:t>εκατόν</w:t>
      </w:r>
      <w:proofErr w:type="spellEnd"/>
      <w:r>
        <w:rPr>
          <w:rFonts w:eastAsia="Times New Roman"/>
          <w:szCs w:val="24"/>
        </w:rPr>
        <w:t xml:space="preserve"> πενήντα ένας</w:t>
      </w:r>
      <w:r>
        <w:rPr>
          <w:rFonts w:eastAsia="Times New Roman"/>
          <w:szCs w:val="24"/>
        </w:rPr>
        <w:t xml:space="preserve"> Βουλευτές. Υπάρχει περίπτωση, δηλαδή, να πουν οι </w:t>
      </w:r>
      <w:proofErr w:type="spellStart"/>
      <w:r>
        <w:rPr>
          <w:rFonts w:eastAsia="Times New Roman"/>
          <w:szCs w:val="24"/>
        </w:rPr>
        <w:t>εκατόν</w:t>
      </w:r>
      <w:proofErr w:type="spellEnd"/>
      <w:r>
        <w:rPr>
          <w:rFonts w:eastAsia="Times New Roman"/>
          <w:szCs w:val="24"/>
        </w:rPr>
        <w:t xml:space="preserve"> πενήντα ένας</w:t>
      </w:r>
      <w:r w:rsidDel="007B25AB">
        <w:rPr>
          <w:rFonts w:eastAsia="Times New Roman"/>
          <w:szCs w:val="24"/>
        </w:rPr>
        <w:t xml:space="preserve"> </w:t>
      </w:r>
      <w:r>
        <w:rPr>
          <w:rFonts w:eastAsia="Times New Roman"/>
          <w:szCs w:val="24"/>
        </w:rPr>
        <w:t>ότι είναι συνταγματικό ή αντισυνταγματικό και να μη λήξει η απόφαση; Δεν είναι</w:t>
      </w:r>
      <w:r>
        <w:rPr>
          <w:rFonts w:eastAsia="Times New Roman"/>
          <w:szCs w:val="24"/>
        </w:rPr>
        <w:t>, λοιπόν, υποκρισία όλη αυτή η συζήτηση;</w:t>
      </w:r>
    </w:p>
    <w:p w14:paraId="3E37B74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παίρνει και άλλες διαστάσεις, γιατί έχουμε το κλασικό παιχνίδι του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όταν ο ΣΥΡΙΖΑ ήταν </w:t>
      </w:r>
      <w:r>
        <w:rPr>
          <w:rFonts w:eastAsia="Times New Roman" w:cs="Times New Roman"/>
          <w:szCs w:val="24"/>
        </w:rPr>
        <w:t>α</w:t>
      </w:r>
      <w:r>
        <w:rPr>
          <w:rFonts w:eastAsia="Times New Roman" w:cs="Times New Roman"/>
          <w:szCs w:val="24"/>
        </w:rPr>
        <w:t xml:space="preserve">ντιπολίτευση, για κάθε νομοσχέδιο </w:t>
      </w:r>
      <w:proofErr w:type="spellStart"/>
      <w:r>
        <w:rPr>
          <w:rFonts w:eastAsia="Times New Roman" w:cs="Times New Roman"/>
          <w:szCs w:val="24"/>
        </w:rPr>
        <w:t>ετίθετο</w:t>
      </w:r>
      <w:proofErr w:type="spellEnd"/>
      <w:r>
        <w:rPr>
          <w:rFonts w:eastAsia="Times New Roman" w:cs="Times New Roman"/>
          <w:szCs w:val="24"/>
        </w:rPr>
        <w:t xml:space="preserve"> ζήτημα αντισυνταγματικότητας και τώρα το κάνει η Νέα </w:t>
      </w:r>
      <w:r>
        <w:rPr>
          <w:rFonts w:eastAsia="Times New Roman" w:cs="Times New Roman"/>
          <w:szCs w:val="24"/>
        </w:rPr>
        <w:t>Δημοκρατία, που είναι Αντιπολίτευση, και ούτω καθεξής και το ΠΑΣΟΚ παλιότερα.</w:t>
      </w:r>
    </w:p>
    <w:p w14:paraId="3E37B74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όμως, και το πιο σημαντικό είναι το εξής: Για πείτε μου λοιπόν, τι λέει το Σύνταγμα. Στο άρθρο 16 παράγραφος </w:t>
      </w:r>
      <w:r>
        <w:rPr>
          <w:rFonts w:eastAsia="Times New Roman" w:cs="Times New Roman"/>
          <w:szCs w:val="24"/>
        </w:rPr>
        <w:lastRenderedPageBreak/>
        <w:t>4 λέει: «Όλοι οι Έλληνες έχουν δικαίωμα δωρεάν παιδείας σ</w:t>
      </w:r>
      <w:r>
        <w:rPr>
          <w:rFonts w:eastAsia="Times New Roman" w:cs="Times New Roman"/>
          <w:szCs w:val="24"/>
        </w:rPr>
        <w:t xml:space="preserve">ε όλες τις βαθμίδες της στα κρατικά εκπαιδευτήρια». Δεν μου λέτε, τα δίδακτρα για τα μεταπτυχιακά τι είναι, ποιας βαθμίδας, γιατί πληρώνουν; Αυτό δεν αντισυνταγματικό, αφού κόπτεστε για το Σύνταγμα και εσείς που το ψηφίσατε και τούτοι που το διατηρούν και </w:t>
      </w:r>
      <w:r>
        <w:rPr>
          <w:rFonts w:eastAsia="Times New Roman" w:cs="Times New Roman"/>
          <w:szCs w:val="24"/>
        </w:rPr>
        <w:t>το ανοίγουν και άλλο περισσότερο; Λέω και για το ΠΑΣΟΚ παλιότερα και για τη Νέα Δημοκρατία αλλά και για τον ΣΥΡΙΖΑ τώρα. Αυτό είναι συνταγματικό; Έτσι δεν λέει το Σύνταγμα; Τι λέτε εσείς, δηλαδή; Ότι δεν πρέπει να πληρώνεις τίποτα. Δωρεάν παιδεία σε όλες τ</w:t>
      </w:r>
      <w:r>
        <w:rPr>
          <w:rFonts w:eastAsia="Times New Roman" w:cs="Times New Roman"/>
          <w:szCs w:val="24"/>
        </w:rPr>
        <w:t xml:space="preserve">ις βαθμίδες. </w:t>
      </w:r>
    </w:p>
    <w:p w14:paraId="3E37B74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το πιο σύντομο ανέκδοτο. Υπάρχει περίπτωση να μην πληρώνει ο κόσμος από το νηπιαγωγείο, από τον παιδικό σταθμό μέχρι το πανεπιστήμιο; Άρα όλοι σας οι νόμοι με αυτή την έννοια είναι αντισυνταγματικοί. Όμως, είναι έτσι οι διατυπώσεις του </w:t>
      </w:r>
      <w:r>
        <w:rPr>
          <w:rFonts w:eastAsia="Times New Roman" w:cs="Times New Roman"/>
          <w:szCs w:val="24"/>
        </w:rPr>
        <w:t>Συντάγματος που μια χαρά βολεύουν την ερμηνεία, για να εξυπηρετηθούν πολύ συγκεκριμένα συμφέροντα.</w:t>
      </w:r>
    </w:p>
    <w:p w14:paraId="3E37B74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Τρίτο παράδειγμα: Το άρθρο 22 τι λέει; Ότι το δικαίωμα στην εργασία για όλους είναι υποχρέωση του κράτους. Η ανεργία είναι 25%. Αυτό είναι συνταγματικό, αφού</w:t>
      </w:r>
      <w:r>
        <w:rPr>
          <w:rFonts w:eastAsia="Times New Roman" w:cs="Times New Roman"/>
          <w:szCs w:val="24"/>
        </w:rPr>
        <w:t xml:space="preserve"> κόπτεστε για το Σύνταγμα που έχει τέτοιες διατάξεις;</w:t>
      </w:r>
    </w:p>
    <w:p w14:paraId="3E37B74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παρακάτω. Ίση αμοιβή, λέει, για ίση εργασία. Για πάνω από είκοσι πέντε χρόνων 586 ευρώ και 511 ευρώ για κάτω από είκοσι πέντε χρόνων με ίση εργασία. Είναι συνταγματικό αυτό</w:t>
      </w:r>
      <w:r>
        <w:rPr>
          <w:rFonts w:eastAsia="Times New Roman" w:cs="Times New Roman"/>
          <w:szCs w:val="24"/>
        </w:rPr>
        <w:t>,</w:t>
      </w:r>
      <w:r>
        <w:rPr>
          <w:rFonts w:eastAsia="Times New Roman" w:cs="Times New Roman"/>
          <w:szCs w:val="24"/>
        </w:rPr>
        <w:t xml:space="preserve"> που το ψηφίσατε όλοι σα</w:t>
      </w:r>
      <w:r>
        <w:rPr>
          <w:rFonts w:eastAsia="Times New Roman" w:cs="Times New Roman"/>
          <w:szCs w:val="24"/>
        </w:rPr>
        <w:t>ς με τα μνημόνια; Είναι συνταγματικό που καθορίσατε τον κατώτατο μισθό κάτω από εκεί που είχε συμφωνηθεί από τις συλλογικές διαπραγματεύσεις; Τι μας λέτε, λοιπόν, για το Σύνταγμα;</w:t>
      </w:r>
    </w:p>
    <w:p w14:paraId="3E37B74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Άρα το Σύνταγμα είναι έτσι φτιαγμένο που να μπορεί να το ερμηνεύει η κάθε κυ</w:t>
      </w:r>
      <w:r>
        <w:rPr>
          <w:rFonts w:eastAsia="Times New Roman" w:cs="Times New Roman"/>
          <w:szCs w:val="24"/>
        </w:rPr>
        <w:t xml:space="preserve">βέρνηση και εξυπηρετεί πάλι συγκεκριμένα ταξικά συμφέροντα. Όλα αυτά που λέω ταξικά είναι. Είναι εις βάρος της εργατικής τάξης και του λαού και είναι υπέρ αυτών που έχουν τον πλούτο στα χέρια τους. </w:t>
      </w:r>
    </w:p>
    <w:p w14:paraId="3E37B74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κύριε Πρόεδρε, εμείς δεν παίρνουμε μέ</w:t>
      </w:r>
      <w:r>
        <w:rPr>
          <w:rFonts w:eastAsia="Times New Roman" w:cs="Times New Roman"/>
          <w:szCs w:val="24"/>
        </w:rPr>
        <w:t xml:space="preserve">ρος σε αυτή την ψηφοφορία για το αν είναι συνταγματικό ή δεν είναι συνταγματικό. Αυτό που είναι βέβαιο είναι ότι και αυτό το νομοσχέδιο είναι αντιλαϊκό, χτυπάει τα λαϊκά στρώματα και ας αφήσουμε τώρα το 30% που δεν θα πληρώνουν, άμα έχουν 7.500 χρονιάτικο </w:t>
      </w:r>
      <w:r>
        <w:rPr>
          <w:rFonts w:eastAsia="Times New Roman" w:cs="Times New Roman"/>
          <w:szCs w:val="24"/>
        </w:rPr>
        <w:t>εισόδημα. Άμα έχουν 8.000 ή 7.800;</w:t>
      </w:r>
    </w:p>
    <w:p w14:paraId="3E37B74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w:t>
      </w:r>
      <w:r>
        <w:rPr>
          <w:rFonts w:eastAsia="Times New Roman" w:cs="Times New Roman"/>
          <w:szCs w:val="24"/>
        </w:rPr>
        <w:t>Έντεκα χιλιάδες.</w:t>
      </w:r>
    </w:p>
    <w:p w14:paraId="3E37B74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w:t>
      </w:r>
      <w:r>
        <w:rPr>
          <w:rFonts w:eastAsia="Times New Roman" w:cs="Times New Roman"/>
          <w:szCs w:val="24"/>
        </w:rPr>
        <w:t>Έντεκα χιλιάδες</w:t>
      </w:r>
      <w:r>
        <w:rPr>
          <w:rFonts w:eastAsia="Times New Roman" w:cs="Times New Roman"/>
          <w:szCs w:val="24"/>
        </w:rPr>
        <w:t xml:space="preserve">. </w:t>
      </w:r>
    </w:p>
    <w:p w14:paraId="3E37B74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Για πείτε </w:t>
      </w:r>
      <w:r>
        <w:rPr>
          <w:rFonts w:eastAsia="Times New Roman" w:cs="Times New Roman"/>
          <w:szCs w:val="24"/>
        </w:rPr>
        <w:t>μας,</w:t>
      </w:r>
      <w:r>
        <w:rPr>
          <w:rFonts w:eastAsia="Times New Roman" w:cs="Times New Roman"/>
          <w:szCs w:val="24"/>
        </w:rPr>
        <w:t xml:space="preserve"> εσείς πού ζείτε; Θα τα πω μετά, κύριε Υπουργέ, γιατί σας ακούω πολύ να φωνάζετε. </w:t>
      </w:r>
    </w:p>
    <w:p w14:paraId="3E37B74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Πού ζείτε; Οικογένεια με 11.000 να έχει δ</w:t>
      </w:r>
      <w:r>
        <w:rPr>
          <w:rFonts w:eastAsia="Times New Roman" w:cs="Times New Roman"/>
          <w:szCs w:val="24"/>
        </w:rPr>
        <w:t>ύ</w:t>
      </w:r>
      <w:r>
        <w:rPr>
          <w:rFonts w:eastAsia="Times New Roman" w:cs="Times New Roman"/>
          <w:szCs w:val="24"/>
        </w:rPr>
        <w:t>ο παιδιά στο πανεπιστήμιο και να τα στείλει για μεταπτυχιακό; Θα τρελάνετε τον κόσμο; Με 900 ευρώ τον μήνα μπορείς να σπουδάσεις παιδιά σήμερα, να τα πας στο πανεπιστήμιο και να κάνουν μεταπτυχιακό; Ποιον κοροϊδεύε</w:t>
      </w:r>
      <w:r>
        <w:rPr>
          <w:rFonts w:eastAsia="Times New Roman" w:cs="Times New Roman"/>
          <w:szCs w:val="24"/>
        </w:rPr>
        <w:t>τε όλοι σας;</w:t>
      </w:r>
    </w:p>
    <w:p w14:paraId="3E37B75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3E37B75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Χρήστος Παππάς από τη Χρυσή Αυγή.</w:t>
      </w:r>
    </w:p>
    <w:p w14:paraId="3E37B75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Εμένα μου προκαλεί εντύπωση που κόμματα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όπως η Νέα Δημοκρατία, η οποία κόπτεται </w:t>
      </w:r>
      <w:r>
        <w:rPr>
          <w:rFonts w:eastAsia="Times New Roman" w:cs="Times New Roman"/>
          <w:szCs w:val="24"/>
        </w:rPr>
        <w:t xml:space="preserve">για την ιδιωτική παιδεία, κατά παράβαση του Συντάγματος, ομιλεί για δωρεάν παιδεία και φέρει ενστάσεις για τα δίδακτρα των μεταπτυχιακών. Όχι ότι δεν είναι σωστές οι ενστάσεις. Σίγουρα μια οικογένεια </w:t>
      </w:r>
      <w:proofErr w:type="spellStart"/>
      <w:r>
        <w:rPr>
          <w:rFonts w:eastAsia="Times New Roman" w:cs="Times New Roman"/>
          <w:szCs w:val="24"/>
        </w:rPr>
        <w:t>πληττόμενη</w:t>
      </w:r>
      <w:proofErr w:type="spellEnd"/>
      <w:r>
        <w:rPr>
          <w:rFonts w:eastAsia="Times New Roman" w:cs="Times New Roman"/>
          <w:szCs w:val="24"/>
        </w:rPr>
        <w:t xml:space="preserve"> από τα μνημόνια που εσείς ψηφίζετε, </w:t>
      </w:r>
      <w:proofErr w:type="spellStart"/>
      <w:r>
        <w:rPr>
          <w:rFonts w:eastAsia="Times New Roman" w:cs="Times New Roman"/>
          <w:szCs w:val="24"/>
        </w:rPr>
        <w:t>συριζαίοι</w:t>
      </w:r>
      <w:proofErr w:type="spellEnd"/>
      <w:r>
        <w:rPr>
          <w:rFonts w:eastAsia="Times New Roman" w:cs="Times New Roman"/>
          <w:szCs w:val="24"/>
        </w:rPr>
        <w:t xml:space="preserve">, νεοδημοκράτες, </w:t>
      </w:r>
      <w:proofErr w:type="spellStart"/>
      <w:r>
        <w:rPr>
          <w:rFonts w:eastAsia="Times New Roman" w:cs="Times New Roman"/>
          <w:szCs w:val="24"/>
        </w:rPr>
        <w:t>πασόκοι</w:t>
      </w:r>
      <w:proofErr w:type="spellEnd"/>
      <w:r>
        <w:rPr>
          <w:rFonts w:eastAsia="Times New Roman" w:cs="Times New Roman"/>
          <w:szCs w:val="24"/>
        </w:rPr>
        <w:t xml:space="preserve">, όλοι μαζί -δημοκρατικό τόξο είστε, </w:t>
      </w:r>
      <w:proofErr w:type="spellStart"/>
      <w:r>
        <w:rPr>
          <w:rFonts w:eastAsia="Times New Roman" w:cs="Times New Roman"/>
          <w:szCs w:val="24"/>
        </w:rPr>
        <w:t>μνημονιακό</w:t>
      </w:r>
      <w:proofErr w:type="spellEnd"/>
      <w:r>
        <w:rPr>
          <w:rFonts w:eastAsia="Times New Roman" w:cs="Times New Roman"/>
          <w:szCs w:val="24"/>
        </w:rPr>
        <w:t xml:space="preserve"> τόξο είστε, αντιλαϊκό </w:t>
      </w:r>
      <w:r>
        <w:rPr>
          <w:rFonts w:eastAsia="Times New Roman" w:cs="Times New Roman"/>
          <w:szCs w:val="24"/>
        </w:rPr>
        <w:lastRenderedPageBreak/>
        <w:t xml:space="preserve">τόξο είστε- φέρετε κώλυμα και στη μόρφωση των Ελλήνων και όχι μόνο. </w:t>
      </w:r>
    </w:p>
    <w:p w14:paraId="3E37B75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Συνάδελφος άλλου </w:t>
      </w:r>
      <w:r>
        <w:rPr>
          <w:rFonts w:eastAsia="Times New Roman" w:cs="Times New Roman"/>
          <w:szCs w:val="24"/>
        </w:rPr>
        <w:t>κ</w:t>
      </w:r>
      <w:r>
        <w:rPr>
          <w:rFonts w:eastAsia="Times New Roman" w:cs="Times New Roman"/>
          <w:szCs w:val="24"/>
        </w:rPr>
        <w:t>όμματος είπε για την αντισυνταγματικότητα. Πρόλαβε εμάς, που εν συνόλω θα π</w:t>
      </w:r>
      <w:r>
        <w:rPr>
          <w:rFonts w:eastAsia="Times New Roman" w:cs="Times New Roman"/>
          <w:szCs w:val="24"/>
        </w:rPr>
        <w:t xml:space="preserve">ούμε ότι δεν παραβιάζεται μόνο η παράγραφος 5 του άρθρου 16 του Συντάγματος, αλλά παραβιάζεται όλο το άρθρο 16 και σε ό,τι αφορά </w:t>
      </w:r>
      <w:r>
        <w:rPr>
          <w:rFonts w:eastAsia="Times New Roman" w:cs="Times New Roman"/>
          <w:szCs w:val="24"/>
        </w:rPr>
        <w:t>σ</w:t>
      </w:r>
      <w:r>
        <w:rPr>
          <w:rFonts w:eastAsia="Times New Roman" w:cs="Times New Roman"/>
          <w:szCs w:val="24"/>
        </w:rPr>
        <w:t xml:space="preserve">τη δωρεάν παιδεία και σε ό,τι αφορά </w:t>
      </w:r>
      <w:r>
        <w:rPr>
          <w:rFonts w:eastAsia="Times New Roman" w:cs="Times New Roman"/>
          <w:szCs w:val="24"/>
        </w:rPr>
        <w:t>σ</w:t>
      </w:r>
      <w:r>
        <w:rPr>
          <w:rFonts w:eastAsia="Times New Roman" w:cs="Times New Roman"/>
          <w:szCs w:val="24"/>
        </w:rPr>
        <w:t xml:space="preserve">το αυτοδιοίκητο των πανεπιστημίων. </w:t>
      </w:r>
    </w:p>
    <w:p w14:paraId="3E37B75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Στην εισήγησ</w:t>
      </w:r>
      <w:r>
        <w:rPr>
          <w:rFonts w:eastAsia="Times New Roman" w:cs="Times New Roman"/>
          <w:szCs w:val="24"/>
        </w:rPr>
        <w:t>η</w:t>
      </w:r>
      <w:r>
        <w:rPr>
          <w:rFonts w:eastAsia="Times New Roman" w:cs="Times New Roman"/>
          <w:szCs w:val="24"/>
        </w:rPr>
        <w:t xml:space="preserve"> του κ. Λοβέρδου, ο οποίος σύμφωνα με τα</w:t>
      </w:r>
      <w:r>
        <w:rPr>
          <w:rFonts w:eastAsia="Times New Roman" w:cs="Times New Roman"/>
          <w:szCs w:val="24"/>
        </w:rPr>
        <w:t xml:space="preserve"> καθιερωμένα σωστά είπε ότι παραβιάζεται το άρθρο 5, δηλαδή η οργανωτική μορφή της αυτοδιοίκησης του πανεπιστημίου, η οποία αποτελεί λειτουργικό εχέγγυο της ακώλυτης άσκησης του θεμελιώδους δικαιώματος της ακαδημαϊκής ελευθερίας, όπως επιτάσσει το Σύνταγμα</w:t>
      </w:r>
      <w:r>
        <w:rPr>
          <w:rFonts w:eastAsia="Times New Roman" w:cs="Times New Roman"/>
          <w:szCs w:val="24"/>
        </w:rPr>
        <w:t xml:space="preserve"> -που εμείς σεβόμαστε, άλλοι δεν σέβονται, και σας παραπέμπω στην εισήγηση του προηγούμενου εισηγητή, που υποτίθεται ότι έχει ορκιστεί πίστη στο Σύνταγμα, όταν βγήκε Βουλευτής σε αυτό το Κοινοβούλιο. </w:t>
      </w:r>
    </w:p>
    <w:p w14:paraId="3E37B75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οργανωτική μορφή, λοιπόν, του αυτοδιοίκητου των πανεπ</w:t>
      </w:r>
      <w:r>
        <w:rPr>
          <w:rFonts w:eastAsia="Times New Roman" w:cs="Times New Roman"/>
          <w:szCs w:val="24"/>
        </w:rPr>
        <w:t>ιστημίων συνάδει και έρχεται σε πλήρη ταύτιση και με τη νομολογία του Συμβουλίου της Επικρατείας, που κάπου εσείς θέ</w:t>
      </w:r>
      <w:r>
        <w:rPr>
          <w:rFonts w:eastAsia="Times New Roman" w:cs="Times New Roman"/>
          <w:szCs w:val="24"/>
        </w:rPr>
        <w:lastRenderedPageBreak/>
        <w:t xml:space="preserve">λετε να καταργήσετε. Δεν καταργούνται έτσι τα συμβούλια της επικρατείας. Οι αποφάσεις και η νομολογία του Συμβουλίου της Επικρατείας είναι, </w:t>
      </w:r>
      <w:r>
        <w:rPr>
          <w:rFonts w:eastAsia="Times New Roman" w:cs="Times New Roman"/>
          <w:szCs w:val="24"/>
        </w:rPr>
        <w:t>λοιπόν, πλήρως ευθυγραμμισμένα με το αυτοδιοίκητο των πανεπιστημίων και η διοικητική αυτοτέλεια, σύμφωνα πάντα με αυτή τη νομολογία, όπου ονομάζεται «πλήρης αυτοδιοίκηση», σημαίνει ότι τα ιδρύματα αυτά έχουν την εξουσία να αποφασίζουν για τις υποθέσεις του</w:t>
      </w:r>
      <w:r>
        <w:rPr>
          <w:rFonts w:eastAsia="Times New Roman" w:cs="Times New Roman"/>
          <w:szCs w:val="24"/>
        </w:rPr>
        <w:t xml:space="preserve">ς με δικά τους αποκλειστικά όργανα και δική τους ευθύνη. </w:t>
      </w:r>
    </w:p>
    <w:p w14:paraId="3E37B75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σημασία της διοικητικής αυτοτέλειας συντρέχει σε ποικίλο βαθμό, στην περίπτωση των ανωτάτων εκπαιδευτικών ιδρυμάτων. Το προσωπικό τους δεν συνδέεται άμεσα με το </w:t>
      </w:r>
      <w:r>
        <w:rPr>
          <w:rFonts w:eastAsia="Times New Roman" w:cs="Times New Roman"/>
          <w:szCs w:val="24"/>
        </w:rPr>
        <w:t>δ</w:t>
      </w:r>
      <w:r>
        <w:rPr>
          <w:rFonts w:eastAsia="Times New Roman" w:cs="Times New Roman"/>
          <w:szCs w:val="24"/>
        </w:rPr>
        <w:t xml:space="preserve">ημόσιο, δηλαδή οι καθηγητές είναι </w:t>
      </w:r>
      <w:r>
        <w:rPr>
          <w:rFonts w:eastAsia="Times New Roman" w:cs="Times New Roman"/>
          <w:szCs w:val="24"/>
        </w:rPr>
        <w:t>μεν δημόσιοι υπάλληλοι, αλλά έχουν την προσωπική και λειτουργική τους ανεξαρτησία, ενώ</w:t>
      </w:r>
      <w:r>
        <w:rPr>
          <w:rFonts w:eastAsia="Times New Roman" w:cs="Times New Roman"/>
          <w:szCs w:val="24"/>
        </w:rPr>
        <w:t>,</w:t>
      </w:r>
      <w:r>
        <w:rPr>
          <w:rFonts w:eastAsia="Times New Roman" w:cs="Times New Roman"/>
          <w:szCs w:val="24"/>
        </w:rPr>
        <w:t xml:space="preserve"> σύμφωνα και με το Σύνταγμα, το λοιπό διδακτικό προσωπικό συμμετέχει στην άσκηση του δημόσιου λειτουργήματος. Τα όργανα διοίκησης του πανεπιστημίου, πρυτάνεις, κοσμήτορε</w:t>
      </w:r>
      <w:r>
        <w:rPr>
          <w:rFonts w:eastAsia="Times New Roman" w:cs="Times New Roman"/>
          <w:szCs w:val="24"/>
        </w:rPr>
        <w:t xml:space="preserve">ς, πρόεδροι τμημάτων κ.λπ., εκλέγονται από όλους τους φορείς του και αποφασίζουν μόνα τους για τις υποθέσεις τους. Η συγκρότησή τους πάντως γίνεται αποκλειστικά από πρόσωπα που μετέχουν στην </w:t>
      </w:r>
      <w:r>
        <w:rPr>
          <w:rFonts w:eastAsia="Times New Roman" w:cs="Times New Roman"/>
          <w:szCs w:val="24"/>
        </w:rPr>
        <w:lastRenderedPageBreak/>
        <w:t xml:space="preserve">πραγματοποίηση της εκπαιδευτικής και ερευνητικής τους αποστολής. </w:t>
      </w:r>
    </w:p>
    <w:p w14:paraId="3E37B75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όντως πλήττει με τις προτεινόμενες διατάξεις του και την οριζόντια ρύθμιση θεμάτων και το συνταγματικά κατοχυρωμένο αυτοδιοίκητο των ΑΕΙ και αυτό το σχέδιο νόμου αποτελεί μία επιπλέον δυσλειτουργία στη λειτουργία των ανωτάτων εκπαιδε</w:t>
      </w:r>
      <w:r>
        <w:rPr>
          <w:rFonts w:eastAsia="Times New Roman" w:cs="Times New Roman"/>
          <w:szCs w:val="24"/>
        </w:rPr>
        <w:t xml:space="preserve">υτικών ιδρυμάτων. Επομένως έρχεται, για εμάς, σε πλήρη αντίθεση με το άρθρο 16. </w:t>
      </w:r>
    </w:p>
    <w:p w14:paraId="3E37B75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Συμφωνούμε με την αντισυνταγματικότητα, αλλά έχουμε και τις δικές μας ενστάσεις, που σημαίνει ότι θεωρούμε πως το παρόν σχέδιο νόμου είναι αντισυνταγματικό και για λόγους ουσίας. Και έρχομαι στην παράγραφο 2 του Συντάγματος της Ελλάδος, που λέει ότι η παιδ</w:t>
      </w:r>
      <w:r>
        <w:rPr>
          <w:rFonts w:eastAsia="Times New Roman" w:cs="Times New Roman"/>
          <w:szCs w:val="24"/>
        </w:rPr>
        <w:t xml:space="preserve">εία αποτελεί βασική αποστολή του κράτους και έχει σκοπό την ηθική, πνευματική, επαγγελματική και φυσική αγωγή των Ελλήνων, την ανάπτυξη της εθνικής και θρησκευτικής συνείδησης και τη διάπλασή τους σε ελεύθερους και υπεύθυνους πολίτες. Και ερωτώ: </w:t>
      </w:r>
      <w:r>
        <w:rPr>
          <w:rFonts w:eastAsia="Times New Roman" w:cs="Times New Roman"/>
          <w:szCs w:val="24"/>
        </w:rPr>
        <w:t>δ</w:t>
      </w:r>
      <w:r>
        <w:rPr>
          <w:rFonts w:eastAsia="Times New Roman" w:cs="Times New Roman"/>
          <w:szCs w:val="24"/>
        </w:rPr>
        <w:t>εν έχει π</w:t>
      </w:r>
      <w:r>
        <w:rPr>
          <w:rFonts w:eastAsia="Times New Roman" w:cs="Times New Roman"/>
          <w:szCs w:val="24"/>
        </w:rPr>
        <w:t xml:space="preserve">ληγεί στην ουσία του, όχι μόνο με αυτό το σχέδιο νόμου αλλά εν συνόλω με τις πολιτικές σας από το 1974 και μετά, το Σύνταγμα και το άρθρο αυτό; </w:t>
      </w:r>
    </w:p>
    <w:p w14:paraId="3E37B759" w14:textId="77777777" w:rsidR="00462015" w:rsidRDefault="00E90EEC">
      <w:pPr>
        <w:spacing w:line="600" w:lineRule="auto"/>
        <w:ind w:firstLine="709"/>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3E37B75A" w14:textId="77777777" w:rsidR="00462015" w:rsidRDefault="00E90EEC">
      <w:pPr>
        <w:spacing w:line="600" w:lineRule="auto"/>
        <w:ind w:firstLine="709"/>
        <w:contextualSpacing/>
        <w:jc w:val="both"/>
        <w:rPr>
          <w:rFonts w:eastAsia="Times New Roman" w:cs="Times New Roman"/>
          <w:szCs w:val="24"/>
        </w:rPr>
      </w:pPr>
      <w:r>
        <w:rPr>
          <w:rFonts w:eastAsia="Times New Roman" w:cs="Times New Roman"/>
          <w:szCs w:val="24"/>
        </w:rPr>
        <w:t xml:space="preserve">Τελειώνω, κύριε Πρόεδρε. </w:t>
      </w:r>
    </w:p>
    <w:p w14:paraId="3E37B75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ποια παιδεία μιλάμε και για ποιο κράτος, κυρίες και κύριοι; Για το </w:t>
      </w:r>
      <w:proofErr w:type="spellStart"/>
      <w:r>
        <w:rPr>
          <w:rFonts w:eastAsia="Times New Roman" w:cs="Times New Roman"/>
          <w:szCs w:val="24"/>
        </w:rPr>
        <w:t>μνημονιακό</w:t>
      </w:r>
      <w:proofErr w:type="spellEnd"/>
      <w:r>
        <w:rPr>
          <w:rFonts w:eastAsia="Times New Roman" w:cs="Times New Roman"/>
          <w:szCs w:val="24"/>
        </w:rPr>
        <w:t xml:space="preserve"> κράτος προστάτη των τρομοκρατών; Για ποιο κράτος μιλάμε και για ποια παιδεία;</w:t>
      </w:r>
    </w:p>
    <w:p w14:paraId="3E37B75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παιδεία που γράφεται με σπόνσορες τοκογλύφους και </w:t>
      </w:r>
      <w:proofErr w:type="spellStart"/>
      <w:r>
        <w:rPr>
          <w:rFonts w:eastAsia="Times New Roman" w:cs="Times New Roman"/>
          <w:szCs w:val="24"/>
        </w:rPr>
        <w:t>εθνομηδενιστές</w:t>
      </w:r>
      <w:proofErr w:type="spellEnd"/>
      <w:r>
        <w:rPr>
          <w:rFonts w:eastAsia="Times New Roman" w:cs="Times New Roman"/>
          <w:szCs w:val="24"/>
        </w:rPr>
        <w:t xml:space="preserve"> τύπου </w:t>
      </w:r>
      <w:proofErr w:type="spellStart"/>
      <w:r>
        <w:rPr>
          <w:rFonts w:eastAsia="Times New Roman" w:cs="Times New Roman"/>
          <w:szCs w:val="24"/>
        </w:rPr>
        <w:t>Σόρος</w:t>
      </w:r>
      <w:proofErr w:type="spellEnd"/>
      <w:r>
        <w:rPr>
          <w:rFonts w:eastAsia="Times New Roman" w:cs="Times New Roman"/>
          <w:szCs w:val="24"/>
        </w:rPr>
        <w:t>, όταν δεν λ</w:t>
      </w:r>
      <w:r>
        <w:rPr>
          <w:rFonts w:eastAsia="Times New Roman" w:cs="Times New Roman"/>
          <w:szCs w:val="24"/>
        </w:rPr>
        <w:t xml:space="preserve">αμβάνονται υπ’ </w:t>
      </w:r>
      <w:proofErr w:type="spellStart"/>
      <w:r>
        <w:rPr>
          <w:rFonts w:eastAsia="Times New Roman" w:cs="Times New Roman"/>
          <w:szCs w:val="24"/>
        </w:rPr>
        <w:t>όψιν</w:t>
      </w:r>
      <w:proofErr w:type="spellEnd"/>
      <w:r>
        <w:rPr>
          <w:rFonts w:eastAsia="Times New Roman" w:cs="Times New Roman"/>
          <w:szCs w:val="24"/>
        </w:rPr>
        <w:t xml:space="preserve"> αυτά που χαρακτηρίζουν την ιδιοσυγκρασία του λαού μας, όταν ξαναγράφεται η ιστορία γι’ αυτά που </w:t>
      </w:r>
      <w:proofErr w:type="spellStart"/>
      <w:r>
        <w:rPr>
          <w:rFonts w:eastAsia="Times New Roman" w:cs="Times New Roman"/>
          <w:szCs w:val="24"/>
        </w:rPr>
        <w:t>νοηματοδότησαν</w:t>
      </w:r>
      <w:proofErr w:type="spellEnd"/>
      <w:r>
        <w:rPr>
          <w:rFonts w:eastAsia="Times New Roman" w:cs="Times New Roman"/>
          <w:szCs w:val="24"/>
        </w:rPr>
        <w:t xml:space="preserve"> τον λαό μας και έδωσαν το στίγμα τους στην ιστορία, όταν ξαναγράφεται η ιστορία χωρίς τον Μακεδονικό Αγώνα, χωρίς τους αγώνες</w:t>
      </w:r>
      <w:r>
        <w:rPr>
          <w:rFonts w:eastAsia="Times New Roman" w:cs="Times New Roman"/>
          <w:szCs w:val="24"/>
        </w:rPr>
        <w:t xml:space="preserve"> της ΕΟΚΑ, χωρίς το Βορειοηπειρωτικό Έπος του 1914; Για ποια παιδεία, λοιπόν, μιλάμε; </w:t>
      </w:r>
    </w:p>
    <w:p w14:paraId="3E37B75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Εμείς –και κλείνω, κύριε Πρόεδρε- θέλουμε παιδεία εθνική. Θέλουμε την παιδεία που θεμελίωσαν ο Πλάτων, ο Αριστοτέλης, την παιδεία που καθαγίασαν οι Τρεις Ιεράρχες, την π</w:t>
      </w:r>
      <w:r>
        <w:rPr>
          <w:rFonts w:eastAsia="Times New Roman" w:cs="Times New Roman"/>
          <w:szCs w:val="24"/>
        </w:rPr>
        <w:t xml:space="preserve">αιδεία που οραματίστηκε ο Άγιος </w:t>
      </w:r>
      <w:proofErr w:type="spellStart"/>
      <w:r>
        <w:rPr>
          <w:rFonts w:eastAsia="Times New Roman" w:cs="Times New Roman"/>
          <w:szCs w:val="24"/>
        </w:rPr>
        <w:t>Πατροκοσμάς</w:t>
      </w:r>
      <w:proofErr w:type="spellEnd"/>
      <w:r>
        <w:rPr>
          <w:rFonts w:eastAsia="Times New Roman" w:cs="Times New Roman"/>
          <w:szCs w:val="24"/>
        </w:rPr>
        <w:t xml:space="preserve">. Εμείς θέλουμε ελληνική παιδεία που ανέδειξε άγιους, μάρτυρες και νεομάρτυρες. Θέλουμε την πατρίδα μας πίσω. </w:t>
      </w:r>
    </w:p>
    <w:p w14:paraId="3E37B75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κύριε Υπουργέ, οι μορφωμένοι και οι </w:t>
      </w:r>
      <w:proofErr w:type="spellStart"/>
      <w:r>
        <w:rPr>
          <w:rFonts w:eastAsia="Times New Roman" w:cs="Times New Roman"/>
          <w:szCs w:val="24"/>
        </w:rPr>
        <w:t>έμφυλα</w:t>
      </w:r>
      <w:proofErr w:type="spellEnd"/>
      <w:r>
        <w:rPr>
          <w:rFonts w:eastAsia="Times New Roman" w:cs="Times New Roman"/>
          <w:szCs w:val="24"/>
        </w:rPr>
        <w:t xml:space="preserve"> παραμορφωμένοι εκφραστές της </w:t>
      </w:r>
      <w:r>
        <w:rPr>
          <w:rFonts w:eastAsia="Times New Roman" w:cs="Times New Roman"/>
          <w:szCs w:val="24"/>
        </w:rPr>
        <w:t>α</w:t>
      </w:r>
      <w:r>
        <w:rPr>
          <w:rFonts w:eastAsia="Times New Roman" w:cs="Times New Roman"/>
          <w:szCs w:val="24"/>
        </w:rPr>
        <w:t>ριστερ</w:t>
      </w:r>
      <w:r>
        <w:rPr>
          <w:rFonts w:eastAsia="Times New Roman" w:cs="Times New Roman"/>
          <w:szCs w:val="24"/>
        </w:rPr>
        <w:t>ή</w:t>
      </w:r>
      <w:r>
        <w:rPr>
          <w:rFonts w:eastAsia="Times New Roman" w:cs="Times New Roman"/>
          <w:szCs w:val="24"/>
        </w:rPr>
        <w:t>ς νομενκλατούρα</w:t>
      </w:r>
      <w:r>
        <w:rPr>
          <w:rFonts w:eastAsia="Times New Roman" w:cs="Times New Roman"/>
          <w:szCs w:val="24"/>
        </w:rPr>
        <w:t xml:space="preserve">ς, που καθίσατε στον σβέρκο της παιδείας από το 1974 και μετά, θέλετε μία παιδεία παραδομένη στα δικά σας παιδιά, μία παιδεία παραδομένη στον </w:t>
      </w:r>
      <w:proofErr w:type="spellStart"/>
      <w:r>
        <w:rPr>
          <w:rFonts w:eastAsia="Times New Roman" w:cs="Times New Roman"/>
          <w:szCs w:val="24"/>
        </w:rPr>
        <w:t>Ρουβίκωνα</w:t>
      </w:r>
      <w:proofErr w:type="spellEnd"/>
      <w:r>
        <w:rPr>
          <w:rFonts w:eastAsia="Times New Roman" w:cs="Times New Roman"/>
          <w:szCs w:val="24"/>
        </w:rPr>
        <w:t xml:space="preserve">. Ήδη, παραδώσατε τη Βουλή στον </w:t>
      </w:r>
      <w:proofErr w:type="spellStart"/>
      <w:r>
        <w:rPr>
          <w:rFonts w:eastAsia="Times New Roman" w:cs="Times New Roman"/>
          <w:szCs w:val="24"/>
        </w:rPr>
        <w:t>Ρουβίκωνα</w:t>
      </w:r>
      <w:proofErr w:type="spellEnd"/>
      <w:r>
        <w:rPr>
          <w:rFonts w:eastAsia="Times New Roman" w:cs="Times New Roman"/>
          <w:szCs w:val="24"/>
        </w:rPr>
        <w:t xml:space="preserve"> και με το σχέδιο νόμου το σημερινό, θέλετε και θεσμοθετημένα πι</w:t>
      </w:r>
      <w:r>
        <w:rPr>
          <w:rFonts w:eastAsia="Times New Roman" w:cs="Times New Roman"/>
          <w:szCs w:val="24"/>
        </w:rPr>
        <w:t xml:space="preserve">α να παραδώσετε και την ανώτατη εκπαίδευση των Ελλήνων. </w:t>
      </w:r>
    </w:p>
    <w:p w14:paraId="3E37B75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 κ. Θεοχαρόπουλος έχει τον λόγο για πέντε λεπτά.</w:t>
      </w:r>
    </w:p>
    <w:p w14:paraId="3E37B76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Έχει τεθεί ένσταση αντισυνταγματικότητας, για να το ξεκαθαρίσουμε για άλλη μία φορά, γιατί α</w:t>
      </w:r>
      <w:r>
        <w:rPr>
          <w:rFonts w:eastAsia="Times New Roman" w:cs="Times New Roman"/>
          <w:szCs w:val="24"/>
        </w:rPr>
        <w:t>πό τις τοποθετήσεις νομίζω ότι δεν είναι πολλές φορές ξεκάθαρο, για τον παραμερισμό της ΑΔIΠ στη διαδικασία αξιολόγησης του συνόλου του προγράμματος μεταπτυχιακών σπουδών. Γι’ αυτό το ζήτημα έχ</w:t>
      </w:r>
      <w:r>
        <w:rPr>
          <w:rFonts w:eastAsia="Times New Roman" w:cs="Times New Roman"/>
          <w:szCs w:val="24"/>
        </w:rPr>
        <w:t>ει τεθεί</w:t>
      </w:r>
      <w:r>
        <w:rPr>
          <w:rFonts w:eastAsia="Times New Roman" w:cs="Times New Roman"/>
          <w:szCs w:val="24"/>
        </w:rPr>
        <w:t xml:space="preserve"> και, βεβαίως, μαζί με αυτό τίθενται και τα πολιτικά ερ</w:t>
      </w:r>
      <w:r>
        <w:rPr>
          <w:rFonts w:eastAsia="Times New Roman" w:cs="Times New Roman"/>
          <w:szCs w:val="24"/>
        </w:rPr>
        <w:t xml:space="preserve">ωτήματα που το συνοδεύουν. </w:t>
      </w:r>
    </w:p>
    <w:p w14:paraId="3E37B76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ενώ αυτό που θα έπρεπε να γίνει, είναι να ενισχυθεί η αρχή, ώστε να ασκεί μεγαλύτερο έλεγχο σε </w:t>
      </w:r>
      <w:r>
        <w:rPr>
          <w:rFonts w:eastAsia="Times New Roman" w:cs="Times New Roman"/>
          <w:szCs w:val="24"/>
        </w:rPr>
        <w:lastRenderedPageBreak/>
        <w:t>όλα τα προγράμματα σπουδών, να ενισχυθεί η ΑΔIΠ, η Αρχή Διασφάλισης και Πιστοποίησης της Ποιότητας, γίνεται το α</w:t>
      </w:r>
      <w:r>
        <w:rPr>
          <w:rFonts w:eastAsia="Times New Roman" w:cs="Times New Roman"/>
          <w:szCs w:val="24"/>
        </w:rPr>
        <w:t xml:space="preserve">κριβώς αντίθετο. Δεν μπορεί, όμως, να είναι ο εκάστοτε Υπουργός που συγκεντρώνει τον έλεγχο. Εσείς παρέχετε στον εαυτό σας ακόμη και το δικαίωμα να αναπέμπετε την απόφαση ίδρυσης προγράμματος μεταπτυχιακών σπουδών. Σε αυτό σας εγκαλούμε πολιτικά. </w:t>
      </w:r>
    </w:p>
    <w:p w14:paraId="3E37B76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Λέτε, βέ</w:t>
      </w:r>
      <w:r>
        <w:rPr>
          <w:rFonts w:eastAsia="Times New Roman" w:cs="Times New Roman"/>
          <w:szCs w:val="24"/>
        </w:rPr>
        <w:t>βαια, ότι για την ανάγκη α</w:t>
      </w:r>
      <w:r>
        <w:rPr>
          <w:rFonts w:eastAsia="Times New Roman" w:cs="Times New Roman"/>
          <w:szCs w:val="24"/>
        </w:rPr>
        <w:t>να</w:t>
      </w:r>
      <w:r>
        <w:rPr>
          <w:rFonts w:eastAsia="Times New Roman" w:cs="Times New Roman"/>
          <w:szCs w:val="24"/>
        </w:rPr>
        <w:t xml:space="preserve">πομπής ή μη θα γνωμοδοτεί σε εσάς εννεαμελής </w:t>
      </w:r>
      <w:r>
        <w:rPr>
          <w:rFonts w:eastAsia="Times New Roman" w:cs="Times New Roman"/>
          <w:szCs w:val="24"/>
        </w:rPr>
        <w:t>ε</w:t>
      </w:r>
      <w:r>
        <w:rPr>
          <w:rFonts w:eastAsia="Times New Roman" w:cs="Times New Roman"/>
          <w:szCs w:val="24"/>
        </w:rPr>
        <w:t xml:space="preserve">πιτροπή, η οποία βέβαια συγκροτείται από εσάς και η τελική απόφαση δική σας. </w:t>
      </w:r>
    </w:p>
    <w:p w14:paraId="3E37B76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Δεν συμφωνούμε</w:t>
      </w:r>
      <w:r>
        <w:rPr>
          <w:rFonts w:eastAsia="Times New Roman" w:cs="Times New Roman"/>
          <w:szCs w:val="24"/>
        </w:rPr>
        <w:t xml:space="preserve"> </w:t>
      </w:r>
      <w:r>
        <w:rPr>
          <w:rFonts w:eastAsia="Times New Roman" w:cs="Times New Roman"/>
          <w:szCs w:val="24"/>
        </w:rPr>
        <w:t>με τη δημιουργία νέων οργάνων παράλληλων με την ΑΔ</w:t>
      </w:r>
      <w:r>
        <w:rPr>
          <w:rFonts w:eastAsia="Times New Roman" w:cs="Times New Roman"/>
          <w:szCs w:val="24"/>
          <w:lang w:val="en-US"/>
        </w:rPr>
        <w:t>I</w:t>
      </w:r>
      <w:r>
        <w:rPr>
          <w:rFonts w:eastAsia="Times New Roman" w:cs="Times New Roman"/>
          <w:szCs w:val="24"/>
        </w:rPr>
        <w:t xml:space="preserve">Π, ενώ αυτό που θα έπρεπε να κάνουμε, </w:t>
      </w:r>
      <w:r>
        <w:rPr>
          <w:rFonts w:eastAsia="Times New Roman" w:cs="Times New Roman"/>
          <w:szCs w:val="24"/>
        </w:rPr>
        <w:t xml:space="preserve">σύμφωνα με το Σύνταγμα, είναι να ενισχύσουμε την </w:t>
      </w:r>
      <w:r>
        <w:rPr>
          <w:rFonts w:eastAsia="Times New Roman" w:cs="Times New Roman"/>
          <w:szCs w:val="24"/>
        </w:rPr>
        <w:t>ανεξάρτητη αρχή</w:t>
      </w:r>
      <w:r>
        <w:rPr>
          <w:rFonts w:eastAsia="Times New Roman" w:cs="Times New Roman"/>
          <w:szCs w:val="24"/>
        </w:rPr>
        <w:t>.</w:t>
      </w:r>
    </w:p>
    <w:p w14:paraId="3E37B76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Δεν καταλαβαίνετε, για παράδειγμα, ότι η επιστημονική συμβουλευτική επιτροπή για την εξωτερική αξιολόγηση, την αξιολόγηση κάθε μαθήματος και διδάσκοντος από τους μεταπτυχιακούς φοιτητές, μόν</w:t>
      </w:r>
      <w:r>
        <w:rPr>
          <w:rFonts w:eastAsia="Times New Roman" w:cs="Times New Roman"/>
          <w:szCs w:val="24"/>
        </w:rPr>
        <w:t xml:space="preserve">ο γραφειοκρατία και </w:t>
      </w:r>
      <w:proofErr w:type="spellStart"/>
      <w:r>
        <w:rPr>
          <w:rFonts w:eastAsia="Times New Roman" w:cs="Times New Roman"/>
          <w:szCs w:val="24"/>
        </w:rPr>
        <w:t>αλληλοσυγκρούσεις</w:t>
      </w:r>
      <w:proofErr w:type="spellEnd"/>
      <w:r>
        <w:rPr>
          <w:rFonts w:eastAsia="Times New Roman" w:cs="Times New Roman"/>
          <w:szCs w:val="24"/>
        </w:rPr>
        <w:t xml:space="preserve"> μπορεί να φέρει</w:t>
      </w:r>
      <w:r>
        <w:rPr>
          <w:rFonts w:eastAsia="Times New Roman" w:cs="Times New Roman"/>
          <w:szCs w:val="24"/>
        </w:rPr>
        <w:t>;</w:t>
      </w:r>
      <w:r>
        <w:rPr>
          <w:rFonts w:eastAsia="Times New Roman" w:cs="Times New Roman"/>
          <w:szCs w:val="24"/>
        </w:rPr>
        <w:t xml:space="preserve"> </w:t>
      </w:r>
    </w:p>
    <w:p w14:paraId="3E37B76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της ενίσχυσης των </w:t>
      </w:r>
      <w:r>
        <w:rPr>
          <w:rFonts w:eastAsia="Times New Roman" w:cs="Times New Roman"/>
          <w:szCs w:val="24"/>
        </w:rPr>
        <w:t>ανεξάρτητων αρχών</w:t>
      </w:r>
      <w:r>
        <w:rPr>
          <w:rFonts w:eastAsia="Times New Roman" w:cs="Times New Roman"/>
          <w:szCs w:val="24"/>
        </w:rPr>
        <w:t xml:space="preserve"> δεν είναι να είναι ένα παρεμπίπτον ζήτημα. Πιθανόν, δεν αφορά μόνο τη </w:t>
      </w:r>
      <w:r>
        <w:rPr>
          <w:rFonts w:eastAsia="Times New Roman" w:cs="Times New Roman"/>
          <w:szCs w:val="24"/>
        </w:rPr>
        <w:lastRenderedPageBreak/>
        <w:t>δική σας θεώρηση. Αφορά πάρα πολλά νομοσχέδια που έχουμε δει και πάρα πολλές λογικές σ</w:t>
      </w:r>
      <w:r>
        <w:rPr>
          <w:rFonts w:eastAsia="Times New Roman" w:cs="Times New Roman"/>
          <w:szCs w:val="24"/>
        </w:rPr>
        <w:t xml:space="preserve">ε αυτή την Κυβέρνηση. Θυμίζω πώς αντιμετωπίζετε πολλές φορές την έκθεση, για παράδειγμα, του Γραφείου Προϋπολογισμού της Βουλής, όταν σας λέει αυτονόητα πράγματα για την κατάσταση της ελληνικής οικονομίας. </w:t>
      </w:r>
    </w:p>
    <w:p w14:paraId="3E37B76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λοιπόν, σε όλες τις </w:t>
      </w:r>
      <w:r>
        <w:rPr>
          <w:rFonts w:eastAsia="Times New Roman" w:cs="Times New Roman"/>
          <w:szCs w:val="24"/>
        </w:rPr>
        <w:t>ανεξάρτητες αρχές</w:t>
      </w:r>
      <w:r>
        <w:rPr>
          <w:rFonts w:eastAsia="Times New Roman" w:cs="Times New Roman"/>
          <w:szCs w:val="24"/>
        </w:rPr>
        <w:t>,</w:t>
      </w:r>
      <w:r>
        <w:rPr>
          <w:rFonts w:eastAsia="Times New Roman" w:cs="Times New Roman"/>
          <w:szCs w:val="24"/>
        </w:rPr>
        <w:t xml:space="preserve"> είναι να σεβόμαστε το κράτος δικαίου και οι </w:t>
      </w:r>
      <w:r>
        <w:rPr>
          <w:rFonts w:eastAsia="Times New Roman" w:cs="Times New Roman"/>
          <w:szCs w:val="24"/>
        </w:rPr>
        <w:t>ανεξάρτητες αρχές</w:t>
      </w:r>
      <w:r>
        <w:rPr>
          <w:rFonts w:eastAsia="Times New Roman" w:cs="Times New Roman"/>
          <w:szCs w:val="24"/>
        </w:rPr>
        <w:t xml:space="preserve"> αποτελούν τμήμα αυτού του κράτους δικαίου. Αποτελούν όχι θεσμικά εμπόδι</w:t>
      </w:r>
      <w:r>
        <w:rPr>
          <w:rFonts w:eastAsia="Times New Roman" w:cs="Times New Roman"/>
          <w:szCs w:val="24"/>
        </w:rPr>
        <w:t>α</w:t>
      </w:r>
      <w:r>
        <w:rPr>
          <w:rFonts w:eastAsia="Times New Roman" w:cs="Times New Roman"/>
          <w:szCs w:val="24"/>
        </w:rPr>
        <w:t xml:space="preserve"> αλλά θεσμικά στηρίγματα στο Κοινοβούλιο και στη λειτουργία μας. Αντίθετα, δημιουργείται –αντίθετα με ό,τι συμβαίνει σε ό</w:t>
      </w:r>
      <w:r>
        <w:rPr>
          <w:rFonts w:eastAsia="Times New Roman" w:cs="Times New Roman"/>
          <w:szCs w:val="24"/>
        </w:rPr>
        <w:t>λες τις χώρες στον χώρο της τριτοβάθμιας εκπαίδευσης στην Ευρώπη- ένα συγκεντρωτικό σύστημα –που εδώ σε αυτό το σύστημα της ΑΔΙΠ είναι φανερό- που πλήττει την αυτονομία των ιδρυμάτων. Ένας πολύ παρεμβατικός Υπουργός –ο εκάστοτε Υπουργός με αυτό το νομοθετι</w:t>
      </w:r>
      <w:r>
        <w:rPr>
          <w:rFonts w:eastAsia="Times New Roman" w:cs="Times New Roman"/>
          <w:szCs w:val="24"/>
        </w:rPr>
        <w:t xml:space="preserve">κό πλαίσιο- ένας </w:t>
      </w:r>
      <w:proofErr w:type="spellStart"/>
      <w:r>
        <w:rPr>
          <w:rFonts w:eastAsia="Times New Roman" w:cs="Times New Roman"/>
          <w:szCs w:val="24"/>
        </w:rPr>
        <w:t>υ</w:t>
      </w:r>
      <w:r>
        <w:rPr>
          <w:rFonts w:eastAsia="Times New Roman" w:cs="Times New Roman"/>
          <w:szCs w:val="24"/>
        </w:rPr>
        <w:t>περυπουργός</w:t>
      </w:r>
      <w:proofErr w:type="spellEnd"/>
      <w:r>
        <w:rPr>
          <w:rFonts w:eastAsia="Times New Roman" w:cs="Times New Roman"/>
          <w:szCs w:val="24"/>
        </w:rPr>
        <w:t xml:space="preserve"> που μπορεί να αναπέμπει την απόφαση ίδρυσης προγράμματος μεταπτυχιακών σπουδών, ιδρύει, συγχωνεύει, μετονομάζει, καταργεί ιδρύματα, σχολές και τμήματα. </w:t>
      </w:r>
    </w:p>
    <w:p w14:paraId="3E37B76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μπορούσαμε να θέσουμε, κύριε Πρόεδρε, και άλλα ζητήματα σε σχέση με την αντισυνταγματικότητα. Για παράδειγμα, </w:t>
      </w:r>
      <w:r>
        <w:rPr>
          <w:rFonts w:eastAsia="Times New Roman" w:cs="Times New Roman"/>
          <w:szCs w:val="24"/>
        </w:rPr>
        <w:lastRenderedPageBreak/>
        <w:t xml:space="preserve">διαβάζω την έκθεση της Επιστημονικής Υπηρεσίας της Βουλής για ένα άλλο ζήτημα σε σχέση με το Σύνταγμα. Γεννάται προβληματισμός </w:t>
      </w:r>
      <w:r>
        <w:rPr>
          <w:rFonts w:eastAsia="Times New Roman" w:cs="Times New Roman"/>
          <w:szCs w:val="24"/>
        </w:rPr>
        <w:t>από την ίδια την</w:t>
      </w:r>
      <w:r>
        <w:rPr>
          <w:rFonts w:eastAsia="Times New Roman" w:cs="Times New Roman"/>
          <w:szCs w:val="24"/>
        </w:rPr>
        <w:t xml:space="preserve"> Επιστημονική Υπηρεσία της Βουλής </w:t>
      </w:r>
      <w:r>
        <w:rPr>
          <w:rFonts w:eastAsia="Times New Roman" w:cs="Times New Roman"/>
          <w:szCs w:val="24"/>
        </w:rPr>
        <w:t xml:space="preserve">εάν είναι, κατά το Σύνταγμα, επιτρεπτή η μειοψηφική συμμετοχή του κύριου διδακτικού και ερευνητικού προσωπικού σε όργανα, όπως η Κοσμητεία </w:t>
      </w:r>
      <w:proofErr w:type="spellStart"/>
      <w:r>
        <w:rPr>
          <w:rFonts w:eastAsia="Times New Roman" w:cs="Times New Roman"/>
          <w:szCs w:val="24"/>
        </w:rPr>
        <w:t>μονοτμηματικής</w:t>
      </w:r>
      <w:proofErr w:type="spellEnd"/>
      <w:r>
        <w:rPr>
          <w:rFonts w:eastAsia="Times New Roman" w:cs="Times New Roman"/>
          <w:szCs w:val="24"/>
        </w:rPr>
        <w:t xml:space="preserve"> σχολής, καθώς και εάν εν γένει θα όφειλε η ρύθμιση της ειδικότερης σ</w:t>
      </w:r>
      <w:r>
        <w:rPr>
          <w:rFonts w:eastAsia="Times New Roman" w:cs="Times New Roman"/>
          <w:szCs w:val="24"/>
        </w:rPr>
        <w:t xml:space="preserve">υμμετοχής των φοιτητών να συναρτάται, όπως είπε και ο εισηγητής της Δημοκρατικής Συμπαράταξης πριν από λίγο, με τον χαρακτήρα των εκάστοτε ασκούμενων αρμοδιοτήτων. Και η ίδια η Επιστημονική Υπηρεσία της Βουλής αναρωτάται και γεννάται προβληματισμός για το </w:t>
      </w:r>
      <w:r>
        <w:rPr>
          <w:rFonts w:eastAsia="Times New Roman" w:cs="Times New Roman"/>
          <w:szCs w:val="24"/>
        </w:rPr>
        <w:t xml:space="preserve">εάν είναι κατά το Σύνταγμα πολλά ζητήματα σε σχέση με το συγκεκριμένο νομοσχέδιο. </w:t>
      </w:r>
    </w:p>
    <w:p w14:paraId="3E37B76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Σε αυτό το πλαίσιο θα πρέπει να τοποθετηθούν τα κόμματα και οι Βουλευτές σε αυτό το θέμα που έχει γίνει κατανοητό από την εισήγηση.</w:t>
      </w:r>
    </w:p>
    <w:p w14:paraId="3E37B76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Θα κλείσω, κύριε Πρόεδρε –για να μην παίρ</w:t>
      </w:r>
      <w:r>
        <w:rPr>
          <w:rFonts w:eastAsia="Times New Roman" w:cs="Times New Roman"/>
          <w:szCs w:val="24"/>
        </w:rPr>
        <w:t>νουμε διαρκώς τον λόγο- με κάτι το οποίο είχα πει και στην πρώτη μου τοποθέτηση. Είναι ανεπίτρεπτο, ενώ συζητείται αυτή τη στιγμή νο</w:t>
      </w:r>
      <w:r>
        <w:rPr>
          <w:rFonts w:eastAsia="Times New Roman" w:cs="Times New Roman"/>
          <w:szCs w:val="24"/>
        </w:rPr>
        <w:lastRenderedPageBreak/>
        <w:t xml:space="preserve">μοσχέδιο του Υπουργείου Υγείας στις </w:t>
      </w:r>
      <w:r>
        <w:rPr>
          <w:rFonts w:eastAsia="Times New Roman" w:cs="Times New Roman"/>
          <w:szCs w:val="24"/>
        </w:rPr>
        <w:t>ε</w:t>
      </w:r>
      <w:r>
        <w:rPr>
          <w:rFonts w:eastAsia="Times New Roman" w:cs="Times New Roman"/>
          <w:szCs w:val="24"/>
        </w:rPr>
        <w:t>πιτροπές και θα έρθει μεθαύριο στην Ολομέλεια, να κατατίθεται σε αυτό το νομοσχέδιο σήμ</w:t>
      </w:r>
      <w:r>
        <w:rPr>
          <w:rFonts w:eastAsia="Times New Roman" w:cs="Times New Roman"/>
          <w:szCs w:val="24"/>
        </w:rPr>
        <w:t xml:space="preserve">ερα, τώρα, τροπολογία </w:t>
      </w:r>
      <w:r>
        <w:rPr>
          <w:rFonts w:eastAsia="Times New Roman" w:cs="Times New Roman"/>
          <w:szCs w:val="24"/>
        </w:rPr>
        <w:t>που την υπογράφει ο Υπουργός</w:t>
      </w:r>
      <w:r>
        <w:rPr>
          <w:rFonts w:eastAsia="Times New Roman" w:cs="Times New Roman"/>
          <w:szCs w:val="24"/>
        </w:rPr>
        <w:t>.</w:t>
      </w:r>
    </w:p>
    <w:p w14:paraId="3E37B76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για να μη χαθεί και η λογική, μιας και είναι εδώ και ο Πρόεδρος της Βουλής, θέλω να πω ότι δεν είναι δυνατόν να γίνει επιτρεπτή μια τέτοια νομοθέτηση. Να πάρει πίσω ο Υπουργός αυτή την</w:t>
      </w:r>
      <w:r>
        <w:rPr>
          <w:rFonts w:eastAsia="Times New Roman" w:cs="Times New Roman"/>
          <w:szCs w:val="24"/>
        </w:rPr>
        <w:t xml:space="preserve"> τροπολογία. Συζητείται νομοσχέδιο </w:t>
      </w:r>
      <w:r>
        <w:rPr>
          <w:rFonts w:eastAsia="Times New Roman" w:cs="Times New Roman"/>
          <w:szCs w:val="24"/>
        </w:rPr>
        <w:t xml:space="preserve">για την υγεία </w:t>
      </w:r>
      <w:r>
        <w:rPr>
          <w:rFonts w:eastAsia="Times New Roman" w:cs="Times New Roman"/>
          <w:szCs w:val="24"/>
        </w:rPr>
        <w:t xml:space="preserve">στις </w:t>
      </w:r>
      <w:r>
        <w:rPr>
          <w:rFonts w:eastAsia="Times New Roman" w:cs="Times New Roman"/>
          <w:szCs w:val="24"/>
        </w:rPr>
        <w:t>ε</w:t>
      </w:r>
      <w:r>
        <w:rPr>
          <w:rFonts w:eastAsia="Times New Roman" w:cs="Times New Roman"/>
          <w:szCs w:val="24"/>
        </w:rPr>
        <w:t xml:space="preserve">πιτροπές, μπορεί να </w:t>
      </w:r>
      <w:r>
        <w:rPr>
          <w:rFonts w:eastAsia="Times New Roman" w:cs="Times New Roman"/>
          <w:szCs w:val="24"/>
        </w:rPr>
        <w:t>κατατεθεί</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στο νομοσχέδιο που έρχεται μεθαύριο. Γελοιοποιεί το Κοινοβούλιο αυτή η διαδικασία!</w:t>
      </w:r>
    </w:p>
    <w:p w14:paraId="3E37B76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w:t>
      </w:r>
      <w:r>
        <w:rPr>
          <w:rFonts w:eastAsia="Times New Roman" w:cs="Times New Roman"/>
          <w:szCs w:val="24"/>
        </w:rPr>
        <w:t>Ρ)</w:t>
      </w:r>
    </w:p>
    <w:p w14:paraId="3E37B76C"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κύριε συνάδελφε. </w:t>
      </w:r>
    </w:p>
    <w:p w14:paraId="3E37B76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Πρόεδρε, παρακαλώ τον λόγο για ένα λεπτό.</w:t>
      </w:r>
    </w:p>
    <w:p w14:paraId="3E37B76E"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Κυρία </w:t>
      </w:r>
      <w:proofErr w:type="spellStart"/>
      <w:r>
        <w:rPr>
          <w:rFonts w:eastAsia="Times New Roman" w:cs="Times New Roman"/>
          <w:szCs w:val="24"/>
        </w:rPr>
        <w:t>Βάκη</w:t>
      </w:r>
      <w:proofErr w:type="spellEnd"/>
      <w:r>
        <w:rPr>
          <w:rFonts w:eastAsia="Times New Roman" w:cs="Times New Roman"/>
          <w:szCs w:val="24"/>
        </w:rPr>
        <w:t>, έχετε τον λόγο.</w:t>
      </w:r>
    </w:p>
    <w:p w14:paraId="3E37B76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πολύ, κύριε Πρόεδρε. </w:t>
      </w:r>
    </w:p>
    <w:p w14:paraId="3E37B77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θα </w:t>
      </w:r>
      <w:proofErr w:type="spellStart"/>
      <w:r>
        <w:rPr>
          <w:rFonts w:eastAsia="Times New Roman" w:cs="Times New Roman"/>
          <w:szCs w:val="24"/>
        </w:rPr>
        <w:t>εμμείνω</w:t>
      </w:r>
      <w:proofErr w:type="spellEnd"/>
      <w:r>
        <w:rPr>
          <w:rFonts w:eastAsia="Times New Roman" w:cs="Times New Roman"/>
          <w:szCs w:val="24"/>
        </w:rPr>
        <w:t xml:space="preserve"> σ’ αυτ</w:t>
      </w:r>
      <w:r>
        <w:rPr>
          <w:rFonts w:eastAsia="Times New Roman" w:cs="Times New Roman"/>
          <w:szCs w:val="24"/>
        </w:rPr>
        <w:t xml:space="preserve">ό που είπε ο </w:t>
      </w:r>
      <w:proofErr w:type="spellStart"/>
      <w:r>
        <w:rPr>
          <w:rFonts w:eastAsia="Times New Roman" w:cs="Times New Roman"/>
          <w:szCs w:val="24"/>
        </w:rPr>
        <w:t>αντιλέγων</w:t>
      </w:r>
      <w:proofErr w:type="spellEnd"/>
      <w:r>
        <w:rPr>
          <w:rFonts w:eastAsia="Times New Roman" w:cs="Times New Roman"/>
          <w:szCs w:val="24"/>
        </w:rPr>
        <w:t xml:space="preserve"> εκ μέρους του ΣΥΡΙΖΑ, ο έγκριτος νομικός και συνάδελφος κ. Παρασκευόπουλος, ότι ούτως ή άλλως η αξιολόγηση δεν εμπίπτει στην κανονιστική εμβέλεια του Συντάγματος. Θα μου επιτρέψετε, όμως, και ένα πολιτικό σχόλιο –άλλωστε δεν είμαι νο</w:t>
      </w:r>
      <w:r>
        <w:rPr>
          <w:rFonts w:eastAsia="Times New Roman" w:cs="Times New Roman"/>
          <w:szCs w:val="24"/>
        </w:rPr>
        <w:t xml:space="preserve">μικός- απευθυνόμενη προς τους συναδέλφους και της Νέας Δημοκρατίας και της Δημοκρατικής Συμπαράταξης. </w:t>
      </w:r>
    </w:p>
    <w:p w14:paraId="3E37B77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διαπιστώνω μια επιλεκτική χρήση, η οποία ενίοτε γίνεται –επιτρέψτε μου την έκφραση, αν και είναι βαριά- και υποκριτική.</w:t>
      </w:r>
      <w:r>
        <w:rPr>
          <w:rFonts w:eastAsia="Times New Roman" w:cs="Times New Roman"/>
          <w:szCs w:val="24"/>
        </w:rPr>
        <w:t xml:space="preserve"> Υπάρχει μια επιλεκτική, λοιπόν, χρήση του όρου «αυτοδιοίκητο». Όπου μας συμφέρει το αυτοδιοίκητο του πανεπιστημίου, το επικαλούμ</w:t>
      </w:r>
      <w:r>
        <w:rPr>
          <w:rFonts w:eastAsia="Times New Roman" w:cs="Times New Roman"/>
          <w:szCs w:val="24"/>
        </w:rPr>
        <w:t>αστε</w:t>
      </w:r>
      <w:r>
        <w:rPr>
          <w:rFonts w:eastAsia="Times New Roman" w:cs="Times New Roman"/>
          <w:szCs w:val="24"/>
        </w:rPr>
        <w:t>. Εν προκειμένω, διότι το πρόβλημά σας είναι ότι υποτίθεται ότι αίρεται η λειτουργία αξιολόγησης της ΑΔΙΠ και υποκαθίσταται</w:t>
      </w:r>
      <w:r>
        <w:rPr>
          <w:rFonts w:eastAsia="Times New Roman" w:cs="Times New Roman"/>
          <w:szCs w:val="24"/>
        </w:rPr>
        <w:t xml:space="preserve"> από τον Υπουργό. Αυτό είναι το πρόβλημα εν πολλοίς και επίσης ότι μπορεί να γίνει αναπομπή, όταν όντως υπάρχει πρόδηλη δυσαναλογία ανάμεσα στα έξοδα, για παράδειγμα, ενός μεταπτυχιακού, ανάμεσα στις δαπάνες και σε υπέρογκα δίδακτρα που επιβάλ</w:t>
      </w:r>
      <w:r>
        <w:rPr>
          <w:rFonts w:eastAsia="Times New Roman" w:cs="Times New Roman"/>
          <w:szCs w:val="24"/>
        </w:rPr>
        <w:t>λ</w:t>
      </w:r>
      <w:r>
        <w:rPr>
          <w:rFonts w:eastAsia="Times New Roman" w:cs="Times New Roman"/>
          <w:szCs w:val="24"/>
        </w:rPr>
        <w:t>ει, κάτι που</w:t>
      </w:r>
      <w:r>
        <w:rPr>
          <w:rFonts w:eastAsia="Times New Roman" w:cs="Times New Roman"/>
          <w:szCs w:val="24"/>
        </w:rPr>
        <w:t xml:space="preserve"> γίνεται. </w:t>
      </w:r>
    </w:p>
    <w:p w14:paraId="3E37B77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Λυπούμαι που το λέω, αλλά υπάρχουν μεταπτυχιακά τα οποία είναι συνώνυμα πλέον των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as</w:t>
      </w:r>
      <w:r>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με υπέρογκα δίδακτρα, χωρίς έξοδα, με ασύστολες αμοιβές πανεπιστημιακών και ακριβώς επ’ αυτού προσπαθεί να βάλει μια τάξη το νομοσχέδιο. </w:t>
      </w:r>
    </w:p>
    <w:p w14:paraId="3E37B77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ευαισθησία σας, λοιπόν, ως προς το αυτοδιοίκητο είναι επιλεκτική. Όπου υπάρχει αναβάθμιση, η αποκατάσταση της λειτουργίας της Συγκλήτου, η </w:t>
      </w:r>
      <w:proofErr w:type="spellStart"/>
      <w:r>
        <w:rPr>
          <w:rFonts w:eastAsia="Times New Roman" w:cs="Times New Roman"/>
          <w:szCs w:val="24"/>
        </w:rPr>
        <w:t>συνδιοίκηση</w:t>
      </w:r>
      <w:proofErr w:type="spellEnd"/>
      <w:r>
        <w:rPr>
          <w:rFonts w:eastAsia="Times New Roman" w:cs="Times New Roman"/>
          <w:szCs w:val="24"/>
        </w:rPr>
        <w:t>, όλο αυτό το πνεύμα ακαδημαϊκής κοινότητας</w:t>
      </w:r>
      <w:r>
        <w:rPr>
          <w:rFonts w:eastAsia="Times New Roman" w:cs="Times New Roman"/>
          <w:szCs w:val="24"/>
        </w:rPr>
        <w:t>,</w:t>
      </w:r>
      <w:r>
        <w:rPr>
          <w:rFonts w:eastAsia="Times New Roman" w:cs="Times New Roman"/>
          <w:szCs w:val="24"/>
        </w:rPr>
        <w:t xml:space="preserve"> το οποίο είχαμε ξεχάσει ή οι διατάξεις για το πανεπιστημιακό </w:t>
      </w:r>
      <w:r>
        <w:rPr>
          <w:rFonts w:eastAsia="Times New Roman" w:cs="Times New Roman"/>
          <w:szCs w:val="24"/>
        </w:rPr>
        <w:t xml:space="preserve">άσυλο, είστε λάβροι εναντίον του αυτοδιοίκητου και το αντίθετό όπου εδώ πέρα τίθεται εν αμφιβόλω η αρχή της ΑΔΙΠ. Δεν κατάλαβα, η ΑΔΙΠ τι είναι; Ο θεματοφύλακας της ποιότητας; Μπορεί η ΑΔΙΠ, μια </w:t>
      </w:r>
      <w:r>
        <w:rPr>
          <w:rFonts w:eastAsia="Times New Roman" w:cs="Times New Roman"/>
          <w:szCs w:val="24"/>
        </w:rPr>
        <w:t>ανεξάρτητη αρχή</w:t>
      </w:r>
      <w:r>
        <w:rPr>
          <w:rFonts w:eastAsia="Times New Roman" w:cs="Times New Roman"/>
          <w:szCs w:val="24"/>
        </w:rPr>
        <w:t xml:space="preserve">, να υποκαταστήσει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τις α</w:t>
      </w:r>
      <w:r>
        <w:rPr>
          <w:rFonts w:eastAsia="Times New Roman" w:cs="Times New Roman"/>
          <w:szCs w:val="24"/>
        </w:rPr>
        <w:t xml:space="preserve">ρχές του πανεπιστημίου και τον ρόλο που οφείλει να επιτελεί η ακαδημαϊκή κοινότητα; Εκεί έχετε μεγάλη ευαισθησία για το αυτοδιοίκητο. </w:t>
      </w:r>
    </w:p>
    <w:p w14:paraId="3E37B77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Ας μην υπεισέλθω και σε θέματα συνταγματικότητας που αφορούν τον προηγούμενο νόμο, τον νόμο Διαμαντοπούλου, και για τα Συ</w:t>
      </w:r>
      <w:r>
        <w:rPr>
          <w:rFonts w:eastAsia="Times New Roman" w:cs="Times New Roman"/>
          <w:szCs w:val="24"/>
        </w:rPr>
        <w:t xml:space="preserve">μβούλια Ιδρύματος, τα οποία κραδαίνετε διαρκώς εναντίον του παρόντος νόμου, όπου βεβαίως εκλέγονταν τα μισά </w:t>
      </w:r>
      <w:r>
        <w:rPr>
          <w:rFonts w:eastAsia="Times New Roman" w:cs="Times New Roman"/>
          <w:szCs w:val="24"/>
        </w:rPr>
        <w:lastRenderedPageBreak/>
        <w:t xml:space="preserve">μέλη, αλλά τα υπόλοιπα διορίζονταν και αυτά ήταν και </w:t>
      </w:r>
      <w:proofErr w:type="spellStart"/>
      <w:r>
        <w:rPr>
          <w:rFonts w:eastAsia="Times New Roman" w:cs="Times New Roman"/>
          <w:szCs w:val="24"/>
        </w:rPr>
        <w:t>εξωπανεπιστημιακοί</w:t>
      </w:r>
      <w:proofErr w:type="spellEnd"/>
      <w:r>
        <w:rPr>
          <w:rFonts w:eastAsia="Times New Roman" w:cs="Times New Roman"/>
          <w:szCs w:val="24"/>
        </w:rPr>
        <w:t xml:space="preserve"> παράγοντες. Εκεί τι έγιναν η συνταγματικότητα ή η αντισυνταγματικότητα; Όπου</w:t>
      </w:r>
      <w:r>
        <w:rPr>
          <w:rFonts w:eastAsia="Times New Roman" w:cs="Times New Roman"/>
          <w:szCs w:val="24"/>
        </w:rPr>
        <w:t xml:space="preserve"> μας συμφέρει την επικαλούμαστε; </w:t>
      </w:r>
    </w:p>
    <w:p w14:paraId="3E37B77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E37B776"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κυρία συνάδελφε.</w:t>
      </w:r>
    </w:p>
    <w:p w14:paraId="3E37B77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Με την άδεια του Σώματος και κατά παρέκκλιση του Κανονισμού για τρία λεπτά θα έχουμε ένα σχόλιο του συναδέλφου κ. Γεωργίου Καρρά, Ανεξαρτήτου Βουλευτή</w:t>
      </w:r>
      <w:r>
        <w:rPr>
          <w:rFonts w:eastAsia="Times New Roman" w:cs="Times New Roman"/>
          <w:szCs w:val="24"/>
        </w:rPr>
        <w:t>.</w:t>
      </w:r>
    </w:p>
    <w:p w14:paraId="3E37B77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Κύριε Πρόεδρε, εγώ δεν τοποθετήθηκα. </w:t>
      </w:r>
    </w:p>
    <w:p w14:paraId="3E37B779"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Νόμιζα ότι επειδή λείπει ο κ. </w:t>
      </w:r>
      <w:proofErr w:type="spellStart"/>
      <w:r>
        <w:rPr>
          <w:rFonts w:eastAsia="Times New Roman" w:cs="Times New Roman"/>
          <w:szCs w:val="24"/>
        </w:rPr>
        <w:t>Δανέλλης</w:t>
      </w:r>
      <w:proofErr w:type="spellEnd"/>
      <w:r>
        <w:rPr>
          <w:rFonts w:eastAsia="Times New Roman" w:cs="Times New Roman"/>
          <w:szCs w:val="24"/>
        </w:rPr>
        <w:t>, δεν θέλατε να μιλήσετε.</w:t>
      </w:r>
    </w:p>
    <w:p w14:paraId="3E37B77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έχετε τον λόγο.</w:t>
      </w:r>
    </w:p>
    <w:p w14:paraId="3E37B77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πολύ, κύριε Πρόεδρε. </w:t>
      </w:r>
    </w:p>
    <w:p w14:paraId="3E37B77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Συνταγματολόγος δεν</w:t>
      </w:r>
      <w:r>
        <w:rPr>
          <w:rFonts w:eastAsia="Times New Roman" w:cs="Times New Roman"/>
          <w:szCs w:val="24"/>
        </w:rPr>
        <w:t xml:space="preserve"> είμαι, αλλά φαντάζομαι ότι το συγκεκριμένο θέμα της συνταγματικότητας έχει να κάνει με την παρέμβαση στο αυτοδιοίκητο. </w:t>
      </w:r>
    </w:p>
    <w:p w14:paraId="3E37B77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πω εδώ ότι όντως η παρέμβαση στο αυτοδιοίκητο είναι πολύ μεγαλύτερη απ’ αυτή που ακούσαμε με την αναπομπή των αποφάσεων των δια</w:t>
      </w:r>
      <w:r>
        <w:rPr>
          <w:rFonts w:eastAsia="Times New Roman" w:cs="Times New Roman"/>
          <w:szCs w:val="24"/>
        </w:rPr>
        <w:t>φόρων οργάνων των πανεπιστημίων από τον Υπουργό. Είναι πολύ μεγαλύτερη απ’ ό,τι ήταν, όπως υποστήριζε ο ΣΥΡΙΖΑ, στην περίπτωση του ν.4009/2011 για τα Συμβούλια Ιδρύματος, που κακώς ανέφερε προηγουμένως η Κοινοβουλευτική Εκπρόσωπος του ΣΥΡΙΖΑ ότι ήταν διορι</w:t>
      </w:r>
      <w:r>
        <w:rPr>
          <w:rFonts w:eastAsia="Times New Roman" w:cs="Times New Roman"/>
          <w:szCs w:val="24"/>
        </w:rPr>
        <w:t xml:space="preserve">σμένα. Ήταν εκλεγμένα τα εσωτερικά μέλη και αυτά εξέλεγαν τα εξωτερικά μέλη. Οπότε, δεν υπήρχε κανένα θέμα παρέμβασης κανενός, ήταν μια εσωτερική διαδικασία του πανεπιστημίου. </w:t>
      </w:r>
    </w:p>
    <w:p w14:paraId="3E37B77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Όσο, λοιπόν, ήταν αντισυνταγματικό τότε που κρίθηκε ότι δεν ήταν από το Συμβούλ</w:t>
      </w:r>
      <w:r>
        <w:rPr>
          <w:rFonts w:eastAsia="Times New Roman" w:cs="Times New Roman"/>
          <w:szCs w:val="24"/>
        </w:rPr>
        <w:t xml:space="preserve">ιο της Επικρατείας, τώρα νομίζουμε ότι είναι πολύ περισσότερο αντισυνταγματικό το να παρεμβαίνει ο Υπουργός και να αναπέμπει τα δίδακτρα. </w:t>
      </w:r>
    </w:p>
    <w:p w14:paraId="3E37B77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E37B780"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Μαυρωτά</w:t>
      </w:r>
      <w:proofErr w:type="spellEnd"/>
      <w:r>
        <w:rPr>
          <w:rFonts w:eastAsia="Times New Roman" w:cs="Times New Roman"/>
          <w:szCs w:val="24"/>
        </w:rPr>
        <w:t>.</w:t>
      </w:r>
    </w:p>
    <w:p w14:paraId="3E37B78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Κύριε Καρρά, έχετε τον λόγο αυστηρώς για τ</w:t>
      </w:r>
      <w:r>
        <w:rPr>
          <w:rFonts w:eastAsia="Times New Roman" w:cs="Times New Roman"/>
          <w:szCs w:val="24"/>
        </w:rPr>
        <w:t xml:space="preserve">ρία λεπτά, με την άδεια του Σώματος. </w:t>
      </w:r>
    </w:p>
    <w:p w14:paraId="3E37B782"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ΓΕΩΡΓΙΟΣ</w:t>
      </w:r>
      <w:r>
        <w:rPr>
          <w:rFonts w:eastAsia="Times New Roman" w:cs="Times New Roman"/>
          <w:b/>
          <w:bCs/>
          <w:shd w:val="clear" w:color="auto" w:fill="FFFFFF"/>
        </w:rPr>
        <w:t xml:space="preserve"> </w:t>
      </w:r>
      <w:r>
        <w:rPr>
          <w:rFonts w:eastAsia="Times New Roman" w:cs="Times New Roman"/>
          <w:b/>
          <w:bCs/>
          <w:shd w:val="clear" w:color="auto" w:fill="FFFFFF"/>
        </w:rPr>
        <w:t>-</w:t>
      </w:r>
      <w:r>
        <w:rPr>
          <w:rFonts w:eastAsia="Times New Roman" w:cs="Times New Roman"/>
          <w:b/>
          <w:bCs/>
          <w:shd w:val="clear" w:color="auto" w:fill="FFFFFF"/>
        </w:rPr>
        <w:t xml:space="preserve"> </w:t>
      </w:r>
      <w:r>
        <w:rPr>
          <w:rFonts w:eastAsia="Times New Roman" w:cs="Times New Roman"/>
          <w:b/>
          <w:bCs/>
          <w:shd w:val="clear" w:color="auto" w:fill="FFFFFF"/>
        </w:rPr>
        <w:t xml:space="preserve">ΔΗΜΗΤΡΙΟΣ ΚΑΡΡΑΣ: </w:t>
      </w:r>
      <w:r>
        <w:rPr>
          <w:rFonts w:eastAsia="Times New Roman" w:cs="Times New Roman"/>
          <w:bCs/>
          <w:shd w:val="clear" w:color="auto" w:fill="FFFFFF"/>
        </w:rPr>
        <w:t xml:space="preserve">Και λιγότερο, κύριε Πρόεδρε. Ευχαριστώ. </w:t>
      </w:r>
    </w:p>
    <w:p w14:paraId="3E37B783"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Κατ’ αρχ</w:t>
      </w:r>
      <w:r>
        <w:rPr>
          <w:rFonts w:eastAsia="Times New Roman" w:cs="Times New Roman"/>
          <w:bCs/>
          <w:shd w:val="clear" w:color="auto" w:fill="FFFFFF"/>
        </w:rPr>
        <w:t>άς</w:t>
      </w:r>
      <w:r>
        <w:rPr>
          <w:rFonts w:eastAsia="Times New Roman" w:cs="Times New Roman"/>
          <w:bCs/>
          <w:shd w:val="clear" w:color="auto" w:fill="FFFFFF"/>
        </w:rPr>
        <w:t xml:space="preserve"> έχουμε ένα ζήτημα συνταγματικό, το οποίο δεν το ακούσαμε: ποια </w:t>
      </w:r>
      <w:r>
        <w:rPr>
          <w:rFonts w:eastAsia="Times New Roman"/>
          <w:bCs/>
          <w:shd w:val="clear" w:color="auto" w:fill="FFFFFF"/>
        </w:rPr>
        <w:t>είναι</w:t>
      </w:r>
      <w:r>
        <w:rPr>
          <w:rFonts w:eastAsia="Times New Roman" w:cs="Times New Roman"/>
          <w:bCs/>
          <w:shd w:val="clear" w:color="auto" w:fill="FFFFFF"/>
        </w:rPr>
        <w:t xml:space="preserve"> τα όρια του αυτοδιοικήτου και ποια </w:t>
      </w:r>
      <w:r>
        <w:rPr>
          <w:rFonts w:eastAsia="Times New Roman"/>
          <w:bCs/>
          <w:shd w:val="clear" w:color="auto" w:fill="FFFFFF"/>
        </w:rPr>
        <w:t>είναι</w:t>
      </w:r>
      <w:r>
        <w:rPr>
          <w:rFonts w:eastAsia="Times New Roman" w:cs="Times New Roman"/>
          <w:bCs/>
          <w:shd w:val="clear" w:color="auto" w:fill="FFFFFF"/>
        </w:rPr>
        <w:t xml:space="preserve"> τα όρια της εποπτείας που διατηρεί η πολιτεία επί των ανωτάτων σχολών στη </w:t>
      </w:r>
      <w:r>
        <w:rPr>
          <w:rFonts w:eastAsia="Times New Roman"/>
          <w:bCs/>
          <w:shd w:val="clear" w:color="auto" w:fill="FFFFFF"/>
        </w:rPr>
        <w:t xml:space="preserve">συγκεκριμένη περίπτωση. </w:t>
      </w:r>
    </w:p>
    <w:p w14:paraId="3E37B784"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Το δεύτερο ζήτημα, το οποίο τίθεται πλέον, είναι ότι και η βαθμίδα των μεταπτυχιακών σπουδών εντάσσεται στον τρίτο βαθμό πανεπιστημιακής εκπαίδευσης. </w:t>
      </w:r>
    </w:p>
    <w:p w14:paraId="3E37B785"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Συνεπ</w:t>
      </w:r>
      <w:r>
        <w:rPr>
          <w:rFonts w:eastAsia="Times New Roman"/>
          <w:bCs/>
          <w:shd w:val="clear" w:color="auto" w:fill="FFFFFF"/>
        </w:rPr>
        <w:t xml:space="preserve">ώς, κατά την άποψή μου, οποιαδήποτε επέμβαση στα εσωτερικά του πανεπιστημίου -και θεωρώ ότι και οι μεταπτυχιακές σπουδές είναι εσωτερικό ζήτημα του πανεπιστημίου- δεν συνάδει με το Σύνταγμα. </w:t>
      </w:r>
    </w:p>
    <w:p w14:paraId="3E37B786"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Εάν μιλήσουμε τώρα για τα όρια -όπως ξεκίνησα- του αυτοδιοικήτου</w:t>
      </w:r>
      <w:r>
        <w:rPr>
          <w:rFonts w:eastAsia="Times New Roman"/>
          <w:bCs/>
          <w:shd w:val="clear" w:color="auto" w:fill="FFFFFF"/>
        </w:rPr>
        <w:t>, της πλήρους αυτοδιοίκησης, όπως το λέει το Σύνταγμα, προς τα όρια της εποπτείας, εκεί πέρα θα πρέπει να διακρίνουμε κάτι, ότι το αυτοδιοίκητο αφορά ό,τι έχει σχέση με την παροχή εκπαιδευτικών υπηρεσιών, ενώ η εποπτεία αφορά άλλα, κατά την άποψή μου, ζητή</w:t>
      </w:r>
      <w:r>
        <w:rPr>
          <w:rFonts w:eastAsia="Times New Roman"/>
          <w:bCs/>
          <w:shd w:val="clear" w:color="auto" w:fill="FFFFFF"/>
        </w:rPr>
        <w:t xml:space="preserve">ματα, όπως είναι τα οικονομικά και τα θέματα προσωπικού. </w:t>
      </w:r>
    </w:p>
    <w:p w14:paraId="3E37B787"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Νομίζω, λοιπόν, ότι οι διατάξεις του παρόντος νόμου υπερβαίνουν το ζήτημα της εποπτείας, το οποίο επιτρέπει το Σύνταγμα, και βρίσκονται μέσα στα ζητήματα της πλήρους αυτοδιοίκησης. Και εφόσον έχουμε</w:t>
      </w:r>
      <w:r>
        <w:rPr>
          <w:rFonts w:eastAsia="Times New Roman"/>
          <w:bCs/>
          <w:shd w:val="clear" w:color="auto" w:fill="FFFFFF"/>
        </w:rPr>
        <w:t xml:space="preserve"> παρέμβαση διοικητική, έστω και αν έχει κανονιστικό χαρακτήρα -που στη συγκεκριμένη περίπτωση των μεταπτυχιακών σπουδών δεν έχει κανονιστικό χαρακτήρα, διότι ρυθμίζει ουσιαστικά προγράμματα σπουδών που τίθενται υπό έγκριση- νομίζω ότι παραβιάζει το άρθρο 1</w:t>
      </w:r>
      <w:r>
        <w:rPr>
          <w:rFonts w:eastAsia="Times New Roman"/>
          <w:bCs/>
          <w:shd w:val="clear" w:color="auto" w:fill="FFFFFF"/>
        </w:rPr>
        <w:t xml:space="preserve">6 και κατά την παράγραφο 4 και κατά την παράγραφο 5. </w:t>
      </w:r>
    </w:p>
    <w:p w14:paraId="3E37B788"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Ευχαριστώ, κύριε Πρόεδρε. </w:t>
      </w:r>
    </w:p>
    <w:p w14:paraId="3E37B789"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Ευχαριστώ, κύριε συνάδελφε. Κύριε Υπουργέ</w:t>
      </w:r>
      <w:r>
        <w:rPr>
          <w:rFonts w:eastAsia="Times New Roman"/>
          <w:bCs/>
          <w:shd w:val="clear" w:color="auto" w:fill="FFFFFF"/>
        </w:rPr>
        <w:t>,</w:t>
      </w:r>
      <w:r>
        <w:rPr>
          <w:rFonts w:eastAsia="Times New Roman"/>
          <w:bCs/>
          <w:shd w:val="clear" w:color="auto" w:fill="FFFFFF"/>
        </w:rPr>
        <w:t xml:space="preserve"> έχετε τον λόγο για πέντε λεπτά αυστηρά, παρακαλώ, γιατί και οι συνάδελφοί σας, </w:t>
      </w:r>
      <w:proofErr w:type="spellStart"/>
      <w:r>
        <w:rPr>
          <w:rFonts w:eastAsia="Times New Roman"/>
          <w:bCs/>
          <w:shd w:val="clear" w:color="auto" w:fill="FFFFFF"/>
        </w:rPr>
        <w:t>τροπολογούντες</w:t>
      </w:r>
      <w:proofErr w:type="spellEnd"/>
      <w:r>
        <w:rPr>
          <w:rFonts w:eastAsia="Times New Roman"/>
          <w:bCs/>
          <w:shd w:val="clear" w:color="auto" w:fill="FFFFFF"/>
        </w:rPr>
        <w:t xml:space="preserve"> Υπουργ</w:t>
      </w:r>
      <w:r>
        <w:rPr>
          <w:rFonts w:eastAsia="Times New Roman"/>
          <w:bCs/>
          <w:shd w:val="clear" w:color="auto" w:fill="FFFFFF"/>
        </w:rPr>
        <w:t xml:space="preserve">οί, περιμένουν εδώ και ώρα. </w:t>
      </w:r>
    </w:p>
    <w:p w14:paraId="3E37B78A"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Κύριε Θεοχαρόπουλε, κατ’ αρχάς είπατε ότι κατατέθηκε μια τροπολογία του Υπουργείου Υγείας; Κατάλαβα καλά; </w:t>
      </w:r>
    </w:p>
    <w:p w14:paraId="3E37B78B"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Ναι. </w:t>
      </w:r>
    </w:p>
    <w:p w14:paraId="3E37B78C"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ΚΩΝΣΤΑΝΤΙΝΟΣ ΓΑΒΡΟΓ</w:t>
      </w:r>
      <w:r>
        <w:rPr>
          <w:rFonts w:eastAsia="Times New Roman"/>
          <w:b/>
          <w:bCs/>
          <w:shd w:val="clear" w:color="auto" w:fill="FFFFFF"/>
        </w:rPr>
        <w:t>ΛΟΥ (Υπουργός Παιδείας, Έρευνας και Θρησκευμάτων):</w:t>
      </w:r>
      <w:r>
        <w:rPr>
          <w:rFonts w:eastAsia="Times New Roman"/>
          <w:bCs/>
          <w:shd w:val="clear" w:color="auto" w:fill="FFFFFF"/>
        </w:rPr>
        <w:t xml:space="preserve"> Ξέρετε, όμως, ότι δεν έχει κατατεθεί κάποια τέτοια και θα ήθελα να ελέγχετε τις πηγές σας. </w:t>
      </w:r>
    </w:p>
    <w:p w14:paraId="3E37B78D"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Είναι η τροπολογία</w:t>
      </w:r>
      <w:r>
        <w:rPr>
          <w:rFonts w:eastAsia="Times New Roman"/>
          <w:bCs/>
          <w:shd w:val="clear" w:color="auto" w:fill="FFFFFF"/>
        </w:rPr>
        <w:t xml:space="preserve"> με αριθμό</w:t>
      </w:r>
      <w:r>
        <w:rPr>
          <w:rFonts w:eastAsia="Times New Roman"/>
          <w:bCs/>
          <w:shd w:val="clear" w:color="auto" w:fill="FFFFFF"/>
        </w:rPr>
        <w:t xml:space="preserve"> 1131.  </w:t>
      </w:r>
    </w:p>
    <w:p w14:paraId="3E37B78E"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 xml:space="preserve">ΚΩΝΣΤΑΝΤΙΝΟΣ ΓΑΒΡΟΓΛΟΥ (Υπουργός Παιδείας, Έρευνας </w:t>
      </w:r>
      <w:r>
        <w:rPr>
          <w:rFonts w:eastAsia="Times New Roman"/>
          <w:b/>
          <w:bCs/>
          <w:shd w:val="clear" w:color="auto" w:fill="FFFFFF"/>
        </w:rPr>
        <w:t>και Θρησκευμάτων):</w:t>
      </w:r>
      <w:r>
        <w:rPr>
          <w:rFonts w:eastAsia="Times New Roman"/>
          <w:bCs/>
          <w:shd w:val="clear" w:color="auto" w:fill="FFFFFF"/>
        </w:rPr>
        <w:t xml:space="preserve"> Ακούστε τι σας λέω. Η Γενική Γραμματεία της Κυβέρνησης είναι σαφέστατη ότι δεν έχει κατατεθεί κα</w:t>
      </w:r>
      <w:r>
        <w:rPr>
          <w:rFonts w:eastAsia="Times New Roman"/>
          <w:bCs/>
          <w:shd w:val="clear" w:color="auto" w:fill="FFFFFF"/>
        </w:rPr>
        <w:t>μ</w:t>
      </w:r>
      <w:r>
        <w:rPr>
          <w:rFonts w:eastAsia="Times New Roman"/>
          <w:bCs/>
          <w:shd w:val="clear" w:color="auto" w:fill="FFFFFF"/>
        </w:rPr>
        <w:t xml:space="preserve">μία τέτοια τροπολογία. Γι’ αυτό λέω, λίγο ηρεμία και έλεγχος. </w:t>
      </w:r>
    </w:p>
    <w:p w14:paraId="3E37B78F"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ΑΝΔΡΕΑΣ ΛΟΒΕΡΔΟΣ:</w:t>
      </w:r>
      <w:r>
        <w:rPr>
          <w:rFonts w:eastAsia="Times New Roman"/>
          <w:bCs/>
          <w:shd w:val="clear" w:color="auto" w:fill="FFFFFF"/>
        </w:rPr>
        <w:t xml:space="preserve"> Κάνετε λάθος. Γι’ αυτό μην κάνετε παρατηρήσεις. </w:t>
      </w:r>
    </w:p>
    <w:p w14:paraId="3E37B790"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ΚΩΝΣΤΑΝΤΙΝ</w:t>
      </w:r>
      <w:r>
        <w:rPr>
          <w:rFonts w:eastAsia="Times New Roman"/>
          <w:b/>
          <w:bCs/>
          <w:shd w:val="clear" w:color="auto" w:fill="FFFFFF"/>
        </w:rPr>
        <w:t>ΟΣ ΓΑΒΡΟΓΛΟΥ (Υπουργός Παιδείας, Έρευνας και Θρησκευμάτων):</w:t>
      </w:r>
      <w:r>
        <w:rPr>
          <w:rFonts w:eastAsia="Times New Roman"/>
          <w:bCs/>
          <w:shd w:val="clear" w:color="auto" w:fill="FFFFFF"/>
        </w:rPr>
        <w:t xml:space="preserve"> Δεν γίνεται, κύριε Λοβέρδο. </w:t>
      </w:r>
    </w:p>
    <w:p w14:paraId="3E37B791"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Να το δούμε εάν έχει κατατεθεί ή όχι, αλλά δεν θα λυθεί με αυτή την αντιπαράθεση. Θα το ψάξουμε. </w:t>
      </w:r>
    </w:p>
    <w:p w14:paraId="3E37B792"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 xml:space="preserve">ΑΝΔΡΕΑΣ ΛΟΒΕΡΔΟΣ: </w:t>
      </w:r>
      <w:r>
        <w:rPr>
          <w:rFonts w:eastAsia="Times New Roman"/>
          <w:bCs/>
          <w:shd w:val="clear" w:color="auto" w:fill="FFFFFF"/>
        </w:rPr>
        <w:t>Δεν είναι δυνατόν ν</w:t>
      </w:r>
      <w:r>
        <w:rPr>
          <w:rFonts w:eastAsia="Times New Roman"/>
          <w:bCs/>
          <w:shd w:val="clear" w:color="auto" w:fill="FFFFFF"/>
        </w:rPr>
        <w:t xml:space="preserve">α μας κάνετε και παρατηρήσεις, κύριε Υπουργέ. Μπορεί να κάνετε λάθος. </w:t>
      </w:r>
    </w:p>
    <w:p w14:paraId="3E37B793"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ΚΩΝΣΤΑΝΤΙΝΟΣ ΓΑΒΡΟΓΛΟΥ (Υπουργός Παιδείας, Έρευνας και Θρησκευμάτων):</w:t>
      </w:r>
      <w:r>
        <w:rPr>
          <w:rFonts w:eastAsia="Times New Roman"/>
          <w:bCs/>
          <w:shd w:val="clear" w:color="auto" w:fill="FFFFFF"/>
        </w:rPr>
        <w:t xml:space="preserve"> Έτσι με ενημερώνει η Γενική Γραμματεία της Κυβέρνησης και καλό είναι όλοι να </w:t>
      </w:r>
      <w:proofErr w:type="spellStart"/>
      <w:r>
        <w:rPr>
          <w:rFonts w:eastAsia="Times New Roman"/>
          <w:bCs/>
          <w:shd w:val="clear" w:color="auto" w:fill="FFFFFF"/>
        </w:rPr>
        <w:t>αυτοπροστατευτούμε</w:t>
      </w:r>
      <w:proofErr w:type="spellEnd"/>
      <w:r>
        <w:rPr>
          <w:rFonts w:eastAsia="Times New Roman"/>
          <w:bCs/>
          <w:shd w:val="clear" w:color="auto" w:fill="FFFFFF"/>
        </w:rPr>
        <w:t xml:space="preserve">. </w:t>
      </w:r>
    </w:p>
    <w:p w14:paraId="3E37B794"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Το δεύτερο, από </w:t>
      </w:r>
      <w:r>
        <w:rPr>
          <w:rFonts w:eastAsia="Times New Roman"/>
          <w:bCs/>
          <w:shd w:val="clear" w:color="auto" w:fill="FFFFFF"/>
        </w:rPr>
        <w:t>ό,τι καταλαβαίνω, το έχουμε πει πολλές φορές και αυτό θα δείτε ότι θα μας πάει μέχρι αύριο το βράδυ. Η προσπάθειά μας, η επιμονή μας, από την οποία δεν θα κάνουμε πίσω ούτε ένα εκατοστό, είναι να καθιερώσουμε ακαδημαϊκούς κανόνες. Στο τοπίο</w:t>
      </w:r>
      <w:r>
        <w:rPr>
          <w:rFonts w:eastAsia="Times New Roman"/>
          <w:bCs/>
          <w:shd w:val="clear" w:color="auto" w:fill="FFFFFF"/>
        </w:rPr>
        <w:t>,</w:t>
      </w:r>
      <w:r>
        <w:rPr>
          <w:rFonts w:eastAsia="Times New Roman"/>
          <w:bCs/>
          <w:shd w:val="clear" w:color="auto" w:fill="FFFFFF"/>
        </w:rPr>
        <w:t xml:space="preserve"> που απορρυθμίσ</w:t>
      </w:r>
      <w:r>
        <w:rPr>
          <w:rFonts w:eastAsia="Times New Roman"/>
          <w:bCs/>
          <w:shd w:val="clear" w:color="auto" w:fill="FFFFFF"/>
        </w:rPr>
        <w:t>τηκε με έναν καταστροφικό τρόπο για τα πανεπιστήμια</w:t>
      </w:r>
      <w:r>
        <w:rPr>
          <w:rFonts w:eastAsia="Times New Roman"/>
          <w:bCs/>
          <w:shd w:val="clear" w:color="auto" w:fill="FFFFFF"/>
        </w:rPr>
        <w:t>,</w:t>
      </w:r>
      <w:r>
        <w:rPr>
          <w:rFonts w:eastAsia="Times New Roman"/>
          <w:bCs/>
          <w:shd w:val="clear" w:color="auto" w:fill="FFFFFF"/>
        </w:rPr>
        <w:t xml:space="preserve"> θα ξαναμπεί μια τάξη με βάση τους ακαδημαϊκούς κανόνες. </w:t>
      </w:r>
    </w:p>
    <w:p w14:paraId="3E37B795"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Νομίζω ότι όταν ακούτε ακαδημαϊκούς κανόνες, κάτι παθαίνετε. Κάτι παθαίνετε, διότι οι ακαδημαϊκοί κανόνες είναι αυτοί οι οποίοι εξασφαλίζουν το να</w:t>
      </w:r>
      <w:r>
        <w:rPr>
          <w:rFonts w:eastAsia="Times New Roman"/>
          <w:bCs/>
          <w:shd w:val="clear" w:color="auto" w:fill="FFFFFF"/>
        </w:rPr>
        <w:t xml:space="preserve"> μην υπάρχει αυθαιρεσία. Γιατί είπατε όσα είπατε, αλλά εγώ δεν άκουσα να λέτε ποιες είναι οι παθογένειες των μεταπτυχιακών σπουδών. Γιατί τα κάνουμε όλα αυτά; Έχουμε κα</w:t>
      </w:r>
      <w:r>
        <w:rPr>
          <w:rFonts w:eastAsia="Times New Roman"/>
          <w:bCs/>
          <w:shd w:val="clear" w:color="auto" w:fill="FFFFFF"/>
        </w:rPr>
        <w:t>μ</w:t>
      </w:r>
      <w:r>
        <w:rPr>
          <w:rFonts w:eastAsia="Times New Roman"/>
          <w:bCs/>
          <w:shd w:val="clear" w:color="auto" w:fill="FFFFFF"/>
        </w:rPr>
        <w:t xml:space="preserve">μία σαδιστική διάθεση εναντίον ανθρώπων που κάνουν σωστά τη δουλειά τους; </w:t>
      </w:r>
    </w:p>
    <w:p w14:paraId="3E37B796"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Και ξέρετε κ</w:t>
      </w:r>
      <w:r>
        <w:rPr>
          <w:rFonts w:eastAsia="Times New Roman"/>
          <w:bCs/>
          <w:shd w:val="clear" w:color="auto" w:fill="FFFFFF"/>
        </w:rPr>
        <w:t xml:space="preserve">άτι; Το 85% όλων των προγραμμάτων μεταπτυχιακών σπουδών είναι άψογα. Είχε γίνει πέρσι η μελέτη, όταν </w:t>
      </w:r>
      <w:r>
        <w:rPr>
          <w:rFonts w:eastAsia="Times New Roman"/>
          <w:bCs/>
          <w:shd w:val="clear" w:color="auto" w:fill="FFFFFF"/>
        </w:rPr>
        <w:lastRenderedPageBreak/>
        <w:t>ήταν επικεφαλής η κ</w:t>
      </w:r>
      <w:r>
        <w:rPr>
          <w:rFonts w:eastAsia="Times New Roman"/>
          <w:bCs/>
          <w:shd w:val="clear" w:color="auto" w:fill="FFFFFF"/>
        </w:rPr>
        <w:t>.</w:t>
      </w:r>
      <w:r>
        <w:rPr>
          <w:rFonts w:eastAsia="Times New Roman"/>
          <w:bCs/>
          <w:shd w:val="clear" w:color="auto" w:fill="FFFFFF"/>
        </w:rPr>
        <w:t xml:space="preserve"> Αναγνωστοπούλου, την εκσυγχρονίσαμε φέτος και το 85% είναι εξαιρετικό. Υπάρχει, όμως, το 15% και το 15% δυσφημίζει το πανεπιστήμιο. Αυ</w:t>
      </w:r>
      <w:r>
        <w:rPr>
          <w:rFonts w:eastAsia="Times New Roman"/>
          <w:bCs/>
          <w:shd w:val="clear" w:color="auto" w:fill="FFFFFF"/>
        </w:rPr>
        <w:t xml:space="preserve">τούς θέλετε να καλύψετε. Αυτές τις αυθαιρεσίες θέλετε να καλύψετε. Διότι το αυτοδιοίκητο δεν λέει πουθενά ότι ο Υπουργός δεν εποπτεύει. </w:t>
      </w:r>
    </w:p>
    <w:p w14:paraId="3E37B797"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Έρχονται εκλογές καθηγητών, τις οποίες αναπέμπουμε πίσω. Έτσι δεν είναι; Δεν σας άκουσα να λέτε ότι είναι μια αντισυντα</w:t>
      </w:r>
      <w:r>
        <w:rPr>
          <w:rFonts w:eastAsia="Times New Roman"/>
          <w:bCs/>
          <w:shd w:val="clear" w:color="auto" w:fill="FFFFFF"/>
        </w:rPr>
        <w:t xml:space="preserve">γματική λειτουργία. Έρχονται τα οικονομικά και, επίσης, αναπέμπονται πίσω κάποιες φορές.  </w:t>
      </w:r>
    </w:p>
    <w:p w14:paraId="3E37B79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Λέω λοιπόν ότι θέλει μια πολύ μεγάλη προσοχή, γιατί αλλιώς καλύπτετε αυτούς που αυθαιρετούν. Και αυθαιρετούν εκείνοι οι οποίοι, με τον τρόπο που υπολογίζονται τα δίδ</w:t>
      </w:r>
      <w:r>
        <w:rPr>
          <w:rFonts w:eastAsia="Times New Roman" w:cs="Times New Roman"/>
          <w:szCs w:val="24"/>
        </w:rPr>
        <w:t xml:space="preserve">ακτρα, αφήνουν έξω τις οικονομικά ασθενέστερες ομάδες από τα πανεπιστήμιά μας. </w:t>
      </w:r>
    </w:p>
    <w:p w14:paraId="3E37B79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Τα πανεπιστήμια μας, όσο δύσκολο και αν σας είναι, παραμένουν δημόσια. Και τα τέλη φοίτησης θα είναι σύμφωνα με το κόστος και όχι τη ζήτηση. Αυτή είναι μια βαθιά διαφορά ανάμεσ</w:t>
      </w:r>
      <w:r>
        <w:rPr>
          <w:rFonts w:eastAsia="Times New Roman" w:cs="Times New Roman"/>
          <w:szCs w:val="24"/>
        </w:rPr>
        <w:t xml:space="preserve">ά μας, αλλά πρέπει να γίνει κατανοητή. </w:t>
      </w:r>
    </w:p>
    <w:p w14:paraId="3E37B79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 αυτή την υπόθεση της αξιολόγησης. Εμείς τι κάνουμε; Πρώτον, θεωρούμε ότι η ΑΔΙΠ θα αξιολογεί. Δεύτερον, </w:t>
      </w:r>
      <w:r>
        <w:rPr>
          <w:rFonts w:eastAsia="Times New Roman" w:cs="Times New Roman"/>
          <w:szCs w:val="24"/>
        </w:rPr>
        <w:lastRenderedPageBreak/>
        <w:t>έχουμε μια δεύτερη διαδικασία αξιολόγησης. Ποιο είναι το πρόβλημα ακριβώς; Εσείς δεν ήσασταν όλοι α</w:t>
      </w:r>
      <w:r>
        <w:rPr>
          <w:rFonts w:eastAsia="Times New Roman" w:cs="Times New Roman"/>
          <w:szCs w:val="24"/>
        </w:rPr>
        <w:t xml:space="preserve">υτοί που λέγατε «αξιολόγηση και ξανά αξιολόγηση»; Τώρα, που πάμε να βάλουμε και μια δεύτερη διαδικασία λέτε, «μπα, δεν πρέπει». </w:t>
      </w:r>
    </w:p>
    <w:p w14:paraId="3E37B79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Γι’ αυτό χρειάζεται μεγάλη προσοχή, γιατί δεν τα γνωρίζετε καλά τα ζητήματα. Ξέρετε τι γινόταν μέχρι τώρα; Κατ’ αρχάς η περσινή</w:t>
      </w:r>
      <w:r>
        <w:rPr>
          <w:rFonts w:eastAsia="Times New Roman" w:cs="Times New Roman"/>
          <w:szCs w:val="24"/>
        </w:rPr>
        <w:t xml:space="preserve"> απόφαση της συνόδου των πρυτάνεων ήταν ότι πρέπει να αξιολογούνται και να </w:t>
      </w:r>
      <w:proofErr w:type="spellStart"/>
      <w:r>
        <w:rPr>
          <w:rFonts w:eastAsia="Times New Roman" w:cs="Times New Roman"/>
          <w:szCs w:val="24"/>
        </w:rPr>
        <w:t>ξαν</w:t>
      </w:r>
      <w:r>
        <w:rPr>
          <w:rFonts w:eastAsia="Times New Roman" w:cs="Times New Roman"/>
          <w:szCs w:val="24"/>
        </w:rPr>
        <w:t>α</w:t>
      </w:r>
      <w:r>
        <w:rPr>
          <w:rFonts w:eastAsia="Times New Roman" w:cs="Times New Roman"/>
          <w:szCs w:val="24"/>
        </w:rPr>
        <w:t>αξιολογούνται</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Μόνο που μέχρι τώρα ο Υπουργός τα ίδρυε αυτά. Εμείς τι κάνουμε; Βάζουμε πολλά φίλτρα. Λέμε: Το τμήμα θα αποφασίζει. Θα πηγαίνει σε μια επιτροπή μέσα στο παν</w:t>
      </w:r>
      <w:r>
        <w:rPr>
          <w:rFonts w:eastAsia="Times New Roman" w:cs="Times New Roman"/>
          <w:szCs w:val="24"/>
        </w:rPr>
        <w:t>επιστήμιο, που αποτελείται από όλους τους κοσμήτορες και προεδρεύει ο αρμόδιος αντιπρύτανης. Θα το ξαναβλέπουν. Θα πηγαίνει στη σύγκλητο. Μετά, θα έρχεται στο Υπουργείο. Για ποιο</w:t>
      </w:r>
      <w:r>
        <w:rPr>
          <w:rFonts w:eastAsia="Times New Roman" w:cs="Times New Roman"/>
          <w:szCs w:val="24"/>
        </w:rPr>
        <w:t>ν</w:t>
      </w:r>
      <w:r>
        <w:rPr>
          <w:rFonts w:eastAsia="Times New Roman" w:cs="Times New Roman"/>
          <w:szCs w:val="24"/>
        </w:rPr>
        <w:t xml:space="preserve"> λόγο; Θα έρχεται στο Υπουργείο, γιατί υπάρχει μια απόφαση του Συμβουλίου της</w:t>
      </w:r>
      <w:r>
        <w:rPr>
          <w:rFonts w:eastAsia="Times New Roman" w:cs="Times New Roman"/>
          <w:szCs w:val="24"/>
        </w:rPr>
        <w:t xml:space="preserve"> Επικρατείας, η οποία λέει το πώς θα προστατεύσει όσο γίνεται περισσότερο τα οικονομικά ασθενέστερα στρώματα στον να έχουν πρόσβαση στα πανεπιστήμια. </w:t>
      </w:r>
    </w:p>
    <w:p w14:paraId="3E37B79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και λέμε, το Υπουργείο, ο Υπουργός με τη σύμφωνη γνώμη μιας επιτροπής, στην οποία θα υπάρχουν κα</w:t>
      </w:r>
      <w:r>
        <w:rPr>
          <w:rFonts w:eastAsia="Times New Roman" w:cs="Times New Roman"/>
          <w:szCs w:val="24"/>
        </w:rPr>
        <w:t xml:space="preserve">ι πρυτάνεις -κάτι που προφανώς ξεχάσατε- θα αναπέμπει. Αν δεν τα θέλετε αυτά, θα πρέπει να βρείτε τρόπους να σταματήσει η αυθαιρεσία. </w:t>
      </w:r>
    </w:p>
    <w:p w14:paraId="3E37B79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Διότι με όλη αυτή την κουβέντα</w:t>
      </w:r>
      <w:r>
        <w:rPr>
          <w:rFonts w:eastAsia="Times New Roman" w:cs="Times New Roman"/>
          <w:szCs w:val="24"/>
        </w:rPr>
        <w:t>,</w:t>
      </w:r>
      <w:r>
        <w:rPr>
          <w:rFonts w:eastAsia="Times New Roman" w:cs="Times New Roman"/>
          <w:szCs w:val="24"/>
        </w:rPr>
        <w:t xml:space="preserve"> που γίνεται, ξεχνάμε ότι πολλά μεταπτυχιακά είναι δωρεάν. Πολλά μεταπτυχιακά έχουν ένα συ</w:t>
      </w:r>
      <w:r>
        <w:rPr>
          <w:rFonts w:eastAsia="Times New Roman" w:cs="Times New Roman"/>
          <w:szCs w:val="24"/>
        </w:rPr>
        <w:t xml:space="preserve">μβολικό τέλος. Υπάρχουν, όμως, και αυτοί που σας είπα, το 15%, οι οποίοι, το μόνο που τους ενδιαφέρει είναι πώς θα μπορέσει να γίνει περισσότερο ακριβό το μεταπτυχιακό. </w:t>
      </w:r>
    </w:p>
    <w:p w14:paraId="3E37B79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Εμείς όντως για να είμαστε πολύ ειλικρινείς, θα θέλαμε να είναι όλα δωρεάν. Σήμερα, δε</w:t>
      </w:r>
      <w:r>
        <w:rPr>
          <w:rFonts w:eastAsia="Times New Roman" w:cs="Times New Roman"/>
          <w:szCs w:val="24"/>
        </w:rPr>
        <w:t>ν είναι ρεαλιστικό αυτό, ούτε καν ως αίτημα. Γι’ αυτό και λέμε, να υπάρχουν πολλαπλοί τρόποι με τους οποίους θα μπορέσουμε να ελέγξουμε –το λέω ξανά και ξανά- τις αυθαιρεσίες. Άρα, ακαδημαϊκοί κανόνες, ποιότητα, υπέρ των οικονομικά αδύναμων, εκείνων που έχ</w:t>
      </w:r>
      <w:r>
        <w:rPr>
          <w:rFonts w:eastAsia="Times New Roman" w:cs="Times New Roman"/>
          <w:szCs w:val="24"/>
        </w:rPr>
        <w:t xml:space="preserve">ουν τα ακαδημαϊκά κριτήρια να εγγραφούν στα μεταπτυχιακά. </w:t>
      </w:r>
    </w:p>
    <w:p w14:paraId="3E37B79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παρακαλούσα, λοιπόν, να μην ταλαιπωρηθούμε άλλο με αυτόν τον </w:t>
      </w:r>
      <w:proofErr w:type="spellStart"/>
      <w:r>
        <w:rPr>
          <w:rFonts w:eastAsia="Times New Roman" w:cs="Times New Roman"/>
          <w:szCs w:val="24"/>
        </w:rPr>
        <w:t>δικονομίστικο</w:t>
      </w:r>
      <w:proofErr w:type="spellEnd"/>
      <w:r>
        <w:rPr>
          <w:rFonts w:eastAsia="Times New Roman" w:cs="Times New Roman"/>
          <w:szCs w:val="24"/>
        </w:rPr>
        <w:t xml:space="preserve"> τρόπο, διότι ουσιαστικά πηγαί</w:t>
      </w:r>
      <w:r>
        <w:rPr>
          <w:rFonts w:eastAsia="Times New Roman" w:cs="Times New Roman"/>
          <w:szCs w:val="24"/>
        </w:rPr>
        <w:lastRenderedPageBreak/>
        <w:t>νετε με αυτούς τους τρόπους να καλύψετε αυτούς που υπονομεύουν ένα από τα καλύτερα στο</w:t>
      </w:r>
      <w:r>
        <w:rPr>
          <w:rFonts w:eastAsia="Times New Roman" w:cs="Times New Roman"/>
          <w:szCs w:val="24"/>
        </w:rPr>
        <w:t xml:space="preserve">ιχεία των πανεπιστημίων σήμερα, που είναι τα μεταπτυχιακά. </w:t>
      </w:r>
    </w:p>
    <w:p w14:paraId="3E37B7A0"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E37B7A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3E37B7A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θα ήθελα τον λόγο. </w:t>
      </w:r>
    </w:p>
    <w:p w14:paraId="3E37B7A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Γ</w:t>
      </w:r>
      <w:r>
        <w:rPr>
          <w:rFonts w:eastAsia="Times New Roman" w:cs="Times New Roman"/>
          <w:szCs w:val="24"/>
        </w:rPr>
        <w:t xml:space="preserve">ια ποιον λόγο; </w:t>
      </w:r>
    </w:p>
    <w:p w14:paraId="3E37B7A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Μου έκανε ένα ερώτημα ο κύριος Υπουργός και θέλω να απαντήσω. </w:t>
      </w:r>
    </w:p>
    <w:p w14:paraId="3E37B7A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Μα, κύριε Πρόεδρε, δεν προβλέπεται αυτό. </w:t>
      </w:r>
    </w:p>
    <w:p w14:paraId="3E37B7A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Μαντά, αφήνετε το Προεδρείο να συνεννοηθεί; </w:t>
      </w:r>
    </w:p>
    <w:p w14:paraId="3E37B7A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Θεοχαρόπουλε, τι θέλετε;</w:t>
      </w:r>
    </w:p>
    <w:p w14:paraId="3E37B7A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μου έκανε ο κύριος Υπουργός ονομαστικά μια ερώτηση. Μου είπε ότι δεν ισχύει κάτι και με ρώτησε κάτι. Να μην του απαντήσω; </w:t>
      </w:r>
    </w:p>
    <w:p w14:paraId="3E37B7A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Θέλω τον λόγο επί προσωπικού για ένα λεπτό. </w:t>
      </w:r>
    </w:p>
    <w:p w14:paraId="3E37B7A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w:t>
      </w:r>
      <w:r>
        <w:rPr>
          <w:rFonts w:eastAsia="Times New Roman" w:cs="Times New Roman"/>
          <w:b/>
          <w:szCs w:val="24"/>
        </w:rPr>
        <w:t xml:space="preserve">κούδης): </w:t>
      </w:r>
      <w:r>
        <w:rPr>
          <w:rFonts w:eastAsia="Times New Roman" w:cs="Times New Roman"/>
          <w:szCs w:val="24"/>
        </w:rPr>
        <w:t xml:space="preserve">Για την τροπολογία; </w:t>
      </w:r>
    </w:p>
    <w:p w14:paraId="3E37B7A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Μπορώ να του απαντήσω ένα λεπτό; </w:t>
      </w:r>
    </w:p>
    <w:p w14:paraId="3E37B7A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έχετε τον λόγο για ένα λεπτό. </w:t>
      </w:r>
    </w:p>
    <w:p w14:paraId="3E37B7A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δεν θα καθυστερήσω ούτε τριάντα δευτερόλεπτα. </w:t>
      </w:r>
    </w:p>
    <w:p w14:paraId="3E37B7A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Κατατέθηκ</w:t>
      </w:r>
      <w:r>
        <w:rPr>
          <w:rFonts w:eastAsia="Times New Roman" w:cs="Times New Roman"/>
          <w:szCs w:val="24"/>
        </w:rPr>
        <w:t xml:space="preserve">ε η τροπολογία με γενικό αριθμό 1191 και ειδικό 132, που έχει </w:t>
      </w:r>
      <w:proofErr w:type="spellStart"/>
      <w:r>
        <w:rPr>
          <w:rFonts w:eastAsia="Times New Roman" w:cs="Times New Roman"/>
          <w:szCs w:val="24"/>
        </w:rPr>
        <w:t>συνυπογραφή</w:t>
      </w:r>
      <w:proofErr w:type="spellEnd"/>
      <w:r>
        <w:rPr>
          <w:rFonts w:eastAsia="Times New Roman" w:cs="Times New Roman"/>
          <w:szCs w:val="24"/>
        </w:rPr>
        <w:t xml:space="preserve"> του Υπουργού Εργασίας και του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Και γράφει μέσα το άρθρο 5: «Παράταση προθεσμίας άσκησης καθηκόντων ιατρού εργασίας». Ο κ. </w:t>
      </w:r>
      <w:proofErr w:type="spellStart"/>
      <w:r>
        <w:rPr>
          <w:rFonts w:eastAsia="Times New Roman" w:cs="Times New Roman"/>
          <w:szCs w:val="24"/>
        </w:rPr>
        <w:t>Πολάκης</w:t>
      </w:r>
      <w:proofErr w:type="spellEnd"/>
      <w:r>
        <w:rPr>
          <w:rFonts w:eastAsia="Times New Roman" w:cs="Times New Roman"/>
          <w:szCs w:val="24"/>
        </w:rPr>
        <w:t xml:space="preserve"> την υπογράφει. </w:t>
      </w:r>
    </w:p>
    <w:p w14:paraId="3E37B7AF"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Δεν έχει κ</w:t>
      </w:r>
      <w:r>
        <w:rPr>
          <w:rFonts w:eastAsia="Times New Roman"/>
          <w:szCs w:val="24"/>
        </w:rPr>
        <w:t>α</w:t>
      </w:r>
      <w:r>
        <w:rPr>
          <w:rFonts w:eastAsia="Times New Roman"/>
          <w:szCs w:val="24"/>
        </w:rPr>
        <w:t>μ</w:t>
      </w:r>
      <w:r>
        <w:rPr>
          <w:rFonts w:eastAsia="Times New Roman"/>
          <w:szCs w:val="24"/>
        </w:rPr>
        <w:t xml:space="preserve">μία σχέση η τροπολογία με το Υπουργείο Παιδείας. Είναι άλλου Υπουργείου, είναι </w:t>
      </w:r>
      <w:proofErr w:type="spellStart"/>
      <w:r>
        <w:rPr>
          <w:rFonts w:eastAsia="Times New Roman"/>
          <w:szCs w:val="24"/>
        </w:rPr>
        <w:t>συνυπογραφή</w:t>
      </w:r>
      <w:proofErr w:type="spellEnd"/>
      <w:r>
        <w:rPr>
          <w:rFonts w:eastAsia="Times New Roman"/>
          <w:szCs w:val="24"/>
        </w:rPr>
        <w:t xml:space="preserve"> του Υπουργείου Υγείας…</w:t>
      </w:r>
    </w:p>
    <w:p w14:paraId="3E37B7B0"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κύριε Θεοχαρόπουλε, έγινε κατανοητό.</w:t>
      </w:r>
    </w:p>
    <w:p w14:paraId="3E37B7B1"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ΑΘΑΝΑΣΙΟΣ ΘΕΟΧΑΡΟΠΟΥΛΟΣ: </w:t>
      </w:r>
      <w:r>
        <w:rPr>
          <w:rFonts w:eastAsia="Times New Roman"/>
          <w:szCs w:val="24"/>
        </w:rPr>
        <w:t>Κύριε Υπουργέ, στο σπίτι τ</w:t>
      </w:r>
      <w:r>
        <w:rPr>
          <w:rFonts w:eastAsia="Times New Roman"/>
          <w:szCs w:val="24"/>
        </w:rPr>
        <w:t>ου κρεμασμένου δεν μιλάνε για σκοινί</w:t>
      </w:r>
      <w:r>
        <w:rPr>
          <w:rFonts w:eastAsia="Times New Roman"/>
          <w:szCs w:val="24"/>
        </w:rPr>
        <w:t>!</w:t>
      </w:r>
      <w:r>
        <w:rPr>
          <w:rFonts w:eastAsia="Times New Roman"/>
          <w:szCs w:val="24"/>
        </w:rPr>
        <w:t xml:space="preserve"> </w:t>
      </w:r>
    </w:p>
    <w:p w14:paraId="3E37B7B2"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Κύριε Θεοχαρόπουλε, ακούστηκε.</w:t>
      </w:r>
    </w:p>
    <w:p w14:paraId="3E37B7B3"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ΑΘΑΝΑΣΙΟΣ ΘΕΟΧΑΡΟΠΟΥΛΟΣ: </w:t>
      </w:r>
      <w:r>
        <w:rPr>
          <w:rFonts w:eastAsia="Times New Roman"/>
          <w:szCs w:val="24"/>
        </w:rPr>
        <w:t>…η τροπολογία του Υπουργού Υγείας μαζί με τον Υπουργό Εργασίας, ενώ είναι άσχετο με το Υπουργείο Παιδείας. Λίγο σοβαρότητα!</w:t>
      </w:r>
    </w:p>
    <w:p w14:paraId="3E37B7B4"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 xml:space="preserve">ΡΕΥΩΝ (Σπυρίδων Λυκούδης): </w:t>
      </w:r>
      <w:r>
        <w:rPr>
          <w:rFonts w:eastAsia="Times New Roman"/>
          <w:szCs w:val="24"/>
        </w:rPr>
        <w:t>Κυρίες και κύριοι συνάδελφοι, ολοκληρώθηκε η συζήτηση κατά το άρθρο…</w:t>
      </w:r>
    </w:p>
    <w:p w14:paraId="3E37B7B5"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Κύριε Πρόεδρε, θα ήθελα τον λόγο.</w:t>
      </w:r>
    </w:p>
    <w:p w14:paraId="3E37B7B6"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Ορίστε, κύριε Υπουργέ.</w:t>
      </w:r>
    </w:p>
    <w:p w14:paraId="3E37B7B7"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Κ</w:t>
      </w:r>
      <w:r>
        <w:rPr>
          <w:rFonts w:eastAsia="Times New Roman"/>
          <w:b/>
          <w:szCs w:val="24"/>
        </w:rPr>
        <w:t xml:space="preserve">ΩΝΣΤΑΝΤΙΝΟΣ ΓΑΒΡΟΓΛΟΥ (Υπουργός Παιδείας, Έρευνας και Θρησκευμάτων): </w:t>
      </w:r>
      <w:r>
        <w:rPr>
          <w:rFonts w:eastAsia="Times New Roman"/>
          <w:szCs w:val="24"/>
        </w:rPr>
        <w:t xml:space="preserve">Θα σας απαντήσω, αλλά είναι η πρώτη ώρα της συζήτησης ακόμη και έχει σημασία να συζητάμε επί της ουσίας. Καταλαβαίνω ότι δεν το θέλετε αυτό και είναι γνωστή κοινοβουλευτική τακτική. </w:t>
      </w:r>
    </w:p>
    <w:p w14:paraId="3E37B7B8"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Κοιτ</w:t>
      </w:r>
      <w:r>
        <w:rPr>
          <w:rFonts w:eastAsia="Times New Roman"/>
          <w:szCs w:val="24"/>
        </w:rPr>
        <w:t>άξτε, είναι μια τροπολογία που κατατέθηκε από το Υπουργείο Εργασίας. Τυχαίνει το Υπουργείο Εργασίας να είναι…</w:t>
      </w:r>
    </w:p>
    <w:p w14:paraId="3E37B7B9"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Θα τρελαθούμε τελείως εδώ μέσα! Τροπολογία για γιατρούς</w:t>
      </w:r>
      <w:r>
        <w:rPr>
          <w:rFonts w:eastAsia="Times New Roman"/>
          <w:szCs w:val="24"/>
        </w:rPr>
        <w:t>,</w:t>
      </w:r>
      <w:r>
        <w:rPr>
          <w:rFonts w:eastAsia="Times New Roman"/>
          <w:szCs w:val="24"/>
        </w:rPr>
        <w:t xml:space="preserve"> όταν έχουμε…</w:t>
      </w:r>
    </w:p>
    <w:p w14:paraId="3E37B7BA"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Μπορούμε να ησυχ</w:t>
      </w:r>
      <w:r>
        <w:rPr>
          <w:rFonts w:eastAsia="Times New Roman"/>
          <w:szCs w:val="24"/>
        </w:rPr>
        <w:t>άσουμε; Να ολοκληρώσει την παρέμβασή του ο κύριος Υπουργός, γιατί αλλιώς δεν θα συνεχίσουμε!</w:t>
      </w:r>
    </w:p>
    <w:p w14:paraId="3E37B7BB"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Είναι ντροπή!</w:t>
      </w:r>
    </w:p>
    <w:p w14:paraId="3E37B7BC"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σας παρακαλώ!</w:t>
      </w:r>
    </w:p>
    <w:p w14:paraId="3E37B7BD"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Κύριε Υπουργέ, πείτε αυτό ακριβώς που θέλετε να </w:t>
      </w:r>
      <w:r>
        <w:rPr>
          <w:rFonts w:eastAsia="Times New Roman"/>
          <w:szCs w:val="24"/>
        </w:rPr>
        <w:t>πείτε. Η τροπολογία είπατε ότι είναι του Υπουργείου Εργασίας.</w:t>
      </w:r>
    </w:p>
    <w:p w14:paraId="3E37B7BE"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Όπως θα σας μιλήσει και η κυρία…</w:t>
      </w:r>
    </w:p>
    <w:p w14:paraId="3E37B7BF"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w:t>
      </w:r>
      <w:r>
        <w:rPr>
          <w:rFonts w:eastAsia="Times New Roman"/>
          <w:szCs w:val="24"/>
        </w:rPr>
        <w:t>τέρυγα</w:t>
      </w:r>
      <w:r>
        <w:rPr>
          <w:rFonts w:eastAsia="Times New Roman"/>
          <w:szCs w:val="24"/>
        </w:rPr>
        <w:t xml:space="preserve"> της Δημοκρατικής Συμπαράταξης</w:t>
      </w:r>
      <w:r>
        <w:rPr>
          <w:rFonts w:eastAsia="Times New Roman"/>
          <w:szCs w:val="24"/>
        </w:rPr>
        <w:t xml:space="preserve"> ΠΑΣΟΚ - ΔΗΜΑΡ</w:t>
      </w:r>
      <w:r>
        <w:rPr>
          <w:rFonts w:eastAsia="Times New Roman"/>
          <w:szCs w:val="24"/>
        </w:rPr>
        <w:t>)</w:t>
      </w:r>
    </w:p>
    <w:p w14:paraId="3E37B7C0"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Ήρεμα,</w:t>
      </w:r>
      <w:r>
        <w:rPr>
          <w:rFonts w:eastAsia="Times New Roman"/>
          <w:szCs w:val="24"/>
        </w:rPr>
        <w:t xml:space="preserve"> ήρεμα!</w:t>
      </w:r>
    </w:p>
    <w:p w14:paraId="3E37B7C1"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Είναι του Υπουργείου Εργασίας. Θα σας πει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επί του θέματος και πράγματι είναι η παράταση της προθεσμίας άσκησης κάποιου ιατρού</w:t>
      </w:r>
      <w:r>
        <w:rPr>
          <w:rFonts w:eastAsia="Times New Roman"/>
          <w:szCs w:val="24"/>
        </w:rPr>
        <w:t>,</w:t>
      </w:r>
      <w:r>
        <w:rPr>
          <w:rFonts w:eastAsia="Times New Roman"/>
          <w:szCs w:val="24"/>
        </w:rPr>
        <w:t xml:space="preserve"> ο οποίος είναι ιατρός εργασίας. </w:t>
      </w:r>
    </w:p>
    <w:p w14:paraId="3E37B7C2"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lastRenderedPageBreak/>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w:t>
      </w:r>
      <w:r>
        <w:rPr>
          <w:rFonts w:eastAsia="Times New Roman"/>
          <w:szCs w:val="24"/>
        </w:rPr>
        <w:t>τέρυγα</w:t>
      </w:r>
      <w:r>
        <w:rPr>
          <w:rFonts w:eastAsia="Times New Roman"/>
          <w:szCs w:val="24"/>
        </w:rPr>
        <w:t xml:space="preserve"> της Δημοκρατικής Συμπαράταξης</w:t>
      </w:r>
      <w:r>
        <w:rPr>
          <w:rFonts w:eastAsia="Times New Roman"/>
          <w:szCs w:val="24"/>
        </w:rPr>
        <w:t xml:space="preserve"> ΠΑ</w:t>
      </w:r>
      <w:r>
        <w:rPr>
          <w:rFonts w:eastAsia="Times New Roman"/>
          <w:szCs w:val="24"/>
        </w:rPr>
        <w:t>ΣΟΚ - ΔΗΜΑΡ</w:t>
      </w:r>
      <w:r>
        <w:rPr>
          <w:rFonts w:eastAsia="Times New Roman"/>
          <w:szCs w:val="24"/>
        </w:rPr>
        <w:t>)</w:t>
      </w:r>
    </w:p>
    <w:p w14:paraId="3E37B7C3"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Είναι δυνατόν να γίνει έτσι συζήτηση;</w:t>
      </w:r>
    </w:p>
    <w:p w14:paraId="3E37B7C4"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Κύριε Πρόεδρε…</w:t>
      </w:r>
    </w:p>
    <w:p w14:paraId="3E37B7C5"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Κυρία </w:t>
      </w:r>
      <w:proofErr w:type="spellStart"/>
      <w:r>
        <w:rPr>
          <w:rFonts w:eastAsia="Times New Roman"/>
          <w:szCs w:val="24"/>
        </w:rPr>
        <w:t>Αχτσιόγλου</w:t>
      </w:r>
      <w:proofErr w:type="spellEnd"/>
      <w:r>
        <w:rPr>
          <w:rFonts w:eastAsia="Times New Roman"/>
          <w:szCs w:val="24"/>
        </w:rPr>
        <w:t xml:space="preserve">, </w:t>
      </w:r>
      <w:proofErr w:type="spellStart"/>
      <w:r>
        <w:rPr>
          <w:rFonts w:eastAsia="Times New Roman"/>
          <w:szCs w:val="24"/>
        </w:rPr>
        <w:t>ελέχθη</w:t>
      </w:r>
      <w:proofErr w:type="spellEnd"/>
      <w:r>
        <w:rPr>
          <w:rFonts w:eastAsia="Times New Roman"/>
          <w:szCs w:val="24"/>
        </w:rPr>
        <w:t xml:space="preserve"> αυτό</w:t>
      </w:r>
      <w:r>
        <w:rPr>
          <w:rFonts w:eastAsia="Times New Roman"/>
          <w:szCs w:val="24"/>
        </w:rPr>
        <w:t xml:space="preserve"> κι</w:t>
      </w:r>
      <w:r>
        <w:rPr>
          <w:rFonts w:eastAsia="Times New Roman"/>
          <w:szCs w:val="24"/>
        </w:rPr>
        <w:t xml:space="preserve"> έγινε η </w:t>
      </w:r>
      <w:r>
        <w:rPr>
          <w:rFonts w:eastAsia="Times New Roman"/>
          <w:szCs w:val="24"/>
        </w:rPr>
        <w:t xml:space="preserve">διευκρίνιση. Έγινε μια καταγγελία ότι ενώ συνεδριάζει η </w:t>
      </w:r>
      <w:r>
        <w:rPr>
          <w:rFonts w:eastAsia="Times New Roman"/>
          <w:szCs w:val="24"/>
        </w:rPr>
        <w:t>ε</w:t>
      </w:r>
      <w:r>
        <w:rPr>
          <w:rFonts w:eastAsia="Times New Roman"/>
          <w:szCs w:val="24"/>
        </w:rPr>
        <w:t>πιτροπή…</w:t>
      </w:r>
    </w:p>
    <w:p w14:paraId="3E37B7C6" w14:textId="77777777" w:rsidR="00462015" w:rsidRDefault="00E90EEC">
      <w:pPr>
        <w:tabs>
          <w:tab w:val="left" w:pos="2820"/>
        </w:tabs>
        <w:spacing w:line="600" w:lineRule="auto"/>
        <w:ind w:firstLine="720"/>
        <w:contextualSpacing/>
        <w:jc w:val="center"/>
        <w:rPr>
          <w:rFonts w:eastAsia="Times New Roman"/>
          <w:szCs w:val="24"/>
        </w:rPr>
      </w:pPr>
      <w:r>
        <w:rPr>
          <w:rFonts w:eastAsia="Times New Roman"/>
          <w:szCs w:val="24"/>
        </w:rPr>
        <w:t>(Θόρυβος στην Αίθουσα)</w:t>
      </w:r>
    </w:p>
    <w:p w14:paraId="3E37B7C7"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Είναι δυνατόν να συνεχίσουμε; Μπορείτε να με αφήσετε να διευθύνω;</w:t>
      </w:r>
    </w:p>
    <w:p w14:paraId="3E37B7C8" w14:textId="77777777" w:rsidR="00462015" w:rsidRDefault="00E90EEC">
      <w:pPr>
        <w:tabs>
          <w:tab w:val="left" w:pos="2820"/>
        </w:tabs>
        <w:spacing w:line="600" w:lineRule="auto"/>
        <w:ind w:firstLine="720"/>
        <w:contextualSpacing/>
        <w:jc w:val="both"/>
        <w:rPr>
          <w:rFonts w:eastAsia="Times New Roman"/>
          <w:szCs w:val="24"/>
        </w:rPr>
      </w:pPr>
      <w:proofErr w:type="spellStart"/>
      <w:r>
        <w:rPr>
          <w:rFonts w:eastAsia="Times New Roman"/>
          <w:szCs w:val="24"/>
        </w:rPr>
        <w:t>Κατ</w:t>
      </w:r>
      <w:r>
        <w:rPr>
          <w:rFonts w:eastAsia="Times New Roman"/>
          <w:szCs w:val="24"/>
        </w:rPr>
        <w:t>η</w:t>
      </w:r>
      <w:r>
        <w:rPr>
          <w:rFonts w:eastAsia="Times New Roman"/>
          <w:szCs w:val="24"/>
        </w:rPr>
        <w:t>γγέλθη</w:t>
      </w:r>
      <w:proofErr w:type="spellEnd"/>
      <w:r>
        <w:rPr>
          <w:rFonts w:eastAsia="Times New Roman"/>
          <w:szCs w:val="24"/>
        </w:rPr>
        <w:t xml:space="preserve"> ότι ενώ συζητείται…</w:t>
      </w:r>
    </w:p>
    <w:p w14:paraId="3E37B7C9" w14:textId="77777777" w:rsidR="00462015" w:rsidRDefault="00E90EEC">
      <w:pPr>
        <w:tabs>
          <w:tab w:val="left" w:pos="2820"/>
        </w:tabs>
        <w:spacing w:line="600" w:lineRule="auto"/>
        <w:ind w:firstLine="720"/>
        <w:contextualSpacing/>
        <w:jc w:val="center"/>
        <w:rPr>
          <w:rFonts w:eastAsia="Times New Roman"/>
          <w:szCs w:val="24"/>
        </w:rPr>
      </w:pPr>
      <w:r>
        <w:rPr>
          <w:rFonts w:eastAsia="Times New Roman"/>
          <w:szCs w:val="24"/>
        </w:rPr>
        <w:t>(Θόρυβος στην Αίθουσα)</w:t>
      </w:r>
    </w:p>
    <w:p w14:paraId="3E37B7CA"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Καλά, δεν σας ενδιαφέρει ότι σας παρακολουθεί ό</w:t>
      </w:r>
      <w:r>
        <w:rPr>
          <w:rFonts w:eastAsia="Times New Roman"/>
          <w:szCs w:val="24"/>
        </w:rPr>
        <w:t>λη η Αίθουσα; Δεν σας ενδιαφέρει καθόλου; Παρακολουθεί όλη η Αίθουσα να τσακώνεστε! Αν είναι δυνατόν!</w:t>
      </w:r>
    </w:p>
    <w:p w14:paraId="3E37B7CB"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Αχτσιόγλου</w:t>
      </w:r>
      <w:proofErr w:type="spellEnd"/>
      <w:r>
        <w:rPr>
          <w:rFonts w:eastAsia="Times New Roman"/>
          <w:szCs w:val="24"/>
        </w:rPr>
        <w:t xml:space="preserve">, έγινε η διευκρίνιση από τον κ. </w:t>
      </w:r>
      <w:proofErr w:type="spellStart"/>
      <w:r>
        <w:rPr>
          <w:rFonts w:eastAsia="Times New Roman"/>
          <w:szCs w:val="24"/>
        </w:rPr>
        <w:t>Γαβρόγλου</w:t>
      </w:r>
      <w:proofErr w:type="spellEnd"/>
      <w:r>
        <w:rPr>
          <w:rFonts w:eastAsia="Times New Roman"/>
          <w:szCs w:val="24"/>
        </w:rPr>
        <w:t xml:space="preserve"> ότι δεν έχει δίκιο ο κ. Θεοχαρόπουλος που λέει ότι είναι του </w:t>
      </w:r>
      <w:r>
        <w:rPr>
          <w:rFonts w:eastAsia="Times New Roman"/>
          <w:szCs w:val="24"/>
        </w:rPr>
        <w:lastRenderedPageBreak/>
        <w:t xml:space="preserve">Υπουργείου Υγείας, αλλά είναι του </w:t>
      </w:r>
      <w:r>
        <w:rPr>
          <w:rFonts w:eastAsia="Times New Roman"/>
          <w:szCs w:val="24"/>
        </w:rPr>
        <w:t>Υπουργείου Εργασίας. Τι παραπάνω θα προστεθεί τώρα αν πάρετε τον λόγο; Σας παρακαλώ, για να διευκολυνθούν όλοι.</w:t>
      </w:r>
    </w:p>
    <w:p w14:paraId="3E37B7CC"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Καλώς.</w:t>
      </w:r>
    </w:p>
    <w:p w14:paraId="3E37B7CD"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Κυρίες και κύριοι συ</w:t>
      </w:r>
      <w:r>
        <w:rPr>
          <w:rFonts w:eastAsia="Times New Roman"/>
          <w:szCs w:val="24"/>
        </w:rPr>
        <w:t>νάδελφοι, ολοκληρώθηκε η συζήτηση κατά το άρθρο 100 παρ</w:t>
      </w:r>
      <w:r>
        <w:rPr>
          <w:rFonts w:eastAsia="Times New Roman"/>
          <w:szCs w:val="24"/>
        </w:rPr>
        <w:t>άγραφος</w:t>
      </w:r>
      <w:r>
        <w:rPr>
          <w:rFonts w:eastAsia="Times New Roman"/>
          <w:szCs w:val="24"/>
        </w:rPr>
        <w:t xml:space="preserve"> 2 του Κανονισμού της Βουλής για το θέμα συνταγματικότητας που ετέθη. </w:t>
      </w:r>
    </w:p>
    <w:p w14:paraId="3E37B7CE"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Παρακαλώ, οι δεχόμενοι την ένσταση </w:t>
      </w:r>
      <w:proofErr w:type="spellStart"/>
      <w:r>
        <w:rPr>
          <w:rFonts w:eastAsia="Times New Roman"/>
          <w:szCs w:val="24"/>
        </w:rPr>
        <w:t>αντισυντατικότητας</w:t>
      </w:r>
      <w:proofErr w:type="spellEnd"/>
      <w:r>
        <w:rPr>
          <w:rFonts w:eastAsia="Times New Roman"/>
          <w:szCs w:val="24"/>
        </w:rPr>
        <w:t xml:space="preserve"> να εγερθούν.</w:t>
      </w:r>
    </w:p>
    <w:p w14:paraId="3E37B7CF"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(Στο σημείο αυτό εγείρονται οι αποδεχόμενοι την ένσταση </w:t>
      </w:r>
      <w:r>
        <w:rPr>
          <w:rFonts w:eastAsia="Times New Roman"/>
          <w:szCs w:val="24"/>
        </w:rPr>
        <w:t>αντισυνταγματικότητας)</w:t>
      </w:r>
    </w:p>
    <w:p w14:paraId="3E37B7D0"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Είναι προφανές ότι δεν ηγέρθη ο απαιτούμενος αριθμός Βουλευτών από το Σύνταγμα και τον Κανονισμό της Βουλής. Συνεπώς η ένσταση αντισυνταγματικότητας απορρίπτεται.</w:t>
      </w:r>
    </w:p>
    <w:p w14:paraId="3E37B7D1"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Κυρίες και κύριοι συνάδελφοι, πριν προχωρήσουμε στη συνέχεια με τους ε</w:t>
      </w:r>
      <w:r>
        <w:rPr>
          <w:rFonts w:eastAsia="Times New Roman"/>
          <w:szCs w:val="24"/>
        </w:rPr>
        <w:t xml:space="preserve">ιδικούς αγορητές, επειδή είναι </w:t>
      </w:r>
      <w:r>
        <w:rPr>
          <w:rFonts w:eastAsia="Times New Roman"/>
          <w:szCs w:val="24"/>
        </w:rPr>
        <w:t xml:space="preserve">από πολλή </w:t>
      </w:r>
      <w:r>
        <w:rPr>
          <w:rFonts w:eastAsia="Times New Roman"/>
          <w:szCs w:val="24"/>
        </w:rPr>
        <w:t xml:space="preserve">ώρα εδώ οι </w:t>
      </w:r>
      <w:proofErr w:type="spellStart"/>
      <w:r>
        <w:rPr>
          <w:rFonts w:eastAsia="Times New Roman"/>
          <w:szCs w:val="24"/>
        </w:rPr>
        <w:t>τροπολογούντες</w:t>
      </w:r>
      <w:proofErr w:type="spellEnd"/>
      <w:r>
        <w:rPr>
          <w:rFonts w:eastAsia="Times New Roman"/>
          <w:szCs w:val="24"/>
        </w:rPr>
        <w:t xml:space="preserve"> Υπουργοί και θέλουν να καταθέσουν τις </w:t>
      </w:r>
      <w:r>
        <w:rPr>
          <w:rFonts w:eastAsia="Times New Roman"/>
          <w:szCs w:val="24"/>
        </w:rPr>
        <w:lastRenderedPageBreak/>
        <w:t>τροπολογίες τους, θα πάμε με τη σειρά</w:t>
      </w:r>
      <w:r>
        <w:rPr>
          <w:rFonts w:eastAsia="Times New Roman"/>
          <w:szCs w:val="24"/>
        </w:rPr>
        <w:t>,</w:t>
      </w:r>
      <w:r>
        <w:rPr>
          <w:rFonts w:eastAsia="Times New Roman"/>
          <w:szCs w:val="24"/>
        </w:rPr>
        <w:t xml:space="preserve"> έτσι όπως έχουν ανακοινωθεί. </w:t>
      </w:r>
    </w:p>
    <w:p w14:paraId="3E37B7D2"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w:t>
      </w:r>
      <w:r>
        <w:rPr>
          <w:rFonts w:eastAsia="Times New Roman"/>
          <w:szCs w:val="24"/>
        </w:rPr>
        <w:t>Παπαδημητρίου έχει πρώτος τον λόγο.</w:t>
      </w:r>
    </w:p>
    <w:p w14:paraId="3E37B7D3"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θα </w:t>
      </w:r>
      <w:r>
        <w:rPr>
          <w:rFonts w:eastAsia="Times New Roman"/>
          <w:szCs w:val="24"/>
        </w:rPr>
        <w:t xml:space="preserve">πηγαίναμε με τον Κανονισμό! Δεν τελείωσαν οι εισηγητές και θα μιλήσουν οι Υπουργοί; Έλεος! </w:t>
      </w:r>
    </w:p>
    <w:p w14:paraId="3E37B7D4"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Θεωρείτε αυτό το θέμα ότι είναι θέμα για έλεος; Τέτοιο θέμα είναι αυτό;</w:t>
      </w:r>
    </w:p>
    <w:p w14:paraId="3E37B7D5"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Όταν βγείτε εσείς στην Έδρα, αμέσως…</w:t>
      </w:r>
    </w:p>
    <w:p w14:paraId="3E37B7D6"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Λυπάμαι, αλλά εν πάση </w:t>
      </w:r>
      <w:proofErr w:type="spellStart"/>
      <w:r>
        <w:rPr>
          <w:rFonts w:eastAsia="Times New Roman"/>
          <w:szCs w:val="24"/>
        </w:rPr>
        <w:t>περιπτώσει</w:t>
      </w:r>
      <w:proofErr w:type="spellEnd"/>
      <w:r>
        <w:rPr>
          <w:rFonts w:eastAsia="Times New Roman"/>
          <w:szCs w:val="24"/>
        </w:rPr>
        <w:t>…</w:t>
      </w:r>
    </w:p>
    <w:p w14:paraId="3E37B7D7"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Μετά τους έξι πρώτους εισηγητές…</w:t>
      </w:r>
    </w:p>
    <w:p w14:paraId="3E37B7D8"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Υπουργοί, υπέθετα ότι μπορούσαμε να συνεννοηθούμε με έναν άλλον τρόπο, με μεγαλύτερη δυνατότητα κατανόησης όλων μας. </w:t>
      </w:r>
      <w:r>
        <w:rPr>
          <w:rFonts w:eastAsia="Times New Roman"/>
          <w:szCs w:val="24"/>
        </w:rPr>
        <w:t>Θ</w:t>
      </w:r>
      <w:r>
        <w:rPr>
          <w:rFonts w:eastAsia="Times New Roman"/>
          <w:szCs w:val="24"/>
        </w:rPr>
        <w:t>α προχωρήσουμε με τους τρεις αγορητές που υπολείπονται και να περιμένετε να πάρετε τον λόγο. Είχαμε συνεννοηθεί ότι δεν θα περιμένετ</w:t>
      </w:r>
      <w:r>
        <w:rPr>
          <w:rFonts w:eastAsia="Times New Roman"/>
          <w:szCs w:val="24"/>
        </w:rPr>
        <w:t xml:space="preserve">ε άλλο. Εν πάση </w:t>
      </w:r>
      <w:proofErr w:type="spellStart"/>
      <w:r>
        <w:rPr>
          <w:rFonts w:eastAsia="Times New Roman"/>
          <w:szCs w:val="24"/>
        </w:rPr>
        <w:t>περιπτώσει</w:t>
      </w:r>
      <w:proofErr w:type="spellEnd"/>
      <w:r>
        <w:rPr>
          <w:rFonts w:eastAsia="Times New Roman"/>
          <w:szCs w:val="24"/>
        </w:rPr>
        <w:t>, δεν πειράζει.</w:t>
      </w:r>
    </w:p>
    <w:p w14:paraId="3E37B7D9"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Ο συνάδελφος κ. Ιωάννης Δελής έχει τον λόγο για δεκαπέντε λεπτά.</w:t>
      </w:r>
    </w:p>
    <w:p w14:paraId="3E37B7DA" w14:textId="77777777" w:rsidR="00462015" w:rsidRDefault="00E90EEC">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Κυρίες και κύριοι Βουλευτές, ασφαλώς και η κυβερνητική πολιτική είναι ενιαία και αδιαίρετη και σε όλους τους τομείς υλοποιεί μεθοδικά </w:t>
      </w:r>
      <w:r>
        <w:rPr>
          <w:rFonts w:eastAsia="Times New Roman"/>
          <w:szCs w:val="24"/>
        </w:rPr>
        <w:t>τη στρατηγική του κεφαλαίου, της Ευρωπαϊκής Ένωσης, του ΟΟΣΑ</w:t>
      </w:r>
      <w:r>
        <w:rPr>
          <w:rFonts w:eastAsia="Times New Roman"/>
          <w:szCs w:val="24"/>
        </w:rPr>
        <w:t>,</w:t>
      </w:r>
      <w:r>
        <w:rPr>
          <w:rFonts w:eastAsia="Times New Roman"/>
          <w:szCs w:val="24"/>
        </w:rPr>
        <w:t xml:space="preserve"> με στόχο, βέβαια, πάντα την καπιταλιστική ανάπτυξη, δηλαδή την αύξηση των κερδών του κεφαλαίου, που σημαίνει ακόμα μεγαλύτερη εκμετάλλευση για τους εργαζόμενους.</w:t>
      </w:r>
    </w:p>
    <w:p w14:paraId="3E37B7DB" w14:textId="77777777" w:rsidR="00462015" w:rsidRDefault="00E90EEC">
      <w:pPr>
        <w:spacing w:line="600" w:lineRule="auto"/>
        <w:ind w:firstLine="720"/>
        <w:contextualSpacing/>
        <w:jc w:val="both"/>
        <w:rPr>
          <w:rFonts w:eastAsia="Times New Roman"/>
          <w:szCs w:val="24"/>
        </w:rPr>
      </w:pPr>
      <w:r>
        <w:rPr>
          <w:rFonts w:eastAsia="Times New Roman"/>
          <w:szCs w:val="24"/>
        </w:rPr>
        <w:t>(Στο σημείο αυτό την Προεδρική Έ</w:t>
      </w:r>
      <w:r>
        <w:rPr>
          <w:rFonts w:eastAsia="Times New Roman"/>
          <w:szCs w:val="24"/>
        </w:rPr>
        <w:t xml:space="preserve">δρα καταλαμβάνει ο Ε΄ Αντιπρόεδρος της Βουλής κ. </w:t>
      </w:r>
      <w:r w:rsidRPr="00375B5A">
        <w:rPr>
          <w:rFonts w:eastAsia="Times New Roman"/>
          <w:b/>
          <w:szCs w:val="24"/>
        </w:rPr>
        <w:t>ΔΗΜΗΤΡΙΟΣ ΚΡΕΜΑΣΤΙΝΟΣ</w:t>
      </w:r>
      <w:r>
        <w:rPr>
          <w:rFonts w:eastAsia="Times New Roman"/>
          <w:szCs w:val="24"/>
        </w:rPr>
        <w:t>)</w:t>
      </w:r>
    </w:p>
    <w:p w14:paraId="3E37B7DC" w14:textId="77777777" w:rsidR="00462015" w:rsidRDefault="00E90EEC">
      <w:pPr>
        <w:spacing w:line="600" w:lineRule="auto"/>
        <w:ind w:firstLine="720"/>
        <w:contextualSpacing/>
        <w:jc w:val="both"/>
        <w:rPr>
          <w:rFonts w:eastAsia="Times New Roman"/>
          <w:szCs w:val="24"/>
        </w:rPr>
      </w:pPr>
      <w:r>
        <w:rPr>
          <w:rFonts w:eastAsia="Times New Roman"/>
          <w:szCs w:val="24"/>
        </w:rPr>
        <w:t>Αυτή η στρατηγική, λοιπόν, δεν θα άφηνε, βέβαια, έξω την εκπαίδευση, έναν από τους πιο σημαντικούς παράγοντες για την καπιταλιστική κερδοφορία, ιδιαίτερα σήμερα</w:t>
      </w:r>
      <w:r>
        <w:rPr>
          <w:rFonts w:eastAsia="Times New Roman"/>
          <w:szCs w:val="24"/>
        </w:rPr>
        <w:t>,</w:t>
      </w:r>
      <w:r>
        <w:rPr>
          <w:rFonts w:eastAsia="Times New Roman"/>
          <w:szCs w:val="24"/>
        </w:rPr>
        <w:t xml:space="preserve"> στην εποχή του παγκόσμ</w:t>
      </w:r>
      <w:r>
        <w:rPr>
          <w:rFonts w:eastAsia="Times New Roman"/>
          <w:szCs w:val="24"/>
        </w:rPr>
        <w:t>ιου μονοπωλιακού ανταγωνισμού. Γι’ αυτό και όλες οι αλλαγές ή οι μεταρρυθμίσεις</w:t>
      </w:r>
      <w:r>
        <w:rPr>
          <w:rFonts w:eastAsia="Times New Roman"/>
          <w:szCs w:val="24"/>
        </w:rPr>
        <w:t>,</w:t>
      </w:r>
      <w:r>
        <w:rPr>
          <w:rFonts w:eastAsia="Times New Roman"/>
          <w:szCs w:val="24"/>
        </w:rPr>
        <w:t xml:space="preserve"> που ξετυλίγονται εδώ και χρόνια απ’ όλες τις κυβερνήσεις στην παιδεία</w:t>
      </w:r>
      <w:r>
        <w:rPr>
          <w:rFonts w:eastAsia="Times New Roman"/>
          <w:szCs w:val="24"/>
        </w:rPr>
        <w:t>,</w:t>
      </w:r>
      <w:r>
        <w:rPr>
          <w:rFonts w:eastAsia="Times New Roman"/>
          <w:szCs w:val="24"/>
        </w:rPr>
        <w:t xml:space="preserve"> υπηρετούν αυτήν ακριβώς τη στρατηγική.</w:t>
      </w:r>
    </w:p>
    <w:p w14:paraId="3E37B7DD" w14:textId="77777777" w:rsidR="00462015" w:rsidRDefault="00E90EEC">
      <w:pPr>
        <w:spacing w:line="600" w:lineRule="auto"/>
        <w:ind w:firstLine="720"/>
        <w:contextualSpacing/>
        <w:jc w:val="both"/>
        <w:rPr>
          <w:rFonts w:eastAsia="Times New Roman"/>
          <w:szCs w:val="24"/>
        </w:rPr>
      </w:pPr>
      <w:r>
        <w:rPr>
          <w:rFonts w:eastAsia="Times New Roman"/>
          <w:szCs w:val="24"/>
        </w:rPr>
        <w:t>Η ανώτατη εκπαίδευση ιεραρχείται πολύ ψηλά στις προτεραιότητες αυ</w:t>
      </w:r>
      <w:r>
        <w:rPr>
          <w:rFonts w:eastAsia="Times New Roman"/>
          <w:szCs w:val="24"/>
        </w:rPr>
        <w:t xml:space="preserve">τής της στρατηγικής, γιατί δεν είναι απλώς ένας </w:t>
      </w:r>
      <w:r>
        <w:rPr>
          <w:rFonts w:eastAsia="Times New Roman"/>
          <w:szCs w:val="24"/>
        </w:rPr>
        <w:lastRenderedPageBreak/>
        <w:t>χώρος μετάδοσης της γνώσης, αλλά είναι και ο κατ’ εξοχήν χώρος παραγωγής νέας επιστημονικής γνώσης. Και σήμερα</w:t>
      </w:r>
      <w:r>
        <w:rPr>
          <w:rFonts w:eastAsia="Times New Roman"/>
          <w:szCs w:val="24"/>
        </w:rPr>
        <w:t>,</w:t>
      </w:r>
      <w:r>
        <w:rPr>
          <w:rFonts w:eastAsia="Times New Roman"/>
          <w:szCs w:val="24"/>
        </w:rPr>
        <w:t xml:space="preserve"> που γενικεύεται η άμεση εφαρμογή της επιστημονικής γνώσης στην παραγωγή</w:t>
      </w:r>
      <w:r>
        <w:rPr>
          <w:rFonts w:eastAsia="Times New Roman"/>
          <w:szCs w:val="24"/>
        </w:rPr>
        <w:t>,</w:t>
      </w:r>
      <w:r>
        <w:rPr>
          <w:rFonts w:eastAsia="Times New Roman"/>
          <w:szCs w:val="24"/>
        </w:rPr>
        <w:t xml:space="preserve"> αυτό αποκτά τεράστια ση</w:t>
      </w:r>
      <w:r>
        <w:rPr>
          <w:rFonts w:eastAsia="Times New Roman"/>
          <w:szCs w:val="24"/>
        </w:rPr>
        <w:t xml:space="preserve">μασία για τα κέρδη των καπιταλιστών. </w:t>
      </w:r>
    </w:p>
    <w:p w14:paraId="3E37B7DE" w14:textId="77777777" w:rsidR="00462015" w:rsidRDefault="00E90EEC">
      <w:pPr>
        <w:spacing w:line="600" w:lineRule="auto"/>
        <w:ind w:firstLine="720"/>
        <w:contextualSpacing/>
        <w:jc w:val="both"/>
        <w:rPr>
          <w:rFonts w:eastAsia="Times New Roman"/>
          <w:szCs w:val="24"/>
        </w:rPr>
      </w:pPr>
      <w:r>
        <w:rPr>
          <w:rFonts w:eastAsia="Times New Roman"/>
          <w:szCs w:val="24"/>
        </w:rPr>
        <w:t>Αυτή τη στρατηγική υλοποιεί και ο ΣΥΡΙΖΑ με το σημερινό νομοσχέδιο για την ανώτατη εκπαίδευση και, μάλιστα, δεν κρύβει καθόλου τα λόγια του.</w:t>
      </w:r>
    </w:p>
    <w:p w14:paraId="3E37B7DF" w14:textId="77777777" w:rsidR="00462015" w:rsidRDefault="00E90EEC">
      <w:pPr>
        <w:spacing w:line="600" w:lineRule="auto"/>
        <w:ind w:firstLine="720"/>
        <w:contextualSpacing/>
        <w:jc w:val="center"/>
        <w:rPr>
          <w:rFonts w:eastAsia="Times New Roman"/>
          <w:szCs w:val="24"/>
        </w:rPr>
      </w:pPr>
      <w:r>
        <w:rPr>
          <w:rFonts w:eastAsia="Times New Roman"/>
          <w:szCs w:val="24"/>
        </w:rPr>
        <w:t>(Θόρυβος στην Αίθουσα)</w:t>
      </w:r>
    </w:p>
    <w:p w14:paraId="3E37B7E0"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ησυχία.</w:t>
      </w:r>
    </w:p>
    <w:p w14:paraId="3E37B7E1"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Σας διακόπτω. Με </w:t>
      </w:r>
      <w:proofErr w:type="spellStart"/>
      <w:r>
        <w:rPr>
          <w:rFonts w:eastAsia="Times New Roman"/>
          <w:szCs w:val="24"/>
        </w:rPr>
        <w:t>συγχωρείτε</w:t>
      </w:r>
      <w:proofErr w:type="spellEnd"/>
      <w:r>
        <w:rPr>
          <w:rFonts w:eastAsia="Times New Roman"/>
          <w:szCs w:val="24"/>
        </w:rPr>
        <w:t>. Όμως, δεν είναι δυνατόν. Να αποχωρήσουν όσοι θέλουν να αποχωρήσουν και οι υπόλοιποι να ακούσουν. Παρακαλώ, ησυχία.</w:t>
      </w:r>
    </w:p>
    <w:p w14:paraId="3E37B7E2"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Έλεγα ότι το νομοσχέδιο δεν κρύβει καθόλου τα λόγια του και με την αιτιολογική έκθεση</w:t>
      </w:r>
      <w:r>
        <w:rPr>
          <w:rFonts w:eastAsia="Times New Roman"/>
          <w:szCs w:val="24"/>
        </w:rPr>
        <w:t>,</w:t>
      </w:r>
      <w:r>
        <w:rPr>
          <w:rFonts w:eastAsia="Times New Roman"/>
          <w:szCs w:val="24"/>
        </w:rPr>
        <w:t xml:space="preserve"> που </w:t>
      </w:r>
      <w:r>
        <w:rPr>
          <w:rFonts w:eastAsia="Times New Roman"/>
          <w:szCs w:val="24"/>
        </w:rPr>
        <w:t>συνοδεύει το νομοσχέδιο αυτό</w:t>
      </w:r>
      <w:r>
        <w:rPr>
          <w:rFonts w:eastAsia="Times New Roman"/>
          <w:szCs w:val="24"/>
        </w:rPr>
        <w:t>,</w:t>
      </w:r>
      <w:r>
        <w:rPr>
          <w:rFonts w:eastAsia="Times New Roman"/>
          <w:szCs w:val="24"/>
        </w:rPr>
        <w:t xml:space="preserve"> συστήνεται, κεφαλαιοποιεί –λέει- προηγούμενες νομοθετικές επεξεργασίες.</w:t>
      </w:r>
    </w:p>
    <w:p w14:paraId="3E37B7E3"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Πράγματι, έτσι είναι. Αποτελεί τη συνέχεια των νόμων Διαμαντοπούλου το 2011, της Γιαννάκου το 2017 για την ανώτατη </w:t>
      </w:r>
      <w:r>
        <w:rPr>
          <w:rFonts w:eastAsia="Times New Roman"/>
          <w:szCs w:val="24"/>
        </w:rPr>
        <w:lastRenderedPageBreak/>
        <w:t>εκπαίδευση και αυτούς τους νόμους ο ΣΥΡ</w:t>
      </w:r>
      <w:r>
        <w:rPr>
          <w:rFonts w:eastAsia="Times New Roman"/>
          <w:szCs w:val="24"/>
        </w:rPr>
        <w:t xml:space="preserve">ΙΖΑ με το σημερινό </w:t>
      </w:r>
      <w:r>
        <w:rPr>
          <w:rFonts w:eastAsia="Times New Roman"/>
          <w:szCs w:val="24"/>
        </w:rPr>
        <w:t xml:space="preserve">νομοσχέδιο </w:t>
      </w:r>
      <w:r>
        <w:rPr>
          <w:rFonts w:eastAsia="Times New Roman"/>
          <w:szCs w:val="24"/>
        </w:rPr>
        <w:t>τους ανανεώνει, τους ρετουσάρει, τους επεκτείνει και προσθέτει τ</w:t>
      </w:r>
      <w:r>
        <w:rPr>
          <w:rFonts w:eastAsia="Times New Roman"/>
          <w:szCs w:val="24"/>
        </w:rPr>
        <w:t>η</w:t>
      </w:r>
      <w:r>
        <w:rPr>
          <w:rFonts w:eastAsia="Times New Roman"/>
          <w:szCs w:val="24"/>
        </w:rPr>
        <w:t xml:space="preserve"> δικ</w:t>
      </w:r>
      <w:r>
        <w:rPr>
          <w:rFonts w:eastAsia="Times New Roman"/>
          <w:szCs w:val="24"/>
        </w:rPr>
        <w:t>ή</w:t>
      </w:r>
      <w:r>
        <w:rPr>
          <w:rFonts w:eastAsia="Times New Roman"/>
          <w:szCs w:val="24"/>
        </w:rPr>
        <w:t xml:space="preserve"> του στην αλυσίδα των αντιδραστικών αλλαγών στην εκπαίδευση. Προσθέτει και λίγο διάλογο για την παιδεία με το άρωμα της σαπίλας των εργαστηρίων της Ευρωπαϊκ</w:t>
      </w:r>
      <w:r>
        <w:rPr>
          <w:rFonts w:eastAsia="Times New Roman"/>
          <w:szCs w:val="24"/>
        </w:rPr>
        <w:t xml:space="preserve">ής Ένωσης και του ΟΟΣΑ, διάλογο, βέβαια, που δεν βρήκε καμμιά λαϊκή ανταπόκριση. </w:t>
      </w:r>
    </w:p>
    <w:p w14:paraId="3E37B7E4"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Και, έτσι, </w:t>
      </w:r>
      <w:proofErr w:type="spellStart"/>
      <w:r>
        <w:rPr>
          <w:rFonts w:eastAsia="Times New Roman"/>
          <w:szCs w:val="24"/>
        </w:rPr>
        <w:t>νά</w:t>
      </w:r>
      <w:proofErr w:type="spellEnd"/>
      <w:r>
        <w:rPr>
          <w:rFonts w:eastAsia="Times New Roman"/>
          <w:szCs w:val="24"/>
        </w:rPr>
        <w:t xml:space="preserve"> ’</w:t>
      </w:r>
      <w:r>
        <w:rPr>
          <w:rFonts w:eastAsia="Times New Roman"/>
          <w:szCs w:val="24"/>
        </w:rPr>
        <w:t xml:space="preserve">το </w:t>
      </w:r>
      <w:proofErr w:type="spellStart"/>
      <w:r>
        <w:rPr>
          <w:rFonts w:eastAsia="Times New Roman"/>
          <w:szCs w:val="24"/>
        </w:rPr>
        <w:t>το</w:t>
      </w:r>
      <w:proofErr w:type="spellEnd"/>
      <w:r>
        <w:rPr>
          <w:rFonts w:eastAsia="Times New Roman"/>
          <w:szCs w:val="24"/>
        </w:rPr>
        <w:t xml:space="preserve"> νομοσχέδιο στη Βουλή μέσα στο κατακαλόκαιρο μαζί με κορώνες περί κοινωνικού κράτους και δημοκρατίας</w:t>
      </w:r>
      <w:r>
        <w:rPr>
          <w:rFonts w:eastAsia="Times New Roman"/>
          <w:szCs w:val="24"/>
        </w:rPr>
        <w:t>,</w:t>
      </w:r>
      <w:r>
        <w:rPr>
          <w:rFonts w:eastAsia="Times New Roman"/>
          <w:szCs w:val="24"/>
        </w:rPr>
        <w:t xml:space="preserve"> τη στιγμή και την ώρα που η Κυβέρνηση δίνει απανωτά </w:t>
      </w:r>
      <w:r>
        <w:rPr>
          <w:rFonts w:eastAsia="Times New Roman"/>
          <w:szCs w:val="24"/>
        </w:rPr>
        <w:t>τα χτυπήματα στη ζωή του λαού και της νεολαίας, την ώρα που ετοιμάζεται και για τη νέα της φθινοπωρινή αντιλαϊκή επίθεση.</w:t>
      </w:r>
    </w:p>
    <w:p w14:paraId="3E37B7E5" w14:textId="77777777" w:rsidR="00462015" w:rsidRDefault="00E90EEC">
      <w:pPr>
        <w:spacing w:line="600" w:lineRule="auto"/>
        <w:ind w:firstLine="720"/>
        <w:contextualSpacing/>
        <w:jc w:val="both"/>
        <w:rPr>
          <w:rFonts w:eastAsia="Times New Roman"/>
          <w:szCs w:val="24"/>
        </w:rPr>
      </w:pPr>
      <w:r>
        <w:rPr>
          <w:rFonts w:eastAsia="Times New Roman"/>
          <w:szCs w:val="24"/>
        </w:rPr>
        <w:t>Το σημερινό νομοσχέδιο αποτελεί ένα αποφασιστικό βήμα για την προσαρμογή της ανώτατης εκπαίδευσης στην καπιταλιστική αγορά-ζούγκλα, δη</w:t>
      </w:r>
      <w:r>
        <w:rPr>
          <w:rFonts w:eastAsia="Times New Roman"/>
          <w:szCs w:val="24"/>
        </w:rPr>
        <w:t>λαδή για το πιο σφιχτό δέσιμό της στο άρμα των καπιταλιστών, για να υπηρετήσει τα κέρδη τους, τα οικονομικά και τα ιδεολογικά.</w:t>
      </w:r>
    </w:p>
    <w:p w14:paraId="3E37B7E6"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Όσο βαθαίνει, όμως, η προσαρμογή της ανώτατης εκπαίδευσης στις ανάγκες της καπιταλιστικής αγοράς, τόσο βαθαίνει </w:t>
      </w:r>
      <w:r>
        <w:rPr>
          <w:rFonts w:eastAsia="Times New Roman"/>
          <w:szCs w:val="24"/>
        </w:rPr>
        <w:lastRenderedPageBreak/>
        <w:t xml:space="preserve">και η λειτουργία </w:t>
      </w:r>
      <w:r>
        <w:rPr>
          <w:rFonts w:eastAsia="Times New Roman"/>
          <w:szCs w:val="24"/>
        </w:rPr>
        <w:t xml:space="preserve">της ίδιας της ανώτατης εκπαίδευσης ως εμπορικής, καπιταλιστικής επιχείρησης, γιατί ανάλογα με τον σκοπό της διαμορφώνεται και ο χαρακτήρας της εκπαίδευσης και το περιεχόμενό της. </w:t>
      </w:r>
    </w:p>
    <w:p w14:paraId="3E37B7E7" w14:textId="77777777" w:rsidR="00462015" w:rsidRDefault="00E90EEC">
      <w:pPr>
        <w:spacing w:line="600" w:lineRule="auto"/>
        <w:ind w:firstLine="720"/>
        <w:contextualSpacing/>
        <w:jc w:val="both"/>
        <w:rPr>
          <w:rFonts w:eastAsia="Times New Roman"/>
          <w:szCs w:val="24"/>
        </w:rPr>
      </w:pPr>
      <w:r>
        <w:rPr>
          <w:rFonts w:eastAsia="Times New Roman"/>
          <w:szCs w:val="24"/>
        </w:rPr>
        <w:t>Έτσι εξηγείται γιατί ακόμη και τώρα θεωρείται αξεπέραστο το σοβιετικό εκπαιδ</w:t>
      </w:r>
      <w:r>
        <w:rPr>
          <w:rFonts w:eastAsia="Times New Roman"/>
          <w:szCs w:val="24"/>
        </w:rPr>
        <w:t>ευτικό σύστημα</w:t>
      </w:r>
      <w:r>
        <w:rPr>
          <w:rFonts w:eastAsia="Times New Roman"/>
          <w:szCs w:val="24"/>
        </w:rPr>
        <w:t>,</w:t>
      </w:r>
      <w:r>
        <w:rPr>
          <w:rFonts w:eastAsia="Times New Roman"/>
          <w:szCs w:val="24"/>
        </w:rPr>
        <w:t xml:space="preserve"> που έφτασε σε τόσο υψηλά επίπεδα ποιότητας και παρεχόταν δωρεάν σε όλον τον λαό, ακριβώς γιατί λειτουργούσε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μιας σοσιαλιστικής κοινωνίας και οικονομίας, που είχε σκοπό και κίνητρο τη λαϊκή ευημερία και όχι το κέρδος.</w:t>
      </w:r>
    </w:p>
    <w:p w14:paraId="3E37B7E8" w14:textId="77777777" w:rsidR="00462015" w:rsidRDefault="00E90EEC">
      <w:pPr>
        <w:spacing w:line="600" w:lineRule="auto"/>
        <w:ind w:firstLine="720"/>
        <w:contextualSpacing/>
        <w:jc w:val="both"/>
        <w:rPr>
          <w:rFonts w:eastAsia="Times New Roman"/>
          <w:szCs w:val="24"/>
        </w:rPr>
      </w:pPr>
      <w:r>
        <w:rPr>
          <w:rFonts w:eastAsia="Times New Roman"/>
          <w:szCs w:val="24"/>
        </w:rPr>
        <w:t>Το πραγματι</w:t>
      </w:r>
      <w:r>
        <w:rPr>
          <w:rFonts w:eastAsia="Times New Roman"/>
          <w:szCs w:val="24"/>
        </w:rPr>
        <w:t>κό ερώτημα δεν είναι αν πρέπει να συνδέεται η εκπαίδευση με την οικονομία. Η σχέση τους είναι έτσι και αλλιώς αντικειμενική.</w:t>
      </w:r>
    </w:p>
    <w:p w14:paraId="3E37B7E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πραγματικό ερώτημα είναι ποια</w:t>
      </w:r>
      <w:r>
        <w:rPr>
          <w:rFonts w:eastAsia="Times New Roman" w:cs="Times New Roman"/>
          <w:szCs w:val="24"/>
        </w:rPr>
        <w:t>:</w:t>
      </w:r>
      <w:r>
        <w:rPr>
          <w:rFonts w:eastAsia="Times New Roman" w:cs="Times New Roman"/>
          <w:szCs w:val="24"/>
        </w:rPr>
        <w:t xml:space="preserve"> οικονομία υπηρετεί η εκπαίδευση, τη σοσιαλιστική ή την καπιταλιστική; Κι εδώ ο ΣΥΡΙΖΑ δεν μασάει </w:t>
      </w:r>
      <w:r>
        <w:rPr>
          <w:rFonts w:eastAsia="Times New Roman" w:cs="Times New Roman"/>
          <w:szCs w:val="24"/>
        </w:rPr>
        <w:t xml:space="preserve">καθόλου τα λόγια του. Την καπιταλιστική, φωνάζει, αυτή δηλαδή που υπηρετεί ως Κυβέρνηση ψυχή τε και σώματι. </w:t>
      </w:r>
    </w:p>
    <w:p w14:paraId="3E37B7E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τα </w:t>
      </w:r>
      <w:r>
        <w:rPr>
          <w:rFonts w:eastAsia="Times New Roman" w:cs="Times New Roman"/>
          <w:szCs w:val="24"/>
        </w:rPr>
        <w:t>π</w:t>
      </w:r>
      <w:r>
        <w:rPr>
          <w:rFonts w:eastAsia="Times New Roman" w:cs="Times New Roman"/>
          <w:szCs w:val="24"/>
        </w:rPr>
        <w:t xml:space="preserve">ανεπιστήμια και τα ΤΕΙ λειτουργούν ολοένα και περισσότερο ως επιχειρήσεις και οι φοιτητές μετατρέπονται </w:t>
      </w:r>
      <w:r>
        <w:rPr>
          <w:rFonts w:eastAsia="Times New Roman" w:cs="Times New Roman"/>
          <w:szCs w:val="24"/>
        </w:rPr>
        <w:lastRenderedPageBreak/>
        <w:t>σε πελάτες τους. Αυτό, όμως, έ</w:t>
      </w:r>
      <w:r>
        <w:rPr>
          <w:rFonts w:eastAsia="Times New Roman" w:cs="Times New Roman"/>
          <w:szCs w:val="24"/>
        </w:rPr>
        <w:t>χει καταστροφικές συνέπειες για τα λαϊκά στρώματα, που συναντούν ολοένα και περισσότερες δυσκολίες να σπουδάσουν τα παιδιά τους, βλέπουν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τους ταξικούς φραγμούς να υψώνονται συνεχώς μπροστά τους. </w:t>
      </w:r>
    </w:p>
    <w:p w14:paraId="3E37B7E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προπαγάνδα της Κυβέρνησης ότι το νομοσχέδιο έρχετ</w:t>
      </w:r>
      <w:r>
        <w:rPr>
          <w:rFonts w:eastAsia="Times New Roman" w:cs="Times New Roman"/>
          <w:szCs w:val="24"/>
        </w:rPr>
        <w:t xml:space="preserve">αι δήθεν να λύσει τα προβλήματα της ανώτατης εκπαίδευσης από τη σκοπιά των λαϊκών συμφερόντων και των νεανικών αναγκών, αποτελεί ένα πελώριο, ένα χοντροκομμένο ψέμα. </w:t>
      </w:r>
    </w:p>
    <w:p w14:paraId="3E37B7E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Αφήστε κατά μέρος τα λόγια τα παχιά περί κοινωνικής δικαιοσύνης, ελευθερίας και δημοκρατί</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γιατί όλα αυτά</w:t>
      </w:r>
      <w:r>
        <w:rPr>
          <w:rFonts w:eastAsia="Times New Roman" w:cs="Times New Roman"/>
          <w:szCs w:val="24"/>
        </w:rPr>
        <w:t>,</w:t>
      </w:r>
      <w:r>
        <w:rPr>
          <w:rFonts w:eastAsia="Times New Roman" w:cs="Times New Roman"/>
          <w:szCs w:val="24"/>
        </w:rPr>
        <w:t xml:space="preserve"> ξέρετε</w:t>
      </w:r>
      <w:r>
        <w:rPr>
          <w:rFonts w:eastAsia="Times New Roman" w:cs="Times New Roman"/>
          <w:szCs w:val="24"/>
        </w:rPr>
        <w:t>,</w:t>
      </w:r>
      <w:r>
        <w:rPr>
          <w:rFonts w:eastAsia="Times New Roman" w:cs="Times New Roman"/>
          <w:szCs w:val="24"/>
        </w:rPr>
        <w:t xml:space="preserve"> τα χλευάζει η πραγματικότητα της καπιταλιστικής ζούγκλας. Και αυτή τη ζούγκλα η πολιτική σας την υπηρετεί με νύχια και με δόντια, αφού ανάμεσα στα τόσα και τόσα που λέει το νομοσχέδιο αυτό δεν βρήκε ούτε λέξη να πει για τις σημε</w:t>
      </w:r>
      <w:r>
        <w:rPr>
          <w:rFonts w:eastAsia="Times New Roman" w:cs="Times New Roman"/>
          <w:szCs w:val="24"/>
        </w:rPr>
        <w:t xml:space="preserve">ρινές τεράστιες ανάγκες των φοιτητών των λαϊκών στρωμάτων στη στέγαση, στη σίτιση, στις μετακινήσεις τους, στα συγγράμματα, στα αναλώσιμα, στον απαραίτητο τεχνολογικό τους εξοπλισμό και τη χρόνια κρατική </w:t>
      </w:r>
      <w:proofErr w:type="spellStart"/>
      <w:r>
        <w:rPr>
          <w:rFonts w:eastAsia="Times New Roman" w:cs="Times New Roman"/>
          <w:szCs w:val="24"/>
        </w:rPr>
        <w:t>υποχρηματοδότηση</w:t>
      </w:r>
      <w:proofErr w:type="spellEnd"/>
      <w:r>
        <w:rPr>
          <w:rFonts w:eastAsia="Times New Roman" w:cs="Times New Roman"/>
          <w:szCs w:val="24"/>
        </w:rPr>
        <w:t xml:space="preserve"> των ΑΕΙ, που τα οδηγεί σε οριακές μ</w:t>
      </w:r>
      <w:r>
        <w:rPr>
          <w:rFonts w:eastAsia="Times New Roman" w:cs="Times New Roman"/>
          <w:szCs w:val="24"/>
        </w:rPr>
        <w:t xml:space="preserve">ερικές φορές καταστάσεις, τις τεράστιες ελλείψεις διδακτικού και βοηθητικού προσωπικού, τη γερασμένη υλικοτεχνική υποδομή, </w:t>
      </w:r>
      <w:r>
        <w:rPr>
          <w:rFonts w:eastAsia="Times New Roman" w:cs="Times New Roman"/>
          <w:szCs w:val="24"/>
        </w:rPr>
        <w:lastRenderedPageBreak/>
        <w:t xml:space="preserve">τους φοιτητές που στριμώχνονται σε ακατάλληλες αίθουσες και πολλοί από αυτούς αποκλείονται από τα εργαστήρια των σχολών τους. </w:t>
      </w:r>
    </w:p>
    <w:p w14:paraId="3E37B7E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νομ</w:t>
      </w:r>
      <w:r>
        <w:rPr>
          <w:rFonts w:eastAsia="Times New Roman" w:cs="Times New Roman"/>
          <w:szCs w:val="24"/>
        </w:rPr>
        <w:t xml:space="preserve">οσχέδιο όλα αυτά τα προσπερνάει βιαστικά, με μία γενικόλογη αναφορά στα «οξέα προβλήματα που προέκυψαν λόγω της οικονομικής κρίσης τα τελευταία επτά χρόνια» και ξεμπερδεύει. </w:t>
      </w:r>
    </w:p>
    <w:p w14:paraId="3E37B7E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Καλά, η Κυβέρνησή σας δεν ήταν αυτή που σκούπισε τα αποθεματικά των ΑΕΙ και τα στ</w:t>
      </w:r>
      <w:r>
        <w:rPr>
          <w:rFonts w:eastAsia="Times New Roman" w:cs="Times New Roman"/>
          <w:szCs w:val="24"/>
        </w:rPr>
        <w:t xml:space="preserve">ράγγισε οικονομικά για να πληρώσει τους δανειστές την άνοιξη του 2015; Η Κυβέρνησή σας δεν συνεχίζει σαν τις προηγούμενες να φορτώνει τα βάρη της κρίσης στις λαϊκές πλάτες;    </w:t>
      </w:r>
    </w:p>
    <w:p w14:paraId="3E37B7E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Και τολμάτε να επικαλείστε τις συνέπειες της δικής σας πολιτικής και να ζητάτε </w:t>
      </w:r>
      <w:r>
        <w:rPr>
          <w:rFonts w:eastAsia="Times New Roman" w:cs="Times New Roman"/>
          <w:szCs w:val="24"/>
        </w:rPr>
        <w:t>την επιείκεια του λαού;</w:t>
      </w:r>
    </w:p>
    <w:p w14:paraId="3E37B7F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Άλλα είναι για εσάς τα προβλήματα της ανώτατης εκπαίδευσης, οι πολλές ταχύτητές τους, ας πούμε, και κυρίως αυτό βεβαίως το όχι και τόσο καλό δέσιμό της με την παραγωγή και την οικονομία, με το κεφάλαιο και τους επιχειρηματικούς ομίλ</w:t>
      </w:r>
      <w:r>
        <w:rPr>
          <w:rFonts w:eastAsia="Times New Roman" w:cs="Times New Roman"/>
          <w:szCs w:val="24"/>
        </w:rPr>
        <w:t>ους δη</w:t>
      </w:r>
      <w:r>
        <w:rPr>
          <w:rFonts w:eastAsia="Times New Roman" w:cs="Times New Roman"/>
          <w:szCs w:val="24"/>
        </w:rPr>
        <w:lastRenderedPageBreak/>
        <w:t xml:space="preserve">λαδή, γιατί αυτοί κρατούν τα κλειδιά της καπιταλιστικής οικονομίας και γκρινιάζουν συνεχώς για τις καθυστερήσεις της παιδείας να ανταποκριθεί στις απαιτήσεις τους. </w:t>
      </w:r>
    </w:p>
    <w:p w14:paraId="3E37B7F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Όσο για τα φαινόμενα κερδοσκοπίας των ΑΕΙ, που κατηγορείτε, «των καθιερωμένων ιεραρχι</w:t>
      </w:r>
      <w:r>
        <w:rPr>
          <w:rFonts w:eastAsia="Times New Roman" w:cs="Times New Roman"/>
          <w:szCs w:val="24"/>
        </w:rPr>
        <w:t>ών και ομάδων συμφερόντων που διαστρεβλώνουν τον δημόσιο χαρακτήρα της», όπως γράφετε, όλα αυτά ευδοκιμούν ακριβώς στο θερμοκήπιο της επιχειρηματικής λειτουργίας των πανεπιστημίων και των ΤΕΙ και όχι μόνο δεν πρόκειται να σταματήσουν, αλλά θα ενταθούν μετά</w:t>
      </w:r>
      <w:r>
        <w:rPr>
          <w:rFonts w:eastAsia="Times New Roman" w:cs="Times New Roman"/>
          <w:szCs w:val="24"/>
        </w:rPr>
        <w:t xml:space="preserve"> το σημερινό νομοσχέδιο.</w:t>
      </w:r>
    </w:p>
    <w:p w14:paraId="3E37B7F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Άλλωστε, όπως δείχνει και η ζωή, το κέλυφος του δημόσιου χαρακτήρα των ΑΕΙ, για το οποίο κόπτεστε, δεν εμποδίζει καθόλου την επιχειρηματική τους λειτουργία, ίσα</w:t>
      </w:r>
      <w:r>
        <w:rPr>
          <w:rFonts w:eastAsia="Times New Roman" w:cs="Times New Roman"/>
          <w:szCs w:val="24"/>
        </w:rPr>
        <w:t>-</w:t>
      </w:r>
      <w:r>
        <w:rPr>
          <w:rFonts w:eastAsia="Times New Roman" w:cs="Times New Roman"/>
          <w:szCs w:val="24"/>
        </w:rPr>
        <w:t xml:space="preserve">ίσα τη διευκολύνει. </w:t>
      </w:r>
    </w:p>
    <w:p w14:paraId="3E37B7F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Όλοι οι βασικοί άξονες του νομοσχεδίου στηρίζουν και διευρύνουν την επιχειρηματική λειτουργία των ΑΕΙ. Γι’ αυτό και οι διαφωνίες των κομμάτων της αστικής των κομμάτων της αστικής </w:t>
      </w:r>
      <w:r>
        <w:rPr>
          <w:rFonts w:eastAsia="Times New Roman" w:cs="Times New Roman"/>
          <w:szCs w:val="24"/>
        </w:rPr>
        <w:t>α</w:t>
      </w:r>
      <w:r>
        <w:rPr>
          <w:rFonts w:eastAsia="Times New Roman" w:cs="Times New Roman"/>
          <w:szCs w:val="24"/>
        </w:rPr>
        <w:t xml:space="preserve">ντιπολίτευσης, διαφωνίες σε δευτερεύοντα και επιμέρους </w:t>
      </w:r>
      <w:r>
        <w:rPr>
          <w:rFonts w:eastAsia="Times New Roman" w:cs="Times New Roman"/>
          <w:szCs w:val="24"/>
        </w:rPr>
        <w:lastRenderedPageBreak/>
        <w:t>ζητήματα, δεν αμφισβη</w:t>
      </w:r>
      <w:r>
        <w:rPr>
          <w:rFonts w:eastAsia="Times New Roman" w:cs="Times New Roman"/>
          <w:szCs w:val="24"/>
        </w:rPr>
        <w:t>τούν αυτή τη στρατηγική στόχευση του νομοσχεδίου, ούτε γίνονται από τη σκοπιά της ικανοποίησης των μορφωτικών λαϊκών αναγκών.</w:t>
      </w:r>
    </w:p>
    <w:p w14:paraId="3E37B7F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κριτική τους γίνεται από τη σκοπιά τ</w:t>
      </w:r>
      <w:r>
        <w:rPr>
          <w:rFonts w:eastAsia="Times New Roman" w:cs="Times New Roman"/>
          <w:szCs w:val="24"/>
        </w:rPr>
        <w:t>ή</w:t>
      </w:r>
      <w:r>
        <w:rPr>
          <w:rFonts w:eastAsia="Times New Roman" w:cs="Times New Roman"/>
          <w:szCs w:val="24"/>
        </w:rPr>
        <w:t>ς ακόμα μεγαλύτερης επιχειρηματικής λειτουργίας των ΑΕΙ. Αυτός είναι ο κόσμος σας, ο κοινός</w:t>
      </w:r>
      <w:r>
        <w:rPr>
          <w:rFonts w:eastAsia="Times New Roman" w:cs="Times New Roman"/>
          <w:szCs w:val="24"/>
        </w:rPr>
        <w:t xml:space="preserve">, ο καπιταλιστικός και αυτόν υπηρετείτε όλοι σας. </w:t>
      </w:r>
    </w:p>
    <w:p w14:paraId="3E37B7F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Δεν υπάρχει πιο χαρακτηριστικό παράδειγμα από τα μεταπτυχιακά. Στο ζήτημα της απελευθέρωσης των διδάκτρων στα μεταπτυχιακά</w:t>
      </w:r>
      <w:r>
        <w:rPr>
          <w:rFonts w:eastAsia="Times New Roman" w:cs="Times New Roman"/>
          <w:szCs w:val="24"/>
        </w:rPr>
        <w:t>,</w:t>
      </w:r>
      <w:r>
        <w:rPr>
          <w:rFonts w:eastAsia="Times New Roman" w:cs="Times New Roman"/>
          <w:szCs w:val="24"/>
        </w:rPr>
        <w:t xml:space="preserve"> που ήδη υπάρχουν αλλά γενικεύονται με το νομοσχέδιο, όλοι συμφωνείτε και επαυξάνε</w:t>
      </w:r>
      <w:r>
        <w:rPr>
          <w:rFonts w:eastAsia="Times New Roman" w:cs="Times New Roman"/>
          <w:szCs w:val="24"/>
        </w:rPr>
        <w:t xml:space="preserve">τε, εκτός από το ΚΚΕ, που ζητά την πλήρη κατάργηση όλων των διδάκτρων.  </w:t>
      </w:r>
    </w:p>
    <w:p w14:paraId="3E37B7F6"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Τσαλαπατάτε, δηλαδή, όπως είπε και ο Θανάσης </w:t>
      </w:r>
      <w:proofErr w:type="spellStart"/>
      <w:r>
        <w:rPr>
          <w:rFonts w:eastAsia="Times New Roman" w:cs="Times New Roman"/>
          <w:szCs w:val="24"/>
        </w:rPr>
        <w:t>Παφίλης</w:t>
      </w:r>
      <w:proofErr w:type="spellEnd"/>
      <w:r>
        <w:rPr>
          <w:rFonts w:eastAsia="Times New Roman" w:cs="Times New Roman"/>
          <w:szCs w:val="24"/>
        </w:rPr>
        <w:t xml:space="preserve"> πριν από λίγο, ακόμα και αυτό το αστικό Σύνταγμα, που κάθε τόσο επικαλείστε και το οποίο εξακολουθεί ακόμα να μιλά για δημόσια και</w:t>
      </w:r>
      <w:r>
        <w:rPr>
          <w:rFonts w:eastAsia="Times New Roman" w:cs="Times New Roman"/>
          <w:szCs w:val="24"/>
        </w:rPr>
        <w:t xml:space="preserve"> δωρεάν παιδεία. </w:t>
      </w:r>
    </w:p>
    <w:p w14:paraId="3E37B7F7"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είναι απύθμενη η υποκρισία της Νέας Δημοκρατίας και του ΠΑΣΟΚ</w:t>
      </w:r>
      <w:r>
        <w:rPr>
          <w:rFonts w:eastAsia="Times New Roman" w:cs="Times New Roman"/>
          <w:szCs w:val="24"/>
        </w:rPr>
        <w:t>,</w:t>
      </w:r>
      <w:r>
        <w:rPr>
          <w:rFonts w:eastAsia="Times New Roman" w:cs="Times New Roman"/>
          <w:szCs w:val="24"/>
        </w:rPr>
        <w:t xml:space="preserve"> που σηκώνουν κουρνιαχτό για την επαναφορά της φοιτητικής συμμετοχής στα διοικητικά όργανα των ΑΕΙ, όταν οι δικές τους φοιτητικές παρατάξεις πρωταγωνιστούν στην εμπέδωση κα</w:t>
      </w:r>
      <w:r>
        <w:rPr>
          <w:rFonts w:eastAsia="Times New Roman" w:cs="Times New Roman"/>
          <w:szCs w:val="24"/>
        </w:rPr>
        <w:t xml:space="preserve">ι στη διαφήμιση των ΑΕΙ ως επιχειρήσεων. </w:t>
      </w:r>
    </w:p>
    <w:p w14:paraId="3E37B7F8"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πώς να ανεχθείτε, άραγε, το ακαδημαϊκό άσυλο, με την Κυβέρνηση απλώς να επαναφέρει τη διάταξη του 2007 της κ. Γιαννάκου, που δεν σημαίνει –εδώ που τα λέμε- και καμμιά ουσιαστική του προστασία; Πώς να ανεχθείτε </w:t>
      </w:r>
      <w:r>
        <w:rPr>
          <w:rFonts w:eastAsia="Times New Roman" w:cs="Times New Roman"/>
          <w:szCs w:val="24"/>
        </w:rPr>
        <w:t>να υπάρχει το άσυλο στα πανεπιστήμια-επιχε</w:t>
      </w:r>
      <w:r>
        <w:rPr>
          <w:rFonts w:eastAsia="Times New Roman" w:cs="Times New Roman"/>
          <w:szCs w:val="24"/>
        </w:rPr>
        <w:t>ι</w:t>
      </w:r>
      <w:r>
        <w:rPr>
          <w:rFonts w:eastAsia="Times New Roman" w:cs="Times New Roman"/>
          <w:szCs w:val="24"/>
        </w:rPr>
        <w:t>ρ</w:t>
      </w:r>
      <w:r>
        <w:rPr>
          <w:rFonts w:eastAsia="Times New Roman" w:cs="Times New Roman"/>
          <w:szCs w:val="24"/>
        </w:rPr>
        <w:t>ή</w:t>
      </w:r>
      <w:r>
        <w:rPr>
          <w:rFonts w:eastAsia="Times New Roman" w:cs="Times New Roman"/>
          <w:szCs w:val="24"/>
        </w:rPr>
        <w:t>σ</w:t>
      </w:r>
      <w:r>
        <w:rPr>
          <w:rFonts w:eastAsia="Times New Roman" w:cs="Times New Roman"/>
          <w:szCs w:val="24"/>
        </w:rPr>
        <w:t>εις</w:t>
      </w:r>
      <w:r>
        <w:rPr>
          <w:rFonts w:eastAsia="Times New Roman" w:cs="Times New Roman"/>
          <w:szCs w:val="24"/>
        </w:rPr>
        <w:t xml:space="preserve">, όταν εδώ σε αυτά τα πανεπιστήμια τρέχουν υποθέσεις με προθεσμίες, με ποινικές ρήτρες, με ακάλυπτες επιταγές; </w:t>
      </w:r>
    </w:p>
    <w:p w14:paraId="3E37B7F9"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το νομοσχέδιο βαθαίνει, κυρίες και κύριοι Βουλευτές, η λειτουργία των ΑΕΙ ως επιχειρήσεων κα</w:t>
      </w:r>
      <w:r>
        <w:rPr>
          <w:rFonts w:eastAsia="Times New Roman" w:cs="Times New Roman"/>
          <w:szCs w:val="24"/>
        </w:rPr>
        <w:t xml:space="preserve">ι μάλιστα αυτοχρηματοδοτούμενων, στην υπηρεσία πάντα των επιχειρηματικών ομίλων και η παιδεία γίνεται πιο ακριβό εμπόρευμα και παρέχεται ανάλογα με την τσέπη των γονιών. </w:t>
      </w:r>
    </w:p>
    <w:p w14:paraId="3E37B7FA"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αυτή η προσαρμογή της ανώτατης εκπαίδευσης στις μεταβαλλόμενες κάθε φορά ανάγκες </w:t>
      </w:r>
      <w:r>
        <w:rPr>
          <w:rFonts w:eastAsia="Times New Roman" w:cs="Times New Roman"/>
          <w:szCs w:val="24"/>
        </w:rPr>
        <w:t xml:space="preserve">του κεφαλαίου διαστρέφει τελικά και τον ίδιο τον κοινωνικό χαρακτήρα της επιστήμης, η οποία αντί να υπηρετεί τις ανάγκες της μεγάλης λαϊκής πλειοψηφίας, μετατρέπεται σε </w:t>
      </w:r>
      <w:proofErr w:type="spellStart"/>
      <w:r>
        <w:rPr>
          <w:rFonts w:eastAsia="Times New Roman" w:cs="Times New Roman"/>
          <w:szCs w:val="24"/>
        </w:rPr>
        <w:t>γιουσουφάκι</w:t>
      </w:r>
      <w:proofErr w:type="spellEnd"/>
      <w:r>
        <w:rPr>
          <w:rFonts w:eastAsia="Times New Roman" w:cs="Times New Roman"/>
          <w:szCs w:val="24"/>
        </w:rPr>
        <w:t xml:space="preserve"> των καπιταλιστών και των κερδών τους, υποβαθμίζοντας και κατηγοριοποιώντας </w:t>
      </w:r>
      <w:r>
        <w:rPr>
          <w:rFonts w:eastAsia="Times New Roman" w:cs="Times New Roman"/>
          <w:szCs w:val="24"/>
        </w:rPr>
        <w:t xml:space="preserve">συνεχώς τα πτυχία. Φθάνει, μάλιστα, μερικές φορές ακόμα και μέχρι το σημείο τα πανεπιστήμια να υπογράφουν μνημόνια συνεργασίας με το </w:t>
      </w:r>
      <w:r>
        <w:rPr>
          <w:rFonts w:eastAsia="Times New Roman" w:cs="Times New Roman"/>
          <w:szCs w:val="24"/>
        </w:rPr>
        <w:lastRenderedPageBreak/>
        <w:t xml:space="preserve">ΝΑΤΟ, όπως έκανε πρόσφατα το Πανεπιστήμιο Μακεδονίας στη Θεσσαλονίκη. </w:t>
      </w:r>
    </w:p>
    <w:p w14:paraId="3E37B7FB"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Επιδιώκετε ακόμα και η ίδια η επιβίωση των ΑΕΙ να εξ</w:t>
      </w:r>
      <w:r>
        <w:rPr>
          <w:rFonts w:eastAsia="Times New Roman" w:cs="Times New Roman"/>
          <w:szCs w:val="24"/>
        </w:rPr>
        <w:t>αρτάται όχι από την κρατική χρηματοδότηση –αυτή την προορίζετε για το κεφάλαιο, για την ανάπτυξη, όπως λέτε- αλλά από την πώληση των προγραμμάτων τους ως προϊόντα που αγοράζονται με δίδακτρα και από την επέκταση, βεβαίως, της επιχειρηματικής δράσης των ΑΕΙ</w:t>
      </w:r>
      <w:r>
        <w:rPr>
          <w:rFonts w:eastAsia="Times New Roman" w:cs="Times New Roman"/>
          <w:szCs w:val="24"/>
        </w:rPr>
        <w:t xml:space="preserve"> σε νέα πεδία εκπαιδευτικών δράσεων. </w:t>
      </w:r>
    </w:p>
    <w:p w14:paraId="3E37B7FC"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Έτσι, με το νομοσχέδιο γενικεύονται, εξαπλώνονται ακόμα περισσότερο τα δίδακτρα στα μεταπτυχιακά, μετατρέποντας τα ιδρύματα σε μεγάλα εμπορικά μαγαζιά, από όπου θα ψωνίζουν οι φοιτητές-πελάτες, όσοι από αυτούς, βέβαια,</w:t>
      </w:r>
      <w:r>
        <w:rPr>
          <w:rFonts w:eastAsia="Times New Roman" w:cs="Times New Roman"/>
          <w:szCs w:val="24"/>
        </w:rPr>
        <w:t xml:space="preserve"> μπορούν. </w:t>
      </w:r>
    </w:p>
    <w:p w14:paraId="3E37B7FD"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χρειάζεται να διαθέτει κανείς πολύ μεγάλο θράσος, όπως ο ΣΥΡΙΖΑ, για να μιλάει για το κοινωνικό αγαθό της γνώσης, τη στιγμή που ψηφίζει και φέρνει με το νομοσχέδιο τα δίδακτρα στα μεταπτυχιακά, στην κατάρτιση, στην επιμόρφωση κα</w:t>
      </w:r>
      <w:r>
        <w:rPr>
          <w:rFonts w:eastAsia="Times New Roman" w:cs="Times New Roman"/>
          <w:szCs w:val="24"/>
        </w:rPr>
        <w:t xml:space="preserve">ι πάει λέγοντας. </w:t>
      </w:r>
    </w:p>
    <w:p w14:paraId="3E37B7FE"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απαλλαγές που προβλέπονται είναι σκέτη κοροϊδία και αφορούν μόνο όσους βρίσκονται στα όρια της ακραίας φτώχειας και εφόσον, βέβαια, αυτοί πιο πριν θα έχουν καταφέρει να μπουν </w:t>
      </w:r>
      <w:r>
        <w:rPr>
          <w:rFonts w:eastAsia="Times New Roman" w:cs="Times New Roman"/>
          <w:szCs w:val="24"/>
        </w:rPr>
        <w:lastRenderedPageBreak/>
        <w:t xml:space="preserve">στο πανεπιστήμιο και να έχουν ολοκληρώσει τις σπουδές τους.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πάντως, αυτοί που θα απαλλάσσονται από αυτά τα μεταπτυχιακά δεν μπορεί σε καμμιά περίπτωση να είναι πάνω από το 30% των συμμετεχόντων σε κάθε πρόγραμμα. </w:t>
      </w:r>
    </w:p>
    <w:p w14:paraId="3E37B7FF"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αυτή η διάταξη περί απαλλαγής γίνεται ο φερετζές, πίσω από τον οποίο απελευθ</w:t>
      </w:r>
      <w:r>
        <w:rPr>
          <w:rFonts w:eastAsia="Times New Roman" w:cs="Times New Roman"/>
          <w:szCs w:val="24"/>
        </w:rPr>
        <w:t xml:space="preserve">ερώνετε και γενικεύετε τα δίδακτρα, εγκαινιάζοντας ο ΣΥΡΙΖΑ τη μεγάλη απελευθερωμένη αγορά των μεταπτυχιακών. </w:t>
      </w:r>
    </w:p>
    <w:p w14:paraId="3E37B800"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Επιχειρείτε, επίσης, το άνοιγμα των ΑΕΙ και στην πολλά κέρδη υποσχόμενη αγορά των ξενόγλωσσων τμημάτων</w:t>
      </w:r>
      <w:r>
        <w:rPr>
          <w:rFonts w:eastAsia="Times New Roman" w:cs="Times New Roman"/>
          <w:szCs w:val="24"/>
        </w:rPr>
        <w:t>,</w:t>
      </w:r>
      <w:r>
        <w:rPr>
          <w:rFonts w:eastAsia="Times New Roman" w:cs="Times New Roman"/>
          <w:szCs w:val="24"/>
        </w:rPr>
        <w:t xml:space="preserve"> με δίδακτρα βέβαια. Και εδώ τα υπόλοιπα α</w:t>
      </w:r>
      <w:r>
        <w:rPr>
          <w:rFonts w:eastAsia="Times New Roman" w:cs="Times New Roman"/>
          <w:szCs w:val="24"/>
        </w:rPr>
        <w:t xml:space="preserve">στικά κόμματα πιέζουν για πιο θαρραλέο, πιο τολμηρό άνοιγμα. </w:t>
      </w:r>
    </w:p>
    <w:p w14:paraId="3E37B801"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θεσμοθετείται η είσοδος των ΑΕΙ στο μεγάλο παζάρι της </w:t>
      </w:r>
      <w:proofErr w:type="spellStart"/>
      <w:r>
        <w:rPr>
          <w:rFonts w:eastAsia="Times New Roman" w:cs="Times New Roman"/>
          <w:szCs w:val="24"/>
        </w:rPr>
        <w:t>μεταλυκειακής</w:t>
      </w:r>
      <w:proofErr w:type="spellEnd"/>
      <w:r>
        <w:rPr>
          <w:rFonts w:eastAsia="Times New Roman" w:cs="Times New Roman"/>
          <w:szCs w:val="24"/>
        </w:rPr>
        <w:t xml:space="preserve"> εκπαίδευσης, όπου τα πανεπιστήμια και τα ΤΕΙ με διετή προγράμματα επαγγελματικής εκπαίδευσης και κατάρτισης θα </w:t>
      </w:r>
      <w:r>
        <w:rPr>
          <w:rFonts w:eastAsia="Times New Roman" w:cs="Times New Roman"/>
          <w:szCs w:val="24"/>
        </w:rPr>
        <w:t>ανοίγουν εκπαιδευτικά μαγαζιά και θα πουλούν στη νεολαία των φτωχών λαϊκών στρωμάτων την πραμάτεια τους, τα διπλώματα επιπέδου «5», όπως λέτε, της εφήμε</w:t>
      </w:r>
      <w:r>
        <w:rPr>
          <w:rFonts w:eastAsia="Times New Roman" w:cs="Times New Roman"/>
          <w:szCs w:val="24"/>
        </w:rPr>
        <w:lastRenderedPageBreak/>
        <w:t>ρης κατάρτισης ως κανονικό εισιτήριο για την ανεργία με ενδιάμεσους σταθμούς τη μερική απασχόληση και τη</w:t>
      </w:r>
      <w:r>
        <w:rPr>
          <w:rFonts w:eastAsia="Times New Roman" w:cs="Times New Roman"/>
          <w:szCs w:val="24"/>
        </w:rPr>
        <w:t xml:space="preserve">ν </w:t>
      </w:r>
      <w:proofErr w:type="spellStart"/>
      <w:r>
        <w:rPr>
          <w:rFonts w:eastAsia="Times New Roman" w:cs="Times New Roman"/>
          <w:szCs w:val="24"/>
        </w:rPr>
        <w:t>επανακατάρτιση</w:t>
      </w:r>
      <w:proofErr w:type="spellEnd"/>
      <w:r>
        <w:rPr>
          <w:rFonts w:eastAsia="Times New Roman" w:cs="Times New Roman"/>
          <w:szCs w:val="24"/>
        </w:rPr>
        <w:t xml:space="preserve">. </w:t>
      </w:r>
    </w:p>
    <w:p w14:paraId="3E37B802"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Ανοίγουν για τα πανεπιστήμια και τα ΤΕΙ νέα πεδία εμπορικής δράσης με την οργάνωση από αυτά κέντρων επιμόρφωσης και διά βίου μάθησης, πουλώντας επιμόρφωση και μετεκπαίδευση. Και αυτά τα δίδακτρα θα αποτελούν τους βασικούς χρηματοδότες τη</w:t>
      </w:r>
      <w:r>
        <w:rPr>
          <w:rFonts w:eastAsia="Times New Roman" w:cs="Times New Roman"/>
          <w:szCs w:val="24"/>
        </w:rPr>
        <w:t xml:space="preserve">ς λειτουργίας τους. </w:t>
      </w:r>
    </w:p>
    <w:p w14:paraId="3E37B803"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Θετικές κρίνει αυτές τις διατάξεις ο ΣΕΒ στο υπόμνημά του και διεκδικεί, βεβαίως, να έχει λόγο και στη διαμόρφωση αυτών των προγραμμάτων, γιατί φυσικά οι καπιταλιστές δεν ενδιαφέρονται μόνο για την άμεση εμπορική εκμετάλλευση των αποτε</w:t>
      </w:r>
      <w:r>
        <w:rPr>
          <w:rFonts w:eastAsia="Times New Roman" w:cs="Times New Roman"/>
          <w:szCs w:val="24"/>
        </w:rPr>
        <w:t>λεσμάτων της επιστήμης. Τους ενδιαφέρει ιδιαίτερα και ο βαθμός δεξιοτεχνίας του εργατικού δυναμικού, που, αν συνδυαστεί και με τις κατάλληλες ευέλικτες εργασιακές σχέσεις, που προωθούν βέβαια όλες οι κυβερνήσεις -και η δική σας- κάθε μέρα, τότε η παραγωγικ</w:t>
      </w:r>
      <w:r>
        <w:rPr>
          <w:rFonts w:eastAsia="Times New Roman" w:cs="Times New Roman"/>
          <w:szCs w:val="24"/>
        </w:rPr>
        <w:t xml:space="preserve">ότητα των επιχειρήσεών τους απογειώνεται και τα κέρδη τους στον άγριο μονοπωλιακό ανταγωνισμό αυγαταίνουν. </w:t>
      </w:r>
    </w:p>
    <w:p w14:paraId="3E37B80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που αυξάνεται αυτή η παραγωγικότητα, γίνεται λάστιχο και αυξάνεται ο εργάσιμος χρόνος πολύ πέρα από </w:t>
      </w:r>
      <w:r>
        <w:rPr>
          <w:rFonts w:eastAsia="Times New Roman" w:cs="Times New Roman"/>
          <w:szCs w:val="24"/>
        </w:rPr>
        <w:lastRenderedPageBreak/>
        <w:t>το οκτάωρο και οι μισθοί κατρακυ</w:t>
      </w:r>
      <w:r>
        <w:rPr>
          <w:rFonts w:eastAsia="Times New Roman" w:cs="Times New Roman"/>
          <w:szCs w:val="24"/>
        </w:rPr>
        <w:t xml:space="preserve">λούν πολύ κάτω </w:t>
      </w:r>
      <w:r>
        <w:rPr>
          <w:rFonts w:eastAsia="Times New Roman" w:cs="Times New Roman"/>
          <w:szCs w:val="24"/>
        </w:rPr>
        <w:t xml:space="preserve">ακόμα </w:t>
      </w:r>
      <w:r>
        <w:rPr>
          <w:rFonts w:eastAsia="Times New Roman" w:cs="Times New Roman"/>
          <w:szCs w:val="24"/>
        </w:rPr>
        <w:t xml:space="preserve">και από τα 500 ευρώ, ακόμα και για εργαζόμενους απόφοιτους της ανώτατης εκπαίδευσης. </w:t>
      </w:r>
    </w:p>
    <w:p w14:paraId="3E37B80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φλυαρίες που ακούστηκαν στην </w:t>
      </w:r>
      <w:r>
        <w:rPr>
          <w:rFonts w:eastAsia="Times New Roman" w:cs="Times New Roman"/>
          <w:szCs w:val="24"/>
        </w:rPr>
        <w:t>ε</w:t>
      </w:r>
      <w:r>
        <w:rPr>
          <w:rFonts w:eastAsia="Times New Roman" w:cs="Times New Roman"/>
          <w:szCs w:val="24"/>
        </w:rPr>
        <w:t xml:space="preserve">πιτροπή περί «κοινωνίας και οικονομίας της γνώσης» δεν μπορούν να κρύψουν ότι ο καπιταλισμός δεν αλλάζει: Την </w:t>
      </w:r>
      <w:r>
        <w:rPr>
          <w:rFonts w:eastAsia="Times New Roman" w:cs="Times New Roman"/>
          <w:szCs w:val="24"/>
        </w:rPr>
        <w:t xml:space="preserve">πρόοδο τη μετράει πάντα με το κέρδος και όχι με τη γνώση. </w:t>
      </w:r>
    </w:p>
    <w:p w14:paraId="3E37B80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w:t>
      </w:r>
      <w:r>
        <w:rPr>
          <w:rFonts w:eastAsia="Times New Roman" w:cs="Times New Roman"/>
          <w:szCs w:val="24"/>
        </w:rPr>
        <w:t>ή</w:t>
      </w:r>
      <w:r>
        <w:rPr>
          <w:rFonts w:eastAsia="Times New Roman" w:cs="Times New Roman"/>
          <w:szCs w:val="24"/>
        </w:rPr>
        <w:t>)</w:t>
      </w:r>
    </w:p>
    <w:p w14:paraId="3E37B80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χρειαστεί να δανειστώ και λίγο χρόνο από τη δευτερολογία μου. </w:t>
      </w:r>
    </w:p>
    <w:p w14:paraId="3E37B80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E37B80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Πόσα λεπτά, κύριε Δελή;</w:t>
      </w:r>
    </w:p>
    <w:p w14:paraId="3E37B80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Τρία λεπτά περίπου. </w:t>
      </w:r>
    </w:p>
    <w:p w14:paraId="3E37B80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Από τη γνώση, όμως, οι καπιταλιστές και το σύστημά τους ξεχωρίζουν μονάχα την πιο ωφέλιμη για τους εκμεταλλευτικούς τους σκοπούς, την εφήμερη, την ευέλικτη, τη διαρκώς επαναλαμβανόμενη κατάρτιση, που θα εφοδιάζει την εργατική δύναμη με τις επιζητούμενες κά</w:t>
      </w:r>
      <w:r>
        <w:rPr>
          <w:rFonts w:eastAsia="Times New Roman" w:cs="Times New Roman"/>
          <w:szCs w:val="24"/>
        </w:rPr>
        <w:t xml:space="preserve">θε φορά δεξιότητες ακριβώς την κατάλληλη </w:t>
      </w:r>
      <w:r>
        <w:rPr>
          <w:rFonts w:eastAsia="Times New Roman" w:cs="Times New Roman"/>
          <w:szCs w:val="24"/>
        </w:rPr>
        <w:lastRenderedPageBreak/>
        <w:t>στιγμή, ανάλογα βέβαια με τις ανακατατάξεις που φέρνουν οι αλλαγές στον καπιταλισμό. Άλλη μια κραυγαλέα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αντίφασή του αυτή, ο οποίος α</w:t>
      </w:r>
      <w:r>
        <w:rPr>
          <w:rFonts w:eastAsia="Times New Roman" w:cs="Times New Roman"/>
          <w:szCs w:val="24"/>
        </w:rPr>
        <w:t>π’ τη μια</w:t>
      </w:r>
      <w:r>
        <w:rPr>
          <w:rFonts w:eastAsia="Times New Roman" w:cs="Times New Roman"/>
          <w:szCs w:val="24"/>
        </w:rPr>
        <w:t xml:space="preserve"> χρειάζεται την αναβαθμισμένη εργατική δύναμη και από την άλλη </w:t>
      </w:r>
      <w:r>
        <w:rPr>
          <w:rFonts w:eastAsia="Times New Roman" w:cs="Times New Roman"/>
          <w:szCs w:val="24"/>
        </w:rPr>
        <w:t xml:space="preserve">επιβραδύνει αυτή την ανάπτυξη. </w:t>
      </w:r>
    </w:p>
    <w:p w14:paraId="3E37B80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Και έτσι την ώρα που στην εποχή μας η ευρύτερη γενική μόρφωση είναι αναγκαία όσο ποτέ για να βλαστήσουν η δημιουργικότητα, η πολυμέρεια, η φαντασία, έρχεται το σύστημα της διά βίου μάθησης να υποκαταστήσει αυτή την ανάγκη γι</w:t>
      </w:r>
      <w:r>
        <w:rPr>
          <w:rFonts w:eastAsia="Times New Roman" w:cs="Times New Roman"/>
          <w:szCs w:val="24"/>
        </w:rPr>
        <w:t xml:space="preserve">α γενική μόρφωση με τις διαδοχικές ληξιπρόθεσμες καταρτίσεις, ευέλικτα προσαρμοσμένες στις ανάγκες της καπιταλιστικής αγοράς. Αυτό ακριβώς κάνει το νομοσχέδιο του ΣΥΡΙΖΑ. </w:t>
      </w:r>
    </w:p>
    <w:p w14:paraId="3E37B80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Θεσμοθετούνται τρεις κύκλοι σπουδών, τα μονοετή, τα διετή προγράμματα σπουδών, δημιο</w:t>
      </w:r>
      <w:r>
        <w:rPr>
          <w:rFonts w:eastAsia="Times New Roman" w:cs="Times New Roman"/>
          <w:szCs w:val="24"/>
        </w:rPr>
        <w:t xml:space="preserve">υργώντας πτυχία πολλών ταχυτήτων και δημιουργείται </w:t>
      </w:r>
      <w:r>
        <w:rPr>
          <w:rFonts w:eastAsia="Times New Roman" w:cs="Times New Roman"/>
          <w:szCs w:val="24"/>
        </w:rPr>
        <w:t>ένα</w:t>
      </w:r>
      <w:r>
        <w:rPr>
          <w:rFonts w:eastAsia="Times New Roman" w:cs="Times New Roman"/>
          <w:szCs w:val="24"/>
        </w:rPr>
        <w:t xml:space="preserve"> ακόμα επιπλέον: το πενταετές ακαδημαϊκό μάστερ. Και</w:t>
      </w:r>
      <w:r>
        <w:rPr>
          <w:rFonts w:eastAsia="Times New Roman" w:cs="Times New Roman"/>
          <w:szCs w:val="24"/>
        </w:rPr>
        <w:t>,</w:t>
      </w:r>
      <w:r>
        <w:rPr>
          <w:rFonts w:eastAsia="Times New Roman" w:cs="Times New Roman"/>
          <w:szCs w:val="24"/>
        </w:rPr>
        <w:t xml:space="preserve"> όμως, όσο περισσότερο αυξάνει η κλίμακα της κατηγοριοποίησης των πτυχίων τόσο μεγαλώνει και η ανασφάλεια των πτυχιούχων, αφού αυτό που τελικά μετράε</w:t>
      </w:r>
      <w:r>
        <w:rPr>
          <w:rFonts w:eastAsia="Times New Roman" w:cs="Times New Roman"/>
          <w:szCs w:val="24"/>
        </w:rPr>
        <w:t xml:space="preserve">ι στην καπιταλιστική πιάτσα είναι ποια ακριβώς προσόντα ζητάει από τους αποφοίτους ο εργοδότης κάθε φορά και το πόσο φθηνά μπορεί να τα βρει αυτά, για να τα βάλει στη δούλεψή του. Αυτό </w:t>
      </w:r>
      <w:r>
        <w:rPr>
          <w:rFonts w:eastAsia="Times New Roman" w:cs="Times New Roman"/>
          <w:szCs w:val="24"/>
        </w:rPr>
        <w:lastRenderedPageBreak/>
        <w:t xml:space="preserve">πολύ απλά σημαίνει ανταγωνισμός, που ρίχνει ολοένα και περισσότερο την </w:t>
      </w:r>
      <w:r>
        <w:rPr>
          <w:rFonts w:eastAsia="Times New Roman" w:cs="Times New Roman"/>
          <w:szCs w:val="24"/>
        </w:rPr>
        <w:t>τιμή της επιστημονικής εργατικής δύναμης.</w:t>
      </w:r>
    </w:p>
    <w:p w14:paraId="3E37B80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Διατηρείται και βαθαίνει η αντιεπιστημονική διάκριση του πανεπιστημιακού και τεχνολογικού τομέα της ανώτατης εκπαίδευσης. Μην ψάχνετε για αναχρονισμούς. Αυτός είναι ο πιο καραμπινάτος αναχρονισμός και όσα βαφτίσια </w:t>
      </w:r>
      <w:r>
        <w:rPr>
          <w:rFonts w:eastAsia="Times New Roman" w:cs="Times New Roman"/>
          <w:szCs w:val="24"/>
        </w:rPr>
        <w:t xml:space="preserve">και αν κάνετε στα ΤΕΙ, αλλάζοντας όπως τώρα τα ονόματα στις διοικήσεις τους, στους καθηγητές, η ουσία δεν αλλάζει. Είναι σαν «τον </w:t>
      </w:r>
      <w:proofErr w:type="spellStart"/>
      <w:r>
        <w:rPr>
          <w:rFonts w:eastAsia="Times New Roman" w:cs="Times New Roman"/>
          <w:szCs w:val="24"/>
        </w:rPr>
        <w:t>Μανωλιό</w:t>
      </w:r>
      <w:proofErr w:type="spellEnd"/>
      <w:r>
        <w:rPr>
          <w:rFonts w:eastAsia="Times New Roman" w:cs="Times New Roman"/>
          <w:szCs w:val="24"/>
        </w:rPr>
        <w:t xml:space="preserve"> που αλλάζει και τα ρούχα του αλλιώς τα βάζει»</w:t>
      </w:r>
      <w:r>
        <w:rPr>
          <w:rFonts w:eastAsia="Times New Roman" w:cs="Times New Roman"/>
          <w:szCs w:val="24"/>
        </w:rPr>
        <w:t>!</w:t>
      </w:r>
      <w:r>
        <w:rPr>
          <w:rFonts w:eastAsia="Times New Roman" w:cs="Times New Roman"/>
          <w:szCs w:val="24"/>
        </w:rPr>
        <w:t xml:space="preserve"> Οι αγωνίες, τα μεγάλα προβλήματα και οι ανάγκες των σπουδαστών των ΤΕΙ </w:t>
      </w:r>
      <w:r>
        <w:rPr>
          <w:rFonts w:eastAsia="Times New Roman" w:cs="Times New Roman"/>
          <w:szCs w:val="24"/>
        </w:rPr>
        <w:t xml:space="preserve">δεν αντιμετωπίζονται με κάτι τέτοια. </w:t>
      </w:r>
    </w:p>
    <w:p w14:paraId="3E37B80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Παγιώνεται το καθεστώς των συμβασιούχων στην καθαριότητα, στη φύλαξη, στη συντήρηση των ΑΕΙ. </w:t>
      </w:r>
    </w:p>
    <w:p w14:paraId="3E37B81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Θεσμοθετούνται μαζί με τα προαναφερόμενα </w:t>
      </w:r>
      <w:r>
        <w:rPr>
          <w:rFonts w:eastAsia="Times New Roman" w:cs="Times New Roman"/>
          <w:szCs w:val="24"/>
        </w:rPr>
        <w:t>πρυτανικά συ</w:t>
      </w:r>
      <w:r>
        <w:rPr>
          <w:rFonts w:eastAsia="Times New Roman" w:cs="Times New Roman"/>
          <w:szCs w:val="24"/>
        </w:rPr>
        <w:t>μβούλια τα περιφερειακά λεγόμενα Ακαδημαϊκά Συμβούλια Εκπαίδευσης, τα Α</w:t>
      </w:r>
      <w:r>
        <w:rPr>
          <w:rFonts w:eastAsia="Times New Roman" w:cs="Times New Roman"/>
          <w:szCs w:val="24"/>
        </w:rPr>
        <w:t xml:space="preserve">ΣΑΕΕ, στη θέση των προηγούμενων </w:t>
      </w:r>
      <w:r>
        <w:rPr>
          <w:rFonts w:eastAsia="Times New Roman" w:cs="Times New Roman"/>
          <w:szCs w:val="24"/>
        </w:rPr>
        <w:t>συμβουλίων ιδρύματος</w:t>
      </w:r>
      <w:r>
        <w:rPr>
          <w:rFonts w:eastAsia="Times New Roman" w:cs="Times New Roman"/>
          <w:szCs w:val="24"/>
        </w:rPr>
        <w:t xml:space="preserve"> του νόμου Διαμαντοπούλου. Ο στόχος του ΣΥΡΙΖΑ είναι αυτά να καταφέρουν αυτό που δεν μπόρεσαν τα προηγούμενα συμβούλια ιδρύματος, να </w:t>
      </w:r>
      <w:r>
        <w:rPr>
          <w:rFonts w:eastAsia="Times New Roman" w:cs="Times New Roman"/>
          <w:szCs w:val="24"/>
        </w:rPr>
        <w:t>«</w:t>
      </w:r>
      <w:r>
        <w:rPr>
          <w:rFonts w:eastAsia="Times New Roman" w:cs="Times New Roman"/>
          <w:szCs w:val="24"/>
        </w:rPr>
        <w:t>δέσουν</w:t>
      </w:r>
      <w:r>
        <w:rPr>
          <w:rFonts w:eastAsia="Times New Roman" w:cs="Times New Roman"/>
          <w:szCs w:val="24"/>
        </w:rPr>
        <w:t>»</w:t>
      </w:r>
      <w:r>
        <w:rPr>
          <w:rFonts w:eastAsia="Times New Roman" w:cs="Times New Roman"/>
          <w:szCs w:val="24"/>
        </w:rPr>
        <w:t xml:space="preserve"> δηλαδή πιο αποτε</w:t>
      </w:r>
      <w:r>
        <w:rPr>
          <w:rFonts w:eastAsia="Times New Roman" w:cs="Times New Roman"/>
          <w:szCs w:val="24"/>
        </w:rPr>
        <w:lastRenderedPageBreak/>
        <w:t>λεσματικά με τις ανάγκες του κεφαλαίου, επιλέγ</w:t>
      </w:r>
      <w:r>
        <w:rPr>
          <w:rFonts w:eastAsia="Times New Roman" w:cs="Times New Roman"/>
          <w:szCs w:val="24"/>
        </w:rPr>
        <w:t xml:space="preserve">οντας αυτό να γίνει πλέον σε επίπεδο κάθε ξεχωριστής περιφέρειας και όχι σε επίπεδο κάθε ξεχωριστού ιδρύματος. </w:t>
      </w:r>
    </w:p>
    <w:p w14:paraId="3E37B81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w:t>
      </w:r>
      <w:r>
        <w:rPr>
          <w:rFonts w:eastAsia="Times New Roman" w:cs="Times New Roman"/>
          <w:szCs w:val="24"/>
        </w:rPr>
        <w:t>ή</w:t>
      </w:r>
      <w:r>
        <w:rPr>
          <w:rFonts w:eastAsia="Times New Roman" w:cs="Times New Roman"/>
          <w:szCs w:val="24"/>
        </w:rPr>
        <w:t>)</w:t>
      </w:r>
    </w:p>
    <w:p w14:paraId="3E37B81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p>
    <w:p w14:paraId="3E37B81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Αυτό, όμως, δεν λέγεται τριτοβάθμια ε</w:t>
      </w:r>
      <w:r>
        <w:rPr>
          <w:rFonts w:eastAsia="Times New Roman" w:cs="Times New Roman"/>
          <w:szCs w:val="24"/>
        </w:rPr>
        <w:t>κπαίδευση για όλο</w:t>
      </w:r>
      <w:r>
        <w:rPr>
          <w:rFonts w:eastAsia="Times New Roman" w:cs="Times New Roman"/>
          <w:szCs w:val="24"/>
        </w:rPr>
        <w:t>ν</w:t>
      </w:r>
      <w:r>
        <w:rPr>
          <w:rFonts w:eastAsia="Times New Roman" w:cs="Times New Roman"/>
          <w:szCs w:val="24"/>
        </w:rPr>
        <w:t xml:space="preserve"> τον λαό. Ανώνυμη εταιρεία θυμίζει, που πουλάει εκπαιδευτικά προϊόντα στην αγορά, μια αγορά πανάκριβη για τις λαϊκές οικογένειες. </w:t>
      </w:r>
    </w:p>
    <w:p w14:paraId="3E37B81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Τι σχέση έχουν όλα αυτά με τις ανάγκες και τις αγωνίες των παιδιών της λαϊκής οικογένειας που σπουδάζουν; </w:t>
      </w:r>
    </w:p>
    <w:p w14:paraId="3E37B81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Τι σχέση έχουν όλα αυτά με τα δικαιώματα των αποφοίτων να μπορούν να έχουν ολοκληρωμένη πρόσβαση σε όλο το φάσμα της γνώσης του επιστημονικού τους αντικειμένου, να μπορούν να έχουν ενιαίο αδιάσπαστο πτυχίο και αυτό το πτυχίο να αποτελεί τη μοναδική προϋπόθ</w:t>
      </w:r>
      <w:r>
        <w:rPr>
          <w:rFonts w:eastAsia="Times New Roman" w:cs="Times New Roman"/>
          <w:szCs w:val="24"/>
        </w:rPr>
        <w:t>εση για το επάγγελμά τους, όπως ζητά το λαϊκό κίνημα και το ΚΚΕ;</w:t>
      </w:r>
    </w:p>
    <w:p w14:paraId="3E37B81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Τι σχέση έχουν όλα αυτά με μια επιστήμη πραγματικά στην υπηρεσία των σύγχρονων λαϊκών αναγκών; Απολύτως κα</w:t>
      </w:r>
      <w:r>
        <w:rPr>
          <w:rFonts w:eastAsia="Times New Roman" w:cs="Times New Roman"/>
          <w:szCs w:val="24"/>
        </w:rPr>
        <w:t>μ</w:t>
      </w:r>
      <w:r>
        <w:rPr>
          <w:rFonts w:eastAsia="Times New Roman" w:cs="Times New Roman"/>
          <w:szCs w:val="24"/>
        </w:rPr>
        <w:t>μία.</w:t>
      </w:r>
    </w:p>
    <w:p w14:paraId="3E37B81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γιατί το ΚΚΕ καταψηφίζει το σημερινό νομοσχέδιο και καλεί τους σπουδαστές, </w:t>
      </w:r>
      <w:r>
        <w:rPr>
          <w:rFonts w:eastAsia="Times New Roman" w:cs="Times New Roman"/>
          <w:szCs w:val="24"/>
        </w:rPr>
        <w:t>τους πανεπιστημιακούς, εκείνους που αρνούνται να γίνουν εργολάβοι των επιχειρήσεων, ιδιαίτερα τους συμβασιούχους και αυτούς των χαμηλών βαθμίδων, να αντιταχθούν στη νέα επίθεση στο δικαίωμα για δημόσια και δωρεάν επιστημονική μόρφωση, να οργανώσουν τη πάλη</w:t>
      </w:r>
      <w:r>
        <w:rPr>
          <w:rFonts w:eastAsia="Times New Roman" w:cs="Times New Roman"/>
          <w:szCs w:val="24"/>
        </w:rPr>
        <w:t xml:space="preserve"> τους προβάλλοντας τα δίκαια και ανικανοποίητα αιτήματά τους. Η σημερινή κινητοποίηση του Μετώπου Αγώνα Σπουδαστών έξω από τη Βουλή δείχνει τον δρόμο.</w:t>
      </w:r>
    </w:p>
    <w:p w14:paraId="3E37B818" w14:textId="77777777" w:rsidR="00462015" w:rsidRDefault="00E90EEC">
      <w:pPr>
        <w:spacing w:line="600" w:lineRule="auto"/>
        <w:ind w:firstLine="720"/>
        <w:contextualSpacing/>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3E37B819"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εγώ ευχαριστώ.</w:t>
      </w:r>
    </w:p>
    <w:p w14:paraId="3E37B81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ειδικός αγορητής των Α</w:t>
      </w:r>
      <w:r>
        <w:rPr>
          <w:rFonts w:eastAsia="Times New Roman" w:cs="Times New Roman"/>
          <w:szCs w:val="24"/>
        </w:rPr>
        <w:t>ΝΕΛ</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Κατσίκης</w:t>
      </w:r>
      <w:proofErr w:type="spellEnd"/>
      <w:r>
        <w:rPr>
          <w:rFonts w:eastAsia="Times New Roman" w:cs="Times New Roman"/>
          <w:szCs w:val="24"/>
        </w:rPr>
        <w:t xml:space="preserve"> για δεκαπέντε λεπτά.</w:t>
      </w:r>
    </w:p>
    <w:p w14:paraId="3E37B81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olor w:val="000000"/>
          <w:szCs w:val="24"/>
        </w:rPr>
        <w:t>Ευχαριστώ, κύριε Πρόεδρε.</w:t>
      </w:r>
      <w:r>
        <w:rPr>
          <w:rFonts w:eastAsia="Times New Roman" w:cs="Times New Roman"/>
          <w:szCs w:val="24"/>
        </w:rPr>
        <w:t xml:space="preserve"> </w:t>
      </w:r>
    </w:p>
    <w:p w14:paraId="3E37B81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αποστολή μας, τόσο ως πολιτικών όσο και ως γονιών, θα πρέπει να έχει στόχο την εκπαίδευση των νέων ανθρώπων στο πώς να σκέ</w:t>
      </w:r>
      <w:r>
        <w:rPr>
          <w:rFonts w:eastAsia="Times New Roman" w:cs="Times New Roman"/>
          <w:szCs w:val="24"/>
        </w:rPr>
        <w:lastRenderedPageBreak/>
        <w:t>φτονται και όχι στο τι να σκέφτονται. Η παιδεία οφείλει να μετατρέπει τους καθρέπτες σε παράθυρα, σε παράθυρα της ψυχής και του μυαλού μας.</w:t>
      </w:r>
    </w:p>
    <w:p w14:paraId="3E37B81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Υπογραμμίζουμε για μία ακόμη φορά ότι για εμάς τους Ανεξάρτητους Έλληνες η παιδεία αποτελεί μια από τις εθνικές προτ</w:t>
      </w:r>
      <w:r>
        <w:rPr>
          <w:rFonts w:eastAsia="Times New Roman" w:cs="Times New Roman"/>
          <w:szCs w:val="24"/>
        </w:rPr>
        <w:t xml:space="preserve">εραιότητες. Στη δύσκολη οικονομικά περίοδο που διανύει η χώρα, είναι επιτακτική η ανάγκη να διασφαλίζεται με κάθε τρόπο η εκπλήρωση της ακαδημαϊκής αποστολής των </w:t>
      </w:r>
      <w:r>
        <w:rPr>
          <w:rFonts w:eastAsia="Times New Roman" w:cs="Times New Roman"/>
          <w:szCs w:val="24"/>
        </w:rPr>
        <w:t>ανώτατων εκπαιδευτικών ιδρυμάτων</w:t>
      </w:r>
      <w:r>
        <w:rPr>
          <w:rFonts w:eastAsia="Times New Roman" w:cs="Times New Roman"/>
          <w:szCs w:val="24"/>
        </w:rPr>
        <w:t>, αλλά και η απρόσκοπτη πρόσβαση στην εκπαίδευση σε όλους τους</w:t>
      </w:r>
      <w:r>
        <w:rPr>
          <w:rFonts w:eastAsia="Times New Roman" w:cs="Times New Roman"/>
          <w:szCs w:val="24"/>
        </w:rPr>
        <w:t xml:space="preserve"> πολίτες, ανεξάρτητα από τις οικονομικές τους δυνατότητες.</w:t>
      </w:r>
    </w:p>
    <w:p w14:paraId="3E37B81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σχέδιο νόμου, που αποτελείται από δύο μέρη, συνιστά μια ολοκληρωμένη θεσμική παρέμβαση στην οργάνωση των </w:t>
      </w:r>
      <w:r>
        <w:rPr>
          <w:rFonts w:eastAsia="Times New Roman" w:cs="Times New Roman"/>
          <w:szCs w:val="24"/>
        </w:rPr>
        <w:t>ανώτατων εκπαιδευτικών ιδρυ</w:t>
      </w:r>
      <w:r>
        <w:rPr>
          <w:rFonts w:eastAsia="Times New Roman" w:cs="Times New Roman"/>
          <w:szCs w:val="24"/>
        </w:rPr>
        <w:t>μάτων, αξιοποιώντας προηγούμενες νομοθετικές επεξεργα</w:t>
      </w:r>
      <w:r>
        <w:rPr>
          <w:rFonts w:eastAsia="Times New Roman" w:cs="Times New Roman"/>
          <w:szCs w:val="24"/>
        </w:rPr>
        <w:t xml:space="preserve">σίες, καθώς και κάθε ουσιαστικό στοιχείο που προέκυψε, τόσο από τον διάλογο με τους φορείς όσο και από τις κοινοβουλευτικές διαδικασίες. Στόχος του παρόντος νομοσχεδίου είναι να θεραπεύσει χρόνιες δυσλειτουργίες. </w:t>
      </w:r>
    </w:p>
    <w:p w14:paraId="3E37B81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Οι προτεινόμενες ρυθμίσεις, λοιπόν, στοχεύ</w:t>
      </w:r>
      <w:r>
        <w:rPr>
          <w:rFonts w:eastAsia="Times New Roman" w:cs="Times New Roman"/>
          <w:szCs w:val="24"/>
        </w:rPr>
        <w:t xml:space="preserve">ουν στη διατήρηση του δημόσιου χαρακτήρα των ΑΕΙ, στη διεύρυνση της διαφάνειας και των συναινετικών θεσμών στη διοίκησή τους, </w:t>
      </w:r>
      <w:r>
        <w:rPr>
          <w:rFonts w:eastAsia="Times New Roman"/>
          <w:bCs/>
        </w:rPr>
        <w:t>προκειμένου να</w:t>
      </w:r>
      <w:r>
        <w:rPr>
          <w:rFonts w:eastAsia="Times New Roman" w:cs="Times New Roman"/>
          <w:szCs w:val="24"/>
        </w:rPr>
        <w:t xml:space="preserve"> καταστούν ανοικτά και αποτελεσματικά στο κοινωνικό σύνολο. </w:t>
      </w:r>
      <w:proofErr w:type="spellStart"/>
      <w:r>
        <w:rPr>
          <w:rFonts w:eastAsia="Times New Roman" w:cs="Times New Roman"/>
          <w:szCs w:val="24"/>
        </w:rPr>
        <w:t>Σκοπείται</w:t>
      </w:r>
      <w:proofErr w:type="spellEnd"/>
      <w:r>
        <w:rPr>
          <w:rFonts w:eastAsia="Times New Roman" w:cs="Times New Roman"/>
          <w:szCs w:val="24"/>
        </w:rPr>
        <w:t xml:space="preserve"> η αντιμετώπιση προβλημάτων διοικητικής λειτουρ</w:t>
      </w:r>
      <w:r>
        <w:rPr>
          <w:rFonts w:eastAsia="Times New Roman" w:cs="Times New Roman"/>
          <w:szCs w:val="24"/>
        </w:rPr>
        <w:t xml:space="preserve">γίας των </w:t>
      </w:r>
      <w:r>
        <w:rPr>
          <w:rFonts w:eastAsia="Times New Roman" w:cs="Times New Roman"/>
          <w:szCs w:val="24"/>
        </w:rPr>
        <w:t>ανωτάτων εκπαιδευτικών ιδρυμάτω</w:t>
      </w:r>
      <w:r>
        <w:rPr>
          <w:rFonts w:eastAsia="Times New Roman" w:cs="Times New Roman"/>
          <w:szCs w:val="24"/>
        </w:rPr>
        <w:t xml:space="preserve">ν, </w:t>
      </w:r>
      <w:r>
        <w:rPr>
          <w:rFonts w:eastAsia="Times New Roman"/>
          <w:bCs/>
        </w:rPr>
        <w:t>προκειμένου να</w:t>
      </w:r>
      <w:r>
        <w:rPr>
          <w:rFonts w:eastAsia="Times New Roman" w:cs="Times New Roman"/>
          <w:szCs w:val="24"/>
        </w:rPr>
        <w:t xml:space="preserve"> ενισχυθούν οι αρχές της αξιοκρατίας, της αμεροληψίας και της χρηστής διοίκησης. Επιχειρείται η στενότερη σύνδεση εκπαίδευσης και έρευνας με τη δημιουργία του θεσμού των περιφερειακών Ακαδημαϊκών Συμ</w:t>
      </w:r>
      <w:r>
        <w:rPr>
          <w:rFonts w:eastAsia="Times New Roman" w:cs="Times New Roman"/>
          <w:szCs w:val="24"/>
        </w:rPr>
        <w:t>βουλίων Ανώτατης Εκπαίδευσης και Έρευνας, με αρμοδιότητα την προαγωγής της εκπαίδευσης, σε συνάρτηση με την ερευνητική και αναπτυξιακή πολιτική του κάθε ιδρύματος.</w:t>
      </w:r>
    </w:p>
    <w:p w14:paraId="3E37B82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χάραξη στρατηγικών ανάπτυξης για όλα τα ιδρύματα της περιφέρειας προωθεί τη συνέργεια και </w:t>
      </w:r>
      <w:r>
        <w:rPr>
          <w:rFonts w:eastAsia="Times New Roman" w:cs="Times New Roman"/>
          <w:szCs w:val="24"/>
        </w:rPr>
        <w:t xml:space="preserve">την εξωστρέφεια, με στόχο την εξάλειψη της ύπαρξης πολλών ταχυτήτων ανάπτυξης στα </w:t>
      </w:r>
      <w:r>
        <w:rPr>
          <w:rFonts w:eastAsia="Times New Roman" w:cs="Times New Roman"/>
          <w:szCs w:val="24"/>
        </w:rPr>
        <w:t>ανώτατα εκπαιδευτικά ιδρύματα</w:t>
      </w:r>
      <w:r>
        <w:rPr>
          <w:rFonts w:eastAsia="Times New Roman" w:cs="Times New Roman"/>
          <w:szCs w:val="24"/>
        </w:rPr>
        <w:t xml:space="preserve"> και της δημιουργίας περιφερειακών ανισοτήτων και προβλημάτων ως προς την εφαρμογή ενιαίας πολιτικής στον χώρο της ανώτατης εκπαίδευσης.</w:t>
      </w:r>
    </w:p>
    <w:p w14:paraId="3E37B82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w:t>
      </w:r>
      <w:r>
        <w:rPr>
          <w:rFonts w:eastAsia="Times New Roman" w:cs="Times New Roman"/>
          <w:szCs w:val="24"/>
        </w:rPr>
        <w:t xml:space="preserve">το σημείο επιτρέψτε μου να πω ότι η ενιαία πολιτική στον χώρο της εκπαίδευσης -διότι θεωρείται εθνικό θέμα- δυστυχώς σήμερα δεν υπάρχει, δυστυχώς σήμερα λείπει και αναπτύσσονται αρκετές υποκριτικές τάσεις. </w:t>
      </w:r>
    </w:p>
    <w:p w14:paraId="3E37B82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Για παράδειγμα, θεωρώ ότι αυτό συμβαίνει και με τ</w:t>
      </w:r>
      <w:r>
        <w:rPr>
          <w:rFonts w:eastAsia="Times New Roman" w:cs="Times New Roman"/>
          <w:szCs w:val="24"/>
        </w:rPr>
        <w:t>ην παρατήρηση της συναδέλφου της Νέας Δημοκρατίας, η οποία τοποθετήθηκε σχετικά στο άρθρο 21, αναφορικά με τη συμμετοχή των φοιτητών στην απονομή τίτλων επίτιμου διδάκτορα, ομότιμου και επίτιμου καθηγητή. Έκανε δηλαδή, θέλω να πιστεύω, μια ρηχή και αντιπολ</w:t>
      </w:r>
      <w:r>
        <w:rPr>
          <w:rFonts w:eastAsia="Times New Roman" w:cs="Times New Roman"/>
          <w:szCs w:val="24"/>
        </w:rPr>
        <w:t xml:space="preserve">ιτευτική προσέγγιση. </w:t>
      </w:r>
    </w:p>
    <w:p w14:paraId="3E37B82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Εφόσον οι φοιτητές συμμετέχουν κατά τα προβλεπόμενα στο άρθρο αυτό, στη σύνθεση δηλαδή του οργάνου της συνέλευσης, σε ποσοστό 15% αυτής, πώς θα εξαιρεθούν από τη λήψη των αποφάσεων ή των εισηγήσεών της; Γιατί δεν τοποθετείστε, όμως, ε</w:t>
      </w:r>
      <w:r>
        <w:rPr>
          <w:rFonts w:eastAsia="Times New Roman" w:cs="Times New Roman"/>
          <w:szCs w:val="24"/>
        </w:rPr>
        <w:t>υθαρσώς, κύριοι συνάδελφοι, περί της μη συμφωνίας σας για τη συμμετοχή των φοιτητών σε ολόκληρο το εύρος της εκπροσώπησης;</w:t>
      </w:r>
    </w:p>
    <w:p w14:paraId="3E37B82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Πείτε πως δεν θέλετε οι φοιτητές να συμμετέχουν σε κανένα όργανο. Δεν το λέτε όμως, αυτό. Γιατί άραγε, δεν το λέτε; </w:t>
      </w:r>
    </w:p>
    <w:p w14:paraId="3E37B82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Ξεκινώντας τώρα </w:t>
      </w:r>
      <w:r>
        <w:rPr>
          <w:rFonts w:eastAsia="Times New Roman" w:cs="Times New Roman"/>
          <w:szCs w:val="24"/>
        </w:rPr>
        <w:t>στο περιεχόμενο των άρθρων του νομοσχεδίου, θα μου επιτρέψετε να εμείνω στις παρατηρήσεις μου σχετικά με τις ανώτατες εκκλησιαστικές ακαδημίες, κύριε Υπουργέ, και την παράλειψη από την υπαγωγή τους στα ανώτατα εκπαιδευτικά ιδρύματα, όπως αυτά προσδιορίζοντ</w:t>
      </w:r>
      <w:r>
        <w:rPr>
          <w:rFonts w:eastAsia="Times New Roman" w:cs="Times New Roman"/>
          <w:szCs w:val="24"/>
        </w:rPr>
        <w:t>αι στις διατάξεις του πρώτου άρθρου του Κεφαλαίου Α΄, στο οποίο και καθορίζεται η διάρθρωση της ανώτατης εκπαίδευσης, καθώς και η νομική της μορφή.</w:t>
      </w:r>
    </w:p>
    <w:p w14:paraId="3E37B82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Εκτιμώ πως είναι παράλειψη η οποία θα πρέπει να αποκατασταθεί, όταν από το 2006 και συγκεκριμένα στην παράγρ</w:t>
      </w:r>
      <w:r>
        <w:rPr>
          <w:rFonts w:eastAsia="Times New Roman" w:cs="Times New Roman"/>
          <w:szCs w:val="24"/>
        </w:rPr>
        <w:t xml:space="preserve">αφο 2 του άρθρου 1 του ν.3432/2006, αναφέρονται οι ανώτατες εκκλησιαστικές ακαδημίες ως «ανήκουσες στην ανώτατη εκπαίδευση». </w:t>
      </w:r>
    </w:p>
    <w:p w14:paraId="3E37B82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Με το άρθρο 33 ορίζεται η διάρκεια φοίτησης σε προγράμματα μεταπτυχιακών σπουδών, η οποία είναι κατ’ ελάχιστον δ</w:t>
      </w:r>
      <w:r>
        <w:rPr>
          <w:rFonts w:eastAsia="Times New Roman" w:cs="Times New Roman"/>
          <w:szCs w:val="24"/>
        </w:rPr>
        <w:t>ύ</w:t>
      </w:r>
      <w:r>
        <w:rPr>
          <w:rFonts w:eastAsia="Times New Roman" w:cs="Times New Roman"/>
          <w:szCs w:val="24"/>
        </w:rPr>
        <w:t xml:space="preserve">ο εξάμηνα. Επίσης, προβλέπεται ότι κάθε πρόγραμμα μεταπτυχιακών σπουδών περιλαμβάνει μαθήματα που αντιστοιχούν κατ’ ελάχιστον σε εξήντα πιστωτικές μονάδες. Πρότασή μας ήταν -και παραμένει- να δοθούν πιστωτικές μονάδες αναδρομικά σε όλα τα </w:t>
      </w:r>
      <w:r>
        <w:rPr>
          <w:rFonts w:eastAsia="Times New Roman" w:cs="Times New Roman"/>
          <w:szCs w:val="24"/>
        </w:rPr>
        <w:lastRenderedPageBreak/>
        <w:t>προγράμματα που ε</w:t>
      </w:r>
      <w:r>
        <w:rPr>
          <w:rFonts w:eastAsia="Times New Roman" w:cs="Times New Roman"/>
          <w:szCs w:val="24"/>
        </w:rPr>
        <w:t xml:space="preserve">κπονήθηκαν από τα πανεπιστημιακά τμήματα και αφορούσαν πτυχιούχους, για παράδειγμα η διδασκαλία διετούς εκπαίδευσης, διδασκαλία δημοτικής εκπαίδευσης και διδασκαλία νηπιαγωγών. </w:t>
      </w:r>
    </w:p>
    <w:p w14:paraId="3E37B82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Σύμφωνα με το νομοσχέδιο, με το άρθρο 35 οι φοιτητές που απαλλάσσονται των τελ</w:t>
      </w:r>
      <w:r>
        <w:rPr>
          <w:rFonts w:eastAsia="Times New Roman" w:cs="Times New Roman"/>
          <w:szCs w:val="24"/>
        </w:rPr>
        <w:t>ών φοίτησης δεν θα υπερβαίνουν το 30% του συνολικού αριθμού εισακτέων στο πρόγραμμα μεταπτυχιακών σπουδών. Επανέρχομαι και προτείνω, βάσει της γενικότερης βεβαρημένης οικονομικής κατάστασης μεγάλου μέρους του ελληνικού πληθυσμού, το ποσοστό των απαλλασσόμε</w:t>
      </w:r>
      <w:r>
        <w:rPr>
          <w:rFonts w:eastAsia="Times New Roman" w:cs="Times New Roman"/>
          <w:szCs w:val="24"/>
        </w:rPr>
        <w:t xml:space="preserve">νων φοιτητών από τα τέλη φοίτησης στο πρόγραμμα μεταπτυχιακών σπουδών να είναι αυξημένο κατά ένα ποσοστό που να αγγίζει συνολικά το 50%. </w:t>
      </w:r>
    </w:p>
    <w:p w14:paraId="3E37B82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άρθρο 38 αφορά τη διαδικασία επιλογής για εκπόνηση διδακτορικής διατριβής. Στην παράγραφο 1 ορίζονται οι τυπικές πρ</w:t>
      </w:r>
      <w:r>
        <w:rPr>
          <w:rFonts w:eastAsia="Times New Roman" w:cs="Times New Roman"/>
          <w:szCs w:val="24"/>
        </w:rPr>
        <w:t>οϋποθέσεις για την εκπόνηση διδακτορικής διατριβής. Στις παραγράφους 2 και 3 προσδιορίζεται η διαδικασία υποβολής αίτησης για την εκπόνηση διδακτορικής διατριβής και η διαδικασία επιλογής. Προτείνουμε να προστεθεί η εξής διάταξη «πτυχιούχος με ιδιαίτερο ερ</w:t>
      </w:r>
      <w:r>
        <w:rPr>
          <w:rFonts w:eastAsia="Times New Roman" w:cs="Times New Roman"/>
          <w:szCs w:val="24"/>
        </w:rPr>
        <w:t xml:space="preserve">ευνητικό και συγγραφικό έργο, που αποδεικνύεται </w:t>
      </w:r>
      <w:r>
        <w:rPr>
          <w:rFonts w:eastAsia="Times New Roman" w:cs="Times New Roman"/>
          <w:szCs w:val="24"/>
        </w:rPr>
        <w:lastRenderedPageBreak/>
        <w:t xml:space="preserve">από δημοσιεύσεις σε έγκριτα επιστημονικά συνέδρια, στον έγκριτο περιοδικό και ημερήσιο Τύπο, καθώς και σε αυτοτελή βιβλία, τα οποία χρησιμοποιούνται ακόμα και ως πανεπιστημιακά εγχειρίδια, ένα ή περισσότερα, </w:t>
      </w:r>
      <w:r>
        <w:rPr>
          <w:rFonts w:eastAsia="Times New Roman" w:cs="Times New Roman"/>
          <w:szCs w:val="24"/>
        </w:rPr>
        <w:t xml:space="preserve">έχει τη </w:t>
      </w:r>
      <w:r w:rsidRPr="00DB1763">
        <w:rPr>
          <w:rFonts w:eastAsia="Times New Roman" w:cs="Times New Roman"/>
          <w:color w:val="000000" w:themeColor="text1"/>
          <w:szCs w:val="24"/>
        </w:rPr>
        <w:t xml:space="preserve">δυνατότητα, εφόσον αυτό αναγνωρίζεται από τον ανάλογο επιστημονικό τομέα, να προβεί απευθείας στην εκπόνηση διδακτορικής διατριβής χωρίς την εκπόνηση μεταπτυχιακής εργασίας». </w:t>
      </w:r>
    </w:p>
    <w:p w14:paraId="3E37B82A" w14:textId="77777777" w:rsidR="00462015" w:rsidRDefault="00E90EEC">
      <w:pPr>
        <w:spacing w:line="600" w:lineRule="auto"/>
        <w:ind w:firstLine="720"/>
        <w:contextualSpacing/>
        <w:jc w:val="both"/>
        <w:rPr>
          <w:rFonts w:eastAsia="Times New Roman" w:cs="Times New Roman"/>
          <w:szCs w:val="24"/>
        </w:rPr>
      </w:pPr>
      <w:r w:rsidRPr="007E7CFC">
        <w:rPr>
          <w:rFonts w:eastAsia="Times New Roman" w:cs="Times New Roman"/>
          <w:szCs w:val="24"/>
        </w:rPr>
        <w:t xml:space="preserve">Με το άρθρο 70 πολύ φοβάμαι, κύριε Υπουργέ, ότι θα προκληθεί σάλος. Θυμηθείτε τον αντίκτυπο της φράσης «η αριστεία είναι ρετσινιά» και αναλογιστείτε τον απόηχο που έχει ακόμη και σήμερα στη συνείδηση εκείνων που αγωνίζονται καθημερινά με στόχο τη διάκριση </w:t>
      </w:r>
      <w:r w:rsidRPr="007E7CFC">
        <w:rPr>
          <w:rFonts w:eastAsia="Times New Roman" w:cs="Times New Roman"/>
          <w:szCs w:val="24"/>
        </w:rPr>
        <w:t xml:space="preserve">και ένα καλύτερο μέλλον. </w:t>
      </w:r>
      <w:r>
        <w:rPr>
          <w:rFonts w:eastAsia="Times New Roman" w:cs="Times New Roman"/>
          <w:szCs w:val="24"/>
        </w:rPr>
        <w:t>Με το άρθρο 70, λοιπόν, που προβλέπει την κατάργηση της αναγραφής του χαρακτηρισμού της διαγωγής στους τίτλους σπουδών των μαθητών της δευτεροβάθμιας εκπαίδευσης</w:t>
      </w:r>
      <w:r>
        <w:rPr>
          <w:rFonts w:eastAsia="Times New Roman" w:cs="Times New Roman"/>
          <w:szCs w:val="24"/>
        </w:rPr>
        <w:t>,</w:t>
      </w:r>
      <w:r>
        <w:rPr>
          <w:rFonts w:eastAsia="Times New Roman" w:cs="Times New Roman"/>
          <w:szCs w:val="24"/>
        </w:rPr>
        <w:t xml:space="preserve"> αιτιολογείται η παραπάνω πράξη κάνοντας λόγο για στιγματισμό και </w:t>
      </w:r>
      <w:proofErr w:type="spellStart"/>
      <w:r>
        <w:rPr>
          <w:rFonts w:eastAsia="Times New Roman" w:cs="Times New Roman"/>
          <w:szCs w:val="24"/>
        </w:rPr>
        <w:t>τιμ</w:t>
      </w:r>
      <w:r>
        <w:rPr>
          <w:rFonts w:eastAsia="Times New Roman" w:cs="Times New Roman"/>
          <w:szCs w:val="24"/>
        </w:rPr>
        <w:t>ωρητικό</w:t>
      </w:r>
      <w:proofErr w:type="spellEnd"/>
      <w:r>
        <w:rPr>
          <w:rFonts w:eastAsia="Times New Roman" w:cs="Times New Roman"/>
          <w:szCs w:val="24"/>
        </w:rPr>
        <w:t xml:space="preserve"> χαρακτήρα. Την ίδια στιγμή επικαλούμαστε τον στιγματισμό που είχαν υποστεί μαθητές σε ταραγμένες πολιτικά ιστορικές περιόδους λόγω πολιτικών φρονημάτων. Οι αναφορές περί πολιτικών φρονημάτων ως κορωνίδα αιτιολόγησης για την κατάργηση του </w:t>
      </w:r>
      <w:r>
        <w:rPr>
          <w:rFonts w:eastAsia="Times New Roman" w:cs="Times New Roman"/>
          <w:szCs w:val="24"/>
        </w:rPr>
        <w:lastRenderedPageBreak/>
        <w:t>χαρακτηρισ</w:t>
      </w:r>
      <w:r>
        <w:rPr>
          <w:rFonts w:eastAsia="Times New Roman" w:cs="Times New Roman"/>
          <w:szCs w:val="24"/>
        </w:rPr>
        <w:t xml:space="preserve">μού διαγωγής στα απολυτήρια των μαθητών δεν βοηθούν, αντίθετα διαιωνίζουν διχαστικές λογικές και αντιλήψεις κατά την προσωπική μας άποψη. </w:t>
      </w:r>
    </w:p>
    <w:p w14:paraId="3E37B82B"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Σε κάθε περίπτωση, όμως, η πολιτική ιστορία της Ελλάδας είναι γνωστή. Μεγάλη μερίδα των Ελλήνων έχει υποστεί πολλά δε</w:t>
      </w:r>
      <w:r>
        <w:rPr>
          <w:rFonts w:eastAsia="Times New Roman"/>
          <w:color w:val="000000" w:themeColor="text1"/>
          <w:szCs w:val="24"/>
        </w:rPr>
        <w:t>ινά. Οι πολιτικές διώξεις, όμως, ανήκουν στο παρελθόν και καλό θα είναι να παραμείνουν εκεί.</w:t>
      </w:r>
    </w:p>
    <w:p w14:paraId="3E37B82C"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Συμπληρωματικά με το άρθρο 70 προβλέπεται η έκδοση νέων εγγράφων, στα οποία από την ισχύ του νόμου και μετέπειτα δεν θα αναγράφεται ο χαρακτηρισμός της διαγωγής. Κ</w:t>
      </w:r>
      <w:r>
        <w:rPr>
          <w:rFonts w:eastAsia="Times New Roman"/>
          <w:color w:val="000000" w:themeColor="text1"/>
          <w:szCs w:val="24"/>
        </w:rPr>
        <w:t>αταληκτικά, ειλικρινά, εύχομαι η πρόβλεψη αυτή, η κατάργηση δηλαδή του χαρακτηρισμού διαγωγής μαθητών της δευτεροβάθμιας εκπαίδευσης, να μην οδηγήσει στην απόλυτη απείθεια, να μην οδηγήσει σε παντελή έλλειψη αλληλοσεβασμού τόσο μεταξύ των μαθητών όσο και α</w:t>
      </w:r>
      <w:r>
        <w:rPr>
          <w:rFonts w:eastAsia="Times New Roman"/>
          <w:color w:val="000000" w:themeColor="text1"/>
          <w:szCs w:val="24"/>
        </w:rPr>
        <w:t>πέναντι στους εκπαιδευτικούς. Το σχολικό περιβάλλον είναι ένα σημαντικό στάδιο κοινωνικοποίησης των εφήβων, είναι η μικρογραφία της κοινωνίας στην οποία ζουν. Καταργείται ο κανόνας άσκησης κοινωνικού ελέγχου ένα μέσο άσκησης πειθαρχίας και πιθανού συνετισμ</w:t>
      </w:r>
      <w:r>
        <w:rPr>
          <w:rFonts w:eastAsia="Times New Roman"/>
          <w:color w:val="000000" w:themeColor="text1"/>
          <w:szCs w:val="24"/>
        </w:rPr>
        <w:t>ού.</w:t>
      </w:r>
    </w:p>
    <w:p w14:paraId="3E37B82D"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Συνεχίζοντας, θα ήθελα να υπογραμμίσω πως η απαγόρευση αποκλεισμού μαθητών με αναπηρία και ειδικές ανάγκες από το δικαίωμα εγγραφής και φοίτησης σε ιδιωτικά σχολεία, όπως προβλέπει το άρθρο 71, μας βρίσκει απολύτως σύμφωνους, γιατί αυτή, ναι, είναι μια</w:t>
      </w:r>
      <w:r>
        <w:rPr>
          <w:rFonts w:eastAsia="Times New Roman"/>
          <w:color w:val="000000" w:themeColor="text1"/>
          <w:szCs w:val="24"/>
        </w:rPr>
        <w:t xml:space="preserve"> διάταξη που ενισχύει την κοινωνική ενσωμάτωση των ανθρώπων και τις ειδικές αυτές ικανότητες και όχι ανάγκες.</w:t>
      </w:r>
    </w:p>
    <w:p w14:paraId="3E37B82E"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Χαιρετίζουμε την πρόβλεψη για το άρθρο 73, για την ενίσχυση της </w:t>
      </w:r>
      <w:r>
        <w:rPr>
          <w:rFonts w:eastAsia="Times New Roman"/>
          <w:color w:val="000000" w:themeColor="text1"/>
          <w:szCs w:val="24"/>
        </w:rPr>
        <w:t>Ε</w:t>
      </w:r>
      <w:r>
        <w:rPr>
          <w:rFonts w:eastAsia="Times New Roman"/>
          <w:color w:val="000000" w:themeColor="text1"/>
          <w:szCs w:val="24"/>
        </w:rPr>
        <w:t>λληνόγλωσσης εκπαίδευσης σε μονάδες του εξωτερικού. Χαιρετίζουμε τη δυνατότητα απ</w:t>
      </w:r>
      <w:r>
        <w:rPr>
          <w:rFonts w:eastAsia="Times New Roman"/>
          <w:color w:val="000000" w:themeColor="text1"/>
          <w:szCs w:val="24"/>
        </w:rPr>
        <w:t>όσπασης</w:t>
      </w:r>
      <w:r>
        <w:rPr>
          <w:rFonts w:eastAsia="Times New Roman"/>
          <w:color w:val="000000" w:themeColor="text1"/>
          <w:szCs w:val="24"/>
        </w:rPr>
        <w:t>,</w:t>
      </w:r>
      <w:r>
        <w:rPr>
          <w:rFonts w:eastAsia="Times New Roman"/>
          <w:color w:val="000000" w:themeColor="text1"/>
          <w:szCs w:val="24"/>
        </w:rPr>
        <w:t xml:space="preserve"> που δίδεται πλέον στους συζύγους των εκπαιδευτικών που ανήκουν σε Σώματα Ασφαλείας να συνυπηρετήσουν εκτός Ελλάδας και αντίστροφα. Πρόκειται για μια ρύθμιση</w:t>
      </w:r>
      <w:r>
        <w:rPr>
          <w:rFonts w:eastAsia="Times New Roman"/>
          <w:color w:val="000000" w:themeColor="text1"/>
          <w:szCs w:val="24"/>
        </w:rPr>
        <w:t>,</w:t>
      </w:r>
      <w:r>
        <w:rPr>
          <w:rFonts w:eastAsia="Times New Roman"/>
          <w:color w:val="000000" w:themeColor="text1"/>
          <w:szCs w:val="24"/>
        </w:rPr>
        <w:t xml:space="preserve"> που ενισχύει τον θεσμό της ελληνικής οικογένειας και διασφαλίζει την αρμονία του έγγαμου </w:t>
      </w:r>
      <w:r>
        <w:rPr>
          <w:rFonts w:eastAsia="Times New Roman"/>
          <w:color w:val="000000" w:themeColor="text1"/>
          <w:szCs w:val="24"/>
        </w:rPr>
        <w:t>βίου, ανακουφίζοντας πολλά νέα ζευγάρια.</w:t>
      </w:r>
    </w:p>
    <w:p w14:paraId="3E37B82F"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Στο άρθρο 74 παράγραφος 4 προβλέπεται ειδικό ποσοστό πλέον του αριθμού εισακτέων κατά το ακαδημαϊκό έτος 2017-2018 σε σχολές, τμήματα και εισαγωγικές κατευθύνσεις των πανεπιστημίων των </w:t>
      </w:r>
      <w:r>
        <w:rPr>
          <w:rFonts w:eastAsia="Times New Roman"/>
          <w:color w:val="000000" w:themeColor="text1"/>
          <w:szCs w:val="24"/>
        </w:rPr>
        <w:t>α</w:t>
      </w:r>
      <w:r>
        <w:rPr>
          <w:rFonts w:eastAsia="Times New Roman"/>
          <w:color w:val="000000" w:themeColor="text1"/>
          <w:szCs w:val="24"/>
        </w:rPr>
        <w:t xml:space="preserve">νώτατων </w:t>
      </w:r>
      <w:r>
        <w:rPr>
          <w:rFonts w:eastAsia="Times New Roman"/>
          <w:color w:val="000000" w:themeColor="text1"/>
          <w:szCs w:val="24"/>
        </w:rPr>
        <w:t>ε</w:t>
      </w:r>
      <w:r>
        <w:rPr>
          <w:rFonts w:eastAsia="Times New Roman"/>
          <w:color w:val="000000" w:themeColor="text1"/>
          <w:szCs w:val="24"/>
        </w:rPr>
        <w:t xml:space="preserve">κκλησιαστικών </w:t>
      </w:r>
      <w:r>
        <w:rPr>
          <w:rFonts w:eastAsia="Times New Roman"/>
          <w:color w:val="000000" w:themeColor="text1"/>
          <w:szCs w:val="24"/>
        </w:rPr>
        <w:t>α</w:t>
      </w:r>
      <w:r>
        <w:rPr>
          <w:rFonts w:eastAsia="Times New Roman"/>
          <w:color w:val="000000" w:themeColor="text1"/>
          <w:szCs w:val="24"/>
        </w:rPr>
        <w:t>καδημ</w:t>
      </w:r>
      <w:r>
        <w:rPr>
          <w:rFonts w:eastAsia="Times New Roman"/>
          <w:color w:val="000000" w:themeColor="text1"/>
          <w:szCs w:val="24"/>
        </w:rPr>
        <w:t xml:space="preserve">ιών, των ΤΕΙ </w:t>
      </w:r>
      <w:r>
        <w:rPr>
          <w:rFonts w:eastAsia="Times New Roman"/>
          <w:color w:val="000000" w:themeColor="text1"/>
          <w:szCs w:val="24"/>
        </w:rPr>
        <w:lastRenderedPageBreak/>
        <w:t xml:space="preserve">και των μαθητών των </w:t>
      </w:r>
      <w:r>
        <w:rPr>
          <w:rFonts w:eastAsia="Times New Roman"/>
          <w:color w:val="000000" w:themeColor="text1"/>
          <w:szCs w:val="24"/>
        </w:rPr>
        <w:t>Ν</w:t>
      </w:r>
      <w:r>
        <w:rPr>
          <w:rFonts w:eastAsia="Times New Roman"/>
          <w:color w:val="000000" w:themeColor="text1"/>
          <w:szCs w:val="24"/>
        </w:rPr>
        <w:t>ήσων Λέσβου, Χίου, Οινουσσών και Ψαρών.</w:t>
      </w:r>
    </w:p>
    <w:p w14:paraId="3E37B830"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θα επαναλάβουμε την πρότασή μας, ώστε στη διάταξη αυτή να αναφέρονται οι στρατιωτικές σχολές, οι σχολές των Σωμάτων Ασφαλείας και οι Σχολές Εμπορικού Ναυτικού - Πλοιά</w:t>
      </w:r>
      <w:r>
        <w:rPr>
          <w:rFonts w:eastAsia="Times New Roman"/>
          <w:color w:val="000000" w:themeColor="text1"/>
          <w:szCs w:val="24"/>
        </w:rPr>
        <w:t>ρχων Μηχανικών και επομένως για τη νομοτεχνική βελτίωση του άρθρου αυτού κατέθεσα σχετική τροπολογία, προκειμένου να ενταχθούν στο μέτρο της ποσόστωσης και οι υποψήφιοι μαθητές των σχολών αυτών</w:t>
      </w:r>
      <w:r>
        <w:rPr>
          <w:rFonts w:eastAsia="Times New Roman"/>
          <w:color w:val="000000" w:themeColor="text1"/>
          <w:szCs w:val="24"/>
        </w:rPr>
        <w:t>,</w:t>
      </w:r>
      <w:r>
        <w:rPr>
          <w:rFonts w:eastAsia="Times New Roman"/>
          <w:color w:val="000000" w:themeColor="text1"/>
          <w:szCs w:val="24"/>
        </w:rPr>
        <w:t xml:space="preserve"> που κατοικούν στα παραπάνω νησιά.</w:t>
      </w:r>
    </w:p>
    <w:p w14:paraId="3E37B831"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Ένα ακόμη σημείο το οποίο θ</w:t>
      </w:r>
      <w:r>
        <w:rPr>
          <w:rFonts w:eastAsia="Times New Roman"/>
          <w:color w:val="000000" w:themeColor="text1"/>
          <w:szCs w:val="24"/>
        </w:rPr>
        <w:t xml:space="preserve">α ήθελα να επισημάνω εκ νέου και το οποίο θεωρώ ότι χρήζει από μέρους σας </w:t>
      </w:r>
      <w:proofErr w:type="spellStart"/>
      <w:r>
        <w:rPr>
          <w:rFonts w:eastAsia="Times New Roman"/>
          <w:color w:val="000000" w:themeColor="text1"/>
          <w:szCs w:val="24"/>
        </w:rPr>
        <w:t>ενδελεχέστερης</w:t>
      </w:r>
      <w:proofErr w:type="spellEnd"/>
      <w:r>
        <w:rPr>
          <w:rFonts w:eastAsia="Times New Roman"/>
          <w:color w:val="000000" w:themeColor="text1"/>
          <w:szCs w:val="24"/>
        </w:rPr>
        <w:t xml:space="preserve"> προσέγγισης, κύριε Υπουργέ, αφορά το άρθρο 75. Εδώ, βέβαια, μιλήσαμε κατ’ επανάληψη και στις </w:t>
      </w:r>
      <w:r>
        <w:rPr>
          <w:rFonts w:eastAsia="Times New Roman"/>
          <w:color w:val="000000" w:themeColor="text1"/>
          <w:szCs w:val="24"/>
        </w:rPr>
        <w:t>ε</w:t>
      </w:r>
      <w:r>
        <w:rPr>
          <w:rFonts w:eastAsia="Times New Roman"/>
          <w:color w:val="000000" w:themeColor="text1"/>
          <w:szCs w:val="24"/>
        </w:rPr>
        <w:t>πιτροπές</w:t>
      </w:r>
      <w:r>
        <w:rPr>
          <w:rFonts w:eastAsia="Times New Roman"/>
          <w:color w:val="000000" w:themeColor="text1"/>
          <w:szCs w:val="24"/>
        </w:rPr>
        <w:t>,</w:t>
      </w:r>
      <w:r>
        <w:rPr>
          <w:rFonts w:eastAsia="Times New Roman"/>
          <w:color w:val="000000" w:themeColor="text1"/>
          <w:szCs w:val="24"/>
        </w:rPr>
        <w:t xml:space="preserve"> για το πού θα πρέπει να είναι η Πολυτεχνική Σχολή, η έδρα της δ</w:t>
      </w:r>
      <w:r>
        <w:rPr>
          <w:rFonts w:eastAsia="Times New Roman"/>
          <w:color w:val="000000" w:themeColor="text1"/>
          <w:szCs w:val="24"/>
        </w:rPr>
        <w:t>ηλαδή, στο Πανεπιστήμιο Αιγαίου, αν θα είναι στη Σάμο, αν θα είναι στη Σύρο. Προσωπικά πιστεύω ότι όταν παράγεται παιδεία, το πρώτο, το σημαντικό, το κυρίαρχο είναι το αποτέλεσμα που επιδιώκεται</w:t>
      </w:r>
      <w:r>
        <w:rPr>
          <w:rFonts w:eastAsia="Times New Roman"/>
          <w:color w:val="000000" w:themeColor="text1"/>
          <w:szCs w:val="24"/>
        </w:rPr>
        <w:t>,</w:t>
      </w:r>
      <w:r>
        <w:rPr>
          <w:rFonts w:eastAsia="Times New Roman"/>
          <w:color w:val="000000" w:themeColor="text1"/>
          <w:szCs w:val="24"/>
        </w:rPr>
        <w:t xml:space="preserve"> να είναι το επιθυμητό. Πέραν τούτου νομίζω ότι ή εσείς </w:t>
      </w:r>
      <w:r>
        <w:rPr>
          <w:rFonts w:eastAsia="Times New Roman"/>
          <w:color w:val="000000" w:themeColor="text1"/>
          <w:szCs w:val="24"/>
        </w:rPr>
        <w:lastRenderedPageBreak/>
        <w:t>θα δε</w:t>
      </w:r>
      <w:r>
        <w:rPr>
          <w:rFonts w:eastAsia="Times New Roman"/>
          <w:color w:val="000000" w:themeColor="text1"/>
          <w:szCs w:val="24"/>
        </w:rPr>
        <w:t xml:space="preserve">ίτε και θα μας πείτε πάλι κατά πόσο ένας τέτοιος προβληματισμός μπορεί να έχει απάντηση, εν όψει του ότι και οι τοπικές κοινωνίες εκεί </w:t>
      </w:r>
      <w:r>
        <w:rPr>
          <w:rFonts w:eastAsia="Times New Roman"/>
          <w:color w:val="000000" w:themeColor="text1"/>
          <w:szCs w:val="24"/>
        </w:rPr>
        <w:t>έχουν άποψη στο θέμα αυτό</w:t>
      </w:r>
      <w:r>
        <w:rPr>
          <w:rFonts w:eastAsia="Times New Roman"/>
          <w:color w:val="000000" w:themeColor="text1"/>
          <w:szCs w:val="24"/>
        </w:rPr>
        <w:t xml:space="preserve">-και αυτό θα πρέπει να αξιολογηθεί και να </w:t>
      </w:r>
      <w:proofErr w:type="spellStart"/>
      <w:r>
        <w:rPr>
          <w:rFonts w:eastAsia="Times New Roman"/>
          <w:color w:val="000000" w:themeColor="text1"/>
          <w:szCs w:val="24"/>
        </w:rPr>
        <w:t>προσμετρηθεί</w:t>
      </w:r>
      <w:proofErr w:type="spellEnd"/>
      <w:r>
        <w:rPr>
          <w:rFonts w:eastAsia="Times New Roman"/>
          <w:color w:val="000000" w:themeColor="text1"/>
          <w:szCs w:val="24"/>
        </w:rPr>
        <w:t xml:space="preserve"> στην όποια απόφαση λάβετε, ώστε το τελικό</w:t>
      </w:r>
      <w:r>
        <w:rPr>
          <w:rFonts w:eastAsia="Times New Roman"/>
          <w:color w:val="000000" w:themeColor="text1"/>
          <w:szCs w:val="24"/>
        </w:rPr>
        <w:t xml:space="preserve"> νομοθέτημα ή να αναφέρει συγκεκριμένα μέσα από νομοθέτηση και διάταξη</w:t>
      </w:r>
      <w:r>
        <w:rPr>
          <w:rFonts w:eastAsia="Times New Roman"/>
          <w:color w:val="000000" w:themeColor="text1"/>
          <w:szCs w:val="24"/>
        </w:rPr>
        <w:t>,</w:t>
      </w:r>
      <w:r>
        <w:rPr>
          <w:rFonts w:eastAsia="Times New Roman"/>
          <w:color w:val="000000" w:themeColor="text1"/>
          <w:szCs w:val="24"/>
        </w:rPr>
        <w:t xml:space="preserve"> για το πού τελικά θα είναι η έδρα της Πολυτεχνικής Σχολή στο Πανεπιστήμιο του Αιγαίου- ή εκτός αν κρίνετε ότι για κάτι τέτοιο πρέπει να αποφασίσει η </w:t>
      </w:r>
      <w:r>
        <w:rPr>
          <w:rFonts w:eastAsia="Times New Roman"/>
          <w:color w:val="000000" w:themeColor="text1"/>
          <w:szCs w:val="24"/>
        </w:rPr>
        <w:t>σ</w:t>
      </w:r>
      <w:r>
        <w:rPr>
          <w:rFonts w:eastAsia="Times New Roman"/>
          <w:color w:val="000000" w:themeColor="text1"/>
          <w:szCs w:val="24"/>
        </w:rPr>
        <w:t>ύγκλητος, αξιολογώντας αυτά τα οπο</w:t>
      </w:r>
      <w:r>
        <w:rPr>
          <w:rFonts w:eastAsia="Times New Roman"/>
          <w:color w:val="000000" w:themeColor="text1"/>
          <w:szCs w:val="24"/>
        </w:rPr>
        <w:t>ία σήμερα καλείστε εσείς ή στο τέλος εσείς μεταφέρετε αυτή την αρμοδιότητα προς τα εκεί</w:t>
      </w:r>
      <w:r>
        <w:rPr>
          <w:rFonts w:eastAsia="Times New Roman"/>
          <w:color w:val="000000" w:themeColor="text1"/>
          <w:szCs w:val="24"/>
        </w:rPr>
        <w:t xml:space="preserve"> δηλαδή στη σύγκλητο.</w:t>
      </w:r>
      <w:r>
        <w:rPr>
          <w:rFonts w:eastAsia="Times New Roman"/>
          <w:color w:val="000000" w:themeColor="text1"/>
          <w:szCs w:val="24"/>
        </w:rPr>
        <w:t xml:space="preserve"> Θα μας το πείτε, όμως.</w:t>
      </w:r>
    </w:p>
    <w:p w14:paraId="3E37B832"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Το άρθρο 80 προβλέπει τροποποιήσεις και προσθήκες στο </w:t>
      </w:r>
      <w:r>
        <w:rPr>
          <w:rFonts w:eastAsia="Times New Roman"/>
          <w:szCs w:val="24"/>
        </w:rPr>
        <w:t xml:space="preserve">π. </w:t>
      </w:r>
      <w:r>
        <w:rPr>
          <w:rFonts w:eastAsia="Times New Roman"/>
          <w:szCs w:val="24"/>
        </w:rPr>
        <w:t>δ</w:t>
      </w:r>
      <w:r>
        <w:rPr>
          <w:rFonts w:eastAsia="Times New Roman"/>
          <w:szCs w:val="24"/>
        </w:rPr>
        <w:t xml:space="preserve">. </w:t>
      </w:r>
      <w:r>
        <w:rPr>
          <w:rFonts w:eastAsia="Times New Roman"/>
          <w:szCs w:val="24"/>
        </w:rPr>
        <w:t>38/2010. Συγκεκριμένα προσθέτει παράγραφο στο άρθρο 54</w:t>
      </w:r>
      <w:r>
        <w:rPr>
          <w:rFonts w:eastAsia="Times New Roman"/>
          <w:szCs w:val="24"/>
        </w:rPr>
        <w:t>,</w:t>
      </w:r>
      <w:r>
        <w:rPr>
          <w:rFonts w:eastAsia="Times New Roman"/>
          <w:szCs w:val="24"/>
        </w:rPr>
        <w:t xml:space="preserve"> που δίνει τη δυνατότητα στον Υπουργό Παιδείας</w:t>
      </w:r>
      <w:r>
        <w:rPr>
          <w:rFonts w:eastAsia="Times New Roman"/>
          <w:szCs w:val="24"/>
        </w:rPr>
        <w:t>,</w:t>
      </w:r>
      <w:r>
        <w:rPr>
          <w:rFonts w:eastAsia="Times New Roman"/>
          <w:szCs w:val="24"/>
        </w:rPr>
        <w:t xml:space="preserve"> να αναγνωρίζει επαγγελματικές ισοδυναμίες σε τίτλους σπουδών. </w:t>
      </w:r>
    </w:p>
    <w:p w14:paraId="3E37B833" w14:textId="77777777" w:rsidR="00462015" w:rsidRDefault="00E90EEC">
      <w:pPr>
        <w:spacing w:line="600" w:lineRule="auto"/>
        <w:ind w:firstLine="720"/>
        <w:contextualSpacing/>
        <w:jc w:val="both"/>
        <w:rPr>
          <w:rFonts w:eastAsia="Times New Roman"/>
          <w:szCs w:val="24"/>
        </w:rPr>
      </w:pPr>
      <w:r>
        <w:rPr>
          <w:rFonts w:eastAsia="Times New Roman"/>
          <w:szCs w:val="24"/>
        </w:rPr>
        <w:t>Σημειώνω ότι το παραπάνω προεδρικό διάταγμα και ο ν.4452/2017</w:t>
      </w:r>
      <w:r>
        <w:rPr>
          <w:rFonts w:eastAsia="Times New Roman"/>
          <w:szCs w:val="24"/>
        </w:rPr>
        <w:t>,</w:t>
      </w:r>
      <w:r>
        <w:rPr>
          <w:rFonts w:eastAsia="Times New Roman"/>
          <w:szCs w:val="24"/>
        </w:rPr>
        <w:t xml:space="preserve"> ενσωματώνουν στο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 xml:space="preserve">ίκαιο την κοινοτική οδηγία 2005/36, η οποία προσδιορίζει </w:t>
      </w:r>
      <w:r>
        <w:rPr>
          <w:rFonts w:eastAsia="Times New Roman"/>
          <w:szCs w:val="24"/>
        </w:rPr>
        <w:t>το πλαίσιο ανάληψης και άσκησης νομοθετικά ρυθμιζόμενων επαγγελμάτων. Ως νομοθε</w:t>
      </w:r>
      <w:r>
        <w:rPr>
          <w:rFonts w:eastAsia="Times New Roman"/>
          <w:szCs w:val="24"/>
        </w:rPr>
        <w:lastRenderedPageBreak/>
        <w:t>τικά ρυθμιζόμενα επαγγέλματα νοούνται οι επαγγελματικές δραστηριότητες</w:t>
      </w:r>
      <w:r>
        <w:rPr>
          <w:rFonts w:eastAsia="Times New Roman"/>
          <w:szCs w:val="24"/>
        </w:rPr>
        <w:t>,</w:t>
      </w:r>
      <w:r>
        <w:rPr>
          <w:rFonts w:eastAsia="Times New Roman"/>
          <w:szCs w:val="24"/>
        </w:rPr>
        <w:t xml:space="preserve"> των οποίων η ανάληψη, η άσκηση ή ένας από τους όρους άσκησης εξαρτάται άμεσα ή έμμεσα, με βάση νομοθετικέ</w:t>
      </w:r>
      <w:r>
        <w:rPr>
          <w:rFonts w:eastAsia="Times New Roman"/>
          <w:szCs w:val="24"/>
        </w:rPr>
        <w:t>ς κανονιστικές ή διοικητικές διατάξεις, από την κατοχή καθορισμένων επαγγελματικών προσόντων.</w:t>
      </w:r>
    </w:p>
    <w:p w14:paraId="3E37B834"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Υπ’ αυτή την έννοια και προκειμένου να μην παρατηρείται ευθεία αλλοίωση του γράμματος και του πνεύματος της κοινοτικής οδηγίας μέσω του Έλληνα νομοθέτη, προτείνω </w:t>
      </w:r>
      <w:r>
        <w:rPr>
          <w:rFonts w:eastAsia="Times New Roman"/>
          <w:szCs w:val="24"/>
        </w:rPr>
        <w:t>ο θεσμός της επαγγελματικής ισοδυναμίας</w:t>
      </w:r>
      <w:r>
        <w:rPr>
          <w:rFonts w:eastAsia="Times New Roman"/>
          <w:szCs w:val="24"/>
        </w:rPr>
        <w:t>,</w:t>
      </w:r>
      <w:r>
        <w:rPr>
          <w:rFonts w:eastAsia="Times New Roman"/>
          <w:szCs w:val="24"/>
        </w:rPr>
        <w:t xml:space="preserve"> να μην εφαρμόζεται επί των νομοθετικώς ρυθμιζόμενων επαγγελμάτων. Μ’ αυτόν τον τρόπο αφ</w:t>
      </w:r>
      <w:r>
        <w:rPr>
          <w:rFonts w:eastAsia="Times New Roman"/>
          <w:szCs w:val="24"/>
        </w:rPr>
        <w:t xml:space="preserve">’ </w:t>
      </w:r>
      <w:r>
        <w:rPr>
          <w:rFonts w:eastAsia="Times New Roman"/>
          <w:szCs w:val="24"/>
        </w:rPr>
        <w:t xml:space="preserve">ενός επιτυγχάνεται η ακριβής ενσωμάτωση των κοινοτικών διατάξεων στο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ίκαιο και αφ</w:t>
      </w:r>
      <w:r>
        <w:rPr>
          <w:rFonts w:eastAsia="Times New Roman"/>
          <w:szCs w:val="24"/>
        </w:rPr>
        <w:t xml:space="preserve">’ </w:t>
      </w:r>
      <w:r>
        <w:rPr>
          <w:rFonts w:eastAsia="Times New Roman"/>
          <w:szCs w:val="24"/>
        </w:rPr>
        <w:t>ετέρου διευκολύνεται η ενιαία αντιμ</w:t>
      </w:r>
      <w:r>
        <w:rPr>
          <w:rFonts w:eastAsia="Times New Roman"/>
          <w:szCs w:val="24"/>
        </w:rPr>
        <w:t xml:space="preserve">ετώπιση μεταξύ των κρατών της Ευρωπαϊκής Ένωσης. </w:t>
      </w:r>
    </w:p>
    <w:p w14:paraId="3E37B835"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Επειδή τα επαγγέλματα υγείας -ιδιαίτερα αυτά- αποτελούν ένα από τα κατεξοχήν νομοθετικώς ρυθμιζόμενα επαγγέλματα, θα πρέπει να εξαιρεθούν από τη δυνατότητα αναγνώρισης επαγγελματικής ισοδυναμίας. </w:t>
      </w:r>
    </w:p>
    <w:p w14:paraId="3E37B836"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Ένα άλλο </w:t>
      </w:r>
      <w:r>
        <w:rPr>
          <w:rFonts w:eastAsia="Times New Roman"/>
          <w:szCs w:val="24"/>
        </w:rPr>
        <w:t>σημείο στο οποίο θα ήθελα να σταθώ</w:t>
      </w:r>
      <w:r>
        <w:rPr>
          <w:rFonts w:eastAsia="Times New Roman"/>
          <w:szCs w:val="24"/>
        </w:rPr>
        <w:t>,</w:t>
      </w:r>
      <w:r>
        <w:rPr>
          <w:rFonts w:eastAsia="Times New Roman"/>
          <w:szCs w:val="24"/>
        </w:rPr>
        <w:t xml:space="preserve"> είναι η πρότασή μου για τροποποίηση της παραγράφου 5 του κεφα</w:t>
      </w:r>
      <w:r>
        <w:rPr>
          <w:rFonts w:eastAsia="Times New Roman"/>
          <w:szCs w:val="24"/>
        </w:rPr>
        <w:lastRenderedPageBreak/>
        <w:t>λαίου γ΄ του άρθρου 16 του ν. 1566/1985 που αφορά αποσπάσεις εκπαιδευτικών για την αντιμετώπιση σοβαρότατων αναγκών όπως λόγοι υγείας, συνυπηρέτηση συζύγων και</w:t>
      </w:r>
      <w:r>
        <w:rPr>
          <w:rFonts w:eastAsia="Times New Roman"/>
          <w:szCs w:val="24"/>
        </w:rPr>
        <w:t xml:space="preserve"> οτιδήποτε άπτεται σοβαρών οικογενειακών λόγων. Η εφαρμογή της διάταξης ως έχει, δηλαδή η διενέργεια των αποσπάσεων των εκπαιδευτικών να πραγματοποιείται από νομό σε νομό, δηλαδή από ΠΥΣΔΕ σε ΠΥΣΔΕ, έχει δημιουργήσει αρκετά προβλήματα στην εφαρμογή της, με</w:t>
      </w:r>
      <w:r>
        <w:rPr>
          <w:rFonts w:eastAsia="Times New Roman"/>
          <w:szCs w:val="24"/>
        </w:rPr>
        <w:t xml:space="preserve"> αποτέλεσμα να μην πραγματώνεται ο λόγος για τον οποίον ζητούνται. </w:t>
      </w:r>
    </w:p>
    <w:p w14:paraId="3E37B837" w14:textId="77777777" w:rsidR="00462015" w:rsidRDefault="00E90EEC">
      <w:pPr>
        <w:spacing w:line="600" w:lineRule="auto"/>
        <w:ind w:firstLine="720"/>
        <w:contextualSpacing/>
        <w:jc w:val="both"/>
        <w:rPr>
          <w:rFonts w:eastAsia="Times New Roman"/>
          <w:szCs w:val="24"/>
        </w:rPr>
      </w:pPr>
      <w:r>
        <w:rPr>
          <w:rFonts w:eastAsia="Times New Roman"/>
          <w:szCs w:val="24"/>
        </w:rPr>
        <w:t>Ενδεικτικά σας σημειώνω περιπτώσεις εκπαιδευτικών</w:t>
      </w:r>
      <w:r>
        <w:rPr>
          <w:rFonts w:eastAsia="Times New Roman"/>
          <w:szCs w:val="24"/>
        </w:rPr>
        <w:t>,</w:t>
      </w:r>
      <w:r>
        <w:rPr>
          <w:rFonts w:eastAsia="Times New Roman"/>
          <w:szCs w:val="24"/>
        </w:rPr>
        <w:t xml:space="preserve"> που για λόγους συνυπηρέτησης αιτούνται απόσπαση στη Μαγνησία</w:t>
      </w:r>
      <w:r>
        <w:rPr>
          <w:rFonts w:eastAsia="Times New Roman"/>
          <w:szCs w:val="24"/>
        </w:rPr>
        <w:t>,</w:t>
      </w:r>
      <w:r>
        <w:rPr>
          <w:rFonts w:eastAsia="Times New Roman"/>
          <w:szCs w:val="24"/>
        </w:rPr>
        <w:t xml:space="preserve"> προκειμένου να τοποθετηθούν –επαναλαμβάνω- λόγω συνυπηρέτησης στη χερσαία π</w:t>
      </w:r>
      <w:r>
        <w:rPr>
          <w:rFonts w:eastAsia="Times New Roman"/>
          <w:szCs w:val="24"/>
        </w:rPr>
        <w:t>εριοχή αυτής και τοποθετούνται τελικά σε νησί στις βόρειες Σποράδες. Άρα, λοιπόν, με τον τρόπο αυτό αναιρείται ο λόγος για τον οποίον επιδιώκεται η απόσπαση.</w:t>
      </w:r>
    </w:p>
    <w:p w14:paraId="3E37B838" w14:textId="77777777" w:rsidR="00462015" w:rsidRDefault="00E90EEC">
      <w:pPr>
        <w:spacing w:line="600" w:lineRule="auto"/>
        <w:ind w:firstLine="720"/>
        <w:contextualSpacing/>
        <w:jc w:val="both"/>
        <w:rPr>
          <w:rFonts w:eastAsia="Times New Roman"/>
          <w:szCs w:val="24"/>
        </w:rPr>
      </w:pPr>
      <w:r>
        <w:rPr>
          <w:rFonts w:eastAsia="Times New Roman"/>
          <w:szCs w:val="24"/>
        </w:rPr>
        <w:t>Η προτεινόμενη, λοιπόν, ρύθμιση</w:t>
      </w:r>
      <w:r>
        <w:rPr>
          <w:rFonts w:eastAsia="Times New Roman"/>
          <w:szCs w:val="24"/>
        </w:rPr>
        <w:t>,</w:t>
      </w:r>
      <w:r>
        <w:rPr>
          <w:rFonts w:eastAsia="Times New Roman"/>
          <w:szCs w:val="24"/>
        </w:rPr>
        <w:t xml:space="preserve"> αποσκοπεί στη διευκόλυνση και στην προστασία των εκπαιδευτικών κα</w:t>
      </w:r>
      <w:r>
        <w:rPr>
          <w:rFonts w:eastAsia="Times New Roman"/>
          <w:szCs w:val="24"/>
        </w:rPr>
        <w:t xml:space="preserve">ι των οικογενειών τους από περιπέτειες, αλλά διευκολύνεται ταυτόχρονα και το έργο των τοπικών υπηρεσιών διοίκησης της σχολής εκπαίδευσης, αφού θα καταστεί ευκολότερη η κατά προτεραιότητα </w:t>
      </w:r>
      <w:r>
        <w:rPr>
          <w:rFonts w:eastAsia="Times New Roman"/>
          <w:szCs w:val="24"/>
        </w:rPr>
        <w:lastRenderedPageBreak/>
        <w:t>πλήρωση των κενών θέσεων σε νησιωτικές περιοχές με αποσπασμένους εκπα</w:t>
      </w:r>
      <w:r>
        <w:rPr>
          <w:rFonts w:eastAsia="Times New Roman"/>
          <w:szCs w:val="24"/>
        </w:rPr>
        <w:t>ιδευτικούς</w:t>
      </w:r>
      <w:r>
        <w:rPr>
          <w:rFonts w:eastAsia="Times New Roman"/>
          <w:szCs w:val="24"/>
        </w:rPr>
        <w:t>,</w:t>
      </w:r>
      <w:r>
        <w:rPr>
          <w:rFonts w:eastAsia="Times New Roman"/>
          <w:szCs w:val="24"/>
        </w:rPr>
        <w:t xml:space="preserve"> που ενδιαφέρονται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υπηρετήσουν σ’ αυτές, ενώ αποτρέπονται εντάσεις και λειτουργικά προβλήματα</w:t>
      </w:r>
      <w:r>
        <w:rPr>
          <w:rFonts w:eastAsia="Times New Roman"/>
          <w:szCs w:val="24"/>
        </w:rPr>
        <w:t>,</w:t>
      </w:r>
      <w:r>
        <w:rPr>
          <w:rFonts w:eastAsia="Times New Roman"/>
          <w:szCs w:val="24"/>
        </w:rPr>
        <w:t xml:space="preserve"> που δημιουργούνται από την αναγκαστική τοποθέτηση και την απροθυμία πολλών αποσπασμένων εκπαιδευτικών να υπηρετήσουν σε νησιά.</w:t>
      </w:r>
    </w:p>
    <w:p w14:paraId="3E37B839" w14:textId="77777777" w:rsidR="00462015" w:rsidRDefault="00E90EEC">
      <w:pPr>
        <w:spacing w:line="600" w:lineRule="auto"/>
        <w:ind w:firstLine="720"/>
        <w:contextualSpacing/>
        <w:jc w:val="both"/>
        <w:rPr>
          <w:rFonts w:eastAsia="Times New Roman"/>
          <w:szCs w:val="24"/>
        </w:rPr>
      </w:pPr>
      <w:r>
        <w:rPr>
          <w:rFonts w:eastAsia="Times New Roman"/>
          <w:szCs w:val="24"/>
        </w:rPr>
        <w:t>Κλείνον</w:t>
      </w:r>
      <w:r>
        <w:rPr>
          <w:rFonts w:eastAsia="Times New Roman"/>
          <w:szCs w:val="24"/>
        </w:rPr>
        <w:t>τας, θα πω ότι οι Ανεξάρτητοι Έλληνες υπερψηφίζουμε το παρόν νομοσχέδιο, διότι και με τις παρεμβάσεις τις οποίες προτείνουμε</w:t>
      </w:r>
      <w:r>
        <w:rPr>
          <w:rFonts w:eastAsia="Times New Roman"/>
          <w:szCs w:val="24"/>
        </w:rPr>
        <w:t>,</w:t>
      </w:r>
      <w:r>
        <w:rPr>
          <w:rFonts w:eastAsia="Times New Roman"/>
          <w:szCs w:val="24"/>
        </w:rPr>
        <w:t xml:space="preserve"> θα υπάρξει αναβάθμιση και εκσυγχρονισμός της ανώτατης εκπαίδευσης και θα αποτρέψουμε την πιθανότητα</w:t>
      </w:r>
      <w:r>
        <w:rPr>
          <w:rFonts w:eastAsia="Times New Roman"/>
          <w:szCs w:val="24"/>
        </w:rPr>
        <w:t>,</w:t>
      </w:r>
      <w:r>
        <w:rPr>
          <w:rFonts w:eastAsia="Times New Roman"/>
          <w:szCs w:val="24"/>
        </w:rPr>
        <w:t xml:space="preserve"> η εκπαίδευση να γίνει μνημειω</w:t>
      </w:r>
      <w:r>
        <w:rPr>
          <w:rFonts w:eastAsia="Times New Roman"/>
          <w:szCs w:val="24"/>
        </w:rPr>
        <w:t xml:space="preserve">δώς αναποτελεσματική. </w:t>
      </w:r>
    </w:p>
    <w:p w14:paraId="3E37B83A" w14:textId="77777777" w:rsidR="00462015" w:rsidRDefault="00E90EEC">
      <w:pPr>
        <w:spacing w:line="600" w:lineRule="auto"/>
        <w:ind w:firstLine="720"/>
        <w:contextualSpacing/>
        <w:jc w:val="both"/>
        <w:rPr>
          <w:rFonts w:eastAsia="Times New Roman"/>
          <w:szCs w:val="24"/>
        </w:rPr>
      </w:pPr>
      <w:r>
        <w:rPr>
          <w:rFonts w:eastAsia="Times New Roman"/>
          <w:szCs w:val="24"/>
        </w:rPr>
        <w:t>Είναι κοινώς αποδεκτό ότι η παιδεία αποτελεί κινητήρια δύναμη για την ανάπτυξη της κοινωνίας και του πολιτισμού. Επομένως η εκπλήρωση των στόχων αυτών είναι συνυφασμένη με την ύπαρξη και τη λειτουργία ενός ποιοτικού και δομημένου, σύ</w:t>
      </w:r>
      <w:r>
        <w:rPr>
          <w:rFonts w:eastAsia="Times New Roman"/>
          <w:szCs w:val="24"/>
        </w:rPr>
        <w:t>γχρονου εκπαιδευτικού συστήματος, το οποίο θα διακατέχεται από τις αρχές της δημοκρατίας, της κοινωνικής ισότητας και της αλληλεγγύης.</w:t>
      </w:r>
    </w:p>
    <w:p w14:paraId="3E37B83B" w14:textId="77777777" w:rsidR="00462015" w:rsidRDefault="00E90EEC">
      <w:pPr>
        <w:spacing w:line="600" w:lineRule="auto"/>
        <w:ind w:firstLine="720"/>
        <w:contextualSpacing/>
        <w:jc w:val="both"/>
        <w:rPr>
          <w:rFonts w:eastAsia="Times New Roman"/>
          <w:szCs w:val="24"/>
        </w:rPr>
      </w:pPr>
      <w:r>
        <w:rPr>
          <w:rFonts w:eastAsia="Times New Roman"/>
          <w:szCs w:val="24"/>
        </w:rPr>
        <w:t>Σας ευχαριστώ πολύ.</w:t>
      </w:r>
    </w:p>
    <w:p w14:paraId="3E37B83C"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Ευχαριστούμε κι εμείς.</w:t>
      </w:r>
    </w:p>
    <w:p w14:paraId="3E37B83D"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της Ένωση</w:t>
      </w:r>
      <w:r>
        <w:rPr>
          <w:rFonts w:eastAsia="Times New Roman"/>
          <w:szCs w:val="24"/>
        </w:rPr>
        <w:t>ς Κεντρώων κ. Αναστάσιος Μεγαλομύστακας για δεκαπέντε λεπτά.</w:t>
      </w:r>
    </w:p>
    <w:p w14:paraId="3E37B83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Κυρίες και κύριοι συνάδελφοι,</w:t>
      </w:r>
      <w:r>
        <w:rPr>
          <w:rFonts w:eastAsia="Times New Roman" w:cs="Times New Roman"/>
          <w:b/>
          <w:szCs w:val="24"/>
        </w:rPr>
        <w:t xml:space="preserve"> </w:t>
      </w:r>
      <w:r>
        <w:rPr>
          <w:rFonts w:eastAsia="Times New Roman" w:cs="Times New Roman"/>
          <w:szCs w:val="24"/>
        </w:rPr>
        <w:t xml:space="preserve">κυρίες και κύριοι Υπουργοί, ξεκίνησε σήμερα στην Ολομέλεια η συζήτηση του νομοσχεδίου με τίτλο: «Οργάνωση και λειτουργία της ανώτατης </w:t>
      </w:r>
      <w:r>
        <w:rPr>
          <w:rFonts w:eastAsia="Times New Roman" w:cs="Times New Roman"/>
          <w:szCs w:val="24"/>
        </w:rPr>
        <w:t>εκπαίδευσης, ρυθμίσεις για την έρευνα και άλλες διατάξεις».</w:t>
      </w:r>
    </w:p>
    <w:p w14:paraId="3E37B83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Νομίζω ότι δεν άρχισε καλά. Όταν ξεκινάει ένα σχέδιο νόμου να συζητείται εντός της Ολομέλειας</w:t>
      </w:r>
      <w:r>
        <w:rPr>
          <w:rFonts w:eastAsia="Times New Roman" w:cs="Times New Roman"/>
          <w:szCs w:val="24"/>
        </w:rPr>
        <w:t>,</w:t>
      </w:r>
      <w:r>
        <w:rPr>
          <w:rFonts w:eastAsia="Times New Roman" w:cs="Times New Roman"/>
          <w:szCs w:val="24"/>
        </w:rPr>
        <w:t xml:space="preserve"> θα πρέπει το κλίμα να είναι εντελώς διαφορετικό και όχι πολεμικό, όπως ήταν έως τώρα, καθώς όλα τ</w:t>
      </w:r>
      <w:r>
        <w:rPr>
          <w:rFonts w:eastAsia="Times New Roman" w:cs="Times New Roman"/>
          <w:szCs w:val="24"/>
        </w:rPr>
        <w:t>α</w:t>
      </w:r>
      <w:r>
        <w:rPr>
          <w:rFonts w:eastAsia="Times New Roman" w:cs="Times New Roman"/>
          <w:szCs w:val="24"/>
        </w:rPr>
        <w:t xml:space="preserve"> κό</w:t>
      </w:r>
      <w:r>
        <w:rPr>
          <w:rFonts w:eastAsia="Times New Roman" w:cs="Times New Roman"/>
          <w:szCs w:val="24"/>
        </w:rPr>
        <w:t xml:space="preserve">μματα εδώ μέσα μιλούν για σταθερό σχεδιασμό, για ένα πρόγραμμα διακομματικό και για ευρεία συναίνεση όταν μιλούν για εκπαίδευση ή και γενικότερα για την παιδεία. Δεν το βλέπουμε ούτε σήμερα αυτό. </w:t>
      </w:r>
    </w:p>
    <w:p w14:paraId="3E37B84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Είναι ένα σχέδιο νόμου</w:t>
      </w:r>
      <w:r>
        <w:rPr>
          <w:rFonts w:eastAsia="Times New Roman" w:cs="Times New Roman"/>
          <w:szCs w:val="24"/>
        </w:rPr>
        <w:t>,</w:t>
      </w:r>
      <w:r>
        <w:rPr>
          <w:rFonts w:eastAsia="Times New Roman" w:cs="Times New Roman"/>
          <w:szCs w:val="24"/>
        </w:rPr>
        <w:t xml:space="preserve"> στο οποίο δόθηκε όντως η χρονική δυ</w:t>
      </w:r>
      <w:r>
        <w:rPr>
          <w:rFonts w:eastAsia="Times New Roman" w:cs="Times New Roman"/>
          <w:szCs w:val="24"/>
        </w:rPr>
        <w:t>νατότητα να υπάρχει διεξοδική ανάλυσή του. Ωστόσο παρακολουθώντας πολύ προσεκτικά όλες τις επιτροπές</w:t>
      </w:r>
      <w:r>
        <w:rPr>
          <w:rFonts w:eastAsia="Times New Roman" w:cs="Times New Roman"/>
          <w:szCs w:val="24"/>
        </w:rPr>
        <w:t>,</w:t>
      </w:r>
      <w:r>
        <w:rPr>
          <w:rFonts w:eastAsia="Times New Roman" w:cs="Times New Roman"/>
          <w:szCs w:val="24"/>
        </w:rPr>
        <w:t xml:space="preserve"> αλλά και </w:t>
      </w:r>
      <w:r>
        <w:rPr>
          <w:rFonts w:eastAsia="Times New Roman" w:cs="Times New Roman"/>
          <w:szCs w:val="24"/>
        </w:rPr>
        <w:lastRenderedPageBreak/>
        <w:t>σήμερα το τι συνέβη έως τώρα στην Ολομέλεια, βλέπω ότι ο χρόνος κύλησε επί της ουσίας άπρακτος. Δεν καταφέραμε να δώσουμε στους πολίτες</w:t>
      </w:r>
      <w:r>
        <w:rPr>
          <w:rFonts w:eastAsia="Times New Roman" w:cs="Times New Roman"/>
          <w:szCs w:val="24"/>
        </w:rPr>
        <w:t>,</w:t>
      </w:r>
      <w:r>
        <w:rPr>
          <w:rFonts w:eastAsia="Times New Roman" w:cs="Times New Roman"/>
          <w:szCs w:val="24"/>
        </w:rPr>
        <w:t xml:space="preserve"> αυτό που</w:t>
      </w:r>
      <w:r>
        <w:rPr>
          <w:rFonts w:eastAsia="Times New Roman" w:cs="Times New Roman"/>
          <w:szCs w:val="24"/>
        </w:rPr>
        <w:t xml:space="preserve"> θα περίμεναν ενδεχομένως να δουν, καθώς οι μονομερείς λόγοι, ή μονόλογοι θα έλεγα καλύτερα, δεν αποτελούν διάλογο. </w:t>
      </w:r>
    </w:p>
    <w:p w14:paraId="3E37B84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πολύ προσεκτικά και τον Υπουργό να λέει ότι επαναλαμβανόντουσαν ομιλίες σε όλες τις επιτροπές, χωρίς στην ουσία να υπάρχουν κάποιες </w:t>
      </w:r>
      <w:r>
        <w:rPr>
          <w:rFonts w:eastAsia="Times New Roman" w:cs="Times New Roman"/>
          <w:szCs w:val="24"/>
        </w:rPr>
        <w:t xml:space="preserve">προτάσεις. Εν μέρει συμφωνώ με αυτό. Ωστόσο έως τώρα δεν έχουμε δει να αποδέχεται το Υπουργείο και προτάσεις των άλλων πλευρών -θα σας πω τι ακριβώς εννοώ στη συνέχεια. </w:t>
      </w:r>
    </w:p>
    <w:p w14:paraId="3E37B84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Ως τώρα έχουμε δει ένα σχέδιο νόμου</w:t>
      </w:r>
      <w:r>
        <w:rPr>
          <w:rFonts w:eastAsia="Times New Roman" w:cs="Times New Roman"/>
          <w:szCs w:val="24"/>
        </w:rPr>
        <w:t>,</w:t>
      </w:r>
      <w:r>
        <w:rPr>
          <w:rFonts w:eastAsia="Times New Roman" w:cs="Times New Roman"/>
          <w:szCs w:val="24"/>
        </w:rPr>
        <w:t xml:space="preserve"> που πιστεύω όπως είπα και στις επιτροπές ότι θα έ</w:t>
      </w:r>
      <w:r>
        <w:rPr>
          <w:rFonts w:eastAsia="Times New Roman" w:cs="Times New Roman"/>
          <w:szCs w:val="24"/>
        </w:rPr>
        <w:t>χει την πιο σύντομη ενδεχομένως διάρκεια ζωής. Είναι πολύ λυπηρό αυτό, γιατί συμβαίνει σε ένα σχέδιο νόμου που εντάσσεται στο πεδίο της παιδείας, την οποία μαζί με την οικονομία και ίσως την υγεία δεν θα έπρεπε να τη διαχειριζόμαστε με τέτοιον τρόπο. Θα έπ</w:t>
      </w:r>
      <w:r>
        <w:rPr>
          <w:rFonts w:eastAsia="Times New Roman" w:cs="Times New Roman"/>
          <w:szCs w:val="24"/>
        </w:rPr>
        <w:t xml:space="preserve">ρεπε να έχει μια στρατηγική, μια υπερκομματική σύνθεση απόψεων και θα έπρεπε οι αποφάσεις μας να είναι σταθερές, έτσι ώστε να έχουν αντοχή στον </w:t>
      </w:r>
      <w:r>
        <w:rPr>
          <w:rFonts w:eastAsia="Times New Roman" w:cs="Times New Roman"/>
          <w:szCs w:val="24"/>
        </w:rPr>
        <w:lastRenderedPageBreak/>
        <w:t>χρόνο με κυρίαρχο κριτήριο πάντα το μέγιστο όφελος για την κοινωνία μας και συγκεκριμένα σε αυτό το νομοσχέδιο γ</w:t>
      </w:r>
      <w:r>
        <w:rPr>
          <w:rFonts w:eastAsia="Times New Roman" w:cs="Times New Roman"/>
          <w:szCs w:val="24"/>
        </w:rPr>
        <w:t xml:space="preserve">ια την εκπαιδευτική κοινότητα. </w:t>
      </w:r>
    </w:p>
    <w:p w14:paraId="3E37B84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Αυτά όλα τα λέω</w:t>
      </w:r>
      <w:r>
        <w:rPr>
          <w:rFonts w:eastAsia="Times New Roman" w:cs="Times New Roman"/>
          <w:szCs w:val="24"/>
        </w:rPr>
        <w:t>,</w:t>
      </w:r>
      <w:r>
        <w:rPr>
          <w:rFonts w:eastAsia="Times New Roman" w:cs="Times New Roman"/>
          <w:szCs w:val="24"/>
        </w:rPr>
        <w:t xml:space="preserve"> γιατί συζητάμε το νομοσχέδιο το 2017 και η εφαρμογή των διατάξεων του νόμου θα ξεκινήσει το εκπαιδευτικό έτος 2018-2019. Επομένως</w:t>
      </w:r>
      <w:r>
        <w:rPr>
          <w:rFonts w:eastAsia="Times New Roman" w:cs="Times New Roman"/>
          <w:szCs w:val="24"/>
        </w:rPr>
        <w:t xml:space="preserve"> όταν περιμένουμε εκλογές το πολύ το 2019 και όταν υπάρχουν οι αναγγελίες από την Αξιωματική Αντιπολίτευση ότι μόλις έρθει στην κυβέρνηση –που οι δημοσκοπήσεις αυτό μας δείχνουν- θα καταργήσει αυτό το νομοσχέδιο, δεν καταλαβαίνω πώς θα υπάρξει αυτό που, επ</w:t>
      </w:r>
      <w:r>
        <w:rPr>
          <w:rFonts w:eastAsia="Times New Roman" w:cs="Times New Roman"/>
          <w:szCs w:val="24"/>
        </w:rPr>
        <w:t xml:space="preserve">αναλαμβάνω, όλοι ζητάμε στο πεδίο της εκπαίδευσης. </w:t>
      </w:r>
    </w:p>
    <w:p w14:paraId="3E37B84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παιδεία έχει πληγεί ιστορικά από μεταρρυθμίσεις και νομοσχέδια με ονοματεπώνυμο. Ξέρουμε πολύ καλά ότι το πείραμα</w:t>
      </w:r>
      <w:r>
        <w:rPr>
          <w:rFonts w:eastAsia="Times New Roman" w:cs="Times New Roman"/>
          <w:szCs w:val="24"/>
        </w:rPr>
        <w:t>,</w:t>
      </w:r>
      <w:r>
        <w:rPr>
          <w:rFonts w:eastAsia="Times New Roman" w:cs="Times New Roman"/>
          <w:szCs w:val="24"/>
        </w:rPr>
        <w:t xml:space="preserve"> αποτελεί ένα μέσο μάθησης. Ωστόσο δεν μπορώ να καταλάβω</w:t>
      </w:r>
      <w:r>
        <w:rPr>
          <w:rFonts w:eastAsia="Times New Roman" w:cs="Times New Roman"/>
          <w:szCs w:val="24"/>
        </w:rPr>
        <w:t>,</w:t>
      </w:r>
      <w:r>
        <w:rPr>
          <w:rFonts w:eastAsia="Times New Roman" w:cs="Times New Roman"/>
          <w:szCs w:val="24"/>
        </w:rPr>
        <w:t xml:space="preserve"> γιατί κάποιοι Υπουργοί εδώ και</w:t>
      </w:r>
      <w:r>
        <w:rPr>
          <w:rFonts w:eastAsia="Times New Roman" w:cs="Times New Roman"/>
          <w:szCs w:val="24"/>
        </w:rPr>
        <w:t xml:space="preserve"> τριάντα χρόνια χρησιμοποιούν μόνο αυτή τη μέθοδο και την εφαρμόζουν πάνω στην παιδεία. Δεν υπάρχει τίποτα σταθερό. Η ελληνική κοινωνία χόρτασε</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από μεταρρυθμίσεις με ονοματεπώνυμα. Χόρτασε από αλλαγές πάνω στις αλλαγές ακόμη και από Υπουργούς ίδ</w:t>
      </w:r>
      <w:r>
        <w:rPr>
          <w:rFonts w:eastAsia="Times New Roman" w:cs="Times New Roman"/>
          <w:szCs w:val="24"/>
        </w:rPr>
        <w:t xml:space="preserve">ιων κομμάτων. Χόρτασε από τα μεγαλεπήβολα και μεγαλόπνοα </w:t>
      </w:r>
      <w:r>
        <w:rPr>
          <w:rFonts w:eastAsia="Times New Roman" w:cs="Times New Roman"/>
          <w:szCs w:val="24"/>
        </w:rPr>
        <w:lastRenderedPageBreak/>
        <w:t xml:space="preserve">σχέδια και τις ανακοινώσεις ότι τελειώνουν οι παθογένειες στον χώρο της παιδείας. </w:t>
      </w:r>
    </w:p>
    <w:p w14:paraId="3E37B84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πιο τρανή απόδειξη για όσα λέω –είναι κάτι που ανέφερα και μέσα στις επιτροπές- είναι όταν μιλήσαμε για το άρθρο 8</w:t>
      </w:r>
      <w:r>
        <w:rPr>
          <w:rFonts w:eastAsia="Times New Roman" w:cs="Times New Roman"/>
          <w:szCs w:val="24"/>
        </w:rPr>
        <w:t xml:space="preserve"> του ν.4009/2011. Ήταν μάλιστα κομβικό για το νομοσχέδιο, καθώς αφορούσε τα όργανα διοίκησης των ιδρυμάτων, το </w:t>
      </w:r>
      <w:r>
        <w:rPr>
          <w:rFonts w:eastAsia="Times New Roman" w:cs="Times New Roman"/>
          <w:szCs w:val="24"/>
        </w:rPr>
        <w:t>σ</w:t>
      </w:r>
      <w:r>
        <w:rPr>
          <w:rFonts w:eastAsia="Times New Roman" w:cs="Times New Roman"/>
          <w:szCs w:val="24"/>
        </w:rPr>
        <w:t xml:space="preserve">υμβούλιο, τον </w:t>
      </w:r>
      <w:r>
        <w:rPr>
          <w:rFonts w:eastAsia="Times New Roman" w:cs="Times New Roman"/>
          <w:szCs w:val="24"/>
        </w:rPr>
        <w:t>π</w:t>
      </w:r>
      <w:r>
        <w:rPr>
          <w:rFonts w:eastAsia="Times New Roman" w:cs="Times New Roman"/>
          <w:szCs w:val="24"/>
        </w:rPr>
        <w:t xml:space="preserve">ρύτανη και τη </w:t>
      </w:r>
      <w:r>
        <w:rPr>
          <w:rFonts w:eastAsia="Times New Roman" w:cs="Times New Roman"/>
          <w:szCs w:val="24"/>
        </w:rPr>
        <w:t>σ</w:t>
      </w:r>
      <w:r>
        <w:rPr>
          <w:rFonts w:eastAsia="Times New Roman" w:cs="Times New Roman"/>
          <w:szCs w:val="24"/>
        </w:rPr>
        <w:t xml:space="preserve">ύγκλητο. Οι τροποποιήσεις ξεκίνησαν άμεσα ήδη με τον ν.4025/2011. Από τότε και ύστερα έγιναν δέκα μεταβολές, δέκα </w:t>
      </w:r>
      <w:r>
        <w:rPr>
          <w:rFonts w:eastAsia="Times New Roman" w:cs="Times New Roman"/>
          <w:szCs w:val="24"/>
        </w:rPr>
        <w:t xml:space="preserve">τροποποιήσεις από όλες τις κυβερνήσεις που πέρασαν και σήμερα ερχόμαστε να το καταργήσουμε. </w:t>
      </w:r>
    </w:p>
    <w:p w14:paraId="3E37B84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Αυτό ακριβώς μας δείχνει ότι ακόμη και οι δυνατοί νόμοι που ψηφίστηκαν με ευρεία πλειοψηφία, όπως αυτός του 2011 που ψηφίστηκε από διακόσιους πενήντα πέντε Βουλευτ</w:t>
      </w:r>
      <w:r>
        <w:rPr>
          <w:rFonts w:eastAsia="Times New Roman" w:cs="Times New Roman"/>
          <w:szCs w:val="24"/>
        </w:rPr>
        <w:t xml:space="preserve">ές, δεν είναι απαραίτητα και κάτι θετικό. </w:t>
      </w:r>
    </w:p>
    <w:p w14:paraId="3E37B847" w14:textId="77777777" w:rsidR="00462015" w:rsidRDefault="00E90EEC">
      <w:pPr>
        <w:spacing w:line="600" w:lineRule="auto"/>
        <w:ind w:firstLine="720"/>
        <w:contextualSpacing/>
        <w:jc w:val="both"/>
        <w:rPr>
          <w:rFonts w:eastAsia="Times New Roman"/>
          <w:szCs w:val="24"/>
        </w:rPr>
      </w:pPr>
      <w:r>
        <w:rPr>
          <w:rFonts w:eastAsia="Times New Roman"/>
          <w:szCs w:val="24"/>
        </w:rPr>
        <w:t>Πρέπει να έχουν μακρόχρονο σχεδιασμό, ένα σωστό πρόγραμμα, και κυρίως να έχουν απήχηση στην κοινωνία. Εγώ πιστεύω ότι ένας από τους λόγους που έπεσε η προηγούμενη κυβέρνηση</w:t>
      </w:r>
      <w:r>
        <w:rPr>
          <w:rFonts w:eastAsia="Times New Roman"/>
          <w:szCs w:val="24"/>
        </w:rPr>
        <w:t>,</w:t>
      </w:r>
      <w:r>
        <w:rPr>
          <w:rFonts w:eastAsia="Times New Roman"/>
          <w:szCs w:val="24"/>
        </w:rPr>
        <w:t xml:space="preserve"> ήταν και αυτό το σχέδιο νόμου, αυτός ο </w:t>
      </w:r>
      <w:r>
        <w:rPr>
          <w:rFonts w:eastAsia="Times New Roman"/>
          <w:szCs w:val="24"/>
        </w:rPr>
        <w:t xml:space="preserve">νόμος που ψηφίστηκε και ειδικότερα η διάταξη που αφορούσε τις διαγραφές φοιτητών. </w:t>
      </w:r>
    </w:p>
    <w:p w14:paraId="3E37B848"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Τόνισα μάλιστα, ήδη, στις συνεδριάσεις των επιτροπών, αλλά πιστεύω ότι πρέπει να ακουστεί και μέσα στην Ολομέλεια ότι δεν υπάρχει συναίνεση, δεν υπάρχει συνεργασία, παρά τα </w:t>
      </w:r>
      <w:r>
        <w:rPr>
          <w:rFonts w:eastAsia="Times New Roman"/>
          <w:szCs w:val="24"/>
        </w:rPr>
        <w:t xml:space="preserve">όσα θέλουμε να λέμε εμείς. </w:t>
      </w:r>
    </w:p>
    <w:p w14:paraId="3E37B849" w14:textId="77777777" w:rsidR="00462015" w:rsidRDefault="00E90EEC">
      <w:pPr>
        <w:spacing w:line="600" w:lineRule="auto"/>
        <w:ind w:firstLine="720"/>
        <w:contextualSpacing/>
        <w:jc w:val="both"/>
        <w:rPr>
          <w:rFonts w:eastAsia="Times New Roman"/>
          <w:szCs w:val="24"/>
        </w:rPr>
      </w:pPr>
      <w:r>
        <w:rPr>
          <w:rFonts w:eastAsia="Times New Roman"/>
          <w:szCs w:val="24"/>
        </w:rPr>
        <w:t>Δ</w:t>
      </w:r>
      <w:r>
        <w:rPr>
          <w:rFonts w:eastAsia="Times New Roman"/>
          <w:szCs w:val="24"/>
        </w:rPr>
        <w:t>υστυχώς επιβεβαιώθηκα πλήρως, καθώς είδαμε ότι πέρα από τα δύο κόμματα της συγκυβέρνησης</w:t>
      </w:r>
      <w:r>
        <w:rPr>
          <w:rFonts w:eastAsia="Times New Roman"/>
          <w:szCs w:val="24"/>
        </w:rPr>
        <w:t>,</w:t>
      </w:r>
      <w:r>
        <w:rPr>
          <w:rFonts w:eastAsia="Times New Roman"/>
          <w:szCs w:val="24"/>
        </w:rPr>
        <w:t xml:space="preserve"> τα υπόλοιπα κόμματα ήταν αρνητικά εκτός από την Ένωση Κεντρώων</w:t>
      </w:r>
      <w:r>
        <w:rPr>
          <w:rFonts w:eastAsia="Times New Roman"/>
          <w:szCs w:val="24"/>
        </w:rPr>
        <w:t>,</w:t>
      </w:r>
      <w:r>
        <w:rPr>
          <w:rFonts w:eastAsia="Times New Roman"/>
          <w:szCs w:val="24"/>
        </w:rPr>
        <w:t xml:space="preserve"> η οποία τάχθηκε με επιφύλαξη προς το νομοσχέδιο </w:t>
      </w:r>
      <w:r>
        <w:rPr>
          <w:rFonts w:eastAsia="Times New Roman"/>
          <w:szCs w:val="24"/>
        </w:rPr>
        <w:t>κ</w:t>
      </w:r>
      <w:r>
        <w:rPr>
          <w:rFonts w:eastAsia="Times New Roman"/>
          <w:szCs w:val="24"/>
        </w:rPr>
        <w:t>αι δεν ήταν τυχαία επιλο</w:t>
      </w:r>
      <w:r>
        <w:rPr>
          <w:rFonts w:eastAsia="Times New Roman"/>
          <w:szCs w:val="24"/>
        </w:rPr>
        <w:t>γή αυτό, ούτε θέλαμε να αποφύγουμε τις ευθύνες μας. Έχουμε αποδείξει ότι τεκμηριώνουμε τις απόψεις μας και τις θέσεις μας στα θέματα παιδείας. Θέλουμε να δούμε</w:t>
      </w:r>
      <w:r>
        <w:rPr>
          <w:rFonts w:eastAsia="Times New Roman"/>
          <w:szCs w:val="24"/>
        </w:rPr>
        <w:t>,</w:t>
      </w:r>
      <w:r>
        <w:rPr>
          <w:rFonts w:eastAsia="Times New Roman"/>
          <w:szCs w:val="24"/>
        </w:rPr>
        <w:t xml:space="preserve"> αν τελικά θα γίνει δεκτή κάποια από τις προτάσεις όχι μόνο τις δικές μας αλλά και των υπόλοιπων</w:t>
      </w:r>
      <w:r>
        <w:rPr>
          <w:rFonts w:eastAsia="Times New Roman"/>
          <w:szCs w:val="24"/>
        </w:rPr>
        <w:t xml:space="preserve"> κομμάτων μέσα στη Βουλή. Θα θέλαμε να δούμε</w:t>
      </w:r>
      <w:r>
        <w:rPr>
          <w:rFonts w:eastAsia="Times New Roman"/>
          <w:szCs w:val="24"/>
        </w:rPr>
        <w:t>,</w:t>
      </w:r>
      <w:r>
        <w:rPr>
          <w:rFonts w:eastAsia="Times New Roman"/>
          <w:szCs w:val="24"/>
        </w:rPr>
        <w:t xml:space="preserve"> μήπως ακολουθηθεί κάποια τακτική όπως στα προηγούμενα νομοσχέδια, έτσι ώστε στο τέλος να τοποθετηθούμε και με σιγουριά γι’ αυτό το σχέδιο νόμου. </w:t>
      </w:r>
    </w:p>
    <w:p w14:paraId="3E37B84A" w14:textId="77777777" w:rsidR="00462015" w:rsidRDefault="00E90EEC">
      <w:pPr>
        <w:spacing w:line="600" w:lineRule="auto"/>
        <w:ind w:firstLine="720"/>
        <w:contextualSpacing/>
        <w:jc w:val="both"/>
        <w:rPr>
          <w:rFonts w:eastAsia="Times New Roman"/>
          <w:szCs w:val="24"/>
        </w:rPr>
      </w:pPr>
      <w:r>
        <w:rPr>
          <w:rFonts w:eastAsia="Times New Roman"/>
          <w:szCs w:val="24"/>
        </w:rPr>
        <w:t>Σε όλες τις συνεδριάσεις η κριτική μας πιστεύουμε ότι ήταν δημιο</w:t>
      </w:r>
      <w:r>
        <w:rPr>
          <w:rFonts w:eastAsia="Times New Roman"/>
          <w:szCs w:val="24"/>
        </w:rPr>
        <w:t xml:space="preserve">υργική. Καταθέσαμε τις θέσεις μας, εκφράσαμε τις ενστάσεις μας και σε κάθε ένσταση προτείναμε και μια λύση για το </w:t>
      </w:r>
      <w:r>
        <w:rPr>
          <w:rFonts w:eastAsia="Times New Roman"/>
          <w:szCs w:val="24"/>
        </w:rPr>
        <w:lastRenderedPageBreak/>
        <w:t xml:space="preserve">πρόβλημα που πιστεύουμε ότι θα δημιουργηθεί μέσω των διατάξεων αυτών. Αλλά, δυστυχώς, δεν βλέπουμε μέχρι τώρα να λαμβάνεται κάτι υπ’ </w:t>
      </w:r>
      <w:proofErr w:type="spellStart"/>
      <w:r>
        <w:rPr>
          <w:rFonts w:eastAsia="Times New Roman"/>
          <w:szCs w:val="24"/>
        </w:rPr>
        <w:t>όψιν</w:t>
      </w:r>
      <w:proofErr w:type="spellEnd"/>
      <w:r>
        <w:rPr>
          <w:rFonts w:eastAsia="Times New Roman"/>
          <w:szCs w:val="24"/>
        </w:rPr>
        <w:t>. Πολ</w:t>
      </w:r>
      <w:r>
        <w:rPr>
          <w:rFonts w:eastAsia="Times New Roman"/>
          <w:szCs w:val="24"/>
        </w:rPr>
        <w:t xml:space="preserve">ύ φοβάμαι ότι θα έρθει το τέλος αυτής της συζήτησης και οι </w:t>
      </w:r>
      <w:proofErr w:type="spellStart"/>
      <w:r>
        <w:rPr>
          <w:rFonts w:eastAsia="Times New Roman"/>
          <w:szCs w:val="24"/>
        </w:rPr>
        <w:t>εκ</w:t>
      </w:r>
      <w:r>
        <w:rPr>
          <w:rFonts w:eastAsia="Times New Roman"/>
          <w:szCs w:val="24"/>
        </w:rPr>
        <w:t>α</w:t>
      </w:r>
      <w:r>
        <w:rPr>
          <w:rFonts w:eastAsia="Times New Roman"/>
          <w:szCs w:val="24"/>
        </w:rPr>
        <w:t>τόν</w:t>
      </w:r>
      <w:proofErr w:type="spellEnd"/>
      <w:r>
        <w:rPr>
          <w:rFonts w:eastAsia="Times New Roman"/>
          <w:szCs w:val="24"/>
        </w:rPr>
        <w:t xml:space="preserve"> πενήντα τρεις η συμπαγής </w:t>
      </w:r>
      <w:r>
        <w:rPr>
          <w:rFonts w:eastAsia="Times New Roman"/>
          <w:szCs w:val="24"/>
        </w:rPr>
        <w:t xml:space="preserve">αυτή </w:t>
      </w:r>
      <w:r>
        <w:rPr>
          <w:rFonts w:eastAsia="Times New Roman"/>
          <w:szCs w:val="24"/>
        </w:rPr>
        <w:t>ομάδα θα δώσει το «</w:t>
      </w:r>
      <w:r>
        <w:rPr>
          <w:rFonts w:eastAsia="Times New Roman"/>
          <w:szCs w:val="24"/>
        </w:rPr>
        <w:t>ο. κ.</w:t>
      </w:r>
      <w:r>
        <w:rPr>
          <w:rFonts w:eastAsia="Times New Roman"/>
          <w:szCs w:val="24"/>
        </w:rPr>
        <w:t xml:space="preserve">» σε αυτό το σχέδιο νόμου. Βέβαια δεν ξέρω και κατά πόσο συμπαγής θα είναι, καθώς μέχρι τώρα δεν έχω δει να λαμβάνουν υπ’ </w:t>
      </w:r>
      <w:proofErr w:type="spellStart"/>
      <w:r>
        <w:rPr>
          <w:rFonts w:eastAsia="Times New Roman"/>
          <w:szCs w:val="24"/>
        </w:rPr>
        <w:t>όψιν</w:t>
      </w:r>
      <w:proofErr w:type="spellEnd"/>
      <w:r>
        <w:rPr>
          <w:rFonts w:eastAsia="Times New Roman"/>
          <w:szCs w:val="24"/>
        </w:rPr>
        <w:t xml:space="preserve"> προτάσεις</w:t>
      </w:r>
      <w:r>
        <w:rPr>
          <w:rFonts w:eastAsia="Times New Roman"/>
          <w:szCs w:val="24"/>
        </w:rPr>
        <w:t xml:space="preserve"> του εταίρου της συγκυβέρνησης. Εκφράστηκαν αρκετές αντιρρήσεις από τον </w:t>
      </w:r>
      <w:r>
        <w:rPr>
          <w:rFonts w:eastAsia="Times New Roman"/>
          <w:szCs w:val="24"/>
        </w:rPr>
        <w:t>ε</w:t>
      </w:r>
      <w:r>
        <w:rPr>
          <w:rFonts w:eastAsia="Times New Roman"/>
          <w:szCs w:val="24"/>
        </w:rPr>
        <w:t>κπρόσωπο των ΑΝΕΛ και μέχρι τώρα δεν βλέπουμε να έχει υιοθετηθεί κάτι</w:t>
      </w:r>
      <w:r>
        <w:rPr>
          <w:rFonts w:eastAsia="Times New Roman"/>
          <w:szCs w:val="24"/>
        </w:rPr>
        <w:t>,</w:t>
      </w:r>
      <w:r>
        <w:rPr>
          <w:rFonts w:eastAsia="Times New Roman"/>
          <w:szCs w:val="24"/>
        </w:rPr>
        <w:t xml:space="preserve"> από αυτά που προτείνουν. </w:t>
      </w:r>
    </w:p>
    <w:p w14:paraId="3E37B84B"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Έχοντας δει πολύ προσεκτικά τη δημόσια διαβούλευση, έχοντας δεχθεί πάρα πολλά </w:t>
      </w:r>
      <w:r>
        <w:rPr>
          <w:rFonts w:eastAsia="Times New Roman"/>
          <w:szCs w:val="24"/>
        </w:rPr>
        <w:t>μηνύματα, το συμπέρασμα που βγάζω</w:t>
      </w:r>
      <w:r>
        <w:rPr>
          <w:rFonts w:eastAsia="Times New Roman"/>
          <w:szCs w:val="24"/>
        </w:rPr>
        <w:t>,</w:t>
      </w:r>
      <w:r>
        <w:rPr>
          <w:rFonts w:eastAsia="Times New Roman"/>
          <w:szCs w:val="24"/>
        </w:rPr>
        <w:t xml:space="preserve"> είναι ότι δεν πρέπει με τις ασάφειες και με ελλιπείς διατάξεις</w:t>
      </w:r>
      <w:r>
        <w:rPr>
          <w:rFonts w:eastAsia="Times New Roman"/>
          <w:szCs w:val="24"/>
        </w:rPr>
        <w:t>,</w:t>
      </w:r>
      <w:r>
        <w:rPr>
          <w:rFonts w:eastAsia="Times New Roman"/>
          <w:szCs w:val="24"/>
        </w:rPr>
        <w:t xml:space="preserve"> να τρέφουμε τη διχόνοια μεταξύ κοινωνικών ομάδων. </w:t>
      </w:r>
      <w:r>
        <w:rPr>
          <w:rFonts w:eastAsia="Times New Roman"/>
          <w:szCs w:val="24"/>
        </w:rPr>
        <w:t>Τ</w:t>
      </w:r>
      <w:r>
        <w:rPr>
          <w:rFonts w:eastAsia="Times New Roman"/>
          <w:szCs w:val="24"/>
        </w:rPr>
        <w:t>ο λέω αυτό</w:t>
      </w:r>
      <w:r>
        <w:rPr>
          <w:rFonts w:eastAsia="Times New Roman"/>
          <w:szCs w:val="24"/>
        </w:rPr>
        <w:t>,</w:t>
      </w:r>
      <w:r>
        <w:rPr>
          <w:rFonts w:eastAsia="Times New Roman"/>
          <w:szCs w:val="24"/>
        </w:rPr>
        <w:t xml:space="preserve"> γιατί πολλές φορές έχουμε δει με άρθρα, με διατάξεις, με τροπολογίες, οι οποίες δεν ξεκαθαρίζο</w:t>
      </w:r>
      <w:r>
        <w:rPr>
          <w:rFonts w:eastAsia="Times New Roman"/>
          <w:szCs w:val="24"/>
        </w:rPr>
        <w:t>υν ακριβώς το τι θέλουν να πετύχουν, να δημιουργούνται εντάσεις μεταξύ ομάδων. Μια τέτοια ήταν σε προηγούμενο νομοσχέδιο</w:t>
      </w:r>
      <w:r>
        <w:rPr>
          <w:rFonts w:eastAsia="Times New Roman"/>
          <w:szCs w:val="24"/>
        </w:rPr>
        <w:t>,</w:t>
      </w:r>
      <w:r>
        <w:rPr>
          <w:rFonts w:eastAsia="Times New Roman"/>
          <w:szCs w:val="24"/>
        </w:rPr>
        <w:t xml:space="preserve"> που αφορούσε τη χρήση αποσπασμάτων κάποιων συγγραφικών έργων από τους </w:t>
      </w:r>
      <w:r>
        <w:rPr>
          <w:rFonts w:eastAsia="Times New Roman"/>
          <w:szCs w:val="24"/>
        </w:rPr>
        <w:lastRenderedPageBreak/>
        <w:t>πανεπιστημιακούς. Είδαμε</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ποιο ήταν το αποτέλεσμα, καθώς</w:t>
      </w:r>
      <w:r>
        <w:rPr>
          <w:rFonts w:eastAsia="Times New Roman"/>
          <w:szCs w:val="24"/>
        </w:rPr>
        <w:t xml:space="preserve"> οι αντιδράσεις ήταν πάρα πολλές. </w:t>
      </w:r>
    </w:p>
    <w:p w14:paraId="3E37B84C" w14:textId="77777777" w:rsidR="00462015" w:rsidRDefault="00E90EEC">
      <w:pPr>
        <w:spacing w:line="600" w:lineRule="auto"/>
        <w:ind w:firstLine="720"/>
        <w:contextualSpacing/>
        <w:jc w:val="both"/>
        <w:rPr>
          <w:rFonts w:eastAsia="Times New Roman"/>
          <w:szCs w:val="24"/>
        </w:rPr>
      </w:pPr>
      <w:r>
        <w:rPr>
          <w:rFonts w:eastAsia="Times New Roman"/>
          <w:szCs w:val="24"/>
        </w:rPr>
        <w:t>Αυτό που ζητάει η ελληνική κοινωνία είναι διάλογος. Δεν μπορούμε να κινούμαστε με μονολόγους</w:t>
      </w:r>
      <w:r>
        <w:rPr>
          <w:rFonts w:eastAsia="Times New Roman"/>
          <w:szCs w:val="24"/>
        </w:rPr>
        <w:t>,</w:t>
      </w:r>
      <w:r>
        <w:rPr>
          <w:rFonts w:eastAsia="Times New Roman"/>
          <w:szCs w:val="24"/>
        </w:rPr>
        <w:t xml:space="preserve"> χωρίς να λαμβάνουμε υπ’ </w:t>
      </w:r>
      <w:proofErr w:type="spellStart"/>
      <w:r>
        <w:rPr>
          <w:rFonts w:eastAsia="Times New Roman"/>
          <w:szCs w:val="24"/>
        </w:rPr>
        <w:t>όψιν</w:t>
      </w:r>
      <w:proofErr w:type="spellEnd"/>
      <w:r>
        <w:rPr>
          <w:rFonts w:eastAsia="Times New Roman"/>
          <w:szCs w:val="24"/>
        </w:rPr>
        <w:t xml:space="preserve"> τους συνομιλητές μας. </w:t>
      </w:r>
    </w:p>
    <w:p w14:paraId="3E37B84D"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Τόνισα, επίσης, στις επιτροπές και σε κάθε επιτροπή που αφορά το Υπουργείο </w:t>
      </w:r>
      <w:r>
        <w:rPr>
          <w:rFonts w:eastAsia="Times New Roman"/>
          <w:szCs w:val="24"/>
        </w:rPr>
        <w:t>Παιδείας ότι για την Ένωση Κεντρώων μοναδικό κριτήριο στο να ψηφίσει ή να καταψηφίσει ένα άρθρο</w:t>
      </w:r>
      <w:r>
        <w:rPr>
          <w:rFonts w:eastAsia="Times New Roman"/>
          <w:szCs w:val="24"/>
        </w:rPr>
        <w:t>,</w:t>
      </w:r>
      <w:r>
        <w:rPr>
          <w:rFonts w:eastAsia="Times New Roman"/>
          <w:szCs w:val="24"/>
        </w:rPr>
        <w:t xml:space="preserve"> είναι η χρησιμότητα που αυτό θα έχει στον ελληνικό λαό και τίποτα παραπέρα. Δεν μας νοιάζει ποιος το λέει, ποιος το εισηγείται. Αυτό που μας νοιάζει είναι η ορ</w:t>
      </w:r>
      <w:r>
        <w:rPr>
          <w:rFonts w:eastAsia="Times New Roman"/>
          <w:szCs w:val="24"/>
        </w:rPr>
        <w:t xml:space="preserve">θότητά του. </w:t>
      </w:r>
      <w:r>
        <w:rPr>
          <w:rFonts w:eastAsia="Times New Roman"/>
          <w:szCs w:val="24"/>
        </w:rPr>
        <w:t>Ν</w:t>
      </w:r>
      <w:r>
        <w:rPr>
          <w:rFonts w:eastAsia="Times New Roman"/>
          <w:szCs w:val="24"/>
        </w:rPr>
        <w:t>ομίζω ότι όλοι με αυτόν τον γνώμονα πρέπει να κινούνται σε αυτή την Αίθουσα. Έχουμε θετική στάση σε πολλά από τα άρθρα του νομοσχεδίου, όπως σας είπαμε και στις επιτροπές και με αίσθημα ευθύνης καταθέσαμε αρκετές τροπολογίες -τέσσερις στον αρι</w:t>
      </w:r>
      <w:r>
        <w:rPr>
          <w:rFonts w:eastAsia="Times New Roman"/>
          <w:szCs w:val="24"/>
        </w:rPr>
        <w:t xml:space="preserve">θμό. Θα ήθελα να τις αναφέρω και επιγραμματικά. </w:t>
      </w:r>
    </w:p>
    <w:p w14:paraId="3E37B84E" w14:textId="77777777" w:rsidR="00462015" w:rsidRDefault="00E90EEC">
      <w:pPr>
        <w:spacing w:line="600" w:lineRule="auto"/>
        <w:ind w:firstLine="720"/>
        <w:contextualSpacing/>
        <w:jc w:val="both"/>
        <w:rPr>
          <w:rFonts w:eastAsia="Times New Roman"/>
          <w:szCs w:val="24"/>
        </w:rPr>
      </w:pPr>
      <w:r>
        <w:rPr>
          <w:rFonts w:eastAsia="Times New Roman"/>
          <w:szCs w:val="24"/>
        </w:rPr>
        <w:t>Καταθέσαμε μια τροπολογία σχετικά με το κώλυμα εκλογής των πρυτάνεων για περισσότερες από μία θητείες. Θεωρούμε ότι ο περιορισμός 1+1 για τις θητείες πρυτάνεων δεν έχει νόημα καθώς είναι αιρετές θέσεις και μ</w:t>
      </w:r>
      <w:r>
        <w:rPr>
          <w:rFonts w:eastAsia="Times New Roman"/>
          <w:szCs w:val="24"/>
        </w:rPr>
        <w:t xml:space="preserve">πορεί να υπάρχει όμοια </w:t>
      </w:r>
      <w:r>
        <w:rPr>
          <w:rFonts w:eastAsia="Times New Roman"/>
          <w:szCs w:val="24"/>
        </w:rPr>
        <w:lastRenderedPageBreak/>
        <w:t xml:space="preserve">αντιμετώπιση με αυτές των κοσμητόρων αλλά και αυτές των προεδρείων. </w:t>
      </w:r>
    </w:p>
    <w:p w14:paraId="3E37B84F"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Επίσης έχουμε καταθέσει τροπολογία σχετική με το άρθρο 76, με το οποίο ζητούμε την άρση για τους καθηγητές πρώτης βαθμίδας της απαγόρευσης μετακινήσεων από ΑΕΙ της </w:t>
      </w:r>
      <w:r>
        <w:rPr>
          <w:rFonts w:eastAsia="Times New Roman"/>
          <w:szCs w:val="24"/>
        </w:rPr>
        <w:t>περιφέρειας σε ΑΕΙ των νομών Αττικής και Θεσσαλονίκης</w:t>
      </w:r>
      <w:r>
        <w:rPr>
          <w:rFonts w:eastAsia="Times New Roman"/>
          <w:szCs w:val="24"/>
        </w:rPr>
        <w:t>.</w:t>
      </w:r>
    </w:p>
    <w:p w14:paraId="3E37B850"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Με την ίδια τροπολογία ζητούμε απλοποίηση της διαδικασίας ανάθεσης αυτοδύναμου διδακτικού έργου στα μέλη του ΕΤΕΠ και του ΕΔΙΠ. </w:t>
      </w:r>
    </w:p>
    <w:p w14:paraId="3E37B85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Επίσης ζητάμε και την διευκρίνιση ότι οι διοικήσεις των ΑΕΙ και των αντί</w:t>
      </w:r>
      <w:r>
        <w:rPr>
          <w:rFonts w:eastAsia="Times New Roman" w:cs="Times New Roman"/>
          <w:szCs w:val="24"/>
        </w:rPr>
        <w:t>στοιχων ειδικών λογαριασμών κονδυλίων έρευνας παρελθόντων ετών</w:t>
      </w:r>
      <w:r>
        <w:rPr>
          <w:rFonts w:eastAsia="Times New Roman" w:cs="Times New Roman"/>
          <w:szCs w:val="24"/>
        </w:rPr>
        <w:t>,</w:t>
      </w:r>
      <w:r>
        <w:rPr>
          <w:rFonts w:eastAsia="Times New Roman" w:cs="Times New Roman"/>
          <w:szCs w:val="24"/>
        </w:rPr>
        <w:t xml:space="preserve"> δεν θα έχουν κάποια ευθύνη για τη μη είσπραξη οφειλών υπέρ των λογαριασμών αυτών για το χρονικό διάστημα –και το διευκρινίζουμε αυτό- κατά το οποίο δεν υπήρχε μηχανισμός πρόσβασης σε φορολογικ</w:t>
      </w:r>
      <w:r>
        <w:rPr>
          <w:rFonts w:eastAsia="Times New Roman" w:cs="Times New Roman"/>
          <w:szCs w:val="24"/>
        </w:rPr>
        <w:t>ά στοιχεία για τη βεβαίωση και την αναγκαστική είσπραξή τους. Δεν μπορούμε να φορτώνουμε με βάρη ανθρώπους, ενώ δεν τους έχουμε δώσει τα κατάλληλα όπλα</w:t>
      </w:r>
      <w:r>
        <w:rPr>
          <w:rFonts w:eastAsia="Times New Roman" w:cs="Times New Roman"/>
          <w:szCs w:val="24"/>
        </w:rPr>
        <w:t>,</w:t>
      </w:r>
      <w:r>
        <w:rPr>
          <w:rFonts w:eastAsia="Times New Roman" w:cs="Times New Roman"/>
          <w:szCs w:val="24"/>
        </w:rPr>
        <w:t xml:space="preserve"> για να πολεμήσουν τον σκοπό για τον οποίο τους ορίζουμε. </w:t>
      </w:r>
    </w:p>
    <w:p w14:paraId="3E37B85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lang w:val="en-US"/>
        </w:rPr>
        <w:lastRenderedPageBreak/>
        <w:t>Z</w:t>
      </w:r>
      <w:proofErr w:type="spellStart"/>
      <w:r>
        <w:rPr>
          <w:rFonts w:eastAsia="Times New Roman" w:cs="Times New Roman"/>
          <w:szCs w:val="24"/>
        </w:rPr>
        <w:t>ητούμε</w:t>
      </w:r>
      <w:proofErr w:type="spellEnd"/>
      <w:r>
        <w:rPr>
          <w:rFonts w:eastAsia="Times New Roman" w:cs="Times New Roman"/>
          <w:szCs w:val="24"/>
        </w:rPr>
        <w:t xml:space="preserve"> και επέκταση της δυνατότητας περαίωση</w:t>
      </w:r>
      <w:r>
        <w:rPr>
          <w:rFonts w:eastAsia="Times New Roman" w:cs="Times New Roman"/>
          <w:szCs w:val="24"/>
        </w:rPr>
        <w:t>ς οφειλών των καθηγητών</w:t>
      </w:r>
      <w:r>
        <w:rPr>
          <w:rFonts w:eastAsia="Times New Roman" w:cs="Times New Roman"/>
          <w:szCs w:val="24"/>
        </w:rPr>
        <w:t>,</w:t>
      </w:r>
      <w:r>
        <w:rPr>
          <w:rFonts w:eastAsia="Times New Roman" w:cs="Times New Roman"/>
          <w:szCs w:val="24"/>
        </w:rPr>
        <w:t xml:space="preserve"> που έχουν προκύψει από τη συμμετοχή τους σε εταιρείες, όπως ορίζει ο ν.4415/2016. </w:t>
      </w:r>
    </w:p>
    <w:p w14:paraId="3E37B85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Άλλη μια τροπολογία που έχουμε καταθέσει αφορά το ΕΑΠ. Συγκεκριμένα θέλουμε τη συμμετοχή των φοιτητών στη διοίκηση. Μάλιστα ζητούμε το ελάχιστο, που</w:t>
      </w:r>
      <w:r>
        <w:rPr>
          <w:rFonts w:eastAsia="Times New Roman" w:cs="Times New Roman"/>
          <w:szCs w:val="24"/>
        </w:rPr>
        <w:t xml:space="preserve"> είναι το δικαίωμα λόγου. Θέλουμε αυτό να γίνει αποδεκτό</w:t>
      </w:r>
      <w:r>
        <w:rPr>
          <w:rFonts w:eastAsia="Times New Roman" w:cs="Times New Roman"/>
          <w:szCs w:val="24"/>
        </w:rPr>
        <w:t>,</w:t>
      </w:r>
      <w:r>
        <w:rPr>
          <w:rFonts w:eastAsia="Times New Roman" w:cs="Times New Roman"/>
          <w:szCs w:val="24"/>
        </w:rPr>
        <w:t xml:space="preserve"> για να αποκατασταθεί μια αδικία που υπάρχει μέχρι σήμερα, καθώς είναι το μόνο ίδρυμα που δεν δίνει αυτή τη δυνατότητα στους φοιτητές του. </w:t>
      </w:r>
    </w:p>
    <w:p w14:paraId="3E37B854" w14:textId="77777777" w:rsidR="00462015" w:rsidRDefault="00E90EEC">
      <w:pPr>
        <w:spacing w:line="600" w:lineRule="auto"/>
        <w:ind w:firstLine="720"/>
        <w:contextualSpacing/>
        <w:jc w:val="both"/>
        <w:rPr>
          <w:rFonts w:eastAsia="Times New Roman" w:cs="Times New Roman"/>
          <w:b/>
          <w:szCs w:val="24"/>
        </w:rPr>
      </w:pPr>
      <w:r>
        <w:rPr>
          <w:rFonts w:eastAsia="Times New Roman" w:cs="Times New Roman"/>
          <w:szCs w:val="24"/>
        </w:rPr>
        <w:t>Άλλη μία τροπολογία που έχουμε καταθέσει</w:t>
      </w:r>
      <w:r>
        <w:rPr>
          <w:rFonts w:eastAsia="Times New Roman" w:cs="Times New Roman"/>
          <w:szCs w:val="24"/>
        </w:rPr>
        <w:t>,</w:t>
      </w:r>
      <w:r>
        <w:rPr>
          <w:rFonts w:eastAsia="Times New Roman" w:cs="Times New Roman"/>
          <w:szCs w:val="24"/>
        </w:rPr>
        <w:t xml:space="preserve"> αφορά την εξέταση</w:t>
      </w:r>
      <w:r>
        <w:rPr>
          <w:rFonts w:eastAsia="Times New Roman" w:cs="Times New Roman"/>
          <w:szCs w:val="24"/>
        </w:rPr>
        <w:t xml:space="preserve"> και την κατάταξη των πτυχιούχων στα ΑΕΙ και μιλάω συγκεκριμένα για τις κατατακτήριες. Είδαμε πολύ προσεκτικά τις τροπολογίες που κατατέθηκαν σήμερα και την τροπολογία που κατέθεσαν οι Βουλευτές του ΣΥΡΙΖΑ για το άρθρο 74. Αυτό που ζητάμε με αυτή την τροπο</w:t>
      </w:r>
      <w:r>
        <w:rPr>
          <w:rFonts w:eastAsia="Times New Roman" w:cs="Times New Roman"/>
          <w:szCs w:val="24"/>
        </w:rPr>
        <w:t>λογία</w:t>
      </w:r>
      <w:r>
        <w:rPr>
          <w:rFonts w:eastAsia="Times New Roman" w:cs="Times New Roman"/>
          <w:szCs w:val="24"/>
        </w:rPr>
        <w:t>,</w:t>
      </w:r>
      <w:r>
        <w:rPr>
          <w:rFonts w:eastAsia="Times New Roman" w:cs="Times New Roman"/>
          <w:szCs w:val="24"/>
        </w:rPr>
        <w:t xml:space="preserve"> είναι η δυνατότητα εξέτασης και εισαγωγής των πτυχιούχων των ΑΕΙ τον Δεκέμβριο του 2017</w:t>
      </w:r>
      <w:r>
        <w:rPr>
          <w:rFonts w:eastAsia="Times New Roman" w:cs="Times New Roman"/>
          <w:szCs w:val="24"/>
        </w:rPr>
        <w:t>,</w:t>
      </w:r>
      <w:r>
        <w:rPr>
          <w:rFonts w:eastAsia="Times New Roman" w:cs="Times New Roman"/>
          <w:szCs w:val="24"/>
        </w:rPr>
        <w:t xml:space="preserve"> να γίνει με το νέο σύστημα, καθώς και τις διατάξεις του, σύμφωνα με τις ανακοινώσεις που έχουν γίνει από τα ιδρύματα μέχρι σήμερα. Θα ήταν οξύμωρο να έχει ρυθμι</w:t>
      </w:r>
      <w:r>
        <w:rPr>
          <w:rFonts w:eastAsia="Times New Roman" w:cs="Times New Roman"/>
          <w:szCs w:val="24"/>
        </w:rPr>
        <w:t xml:space="preserve">στεί το πώς θα γίνονται οι κατακτήτριες και το πώς θα εισαχθούν οι φοιτητές πριν και μετά το </w:t>
      </w:r>
      <w:r>
        <w:rPr>
          <w:rFonts w:eastAsia="Times New Roman" w:cs="Times New Roman"/>
          <w:szCs w:val="24"/>
        </w:rPr>
        <w:lastRenderedPageBreak/>
        <w:t xml:space="preserve">2017 και να χρειαζόμαστε ειδικές διατάξεις, ειδικές ρυθμίσεις σε ένα, δύο μήνες ή τον Φεβρουάριο ίσως, για το πώς θα ρυθμιστούν και αυτά τα θέματα. </w:t>
      </w:r>
    </w:p>
    <w:p w14:paraId="3E37B85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Έρχομαι τώρα σ</w:t>
      </w:r>
      <w:r>
        <w:rPr>
          <w:rFonts w:eastAsia="Times New Roman" w:cs="Times New Roman"/>
          <w:szCs w:val="24"/>
        </w:rPr>
        <w:t>ε κάποια άρθρα τα οποία θέλουμε να τονίσουμε</w:t>
      </w:r>
      <w:r>
        <w:rPr>
          <w:rFonts w:eastAsia="Times New Roman" w:cs="Times New Roman"/>
          <w:szCs w:val="24"/>
        </w:rPr>
        <w:t>,</w:t>
      </w:r>
      <w:r>
        <w:rPr>
          <w:rFonts w:eastAsia="Times New Roman" w:cs="Times New Roman"/>
          <w:szCs w:val="24"/>
        </w:rPr>
        <w:t xml:space="preserve"> γιατί είναι πολύ σημαντικά για εμάς</w:t>
      </w:r>
      <w:r>
        <w:rPr>
          <w:rFonts w:eastAsia="Times New Roman" w:cs="Times New Roman"/>
          <w:szCs w:val="24"/>
        </w:rPr>
        <w:t>,</w:t>
      </w:r>
      <w:r>
        <w:rPr>
          <w:rFonts w:eastAsia="Times New Roman" w:cs="Times New Roman"/>
          <w:szCs w:val="24"/>
        </w:rPr>
        <w:t xml:space="preserve"> όσον αφορά το συγκεκριμένο νομοσχέδιο. </w:t>
      </w:r>
    </w:p>
    <w:p w14:paraId="3E37B85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Ένα απ’ αυτά είναι το άρθρο 1 και συγκεκριμένα η παράγραφος 3, που αφορά τα διετή προγράμματα σπουδών. Θα θέλαμε εδώ να σας </w:t>
      </w:r>
      <w:proofErr w:type="spellStart"/>
      <w:r>
        <w:rPr>
          <w:rFonts w:eastAsia="Times New Roman" w:cs="Times New Roman"/>
          <w:szCs w:val="24"/>
        </w:rPr>
        <w:t>επιστήσου</w:t>
      </w:r>
      <w:r>
        <w:rPr>
          <w:rFonts w:eastAsia="Times New Roman" w:cs="Times New Roman"/>
          <w:szCs w:val="24"/>
        </w:rPr>
        <w:t>με</w:t>
      </w:r>
      <w:proofErr w:type="spellEnd"/>
      <w:r>
        <w:rPr>
          <w:rFonts w:eastAsia="Times New Roman" w:cs="Times New Roman"/>
          <w:szCs w:val="24"/>
        </w:rPr>
        <w:t xml:space="preserve"> την προσοχή, ώστε κατά την εφαρμογή του νόμου να μην υποβαθμιστούν τα ΑΕΙ. Ελπίζουμε να μη γίνει. Καταλαβαίνουμε και κατανοούμε όσα μας είπατε, αλλά είδαμε πολλές φορές ότι κατά την εφαρμογή των νόμων δημιουργούνται προβλήματα. Δεν θέλουμε να δημιουργηθ</w:t>
      </w:r>
      <w:r>
        <w:rPr>
          <w:rFonts w:eastAsia="Times New Roman" w:cs="Times New Roman"/>
          <w:szCs w:val="24"/>
        </w:rPr>
        <w:t xml:space="preserve">ούν προβλήματα. Το ίδιο ελπίζουμε και για την ασυλία. </w:t>
      </w:r>
    </w:p>
    <w:p w14:paraId="3E37B85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άρθρο 3</w:t>
      </w:r>
      <w:r>
        <w:rPr>
          <w:rFonts w:eastAsia="Times New Roman" w:cs="Times New Roman"/>
          <w:szCs w:val="24"/>
        </w:rPr>
        <w:t>,</w:t>
      </w:r>
      <w:r>
        <w:rPr>
          <w:rFonts w:eastAsia="Times New Roman" w:cs="Times New Roman"/>
          <w:szCs w:val="24"/>
        </w:rPr>
        <w:t xml:space="preserve"> συμφωνούμε με όλα όσα προσδιορίζονται στην πρώτη παράγραφο. Επομένως η δεύτερη παράγραφος θα πρέπει να διασφαλίζει όλα τα παραπάνω. Είναι πολύ σημαντικό αυτό. </w:t>
      </w:r>
    </w:p>
    <w:p w14:paraId="3E37B85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άρθρο 46</w:t>
      </w:r>
      <w:r>
        <w:rPr>
          <w:rFonts w:eastAsia="Times New Roman" w:cs="Times New Roman"/>
          <w:szCs w:val="24"/>
        </w:rPr>
        <w:t>,</w:t>
      </w:r>
      <w:r>
        <w:rPr>
          <w:rFonts w:eastAsia="Times New Roman" w:cs="Times New Roman"/>
          <w:szCs w:val="24"/>
        </w:rPr>
        <w:t xml:space="preserve"> διαπραγματεύετα</w:t>
      </w:r>
      <w:r>
        <w:rPr>
          <w:rFonts w:eastAsia="Times New Roman" w:cs="Times New Roman"/>
          <w:szCs w:val="24"/>
        </w:rPr>
        <w:t xml:space="preserve">ι τα επαγγελματικά δικαιώματα. Θα θέλαμε να δοθεί επιτέλους οριστική λύση σε αυτό και να </w:t>
      </w:r>
      <w:r>
        <w:rPr>
          <w:rFonts w:eastAsia="Times New Roman" w:cs="Times New Roman"/>
          <w:szCs w:val="24"/>
        </w:rPr>
        <w:lastRenderedPageBreak/>
        <w:t>σταματήσουν να ταλανίζονται όλοι αυτοί οι απόφοιτοι, οι οποίοι βρέθηκαν σε αυτό το τέλμα, σε αυτή τη δυσκολία</w:t>
      </w:r>
      <w:r>
        <w:rPr>
          <w:rFonts w:eastAsia="Times New Roman" w:cs="Times New Roman"/>
          <w:szCs w:val="24"/>
        </w:rPr>
        <w:t>,</w:t>
      </w:r>
      <w:r>
        <w:rPr>
          <w:rFonts w:eastAsia="Times New Roman" w:cs="Times New Roman"/>
          <w:szCs w:val="24"/>
        </w:rPr>
        <w:t xml:space="preserve"> εξαιτίας των κακών πολιτικών που ακολουθήθηκαν μέχρι σήμερα. </w:t>
      </w:r>
    </w:p>
    <w:p w14:paraId="3E37B85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Πριν κλείσω</w:t>
      </w:r>
      <w:r>
        <w:rPr>
          <w:rFonts w:eastAsia="Times New Roman" w:cs="Times New Roman"/>
          <w:szCs w:val="24"/>
        </w:rPr>
        <w:t>,</w:t>
      </w:r>
      <w:r>
        <w:rPr>
          <w:rFonts w:eastAsia="Times New Roman" w:cs="Times New Roman"/>
          <w:szCs w:val="24"/>
        </w:rPr>
        <w:t xml:space="preserve"> θα ήθελα να αναφερθώ στα μεταπτυχιακά. Συμφωνούμε φυσικά με το να μειωθούν τα τέλη. Συμφωνούμε το να υπάρχει πρόσβαση σε όλους</w:t>
      </w:r>
      <w:r>
        <w:rPr>
          <w:rFonts w:eastAsia="Times New Roman" w:cs="Times New Roman"/>
          <w:szCs w:val="24"/>
        </w:rPr>
        <w:t xml:space="preserve">, </w:t>
      </w:r>
      <w:r>
        <w:rPr>
          <w:rFonts w:eastAsia="Times New Roman" w:cs="Times New Roman"/>
          <w:szCs w:val="24"/>
        </w:rPr>
        <w:t>ακόμα και στους οικονομικά ασθενέστερους</w:t>
      </w:r>
      <w:r>
        <w:rPr>
          <w:rFonts w:eastAsia="Times New Roman" w:cs="Times New Roman"/>
          <w:szCs w:val="24"/>
        </w:rPr>
        <w:t xml:space="preserve">, </w:t>
      </w:r>
      <w:r>
        <w:rPr>
          <w:rFonts w:eastAsia="Times New Roman" w:cs="Times New Roman"/>
          <w:szCs w:val="24"/>
        </w:rPr>
        <w:t>στους μετα</w:t>
      </w:r>
      <w:r>
        <w:rPr>
          <w:rFonts w:eastAsia="Times New Roman" w:cs="Times New Roman"/>
          <w:szCs w:val="24"/>
        </w:rPr>
        <w:t xml:space="preserve">πτυχιακούς τίτλους σπουδών. Ωστόσο μέχρι να </w:t>
      </w:r>
      <w:proofErr w:type="spellStart"/>
      <w:r>
        <w:rPr>
          <w:rFonts w:eastAsia="Times New Roman" w:cs="Times New Roman"/>
          <w:szCs w:val="24"/>
        </w:rPr>
        <w:t>οριοθετηθούν</w:t>
      </w:r>
      <w:proofErr w:type="spellEnd"/>
      <w:r>
        <w:rPr>
          <w:rFonts w:eastAsia="Times New Roman" w:cs="Times New Roman"/>
          <w:szCs w:val="24"/>
        </w:rPr>
        <w:t xml:space="preserve"> ή να οριστούν τα τέλη των μεταπτυχιακών</w:t>
      </w:r>
      <w:r>
        <w:rPr>
          <w:rFonts w:eastAsia="Times New Roman" w:cs="Times New Roman"/>
          <w:szCs w:val="24"/>
        </w:rPr>
        <w:t>,</w:t>
      </w:r>
      <w:r>
        <w:rPr>
          <w:rFonts w:eastAsia="Times New Roman" w:cs="Times New Roman"/>
          <w:szCs w:val="24"/>
        </w:rPr>
        <w:t xml:space="preserve"> προτείνουμε να υπάρχει μείωση στα δίδακτρα κατά 50% από φέτος κι όταν γίνει ο τελικός ορισμός των τελών</w:t>
      </w:r>
      <w:r>
        <w:rPr>
          <w:rFonts w:eastAsia="Times New Roman" w:cs="Times New Roman"/>
          <w:szCs w:val="24"/>
        </w:rPr>
        <w:t>,</w:t>
      </w:r>
      <w:r>
        <w:rPr>
          <w:rFonts w:eastAsia="Times New Roman" w:cs="Times New Roman"/>
          <w:szCs w:val="24"/>
        </w:rPr>
        <w:t xml:space="preserve"> τότε να υπάρχει συμψηφισμός. Πιστεύουμε ότι θα δώσει </w:t>
      </w:r>
      <w:r>
        <w:rPr>
          <w:rFonts w:eastAsia="Times New Roman" w:cs="Times New Roman"/>
          <w:szCs w:val="24"/>
        </w:rPr>
        <w:t>μια ανάσα σε όλους τους πολίτες</w:t>
      </w:r>
      <w:r>
        <w:rPr>
          <w:rFonts w:eastAsia="Times New Roman" w:cs="Times New Roman"/>
          <w:szCs w:val="24"/>
        </w:rPr>
        <w:t>,</w:t>
      </w:r>
      <w:r>
        <w:rPr>
          <w:rFonts w:eastAsia="Times New Roman" w:cs="Times New Roman"/>
          <w:szCs w:val="24"/>
        </w:rPr>
        <w:t xml:space="preserve"> που επιβαρύνονται αυτή τη στιγμή από την κρίση. </w:t>
      </w:r>
    </w:p>
    <w:p w14:paraId="3E37B85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κλείσω, πιστεύω ότι η Ελλάδα θα έπρεπε να είναι κέντρο σπουδών. Η ιστορία μας, μας έχει δώσει ένα δυνατό </w:t>
      </w:r>
      <w:r>
        <w:rPr>
          <w:rFonts w:eastAsia="Times New Roman" w:cs="Times New Roman"/>
          <w:szCs w:val="24"/>
          <w:lang w:val="en-US"/>
        </w:rPr>
        <w:t>trademark</w:t>
      </w:r>
      <w:r>
        <w:rPr>
          <w:rFonts w:eastAsia="Times New Roman" w:cs="Times New Roman"/>
          <w:szCs w:val="24"/>
        </w:rPr>
        <w:t xml:space="preserve">. Εδώ άνθισαν οι επιστήμες, ο πολιτισμός, οι τέχνες </w:t>
      </w:r>
      <w:r>
        <w:rPr>
          <w:rFonts w:eastAsia="Times New Roman" w:cs="Times New Roman"/>
          <w:szCs w:val="24"/>
        </w:rPr>
        <w:t>κ</w:t>
      </w:r>
      <w:r>
        <w:rPr>
          <w:rFonts w:eastAsia="Times New Roman" w:cs="Times New Roman"/>
          <w:szCs w:val="24"/>
        </w:rPr>
        <w:t xml:space="preserve">αι αυτό θα πρέπει να το εκμεταλλευτούμε. Δεν ζητάω την πλήρη εμπορευματοποίηση του εκπαιδευτικού μας συστήματος. Ωστόσο πρέπει να εκμεταλλευτούμε αυτό το εργαλείο, αυτό το πλεονέκτημα που έχουμε. </w:t>
      </w:r>
    </w:p>
    <w:p w14:paraId="3E37B85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w:t>
      </w:r>
      <w:r>
        <w:rPr>
          <w:rFonts w:eastAsia="Times New Roman" w:cs="Times New Roman"/>
          <w:szCs w:val="24"/>
        </w:rPr>
        <w:t>ίας του κυρίου Βουλευτή)</w:t>
      </w:r>
    </w:p>
    <w:p w14:paraId="3E37B85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Πολύ λίγο χρόνο χρειάζομαι, κύριε Πρόεδρε. </w:t>
      </w:r>
    </w:p>
    <w:p w14:paraId="3E37B85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ήθελα να δείτε ξανά το άρθρο 34 και συγκεκριμένα την παράγραφο 7</w:t>
      </w:r>
      <w:r>
        <w:rPr>
          <w:rFonts w:eastAsia="Times New Roman" w:cs="Times New Roman"/>
          <w:szCs w:val="24"/>
        </w:rPr>
        <w:t>,</w:t>
      </w:r>
      <w:r>
        <w:rPr>
          <w:rFonts w:eastAsia="Times New Roman" w:cs="Times New Roman"/>
          <w:szCs w:val="24"/>
        </w:rPr>
        <w:t xml:space="preserve"> που διαπραγματεύεται τα πτυχία των αλλοδαπών. Ίσως θα πρέπει να αναγνωρίζονται πρώτα και στη συνέχεια να μπαίνουν στον</w:t>
      </w:r>
      <w:r>
        <w:rPr>
          <w:rFonts w:eastAsia="Times New Roman" w:cs="Times New Roman"/>
          <w:szCs w:val="24"/>
        </w:rPr>
        <w:t xml:space="preserve"> κύκλο μεταπτυχιακών σπουδών. Διότι δεν θέλουμε να αποτελέσει σε κα</w:t>
      </w:r>
      <w:r>
        <w:rPr>
          <w:rFonts w:eastAsia="Times New Roman" w:cs="Times New Roman"/>
          <w:szCs w:val="24"/>
        </w:rPr>
        <w:t>μ</w:t>
      </w:r>
      <w:r>
        <w:rPr>
          <w:rFonts w:eastAsia="Times New Roman" w:cs="Times New Roman"/>
          <w:szCs w:val="24"/>
        </w:rPr>
        <w:t>μία περίπτωση εμπόδιο</w:t>
      </w:r>
      <w:r>
        <w:rPr>
          <w:rFonts w:eastAsia="Times New Roman" w:cs="Times New Roman"/>
          <w:szCs w:val="24"/>
        </w:rPr>
        <w:t>,</w:t>
      </w:r>
      <w:r>
        <w:rPr>
          <w:rFonts w:eastAsia="Times New Roman" w:cs="Times New Roman"/>
          <w:szCs w:val="24"/>
        </w:rPr>
        <w:t xml:space="preserve"> σε αυτό το άνοιγμα που εμείς προτείνουμε σε αυτόν τον κλάδο, στον κλάδο της εκπαίδευσης. Θα τοποθετηθούμε ξανά στη συνέχεια. </w:t>
      </w:r>
    </w:p>
    <w:p w14:paraId="3E37B85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E37B85F"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Ένωσης Κεντρώων)</w:t>
      </w:r>
    </w:p>
    <w:p w14:paraId="3E37B860"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Συνεχίζουμε με τον Ειδικό Αγορητή του κόμματος Το Ποτάμι, τον κ. </w:t>
      </w:r>
      <w:proofErr w:type="spellStart"/>
      <w:r>
        <w:rPr>
          <w:rFonts w:eastAsia="Times New Roman"/>
          <w:szCs w:val="24"/>
        </w:rPr>
        <w:t>Μαυρωτά</w:t>
      </w:r>
      <w:proofErr w:type="spellEnd"/>
      <w:r>
        <w:rPr>
          <w:rFonts w:eastAsia="Times New Roman"/>
          <w:szCs w:val="24"/>
        </w:rPr>
        <w:t xml:space="preserve">. </w:t>
      </w:r>
    </w:p>
    <w:p w14:paraId="3E37B861"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xml:space="preserve">, έχετε τον λόγο για δεκαπέντε λεπτά. </w:t>
      </w:r>
    </w:p>
    <w:p w14:paraId="3E37B862"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ΓΕΩΡΓΙΟΣ ΜΑΥΡΩΤΑΣ: </w:t>
      </w:r>
      <w:r>
        <w:rPr>
          <w:rFonts w:eastAsia="Times New Roman"/>
          <w:szCs w:val="24"/>
        </w:rPr>
        <w:t>Ευχαριστώ, κύριε Πρόεδρε.</w:t>
      </w:r>
    </w:p>
    <w:p w14:paraId="3E37B863"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Επιτρέψτε μου ν</w:t>
      </w:r>
      <w:r>
        <w:rPr>
          <w:rFonts w:eastAsia="Times New Roman"/>
          <w:szCs w:val="24"/>
        </w:rPr>
        <w:t xml:space="preserve">α ξεκινήσω με κάτι διαδικαστικό. Είχαμε τα πολυνομοσχέδια -σκούπα, τώρα το νέο εύρημα είναι οι </w:t>
      </w:r>
      <w:proofErr w:type="spellStart"/>
      <w:r>
        <w:rPr>
          <w:rFonts w:eastAsia="Times New Roman"/>
          <w:szCs w:val="24"/>
        </w:rPr>
        <w:t>πολυτροπολογίες</w:t>
      </w:r>
      <w:proofErr w:type="spellEnd"/>
      <w:r>
        <w:rPr>
          <w:rFonts w:eastAsia="Times New Roman"/>
          <w:szCs w:val="24"/>
        </w:rPr>
        <w:t>-σκούπα, όπου βάζουμε σε μία τροπολογία πέντε διατάξεις από διαφορετικά Υπουργεία, έτσι ώστε να λέμε ότι φέραμε μία τροπολογία αντί για πέντε. Στο</w:t>
      </w:r>
      <w:r>
        <w:rPr>
          <w:rFonts w:eastAsia="Times New Roman"/>
          <w:szCs w:val="24"/>
        </w:rPr>
        <w:t xml:space="preserve"> συγκεκριμένο νομοσχέδιο έχουμε δώδεκα τροπολογίες, εκ των οποίων οι δύο είναι </w:t>
      </w:r>
      <w:proofErr w:type="spellStart"/>
      <w:r>
        <w:rPr>
          <w:rFonts w:eastAsia="Times New Roman"/>
          <w:szCs w:val="24"/>
        </w:rPr>
        <w:t>πολυτροπολογίες</w:t>
      </w:r>
      <w:proofErr w:type="spellEnd"/>
      <w:r>
        <w:rPr>
          <w:rFonts w:eastAsia="Times New Roman"/>
          <w:szCs w:val="24"/>
        </w:rPr>
        <w:t>. Κατά τη γνώμη μου είναι κουτοπονηριές, επειδή υπήρξε την περασμένη εβδομάδα κατακραυγή για τον αριθμό των τροπολογιών.</w:t>
      </w:r>
    </w:p>
    <w:p w14:paraId="3E37B864" w14:textId="77777777" w:rsidR="00462015" w:rsidRDefault="00E90EEC">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άμε στο σημερινό νομοσχέδιο. Θα επικεντρ</w:t>
      </w:r>
      <w:r>
        <w:rPr>
          <w:rFonts w:eastAsia="Times New Roman"/>
          <w:szCs w:val="24"/>
        </w:rPr>
        <w:t xml:space="preserve">ωθώ στα της </w:t>
      </w:r>
      <w:r>
        <w:rPr>
          <w:rFonts w:eastAsia="Times New Roman"/>
          <w:szCs w:val="24"/>
        </w:rPr>
        <w:t>τ</w:t>
      </w:r>
      <w:r>
        <w:rPr>
          <w:rFonts w:eastAsia="Times New Roman"/>
          <w:szCs w:val="24"/>
        </w:rPr>
        <w:t xml:space="preserve">ριτοβάθμιας </w:t>
      </w:r>
      <w:r>
        <w:rPr>
          <w:rFonts w:eastAsia="Times New Roman"/>
          <w:szCs w:val="24"/>
        </w:rPr>
        <w:t>ε</w:t>
      </w:r>
      <w:r>
        <w:rPr>
          <w:rFonts w:eastAsia="Times New Roman"/>
          <w:szCs w:val="24"/>
        </w:rPr>
        <w:t xml:space="preserve">κπαίδευσης που υπάρχουν στο νομοσχέδιο, έναν χώρο που τον ξέρω καλά εκ των έσω. Το παρόν νομοσχέδιο είναι ένα νομοσχέδιο </w:t>
      </w:r>
      <w:r>
        <w:rPr>
          <w:rFonts w:eastAsia="Times New Roman"/>
          <w:szCs w:val="24"/>
        </w:rPr>
        <w:t>«</w:t>
      </w:r>
      <w:r>
        <w:rPr>
          <w:rFonts w:eastAsia="Times New Roman"/>
          <w:szCs w:val="24"/>
          <w:lang w:val="en-US"/>
        </w:rPr>
        <w:t>stealth</w:t>
      </w:r>
      <w:r>
        <w:rPr>
          <w:rFonts w:eastAsia="Times New Roman"/>
          <w:szCs w:val="24"/>
        </w:rPr>
        <w:t>»</w:t>
      </w:r>
      <w:r>
        <w:rPr>
          <w:rFonts w:eastAsia="Times New Roman"/>
          <w:szCs w:val="24"/>
        </w:rPr>
        <w:t>, ξέρετε είναι εκείνα τα αόρατα αεροπλάνα που δεν τα πιάνουν τα ραντάρ, είναι γρήγορο, αθόρυβο, έρχε</w:t>
      </w:r>
      <w:r>
        <w:rPr>
          <w:rFonts w:eastAsia="Times New Roman"/>
          <w:szCs w:val="24"/>
        </w:rPr>
        <w:t>ται 1</w:t>
      </w:r>
      <w:r>
        <w:rPr>
          <w:rFonts w:eastAsia="Times New Roman"/>
          <w:szCs w:val="24"/>
          <w:vertAlign w:val="superscript"/>
        </w:rPr>
        <w:t>η</w:t>
      </w:r>
      <w:r>
        <w:rPr>
          <w:rFonts w:eastAsia="Times New Roman"/>
          <w:szCs w:val="24"/>
        </w:rPr>
        <w:t xml:space="preserve"> Αυγούστου, έτσι ώστε να μη γίνει ευρέως αντιληπτό, όταν ο κόσμος είναι στις παραλίες.  Η </w:t>
      </w:r>
      <w:r>
        <w:rPr>
          <w:rFonts w:eastAsia="Times New Roman"/>
          <w:szCs w:val="24"/>
        </w:rPr>
        <w:t>ε</w:t>
      </w:r>
      <w:r>
        <w:rPr>
          <w:rFonts w:eastAsia="Times New Roman"/>
          <w:szCs w:val="24"/>
        </w:rPr>
        <w:t xml:space="preserve">ισηγήτρια του ΣΥΡΙΖΑ η πολύ συμπαθής μου κ. </w:t>
      </w:r>
      <w:proofErr w:type="spellStart"/>
      <w:r>
        <w:rPr>
          <w:rFonts w:eastAsia="Times New Roman"/>
          <w:szCs w:val="24"/>
        </w:rPr>
        <w:t>Τζούφη</w:t>
      </w:r>
      <w:proofErr w:type="spellEnd"/>
      <w:r>
        <w:rPr>
          <w:rFonts w:eastAsia="Times New Roman"/>
          <w:szCs w:val="24"/>
        </w:rPr>
        <w:t xml:space="preserve"> απ</w:t>
      </w:r>
      <w:r>
        <w:rPr>
          <w:rFonts w:eastAsia="Times New Roman"/>
          <w:szCs w:val="24"/>
        </w:rPr>
        <w:t>ά</w:t>
      </w:r>
      <w:r>
        <w:rPr>
          <w:rFonts w:eastAsia="Times New Roman"/>
          <w:szCs w:val="24"/>
        </w:rPr>
        <w:t>ντησε σε αυτές τις κατηγορίες</w:t>
      </w:r>
      <w:r>
        <w:rPr>
          <w:rFonts w:eastAsia="Times New Roman"/>
          <w:szCs w:val="24"/>
        </w:rPr>
        <w:t>,</w:t>
      </w:r>
      <w:r>
        <w:rPr>
          <w:rFonts w:eastAsia="Times New Roman"/>
          <w:szCs w:val="24"/>
        </w:rPr>
        <w:t xml:space="preserve"> λέγοντας ότι και οι προηγούμενοι τα ίδια έκαναν. Γι’ αυτό σας ψήφισαν, όμως, για να κάνετε τα ίδια με τους προηγούμενους; Σκεφτείτε το λίγο αυτό και μην το χρησιμοποιείτε ως άλλοθι. </w:t>
      </w:r>
    </w:p>
    <w:p w14:paraId="3E37B865"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Εν συντομία, λοιπόν, για την ανώτατη εκπαίδευση το νομοσχέδιο αυτό δεν έ</w:t>
      </w:r>
      <w:r>
        <w:rPr>
          <w:rFonts w:eastAsia="Times New Roman"/>
          <w:szCs w:val="24"/>
        </w:rPr>
        <w:t>χει κα</w:t>
      </w:r>
      <w:r>
        <w:rPr>
          <w:rFonts w:eastAsia="Times New Roman"/>
          <w:szCs w:val="24"/>
        </w:rPr>
        <w:t>μ</w:t>
      </w:r>
      <w:r>
        <w:rPr>
          <w:rFonts w:eastAsia="Times New Roman"/>
          <w:szCs w:val="24"/>
        </w:rPr>
        <w:t>μία αναπτυξιακή πνοή</w:t>
      </w:r>
      <w:r>
        <w:rPr>
          <w:rFonts w:eastAsia="Times New Roman"/>
          <w:szCs w:val="24"/>
        </w:rPr>
        <w:t>,</w:t>
      </w:r>
      <w:r>
        <w:rPr>
          <w:rFonts w:eastAsia="Times New Roman"/>
          <w:szCs w:val="24"/>
        </w:rPr>
        <w:t xml:space="preserve"> σε ό,τι αφορά τα πανεπιστήμια και</w:t>
      </w:r>
      <w:r>
        <w:rPr>
          <w:rFonts w:eastAsia="Times New Roman"/>
          <w:szCs w:val="24"/>
        </w:rPr>
        <w:t>,</w:t>
      </w:r>
      <w:r>
        <w:rPr>
          <w:rFonts w:eastAsia="Times New Roman"/>
          <w:szCs w:val="24"/>
        </w:rPr>
        <w:t xml:space="preserve"> κυρίως, σε ό,τι έχει να κάνει με την εξωστρέφεια. Επαναφέρει επικοινωνιακά το άσυλο, λες και είχε ποτέ καταργηθεί. Βάζει αιφνιδιαστικά πολύ σημαντικά ζητήματα όπως είναι τα ΤΕΙ, το πενταετές </w:t>
      </w:r>
      <w:r>
        <w:rPr>
          <w:rFonts w:eastAsia="Times New Roman"/>
          <w:szCs w:val="24"/>
          <w:lang w:val="en-US"/>
        </w:rPr>
        <w:t>m</w:t>
      </w:r>
      <w:r>
        <w:rPr>
          <w:rFonts w:eastAsia="Times New Roman"/>
          <w:szCs w:val="24"/>
          <w:lang w:val="en-US"/>
        </w:rPr>
        <w:t>aster</w:t>
      </w:r>
      <w:r>
        <w:rPr>
          <w:rFonts w:eastAsia="Times New Roman"/>
          <w:szCs w:val="24"/>
        </w:rPr>
        <w:t xml:space="preserve"> κ</w:t>
      </w:r>
      <w:r>
        <w:rPr>
          <w:rFonts w:eastAsia="Times New Roman"/>
          <w:szCs w:val="24"/>
        </w:rPr>
        <w:t>.</w:t>
      </w:r>
      <w:r>
        <w:rPr>
          <w:rFonts w:eastAsia="Times New Roman"/>
          <w:szCs w:val="24"/>
        </w:rPr>
        <w:t>λπ., για να εξασφαλίσει συμμαχίες και αντιπαροχές. Προσπαθεί να επέμβει στις εκλογές των οργάνων διοίκησης</w:t>
      </w:r>
      <w:r>
        <w:rPr>
          <w:rFonts w:eastAsia="Times New Roman"/>
          <w:szCs w:val="24"/>
        </w:rPr>
        <w:t>,</w:t>
      </w:r>
      <w:r>
        <w:rPr>
          <w:rFonts w:eastAsia="Times New Roman"/>
          <w:szCs w:val="24"/>
        </w:rPr>
        <w:t xml:space="preserve"> ώστε να ξαναπάρουν το πάνω χέρι οι μηχανισμοί και οι επαγγελματίες συνδικαλιστές. Στραγγαλίζει τα μεταπτυχιακά προγράμματα</w:t>
      </w:r>
      <w:r>
        <w:rPr>
          <w:rFonts w:eastAsia="Times New Roman"/>
          <w:szCs w:val="24"/>
        </w:rPr>
        <w:t>,</w:t>
      </w:r>
      <w:r>
        <w:rPr>
          <w:rFonts w:eastAsia="Times New Roman"/>
          <w:szCs w:val="24"/>
        </w:rPr>
        <w:t xml:space="preserve"> εκμεταλλευόμενο </w:t>
      </w:r>
      <w:r>
        <w:rPr>
          <w:rFonts w:eastAsia="Times New Roman"/>
          <w:szCs w:val="24"/>
        </w:rPr>
        <w:t xml:space="preserve">παθογένειες που υπήρχαν, ώστε να φτιάξει ένα στενό κουστούμι για όλα, αναγκάζοντας πολλά από αυτά να κλείσουν. Τέλος, κάνει </w:t>
      </w:r>
      <w:proofErr w:type="spellStart"/>
      <w:r>
        <w:rPr>
          <w:rFonts w:eastAsia="Times New Roman"/>
          <w:szCs w:val="24"/>
        </w:rPr>
        <w:t>μικροδιαχείριση</w:t>
      </w:r>
      <w:proofErr w:type="spellEnd"/>
      <w:r>
        <w:rPr>
          <w:rFonts w:eastAsia="Times New Roman"/>
          <w:szCs w:val="24"/>
        </w:rPr>
        <w:t xml:space="preserve"> και εξυπηρετήσεις στο γνωστό πλαίσιο των πελατειακών σχέσεων. </w:t>
      </w:r>
    </w:p>
    <w:p w14:paraId="3E37B866" w14:textId="77777777" w:rsidR="00462015" w:rsidRDefault="00E90EEC">
      <w:pPr>
        <w:spacing w:line="600" w:lineRule="auto"/>
        <w:ind w:firstLine="720"/>
        <w:contextualSpacing/>
        <w:jc w:val="both"/>
        <w:rPr>
          <w:rFonts w:eastAsia="Times New Roman"/>
          <w:szCs w:val="24"/>
        </w:rPr>
      </w:pPr>
      <w:r>
        <w:rPr>
          <w:rFonts w:eastAsia="Times New Roman"/>
          <w:szCs w:val="24"/>
        </w:rPr>
        <w:t>Ας τα δούμε, όμως, ένα-ένα. Για τις ακαδημαϊκές ελευθ</w:t>
      </w:r>
      <w:r>
        <w:rPr>
          <w:rFonts w:eastAsia="Times New Roman"/>
          <w:szCs w:val="24"/>
        </w:rPr>
        <w:t>ερίες και την πολύκροτη επιστροφή του ασύλου λες και είχε φύγει ποτέ, τα είπαμε. Κλείνετε το μάτι σε συγκεκριμένα ακροατήρια</w:t>
      </w:r>
      <w:r>
        <w:rPr>
          <w:rFonts w:eastAsia="Times New Roman"/>
          <w:szCs w:val="24"/>
        </w:rPr>
        <w:t>,</w:t>
      </w:r>
      <w:r>
        <w:rPr>
          <w:rFonts w:eastAsia="Times New Roman"/>
          <w:szCs w:val="24"/>
        </w:rPr>
        <w:t xml:space="preserve"> που έχουν διαβεί τον </w:t>
      </w:r>
      <w:proofErr w:type="spellStart"/>
      <w:r>
        <w:rPr>
          <w:rFonts w:eastAsia="Times New Roman"/>
          <w:szCs w:val="24"/>
        </w:rPr>
        <w:t>Ρουβίκωνα</w:t>
      </w:r>
      <w:proofErr w:type="spellEnd"/>
      <w:r>
        <w:rPr>
          <w:rFonts w:eastAsia="Times New Roman"/>
          <w:szCs w:val="24"/>
        </w:rPr>
        <w:t xml:space="preserve"> της νομιμότητας, ζητώντας μάλιστα από το ρωμαλέο φοιτητικό κίνημα να αναλάβει δράση. Να </w:t>
      </w:r>
      <w:r>
        <w:rPr>
          <w:rFonts w:eastAsia="Times New Roman"/>
          <w:szCs w:val="24"/>
        </w:rPr>
        <w:lastRenderedPageBreak/>
        <w:t>κάνει τι δη</w:t>
      </w:r>
      <w:r>
        <w:rPr>
          <w:rFonts w:eastAsia="Times New Roman"/>
          <w:szCs w:val="24"/>
        </w:rPr>
        <w:t xml:space="preserve">λαδή; Να τα βάλει με συμμορίες; Ακούσαμε την Παρασκευή και τη διάλεξη του κ. Παρασκευόπουλου στην </w:t>
      </w:r>
      <w:r>
        <w:rPr>
          <w:rFonts w:eastAsia="Times New Roman"/>
          <w:szCs w:val="24"/>
        </w:rPr>
        <w:t>ε</w:t>
      </w:r>
      <w:r>
        <w:rPr>
          <w:rFonts w:eastAsia="Times New Roman"/>
          <w:szCs w:val="24"/>
        </w:rPr>
        <w:t xml:space="preserve">πιτροπή και μείναμε με την απορία. Δεν ξέρει ή κάνει πως δεν ξέρει την κατάσταση; Μας μίλαγε για καταλήψεις των φοιτητών, όταν είναι γνωστό τοις </w:t>
      </w:r>
      <w:proofErr w:type="spellStart"/>
      <w:r>
        <w:rPr>
          <w:rFonts w:eastAsia="Times New Roman"/>
          <w:szCs w:val="24"/>
        </w:rPr>
        <w:t>πάσι</w:t>
      </w:r>
      <w:proofErr w:type="spellEnd"/>
      <w:r>
        <w:rPr>
          <w:rFonts w:eastAsia="Times New Roman"/>
          <w:szCs w:val="24"/>
        </w:rPr>
        <w:t xml:space="preserve"> ότι τα </w:t>
      </w:r>
      <w:r>
        <w:rPr>
          <w:rFonts w:eastAsia="Times New Roman"/>
          <w:szCs w:val="24"/>
        </w:rPr>
        <w:t xml:space="preserve">προβλήματα δημιουργούνται κατά 99% από </w:t>
      </w:r>
      <w:proofErr w:type="spellStart"/>
      <w:r>
        <w:rPr>
          <w:rFonts w:eastAsia="Times New Roman"/>
          <w:szCs w:val="24"/>
        </w:rPr>
        <w:t>εξωπανεπιστημιακά</w:t>
      </w:r>
      <w:proofErr w:type="spellEnd"/>
      <w:r>
        <w:rPr>
          <w:rFonts w:eastAsia="Times New Roman"/>
          <w:szCs w:val="24"/>
        </w:rPr>
        <w:t xml:space="preserve"> στοιχεία, που βρίσκουν γόνιμο έδαφος για τις δραστηριότητές τους, χωρίς την ενοχλητική παρουσία της Αστυνομίας</w:t>
      </w:r>
      <w:r>
        <w:rPr>
          <w:rFonts w:eastAsia="Times New Roman"/>
          <w:szCs w:val="24"/>
        </w:rPr>
        <w:t xml:space="preserve">. </w:t>
      </w:r>
    </w:p>
    <w:p w14:paraId="3E37B867" w14:textId="77777777" w:rsidR="00462015" w:rsidRDefault="00E90EEC">
      <w:pPr>
        <w:spacing w:line="600" w:lineRule="auto"/>
        <w:ind w:firstLine="720"/>
        <w:contextualSpacing/>
        <w:jc w:val="both"/>
        <w:rPr>
          <w:rFonts w:eastAsia="Times New Roman"/>
          <w:szCs w:val="24"/>
        </w:rPr>
      </w:pPr>
      <w:r>
        <w:rPr>
          <w:rFonts w:eastAsia="Times New Roman"/>
          <w:szCs w:val="24"/>
        </w:rPr>
        <w:t>Ας δούμε λίγο κι αυτά που είπα για την εξωστρέφεια. Ο δρόμος για τη ανάπτυξη της ελλην</w:t>
      </w:r>
      <w:r>
        <w:rPr>
          <w:rFonts w:eastAsia="Times New Roman"/>
          <w:szCs w:val="24"/>
        </w:rPr>
        <w:t xml:space="preserve">ικής </w:t>
      </w:r>
      <w:r>
        <w:rPr>
          <w:rFonts w:eastAsia="Times New Roman"/>
          <w:szCs w:val="24"/>
        </w:rPr>
        <w:t>τ</w:t>
      </w:r>
      <w:r>
        <w:rPr>
          <w:rFonts w:eastAsia="Times New Roman"/>
          <w:szCs w:val="24"/>
        </w:rPr>
        <w:t xml:space="preserve">ριτοβάθμιας </w:t>
      </w:r>
      <w:r>
        <w:rPr>
          <w:rFonts w:eastAsia="Times New Roman"/>
          <w:szCs w:val="24"/>
        </w:rPr>
        <w:t>ε</w:t>
      </w:r>
      <w:r>
        <w:rPr>
          <w:rFonts w:eastAsia="Times New Roman"/>
          <w:szCs w:val="24"/>
        </w:rPr>
        <w:t>κπαίδευσης περνάει μέσα από την εξωστρέφεια. Τα πανεπιστήμιά μας χάνουν στις διεθνείς αξιολογήσεις</w:t>
      </w:r>
      <w:r>
        <w:rPr>
          <w:rFonts w:eastAsia="Times New Roman"/>
          <w:szCs w:val="24"/>
        </w:rPr>
        <w:t>,</w:t>
      </w:r>
      <w:r>
        <w:rPr>
          <w:rFonts w:eastAsia="Times New Roman"/>
          <w:szCs w:val="24"/>
        </w:rPr>
        <w:t xml:space="preserve"> επειδή υστερούμε στους δείκτες εξωστρέφειας αλλά και διασύνδεσης με την παραγωγή. Η έκθεση της Εθνικής Τράπεζας της Ελλάδος του Μαΐου του</w:t>
      </w:r>
      <w:r>
        <w:rPr>
          <w:rFonts w:eastAsia="Times New Roman"/>
          <w:szCs w:val="24"/>
        </w:rPr>
        <w:t xml:space="preserve"> 2017, πριν από δύο μήνες, προτείνει τη μετατροπή της Ελλάδος σε έναν ακαδημαϊκό κόμβο, προσελκύοντας φοιτητές και ανατρέποντας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Μιλάει για εξοικονόμηση 1,8 δισεκατομμυρί</w:t>
      </w:r>
      <w:r>
        <w:rPr>
          <w:rFonts w:eastAsia="Times New Roman"/>
          <w:szCs w:val="24"/>
        </w:rPr>
        <w:t>ου</w:t>
      </w:r>
      <w:r>
        <w:rPr>
          <w:rFonts w:eastAsia="Times New Roman"/>
          <w:szCs w:val="24"/>
        </w:rPr>
        <w:t xml:space="preserve"> ευρώ τον χρόνο ενώ σε βάθος δεκαετίας μία συμβολή στην αύξηση του ΑΕ</w:t>
      </w:r>
      <w:r>
        <w:rPr>
          <w:rFonts w:eastAsia="Times New Roman"/>
          <w:szCs w:val="24"/>
        </w:rPr>
        <w:t xml:space="preserve">Π κατά 1,1%, επιπλέον. </w:t>
      </w:r>
    </w:p>
    <w:p w14:paraId="3E37B868"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Θα ήθελα να καταθέσω αυτή τη μελέτη για τα Πρακτικά. </w:t>
      </w:r>
    </w:p>
    <w:p w14:paraId="3E37B869"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Βουλευτής κ. Γεώργιος </w:t>
      </w:r>
      <w:proofErr w:type="spellStart"/>
      <w:r>
        <w:rPr>
          <w:rFonts w:eastAsia="Times New Roman"/>
          <w:szCs w:val="24"/>
        </w:rPr>
        <w:t>Μαυρωτάς</w:t>
      </w:r>
      <w:proofErr w:type="spellEnd"/>
      <w:r>
        <w:rPr>
          <w:rFonts w:eastAsia="Times New Roman"/>
          <w:szCs w:val="24"/>
        </w:rPr>
        <w:t xml:space="preserve"> καταθέτει για τα Πρακτικά την προαναφερθείσα μελέτη, η οποία βρίσκεται στο αρχείο του Τμήματος Γραμματείας της Διεύθυνσης Στενογ</w:t>
      </w:r>
      <w:r>
        <w:rPr>
          <w:rFonts w:eastAsia="Times New Roman"/>
          <w:szCs w:val="24"/>
        </w:rPr>
        <w:t xml:space="preserve">ραφίας και Πρακτικών της Βουλής) </w:t>
      </w:r>
    </w:p>
    <w:p w14:paraId="3E37B86A" w14:textId="77777777" w:rsidR="00462015" w:rsidRDefault="00E90EEC">
      <w:pPr>
        <w:spacing w:line="600" w:lineRule="auto"/>
        <w:ind w:firstLine="720"/>
        <w:contextualSpacing/>
        <w:jc w:val="both"/>
        <w:rPr>
          <w:rFonts w:eastAsia="Times New Roman"/>
          <w:szCs w:val="24"/>
        </w:rPr>
      </w:pPr>
      <w:r>
        <w:rPr>
          <w:rFonts w:eastAsia="Times New Roman"/>
          <w:szCs w:val="24"/>
        </w:rPr>
        <w:t>Όποιος διαβάσει το παρόν νομοσχέδιο</w:t>
      </w:r>
      <w:r>
        <w:rPr>
          <w:rFonts w:eastAsia="Times New Roman"/>
          <w:szCs w:val="24"/>
        </w:rPr>
        <w:t>,</w:t>
      </w:r>
      <w:r>
        <w:rPr>
          <w:rFonts w:eastAsia="Times New Roman"/>
          <w:szCs w:val="24"/>
        </w:rPr>
        <w:t xml:space="preserve"> θα διαπιστώσει ότι κινείται στην ακριβώς αντίθετη κατεύθυνση. Προσπαθεί να δυσκολέψει την ευελιξία και την εξωστρέφεια της ελληνικής </w:t>
      </w:r>
      <w:r>
        <w:rPr>
          <w:rFonts w:eastAsia="Times New Roman"/>
          <w:szCs w:val="24"/>
        </w:rPr>
        <w:t>τ</w:t>
      </w:r>
      <w:r>
        <w:rPr>
          <w:rFonts w:eastAsia="Times New Roman"/>
          <w:szCs w:val="24"/>
        </w:rPr>
        <w:t xml:space="preserve">ριτοβάθμιας </w:t>
      </w:r>
      <w:r>
        <w:rPr>
          <w:rFonts w:eastAsia="Times New Roman"/>
          <w:szCs w:val="24"/>
        </w:rPr>
        <w:t>ε</w:t>
      </w:r>
      <w:r>
        <w:rPr>
          <w:rFonts w:eastAsia="Times New Roman"/>
          <w:szCs w:val="24"/>
        </w:rPr>
        <w:t xml:space="preserve">κπαίδευσης. </w:t>
      </w:r>
    </w:p>
    <w:p w14:paraId="3E37B86B" w14:textId="77777777" w:rsidR="00462015" w:rsidRDefault="00E90EEC">
      <w:pPr>
        <w:spacing w:line="600" w:lineRule="auto"/>
        <w:ind w:firstLine="720"/>
        <w:contextualSpacing/>
        <w:jc w:val="both"/>
        <w:rPr>
          <w:rFonts w:eastAsia="Times New Roman"/>
          <w:szCs w:val="24"/>
        </w:rPr>
      </w:pPr>
      <w:r>
        <w:rPr>
          <w:rFonts w:eastAsia="Times New Roman"/>
          <w:szCs w:val="24"/>
        </w:rPr>
        <w:t>Πάμε και στα μεταπτυχιακά</w:t>
      </w:r>
      <w:r>
        <w:rPr>
          <w:rFonts w:eastAsia="Times New Roman"/>
          <w:szCs w:val="24"/>
        </w:rPr>
        <w:t xml:space="preserve"> προγράμματα. Επειδή ο Υπουργός είπε ότι δεν έχουμε μιλήσει για τα μεταπτυχιακά, θα ήθελα να του γνωστοποιήσω και να καταθέσω για τα Πρακτικά ένα άρθρο μου στην «</w:t>
      </w:r>
      <w:r>
        <w:rPr>
          <w:rFonts w:eastAsia="Times New Roman"/>
          <w:szCs w:val="24"/>
          <w:lang w:val="en-US"/>
        </w:rPr>
        <w:t>HUFFINGTON</w:t>
      </w:r>
      <w:r>
        <w:rPr>
          <w:rFonts w:eastAsia="Times New Roman"/>
          <w:szCs w:val="24"/>
        </w:rPr>
        <w:t>» στις 12 Ιουνίου 2017, με τίτλο «Μιας πεντάρας μεταπτυχιακά ή πώς ο ακαδημαϊκός λαϊ</w:t>
      </w:r>
      <w:r>
        <w:rPr>
          <w:rFonts w:eastAsia="Times New Roman"/>
          <w:szCs w:val="24"/>
        </w:rPr>
        <w:t xml:space="preserve">κισμός υπονομεύει τις μεταπτυχιακές σπουδές. </w:t>
      </w:r>
    </w:p>
    <w:p w14:paraId="3E37B86C"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Γεώργιος </w:t>
      </w:r>
      <w:proofErr w:type="spellStart"/>
      <w:r>
        <w:rPr>
          <w:rFonts w:eastAsia="Times New Roman"/>
          <w:szCs w:val="24"/>
        </w:rPr>
        <w:t>Μαυρωτάς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37B86D"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Ας πάμε στα νούμερα. Από τα επτακόσια τριάντα πέντε προγράμματα μεταπτυχιακών τα πεντακόσια είκοσι τέσσερα, δηλαδή το 71%, έχουν δίδακτρα. Τα </w:t>
      </w:r>
      <w:proofErr w:type="spellStart"/>
      <w:r>
        <w:rPr>
          <w:rFonts w:eastAsia="Times New Roman"/>
          <w:szCs w:val="24"/>
        </w:rPr>
        <w:t>εκατόν</w:t>
      </w:r>
      <w:proofErr w:type="spellEnd"/>
      <w:r>
        <w:rPr>
          <w:rFonts w:eastAsia="Times New Roman"/>
          <w:szCs w:val="24"/>
        </w:rPr>
        <w:t xml:space="preserve"> οκτώ είναι από ΤΕΙ. Όλα τα μεταπτυχιακά από ΤΕΙ είναι με δίδακτρα. Από τα πεντακόσια είκοσι τέσσερα που είν</w:t>
      </w:r>
      <w:r>
        <w:rPr>
          <w:rFonts w:eastAsia="Times New Roman"/>
          <w:szCs w:val="24"/>
        </w:rPr>
        <w:t xml:space="preserve">αι με δίδακτρα, τα δεκατέσσερα έχουν πάνω από 8.000 ευρώ δίδακτρα, τα περισσότερα εκ των οποίων είναι </w:t>
      </w:r>
      <w:r>
        <w:rPr>
          <w:rFonts w:eastAsia="Times New Roman"/>
          <w:szCs w:val="24"/>
        </w:rPr>
        <w:t>χ</w:t>
      </w:r>
      <w:r>
        <w:rPr>
          <w:rFonts w:eastAsia="Times New Roman"/>
          <w:szCs w:val="24"/>
        </w:rPr>
        <w:t xml:space="preserve">ρηματοοικονομικών και </w:t>
      </w:r>
      <w:r>
        <w:rPr>
          <w:rFonts w:eastAsia="Times New Roman"/>
          <w:szCs w:val="24"/>
        </w:rPr>
        <w:t>δ</w:t>
      </w:r>
      <w:r>
        <w:rPr>
          <w:rFonts w:eastAsia="Times New Roman"/>
          <w:szCs w:val="24"/>
        </w:rPr>
        <w:t xml:space="preserve">ιοίκησης. </w:t>
      </w:r>
    </w:p>
    <w:p w14:paraId="3E37B86E" w14:textId="77777777" w:rsidR="00462015" w:rsidRDefault="00E90EEC">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πειδή ο Υπουργός είπε ότι θα τα πούμε πολύ σκληρά σήμερα Δευτέρα εδώ, περιμένουμε με αγωνία να ακούσουμε</w:t>
      </w:r>
      <w:r>
        <w:rPr>
          <w:rFonts w:eastAsia="Times New Roman"/>
          <w:szCs w:val="24"/>
        </w:rPr>
        <w:t>,</w:t>
      </w:r>
      <w:r>
        <w:rPr>
          <w:rFonts w:eastAsia="Times New Roman"/>
          <w:szCs w:val="24"/>
        </w:rPr>
        <w:t xml:space="preserve"> για να μην κ</w:t>
      </w:r>
      <w:r>
        <w:rPr>
          <w:rFonts w:eastAsia="Times New Roman"/>
          <w:szCs w:val="24"/>
        </w:rPr>
        <w:t>αίγονται τα χλωρά μαζί με τα ξερά.</w:t>
      </w:r>
    </w:p>
    <w:p w14:paraId="3E37B86F"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Δεν είναι όλα τα μεταπτυχιακά ίδια. Υπάρχουν τα πιο ερευνητικά και τα πιο επαγγελματικά, όπως είναι τα μεταπτυχιακά </w:t>
      </w:r>
      <w:r>
        <w:rPr>
          <w:rFonts w:eastAsia="Times New Roman"/>
          <w:szCs w:val="24"/>
        </w:rPr>
        <w:t>ο</w:t>
      </w:r>
      <w:r>
        <w:rPr>
          <w:rFonts w:eastAsia="Times New Roman"/>
          <w:szCs w:val="24"/>
        </w:rPr>
        <w:t xml:space="preserve">ικονομίας και </w:t>
      </w:r>
      <w:r>
        <w:rPr>
          <w:rFonts w:eastAsia="Times New Roman"/>
          <w:szCs w:val="24"/>
        </w:rPr>
        <w:t>δ</w:t>
      </w:r>
      <w:r>
        <w:rPr>
          <w:rFonts w:eastAsia="Times New Roman"/>
          <w:szCs w:val="24"/>
        </w:rPr>
        <w:t>ιοίκησης</w:t>
      </w:r>
      <w:r>
        <w:rPr>
          <w:rFonts w:eastAsia="Times New Roman"/>
          <w:szCs w:val="24"/>
        </w:rPr>
        <w:t>,</w:t>
      </w:r>
      <w:r>
        <w:rPr>
          <w:rFonts w:eastAsia="Times New Roman"/>
          <w:szCs w:val="24"/>
        </w:rPr>
        <w:t xml:space="preserve"> που έχουν απήχηση στην αγορά στελεχών. Μάλιστα πολλές εταιρείες πληρώνουν και τ</w:t>
      </w:r>
      <w:r>
        <w:rPr>
          <w:rFonts w:eastAsia="Times New Roman"/>
          <w:szCs w:val="24"/>
        </w:rPr>
        <w:t xml:space="preserve">α δίδακτρα των στελεχών </w:t>
      </w:r>
      <w:r>
        <w:rPr>
          <w:rFonts w:eastAsia="Times New Roman"/>
          <w:szCs w:val="24"/>
        </w:rPr>
        <w:t>τους,</w:t>
      </w:r>
      <w:r>
        <w:rPr>
          <w:rFonts w:eastAsia="Times New Roman"/>
          <w:szCs w:val="24"/>
        </w:rPr>
        <w:t xml:space="preserve"> για να φοιτήσουν σε αυτά.</w:t>
      </w:r>
    </w:p>
    <w:p w14:paraId="3E37B870" w14:textId="77777777" w:rsidR="00462015" w:rsidRDefault="00E90EEC">
      <w:pPr>
        <w:spacing w:line="600" w:lineRule="auto"/>
        <w:ind w:firstLine="720"/>
        <w:contextualSpacing/>
        <w:jc w:val="both"/>
        <w:rPr>
          <w:rFonts w:eastAsia="Times New Roman"/>
          <w:szCs w:val="24"/>
        </w:rPr>
      </w:pPr>
      <w:r>
        <w:rPr>
          <w:rFonts w:eastAsia="Times New Roman"/>
          <w:szCs w:val="24"/>
        </w:rPr>
        <w:t>Εάν θέλατε να θεραπεύσετε τις παθογένειες, θα μπορούσατε να αξιολογήσετε ακαδημαϊκά τα μεταπτυχιακά μέσω της ΑΔΙΠ και να πάρετε μέτρα για όσα βρείτε ανεπαρκή, να βάλετε νόρ</w:t>
      </w:r>
      <w:r>
        <w:rPr>
          <w:rFonts w:eastAsia="Times New Roman"/>
          <w:szCs w:val="24"/>
        </w:rPr>
        <w:lastRenderedPageBreak/>
        <w:t xml:space="preserve">μες για τη συμμετοχή των </w:t>
      </w:r>
      <w:r>
        <w:rPr>
          <w:rFonts w:eastAsia="Times New Roman"/>
          <w:szCs w:val="24"/>
        </w:rPr>
        <w:t>διδασκόντων από το τμήμα προέλευσης. Το κάνετε ήδη στο νομοσχέδιο και θα μπορούσαμε απλώς να συζητήσουμε τα νούμερα, δηλαδή, για το 60% ή για το 80%.</w:t>
      </w:r>
    </w:p>
    <w:p w14:paraId="3E37B871"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Η συμμετοχή διδασκόντων στα μεταπτυχιακά με δίδακτρα να γίνεται στον υπερωριακό χρόνο, δηλαδή, αφού έχουν </w:t>
      </w:r>
      <w:r>
        <w:rPr>
          <w:rFonts w:eastAsia="Times New Roman"/>
          <w:szCs w:val="24"/>
        </w:rPr>
        <w:t xml:space="preserve">εξαντλήσει τις υποχρεώσεις από το ετήσιο έντυπο εξειδίκευσης </w:t>
      </w:r>
      <w:proofErr w:type="spellStart"/>
      <w:r>
        <w:rPr>
          <w:rFonts w:eastAsia="Times New Roman"/>
          <w:szCs w:val="24"/>
        </w:rPr>
        <w:t>καθηκόντων.</w:t>
      </w:r>
      <w:r>
        <w:rPr>
          <w:rFonts w:eastAsia="Times New Roman"/>
          <w:szCs w:val="24"/>
        </w:rPr>
        <w:t>κ</w:t>
      </w:r>
      <w:r>
        <w:rPr>
          <w:rFonts w:eastAsia="Times New Roman"/>
          <w:szCs w:val="24"/>
        </w:rPr>
        <w:t>αι</w:t>
      </w:r>
      <w:proofErr w:type="spellEnd"/>
      <w:r>
        <w:rPr>
          <w:rFonts w:eastAsia="Times New Roman"/>
          <w:szCs w:val="24"/>
        </w:rPr>
        <w:t xml:space="preserve"> όχι αυτά τα γραφικά όπου λέτε</w:t>
      </w:r>
      <w:r>
        <w:rPr>
          <w:rFonts w:eastAsia="Times New Roman"/>
          <w:szCs w:val="24"/>
        </w:rPr>
        <w:t>,</w:t>
      </w:r>
      <w:r>
        <w:rPr>
          <w:rFonts w:eastAsia="Times New Roman"/>
          <w:szCs w:val="24"/>
        </w:rPr>
        <w:t xml:space="preserve"> εάν συμμετέχει κάποιος σε ένα μεταπτυχιακό με δίδακτρα</w:t>
      </w:r>
      <w:r>
        <w:rPr>
          <w:rFonts w:eastAsia="Times New Roman"/>
          <w:szCs w:val="24"/>
        </w:rPr>
        <w:t>,</w:t>
      </w:r>
      <w:r>
        <w:rPr>
          <w:rFonts w:eastAsia="Times New Roman"/>
          <w:szCs w:val="24"/>
        </w:rPr>
        <w:t xml:space="preserve"> θα πρέπει υποχρεωτικά να συμμετέχει ισόποσα και σε ένα χωρίς δίδακτρα. Είναι η λογική της πιτ</w:t>
      </w:r>
      <w:r>
        <w:rPr>
          <w:rFonts w:eastAsia="Times New Roman"/>
          <w:szCs w:val="24"/>
        </w:rPr>
        <w:t>σαρίας στις δύο πίτσες η μία δώρο!</w:t>
      </w:r>
    </w:p>
    <w:p w14:paraId="3E37B872" w14:textId="77777777" w:rsidR="00462015" w:rsidRDefault="00E90EEC">
      <w:pPr>
        <w:spacing w:line="600" w:lineRule="auto"/>
        <w:ind w:firstLine="720"/>
        <w:contextualSpacing/>
        <w:jc w:val="both"/>
        <w:rPr>
          <w:rFonts w:eastAsia="Times New Roman"/>
          <w:szCs w:val="24"/>
        </w:rPr>
      </w:pPr>
      <w:r>
        <w:rPr>
          <w:rFonts w:eastAsia="Times New Roman"/>
          <w:szCs w:val="24"/>
        </w:rPr>
        <w:t>Για την δωρεάν πρόσβαση στα μεταπτυχιακά</w:t>
      </w:r>
      <w:r>
        <w:rPr>
          <w:rFonts w:eastAsia="Times New Roman"/>
          <w:szCs w:val="24"/>
        </w:rPr>
        <w:t>.</w:t>
      </w:r>
      <w:r>
        <w:rPr>
          <w:rFonts w:eastAsia="Times New Roman"/>
          <w:szCs w:val="24"/>
        </w:rPr>
        <w:t xml:space="preserve"> Λέμε ναι να έχουν όλοι δυνατότητα πρόσβασης με υποτροφίες</w:t>
      </w:r>
      <w:r>
        <w:rPr>
          <w:rFonts w:eastAsia="Times New Roman"/>
          <w:szCs w:val="24"/>
        </w:rPr>
        <w:t>,</w:t>
      </w:r>
      <w:r>
        <w:rPr>
          <w:rFonts w:eastAsia="Times New Roman"/>
          <w:szCs w:val="24"/>
        </w:rPr>
        <w:t xml:space="preserve"> όμως, με βάση τις ακαδημαϊκές επιδόσεις για όσους έχουν χαμηλά εισοδήματα και χαμηλές τραπεζικές καταθέσεις</w:t>
      </w:r>
      <w:r>
        <w:rPr>
          <w:rFonts w:eastAsia="Times New Roman"/>
          <w:szCs w:val="24"/>
        </w:rPr>
        <w:t xml:space="preserve">, </w:t>
      </w:r>
      <w:r>
        <w:rPr>
          <w:rFonts w:eastAsia="Times New Roman"/>
          <w:szCs w:val="24"/>
        </w:rPr>
        <w:t>θα προσθέσο</w:t>
      </w:r>
      <w:r>
        <w:rPr>
          <w:rFonts w:eastAsia="Times New Roman"/>
          <w:szCs w:val="24"/>
        </w:rPr>
        <w:t>υμε</w:t>
      </w:r>
      <w:r>
        <w:rPr>
          <w:rFonts w:eastAsia="Times New Roman"/>
          <w:szCs w:val="24"/>
        </w:rPr>
        <w:t xml:space="preserve">, </w:t>
      </w:r>
      <w:r>
        <w:rPr>
          <w:rFonts w:eastAsia="Times New Roman"/>
          <w:szCs w:val="24"/>
        </w:rPr>
        <w:t xml:space="preserve">γιατί το εκκαθαριστικό της εφορίας δεν λέει πάντα την αλήθεια. </w:t>
      </w:r>
    </w:p>
    <w:p w14:paraId="3E37B873" w14:textId="77777777" w:rsidR="00462015" w:rsidRDefault="00E90EEC">
      <w:pPr>
        <w:spacing w:line="600" w:lineRule="auto"/>
        <w:ind w:firstLine="720"/>
        <w:contextualSpacing/>
        <w:jc w:val="both"/>
        <w:rPr>
          <w:rFonts w:eastAsia="Times New Roman"/>
          <w:szCs w:val="24"/>
        </w:rPr>
      </w:pPr>
      <w:r>
        <w:rPr>
          <w:rFonts w:eastAsia="Times New Roman"/>
          <w:szCs w:val="24"/>
        </w:rPr>
        <w:t>Θα ήταν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πολύ καλύτερα</w:t>
      </w:r>
      <w:r>
        <w:rPr>
          <w:rFonts w:eastAsia="Times New Roman"/>
          <w:szCs w:val="24"/>
        </w:rPr>
        <w:t>,</w:t>
      </w:r>
      <w:r>
        <w:rPr>
          <w:rFonts w:eastAsia="Times New Roman"/>
          <w:szCs w:val="24"/>
        </w:rPr>
        <w:t xml:space="preserve"> να βάλετε ένα ελάχιστον πλαφόν φοίτησης με υποτροφίες, ας πούμε 20%. Δηλαδή το 20% των φοιτητών σε κάθε μεταπτυχιακό να είναι με υποτροφία. Έτσι όπως το έχ</w:t>
      </w:r>
      <w:r>
        <w:rPr>
          <w:rFonts w:eastAsia="Times New Roman"/>
          <w:szCs w:val="24"/>
        </w:rPr>
        <w:t xml:space="preserve">ετε βάλει και να έχουν κάτω από το 70% του εθνικού διάμεσου ισοδύναμου διαθέσιμου εισοδήματος και αυτό να μην </w:t>
      </w:r>
      <w:r>
        <w:rPr>
          <w:rFonts w:eastAsia="Times New Roman"/>
          <w:szCs w:val="24"/>
        </w:rPr>
        <w:lastRenderedPageBreak/>
        <w:t xml:space="preserve">ξεπερνάει το 30% των φοιτητών του μεταπτυχιακού, είναι μαθηματικά επισφαλές. </w:t>
      </w:r>
    </w:p>
    <w:p w14:paraId="3E37B874" w14:textId="77777777" w:rsidR="00462015" w:rsidRDefault="00E90EEC">
      <w:pPr>
        <w:spacing w:line="600" w:lineRule="auto"/>
        <w:ind w:firstLine="720"/>
        <w:contextualSpacing/>
        <w:jc w:val="both"/>
        <w:rPr>
          <w:rFonts w:eastAsia="Times New Roman"/>
          <w:szCs w:val="24"/>
        </w:rPr>
      </w:pPr>
      <w:r>
        <w:rPr>
          <w:rFonts w:eastAsia="Times New Roman"/>
          <w:szCs w:val="24"/>
        </w:rPr>
        <w:t>Για τους μισθούς μελών ΔΕΠ στα μεταπτυχιακά</w:t>
      </w:r>
      <w:r>
        <w:rPr>
          <w:rFonts w:eastAsia="Times New Roman"/>
          <w:szCs w:val="24"/>
        </w:rPr>
        <w:t>.</w:t>
      </w:r>
      <w:r>
        <w:rPr>
          <w:rFonts w:eastAsia="Times New Roman"/>
          <w:szCs w:val="24"/>
        </w:rPr>
        <w:t xml:space="preserve"> Βάλτε ένα συνολικό πλαφ</w:t>
      </w:r>
      <w:r>
        <w:rPr>
          <w:rFonts w:eastAsia="Times New Roman"/>
          <w:szCs w:val="24"/>
        </w:rPr>
        <w:t>όν στον προϋπολογισμό του κάθε προγράμματος</w:t>
      </w:r>
      <w:r>
        <w:rPr>
          <w:rFonts w:eastAsia="Times New Roman"/>
          <w:szCs w:val="24"/>
        </w:rPr>
        <w:t>,</w:t>
      </w:r>
      <w:r>
        <w:rPr>
          <w:rFonts w:eastAsia="Times New Roman"/>
          <w:szCs w:val="24"/>
        </w:rPr>
        <w:t xml:space="preserve"> που θα πηγαίνει σε αμοιβές καθηγητών, ώστε να μην έχουμε τα φαινόμενα που ο κύριος Υπουργός ανέφερε την Παρασκευή. Έτσι θα έχουμε την ελευθερία κατανομής των κονδυλίων</w:t>
      </w:r>
      <w:r>
        <w:rPr>
          <w:rFonts w:eastAsia="Times New Roman"/>
          <w:szCs w:val="24"/>
        </w:rPr>
        <w:t>,</w:t>
      </w:r>
      <w:r>
        <w:rPr>
          <w:rFonts w:eastAsia="Times New Roman"/>
          <w:szCs w:val="24"/>
        </w:rPr>
        <w:t xml:space="preserve"> ανάλογα με το πόσα προσφέρει ο καθένας στο</w:t>
      </w:r>
      <w:r>
        <w:rPr>
          <w:rFonts w:eastAsia="Times New Roman"/>
          <w:szCs w:val="24"/>
        </w:rPr>
        <w:t xml:space="preserve"> μεταπτυχιακό.</w:t>
      </w:r>
    </w:p>
    <w:p w14:paraId="3E37B875" w14:textId="77777777" w:rsidR="00462015" w:rsidRDefault="00E90EEC">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πειδή ακούστηκε πολλές φορές από Βουλευτές και τον Υπουργό ότι είναι δουλειά των καθηγητών να διδάσκουν και ότι κάνουν λειτούργημα και το κίνητρο δεν μπορεί να είναι τα χρήματα και κανονικά δεν πρέπει να πληρώνονται εξτρά για την εργασία στ</w:t>
      </w:r>
      <w:r>
        <w:rPr>
          <w:rFonts w:eastAsia="Times New Roman"/>
          <w:szCs w:val="24"/>
        </w:rPr>
        <w:t>α μεταπτυχιακά, μήπως είστε λίγο υποκριτές εδώ, κύριοι συνάδελφοι; Και εμείς ως Βουλευτές δεν κάνουμε λειτούργημα; Και εμείς δεν παίρνουμε μισθό; Γιατί τότε να παίρνουμε και έξτρα αποζημίωση από τη συμμετοχή μας στις επιτροπές; Δεν είναι κομμάτι της δουλει</w:t>
      </w:r>
      <w:r>
        <w:rPr>
          <w:rFonts w:eastAsia="Times New Roman"/>
          <w:szCs w:val="24"/>
        </w:rPr>
        <w:t>άς μας αυτό; Να το κάνουμε και στις επιτροπές όπως και στα μεταπτυχιακά, λοιπόν. Για κάθε αμειβόμενη επιτροπή</w:t>
      </w:r>
      <w:r>
        <w:rPr>
          <w:rFonts w:eastAsia="Times New Roman"/>
          <w:szCs w:val="24"/>
        </w:rPr>
        <w:t>,</w:t>
      </w:r>
      <w:r>
        <w:rPr>
          <w:rFonts w:eastAsia="Times New Roman"/>
          <w:szCs w:val="24"/>
        </w:rPr>
        <w:t xml:space="preserve"> να πηγαίνουμε και σε μία μη αμειβόμενη. Στις δύο πίτσες </w:t>
      </w:r>
      <w:r>
        <w:rPr>
          <w:rFonts w:eastAsia="Times New Roman"/>
          <w:szCs w:val="24"/>
        </w:rPr>
        <w:lastRenderedPageBreak/>
        <w:t>η μία δώρο! Εγώ δεν συμφωνώ με τέτοιες λαϊκίστικες προσεγγίσεις. Όποιος δουλεύει και προσ</w:t>
      </w:r>
      <w:r>
        <w:rPr>
          <w:rFonts w:eastAsia="Times New Roman"/>
          <w:szCs w:val="24"/>
        </w:rPr>
        <w:t xml:space="preserve">φέρει, να αξιολογείται και να αμείβεται ανάλογα. </w:t>
      </w:r>
    </w:p>
    <w:p w14:paraId="3E37B876" w14:textId="77777777" w:rsidR="00462015" w:rsidRDefault="00E90EEC">
      <w:pPr>
        <w:spacing w:line="600" w:lineRule="auto"/>
        <w:ind w:firstLine="720"/>
        <w:contextualSpacing/>
        <w:jc w:val="both"/>
        <w:rPr>
          <w:rFonts w:eastAsia="Times New Roman"/>
          <w:szCs w:val="24"/>
        </w:rPr>
      </w:pPr>
      <w:r>
        <w:rPr>
          <w:rFonts w:eastAsia="Times New Roman"/>
          <w:szCs w:val="24"/>
        </w:rPr>
        <w:t>Εν κατακλείδι οι ρυθμίσεις που προβλέπονται στο νομοσχέδιο, πιστεύω ότι θα αυξήσουν τα μέτρια μεταπτυχιακά</w:t>
      </w:r>
      <w:r>
        <w:rPr>
          <w:rFonts w:eastAsia="Times New Roman"/>
          <w:szCs w:val="24"/>
        </w:rPr>
        <w:t>,</w:t>
      </w:r>
      <w:r>
        <w:rPr>
          <w:rFonts w:eastAsia="Times New Roman"/>
          <w:szCs w:val="24"/>
        </w:rPr>
        <w:t xml:space="preserve"> ώστε να παίρνουν όλοι κάποιους τίτλους και θα κλείσουν ή θα μεταφερθούν αλλού, στην Κύπρο για παρά</w:t>
      </w:r>
      <w:r>
        <w:rPr>
          <w:rFonts w:eastAsia="Times New Roman"/>
          <w:szCs w:val="24"/>
        </w:rPr>
        <w:t xml:space="preserve">δειγμα, τα όσα διεθνώς ανταγωνίσιμα έχουμε. Θα ενταθεί το κύμα φυγής καθηγητών, θα κλείσουν κάποια ελληνικά μεταπτυχιακά. Άρα θα φεύγουν μετά και οι φοιτητές μας προς τα έξω, ενώ τα πανεπιστήμια θα χάσουν πολύτιμους πόρους σε εποχές κρατικής </w:t>
      </w:r>
      <w:proofErr w:type="spellStart"/>
      <w:r>
        <w:rPr>
          <w:rFonts w:eastAsia="Times New Roman"/>
          <w:szCs w:val="24"/>
        </w:rPr>
        <w:t>υποχρηματοδότη</w:t>
      </w:r>
      <w:r>
        <w:rPr>
          <w:rFonts w:eastAsia="Times New Roman"/>
          <w:szCs w:val="24"/>
        </w:rPr>
        <w:t>σης</w:t>
      </w:r>
      <w:proofErr w:type="spellEnd"/>
      <w:r>
        <w:rPr>
          <w:rFonts w:eastAsia="Times New Roman"/>
          <w:szCs w:val="24"/>
        </w:rPr>
        <w:t>. Οι έχοντες</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θα στέλνουν τα παιδιά τους στο εξωτερικό και τα μεσαία στρώματα θα εγκλωβίζονται χωρίς επιλογές.</w:t>
      </w:r>
    </w:p>
    <w:p w14:paraId="3E37B877" w14:textId="77777777" w:rsidR="00462015" w:rsidRDefault="00E90EEC">
      <w:pPr>
        <w:spacing w:line="600" w:lineRule="auto"/>
        <w:ind w:firstLine="720"/>
        <w:contextualSpacing/>
        <w:jc w:val="both"/>
        <w:rPr>
          <w:rFonts w:eastAsia="Times New Roman"/>
          <w:szCs w:val="24"/>
        </w:rPr>
      </w:pPr>
      <w:r>
        <w:rPr>
          <w:rFonts w:eastAsia="Times New Roman"/>
          <w:szCs w:val="24"/>
        </w:rPr>
        <w:t>Πλήττετε, λοιπόν, την κοινωνική κινητικότητα</w:t>
      </w:r>
      <w:r>
        <w:rPr>
          <w:rFonts w:eastAsia="Times New Roman"/>
          <w:szCs w:val="24"/>
        </w:rPr>
        <w:t>,</w:t>
      </w:r>
      <w:r>
        <w:rPr>
          <w:rFonts w:eastAsia="Times New Roman"/>
          <w:szCs w:val="24"/>
        </w:rPr>
        <w:t xml:space="preserve"> στην οποία στοχεύει ένα σύγχρονο αξιοκρατικό σύστημα εκπαίδευσης</w:t>
      </w:r>
      <w:r>
        <w:rPr>
          <w:rFonts w:eastAsia="Times New Roman"/>
          <w:szCs w:val="24"/>
        </w:rPr>
        <w:t xml:space="preserve"> κ</w:t>
      </w:r>
      <w:r>
        <w:rPr>
          <w:rFonts w:eastAsia="Times New Roman"/>
          <w:szCs w:val="24"/>
        </w:rPr>
        <w:t>αι όλα αυτά για κάποιε</w:t>
      </w:r>
      <w:r>
        <w:rPr>
          <w:rFonts w:eastAsia="Times New Roman"/>
          <w:szCs w:val="24"/>
        </w:rPr>
        <w:t>ς ιδεοληπτικές σας εμμονές, για να βάλετε το ίδιο στενό κοστούμι σε όλους. Γι’ αυτό το εννοώ, όταν λέω ότι θα σας ευγνωμονούν τα ξένα πανεπιστήμια, για να μην πω και διά</w:t>
      </w:r>
      <w:r>
        <w:rPr>
          <w:rFonts w:eastAsia="Times New Roman"/>
          <w:szCs w:val="24"/>
        </w:rPr>
        <w:lastRenderedPageBreak/>
        <w:t>φορα ελληνικά κολέγια. Θα τους στείλετε και καθηγητές και φοιτητές, στερώντας από τα ελ</w:t>
      </w:r>
      <w:r>
        <w:rPr>
          <w:rFonts w:eastAsia="Times New Roman"/>
          <w:szCs w:val="24"/>
        </w:rPr>
        <w:t>ληνικά πανεπιστήμια πόρους και ανθρώπους.</w:t>
      </w:r>
    </w:p>
    <w:p w14:paraId="3E37B878" w14:textId="77777777" w:rsidR="00462015" w:rsidRDefault="00E90EEC">
      <w:pPr>
        <w:spacing w:line="600" w:lineRule="auto"/>
        <w:ind w:firstLine="720"/>
        <w:contextualSpacing/>
        <w:jc w:val="both"/>
        <w:rPr>
          <w:rFonts w:eastAsia="Times New Roman"/>
          <w:szCs w:val="24"/>
        </w:rPr>
      </w:pPr>
      <w:r>
        <w:rPr>
          <w:rFonts w:eastAsia="Times New Roman"/>
          <w:szCs w:val="24"/>
        </w:rPr>
        <w:t>Πάμε στα ΤΕΙ, που φάνηκε να δείχνουν ενθουσιασμό για το συγκεκριμένο νομοσχέδιο. Στο άρθρο 30</w:t>
      </w:r>
      <w:r>
        <w:rPr>
          <w:rFonts w:eastAsia="Times New Roman"/>
          <w:szCs w:val="24"/>
        </w:rPr>
        <w:t>,</w:t>
      </w:r>
      <w:r>
        <w:rPr>
          <w:rFonts w:eastAsia="Times New Roman"/>
          <w:szCs w:val="24"/>
        </w:rPr>
        <w:t xml:space="preserve"> ρίχνετε το τυράκι στα ΤΕΙ για τα διδακτορικά. Θα φτιαχτεί επιτροπή</w:t>
      </w:r>
      <w:r>
        <w:rPr>
          <w:rFonts w:eastAsia="Times New Roman"/>
          <w:szCs w:val="24"/>
        </w:rPr>
        <w:t>,</w:t>
      </w:r>
      <w:r>
        <w:rPr>
          <w:rFonts w:eastAsia="Times New Roman"/>
          <w:szCs w:val="24"/>
        </w:rPr>
        <w:t xml:space="preserve"> που θα εισηγηθεί στον Υπουργό για τα κριτήρια της δ</w:t>
      </w:r>
      <w:r>
        <w:rPr>
          <w:rFonts w:eastAsia="Times New Roman"/>
          <w:szCs w:val="24"/>
        </w:rPr>
        <w:t>ιαδικασίας εκπόνησης διδακτορικών στα ΤΕΙ. Έτσι αναφέρεται, χωρίς ημερομηνίες, χωρίς χρονοδιάγραμμα, στην ουσία</w:t>
      </w:r>
      <w:r>
        <w:rPr>
          <w:rFonts w:eastAsia="Times New Roman"/>
          <w:szCs w:val="24"/>
        </w:rPr>
        <w:t>,</w:t>
      </w:r>
      <w:r>
        <w:rPr>
          <w:rFonts w:eastAsia="Times New Roman"/>
          <w:szCs w:val="24"/>
        </w:rPr>
        <w:t xml:space="preserve"> δηλαδή, «άστο να υπάρχει και βλέπουμε».</w:t>
      </w:r>
    </w:p>
    <w:p w14:paraId="3E37B879" w14:textId="77777777" w:rsidR="00462015" w:rsidRDefault="00E90EEC">
      <w:pPr>
        <w:spacing w:line="600" w:lineRule="auto"/>
        <w:ind w:firstLine="720"/>
        <w:contextualSpacing/>
        <w:jc w:val="both"/>
        <w:rPr>
          <w:rFonts w:eastAsia="Times New Roman"/>
          <w:szCs w:val="24"/>
        </w:rPr>
      </w:pPr>
      <w:r>
        <w:rPr>
          <w:rFonts w:eastAsia="Times New Roman"/>
          <w:szCs w:val="24"/>
        </w:rPr>
        <w:t>Στο άρθρο 46 για τα επαγγελματικά δικαιώματα</w:t>
      </w:r>
      <w:r>
        <w:rPr>
          <w:rFonts w:eastAsia="Times New Roman"/>
          <w:szCs w:val="24"/>
        </w:rPr>
        <w:t xml:space="preserve"> κάνετε το ίδιο. Θα φτιαχτεί επιτροπή που θα εισηγηθεί στον Υπουργό και αυτός θα προτείνει προεδρικό διάταγμα πάλι χωρίς χρονοδιάγραμμα και ημερομηνίες. Προσποιείστε ότι λύνετε το θέμα και τα ΤΕΙ προσποιούνται ότι σας πιστεύουν.</w:t>
      </w:r>
    </w:p>
    <w:p w14:paraId="3E37B87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υπάρχουν τμήματα </w:t>
      </w:r>
      <w:r>
        <w:rPr>
          <w:rFonts w:eastAsia="Times New Roman" w:cs="Times New Roman"/>
          <w:szCs w:val="24"/>
        </w:rPr>
        <w:t>ΤΕΙ που κάνουν εξαιρετική δουλειά και είναι καλύτερα και από ορισμένα πανεπιστημιακά τμήματα</w:t>
      </w:r>
      <w:r>
        <w:rPr>
          <w:rFonts w:eastAsia="Times New Roman" w:cs="Times New Roman"/>
          <w:szCs w:val="24"/>
        </w:rPr>
        <w:t xml:space="preserve"> κ</w:t>
      </w:r>
      <w:r>
        <w:rPr>
          <w:rFonts w:eastAsia="Times New Roman" w:cs="Times New Roman"/>
          <w:szCs w:val="24"/>
        </w:rPr>
        <w:t>αι αυτό δεν το λέω εγώ, αλλά μπορεί να το δει κανείς με βάση αντικειμενικές αξιολογήσεις, ερευνητικό έργο, δημοσιεύσεις, συμμετοχή σε ερευνητικά προγράμματα και ά</w:t>
      </w:r>
      <w:r>
        <w:rPr>
          <w:rFonts w:eastAsia="Times New Roman" w:cs="Times New Roman"/>
          <w:szCs w:val="24"/>
        </w:rPr>
        <w:t xml:space="preserve">λλα. Όμως </w:t>
      </w:r>
      <w:r>
        <w:rPr>
          <w:rFonts w:eastAsia="Times New Roman" w:cs="Times New Roman"/>
          <w:szCs w:val="24"/>
        </w:rPr>
        <w:lastRenderedPageBreak/>
        <w:t>από αυτό το σημείο μέχρι να αρχίσουμε να τα βαφτίζουμε όλα πανεπιστήμια, υπάρχει απόσταση</w:t>
      </w:r>
      <w:r>
        <w:rPr>
          <w:rFonts w:eastAsia="Times New Roman" w:cs="Times New Roman"/>
          <w:szCs w:val="24"/>
        </w:rPr>
        <w:t xml:space="preserve"> κ</w:t>
      </w:r>
      <w:r>
        <w:rPr>
          <w:rFonts w:eastAsia="Times New Roman" w:cs="Times New Roman"/>
          <w:szCs w:val="24"/>
        </w:rPr>
        <w:t>αι αυτά δεν γίνονται με αυγουστιάτικα νομοσχέδια. Θέλουν ζυμώσεις</w:t>
      </w:r>
      <w:r>
        <w:rPr>
          <w:rFonts w:eastAsia="Times New Roman" w:cs="Times New Roman"/>
          <w:szCs w:val="24"/>
        </w:rPr>
        <w:t>,</w:t>
      </w:r>
      <w:r>
        <w:rPr>
          <w:rFonts w:eastAsia="Times New Roman" w:cs="Times New Roman"/>
          <w:szCs w:val="24"/>
        </w:rPr>
        <w:t xml:space="preserve"> ώστε να μην αδικηθούν οι ικανοί ή να μη δικαιωθούν οι ανίκανοι.</w:t>
      </w:r>
    </w:p>
    <w:p w14:paraId="3E37B87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Πάμε και στα όργανα διοί</w:t>
      </w:r>
      <w:r>
        <w:rPr>
          <w:rFonts w:eastAsia="Times New Roman" w:cs="Times New Roman"/>
          <w:szCs w:val="24"/>
        </w:rPr>
        <w:t>κησης. Έχουμε ξεχωριστά ψηφοδέλτια πρύτανη και αντιπρυτάνεων</w:t>
      </w:r>
      <w:r>
        <w:rPr>
          <w:rFonts w:eastAsia="Times New Roman" w:cs="Times New Roman"/>
          <w:szCs w:val="24"/>
        </w:rPr>
        <w:t>,</w:t>
      </w:r>
      <w:r>
        <w:rPr>
          <w:rFonts w:eastAsia="Times New Roman" w:cs="Times New Roman"/>
          <w:szCs w:val="24"/>
        </w:rPr>
        <w:t xml:space="preserve"> κάτι που ξένισε πολλούς και διατύπωσαν πολύ συγκεκριμένες αντιρρήσεις, κάτι που ακούσαμε και στην ακρόαση των φορέων.</w:t>
      </w:r>
    </w:p>
    <w:p w14:paraId="3E37B87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Δεν θα τους ξένιζε, όμως, αν διάβαζαν το άρθρο του κ. </w:t>
      </w:r>
      <w:proofErr w:type="spellStart"/>
      <w:r>
        <w:rPr>
          <w:rFonts w:eastAsia="Times New Roman" w:cs="Times New Roman"/>
          <w:szCs w:val="24"/>
        </w:rPr>
        <w:t>Γαβρόγλου</w:t>
      </w:r>
      <w:proofErr w:type="spellEnd"/>
      <w:r>
        <w:rPr>
          <w:rFonts w:eastAsia="Times New Roman" w:cs="Times New Roman"/>
          <w:szCs w:val="24"/>
        </w:rPr>
        <w:t xml:space="preserve"> πριν από ακριβώς τρία χρόνια στην </w:t>
      </w:r>
      <w:r>
        <w:rPr>
          <w:rFonts w:eastAsia="Times New Roman" w:cs="Times New Roman"/>
          <w:szCs w:val="24"/>
        </w:rPr>
        <w:t>«ΑΥΓΗ»</w:t>
      </w:r>
      <w:r>
        <w:rPr>
          <w:rFonts w:eastAsia="Times New Roman" w:cs="Times New Roman"/>
          <w:szCs w:val="24"/>
        </w:rPr>
        <w:t xml:space="preserve"> με τίτλο</w:t>
      </w:r>
      <w:r>
        <w:rPr>
          <w:rFonts w:eastAsia="Times New Roman" w:cs="Times New Roman"/>
          <w:szCs w:val="24"/>
        </w:rPr>
        <w:t>:</w:t>
      </w:r>
      <w:r>
        <w:rPr>
          <w:rFonts w:eastAsia="Times New Roman" w:cs="Times New Roman"/>
          <w:szCs w:val="24"/>
        </w:rPr>
        <w:t xml:space="preserve"> «Μία σοβαρή ήττα της Αριστεράς στα πανεπιστήμια». Εκεί διαπιστώνει ο σημερινός Υπουργός ότι επήλθε μια ήττα της Αριστεράς στα πανεπιστήμια με</w:t>
      </w:r>
      <w:r>
        <w:rPr>
          <w:rFonts w:eastAsia="Times New Roman" w:cs="Times New Roman"/>
          <w:szCs w:val="24"/>
        </w:rPr>
        <w:t xml:space="preserve"> το θεσμικό πλαίσιο του ν.4009 και κάτι πρέπει να γίνει</w:t>
      </w:r>
      <w:r>
        <w:rPr>
          <w:rFonts w:eastAsia="Times New Roman" w:cs="Times New Roman"/>
          <w:szCs w:val="24"/>
        </w:rPr>
        <w:t>,</w:t>
      </w:r>
      <w:r>
        <w:rPr>
          <w:rFonts w:eastAsia="Times New Roman" w:cs="Times New Roman"/>
          <w:szCs w:val="24"/>
        </w:rPr>
        <w:t xml:space="preserve"> για να ανακτήσει η Αριστερά την ηγεμονία στο χώρο. Τώρα με τα ξεχωριστά ψηφοδέλτια προσπαθεί να κάνει αυτό ακριβώς</w:t>
      </w:r>
      <w:r>
        <w:rPr>
          <w:rFonts w:eastAsia="Times New Roman" w:cs="Times New Roman"/>
          <w:szCs w:val="24"/>
        </w:rPr>
        <w:t>,</w:t>
      </w:r>
      <w:r>
        <w:rPr>
          <w:rFonts w:eastAsia="Times New Roman" w:cs="Times New Roman"/>
          <w:szCs w:val="24"/>
        </w:rPr>
        <w:t xml:space="preserve"> καθότι οι αντιπρυτάνεις είναι πλέον σημαντικός πόλος εξουσίας στα πανεπιστήμια, είν</w:t>
      </w:r>
      <w:r>
        <w:rPr>
          <w:rFonts w:eastAsia="Times New Roman" w:cs="Times New Roman"/>
          <w:szCs w:val="24"/>
        </w:rPr>
        <w:t xml:space="preserve">αι το μισό πρυτανικό συμβούλιο που θα κάνει κουμάντο στα ΑΕΙ. Θα υπάρχει ο πρύτανης και από άλλο ψηφοδέλτιο το πρυτανικό συμβούλιο. </w:t>
      </w:r>
    </w:p>
    <w:p w14:paraId="3E37B87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υτό για το οποίο εσείς οι ίδιοι κατηγορούσατε τον θεσμό των συμβουλίων ιδρύματος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θα επιφέρουν μία δύσκολη δια</w:t>
      </w:r>
      <w:r>
        <w:rPr>
          <w:rFonts w:eastAsia="Times New Roman" w:cs="Times New Roman"/>
          <w:szCs w:val="24"/>
        </w:rPr>
        <w:t>ρχία στα πανεπιστήμια, αυτό ακριβώς κάνετε τώρα με τα ξεχωριστά ψηφοδέλτια για τους αντιπρυτάνεις. Απλώς τότε δεν σας συνέφερε το αποτέλεσμα</w:t>
      </w:r>
      <w:r>
        <w:rPr>
          <w:rFonts w:eastAsia="Times New Roman" w:cs="Times New Roman"/>
          <w:szCs w:val="24"/>
        </w:rPr>
        <w:t>,</w:t>
      </w:r>
      <w:r>
        <w:rPr>
          <w:rFonts w:eastAsia="Times New Roman" w:cs="Times New Roman"/>
          <w:szCs w:val="24"/>
        </w:rPr>
        <w:t xml:space="preserve"> ενώ τώρα ελπίζετε να προκύψουν δικοί σας. </w:t>
      </w:r>
    </w:p>
    <w:p w14:paraId="3E37B87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Αυτό συνδέεται και με την εμμονή σας για τις εκλογές με κάλπες, ώστε να</w:t>
      </w:r>
      <w:r>
        <w:rPr>
          <w:rFonts w:eastAsia="Times New Roman" w:cs="Times New Roman"/>
          <w:szCs w:val="24"/>
        </w:rPr>
        <w:t xml:space="preserve"> έχουν μικρότερη συμμετοχή οι εκλογές και να έχουν το πάνω χέρι οι μηχανισμοί και οι επαγγελματίες συνδικαλιστές. Αποφεύγετε την ηλεκτρονική ψηφοφορία -</w:t>
      </w:r>
      <w:proofErr w:type="spellStart"/>
      <w:r>
        <w:rPr>
          <w:rFonts w:eastAsia="Times New Roman" w:cs="Times New Roman"/>
          <w:szCs w:val="24"/>
        </w:rPr>
        <w:t>τεχνοφασισμό</w:t>
      </w:r>
      <w:proofErr w:type="spellEnd"/>
      <w:r>
        <w:rPr>
          <w:rFonts w:eastAsia="Times New Roman" w:cs="Times New Roman"/>
          <w:szCs w:val="24"/>
        </w:rPr>
        <w:t xml:space="preserve"> το λέγατε κάποτε- όπως ο διάολος το λιβάνι με αστείες δικαιολογίες</w:t>
      </w:r>
      <w:r>
        <w:rPr>
          <w:rFonts w:eastAsia="Times New Roman" w:cs="Times New Roman"/>
          <w:szCs w:val="24"/>
        </w:rPr>
        <w:t xml:space="preserve"> κ</w:t>
      </w:r>
      <w:r>
        <w:rPr>
          <w:rFonts w:eastAsia="Times New Roman" w:cs="Times New Roman"/>
          <w:szCs w:val="24"/>
        </w:rPr>
        <w:t xml:space="preserve">αι επειδή </w:t>
      </w:r>
      <w:r>
        <w:rPr>
          <w:rFonts w:eastAsia="Times New Roman" w:cs="Times New Roman"/>
          <w:szCs w:val="24"/>
        </w:rPr>
        <w:t>μεγαλώσαμε στ</w:t>
      </w:r>
      <w:r>
        <w:rPr>
          <w:rFonts w:eastAsia="Times New Roman" w:cs="Times New Roman"/>
          <w:szCs w:val="24"/>
        </w:rPr>
        <w:t xml:space="preserve">ο </w:t>
      </w:r>
      <w:r>
        <w:rPr>
          <w:rFonts w:eastAsia="Times New Roman" w:cs="Times New Roman"/>
          <w:szCs w:val="24"/>
        </w:rPr>
        <w:t>Πολυτεχνείο, ξέρουμε τι σημαίνει εκλογές με κάλπη.</w:t>
      </w:r>
    </w:p>
    <w:p w14:paraId="3E37B87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και σε κάτι τελευταίο. Γίνετε λίγο πιο συγκεκριμένος στο θέμα της συμμετοχής των φοιτητών στην </w:t>
      </w:r>
      <w:r>
        <w:rPr>
          <w:rFonts w:eastAsia="Times New Roman" w:cs="Times New Roman"/>
          <w:szCs w:val="24"/>
        </w:rPr>
        <w:t>σ</w:t>
      </w:r>
      <w:r>
        <w:rPr>
          <w:rFonts w:eastAsia="Times New Roman" w:cs="Times New Roman"/>
          <w:szCs w:val="24"/>
        </w:rPr>
        <w:t>ύγκλητο. Να ψηφίζουν και αυτοί από ενιαίο ψηφοδέλτιο τους εκπροσώπους τους, όπως και οι άλλες κατηγ</w:t>
      </w:r>
      <w:r>
        <w:rPr>
          <w:rFonts w:eastAsia="Times New Roman" w:cs="Times New Roman"/>
          <w:szCs w:val="24"/>
        </w:rPr>
        <w:t xml:space="preserve">ορίες εργαζομένων. Μην τους αφήνετε έρμαιο κομματικών φοιτητικών παρατάξεων. Επαναλαμβάνω, πρέπει να σκεφτούμε σοβαρά το ενιαίο ψηφοδέλτιο και για </w:t>
      </w:r>
      <w:r>
        <w:rPr>
          <w:rFonts w:eastAsia="Times New Roman" w:cs="Times New Roman"/>
          <w:szCs w:val="24"/>
        </w:rPr>
        <w:lastRenderedPageBreak/>
        <w:t>τις εκλογές των φοιτητικών συλλόγων, ώστε να πάψουν τα πανεπιστήμια</w:t>
      </w:r>
      <w:r>
        <w:rPr>
          <w:rFonts w:eastAsia="Times New Roman" w:cs="Times New Roman"/>
          <w:szCs w:val="24"/>
        </w:rPr>
        <w:t>,</w:t>
      </w:r>
      <w:r>
        <w:rPr>
          <w:rFonts w:eastAsia="Times New Roman" w:cs="Times New Roman"/>
          <w:szCs w:val="24"/>
        </w:rPr>
        <w:t xml:space="preserve"> να είναι φέουδα των κομμάτων. Σε αυτό θα</w:t>
      </w:r>
      <w:r>
        <w:rPr>
          <w:rFonts w:eastAsia="Times New Roman" w:cs="Times New Roman"/>
          <w:szCs w:val="24"/>
        </w:rPr>
        <w:t xml:space="preserve"> σας βοηθήσουμε αν το τολμήσετε. </w:t>
      </w:r>
    </w:p>
    <w:p w14:paraId="3E37B88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Περνάω στο άρθρο 76 με τον αθώο τίτλο</w:t>
      </w:r>
      <w:r>
        <w:rPr>
          <w:rFonts w:eastAsia="Times New Roman" w:cs="Times New Roman"/>
          <w:szCs w:val="24"/>
        </w:rPr>
        <w:t>:</w:t>
      </w:r>
      <w:r>
        <w:rPr>
          <w:rFonts w:eastAsia="Times New Roman" w:cs="Times New Roman"/>
          <w:szCs w:val="24"/>
        </w:rPr>
        <w:t xml:space="preserve"> «Θέματα προσωπικού των ΑΕΙ». </w:t>
      </w:r>
      <w:proofErr w:type="spellStart"/>
      <w:r>
        <w:rPr>
          <w:rFonts w:eastAsia="Times New Roman" w:cs="Times New Roman"/>
          <w:szCs w:val="24"/>
        </w:rPr>
        <w:t>Μικροδιαχείριση</w:t>
      </w:r>
      <w:proofErr w:type="spellEnd"/>
      <w:r>
        <w:rPr>
          <w:rFonts w:eastAsia="Times New Roman" w:cs="Times New Roman"/>
          <w:szCs w:val="24"/>
        </w:rPr>
        <w:t xml:space="preserve"> και ρουσφέτια για όσους είναι κοντά στα αυτιά της εξουσίας. Κλασικό παράδειγμα οι μετακινήσεις καθηγητών από περιφερειακά πανεπιστήμια σε </w:t>
      </w:r>
      <w:r>
        <w:rPr>
          <w:rFonts w:eastAsia="Times New Roman" w:cs="Times New Roman"/>
          <w:szCs w:val="24"/>
        </w:rPr>
        <w:t xml:space="preserve">αυτά της Αθήνας και της Θεσσαλονίκης. </w:t>
      </w:r>
    </w:p>
    <w:p w14:paraId="3E37B88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Πριν έντεκα μήνες αλλάξαμε τον ν.4009 με τον ν.4415/2016 και είπαμε να μην έρχονται από τα περιφερειακά πανεπιστήμια στην Αθήνα και τη Θεσσαλονίκη</w:t>
      </w:r>
      <w:r>
        <w:rPr>
          <w:rFonts w:eastAsia="Times New Roman" w:cs="Times New Roman"/>
          <w:szCs w:val="24"/>
        </w:rPr>
        <w:t>,</w:t>
      </w:r>
      <w:r>
        <w:rPr>
          <w:rFonts w:eastAsia="Times New Roman" w:cs="Times New Roman"/>
          <w:szCs w:val="24"/>
        </w:rPr>
        <w:t xml:space="preserve"> για να μην αποψιλωθούν τα περιφερειακά πανεπιστήμια. Τώρα τον </w:t>
      </w:r>
      <w:proofErr w:type="spellStart"/>
      <w:r>
        <w:rPr>
          <w:rFonts w:eastAsia="Times New Roman" w:cs="Times New Roman"/>
          <w:szCs w:val="24"/>
        </w:rPr>
        <w:t>ξαναλλά</w:t>
      </w:r>
      <w:r>
        <w:rPr>
          <w:rFonts w:eastAsia="Times New Roman" w:cs="Times New Roman"/>
          <w:szCs w:val="24"/>
        </w:rPr>
        <w:t>ζετε</w:t>
      </w:r>
      <w:proofErr w:type="spellEnd"/>
      <w:r>
        <w:rPr>
          <w:rFonts w:eastAsia="Times New Roman" w:cs="Times New Roman"/>
          <w:szCs w:val="24"/>
        </w:rPr>
        <w:t xml:space="preserve"> και λέτε ας έρχονται. Ήταν τελικά, δηλαδή, σωστός ο ν.4009 και κακώς τον αλλάξαμε πέρυσι τον Σεπτέμβριο; Τι μεσολάβησε; Γιατί μετανιώσατε; Ποιους ή ποιες θέλετε να βολέψετε; Μάλιστα με τη νέα διάταξη</w:t>
      </w:r>
      <w:r>
        <w:rPr>
          <w:rFonts w:eastAsia="Times New Roman" w:cs="Times New Roman"/>
          <w:szCs w:val="24"/>
        </w:rPr>
        <w:t>,</w:t>
      </w:r>
      <w:r>
        <w:rPr>
          <w:rFonts w:eastAsia="Times New Roman" w:cs="Times New Roman"/>
          <w:szCs w:val="24"/>
        </w:rPr>
        <w:t xml:space="preserve"> αν ένας καθηγητής περιφερειακού τμήματος θέλει να </w:t>
      </w:r>
      <w:r>
        <w:rPr>
          <w:rFonts w:eastAsia="Times New Roman" w:cs="Times New Roman"/>
          <w:szCs w:val="24"/>
        </w:rPr>
        <w:t xml:space="preserve">φύγει, δεν χρειάζεται καν τη συγκατάθεση του τμήματος προέλευσης, αρκεί να πει το ναι ο Υπουργός. Τώρα το αλλάξατε και αυτό. </w:t>
      </w:r>
    </w:p>
    <w:p w14:paraId="3E37B88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σον αφορά αυτό που είπατε ότι υπάρχει η έγκριση της Συγκλήτου, μην ξεχνάτε ότι στη Σύγκλητο υπάρχει μόνο ένα μέλος από το τμήμα, </w:t>
      </w:r>
      <w:r>
        <w:rPr>
          <w:rFonts w:eastAsia="Times New Roman" w:cs="Times New Roman"/>
          <w:szCs w:val="24"/>
        </w:rPr>
        <w:t>δηλαδή η μειοψηφία της μειοψηφίας. Άρα για τους γνωστούς και φίλους δεν πάνε να χτυπιούνται στο περιφερειακό τμήμα; Σημασία έχει πώς θα το κρίνει ο Υπουργός. Γι’ αυτό οι καθηγητές πρώτης βαθμίδας των περιφερειακών πανεπιστημίων καλά θα κάνουν να τα έχουν κ</w:t>
      </w:r>
      <w:r>
        <w:rPr>
          <w:rFonts w:eastAsia="Times New Roman" w:cs="Times New Roman"/>
          <w:szCs w:val="24"/>
        </w:rPr>
        <w:t>αλά με τον Υπουργό, αν θέλουν να μετακινηθούν σε κεντρικά πανεπιστήμια.</w:t>
      </w:r>
    </w:p>
    <w:p w14:paraId="3E37B88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Επίσης έρχομαι σε κάποιες σύντομες παρατηρήσεις στο νομοσχέδιο. Απουσιάζουν τα ανώτατα στρατιωτικά εκπαιδευτικά ιδρύματα</w:t>
      </w:r>
      <w:r>
        <w:rPr>
          <w:rFonts w:eastAsia="Times New Roman" w:cs="Times New Roman"/>
          <w:szCs w:val="24"/>
        </w:rPr>
        <w:t>,</w:t>
      </w:r>
      <w:r>
        <w:rPr>
          <w:rFonts w:eastAsia="Times New Roman" w:cs="Times New Roman"/>
          <w:szCs w:val="24"/>
        </w:rPr>
        <w:t xml:space="preserve"> που είναι ισότιμα με τα ΑΕΙ. Επίσης στις μεταβατικές διατάξεις</w:t>
      </w:r>
      <w:r>
        <w:rPr>
          <w:rFonts w:eastAsia="Times New Roman" w:cs="Times New Roman"/>
          <w:szCs w:val="24"/>
        </w:rPr>
        <w:t xml:space="preserve"> για τα μεταπτυχιακά βλέπουμε ότι υπάρχει μία αμεροληψία υπέρ του ΕΑΠ, του Ανοιχτού Πανεπιστημίου, και του Διεθνούς Πανεπιστημίου σε ό,τι έχει να κάνει με τις διατάξεις αυτές. Μία απορία μου είναι τι γίνεται, αλήθεια, με το περίφημο οργανόγραμμα του ΕΑΠ; Π</w:t>
      </w:r>
      <w:r>
        <w:rPr>
          <w:rFonts w:eastAsia="Times New Roman" w:cs="Times New Roman"/>
          <w:szCs w:val="24"/>
        </w:rPr>
        <w:t xml:space="preserve">ότε αυτό θα είναι έτοιμο; </w:t>
      </w:r>
    </w:p>
    <w:p w14:paraId="3E37B88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Επίσης στις μεταβατικές διατάξεις στο άρθρο 85 στην παράγραφο 2β πώς γίνεται οι φοιτητές να συνεχίζουν, αφού το πρόγραμμα θα έχει κλείσει; Για να εγείρουν αιτιάσεις εναντίον του πανεπιστημίου; Είναι διατάξεις, δηλαδή, οι οποίες ε</w:t>
      </w:r>
      <w:r>
        <w:rPr>
          <w:rFonts w:eastAsia="Times New Roman" w:cs="Times New Roman"/>
          <w:szCs w:val="24"/>
        </w:rPr>
        <w:t xml:space="preserve">ίναι ασαφείς και </w:t>
      </w:r>
      <w:r>
        <w:rPr>
          <w:rFonts w:eastAsia="Times New Roman" w:cs="Times New Roman"/>
          <w:szCs w:val="24"/>
        </w:rPr>
        <w:lastRenderedPageBreak/>
        <w:t xml:space="preserve">ημιτελείς, κομμένες και ραμμένες για να έχουν δουλειά οι δικηγόροι. </w:t>
      </w:r>
    </w:p>
    <w:p w14:paraId="3E37B88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με το εξής: Έχετε την κυβερνητική πλειοψηφία και μπορείτε να ψηφίσετε το παρόν νομοσχέδιο ως έχει. Εμείς ως Ποτάμι λέμε «</w:t>
      </w:r>
      <w:r>
        <w:rPr>
          <w:rFonts w:eastAsia="Times New Roman" w:cs="Times New Roman"/>
          <w:szCs w:val="24"/>
        </w:rPr>
        <w:t>όχι</w:t>
      </w:r>
      <w:r>
        <w:rPr>
          <w:rFonts w:eastAsia="Times New Roman" w:cs="Times New Roman"/>
          <w:szCs w:val="24"/>
        </w:rPr>
        <w:t>» και θέλουμε να καταγρ</w:t>
      </w:r>
      <w:r>
        <w:rPr>
          <w:rFonts w:eastAsia="Times New Roman" w:cs="Times New Roman"/>
          <w:szCs w:val="24"/>
        </w:rPr>
        <w:t xml:space="preserve">αφεί ότι αντισταθήκαμε σθεναρά σε αυτή την καλοκαιρινή επιδρομή συμπλεγματικής ιδεοληψίας, συγκεντρωτισμού, </w:t>
      </w:r>
      <w:proofErr w:type="spellStart"/>
      <w:r>
        <w:rPr>
          <w:rFonts w:eastAsia="Times New Roman" w:cs="Times New Roman"/>
          <w:szCs w:val="24"/>
        </w:rPr>
        <w:t>μικροδιαχείρισης</w:t>
      </w:r>
      <w:proofErr w:type="spellEnd"/>
      <w:r>
        <w:rPr>
          <w:rFonts w:eastAsia="Times New Roman" w:cs="Times New Roman"/>
          <w:szCs w:val="24"/>
        </w:rPr>
        <w:t xml:space="preserve"> και πλούσιων </w:t>
      </w:r>
      <w:proofErr w:type="spellStart"/>
      <w:r>
        <w:rPr>
          <w:rFonts w:eastAsia="Times New Roman" w:cs="Times New Roman"/>
          <w:szCs w:val="24"/>
        </w:rPr>
        <w:t>ρουσφετοπαροχών</w:t>
      </w:r>
      <w:proofErr w:type="spellEnd"/>
      <w:r>
        <w:rPr>
          <w:rFonts w:eastAsia="Times New Roman" w:cs="Times New Roman"/>
          <w:szCs w:val="24"/>
        </w:rPr>
        <w:t xml:space="preserve">. </w:t>
      </w:r>
    </w:p>
    <w:p w14:paraId="3E37B88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Μιλάτε κάθε λίγο και λιγάκι για το νεοφιλελεύθερο πανεπιστήμιο ό,τι έχει μέσα την έννοια της άμιλλας</w:t>
      </w:r>
      <w:r>
        <w:rPr>
          <w:rFonts w:eastAsia="Times New Roman" w:cs="Times New Roman"/>
          <w:szCs w:val="24"/>
        </w:rPr>
        <w:t xml:space="preserve"> και της προσπάθειας</w:t>
      </w:r>
      <w:r>
        <w:rPr>
          <w:rFonts w:eastAsia="Times New Roman" w:cs="Times New Roman"/>
          <w:szCs w:val="24"/>
        </w:rPr>
        <w:t>,</w:t>
      </w:r>
      <w:r>
        <w:rPr>
          <w:rFonts w:eastAsia="Times New Roman" w:cs="Times New Roman"/>
          <w:szCs w:val="24"/>
        </w:rPr>
        <w:t xml:space="preserve"> το βαφτίζετε νεοφιλελεύθερο και καθαρίσατε. Η γνώση ως εμπόρευμα κ.λπ</w:t>
      </w:r>
      <w:r>
        <w:rPr>
          <w:rFonts w:eastAsia="Times New Roman" w:cs="Times New Roman"/>
          <w:szCs w:val="24"/>
        </w:rPr>
        <w:t>.</w:t>
      </w:r>
      <w:r>
        <w:rPr>
          <w:rFonts w:eastAsia="Times New Roman" w:cs="Times New Roman"/>
          <w:szCs w:val="24"/>
        </w:rPr>
        <w:t xml:space="preserve"> συνθήματα του συρμού. Τα θέλετε όλα ομοιόμορφα. Αν κάποιος προσπαθεί να ξεχωρίσει, πώς θα τον φέρουμε στο μέσο όρο. Προσθέσατε και λίγο μονοπώλιο της καρδιάς, όπως</w:t>
      </w:r>
      <w:r>
        <w:rPr>
          <w:rFonts w:eastAsia="Times New Roman" w:cs="Times New Roman"/>
          <w:szCs w:val="24"/>
        </w:rPr>
        <w:t xml:space="preserve"> ότι τάχα μόνο εσείς νοιάζεστε για τους αδύναμους, αλλά με αυτά που φέρνετε</w:t>
      </w:r>
      <w:r>
        <w:rPr>
          <w:rFonts w:eastAsia="Times New Roman" w:cs="Times New Roman"/>
          <w:szCs w:val="24"/>
        </w:rPr>
        <w:t>,</w:t>
      </w:r>
      <w:r>
        <w:rPr>
          <w:rFonts w:eastAsia="Times New Roman" w:cs="Times New Roman"/>
          <w:szCs w:val="24"/>
        </w:rPr>
        <w:t xml:space="preserve"> θα τους κάνετε ακόμη πιο αδύναμους στο βάθος του χρόνου. </w:t>
      </w:r>
    </w:p>
    <w:p w14:paraId="3E37B88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E37B88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Εκφράζουμε, λοιπόν, δύο διαφορετικούς</w:t>
      </w:r>
      <w:r>
        <w:rPr>
          <w:rFonts w:eastAsia="Times New Roman" w:cs="Times New Roman"/>
          <w:szCs w:val="24"/>
        </w:rPr>
        <w:t xml:space="preserve"> κόσμους σε ό,τι αφορά το ακαδημαϊκό μοντέλο. Εμείς πιστεύουμε ότι στο σημερινό </w:t>
      </w:r>
      <w:proofErr w:type="spellStart"/>
      <w:r>
        <w:rPr>
          <w:rFonts w:eastAsia="Times New Roman" w:cs="Times New Roman"/>
          <w:szCs w:val="24"/>
        </w:rPr>
        <w:t>παγκοσμιοποιημένο</w:t>
      </w:r>
      <w:proofErr w:type="spellEnd"/>
      <w:r>
        <w:rPr>
          <w:rFonts w:eastAsia="Times New Roman" w:cs="Times New Roman"/>
          <w:szCs w:val="24"/>
        </w:rPr>
        <w:t xml:space="preserve"> ακαδημαϊκό περιβάλλον, για να ανέβουν τα ελληνικά πανεπιστήμια χρειάζονται εξωστρέφεια, διασύνδεση με την παραγωγή, ακαδημαϊκή άμιλλα. Εσείς θέλετε άσυλα, άβα</w:t>
      </w:r>
      <w:r>
        <w:rPr>
          <w:rFonts w:eastAsia="Times New Roman" w:cs="Times New Roman"/>
          <w:szCs w:val="24"/>
        </w:rPr>
        <w:t>τα, συνθήματα, ένα πανεπιστήμιο του ελάχιστου κοινού παρονομαστή, όπου θα βολευόσαστε μεταξύ σας στα λίγα και «άσε τους καλούς να φύγουν έξω». Καλό αυτό για το κομματικό σας ακροατήριο κακό όμως για το μέλλον της χώρας.</w:t>
      </w:r>
    </w:p>
    <w:p w14:paraId="3E37B88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E37B88A"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3E37B88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(Δημήτριος Κρεμαστινός): </w:t>
      </w:r>
      <w:r>
        <w:rPr>
          <w:rFonts w:eastAsia="Times New Roman" w:cs="Times New Roman"/>
          <w:szCs w:val="24"/>
        </w:rPr>
        <w:t>Και εμείς σας ευχαριστούμε.</w:t>
      </w:r>
    </w:p>
    <w:p w14:paraId="3E37B88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Την τροπολογία </w:t>
      </w:r>
      <w:r>
        <w:rPr>
          <w:rFonts w:eastAsia="Times New Roman" w:cs="Times New Roman"/>
          <w:szCs w:val="24"/>
        </w:rPr>
        <w:t xml:space="preserve">με αριθμό </w:t>
      </w:r>
      <w:r>
        <w:rPr>
          <w:rFonts w:eastAsia="Times New Roman" w:cs="Times New Roman"/>
          <w:szCs w:val="24"/>
        </w:rPr>
        <w:t>1191 που ρυθμίζει τα εξής θέματα</w:t>
      </w:r>
      <w:r>
        <w:rPr>
          <w:rFonts w:eastAsia="Times New Roman" w:cs="Times New Roman"/>
          <w:szCs w:val="24"/>
        </w:rPr>
        <w:t>:</w:t>
      </w:r>
      <w:r>
        <w:rPr>
          <w:rFonts w:eastAsia="Times New Roman" w:cs="Times New Roman"/>
          <w:szCs w:val="24"/>
        </w:rPr>
        <w:t xml:space="preserve"> «Βιβλίο ημερησίων δελτίων απασχολούμενου προσωπικού σε αγροτικές εργασίες και αλιεία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αράταση θητείας μελών Δ</w:t>
      </w:r>
      <w:r>
        <w:rPr>
          <w:rFonts w:eastAsia="Times New Roman" w:cs="Times New Roman"/>
          <w:szCs w:val="24"/>
        </w:rPr>
        <w:t>.</w:t>
      </w:r>
      <w:r>
        <w:rPr>
          <w:rFonts w:eastAsia="Times New Roman" w:cs="Times New Roman"/>
          <w:szCs w:val="24"/>
        </w:rPr>
        <w:t>Σ του ΟΜΕΔ</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ροποποίηση </w:t>
      </w:r>
      <w:r>
        <w:rPr>
          <w:rFonts w:eastAsia="Times New Roman" w:cs="Times New Roman"/>
          <w:szCs w:val="24"/>
        </w:rPr>
        <w:t>του άρθρου 9 του ν.3996/2011</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αράταση διάρκειας προγράμματος ειδικής επιδότησης ανεργίας πρώην εργαζομένων στην </w:t>
      </w:r>
      <w:r>
        <w:rPr>
          <w:rFonts w:eastAsia="Times New Roman" w:cs="Times New Roman"/>
          <w:szCs w:val="24"/>
        </w:rPr>
        <w:t xml:space="preserve">«ΕΛΛΗΝΙΚΗ ΒΙΟΜΗΧΑΝΙΑ ΖΑΧΑΡΗΣ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παράταση προθεσμίας άσκησης καθηκόντων του </w:t>
      </w:r>
      <w:r>
        <w:rPr>
          <w:rFonts w:eastAsia="Times New Roman" w:cs="Times New Roman"/>
          <w:szCs w:val="24"/>
        </w:rPr>
        <w:lastRenderedPageBreak/>
        <w:t>ιατρού εργασίας» θα υποστηρίξουν οι Υπουργοί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w:t>
      </w:r>
      <w:r>
        <w:rPr>
          <w:rFonts w:eastAsia="Times New Roman" w:cs="Times New Roman"/>
          <w:szCs w:val="24"/>
        </w:rPr>
        <w:t xml:space="preserve">ι κ. Πετρόπουλος. </w:t>
      </w:r>
    </w:p>
    <w:p w14:paraId="3E37B88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Ο κ. Πετρόπουλος έχει τον λόγο για τρία λεπτά. </w:t>
      </w:r>
    </w:p>
    <w:p w14:paraId="3E37B88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Θα είμαι πολύ σύντομος, κύριε Πρόεδρε. Σας ευχαριστώ.</w:t>
      </w:r>
    </w:p>
    <w:p w14:paraId="3E37B88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θα αναπτύξω</w:t>
      </w:r>
      <w:r>
        <w:rPr>
          <w:rFonts w:eastAsia="Times New Roman" w:cs="Times New Roman"/>
          <w:szCs w:val="24"/>
        </w:rPr>
        <w:t xml:space="preserve"> την πρώτη προτεινόμενη διάταξη</w:t>
      </w:r>
      <w:r>
        <w:rPr>
          <w:rFonts w:eastAsia="Times New Roman" w:cs="Times New Roman"/>
          <w:szCs w:val="24"/>
        </w:rPr>
        <w:t>,</w:t>
      </w:r>
      <w:r>
        <w:rPr>
          <w:rFonts w:eastAsia="Times New Roman" w:cs="Times New Roman"/>
          <w:szCs w:val="24"/>
        </w:rPr>
        <w:t xml:space="preserve"> που αφορά την τήρηση βιβλίου για την απασχόληση εκείνων που παρέχουν εργασία στην αλιεία και στις αγροτικές καλλιέργειες. Απλοποιούμε το σύστημα που πρέπει να τηρούμε, ώστε να έχουμε την καλύτερη ανταπόκριση σε αυτή την ανά</w:t>
      </w:r>
      <w:r>
        <w:rPr>
          <w:rFonts w:eastAsia="Times New Roman" w:cs="Times New Roman"/>
          <w:szCs w:val="24"/>
        </w:rPr>
        <w:t>γκη δήλωση της εργασίας σε αυτές τις κατηγορίες, σε αυτές τις δραστηριότητες, καθώς παρατηρήσαμε ότι είχαμε μια φθίνουσα πορεία στις δηλώσεις απασχόλησης μετακλητών εργατών στις καλλιέργειες. Από επτά χιλιάδες αιτήσεις που ήταν το 2011</w:t>
      </w:r>
      <w:r>
        <w:rPr>
          <w:rFonts w:eastAsia="Times New Roman" w:cs="Times New Roman"/>
          <w:szCs w:val="24"/>
        </w:rPr>
        <w:t>,</w:t>
      </w:r>
      <w:r>
        <w:rPr>
          <w:rFonts w:eastAsia="Times New Roman" w:cs="Times New Roman"/>
          <w:szCs w:val="24"/>
        </w:rPr>
        <w:t xml:space="preserve"> κατέληξαν το 2014 ν</w:t>
      </w:r>
      <w:r>
        <w:rPr>
          <w:rFonts w:eastAsia="Times New Roman" w:cs="Times New Roman"/>
          <w:szCs w:val="24"/>
        </w:rPr>
        <w:t xml:space="preserve">α είναι μόνο είκοσι δύο. Ακριβώς είκοσι δύο απασχολούμενοι μετακλητοί εργαζόμενοι στις καλλιέργειες. </w:t>
      </w:r>
    </w:p>
    <w:p w14:paraId="3E37B89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Αυτό έδειξε μια τεράστια φυγή προς τη μαύρη εργασία των εργαζομένων στις καλλιέργειες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στη συγκομιδή. Το ίδιο συμβαίνει και στην αλιεία. Όχι, </w:t>
      </w:r>
      <w:r>
        <w:rPr>
          <w:rFonts w:eastAsia="Times New Roman" w:cs="Times New Roman"/>
          <w:szCs w:val="24"/>
        </w:rPr>
        <w:t xml:space="preserve">βέβαια, σε αυτόν το βαθμό </w:t>
      </w:r>
      <w:r>
        <w:rPr>
          <w:rFonts w:eastAsia="Times New Roman" w:cs="Times New Roman"/>
          <w:szCs w:val="24"/>
        </w:rPr>
        <w:lastRenderedPageBreak/>
        <w:t xml:space="preserve">αλλά διευκολύνεται η δραστηριότητα σε αυτούς τους τομείς της οικονομίας με έναν πιο απλό τρόπο δήλωσης των αυτοαπασχολούμενων. </w:t>
      </w:r>
    </w:p>
    <w:p w14:paraId="3E37B89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απλός τρόπος είναι το βιβλίο απασχόλησης, το οποίο τηρείται σε κάθε δραστηριότητα και κατά τη </w:t>
      </w:r>
      <w:r>
        <w:rPr>
          <w:rFonts w:eastAsia="Times New Roman" w:cs="Times New Roman"/>
          <w:szCs w:val="24"/>
        </w:rPr>
        <w:t xml:space="preserve">λήξη της απασχόλησης κάθε μήνα ο </w:t>
      </w:r>
      <w:proofErr w:type="spellStart"/>
      <w:r>
        <w:rPr>
          <w:rFonts w:eastAsia="Times New Roman" w:cs="Times New Roman"/>
          <w:szCs w:val="24"/>
        </w:rPr>
        <w:t>απασχολών</w:t>
      </w:r>
      <w:proofErr w:type="spellEnd"/>
      <w:r>
        <w:rPr>
          <w:rFonts w:eastAsia="Times New Roman" w:cs="Times New Roman"/>
          <w:szCs w:val="24"/>
        </w:rPr>
        <w:t xml:space="preserve"> δηλώνει στη σχετική απόδειξη περιοδικής δήλωσης</w:t>
      </w:r>
      <w:r>
        <w:rPr>
          <w:rFonts w:eastAsia="Times New Roman" w:cs="Times New Roman"/>
          <w:szCs w:val="24"/>
        </w:rPr>
        <w:t>,</w:t>
      </w:r>
      <w:r>
        <w:rPr>
          <w:rFonts w:eastAsia="Times New Roman" w:cs="Times New Roman"/>
          <w:szCs w:val="24"/>
        </w:rPr>
        <w:t xml:space="preserve"> τον χρόνο για τον οποίο καταβάλλει τις εισφορές και το</w:t>
      </w:r>
      <w:r>
        <w:rPr>
          <w:rFonts w:eastAsia="Times New Roman" w:cs="Times New Roman"/>
          <w:szCs w:val="24"/>
        </w:rPr>
        <w:t>ν</w:t>
      </w:r>
      <w:r>
        <w:rPr>
          <w:rFonts w:eastAsia="Times New Roman" w:cs="Times New Roman"/>
          <w:szCs w:val="24"/>
        </w:rPr>
        <w:t xml:space="preserve"> μισθό. </w:t>
      </w:r>
    </w:p>
    <w:p w14:paraId="3E37B89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Έτσι αντιμετωπίζουμε ένα παλιό πρόβλημα. Ανταποκρινόμαστε στην ανάγκη των αγροτών και των αλιέων</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α να δώσουμε μια σωστή ρύθμιση, προκειμένου και οι ίδιοι να μπορούν να είναι εντάξει στις υποχρεώσεις τους ως προς το ύψος του μισθού και της ασφάλισης, η οποία δηλούμενη πλέον</w:t>
      </w:r>
      <w:r>
        <w:rPr>
          <w:rFonts w:eastAsia="Times New Roman" w:cs="Times New Roman"/>
          <w:szCs w:val="24"/>
        </w:rPr>
        <w:t>,</w:t>
      </w:r>
      <w:r>
        <w:rPr>
          <w:rFonts w:eastAsia="Times New Roman" w:cs="Times New Roman"/>
          <w:szCs w:val="24"/>
        </w:rPr>
        <w:t xml:space="preserve"> οδηγεί και σε μείωση της δικής τους φορολογητέας βάσης, καθώς όλα αυτά τα ποσά</w:t>
      </w:r>
      <w:r>
        <w:rPr>
          <w:rFonts w:eastAsia="Times New Roman" w:cs="Times New Roman"/>
          <w:szCs w:val="24"/>
        </w:rPr>
        <w:t xml:space="preserve"> εντάσσονται στη δαπάνη αυτών των δραστηριοτήτων. </w:t>
      </w:r>
    </w:p>
    <w:p w14:paraId="3E37B89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Απ’ αυτή την άποψη υπάρχει μια θετική ανταπόκριση των απασχολούμενων και στη γεωργία και στην αλιεία, να τηρούν τους κανόνες που έχουμε θέσει και για την κοινωνική ασφάλιση. </w:t>
      </w:r>
      <w:r>
        <w:rPr>
          <w:rFonts w:eastAsia="Times New Roman" w:cs="Times New Roman"/>
          <w:szCs w:val="24"/>
        </w:rPr>
        <w:t>Γ</w:t>
      </w:r>
      <w:r>
        <w:rPr>
          <w:rFonts w:eastAsia="Times New Roman" w:cs="Times New Roman"/>
          <w:szCs w:val="24"/>
        </w:rPr>
        <w:t xml:space="preserve">ι’ αυτόν τον λόγο τους </w:t>
      </w:r>
      <w:r>
        <w:rPr>
          <w:rFonts w:eastAsia="Times New Roman" w:cs="Times New Roman"/>
          <w:szCs w:val="24"/>
        </w:rPr>
        <w:t>διευκολύνουμε με αυτόν τον τρόπο.</w:t>
      </w:r>
    </w:p>
    <w:p w14:paraId="3E37B89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πλευρά μας είμαστε πρόθυμοι να αποδεχθούμε και να ακολουθήσουμε όποια θετική παρατήρηση μπορεί να τεθεί για την ακόμη καλύτερη βελτιστοποίηση αυτής της πρακτικής. </w:t>
      </w:r>
    </w:p>
    <w:p w14:paraId="3E37B89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E37B89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Και εγώ σας ευχαριστώ.</w:t>
      </w:r>
    </w:p>
    <w:p w14:paraId="3E37B89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έχει τον λόγο.</w:t>
      </w:r>
    </w:p>
    <w:p w14:paraId="3E37B89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Κύριε Πρόεδρε, μπορώ να κάνω μια παρατήρηση διαδικαστικού τύπου;</w:t>
      </w:r>
    </w:p>
    <w:p w14:paraId="3E37B89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Να μιλήσει η κ. </w:t>
      </w:r>
      <w:proofErr w:type="spellStart"/>
      <w:r>
        <w:rPr>
          <w:rFonts w:eastAsia="Times New Roman" w:cs="Times New Roman"/>
          <w:szCs w:val="24"/>
        </w:rPr>
        <w:t>Αχτσιόγλου</w:t>
      </w:r>
      <w:proofErr w:type="spellEnd"/>
      <w:r>
        <w:rPr>
          <w:rFonts w:eastAsia="Times New Roman" w:cs="Times New Roman"/>
          <w:szCs w:val="24"/>
        </w:rPr>
        <w:t xml:space="preserve"> και μετά να σας δώσω τον λόγο.</w:t>
      </w:r>
    </w:p>
    <w:p w14:paraId="3E37B89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Πρι</w:t>
      </w:r>
      <w:r>
        <w:rPr>
          <w:rFonts w:eastAsia="Times New Roman" w:cs="Times New Roman"/>
          <w:szCs w:val="24"/>
        </w:rPr>
        <w:t>ν μιλήσει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w:t>
      </w:r>
    </w:p>
    <w:p w14:paraId="3E37B89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Μπούρα, έχετε τον λόγο.</w:t>
      </w:r>
    </w:p>
    <w:p w14:paraId="3E37B89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Ευχαριστώ, κύριε Πρόεδρε.</w:t>
      </w:r>
    </w:p>
    <w:p w14:paraId="3E37B89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παρακαλούσα τους κυρίους Υπουργούς –ζωή να έχουν, βλέπω ότι είναι εδώ σχεδόν όλο το Υπουργικό Συμβούλιο!- </w:t>
      </w:r>
      <w:r>
        <w:rPr>
          <w:rFonts w:eastAsia="Times New Roman" w:cs="Times New Roman"/>
          <w:szCs w:val="24"/>
        </w:rPr>
        <w:t>εάν είναι δυνατόν</w:t>
      </w:r>
      <w:r>
        <w:rPr>
          <w:rFonts w:eastAsia="Times New Roman" w:cs="Times New Roman"/>
          <w:szCs w:val="24"/>
        </w:rPr>
        <w:t>,</w:t>
      </w:r>
      <w:r>
        <w:rPr>
          <w:rFonts w:eastAsia="Times New Roman" w:cs="Times New Roman"/>
          <w:szCs w:val="24"/>
        </w:rPr>
        <w:t xml:space="preserve"> να πουν και δυο λόγια αναφορικά με το ποιο είναι το επείγον του </w:t>
      </w:r>
      <w:proofErr w:type="spellStart"/>
      <w:r>
        <w:rPr>
          <w:rFonts w:eastAsia="Times New Roman" w:cs="Times New Roman"/>
          <w:szCs w:val="24"/>
        </w:rPr>
        <w:t>χαρακτήρος</w:t>
      </w:r>
      <w:proofErr w:type="spellEnd"/>
      <w:r>
        <w:rPr>
          <w:rFonts w:eastAsia="Times New Roman" w:cs="Times New Roman"/>
          <w:szCs w:val="24"/>
        </w:rPr>
        <w:t xml:space="preserve">, για να έρχονται τόσες πολλές </w:t>
      </w:r>
      <w:r>
        <w:rPr>
          <w:rFonts w:eastAsia="Times New Roman" w:cs="Times New Roman"/>
          <w:szCs w:val="24"/>
        </w:rPr>
        <w:lastRenderedPageBreak/>
        <w:t>τροπολογίες</w:t>
      </w:r>
      <w:r>
        <w:rPr>
          <w:rFonts w:eastAsia="Times New Roman" w:cs="Times New Roman"/>
          <w:szCs w:val="24"/>
        </w:rPr>
        <w:t>,</w:t>
      </w:r>
      <w:r>
        <w:rPr>
          <w:rFonts w:eastAsia="Times New Roman" w:cs="Times New Roman"/>
          <w:szCs w:val="24"/>
        </w:rPr>
        <w:t xml:space="preserve"> που θα περάσουν χωρίς συζήτηση, χωρίς καν γνώση. </w:t>
      </w:r>
    </w:p>
    <w:p w14:paraId="3E37B89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Ας πουν -εάν νομίζουν ότι πρέπει- ποιος είναι ο λόγος που έρχονται αυ</w:t>
      </w:r>
      <w:r>
        <w:rPr>
          <w:rFonts w:eastAsia="Times New Roman" w:cs="Times New Roman"/>
          <w:szCs w:val="24"/>
        </w:rPr>
        <w:t xml:space="preserve">τές οι τροπολογίες τόσο βιαστικά χωρίς ενημέρωση και σε άσχετο νομοσχέδιο πέραν από κάθε έννοια εφαρμογής του Συντάγματος και του Κανονισμού της Βουλής. </w:t>
      </w:r>
    </w:p>
    <w:p w14:paraId="3E37B89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Ας μας πουν τουλάχιστον, γιατί τώρα, την τελευταία στιγμή, έρχονται τροπολογίες, εκ των οποίων μάλιστα</w:t>
      </w:r>
      <w:r>
        <w:rPr>
          <w:rFonts w:eastAsia="Times New Roman" w:cs="Times New Roman"/>
          <w:szCs w:val="24"/>
        </w:rPr>
        <w:t xml:space="preserve"> οι περισσότερες εάν όχι όλες χαρακτηρίζονται εκπρόθεσμες. Ποιος είναι ο βασικός λόγος; Γιατί άλλες φορές -να θυμίσω- εδώ γινόταν επανάσταση, εάν ήταν μια, δύο ή τρεις τροπολογίες</w:t>
      </w:r>
      <w:r>
        <w:rPr>
          <w:rFonts w:eastAsia="Times New Roman" w:cs="Times New Roman"/>
          <w:szCs w:val="24"/>
        </w:rPr>
        <w:t xml:space="preserve"> κ</w:t>
      </w:r>
      <w:r>
        <w:rPr>
          <w:rFonts w:eastAsia="Times New Roman" w:cs="Times New Roman"/>
          <w:szCs w:val="24"/>
        </w:rPr>
        <w:t xml:space="preserve">αι τώρα έχουμε πλειάδα δεκάδες τροπολογίες και δεν κουνιέται φύλλο! </w:t>
      </w:r>
    </w:p>
    <w:p w14:paraId="3E37B8A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(Δημήτριος Κρεμαστινός): </w:t>
      </w:r>
      <w:r>
        <w:rPr>
          <w:rFonts w:eastAsia="Times New Roman" w:cs="Times New Roman"/>
          <w:szCs w:val="24"/>
        </w:rPr>
        <w:t xml:space="preserve">Κυρία </w:t>
      </w:r>
      <w:proofErr w:type="spellStart"/>
      <w:r>
        <w:rPr>
          <w:rFonts w:eastAsia="Times New Roman" w:cs="Times New Roman"/>
          <w:szCs w:val="24"/>
        </w:rPr>
        <w:t>Αχτσιόγλου</w:t>
      </w:r>
      <w:proofErr w:type="spellEnd"/>
      <w:r>
        <w:rPr>
          <w:rFonts w:eastAsia="Times New Roman" w:cs="Times New Roman"/>
          <w:szCs w:val="24"/>
        </w:rPr>
        <w:t>, έχετε τον λόγο για τρία λεπτά.</w:t>
      </w:r>
    </w:p>
    <w:p w14:paraId="3E37B8A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Ευχαριστώ πολύ, κύριε Πρόεδρε.</w:t>
      </w:r>
    </w:p>
    <w:p w14:paraId="3E37B8A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δεύτερη τροπολογία του Υπουργείου Εργασίας αφορά την παράτα</w:t>
      </w:r>
      <w:r>
        <w:rPr>
          <w:rFonts w:eastAsia="Times New Roman" w:cs="Times New Roman"/>
          <w:szCs w:val="24"/>
        </w:rPr>
        <w:t xml:space="preserve">ση στη θητεία του Οργανισμού Μεσολάβησης και Διαιτησίας. Πριν από κάποιο διάστημα είχε γίνει σχετική επίκαιρη </w:t>
      </w:r>
      <w:r>
        <w:rPr>
          <w:rFonts w:eastAsia="Times New Roman" w:cs="Times New Roman"/>
          <w:szCs w:val="24"/>
        </w:rPr>
        <w:lastRenderedPageBreak/>
        <w:t>ερώτηση από Βουλευτή και είχα απαντήσει σχετικά με το ζήτημα του ΟΜΕΔ ότι η θητεία των μελών του Διοικητικού Συμβουλίου του ΟΜΕΔ έληξε στα τέλη Απ</w:t>
      </w:r>
      <w:r>
        <w:rPr>
          <w:rFonts w:eastAsia="Times New Roman" w:cs="Times New Roman"/>
          <w:szCs w:val="24"/>
        </w:rPr>
        <w:t xml:space="preserve">ριλίου του 2017 και οι εθνικοί κοινωνικοί εταίροι καθυστερούσαν, παρ’ ότι το Υπουργείο τους είχε </w:t>
      </w:r>
      <w:proofErr w:type="spellStart"/>
      <w:r>
        <w:rPr>
          <w:rFonts w:eastAsia="Times New Roman" w:cs="Times New Roman"/>
          <w:szCs w:val="24"/>
        </w:rPr>
        <w:t>οχλήσει</w:t>
      </w:r>
      <w:proofErr w:type="spellEnd"/>
      <w:r>
        <w:rPr>
          <w:rFonts w:eastAsia="Times New Roman" w:cs="Times New Roman"/>
          <w:szCs w:val="24"/>
        </w:rPr>
        <w:t xml:space="preserve"> αρκετές φορές, να υποδείξουν τους εκπροσώπους τους. </w:t>
      </w:r>
    </w:p>
    <w:p w14:paraId="3E37B8A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Έγιναν διαβουλεύσεις με όλους τους εθνικούς κοινωνικούς εταίρους, οι οποίοι ζήτησαν μια μικρή παρά</w:t>
      </w:r>
      <w:r>
        <w:rPr>
          <w:rFonts w:eastAsia="Times New Roman" w:cs="Times New Roman"/>
          <w:szCs w:val="24"/>
        </w:rPr>
        <w:t xml:space="preserve">ταση στη θητεία του υπάρχοντος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Αυτή τη στιγμή ο ΟΜΕΔ δεν μπορεί να λειτουργήσει και δεν μπορεί να βγάλει αποφάσεις, επειδή υπάρχει αυτό το πρόβλημα με το </w:t>
      </w:r>
      <w:r>
        <w:rPr>
          <w:rFonts w:eastAsia="Times New Roman" w:cs="Times New Roman"/>
          <w:szCs w:val="24"/>
        </w:rPr>
        <w:t>δ</w:t>
      </w:r>
      <w:r>
        <w:rPr>
          <w:rFonts w:eastAsia="Times New Roman" w:cs="Times New Roman"/>
          <w:szCs w:val="24"/>
        </w:rPr>
        <w:t xml:space="preserve">ιοικητικό του </w:t>
      </w:r>
      <w:r>
        <w:rPr>
          <w:rFonts w:eastAsia="Times New Roman" w:cs="Times New Roman"/>
          <w:szCs w:val="24"/>
        </w:rPr>
        <w:t>σ</w:t>
      </w:r>
      <w:r>
        <w:rPr>
          <w:rFonts w:eastAsia="Times New Roman" w:cs="Times New Roman"/>
          <w:szCs w:val="24"/>
        </w:rPr>
        <w:t>υμβούλιο. Δίνεται, λοιπόν, μια οκτάμηνη παράταση. Ο χαρακτήρας</w:t>
      </w:r>
      <w:r>
        <w:rPr>
          <w:rFonts w:eastAsia="Times New Roman" w:cs="Times New Roman"/>
          <w:szCs w:val="24"/>
        </w:rPr>
        <w:t xml:space="preserve"> της τροπολογίας είναι επείγων, διότι ο διορισμός των μελών των Ειδικών Σωμάτων Μεσολαβητών και Διαιτητών λήγει στις 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Επομένως ήταν αναγκαίο να δοθεί αυτή η παράταση, για να μπορέσει να συνεχίσει να λειτουργεί ο </w:t>
      </w:r>
      <w:r>
        <w:rPr>
          <w:rFonts w:eastAsia="Times New Roman" w:cs="Times New Roman"/>
          <w:szCs w:val="24"/>
        </w:rPr>
        <w:t>ο</w:t>
      </w:r>
      <w:r>
        <w:rPr>
          <w:rFonts w:eastAsia="Times New Roman" w:cs="Times New Roman"/>
          <w:szCs w:val="24"/>
        </w:rPr>
        <w:t>ργανισμός.</w:t>
      </w:r>
    </w:p>
    <w:p w14:paraId="3E37B8A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επόμενη τροπολογία α</w:t>
      </w:r>
      <w:r>
        <w:rPr>
          <w:rFonts w:eastAsia="Times New Roman" w:cs="Times New Roman"/>
          <w:szCs w:val="24"/>
        </w:rPr>
        <w:t xml:space="preserve">φορά την </w:t>
      </w:r>
      <w:r>
        <w:rPr>
          <w:rFonts w:eastAsia="Times New Roman" w:cs="Times New Roman"/>
          <w:szCs w:val="24"/>
        </w:rPr>
        <w:t>υ</w:t>
      </w:r>
      <w:r>
        <w:rPr>
          <w:rFonts w:eastAsia="Times New Roman" w:cs="Times New Roman"/>
          <w:szCs w:val="24"/>
        </w:rPr>
        <w:t xml:space="preserve">πηρεσία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ε</w:t>
      </w:r>
      <w:r>
        <w:rPr>
          <w:rFonts w:eastAsia="Times New Roman" w:cs="Times New Roman"/>
          <w:szCs w:val="24"/>
        </w:rPr>
        <w:t xml:space="preserve">πιθεωρητών του Σώματος Επιθεώρησης Εργασίας. Με αυτή τη διάταξη δίνεται μια λύση στο πρόβλημα της πλήρωσης των κενών οργανικών θέσεων στους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ε</w:t>
      </w:r>
      <w:r>
        <w:rPr>
          <w:rFonts w:eastAsia="Times New Roman" w:cs="Times New Roman"/>
          <w:szCs w:val="24"/>
        </w:rPr>
        <w:t xml:space="preserve">πιθεωρητές. </w:t>
      </w:r>
    </w:p>
    <w:p w14:paraId="3E37B8A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Ας δούμε, δηλαδή, τι γίνεται. Όπως έχει το οργανόγραμμα σήμερα</w:t>
      </w:r>
      <w:r>
        <w:rPr>
          <w:rFonts w:eastAsia="Times New Roman" w:cs="Times New Roman"/>
          <w:szCs w:val="24"/>
        </w:rPr>
        <w:t>, υπάρχουν συγκεκριμένες θέσεις που είναι για προϊσταμένους διεύθυνσης και συγκεκριμένες θέσεις για προϊσταμένους τμημάτων. Λόγω της αδυναμίας πλήρωσης των θέσεων προϊσταμένων διεύθυνσης, διότι δεν υπάρχει ο επαρκής αριθμός προσώπων με τα προσόντα που αντι</w:t>
      </w:r>
      <w:r>
        <w:rPr>
          <w:rFonts w:eastAsia="Times New Roman" w:cs="Times New Roman"/>
          <w:szCs w:val="24"/>
        </w:rPr>
        <w:t xml:space="preserve">στοιχούν σε έναν διευθυντή, μένουν κενές, ακάλυπτες οργανικές θέσεις του Σώματος Επιθεώρησης Εργασίας,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ε</w:t>
      </w:r>
      <w:r>
        <w:rPr>
          <w:rFonts w:eastAsia="Times New Roman" w:cs="Times New Roman"/>
          <w:szCs w:val="24"/>
        </w:rPr>
        <w:t xml:space="preserve">πιθεωρητών. </w:t>
      </w:r>
    </w:p>
    <w:p w14:paraId="3E37B8A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Ακριβώς επειδή είναι πάρα πολύ αναγκαίο και υπάρχουν άμεσες υπηρεσιακές ανάγκες</w:t>
      </w:r>
      <w:r>
        <w:rPr>
          <w:rFonts w:eastAsia="Times New Roman" w:cs="Times New Roman"/>
          <w:szCs w:val="24"/>
        </w:rPr>
        <w:t>,</w:t>
      </w:r>
      <w:r>
        <w:rPr>
          <w:rFonts w:eastAsia="Times New Roman" w:cs="Times New Roman"/>
          <w:szCs w:val="24"/>
        </w:rPr>
        <w:t xml:space="preserve"> για να λειτουργήσει το Σώμα Επιθεώρησης Εργασί</w:t>
      </w:r>
      <w:r>
        <w:rPr>
          <w:rFonts w:eastAsia="Times New Roman" w:cs="Times New Roman"/>
          <w:szCs w:val="24"/>
        </w:rPr>
        <w:t>ας, ιδίως τώρα κατά την τουριστική περίοδο με τους εκτεταμένους ελέγχους που διεξάγει, κάνουμε αυτή την αλλαγή, τροποποιούμε δηλαδή την κατανομή μεταξύ προϊσταμένων διεύθυνσης και προϊσταμένων τμημάτων, προκειμένου να μπορέσουν να πληρωθούν όλες οι οργανικ</w:t>
      </w:r>
      <w:r>
        <w:rPr>
          <w:rFonts w:eastAsia="Times New Roman" w:cs="Times New Roman"/>
          <w:szCs w:val="24"/>
        </w:rPr>
        <w:t>ές θέσεις.</w:t>
      </w:r>
    </w:p>
    <w:p w14:paraId="3E37B8A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τροπολογία που αφορά την </w:t>
      </w:r>
      <w:r>
        <w:rPr>
          <w:rFonts w:eastAsia="Times New Roman" w:cs="Times New Roman"/>
          <w:szCs w:val="24"/>
        </w:rPr>
        <w:t>«</w:t>
      </w:r>
      <w:r>
        <w:rPr>
          <w:rFonts w:eastAsia="Times New Roman" w:cs="Times New Roman"/>
          <w:szCs w:val="24"/>
        </w:rPr>
        <w:t>Ελληνική Βιομηχανία Ζάχαρης</w:t>
      </w:r>
      <w:r>
        <w:rPr>
          <w:rFonts w:eastAsia="Times New Roman" w:cs="Times New Roman"/>
          <w:szCs w:val="24"/>
        </w:rPr>
        <w:t>»,</w:t>
      </w:r>
      <w:r>
        <w:rPr>
          <w:rFonts w:eastAsia="Times New Roman" w:cs="Times New Roman"/>
          <w:szCs w:val="24"/>
        </w:rPr>
        <w:t xml:space="preserve"> στην πραγματικότητα είναι ένα πρόγραμμα επιδότησης, ένα πρόγραμμα ανεργίας των ανθρώπων οι οποίοι είχαν απολυθεί από την </w:t>
      </w:r>
      <w:r>
        <w:rPr>
          <w:rFonts w:eastAsia="Times New Roman" w:cs="Times New Roman"/>
          <w:szCs w:val="24"/>
        </w:rPr>
        <w:t>«</w:t>
      </w:r>
      <w:r>
        <w:rPr>
          <w:rFonts w:eastAsia="Times New Roman" w:cs="Times New Roman"/>
          <w:szCs w:val="24"/>
        </w:rPr>
        <w:t>Ελληνική Βιομηχανία Ζάχαρης</w:t>
      </w:r>
      <w:r>
        <w:rPr>
          <w:rFonts w:eastAsia="Times New Roman" w:cs="Times New Roman"/>
          <w:szCs w:val="24"/>
        </w:rPr>
        <w:t>»</w:t>
      </w:r>
      <w:r>
        <w:rPr>
          <w:rFonts w:eastAsia="Times New Roman" w:cs="Times New Roman"/>
          <w:szCs w:val="24"/>
        </w:rPr>
        <w:t xml:space="preserve">. Λόγω </w:t>
      </w:r>
      <w:r>
        <w:rPr>
          <w:rFonts w:eastAsia="Times New Roman" w:cs="Times New Roman"/>
          <w:szCs w:val="24"/>
        </w:rPr>
        <w:lastRenderedPageBreak/>
        <w:t xml:space="preserve">του ότι υπήρξε ο ευρωπαϊκός κανονισμός για τη ζάχαρη, υπήρξαν δηλαδή ρυθμίσεις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για την ζάχαρη, η </w:t>
      </w:r>
      <w:r>
        <w:rPr>
          <w:rFonts w:eastAsia="Times New Roman" w:cs="Times New Roman"/>
          <w:szCs w:val="24"/>
        </w:rPr>
        <w:t>«</w:t>
      </w:r>
      <w:r>
        <w:rPr>
          <w:rFonts w:eastAsia="Times New Roman" w:cs="Times New Roman"/>
          <w:szCs w:val="24"/>
        </w:rPr>
        <w:t>Ελληνική Βιομηχανία Ζάχαρης</w:t>
      </w:r>
      <w:r>
        <w:rPr>
          <w:rFonts w:eastAsia="Times New Roman" w:cs="Times New Roman"/>
          <w:szCs w:val="24"/>
        </w:rPr>
        <w:t>»</w:t>
      </w:r>
      <w:r>
        <w:rPr>
          <w:rFonts w:eastAsia="Times New Roman" w:cs="Times New Roman"/>
          <w:szCs w:val="24"/>
        </w:rPr>
        <w:t xml:space="preserve"> προέβη σε μείωση του προσωπικού. Τότε νομοθετήθηκε ένα πρόγραμμα για την κάλυψη αυτών των ανθρώπων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ήταν πλησίον της συνταξιοδότησης. Εν συνεχεία, όμως, άλλαξαν τα ηλικιακά όρια συνταξιοδότησης και αυτή τη στιγμή χρειάζεται να γίνει μια μικρή παράταση για αυτούς τους ανθρώπους που είναι κοντά στη σύνταξη, προκειμένου να μπορέσουν να συμπληρώσουν τις </w:t>
      </w:r>
      <w:r>
        <w:rPr>
          <w:rFonts w:eastAsia="Times New Roman" w:cs="Times New Roman"/>
          <w:szCs w:val="24"/>
        </w:rPr>
        <w:t xml:space="preserve">προϋποθέσεις συνταξιοδότησης. </w:t>
      </w:r>
    </w:p>
    <w:p w14:paraId="3E37B8A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άλι ο χαρακτήρας αυτής της τροπολογίας είναι τέτοιος</w:t>
      </w:r>
      <w:r>
        <w:rPr>
          <w:rFonts w:eastAsia="Times New Roman" w:cs="Times New Roman"/>
          <w:szCs w:val="24"/>
        </w:rPr>
        <w:t>,</w:t>
      </w:r>
      <w:r>
        <w:rPr>
          <w:rFonts w:eastAsia="Times New Roman" w:cs="Times New Roman"/>
          <w:szCs w:val="24"/>
        </w:rPr>
        <w:t xml:space="preserve"> που μας αναγκάζει να τη φέρουμε αυτή τη στιγμή, ακριβώς διότι το πρόγραμμα αυτή τη στιγμή λήγει. Είναι απαραίτητο, λοιπόν, αυτοί οι άνθρωποι να καλυφθούν.</w:t>
      </w:r>
    </w:p>
    <w:p w14:paraId="3E37B8A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Τελειώνω με του</w:t>
      </w:r>
      <w:r>
        <w:rPr>
          <w:rFonts w:eastAsia="Times New Roman" w:cs="Times New Roman"/>
          <w:szCs w:val="24"/>
        </w:rPr>
        <w:t>ς γιατρούς εργασίας. Πρέπει να διευκρινίσω τι είναι αυτό, γιατί υπήρξε μια συζήτηση</w:t>
      </w:r>
      <w:r>
        <w:rPr>
          <w:rFonts w:eastAsia="Times New Roman" w:cs="Times New Roman"/>
          <w:szCs w:val="24"/>
        </w:rPr>
        <w:t>,</w:t>
      </w:r>
      <w:r>
        <w:rPr>
          <w:rFonts w:eastAsia="Times New Roman" w:cs="Times New Roman"/>
          <w:szCs w:val="24"/>
        </w:rPr>
        <w:t xml:space="preserve"> η οποία δεν έχει σχέση μάλλον με τη διάταξη. Με νόμο του 2009</w:t>
      </w:r>
      <w:r>
        <w:rPr>
          <w:rFonts w:eastAsia="Times New Roman" w:cs="Times New Roman"/>
          <w:szCs w:val="24"/>
        </w:rPr>
        <w:t>,</w:t>
      </w:r>
      <w:r>
        <w:rPr>
          <w:rFonts w:eastAsia="Times New Roman" w:cs="Times New Roman"/>
          <w:szCs w:val="24"/>
        </w:rPr>
        <w:t xml:space="preserve"> ορίστηκε ότι τα καθήκοντα του γιατρού εργασίας μπορούν να τα ασκούν και γιατροί άλλων ειδικοτήτων ή γιατροί </w:t>
      </w:r>
      <w:r>
        <w:rPr>
          <w:rFonts w:eastAsia="Times New Roman" w:cs="Times New Roman"/>
          <w:szCs w:val="24"/>
        </w:rPr>
        <w:t xml:space="preserve">που δεν έχουν ακόμη ειδικότητα, οι οποίοι έχουν ασκήσει υπηρεσία ως γιατροί εργασίας και </w:t>
      </w:r>
      <w:r>
        <w:rPr>
          <w:rFonts w:eastAsia="Times New Roman" w:cs="Times New Roman"/>
          <w:szCs w:val="24"/>
        </w:rPr>
        <w:lastRenderedPageBreak/>
        <w:t xml:space="preserve">οι οποίοι μέσα σε ένα ορισμένο χρονικό διάστημα θα πρέπει να αποκτήσουν και την ειδικότητα του γιατρού εργασίας. </w:t>
      </w:r>
    </w:p>
    <w:p w14:paraId="3E37B8AA"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Ως τέτοιο ορισμένο χρονικό διάστημα ορίστηκε η 18</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Αυ</w:t>
      </w:r>
      <w:r>
        <w:rPr>
          <w:rFonts w:eastAsia="Times New Roman" w:cs="Times New Roman"/>
          <w:bCs/>
          <w:shd w:val="clear" w:color="auto" w:fill="FFFFFF"/>
        </w:rPr>
        <w:t>γούστου του 2017, δηλαδή η προθεσμία για να αποκτήσουν αυτή την ειδικότητα</w:t>
      </w:r>
      <w:r>
        <w:rPr>
          <w:rFonts w:eastAsia="Times New Roman" w:cs="Times New Roman"/>
          <w:bCs/>
          <w:shd w:val="clear" w:color="auto" w:fill="FFFFFF"/>
        </w:rPr>
        <w:t>,</w:t>
      </w:r>
      <w:r>
        <w:rPr>
          <w:rFonts w:eastAsia="Times New Roman" w:cs="Times New Roman"/>
          <w:bCs/>
          <w:shd w:val="clear" w:color="auto" w:fill="FFFFFF"/>
        </w:rPr>
        <w:t xml:space="preserve"> εκπνέει στις 18 Αυγούστου 2017. Ο αριθμός των ειδικευμένων γιατρών εργασίας αυτή τη στιγμή δεν επαρκεί για να καλύψει τις ανάγκες των εργαζομένων και των επιχειρήσεων. Να διευκρινί</w:t>
      </w:r>
      <w:r>
        <w:rPr>
          <w:rFonts w:eastAsia="Times New Roman" w:cs="Times New Roman"/>
          <w:bCs/>
          <w:shd w:val="clear" w:color="auto" w:fill="FFFFFF"/>
        </w:rPr>
        <w:t>σω ότι οι επιχειρήσεις που πρέπει να έχουν γιατρό εργασίας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όλες οι επιχειρήσεις οι οποίες έχουν κατά μέσο όρο πενήντα εργαζόμενους. </w:t>
      </w:r>
    </w:p>
    <w:p w14:paraId="3E37B8AB"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Άρα καταλαβαίνουμε γιατί </w:t>
      </w:r>
      <w:r>
        <w:rPr>
          <w:rFonts w:eastAsia="Times New Roman"/>
          <w:bCs/>
          <w:shd w:val="clear" w:color="auto" w:fill="FFFFFF"/>
        </w:rPr>
        <w:t>είναι</w:t>
      </w:r>
      <w:r>
        <w:rPr>
          <w:rFonts w:eastAsia="Times New Roman" w:cs="Times New Roman"/>
          <w:bCs/>
          <w:shd w:val="clear" w:color="auto" w:fill="FFFFFF"/>
        </w:rPr>
        <w:t xml:space="preserve"> πολύ αναγκαίο να δοθεί μια παράταση σε αυτή την προθεσμία, προκειμένου να παραμείνει </w:t>
      </w:r>
      <w:r>
        <w:rPr>
          <w:rFonts w:eastAsia="Times New Roman" w:cs="Times New Roman"/>
          <w:bCs/>
          <w:shd w:val="clear" w:color="auto" w:fill="FFFFFF"/>
        </w:rPr>
        <w:t xml:space="preserve">ο κύκλος των γιατρών που μπορούν να παρέχουν τις υπηρεσίες του γιατρού εργασίας. Αυτό </w:t>
      </w:r>
      <w:r>
        <w:rPr>
          <w:rFonts w:eastAsia="Times New Roman"/>
          <w:bCs/>
          <w:shd w:val="clear" w:color="auto" w:fill="FFFFFF"/>
        </w:rPr>
        <w:t>είναι</w:t>
      </w:r>
      <w:r>
        <w:rPr>
          <w:rFonts w:eastAsia="Times New Roman" w:cs="Times New Roman"/>
          <w:bCs/>
          <w:shd w:val="clear" w:color="auto" w:fill="FFFFFF"/>
        </w:rPr>
        <w:t xml:space="preserve"> αναγκαίο και για τους εργαζόμενους και για τις επιχειρήσεις και </w:t>
      </w:r>
      <w:r>
        <w:rPr>
          <w:rFonts w:eastAsia="Times New Roman"/>
          <w:bCs/>
          <w:shd w:val="clear" w:color="auto" w:fill="FFFFFF"/>
        </w:rPr>
        <w:t>είναι</w:t>
      </w:r>
      <w:r>
        <w:rPr>
          <w:rFonts w:eastAsia="Times New Roman" w:cs="Times New Roman"/>
          <w:bCs/>
          <w:shd w:val="clear" w:color="auto" w:fill="FFFFFF"/>
        </w:rPr>
        <w:t xml:space="preserve"> επείγον, διότι όπως σας εξήγησα, η προθεσμία αυτή έληγε στις 18 Αυγούστου του 2017. </w:t>
      </w:r>
    </w:p>
    <w:p w14:paraId="3E37B8AC"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Σας ευχαρ</w:t>
      </w:r>
      <w:r>
        <w:rPr>
          <w:rFonts w:eastAsia="Times New Roman" w:cs="Times New Roman"/>
          <w:bCs/>
          <w:shd w:val="clear" w:color="auto" w:fill="FFFFFF"/>
        </w:rPr>
        <w:t xml:space="preserve">ιστώ πολύ. </w:t>
      </w:r>
    </w:p>
    <w:p w14:paraId="3E37B8AD"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Και εγώ ευχαριστώ. </w:t>
      </w:r>
    </w:p>
    <w:p w14:paraId="3E37B8A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τροπολογία </w:t>
      </w:r>
      <w:r>
        <w:rPr>
          <w:rFonts w:eastAsia="Times New Roman" w:cs="Times New Roman"/>
          <w:szCs w:val="24"/>
        </w:rPr>
        <w:t xml:space="preserve">με αριθμό </w:t>
      </w:r>
      <w:r>
        <w:rPr>
          <w:rFonts w:eastAsia="Times New Roman" w:cs="Times New Roman"/>
          <w:szCs w:val="24"/>
        </w:rPr>
        <w:t>1185 «</w:t>
      </w:r>
      <w:r>
        <w:rPr>
          <w:rFonts w:eastAsia="Times New Roman" w:cs="Times New Roman"/>
          <w:bCs/>
          <w:shd w:val="clear" w:color="auto" w:fill="FFFFFF"/>
        </w:rPr>
        <w:t>Τροποποίηση</w:t>
      </w:r>
      <w:r>
        <w:rPr>
          <w:rFonts w:eastAsia="Times New Roman" w:cs="Times New Roman"/>
          <w:szCs w:val="24"/>
        </w:rPr>
        <w:t xml:space="preserve"> </w:t>
      </w:r>
      <w:r>
        <w:rPr>
          <w:rFonts w:eastAsia="Times New Roman" w:cs="Times New Roman"/>
        </w:rPr>
        <w:t>διατάξεων</w:t>
      </w:r>
      <w:r>
        <w:rPr>
          <w:rFonts w:eastAsia="Times New Roman" w:cs="Times New Roman"/>
          <w:szCs w:val="24"/>
        </w:rPr>
        <w:t xml:space="preserve"> του ν.4013/2011 αναφορικά με τη </w:t>
      </w:r>
      <w:r>
        <w:rPr>
          <w:rFonts w:eastAsia="Times New Roman" w:cs="Times New Roman"/>
          <w:bCs/>
          <w:shd w:val="clear" w:color="auto" w:fill="FFFFFF"/>
        </w:rPr>
        <w:t>λειτουργία της ενιαίας Ανεξάρτητης Αρχής Δημοσίων Συμβάσεων»</w:t>
      </w:r>
      <w:r>
        <w:rPr>
          <w:rFonts w:eastAsia="Times New Roman" w:cs="Times New Roman"/>
          <w:bCs/>
          <w:shd w:val="clear" w:color="auto" w:fill="FFFFFF"/>
        </w:rPr>
        <w:t>,</w:t>
      </w:r>
      <w:r>
        <w:rPr>
          <w:rFonts w:eastAsia="Times New Roman" w:cs="Times New Roman"/>
          <w:szCs w:val="24"/>
        </w:rPr>
        <w:t xml:space="preserve"> θα υποστηρίξει ο Υπουργός Οικονομίας και Ανάπτυξης κ. Παπαδημητρίου. </w:t>
      </w:r>
    </w:p>
    <w:p w14:paraId="3E37B8A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Cs/>
          <w:shd w:val="clear" w:color="auto" w:fill="FFFFFF"/>
        </w:rPr>
        <w:t xml:space="preserve">Ορίστε, κύριε Παπαδημητρίου, έχετε τον λόγο. </w:t>
      </w:r>
    </w:p>
    <w:p w14:paraId="3E37B8B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w:t>
      </w:r>
      <w:r>
        <w:rPr>
          <w:rFonts w:eastAsia="Times New Roman" w:cs="Times New Roman"/>
        </w:rPr>
        <w:t>Ευχαριστώ πολύ</w:t>
      </w:r>
      <w:r>
        <w:rPr>
          <w:rFonts w:eastAsia="Times New Roman" w:cs="Times New Roman"/>
          <w:szCs w:val="24"/>
        </w:rPr>
        <w:t>, κύριε Πρόεδρε.</w:t>
      </w:r>
    </w:p>
    <w:p w14:paraId="3E37B8B1" w14:textId="77777777" w:rsidR="00462015" w:rsidRDefault="00E90EEC">
      <w:pPr>
        <w:spacing w:line="600" w:lineRule="auto"/>
        <w:ind w:firstLine="720"/>
        <w:contextualSpacing/>
        <w:jc w:val="both"/>
        <w:rPr>
          <w:rFonts w:eastAsia="Times New Roman" w:cs="Times New Roman"/>
          <w:bCs/>
          <w:shd w:val="clear" w:color="auto" w:fill="FFFFFF"/>
        </w:rPr>
      </w:pPr>
      <w:r>
        <w:rPr>
          <w:rFonts w:eastAsia="Times New Roman" w:cs="Times New Roman"/>
          <w:szCs w:val="24"/>
        </w:rPr>
        <w:t>Κυρίες και κύριοι Βουλευτές, η μία από τις τροπολογ</w:t>
      </w:r>
      <w:r>
        <w:rPr>
          <w:rFonts w:eastAsia="Times New Roman" w:cs="Times New Roman"/>
          <w:szCs w:val="24"/>
        </w:rPr>
        <w:t xml:space="preserve">ίες του Υπουργείου Οικονομίας αφορά την </w:t>
      </w:r>
      <w:r>
        <w:rPr>
          <w:rFonts w:eastAsia="Times New Roman" w:cs="Times New Roman"/>
          <w:bCs/>
          <w:shd w:val="clear" w:color="auto" w:fill="FFFFFF"/>
        </w:rPr>
        <w:t xml:space="preserve">Ανεξάρτητη Αρχή Δημοσίων Συμβάσεων. Σκοπός της τροπολογίας </w:t>
      </w:r>
      <w:r>
        <w:rPr>
          <w:rFonts w:eastAsia="Times New Roman"/>
          <w:bCs/>
          <w:shd w:val="clear" w:color="auto" w:fill="FFFFFF"/>
        </w:rPr>
        <w:t>είναι</w:t>
      </w:r>
      <w:r>
        <w:rPr>
          <w:rFonts w:eastAsia="Times New Roman" w:cs="Times New Roman"/>
          <w:bCs/>
          <w:shd w:val="clear" w:color="auto" w:fill="FFFFFF"/>
        </w:rPr>
        <w:t xml:space="preserve"> η απλοποίηση της </w:t>
      </w:r>
      <w:r>
        <w:rPr>
          <w:rFonts w:eastAsia="Times New Roman"/>
          <w:bCs/>
          <w:shd w:val="clear" w:color="auto" w:fill="FFFFFF"/>
        </w:rPr>
        <w:t>διαδικασία</w:t>
      </w:r>
      <w:r>
        <w:rPr>
          <w:rFonts w:eastAsia="Times New Roman" w:cs="Times New Roman"/>
          <w:bCs/>
          <w:shd w:val="clear" w:color="auto" w:fill="FFFFFF"/>
        </w:rPr>
        <w:t xml:space="preserve">ς της παρέκτασης των αρμοδιοτήτων της </w:t>
      </w:r>
      <w:r>
        <w:rPr>
          <w:rFonts w:eastAsia="Times New Roman" w:cs="Times New Roman"/>
          <w:bCs/>
          <w:shd w:val="clear" w:color="auto" w:fill="FFFFFF"/>
        </w:rPr>
        <w:t>α</w:t>
      </w:r>
      <w:r>
        <w:rPr>
          <w:rFonts w:eastAsia="Times New Roman" w:cs="Times New Roman"/>
          <w:bCs/>
          <w:shd w:val="clear" w:color="auto" w:fill="FFFFFF"/>
        </w:rPr>
        <w:t xml:space="preserve">ρχής, ώστε αυτή να μπορεί να ανταποκριθεί στον ολοένα και ταχύτερο εξελισσόμενο χώρο </w:t>
      </w:r>
      <w:r>
        <w:rPr>
          <w:rFonts w:eastAsia="Times New Roman" w:cs="Times New Roman"/>
          <w:bCs/>
          <w:shd w:val="clear" w:color="auto" w:fill="FFFFFF"/>
        </w:rPr>
        <w:t xml:space="preserve">των δημοσίων συμβάσεων. </w:t>
      </w:r>
    </w:p>
    <w:p w14:paraId="3E37B8B2" w14:textId="77777777" w:rsidR="00462015" w:rsidRDefault="00E90EE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Παράλληλα προσπαθούμε να ενισχύσουμε τη διαφάνεια της θέσης του νομικού συμβούλου</w:t>
      </w:r>
      <w:r>
        <w:rPr>
          <w:rFonts w:eastAsia="Times New Roman" w:cs="Times New Roman"/>
          <w:bCs/>
          <w:shd w:val="clear" w:color="auto" w:fill="FFFFFF"/>
        </w:rPr>
        <w:t>,</w:t>
      </w:r>
      <w:r>
        <w:rPr>
          <w:rFonts w:eastAsia="Times New Roman" w:cs="Times New Roman"/>
          <w:bCs/>
          <w:shd w:val="clear" w:color="auto" w:fill="FFFFFF"/>
        </w:rPr>
        <w:t xml:space="preserve"> με το να μην επιτρέπουμε την άσκηση ιδιωτικού έργου για υποθέσεις που </w:t>
      </w:r>
      <w:r>
        <w:rPr>
          <w:rFonts w:eastAsia="Times New Roman"/>
          <w:bCs/>
          <w:shd w:val="clear" w:color="auto" w:fill="FFFFFF"/>
        </w:rPr>
        <w:t>έχει</w:t>
      </w:r>
      <w:r>
        <w:rPr>
          <w:rFonts w:eastAsia="Times New Roman" w:cs="Times New Roman"/>
          <w:bCs/>
          <w:shd w:val="clear" w:color="auto" w:fill="FFFFFF"/>
        </w:rPr>
        <w:t xml:space="preserve"> χειριστεί η </w:t>
      </w:r>
      <w:r>
        <w:rPr>
          <w:rFonts w:eastAsia="Times New Roman" w:cs="Times New Roman"/>
          <w:bCs/>
          <w:shd w:val="clear" w:color="auto" w:fill="FFFFFF"/>
        </w:rPr>
        <w:t>α</w:t>
      </w:r>
      <w:r>
        <w:rPr>
          <w:rFonts w:eastAsia="Times New Roman" w:cs="Times New Roman"/>
          <w:bCs/>
          <w:shd w:val="clear" w:color="auto" w:fill="FFFFFF"/>
        </w:rPr>
        <w:t xml:space="preserve">νεξάρτητη </w:t>
      </w:r>
      <w:r>
        <w:rPr>
          <w:rFonts w:eastAsia="Times New Roman" w:cs="Times New Roman"/>
          <w:bCs/>
          <w:shd w:val="clear" w:color="auto" w:fill="FFFFFF"/>
        </w:rPr>
        <w:t>δ</w:t>
      </w:r>
      <w:r>
        <w:rPr>
          <w:rFonts w:eastAsia="Times New Roman" w:cs="Times New Roman"/>
          <w:bCs/>
          <w:shd w:val="clear" w:color="auto" w:fill="FFFFFF"/>
        </w:rPr>
        <w:t xml:space="preserve">ιοικητική </w:t>
      </w:r>
      <w:r>
        <w:rPr>
          <w:rFonts w:eastAsia="Times New Roman" w:cs="Times New Roman"/>
          <w:bCs/>
          <w:shd w:val="clear" w:color="auto" w:fill="FFFFFF"/>
        </w:rPr>
        <w:t>α</w:t>
      </w:r>
      <w:r>
        <w:rPr>
          <w:rFonts w:eastAsia="Times New Roman" w:cs="Times New Roman"/>
          <w:bCs/>
          <w:shd w:val="clear" w:color="auto" w:fill="FFFFFF"/>
        </w:rPr>
        <w:t xml:space="preserve">ρχή. </w:t>
      </w:r>
    </w:p>
    <w:p w14:paraId="3E37B8B3" w14:textId="77777777" w:rsidR="00462015" w:rsidRDefault="00E90EE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Και τέλος, καταργούμε τη θέση το</w:t>
      </w:r>
      <w:r>
        <w:rPr>
          <w:rFonts w:eastAsia="Times New Roman" w:cs="Times New Roman"/>
          <w:bCs/>
          <w:shd w:val="clear" w:color="auto" w:fill="FFFFFF"/>
        </w:rPr>
        <w:t xml:space="preserve">υ βοηθού νομικού συμβούλου, καθότι κρίνεται μη αναγκαία λόγω επαρκούς στελέχωσης από νομικούς της </w:t>
      </w:r>
      <w:r>
        <w:rPr>
          <w:rFonts w:eastAsia="Times New Roman" w:cs="Times New Roman"/>
          <w:bCs/>
          <w:shd w:val="clear" w:color="auto" w:fill="FFFFFF"/>
        </w:rPr>
        <w:t>α</w:t>
      </w:r>
      <w:r>
        <w:rPr>
          <w:rFonts w:eastAsia="Times New Roman" w:cs="Times New Roman"/>
          <w:bCs/>
          <w:shd w:val="clear" w:color="auto" w:fill="FFFFFF"/>
        </w:rPr>
        <w:t xml:space="preserve">ρχής, ενώ στο άμεσο μέλλον σχεδιάζουμε </w:t>
      </w:r>
      <w:r>
        <w:rPr>
          <w:rFonts w:eastAsia="Times New Roman" w:cs="Times New Roman"/>
          <w:bCs/>
          <w:shd w:val="clear" w:color="auto" w:fill="FFFFFF"/>
        </w:rPr>
        <w:lastRenderedPageBreak/>
        <w:t xml:space="preserve">σε συνεργασία πάντα με το Υπουργείο Διοικητικής </w:t>
      </w:r>
      <w:r>
        <w:rPr>
          <w:rFonts w:eastAsia="Times New Roman" w:cs="Times New Roman"/>
          <w:bCs/>
          <w:shd w:val="clear" w:color="auto" w:fill="FFFFFF"/>
        </w:rPr>
        <w:t>Μ</w:t>
      </w:r>
      <w:r>
        <w:rPr>
          <w:rFonts w:eastAsia="Times New Roman" w:cs="Times New Roman"/>
          <w:bCs/>
          <w:shd w:val="clear" w:color="auto" w:fill="FFFFFF"/>
        </w:rPr>
        <w:t xml:space="preserve">εταρρύθμισης την ανασυγκρότηση όλων των </w:t>
      </w:r>
      <w:r>
        <w:rPr>
          <w:rFonts w:eastAsia="Times New Roman" w:cs="Times New Roman"/>
          <w:bCs/>
          <w:shd w:val="clear" w:color="auto" w:fill="FFFFFF"/>
        </w:rPr>
        <w:t>α</w:t>
      </w:r>
      <w:r>
        <w:rPr>
          <w:rFonts w:eastAsia="Times New Roman" w:cs="Times New Roman"/>
          <w:bCs/>
          <w:shd w:val="clear" w:color="auto" w:fill="FFFFFF"/>
        </w:rPr>
        <w:t xml:space="preserve">νεξάρτητων </w:t>
      </w:r>
      <w:r>
        <w:rPr>
          <w:rFonts w:eastAsia="Times New Roman" w:cs="Times New Roman"/>
          <w:bCs/>
          <w:shd w:val="clear" w:color="auto" w:fill="FFFFFF"/>
        </w:rPr>
        <w:t>δ</w:t>
      </w:r>
      <w:r>
        <w:rPr>
          <w:rFonts w:eastAsia="Times New Roman" w:cs="Times New Roman"/>
          <w:bCs/>
          <w:shd w:val="clear" w:color="auto" w:fill="FFFFFF"/>
        </w:rPr>
        <w:t xml:space="preserve">ιοικητικών </w:t>
      </w:r>
      <w:r>
        <w:rPr>
          <w:rFonts w:eastAsia="Times New Roman" w:cs="Times New Roman"/>
          <w:bCs/>
          <w:shd w:val="clear" w:color="auto" w:fill="FFFFFF"/>
        </w:rPr>
        <w:t>α</w:t>
      </w:r>
      <w:r>
        <w:rPr>
          <w:rFonts w:eastAsia="Times New Roman" w:cs="Times New Roman"/>
          <w:bCs/>
          <w:shd w:val="clear" w:color="auto" w:fill="FFFFFF"/>
        </w:rPr>
        <w:t>ρχών</w:t>
      </w:r>
      <w:r>
        <w:rPr>
          <w:rFonts w:eastAsia="Times New Roman" w:cs="Times New Roman"/>
          <w:bCs/>
          <w:shd w:val="clear" w:color="auto" w:fill="FFFFFF"/>
        </w:rPr>
        <w:t>,</w:t>
      </w:r>
      <w:r>
        <w:rPr>
          <w:rFonts w:eastAsia="Times New Roman" w:cs="Times New Roman"/>
          <w:bCs/>
          <w:shd w:val="clear" w:color="auto" w:fill="FFFFFF"/>
        </w:rPr>
        <w:t xml:space="preserve"> που </w:t>
      </w:r>
      <w:r>
        <w:rPr>
          <w:rFonts w:eastAsia="Times New Roman"/>
          <w:bCs/>
          <w:shd w:val="clear" w:color="auto" w:fill="FFFFFF"/>
        </w:rPr>
        <w:t>είναι</w:t>
      </w:r>
      <w:r>
        <w:rPr>
          <w:rFonts w:eastAsia="Times New Roman" w:cs="Times New Roman"/>
          <w:bCs/>
          <w:shd w:val="clear" w:color="auto" w:fill="FFFFFF"/>
        </w:rPr>
        <w:t xml:space="preserve"> υπό την εποπτεία του Υπουργείου μας. </w:t>
      </w:r>
    </w:p>
    <w:p w14:paraId="3E37B8B4" w14:textId="77777777" w:rsidR="00462015" w:rsidRDefault="00E90EE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πολύ. </w:t>
      </w:r>
    </w:p>
    <w:p w14:paraId="3E37B8B5"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 </w:t>
      </w:r>
    </w:p>
    <w:p w14:paraId="3E37B8B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Πρόεδρε, μου επιτρέπετε να πάρω τον λόγο για ένα λεπτό; Θα ήθελα να υποβάλω ένα διαδικαστικό ερώτημα στον κ</w:t>
      </w:r>
      <w:r>
        <w:rPr>
          <w:rFonts w:eastAsia="Times New Roman" w:cs="Times New Roman"/>
          <w:szCs w:val="24"/>
        </w:rPr>
        <w:t xml:space="preserve">ύριο Υπουργό. </w:t>
      </w:r>
    </w:p>
    <w:p w14:paraId="3E37B8B7"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έχετε για τον λόγο για ένα λεπτό. </w:t>
      </w:r>
    </w:p>
    <w:p w14:paraId="3E37B8B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Επειδή βλέπω ότι η </w:t>
      </w:r>
      <w:r>
        <w:rPr>
          <w:rFonts w:eastAsia="Times New Roman"/>
          <w:bCs/>
        </w:rPr>
        <w:t>συγκεκριμένη</w:t>
      </w:r>
      <w:r>
        <w:rPr>
          <w:rFonts w:eastAsia="Times New Roman" w:cs="Times New Roman"/>
          <w:szCs w:val="24"/>
        </w:rPr>
        <w:t xml:space="preserve"> τροπολογία, όπως ανέφερε ο Υπουργός, </w:t>
      </w:r>
      <w:r>
        <w:rPr>
          <w:rFonts w:eastAsia="Times New Roman"/>
          <w:bCs/>
        </w:rPr>
        <w:t>έχει</w:t>
      </w:r>
      <w:r>
        <w:rPr>
          <w:rFonts w:eastAsia="Times New Roman" w:cs="Times New Roman"/>
          <w:szCs w:val="24"/>
        </w:rPr>
        <w:t xml:space="preserve"> τη σύμφωνη γνώμη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 xml:space="preserve">ρχής, και γι’ αυτό έρχεται έτσι, αν μπορεί να μας το επικυρώσει αυτό. </w:t>
      </w:r>
      <w:r>
        <w:rPr>
          <w:rFonts w:eastAsia="Times New Roman" w:cs="Times New Roman"/>
        </w:rPr>
        <w:t>Δηλαδή</w:t>
      </w:r>
      <w:r>
        <w:rPr>
          <w:rFonts w:eastAsia="Times New Roman" w:cs="Times New Roman"/>
          <w:szCs w:val="24"/>
        </w:rPr>
        <w:t xml:space="preserve"> το έχουν ζητήσει εγγράφως; Γιατί </w:t>
      </w:r>
      <w:r>
        <w:rPr>
          <w:rFonts w:eastAsia="Times New Roman"/>
          <w:bCs/>
        </w:rPr>
        <w:t>είναι</w:t>
      </w:r>
      <w:r>
        <w:rPr>
          <w:rFonts w:eastAsia="Times New Roman" w:cs="Times New Roman"/>
          <w:szCs w:val="24"/>
        </w:rPr>
        <w:t xml:space="preserve"> σημαντικό για εμάς. Μιλάμε για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και για μια παρέμβαση που γίνεται με αυτή τη νομοθετική πρωτοβουλία. Θα ήταν σημαντικό –φ</w:t>
      </w:r>
      <w:r>
        <w:rPr>
          <w:rFonts w:eastAsia="Times New Roman" w:cs="Times New Roman"/>
          <w:szCs w:val="24"/>
        </w:rPr>
        <w:t xml:space="preserve">αντάζομαι- το </w:t>
      </w:r>
      <w:r>
        <w:rPr>
          <w:rFonts w:eastAsia="Times New Roman" w:cs="Times New Roman"/>
          <w:szCs w:val="24"/>
        </w:rPr>
        <w:t>ν</w:t>
      </w:r>
      <w:r>
        <w:rPr>
          <w:rFonts w:eastAsia="Times New Roman" w:cs="Times New Roman"/>
          <w:szCs w:val="24"/>
        </w:rPr>
        <w:t xml:space="preserve">ομοθετικό </w:t>
      </w:r>
      <w:r>
        <w:rPr>
          <w:rFonts w:eastAsia="Times New Roman" w:cs="Times New Roman"/>
          <w:szCs w:val="24"/>
        </w:rPr>
        <w:t>σ</w:t>
      </w:r>
      <w:r>
        <w:rPr>
          <w:rFonts w:eastAsia="Times New Roman" w:cs="Times New Roman"/>
          <w:szCs w:val="24"/>
        </w:rPr>
        <w:t>ώμα να ξέρει</w:t>
      </w:r>
      <w:r>
        <w:rPr>
          <w:rFonts w:eastAsia="Times New Roman" w:cs="Times New Roman"/>
          <w:szCs w:val="24"/>
        </w:rPr>
        <w:t>,</w:t>
      </w:r>
      <w:r>
        <w:rPr>
          <w:rFonts w:eastAsia="Times New Roman" w:cs="Times New Roman"/>
          <w:szCs w:val="24"/>
        </w:rPr>
        <w:t xml:space="preserve"> αν </w:t>
      </w:r>
      <w:r>
        <w:rPr>
          <w:rFonts w:eastAsia="Times New Roman"/>
          <w:bCs/>
        </w:rPr>
        <w:t>έχει</w:t>
      </w:r>
      <w:r>
        <w:rPr>
          <w:rFonts w:eastAsia="Times New Roman" w:cs="Times New Roman"/>
          <w:szCs w:val="24"/>
        </w:rPr>
        <w:t xml:space="preserve"> ζητήσει επισήμως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από εσάς αυτή τη νομοθετική παρέμβαση. Γιατί το είπατε. </w:t>
      </w:r>
    </w:p>
    <w:p w14:paraId="3E37B8B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ΔΗΜΟΣ ΠΑΠΑΔΗΜΗΤΡΙΟΥ (Υπουργός Οικονομίας και Ανάπτυξης): </w:t>
      </w:r>
      <w:r>
        <w:rPr>
          <w:rFonts w:eastAsia="Times New Roman" w:cs="Times New Roman"/>
          <w:szCs w:val="24"/>
        </w:rPr>
        <w:t xml:space="preserve">Δεν είπα αυτό, κύριε Γεωργαντά. Δεν είπα ότι </w:t>
      </w:r>
      <w:r>
        <w:rPr>
          <w:rFonts w:eastAsia="Times New Roman"/>
          <w:bCs/>
        </w:rPr>
        <w:t>είναι</w:t>
      </w:r>
      <w:r>
        <w:rPr>
          <w:rFonts w:eastAsia="Times New Roman" w:cs="Times New Roman"/>
          <w:szCs w:val="24"/>
        </w:rPr>
        <w:t xml:space="preserve"> σύμφωνη </w:t>
      </w:r>
      <w:r>
        <w:rPr>
          <w:rFonts w:eastAsia="Times New Roman" w:cs="Times New Roman"/>
          <w:szCs w:val="24"/>
        </w:rPr>
        <w:t xml:space="preserve">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w:t>
      </w:r>
    </w:p>
    <w:p w14:paraId="3E37B8B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Έχει σημασία</w:t>
      </w:r>
      <w:r>
        <w:rPr>
          <w:rFonts w:eastAsia="Times New Roman" w:cs="Times New Roman"/>
          <w:szCs w:val="24"/>
        </w:rPr>
        <w:t>,</w:t>
      </w:r>
      <w:r>
        <w:rPr>
          <w:rFonts w:eastAsia="Times New Roman" w:cs="Times New Roman"/>
          <w:szCs w:val="24"/>
        </w:rPr>
        <w:t xml:space="preserve"> για όταν θα πάρω τον λόγο μετά, κύριε Πρόεδρε. Είπε ότι το έχει ζητήσει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Εγώ αυτό κατάλαβα. </w:t>
      </w:r>
    </w:p>
    <w:p w14:paraId="3E37B8BB"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Ναι αλλά σας απάντησε ο Υπουργός. </w:t>
      </w:r>
    </w:p>
    <w:p w14:paraId="3E37B8B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w:t>
      </w:r>
      <w:r>
        <w:rPr>
          <w:rFonts w:eastAsia="Times New Roman" w:cs="Times New Roman"/>
          <w:szCs w:val="24"/>
        </w:rPr>
        <w:t>Κύριε Πρόεδρε, στο παρελθόν ένας Υπουργός καθόταν και εξηγούσε τις απορίες των Βουλευτών. Δεν ξανάγιναν αυτά τα πράγματα. Το ξέρετε, είστε χρόνια κοινοβουλευτικός. Δεν μπορεί ο Υπουργός, δηλαδή, να εξηγήσει;</w:t>
      </w:r>
    </w:p>
    <w:p w14:paraId="3E37B8B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ΑΛΕΞΑΝΔΡΟΣ ΧΑΡΙΤΣΗΣ (Αναπληρωτής Υπουργός Οικονο</w:t>
      </w:r>
      <w:r>
        <w:rPr>
          <w:rFonts w:eastAsia="Times New Roman" w:cs="Times New Roman"/>
          <w:b/>
          <w:szCs w:val="24"/>
        </w:rPr>
        <w:t xml:space="preserve">μίας και Ανάπτυξης): </w:t>
      </w:r>
      <w:r>
        <w:rPr>
          <w:rFonts w:eastAsia="Times New Roman" w:cs="Times New Roman"/>
          <w:szCs w:val="24"/>
        </w:rPr>
        <w:t>Εδώ είμαστε για να σας εξηγήσουμε, κύριε Μπούρα!</w:t>
      </w:r>
    </w:p>
    <w:p w14:paraId="3E37B8BE"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κύριοι συνάδελφοι. </w:t>
      </w:r>
    </w:p>
    <w:p w14:paraId="3E37B8B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Ο Αναπληρωτής Υπουργός Οικονομίας και Ανάπτυξης κ. </w:t>
      </w:r>
      <w:proofErr w:type="spellStart"/>
      <w:r>
        <w:rPr>
          <w:rFonts w:eastAsia="Times New Roman" w:cs="Times New Roman"/>
          <w:szCs w:val="24"/>
        </w:rPr>
        <w:t>Χαρίτσης</w:t>
      </w:r>
      <w:proofErr w:type="spellEnd"/>
      <w:r>
        <w:rPr>
          <w:rFonts w:eastAsia="Times New Roman" w:cs="Times New Roman"/>
          <w:szCs w:val="24"/>
        </w:rPr>
        <w:t xml:space="preserve"> θα υποστηρίξει την τροπολογία</w:t>
      </w:r>
      <w:r>
        <w:rPr>
          <w:rFonts w:eastAsia="Times New Roman" w:cs="Times New Roman"/>
          <w:szCs w:val="24"/>
        </w:rPr>
        <w:t xml:space="preserve"> με αριθμό</w:t>
      </w:r>
      <w:r>
        <w:rPr>
          <w:rFonts w:eastAsia="Times New Roman" w:cs="Times New Roman"/>
          <w:szCs w:val="24"/>
        </w:rPr>
        <w:t xml:space="preserve"> 1189</w:t>
      </w:r>
      <w:r>
        <w:rPr>
          <w:rFonts w:eastAsia="Times New Roman" w:cs="Times New Roman"/>
          <w:szCs w:val="24"/>
        </w:rPr>
        <w:t>:</w:t>
      </w:r>
      <w:r>
        <w:rPr>
          <w:rFonts w:eastAsia="Times New Roman" w:cs="Times New Roman"/>
          <w:szCs w:val="24"/>
        </w:rPr>
        <w:t xml:space="preserve"> «</w:t>
      </w:r>
      <w:r>
        <w:rPr>
          <w:rFonts w:eastAsia="Times New Roman" w:cs="Times New Roman"/>
          <w:bCs/>
          <w:shd w:val="clear" w:color="auto" w:fill="FFFFFF"/>
        </w:rPr>
        <w:t>Τροποποίηση</w:t>
      </w:r>
      <w:r>
        <w:rPr>
          <w:rFonts w:eastAsia="Times New Roman" w:cs="Times New Roman"/>
          <w:szCs w:val="24"/>
        </w:rPr>
        <w:t xml:space="preserve"> </w:t>
      </w:r>
      <w:r>
        <w:rPr>
          <w:rFonts w:eastAsia="Times New Roman" w:cs="Times New Roman"/>
        </w:rPr>
        <w:t>δ</w:t>
      </w:r>
      <w:r>
        <w:rPr>
          <w:rFonts w:eastAsia="Times New Roman" w:cs="Times New Roman"/>
        </w:rPr>
        <w:t>ιατάξεων</w:t>
      </w:r>
      <w:r>
        <w:rPr>
          <w:rFonts w:eastAsia="Times New Roman" w:cs="Times New Roman"/>
          <w:szCs w:val="24"/>
        </w:rPr>
        <w:t xml:space="preserve"> του </w:t>
      </w:r>
      <w:r>
        <w:rPr>
          <w:rFonts w:eastAsia="Times New Roman"/>
          <w:szCs w:val="24"/>
        </w:rPr>
        <w:t>άρθρο</w:t>
      </w:r>
      <w:r>
        <w:rPr>
          <w:rFonts w:eastAsia="Times New Roman" w:cs="Times New Roman"/>
          <w:szCs w:val="24"/>
        </w:rPr>
        <w:t xml:space="preserve">υ 13 του ν.1069/1980. Πρώτον, </w:t>
      </w:r>
      <w:r>
        <w:rPr>
          <w:rFonts w:eastAsia="Times New Roman" w:cs="Times New Roman"/>
          <w:szCs w:val="24"/>
        </w:rPr>
        <w:lastRenderedPageBreak/>
        <w:t xml:space="preserve">έργα αρμοδιότητας των ΔΕΥΑ μπορούν να επιχορηγούνται από το Πρόγραμμα Δημοσίων Επενδύσεων. Δεύτερον, συμπλήρωση των </w:t>
      </w:r>
      <w:r>
        <w:rPr>
          <w:rFonts w:eastAsia="Times New Roman" w:cs="Times New Roman"/>
        </w:rPr>
        <w:t>διατάξεων</w:t>
      </w:r>
      <w:r>
        <w:rPr>
          <w:rFonts w:eastAsia="Times New Roman" w:cs="Times New Roman"/>
          <w:szCs w:val="24"/>
        </w:rPr>
        <w:t xml:space="preserve"> του </w:t>
      </w:r>
      <w:r>
        <w:rPr>
          <w:rFonts w:eastAsia="Times New Roman"/>
          <w:szCs w:val="24"/>
        </w:rPr>
        <w:t>άρθρο</w:t>
      </w:r>
      <w:r>
        <w:rPr>
          <w:rFonts w:eastAsia="Times New Roman" w:cs="Times New Roman"/>
          <w:szCs w:val="24"/>
        </w:rPr>
        <w:t xml:space="preserve">υ 48 του ν.4314/2014 και του </w:t>
      </w:r>
      <w:r>
        <w:rPr>
          <w:rFonts w:eastAsia="Times New Roman"/>
          <w:szCs w:val="24"/>
        </w:rPr>
        <w:t>άρθρου</w:t>
      </w:r>
      <w:r>
        <w:rPr>
          <w:rFonts w:eastAsia="Times New Roman" w:cs="Times New Roman"/>
          <w:szCs w:val="24"/>
        </w:rPr>
        <w:t xml:space="preserve"> 21 του ν.</w:t>
      </w:r>
      <w:r>
        <w:rPr>
          <w:rFonts w:eastAsia="Times New Roman" w:cs="Times New Roman"/>
          <w:szCs w:val="24"/>
        </w:rPr>
        <w:t xml:space="preserve">4469/2017. Τρίτον, τίθενται μεταβατικού χαρακτήρα </w:t>
      </w:r>
      <w:r>
        <w:rPr>
          <w:rFonts w:eastAsia="Times New Roman" w:cs="Times New Roman"/>
        </w:rPr>
        <w:t>διατάξεις</w:t>
      </w:r>
      <w:r>
        <w:rPr>
          <w:rFonts w:eastAsia="Times New Roman" w:cs="Times New Roman"/>
          <w:szCs w:val="24"/>
        </w:rPr>
        <w:t xml:space="preserve"> στο ν.4468/2017 περί σύστασης νομικού προσώπου ιδιωτικού δικαίου Εθνικό Σύστημα Διαπίστευσης.».</w:t>
      </w:r>
    </w:p>
    <w:p w14:paraId="3E37B8C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έχετε τον λόγο κύριε </w:t>
      </w:r>
      <w:proofErr w:type="spellStart"/>
      <w:r>
        <w:rPr>
          <w:rFonts w:eastAsia="Times New Roman" w:cs="Times New Roman"/>
          <w:szCs w:val="24"/>
        </w:rPr>
        <w:t>Χαρίτση</w:t>
      </w:r>
      <w:proofErr w:type="spellEnd"/>
      <w:r>
        <w:rPr>
          <w:rFonts w:eastAsia="Times New Roman" w:cs="Times New Roman"/>
          <w:szCs w:val="24"/>
        </w:rPr>
        <w:t xml:space="preserve">. </w:t>
      </w:r>
    </w:p>
    <w:p w14:paraId="3E37B8C1" w14:textId="77777777" w:rsidR="00462015" w:rsidRDefault="00E90EEC">
      <w:pPr>
        <w:spacing w:line="600" w:lineRule="auto"/>
        <w:ind w:firstLine="720"/>
        <w:contextualSpacing/>
        <w:jc w:val="both"/>
        <w:rPr>
          <w:rFonts w:eastAsia="Times New Roman" w:cs="Times New Roman"/>
        </w:rPr>
      </w:pPr>
      <w:r>
        <w:rPr>
          <w:rFonts w:eastAsia="Times New Roman" w:cs="Times New Roman"/>
          <w:b/>
          <w:szCs w:val="24"/>
        </w:rPr>
        <w:t>ΑΛΕΞΑΝΔΡΟΣ ΧΑΡΙΤΣΗΣ (Αναπληρωτής Υπουργός Οικονομίας και Αν</w:t>
      </w:r>
      <w:r>
        <w:rPr>
          <w:rFonts w:eastAsia="Times New Roman" w:cs="Times New Roman"/>
          <w:b/>
          <w:szCs w:val="24"/>
        </w:rPr>
        <w:t xml:space="preserve">άπτυξης): </w:t>
      </w:r>
      <w:r>
        <w:rPr>
          <w:rFonts w:eastAsia="Times New Roman" w:cs="Times New Roman"/>
        </w:rPr>
        <w:t>Ευχαριστώ, κύριε Πρόεδρε.</w:t>
      </w:r>
    </w:p>
    <w:p w14:paraId="3E37B8C2" w14:textId="77777777" w:rsidR="00462015" w:rsidRDefault="00E90EEC">
      <w:pPr>
        <w:spacing w:line="600" w:lineRule="auto"/>
        <w:ind w:firstLine="720"/>
        <w:contextualSpacing/>
        <w:jc w:val="both"/>
        <w:rPr>
          <w:rFonts w:eastAsia="Times New Roman" w:cs="Times New Roman"/>
        </w:rPr>
      </w:pPr>
      <w:r>
        <w:rPr>
          <w:rFonts w:eastAsia="Times New Roman" w:cs="Times New Roman"/>
        </w:rPr>
        <w:t xml:space="preserve">Η </w:t>
      </w:r>
      <w:r>
        <w:rPr>
          <w:rFonts w:eastAsia="Times New Roman"/>
          <w:bCs/>
        </w:rPr>
        <w:t>συγκεκριμένη</w:t>
      </w:r>
      <w:r>
        <w:rPr>
          <w:rFonts w:eastAsia="Times New Roman" w:cs="Times New Roman"/>
        </w:rPr>
        <w:t xml:space="preserve"> τροπολογία, κυρίες και κύριοι Βουλευτές, περιλαμβάνει τέσσερις ουσιαστικά διαφορετικές </w:t>
      </w:r>
      <w:r>
        <w:rPr>
          <w:rFonts w:eastAsia="Times New Roman" w:cs="Times New Roman"/>
          <w:bCs/>
          <w:shd w:val="clear" w:color="auto" w:fill="FFFFFF"/>
        </w:rPr>
        <w:t>ρυθμίσεις</w:t>
      </w:r>
      <w:r>
        <w:rPr>
          <w:rFonts w:eastAsia="Times New Roman" w:cs="Times New Roman"/>
        </w:rPr>
        <w:t xml:space="preserve">. </w:t>
      </w:r>
    </w:p>
    <w:p w14:paraId="3E37B8C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περιλαμβάνει δύο ρυθμίσεις τεχνικού χαρακτήρα</w:t>
      </w:r>
      <w:r>
        <w:rPr>
          <w:rFonts w:eastAsia="Times New Roman" w:cs="Times New Roman"/>
          <w:szCs w:val="24"/>
        </w:rPr>
        <w:t>,</w:t>
      </w:r>
      <w:r>
        <w:rPr>
          <w:rFonts w:eastAsia="Times New Roman" w:cs="Times New Roman"/>
          <w:szCs w:val="24"/>
        </w:rPr>
        <w:t xml:space="preserve"> που αφορούν την καταβολή αποζημίωσης για υπερωρι</w:t>
      </w:r>
      <w:r>
        <w:rPr>
          <w:rFonts w:eastAsia="Times New Roman" w:cs="Times New Roman"/>
          <w:szCs w:val="24"/>
        </w:rPr>
        <w:t>ακή εργασία και καταβολή επιδόματος στις ειδικές υπηρεσίες του ΕΣΠΑ. Κατανέμεται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ισομερώς μεταξύ του Προγράμματος Δημοσίων Επενδύσεων του Υπουργείου Οικονομίας και του Προγράμματος Δημοσίων Επενδύσεων του Υπουργείου Αγροτικής Ανάπτυξης αυτό το</w:t>
      </w:r>
      <w:r>
        <w:rPr>
          <w:rFonts w:eastAsia="Times New Roman" w:cs="Times New Roman"/>
          <w:szCs w:val="24"/>
        </w:rPr>
        <w:t xml:space="preserve"> τίμημα για διαχειριστικούς λόγους, να μην υπάρχει δηλαδή υπερβολική επιβάρυνση ενός εκ των δύο Υπουργείων και να γίνεται ισομερώς αυτή η κατανομή. </w:t>
      </w:r>
    </w:p>
    <w:p w14:paraId="3E37B8C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δεύτερο άρθρο, προβλέπεται επίσης η παράταση της προθεσμίας για την αντικατάσταση αδειών για τεχνικά επ</w:t>
      </w:r>
      <w:r>
        <w:rPr>
          <w:rFonts w:eastAsia="Times New Roman" w:cs="Times New Roman"/>
          <w:szCs w:val="24"/>
        </w:rPr>
        <w:t xml:space="preserve">αγγέλματα. Κυρίως αφορά σε επαγγέλματα που σχετίζονται με τη βιομηχανία, με ψυκτικές εγκαταστάσεις, με εγκαταστάσεις καύσης υγρών και αερίων καυσίμων. </w:t>
      </w:r>
    </w:p>
    <w:p w14:paraId="3E37B8C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προθεσμία αυτή είχε προβλεφθεί από τον ν.3982/2011. Κρίνεται απαραίτητη η παράταση της καταληκτικής πρ</w:t>
      </w:r>
      <w:r>
        <w:rPr>
          <w:rFonts w:eastAsia="Times New Roman" w:cs="Times New Roman"/>
          <w:szCs w:val="24"/>
        </w:rPr>
        <w:t>οθεσμίας. Απαντώ εδώ και στον αγαπητό κ. Μπούρα. Γι’ αυτό</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θεωρούμε ότι είναι επείγον να ψηφιστεί η συγκεκριμένη διάταξη μετά από –θα μου επιτρέψετε να πω- αγωνιώδη αιτήματα πολλών επαγγελματιών των συγκεκριμένων κλάδων, μιας και ο συγκεκριμένος ν</w:t>
      </w:r>
      <w:r>
        <w:rPr>
          <w:rFonts w:eastAsia="Times New Roman" w:cs="Times New Roman"/>
          <w:szCs w:val="24"/>
        </w:rPr>
        <w:t xml:space="preserve">όμος του 2011 περιείχε σωρεία προβλημάτων, τα οποία πρέπει να αντιμετωπιστούν σε ένα εύλογο χρονικό διάστημα μέχρι τη μετάβαση στο νέο σύστημα. Με τη συγκεκριμένη διάταξη, λοιπόν, διασφαλίζεται η ίση μεταχείριση όλων των επαγγελματιών και η ομαλή μετάβασή </w:t>
      </w:r>
      <w:r>
        <w:rPr>
          <w:rFonts w:eastAsia="Times New Roman" w:cs="Times New Roman"/>
          <w:szCs w:val="24"/>
        </w:rPr>
        <w:t xml:space="preserve">τους στο νέο καθεστώς. </w:t>
      </w:r>
    </w:p>
    <w:p w14:paraId="3E37B8C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Επίσης στη συγκεκριμένη τροπολογία προβλέπεται στο άρθρο 3 η ρύθμιση ζητημάτων που αφορούν στη μετάβαση στο νέο σύστημα</w:t>
      </w:r>
      <w:r>
        <w:rPr>
          <w:rFonts w:eastAsia="Times New Roman" w:cs="Times New Roman"/>
          <w:szCs w:val="24"/>
        </w:rPr>
        <w:t>,</w:t>
      </w:r>
      <w:r>
        <w:rPr>
          <w:rFonts w:eastAsia="Times New Roman" w:cs="Times New Roman"/>
          <w:szCs w:val="24"/>
        </w:rPr>
        <w:t xml:space="preserve"> που προκύπτει μετά από τον νόμο που ψηφίσαμε πριν από λίγους μήνες για το Εθνικό Σύστημα Διαπίστευσης. </w:t>
      </w:r>
      <w:r>
        <w:rPr>
          <w:rFonts w:eastAsia="Times New Roman" w:cs="Times New Roman"/>
          <w:szCs w:val="24"/>
        </w:rPr>
        <w:lastRenderedPageBreak/>
        <w:t>Διασφαλί</w:t>
      </w:r>
      <w:r>
        <w:rPr>
          <w:rFonts w:eastAsia="Times New Roman" w:cs="Times New Roman"/>
          <w:szCs w:val="24"/>
        </w:rPr>
        <w:t>ζονται μισθολογικά και διοικητικά ζητήματα και η μετάβαση στο νέο σύστημα.</w:t>
      </w:r>
    </w:p>
    <w:p w14:paraId="3E37B8C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Υπενθυμίζω ότι πριν από λίγο καιρό ψηφίσαμε έναν νόμο</w:t>
      </w:r>
      <w:r>
        <w:rPr>
          <w:rFonts w:eastAsia="Times New Roman" w:cs="Times New Roman"/>
          <w:szCs w:val="24"/>
        </w:rPr>
        <w:t>,</w:t>
      </w:r>
      <w:r>
        <w:rPr>
          <w:rFonts w:eastAsia="Times New Roman" w:cs="Times New Roman"/>
          <w:szCs w:val="24"/>
        </w:rPr>
        <w:t xml:space="preserve"> ο οποίος οδηγούσε στην απόσχιση του Εθνικού Συστήματος Διαπίστευσης από το Εθνικό Σύστημα Πιστοποίησης, που προέβλεπε ο ν.4109</w:t>
      </w:r>
      <w:r>
        <w:rPr>
          <w:rFonts w:eastAsia="Times New Roman" w:cs="Times New Roman"/>
          <w:szCs w:val="24"/>
        </w:rPr>
        <w:t xml:space="preserve">/2013 και ο οποίος έθεσε σε κίνδυνο τις ελληνικές εξαγωγές. Αυτή η διευθέτηση προϋποθέτει τη ρύθμιση μιας σειράς θεμάτων, που σχετίζονται με τη διοίκηση του νέου φορέα. </w:t>
      </w:r>
      <w:r>
        <w:rPr>
          <w:rFonts w:eastAsia="Times New Roman" w:cs="Times New Roman"/>
          <w:szCs w:val="24"/>
        </w:rPr>
        <w:t>Μ</w:t>
      </w:r>
      <w:r>
        <w:rPr>
          <w:rFonts w:eastAsia="Times New Roman" w:cs="Times New Roman"/>
          <w:szCs w:val="24"/>
        </w:rPr>
        <w:t xml:space="preserve">ε αυτή τη διάταξη ορίζουμε αυτά τα ζητήματα για το μεταβατικό στάδιο. </w:t>
      </w:r>
    </w:p>
    <w:p w14:paraId="3E37B8C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Τέλος με το πρώ</w:t>
      </w:r>
      <w:r>
        <w:rPr>
          <w:rFonts w:eastAsia="Times New Roman" w:cs="Times New Roman"/>
          <w:szCs w:val="24"/>
        </w:rPr>
        <w:t>το άρθρο, που είναι και το πιο σημαντικό της συγκεκριμένης τροπολογίας, τροποποιείται το άρθρο 13 του ν.1069/1980 και δίνεται πλέον η δυνατότητα για την πλήρη, την 100% χρηματοδότηση έργων των ΔΕΥΑ, των Δημοτικών Επιχειρήσεων Ύδρευσης και Αποχέτευσης σε όλ</w:t>
      </w:r>
      <w:r>
        <w:rPr>
          <w:rFonts w:eastAsia="Times New Roman" w:cs="Times New Roman"/>
          <w:szCs w:val="24"/>
        </w:rPr>
        <w:t xml:space="preserve">η τη χώρα από το εθνικό σκέλος του Προγράμματος Δημοσίων Επενδύσεων. </w:t>
      </w:r>
    </w:p>
    <w:p w14:paraId="3E37B8C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αυτό προβλεπόταν μέχρι σήμερα μόνο για τα συγχρηματοδοτούμενα έργα, τα έργα δηλαδή τα οποία εντάσσονταν στα προγράμματα των ευρωπαϊκών διαρθρωτικών ταμείων. </w:t>
      </w:r>
    </w:p>
    <w:p w14:paraId="3E37B8C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 συγκεκριμένη διάταξη μπορούμε πλέον να χρηματοδοτήσουμε και να υλοποιήσουμε έργα και από το Εθνικό Πρόγραμμα Δημοσίων Επενδύσεων 100%, χωρίς να χρειάζεται η συμμετοχή κατά 65% των ΔΕΥΑ, όπως προβλεπόταν μέχρι σήμερα. Αυτό αποτελούσε ένα πάγιο αίτημα </w:t>
      </w:r>
      <w:r>
        <w:rPr>
          <w:rFonts w:eastAsia="Times New Roman" w:cs="Times New Roman"/>
          <w:szCs w:val="24"/>
        </w:rPr>
        <w:t xml:space="preserve">των δήμων και των δημοτικών επιχειρήσεων ύδρευσης και αποχέτευσης σε όλη τη χώρα. </w:t>
      </w:r>
    </w:p>
    <w:p w14:paraId="3E37B8C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Νομίζουμε ότι είναι μια πολύ σημαντική ρύθμιση, η οποία μας δίνει τη δυνατότητα για την υλοποίηση σημαντικών έργων για την εξασφάλιση υδροδότησης στους δήμους όλης της χώρας</w:t>
      </w:r>
      <w:r>
        <w:rPr>
          <w:rFonts w:eastAsia="Times New Roman" w:cs="Times New Roman"/>
          <w:szCs w:val="24"/>
        </w:rPr>
        <w:t xml:space="preserve"> για τη βελτίωση της ποιότητας της ζωής των πολιτών. </w:t>
      </w:r>
    </w:p>
    <w:p w14:paraId="3E37B8C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E37B8C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3E37B8C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Την τροπολογία </w:t>
      </w:r>
      <w:r>
        <w:rPr>
          <w:rFonts w:eastAsia="Times New Roman" w:cs="Times New Roman"/>
          <w:szCs w:val="24"/>
        </w:rPr>
        <w:t xml:space="preserve">με αριθμό </w:t>
      </w:r>
      <w:r>
        <w:rPr>
          <w:rFonts w:eastAsia="Times New Roman" w:cs="Times New Roman"/>
          <w:szCs w:val="24"/>
        </w:rPr>
        <w:t>1192 με θέμα</w:t>
      </w:r>
      <w:r>
        <w:rPr>
          <w:rFonts w:eastAsia="Times New Roman" w:cs="Times New Roman"/>
          <w:szCs w:val="24"/>
        </w:rPr>
        <w:t>:</w:t>
      </w:r>
      <w:r>
        <w:rPr>
          <w:rFonts w:eastAsia="Times New Roman" w:cs="Times New Roman"/>
          <w:szCs w:val="24"/>
        </w:rPr>
        <w:t xml:space="preserve"> «Τροποποίηση-συμπλήρωση των διατάξεων του άρθρου 59 του ν.4314/2014, σχετικά με τη στελέχωση</w:t>
      </w:r>
      <w:r>
        <w:rPr>
          <w:rFonts w:eastAsia="Times New Roman" w:cs="Times New Roman"/>
          <w:szCs w:val="24"/>
        </w:rPr>
        <w:t xml:space="preserve"> της εταιρείας «</w:t>
      </w:r>
      <w:r>
        <w:rPr>
          <w:rFonts w:eastAsia="Times New Roman" w:cs="Times New Roman"/>
          <w:szCs w:val="24"/>
        </w:rPr>
        <w:t xml:space="preserve">Κοινωνία της Πληροφορίας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θα υποστηρίξει η Υπουργός Διοικητικής Ανασυγκρότησης κ. </w:t>
      </w:r>
      <w:proofErr w:type="spellStart"/>
      <w:r>
        <w:rPr>
          <w:rFonts w:eastAsia="Times New Roman" w:cs="Times New Roman"/>
          <w:szCs w:val="24"/>
        </w:rPr>
        <w:t>Γεροβασίλη</w:t>
      </w:r>
      <w:proofErr w:type="spellEnd"/>
      <w:r>
        <w:rPr>
          <w:rFonts w:eastAsia="Times New Roman" w:cs="Times New Roman"/>
          <w:szCs w:val="24"/>
        </w:rPr>
        <w:t xml:space="preserve">. </w:t>
      </w:r>
    </w:p>
    <w:p w14:paraId="3E37B8C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w:t>
      </w:r>
    </w:p>
    <w:p w14:paraId="3E37B8D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ΟΛΓΑ ΓΕΡΟΒΑΣΙΛΗ (Υπουργός Διοικητικής Ανασυγκρότησης): </w:t>
      </w:r>
      <w:r>
        <w:rPr>
          <w:rFonts w:eastAsia="Times New Roman" w:cs="Times New Roman"/>
          <w:szCs w:val="24"/>
        </w:rPr>
        <w:t xml:space="preserve">Ευχαριστώ, κύριε Πρόεδρε. </w:t>
      </w:r>
    </w:p>
    <w:p w14:paraId="3E37B8D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προτεινόμενη </w:t>
      </w:r>
      <w:r>
        <w:rPr>
          <w:rFonts w:eastAsia="Times New Roman" w:cs="Times New Roman"/>
          <w:szCs w:val="24"/>
        </w:rPr>
        <w:t>τροπολογία, την προτεινόμενη διάταξη έρχεται να διορθωθεί ένα διαδικαστικό ζήτημα σχετικά με τη στελέχωση της ανώνυμης εταιρείας «Κοινωνία της Πληροφορίας». Συγκεκριμένα αντικαθίσταται η εκ παραδρομής, προφανώς, αναφορά του ν.4314/2014 από «ειδικό επιστημο</w:t>
      </w:r>
      <w:r>
        <w:rPr>
          <w:rFonts w:eastAsia="Times New Roman" w:cs="Times New Roman"/>
          <w:szCs w:val="24"/>
        </w:rPr>
        <w:t xml:space="preserve">νικό προσωπικό» σε «επιστημονικό προσωπικό». </w:t>
      </w:r>
    </w:p>
    <w:p w14:paraId="3E37B8D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κάνουμε, προκειμένου ο όρος αυτός να είναι ταυτόσημος με τον κανονισμό λειτουργίας της «Κοινωνίας της Πληροφορίας», προκειμένου να προχωρήσουν οι διαδικασίες στελέχωσης. </w:t>
      </w:r>
    </w:p>
    <w:p w14:paraId="3E37B8D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Αυτές οι θέσεις –σας θυμίζω, ίσ</w:t>
      </w:r>
      <w:r>
        <w:rPr>
          <w:rFonts w:eastAsia="Times New Roman" w:cs="Times New Roman"/>
          <w:szCs w:val="24"/>
        </w:rPr>
        <w:t>χυε πάντα, δεν αλλάζει κάτι τώρα- είναι από τριετείς συμβάσεις, οι οποίες έχουν τη δυνατότητα να ανανεώνονται άλλη μια φορά. Ορίζεται, όμως, σαφώς από τον νόμο ότι δεν μπορούν να μετατραπούν σε άλλη σχέση εργασίας, δηλαδή, δεν μπορεί να γίνουν αορίστου χρό</w:t>
      </w:r>
      <w:r>
        <w:rPr>
          <w:rFonts w:eastAsia="Times New Roman" w:cs="Times New Roman"/>
          <w:szCs w:val="24"/>
        </w:rPr>
        <w:t xml:space="preserve">νου ή οτιδήποτε άλλο. </w:t>
      </w:r>
    </w:p>
    <w:p w14:paraId="3E37B8D4" w14:textId="77777777" w:rsidR="00462015" w:rsidRDefault="00E90EEC">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Παγίως</w:t>
      </w:r>
      <w:proofErr w:type="spellEnd"/>
      <w:r>
        <w:rPr>
          <w:rFonts w:eastAsia="Times New Roman" w:cs="Times New Roman"/>
          <w:szCs w:val="24"/>
        </w:rPr>
        <w:t xml:space="preserve"> έτσι λειτουργούν στελέχη, επιστημονικό προσωπικό στην </w:t>
      </w:r>
      <w:r>
        <w:rPr>
          <w:rFonts w:eastAsia="Times New Roman" w:cs="Times New Roman"/>
          <w:szCs w:val="24"/>
        </w:rPr>
        <w:t>«</w:t>
      </w:r>
      <w:r>
        <w:rPr>
          <w:rFonts w:eastAsia="Times New Roman" w:cs="Times New Roman"/>
          <w:szCs w:val="24"/>
        </w:rPr>
        <w:t>Κοινωνία της Πληροφορίας</w:t>
      </w:r>
      <w:r>
        <w:rPr>
          <w:rFonts w:eastAsia="Times New Roman" w:cs="Times New Roman"/>
          <w:szCs w:val="24"/>
        </w:rPr>
        <w:t>»</w:t>
      </w:r>
      <w:r>
        <w:rPr>
          <w:rFonts w:eastAsia="Times New Roman" w:cs="Times New Roman"/>
          <w:szCs w:val="24"/>
        </w:rPr>
        <w:t xml:space="preserve">. Δεν αλλάζει κάτι εδώ, αλλάζει μόνο η ορολογία. </w:t>
      </w:r>
    </w:p>
    <w:p w14:paraId="3E37B8D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Επίσης αυτό που γίνεται με την προτεινόμενη διάταξη</w:t>
      </w:r>
      <w:r>
        <w:rPr>
          <w:rFonts w:eastAsia="Times New Roman" w:cs="Times New Roman"/>
          <w:szCs w:val="24"/>
        </w:rPr>
        <w:t>,</w:t>
      </w:r>
      <w:r>
        <w:rPr>
          <w:rFonts w:eastAsia="Times New Roman" w:cs="Times New Roman"/>
          <w:szCs w:val="24"/>
        </w:rPr>
        <w:t xml:space="preserve"> είναι να θωρακισθεί η διαδικασία πρόσληψης </w:t>
      </w:r>
      <w:r>
        <w:rPr>
          <w:rFonts w:eastAsia="Times New Roman" w:cs="Times New Roman"/>
          <w:szCs w:val="24"/>
        </w:rPr>
        <w:t xml:space="preserve">αυτών των ανθρώπων, του επιστημονικού προσωπικού, ρητά υπό την εποπτεία του ΑΣΕΠ. Εκδίδεται, δηλαδή, προκήρυξη από την </w:t>
      </w:r>
      <w:r>
        <w:rPr>
          <w:rFonts w:eastAsia="Times New Roman" w:cs="Times New Roman"/>
          <w:szCs w:val="24"/>
        </w:rPr>
        <w:t>«</w:t>
      </w:r>
      <w:r>
        <w:rPr>
          <w:rFonts w:eastAsia="Times New Roman" w:cs="Times New Roman"/>
          <w:szCs w:val="24"/>
        </w:rPr>
        <w:t>Κοινωνία της Πληροφορίας</w:t>
      </w:r>
      <w:r>
        <w:rPr>
          <w:rFonts w:eastAsia="Times New Roman" w:cs="Times New Roman"/>
          <w:szCs w:val="24"/>
        </w:rPr>
        <w:t>»</w:t>
      </w:r>
      <w:r>
        <w:rPr>
          <w:rFonts w:eastAsia="Times New Roman" w:cs="Times New Roman"/>
          <w:szCs w:val="24"/>
        </w:rPr>
        <w:t>, κατόπιν όμως ελέγχου της νομιμότητας που τον κάνει το ΑΣΕΠ. Η διαδικασία</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είναι μακρόσυρτη, αλλά την</w:t>
      </w:r>
      <w:r>
        <w:rPr>
          <w:rFonts w:eastAsia="Times New Roman" w:cs="Times New Roman"/>
          <w:szCs w:val="24"/>
        </w:rPr>
        <w:t xml:space="preserve"> αποτυπώνουμε με σαφήνεια στην τροπολογία, παρ’ όλο που αντίστοιχο πράγμα ίσχυε και μέχρι τώρα, αλλά δεν ήταν πολύ καλά θωρακισμένο, προκειμένου να διασφαλισθεί και η αντικειμενικότητα στην κρίση</w:t>
      </w:r>
      <w:r>
        <w:rPr>
          <w:rFonts w:eastAsia="Times New Roman" w:cs="Times New Roman"/>
          <w:szCs w:val="24"/>
        </w:rPr>
        <w:t>,</w:t>
      </w:r>
      <w:r>
        <w:rPr>
          <w:rFonts w:eastAsia="Times New Roman" w:cs="Times New Roman"/>
          <w:szCs w:val="24"/>
        </w:rPr>
        <w:t xml:space="preserve"> του ποιοι άνθρωποι θα κληθούν με αυτές τις συμβάσεις. </w:t>
      </w:r>
    </w:p>
    <w:p w14:paraId="3E37B8D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Να ε</w:t>
      </w:r>
      <w:r>
        <w:rPr>
          <w:rFonts w:eastAsia="Times New Roman" w:cs="Times New Roman"/>
          <w:szCs w:val="24"/>
        </w:rPr>
        <w:t>νημερώσω μόνο ότι με αυτή τη διάταξη</w:t>
      </w:r>
      <w:r>
        <w:rPr>
          <w:rFonts w:eastAsia="Times New Roman" w:cs="Times New Roman"/>
          <w:szCs w:val="24"/>
        </w:rPr>
        <w:t>,</w:t>
      </w:r>
      <w:r>
        <w:rPr>
          <w:rFonts w:eastAsia="Times New Roman" w:cs="Times New Roman"/>
          <w:szCs w:val="24"/>
        </w:rPr>
        <w:t xml:space="preserve"> δεν αλλάζει κάτι στον αριθμό των ανθρώπων, δηλαδή δεν αυξάνονται.</w:t>
      </w:r>
    </w:p>
    <w:p w14:paraId="3E37B8D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Πόσα άτομα είναι, κυρία Υπουργέ;</w:t>
      </w:r>
    </w:p>
    <w:p w14:paraId="3E37B8D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Είναι περίπου </w:t>
      </w:r>
      <w:proofErr w:type="spellStart"/>
      <w:r>
        <w:rPr>
          <w:rFonts w:eastAsia="Times New Roman" w:cs="Times New Roman"/>
          <w:szCs w:val="24"/>
        </w:rPr>
        <w:t>εκατόν</w:t>
      </w:r>
      <w:proofErr w:type="spellEnd"/>
      <w:r>
        <w:rPr>
          <w:rFonts w:eastAsia="Times New Roman" w:cs="Times New Roman"/>
          <w:szCs w:val="24"/>
        </w:rPr>
        <w:t xml:space="preserve"> είκοσι τρεις, αν θυμάμ</w:t>
      </w:r>
      <w:r>
        <w:rPr>
          <w:rFonts w:eastAsia="Times New Roman" w:cs="Times New Roman"/>
          <w:szCs w:val="24"/>
        </w:rPr>
        <w:t xml:space="preserve">αι </w:t>
      </w:r>
      <w:r>
        <w:rPr>
          <w:rFonts w:eastAsia="Times New Roman" w:cs="Times New Roman"/>
          <w:szCs w:val="24"/>
        </w:rPr>
        <w:lastRenderedPageBreak/>
        <w:t xml:space="preserve">καλά. Δεν είμαι πολύ ακριβής, μπορεί να είναι και </w:t>
      </w:r>
      <w:proofErr w:type="spellStart"/>
      <w:r>
        <w:rPr>
          <w:rFonts w:eastAsia="Times New Roman" w:cs="Times New Roman"/>
          <w:szCs w:val="24"/>
        </w:rPr>
        <w:t>εκατόν</w:t>
      </w:r>
      <w:proofErr w:type="spellEnd"/>
      <w:r>
        <w:rPr>
          <w:rFonts w:eastAsia="Times New Roman" w:cs="Times New Roman"/>
          <w:szCs w:val="24"/>
        </w:rPr>
        <w:t xml:space="preserve"> είκοσι ένας. Κάπου εκεί είναι. </w:t>
      </w:r>
    </w:p>
    <w:p w14:paraId="3E37B8D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δεν επεμβαίνουμε ούτε σε προϋπολογισμό ούτε σε αύξηση των θέσεων. Είναι από τις κενές θέσεις. Δεν ήταν καλυμμένες όλες αυτές που σας ανέφερα, κύρι</w:t>
      </w:r>
      <w:r>
        <w:rPr>
          <w:rFonts w:eastAsia="Times New Roman" w:cs="Times New Roman"/>
          <w:szCs w:val="24"/>
        </w:rPr>
        <w:t xml:space="preserve">ε Γεωργαντά. Είναι στο οργανόγραμμα πόσες είναι στη σημερινή δομή. Όποιες εκκενώνονται ή όποιες θα εκκενωθούν, να καλυφθούν με έναν διαγωνισμό με αυτόν τον τύπο συμβάσεων. </w:t>
      </w:r>
    </w:p>
    <w:p w14:paraId="3E37B8D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Στα αλήθεια το μόνο που κάνει αυτή η τροπολογία</w:t>
      </w:r>
      <w:r>
        <w:rPr>
          <w:rFonts w:eastAsia="Times New Roman" w:cs="Times New Roman"/>
          <w:szCs w:val="24"/>
        </w:rPr>
        <w:t>,</w:t>
      </w:r>
      <w:r>
        <w:rPr>
          <w:rFonts w:eastAsia="Times New Roman" w:cs="Times New Roman"/>
          <w:szCs w:val="24"/>
        </w:rPr>
        <w:t xml:space="preserve"> είναι να αλλάζει τον όρο από «ειδι</w:t>
      </w:r>
      <w:r>
        <w:rPr>
          <w:rFonts w:eastAsia="Times New Roman" w:cs="Times New Roman"/>
          <w:szCs w:val="24"/>
        </w:rPr>
        <w:t xml:space="preserve">κό επιστημονικό προσωπικό» που είχε γραφεί έτσι στον νόμο, αλλά αυτό δεν είναι συμβατό με τον </w:t>
      </w:r>
      <w:r>
        <w:rPr>
          <w:rFonts w:eastAsia="Times New Roman" w:cs="Times New Roman"/>
          <w:szCs w:val="24"/>
        </w:rPr>
        <w:t>κ</w:t>
      </w:r>
      <w:r>
        <w:rPr>
          <w:rFonts w:eastAsia="Times New Roman" w:cs="Times New Roman"/>
          <w:szCs w:val="24"/>
        </w:rPr>
        <w:t>ανονισμό κι έτσι δεν μπορούσαν να συνεχίσουν οι διαδικασίες.</w:t>
      </w:r>
    </w:p>
    <w:p w14:paraId="3E37B8D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Επειδή τα συγχρηματοδοτούμενα προγράμματα αυτόν τον καιρό έχουν πάρα πολύ μεγάλες ανάγκες, κρίθηκε ε</w:t>
      </w:r>
      <w:r>
        <w:rPr>
          <w:rFonts w:eastAsia="Times New Roman" w:cs="Times New Roman"/>
          <w:szCs w:val="24"/>
        </w:rPr>
        <w:t>πείγουσα η αλλαγή</w:t>
      </w:r>
      <w:r>
        <w:rPr>
          <w:rFonts w:eastAsia="Times New Roman" w:cs="Times New Roman"/>
          <w:szCs w:val="24"/>
        </w:rPr>
        <w:t>,</w:t>
      </w:r>
      <w:r>
        <w:rPr>
          <w:rFonts w:eastAsia="Times New Roman" w:cs="Times New Roman"/>
          <w:szCs w:val="24"/>
        </w:rPr>
        <w:t xml:space="preserve"> για να μπορέσει να γίνει η πιθανή στελέχωση το επόμενο διάστημα. </w:t>
      </w:r>
    </w:p>
    <w:p w14:paraId="3E37B8D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E37B8D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Πρόεδρε, αν μου επιτρέπετε, θα ήθελα δέκα δευτερόλεπτα. </w:t>
      </w:r>
    </w:p>
    <w:p w14:paraId="3E37B8DE" w14:textId="77777777" w:rsidR="00462015" w:rsidRDefault="00E90EEC">
      <w:pPr>
        <w:spacing w:line="600" w:lineRule="auto"/>
        <w:ind w:firstLine="720"/>
        <w:contextualSpacing/>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Ορίστε, κύριε Γεωργαντά. </w:t>
      </w:r>
    </w:p>
    <w:p w14:paraId="3E37B8D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ΓΕΩΡΓΙΟΣ Γ</w:t>
      </w:r>
      <w:r>
        <w:rPr>
          <w:rFonts w:eastAsia="Times New Roman" w:cs="Times New Roman"/>
          <w:b/>
          <w:szCs w:val="24"/>
        </w:rPr>
        <w:t>ΕΩΡΓΑΝΤΑΣ:</w:t>
      </w:r>
      <w:r>
        <w:rPr>
          <w:rFonts w:eastAsia="Times New Roman" w:cs="Times New Roman"/>
          <w:szCs w:val="24"/>
        </w:rPr>
        <w:t xml:space="preserve"> Η κυρία Υπουργός ήταν κατατοπιστική, απλά έχω μια μικρή απορία. Στην πέμπτη παράγραφο που λέτε ότι</w:t>
      </w:r>
      <w:r>
        <w:rPr>
          <w:rFonts w:eastAsia="Times New Roman" w:cs="Times New Roman"/>
          <w:szCs w:val="24"/>
        </w:rPr>
        <w:t>:</w:t>
      </w:r>
      <w:r>
        <w:rPr>
          <w:rFonts w:eastAsia="Times New Roman" w:cs="Times New Roman"/>
          <w:szCs w:val="24"/>
        </w:rPr>
        <w:t xml:space="preserve"> «το λοιπό προσωπικό θα προσλαμβάνεται μέσω των διατάξεων του ν.2190/94», ενώ η καταργούμενη ρύθμιση έλεγε μέσω ΑΣΕΠ με τον ν.2190/94, έχει διαγρα</w:t>
      </w:r>
      <w:r>
        <w:rPr>
          <w:rFonts w:eastAsia="Times New Roman" w:cs="Times New Roman"/>
          <w:szCs w:val="24"/>
        </w:rPr>
        <w:t xml:space="preserve">φεί το «μέσω ΑΣΕΠ» για το λοιπό προσωπικό. </w:t>
      </w:r>
    </w:p>
    <w:p w14:paraId="3E37B8E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Η τροπολογία αν τη δείτε ολόκληρη -μπορώ να σας τη διαβάσω κιόλας- αναλύει τα βήματα και τη διαδικασία πώς γίνεται με την εποπτεία του ΑΣΕΠ. </w:t>
      </w:r>
    </w:p>
    <w:p w14:paraId="3E37B8E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ΓΕΩΡΓΑΝΤΑΣ:</w:t>
      </w:r>
      <w:r>
        <w:rPr>
          <w:rFonts w:eastAsia="Times New Roman" w:cs="Times New Roman"/>
          <w:szCs w:val="24"/>
        </w:rPr>
        <w:t xml:space="preserve"> Το να υπάρχει μέσα ως διατύπωση…</w:t>
      </w:r>
    </w:p>
    <w:p w14:paraId="3E37B8E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Ενδεχομένως δεν νομίζω ότι έγινε για κάποιον λόγο, γιατί</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θωρακίζει τη διαδικασία η τροπολογία. </w:t>
      </w:r>
    </w:p>
    <w:p w14:paraId="3E37B8E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Εγώ θα το ζητήσω να γραφεί.</w:t>
      </w:r>
    </w:p>
    <w:p w14:paraId="3E37B8E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Ο</w:t>
      </w:r>
      <w:r>
        <w:rPr>
          <w:rFonts w:eastAsia="Times New Roman" w:cs="Times New Roman"/>
          <w:b/>
          <w:szCs w:val="24"/>
        </w:rPr>
        <w:t>ΛΓΑ ΓΕΡΟΒΑΣΙΛΗ (Υπουργός Διοικητικής Ανασυγκρότησης):</w:t>
      </w:r>
      <w:r>
        <w:rPr>
          <w:rFonts w:eastAsia="Times New Roman" w:cs="Times New Roman"/>
          <w:szCs w:val="24"/>
        </w:rPr>
        <w:t xml:space="preserve"> Αυτό που περιγράφεται στην τροπολογία παρακάτω και θα το δείτε</w:t>
      </w:r>
      <w:r>
        <w:rPr>
          <w:rFonts w:eastAsia="Times New Roman" w:cs="Times New Roman"/>
          <w:szCs w:val="24"/>
        </w:rPr>
        <w:t>,</w:t>
      </w:r>
      <w:r>
        <w:rPr>
          <w:rFonts w:eastAsia="Times New Roman" w:cs="Times New Roman"/>
          <w:szCs w:val="24"/>
        </w:rPr>
        <w:t xml:space="preserve"> είναι πώς καθορίζονται τα κριτήρια που επεμβαίνει το ΑΣΕΠ, πώς γίνεται η υποβολή αιτήσεων. </w:t>
      </w:r>
    </w:p>
    <w:p w14:paraId="3E37B8E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Δεν διαφωνώ με αυτό, αλλά μιλάω για την περίπτωση ε</w:t>
      </w:r>
      <w:r>
        <w:rPr>
          <w:rFonts w:eastAsia="Times New Roman" w:cs="Times New Roman"/>
          <w:szCs w:val="24"/>
        </w:rPr>
        <w:t>΄</w:t>
      </w:r>
      <w:r>
        <w:rPr>
          <w:rFonts w:eastAsia="Times New Roman" w:cs="Times New Roman"/>
          <w:szCs w:val="24"/>
        </w:rPr>
        <w:t xml:space="preserve"> για το λοιπό προσωπικό. </w:t>
      </w:r>
    </w:p>
    <w:p w14:paraId="3E37B8E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Πιθανώς να εννοούμε το ίδιο πράγμα. Θα δω αν χρειαστεί διόρθωση, αλλά εποπτεία ΑΣΕΠ είναι σε κάθε περίπτωση. </w:t>
      </w:r>
    </w:p>
    <w:p w14:paraId="3E37B8E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ΑΘΑΝΑΣΙΟΣ ΘΕ</w:t>
      </w:r>
      <w:r>
        <w:rPr>
          <w:rFonts w:eastAsia="Times New Roman" w:cs="Times New Roman"/>
          <w:b/>
          <w:szCs w:val="24"/>
        </w:rPr>
        <w:t>ΟΧΑΡΟΠΟΥΛΟΣ:</w:t>
      </w:r>
      <w:r>
        <w:rPr>
          <w:rFonts w:eastAsia="Times New Roman" w:cs="Times New Roman"/>
          <w:szCs w:val="24"/>
        </w:rPr>
        <w:t xml:space="preserve"> Κύριε Πρόεδρε, μια ερώτηση…</w:t>
      </w:r>
    </w:p>
    <w:p w14:paraId="3E37B8E8"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Θεοχαρόπουλε, επί της τροπολογίας θέλετε να μιλήσετε;</w:t>
      </w:r>
    </w:p>
    <w:p w14:paraId="3E37B8E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Ακριβώς την ίδια ερώτηση θα ήθελα να κάνω, αλλά μιας που το απάντησε η κυρία Υπουργό</w:t>
      </w:r>
      <w:r>
        <w:rPr>
          <w:rFonts w:eastAsia="Times New Roman" w:cs="Times New Roman"/>
          <w:szCs w:val="24"/>
        </w:rPr>
        <w:t xml:space="preserve">ς, πρέπει να το διευκρινίσετε λίγο. </w:t>
      </w:r>
    </w:p>
    <w:p w14:paraId="3E37B8E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Πραγματικά διαβάζοντάς το, αυτό που καταλαβαίνει κάποιος</w:t>
      </w:r>
      <w:r>
        <w:rPr>
          <w:rFonts w:eastAsia="Times New Roman" w:cs="Times New Roman"/>
          <w:szCs w:val="24"/>
        </w:rPr>
        <w:t>,</w:t>
      </w:r>
      <w:r>
        <w:rPr>
          <w:rFonts w:eastAsia="Times New Roman" w:cs="Times New Roman"/>
          <w:szCs w:val="24"/>
        </w:rPr>
        <w:t xml:space="preserve"> είναι ότι το επιστημονικό προσωπικό πάει από το ΑΣΕΠ </w:t>
      </w:r>
      <w:r>
        <w:rPr>
          <w:rFonts w:eastAsia="Times New Roman" w:cs="Times New Roman"/>
          <w:szCs w:val="24"/>
        </w:rPr>
        <w:lastRenderedPageBreak/>
        <w:t xml:space="preserve">και το διοικητικό και λοιπό προσωπικό εκτός ΑΣΕΠ. Θέλει μάλλον μια νομοτεχνική βελτίωση για να διορθωθεί. </w:t>
      </w:r>
    </w:p>
    <w:p w14:paraId="3E37B8E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ΛΓΑ ΓΕΡΟΒΑΣΙΛΗ (Υπουργός Διοικητικής Ανασυγκρότησης):</w:t>
      </w:r>
      <w:r>
        <w:rPr>
          <w:rFonts w:eastAsia="Times New Roman" w:cs="Times New Roman"/>
          <w:szCs w:val="24"/>
        </w:rPr>
        <w:t xml:space="preserve"> Θα το δούμε. </w:t>
      </w:r>
    </w:p>
    <w:p w14:paraId="3E37B8EC"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w:t>
      </w:r>
    </w:p>
    <w:p w14:paraId="3E37B8E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Μεταναστευτικής Πολιτικής κ. </w:t>
      </w:r>
      <w:proofErr w:type="spellStart"/>
      <w:r>
        <w:rPr>
          <w:rFonts w:eastAsia="Times New Roman" w:cs="Times New Roman"/>
          <w:szCs w:val="24"/>
        </w:rPr>
        <w:t>Μουζάλας</w:t>
      </w:r>
      <w:proofErr w:type="spellEnd"/>
      <w:r>
        <w:rPr>
          <w:rFonts w:eastAsia="Times New Roman" w:cs="Times New Roman"/>
          <w:szCs w:val="24"/>
        </w:rPr>
        <w:t xml:space="preserve"> θα υποστηρίξει την τροπολογία </w:t>
      </w:r>
      <w:r>
        <w:rPr>
          <w:rFonts w:eastAsia="Times New Roman" w:cs="Times New Roman"/>
          <w:szCs w:val="24"/>
        </w:rPr>
        <w:t xml:space="preserve">με αριθμό </w:t>
      </w:r>
      <w:r>
        <w:rPr>
          <w:rFonts w:eastAsia="Times New Roman" w:cs="Times New Roman"/>
          <w:szCs w:val="24"/>
        </w:rPr>
        <w:t>1176: «Τροποποίηση διατάξεων του ν.4375/2016 και το</w:t>
      </w:r>
      <w:r>
        <w:rPr>
          <w:rFonts w:eastAsia="Times New Roman" w:cs="Times New Roman"/>
          <w:szCs w:val="24"/>
        </w:rPr>
        <w:t>υ π</w:t>
      </w:r>
      <w:r>
        <w:rPr>
          <w:rFonts w:eastAsia="Times New Roman" w:cs="Times New Roman"/>
          <w:szCs w:val="24"/>
        </w:rPr>
        <w:t>.</w:t>
      </w:r>
      <w:r>
        <w:rPr>
          <w:rFonts w:eastAsia="Times New Roman" w:cs="Times New Roman"/>
          <w:szCs w:val="24"/>
        </w:rPr>
        <w:t xml:space="preserve"> δ</w:t>
      </w:r>
      <w:r>
        <w:rPr>
          <w:rFonts w:eastAsia="Times New Roman" w:cs="Times New Roman"/>
          <w:szCs w:val="24"/>
        </w:rPr>
        <w:t>.</w:t>
      </w:r>
      <w:r>
        <w:rPr>
          <w:rFonts w:eastAsia="Times New Roman" w:cs="Times New Roman"/>
          <w:szCs w:val="24"/>
        </w:rPr>
        <w:t>167/2014 για τη ρύθμιση θεμάτων σχετικά με την οργάνωση και τη λειτουργία των προσωρινών εγκαταστάσεων φιλοξενίας προσφύγων και μεταναστών».</w:t>
      </w:r>
    </w:p>
    <w:p w14:paraId="3E37B8E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Μουζάλα</w:t>
      </w:r>
      <w:proofErr w:type="spellEnd"/>
      <w:r>
        <w:rPr>
          <w:rFonts w:eastAsia="Times New Roman" w:cs="Times New Roman"/>
          <w:szCs w:val="24"/>
        </w:rPr>
        <w:t>, έχετε τον λόγο.</w:t>
      </w:r>
    </w:p>
    <w:p w14:paraId="3E37B8EF" w14:textId="77777777" w:rsidR="00462015" w:rsidRDefault="00E90EEC">
      <w:pPr>
        <w:spacing w:line="600" w:lineRule="auto"/>
        <w:ind w:firstLine="720"/>
        <w:contextualSpacing/>
        <w:jc w:val="both"/>
        <w:rPr>
          <w:rFonts w:eastAsia="Times New Roman" w:cs="Times New Roman"/>
          <w:szCs w:val="24"/>
        </w:rPr>
      </w:pPr>
      <w:r>
        <w:rPr>
          <w:rFonts w:eastAsia="Times New Roman"/>
          <w:b/>
          <w:bCs/>
        </w:rPr>
        <w:t>ΙΩΑΝΝΗΣ ΜΟΥΖΑΛΑΣ (Υπουργός Μεταναστευτικής Πολιτικής):</w:t>
      </w:r>
      <w:r>
        <w:rPr>
          <w:rFonts w:eastAsia="Times New Roman" w:cs="Times New Roman"/>
          <w:szCs w:val="24"/>
        </w:rPr>
        <w:t xml:space="preserve"> Κύριε Πρόεδρ</w:t>
      </w:r>
      <w:r>
        <w:rPr>
          <w:rFonts w:eastAsia="Times New Roman" w:cs="Times New Roman"/>
          <w:szCs w:val="24"/>
        </w:rPr>
        <w:t xml:space="preserve">ε, κυρίες και κύριοι Βουλευτές, επανειλημμένα σας έχω πει ότι </w:t>
      </w:r>
      <w:r>
        <w:rPr>
          <w:rFonts w:eastAsia="Times New Roman" w:cs="Times New Roman"/>
          <w:szCs w:val="24"/>
        </w:rPr>
        <w:t xml:space="preserve">ως Υπουργείο </w:t>
      </w:r>
      <w:r>
        <w:rPr>
          <w:rFonts w:eastAsia="Times New Roman" w:cs="Times New Roman"/>
          <w:szCs w:val="24"/>
        </w:rPr>
        <w:t>Μετανάστευση</w:t>
      </w:r>
      <w:r>
        <w:rPr>
          <w:rFonts w:eastAsia="Times New Roman" w:cs="Times New Roman"/>
          <w:szCs w:val="24"/>
        </w:rPr>
        <w:t>ς</w:t>
      </w:r>
      <w:r>
        <w:rPr>
          <w:rFonts w:eastAsia="Times New Roman" w:cs="Times New Roman"/>
          <w:szCs w:val="24"/>
        </w:rPr>
        <w:t xml:space="preserve"> θα σας απασχολούμε με έκτακτες τροπολογίες, καταλαβαίνοντας τη δυσφορία που μπορεί να νιώθετε. Ζητάω, όμως, να γίνει κατανοητό ότι η μετανάστευση τρέχει μέσα στον χρόν</w:t>
      </w:r>
      <w:r>
        <w:rPr>
          <w:rFonts w:eastAsia="Times New Roman" w:cs="Times New Roman"/>
          <w:szCs w:val="24"/>
        </w:rPr>
        <w:t>ο, καινούργια προβλήματα δημιουργούνται και επίσης είμαστε στη φάση</w:t>
      </w:r>
      <w:r>
        <w:rPr>
          <w:rFonts w:eastAsia="Times New Roman" w:cs="Times New Roman"/>
          <w:szCs w:val="24"/>
        </w:rPr>
        <w:t>,</w:t>
      </w:r>
      <w:r>
        <w:rPr>
          <w:rFonts w:eastAsia="Times New Roman" w:cs="Times New Roman"/>
          <w:szCs w:val="24"/>
        </w:rPr>
        <w:t xml:space="preserve"> που προσπαθούμε με πολύ αγωνία και γρήγορους ρυθμούς να στήσουμε ένα </w:t>
      </w:r>
      <w:r>
        <w:rPr>
          <w:rFonts w:eastAsia="Times New Roman" w:cs="Times New Roman"/>
          <w:szCs w:val="24"/>
        </w:rPr>
        <w:lastRenderedPageBreak/>
        <w:t>Υπουργείο που δεν υπήρχε. Άρα κάθε τόσο προκύπτουν διοικητικές ανάγκες</w:t>
      </w:r>
      <w:r>
        <w:rPr>
          <w:rFonts w:eastAsia="Times New Roman" w:cs="Times New Roman"/>
          <w:szCs w:val="24"/>
        </w:rPr>
        <w:t>,</w:t>
      </w:r>
      <w:r>
        <w:rPr>
          <w:rFonts w:eastAsia="Times New Roman" w:cs="Times New Roman"/>
          <w:szCs w:val="24"/>
        </w:rPr>
        <w:t xml:space="preserve"> για να αλλάξουμε πράγματα ή ανακαλύπτουμε καιν</w:t>
      </w:r>
      <w:r>
        <w:rPr>
          <w:rFonts w:eastAsia="Times New Roman" w:cs="Times New Roman"/>
          <w:szCs w:val="24"/>
        </w:rPr>
        <w:t xml:space="preserve">ούργια προβλήματα. </w:t>
      </w:r>
    </w:p>
    <w:p w14:paraId="3E37B8F0"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Αντιμετώπιση των πολεοδομικών ζητημάτων στα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ποδοχής και στις </w:t>
      </w:r>
      <w:r>
        <w:rPr>
          <w:rFonts w:eastAsia="Times New Roman"/>
          <w:szCs w:val="24"/>
        </w:rPr>
        <w:t>δ</w:t>
      </w:r>
      <w:r>
        <w:rPr>
          <w:rFonts w:eastAsia="Times New Roman"/>
          <w:szCs w:val="24"/>
        </w:rPr>
        <w:t xml:space="preserve">ομές </w:t>
      </w:r>
      <w:r>
        <w:rPr>
          <w:rFonts w:eastAsia="Times New Roman"/>
          <w:szCs w:val="24"/>
        </w:rPr>
        <w:t>υ</w:t>
      </w:r>
      <w:r>
        <w:rPr>
          <w:rFonts w:eastAsia="Times New Roman"/>
          <w:szCs w:val="24"/>
        </w:rPr>
        <w:t xml:space="preserve">ποδοχής και </w:t>
      </w:r>
      <w:r>
        <w:rPr>
          <w:rFonts w:eastAsia="Times New Roman"/>
          <w:szCs w:val="24"/>
        </w:rPr>
        <w:t>φ</w:t>
      </w:r>
      <w:r>
        <w:rPr>
          <w:rFonts w:eastAsia="Times New Roman"/>
          <w:szCs w:val="24"/>
        </w:rPr>
        <w:t>ιλοξενίας</w:t>
      </w:r>
      <w:r>
        <w:rPr>
          <w:rFonts w:eastAsia="Times New Roman"/>
          <w:szCs w:val="24"/>
        </w:rPr>
        <w:t>.</w:t>
      </w:r>
      <w:r>
        <w:rPr>
          <w:rFonts w:eastAsia="Times New Roman"/>
          <w:szCs w:val="24"/>
        </w:rPr>
        <w:t xml:space="preserve"> Πρόκειται για έκδοση άδειας κατασκευής-μετασκευής μικρής κλίμακας στα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ποδοχής και </w:t>
      </w:r>
      <w:r>
        <w:rPr>
          <w:rFonts w:eastAsia="Times New Roman"/>
          <w:szCs w:val="24"/>
        </w:rPr>
        <w:t>τ</w:t>
      </w:r>
      <w:r>
        <w:rPr>
          <w:rFonts w:eastAsia="Times New Roman"/>
          <w:szCs w:val="24"/>
        </w:rPr>
        <w:t xml:space="preserve">αυτοποίησης και στις </w:t>
      </w:r>
      <w:r>
        <w:rPr>
          <w:rFonts w:eastAsia="Times New Roman"/>
          <w:szCs w:val="24"/>
        </w:rPr>
        <w:t>δ</w:t>
      </w:r>
      <w:r>
        <w:rPr>
          <w:rFonts w:eastAsia="Times New Roman"/>
          <w:szCs w:val="24"/>
        </w:rPr>
        <w:t xml:space="preserve">ομές </w:t>
      </w:r>
      <w:r>
        <w:rPr>
          <w:rFonts w:eastAsia="Times New Roman"/>
          <w:szCs w:val="24"/>
        </w:rPr>
        <w:t>φ</w:t>
      </w:r>
      <w:r>
        <w:rPr>
          <w:rFonts w:eastAsia="Times New Roman"/>
          <w:szCs w:val="24"/>
        </w:rPr>
        <w:t xml:space="preserve">ιλοξενίας. </w:t>
      </w:r>
    </w:p>
    <w:p w14:paraId="3E37B8F1"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Τι </w:t>
      </w:r>
      <w:r>
        <w:rPr>
          <w:rFonts w:eastAsia="Times New Roman"/>
          <w:szCs w:val="24"/>
        </w:rPr>
        <w:t xml:space="preserve">σημαίνει αυτό το πράγμα; Σημαίνει ότι στον Σκαραμαγκά μπορεί να χρειαστεί να βάλουμε δύο </w:t>
      </w:r>
      <w:proofErr w:type="spellStart"/>
      <w:r>
        <w:rPr>
          <w:rFonts w:eastAsia="Times New Roman"/>
          <w:szCs w:val="24"/>
        </w:rPr>
        <w:t>κοντέινερς</w:t>
      </w:r>
      <w:proofErr w:type="spellEnd"/>
      <w:r>
        <w:rPr>
          <w:rFonts w:eastAsia="Times New Roman"/>
          <w:szCs w:val="24"/>
        </w:rPr>
        <w:t xml:space="preserve"> ακόμα, ότι στο Σχιστό μπορεί να κάνουμε στην αποχέτευση η οποία βούλωσε κάποιες αλλαγές, να βάψουμε ξανά </w:t>
      </w:r>
      <w:proofErr w:type="spellStart"/>
      <w:r>
        <w:rPr>
          <w:rFonts w:eastAsia="Times New Roman"/>
          <w:szCs w:val="24"/>
        </w:rPr>
        <w:t>κοντέινερς</w:t>
      </w:r>
      <w:proofErr w:type="spellEnd"/>
      <w:r>
        <w:rPr>
          <w:rFonts w:eastAsia="Times New Roman"/>
          <w:szCs w:val="24"/>
        </w:rPr>
        <w:t>. Είναι πράγματα, για τα οποία με βάση το</w:t>
      </w:r>
      <w:r>
        <w:rPr>
          <w:rFonts w:eastAsia="Times New Roman"/>
          <w:szCs w:val="24"/>
        </w:rPr>
        <w:t xml:space="preserve"> τρέχον καθεστώς ζητείται άδεια από την Πολεοδομία και έχουμε συμφωνήσει να τα λύσουμε από το ΥΠΕΧΩΔΕ.</w:t>
      </w:r>
    </w:p>
    <w:p w14:paraId="3E37B8F2" w14:textId="77777777" w:rsidR="00462015" w:rsidRDefault="00E90EEC">
      <w:pPr>
        <w:spacing w:line="600" w:lineRule="auto"/>
        <w:ind w:firstLine="720"/>
        <w:contextualSpacing/>
        <w:jc w:val="both"/>
        <w:rPr>
          <w:rFonts w:eastAsia="Times New Roman"/>
          <w:szCs w:val="24"/>
        </w:rPr>
      </w:pPr>
      <w:r>
        <w:rPr>
          <w:rFonts w:eastAsia="Times New Roman"/>
          <w:szCs w:val="24"/>
        </w:rPr>
        <w:t>Όσον αφορά το ανθρωπιστικό καθεστώς σε παλαιές υποθέσεις ασύλου</w:t>
      </w:r>
      <w:r>
        <w:rPr>
          <w:rFonts w:eastAsia="Times New Roman"/>
          <w:szCs w:val="24"/>
        </w:rPr>
        <w:t>,</w:t>
      </w:r>
      <w:r>
        <w:rPr>
          <w:rFonts w:eastAsia="Times New Roman"/>
          <w:szCs w:val="24"/>
        </w:rPr>
        <w:t xml:space="preserve"> -είναι διαρκές στην κοινωνία μας αυτό το πράγμα- και στη νομοθεσία αποδίδουμε ανθρωπιστι</w:t>
      </w:r>
      <w:r>
        <w:rPr>
          <w:rFonts w:eastAsia="Times New Roman"/>
          <w:szCs w:val="24"/>
        </w:rPr>
        <w:t>κό καθεστώς σε αιτούντες άσυλο, που η προσφυγή τους δεν έχει εξεταστεί εδώ και πέντε χρόνια, δηλαδή από την 31η Ιουλίου, με μοναδική επιφύλαξη την εθνική ασφάλεια και τη δημόσια τάξη. Είναι ο</w:t>
      </w:r>
      <w:r>
        <w:rPr>
          <w:rFonts w:eastAsia="Times New Roman"/>
          <w:szCs w:val="24"/>
        </w:rPr>
        <w:t>κ</w:t>
      </w:r>
      <w:r>
        <w:rPr>
          <w:rFonts w:eastAsia="Times New Roman"/>
          <w:szCs w:val="24"/>
        </w:rPr>
        <w:t xml:space="preserve">τακόσιες </w:t>
      </w:r>
      <w:r>
        <w:rPr>
          <w:rFonts w:eastAsia="Times New Roman"/>
          <w:szCs w:val="24"/>
        </w:rPr>
        <w:lastRenderedPageBreak/>
        <w:t>αιτήσεις και υπάρχει πανομοιότυπη διατύπωση στο υπάρχον</w:t>
      </w:r>
      <w:r>
        <w:rPr>
          <w:rFonts w:eastAsia="Times New Roman"/>
          <w:szCs w:val="24"/>
        </w:rPr>
        <w:t xml:space="preserve"> δίκαιο.</w:t>
      </w:r>
    </w:p>
    <w:p w14:paraId="3E37B8F3" w14:textId="77777777" w:rsidR="00462015" w:rsidRDefault="00E90EEC">
      <w:pPr>
        <w:spacing w:line="600" w:lineRule="auto"/>
        <w:ind w:firstLine="720"/>
        <w:contextualSpacing/>
        <w:jc w:val="both"/>
        <w:rPr>
          <w:rFonts w:eastAsia="Times New Roman"/>
          <w:szCs w:val="24"/>
        </w:rPr>
      </w:pPr>
      <w:r>
        <w:rPr>
          <w:rFonts w:eastAsia="Times New Roman"/>
          <w:szCs w:val="24"/>
        </w:rPr>
        <w:t>Οι οικονομικές διατάξεις αφορούν όλες εγγεγραμμένα ποσά και διοικητικές ανεπάρκειες στην είσπραξή τους. Μπορείτε να τα δείτε. Υπάρχουν στο Γενικό Λογιστήριο του Κράτους από πού θα καλυφθούν και γιατί δεν μπορούσε να περιμένει. Είναι οι δικαστές, α</w:t>
      </w:r>
      <w:r>
        <w:rPr>
          <w:rFonts w:eastAsia="Times New Roman"/>
          <w:szCs w:val="24"/>
        </w:rPr>
        <w:t>ς πούμε, που συμμετέχουν στις δευτεροβάθμιες επιτροπές απλήρωτοι. Είναι διοικητικοί υπάλληλοι απλήρωτοι για υπερωρίες. Θέλω να σας πω ότι όταν ξεκίνησε το Υπουργείο</w:t>
      </w:r>
      <w:r>
        <w:rPr>
          <w:rFonts w:eastAsia="Times New Roman"/>
          <w:szCs w:val="24"/>
        </w:rPr>
        <w:t>,</w:t>
      </w:r>
      <w:r>
        <w:rPr>
          <w:rFonts w:eastAsia="Times New Roman"/>
          <w:szCs w:val="24"/>
        </w:rPr>
        <w:t xml:space="preserve"> είχαμε δώδεκα άτομα στη ΔΟΥ. Τώρα έχουμε φτάσει τα είκοσι εφτά. Το πλάνο είναι για ογδόντα</w:t>
      </w:r>
      <w:r>
        <w:rPr>
          <w:rFonts w:eastAsia="Times New Roman"/>
          <w:szCs w:val="24"/>
        </w:rPr>
        <w:t xml:space="preserve"> επτά άτομα. Επομένως αυτές οι καθυστερήσεις είναι δικαιολογημένες.</w:t>
      </w:r>
    </w:p>
    <w:p w14:paraId="3E37B8F4" w14:textId="77777777" w:rsidR="00462015" w:rsidRDefault="00E90EEC">
      <w:pPr>
        <w:spacing w:line="600" w:lineRule="auto"/>
        <w:ind w:firstLine="720"/>
        <w:contextualSpacing/>
        <w:jc w:val="both"/>
        <w:rPr>
          <w:rFonts w:eastAsia="Times New Roman"/>
          <w:szCs w:val="24"/>
        </w:rPr>
      </w:pPr>
      <w:r>
        <w:rPr>
          <w:rFonts w:eastAsia="Times New Roman"/>
          <w:szCs w:val="24"/>
        </w:rPr>
        <w:t>Παρατείνουμε την ισχύ των διαδικασιών στα σύνορα για έξι μήνες ακόμη. Θυμόσαστε ότι και με βάση τη συμφωνία Ευρώπης-Τουρκίας, που είχαμε ψηφίσει εδώ πέρα, λήγει στις 31 Σεπτεμβρίου. Έχουμε</w:t>
      </w:r>
      <w:r>
        <w:rPr>
          <w:rFonts w:eastAsia="Times New Roman"/>
          <w:szCs w:val="24"/>
        </w:rPr>
        <w:t xml:space="preserve"> αγωνία γι’ αυτό και γι’ αυτό το φέρνουμε τώρα.</w:t>
      </w:r>
    </w:p>
    <w:p w14:paraId="3E37B8F5" w14:textId="77777777" w:rsidR="00462015" w:rsidRDefault="00E90EEC">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3E37B8F6"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Τελειώνω, κύριε Πρόεδρε. </w:t>
      </w:r>
    </w:p>
    <w:p w14:paraId="3E37B8F7"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Τελευταίο είναι κάτι το οποίο είχα υποσχεθεί εδώ πέρα, όταν κάναμε την προσπάθεια να πληρώσουμε όσ</w:t>
      </w:r>
      <w:r>
        <w:rPr>
          <w:rFonts w:eastAsia="Times New Roman"/>
          <w:szCs w:val="24"/>
        </w:rPr>
        <w:t xml:space="preserve">ο πιο γρήγορα μπορούμε τους ανθρώπους που ταλαιπωρήθηκαν. Εννοώ τους κατοίκους της </w:t>
      </w:r>
      <w:proofErr w:type="spellStart"/>
      <w:r>
        <w:rPr>
          <w:rFonts w:eastAsia="Times New Roman"/>
          <w:szCs w:val="24"/>
        </w:rPr>
        <w:t>Μόριας</w:t>
      </w:r>
      <w:proofErr w:type="spellEnd"/>
      <w:r>
        <w:rPr>
          <w:rFonts w:eastAsia="Times New Roman"/>
          <w:szCs w:val="24"/>
        </w:rPr>
        <w:t xml:space="preserve"> που κατεστράφη και έπαθε ζημιές η περιουσία τους. Τότε είχα πει ότι θα κάνουμε ακριβώς το ίδιο και για την </w:t>
      </w:r>
      <w:proofErr w:type="spellStart"/>
      <w:r>
        <w:rPr>
          <w:rFonts w:eastAsia="Times New Roman"/>
          <w:szCs w:val="24"/>
        </w:rPr>
        <w:t>Ειδομένη</w:t>
      </w:r>
      <w:proofErr w:type="spellEnd"/>
      <w:r>
        <w:rPr>
          <w:rFonts w:eastAsia="Times New Roman"/>
          <w:szCs w:val="24"/>
        </w:rPr>
        <w:t>, θεωρώντας ότι είναι αυτές οι δύο περιοχές που είχ</w:t>
      </w:r>
      <w:r>
        <w:rPr>
          <w:rFonts w:eastAsia="Times New Roman"/>
          <w:szCs w:val="24"/>
        </w:rPr>
        <w:t xml:space="preserve">αν τις μεγαλύτερες ζημιές και που υπέστησαν τόσο μεγάλη καταπόνηση από το μεταναστευτικό. Αυτό κάνουμε σήμερα. Είχαμε μια εξαιρετική συνεργασία με τον </w:t>
      </w:r>
      <w:r>
        <w:rPr>
          <w:rFonts w:eastAsia="Times New Roman"/>
          <w:szCs w:val="24"/>
        </w:rPr>
        <w:t>δ</w:t>
      </w:r>
      <w:r>
        <w:rPr>
          <w:rFonts w:eastAsia="Times New Roman"/>
          <w:szCs w:val="24"/>
        </w:rPr>
        <w:t xml:space="preserve">ήμαρχο εκεί στην </w:t>
      </w:r>
      <w:proofErr w:type="spellStart"/>
      <w:r>
        <w:rPr>
          <w:rFonts w:eastAsia="Times New Roman"/>
          <w:szCs w:val="24"/>
        </w:rPr>
        <w:t>Ειδομένη</w:t>
      </w:r>
      <w:proofErr w:type="spellEnd"/>
      <w:r>
        <w:rPr>
          <w:rFonts w:eastAsia="Times New Roman"/>
          <w:szCs w:val="24"/>
        </w:rPr>
        <w:t xml:space="preserve"> και είμαστε έτοιμοι τώρα να το κάνουμε αυτό το πράγμα.</w:t>
      </w:r>
    </w:p>
    <w:p w14:paraId="3E37B8F8" w14:textId="77777777" w:rsidR="00462015" w:rsidRDefault="00E90EEC">
      <w:pPr>
        <w:spacing w:line="600" w:lineRule="auto"/>
        <w:ind w:firstLine="720"/>
        <w:contextualSpacing/>
        <w:jc w:val="both"/>
        <w:rPr>
          <w:rFonts w:eastAsia="Times New Roman"/>
          <w:szCs w:val="24"/>
        </w:rPr>
      </w:pPr>
      <w:r>
        <w:rPr>
          <w:rFonts w:eastAsia="Times New Roman"/>
          <w:szCs w:val="24"/>
        </w:rPr>
        <w:t>Επομένως εδώ θέλω να σα</w:t>
      </w:r>
      <w:r>
        <w:rPr>
          <w:rFonts w:eastAsia="Times New Roman"/>
          <w:szCs w:val="24"/>
        </w:rPr>
        <w:t>ς πω ότι σε μια συζήτηση που είχαμε επίσημη με καταγεγραμμένα Πρακτικά με τον κ. Αθανασίου, ο κ. Αθανασίου είχε κάνει μια πρόταση -γιατί δεν καλύπτονται αυτά αλλιώς- να ζητήσουμε από την Ευρωπαϊκή Ένωση να ανοίξει έναν κωδικό. Εγώ το έχω κάνει αποδεκτό. Το</w:t>
      </w:r>
      <w:r>
        <w:rPr>
          <w:rFonts w:eastAsia="Times New Roman"/>
          <w:szCs w:val="24"/>
        </w:rPr>
        <w:t xml:space="preserve"> παλεύουμε στην Ευρωπαϊκή Ένωση αυτό. Όμως θεωρούμε ότι είναι ηθική μας δέσμευση –ειδικά στη Μόρια που έγινε πρώτο και στην </w:t>
      </w:r>
      <w:proofErr w:type="spellStart"/>
      <w:r>
        <w:rPr>
          <w:rFonts w:eastAsia="Times New Roman"/>
          <w:szCs w:val="24"/>
        </w:rPr>
        <w:t>Ειδομένη</w:t>
      </w:r>
      <w:proofErr w:type="spellEnd"/>
      <w:r>
        <w:rPr>
          <w:rFonts w:eastAsia="Times New Roman"/>
          <w:szCs w:val="24"/>
        </w:rPr>
        <w:t xml:space="preserve"> τώρα- να τελειώσουμε και με αυτό.</w:t>
      </w:r>
    </w:p>
    <w:p w14:paraId="3E37B8F9" w14:textId="77777777" w:rsidR="00462015" w:rsidRDefault="00E90EEC">
      <w:pPr>
        <w:spacing w:line="600" w:lineRule="auto"/>
        <w:ind w:firstLine="720"/>
        <w:contextualSpacing/>
        <w:jc w:val="both"/>
        <w:rPr>
          <w:rFonts w:eastAsia="Times New Roman"/>
          <w:szCs w:val="24"/>
        </w:rPr>
      </w:pPr>
      <w:r>
        <w:rPr>
          <w:rFonts w:eastAsia="Times New Roman"/>
          <w:szCs w:val="24"/>
        </w:rPr>
        <w:t>Σας ευχαριστώ πολύ.</w:t>
      </w:r>
    </w:p>
    <w:p w14:paraId="3E37B8FA"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Κι εγώ ευχαριστώ.</w:t>
      </w:r>
    </w:p>
    <w:p w14:paraId="3E37B8FB" w14:textId="77777777" w:rsidR="00462015" w:rsidRDefault="00E90EEC">
      <w:pPr>
        <w:spacing w:line="600" w:lineRule="auto"/>
        <w:ind w:firstLine="720"/>
        <w:contextualSpacing/>
        <w:jc w:val="both"/>
        <w:rPr>
          <w:rFonts w:eastAsia="Times New Roman"/>
          <w:szCs w:val="24"/>
        </w:rPr>
      </w:pPr>
      <w:r>
        <w:rPr>
          <w:rFonts w:eastAsia="Times New Roman"/>
          <w:b/>
          <w:szCs w:val="24"/>
        </w:rPr>
        <w:t>ΟΛΓΑ ΓΕΡΟΒΑΣΙΛΗ</w:t>
      </w:r>
      <w:r>
        <w:rPr>
          <w:rFonts w:eastAsia="Times New Roman"/>
          <w:b/>
          <w:szCs w:val="24"/>
        </w:rPr>
        <w:t xml:space="preserve"> (Υπουργός Διοικητικής Ανασυγκρότησης):</w:t>
      </w:r>
      <w:r>
        <w:rPr>
          <w:rFonts w:eastAsia="Times New Roman"/>
          <w:szCs w:val="24"/>
        </w:rPr>
        <w:t xml:space="preserve"> Κύριε Πρόεδρε, θα μπορούσα να πω κάτι στην προηγούμενη τροπολογία, αναφορικά με την απορία του κ. Γεωργαντά;</w:t>
      </w:r>
    </w:p>
    <w:p w14:paraId="3E37B8FC"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κυρία Υπουργέ. </w:t>
      </w:r>
    </w:p>
    <w:p w14:paraId="3E37B8FD" w14:textId="77777777" w:rsidR="00462015" w:rsidRDefault="00E90EEC">
      <w:pPr>
        <w:spacing w:line="600" w:lineRule="auto"/>
        <w:ind w:firstLine="720"/>
        <w:contextualSpacing/>
        <w:jc w:val="both"/>
        <w:rPr>
          <w:rFonts w:eastAsia="Times New Roman"/>
          <w:szCs w:val="24"/>
        </w:rPr>
      </w:pPr>
      <w:r>
        <w:rPr>
          <w:rFonts w:eastAsia="Times New Roman"/>
          <w:b/>
          <w:szCs w:val="24"/>
        </w:rPr>
        <w:t>ΟΛΓΑ ΓΕΡΟΒΑΣΙΛΗ (Υπουργός Διοικητικής Ανασυγκ</w:t>
      </w:r>
      <w:r>
        <w:rPr>
          <w:rFonts w:eastAsia="Times New Roman"/>
          <w:b/>
          <w:szCs w:val="24"/>
        </w:rPr>
        <w:t>ρότησης):</w:t>
      </w:r>
      <w:r>
        <w:rPr>
          <w:rFonts w:eastAsia="Times New Roman"/>
          <w:szCs w:val="24"/>
        </w:rPr>
        <w:t xml:space="preserve"> Στο τέλος της τροπολογίας λέει</w:t>
      </w:r>
      <w:r>
        <w:rPr>
          <w:rFonts w:eastAsia="Times New Roman"/>
          <w:szCs w:val="24"/>
        </w:rPr>
        <w:t>:</w:t>
      </w:r>
      <w:r>
        <w:rPr>
          <w:rFonts w:eastAsia="Times New Roman"/>
          <w:szCs w:val="24"/>
        </w:rPr>
        <w:t xml:space="preserve"> «το διοικητικό και λοιπό προσωπικό προβλέπεται στον οικείο </w:t>
      </w:r>
      <w:r>
        <w:rPr>
          <w:rFonts w:eastAsia="Times New Roman"/>
          <w:szCs w:val="24"/>
        </w:rPr>
        <w:t>κ</w:t>
      </w:r>
      <w:r>
        <w:rPr>
          <w:rFonts w:eastAsia="Times New Roman"/>
          <w:szCs w:val="24"/>
        </w:rPr>
        <w:t xml:space="preserve">ανονισμό της εταιρείας που προσλαμβάνεται μέσω ΑΣΕΠ σύμφωνα με τις διατάξεις του ν.2190/1994», που είναι ο νόμος του ΑΣΕΠ. </w:t>
      </w:r>
    </w:p>
    <w:p w14:paraId="3E37B8FE" w14:textId="77777777" w:rsidR="00462015" w:rsidRDefault="00E90EEC">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Απλά δεν </w:t>
      </w:r>
      <w:r>
        <w:rPr>
          <w:rFonts w:eastAsia="Times New Roman"/>
          <w:szCs w:val="24"/>
        </w:rPr>
        <w:t>λέει μέσω ΑΣΕΠ. Το έλεγε στην προηγούμενη διάταξη.</w:t>
      </w:r>
    </w:p>
    <w:p w14:paraId="3E37B8FF" w14:textId="77777777" w:rsidR="00462015" w:rsidRDefault="00E90EEC">
      <w:pPr>
        <w:spacing w:line="600" w:lineRule="auto"/>
        <w:ind w:firstLine="720"/>
        <w:contextualSpacing/>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Αυτό που λέω εγώ</w:t>
      </w:r>
      <w:r>
        <w:rPr>
          <w:rFonts w:eastAsia="Times New Roman"/>
          <w:szCs w:val="24"/>
        </w:rPr>
        <w:t>,</w:t>
      </w:r>
      <w:r>
        <w:rPr>
          <w:rFonts w:eastAsia="Times New Roman"/>
          <w:szCs w:val="24"/>
        </w:rPr>
        <w:t xml:space="preserve"> είναι ότι για το επιστημονικό προσωπικό είναι με εποπτεία ΑΣΕΠ. Δεν είναι με τον ν.2190.</w:t>
      </w:r>
    </w:p>
    <w:p w14:paraId="3E37B900"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ΓΕΩΡΓΙΟΣ ΓΕΩΡΓΑΝΤΑΣ:</w:t>
      </w:r>
      <w:r>
        <w:rPr>
          <w:rFonts w:eastAsia="Times New Roman"/>
          <w:szCs w:val="24"/>
        </w:rPr>
        <w:t xml:space="preserve"> Κυρία Υπουργέ, αν δεν </w:t>
      </w:r>
      <w:r>
        <w:rPr>
          <w:rFonts w:eastAsia="Times New Roman"/>
          <w:szCs w:val="24"/>
        </w:rPr>
        <w:t>έγινα κατανοητός, μιλώ για το λοιπό προσωπικό. Υπήρχε διάταξη που έλεγε «μέσω ΑΣΕΠ»</w:t>
      </w:r>
      <w:r>
        <w:rPr>
          <w:rFonts w:eastAsia="Times New Roman"/>
          <w:szCs w:val="24"/>
        </w:rPr>
        <w:t>,</w:t>
      </w:r>
      <w:r>
        <w:rPr>
          <w:rFonts w:eastAsia="Times New Roman"/>
          <w:szCs w:val="24"/>
        </w:rPr>
        <w:t xml:space="preserve"> που έχει φύγει για την περίπτωση ε</w:t>
      </w:r>
      <w:r>
        <w:rPr>
          <w:rFonts w:eastAsia="Times New Roman"/>
          <w:szCs w:val="24"/>
        </w:rPr>
        <w:t>΄</w:t>
      </w:r>
      <w:r>
        <w:rPr>
          <w:rFonts w:eastAsia="Times New Roman"/>
          <w:szCs w:val="24"/>
        </w:rPr>
        <w:t>…</w:t>
      </w:r>
    </w:p>
    <w:p w14:paraId="3E37B901"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Γεωργαντά. Μην κάνουμε διαλογική συζήτηση. Είπε η κυρία Υπουργός…</w:t>
      </w:r>
    </w:p>
    <w:p w14:paraId="3E37B902"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ΓΕΩΡΓΙΟΣ </w:t>
      </w:r>
      <w:r>
        <w:rPr>
          <w:rFonts w:eastAsia="Times New Roman"/>
          <w:b/>
          <w:szCs w:val="24"/>
        </w:rPr>
        <w:t>ΓΕΩΡΓΑΝΤΑΣ:</w:t>
      </w:r>
      <w:r>
        <w:rPr>
          <w:rFonts w:eastAsia="Times New Roman"/>
          <w:szCs w:val="24"/>
        </w:rPr>
        <w:t xml:space="preserve"> Πρέπει να προστεθεί και το λοιπό προσωπικό. Ας το δουν οι συνεργάτες σας…</w:t>
      </w:r>
    </w:p>
    <w:p w14:paraId="3E37B903" w14:textId="77777777" w:rsidR="00462015" w:rsidRDefault="00E90EEC">
      <w:pPr>
        <w:spacing w:line="600" w:lineRule="auto"/>
        <w:ind w:firstLine="720"/>
        <w:contextualSpacing/>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Είναι στην περίπτωση ε</w:t>
      </w:r>
      <w:r>
        <w:rPr>
          <w:rFonts w:eastAsia="Times New Roman"/>
          <w:szCs w:val="24"/>
        </w:rPr>
        <w:t>΄</w:t>
      </w:r>
      <w:r>
        <w:rPr>
          <w:rFonts w:eastAsia="Times New Roman"/>
          <w:szCs w:val="24"/>
        </w:rPr>
        <w:t xml:space="preserve"> και το λέει «ΑΣΕΠ». Θα έλθω εγώ σε εσάς</w:t>
      </w:r>
      <w:r>
        <w:rPr>
          <w:rFonts w:eastAsia="Times New Roman"/>
          <w:szCs w:val="24"/>
        </w:rPr>
        <w:t>,</w:t>
      </w:r>
      <w:r>
        <w:rPr>
          <w:rFonts w:eastAsia="Times New Roman"/>
          <w:szCs w:val="24"/>
        </w:rPr>
        <w:t xml:space="preserve"> να δούμε τι διαφορετικό έχετε εσείς.</w:t>
      </w:r>
    </w:p>
    <w:p w14:paraId="3E37B90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Τον λόγο έχει ο Αναπληρωτής Υπουργός Εθνικής Άμυνας, κ. Δημήτριος Βίτσας, για να υποστηρίξει την υπ’ αριθμόν 1184 τροπολογία</w:t>
      </w:r>
      <w:r>
        <w:rPr>
          <w:rFonts w:eastAsia="Times New Roman" w:cs="Times New Roman"/>
          <w:szCs w:val="24"/>
        </w:rPr>
        <w:t>:</w:t>
      </w:r>
      <w:r>
        <w:rPr>
          <w:rFonts w:eastAsia="Times New Roman" w:cs="Times New Roman"/>
          <w:szCs w:val="24"/>
        </w:rPr>
        <w:t xml:space="preserve"> «Συμπλήρωση διατάξεων του άρθρου 26 του ν.4258/2014 και διάθεση επιπλέον ποσού για ολοκλήρωση πρόσθετων ε</w:t>
      </w:r>
      <w:r>
        <w:rPr>
          <w:rFonts w:eastAsia="Times New Roman" w:cs="Times New Roman"/>
          <w:szCs w:val="24"/>
        </w:rPr>
        <w:t>ργασιών πλήρους επιχειρησιακής απόδοσης υποβρυχίων».</w:t>
      </w:r>
    </w:p>
    <w:p w14:paraId="3E37B90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Ευχαριστώ, κύριε Πρόεδρε. </w:t>
      </w:r>
    </w:p>
    <w:p w14:paraId="3E37B90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ικανοποιήσω και το ερώτημα του κ. Μπούρα, πρέπει να πω ότι αυτή η διάταξη είχε προετοιμαστεί εδώ και αρκετό χρονι</w:t>
      </w:r>
      <w:r>
        <w:rPr>
          <w:rFonts w:eastAsia="Times New Roman" w:cs="Times New Roman"/>
          <w:szCs w:val="24"/>
        </w:rPr>
        <w:t xml:space="preserve">κό διάστημα, με στόχο να μπει στο νομοσχέδιο του Υπουργείου Οικονομικών που πέρασε την προηγούμενη εβδομάδα. </w:t>
      </w:r>
    </w:p>
    <w:p w14:paraId="3E37B90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Όμως επειδή αυτό δεν κατέστη δυνατόν λόγω γραφειοκρατικών διαδικασιών -ας τις ονομάσουμε έτσι- και επειδή στο πρόγραμμα έχει μείνει το ποσό των 40</w:t>
      </w:r>
      <w:r>
        <w:rPr>
          <w:rFonts w:eastAsia="Times New Roman" w:cs="Times New Roman"/>
          <w:szCs w:val="24"/>
        </w:rPr>
        <w:t xml:space="preserve">0.000 ευρώ, που δεν φτάνει από εδώ και πέρα, γι’ αυτό τη φέραμε εκτάκτως σε ένα νομοσχέδιο που δεν έχει τη σχετικότητα. </w:t>
      </w:r>
    </w:p>
    <w:p w14:paraId="3E37B90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ίδια η διάταξη βάζει το ζήτημα της ολοκλήρωσης των αναγκαίων εργασιών στα τέσσερα υποβρύχια, «</w:t>
      </w:r>
      <w:r>
        <w:rPr>
          <w:rFonts w:eastAsia="Times New Roman" w:cs="Times New Roman"/>
          <w:szCs w:val="24"/>
        </w:rPr>
        <w:t>ΠΙΠΙΝΟΣ</w:t>
      </w:r>
      <w:r>
        <w:rPr>
          <w:rFonts w:eastAsia="Times New Roman" w:cs="Times New Roman"/>
          <w:szCs w:val="24"/>
        </w:rPr>
        <w:t>», «</w:t>
      </w:r>
      <w:r>
        <w:rPr>
          <w:rFonts w:eastAsia="Times New Roman" w:cs="Times New Roman"/>
          <w:szCs w:val="24"/>
        </w:rPr>
        <w:t>ΩΚΕΑΝΟΣ</w:t>
      </w:r>
      <w:r>
        <w:rPr>
          <w:rFonts w:eastAsia="Times New Roman" w:cs="Times New Roman"/>
          <w:szCs w:val="24"/>
        </w:rPr>
        <w:t>», «</w:t>
      </w:r>
      <w:r>
        <w:rPr>
          <w:rFonts w:eastAsia="Times New Roman" w:cs="Times New Roman"/>
          <w:szCs w:val="24"/>
        </w:rPr>
        <w:t>ΜΑΤΡΟΖΟΣ</w:t>
      </w:r>
      <w:r>
        <w:rPr>
          <w:rFonts w:eastAsia="Times New Roman" w:cs="Times New Roman"/>
          <w:szCs w:val="24"/>
        </w:rPr>
        <w:t>» και «</w:t>
      </w:r>
      <w:r>
        <w:rPr>
          <w:rFonts w:eastAsia="Times New Roman" w:cs="Times New Roman"/>
          <w:szCs w:val="24"/>
        </w:rPr>
        <w:t>ΚΑ</w:t>
      </w:r>
      <w:r>
        <w:rPr>
          <w:rFonts w:eastAsia="Times New Roman" w:cs="Times New Roman"/>
          <w:szCs w:val="24"/>
        </w:rPr>
        <w:t>ΤΣΩΝΗΣ</w:t>
      </w:r>
      <w:r>
        <w:rPr>
          <w:rFonts w:eastAsia="Times New Roman" w:cs="Times New Roman"/>
          <w:szCs w:val="24"/>
        </w:rPr>
        <w:t xml:space="preserve">» και των συνοδών πλοίων. </w:t>
      </w:r>
    </w:p>
    <w:p w14:paraId="3E37B90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Όπως είναι γνωστό, στα τρία πρώτα έχουν ολοκληρωθεί οι εργασίες, σε βαθμό που τους επιτρέπει να παίρνουν μέρος σε επιχειρήσεις του Πολεμικού Ναυτικού. Το τέταρτο χρειάζεται ένα διάστημα για τη διαδικασία δοκιμών, γι’ αυτό</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τον λόγο δεν θα το βρει κανείς στα </w:t>
      </w:r>
      <w:r>
        <w:rPr>
          <w:rFonts w:eastAsia="Times New Roman" w:cs="Times New Roman"/>
          <w:szCs w:val="24"/>
        </w:rPr>
        <w:t>ν</w:t>
      </w:r>
      <w:r>
        <w:rPr>
          <w:rFonts w:eastAsia="Times New Roman" w:cs="Times New Roman"/>
          <w:szCs w:val="24"/>
        </w:rPr>
        <w:t xml:space="preserve">αυπηγεία αλλά στο </w:t>
      </w:r>
      <w:r>
        <w:rPr>
          <w:rFonts w:eastAsia="Times New Roman" w:cs="Times New Roman"/>
          <w:szCs w:val="24"/>
        </w:rPr>
        <w:t>ν</w:t>
      </w:r>
      <w:r>
        <w:rPr>
          <w:rFonts w:eastAsia="Times New Roman" w:cs="Times New Roman"/>
          <w:szCs w:val="24"/>
        </w:rPr>
        <w:t>αύσταθμο. Και για να έχουμε μία πληρότητα</w:t>
      </w:r>
      <w:r>
        <w:rPr>
          <w:rFonts w:eastAsia="Times New Roman" w:cs="Times New Roman"/>
          <w:szCs w:val="24"/>
        </w:rPr>
        <w:t>,</w:t>
      </w:r>
      <w:r>
        <w:rPr>
          <w:rFonts w:eastAsia="Times New Roman" w:cs="Times New Roman"/>
          <w:szCs w:val="24"/>
        </w:rPr>
        <w:t xml:space="preserve"> θα χρειαστεί και για τα τέσσερα ένα χρονικό διάστημα ορισμένων ακόμη μηνών. </w:t>
      </w:r>
    </w:p>
    <w:p w14:paraId="3E37B90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Έχουν γίνει ορισμένα πριν αναλάβει το Πολεμικό Ναυτικό, με ευθύνη της ιδιοκτησίας</w:t>
      </w:r>
      <w:r>
        <w:rPr>
          <w:rFonts w:eastAsia="Times New Roman" w:cs="Times New Roman"/>
          <w:szCs w:val="24"/>
        </w:rPr>
        <w:t xml:space="preserve"> των </w:t>
      </w:r>
      <w:r>
        <w:rPr>
          <w:rFonts w:eastAsia="Times New Roman" w:cs="Times New Roman"/>
          <w:szCs w:val="24"/>
        </w:rPr>
        <w:t>ν</w:t>
      </w:r>
      <w:r>
        <w:rPr>
          <w:rFonts w:eastAsia="Times New Roman" w:cs="Times New Roman"/>
          <w:szCs w:val="24"/>
        </w:rPr>
        <w:t xml:space="preserve">αυπηγείων Σκαραμαγκά, τα οποία θα πρέπει να αποκατασταθούν και τα οποία έχουν τραβήξει το πρόγραμμα σε ένα μεγαλύτερο χρονικό διάστημα. </w:t>
      </w:r>
    </w:p>
    <w:p w14:paraId="3E37B90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αυτή τη λύση διατηρούμε το </w:t>
      </w:r>
      <w:r>
        <w:rPr>
          <w:rFonts w:eastAsia="Times New Roman" w:cs="Times New Roman"/>
          <w:szCs w:val="24"/>
        </w:rPr>
        <w:t>ν</w:t>
      </w:r>
      <w:r>
        <w:rPr>
          <w:rFonts w:eastAsia="Times New Roman" w:cs="Times New Roman"/>
          <w:szCs w:val="24"/>
        </w:rPr>
        <w:t>αυπηγείο σε λειτουργία, διασφαλίζουμε την πιστοποίηση και πλήρη λειτουργικό</w:t>
      </w:r>
      <w:r>
        <w:rPr>
          <w:rFonts w:eastAsia="Times New Roman" w:cs="Times New Roman"/>
          <w:szCs w:val="24"/>
        </w:rPr>
        <w:t xml:space="preserve">τητα της υποδομής του αμυντικού τομέα και την παραμονή στην απασχόληση του κατέχοντος μία εξαιρετική τεχνογνωσία εργατικού και επιστημονικού δυναμικού της επιχείρησης. </w:t>
      </w:r>
    </w:p>
    <w:p w14:paraId="3E37B90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E37B90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w:t>
      </w:r>
    </w:p>
    <w:p w14:paraId="3E37B90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Τον λόγο έχει η Υπου</w:t>
      </w:r>
      <w:r>
        <w:rPr>
          <w:rFonts w:eastAsia="Times New Roman" w:cs="Times New Roman"/>
          <w:szCs w:val="24"/>
        </w:rPr>
        <w:t xml:space="preserve">ργός Πολιτισμού κ. Λυδία </w:t>
      </w:r>
      <w:proofErr w:type="spellStart"/>
      <w:r>
        <w:rPr>
          <w:rFonts w:eastAsia="Times New Roman" w:cs="Times New Roman"/>
          <w:szCs w:val="24"/>
        </w:rPr>
        <w:t>Κονιόρδου</w:t>
      </w:r>
      <w:proofErr w:type="spellEnd"/>
      <w:r>
        <w:rPr>
          <w:rFonts w:eastAsia="Times New Roman" w:cs="Times New Roman"/>
          <w:szCs w:val="24"/>
        </w:rPr>
        <w:t>, για να υποστηρίξει την τροπολογία με αριθμό 1186</w:t>
      </w:r>
      <w:r>
        <w:rPr>
          <w:rFonts w:eastAsia="Times New Roman" w:cs="Times New Roman"/>
          <w:szCs w:val="24"/>
        </w:rPr>
        <w:t>:</w:t>
      </w:r>
      <w:r>
        <w:rPr>
          <w:rFonts w:eastAsia="Times New Roman" w:cs="Times New Roman"/>
          <w:szCs w:val="24"/>
        </w:rPr>
        <w:t xml:space="preserve"> «Άρση υφιστάμενου περιορισμού ανανέωσης θητείας μελών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xml:space="preserve"> Μουσείου Ακρόπολης κατά μία φορά».</w:t>
      </w:r>
    </w:p>
    <w:p w14:paraId="3E37B90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Ευχαριστώ, κύριε Πρόεδ</w:t>
      </w:r>
      <w:r>
        <w:rPr>
          <w:rFonts w:eastAsia="Times New Roman" w:cs="Times New Roman"/>
          <w:szCs w:val="24"/>
        </w:rPr>
        <w:t xml:space="preserve">ρε. </w:t>
      </w:r>
    </w:p>
    <w:p w14:paraId="3E37B91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Προτείνεται η κατάργηση του τρίτου εδαφίου της παραγράφου 2 του άρθρου 6 του ν.3711/2008, που περιορίζει σε μία </w:t>
      </w:r>
      <w:r>
        <w:rPr>
          <w:rFonts w:eastAsia="Times New Roman" w:cs="Times New Roman"/>
          <w:szCs w:val="24"/>
        </w:rPr>
        <w:lastRenderedPageBreak/>
        <w:t>την ανανέωση θητείας των μελών του Διοικητικού Συμβουλίου του Μουσείου Ακρόπολης, επειδή δεν συντρέχει ειδικός λόγος για τον περιορισμό της</w:t>
      </w:r>
      <w:r>
        <w:rPr>
          <w:rFonts w:eastAsia="Times New Roman" w:cs="Times New Roman"/>
          <w:szCs w:val="24"/>
        </w:rPr>
        <w:t xml:space="preserve"> ανανέωσης της θητείας. Επιπλέον δε για να αρθεί η αντίφαση προς το άρθρο 6 παρ</w:t>
      </w:r>
      <w:r>
        <w:rPr>
          <w:rFonts w:eastAsia="Times New Roman" w:cs="Times New Roman"/>
          <w:szCs w:val="24"/>
        </w:rPr>
        <w:t>άγραφος</w:t>
      </w:r>
      <w:r>
        <w:rPr>
          <w:rFonts w:eastAsia="Times New Roman" w:cs="Times New Roman"/>
          <w:szCs w:val="24"/>
        </w:rPr>
        <w:t xml:space="preserve"> 1 περ</w:t>
      </w:r>
      <w:r>
        <w:rPr>
          <w:rFonts w:eastAsia="Times New Roman" w:cs="Times New Roman"/>
          <w:szCs w:val="24"/>
        </w:rPr>
        <w:t>ίπτωση</w:t>
      </w:r>
      <w:r>
        <w:rPr>
          <w:rFonts w:eastAsia="Times New Roman" w:cs="Times New Roman"/>
          <w:szCs w:val="24"/>
        </w:rPr>
        <w:t xml:space="preserve"> β΄ του ίδιου νόμου, που προβλέπει μεν την υποχρεωτική συμμετοχή στο </w:t>
      </w:r>
      <w:r>
        <w:rPr>
          <w:rFonts w:eastAsia="Times New Roman" w:cs="Times New Roman"/>
          <w:szCs w:val="24"/>
        </w:rPr>
        <w:t>δ. σ.</w:t>
      </w:r>
      <w:r>
        <w:rPr>
          <w:rFonts w:eastAsia="Times New Roman" w:cs="Times New Roman"/>
          <w:szCs w:val="24"/>
        </w:rPr>
        <w:t xml:space="preserve"> μελών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 ως προς τα οποία όμως κωλύεται η ανανέωση θητείας από την καταργο</w:t>
      </w:r>
      <w:r>
        <w:rPr>
          <w:rFonts w:eastAsia="Times New Roman" w:cs="Times New Roman"/>
          <w:szCs w:val="24"/>
        </w:rPr>
        <w:t xml:space="preserve">ύμενη διάταξη. </w:t>
      </w:r>
    </w:p>
    <w:p w14:paraId="3E37B91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Ειδικότερα η προτεινόμενη ρύθμιση θα έχει θετικές συνέπειες στη λειτουργία του Μουσείου της Ακρόπολης και ιδίως στη διατήρηση του υψηλού επιπέδου παροχής επιστημονικών και πολιτιστικών υπηρεσιών του προς τους ημεδαπούς και αλλοδαπούς επισκέ</w:t>
      </w:r>
      <w:r>
        <w:rPr>
          <w:rFonts w:eastAsia="Times New Roman" w:cs="Times New Roman"/>
          <w:szCs w:val="24"/>
        </w:rPr>
        <w:t xml:space="preserve">πτες του. </w:t>
      </w:r>
    </w:p>
    <w:p w14:paraId="3E37B91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δ.σ.</w:t>
      </w:r>
      <w:proofErr w:type="spellEnd"/>
      <w:r>
        <w:rPr>
          <w:rFonts w:eastAsia="Times New Roman" w:cs="Times New Roman"/>
          <w:szCs w:val="24"/>
        </w:rPr>
        <w:t xml:space="preserve"> ως έχει, λειτουργεί αρμονικά και έχει αποδώσει στην επιτυχή πορεία του </w:t>
      </w:r>
      <w:r>
        <w:rPr>
          <w:rFonts w:eastAsia="Times New Roman" w:cs="Times New Roman"/>
          <w:szCs w:val="24"/>
        </w:rPr>
        <w:t>μ</w:t>
      </w:r>
      <w:r>
        <w:rPr>
          <w:rFonts w:eastAsia="Times New Roman" w:cs="Times New Roman"/>
          <w:szCs w:val="24"/>
        </w:rPr>
        <w:t>ουσείου με διεθνή αναγνώριση. Συνεπώς</w:t>
      </w:r>
      <w:r>
        <w:rPr>
          <w:rFonts w:eastAsia="Times New Roman" w:cs="Times New Roman"/>
          <w:szCs w:val="24"/>
        </w:rPr>
        <w:t xml:space="preserve"> η κατάργηση αυτής της απαγόρευσης διασφαλίζει τη λειτουργία του φορέα και κατ’ επέκταση τη θετική συμβολή του στην εθνική οικονομία και την ποιότητα της δημόσιας διοίκησης.</w:t>
      </w:r>
    </w:p>
    <w:p w14:paraId="3E37B91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3E37B91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Προχωρούμε με τον κατάλογο ομιλητώ</w:t>
      </w:r>
      <w:r>
        <w:rPr>
          <w:rFonts w:eastAsia="Times New Roman" w:cs="Times New Roman"/>
          <w:szCs w:val="24"/>
        </w:rPr>
        <w:t xml:space="preserve">ν Βουλευτών. </w:t>
      </w:r>
    </w:p>
    <w:p w14:paraId="3E37B91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Δουζίνας</w:t>
      </w:r>
      <w:proofErr w:type="spellEnd"/>
      <w:r>
        <w:rPr>
          <w:rFonts w:eastAsia="Times New Roman" w:cs="Times New Roman"/>
          <w:szCs w:val="24"/>
        </w:rPr>
        <w:t>, Βουλευτής του ΣΥΡΙΖΑ, έχει τον λόγο για επτά λεπτά.</w:t>
      </w:r>
    </w:p>
    <w:p w14:paraId="3E37B91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Ευχαριστώ, κύριε Πρόεδρε. </w:t>
      </w:r>
    </w:p>
    <w:p w14:paraId="3E37B91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ευχαριστήσω τον κ. Κουράκη και τον κ. </w:t>
      </w:r>
      <w:proofErr w:type="spellStart"/>
      <w:r>
        <w:rPr>
          <w:rFonts w:eastAsia="Times New Roman" w:cs="Times New Roman"/>
          <w:szCs w:val="24"/>
        </w:rPr>
        <w:t>Σπαρτινό</w:t>
      </w:r>
      <w:proofErr w:type="spellEnd"/>
      <w:r>
        <w:rPr>
          <w:rFonts w:eastAsia="Times New Roman" w:cs="Times New Roman"/>
          <w:szCs w:val="24"/>
        </w:rPr>
        <w:t>,</w:t>
      </w:r>
      <w:r>
        <w:rPr>
          <w:rFonts w:eastAsia="Times New Roman" w:cs="Times New Roman"/>
          <w:szCs w:val="24"/>
        </w:rPr>
        <w:t xml:space="preserve"> που μου επέτρεψαν να αλλάξουμε σειρά και να μιλήσω πρώτος, επειδή έχω</w:t>
      </w:r>
      <w:r>
        <w:rPr>
          <w:rFonts w:eastAsia="Times New Roman" w:cs="Times New Roman"/>
          <w:szCs w:val="24"/>
        </w:rPr>
        <w:t xml:space="preserve"> μία ανειλημμένη υποχρέωση. </w:t>
      </w:r>
    </w:p>
    <w:p w14:paraId="3E37B91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ξαναγυρίσω σε κάτι που είπε ο κ. </w:t>
      </w:r>
      <w:proofErr w:type="spellStart"/>
      <w:r>
        <w:rPr>
          <w:rFonts w:eastAsia="Times New Roman" w:cs="Times New Roman"/>
          <w:szCs w:val="24"/>
        </w:rPr>
        <w:t>Μαυρωτάς</w:t>
      </w:r>
      <w:proofErr w:type="spellEnd"/>
      <w:r>
        <w:rPr>
          <w:rFonts w:eastAsia="Times New Roman" w:cs="Times New Roman"/>
          <w:szCs w:val="24"/>
        </w:rPr>
        <w:t xml:space="preserve">, ο οποίος νομίζω ότι είναι ένας από τους βασικούς </w:t>
      </w:r>
      <w:proofErr w:type="spellStart"/>
      <w:r>
        <w:rPr>
          <w:rFonts w:eastAsia="Times New Roman" w:cs="Times New Roman"/>
          <w:szCs w:val="24"/>
        </w:rPr>
        <w:t>αντιλέγοντες</w:t>
      </w:r>
      <w:proofErr w:type="spellEnd"/>
      <w:r>
        <w:rPr>
          <w:rFonts w:eastAsia="Times New Roman" w:cs="Times New Roman"/>
          <w:szCs w:val="24"/>
        </w:rPr>
        <w:t xml:space="preserve"> σε αυτό το νομοσχέδιο. Είπε, λοιπόν, ότι αυτό το νομοσχέδιο είναι ένα ιδεολόγημα της Αριστεράς. </w:t>
      </w:r>
    </w:p>
    <w:p w14:paraId="3E37B919"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Χωρίς να μπαί</w:t>
      </w:r>
      <w:r>
        <w:rPr>
          <w:rFonts w:eastAsia="Times New Roman" w:cs="Times New Roman"/>
          <w:szCs w:val="24"/>
        </w:rPr>
        <w:t>νω σε λεπτομέρειες, θα πω το εξής: Αυτή τη στιγμή στον διεθνή διάλογο που διεξάγεται και στα περιοδικά της παιδαγωγικής επιστήμης, αλλά και στα ακαδημαϊκά περιοδικά των επιμέρους επιστημών, υπάρχει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ένας διάλογος και μια ιδεολογική –αν θέλετε- </w:t>
      </w:r>
      <w:r>
        <w:rPr>
          <w:rFonts w:eastAsia="Times New Roman" w:cs="Times New Roman"/>
          <w:szCs w:val="24"/>
        </w:rPr>
        <w:t>αντιπαράθεση ανάμεσα σε δυο μοντέλα.</w:t>
      </w:r>
    </w:p>
    <w:p w14:paraId="3E37B91A"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 αυτή την έννοια υπάρχουν προφανώς και ορισμένες αξίες, ορισμένες </w:t>
      </w:r>
      <w:proofErr w:type="spellStart"/>
      <w:r>
        <w:rPr>
          <w:rFonts w:eastAsia="Times New Roman" w:cs="Times New Roman"/>
          <w:szCs w:val="24"/>
        </w:rPr>
        <w:t>αξιακές</w:t>
      </w:r>
      <w:proofErr w:type="spellEnd"/>
      <w:r>
        <w:rPr>
          <w:rFonts w:eastAsia="Times New Roman" w:cs="Times New Roman"/>
          <w:szCs w:val="24"/>
        </w:rPr>
        <w:t xml:space="preserve"> και θεμελιακές αρχές τις οποίες υιοθετεί αυτό το νομοσχέδιο</w:t>
      </w:r>
      <w:r>
        <w:rPr>
          <w:rFonts w:eastAsia="Times New Roman" w:cs="Times New Roman"/>
          <w:szCs w:val="24"/>
        </w:rPr>
        <w:t>,</w:t>
      </w:r>
      <w:r>
        <w:rPr>
          <w:rFonts w:eastAsia="Times New Roman" w:cs="Times New Roman"/>
          <w:szCs w:val="24"/>
        </w:rPr>
        <w:t xml:space="preserve"> που αποτελεί μια ψηφίδα σε ένα συνολικό </w:t>
      </w:r>
      <w:r>
        <w:rPr>
          <w:rFonts w:eastAsia="Times New Roman" w:cs="Times New Roman"/>
          <w:szCs w:val="24"/>
        </w:rPr>
        <w:lastRenderedPageBreak/>
        <w:t xml:space="preserve">μεταρρυθμιστικό πρόγραμμα, που καλύπτει όλες –νομίζω- τις βαθμίδες της εκπαίδευσης. Ξεκίνησε με τον κ. Μπαλτά, προχώρησε με τον κ. Φίλη και τώρα με τον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3E37B91B"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μιλήσω, λοιπόν, εγώ</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για τις αξίες κα</w:t>
      </w:r>
      <w:r>
        <w:rPr>
          <w:rFonts w:eastAsia="Times New Roman" w:cs="Times New Roman"/>
          <w:szCs w:val="24"/>
        </w:rPr>
        <w:t>ι τις αρχές οι οποίες θεμελιώνουν τη μια πλευρά αυτής της διεθνούς συζήτησης και οι οποίες έχουν σχέση με τα πανεπιστήμια και με τα μεταπτυχιακά προγράμματα. Κοιτάξτε να δείτε</w:t>
      </w:r>
      <w:r>
        <w:rPr>
          <w:rFonts w:eastAsia="Times New Roman" w:cs="Times New Roman"/>
          <w:szCs w:val="24"/>
        </w:rPr>
        <w:t>.</w:t>
      </w:r>
      <w:r>
        <w:rPr>
          <w:rFonts w:eastAsia="Times New Roman" w:cs="Times New Roman"/>
          <w:szCs w:val="24"/>
        </w:rPr>
        <w:t xml:space="preserve"> Τα μεταπτυχιακά γίνονται τόσο σημαντικά, διότι ένα μεγάλο μέρος των νέων σε όλη</w:t>
      </w:r>
      <w:r>
        <w:rPr>
          <w:rFonts w:eastAsia="Times New Roman" w:cs="Times New Roman"/>
          <w:szCs w:val="24"/>
        </w:rPr>
        <w:t xml:space="preserve"> την Ευρώπη και στις Ηνωμένες Πολιτείες, βέβαια, αποκτούν πρώτα πτυχία. </w:t>
      </w:r>
    </w:p>
    <w:p w14:paraId="3E37B91C"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αυτή την έννοια τα μεταπτυχιακά αποκτούν μια εξαιρετικά μεγαλύτερη σημασία από ό,τι είχαν στο παρελθόν, δηλαδή και δίνουν μια εξειδίκευση σε διάφορους χώρους αλλά έχουν και ως βασι</w:t>
      </w:r>
      <w:r>
        <w:rPr>
          <w:rFonts w:eastAsia="Times New Roman" w:cs="Times New Roman"/>
          <w:szCs w:val="24"/>
        </w:rPr>
        <w:t xml:space="preserve">κό αίτημα την καλλιέργεια της κριτικής σκέψης και της κριτικής γνώσης. </w:t>
      </w:r>
    </w:p>
    <w:p w14:paraId="3E37B91D"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Τα δυο αυτά μοντέλα, λοιπόν, τα οποία αυτή τη στιγμή συζητιούνται διεθνώς</w:t>
      </w:r>
      <w:r>
        <w:rPr>
          <w:rFonts w:eastAsia="Times New Roman" w:cs="Times New Roman"/>
          <w:szCs w:val="24"/>
        </w:rPr>
        <w:t>,</w:t>
      </w:r>
      <w:r>
        <w:rPr>
          <w:rFonts w:eastAsia="Times New Roman" w:cs="Times New Roman"/>
          <w:szCs w:val="24"/>
        </w:rPr>
        <w:t xml:space="preserve"> είναι από τη μια πλευρά ένα μοντέλο</w:t>
      </w:r>
      <w:r>
        <w:rPr>
          <w:rFonts w:eastAsia="Times New Roman" w:cs="Times New Roman"/>
          <w:szCs w:val="24"/>
        </w:rPr>
        <w:t>,</w:t>
      </w:r>
      <w:r>
        <w:rPr>
          <w:rFonts w:eastAsia="Times New Roman" w:cs="Times New Roman"/>
          <w:szCs w:val="24"/>
        </w:rPr>
        <w:t xml:space="preserve"> για το οποίο η παιδεία είναι δικαίωμα, ενώ για το άλλο η παιδεία είναι π</w:t>
      </w:r>
      <w:r>
        <w:rPr>
          <w:rFonts w:eastAsia="Times New Roman" w:cs="Times New Roman"/>
          <w:szCs w:val="24"/>
        </w:rPr>
        <w:t xml:space="preserve">ρονόμιο. Για το πρώτο η παιδεία είναι </w:t>
      </w:r>
      <w:proofErr w:type="spellStart"/>
      <w:r>
        <w:rPr>
          <w:rFonts w:eastAsia="Times New Roman" w:cs="Times New Roman"/>
          <w:szCs w:val="24"/>
        </w:rPr>
        <w:t>αυταξία</w:t>
      </w:r>
      <w:proofErr w:type="spellEnd"/>
      <w:r>
        <w:rPr>
          <w:rFonts w:eastAsia="Times New Roman" w:cs="Times New Roman"/>
          <w:szCs w:val="24"/>
        </w:rPr>
        <w:t xml:space="preserve">, για το δεύτερο είναι εμπόρευμα </w:t>
      </w:r>
      <w:r>
        <w:rPr>
          <w:rFonts w:eastAsia="Times New Roman" w:cs="Times New Roman"/>
          <w:szCs w:val="24"/>
        </w:rPr>
        <w:t>κ</w:t>
      </w:r>
      <w:r>
        <w:rPr>
          <w:rFonts w:eastAsia="Times New Roman" w:cs="Times New Roman"/>
          <w:szCs w:val="24"/>
        </w:rPr>
        <w:t xml:space="preserve">αι για το τρίτο, τη δημοκρατική αρχή, η βασική </w:t>
      </w:r>
      <w:r>
        <w:rPr>
          <w:rFonts w:eastAsia="Times New Roman" w:cs="Times New Roman"/>
          <w:szCs w:val="24"/>
        </w:rPr>
        <w:lastRenderedPageBreak/>
        <w:t>άποψη είναι ότι όλοι οι συμμετέχοντες στο πανεπιστήμιο</w:t>
      </w:r>
      <w:r>
        <w:rPr>
          <w:rFonts w:eastAsia="Times New Roman" w:cs="Times New Roman"/>
          <w:szCs w:val="24"/>
        </w:rPr>
        <w:t>,</w:t>
      </w:r>
      <w:r>
        <w:rPr>
          <w:rFonts w:eastAsia="Times New Roman" w:cs="Times New Roman"/>
          <w:szCs w:val="24"/>
        </w:rPr>
        <w:t xml:space="preserve"> πρέπει να έχουν λόγο για το πώς οργανώνεται η πανεπιστημιακή παιδεία. </w:t>
      </w:r>
    </w:p>
    <w:p w14:paraId="3E37B91E"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π</w:t>
      </w:r>
      <w:r>
        <w:rPr>
          <w:rFonts w:eastAsia="Times New Roman" w:cs="Times New Roman"/>
          <w:szCs w:val="24"/>
        </w:rPr>
        <w:t>αιδεία αποτελεί βασικό μηχανισμό για την δημιουργία δημοκρατικής συνείδησης φοιτητών και καθηγητών.</w:t>
      </w:r>
    </w:p>
    <w:p w14:paraId="3E37B91F"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πευθύνομαι αυτή τη στιγμή και στην ελληνική οικογένεια και στους Έλληνες νέους με τα προβλήματα που υπάρχουν, με την ανεργία, με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τα λοιπ</w:t>
      </w:r>
      <w:r>
        <w:rPr>
          <w:rFonts w:eastAsia="Times New Roman" w:cs="Times New Roman"/>
          <w:szCs w:val="24"/>
        </w:rPr>
        <w:t xml:space="preserve">ά. </w:t>
      </w:r>
    </w:p>
    <w:p w14:paraId="3E37B920"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τα πάρω, λοιπόν, με τη σειρά</w:t>
      </w:r>
      <w:r>
        <w:rPr>
          <w:rFonts w:eastAsia="Times New Roman" w:cs="Times New Roman"/>
          <w:szCs w:val="24"/>
        </w:rPr>
        <w:t>.</w:t>
      </w:r>
      <w:r>
        <w:rPr>
          <w:rFonts w:eastAsia="Times New Roman" w:cs="Times New Roman"/>
          <w:szCs w:val="24"/>
        </w:rPr>
        <w:t xml:space="preserve"> Όσον αφορά το πρώτο μοντέλο, η παιδεία είναι δικαίωμα. </w:t>
      </w:r>
      <w:r>
        <w:rPr>
          <w:rFonts w:eastAsia="Times New Roman" w:cs="Times New Roman"/>
          <w:szCs w:val="24"/>
        </w:rPr>
        <w:t>Τ</w:t>
      </w:r>
      <w:r>
        <w:rPr>
          <w:rFonts w:eastAsia="Times New Roman" w:cs="Times New Roman"/>
          <w:szCs w:val="24"/>
        </w:rPr>
        <w:t xml:space="preserve">ο δικαίωμα στην παιδεία </w:t>
      </w:r>
      <w:r>
        <w:rPr>
          <w:rFonts w:eastAsia="Times New Roman" w:cs="Times New Roman"/>
          <w:szCs w:val="24"/>
        </w:rPr>
        <w:t>δεν διαχωρίζει</w:t>
      </w:r>
      <w:r>
        <w:rPr>
          <w:rFonts w:eastAsia="Times New Roman" w:cs="Times New Roman"/>
          <w:szCs w:val="24"/>
        </w:rPr>
        <w:t xml:space="preserve"> μεταξύ των πλουσίων και των φτωχών. Αντίθετα η εκπαίδευση έχει αποτελέσει παραδοσιακά και ιστορικά τον τρόπο, έναν μηχανισμό</w:t>
      </w:r>
      <w:r>
        <w:rPr>
          <w:rFonts w:eastAsia="Times New Roman" w:cs="Times New Roman"/>
          <w:szCs w:val="24"/>
        </w:rPr>
        <w:t xml:space="preserve"> ο οποίος μειώνει τις ανισότητες και επιτρέπει στην κοινωνική δικαιοσύνη</w:t>
      </w:r>
      <w:r>
        <w:rPr>
          <w:rFonts w:eastAsia="Times New Roman" w:cs="Times New Roman"/>
          <w:szCs w:val="24"/>
        </w:rPr>
        <w:t>,</w:t>
      </w:r>
      <w:r>
        <w:rPr>
          <w:rFonts w:eastAsia="Times New Roman" w:cs="Times New Roman"/>
          <w:szCs w:val="24"/>
        </w:rPr>
        <w:t xml:space="preserve"> να έχει μεγάλη αποτελεσματικότητα. Πολλοί από εμάς σε αυτή την Αίθουσα βρισκόμαστε εδώ</w:t>
      </w:r>
      <w:r>
        <w:rPr>
          <w:rFonts w:eastAsia="Times New Roman" w:cs="Times New Roman"/>
          <w:szCs w:val="24"/>
        </w:rPr>
        <w:t>,</w:t>
      </w:r>
      <w:r>
        <w:rPr>
          <w:rFonts w:eastAsia="Times New Roman" w:cs="Times New Roman"/>
          <w:szCs w:val="24"/>
        </w:rPr>
        <w:t xml:space="preserve"> επειδή υπήρχε δωρεάν και δημόσιο πανεπιστήμιο. </w:t>
      </w:r>
    </w:p>
    <w:p w14:paraId="3E37B921"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αντίθετη άποψη βλέπει την παιδεία ως ένα </w:t>
      </w:r>
      <w:r>
        <w:rPr>
          <w:rFonts w:eastAsia="Times New Roman" w:cs="Times New Roman"/>
          <w:szCs w:val="24"/>
        </w:rPr>
        <w:t xml:space="preserve">προνόμιο </w:t>
      </w:r>
      <w:r>
        <w:rPr>
          <w:rFonts w:eastAsia="Times New Roman" w:cs="Times New Roman"/>
          <w:szCs w:val="24"/>
        </w:rPr>
        <w:t>κ</w:t>
      </w:r>
      <w:r>
        <w:rPr>
          <w:rFonts w:eastAsia="Times New Roman" w:cs="Times New Roman"/>
          <w:szCs w:val="24"/>
        </w:rPr>
        <w:t xml:space="preserve">αι ξέρετε, σύμφωνα με το </w:t>
      </w:r>
      <w:r>
        <w:rPr>
          <w:rFonts w:eastAsia="Times New Roman" w:cs="Times New Roman"/>
          <w:szCs w:val="24"/>
        </w:rPr>
        <w:t>ο</w:t>
      </w:r>
      <w:r>
        <w:rPr>
          <w:rFonts w:eastAsia="Times New Roman" w:cs="Times New Roman"/>
          <w:szCs w:val="24"/>
        </w:rPr>
        <w:t xml:space="preserve">ικονομικό </w:t>
      </w:r>
      <w:r>
        <w:rPr>
          <w:rFonts w:eastAsia="Times New Roman" w:cs="Times New Roman"/>
          <w:szCs w:val="24"/>
        </w:rPr>
        <w:t>φ</w:t>
      </w:r>
      <w:r>
        <w:rPr>
          <w:rFonts w:eastAsia="Times New Roman" w:cs="Times New Roman"/>
          <w:szCs w:val="24"/>
        </w:rPr>
        <w:t xml:space="preserve">όρουμ στο Νταβός οι Έλληνες πλούσιοι ξοδεύουν πέντε φορές πιο πολλά για την παιδεία </w:t>
      </w:r>
      <w:r>
        <w:rPr>
          <w:rFonts w:eastAsia="Times New Roman" w:cs="Times New Roman"/>
          <w:szCs w:val="24"/>
        </w:rPr>
        <w:lastRenderedPageBreak/>
        <w:t xml:space="preserve">των παιδιών τους από ό,τι οι φτωχοί. </w:t>
      </w:r>
      <w:r>
        <w:rPr>
          <w:rFonts w:eastAsia="Times New Roman" w:cs="Times New Roman"/>
          <w:szCs w:val="24"/>
        </w:rPr>
        <w:t>Ε</w:t>
      </w:r>
      <w:r>
        <w:rPr>
          <w:rFonts w:eastAsia="Times New Roman" w:cs="Times New Roman"/>
          <w:szCs w:val="24"/>
        </w:rPr>
        <w:t>πομένως αυτός ο μηχανισμός όταν δούμε την παιδεία ως εμπόρευμα και ως προνόμιο, λειτουρ</w:t>
      </w:r>
      <w:r>
        <w:rPr>
          <w:rFonts w:eastAsia="Times New Roman" w:cs="Times New Roman"/>
          <w:szCs w:val="24"/>
        </w:rPr>
        <w:t>γεί στην αναπαραγωγή των ανισοτήτων. Λειτουργεί σε μια κατεύθυνση</w:t>
      </w:r>
      <w:r>
        <w:rPr>
          <w:rFonts w:eastAsia="Times New Roman" w:cs="Times New Roman"/>
          <w:szCs w:val="24"/>
        </w:rPr>
        <w:t>,</w:t>
      </w:r>
      <w:r>
        <w:rPr>
          <w:rFonts w:eastAsia="Times New Roman" w:cs="Times New Roman"/>
          <w:szCs w:val="24"/>
        </w:rPr>
        <w:t xml:space="preserve"> η οποία ακριβώς επιτρέπει σε αυτούς οι οποίοι έχουν την οικονομική δυνατότητα</w:t>
      </w:r>
      <w:r>
        <w:rPr>
          <w:rFonts w:eastAsia="Times New Roman" w:cs="Times New Roman"/>
          <w:szCs w:val="24"/>
        </w:rPr>
        <w:t>,</w:t>
      </w:r>
      <w:r>
        <w:rPr>
          <w:rFonts w:eastAsia="Times New Roman" w:cs="Times New Roman"/>
          <w:szCs w:val="24"/>
        </w:rPr>
        <w:t xml:space="preserve"> να στείλουν τα παιδιά τους στα πολύ καλά πανεπιστήμια στο εξωτερικό και να αναπαραχθεί αυτή η διαφορά που υπάρ</w:t>
      </w:r>
      <w:r>
        <w:rPr>
          <w:rFonts w:eastAsia="Times New Roman" w:cs="Times New Roman"/>
          <w:szCs w:val="24"/>
        </w:rPr>
        <w:t xml:space="preserve">χει. </w:t>
      </w:r>
    </w:p>
    <w:p w14:paraId="3E37B922"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ώς γίνεται αυτό, σε σχέση με τα προβλήματα και των νέων και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Όπως είπε ο κ. Μητσοτάκης σε μια συνέντευξη που έδωσε πριν από τρεις ημέρες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η οποία αναπαράγεται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από όπου την </w:t>
      </w:r>
      <w:r>
        <w:rPr>
          <w:rFonts w:eastAsia="Times New Roman" w:cs="Times New Roman"/>
          <w:szCs w:val="24"/>
        </w:rPr>
        <w:t>άντλησ</w:t>
      </w:r>
      <w:r>
        <w:rPr>
          <w:rFonts w:eastAsia="Times New Roman" w:cs="Times New Roman"/>
          <w:szCs w:val="24"/>
        </w:rPr>
        <w:t>α, η άποψη της Νέας Δη</w:t>
      </w:r>
      <w:r>
        <w:rPr>
          <w:rFonts w:eastAsia="Times New Roman" w:cs="Times New Roman"/>
          <w:szCs w:val="24"/>
        </w:rPr>
        <w:t xml:space="preserve">μοκρατίας είναι ότι πρέπει να δημιουργήσουμε όχι μόνο μη κερδοσκοπικά, μη δημόσια πανεπιστήμια αλλά και ιδιωτικά πανεπιστήμια για να υπάρχει ανταγωνισμός. </w:t>
      </w:r>
    </w:p>
    <w:p w14:paraId="3E37B923"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Μα τι σημαίνει ανταγωνισμός στον χώρο της παιδείας; Υπάρχει ανταγωνισμός</w:t>
      </w:r>
      <w:r>
        <w:rPr>
          <w:rFonts w:eastAsia="Times New Roman" w:cs="Times New Roman"/>
          <w:szCs w:val="24"/>
        </w:rPr>
        <w:t>,</w:t>
      </w:r>
      <w:r>
        <w:rPr>
          <w:rFonts w:eastAsia="Times New Roman" w:cs="Times New Roman"/>
          <w:szCs w:val="24"/>
        </w:rPr>
        <w:t xml:space="preserve"> για το ποιος θα έχει τα πε</w:t>
      </w:r>
      <w:r>
        <w:rPr>
          <w:rFonts w:eastAsia="Times New Roman" w:cs="Times New Roman"/>
          <w:szCs w:val="24"/>
        </w:rPr>
        <w:t>ρισσότερα δίδακτρα, για το ποιος θα έχει κουπόνια, για το πώς θα μπορούμε να ανταγωνιζόμαστε οικονομικά</w:t>
      </w:r>
      <w:r>
        <w:rPr>
          <w:rFonts w:eastAsia="Times New Roman" w:cs="Times New Roman"/>
          <w:szCs w:val="24"/>
        </w:rPr>
        <w:t>,</w:t>
      </w:r>
      <w:r>
        <w:rPr>
          <w:rFonts w:eastAsia="Times New Roman" w:cs="Times New Roman"/>
          <w:szCs w:val="24"/>
        </w:rPr>
        <w:t xml:space="preserve"> σαν να είναι η παιδεία οδοντόπαστα; </w:t>
      </w:r>
    </w:p>
    <w:p w14:paraId="3E37B924"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εμάς τους πανεπιστημιακούς –και ο κ. </w:t>
      </w:r>
      <w:proofErr w:type="spellStart"/>
      <w:r>
        <w:rPr>
          <w:rFonts w:eastAsia="Times New Roman" w:cs="Times New Roman"/>
          <w:szCs w:val="24"/>
        </w:rPr>
        <w:t>Μαυρωτάς</w:t>
      </w:r>
      <w:proofErr w:type="spellEnd"/>
      <w:r>
        <w:rPr>
          <w:rFonts w:eastAsia="Times New Roman" w:cs="Times New Roman"/>
          <w:szCs w:val="24"/>
        </w:rPr>
        <w:t xml:space="preserve"> είμαι σίγουρος ότι συμφωνεί- ανταγωνισμός –και χρησιμοποίησε τη </w:t>
      </w:r>
      <w:r>
        <w:rPr>
          <w:rFonts w:eastAsia="Times New Roman" w:cs="Times New Roman"/>
          <w:szCs w:val="24"/>
        </w:rPr>
        <w:t>λέξη «άμιλλα»- σημαίνει ανταλλαγή επιχειρημάτων</w:t>
      </w:r>
      <w:r>
        <w:rPr>
          <w:rFonts w:eastAsia="Times New Roman" w:cs="Times New Roman"/>
          <w:szCs w:val="24"/>
        </w:rPr>
        <w:t>,</w:t>
      </w:r>
      <w:r>
        <w:rPr>
          <w:rFonts w:eastAsia="Times New Roman" w:cs="Times New Roman"/>
          <w:szCs w:val="24"/>
        </w:rPr>
        <w:t xml:space="preserve"> μέσα από τα οποία ανελίσσεται και βγαίνει η αλήθεια. Αυτό είναι ανταγωνισμός για εμάς. Σημαίνει </w:t>
      </w:r>
      <w:proofErr w:type="spellStart"/>
      <w:r>
        <w:rPr>
          <w:rFonts w:eastAsia="Times New Roman" w:cs="Times New Roman"/>
          <w:szCs w:val="24"/>
        </w:rPr>
        <w:t>λόγον</w:t>
      </w:r>
      <w:proofErr w:type="spellEnd"/>
      <w:r>
        <w:rPr>
          <w:rFonts w:eastAsia="Times New Roman" w:cs="Times New Roman"/>
          <w:szCs w:val="24"/>
        </w:rPr>
        <w:t xml:space="preserve"> </w:t>
      </w:r>
      <w:proofErr w:type="spellStart"/>
      <w:r>
        <w:rPr>
          <w:rFonts w:eastAsia="Times New Roman" w:cs="Times New Roman"/>
          <w:szCs w:val="24"/>
        </w:rPr>
        <w:t>διδόναι</w:t>
      </w:r>
      <w:proofErr w:type="spellEnd"/>
      <w:r>
        <w:rPr>
          <w:rFonts w:eastAsia="Times New Roman" w:cs="Times New Roman"/>
          <w:szCs w:val="24"/>
        </w:rPr>
        <w:t>, να έχεις επιχειρήματα, να ακούς τα άλλα επιχειρήματα και αν είσαι και τυχερός, στο τέλος να βγαί</w:t>
      </w:r>
      <w:r>
        <w:rPr>
          <w:rFonts w:eastAsia="Times New Roman" w:cs="Times New Roman"/>
          <w:szCs w:val="24"/>
        </w:rPr>
        <w:t xml:space="preserve">νει μια τελική απόφαση μέσα από αυτό. </w:t>
      </w:r>
    </w:p>
    <w:p w14:paraId="3E37B925"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Μιλώντας, λοιπόν, προς τα παιδιά, τους Έλληνες νέους που αυτή τη στιγμή έχουν πρόβλημα με την κατάσταση που υπάρχει στην Ελλάδα, θέλω να πω δυο πράγματα</w:t>
      </w:r>
      <w:r>
        <w:rPr>
          <w:rFonts w:eastAsia="Times New Roman" w:cs="Times New Roman"/>
          <w:szCs w:val="24"/>
        </w:rPr>
        <w:t>.</w:t>
      </w:r>
      <w:r>
        <w:rPr>
          <w:rFonts w:eastAsia="Times New Roman" w:cs="Times New Roman"/>
          <w:szCs w:val="24"/>
        </w:rPr>
        <w:t xml:space="preserve"> Πέρα από τα θέματα των δωρεάν μεταπτυχιακών που έχουν συζητηθεί</w:t>
      </w:r>
      <w:r>
        <w:rPr>
          <w:rFonts w:eastAsia="Times New Roman" w:cs="Times New Roman"/>
          <w:szCs w:val="24"/>
        </w:rPr>
        <w:t xml:space="preserve"> αρκετά, αυτή η Κυβέρνηση έχει προγραμματίσει 300 εκατομμύρια για τέσσερα χρόνια για δέκα χιλιάδες προπτυχιακές υποτροφίες και </w:t>
      </w:r>
      <w:proofErr w:type="spellStart"/>
      <w:r>
        <w:rPr>
          <w:rFonts w:eastAsia="Times New Roman" w:cs="Times New Roman"/>
          <w:szCs w:val="24"/>
        </w:rPr>
        <w:t>επτάμισι</w:t>
      </w:r>
      <w:proofErr w:type="spellEnd"/>
      <w:r>
        <w:rPr>
          <w:rFonts w:eastAsia="Times New Roman" w:cs="Times New Roman"/>
          <w:szCs w:val="24"/>
        </w:rPr>
        <w:t xml:space="preserve"> χιλιάδες μεταπτυχιακές υποτροφίες. </w:t>
      </w:r>
    </w:p>
    <w:p w14:paraId="3E37B92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έβαια στο διδακτικό επίπεδο είχαμε χίλιες θέσεις ΔΕΠ, που δόθηκαν πέρ</w:t>
      </w:r>
      <w:r>
        <w:rPr>
          <w:rFonts w:eastAsia="Times New Roman" w:cs="Times New Roman"/>
          <w:szCs w:val="24"/>
        </w:rPr>
        <w:t>υ</w:t>
      </w:r>
      <w:r>
        <w:rPr>
          <w:rFonts w:eastAsia="Times New Roman" w:cs="Times New Roman"/>
          <w:szCs w:val="24"/>
        </w:rPr>
        <w:t>σι και στην α</w:t>
      </w:r>
      <w:r>
        <w:rPr>
          <w:rFonts w:eastAsia="Times New Roman" w:cs="Times New Roman"/>
          <w:szCs w:val="24"/>
        </w:rPr>
        <w:t>ρχή του χρόνου και πεντακόσιες για του χρόνου. Κανένα άλλο ευρωπαϊκό κράτος δεν έχει κάνει τόσες επενδύσεις, όσες έχει κάνει αυτή η Κυβέρνηση ακριβώς στους νέους επιστήμονες, για τους οποίους δεν υπήρχε ούτε μία θέση πριν να έρθουμε εμείς στην εξουσία.</w:t>
      </w:r>
    </w:p>
    <w:p w14:paraId="3E37B92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ι </w:t>
      </w:r>
      <w:r>
        <w:rPr>
          <w:rFonts w:eastAsia="Times New Roman" w:cs="Times New Roman"/>
          <w:szCs w:val="24"/>
        </w:rPr>
        <w:t>σημαίνει, λοιπόν, ανταγωνισμός για εμάς, τους πανεπιστημιακούς;</w:t>
      </w:r>
    </w:p>
    <w:p w14:paraId="3E37B92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 βασικό καθήκον που έχουμε, αγαπητοί σύντροφοι και φίλοι που είστε πανεπιστημιακοί, είναι ακριβώς να υπηρετούμε την </w:t>
      </w:r>
      <w:proofErr w:type="spellStart"/>
      <w:r>
        <w:rPr>
          <w:rFonts w:eastAsia="Times New Roman" w:cs="Times New Roman"/>
          <w:szCs w:val="24"/>
        </w:rPr>
        <w:t>αυταξία</w:t>
      </w:r>
      <w:proofErr w:type="spellEnd"/>
      <w:r>
        <w:rPr>
          <w:rFonts w:eastAsia="Times New Roman" w:cs="Times New Roman"/>
          <w:szCs w:val="24"/>
        </w:rPr>
        <w:t xml:space="preserve"> της παιδείας, να διδάσκουμε τους φοιτητές όχι απλώς και μόνον για </w:t>
      </w:r>
      <w:r>
        <w:rPr>
          <w:rFonts w:eastAsia="Times New Roman" w:cs="Times New Roman"/>
          <w:szCs w:val="24"/>
        </w:rPr>
        <w:t xml:space="preserve">να μπουν στην οικονομία, αλλά επίσης για να μπορέσουν να σκέπτονται, να κρίνουν, να εμβαθύνουν την κατανόηση εαυτού και άλλου. </w:t>
      </w:r>
    </w:p>
    <w:p w14:paraId="3E37B92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 τον φοιτητή</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τέσσερα, πέντε, έξι χρόνια που είναι στο πανεπιστήμιο, είναι η τελευταία περίοδος –αν δεν είναι υποχ</w:t>
      </w:r>
      <w:r>
        <w:rPr>
          <w:rFonts w:eastAsia="Times New Roman" w:cs="Times New Roman"/>
          <w:szCs w:val="24"/>
        </w:rPr>
        <w:t>ρεωμένος να δουλεύει- στην οποία έχει ελεύθερο χρόνο</w:t>
      </w:r>
      <w:r>
        <w:rPr>
          <w:rFonts w:eastAsia="Times New Roman" w:cs="Times New Roman"/>
          <w:szCs w:val="24"/>
        </w:rPr>
        <w:t>,</w:t>
      </w:r>
      <w:r>
        <w:rPr>
          <w:rFonts w:eastAsia="Times New Roman" w:cs="Times New Roman"/>
          <w:szCs w:val="24"/>
        </w:rPr>
        <w:t xml:space="preserve"> για να μπορέσει μέσα σε αυτή τη διακίνηση των ιδεών να φτιάξει τον δικό του χαρακτήρα, τον δικό του τρόπο με τον οποίο βλέπει τον κόσμο. </w:t>
      </w:r>
    </w:p>
    <w:p w14:paraId="3E37B92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Στη συνέντευξη που προανέφερα, διατυπώνει ο κ. Μητσοτάκης σε σχέ</w:t>
      </w:r>
      <w:r>
        <w:rPr>
          <w:rFonts w:eastAsia="Times New Roman" w:cs="Times New Roman"/>
          <w:szCs w:val="24"/>
        </w:rPr>
        <w:t>ση με εμάς, τους πανεπιστημιακούς, μία θέση που υποστηρίζει η Νέα Δημοκρατία ότι πρέπει να φέρουμε πίσω αυτούς τους εξαιρετικούς πανεπιστημιακούς από το εξωτερικό</w:t>
      </w:r>
      <w:r>
        <w:rPr>
          <w:rFonts w:eastAsia="Times New Roman" w:cs="Times New Roman"/>
          <w:szCs w:val="24"/>
        </w:rPr>
        <w:t>,</w:t>
      </w:r>
      <w:r>
        <w:rPr>
          <w:rFonts w:eastAsia="Times New Roman" w:cs="Times New Roman"/>
          <w:szCs w:val="24"/>
        </w:rPr>
        <w:t xml:space="preserve"> που ήταν στα συμβούλια ιδρύματος και οι οποίοι </w:t>
      </w:r>
      <w:proofErr w:type="spellStart"/>
      <w:r>
        <w:rPr>
          <w:rFonts w:eastAsia="Times New Roman" w:cs="Times New Roman"/>
          <w:szCs w:val="24"/>
        </w:rPr>
        <w:t>εξεδιώχθησαν</w:t>
      </w:r>
      <w:proofErr w:type="spellEnd"/>
      <w:r>
        <w:rPr>
          <w:rFonts w:eastAsia="Times New Roman" w:cs="Times New Roman"/>
          <w:szCs w:val="24"/>
        </w:rPr>
        <w:t>.</w:t>
      </w:r>
    </w:p>
    <w:p w14:paraId="3E37B92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w:t>
      </w:r>
      <w:r>
        <w:rPr>
          <w:rFonts w:eastAsia="Times New Roman" w:cs="Times New Roman"/>
          <w:szCs w:val="24"/>
        </w:rPr>
        <w:t>δούνι λήξεως του χρόνου ομιλίας του κυρίου Βουλευτού)</w:t>
      </w:r>
    </w:p>
    <w:p w14:paraId="3E37B92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 Καταλαβαίνετε, ως διακεκριμένος συνάδελφος πανεπιστημιακός ότι εδώ υπάρχει ένα επιχείρημα</w:t>
      </w:r>
      <w:r>
        <w:rPr>
          <w:rFonts w:eastAsia="Times New Roman" w:cs="Times New Roman"/>
          <w:szCs w:val="24"/>
        </w:rPr>
        <w:t>,</w:t>
      </w:r>
      <w:r>
        <w:rPr>
          <w:rFonts w:eastAsia="Times New Roman" w:cs="Times New Roman"/>
          <w:szCs w:val="24"/>
        </w:rPr>
        <w:t xml:space="preserve"> που πηγαίνει στην ουσία των πραγμάτων.</w:t>
      </w:r>
    </w:p>
    <w:p w14:paraId="3E37B92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Πώς </w:t>
      </w:r>
      <w:proofErr w:type="spellStart"/>
      <w:r>
        <w:rPr>
          <w:rFonts w:eastAsia="Times New Roman" w:cs="Times New Roman"/>
          <w:szCs w:val="24"/>
        </w:rPr>
        <w:t>εξεδιώχθησαν</w:t>
      </w:r>
      <w:proofErr w:type="spellEnd"/>
      <w:r>
        <w:rPr>
          <w:rFonts w:eastAsia="Times New Roman" w:cs="Times New Roman"/>
          <w:szCs w:val="24"/>
        </w:rPr>
        <w:t>; «</w:t>
      </w:r>
      <w:proofErr w:type="spellStart"/>
      <w:r>
        <w:rPr>
          <w:rFonts w:eastAsia="Times New Roman" w:cs="Times New Roman"/>
          <w:szCs w:val="24"/>
        </w:rPr>
        <w:t>Εξεδιώχθησαν</w:t>
      </w:r>
      <w:proofErr w:type="spellEnd"/>
      <w:r>
        <w:rPr>
          <w:rFonts w:eastAsia="Times New Roman" w:cs="Times New Roman"/>
          <w:szCs w:val="24"/>
        </w:rPr>
        <w:t>»</w:t>
      </w:r>
      <w:r>
        <w:rPr>
          <w:rFonts w:eastAsia="Times New Roman" w:cs="Times New Roman"/>
          <w:szCs w:val="24"/>
        </w:rPr>
        <w:t xml:space="preserve"> λέει ο κ. Μητσοτάκης, «κακήν κακώς από τον ΣΥΡΙΖΑ και από ένα κομμάτι του ελληνικού πανεπιστημιακού κατεστημένου, το οποίο λόγω της μετριότητάς του –λυπάμαι που χρησιμοποιώ τόσο σκληρή γλώσσα- δεν μπόρεσε να ανεχθεί κάποιους</w:t>
      </w:r>
      <w:r>
        <w:rPr>
          <w:rFonts w:eastAsia="Times New Roman" w:cs="Times New Roman"/>
          <w:szCs w:val="24"/>
        </w:rPr>
        <w:t>,</w:t>
      </w:r>
      <w:r>
        <w:rPr>
          <w:rFonts w:eastAsia="Times New Roman" w:cs="Times New Roman"/>
          <w:szCs w:val="24"/>
        </w:rPr>
        <w:t xml:space="preserve"> επειδή έκαναν καλύτερη καριέρ</w:t>
      </w:r>
      <w:r>
        <w:rPr>
          <w:rFonts w:eastAsia="Times New Roman" w:cs="Times New Roman"/>
          <w:szCs w:val="24"/>
        </w:rPr>
        <w:t xml:space="preserve">α από αυτούς στο εξωτερικό». </w:t>
      </w:r>
    </w:p>
    <w:p w14:paraId="3E37B92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Αυτό 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ο ανταγωνισμός! Μια ζηλοφθονία, ένα ταξικό μίσος. Επειδή εγώ ήμουν στο εξωτερικό και όχι ο κ. </w:t>
      </w:r>
      <w:proofErr w:type="spellStart"/>
      <w:r>
        <w:rPr>
          <w:rFonts w:eastAsia="Times New Roman" w:cs="Times New Roman"/>
          <w:szCs w:val="24"/>
        </w:rPr>
        <w:t>Φορτσάκης</w:t>
      </w:r>
      <w:proofErr w:type="spellEnd"/>
      <w:r>
        <w:rPr>
          <w:rFonts w:eastAsia="Times New Roman" w:cs="Times New Roman"/>
          <w:szCs w:val="24"/>
        </w:rPr>
        <w:t xml:space="preserve">, πρέπει ο κ. </w:t>
      </w:r>
      <w:proofErr w:type="spellStart"/>
      <w:r>
        <w:rPr>
          <w:rFonts w:eastAsia="Times New Roman" w:cs="Times New Roman"/>
          <w:szCs w:val="24"/>
        </w:rPr>
        <w:t>Φορτσάκης</w:t>
      </w:r>
      <w:proofErr w:type="spellEnd"/>
      <w:r>
        <w:rPr>
          <w:rFonts w:eastAsia="Times New Roman" w:cs="Times New Roman"/>
          <w:szCs w:val="24"/>
        </w:rPr>
        <w:t xml:space="preserve"> να ζηλοφθονεί και να είναι εναντίον μου και να θέλει να σηκωθώ να φύγω!</w:t>
      </w:r>
    </w:p>
    <w:p w14:paraId="3E37B92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Αυτό δε</w:t>
      </w:r>
      <w:r>
        <w:rPr>
          <w:rFonts w:eastAsia="Times New Roman" w:cs="Times New Roman"/>
          <w:szCs w:val="24"/>
        </w:rPr>
        <w:t>ν έχει κα</w:t>
      </w:r>
      <w:r>
        <w:rPr>
          <w:rFonts w:eastAsia="Times New Roman" w:cs="Times New Roman"/>
          <w:szCs w:val="24"/>
        </w:rPr>
        <w:t>μ</w:t>
      </w:r>
      <w:r>
        <w:rPr>
          <w:rFonts w:eastAsia="Times New Roman" w:cs="Times New Roman"/>
          <w:szCs w:val="24"/>
        </w:rPr>
        <w:t>μία σχέση με το τι είναι το πανεπιστήμιο, τι είναι η παιδεία, ποιες είναι οι υποχρεώσεις μας. Στα μεταπτυχιακά αυτό είναι ακόμα πιο σημαντικό, διότι</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και τα μεταπτυχιακά και τα διδακτορικά είναι αυτά που αναπαράγουν το </w:t>
      </w:r>
      <w:r>
        <w:rPr>
          <w:rFonts w:eastAsia="Times New Roman" w:cs="Times New Roman"/>
          <w:szCs w:val="24"/>
        </w:rPr>
        <w:lastRenderedPageBreak/>
        <w:t>«σινάφι». Είναι αυ</w:t>
      </w:r>
      <w:r>
        <w:rPr>
          <w:rFonts w:eastAsia="Times New Roman" w:cs="Times New Roman"/>
          <w:szCs w:val="24"/>
        </w:rPr>
        <w:t>τά που φτιάχνουν το νέο δυναμικό</w:t>
      </w:r>
      <w:r>
        <w:rPr>
          <w:rFonts w:eastAsia="Times New Roman" w:cs="Times New Roman"/>
          <w:szCs w:val="24"/>
        </w:rPr>
        <w:t>,</w:t>
      </w:r>
      <w:r>
        <w:rPr>
          <w:rFonts w:eastAsia="Times New Roman" w:cs="Times New Roman"/>
          <w:szCs w:val="24"/>
        </w:rPr>
        <w:t xml:space="preserve"> που θα αντικαταστήσει στο μέλλον εμάς τους πανεπιστημιακούς. Άρα η υποχρέωσή μας είναι ακόμα μεγαλύτερη εκεί. </w:t>
      </w:r>
    </w:p>
    <w:p w14:paraId="3E37B93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ταν ακούω ότι κάποιοι συνάδελφοι παίρνουν πάνω από </w:t>
      </w:r>
      <w:r>
        <w:rPr>
          <w:rFonts w:eastAsia="Times New Roman" w:cs="Times New Roman"/>
          <w:szCs w:val="24"/>
        </w:rPr>
        <w:t xml:space="preserve">το </w:t>
      </w:r>
      <w:r>
        <w:rPr>
          <w:rFonts w:eastAsia="Times New Roman" w:cs="Times New Roman"/>
          <w:szCs w:val="24"/>
        </w:rPr>
        <w:t xml:space="preserve">100% του μισθού που παίρνουν από το πανεπιστήμιο για να </w:t>
      </w:r>
      <w:r>
        <w:rPr>
          <w:rFonts w:eastAsia="Times New Roman" w:cs="Times New Roman"/>
          <w:szCs w:val="24"/>
        </w:rPr>
        <w:t xml:space="preserve">διδάσκουν σε μεταπτυχιακά, ότι κάποιοι συνάδελφοι παίρνουν 150 ευρώ την ώρα για να διδάσκουν σε μεταπτυχιακά, εκεί λέω ότι υπάρχει μία παράβαση της βασικής υποχρέωσης του πανεπιστημιακού στον χώρο της παιδείας και στην </w:t>
      </w:r>
      <w:proofErr w:type="spellStart"/>
      <w:r>
        <w:rPr>
          <w:rFonts w:eastAsia="Times New Roman" w:cs="Times New Roman"/>
          <w:szCs w:val="24"/>
        </w:rPr>
        <w:t>αυταξία</w:t>
      </w:r>
      <w:proofErr w:type="spellEnd"/>
      <w:r>
        <w:rPr>
          <w:rFonts w:eastAsia="Times New Roman" w:cs="Times New Roman"/>
          <w:szCs w:val="24"/>
        </w:rPr>
        <w:t xml:space="preserve"> της. </w:t>
      </w:r>
    </w:p>
    <w:p w14:paraId="3E37B93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Να τελειώσω, λοιπόν, με</w:t>
      </w:r>
      <w:r>
        <w:rPr>
          <w:rFonts w:eastAsia="Times New Roman" w:cs="Times New Roman"/>
          <w:szCs w:val="24"/>
        </w:rPr>
        <w:t xml:space="preserve"> τη δημοκρατία. Κοιτάξτε να δείτε, ακούσαμε από πολλές πλευρές ότι πρέπει να συμμετέχουν στη διοίκηση των πανεπιστημίων και οι φοιτητές, αλλά να μη συμμετέχουν σε συζητήσεις και αποφάσεις που έχουν σχέση με ακαδημαϊκά θέματα, με τα εγχειρίδια, με την αλλαγ</w:t>
      </w:r>
      <w:r>
        <w:rPr>
          <w:rFonts w:eastAsia="Times New Roman" w:cs="Times New Roman"/>
          <w:szCs w:val="24"/>
        </w:rPr>
        <w:t>ή της ειδικότητας και ιδιότητας των πανεπιστημιακών κ.λπ..</w:t>
      </w:r>
    </w:p>
    <w:p w14:paraId="3E37B93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Γιατί γίνεται αυτό; Η Νέα Δημοκρατία ψήφισε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εναντίον της μείωσης του δικαιώματος ψήφου στα δεκαεπτά. Επομένως και οι εικοσάρηδες όχι μόνον οι δεκαεπτάρηδες δεν έχουν ξεπεράσει ακόμα το οιδ</w:t>
      </w:r>
      <w:r>
        <w:rPr>
          <w:rFonts w:eastAsia="Times New Roman" w:cs="Times New Roman"/>
          <w:szCs w:val="24"/>
        </w:rPr>
        <w:t>ιπόδειο και δεν μπορούν επομένως να έχουν άποψη γι’ αυτά που λένε!</w:t>
      </w:r>
    </w:p>
    <w:p w14:paraId="3E37B933" w14:textId="77777777" w:rsidR="00462015" w:rsidRDefault="00E90EEC">
      <w:pPr>
        <w:spacing w:line="600" w:lineRule="auto"/>
        <w:ind w:firstLine="720"/>
        <w:contextualSpacing/>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Ολοκληρώστε, σας παρακαλώ. </w:t>
      </w:r>
    </w:p>
    <w:p w14:paraId="3E37B93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Υπάρχουν λοιπόν δύο μοντέλα. Το ένα είναι να ξαναγυρίσουμε –όπως ξαναγυρίζει η Ευρώπη- στην ουμανιστική παιδεία, η οποία όμως είναι απολύτως ενταγμένη στις ανάγκες της εποχής. Το άλλο είναι να κάνουμε την παιδεία ένα εμπόρευμα, μια επιχείρηση και εμείς, ο</w:t>
      </w:r>
      <w:r>
        <w:rPr>
          <w:rFonts w:eastAsia="Times New Roman" w:cs="Times New Roman"/>
          <w:szCs w:val="24"/>
        </w:rPr>
        <w:t>ι πανεπιστημιακοί, να βλέπουμε τον εαυτό μας βασικά ως μεσίτη για να βγαίνουν λεφτά από τα πανεπιστήμια.</w:t>
      </w:r>
    </w:p>
    <w:p w14:paraId="3E37B93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E37B936"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E37B93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3E37B93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w:t>
      </w:r>
      <w:r>
        <w:rPr>
          <w:rFonts w:eastAsia="Times New Roman" w:cs="Times New Roman"/>
          <w:szCs w:val="24"/>
        </w:rPr>
        <w:t xml:space="preserve">μοκρατίας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για επτά λεπτά.</w:t>
      </w:r>
    </w:p>
    <w:p w14:paraId="3E37B939" w14:textId="77777777" w:rsidR="00462015" w:rsidRDefault="00E90EEC">
      <w:pPr>
        <w:spacing w:line="600" w:lineRule="auto"/>
        <w:ind w:firstLine="720"/>
        <w:contextualSpacing/>
        <w:jc w:val="both"/>
        <w:rPr>
          <w:rFonts w:eastAsia="Times New Roman" w:cs="Times New Roman"/>
          <w:szCs w:val="24"/>
        </w:rPr>
      </w:pPr>
      <w:r w:rsidRPr="007E7CFC">
        <w:rPr>
          <w:rFonts w:eastAsia="Times New Roman" w:cs="Times New Roman"/>
          <w:b/>
          <w:szCs w:val="24"/>
        </w:rPr>
        <w:t xml:space="preserve">ΜΑΞΙΜΟΣ ΧΑΡΑΚΟΠΟΥΛΟΣ: </w:t>
      </w:r>
      <w:r w:rsidRPr="007E7CFC">
        <w:rPr>
          <w:rFonts w:eastAsia="Times New Roman" w:cs="Times New Roman"/>
          <w:szCs w:val="24"/>
        </w:rPr>
        <w:t>Ευχαριστώ, κύριε Πρόεδρε.</w:t>
      </w:r>
    </w:p>
    <w:p w14:paraId="3E37B93A" w14:textId="77777777" w:rsidR="00462015" w:rsidRDefault="00E90EEC">
      <w:pPr>
        <w:spacing w:line="600" w:lineRule="auto"/>
        <w:ind w:firstLine="720"/>
        <w:contextualSpacing/>
        <w:jc w:val="both"/>
        <w:rPr>
          <w:rFonts w:eastAsia="Times New Roman" w:cs="Times New Roman"/>
          <w:szCs w:val="24"/>
        </w:rPr>
      </w:pPr>
      <w:r w:rsidRPr="007E7CFC">
        <w:rPr>
          <w:rFonts w:eastAsia="Times New Roman" w:cs="Times New Roman"/>
          <w:szCs w:val="24"/>
        </w:rPr>
        <w:t>Κυρίες και κύριοι συνάδελφοι, όποιος προσεγγίζει τα ζητήματα της παιδείας στην Ελλάδα, έχοντας μια γενική γνώση του τι συμβαίνει αντιστοίχως στο εξωτερικό, αμ</w:t>
      </w:r>
      <w:r w:rsidRPr="007E7CFC">
        <w:rPr>
          <w:rFonts w:eastAsia="Times New Roman" w:cs="Times New Roman"/>
          <w:szCs w:val="24"/>
        </w:rPr>
        <w:t xml:space="preserve">έσως αντιλαμβάνεται </w:t>
      </w:r>
      <w:r w:rsidRPr="007E7CFC">
        <w:rPr>
          <w:rFonts w:eastAsia="Times New Roman" w:cs="Times New Roman"/>
          <w:szCs w:val="24"/>
        </w:rPr>
        <w:lastRenderedPageBreak/>
        <w:t xml:space="preserve">τις αιτίες της κακοδαιμονίας μας, γι’ αυτό και μου προκάλεσε εντύπωση η ομιλία του </w:t>
      </w:r>
      <w:proofErr w:type="spellStart"/>
      <w:r w:rsidRPr="007E7CFC">
        <w:rPr>
          <w:rFonts w:eastAsia="Times New Roman" w:cs="Times New Roman"/>
          <w:szCs w:val="24"/>
        </w:rPr>
        <w:t>προλαλήσαντος</w:t>
      </w:r>
      <w:proofErr w:type="spellEnd"/>
      <w:r w:rsidRPr="007E7CFC">
        <w:rPr>
          <w:rFonts w:eastAsia="Times New Roman" w:cs="Times New Roman"/>
          <w:szCs w:val="24"/>
        </w:rPr>
        <w:t xml:space="preserve"> καθηγητή.</w:t>
      </w:r>
    </w:p>
    <w:p w14:paraId="3E37B93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ιδεολογία του λαϊκισμού, που με όλα τα παρακλάδια και τις μεταμορφώσεις της επικράτησε από τη δεκαετία του 1980, οδήγησε το εκπ</w:t>
      </w:r>
      <w:r>
        <w:rPr>
          <w:rFonts w:eastAsia="Times New Roman" w:cs="Times New Roman"/>
          <w:szCs w:val="24"/>
        </w:rPr>
        <w:t>αιδευτικό μας σύστημα σε στασιμότητα και σε οπισθοδρόμηση. Όταν τα περισσότερα κράτη του κόσμου αναζητούν τρόπους να προσαρμοστούν σε μια εποχή που τρέχει με έτη φωτός, η Κυβέρνησή μας προσπαθεί να γυρίσει τον χρόνο στο παρελθόν, καταργώντας και όσα με πολ</w:t>
      </w:r>
      <w:r>
        <w:rPr>
          <w:rFonts w:eastAsia="Times New Roman" w:cs="Times New Roman"/>
          <w:szCs w:val="24"/>
        </w:rPr>
        <w:t xml:space="preserve">ύ κόπο θεσμοθετήθηκαν το προηγούμενο διάστημα. Ιδιαίτερα ορισμένες διατάξεις του νομοσχεδίου που συζητούμε σήμερα επιβεβαιώνουν ότι κάποιοι αρνούνται να δουν την πραγματικότητα, αρνούνται να ενηλικιωθούν. </w:t>
      </w:r>
    </w:p>
    <w:p w14:paraId="3E37B93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Αναμφίβολα, όμως, αντάμα με τις ιδεοληπτικές εμμον</w:t>
      </w:r>
      <w:r>
        <w:rPr>
          <w:rFonts w:eastAsia="Times New Roman" w:cs="Times New Roman"/>
          <w:szCs w:val="24"/>
        </w:rPr>
        <w:t>ές που συνοδεύουν τους επαναστάτες του ’80 και του ’70, πίσω από τις ρυθμίσεις του νόμου υποκρύπτονται συμφέροντα, συντεχνιακά και πολιτικά. Γιατί τι άλλο είναι η σπουδή του Υπουργείου Παιδείας να ενισχύσει αυτή τη μόνιμη παραφωνία του ασύλου παρά ένα κλεί</w:t>
      </w:r>
      <w:r>
        <w:rPr>
          <w:rFonts w:eastAsia="Times New Roman" w:cs="Times New Roman"/>
          <w:szCs w:val="24"/>
        </w:rPr>
        <w:t>σιμο του ματιού στους «</w:t>
      </w:r>
      <w:proofErr w:type="spellStart"/>
      <w:r>
        <w:rPr>
          <w:rFonts w:eastAsia="Times New Roman" w:cs="Times New Roman"/>
          <w:szCs w:val="24"/>
        </w:rPr>
        <w:t>Ρουβίκωνες</w:t>
      </w:r>
      <w:proofErr w:type="spellEnd"/>
      <w:r>
        <w:rPr>
          <w:rFonts w:eastAsia="Times New Roman" w:cs="Times New Roman"/>
          <w:szCs w:val="24"/>
        </w:rPr>
        <w:t xml:space="preserve">», στα παιδιά </w:t>
      </w:r>
      <w:r>
        <w:rPr>
          <w:rFonts w:eastAsia="Times New Roman" w:cs="Times New Roman"/>
          <w:szCs w:val="24"/>
        </w:rPr>
        <w:lastRenderedPageBreak/>
        <w:t xml:space="preserve">με τις κουκούλες, στις αγέλες των βανδάλων που σπάνε, καταστρέφουν και μένουν πάντοτε ατιμώρητοι; Είναι αυτή ακριβώς η φιλοσοφία της ανοχής στην ανομία, στην οποία η Κυβέρνηση είναι απολύτως συνεπής. Και ίσως </w:t>
      </w:r>
      <w:r>
        <w:rPr>
          <w:rFonts w:eastAsia="Times New Roman" w:cs="Times New Roman"/>
          <w:szCs w:val="24"/>
        </w:rPr>
        <w:t xml:space="preserve">είναι ο μόνος τομέας στον οποίο δείχνει συνέπεια, αν λάβει κανείς υπ’ </w:t>
      </w:r>
      <w:proofErr w:type="spellStart"/>
      <w:r>
        <w:rPr>
          <w:rFonts w:eastAsia="Times New Roman" w:cs="Times New Roman"/>
          <w:szCs w:val="24"/>
        </w:rPr>
        <w:t>όψιν</w:t>
      </w:r>
      <w:proofErr w:type="spellEnd"/>
      <w:r>
        <w:rPr>
          <w:rFonts w:eastAsia="Times New Roman" w:cs="Times New Roman"/>
          <w:szCs w:val="24"/>
        </w:rPr>
        <w:t xml:space="preserve"> τις άπειρες κυβιστήσεις της.</w:t>
      </w:r>
    </w:p>
    <w:p w14:paraId="3E37B93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Για χρόνια έχουμε γίνει μάρτυρες θλιβερών επεισοδίων, προπηλακισμών και τραμπουκισμών που είχαν ως ορμητήριά τους πανεπιστημιακούς χώρους. Το μόνο που α</w:t>
      </w:r>
      <w:r>
        <w:rPr>
          <w:rFonts w:eastAsia="Times New Roman" w:cs="Times New Roman"/>
          <w:szCs w:val="24"/>
        </w:rPr>
        <w:t xml:space="preserve">πομένει είναι το πάρτι με τις πέτρες και τις μολότοφ έξω από το Πολυτεχνείο να συμπεριληφθεί πλέον στους τουριστικούς οδηγούς της πρωτεύουσας! </w:t>
      </w:r>
    </w:p>
    <w:p w14:paraId="3E37B93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Ωστόσο, κυρίες και κύριοι συνάδελφοι της κυβερνητικής πλειοψηφίας, όσο και αν εσείς κλείνετε τα αφτιά σας, μια ο</w:t>
      </w:r>
      <w:r>
        <w:rPr>
          <w:rFonts w:eastAsia="Times New Roman" w:cs="Times New Roman"/>
          <w:szCs w:val="24"/>
        </w:rPr>
        <w:t xml:space="preserve">λόκληρη κοινωνία έχει αναφωνήσει «νισάφι πια!» με αυτή τη στρέβλωση που άφησε η πρώτη </w:t>
      </w:r>
      <w:proofErr w:type="spellStart"/>
      <w:r>
        <w:rPr>
          <w:rFonts w:eastAsia="Times New Roman" w:cs="Times New Roman"/>
          <w:szCs w:val="24"/>
        </w:rPr>
        <w:t>μεταχουντική</w:t>
      </w:r>
      <w:proofErr w:type="spellEnd"/>
      <w:r>
        <w:rPr>
          <w:rFonts w:eastAsia="Times New Roman" w:cs="Times New Roman"/>
          <w:szCs w:val="24"/>
        </w:rPr>
        <w:t xml:space="preserve"> περίοδος. Κάποτε το άσυλο περιφρουρούσε τις ιδέες από την αυθαιρεσία της εξουσίας, τώρα προφυλάσσει την αυθαιρεσία από τον νόμο. Πλέον οι ίδιοι οι φοιτητές φ</w:t>
      </w:r>
      <w:r>
        <w:rPr>
          <w:rFonts w:eastAsia="Times New Roman" w:cs="Times New Roman"/>
          <w:szCs w:val="24"/>
        </w:rPr>
        <w:t xml:space="preserve">τάνουν να ζητούν παρέμβαση της Αστυνομίας </w:t>
      </w:r>
      <w:r>
        <w:rPr>
          <w:rFonts w:eastAsia="Times New Roman" w:cs="Times New Roman"/>
          <w:szCs w:val="24"/>
        </w:rPr>
        <w:lastRenderedPageBreak/>
        <w:t xml:space="preserve">γιατί κινδυνεύουν από ναρκομανείς, </w:t>
      </w:r>
      <w:r>
        <w:rPr>
          <w:rFonts w:eastAsia="Times New Roman" w:cs="Times New Roman"/>
          <w:szCs w:val="24"/>
        </w:rPr>
        <w:t xml:space="preserve">έμποροι ναρκωτικών </w:t>
      </w:r>
      <w:r>
        <w:rPr>
          <w:rFonts w:eastAsia="Times New Roman" w:cs="Times New Roman"/>
          <w:szCs w:val="24"/>
        </w:rPr>
        <w:t xml:space="preserve">και περιθωριακά στοιχεία εκτός του πανεπιστημίου, αλλά ο αρμόδιος Υπουργός τούς απαντά ότι αυτά πρέπει να τα λύσει ένα ρωμαλέο φοιτητικό κίνημα. </w:t>
      </w:r>
    </w:p>
    <w:p w14:paraId="3E37B93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 σχετική δήλωση - απάντηση του κ. </w:t>
      </w:r>
      <w:proofErr w:type="spellStart"/>
      <w:r>
        <w:rPr>
          <w:rFonts w:eastAsia="Times New Roman" w:cs="Times New Roman"/>
          <w:szCs w:val="24"/>
        </w:rPr>
        <w:t>Γαβρόγλου</w:t>
      </w:r>
      <w:proofErr w:type="spellEnd"/>
      <w:r>
        <w:rPr>
          <w:rFonts w:eastAsia="Times New Roman" w:cs="Times New Roman"/>
          <w:szCs w:val="24"/>
        </w:rPr>
        <w:t xml:space="preserve">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στους φοιτητές του Αριστοτέλειου Πανεπιστημίου Θεσσαλονίκης.</w:t>
      </w:r>
    </w:p>
    <w:p w14:paraId="3E37B940" w14:textId="77777777" w:rsidR="00462015" w:rsidRDefault="00E90EEC">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Μάξιμος </w:t>
      </w:r>
      <w:proofErr w:type="spellStart"/>
      <w:r>
        <w:rPr>
          <w:rFonts w:eastAsia="Times New Roman" w:cs="Times New Roman"/>
        </w:rPr>
        <w:t>Χαρακόπουλος</w:t>
      </w:r>
      <w:proofErr w:type="spellEnd"/>
      <w:r>
        <w:rPr>
          <w:rFonts w:eastAsia="Times New Roman" w:cs="Times New Roman"/>
        </w:rPr>
        <w:t xml:space="preserve"> καταθέτει για τα Πρακτικά το προαναφερθέν έγγραφο, το οποίο β</w:t>
      </w:r>
      <w:r>
        <w:rPr>
          <w:rFonts w:eastAsia="Times New Roman" w:cs="Times New Roman"/>
        </w:rPr>
        <w:t>ρίσκεται στο αρχείο του Τμήματος Γραμματείας της Διεύθυνσης Στενογραφίας και Πρακτικών της Βουλής)</w:t>
      </w:r>
    </w:p>
    <w:p w14:paraId="3E37B94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Πρόκειται προφανώς για μία δήλωση που θα μείνει στην ιστορία, μαζί με την «αριστεία που είναι ρετσινιά» ή την «καριέρα που είναι χολέρα», δηλώσεις ερανισμένε</w:t>
      </w:r>
      <w:r>
        <w:rPr>
          <w:rFonts w:eastAsia="Times New Roman" w:cs="Times New Roman"/>
          <w:szCs w:val="24"/>
        </w:rPr>
        <w:t xml:space="preserve">ς από το πλούσιο περιβόλι της πρώτης φοράς Αριστερά, εκεί που φύονται αντιλήψεις που οδηγούν στην ακύρωση κάθε αξιοκρατικής διαδικασίας και </w:t>
      </w:r>
      <w:r>
        <w:rPr>
          <w:rFonts w:eastAsia="Times New Roman"/>
          <w:szCs w:val="24"/>
        </w:rPr>
        <w:t>οι οποίες</w:t>
      </w:r>
      <w:r>
        <w:rPr>
          <w:rFonts w:eastAsia="Times New Roman" w:cs="Times New Roman"/>
          <w:szCs w:val="24"/>
        </w:rPr>
        <w:t xml:space="preserve"> επιδιώκουν την εξομοίωση προς τα κάτω, στο όνομα πάντα της ισότητας που μετατρέπεται σε ισοπέδωση κάθε ταλ</w:t>
      </w:r>
      <w:r>
        <w:rPr>
          <w:rFonts w:eastAsia="Times New Roman" w:cs="Times New Roman"/>
          <w:szCs w:val="24"/>
        </w:rPr>
        <w:t>αντούχου και ικανού.</w:t>
      </w:r>
    </w:p>
    <w:p w14:paraId="3E37B94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Εκτός, όμως, της κοινής λογικής είναι και όσα προβλέπονται στο συζητούμενο νομοσχέδιο για την εκπροσώπηση των φοιτητών στα όργανα διοίκησης των ιδρυμάτων, όπου θα έχουν το δικαίωμα να συναποφασίζουν για το αν ένας καθηγητής θα μετακινη</w:t>
      </w:r>
      <w:r>
        <w:rPr>
          <w:rFonts w:eastAsia="Times New Roman" w:cs="Times New Roman"/>
          <w:szCs w:val="24"/>
        </w:rPr>
        <w:t xml:space="preserve">θεί από το ένα τμήμα σε άλλο ή για το αν πρέπει να γίνει κάποιος επίτιμος διδάκτωρ, ομότιμος καθηγητής ή επίτιμος καθηγητής. Αρκεί να αναρωτηθείτε αν ο </w:t>
      </w:r>
      <w:proofErr w:type="spellStart"/>
      <w:r>
        <w:rPr>
          <w:rFonts w:eastAsia="Times New Roman" w:cs="Times New Roman"/>
          <w:szCs w:val="24"/>
        </w:rPr>
        <w:t>Γιούνκερ</w:t>
      </w:r>
      <w:proofErr w:type="spellEnd"/>
      <w:r>
        <w:rPr>
          <w:rFonts w:eastAsia="Times New Roman" w:cs="Times New Roman"/>
          <w:szCs w:val="24"/>
        </w:rPr>
        <w:t>, ο Πρόεδρος της Ευρωπαϊκής Επιτροπής, που προσφάτως αναγορεύτηκε σε επίτιμο διδάκτορα στο Αριστ</w:t>
      </w:r>
      <w:r>
        <w:rPr>
          <w:rFonts w:eastAsia="Times New Roman" w:cs="Times New Roman"/>
          <w:szCs w:val="24"/>
        </w:rPr>
        <w:t>οτέλειο Πανεπιστήμιο Θεσσαλονίκης, παρουσία του κ. Τσίπρα, θα έπαιρνε τη θετική ψήφο των εκπροσώπων των φοιτητών για αυτή την τιμή.</w:t>
      </w:r>
    </w:p>
    <w:p w14:paraId="3E37B94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ασφαλώς για μέτρα τα οποία εντείνουν τα φαινόμενα του κομματισμού και του φατριασμού μεταξύ των φοιτητών αλλά και </w:t>
      </w:r>
      <w:r>
        <w:rPr>
          <w:rFonts w:eastAsia="Times New Roman" w:cs="Times New Roman"/>
          <w:szCs w:val="24"/>
        </w:rPr>
        <w:t xml:space="preserve">των καθηγητών, μέτρα που διαιωνίζουν τις παθογένειες του ελληνικού πανεπιστημίου, που εδώ και δεκαετίες απομυζούν την ικμάδα ενός χώρου που θα έπρεπε να βρίσκεται στην πρωτοπορία της κοινωνίας μας, αλλά αντ’ αυτού έχει καταντήσει οπισθοφυλακή των δυνάμεων </w:t>
      </w:r>
      <w:r>
        <w:rPr>
          <w:rFonts w:eastAsia="Times New Roman" w:cs="Times New Roman"/>
          <w:szCs w:val="24"/>
        </w:rPr>
        <w:t>της πραγματικής συντήρησης.</w:t>
      </w:r>
    </w:p>
    <w:p w14:paraId="3E37B94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Απόδειξη αυτών των προθέσεων, κυρίες και κύριοι συνάδελφοι, είναι και η επιμονή στην φυσική κάλπη αντί της ηλεκτρονικής εκλογής, ώστε να έχουμε επανάληψη των θλιβερών φαινομένων με τους προπηλακισμούς, τις απειλές, τις κλοπές τω</w:t>
      </w:r>
      <w:r>
        <w:rPr>
          <w:rFonts w:eastAsia="Times New Roman" w:cs="Times New Roman"/>
          <w:szCs w:val="24"/>
        </w:rPr>
        <w:t>ν καλπών, όλα όσα απαράδεκτα έχουμε παρακολουθήσει τα προηγούμενα χρόνια. Και ύστερα διεκδικείτε το πρόσημο του προοδευτικού! Τι σόι προοδευτικός, όμως, είναι αυτός που περιχαρακώνει το ελληνικό πανεπιστήμιο από τις διεθνείς εξελίξεις, από τη δυνατότητα να</w:t>
      </w:r>
      <w:r>
        <w:rPr>
          <w:rFonts w:eastAsia="Times New Roman" w:cs="Times New Roman"/>
          <w:szCs w:val="24"/>
        </w:rPr>
        <w:t xml:space="preserve"> αναπτύσσεται ελεύθερα, χωρίς γραφειοκρατικά προσκόμματα, με ενίσχυση του αυτοδιοίκητου; Κι όμως, αυτό κάνει το υπό συζήτηση νομοσχέδιο. Παντού είναι διάχυτος ένας φόβος μην τυχόν και εμφιλοχωρήσουν ιδέες που ενισχύουν μία άλλη αντίληψη εκτός της </w:t>
      </w:r>
      <w:proofErr w:type="spellStart"/>
      <w:r>
        <w:rPr>
          <w:rFonts w:eastAsia="Times New Roman" w:cs="Times New Roman"/>
          <w:szCs w:val="24"/>
        </w:rPr>
        <w:t>κρατικίστ</w:t>
      </w:r>
      <w:r>
        <w:rPr>
          <w:rFonts w:eastAsia="Times New Roman" w:cs="Times New Roman"/>
          <w:szCs w:val="24"/>
        </w:rPr>
        <w:t>ικης</w:t>
      </w:r>
      <w:proofErr w:type="spellEnd"/>
      <w:r>
        <w:rPr>
          <w:rFonts w:eastAsia="Times New Roman" w:cs="Times New Roman"/>
          <w:szCs w:val="24"/>
        </w:rPr>
        <w:t xml:space="preserve">, την οποία έχετε αναγάγει σε υπέρτατη ιδεολογία. </w:t>
      </w:r>
    </w:p>
    <w:p w14:paraId="3E37B94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των ιδεοληψιών σας το ξενόγλωσσο μεταπτυχιακό στη Φιλοσοφική Σχολή του Καποδιστριακού Πανεπιστημίου, για το οποίο υπήρξε ιδιαίτερο ενδιαφέρον από Κινέζους φοιτητές. Απαγορεύτη</w:t>
      </w:r>
      <w:r>
        <w:rPr>
          <w:rFonts w:eastAsia="Times New Roman" w:cs="Times New Roman"/>
          <w:szCs w:val="24"/>
        </w:rPr>
        <w:t xml:space="preserve">κε, για να μην μολύνει τα ιερά και τα όσια της ιδεολογίας του ΣΥΡΙΖΑ για την εκπαίδευση. </w:t>
      </w:r>
    </w:p>
    <w:p w14:paraId="3E37B94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E37B94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3E37B94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Κι όμως, η Ελλάδα θα μπορούσε να καταστεί διεθνές κέντρο</w:t>
      </w:r>
      <w:r>
        <w:rPr>
          <w:rFonts w:eastAsia="Times New Roman" w:cs="Times New Roman"/>
          <w:szCs w:val="24"/>
        </w:rPr>
        <w:t xml:space="preserve"> ανώτατης εκπαίδευσης προσελκύοντας πλέον των εκατό χιλιάδων φοιτητών, όπως επισημαίνει στην τελευταία τριμηνιαία </w:t>
      </w:r>
      <w:r>
        <w:rPr>
          <w:rFonts w:eastAsia="Times New Roman" w:cs="Times New Roman"/>
          <w:szCs w:val="24"/>
        </w:rPr>
        <w:t xml:space="preserve">έκθεσή </w:t>
      </w:r>
      <w:r>
        <w:rPr>
          <w:rFonts w:eastAsia="Times New Roman" w:cs="Times New Roman"/>
          <w:szCs w:val="24"/>
        </w:rPr>
        <w:t xml:space="preserve">του το Γραφείο Προϋπολογισμού της Βουλής παραπέμποντας σε μελέτη της Εθνικής Τράπεζας. </w:t>
      </w:r>
    </w:p>
    <w:p w14:paraId="3E37B94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το σχετικό απόσπασμα της </w:t>
      </w:r>
      <w:r>
        <w:rPr>
          <w:rFonts w:eastAsia="Times New Roman" w:cs="Times New Roman"/>
          <w:szCs w:val="24"/>
        </w:rPr>
        <w:t xml:space="preserve">έκθεσης </w:t>
      </w:r>
      <w:r>
        <w:rPr>
          <w:rFonts w:eastAsia="Times New Roman" w:cs="Times New Roman"/>
          <w:szCs w:val="24"/>
        </w:rPr>
        <w:t>στα Π</w:t>
      </w:r>
      <w:r>
        <w:rPr>
          <w:rFonts w:eastAsia="Times New Roman" w:cs="Times New Roman"/>
          <w:szCs w:val="24"/>
        </w:rPr>
        <w:t>ρακτικά.</w:t>
      </w:r>
    </w:p>
    <w:p w14:paraId="3E37B94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37B94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πιστ</w:t>
      </w:r>
      <w:r>
        <w:rPr>
          <w:rFonts w:eastAsia="Times New Roman" w:cs="Times New Roman"/>
          <w:szCs w:val="24"/>
        </w:rPr>
        <w:t>εύω ακράδαντα ότι αυτές οι αντιλήψεις που διαπερνούν και το σημερινό νομοσχέδιο είναι απλώς τα ύστερα σκιρτήματα μίας εποχής που μας εγκαταλείπει. Όσο και αν δεν θέλουν να το παραδεχτούν οι οπαδοί της, ανήκουν στο παρελθόν. Πολύ σύντομα οι αναχρονιστικές π</w:t>
      </w:r>
      <w:r>
        <w:rPr>
          <w:rFonts w:eastAsia="Times New Roman" w:cs="Times New Roman"/>
          <w:szCs w:val="24"/>
        </w:rPr>
        <w:t>ολιτι</w:t>
      </w:r>
      <w:r>
        <w:rPr>
          <w:rFonts w:eastAsia="Times New Roman" w:cs="Times New Roman"/>
          <w:szCs w:val="24"/>
        </w:rPr>
        <w:lastRenderedPageBreak/>
        <w:t xml:space="preserve">κές σας θα σαρωθούν από τις εξελίξεις και μαζί τους όλα τα ευτράπελα, αναχρονιστικά και αντιδραστικά στοιχεία με τα οποία βάζετε τροχοπέδη στην εκπαίδευση. </w:t>
      </w:r>
    </w:p>
    <w:p w14:paraId="3E37B94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E37B94D" w14:textId="77777777" w:rsidR="00462015" w:rsidRDefault="00E90EEC">
      <w:pPr>
        <w:tabs>
          <w:tab w:val="left" w:pos="1455"/>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37B94E" w14:textId="77777777" w:rsidR="00462015" w:rsidRDefault="00E90EEC">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w:t>
      </w:r>
      <w:r>
        <w:rPr>
          <w:rFonts w:eastAsia="Times New Roman"/>
          <w:b/>
          <w:bCs/>
          <w:szCs w:val="24"/>
        </w:rPr>
        <w:t>Κρεμαστινός):</w:t>
      </w:r>
      <w:r>
        <w:rPr>
          <w:rFonts w:eastAsia="Times New Roman"/>
          <w:bCs/>
          <w:szCs w:val="24"/>
        </w:rPr>
        <w:t xml:space="preserve"> Κι εμείς ευχαριστούμε.</w:t>
      </w:r>
    </w:p>
    <w:p w14:paraId="3E37B94F" w14:textId="77777777" w:rsidR="00462015" w:rsidRDefault="00E90EEC">
      <w:pPr>
        <w:spacing w:line="600" w:lineRule="auto"/>
        <w:ind w:firstLine="720"/>
        <w:contextualSpacing/>
        <w:jc w:val="both"/>
        <w:rPr>
          <w:rFonts w:eastAsia="Times New Roman"/>
          <w:bCs/>
          <w:szCs w:val="24"/>
        </w:rPr>
      </w:pPr>
      <w:r>
        <w:rPr>
          <w:rFonts w:eastAsia="Times New Roman"/>
          <w:bCs/>
          <w:szCs w:val="24"/>
        </w:rPr>
        <w:t xml:space="preserve">Ο κ. Παπαθεοδώρου, Βουλευτής της Δημοκρατικής Συμπαράταξης, έχει τον λόγο και μετά θα μιλήσει ο Υπουργός κ. </w:t>
      </w:r>
      <w:proofErr w:type="spellStart"/>
      <w:r>
        <w:rPr>
          <w:rFonts w:eastAsia="Times New Roman"/>
          <w:bCs/>
          <w:szCs w:val="24"/>
        </w:rPr>
        <w:t>Γαβρόγλου</w:t>
      </w:r>
      <w:proofErr w:type="spellEnd"/>
      <w:r>
        <w:rPr>
          <w:rFonts w:eastAsia="Times New Roman"/>
          <w:bCs/>
          <w:szCs w:val="24"/>
        </w:rPr>
        <w:t>.</w:t>
      </w:r>
    </w:p>
    <w:p w14:paraId="3E37B950" w14:textId="77777777" w:rsidR="00462015" w:rsidRDefault="00E90EEC">
      <w:pPr>
        <w:spacing w:line="600" w:lineRule="auto"/>
        <w:ind w:firstLine="720"/>
        <w:contextualSpacing/>
        <w:jc w:val="both"/>
        <w:rPr>
          <w:rFonts w:eastAsia="Times New Roman"/>
          <w:bCs/>
          <w:szCs w:val="24"/>
        </w:rPr>
      </w:pPr>
      <w:r>
        <w:rPr>
          <w:rFonts w:eastAsia="Times New Roman"/>
          <w:b/>
          <w:bCs/>
          <w:szCs w:val="24"/>
        </w:rPr>
        <w:t>ΑΙΚΑΤΕΡΙΝΗ ΜΑΡΚΟΥ:</w:t>
      </w:r>
      <w:r>
        <w:rPr>
          <w:rFonts w:eastAsia="Times New Roman"/>
          <w:bCs/>
          <w:szCs w:val="24"/>
        </w:rPr>
        <w:t xml:space="preserve"> Μα, δεν θα τελειώσουμε με την πρώτη ομάδα των ομιλητών; Υπάρχει Κανονισμός ή δεν </w:t>
      </w:r>
      <w:r>
        <w:rPr>
          <w:rFonts w:eastAsia="Times New Roman"/>
          <w:bCs/>
          <w:szCs w:val="24"/>
        </w:rPr>
        <w:t xml:space="preserve">υπάρχει; Θα τον τηρήσουμε ή δεν θα τον τηρήσουμε; Μίλησαν όλοι οι Υπουργοί. Θα πρέπει να μιλήσουν τουλάχιστον οκτώ ομιλητές πριν πάρει τον λόγο ο κύριος Υπουργός. </w:t>
      </w:r>
    </w:p>
    <w:p w14:paraId="3E37B951" w14:textId="77777777" w:rsidR="00462015" w:rsidRDefault="00E90EEC">
      <w:pPr>
        <w:spacing w:line="600" w:lineRule="auto"/>
        <w:ind w:firstLine="720"/>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Είπαμε να μιλήσουν τρεις… </w:t>
      </w:r>
    </w:p>
    <w:p w14:paraId="3E37B952" w14:textId="77777777" w:rsidR="00462015" w:rsidRDefault="00E90EEC">
      <w:pPr>
        <w:spacing w:line="600" w:lineRule="auto"/>
        <w:ind w:firstLine="720"/>
        <w:contextualSpacing/>
        <w:jc w:val="both"/>
        <w:rPr>
          <w:rFonts w:eastAsia="Times New Roman"/>
          <w:bCs/>
          <w:szCs w:val="24"/>
        </w:rPr>
      </w:pPr>
      <w:r>
        <w:rPr>
          <w:rFonts w:eastAsia="Times New Roman"/>
          <w:b/>
          <w:bCs/>
          <w:szCs w:val="24"/>
        </w:rPr>
        <w:lastRenderedPageBreak/>
        <w:t>ΑΙΚΑΤΕΡΙΝΗ ΜΑΡΚΟΥ:</w:t>
      </w:r>
      <w:r>
        <w:rPr>
          <w:rFonts w:eastAsia="Times New Roman"/>
          <w:bCs/>
          <w:szCs w:val="24"/>
        </w:rPr>
        <w:t xml:space="preserve"> Ή </w:t>
      </w:r>
      <w:proofErr w:type="spellStart"/>
      <w:r>
        <w:rPr>
          <w:rFonts w:eastAsia="Times New Roman"/>
          <w:bCs/>
          <w:szCs w:val="24"/>
        </w:rPr>
        <w:t>αποφασίζ</w:t>
      </w:r>
      <w:r>
        <w:rPr>
          <w:rFonts w:eastAsia="Times New Roman"/>
          <w:bCs/>
          <w:szCs w:val="24"/>
        </w:rPr>
        <w:t>ομεν</w:t>
      </w:r>
      <w:proofErr w:type="spellEnd"/>
      <w:r>
        <w:rPr>
          <w:rFonts w:eastAsia="Times New Roman"/>
          <w:bCs/>
          <w:szCs w:val="24"/>
        </w:rPr>
        <w:t xml:space="preserve"> και </w:t>
      </w:r>
      <w:proofErr w:type="spellStart"/>
      <w:r>
        <w:rPr>
          <w:rFonts w:eastAsia="Times New Roman"/>
          <w:bCs/>
          <w:szCs w:val="24"/>
        </w:rPr>
        <w:t>διατάσσομεν</w:t>
      </w:r>
      <w:proofErr w:type="spellEnd"/>
      <w:r>
        <w:rPr>
          <w:rFonts w:eastAsia="Times New Roman"/>
          <w:bCs/>
          <w:szCs w:val="24"/>
        </w:rPr>
        <w:t xml:space="preserve"> ή λειτουργεί ο Κανονισμός της Βουλής. Δεν μπορεί να παίρνει τον λόγο ο Υπουργός χωρίς να έχει ακούσει τους ομιλητές.</w:t>
      </w:r>
    </w:p>
    <w:p w14:paraId="3E37B953" w14:textId="77777777" w:rsidR="00462015" w:rsidRDefault="00E90EEC">
      <w:pPr>
        <w:spacing w:line="600" w:lineRule="auto"/>
        <w:ind w:firstLine="720"/>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Έχει συμφωνηθεί να μιλούν τρεις Βουλευτές και μετά Υπουργός ή Κοινοβουλευτικός Εκπ</w:t>
      </w:r>
      <w:r>
        <w:rPr>
          <w:rFonts w:eastAsia="Times New Roman"/>
          <w:bCs/>
          <w:szCs w:val="24"/>
        </w:rPr>
        <w:t xml:space="preserve">ρόσωπος. Έτσι θα </w:t>
      </w:r>
      <w:r>
        <w:rPr>
          <w:rFonts w:eastAsia="Times New Roman"/>
          <w:bCs/>
          <w:szCs w:val="24"/>
        </w:rPr>
        <w:t xml:space="preserve">συνεχιστεί </w:t>
      </w:r>
      <w:r>
        <w:rPr>
          <w:rFonts w:eastAsia="Times New Roman"/>
          <w:bCs/>
          <w:szCs w:val="24"/>
        </w:rPr>
        <w:t>το πρόγραμμα. Διότι, διαφορετικά δεν μπορούμε να προχωρήσουμε.</w:t>
      </w:r>
    </w:p>
    <w:p w14:paraId="3E37B954" w14:textId="77777777" w:rsidR="00462015" w:rsidRDefault="00E90EEC">
      <w:pPr>
        <w:spacing w:line="600" w:lineRule="auto"/>
        <w:ind w:firstLine="720"/>
        <w:contextualSpacing/>
        <w:jc w:val="both"/>
        <w:rPr>
          <w:rFonts w:eastAsia="Times New Roman"/>
          <w:bCs/>
          <w:szCs w:val="24"/>
        </w:rPr>
      </w:pPr>
      <w:r>
        <w:rPr>
          <w:rFonts w:eastAsia="Times New Roman"/>
          <w:bCs/>
          <w:szCs w:val="24"/>
        </w:rPr>
        <w:t>Παρακαλώ, κύριε Παπαθεοδώρου, έχετε τον λόγο.</w:t>
      </w:r>
    </w:p>
    <w:p w14:paraId="3E37B955" w14:textId="77777777" w:rsidR="00462015" w:rsidRDefault="00E90EEC">
      <w:pPr>
        <w:spacing w:line="600" w:lineRule="auto"/>
        <w:ind w:firstLine="720"/>
        <w:contextualSpacing/>
        <w:jc w:val="both"/>
        <w:rPr>
          <w:rFonts w:eastAsia="Times New Roman"/>
          <w:bCs/>
          <w:szCs w:val="24"/>
        </w:rPr>
      </w:pPr>
      <w:r>
        <w:rPr>
          <w:rFonts w:eastAsia="Times New Roman"/>
          <w:b/>
          <w:bCs/>
          <w:szCs w:val="24"/>
        </w:rPr>
        <w:t>ΘΕΟΔΩΡΟΣ ΠΑΠΑΘΕΟΔΩΡΟΥ:</w:t>
      </w:r>
      <w:r>
        <w:rPr>
          <w:rFonts w:eastAsia="Times New Roman"/>
          <w:bCs/>
          <w:szCs w:val="24"/>
        </w:rPr>
        <w:t xml:space="preserve"> Ευχαριστώ, κύριε Πρόεδρε.</w:t>
      </w:r>
    </w:p>
    <w:p w14:paraId="3E37B956" w14:textId="77777777" w:rsidR="00462015" w:rsidRDefault="00E90EEC">
      <w:pPr>
        <w:spacing w:line="600" w:lineRule="auto"/>
        <w:ind w:firstLine="720"/>
        <w:contextualSpacing/>
        <w:jc w:val="both"/>
        <w:rPr>
          <w:rFonts w:eastAsia="Times New Roman"/>
          <w:bCs/>
          <w:szCs w:val="24"/>
        </w:rPr>
      </w:pPr>
      <w:r>
        <w:rPr>
          <w:rFonts w:eastAsia="Times New Roman"/>
          <w:bCs/>
          <w:szCs w:val="24"/>
        </w:rPr>
        <w:t>Κυρίες και κύριοι συνάδελφοι, κύριοι Υπουργοί, νομίζω ότι μπορούμε να διαφωνήσουμε στα πάντα, δεν μπορούμε όμως να διαφωνήσουμε σε κοινές εμπειρίες. Αυτό που κάνει μια αλλαγή στα πανεπιστήμια και στα ΤΕΙ να μπολιάσει είναι από τη μια πλευρά η κοινωνική και</w:t>
      </w:r>
      <w:r>
        <w:rPr>
          <w:rFonts w:eastAsia="Times New Roman"/>
          <w:bCs/>
          <w:szCs w:val="24"/>
        </w:rPr>
        <w:t xml:space="preserve"> η πολιτική συναίνεση, εάν υπάρχει, και από την άλλη πλευρά -και είναι σημαντικό- το εάν δημιουργεί στο ίδιο το σώμα της πανεπιστημιακής κοινότητας μια πεποίθηση εφαρμογής, ότι θα εφαρμοστεί δηλαδή.</w:t>
      </w:r>
    </w:p>
    <w:p w14:paraId="3E37B957" w14:textId="77777777" w:rsidR="00462015" w:rsidRDefault="00E90EEC">
      <w:pPr>
        <w:spacing w:line="600" w:lineRule="auto"/>
        <w:ind w:firstLine="720"/>
        <w:contextualSpacing/>
        <w:jc w:val="both"/>
        <w:rPr>
          <w:rFonts w:eastAsia="Times New Roman"/>
          <w:bCs/>
          <w:szCs w:val="24"/>
        </w:rPr>
      </w:pPr>
      <w:r>
        <w:rPr>
          <w:rFonts w:eastAsia="Times New Roman"/>
          <w:bCs/>
          <w:szCs w:val="24"/>
        </w:rPr>
        <w:lastRenderedPageBreak/>
        <w:t>Έχω την εντύπωση ότι, σε αντίθεση με άλλες αλλαγές και με</w:t>
      </w:r>
      <w:r>
        <w:rPr>
          <w:rFonts w:eastAsia="Times New Roman"/>
          <w:bCs/>
          <w:szCs w:val="24"/>
        </w:rPr>
        <w:t>ταρρυθμίσεις οι οποίες έγιναν, αυτή ακριβώς όχι μόνο δεν διαμορφώνει κοινωνική και πολιτική συναίνεση εδώ, αλλά επίσης δεν διαμορφώνουν κα</w:t>
      </w:r>
      <w:r>
        <w:rPr>
          <w:rFonts w:eastAsia="Times New Roman"/>
          <w:bCs/>
          <w:szCs w:val="24"/>
        </w:rPr>
        <w:t>μ</w:t>
      </w:r>
      <w:r>
        <w:rPr>
          <w:rFonts w:eastAsia="Times New Roman"/>
          <w:bCs/>
          <w:szCs w:val="24"/>
        </w:rPr>
        <w:t>μία ακαδημαϊκή και πανεπιστημιακή συναίνεση οι αλλαγές που φέρνετε, κύριε Υπουργέ και δεν διαμορφώνουν και κα</w:t>
      </w:r>
      <w:r>
        <w:rPr>
          <w:rFonts w:eastAsia="Times New Roman"/>
          <w:bCs/>
          <w:szCs w:val="24"/>
        </w:rPr>
        <w:t>μ</w:t>
      </w:r>
      <w:r>
        <w:rPr>
          <w:rFonts w:eastAsia="Times New Roman"/>
          <w:bCs/>
          <w:szCs w:val="24"/>
        </w:rPr>
        <w:t>μία πεπ</w:t>
      </w:r>
      <w:r>
        <w:rPr>
          <w:rFonts w:eastAsia="Times New Roman"/>
          <w:bCs/>
          <w:szCs w:val="24"/>
        </w:rPr>
        <w:t>οίθηση εφαρμογής.</w:t>
      </w:r>
    </w:p>
    <w:p w14:paraId="3E37B958" w14:textId="77777777" w:rsidR="00462015" w:rsidRDefault="00E90EEC">
      <w:pPr>
        <w:spacing w:line="600" w:lineRule="auto"/>
        <w:ind w:firstLine="720"/>
        <w:contextualSpacing/>
        <w:jc w:val="both"/>
        <w:rPr>
          <w:rFonts w:eastAsia="Times New Roman"/>
          <w:bCs/>
          <w:szCs w:val="24"/>
        </w:rPr>
      </w:pPr>
      <w:r>
        <w:rPr>
          <w:rFonts w:eastAsia="Times New Roman"/>
          <w:bCs/>
          <w:szCs w:val="24"/>
        </w:rPr>
        <w:t xml:space="preserve">Το βασικό είναι ότι σε αυτό το οποίο είπατε προηγουμένως, πως επιδίωξή σας είναι να υπάρξουν ακαδημαϊκοί κανόνες, για να υπάρξει ακαδημαϊκή ταυτότητα και προοπτική στα πανεπιστήμια και στα ΤΕΙ, θεωρώ ότι βρίσκεται η μεγάλη διαφορά μεταξύ </w:t>
      </w:r>
      <w:r>
        <w:rPr>
          <w:rFonts w:eastAsia="Times New Roman"/>
          <w:bCs/>
          <w:szCs w:val="24"/>
        </w:rPr>
        <w:t>υμών και αλλήλων. Δεν έχουμε την ίδια αντίληψη για τους ακαδημαϊκούς κανόνες, δεν έχουμε καθόλου την ίδια αντίληψη για την ακαδημαϊκή προοπτική, γιατί πιστεύουμε ότι αυτό το σχέδιο νόμου δεν προάγει την ακαδημαϊκή προοπτική και την ταυτότητα των πανεπιστημ</w:t>
      </w:r>
      <w:r>
        <w:rPr>
          <w:rFonts w:eastAsia="Times New Roman"/>
          <w:bCs/>
          <w:szCs w:val="24"/>
        </w:rPr>
        <w:t>ίων και των ΤΕΙ.</w:t>
      </w:r>
    </w:p>
    <w:p w14:paraId="3E37B959" w14:textId="77777777" w:rsidR="00462015" w:rsidRDefault="00E90EEC">
      <w:pPr>
        <w:spacing w:line="600" w:lineRule="auto"/>
        <w:ind w:firstLine="720"/>
        <w:contextualSpacing/>
        <w:jc w:val="both"/>
        <w:rPr>
          <w:rFonts w:eastAsia="Times New Roman"/>
          <w:bCs/>
          <w:szCs w:val="24"/>
        </w:rPr>
      </w:pPr>
      <w:r>
        <w:rPr>
          <w:rFonts w:eastAsia="Times New Roman"/>
          <w:bCs/>
          <w:szCs w:val="24"/>
        </w:rPr>
        <w:t>Σήμερα, κυρίες και κύριοι συνάδελφοι, για να είμαστε και εδώ σύμφωνοι, δεν συζητάμε ένα σχέδιο νόμου για την τριτοβάθμια εκπαίδευση, συζητάμε το πολιτικό σχέδιο του ΣΥΡΙΖΑ.</w:t>
      </w:r>
    </w:p>
    <w:p w14:paraId="3E37B95A" w14:textId="77777777" w:rsidR="00462015" w:rsidRDefault="00E90EEC">
      <w:pPr>
        <w:spacing w:line="600" w:lineRule="auto"/>
        <w:contextualSpacing/>
        <w:jc w:val="both"/>
        <w:rPr>
          <w:rFonts w:eastAsia="Times New Roman"/>
          <w:color w:val="000000" w:themeColor="text1"/>
          <w:szCs w:val="24"/>
        </w:rPr>
      </w:pPr>
      <w:r>
        <w:rPr>
          <w:rFonts w:eastAsia="Times New Roman"/>
          <w:color w:val="000000" w:themeColor="text1"/>
          <w:szCs w:val="24"/>
        </w:rPr>
        <w:t>Συζητάμε τη θεσμική έκφραση, δηλαδή τη θεσμική απάντηση της ηττημέ</w:t>
      </w:r>
      <w:r>
        <w:rPr>
          <w:rFonts w:eastAsia="Times New Roman"/>
          <w:color w:val="000000" w:themeColor="text1"/>
          <w:szCs w:val="24"/>
        </w:rPr>
        <w:t xml:space="preserve">νης Αριστεράς στα πανεπιστήμια, αυτής της Αριστεράς </w:t>
      </w:r>
      <w:r>
        <w:rPr>
          <w:rFonts w:eastAsia="Times New Roman"/>
          <w:color w:val="000000" w:themeColor="text1"/>
          <w:szCs w:val="24"/>
        </w:rPr>
        <w:lastRenderedPageBreak/>
        <w:t>που δεν μπόρεσε ποτέ να διαμορφώσει πλειοψηφίες και η απάντηση η οποία έρχεται σήμερα είναι με το νομοθετικό έργο, με τη θεσμική επιβολή να προσπαθήσει να διαμορφώσει, έστω και πρόσκαιρα, κάποιους συσχετι</w:t>
      </w:r>
      <w:r>
        <w:rPr>
          <w:rFonts w:eastAsia="Times New Roman"/>
          <w:color w:val="000000" w:themeColor="text1"/>
          <w:szCs w:val="24"/>
        </w:rPr>
        <w:t>σμούς.</w:t>
      </w:r>
    </w:p>
    <w:p w14:paraId="3E37B95B"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Το σχέδιο νόμου που εισάγει σήμερα ο Υπουργός Παιδείας προς συζήτηση στην Ολομέλεια της Βουλής επιχειρεί την </w:t>
      </w:r>
      <w:proofErr w:type="spellStart"/>
      <w:r>
        <w:rPr>
          <w:rFonts w:eastAsia="Times New Roman"/>
          <w:color w:val="000000" w:themeColor="text1"/>
          <w:szCs w:val="24"/>
        </w:rPr>
        <w:t>αυτοδικαίωση</w:t>
      </w:r>
      <w:proofErr w:type="spellEnd"/>
      <w:r>
        <w:rPr>
          <w:rFonts w:eastAsia="Times New Roman"/>
          <w:color w:val="000000" w:themeColor="text1"/>
          <w:szCs w:val="24"/>
        </w:rPr>
        <w:t xml:space="preserve"> του ΣΥΡΙΖΑ, στον βαθμό που τις δομές αυτές οργάνωσης και λειτουργίας που προτείνονται, τις δομές αυτές για το πανεπιστήμιο και </w:t>
      </w:r>
      <w:r>
        <w:rPr>
          <w:rFonts w:eastAsia="Times New Roman"/>
          <w:color w:val="000000" w:themeColor="text1"/>
          <w:szCs w:val="24"/>
        </w:rPr>
        <w:t>για τα ΤΕΙ τις υποστήριζε πάντα ο ΣΥΡΙΖΑ και από αυτές επεδίωκε ανεπιτυχώς να αντλήσει δύναμη. Για αυτό και το υπό συζήτηση σχέδιο νόμου περιγράφει το πανεπιστήμιο του χθες -δεν έχει καμμία σχέση με το μέλλον του πανεπιστημίου, με το μέλλον της νέας γενιάς</w:t>
      </w:r>
      <w:r>
        <w:rPr>
          <w:rFonts w:eastAsia="Times New Roman"/>
          <w:color w:val="000000" w:themeColor="text1"/>
          <w:szCs w:val="24"/>
        </w:rPr>
        <w:t>-, με τις αγκυλώσεις των ομάδων και των πελατειακών δυνάμεων. Είναι ένα βαθιά αντιδραστικό, οπισθοδρομικό, αναχρονιστικό, γραφειοκρατικό πανεπιστήμιο και με τη δομή και λειτουργία του να απομακρύνεται από το ευρωπαϊκό κεκτημένο του ενιαίου χώρου παιδείας κ</w:t>
      </w:r>
      <w:r>
        <w:rPr>
          <w:rFonts w:eastAsia="Times New Roman"/>
          <w:color w:val="000000" w:themeColor="text1"/>
          <w:szCs w:val="24"/>
        </w:rPr>
        <w:t>αι έρευνας.</w:t>
      </w:r>
    </w:p>
    <w:p w14:paraId="3E37B95C"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Όμως ο Υπουργός κ. </w:t>
      </w:r>
      <w:proofErr w:type="spellStart"/>
      <w:r>
        <w:rPr>
          <w:rFonts w:eastAsia="Times New Roman"/>
          <w:color w:val="000000" w:themeColor="text1"/>
          <w:szCs w:val="24"/>
        </w:rPr>
        <w:t>Γαβρόγλου</w:t>
      </w:r>
      <w:proofErr w:type="spellEnd"/>
      <w:r>
        <w:rPr>
          <w:rFonts w:eastAsia="Times New Roman"/>
          <w:color w:val="000000" w:themeColor="text1"/>
          <w:szCs w:val="24"/>
        </w:rPr>
        <w:t xml:space="preserve"> </w:t>
      </w:r>
      <w:proofErr w:type="spellStart"/>
      <w:r>
        <w:rPr>
          <w:rFonts w:eastAsia="Times New Roman"/>
          <w:color w:val="000000" w:themeColor="text1"/>
          <w:szCs w:val="24"/>
        </w:rPr>
        <w:t>προδιέγραφε</w:t>
      </w:r>
      <w:proofErr w:type="spellEnd"/>
      <w:r>
        <w:rPr>
          <w:rFonts w:eastAsia="Times New Roman"/>
          <w:color w:val="000000" w:themeColor="text1"/>
          <w:szCs w:val="24"/>
        </w:rPr>
        <w:t xml:space="preserve"> αυτήν την εξέλιξη, αυτό το μέλλον, που έρχεται όμως από το βαθύ παρελθόν, στο άρθρο του στην </w:t>
      </w:r>
      <w:r>
        <w:rPr>
          <w:rFonts w:eastAsia="Times New Roman"/>
          <w:color w:val="000000" w:themeColor="text1"/>
          <w:szCs w:val="24"/>
        </w:rPr>
        <w:t>«</w:t>
      </w:r>
      <w:r>
        <w:rPr>
          <w:rFonts w:eastAsia="Times New Roman"/>
          <w:color w:val="000000" w:themeColor="text1"/>
          <w:szCs w:val="24"/>
        </w:rPr>
        <w:t>ΑΥΓΗ</w:t>
      </w:r>
      <w:r>
        <w:rPr>
          <w:rFonts w:eastAsia="Times New Roman"/>
          <w:color w:val="000000" w:themeColor="text1"/>
          <w:szCs w:val="24"/>
        </w:rPr>
        <w:t>»</w:t>
      </w:r>
      <w:r>
        <w:rPr>
          <w:rFonts w:eastAsia="Times New Roman"/>
          <w:color w:val="000000" w:themeColor="text1"/>
          <w:szCs w:val="24"/>
        </w:rPr>
        <w:t xml:space="preserve"> στις 20 Ιουλίου του 2014. Είναι ενδιαφέρον, κύριε συνάδελφοι, γιατί καταδεικνύει την αντίληψη που έχετε</w:t>
      </w:r>
      <w:r>
        <w:rPr>
          <w:rFonts w:eastAsia="Times New Roman"/>
          <w:color w:val="000000" w:themeColor="text1"/>
          <w:szCs w:val="24"/>
        </w:rPr>
        <w:t xml:space="preserve"> για τους πανεπιστημιακούς. «Διαπιστώνοντας τη σοβαρή ήττα της Αριστεράς στα πανεπιστήμια και ότι οι πανεπιστημιακοί, ως κοινωνική κατηγορία, έχουν γίνει ένα εξαιρετικά συντηρητικό σώμα, ένα σώμα φοβισμένο…», έλεγε ο κύριος Υπουργός. Σε αυτό το σώμα έρχετα</w:t>
      </w:r>
      <w:r>
        <w:rPr>
          <w:rFonts w:eastAsia="Times New Roman"/>
          <w:color w:val="000000" w:themeColor="text1"/>
          <w:szCs w:val="24"/>
        </w:rPr>
        <w:t>ι σήμερα να επιβάλει τις αναχρονιστικές αλλαγές. Επέκρινε δε τους πανεπιστημιακούς συντρόφους του στον ΣΥΡΙΖΑ, γιατί όπως έγραφε «Δώσαμε μαζί τη μάχη ενάντια στις αξιολογήσεις και στη συνέχεια συμμετείχαμε όλοι στην αξιολόγηση. Έχοντας χρεωθεί την πλήρη απ</w:t>
      </w:r>
      <w:r>
        <w:rPr>
          <w:rFonts w:eastAsia="Times New Roman"/>
          <w:color w:val="000000" w:themeColor="text1"/>
          <w:szCs w:val="24"/>
        </w:rPr>
        <w:t>όρριψη των αξιολογήσεων, δεν μπορούσαμε στη συνέχεια να καθορίσουμε στρατηγική για αυτά τα θέματα». Για αυτό φέρνει σήμερα τις συγκεκριμένες διατάξεις για την αξιολόγηση, για αυτό προσπαθεί να χειραγωγήσει την αξιολόγηση των μεταπτυχιακών προγραμμάτων, για</w:t>
      </w:r>
      <w:r>
        <w:rPr>
          <w:rFonts w:eastAsia="Times New Roman"/>
          <w:color w:val="000000" w:themeColor="text1"/>
          <w:szCs w:val="24"/>
        </w:rPr>
        <w:t xml:space="preserve">τί απλούστατα ήταν πάντα αντίθετος στα συγκεκριμένα ζητήματα, αντίθετος όχι μόνο στην κοινωνική κατηγορία των πανεπιστημιακών, αλλά και με τις μεταρρυθμιστικές κατακτήσεις για </w:t>
      </w:r>
      <w:r>
        <w:rPr>
          <w:rFonts w:eastAsia="Times New Roman"/>
          <w:color w:val="000000" w:themeColor="text1"/>
          <w:szCs w:val="24"/>
        </w:rPr>
        <w:lastRenderedPageBreak/>
        <w:t>τη δομή και την οργάνωση των πανεπιστημίων όλων αυτών των τελευταίων ετών.</w:t>
      </w:r>
    </w:p>
    <w:p w14:paraId="3E37B95D"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Όλες </w:t>
      </w:r>
      <w:r>
        <w:rPr>
          <w:rFonts w:eastAsia="Times New Roman"/>
          <w:color w:val="000000" w:themeColor="text1"/>
          <w:szCs w:val="24"/>
        </w:rPr>
        <w:t>οι προηγούμενες αλλαγές και μεταρρυθμίσεις, τα κεκτημένα για τα πανεπιστήμια και τα ΤΕΙ, ήταν εξελικτικές. Αυτή η οπισθοδρόμηση, η οποία κοιτάει το βαθύ παρελθόν, απλούστατα δεν μπορεί να διαμορφώσει συνθήκες μέλλοντος για τα ελληνικά πανεπιστήμια.</w:t>
      </w:r>
    </w:p>
    <w:p w14:paraId="3E37B95E"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w:t>
      </w:r>
      <w:r>
        <w:rPr>
          <w:rFonts w:eastAsia="Times New Roman"/>
          <w:color w:val="000000" w:themeColor="text1"/>
          <w:szCs w:val="24"/>
        </w:rPr>
        <w:t xml:space="preserve">μείο αυτό </w:t>
      </w:r>
      <w:r>
        <w:rPr>
          <w:rFonts w:eastAsia="Times New Roman"/>
          <w:color w:val="000000" w:themeColor="text1"/>
          <w:szCs w:val="24"/>
        </w:rPr>
        <w:t xml:space="preserve">κτυπάει </w:t>
      </w:r>
      <w:r>
        <w:rPr>
          <w:rFonts w:eastAsia="Times New Roman"/>
          <w:color w:val="000000" w:themeColor="text1"/>
          <w:szCs w:val="24"/>
        </w:rPr>
        <w:t>προειδοποιητικά το κουδούνι λήξεως του χρόνου ομιλίας του κυρίου Βουλευτή)</w:t>
      </w:r>
    </w:p>
    <w:p w14:paraId="3E37B95F"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Επομένως, στη μάχη αυτή της οπισθοφυλακής για την εδραίωση αυτού του άλλου πανεπιστημίου προβλέπεται πλέον η συμμετοχή και η ψήφος των φοιτητών στη διαμόρφωση των </w:t>
      </w:r>
      <w:r>
        <w:rPr>
          <w:rFonts w:eastAsia="Times New Roman"/>
          <w:color w:val="000000" w:themeColor="text1"/>
          <w:szCs w:val="24"/>
        </w:rPr>
        <w:t>ακαδημαϊκών ζητημάτων από τον τομέα μέχρι τη Σύγκλητο. Δηλαδή, βεβαίως οι φοιτητές θα ψηφίζουν από εδώ και πέρα όχι για τη φοιτητική μέριμνα, όχι για τα φοιτητικά ζητήματα, αλλά εφόσον, κύριε Υπουργέ, καταργήσατε την Γενική Συνέλευση Ειδικής Σύνθεσης -παρα</w:t>
      </w:r>
      <w:r>
        <w:rPr>
          <w:rFonts w:eastAsia="Times New Roman"/>
          <w:color w:val="000000" w:themeColor="text1"/>
          <w:szCs w:val="24"/>
        </w:rPr>
        <w:t xml:space="preserve">καλώ, κύριε Πρόεδρε, την ανοχή σας- οι φοιτητές θα ψηφίζουν για τα μεταπτυχιακά, για τις διατριβές, για όλα τα ζητήματα που έχουν να κάνουν με την ακαδημαϊκή ταυτότητα ενός </w:t>
      </w:r>
      <w:r>
        <w:rPr>
          <w:rFonts w:eastAsia="Times New Roman"/>
          <w:color w:val="000000" w:themeColor="text1"/>
          <w:szCs w:val="24"/>
        </w:rPr>
        <w:lastRenderedPageBreak/>
        <w:t>τμήματος, μιας σχολής ή ενός πανεπιστημίου. Ταυτόχρονα, προβλέπεται η μονοσταυρία κ</w:t>
      </w:r>
      <w:r>
        <w:rPr>
          <w:rFonts w:eastAsia="Times New Roman"/>
          <w:color w:val="000000" w:themeColor="text1"/>
          <w:szCs w:val="24"/>
        </w:rPr>
        <w:t xml:space="preserve">αι τα ξεχωριστά ψηφοδέλτια για την εκλογή του </w:t>
      </w:r>
      <w:r>
        <w:rPr>
          <w:rFonts w:eastAsia="Times New Roman"/>
          <w:color w:val="000000" w:themeColor="text1"/>
          <w:szCs w:val="24"/>
        </w:rPr>
        <w:t xml:space="preserve">πρύτανη </w:t>
      </w:r>
      <w:r>
        <w:rPr>
          <w:rFonts w:eastAsia="Times New Roman"/>
          <w:color w:val="000000" w:themeColor="text1"/>
          <w:szCs w:val="24"/>
        </w:rPr>
        <w:t xml:space="preserve">και των </w:t>
      </w:r>
      <w:r>
        <w:rPr>
          <w:rFonts w:eastAsia="Times New Roman"/>
          <w:color w:val="000000" w:themeColor="text1"/>
          <w:szCs w:val="24"/>
        </w:rPr>
        <w:t xml:space="preserve">αντιπρυτάνεων </w:t>
      </w:r>
      <w:r>
        <w:rPr>
          <w:rFonts w:eastAsia="Times New Roman"/>
          <w:color w:val="000000" w:themeColor="text1"/>
          <w:szCs w:val="24"/>
        </w:rPr>
        <w:t>με κάλπη και όχι με ηλεκτρονική ψηφοφορία, μήπως και λόγω των συσχετισμών καταφέρει να εκπροσωπηθεί σε κάποιο πανεπιστήμιο ο ΣΥΡΙΖΑ, κάτι το οποίο δεν έχει καταφέρει μέχρι σήμερα.</w:t>
      </w:r>
    </w:p>
    <w:p w14:paraId="3E37B960"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Επίσης για την ίδρυση και την οργάνωση των μεταπτυχιακών σπουδών προβλέπεται πλέον ο ασφυκτικός εναγκαλισμός με το Υπουργείο και τον Υπουργό και τις επιτροπές που φτιάχνει. Πλέον, ακούστε το αυτό, όλη αυτή η διαδικασία προβλέπεται χωρίς κρατική επιχορήγηση</w:t>
      </w:r>
      <w:r>
        <w:rPr>
          <w:rFonts w:eastAsia="Times New Roman"/>
          <w:color w:val="000000" w:themeColor="text1"/>
          <w:szCs w:val="24"/>
        </w:rPr>
        <w:t xml:space="preserve">. Πουθενά μέσα στον νόμο δεν μιλάει ο κύριος Υπουργός για την κρατική επιχορήγηση των δωρεάν μεταπτυχιακών. Η προοπτική ενός τέτοιου πανεπιστημίου είναι προβλέψιμη: Διοικητικό χάος στα πρυτανικά συμβούλια. Παράδοση των ιδρυμάτων στις δυναμικές </w:t>
      </w:r>
      <w:proofErr w:type="spellStart"/>
      <w:r>
        <w:rPr>
          <w:rFonts w:eastAsia="Times New Roman"/>
          <w:color w:val="000000" w:themeColor="text1"/>
          <w:szCs w:val="24"/>
        </w:rPr>
        <w:t>μειοψηφίες</w:t>
      </w:r>
      <w:proofErr w:type="spellEnd"/>
      <w:r>
        <w:rPr>
          <w:rFonts w:eastAsia="Times New Roman"/>
          <w:color w:val="000000" w:themeColor="text1"/>
          <w:szCs w:val="24"/>
        </w:rPr>
        <w:t xml:space="preserve"> κ</w:t>
      </w:r>
      <w:r>
        <w:rPr>
          <w:rFonts w:eastAsia="Times New Roman"/>
          <w:color w:val="000000" w:themeColor="text1"/>
          <w:szCs w:val="24"/>
        </w:rPr>
        <w:t xml:space="preserve">αι στις εξαρτώμενες από αυτές ομάδες καθηγητών. </w:t>
      </w:r>
      <w:proofErr w:type="spellStart"/>
      <w:r>
        <w:rPr>
          <w:rFonts w:eastAsia="Times New Roman"/>
          <w:color w:val="000000" w:themeColor="text1"/>
          <w:szCs w:val="24"/>
        </w:rPr>
        <w:t>Λαϊκιστικές</w:t>
      </w:r>
      <w:proofErr w:type="spellEnd"/>
      <w:r>
        <w:rPr>
          <w:rFonts w:eastAsia="Times New Roman"/>
          <w:color w:val="000000" w:themeColor="text1"/>
          <w:szCs w:val="24"/>
        </w:rPr>
        <w:t xml:space="preserve"> αυταπάτες περί δήθεν εκδημοκρατισμού του πανεπιστημίου, στην ουσία απαξίωσή του και φτωχοποίησή του. Κατάργηση των συμβουλίων ι</w:t>
      </w:r>
      <w:r>
        <w:rPr>
          <w:rFonts w:eastAsia="Times New Roman"/>
          <w:color w:val="000000" w:themeColor="text1"/>
          <w:szCs w:val="24"/>
        </w:rPr>
        <w:lastRenderedPageBreak/>
        <w:t>δρύματος και αντικατάστασή τους από γραφειοκρατικές συλλογικότητες, α</w:t>
      </w:r>
      <w:r>
        <w:rPr>
          <w:rFonts w:eastAsia="Times New Roman"/>
          <w:color w:val="000000" w:themeColor="text1"/>
          <w:szCs w:val="24"/>
        </w:rPr>
        <w:t xml:space="preserve">λλά και εξώθηση μεγάλου μέρους του επιστημονικού του κεφαλαίου σε αποχή ή σε φυγή. </w:t>
      </w:r>
    </w:p>
    <w:p w14:paraId="3E37B961"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Έτσι ο ΣΥΡΙΖΑ </w:t>
      </w:r>
      <w:proofErr w:type="spellStart"/>
      <w:r>
        <w:rPr>
          <w:rFonts w:eastAsia="Times New Roman"/>
          <w:szCs w:val="24"/>
        </w:rPr>
        <w:t>οικοδομεί</w:t>
      </w:r>
      <w:proofErr w:type="spellEnd"/>
      <w:r>
        <w:rPr>
          <w:rFonts w:eastAsia="Times New Roman"/>
          <w:szCs w:val="24"/>
        </w:rPr>
        <w:t xml:space="preserve"> το πανεπιστήμιο της οπισθοδρόμησης και της μιζέριας, το πανεπιστήμιο που μεγεθύνει σήμερα τις ταξικές ανισότητες υπέρ των εχόντων και σε βάρος των λ</w:t>
      </w:r>
      <w:r>
        <w:rPr>
          <w:rFonts w:eastAsia="Times New Roman"/>
          <w:szCs w:val="24"/>
        </w:rPr>
        <w:t>αϊκών στρωμάτων.</w:t>
      </w:r>
    </w:p>
    <w:p w14:paraId="3E37B962"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Καταλήγω, κύριε Υπουργέ, με κάτι το οποίο νομίζω ότι και λόγω της </w:t>
      </w:r>
      <w:proofErr w:type="spellStart"/>
      <w:r>
        <w:rPr>
          <w:rFonts w:eastAsia="Times New Roman"/>
          <w:szCs w:val="24"/>
        </w:rPr>
        <w:t>ιδιότητάς</w:t>
      </w:r>
      <w:proofErr w:type="spellEnd"/>
      <w:r>
        <w:rPr>
          <w:rFonts w:eastAsia="Times New Roman"/>
          <w:szCs w:val="24"/>
        </w:rPr>
        <w:t xml:space="preserve"> σας θα πρέπει να κάνετε. Νομίζω ότι οφείλετε να ανακαλέσετε την απρεπή επίθεση που κάνατε στους Έλληνες πανεπιστημιακούς πριν από δύο μέρες, όταν αναφερθήκατε στα </w:t>
      </w:r>
      <w:r>
        <w:rPr>
          <w:rFonts w:eastAsia="Times New Roman"/>
          <w:szCs w:val="24"/>
        </w:rPr>
        <w:t xml:space="preserve">μεταπτυχιακά προγράμματα και στους καθηγητές που αμείβονται απ’ αυτά, λέγοντας: «Αν οι καλοί είναι να φύγουν στο εξωτερικό επειδή δεν πληρώνονται, εγώ τους προτρέπω να φύγουν». Αυτό είπατε. </w:t>
      </w:r>
    </w:p>
    <w:p w14:paraId="3E37B963"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Ποιοι να φύγουν; Οι υψηλού κύρους καθηγητές που δημιούργησαν την </w:t>
      </w:r>
      <w:r>
        <w:rPr>
          <w:rFonts w:eastAsia="Times New Roman"/>
          <w:szCs w:val="24"/>
        </w:rPr>
        <w:t xml:space="preserve">πλειονότητα των μεταπτυχιακών στην Ελλάδα και έχουν κατακτήσει διεθνείς και ευρωπαϊκές διακρίσεις; Να φύγουν οι χιλιάδες καθηγητές που εργάζονται στα μεταπτυχιακά </w:t>
      </w:r>
      <w:r>
        <w:rPr>
          <w:rFonts w:eastAsia="Times New Roman"/>
          <w:szCs w:val="24"/>
        </w:rPr>
        <w:lastRenderedPageBreak/>
        <w:t>προγράμματα και παράγουν έρευνα και καινοτομία, που παράγουν πλούτο για τη χώρα; Να φύγουν αυ</w:t>
      </w:r>
      <w:r>
        <w:rPr>
          <w:rFonts w:eastAsia="Times New Roman"/>
          <w:szCs w:val="24"/>
        </w:rPr>
        <w:t xml:space="preserve">τοί των οποίων η έρευνα είναι όχι μόνο πηγή γνώσης, αλλά πηγή πλούτου για τα ίδια τα ιδρύματα, όταν φέρνουν πολλαπλάσια χρήματα στα ιδρύματα, τα οποία </w:t>
      </w:r>
      <w:proofErr w:type="spellStart"/>
      <w:r>
        <w:rPr>
          <w:rFonts w:eastAsia="Times New Roman"/>
          <w:szCs w:val="24"/>
        </w:rPr>
        <w:t>υποχρηματοδοτούνται</w:t>
      </w:r>
      <w:proofErr w:type="spellEnd"/>
      <w:r>
        <w:rPr>
          <w:rFonts w:eastAsia="Times New Roman"/>
          <w:szCs w:val="24"/>
        </w:rPr>
        <w:t xml:space="preserve"> από το κράτος; Να φύγουν οι καθηγητές που έχουν υποστεί πάνω από 40% μείωση των μισθώ</w:t>
      </w:r>
      <w:r>
        <w:rPr>
          <w:rFonts w:eastAsia="Times New Roman"/>
          <w:szCs w:val="24"/>
        </w:rPr>
        <w:t>ν τους στην περίοδο της κρίσης και παραμένουν στα ελληνικά πανεπιστήμια για να τα κρατήσουν όρθια; Αυτοί να φύγουν; Να φύγουν στο εξωτερικό όλοι αυτοί γιατί ο κύριος Υπουργός διαφωνεί με τη συμμετοχή τους επ’ αμοιβή σε προγράμματα τέτοιου τύπου και ταυτόχρ</w:t>
      </w:r>
      <w:r>
        <w:rPr>
          <w:rFonts w:eastAsia="Times New Roman"/>
          <w:szCs w:val="24"/>
        </w:rPr>
        <w:t xml:space="preserve">ονα να μιλάνε το Υπουργείο και οι συνάδελφοι της Πλειοψηφίας για θέσεις που πρέπει να ανοίξουν για τους νέους επιστήμονες; Πόσοι νέοι επιστήμονες έχουν προσληφθεί σ’ αυτά τα μεταπτυχιακά με δίδακτρα ή με τέλη; </w:t>
      </w:r>
    </w:p>
    <w:p w14:paraId="3E37B964" w14:textId="77777777" w:rsidR="00462015" w:rsidRDefault="00E90EEC">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Πείτε ένα νούμερο, κύριε συνάδ</w:t>
      </w:r>
      <w:r>
        <w:rPr>
          <w:rFonts w:eastAsia="Times New Roman"/>
          <w:szCs w:val="24"/>
        </w:rPr>
        <w:t>ελφε. Καταθέστε το.</w:t>
      </w:r>
    </w:p>
    <w:p w14:paraId="3E37B965"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ολοκληρώστε.</w:t>
      </w:r>
    </w:p>
    <w:p w14:paraId="3E37B966" w14:textId="77777777" w:rsidR="00462015" w:rsidRDefault="00E90EEC">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Ολοκληρώνω, κύριε Πρόεδρε.</w:t>
      </w:r>
    </w:p>
    <w:p w14:paraId="3E37B967"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Νομίζω ότι όλα αυτά θα πρέπει να οδηγήσουν στην ανατροπή της απαξίωσης των ακαδημαϊκών δασκάλων και των πανεπιστημίων. </w:t>
      </w:r>
    </w:p>
    <w:p w14:paraId="3E37B968"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Εμείς σ’ αυτούς τους καθηγητές λέμε να παραμείνουν. Τους λέμε να προσφύγουν στη </w:t>
      </w:r>
      <w:r>
        <w:rPr>
          <w:rFonts w:eastAsia="Times New Roman"/>
          <w:szCs w:val="24"/>
        </w:rPr>
        <w:t>δικαιοσύνη</w:t>
      </w:r>
      <w:r>
        <w:rPr>
          <w:rFonts w:eastAsia="Times New Roman"/>
          <w:szCs w:val="24"/>
        </w:rPr>
        <w:t xml:space="preserve"> για την αντισυνταγματικότητα του νόμου. Τους λέμε να συμβάλουν στην ανατροπή των πολιτικών συσχετισμών και στην ανατροπή του ΣΥΡΙΖΑ στα πανεπιστήμια. Σ’ αυτούς τους </w:t>
      </w:r>
      <w:r>
        <w:rPr>
          <w:rFonts w:eastAsia="Times New Roman"/>
          <w:szCs w:val="24"/>
        </w:rPr>
        <w:t xml:space="preserve">καθηγητές λέμε το εξής, ότι αυτός ο νόμος έρχεται από το βαθύ παρελθόν και δεν έχει κανένα μέλλον. Η ημερομηνία λήξης του είναι η ίδια ημερομηνία με τη λήξη αυτής της Κυβέρνησης που βρίσκεται σε αποδρομή και η πτώση της πλέον πλησιάζει καθημερινά. </w:t>
      </w:r>
    </w:p>
    <w:p w14:paraId="3E37B969"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πα</w:t>
      </w:r>
      <w:r>
        <w:rPr>
          <w:rFonts w:eastAsia="Times New Roman"/>
          <w:szCs w:val="24"/>
        </w:rPr>
        <w:t>ιδεία</w:t>
      </w:r>
      <w:r>
        <w:rPr>
          <w:rFonts w:eastAsia="Times New Roman"/>
          <w:szCs w:val="24"/>
        </w:rPr>
        <w:t xml:space="preserve"> ανήκει το μέλλον και αυτό το μέλλον πρέπει να υπηρετήσουμε, όχι με τα μάτια στο παρελθόν, αλλά με τις κατακτήσεις οι οποίες παραμένουν στο ευρωπαϊκό κεκτημένο.</w:t>
      </w:r>
    </w:p>
    <w:p w14:paraId="3E37B96A" w14:textId="77777777" w:rsidR="00462015" w:rsidRDefault="00E90EEC">
      <w:pPr>
        <w:spacing w:line="600" w:lineRule="auto"/>
        <w:ind w:firstLine="720"/>
        <w:contextualSpacing/>
        <w:jc w:val="both"/>
        <w:rPr>
          <w:rFonts w:eastAsia="Times New Roman"/>
          <w:szCs w:val="24"/>
        </w:rPr>
      </w:pPr>
      <w:r>
        <w:rPr>
          <w:rFonts w:eastAsia="Times New Roman"/>
          <w:szCs w:val="24"/>
        </w:rPr>
        <w:t>Ευχαριστώ πολύ.</w:t>
      </w:r>
    </w:p>
    <w:p w14:paraId="3E37B96B" w14:textId="77777777" w:rsidR="00462015" w:rsidRDefault="00E90EEC">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w:t>
      </w:r>
      <w:r>
        <w:rPr>
          <w:rFonts w:eastAsia="Times New Roman"/>
          <w:szCs w:val="24"/>
        </w:rPr>
        <w:t>Ρ)</w:t>
      </w:r>
    </w:p>
    <w:p w14:paraId="3E37B96C"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Η </w:t>
      </w:r>
      <w:r>
        <w:rPr>
          <w:rFonts w:eastAsia="Times New Roman"/>
          <w:szCs w:val="24"/>
        </w:rPr>
        <w:t xml:space="preserve">κ. </w:t>
      </w:r>
      <w:proofErr w:type="spellStart"/>
      <w:r>
        <w:rPr>
          <w:rFonts w:eastAsia="Times New Roman"/>
          <w:szCs w:val="24"/>
        </w:rPr>
        <w:t>Γεροβασίλη</w:t>
      </w:r>
      <w:proofErr w:type="spellEnd"/>
      <w:r>
        <w:rPr>
          <w:rFonts w:eastAsia="Times New Roman"/>
          <w:szCs w:val="24"/>
        </w:rPr>
        <w:t xml:space="preserve"> έχει ζητήσει τον λόγο για μισό λεπτό.</w:t>
      </w:r>
    </w:p>
    <w:p w14:paraId="3E37B96D"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 xml:space="preserve">ΟΛΓΑ ΓΕΡΟΒΑΣΙΛΗ (Υπουργός Διοικητικής Ανασυγκρότησης): </w:t>
      </w:r>
      <w:r>
        <w:rPr>
          <w:rFonts w:eastAsia="Times New Roman"/>
          <w:szCs w:val="24"/>
        </w:rPr>
        <w:t>Θα αναφερθώ σε μια νομοτεχνική βελτίωση, για να λυθεί η παρερμηνεία που είχαμε με τους συναδέλφους πριν. Μετ</w:t>
      </w:r>
      <w:r>
        <w:rPr>
          <w:rFonts w:eastAsia="Times New Roman"/>
          <w:szCs w:val="24"/>
        </w:rPr>
        <w:t>ά τις λέξεις «της εταιρείας προσλαμβάνεται» προστίθενται οι λέξεις «μέσω ΑΣΕΠ», αυτό που έλειπε.</w:t>
      </w:r>
    </w:p>
    <w:p w14:paraId="3E37B96E" w14:textId="77777777" w:rsidR="00462015" w:rsidRDefault="00E90EEC">
      <w:pPr>
        <w:spacing w:line="600" w:lineRule="auto"/>
        <w:ind w:firstLine="720"/>
        <w:contextualSpacing/>
        <w:jc w:val="both"/>
        <w:rPr>
          <w:rFonts w:eastAsia="Times New Roman"/>
          <w:szCs w:val="24"/>
        </w:rPr>
      </w:pPr>
      <w:r>
        <w:rPr>
          <w:rFonts w:eastAsia="Times New Roman"/>
          <w:szCs w:val="24"/>
        </w:rPr>
        <w:t>Την καταθέτω στα Πρακτικά.</w:t>
      </w:r>
    </w:p>
    <w:p w14:paraId="3E37B96F"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(Στο σημείο αυτό η Υπουργός </w:t>
      </w:r>
      <w:r>
        <w:rPr>
          <w:rFonts w:eastAsia="Times New Roman"/>
          <w:szCs w:val="24"/>
        </w:rPr>
        <w:t xml:space="preserve">κ. </w:t>
      </w:r>
      <w:r>
        <w:rPr>
          <w:rFonts w:eastAsia="Times New Roman"/>
          <w:szCs w:val="24"/>
        </w:rPr>
        <w:t xml:space="preserve">Όλγα </w:t>
      </w:r>
      <w:proofErr w:type="spellStart"/>
      <w:r>
        <w:rPr>
          <w:rFonts w:eastAsia="Times New Roman"/>
          <w:szCs w:val="24"/>
        </w:rPr>
        <w:t>Γεροβασίλη</w:t>
      </w:r>
      <w:proofErr w:type="spellEnd"/>
      <w:r>
        <w:rPr>
          <w:rFonts w:eastAsia="Times New Roman"/>
          <w:szCs w:val="24"/>
        </w:rPr>
        <w:t xml:space="preserve"> καταθέτει για τα Πρακτικά την προαναφερθείσα νομοτεχνική βελτίωση, η οποία έχει ως εξ</w:t>
      </w:r>
      <w:r>
        <w:rPr>
          <w:rFonts w:eastAsia="Times New Roman"/>
          <w:szCs w:val="24"/>
        </w:rPr>
        <w:t>ής:</w:t>
      </w:r>
    </w:p>
    <w:p w14:paraId="3E37B970" w14:textId="77777777" w:rsidR="00462015" w:rsidRDefault="00E90EEC">
      <w:pPr>
        <w:spacing w:line="600" w:lineRule="auto"/>
        <w:ind w:firstLine="720"/>
        <w:contextualSpacing/>
        <w:jc w:val="center"/>
        <w:rPr>
          <w:rFonts w:eastAsia="Times New Roman"/>
          <w:color w:val="FF0000"/>
          <w:szCs w:val="24"/>
        </w:rPr>
      </w:pPr>
      <w:r w:rsidRPr="00AC606F">
        <w:rPr>
          <w:rFonts w:eastAsia="Times New Roman"/>
          <w:color w:val="FF0000"/>
          <w:szCs w:val="24"/>
        </w:rPr>
        <w:t>(ΑΛΛΑΓΗ ΣΕΛΙΔΑΣ)</w:t>
      </w:r>
    </w:p>
    <w:p w14:paraId="3E37B971" w14:textId="77777777" w:rsidR="00462015" w:rsidRDefault="00E90EEC">
      <w:pPr>
        <w:spacing w:line="600" w:lineRule="auto"/>
        <w:ind w:firstLine="720"/>
        <w:contextualSpacing/>
        <w:jc w:val="center"/>
        <w:rPr>
          <w:rFonts w:eastAsia="Times New Roman"/>
          <w:szCs w:val="24"/>
        </w:rPr>
      </w:pPr>
      <w:r w:rsidRPr="00AC606F">
        <w:rPr>
          <w:rFonts w:eastAsia="Times New Roman"/>
          <w:color w:val="FF0000"/>
          <w:szCs w:val="24"/>
        </w:rPr>
        <w:t>(</w:t>
      </w:r>
      <w:r w:rsidRPr="00AC606F">
        <w:rPr>
          <w:rFonts w:eastAsia="Times New Roman"/>
          <w:color w:val="FF0000"/>
          <w:szCs w:val="24"/>
        </w:rPr>
        <w:t xml:space="preserve">ΝΑ ΜΠΕΙ Η ΣΕΛΙΔΑ </w:t>
      </w:r>
      <w:r w:rsidRPr="00AC606F">
        <w:rPr>
          <w:rFonts w:eastAsia="Times New Roman"/>
          <w:color w:val="FF0000"/>
          <w:szCs w:val="24"/>
        </w:rPr>
        <w:t>216)</w:t>
      </w:r>
    </w:p>
    <w:p w14:paraId="3E37B972" w14:textId="77777777" w:rsidR="00462015" w:rsidRDefault="00E90EEC">
      <w:pPr>
        <w:spacing w:line="600" w:lineRule="auto"/>
        <w:ind w:firstLine="720"/>
        <w:contextualSpacing/>
        <w:jc w:val="center"/>
        <w:rPr>
          <w:rFonts w:eastAsia="Times New Roman"/>
          <w:color w:val="FF0000"/>
          <w:szCs w:val="24"/>
        </w:rPr>
      </w:pPr>
      <w:r w:rsidRPr="00AC606F">
        <w:rPr>
          <w:rFonts w:eastAsia="Times New Roman"/>
          <w:color w:val="FF0000"/>
          <w:szCs w:val="24"/>
        </w:rPr>
        <w:t>(ΑΛΛΑΓΗ ΣΕΛΙΔΑΣ)</w:t>
      </w:r>
    </w:p>
    <w:p w14:paraId="3E37B973"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ευχαριστούμε.</w:t>
      </w:r>
    </w:p>
    <w:p w14:paraId="3E37B974"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Τον λόγο έχει ο Υπουργός Παιδείας, Έρευνας και Θρησκευμάτων κ. </w:t>
      </w:r>
      <w:proofErr w:type="spellStart"/>
      <w:r>
        <w:rPr>
          <w:rFonts w:eastAsia="Times New Roman"/>
          <w:szCs w:val="24"/>
        </w:rPr>
        <w:t>Γαβρόγλου</w:t>
      </w:r>
      <w:proofErr w:type="spellEnd"/>
      <w:r>
        <w:rPr>
          <w:rFonts w:eastAsia="Times New Roman"/>
          <w:szCs w:val="24"/>
        </w:rPr>
        <w:t xml:space="preserve"> για δεκαοκτώ λεπτά.</w:t>
      </w:r>
    </w:p>
    <w:p w14:paraId="3E37B975"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w:t>
      </w:r>
      <w:r>
        <w:rPr>
          <w:rFonts w:eastAsia="Times New Roman"/>
          <w:b/>
          <w:szCs w:val="24"/>
        </w:rPr>
        <w:t>ας και</w:t>
      </w:r>
      <w:r>
        <w:rPr>
          <w:rFonts w:eastAsia="Times New Roman"/>
          <w:szCs w:val="24"/>
        </w:rPr>
        <w:t xml:space="preserve"> </w:t>
      </w:r>
      <w:r>
        <w:rPr>
          <w:rFonts w:eastAsia="Times New Roman"/>
          <w:b/>
          <w:szCs w:val="24"/>
        </w:rPr>
        <w:t>Θρησκευμάτων):</w:t>
      </w:r>
      <w:r>
        <w:rPr>
          <w:rFonts w:eastAsia="Times New Roman"/>
          <w:szCs w:val="24"/>
        </w:rPr>
        <w:t xml:space="preserve"> Ευχαριστώ, κύριε Πρόεδρε.</w:t>
      </w:r>
    </w:p>
    <w:p w14:paraId="3E37B976"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Δεν θα μπω στον πειρασμό να απαντήσω σε ορισμένες κατηγορίες, γιατί αν ήταν να βαθμολογηθούν ορισμένες ομιλίες </w:t>
      </w:r>
      <w:r>
        <w:rPr>
          <w:rFonts w:eastAsia="Times New Roman"/>
          <w:szCs w:val="24"/>
        </w:rPr>
        <w:lastRenderedPageBreak/>
        <w:t>ως εργασίες φοιτητών, θα έπρεπε όλες να είναι κομμένες γιατί τους λείπει μια στοιχειώδης επιχειρη</w:t>
      </w:r>
      <w:r>
        <w:rPr>
          <w:rFonts w:eastAsia="Times New Roman"/>
          <w:szCs w:val="24"/>
        </w:rPr>
        <w:t>ματολογία. Εμμέσως και αμέσως θα απαντήσω σε ορισμένα θέματα, διαβάζοντάς τα.</w:t>
      </w:r>
    </w:p>
    <w:p w14:paraId="3E37B977"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Η Κυβέρνησή μας επί δυόμισι χρόνια προσπαθεί να επαναφέρει τη δημοκρατία σε διαλυμένα τοπία της κοινωνίας μας. Ένα απ’ αυτά τα διαλυμένα τοπία είναι και ο χώρος της εκπαίδευσης. </w:t>
      </w:r>
    </w:p>
    <w:p w14:paraId="3E37B978" w14:textId="77777777" w:rsidR="00462015" w:rsidRDefault="00E90EEC">
      <w:pPr>
        <w:spacing w:line="600" w:lineRule="auto"/>
        <w:ind w:firstLine="720"/>
        <w:contextualSpacing/>
        <w:jc w:val="both"/>
        <w:rPr>
          <w:rFonts w:eastAsia="Times New Roman"/>
          <w:szCs w:val="24"/>
        </w:rPr>
      </w:pPr>
      <w:r>
        <w:rPr>
          <w:rFonts w:eastAsia="Times New Roman"/>
          <w:szCs w:val="24"/>
        </w:rPr>
        <w:t>Δημοκρατία στην εκπαίδευση σημαίνει καθιέρωση ακαδημαϊκών κανόνων, σημαίνει σεβασμός των λειτουργών της, σημαίνει σεβασμός των μαθητών και φοιτητών, σημαίνει εξασφάλιση της εμπέδωσης της κριτικής γνώσης.</w:t>
      </w:r>
    </w:p>
    <w:p w14:paraId="3E37B979" w14:textId="77777777" w:rsidR="00462015" w:rsidRDefault="00E90EEC">
      <w:pPr>
        <w:spacing w:line="600" w:lineRule="auto"/>
        <w:ind w:firstLine="720"/>
        <w:contextualSpacing/>
        <w:jc w:val="both"/>
        <w:rPr>
          <w:rFonts w:eastAsia="Times New Roman"/>
          <w:szCs w:val="24"/>
        </w:rPr>
      </w:pPr>
      <w:r>
        <w:rPr>
          <w:rFonts w:eastAsia="Times New Roman"/>
          <w:szCs w:val="24"/>
        </w:rPr>
        <w:t>Ετοιμαζόμαστε για τη βαθμιαία καθιέρωση της δεκατετ</w:t>
      </w:r>
      <w:r>
        <w:rPr>
          <w:rFonts w:eastAsia="Times New Roman"/>
          <w:szCs w:val="24"/>
        </w:rPr>
        <w:t>ράχρονης υποχρεωτικής εκπαίδευσης, ένα όραμα δεκαετιών που είμαστε σίγουροι ότι θα αρχίσει να υλοποιείται. Οι παρεμβάσεις μας στην πρωτοβάθμια και δευτεροβάθμια εκπαίδευση, οι πρωτοβουλίες μας για την ενίσχυση της διδασκαλίας των παιδιών με ειδικές ανάγκες</w:t>
      </w:r>
      <w:r>
        <w:rPr>
          <w:rFonts w:eastAsia="Times New Roman"/>
          <w:szCs w:val="24"/>
        </w:rPr>
        <w:t xml:space="preserve"> έχουν επανειλημμένα αναφερθεί σ’ αυτήν την Αίθουσα. </w:t>
      </w:r>
    </w:p>
    <w:p w14:paraId="3E37B97A"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Η αιχμή, όμως, του μεταρρυθμιστικού μας προγράμματος είναι οι παρεμβάσεις μας στο λύκειο και κυρίως στη </w:t>
      </w:r>
      <w:r>
        <w:rPr>
          <w:rFonts w:eastAsia="Times New Roman"/>
          <w:szCs w:val="24"/>
        </w:rPr>
        <w:t>Β΄</w:t>
      </w:r>
      <w:r>
        <w:rPr>
          <w:rFonts w:eastAsia="Times New Roman"/>
          <w:szCs w:val="24"/>
        </w:rPr>
        <w:t xml:space="preserve"> και στην </w:t>
      </w:r>
      <w:r>
        <w:rPr>
          <w:rFonts w:eastAsia="Times New Roman"/>
          <w:szCs w:val="24"/>
        </w:rPr>
        <w:t xml:space="preserve">Γ΄ </w:t>
      </w:r>
      <w:r>
        <w:rPr>
          <w:rFonts w:eastAsia="Times New Roman"/>
          <w:szCs w:val="24"/>
        </w:rPr>
        <w:t xml:space="preserve">λυκείου. </w:t>
      </w:r>
    </w:p>
    <w:p w14:paraId="3E37B97B" w14:textId="77777777" w:rsidR="00462015" w:rsidRDefault="00E90EEC">
      <w:pPr>
        <w:spacing w:line="600" w:lineRule="auto"/>
        <w:contextualSpacing/>
        <w:jc w:val="both"/>
        <w:rPr>
          <w:rFonts w:eastAsia="Times New Roman" w:cs="Times New Roman"/>
          <w:szCs w:val="24"/>
        </w:rPr>
      </w:pPr>
      <w:r>
        <w:rPr>
          <w:rFonts w:eastAsia="Times New Roman" w:cs="Times New Roman"/>
          <w:szCs w:val="24"/>
        </w:rPr>
        <w:t>Το μεγάλο ερώτημα που πρέπει να απασχολεί την κοινωνία μας είναι εάν θα είμαστε μια κοινωνία με ακυρωμένο λύκειο, μια κοινωνία όπου οι εκπαιδευτικές διαδικασίες του λυκείου θα επιτελούνται από θεσμούς ξένους προς τη δημόσια εκπαίδευση. Και βέβαια αυτό θα μ</w:t>
      </w:r>
      <w:r>
        <w:rPr>
          <w:rFonts w:eastAsia="Times New Roman" w:cs="Times New Roman"/>
          <w:szCs w:val="24"/>
        </w:rPr>
        <w:t>ας οδηγήσει στη ριζική αναμόρφωση των διαδικασιών εισαγωγής στα ΑΕΙ, διαδικασίες που ενισχύουν ένα σύστημα που βασίζεται στην παπαγαλία, ένα σύστημα που δεν έχει καμμία απολύτως εκπαιδευτική και παιδαγωγική διάσταση και αιχμαλωτίζει την καθημερινότητα δεκά</w:t>
      </w:r>
      <w:r>
        <w:rPr>
          <w:rFonts w:eastAsia="Times New Roman" w:cs="Times New Roman"/>
          <w:szCs w:val="24"/>
        </w:rPr>
        <w:t xml:space="preserve">δων χιλιάδων νέων του τόπου μας. Ο σημερινός τρόπος εισαγωγής στα πανεπιστήμια σύντομα θα είναι παρελθόν. </w:t>
      </w:r>
    </w:p>
    <w:p w14:paraId="3E37B97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Όπως και σε πολλές άλλες πτυχές της κοινωνικής μας ζωής, έτσι και στην εκπαίδευση η πολιτική των προηγουμένων κυβερνήσεων οδήγησε στην απορρύθμιση τη</w:t>
      </w:r>
      <w:r>
        <w:rPr>
          <w:rFonts w:eastAsia="Times New Roman" w:cs="Times New Roman"/>
          <w:szCs w:val="24"/>
        </w:rPr>
        <w:t xml:space="preserve">ς καθημερινότητάς τους. Ήταν η προϋπόθεση που έπρεπε να γίνει καθεστώς ώστε να προχωρήσει η απαξίωση των δημόσιων θεσμών. Η απορρύθμιση ήταν προϋπόθεση της απαξίωσης του δημόσιου σχολείου </w:t>
      </w:r>
      <w:r>
        <w:rPr>
          <w:rFonts w:eastAsia="Times New Roman" w:cs="Times New Roman"/>
          <w:szCs w:val="24"/>
        </w:rPr>
        <w:lastRenderedPageBreak/>
        <w:t>και πανεπιστημίου και άρα της βαθμιαίας νομιμοποίησης της ιδιωτικοπο</w:t>
      </w:r>
      <w:r>
        <w:rPr>
          <w:rFonts w:eastAsia="Times New Roman" w:cs="Times New Roman"/>
          <w:szCs w:val="24"/>
        </w:rPr>
        <w:t xml:space="preserve">ίησης των εκπαιδευτικών θεσμών. </w:t>
      </w:r>
    </w:p>
    <w:p w14:paraId="3E37B97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Λογαριάσανε, όμως, χωρίς τους λειτουργούς της εκπαίδευσης. Παρά τους λίγους πρόθυμους δασκάλους, καθηγητές σχολείων και καθηγητές πανεπιστημίων που συνέπραξαν στο σχέδιο υπονόμευσης της δημόσιας εκπαίδευσης, η τεράστια πλει</w:t>
      </w:r>
      <w:r>
        <w:rPr>
          <w:rFonts w:eastAsia="Times New Roman" w:cs="Times New Roman"/>
          <w:szCs w:val="24"/>
        </w:rPr>
        <w:t xml:space="preserve">οψηφία των εκπαιδευτικών μας αντέδρασε σθεναρά και υπερασπίστηκε την καθημερινότητα των δημοτικών μας σχολείων, των γυμνασίων μας, των λυκείων μας όπως και των ανωτάτων εκπαιδευτικών μας ιδρυμάτων. </w:t>
      </w:r>
    </w:p>
    <w:p w14:paraId="3E37B97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πλειοψηφία ήταν εκεί να υπερασπιστεί αλλά και να βελτιώσει μια καθημερινότητα για την οποία η πολιτεία αδιαφορούσε για δεκαετίες ολόκληρες, μια καθημερινότητα για την οποία ούτε και εμείς έχουμε ακόμη καταφέρει να δώσουμε όσα πρέπει, όσα είναι απαραίτητα</w:t>
      </w:r>
      <w:r>
        <w:rPr>
          <w:rFonts w:eastAsia="Times New Roman" w:cs="Times New Roman"/>
          <w:szCs w:val="24"/>
        </w:rPr>
        <w:t xml:space="preserve"> ώστε οι εκπαιδευτικοί να μπορούν να κάνουν απερίσπαστα τη δουλειά τους. Με τις ελλιπείς υλικοτεχνικές υποδομές και τις ανάγκες σε προσωπικό να εντείνονται κάθε χρόνο, μιας και οι ανάγκες ολοένα και αυξάνουν, οι εκπαιδευτικοί μας έχουν επιτελέσει και επιτε</w:t>
      </w:r>
      <w:r>
        <w:rPr>
          <w:rFonts w:eastAsia="Times New Roman" w:cs="Times New Roman"/>
          <w:szCs w:val="24"/>
        </w:rPr>
        <w:t xml:space="preserve">λούν ένα αξιοθαύμαστο έργο, ένα έργο που υπερβαίνει το καθήκον που η πολιτεία τούς έχει αναθέσει, </w:t>
      </w:r>
      <w:r>
        <w:rPr>
          <w:rFonts w:eastAsia="Times New Roman" w:cs="Times New Roman"/>
          <w:szCs w:val="24"/>
        </w:rPr>
        <w:lastRenderedPageBreak/>
        <w:t xml:space="preserve">αλλά απαντά στην υψηλή αίσθηση καθήκοντος που έχουν έναντι μιας κοινωνίας σε κρίση. </w:t>
      </w:r>
    </w:p>
    <w:p w14:paraId="3E37B97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προσπάθεια, όμως, της Κυβέρνησής μας να δημιουργήσει μια νέα κανονικότη</w:t>
      </w:r>
      <w:r>
        <w:rPr>
          <w:rFonts w:eastAsia="Times New Roman" w:cs="Times New Roman"/>
          <w:szCs w:val="24"/>
        </w:rPr>
        <w:t xml:space="preserve">τα, η προσπάθεια να επαναλειτουργήσει προωθητικά η </w:t>
      </w:r>
      <w:r>
        <w:rPr>
          <w:rFonts w:eastAsia="Times New Roman" w:cs="Times New Roman"/>
          <w:szCs w:val="24"/>
        </w:rPr>
        <w:t xml:space="preserve">δημοκρατία </w:t>
      </w:r>
      <w:r>
        <w:rPr>
          <w:rFonts w:eastAsia="Times New Roman" w:cs="Times New Roman"/>
          <w:szCs w:val="24"/>
        </w:rPr>
        <w:t xml:space="preserve">και η προσπάθεια όλες οι ρυθμίσεις που εισάγουμε να έχουν ένα πρόσημο υπέρ εκείνων των κοινωνικών ομάδων που αντιμετωπίζουν όλων των ειδών τις δυσκολίες, βρίσκει τη λυσσαλέα αντίδραση </w:t>
      </w:r>
      <w:proofErr w:type="spellStart"/>
      <w:r>
        <w:rPr>
          <w:rFonts w:eastAsia="Times New Roman" w:cs="Times New Roman"/>
          <w:szCs w:val="24"/>
        </w:rPr>
        <w:t>μειοψηφιών</w:t>
      </w:r>
      <w:proofErr w:type="spellEnd"/>
      <w:r>
        <w:rPr>
          <w:rFonts w:eastAsia="Times New Roman" w:cs="Times New Roman"/>
          <w:szCs w:val="24"/>
        </w:rPr>
        <w:t xml:space="preserve"> που έχουν πάρα πολλά να χάσουν από τις πρωτοβουλίες μας. </w:t>
      </w:r>
    </w:p>
    <w:p w14:paraId="3E37B98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καθιέρωση ακαδημαϊκών κανόνων για να </w:t>
      </w:r>
      <w:proofErr w:type="spellStart"/>
      <w:r>
        <w:rPr>
          <w:rFonts w:eastAsia="Times New Roman" w:cs="Times New Roman"/>
          <w:szCs w:val="24"/>
        </w:rPr>
        <w:t>επανανοηματοδοτήσουμε</w:t>
      </w:r>
      <w:proofErr w:type="spellEnd"/>
      <w:r>
        <w:rPr>
          <w:rFonts w:eastAsia="Times New Roman" w:cs="Times New Roman"/>
          <w:szCs w:val="24"/>
        </w:rPr>
        <w:t xml:space="preserve"> το δημόσιο σχολείο και το δημόσιο πανεπιστήμιο απειλεί. Απειλεί όσους αυθαιρετούν και χρησιμοποιούν τους θεσμούς αυτούς προς ίδιον όφελο</w:t>
      </w:r>
      <w:r>
        <w:rPr>
          <w:rFonts w:eastAsia="Times New Roman" w:cs="Times New Roman"/>
          <w:szCs w:val="24"/>
        </w:rPr>
        <w:t>ς. Απειλεί όσους πανεπιστημιακούς θεωρούν ότι τα δημόσια ιδρύματά μας πρέπει να είναι πηγή πλουτισμού και μάλιστα σε βάρος άλλων συναδέλφων τους, σε βάρος και των νέων επιστημόνων που είναι έξω από τα ιδρύματα αυτά και εν τέλει σε βάρος της κοινωνίας από τ</w:t>
      </w:r>
      <w:r>
        <w:rPr>
          <w:rFonts w:eastAsia="Times New Roman" w:cs="Times New Roman"/>
          <w:szCs w:val="24"/>
        </w:rPr>
        <w:t xml:space="preserve">ην οποία απαιτούν να πληρώσει για κάτι που έχει η ίδια κτίσει και συντηρεί. Η καθιέρωση κανόνων, όμως, απειλεί και όσους θέλουν να αυθαιρετούν </w:t>
      </w:r>
      <w:r>
        <w:rPr>
          <w:rFonts w:eastAsia="Times New Roman" w:cs="Times New Roman"/>
          <w:szCs w:val="24"/>
        </w:rPr>
        <w:lastRenderedPageBreak/>
        <w:t xml:space="preserve">προβάλλοντας μια εκπαίδευση με τραγικά υποβαθμισμένο τον κοινωνικό της ρόλο. </w:t>
      </w:r>
    </w:p>
    <w:p w14:paraId="3E37B98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αυτό και παρά την </w:t>
      </w:r>
      <w:r>
        <w:rPr>
          <w:rFonts w:eastAsia="Times New Roman" w:cs="Times New Roman"/>
          <w:szCs w:val="24"/>
        </w:rPr>
        <w:t xml:space="preserve">απίστευτη υπονόμευση που έχει γίνει στον δημόσιο λόγο και στα μαζικά μέσα ενημέρωσης, εισάγουμε καινούργιους θεσμούς για πρώτη φορά στην ιστορία του ελληνικού πανεπιστημίου. </w:t>
      </w:r>
    </w:p>
    <w:p w14:paraId="3E37B98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Εισάγουμε τη δημιουργία διετών δομών στο πλαίσιο των ανωτάτων εκπαιδευτικών μας ι</w:t>
      </w:r>
      <w:r>
        <w:rPr>
          <w:rFonts w:eastAsia="Times New Roman" w:cs="Times New Roman"/>
          <w:szCs w:val="24"/>
        </w:rPr>
        <w:t xml:space="preserve">δρυμάτων στα οποία θα έχουν προνομιακή πρόσβαση οι απόφοιτοι των επαγγελματικών λυκείων και που στο τέλος της διετίας θα μπορούν να έχουν ένα επαγγελματικό πιστοποιητικό ευρωπαϊκών προσόντων. </w:t>
      </w:r>
    </w:p>
    <w:p w14:paraId="3E37B983" w14:textId="77777777" w:rsidR="00462015" w:rsidRDefault="00E90EEC">
      <w:pPr>
        <w:spacing w:line="600" w:lineRule="auto"/>
        <w:ind w:firstLine="720"/>
        <w:contextualSpacing/>
        <w:jc w:val="both"/>
        <w:rPr>
          <w:rFonts w:eastAsia="Times New Roman"/>
          <w:szCs w:val="24"/>
        </w:rPr>
      </w:pPr>
      <w:r>
        <w:rPr>
          <w:rFonts w:eastAsia="Times New Roman"/>
          <w:szCs w:val="24"/>
        </w:rPr>
        <w:t>Εισάγουμε για πρώτη φορά τα ακαδημαϊκά περιφερειακά συμβούλια σ</w:t>
      </w:r>
      <w:r>
        <w:rPr>
          <w:rFonts w:eastAsia="Times New Roman"/>
          <w:szCs w:val="24"/>
        </w:rPr>
        <w:t>τα οποία συνυπάρχουν –επιμένω και πάλι- για πρώτη φορά οι εκπρόσωποι των πανεπιστημίων, οι εκπρόσωποι των ΤΕΙ και οι εκπρόσωποι των ερευνητικών κέντρων, προσπαθώντας να δουν ποιες προτάσεις μπορούν να γίνουν για την ανάπτυξη των περιφερειών όπου τα πανεπισ</w:t>
      </w:r>
      <w:r>
        <w:rPr>
          <w:rFonts w:eastAsia="Times New Roman"/>
          <w:szCs w:val="24"/>
        </w:rPr>
        <w:t xml:space="preserve">τήμια, τα ΤΕΙ και τα ερευνητικά κέντρα θα παίξουν έναν εξαιρετικά σημαντικό ρόλο και βεβαίως δεν θα αυθαιρετήσουν. Οποιεσδήποτε πρωτοβουλίες πάρουν πρέπει να είναι με τη σύμφωνη γνώμη αυτών των </w:t>
      </w:r>
      <w:r>
        <w:rPr>
          <w:rFonts w:eastAsia="Times New Roman"/>
          <w:szCs w:val="24"/>
        </w:rPr>
        <w:lastRenderedPageBreak/>
        <w:t xml:space="preserve">ιδρυμάτων. Μας κατηγορούν ότι είναι ασαφή αυτά, χωρίς ποτέ να </w:t>
      </w:r>
      <w:r>
        <w:rPr>
          <w:rFonts w:eastAsia="Times New Roman"/>
          <w:szCs w:val="24"/>
        </w:rPr>
        <w:t>πουν ποια ακριβώς είναι η ασάφεια.</w:t>
      </w:r>
    </w:p>
    <w:p w14:paraId="3E37B984" w14:textId="77777777" w:rsidR="00462015" w:rsidRDefault="00E90EEC">
      <w:pPr>
        <w:spacing w:line="600" w:lineRule="auto"/>
        <w:ind w:firstLine="720"/>
        <w:contextualSpacing/>
        <w:jc w:val="both"/>
        <w:rPr>
          <w:rFonts w:eastAsia="Times New Roman"/>
          <w:szCs w:val="24"/>
        </w:rPr>
      </w:pPr>
      <w:r>
        <w:rPr>
          <w:rFonts w:eastAsia="Times New Roman"/>
          <w:szCs w:val="24"/>
        </w:rPr>
        <w:t>Τρίτη καινοτομία: Το Κέντρο Επιμόρφωσης και διά Βίου Εκπαίδευσης που πρέπει να έχει κάθε πανεπιστήμιο και ΤΕΙ. Η διά βίου εκπαίδευση είναι μια εξαιρετικά σημαντική λειτουργία των ανωτάτων εκπαιδευτικών μας ιδρυμάτων πλήρω</w:t>
      </w:r>
      <w:r>
        <w:rPr>
          <w:rFonts w:eastAsia="Times New Roman"/>
          <w:szCs w:val="24"/>
        </w:rPr>
        <w:t xml:space="preserve">ς </w:t>
      </w:r>
      <w:proofErr w:type="spellStart"/>
      <w:r>
        <w:rPr>
          <w:rFonts w:eastAsia="Times New Roman"/>
          <w:szCs w:val="24"/>
        </w:rPr>
        <w:t>απορρυθμισμένη</w:t>
      </w:r>
      <w:proofErr w:type="spellEnd"/>
      <w:r>
        <w:rPr>
          <w:rFonts w:eastAsia="Times New Roman"/>
          <w:szCs w:val="24"/>
        </w:rPr>
        <w:t xml:space="preserve">, με μεγάλες αυθαιρεσίες σε βάρος των νέων παιδιών και ενηλίκων που αναζητούν και την επιμόρφωση και τη διά βίου εκπαίδευση. Τώρα για πρώτη φορά </w:t>
      </w:r>
      <w:proofErr w:type="spellStart"/>
      <w:r>
        <w:rPr>
          <w:rFonts w:eastAsia="Times New Roman"/>
          <w:szCs w:val="24"/>
        </w:rPr>
        <w:t>κανονικοποιείται</w:t>
      </w:r>
      <w:proofErr w:type="spellEnd"/>
      <w:r>
        <w:rPr>
          <w:rFonts w:eastAsia="Times New Roman"/>
          <w:szCs w:val="24"/>
        </w:rPr>
        <w:t xml:space="preserve">, είναι κάτω από την επιστημονική εποπτεία των πανεπιστημίων. </w:t>
      </w:r>
    </w:p>
    <w:p w14:paraId="3E37B985" w14:textId="77777777" w:rsidR="00462015" w:rsidRDefault="00E90EEC">
      <w:pPr>
        <w:spacing w:line="600" w:lineRule="auto"/>
        <w:ind w:firstLine="720"/>
        <w:contextualSpacing/>
        <w:jc w:val="both"/>
        <w:rPr>
          <w:rFonts w:eastAsia="Times New Roman"/>
          <w:szCs w:val="24"/>
        </w:rPr>
      </w:pPr>
      <w:r>
        <w:rPr>
          <w:rFonts w:eastAsia="Times New Roman"/>
          <w:szCs w:val="24"/>
        </w:rPr>
        <w:t>Και βεβαίως, ερχ</w:t>
      </w:r>
      <w:r>
        <w:rPr>
          <w:rFonts w:eastAsia="Times New Roman"/>
          <w:szCs w:val="24"/>
        </w:rPr>
        <w:t>όμαστε σε δύο επίμαχα ζητήματα: Πρώτον, στις διαδικασίες εκλογής πρυτάνεων. Εγώ δεν άκουσα τόση ώρα τι προτείνουν όσοι είναι αντίθετοι με αυτό. Τι προτείνουν; Το υπάρχον καθεστώς; Το υπάρχον καθεστώς όπου τα Συμβούλια Ιδρύματος έκαναν προεπιλογή των υποψηφ</w:t>
      </w:r>
      <w:r>
        <w:rPr>
          <w:rFonts w:eastAsia="Times New Roman"/>
          <w:szCs w:val="24"/>
        </w:rPr>
        <w:t xml:space="preserve">ίων σε μία ευρωπαϊκή χώρα; </w:t>
      </w:r>
    </w:p>
    <w:p w14:paraId="3E37B986" w14:textId="77777777" w:rsidR="00462015" w:rsidRDefault="00E90EEC">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Παλιά γινόταν. Άλλαξε αυτό. </w:t>
      </w:r>
    </w:p>
    <w:p w14:paraId="3E37B987"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Δεν ακούμε, όμως, ποιο σύστημα θέλετε. Ή μήπως τα παλιά, που ήταν τα δήθεν διακομματικά με πλήρη διαπλοκή </w:t>
      </w:r>
      <w:r>
        <w:rPr>
          <w:rFonts w:eastAsia="Times New Roman"/>
          <w:szCs w:val="24"/>
        </w:rPr>
        <w:t>με κομματικές νεολαίες;</w:t>
      </w:r>
    </w:p>
    <w:p w14:paraId="3E37B988"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Μη γελάτε, γιατί τα ξέρετε καλύτερα από μένα, προφανώς, γιατί έχετε ασκήσει και διοίκηση, κύριε Παπαθεοδώρου.  </w:t>
      </w:r>
    </w:p>
    <w:p w14:paraId="3E37B989" w14:textId="77777777" w:rsidR="00462015" w:rsidRDefault="00E90EEC">
      <w:pPr>
        <w:spacing w:line="600" w:lineRule="auto"/>
        <w:ind w:firstLine="720"/>
        <w:contextualSpacing/>
        <w:jc w:val="both"/>
        <w:rPr>
          <w:rFonts w:eastAsia="Times New Roman"/>
          <w:szCs w:val="24"/>
        </w:rPr>
      </w:pPr>
      <w:r>
        <w:rPr>
          <w:rFonts w:eastAsia="Times New Roman"/>
          <w:szCs w:val="24"/>
        </w:rPr>
        <w:t>Εμείς, λοιπόν, τι λέμε; Λέμε ότι από ένα ψηφοδέλτιο θα εκλέγονται οι πρυτάνεις, από ένα άλλο ψηφοδέλτιο θα εκλέγονται οι</w:t>
      </w:r>
      <w:r>
        <w:rPr>
          <w:rFonts w:eastAsia="Times New Roman"/>
          <w:szCs w:val="24"/>
        </w:rPr>
        <w:t xml:space="preserve"> αντιπρυτάνεις. Θα εκλέγονται αντιπρυτάνεις, διότι η πανεπιστημιακή κοινότητα θέλει να ψηφίζει πρόσωπα, δεν θέλει να ψηφίζει ομάδες. Αυτό θα εξασφαλίσει και μια τεράστια αντιπροσωπευτικότητα του πανεπιστημιακού σώματος. </w:t>
      </w:r>
    </w:p>
    <w:p w14:paraId="3E37B98A" w14:textId="77777777" w:rsidR="00462015" w:rsidRDefault="00E90EEC">
      <w:pPr>
        <w:spacing w:line="600" w:lineRule="auto"/>
        <w:ind w:firstLine="720"/>
        <w:contextualSpacing/>
        <w:jc w:val="both"/>
        <w:rPr>
          <w:rFonts w:eastAsia="Times New Roman"/>
          <w:szCs w:val="24"/>
        </w:rPr>
      </w:pPr>
      <w:r>
        <w:rPr>
          <w:rFonts w:eastAsia="Times New Roman"/>
          <w:szCs w:val="24"/>
        </w:rPr>
        <w:t>Αλλά και κάτι άλλο. Το πρώτο που λέ</w:t>
      </w:r>
      <w:r>
        <w:rPr>
          <w:rFonts w:eastAsia="Times New Roman"/>
          <w:szCs w:val="24"/>
        </w:rPr>
        <w:t>τε είναι «με το που θα καθίσουν στο ίδιο τραπέζι, θα τσακωθούν». Εμείς συζητάμε για συναινέσεις. Εσείς λέτε «η παιδεία είναι εθνικό θέμα κ.λπ.». Δεν καταλαβαίνω γιατί πρέπει να τσακωθούν με το που κάθονται στο ίδιο τραπέζι. Τσακώνονται κάθε μέρα στο πανεπι</w:t>
      </w:r>
      <w:r>
        <w:rPr>
          <w:rFonts w:eastAsia="Times New Roman"/>
          <w:szCs w:val="24"/>
        </w:rPr>
        <w:t xml:space="preserve">στήμιο οι πανεπιστημιακοί και δεν το έχουμε καταλάβει; Είναι όλες οι αποφάσεις «πέντε : έξι», «τέσσερα : τρία» κ.λπ.; Δεν υπάρχουν ομοφωνίες; Δεν υπάρχουν τεράστιες πλειοψηφίες; </w:t>
      </w:r>
    </w:p>
    <w:p w14:paraId="3E37B98B"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Μην πληροφορείτε, λοιπόν, με λάθος τρόπους την κοινωνία μας. </w:t>
      </w:r>
    </w:p>
    <w:p w14:paraId="3E37B98C" w14:textId="77777777" w:rsidR="00462015" w:rsidRDefault="00E90EEC">
      <w:pPr>
        <w:spacing w:line="600" w:lineRule="auto"/>
        <w:ind w:firstLine="720"/>
        <w:contextualSpacing/>
        <w:jc w:val="both"/>
        <w:rPr>
          <w:rFonts w:eastAsia="Times New Roman"/>
          <w:szCs w:val="24"/>
        </w:rPr>
      </w:pPr>
      <w:r>
        <w:rPr>
          <w:rFonts w:eastAsia="Times New Roman"/>
          <w:szCs w:val="24"/>
        </w:rPr>
        <w:t>Θέλω, επίσης, ν</w:t>
      </w:r>
      <w:r>
        <w:rPr>
          <w:rFonts w:eastAsia="Times New Roman"/>
          <w:szCs w:val="24"/>
        </w:rPr>
        <w:t>α είναι σαφές αυτό που λέμε με τα ξενόγλωσσα τμήματα. Αυτό που λέμε είναι ότι πρέπει να συνεργάζονται με το Διεθνές Πανεπιστήμιο που έχει την τεχνογνωσία. Μην ξανακούσω ότι έχει εννέα καθηγητές το Διεθνές Πανεπιστήμιο. Τα μαθήματα μπορούν να τα κάνουν τα Τ</w:t>
      </w:r>
      <w:r>
        <w:rPr>
          <w:rFonts w:eastAsia="Times New Roman"/>
          <w:szCs w:val="24"/>
        </w:rPr>
        <w:t xml:space="preserve">μήματα ή οι Κοσμητείες που θα συνεργαστούν, επίσης. Γιατί υπάρχουν πολύ σοβαρά συνταγματικά και ευρωπαϊκά νομικά προβλήματα στην αυτόνομη λειτουργία αυτών των τμημάτων. </w:t>
      </w:r>
    </w:p>
    <w:p w14:paraId="3E37B98D" w14:textId="77777777" w:rsidR="00462015" w:rsidRDefault="00E90EEC">
      <w:pPr>
        <w:spacing w:line="600" w:lineRule="auto"/>
        <w:ind w:firstLine="720"/>
        <w:contextualSpacing/>
        <w:jc w:val="both"/>
        <w:rPr>
          <w:rFonts w:eastAsia="Times New Roman"/>
          <w:szCs w:val="24"/>
        </w:rPr>
      </w:pPr>
      <w:r>
        <w:rPr>
          <w:rFonts w:eastAsia="Times New Roman"/>
          <w:szCs w:val="24"/>
        </w:rPr>
        <w:t>Το νομοσχέδιο που καταθέτουμε είναι το πρώτο νομοσχέδιο που εγκαινιάζει τη σταδιακή δη</w:t>
      </w:r>
      <w:r>
        <w:rPr>
          <w:rFonts w:eastAsia="Times New Roman"/>
          <w:szCs w:val="24"/>
        </w:rPr>
        <w:t>μιουργία του ενιαίου χώρου ανώτατης εκπαίδευσης και έρευνας, με τη συμμετοχή των πανεπιστημίων, των ΤΕΙ και των ερευνητικών κέντρων στον θεσμό, όπως σας είπα, των περιφερειακών συμβουλίων. Η σημασία του εγχειρήματος του ενιαίου χώρου της ανώτατης εκπαίδευσ</w:t>
      </w:r>
      <w:r>
        <w:rPr>
          <w:rFonts w:eastAsia="Times New Roman"/>
          <w:szCs w:val="24"/>
        </w:rPr>
        <w:t xml:space="preserve">ης είναι το αντίστοιχο της μεταρρύθμισης του 1982. Τότε, το ζήτημα ήταν η αποτελεσματική αξιοποίηση του επιστημονικού δυναμικού που παρέμενε αδρανοποιημένο με το καθεστώς της έδρας. Σήμερα, το ζήτημα είναι η αξιοποίηση του τεράστιου δυναμικού και των </w:t>
      </w:r>
      <w:r>
        <w:rPr>
          <w:rFonts w:eastAsia="Times New Roman"/>
          <w:szCs w:val="24"/>
        </w:rPr>
        <w:lastRenderedPageBreak/>
        <w:t>υποδο</w:t>
      </w:r>
      <w:r>
        <w:rPr>
          <w:rFonts w:eastAsia="Times New Roman"/>
          <w:szCs w:val="24"/>
        </w:rPr>
        <w:t xml:space="preserve">μών που υπάρχουν στα πανεπιστήμια, τα ΤΕΙ και τα ερευνητικά κέντρα. Ανθρώπινο δυναμικό και υποδομές πρέπει να συνδεθούν λειτουργικά και να παραγάγουν προστιθέμενη αξία, πράγμα που δεν συμβαίνει σήμερα με τον τρόπο που λειτουργούν. </w:t>
      </w:r>
    </w:p>
    <w:p w14:paraId="3E37B98E" w14:textId="77777777" w:rsidR="00462015" w:rsidRDefault="00E90EEC">
      <w:pPr>
        <w:spacing w:line="600" w:lineRule="auto"/>
        <w:ind w:firstLine="720"/>
        <w:contextualSpacing/>
        <w:jc w:val="both"/>
        <w:rPr>
          <w:rFonts w:eastAsia="Times New Roman"/>
          <w:szCs w:val="24"/>
        </w:rPr>
      </w:pPr>
      <w:r>
        <w:rPr>
          <w:rFonts w:eastAsia="Times New Roman"/>
          <w:szCs w:val="24"/>
        </w:rPr>
        <w:t>Στο νομοσχέδιο προωθείτα</w:t>
      </w:r>
      <w:r>
        <w:rPr>
          <w:rFonts w:eastAsia="Times New Roman"/>
          <w:szCs w:val="24"/>
        </w:rPr>
        <w:t xml:space="preserve">ι η ώσμωση των πόλων της ανώτατης εκπαίδευσης, δηλαδή των πανεπιστημίων και των ΤΕΙ, στη βάση της ωρίμανσης που έχει επέλθει τα τελευταία δεκαπέντε χρόνια μετά την </w:t>
      </w:r>
      <w:proofErr w:type="spellStart"/>
      <w:r>
        <w:rPr>
          <w:rFonts w:eastAsia="Times New Roman"/>
          <w:szCs w:val="24"/>
        </w:rPr>
        <w:t>ανωτατοποίηση</w:t>
      </w:r>
      <w:proofErr w:type="spellEnd"/>
      <w:r>
        <w:rPr>
          <w:rFonts w:eastAsia="Times New Roman"/>
          <w:szCs w:val="24"/>
        </w:rPr>
        <w:t xml:space="preserve"> των ΤΕΙ και την αποστολή που επιτελούν. Όσοι κόπτονταν για την αξιοκρατία στερ</w:t>
      </w:r>
      <w:r>
        <w:rPr>
          <w:rFonts w:eastAsia="Times New Roman"/>
          <w:szCs w:val="24"/>
        </w:rPr>
        <w:t>ούσαν τα ΤΕΙ από ένα κοινό πλαίσιο ακαδημαϊκής υπόστασης με τα πανεπιστήμια. Σε αυτές μας τις πρωτοβουλίες θα αναφερθώ λεπτομερέστερα και παρακάτω.</w:t>
      </w:r>
    </w:p>
    <w:p w14:paraId="3E37B98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Εδώ πρέπει να αναφερθούμε σε κάτι που πήρε δημοσιότητα με έναν τρόπο απολύτως αντιπολιτευτικό. Για δεκαετίες</w:t>
      </w:r>
      <w:r>
        <w:rPr>
          <w:rFonts w:eastAsia="Times New Roman" w:cs="Times New Roman"/>
          <w:szCs w:val="24"/>
        </w:rPr>
        <w:t xml:space="preserve"> ολόκληρες οι πολυτεχνικές σχολές είχαν το αίτημα της αναγνώρισης του πενταετούς πτυχίου ως πτυχίο ενιαίου μάστερ. Το αναγνωρίζουμε για πρώτη φορά. Το 2009 μία επιτροπή με επικεφαλής μια εμβληματική προσωπικότητα των γραμμάτων μας, τον </w:t>
      </w:r>
      <w:r>
        <w:rPr>
          <w:rFonts w:eastAsia="Times New Roman" w:cs="Times New Roman"/>
          <w:szCs w:val="24"/>
        </w:rPr>
        <w:lastRenderedPageBreak/>
        <w:t>καθηγητή του Πολυτεχ</w:t>
      </w:r>
      <w:r>
        <w:rPr>
          <w:rFonts w:eastAsia="Times New Roman" w:cs="Times New Roman"/>
          <w:szCs w:val="24"/>
        </w:rPr>
        <w:t>νείου τον κ. Τάσιο, συνέταξε μία τέτοια έκθεση. Εμείς υιοθετούμε αυτήν την έκθεση και προχωρούμε παρακάτω και λέμε ότι αυτό ακριβώς το προνόμιο που θα έχουν, ένα προνόμιο που δεν θα έχει επιπτώσεις στα μισθολογικά, θα οδηγήσει και στη δυνατότητα να μπορέσο</w:t>
      </w:r>
      <w:r>
        <w:rPr>
          <w:rFonts w:eastAsia="Times New Roman" w:cs="Times New Roman"/>
          <w:szCs w:val="24"/>
        </w:rPr>
        <w:t xml:space="preserve">υμε να ξετυλίξουμε ένα άλλο κουβάρι που λέγεται «τα επαγγελματικά δικαιώματα των αποφοίτων του ΤΕΙ». </w:t>
      </w:r>
    </w:p>
    <w:p w14:paraId="3E37B99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Γνωρίζετε ότι για πολλές δεκαετίες υπάρχει μια εξαιρετικά σοβαρή εκκρεμότητα σχετικά με την αναγνώριση των επαγγελματικών δικαιωμάτων των αποφοίτων των ΤΕ</w:t>
      </w:r>
      <w:r>
        <w:rPr>
          <w:rFonts w:eastAsia="Times New Roman" w:cs="Times New Roman"/>
          <w:szCs w:val="24"/>
        </w:rPr>
        <w:t>Ι. Η πρόταση μας είναι να προχωρήσουμε άμεσα στη σύνταξη ενός προεδρικού διατάγματος με τα επαγγελματικά προσόντα των αποφοίτων μηχανικών των ΤΕΙ, μέσα από τις συνεδριάσεις μιας επιτροπής που θα την απαρτίζουν εκπρόσωποι των πολυτεχνικών σχολών, των τμημάτ</w:t>
      </w:r>
      <w:r>
        <w:rPr>
          <w:rFonts w:eastAsia="Times New Roman" w:cs="Times New Roman"/>
          <w:szCs w:val="24"/>
        </w:rPr>
        <w:t xml:space="preserve">ων μηχανικών των ΤΕΙ και εμπειρογνώμονες που θα αποτελούνται από αποφοίτους των δύο θεσμών απολύτως ισότιμα. </w:t>
      </w:r>
    </w:p>
    <w:p w14:paraId="3E37B99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Κι εδώ πρέπει να χαιρετίσουμε την πρωτοβουλία του Τεχνικού Επιμελητηρίου Ελλάδος να εντάξει στα μέλη του και αποφοίτους των ΤΕΙ. Το ότι αυτό δεν σ</w:t>
      </w:r>
      <w:r>
        <w:rPr>
          <w:rFonts w:eastAsia="Times New Roman" w:cs="Times New Roman"/>
          <w:szCs w:val="24"/>
        </w:rPr>
        <w:t xml:space="preserve">υνέβαινε τόσο καιρό ήταν κάτι παράδοξο. Φυσικά η απόφαση αυτή είναι μόνο μία πολύ καλή </w:t>
      </w:r>
      <w:r>
        <w:rPr>
          <w:rFonts w:eastAsia="Times New Roman" w:cs="Times New Roman"/>
          <w:szCs w:val="24"/>
        </w:rPr>
        <w:lastRenderedPageBreak/>
        <w:t>αρχή. Πρέπει όμως, να γίνουν τα σωστά και γρήγορα βήματα, ώστε να εξομαλυνθεί πλήρως η επιμελητηριακή κατάσταση των μηχανικών των ΤΕΙ σε συνδυασμό με τα επαγγελματικά το</w:t>
      </w:r>
      <w:r>
        <w:rPr>
          <w:rFonts w:eastAsia="Times New Roman" w:cs="Times New Roman"/>
          <w:szCs w:val="24"/>
        </w:rPr>
        <w:t xml:space="preserve">υς δικαιώματα. </w:t>
      </w:r>
    </w:p>
    <w:p w14:paraId="3E37B99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Με άλλα λόγια -κι ας το σημειώσουμε αυτό- οι πρωτοβουλίες μάς εντείνουν στη δημιουργία ενός κλίματος εμπιστοσύνης, γιατί ένα πρόβλημα που διαίρεσε κοινότητες μηχανικών επί τόσες δεκαετίες δεν θα λυθεί με το πάτημα ενός κουμπιού. Όμως, είμαι</w:t>
      </w:r>
      <w:r>
        <w:rPr>
          <w:rFonts w:eastAsia="Times New Roman" w:cs="Times New Roman"/>
          <w:szCs w:val="24"/>
        </w:rPr>
        <w:t xml:space="preserve"> σίγουρος ότι οι συνθήκες είναι ώριμες ώστε να καθίσουν ισότιμα οι μηχανικοί να προτείνουν λύσεις. Είμαστε σίγουροι ότι θα υπάρχουν και άτομα, ενδεχομένως και φορείς που δεν θέλουν μια τέτοια πορεία. Θέλουν να συντηρούν ένα πολεμικό κλίμα. Να ξέρουν ότι η </w:t>
      </w:r>
      <w:r>
        <w:rPr>
          <w:rFonts w:eastAsia="Times New Roman" w:cs="Times New Roman"/>
          <w:szCs w:val="24"/>
        </w:rPr>
        <w:t xml:space="preserve">κοινωνία θα τους αγνοήσει και τους καλούμε να αφήσουν τον αντιπολιτευτικό τους λόγο για άλλες περιπτώσεις. Μας κατηγόρησαν ότι εξισώνουμε τα πανεπιστήμια με τα ΤΕΙ. </w:t>
      </w:r>
    </w:p>
    <w:p w14:paraId="3E37B99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Τα ΤΕΙ, κυρίες και κύριοι, είναι ανώτατα εκπαιδευτικά ιδρύματα. Οι διδάσκοντες τους είναι </w:t>
      </w:r>
      <w:r>
        <w:rPr>
          <w:rFonts w:eastAsia="Times New Roman" w:cs="Times New Roman"/>
          <w:szCs w:val="24"/>
        </w:rPr>
        <w:t>σε εκλεκτορικά σώματα καθηγητών πανεπιστημίων και συμμετέχουν σε επιτροπές διδακτορικών. Υπάρχει μια πραγματικότητα εδώ, την οποία πρέπει να α</w:t>
      </w:r>
      <w:r>
        <w:rPr>
          <w:rFonts w:eastAsia="Times New Roman" w:cs="Times New Roman"/>
          <w:szCs w:val="24"/>
        </w:rPr>
        <w:lastRenderedPageBreak/>
        <w:t>ναγνωρίσουμε και να χαιρετίσουμε. Υπάρχει πλέον ένα εξαιρετικό δυναμικό στα ΤΕΙ, καθηγητές με υψηλά προσόντα, εργα</w:t>
      </w:r>
      <w:r>
        <w:rPr>
          <w:rFonts w:eastAsia="Times New Roman" w:cs="Times New Roman"/>
          <w:szCs w:val="24"/>
        </w:rPr>
        <w:t>στήρια που θα ζήλευαν μεγάλα πανεπιστήμια του εξωτερικού, ερευνητικές υποδομές και ομάδες υψηλών επιδόσεων. Αυτό το δυναμικό κάποιοι, μάλλον ζηλόφθονα, λένε να γυρίσει πίσω στην αρχική του αποστολή. Το έλεγε και ο κ. Αρβανιτόπουλος εμφατικά με τις δηλώσεις</w:t>
      </w:r>
      <w:r>
        <w:rPr>
          <w:rFonts w:eastAsia="Times New Roman" w:cs="Times New Roman"/>
          <w:szCs w:val="24"/>
        </w:rPr>
        <w:t xml:space="preserve"> του. </w:t>
      </w:r>
    </w:p>
    <w:p w14:paraId="3E37B99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καταστρέφουμε ό,τι έχει με κόπο παραχθεί. Αυτό το έκανε με ιδιαίτερο ζήλο το σχέδιο </w:t>
      </w:r>
      <w:r>
        <w:rPr>
          <w:rFonts w:eastAsia="Times New Roman" w:cs="Times New Roman"/>
          <w:szCs w:val="24"/>
        </w:rPr>
        <w:t>«</w:t>
      </w:r>
      <w:r>
        <w:rPr>
          <w:rFonts w:eastAsia="Times New Roman" w:cs="Times New Roman"/>
          <w:szCs w:val="24"/>
        </w:rPr>
        <w:t>ΑΘΗΝΑ</w:t>
      </w:r>
      <w:r>
        <w:rPr>
          <w:rFonts w:eastAsia="Times New Roman" w:cs="Times New Roman"/>
          <w:szCs w:val="24"/>
        </w:rPr>
        <w:t>»</w:t>
      </w:r>
      <w:r>
        <w:rPr>
          <w:rFonts w:eastAsia="Times New Roman" w:cs="Times New Roman"/>
          <w:szCs w:val="24"/>
        </w:rPr>
        <w:t>, τις καταστροφικές συνέπειες του οποίου συνεχώς καλούμαστε να διορθώσουμε. Εμείς χτίζουμε σε ό,τι καλό υπάρχει και το αναβαθμίζουμε. Και αυτό γίνετ</w:t>
      </w:r>
      <w:r>
        <w:rPr>
          <w:rFonts w:eastAsia="Times New Roman" w:cs="Times New Roman"/>
          <w:szCs w:val="24"/>
        </w:rPr>
        <w:t xml:space="preserve">αι στον νόμο για τα ΤΕΙ, ώστε η κοινωνία και κυρίως η νεολαία να επωφεληθεί από αυτό. </w:t>
      </w:r>
    </w:p>
    <w:p w14:paraId="3E37B99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Ξεκινάμε από συμβολικές, αλλά πολύ σημαντικές κοινές ονομασίες των οργάνων, προχωράμε σε βελτίωση του ορισμού του ρόλου στους στον χώρο της ανώτατης παιδείας, στον οποίο</w:t>
      </w:r>
      <w:r>
        <w:rPr>
          <w:rFonts w:eastAsia="Times New Roman" w:cs="Times New Roman"/>
          <w:szCs w:val="24"/>
        </w:rPr>
        <w:t xml:space="preserve"> ήδη ανήκουν. Δίνουμε δικαίωμα αυτοδύναμης επίβλεψης διδακτορικών καθηγητών ΤΕΙ στα πανεπιστήμια, αλλά ακόμα πιο ση</w:t>
      </w:r>
      <w:r>
        <w:rPr>
          <w:rFonts w:eastAsia="Times New Roman" w:cs="Times New Roman"/>
          <w:szCs w:val="24"/>
        </w:rPr>
        <w:lastRenderedPageBreak/>
        <w:t>μαντικό είναι ότι εκκινεί η διαδικασία να οριστούν κριτήρια και διαδικασίες για τη διοργάνωση διδακτορικών σπουδών και από τα τμήματα των ΤΕΙ</w:t>
      </w:r>
      <w:r>
        <w:rPr>
          <w:rFonts w:eastAsia="Times New Roman" w:cs="Times New Roman"/>
          <w:szCs w:val="24"/>
        </w:rPr>
        <w:t xml:space="preserve">. </w:t>
      </w:r>
    </w:p>
    <w:p w14:paraId="3E37B99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Συνυφασμένοι με την αναβάθμιση της ανώτατης εκπαίδευσης είναι και η διαδικασία που έχει ξεκινήσει για την ίδρυση Πανεπιστημίου Δυτικής Αττικής με τη συνένωση των ΤΕΙ Αθήνας και Πειραιά. Με κριτήρια ακαδημαϊκά και διαδικασίες αξιολόγησης προχωρούμε στη δ</w:t>
      </w:r>
      <w:r>
        <w:rPr>
          <w:rFonts w:eastAsia="Times New Roman" w:cs="Times New Roman"/>
          <w:szCs w:val="24"/>
        </w:rPr>
        <w:t xml:space="preserve">ημιουργία ενός πόλου πανεπιστημιακής παιδείας που ταυτόχρονα θα είναι σε επαφή και με τις αναπτυξιακές προοπτικές της δυτικής Αττικής. Η δυναμική που θα απελευθερωθεί απ’ αυτήν τη διαδικασία θα έχει πολλαπλασιαστικά οφέλη και σε όλη την Ελλάδα, ανοίγοντας </w:t>
      </w:r>
      <w:r>
        <w:rPr>
          <w:rFonts w:eastAsia="Times New Roman" w:cs="Times New Roman"/>
          <w:szCs w:val="24"/>
        </w:rPr>
        <w:t xml:space="preserve">επιτέλους τον δρόμο για συνέργειες περιφερειακών πανεπιστημίων με ΤΕΙ. </w:t>
      </w:r>
    </w:p>
    <w:p w14:paraId="3E37B997" w14:textId="77777777" w:rsidR="00462015" w:rsidRDefault="00E90EEC">
      <w:pPr>
        <w:spacing w:line="600" w:lineRule="auto"/>
        <w:ind w:firstLine="720"/>
        <w:contextualSpacing/>
        <w:jc w:val="both"/>
        <w:rPr>
          <w:rFonts w:eastAsia="Times New Roman"/>
          <w:szCs w:val="24"/>
        </w:rPr>
      </w:pPr>
      <w:r>
        <w:rPr>
          <w:rFonts w:eastAsia="Times New Roman"/>
          <w:szCs w:val="24"/>
        </w:rPr>
        <w:t>Το τελευταίο θέμα που θέλω να θίξω, κυρίες και κύριοι, είναι ένα θέμα που, εμμέσως, αλλά με μεγάλη σαφήνεια, τέθηκε από διάφορους ομιλητές. Κι αυτό έχει σχέση με το επιμίσθιο που λαμβά</w:t>
      </w:r>
      <w:r>
        <w:rPr>
          <w:rFonts w:eastAsia="Times New Roman"/>
          <w:szCs w:val="24"/>
        </w:rPr>
        <w:t xml:space="preserve">νουν καθηγητές πανεπιστημίου από μεταπτυχιακά με δίδακτρα. Όπως σας είπα, η μεγάλη πλειοψηφία των καθηγητών πανεπιστημίου επιτελεί ένα σημαντικότατο έργο και μιλάμε για ένα, περίπου, 15%. </w:t>
      </w:r>
    </w:p>
    <w:p w14:paraId="3E37B998"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Ας έρθουμε, λοιπόν, σε κάτι που συζητείται πολύ ανάμεσα στους διδάσ</w:t>
      </w:r>
      <w:r>
        <w:rPr>
          <w:rFonts w:eastAsia="Times New Roman"/>
          <w:szCs w:val="24"/>
        </w:rPr>
        <w:t>κοντες στα ΤΕΙ, αλλά, για λόγους που θα γίνουν κατανοητοί σε λίγο, πολλοί ενδιαφερόμενοι δεν τολμούν να το συζητήσουν δημόσια. Μέχρι και σήμερα, οι διδάσκοντες στα ΑΕΙ μπορούν να διπλασιάζουν τους μισθούς τους με επιπλέον αμοιβή από μεταπτυχιακά προγράμματ</w:t>
      </w:r>
      <w:r>
        <w:rPr>
          <w:rFonts w:eastAsia="Times New Roman"/>
          <w:szCs w:val="24"/>
        </w:rPr>
        <w:t xml:space="preserve">α σπουδών. Το λέω για μια ακόμη φορά, μπορούν να διπλασιάζουν τους μισθούς τους κάθε μήνα! Προφανώς, δεν κάνουν χρήση αυτού του δικαιώματος όλοι και οι δικοί μας υπολογισμοί καταλήγουν ότι αυτό γίνεται από περίπου 15% των καθηγητών. </w:t>
      </w:r>
    </w:p>
    <w:p w14:paraId="3E37B999" w14:textId="77777777" w:rsidR="00462015" w:rsidRDefault="00E90EEC">
      <w:pPr>
        <w:spacing w:line="600" w:lineRule="auto"/>
        <w:ind w:firstLine="720"/>
        <w:contextualSpacing/>
        <w:jc w:val="both"/>
        <w:rPr>
          <w:rFonts w:eastAsia="Times New Roman"/>
          <w:szCs w:val="24"/>
        </w:rPr>
      </w:pPr>
      <w:r>
        <w:rPr>
          <w:rFonts w:eastAsia="Times New Roman"/>
          <w:szCs w:val="24"/>
        </w:rPr>
        <w:t>Εμείς λέμε ότι η επιπλ</w:t>
      </w:r>
      <w:r>
        <w:rPr>
          <w:rFonts w:eastAsia="Times New Roman"/>
          <w:szCs w:val="24"/>
        </w:rPr>
        <w:t xml:space="preserve">έον αμοιβή από τη διδασκαλία σε προγράμματα μεταπτυχιακών σπουδών να μην υπερβαίνει το 30% των μηνιαίων αποδοχών τους. Λέμε, όμως, και κάτι ακόμη. Για να μπορέσουν να λάβουν αυτή την αμοιβή, πρέπει να διδάσκουν σε ένα μεταπτυχιακό δωρεάν, κύριε </w:t>
      </w:r>
      <w:proofErr w:type="spellStart"/>
      <w:r>
        <w:rPr>
          <w:rFonts w:eastAsia="Times New Roman"/>
          <w:szCs w:val="24"/>
        </w:rPr>
        <w:t>Μαυρωτά</w:t>
      </w:r>
      <w:proofErr w:type="spellEnd"/>
      <w:r>
        <w:rPr>
          <w:rFonts w:eastAsia="Times New Roman"/>
          <w:szCs w:val="24"/>
        </w:rPr>
        <w:t>, όχ</w:t>
      </w:r>
      <w:r>
        <w:rPr>
          <w:rFonts w:eastAsia="Times New Roman"/>
          <w:szCs w:val="24"/>
        </w:rPr>
        <w:t>ι σε ένα δωρεάν μεταπτυχιακό. Σε ένα άλλο μεταπτυχιακό να διδάσκουν δωρεάν. Η λογική αυτή υπαγορεύεται από τη ανάγκη η πολιτεία να διασφαλίσει σε όλους την πρόσβαση στα μεταπτυχιακά χωρίς δίδακτρα.</w:t>
      </w:r>
    </w:p>
    <w:p w14:paraId="3E37B99A"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Επιπλέον, αν ένα μεταπτυχιακό πρόγραμμα έχει πια τόσο πολλούς πόρους, ώστε να μπορεί να πληρώνει αυτό το επιπλέον επιμίσθιο στους διδάσκοντες, πρώτα, θα είναι υποχρεωμένο να προχωρήσει στην προκήρυξη της θέσης, όπου νέοι επιστήμονες θα μπορούν να λαμβάνουν</w:t>
      </w:r>
      <w:r>
        <w:rPr>
          <w:rFonts w:eastAsia="Times New Roman"/>
          <w:szCs w:val="24"/>
        </w:rPr>
        <w:t xml:space="preserve"> αυτό το επιμίσθιο. Οι νέοι επιστήμονες είναι δικοί μας φοιτητές, οι οποίοι είναι άνεργοι τώρα, είναι με διδακτορικά, είναι με ερευνητικά προγράμματα που έκαναν στο εξωτερικό και γύρισαν στον τόπο τους. </w:t>
      </w:r>
    </w:p>
    <w:p w14:paraId="3E37B99B" w14:textId="77777777" w:rsidR="00462015" w:rsidRDefault="00E90EEC">
      <w:pPr>
        <w:spacing w:line="600" w:lineRule="auto"/>
        <w:ind w:firstLine="720"/>
        <w:contextualSpacing/>
        <w:jc w:val="both"/>
        <w:rPr>
          <w:rFonts w:eastAsia="Times New Roman"/>
          <w:szCs w:val="24"/>
        </w:rPr>
      </w:pPr>
      <w:r>
        <w:rPr>
          <w:rFonts w:eastAsia="Times New Roman"/>
          <w:szCs w:val="24"/>
        </w:rPr>
        <w:t>Είναι δυνατόν όσοι έχουν έναν μισθό να θέλουν να είν</w:t>
      </w:r>
      <w:r>
        <w:rPr>
          <w:rFonts w:eastAsia="Times New Roman"/>
          <w:szCs w:val="24"/>
        </w:rPr>
        <w:t>αι οι πόρτες κλειστές για τους νέους επιστήμονες; Αντιδρούν πολλοί, γιατί θέλουν να έχουν τη δυνατότητα να πληρώνονται μέχρι διπλασιασμού του μισθού τους, με το επιχείρημα ότι «είναι χαμηλοί οι μισθοί μας». Μα, και σε άλλες χώρες είναι χαμηλοί οι μισθοί, δ</w:t>
      </w:r>
      <w:r>
        <w:rPr>
          <w:rFonts w:eastAsia="Times New Roman"/>
          <w:szCs w:val="24"/>
        </w:rPr>
        <w:t xml:space="preserve">εν είναι μόνο ελληνικό χαρακτηριστικό αυτό, αλλά δεν παρουσιάζεται αυτή η άνευ προηγουμένου ιδιοποίηση των δημόσιων πόρων. </w:t>
      </w:r>
    </w:p>
    <w:p w14:paraId="3E37B99C"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Ας επισημάνουμε πρώτα ότι η τεράστια πλειοψηφία των διδασκόντων στα μεταπτυχιακά δεν πληρώνονται ούτε δεκάρα πέρα από τον κανονικό τους μισθό. Διδάσκουν, δηλαδή, δωρεάν. Αυτοί δεν έχουν οικονομικά προβλήματα; Δηλαδή, οι «φτωχοί» </w:t>
      </w:r>
      <w:r>
        <w:rPr>
          <w:rFonts w:eastAsia="Times New Roman"/>
          <w:szCs w:val="24"/>
        </w:rPr>
        <w:lastRenderedPageBreak/>
        <w:t xml:space="preserve">πανεπιστημιακοί διεκδικούν </w:t>
      </w:r>
      <w:r>
        <w:rPr>
          <w:rFonts w:eastAsia="Times New Roman"/>
          <w:szCs w:val="24"/>
        </w:rPr>
        <w:t xml:space="preserve">έξτρα επιμίσθιο, ενώ όλοι οι άλλοι είναι πλούσιοι πανεπιστημιακοί και διδάσκουν χωρίς πρόσθετο μισθό, έτσι για το κέφι τους; </w:t>
      </w:r>
      <w:r>
        <w:rPr>
          <w:rFonts w:eastAsia="Times New Roman"/>
          <w:szCs w:val="24"/>
        </w:rPr>
        <w:t>΄Η</w:t>
      </w:r>
      <w:r>
        <w:rPr>
          <w:rFonts w:eastAsia="Times New Roman"/>
          <w:szCs w:val="24"/>
        </w:rPr>
        <w:t xml:space="preserve"> όλοι όσοι πληρώνονται επιπλέον είναι οι καλοί, είναι οι σπουδαίοι, όπως διαβάζουμε στις εφημερίδες; Τι σημαίνει αυτό; Σημαίνει ό</w:t>
      </w:r>
      <w:r>
        <w:rPr>
          <w:rFonts w:eastAsia="Times New Roman"/>
          <w:szCs w:val="24"/>
        </w:rPr>
        <w:t>τι όλοι όσο</w:t>
      </w:r>
      <w:r>
        <w:rPr>
          <w:rFonts w:eastAsia="Times New Roman"/>
          <w:szCs w:val="24"/>
        </w:rPr>
        <w:t>ι</w:t>
      </w:r>
      <w:r>
        <w:rPr>
          <w:rFonts w:eastAsia="Times New Roman"/>
          <w:szCs w:val="24"/>
        </w:rPr>
        <w:t xml:space="preserve"> δεν πληρώνονται επιπλέον επιμίσθιο δεν είναι καλοί; </w:t>
      </w:r>
    </w:p>
    <w:p w14:paraId="3E37B99D"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Και βεβαίως, τα μεταπτυχιακά δεν είναι ο μόνος τρόπος για τον οποίο επιδιώκει </w:t>
      </w:r>
      <w:r>
        <w:rPr>
          <w:rFonts w:eastAsia="Times New Roman"/>
          <w:szCs w:val="24"/>
        </w:rPr>
        <w:t xml:space="preserve">κάποιος </w:t>
      </w:r>
      <w:r>
        <w:rPr>
          <w:rFonts w:eastAsia="Times New Roman"/>
          <w:szCs w:val="24"/>
        </w:rPr>
        <w:t xml:space="preserve">να αυξηθεί ο μισθός του. Υπάρχει συμμετοχή σε ερευνητικά προγράμματα και για τα οποία μπορούν να κάνουν </w:t>
      </w:r>
      <w:r>
        <w:rPr>
          <w:rFonts w:eastAsia="Times New Roman"/>
          <w:szCs w:val="24"/>
        </w:rPr>
        <w:t xml:space="preserve">αιτήσεις και να τα πάρουν. </w:t>
      </w:r>
    </w:p>
    <w:p w14:paraId="3E37B99E"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Και κάτι άλλο, όμως. Διεκδικούν επιπλέον επιμίσθιο εκείνοι που έχουν έναν μισθό, ενώ οι νέοι επιστήμονες, που θα μπορούσαν να κάνουν τα μαθήματα και να πληρώνονται, είναι πολλοί και πολλοί από αυτούς δεν έχουν εργασία. </w:t>
      </w:r>
    </w:p>
    <w:p w14:paraId="3E37B99F" w14:textId="77777777" w:rsidR="00462015" w:rsidRDefault="00E90EEC">
      <w:pPr>
        <w:spacing w:line="600" w:lineRule="auto"/>
        <w:ind w:firstLine="720"/>
        <w:contextualSpacing/>
        <w:jc w:val="both"/>
        <w:rPr>
          <w:rFonts w:eastAsia="Times New Roman"/>
          <w:szCs w:val="24"/>
        </w:rPr>
      </w:pPr>
      <w:r>
        <w:rPr>
          <w:rFonts w:eastAsia="Times New Roman"/>
          <w:szCs w:val="24"/>
        </w:rPr>
        <w:t>(Στο σημ</w:t>
      </w:r>
      <w:r>
        <w:rPr>
          <w:rFonts w:eastAsia="Times New Roman"/>
          <w:szCs w:val="24"/>
        </w:rPr>
        <w:t xml:space="preserve">είο αυτό την Προεδρική Έδρα καταλαμβάνει ο Β΄ Αντιπρόεδρος της Βουλής κ. </w:t>
      </w:r>
      <w:r w:rsidRPr="00CF4788">
        <w:rPr>
          <w:rFonts w:eastAsia="Times New Roman"/>
          <w:b/>
          <w:szCs w:val="24"/>
        </w:rPr>
        <w:t>ΓΕΩΡΓΙΟΣ ΒΑΡΕΜΕΝΟΣ</w:t>
      </w:r>
      <w:r w:rsidRPr="00A45759">
        <w:rPr>
          <w:rFonts w:eastAsia="Times New Roman"/>
          <w:szCs w:val="24"/>
        </w:rPr>
        <w:t>)</w:t>
      </w:r>
    </w:p>
    <w:p w14:paraId="3E37B9A0"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Καταλαβαίνετε τι κρύβεται πίσω από αυτό το αθώο αίτημα; Το αθώο αίτημα να πληρώνονται κατιτίς παραπάνω όσοι διδάσκουν μεταπτυχιακά με δίδακτρα οδηγεί στην επιβολή </w:t>
      </w:r>
      <w:r>
        <w:rPr>
          <w:rFonts w:eastAsia="Times New Roman"/>
          <w:szCs w:val="24"/>
        </w:rPr>
        <w:t xml:space="preserve">ολοένα και υψηλότερων διδάκτρων, δημιουργεί ανισότητες, αφήνει έξω από </w:t>
      </w:r>
      <w:r>
        <w:rPr>
          <w:rFonts w:eastAsia="Times New Roman"/>
          <w:szCs w:val="24"/>
        </w:rPr>
        <w:lastRenderedPageBreak/>
        <w:t>τα πανεπιστήμια τους νέους επιστήμονες, δημιουργεί διαπλοκές ως προς το ποιος θα κάνει τα μαθήματα για τα οποία υπάρχει το επιπλέον επιμίσθιο, δημιουργεί το φαινόμενο γυρολόγων καθηγητώ</w:t>
      </w:r>
      <w:r>
        <w:rPr>
          <w:rFonts w:eastAsia="Times New Roman"/>
          <w:szCs w:val="24"/>
        </w:rPr>
        <w:t xml:space="preserve">ν, που περιδιαβαίνουν σε πολλά μεταπτυχιακά προς άγρα επιπλέον εισοδήματος. </w:t>
      </w:r>
    </w:p>
    <w:p w14:paraId="3E37B9A1" w14:textId="77777777" w:rsidR="00462015" w:rsidRDefault="00E90EEC">
      <w:pPr>
        <w:spacing w:line="600" w:lineRule="auto"/>
        <w:ind w:firstLine="720"/>
        <w:contextualSpacing/>
        <w:jc w:val="both"/>
        <w:rPr>
          <w:rFonts w:eastAsia="Times New Roman"/>
          <w:szCs w:val="24"/>
        </w:rPr>
      </w:pPr>
      <w:r>
        <w:rPr>
          <w:rFonts w:eastAsia="Times New Roman"/>
          <w:szCs w:val="24"/>
        </w:rPr>
        <w:t>Μάλιστα, κάποιοι από αυτούς τους συναδέλφους δεν αρκούνται στο 100%, γι’ αυτό και επιλέγουν να μεταμφιέζουν επιπλέον διδασκαλίες σε μεταπτυχιακά, ως ελεύθερο επάγγελμα με μπλοκάκι</w:t>
      </w:r>
      <w:r>
        <w:rPr>
          <w:rFonts w:eastAsia="Times New Roman"/>
          <w:szCs w:val="24"/>
        </w:rPr>
        <w:t>α, που τους επιτρέπει να αμείβονται χωρίς πλαφόν.</w:t>
      </w:r>
    </w:p>
    <w:p w14:paraId="3E37B9A2" w14:textId="77777777" w:rsidR="00462015" w:rsidRDefault="00E90EEC">
      <w:pPr>
        <w:spacing w:line="600" w:lineRule="auto"/>
        <w:ind w:firstLine="720"/>
        <w:contextualSpacing/>
        <w:jc w:val="both"/>
        <w:rPr>
          <w:rFonts w:eastAsia="Times New Roman"/>
          <w:szCs w:val="24"/>
        </w:rPr>
      </w:pPr>
      <w:r>
        <w:rPr>
          <w:rFonts w:eastAsia="Times New Roman"/>
          <w:szCs w:val="24"/>
        </w:rPr>
        <w:t>Έχουν, λοιπόν, το θράσος να πηγαίνουν στους ΕΛΚΕ του ιδρύματός τους και να αμείβονται σαν ελεύθεροι επαγγελματίες από το πανεπιστήμιο στο οποίο υπηρετούν ως δημόσιοι λειτουργοί για διδασκαλία που κάνουν στο</w:t>
      </w:r>
      <w:r>
        <w:rPr>
          <w:rFonts w:eastAsia="Times New Roman"/>
          <w:szCs w:val="24"/>
        </w:rPr>
        <w:t xml:space="preserve"> δικό τους ή άλλο πανεπιστήμιο. Αυτό και εάν είναι καινοτομία, πρόοδος και εκσυγχρονισμός σε όσους μας κατηγορείτε ότι πάμε τα πράγματα πίσω.</w:t>
      </w:r>
    </w:p>
    <w:p w14:paraId="3E37B9A3" w14:textId="77777777" w:rsidR="00462015" w:rsidRDefault="00E90EEC">
      <w:pPr>
        <w:spacing w:line="600" w:lineRule="auto"/>
        <w:ind w:firstLine="720"/>
        <w:contextualSpacing/>
        <w:jc w:val="both"/>
        <w:rPr>
          <w:rFonts w:eastAsia="Times New Roman"/>
          <w:szCs w:val="24"/>
        </w:rPr>
      </w:pPr>
      <w:r>
        <w:rPr>
          <w:rFonts w:eastAsia="Times New Roman"/>
          <w:szCs w:val="24"/>
        </w:rPr>
        <w:t>Και αφού εξαντληθούν όλα αυτά τα επιχειρήματα, οι λίγοι, οι ελάχιστοι αυτοί πανεπιστημιακοί μέσα από τις απίστευτε</w:t>
      </w:r>
      <w:r>
        <w:rPr>
          <w:rFonts w:eastAsia="Times New Roman"/>
          <w:szCs w:val="24"/>
        </w:rPr>
        <w:t xml:space="preserve">ς διαπλοκές στα κοινωνικά μέσα που έχουν, στις εφημερίδες και τις τηλεοράσεις, προέβαλαν την προσφιλή τους τακτική: Αμαύρωση </w:t>
      </w:r>
      <w:r>
        <w:rPr>
          <w:rFonts w:eastAsia="Times New Roman"/>
          <w:szCs w:val="24"/>
        </w:rPr>
        <w:lastRenderedPageBreak/>
        <w:t xml:space="preserve">του Υπουργού και ταυτόχρονα απειλή στην κοινωνία. Ο Υπουργός –λένε- είναι </w:t>
      </w:r>
      <w:proofErr w:type="spellStart"/>
      <w:r>
        <w:rPr>
          <w:rFonts w:eastAsia="Times New Roman"/>
          <w:szCs w:val="24"/>
        </w:rPr>
        <w:t>εμμονικός</w:t>
      </w:r>
      <w:proofErr w:type="spellEnd"/>
      <w:r>
        <w:rPr>
          <w:rFonts w:eastAsia="Times New Roman"/>
          <w:szCs w:val="24"/>
        </w:rPr>
        <w:t xml:space="preserve">, μας πάει πίσω, είναι </w:t>
      </w:r>
      <w:proofErr w:type="spellStart"/>
      <w:r>
        <w:rPr>
          <w:rFonts w:eastAsia="Times New Roman"/>
          <w:szCs w:val="24"/>
        </w:rPr>
        <w:t>υπερσυγκεντρωτικός</w:t>
      </w:r>
      <w:proofErr w:type="spellEnd"/>
      <w:r>
        <w:rPr>
          <w:rFonts w:eastAsia="Times New Roman"/>
          <w:szCs w:val="24"/>
        </w:rPr>
        <w:t xml:space="preserve"> και δε</w:t>
      </w:r>
      <w:r>
        <w:rPr>
          <w:rFonts w:eastAsia="Times New Roman"/>
          <w:szCs w:val="24"/>
        </w:rPr>
        <w:t>ν θέλει τον ανταγωνισμό στα πανεπιστήμια, που θα τα βελτιώσει.</w:t>
      </w:r>
    </w:p>
    <w:p w14:paraId="3E37B9A4" w14:textId="77777777" w:rsidR="00462015" w:rsidRDefault="00E90EEC">
      <w:pPr>
        <w:spacing w:line="600" w:lineRule="auto"/>
        <w:ind w:firstLine="720"/>
        <w:contextualSpacing/>
        <w:jc w:val="both"/>
        <w:rPr>
          <w:rFonts w:eastAsia="Times New Roman"/>
          <w:szCs w:val="24"/>
        </w:rPr>
      </w:pPr>
      <w:r>
        <w:rPr>
          <w:rFonts w:eastAsia="Times New Roman"/>
          <w:szCs w:val="24"/>
        </w:rPr>
        <w:t>Και εάν όλα αυτά δεν κάνουν την Κυβέρνηση να συνετιστεί, τότε υπάρχει η μεγάλη απειλή. Οι καλοί, δηλαδή, αυτοί που παίρνουν το έξτρα επιμίσθιο θα εγκαταλείψουν τη χώρα, αφού δεν τους δίνουμε κί</w:t>
      </w:r>
      <w:r>
        <w:rPr>
          <w:rFonts w:eastAsia="Times New Roman"/>
          <w:szCs w:val="24"/>
        </w:rPr>
        <w:t>νητρα να διδάξουν. Τα μεταπτυχιακά θα κλείσουν, τα παιδιά των φτωχών οικογενειών δεν θα έχουν πού να σπουδάσουν, ενώ οι πλούσιοι θα έχουν τη δυνατότητα να πάνε σε άλλες χώρες μιας και δε θα υπάρχουν μεταπτυχιακά εδώ. Ήταν εντυπωσιακό πώς αυτό το αφήγημα γρ</w:t>
      </w:r>
      <w:r>
        <w:rPr>
          <w:rFonts w:eastAsia="Times New Roman"/>
          <w:szCs w:val="24"/>
        </w:rPr>
        <w:t>άφτηκε και αναπαράχθηκε από τόσους πολλούς σε τόσα πολλά μέσα και εφημερίδες. Εμάς</w:t>
      </w:r>
      <w:r w:rsidRPr="005B60A3">
        <w:rPr>
          <w:rFonts w:eastAsia="Times New Roman"/>
          <w:szCs w:val="24"/>
        </w:rPr>
        <w:t>,</w:t>
      </w:r>
      <w:r>
        <w:rPr>
          <w:rFonts w:eastAsia="Times New Roman"/>
          <w:szCs w:val="24"/>
        </w:rPr>
        <w:t xml:space="preserve"> βέβαια, δεν μας εκπλήσσει. </w:t>
      </w:r>
    </w:p>
    <w:p w14:paraId="3E37B9A5" w14:textId="77777777" w:rsidR="00462015" w:rsidRDefault="00E90EEC">
      <w:pPr>
        <w:spacing w:line="600" w:lineRule="auto"/>
        <w:ind w:firstLine="720"/>
        <w:contextualSpacing/>
        <w:jc w:val="both"/>
        <w:rPr>
          <w:rFonts w:eastAsia="Times New Roman"/>
          <w:szCs w:val="24"/>
        </w:rPr>
      </w:pPr>
      <w:r>
        <w:rPr>
          <w:rFonts w:eastAsia="Times New Roman"/>
          <w:szCs w:val="24"/>
        </w:rPr>
        <w:t>Αλήθεια, το οικονομικό στοιχείο είναι το μοναδικό κίνητρο για να κάνεις μεταπτυχιακά μαθήματα; Δεν είναι κίνητρο το γεγονός ότι διδάσκεις την ερ</w:t>
      </w:r>
      <w:r>
        <w:rPr>
          <w:rFonts w:eastAsia="Times New Roman"/>
          <w:szCs w:val="24"/>
        </w:rPr>
        <w:t xml:space="preserve">χόμενη γενιά επιστημόνων; Πώς, αλήθεια, είναι δυνατόν να σε θέλουν τόσο πολύ στο εξωτερικό και να μένεις εδώ, επειδή παίρνεις το επιμίσθιο και μόλις αυτό μειωθεί να απειλείς ότι φεύγεις; </w:t>
      </w:r>
    </w:p>
    <w:p w14:paraId="3E37B9A6"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Κουτόφραγκοι προφανώς οι έξω! Θέλουν κάποιους διακαώς, αλλά αυτοί δε</w:t>
      </w:r>
      <w:r>
        <w:rPr>
          <w:rFonts w:eastAsia="Times New Roman"/>
          <w:szCs w:val="24"/>
        </w:rPr>
        <w:t>ν φεύγουν γιατί μπορούν και διπλασιάζουν τον μισθό τους στην Ελλάδα. Και μόλις τους αφαιρέσουμε αυτή τη δυνατότητα, θα πάνε στα ξένα πανεπιστήμια, που με καρτερικότητα τους περιμένουν τόσα χρόνια! Μη ρεζιλεύεστε και εσείς, όταν επαναλαμβάνετε αντίστοιχα επ</w:t>
      </w:r>
      <w:r>
        <w:rPr>
          <w:rFonts w:eastAsia="Times New Roman"/>
          <w:szCs w:val="24"/>
        </w:rPr>
        <w:t xml:space="preserve">ιχειρήματα. </w:t>
      </w:r>
    </w:p>
    <w:p w14:paraId="3E37B9A7" w14:textId="77777777" w:rsidR="00462015" w:rsidRDefault="00E90EEC">
      <w:pPr>
        <w:spacing w:line="600" w:lineRule="auto"/>
        <w:ind w:firstLine="720"/>
        <w:contextualSpacing/>
        <w:jc w:val="both"/>
        <w:rPr>
          <w:rFonts w:eastAsia="Times New Roman"/>
          <w:szCs w:val="24"/>
        </w:rPr>
      </w:pPr>
      <w:r>
        <w:rPr>
          <w:rFonts w:eastAsia="Times New Roman"/>
          <w:szCs w:val="24"/>
        </w:rPr>
        <w:t>Και η τελική απειλή: Θα κλείσουν τα μεταπτυχιακά, οι πλούσιοι θα πάνε στο εξωτερικό και οι φτωχοί –μας λένε- δεν θα έχουν πού να πάνε. Δεν είχαμε καταλάβει τόσα χρόνια ότι η έγνοια όσων διπλασιάζουν τους μισθούς τους αυξάνοντας τα δίδακτρα των</w:t>
      </w:r>
      <w:r>
        <w:rPr>
          <w:rFonts w:eastAsia="Times New Roman"/>
          <w:szCs w:val="24"/>
        </w:rPr>
        <w:t xml:space="preserve"> μεταπτυχιακών, ήταν η πρόνοια των φτωχών φοιτητών. Δεν είχαμε καταλάβει ότι το κάνουν για το καλό των φτωχών.</w:t>
      </w:r>
    </w:p>
    <w:p w14:paraId="3E37B9A8" w14:textId="77777777" w:rsidR="00462015" w:rsidRDefault="00E90EEC">
      <w:pPr>
        <w:spacing w:line="600" w:lineRule="auto"/>
        <w:ind w:firstLine="720"/>
        <w:contextualSpacing/>
        <w:jc w:val="both"/>
        <w:rPr>
          <w:rFonts w:eastAsia="Times New Roman"/>
          <w:szCs w:val="24"/>
        </w:rPr>
      </w:pPr>
      <w:r>
        <w:rPr>
          <w:rFonts w:eastAsia="Times New Roman"/>
          <w:szCs w:val="24"/>
        </w:rPr>
        <w:t>Και όμως, τα γελοία αυτά θέματα, η γελοία αυτή επιχειρηματολογία γράφτηκε και ξαναγράφτηκε, λέχθηκε και ξαναλέχθηκε διαμορφώνοντας ένα δημόσιο αφ</w:t>
      </w:r>
      <w:r>
        <w:rPr>
          <w:rFonts w:eastAsia="Times New Roman"/>
          <w:szCs w:val="24"/>
        </w:rPr>
        <w:t xml:space="preserve">ήγημα που, όπως πολλά άλλα, βασίζεται σε </w:t>
      </w:r>
      <w:proofErr w:type="spellStart"/>
      <w:r>
        <w:rPr>
          <w:rFonts w:eastAsia="Times New Roman"/>
          <w:szCs w:val="24"/>
        </w:rPr>
        <w:t>λογικοφανή</w:t>
      </w:r>
      <w:proofErr w:type="spellEnd"/>
      <w:r>
        <w:rPr>
          <w:rFonts w:eastAsia="Times New Roman"/>
          <w:szCs w:val="24"/>
        </w:rPr>
        <w:t xml:space="preserve"> αλλά απολύτως έως αστεία επιχειρήματα.</w:t>
      </w:r>
    </w:p>
    <w:p w14:paraId="3E37B9A9" w14:textId="77777777" w:rsidR="00462015" w:rsidRDefault="00E90EEC">
      <w:pPr>
        <w:spacing w:line="600" w:lineRule="auto"/>
        <w:ind w:firstLine="720"/>
        <w:contextualSpacing/>
        <w:jc w:val="both"/>
        <w:rPr>
          <w:rFonts w:eastAsia="Times New Roman"/>
          <w:szCs w:val="24"/>
        </w:rPr>
      </w:pPr>
      <w:r>
        <w:rPr>
          <w:rFonts w:eastAsia="Times New Roman"/>
          <w:szCs w:val="24"/>
        </w:rPr>
        <w:t>Τελειώνω, με το να τονίσω τι είδους ακαδημαϊκούς κανόνες βάζουμε. Για πρώτη φορά θα γίνεται έλεγχος εάν τα τέλη φοίτησης υπολογίζονται σύμφωνα με το κόστος και όχι τ</w:t>
      </w:r>
      <w:r>
        <w:rPr>
          <w:rFonts w:eastAsia="Times New Roman"/>
          <w:szCs w:val="24"/>
        </w:rPr>
        <w:t xml:space="preserve">η ζήτηση. </w:t>
      </w:r>
      <w:r>
        <w:rPr>
          <w:rFonts w:eastAsia="Times New Roman"/>
          <w:szCs w:val="24"/>
        </w:rPr>
        <w:lastRenderedPageBreak/>
        <w:t>Δημόσια είναι τα πανεπιστήμιά μας ακόμη. Μην το ξεχνάτε. Για πρώτη φορά καθιερώνουμε την υποχρέωση να δέχονται τα μεταπτυχιακά προγράμματα δωρεάν φοιτητές που δεν έχουν την οικονομική δυνατότητα να πληρώνουν τα δίδακτρα αλλά ικανοποιούν τα κριτήρ</w:t>
      </w:r>
      <w:r>
        <w:rPr>
          <w:rFonts w:eastAsia="Times New Roman"/>
          <w:szCs w:val="24"/>
        </w:rPr>
        <w:t xml:space="preserve">ια εισαγωγής. </w:t>
      </w:r>
    </w:p>
    <w:p w14:paraId="3E37B9AA"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Για πρώτη φορά υπάρχει ένα όριο στις επιπλέον αμοιβές που μπορούν να πάρουν από τα μεταπτυχιακά οι καθηγητές που διδάσκουν σε αυτά, υπό την προϋπόθεση ότι δεν θα βρεθούν νέοι με ειδικότητα να κάνουν τα μαθήματα που κάνουν οι ίδιοι. </w:t>
      </w:r>
    </w:p>
    <w:p w14:paraId="3E37B9AB" w14:textId="77777777" w:rsidR="00462015" w:rsidRDefault="00E90EEC">
      <w:pPr>
        <w:spacing w:line="600" w:lineRule="auto"/>
        <w:ind w:firstLine="720"/>
        <w:contextualSpacing/>
        <w:jc w:val="both"/>
        <w:rPr>
          <w:rFonts w:eastAsia="Times New Roman"/>
          <w:szCs w:val="24"/>
        </w:rPr>
      </w:pPr>
      <w:r>
        <w:rPr>
          <w:rFonts w:eastAsia="Times New Roman"/>
          <w:szCs w:val="24"/>
        </w:rPr>
        <w:t>Για πρώτ</w:t>
      </w:r>
      <w:r>
        <w:rPr>
          <w:rFonts w:eastAsia="Times New Roman"/>
          <w:szCs w:val="24"/>
        </w:rPr>
        <w:t>η φορά μη αυτοδύναμα τμήματα δεν θα μπορούν να οργανώσουν μόνα τους μεταπτυχιακά, αλλά θα είναι υποχρεωμένα να το οργανώσουν σε συνεργασία με αυτοδύναμα τμήματα. Είναι κάτι που δεν σας άκουσα να το λέτε. Θέλετε να υπάρχουν τμήματα, όπως τώρα, με μηδέν προσ</w:t>
      </w:r>
      <w:r>
        <w:rPr>
          <w:rFonts w:eastAsia="Times New Roman"/>
          <w:szCs w:val="24"/>
        </w:rPr>
        <w:t>ωπικό, που οργανώνουν μεταπτυχιακά; Καταλαβαίνετε την απορρύθμιση που έγινε; Καταλαβαίνετε γιατί κάποιοι από εσάς δεν θέλουν το Υπουργείο να έχει τη δυνατότητα να αναπέμπει σύμφωνα με την απόφαση του Συμβουλίου της Επικρατείας;</w:t>
      </w:r>
    </w:p>
    <w:p w14:paraId="3E37B9AC"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Γι’ αυτό και εμείς λέμε ότι </w:t>
      </w:r>
      <w:r>
        <w:rPr>
          <w:rFonts w:eastAsia="Times New Roman"/>
          <w:szCs w:val="24"/>
        </w:rPr>
        <w:t xml:space="preserve">για πρώτη φορά μπαίνουν κανόνες. Μπαίνουν ακαδημαϊκοί κανόνες και το Υπουργείο τη μόνη </w:t>
      </w:r>
      <w:r>
        <w:rPr>
          <w:rFonts w:eastAsia="Times New Roman"/>
          <w:szCs w:val="24"/>
        </w:rPr>
        <w:lastRenderedPageBreak/>
        <w:t xml:space="preserve">δυνατότητα που έχει είναι να δει εάν αυτοί οι ακαδημαϊκοί κανόνες ικανοποιούνται μέσα στο γενικό πλαίσιο των αποφάσεων του Συμβουλίου της Επικρατείας. </w:t>
      </w:r>
    </w:p>
    <w:p w14:paraId="3E37B9A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Κατά τα άλλα η ακ</w:t>
      </w:r>
      <w:r>
        <w:rPr>
          <w:rFonts w:eastAsia="Times New Roman" w:cs="Times New Roman"/>
          <w:szCs w:val="24"/>
        </w:rPr>
        <w:t xml:space="preserve">αδημαϊκότητα πρέπει να προφυλαχθεί από εκείνους τους πανεπιστημιακούς, που ευτυχώς είναι πάρα πολλοί και ευτυχώς όλα αυτά τα χρόνια έδειξαν ότι ασκούν κοινωνικό λειτούργημα ανεξάρτητα των πολύ σοβαρών οικονομικών προβλημάτων που ήδη έχουν. </w:t>
      </w:r>
    </w:p>
    <w:p w14:paraId="3E37B9A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E37B9AF"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E37B9B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Κοινοβουλευτικός Εκπρόσωπος της Δημοκρατικής Συμπαράταξης κ. Θεοχαρόπουλος. </w:t>
      </w:r>
    </w:p>
    <w:p w14:paraId="3E37B9B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Έχουν μιλήσει μόνο τρεις ομιλητές. Έχετε κάνει τον Κανονισμό κουρε</w:t>
      </w:r>
      <w:r>
        <w:rPr>
          <w:rFonts w:eastAsia="Times New Roman" w:cs="Times New Roman"/>
          <w:szCs w:val="24"/>
        </w:rPr>
        <w:t xml:space="preserve">λόχαρτο. Είναι ντροπή! </w:t>
      </w:r>
    </w:p>
    <w:p w14:paraId="3E37B9B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Μετά τον κ. Θεοχαρόπουλο θα ακολουθήσουν τρεις.</w:t>
      </w:r>
      <w:r>
        <w:rPr>
          <w:rFonts w:eastAsia="Times New Roman" w:cs="Times New Roman"/>
          <w:b/>
          <w:szCs w:val="24"/>
        </w:rPr>
        <w:t xml:space="preserve"> </w:t>
      </w:r>
      <w:r>
        <w:rPr>
          <w:rFonts w:eastAsia="Times New Roman" w:cs="Times New Roman"/>
          <w:szCs w:val="24"/>
        </w:rPr>
        <w:t xml:space="preserve">Δεν έχετε τον λόγο, σας παρακαλώ πολύ. </w:t>
      </w:r>
    </w:p>
    <w:p w14:paraId="3E37B9B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Αγαπητοί Υπουργοί του Υπουργείου Παιδείας, πριν από λίγο είχαμε όλο το Υπουργικό Συμβο</w:t>
      </w:r>
      <w:r>
        <w:rPr>
          <w:rFonts w:eastAsia="Times New Roman" w:cs="Times New Roman"/>
          <w:szCs w:val="24"/>
        </w:rPr>
        <w:t xml:space="preserve">ύλιο εδώ, είχαμε ένα πολυνομοσχέδιο με τροπολογίες και μόνο ο κ. </w:t>
      </w:r>
      <w:proofErr w:type="spellStart"/>
      <w:r>
        <w:rPr>
          <w:rFonts w:eastAsia="Times New Roman" w:cs="Times New Roman"/>
          <w:szCs w:val="24"/>
        </w:rPr>
        <w:t>Τσακαλώτος</w:t>
      </w:r>
      <w:proofErr w:type="spellEnd"/>
      <w:r>
        <w:rPr>
          <w:rFonts w:eastAsia="Times New Roman" w:cs="Times New Roman"/>
          <w:szCs w:val="24"/>
        </w:rPr>
        <w:t xml:space="preserve"> και ο κ. Τσίπρας δεν ήταν εδώ για να τις παρουσιάσουν. Τώρα είστε από το Υπουργείο Παιδείας συνεπώς να μιλήσουμε για τα του νομοσχεδίου. </w:t>
      </w:r>
    </w:p>
    <w:p w14:paraId="3E37B9B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Σας άκουσα κύριε Υπουργέ, να λέτε για τις ομιλίες των Βουλευτών της Αντιπολίτευσης ότι ήταν κομμένες από τους φοιτητές. Είναι απαξίωση αυτό. </w:t>
      </w:r>
    </w:p>
    <w:p w14:paraId="3E37B9B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Κομμένες από τους καθηγητές ως φοιτητική εργ</w:t>
      </w:r>
      <w:r>
        <w:rPr>
          <w:rFonts w:eastAsia="Times New Roman" w:cs="Times New Roman"/>
          <w:szCs w:val="24"/>
        </w:rPr>
        <w:t xml:space="preserve">ασία. </w:t>
      </w:r>
    </w:p>
    <w:p w14:paraId="3E37B9B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Σας λέω ότι είναι απαξίωση του ρόλου εδώ των Βουλευτών και θα έπρεπε να ήσασταν πολύ πιο προσεκτικός για να μην μιλάμε με όρους όπως «γελοία επιχειρηματολογία» και άλλες τέτοιες εκφράσεις τις οποίες είπατε πριν από λίγο. </w:t>
      </w:r>
    </w:p>
    <w:p w14:paraId="3E37B9B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υτοχρόνως είπατε ότι η Κυβέρνηση προσπαθεί να επαναφέρει τη δημοκρατία σε διάφορους τομείς. Τι είναι αυτό τώρα πάλι; Είπατε ότι δεν είχαμε δημοκρατία πριν από το 2015; Ξανά </w:t>
      </w:r>
      <w:r>
        <w:rPr>
          <w:rFonts w:eastAsia="Times New Roman" w:cs="Times New Roman"/>
          <w:szCs w:val="24"/>
        </w:rPr>
        <w:lastRenderedPageBreak/>
        <w:t xml:space="preserve">τα ίδια επιχειρήματα που λέγατε στην Αντιπολίτευση; Ας αφήσω το πώς προσπαθείτε να </w:t>
      </w:r>
      <w:r>
        <w:rPr>
          <w:rFonts w:eastAsia="Times New Roman" w:cs="Times New Roman"/>
          <w:szCs w:val="24"/>
        </w:rPr>
        <w:t xml:space="preserve">επαναφέρετε τη δημοκρατία και πώς επιτίθεστε στις αποφάσεις, ως Κυβέρνηση, του Συμβουλίου της Επικρατείας και όλων των ανωτάτων δικαστηρίων της χώρας. Όμως, είναι δυνατόν με τέτοια επιχειρήματα στο </w:t>
      </w:r>
      <w:r>
        <w:rPr>
          <w:rFonts w:eastAsia="Times New Roman" w:cs="Times New Roman"/>
          <w:szCs w:val="24"/>
        </w:rPr>
        <w:t xml:space="preserve">ελληνικό </w:t>
      </w:r>
      <w:r>
        <w:rPr>
          <w:rFonts w:eastAsia="Times New Roman" w:cs="Times New Roman"/>
          <w:szCs w:val="24"/>
        </w:rPr>
        <w:t xml:space="preserve">Κοινοβούλιο να συζητάμε τόσο σοβαρά νομοσχέδια; </w:t>
      </w:r>
    </w:p>
    <w:p w14:paraId="3E37B9B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Και ταυτοχρόνως είπατε να αφεθεί στην άκρη ο αντιπολιτευτικός λόγος. Μα, εμείς διαλέγουμε την εθνική συνεννόηση, αυτήν επιδιώκουμε στο συγκεκριμένο θέμα και όχι λογικές κοινωνικού αυτοματισμού, όπως αυτές που αναπτύσσονται από την Κυβέρνησή σας και τις ακο</w:t>
      </w:r>
      <w:r>
        <w:rPr>
          <w:rFonts w:eastAsia="Times New Roman" w:cs="Times New Roman"/>
          <w:szCs w:val="24"/>
        </w:rPr>
        <w:t xml:space="preserve">ύσαμε και πριν από λίγο, η μια κατηγορία ακαδημαϊκών απέναντι στην άλλη, οι νέοι εκπαιδευτικοί απέναντι στους άλλους. Δεν είναι δυνατό να προχωρήσουμε με αυτήν τη λογική. Χρειάζεται λογική κοινωνικής συνοχής και όχι κοινωνικού αυτοματισμού. </w:t>
      </w:r>
    </w:p>
    <w:p w14:paraId="3E37B9B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Βουλευτές, οι αυταπάτες και οι εμμονές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συνεχίζονται. Στον χώρο της παιδείας αυτή τη φορά θα τραυματίσουν το εκπαιδευτικό σύστημα, που έχει όλα τα εφόδια να συμβάλει στην υπέρβαση της </w:t>
      </w:r>
      <w:r>
        <w:rPr>
          <w:rFonts w:eastAsia="Times New Roman" w:cs="Times New Roman"/>
          <w:szCs w:val="24"/>
        </w:rPr>
        <w:lastRenderedPageBreak/>
        <w:t>κρίσης, να δώσει προοπτική και λόγο, ώστ</w:t>
      </w:r>
      <w:r>
        <w:rPr>
          <w:rFonts w:eastAsia="Times New Roman" w:cs="Times New Roman"/>
          <w:szCs w:val="24"/>
        </w:rPr>
        <w:t>ε να μείνει και να δημιουργήσει η νέα γενιά στον τόπο της. Απαιτούνται προοδευτικές τομές αλλά και συνεννόηση σε αυτό το κρίσιμο εθνικό ζήτημα, συνεννόηση, όμως, όχι στη στασιμότητα, όχι στην οπισθοδρόμηση, αλλά στις βαθιές αλλαγές και στις προοδευτικές με</w:t>
      </w:r>
      <w:r>
        <w:rPr>
          <w:rFonts w:eastAsia="Times New Roman" w:cs="Times New Roman"/>
          <w:szCs w:val="24"/>
        </w:rPr>
        <w:t xml:space="preserve">ταρρυθμίσεις που απαιτούνται σήμερα. </w:t>
      </w:r>
    </w:p>
    <w:p w14:paraId="3E37B9B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νομοσχέδιο δεν μαρτυρά κανένα όραμα για τα ελληνικά πανεπιστήμια ούτε απαντά με τρόπο ουσιαστικό και αποτελεσματικό με τομές και αλλαγές στις παθογένειές τους. Σε κα</w:t>
      </w:r>
      <w:r>
        <w:rPr>
          <w:rFonts w:eastAsia="Times New Roman" w:cs="Times New Roman"/>
          <w:szCs w:val="24"/>
        </w:rPr>
        <w:t>μ</w:t>
      </w:r>
      <w:r>
        <w:rPr>
          <w:rFonts w:eastAsia="Times New Roman" w:cs="Times New Roman"/>
          <w:szCs w:val="24"/>
        </w:rPr>
        <w:t>μία περίπτωση δεν συνιστά μια ολοκληρωμένη θεσμικ</w:t>
      </w:r>
      <w:r>
        <w:rPr>
          <w:rFonts w:eastAsia="Times New Roman" w:cs="Times New Roman"/>
          <w:szCs w:val="24"/>
        </w:rPr>
        <w:t xml:space="preserve">ή παρέμβαση στην οργάνωση των ΑΕΙ. </w:t>
      </w:r>
    </w:p>
    <w:p w14:paraId="3E37B9B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λίστα των επιχειρημάτων που </w:t>
      </w:r>
      <w:proofErr w:type="spellStart"/>
      <w:r>
        <w:rPr>
          <w:rFonts w:eastAsia="Times New Roman" w:cs="Times New Roman"/>
          <w:szCs w:val="24"/>
        </w:rPr>
        <w:t>αποδομούν</w:t>
      </w:r>
      <w:proofErr w:type="spellEnd"/>
      <w:r>
        <w:rPr>
          <w:rFonts w:eastAsia="Times New Roman" w:cs="Times New Roman"/>
          <w:szCs w:val="24"/>
        </w:rPr>
        <w:t xml:space="preserve"> το αφήγημά σας είναι μακρά, αλλά αυτό που αφορά εμάς δεν είναι η αποδόμηση της πολιτικής σας, αυτή έχει ήδη </w:t>
      </w:r>
      <w:proofErr w:type="spellStart"/>
      <w:r>
        <w:rPr>
          <w:rFonts w:eastAsia="Times New Roman" w:cs="Times New Roman"/>
          <w:szCs w:val="24"/>
        </w:rPr>
        <w:t>αποδομηθεί</w:t>
      </w:r>
      <w:proofErr w:type="spellEnd"/>
      <w:r>
        <w:rPr>
          <w:rFonts w:eastAsia="Times New Roman" w:cs="Times New Roman"/>
          <w:szCs w:val="24"/>
        </w:rPr>
        <w:t xml:space="preserve">. Μας αφορά να απελευθερώσουμε την τριτοβάθμια εκπαίδευση από </w:t>
      </w:r>
      <w:r>
        <w:rPr>
          <w:rFonts w:eastAsia="Times New Roman" w:cs="Times New Roman"/>
          <w:szCs w:val="24"/>
        </w:rPr>
        <w:t>όσα σήμερα την καθηλώνουν, να την απαλλάξουμε από τον σφιχτό εναγκαλισμό με το κράτους, την αναξιοκρατία, τις συντεχνιακές λογικές, να της παρέχουμε ένα σύγχρονο λειτουργικό και παράλληλα ευέλικτο πλαίσιο για τη διοίκηση, τη λειτουργία και την ανάπτυξή της</w:t>
      </w:r>
      <w:r>
        <w:rPr>
          <w:rFonts w:eastAsia="Times New Roman" w:cs="Times New Roman"/>
          <w:szCs w:val="24"/>
        </w:rPr>
        <w:t xml:space="preserve">. </w:t>
      </w:r>
    </w:p>
    <w:p w14:paraId="3E37B9B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Πέντε είναι τα κεντρικά ζητήματα του νομοσχεδίου που αποδεικνύουν, δυστυχώς, ότι η παιδεία για άλλη μια φορά γίνεται χώρος άσκησης μιας δήθεν αριστερής, αλλά στην πραγματικότητα βαθιά </w:t>
      </w:r>
      <w:proofErr w:type="spellStart"/>
      <w:r>
        <w:rPr>
          <w:rFonts w:eastAsia="Times New Roman" w:cs="Times New Roman"/>
          <w:szCs w:val="24"/>
        </w:rPr>
        <w:t>εμμονικής</w:t>
      </w:r>
      <w:proofErr w:type="spellEnd"/>
      <w:r>
        <w:rPr>
          <w:rFonts w:eastAsia="Times New Roman" w:cs="Times New Roman"/>
          <w:szCs w:val="24"/>
        </w:rPr>
        <w:t xml:space="preserve"> πολιτικής. </w:t>
      </w:r>
    </w:p>
    <w:p w14:paraId="3E37B9B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Δεν επιχειρείτε τη φυγή προς τα εμπρός, αλλά πη</w:t>
      </w:r>
      <w:r>
        <w:rPr>
          <w:rFonts w:eastAsia="Times New Roman" w:cs="Times New Roman"/>
          <w:szCs w:val="24"/>
        </w:rPr>
        <w:t xml:space="preserve">γαίνετε με φόρα προς τα πίσω. </w:t>
      </w:r>
    </w:p>
    <w:p w14:paraId="3E37B9B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Πρώτον, μεταπτυχιακές σπουδές. Εμείς είμαστε σαφώς υπέρ της ρύθμισης του τοπίου, το οποίο πράγματι είχε πολλά προβλήματα. Εσείς καμώνεστε πως φέρνετε σαρωτικές αλλαγές, πως κατοχυρώνετε το δικαίωμα της δωρεάν φοίτησης. Προφαν</w:t>
      </w:r>
      <w:r>
        <w:rPr>
          <w:rFonts w:eastAsia="Times New Roman" w:cs="Times New Roman"/>
          <w:szCs w:val="24"/>
        </w:rPr>
        <w:t>ώς και θεωρούμε κοινωνική αναγκαιότητα, προφανώς και συμφωνούμε με την απαλλαγή των υποψηφίων σε μεταπτυχιακά προγράμματα με χαμηλά εισοδήματα από τα τέλη φοίτησης. Διαφωνούμε, όμως πλήρως, με τον τρόπο που αντιμετωπίζετε εν γένει τον δεύτερο κύκλο σπουδών</w:t>
      </w:r>
      <w:r>
        <w:rPr>
          <w:rFonts w:eastAsia="Times New Roman" w:cs="Times New Roman"/>
          <w:szCs w:val="24"/>
        </w:rPr>
        <w:t xml:space="preserve">. </w:t>
      </w:r>
    </w:p>
    <w:p w14:paraId="3E37B9B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Οι ρυθμίσεις που φέρνετε για τα προγράμματα μεταπτυχιακών σπουδών είναι περιοριστικές για την αυτονομία των ιδρυμάτων και μακριά από 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τη διαφάνεια της λειτουργίας τους. Δεν θα επαναφέρω εδώ αυτά που συζητήσαμε </w:t>
      </w:r>
      <w:r>
        <w:rPr>
          <w:rFonts w:eastAsia="Times New Roman" w:cs="Times New Roman"/>
          <w:szCs w:val="24"/>
        </w:rPr>
        <w:lastRenderedPageBreak/>
        <w:t>στον πρώτο γύρο της συ</w:t>
      </w:r>
      <w:r>
        <w:rPr>
          <w:rFonts w:eastAsia="Times New Roman" w:cs="Times New Roman"/>
          <w:szCs w:val="24"/>
        </w:rPr>
        <w:t>ζήτησης. Δεν χρειάζεται. Νομίζω ότι εξαντλήθηκε στην αρχή της σημερινής συζήτησης. Αντί να διευκολύνετε, δυσκολεύετε το έργο των πανεπιστημιακών.</w:t>
      </w:r>
    </w:p>
    <w:p w14:paraId="3E37B9C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Οι αποδοχές στη χώρα μας είναι χαμηλές σε σχέση με κάθε άλλη χώρα της Ευρώπης και μετά από χρόνια σπουδών, για</w:t>
      </w:r>
      <w:r>
        <w:rPr>
          <w:rFonts w:eastAsia="Times New Roman" w:cs="Times New Roman"/>
          <w:szCs w:val="24"/>
        </w:rPr>
        <w:t xml:space="preserve"> να πάρουν αυτές τις θέσεις -το γνωρίζετε πολύ καλά-, μετά από κόστος που έχουν δώσει, για να μπορέσουν να έχουν αυτές τις θέσεις, και χρόνια. Και ξέρετε καλά τον χώρο της εκπαίδευσης σε αυτόν τον τομέα. Στις χαμηλές λοιπόν αποδοχές στη χώρα μας προσθέτετε</w:t>
      </w:r>
      <w:r>
        <w:rPr>
          <w:rFonts w:eastAsia="Times New Roman" w:cs="Times New Roman"/>
          <w:szCs w:val="24"/>
        </w:rPr>
        <w:t xml:space="preserve"> γραφειοκρατία και τους ωθείτε στην αποχή από την άσκηση του διοικητικού έργου και την ανάληψη ερευνητικών προγραμμάτων. Εκεί οδηγεί αυτή η γραφειοκρατία. Ενώ υπερηφανευόμαστε όλοι για το παραγόμενο ερευνητικό έργο των πανεπιστημίων, αντί να βελτιώνει η </w:t>
      </w:r>
      <w:r>
        <w:rPr>
          <w:rFonts w:eastAsia="Times New Roman" w:cs="Times New Roman"/>
          <w:szCs w:val="24"/>
        </w:rPr>
        <w:t>Κυ</w:t>
      </w:r>
      <w:r>
        <w:rPr>
          <w:rFonts w:eastAsia="Times New Roman" w:cs="Times New Roman"/>
          <w:szCs w:val="24"/>
        </w:rPr>
        <w:t xml:space="preserve">βέρνησή </w:t>
      </w:r>
      <w:r>
        <w:rPr>
          <w:rFonts w:eastAsia="Times New Roman" w:cs="Times New Roman"/>
          <w:szCs w:val="24"/>
        </w:rPr>
        <w:t xml:space="preserve">σας το πλαίσιο μέσα στο οποίο αυτό το έργο παράγεται, το κάνει πιο περίπλοκο. Επιπλέον, προσπαθεί και να το ελέγξει. </w:t>
      </w:r>
    </w:p>
    <w:p w14:paraId="3E37B9C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Πώς να μιλήσουμε για την ενίσχυση εξωστρέφειας για παράδειγμα; </w:t>
      </w:r>
      <w:r>
        <w:rPr>
          <w:rFonts w:eastAsia="Times New Roman" w:cs="Times New Roman"/>
          <w:szCs w:val="24"/>
        </w:rPr>
        <w:t xml:space="preserve">Είναι απαραίτητη η </w:t>
      </w:r>
      <w:r>
        <w:rPr>
          <w:rFonts w:eastAsia="Times New Roman" w:cs="Times New Roman"/>
          <w:szCs w:val="24"/>
        </w:rPr>
        <w:t xml:space="preserve">εξωστρέφεια και </w:t>
      </w:r>
      <w:r>
        <w:rPr>
          <w:rFonts w:eastAsia="Times New Roman" w:cs="Times New Roman"/>
          <w:szCs w:val="24"/>
        </w:rPr>
        <w:t xml:space="preserve">η </w:t>
      </w:r>
      <w:r>
        <w:rPr>
          <w:rFonts w:eastAsia="Times New Roman" w:cs="Times New Roman"/>
          <w:szCs w:val="24"/>
        </w:rPr>
        <w:t>καινοτομία των ιδρυμάτων. Υπάρ</w:t>
      </w:r>
      <w:r>
        <w:rPr>
          <w:rFonts w:eastAsia="Times New Roman" w:cs="Times New Roman"/>
          <w:szCs w:val="24"/>
        </w:rPr>
        <w:t>χει έδαφος για μια τέτοια συζήτηση όταν ουσια</w:t>
      </w:r>
      <w:r>
        <w:rPr>
          <w:rFonts w:eastAsia="Times New Roman" w:cs="Times New Roman"/>
          <w:szCs w:val="24"/>
        </w:rPr>
        <w:lastRenderedPageBreak/>
        <w:t>στικά δεν ανοίγουμε τον δρόμο των μεταπτυχιακών στους φοιτητές από το εξωτερικό. Γιατί δεν ανοίγει</w:t>
      </w:r>
      <w:r>
        <w:rPr>
          <w:rFonts w:eastAsia="Times New Roman" w:cs="Times New Roman"/>
          <w:szCs w:val="24"/>
        </w:rPr>
        <w:t xml:space="preserve"> με το νομοσχέδιό σας</w:t>
      </w:r>
      <w:r>
        <w:rPr>
          <w:rFonts w:eastAsia="Times New Roman" w:cs="Times New Roman"/>
          <w:szCs w:val="24"/>
        </w:rPr>
        <w:t>;</w:t>
      </w:r>
      <w:r>
        <w:rPr>
          <w:rFonts w:eastAsia="Times New Roman" w:cs="Times New Roman"/>
          <w:szCs w:val="24"/>
        </w:rPr>
        <w:t xml:space="preserve"> Πώς να μιλήσουμε για εξωστρέφεια όταν η έρευνα και η καινοτομία στη χώρα μας είναι πολύπαθ</w:t>
      </w:r>
      <w:r>
        <w:rPr>
          <w:rFonts w:eastAsia="Times New Roman" w:cs="Times New Roman"/>
          <w:szCs w:val="24"/>
        </w:rPr>
        <w:t>ες;</w:t>
      </w:r>
    </w:p>
    <w:p w14:paraId="3E37B9C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Λίγους μήνες μετά την ψήφιση του νομοσχεδίου για την έρευνα, φέρνετε αιφνιδιαστικά και χωρίς διαβούλευση πλήθος διατάξεων για την έρευνα που συνιστούν ένα ακόμη μίνι νομοσχέδιο. Αναφέρομαι στο άρθρο 69. Ακόμη κι αν ορισμένες εξ αυτών είναι θετικές, πώς</w:t>
      </w:r>
      <w:r>
        <w:rPr>
          <w:rFonts w:eastAsia="Times New Roman" w:cs="Times New Roman"/>
          <w:szCs w:val="24"/>
        </w:rPr>
        <w:t xml:space="preserve"> μπορούμε να απαντήσουμε στην αποσπασματικότητα και την προχειρότητα αυτή;</w:t>
      </w:r>
    </w:p>
    <w:p w14:paraId="3E37B9C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-και εδώ θα ήθελα την προσοχή σας- άσυλο. Αφού δεν μπορέσατε, λοιπόν, να σχεδιάσετε και να υλοποιήστε </w:t>
      </w:r>
      <w:r>
        <w:rPr>
          <w:rFonts w:eastAsia="Times New Roman" w:cs="Times New Roman"/>
          <w:szCs w:val="24"/>
        </w:rPr>
        <w:t xml:space="preserve">καμμία </w:t>
      </w:r>
      <w:r>
        <w:rPr>
          <w:rFonts w:eastAsia="Times New Roman" w:cs="Times New Roman"/>
          <w:szCs w:val="24"/>
        </w:rPr>
        <w:t xml:space="preserve">μεταρρύθμιση εκπαιδευτική, ρίχνετε τώρα λίγο </w:t>
      </w:r>
      <w:proofErr w:type="spellStart"/>
      <w:r>
        <w:rPr>
          <w:rFonts w:eastAsia="Times New Roman" w:cs="Times New Roman"/>
          <w:szCs w:val="24"/>
        </w:rPr>
        <w:t>αριστερόσκονη</w:t>
      </w:r>
      <w:proofErr w:type="spellEnd"/>
      <w:r>
        <w:rPr>
          <w:rFonts w:eastAsia="Times New Roman" w:cs="Times New Roman"/>
          <w:szCs w:val="24"/>
        </w:rPr>
        <w:t xml:space="preserve"> –αυτ</w:t>
      </w:r>
      <w:r>
        <w:rPr>
          <w:rFonts w:eastAsia="Times New Roman" w:cs="Times New Roman"/>
          <w:szCs w:val="24"/>
        </w:rPr>
        <w:t xml:space="preserve">ό κάνετε- για να μη θεωρηθεί το νομοθέτημά σας πολιτικά ουδέτερο. Ξεκινήσατε από το «δωρεάν μεταπτυχιακά για όλους», για να συνεχίσετε με το άσυλο. </w:t>
      </w:r>
    </w:p>
    <w:p w14:paraId="3E37B9C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Είναι σαφές ότι υπάρχει άσυλο ιδεών σήμερα σε όλη την κοινωνία, αλλά για να δούμε τι γίνεται στο ελληνικό π</w:t>
      </w:r>
      <w:r>
        <w:rPr>
          <w:rFonts w:eastAsia="Times New Roman" w:cs="Times New Roman"/>
          <w:szCs w:val="24"/>
        </w:rPr>
        <w:t xml:space="preserve">ανεπιστήμιο. Παντού ο κάθε Έλληνας σήμερα μπορεί να εκφράζεται ελεύθερα, χωρίς να αισθάνεται απειλή, ακριβώς γιατί οι δημοκρατικοί </w:t>
      </w:r>
      <w:r>
        <w:rPr>
          <w:rFonts w:eastAsia="Times New Roman" w:cs="Times New Roman"/>
          <w:szCs w:val="24"/>
        </w:rPr>
        <w:lastRenderedPageBreak/>
        <w:t xml:space="preserve">μας θεσμοί του εξασφαλίζουν προστασία έναντι πιθανών επιθέσεων από ομάδες που διαφωνούν με τις απόψεις του. </w:t>
      </w:r>
    </w:p>
    <w:p w14:paraId="3E37B9C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πανεπιστήμιο</w:t>
      </w:r>
      <w:r>
        <w:rPr>
          <w:rFonts w:eastAsia="Times New Roman" w:cs="Times New Roman"/>
          <w:szCs w:val="24"/>
        </w:rPr>
        <w:t>, όμως, αν μια ομάδα διαφωνεί με τις απόψεις κάποιου διδάσκοντα, μπορεί να παρεμβαίνει ακόμα και με βία ή απειλή βίας -δεν μιλάω για την εγκληματική ενέργεια αυτή τη στιγμή- και είτε να φιμώνει είτε να προσπαθεί να φιμώσει τη διαφορετική έκφραση, ακριβώς γ</w:t>
      </w:r>
      <w:r>
        <w:rPr>
          <w:rFonts w:eastAsia="Times New Roman" w:cs="Times New Roman"/>
          <w:szCs w:val="24"/>
        </w:rPr>
        <w:t>ιατί δεν υπάρχει κανένα όργανο για να υπερασπιστεί την εύρυθμη λειτουργία των δημοκρατικών θεσμών. Η δημοκρατία, όμως, δεν μπορεί να υπάρξει χωρίς όργανα προάσπισης. Το μόνο που έχουμε κερδίσει σήμερα είναι η φίμωση απόψεων από την απειλή βίας που ασκούν ο</w:t>
      </w:r>
      <w:r>
        <w:rPr>
          <w:rFonts w:eastAsia="Times New Roman" w:cs="Times New Roman"/>
          <w:szCs w:val="24"/>
        </w:rPr>
        <w:t xml:space="preserve">μάδες που δηλωμένα είναι υπέρ της άσκησης βίας. </w:t>
      </w:r>
    </w:p>
    <w:p w14:paraId="3E37B9C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Επιτρέπετε την επέμβαση δημόσιας δύναμης σε χώρους των ΑΕΙ αυτεπαγγέλτως σε περιπτώσεις κακουργημάτων και εγκλημάτων κατά της ζωής και ύστερα από απόφαση του πρυτανικού συμβουλίου σε οποιαδήποτε άλλη περίπτω</w:t>
      </w:r>
      <w:r>
        <w:rPr>
          <w:rFonts w:eastAsia="Times New Roman" w:cs="Times New Roman"/>
          <w:szCs w:val="24"/>
        </w:rPr>
        <w:t xml:space="preserve">ση. Για να γίνει, δηλαδή, σαφές θα πρέπει να </w:t>
      </w:r>
      <w:proofErr w:type="spellStart"/>
      <w:r>
        <w:rPr>
          <w:rFonts w:eastAsia="Times New Roman" w:cs="Times New Roman"/>
          <w:szCs w:val="24"/>
        </w:rPr>
        <w:t>συγκληθεί</w:t>
      </w:r>
      <w:proofErr w:type="spellEnd"/>
      <w:r>
        <w:rPr>
          <w:rFonts w:eastAsia="Times New Roman" w:cs="Times New Roman"/>
          <w:szCs w:val="24"/>
        </w:rPr>
        <w:t xml:space="preserve"> το πρυτανικό συμβούλιο και να αποφασίσει για το αν θα κληθούν ή όχι οι αρχές, ενώ στο μεταξύ η </w:t>
      </w:r>
      <w:proofErr w:type="spellStart"/>
      <w:r>
        <w:rPr>
          <w:rFonts w:eastAsia="Times New Roman" w:cs="Times New Roman"/>
          <w:szCs w:val="24"/>
        </w:rPr>
        <w:t>παραβατική</w:t>
      </w:r>
      <w:proofErr w:type="spellEnd"/>
      <w:r>
        <w:rPr>
          <w:rFonts w:eastAsia="Times New Roman" w:cs="Times New Roman"/>
          <w:szCs w:val="24"/>
        </w:rPr>
        <w:t xml:space="preserve"> ενέργεια θα έχει ήδη γίνει. </w:t>
      </w:r>
    </w:p>
    <w:p w14:paraId="3E37B9C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εν είναι αριστερή αυτή η πολιτική! Και επειδή και στη Νέα Δημοκρα</w:t>
      </w:r>
      <w:r>
        <w:rPr>
          <w:rFonts w:eastAsia="Times New Roman" w:cs="Times New Roman"/>
          <w:szCs w:val="24"/>
        </w:rPr>
        <w:t xml:space="preserve">τία είχατε αναζητήσεις τελευταία για την </w:t>
      </w:r>
      <w:r>
        <w:rPr>
          <w:rFonts w:eastAsia="Times New Roman" w:cs="Times New Roman"/>
          <w:szCs w:val="24"/>
        </w:rPr>
        <w:t xml:space="preserve">Αριστερά </w:t>
      </w:r>
      <w:r>
        <w:rPr>
          <w:rFonts w:eastAsia="Times New Roman" w:cs="Times New Roman"/>
          <w:szCs w:val="24"/>
        </w:rPr>
        <w:t xml:space="preserve">όταν η </w:t>
      </w:r>
      <w:r>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 xml:space="preserve"> είπε ότι </w:t>
      </w:r>
      <w:r>
        <w:rPr>
          <w:rFonts w:eastAsia="Times New Roman" w:cs="Times New Roman"/>
          <w:szCs w:val="24"/>
        </w:rPr>
        <w:t>«</w:t>
      </w:r>
      <w:r>
        <w:rPr>
          <w:rFonts w:eastAsia="Times New Roman" w:cs="Times New Roman"/>
          <w:szCs w:val="24"/>
        </w:rPr>
        <w:t xml:space="preserve">η </w:t>
      </w:r>
      <w:r>
        <w:rPr>
          <w:rFonts w:eastAsia="Times New Roman" w:cs="Times New Roman"/>
          <w:szCs w:val="24"/>
        </w:rPr>
        <w:t xml:space="preserve">Αριστερά </w:t>
      </w:r>
      <w:r>
        <w:rPr>
          <w:rFonts w:eastAsia="Times New Roman" w:cs="Times New Roman"/>
          <w:szCs w:val="24"/>
        </w:rPr>
        <w:t xml:space="preserve">έχει δώσει σημαντικούς αγώνες για τον τόπο και η Κυβέρνηση του ΣΥΡΙΖΑ είναι κατ’ ευφημισμό </w:t>
      </w:r>
      <w:r>
        <w:rPr>
          <w:rFonts w:eastAsia="Times New Roman" w:cs="Times New Roman"/>
          <w:szCs w:val="24"/>
        </w:rPr>
        <w:t>Αριστερά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-καλά τα είπε και κακώς η σκληρή πτέρυγα της </w:t>
      </w:r>
      <w:r>
        <w:rPr>
          <w:rFonts w:eastAsia="Times New Roman" w:cs="Times New Roman"/>
          <w:szCs w:val="24"/>
        </w:rPr>
        <w:t xml:space="preserve">Δεξιάς </w:t>
      </w:r>
      <w:r>
        <w:rPr>
          <w:rFonts w:eastAsia="Times New Roman" w:cs="Times New Roman"/>
          <w:szCs w:val="24"/>
        </w:rPr>
        <w:t xml:space="preserve">του κόμματος της Νέας Δημοκρατίας επιτέθηκε στην </w:t>
      </w:r>
      <w:r>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 xml:space="preserve">- θα σας πω σ’ αυτό το θέμα τι είναι αριστερό για παράδειγμα. Είναι, αυτό που έλεγε ο αείμνηστος Λεωνίδας Κύρκος το 2010, αγαπητές και αγαπητοί Βουλευτές του ΣΥΡΙΖΑ; Έλεγε: «Αυτό που υπάρχει μόνο </w:t>
      </w:r>
      <w:r>
        <w:rPr>
          <w:rFonts w:eastAsia="Times New Roman" w:cs="Times New Roman"/>
          <w:szCs w:val="24"/>
        </w:rPr>
        <w:t>είναι γελοιοποίηση της έννοιας του ασύλου και του κύρους της ακαδημαϊκής κοινότητας και ιδιαίτερα των σπουδαστών και της θέσπισης ενός πραγματικού άσυλου της διακίνησης ιδεών». Συμφωνείτε ή δεν συμφωνείτε με αυτή την άποψη; Είναι φανερό από τη νομοθέτηση α</w:t>
      </w:r>
      <w:r>
        <w:rPr>
          <w:rFonts w:eastAsia="Times New Roman" w:cs="Times New Roman"/>
          <w:szCs w:val="24"/>
        </w:rPr>
        <w:t xml:space="preserve">πό αυτό το οποίο φέρνετε, ότι δεν συμφωνείτε. </w:t>
      </w:r>
    </w:p>
    <w:p w14:paraId="3E37B9C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του ΣΥΡΙΖΑ, σταματήστε να αντιμετωπίζετε το θέμα του ασύλου με ιδεοληψίες και εμμονές. Αυτό που πρέπει να διασφαλίζεται είναι η ελεύθερη διακίνηση των ιδεών και όχι να μην αντιμετωπίζεται η</w:t>
      </w:r>
      <w:r>
        <w:rPr>
          <w:rFonts w:eastAsia="Times New Roman" w:cs="Times New Roman"/>
          <w:szCs w:val="24"/>
        </w:rPr>
        <w:t xml:space="preserve"> οποιαδήποτε </w:t>
      </w:r>
      <w:proofErr w:type="spellStart"/>
      <w:r>
        <w:rPr>
          <w:rFonts w:eastAsia="Times New Roman" w:cs="Times New Roman"/>
          <w:szCs w:val="24"/>
        </w:rPr>
        <w:t>παραβατική</w:t>
      </w:r>
      <w:proofErr w:type="spellEnd"/>
      <w:r>
        <w:rPr>
          <w:rFonts w:eastAsia="Times New Roman" w:cs="Times New Roman"/>
          <w:szCs w:val="24"/>
        </w:rPr>
        <w:t xml:space="preserve"> </w:t>
      </w:r>
      <w:r>
        <w:rPr>
          <w:rFonts w:eastAsia="Times New Roman" w:cs="Times New Roman"/>
          <w:szCs w:val="24"/>
        </w:rPr>
        <w:lastRenderedPageBreak/>
        <w:t>ενέργεια στον χώρο των πανεπιστημίων ή να υπάρχει ανοχή σ’ αυτήν.</w:t>
      </w:r>
    </w:p>
    <w:p w14:paraId="3E37B9C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Ένα άλλο σημείο είναι ότι δεν διασφαλίζετε έναν αποτελεσματικό και διαφανή τρόπο διοίκησης των ΑΕΙ, με συναινετικούς θεσμούς και απαλλαγμένο από την εξυπηρέτη</w:t>
      </w:r>
      <w:r>
        <w:rPr>
          <w:rFonts w:eastAsia="Times New Roman" w:cs="Times New Roman"/>
          <w:szCs w:val="24"/>
        </w:rPr>
        <w:t>ση συμφερόντων.</w:t>
      </w:r>
    </w:p>
    <w:p w14:paraId="3E37B9C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Τέταρτον</w:t>
      </w:r>
      <w:r>
        <w:rPr>
          <w:rFonts w:eastAsia="Times New Roman" w:cs="Times New Roman"/>
          <w:szCs w:val="24"/>
        </w:rPr>
        <w:t xml:space="preserve">, λέτε πως ενισχύετε την αντιπροσωπευτικότητα των οργάνων διοίκησης, την εμπέδωση της δημοκρατίας και του πλουραλισμού των ιδρυμάτων. Όμως, ας μην </w:t>
      </w:r>
      <w:proofErr w:type="spellStart"/>
      <w:r>
        <w:rPr>
          <w:rFonts w:eastAsia="Times New Roman" w:cs="Times New Roman"/>
          <w:szCs w:val="24"/>
        </w:rPr>
        <w:t>κοροϊδευόμαστε</w:t>
      </w:r>
      <w:proofErr w:type="spellEnd"/>
      <w:r>
        <w:rPr>
          <w:rFonts w:eastAsia="Times New Roman" w:cs="Times New Roman"/>
          <w:szCs w:val="24"/>
        </w:rPr>
        <w:t>. Δεν διασφαλίζετε με τις ρυθμίσεις που φέρνετε έναν αποτελεσματικό και</w:t>
      </w:r>
      <w:r>
        <w:rPr>
          <w:rFonts w:eastAsia="Times New Roman" w:cs="Times New Roman"/>
          <w:szCs w:val="24"/>
        </w:rPr>
        <w:t xml:space="preserve"> διαφανή τρόπο διοίκησης των ΑΕΙ, με συναινετικούς θεσμούς και απαλλαγμένο από την εξυπηρέτηση συμφερόντων. </w:t>
      </w:r>
    </w:p>
    <w:p w14:paraId="3E37B9C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Προφανώς, εσείς αναφέρεστε στη συμμετοχή των φοιτητών σε όλα τα όργανα. Ας είμαστε όμως ξεκάθαροι και ειλικρινείς, για να αποφύγουμε έναν νέο λαϊκι</w:t>
      </w:r>
      <w:r>
        <w:rPr>
          <w:rFonts w:eastAsia="Times New Roman" w:cs="Times New Roman"/>
          <w:szCs w:val="24"/>
        </w:rPr>
        <w:t>σμό. Προφανώς και στηρίζουμε τη συμμετοχή των φοιτητών. Κρίνουμε, ωστόσο, υπερβολική την εμπλοκή των φοιτητών στη διοίκηση και ιδιαίτερα σε θέματα διοικητικού χαρακτήρα ή οικονομικής φύσεως. Δεν θα ήμασταν αντίθετοι στη φοιτητική συμμετοχή, εάν οριζόταν σα</w:t>
      </w:r>
      <w:r>
        <w:rPr>
          <w:rFonts w:eastAsia="Times New Roman" w:cs="Times New Roman"/>
          <w:szCs w:val="24"/>
        </w:rPr>
        <w:t>φώς ότι οι εκπρό</w:t>
      </w:r>
      <w:r>
        <w:rPr>
          <w:rFonts w:eastAsia="Times New Roman" w:cs="Times New Roman"/>
          <w:szCs w:val="24"/>
        </w:rPr>
        <w:lastRenderedPageBreak/>
        <w:t xml:space="preserve">σωποί τους θα έχουν δικαίωμα να τοποθετούνται και να ψηφίζουν στα θέματα φοιτητικής μέριμνας. Εδώ, όμως, οι παλινωδίες της Κυβέρνησης είναι τεράστιες, αφού στην αρχή ήθελε φοιτητική συμμετοχή στην εκλογή των οργάνων και </w:t>
      </w:r>
      <w:r>
        <w:rPr>
          <w:rFonts w:eastAsia="Times New Roman" w:cs="Times New Roman"/>
          <w:szCs w:val="24"/>
        </w:rPr>
        <w:t>πλέον</w:t>
      </w:r>
      <w:r>
        <w:rPr>
          <w:rFonts w:eastAsia="Times New Roman" w:cs="Times New Roman"/>
          <w:szCs w:val="24"/>
        </w:rPr>
        <w:t xml:space="preserve"> να ψηφίζουν οι</w:t>
      </w:r>
      <w:r>
        <w:rPr>
          <w:rFonts w:eastAsia="Times New Roman" w:cs="Times New Roman"/>
          <w:szCs w:val="24"/>
        </w:rPr>
        <w:t xml:space="preserve"> φοιτητικοί εκπρόσωποι για όλα τα θέματα πλέον της ημερήσιας διάταξης στις γενικές συνελεύσεις των τμημάτων, και για τις προκηρύξεις θέσεων ΔΕΠ και για το πρόγραμμα σπουδών.</w:t>
      </w:r>
    </w:p>
    <w:p w14:paraId="3E37B9CC" w14:textId="77777777" w:rsidR="00462015" w:rsidRDefault="00E90EEC">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πυρπολείτε το εγχείρημα για τον ενιαίο χώρο ανώτατης εκπαίδευσης και έρευ</w:t>
      </w:r>
      <w:r>
        <w:rPr>
          <w:rFonts w:eastAsia="Times New Roman" w:cs="Times New Roman"/>
          <w:szCs w:val="24"/>
        </w:rPr>
        <w:t>νας. Σας άκουσα πριν από λίγο να αναφέρεστε στην αναγκαιότητα του ενιαίου χώρου ανώτατης εκπαίδευσης και έρευνας. Θα σας πω, λοιπόν, γιατί πυρπολείτε με το νομοσχέδιό σας αυτή την αναγκαιότητα κατ’ εμάς, τον ενιαίο χώρο ανώτατης εκπαίδευσης και έρευνας. Με</w:t>
      </w:r>
      <w:r>
        <w:rPr>
          <w:rFonts w:eastAsia="Times New Roman" w:cs="Times New Roman"/>
          <w:szCs w:val="24"/>
        </w:rPr>
        <w:t>τά από δυόμισι χρόνια στην Κυβέρνηση δεν υπάρχει ένας στρατηγικός σχεδιασμός για αυτό το ζήτημα. Πού είναι ο ενιαίος χώρος, όταν θεσπίζονται εκ νέου, για παράδειγμα, διαφορετικά μισθολόγια για ερευνητές και πανεπιστημιακούς; Τι κάνετε για την προώθηση αυτή</w:t>
      </w:r>
      <w:r>
        <w:rPr>
          <w:rFonts w:eastAsia="Times New Roman" w:cs="Times New Roman"/>
          <w:szCs w:val="24"/>
        </w:rPr>
        <w:t xml:space="preserve">ς της ενοποίησης; Μας ζητάτε με το άρθρο 5, που προβλέπει την ίδρυση, συγχώνευση, κατάτμηση, μετονομασία, κατάργηση έδρας ΑΕΙ, να σας δώσουμε λευκή επιταγή. Έχει φέρει, όμως, η </w:t>
      </w:r>
      <w:r>
        <w:rPr>
          <w:rFonts w:eastAsia="Times New Roman" w:cs="Times New Roman"/>
          <w:szCs w:val="24"/>
        </w:rPr>
        <w:lastRenderedPageBreak/>
        <w:t>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κάποιο σχέδιο που θα απαντά στη γεωγραφική απομόνωση, τ</w:t>
      </w:r>
      <w:r>
        <w:rPr>
          <w:rFonts w:eastAsia="Times New Roman" w:cs="Times New Roman"/>
          <w:szCs w:val="24"/>
        </w:rPr>
        <w:t>ον κατακερματισμό ή τις αλληλεπικαλύψεις των ακαδημαϊκών ιδρυμάτων;</w:t>
      </w:r>
    </w:p>
    <w:p w14:paraId="3E37B9C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Σας άκουσα να λέτε για τα παλαιότερα σχέδια, για το σχέδιο «ΑΘΗΝΑ» και βλέπω τι κάνετε εσείς. Επιδίδεστε σε ενέργειες που εντείνουν τη διασπορά, επιβεβαιώνουν τη ρουσφετολογική </w:t>
      </w:r>
      <w:r>
        <w:rPr>
          <w:rFonts w:eastAsia="Times New Roman" w:cs="Times New Roman"/>
          <w:szCs w:val="24"/>
        </w:rPr>
        <w:t xml:space="preserve">αντίληψή </w:t>
      </w:r>
      <w:r>
        <w:rPr>
          <w:rFonts w:eastAsia="Times New Roman" w:cs="Times New Roman"/>
          <w:szCs w:val="24"/>
        </w:rPr>
        <w:t>σα</w:t>
      </w:r>
      <w:r>
        <w:rPr>
          <w:rFonts w:eastAsia="Times New Roman" w:cs="Times New Roman"/>
          <w:szCs w:val="24"/>
        </w:rPr>
        <w:t xml:space="preserve">ς. </w:t>
      </w:r>
      <w:r>
        <w:rPr>
          <w:rFonts w:eastAsia="Times New Roman" w:cs="Times New Roman"/>
          <w:szCs w:val="24"/>
        </w:rPr>
        <w:t xml:space="preserve">Προβλέπετε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ίδρυση Πολυτεχνικής Σχολής στο Πανεπιστήμιο του Αιγαίου με έδρα τη Σάμο και κατάτμηση του Τμήματος Μαθηματικών της Σάμου σε δυο αυτοτελή τμήματα. Θυμάστε ότι αυτά κάποτε τα κοροϊδεύατε; Ο ΣΥΡΙΖΑ τα κορόιδευε αυτά, λέγοντας ότι δεν μπορεί </w:t>
      </w:r>
      <w:r>
        <w:rPr>
          <w:rFonts w:eastAsia="Times New Roman" w:cs="Times New Roman"/>
          <w:szCs w:val="24"/>
        </w:rPr>
        <w:t xml:space="preserve">να υπάρξει έτσι ανάπτυξη. Υπάρχει κάποιος σχεδιασμός; Πού, σε ποιους τομείς, σε ποιους κλάδους, σε ποιες περιοχές της χώρας; Μπορεί να το χρειάζονται η συγκεκριμένη περιοχή και το συγκεκριμένο Τμήμα. Όμως, υπάρχει κάποιος σχεδιασμός; </w:t>
      </w:r>
    </w:p>
    <w:p w14:paraId="3E37B9C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w:t>
      </w:r>
      <w:r>
        <w:rPr>
          <w:rFonts w:eastAsia="Times New Roman" w:cs="Times New Roman"/>
          <w:b/>
          <w:szCs w:val="24"/>
        </w:rPr>
        <w:t xml:space="preserve">Υ (Υπουργός Παιδείας, Έρευνας και Θρησκευμάτων): </w:t>
      </w:r>
      <w:r>
        <w:rPr>
          <w:rFonts w:eastAsia="Times New Roman" w:cs="Times New Roman"/>
          <w:szCs w:val="24"/>
        </w:rPr>
        <w:t>Μα, υπάρχει, κύριε συνάδελφε…</w:t>
      </w:r>
    </w:p>
    <w:p w14:paraId="3E37B9C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Θα απαντήσετε, κύριε Υπουργέ, στη συνέχεια.</w:t>
      </w:r>
    </w:p>
    <w:p w14:paraId="3E37B9D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βάζετε ένα τέλος στις παθογένειες. Τις διευρύνετε και δημιουργείτε νέες. Με αυτόν τον τρόπο, όμως, είστε εκφραστές του παλιού και όχι του νέου που έχει ανάγκη η χώρα. </w:t>
      </w:r>
    </w:p>
    <w:p w14:paraId="3E37B9D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Αυτό που προέχει να γίνει πέρα και πάνω απ’ όλα είναι ο ενιαίος χάρτης της τριτοβάθμ</w:t>
      </w:r>
      <w:r>
        <w:rPr>
          <w:rFonts w:eastAsia="Times New Roman" w:cs="Times New Roman"/>
          <w:szCs w:val="24"/>
        </w:rPr>
        <w:t>ιας εκπαίδευσης, με τη δημιουργία εκπαιδευτικών πόλων σε κάθε περιφέρεια, στους οποίους θα συνενώνονται πανεπιστήμια, τεχνολογικά ιδρύματα και ερευνητικά κέντρα, έτσι ώστε να επιτευχθούν οι οικονομίες κλίμακας.</w:t>
      </w:r>
    </w:p>
    <w:p w14:paraId="3E37B9D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Τελειώνοντας, κυρίες και κύριοι συνάδελφοι, ε</w:t>
      </w:r>
      <w:r>
        <w:rPr>
          <w:rFonts w:eastAsia="Times New Roman" w:cs="Times New Roman"/>
          <w:szCs w:val="24"/>
        </w:rPr>
        <w:t>ίναι άλλη μια ευκαιρία χαμένη. Είναι, στα αλήθεια, αυταπάτες ή συνειδητή ιδεοληπτική επιλογή που βαφτίζεται ως αυταπάτη; Δεν μπορεί να υπάρξει προοδευτική αλλαγή, εάν δεν επενδύσουμε στην παιδεία, εάν δεν χαράξουμε μια σαφή ολοκληρωμένη και εφαρμόσιμη σύγχ</w:t>
      </w:r>
      <w:r>
        <w:rPr>
          <w:rFonts w:eastAsia="Times New Roman" w:cs="Times New Roman"/>
          <w:szCs w:val="24"/>
        </w:rPr>
        <w:t>ρονη εθνική στρατηγική με βάση και τις διεθνείς πρακτικές. Δεν είναι δυνατόν στον χώρο της εκπαίδευσης να πηγαίνουμε με πρότυπα παλαιότερων δεκαετιών που έχουν ξεπεραστεί, όχι μόνο στην χώρα μας, αλλά παντού. Ο κίνδυνος σήμερα να καταρρεύσουν τα πανεπιστήμ</w:t>
      </w:r>
      <w:r>
        <w:rPr>
          <w:rFonts w:eastAsia="Times New Roman" w:cs="Times New Roman"/>
          <w:szCs w:val="24"/>
        </w:rPr>
        <w:t xml:space="preserve">ια της χώρας είναι ορατός, εάν συνεχιστεί ο λαϊκισμός, εάν κυριαρχήσει αυτή η εσωστρεφής λογική. Απαιτούνται τομές και υπερβάσεις. Αυτές σχεδιάζουμε στη </w:t>
      </w:r>
      <w:r>
        <w:rPr>
          <w:rFonts w:eastAsia="Times New Roman" w:cs="Times New Roman"/>
          <w:szCs w:val="24"/>
        </w:rPr>
        <w:lastRenderedPageBreak/>
        <w:t>Δημοκρατική Συμπαράταξη. Είμαστε εδώ απέναντι σε κάθε δεξιά ή αριστερή συντήρηση, για να ζωντανέψουμε τ</w:t>
      </w:r>
      <w:r>
        <w:rPr>
          <w:rFonts w:eastAsia="Times New Roman" w:cs="Times New Roman"/>
          <w:szCs w:val="24"/>
        </w:rPr>
        <w:t>ο όραμα που έχει ανάγκη η εκπαίδευση, η χώρα, για να είναι η νέα γενιά εδώ, να είναι παρούσα στις εξελίξεις, για να αλλάξει επιτέλους αυτή η πολιτική στη χώρα.</w:t>
      </w:r>
    </w:p>
    <w:p w14:paraId="3E37B9D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E37B9D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3E37B9D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Χατζησάββας από τη Χρυσή Αυγή έχει τον λόγο.</w:t>
      </w:r>
    </w:p>
    <w:p w14:paraId="3E37B9D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Ευχαριστώ, κύριε Πρόεδρε.</w:t>
      </w:r>
    </w:p>
    <w:p w14:paraId="3E37B9D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Ακούσαμε σήμερα να λέει ο Υπουργός ότι δεν είναι μέσα στα όρια του κοινοβουλευτικού διαλόγου να λέει κάποιος ότι περνάμε σε μι</w:t>
      </w:r>
      <w:r>
        <w:rPr>
          <w:rFonts w:eastAsia="Times New Roman" w:cs="Times New Roman"/>
          <w:szCs w:val="24"/>
        </w:rPr>
        <w:t>α σκοτεινή περίοδο στην παιδεία, αλλά να λέει ταυτοχρόνως ότι η δημοκρατία αποκαταστάθηκε το 2015. Δηλαδή, αυτό που έκαναν αυτοί ως Αντιπολίτευση μέχρι το 2015 ήταν μέσα στα όρια; Θα μπορούσε να το κάνει κάποιος σήμερα, χωρίς να τον αποβάλουν από την Αίθου</w:t>
      </w:r>
      <w:r>
        <w:rPr>
          <w:rFonts w:eastAsia="Times New Roman" w:cs="Times New Roman"/>
          <w:szCs w:val="24"/>
        </w:rPr>
        <w:t xml:space="preserve">σα; </w:t>
      </w:r>
    </w:p>
    <w:p w14:paraId="3E37B9D8" w14:textId="77777777" w:rsidR="00462015" w:rsidRDefault="00E90EEC">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lastRenderedPageBreak/>
        <w:t xml:space="preserve">Και για να θυμηθούμε, μια που είπαμε για την αποκατάσταση της </w:t>
      </w:r>
      <w:r>
        <w:rPr>
          <w:rFonts w:eastAsia="Times New Roman" w:cs="Times New Roman"/>
          <w:bCs/>
          <w:shd w:val="clear" w:color="auto" w:fill="FFFFFF"/>
        </w:rPr>
        <w:t>δημοκρατίας</w:t>
      </w:r>
      <w:r>
        <w:rPr>
          <w:rFonts w:eastAsia="Times New Roman" w:cs="Times New Roman"/>
          <w:bCs/>
          <w:shd w:val="clear" w:color="auto" w:fill="FFFFFF"/>
        </w:rPr>
        <w:t xml:space="preserve">, πώς αποκαταστάθηκε το 2015; Αποκαταστάθηκε με ένα τρίτο και με ένα τέταρτο μνημόνιο, που υπογράψατε εσείς και φυσικά με ένα δημοψήφισμα που, όπως είπε πρώην Υπουργός της </w:t>
      </w:r>
      <w:r>
        <w:rPr>
          <w:rFonts w:eastAsia="Times New Roman"/>
          <w:bCs/>
          <w:shd w:val="clear" w:color="auto" w:fill="FFFFFF"/>
        </w:rPr>
        <w:t>Κυβέρν</w:t>
      </w:r>
      <w:r>
        <w:rPr>
          <w:rFonts w:eastAsia="Times New Roman"/>
          <w:bCs/>
          <w:shd w:val="clear" w:color="auto" w:fill="FFFFFF"/>
        </w:rPr>
        <w:t xml:space="preserve">ησής σας, </w:t>
      </w:r>
      <w:r>
        <w:rPr>
          <w:rFonts w:eastAsia="Times New Roman" w:cs="Times New Roman"/>
          <w:bCs/>
          <w:shd w:val="clear" w:color="auto" w:fill="FFFFFF"/>
        </w:rPr>
        <w:t xml:space="preserve">δεν σας βγήκε </w:t>
      </w:r>
      <w:r>
        <w:rPr>
          <w:rFonts w:eastAsia="Times New Roman"/>
          <w:bCs/>
          <w:shd w:val="clear" w:color="auto" w:fill="FFFFFF"/>
        </w:rPr>
        <w:t>το «</w:t>
      </w:r>
      <w:r>
        <w:rPr>
          <w:rFonts w:eastAsia="Times New Roman"/>
          <w:bCs/>
          <w:shd w:val="clear" w:color="auto" w:fill="FFFFFF"/>
        </w:rPr>
        <w:t>ναι</w:t>
      </w:r>
      <w:r>
        <w:rPr>
          <w:rFonts w:eastAsia="Times New Roman"/>
          <w:bCs/>
          <w:shd w:val="clear" w:color="auto" w:fill="FFFFFF"/>
        </w:rPr>
        <w:t>», γιατί ο λαός είπε «</w:t>
      </w:r>
      <w:r>
        <w:rPr>
          <w:rFonts w:eastAsia="Times New Roman"/>
          <w:bCs/>
          <w:shd w:val="clear" w:color="auto" w:fill="FFFFFF"/>
        </w:rPr>
        <w:t>όχι</w:t>
      </w:r>
      <w:r>
        <w:rPr>
          <w:rFonts w:eastAsia="Times New Roman"/>
          <w:bCs/>
          <w:shd w:val="clear" w:color="auto" w:fill="FFFFFF"/>
        </w:rPr>
        <w:t xml:space="preserve">» και αναγκαστήκατε να το αλλάξετε. </w:t>
      </w:r>
    </w:p>
    <w:p w14:paraId="3E37B9D9"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Προσπαθείτε σήμερα από το πρωί να μας πείσετε ότι υπάρχει ένα πολύ σοβαρό θέμα, που είναι η αντισυνταγματικότητα για τα δίδακτρα στα μεταπτυχιακά, λες και βγάζουν </w:t>
      </w:r>
      <w:r>
        <w:rPr>
          <w:rFonts w:eastAsia="Times New Roman"/>
          <w:bCs/>
          <w:shd w:val="clear" w:color="auto" w:fill="FFFFFF"/>
        </w:rPr>
        <w:t>τα παιδιά μας όλες τις βαθμίδες εκπαίδευσης δωρεάν, χωρίς να χρειαστούν λεφτά από τις οικογένειές τους και ξαφνικά πέφτουν πάνω στο τείχος των μεταπτυχιακών. Θέλει λεφτά το μεταπτυχιακό. Μέχρι εκεί πας δωρεάν. Δεν πληρώνεις τίποτα. Δεν χρειάζονται λεφτά απ</w:t>
      </w:r>
      <w:r>
        <w:rPr>
          <w:rFonts w:eastAsia="Times New Roman"/>
          <w:bCs/>
          <w:shd w:val="clear" w:color="auto" w:fill="FFFFFF"/>
        </w:rPr>
        <w:t xml:space="preserve">ό κανέναν. </w:t>
      </w:r>
    </w:p>
    <w:p w14:paraId="3E37B9DA"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Όπως και να έχει</w:t>
      </w:r>
      <w:r>
        <w:rPr>
          <w:rFonts w:eastAsia="Times New Roman"/>
          <w:bCs/>
        </w:rPr>
        <w:t xml:space="preserve">, όμως,  δεν δικαιούνται να μιλάνε για αντισυνταγματικότητα όσοι έχουν υπογράψει μνημόνια και έχουν εκχωρήσει εθνική κυριαρχία και έχουν παραβιάσει κάθε άρθρο και κάθε νόμο του </w:t>
      </w:r>
      <w:r>
        <w:rPr>
          <w:rFonts w:eastAsia="Times New Roman"/>
          <w:bCs/>
          <w:shd w:val="clear" w:color="auto" w:fill="FFFFFF"/>
        </w:rPr>
        <w:t xml:space="preserve">Συντάγματος. </w:t>
      </w:r>
    </w:p>
    <w:p w14:paraId="3E37B9DB"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Βέβαια, η προβολή της άποψης ότι αν δ</w:t>
      </w:r>
      <w:r>
        <w:rPr>
          <w:rFonts w:eastAsia="Times New Roman"/>
          <w:bCs/>
          <w:shd w:val="clear" w:color="auto" w:fill="FFFFFF"/>
        </w:rPr>
        <w:t>εν υπάρχει αμοιβή για τα μεταπτυχιακά δεν υπάρχει και κίνητρο είναι τραγική και θλιβερή και ενδεικτική της κατάστασης. Είναι άλλο να λες ότι δεν αμείβομαι αρκετά και θέλω να αυξηθεί ο μισθός μου και άλλο να λες ότι το μοναδικό μου κίνητρο είναι αυτό. Διαφο</w:t>
      </w:r>
      <w:r>
        <w:rPr>
          <w:rFonts w:eastAsia="Times New Roman"/>
          <w:bCs/>
          <w:shd w:val="clear" w:color="auto" w:fill="FFFFFF"/>
        </w:rPr>
        <w:t xml:space="preserve">ρετικά, αν δεν με πληρώσεις, θα φύγω στο εξωτερικό. Οπότε, καλά θα κάνετε να μην τους πληρώσετε, να τους απελευθερώσετε και να φύγουν στο εξωτερικό όσοι δεν θέλουν να κάτσουν και δεν έχουν άλλα κίνητρα. </w:t>
      </w:r>
    </w:p>
    <w:p w14:paraId="3E37B9DC"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Υποτίθεται ότι αυτό το νομοσχέδιο θα ερχόταν σε συγκ</w:t>
      </w:r>
      <w:r>
        <w:rPr>
          <w:rFonts w:eastAsia="Times New Roman"/>
          <w:bCs/>
          <w:shd w:val="clear" w:color="auto" w:fill="FFFFFF"/>
        </w:rPr>
        <w:t>εκριμένη στιγμή. Ήρθε και συζητιέται με την κανονική διαδικασία, αλλά είχατε υποσχεθεί ότι δεν θα γίνει μετά το πέρας της εκπαιδευτικής χρονιάς. Έγινε, όμως, μέσα στο καλοκαίρι, με αποτέλεσμα να είχαμε πιο ολοκληρωμένες συζητήσεις νομοσχέδιων που ήταν επεί</w:t>
      </w:r>
      <w:r>
        <w:rPr>
          <w:rFonts w:eastAsia="Times New Roman"/>
          <w:bCs/>
          <w:shd w:val="clear" w:color="auto" w:fill="FFFFFF"/>
        </w:rPr>
        <w:t xml:space="preserve">γοντα και κατεπείγοντα, παρά αυτό που ήρθε με την κανονική διαδικασία. </w:t>
      </w:r>
    </w:p>
    <w:p w14:paraId="3E37B9DD"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Υπάρχει πλήθος τροπολογιών, κυρίως άσχετες με το νομοσχέδιο, με σταγονόμετρο εργασίας σε κάποιους εργαζόμενους </w:t>
      </w:r>
      <w:r>
        <w:rPr>
          <w:rFonts w:eastAsia="Times New Roman"/>
          <w:bCs/>
          <w:shd w:val="clear" w:color="auto" w:fill="FFFFFF"/>
        </w:rPr>
        <w:lastRenderedPageBreak/>
        <w:t>της Ελληνικής Βιομηχανίας Ζάχαρης, που εδώ ψηφίζαμε και υπερηφανευόσασταν</w:t>
      </w:r>
      <w:r>
        <w:rPr>
          <w:rFonts w:eastAsia="Times New Roman"/>
          <w:bCs/>
          <w:shd w:val="clear" w:color="auto" w:fill="FFFFFF"/>
        </w:rPr>
        <w:t xml:space="preserve"> ότι θα σωθεί, προλάβαμε, ευτυχώς βρήκαμε τι φταίει. </w:t>
      </w:r>
    </w:p>
    <w:p w14:paraId="3E37B9DE"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Φέρνετε τεράστιες τροπολογίες, όπως αυτή του Υπουργείου Μεταναστευτικής Πολιτικής. Είχαμε, βέβαια, και κάποιες δηλώσεις του Υπουργού, ότι θα έχουμε μεγάλο πρόβλημα εάν κοπούν τα κονδύλια από την Ευρωπαϊ</w:t>
      </w:r>
      <w:r>
        <w:rPr>
          <w:rFonts w:eastAsia="Times New Roman"/>
          <w:bCs/>
          <w:shd w:val="clear" w:color="auto" w:fill="FFFFFF"/>
        </w:rPr>
        <w:t xml:space="preserve">κή Ένωση για τις μεταναστευτικές ροές. Τάχα ότι άκουσε ό,τι υπάρχει στην </w:t>
      </w:r>
      <w:proofErr w:type="spellStart"/>
      <w:r>
        <w:rPr>
          <w:rFonts w:eastAsia="Times New Roman"/>
          <w:bCs/>
          <w:shd w:val="clear" w:color="auto" w:fill="FFFFFF"/>
        </w:rPr>
        <w:t>περιρρέουσα</w:t>
      </w:r>
      <w:proofErr w:type="spellEnd"/>
      <w:r>
        <w:rPr>
          <w:rFonts w:eastAsia="Times New Roman"/>
          <w:bCs/>
          <w:shd w:val="clear" w:color="auto" w:fill="FFFFFF"/>
        </w:rPr>
        <w:t xml:space="preserve"> ατμόσφαιρα. Είναι προετοιμασία της κοινής γνώμης ότι όλο το οικονομικό βάρος θα πέσει στον Έλληνα φορολογούμενο για τις μεταναστευτικές ροές. </w:t>
      </w:r>
    </w:p>
    <w:p w14:paraId="3E37B9DF"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Οι διατάξεις λέτε ότι είναι </w:t>
      </w:r>
      <w:r>
        <w:rPr>
          <w:rFonts w:eastAsia="Times New Roman"/>
          <w:bCs/>
          <w:shd w:val="clear" w:color="auto" w:fill="FFFFFF"/>
        </w:rPr>
        <w:t xml:space="preserve">για την εξασφάλιση της αποτελεσματικής αντιμετώπισης των αναγκών φιλοξενίας των λαθρομεταναστών κ.λπ., ενώ δίνουν ταυτόχρονα έμφαση στην περιβαλλοντική προστασία. Ποια περιβαλλοντική προστασία; Χτίσατε παντού στα </w:t>
      </w:r>
      <w:r>
        <w:rPr>
          <w:rFonts w:eastAsia="Times New Roman"/>
          <w:bCs/>
          <w:shd w:val="clear" w:color="auto" w:fill="FFFFFF"/>
          <w:lang w:val="en-US"/>
        </w:rPr>
        <w:t>Hot</w:t>
      </w:r>
      <w:r>
        <w:rPr>
          <w:rFonts w:eastAsia="Times New Roman"/>
          <w:bCs/>
          <w:shd w:val="clear" w:color="auto" w:fill="FFFFFF"/>
        </w:rPr>
        <w:t xml:space="preserve"> </w:t>
      </w:r>
      <w:r>
        <w:rPr>
          <w:rFonts w:eastAsia="Times New Roman"/>
          <w:bCs/>
          <w:shd w:val="clear" w:color="auto" w:fill="FFFFFF"/>
          <w:lang w:val="en-US"/>
        </w:rPr>
        <w:t>spots</w:t>
      </w:r>
      <w:r>
        <w:rPr>
          <w:rFonts w:eastAsia="Times New Roman"/>
          <w:bCs/>
          <w:shd w:val="clear" w:color="auto" w:fill="FFFFFF"/>
        </w:rPr>
        <w:t>. Τοποθετήσατε ό,τι μπορεί να φαντ</w:t>
      </w:r>
      <w:r>
        <w:rPr>
          <w:rFonts w:eastAsia="Times New Roman"/>
          <w:bCs/>
          <w:shd w:val="clear" w:color="auto" w:fill="FFFFFF"/>
        </w:rPr>
        <w:t xml:space="preserve">αστεί κανείς, χωρίς άδειες. Ξηλώσατε δέντρα, μπαζώσατε ρέματα, κανάλια -και στον Χέρσο και στην </w:t>
      </w:r>
      <w:proofErr w:type="spellStart"/>
      <w:r>
        <w:rPr>
          <w:rFonts w:eastAsia="Times New Roman"/>
          <w:bCs/>
          <w:shd w:val="clear" w:color="auto" w:fill="FFFFFF"/>
        </w:rPr>
        <w:t>Ειδομένη</w:t>
      </w:r>
      <w:proofErr w:type="spellEnd"/>
      <w:r>
        <w:rPr>
          <w:rFonts w:eastAsia="Times New Roman"/>
          <w:bCs/>
          <w:shd w:val="clear" w:color="auto" w:fill="FFFFFF"/>
        </w:rPr>
        <w:t xml:space="preserve"> και στη Νέα Καβάλα. Πήγα εγώ και έκανα καταγγελίες παντού, σε τεχνικές </w:t>
      </w:r>
      <w:r>
        <w:rPr>
          <w:rFonts w:eastAsia="Times New Roman"/>
          <w:bCs/>
          <w:shd w:val="clear" w:color="auto" w:fill="FFFFFF"/>
        </w:rPr>
        <w:t>υπηρεσίες</w:t>
      </w:r>
      <w:r>
        <w:rPr>
          <w:rFonts w:eastAsia="Times New Roman"/>
          <w:bCs/>
          <w:shd w:val="clear" w:color="auto" w:fill="FFFFFF"/>
        </w:rPr>
        <w:t xml:space="preserve">, </w:t>
      </w:r>
      <w:r>
        <w:rPr>
          <w:rFonts w:eastAsia="Times New Roman"/>
          <w:bCs/>
          <w:shd w:val="clear" w:color="auto" w:fill="FFFFFF"/>
        </w:rPr>
        <w:lastRenderedPageBreak/>
        <w:t xml:space="preserve">σε δήμους, σε περιφέρειες, </w:t>
      </w:r>
      <w:r>
        <w:rPr>
          <w:rFonts w:eastAsia="Times New Roman"/>
          <w:bCs/>
          <w:shd w:val="clear" w:color="auto" w:fill="FFFFFF"/>
        </w:rPr>
        <w:t>Αστυνομία</w:t>
      </w:r>
      <w:r>
        <w:rPr>
          <w:rFonts w:eastAsia="Times New Roman"/>
          <w:bCs/>
          <w:shd w:val="clear" w:color="auto" w:fill="FFFFFF"/>
        </w:rPr>
        <w:t xml:space="preserve">, </w:t>
      </w:r>
      <w:r>
        <w:rPr>
          <w:rFonts w:eastAsia="Times New Roman"/>
          <w:bCs/>
          <w:shd w:val="clear" w:color="auto" w:fill="FFFFFF"/>
        </w:rPr>
        <w:t>Πολεοδομία</w:t>
      </w:r>
      <w:r>
        <w:rPr>
          <w:rFonts w:eastAsia="Times New Roman"/>
          <w:bCs/>
          <w:shd w:val="clear" w:color="auto" w:fill="FFFFFF"/>
        </w:rPr>
        <w:t xml:space="preserve">, </w:t>
      </w:r>
      <w:r>
        <w:rPr>
          <w:rFonts w:eastAsia="Times New Roman"/>
          <w:bCs/>
          <w:shd w:val="clear" w:color="auto" w:fill="FFFFFF"/>
        </w:rPr>
        <w:t>Πυροσβεστική</w:t>
      </w:r>
      <w:r>
        <w:rPr>
          <w:rFonts w:eastAsia="Times New Roman"/>
          <w:bCs/>
          <w:shd w:val="clear" w:color="auto" w:fill="FFFFFF"/>
        </w:rPr>
        <w:t xml:space="preserve">. Δεν μπορεί να γίνει τίποτα, γιατί τα κάνει ο </w:t>
      </w:r>
      <w:r>
        <w:rPr>
          <w:rFonts w:eastAsia="Times New Roman"/>
          <w:bCs/>
          <w:shd w:val="clear" w:color="auto" w:fill="FFFFFF"/>
        </w:rPr>
        <w:t>Στρατός</w:t>
      </w:r>
      <w:r>
        <w:rPr>
          <w:rFonts w:eastAsia="Times New Roman"/>
          <w:bCs/>
          <w:shd w:val="clear" w:color="auto" w:fill="FFFFFF"/>
        </w:rPr>
        <w:t xml:space="preserve">. Δεν μπορεί να γίνει τίποτα. </w:t>
      </w:r>
    </w:p>
    <w:p w14:paraId="3E37B9E0"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Για να καθαρίσει κάποιος το οικόπεδό του από θάμνους και από ξερά δέντρα, θέλει πέντε χρόνια να βγάλει άδεια από το </w:t>
      </w:r>
      <w:r>
        <w:rPr>
          <w:rFonts w:eastAsia="Times New Roman"/>
          <w:bCs/>
          <w:shd w:val="clear" w:color="auto" w:fill="FFFFFF"/>
        </w:rPr>
        <w:t>Δασαρχείο</w:t>
      </w:r>
      <w:r>
        <w:rPr>
          <w:rFonts w:eastAsia="Times New Roman"/>
          <w:bCs/>
          <w:shd w:val="clear" w:color="auto" w:fill="FFFFFF"/>
        </w:rPr>
        <w:t xml:space="preserve">. Πάνε αυτοί εκεί πέρα, τα καθαρίζουν, για να </w:t>
      </w:r>
      <w:r>
        <w:rPr>
          <w:rFonts w:eastAsia="Times New Roman"/>
          <w:bCs/>
          <w:shd w:val="clear" w:color="auto" w:fill="FFFFFF"/>
        </w:rPr>
        <w:t xml:space="preserve">χτίσουν τα </w:t>
      </w:r>
      <w:r>
        <w:rPr>
          <w:rFonts w:eastAsia="Times New Roman"/>
          <w:bCs/>
          <w:shd w:val="clear" w:color="auto" w:fill="FFFFFF"/>
          <w:lang w:val="en-US"/>
        </w:rPr>
        <w:t>Hot</w:t>
      </w:r>
      <w:r>
        <w:rPr>
          <w:rFonts w:eastAsia="Times New Roman"/>
          <w:bCs/>
          <w:shd w:val="clear" w:color="auto" w:fill="FFFFFF"/>
        </w:rPr>
        <w:t xml:space="preserve"> </w:t>
      </w:r>
      <w:r>
        <w:rPr>
          <w:rFonts w:eastAsia="Times New Roman"/>
          <w:bCs/>
          <w:shd w:val="clear" w:color="auto" w:fill="FFFFFF"/>
          <w:lang w:val="en-US"/>
        </w:rPr>
        <w:t>spots</w:t>
      </w:r>
      <w:r>
        <w:rPr>
          <w:rFonts w:eastAsia="Times New Roman"/>
          <w:bCs/>
          <w:shd w:val="clear" w:color="auto" w:fill="FFFFFF"/>
        </w:rPr>
        <w:t xml:space="preserve"> </w:t>
      </w:r>
      <w:r>
        <w:rPr>
          <w:rFonts w:eastAsia="Times New Roman"/>
          <w:bCs/>
          <w:shd w:val="clear" w:color="auto" w:fill="FFFFFF"/>
        </w:rPr>
        <w:t xml:space="preserve">και ό,τι άλλο απομείνει το καίνε μετά, όχι για να μαγειρέψουν ή για να ζεσταθούν. </w:t>
      </w:r>
    </w:p>
    <w:p w14:paraId="3E37B9E1"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Ζητούμε άμεση, λοιπόν, απόδοση ευθυνών για ό,τι έγινε και ό,τι είναι να γίνει. Μην περνάτε τροπολογίες που καλύπτουν όλα τα παραπάνω. </w:t>
      </w:r>
    </w:p>
    <w:p w14:paraId="3E37B9E2"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Έχουμε κάνει, βέβ</w:t>
      </w:r>
      <w:r>
        <w:rPr>
          <w:rFonts w:eastAsia="Times New Roman"/>
          <w:bCs/>
          <w:shd w:val="clear" w:color="auto" w:fill="FFFFFF"/>
        </w:rPr>
        <w:t xml:space="preserve">αια, και δεκάδες ερωτήσεις στον Υπουργό γιατί αργεί να γίνει η αποζημίωση των περιουσιών που έχουν καταστραφεί στις περιοχές. Κάντε το όσο πιο γρήγορα μπορείτε. Στην </w:t>
      </w:r>
      <w:proofErr w:type="spellStart"/>
      <w:r>
        <w:rPr>
          <w:rFonts w:eastAsia="Times New Roman"/>
          <w:bCs/>
          <w:shd w:val="clear" w:color="auto" w:fill="FFFFFF"/>
        </w:rPr>
        <w:t>Ειδομένη</w:t>
      </w:r>
      <w:proofErr w:type="spellEnd"/>
      <w:r>
        <w:rPr>
          <w:rFonts w:eastAsia="Times New Roman"/>
          <w:bCs/>
          <w:shd w:val="clear" w:color="auto" w:fill="FFFFFF"/>
        </w:rPr>
        <w:t xml:space="preserve"> έχει περάσει πάνω από ένας χρόνος που οι άνθρωποι περιμένουν να αποζημιωθούν. Ελπ</w:t>
      </w:r>
      <w:r>
        <w:rPr>
          <w:rFonts w:eastAsia="Times New Roman"/>
          <w:bCs/>
          <w:shd w:val="clear" w:color="auto" w:fill="FFFFFF"/>
        </w:rPr>
        <w:t xml:space="preserve">ίζω να γίνει κάποια στιγμή. </w:t>
      </w:r>
    </w:p>
    <w:p w14:paraId="3E37B9E3"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Τώρα, όσον αφορά τα ιδιωτικά εκπαιδευτήρια και τα παιδιά με ειδικές ανάγκες, που επιστρέψατε πίσω το αίτημα που έ</w:t>
      </w:r>
      <w:r>
        <w:rPr>
          <w:rFonts w:eastAsia="Times New Roman"/>
          <w:bCs/>
          <w:shd w:val="clear" w:color="auto" w:fill="FFFFFF"/>
        </w:rPr>
        <w:lastRenderedPageBreak/>
        <w:t>θεσαν με την επιστολή τους ως απαράδεκτο, συμφωνώ, είναι απαράδεκτο. Εάν υπάρχουν ιδιωτικά εκπαιδευτήρια που δεν έ</w:t>
      </w:r>
      <w:r>
        <w:rPr>
          <w:rFonts w:eastAsia="Times New Roman"/>
          <w:bCs/>
          <w:shd w:val="clear" w:color="auto" w:fill="FFFFFF"/>
        </w:rPr>
        <w:t xml:space="preserve">χουν την υποδομή να φιλοξενήσουν ή να εντάξουν παιδιά με ειδικές ανάγκες, τότε υποχρεώστε τα να αποκτήσουν τις υποδομές. Αν τις έχουν και δεν δέχονται, κλείστε τα. </w:t>
      </w:r>
    </w:p>
    <w:p w14:paraId="3E37B9E4"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Και πάμε τώρα και στα δημόσια. Τα δημόσια έχουν όλα υποδομές και μπορούν να υποδεχτούν τέτο</w:t>
      </w:r>
      <w:r>
        <w:rPr>
          <w:rFonts w:eastAsia="Times New Roman"/>
          <w:bCs/>
          <w:shd w:val="clear" w:color="auto" w:fill="FFFFFF"/>
        </w:rPr>
        <w:t>ια παιδιά; Μπορεί να βγει, δηλαδή, ένας διευθυντής σχολείου και πει ότι εγώ έχω τμήμα ένταξης; Ήρθε η καθηγήτρια στην αρχή της χρονιάς και λόγω φόρτου εργασίας παίρνει τώρα συνεχείς άνευ αποδοχών άδειες και δεν μπορεί να κάνει ένταξη στα παιδιά του τμήματο</w:t>
      </w:r>
      <w:r>
        <w:rPr>
          <w:rFonts w:eastAsia="Times New Roman"/>
          <w:bCs/>
          <w:shd w:val="clear" w:color="auto" w:fill="FFFFFF"/>
        </w:rPr>
        <w:t xml:space="preserve">ς. Τώρα μιλάω για ελαφριές μορφές, δηλαδή για δυσλεξία και όλα αυτά. Αναγκάζονται οι γονείς να πληρώνουν ειδικό λογοθεραπευτή, </w:t>
      </w:r>
      <w:proofErr w:type="spellStart"/>
      <w:r>
        <w:rPr>
          <w:rFonts w:eastAsia="Times New Roman"/>
          <w:bCs/>
          <w:shd w:val="clear" w:color="auto" w:fill="FFFFFF"/>
        </w:rPr>
        <w:t>εργοθεραπευτή</w:t>
      </w:r>
      <w:proofErr w:type="spellEnd"/>
      <w:r>
        <w:rPr>
          <w:rFonts w:eastAsia="Times New Roman"/>
          <w:bCs/>
          <w:shd w:val="clear" w:color="auto" w:fill="FFFFFF"/>
        </w:rPr>
        <w:t xml:space="preserve">, ψυχολόγο, ειδικό συνοδό. </w:t>
      </w:r>
    </w:p>
    <w:p w14:paraId="3E37B9E5" w14:textId="77777777" w:rsidR="00462015" w:rsidRDefault="00E90EEC">
      <w:pPr>
        <w:spacing w:line="600" w:lineRule="auto"/>
        <w:ind w:firstLine="720"/>
        <w:contextualSpacing/>
        <w:jc w:val="both"/>
        <w:rPr>
          <w:rFonts w:eastAsia="Times New Roman"/>
          <w:bCs/>
          <w:shd w:val="clear" w:color="auto" w:fill="FFFFFF"/>
        </w:rPr>
      </w:pPr>
      <w:r>
        <w:rPr>
          <w:rFonts w:eastAsia="Times New Roman"/>
          <w:bCs/>
          <w:shd w:val="clear" w:color="auto" w:fill="FFFFFF"/>
        </w:rPr>
        <w:t>Προσπαθείτε να μας πείσετε, επίσης, ότι είναι έτοιμα τα ανώτατα εκπαιδευτικά ιδρύματα να</w:t>
      </w:r>
      <w:r>
        <w:rPr>
          <w:rFonts w:eastAsia="Times New Roman"/>
          <w:bCs/>
          <w:shd w:val="clear" w:color="auto" w:fill="FFFFFF"/>
        </w:rPr>
        <w:t xml:space="preserve"> προσελκύσουν ξένους φοιτητές και ότι είναι ελκυστικά. </w:t>
      </w:r>
    </w:p>
    <w:p w14:paraId="3E37B9E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Έχετε εικόνα σε τι κατάσταση είναι τα εκπαιδευτικά ιδρύματα; Είναι θλιβερή η κατάσταση: κτήρια κατεστραμμένα, εξοπλισμός λεηλατημένος, άντρο παρανομίας. Διότι από όλο τον κόσμο </w:t>
      </w:r>
      <w:r>
        <w:rPr>
          <w:rFonts w:eastAsia="Times New Roman" w:cs="Times New Roman"/>
          <w:szCs w:val="24"/>
        </w:rPr>
        <w:lastRenderedPageBreak/>
        <w:t>μαζεύτηκαν επαγγελματίε</w:t>
      </w:r>
      <w:r>
        <w:rPr>
          <w:rFonts w:eastAsia="Times New Roman" w:cs="Times New Roman"/>
          <w:szCs w:val="24"/>
        </w:rPr>
        <w:t xml:space="preserve">ς ΜΚΟ τώρα μαζί με τους άλλους </w:t>
      </w:r>
      <w:proofErr w:type="spellStart"/>
      <w:r>
        <w:rPr>
          <w:rFonts w:eastAsia="Times New Roman" w:cs="Times New Roman"/>
          <w:szCs w:val="24"/>
        </w:rPr>
        <w:t>παραβατικούς</w:t>
      </w:r>
      <w:proofErr w:type="spellEnd"/>
      <w:r>
        <w:rPr>
          <w:rFonts w:eastAsia="Times New Roman" w:cs="Times New Roman"/>
          <w:szCs w:val="24"/>
        </w:rPr>
        <w:t xml:space="preserve"> και βρίσκουν άσυλο μέσα στα πανεπιστήμια. Έχουμε βιασμούς, κλοπές μέχρι και δολοφονίες, ναρκωτικά. Αυτό είναι θέμα ασύλου; </w:t>
      </w:r>
    </w:p>
    <w:p w14:paraId="3E37B9E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Άκυρη είναι η συζήτηση για το άσυλο ούτως ή άλλως, γιατί υπάρχει παντελής έλλειψη πολιτι</w:t>
      </w:r>
      <w:r>
        <w:rPr>
          <w:rFonts w:eastAsia="Times New Roman" w:cs="Times New Roman"/>
          <w:szCs w:val="24"/>
        </w:rPr>
        <w:t>κής βούλησης. Τι έγινε δηλαδή πριν; Σήμερα έρχεται το άσυλο; Χθες δεν υπήρχε άσυλο; Επί Νέας Δημοκρατίας, που κόπτονται τώρα, υπήρχε ή δεν υπήρχε άσυλο; Εάν υπήρχε άσυλο, γιατί δεν το κατήργησαν για να κάνουν το σωστό; Αν δεν υπήρχε, γιατί δεν έλυσαν το πρ</w:t>
      </w:r>
      <w:r>
        <w:rPr>
          <w:rFonts w:eastAsia="Times New Roman" w:cs="Times New Roman"/>
          <w:szCs w:val="24"/>
        </w:rPr>
        <w:t>όβλημα; Έλεγε ο Σαμαράς ότι θα βγάλει τις κουκούλες. Έβγαλε τις κουκούλες; Έβαλε κουκούλες σε κάτι ψευδομάρτυρες για τη σκευωρία για τη Χρυσή Αυγή.</w:t>
      </w:r>
    </w:p>
    <w:p w14:paraId="3E37B9E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Έτσι ορίζεται – και </w:t>
      </w:r>
      <w:r>
        <w:rPr>
          <w:rFonts w:eastAsia="Times New Roman" w:cs="Times New Roman"/>
          <w:szCs w:val="24"/>
        </w:rPr>
        <w:t>ορίζεται</w:t>
      </w:r>
      <w:r>
        <w:rPr>
          <w:rFonts w:eastAsia="Times New Roman" w:cs="Times New Roman"/>
          <w:szCs w:val="24"/>
        </w:rPr>
        <w:t>- από μερικούς η ελευθερία έκφρασης. Ρυθμιστές της κυρίως είναι ροπαλοφόροι, κρα</w:t>
      </w:r>
      <w:r>
        <w:rPr>
          <w:rFonts w:eastAsia="Times New Roman" w:cs="Times New Roman"/>
          <w:szCs w:val="24"/>
        </w:rPr>
        <w:t xml:space="preserve">νοφόροι. Τα ξέρουμε αυτά. Σε όποιον δεν αρέσει το σταντ της αντίπαλης παράταξης πηγαίνει και το σπάει. Αυτή είναι η τακτική. Έχουμε ολική διάβρωση και καταστροφή των εκπαιδευτικών ιδρυμάτων από τις κομματικές νεολαίες. Όλοι ξέρουμε πώς περνούν κάποιοι </w:t>
      </w:r>
      <w:r>
        <w:rPr>
          <w:rFonts w:eastAsia="Times New Roman" w:cs="Times New Roman"/>
          <w:szCs w:val="24"/>
        </w:rPr>
        <w:lastRenderedPageBreak/>
        <w:t>τα μ</w:t>
      </w:r>
      <w:r>
        <w:rPr>
          <w:rFonts w:eastAsia="Times New Roman" w:cs="Times New Roman"/>
          <w:szCs w:val="24"/>
        </w:rPr>
        <w:t>αθήματα, πώς παίρνουν σημειώσεις: ανάλογα με το πού ανήκουν κομματικά.</w:t>
      </w:r>
    </w:p>
    <w:p w14:paraId="3E37B9E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Λαϊκό </w:t>
      </w:r>
      <w:r>
        <w:rPr>
          <w:rFonts w:eastAsia="Times New Roman" w:cs="Times New Roman"/>
          <w:szCs w:val="24"/>
        </w:rPr>
        <w:t>Κίνημα-</w:t>
      </w:r>
      <w:r>
        <w:rPr>
          <w:rFonts w:eastAsia="Times New Roman" w:cs="Times New Roman"/>
          <w:szCs w:val="24"/>
        </w:rPr>
        <w:t xml:space="preserve">Χρυσή Αυγή έχουμε φυσικά ολοκληρωμένες προτάσεις και για τη διοίκηση και για το εκπαιδευτικό προσωπικό, για να λειτουργήσει η </w:t>
      </w:r>
      <w:r>
        <w:rPr>
          <w:rFonts w:eastAsia="Times New Roman" w:cs="Times New Roman"/>
          <w:szCs w:val="24"/>
        </w:rPr>
        <w:t xml:space="preserve">παιδεία </w:t>
      </w:r>
      <w:r>
        <w:rPr>
          <w:rFonts w:eastAsia="Times New Roman" w:cs="Times New Roman"/>
          <w:szCs w:val="24"/>
        </w:rPr>
        <w:t xml:space="preserve">επιτέλους σωστά και όπως </w:t>
      </w:r>
      <w:r>
        <w:rPr>
          <w:rFonts w:eastAsia="Times New Roman" w:cs="Times New Roman"/>
          <w:szCs w:val="24"/>
        </w:rPr>
        <w:t>πρέπει, όχι με ιδεοληψίες, αλλά με τη μια αλήθεια, που είναι η αγάπη για την πατρίδα και το έθνος μας.</w:t>
      </w:r>
    </w:p>
    <w:p w14:paraId="3E37B9E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νυν και πρώην συνεργάτες σας στο Υπουργείο να λένε ότι η </w:t>
      </w:r>
      <w:r>
        <w:rPr>
          <w:rFonts w:eastAsia="Times New Roman" w:cs="Times New Roman"/>
          <w:szCs w:val="24"/>
        </w:rPr>
        <w:t xml:space="preserve">παιδεία </w:t>
      </w:r>
      <w:r>
        <w:rPr>
          <w:rFonts w:eastAsia="Times New Roman" w:cs="Times New Roman"/>
          <w:szCs w:val="24"/>
        </w:rPr>
        <w:t xml:space="preserve">θέλει ριζικές αλλαγές. Παραδείγματος </w:t>
      </w:r>
      <w:r>
        <w:rPr>
          <w:rFonts w:eastAsia="Times New Roman" w:cs="Times New Roman"/>
          <w:szCs w:val="24"/>
        </w:rPr>
        <w:t>χάριν</w:t>
      </w:r>
      <w:r>
        <w:rPr>
          <w:rFonts w:eastAsia="Times New Roman" w:cs="Times New Roman"/>
          <w:szCs w:val="24"/>
        </w:rPr>
        <w:t xml:space="preserve">, το κουδούνι του σχολείου ξυπνάει </w:t>
      </w:r>
      <w:r>
        <w:rPr>
          <w:rFonts w:eastAsia="Times New Roman" w:cs="Times New Roman"/>
          <w:szCs w:val="24"/>
        </w:rPr>
        <w:t>–λέει- ταξικές μνήμες και εικόνες καταπίεσης της εργατικής τάξης από το κεφάλαιο στη φάμπρικα! Καλά, μιλάμε έχετε τεράστιες εφεδρείες. Τι Φίλης, Μπαλτάς, Αναγνωστοπούλου; Υπάρχει από πίσω πράγμα…</w:t>
      </w:r>
    </w:p>
    <w:p w14:paraId="3E37B9E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Αφού σας αρέσει, όμως, η αλγοριθμική σκέψη, όπως είπαν πολλο</w:t>
      </w:r>
      <w:r>
        <w:rPr>
          <w:rFonts w:eastAsia="Times New Roman" w:cs="Times New Roman"/>
          <w:szCs w:val="24"/>
        </w:rPr>
        <w:t>ί φορείς, πολλοί κυβερνητικοί Βουλευτές, αλλά και της Αντιπολίτευσης, ας εξετάσουμε αυτό τον αλγόριθμο που θα έλυνε αυτό το πρόβλημα. Θα πρέπει να εξετάσουμε κάποιες συνθήκες. Πρώτη συνθήκη: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Είχαν ως σημαία τη φιλολαϊκή πολιτική. Ήταν στο </w:t>
      </w:r>
      <w:r>
        <w:rPr>
          <w:rFonts w:eastAsia="Times New Roman" w:cs="Times New Roman"/>
          <w:szCs w:val="24"/>
          <w:lang w:val="en-US"/>
        </w:rPr>
        <w:t>DN</w:t>
      </w:r>
      <w:r>
        <w:rPr>
          <w:rFonts w:eastAsia="Times New Roman" w:cs="Times New Roman"/>
          <w:szCs w:val="24"/>
          <w:lang w:val="en-US"/>
        </w:rPr>
        <w:t>A</w:t>
      </w:r>
      <w:r>
        <w:rPr>
          <w:rFonts w:eastAsia="Times New Roman" w:cs="Times New Roman"/>
          <w:szCs w:val="24"/>
        </w:rPr>
        <w:t xml:space="preserve"> τους. Κατάφεραν να κάνουν τίποτα σε αυτά; Ανέβασαν τους μισθούς εκεί που ήταν πριν τα μνημόνια; </w:t>
      </w:r>
      <w:r>
        <w:rPr>
          <w:rFonts w:eastAsia="Times New Roman" w:cs="Times New Roman"/>
          <w:szCs w:val="24"/>
        </w:rPr>
        <w:lastRenderedPageBreak/>
        <w:t xml:space="preserve">Όχι. Επανάφεραν τις συντάξεις εκεί που ήταν πριν τα μνημόνια; Όχι. Έκαναν τίποτα με τον ΕΝΦΙΑ και όλα τα υπόλοιπα; Όχι. </w:t>
      </w:r>
    </w:p>
    <w:p w14:paraId="3E37B9E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συνθήκη: Μπορεί να βγει κάτι </w:t>
      </w:r>
      <w:r>
        <w:rPr>
          <w:rFonts w:eastAsia="Times New Roman" w:cs="Times New Roman"/>
          <w:szCs w:val="24"/>
        </w:rPr>
        <w:t>θετικό άραγε από μια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σε εθνικά θέματα και </w:t>
      </w:r>
      <w:r>
        <w:rPr>
          <w:rFonts w:eastAsia="Times New Roman" w:cs="Times New Roman"/>
          <w:szCs w:val="24"/>
        </w:rPr>
        <w:t>παιδεία</w:t>
      </w:r>
      <w:r>
        <w:rPr>
          <w:rFonts w:eastAsia="Times New Roman" w:cs="Times New Roman"/>
          <w:szCs w:val="24"/>
        </w:rPr>
        <w:t xml:space="preserve">; Κατηγορηματικά δηλώνω «όχι». Το καλύτερο που έχετε να κάνετε και να προσφέρετε στην πατρίδα είναι να μην ασχολείστε με την </w:t>
      </w:r>
      <w:r>
        <w:rPr>
          <w:rFonts w:eastAsia="Times New Roman" w:cs="Times New Roman"/>
          <w:szCs w:val="24"/>
        </w:rPr>
        <w:t>παιδεία</w:t>
      </w:r>
      <w:r>
        <w:rPr>
          <w:rFonts w:eastAsia="Times New Roman" w:cs="Times New Roman"/>
          <w:szCs w:val="24"/>
        </w:rPr>
        <w:t xml:space="preserve">. Μην την αγγίζετε καθόλου. </w:t>
      </w:r>
    </w:p>
    <w:p w14:paraId="3E37B9ED"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E37B9E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Συντυχάκης</w:t>
      </w:r>
      <w:r>
        <w:rPr>
          <w:rFonts w:eastAsia="Times New Roman" w:cs="Times New Roman"/>
          <w:szCs w:val="24"/>
        </w:rPr>
        <w:t>,</w:t>
      </w:r>
      <w:r>
        <w:rPr>
          <w:rFonts w:eastAsia="Times New Roman" w:cs="Times New Roman"/>
          <w:szCs w:val="24"/>
        </w:rPr>
        <w:t xml:space="preserve"> Βουλευτής του Κομμουνιστικού Κόμματος Ελλάδ</w:t>
      </w:r>
      <w:r>
        <w:rPr>
          <w:rFonts w:eastAsia="Times New Roman" w:cs="Times New Roman"/>
          <w:szCs w:val="24"/>
        </w:rPr>
        <w:t>α</w:t>
      </w:r>
      <w:r>
        <w:rPr>
          <w:rFonts w:eastAsia="Times New Roman" w:cs="Times New Roman"/>
          <w:szCs w:val="24"/>
        </w:rPr>
        <w:t>ς.</w:t>
      </w:r>
    </w:p>
    <w:p w14:paraId="3E37B9E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3E37B9F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το παρόν σχέδιο νό</w:t>
      </w:r>
      <w:r>
        <w:rPr>
          <w:rFonts w:eastAsia="Times New Roman" w:cs="Times New Roman"/>
          <w:szCs w:val="24"/>
        </w:rPr>
        <w:t xml:space="preserve">μου επιταχύνει τις διαδικασίες προσαρμογής της ανώτατης εκπαίδευσης και της έρευνας </w:t>
      </w:r>
      <w:r>
        <w:rPr>
          <w:rFonts w:eastAsia="Times New Roman" w:cs="Times New Roman"/>
          <w:szCs w:val="24"/>
        </w:rPr>
        <w:t xml:space="preserve">στο </w:t>
      </w:r>
      <w:r>
        <w:rPr>
          <w:rFonts w:eastAsia="Times New Roman" w:cs="Times New Roman"/>
          <w:szCs w:val="24"/>
        </w:rPr>
        <w:t>πλαίσιο</w:t>
      </w:r>
      <w:r>
        <w:rPr>
          <w:rFonts w:eastAsia="Times New Roman" w:cs="Times New Roman"/>
          <w:szCs w:val="24"/>
        </w:rPr>
        <w:t xml:space="preserve"> του οδικού χάρτη των μνημονίων, των οδηγιών του ΟΟΣΑ και της Ευρωπαϊκής Ένωσης, προωθώντας την ανταποδοτικότητα, την επιχειρηματικότητα και τον ανταγωνισμό στα </w:t>
      </w:r>
      <w:r>
        <w:rPr>
          <w:rFonts w:eastAsia="Times New Roman" w:cs="Times New Roman"/>
          <w:szCs w:val="24"/>
        </w:rPr>
        <w:t xml:space="preserve">πανεπιστήμια. </w:t>
      </w:r>
    </w:p>
    <w:p w14:paraId="3E37B9F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παρόν σχέδιο νόμου περιλαμβάνει ρυθμίσεις για τα ΑΕΙ, για τα ΤΕΙ, για τα ερευνητικά κέντρα, προωθώντας τη λειτουργία τους με ιδιωτικοοικονομικά κριτήρια, με συνέπειες τόσο για την εκπαιδευτική και ερευνητική δραστηριότητα αυτών, όσο και γ</w:t>
      </w:r>
      <w:r>
        <w:rPr>
          <w:rFonts w:eastAsia="Times New Roman" w:cs="Times New Roman"/>
          <w:szCs w:val="24"/>
        </w:rPr>
        <w:t>ια τους εργαζόμενους στο</w:t>
      </w:r>
      <w:r>
        <w:rPr>
          <w:rFonts w:eastAsia="Times New Roman" w:cs="Times New Roman"/>
          <w:szCs w:val="24"/>
        </w:rPr>
        <w:t>ν</w:t>
      </w:r>
      <w:r>
        <w:rPr>
          <w:rFonts w:eastAsia="Times New Roman" w:cs="Times New Roman"/>
          <w:szCs w:val="24"/>
        </w:rPr>
        <w:t xml:space="preserve"> χώρο.</w:t>
      </w:r>
    </w:p>
    <w:p w14:paraId="3E37B9F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ρυθμίσεις, ανεξάρτητα από επιμέρους διαφορές, συμφωνούν όλα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οι πρυτανικές αρχές, χωρίς να μπαίνουν στην ουσία του σχεδίου νόμου. </w:t>
      </w:r>
    </w:p>
    <w:p w14:paraId="3E37B9F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Τι είναι αυτό που θεσμοθετεί το σχέδιο νόμου, αναδ</w:t>
      </w:r>
      <w:r>
        <w:rPr>
          <w:rFonts w:eastAsia="Times New Roman" w:cs="Times New Roman"/>
          <w:szCs w:val="24"/>
        </w:rPr>
        <w:t xml:space="preserve">εικνύοντας ταυτόχρονα την ουσία, που είναι η μετατροπή της γνώσης, της επιστήμης, της παραγωγής νέας γνώσης, της έρευνας δηλαδή και των αποτελεσμάτων της σε εμπόρευμα; </w:t>
      </w:r>
    </w:p>
    <w:p w14:paraId="3E37B9F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Θεσμοθετείτε δίδακτρα στις μεταπτυχιακές σπουδές, την εκπροσώπηση των εμποροβιομηχανικώ</w:t>
      </w:r>
      <w:r>
        <w:rPr>
          <w:rFonts w:eastAsia="Times New Roman" w:cs="Times New Roman"/>
          <w:szCs w:val="24"/>
        </w:rPr>
        <w:t xml:space="preserve">ν επιμελητηρίων σε συμβούλια χάραξης της στρατηγικής των ΑΕΙ σε περιφερειακό επίπεδο, την περαιτέρω μετατροπή των ΑΕΙ και των ερευνητικών ιδρυμάτων σε επιχειρήσεις παροχής και εμπορίας εκπαιδευτικών και ερευνητικών προϊόντων για την εξασφάλιση ιδίων πόρων </w:t>
      </w:r>
      <w:r>
        <w:rPr>
          <w:rFonts w:eastAsia="Times New Roman" w:cs="Times New Roman"/>
          <w:szCs w:val="24"/>
        </w:rPr>
        <w:t xml:space="preserve">για τη λειτουργία τους, </w:t>
      </w:r>
      <w:proofErr w:type="spellStart"/>
      <w:r>
        <w:rPr>
          <w:rFonts w:eastAsia="Times New Roman" w:cs="Times New Roman"/>
          <w:szCs w:val="24"/>
        </w:rPr>
        <w:t>σαλαμοποιείτε</w:t>
      </w:r>
      <w:proofErr w:type="spellEnd"/>
      <w:r>
        <w:rPr>
          <w:rFonts w:eastAsia="Times New Roman" w:cs="Times New Roman"/>
          <w:szCs w:val="24"/>
        </w:rPr>
        <w:t xml:space="preserve"> πτυχία και τίτλους </w:t>
      </w:r>
      <w:r>
        <w:rPr>
          <w:rFonts w:eastAsia="Times New Roman" w:cs="Times New Roman"/>
          <w:szCs w:val="24"/>
        </w:rPr>
        <w:lastRenderedPageBreak/>
        <w:t>σπουδών, παγιώνετε και ενισχύετε τη συρρίκνωση της κρατικής χρηματοδότησης.</w:t>
      </w:r>
    </w:p>
    <w:p w14:paraId="3E37B9F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ΚΚΕ είναι κατηγορηματικά αντίθετο με τις προτεινόμενες ρυθμίσεις του Κεφαλαίου Η΄, που αφορούν τους ειδικούς λογαριασμού</w:t>
      </w:r>
      <w:r>
        <w:rPr>
          <w:rFonts w:eastAsia="Times New Roman" w:cs="Times New Roman"/>
          <w:szCs w:val="24"/>
        </w:rPr>
        <w:t>ς κονδυλίων έρευνας των ΑΕΙ και το πλαίσιο λειτουργίας τους: σκοπούς, πόρους, πηγές χρηματοδότησης, διοίκηση και διαχείριση κονδυλίων, στελέχωση οργάνων και άλλα. Πρόκειται για ένα πλαίσιο που δένει χειροπόδαρα τα ιδρύματα και τους εργαζόμενους στις επιδιώ</w:t>
      </w:r>
      <w:r>
        <w:rPr>
          <w:rFonts w:eastAsia="Times New Roman" w:cs="Times New Roman"/>
          <w:szCs w:val="24"/>
        </w:rPr>
        <w:t>ξεις των επιχειρηματικών ομίλων με στόχο τη βελτίωση της κερδοφορίας τους.</w:t>
      </w:r>
    </w:p>
    <w:p w14:paraId="3E37B9F6" w14:textId="77777777" w:rsidR="00462015" w:rsidRDefault="00E90EEC">
      <w:pPr>
        <w:spacing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αντιδραστικότητα του σχεδίου νόμου φαίνεται από τα εξής: Πρώτον, μεταφέρονται τα ταμειακά διαθέσιμα των ΕΛΚΕ, των ειδικών λογαριασμών δηλαδή, στην Τράπεζα της Ελλάδος και στο Λογαριασμό Διαχείρισης Δημόσιου Χρέους, στερώντας επί της ουσίας αναγκαίους πόρο</w:t>
      </w:r>
      <w:r>
        <w:rPr>
          <w:rFonts w:eastAsia="Times New Roman"/>
          <w:szCs w:val="24"/>
        </w:rPr>
        <w:t xml:space="preserve">υς από την έρευνα. </w:t>
      </w:r>
    </w:p>
    <w:p w14:paraId="3E37B9F7"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Δεύτερον, μεταφέρεται τουλάχιστον το 30% των ετήσιων εσόδων των ΕΛΚΕ στον τακτικό προϋπολογισμό των κέντρων με στόχο προοπτικά την περικοπή της κρατικής επιχορήγησης. </w:t>
      </w:r>
    </w:p>
    <w:p w14:paraId="3E37B9F8"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Τρίτον, το 30% των ετήσιων εσόδων μεταβιβάζεται από τον ΕΛΚΕ στον πρ</w:t>
      </w:r>
      <w:r>
        <w:rPr>
          <w:rFonts w:eastAsia="Times New Roman"/>
          <w:szCs w:val="24"/>
        </w:rPr>
        <w:t xml:space="preserve">οϋπολογισμό των ΑΕΙ. Στην πράξη σημαίνει </w:t>
      </w:r>
      <w:r>
        <w:rPr>
          <w:rFonts w:eastAsia="Times New Roman"/>
          <w:szCs w:val="24"/>
        </w:rPr>
        <w:lastRenderedPageBreak/>
        <w:t xml:space="preserve">απαλλαγή του κράτους από την ευθύνη για την κάλυψη των χρηματοδοτικών αναγκών που αφορούν πτυχές της λειτουργίας τους, όπως η φύλαξη και η καθαριότητα, αφού </w:t>
      </w:r>
      <w:proofErr w:type="spellStart"/>
      <w:r>
        <w:rPr>
          <w:rFonts w:eastAsia="Times New Roman"/>
          <w:szCs w:val="24"/>
        </w:rPr>
        <w:t>προσμετρώνται</w:t>
      </w:r>
      <w:proofErr w:type="spellEnd"/>
      <w:r>
        <w:rPr>
          <w:rFonts w:eastAsia="Times New Roman"/>
          <w:szCs w:val="24"/>
        </w:rPr>
        <w:t xml:space="preserve"> χρήματα του ΕΛΚΕ με εκείνα της κρατική</w:t>
      </w:r>
      <w:r>
        <w:rPr>
          <w:rFonts w:eastAsia="Times New Roman"/>
          <w:szCs w:val="24"/>
        </w:rPr>
        <w:t>ς</w:t>
      </w:r>
      <w:r>
        <w:rPr>
          <w:rFonts w:eastAsia="Times New Roman"/>
          <w:szCs w:val="24"/>
        </w:rPr>
        <w:t xml:space="preserve"> χρημ</w:t>
      </w:r>
      <w:r>
        <w:rPr>
          <w:rFonts w:eastAsia="Times New Roman"/>
          <w:szCs w:val="24"/>
        </w:rPr>
        <w:t xml:space="preserve">ατοδότησης. </w:t>
      </w:r>
    </w:p>
    <w:p w14:paraId="3E37B9F9"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Τέταρτον, είναι σκέτη κοροϊδία τα ψίχουλα του 5% των ταμειακών διαθέσιμων να πηγαίνουν για υποτροφίες και ερευνητικά εκπαιδευτικά προγράμματα νέων επιστημόνων, όταν έχει προηγηθεί και ήδη προβλέπεται νέα αφαίμαξη των ταμειακών διαθέσιμων των Ε</w:t>
      </w:r>
      <w:r>
        <w:rPr>
          <w:rFonts w:eastAsia="Times New Roman"/>
          <w:szCs w:val="24"/>
        </w:rPr>
        <w:t xml:space="preserve">ΛΚΕ για μπαλώματα σε εκκρεμότητες που προκύπτουν από τις ελλείψεις λόγω </w:t>
      </w:r>
      <w:proofErr w:type="spellStart"/>
      <w:r>
        <w:rPr>
          <w:rFonts w:eastAsia="Times New Roman"/>
          <w:szCs w:val="24"/>
        </w:rPr>
        <w:t>υποχρηματοδότησης</w:t>
      </w:r>
      <w:proofErr w:type="spellEnd"/>
      <w:r>
        <w:rPr>
          <w:rFonts w:eastAsia="Times New Roman"/>
          <w:szCs w:val="24"/>
        </w:rPr>
        <w:t xml:space="preserve">. </w:t>
      </w:r>
    </w:p>
    <w:p w14:paraId="3E37B9FA" w14:textId="77777777" w:rsidR="00462015" w:rsidRDefault="00E90EEC">
      <w:pPr>
        <w:tabs>
          <w:tab w:val="left" w:pos="2820"/>
        </w:tabs>
        <w:spacing w:line="600" w:lineRule="auto"/>
        <w:ind w:firstLine="720"/>
        <w:contextualSpacing/>
        <w:jc w:val="both"/>
        <w:rPr>
          <w:rFonts w:eastAsia="Times New Roman"/>
          <w:szCs w:val="24"/>
        </w:rPr>
      </w:pPr>
      <w:proofErr w:type="spellStart"/>
      <w:r>
        <w:rPr>
          <w:rFonts w:eastAsia="Times New Roman"/>
          <w:szCs w:val="24"/>
        </w:rPr>
        <w:t>Πέμπτον</w:t>
      </w:r>
      <w:proofErr w:type="spellEnd"/>
      <w:r>
        <w:rPr>
          <w:rFonts w:eastAsia="Times New Roman"/>
          <w:szCs w:val="24"/>
        </w:rPr>
        <w:t>, η απόδοση διαφορετικού ΑΦΜ στους ΕΛΚΕ των ερευνητικών κέντρων, που είναι νομικά πρόσωπα δημοσίου δικαίου, από εκείνο του οικείου ΑΕΙ οδηγεί στην πλήρη αυτο</w:t>
      </w:r>
      <w:r>
        <w:rPr>
          <w:rFonts w:eastAsia="Times New Roman"/>
          <w:szCs w:val="24"/>
        </w:rPr>
        <w:t xml:space="preserve">νόμησή τους υπό το πρόσχημα της επιτάχυνσης των διαδικασιών μετατρέποντας τα νομικά πρόσωπα αυτά, τη διαχείριση των έργων και της περιουσίας τους σε ξέφραγο αμπέλι των επιχειρηματικών ομίλων. </w:t>
      </w:r>
    </w:p>
    <w:p w14:paraId="3E37B9FB"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Και </w:t>
      </w:r>
      <w:proofErr w:type="spellStart"/>
      <w:r>
        <w:rPr>
          <w:rFonts w:eastAsia="Times New Roman"/>
          <w:szCs w:val="24"/>
        </w:rPr>
        <w:t>έκτον</w:t>
      </w:r>
      <w:proofErr w:type="spellEnd"/>
      <w:r>
        <w:rPr>
          <w:rFonts w:eastAsia="Times New Roman"/>
          <w:szCs w:val="24"/>
        </w:rPr>
        <w:t>, συνεχίζεται το απαράδεκτο καθεστώς των συμβάσεων εργ</w:t>
      </w:r>
      <w:r>
        <w:rPr>
          <w:rFonts w:eastAsia="Times New Roman"/>
          <w:szCs w:val="24"/>
        </w:rPr>
        <w:t xml:space="preserve">ασίας ορισμένου χρόνου ή των συμβάσεων ανάθεσης έργου σε ΑΕΙ, ΤΕΙ, ερευνητικά κέντρα, αποκλείοντας κάθε </w:t>
      </w:r>
      <w:r>
        <w:rPr>
          <w:rFonts w:eastAsia="Times New Roman"/>
          <w:szCs w:val="24"/>
        </w:rPr>
        <w:lastRenderedPageBreak/>
        <w:t xml:space="preserve">σύμβαση αορίστου χρόνου ή κάθε μετατροπή τους σε αορίστου και μάλιστα όχι απαραίτητα με χρηματοδότηση του πανεπιστημίου ή του κρατικού </w:t>
      </w:r>
      <w:r>
        <w:rPr>
          <w:rFonts w:eastAsia="Times New Roman"/>
          <w:szCs w:val="24"/>
        </w:rPr>
        <w:t xml:space="preserve">προϋπολογισμού </w:t>
      </w:r>
      <w:r>
        <w:rPr>
          <w:rFonts w:eastAsia="Times New Roman"/>
          <w:szCs w:val="24"/>
        </w:rPr>
        <w:t>εν</w:t>
      </w:r>
      <w:r>
        <w:rPr>
          <w:rFonts w:eastAsia="Times New Roman"/>
          <w:szCs w:val="24"/>
        </w:rPr>
        <w:t xml:space="preserve"> γένει. Αφορά μεταπτυχιακούς, διδάκτορες, </w:t>
      </w:r>
      <w:proofErr w:type="spellStart"/>
      <w:r>
        <w:rPr>
          <w:rFonts w:eastAsia="Times New Roman"/>
          <w:szCs w:val="24"/>
        </w:rPr>
        <w:t>μεταδιδάκτορες</w:t>
      </w:r>
      <w:proofErr w:type="spellEnd"/>
      <w:r>
        <w:rPr>
          <w:rFonts w:eastAsia="Times New Roman"/>
          <w:szCs w:val="24"/>
        </w:rPr>
        <w:t>, συμβασιούχους, βοηθούς έρευνας και άλλες περιπτώσεις, ενώ δεν διευκρινίζεται αν οι εργοδοτικές εισφορές αφαιρούνται από το ποσό της σύμβασης που υπογράφει ο εργαζόμενος ή είναι πρόσθετες δαπάνες στο</w:t>
      </w:r>
      <w:r>
        <w:rPr>
          <w:rFonts w:eastAsia="Times New Roman"/>
          <w:szCs w:val="24"/>
        </w:rPr>
        <w:t xml:space="preserve">ν </w:t>
      </w:r>
      <w:r>
        <w:rPr>
          <w:rFonts w:eastAsia="Times New Roman"/>
          <w:szCs w:val="24"/>
        </w:rPr>
        <w:t>προϋπολογισμό</w:t>
      </w:r>
      <w:r>
        <w:rPr>
          <w:rFonts w:eastAsia="Times New Roman"/>
          <w:szCs w:val="24"/>
        </w:rPr>
        <w:t xml:space="preserve">. Εξαιτίας αυτού του ζητήματος -και το γνωρίζετε- υπάρχουν σημαντικές καθυστερήσεις πληρωμών σε πάρα πολλούς εργαζόμενους. </w:t>
      </w:r>
    </w:p>
    <w:p w14:paraId="3E37B9FC"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Συνολικά το παρόν σχέδιο νόμου προσδένει ακόμη περισσότερο τα πανεπιστήμια και τα ερευνητικά κέντρα στις ανάγκες της </w:t>
      </w:r>
      <w:r>
        <w:rPr>
          <w:rFonts w:eastAsia="Times New Roman"/>
          <w:szCs w:val="24"/>
        </w:rPr>
        <w:t xml:space="preserve">καπιταλιστικής αγοράς. Η </w:t>
      </w:r>
      <w:proofErr w:type="spellStart"/>
      <w:r>
        <w:rPr>
          <w:rFonts w:eastAsia="Times New Roman"/>
          <w:szCs w:val="24"/>
        </w:rPr>
        <w:t>υποχρηματοδότηση</w:t>
      </w:r>
      <w:proofErr w:type="spellEnd"/>
      <w:r>
        <w:rPr>
          <w:rFonts w:eastAsia="Times New Roman"/>
          <w:szCs w:val="24"/>
        </w:rPr>
        <w:t xml:space="preserve"> γίνεται όχημα για να ενταθούν οι μπίζνες των ιδρυμάτων με τις επιχειρήσεις, αφού αντί για διεκδίκηση και αύξηση της κρατικής χρηματοδότησης τα ιδρύματα θα κυνηγούν όλο και περισσότερο τις εμπορικές συμφωνίες με τις</w:t>
      </w:r>
      <w:r>
        <w:rPr>
          <w:rFonts w:eastAsia="Times New Roman"/>
          <w:szCs w:val="24"/>
        </w:rPr>
        <w:t xml:space="preserve"> επιχειρήσεις για να καλύπτουν βασικές λειτουργικές τους ανάγκες. </w:t>
      </w:r>
    </w:p>
    <w:p w14:paraId="3E37B9FD"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Η θέση του ΚΚΕ για τους ΕΛΚΕ και τον πραγματικό τους ρόλο μέσα στα ΑΕΙ σε σχέση με την έρευνα, με τις επιχειρήσεις, </w:t>
      </w:r>
      <w:r>
        <w:rPr>
          <w:rFonts w:eastAsia="Times New Roman"/>
          <w:szCs w:val="24"/>
        </w:rPr>
        <w:lastRenderedPageBreak/>
        <w:t xml:space="preserve">με τη συγκέντρωση της έρευνας σε ομάδες ΔΕΠ που έχουν άμεση σχέση με τις </w:t>
      </w:r>
      <w:r>
        <w:rPr>
          <w:rFonts w:eastAsia="Times New Roman"/>
          <w:szCs w:val="24"/>
        </w:rPr>
        <w:t xml:space="preserve">δυνάμεις της αγοράς, με την κατανομή κονδυλίων, με τη διαμόρφωση σχέσεων εξουσίας μέσα στα πανεπιστήμια, με την ανάπτυξη εκφυλιστικών φαινομένων, ακόμα και διαφθοράς στους επιστημονικούς φορείς, έχει δικαιωθεί πλήρως. </w:t>
      </w:r>
    </w:p>
    <w:p w14:paraId="3E37B9FE"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Οι ΕΛΚΕ πρέπει να καταργηθούν. Είναι </w:t>
      </w:r>
      <w:r>
        <w:rPr>
          <w:rFonts w:eastAsia="Times New Roman"/>
          <w:szCs w:val="24"/>
        </w:rPr>
        <w:t xml:space="preserve">«δούρειος ίππος» για να αλώνουν οι επιχειρησιακοί όμιλοι την έρευνα, την παραγωγή νέας γνώσης και την εφαρμογή της στην καπιταλιστική παραγωγή για να πλουτίσουν. </w:t>
      </w:r>
    </w:p>
    <w:p w14:paraId="3E37B9FF"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Κυρίες και κύριοι, πυλώνας της αντίληψης του ΚΚΕ είναι η θέση ότι η έρευνα είναι κοινωνική αν</w:t>
      </w:r>
      <w:r>
        <w:rPr>
          <w:rFonts w:eastAsia="Times New Roman"/>
          <w:szCs w:val="24"/>
        </w:rPr>
        <w:t xml:space="preserve">άγκη και απελευθερώνει τις παραγωγικές δυνατότητες του ανθρώπου. Δεν μπορεί, όμως, να αναπτυχθεί στο πλαίσιο της επιχειρηματικότητας και του ανταγωνισμού. Μπορεί να αναπτυχθεί, όμως, με την απελευθέρωση των εγχώριων παραγωγικών δυνατοτήτων ως συνέπεια του </w:t>
      </w:r>
      <w:r>
        <w:rPr>
          <w:rFonts w:eastAsia="Times New Roman"/>
          <w:szCs w:val="24"/>
        </w:rPr>
        <w:t xml:space="preserve">κεντρικού επιστημονικά οργανωμένου σχεδιασμού της οικονομίας στο έδαφος των κοινωνικοποιημένων μέσων παραγωγής. </w:t>
      </w:r>
    </w:p>
    <w:p w14:paraId="3E37BA00"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Έτσι μπορεί να συμβάλει στην ανάπτυξη της παραγωγής στην αξιοποίηση των πλουτοπαραγωγικών πηγών της χώρας, τόσο για τις ανάγκες της βιομηχανίας</w:t>
      </w:r>
      <w:r>
        <w:rPr>
          <w:rFonts w:eastAsia="Times New Roman"/>
          <w:szCs w:val="24"/>
        </w:rPr>
        <w:t xml:space="preserve"> όσο και για την κάλυψη των </w:t>
      </w:r>
      <w:r>
        <w:rPr>
          <w:rFonts w:eastAsia="Times New Roman"/>
          <w:szCs w:val="24"/>
        </w:rPr>
        <w:lastRenderedPageBreak/>
        <w:t>αναγκών της λαϊκής οικογένειας, όπως για παράδειγμα με την παραγωγή και παροχή φτηνού ρεύματος και θέρμανσης, στη βελτίωση της υγείας του λαού με φτηνά φάρμακα και νέες θεραπείες, στην μελέτη και αντιμετώπιση κοινωνικών φαινομέν</w:t>
      </w:r>
      <w:r>
        <w:rPr>
          <w:rFonts w:eastAsia="Times New Roman"/>
          <w:szCs w:val="24"/>
        </w:rPr>
        <w:t>ων και προβλημάτων, στη βελτίωση της ποιότητας ζωής και των όρων διαβίωσης του εργαζόμενου λαού με μέριμνα για το περιβάλλον και άλλα πολλά.</w:t>
      </w:r>
    </w:p>
    <w:p w14:paraId="3E37BA01"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Αντικειμενικά, λοιπόν, προκύπτουν δύο στρατηγικές που συνδέονται με τους δύο δρόμους ανάπτυξης της ελληνικής κοινων</w:t>
      </w:r>
      <w:r>
        <w:rPr>
          <w:rFonts w:eastAsia="Times New Roman"/>
          <w:szCs w:val="24"/>
        </w:rPr>
        <w:t xml:space="preserve">ίας και οικονομίας. </w:t>
      </w:r>
    </w:p>
    <w:p w14:paraId="3E37BA0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E37BA03"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Ολοκληρώνω, κύριε Πρόεδρε.</w:t>
      </w:r>
    </w:p>
    <w:p w14:paraId="3E37BA04"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Ο ένας σχετίζεται με τη διατήρηση της εξουσίας των μονοπωλίων και αξιοποιεί την εκπαίδευση, την έρευνα, για να υπηρετήσει </w:t>
      </w:r>
      <w:r>
        <w:rPr>
          <w:rFonts w:eastAsia="Times New Roman"/>
          <w:szCs w:val="24"/>
        </w:rPr>
        <w:t>την κερδοφορία τους. Αυτό τον δρόμο υπηρετεί το παρόν σχέδιο νόμου.</w:t>
      </w:r>
    </w:p>
    <w:p w14:paraId="3E37BA05" w14:textId="77777777" w:rsidR="00462015" w:rsidRDefault="00E90EEC">
      <w:pPr>
        <w:spacing w:line="600" w:lineRule="auto"/>
        <w:ind w:firstLine="720"/>
        <w:contextualSpacing/>
        <w:jc w:val="both"/>
        <w:rPr>
          <w:rFonts w:eastAsia="Times New Roman"/>
          <w:szCs w:val="24"/>
        </w:rPr>
      </w:pPr>
      <w:r>
        <w:rPr>
          <w:rFonts w:eastAsia="Times New Roman"/>
          <w:szCs w:val="24"/>
        </w:rPr>
        <w:t>Ο δρόμος ανάπτυξης που προτείνει το ΚΚΕ αφορά το τώρα, δίνοντας και την προοπτική για το μέλλον. Μπορεί να δια</w:t>
      </w:r>
      <w:r>
        <w:rPr>
          <w:rFonts w:eastAsia="Times New Roman"/>
          <w:szCs w:val="24"/>
        </w:rPr>
        <w:lastRenderedPageBreak/>
        <w:t>σφαλίσει τον χαρακτήρα της πραγματικά ενιαίας και ανώτατης εκπαίδευσης, δημόσι</w:t>
      </w:r>
      <w:r>
        <w:rPr>
          <w:rFonts w:eastAsia="Times New Roman"/>
          <w:szCs w:val="24"/>
        </w:rPr>
        <w:t>ας και δωρεάν, χωρίς αντιεπιστημονικούς και παρωχημένους διαχωρισμούς πανεπιστημιακής και τεχνολογικής έρευνας, χωρίς κύκλους σπουδών με την επιστημονική ειδίκευση σε προπτυχιακό επίπεδο, με μεταπτυχιακές σπουδές που να οδηγούν σε διδακτορικό, με την έρευν</w:t>
      </w:r>
      <w:r>
        <w:rPr>
          <w:rFonts w:eastAsia="Times New Roman"/>
          <w:szCs w:val="24"/>
        </w:rPr>
        <w:t>α υποταγμένη στις λαϊκές ανάγκες, σε μια παραγωγή που πραγματικά θα υπηρετεί τις λαϊκές ανάγκες.</w:t>
      </w:r>
    </w:p>
    <w:p w14:paraId="3E37BA06" w14:textId="77777777" w:rsidR="00462015" w:rsidRDefault="00E90EEC">
      <w:pPr>
        <w:spacing w:line="600" w:lineRule="auto"/>
        <w:ind w:firstLine="720"/>
        <w:contextualSpacing/>
        <w:jc w:val="both"/>
        <w:rPr>
          <w:rFonts w:eastAsia="Times New Roman"/>
          <w:szCs w:val="24"/>
        </w:rPr>
      </w:pPr>
      <w:r>
        <w:rPr>
          <w:rFonts w:eastAsia="Times New Roman"/>
          <w:szCs w:val="24"/>
        </w:rPr>
        <w:t>Για να επιτευχθούν, όμως, όλα τούτα εδώ απαιτείται μια κοινωνία με εργατικό λαϊκό έλεγχο, με κοινωνικοποιημένα τα μέσα παραγωγής, με κεντρικό σχεδιασμό της οικ</w:t>
      </w:r>
      <w:r>
        <w:rPr>
          <w:rFonts w:eastAsia="Times New Roman"/>
          <w:szCs w:val="24"/>
        </w:rPr>
        <w:t>ονομίας, που θα καταργεί στην πράξη την επιχειρηματικότητα στα πανεπιστήμια, θα υποτάσσει την επιστήμη και την έρευνα στην ικανοποίηση των λαϊκών αναγκών και όχι στο κέρδος. Και αυτή η κοινωνία δεν είναι άλλη από τον σοσιαλισμό.</w:t>
      </w:r>
    </w:p>
    <w:p w14:paraId="3E37BA07" w14:textId="77777777" w:rsidR="00462015" w:rsidRDefault="00E90EEC">
      <w:pPr>
        <w:spacing w:line="600" w:lineRule="auto"/>
        <w:ind w:firstLine="720"/>
        <w:contextualSpacing/>
        <w:jc w:val="both"/>
        <w:rPr>
          <w:rFonts w:eastAsia="Times New Roman"/>
          <w:szCs w:val="24"/>
        </w:rPr>
      </w:pPr>
      <w:r>
        <w:rPr>
          <w:rFonts w:eastAsia="Times New Roman"/>
          <w:szCs w:val="24"/>
        </w:rPr>
        <w:t>Ευχαριστώ, κύριε Πρόεδρε.</w:t>
      </w:r>
    </w:p>
    <w:p w14:paraId="3E37BA08" w14:textId="77777777" w:rsidR="00462015" w:rsidRDefault="00E90EEC">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ΡΟΕΔΡΕΥΩΝ (Γεώργιος Βαρεμένος):</w:t>
      </w:r>
      <w:r>
        <w:rPr>
          <w:rFonts w:eastAsia="Times New Roman"/>
          <w:szCs w:val="24"/>
        </w:rPr>
        <w:t xml:space="preserve"> Κι εμείς ευχαριστούμε.</w:t>
      </w:r>
    </w:p>
    <w:p w14:paraId="3E37BA09"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κ. </w:t>
      </w:r>
      <w:r>
        <w:rPr>
          <w:rFonts w:eastAsia="Times New Roman"/>
          <w:szCs w:val="24"/>
        </w:rPr>
        <w:t>Μάρκου έχει τον λόγο.</w:t>
      </w:r>
    </w:p>
    <w:p w14:paraId="3E37BA0A"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ΑΙΚΑΤΕΡΙΝΗ ΜΑΡΚΟΥ:</w:t>
      </w:r>
      <w:r>
        <w:rPr>
          <w:rFonts w:eastAsia="Times New Roman"/>
          <w:szCs w:val="24"/>
        </w:rPr>
        <w:t xml:space="preserve"> Ευχαριστώ πολύ, κύριε Πρόεδρε.</w:t>
      </w:r>
    </w:p>
    <w:p w14:paraId="3E37BA0B" w14:textId="77777777" w:rsidR="00462015" w:rsidRDefault="00E90EEC">
      <w:pPr>
        <w:spacing w:line="600" w:lineRule="auto"/>
        <w:ind w:firstLine="720"/>
        <w:contextualSpacing/>
        <w:jc w:val="both"/>
        <w:rPr>
          <w:rFonts w:eastAsia="Times New Roman"/>
          <w:szCs w:val="24"/>
        </w:rPr>
      </w:pPr>
      <w:r>
        <w:rPr>
          <w:rFonts w:eastAsia="Times New Roman"/>
          <w:szCs w:val="24"/>
        </w:rPr>
        <w:t>Κύριοι Υπουργοί, κυρίες και κύριοι Βουλευτές, η Βουλή συζητά σήμερα ένα νομοσχέδιο από αυτά που –υποτίθεται- δίνουν τη σφραγ</w:t>
      </w:r>
      <w:r>
        <w:rPr>
          <w:rFonts w:eastAsia="Times New Roman"/>
          <w:szCs w:val="24"/>
        </w:rPr>
        <w:t>ίδα του ΣΥΡΙΖΑ, με την έννοια ότι δεν εμπίπτουν στον σκληρό πυρήνα των συμφωνιών με τους πιστωτές. Ο κ. Δραγασάκης, ερωτευμένος εσχάτως με τις αγορές, δήλωσε χθες ότι αυτές θα προσφέρουν ελευθερία κινήσεων στην Κυβέρνηση, αφού, όπως λένε για να δικαιολογήσ</w:t>
      </w:r>
      <w:r>
        <w:rPr>
          <w:rFonts w:eastAsia="Times New Roman"/>
          <w:szCs w:val="24"/>
        </w:rPr>
        <w:t>ουν τα αδικαιολόγητα οι Βουλευτές του ΣΥΡΙΖΑ, μας βγάζουν από την επιτροπεία. Φανταστείτε, δηλαδή, να μην ήταν η Κυβέρνηση αυτή υπό επιτροπεία.</w:t>
      </w:r>
    </w:p>
    <w:p w14:paraId="3E37BA0C"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Μετά και τις τελευταίες αποκαλύψεις του γίγαντα </w:t>
      </w:r>
      <w:proofErr w:type="spellStart"/>
      <w:r>
        <w:rPr>
          <w:rFonts w:eastAsia="Times New Roman"/>
          <w:szCs w:val="24"/>
        </w:rPr>
        <w:t>Βαρουφάκη</w:t>
      </w:r>
      <w:proofErr w:type="spellEnd"/>
      <w:r>
        <w:rPr>
          <w:rFonts w:eastAsia="Times New Roman"/>
          <w:szCs w:val="24"/>
        </w:rPr>
        <w:t>, εδώ θα είχε γίνει της Βενεζουέλας. Της Βενεζουέλας, ό</w:t>
      </w:r>
      <w:r>
        <w:rPr>
          <w:rFonts w:eastAsia="Times New Roman"/>
          <w:szCs w:val="24"/>
        </w:rPr>
        <w:t xml:space="preserve">μως, γίνεται σήμερα στην τριτοβάθμια εκπαίδευση με αυτό το ανεκδιήγητο νομοσχέδιο του </w:t>
      </w:r>
      <w:r>
        <w:rPr>
          <w:rFonts w:eastAsia="Times New Roman"/>
          <w:szCs w:val="24"/>
        </w:rPr>
        <w:t xml:space="preserve">κ. </w:t>
      </w:r>
      <w:proofErr w:type="spellStart"/>
      <w:r>
        <w:rPr>
          <w:rFonts w:eastAsia="Times New Roman"/>
          <w:szCs w:val="24"/>
        </w:rPr>
        <w:t>Γαβρόγλου</w:t>
      </w:r>
      <w:proofErr w:type="spellEnd"/>
      <w:r>
        <w:rPr>
          <w:rFonts w:eastAsia="Times New Roman"/>
          <w:szCs w:val="24"/>
        </w:rPr>
        <w:t>.</w:t>
      </w:r>
    </w:p>
    <w:p w14:paraId="3E37BA0D" w14:textId="77777777" w:rsidR="00462015" w:rsidRDefault="00E90EEC">
      <w:pPr>
        <w:spacing w:line="600" w:lineRule="auto"/>
        <w:ind w:firstLine="720"/>
        <w:contextualSpacing/>
        <w:jc w:val="both"/>
        <w:rPr>
          <w:rFonts w:eastAsia="Times New Roman"/>
          <w:szCs w:val="24"/>
        </w:rPr>
      </w:pPr>
      <w:r>
        <w:rPr>
          <w:rFonts w:eastAsia="Times New Roman"/>
          <w:szCs w:val="24"/>
        </w:rPr>
        <w:t>Δεν πρόκειται να εστιάσω τόσο στα δημοφιλή τερατουργήματα του νόμου. Πολλοί μιλούν για άλωση από τους κάθε είδους συνδικαλιστές, τις κομματικές νεολαίες ή κ</w:t>
      </w:r>
      <w:r>
        <w:rPr>
          <w:rFonts w:eastAsia="Times New Roman"/>
          <w:szCs w:val="24"/>
        </w:rPr>
        <w:t xml:space="preserve">ατακρίνουν την κατάργηση του συμβουλίου διοίκησης. Να σας πω ότι θεσμικά, </w:t>
      </w:r>
      <w:r>
        <w:rPr>
          <w:rFonts w:eastAsia="Times New Roman"/>
          <w:szCs w:val="24"/>
        </w:rPr>
        <w:lastRenderedPageBreak/>
        <w:t>νομοθετικά τα πανεπιστήμια έχουν καταντήσει γραφειοκρατικοί οργανισμοί, που όλο και περισσότερο θυμίζουν δημόσια υπηρεσία.</w:t>
      </w:r>
    </w:p>
    <w:p w14:paraId="3E37BA0E" w14:textId="77777777" w:rsidR="00462015" w:rsidRDefault="00E90EEC">
      <w:pPr>
        <w:spacing w:line="600" w:lineRule="auto"/>
        <w:ind w:firstLine="720"/>
        <w:contextualSpacing/>
        <w:jc w:val="both"/>
        <w:rPr>
          <w:rFonts w:eastAsia="Times New Roman"/>
          <w:szCs w:val="24"/>
        </w:rPr>
      </w:pPr>
      <w:r>
        <w:rPr>
          <w:rFonts w:eastAsia="Times New Roman"/>
          <w:szCs w:val="24"/>
        </w:rPr>
        <w:t>Συγγράμματα πανεπιστημιακά δεν θα μοιραστούν τον Σεπτέμβριο</w:t>
      </w:r>
      <w:r>
        <w:rPr>
          <w:rFonts w:eastAsia="Times New Roman"/>
          <w:szCs w:val="24"/>
        </w:rPr>
        <w:t>, διότι χρωστάτε στους εκδότες δύο ολόκληρα χρόνια. Συγχαρητήρια! Κι αυτό είναι δικό σας έργο.</w:t>
      </w:r>
    </w:p>
    <w:p w14:paraId="3E37BA0F"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Δυστυχώς, επίσης, υπάρχει ήδη τεράστια υποβάθμιση λόγω και της κρίσης. Η χρηματοδότηση από το 2009, σύμφωνα με τον </w:t>
      </w:r>
      <w:r>
        <w:rPr>
          <w:rFonts w:eastAsia="Times New Roman"/>
          <w:szCs w:val="24"/>
        </w:rPr>
        <w:t xml:space="preserve">πρύτανη </w:t>
      </w:r>
      <w:r>
        <w:rPr>
          <w:rFonts w:eastAsia="Times New Roman"/>
          <w:szCs w:val="24"/>
        </w:rPr>
        <w:t>του ΑΠΘ, έχει μειωθεί κατά 75%. Η φυγή</w:t>
      </w:r>
      <w:r>
        <w:rPr>
          <w:rFonts w:eastAsia="Times New Roman"/>
          <w:szCs w:val="24"/>
        </w:rPr>
        <w:t xml:space="preserve"> των άξιων καθηγητών είναι μεγάλη και το προσωπικό γερασμένο πλέον. Επιπροσθέτως, ποιος από το εξωτερικό άξιος επιστήμονας θα έρθει με τα 1.500 ευρώ του επίκουρου και αν, ενώ στο εξωτερικό ο βασικός μισθός ξεκινά σίγουρα από τις 5.000 ευρώ;</w:t>
      </w:r>
    </w:p>
    <w:p w14:paraId="3E37BA10"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Θα εστιάσω την </w:t>
      </w:r>
      <w:r>
        <w:rPr>
          <w:rFonts w:eastAsia="Times New Roman"/>
          <w:szCs w:val="24"/>
        </w:rPr>
        <w:t>ομιλία μου στο πιο σημαντικό ζήτημα, που, κατά τη γνώμη μου, είναι απολύτως κεντρικό και ουσιώδες, μιας και συνδέεται με τη χρηματοδότηση και, επομένως, την επιβίωση και την ανταγωνιστικότητα των πανεπιστημίων. Μιλάω φυσικά για τα μεταπτυχιακά, για τα οποί</w:t>
      </w:r>
      <w:r>
        <w:rPr>
          <w:rFonts w:eastAsia="Times New Roman"/>
          <w:szCs w:val="24"/>
        </w:rPr>
        <w:t xml:space="preserve">α η Κυβέρνηση λαϊκίζει για τους γνωστούς λόγους, για τα παιδιά του λαού, που δεν μπορούν να πληρώσουν δίδακτρα. </w:t>
      </w:r>
    </w:p>
    <w:p w14:paraId="3E37BA11"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Να πω, λοιπόν, την αλήθεια και τα εξής: Δίδακτρα </w:t>
      </w:r>
      <w:proofErr w:type="spellStart"/>
      <w:r>
        <w:rPr>
          <w:rFonts w:eastAsia="Times New Roman"/>
          <w:szCs w:val="24"/>
        </w:rPr>
        <w:t>άξιας</w:t>
      </w:r>
      <w:proofErr w:type="spellEnd"/>
      <w:r>
        <w:rPr>
          <w:rFonts w:eastAsia="Times New Roman"/>
          <w:szCs w:val="24"/>
        </w:rPr>
        <w:t xml:space="preserve"> μνημόνευσης υπάρχουν βασικά στα πανεπιστήμια που προσφέρουν κυρίως</w:t>
      </w:r>
      <w:r>
        <w:rPr>
          <w:rFonts w:eastAsia="Times New Roman"/>
          <w:szCs w:val="24"/>
        </w:rPr>
        <w:t>,</w:t>
      </w:r>
      <w:r>
        <w:rPr>
          <w:rFonts w:eastAsia="Times New Roman"/>
          <w:szCs w:val="24"/>
        </w:rPr>
        <w:t xml:space="preserve"> όχι μόνο</w:t>
      </w:r>
      <w:r>
        <w:rPr>
          <w:rFonts w:eastAsia="Times New Roman"/>
          <w:szCs w:val="24"/>
        </w:rPr>
        <w:t>,</w:t>
      </w:r>
      <w:r>
        <w:rPr>
          <w:rFonts w:eastAsia="Times New Roman"/>
          <w:szCs w:val="24"/>
        </w:rPr>
        <w:t xml:space="preserve"> επιχειρημα</w:t>
      </w:r>
      <w:r>
        <w:rPr>
          <w:rFonts w:eastAsia="Times New Roman"/>
          <w:szCs w:val="24"/>
        </w:rPr>
        <w:t>τικές σπουδές: Πειραιώς Μακεδονίας, ΟΠΑ, αλλά και πολλά τμήματα άλλων πανεπιστημίων, όπως το ΕΚΠΑ για παράδειγμα, για αντικείμενα παρεμφερή και όχι</w:t>
      </w:r>
      <w:r>
        <w:rPr>
          <w:rFonts w:eastAsia="Times New Roman"/>
          <w:szCs w:val="24"/>
        </w:rPr>
        <w:t>,</w:t>
      </w:r>
      <w:r>
        <w:rPr>
          <w:rFonts w:eastAsia="Times New Roman"/>
          <w:szCs w:val="24"/>
        </w:rPr>
        <w:t xml:space="preserve"> πάντως αντικείμενα που έχουν ισχυρή ζήτηση. Σε όλον τον κόσμο πραγματικά έτσι γίνεται. Τι κακό έχει αυτό; Θ</w:t>
      </w:r>
      <w:r>
        <w:rPr>
          <w:rFonts w:eastAsia="Times New Roman"/>
          <w:szCs w:val="24"/>
        </w:rPr>
        <w:t xml:space="preserve">α μου πείτε, το ύψος των διδάκτρων. </w:t>
      </w:r>
    </w:p>
    <w:p w14:paraId="3E37BA12"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Πρώτον, αυτό είναι λάθος. Τα δίδακτρα, που συνήθως είναι χονδρικά για τέτοιες σπουδές γύρω </w:t>
      </w:r>
      <w:r>
        <w:rPr>
          <w:rFonts w:eastAsia="Times New Roman"/>
          <w:szCs w:val="24"/>
        </w:rPr>
        <w:t xml:space="preserve">στις </w:t>
      </w:r>
      <w:r>
        <w:rPr>
          <w:rFonts w:eastAsia="Times New Roman"/>
          <w:szCs w:val="24"/>
        </w:rPr>
        <w:t xml:space="preserve">5.000 ευρώ κατά έτος, στην Κύπρο πληρώνει </w:t>
      </w:r>
      <w:r>
        <w:rPr>
          <w:rFonts w:eastAsia="Times New Roman"/>
          <w:szCs w:val="24"/>
        </w:rPr>
        <w:t xml:space="preserve">κάποιος </w:t>
      </w:r>
      <w:r>
        <w:rPr>
          <w:rFonts w:eastAsia="Times New Roman"/>
          <w:szCs w:val="24"/>
        </w:rPr>
        <w:t>για να γίνει μάγειρας ή για να σπουδάσει γραμματειακή υποστήριξη, ξενοδοχ</w:t>
      </w:r>
      <w:r>
        <w:rPr>
          <w:rFonts w:eastAsia="Times New Roman"/>
          <w:szCs w:val="24"/>
        </w:rPr>
        <w:t xml:space="preserve">ειακές σπουδές ή και αισθητική. Τώρα πάλι θα μου πείτε, γιατί να αποκλείεται ένας άριστος, που δεν έχει καθόλου χρήματα; Ουδέν </w:t>
      </w:r>
      <w:proofErr w:type="spellStart"/>
      <w:r>
        <w:rPr>
          <w:rFonts w:eastAsia="Times New Roman"/>
          <w:szCs w:val="24"/>
        </w:rPr>
        <w:t>ψευδέστερο</w:t>
      </w:r>
      <w:proofErr w:type="spellEnd"/>
      <w:r>
        <w:rPr>
          <w:rFonts w:eastAsia="Times New Roman"/>
          <w:szCs w:val="24"/>
        </w:rPr>
        <w:t>. Και πάλι σε όλα τα μεταπτυχιακά προγράμματα υπάρχουν υποτροφίες.</w:t>
      </w:r>
    </w:p>
    <w:p w14:paraId="3E37BA1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Πάλι η προπαγάνδα σας λέει ότι τα προγράμματα δεν αξ</w:t>
      </w:r>
      <w:r>
        <w:rPr>
          <w:rFonts w:eastAsia="Times New Roman" w:cs="Times New Roman"/>
          <w:szCs w:val="24"/>
        </w:rPr>
        <w:t xml:space="preserve">ιολογούνται και δεν ξέρει κανείς τι πληρώνει. Πάλι ψέματα! Δείτε στην ΑΔΙΠ. Υπάρχει ο κατάλογος όλων των τμημάτων με εξωτερικές –το τονίζω- αξιολογήσεις. Σταματήστε τα ψέματα. </w:t>
      </w:r>
    </w:p>
    <w:p w14:paraId="3E37BA1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το χειρότερο δεν είναι αυτό. Είναι ότι διαδίδετε ψευδώς και </w:t>
      </w:r>
      <w:proofErr w:type="spellStart"/>
      <w:r>
        <w:rPr>
          <w:rFonts w:eastAsia="Times New Roman" w:cs="Times New Roman"/>
          <w:szCs w:val="24"/>
        </w:rPr>
        <w:t>απαξιωτικά</w:t>
      </w:r>
      <w:proofErr w:type="spellEnd"/>
      <w:r>
        <w:rPr>
          <w:rFonts w:eastAsia="Times New Roman" w:cs="Times New Roman"/>
          <w:szCs w:val="24"/>
        </w:rPr>
        <w:t xml:space="preserve"> ότ</w:t>
      </w:r>
      <w:r>
        <w:rPr>
          <w:rFonts w:eastAsia="Times New Roman" w:cs="Times New Roman"/>
          <w:szCs w:val="24"/>
        </w:rPr>
        <w:t xml:space="preserve">ι μόνο οι καθηγητές δήθεν τσεπώνουν τα χρήματα. Αλλά γιατί ο άξιος να μην αμείβεται; Την ισοπέδωση που προσπαθείτε να κάνετε θα την ισοπεδώσει η ίδια η ζωή. </w:t>
      </w:r>
    </w:p>
    <w:p w14:paraId="3E37BA1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στο πού πάνε τα χρήματα: Το 35% των διδάκτρων πηγαίνει κατ’ ευθείαν στον </w:t>
      </w:r>
      <w:r>
        <w:rPr>
          <w:rFonts w:eastAsia="Times New Roman" w:cs="Times New Roman"/>
          <w:szCs w:val="24"/>
        </w:rPr>
        <w:t>ειδικό λογαρι</w:t>
      </w:r>
      <w:r>
        <w:rPr>
          <w:rFonts w:eastAsia="Times New Roman" w:cs="Times New Roman"/>
          <w:szCs w:val="24"/>
        </w:rPr>
        <w:t xml:space="preserve">ασμό </w:t>
      </w:r>
      <w:r>
        <w:rPr>
          <w:rFonts w:eastAsia="Times New Roman" w:cs="Times New Roman"/>
          <w:szCs w:val="24"/>
        </w:rPr>
        <w:t xml:space="preserve">για τις ανάγκες του </w:t>
      </w:r>
      <w:r>
        <w:rPr>
          <w:rFonts w:eastAsia="Times New Roman" w:cs="Times New Roman"/>
          <w:szCs w:val="24"/>
        </w:rPr>
        <w:t>πανεπιστημίου</w:t>
      </w:r>
      <w:r>
        <w:rPr>
          <w:rFonts w:eastAsia="Times New Roman" w:cs="Times New Roman"/>
          <w:szCs w:val="24"/>
        </w:rPr>
        <w:t xml:space="preserve">, συν ένα 5% </w:t>
      </w:r>
      <w:r>
        <w:rPr>
          <w:rFonts w:eastAsia="Times New Roman" w:cs="Times New Roman"/>
          <w:szCs w:val="24"/>
        </w:rPr>
        <w:t xml:space="preserve">από </w:t>
      </w:r>
      <w:r>
        <w:rPr>
          <w:rFonts w:eastAsia="Times New Roman" w:cs="Times New Roman"/>
          <w:szCs w:val="24"/>
        </w:rPr>
        <w:t xml:space="preserve">τις αμοιβές. Δηλαδή, γύρω στα 40% πηγαίνει κατ’ ευθείαν στο </w:t>
      </w:r>
      <w:r>
        <w:rPr>
          <w:rFonts w:eastAsia="Times New Roman" w:cs="Times New Roman"/>
          <w:szCs w:val="24"/>
        </w:rPr>
        <w:t>πανεπιστήμιο</w:t>
      </w:r>
      <w:r>
        <w:rPr>
          <w:rFonts w:eastAsia="Times New Roman" w:cs="Times New Roman"/>
          <w:szCs w:val="24"/>
        </w:rPr>
        <w:t xml:space="preserve">. </w:t>
      </w:r>
    </w:p>
    <w:p w14:paraId="3E37BA1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Ωραία! Δηλαδή, σε τι δαπάνες; Θα σας πω, λοιπόν, γιατί ρώτησα ένα μικρό, κεντρικό πανεπιστήμιο. Με τα χρήματα αυτά πληρώνονται</w:t>
      </w:r>
      <w:r>
        <w:rPr>
          <w:rFonts w:eastAsia="Times New Roman" w:cs="Times New Roman"/>
          <w:szCs w:val="24"/>
        </w:rPr>
        <w:t xml:space="preserve"> περίπου το 1/3 των υπαλλήλων που δουλεύουν είτε στο ΕΛΚΕ είτε με συμβάσεις. Αυτοί οι άνθρωποι θα απολυθούν πάραυτα. Επαναλαμβάνω ότι θα απολυθούν. Δεν είναι απίστευτο;</w:t>
      </w:r>
    </w:p>
    <w:p w14:paraId="3E37BA1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Πού αλλού πάνε τα χρήματα; Γιατί βασικά δεν πάνε στα μεταπτυχιακά. Το πανεπιστήμιο που </w:t>
      </w:r>
      <w:r>
        <w:rPr>
          <w:rFonts w:eastAsia="Times New Roman" w:cs="Times New Roman"/>
          <w:szCs w:val="24"/>
        </w:rPr>
        <w:t xml:space="preserve">ρώτησα μου είπε ότι πληρώνει στον λογαριασμό της ΔΕΗ περίπου 0,5 εκατομμύριο, ενώ η επιχορήγηση του κ. </w:t>
      </w:r>
      <w:proofErr w:type="spellStart"/>
      <w:r>
        <w:rPr>
          <w:rFonts w:eastAsia="Times New Roman" w:cs="Times New Roman"/>
          <w:szCs w:val="24"/>
        </w:rPr>
        <w:t>Γαβρόγλου</w:t>
      </w:r>
      <w:proofErr w:type="spellEnd"/>
      <w:r>
        <w:rPr>
          <w:rFonts w:eastAsia="Times New Roman" w:cs="Times New Roman"/>
          <w:szCs w:val="24"/>
        </w:rPr>
        <w:t xml:space="preserve"> είναι ετησίως κάτω των 2 εκατομμυρίων. Με τα χρήματα αυτά πληρώνουν την εκπαιδευτική </w:t>
      </w:r>
      <w:r>
        <w:rPr>
          <w:rFonts w:eastAsia="Times New Roman" w:cs="Times New Roman"/>
          <w:szCs w:val="24"/>
        </w:rPr>
        <w:lastRenderedPageBreak/>
        <w:t>μαθητεία των φοιτητών σε επιχειρήσεις, από την οποία πολλο</w:t>
      </w:r>
      <w:r>
        <w:rPr>
          <w:rFonts w:eastAsia="Times New Roman" w:cs="Times New Roman"/>
          <w:szCs w:val="24"/>
        </w:rPr>
        <w:t>ί βρίσκουν δουλειά.</w:t>
      </w:r>
    </w:p>
    <w:p w14:paraId="3E37BA1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Κακώς, κύριε </w:t>
      </w:r>
      <w:proofErr w:type="spellStart"/>
      <w:r>
        <w:rPr>
          <w:rFonts w:eastAsia="Times New Roman" w:cs="Times New Roman"/>
          <w:szCs w:val="24"/>
        </w:rPr>
        <w:t>Γαβρόγλου</w:t>
      </w:r>
      <w:proofErr w:type="spellEnd"/>
      <w:r>
        <w:rPr>
          <w:rFonts w:eastAsia="Times New Roman" w:cs="Times New Roman"/>
          <w:szCs w:val="24"/>
        </w:rPr>
        <w:t xml:space="preserve">; Δεν είστε εδώ. Επίσης, πληρώνουν την ασφάλεια. </w:t>
      </w:r>
      <w:r>
        <w:rPr>
          <w:rFonts w:eastAsia="Times New Roman" w:cs="Times New Roman"/>
          <w:szCs w:val="24"/>
        </w:rPr>
        <w:t>Αυτό</w:t>
      </w:r>
      <w:r>
        <w:rPr>
          <w:rFonts w:eastAsia="Times New Roman" w:cs="Times New Roman"/>
          <w:szCs w:val="24"/>
        </w:rPr>
        <w:t xml:space="preserve"> σίγουρα κακώς, γιατί θα μπορούσαμε να την αναθέσουμε στον </w:t>
      </w:r>
      <w:proofErr w:type="spellStart"/>
      <w:r>
        <w:rPr>
          <w:rFonts w:eastAsia="Times New Roman" w:cs="Times New Roman"/>
          <w:szCs w:val="24"/>
        </w:rPr>
        <w:t>Ρουβίκωνα</w:t>
      </w:r>
      <w:proofErr w:type="spellEnd"/>
      <w:r>
        <w:rPr>
          <w:rFonts w:eastAsia="Times New Roman" w:cs="Times New Roman"/>
          <w:szCs w:val="24"/>
        </w:rPr>
        <w:t>. Πληρώνουν την καθαριότητα, τις κόλλες που γράφουν οι προπτυχιακοί φοιτητές εξετάσεις, τα συ</w:t>
      </w:r>
      <w:r>
        <w:rPr>
          <w:rFonts w:eastAsia="Times New Roman" w:cs="Times New Roman"/>
          <w:szCs w:val="24"/>
        </w:rPr>
        <w:t xml:space="preserve">νεργεία που επιδιορθώνουν τις παλιές υποδομές, τα χαρτιά που τυπώνουν τα πτυχία και τα καθαριστήρια που καθαρίζουν τις στολές ορκωμοσίας. </w:t>
      </w:r>
    </w:p>
    <w:p w14:paraId="3E37BA1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Οι φοιτητές επιδοτούνται για εκδρομές και συνέδρια. Δίνεται μεγάλος αριθμός υποτροφιών και ποσοστό φοιτητών δουλεύει </w:t>
      </w:r>
      <w:r>
        <w:rPr>
          <w:rFonts w:eastAsia="Times New Roman" w:cs="Times New Roman"/>
          <w:szCs w:val="24"/>
        </w:rPr>
        <w:t xml:space="preserve">ως γραμματειακή υποστήριξη στα προγράμματα. Χρηματοδοτούνται τα διδακτορικά με τις υποδομές και τις βάσεις δεδομένων που λείπουν και τόσα άλλα, που πραγματικά δεν έχω χρόνο να πω. </w:t>
      </w:r>
    </w:p>
    <w:p w14:paraId="3E37BA1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Όμως, θα ήθελα να πω ότι από του χρόνου θα υπάρχει εικόνα καταστροφής και ε</w:t>
      </w:r>
      <w:r>
        <w:rPr>
          <w:rFonts w:eastAsia="Times New Roman" w:cs="Times New Roman"/>
          <w:szCs w:val="24"/>
        </w:rPr>
        <w:t xml:space="preserve">γκατάλειψης, για την οποία υπεύθυνος θα είστε εσείς, κύριε Υπουργέ. Καταστρέφετε και διαλύετε τα πανεπιστήμια, αυτό κάνετε. </w:t>
      </w:r>
    </w:p>
    <w:p w14:paraId="3E37BA1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είπατε χθες ότι «εάν υπάρχουν διακεκριμένοι καθηγητές, εάν αυτοί θέλουν χρήματα, να φύγουν και να πάνε αλλού». Μάλιστα! Να σ</w:t>
      </w:r>
      <w:r>
        <w:rPr>
          <w:rFonts w:eastAsia="Times New Roman" w:cs="Times New Roman"/>
          <w:szCs w:val="24"/>
        </w:rPr>
        <w:t>ας πληροφορήσω, λοιπόν, ότι ήδη οι καλύτεροι και όχι το πρότυπο που έχετε στο μυαλό σας έχουν κάνει αίτηση και είτε θα πάρουν τριετή άδεια για να φύγουν είτε θα πετάνε κάθε βδομάδα στο εξωτερικό. Αντί να φέρουμε καλό κόσμο στην πατρίδα, τον διώχνουμε. Δηλα</w:t>
      </w:r>
      <w:r>
        <w:rPr>
          <w:rFonts w:eastAsia="Times New Roman" w:cs="Times New Roman"/>
          <w:szCs w:val="24"/>
        </w:rPr>
        <w:t>δή, εάν φύγουν οι καλοί γιατροί, μετά θα μας εγχειρίζουν οι μαθητευόμενοι;</w:t>
      </w:r>
    </w:p>
    <w:p w14:paraId="3E37BA1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νεοφιλελεύθερη πρότασή </w:t>
      </w:r>
      <w:r>
        <w:rPr>
          <w:rFonts w:eastAsia="Times New Roman" w:cs="Times New Roman"/>
          <w:szCs w:val="24"/>
        </w:rPr>
        <w:t>σας -</w:t>
      </w:r>
      <w:r>
        <w:rPr>
          <w:rFonts w:eastAsia="Times New Roman" w:cs="Times New Roman"/>
          <w:szCs w:val="24"/>
        </w:rPr>
        <w:t>γιατί περί αυτού πρόκειται τελικά</w:t>
      </w:r>
      <w:r>
        <w:rPr>
          <w:rFonts w:eastAsia="Times New Roman" w:cs="Times New Roman"/>
          <w:szCs w:val="24"/>
        </w:rPr>
        <w:t xml:space="preserve">- </w:t>
      </w:r>
      <w:r>
        <w:rPr>
          <w:rFonts w:eastAsia="Times New Roman" w:cs="Times New Roman"/>
          <w:szCs w:val="24"/>
        </w:rPr>
        <w:t xml:space="preserve">έχει κάνει επίσης τα ιδιωτικά κολλέγια να πανηγυρίζουν, καθώς τα δίδακτρα εκεί είναι πολλαπλάσια, υποτροφίες δεν υπάρχουν και η ποιότητα δεν αξιολογείται. </w:t>
      </w:r>
    </w:p>
    <w:p w14:paraId="3E37BA1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Την άγουσα προς την Κύπρο και αλλού θα πάρουν και οι φοιτητές και γενικά οι δραστηριότητες θα μεταφε</w:t>
      </w:r>
      <w:r>
        <w:rPr>
          <w:rFonts w:eastAsia="Times New Roman" w:cs="Times New Roman"/>
          <w:szCs w:val="24"/>
        </w:rPr>
        <w:t xml:space="preserve">ρθούν εκτός Ελλάδας και στον τομέα της παιδείας. </w:t>
      </w:r>
    </w:p>
    <w:p w14:paraId="3E37BA1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Θα μου πείτε «Γιατί;». Γιατί, αγαπητέ, κανείς δεν δέχεται να δουλέψει παραπάνω</w:t>
      </w:r>
      <w:r>
        <w:rPr>
          <w:rFonts w:eastAsia="Times New Roman" w:cs="Times New Roman"/>
          <w:szCs w:val="24"/>
        </w:rPr>
        <w:t>,</w:t>
      </w:r>
      <w:r>
        <w:rPr>
          <w:rFonts w:eastAsia="Times New Roman" w:cs="Times New Roman"/>
          <w:szCs w:val="24"/>
        </w:rPr>
        <w:t xml:space="preserve"> χωρίς να πληρωθεί. Είναι κακό αυτό; Δεν ζούμε στα </w:t>
      </w:r>
      <w:proofErr w:type="spellStart"/>
      <w:r>
        <w:rPr>
          <w:rFonts w:eastAsia="Times New Roman" w:cs="Times New Roman"/>
          <w:szCs w:val="24"/>
        </w:rPr>
        <w:t>Γκουλάγκ</w:t>
      </w:r>
      <w:proofErr w:type="spellEnd"/>
      <w:r>
        <w:rPr>
          <w:rFonts w:eastAsia="Times New Roman" w:cs="Times New Roman"/>
          <w:szCs w:val="24"/>
        </w:rPr>
        <w:t xml:space="preserve"> ούτε στις λαϊκές δημοκρατίες, που δολοφόνησαν γενιές και κατέστρεψαν κοινωνίες. </w:t>
      </w:r>
    </w:p>
    <w:p w14:paraId="3E37BA1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Βουλευτή)</w:t>
      </w:r>
    </w:p>
    <w:p w14:paraId="3E37BA2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3E37BA2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να πω τώρα κάτι στην δημοκρατική Αντιπολίτευση. Πρέπει να είστε έτοιμοι, όχι μόνο να καταργήσετε αυτό το τερατούργημα</w:t>
      </w:r>
      <w:r>
        <w:rPr>
          <w:rFonts w:eastAsia="Times New Roman" w:cs="Times New Roman"/>
          <w:szCs w:val="24"/>
        </w:rPr>
        <w:t>. Π</w:t>
      </w:r>
      <w:r>
        <w:rPr>
          <w:rFonts w:eastAsia="Times New Roman" w:cs="Times New Roman"/>
          <w:szCs w:val="24"/>
        </w:rPr>
        <w:t>ρέπει να είστε έτοιμοι για το τι θα κάνετε μετά. Θέλουμε πλήρη αυτονομία και υπευθυνότητα για τα ιδρύματα, πράγμα που σημαίνει ότι η αυρ</w:t>
      </w:r>
      <w:r>
        <w:rPr>
          <w:rFonts w:eastAsia="Times New Roman" w:cs="Times New Roman"/>
          <w:szCs w:val="24"/>
        </w:rPr>
        <w:t>ιανή κυβέρνηση πρέπει</w:t>
      </w:r>
      <w:r>
        <w:rPr>
          <w:rFonts w:eastAsia="Times New Roman" w:cs="Times New Roman"/>
          <w:szCs w:val="24"/>
        </w:rPr>
        <w:t>,</w:t>
      </w:r>
      <w:r>
        <w:rPr>
          <w:rFonts w:eastAsia="Times New Roman" w:cs="Times New Roman"/>
          <w:szCs w:val="24"/>
        </w:rPr>
        <w:t xml:space="preserve"> στη βάση των διεθνών πρωτοκόλλων να κάνει προγραμματικές τριετείς συμφωνίες χρηματοδότησης με τα ιδρύματα. Αυτό θα αναγκάσει τα ιδρύματα σε </w:t>
      </w:r>
      <w:proofErr w:type="spellStart"/>
      <w:r>
        <w:rPr>
          <w:rFonts w:eastAsia="Times New Roman" w:cs="Times New Roman"/>
          <w:szCs w:val="24"/>
        </w:rPr>
        <w:t>εξορθολογισμό</w:t>
      </w:r>
      <w:proofErr w:type="spellEnd"/>
      <w:r>
        <w:rPr>
          <w:rFonts w:eastAsia="Times New Roman" w:cs="Times New Roman"/>
          <w:szCs w:val="24"/>
        </w:rPr>
        <w:t>, επέκταση εκεί που πρέπει και περιστολή επίσης εκεί που πρέπει.</w:t>
      </w:r>
    </w:p>
    <w:p w14:paraId="3E37BA2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υπάρχουσα χρη</w:t>
      </w:r>
      <w:r>
        <w:rPr>
          <w:rFonts w:eastAsia="Times New Roman" w:cs="Times New Roman"/>
          <w:szCs w:val="24"/>
        </w:rPr>
        <w:t xml:space="preserve">ματοδότηση πρέπει να έχει σωστή κατεύθυνση. Επίσης, να αναπτυχθεί η χρηματοδότηση από τα μεταπτυχιακά που προσελκύουν ξένους φοιτητές. Να ένα κίνητρο που θα μπορούσε να δοθεί, αντί της απίστευτης στην ουσία κατάργησης των μεταπτυχιακών προγραμμάτων. </w:t>
      </w:r>
    </w:p>
    <w:p w14:paraId="3E37BA2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w:t>
      </w:r>
      <w:r>
        <w:rPr>
          <w:rFonts w:eastAsia="Times New Roman" w:cs="Times New Roman"/>
          <w:szCs w:val="24"/>
        </w:rPr>
        <w:t>, τέλος –πρέπει να το πούμε και αυτό- τα περισσότερα τμήματα θα «κοιμί</w:t>
      </w:r>
      <w:r>
        <w:rPr>
          <w:rFonts w:eastAsia="Times New Roman" w:cs="Times New Roman"/>
          <w:szCs w:val="24"/>
        </w:rPr>
        <w:t>σ</w:t>
      </w:r>
      <w:r>
        <w:rPr>
          <w:rFonts w:eastAsia="Times New Roman" w:cs="Times New Roman"/>
          <w:szCs w:val="24"/>
        </w:rPr>
        <w:t xml:space="preserve">ουν» τα μεταπτυχιακά μέχρι να φύγετε, αγαπητέ κύριε </w:t>
      </w:r>
      <w:proofErr w:type="spellStart"/>
      <w:r>
        <w:rPr>
          <w:rFonts w:eastAsia="Times New Roman" w:cs="Times New Roman"/>
          <w:szCs w:val="24"/>
        </w:rPr>
        <w:t>Γαβρόγλου</w:t>
      </w:r>
      <w:proofErr w:type="spellEnd"/>
      <w:r>
        <w:rPr>
          <w:rFonts w:eastAsia="Times New Roman" w:cs="Times New Roman"/>
          <w:szCs w:val="24"/>
        </w:rPr>
        <w:t>. Αυτό το λένε όλοι: καθηγητές, φοιτητές, διοικητικοί, η συντριπτική πλειοψηφία.</w:t>
      </w:r>
    </w:p>
    <w:p w14:paraId="3E37BA2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Όμως, ακόμη και εάν κάποιοι συνεχίσουν υπολ</w:t>
      </w:r>
      <w:r>
        <w:rPr>
          <w:rFonts w:eastAsia="Times New Roman" w:cs="Times New Roman"/>
          <w:szCs w:val="24"/>
        </w:rPr>
        <w:t xml:space="preserve">ειτουργώντας, κανένας άξιος δεν θα καθίσει να διδάξει. Μεταπτυχιακά σοβαρά, που να τα αναγνωρίζει η αγορά, η ακαδημία και η κοινωνία και μάλιστα διεθνώς, δεν γίνονται με διδάκτορες από το πανεπιστήμιο της Άνω Ραχούλας, κύριε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3E37BA25"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Βλέπω παρακμή και υ</w:t>
      </w:r>
      <w:r>
        <w:rPr>
          <w:rFonts w:eastAsia="Times New Roman" w:cs="Times New Roman"/>
          <w:szCs w:val="24"/>
        </w:rPr>
        <w:t xml:space="preserve">ποβάθμιση, δηλαδή όχι εγώ, αλλά καθηγητές που ψήφισαν ΣΥΡΙΖΑ τα λένε αυτά. </w:t>
      </w:r>
    </w:p>
    <w:p w14:paraId="3E37BA26"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βάλτε μια τελεία.</w:t>
      </w:r>
    </w:p>
    <w:p w14:paraId="3E37BA27"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Τελειώνω, κύριε Πρόεδρε. </w:t>
      </w:r>
    </w:p>
    <w:p w14:paraId="3E37BA28"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 μπορούσατε να ταξιδέψετε στην Τουρκία, θα ήταν ευκταίο να δείτε μερικά </w:t>
      </w:r>
      <w:r>
        <w:rPr>
          <w:rFonts w:eastAsia="Times New Roman" w:cs="Times New Roman"/>
          <w:szCs w:val="24"/>
        </w:rPr>
        <w:t>τούρκικα ιδιωτικά διακεκριμένα πανεπιστήμια, όπου διδάσκουν και Έλληνες και μάλιστα</w:t>
      </w:r>
      <w:r>
        <w:rPr>
          <w:rFonts w:eastAsia="Times New Roman" w:cs="Times New Roman"/>
          <w:szCs w:val="24"/>
        </w:rPr>
        <w:t>,</w:t>
      </w:r>
      <w:r>
        <w:rPr>
          <w:rFonts w:eastAsia="Times New Roman" w:cs="Times New Roman"/>
          <w:szCs w:val="24"/>
        </w:rPr>
        <w:t xml:space="preserve"> αρκετοί. </w:t>
      </w:r>
    </w:p>
    <w:p w14:paraId="3E37BA29"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Συνοψίζω: Αυτός ο νόμος των ταπεινών ενστίκτων είναι ό,τι χειρότερο έχω δει από αυτή </w:t>
      </w:r>
      <w:r>
        <w:rPr>
          <w:rFonts w:eastAsia="Times New Roman" w:cs="Times New Roman"/>
          <w:szCs w:val="24"/>
        </w:rPr>
        <w:t xml:space="preserve">την </w:t>
      </w:r>
      <w:r>
        <w:rPr>
          <w:rFonts w:eastAsia="Times New Roman" w:cs="Times New Roman"/>
          <w:szCs w:val="24"/>
        </w:rPr>
        <w:t>–πώς να τ</w:t>
      </w:r>
      <w:r>
        <w:rPr>
          <w:rFonts w:eastAsia="Times New Roman" w:cs="Times New Roman"/>
          <w:szCs w:val="24"/>
        </w:rPr>
        <w:t>ην</w:t>
      </w:r>
      <w:r>
        <w:rPr>
          <w:rFonts w:eastAsia="Times New Roman" w:cs="Times New Roman"/>
          <w:szCs w:val="24"/>
        </w:rPr>
        <w:t xml:space="preserve"> πω;-</w:t>
      </w:r>
      <w:r>
        <w:rPr>
          <w:rFonts w:eastAsia="Times New Roman" w:cs="Times New Roman"/>
          <w:szCs w:val="24"/>
        </w:rPr>
        <w:t xml:space="preserve"> </w:t>
      </w:r>
      <w:r>
        <w:rPr>
          <w:rFonts w:eastAsia="Times New Roman" w:cs="Times New Roman"/>
          <w:szCs w:val="24"/>
        </w:rPr>
        <w:t xml:space="preserve">τελευταία με τις αποκαλύψεις Κυβέρνηση. </w:t>
      </w:r>
    </w:p>
    <w:p w14:paraId="3E37BA2A"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εις ανώτερ</w:t>
      </w:r>
      <w:r>
        <w:rPr>
          <w:rFonts w:eastAsia="Times New Roman" w:cs="Times New Roman"/>
          <w:szCs w:val="24"/>
        </w:rPr>
        <w:t xml:space="preserve">α, κύριε </w:t>
      </w:r>
      <w:proofErr w:type="spellStart"/>
      <w:r>
        <w:rPr>
          <w:rFonts w:eastAsia="Times New Roman" w:cs="Times New Roman"/>
          <w:szCs w:val="24"/>
        </w:rPr>
        <w:t>Γαβρόγλου</w:t>
      </w:r>
      <w:proofErr w:type="spellEnd"/>
      <w:r>
        <w:rPr>
          <w:rFonts w:eastAsia="Times New Roman" w:cs="Times New Roman"/>
          <w:szCs w:val="24"/>
        </w:rPr>
        <w:t xml:space="preserve">! Θα τα πούμε μετά τις εκλογές.  </w:t>
      </w:r>
    </w:p>
    <w:p w14:paraId="3E37BA2B"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E37BA2C"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Πριν έρθει στο Βήμα ο Κοινοβουλευτικός Εκπρόσωπος της Νέας Δημοκρατίας, θα κάνω δυο ανακοινώσεις προς το Σώμα. </w:t>
      </w:r>
    </w:p>
    <w:p w14:paraId="3E37BA2D"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Οι Διαρκείς Επιτροπές Δημόσιας Διοίκησης, Δημόσ</w:t>
      </w:r>
      <w:r>
        <w:rPr>
          <w:rFonts w:eastAsia="Times New Roman" w:cs="Times New Roman"/>
          <w:szCs w:val="24"/>
        </w:rPr>
        <w:t>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«Ηλεκτρονικό σύστημα διάθεσης τηλεοπτικού διαφημιστικού χρόνου, Τροποποίηση του ν.548/2007, </w:t>
      </w:r>
      <w:r>
        <w:rPr>
          <w:rFonts w:eastAsia="Times New Roman" w:cs="Times New Roman"/>
          <w:szCs w:val="24"/>
        </w:rPr>
        <w:t xml:space="preserve">σύσταση μητρώου περιφερειακού και τοπικού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άλλες διατάξεις». </w:t>
      </w:r>
    </w:p>
    <w:p w14:paraId="3E37BA2E"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Δεύτερον, η Διαρκής Επιτροπή Κοινω</w:t>
      </w:r>
      <w:r>
        <w:rPr>
          <w:rFonts w:eastAsia="Times New Roman" w:cs="Times New Roman"/>
          <w:szCs w:val="24"/>
        </w:rPr>
        <w:t>νικών Υποθέσεων καταθέτει την έκθεσή της στο σχέδιο νόμου του Υπουργείου Υ</w:t>
      </w:r>
      <w:r>
        <w:rPr>
          <w:rFonts w:eastAsia="Times New Roman" w:cs="Times New Roman"/>
          <w:szCs w:val="24"/>
        </w:rPr>
        <w:lastRenderedPageBreak/>
        <w:t>γείας</w:t>
      </w:r>
      <w:r>
        <w:rPr>
          <w:rFonts w:eastAsia="Times New Roman" w:cs="Times New Roman"/>
          <w:szCs w:val="24"/>
        </w:rPr>
        <w:t>:</w:t>
      </w:r>
      <w:r>
        <w:rPr>
          <w:rFonts w:eastAsia="Times New Roman" w:cs="Times New Roman"/>
          <w:szCs w:val="24"/>
        </w:rPr>
        <w:t xml:space="preserve"> «Μεταρρύθμιση της Πρωτοβάθμιας Φροντίδας Υγείας, επείγουσες ρυθμίσεις αρμοδιότητας Υπουργείου Υγείας και άλλες διατάξεις». </w:t>
      </w:r>
    </w:p>
    <w:p w14:paraId="3E37BA2F"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Γεωργαντά, έχετε τον λόγο. </w:t>
      </w:r>
    </w:p>
    <w:p w14:paraId="3E37BA30"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 xml:space="preserve">ΓΕΩΡΓΑΝΤΑΣ: </w:t>
      </w:r>
      <w:r>
        <w:rPr>
          <w:rFonts w:eastAsia="Times New Roman" w:cs="Times New Roman"/>
          <w:szCs w:val="24"/>
        </w:rPr>
        <w:t xml:space="preserve">Ευχαριστώ, κύριε Πρόεδρε. </w:t>
      </w:r>
    </w:p>
    <w:p w14:paraId="3E37BA31"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Κύριοι συνάδελφοι, ο Πρωθυπουργός της χώρας στις πρώτες προγραμματικές του δηλώσεις είχε αναφερθεί σε έναν όρο τότε</w:t>
      </w:r>
      <w:r>
        <w:rPr>
          <w:rFonts w:eastAsia="Times New Roman" w:cs="Times New Roman"/>
          <w:szCs w:val="24"/>
        </w:rPr>
        <w:t>,</w:t>
      </w:r>
      <w:r>
        <w:rPr>
          <w:rFonts w:eastAsia="Times New Roman" w:cs="Times New Roman"/>
          <w:szCs w:val="24"/>
        </w:rPr>
        <w:t xml:space="preserve"> που σε πολλούς έκανε εντύπωση -μερικοί δεν τον γνώριζαν, μερικοί αναζήτησαν να δουν τι σημαίνει- ότα</w:t>
      </w:r>
      <w:r>
        <w:rPr>
          <w:rFonts w:eastAsia="Times New Roman" w:cs="Times New Roman"/>
          <w:szCs w:val="24"/>
        </w:rPr>
        <w:t>ν αναφέρθηκε στην παιδεία. Ήταν ο όρος «</w:t>
      </w:r>
      <w:proofErr w:type="spellStart"/>
      <w:r>
        <w:rPr>
          <w:rFonts w:eastAsia="Times New Roman" w:cs="Times New Roman"/>
          <w:szCs w:val="24"/>
        </w:rPr>
        <w:t>εξισωτισμός</w:t>
      </w:r>
      <w:proofErr w:type="spellEnd"/>
      <w:r>
        <w:rPr>
          <w:rFonts w:eastAsia="Times New Roman" w:cs="Times New Roman"/>
          <w:szCs w:val="24"/>
        </w:rPr>
        <w:t>». Έκανε, πράγματι, εντύπωση τον πρώτο καιρό, αλλά νομίζω ότι στη συνέχεια αποκαλύφθηκε τι ακριβώς εννοούσε ο Πρωθυπουργός: Ισοπέδωση των πάντων, όλοι ίσοι προς τα κάτω, κανένα κίνητρο, καμ</w:t>
      </w:r>
      <w:r>
        <w:rPr>
          <w:rFonts w:eastAsia="Times New Roman" w:cs="Times New Roman"/>
          <w:szCs w:val="24"/>
        </w:rPr>
        <w:t>μ</w:t>
      </w:r>
      <w:r>
        <w:rPr>
          <w:rFonts w:eastAsia="Times New Roman" w:cs="Times New Roman"/>
          <w:szCs w:val="24"/>
        </w:rPr>
        <w:t>ιά διάκριση, κα</w:t>
      </w:r>
      <w:r>
        <w:rPr>
          <w:rFonts w:eastAsia="Times New Roman" w:cs="Times New Roman"/>
          <w:szCs w:val="24"/>
        </w:rPr>
        <w:t>μ</w:t>
      </w:r>
      <w:r>
        <w:rPr>
          <w:rFonts w:eastAsia="Times New Roman" w:cs="Times New Roman"/>
          <w:szCs w:val="24"/>
        </w:rPr>
        <w:t xml:space="preserve">μιά επιβράβευση της αριστείας, η οποία θα καταντήσει σε λίγο ποινικό αδίκημα. </w:t>
      </w:r>
    </w:p>
    <w:p w14:paraId="3E37BA32"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 λοιπόν, το αφήγημα, αυτή μάλλον η ιδεολογική θέση, την οποία η αλήθεια είναι ότι εξέφρασε ο Πρωθυπουργός στις προγραμματικές του δηλώσεις, βλέπουμε ότι με κάθε νομοθέτημα</w:t>
      </w:r>
      <w:r>
        <w:rPr>
          <w:rFonts w:eastAsia="Times New Roman" w:cs="Times New Roman"/>
          <w:szCs w:val="24"/>
        </w:rPr>
        <w:t xml:space="preserve"> της Κυβέρνησης έρχεται να ολοκληρωθεί. </w:t>
      </w:r>
    </w:p>
    <w:p w14:paraId="3E37BA33"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ένα σχέδιο νόμου σήμερα, για το οποίο</w:t>
      </w:r>
      <w:r>
        <w:rPr>
          <w:rFonts w:eastAsia="Times New Roman" w:cs="Times New Roman"/>
          <w:szCs w:val="24"/>
        </w:rPr>
        <w:t>,</w:t>
      </w:r>
      <w:r>
        <w:rPr>
          <w:rFonts w:eastAsia="Times New Roman" w:cs="Times New Roman"/>
          <w:szCs w:val="24"/>
        </w:rPr>
        <w:t xml:space="preserve"> για ένα μόνο πράγμα είμαι βέβαιος -και θα συμφωνήσω με την </w:t>
      </w:r>
      <w:proofErr w:type="spellStart"/>
      <w:r>
        <w:rPr>
          <w:rFonts w:eastAsia="Times New Roman" w:cs="Times New Roman"/>
          <w:szCs w:val="24"/>
        </w:rPr>
        <w:t>προλαλήσασα</w:t>
      </w:r>
      <w:proofErr w:type="spellEnd"/>
      <w:r>
        <w:rPr>
          <w:rFonts w:eastAsia="Times New Roman" w:cs="Times New Roman"/>
          <w:szCs w:val="24"/>
        </w:rPr>
        <w:t xml:space="preserve"> συνάδελφο- για το ότι δεν θα εφαρμοστεί ποτέ. Δεν θα προλάβει να εφαρμοστεί. Δεν θα εφαρμοστεί, όχ</w:t>
      </w:r>
      <w:r>
        <w:rPr>
          <w:rFonts w:eastAsia="Times New Roman" w:cs="Times New Roman"/>
          <w:szCs w:val="24"/>
        </w:rPr>
        <w:t>ι επειδή η Νέα Δημοκρατία σε μικρό διάστημα από σήμερα θα αποτελεί την κυβέρνηση της χώρας, αλλά επειδή η ίδια η ακαδημαϊκή κοινότητα έχει γυρίσει την πλάτη σε αυτό το σχέδιο νόμου. Θεωρεί ότι δεν πάει μπροστά αυτό που λέμε ανώτατη εκπαίδευση. Θεωρεί ότι κ</w:t>
      </w:r>
      <w:r>
        <w:rPr>
          <w:rFonts w:eastAsia="Times New Roman" w:cs="Times New Roman"/>
          <w:szCs w:val="24"/>
        </w:rPr>
        <w:t>αταστρατηγεί βασικές αρχές, σε σχέση με την αυτονομία και το αυτοδιοίκητο των ανώτατων εκπαιδευτικών ιδρυμάτων που πρέπει να υπάρχει. Θεωρεί ότι υπάρχουν παρεμβάσεις, οι οποίες</w:t>
      </w:r>
      <w:r>
        <w:rPr>
          <w:rFonts w:eastAsia="Times New Roman" w:cs="Times New Roman"/>
          <w:szCs w:val="24"/>
        </w:rPr>
        <w:t>,</w:t>
      </w:r>
      <w:r>
        <w:rPr>
          <w:rFonts w:eastAsia="Times New Roman" w:cs="Times New Roman"/>
          <w:szCs w:val="24"/>
        </w:rPr>
        <w:t xml:space="preserve"> χωρίς λόγο</w:t>
      </w:r>
      <w:r>
        <w:rPr>
          <w:rFonts w:eastAsia="Times New Roman" w:cs="Times New Roman"/>
          <w:szCs w:val="24"/>
        </w:rPr>
        <w:t>,</w:t>
      </w:r>
      <w:r>
        <w:rPr>
          <w:rFonts w:eastAsia="Times New Roman" w:cs="Times New Roman"/>
          <w:szCs w:val="24"/>
        </w:rPr>
        <w:t xml:space="preserve"> δίνουν δυνατότητες στον Υπουργό, οι οποίες δεν προβλέπονταν σε καν</w:t>
      </w:r>
      <w:r>
        <w:rPr>
          <w:rFonts w:eastAsia="Times New Roman" w:cs="Times New Roman"/>
          <w:szCs w:val="24"/>
        </w:rPr>
        <w:t xml:space="preserve">ένα άλλο νομοσχέδιο. Και αυτά που λέω δεν είναι απλά λόγια, είναι πάρα πολύ απλά. Δεν χρειάζεται κανείς να ασχοληθεί πολύ με το τι ειπώθηκε </w:t>
      </w:r>
      <w:r>
        <w:rPr>
          <w:rFonts w:eastAsia="Times New Roman" w:cs="Times New Roman"/>
          <w:szCs w:val="24"/>
        </w:rPr>
        <w:t xml:space="preserve">γι’ </w:t>
      </w:r>
      <w:r>
        <w:rPr>
          <w:rFonts w:eastAsia="Times New Roman" w:cs="Times New Roman"/>
          <w:szCs w:val="24"/>
        </w:rPr>
        <w:t xml:space="preserve">αυτό το νομοσχέδιο. </w:t>
      </w:r>
    </w:p>
    <w:p w14:paraId="3E37BA34"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Στην ακρόαση φορέων τα είπε πάρα πολύ καθαρά όλα η κ. </w:t>
      </w:r>
      <w:proofErr w:type="spellStart"/>
      <w:r>
        <w:rPr>
          <w:rFonts w:eastAsia="Times New Roman" w:cs="Times New Roman"/>
          <w:szCs w:val="24"/>
        </w:rPr>
        <w:t>Βενετσάνα</w:t>
      </w:r>
      <w:proofErr w:type="spellEnd"/>
      <w:r>
        <w:rPr>
          <w:rFonts w:eastAsia="Times New Roman" w:cs="Times New Roman"/>
          <w:szCs w:val="24"/>
        </w:rPr>
        <w:t xml:space="preserve"> Κυριαζοπούλου, η Πρόεδρος τ</w:t>
      </w:r>
      <w:r>
        <w:rPr>
          <w:rFonts w:eastAsia="Times New Roman" w:cs="Times New Roman"/>
          <w:szCs w:val="24"/>
        </w:rPr>
        <w:t xml:space="preserve">ης Συνόδου των Πρυτάνεων. Διαβάζω από τα Πρακτικά: «Έχει απογοητευθεί η Σύνοδος των Πρυτάνεων από όλη αυτή τη διαδικασία». </w:t>
      </w:r>
      <w:r>
        <w:rPr>
          <w:rFonts w:eastAsia="Times New Roman" w:cs="Times New Roman"/>
          <w:szCs w:val="24"/>
        </w:rPr>
        <w:t>Α</w:t>
      </w:r>
      <w:r>
        <w:rPr>
          <w:rFonts w:eastAsia="Times New Roman" w:cs="Times New Roman"/>
          <w:szCs w:val="24"/>
        </w:rPr>
        <w:t xml:space="preserve">ναφέρεται στην ηλεκτρονική ψήφο. Παρακάτω λέει: «Στα μεταπτυχιακά </w:t>
      </w:r>
      <w:r>
        <w:rPr>
          <w:rFonts w:eastAsia="Times New Roman" w:cs="Times New Roman"/>
          <w:szCs w:val="24"/>
        </w:rPr>
        <w:lastRenderedPageBreak/>
        <w:t>προγράμματα σπουδών έχουμε σοβαρά προβλήματα, αφού τίποτα από ό,τι</w:t>
      </w:r>
      <w:r>
        <w:rPr>
          <w:rFonts w:eastAsia="Times New Roman" w:cs="Times New Roman"/>
          <w:szCs w:val="24"/>
        </w:rPr>
        <w:t xml:space="preserve"> είπαμε δεν ακούστηκε». Παρακάτω λέει: «Στα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Δ</w:t>
      </w:r>
      <w:r>
        <w:rPr>
          <w:rFonts w:eastAsia="Times New Roman" w:cs="Times New Roman"/>
          <w:szCs w:val="24"/>
        </w:rPr>
        <w:t>ιοίκησης διατηρούμε επιφυλάξεις, εάν δεν προσδιοριστούν οι αρμοδιότητες». Στο θέμα της συμμετοχής διοικητικών και φοιτητών στην κεντρική διοίκηση του πανεπιστημίου λέει: «Πιστεύω ότι σε με</w:t>
      </w:r>
      <w:r>
        <w:rPr>
          <w:rFonts w:eastAsia="Times New Roman" w:cs="Times New Roman"/>
          <w:szCs w:val="24"/>
        </w:rPr>
        <w:t xml:space="preserve">ρικά πανεπιστήμια που είναι μικρά θα δημιουργηθούν προβλήματα, όσον αφορά το ποσοστό». Και επίσης, σε σχέση με το πανεπιστημιακό άσυλο, έρχεται η Πρόεδρος των Πρυτάνεων και λέει: «Σχετικά με το άσυλο θα ήθελα να πω ότι όταν υπάρχει </w:t>
      </w:r>
      <w:proofErr w:type="spellStart"/>
      <w:r>
        <w:rPr>
          <w:rFonts w:eastAsia="Times New Roman" w:cs="Times New Roman"/>
          <w:szCs w:val="24"/>
        </w:rPr>
        <w:t>παραβατική</w:t>
      </w:r>
      <w:proofErr w:type="spellEnd"/>
      <w:r>
        <w:rPr>
          <w:rFonts w:eastAsia="Times New Roman" w:cs="Times New Roman"/>
          <w:szCs w:val="24"/>
        </w:rPr>
        <w:t xml:space="preserve"> πράξη, εκεί π</w:t>
      </w:r>
      <w:r>
        <w:rPr>
          <w:rFonts w:eastAsia="Times New Roman" w:cs="Times New Roman"/>
          <w:szCs w:val="24"/>
        </w:rPr>
        <w:t xml:space="preserve">αρεμβαίνει αυτεπάγγελτα η πολιτεία». Τόσο απλό και τόσο αυτονόητο. Αυτά δεν τα είπε ο Κοινοβουλευτικός Εκπρόσωπος της Νέας Δημοκρατίας. Τα είπε η Πρόεδρος της Συνόδου των Πρυτάνεων. </w:t>
      </w:r>
    </w:p>
    <w:p w14:paraId="3E37BA3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σας διαβάσω δύο κουβέντες από αυτά που είπε ο Πρόεδρος της Πανελλήνιας Ομοσπονδίας Συλλόγων Διδακτικού και Ερευνητικού Προσωπικού: «Φοβούμαστε την ενίσχυση της κομματικοποίησης στα πανεπιστήμια, τις οποίες θα φέρουν μερικές ρυθμίσεις το</w:t>
      </w:r>
      <w:r>
        <w:rPr>
          <w:rFonts w:eastAsia="Times New Roman" w:cs="Times New Roman"/>
          <w:szCs w:val="24"/>
        </w:rPr>
        <w:t>υ νομοσχεδίου». «Μας ξενίζει η εκλογή των αντιπρυτάνεων σε ξεχωριστό ψηφοδέλτιο. Φο</w:t>
      </w:r>
      <w:r>
        <w:rPr>
          <w:rFonts w:eastAsia="Times New Roman" w:cs="Times New Roman"/>
          <w:szCs w:val="24"/>
        </w:rPr>
        <w:lastRenderedPageBreak/>
        <w:t>βόμαστε ότι θα δημιουργήσει προβλήματα στη διοίκηση των πανεπιστημίων». Και το τελευταίο: «Νομίζουμε ότι σωστότερη ήταν η αρχική διατύπωση για τη συμμετοχή των φοιτητών, καθ</w:t>
      </w:r>
      <w:r>
        <w:rPr>
          <w:rFonts w:eastAsia="Times New Roman" w:cs="Times New Roman"/>
          <w:szCs w:val="24"/>
        </w:rPr>
        <w:t xml:space="preserve">ώς αυτοί έπρεπε να συμμετέχουν μόνον στις αποφάσεις επί φοιτητικών θεμάτων». </w:t>
      </w:r>
    </w:p>
    <w:p w14:paraId="3E37BA3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Αυτοί οι δύο κορυφαίοι σύλλογοι εκφράζονται με αυτόν τον τρόπο και μάλιστα</w:t>
      </w:r>
      <w:r>
        <w:rPr>
          <w:rFonts w:eastAsia="Times New Roman" w:cs="Times New Roman"/>
          <w:szCs w:val="24"/>
        </w:rPr>
        <w:t>,</w:t>
      </w:r>
      <w:r>
        <w:rPr>
          <w:rFonts w:eastAsia="Times New Roman" w:cs="Times New Roman"/>
          <w:szCs w:val="24"/>
        </w:rPr>
        <w:t xml:space="preserve"> αιτιολογημένο</w:t>
      </w:r>
      <w:r>
        <w:rPr>
          <w:rFonts w:eastAsia="Times New Roman" w:cs="Times New Roman"/>
          <w:szCs w:val="24"/>
        </w:rPr>
        <w:t>,</w:t>
      </w:r>
      <w:r>
        <w:rPr>
          <w:rFonts w:eastAsia="Times New Roman" w:cs="Times New Roman"/>
          <w:szCs w:val="24"/>
        </w:rPr>
        <w:t xml:space="preserve"> σε σχέση με τις διατάξεις του νομοθετήματος. </w:t>
      </w:r>
    </w:p>
    <w:p w14:paraId="3E37BA3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δεν μπορώ να αποφύγω την πρόκλησ</w:t>
      </w:r>
      <w:r>
        <w:rPr>
          <w:rFonts w:eastAsia="Times New Roman" w:cs="Times New Roman"/>
          <w:szCs w:val="24"/>
        </w:rPr>
        <w:t>η να αναφερθώ στη διάταξη που αφορά το πανεπιστημιακό άσυλο. Στο άρθρο 3, στο οποίο αλλάζετε τη μέχρι τώρα διατύπωση που υπήρχε για το πανεπιστημιακό άσυλο, υπάρχει ένα πρώτο τμήμα το οποίο το παραβλέπουμε όλοι και το οποίο νομίζω ότι έχει πολύ μεγάλη σημα</w:t>
      </w:r>
      <w:r>
        <w:rPr>
          <w:rFonts w:eastAsia="Times New Roman" w:cs="Times New Roman"/>
          <w:szCs w:val="24"/>
        </w:rPr>
        <w:t>σία</w:t>
      </w:r>
      <w:r>
        <w:rPr>
          <w:rFonts w:eastAsia="Times New Roman" w:cs="Times New Roman"/>
          <w:szCs w:val="24"/>
        </w:rPr>
        <w:t>,</w:t>
      </w:r>
      <w:r>
        <w:rPr>
          <w:rFonts w:eastAsia="Times New Roman" w:cs="Times New Roman"/>
          <w:szCs w:val="24"/>
        </w:rPr>
        <w:t xml:space="preserve"> σε σχέση με αυτό που λέει στο δεύτερο τμήμα του άρθρου: «Στα ΑΕΙ κατοχυρώνεται η ακαδημαϊκή ελευθερία στην έρευνα και στη διδασκαλία. Το ακαδημαϊκό άσυλο αναγνωρίζεται για την κατοχύρωση των δημοκρατικών αξιών, των ακαδημαϊκών ελευθεριών στην έρευνα κ</w:t>
      </w:r>
      <w:r>
        <w:rPr>
          <w:rFonts w:eastAsia="Times New Roman" w:cs="Times New Roman"/>
          <w:szCs w:val="24"/>
        </w:rPr>
        <w:t xml:space="preserve">αι στη διδασκαλία, την ελεύθερη διακίνηση των ιδεών, την προστασία του δικαιώματος </w:t>
      </w:r>
      <w:r>
        <w:rPr>
          <w:rFonts w:eastAsia="Times New Roman" w:cs="Times New Roman"/>
          <w:szCs w:val="24"/>
        </w:rPr>
        <w:lastRenderedPageBreak/>
        <w:t>στη γνώση και στη μάθηση</w:t>
      </w:r>
      <w:r>
        <w:rPr>
          <w:rFonts w:eastAsia="Times New Roman" w:cs="Times New Roman"/>
          <w:szCs w:val="24"/>
        </w:rPr>
        <w:t>,</w:t>
      </w:r>
      <w:r>
        <w:rPr>
          <w:rFonts w:eastAsia="Times New Roman" w:cs="Times New Roman"/>
          <w:szCs w:val="24"/>
        </w:rPr>
        <w:t xml:space="preserve"> έναντι οποιουδήποτε επιχειρεί να το καταλύσει». </w:t>
      </w:r>
    </w:p>
    <w:p w14:paraId="3E37BA3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Εγώ θα περίμενα</w:t>
      </w:r>
      <w:r>
        <w:rPr>
          <w:rFonts w:eastAsia="Times New Roman" w:cs="Times New Roman"/>
          <w:szCs w:val="24"/>
        </w:rPr>
        <w:t>,</w:t>
      </w:r>
      <w:r>
        <w:rPr>
          <w:rFonts w:eastAsia="Times New Roman" w:cs="Times New Roman"/>
          <w:szCs w:val="24"/>
        </w:rPr>
        <w:t xml:space="preserve"> η δεύτερη παράγραφος να αναφέρεται στον τρόπο με τον οποίο θα διασφαλιστεί αυτό τ</w:t>
      </w:r>
      <w:r>
        <w:rPr>
          <w:rFonts w:eastAsia="Times New Roman" w:cs="Times New Roman"/>
          <w:szCs w:val="24"/>
        </w:rPr>
        <w:t xml:space="preserve">ο ακαδημαϊκό άσυλο, δηλαδή με ποιον τρόπο θα προφυλάξουμε τη λειτουργία του πανεπιστημίου απέναντι σε όποιον ήθελε </w:t>
      </w:r>
      <w:r>
        <w:rPr>
          <w:rFonts w:eastAsia="Times New Roman" w:cs="Times New Roman"/>
          <w:szCs w:val="24"/>
        </w:rPr>
        <w:t xml:space="preserve">να </w:t>
      </w:r>
      <w:r>
        <w:rPr>
          <w:rFonts w:eastAsia="Times New Roman" w:cs="Times New Roman"/>
          <w:szCs w:val="24"/>
        </w:rPr>
        <w:t>καταλύσει αυτήν την ακαδημαϊκή ελευθερία. Αντ’ αυτού</w:t>
      </w:r>
      <w:r>
        <w:rPr>
          <w:rFonts w:eastAsia="Times New Roman" w:cs="Times New Roman"/>
          <w:szCs w:val="24"/>
        </w:rPr>
        <w:t>,</w:t>
      </w:r>
      <w:r>
        <w:rPr>
          <w:rFonts w:eastAsia="Times New Roman" w:cs="Times New Roman"/>
          <w:szCs w:val="24"/>
        </w:rPr>
        <w:t xml:space="preserve"> έχουμε</w:t>
      </w:r>
      <w:r>
        <w:rPr>
          <w:rFonts w:eastAsia="Times New Roman" w:cs="Times New Roman"/>
          <w:szCs w:val="24"/>
        </w:rPr>
        <w:t>,</w:t>
      </w:r>
      <w:r>
        <w:rPr>
          <w:rFonts w:eastAsia="Times New Roman" w:cs="Times New Roman"/>
          <w:szCs w:val="24"/>
        </w:rPr>
        <w:t xml:space="preserve"> χωρίς κάποια αιτιολόγηση -και πρέπει να αναφέρω ότι ο ίδιος ο Υπουργός, τουλ</w:t>
      </w:r>
      <w:r>
        <w:rPr>
          <w:rFonts w:eastAsia="Times New Roman" w:cs="Times New Roman"/>
          <w:szCs w:val="24"/>
        </w:rPr>
        <w:t xml:space="preserve">άχιστον στην πρώτη ομιλία του, δεν αναφέρθηκε καθόλου στην αναγκαιότητα δήθεν αυτής της παρεμβάσεως- μια παρέμβαση η οποία είναι μοναδική για όλα τα ευρωπαϊκά δεδομένα. </w:t>
      </w:r>
    </w:p>
    <w:p w14:paraId="3E37BA3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Εγώ δεν την κατανοώ, γιατί δεν έχω καταλάβει τον λόγο για τον οποίο πρέπει να γίνει κα</w:t>
      </w:r>
      <w:r>
        <w:rPr>
          <w:rFonts w:eastAsia="Times New Roman" w:cs="Times New Roman"/>
          <w:szCs w:val="24"/>
        </w:rPr>
        <w:t>ι γιατί πρέπει να γίνεται η διάκριση των αδικημάτων, γιατί θα πρέπει τα πανεπιστήμια να αποτελούν έναν ειδικό χώρο</w:t>
      </w:r>
      <w:r>
        <w:rPr>
          <w:rFonts w:eastAsia="Times New Roman" w:cs="Times New Roman"/>
          <w:szCs w:val="24"/>
        </w:rPr>
        <w:t>,</w:t>
      </w:r>
      <w:r>
        <w:rPr>
          <w:rFonts w:eastAsia="Times New Roman" w:cs="Times New Roman"/>
          <w:szCs w:val="24"/>
        </w:rPr>
        <w:t xml:space="preserve"> στον οποίο μια παράνομη πράξη του κοινού ποινικού δικαίου δεν θα μπορέσει να διωχθεί</w:t>
      </w:r>
      <w:r>
        <w:rPr>
          <w:rFonts w:eastAsia="Times New Roman" w:cs="Times New Roman"/>
          <w:szCs w:val="24"/>
        </w:rPr>
        <w:t>,</w:t>
      </w:r>
      <w:r>
        <w:rPr>
          <w:rFonts w:eastAsia="Times New Roman" w:cs="Times New Roman"/>
          <w:szCs w:val="24"/>
        </w:rPr>
        <w:t xml:space="preserve"> όπως διώκεται σε οποιοδήποτε άλλο σημείο της χώρας. Θα</w:t>
      </w:r>
      <w:r>
        <w:rPr>
          <w:rFonts w:eastAsia="Times New Roman" w:cs="Times New Roman"/>
          <w:szCs w:val="24"/>
        </w:rPr>
        <w:t xml:space="preserve"> μπορούσα να καταλάβω </w:t>
      </w:r>
      <w:r>
        <w:rPr>
          <w:rFonts w:eastAsia="Times New Roman" w:cs="Times New Roman"/>
          <w:szCs w:val="24"/>
        </w:rPr>
        <w:t xml:space="preserve">το </w:t>
      </w:r>
      <w:r>
        <w:rPr>
          <w:rFonts w:eastAsia="Times New Roman" w:cs="Times New Roman"/>
          <w:szCs w:val="24"/>
        </w:rPr>
        <w:t xml:space="preserve">να υπάρξουν κάποιες δικλίδες ασφαλείας, μόνο όμως σε σχέση με την ακαδημαϊκή ελευθερία, η οποία ξέρουμε </w:t>
      </w:r>
      <w:r>
        <w:rPr>
          <w:rFonts w:eastAsia="Times New Roman" w:cs="Times New Roman"/>
          <w:szCs w:val="24"/>
        </w:rPr>
        <w:lastRenderedPageBreak/>
        <w:t>πολύ καλά ότι με τη δράση συγκεκριμένων ομάδων στα πανεπιστήμια δεν ισχύει παντού. Δεν μπορεί να γίνει οποιαδήποτε συζήτηση, οπ</w:t>
      </w:r>
      <w:r>
        <w:rPr>
          <w:rFonts w:eastAsia="Times New Roman" w:cs="Times New Roman"/>
          <w:szCs w:val="24"/>
        </w:rPr>
        <w:t>οιαδήποτε συγκέντρωση, οποιαδήποτε ομιλία από κάποιους</w:t>
      </w:r>
      <w:r>
        <w:rPr>
          <w:rFonts w:eastAsia="Times New Roman" w:cs="Times New Roman"/>
          <w:szCs w:val="24"/>
        </w:rPr>
        <w:t>,</w:t>
      </w:r>
      <w:r>
        <w:rPr>
          <w:rFonts w:eastAsia="Times New Roman" w:cs="Times New Roman"/>
          <w:szCs w:val="24"/>
        </w:rPr>
        <w:t xml:space="preserve"> οι οποίοι δεν αρέσουν σε μερίδα φοιτητών. Αντί λοιπόν</w:t>
      </w:r>
      <w:r>
        <w:rPr>
          <w:rFonts w:eastAsia="Times New Roman" w:cs="Times New Roman"/>
          <w:szCs w:val="24"/>
        </w:rPr>
        <w:t>,</w:t>
      </w:r>
      <w:r>
        <w:rPr>
          <w:rFonts w:eastAsia="Times New Roman" w:cs="Times New Roman"/>
          <w:szCs w:val="24"/>
        </w:rPr>
        <w:t xml:space="preserve"> να κατοχυρωθεί αυτό, ερχόμαστε και κατοχυρώνουμε αυτούς που διαπράττουν αδικήματα του </w:t>
      </w:r>
      <w:r>
        <w:rPr>
          <w:rFonts w:eastAsia="Times New Roman" w:cs="Times New Roman"/>
          <w:szCs w:val="24"/>
        </w:rPr>
        <w:t>Κ</w:t>
      </w:r>
      <w:r>
        <w:rPr>
          <w:rFonts w:eastAsia="Times New Roman" w:cs="Times New Roman"/>
          <w:szCs w:val="24"/>
        </w:rPr>
        <w:t xml:space="preserve">οινού </w:t>
      </w:r>
      <w:r>
        <w:rPr>
          <w:rFonts w:eastAsia="Times New Roman" w:cs="Times New Roman"/>
          <w:szCs w:val="24"/>
        </w:rPr>
        <w:t>Ποινικού Δικαίου</w:t>
      </w:r>
      <w:r>
        <w:rPr>
          <w:rFonts w:eastAsia="Times New Roman" w:cs="Times New Roman"/>
          <w:szCs w:val="24"/>
        </w:rPr>
        <w:t xml:space="preserve">. Θα περίμενα πραγματικά απαντήσεις </w:t>
      </w:r>
      <w:r>
        <w:rPr>
          <w:rFonts w:eastAsia="Times New Roman" w:cs="Times New Roman"/>
          <w:szCs w:val="24"/>
        </w:rPr>
        <w:t>επ’ αυτού.</w:t>
      </w:r>
    </w:p>
    <w:p w14:paraId="3E37BA3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πρώτη μόνο δικαιολόγηση –να το πω έτσι- της διάταξης αυτής είναι ότι με τον παλιό νόμο δεν σταμάτησε η παραβατικότητα στα πανεπιστήμια. Το ζήτημα δεν είναι η παραβατικότητα ή όχι στα πανεπιστήμια. Τα ζητήματα για μένα είναι δύο: Το πρώτο, κάθε</w:t>
      </w:r>
      <w:r>
        <w:rPr>
          <w:rFonts w:eastAsia="Times New Roman" w:cs="Times New Roman"/>
          <w:szCs w:val="24"/>
        </w:rPr>
        <w:t xml:space="preserve">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να διώκεται και να μην δημιουργούμε ένα κλίμα ανομίας και το δεύτερο είναι -και αυτό θα έπρεπε να μας απασχολήσει όλους, αλλά βλέπω ότι δεν απασχολεί την πλειοψηφία- το πώς πραγματικά η διακίνηση των ιδεών και η ακαδημαϊκή ελευθερία</w:t>
      </w:r>
      <w:r>
        <w:rPr>
          <w:rFonts w:eastAsia="Times New Roman" w:cs="Times New Roman"/>
          <w:szCs w:val="24"/>
        </w:rPr>
        <w:t xml:space="preserve"> δεν θα μείνουν μόνο σε ένα φραστικό και λεκτικό επίπεδο, αλλά και σε ένα ουσιαστικό επίπεδο, γιατί ξέρουμε πολύ καλά τι συμβαίνει στα πανεπιστήμια και πώς κάποιοι κάποιους άλλους τους περιορίζουν στην έκφραση του λόγου τους.</w:t>
      </w:r>
    </w:p>
    <w:p w14:paraId="3E37BA3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 από τα ζητήματα του πανεπ</w:t>
      </w:r>
      <w:r>
        <w:rPr>
          <w:rFonts w:eastAsia="Times New Roman" w:cs="Times New Roman"/>
          <w:szCs w:val="24"/>
        </w:rPr>
        <w:t>ιστημιακού ασύλου, είμαι υποχρεωμένος να αναφερθώ και στα θέματα που προέκυψαν με τα μεταπτυχιακά προγράμματα σπουδών.</w:t>
      </w:r>
    </w:p>
    <w:p w14:paraId="3E37BA3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Ακούστηκαν διάφορες απόψεις. Εγώ θεωρώ ότι υπήρχε η αναγκαιότητα κάποιων παρεμβάσεων επί του συγκεκριμένου αυτού ζητήματος, της συγκεκριμ</w:t>
      </w:r>
      <w:r>
        <w:rPr>
          <w:rFonts w:eastAsia="Times New Roman" w:cs="Times New Roman"/>
          <w:szCs w:val="24"/>
        </w:rPr>
        <w:t>ένης αυτής μορφής της τριτοβάθμιας εκπαίδευσης, που ανδρώθηκε τα τελευταία χρόνια. Δεν υπήρχε σε αυτόν τον βαθμό το προηγούμενο διάστημα και ο νομοθέτης προφανώς</w:t>
      </w:r>
      <w:r>
        <w:rPr>
          <w:rFonts w:eastAsia="Times New Roman" w:cs="Times New Roman"/>
          <w:szCs w:val="24"/>
        </w:rPr>
        <w:t>,</w:t>
      </w:r>
      <w:r>
        <w:rPr>
          <w:rFonts w:eastAsia="Times New Roman" w:cs="Times New Roman"/>
          <w:szCs w:val="24"/>
        </w:rPr>
        <w:t xml:space="preserve"> θα έπρεπε να κάνει κάποιες παρεμβάσεις για να μπορέσει να βάλει ένα πλαίσιο. Άλλο είναι αυτό </w:t>
      </w:r>
      <w:r>
        <w:rPr>
          <w:rFonts w:eastAsia="Times New Roman" w:cs="Times New Roman"/>
          <w:szCs w:val="24"/>
        </w:rPr>
        <w:t>και άλλο να έχει ο Υπουργός το δικαίωμα να εγκρίνει ή όχι ένα μεταπτυχιακό πρόγραμμα</w:t>
      </w:r>
      <w:r>
        <w:rPr>
          <w:rFonts w:eastAsia="Times New Roman" w:cs="Times New Roman"/>
          <w:szCs w:val="24"/>
        </w:rPr>
        <w:t>,</w:t>
      </w:r>
      <w:r>
        <w:rPr>
          <w:rFonts w:eastAsia="Times New Roman" w:cs="Times New Roman"/>
          <w:szCs w:val="24"/>
        </w:rPr>
        <w:t xml:space="preserve"> αποφασίζοντας ο ίδιος εάν υπάρχει σωστή προσφορά υπηρεσιών</w:t>
      </w:r>
      <w:r>
        <w:rPr>
          <w:rFonts w:eastAsia="Times New Roman" w:cs="Times New Roman"/>
          <w:szCs w:val="24"/>
        </w:rPr>
        <w:t>,</w:t>
      </w:r>
      <w:r>
        <w:rPr>
          <w:rFonts w:eastAsia="Times New Roman" w:cs="Times New Roman"/>
          <w:szCs w:val="24"/>
        </w:rPr>
        <w:t xml:space="preserve"> σε σχέση με τα δίδακτρα ή οποιαδήποτε άλλη προϋπόθεση θέτει το άρθρο 32. </w:t>
      </w:r>
    </w:p>
    <w:p w14:paraId="3E37BA3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Νομίζω ότι με αυτόν τον τρόπο</w:t>
      </w:r>
      <w:r>
        <w:rPr>
          <w:rFonts w:eastAsia="Times New Roman" w:cs="Times New Roman"/>
          <w:szCs w:val="24"/>
        </w:rPr>
        <w:t>,</w:t>
      </w:r>
      <w:r>
        <w:rPr>
          <w:rFonts w:eastAsia="Times New Roman" w:cs="Times New Roman"/>
          <w:szCs w:val="24"/>
        </w:rPr>
        <w:t xml:space="preserve"> ουσια</w:t>
      </w:r>
      <w:r>
        <w:rPr>
          <w:rFonts w:eastAsia="Times New Roman" w:cs="Times New Roman"/>
          <w:szCs w:val="24"/>
        </w:rPr>
        <w:t>στικά</w:t>
      </w:r>
      <w:r>
        <w:rPr>
          <w:rFonts w:eastAsia="Times New Roman" w:cs="Times New Roman"/>
          <w:szCs w:val="24"/>
        </w:rPr>
        <w:t>,</w:t>
      </w:r>
      <w:r>
        <w:rPr>
          <w:rFonts w:eastAsia="Times New Roman" w:cs="Times New Roman"/>
          <w:szCs w:val="24"/>
        </w:rPr>
        <w:t xml:space="preserve"> την όποια δραστηριότητα, την όποια ακαδημαϊκή ανάταξη που υπήρχε σε πολλά μεταπτυχιακά προγράμματα θα σταματήσουμε να την βλέπουμε και θα συμβεί τελικά αυτό που φανταζόμαστε όλοι: Για κά</w:t>
      </w:r>
      <w:r>
        <w:rPr>
          <w:rFonts w:eastAsia="Times New Roman" w:cs="Times New Roman"/>
          <w:szCs w:val="24"/>
        </w:rPr>
        <w:lastRenderedPageBreak/>
        <w:t>ποιο διάστημα αναγκαστικά θα μείνουν εν υπνώσει τα συγκεκριμένα</w:t>
      </w:r>
      <w:r>
        <w:rPr>
          <w:rFonts w:eastAsia="Times New Roman" w:cs="Times New Roman"/>
          <w:szCs w:val="24"/>
        </w:rPr>
        <w:t xml:space="preserve"> μεταπτυχιακά προγράμματα</w:t>
      </w:r>
      <w:r>
        <w:rPr>
          <w:rFonts w:eastAsia="Times New Roman" w:cs="Times New Roman"/>
          <w:szCs w:val="24"/>
        </w:rPr>
        <w:t>,</w:t>
      </w:r>
      <w:r>
        <w:rPr>
          <w:rFonts w:eastAsia="Times New Roman" w:cs="Times New Roman"/>
          <w:szCs w:val="24"/>
        </w:rPr>
        <w:t xml:space="preserve"> περιμένοντας όλοι την επόμενη μέρα, η οποία, όπως σας είπα, δεν θα αργήσει.</w:t>
      </w:r>
    </w:p>
    <w:p w14:paraId="3E37BA3E"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szCs w:val="24"/>
        </w:rPr>
        <w:t>Θέλω, όμως, να αναφερθώ σ</w:t>
      </w:r>
      <w:r>
        <w:rPr>
          <w:rFonts w:eastAsia="Times New Roman" w:cs="Times New Roman"/>
          <w:bCs/>
          <w:szCs w:val="24"/>
        </w:rPr>
        <w:t>τον μεγάλο αριθμό των υπουργικών τροπολογιών. Έχω μια τροπολογία</w:t>
      </w:r>
      <w:r>
        <w:rPr>
          <w:rFonts w:eastAsia="Times New Roman" w:cs="Times New Roman"/>
          <w:bCs/>
          <w:szCs w:val="24"/>
        </w:rPr>
        <w:t>,</w:t>
      </w:r>
      <w:r>
        <w:rPr>
          <w:rFonts w:eastAsia="Times New Roman" w:cs="Times New Roman"/>
          <w:bCs/>
          <w:szCs w:val="24"/>
        </w:rPr>
        <w:t xml:space="preserve"> στην οποία θα επιθυμούσα ο αρμόδιος Υπουργός</w:t>
      </w:r>
      <w:r>
        <w:rPr>
          <w:rFonts w:eastAsia="Times New Roman" w:cs="Times New Roman"/>
          <w:bCs/>
          <w:szCs w:val="24"/>
        </w:rPr>
        <w:t xml:space="preserve"> </w:t>
      </w:r>
      <w:r>
        <w:rPr>
          <w:rFonts w:eastAsia="Times New Roman" w:cs="Times New Roman"/>
          <w:bCs/>
          <w:szCs w:val="24"/>
        </w:rPr>
        <w:t>κ. Κοντονής –ο οπ</w:t>
      </w:r>
      <w:r>
        <w:rPr>
          <w:rFonts w:eastAsia="Times New Roman" w:cs="Times New Roman"/>
          <w:bCs/>
          <w:szCs w:val="24"/>
        </w:rPr>
        <w:t>οίος δεν ήρθε σήμερα να τοποθετηθεί- να έρθει να τοποθετηθεί τουλάχιστον αύριο, γιατί δημιουργούνται σκιές σοβαρές, έως σοβαρότατες, και είμαι υποχρεωμένος να τις αναφέρω. Και προκαλώ σε μια απάντηση και μια διάψευση επί αυτών τα οποία θα ισχυριστώ.</w:t>
      </w:r>
    </w:p>
    <w:p w14:paraId="3E37BA3F"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Έρχετα</w:t>
      </w:r>
      <w:r>
        <w:rPr>
          <w:rFonts w:eastAsia="Times New Roman" w:cs="Times New Roman"/>
          <w:bCs/>
          <w:szCs w:val="24"/>
        </w:rPr>
        <w:t xml:space="preserve">ι, λοιπόν, μια τροπολογία του Υπουργού Δικαιοσύνης, μια πολύ σοβαρή αλλαγή στο καθεστώς, στη νομική μορφή των συλλόγων των συμβολαιογράφων. </w:t>
      </w:r>
    </w:p>
    <w:p w14:paraId="3E37BA40"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Ερώτημα πρώτο. Θα πρέπει ο Υπουργός να μας πει ποιος το ζήτησε αυτό. Το ζήτησαν οι συμβολαιογράφοι; Δεν έχω μια τέτ</w:t>
      </w:r>
      <w:r>
        <w:rPr>
          <w:rFonts w:eastAsia="Times New Roman" w:cs="Times New Roman"/>
          <w:bCs/>
          <w:szCs w:val="24"/>
        </w:rPr>
        <w:t xml:space="preserve">οια εικόνα. Από ό,τι ξέρω, οι συμβολαιογράφοι δεν το ζήτησαν. </w:t>
      </w:r>
    </w:p>
    <w:p w14:paraId="3E37BA41"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 xml:space="preserve">Ερώτημα δεύτερο: Ποια η σκοπιμότητα, για να καταλάβουν οι συνάδελφοι; Ενώ χαρακτηρίζονται οι συμβολαιογραφικοί σύλλογοι ως νομικά πρόσωπα δημοσίου δικαίου, τους δίνεται </w:t>
      </w:r>
      <w:r>
        <w:rPr>
          <w:rFonts w:eastAsia="Times New Roman" w:cs="Times New Roman"/>
          <w:bCs/>
          <w:szCs w:val="24"/>
        </w:rPr>
        <w:lastRenderedPageBreak/>
        <w:t>μια δυνατότητα με μια επ</w:t>
      </w:r>
      <w:r>
        <w:rPr>
          <w:rFonts w:eastAsia="Times New Roman" w:cs="Times New Roman"/>
          <w:bCs/>
          <w:szCs w:val="24"/>
        </w:rPr>
        <w:t>ί μέρους διάταξη που τους χαρακτηρίζει</w:t>
      </w:r>
      <w:r>
        <w:rPr>
          <w:rFonts w:eastAsia="Times New Roman" w:cs="Times New Roman"/>
          <w:bCs/>
          <w:szCs w:val="24"/>
        </w:rPr>
        <w:t>,</w:t>
      </w:r>
      <w:r>
        <w:rPr>
          <w:rFonts w:eastAsia="Times New Roman" w:cs="Times New Roman"/>
          <w:bCs/>
          <w:szCs w:val="24"/>
        </w:rPr>
        <w:t xml:space="preserve"> ότι μπορούν να έχουν και να κάνουν και συμβάσεις με χαρακτήρα ιδιωτικού δικαίου. </w:t>
      </w:r>
    </w:p>
    <w:p w14:paraId="3E37BA42"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Όλο αυτό γίνεται, βεβαίως, για να εξυπηρετηθεί το σύστημα των ηλεκτρονικών πλειστηριασμών, το οποίο έρχεται τον επόμενο μήνα. Για να ε</w:t>
      </w:r>
      <w:r>
        <w:rPr>
          <w:rFonts w:eastAsia="Times New Roman" w:cs="Times New Roman"/>
          <w:bCs/>
          <w:szCs w:val="24"/>
        </w:rPr>
        <w:t xml:space="preserve">ξυπηρετηθεί, λοιπόν, αυτό το σύστημα των ηλεκτρονικών πλειστηριασμών, σύμφωνα με τη αιτιολογική της τροπολογίας, πρέπει να δοθεί η δυνατότητα να μπορούν οι συμβολαιογραφικοί σύλλογοι να κάνουν συμβάσεις με χαρακτηριστικά ιδιωτικού δικαίου. </w:t>
      </w:r>
    </w:p>
    <w:p w14:paraId="3E37BA43"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 xml:space="preserve">Υπάρχει, όμως, </w:t>
      </w:r>
      <w:r>
        <w:rPr>
          <w:rFonts w:eastAsia="Times New Roman" w:cs="Times New Roman"/>
          <w:bCs/>
          <w:szCs w:val="24"/>
        </w:rPr>
        <w:t>και μια δεύτερη τροπολογία. Και υπάρχουν ήδη αναρτημένα στο διαδίκτυο διάφορα σχόλια, ότι όλο αυτό έγινε για να υπάρξει η δυνατότητα από τον Υπουργό να δοθεί όλο αυτό το έργο της υποστήριξης των ηλεκτρονικών πλειστηριασμών, που πρέπει να υπάρχει σε κάθε συ</w:t>
      </w:r>
      <w:r>
        <w:rPr>
          <w:rFonts w:eastAsia="Times New Roman" w:cs="Times New Roman"/>
          <w:bCs/>
          <w:szCs w:val="24"/>
        </w:rPr>
        <w:t xml:space="preserve">μβολαιογραφικό σύλλογο, με απευθείας ανάθεση σε συγκεκριμένο προμηθευτή. </w:t>
      </w:r>
    </w:p>
    <w:p w14:paraId="3E37BA44"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 xml:space="preserve">Περιμένω τη διάθεση του Υπουργού. Όμως, επειδή δεν ήρθε σήμερα να απαντήσει, επειδή ξέρω ότι οι συμβολαιογραφικοί σύλλογοι διαμαρτύρονται, επειδή πράγματι η τροπολογία, με τον τρόπο </w:t>
      </w:r>
      <w:r>
        <w:rPr>
          <w:rFonts w:eastAsia="Times New Roman" w:cs="Times New Roman"/>
          <w:bCs/>
          <w:szCs w:val="24"/>
        </w:rPr>
        <w:t xml:space="preserve">με τον οποίο έρχεται, δημιουργεί υποψίες περί της </w:t>
      </w:r>
      <w:r>
        <w:rPr>
          <w:rFonts w:eastAsia="Times New Roman" w:cs="Times New Roman"/>
          <w:bCs/>
          <w:szCs w:val="24"/>
        </w:rPr>
        <w:lastRenderedPageBreak/>
        <w:t>σκοπιμότητας και επειδή υπάρχει και μια δεύτερη τροπολογία η οποία κατατέθηκε την ίδια μέρα και η οποία συνδέεται και έχει να κάνει με την Ανεξάρτητη Αρχή των Δημοσίων Συμβάσεων -η οποία συνδέεται κατ’ εμέ-</w:t>
      </w:r>
      <w:r>
        <w:rPr>
          <w:rFonts w:eastAsia="Times New Roman" w:cs="Times New Roman"/>
          <w:bCs/>
          <w:szCs w:val="24"/>
        </w:rPr>
        <w:t xml:space="preserve"> τα ερωτήματα είναι πολλά. </w:t>
      </w:r>
    </w:p>
    <w:p w14:paraId="3E37BA45"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 xml:space="preserve">Θα σας πω </w:t>
      </w:r>
      <w:r>
        <w:rPr>
          <w:rFonts w:eastAsia="Times New Roman" w:cs="Times New Roman"/>
          <w:bCs/>
          <w:szCs w:val="24"/>
        </w:rPr>
        <w:t xml:space="preserve">γι’ </w:t>
      </w:r>
      <w:r>
        <w:rPr>
          <w:rFonts w:eastAsia="Times New Roman" w:cs="Times New Roman"/>
          <w:bCs/>
          <w:szCs w:val="24"/>
        </w:rPr>
        <w:t xml:space="preserve">αυτή την τροπολογία ότι για πρώτη φορά σε τροπολογία η οποία έρχεται σε αυτή τη Βουλή, η Κυβέρνηση ΣΥΡΙΖΑ κάνει το εξής: Καταργεί θέση. Καταργεί θέση νομικού συμβούλου. </w:t>
      </w:r>
    </w:p>
    <w:p w14:paraId="3E37BA46"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Μέχρι τώρα</w:t>
      </w:r>
      <w:r>
        <w:rPr>
          <w:rFonts w:eastAsia="Times New Roman" w:cs="Times New Roman"/>
          <w:bCs/>
          <w:szCs w:val="24"/>
        </w:rPr>
        <w:t>,</w:t>
      </w:r>
      <w:r>
        <w:rPr>
          <w:rFonts w:eastAsia="Times New Roman" w:cs="Times New Roman"/>
          <w:bCs/>
          <w:szCs w:val="24"/>
        </w:rPr>
        <w:t xml:space="preserve"> εδώ είχαμε δημιουργίες θέσεων. Έ</w:t>
      </w:r>
      <w:r>
        <w:rPr>
          <w:rFonts w:eastAsia="Times New Roman" w:cs="Times New Roman"/>
          <w:bCs/>
          <w:szCs w:val="24"/>
        </w:rPr>
        <w:t>χουμε συνέχεια με τροπολογίες</w:t>
      </w:r>
      <w:r>
        <w:rPr>
          <w:rFonts w:eastAsia="Times New Roman" w:cs="Times New Roman"/>
          <w:bCs/>
          <w:szCs w:val="24"/>
        </w:rPr>
        <w:t>,</w:t>
      </w:r>
      <w:r>
        <w:rPr>
          <w:rFonts w:eastAsia="Times New Roman" w:cs="Times New Roman"/>
          <w:bCs/>
          <w:szCs w:val="24"/>
        </w:rPr>
        <w:t xml:space="preserve"> δημιουργία θέσεων. Για πρώτη φορά –είναι είδηση αυτό- καταργείται θέση. Με την τροπολογία με αριθμό 1185 του Υπουργείου Οικονομικών καταργείται η θέση που υπήρχε δίπλα στον νομικό σύμβουλο. Στην Ανεξάρτητη Αρχή Ελέγχου των Δη</w:t>
      </w:r>
      <w:r>
        <w:rPr>
          <w:rFonts w:eastAsia="Times New Roman" w:cs="Times New Roman"/>
          <w:bCs/>
          <w:szCs w:val="24"/>
        </w:rPr>
        <w:t xml:space="preserve">μοσίων Συμβάσεων υπήρχε με έμμισθη εντολή ένας βοηθός νομικός σύμβουλος. Αυτή η θέση καταργείται. </w:t>
      </w:r>
      <w:r>
        <w:rPr>
          <w:rFonts w:eastAsia="Times New Roman" w:cs="Times New Roman"/>
          <w:bCs/>
          <w:szCs w:val="24"/>
        </w:rPr>
        <w:t>Να</w:t>
      </w:r>
      <w:r>
        <w:rPr>
          <w:rFonts w:eastAsia="Times New Roman" w:cs="Times New Roman"/>
          <w:bCs/>
          <w:szCs w:val="24"/>
        </w:rPr>
        <w:t xml:space="preserve"> σας πω και το πιο καλό; Αυτή η θέση δημιουργήθηκε τον Δεκέμβριο του 2016, με τον ν. 4441. Τον Δεκέμβριο με τον ν.4441 είπαν χρειαζόμαστε και έναν βοηθό νομ</w:t>
      </w:r>
      <w:r>
        <w:rPr>
          <w:rFonts w:eastAsia="Times New Roman" w:cs="Times New Roman"/>
          <w:bCs/>
          <w:szCs w:val="24"/>
        </w:rPr>
        <w:t xml:space="preserve">ικό σύμβουλο. Τώρα λένε ότι δεν χρειάζονται. </w:t>
      </w:r>
    </w:p>
    <w:p w14:paraId="3E37BA47"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Όμως, αυτό που γράφει στο διαδίκτυο -και επιμένω, μακάρι να έρθει ο Υπουργός να το διαψεύσει- είναι ότι ο συγκεκριμένος βοηθός νομικός σύμβουλος είχε γνωματεύσει ότι δεν μπορεί να δοθεί με αυτόν τον τρόπο -με τ</w:t>
      </w:r>
      <w:r>
        <w:rPr>
          <w:rFonts w:eastAsia="Times New Roman" w:cs="Times New Roman"/>
          <w:bCs/>
          <w:szCs w:val="24"/>
        </w:rPr>
        <w:t xml:space="preserve">ον τρόπο δηλαδή που περιγράφει η </w:t>
      </w:r>
      <w:r>
        <w:rPr>
          <w:rFonts w:eastAsia="Times New Roman" w:cs="Times New Roman"/>
          <w:bCs/>
          <w:szCs w:val="24"/>
        </w:rPr>
        <w:t xml:space="preserve">προηγούμενη </w:t>
      </w:r>
      <w:r>
        <w:rPr>
          <w:rFonts w:eastAsia="Times New Roman" w:cs="Times New Roman"/>
          <w:bCs/>
          <w:szCs w:val="24"/>
        </w:rPr>
        <w:t>τροπολογία- το προηγούμενο έργο, που σας είπα, των ηλεκτρονικών πλειστηριασμών.</w:t>
      </w:r>
    </w:p>
    <w:p w14:paraId="3E37BA4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E37BA4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σε μισό λεπτό, κύριε Πρόεδρε. </w:t>
      </w:r>
    </w:p>
    <w:p w14:paraId="3E37BA4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Σοβαρά ερωτήματα απασχολούν τον νομικό κόσμο, τα οποία έχουν να κάνουν με τους ηλεκτρονικούς πλειστηριασμούς, </w:t>
      </w:r>
      <w:r>
        <w:rPr>
          <w:rFonts w:eastAsia="Times New Roman"/>
          <w:szCs w:val="24"/>
        </w:rPr>
        <w:t>οι οποίοι</w:t>
      </w:r>
      <w:r>
        <w:rPr>
          <w:rFonts w:eastAsia="Times New Roman" w:cs="Times New Roman"/>
          <w:szCs w:val="24"/>
        </w:rPr>
        <w:t>, όπως ξέρετε, θα απασχολήσουν πολύ όλη την ελληνική κοινωνία μετά τον Σεπτέμβριο. Εδώ είμαστε και αναμένουμε απαντήσεις. Όμως, βασικά, κ</w:t>
      </w:r>
      <w:r>
        <w:rPr>
          <w:rFonts w:eastAsia="Times New Roman" w:cs="Times New Roman"/>
          <w:szCs w:val="24"/>
        </w:rPr>
        <w:t>ρατήστε ότι για πρώτη φορά -και μόνο αυτό είναι ύποπτο- καταργείται θέση νομικού συμβούλου από αυτή την Κυβέρνηση.</w:t>
      </w:r>
    </w:p>
    <w:p w14:paraId="3E37BA4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Είναι βέβαιο ότι αυτό το νομοσχέδιο θα απασχολήσει μόνο το Κοινοβούλιο για λίγες ημέρες, θα ταλαιπωρήσει τους φοιτητές και τους ακαδημαϊκούς </w:t>
      </w:r>
      <w:r>
        <w:rPr>
          <w:rFonts w:eastAsia="Times New Roman" w:cs="Times New Roman"/>
          <w:szCs w:val="24"/>
        </w:rPr>
        <w:t xml:space="preserve">για λίγους μήνες, αλλά είναι σίγουρο ότι δεν θα μπορέσει να λειτουργήσει ποτέ, γιατί είναι κόντρα, είναι </w:t>
      </w:r>
      <w:r>
        <w:rPr>
          <w:rFonts w:eastAsia="Times New Roman" w:cs="Times New Roman"/>
          <w:szCs w:val="24"/>
        </w:rPr>
        <w:lastRenderedPageBreak/>
        <w:t>απέναντι σε ό,τι προοδευτικό, σε ό,τι σύγχρονο, σε ό,τι ευρωπαϊκό αυτή στη στιγμή βιώνουν τα πανεπιστήμια στο εξωτερικό.</w:t>
      </w:r>
    </w:p>
    <w:p w14:paraId="3E37BA4C" w14:textId="77777777" w:rsidR="00462015" w:rsidRDefault="00E90EEC">
      <w:pPr>
        <w:spacing w:line="600" w:lineRule="auto"/>
        <w:ind w:firstLine="720"/>
        <w:contextualSpacing/>
        <w:jc w:val="both"/>
        <w:rPr>
          <w:rFonts w:eastAsia="Times New Roman" w:cs="Times New Roman"/>
          <w:szCs w:val="24"/>
        </w:rPr>
      </w:pPr>
      <w:r>
        <w:rPr>
          <w:rFonts w:eastAsia="Times New Roman"/>
          <w:szCs w:val="24"/>
        </w:rPr>
        <w:t>Ευχαριστώ πάρα πολύ.</w:t>
      </w:r>
      <w:r>
        <w:rPr>
          <w:rFonts w:eastAsia="Times New Roman" w:cs="Times New Roman"/>
          <w:szCs w:val="24"/>
        </w:rPr>
        <w:t xml:space="preserve"> </w:t>
      </w:r>
    </w:p>
    <w:p w14:paraId="3E37BA4D" w14:textId="77777777" w:rsidR="00462015" w:rsidRDefault="00E90EEC">
      <w:pPr>
        <w:spacing w:line="600" w:lineRule="auto"/>
        <w:ind w:firstLine="720"/>
        <w:contextualSpacing/>
        <w:jc w:val="center"/>
        <w:rPr>
          <w:rFonts w:eastAsia="Times New Roman"/>
          <w:bCs/>
        </w:rPr>
      </w:pPr>
      <w:r>
        <w:rPr>
          <w:rFonts w:eastAsia="Times New Roman"/>
          <w:bCs/>
        </w:rPr>
        <w:t>(Χειροκρ</w:t>
      </w:r>
      <w:r>
        <w:rPr>
          <w:rFonts w:eastAsia="Times New Roman"/>
          <w:bCs/>
        </w:rPr>
        <w:t>οτήματα από την πτέρυγα της Νέας Δημοκρατίας)</w:t>
      </w:r>
    </w:p>
    <w:p w14:paraId="3E37BA4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 xml:space="preserve">Η κ. </w:t>
      </w:r>
      <w:proofErr w:type="spellStart"/>
      <w:r>
        <w:rPr>
          <w:rFonts w:eastAsia="Times New Roman" w:cs="Times New Roman"/>
          <w:szCs w:val="24"/>
        </w:rPr>
        <w:t>Λιβανίου</w:t>
      </w:r>
      <w:proofErr w:type="spellEnd"/>
      <w:r>
        <w:rPr>
          <w:rFonts w:eastAsia="Times New Roman" w:cs="Times New Roman"/>
          <w:szCs w:val="24"/>
        </w:rPr>
        <w:t xml:space="preserve"> από τον ΣΥΡΙΖΑ έχει τον λόγο.</w:t>
      </w:r>
    </w:p>
    <w:p w14:paraId="3E37BA4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ΖΩΗ ΛΙΒΑΝΙΟΥ: </w:t>
      </w:r>
      <w:r>
        <w:rPr>
          <w:rFonts w:eastAsia="Times New Roman"/>
          <w:color w:val="000000"/>
          <w:szCs w:val="24"/>
        </w:rPr>
        <w:t>Ευχαριστώ, κύριε Πρόεδρε.</w:t>
      </w:r>
      <w:r>
        <w:rPr>
          <w:rFonts w:eastAsia="Times New Roman" w:cs="Times New Roman"/>
          <w:szCs w:val="24"/>
        </w:rPr>
        <w:t xml:space="preserve"> </w:t>
      </w:r>
    </w:p>
    <w:p w14:paraId="3E37BA5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τριτοβάθμια εκπαίδευση, ο τρόπος που αυτή </w:t>
      </w:r>
      <w:r>
        <w:rPr>
          <w:rFonts w:eastAsia="Times New Roman" w:cs="Times New Roman"/>
          <w:szCs w:val="24"/>
        </w:rPr>
        <w:t>οργανώνεται, συνεργάζεται, επηρεάζεται και επηρεάζει τη σύγχρονη κοινωνία, έχουν αποτελέσει πολλές φορές στο παρελθόν σημείο αντιπαράθεσης μεταξύ των κομμάτων, αλλά και έντονων αντιπαραθέσεων μεταξύ του συνόλου των μελών της ακαδημαϊκής κοινότητας.</w:t>
      </w:r>
    </w:p>
    <w:p w14:paraId="3E37BA5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Αποτελε</w:t>
      </w:r>
      <w:r>
        <w:rPr>
          <w:rFonts w:eastAsia="Times New Roman" w:cs="Times New Roman"/>
          <w:szCs w:val="24"/>
        </w:rPr>
        <w:t>ί τον τομέα άσκησης πολιτικής</w:t>
      </w:r>
      <w:r>
        <w:rPr>
          <w:rFonts w:eastAsia="Times New Roman" w:cs="Times New Roman"/>
          <w:szCs w:val="24"/>
        </w:rPr>
        <w:t>,</w:t>
      </w:r>
      <w:r>
        <w:rPr>
          <w:rFonts w:eastAsia="Times New Roman" w:cs="Times New Roman"/>
          <w:szCs w:val="24"/>
        </w:rPr>
        <w:t xml:space="preserve"> που απεικονίζει με τον καλύτερο τρόπο</w:t>
      </w:r>
      <w:r>
        <w:rPr>
          <w:rFonts w:eastAsia="Times New Roman" w:cs="Times New Roman"/>
          <w:szCs w:val="24"/>
        </w:rPr>
        <w:t>,</w:t>
      </w:r>
      <w:r>
        <w:rPr>
          <w:rFonts w:eastAsia="Times New Roman" w:cs="Times New Roman"/>
          <w:szCs w:val="24"/>
        </w:rPr>
        <w:t xml:space="preserve"> την ιδεολογική ταυτότητα, τις πολιτικές προτεραιότητες της εκάστοτε κυβέρνησης και των επιρροών που αυτή δέχεται. Ανεξάρτητα με την πολιτική ταυτότητα, την ιδεολογία και την πρόσληψη της</w:t>
      </w:r>
      <w:r>
        <w:rPr>
          <w:rFonts w:eastAsia="Times New Roman" w:cs="Times New Roman"/>
          <w:szCs w:val="24"/>
        </w:rPr>
        <w:t xml:space="preserve"> πραγματικότητας του καθενός, μπορούμε να συμφωνήσουμε ότι η τριτοβάθμια εκπαίδευση πρέπει </w:t>
      </w:r>
      <w:r>
        <w:rPr>
          <w:rFonts w:eastAsia="Times New Roman" w:cs="Times New Roman"/>
          <w:szCs w:val="24"/>
        </w:rPr>
        <w:lastRenderedPageBreak/>
        <w:t>να ρυθμίζεται με τρόπο που να είναι σε θέση να απελευθερώνει τους ανθρώπους, να αφουγκράζεται την κοινωνία, να επηρεάζει, να βρίσκει τον τρόπο η παγκόσμια γνώση να μ</w:t>
      </w:r>
      <w:r>
        <w:rPr>
          <w:rFonts w:eastAsia="Times New Roman" w:cs="Times New Roman"/>
          <w:szCs w:val="24"/>
        </w:rPr>
        <w:t>εταδοθεί στο σύνολο του ελληνικού λαού. Για να μπορέσει να γίνει με τρόπο δίκαιο, αυτή η μεταφορά της γνώσης, το πανεπιστήμιο οφείλει να λειτουργεί δημοκρατικά, με διαφάνεια, με εναλλαγή των προσώπων</w:t>
      </w:r>
      <w:r>
        <w:rPr>
          <w:rFonts w:eastAsia="Times New Roman" w:cs="Times New Roman"/>
          <w:szCs w:val="24"/>
        </w:rPr>
        <w:t>,</w:t>
      </w:r>
      <w:r>
        <w:rPr>
          <w:rFonts w:eastAsia="Times New Roman" w:cs="Times New Roman"/>
          <w:szCs w:val="24"/>
        </w:rPr>
        <w:t xml:space="preserve"> που ασκούν τη διοίκηση, κυρίως, όμως, οφείλει να λειτου</w:t>
      </w:r>
      <w:r>
        <w:rPr>
          <w:rFonts w:eastAsia="Times New Roman" w:cs="Times New Roman"/>
          <w:szCs w:val="24"/>
        </w:rPr>
        <w:t xml:space="preserve">ργεί χωρίς περιορισμούς. </w:t>
      </w:r>
    </w:p>
    <w:p w14:paraId="3E37BA5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πρόβλεψη, λοιπόν, να μπορούν όλοι οι νέοι επιστήμονες, ανεξαρτήτως των οικονομικών τους δυνατοτήτων, να συνεχίζουν την ακαδημαϊκή τους εκπαίδευση, είναι μία ρύθμιση</w:t>
      </w:r>
      <w:r>
        <w:rPr>
          <w:rFonts w:eastAsia="Times New Roman" w:cs="Times New Roman"/>
          <w:szCs w:val="24"/>
        </w:rPr>
        <w:t>,</w:t>
      </w:r>
      <w:r>
        <w:rPr>
          <w:rFonts w:eastAsia="Times New Roman" w:cs="Times New Roman"/>
          <w:szCs w:val="24"/>
        </w:rPr>
        <w:t xml:space="preserve"> που έπρεπε να μας βρίσκει όλους σύμφωνους. Άλλωστε, το σύνολο </w:t>
      </w:r>
      <w:r>
        <w:rPr>
          <w:rFonts w:eastAsia="Times New Roman" w:cs="Times New Roman"/>
          <w:szCs w:val="24"/>
        </w:rPr>
        <w:t>των μεταπτυχιακών προγραμμάτων για τα οποία μιλάμε, πραγματοποιούνται εντός των δημόσιας ιδιοκτησίας υποδομών και είναι υποχρέωση της πολιτείας να ελέγχει τον τρόπο που αυτές αξιοποιούνται, αλλά και να μεριμνά ότι αυτές δεν απευθύνονται σε ένα μέρος μόνο τ</w:t>
      </w:r>
      <w:r>
        <w:rPr>
          <w:rFonts w:eastAsia="Times New Roman" w:cs="Times New Roman"/>
          <w:szCs w:val="24"/>
        </w:rPr>
        <w:t xml:space="preserve">ων πολιτών, αλλά στο σύνολό τους. </w:t>
      </w:r>
    </w:p>
    <w:p w14:paraId="3E37BA5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Τα ιδεολογήματα ότι αυτή η ρύθμιση θα κλείσει τα καλά μεταπτυχιακά, στην πραγματικότητα στερούνται σοβαρότητας. Δεν αμφισβητεί κανείς ότι η τριτοβάθμια εκπαίδευση στη χώρα </w:t>
      </w:r>
      <w:r>
        <w:rPr>
          <w:rFonts w:eastAsia="Times New Roman" w:cs="Times New Roman"/>
          <w:szCs w:val="24"/>
        </w:rPr>
        <w:lastRenderedPageBreak/>
        <w:t>μας χρειάζεται περισσότερους πόρους. Δεν αμφισβητ</w:t>
      </w:r>
      <w:r>
        <w:rPr>
          <w:rFonts w:eastAsia="Times New Roman" w:cs="Times New Roman"/>
          <w:szCs w:val="24"/>
        </w:rPr>
        <w:t xml:space="preserve">εί, όμως, και κανείς ότι οι δυνατότητες του κράτους αυτήν την εποχή είναι περιορισμένες και τους λόγους τους ξέρουμε όλοι καλά. </w:t>
      </w:r>
    </w:p>
    <w:p w14:paraId="3E37BA5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Κυβέρνηση δεν προτείνει την κατάργηση των διδάκτρων στα μεταπτυχιακά, εάν και πολύ θα το θέλαμε, διότι αναγνωρίζουμε ότι υπάρ</w:t>
      </w:r>
      <w:r>
        <w:rPr>
          <w:rFonts w:eastAsia="Times New Roman" w:cs="Times New Roman"/>
          <w:szCs w:val="24"/>
        </w:rPr>
        <w:t>χουν προγράμματα που δεν μπορούν να υλοποιηθούν με τους διαθέσιμους πόρους των πανεπιστημίων. Το ποια είναι αυτά τα προγράμματα, όμως, δεν μπορεί να ορίζεται αυθαίρετα, χωρίς έλεγχο, χωρίς καμ</w:t>
      </w:r>
      <w:r>
        <w:rPr>
          <w:rFonts w:eastAsia="Times New Roman" w:cs="Times New Roman"/>
          <w:szCs w:val="24"/>
        </w:rPr>
        <w:t>μ</w:t>
      </w:r>
      <w:r>
        <w:rPr>
          <w:rFonts w:eastAsia="Times New Roman" w:cs="Times New Roman"/>
          <w:szCs w:val="24"/>
        </w:rPr>
        <w:t>ία έκθεση λειτουργικού κόστους. Είναι δύσκολο για κάποιους να α</w:t>
      </w:r>
      <w:r>
        <w:rPr>
          <w:rFonts w:eastAsia="Times New Roman" w:cs="Times New Roman"/>
          <w:szCs w:val="24"/>
        </w:rPr>
        <w:t>ποδεχθούν όρια στην αμοιβή τους από την απασχόλησή τους σε αυτά τα προγράμματα. Δεν μπορεί να υπάρχουν προγράμματα που απαιτούν αστρονομικά δίδακτρα, χωρίς να μπορούν στην πραγματικότητα να δικαιολογηθούν αυτά από το λειτουργικό κόστος.</w:t>
      </w:r>
    </w:p>
    <w:p w14:paraId="3E37BA5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Απορώ με εκείνους π</w:t>
      </w:r>
      <w:r>
        <w:rPr>
          <w:rFonts w:eastAsia="Times New Roman" w:cs="Times New Roman"/>
          <w:szCs w:val="24"/>
        </w:rPr>
        <w:t>ου υποστηρίζουν ότι οι καλοί επιστήμονες, αυτοί που έχουν το δικαίωμα να κάνουν μεταπτυχιακό ή διδακτορικό, είναι μόνο αυτοί που μπορούν να πληρώνουν γι’ αυτήν τους την εξέλιξη. Πώς να δεχθούμε από ανθρώπους που ευεργετήθηκαν από την ελληνική πολιτεία –και</w:t>
      </w:r>
      <w:r>
        <w:rPr>
          <w:rFonts w:eastAsia="Times New Roman" w:cs="Times New Roman"/>
          <w:szCs w:val="24"/>
        </w:rPr>
        <w:t xml:space="preserve"> δίκαια- κάνοντας χρήση της δωρεάν παιδείας, να υποστηρίζουν σήμερα από τη </w:t>
      </w:r>
      <w:r>
        <w:rPr>
          <w:rFonts w:eastAsia="Times New Roman" w:cs="Times New Roman"/>
          <w:szCs w:val="24"/>
        </w:rPr>
        <w:lastRenderedPageBreak/>
        <w:t xml:space="preserve">θέση του καθηγητή πανεπιστημίου ότι δεν μπορούν να ασκήσουν το λειτούργημά τους, εάν δεν πληρώσουν οι φοιτητές; </w:t>
      </w:r>
    </w:p>
    <w:p w14:paraId="3E37BA5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δεν στερεί από την ακαδημαϊκή κοινότητα κανέν</w:t>
      </w:r>
      <w:r>
        <w:rPr>
          <w:rFonts w:eastAsia="Times New Roman" w:cs="Times New Roman"/>
          <w:szCs w:val="24"/>
        </w:rPr>
        <w:t>α κεκτημένο δικαίωμα</w:t>
      </w:r>
      <w:r>
        <w:rPr>
          <w:rFonts w:eastAsia="Times New Roman" w:cs="Times New Roman"/>
          <w:szCs w:val="24"/>
        </w:rPr>
        <w:t>. Α</w:t>
      </w:r>
      <w:r>
        <w:rPr>
          <w:rFonts w:eastAsia="Times New Roman" w:cs="Times New Roman"/>
          <w:szCs w:val="24"/>
        </w:rPr>
        <w:t xml:space="preserve">υξάνει τις υποχρεώσεις τους απέναντι στην κοινωνία, θεσπίζει την υποχρέωση των πανεπιστημίων να καθορίσουν τα ίδια, κατά κύριο λόγο, το πλαίσιο λειτουργίας τους και να το κάνουν αυτό δημόσια. </w:t>
      </w:r>
    </w:p>
    <w:p w14:paraId="3E37BA5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Είναι πρόβλημα αυτό; Από πότε οι πανεπισ</w:t>
      </w:r>
      <w:r>
        <w:rPr>
          <w:rFonts w:eastAsia="Times New Roman" w:cs="Times New Roman"/>
          <w:szCs w:val="24"/>
        </w:rPr>
        <w:t xml:space="preserve">τημιακοί απέκτησαν πρόβλημα με τη διαφάνεια; Βάζει όρια στις αμοιβές των ακαδημαϊκών για το διδακτικό έργο που προσφέρουν στα πλαίσια μεταπτυχιακών προγραμμάτων. Είναι αυτό σε αντιδιαστολή με τις ώρες που αφιερώνουν σε αυτό το έργο; Προβληματίζει κάποιους </w:t>
      </w:r>
      <w:r>
        <w:rPr>
          <w:rFonts w:eastAsia="Times New Roman" w:cs="Times New Roman"/>
          <w:szCs w:val="24"/>
        </w:rPr>
        <w:t>ότι θα πρέπει να υποβάλλουν έκθεση λειτουργικού κόστους κάθε προγράμματος</w:t>
      </w:r>
      <w:r>
        <w:rPr>
          <w:rFonts w:eastAsia="Times New Roman" w:cs="Times New Roman"/>
          <w:szCs w:val="24"/>
        </w:rPr>
        <w:t>,</w:t>
      </w:r>
      <w:r>
        <w:rPr>
          <w:rFonts w:eastAsia="Times New Roman" w:cs="Times New Roman"/>
          <w:szCs w:val="24"/>
        </w:rPr>
        <w:t xml:space="preserve"> για να δικαιολογηθούν τα δίδακτρα που έχουν οριστεί; Εάν ναι, για ποιο λόγο; Προτιμούν τα δίδακτρα να προκύπτουν αυθαίρετα; </w:t>
      </w:r>
    </w:p>
    <w:p w14:paraId="3E37BA5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Διαμαρτύρονται ορισμένοι για την πρόβλεψη δημιουργίας πρ</w:t>
      </w:r>
      <w:r>
        <w:rPr>
          <w:rFonts w:eastAsia="Times New Roman" w:cs="Times New Roman"/>
          <w:szCs w:val="24"/>
        </w:rPr>
        <w:t>ογραμμάτων επαγγελματικής κατάρτισης και πιστοποίησης προσόντων. Για ποιο λόγο; Δεν είναι κάτι που θέλει η Ευρωπα</w:t>
      </w:r>
      <w:r>
        <w:rPr>
          <w:rFonts w:eastAsia="Times New Roman" w:cs="Times New Roman"/>
          <w:szCs w:val="24"/>
        </w:rPr>
        <w:lastRenderedPageBreak/>
        <w:t>ϊκή Ένωση και η αγορά εργασίας; Χαρακτηρίζεται οπισθοδρόμηση η επαναφορά των φοιτητών στα συλλογικά όργανα των πανεπιστημίων. Με ποιο σκεπτικό;</w:t>
      </w:r>
      <w:r>
        <w:rPr>
          <w:rFonts w:eastAsia="Times New Roman" w:cs="Times New Roman"/>
          <w:szCs w:val="24"/>
        </w:rPr>
        <w:t xml:space="preserve"> Μπορούν να ανατρέψουν οι φοιτητές σε αυτούς τους αριθμούς, την κατεύθυνση που θέλουν να ακολουθήσουν οι ακαδημαϊκοί; </w:t>
      </w:r>
    </w:p>
    <w:p w14:paraId="3E37BA5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διαφάνεια στη διαχείριση των κονδυλίων των πανεπιστημίων αμφισβητεί άραγε την ακαδημαϊκή ελευθερία; Η υποχρέωση διαμόρφωσης εσωτερικού κανονισμού κλονίζει το αυτοδιοίκητο; Η πολιτεία χρηματοδοτεί τα πανεπιστήμια. Δεν έχει δικαίωμα να πραγματοποιεί ελέγχο</w:t>
      </w:r>
      <w:r>
        <w:rPr>
          <w:rFonts w:eastAsia="Times New Roman" w:cs="Times New Roman"/>
          <w:szCs w:val="24"/>
        </w:rPr>
        <w:t xml:space="preserve">υς και να ζητά τη λογοδοσία; </w:t>
      </w:r>
    </w:p>
    <w:p w14:paraId="3E37BA5A"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Δεν είναι υποχρεωμένα εκ του σκοπού τους τα πανεπιστήμια να επικοινωνούν και να συνεργάζονται με την κοινωνία</w:t>
      </w:r>
      <w:r>
        <w:rPr>
          <w:rFonts w:eastAsia="Times New Roman"/>
          <w:color w:val="000000" w:themeColor="text1"/>
          <w:szCs w:val="24"/>
        </w:rPr>
        <w:t>,</w:t>
      </w:r>
      <w:r>
        <w:rPr>
          <w:rFonts w:eastAsia="Times New Roman"/>
          <w:color w:val="000000" w:themeColor="text1"/>
          <w:szCs w:val="24"/>
        </w:rPr>
        <w:t xml:space="preserve"> μέσα στην οποία λειτουργούν; Δεν είναι σε θέση τα πανεπιστήμια να επιδράσουν θετικά και αναπτυξιακά μέσα στην περιφ</w:t>
      </w:r>
      <w:r>
        <w:rPr>
          <w:rFonts w:eastAsia="Times New Roman"/>
          <w:color w:val="000000" w:themeColor="text1"/>
          <w:szCs w:val="24"/>
        </w:rPr>
        <w:t>έρεια όπου εδρεύουν;</w:t>
      </w:r>
    </w:p>
    <w:p w14:paraId="3E37BA5B"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Το σημερινό νομοσχέδιο ανταποκρίνεται στις προσδοκίες και τις ανάγκες της συντριπτικής πλειοψηφίας τόσο της ελληνικής κοινωνίας όσο και της ακαδημαϊκής κοινότητας. Οι αντιδράσεις που υπάρχουν προέρχονται από </w:t>
      </w:r>
      <w:proofErr w:type="spellStart"/>
      <w:r>
        <w:rPr>
          <w:rFonts w:eastAsia="Times New Roman"/>
          <w:color w:val="000000" w:themeColor="text1"/>
          <w:szCs w:val="24"/>
        </w:rPr>
        <w:t>μειοψηφίες</w:t>
      </w:r>
      <w:proofErr w:type="spellEnd"/>
      <w:r>
        <w:rPr>
          <w:rFonts w:eastAsia="Times New Roman"/>
          <w:color w:val="000000" w:themeColor="text1"/>
          <w:szCs w:val="24"/>
        </w:rPr>
        <w:t>,</w:t>
      </w:r>
      <w:r>
        <w:rPr>
          <w:rFonts w:eastAsia="Times New Roman"/>
          <w:color w:val="000000" w:themeColor="text1"/>
          <w:szCs w:val="24"/>
        </w:rPr>
        <w:t xml:space="preserve"> που χάνουν κάπο</w:t>
      </w:r>
      <w:r>
        <w:rPr>
          <w:rFonts w:eastAsia="Times New Roman"/>
          <w:color w:val="000000" w:themeColor="text1"/>
          <w:szCs w:val="24"/>
        </w:rPr>
        <w:t xml:space="preserve">ια μη θεσμοθετημένα προνόμια, τα οποία παρείχαν οι ίδιοι </w:t>
      </w:r>
      <w:r>
        <w:rPr>
          <w:rFonts w:eastAsia="Times New Roman"/>
          <w:color w:val="000000" w:themeColor="text1"/>
          <w:szCs w:val="24"/>
        </w:rPr>
        <w:lastRenderedPageBreak/>
        <w:t xml:space="preserve">στους εαυτούς </w:t>
      </w:r>
      <w:r>
        <w:rPr>
          <w:rFonts w:eastAsia="Times New Roman"/>
          <w:color w:val="000000" w:themeColor="text1"/>
          <w:szCs w:val="24"/>
        </w:rPr>
        <w:t>τους,</w:t>
      </w:r>
      <w:r>
        <w:rPr>
          <w:rFonts w:eastAsia="Times New Roman"/>
          <w:color w:val="000000" w:themeColor="text1"/>
          <w:szCs w:val="24"/>
        </w:rPr>
        <w:t xml:space="preserve"> εκμεταλλευόμενοι τις δημόσιες δομές και την απουσία ρύθμισης. Δυσαρεστημένοι, επίσης, είναι όσοι μέχρι σήμερα είχαν την οικονομική δυνατότητα να συνεχίσουν ακαδημαϊκές σπουδές, χω</w:t>
      </w:r>
      <w:r>
        <w:rPr>
          <w:rFonts w:eastAsia="Times New Roman"/>
          <w:color w:val="000000" w:themeColor="text1"/>
          <w:szCs w:val="24"/>
        </w:rPr>
        <w:t>ρίς να έχουν τα περισσότερα προσόντα ή τις περισσότερες ικανότητες, αλλά απλά την οικονομική ευχέρεια.</w:t>
      </w:r>
    </w:p>
    <w:p w14:paraId="3E37BA5C"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Με την εφαρμογή των προβλέψεων αυτού του νομοσχεδίου, τελικά θα είναι κερδισμένη</w:t>
      </w:r>
      <w:r>
        <w:rPr>
          <w:rFonts w:eastAsia="Times New Roman"/>
          <w:color w:val="000000" w:themeColor="text1"/>
          <w:szCs w:val="24"/>
        </w:rPr>
        <w:t>,</w:t>
      </w:r>
      <w:r>
        <w:rPr>
          <w:rFonts w:eastAsia="Times New Roman"/>
          <w:color w:val="000000" w:themeColor="text1"/>
          <w:szCs w:val="24"/>
        </w:rPr>
        <w:t xml:space="preserve"> τόσο η κοινωνία</w:t>
      </w:r>
      <w:r>
        <w:rPr>
          <w:rFonts w:eastAsia="Times New Roman"/>
          <w:color w:val="000000" w:themeColor="text1"/>
          <w:szCs w:val="24"/>
        </w:rPr>
        <w:t>,</w:t>
      </w:r>
      <w:r>
        <w:rPr>
          <w:rFonts w:eastAsia="Times New Roman"/>
          <w:color w:val="000000" w:themeColor="text1"/>
          <w:szCs w:val="24"/>
        </w:rPr>
        <w:t xml:space="preserve"> όσο και τα πανεπιστήμια, γιατί πλέον η δυνατότητα επιλ</w:t>
      </w:r>
      <w:r>
        <w:rPr>
          <w:rFonts w:eastAsia="Times New Roman"/>
          <w:color w:val="000000" w:themeColor="text1"/>
          <w:szCs w:val="24"/>
        </w:rPr>
        <w:t>ογής των καλύτερων δεν θα περιορίζεται από τους οικονομικούς πόρους, αλλά θα γίνεται επί του συνόλου αυτών που επιθυμούν να συνεχίσουν. Η αριστεία, που πολλοί επικαλούνται, δεν υπάρχει μόνο μέσα σε αυτούς που έχουν χρήματα. Υπάρχουν άριστοι επιστήμονες και</w:t>
      </w:r>
      <w:r>
        <w:rPr>
          <w:rFonts w:eastAsia="Times New Roman"/>
          <w:color w:val="000000" w:themeColor="text1"/>
          <w:szCs w:val="24"/>
        </w:rPr>
        <w:t xml:space="preserve"> μέσα στις φτωχές οικογένειες. Η πραγματική ελπίδα της χώρας, της κοινωνίας, η ελπίδα για πρόοδο κρύβεται μέσα στο σύνολο της κοινωνίας, στους ανθρώπους που παλεύουν καθημερινά για κάτι καλύτερο και δεν περιορίζεται σε αυτούς που έχουν χρήματα να εκπληρώσο</w:t>
      </w:r>
      <w:r>
        <w:rPr>
          <w:rFonts w:eastAsia="Times New Roman"/>
          <w:color w:val="000000" w:themeColor="text1"/>
          <w:szCs w:val="24"/>
        </w:rPr>
        <w:t>υν κάθε τους όνειρο.</w:t>
      </w:r>
    </w:p>
    <w:p w14:paraId="3E37BA5D"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Μια καλύτερη κοινωνία, πιο ευτυχισμένη, πιο ειρηνική δημιουργείται όταν δεν υπάρχουν αποκλεισμοί. Σε αυτήν τη χώρα </w:t>
      </w:r>
      <w:r>
        <w:rPr>
          <w:rFonts w:eastAsia="Times New Roman"/>
          <w:color w:val="000000" w:themeColor="text1"/>
          <w:szCs w:val="24"/>
        </w:rPr>
        <w:lastRenderedPageBreak/>
        <w:t xml:space="preserve">έχουμε ζήσει πολλές φορές τις τραγικές συνέπειες των αποκλεισμών. Οι ανάγκες των πολλών εξυπηρετούνται μέσα απ’ αυτό το </w:t>
      </w:r>
      <w:r>
        <w:rPr>
          <w:rFonts w:eastAsia="Times New Roman"/>
          <w:color w:val="000000" w:themeColor="text1"/>
          <w:szCs w:val="24"/>
        </w:rPr>
        <w:t>νομοσχέδιο. Η κοινωνία εξυπηρετείται, τα συμφέροντα των πανεπιστημίων και της χώρας μας εξυπηρετούνται. Απαιτούμε και επιδιώκουμε περισσότερη παιδεία, περισσότερη δημοκρατία, περισσότερη κοινωνική δικαιοσύνη.</w:t>
      </w:r>
    </w:p>
    <w:p w14:paraId="3E37BA5E" w14:textId="77777777" w:rsidR="00462015" w:rsidRDefault="00E90EEC">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3E37BA5F"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w:t>
      </w:r>
      <w:r>
        <w:rPr>
          <w:rFonts w:eastAsia="Times New Roman"/>
          <w:b/>
          <w:color w:val="000000" w:themeColor="text1"/>
          <w:szCs w:val="24"/>
        </w:rPr>
        <w:t>ΕΔΡΕΥΩΝ (Γεώργιος Βαρεμένος):</w:t>
      </w:r>
      <w:r>
        <w:rPr>
          <w:rFonts w:eastAsia="Times New Roman"/>
          <w:color w:val="000000" w:themeColor="text1"/>
          <w:szCs w:val="24"/>
        </w:rPr>
        <w:t xml:space="preserve"> Ευχαριστούμε για τον σεβασμό του χρόνου.</w:t>
      </w:r>
    </w:p>
    <w:p w14:paraId="3E37BA60"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ΙΩΑΝΝΗΣ ΔΕΛΗΣ:</w:t>
      </w:r>
      <w:r>
        <w:rPr>
          <w:rFonts w:eastAsia="Times New Roman"/>
          <w:color w:val="000000" w:themeColor="text1"/>
          <w:szCs w:val="24"/>
        </w:rPr>
        <w:t xml:space="preserve"> Κύριε Πρόεδρε, μπορώ να πάρω τον λόγο για λίγο; Αφορά τη διαδικασία.</w:t>
      </w:r>
    </w:p>
    <w:p w14:paraId="3E37BA61"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Ορίστε, κύριε Δελή.</w:t>
      </w:r>
    </w:p>
    <w:p w14:paraId="3E37BA62"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ΙΩΑΝΝΗΣ ΔΕΛΗΣ:</w:t>
      </w:r>
      <w:r>
        <w:rPr>
          <w:rFonts w:eastAsia="Times New Roman"/>
          <w:color w:val="000000" w:themeColor="text1"/>
          <w:szCs w:val="24"/>
        </w:rPr>
        <w:t xml:space="preserve"> Κύριε Υπουργέ, νομίζω ότι θα ήταν</w:t>
      </w:r>
      <w:r>
        <w:rPr>
          <w:rFonts w:eastAsia="Times New Roman"/>
          <w:color w:val="000000" w:themeColor="text1"/>
          <w:szCs w:val="24"/>
        </w:rPr>
        <w:t xml:space="preserve"> χρήσιμο, επειδή μέχρι τώρα μετράω και βρίσκω τις βουλευτικές τροπολογίες να έχουν φτάσει τον αριθμό 15, να πείτε ποιες από αυτές κάνετε αποδεκτές</w:t>
      </w:r>
      <w:r>
        <w:rPr>
          <w:rFonts w:eastAsia="Times New Roman"/>
          <w:color w:val="000000" w:themeColor="text1"/>
          <w:szCs w:val="24"/>
        </w:rPr>
        <w:t>,</w:t>
      </w:r>
      <w:r>
        <w:rPr>
          <w:rFonts w:eastAsia="Times New Roman"/>
          <w:color w:val="000000" w:themeColor="text1"/>
          <w:szCs w:val="24"/>
        </w:rPr>
        <w:t xml:space="preserve"> μέχρι το τέλος της σημερινής συνεδρίασης, για να μπορούμε αύριο να τοποθετηθούμε.</w:t>
      </w:r>
    </w:p>
    <w:p w14:paraId="3E37BA63" w14:textId="77777777" w:rsidR="00462015" w:rsidRDefault="00E90EEC">
      <w:pPr>
        <w:spacing w:line="600" w:lineRule="auto"/>
        <w:ind w:firstLine="720"/>
        <w:contextualSpacing/>
        <w:jc w:val="both"/>
        <w:rPr>
          <w:rFonts w:eastAsia="Times New Roman"/>
          <w:szCs w:val="24"/>
        </w:rPr>
      </w:pPr>
      <w:r>
        <w:rPr>
          <w:rFonts w:eastAsia="Times New Roman"/>
          <w:b/>
          <w:color w:val="000000" w:themeColor="text1"/>
          <w:szCs w:val="24"/>
        </w:rPr>
        <w:t>ΚΩΝΣΤΑΝΤΙΝΟΣ ΓΑΒΡΟΓΛΟΥ (Υπ</w:t>
      </w:r>
      <w:r>
        <w:rPr>
          <w:rFonts w:eastAsia="Times New Roman"/>
          <w:b/>
          <w:color w:val="000000" w:themeColor="text1"/>
          <w:szCs w:val="24"/>
        </w:rPr>
        <w:t>ουργός Παιδείας, Έρευνας και Θρησκευμάτων):</w:t>
      </w:r>
      <w:r>
        <w:rPr>
          <w:rFonts w:eastAsia="Times New Roman"/>
          <w:szCs w:val="24"/>
        </w:rPr>
        <w:t xml:space="preserve"> Και έχουμε και νομοτεχνικές </w:t>
      </w:r>
      <w:r>
        <w:rPr>
          <w:rFonts w:eastAsia="Times New Roman"/>
          <w:szCs w:val="24"/>
        </w:rPr>
        <w:lastRenderedPageBreak/>
        <w:t>βελτιώσεις να καταθέσουμε. Πριν το τέλος της συνεδρίασης, θα σας πω.</w:t>
      </w:r>
    </w:p>
    <w:p w14:paraId="3E37BA64"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Εντάξει.</w:t>
      </w:r>
    </w:p>
    <w:p w14:paraId="3E37BA65"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Κύριε </w:t>
      </w:r>
      <w:proofErr w:type="spellStart"/>
      <w:r>
        <w:rPr>
          <w:rFonts w:eastAsia="Times New Roman"/>
          <w:color w:val="000000" w:themeColor="text1"/>
          <w:szCs w:val="24"/>
        </w:rPr>
        <w:t>Φορτσάκη</w:t>
      </w:r>
      <w:proofErr w:type="spellEnd"/>
      <w:r>
        <w:rPr>
          <w:rFonts w:eastAsia="Times New Roman"/>
          <w:color w:val="000000" w:themeColor="text1"/>
          <w:szCs w:val="24"/>
        </w:rPr>
        <w:t>, έχετε τον λόγο.</w:t>
      </w:r>
    </w:p>
    <w:p w14:paraId="3E37BA66"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ΘΕΟΔΩΡΟΣ ΦΟΡΤΣΑΚΗΣ:</w:t>
      </w:r>
      <w:r>
        <w:rPr>
          <w:rFonts w:eastAsia="Times New Roman"/>
          <w:color w:val="000000" w:themeColor="text1"/>
          <w:szCs w:val="24"/>
        </w:rPr>
        <w:t xml:space="preserve"> Ευχαριστώ πολύ, κύριε</w:t>
      </w:r>
      <w:r>
        <w:rPr>
          <w:rFonts w:eastAsia="Times New Roman"/>
          <w:color w:val="000000" w:themeColor="text1"/>
          <w:szCs w:val="24"/>
        </w:rPr>
        <w:t xml:space="preserve"> Πρόεδρε.</w:t>
      </w:r>
    </w:p>
    <w:p w14:paraId="3E37BA67"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Κύριε Υπουργέ, κυρίες και κύριοι συνάδελφοι, ακούστηκαν ήδη πολλά από τις 15.00΄ που ξεκινήσαμε τη συζήτηση αυτή και δεν θέλω να κουράσω με επαναλήψεις.</w:t>
      </w:r>
    </w:p>
    <w:p w14:paraId="3E37BA68"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Είπε η </w:t>
      </w:r>
      <w:proofErr w:type="spellStart"/>
      <w:r>
        <w:rPr>
          <w:rFonts w:eastAsia="Times New Roman"/>
          <w:color w:val="000000" w:themeColor="text1"/>
          <w:szCs w:val="24"/>
        </w:rPr>
        <w:t>εισηγήτριά</w:t>
      </w:r>
      <w:proofErr w:type="spellEnd"/>
      <w:r>
        <w:rPr>
          <w:rFonts w:eastAsia="Times New Roman"/>
          <w:color w:val="000000" w:themeColor="text1"/>
          <w:szCs w:val="24"/>
        </w:rPr>
        <w:t xml:space="preserve"> μας </w:t>
      </w:r>
      <w:r>
        <w:rPr>
          <w:rFonts w:eastAsia="Times New Roman"/>
          <w:color w:val="000000" w:themeColor="text1"/>
          <w:szCs w:val="24"/>
        </w:rPr>
        <w:t xml:space="preserve">κ. </w:t>
      </w:r>
      <w:proofErr w:type="spellStart"/>
      <w:r>
        <w:rPr>
          <w:rFonts w:eastAsia="Times New Roman"/>
          <w:color w:val="000000" w:themeColor="text1"/>
          <w:szCs w:val="24"/>
        </w:rPr>
        <w:t>Κεραμέως</w:t>
      </w:r>
      <w:proofErr w:type="spellEnd"/>
      <w:r>
        <w:rPr>
          <w:rFonts w:eastAsia="Times New Roman"/>
          <w:color w:val="000000" w:themeColor="text1"/>
          <w:szCs w:val="24"/>
        </w:rPr>
        <w:t>, πολλά πράγματα, κύριε Υπουργέ, και εστίασε την κριτική της</w:t>
      </w:r>
      <w:r>
        <w:rPr>
          <w:rFonts w:eastAsia="Times New Roman"/>
          <w:color w:val="000000" w:themeColor="text1"/>
          <w:szCs w:val="24"/>
        </w:rPr>
        <w:t xml:space="preserve"> σε ορισμένα σημεία, όπως για παράδειγμα το ζήτημα του ασύλου, της εκλογής των οργάνων, κ.λπ.. Δεν θα τα επαναλάβω. Τα συμμερίζομαι. Έχει δίκιο σε αυτά που λέει.</w:t>
      </w:r>
    </w:p>
    <w:p w14:paraId="3E37BA69"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Εγώ θα προσπαθήσω να μιλήσω περισσότερο με βάση την εμπειρία μου, την οποία είχα από το </w:t>
      </w:r>
      <w:r>
        <w:rPr>
          <w:rFonts w:eastAsia="Times New Roman"/>
          <w:color w:val="000000" w:themeColor="text1"/>
          <w:szCs w:val="24"/>
        </w:rPr>
        <w:t>πανεπιστήμι</w:t>
      </w:r>
      <w:r>
        <w:rPr>
          <w:rFonts w:eastAsia="Times New Roman"/>
          <w:color w:val="000000" w:themeColor="text1"/>
          <w:szCs w:val="24"/>
        </w:rPr>
        <w:t xml:space="preserve">ο </w:t>
      </w:r>
      <w:r>
        <w:rPr>
          <w:rFonts w:eastAsia="Times New Roman"/>
          <w:color w:val="000000" w:themeColor="text1"/>
          <w:szCs w:val="24"/>
        </w:rPr>
        <w:t>-πολλά χρόνια διοίκησης σε όργαν</w:t>
      </w:r>
      <w:r>
        <w:rPr>
          <w:rFonts w:eastAsia="Times New Roman"/>
          <w:color w:val="000000" w:themeColor="text1"/>
          <w:szCs w:val="24"/>
        </w:rPr>
        <w:t>α</w:t>
      </w:r>
      <w:r>
        <w:rPr>
          <w:rFonts w:eastAsia="Times New Roman"/>
          <w:color w:val="000000" w:themeColor="text1"/>
          <w:szCs w:val="24"/>
        </w:rPr>
        <w:t xml:space="preserve"> του </w:t>
      </w:r>
      <w:r>
        <w:rPr>
          <w:rFonts w:eastAsia="Times New Roman"/>
          <w:color w:val="000000" w:themeColor="text1"/>
          <w:szCs w:val="24"/>
        </w:rPr>
        <w:t>πανεπιστημίου</w:t>
      </w:r>
      <w:r>
        <w:rPr>
          <w:rFonts w:eastAsia="Times New Roman"/>
          <w:color w:val="000000" w:themeColor="text1"/>
          <w:szCs w:val="24"/>
        </w:rPr>
        <w:t>- και θα προσπαθήσω να είμαι όσο μπορώ λιγότε</w:t>
      </w:r>
      <w:r>
        <w:rPr>
          <w:rFonts w:eastAsia="Times New Roman"/>
          <w:color w:val="000000" w:themeColor="text1"/>
          <w:szCs w:val="24"/>
        </w:rPr>
        <w:t>ρο</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ας το πούμε έτσι</w:t>
      </w:r>
      <w:r>
        <w:rPr>
          <w:rFonts w:eastAsia="Times New Roman"/>
          <w:color w:val="000000" w:themeColor="text1"/>
          <w:szCs w:val="24"/>
        </w:rPr>
        <w:t xml:space="preserve">- </w:t>
      </w:r>
      <w:r>
        <w:rPr>
          <w:rFonts w:eastAsia="Times New Roman"/>
          <w:color w:val="000000" w:themeColor="text1"/>
          <w:szCs w:val="24"/>
        </w:rPr>
        <w:t xml:space="preserve">σε κομματική αντιπαράθεση, γιατί πάντα υποστηρίζω και πάντα πιστεύω </w:t>
      </w:r>
      <w:r>
        <w:rPr>
          <w:rFonts w:eastAsia="Times New Roman"/>
          <w:color w:val="000000" w:themeColor="text1"/>
          <w:szCs w:val="24"/>
        </w:rPr>
        <w:lastRenderedPageBreak/>
        <w:t xml:space="preserve">ότι τα θέματα των πανεπιστημίων θα έπρεπε να μπορούν να </w:t>
      </w:r>
      <w:r>
        <w:rPr>
          <w:rFonts w:eastAsia="Times New Roman"/>
          <w:color w:val="000000" w:themeColor="text1"/>
          <w:szCs w:val="24"/>
        </w:rPr>
        <w:t>μην αποτελούν αντικείμενο κομματικής αντιπαράθεσης.</w:t>
      </w:r>
    </w:p>
    <w:p w14:paraId="3E37BA6A"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Λυπάμαι πάρα πολύ που</w:t>
      </w:r>
      <w:r>
        <w:rPr>
          <w:rFonts w:eastAsia="Times New Roman"/>
          <w:color w:val="000000" w:themeColor="text1"/>
          <w:szCs w:val="24"/>
        </w:rPr>
        <w:t>,</w:t>
      </w:r>
      <w:r>
        <w:rPr>
          <w:rFonts w:eastAsia="Times New Roman"/>
          <w:color w:val="000000" w:themeColor="text1"/>
          <w:szCs w:val="24"/>
        </w:rPr>
        <w:t xml:space="preserve"> εκτός από το ότι έχουμε τόσες πολλές τροπολογίες που υποβαθμίζουν τον ρόλο του Κοινοβουλίου μας, έχουμε και την ποιότητα των διατάξεων που φτάνει εδώ, η οποία ποιότητα, κύριε Υπουργ</w:t>
      </w:r>
      <w:r>
        <w:rPr>
          <w:rFonts w:eastAsia="Times New Roman"/>
          <w:color w:val="000000" w:themeColor="text1"/>
          <w:szCs w:val="24"/>
        </w:rPr>
        <w:t>έ, επίσης υποβαθμίζει το Κοινοβούλιο. Διότι αναλώνουμε τόσο χρόνο</w:t>
      </w:r>
      <w:r>
        <w:rPr>
          <w:rFonts w:eastAsia="Times New Roman"/>
          <w:color w:val="000000" w:themeColor="text1"/>
          <w:szCs w:val="24"/>
        </w:rPr>
        <w:t>,</w:t>
      </w:r>
      <w:r>
        <w:rPr>
          <w:rFonts w:eastAsia="Times New Roman"/>
          <w:color w:val="000000" w:themeColor="text1"/>
          <w:szCs w:val="24"/>
        </w:rPr>
        <w:t xml:space="preserve"> για να συζητάμε αν η έδρα θα είναι η Σάμος ή η Σύρος, αν το ποσοστό εκπροσώπησης των φοιτητών θα είναι 10% ή 15% ή αν ο </w:t>
      </w:r>
      <w:r>
        <w:rPr>
          <w:rFonts w:eastAsia="Times New Roman"/>
          <w:color w:val="000000" w:themeColor="text1"/>
          <w:szCs w:val="24"/>
        </w:rPr>
        <w:t xml:space="preserve">αντιπρύτανης </w:t>
      </w:r>
      <w:r>
        <w:rPr>
          <w:rFonts w:eastAsia="Times New Roman"/>
          <w:color w:val="000000" w:themeColor="text1"/>
          <w:szCs w:val="24"/>
        </w:rPr>
        <w:t xml:space="preserve">θα εκλέγεται με χωριστό ή το ίδιο ψηφοδέλτιο, όταν αυτά </w:t>
      </w:r>
      <w:r>
        <w:rPr>
          <w:rFonts w:eastAsia="Times New Roman"/>
          <w:color w:val="000000" w:themeColor="text1"/>
          <w:szCs w:val="24"/>
        </w:rPr>
        <w:t>είναι πραγματικά τα τελευταία θέματα που απασχολούν τον ελληνικό λαό και τα τελευταία θέματα</w:t>
      </w:r>
      <w:r>
        <w:rPr>
          <w:rFonts w:eastAsia="Times New Roman"/>
          <w:color w:val="000000" w:themeColor="text1"/>
          <w:szCs w:val="24"/>
        </w:rPr>
        <w:t>,</w:t>
      </w:r>
      <w:r>
        <w:rPr>
          <w:rFonts w:eastAsia="Times New Roman"/>
          <w:color w:val="000000" w:themeColor="text1"/>
          <w:szCs w:val="24"/>
        </w:rPr>
        <w:t xml:space="preserve"> που απασχολούν τους γονείς</w:t>
      </w:r>
      <w:r>
        <w:rPr>
          <w:rFonts w:eastAsia="Times New Roman"/>
          <w:color w:val="000000" w:themeColor="text1"/>
          <w:szCs w:val="24"/>
        </w:rPr>
        <w:t>,</w:t>
      </w:r>
      <w:r>
        <w:rPr>
          <w:rFonts w:eastAsia="Times New Roman"/>
          <w:color w:val="000000" w:themeColor="text1"/>
          <w:szCs w:val="24"/>
        </w:rPr>
        <w:t xml:space="preserve"> που θέλουν να σπουδάσουν τα παιδιά τους και τους φοιτητές μας. Είναι, λοιπόν, κρίμα να χάνουμε τον χρόνο μας με αυτά τα θέματα</w:t>
      </w:r>
      <w:r>
        <w:rPr>
          <w:rFonts w:eastAsia="Times New Roman"/>
          <w:color w:val="000000" w:themeColor="text1"/>
          <w:szCs w:val="24"/>
        </w:rPr>
        <w:t>,</w:t>
      </w:r>
      <w:r>
        <w:rPr>
          <w:rFonts w:eastAsia="Times New Roman"/>
          <w:color w:val="000000" w:themeColor="text1"/>
          <w:szCs w:val="24"/>
        </w:rPr>
        <w:t xml:space="preserve"> τα οπο</w:t>
      </w:r>
      <w:r>
        <w:rPr>
          <w:rFonts w:eastAsia="Times New Roman"/>
          <w:color w:val="000000" w:themeColor="text1"/>
          <w:szCs w:val="24"/>
        </w:rPr>
        <w:t>ία έχουν κάποια σημασία, αλλά οπωσδήποτε όχι πρωτεύουσα και να μην συζητάμε για αυτά</w:t>
      </w:r>
      <w:r>
        <w:rPr>
          <w:rFonts w:eastAsia="Times New Roman"/>
          <w:color w:val="000000" w:themeColor="text1"/>
          <w:szCs w:val="24"/>
        </w:rPr>
        <w:t>,</w:t>
      </w:r>
      <w:r>
        <w:rPr>
          <w:rFonts w:eastAsia="Times New Roman"/>
          <w:color w:val="000000" w:themeColor="text1"/>
          <w:szCs w:val="24"/>
        </w:rPr>
        <w:t xml:space="preserve"> τα οποία είναι πραγματικά τα σημαντικά.</w:t>
      </w:r>
    </w:p>
    <w:p w14:paraId="3E37BA6B" w14:textId="77777777" w:rsidR="00462015" w:rsidRDefault="00E90EEC">
      <w:pPr>
        <w:spacing w:line="600" w:lineRule="auto"/>
        <w:ind w:firstLine="720"/>
        <w:contextualSpacing/>
        <w:jc w:val="both"/>
        <w:rPr>
          <w:rFonts w:eastAsia="Times New Roman"/>
          <w:szCs w:val="24"/>
        </w:rPr>
      </w:pPr>
      <w:r>
        <w:rPr>
          <w:rFonts w:eastAsia="Times New Roman"/>
          <w:color w:val="000000" w:themeColor="text1"/>
          <w:szCs w:val="24"/>
        </w:rPr>
        <w:t>Στα λίγα λεπτά που έχω θα εστιάσω πάνω σε έξι ζητήματα, που θεωρώ σημαντικά και τα οποία φοβάμαι ότι το νομοσχέδιο που έχετε προσκ</w:t>
      </w:r>
      <w:r>
        <w:rPr>
          <w:rFonts w:eastAsia="Times New Roman"/>
          <w:color w:val="000000" w:themeColor="text1"/>
          <w:szCs w:val="24"/>
        </w:rPr>
        <w:t>ομίσει και που συζητάμε σήμερα ούτε καν τα θίγει.</w:t>
      </w:r>
    </w:p>
    <w:p w14:paraId="3E37BA6C"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Ζήτημα πρώτο: </w:t>
      </w:r>
      <w:r>
        <w:rPr>
          <w:rFonts w:eastAsia="Times New Roman"/>
          <w:szCs w:val="24"/>
          <w:lang w:val="en-US"/>
        </w:rPr>
        <w:t>To</w:t>
      </w:r>
      <w:r>
        <w:rPr>
          <w:rFonts w:eastAsia="Times New Roman"/>
          <w:szCs w:val="24"/>
        </w:rPr>
        <w:t xml:space="preserve"> θέμα του πανεπιστημιακού χάρτη. Η Ελλάδα έχει αυτήν την ώρα είκοσι δύο ΑΕΙ και δεκατέσσερα ΤΕΙ και έχει σχεδόν άλλα τόσα </w:t>
      </w:r>
      <w:r>
        <w:rPr>
          <w:rFonts w:eastAsia="Times New Roman"/>
          <w:szCs w:val="24"/>
        </w:rPr>
        <w:t>ανώτατα εκπαιδευτικά ιδρύματα</w:t>
      </w:r>
      <w:r>
        <w:rPr>
          <w:rFonts w:eastAsia="Times New Roman"/>
          <w:szCs w:val="24"/>
        </w:rPr>
        <w:t xml:space="preserve"> άλλου τύπου, ενώ ξέρουμε ότι ο μέσος ό</w:t>
      </w:r>
      <w:r>
        <w:rPr>
          <w:rFonts w:eastAsia="Times New Roman"/>
          <w:szCs w:val="24"/>
        </w:rPr>
        <w:t>σος στην Ευρώπη είναι ένα ανά εκατομμύριο κατοίκων. Έπρεπε, λοιπόν, να έχουμε έναν ανασχεδιασμό του πανεπιστημιακού χάρτη και επειδή δεν μπορούμε να κλείσουμε πανεπιστήμια αυθαίρετα, θα έπρεπε κατά τη γνώμη μου να χρησιμοποιηθεί ο πανεπιστημιακός πόλος, δη</w:t>
      </w:r>
      <w:r>
        <w:rPr>
          <w:rFonts w:eastAsia="Times New Roman"/>
          <w:szCs w:val="24"/>
        </w:rPr>
        <w:t>λαδή η συγκέντρωση προϋπολογισμών, έρευνας και προγραμμάτων διδασκαλίας σ’ έναν συγκεκριμένο πόλο, ο οποίος θα συγκέντρωνε στον κόλπο του πολλά πανεπιστήμια. Το πείραμα το έχει κάνει ήδη η Γαλλία</w:t>
      </w:r>
      <w:r>
        <w:rPr>
          <w:rFonts w:eastAsia="Times New Roman"/>
          <w:szCs w:val="24"/>
        </w:rPr>
        <w:t>,</w:t>
      </w:r>
      <w:r>
        <w:rPr>
          <w:rFonts w:eastAsia="Times New Roman"/>
          <w:szCs w:val="24"/>
        </w:rPr>
        <w:t xml:space="preserve"> με μεγάλη επιτυχία. </w:t>
      </w:r>
    </w:p>
    <w:p w14:paraId="3E37BA6D" w14:textId="77777777" w:rsidR="00462015" w:rsidRDefault="00E90EEC">
      <w:pPr>
        <w:spacing w:line="600" w:lineRule="auto"/>
        <w:ind w:firstLine="720"/>
        <w:contextualSpacing/>
        <w:jc w:val="both"/>
        <w:rPr>
          <w:rFonts w:eastAsia="Times New Roman"/>
          <w:szCs w:val="24"/>
        </w:rPr>
      </w:pPr>
      <w:r>
        <w:rPr>
          <w:rFonts w:eastAsia="Times New Roman"/>
          <w:szCs w:val="24"/>
        </w:rPr>
        <w:t>Τι λέει το νομοσχέδιο γι’ αυτό; Τίποτα</w:t>
      </w:r>
      <w:r>
        <w:rPr>
          <w:rFonts w:eastAsia="Times New Roman"/>
          <w:szCs w:val="24"/>
        </w:rPr>
        <w:t>. Μία μόνο πρόβλεψη ότι η Κυβέρνηση, δηλαδή διά του Υπουργού Παιδείας και με προεδρικό διάταγμα, θα μπορεί να κάνει συγχώνευση και συνένωση</w:t>
      </w:r>
      <w:r>
        <w:rPr>
          <w:rFonts w:eastAsia="Times New Roman"/>
          <w:szCs w:val="24"/>
        </w:rPr>
        <w:t>,</w:t>
      </w:r>
      <w:r>
        <w:rPr>
          <w:rFonts w:eastAsia="Times New Roman"/>
          <w:szCs w:val="24"/>
        </w:rPr>
        <w:t xml:space="preserve"> όποτε κρίνει ο Υπουργός, χωρίς να ξέρουμε τίποτα πιο συγκεκριμένο. Ακόμα και η συζήτηση που ξεκίνησε για το ΤΕΙ της</w:t>
      </w:r>
      <w:r>
        <w:rPr>
          <w:rFonts w:eastAsia="Times New Roman"/>
          <w:szCs w:val="24"/>
        </w:rPr>
        <w:t xml:space="preserve"> Αθήνας δεν εντάχθηκε δυστυχώς</w:t>
      </w:r>
      <w:r>
        <w:rPr>
          <w:rFonts w:eastAsia="Times New Roman"/>
          <w:szCs w:val="24"/>
        </w:rPr>
        <w:t>,</w:t>
      </w:r>
      <w:r>
        <w:rPr>
          <w:rFonts w:eastAsia="Times New Roman"/>
          <w:szCs w:val="24"/>
        </w:rPr>
        <w:t xml:space="preserve"> σε καμμία ευρύτερη πρόβλεψη και ρύθμιση για το πώς θα γίνονται αυτές οι συνενώσεις και σε τι εξυπηρετούν. </w:t>
      </w:r>
    </w:p>
    <w:p w14:paraId="3E37BA6E"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Παρενθετικά λέω ότι προσωπικά</w:t>
      </w:r>
      <w:r>
        <w:rPr>
          <w:rFonts w:eastAsia="Times New Roman"/>
          <w:szCs w:val="24"/>
        </w:rPr>
        <w:t>,</w:t>
      </w:r>
      <w:r>
        <w:rPr>
          <w:rFonts w:eastAsia="Times New Roman"/>
          <w:szCs w:val="24"/>
        </w:rPr>
        <w:t xml:space="preserve"> βρίσκω ότι τα ΤΕΙ θα έπρεπε να στηριχθούν και όταν γίνει η αξιολόγηση -αλλά με τον ρητ</w:t>
      </w:r>
      <w:r>
        <w:rPr>
          <w:rFonts w:eastAsia="Times New Roman"/>
          <w:szCs w:val="24"/>
        </w:rPr>
        <w:t>ό και απαράβατο όρο ότι υπάρχει αξιολόγηση- τα ΤΕΙ που μπορούν να ανταποκριθούν στα κριτήρια που θα τεθούν, να μπορέσουν πραγματικά</w:t>
      </w:r>
      <w:r>
        <w:rPr>
          <w:rFonts w:eastAsia="Times New Roman"/>
          <w:szCs w:val="24"/>
        </w:rPr>
        <w:t>,</w:t>
      </w:r>
      <w:r>
        <w:rPr>
          <w:rFonts w:eastAsia="Times New Roman"/>
          <w:szCs w:val="24"/>
        </w:rPr>
        <w:t xml:space="preserve"> με ίσα επαγγελματικά δικαιώματα</w:t>
      </w:r>
      <w:r>
        <w:rPr>
          <w:rFonts w:eastAsia="Times New Roman"/>
          <w:szCs w:val="24"/>
        </w:rPr>
        <w:t>,</w:t>
      </w:r>
      <w:r>
        <w:rPr>
          <w:rFonts w:eastAsia="Times New Roman"/>
          <w:szCs w:val="24"/>
        </w:rPr>
        <w:t xml:space="preserve"> να αρθούν σ’ ένα επίπεδο καθαρά ίδιο μ’ αυτό τ</w:t>
      </w:r>
      <w:r>
        <w:rPr>
          <w:rFonts w:eastAsia="Times New Roman"/>
          <w:szCs w:val="24"/>
        </w:rPr>
        <w:t>ω</w:t>
      </w:r>
      <w:r>
        <w:rPr>
          <w:rFonts w:eastAsia="Times New Roman"/>
          <w:szCs w:val="24"/>
        </w:rPr>
        <w:t>ν πανεπιστημίων, αλλά υπό τον αυστηρό όρο ό</w:t>
      </w:r>
      <w:r>
        <w:rPr>
          <w:rFonts w:eastAsia="Times New Roman"/>
          <w:szCs w:val="24"/>
        </w:rPr>
        <w:t>τι έχει προηγηθεί ειδική αξιολόγηση.</w:t>
      </w:r>
    </w:p>
    <w:p w14:paraId="3E37BA6F"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Σημείο δεύτερο: </w:t>
      </w:r>
      <w:r>
        <w:rPr>
          <w:rFonts w:eastAsia="Times New Roman"/>
          <w:szCs w:val="24"/>
          <w:lang w:val="en-US"/>
        </w:rPr>
        <w:t>To</w:t>
      </w:r>
      <w:r>
        <w:rPr>
          <w:rFonts w:eastAsia="Times New Roman"/>
          <w:szCs w:val="24"/>
        </w:rPr>
        <w:t xml:space="preserve"> ανθρώπινο δυναμικό των πανεπιστημίων, οι καθηγητές μας και οι φοιτητές μας. Ξέρουμε όλοι ότι επειδή μιλάτε συχνά για διαπλοκή, η διαπλοκή πολύ συχνά βρίσκει πεδίο έκφρασης στην επιλογή των καθηγητών. Ξέρουμε ότι οι εκλογές καθηγητών δεν είναι πάντα του επ</w:t>
      </w:r>
      <w:r>
        <w:rPr>
          <w:rFonts w:eastAsia="Times New Roman"/>
          <w:szCs w:val="24"/>
        </w:rPr>
        <w:t>ιπέδου που θα επιθυμούσαμε. Δεν θα έπρεπε να έχουμε κάνει μια σκέψη</w:t>
      </w:r>
      <w:r>
        <w:rPr>
          <w:rFonts w:eastAsia="Times New Roman"/>
          <w:szCs w:val="24"/>
        </w:rPr>
        <w:t>,</w:t>
      </w:r>
      <w:r>
        <w:rPr>
          <w:rFonts w:eastAsia="Times New Roman"/>
          <w:szCs w:val="24"/>
        </w:rPr>
        <w:t xml:space="preserve"> τους καθηγητές να τους επιλέγουμε σε πανελλήνιο επίπεδο κατά το πρότυπο, για παράδειγμα, της </w:t>
      </w:r>
      <w:proofErr w:type="spellStart"/>
      <w:r>
        <w:rPr>
          <w:rFonts w:eastAsia="Times New Roman"/>
          <w:szCs w:val="24"/>
          <w:lang w:val="en-US"/>
        </w:rPr>
        <w:t>Agre</w:t>
      </w:r>
      <w:r>
        <w:rPr>
          <w:rFonts w:eastAsia="Times New Roman"/>
          <w:szCs w:val="24"/>
          <w:lang w:val="en-US"/>
        </w:rPr>
        <w:t>gation</w:t>
      </w:r>
      <w:proofErr w:type="spellEnd"/>
      <w:r>
        <w:rPr>
          <w:rFonts w:eastAsia="Times New Roman"/>
          <w:szCs w:val="24"/>
        </w:rPr>
        <w:t xml:space="preserve"> </w:t>
      </w:r>
      <w:r>
        <w:rPr>
          <w:rFonts w:eastAsia="Times New Roman"/>
          <w:szCs w:val="24"/>
        </w:rPr>
        <w:t>στη Γαλλία; Δεν θα έπρεπε να έχουμε έναν σχεδιασμό καθηγητών πανεπιστημίου σε πανελ</w:t>
      </w:r>
      <w:r>
        <w:rPr>
          <w:rFonts w:eastAsia="Times New Roman"/>
          <w:szCs w:val="24"/>
        </w:rPr>
        <w:t>λήνιο επίπεδο, ώστε να μπορούν να διδάσκουν σ’ όλα τα πανεπιστήμια</w:t>
      </w:r>
      <w:r>
        <w:rPr>
          <w:rFonts w:eastAsia="Times New Roman"/>
          <w:szCs w:val="24"/>
        </w:rPr>
        <w:t>,</w:t>
      </w:r>
      <w:r>
        <w:rPr>
          <w:rFonts w:eastAsia="Times New Roman"/>
          <w:szCs w:val="24"/>
        </w:rPr>
        <w:t xml:space="preserve"> χωρίς να υπάρχει διάκριση μεταξύ τους; Εδώ τα </w:t>
      </w:r>
      <w:r>
        <w:rPr>
          <w:rFonts w:eastAsia="Times New Roman"/>
          <w:szCs w:val="24"/>
        </w:rPr>
        <w:t xml:space="preserve">ανώτατα εκπαιδευτικά ιδρύματα </w:t>
      </w:r>
      <w:r>
        <w:rPr>
          <w:rFonts w:eastAsia="Times New Roman"/>
          <w:szCs w:val="24"/>
        </w:rPr>
        <w:t xml:space="preserve">μαραζώνουν. Η Νομική Σχολή της Αθήνας, όταν μπήκα, είχε </w:t>
      </w:r>
      <w:proofErr w:type="spellStart"/>
      <w:r>
        <w:rPr>
          <w:rFonts w:eastAsia="Times New Roman"/>
          <w:szCs w:val="24"/>
        </w:rPr>
        <w:t>εκατόν</w:t>
      </w:r>
      <w:proofErr w:type="spellEnd"/>
      <w:r>
        <w:rPr>
          <w:rFonts w:eastAsia="Times New Roman"/>
          <w:szCs w:val="24"/>
        </w:rPr>
        <w:t xml:space="preserve"> είκοσι μέλη. Όταν θα βγαίνω θα </w:t>
      </w:r>
      <w:r>
        <w:rPr>
          <w:rFonts w:eastAsia="Times New Roman"/>
          <w:szCs w:val="24"/>
        </w:rPr>
        <w:lastRenderedPageBreak/>
        <w:t xml:space="preserve">έχει λιγότερα από </w:t>
      </w:r>
      <w:r>
        <w:rPr>
          <w:rFonts w:eastAsia="Times New Roman"/>
          <w:szCs w:val="24"/>
        </w:rPr>
        <w:t xml:space="preserve">εβδομήντα, μειώσεις οι οποίες είναι ίδιες σ’ όλο το πανεπιστήμιο. </w:t>
      </w:r>
    </w:p>
    <w:p w14:paraId="3E37BA70" w14:textId="77777777" w:rsidR="00462015" w:rsidRDefault="00E90EEC">
      <w:pPr>
        <w:spacing w:line="600" w:lineRule="auto"/>
        <w:ind w:firstLine="720"/>
        <w:contextualSpacing/>
        <w:jc w:val="both"/>
        <w:rPr>
          <w:rFonts w:eastAsia="Times New Roman"/>
          <w:szCs w:val="24"/>
        </w:rPr>
      </w:pPr>
      <w:r>
        <w:rPr>
          <w:rFonts w:eastAsia="Times New Roman"/>
          <w:szCs w:val="24"/>
        </w:rPr>
        <w:t>Το ζήτημα των παιδιών: Έχουμε το μοναδικό χαρακτηριστικό</w:t>
      </w:r>
      <w:r>
        <w:rPr>
          <w:rFonts w:eastAsia="Times New Roman"/>
          <w:szCs w:val="24"/>
        </w:rPr>
        <w:t>,</w:t>
      </w:r>
      <w:r>
        <w:rPr>
          <w:rFonts w:eastAsia="Times New Roman"/>
          <w:szCs w:val="24"/>
        </w:rPr>
        <w:t xml:space="preserve"> τα πανεπιστήμιά μας να μην έχουν ούτε την ευθύνη του καθορισμού του αριθμού των φοιτητών, αφού ποτέ το Υπουργείο δεν δέχεται αυτά π</w:t>
      </w:r>
      <w:r>
        <w:rPr>
          <w:rFonts w:eastAsia="Times New Roman"/>
          <w:szCs w:val="24"/>
        </w:rPr>
        <w:t>ου το πανεπιστήμιο προτείνει</w:t>
      </w:r>
      <w:r>
        <w:rPr>
          <w:rFonts w:eastAsia="Times New Roman"/>
          <w:szCs w:val="24"/>
        </w:rPr>
        <w:t xml:space="preserve"> Α</w:t>
      </w:r>
      <w:r>
        <w:rPr>
          <w:rFonts w:eastAsia="Times New Roman"/>
          <w:szCs w:val="24"/>
        </w:rPr>
        <w:t>φήστε δε</w:t>
      </w:r>
      <w:r>
        <w:rPr>
          <w:rFonts w:eastAsia="Times New Roman"/>
          <w:szCs w:val="24"/>
        </w:rPr>
        <w:t>,</w:t>
      </w:r>
      <w:r>
        <w:rPr>
          <w:rFonts w:eastAsia="Times New Roman"/>
          <w:szCs w:val="24"/>
        </w:rPr>
        <w:t xml:space="preserve"> που το Υπουργείο τα υπερδιπλασιάζει συστηματικά για χρόνια τώρα. Δεν έχουν την ευθύνη επιλογής των φοιτητών τους, ενώ όλα τα πανεπιστήμια του κόσμου έχουν αυτήν την ευθύνη. </w:t>
      </w:r>
    </w:p>
    <w:p w14:paraId="3E37BA71" w14:textId="77777777" w:rsidR="00462015" w:rsidRDefault="00E90EEC">
      <w:pPr>
        <w:spacing w:line="600" w:lineRule="auto"/>
        <w:ind w:firstLine="720"/>
        <w:contextualSpacing/>
        <w:jc w:val="both"/>
        <w:rPr>
          <w:rFonts w:eastAsia="Times New Roman"/>
          <w:szCs w:val="24"/>
        </w:rPr>
      </w:pPr>
      <w:r>
        <w:rPr>
          <w:rFonts w:eastAsia="Times New Roman"/>
          <w:szCs w:val="24"/>
        </w:rPr>
        <w:t>Έχουμε τους αιώνιους φοιτητές, οι οποίοι τ</w:t>
      </w:r>
      <w:r>
        <w:rPr>
          <w:rFonts w:eastAsia="Times New Roman"/>
          <w:szCs w:val="24"/>
        </w:rPr>
        <w:t>ι είναι; Είναι τα παιδιά που δεν μπορούν να τελειώσουν το πανεπιστήμιο μέσα στον προβλεπόμενο χρόνο και τα οποία στην πραγματικότητα είναι υπερδιπλάσια του αριθμού των φοιτητών. Γι’ αυτό τι κάνουμε; Δεν μιλάω για εκείνους που έχουν εγκαταλείψει τις σπουδές</w:t>
      </w:r>
      <w:r>
        <w:rPr>
          <w:rFonts w:eastAsia="Times New Roman"/>
          <w:szCs w:val="24"/>
        </w:rPr>
        <w:t xml:space="preserve"> τους, που είναι αυτοί που έχουν υπερβεί το όγδοο έτος. Μιλάω γι’ αυτούς που</w:t>
      </w:r>
      <w:r>
        <w:rPr>
          <w:rFonts w:eastAsia="Times New Roman"/>
          <w:szCs w:val="24"/>
        </w:rPr>
        <w:t>,</w:t>
      </w:r>
      <w:r>
        <w:rPr>
          <w:rFonts w:eastAsia="Times New Roman"/>
          <w:szCs w:val="24"/>
        </w:rPr>
        <w:t xml:space="preserve"> αντί να σπουδάσουν για τέσσερα χρόνια, κάνουν έξι, επτά, οκτώ. </w:t>
      </w:r>
    </w:p>
    <w:p w14:paraId="3E37BA72"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Υπάρχει τρόπος να αντιμετωπίσουμε το πρόβλημα; Βεβαίως και υπάρχει. Πρέπει να επανέλθουμε ταχέως στην έννοια </w:t>
      </w:r>
      <w:r>
        <w:rPr>
          <w:rFonts w:eastAsia="Times New Roman"/>
          <w:szCs w:val="24"/>
        </w:rPr>
        <w:lastRenderedPageBreak/>
        <w:t>του π</w:t>
      </w:r>
      <w:r>
        <w:rPr>
          <w:rFonts w:eastAsia="Times New Roman"/>
          <w:szCs w:val="24"/>
        </w:rPr>
        <w:t xml:space="preserve">ανεπιστημιακού έτους, δηλαδή να μην θεωρούμε ότι παίρνει πτυχίο όποιος συγκεντρώνει σαράντα ένα μαθήματα, σαν να πετάμε μέσα σ’ ένα καπέλο μονάδες, αλλά όποιος πληροί τους όρους που χρειάζεται για να περάσει τα μαθήματά του τον Ιούνιο ή τον Σεπτέμβριο και </w:t>
      </w:r>
      <w:r>
        <w:rPr>
          <w:rFonts w:eastAsia="Times New Roman"/>
          <w:szCs w:val="24"/>
        </w:rPr>
        <w:t xml:space="preserve">να ξεκινήσει μετά το νέος έτος </w:t>
      </w:r>
      <w:proofErr w:type="spellStart"/>
      <w:r>
        <w:rPr>
          <w:rFonts w:eastAsia="Times New Roman"/>
          <w:szCs w:val="24"/>
        </w:rPr>
        <w:t>κ.ο.κ.</w:t>
      </w:r>
      <w:proofErr w:type="spellEnd"/>
      <w:r>
        <w:rPr>
          <w:rFonts w:eastAsia="Times New Roman"/>
          <w:szCs w:val="24"/>
        </w:rPr>
        <w:t xml:space="preserve">, όπως γίνεται σε όλα τα δυτικά κράτη. </w:t>
      </w:r>
    </w:p>
    <w:p w14:paraId="3E37BA73" w14:textId="77777777" w:rsidR="00462015" w:rsidRDefault="00E90EEC">
      <w:pPr>
        <w:spacing w:line="600" w:lineRule="auto"/>
        <w:ind w:firstLine="720"/>
        <w:contextualSpacing/>
        <w:jc w:val="both"/>
        <w:rPr>
          <w:rFonts w:eastAsia="Times New Roman"/>
          <w:szCs w:val="24"/>
        </w:rPr>
      </w:pPr>
      <w:r>
        <w:rPr>
          <w:rFonts w:eastAsia="Times New Roman"/>
          <w:szCs w:val="24"/>
        </w:rPr>
        <w:t>Το ζήτημα της βίας και του ασύλου σχολιάστηκε αρκετά. Δεν θα επιμείνω. Θα σας πω μόνο ότι στην πραγματικότητα</w:t>
      </w:r>
      <w:r>
        <w:rPr>
          <w:rFonts w:eastAsia="Times New Roman"/>
          <w:szCs w:val="24"/>
        </w:rPr>
        <w:t>,</w:t>
      </w:r>
      <w:r>
        <w:rPr>
          <w:rFonts w:eastAsia="Times New Roman"/>
          <w:szCs w:val="24"/>
        </w:rPr>
        <w:t xml:space="preserve"> το πρόβλημα δεν είναι της διατύπωσης, γιατί και σήμερα που η διατύπω</w:t>
      </w:r>
      <w:r>
        <w:rPr>
          <w:rFonts w:eastAsia="Times New Roman"/>
          <w:szCs w:val="24"/>
        </w:rPr>
        <w:t xml:space="preserve">ση είναι καλή, το άσυλο δεν προστατεύεται, γιατί προστασία του ασύλου σημαίνει ότι δεν μπαίνουν στα πανεπιστήμια οι άσχετοι. Έπρεπε η πολιτεία να φροντίσει να μπαίνουν στο πανεπιστήμιο μόνο αυτοί που έχουν δικαίωμα να είναι στο πανεπιστήμιο, οι καθηγητές, </w:t>
      </w:r>
      <w:r>
        <w:rPr>
          <w:rFonts w:eastAsia="Times New Roman"/>
          <w:szCs w:val="24"/>
        </w:rPr>
        <w:t xml:space="preserve">οι διοικητικοί, οι φοιτητές, οι προσκεκλημένοι και κανείς άλλος. </w:t>
      </w:r>
    </w:p>
    <w:p w14:paraId="3E37BA74" w14:textId="77777777" w:rsidR="00462015" w:rsidRDefault="00E90EEC">
      <w:pPr>
        <w:spacing w:line="600" w:lineRule="auto"/>
        <w:ind w:firstLine="720"/>
        <w:contextualSpacing/>
        <w:jc w:val="both"/>
        <w:rPr>
          <w:rFonts w:eastAsia="Times New Roman"/>
          <w:szCs w:val="24"/>
        </w:rPr>
      </w:pPr>
      <w:r>
        <w:rPr>
          <w:rFonts w:eastAsia="Times New Roman"/>
          <w:szCs w:val="24"/>
        </w:rPr>
        <w:t>Εδώ φτάσαμε στο πραγματικά καταγέλαστο σημείο</w:t>
      </w:r>
      <w:r>
        <w:rPr>
          <w:rFonts w:eastAsia="Times New Roman"/>
          <w:szCs w:val="24"/>
        </w:rPr>
        <w:t>,</w:t>
      </w:r>
      <w:r>
        <w:rPr>
          <w:rFonts w:eastAsia="Times New Roman"/>
          <w:szCs w:val="24"/>
        </w:rPr>
        <w:t xml:space="preserve"> το νομοσχέδιο να γράφει ότι επιτρέπεται να μπαίνουν μέσα η Τροχαία και η Πυροσβεστική. Αυτό είναι πρωτοφανές. Είναι το ίδιο πράγμα, η ίδια μέθο</w:t>
      </w:r>
      <w:r>
        <w:rPr>
          <w:rFonts w:eastAsia="Times New Roman"/>
          <w:szCs w:val="24"/>
        </w:rPr>
        <w:t xml:space="preserve">δος που βλέπουμε και για τα πειθαρχικά συμβούλια, όπου διαβάζω στο νομοσχέδιο ότι γίνονται πειθαρχικά </w:t>
      </w:r>
      <w:r>
        <w:rPr>
          <w:rFonts w:eastAsia="Times New Roman"/>
          <w:szCs w:val="24"/>
        </w:rPr>
        <w:lastRenderedPageBreak/>
        <w:t>για όλες τις κατηγορίες του πανεπιστημίου, αλλά εξαιρούνται ένας, δύο, τρεις, τέσσερις, πέντε και τελικά</w:t>
      </w:r>
      <w:r>
        <w:rPr>
          <w:rFonts w:eastAsia="Times New Roman"/>
          <w:szCs w:val="24"/>
        </w:rPr>
        <w:t>,</w:t>
      </w:r>
      <w:r>
        <w:rPr>
          <w:rFonts w:eastAsia="Times New Roman"/>
          <w:szCs w:val="24"/>
        </w:rPr>
        <w:t xml:space="preserve"> μένουν μόνο οι φοιτητές. Δεν τολμάμε να πούμε ότ</w:t>
      </w:r>
      <w:r>
        <w:rPr>
          <w:rFonts w:eastAsia="Times New Roman"/>
          <w:szCs w:val="24"/>
        </w:rPr>
        <w:t xml:space="preserve">ι οι φοιτητές πρέπει να έχουν πειθαρχικό; </w:t>
      </w:r>
    </w:p>
    <w:p w14:paraId="3E37BA7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 σημείο: </w:t>
      </w:r>
      <w:r>
        <w:rPr>
          <w:rFonts w:eastAsia="Times New Roman" w:cs="Times New Roman"/>
          <w:szCs w:val="24"/>
        </w:rPr>
        <w:t>Ο</w:t>
      </w:r>
      <w:r>
        <w:rPr>
          <w:rFonts w:eastAsia="Times New Roman" w:cs="Times New Roman"/>
          <w:szCs w:val="24"/>
        </w:rPr>
        <w:t>ργάνωση σπουδών. Έχουμε το πρόβλημα ότι η γνώση στο πανεπιστήμιο κατανέμεται σωματειακά και εξυπηρετεί συμφέροντα σωματειακά και καθηγητών και στη συνέχεια επαγγελματικά. Έπρεπε αυτό να σπάσει. Έπ</w:t>
      </w:r>
      <w:r>
        <w:rPr>
          <w:rFonts w:eastAsia="Times New Roman" w:cs="Times New Roman"/>
          <w:szCs w:val="24"/>
        </w:rPr>
        <w:t xml:space="preserve">ρεπε να υπάρχουν γέφυρες στη γνώση. Έπρεπε το πτυχίο να μην το δίνει το τμήμα, αλλά η σχολή. Και έπρεπε να μπορούμε να έχουμε οργάνωση διπλών πτυχίων. Από όλα αυτά, τίποτα δεν μας αναφέρει το νομοσχέδιο. </w:t>
      </w:r>
    </w:p>
    <w:p w14:paraId="3E37BA7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Διοίκηση των πανεπιστημίων. Είπατε προηγουμένως ότι</w:t>
      </w:r>
      <w:r>
        <w:rPr>
          <w:rFonts w:eastAsia="Times New Roman" w:cs="Times New Roman"/>
          <w:szCs w:val="24"/>
        </w:rPr>
        <w:t xml:space="preserve"> δεν προτείνει κανείς κάτι συγκεκριμένο για την εκλογή του πρύτανη. Να σας πω ότι θα μπορούσε κάλλιστα εάν υπήρχαν σχολές, οι κοσμήτορες να επιλέγουν εκείνοι τον πρύτανη. Δεν είναι ανάγκη ο πρύτανης να κάνει τον υποψήφιο Βουλευτή και να τρέχει να πείθει χι</w:t>
      </w:r>
      <w:r>
        <w:rPr>
          <w:rFonts w:eastAsia="Times New Roman" w:cs="Times New Roman"/>
          <w:szCs w:val="24"/>
        </w:rPr>
        <w:t xml:space="preserve">λιάδες καθηγητές να τον ψηφίσουν. Εάν δείτε τι γίνεται στη Γερμανία, στη Γαλλία, στην Ιταλία και σε ένα σωρό άλλες χώρες, πουθενά δεν υπάρχει το ελληνικό σύστημα. </w:t>
      </w:r>
    </w:p>
    <w:p w14:paraId="3E37BA7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Συμβούλια του ιδρύματος. Είπατε ότι το σύστημα απέτυχε. Το σύστημα δεν απέτυχε. Πέτυχε μερικ</w:t>
      </w:r>
      <w:r>
        <w:rPr>
          <w:rFonts w:eastAsia="Times New Roman" w:cs="Times New Roman"/>
          <w:szCs w:val="24"/>
        </w:rPr>
        <w:t>ώς. Θα μπορούσαμε κάλλιστα</w:t>
      </w:r>
      <w:r>
        <w:rPr>
          <w:rFonts w:eastAsia="Times New Roman" w:cs="Times New Roman"/>
          <w:szCs w:val="24"/>
        </w:rPr>
        <w:t>,</w:t>
      </w:r>
      <w:r>
        <w:rPr>
          <w:rFonts w:eastAsia="Times New Roman" w:cs="Times New Roman"/>
          <w:szCs w:val="24"/>
        </w:rPr>
        <w:t xml:space="preserve"> τα συμβούλια του ιδρύματος να τα έχουμε και να λειτουργούν</w:t>
      </w:r>
      <w:r>
        <w:rPr>
          <w:rFonts w:eastAsia="Times New Roman" w:cs="Times New Roman"/>
          <w:szCs w:val="24"/>
        </w:rPr>
        <w:t>,</w:t>
      </w:r>
      <w:r>
        <w:rPr>
          <w:rFonts w:eastAsia="Times New Roman" w:cs="Times New Roman"/>
          <w:szCs w:val="24"/>
        </w:rPr>
        <w:t xml:space="preserve"> υπό τον όρο ότι θα έχουν μόνο εξωτερικές προσωπικότητες και υπό τον όρο ότι θα υπάρχει σαφής διαχωρισμός των αρμοδιοτήτων. Ο νόμος</w:t>
      </w:r>
      <w:r>
        <w:rPr>
          <w:rFonts w:eastAsia="Times New Roman" w:cs="Times New Roman"/>
          <w:szCs w:val="24"/>
        </w:rPr>
        <w:t>,</w:t>
      </w:r>
      <w:r>
        <w:rPr>
          <w:rFonts w:eastAsia="Times New Roman" w:cs="Times New Roman"/>
          <w:szCs w:val="24"/>
        </w:rPr>
        <w:t xml:space="preserve"> τον οποίο ουσιαστικά τώρα καταργούμε</w:t>
      </w:r>
      <w:r>
        <w:rPr>
          <w:rFonts w:eastAsia="Times New Roman" w:cs="Times New Roman"/>
          <w:szCs w:val="24"/>
        </w:rPr>
        <w:t>, προέβλεπε ότι υπάρχει η αξιολόγησή του και θα μπορούσαμε κάθε τόσο να επανερχόμαστε.</w:t>
      </w:r>
    </w:p>
    <w:p w14:paraId="3E37BA7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Κλείνω λέγοντας ότι έγινε πολ</w:t>
      </w:r>
      <w:r>
        <w:rPr>
          <w:rFonts w:eastAsia="Times New Roman" w:cs="Times New Roman"/>
          <w:szCs w:val="24"/>
        </w:rPr>
        <w:t>λή</w:t>
      </w:r>
      <w:r>
        <w:rPr>
          <w:rFonts w:eastAsia="Times New Roman" w:cs="Times New Roman"/>
          <w:szCs w:val="24"/>
        </w:rPr>
        <w:t xml:space="preserve"> συζήτηση για τα μεταπτυχιακά, για το εάν πρέπει ή όχι να υπάρχουν δίδακτρα. Εγώ δεν συμπαθώ τα δίδακτρα. Σπούδασα με υποτροφία και δεν μπορώ εύκολα να δεχθώ ότι ζητάμε από τα παιδιά χρήματα. Θα προτιμούσα να έχουμε πανεπιστήμια χωρίς δίδακτρα, όπως δεν έχ</w:t>
      </w:r>
      <w:r>
        <w:rPr>
          <w:rFonts w:eastAsia="Times New Roman" w:cs="Times New Roman"/>
          <w:szCs w:val="24"/>
        </w:rPr>
        <w:t>ουν δίδακτρα και οι μεγάλες ευρωπαϊκές χώρες της ηπειρωτικής Ευρώπης. Όμως, θα πρέπει να επιλύσουμε το ζήτημα της χρηματοδότησης. Εάν η πολιτεία αυτό δεν το μπορεί να το λύσει, τότε η πολιτεία δεν μπορεί να κάνει κοινωνική πολιτική στην πλάτη των πανεπιστή</w:t>
      </w:r>
      <w:r>
        <w:rPr>
          <w:rFonts w:eastAsia="Times New Roman" w:cs="Times New Roman"/>
          <w:szCs w:val="24"/>
        </w:rPr>
        <w:t>μιων, διότι θα πρέπει να χρησιμοποιήσει εκείνα τα μέσα</w:t>
      </w:r>
      <w:r>
        <w:rPr>
          <w:rFonts w:eastAsia="Times New Roman" w:cs="Times New Roman"/>
          <w:szCs w:val="24"/>
        </w:rPr>
        <w:t>,</w:t>
      </w:r>
      <w:r>
        <w:rPr>
          <w:rFonts w:eastAsia="Times New Roman" w:cs="Times New Roman"/>
          <w:szCs w:val="24"/>
        </w:rPr>
        <w:t xml:space="preserve"> τα οποία της επιτρέπουν να συμφωνεί με τα πανεπιστήμια για τον τρόπο που αυτά θα διαθέτουν τα χρήματα που λαμβάνουν </w:t>
      </w:r>
      <w:r>
        <w:rPr>
          <w:rFonts w:eastAsia="Times New Roman" w:cs="Times New Roman"/>
          <w:szCs w:val="24"/>
        </w:rPr>
        <w:lastRenderedPageBreak/>
        <w:t>από την πολιτεία. Αυτού του είδους τα εργαλεία δυστυχώς</w:t>
      </w:r>
      <w:r>
        <w:rPr>
          <w:rFonts w:eastAsia="Times New Roman" w:cs="Times New Roman"/>
          <w:szCs w:val="24"/>
        </w:rPr>
        <w:t>,</w:t>
      </w:r>
      <w:r>
        <w:rPr>
          <w:rFonts w:eastAsia="Times New Roman" w:cs="Times New Roman"/>
          <w:szCs w:val="24"/>
        </w:rPr>
        <w:t xml:space="preserve"> το νομοσχέδιο τα αγνοεί. </w:t>
      </w:r>
    </w:p>
    <w:p w14:paraId="3E37BA7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αταλήγω λέγοντας ότι περισσότερο </w:t>
      </w:r>
      <w:r>
        <w:rPr>
          <w:rFonts w:eastAsia="Times New Roman" w:cs="Times New Roman"/>
          <w:szCs w:val="24"/>
        </w:rPr>
        <w:t>απ’ όλα</w:t>
      </w:r>
      <w:r>
        <w:rPr>
          <w:rFonts w:eastAsia="Times New Roman" w:cs="Times New Roman"/>
          <w:szCs w:val="24"/>
        </w:rPr>
        <w:t xml:space="preserve"> λυπάμαι, διότι στην αποστολή των πανεπιστημίων, κύριε Υπουργέ, αφαιρέσατε τρία σημαντικά πεδία, τα οποία δείχνουν και τη μεγάλη απόσταση που μας χωρίζει από την άποψη της αντίληψης που έχουμε για το πανεπιστήμιο. Αφ</w:t>
      </w:r>
      <w:r>
        <w:rPr>
          <w:rFonts w:eastAsia="Times New Roman" w:cs="Times New Roman"/>
          <w:szCs w:val="24"/>
        </w:rPr>
        <w:t xml:space="preserve">αιρέσατε την πρόβλεψη ότι τα πανεπιστήμια προετοιμάζουν τους φοιτητές για την εφαρμογή της γνώσης στο επαγγελματικό πεδίο. Αφαιρέσατε την πρόβλεψη ότι τα πανεπιστήμια μεριμνούν και για την επαγγελματική ένταξη των αποφοίτων. Και αφαιρέσατε </w:t>
      </w:r>
      <w:r>
        <w:rPr>
          <w:rFonts w:eastAsia="Times New Roman" w:cs="Times New Roman"/>
          <w:szCs w:val="24"/>
        </w:rPr>
        <w:t>-</w:t>
      </w:r>
      <w:r>
        <w:rPr>
          <w:rFonts w:eastAsia="Times New Roman" w:cs="Times New Roman"/>
          <w:szCs w:val="24"/>
        </w:rPr>
        <w:t>είναι ακόμα χει</w:t>
      </w:r>
      <w:r>
        <w:rPr>
          <w:rFonts w:eastAsia="Times New Roman" w:cs="Times New Roman"/>
          <w:szCs w:val="24"/>
        </w:rPr>
        <w:t>ρότερο- την πρόβλεψη ότι τα πανεπιστήμια συμβάλ</w:t>
      </w:r>
      <w:r>
        <w:rPr>
          <w:rFonts w:eastAsia="Times New Roman" w:cs="Times New Roman"/>
          <w:szCs w:val="24"/>
        </w:rPr>
        <w:t>λ</w:t>
      </w:r>
      <w:r>
        <w:rPr>
          <w:rFonts w:eastAsia="Times New Roman" w:cs="Times New Roman"/>
          <w:szCs w:val="24"/>
        </w:rPr>
        <w:t xml:space="preserve">ουν στην οικοδόμηση του ευρωπαϊκού χώρου ανώτατης εκπαίδευσης και έρευνας. </w:t>
      </w:r>
    </w:p>
    <w:p w14:paraId="3E37BA7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Τα πανεπιστήμια σίγουρα δεν είναι αποκλειστικά ταγμένα για να κάνουν παραγωγή στελεχών της αγοράς. Όμως, τα παιδιά μας πρέπει να μπο</w:t>
      </w:r>
      <w:r>
        <w:rPr>
          <w:rFonts w:eastAsia="Times New Roman" w:cs="Times New Roman"/>
          <w:szCs w:val="24"/>
        </w:rPr>
        <w:t>ρούν να ζήσουν και να μπορούν να εντάσσονται στον κοινωνικό και οικονομικό ιστό της χώρας. Εάν δεν υπάρχει η ένταξη αυτή, τα παιδιά μας δεν μπορούν να επιβιώσουν. Και φυσικά</w:t>
      </w:r>
      <w:r>
        <w:rPr>
          <w:rFonts w:eastAsia="Times New Roman" w:cs="Times New Roman"/>
          <w:szCs w:val="24"/>
        </w:rPr>
        <w:t>,</w:t>
      </w:r>
      <w:r>
        <w:rPr>
          <w:rFonts w:eastAsia="Times New Roman" w:cs="Times New Roman"/>
          <w:szCs w:val="24"/>
        </w:rPr>
        <w:t xml:space="preserve"> πανεπιστήμια αποκομμένα από την Ευρώπη, είναι και αυτά αδύνατον να λειτουργήσουν </w:t>
      </w:r>
      <w:r>
        <w:rPr>
          <w:rFonts w:eastAsia="Times New Roman" w:cs="Times New Roman"/>
          <w:szCs w:val="24"/>
        </w:rPr>
        <w:t xml:space="preserve">σωστά. </w:t>
      </w:r>
    </w:p>
    <w:p w14:paraId="3E37BA7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14:paraId="3E37BA7C" w14:textId="77777777" w:rsidR="00462015" w:rsidRDefault="00E90EEC">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37BA7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Κέλλας</w:t>
      </w:r>
      <w:proofErr w:type="spellEnd"/>
      <w:r>
        <w:rPr>
          <w:rFonts w:eastAsia="Times New Roman" w:cs="Times New Roman"/>
          <w:szCs w:val="24"/>
        </w:rPr>
        <w:t>. Να προσπαθούμε</w:t>
      </w:r>
      <w:r>
        <w:rPr>
          <w:rFonts w:eastAsia="Times New Roman" w:cs="Times New Roman"/>
          <w:szCs w:val="24"/>
        </w:rPr>
        <w:t>,</w:t>
      </w:r>
      <w:r>
        <w:rPr>
          <w:rFonts w:eastAsia="Times New Roman" w:cs="Times New Roman"/>
          <w:szCs w:val="24"/>
        </w:rPr>
        <w:t xml:space="preserve"> όσο το δυνατόν</w:t>
      </w:r>
      <w:r>
        <w:rPr>
          <w:rFonts w:eastAsia="Times New Roman" w:cs="Times New Roman"/>
          <w:szCs w:val="24"/>
        </w:rPr>
        <w:t>,</w:t>
      </w:r>
      <w:r>
        <w:rPr>
          <w:rFonts w:eastAsia="Times New Roman" w:cs="Times New Roman"/>
          <w:szCs w:val="24"/>
        </w:rPr>
        <w:t xml:space="preserve"> να είμαστε στα όρια του χρόνου. Ο κ. </w:t>
      </w:r>
      <w:proofErr w:type="spellStart"/>
      <w:r>
        <w:rPr>
          <w:rFonts w:eastAsia="Times New Roman" w:cs="Times New Roman"/>
          <w:szCs w:val="24"/>
        </w:rPr>
        <w:t>Φορτσάκης</w:t>
      </w:r>
      <w:proofErr w:type="spellEnd"/>
      <w:r>
        <w:rPr>
          <w:rFonts w:eastAsia="Times New Roman" w:cs="Times New Roman"/>
          <w:szCs w:val="24"/>
        </w:rPr>
        <w:t xml:space="preserve"> λόγω αρμοδιότητας χρησιμοποίησε πε</w:t>
      </w:r>
      <w:r>
        <w:rPr>
          <w:rFonts w:eastAsia="Times New Roman" w:cs="Times New Roman"/>
          <w:szCs w:val="24"/>
        </w:rPr>
        <w:t xml:space="preserve">ρισσότερο. </w:t>
      </w:r>
    </w:p>
    <w:p w14:paraId="3E37BA7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Κέλλα</w:t>
      </w:r>
      <w:proofErr w:type="spellEnd"/>
      <w:r>
        <w:rPr>
          <w:rFonts w:eastAsia="Times New Roman" w:cs="Times New Roman"/>
          <w:szCs w:val="24"/>
        </w:rPr>
        <w:t>.</w:t>
      </w:r>
    </w:p>
    <w:p w14:paraId="3E37BA7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Ευχαριστώ, κύριε Πρόεδρε. </w:t>
      </w:r>
    </w:p>
    <w:p w14:paraId="3E37BA8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το οποίο συζητάμε σήμερα, σύμφωνα με την Κυβέρνηση έχει στόχο την οργάνωση και λειτουργία της ανώτατης εκπαίδευσης. Είναι μια απτή απόδε</w:t>
      </w:r>
      <w:r>
        <w:rPr>
          <w:rFonts w:eastAsia="Times New Roman" w:cs="Times New Roman"/>
          <w:szCs w:val="24"/>
        </w:rPr>
        <w:t>ιξη των ιδεολογικών αγκυλώσεων και των αναχρονιστικών αντιλήψεων</w:t>
      </w:r>
      <w:r>
        <w:rPr>
          <w:rFonts w:eastAsia="Times New Roman" w:cs="Times New Roman"/>
          <w:szCs w:val="24"/>
        </w:rPr>
        <w:t>,</w:t>
      </w:r>
      <w:r>
        <w:rPr>
          <w:rFonts w:eastAsia="Times New Roman" w:cs="Times New Roman"/>
          <w:szCs w:val="24"/>
        </w:rPr>
        <w:t xml:space="preserve"> που διέπουν την Κυβέρνηση. Είναι ο καθρέπτης της ιδεολογικής τους συσκότισης, η οποία λίγο έλειψε να θέσ</w:t>
      </w:r>
      <w:r>
        <w:rPr>
          <w:rFonts w:eastAsia="Times New Roman" w:cs="Times New Roman"/>
          <w:szCs w:val="24"/>
        </w:rPr>
        <w:t>ει</w:t>
      </w:r>
      <w:r>
        <w:rPr>
          <w:rFonts w:eastAsia="Times New Roman" w:cs="Times New Roman"/>
          <w:szCs w:val="24"/>
        </w:rPr>
        <w:t xml:space="preserve"> τη χώρα έξω από το ευρώ το καλοκαίρι του 2015. </w:t>
      </w:r>
    </w:p>
    <w:p w14:paraId="3E37BA8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Με την εμπειρία των δύο χρόνων διακ</w:t>
      </w:r>
      <w:r>
        <w:rPr>
          <w:rFonts w:eastAsia="Times New Roman" w:cs="Times New Roman"/>
          <w:szCs w:val="24"/>
        </w:rPr>
        <w:t>υβέρνησης από τον ΣΥΡΙΖΑ και τους ΑΝΕΛ και ειδικά με όσα έρχονται αυτές τις μέρες στη δημοσιότητα</w:t>
      </w:r>
      <w:r>
        <w:rPr>
          <w:rFonts w:eastAsia="Times New Roman" w:cs="Times New Roman"/>
          <w:szCs w:val="24"/>
        </w:rPr>
        <w:t>,</w:t>
      </w:r>
      <w:r>
        <w:rPr>
          <w:rFonts w:eastAsia="Times New Roman" w:cs="Times New Roman"/>
          <w:szCs w:val="24"/>
        </w:rPr>
        <w:t xml:space="preserve"> διά στόματος του άλλοτε </w:t>
      </w:r>
      <w:r>
        <w:rPr>
          <w:rFonts w:eastAsia="Times New Roman" w:cs="Times New Roman"/>
          <w:szCs w:val="24"/>
        </w:rPr>
        <w:t>«</w:t>
      </w:r>
      <w:proofErr w:type="spellStart"/>
      <w:r>
        <w:rPr>
          <w:rFonts w:eastAsia="Times New Roman" w:cs="Times New Roman"/>
          <w:szCs w:val="24"/>
        </w:rPr>
        <w:t>asset</w:t>
      </w:r>
      <w:proofErr w:type="spellEnd"/>
      <w:r>
        <w:rPr>
          <w:rFonts w:eastAsia="Times New Roman" w:cs="Times New Roman"/>
          <w:szCs w:val="24"/>
        </w:rPr>
        <w:t xml:space="preserve">» της Κυβέρνησης, το σχέδιό σας φαίνεται ξεκάθαρα. Ωστόσο, πλανάται </w:t>
      </w:r>
      <w:r>
        <w:rPr>
          <w:rFonts w:eastAsia="Times New Roman" w:cs="Times New Roman"/>
          <w:szCs w:val="24"/>
        </w:rPr>
        <w:lastRenderedPageBreak/>
        <w:t>ακόμα στην ατμόσφαιρα ένα τεράστιο «γιατί». Γιατί να γίνοντ</w:t>
      </w:r>
      <w:r>
        <w:rPr>
          <w:rFonts w:eastAsia="Times New Roman" w:cs="Times New Roman"/>
          <w:szCs w:val="24"/>
        </w:rPr>
        <w:t>αι όλα αυτά</w:t>
      </w:r>
      <w:r>
        <w:rPr>
          <w:rFonts w:eastAsia="Times New Roman" w:cs="Times New Roman"/>
          <w:szCs w:val="24"/>
        </w:rPr>
        <w:t>,</w:t>
      </w:r>
      <w:r>
        <w:rPr>
          <w:rFonts w:eastAsia="Times New Roman" w:cs="Times New Roman"/>
          <w:szCs w:val="24"/>
        </w:rPr>
        <w:t xml:space="preserve"> που θέτουν σε κίνδυνο τις μεγαλύτερες κατακτήσεις της χώρας</w:t>
      </w:r>
      <w:r>
        <w:rPr>
          <w:rFonts w:eastAsia="Times New Roman" w:cs="Times New Roman"/>
          <w:szCs w:val="24"/>
        </w:rPr>
        <w:t>,</w:t>
      </w:r>
      <w:r>
        <w:rPr>
          <w:rFonts w:eastAsia="Times New Roman" w:cs="Times New Roman"/>
          <w:szCs w:val="24"/>
        </w:rPr>
        <w:t xml:space="preserve"> από τον πόλεμο και μετά; </w:t>
      </w:r>
    </w:p>
    <w:p w14:paraId="3E37BA8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Την απάντηση, κυρίες και κύριοι συνάδελφοι, στο παραπάνω ερώτημα δίνει το νομοσχέδιο</w:t>
      </w:r>
      <w:r>
        <w:rPr>
          <w:rFonts w:eastAsia="Times New Roman" w:cs="Times New Roman"/>
          <w:szCs w:val="24"/>
        </w:rPr>
        <w:t>,</w:t>
      </w:r>
      <w:r>
        <w:rPr>
          <w:rFonts w:eastAsia="Times New Roman" w:cs="Times New Roman"/>
          <w:szCs w:val="24"/>
        </w:rPr>
        <w:t xml:space="preserve"> το οποίο συζητούμε σήμερα. Ο τρόπος με τον οποίον βλέπει μια κυβέρνηση</w:t>
      </w:r>
      <w:r>
        <w:rPr>
          <w:rFonts w:eastAsia="Times New Roman" w:cs="Times New Roman"/>
          <w:szCs w:val="24"/>
        </w:rPr>
        <w:t xml:space="preserve"> το μέλλον της εκπαίδευσης, είναι άκρως ενδεικτικός του τρόπου</w:t>
      </w:r>
      <w:r>
        <w:rPr>
          <w:rFonts w:eastAsia="Times New Roman" w:cs="Times New Roman"/>
          <w:szCs w:val="24"/>
        </w:rPr>
        <w:t>,</w:t>
      </w:r>
      <w:r>
        <w:rPr>
          <w:rFonts w:eastAsia="Times New Roman" w:cs="Times New Roman"/>
          <w:szCs w:val="24"/>
        </w:rPr>
        <w:t xml:space="preserve"> με τον οποίο σχεδιάζει την πορεία της χώρας. </w:t>
      </w:r>
    </w:p>
    <w:p w14:paraId="3E37BA83" w14:textId="77777777" w:rsidR="00462015" w:rsidRDefault="00E90EEC">
      <w:pPr>
        <w:spacing w:line="600" w:lineRule="auto"/>
        <w:ind w:firstLine="720"/>
        <w:contextualSpacing/>
        <w:jc w:val="both"/>
        <w:rPr>
          <w:rFonts w:eastAsia="Times New Roman"/>
          <w:szCs w:val="24"/>
        </w:rPr>
      </w:pPr>
      <w:r>
        <w:rPr>
          <w:rFonts w:eastAsia="Times New Roman"/>
          <w:szCs w:val="24"/>
        </w:rPr>
        <w:t>Με τις ρυθμίσεις του νομοσχεδίου</w:t>
      </w:r>
      <w:r>
        <w:rPr>
          <w:rFonts w:eastAsia="Times New Roman"/>
          <w:szCs w:val="24"/>
        </w:rPr>
        <w:t>,</w:t>
      </w:r>
      <w:r>
        <w:rPr>
          <w:rFonts w:eastAsia="Times New Roman"/>
          <w:szCs w:val="24"/>
        </w:rPr>
        <w:t xml:space="preserve"> που καλύπτουν όλο το φάσμα της ανώτατης -και όχι μόνο- εκπαίδευσης, η Κυβέρνηση έχει ως στόχο να αλώσει τα πανεπιστήμια</w:t>
      </w:r>
      <w:r>
        <w:rPr>
          <w:rFonts w:eastAsia="Times New Roman"/>
          <w:szCs w:val="24"/>
        </w:rPr>
        <w:t>,</w:t>
      </w:r>
      <w:r>
        <w:rPr>
          <w:rFonts w:eastAsia="Times New Roman"/>
          <w:szCs w:val="24"/>
        </w:rPr>
        <w:t xml:space="preserve"> μετατρέποντάς τα σε κομματικά υποχείρια, κάτι που αποτελεί μέρος του ευρύτερου σχεδίου της, που δεν είναι άλλο από την εγκαθίδρυση ενό</w:t>
      </w:r>
      <w:r>
        <w:rPr>
          <w:rFonts w:eastAsia="Times New Roman"/>
          <w:szCs w:val="24"/>
        </w:rPr>
        <w:t>ς σκληρού κομματικού συστήματος, το οποίο εν τέλει</w:t>
      </w:r>
      <w:r>
        <w:rPr>
          <w:rFonts w:eastAsia="Times New Roman"/>
          <w:szCs w:val="24"/>
        </w:rPr>
        <w:t>,</w:t>
      </w:r>
      <w:r>
        <w:rPr>
          <w:rFonts w:eastAsia="Times New Roman"/>
          <w:szCs w:val="24"/>
        </w:rPr>
        <w:t xml:space="preserve"> ελπίζει ότι θα της επιτρέψει την παραμονή στην εξουσία, εξουσία που τόσο πολύ πολέμησε τις προηγούμενες δεκαετίες, αλλά τόσο πολύ αγάπησε τα δύο τελευταία χρόνια. </w:t>
      </w:r>
    </w:p>
    <w:p w14:paraId="3E37BA84" w14:textId="77777777" w:rsidR="00462015" w:rsidRDefault="00E90EEC">
      <w:pPr>
        <w:spacing w:line="600" w:lineRule="auto"/>
        <w:ind w:firstLine="720"/>
        <w:contextualSpacing/>
        <w:jc w:val="both"/>
        <w:rPr>
          <w:rFonts w:eastAsia="Times New Roman"/>
          <w:szCs w:val="24"/>
        </w:rPr>
      </w:pPr>
      <w:r>
        <w:rPr>
          <w:rFonts w:eastAsia="Times New Roman"/>
          <w:szCs w:val="24"/>
        </w:rPr>
        <w:t>Με άλλα λόγια, δημιουργείται ένα γραφειο</w:t>
      </w:r>
      <w:r>
        <w:rPr>
          <w:rFonts w:eastAsia="Times New Roman"/>
          <w:szCs w:val="24"/>
        </w:rPr>
        <w:t>κρατικό πλαίσιο</w:t>
      </w:r>
      <w:r>
        <w:rPr>
          <w:rFonts w:eastAsia="Times New Roman"/>
          <w:szCs w:val="24"/>
        </w:rPr>
        <w:t>,</w:t>
      </w:r>
      <w:r>
        <w:rPr>
          <w:rFonts w:eastAsia="Times New Roman"/>
          <w:szCs w:val="24"/>
        </w:rPr>
        <w:t xml:space="preserve"> δομημένο στον ιδεολογικό προσανατολισμό των μελών της ηγε</w:t>
      </w:r>
      <w:r>
        <w:rPr>
          <w:rFonts w:eastAsia="Times New Roman"/>
          <w:szCs w:val="24"/>
        </w:rPr>
        <w:lastRenderedPageBreak/>
        <w:t>σίας του Υπουργείου Παιδείας, που δεν είχαν το παραμικρό πρόβλημα να δηλώσουν ξεκάθαρα στις αρμόδιες επιτροπές της Βουλής, κύριε Υπουργέ, πως είναι θαυμαστές του σοβιετικού μοντέλου εκπαίδευσης. Αυτ</w:t>
      </w:r>
      <w:r>
        <w:rPr>
          <w:rFonts w:eastAsia="Times New Roman"/>
          <w:szCs w:val="24"/>
        </w:rPr>
        <w:t>ά τα είπε ο συνάδελφός σας, ο κύριος Υφυπουργός.</w:t>
      </w:r>
    </w:p>
    <w:p w14:paraId="3E37BA85"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Τελείωσε αυτό.</w:t>
      </w:r>
    </w:p>
    <w:p w14:paraId="3E37BA86" w14:textId="77777777" w:rsidR="00462015" w:rsidRDefault="00E90EEC">
      <w:pPr>
        <w:spacing w:line="600" w:lineRule="auto"/>
        <w:ind w:firstLine="720"/>
        <w:contextualSpacing/>
        <w:jc w:val="both"/>
        <w:rPr>
          <w:rFonts w:eastAsia="Times New Roman"/>
          <w:szCs w:val="24"/>
        </w:rPr>
      </w:pPr>
      <w:r>
        <w:rPr>
          <w:rFonts w:eastAsia="Times New Roman"/>
          <w:b/>
          <w:szCs w:val="24"/>
        </w:rPr>
        <w:t>ΧΡΗΣΤΟΣ ΚΕΛΛΑΣ:</w:t>
      </w:r>
      <w:r>
        <w:rPr>
          <w:rFonts w:eastAsia="Times New Roman"/>
          <w:szCs w:val="24"/>
        </w:rPr>
        <w:t xml:space="preserve"> Πώς τελείωσε; </w:t>
      </w:r>
    </w:p>
    <w:p w14:paraId="3E37BA87"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Το σοβιετικό;</w:t>
      </w:r>
    </w:p>
    <w:p w14:paraId="3E37BA88" w14:textId="77777777" w:rsidR="00462015" w:rsidRDefault="00E90EEC">
      <w:pPr>
        <w:spacing w:line="600" w:lineRule="auto"/>
        <w:ind w:firstLine="720"/>
        <w:contextualSpacing/>
        <w:jc w:val="both"/>
        <w:rPr>
          <w:rFonts w:eastAsia="Times New Roman"/>
          <w:szCs w:val="24"/>
        </w:rPr>
      </w:pPr>
      <w:r>
        <w:rPr>
          <w:rFonts w:eastAsia="Times New Roman"/>
          <w:b/>
          <w:szCs w:val="24"/>
        </w:rPr>
        <w:t>ΧΡΗΣΤΟΣ</w:t>
      </w:r>
      <w:r>
        <w:rPr>
          <w:rFonts w:eastAsia="Times New Roman"/>
          <w:b/>
          <w:szCs w:val="24"/>
        </w:rPr>
        <w:t xml:space="preserve"> ΚΕΛΛΑΣ:</w:t>
      </w:r>
      <w:r>
        <w:rPr>
          <w:rFonts w:eastAsia="Times New Roman"/>
          <w:szCs w:val="24"/>
        </w:rPr>
        <w:t xml:space="preserve"> Προχθές είπε ο κ. </w:t>
      </w:r>
      <w:proofErr w:type="spellStart"/>
      <w:r>
        <w:rPr>
          <w:rFonts w:eastAsia="Times New Roman"/>
          <w:szCs w:val="24"/>
        </w:rPr>
        <w:t>Ζουράρις</w:t>
      </w:r>
      <w:proofErr w:type="spellEnd"/>
      <w:r>
        <w:rPr>
          <w:rFonts w:eastAsia="Times New Roman"/>
          <w:szCs w:val="24"/>
        </w:rPr>
        <w:t xml:space="preserve"> ότι είναι το καλύτερο εκπαιδευτικό σύστημα στον κόσμο.</w:t>
      </w:r>
    </w:p>
    <w:p w14:paraId="3E37BA89"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Μάλλον ότι «ήταν» θα είπε, όχι ότι «είναι».</w:t>
      </w:r>
    </w:p>
    <w:p w14:paraId="3E37BA8A" w14:textId="77777777" w:rsidR="00462015" w:rsidRDefault="00E90EEC">
      <w:pPr>
        <w:spacing w:line="600" w:lineRule="auto"/>
        <w:ind w:firstLine="720"/>
        <w:contextualSpacing/>
        <w:jc w:val="both"/>
        <w:rPr>
          <w:rFonts w:eastAsia="Times New Roman"/>
          <w:szCs w:val="24"/>
        </w:rPr>
      </w:pPr>
      <w:r>
        <w:rPr>
          <w:rFonts w:eastAsia="Times New Roman"/>
          <w:b/>
          <w:szCs w:val="24"/>
        </w:rPr>
        <w:t>ΧΡΗΣΤΟΣ ΚΕΛΛΑΣ:</w:t>
      </w:r>
      <w:r>
        <w:rPr>
          <w:rFonts w:eastAsia="Times New Roman"/>
          <w:szCs w:val="24"/>
        </w:rPr>
        <w:t xml:space="preserve"> Δίπλα σας είναι. Αφήστε τον να πει </w:t>
      </w:r>
      <w:r>
        <w:rPr>
          <w:rFonts w:eastAsia="Times New Roman"/>
          <w:szCs w:val="24"/>
        </w:rPr>
        <w:t>τι είπε.</w:t>
      </w:r>
    </w:p>
    <w:p w14:paraId="3E37BA8B"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ΖΟΥΡΑΡΙΣ (Υφυπουργός Παιδείας, Έρευνας και Θρησκευμάτων):</w:t>
      </w:r>
      <w:r>
        <w:rPr>
          <w:rFonts w:eastAsia="Times New Roman"/>
          <w:szCs w:val="24"/>
        </w:rPr>
        <w:t xml:space="preserve"> Και θα το επαναλάβω αύριο.</w:t>
      </w:r>
    </w:p>
    <w:p w14:paraId="3E37BA8C"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ΧΡΗΣΤΟΣ ΚΕΛΛΑΣ:</w:t>
      </w:r>
      <w:r>
        <w:rPr>
          <w:rFonts w:eastAsia="Times New Roman"/>
          <w:szCs w:val="24"/>
        </w:rPr>
        <w:t xml:space="preserve"> Όχι πως δεν το είχαμε καταλάβει μέχρι σήμερα. Ωστόσο, οφείλω να είμαι ειλικρινής: Ένα σοκ το παθαίνει κανείς όταν ακούει κάτι τέτοιο</w:t>
      </w:r>
      <w:r>
        <w:rPr>
          <w:rFonts w:eastAsia="Times New Roman"/>
          <w:szCs w:val="24"/>
        </w:rPr>
        <w:t>,</w:t>
      </w:r>
      <w:r>
        <w:rPr>
          <w:rFonts w:eastAsia="Times New Roman"/>
          <w:szCs w:val="24"/>
        </w:rPr>
        <w:t xml:space="preserve"> επισήμως από τα χείλη ενός Υπουργού, μέλους της ελληνικής Κυβέρνησης τον</w:t>
      </w:r>
      <w:r>
        <w:rPr>
          <w:rFonts w:eastAsia="Times New Roman"/>
          <w:szCs w:val="24"/>
          <w:vertAlign w:val="superscript"/>
        </w:rPr>
        <w:t xml:space="preserve"> </w:t>
      </w:r>
      <w:r>
        <w:rPr>
          <w:rFonts w:eastAsia="Times New Roman"/>
          <w:szCs w:val="24"/>
        </w:rPr>
        <w:t>εικοστό πρώτο</w:t>
      </w:r>
      <w:r>
        <w:rPr>
          <w:rFonts w:eastAsia="Times New Roman"/>
          <w:szCs w:val="24"/>
        </w:rPr>
        <w:t xml:space="preserve"> αιώνα. </w:t>
      </w:r>
    </w:p>
    <w:p w14:paraId="3E37BA8D" w14:textId="77777777" w:rsidR="00462015" w:rsidRDefault="00E90EEC">
      <w:pPr>
        <w:spacing w:line="600" w:lineRule="auto"/>
        <w:ind w:firstLine="720"/>
        <w:contextualSpacing/>
        <w:jc w:val="both"/>
        <w:rPr>
          <w:rFonts w:eastAsia="Times New Roman"/>
          <w:szCs w:val="24"/>
        </w:rPr>
      </w:pPr>
      <w:r>
        <w:rPr>
          <w:rFonts w:eastAsia="Times New Roman"/>
          <w:szCs w:val="24"/>
        </w:rPr>
        <w:t>Και έρχομαι επί της ουσίας του νομοσχεδίου.</w:t>
      </w:r>
      <w:r w:rsidDel="009B2D12">
        <w:rPr>
          <w:rFonts w:eastAsia="Times New Roman"/>
          <w:szCs w:val="24"/>
        </w:rPr>
        <w:t xml:space="preserve"> </w:t>
      </w:r>
      <w:r>
        <w:rPr>
          <w:rFonts w:eastAsia="Times New Roman"/>
          <w:szCs w:val="24"/>
        </w:rPr>
        <w:t>Θα μου επιτρέψετε ένα πρώτο σχόλιο στο άρθρο 3</w:t>
      </w:r>
      <w:r>
        <w:rPr>
          <w:rFonts w:eastAsia="Times New Roman"/>
          <w:szCs w:val="24"/>
        </w:rPr>
        <w:t>,</w:t>
      </w:r>
      <w:r>
        <w:rPr>
          <w:rFonts w:eastAsia="Times New Roman"/>
          <w:szCs w:val="24"/>
        </w:rPr>
        <w:t xml:space="preserve"> που ρυθμίζει το περίφημο ακαδημαϊκό άσυλο, ένα σημείο για το οποίο έ</w:t>
      </w:r>
      <w:r>
        <w:rPr>
          <w:rFonts w:eastAsia="Times New Roman"/>
          <w:szCs w:val="24"/>
        </w:rPr>
        <w:t xml:space="preserve">χουν γραφτεί και έχουν ειπωθεί πολλά μέχρι σήμερα. Με το εν λόγω άρθρο, αυτό που επιτυγχάνεται είναι η εγκαθίδρυση ενός καθεστώτος ανομίας, εντός των πανεπιστημιακών ιδρυμάτων της χώρας, καθώς προβλέπεται η αυτεπάγγελτη επέμβαση των </w:t>
      </w:r>
      <w:proofErr w:type="spellStart"/>
      <w:r>
        <w:rPr>
          <w:rFonts w:eastAsia="Times New Roman"/>
          <w:szCs w:val="24"/>
        </w:rPr>
        <w:t>α;ρχών</w:t>
      </w:r>
      <w:proofErr w:type="spellEnd"/>
      <w:r>
        <w:rPr>
          <w:rFonts w:eastAsia="Times New Roman"/>
          <w:szCs w:val="24"/>
        </w:rPr>
        <w:t xml:space="preserve"> </w:t>
      </w:r>
      <w:r>
        <w:rPr>
          <w:rFonts w:eastAsia="Times New Roman"/>
          <w:szCs w:val="24"/>
        </w:rPr>
        <w:t>μόνο για κακουργ</w:t>
      </w:r>
      <w:r>
        <w:rPr>
          <w:rFonts w:eastAsia="Times New Roman"/>
          <w:szCs w:val="24"/>
        </w:rPr>
        <w:t>ήματα και εγκλήματα κατά της ζωής. Σε οποιαδήποτε άλλη περίπτωση, θα πρέπει να αποφανθεί το πρυτανικό συμβούλιο. Δηλαδή, στην πράξη</w:t>
      </w:r>
      <w:r>
        <w:rPr>
          <w:rFonts w:eastAsia="Times New Roman"/>
          <w:szCs w:val="24"/>
        </w:rPr>
        <w:t>,</w:t>
      </w:r>
      <w:r>
        <w:rPr>
          <w:rFonts w:eastAsia="Times New Roman"/>
          <w:szCs w:val="24"/>
        </w:rPr>
        <w:t xml:space="preserve"> θα πρέπει να συνέλθει το πρυτανικό συμβούλιο</w:t>
      </w:r>
      <w:r>
        <w:rPr>
          <w:rFonts w:eastAsia="Times New Roman"/>
          <w:szCs w:val="24"/>
        </w:rPr>
        <w:t>,</w:t>
      </w:r>
      <w:r>
        <w:rPr>
          <w:rFonts w:eastAsia="Times New Roman"/>
          <w:szCs w:val="24"/>
        </w:rPr>
        <w:t xml:space="preserve"> για να αποφασίσει πρώτα τον νομικό χαρακτηρισμό μιας πράξης αν είναι πταίσμα </w:t>
      </w:r>
      <w:r>
        <w:rPr>
          <w:rFonts w:eastAsia="Times New Roman"/>
          <w:szCs w:val="24"/>
        </w:rPr>
        <w:t>ή κακούργημα και εν συνεχεία</w:t>
      </w:r>
      <w:r>
        <w:rPr>
          <w:rFonts w:eastAsia="Times New Roman"/>
          <w:szCs w:val="24"/>
        </w:rPr>
        <w:t>,</w:t>
      </w:r>
      <w:r>
        <w:rPr>
          <w:rFonts w:eastAsia="Times New Roman"/>
          <w:szCs w:val="24"/>
        </w:rPr>
        <w:t xml:space="preserve"> για το αν πρέπει να κληθούν οι </w:t>
      </w:r>
      <w:r>
        <w:rPr>
          <w:rFonts w:eastAsia="Times New Roman"/>
          <w:szCs w:val="24"/>
        </w:rPr>
        <w:t xml:space="preserve">αρχές </w:t>
      </w:r>
      <w:r>
        <w:rPr>
          <w:rFonts w:eastAsia="Times New Roman"/>
          <w:szCs w:val="24"/>
        </w:rPr>
        <w:t xml:space="preserve">ή όχι και ενόσω λαμβάνει χώρα η αξιόποινη πράξη. </w:t>
      </w:r>
    </w:p>
    <w:p w14:paraId="3E37BA8E"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Βεβαίως, ο κύριος Υπουργός δήλωσε πως η αντιμετώπιση τέτοιων περιστατικών είναι στις υποχρεώσεις ενός ρωμαλέου φοιτητικού κινήματος. </w:t>
      </w:r>
    </w:p>
    <w:p w14:paraId="3E37BA8F" w14:textId="77777777" w:rsidR="00462015" w:rsidRDefault="00E90EEC">
      <w:pPr>
        <w:spacing w:line="600" w:lineRule="auto"/>
        <w:ind w:firstLine="720"/>
        <w:contextualSpacing/>
        <w:jc w:val="both"/>
        <w:rPr>
          <w:rFonts w:eastAsia="Times New Roman"/>
          <w:szCs w:val="24"/>
        </w:rPr>
      </w:pPr>
      <w:r>
        <w:rPr>
          <w:rFonts w:eastAsia="Times New Roman"/>
          <w:szCs w:val="24"/>
        </w:rPr>
        <w:t>Κύριε</w:t>
      </w:r>
      <w:r>
        <w:rPr>
          <w:rFonts w:eastAsia="Times New Roman"/>
          <w:szCs w:val="24"/>
        </w:rPr>
        <w:t xml:space="preserve"> Υπουργέ, πάρτε πίσω το συγκεκριμένο άρθρο. Θα μετατρέψετε τα πανεπιστήμια σε χώρους γενικευμένης ανομίας και θα χρειαστεί να διαχειριστείτε καταστάσεις πάρα πολύ επικίνδυνες, τις οποίες εκ των προτέρων έχετε αποφασίσει ότι δεν θέλετε να αντιμετωπίσετε.</w:t>
      </w:r>
    </w:p>
    <w:p w14:paraId="3E37BA90" w14:textId="77777777" w:rsidR="00462015" w:rsidRDefault="00E90EEC">
      <w:pPr>
        <w:spacing w:line="600" w:lineRule="auto"/>
        <w:ind w:firstLine="720"/>
        <w:contextualSpacing/>
        <w:jc w:val="both"/>
        <w:rPr>
          <w:rFonts w:eastAsia="Times New Roman"/>
          <w:szCs w:val="24"/>
        </w:rPr>
      </w:pPr>
      <w:r>
        <w:rPr>
          <w:rFonts w:eastAsia="Times New Roman"/>
          <w:szCs w:val="24"/>
        </w:rPr>
        <w:t>Κύ</w:t>
      </w:r>
      <w:r>
        <w:rPr>
          <w:rFonts w:eastAsia="Times New Roman"/>
          <w:szCs w:val="24"/>
        </w:rPr>
        <w:t xml:space="preserve">ριε </w:t>
      </w:r>
      <w:proofErr w:type="spellStart"/>
      <w:r>
        <w:rPr>
          <w:rFonts w:eastAsia="Times New Roman"/>
          <w:szCs w:val="24"/>
        </w:rPr>
        <w:t>Ζουράρι</w:t>
      </w:r>
      <w:proofErr w:type="spellEnd"/>
      <w:r>
        <w:rPr>
          <w:rFonts w:eastAsia="Times New Roman"/>
          <w:szCs w:val="24"/>
        </w:rPr>
        <w:t xml:space="preserve">, είστε θαυμαστής του σοβιετικού συστήματος. Υπάρχει άσυλο σε αυτό το </w:t>
      </w:r>
      <w:r>
        <w:rPr>
          <w:rFonts w:eastAsia="Times New Roman"/>
          <w:szCs w:val="24"/>
        </w:rPr>
        <w:t xml:space="preserve">εκπαιδευτικό </w:t>
      </w:r>
      <w:r>
        <w:rPr>
          <w:rFonts w:eastAsia="Times New Roman"/>
          <w:szCs w:val="24"/>
        </w:rPr>
        <w:t>σύστημα; Υπάρχει άσυλο εκεί;</w:t>
      </w:r>
    </w:p>
    <w:p w14:paraId="3E37BA91"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ΝΙΚΟΛΑΟΣ ΦΙΛΗΣ: </w:t>
      </w:r>
      <w:r>
        <w:rPr>
          <w:rFonts w:eastAsia="Times New Roman"/>
          <w:szCs w:val="24"/>
        </w:rPr>
        <w:t xml:space="preserve">Υπάρχει σήμερα σοβιετικό μοντέλο; </w:t>
      </w:r>
    </w:p>
    <w:p w14:paraId="3E37BA92" w14:textId="77777777" w:rsidR="00462015" w:rsidRDefault="00E90EEC">
      <w:pPr>
        <w:spacing w:line="600" w:lineRule="auto"/>
        <w:ind w:firstLine="720"/>
        <w:contextualSpacing/>
        <w:jc w:val="both"/>
        <w:rPr>
          <w:rFonts w:eastAsia="Times New Roman"/>
          <w:szCs w:val="24"/>
        </w:rPr>
      </w:pPr>
      <w:r>
        <w:rPr>
          <w:rFonts w:eastAsia="Times New Roman"/>
          <w:b/>
          <w:szCs w:val="24"/>
        </w:rPr>
        <w:t>ΧΡΗΣΤΟΣ ΚΕΛΛΑΣ:</w:t>
      </w:r>
      <w:r>
        <w:rPr>
          <w:rFonts w:eastAsia="Times New Roman"/>
          <w:szCs w:val="24"/>
        </w:rPr>
        <w:t xml:space="preserve"> Κύριε Φίλη, δεν ξέρω αν είστε θαυμαστής του ιδίου συστήματος…</w:t>
      </w:r>
    </w:p>
    <w:p w14:paraId="3E37BA93" w14:textId="77777777" w:rsidR="00462015" w:rsidRDefault="00E90EEC">
      <w:pPr>
        <w:spacing w:line="600" w:lineRule="auto"/>
        <w:ind w:firstLine="720"/>
        <w:contextualSpacing/>
        <w:jc w:val="both"/>
        <w:rPr>
          <w:rFonts w:eastAsia="Times New Roman"/>
          <w:szCs w:val="24"/>
        </w:rPr>
      </w:pPr>
      <w:r>
        <w:rPr>
          <w:rFonts w:eastAsia="Times New Roman"/>
          <w:b/>
          <w:szCs w:val="24"/>
        </w:rPr>
        <w:t>ΝΙΚΟ</w:t>
      </w:r>
      <w:r>
        <w:rPr>
          <w:rFonts w:eastAsia="Times New Roman"/>
          <w:b/>
          <w:szCs w:val="24"/>
        </w:rPr>
        <w:t xml:space="preserve">ΛΑΟΣ ΦΙΛΗΣ: </w:t>
      </w:r>
      <w:r>
        <w:rPr>
          <w:rFonts w:eastAsia="Times New Roman"/>
          <w:szCs w:val="24"/>
        </w:rPr>
        <w:t>Σήμερα, υπάρχει σοβιετικό μοντέλο εκπαίδευσης; Τι λέτε;</w:t>
      </w:r>
    </w:p>
    <w:p w14:paraId="3E37BA94" w14:textId="77777777" w:rsidR="00462015" w:rsidRDefault="00E90EEC">
      <w:pPr>
        <w:spacing w:line="600" w:lineRule="auto"/>
        <w:ind w:firstLine="720"/>
        <w:contextualSpacing/>
        <w:jc w:val="both"/>
        <w:rPr>
          <w:rFonts w:eastAsia="Times New Roman"/>
          <w:szCs w:val="24"/>
        </w:rPr>
      </w:pPr>
      <w:r>
        <w:rPr>
          <w:rFonts w:eastAsia="Times New Roman"/>
          <w:b/>
          <w:szCs w:val="24"/>
        </w:rPr>
        <w:t>ΧΡΗΣΤΟΣ ΚΕΛΛΑΣ:</w:t>
      </w:r>
      <w:r>
        <w:rPr>
          <w:rFonts w:eastAsia="Times New Roman"/>
          <w:szCs w:val="24"/>
        </w:rPr>
        <w:t xml:space="preserve"> Στον κ. </w:t>
      </w:r>
      <w:proofErr w:type="spellStart"/>
      <w:r>
        <w:rPr>
          <w:rFonts w:eastAsia="Times New Roman"/>
          <w:szCs w:val="24"/>
        </w:rPr>
        <w:t>Ζουράρι</w:t>
      </w:r>
      <w:proofErr w:type="spellEnd"/>
      <w:r>
        <w:rPr>
          <w:rFonts w:eastAsia="Times New Roman"/>
          <w:szCs w:val="24"/>
        </w:rPr>
        <w:t xml:space="preserve"> πείτε τα. Όχι σε μένα. Είπε ότι το σοβιετικό μοντέλο εκπαίδευσης ήταν το καλύτερο στον κόσμο. </w:t>
      </w:r>
    </w:p>
    <w:p w14:paraId="3E37BA95"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 xml:space="preserve">ΝΙΚΟΛΑΟΣ ΦΙΛΗΣ: </w:t>
      </w:r>
      <w:r>
        <w:rPr>
          <w:rFonts w:eastAsia="Times New Roman"/>
          <w:szCs w:val="24"/>
        </w:rPr>
        <w:t>Εσάς ρωτάω. Σήμερα υφίσταται σοβιετικό μοντέλ</w:t>
      </w:r>
      <w:r>
        <w:rPr>
          <w:rFonts w:eastAsia="Times New Roman"/>
          <w:szCs w:val="24"/>
        </w:rPr>
        <w:t>ο;</w:t>
      </w:r>
    </w:p>
    <w:p w14:paraId="3E37BA96" w14:textId="77777777" w:rsidR="00462015" w:rsidRDefault="00E90EEC">
      <w:pPr>
        <w:spacing w:line="600" w:lineRule="auto"/>
        <w:ind w:firstLine="720"/>
        <w:contextualSpacing/>
        <w:jc w:val="both"/>
        <w:rPr>
          <w:rFonts w:eastAsia="Times New Roman"/>
          <w:szCs w:val="24"/>
        </w:rPr>
      </w:pPr>
      <w:r>
        <w:rPr>
          <w:rFonts w:eastAsia="Times New Roman"/>
          <w:b/>
          <w:szCs w:val="24"/>
        </w:rPr>
        <w:t>ΧΡΗΣΤΟΣ ΚΕΛΛΑΣ:</w:t>
      </w:r>
      <w:r>
        <w:rPr>
          <w:rFonts w:eastAsia="Times New Roman"/>
          <w:szCs w:val="24"/>
        </w:rPr>
        <w:t xml:space="preserve"> Ήταν το καλύτερο στον κόσμο είπε. Στον Υπουργό σας να τα πείτε.</w:t>
      </w:r>
    </w:p>
    <w:p w14:paraId="3E37BA97"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ΝΙΚΟΛΑΟΣ ΦΙΛΗΣ: </w:t>
      </w:r>
      <w:r>
        <w:rPr>
          <w:rFonts w:eastAsia="Times New Roman"/>
          <w:szCs w:val="24"/>
        </w:rPr>
        <w:t>Σήμερα; Το 2017; Μάλλον για το 1917 έλεγε.</w:t>
      </w:r>
    </w:p>
    <w:p w14:paraId="3E37BA98" w14:textId="77777777" w:rsidR="00462015" w:rsidRDefault="00E90EEC">
      <w:pPr>
        <w:spacing w:line="600" w:lineRule="auto"/>
        <w:ind w:firstLine="720"/>
        <w:contextualSpacing/>
        <w:jc w:val="both"/>
        <w:rPr>
          <w:rFonts w:eastAsia="Times New Roman"/>
          <w:szCs w:val="24"/>
        </w:rPr>
      </w:pPr>
      <w:r>
        <w:rPr>
          <w:rFonts w:eastAsia="Times New Roman"/>
          <w:b/>
          <w:szCs w:val="24"/>
        </w:rPr>
        <w:t>ΧΡΗΣΤΟΣ ΚΕΛΛΑΣ:</w:t>
      </w:r>
      <w:r>
        <w:rPr>
          <w:rFonts w:eastAsia="Times New Roman"/>
          <w:szCs w:val="24"/>
        </w:rPr>
        <w:t xml:space="preserve"> Στον Υπουργό σας, όχι σε μένα. Εκείνος είναι θαυμαστής, όχι εγώ! Αλλά δεν μπορεί να θαμάζουμε ένα σύστημα</w:t>
      </w:r>
      <w:r>
        <w:rPr>
          <w:rFonts w:eastAsia="Times New Roman"/>
          <w:szCs w:val="24"/>
        </w:rPr>
        <w:t>,</w:t>
      </w:r>
      <w:r>
        <w:rPr>
          <w:rFonts w:eastAsia="Times New Roman"/>
          <w:szCs w:val="24"/>
        </w:rPr>
        <w:t xml:space="preserve"> το οποίο δεν έχει άσυλο, αλλά εμείς να βάζουμε άσυλο.</w:t>
      </w:r>
    </w:p>
    <w:p w14:paraId="3E37BA99" w14:textId="77777777" w:rsidR="00462015" w:rsidRDefault="00E90EEC">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 Ας μιλήσουμε για το ελληνικό.</w:t>
      </w:r>
    </w:p>
    <w:p w14:paraId="3E37BA9A" w14:textId="77777777" w:rsidR="00462015" w:rsidRDefault="00E90EEC">
      <w:pPr>
        <w:spacing w:line="600" w:lineRule="auto"/>
        <w:ind w:firstLine="720"/>
        <w:contextualSpacing/>
        <w:jc w:val="both"/>
        <w:rPr>
          <w:rFonts w:eastAsia="Times New Roman"/>
          <w:szCs w:val="24"/>
        </w:rPr>
      </w:pPr>
      <w:r>
        <w:rPr>
          <w:rFonts w:eastAsia="Times New Roman"/>
          <w:b/>
          <w:szCs w:val="24"/>
        </w:rPr>
        <w:t>ΧΡΗΣΤΟΣ ΚΕΛΛΑΣ:</w:t>
      </w:r>
      <w:r>
        <w:rPr>
          <w:rFonts w:eastAsia="Times New Roman"/>
          <w:szCs w:val="24"/>
        </w:rPr>
        <w:t xml:space="preserve"> Κ</w:t>
      </w:r>
      <w:r>
        <w:rPr>
          <w:rFonts w:eastAsia="Times New Roman"/>
          <w:szCs w:val="24"/>
        </w:rPr>
        <w:t>αι επειδή έκαναν λόγο για τις πρυτανικές αρχές, πρόθεσή σας, κύριε Υπουργέ, είναι να ελέγξετε τις διοικήσεις των πανεπιστημίων, αφού με το παρόν νομοσχέδιο προβλέπονται οι εκλογές πρυτάνεων και αντιπρυτάνεων από ξεχωριστά ψηφοδέλτια, ώστε αν δεν ελέγχετε τ</w:t>
      </w:r>
      <w:r>
        <w:rPr>
          <w:rFonts w:eastAsia="Times New Roman"/>
          <w:szCs w:val="24"/>
        </w:rPr>
        <w:t xml:space="preserve">ον πρύτανη, να ελέγξετε τη διαδικασία μέσω του αντιπρύτανη. Ε, κάποιον θα εκλέξετε. </w:t>
      </w:r>
    </w:p>
    <w:p w14:paraId="3E37BA9B"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Ταυτόχρονα, αυξάνετε και τη συμμετοχή των φοιτητών, δηλαδή των κομματικών παρατάξεων, οι οποίες αποκτούν λόγο και </w:t>
      </w:r>
      <w:r>
        <w:rPr>
          <w:rFonts w:eastAsia="Times New Roman"/>
          <w:szCs w:val="24"/>
        </w:rPr>
        <w:lastRenderedPageBreak/>
        <w:t>ψήφο σε μια σειρά θεμάτων</w:t>
      </w:r>
      <w:r>
        <w:rPr>
          <w:rFonts w:eastAsia="Times New Roman"/>
          <w:szCs w:val="24"/>
        </w:rPr>
        <w:t>,</w:t>
      </w:r>
      <w:r>
        <w:rPr>
          <w:rFonts w:eastAsia="Times New Roman"/>
          <w:szCs w:val="24"/>
        </w:rPr>
        <w:t xml:space="preserve"> για τα οποία δεν έχουν ή δεν μ</w:t>
      </w:r>
      <w:r>
        <w:rPr>
          <w:rFonts w:eastAsia="Times New Roman"/>
          <w:szCs w:val="24"/>
        </w:rPr>
        <w:t xml:space="preserve">πορούν να έχουν γνώμη. Για τον ίδιο λόγο που </w:t>
      </w:r>
      <w:r>
        <w:rPr>
          <w:rFonts w:eastAsia="Times New Roman"/>
          <w:szCs w:val="24"/>
        </w:rPr>
        <w:t>απο</w:t>
      </w:r>
      <w:r>
        <w:rPr>
          <w:rFonts w:eastAsia="Times New Roman"/>
          <w:szCs w:val="24"/>
        </w:rPr>
        <w:t xml:space="preserve">διοργανώνετε και τη λειτουργία της πρυτανείας καταργώντας τα συμβούλια των ιδρυμάτων, αδιαφορείτε πλήρως για τις συνέπειες που έχουν οι διατάξεις αυτές στην καλή λειτουργία των ιδρυμάτων. </w:t>
      </w:r>
    </w:p>
    <w:p w14:paraId="3E37BA9C" w14:textId="77777777" w:rsidR="00462015" w:rsidRDefault="00E90EEC">
      <w:pPr>
        <w:spacing w:line="600" w:lineRule="auto"/>
        <w:ind w:firstLine="720"/>
        <w:contextualSpacing/>
        <w:jc w:val="both"/>
        <w:rPr>
          <w:rFonts w:eastAsia="Times New Roman"/>
          <w:szCs w:val="24"/>
        </w:rPr>
      </w:pPr>
      <w:r>
        <w:rPr>
          <w:rFonts w:eastAsia="Times New Roman"/>
          <w:szCs w:val="24"/>
        </w:rPr>
        <w:t>Κυρίες και κύριοι σ</w:t>
      </w:r>
      <w:r>
        <w:rPr>
          <w:rFonts w:eastAsia="Times New Roman"/>
          <w:szCs w:val="24"/>
        </w:rPr>
        <w:t>υνάδελφοι, με το παρόν νομοσχέδιο επιφέρετε ένα τεράστιο πλήγμα και στον θεσμό των μεταπτυχιακών τίτλων σπουδών. Νομοθετείτε με το άρθρο 82 τα προπτυχιακά προγράμματα σε ξένη γλώσσα να διενεργούνται αποκλειστικά σε συνεργασία με το διεθνές πανεπιστήμιο της</w:t>
      </w:r>
      <w:r>
        <w:rPr>
          <w:rFonts w:eastAsia="Times New Roman"/>
          <w:szCs w:val="24"/>
        </w:rPr>
        <w:t xml:space="preserve"> Ελλάδας</w:t>
      </w:r>
      <w:r>
        <w:rPr>
          <w:rFonts w:eastAsia="Times New Roman"/>
          <w:szCs w:val="24"/>
        </w:rPr>
        <w:t>,</w:t>
      </w:r>
      <w:r>
        <w:rPr>
          <w:rFonts w:eastAsia="Times New Roman"/>
          <w:szCs w:val="24"/>
        </w:rPr>
        <w:t xml:space="preserve"> που διαθέτει μόλις εννέα καθηγητές. </w:t>
      </w:r>
    </w:p>
    <w:p w14:paraId="3E37BA9D" w14:textId="77777777" w:rsidR="00462015" w:rsidRDefault="00E90EEC">
      <w:pPr>
        <w:spacing w:line="600" w:lineRule="auto"/>
        <w:ind w:firstLine="720"/>
        <w:contextualSpacing/>
        <w:jc w:val="both"/>
        <w:rPr>
          <w:rFonts w:eastAsia="Times New Roman"/>
          <w:szCs w:val="24"/>
        </w:rPr>
      </w:pPr>
      <w:r>
        <w:rPr>
          <w:rFonts w:eastAsia="Times New Roman"/>
          <w:szCs w:val="24"/>
        </w:rPr>
        <w:t>Με το άρθρο 30 διατηρείτε το δικαίωμα αναπομπής της απόφασης της Συγκλήτου για την ίδρυση ενός μεταπτυχιακού προγράμματος</w:t>
      </w:r>
      <w:r>
        <w:rPr>
          <w:rFonts w:eastAsia="Times New Roman"/>
          <w:szCs w:val="24"/>
        </w:rPr>
        <w:t>,</w:t>
      </w:r>
      <w:r>
        <w:rPr>
          <w:rFonts w:eastAsia="Times New Roman"/>
          <w:szCs w:val="24"/>
        </w:rPr>
        <w:t xml:space="preserve"> μέσω επιτροπής, την οποία όμως ελέγχετε απολύτως. Η εμπλοκή της πολιτικής ηγεσίας στη </w:t>
      </w:r>
      <w:r>
        <w:rPr>
          <w:rFonts w:eastAsia="Times New Roman"/>
          <w:szCs w:val="24"/>
        </w:rPr>
        <w:t xml:space="preserve">λειτουργία των μεταπτυχιακών προγραμμάτων θίγει το αυτοδιοίκητο των ιδρυμάτων. </w:t>
      </w:r>
    </w:p>
    <w:p w14:paraId="3E37BA9E"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Όπως, επίσης, θίγεται το αυτοδιοίκητο και στο άρθρο 49 από την κατάργηση των συμβουλίων ιδρύματος και θεσμοθέτησης ακαδημαϊκών συμβουλίων ανώτατης εκπαίδευσης και έρευνας σε κά</w:t>
      </w:r>
      <w:r>
        <w:rPr>
          <w:rFonts w:eastAsia="Times New Roman"/>
          <w:szCs w:val="24"/>
        </w:rPr>
        <w:t xml:space="preserve">θε περιφέρεια. </w:t>
      </w:r>
    </w:p>
    <w:p w14:paraId="3E37BA9F"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Συμφωνούμε, κύριε Υπουργέ, οι φοιτητές να έχουν λόγο σε κάποια θέματα των ιδρυμάτων. Είναι, όμως, δυνατόν οι φοιτητές να αποφασίζουν για την απονομή τίτλου επίτιμου διδάκτορα ή ομότιμου ή επίτιμου καθηγητή, για τη μετακίνηση ενός καθηγητή </w:t>
      </w:r>
      <w:r>
        <w:rPr>
          <w:rFonts w:eastAsia="Times New Roman"/>
          <w:szCs w:val="24"/>
        </w:rPr>
        <w:t>από το ένα τμήμα στο άλλο, για την αλλαγή του γνωστικού αντικειμένου</w:t>
      </w:r>
      <w:r>
        <w:rPr>
          <w:rFonts w:eastAsia="Times New Roman"/>
          <w:szCs w:val="24"/>
        </w:rPr>
        <w:t>,</w:t>
      </w:r>
      <w:r>
        <w:rPr>
          <w:rFonts w:eastAsia="Times New Roman"/>
          <w:szCs w:val="24"/>
        </w:rPr>
        <w:t xml:space="preserve"> στο οποίο έχει διοριστεί ένας καθηγητής;</w:t>
      </w:r>
    </w:p>
    <w:p w14:paraId="3E37BAA0" w14:textId="77777777" w:rsidR="00462015" w:rsidRDefault="00E90EEC">
      <w:pPr>
        <w:spacing w:line="600" w:lineRule="auto"/>
        <w:ind w:firstLine="720"/>
        <w:contextualSpacing/>
        <w:jc w:val="both"/>
        <w:rPr>
          <w:rFonts w:eastAsia="Times New Roman" w:cs="Times New Roman"/>
          <w:szCs w:val="24"/>
        </w:rPr>
      </w:pPr>
      <w:r>
        <w:rPr>
          <w:rFonts w:eastAsia="Times New Roman"/>
          <w:szCs w:val="24"/>
        </w:rPr>
        <w:t>Στο άρθρο 46 το θέμα του καθορισμού των επαγγελματικών δικαιωμάτων των αποφοίτων ΤΕΙ παραπέμπεται στις καλένδες</w:t>
      </w:r>
      <w:r>
        <w:rPr>
          <w:rFonts w:eastAsia="Times New Roman"/>
          <w:szCs w:val="24"/>
        </w:rPr>
        <w:t>,</w:t>
      </w:r>
      <w:r>
        <w:rPr>
          <w:rFonts w:eastAsia="Times New Roman"/>
          <w:szCs w:val="24"/>
        </w:rPr>
        <w:t xml:space="preserve"> ακόμα μια φορά.</w:t>
      </w:r>
      <w:r w:rsidDel="00AB44EC">
        <w:rPr>
          <w:rFonts w:eastAsia="Times New Roman"/>
          <w:szCs w:val="24"/>
        </w:rPr>
        <w:t xml:space="preserve"> </w:t>
      </w:r>
      <w:r>
        <w:rPr>
          <w:rFonts w:eastAsia="Times New Roman" w:cs="Times New Roman"/>
          <w:szCs w:val="24"/>
        </w:rPr>
        <w:t>Η επιτροπή που π</w:t>
      </w:r>
      <w:r>
        <w:rPr>
          <w:rFonts w:eastAsia="Times New Roman" w:cs="Times New Roman"/>
          <w:szCs w:val="24"/>
        </w:rPr>
        <w:t>ροβλέπεται, ό</w:t>
      </w:r>
      <w:r>
        <w:rPr>
          <w:rFonts w:eastAsia="Times New Roman" w:cs="Times New Roman"/>
          <w:szCs w:val="24"/>
        </w:rPr>
        <w:t>ταν</w:t>
      </w:r>
      <w:r>
        <w:rPr>
          <w:rFonts w:eastAsia="Times New Roman" w:cs="Times New Roman"/>
          <w:szCs w:val="24"/>
        </w:rPr>
        <w:t xml:space="preserve"> κι αν συσταθεί, θα είναι πλήρως ελεγχόμενη και δεν πρόκειται να αποδώσει. </w:t>
      </w:r>
    </w:p>
    <w:p w14:paraId="3E37BAA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Θα ήθελα να πω δυο λόγια για την ελληνόγλωσση εκπαίδευση. Κάποιες ρυθμίσεις που εισάγονται με το άρθρο 73 είναι εκ του πονηρού</w:t>
      </w:r>
      <w:r>
        <w:rPr>
          <w:rFonts w:eastAsia="Times New Roman" w:cs="Times New Roman"/>
          <w:szCs w:val="24"/>
        </w:rPr>
        <w:t>,</w:t>
      </w:r>
      <w:r>
        <w:rPr>
          <w:rFonts w:eastAsia="Times New Roman" w:cs="Times New Roman"/>
          <w:szCs w:val="24"/>
        </w:rPr>
        <w:t xml:space="preserve"> δημιουργ</w:t>
      </w:r>
      <w:r>
        <w:rPr>
          <w:rFonts w:eastAsia="Times New Roman" w:cs="Times New Roman"/>
          <w:szCs w:val="24"/>
        </w:rPr>
        <w:t>ούν</w:t>
      </w:r>
      <w:r>
        <w:rPr>
          <w:rFonts w:eastAsia="Times New Roman" w:cs="Times New Roman"/>
          <w:szCs w:val="24"/>
        </w:rPr>
        <w:t xml:space="preserve"> στην πράξη τεράστια ζητή</w:t>
      </w:r>
      <w:r>
        <w:rPr>
          <w:rFonts w:eastAsia="Times New Roman" w:cs="Times New Roman"/>
          <w:szCs w:val="24"/>
        </w:rPr>
        <w:t>ματα. Και εξηγούμαι: Ο Υπουργός μπορεί να τοποθετήσει στη θέση του συντονιστή εκπαίδευσης όποιον ο ίδιος θέλει</w:t>
      </w:r>
      <w:r>
        <w:rPr>
          <w:rFonts w:eastAsia="Times New Roman" w:cs="Times New Roman"/>
          <w:szCs w:val="24"/>
        </w:rPr>
        <w:t>,</w:t>
      </w:r>
      <w:r>
        <w:rPr>
          <w:rFonts w:eastAsia="Times New Roman" w:cs="Times New Roman"/>
          <w:szCs w:val="24"/>
        </w:rPr>
        <w:t xml:space="preserve"> κατά παρέκκλιση </w:t>
      </w:r>
      <w:r>
        <w:rPr>
          <w:rFonts w:eastAsia="Times New Roman" w:cs="Times New Roman"/>
          <w:szCs w:val="24"/>
        </w:rPr>
        <w:lastRenderedPageBreak/>
        <w:t>κάθε διατάξεως. Το «κατά παρέκκλιση» τείνει να γίνει κανόνας. Και αυτό βεβαίως</w:t>
      </w:r>
      <w:r>
        <w:rPr>
          <w:rFonts w:eastAsia="Times New Roman" w:cs="Times New Roman"/>
          <w:szCs w:val="24"/>
        </w:rPr>
        <w:t>,</w:t>
      </w:r>
      <w:r>
        <w:rPr>
          <w:rFonts w:eastAsia="Times New Roman" w:cs="Times New Roman"/>
          <w:szCs w:val="24"/>
        </w:rPr>
        <w:t xml:space="preserve"> είναι άκρως επικίνδυνο, συνάδελφοι. </w:t>
      </w:r>
    </w:p>
    <w:p w14:paraId="3E37BAA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Σε ό,τι αφο</w:t>
      </w:r>
      <w:r>
        <w:rPr>
          <w:rFonts w:eastAsia="Times New Roman" w:cs="Times New Roman"/>
          <w:szCs w:val="24"/>
        </w:rPr>
        <w:t>ρά τις αποσπάσεις στο εξωτερικό, το Υπουργείο εισάγει μια δυσμενή μεταχείριση για τους εκπαιδευτικούς</w:t>
      </w:r>
      <w:r>
        <w:rPr>
          <w:rFonts w:eastAsia="Times New Roman" w:cs="Times New Roman"/>
          <w:szCs w:val="24"/>
        </w:rPr>
        <w:t>,</w:t>
      </w:r>
      <w:r>
        <w:rPr>
          <w:rFonts w:eastAsia="Times New Roman" w:cs="Times New Roman"/>
          <w:szCs w:val="24"/>
        </w:rPr>
        <w:t xml:space="preserve"> που το ίδιο αποσπά με καθυστέρηση στο μέσο ή στο τέλος του διδακτικού έτους. Αυτοί οι εκπαιδευτικοί θα τιμωρούνται τριπλά. Μία αν τους αποσπάς στο μέσο της χρονιάς με τις όποιες συνέπειες για τις οικογένειες, μια μένουν κενές οι θέσεις στα σχολεία από τα </w:t>
      </w:r>
      <w:r>
        <w:rPr>
          <w:rFonts w:eastAsia="Times New Roman" w:cs="Times New Roman"/>
          <w:szCs w:val="24"/>
        </w:rPr>
        <w:t xml:space="preserve">οποία φεύγουν και, τρίτον, η χρονιά αυτή θα υπολογίζεται ως ολόκληρη για τη συμπλήρωση τριετίας με επιμίσθιο. </w:t>
      </w:r>
    </w:p>
    <w:p w14:paraId="3E37BAA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E37BAA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ια</w:t>
      </w:r>
      <w:r>
        <w:rPr>
          <w:rFonts w:eastAsia="Times New Roman" w:cs="Times New Roman"/>
          <w:szCs w:val="24"/>
        </w:rPr>
        <w:t>ς</w:t>
      </w:r>
      <w:r>
        <w:rPr>
          <w:rFonts w:eastAsia="Times New Roman" w:cs="Times New Roman"/>
          <w:szCs w:val="24"/>
        </w:rPr>
        <w:t xml:space="preserve"> και μιλάμε για τις αποσπάσεις με το επιμίσθιο, χοντρό πα</w:t>
      </w:r>
      <w:r>
        <w:rPr>
          <w:rFonts w:eastAsia="Times New Roman" w:cs="Times New Roman"/>
          <w:szCs w:val="24"/>
        </w:rPr>
        <w:t xml:space="preserve">ράδειγμα, κύριε </w:t>
      </w:r>
      <w:proofErr w:type="spellStart"/>
      <w:r>
        <w:rPr>
          <w:rFonts w:eastAsia="Times New Roman" w:cs="Times New Roman"/>
          <w:szCs w:val="24"/>
        </w:rPr>
        <w:t>Ζουράρ</w:t>
      </w:r>
      <w:r>
        <w:rPr>
          <w:rFonts w:eastAsia="Times New Roman" w:cs="Times New Roman"/>
          <w:szCs w:val="24"/>
        </w:rPr>
        <w:t>ι</w:t>
      </w:r>
      <w:proofErr w:type="spellEnd"/>
      <w:r>
        <w:rPr>
          <w:rFonts w:eastAsia="Times New Roman" w:cs="Times New Roman"/>
          <w:szCs w:val="24"/>
        </w:rPr>
        <w:t xml:space="preserve"> -και πάλι αναφέρομαι σε εσάς- αναντιστοιχίας λόγων και έργων είναι η απάντησή σας στο θέμα των αποσπάσεων εκπαιδευτικών στο εξωτερικό. </w:t>
      </w:r>
    </w:p>
    <w:p w14:paraId="3E37BAA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Συγκεκριμένα, σε ερώτηση που σας έκανα για την αδικαιολόγητη επιβάρυνση του οικονομικού προϋπολο</w:t>
      </w:r>
      <w:r>
        <w:rPr>
          <w:rFonts w:eastAsia="Times New Roman" w:cs="Times New Roman"/>
          <w:szCs w:val="24"/>
        </w:rPr>
        <w:t>γισμού της ελληνόγλωσσης εκπαίδευσης με επιμίσθια την ώρα</w:t>
      </w:r>
      <w:r>
        <w:rPr>
          <w:rFonts w:eastAsia="Times New Roman" w:cs="Times New Roman"/>
          <w:szCs w:val="24"/>
        </w:rPr>
        <w:t>,</w:t>
      </w:r>
      <w:r>
        <w:rPr>
          <w:rFonts w:eastAsia="Times New Roman" w:cs="Times New Roman"/>
          <w:szCs w:val="24"/>
        </w:rPr>
        <w:t xml:space="preserve"> που υπάρχουν εκπαιδευτικοί διατεθειμένοι να αποσπαστούν στα σχολεία </w:t>
      </w:r>
      <w:r>
        <w:rPr>
          <w:rFonts w:eastAsia="Times New Roman" w:cs="Times New Roman"/>
          <w:szCs w:val="24"/>
        </w:rPr>
        <w:lastRenderedPageBreak/>
        <w:t>του εξωτερικού</w:t>
      </w:r>
      <w:r>
        <w:rPr>
          <w:rFonts w:eastAsia="Times New Roman" w:cs="Times New Roman"/>
          <w:szCs w:val="24"/>
        </w:rPr>
        <w:t>,</w:t>
      </w:r>
      <w:r>
        <w:rPr>
          <w:rFonts w:eastAsia="Times New Roman" w:cs="Times New Roman"/>
          <w:szCs w:val="24"/>
        </w:rPr>
        <w:t xml:space="preserve"> χωρίς επιμίσθιο, στην τοποθέτησή </w:t>
      </w:r>
      <w:r>
        <w:rPr>
          <w:rFonts w:eastAsia="Times New Roman" w:cs="Times New Roman"/>
          <w:szCs w:val="24"/>
        </w:rPr>
        <w:t>σας,</w:t>
      </w:r>
      <w:r>
        <w:rPr>
          <w:rFonts w:eastAsia="Times New Roman" w:cs="Times New Roman"/>
          <w:szCs w:val="24"/>
        </w:rPr>
        <w:t xml:space="preserve"> θέλατε να τονίσετε την κοινωνική ευαισθησία της Κυβέρνησης απέναντι στους ε</w:t>
      </w:r>
      <w:r>
        <w:rPr>
          <w:rFonts w:eastAsia="Times New Roman" w:cs="Times New Roman"/>
          <w:szCs w:val="24"/>
        </w:rPr>
        <w:t>κπαιδευτικούς</w:t>
      </w:r>
      <w:r>
        <w:rPr>
          <w:rFonts w:eastAsia="Times New Roman" w:cs="Times New Roman"/>
          <w:szCs w:val="24"/>
        </w:rPr>
        <w:t>,</w:t>
      </w:r>
      <w:r>
        <w:rPr>
          <w:rFonts w:eastAsia="Times New Roman" w:cs="Times New Roman"/>
          <w:szCs w:val="24"/>
        </w:rPr>
        <w:t xml:space="preserve"> που επιθυμούν δήθεν να αποσπαστούν και δεν μπορούν</w:t>
      </w:r>
      <w:r>
        <w:rPr>
          <w:rFonts w:eastAsia="Times New Roman" w:cs="Times New Roman"/>
          <w:szCs w:val="24"/>
        </w:rPr>
        <w:t>,</w:t>
      </w:r>
      <w:r>
        <w:rPr>
          <w:rFonts w:eastAsia="Times New Roman" w:cs="Times New Roman"/>
          <w:szCs w:val="24"/>
        </w:rPr>
        <w:t xml:space="preserve"> γιατί οι θέσεις είναι κρατημένες. </w:t>
      </w:r>
    </w:p>
    <w:p w14:paraId="3E37BAA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Έχετε ξεχάσει, όμως, κύριε Υπουργέ, πως με δική σας τροπολογία πέρυσι τον Απρίλιο προτείνατε την κατά προτεραιότητα παράταση της απόσπασης εκπαιδευτικών σ</w:t>
      </w:r>
      <w:r>
        <w:rPr>
          <w:rFonts w:eastAsia="Times New Roman" w:cs="Times New Roman"/>
          <w:szCs w:val="24"/>
        </w:rPr>
        <w:t>το εξωτερικό</w:t>
      </w:r>
      <w:r>
        <w:rPr>
          <w:rFonts w:eastAsia="Times New Roman" w:cs="Times New Roman"/>
          <w:szCs w:val="24"/>
        </w:rPr>
        <w:t>,</w:t>
      </w:r>
      <w:r>
        <w:rPr>
          <w:rFonts w:eastAsia="Times New Roman" w:cs="Times New Roman"/>
          <w:szCs w:val="24"/>
        </w:rPr>
        <w:t xml:space="preserve"> χωρίς επιμίσθιο, επικαλούμενος το πολλαπλάσιο οικονομικό κόστος. Πότε λέγατε την αλήθεια; Πέρυσι ως Βουλευτής ή φέτος ως Υπουργός; Τι άλλαξε σε έναν χρόνο; Βεβαίως και άλλαξε. Τώρα είστε Υπουργός!</w:t>
      </w:r>
    </w:p>
    <w:p w14:paraId="3E37BAA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Όσον αφορά τη ρύθμιση για τη άριστη γνώση ξέν</w:t>
      </w:r>
      <w:r>
        <w:rPr>
          <w:rFonts w:eastAsia="Times New Roman" w:cs="Times New Roman"/>
          <w:szCs w:val="24"/>
        </w:rPr>
        <w:t xml:space="preserve">ης γλώσσας για τα ευρωπαϊκά σχολεία, αφού ισχυρίζεστε ότι παραμένει ως κύρια προϋπόθεση για τις αποσπάσεις στα ευρωπαϊκά σχολεία, αφήστε την ισχύουσα διάταξη ως έχει. </w:t>
      </w:r>
    </w:p>
    <w:p w14:paraId="3E37BAA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Και μια σύντομη αναφορά</w:t>
      </w:r>
      <w:r>
        <w:rPr>
          <w:rFonts w:eastAsia="Times New Roman" w:cs="Times New Roman"/>
          <w:szCs w:val="24"/>
        </w:rPr>
        <w:t>,</w:t>
      </w:r>
      <w:r>
        <w:rPr>
          <w:rFonts w:eastAsia="Times New Roman" w:cs="Times New Roman"/>
          <w:szCs w:val="24"/>
        </w:rPr>
        <w:t xml:space="preserve"> κλείνοντας</w:t>
      </w:r>
      <w:r>
        <w:rPr>
          <w:rFonts w:eastAsia="Times New Roman" w:cs="Times New Roman"/>
          <w:szCs w:val="24"/>
        </w:rPr>
        <w:t>,</w:t>
      </w:r>
      <w:r>
        <w:rPr>
          <w:rFonts w:eastAsia="Times New Roman" w:cs="Times New Roman"/>
          <w:szCs w:val="24"/>
        </w:rPr>
        <w:t xml:space="preserve"> στο ζήτημα που θέτουν επιμόνως οι οργανώσεις των ομ</w:t>
      </w:r>
      <w:r>
        <w:rPr>
          <w:rFonts w:eastAsia="Times New Roman" w:cs="Times New Roman"/>
          <w:szCs w:val="24"/>
        </w:rPr>
        <w:t>ογενών μας στην Βαυαρία</w:t>
      </w:r>
      <w:r>
        <w:rPr>
          <w:rFonts w:eastAsia="Times New Roman" w:cs="Times New Roman"/>
          <w:szCs w:val="24"/>
        </w:rPr>
        <w:t>,</w:t>
      </w:r>
      <w:r>
        <w:rPr>
          <w:rFonts w:eastAsia="Times New Roman" w:cs="Times New Roman"/>
          <w:szCs w:val="24"/>
        </w:rPr>
        <w:t xml:space="preserve"> που είναι το Λύκειο του Μονάχου. Το Υπουργείο δεν στέλνει χρήματα ούτε για την πληρωμή του ενοικίου ούτε για να δοθεί εγγύηση για το νέο κτήριο</w:t>
      </w:r>
      <w:r>
        <w:rPr>
          <w:rFonts w:eastAsia="Times New Roman" w:cs="Times New Roman"/>
          <w:szCs w:val="24"/>
        </w:rPr>
        <w:t>,</w:t>
      </w:r>
      <w:r>
        <w:rPr>
          <w:rFonts w:eastAsia="Times New Roman" w:cs="Times New Roman"/>
          <w:szCs w:val="24"/>
        </w:rPr>
        <w:t xml:space="preserve"> που θα μεταφερθεί το </w:t>
      </w:r>
      <w:r>
        <w:rPr>
          <w:rFonts w:eastAsia="Times New Roman" w:cs="Times New Roman"/>
          <w:szCs w:val="24"/>
        </w:rPr>
        <w:t>λ</w:t>
      </w:r>
      <w:r>
        <w:rPr>
          <w:rFonts w:eastAsia="Times New Roman" w:cs="Times New Roman"/>
          <w:szCs w:val="24"/>
        </w:rPr>
        <w:t xml:space="preserve">ύκειο του χρόνου </w:t>
      </w:r>
      <w:r>
        <w:rPr>
          <w:rFonts w:eastAsia="Times New Roman" w:cs="Times New Roman"/>
          <w:szCs w:val="24"/>
        </w:rPr>
        <w:lastRenderedPageBreak/>
        <w:t>τον Αύγουστο. Και όσο λείπει η χρηματοδότηση, κ</w:t>
      </w:r>
      <w:r>
        <w:rPr>
          <w:rFonts w:eastAsia="Times New Roman" w:cs="Times New Roman"/>
          <w:szCs w:val="24"/>
        </w:rPr>
        <w:t>αθυστερεί και η υπογραφή συμβολαίων. Και βεβαίως</w:t>
      </w:r>
      <w:r>
        <w:rPr>
          <w:rFonts w:eastAsia="Times New Roman" w:cs="Times New Roman"/>
          <w:szCs w:val="24"/>
        </w:rPr>
        <w:t>,</w:t>
      </w:r>
      <w:r>
        <w:rPr>
          <w:rFonts w:eastAsia="Times New Roman" w:cs="Times New Roman"/>
          <w:szCs w:val="24"/>
        </w:rPr>
        <w:t xml:space="preserve"> η αβεβαιότητα σκοτώνει γονείς και μαθητές. </w:t>
      </w:r>
    </w:p>
    <w:p w14:paraId="3E37BAA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Βάλτε μια τελεία, κύριε συνάδελφε. </w:t>
      </w:r>
    </w:p>
    <w:p w14:paraId="3E37BAA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Τελειώνω, κύριε Πρόεδρε. </w:t>
      </w:r>
    </w:p>
    <w:p w14:paraId="3E37BAA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Για την παράταξη της Νέας Δημοκρατίας η ελληνόγλωσσ</w:t>
      </w:r>
      <w:r>
        <w:rPr>
          <w:rFonts w:eastAsia="Times New Roman" w:cs="Times New Roman"/>
          <w:szCs w:val="24"/>
        </w:rPr>
        <w:t xml:space="preserve">η εκπαίδευση αποτελεί μέγιστη προτεραιότητα και αναπόσπαστο κομμάτι της παιδείας στη χώρα μας και δεν θα επιτρέψουμε να γίνει έρμαιο ιδεοληψιών. </w:t>
      </w:r>
    </w:p>
    <w:p w14:paraId="3E37BAA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συνεχίζει σταθερά το έργο της. Η Νέα Δημοκρατία δεν καταψηφίζει απλώ</w:t>
      </w:r>
      <w:r>
        <w:rPr>
          <w:rFonts w:eastAsia="Times New Roman" w:cs="Times New Roman"/>
          <w:szCs w:val="24"/>
        </w:rPr>
        <w:t>ς το εν λόγω νομοσχέδιο, αλλά δεσμεύεται ότι</w:t>
      </w:r>
      <w:r>
        <w:rPr>
          <w:rFonts w:eastAsia="Times New Roman" w:cs="Times New Roman"/>
          <w:szCs w:val="24"/>
        </w:rPr>
        <w:t>,</w:t>
      </w:r>
      <w:r>
        <w:rPr>
          <w:rFonts w:eastAsia="Times New Roman" w:cs="Times New Roman"/>
          <w:szCs w:val="24"/>
        </w:rPr>
        <w:t xml:space="preserve"> ως επόμενη κυβέρνηση του τόπου</w:t>
      </w:r>
      <w:r>
        <w:rPr>
          <w:rFonts w:eastAsia="Times New Roman" w:cs="Times New Roman"/>
          <w:szCs w:val="24"/>
        </w:rPr>
        <w:t>,</w:t>
      </w:r>
      <w:r>
        <w:rPr>
          <w:rFonts w:eastAsia="Times New Roman" w:cs="Times New Roman"/>
          <w:szCs w:val="24"/>
        </w:rPr>
        <w:t xml:space="preserve"> θα το καταργήσει, φέρνοντας τις διατάξεις εκείνες οι οποίες θα προσδώσουν στην εκπαιδευτική κοινότητα έναν άνεμο προόδου και ελευθερίας. </w:t>
      </w:r>
    </w:p>
    <w:p w14:paraId="3E37BAA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E37BAAE"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3E37BAA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Τον λόγο έχει ο Αναπληρωτής Υπουργός Παιδείας, Έρευνας και Θρησκευμάτων κ. Κωνσταντίνος </w:t>
      </w:r>
      <w:proofErr w:type="spellStart"/>
      <w:r>
        <w:rPr>
          <w:rFonts w:eastAsia="Times New Roman" w:cs="Times New Roman"/>
          <w:szCs w:val="24"/>
        </w:rPr>
        <w:t>Φωτάκης</w:t>
      </w:r>
      <w:proofErr w:type="spellEnd"/>
      <w:r>
        <w:rPr>
          <w:rFonts w:eastAsia="Times New Roman" w:cs="Times New Roman"/>
          <w:szCs w:val="24"/>
        </w:rPr>
        <w:t xml:space="preserve">. </w:t>
      </w:r>
    </w:p>
    <w:p w14:paraId="3E37BAB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Ευχαριστώ, κύρι</w:t>
      </w:r>
      <w:r>
        <w:rPr>
          <w:rFonts w:eastAsia="Times New Roman" w:cs="Times New Roman"/>
          <w:szCs w:val="24"/>
        </w:rPr>
        <w:t xml:space="preserve">ε Πρόεδρε. </w:t>
      </w:r>
    </w:p>
    <w:p w14:paraId="3E37BAB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θα ξεκινήσω με κάποιες γενικές διαπιστώσεις. Η συζήτηση που προηγήθηκε, αλλά και η συζήτηση στην </w:t>
      </w:r>
      <w:r>
        <w:rPr>
          <w:rFonts w:eastAsia="Times New Roman" w:cs="Times New Roman"/>
          <w:szCs w:val="24"/>
        </w:rPr>
        <w:t xml:space="preserve">επιτροπή </w:t>
      </w:r>
      <w:r>
        <w:rPr>
          <w:rFonts w:eastAsia="Times New Roman" w:cs="Times New Roman"/>
          <w:szCs w:val="24"/>
        </w:rPr>
        <w:t xml:space="preserve">για την παιδεία έχει αναδείξει με τρόπο γλαφυρό δύο σαφώς </w:t>
      </w:r>
      <w:proofErr w:type="spellStart"/>
      <w:r>
        <w:rPr>
          <w:rFonts w:eastAsia="Times New Roman" w:cs="Times New Roman"/>
          <w:szCs w:val="24"/>
        </w:rPr>
        <w:t>αντιδιαμετρικές</w:t>
      </w:r>
      <w:proofErr w:type="spellEnd"/>
      <w:r>
        <w:rPr>
          <w:rFonts w:eastAsia="Times New Roman" w:cs="Times New Roman"/>
          <w:szCs w:val="24"/>
        </w:rPr>
        <w:t xml:space="preserve"> πολιτικές απόψεις. </w:t>
      </w:r>
    </w:p>
    <w:p w14:paraId="3E37BAB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άποψη </w:t>
      </w:r>
      <w:r>
        <w:rPr>
          <w:rFonts w:eastAsia="Times New Roman" w:cs="Times New Roman"/>
          <w:szCs w:val="24"/>
        </w:rPr>
        <w:t>θεωρεί και διαχειρίζεται την παιδεία κατά κύριο λόγο σαν ένα αγαθό, το οποίο μπορεί να αποφέρει πόρους, ένα αγαθό που μπορεί να είναι εμπορεύσιμο, ως εμπόρευμα μεγάλης αξίας</w:t>
      </w:r>
      <w:r>
        <w:rPr>
          <w:rFonts w:eastAsia="Times New Roman" w:cs="Times New Roman"/>
          <w:szCs w:val="24"/>
        </w:rPr>
        <w:t>,</w:t>
      </w:r>
      <w:r>
        <w:rPr>
          <w:rFonts w:eastAsia="Times New Roman" w:cs="Times New Roman"/>
          <w:szCs w:val="24"/>
        </w:rPr>
        <w:t xml:space="preserve"> το οποίο η πολιτεία μπορεί να το </w:t>
      </w:r>
      <w:proofErr w:type="spellStart"/>
      <w:r>
        <w:rPr>
          <w:rFonts w:eastAsia="Times New Roman" w:cs="Times New Roman"/>
          <w:szCs w:val="24"/>
        </w:rPr>
        <w:t>πωλεί</w:t>
      </w:r>
      <w:proofErr w:type="spellEnd"/>
      <w:r>
        <w:rPr>
          <w:rFonts w:eastAsia="Times New Roman" w:cs="Times New Roman"/>
          <w:szCs w:val="24"/>
        </w:rPr>
        <w:t xml:space="preserve"> ή να το διαχειρίζεται εν </w:t>
      </w:r>
      <w:proofErr w:type="spellStart"/>
      <w:r>
        <w:rPr>
          <w:rFonts w:eastAsia="Times New Roman" w:cs="Times New Roman"/>
          <w:szCs w:val="24"/>
        </w:rPr>
        <w:t>είδει</w:t>
      </w:r>
      <w:proofErr w:type="spellEnd"/>
      <w:r>
        <w:rPr>
          <w:rFonts w:eastAsia="Times New Roman" w:cs="Times New Roman"/>
          <w:szCs w:val="24"/>
        </w:rPr>
        <w:t xml:space="preserve"> μεταπράτη. </w:t>
      </w:r>
      <w:r>
        <w:rPr>
          <w:rFonts w:eastAsia="Times New Roman" w:cs="Times New Roman"/>
          <w:szCs w:val="24"/>
        </w:rPr>
        <w:t xml:space="preserve">Για παράδειγμα, οι κανόνες της ζήτησης και της προσφοράς ρυθμίζουν τα μεταπτυχιακά μαθήματα, οι κανόνες της ζήτησης και της προσφοράς καθορίζουν τις αμοιβές των διδασκόντων σε αυτά. </w:t>
      </w:r>
    </w:p>
    <w:p w14:paraId="3E37BAB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προσπάθεια προσέλκυσης πόρων από ξένους φοιτητές καθορίζει τον τρόπο κα</w:t>
      </w:r>
      <w:r>
        <w:rPr>
          <w:rFonts w:eastAsia="Times New Roman" w:cs="Times New Roman"/>
          <w:szCs w:val="24"/>
        </w:rPr>
        <w:t xml:space="preserve">ι το επίπεδο διδασκαλίας. Η πολιτεία εν </w:t>
      </w:r>
      <w:r>
        <w:rPr>
          <w:rFonts w:eastAsia="Times New Roman" w:cs="Times New Roman"/>
          <w:szCs w:val="24"/>
        </w:rPr>
        <w:lastRenderedPageBreak/>
        <w:t>πολλοίς</w:t>
      </w:r>
      <w:r>
        <w:rPr>
          <w:rFonts w:eastAsia="Times New Roman" w:cs="Times New Roman"/>
          <w:szCs w:val="24"/>
        </w:rPr>
        <w:t>,</w:t>
      </w:r>
      <w:r>
        <w:rPr>
          <w:rFonts w:eastAsia="Times New Roman" w:cs="Times New Roman"/>
          <w:szCs w:val="24"/>
        </w:rPr>
        <w:t xml:space="preserve"> περιορίζεται στον ρόλο του μεταπράτη παιδείας. Μάλιστα, προτάσσονται -αυτό έγινε ιδιαίτερα στη συζήτηση που έγινε στην </w:t>
      </w:r>
      <w:r>
        <w:rPr>
          <w:rFonts w:eastAsia="Times New Roman" w:cs="Times New Roman"/>
          <w:szCs w:val="24"/>
        </w:rPr>
        <w:t>επιτροπή</w:t>
      </w:r>
      <w:r>
        <w:rPr>
          <w:rFonts w:eastAsia="Times New Roman" w:cs="Times New Roman"/>
          <w:szCs w:val="24"/>
        </w:rPr>
        <w:t>- παραδείγματα χωρών</w:t>
      </w:r>
      <w:r>
        <w:rPr>
          <w:rFonts w:eastAsia="Times New Roman" w:cs="Times New Roman"/>
          <w:szCs w:val="24"/>
        </w:rPr>
        <w:t>,</w:t>
      </w:r>
      <w:r>
        <w:rPr>
          <w:rFonts w:eastAsia="Times New Roman" w:cs="Times New Roman"/>
          <w:szCs w:val="24"/>
        </w:rPr>
        <w:t xml:space="preserve"> που παρέχουν μεταπτυχιακά πτυχία ακόμα και διά αλληλογραφί</w:t>
      </w:r>
      <w:r>
        <w:rPr>
          <w:rFonts w:eastAsia="Times New Roman" w:cs="Times New Roman"/>
          <w:szCs w:val="24"/>
        </w:rPr>
        <w:t>ας και ζητήθηκε από την πολιτεία η άρση των ελέγχων πιστοποίησης</w:t>
      </w:r>
      <w:r>
        <w:rPr>
          <w:rFonts w:eastAsia="Times New Roman" w:cs="Times New Roman"/>
          <w:szCs w:val="24"/>
        </w:rPr>
        <w:t>,</w:t>
      </w:r>
      <w:r>
        <w:rPr>
          <w:rFonts w:eastAsia="Times New Roman" w:cs="Times New Roman"/>
          <w:szCs w:val="24"/>
        </w:rPr>
        <w:t xml:space="preserve"> με στόχο να μειωθεί η γραφειοκρατία και να διευκολύνεται η εγγραφή των φοιτητών πελατών. </w:t>
      </w:r>
    </w:p>
    <w:p w14:paraId="3E37BAB4" w14:textId="77777777" w:rsidR="00462015" w:rsidRDefault="00E90EEC">
      <w:pPr>
        <w:spacing w:line="600" w:lineRule="auto"/>
        <w:ind w:firstLine="720"/>
        <w:contextualSpacing/>
        <w:jc w:val="both"/>
        <w:rPr>
          <w:rFonts w:eastAsia="Times New Roman"/>
          <w:szCs w:val="24"/>
        </w:rPr>
      </w:pPr>
      <w:r>
        <w:rPr>
          <w:rFonts w:eastAsia="Times New Roman"/>
          <w:szCs w:val="24"/>
        </w:rPr>
        <w:t>Οποία ειρωνεία! Αυτοί που κόπτονται υπέρ της υψηλής ποιότητας, υπέρ της αξιοκρατίας, είναι οι πρώτοι</w:t>
      </w:r>
      <w:r>
        <w:rPr>
          <w:rFonts w:eastAsia="Times New Roman"/>
          <w:szCs w:val="24"/>
        </w:rPr>
        <w:t xml:space="preserve"> που τις καταρρακώνουν. Κι ακόμη περισσότερο, μέσα από το πρόσχημα ενός κίβδηλου εκσυγχρονισμού, αναπτύσσεται το ιδεολόγημα ότι αυτού του τύπου η παιδεία μπορεί να αποτελέσει αναπτυξιακό εργαλείο και να βγάλει τη χώρα από την κρίση. </w:t>
      </w:r>
    </w:p>
    <w:p w14:paraId="3E37BAB5" w14:textId="77777777" w:rsidR="00462015" w:rsidRDefault="00E90EEC">
      <w:pPr>
        <w:spacing w:line="600" w:lineRule="auto"/>
        <w:ind w:firstLine="720"/>
        <w:contextualSpacing/>
        <w:jc w:val="both"/>
        <w:rPr>
          <w:rFonts w:eastAsia="Times New Roman"/>
          <w:szCs w:val="24"/>
        </w:rPr>
      </w:pPr>
      <w:r>
        <w:rPr>
          <w:rFonts w:eastAsia="Times New Roman"/>
          <w:szCs w:val="24"/>
        </w:rPr>
        <w:t>Η ιδέα του επιχειρηματ</w:t>
      </w:r>
      <w:r>
        <w:rPr>
          <w:rFonts w:eastAsia="Times New Roman"/>
          <w:szCs w:val="24"/>
        </w:rPr>
        <w:t>ικού πανεπιστημίου βρίσκεται στον πυρήνα αυτού του τρόπου σκέψης. Είναι μία ιδέα</w:t>
      </w:r>
      <w:r>
        <w:rPr>
          <w:rFonts w:eastAsia="Times New Roman"/>
          <w:szCs w:val="24"/>
        </w:rPr>
        <w:t>,</w:t>
      </w:r>
      <w:r>
        <w:rPr>
          <w:rFonts w:eastAsia="Times New Roman"/>
          <w:szCs w:val="24"/>
        </w:rPr>
        <w:t xml:space="preserve"> που έχει ήδη χρεοκοπήσει εκεί που ξεκίνησε, στις Ηνωμένες Πολιτείες, και φθίνει πολύ γρήγορα και στην Ευρώπη. Άλλωστε, οι ίδιοι οι εμπνευστές της πριν είκοσι, περίπου, χρόνια</w:t>
      </w:r>
      <w:r>
        <w:rPr>
          <w:rFonts w:eastAsia="Times New Roman"/>
          <w:szCs w:val="24"/>
        </w:rPr>
        <w:t>, σήμερα τη θέτουν σε αμφισβήτηση, μπροστά στα αδιέξοδα τα οποία δημιούργησε.</w:t>
      </w:r>
    </w:p>
    <w:p w14:paraId="3E37BAB6"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Ε</w:t>
      </w:r>
      <w:r>
        <w:rPr>
          <w:rFonts w:eastAsia="Times New Roman"/>
          <w:szCs w:val="24"/>
        </w:rPr>
        <w:t>ρχόμαστε στη χώρα μας, με διαφορά φάσης περίπου δεκαπέντε ετών, να προβάλουμε ως εκσυγχρονιστικά παρωχημένα και αποτυχημένα μοντέλα. Ασφαλώς, δεν πρόκειται για εκσυγχρονισμό, αλ</w:t>
      </w:r>
      <w:r>
        <w:rPr>
          <w:rFonts w:eastAsia="Times New Roman"/>
          <w:szCs w:val="24"/>
        </w:rPr>
        <w:t>λά για οπισθοδρόμηση. Και υπάρχει μια σειρά δημοσιευμάτων και συζητήσεων που γίνονται σήμερα σε ευρωπαϊκά πανεπιστήμια, αλλά και την ίδια την Ευρωπαϊκή Ένωση, όπου το κεντρικό αίτημα είναι η επιστροφή στην ακαδημαϊκότητα.</w:t>
      </w:r>
    </w:p>
    <w:p w14:paraId="3E37BAB7" w14:textId="77777777" w:rsidR="00462015" w:rsidRDefault="00E90EEC">
      <w:pPr>
        <w:spacing w:line="600" w:lineRule="auto"/>
        <w:ind w:firstLine="720"/>
        <w:contextualSpacing/>
        <w:jc w:val="both"/>
        <w:rPr>
          <w:rFonts w:eastAsia="Times New Roman"/>
          <w:szCs w:val="24"/>
        </w:rPr>
      </w:pPr>
      <w:r>
        <w:rPr>
          <w:rFonts w:eastAsia="Times New Roman"/>
          <w:szCs w:val="24"/>
        </w:rPr>
        <w:t>Η δεύτερη προσέγγιση βλέπει την πα</w:t>
      </w:r>
      <w:r>
        <w:rPr>
          <w:rFonts w:eastAsia="Times New Roman"/>
          <w:szCs w:val="24"/>
        </w:rPr>
        <w:t xml:space="preserve">ιδεία με άλλον τρόπο. Τη βλέπει, </w:t>
      </w:r>
      <w:proofErr w:type="spellStart"/>
      <w:r>
        <w:rPr>
          <w:rFonts w:eastAsia="Times New Roman"/>
          <w:szCs w:val="24"/>
        </w:rPr>
        <w:t>κατ</w:t>
      </w:r>
      <w:r>
        <w:rPr>
          <w:rFonts w:eastAsia="Times New Roman"/>
          <w:szCs w:val="24"/>
        </w:rPr>
        <w:t>’</w:t>
      </w:r>
      <w:r>
        <w:rPr>
          <w:rFonts w:eastAsia="Times New Roman"/>
          <w:szCs w:val="24"/>
        </w:rPr>
        <w:t>αρχήν</w:t>
      </w:r>
      <w:proofErr w:type="spellEnd"/>
      <w:r>
        <w:rPr>
          <w:rFonts w:eastAsia="Times New Roman"/>
          <w:szCs w:val="24"/>
        </w:rPr>
        <w:t>, ως μέσο στήριξης της κοινωνίας, με τη μόρφωση, την πνευματική καλλιέργεια και τη δημιουργία ευκαιριών σταδιοδρομίας</w:t>
      </w:r>
      <w:r>
        <w:rPr>
          <w:rFonts w:eastAsia="Times New Roman"/>
          <w:szCs w:val="24"/>
        </w:rPr>
        <w:t>,</w:t>
      </w:r>
      <w:r>
        <w:rPr>
          <w:rFonts w:eastAsia="Times New Roman"/>
          <w:szCs w:val="24"/>
        </w:rPr>
        <w:t xml:space="preserve"> που παρέχει. Προτάσσει την ακαδημαϊκότητα, την επιστημονική ποιότητα και τις πνευματικές αξίες,</w:t>
      </w:r>
      <w:r>
        <w:rPr>
          <w:rFonts w:eastAsia="Times New Roman"/>
          <w:szCs w:val="24"/>
        </w:rPr>
        <w:t xml:space="preserve"> προβάλλει τη γνώση ως ευταξία</w:t>
      </w:r>
      <w:r>
        <w:rPr>
          <w:rFonts w:eastAsia="Times New Roman"/>
          <w:szCs w:val="24"/>
        </w:rPr>
        <w:t>,</w:t>
      </w:r>
      <w:r>
        <w:rPr>
          <w:rFonts w:eastAsia="Times New Roman"/>
          <w:szCs w:val="24"/>
        </w:rPr>
        <w:t xml:space="preserve"> που διευρύνει τους πνευματικούς ορίζοντες και δίνει έμπνευση και προοπτική.</w:t>
      </w:r>
    </w:p>
    <w:p w14:paraId="3E37BAB8" w14:textId="77777777" w:rsidR="00462015" w:rsidRDefault="00E90EEC">
      <w:pPr>
        <w:spacing w:line="600" w:lineRule="auto"/>
        <w:ind w:firstLine="720"/>
        <w:contextualSpacing/>
        <w:jc w:val="both"/>
        <w:rPr>
          <w:rFonts w:eastAsia="Times New Roman"/>
          <w:szCs w:val="24"/>
        </w:rPr>
      </w:pPr>
      <w:r>
        <w:rPr>
          <w:rFonts w:eastAsia="Times New Roman"/>
          <w:szCs w:val="24"/>
        </w:rPr>
        <w:t>Στο πλαίσιο αυτής της άποψης, η παιδεία και η έρευνα αποτελούν συγκοινωνούντα δοχεία, που έχουν ως κοινό τόπο τη γνώση που παράγουν και διαχέουν, τη</w:t>
      </w:r>
      <w:r>
        <w:rPr>
          <w:rFonts w:eastAsia="Times New Roman"/>
          <w:szCs w:val="24"/>
        </w:rPr>
        <w:t xml:space="preserve"> γνώση που αποτελεί το απαραίτητο συστατικό για τη διαμόρφωση ενός νέου παραγωγικού προτύπου για τη χώρα, που θα βασίζεται σε αυτό που λέμε στην «οικονομία της γνώσης». Θα βασίζεται στην οικονομία της </w:t>
      </w:r>
      <w:r>
        <w:rPr>
          <w:rFonts w:eastAsia="Times New Roman"/>
          <w:szCs w:val="24"/>
        </w:rPr>
        <w:lastRenderedPageBreak/>
        <w:t>γνώσης, όμως, που οδηγεί στην παραγωγή πλούτου που επισ</w:t>
      </w:r>
      <w:r>
        <w:rPr>
          <w:rFonts w:eastAsia="Times New Roman"/>
          <w:szCs w:val="24"/>
        </w:rPr>
        <w:t>τρέφει στην κοινωνία, που συνεισφέρει στην ανάπτυξη</w:t>
      </w:r>
      <w:r>
        <w:rPr>
          <w:rFonts w:eastAsia="Times New Roman"/>
          <w:szCs w:val="24"/>
        </w:rPr>
        <w:t>,</w:t>
      </w:r>
      <w:r>
        <w:rPr>
          <w:rFonts w:eastAsia="Times New Roman"/>
          <w:szCs w:val="24"/>
        </w:rPr>
        <w:t xml:space="preserve"> δημιουργώντας προϋποθέσεις για καλύτερη υγεία, καλύτερη παιδεία, για άμβλυνση των ανισοτήτων. </w:t>
      </w:r>
    </w:p>
    <w:p w14:paraId="3E37BAB9" w14:textId="77777777" w:rsidR="00462015" w:rsidRDefault="00E90EEC">
      <w:pPr>
        <w:spacing w:line="600" w:lineRule="auto"/>
        <w:ind w:firstLine="720"/>
        <w:contextualSpacing/>
        <w:jc w:val="both"/>
        <w:rPr>
          <w:rFonts w:eastAsia="Times New Roman"/>
          <w:szCs w:val="24"/>
        </w:rPr>
      </w:pPr>
      <w:r>
        <w:rPr>
          <w:rFonts w:eastAsia="Times New Roman"/>
          <w:szCs w:val="24"/>
        </w:rPr>
        <w:t>Σύμφωνα με αυτή τη δεύτερη εκδοχή, η ώσμωση μεταξύ παιδείας και έρευνας αποτελεί μονόδρομο και διαμορφώνει τον ενιαίο χώρο έρευνας και παιδείας, που αποτελεί πλέον αναγκαιότητα. Αυτή την προσέγγιση έρχεται, εν πολλοίς, να υπηρετήσει το προς ψήφιση νομοσχέδ</w:t>
      </w:r>
      <w:r>
        <w:rPr>
          <w:rFonts w:eastAsia="Times New Roman"/>
          <w:szCs w:val="24"/>
        </w:rPr>
        <w:t xml:space="preserve">ιο. Έρχεται να </w:t>
      </w:r>
      <w:proofErr w:type="spellStart"/>
      <w:r>
        <w:rPr>
          <w:rFonts w:eastAsia="Times New Roman"/>
          <w:szCs w:val="24"/>
        </w:rPr>
        <w:t>ρυθμίσε</w:t>
      </w:r>
      <w:r>
        <w:rPr>
          <w:rFonts w:eastAsia="Times New Roman"/>
          <w:szCs w:val="24"/>
        </w:rPr>
        <w:t>,</w:t>
      </w:r>
      <w:r>
        <w:rPr>
          <w:rFonts w:eastAsia="Times New Roman"/>
          <w:szCs w:val="24"/>
        </w:rPr>
        <w:t>ι</w:t>
      </w:r>
      <w:proofErr w:type="spellEnd"/>
      <w:r>
        <w:rPr>
          <w:rFonts w:eastAsia="Times New Roman"/>
          <w:szCs w:val="24"/>
        </w:rPr>
        <w:t xml:space="preserve"> εκεί που επιβλήθηκε απορρύθμιση, έρχεται να άρει διαχρονικές στρεβλώσεις, έρχεται να διανοίξει προοπτικές. </w:t>
      </w:r>
    </w:p>
    <w:p w14:paraId="3E37BABA" w14:textId="77777777" w:rsidR="00462015" w:rsidRDefault="00E90EEC">
      <w:pPr>
        <w:spacing w:line="600" w:lineRule="auto"/>
        <w:ind w:firstLine="720"/>
        <w:contextualSpacing/>
        <w:jc w:val="both"/>
        <w:rPr>
          <w:rFonts w:eastAsia="Times New Roman"/>
          <w:szCs w:val="24"/>
        </w:rPr>
      </w:pPr>
      <w:r>
        <w:rPr>
          <w:rFonts w:eastAsia="Times New Roman"/>
          <w:szCs w:val="24"/>
        </w:rPr>
        <w:t>Στο επίκεντρο της προσπάθειας βρίσκεται το εξαιρετικό ανθρώπινο δυναμικό που διαθέτει η χώρα και κυρίως, οι νέοι επιστήμονε</w:t>
      </w:r>
      <w:r>
        <w:rPr>
          <w:rFonts w:eastAsia="Times New Roman"/>
          <w:szCs w:val="24"/>
        </w:rPr>
        <w:t xml:space="preserve">ς και ερευνητές. Ακούσαμε πολλά γι’ αυτούς σήμερα. Είναι το ανθρώπινο δυναμικό που αποτελεί τη σημαντικότερη παρακαταθήκη για το μέλλον, το οποίο σήμερα, εξαιτίας της υποτίμησης της εργασίας και κυρίως, της έλλειψης προοπτικών σταδιοδρομίας, έχει οδηγηθεί </w:t>
      </w:r>
      <w:r>
        <w:rPr>
          <w:rFonts w:eastAsia="Times New Roman"/>
          <w:szCs w:val="24"/>
        </w:rPr>
        <w:t xml:space="preserve">στη μεγάλη μονόπλευρη φυγή στο εξωτερικό,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ή και την υποαπασχόληση, το </w:t>
      </w:r>
      <w:r>
        <w:rPr>
          <w:rFonts w:eastAsia="Times New Roman"/>
          <w:szCs w:val="24"/>
          <w:lang w:val="en-US"/>
        </w:rPr>
        <w:t>brain</w:t>
      </w:r>
      <w:r>
        <w:rPr>
          <w:rFonts w:eastAsia="Times New Roman"/>
          <w:szCs w:val="24"/>
        </w:rPr>
        <w:t xml:space="preserve"> </w:t>
      </w:r>
      <w:r>
        <w:rPr>
          <w:rFonts w:eastAsia="Times New Roman"/>
          <w:szCs w:val="24"/>
          <w:lang w:val="en-US"/>
        </w:rPr>
        <w:t>waste</w:t>
      </w:r>
      <w:r>
        <w:rPr>
          <w:rFonts w:eastAsia="Times New Roman"/>
          <w:szCs w:val="24"/>
        </w:rPr>
        <w:t xml:space="preserve">, που κι αυτό είναι πολύ σημαντικό στοιχείο. </w:t>
      </w:r>
    </w:p>
    <w:p w14:paraId="3E37BABB"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Σύμφωνα με στοιχεία της </w:t>
      </w:r>
      <w:r>
        <w:rPr>
          <w:rFonts w:eastAsia="Times New Roman"/>
          <w:szCs w:val="24"/>
          <w:lang w:val="en-US"/>
        </w:rPr>
        <w:t>Eurostat</w:t>
      </w:r>
      <w:r>
        <w:rPr>
          <w:rFonts w:eastAsia="Times New Roman"/>
          <w:szCs w:val="24"/>
        </w:rPr>
        <w:t>, τα χρόνια της κρίσης η μονόπλευρη μετανάστευση επιστημόνων έχει δεκαπλασιαστεί κ</w:t>
      </w:r>
      <w:r>
        <w:rPr>
          <w:rFonts w:eastAsia="Times New Roman"/>
          <w:szCs w:val="24"/>
        </w:rPr>
        <w:t xml:space="preserve">αι συνεχώς εντείνεται. Κύριος στόχος μας είναι η ανάσχεση του φαινομένου του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και η υποκατάστασή του από μια ισορροπημένη, αμφίδρομη κινητικότητα επιστημόνων, ένα στοιχείο που είναι απαραίτητο για την προαγωγή της επιστήμης. Όπως έχει δειχθεί σε</w:t>
      </w:r>
      <w:r>
        <w:rPr>
          <w:rFonts w:eastAsia="Times New Roman"/>
          <w:szCs w:val="24"/>
        </w:rPr>
        <w:t xml:space="preserve"> μια σειρά μελετών, πρωταρχική αιτία για την επιστημονική μετανάστευση δεν είναι μόνο το ύψος των μισθών, όπως πολλοί νομίζουμε, αλλά κατά κύριο λόγο η έλλειψη προοπτικών σταδιοδρομίας και εξέλιξης. </w:t>
      </w:r>
    </w:p>
    <w:p w14:paraId="3E37BABC" w14:textId="77777777" w:rsidR="00462015" w:rsidRDefault="00E90EEC">
      <w:pPr>
        <w:spacing w:line="600" w:lineRule="auto"/>
        <w:ind w:firstLine="720"/>
        <w:contextualSpacing/>
        <w:jc w:val="both"/>
        <w:rPr>
          <w:rFonts w:eastAsia="Times New Roman"/>
          <w:szCs w:val="24"/>
        </w:rPr>
      </w:pPr>
      <w:r>
        <w:rPr>
          <w:rFonts w:eastAsia="Times New Roman"/>
          <w:szCs w:val="24"/>
        </w:rPr>
        <w:t>Στο σημείο αυτό, εστιάζουμε κι εμείς. Δημιουργούμε ελκυσ</w:t>
      </w:r>
      <w:r>
        <w:rPr>
          <w:rFonts w:eastAsia="Times New Roman"/>
          <w:szCs w:val="24"/>
        </w:rPr>
        <w:t xml:space="preserve">τικές ευκαιρίες για ποιοτικές θέσεις εργασίας, για σταδιοδρομία και στον δημόσιο και στον ιδιωτικό τομέα. Οι θέσεις εργασίας στο </w:t>
      </w:r>
      <w:r>
        <w:rPr>
          <w:rFonts w:eastAsia="Times New Roman"/>
          <w:szCs w:val="24"/>
        </w:rPr>
        <w:t xml:space="preserve">δημόσιο </w:t>
      </w:r>
      <w:r>
        <w:rPr>
          <w:rFonts w:eastAsia="Times New Roman"/>
          <w:szCs w:val="24"/>
        </w:rPr>
        <w:t xml:space="preserve">αφορούν στα </w:t>
      </w:r>
      <w:r>
        <w:rPr>
          <w:rFonts w:eastAsia="Times New Roman"/>
          <w:szCs w:val="24"/>
        </w:rPr>
        <w:t xml:space="preserve">ανώτατα εκπαιδευτικά ιδρύματα </w:t>
      </w:r>
      <w:r>
        <w:rPr>
          <w:rFonts w:eastAsia="Times New Roman"/>
          <w:szCs w:val="24"/>
        </w:rPr>
        <w:t>και στα ερευνητικά κέντρα, όπου για πρώτη φορά</w:t>
      </w:r>
      <w:r>
        <w:rPr>
          <w:rFonts w:eastAsia="Times New Roman"/>
          <w:szCs w:val="24"/>
        </w:rPr>
        <w:t>,</w:t>
      </w:r>
      <w:r>
        <w:rPr>
          <w:rFonts w:eastAsia="Times New Roman"/>
          <w:szCs w:val="24"/>
        </w:rPr>
        <w:t xml:space="preserve"> άνοι</w:t>
      </w:r>
      <w:r>
        <w:rPr>
          <w:rFonts w:eastAsia="Times New Roman"/>
          <w:szCs w:val="24"/>
        </w:rPr>
        <w:t xml:space="preserve">ξαν θέσεις μετά από επτά χρόνια, κάτι που απολύτως ξεχάστηκε στη συζήτηση που προηγήθηκε. Άνοιξαν χίλιες θέσεις για μέλη ΔΕΠ στα πανεπιστήμια, εκατό θέσεις για νέους ερευνητές στα ερευνητικά κέντρα. </w:t>
      </w:r>
    </w:p>
    <w:p w14:paraId="3E37BABD"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Και στον ιδιωτικό τομέα, όμως, ανοίγουν θέσεις απασχόλησ</w:t>
      </w:r>
      <w:r>
        <w:rPr>
          <w:rFonts w:eastAsia="Times New Roman"/>
          <w:szCs w:val="24"/>
        </w:rPr>
        <w:t xml:space="preserve">ης με προγράμματα επιδότησης θέσεων εξειδικευμένων επιστημόνων, οι οποίοι θα στελεχώσουν τμήματα έρευνας και ανάπτυξης καινοτόμων επιχειρήσεων. Αξιοποιούνται τα ερευνητικά αποτελέσματα από το </w:t>
      </w:r>
      <w:proofErr w:type="spellStart"/>
      <w:r>
        <w:rPr>
          <w:rFonts w:eastAsia="Times New Roman"/>
          <w:szCs w:val="24"/>
        </w:rPr>
        <w:t>νεοϊδρυθέν</w:t>
      </w:r>
      <w:proofErr w:type="spellEnd"/>
      <w:r>
        <w:rPr>
          <w:rFonts w:eastAsia="Times New Roman"/>
          <w:szCs w:val="24"/>
        </w:rPr>
        <w:t xml:space="preserve"> Ταμείο Επιχειρηματικών Συμμετοχών μαζί με το Ευρωπαϊκ</w:t>
      </w:r>
      <w:r>
        <w:rPr>
          <w:rFonts w:eastAsia="Times New Roman"/>
          <w:szCs w:val="24"/>
        </w:rPr>
        <w:t>ό Ταμείο Επενδύσεων, όπου και αυτό διανύει νέες δυνατότητες για τη δημιουργία νεοφυών επιχειρήσεων.</w:t>
      </w:r>
    </w:p>
    <w:p w14:paraId="3E37BABE" w14:textId="77777777" w:rsidR="00462015" w:rsidRDefault="00E90EEC">
      <w:pPr>
        <w:spacing w:line="600" w:lineRule="auto"/>
        <w:ind w:firstLine="720"/>
        <w:contextualSpacing/>
        <w:jc w:val="both"/>
        <w:rPr>
          <w:rFonts w:eastAsia="Times New Roman"/>
          <w:szCs w:val="24"/>
        </w:rPr>
      </w:pPr>
      <w:r>
        <w:rPr>
          <w:rFonts w:eastAsia="Times New Roman"/>
          <w:szCs w:val="24"/>
        </w:rPr>
        <w:t>Η ύπαρξη θέσεων εργασίας είναι αναγκαία συνθήκη</w:t>
      </w:r>
      <w:r>
        <w:rPr>
          <w:rFonts w:eastAsia="Times New Roman"/>
          <w:szCs w:val="24"/>
        </w:rPr>
        <w:t>,</w:t>
      </w:r>
      <w:r>
        <w:rPr>
          <w:rFonts w:eastAsia="Times New Roman"/>
          <w:szCs w:val="24"/>
        </w:rPr>
        <w:t xml:space="preserve"> για να σταματήσει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αλλά όχι ικανή. Οι θέσεις εργασίας θα πρέπει να συνδυάζονται με εκείνα τα</w:t>
      </w:r>
      <w:r>
        <w:rPr>
          <w:rFonts w:eastAsia="Times New Roman"/>
          <w:szCs w:val="24"/>
        </w:rPr>
        <w:t xml:space="preserve"> επιστημονικά και επιχειρηματικά περιβάλλοντα</w:t>
      </w:r>
      <w:r>
        <w:rPr>
          <w:rFonts w:eastAsia="Times New Roman"/>
          <w:szCs w:val="24"/>
        </w:rPr>
        <w:t>,</w:t>
      </w:r>
      <w:r>
        <w:rPr>
          <w:rFonts w:eastAsia="Times New Roman"/>
          <w:szCs w:val="24"/>
        </w:rPr>
        <w:t xml:space="preserve"> τα οποία λειτουργούν ως πόλοι έλξης για νέους επιστήμονες, αλλά και για καταξιωμένους επιστήμονες. Πρέπει να είναι περιβάλλοντα</w:t>
      </w:r>
      <w:r>
        <w:rPr>
          <w:rFonts w:eastAsia="Times New Roman"/>
          <w:szCs w:val="24"/>
        </w:rPr>
        <w:t>,</w:t>
      </w:r>
      <w:r>
        <w:rPr>
          <w:rFonts w:eastAsia="Times New Roman"/>
          <w:szCs w:val="24"/>
        </w:rPr>
        <w:t xml:space="preserve"> τα οποία να εμπνέουν και να δημιουργούν προϋποθέσεις για την ανάδειξη της δημιου</w:t>
      </w:r>
      <w:r>
        <w:rPr>
          <w:rFonts w:eastAsia="Times New Roman"/>
          <w:szCs w:val="24"/>
        </w:rPr>
        <w:t xml:space="preserve">ργικότητας των νέων επιστημόνων είτε στο ακαδημαϊκό είτε και στο επιχειρηματικό πεδίο, με τη δημιουργία εταιρειών </w:t>
      </w:r>
      <w:r>
        <w:rPr>
          <w:rFonts w:eastAsia="Times New Roman"/>
          <w:szCs w:val="24"/>
          <w:lang w:val="en-US"/>
        </w:rPr>
        <w:t>start</w:t>
      </w:r>
      <w:r>
        <w:rPr>
          <w:rFonts w:eastAsia="Times New Roman"/>
          <w:szCs w:val="24"/>
        </w:rPr>
        <w:t xml:space="preserve"> </w:t>
      </w:r>
      <w:r>
        <w:rPr>
          <w:rFonts w:eastAsia="Times New Roman"/>
          <w:szCs w:val="24"/>
          <w:lang w:val="en-US"/>
        </w:rPr>
        <w:t>up</w:t>
      </w:r>
      <w:r>
        <w:rPr>
          <w:rFonts w:eastAsia="Times New Roman"/>
          <w:szCs w:val="24"/>
        </w:rPr>
        <w:t>.</w:t>
      </w:r>
    </w:p>
    <w:p w14:paraId="3E37BABF" w14:textId="77777777" w:rsidR="00462015" w:rsidRDefault="00E90EEC">
      <w:pPr>
        <w:spacing w:line="600" w:lineRule="auto"/>
        <w:ind w:firstLine="720"/>
        <w:contextualSpacing/>
        <w:jc w:val="both"/>
        <w:rPr>
          <w:rFonts w:eastAsia="Times New Roman"/>
          <w:szCs w:val="24"/>
        </w:rPr>
      </w:pPr>
      <w:r>
        <w:rPr>
          <w:rFonts w:eastAsia="Times New Roman"/>
          <w:szCs w:val="24"/>
        </w:rPr>
        <w:t>Το προς ψήφιση νομοσχέδιο περιλαμβάνει σειρά ρυθμίσεων προς την κατεύθυνση αυτή. Οι ρυθμίσεις αυτές αποτυπώ</w:t>
      </w:r>
      <w:r>
        <w:rPr>
          <w:rFonts w:eastAsia="Times New Roman"/>
          <w:szCs w:val="24"/>
        </w:rPr>
        <w:lastRenderedPageBreak/>
        <w:t>νονται σε σειρά άρθρων</w:t>
      </w:r>
      <w:r>
        <w:rPr>
          <w:rFonts w:eastAsia="Times New Roman"/>
          <w:szCs w:val="24"/>
        </w:rPr>
        <w:t>,</w:t>
      </w:r>
      <w:r>
        <w:rPr>
          <w:rFonts w:eastAsia="Times New Roman"/>
          <w:szCs w:val="24"/>
        </w:rPr>
        <w:t xml:space="preserve"> π</w:t>
      </w:r>
      <w:r>
        <w:rPr>
          <w:rFonts w:eastAsia="Times New Roman"/>
          <w:szCs w:val="24"/>
        </w:rPr>
        <w:t>ου αφορούν και τη</w:t>
      </w:r>
      <w:r>
        <w:rPr>
          <w:rFonts w:eastAsia="Times New Roman"/>
          <w:szCs w:val="24"/>
        </w:rPr>
        <w:t>ν</w:t>
      </w:r>
      <w:r>
        <w:rPr>
          <w:rFonts w:eastAsia="Times New Roman"/>
          <w:szCs w:val="24"/>
        </w:rPr>
        <w:t xml:space="preserve"> τριτοβάθμια εκπαίδευση και τις μεταπτυχιακές σπουδές, αλλά και τη λειτουργία των ΕΛΚΕ και το άρθρο 69 για την έρευνα.</w:t>
      </w:r>
    </w:p>
    <w:p w14:paraId="3E37BAC0" w14:textId="77777777" w:rsidR="00462015" w:rsidRDefault="00E90EEC">
      <w:pPr>
        <w:spacing w:line="600" w:lineRule="auto"/>
        <w:ind w:firstLine="720"/>
        <w:contextualSpacing/>
        <w:jc w:val="both"/>
        <w:rPr>
          <w:rFonts w:eastAsia="Times New Roman"/>
          <w:szCs w:val="24"/>
        </w:rPr>
      </w:pPr>
      <w:r>
        <w:rPr>
          <w:rFonts w:eastAsia="Times New Roman"/>
          <w:szCs w:val="24"/>
        </w:rPr>
        <w:t>Θα εστιάσω, λοιπόν, εν ολίγοις στο ζήτημα της οικονομικής διαχείρισης των ερευνητικών προγραμμάτων</w:t>
      </w:r>
      <w:r>
        <w:rPr>
          <w:rFonts w:eastAsia="Times New Roman"/>
          <w:szCs w:val="24"/>
        </w:rPr>
        <w:t>,</w:t>
      </w:r>
      <w:r>
        <w:rPr>
          <w:rFonts w:eastAsia="Times New Roman"/>
          <w:szCs w:val="24"/>
        </w:rPr>
        <w:t xml:space="preserve"> που περιλαμβάνεται </w:t>
      </w:r>
      <w:r>
        <w:rPr>
          <w:rFonts w:eastAsia="Times New Roman"/>
          <w:szCs w:val="24"/>
        </w:rPr>
        <w:t xml:space="preserve">στα άρθρα 50 μέχρι 68 του νομοσχεδίου. Σαφώς </w:t>
      </w:r>
      <w:proofErr w:type="spellStart"/>
      <w:r>
        <w:rPr>
          <w:rFonts w:eastAsia="Times New Roman"/>
          <w:szCs w:val="24"/>
        </w:rPr>
        <w:t>ποθούμενο</w:t>
      </w:r>
      <w:proofErr w:type="spellEnd"/>
      <w:r>
        <w:rPr>
          <w:rFonts w:eastAsia="Times New Roman"/>
          <w:szCs w:val="24"/>
        </w:rPr>
        <w:t xml:space="preserve"> είναι η ύπαρξη ευελιξίας, κάτι το οποίο είναι απαραίτητο για την ερευνητική εργασία, με την ταυτόχρονη διασφάλιση του δημοσίου συμφέροντος.</w:t>
      </w:r>
    </w:p>
    <w:p w14:paraId="3E37BAC1" w14:textId="77777777" w:rsidR="00462015" w:rsidRDefault="00E90EEC">
      <w:pPr>
        <w:spacing w:line="600" w:lineRule="auto"/>
        <w:ind w:firstLine="720"/>
        <w:contextualSpacing/>
        <w:jc w:val="both"/>
        <w:rPr>
          <w:rFonts w:eastAsia="Times New Roman"/>
          <w:szCs w:val="24"/>
        </w:rPr>
      </w:pPr>
      <w:r>
        <w:rPr>
          <w:rFonts w:eastAsia="Times New Roman"/>
          <w:szCs w:val="24"/>
        </w:rPr>
        <w:t>Είναι μεγάλη η πρόκληση σε ένα σύστημα</w:t>
      </w:r>
      <w:r>
        <w:rPr>
          <w:rFonts w:eastAsia="Times New Roman"/>
          <w:szCs w:val="24"/>
        </w:rPr>
        <w:t>,</w:t>
      </w:r>
      <w:r>
        <w:rPr>
          <w:rFonts w:eastAsia="Times New Roman"/>
          <w:szCs w:val="24"/>
        </w:rPr>
        <w:t xml:space="preserve"> που έχει κληρονομήσει</w:t>
      </w:r>
      <w:r>
        <w:rPr>
          <w:rFonts w:eastAsia="Times New Roman"/>
          <w:szCs w:val="24"/>
        </w:rPr>
        <w:t xml:space="preserve"> κακές πρακτικές από το παρελθόν και από την άλλη</w:t>
      </w:r>
      <w:r>
        <w:rPr>
          <w:rFonts w:eastAsia="Times New Roman"/>
          <w:szCs w:val="24"/>
        </w:rPr>
        <w:t>,</w:t>
      </w:r>
      <w:r>
        <w:rPr>
          <w:rFonts w:eastAsia="Times New Roman"/>
          <w:szCs w:val="24"/>
        </w:rPr>
        <w:t xml:space="preserve"> περιορίζεται από μια καχυποψία για κακοδιαχείριση και έλλειψη αντίληψης της δυναμικής που απαιτεί η έρευνα. </w:t>
      </w:r>
    </w:p>
    <w:p w14:paraId="3E37BAC2"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Αυτήν την κατάσταση, λοιπόν, έρχεται να </w:t>
      </w:r>
      <w:proofErr w:type="spellStart"/>
      <w:r>
        <w:rPr>
          <w:rFonts w:eastAsia="Times New Roman"/>
          <w:szCs w:val="24"/>
        </w:rPr>
        <w:t>εξορθολογίσει</w:t>
      </w:r>
      <w:proofErr w:type="spellEnd"/>
      <w:r>
        <w:rPr>
          <w:rFonts w:eastAsia="Times New Roman"/>
          <w:szCs w:val="24"/>
        </w:rPr>
        <w:t xml:space="preserve"> το νομοσχέδιο. Οι τελικές διατάξεις για το</w:t>
      </w:r>
      <w:r>
        <w:rPr>
          <w:rFonts w:eastAsia="Times New Roman"/>
          <w:szCs w:val="24"/>
        </w:rPr>
        <w:t>υς ΕΛΚΕ, άρθρα 50 έως 68, διαμορφώθηκαν σε συνεργασία με τα πανεπιστήμια και τα ερευνητικά κέντρα και, όπως ανέφεραν εδώ οι εκπρόσωποι της Συνόδου των Πρυτάνεων, θεωρούνται ικανοποιητικές και γνωρίζουν πολύ καλά την προσπάθεια</w:t>
      </w:r>
      <w:r>
        <w:rPr>
          <w:rFonts w:eastAsia="Times New Roman"/>
          <w:szCs w:val="24"/>
        </w:rPr>
        <w:t>,</w:t>
      </w:r>
      <w:r>
        <w:rPr>
          <w:rFonts w:eastAsia="Times New Roman"/>
          <w:szCs w:val="24"/>
        </w:rPr>
        <w:t xml:space="preserve"> που έγινε</w:t>
      </w:r>
      <w:r>
        <w:rPr>
          <w:rFonts w:eastAsia="Times New Roman"/>
          <w:szCs w:val="24"/>
        </w:rPr>
        <w:t>,</w:t>
      </w:r>
      <w:r>
        <w:rPr>
          <w:rFonts w:eastAsia="Times New Roman"/>
          <w:szCs w:val="24"/>
        </w:rPr>
        <w:t xml:space="preserve"> για τον σκοπό αυτ</w:t>
      </w:r>
      <w:r>
        <w:rPr>
          <w:rFonts w:eastAsia="Times New Roman"/>
          <w:szCs w:val="24"/>
        </w:rPr>
        <w:t>ό.</w:t>
      </w:r>
    </w:p>
    <w:p w14:paraId="3E37BAC3"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Σε αυτά τα άρθρα αποτυπώνονται οι βασικές αρχές ορθολογικής διαχείρισης. Για παράδειγμα, καθορίζεται πλέον το ποιος αποφασίζει τη σκοπιμότητα μιας δαπάνης, ποιος ελέγχει τη νομιμότητα και ποιος την εκτελεί.</w:t>
      </w:r>
    </w:p>
    <w:p w14:paraId="3E37BAC4" w14:textId="77777777" w:rsidR="00462015" w:rsidRDefault="00E90EEC">
      <w:pPr>
        <w:spacing w:line="600" w:lineRule="auto"/>
        <w:ind w:firstLine="720"/>
        <w:contextualSpacing/>
        <w:jc w:val="both"/>
        <w:rPr>
          <w:rFonts w:eastAsia="Times New Roman"/>
          <w:szCs w:val="24"/>
        </w:rPr>
      </w:pPr>
      <w:r>
        <w:rPr>
          <w:rFonts w:eastAsia="Times New Roman"/>
          <w:szCs w:val="24"/>
        </w:rPr>
        <w:t>Θα κλείσω με μερικές αναφορές στο άρθρο 69. Εί</w:t>
      </w:r>
      <w:r>
        <w:rPr>
          <w:rFonts w:eastAsia="Times New Roman"/>
          <w:szCs w:val="24"/>
        </w:rPr>
        <w:t>ναι το άρθρο που επικεντρώνεται σε ορισμένες βελτιώσεις στη λειτουργία του ΕΛΙΔΕΚ, του νέου θεσμού που υπήρξε πρωτοβουλία αυτής της Κυβέρνησης και λειτουργεί ως ένα είδος ανεξάρτητης αρχής, όχι με τη νομική έννοια του όρου, για την επιστήμη.</w:t>
      </w:r>
    </w:p>
    <w:p w14:paraId="3E37BAC5" w14:textId="77777777" w:rsidR="00462015" w:rsidRDefault="00E90EEC">
      <w:pPr>
        <w:spacing w:line="600" w:lineRule="auto"/>
        <w:ind w:firstLine="720"/>
        <w:contextualSpacing/>
        <w:jc w:val="both"/>
        <w:rPr>
          <w:rFonts w:eastAsia="Times New Roman"/>
          <w:szCs w:val="24"/>
        </w:rPr>
      </w:pPr>
      <w:r>
        <w:rPr>
          <w:rFonts w:eastAsia="Times New Roman"/>
          <w:szCs w:val="24"/>
        </w:rPr>
        <w:t>Με τις ρυθμίσε</w:t>
      </w:r>
      <w:r>
        <w:rPr>
          <w:rFonts w:eastAsia="Times New Roman"/>
          <w:szCs w:val="24"/>
        </w:rPr>
        <w:t>ις του άρθρου 69 ενισχύεται η διασύνδεση μεταξύ των μελών του επιστημονικού συμβουλίου του ΕΛΙΔΕΚ -που πλέον έχει εκλεγεί και βρίσκεται στη θέση του- και των μελών του Εθνικού Συμβουλίου Έρευνας και Καινοτομίας, του ΕΣΕΚ και των τομεακών επιστημονικών συμβ</w:t>
      </w:r>
      <w:r>
        <w:rPr>
          <w:rFonts w:eastAsia="Times New Roman"/>
          <w:szCs w:val="24"/>
        </w:rPr>
        <w:t>ουλίων</w:t>
      </w:r>
      <w:r>
        <w:rPr>
          <w:rFonts w:eastAsia="Times New Roman"/>
          <w:szCs w:val="24"/>
        </w:rPr>
        <w:t>,</w:t>
      </w:r>
      <w:r>
        <w:rPr>
          <w:rFonts w:eastAsia="Times New Roman"/>
          <w:szCs w:val="24"/>
        </w:rPr>
        <w:t xml:space="preserve"> μέσα από τη συμβουλευτική επιτροπή που λειτουργεί στο ΕΛΙΔΕΚ.</w:t>
      </w:r>
    </w:p>
    <w:p w14:paraId="3E37BAC6" w14:textId="77777777" w:rsidR="00462015" w:rsidRDefault="00E90EEC">
      <w:pPr>
        <w:spacing w:line="600" w:lineRule="auto"/>
        <w:ind w:firstLine="720"/>
        <w:contextualSpacing/>
        <w:jc w:val="both"/>
        <w:rPr>
          <w:rFonts w:eastAsia="Times New Roman"/>
          <w:szCs w:val="24"/>
        </w:rPr>
      </w:pPr>
      <w:r>
        <w:rPr>
          <w:rFonts w:eastAsia="Times New Roman"/>
          <w:szCs w:val="24"/>
        </w:rPr>
        <w:t>Με τον τρόπο αυτό</w:t>
      </w:r>
      <w:r>
        <w:rPr>
          <w:rFonts w:eastAsia="Times New Roman"/>
          <w:szCs w:val="24"/>
        </w:rPr>
        <w:t>,</w:t>
      </w:r>
      <w:r>
        <w:rPr>
          <w:rFonts w:eastAsia="Times New Roman"/>
          <w:szCs w:val="24"/>
        </w:rPr>
        <w:t xml:space="preserve"> κινητοποιούνται και εναρμονίζονται επιστημονικά όργανα</w:t>
      </w:r>
      <w:r>
        <w:rPr>
          <w:rFonts w:eastAsia="Times New Roman"/>
          <w:szCs w:val="24"/>
        </w:rPr>
        <w:t>,</w:t>
      </w:r>
      <w:r>
        <w:rPr>
          <w:rFonts w:eastAsia="Times New Roman"/>
          <w:szCs w:val="24"/>
        </w:rPr>
        <w:t xml:space="preserve"> τα οποία αποτελούνται από επιστήμονες υψηλού κύρους, ούτως ώστε να επιτευχθεί το βέλτιστο αποτέλεσμα για τη δια</w:t>
      </w:r>
      <w:r>
        <w:rPr>
          <w:rFonts w:eastAsia="Times New Roman"/>
          <w:szCs w:val="24"/>
        </w:rPr>
        <w:t>μόρφωση και υλοποίηση μιας πραγματικά εθνικής στρατηγικής για την έρευνα.</w:t>
      </w:r>
    </w:p>
    <w:p w14:paraId="3E37BAC7"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Θ</w:t>
      </w:r>
      <w:r>
        <w:rPr>
          <w:rFonts w:eastAsia="Times New Roman"/>
          <w:szCs w:val="24"/>
        </w:rPr>
        <w:t>α ήθελα να αδράξω αυτήν την ευκαιρία και να αναφέρω τα πρώτα αποτελέσματα δράσεων του ΕΛΙΔΕΚ</w:t>
      </w:r>
      <w:r>
        <w:rPr>
          <w:rFonts w:eastAsia="Times New Roman"/>
          <w:szCs w:val="24"/>
        </w:rPr>
        <w:t>,</w:t>
      </w:r>
      <w:r>
        <w:rPr>
          <w:rFonts w:eastAsia="Times New Roman"/>
          <w:szCs w:val="24"/>
        </w:rPr>
        <w:t xml:space="preserve"> που καταγράφουν με τρόπο απτό και σαφή την απαρχή της αναστροφής του φαινομένου του </w:t>
      </w:r>
      <w:r>
        <w:rPr>
          <w:rFonts w:eastAsia="Times New Roman"/>
          <w:szCs w:val="24"/>
          <w:lang w:val="en-US"/>
        </w:rPr>
        <w:t>bra</w:t>
      </w:r>
      <w:r>
        <w:rPr>
          <w:rFonts w:eastAsia="Times New Roman"/>
          <w:szCs w:val="24"/>
          <w:lang w:val="en-US"/>
        </w:rPr>
        <w:t>in</w:t>
      </w:r>
      <w:r>
        <w:rPr>
          <w:rFonts w:eastAsia="Times New Roman"/>
          <w:szCs w:val="24"/>
        </w:rPr>
        <w:t xml:space="preserve"> </w:t>
      </w:r>
      <w:r>
        <w:rPr>
          <w:rFonts w:eastAsia="Times New Roman"/>
          <w:szCs w:val="24"/>
          <w:lang w:val="en-US"/>
        </w:rPr>
        <w:t>drain</w:t>
      </w:r>
      <w:r>
        <w:rPr>
          <w:rFonts w:eastAsia="Times New Roman"/>
          <w:szCs w:val="24"/>
        </w:rPr>
        <w:t xml:space="preserve">. Σε δύο χιλιάδες </w:t>
      </w:r>
      <w:proofErr w:type="spellStart"/>
      <w:r>
        <w:rPr>
          <w:rFonts w:eastAsia="Times New Roman"/>
          <w:szCs w:val="24"/>
        </w:rPr>
        <w:t>εκατόν</w:t>
      </w:r>
      <w:proofErr w:type="spellEnd"/>
      <w:r>
        <w:rPr>
          <w:rFonts w:eastAsia="Times New Roman"/>
          <w:szCs w:val="24"/>
        </w:rPr>
        <w:t xml:space="preserve"> δεκατέσσερις αιτήσεις για υποψήφιους διδάκτορες δόθηκαν πρόσφατα πεντακόσιες τριάντα εννέα υποτροφίες μετά από αξιολόγηση. Είναι αριθμός ρεκόρ.</w:t>
      </w:r>
    </w:p>
    <w:p w14:paraId="3E37BAC8" w14:textId="77777777" w:rsidR="00462015" w:rsidRDefault="00E90EEC">
      <w:pPr>
        <w:spacing w:line="600" w:lineRule="auto"/>
        <w:ind w:firstLine="720"/>
        <w:contextualSpacing/>
        <w:jc w:val="both"/>
        <w:rPr>
          <w:rFonts w:eastAsia="Times New Roman"/>
          <w:szCs w:val="24"/>
        </w:rPr>
      </w:pPr>
      <w:r>
        <w:rPr>
          <w:rFonts w:eastAsia="Times New Roman"/>
          <w:szCs w:val="24"/>
        </w:rPr>
        <w:t>Δεύτερον, από τις χίλιες εξακόσιες εξήντα εννέα αιτήσεις -που βρίσκονται σε αξι</w:t>
      </w:r>
      <w:r>
        <w:rPr>
          <w:rFonts w:eastAsia="Times New Roman"/>
          <w:szCs w:val="24"/>
        </w:rPr>
        <w:t xml:space="preserve">ολόγηση- που έγιναν για ερευνητικά έργα μετά διδακτόρων ερευνητών, οι </w:t>
      </w:r>
      <w:proofErr w:type="spellStart"/>
      <w:r>
        <w:rPr>
          <w:rFonts w:eastAsia="Times New Roman"/>
          <w:szCs w:val="24"/>
        </w:rPr>
        <w:t>εκατόν</w:t>
      </w:r>
      <w:proofErr w:type="spellEnd"/>
      <w:r>
        <w:rPr>
          <w:rFonts w:eastAsia="Times New Roman"/>
          <w:szCs w:val="24"/>
        </w:rPr>
        <w:t xml:space="preserve"> εξήντα έχουν υποβληθεί από Έλληνες επιστήμονες</w:t>
      </w:r>
      <w:r>
        <w:rPr>
          <w:rFonts w:eastAsia="Times New Roman"/>
          <w:szCs w:val="24"/>
        </w:rPr>
        <w:t>,</w:t>
      </w:r>
      <w:r>
        <w:rPr>
          <w:rFonts w:eastAsia="Times New Roman"/>
          <w:szCs w:val="24"/>
        </w:rPr>
        <w:t xml:space="preserve"> που εργάζονται στο εξωτερικό. Μόνο το 2017 πρόσθετοι πόροι ύψους 106,5 εκατομμυρίων ευρώ θα διατεθούν στα ΑΕΙ και στα ερευνητικά κέντρα της χώρας για τη στήριξη της έρευνας μέσω του ΕΛΙΔΕΚ. Αυτοί είναι πρόσθετοι πόροι επιπλέον του ΕΣΠΑ, επιπλέον οποιασδήπ</w:t>
      </w:r>
      <w:r>
        <w:rPr>
          <w:rFonts w:eastAsia="Times New Roman"/>
          <w:szCs w:val="24"/>
        </w:rPr>
        <w:t>οτε άλλης δημόσιας δαπάνης.</w:t>
      </w:r>
    </w:p>
    <w:p w14:paraId="3E37BAC9" w14:textId="77777777" w:rsidR="00462015" w:rsidRDefault="00E90EEC">
      <w:pPr>
        <w:spacing w:line="600" w:lineRule="auto"/>
        <w:ind w:firstLine="720"/>
        <w:contextualSpacing/>
        <w:jc w:val="both"/>
        <w:rPr>
          <w:rFonts w:eastAsia="Times New Roman"/>
          <w:szCs w:val="24"/>
        </w:rPr>
      </w:pPr>
      <w:r>
        <w:rPr>
          <w:rFonts w:eastAsia="Times New Roman"/>
          <w:szCs w:val="24"/>
        </w:rPr>
        <w:t>Το σύνολο των πόρων για την τριετία 2017-2019 που θα πάει στα πανεπιστήμια, τα ΤΕΙ και τα ερευνητικά κέντρα της χώρας ανέρχεται στα 240 εκατομμύρια ευρώ. Και πραγματικά αναρωτιέμαι: Πότε άλλοτε στο παρελθόν είχε συμβεί κάτι τέτο</w:t>
      </w:r>
      <w:r>
        <w:rPr>
          <w:rFonts w:eastAsia="Times New Roman"/>
          <w:szCs w:val="24"/>
        </w:rPr>
        <w:t xml:space="preserve">ιο; Γιατί </w:t>
      </w:r>
      <w:r>
        <w:rPr>
          <w:rFonts w:eastAsia="Times New Roman"/>
          <w:szCs w:val="24"/>
        </w:rPr>
        <w:lastRenderedPageBreak/>
        <w:t xml:space="preserve">ακούμε εδώ λόγια για έλλειψη προσπάθειας, για </w:t>
      </w:r>
      <w:proofErr w:type="spellStart"/>
      <w:r>
        <w:rPr>
          <w:rFonts w:eastAsia="Times New Roman"/>
          <w:szCs w:val="24"/>
        </w:rPr>
        <w:t>υποχρηματοδότηση</w:t>
      </w:r>
      <w:proofErr w:type="spellEnd"/>
      <w:r>
        <w:rPr>
          <w:rFonts w:eastAsia="Times New Roman"/>
          <w:szCs w:val="24"/>
        </w:rPr>
        <w:t xml:space="preserve">, και δεν βλέπουμε τι γινόταν στο παρελθόν. </w:t>
      </w:r>
    </w:p>
    <w:p w14:paraId="3E37BAC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που γινόταν στο παρελθόν το έχω εδώ και θα ήθελα να το καταθέσω. Είναι στοιχεία από το ΕΚΤ που βασίζονται στη </w:t>
      </w:r>
      <w:r>
        <w:rPr>
          <w:rFonts w:eastAsia="Times New Roman" w:cs="Times New Roman"/>
          <w:szCs w:val="24"/>
          <w:lang w:val="en-US"/>
        </w:rPr>
        <w:t>EUROSTAT</w:t>
      </w:r>
      <w:r>
        <w:rPr>
          <w:rFonts w:eastAsia="Times New Roman" w:cs="Times New Roman"/>
          <w:szCs w:val="24"/>
        </w:rPr>
        <w:t>.</w:t>
      </w:r>
      <w:r>
        <w:rPr>
          <w:rFonts w:eastAsia="Times New Roman" w:cs="Times New Roman"/>
          <w:szCs w:val="24"/>
        </w:rPr>
        <w:t xml:space="preserve"> Το 2000 με</w:t>
      </w:r>
      <w:r>
        <w:rPr>
          <w:rFonts w:eastAsia="Times New Roman" w:cs="Times New Roman"/>
          <w:szCs w:val="24"/>
        </w:rPr>
        <w:t xml:space="preserve"> 2007 οι δαπάνες για την έρευνα και την ανάπτυξη ήταν της τάξεως 1,3 δισεκατομμύρια με 1,4 δισεκατομμύρια. Το 2014 ήταν 1,488 δισεκατομμύρια. Το 2015, μια χρονιά ιδιαίτερα δύσκολη, ήταν 1,7 δισεκατομμύρια, δηλαδή 215 εκατομμύρια επιπλέον. </w:t>
      </w:r>
    </w:p>
    <w:p w14:paraId="3E37BAC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Αν πάρουμε δε</w:t>
      </w:r>
      <w:r>
        <w:rPr>
          <w:rFonts w:eastAsia="Times New Roman" w:cs="Times New Roman"/>
          <w:szCs w:val="24"/>
        </w:rPr>
        <w:t>,</w:t>
      </w:r>
      <w:r>
        <w:rPr>
          <w:rFonts w:eastAsia="Times New Roman" w:cs="Times New Roman"/>
          <w:szCs w:val="24"/>
        </w:rPr>
        <w:t xml:space="preserve"> τ</w:t>
      </w:r>
      <w:r>
        <w:rPr>
          <w:rFonts w:eastAsia="Times New Roman" w:cs="Times New Roman"/>
          <w:szCs w:val="24"/>
        </w:rPr>
        <w:t>ις θέσεις εργασίας και συγκρίνουμε μεταξύ 2014-2015, είχαμε αύξηση το 2015 στον ιδιωτικό τομέα κατά 5%, αύξηση στα ερευνητικά κέντρα κατά 22,5% και αύξηση στην τριτοβάθμια εκπαίδευση κατά 14,5%. Αυτό είναι το αποτέλεσμα της αύξησης των δαπανών για την έρευ</w:t>
      </w:r>
      <w:r>
        <w:rPr>
          <w:rFonts w:eastAsia="Times New Roman" w:cs="Times New Roman"/>
          <w:szCs w:val="24"/>
        </w:rPr>
        <w:t xml:space="preserve">να και την ανάπτυξη, που τελικά έφερε τη χώρα στο 0,97% του ΑΕΠ. Πλησίασε το 1%, που υπολείπεται, βέβαια, είναι το μισό του τι συμβαίνει όσον αφορά τον κοινοτικό μέσο όρο. Θα ήθελα καταθέσω το σχετικό δελτίο. </w:t>
      </w:r>
    </w:p>
    <w:p w14:paraId="3E37BACC" w14:textId="77777777" w:rsidR="00462015" w:rsidRDefault="00E90EEC">
      <w:pPr>
        <w:spacing w:line="600" w:lineRule="auto"/>
        <w:ind w:firstLine="720"/>
        <w:contextualSpacing/>
        <w:jc w:val="both"/>
        <w:rPr>
          <w:rFonts w:eastAsia="Times New Roman" w:cs="Times New Roman"/>
        </w:rPr>
      </w:pPr>
      <w:r>
        <w:rPr>
          <w:rFonts w:eastAsia="Times New Roman" w:cs="Times New Roman"/>
        </w:rPr>
        <w:lastRenderedPageBreak/>
        <w:t>(Στο σημείο αυτό ο Αναπληρωτής Υπουργός κ. Κων</w:t>
      </w:r>
      <w:r>
        <w:rPr>
          <w:rFonts w:eastAsia="Times New Roman" w:cs="Times New Roman"/>
        </w:rPr>
        <w:t xml:space="preserve">σταντίνος </w:t>
      </w:r>
      <w:proofErr w:type="spellStart"/>
      <w:r>
        <w:rPr>
          <w:rFonts w:eastAsia="Times New Roman" w:cs="Times New Roman"/>
        </w:rPr>
        <w:t>Φωτάκης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37BACD" w14:textId="77777777" w:rsidR="00462015" w:rsidRDefault="00E90EEC">
      <w:pPr>
        <w:spacing w:line="600" w:lineRule="auto"/>
        <w:ind w:firstLine="720"/>
        <w:contextualSpacing/>
        <w:jc w:val="both"/>
        <w:rPr>
          <w:rFonts w:eastAsia="Times New Roman" w:cs="Times New Roman"/>
        </w:rPr>
      </w:pPr>
      <w:r>
        <w:rPr>
          <w:rFonts w:eastAsia="Times New Roman" w:cs="Times New Roman"/>
        </w:rPr>
        <w:t>Η διάταξη του άρθρου 69 για τη δημιουργία προσωποπαγών θέσεων ερευνητών για νέ</w:t>
      </w:r>
      <w:r>
        <w:rPr>
          <w:rFonts w:eastAsia="Times New Roman" w:cs="Times New Roman"/>
        </w:rPr>
        <w:t xml:space="preserve">ους επιστήμονες, οι οποίοι έχουν καταφέρει να κερδίσουν επιχορήγηση από το ιδιαίτερα ανταγωνιστικό πρόγραμμα του </w:t>
      </w:r>
      <w:r>
        <w:rPr>
          <w:rFonts w:eastAsia="Times New Roman" w:cs="Times New Roman"/>
          <w:lang w:val="en-US"/>
        </w:rPr>
        <w:t>ERC</w:t>
      </w:r>
      <w:r>
        <w:rPr>
          <w:rFonts w:eastAsia="Times New Roman" w:cs="Times New Roman"/>
        </w:rPr>
        <w:t xml:space="preserve"> αναμένεται επίσης να συνεισφέρει στη στόχευση της αναστροφής του </w:t>
      </w:r>
      <w:r>
        <w:rPr>
          <w:rFonts w:eastAsia="Times New Roman" w:cs="Times New Roman"/>
          <w:lang w:val="en-US"/>
        </w:rPr>
        <w:t>brain</w:t>
      </w:r>
      <w:r>
        <w:rPr>
          <w:rFonts w:eastAsia="Times New Roman" w:cs="Times New Roman"/>
        </w:rPr>
        <w:t xml:space="preserve"> </w:t>
      </w:r>
      <w:proofErr w:type="spellStart"/>
      <w:r>
        <w:rPr>
          <w:rFonts w:eastAsia="Times New Roman" w:cs="Times New Roman"/>
        </w:rPr>
        <w:t>drain</w:t>
      </w:r>
      <w:proofErr w:type="spellEnd"/>
      <w:r>
        <w:rPr>
          <w:rFonts w:eastAsia="Times New Roman" w:cs="Times New Roman"/>
        </w:rPr>
        <w:t xml:space="preserve"> και να εμπλουτίσει το δυναμικό των ελληνικών ερευνητικών κέντρ</w:t>
      </w:r>
      <w:r>
        <w:rPr>
          <w:rFonts w:eastAsia="Times New Roman" w:cs="Times New Roman"/>
        </w:rPr>
        <w:t xml:space="preserve">ων. </w:t>
      </w:r>
    </w:p>
    <w:p w14:paraId="3E37BACE" w14:textId="77777777" w:rsidR="00462015" w:rsidRDefault="00E90EEC">
      <w:pPr>
        <w:spacing w:line="600" w:lineRule="auto"/>
        <w:ind w:firstLine="720"/>
        <w:contextualSpacing/>
        <w:jc w:val="both"/>
        <w:rPr>
          <w:rFonts w:eastAsia="Times New Roman" w:cs="Times New Roman"/>
        </w:rPr>
      </w:pPr>
      <w:r>
        <w:rPr>
          <w:rFonts w:eastAsia="Times New Roman" w:cs="Times New Roman"/>
        </w:rPr>
        <w:t xml:space="preserve">Κυρίες και κύριοι Βουλευτές, η γνώση που προκύπτει από την παιδεία και την έρευνα διαπερνά οριζόντια πυλώνες της ελληνικής οικονομίας, όπως τον πρωτογενή τομέα, τη μεταποίηση, τον τουρισμό, τις μεταφορές και ταυτόχρονα αυτή η ίδια η γνώση αποτελεί τη </w:t>
      </w:r>
      <w:r>
        <w:rPr>
          <w:rFonts w:eastAsia="Times New Roman" w:cs="Times New Roman"/>
        </w:rPr>
        <w:t xml:space="preserve">βάση για τη δημιουργία ενός πρόσθετου πυλώνα οικονομικής δραστηριότητας με την ανάδειξη νεοφυών επιχειρήσεων. </w:t>
      </w:r>
    </w:p>
    <w:p w14:paraId="3E37BACF" w14:textId="77777777" w:rsidR="00462015" w:rsidRDefault="00E90EEC">
      <w:pPr>
        <w:spacing w:line="600" w:lineRule="auto"/>
        <w:ind w:firstLine="720"/>
        <w:contextualSpacing/>
        <w:jc w:val="both"/>
        <w:rPr>
          <w:rFonts w:eastAsia="Times New Roman" w:cs="Times New Roman"/>
        </w:rPr>
      </w:pPr>
      <w:r>
        <w:rPr>
          <w:rFonts w:eastAsia="Times New Roman" w:cs="Times New Roman"/>
        </w:rPr>
        <w:t xml:space="preserve">Αυτό είναι το μοντέλο πάνω στο οποίο εργαζόμαστε. Η ποιότητα της παιδείας που παρέχεται, ο </w:t>
      </w:r>
      <w:proofErr w:type="spellStart"/>
      <w:r>
        <w:rPr>
          <w:rFonts w:eastAsia="Times New Roman" w:cs="Times New Roman"/>
        </w:rPr>
        <w:t>εξορθολογισμός</w:t>
      </w:r>
      <w:proofErr w:type="spellEnd"/>
      <w:r>
        <w:rPr>
          <w:rFonts w:eastAsia="Times New Roman" w:cs="Times New Roman"/>
        </w:rPr>
        <w:t xml:space="preserve"> της, η ενίσχυση της ακαδημαϊκότητας και</w:t>
      </w:r>
      <w:r>
        <w:rPr>
          <w:rFonts w:eastAsia="Times New Roman" w:cs="Times New Roman"/>
        </w:rPr>
        <w:t xml:space="preserve"> της μόρφωσης που παρέχει </w:t>
      </w:r>
      <w:r>
        <w:rPr>
          <w:rFonts w:eastAsia="Times New Roman" w:cs="Times New Roman"/>
        </w:rPr>
        <w:lastRenderedPageBreak/>
        <w:t>είναι προϋποθέσεις επιτυχίας. Πιστεύω ότι το παρόν νομοσχέδιο</w:t>
      </w:r>
      <w:r>
        <w:rPr>
          <w:rFonts w:eastAsia="Times New Roman" w:cs="Times New Roman"/>
        </w:rPr>
        <w:t>,</w:t>
      </w:r>
      <w:r>
        <w:rPr>
          <w:rFonts w:eastAsia="Times New Roman" w:cs="Times New Roman"/>
        </w:rPr>
        <w:t xml:space="preserve"> σαφώς τις προωθεί. </w:t>
      </w:r>
    </w:p>
    <w:p w14:paraId="3E37BAD0" w14:textId="77777777" w:rsidR="00462015" w:rsidRDefault="00E90EEC">
      <w:pPr>
        <w:spacing w:line="600" w:lineRule="auto"/>
        <w:ind w:firstLine="720"/>
        <w:contextualSpacing/>
        <w:jc w:val="both"/>
        <w:rPr>
          <w:rFonts w:eastAsia="Times New Roman" w:cs="Times New Roman"/>
        </w:rPr>
      </w:pPr>
      <w:r>
        <w:rPr>
          <w:rFonts w:eastAsia="Times New Roman" w:cs="Times New Roman"/>
        </w:rPr>
        <w:t xml:space="preserve">Ευχαριστώ για την προσοχή σας. </w:t>
      </w:r>
    </w:p>
    <w:p w14:paraId="3E37BAD1" w14:textId="77777777" w:rsidR="00462015" w:rsidRDefault="00E90EEC">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του ΣΥΡΙΖΑ)</w:t>
      </w:r>
    </w:p>
    <w:p w14:paraId="3E37BAD2" w14:textId="77777777" w:rsidR="00462015" w:rsidRDefault="00E90EEC">
      <w:pPr>
        <w:spacing w:line="600" w:lineRule="auto"/>
        <w:ind w:firstLine="720"/>
        <w:contextualSpacing/>
        <w:jc w:val="both"/>
        <w:rPr>
          <w:rFonts w:eastAsia="Times New Roman" w:cs="Times New Roman"/>
        </w:rPr>
      </w:pPr>
      <w:r>
        <w:rPr>
          <w:rFonts w:eastAsia="Times New Roman"/>
          <w:b/>
          <w:bCs/>
        </w:rPr>
        <w:t>ΠΡΟΕΔΡΕΥΩΝ (Γεώργιος Βαρεμένος):</w:t>
      </w:r>
      <w:r>
        <w:rPr>
          <w:rFonts w:eastAsia="Times New Roman" w:cs="Times New Roman"/>
        </w:rPr>
        <w:t xml:space="preserve"> Ευχαριστούμε και εμείς.</w:t>
      </w:r>
    </w:p>
    <w:p w14:paraId="3E37BAD3" w14:textId="77777777" w:rsidR="00462015" w:rsidRDefault="00E90EEC">
      <w:pPr>
        <w:spacing w:line="600" w:lineRule="auto"/>
        <w:ind w:firstLine="720"/>
        <w:contextualSpacing/>
        <w:jc w:val="both"/>
        <w:rPr>
          <w:rFonts w:eastAsia="Times New Roman" w:cs="Times New Roman"/>
        </w:rPr>
      </w:pPr>
      <w:r>
        <w:rPr>
          <w:rFonts w:eastAsia="Times New Roman" w:cs="Times New Roman"/>
        </w:rPr>
        <w:t xml:space="preserve">Τον λόγο έχει ο κ. Κωστής Χατζηδάκης. </w:t>
      </w:r>
    </w:p>
    <w:p w14:paraId="3E37BAD4" w14:textId="77777777" w:rsidR="00462015" w:rsidRDefault="00E90EEC">
      <w:pPr>
        <w:spacing w:line="600" w:lineRule="auto"/>
        <w:ind w:firstLine="720"/>
        <w:contextualSpacing/>
        <w:jc w:val="both"/>
        <w:rPr>
          <w:rFonts w:eastAsia="Times New Roman" w:cs="Times New Roman"/>
        </w:rPr>
      </w:pPr>
      <w:r>
        <w:rPr>
          <w:rFonts w:eastAsia="Times New Roman" w:cs="Times New Roman"/>
          <w:b/>
        </w:rPr>
        <w:t>ΚΩΝΣΤΑΝΤΙΝΟΣ ΧΑΤΖΗΔΑΚΗΣ:</w:t>
      </w:r>
      <w:r>
        <w:rPr>
          <w:rFonts w:eastAsia="Times New Roman" w:cs="Times New Roman"/>
        </w:rPr>
        <w:t xml:space="preserve"> Κύριε Πρόεδρε, κυρίες και κύριοι συνάδελφοι, έχουμε μια κυβέρνηση</w:t>
      </w:r>
      <w:r>
        <w:rPr>
          <w:rFonts w:eastAsia="Times New Roman" w:cs="Times New Roman"/>
        </w:rPr>
        <w:t>,</w:t>
      </w:r>
      <w:r>
        <w:rPr>
          <w:rFonts w:eastAsia="Times New Roman" w:cs="Times New Roman"/>
        </w:rPr>
        <w:t xml:space="preserve"> η οποία ισχυρίζεται ότι είναι προοδευτική, κάτι που φυσικά αποτελεί δικαίωμά της. Δικαίωμα, όμως, και δικό μας είναι να παρατ</w:t>
      </w:r>
      <w:r>
        <w:rPr>
          <w:rFonts w:eastAsia="Times New Roman" w:cs="Times New Roman"/>
        </w:rPr>
        <w:t xml:space="preserve">ηρούμε τα πράγματα και να βγάζουμε τα συμπεράσματά μας. </w:t>
      </w:r>
    </w:p>
    <w:p w14:paraId="3E37BAD5" w14:textId="77777777" w:rsidR="00462015" w:rsidRDefault="00E90EEC">
      <w:pPr>
        <w:spacing w:line="600" w:lineRule="auto"/>
        <w:ind w:firstLine="720"/>
        <w:contextualSpacing/>
        <w:jc w:val="both"/>
        <w:rPr>
          <w:rFonts w:eastAsia="Times New Roman" w:cs="Times New Roman"/>
        </w:rPr>
      </w:pPr>
      <w:r>
        <w:rPr>
          <w:rFonts w:eastAsia="Times New Roman" w:cs="Times New Roman"/>
        </w:rPr>
        <w:t>Στην οικονομία, για παράδειγμα, είδαμε πόσο προοδευτική είναι η Κυβέρνηση. Ο ίδιος ο Πρωθυπουργός μίλησε για αυταπάτες. Όμως, όλοι ξέρουμε ότι η Κυβέρνηση ήταν εκτός οικονομικής και ευρωπαϊκής πραγμα</w:t>
      </w:r>
      <w:r>
        <w:rPr>
          <w:rFonts w:eastAsia="Times New Roman" w:cs="Times New Roman"/>
        </w:rPr>
        <w:t xml:space="preserve">τικότητας. Συγκρούστηκε με την πραγματικότητα και τα αποτελέσματα της σύγκρουσης τα πληρώνουν μέχρι σήμερα και θα συνεχίσουν να τα πληρώνουν οι Έλληνες πολίτες με δύο μνημόνια, με σκληρά μέτρα για μισθωτούς </w:t>
      </w:r>
      <w:r>
        <w:rPr>
          <w:rFonts w:eastAsia="Times New Roman" w:cs="Times New Roman"/>
        </w:rPr>
        <w:lastRenderedPageBreak/>
        <w:t>και συνταξιούχους, τους οποίους υποτίθεται αυτή η</w:t>
      </w:r>
      <w:r>
        <w:rPr>
          <w:rFonts w:eastAsia="Times New Roman" w:cs="Times New Roman"/>
        </w:rPr>
        <w:t xml:space="preserve"> Κυβέρνηση θα υπηρετούσε, και με λιτότητα διαρκείας. </w:t>
      </w:r>
    </w:p>
    <w:p w14:paraId="3E37BAD6" w14:textId="77777777" w:rsidR="00462015" w:rsidRDefault="00E90EEC">
      <w:pPr>
        <w:spacing w:line="600" w:lineRule="auto"/>
        <w:ind w:firstLine="720"/>
        <w:contextualSpacing/>
        <w:jc w:val="both"/>
        <w:rPr>
          <w:rFonts w:eastAsia="Times New Roman" w:cs="Times New Roman"/>
        </w:rPr>
      </w:pPr>
      <w:r>
        <w:rPr>
          <w:rFonts w:eastAsia="Times New Roman" w:cs="Times New Roman"/>
        </w:rPr>
        <w:t>Στην οικονομία, όπως και να το μετρήσετε, κυρίες και κύριοι συνάδελφοι του ΣΥΡΙΖΑ, με ένα τσουβάλι μέτρα δεν έχετε κατορθώσει να φέρετε τη χώρα ούτε εκεί που ήταν το 2014. Διότι το 2014 η χώρα είχε βγει</w:t>
      </w:r>
      <w:r>
        <w:rPr>
          <w:rFonts w:eastAsia="Times New Roman" w:cs="Times New Roman"/>
        </w:rPr>
        <w:t xml:space="preserve"> ήδη δοκιμαστικά στις αγορές και δεν είχε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που έχει σήμερα στην πλάτη της ούτε είχε τα δύο μνημόνια που φέρνουν την υπογραφή του κ</w:t>
      </w:r>
      <w:r>
        <w:rPr>
          <w:rFonts w:eastAsia="Times New Roman" w:cs="Times New Roman"/>
        </w:rPr>
        <w:t>.</w:t>
      </w:r>
      <w:r>
        <w:rPr>
          <w:rFonts w:eastAsia="Times New Roman" w:cs="Times New Roman"/>
        </w:rPr>
        <w:t xml:space="preserve"> Τσίπρα και του κ</w:t>
      </w:r>
      <w:r>
        <w:rPr>
          <w:rFonts w:eastAsia="Times New Roman" w:cs="Times New Roman"/>
        </w:rPr>
        <w:t>.</w:t>
      </w:r>
      <w:r>
        <w:rPr>
          <w:rFonts w:eastAsia="Times New Roman" w:cs="Times New Roman"/>
        </w:rPr>
        <w:t xml:space="preserve"> Καμμένου. Αυτή ήταν η προοδευτική προσέγγισή σας στην οικονομία. </w:t>
      </w:r>
    </w:p>
    <w:p w14:paraId="3E37BAD7" w14:textId="77777777" w:rsidR="00462015" w:rsidRDefault="00E90EEC">
      <w:pPr>
        <w:spacing w:line="600" w:lineRule="auto"/>
        <w:ind w:firstLine="720"/>
        <w:contextualSpacing/>
        <w:jc w:val="both"/>
        <w:rPr>
          <w:rFonts w:eastAsia="Times New Roman" w:cs="Times New Roman"/>
        </w:rPr>
      </w:pPr>
      <w:r>
        <w:rPr>
          <w:rFonts w:eastAsia="Times New Roman" w:cs="Times New Roman"/>
        </w:rPr>
        <w:t>Στην παιδεία, που δεν υ</w:t>
      </w:r>
      <w:r>
        <w:rPr>
          <w:rFonts w:eastAsia="Times New Roman" w:cs="Times New Roman"/>
        </w:rPr>
        <w:t xml:space="preserve">πάρχει σ’ αυτόν τον βαθμό η τρόικα, αισθάνεστε περισσότερο απελευθερωμένοι να δείξετε πόσο προοδευτικοί είστε. Αυτό το νομοσχέδιο αποτυπώνει αυτήν την </w:t>
      </w:r>
      <w:proofErr w:type="spellStart"/>
      <w:r>
        <w:rPr>
          <w:rFonts w:eastAsia="Times New Roman" w:cs="Times New Roman"/>
        </w:rPr>
        <w:t>ψευτοπροοδευτική</w:t>
      </w:r>
      <w:proofErr w:type="spellEnd"/>
      <w:r>
        <w:rPr>
          <w:rFonts w:eastAsia="Times New Roman" w:cs="Times New Roman"/>
        </w:rPr>
        <w:t xml:space="preserve"> αντίληψη. Θέλω να είμαι συγκεκριμένος και θα αναφερθώ σε τρία παραδείγματα</w:t>
      </w:r>
      <w:r>
        <w:rPr>
          <w:rFonts w:eastAsia="Times New Roman" w:cs="Times New Roman"/>
        </w:rPr>
        <w:t>,</w:t>
      </w:r>
      <w:r>
        <w:rPr>
          <w:rFonts w:eastAsia="Times New Roman" w:cs="Times New Roman"/>
        </w:rPr>
        <w:t xml:space="preserve"> για να δούμε πόσο προοδευτικοί είστε πραγματικά. </w:t>
      </w:r>
    </w:p>
    <w:p w14:paraId="3E37BAD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άσυλο τι κάνετε; Φέρνετε το παλιό καθεστώς, το οποίο δεν υπάρχει σε καμ</w:t>
      </w:r>
      <w:r>
        <w:rPr>
          <w:rFonts w:eastAsia="Times New Roman" w:cs="Times New Roman"/>
          <w:szCs w:val="24"/>
        </w:rPr>
        <w:t>μ</w:t>
      </w:r>
      <w:r>
        <w:rPr>
          <w:rFonts w:eastAsia="Times New Roman" w:cs="Times New Roman"/>
          <w:szCs w:val="24"/>
        </w:rPr>
        <w:t>ία άλλη χώρα της Ευρώπης και ουσιαστικά</w:t>
      </w:r>
      <w:r>
        <w:rPr>
          <w:rFonts w:eastAsia="Times New Roman" w:cs="Times New Roman"/>
          <w:szCs w:val="24"/>
        </w:rPr>
        <w:t>,</w:t>
      </w:r>
      <w:r>
        <w:rPr>
          <w:rFonts w:eastAsia="Times New Roman" w:cs="Times New Roman"/>
          <w:szCs w:val="24"/>
        </w:rPr>
        <w:t xml:space="preserve"> είναι προστασία των </w:t>
      </w:r>
      <w:proofErr w:type="spellStart"/>
      <w:r>
        <w:rPr>
          <w:rFonts w:eastAsia="Times New Roman" w:cs="Times New Roman"/>
          <w:szCs w:val="24"/>
        </w:rPr>
        <w:t>μπαχαλάκηδων</w:t>
      </w:r>
      <w:proofErr w:type="spellEnd"/>
      <w:r>
        <w:rPr>
          <w:rFonts w:eastAsia="Times New Roman" w:cs="Times New Roman"/>
          <w:szCs w:val="24"/>
        </w:rPr>
        <w:t xml:space="preserve">. </w:t>
      </w:r>
    </w:p>
    <w:p w14:paraId="3E37BAD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με </w:t>
      </w:r>
      <w:proofErr w:type="spellStart"/>
      <w:r>
        <w:rPr>
          <w:rFonts w:eastAsia="Times New Roman" w:cs="Times New Roman"/>
          <w:szCs w:val="24"/>
        </w:rPr>
        <w:t>συγχωρείτε</w:t>
      </w:r>
      <w:proofErr w:type="spellEnd"/>
      <w:r>
        <w:rPr>
          <w:rFonts w:eastAsia="Times New Roman" w:cs="Times New Roman"/>
          <w:szCs w:val="24"/>
        </w:rPr>
        <w:t>, κυρίες και κύριοι συνάδελφοι, έχ</w:t>
      </w:r>
      <w:r>
        <w:rPr>
          <w:rFonts w:eastAsia="Times New Roman" w:cs="Times New Roman"/>
          <w:szCs w:val="24"/>
        </w:rPr>
        <w:t>ετε σκεφτεί ένα πάρα πολύ απλό ερώτημα ή όχι; Γιατί καταργείτε τις διατάξεις που ίσχυαν με τον προηγούμενο ν.4009/11; Θεωρείτε ότι δεν προστατευόταν με αυτόν τον τρόπο η ελεύθερη διακίνηση των ιδεών; Θεωρείτε, δηλαδή, ότι τα τελευταία τέσσερα, πέντε χρόνια</w:t>
      </w:r>
      <w:r>
        <w:rPr>
          <w:rFonts w:eastAsia="Times New Roman" w:cs="Times New Roman"/>
          <w:szCs w:val="24"/>
        </w:rPr>
        <w:t xml:space="preserve"> δεν είχαμε ελεύθερη διακίνηση στα ελληνικά πανεπιστήμια; Δεν μπορούσαν οι καθηγητές να πουν αυτό που ήθελαν; Δεν μπορούσαν οι φοιτητές να πουν αυτό που ήθελαν ή να οργανώσουν τις εκδηλώσεις που ήθελαν; </w:t>
      </w:r>
    </w:p>
    <w:p w14:paraId="3E37BAD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εγώ λέω ότι αν κάποιος έπρεπε να ασκήσει </w:t>
      </w:r>
      <w:r>
        <w:rPr>
          <w:rFonts w:eastAsia="Times New Roman" w:cs="Times New Roman"/>
          <w:szCs w:val="24"/>
        </w:rPr>
        <w:t xml:space="preserve">μια κριτική στο καθεστώς που ίσχυσε τα τελευταία χρόνια είναι ότι  αυτός ο νόμος δεν εφαρμόστηκε πλήρως, λόγω δειλίας των κυβερνήσεων και αντίστοιχης ατολμίας των πρυτανικών αρχών. Να είμαστε καθαροί απέναντι στους Έλληνες πολίτες. Περί αυτού πρόκειται. Η </w:t>
      </w:r>
      <w:r>
        <w:rPr>
          <w:rFonts w:eastAsia="Times New Roman" w:cs="Times New Roman"/>
          <w:szCs w:val="24"/>
        </w:rPr>
        <w:t>μόνη προστασία που παρέχεται με τις ρυθμίσεις</w:t>
      </w:r>
      <w:r>
        <w:rPr>
          <w:rFonts w:eastAsia="Times New Roman" w:cs="Times New Roman"/>
          <w:szCs w:val="24"/>
        </w:rPr>
        <w:t>,</w:t>
      </w:r>
      <w:r>
        <w:rPr>
          <w:rFonts w:eastAsia="Times New Roman" w:cs="Times New Roman"/>
          <w:szCs w:val="24"/>
        </w:rPr>
        <w:t xml:space="preserve"> που φέρνετε είναι προστασία στους </w:t>
      </w:r>
      <w:proofErr w:type="spellStart"/>
      <w:r>
        <w:rPr>
          <w:rFonts w:eastAsia="Times New Roman" w:cs="Times New Roman"/>
          <w:szCs w:val="24"/>
        </w:rPr>
        <w:t>μπαχαλάκηδες</w:t>
      </w:r>
      <w:proofErr w:type="spellEnd"/>
      <w:r>
        <w:rPr>
          <w:rFonts w:eastAsia="Times New Roman" w:cs="Times New Roman"/>
          <w:szCs w:val="24"/>
        </w:rPr>
        <w:t>, τίποτα άλλο. Προοδευτική αντίληψη, λοιπόν, στο άσυλο.</w:t>
      </w:r>
    </w:p>
    <w:p w14:paraId="3E37BAD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προοδευτική αντίληψη όλα αυτά που κάνετε στα μεταπτυχιακά, με τον στενό κορσέ που φέρνει σήμερα το </w:t>
      </w:r>
      <w:r>
        <w:rPr>
          <w:rFonts w:eastAsia="Times New Roman" w:cs="Times New Roman"/>
          <w:szCs w:val="24"/>
        </w:rPr>
        <w:t>Υπουργείο</w:t>
      </w:r>
      <w:r>
        <w:rPr>
          <w:rFonts w:eastAsia="Times New Roman" w:cs="Times New Roman"/>
          <w:szCs w:val="24"/>
        </w:rPr>
        <w:t>,</w:t>
      </w:r>
      <w:r>
        <w:rPr>
          <w:rFonts w:eastAsia="Times New Roman" w:cs="Times New Roman"/>
          <w:szCs w:val="24"/>
        </w:rPr>
        <w:t xml:space="preserve"> για να ρυθμίσει τις μεταπτυχιακές σπουδές, στις οποίες </w:t>
      </w:r>
      <w:r>
        <w:rPr>
          <w:rFonts w:eastAsia="Times New Roman" w:cs="Times New Roman"/>
          <w:szCs w:val="24"/>
        </w:rPr>
        <w:lastRenderedPageBreak/>
        <w:t>πράγματι τα τελευταία χρόνια υπήρχε μια κάποια άνοιξη στο ελληνικό πανεπιστήμιο. Παιδιά, φοιτητές, δεν χρειαζόταν στον βαθμό που συνέβαινε στο παρελθόν να πηγαίνουν στο εξωτερικό</w:t>
      </w:r>
      <w:r>
        <w:rPr>
          <w:rFonts w:eastAsia="Times New Roman" w:cs="Times New Roman"/>
          <w:szCs w:val="24"/>
        </w:rPr>
        <w:t>,</w:t>
      </w:r>
      <w:r>
        <w:rPr>
          <w:rFonts w:eastAsia="Times New Roman" w:cs="Times New Roman"/>
          <w:szCs w:val="24"/>
        </w:rPr>
        <w:t xml:space="preserve"> για να σπο</w:t>
      </w:r>
      <w:r>
        <w:rPr>
          <w:rFonts w:eastAsia="Times New Roman" w:cs="Times New Roman"/>
          <w:szCs w:val="24"/>
        </w:rPr>
        <w:t>υδάσουν και σπούδαζαν εδώ, κάνοντας λιγότερα έξοδα για τις οικογένειές τους.</w:t>
      </w:r>
    </w:p>
    <w:p w14:paraId="3E37BAD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Τι κάνετε τώρα εδώ; Βάζετε ανώτατο όριο στους μισθούς που θα παίρνουν οι καθηγητές</w:t>
      </w:r>
      <w:r>
        <w:rPr>
          <w:rFonts w:eastAsia="Times New Roman" w:cs="Times New Roman"/>
          <w:szCs w:val="24"/>
        </w:rPr>
        <w:t>,</w:t>
      </w:r>
      <w:r>
        <w:rPr>
          <w:rFonts w:eastAsia="Times New Roman" w:cs="Times New Roman"/>
          <w:szCs w:val="24"/>
        </w:rPr>
        <w:t xml:space="preserve"> τιμωρώντας έτσι την προσπάθεια, την αξιοκρατία και την επιτυχία, διότι προφανώς όλα αυτά σας εν</w:t>
      </w:r>
      <w:r>
        <w:rPr>
          <w:rFonts w:eastAsia="Times New Roman" w:cs="Times New Roman"/>
          <w:szCs w:val="24"/>
        </w:rPr>
        <w:t>οχλούν. Για να έρθει κάποιος ξένος φοιτητής</w:t>
      </w:r>
      <w:r>
        <w:rPr>
          <w:rFonts w:eastAsia="Times New Roman" w:cs="Times New Roman"/>
          <w:szCs w:val="24"/>
        </w:rPr>
        <w:t>,</w:t>
      </w:r>
      <w:r>
        <w:rPr>
          <w:rFonts w:eastAsia="Times New Roman" w:cs="Times New Roman"/>
          <w:szCs w:val="24"/>
        </w:rPr>
        <w:t xml:space="preserve"> πρέπει να έχει αναγνώριση το πτυχίο του από το ΔΟΑΤΑΠ. Αν δεν έχει, να μην έρθει, δεν χρειαζόμαστε τα λεφτά του. </w:t>
      </w:r>
      <w:r>
        <w:rPr>
          <w:rFonts w:eastAsia="Times New Roman" w:cs="Times New Roman"/>
          <w:szCs w:val="24"/>
        </w:rPr>
        <w:t>Φ</w:t>
      </w:r>
      <w:r>
        <w:rPr>
          <w:rFonts w:eastAsia="Times New Roman" w:cs="Times New Roman"/>
          <w:szCs w:val="24"/>
        </w:rPr>
        <w:t>υσικά</w:t>
      </w:r>
      <w:r>
        <w:rPr>
          <w:rFonts w:eastAsia="Times New Roman" w:cs="Times New Roman"/>
          <w:szCs w:val="24"/>
        </w:rPr>
        <w:t>,</w:t>
      </w:r>
      <w:r>
        <w:rPr>
          <w:rFonts w:eastAsia="Times New Roman" w:cs="Times New Roman"/>
          <w:szCs w:val="24"/>
        </w:rPr>
        <w:t xml:space="preserve"> βάζετε και μια σειρά από εμπόδια στην οργάνωση των μεταπτυχιακών σπουδών, καθώς μπορεί ο Υ</w:t>
      </w:r>
      <w:r>
        <w:rPr>
          <w:rFonts w:eastAsia="Times New Roman" w:cs="Times New Roman"/>
          <w:szCs w:val="24"/>
        </w:rPr>
        <w:t>πουργός να αναπέμπει απόφαση και της ίδιας της συγκλήτου για τη διοργάνωση μεταπτυχιακών σπουδών από ένα πανεπιστήμιο και από ένα τμήμα.</w:t>
      </w:r>
    </w:p>
    <w:p w14:paraId="3E37BAD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δηλαδή, εσείς εμπιστεύεστε τους </w:t>
      </w:r>
      <w:proofErr w:type="spellStart"/>
      <w:r>
        <w:rPr>
          <w:rFonts w:eastAsia="Times New Roman" w:cs="Times New Roman"/>
          <w:szCs w:val="24"/>
        </w:rPr>
        <w:t>μπαχαλάκηδες</w:t>
      </w:r>
      <w:proofErr w:type="spellEnd"/>
      <w:r>
        <w:rPr>
          <w:rFonts w:eastAsia="Times New Roman" w:cs="Times New Roman"/>
          <w:szCs w:val="24"/>
        </w:rPr>
        <w:t xml:space="preserve"> και δεν εμπιστεύεστε τους καθηγητές και τη σύγκλητο, για να</w:t>
      </w:r>
      <w:r>
        <w:rPr>
          <w:rFonts w:eastAsia="Times New Roman" w:cs="Times New Roman"/>
          <w:szCs w:val="24"/>
        </w:rPr>
        <w:t xml:space="preserve"> διοργανώσουν μεταπτυχιακά μαθήματα. Ενώ το πράγμα είναι πάρα πολύ απλό. Θα μπορούσατε</w:t>
      </w:r>
      <w:r>
        <w:rPr>
          <w:rFonts w:eastAsia="Times New Roman" w:cs="Times New Roman"/>
          <w:szCs w:val="24"/>
        </w:rPr>
        <w:t>,</w:t>
      </w:r>
      <w:r>
        <w:rPr>
          <w:rFonts w:eastAsia="Times New Roman" w:cs="Times New Roman"/>
          <w:szCs w:val="24"/>
        </w:rPr>
        <w:t xml:space="preserve"> αντί για αυτές τις γραφειοκρατικές ρυθμίσεις, από τη μια πλευρά να εμπιστευτείτε την αρχή για </w:t>
      </w:r>
      <w:r>
        <w:rPr>
          <w:rFonts w:eastAsia="Times New Roman" w:cs="Times New Roman"/>
          <w:szCs w:val="24"/>
        </w:rPr>
        <w:lastRenderedPageBreak/>
        <w:t>τη διασφάλιση της ποιότητας, όπως γίνεται στο εξωτερικό, προκειμένου να γί</w:t>
      </w:r>
      <w:r>
        <w:rPr>
          <w:rFonts w:eastAsia="Times New Roman" w:cs="Times New Roman"/>
          <w:szCs w:val="24"/>
        </w:rPr>
        <w:t>νονται μεταπτυχιακά με ποιότητα και από την άλλη πλευρά</w:t>
      </w:r>
      <w:r>
        <w:rPr>
          <w:rFonts w:eastAsia="Times New Roman" w:cs="Times New Roman"/>
          <w:szCs w:val="24"/>
        </w:rPr>
        <w:t>,</w:t>
      </w:r>
      <w:r>
        <w:rPr>
          <w:rFonts w:eastAsia="Times New Roman" w:cs="Times New Roman"/>
          <w:szCs w:val="24"/>
        </w:rPr>
        <w:t xml:space="preserve"> να δίνετε υποτροφίες για τους οικονομικά αδύναμους, όπως γίνεται σε όλες τις χώρες του εξωτερικού. Είναι πάρα πολύ απλό και σας το έχουμε επισημάνει.</w:t>
      </w:r>
    </w:p>
    <w:p w14:paraId="3E37BAD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τρίτο παράδειγμα</w:t>
      </w:r>
      <w:r>
        <w:rPr>
          <w:rFonts w:eastAsia="Times New Roman" w:cs="Times New Roman"/>
          <w:szCs w:val="24"/>
        </w:rPr>
        <w:t>,</w:t>
      </w:r>
      <w:r>
        <w:rPr>
          <w:rFonts w:eastAsia="Times New Roman" w:cs="Times New Roman"/>
          <w:szCs w:val="24"/>
        </w:rPr>
        <w:t xml:space="preserve"> που δείχνει πόσο προοδευτικο</w:t>
      </w:r>
      <w:r>
        <w:rPr>
          <w:rFonts w:eastAsia="Times New Roman" w:cs="Times New Roman"/>
          <w:szCs w:val="24"/>
        </w:rPr>
        <w:t>ί είστε</w:t>
      </w:r>
      <w:r>
        <w:rPr>
          <w:rFonts w:eastAsia="Times New Roman" w:cs="Times New Roman"/>
          <w:szCs w:val="24"/>
        </w:rPr>
        <w:t>,</w:t>
      </w:r>
      <w:r>
        <w:rPr>
          <w:rFonts w:eastAsia="Times New Roman" w:cs="Times New Roman"/>
          <w:szCs w:val="24"/>
        </w:rPr>
        <w:t xml:space="preserve"> έχει σχέση με τη δυνατότητα να γίνονται ξενόγλωσσες σπουδές στην Ελλάδα. Τις περιορίζετε μόνο στο διεθνές πανεπιστήμιο. Το διεθνές πανεπιστήμιο το έκανε η Νέα Δημοκρατία, το έκανε η Κυβέρνηση Καραμανλή στην περίοδο 2004-2009. Άρα, έχουμε κάθε λόγο</w:t>
      </w:r>
      <w:r>
        <w:rPr>
          <w:rFonts w:eastAsia="Times New Roman" w:cs="Times New Roman"/>
          <w:szCs w:val="24"/>
        </w:rPr>
        <w:t xml:space="preserve"> να το υποστηρίζουμε. Όμως, πραγματικά διερωτώμαι: </w:t>
      </w:r>
      <w:r>
        <w:rPr>
          <w:rFonts w:eastAsia="Times New Roman" w:cs="Times New Roman"/>
          <w:szCs w:val="24"/>
        </w:rPr>
        <w:t>Γ</w:t>
      </w:r>
      <w:r>
        <w:rPr>
          <w:rFonts w:eastAsia="Times New Roman" w:cs="Times New Roman"/>
          <w:szCs w:val="24"/>
        </w:rPr>
        <w:t xml:space="preserve">ιατί να περιορίζονται οι ξενόγλωσσες σπουδές μόνο στο διεθνές πανεπιστήμιο; </w:t>
      </w:r>
    </w:p>
    <w:p w14:paraId="3E37BAD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3E37BAE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Τι πειράζει να γίνονται στο Πανεπιστήμιο Αθηνών, στ</w:t>
      </w:r>
      <w:r>
        <w:rPr>
          <w:rFonts w:eastAsia="Times New Roman" w:cs="Times New Roman"/>
          <w:szCs w:val="24"/>
        </w:rPr>
        <w:t xml:space="preserve">ο Αριστοτέλειο Πανεπιστήμιο, στο Πανεπιστήμιο Κρήτης, οπουδήποτε; Έχουμε περίσσευμα χρημάτων και δεν θέλουμε φοιτητές από τα Βαλκάνια, από τη Μέση Ανατολή ή από οπουδήποτε να έρχονται στην Ελλάδα και να διδάσκονται στα πανεπιστήμιά μας </w:t>
      </w:r>
      <w:r>
        <w:rPr>
          <w:rFonts w:eastAsia="Times New Roman" w:cs="Times New Roman"/>
          <w:szCs w:val="24"/>
        </w:rPr>
        <w:lastRenderedPageBreak/>
        <w:t>στα αγγλικά ή σε οπο</w:t>
      </w:r>
      <w:r>
        <w:rPr>
          <w:rFonts w:eastAsia="Times New Roman" w:cs="Times New Roman"/>
          <w:szCs w:val="24"/>
        </w:rPr>
        <w:t>ιαδήποτε άλλη γλώσσα; Είναι αυτό προοδευτική αντίληψη</w:t>
      </w:r>
      <w:r>
        <w:rPr>
          <w:rFonts w:eastAsia="Times New Roman" w:cs="Times New Roman"/>
          <w:szCs w:val="24"/>
        </w:rPr>
        <w:t>,</w:t>
      </w:r>
      <w:r>
        <w:rPr>
          <w:rFonts w:eastAsia="Times New Roman" w:cs="Times New Roman"/>
          <w:szCs w:val="24"/>
        </w:rPr>
        <w:t xml:space="preserve"> πραγματικά; Θέλω να το σκεφτεί κάθε Έλληνας πολίτης</w:t>
      </w:r>
      <w:r>
        <w:rPr>
          <w:rFonts w:eastAsia="Times New Roman" w:cs="Times New Roman"/>
          <w:szCs w:val="24"/>
        </w:rPr>
        <w:t>,</w:t>
      </w:r>
      <w:r>
        <w:rPr>
          <w:rFonts w:eastAsia="Times New Roman" w:cs="Times New Roman"/>
          <w:szCs w:val="24"/>
        </w:rPr>
        <w:t xml:space="preserve"> που μας παρακολουθεί αυτή την ώρα. </w:t>
      </w:r>
    </w:p>
    <w:p w14:paraId="3E37BAE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Άρα, κυρίες και κύριοι συνάδελφοι, το νομοσχέδιο αυτό πράγματι αναδεικνύει τις διαφορές των δύο παρατάξεων και π</w:t>
      </w:r>
      <w:r>
        <w:rPr>
          <w:rFonts w:eastAsia="Times New Roman" w:cs="Times New Roman"/>
          <w:szCs w:val="24"/>
        </w:rPr>
        <w:t xml:space="preserve">ράγματι υπογραμμίζει ποιος είναι προοδευτικός και ποιος είναι με την αντίδραση και την καθυστέρηση. </w:t>
      </w:r>
    </w:p>
    <w:p w14:paraId="3E37BAE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Ξέρω ότι θα σας ενοχλήσει, αλλά κάποια στιγμή κάποιος πρέπει να τα πει. Η παράταξη της Νέας Δημοκρατίας είναι με την κοινή λογική, όπως καταδεικνύει η θέση</w:t>
      </w:r>
      <w:r>
        <w:rPr>
          <w:rFonts w:eastAsia="Times New Roman" w:cs="Times New Roman"/>
          <w:szCs w:val="24"/>
        </w:rPr>
        <w:t xml:space="preserve"> που έχουμε για το άσυλο, ενώ εσείς είστε με μια αντίληψη που δεν απαντάται πουθενά σε άλλες χώρες της Ευρώπης. Η παράταξη της Νέας Δημοκρατίας είναι με την αξιοκρατία, όπως φαίνεται από την τοποθέτηση που έχουμε στα μεταπτυχιακά, ενώ εσείς είστε με την ισ</w:t>
      </w:r>
      <w:r>
        <w:rPr>
          <w:rFonts w:eastAsia="Times New Roman" w:cs="Times New Roman"/>
          <w:szCs w:val="24"/>
        </w:rPr>
        <w:t xml:space="preserve">οπέδωση, κάτι που δεν είναι προοδευτική αντίληψη. </w:t>
      </w:r>
    </w:p>
    <w:p w14:paraId="3E37BAE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παράταξη της Νέας Δημοκρατίας είναι που θέλει να φέρει στην Ελλάδα συνάλλαγμα</w:t>
      </w:r>
      <w:r>
        <w:rPr>
          <w:rFonts w:eastAsia="Times New Roman" w:cs="Times New Roman"/>
          <w:szCs w:val="24"/>
        </w:rPr>
        <w:t>,</w:t>
      </w:r>
      <w:r>
        <w:rPr>
          <w:rFonts w:eastAsia="Times New Roman" w:cs="Times New Roman"/>
          <w:szCs w:val="24"/>
        </w:rPr>
        <w:t xml:space="preserve"> κάνοντας την πατρίδα μας διεθνές εκπαιδευτικό κέντρο, ενώ εσείς έχετε αλλεργία σε κάθε καινοτομία και θέλετε να κόψετε την ε</w:t>
      </w:r>
      <w:r>
        <w:rPr>
          <w:rFonts w:eastAsia="Times New Roman" w:cs="Times New Roman"/>
          <w:szCs w:val="24"/>
        </w:rPr>
        <w:t>ίσοδο</w:t>
      </w:r>
      <w:r>
        <w:rPr>
          <w:rFonts w:eastAsia="Times New Roman" w:cs="Times New Roman"/>
          <w:szCs w:val="24"/>
        </w:rPr>
        <w:t>,</w:t>
      </w:r>
      <w:r>
        <w:rPr>
          <w:rFonts w:eastAsia="Times New Roman" w:cs="Times New Roman"/>
          <w:szCs w:val="24"/>
        </w:rPr>
        <w:t xml:space="preserve"> ακόμα και σε φοιτητές που </w:t>
      </w:r>
      <w:r>
        <w:rPr>
          <w:rFonts w:eastAsia="Times New Roman" w:cs="Times New Roman"/>
          <w:szCs w:val="24"/>
        </w:rPr>
        <w:lastRenderedPageBreak/>
        <w:t>θέλουν να έρθουν στην Ελλάδα, όπως συνέβη με κάποιους Κινέζους φοιτητές</w:t>
      </w:r>
      <w:r>
        <w:rPr>
          <w:rFonts w:eastAsia="Times New Roman" w:cs="Times New Roman"/>
          <w:szCs w:val="24"/>
        </w:rPr>
        <w:t>,</w:t>
      </w:r>
      <w:r>
        <w:rPr>
          <w:rFonts w:eastAsia="Times New Roman" w:cs="Times New Roman"/>
          <w:szCs w:val="24"/>
        </w:rPr>
        <w:t xml:space="preserve"> πριν από μερικούς μήνες, να δώσουν τα λεφτά τους και να σπουδάσουν στη χώρα μας.</w:t>
      </w:r>
    </w:p>
    <w:p w14:paraId="3E37BAE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Είναι, λοιπόν, ξεκάθαρο ότι η πραγματικά προοδευτική παράταξη είναι η</w:t>
      </w:r>
      <w:r>
        <w:rPr>
          <w:rFonts w:eastAsia="Times New Roman" w:cs="Times New Roman"/>
          <w:szCs w:val="24"/>
        </w:rPr>
        <w:t xml:space="preserve"> δική μας παράταξη. Δεν μιλώ ως αλάθητος ούτε ως εκπρόσωπος του κόμματος των αλάθητων. Όμως, όπως και να το δούμε, όπως και να συγκρίνουμε τα πράγματα, αυτά είναι προφανή. Ήρθατε να καλυτερέψετε τα πράγματα στην οικονομία και πήγατε τις εξελίξεις προς τα π</w:t>
      </w:r>
      <w:r>
        <w:rPr>
          <w:rFonts w:eastAsia="Times New Roman" w:cs="Times New Roman"/>
          <w:szCs w:val="24"/>
        </w:rPr>
        <w:t>ίσω. Φορτώσατε τους ασθενέστερους με πάρα πολλά και βαριά μέτρα. Ήρθατε ως οι «</w:t>
      </w:r>
      <w:proofErr w:type="spellStart"/>
      <w:r>
        <w:rPr>
          <w:rFonts w:eastAsia="Times New Roman" w:cs="Times New Roman"/>
          <w:szCs w:val="24"/>
        </w:rPr>
        <w:t>Ρομπέν</w:t>
      </w:r>
      <w:proofErr w:type="spellEnd"/>
      <w:r>
        <w:rPr>
          <w:rFonts w:eastAsia="Times New Roman" w:cs="Times New Roman"/>
          <w:szCs w:val="24"/>
        </w:rPr>
        <w:t xml:space="preserve"> </w:t>
      </w:r>
      <w:r>
        <w:rPr>
          <w:rFonts w:eastAsia="Times New Roman" w:cs="Times New Roman"/>
          <w:szCs w:val="24"/>
        </w:rPr>
        <w:t>των φτωχών</w:t>
      </w:r>
      <w:r>
        <w:rPr>
          <w:rFonts w:eastAsia="Times New Roman" w:cs="Times New Roman"/>
          <w:szCs w:val="24"/>
        </w:rPr>
        <w:t>»</w:t>
      </w:r>
      <w:r>
        <w:rPr>
          <w:rFonts w:eastAsia="Times New Roman" w:cs="Times New Roman"/>
          <w:szCs w:val="24"/>
        </w:rPr>
        <w:t xml:space="preserve"> και κάνατε τους φτωχούς</w:t>
      </w:r>
      <w:r>
        <w:rPr>
          <w:rFonts w:eastAsia="Times New Roman" w:cs="Times New Roman"/>
          <w:szCs w:val="24"/>
        </w:rPr>
        <w:t>,</w:t>
      </w:r>
      <w:r>
        <w:rPr>
          <w:rFonts w:eastAsia="Times New Roman" w:cs="Times New Roman"/>
          <w:szCs w:val="24"/>
        </w:rPr>
        <w:t xml:space="preserve"> φτωχότερους. </w:t>
      </w:r>
    </w:p>
    <w:p w14:paraId="3E37BAE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Και στην παιδεία έχουμε ίδια δείγματα γραφής. Το όραμά σας, ενώ είμαστε στο 2017, είναι να ξαναγυρίσουμε στη δεκαετία </w:t>
      </w:r>
      <w:r>
        <w:rPr>
          <w:rFonts w:eastAsia="Times New Roman" w:cs="Times New Roman"/>
          <w:szCs w:val="24"/>
        </w:rPr>
        <w:t xml:space="preserve">του ’80. Έχετε μια πολιτική-ρετρό, που εμπνέεται από τις περασμένες δεκαετίες. Δεν εμπνέεται ούτε από την Ευρώπη ούτε από το μέλλον ούτε από την κοινή λογική. </w:t>
      </w:r>
    </w:p>
    <w:p w14:paraId="3E37BAE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Ξέρετε ποιο είναι το βασικό μου συμπέρασμα</w:t>
      </w:r>
      <w:r>
        <w:rPr>
          <w:rFonts w:eastAsia="Times New Roman" w:cs="Times New Roman"/>
          <w:szCs w:val="24"/>
        </w:rPr>
        <w:t>,</w:t>
      </w:r>
      <w:r>
        <w:rPr>
          <w:rFonts w:eastAsia="Times New Roman" w:cs="Times New Roman"/>
          <w:szCs w:val="24"/>
        </w:rPr>
        <w:t xml:space="preserve"> μετά απ’ όλα αυτά; Η παρουσία σας στην Κυβέρνηση είχ</w:t>
      </w:r>
      <w:r>
        <w:rPr>
          <w:rFonts w:eastAsia="Times New Roman" w:cs="Times New Roman"/>
          <w:szCs w:val="24"/>
        </w:rPr>
        <w:t xml:space="preserve">ε μια χρησιμότητα και αυτό το αναγνωρίζω, ότι οι Έλληνες πολίτες πια μπορούν να συγκρίνουν, μπορούν να καταλάβουν ποιος είναι πράγματι ο </w:t>
      </w:r>
      <w:r>
        <w:rPr>
          <w:rFonts w:eastAsia="Times New Roman" w:cs="Times New Roman"/>
          <w:szCs w:val="24"/>
        </w:rPr>
        <w:lastRenderedPageBreak/>
        <w:t>προοδευτικός και ποιος εκφράζει τη συντήρηση και την καθυστέρηση. Και τη συντήρηση και την καθυστέρηση την εκφράζει ξεκ</w:t>
      </w:r>
      <w:r>
        <w:rPr>
          <w:rFonts w:eastAsia="Times New Roman" w:cs="Times New Roman"/>
          <w:szCs w:val="24"/>
        </w:rPr>
        <w:t>άθαρα η Κυβέρνηση που σήμερα μας κυβερνά, η Κυβέρνηση ΣΥΡΙΖΑ-ΑΝΕΛ.</w:t>
      </w:r>
    </w:p>
    <w:p w14:paraId="3E37BAE7"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37BAE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Άδωνις Γεωργιάδης έχει τον λόγο.</w:t>
      </w:r>
    </w:p>
    <w:p w14:paraId="3E37BAE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w:t>
      </w:r>
      <w:r>
        <w:rPr>
          <w:rFonts w:eastAsia="Times New Roman" w:cs="Times New Roman"/>
          <w:b/>
          <w:szCs w:val="24"/>
        </w:rPr>
        <w:t xml:space="preserve">των): </w:t>
      </w:r>
      <w:r>
        <w:rPr>
          <w:rFonts w:eastAsia="Times New Roman" w:cs="Times New Roman"/>
          <w:szCs w:val="24"/>
        </w:rPr>
        <w:t>Κύριε Πρόεδρε, μπορώ να διευκρινίσω το εξής;</w:t>
      </w:r>
    </w:p>
    <w:p w14:paraId="3E37BAE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3E37BAE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Δεν θα σχολιάσω καθόλου την πολιτική αντιπαράθεση. Ως προς τα ξενόγλωσσ</w:t>
      </w:r>
      <w:r>
        <w:rPr>
          <w:rFonts w:eastAsia="Times New Roman" w:cs="Times New Roman"/>
          <w:szCs w:val="24"/>
        </w:rPr>
        <w:t xml:space="preserve">α, πρέπει να είναι σαφές τι γίνεται και να γίνεται κριτική επί του πραγματικού. Προσέξτε. Το Διεθνές Πανεπιστήμιο έχει την τεχνογνωσία για τα ξενόγλωσσα. Σωστά; </w:t>
      </w:r>
    </w:p>
    <w:p w14:paraId="3E37BAE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Όχι προπτυχιακά. </w:t>
      </w:r>
    </w:p>
    <w:p w14:paraId="3E37BAE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Αφήστε να τελειώσω.</w:t>
      </w:r>
    </w:p>
    <w:p w14:paraId="3E37BAE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Δίνει τη δυνατότητα για τα προπτυχιακά και τα μεταπτυχιακά. Αυτή τη στιγμή, όπως ξέρετε, και το Διεθνές Πανεπιστήμιο και άλλα πολλά πανεπιστήμια έχουν πολλά μεταπτυχι</w:t>
      </w:r>
      <w:r>
        <w:rPr>
          <w:rFonts w:eastAsia="Times New Roman" w:cs="Times New Roman"/>
          <w:szCs w:val="24"/>
        </w:rPr>
        <w:t xml:space="preserve">ακά στα αγγλικά. Τα βγάζουμε τα μεταπτυχιακά. </w:t>
      </w:r>
    </w:p>
    <w:p w14:paraId="3E37BAE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Ως προς τα προπτυχιακά</w:t>
      </w:r>
      <w:r>
        <w:rPr>
          <w:rFonts w:eastAsia="Times New Roman" w:cs="Times New Roman"/>
          <w:szCs w:val="24"/>
        </w:rPr>
        <w:t>,</w:t>
      </w:r>
      <w:r>
        <w:rPr>
          <w:rFonts w:eastAsia="Times New Roman" w:cs="Times New Roman"/>
          <w:szCs w:val="24"/>
        </w:rPr>
        <w:t xml:space="preserve"> λέμε ότι θα μπορούσε να υπάρχει συνεργασία με το Διεθνές Πανεπιστήμιο, όχι για να γίνονται τα μαθήματα στο Διεθνές Πανεπιστήμιο, αλλά να γίνονται εκεί όπου θα συνεργαστούν, παραδείγματο</w:t>
      </w:r>
      <w:r>
        <w:rPr>
          <w:rFonts w:eastAsia="Times New Roman" w:cs="Times New Roman"/>
          <w:szCs w:val="24"/>
        </w:rPr>
        <w:t>ς χάρη, το Πανεπιστήμιο Αθηνών, το Πανεπιστήμιο Θεσσαλονίκης ή οποιοδήποτε άλλο. Άρα, να πάρεις αυτό με τους εννέα διδάσκοντες του Διεθνούς Πανεπιστημίου…</w:t>
      </w:r>
    </w:p>
    <w:p w14:paraId="3E37BAF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Κάντε το προαιρετικό, κύριε Υπουργέ, όχι δεσμευτικό.</w:t>
      </w:r>
    </w:p>
    <w:p w14:paraId="3E37BAF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w:t>
      </w:r>
      <w:r>
        <w:rPr>
          <w:rFonts w:eastAsia="Times New Roman" w:cs="Times New Roman"/>
          <w:b/>
          <w:szCs w:val="24"/>
        </w:rPr>
        <w:t xml:space="preserve">Παιδείας, Έρευνας και Θρησκευμάτων): </w:t>
      </w:r>
      <w:r>
        <w:rPr>
          <w:rFonts w:eastAsia="Times New Roman" w:cs="Times New Roman"/>
          <w:szCs w:val="24"/>
        </w:rPr>
        <w:t>Ποιο να κάνω προαιρετικό;</w:t>
      </w:r>
    </w:p>
    <w:p w14:paraId="3E37BAF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Τη συνεργασία με το Διεθνές Πανεπιστήμιο.</w:t>
      </w:r>
    </w:p>
    <w:p w14:paraId="3E37BAF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Θα σας πω. </w:t>
      </w:r>
    </w:p>
    <w:p w14:paraId="3E37BAF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δεν καταργούμε ούτε την παλαιά δυνατότητα ν</w:t>
      </w:r>
      <w:r>
        <w:rPr>
          <w:rFonts w:eastAsia="Times New Roman" w:cs="Times New Roman"/>
          <w:szCs w:val="24"/>
        </w:rPr>
        <w:t>α γίνει αγγλόφωνο τμήμα και επίσης λέμε ότι μπορούν να γίνονται μαθήματα αγγλόφωνα στο υπάρχον πρόγραμμα σπουδών, για να διασφαλιστεί η συνεργασία μ</w:t>
      </w:r>
      <w:r>
        <w:rPr>
          <w:rFonts w:eastAsia="Times New Roman" w:cs="Times New Roman"/>
          <w:szCs w:val="24"/>
        </w:rPr>
        <w:t>ε</w:t>
      </w:r>
      <w:r>
        <w:rPr>
          <w:rFonts w:eastAsia="Times New Roman" w:cs="Times New Roman"/>
          <w:szCs w:val="24"/>
        </w:rPr>
        <w:t xml:space="preserve"> </w:t>
      </w:r>
      <w:r>
        <w:rPr>
          <w:rFonts w:eastAsia="Times New Roman" w:cs="Times New Roman"/>
          <w:szCs w:val="24"/>
        </w:rPr>
        <w:t>το «</w:t>
      </w:r>
      <w:r>
        <w:rPr>
          <w:rFonts w:eastAsia="Times New Roman" w:cs="Times New Roman"/>
          <w:szCs w:val="24"/>
          <w:lang w:val="en-US"/>
        </w:rPr>
        <w:t>ERASMUS</w:t>
      </w:r>
      <w:r>
        <w:rPr>
          <w:rFonts w:eastAsia="Times New Roman" w:cs="Times New Roman"/>
          <w:szCs w:val="24"/>
        </w:rPr>
        <w:t>»</w:t>
      </w:r>
      <w:r>
        <w:rPr>
          <w:rFonts w:eastAsia="Times New Roman" w:cs="Times New Roman"/>
          <w:szCs w:val="24"/>
        </w:rPr>
        <w:t>, διότι υπάρχει ένα θέμα. Άρα, όλα αυτά τα κάνουμε.</w:t>
      </w:r>
    </w:p>
    <w:p w14:paraId="3E37BAF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Τώρα, τι δεν κάνουμε; Δεν μπορεί αυτή τη σ</w:t>
      </w:r>
      <w:r>
        <w:rPr>
          <w:rFonts w:eastAsia="Times New Roman" w:cs="Times New Roman"/>
          <w:szCs w:val="24"/>
        </w:rPr>
        <w:t>τιγμή να υπάρχει ένα πρόγραμμα</w:t>
      </w:r>
      <w:r>
        <w:rPr>
          <w:rFonts w:eastAsia="Times New Roman" w:cs="Times New Roman"/>
          <w:szCs w:val="24"/>
        </w:rPr>
        <w:t>,</w:t>
      </w:r>
      <w:r>
        <w:rPr>
          <w:rFonts w:eastAsia="Times New Roman" w:cs="Times New Roman"/>
          <w:szCs w:val="24"/>
        </w:rPr>
        <w:t xml:space="preserve"> το οποίο να οδηγεί σε πτυχίο -κανονικό πρόγραμμα όμως, όχι διετές- τετράχρονο πρόγραμμα που να οδηγεί σε ένα πτυχίο, όπου για να πάρεις αυτό το πτυχίο</w:t>
      </w:r>
      <w:r>
        <w:rPr>
          <w:rFonts w:eastAsia="Times New Roman" w:cs="Times New Roman"/>
          <w:szCs w:val="24"/>
        </w:rPr>
        <w:t>,</w:t>
      </w:r>
      <w:r>
        <w:rPr>
          <w:rFonts w:eastAsia="Times New Roman" w:cs="Times New Roman"/>
          <w:szCs w:val="24"/>
        </w:rPr>
        <w:t xml:space="preserve"> πρέπει να είσαι εκτός Ευρωπαϊκής Ένωσης και να πληρώνεις δίδακτρα. Διότι</w:t>
      </w:r>
      <w:r>
        <w:rPr>
          <w:rFonts w:eastAsia="Times New Roman" w:cs="Times New Roman"/>
          <w:szCs w:val="24"/>
        </w:rPr>
        <w:t>, εάν είσαι εντός Ευρωπαϊκής Ένωσης, έχεις ένα πρόβλημα με τους Έλληνες φοιτητές</w:t>
      </w:r>
      <w:r>
        <w:rPr>
          <w:rFonts w:eastAsia="Times New Roman" w:cs="Times New Roman"/>
          <w:szCs w:val="24"/>
        </w:rPr>
        <w:t>,</w:t>
      </w:r>
      <w:r>
        <w:rPr>
          <w:rFonts w:eastAsia="Times New Roman" w:cs="Times New Roman"/>
          <w:szCs w:val="24"/>
        </w:rPr>
        <w:t xml:space="preserve"> που πρέπει να έχουν το δικαίωμα να γράφονται και εκεί 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w:t>
      </w:r>
      <w:r>
        <w:rPr>
          <w:rFonts w:eastAsia="Times New Roman" w:cs="Times New Roman"/>
          <w:szCs w:val="24"/>
        </w:rPr>
        <w:t xml:space="preserve">άρα, ουσιαστικά βάζεις δίδακτρα στα προπτυχιακά. Άρα, βγάζουμε τα εντός. </w:t>
      </w:r>
    </w:p>
    <w:p w14:paraId="3E37BAF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Μένει, λοιπόν, το εκτός και σας καλώ να</w:t>
      </w:r>
      <w:r>
        <w:rPr>
          <w:rFonts w:eastAsia="Times New Roman" w:cs="Times New Roman"/>
          <w:szCs w:val="24"/>
        </w:rPr>
        <w:t xml:space="preserve"> μου πείτε τι είναι αυτό το πτυχίο που θα παίρνουν; Τι δικαιώματα και υποχρεώσεις θα έχουν τα άτομα που θα παίρνουν αυτό το πτυχίο; Δεν είναι ούτε νομικά διευκρινισμένο -γενικότερα νομικά- ούτε όμως και </w:t>
      </w:r>
      <w:r>
        <w:rPr>
          <w:rFonts w:eastAsia="Times New Roman" w:cs="Times New Roman"/>
          <w:szCs w:val="24"/>
        </w:rPr>
        <w:lastRenderedPageBreak/>
        <w:t>κοινωνικά. Θα πάρετε εσείς την ευθύνη να πείτε ότι κά</w:t>
      </w:r>
      <w:r>
        <w:rPr>
          <w:rFonts w:eastAsia="Times New Roman" w:cs="Times New Roman"/>
          <w:szCs w:val="24"/>
        </w:rPr>
        <w:t>θε τμήμα μπορεί παράλληλα να δίνει και ένα πτυχίο γι</w:t>
      </w:r>
      <w:r>
        <w:rPr>
          <w:rFonts w:eastAsia="Times New Roman" w:cs="Times New Roman"/>
          <w:szCs w:val="24"/>
        </w:rPr>
        <w:t>’</w:t>
      </w:r>
      <w:r>
        <w:rPr>
          <w:rFonts w:eastAsia="Times New Roman" w:cs="Times New Roman"/>
          <w:szCs w:val="24"/>
        </w:rPr>
        <w:t xml:space="preserve"> αυτούς που έρχονται εκτός Ευρωπαϊκής Ένωσης, που θα είναι με δίδακτρα; </w:t>
      </w:r>
    </w:p>
    <w:p w14:paraId="3E37BAF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Ναι. </w:t>
      </w:r>
    </w:p>
    <w:p w14:paraId="3E37BAF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Προσέξτε, μην λέτε «ναι» για λόγους </w:t>
      </w:r>
      <w:r>
        <w:rPr>
          <w:rFonts w:eastAsia="Times New Roman" w:cs="Times New Roman"/>
          <w:szCs w:val="24"/>
        </w:rPr>
        <w:t>αντιπολιτευτικούς</w:t>
      </w:r>
      <w:r>
        <w:rPr>
          <w:rFonts w:eastAsia="Times New Roman" w:cs="Times New Roman"/>
          <w:szCs w:val="24"/>
        </w:rPr>
        <w:t>. Σ</w:t>
      </w:r>
      <w:r>
        <w:rPr>
          <w:rFonts w:eastAsia="Times New Roman" w:cs="Times New Roman"/>
          <w:szCs w:val="24"/>
        </w:rPr>
        <w:t>κεφθείτε το λίγο.</w:t>
      </w:r>
    </w:p>
    <w:p w14:paraId="3E37BAF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Λέω, λοιπόν, ότι είναι ένα εξαιρετικά σύνθετο ζήτημα. Ο</w:t>
      </w:r>
      <w:r>
        <w:rPr>
          <w:rFonts w:eastAsia="Times New Roman"/>
          <w:bCs/>
          <w:shd w:val="clear" w:color="auto" w:fill="FFFFFF"/>
        </w:rPr>
        <w:t xml:space="preserve">ι δυνατότητες υπάρχουν, όπως σας είπα. Μην δημιουργούμε εντυπώσεις, γιατί αυτό μπορεί να οδηγήσει σε μια εκρηκτική κατάσταση και κοινωνικά και ως προς τη δομή των </w:t>
      </w:r>
      <w:r>
        <w:rPr>
          <w:rFonts w:eastAsia="Times New Roman"/>
          <w:bCs/>
          <w:shd w:val="clear" w:color="auto" w:fill="FFFFFF"/>
        </w:rPr>
        <w:t xml:space="preserve">πανεπιστημίων. Αυτό ακριβώς προσπαθούμε να προφυλάξουμε με το νομοσχέδιο. </w:t>
      </w:r>
    </w:p>
    <w:p w14:paraId="3E37BAFA"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Ευχαριστώ.</w:t>
      </w:r>
    </w:p>
    <w:p w14:paraId="3E37BAFB"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Τον λόγο έχει ο έτερος των Αντιπροέδρων της Νέας Δημοκρατίας κ. Γεωργιάδης. </w:t>
      </w:r>
    </w:p>
    <w:p w14:paraId="3E37BAFC"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Ευχαριστώ πολύ, κύριε Πρόεδρε.</w:t>
      </w:r>
      <w:r>
        <w:rPr>
          <w:rFonts w:eastAsia="Times New Roman"/>
          <w:bCs/>
          <w:shd w:val="clear" w:color="auto" w:fill="FFFFFF"/>
        </w:rPr>
        <w:t xml:space="preserve">  </w:t>
      </w:r>
    </w:p>
    <w:p w14:paraId="3E37BAFD"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Κοιτάξτε, κύριε Υπουργέ, πώς έχουν τα πράγματα και γιατί λέμε ότι είμαστε δυστυχώς μια χώρα, στην οποία έχει χαθεί η λογική. Είμαστε μια χώρα</w:t>
      </w:r>
      <w:r>
        <w:rPr>
          <w:rFonts w:eastAsia="Times New Roman"/>
          <w:bCs/>
          <w:shd w:val="clear" w:color="auto" w:fill="FFFFFF"/>
        </w:rPr>
        <w:t>,</w:t>
      </w:r>
      <w:r>
        <w:rPr>
          <w:rFonts w:eastAsia="Times New Roman"/>
          <w:bCs/>
          <w:shd w:val="clear" w:color="auto" w:fill="FFFFFF"/>
        </w:rPr>
        <w:t xml:space="preserve"> που έχει τεράστια οικονομικά προβλήματα. Υποτίθεται ότι όλη η προσπάθεια που κάνει η κοινωνία μας είναι πώς θα</w:t>
      </w:r>
      <w:r>
        <w:rPr>
          <w:rFonts w:eastAsia="Times New Roman"/>
          <w:bCs/>
          <w:shd w:val="clear" w:color="auto" w:fill="FFFFFF"/>
        </w:rPr>
        <w:t xml:space="preserve"> αυξηθεί το </w:t>
      </w:r>
      <w:r>
        <w:rPr>
          <w:rFonts w:eastAsia="Times New Roman"/>
          <w:bCs/>
          <w:shd w:val="clear" w:color="auto" w:fill="FFFFFF"/>
        </w:rPr>
        <w:t>ακαθάριστο εθνικό</w:t>
      </w:r>
      <w:r>
        <w:rPr>
          <w:rFonts w:eastAsia="Times New Roman"/>
          <w:bCs/>
          <w:shd w:val="clear" w:color="auto" w:fill="FFFFFF"/>
        </w:rPr>
        <w:t xml:space="preserve"> μας </w:t>
      </w:r>
      <w:r>
        <w:rPr>
          <w:rFonts w:eastAsia="Times New Roman"/>
          <w:bCs/>
          <w:shd w:val="clear" w:color="auto" w:fill="FFFFFF"/>
        </w:rPr>
        <w:t>προϊόν</w:t>
      </w:r>
      <w:r>
        <w:rPr>
          <w:rFonts w:eastAsia="Times New Roman"/>
          <w:bCs/>
          <w:shd w:val="clear" w:color="auto" w:fill="FFFFFF"/>
        </w:rPr>
        <w:t xml:space="preserve">, πώς θα μειωθεί η ανεργία, πώς θα μείνουν οι νέοι μας εδώ και δεν θα πάνε στο εξωτερικό. Αυτά δεν λέει και ο κύριος Πρωθυπουργός ότι θέλει να πετύχει; </w:t>
      </w:r>
    </w:p>
    <w:p w14:paraId="3E37BAFE"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Δείτε τώρα τι έχουμε πετύχει είκοσι χρόνια με τις ιδέες που κατ</w:t>
      </w:r>
      <w:r>
        <w:rPr>
          <w:rFonts w:eastAsia="Times New Roman"/>
          <w:bCs/>
          <w:shd w:val="clear" w:color="auto" w:fill="FFFFFF"/>
        </w:rPr>
        <w:t>αφέραμε να πολεμήσουμε με τον Νόμο Διαμαντοπούλου και δυστυχώς</w:t>
      </w:r>
      <w:r>
        <w:rPr>
          <w:rFonts w:eastAsia="Times New Roman"/>
          <w:bCs/>
          <w:shd w:val="clear" w:color="auto" w:fill="FFFFFF"/>
        </w:rPr>
        <w:t>,</w:t>
      </w:r>
      <w:r>
        <w:rPr>
          <w:rFonts w:eastAsia="Times New Roman"/>
          <w:bCs/>
          <w:shd w:val="clear" w:color="auto" w:fill="FFFFFF"/>
        </w:rPr>
        <w:t xml:space="preserve"> έρχεστε τώρα εσείς να κάνετε αυτό το μεγάλο πισωγύρισμα. </w:t>
      </w:r>
    </w:p>
    <w:p w14:paraId="3E37BAFF"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Πριν από είκοσι χρόνια</w:t>
      </w:r>
      <w:r>
        <w:rPr>
          <w:rFonts w:eastAsia="Times New Roman"/>
          <w:bCs/>
          <w:shd w:val="clear" w:color="auto" w:fill="FFFFFF"/>
        </w:rPr>
        <w:t>,</w:t>
      </w:r>
      <w:r>
        <w:rPr>
          <w:rFonts w:eastAsia="Times New Roman"/>
          <w:bCs/>
          <w:shd w:val="clear" w:color="auto" w:fill="FFFFFF"/>
        </w:rPr>
        <w:t xml:space="preserve"> η Τουρκία δεν είχε ούτε ένα ιδιωτικό πανεπιστήμιο. Ξέρετε τι γίνεται τώρα στην Κωνσταντινούπολη; Ξέρετε πόσα δ</w:t>
      </w:r>
      <w:r>
        <w:rPr>
          <w:rFonts w:eastAsia="Times New Roman"/>
          <w:bCs/>
          <w:shd w:val="clear" w:color="auto" w:fill="FFFFFF"/>
        </w:rPr>
        <w:t xml:space="preserve">ισεκατομμύρια δολάρια τον χρόνο παίρνει η Τουρκία από τα ιδιωτικά πανεπιστήμια; Ξέρετε πόσα; </w:t>
      </w:r>
    </w:p>
    <w:p w14:paraId="3E37BB00"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Μην τα συγκρίνετε. Εκεί δεν μπορούν να ανοίξουν το στόμα τους. </w:t>
      </w:r>
    </w:p>
    <w:p w14:paraId="3E37BB01"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ΑΔΩΝΙΣ </w:t>
      </w:r>
      <w:r>
        <w:rPr>
          <w:rFonts w:eastAsia="Times New Roman"/>
          <w:b/>
          <w:bCs/>
          <w:shd w:val="clear" w:color="auto" w:fill="FFFFFF"/>
        </w:rPr>
        <w:t>ΓΕΩΡΓΙΑΔΗΣ</w:t>
      </w:r>
      <w:r>
        <w:rPr>
          <w:rFonts w:eastAsia="Times New Roman"/>
          <w:b/>
          <w:bCs/>
          <w:shd w:val="clear" w:color="auto" w:fill="FFFFFF"/>
        </w:rPr>
        <w:t>:</w:t>
      </w:r>
      <w:r>
        <w:rPr>
          <w:rFonts w:eastAsia="Times New Roman"/>
          <w:bCs/>
          <w:shd w:val="clear" w:color="auto" w:fill="FFFFFF"/>
        </w:rPr>
        <w:t xml:space="preserve"> Θα έρθω εκεί.</w:t>
      </w:r>
    </w:p>
    <w:p w14:paraId="3E37BB02"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ΝΙΚΟΛΑΟΣ ΦΙΛΗΣ:</w:t>
      </w:r>
      <w:r>
        <w:rPr>
          <w:rFonts w:eastAsia="Times New Roman"/>
          <w:bCs/>
          <w:shd w:val="clear" w:color="auto" w:fill="FFFFFF"/>
        </w:rPr>
        <w:t xml:space="preserve"> Αυτά τα πανεπιστήμια θέλετε;</w:t>
      </w:r>
    </w:p>
    <w:p w14:paraId="3E37BB03"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Πριν από δέκα χρόνια, κύριε Φίλη, επειδή φωνάζετε…</w:t>
      </w:r>
    </w:p>
    <w:p w14:paraId="3E37BB04"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ΝΙΚΟΛΑΟΣ ΦΙΛΗΣ:</w:t>
      </w:r>
      <w:r>
        <w:rPr>
          <w:rFonts w:eastAsia="Times New Roman"/>
          <w:bCs/>
          <w:shd w:val="clear" w:color="auto" w:fill="FFFFFF"/>
        </w:rPr>
        <w:t xml:space="preserve"> Τέτοια πανεπιστήμια θέλετε;</w:t>
      </w:r>
    </w:p>
    <w:p w14:paraId="3E37BB05"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Μην με διακόπτετε. Πολύ ζωηρό σας βλέπω. Και πριν</w:t>
      </w:r>
      <w:r>
        <w:rPr>
          <w:rFonts w:eastAsia="Times New Roman"/>
          <w:bCs/>
          <w:shd w:val="clear" w:color="auto" w:fill="FFFFFF"/>
        </w:rPr>
        <w:t>, διακόψατε</w:t>
      </w:r>
      <w:r>
        <w:rPr>
          <w:rFonts w:eastAsia="Times New Roman"/>
          <w:bCs/>
          <w:shd w:val="clear" w:color="auto" w:fill="FFFFFF"/>
        </w:rPr>
        <w:t xml:space="preserve"> τον κ. </w:t>
      </w:r>
      <w:proofErr w:type="spellStart"/>
      <w:r>
        <w:rPr>
          <w:rFonts w:eastAsia="Times New Roman"/>
          <w:bCs/>
          <w:shd w:val="clear" w:color="auto" w:fill="FFFFFF"/>
        </w:rPr>
        <w:t>Κέλλα</w:t>
      </w:r>
      <w:proofErr w:type="spellEnd"/>
      <w:r>
        <w:rPr>
          <w:rFonts w:eastAsia="Times New Roman"/>
          <w:bCs/>
          <w:shd w:val="clear" w:color="auto" w:fill="FFFFFF"/>
        </w:rPr>
        <w:t xml:space="preserve">. Τι να κάνουμε; Σας έβγαλε ο κ. Τσίπρας. Αφήστε να μιλήσει ο Υπουργός που είναι εδώ. Τι να κάνουμε τώρα; Δεν θα διακόπτετε κάθε ομιλητή της Νέας Δημοκρατίας! </w:t>
      </w:r>
    </w:p>
    <w:p w14:paraId="3E37BB06"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Και επανέρχομαι. Πριν </w:t>
      </w:r>
      <w:r>
        <w:rPr>
          <w:rFonts w:eastAsia="Times New Roman"/>
          <w:bCs/>
          <w:shd w:val="clear" w:color="auto" w:fill="FFFFFF"/>
        </w:rPr>
        <w:t>από δέκα χρόνια</w:t>
      </w:r>
      <w:r>
        <w:rPr>
          <w:rFonts w:eastAsia="Times New Roman"/>
          <w:bCs/>
          <w:shd w:val="clear" w:color="auto" w:fill="FFFFFF"/>
        </w:rPr>
        <w:t>,</w:t>
      </w:r>
      <w:r>
        <w:rPr>
          <w:rFonts w:eastAsia="Times New Roman"/>
          <w:bCs/>
          <w:shd w:val="clear" w:color="auto" w:fill="FFFFFF"/>
        </w:rPr>
        <w:t xml:space="preserve"> η Κύπρος δεν είχε ούτε ένα ιδιωτικό πανεπιστήμιο. Ξέρετε πόσες εκατοντάδες εκατομμύρια ευρώ τον χρόνο παίρνει η Κυπριακή οικονομία από αυτά τα πανεπιστήμια; Πεντακόσια εκατομμύρια ευρώ τον χρόνο. Και όμως, χιλιάδες φοιτητές από την Ελλάδα </w:t>
      </w:r>
      <w:r>
        <w:rPr>
          <w:rFonts w:eastAsia="Times New Roman"/>
          <w:bCs/>
          <w:shd w:val="clear" w:color="auto" w:fill="FFFFFF"/>
        </w:rPr>
        <w:t>-</w:t>
      </w:r>
      <w:r>
        <w:rPr>
          <w:rFonts w:eastAsia="Times New Roman"/>
          <w:bCs/>
          <w:shd w:val="clear" w:color="auto" w:fill="FFFFFF"/>
        </w:rPr>
        <w:t xml:space="preserve">το ξέρετε από τον περίγυρό σας- πάνε και σπουδάζουν στην Κύπρο. </w:t>
      </w:r>
    </w:p>
    <w:p w14:paraId="3E37BB07"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Και χάνουμε τόσα λεπτά εδώ τώρα, για να μας εξηγήσει ο κύριος Υπουργός γιατί το ελληνικό δημόσιο πανεπιστήμιο δεν μπορεί να βρει τον τρόπο</w:t>
      </w:r>
      <w:r>
        <w:rPr>
          <w:rFonts w:eastAsia="Times New Roman"/>
          <w:bCs/>
          <w:shd w:val="clear" w:color="auto" w:fill="FFFFFF"/>
        </w:rPr>
        <w:t>,</w:t>
      </w:r>
      <w:r>
        <w:rPr>
          <w:rFonts w:eastAsia="Times New Roman"/>
          <w:bCs/>
          <w:shd w:val="clear" w:color="auto" w:fill="FFFFFF"/>
        </w:rPr>
        <w:t xml:space="preserve"> για να πάρει λεφτά από το εξωτερικό. </w:t>
      </w:r>
    </w:p>
    <w:p w14:paraId="3E37BB08"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Εάν αυτό, </w:t>
      </w:r>
      <w:r>
        <w:rPr>
          <w:rFonts w:eastAsia="Times New Roman"/>
          <w:bCs/>
          <w:shd w:val="clear" w:color="auto" w:fill="FFFFFF"/>
        </w:rPr>
        <w:t>κυρίες και κύριοι, είναι προοδευτικό, εάν αυτό είναι το μέλλον</w:t>
      </w:r>
      <w:r>
        <w:rPr>
          <w:rFonts w:eastAsia="Times New Roman"/>
          <w:bCs/>
          <w:shd w:val="clear" w:color="auto" w:fill="FFFFFF"/>
        </w:rPr>
        <w:t>,</w:t>
      </w:r>
      <w:r>
        <w:rPr>
          <w:rFonts w:eastAsia="Times New Roman"/>
          <w:bCs/>
          <w:shd w:val="clear" w:color="auto" w:fill="FFFFFF"/>
        </w:rPr>
        <w:t xml:space="preserve"> το οποίο θέλετε να φτιάξετε, εάν αυτό είναι αυτό </w:t>
      </w:r>
      <w:r>
        <w:rPr>
          <w:rFonts w:eastAsia="Times New Roman"/>
          <w:bCs/>
          <w:shd w:val="clear" w:color="auto" w:fill="FFFFFF"/>
        </w:rPr>
        <w:lastRenderedPageBreak/>
        <w:t xml:space="preserve">που θέλετε να προσφέρετε στην Ελλάδα, τότε θα σας πω κάτι που το πιστεύω πραγματικά. Σας ευχαριστώ πάρα πολύ! Ξέρετε γιατί σας ευχαριστώ; </w:t>
      </w:r>
    </w:p>
    <w:p w14:paraId="3E37BB09"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ΧΡΗΣ</w:t>
      </w:r>
      <w:r>
        <w:rPr>
          <w:rFonts w:eastAsia="Times New Roman"/>
          <w:b/>
          <w:bCs/>
          <w:shd w:val="clear" w:color="auto" w:fill="FFFFFF"/>
        </w:rPr>
        <w:t>ΤΟΣ ΜΑΝΤΑΣ:</w:t>
      </w:r>
      <w:r>
        <w:rPr>
          <w:rFonts w:eastAsia="Times New Roman"/>
          <w:bCs/>
          <w:shd w:val="clear" w:color="auto" w:fill="FFFFFF"/>
        </w:rPr>
        <w:t xml:space="preserve"> Ξέρουμε. Μας το έχετε ξαναπεί. </w:t>
      </w:r>
    </w:p>
    <w:p w14:paraId="3E37BB0A"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Διότι υπάρχει στην κοινωνία μια συζήτηση. Αυτά τα καλά παιδιά του ΣΥΡΙΖΑ είναι σπουδαίοι πολιτικοί. Ήθελαν να κάνουν πολλά πράγματα, αλλά δυστυχώς η ανάγκη τους έφερε, κύριε Υπουργέ,</w:t>
      </w:r>
      <w:r>
        <w:rPr>
          <w:rFonts w:eastAsia="Times New Roman"/>
          <w:bCs/>
          <w:shd w:val="clear" w:color="auto" w:fill="FFFFFF"/>
        </w:rPr>
        <w:t xml:space="preserve"> και αυτή η κακιά η τρόικα και δεν τους αφήνει να εφαρμόσουν την πολιτική τους, την οποία αν </w:t>
      </w:r>
      <w:proofErr w:type="spellStart"/>
      <w:r>
        <w:rPr>
          <w:rFonts w:eastAsia="Times New Roman"/>
          <w:bCs/>
          <w:shd w:val="clear" w:color="auto" w:fill="FFFFFF"/>
        </w:rPr>
        <w:t>ήσαν</w:t>
      </w:r>
      <w:proofErr w:type="spellEnd"/>
      <w:r>
        <w:rPr>
          <w:rFonts w:eastAsia="Times New Roman"/>
          <w:bCs/>
          <w:shd w:val="clear" w:color="auto" w:fill="FFFFFF"/>
        </w:rPr>
        <w:t xml:space="preserve"> ελεύθεροι από τα μνημόνια, θα την </w:t>
      </w:r>
      <w:proofErr w:type="spellStart"/>
      <w:r>
        <w:rPr>
          <w:rFonts w:eastAsia="Times New Roman"/>
          <w:bCs/>
          <w:shd w:val="clear" w:color="auto" w:fill="FFFFFF"/>
        </w:rPr>
        <w:t>εφήρμοζαν</w:t>
      </w:r>
      <w:proofErr w:type="spellEnd"/>
      <w:r>
        <w:rPr>
          <w:rFonts w:eastAsia="Times New Roman"/>
          <w:bCs/>
          <w:shd w:val="clear" w:color="auto" w:fill="FFFFFF"/>
        </w:rPr>
        <w:t xml:space="preserve"> και θα έφερναν την ευημερία στους Έλληνες. </w:t>
      </w:r>
    </w:p>
    <w:p w14:paraId="3E37BB0B"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Και έρχεται το κομμάτι της παιδείας, εις το οποίο η τρόικα δεν σας ασκ</w:t>
      </w:r>
      <w:r>
        <w:rPr>
          <w:rFonts w:eastAsia="Times New Roman"/>
          <w:bCs/>
          <w:shd w:val="clear" w:color="auto" w:fill="FFFFFF"/>
        </w:rPr>
        <w:t>εί τον ασφυκτικό έλεγχο που σας ασκεί στην οικονομία -κακώς, όπως αποδεικνύεται- και εφαρμόζετε τη δικιά σας πολιτική. Και τι κάνετε; Επαναφέρετε -λέει- το πανεπιστημιακό άσυλο -κύριε Υπουργέ, για ακούστε με λίγο- γιατί θέλετε να προασπίσετε, λέει, την ελε</w:t>
      </w:r>
      <w:r>
        <w:rPr>
          <w:rFonts w:eastAsia="Times New Roman"/>
          <w:bCs/>
          <w:shd w:val="clear" w:color="auto" w:fill="FFFFFF"/>
        </w:rPr>
        <w:t xml:space="preserve">ύθερη διακίνηση ιδεών. Καλά δεν ντρεπόμαστε; Πάμε μαζί οι δυο μας να κάνουμε μια ομιλία σε ένα πανεπιστήμιο; </w:t>
      </w:r>
    </w:p>
    <w:p w14:paraId="3E37BB0C"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 xml:space="preserve">ΚΩΝΣΤΑΝΤΙΝΟΣ ΓΑΒΡΟΓΛΟΥ (Υπουργός Παιδείας, Έρευνας και Θρησκευμάτων): </w:t>
      </w:r>
      <w:r>
        <w:rPr>
          <w:rFonts w:eastAsia="Times New Roman"/>
          <w:bCs/>
          <w:shd w:val="clear" w:color="auto" w:fill="FFFFFF"/>
        </w:rPr>
        <w:t xml:space="preserve">Όχι. </w:t>
      </w:r>
    </w:p>
    <w:p w14:paraId="3E37BB0D"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Γιατί δεν πάμε; Ξέρετε γιατί; </w:t>
      </w:r>
    </w:p>
    <w:p w14:paraId="3E37BB0E"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ΚΩΝΣΤΑΝΤΙ</w:t>
      </w:r>
      <w:r>
        <w:rPr>
          <w:rFonts w:eastAsia="Times New Roman"/>
          <w:b/>
          <w:bCs/>
          <w:shd w:val="clear" w:color="auto" w:fill="FFFFFF"/>
        </w:rPr>
        <w:t xml:space="preserve">ΝΟΣ ΓΑΒΡΟΓΛΟΥ (Υπουργός Παιδείας, Έρευνας και Θρησκευμάτων): </w:t>
      </w:r>
      <w:r>
        <w:rPr>
          <w:rFonts w:eastAsia="Times New Roman"/>
          <w:bCs/>
          <w:shd w:val="clear" w:color="auto" w:fill="FFFFFF"/>
        </w:rPr>
        <w:t xml:space="preserve">Γιατί δεν θέλω να είμαι μαζί σας.  </w:t>
      </w:r>
    </w:p>
    <w:p w14:paraId="3E37BB0F"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Γιατί αν μπω εγώ σε ελληνικό πανεπιστήμιο, όπου δήθεν εσείς διασφαλίζετε την ελευθέρα διακίνηση ιδεών, κύριε Φίλη, που τώρα δεν μ</w:t>
      </w:r>
      <w:r>
        <w:rPr>
          <w:rFonts w:eastAsia="Times New Roman"/>
          <w:bCs/>
          <w:shd w:val="clear" w:color="auto" w:fill="FFFFFF"/>
        </w:rPr>
        <w:t>ιλάτε, θα καώ εγώ, το πανεπιστήμιο και η διπλανή γειτονιά. Γιατί τέτοια ελευθέρα διακίνηση ιδεών υπάρχει στο ελληνικό πανεπιστήμιο, που μπορούν να μιλάνε μόνο αυτοί με τους οποίους συμφωνούν οι κουκουλοφόροι. Γιατί</w:t>
      </w:r>
      <w:r>
        <w:rPr>
          <w:rFonts w:eastAsia="Times New Roman"/>
          <w:bCs/>
          <w:shd w:val="clear" w:color="auto" w:fill="FFFFFF"/>
        </w:rPr>
        <w:t>,</w:t>
      </w:r>
      <w:r>
        <w:rPr>
          <w:rFonts w:eastAsia="Times New Roman"/>
          <w:bCs/>
          <w:shd w:val="clear" w:color="auto" w:fill="FFFFFF"/>
        </w:rPr>
        <w:t xml:space="preserve"> αν πάει να μιλήσει ένας φοιτητής, με τον οποίο δεν συμφωνούν οι κουκουλοφόροι, τότε αυτός πρέπει να διωχθεί δια της βίας. </w:t>
      </w:r>
    </w:p>
    <w:p w14:paraId="3E37BB10"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Ή μήπως δεν θυμάστε, κύριε Φίλη, πριν από μερικά χρόνια, που είχε πάει το Πανεπιστήμιο Πατρών να βραβεύσει τον </w:t>
      </w:r>
      <w:proofErr w:type="spellStart"/>
      <w:r>
        <w:rPr>
          <w:rFonts w:eastAsia="Times New Roman"/>
          <w:bCs/>
          <w:shd w:val="clear" w:color="auto" w:fill="FFFFFF"/>
        </w:rPr>
        <w:t>Γουάτσον</w:t>
      </w:r>
      <w:proofErr w:type="spellEnd"/>
      <w:r>
        <w:rPr>
          <w:rFonts w:eastAsia="Times New Roman"/>
          <w:bCs/>
          <w:shd w:val="clear" w:color="auto" w:fill="FFFFFF"/>
        </w:rPr>
        <w:t>, τον καθηγητ</w:t>
      </w:r>
      <w:r>
        <w:rPr>
          <w:rFonts w:eastAsia="Times New Roman"/>
          <w:bCs/>
          <w:shd w:val="clear" w:color="auto" w:fill="FFFFFF"/>
        </w:rPr>
        <w:t xml:space="preserve">ή που βρήκε το </w:t>
      </w:r>
      <w:r>
        <w:rPr>
          <w:rFonts w:eastAsia="Times New Roman"/>
          <w:bCs/>
          <w:shd w:val="clear" w:color="auto" w:fill="FFFFFF"/>
          <w:lang w:val="en-US"/>
        </w:rPr>
        <w:t>DNA</w:t>
      </w:r>
      <w:r>
        <w:rPr>
          <w:rFonts w:eastAsia="Times New Roman"/>
          <w:bCs/>
          <w:shd w:val="clear" w:color="auto" w:fill="FFFFFF"/>
        </w:rPr>
        <w:t>, και σηκώθηκε ένας κουκουλοφόρος, ενώπιον όλης της Συγκλήτου και πήγε να τον σπάσει στον ξύλο</w:t>
      </w:r>
      <w:r>
        <w:rPr>
          <w:rFonts w:eastAsia="Times New Roman"/>
          <w:bCs/>
          <w:shd w:val="clear" w:color="auto" w:fill="FFFFFF"/>
        </w:rPr>
        <w:t>,</w:t>
      </w:r>
      <w:r>
        <w:rPr>
          <w:rFonts w:eastAsia="Times New Roman"/>
          <w:bCs/>
          <w:shd w:val="clear" w:color="auto" w:fill="FFFFFF"/>
        </w:rPr>
        <w:t xml:space="preserve"> ενενήντα χρονών άνθρωπο; Το θυμάστε; </w:t>
      </w:r>
    </w:p>
    <w:p w14:paraId="3E37BB11"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 xml:space="preserve">ΚΩΝΣΤΑΝΤΙΝΟΣ ΓΑΒΡΟΓΛΟΥ (Υπουργός Παιδείας, Έρευνας και Θρησκευμάτων): </w:t>
      </w:r>
      <w:r>
        <w:rPr>
          <w:rFonts w:eastAsia="Times New Roman"/>
          <w:bCs/>
          <w:shd w:val="clear" w:color="auto" w:fill="FFFFFF"/>
        </w:rPr>
        <w:t>Αυτό έγινε από γυναίκες</w:t>
      </w:r>
      <w:r>
        <w:rPr>
          <w:rFonts w:eastAsia="Times New Roman"/>
          <w:bCs/>
          <w:shd w:val="clear" w:color="auto" w:fill="FFFFFF"/>
        </w:rPr>
        <w:t>,</w:t>
      </w:r>
      <w:r>
        <w:rPr>
          <w:rFonts w:eastAsia="Times New Roman"/>
          <w:bCs/>
          <w:shd w:val="clear" w:color="auto" w:fill="FFFFFF"/>
        </w:rPr>
        <w:t xml:space="preserve"> γιατί έκα</w:t>
      </w:r>
      <w:r>
        <w:rPr>
          <w:rFonts w:eastAsia="Times New Roman"/>
          <w:bCs/>
          <w:shd w:val="clear" w:color="auto" w:fill="FFFFFF"/>
        </w:rPr>
        <w:t xml:space="preserve">νε απίστευτα ρατσιστικά σχόλια.  </w:t>
      </w:r>
    </w:p>
    <w:p w14:paraId="3E37BB12"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Εγώ δεν λέω γιατί κατηγορούσαν τον </w:t>
      </w:r>
      <w:proofErr w:type="spellStart"/>
      <w:r>
        <w:rPr>
          <w:rFonts w:eastAsia="Times New Roman"/>
          <w:bCs/>
          <w:shd w:val="clear" w:color="auto" w:fill="FFFFFF"/>
        </w:rPr>
        <w:t>Γουάτσον</w:t>
      </w:r>
      <w:proofErr w:type="spellEnd"/>
      <w:r>
        <w:rPr>
          <w:rFonts w:eastAsia="Times New Roman"/>
          <w:bCs/>
          <w:shd w:val="clear" w:color="auto" w:fill="FFFFFF"/>
        </w:rPr>
        <w:t xml:space="preserve">. </w:t>
      </w:r>
      <w:r>
        <w:rPr>
          <w:rFonts w:eastAsia="Times New Roman"/>
          <w:bCs/>
          <w:shd w:val="clear" w:color="auto" w:fill="FFFFFF"/>
        </w:rPr>
        <w:t>Μ</w:t>
      </w:r>
      <w:r>
        <w:rPr>
          <w:rFonts w:eastAsia="Times New Roman"/>
          <w:bCs/>
          <w:shd w:val="clear" w:color="auto" w:fill="FFFFFF"/>
        </w:rPr>
        <w:t xml:space="preserve">πορούσαν να τον κατηγορούν για ό,τι ήθελαν. Αυτό σημαίνει, κύριε καθηγητά, κύριε Υπουργέ, ότι έπρεπε να πάνε να τον σπάσουν στο ξύλο; </w:t>
      </w:r>
    </w:p>
    <w:p w14:paraId="3E37BB13"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ΚΩΝΣΤΑΝΤΙΝΟ</w:t>
      </w:r>
      <w:r>
        <w:rPr>
          <w:rFonts w:eastAsia="Times New Roman"/>
          <w:b/>
          <w:bCs/>
          <w:shd w:val="clear" w:color="auto" w:fill="FFFFFF"/>
        </w:rPr>
        <w:t xml:space="preserve">Σ ΓΑΒΡΟΓΛΟΥ (Υπουργός Παιδείας, Έρευνας και Θρησκευμάτων): </w:t>
      </w:r>
      <w:r>
        <w:rPr>
          <w:rFonts w:eastAsia="Times New Roman"/>
          <w:bCs/>
          <w:shd w:val="clear" w:color="auto" w:fill="FFFFFF"/>
        </w:rPr>
        <w:t>Δεν τον έσπασαν.</w:t>
      </w:r>
    </w:p>
    <w:p w14:paraId="3E37BB14"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 xml:space="preserve">ΑΔΩΝΙΣ ΓΕΩΡΓΙΑΔΗΣ: </w:t>
      </w:r>
      <w:r>
        <w:rPr>
          <w:rFonts w:eastAsia="Times New Roman"/>
          <w:bCs/>
          <w:shd w:val="clear" w:color="auto" w:fill="FFFFFF"/>
        </w:rPr>
        <w:t>Δεν τον έσπασαν, γιατί μπήκε ένας φοιτητής μπροστά του και έφαγε το ξύλο ο φοιτητής</w:t>
      </w:r>
      <w:r>
        <w:rPr>
          <w:rFonts w:eastAsia="Times New Roman"/>
          <w:bCs/>
          <w:shd w:val="clear" w:color="auto" w:fill="FFFFFF"/>
        </w:rPr>
        <w:t>,</w:t>
      </w:r>
      <w:r>
        <w:rPr>
          <w:rFonts w:eastAsia="Times New Roman"/>
          <w:bCs/>
          <w:shd w:val="clear" w:color="auto" w:fill="FFFFFF"/>
        </w:rPr>
        <w:t xml:space="preserve"> αντί για τον νομπελίστα. Γι’ αυτό δεν τον έσπασαν. Άρα, αφήστε τι</w:t>
      </w:r>
      <w:r>
        <w:rPr>
          <w:rFonts w:eastAsia="Times New Roman"/>
          <w:bCs/>
          <w:shd w:val="clear" w:color="auto" w:fill="FFFFFF"/>
        </w:rPr>
        <w:t>ς ψευτιές.</w:t>
      </w:r>
    </w:p>
    <w:p w14:paraId="3E37BB15"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Ν</w:t>
      </w:r>
      <w:r>
        <w:rPr>
          <w:rFonts w:eastAsia="Times New Roman"/>
          <w:bCs/>
          <w:shd w:val="clear" w:color="auto" w:fill="FFFFFF"/>
        </w:rPr>
        <w:t xml:space="preserve">α πω και κάτι ακόμα; Μου προκαλεί ντροπή αυτό που είπατε στον </w:t>
      </w:r>
      <w:r>
        <w:rPr>
          <w:rFonts w:eastAsia="Times New Roman"/>
          <w:bCs/>
          <w:shd w:val="clear" w:color="auto" w:fill="FFFFFF"/>
        </w:rPr>
        <w:t>«</w:t>
      </w:r>
      <w:r>
        <w:rPr>
          <w:rFonts w:eastAsia="Times New Roman"/>
          <w:bCs/>
          <w:shd w:val="clear" w:color="auto" w:fill="FFFFFF"/>
        </w:rPr>
        <w:t>ΣΚΑΪ</w:t>
      </w:r>
      <w:r>
        <w:rPr>
          <w:rFonts w:eastAsia="Times New Roman"/>
          <w:bCs/>
          <w:shd w:val="clear" w:color="auto" w:fill="FFFFFF"/>
        </w:rPr>
        <w:t>»</w:t>
      </w:r>
      <w:r>
        <w:rPr>
          <w:rFonts w:eastAsia="Times New Roman"/>
          <w:bCs/>
          <w:shd w:val="clear" w:color="auto" w:fill="FFFFFF"/>
        </w:rPr>
        <w:t>.</w:t>
      </w:r>
    </w:p>
    <w:p w14:paraId="3E37BB16"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 xml:space="preserve">ΚΩΝΣΤΑΝΤΙΝΟΣ ΓΑΒΡΟΓΛΟΥ (Υπουργός Παιδείας, Έρευνας και Θρησκευμάτων): </w:t>
      </w:r>
      <w:r>
        <w:rPr>
          <w:rFonts w:eastAsia="Times New Roman"/>
          <w:bCs/>
          <w:shd w:val="clear" w:color="auto" w:fill="FFFFFF"/>
        </w:rPr>
        <w:t xml:space="preserve">Τι είπα; </w:t>
      </w:r>
    </w:p>
    <w:p w14:paraId="3E37BB17" w14:textId="77777777" w:rsidR="00462015" w:rsidRDefault="00E90EE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 xml:space="preserve">ΑΔΩΝΙΣ ΓΕΩΡΓΙΑΔΗΣ: </w:t>
      </w:r>
      <w:r>
        <w:rPr>
          <w:rFonts w:eastAsia="Times New Roman"/>
          <w:bCs/>
          <w:shd w:val="clear" w:color="auto" w:fill="FFFFFF"/>
        </w:rPr>
        <w:t>Είναι δουλειά του φοιτητικού κινήματος, λέει, να περιφρουρήσει τ</w:t>
      </w:r>
      <w:r>
        <w:rPr>
          <w:rFonts w:eastAsia="Times New Roman"/>
          <w:bCs/>
          <w:shd w:val="clear" w:color="auto" w:fill="FFFFFF"/>
        </w:rPr>
        <w:t xml:space="preserve">ο πανεπιστήμιο. Τι μας λέτε; Δηλαδή, εμένα το δικό μου το παιδί πρέπει να κάτσει </w:t>
      </w:r>
      <w:r>
        <w:rPr>
          <w:rFonts w:eastAsia="Times New Roman"/>
          <w:bCs/>
          <w:shd w:val="clear" w:color="auto" w:fill="FFFFFF"/>
        </w:rPr>
        <w:lastRenderedPageBreak/>
        <w:t xml:space="preserve">να δώσει πανελλήνιες για να μπει στο πανεπιστήμιο και να παίζει ξύλο με τους κουκουλοφόρους, για να κάνει ομάδες περιφρούρησης; </w:t>
      </w:r>
    </w:p>
    <w:p w14:paraId="3E37BB1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όραμά σας για τους φοιτητές; Αυτό είναι το όραμα του </w:t>
      </w:r>
      <w:proofErr w:type="spellStart"/>
      <w:r>
        <w:rPr>
          <w:rFonts w:eastAsia="Times New Roman" w:cs="Times New Roman"/>
          <w:szCs w:val="24"/>
        </w:rPr>
        <w:t>Γαβρόγλου</w:t>
      </w:r>
      <w:proofErr w:type="spellEnd"/>
      <w:r>
        <w:rPr>
          <w:rFonts w:eastAsia="Times New Roman" w:cs="Times New Roman"/>
          <w:szCs w:val="24"/>
        </w:rPr>
        <w:t xml:space="preserve">; Δεν είστε κομμουνιστής, αλλά έχετε υπάρξει μέλος σε διοικητικό συμβούλιο τρομερών ιδρυμάτων του καπιταλισμού. Τα ξέρετε. Μην τα λέμε. </w:t>
      </w:r>
    </w:p>
    <w:p w14:paraId="3E37BB1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Αυτά σας έμαθαν; Σας έμαθαν ότι το όραμα γι</w:t>
      </w:r>
      <w:r>
        <w:rPr>
          <w:rFonts w:eastAsia="Times New Roman" w:cs="Times New Roman"/>
          <w:szCs w:val="24"/>
        </w:rPr>
        <w:t xml:space="preserve">α τους φοιτητές είναι να κάνουν ομάδες περιφρούρησης και να σπάνε στο ξύλο τους άλλους φοιτητές ή τους </w:t>
      </w:r>
      <w:proofErr w:type="spellStart"/>
      <w:r>
        <w:rPr>
          <w:rFonts w:eastAsia="Times New Roman" w:cs="Times New Roman"/>
          <w:szCs w:val="24"/>
        </w:rPr>
        <w:t>μπαχαλάκηδες</w:t>
      </w:r>
      <w:proofErr w:type="spellEnd"/>
      <w:r>
        <w:rPr>
          <w:rFonts w:eastAsia="Times New Roman" w:cs="Times New Roman"/>
          <w:szCs w:val="24"/>
        </w:rPr>
        <w:t xml:space="preserve">; Αυτό είναι το πανεπιστήμιο που ονειρεύεστε; </w:t>
      </w:r>
    </w:p>
    <w:p w14:paraId="3E37BB1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ποια είναι η άλλη μεγάλη σας, προοδευτική παρέμβαση; Σας αρέσει και η λέξη -τρομάρα σας!- </w:t>
      </w:r>
      <w:r>
        <w:rPr>
          <w:rFonts w:eastAsia="Times New Roman" w:cs="Times New Roman"/>
          <w:szCs w:val="24"/>
        </w:rPr>
        <w:t xml:space="preserve">«προοδευτική παρέμβαση». Επιστροφή –λέει- των φοιτητών στη </w:t>
      </w:r>
      <w:r>
        <w:rPr>
          <w:rFonts w:eastAsia="Times New Roman" w:cs="Times New Roman"/>
          <w:szCs w:val="24"/>
        </w:rPr>
        <w:t>δ</w:t>
      </w:r>
      <w:r>
        <w:rPr>
          <w:rFonts w:eastAsia="Times New Roman" w:cs="Times New Roman"/>
          <w:szCs w:val="24"/>
        </w:rPr>
        <w:t>ιοίκηση. Γιατί; Γιατί βγάλαμε τους φοιτητές; Νομίζετε ότι ήταν εύκολο, όταν ψηφίστηκε ο Νόμος Διαμαντοπούλου να βγάλουμε τους φοιτητές από τις ψηφοφορίες; Έτσι νομίζετε; Ξέρετε τι έγινε εδώ στη Βο</w:t>
      </w:r>
      <w:r>
        <w:rPr>
          <w:rFonts w:eastAsia="Times New Roman" w:cs="Times New Roman"/>
          <w:szCs w:val="24"/>
        </w:rPr>
        <w:t xml:space="preserve">υλή για το θέμα αυτό; Οι φοιτητικές οργανώσεις και της Νέας Δημοκρατίας νομίζετε δεν πίεζαν για να μην ψηφίσουμε αυτό το άρθρο τότε; </w:t>
      </w:r>
    </w:p>
    <w:p w14:paraId="3E37BB1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πολύ μεγάλο πολιτικό κόστος, σας πληροφορώ, τότε τα κόμματα βγάλαμε τους φοιτητές από τις ψηφοφορίες. Και ξέρετε γιατί </w:t>
      </w:r>
      <w:r>
        <w:rPr>
          <w:rFonts w:eastAsia="Times New Roman" w:cs="Times New Roman"/>
          <w:szCs w:val="24"/>
        </w:rPr>
        <w:t xml:space="preserve">το κάναμε; Ξέρετε, κύριε Υπουργέ, το γιατί. Η ιδεοληψία σας όμως δεν σας αφήνει. </w:t>
      </w:r>
    </w:p>
    <w:p w14:paraId="3E37BB1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Και τι ήσασταν, κύριε Μαντά; Ήσασταν το νέο που θα σβήνατε το παλιό. Και το νέο είναι η επιστροφή στον νόμο του ’82. Τόσο νέο είναι</w:t>
      </w:r>
      <w:r>
        <w:rPr>
          <w:rFonts w:eastAsia="Times New Roman" w:cs="Times New Roman"/>
          <w:szCs w:val="24"/>
        </w:rPr>
        <w:t>!</w:t>
      </w:r>
      <w:r>
        <w:rPr>
          <w:rFonts w:eastAsia="Times New Roman" w:cs="Times New Roman"/>
          <w:szCs w:val="24"/>
        </w:rPr>
        <w:t xml:space="preserve"> Για τέτοιο νέο πρόκειται. </w:t>
      </w:r>
    </w:p>
    <w:p w14:paraId="3E37BB1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Και ξέρετε για</w:t>
      </w:r>
      <w:r>
        <w:rPr>
          <w:rFonts w:eastAsia="Times New Roman" w:cs="Times New Roman"/>
          <w:szCs w:val="24"/>
        </w:rPr>
        <w:t xml:space="preserve">τί τα είχαμε βγάλει τότε, ενώ το κομματικό μας συμφέρον ήταν να μείνουν οι φοιτητές; Πρώτη παράταξη στα πανεπιστήμια είμαστε. Διότι είχαν φτάσει, κύριε Μαντά και κύριε Φίλη –το ξέρετε και ντροπή </w:t>
      </w:r>
      <w:r>
        <w:rPr>
          <w:rFonts w:eastAsia="Times New Roman" w:cs="Times New Roman"/>
          <w:szCs w:val="24"/>
        </w:rPr>
        <w:t>σας,</w:t>
      </w:r>
      <w:r>
        <w:rPr>
          <w:rFonts w:eastAsia="Times New Roman" w:cs="Times New Roman"/>
          <w:szCs w:val="24"/>
        </w:rPr>
        <w:t xml:space="preserve"> που υποκρίνεστε ότι δεν το ξέρετε- να συναλλάσσονται στι</w:t>
      </w:r>
      <w:r>
        <w:rPr>
          <w:rFonts w:eastAsia="Times New Roman" w:cs="Times New Roman"/>
          <w:szCs w:val="24"/>
        </w:rPr>
        <w:t xml:space="preserve">ς εκλογές οι φοιτητές με τους καθηγητές και να ανταλλάσσουν θέματα και να ελέγχουν τα πανεπιστήμια. </w:t>
      </w:r>
    </w:p>
    <w:p w14:paraId="3E37BB1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Ποιοι το έκαναν; </w:t>
      </w:r>
    </w:p>
    <w:p w14:paraId="3E37BB1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Είναι γνωστές οι νεολαίες. </w:t>
      </w:r>
    </w:p>
    <w:p w14:paraId="3E37BB2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Και τι κάνετε τώρα; </w:t>
      </w:r>
    </w:p>
    <w:p w14:paraId="3E37BB2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Ποιες πολιτικές νεολαίες ήταν; Η δική σας και της ΠΑΣΠ. </w:t>
      </w:r>
    </w:p>
    <w:p w14:paraId="3E37BB22"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3E37BB2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 xml:space="preserve">- ΑΔΩΝΙΣ ΓΕΩΡΓΙΑΔΗΣ: </w:t>
      </w:r>
      <w:r>
        <w:rPr>
          <w:rFonts w:eastAsia="Times New Roman" w:cs="Times New Roman"/>
          <w:szCs w:val="24"/>
        </w:rPr>
        <w:t>Η δική σας πάνω απ’ όλα, της Αριστεράς, που πήγαιναν κι έσπα</w:t>
      </w:r>
      <w:r>
        <w:rPr>
          <w:rFonts w:eastAsia="Times New Roman" w:cs="Times New Roman"/>
          <w:szCs w:val="24"/>
        </w:rPr>
        <w:t>γ</w:t>
      </w:r>
      <w:r>
        <w:rPr>
          <w:rFonts w:eastAsia="Times New Roman" w:cs="Times New Roman"/>
          <w:szCs w:val="24"/>
        </w:rPr>
        <w:t xml:space="preserve">αν στο ξύλο τους καθηγητές κι έχτιζαν τα </w:t>
      </w:r>
      <w:r>
        <w:rPr>
          <w:rFonts w:eastAsia="Times New Roman" w:cs="Times New Roman"/>
          <w:szCs w:val="24"/>
        </w:rPr>
        <w:t xml:space="preserve">γραφεία. </w:t>
      </w:r>
    </w:p>
    <w:p w14:paraId="3E37BB2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να απευθύνεστε γενικά στην Ολομέλεια, όχι προσωπικά. </w:t>
      </w:r>
    </w:p>
    <w:p w14:paraId="3E37BB2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Αυτοί φωνάζουν, κύριε Πρόεδρε, κι εσείς κάνετε σε εμένα παρατήρηση; </w:t>
      </w:r>
    </w:p>
    <w:p w14:paraId="3E37BB2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w:t>
      </w:r>
    </w:p>
    <w:p w14:paraId="3E37BB2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ΣΠ</w:t>
      </w:r>
      <w:r>
        <w:rPr>
          <w:rFonts w:eastAsia="Times New Roman" w:cs="Times New Roman"/>
          <w:b/>
          <w:szCs w:val="24"/>
        </w:rPr>
        <w:t>ΥΡΙΔΩΝ</w:t>
      </w:r>
      <w:r>
        <w:rPr>
          <w:rFonts w:eastAsia="Times New Roman" w:cs="Times New Roman"/>
          <w:b/>
          <w:szCs w:val="24"/>
        </w:rPr>
        <w:t xml:space="preserve"> </w:t>
      </w:r>
      <w:r>
        <w:rPr>
          <w:rFonts w:eastAsia="Times New Roman" w:cs="Times New Roman"/>
          <w:b/>
          <w:szCs w:val="24"/>
        </w:rPr>
        <w:t xml:space="preserve">- ΑΔΩΝΙΣ ΓΕΩΡΓΙΑΔΗΣ: </w:t>
      </w:r>
      <w:r>
        <w:rPr>
          <w:rFonts w:eastAsia="Times New Roman" w:cs="Times New Roman"/>
          <w:szCs w:val="24"/>
        </w:rPr>
        <w:t xml:space="preserve">Εγώ μιλάω στην Ολομέλεια, με διακόπτουν από κάτω κι εσείς κάνετε παρατήρηση σε εμένα; </w:t>
      </w:r>
    </w:p>
    <w:p w14:paraId="3E37BB2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Απευθύνεστε προσωπικά. </w:t>
      </w:r>
    </w:p>
    <w:p w14:paraId="3E37BB2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Φωνάξτε κι </w:t>
      </w:r>
      <w:r>
        <w:rPr>
          <w:rFonts w:eastAsia="Times New Roman" w:cs="Times New Roman"/>
          <w:szCs w:val="24"/>
        </w:rPr>
        <w:t>εσείς,</w:t>
      </w:r>
      <w:r>
        <w:rPr>
          <w:rFonts w:eastAsia="Times New Roman" w:cs="Times New Roman"/>
          <w:szCs w:val="24"/>
        </w:rPr>
        <w:t xml:space="preserve"> εάν είναι. Μη φωνάζουν μόνο οι από κάτω. Να φωνάζουν και οι από πάνω. </w:t>
      </w:r>
    </w:p>
    <w:p w14:paraId="3E37BB2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Λέτε να μη θυμόμαστε τις εποχές που οι φοιτητικές παρατάξεις της Αριστεράς έχτιζαν τους καθηγητές μέσα στα γραφεία με τούβλα; Δεν το θυμόμαστε; Δεν θυμόμαστε πώς διέκοπταν τις </w:t>
      </w:r>
      <w:r>
        <w:rPr>
          <w:rFonts w:eastAsia="Times New Roman" w:cs="Times New Roman"/>
          <w:szCs w:val="24"/>
        </w:rPr>
        <w:lastRenderedPageBreak/>
        <w:t>συγκλήτο</w:t>
      </w:r>
      <w:r>
        <w:rPr>
          <w:rFonts w:eastAsia="Times New Roman" w:cs="Times New Roman"/>
          <w:szCs w:val="24"/>
        </w:rPr>
        <w:t xml:space="preserve">υς; Δεν θυμόμαστε πώς απειλούσαν τους καθηγητές στις ψηφοφορίες; Αυτά όλα που κάνατε, ήρθε τότε ο </w:t>
      </w:r>
      <w:r>
        <w:rPr>
          <w:rFonts w:eastAsia="Times New Roman" w:cs="Times New Roman"/>
          <w:szCs w:val="24"/>
        </w:rPr>
        <w:t>Ν</w:t>
      </w:r>
      <w:r>
        <w:rPr>
          <w:rFonts w:eastAsia="Times New Roman" w:cs="Times New Roman"/>
          <w:szCs w:val="24"/>
        </w:rPr>
        <w:t xml:space="preserve">όμος Διαμαντοπούλου, με τη σύμφωνη γνώμη της Νέας Δημοκρατίας τότε, για να σταματήσει αυτήν την παθογένεια. </w:t>
      </w:r>
    </w:p>
    <w:p w14:paraId="3E37BB2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 xml:space="preserve">χρόνου ομιλίας του κυρίου Βουλευτή) </w:t>
      </w:r>
    </w:p>
    <w:p w14:paraId="3E37BB2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χρειαστώ ένα λεπτό παραπάνω, γιατί είχα και διακοπή. </w:t>
      </w:r>
    </w:p>
    <w:p w14:paraId="3E37BB2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Λέτε, κύριε Υπουργέ, ότι δεν λειτούργησαν τα </w:t>
      </w:r>
      <w:r>
        <w:rPr>
          <w:rFonts w:eastAsia="Times New Roman" w:cs="Times New Roman"/>
          <w:szCs w:val="24"/>
        </w:rPr>
        <w:t>συμβούλια διοικήσεως</w:t>
      </w:r>
      <w:r>
        <w:rPr>
          <w:rFonts w:eastAsia="Times New Roman" w:cs="Times New Roman"/>
          <w:szCs w:val="24"/>
        </w:rPr>
        <w:t xml:space="preserve">. Είναι τεράστια ντροπή να το λέτε αυτό εσείς. Είχαμε φέρει στα </w:t>
      </w:r>
      <w:r>
        <w:rPr>
          <w:rFonts w:eastAsia="Times New Roman" w:cs="Times New Roman"/>
          <w:szCs w:val="24"/>
        </w:rPr>
        <w:t>συμβούλια διοικήσε</w:t>
      </w:r>
      <w:r>
        <w:rPr>
          <w:rFonts w:eastAsia="Times New Roman" w:cs="Times New Roman"/>
          <w:szCs w:val="24"/>
        </w:rPr>
        <w:t>ως</w:t>
      </w:r>
      <w:r>
        <w:rPr>
          <w:rFonts w:eastAsia="Times New Roman" w:cs="Times New Roman"/>
          <w:szCs w:val="24"/>
        </w:rPr>
        <w:t xml:space="preserve"> μερικά από τα μεγαλύτερα ονόματα καθηγητών του πλανήτη. Είχαν έρθει καθηγητές των μεγαλύτερων πανεπιστημίων του εξωτερικού. Είχαν αρχίσει τα ελληνικά πανεπιστήμια να ξεφεύγουν από το τέλμα, να ανεβαίνουν στους διεθνείς πίνακες κατάταξης. Διότι φυσικά, έ</w:t>
      </w:r>
      <w:r>
        <w:rPr>
          <w:rFonts w:eastAsia="Times New Roman" w:cs="Times New Roman"/>
          <w:szCs w:val="24"/>
        </w:rPr>
        <w:t xml:space="preserve">νας νόμος δεν λειτουργεί τον πρώτο χρόνο. Άρχισε να λειτουργεί αυτό στο πανεπιστήμιο και να πηγαίνει προς τα μπρος και να προοδεύει. </w:t>
      </w:r>
    </w:p>
    <w:p w14:paraId="3E37BB2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Ακόμα και οι καθηγητές που δήθεν αντιδρούσαν, όταν έγινε ηλεκτρονική ψηφοφορία, είχε συμμετοχή 90%. Όλοι οι καθηγητές πήγα</w:t>
      </w:r>
      <w:r>
        <w:rPr>
          <w:rFonts w:eastAsia="Times New Roman" w:cs="Times New Roman"/>
          <w:szCs w:val="24"/>
        </w:rPr>
        <w:t xml:space="preserve">ν και ψήφισαν. Τι αποδεικνυόταν; Αποδεικνύονταν ότι </w:t>
      </w:r>
      <w:r>
        <w:rPr>
          <w:rFonts w:eastAsia="Times New Roman" w:cs="Times New Roman"/>
          <w:szCs w:val="24"/>
        </w:rPr>
        <w:lastRenderedPageBreak/>
        <w:t>δεν πήγαιναν να ψηφίσουν με το σώμα τους για</w:t>
      </w:r>
      <w:r>
        <w:rPr>
          <w:rFonts w:eastAsia="Times New Roman" w:cs="Times New Roman"/>
          <w:szCs w:val="24"/>
        </w:rPr>
        <w:t>τί</w:t>
      </w:r>
      <w:r>
        <w:rPr>
          <w:rFonts w:eastAsia="Times New Roman" w:cs="Times New Roman"/>
          <w:szCs w:val="24"/>
        </w:rPr>
        <w:t xml:space="preserve"> φοβούνταν να μην φάνε ξύλο. Κι όταν μπορούσαν να ψηφίσουν με το κουμπί ηλεκτρονικά, πήγαν όλοι και ψήφισαν. </w:t>
      </w:r>
    </w:p>
    <w:p w14:paraId="3E37BB2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Κάνετε, λοιπόν, εδώ όλοι σας, Φαρισαίοι υποκριτέ</w:t>
      </w:r>
      <w:r>
        <w:rPr>
          <w:rFonts w:eastAsia="Times New Roman" w:cs="Times New Roman"/>
          <w:szCs w:val="24"/>
        </w:rPr>
        <w:t xml:space="preserve">ς, ότι δεν ξέρετε ότι στο πανεπιστήμιο υπάρχει βία, ότι δεν ξέρετε ότι τους καθηγητές τους απειλούν με ξύλο, ότι δεν ξέρετε τι γίνεται στα πανεπιστήμια κάθε μέρα. </w:t>
      </w:r>
    </w:p>
    <w:p w14:paraId="3E37BB3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Και υποκρίνεστε, κύριε Φίλη, στην ελληνική κοινωνία ότι αυτά δεν υπάρχουν. Ξέρετε γιατί υποκ</w:t>
      </w:r>
      <w:r>
        <w:rPr>
          <w:rFonts w:eastAsia="Times New Roman" w:cs="Times New Roman"/>
          <w:szCs w:val="24"/>
        </w:rPr>
        <w:t xml:space="preserve">ρίνεστε; </w:t>
      </w:r>
    </w:p>
    <w:p w14:paraId="3E37BB3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Άσε τον Φίλη. Δεν σου απαντάει. </w:t>
      </w:r>
    </w:p>
    <w:p w14:paraId="3E37BB3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Διότι</w:t>
      </w:r>
      <w:r>
        <w:rPr>
          <w:rFonts w:eastAsia="Times New Roman" w:cs="Times New Roman"/>
          <w:szCs w:val="24"/>
        </w:rPr>
        <w:t>,</w:t>
      </w:r>
      <w:r>
        <w:rPr>
          <w:rFonts w:eastAsia="Times New Roman" w:cs="Times New Roman"/>
          <w:szCs w:val="24"/>
        </w:rPr>
        <w:t xml:space="preserve"> αφού ψηφίζετε τα μνημόνια δυο-δυο, θέλετε να πουλήσετε τώρα προοδευτισμό, για να δείξετε πόσο Αριστεροί είστε. </w:t>
      </w:r>
    </w:p>
    <w:p w14:paraId="3E37BB3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Εσύ που το ξέρε</w:t>
      </w:r>
      <w:r>
        <w:rPr>
          <w:rFonts w:eastAsia="Times New Roman" w:cs="Times New Roman"/>
          <w:szCs w:val="24"/>
        </w:rPr>
        <w:t xml:space="preserve">ις; Πότε ήσουν Αριστερός; </w:t>
      </w:r>
    </w:p>
    <w:p w14:paraId="3E37BB3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Εγώ έχω διαβάσει ιστορία. </w:t>
      </w:r>
    </w:p>
    <w:p w14:paraId="3E37BB35"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 διαμαρτυρίες από την πτέρυγα του ΣΥΡΙΖΑ)</w:t>
      </w:r>
    </w:p>
    <w:p w14:paraId="3E37BB3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ΣΤΕΦΟΣ:</w:t>
      </w:r>
      <w:r>
        <w:rPr>
          <w:rFonts w:eastAsia="Times New Roman" w:cs="Times New Roman"/>
          <w:szCs w:val="24"/>
        </w:rPr>
        <w:t xml:space="preserve"> Πότε ήσουν για να έχεις το δικαίωμα να μας κρίνεις; </w:t>
      </w:r>
    </w:p>
    <w:p w14:paraId="3E37BB37" w14:textId="77777777" w:rsidR="00462015" w:rsidRDefault="00E90EEC">
      <w:pPr>
        <w:spacing w:line="600" w:lineRule="auto"/>
        <w:ind w:firstLine="720"/>
        <w:contextualSpacing/>
        <w:jc w:val="both"/>
        <w:rPr>
          <w:rFonts w:eastAsia="Times New Roman" w:cs="Times New Roman"/>
          <w:szCs w:val="24"/>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 xml:space="preserve">ΑΔΩΝΙΣ ΓΕΩΡΓΙΑΔΗΣ: </w:t>
      </w:r>
      <w:r>
        <w:rPr>
          <w:rFonts w:eastAsia="Times New Roman" w:cs="Times New Roman"/>
          <w:szCs w:val="24"/>
        </w:rPr>
        <w:t xml:space="preserve">Δυστυχώς, ξέρω πολύ καλά τι θα πει Αριστερός. </w:t>
      </w:r>
    </w:p>
    <w:p w14:paraId="3E37BB3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ολοκληρώστε. </w:t>
      </w:r>
    </w:p>
    <w:p w14:paraId="3E37BB39"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 διαμαρτυρίες από την πτέρυγα του ΣΥΡΙΖΑ)</w:t>
      </w:r>
    </w:p>
    <w:p w14:paraId="3E37BB3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Τους θυμάμαι από το πανεπιστήμιο, που μας κυνηγούσαν με το ξύλο</w:t>
      </w:r>
      <w:r>
        <w:rPr>
          <w:rFonts w:eastAsia="Times New Roman" w:cs="Times New Roman"/>
          <w:szCs w:val="24"/>
        </w:rPr>
        <w:t xml:space="preserve"> και με τις αφίσες που κολλούσαν και με τη βία σε ό,τι έκαναν στα πανεπιστήμια. Τους έχω ζήσει στο πετσί μου. Και αν δεν υπήρχε η ΔΑΠ να κρατήσει λίγο τα μπόσικα στα πανεπιστήμια, θα είχαν καταρρεύσει τα πανεπιστήμια. </w:t>
      </w:r>
    </w:p>
    <w:p w14:paraId="3E37BB3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ολοκληρώστε. </w:t>
      </w:r>
    </w:p>
    <w:p w14:paraId="3E37BB3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 xml:space="preserve">- ΑΔΩΝΙΣ ΓΕΩΡΓΙΑΔΗΣ: </w:t>
      </w:r>
      <w:r>
        <w:rPr>
          <w:rFonts w:eastAsia="Times New Roman" w:cs="Times New Roman"/>
          <w:szCs w:val="24"/>
        </w:rPr>
        <w:t>Μόνο χάρη στη ΔΑΠ</w:t>
      </w:r>
      <w:r>
        <w:rPr>
          <w:rFonts w:eastAsia="Times New Roman" w:cs="Times New Roman"/>
          <w:szCs w:val="24"/>
        </w:rPr>
        <w:t>,,</w:t>
      </w:r>
      <w:r>
        <w:rPr>
          <w:rFonts w:eastAsia="Times New Roman" w:cs="Times New Roman"/>
          <w:szCs w:val="24"/>
        </w:rPr>
        <w:t xml:space="preserve"> που έχει βγει πρώτη φοιτητική δύναμη</w:t>
      </w:r>
      <w:r>
        <w:rPr>
          <w:rFonts w:eastAsia="Times New Roman" w:cs="Times New Roman"/>
          <w:szCs w:val="24"/>
        </w:rPr>
        <w:t>,</w:t>
      </w:r>
      <w:r>
        <w:rPr>
          <w:rFonts w:eastAsia="Times New Roman" w:cs="Times New Roman"/>
          <w:szCs w:val="24"/>
        </w:rPr>
        <w:t xml:space="preserve"> έχουν κρατηθεί τα πανεπιστήμια όρθια. </w:t>
      </w:r>
    </w:p>
    <w:p w14:paraId="3E37BB3D"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 διαμαρτυρίες από την πτέρυγα του ΣΥΡΙΖΑ)</w:t>
      </w:r>
    </w:p>
    <w:p w14:paraId="3E37BB3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κλείσω</w:t>
      </w:r>
      <w:r>
        <w:rPr>
          <w:rFonts w:eastAsia="Times New Roman" w:cs="Times New Roman"/>
          <w:szCs w:val="24"/>
        </w:rPr>
        <w:t xml:space="preserve"> με </w:t>
      </w:r>
      <w:r>
        <w:rPr>
          <w:rFonts w:eastAsia="Times New Roman" w:cs="Times New Roman"/>
          <w:szCs w:val="24"/>
        </w:rPr>
        <w:t xml:space="preserve">όλα αυτά που συμβαίνουν στα </w:t>
      </w:r>
      <w:r>
        <w:rPr>
          <w:rFonts w:eastAsia="Times New Roman" w:cs="Times New Roman"/>
          <w:szCs w:val="24"/>
        </w:rPr>
        <w:t xml:space="preserve">πανεπιστήμια, καλώς τα ξέρετε και τα κρύβετε. Και ο κ. </w:t>
      </w:r>
      <w:proofErr w:type="spellStart"/>
      <w:r>
        <w:rPr>
          <w:rFonts w:eastAsia="Times New Roman" w:cs="Times New Roman"/>
          <w:szCs w:val="24"/>
        </w:rPr>
        <w:t>Γαβρόγλου</w:t>
      </w:r>
      <w:proofErr w:type="spellEnd"/>
      <w:r>
        <w:rPr>
          <w:rFonts w:eastAsia="Times New Roman" w:cs="Times New Roman"/>
          <w:szCs w:val="24"/>
        </w:rPr>
        <w:t xml:space="preserve"> τα ξαναφέρνει στην επικαιρότητα, γιατί τέτοιοι είστε!</w:t>
      </w:r>
    </w:p>
    <w:p w14:paraId="3E37BB3F"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Και αν δεν υπήρχε το μνημόνιο και η τρόικα, έτσι θα είχατε κάνει όλη την Ελλάδα. Αυτή είναι η πραγματικότητα, αυτός είναι ο προοδευτισμός</w:t>
      </w:r>
      <w:r>
        <w:rPr>
          <w:rFonts w:eastAsia="Times New Roman"/>
          <w:szCs w:val="24"/>
        </w:rPr>
        <w:t xml:space="preserve"> μας και αυτή είναι η ιδεολογία σας. Να σας χαίρονται αυτοί </w:t>
      </w:r>
      <w:r>
        <w:rPr>
          <w:rFonts w:eastAsia="Times New Roman"/>
          <w:szCs w:val="24"/>
        </w:rPr>
        <w:t xml:space="preserve">που </w:t>
      </w:r>
      <w:r>
        <w:rPr>
          <w:rFonts w:eastAsia="Times New Roman"/>
          <w:szCs w:val="24"/>
        </w:rPr>
        <w:t>σας ψήφισαν!</w:t>
      </w:r>
    </w:p>
    <w:p w14:paraId="3E37BB40" w14:textId="77777777" w:rsidR="00462015" w:rsidRDefault="00E90EEC">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E37BB41"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w:t>
      </w:r>
      <w:r>
        <w:rPr>
          <w:rFonts w:eastAsia="Times New Roman"/>
          <w:szCs w:val="24"/>
        </w:rPr>
        <w:t>.</w:t>
      </w:r>
      <w:r>
        <w:rPr>
          <w:rFonts w:eastAsia="Times New Roman"/>
          <w:szCs w:val="24"/>
        </w:rPr>
        <w:t xml:space="preserve"> </w:t>
      </w:r>
      <w:proofErr w:type="spellStart"/>
      <w:r>
        <w:rPr>
          <w:rFonts w:eastAsia="Times New Roman"/>
          <w:szCs w:val="24"/>
        </w:rPr>
        <w:t>Κόνσολας</w:t>
      </w:r>
      <w:proofErr w:type="spellEnd"/>
      <w:r>
        <w:rPr>
          <w:rFonts w:eastAsia="Times New Roman"/>
          <w:szCs w:val="24"/>
        </w:rPr>
        <w:t xml:space="preserve"> έχει τον λόγο.</w:t>
      </w:r>
    </w:p>
    <w:p w14:paraId="3E37BB42"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ΝΙΚΟΛΑΟΣ ΦΙΛΗΣ: </w:t>
      </w:r>
      <w:r>
        <w:rPr>
          <w:rFonts w:eastAsia="Times New Roman"/>
          <w:szCs w:val="24"/>
        </w:rPr>
        <w:t>Κύριε Πρόεδρε, θα ήθελα τον λόγο επί προσωπικού</w:t>
      </w:r>
      <w:r>
        <w:rPr>
          <w:rFonts w:eastAsia="Times New Roman"/>
          <w:szCs w:val="24"/>
        </w:rPr>
        <w:t>.</w:t>
      </w:r>
    </w:p>
    <w:p w14:paraId="3E37BB43"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Φίλη, έχετε τον λόγο. </w:t>
      </w:r>
    </w:p>
    <w:p w14:paraId="3E37BB44"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ΝΙΚΟΛΑΟΣ ΦΙΛΗΣ: </w:t>
      </w:r>
      <w:r>
        <w:rPr>
          <w:rFonts w:eastAsia="Times New Roman"/>
          <w:szCs w:val="24"/>
        </w:rPr>
        <w:t xml:space="preserve">Ο κ. Γεωργιάδης έδωσε την παράστασή του. Θα κρίνει ο ελληνικός λαός. </w:t>
      </w:r>
    </w:p>
    <w:p w14:paraId="3E37BB45"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Το σημαντικό που θέλω να επισημάνω είναι ότι το διχαστικό μήνυμά του εδράζεται σε μια επιχείρηση </w:t>
      </w:r>
      <w:r>
        <w:rPr>
          <w:rFonts w:eastAsia="Times New Roman"/>
          <w:szCs w:val="24"/>
        </w:rPr>
        <w:t xml:space="preserve">δυσφήμισης των </w:t>
      </w:r>
      <w:r>
        <w:rPr>
          <w:rFonts w:eastAsia="Times New Roman"/>
          <w:szCs w:val="24"/>
        </w:rPr>
        <w:lastRenderedPageBreak/>
        <w:t>ελληνικών πανεπιστημίων και αυτό βεβαίως</w:t>
      </w:r>
      <w:r>
        <w:rPr>
          <w:rFonts w:eastAsia="Times New Roman"/>
          <w:szCs w:val="24"/>
        </w:rPr>
        <w:t>,</w:t>
      </w:r>
      <w:r>
        <w:rPr>
          <w:rFonts w:eastAsia="Times New Roman"/>
          <w:szCs w:val="24"/>
        </w:rPr>
        <w:t xml:space="preserve"> γίνεται -υπάρχει εξήγηση- διότι στο μυαλό του έχει ιδιωτικά πανεπιστήμια τύπου Τουρκίας, υποβαθμισμένα και ακατάλληλα από κάθε άποψη να μορφώσουν τα Ελληνόπουλα. Λυπάμαι που έγινε εδώ μέσα ντίλερ των</w:t>
      </w:r>
      <w:r>
        <w:rPr>
          <w:rFonts w:eastAsia="Times New Roman"/>
          <w:szCs w:val="24"/>
        </w:rPr>
        <w:t xml:space="preserve"> ιδιωτικών πανεπιστημίων τύπου Τουρκίας ο κ. Γεωργιάδης. </w:t>
      </w:r>
    </w:p>
    <w:p w14:paraId="3E37BB46"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Είναι επίσης σημαντικό ότι μέσα από μια περιπτωσιολογική αναφορά διαφόρων συμβάντων, άλλα αληθινά, άλλα ψεύτικα και φουσκωμένα, εμφάνισε την ανατομία του κομματισμού στα πανεπιστήμια, σαν μόνο πραγμ</w:t>
      </w:r>
      <w:r>
        <w:rPr>
          <w:rFonts w:eastAsia="Times New Roman"/>
          <w:szCs w:val="24"/>
        </w:rPr>
        <w:t xml:space="preserve">ατικό με πρωταγωνιστές όμως, σε μεγάλο βαθμό τα στελέχη της Νέας Δημοκρατίας, καθηγητές και φοιτητές. Όσοι έχουν γνώσεις για τα πανεπιστήμια γνωρίζουν και συναλλαγές για πρυτανικές εκλογές και συναλλαγές για εκλογές καθηγητών και συγγράμματα φοιτητικά και </w:t>
      </w:r>
      <w:r>
        <w:rPr>
          <w:rFonts w:eastAsia="Times New Roman"/>
          <w:szCs w:val="24"/>
        </w:rPr>
        <w:t xml:space="preserve">πάει λέγοντας. Στο σπίτι, λοιπόν, του κρεμασμένου δεν μιλούν για σκοινί, κύριε Γεωργιάδη. </w:t>
      </w:r>
    </w:p>
    <w:p w14:paraId="3E37BB47"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Πράγματι τα ελληνικά πανεπιστήμια που σήμερα έχουν διακριθεί και διακρίνονται διεθνώς και ουδέποτε υποβαθμίστηκαν, μέσα από μια συνεχή και αγωνιώδη προσπάθεια επιστη</w:t>
      </w:r>
      <w:r>
        <w:rPr>
          <w:rFonts w:eastAsia="Times New Roman"/>
          <w:szCs w:val="24"/>
        </w:rPr>
        <w:t xml:space="preserve">μονική των καθηγητών και των φοιτητών, τα ελληνικά πανεπιστήμια </w:t>
      </w:r>
      <w:r>
        <w:rPr>
          <w:rFonts w:eastAsia="Times New Roman"/>
          <w:szCs w:val="24"/>
        </w:rPr>
        <w:lastRenderedPageBreak/>
        <w:t xml:space="preserve">δεν πρέπει να τα υποτιμούμε και να τα δυσφημούμε με αυτόν τον τρόπο για να κάνουμε ένα αδίστακτο κομματικό παιχνίδι. </w:t>
      </w:r>
    </w:p>
    <w:p w14:paraId="3E37BB48"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Είμαστε υπερήφανοι για την ελληνική εκπαίδευση και τα ελληνικά πανεπιστήμι</w:t>
      </w:r>
      <w:r>
        <w:rPr>
          <w:rFonts w:eastAsia="Times New Roman"/>
          <w:szCs w:val="24"/>
        </w:rPr>
        <w:t>α. Αν κάποιοι θέλουν να μας στείλουν στην Τουρκία, στα ιδιωτικά πανεπιστήμια, δικαίωμά τους.</w:t>
      </w:r>
    </w:p>
    <w:p w14:paraId="3E37BB49"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Ευχαριστώ.</w:t>
      </w:r>
    </w:p>
    <w:p w14:paraId="3E37BB4A" w14:textId="77777777" w:rsidR="00462015" w:rsidRDefault="00E90EEC">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E37BB4B"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w:t>
      </w:r>
      <w:proofErr w:type="spellStart"/>
      <w:r>
        <w:rPr>
          <w:rFonts w:eastAsia="Times New Roman"/>
          <w:szCs w:val="24"/>
        </w:rPr>
        <w:t>Κόνσολας</w:t>
      </w:r>
      <w:proofErr w:type="spellEnd"/>
      <w:r>
        <w:rPr>
          <w:rFonts w:eastAsia="Times New Roman"/>
          <w:szCs w:val="24"/>
        </w:rPr>
        <w:t xml:space="preserve"> έχει τον λόγο.</w:t>
      </w:r>
    </w:p>
    <w:p w14:paraId="3E37BB4C"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Κύριε Πρόεδρε, θ</w:t>
      </w:r>
      <w:r>
        <w:rPr>
          <w:rFonts w:eastAsia="Times New Roman"/>
          <w:szCs w:val="24"/>
        </w:rPr>
        <w:t>έλω τον λόγο επί προσωπικού, αφού αναφέρθηκε σε μένα.</w:t>
      </w:r>
    </w:p>
    <w:p w14:paraId="3E37BB4D"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Όχι, δεν υπάρχει προσωπικό.</w:t>
      </w:r>
    </w:p>
    <w:p w14:paraId="3E37BB4E"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Κόνσολα</w:t>
      </w:r>
      <w:proofErr w:type="spellEnd"/>
      <w:r>
        <w:rPr>
          <w:rFonts w:eastAsia="Times New Roman"/>
          <w:szCs w:val="24"/>
        </w:rPr>
        <w:t>, παρακαλώ, έχετε τον λόγο.</w:t>
      </w:r>
    </w:p>
    <w:p w14:paraId="3E37BB4F"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ΕΜΜΑΝΟΥΗΛ ΚΟΝΣΟΛΑΣ: </w:t>
      </w:r>
      <w:r>
        <w:rPr>
          <w:rFonts w:eastAsia="Times New Roman"/>
          <w:szCs w:val="24"/>
        </w:rPr>
        <w:t>Ευχαριστώ, κύριε Πρόεδρε.</w:t>
      </w:r>
    </w:p>
    <w:p w14:paraId="3E37BB50"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Κυρίες και κύριοι Βουλευτές, κύριε Υπουργέ, δεν θα περ</w:t>
      </w:r>
      <w:r>
        <w:rPr>
          <w:rFonts w:eastAsia="Times New Roman"/>
          <w:szCs w:val="24"/>
        </w:rPr>
        <w:t xml:space="preserve">ίμενε και δεν θα φανταζόταν κανείς από εμάς ότι σε μια συζήτηση που αφορά την οργάνωση, τη λειτουργία της ανώτατης εκπαίδευσης, θα υπήρχε τόσο μεγάλη αντιπαράθεση που προεκτείνεται </w:t>
      </w:r>
      <w:r>
        <w:rPr>
          <w:rFonts w:eastAsia="Times New Roman"/>
          <w:szCs w:val="24"/>
        </w:rPr>
        <w:lastRenderedPageBreak/>
        <w:t>πέρα από αυτή τη βασική αρχή της οργάνωσης και αφορά φιλοσοφικό και ιδεολογ</w:t>
      </w:r>
      <w:r>
        <w:rPr>
          <w:rFonts w:eastAsia="Times New Roman"/>
          <w:szCs w:val="24"/>
        </w:rPr>
        <w:t xml:space="preserve">ικό πλαίσιο της λειτουργίας των πανεπιστημίων. </w:t>
      </w:r>
    </w:p>
    <w:p w14:paraId="3E37BB51"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Κανείς δεν αμφισβητεί ότι η παιδεία συνιστά τη μεγαλύτερη εθνική επένδυση και όχι μόνο τώρα και στο παρελθόν, αλλά κυρίως </w:t>
      </w:r>
      <w:r>
        <w:rPr>
          <w:rFonts w:eastAsia="Times New Roman"/>
          <w:szCs w:val="24"/>
        </w:rPr>
        <w:t xml:space="preserve">για </w:t>
      </w:r>
      <w:r>
        <w:rPr>
          <w:rFonts w:eastAsia="Times New Roman"/>
          <w:szCs w:val="24"/>
        </w:rPr>
        <w:t xml:space="preserve">τα επόμενα χρόνια. Είναι η προωθητική δύναμη που έχει ανάγκη η χώρα για να αλλάξει μορφωτικό, κοινωνικό και αναπτυξιακό επίπεδο. </w:t>
      </w:r>
    </w:p>
    <w:p w14:paraId="3E37BB52"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Και θα συμφωνήσω με τον κ. Φίλη ότι ενδεχόμενα το παράδειγμα του κυρίου Αντιπροέδρου θα ήταν ένα παράδειγμα που θα μπορούσε να</w:t>
      </w:r>
      <w:r>
        <w:rPr>
          <w:rFonts w:eastAsia="Times New Roman"/>
          <w:szCs w:val="24"/>
        </w:rPr>
        <w:t xml:space="preserve"> διανθιστεί και με άλλα παραδείγματα. Εγώ θέλω να θυμίσω στην Εθνική Αντιπροσωπεία, κυρίες και κύριοι συνάδελφοι, όταν με πρωτοβουλία του Υπουργού τότε, του κ. Φίλη, είχε φέρει τον Υπουργό Παιδείας της Κύπρου στην Επιτροπή Μορφωτικών Υποθέσεων ως καλή πρακ</w:t>
      </w:r>
      <w:r>
        <w:rPr>
          <w:rFonts w:eastAsia="Times New Roman"/>
          <w:szCs w:val="24"/>
        </w:rPr>
        <w:t xml:space="preserve">τική να την ακολουθήσουμε στη χώρα. </w:t>
      </w:r>
    </w:p>
    <w:p w14:paraId="3E37BB53"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Γιατί, κύριε Υπουργέ, δεν την ακολουθείτε αυτή την πρακτική της Κύπρου; Η Κύπρος είναι ένας από τους μεγαλύτερους πυλώνες της εκπαίδευσης στη Μεσόγειο; Ελάτε, λοιπόν, να την ακολουθήσουμε. Αυτό ήθελε ο κ. Φίλης τότε. </w:t>
      </w:r>
    </w:p>
    <w:p w14:paraId="3E37BB54"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lastRenderedPageBreak/>
        <w:t>Γ</w:t>
      </w:r>
      <w:r>
        <w:rPr>
          <w:rFonts w:eastAsia="Times New Roman"/>
          <w:szCs w:val="24"/>
        </w:rPr>
        <w:t xml:space="preserve">ιατί ξέρετε, το 2012 όσοι ήταν στην Εθνική Αντιπροσωπεία είχατε ζήσει τότε τη συναίνεση σε βασικές αρχές κι αυτό που είπε ο κ. Γεωργιάδης είναι αλήθεια. Υπήρχε συναίνεση, διαμορφώθηκε ένα πλαίσιο που ήταν βιώσιμο και ανταγωνιστικό στο διεθνές περιβάλλον. </w:t>
      </w:r>
    </w:p>
    <w:p w14:paraId="3E37BB55"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Φορτσάκης</w:t>
      </w:r>
      <w:proofErr w:type="spellEnd"/>
      <w:r>
        <w:rPr>
          <w:rFonts w:eastAsia="Times New Roman"/>
          <w:szCs w:val="24"/>
        </w:rPr>
        <w:t xml:space="preserve"> προηγουμένως έθεσε ότι ένα από τα ζητήματα είναι η ανταγωνιστικότητα του ευρωπαϊκού πανεπιστημίου, του πανεπιστημίου της χώρας σε σχέση με την Ευρώπη, που συνδέθηκε με θεσμικές αλλαγές τότε το 2012, με ευρεία πλειοψηφία στη Βουλή και με σημε</w:t>
      </w:r>
      <w:r>
        <w:rPr>
          <w:rFonts w:eastAsia="Times New Roman"/>
          <w:szCs w:val="24"/>
        </w:rPr>
        <w:t xml:space="preserve">ίο αναφοράς το μέλλον. Αυτό είναι το μεγάλο στοίχημα, η πρόκληση της ελληνικής παιδείας, της εκπαίδευσης, η συναίνεση με ευρεία πλειοψηφία, χωρίς αγκυλώσεις και δογματισμούς. </w:t>
      </w:r>
    </w:p>
    <w:p w14:paraId="3E37BB56"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Δυστυχώς, τα δύο τελευταία χρόνια επέστρεψαν οι αγκυλώσεις, οι δογματισμοί μαζί </w:t>
      </w:r>
      <w:r>
        <w:rPr>
          <w:rFonts w:eastAsia="Times New Roman"/>
          <w:szCs w:val="24"/>
        </w:rPr>
        <w:t>με το</w:t>
      </w:r>
      <w:r>
        <w:rPr>
          <w:rFonts w:eastAsia="Times New Roman"/>
          <w:szCs w:val="24"/>
        </w:rPr>
        <w:t>ν</w:t>
      </w:r>
      <w:r>
        <w:rPr>
          <w:rFonts w:eastAsia="Times New Roman"/>
          <w:szCs w:val="24"/>
        </w:rPr>
        <w:t xml:space="preserve"> </w:t>
      </w:r>
      <w:r>
        <w:rPr>
          <w:rFonts w:eastAsia="Times New Roman"/>
          <w:szCs w:val="24"/>
        </w:rPr>
        <w:t xml:space="preserve">αναχρονισμό </w:t>
      </w:r>
      <w:r>
        <w:rPr>
          <w:rFonts w:eastAsia="Times New Roman"/>
          <w:szCs w:val="24"/>
        </w:rPr>
        <w:t xml:space="preserve">και επιστροφή στο παρελθόν. Το ακούσαμε και από άλλες πτέρυγες της Βουλής. Ανάγονται αυτές οι ρυθμίσεις στο 1982, </w:t>
      </w:r>
      <w:r>
        <w:rPr>
          <w:rFonts w:eastAsia="Times New Roman"/>
          <w:szCs w:val="24"/>
        </w:rPr>
        <w:t xml:space="preserve">στο </w:t>
      </w:r>
      <w:r>
        <w:rPr>
          <w:rFonts w:eastAsia="Times New Roman"/>
          <w:szCs w:val="24"/>
        </w:rPr>
        <w:t xml:space="preserve">μακρινό παρελθόν. </w:t>
      </w:r>
    </w:p>
    <w:p w14:paraId="3E37BB57"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Το νομοσχέδιο που συζητάμε σήμερα δεν έχει καμμιά σχέση στον δημόσιο διάλογο που θα ήθελε να βρεθεί </w:t>
      </w:r>
      <w:r>
        <w:rPr>
          <w:rFonts w:eastAsia="Times New Roman"/>
          <w:szCs w:val="24"/>
        </w:rPr>
        <w:t>η χώρα σήμερα με δημοκρατικές διαδικασίες και σε σχέση με τις υπόλοιπες προηγμένες χώρες της Ευρώπης και εδώ, στη γειτονιά μας.</w:t>
      </w:r>
    </w:p>
    <w:p w14:paraId="3E37BB58"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Για εμένα ειλικρινά ήταν δυσάρεστη έκπληξη, κύριε Υπουργέ, η εμπλοκή σας σ’ αυτό το νομοσχέδιο του σημερινού Υπουργού Παιδείας, </w:t>
      </w:r>
      <w:r>
        <w:rPr>
          <w:rFonts w:eastAsia="Times New Roman"/>
          <w:szCs w:val="24"/>
        </w:rPr>
        <w:t>τον οποίον ειλικρινά -πρέπει να εκφραστώ δημόσια απ’ αυτό το Βήμα- τον εκτιμώ απεριόριστα και ως άνθρωπο, αλλά και ως ακαδημαϊκό.</w:t>
      </w:r>
    </w:p>
    <w:p w14:paraId="3E37BB59" w14:textId="77777777" w:rsidR="00462015" w:rsidRDefault="00E90EEC">
      <w:pPr>
        <w:spacing w:line="600" w:lineRule="auto"/>
        <w:ind w:firstLine="720"/>
        <w:contextualSpacing/>
        <w:jc w:val="both"/>
        <w:rPr>
          <w:rFonts w:eastAsia="Times New Roman"/>
          <w:szCs w:val="24"/>
        </w:rPr>
      </w:pPr>
      <w:r>
        <w:rPr>
          <w:rFonts w:eastAsia="Times New Roman"/>
          <w:szCs w:val="24"/>
        </w:rPr>
        <w:t>Είναι, όμως, δεδομένο ότι με αυτό το νομοσχέδιο η Κυβέρνηση δεν αναζητά τον δρόμο για να συνεχίσει και να εμπλουτίσει τις μετα</w:t>
      </w:r>
      <w:r>
        <w:rPr>
          <w:rFonts w:eastAsia="Times New Roman"/>
          <w:szCs w:val="24"/>
        </w:rPr>
        <w:t>ρρυθμίσεις που έγιναν και έχει ανάγκη ο χώρος της παιδείας. Η Κυβέρνηση αναζητά τον δρόμο για να κερδίσει ψήφους και να απευθυνθεί σε ειδικά ακροατήρια και με τον όρο «ειδικά ακροατήρια» -επιτρέψτε μου να περιγράψω- εννοώ όλους αυτούς που τα προηγούμενα χρ</w:t>
      </w:r>
      <w:r>
        <w:rPr>
          <w:rFonts w:eastAsia="Times New Roman"/>
          <w:szCs w:val="24"/>
        </w:rPr>
        <w:t xml:space="preserve">όνια είχαν μετατρέψει σε άβατο τα πανεπιστήμια, αλλά και σε χώρους συντέλεσης </w:t>
      </w:r>
      <w:proofErr w:type="spellStart"/>
      <w:r>
        <w:rPr>
          <w:rFonts w:eastAsia="Times New Roman"/>
          <w:szCs w:val="24"/>
        </w:rPr>
        <w:t>παραβατικών</w:t>
      </w:r>
      <w:proofErr w:type="spellEnd"/>
      <w:r>
        <w:rPr>
          <w:rFonts w:eastAsia="Times New Roman"/>
          <w:szCs w:val="24"/>
        </w:rPr>
        <w:t xml:space="preserve"> πράξεων. Σ’ αυτούς κλείνει το μάτι η Κυβέρνηση με τις διατάξεις που φέρνει για το πανεπιστημιακό άσυλο, διατάξεις, οι οποίες, δυστυχώς, μας γυρίζουν στο παρελθόν.</w:t>
      </w:r>
    </w:p>
    <w:p w14:paraId="3E37BB5A"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Η </w:t>
      </w:r>
      <w:r>
        <w:rPr>
          <w:rFonts w:eastAsia="Times New Roman"/>
          <w:szCs w:val="24"/>
        </w:rPr>
        <w:t>κ</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είπε χαρακτηριστικά ένα παράδειγμα, στο οποίο δεν δώσατε απάντηση. Δεν είναι μόνο το </w:t>
      </w:r>
      <w:r>
        <w:rPr>
          <w:rFonts w:eastAsia="Times New Roman"/>
          <w:szCs w:val="24"/>
        </w:rPr>
        <w:t>«</w:t>
      </w:r>
      <w:r>
        <w:rPr>
          <w:rFonts w:eastAsia="Times New Roman"/>
          <w:szCs w:val="24"/>
        </w:rPr>
        <w:t>κινητό</w:t>
      </w:r>
      <w:r>
        <w:rPr>
          <w:rFonts w:eastAsia="Times New Roman"/>
          <w:szCs w:val="24"/>
        </w:rPr>
        <w:t>»</w:t>
      </w:r>
      <w:r>
        <w:rPr>
          <w:rFonts w:eastAsia="Times New Roman"/>
          <w:szCs w:val="24"/>
        </w:rPr>
        <w:t xml:space="preserve">. Είναι δεκάδες άλλα παραδείγματα. Ο κ. Γεωργαντάς έθεσε και το θέμα της αντισυνταγματικότητας. Η </w:t>
      </w:r>
      <w:r>
        <w:rPr>
          <w:rFonts w:eastAsia="Times New Roman"/>
          <w:szCs w:val="24"/>
        </w:rPr>
        <w:t>δικαιοσύνη</w:t>
      </w:r>
      <w:r>
        <w:rPr>
          <w:rFonts w:eastAsia="Times New Roman"/>
          <w:szCs w:val="24"/>
        </w:rPr>
        <w:t>, η Αστυνομία μπορούν να επεμβαίνουν μόνο ότ</w:t>
      </w:r>
      <w:r>
        <w:rPr>
          <w:rFonts w:eastAsia="Times New Roman"/>
          <w:szCs w:val="24"/>
        </w:rPr>
        <w:t>αν υπάρχουν κακουργήματα ή περιστατικά εγκληματικών πράξεων κατά της ζωής των φοιτητών, των καθηγητών, των διοικητικών υπαλλήλων; Για περιπτώσεις που συνιστούν πλημμέλημα δεν μπορεί να πραγματοποιηθεί καμμιά επέμβαση; Και σ’ αυτές τις περιπτώσεις θα συνεδρ</w:t>
      </w:r>
      <w:r>
        <w:rPr>
          <w:rFonts w:eastAsia="Times New Roman"/>
          <w:szCs w:val="24"/>
        </w:rPr>
        <w:t xml:space="preserve">ιάσει το Πρυτανικό Συμβούλιο; </w:t>
      </w:r>
    </w:p>
    <w:p w14:paraId="3E37BB5B"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Μέχρι ωστόσο το Πρυτανικό Συμβούλιο, κυρίες και κύριοι συνάδελφοι, να αποφανθεί αν μια αξιόποινη πράξη, που ήδη έχει διαπραχθεί, συνιστά πλημμέλημα ή πταίσμα και αποφασίσει να καλέσει την Αστυνομία να επέμβει, μπορεί να έχει </w:t>
      </w:r>
      <w:r>
        <w:rPr>
          <w:rFonts w:eastAsia="Times New Roman"/>
          <w:szCs w:val="24"/>
        </w:rPr>
        <w:t>καεί το πανεπιστήμιο.</w:t>
      </w:r>
    </w:p>
    <w:p w14:paraId="3E37BB5C" w14:textId="77777777" w:rsidR="00462015" w:rsidRDefault="00E90EEC">
      <w:pPr>
        <w:spacing w:line="600" w:lineRule="auto"/>
        <w:ind w:firstLine="720"/>
        <w:contextualSpacing/>
        <w:jc w:val="both"/>
        <w:rPr>
          <w:rFonts w:eastAsia="Times New Roman"/>
          <w:szCs w:val="24"/>
        </w:rPr>
      </w:pPr>
      <w:r>
        <w:rPr>
          <w:rFonts w:eastAsia="Times New Roman"/>
          <w:szCs w:val="24"/>
        </w:rPr>
        <w:t>Η παραπάνω ρύθμιση δημιουργεί ένα λάθος μήνυμα και στέλνει ένα λάθος μήνυμα στην ελληνική κοινωνία. Προφανώς αυτό είναι ένα μήνυμα για όσους θέλουν να προκαλούν ανενόχλητοι φθορές, να καταλαμβάνουν τον ακαδημαϊκό χώρο, να α</w:t>
      </w:r>
      <w:r>
        <w:rPr>
          <w:rFonts w:eastAsia="Times New Roman"/>
          <w:szCs w:val="24"/>
        </w:rPr>
        <w:lastRenderedPageBreak/>
        <w:t xml:space="preserve">σκούν βία. </w:t>
      </w:r>
      <w:r>
        <w:rPr>
          <w:rFonts w:eastAsia="Times New Roman"/>
          <w:szCs w:val="24"/>
        </w:rPr>
        <w:t>Η έννοια του πανεπιστημιακού ασύλου δεν είναι έννοια παροχής ασύλου σε βίαιες, αξιόποινες και έκνομες πράξεις. Αυτό αποτελεί στρέβλωση της έννοιας του ασύλου.</w:t>
      </w:r>
    </w:p>
    <w:p w14:paraId="3E37BB5D" w14:textId="77777777" w:rsidR="00462015" w:rsidRDefault="00E90EEC">
      <w:pPr>
        <w:spacing w:line="600" w:lineRule="auto"/>
        <w:ind w:firstLine="720"/>
        <w:contextualSpacing/>
        <w:jc w:val="both"/>
        <w:rPr>
          <w:rFonts w:eastAsia="Times New Roman"/>
          <w:szCs w:val="24"/>
        </w:rPr>
      </w:pPr>
      <w:r>
        <w:rPr>
          <w:rFonts w:eastAsia="Times New Roman"/>
          <w:szCs w:val="24"/>
        </w:rPr>
        <w:t>Με τις διατάξεις του νομοσχεδίου,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ολοκληρώνει την απόπειρα κομματικού ελέγχου στη διοίκηση των πανεπιστημίων και καταλύει την έννοια του αυτοδιοίκητου, καταργεί τα </w:t>
      </w:r>
      <w:r>
        <w:rPr>
          <w:rFonts w:eastAsia="Times New Roman"/>
          <w:szCs w:val="24"/>
        </w:rPr>
        <w:t>συμβούλια ιδρύματος</w:t>
      </w:r>
      <w:r>
        <w:rPr>
          <w:rFonts w:eastAsia="Times New Roman"/>
          <w:szCs w:val="24"/>
        </w:rPr>
        <w:t xml:space="preserve"> και θεσμοθετεί ένα νέο όργανο, τα Ακαδημαϊκά Συμβούλια Ανώτατης Εκπαίδευσης και Έρευνας σε κάθε διοικ</w:t>
      </w:r>
      <w:r>
        <w:rPr>
          <w:rFonts w:eastAsia="Times New Roman"/>
          <w:szCs w:val="24"/>
        </w:rPr>
        <w:t xml:space="preserve">ητική περιφέρεια, τα οποία θα έχουν κυρίαρχο ρόλο. </w:t>
      </w:r>
    </w:p>
    <w:p w14:paraId="3E37BB5E" w14:textId="77777777" w:rsidR="00462015" w:rsidRDefault="00E90EEC">
      <w:pPr>
        <w:spacing w:line="600" w:lineRule="auto"/>
        <w:ind w:firstLine="720"/>
        <w:contextualSpacing/>
        <w:jc w:val="both"/>
        <w:rPr>
          <w:rFonts w:eastAsia="Times New Roman"/>
          <w:szCs w:val="24"/>
        </w:rPr>
      </w:pPr>
      <w:r>
        <w:rPr>
          <w:rFonts w:eastAsia="Times New Roman"/>
          <w:szCs w:val="24"/>
        </w:rPr>
        <w:t>Με τον τρόπο αυτόν δεν καταλύεται μόνο το αυτοδιοίκητο των πανεπιστημίων, αλλά τίθεται ζήτημα για το τι ακριβώς θα κάνουν πλέον τα Περιφερειακά Συμβούλια Έρευνας, που καθίστανται ανενεργά και διακοσμητικά</w:t>
      </w:r>
      <w:r>
        <w:rPr>
          <w:rFonts w:eastAsia="Times New Roman"/>
          <w:szCs w:val="24"/>
        </w:rPr>
        <w:t>.</w:t>
      </w:r>
    </w:p>
    <w:p w14:paraId="3E37BB5F" w14:textId="77777777" w:rsidR="00462015" w:rsidRDefault="00E90EEC">
      <w:pPr>
        <w:spacing w:line="600" w:lineRule="auto"/>
        <w:ind w:firstLine="720"/>
        <w:contextualSpacing/>
        <w:jc w:val="both"/>
        <w:rPr>
          <w:rFonts w:eastAsia="Times New Roman"/>
          <w:szCs w:val="24"/>
        </w:rPr>
      </w:pPr>
      <w:r>
        <w:rPr>
          <w:rFonts w:eastAsia="Times New Roman"/>
          <w:szCs w:val="24"/>
        </w:rPr>
        <w:t>Ουσιαστικά, δηλαδή, η Κυβέρνηση κινείται στην αντίθετη κατεύθυνση από την επικρατούσα διεθνή τάση και αντίληψη που έχει επιβάλλει τη λειτουργική ανεξαρτησία, αλλά και την οικονομική αυτοτέλεια των πανεπιστημίων από την άλλη.</w:t>
      </w:r>
    </w:p>
    <w:p w14:paraId="3E37BB60"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Στόχος της Κυβέρνησης είναι ν</w:t>
      </w:r>
      <w:r>
        <w:rPr>
          <w:rFonts w:eastAsia="Times New Roman"/>
          <w:szCs w:val="24"/>
        </w:rPr>
        <w:t>α ελέγξει τη διοίκηση των πανεπιστημίων, να επιβάλλει διαλυτικές καταστάσεις που σίγουρα -και το ξέρουμε από την εμπειρία του παρελθόντος- θα οδηγήσουν σε έλλειμα διοίκησης με περίσσευμα συναλλαγών. Αυτό το νόημα έχει ακριβώς η διάταξη για την εκλογή πρυτα</w:t>
      </w:r>
      <w:r>
        <w:rPr>
          <w:rFonts w:eastAsia="Times New Roman"/>
          <w:szCs w:val="24"/>
        </w:rPr>
        <w:t>νικών αρχών, πρυτάνεων και αντιπρυτάνεων, με χωριστά ψηφοδέλτια.</w:t>
      </w:r>
    </w:p>
    <w:p w14:paraId="3E37BB61"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Ακόμα και στην ίδια την εκλογική διαδικασία περισσεύει ο αναχρονισμός. Ξέρετε γιατί; Αντί να επιλεγεί η αδιάβλητη ηλεκτρονική ψηφοφορία, επιστρέφουμε στο στήσιμο της κάλπης, όταν με όλες τις </w:t>
      </w:r>
      <w:r>
        <w:rPr>
          <w:rFonts w:eastAsia="Times New Roman"/>
          <w:szCs w:val="24"/>
        </w:rPr>
        <w:t>προηγούμενες διατάξεις που πέρασε η Κυβέρνηση με την ιδιότυπη αντίληψη περί ασύλου είναι κάτι παραπάνω από βέβαιο ότι δεν διασφαλίζονται και δεν θα διασφαλιστούν ομαλές συνθήκες εκλογής.</w:t>
      </w:r>
    </w:p>
    <w:p w14:paraId="3E37BB62" w14:textId="77777777" w:rsidR="00462015" w:rsidRDefault="00E90EEC">
      <w:pPr>
        <w:spacing w:line="600" w:lineRule="auto"/>
        <w:ind w:firstLine="720"/>
        <w:contextualSpacing/>
        <w:jc w:val="both"/>
        <w:rPr>
          <w:rFonts w:eastAsia="Times New Roman"/>
          <w:szCs w:val="24"/>
        </w:rPr>
      </w:pPr>
      <w:r>
        <w:rPr>
          <w:rFonts w:eastAsia="Times New Roman"/>
          <w:szCs w:val="24"/>
        </w:rPr>
        <w:t>Σε ό,τι αφορά τη διάταξη για τη συμμετοχή των φοιτητών στα όργανα διο</w:t>
      </w:r>
      <w:r>
        <w:rPr>
          <w:rFonts w:eastAsia="Times New Roman"/>
          <w:szCs w:val="24"/>
        </w:rPr>
        <w:t xml:space="preserve">ίκησης, κανείς δεν είναι αρνητικός στην εκπροσώπηση φοιτητών, αφού υπάρχουν διοικητικά ζητήματα που σχετίζονται με το πλαίσιο λειτουργίας του πανεπιστημίου, τα οποία τους αφορούν άμεσα. </w:t>
      </w:r>
    </w:p>
    <w:p w14:paraId="3E37BB63"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Νομίζω όμως ότι δεν υπάρχει μια λογική στη διάσταση του να αποφασίζου</w:t>
      </w:r>
      <w:r>
        <w:rPr>
          <w:rFonts w:eastAsia="Times New Roman"/>
          <w:szCs w:val="24"/>
        </w:rPr>
        <w:t xml:space="preserve">ν οι φοιτητές για την αλλαγή γνωστικού αντικειμένου, για την επιλογή εγχειριδίων, για την ανακήρυξη ενός ομότιμου καθηγητή, για τις μετακινήσεις καθηγητών ή ακόμα και την απονομή τίτλου επίτιμου διδάκτορα. </w:t>
      </w:r>
    </w:p>
    <w:p w14:paraId="3E37BB64" w14:textId="77777777" w:rsidR="00462015" w:rsidRDefault="00E90EEC">
      <w:pPr>
        <w:spacing w:line="600" w:lineRule="auto"/>
        <w:ind w:firstLine="720"/>
        <w:contextualSpacing/>
        <w:jc w:val="both"/>
        <w:rPr>
          <w:rFonts w:eastAsia="Times New Roman"/>
          <w:szCs w:val="24"/>
        </w:rPr>
      </w:pPr>
      <w:r>
        <w:rPr>
          <w:rFonts w:eastAsia="Times New Roman"/>
          <w:szCs w:val="24"/>
        </w:rPr>
        <w:t>Θεσμικό ατόπημα συνιστά και η ουσιαστική κατάργησ</w:t>
      </w:r>
      <w:r>
        <w:rPr>
          <w:rFonts w:eastAsia="Times New Roman"/>
          <w:szCs w:val="24"/>
        </w:rPr>
        <w:t>η της αρχής διασφάλισης της ποιότητας. Αναφέρθηκε σ’ αυτό προηγουμένως ο κ. Χατζηδάκης και δεν θα επεκταθώ σ’ αυτό.</w:t>
      </w:r>
    </w:p>
    <w:p w14:paraId="3E37BB65"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Με τον τρόπο αυτόν, ωστόσο, οι διακριτοί ρόλοι αξιολογούμενου και </w:t>
      </w:r>
      <w:proofErr w:type="spellStart"/>
      <w:r>
        <w:rPr>
          <w:rFonts w:eastAsia="Times New Roman"/>
          <w:szCs w:val="24"/>
        </w:rPr>
        <w:t>αξιολογητή</w:t>
      </w:r>
      <w:proofErr w:type="spellEnd"/>
      <w:r>
        <w:rPr>
          <w:rFonts w:eastAsia="Times New Roman"/>
          <w:szCs w:val="24"/>
        </w:rPr>
        <w:t xml:space="preserve"> δεν γίνονται απλά δυσδιάκριτοι, αλλά εξαφανίζονται. Και δεν είν</w:t>
      </w:r>
      <w:r>
        <w:rPr>
          <w:rFonts w:eastAsia="Times New Roman"/>
          <w:szCs w:val="24"/>
        </w:rPr>
        <w:t xml:space="preserve">αι το μοναδικό ατόπημα. Η αυτοτέλεια και η ανεξαρτησία των πανεπιστημίων καταλύεται ακόμα και με μια διάταξη. </w:t>
      </w:r>
    </w:p>
    <w:p w14:paraId="3E37BB66" w14:textId="77777777" w:rsidR="00462015" w:rsidRDefault="00E90EEC">
      <w:pPr>
        <w:spacing w:line="600" w:lineRule="auto"/>
        <w:ind w:firstLine="720"/>
        <w:contextualSpacing/>
        <w:jc w:val="both"/>
        <w:rPr>
          <w:rFonts w:eastAsia="Times New Roman"/>
          <w:szCs w:val="24"/>
        </w:rPr>
      </w:pPr>
      <w:r>
        <w:rPr>
          <w:rFonts w:eastAsia="Times New Roman"/>
          <w:szCs w:val="24"/>
        </w:rPr>
        <w:t>Είναι η διάταξη που δίνει το δικαίωμα στον Υπουργό να ασκήσει το βέτο στην ίδρυση ενός μεταπτυχιακού προγράμματος σπουδών και να ασκεί το δικαίωμ</w:t>
      </w:r>
      <w:r>
        <w:rPr>
          <w:rFonts w:eastAsia="Times New Roman"/>
          <w:szCs w:val="24"/>
        </w:rPr>
        <w:t>α της αναπομπής, χρησιμοποιώντας μια επταμελή επιτροπή απόλυτα ελεγχόμενη από την ηγεσία του Υπουργείου.</w:t>
      </w:r>
    </w:p>
    <w:p w14:paraId="3E37BB67"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είναι γνωστή η απαξίωση που έχει επιβάλει η Κυβέρνηση ΣΥΡΙΖΑ - ΑΝΕΛ εξαιτίας των ιδεοληπτικών και αναχρονιστικών  διαστάσε</w:t>
      </w:r>
      <w:r>
        <w:rPr>
          <w:rFonts w:eastAsia="Times New Roman" w:cs="Times New Roman"/>
          <w:szCs w:val="24"/>
        </w:rPr>
        <w:t xml:space="preserve">ων που έχει λάβει κατά καιρούς η συζήτηση εδώ στην Εθνική Αντιπροσωπεία, σε σχέση με το άρθρο 16 του Συντάγματος. </w:t>
      </w:r>
    </w:p>
    <w:p w14:paraId="3E37BB68"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Ελλάδα στο συγκεκριμένο ζήτημα λειτουργεί ως ο τελευταίος τροχός της αμάξης, ως κατάλοιπο μιας άλλης εποχής. Κάποιοι δεν βλέπουν τι γίνεται στην περιοχή μας, στην Ιταλία, στην Κροατία, στα Σκόπια, στα Βαλκάνια, στην ευρύτερη περιοχή της Μεσογείου. Η Κύπρ</w:t>
      </w:r>
      <w:r>
        <w:rPr>
          <w:rFonts w:eastAsia="Times New Roman" w:cs="Times New Roman"/>
          <w:szCs w:val="24"/>
        </w:rPr>
        <w:t xml:space="preserve">ος -επαναλαμβάνω για άλλη μια φορά- είναι το κέντρο ανώτατης εκπαίδευσης στη Μεσόγειο. </w:t>
      </w:r>
    </w:p>
    <w:p w14:paraId="3E37BB69"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ξέρετε, θέλω να σας θυμίσω, κύριε Υπουργέ, ότι η προηγούμενη κυβέρνηση είχε ιδρύσει δυο αγγλόφωνα τμήματα στο Πανεπιστήμιο Αιγαίου και στο Πανεπιστήμιο Κρήτης με έδ</w:t>
      </w:r>
      <w:r>
        <w:rPr>
          <w:rFonts w:eastAsia="Times New Roman" w:cs="Times New Roman"/>
          <w:szCs w:val="24"/>
        </w:rPr>
        <w:t xml:space="preserve">ρα τη Ρόδο και το Ρέθυμνο αντίστοιχα, όπως επίσης είχε ιδρύσει και δυο τμήματα τουρισμού στη Ρόδο και στο Ρέθυμνο. Δεν </w:t>
      </w:r>
      <w:proofErr w:type="spellStart"/>
      <w:r>
        <w:rPr>
          <w:rFonts w:eastAsia="Times New Roman" w:cs="Times New Roman"/>
          <w:szCs w:val="24"/>
        </w:rPr>
        <w:t>εστάθη</w:t>
      </w:r>
      <w:proofErr w:type="spellEnd"/>
      <w:r>
        <w:rPr>
          <w:rFonts w:eastAsia="Times New Roman" w:cs="Times New Roman"/>
          <w:szCs w:val="24"/>
        </w:rPr>
        <w:t xml:space="preserve"> δυνατό να συνεχιστεί αυτή η προσπάθεια, γιατί εσείς δεν το θέλατε, δεν το πιστεύατε και είδαμε και την εξήγηση που δώσατε πριν σε </w:t>
      </w:r>
      <w:r>
        <w:rPr>
          <w:rFonts w:eastAsia="Times New Roman" w:cs="Times New Roman"/>
          <w:szCs w:val="24"/>
        </w:rPr>
        <w:t xml:space="preserve">σχέση με αυτή τη διάσταση. </w:t>
      </w:r>
    </w:p>
    <w:p w14:paraId="3E37BB6A"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Με δογματισμό θεσμοθετείτε διάταξη σύμφωνα με την οποία τα προπτυχιακά προγράμματα σε ξένη γλώσσα θα πρέπει να διενεργούνται αποκλειστικά με τη συνεργασία του Διεθνούς Πανεπιστημίου, το οποίο δεν έχει παρά μόνο δέκα καθηγητές. Τ</w:t>
      </w:r>
      <w:r>
        <w:rPr>
          <w:rFonts w:eastAsia="Times New Roman" w:cs="Times New Roman"/>
          <w:szCs w:val="24"/>
        </w:rPr>
        <w:t xml:space="preserve">ουλάχιστον, κύριε Υπουργέ, θα ήθελα από αυτό το Βήμα να πείτε ότι θα ενισχύσετε και θα ενδυναμώσετε τους καθηγητές του Διεθνούς Πανεπιστημίου, να δώσετε παραπάνω πιστώσεις. </w:t>
      </w:r>
    </w:p>
    <w:p w14:paraId="3E37BB6B"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Πάλι λάθος κ</w:t>
      </w:r>
      <w:r>
        <w:rPr>
          <w:rFonts w:eastAsia="Times New Roman" w:cs="Times New Roman"/>
          <w:szCs w:val="24"/>
        </w:rPr>
        <w:t>άνετε!</w:t>
      </w:r>
    </w:p>
    <w:p w14:paraId="3E37BB6C"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Δεν μας πείσατε για αυτό προηγουμένως, κύριε Υπουργέ. </w:t>
      </w:r>
    </w:p>
    <w:p w14:paraId="3E37BB6D"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με αυτό, κύριε </w:t>
      </w:r>
      <w:proofErr w:type="spellStart"/>
      <w:r>
        <w:rPr>
          <w:rFonts w:eastAsia="Times New Roman" w:cs="Times New Roman"/>
          <w:szCs w:val="24"/>
        </w:rPr>
        <w:t>Κόνσολα</w:t>
      </w:r>
      <w:proofErr w:type="spellEnd"/>
      <w:r>
        <w:rPr>
          <w:rFonts w:eastAsia="Times New Roman" w:cs="Times New Roman"/>
          <w:szCs w:val="24"/>
        </w:rPr>
        <w:t xml:space="preserve">, να τελειώσετε. </w:t>
      </w:r>
    </w:p>
    <w:p w14:paraId="3E37BB6E"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Κύριε Πρόεδρε, μια τελευταία επισήμανση: Εκτός του ότι εγείρονται δημοσιονομι</w:t>
      </w:r>
      <w:r>
        <w:rPr>
          <w:rFonts w:eastAsia="Times New Roman" w:cs="Times New Roman"/>
          <w:szCs w:val="24"/>
        </w:rPr>
        <w:t xml:space="preserve">κά ζητήματα για τα οποία δεν έχετε απαντήσει, είναι σαφές ότι οδηγείτε αυτά τα προγράμματα σε συρρίκνωση. </w:t>
      </w:r>
    </w:p>
    <w:p w14:paraId="3E37BB6F"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τη διάταξη που προβλέπει ότι οι καθηγητές θα πρέπει να διδάσκουν σε ένα πρόγραμμα μεταπτυχιακών οδηγείτε σε μαρασμό ιδιαίτερα τα περιφερειακά πανε</w:t>
      </w:r>
      <w:r>
        <w:rPr>
          <w:rFonts w:eastAsia="Times New Roman" w:cs="Times New Roman"/>
          <w:szCs w:val="24"/>
        </w:rPr>
        <w:t xml:space="preserve">πιστήμια, τα οποία έχουν </w:t>
      </w:r>
      <w:r>
        <w:rPr>
          <w:rFonts w:eastAsia="Times New Roman" w:cs="Times New Roman"/>
          <w:szCs w:val="24"/>
        </w:rPr>
        <w:lastRenderedPageBreak/>
        <w:t xml:space="preserve">με πολύ κόπο χτίσει ένα σύστημα μεταπτυχιακών σπουδών από άκρη σε άκρη της επικράτειας και με μαθηματική ακρίβεια θα υπάρχει απροθυμία καθηγητών να διδάξουν σε αυτά. Όσο και αν ο Υπουργός -ακόμα και πριν από λίγο- επιμένει ότι δεν </w:t>
      </w:r>
      <w:r>
        <w:rPr>
          <w:rFonts w:eastAsia="Times New Roman" w:cs="Times New Roman"/>
          <w:szCs w:val="24"/>
        </w:rPr>
        <w:t xml:space="preserve">ισχύει αυτό, φοβάμαι ότι η ιστορία θα μας ξεπεράσει. </w:t>
      </w:r>
    </w:p>
    <w:p w14:paraId="3E37BB70"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είστε βέβαιος, κύριε Υπουργέ, ότι η Νέα Δημοκρατία την επόμενη ημέρα και θα κάνει την Ελλάδα διεθνές κέντρο εκπαίδευσης, κατάρτισης και διά βίου μάθησης και ειλικρινά -όλοι εδώ θα είμαστε- με πλειοψη</w:t>
      </w:r>
      <w:r>
        <w:rPr>
          <w:rFonts w:eastAsia="Times New Roman" w:cs="Times New Roman"/>
          <w:szCs w:val="24"/>
        </w:rPr>
        <w:t xml:space="preserve">φικό ρεύμα θα καταργήσει ό,τι έχει χτιστεί από αυτή την Κυβέρνηση με ιδεοληψία και αποσπασματικότητα. </w:t>
      </w:r>
    </w:p>
    <w:p w14:paraId="3E37BB71"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E37BB72" w14:textId="77777777" w:rsidR="00462015" w:rsidRDefault="00E90EE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37BB73"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Κοινοβουλευτικός Εκπρόσωπο</w:t>
      </w:r>
      <w:r>
        <w:rPr>
          <w:rFonts w:eastAsia="Times New Roman" w:cs="Times New Roman"/>
          <w:szCs w:val="24"/>
        </w:rPr>
        <w:t xml:space="preserve">ς από την Ένωση Κεντρώων, έχει τον λόγο. </w:t>
      </w:r>
    </w:p>
    <w:p w14:paraId="3E37BB74"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κύριε Πρόεδρε. </w:t>
      </w:r>
    </w:p>
    <w:p w14:paraId="3E37BB75"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μιλάμε σήμερα εδώ για την παιδεία και το κάνουμε αυτό σήμερα από το ιερό </w:t>
      </w:r>
      <w:r>
        <w:rPr>
          <w:rFonts w:eastAsia="Times New Roman" w:cs="Times New Roman"/>
          <w:szCs w:val="24"/>
        </w:rPr>
        <w:lastRenderedPageBreak/>
        <w:t xml:space="preserve">Βήμα της </w:t>
      </w:r>
      <w:r>
        <w:rPr>
          <w:rFonts w:eastAsia="Times New Roman" w:cs="Times New Roman"/>
          <w:szCs w:val="24"/>
        </w:rPr>
        <w:t xml:space="preserve">δημοκρατίας </w:t>
      </w:r>
      <w:r>
        <w:rPr>
          <w:rFonts w:eastAsia="Times New Roman" w:cs="Times New Roman"/>
          <w:szCs w:val="24"/>
        </w:rPr>
        <w:t>στην Αίθουσα της Ολομέλεια</w:t>
      </w:r>
      <w:r>
        <w:rPr>
          <w:rFonts w:eastAsia="Times New Roman" w:cs="Times New Roman"/>
          <w:szCs w:val="24"/>
        </w:rPr>
        <w:t>ς. Όποιος μας βλέπει και μας ακούει και τυχόν γνωρίζει την αξία και τη σημασία που έδιναν οι αρχαίοι πρόγονοί μας στην ικανότητα του να εκφράζεται ένας πολίτης με επιχειρήματα θα αμφισβητήσει πως σήμερα εδώ μιλάμε για την παιδεία. Προσπαθούμε να πείσουμε ο</w:t>
      </w:r>
      <w:r>
        <w:rPr>
          <w:rFonts w:eastAsia="Times New Roman" w:cs="Times New Roman"/>
          <w:szCs w:val="24"/>
        </w:rPr>
        <w:t xml:space="preserve"> ένας τον άλλο, χωρίς ωστόσο κανείς να το καταφέρνει αυτό, για ζητήματα άσχετα με την ουσία του θέματος. </w:t>
      </w:r>
    </w:p>
    <w:p w14:paraId="3E37BB76"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από τότε που υπάρχουν οι άνθρωποι προσπαθούν να επιβληθούν ο ένας στον άλλο είτε με τον λόγο είτε με τη βία. Κάποια στιγ</w:t>
      </w:r>
      <w:r>
        <w:rPr>
          <w:rFonts w:eastAsia="Times New Roman" w:cs="Times New Roman"/>
          <w:szCs w:val="24"/>
        </w:rPr>
        <w:t xml:space="preserve">μή προοδεύσαμε και καταλάβαμε πως δεν είναι η άσκηση βίας ο μοναδικός τρόπος να πείσουμε κάποιον ότι έχουμε δίκιο εμείς. Υπάρχει και η δύναμη της πειθούς. </w:t>
      </w:r>
    </w:p>
    <w:p w14:paraId="3E37BB77"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Στην Αθήνα του Περικλή, στη </w:t>
      </w:r>
      <w:r>
        <w:rPr>
          <w:rFonts w:eastAsia="Times New Roman" w:cs="Times New Roman"/>
          <w:szCs w:val="24"/>
        </w:rPr>
        <w:t xml:space="preserve">δημοκρατία </w:t>
      </w:r>
      <w:r>
        <w:rPr>
          <w:rFonts w:eastAsia="Times New Roman" w:cs="Times New Roman"/>
          <w:szCs w:val="24"/>
        </w:rPr>
        <w:t>του Χρυσού Αιώνα, που όλοι παγκοσμίως θεωρούν σημείο αναφοράς</w:t>
      </w:r>
      <w:r>
        <w:rPr>
          <w:rFonts w:eastAsia="Times New Roman" w:cs="Times New Roman"/>
          <w:szCs w:val="24"/>
        </w:rPr>
        <w:t xml:space="preserve"> όταν μιλάμε για τον πολιτισμό των δυτικών δημοκρατιών, γεννήθηκε η τέχνη της ρητορικής. Αυτό ήταν αποτέλεσμα κυρίως της ανάγκης κάθε πολίτη να μπορεί να ικανοποιήσει την απαίτηση που είχε η </w:t>
      </w:r>
      <w:r>
        <w:rPr>
          <w:rFonts w:eastAsia="Times New Roman" w:cs="Times New Roman"/>
          <w:szCs w:val="24"/>
        </w:rPr>
        <w:t xml:space="preserve">δημοκρατία </w:t>
      </w:r>
      <w:r>
        <w:rPr>
          <w:rFonts w:eastAsia="Times New Roman" w:cs="Times New Roman"/>
          <w:szCs w:val="24"/>
        </w:rPr>
        <w:t>από αυτόν, να μπορεί δηλαδή να σταθεί μπροστά σε ένα δ</w:t>
      </w:r>
      <w:r>
        <w:rPr>
          <w:rFonts w:eastAsia="Times New Roman" w:cs="Times New Roman"/>
          <w:szCs w:val="24"/>
        </w:rPr>
        <w:t xml:space="preserve">ικαστήριο, να υπερασπιστεί τον εαυτό του ή να κατηγορήσει </w:t>
      </w:r>
      <w:r>
        <w:rPr>
          <w:rFonts w:eastAsia="Times New Roman" w:cs="Times New Roman"/>
          <w:szCs w:val="24"/>
        </w:rPr>
        <w:lastRenderedPageBreak/>
        <w:t>κάποιον που μπορεί να εκφράσει δημόσια την άποψή του στην Εκκλησία του Δήμου, να μπορεί να αναλάβει την ευθύνη να εκπροσωπήσει τα συμφέροντα της πόλης από θέση ευθύνης ως κάτοχος οποιουδήποτε δημόσι</w:t>
      </w:r>
      <w:r>
        <w:rPr>
          <w:rFonts w:eastAsia="Times New Roman" w:cs="Times New Roman"/>
          <w:szCs w:val="24"/>
        </w:rPr>
        <w:t xml:space="preserve">ου αξιώματος. </w:t>
      </w:r>
    </w:p>
    <w:p w14:paraId="3E37BB7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δημοκρατία</w:t>
      </w:r>
      <w:r>
        <w:rPr>
          <w:rFonts w:eastAsia="Times New Roman" w:cs="Times New Roman"/>
          <w:szCs w:val="24"/>
        </w:rPr>
        <w:t xml:space="preserve"> ήδη από τη γέννα της, λοιπόν, απαιτούσε από τους πολίτες να μπορούν να εκφραστούν, να μπορούν να επιχειρηματολογήσουν και να μπορούν να κάνουν έναν δημόσιο διάλογο.</w:t>
      </w:r>
    </w:p>
    <w:p w14:paraId="3E37BB7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η παιδεία μας δίνει μικρή σημασία σε αυτό. </w:t>
      </w:r>
    </w:p>
    <w:p w14:paraId="3E37BB7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τα παιδιά -να είμαστε και ειλικρινείς- τελειώνουν το σχολείο και σε μεγάλο ποσοστό, κυρίες και κύριοι συνάδελφοι, δεν ξέρουν να εκφράσουν ούτε τις σκέψεις τους ούτε και τα συναισθήματά τους. </w:t>
      </w:r>
    </w:p>
    <w:p w14:paraId="3E37BB7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παιδεία δεν χτίζει χαρακτήρες, δεν θωρακίζει τη </w:t>
      </w:r>
      <w:r>
        <w:rPr>
          <w:rFonts w:eastAsia="Times New Roman" w:cs="Times New Roman"/>
          <w:szCs w:val="24"/>
        </w:rPr>
        <w:t>νεολαία από ψευτοδιλήμματα και δεν την προετοιμάζει για τον μελλοντικό της ρόλο στην πρόοδο της κοινωνίας, στην εξέλιξη του πολιτισμού, στην εμπέδωση της τέχνης.</w:t>
      </w:r>
    </w:p>
    <w:p w14:paraId="3E37BB7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θα έλεγα πως η παρεχόμενη εκπαίδευση δεν εγγυάται την πρόοδο του έθνους, ειδι</w:t>
      </w:r>
      <w:r>
        <w:rPr>
          <w:rFonts w:eastAsia="Times New Roman" w:cs="Times New Roman"/>
          <w:szCs w:val="24"/>
        </w:rPr>
        <w:t xml:space="preserve">κά τη στιγμή που </w:t>
      </w:r>
      <w:r>
        <w:rPr>
          <w:rFonts w:eastAsia="Times New Roman" w:cs="Times New Roman"/>
          <w:szCs w:val="24"/>
        </w:rPr>
        <w:lastRenderedPageBreak/>
        <w:t xml:space="preserve">αυτοί που φεύγουν μετανάστες στο εξωτερικό είναι κατά κανόνα οι πιο μορφωμένοι ανάμεσά μας. </w:t>
      </w:r>
    </w:p>
    <w:p w14:paraId="3E37BB7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Τι σημασία έχει να ξιφουλκούμε δήθεν για την έννοια του πανεπιστημιακού ασύλου, τη στιγμή που όποιος προσπαθεί να καταλάβει τι νομοθετούμε θα διαπ</w:t>
      </w:r>
      <w:r>
        <w:rPr>
          <w:rFonts w:eastAsia="Times New Roman" w:cs="Times New Roman"/>
          <w:szCs w:val="24"/>
        </w:rPr>
        <w:t xml:space="preserve">ιστώσει πως το θέμα, που εμείς διατεινόμαστε πως είναι το άσυλο, δεν είναι άλλο από το ποιος έχει την ευθύνη να καλέσει την αστυνομία όταν θα τελείται κάποιο πλημμέλημα ή κάποιο κακούργημα μέσα σε αυτούς τους χώρους. Τη στιγμή που βγάζουμε πύρινους λόγους </w:t>
      </w:r>
      <w:r>
        <w:rPr>
          <w:rFonts w:eastAsia="Times New Roman" w:cs="Times New Roman"/>
          <w:szCs w:val="24"/>
        </w:rPr>
        <w:t xml:space="preserve">για τη διατήρηση του ασύλου, επειδή έτσι προστατεύουμε τη διάδοση των ακαδημαϊκών ιδεών και διασφαλίζουμε την ελεύθερη έκφραση γνώμης, την ίδια στιγμή, αν αναζητήσει το σημείο που διαφωνούμε, θα βρει κάτι τελείως άσχετο. Δεν συζητάμε για το πανεπιστημιακό </w:t>
      </w:r>
      <w:r>
        <w:rPr>
          <w:rFonts w:eastAsia="Times New Roman" w:cs="Times New Roman"/>
          <w:szCs w:val="24"/>
        </w:rPr>
        <w:t>άσυλο. Μιλάμε για τη διαχείριση των ανεξέλεγκτων ακραίων καταστάσεων που επικρατούν στα πανεπιστημιακά ιδρύματα της χώρας. Γι’ αυτό συζητάμε. Δεν πρόκειται να βρεθεί πραγματική λύση γι’ αυτά τα προβλήματα όσο δεν μαθαίνουμε στα παιδιά μας να σέβονται τον δ</w:t>
      </w:r>
      <w:r>
        <w:rPr>
          <w:rFonts w:eastAsia="Times New Roman" w:cs="Times New Roman"/>
          <w:szCs w:val="24"/>
        </w:rPr>
        <w:t>ιάλογο όταν αυτός γίνεται με λογικά επιχειρήματα.</w:t>
      </w:r>
    </w:p>
    <w:p w14:paraId="3E37BB7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Η Ένωση Κεντρώων τοποθετήθηκε διά του εισηγητή της του συναδέλφου κ. Μεγαλομύστακα για όλα τα επιμέρους σημεία του νομοσχεδίου. Θα μιλήσω λοιπόν κυρίως για τις τροπολογίες που κατατέθηκαν στο παρόν νομοσχέδ</w:t>
      </w:r>
      <w:r>
        <w:rPr>
          <w:rFonts w:eastAsia="Times New Roman" w:cs="Times New Roman"/>
          <w:szCs w:val="24"/>
        </w:rPr>
        <w:t xml:space="preserve">ιο. </w:t>
      </w:r>
    </w:p>
    <w:p w14:paraId="3E37BB7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Θα ξεκινήσω από την τροπολογία 1176/118 σχετικά με την οργάνωση και λειτουργία των προσωρινών εγκαταστάσεων φιλοξενίας προσφύγων και μεταναστών. Τα πολεοδομικά ζητήματα που προέκυψαν από τη λειτουργία των κέντρων υποδοχής και των δομών φιλοξενίας προσ</w:t>
      </w:r>
      <w:r>
        <w:rPr>
          <w:rFonts w:eastAsia="Times New Roman" w:cs="Times New Roman"/>
          <w:szCs w:val="24"/>
        </w:rPr>
        <w:t xml:space="preserve">φύγων και μεταναστών είναι ίσως τα μικρότερα σε ένταση από τα προβλήματα που δημιούργησε στη χώρα μας η όξυνση της προσφυγικής κρίσης. Ακριβώς γι’ αυτό μπορούν να λυθούν πράγματι κάποια από αυτά με μία τροπολογία. </w:t>
      </w:r>
    </w:p>
    <w:p w14:paraId="3E37BB8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Διευκολύνουμε, λοιπόν, την έκδοση αδειών κατασκευής και ανακατασκευής για να ολοκληρωθούν κάποιες απαραίτητες εργασίες. Την ίδια ώρα όμως -να είμαστε και ειλικρινείς- οκτακόσιοι άνθρωποι χάθηκαν και δεν θα τους ψάξει κανείς, διά νόμου πια. Η αποκατάσταση ό</w:t>
      </w:r>
      <w:r>
        <w:rPr>
          <w:rFonts w:eastAsia="Times New Roman" w:cs="Times New Roman"/>
          <w:szCs w:val="24"/>
        </w:rPr>
        <w:t xml:space="preserve">μως των ζημιών που υπέστησαν από την αναποτελεσματική διαχείριση των προσφυγικών ροών εντός </w:t>
      </w:r>
      <w:r>
        <w:rPr>
          <w:rFonts w:eastAsia="Times New Roman" w:cs="Times New Roman"/>
          <w:szCs w:val="24"/>
        </w:rPr>
        <w:t xml:space="preserve">Ελλάδας </w:t>
      </w:r>
      <w:r>
        <w:rPr>
          <w:rFonts w:eastAsia="Times New Roman" w:cs="Times New Roman"/>
          <w:szCs w:val="24"/>
        </w:rPr>
        <w:t xml:space="preserve">οι κάτοικοι των περιοχών εκείνων, δηλαδή των Ευζώνων </w:t>
      </w:r>
      <w:r>
        <w:rPr>
          <w:rFonts w:eastAsia="Times New Roman" w:cs="Times New Roman"/>
          <w:szCs w:val="24"/>
        </w:rPr>
        <w:lastRenderedPageBreak/>
        <w:t xml:space="preserve">και της </w:t>
      </w:r>
      <w:proofErr w:type="spellStart"/>
      <w:r>
        <w:rPr>
          <w:rFonts w:eastAsia="Times New Roman" w:cs="Times New Roman"/>
          <w:szCs w:val="24"/>
        </w:rPr>
        <w:t>Ειδομένης</w:t>
      </w:r>
      <w:proofErr w:type="spellEnd"/>
      <w:r>
        <w:rPr>
          <w:rFonts w:eastAsia="Times New Roman" w:cs="Times New Roman"/>
          <w:szCs w:val="24"/>
        </w:rPr>
        <w:t xml:space="preserve">, δεν θα είναι τόσο εύκολη. Δεχόμαστε, λοιπόν, ως πράξη υπευθυνότητας την αποδοχή του </w:t>
      </w:r>
      <w:r>
        <w:rPr>
          <w:rFonts w:eastAsia="Times New Roman" w:cs="Times New Roman"/>
          <w:szCs w:val="24"/>
        </w:rPr>
        <w:t xml:space="preserve">δίκαιου αιτήματος των κατοίκων του Δήμου </w:t>
      </w:r>
      <w:proofErr w:type="spellStart"/>
      <w:r>
        <w:rPr>
          <w:rFonts w:eastAsia="Times New Roman" w:cs="Times New Roman"/>
          <w:szCs w:val="24"/>
        </w:rPr>
        <w:t>Παιονίας</w:t>
      </w:r>
      <w:proofErr w:type="spellEnd"/>
      <w:r>
        <w:rPr>
          <w:rFonts w:eastAsia="Times New Roman" w:cs="Times New Roman"/>
          <w:szCs w:val="24"/>
        </w:rPr>
        <w:t xml:space="preserve"> στο Κιλκίς. </w:t>
      </w:r>
    </w:p>
    <w:p w14:paraId="3E37BB8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w:t>
      </w:r>
      <w:r>
        <w:rPr>
          <w:rFonts w:eastAsia="Times New Roman" w:cs="Times New Roman"/>
          <w:szCs w:val="24"/>
        </w:rPr>
        <w:t xml:space="preserve"> με αριθμό</w:t>
      </w:r>
      <w:r>
        <w:rPr>
          <w:rFonts w:eastAsia="Times New Roman" w:cs="Times New Roman"/>
          <w:szCs w:val="24"/>
        </w:rPr>
        <w:t xml:space="preserve"> 1177/119 που αφορά τη συμπλήρωση διατάξεων του Κώδικα των Συμβολαιογράφων και τον επανακαθορισμό του νομοθετικού πλαισίου των συμβολαιογραφικών συλλόγων, ειλ</w:t>
      </w:r>
      <w:r>
        <w:rPr>
          <w:rFonts w:eastAsia="Times New Roman" w:cs="Times New Roman"/>
          <w:szCs w:val="24"/>
        </w:rPr>
        <w:t xml:space="preserve">ικρινά η συγκεκριμένη τροπολογία μάς έχει προβληματίσει πάρα πολύ, όπως και πολλούς από τους συμπολίτες μας που ασκούν το κρίσιμο πραγματικά επάγγελμα του συμβολαιογράφου. </w:t>
      </w:r>
    </w:p>
    <w:p w14:paraId="3E37BB8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Θα θέλαμε, λοιπόν, ο αρμόδιος Υπουργός να μας εξηγήσει -γιατί μέχρι τώρα δεν το έκα</w:t>
      </w:r>
      <w:r>
        <w:rPr>
          <w:rFonts w:eastAsia="Times New Roman" w:cs="Times New Roman"/>
          <w:szCs w:val="24"/>
        </w:rPr>
        <w:t xml:space="preserve">νε- το σκεπτικό της εν λόγω τροπολογίας, καθώς στην επισυναπτόμενη αιτιολογική έκθεση επικαλείται την ανάγκη για ταχύτερη και ομαλή εκπλήρωση των υποχρεώσεων των συμβολαιογράφων, σε συνάρτηση πάντα με τη διεξαγωγή των ηλεκτρονικών πλειστηριασμών. </w:t>
      </w:r>
    </w:p>
    <w:p w14:paraId="3E37BB8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Στην τρο</w:t>
      </w:r>
      <w:r>
        <w:rPr>
          <w:rFonts w:eastAsia="Times New Roman" w:cs="Times New Roman"/>
          <w:szCs w:val="24"/>
        </w:rPr>
        <w:t>πολογία με αριθμό 1184/126, που αφορά την ολοκλήρωση πρόσθετων εργασιών πλήρους επιχειρησιακής α</w:t>
      </w:r>
      <w:r>
        <w:rPr>
          <w:rFonts w:eastAsia="Times New Roman" w:cs="Times New Roman"/>
          <w:szCs w:val="24"/>
        </w:rPr>
        <w:lastRenderedPageBreak/>
        <w:t xml:space="preserve">πόδοσης υποβρυχίων, η Ένωση Κεντρώων θα τοποθετηθεί θετικά, γιατί το </w:t>
      </w:r>
      <w:r>
        <w:rPr>
          <w:rFonts w:eastAsia="Times New Roman" w:cs="Times New Roman"/>
          <w:szCs w:val="24"/>
        </w:rPr>
        <w:t xml:space="preserve">Ελληνικό </w:t>
      </w:r>
      <w:r>
        <w:rPr>
          <w:rFonts w:eastAsia="Times New Roman" w:cs="Times New Roman"/>
          <w:szCs w:val="24"/>
        </w:rPr>
        <w:t>Ναυτικό έχει ανάγκη πραγματικά τα υποβρύχιά του.</w:t>
      </w:r>
    </w:p>
    <w:p w14:paraId="3E37BB8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Τα υποβρύχια «ΚΑΤΣΩΝΗΣ», «ΠΙΠΙΝΟΣ</w:t>
      </w:r>
      <w:r>
        <w:rPr>
          <w:rFonts w:eastAsia="Times New Roman" w:cs="Times New Roman"/>
          <w:szCs w:val="24"/>
        </w:rPr>
        <w:t>», «ΜΑΤΡΩΖΟΣ» και «ΩΚΕΑΝΟΣ» πρέπει να βρίσκονται άμεσα εκεί που πρέπει και να το κάνουν αυτό όπως πρέπει. Λείπουν περίπου 20 εκατομμύρια για να γίνει αυτό, σύμφωνα με τα λεγόμενα που μας καταθέτει ο Υπουργός. Τα 13 εκατομμύρια είναι για τη μισθοδοσία των ε</w:t>
      </w:r>
      <w:r>
        <w:rPr>
          <w:rFonts w:eastAsia="Times New Roman" w:cs="Times New Roman"/>
          <w:szCs w:val="24"/>
        </w:rPr>
        <w:t xml:space="preserve">ργαζομένων στα </w:t>
      </w:r>
      <w:r>
        <w:rPr>
          <w:rFonts w:eastAsia="Times New Roman" w:cs="Times New Roman"/>
          <w:szCs w:val="24"/>
        </w:rPr>
        <w:t xml:space="preserve">ναυπηγεία </w:t>
      </w:r>
      <w:r>
        <w:rPr>
          <w:rFonts w:eastAsia="Times New Roman" w:cs="Times New Roman"/>
          <w:szCs w:val="24"/>
        </w:rPr>
        <w:t xml:space="preserve">Σκαραμαγκά. </w:t>
      </w:r>
    </w:p>
    <w:p w14:paraId="3E37BB8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Με δεδομένα, λοιπόν, αυτά και επειδή, θέλουμε δεν θέλουμε, έχουμε έναν κακό γείτονα, έναν κακό </w:t>
      </w:r>
      <w:proofErr w:type="spellStart"/>
      <w:r>
        <w:rPr>
          <w:rFonts w:eastAsia="Times New Roman" w:cs="Times New Roman"/>
          <w:szCs w:val="24"/>
        </w:rPr>
        <w:t>Ερντογάν</w:t>
      </w:r>
      <w:proofErr w:type="spellEnd"/>
      <w:r>
        <w:rPr>
          <w:rFonts w:eastAsia="Times New Roman" w:cs="Times New Roman"/>
          <w:szCs w:val="24"/>
        </w:rPr>
        <w:t>, ο οποίος οδηγεί την Τουρκία όλο και πιο μακριά από τη δημοκρατία, όλο και πιο μακριά από την Ευρώπη, εμείς θα υπε</w:t>
      </w:r>
      <w:r>
        <w:rPr>
          <w:rFonts w:eastAsia="Times New Roman" w:cs="Times New Roman"/>
          <w:szCs w:val="24"/>
        </w:rPr>
        <w:t xml:space="preserve">ρψηφίσουμε τη συγκεκριμένη </w:t>
      </w:r>
      <w:r>
        <w:rPr>
          <w:rFonts w:eastAsia="Times New Roman" w:cs="Times New Roman"/>
          <w:bCs/>
          <w:szCs w:val="24"/>
        </w:rPr>
        <w:t>τροπολογία</w:t>
      </w:r>
      <w:r>
        <w:rPr>
          <w:rFonts w:eastAsia="Times New Roman" w:cs="Times New Roman"/>
          <w:szCs w:val="24"/>
        </w:rPr>
        <w:t>.</w:t>
      </w:r>
    </w:p>
    <w:p w14:paraId="3E37BB8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w:t>
      </w:r>
      <w:r>
        <w:rPr>
          <w:rFonts w:eastAsia="Times New Roman" w:cs="Times New Roman"/>
          <w:bCs/>
          <w:szCs w:val="24"/>
        </w:rPr>
        <w:t>τροπολογία</w:t>
      </w:r>
      <w:r>
        <w:rPr>
          <w:rFonts w:eastAsia="Times New Roman" w:cs="Times New Roman"/>
          <w:szCs w:val="24"/>
        </w:rPr>
        <w:t xml:space="preserve"> με αριθμό 1185/127, αναφορικά με τη λειτουργία της Ενιαίας Ανεξάρτητης Αρχής Δημοσίων Συμβάσεων. Ο κ. Παπαδημητρίου μάς εξήγησε, σχετικά με την παρούσα </w:t>
      </w:r>
      <w:r>
        <w:rPr>
          <w:rFonts w:eastAsia="Times New Roman" w:cs="Times New Roman"/>
          <w:bCs/>
          <w:szCs w:val="24"/>
        </w:rPr>
        <w:t>τροπολογία,</w:t>
      </w:r>
      <w:r>
        <w:rPr>
          <w:rFonts w:eastAsia="Times New Roman" w:cs="Times New Roman"/>
          <w:szCs w:val="24"/>
        </w:rPr>
        <w:t xml:space="preserve"> πως ο σκοπός είναι η απλοποίηση </w:t>
      </w:r>
      <w:r>
        <w:rPr>
          <w:rFonts w:eastAsia="Times New Roman" w:cs="Times New Roman"/>
          <w:szCs w:val="24"/>
        </w:rPr>
        <w:t>κάποιων διαδι</w:t>
      </w:r>
      <w:r>
        <w:rPr>
          <w:rFonts w:eastAsia="Times New Roman" w:cs="Times New Roman"/>
          <w:szCs w:val="24"/>
        </w:rPr>
        <w:lastRenderedPageBreak/>
        <w:t xml:space="preserve">κασιών και η διαφάνεια της θέσης του νομικού συμβούλου, ο οποίος δεν θα μπορεί να διαχειριστεί θέματα με τα οποία ασχολήθηκε και η </w:t>
      </w:r>
      <w:r>
        <w:rPr>
          <w:rFonts w:eastAsia="Times New Roman" w:cs="Times New Roman"/>
          <w:szCs w:val="24"/>
        </w:rPr>
        <w:t>ανεξάρτητη αρχή</w:t>
      </w:r>
      <w:r>
        <w:rPr>
          <w:rFonts w:eastAsia="Times New Roman" w:cs="Times New Roman"/>
          <w:szCs w:val="24"/>
        </w:rPr>
        <w:t xml:space="preserve">. </w:t>
      </w:r>
    </w:p>
    <w:p w14:paraId="3E37BB8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Ωραία το σκεφτήκατε! Θα κάνω, όμως, μία ερώτηση και εγώ από τη δικιά μου την πλευρά. Λέτε στον</w:t>
      </w:r>
      <w:r>
        <w:rPr>
          <w:rFonts w:eastAsia="Times New Roman" w:cs="Times New Roman"/>
          <w:szCs w:val="24"/>
        </w:rPr>
        <w:t xml:space="preserve"> δικηγόρο που προσλαμβάνει η </w:t>
      </w:r>
      <w:r>
        <w:rPr>
          <w:rFonts w:eastAsia="Times New Roman" w:cs="Times New Roman"/>
          <w:szCs w:val="24"/>
        </w:rPr>
        <w:t>ανεξάρτητη αρχή</w:t>
      </w:r>
      <w:r>
        <w:rPr>
          <w:rFonts w:eastAsia="Times New Roman" w:cs="Times New Roman"/>
          <w:szCs w:val="24"/>
        </w:rPr>
        <w:t xml:space="preserve"> πως δεν μπορεί να πάρει πελάτες αυτούς που ελέγχει η </w:t>
      </w:r>
      <w:r>
        <w:rPr>
          <w:rFonts w:eastAsia="Times New Roman" w:cs="Times New Roman"/>
          <w:szCs w:val="24"/>
        </w:rPr>
        <w:t>Α</w:t>
      </w:r>
      <w:r>
        <w:rPr>
          <w:rFonts w:eastAsia="Times New Roman" w:cs="Times New Roman"/>
          <w:szCs w:val="24"/>
        </w:rPr>
        <w:t>ρχή</w:t>
      </w:r>
      <w:r>
        <w:rPr>
          <w:rFonts w:eastAsia="Times New Roman" w:cs="Times New Roman"/>
          <w:szCs w:val="24"/>
        </w:rPr>
        <w:t xml:space="preserve">. Στο λιμάνι της Θεσσαλονίκης, να σας ξαναθυμίσω, έγιναν κάποιες προσλήψεις τις τελευταίες ημέρες με συμβάσεις των 500 ευρώ, </w:t>
      </w:r>
      <w:r>
        <w:rPr>
          <w:rFonts w:eastAsia="Times New Roman"/>
          <w:szCs w:val="24"/>
        </w:rPr>
        <w:t>οι οποίες</w:t>
      </w:r>
      <w:r>
        <w:rPr>
          <w:rFonts w:eastAsia="Times New Roman" w:cs="Times New Roman"/>
          <w:szCs w:val="24"/>
        </w:rPr>
        <w:t xml:space="preserve"> ίσως θέσουν και τη </w:t>
      </w:r>
      <w:r>
        <w:rPr>
          <w:rFonts w:eastAsia="Times New Roman" w:cs="Times New Roman"/>
          <w:szCs w:val="24"/>
        </w:rPr>
        <w:t>βάση για τον τρόπο που θα είναι υποχρεωμένος να αντιμετωπίσει τις συλλογικές συμβάσεις εργασίας ο μελλοντικός επενδυτής της επικείμενης ιδιωτικοποίησης του ΟΛΘ. Αν τα μέλη της διοίκησης του δημοσίου ΟΛΘ, που σήμερα έχουν το δικαίωμα και την ευθύνη για αυτέ</w:t>
      </w:r>
      <w:r>
        <w:rPr>
          <w:rFonts w:eastAsia="Times New Roman" w:cs="Times New Roman"/>
          <w:szCs w:val="24"/>
        </w:rPr>
        <w:t>ς τις προσλήψεις των 500 ευρώ, βρεθούν αύριο να εργάζονται για τον νέο επενδυτή, τι θα πούνε, τι θα πρέπει να πιστέψουνε;</w:t>
      </w:r>
    </w:p>
    <w:p w14:paraId="3E37BB8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w:t>
      </w:r>
      <w:r>
        <w:rPr>
          <w:rFonts w:eastAsia="Times New Roman" w:cs="Times New Roman"/>
          <w:bCs/>
          <w:szCs w:val="24"/>
        </w:rPr>
        <w:t>τροπολογία</w:t>
      </w:r>
      <w:r>
        <w:rPr>
          <w:rFonts w:eastAsia="Times New Roman" w:cs="Times New Roman"/>
          <w:szCs w:val="24"/>
        </w:rPr>
        <w:t xml:space="preserve"> με αριθμό 1186/128 για τον περιορισμό ανανέωσης της θητείας μελών ΔΣ του Μουσείου Ακροπόλεως, θα μπορούσαμε </w:t>
      </w:r>
      <w:r>
        <w:rPr>
          <w:rFonts w:eastAsia="Times New Roman" w:cs="Times New Roman"/>
          <w:szCs w:val="24"/>
        </w:rPr>
        <w:t xml:space="preserve">να τη χαρακτηρίσουμε ακατανόητη, χωρίς κανένα επιχείρημα. Το κάνετε γιατί έτσι θέλετε να το κάνετε. </w:t>
      </w:r>
      <w:r>
        <w:rPr>
          <w:rFonts w:eastAsia="Times New Roman" w:cs="Times New Roman"/>
          <w:szCs w:val="24"/>
        </w:rPr>
        <w:lastRenderedPageBreak/>
        <w:t>Κανένα επιχείρημα δεν παρουσιάστηκε. Απλά κάνετε μια επιθυμία σας πράξη.</w:t>
      </w:r>
    </w:p>
    <w:p w14:paraId="3E37BB8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w:t>
      </w:r>
      <w:r>
        <w:rPr>
          <w:rFonts w:eastAsia="Times New Roman" w:cs="Times New Roman"/>
          <w:bCs/>
          <w:szCs w:val="24"/>
        </w:rPr>
        <w:t>τροπολογία</w:t>
      </w:r>
      <w:r>
        <w:rPr>
          <w:rFonts w:eastAsia="Times New Roman" w:cs="Times New Roman"/>
          <w:szCs w:val="24"/>
        </w:rPr>
        <w:t xml:space="preserve"> με αριθμό 1191/132 που αφορά το Βιβλίο Ημερησίων Δελτίων Απασχ</w:t>
      </w:r>
      <w:r>
        <w:rPr>
          <w:rFonts w:eastAsia="Times New Roman" w:cs="Times New Roman"/>
          <w:szCs w:val="24"/>
        </w:rPr>
        <w:t xml:space="preserve">ολούμενου Προσωπικού σε αγροτικές εργασίες και αλιεία, την παράταση θητείας μελών ΔΣ του ΟΜΕΔ, την τροποποίηση του άρθρου 9 του ν.3996/2011, την παράταση διάρκειας προγράμματος ειδικής επιδότησης ανεργίας πρώην εργαζομένων στην Ελληνική Βιομηχανία Ζάχαρης </w:t>
      </w:r>
      <w:r>
        <w:rPr>
          <w:rFonts w:eastAsia="Times New Roman" w:cs="Times New Roman"/>
          <w:szCs w:val="24"/>
        </w:rPr>
        <w:t xml:space="preserve">και την παράταση προθεσμίας άσκησης καθηκόντων ιατρού εργασίας. Η εν λόγω </w:t>
      </w:r>
      <w:r>
        <w:rPr>
          <w:rFonts w:eastAsia="Times New Roman" w:cs="Times New Roman"/>
          <w:bCs/>
          <w:szCs w:val="24"/>
        </w:rPr>
        <w:t>τροπολογία</w:t>
      </w:r>
      <w:r>
        <w:rPr>
          <w:rFonts w:eastAsia="Times New Roman" w:cs="Times New Roman"/>
          <w:szCs w:val="24"/>
        </w:rPr>
        <w:t xml:space="preserve"> η αλήθεια είναι ότι αποτέλεσε «το μήλον της Έριδος», όχι για το περιεχόμενό της, αλλά για το ποιο Υπουργείο την κατέθεσε και για το αν ο ιατρός εργασίας είναι θέμα του Υπο</w:t>
      </w:r>
      <w:r>
        <w:rPr>
          <w:rFonts w:eastAsia="Times New Roman" w:cs="Times New Roman"/>
          <w:szCs w:val="24"/>
        </w:rPr>
        <w:t>υργείου Εργασίας ή του Υπουργείου Υγείας. Άλλα λόγια να αγαπιόμαστε, κυρίες και κύριοι συνάδελφοι! Τι σχέση έχει η ειδική επιδότηση των ανέργων της Ελληνικής Βιομηχανίας Ζάχαρης με τον ιατρό εργασίας;</w:t>
      </w:r>
    </w:p>
    <w:p w14:paraId="3E37BB8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w:t>
      </w:r>
      <w:r>
        <w:rPr>
          <w:rFonts w:eastAsia="Times New Roman" w:cs="Times New Roman"/>
          <w:szCs w:val="24"/>
        </w:rPr>
        <w:t xml:space="preserve">Αντιπρόεδρος της Βουλής </w:t>
      </w:r>
      <w:r w:rsidRPr="00184A90">
        <w:rPr>
          <w:rFonts w:eastAsia="Times New Roman" w:cs="Times New Roman"/>
          <w:szCs w:val="24"/>
        </w:rPr>
        <w:t>κ.</w:t>
      </w:r>
      <w:r w:rsidRPr="00FC5E9A">
        <w:rPr>
          <w:rFonts w:eastAsia="Times New Roman" w:cs="Times New Roman"/>
          <w:b/>
          <w:szCs w:val="24"/>
        </w:rPr>
        <w:t xml:space="preserve"> ΓΕΩΡΓΙΟΣ ΛΑΜΠΡΟΥΛΗΣ</w:t>
      </w:r>
      <w:r>
        <w:rPr>
          <w:rFonts w:eastAsia="Times New Roman" w:cs="Times New Roman"/>
          <w:szCs w:val="24"/>
        </w:rPr>
        <w:t>)</w:t>
      </w:r>
    </w:p>
    <w:p w14:paraId="3E37BB8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w:t>
      </w:r>
      <w:r>
        <w:rPr>
          <w:rFonts w:eastAsia="Times New Roman" w:cs="Times New Roman"/>
          <w:bCs/>
          <w:szCs w:val="24"/>
        </w:rPr>
        <w:t>τροπολογία</w:t>
      </w:r>
      <w:r>
        <w:rPr>
          <w:rFonts w:eastAsia="Times New Roman" w:cs="Times New Roman"/>
          <w:szCs w:val="24"/>
        </w:rPr>
        <w:t xml:space="preserve"> με αριθμό 1192/133, που αφορά την «Κοινωνία της Πληροφορίας ΑΕ», είναι άλλο ένα λάθος </w:t>
      </w:r>
      <w:r>
        <w:rPr>
          <w:rFonts w:eastAsia="Times New Roman" w:cs="Times New Roman"/>
          <w:szCs w:val="24"/>
        </w:rPr>
        <w:lastRenderedPageBreak/>
        <w:t xml:space="preserve">εκ παραδρομής -όπως μας εξήγησε και η κ. </w:t>
      </w:r>
      <w:proofErr w:type="spellStart"/>
      <w:r>
        <w:rPr>
          <w:rFonts w:eastAsia="Times New Roman" w:cs="Times New Roman"/>
          <w:szCs w:val="24"/>
        </w:rPr>
        <w:t>Γεροβασίλη</w:t>
      </w:r>
      <w:proofErr w:type="spellEnd"/>
      <w:r>
        <w:rPr>
          <w:rFonts w:eastAsia="Times New Roman" w:cs="Times New Roman"/>
          <w:szCs w:val="24"/>
        </w:rPr>
        <w:t>-, το οποίο μας αναγκάζει να νομοθετήσουμε για να αλλάξουμε απλά την ορολογία. Στο ενδιάμεσο, βέβαια, αλλάζουμε και τη</w:t>
      </w:r>
      <w:r>
        <w:rPr>
          <w:rFonts w:eastAsia="Times New Roman" w:cs="Times New Roman"/>
          <w:szCs w:val="24"/>
        </w:rPr>
        <w:t xml:space="preserve"> διαδικασία πρόσληψης.</w:t>
      </w:r>
    </w:p>
    <w:p w14:paraId="3E37BB8C"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szCs w:val="24"/>
        </w:rPr>
        <w:t xml:space="preserve">Η προχειρότητα στις νομοθετικές πρακτικές της Κυβέρνησης δεν έχει τέλος. Συνεπώς, ούτε αυτό θα είναι το τελευταίο λάθος που καλούμαστε να διορθώσουμε με τις εκπρόθεσμες </w:t>
      </w:r>
      <w:r>
        <w:rPr>
          <w:rFonts w:eastAsia="Times New Roman" w:cs="Times New Roman"/>
          <w:bCs/>
          <w:szCs w:val="24"/>
        </w:rPr>
        <w:t>τροπολογίες.</w:t>
      </w:r>
    </w:p>
    <w:p w14:paraId="3E37BB8D" w14:textId="77777777" w:rsidR="00462015" w:rsidRDefault="00E90EEC">
      <w:pPr>
        <w:spacing w:line="600" w:lineRule="auto"/>
        <w:ind w:firstLine="720"/>
        <w:contextualSpacing/>
        <w:jc w:val="both"/>
        <w:rPr>
          <w:rFonts w:eastAsia="Times New Roman" w:cs="Times New Roman"/>
          <w:bCs/>
          <w:szCs w:val="24"/>
        </w:rPr>
      </w:pPr>
      <w:r>
        <w:rPr>
          <w:rFonts w:eastAsia="Times New Roman" w:cs="Times New Roman"/>
          <w:bCs/>
          <w:szCs w:val="24"/>
        </w:rPr>
        <w:t>Κυρίες και κύριοι συνάδελφοι, τα ζητήματα της παιδε</w:t>
      </w:r>
      <w:r>
        <w:rPr>
          <w:rFonts w:eastAsia="Times New Roman" w:cs="Times New Roman"/>
          <w:bCs/>
          <w:szCs w:val="24"/>
        </w:rPr>
        <w:t xml:space="preserve">ίας πρέπει να τα αντιμετωπίζουμε όλοι εδώ -όλοι όμως- ως ζητήματα που καθορίζουν την πορεία ενός έθνους. Διαφορετική προσέγγιση μπορεί να επιφέρει μεγαλύτερο πλήγμα στον ελληνισμό από οποιαδήποτε άλλη απειλή η οποία προστίθεται στον ήδη μακρύ κατάλογο των </w:t>
      </w:r>
      <w:r>
        <w:rPr>
          <w:rFonts w:eastAsia="Times New Roman" w:cs="Times New Roman"/>
          <w:bCs/>
          <w:szCs w:val="24"/>
        </w:rPr>
        <w:t xml:space="preserve">απειλών κατά της χώρας μας. Ο κατάλογος αυτών των απειλών συνεχώς μεγαλώνει. Δεν με φοβίζει, όμως, αυτό. Με φοβίζει ότι μόνο στα χαρτιά στο νομοσχέδιο το οποίο έχει κατατεθεί υπάρχει το θέμα της σημερινής συζήτησης και αυτό το θέμα είναι η παιδεία. Η χώρα </w:t>
      </w:r>
      <w:r>
        <w:rPr>
          <w:rFonts w:eastAsia="Times New Roman" w:cs="Times New Roman"/>
          <w:bCs/>
          <w:szCs w:val="24"/>
        </w:rPr>
        <w:t>μας αξίζει κάτι πολύ καλύτερο από αυτόν τον τρόπο με τον οποίο συζητάμε σήμερα εδώ μέσα για την παιδεία.</w:t>
      </w:r>
    </w:p>
    <w:p w14:paraId="3E37BB8E" w14:textId="77777777" w:rsidR="00462015" w:rsidRDefault="00E90EEC">
      <w:pPr>
        <w:spacing w:line="600" w:lineRule="auto"/>
        <w:ind w:firstLine="720"/>
        <w:contextualSpacing/>
        <w:jc w:val="both"/>
        <w:rPr>
          <w:rFonts w:eastAsia="Times New Roman" w:cs="Times New Roman"/>
          <w:bCs/>
          <w:szCs w:val="24"/>
        </w:rPr>
      </w:pPr>
      <w:r>
        <w:rPr>
          <w:rFonts w:eastAsia="Times New Roman"/>
          <w:bCs/>
          <w:szCs w:val="24"/>
        </w:rPr>
        <w:lastRenderedPageBreak/>
        <w:t>Ευχαριστώ πολύ.</w:t>
      </w:r>
      <w:r>
        <w:rPr>
          <w:rFonts w:eastAsia="Times New Roman" w:cs="Times New Roman"/>
          <w:bCs/>
          <w:szCs w:val="24"/>
        </w:rPr>
        <w:t xml:space="preserve"> </w:t>
      </w:r>
    </w:p>
    <w:p w14:paraId="3E37BB8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Πριν δώσω τον λόγο στον επόμενο ομιλητή, ο οποίος είναι ο κ. Κουμουτσάκος, και επειδή ανέλαβα τώρα τ</w:t>
      </w:r>
      <w:r>
        <w:rPr>
          <w:rFonts w:eastAsia="Times New Roman" w:cs="Times New Roman"/>
          <w:bCs/>
          <w:szCs w:val="24"/>
        </w:rPr>
        <w:t>ην Έδρα, θα ήθελα απευθυνόμενος σε όλες τις Κοινοβουλευτικές Ομάδες να συνεννοηθούμε.</w:t>
      </w:r>
      <w:r>
        <w:rPr>
          <w:rFonts w:eastAsia="Times New Roman" w:cs="Times New Roman"/>
          <w:szCs w:val="24"/>
        </w:rPr>
        <w:t xml:space="preserve"> </w:t>
      </w:r>
      <w:r>
        <w:rPr>
          <w:rFonts w:eastAsia="Times New Roman" w:cs="Times New Roman"/>
          <w:szCs w:val="24"/>
        </w:rPr>
        <w:t xml:space="preserve">Γνωρίζετε πολύ καλά ότι η λήξη της σημερινής συνεδρίασης είναι στις 12 η ώρα. Μέχρι τότε και τηρουμένου του χρόνου, του </w:t>
      </w:r>
      <w:proofErr w:type="spellStart"/>
      <w:r>
        <w:rPr>
          <w:rFonts w:eastAsia="Times New Roman" w:cs="Times New Roman"/>
          <w:szCs w:val="24"/>
        </w:rPr>
        <w:t>επτάλεπτου</w:t>
      </w:r>
      <w:proofErr w:type="spellEnd"/>
      <w:r>
        <w:rPr>
          <w:rFonts w:eastAsia="Times New Roman" w:cs="Times New Roman"/>
          <w:szCs w:val="24"/>
        </w:rPr>
        <w:t xml:space="preserve"> δηλαδή που δικαιούται ο κάθε Βουλευτής,</w:t>
      </w:r>
      <w:r>
        <w:rPr>
          <w:rFonts w:eastAsia="Times New Roman" w:cs="Times New Roman"/>
          <w:szCs w:val="24"/>
        </w:rPr>
        <w:t xml:space="preserve"> μένει να μιλήσουν ακόμα περίπου δεκατρείς Βουλευτές. Θα πρότεινα, με βάση αυτόν το σχεδιασμό, να λήξουμε με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τη σημερινή συνεδρίαση. Δηλαδή είναι η δέκατη τρίτη από τώρα που θα ξεκινήσουμε αυτόν τον κύκλο -επιτρέψτε μου τον όρο. Εάν </w:t>
      </w:r>
      <w:r>
        <w:rPr>
          <w:rFonts w:eastAsia="Times New Roman" w:cs="Times New Roman"/>
          <w:szCs w:val="24"/>
        </w:rPr>
        <w:t>συμφωνούμε, θα προχωρήσουμε έτσι. Το λέω για να γνωρίζουν και οι Βουλευτές, όσοι είναι στο μεταίχμιο ενδεχομένως, ώστε να μην περιμένουν ή εάν κάποιοι είναι εντός του χρονικού περιθωρίου, να μιλήσουν. Απ’ ό,τι βλέπω συμφωνούμε.</w:t>
      </w:r>
    </w:p>
    <w:p w14:paraId="3E37BB9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Κουμουτσά</w:t>
      </w:r>
      <w:r>
        <w:rPr>
          <w:rFonts w:eastAsia="Times New Roman" w:cs="Times New Roman"/>
          <w:szCs w:val="24"/>
        </w:rPr>
        <w:t>κος από τη Νέα Δημοκρατία.</w:t>
      </w:r>
    </w:p>
    <w:p w14:paraId="3E37BB9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Ευχαριστώ, κύριε Πρόεδρε.</w:t>
      </w:r>
    </w:p>
    <w:p w14:paraId="3E37BB9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μου επιτρέψετε να ξεκινήσω με κάτι που ειπώθηκε πριν από τον συνάδελφο κ. Φίλη. </w:t>
      </w:r>
    </w:p>
    <w:p w14:paraId="3E37BB9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Κύριε Φίλη, σας άκουσα λάβρο κατά των ιδιωτικών πανεπιστημίων στην Τουρκία. Θα πρέπει να ανησυχε</w:t>
      </w:r>
      <w:r>
        <w:rPr>
          <w:rFonts w:eastAsia="Times New Roman" w:cs="Times New Roman"/>
          <w:szCs w:val="24"/>
        </w:rPr>
        <w:t>ίτε, όμως, γιατί είτε σήμερα το βράδυ είτε ενδεχομένως και αύριο το πρωί θα πάρετε ένα τηλέφωνο από το Μαξίμου. Θα σας κάνουν παρατήρηση, γιατί πριν έναν χρόνο ο Πρωθυπουργός, ο Αρχηγός σας, έγινε επίτιμος διδάκτορας Πολιτικής Οικονομίας στο μη κρατικό, στ</w:t>
      </w:r>
      <w:r>
        <w:rPr>
          <w:rFonts w:eastAsia="Times New Roman" w:cs="Times New Roman"/>
          <w:szCs w:val="24"/>
        </w:rPr>
        <w:t>ο ιδιωτικό πανεπιστήμιο της Σμύρνης «</w:t>
      </w:r>
      <w:r>
        <w:rPr>
          <w:rFonts w:eastAsia="Times New Roman" w:cs="Times New Roman"/>
          <w:szCs w:val="24"/>
          <w:lang w:val="en-US"/>
        </w:rPr>
        <w:t>Izmir</w:t>
      </w:r>
      <w:r>
        <w:rPr>
          <w:rFonts w:eastAsia="Times New Roman" w:cs="Times New Roman"/>
          <w:szCs w:val="24"/>
        </w:rPr>
        <w:t xml:space="preserve"> </w:t>
      </w:r>
      <w:proofErr w:type="spellStart"/>
      <w:r>
        <w:rPr>
          <w:rFonts w:eastAsia="Times New Roman" w:cs="Times New Roman"/>
          <w:szCs w:val="24"/>
          <w:lang w:val="en-US"/>
        </w:rPr>
        <w:t>Ekonomi</w:t>
      </w:r>
      <w:proofErr w:type="spellEnd"/>
      <w:r>
        <w:rPr>
          <w:rFonts w:eastAsia="Times New Roman" w:cs="Times New Roman"/>
          <w:szCs w:val="24"/>
        </w:rPr>
        <w:t xml:space="preserve"> </w:t>
      </w:r>
      <w:proofErr w:type="spellStart"/>
      <w:r>
        <w:rPr>
          <w:rFonts w:eastAsia="Times New Roman" w:cs="Times New Roman"/>
          <w:szCs w:val="24"/>
          <w:lang w:val="en-US"/>
        </w:rPr>
        <w:t>Universitesi</w:t>
      </w:r>
      <w:proofErr w:type="spellEnd"/>
      <w:r>
        <w:rPr>
          <w:rFonts w:eastAsia="Times New Roman" w:cs="Times New Roman"/>
          <w:szCs w:val="24"/>
        </w:rPr>
        <w:t>». Σε αυτά τα πανεπιστήμια που εσείς απαξιώσατε ο Πρόεδρός σας είναι επίτιμος διδάκτορας και πρέπει να βρείτε μία δικαιολογία γιατί απαξιώσατε τα πανεπιστήμια που έκαναν επίτιμο διδάκτορα τον Π</w:t>
      </w:r>
      <w:r>
        <w:rPr>
          <w:rFonts w:eastAsia="Times New Roman" w:cs="Times New Roman"/>
          <w:szCs w:val="24"/>
        </w:rPr>
        <w:t xml:space="preserve">ρωθυπουργό σας. </w:t>
      </w:r>
    </w:p>
    <w:p w14:paraId="3E37BB9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που λείπετε αλλά θα έρθετε, γνωρίζετε πολύ καλά ότι η έρευνα, η επιστήμη, η μόρφωση προσέφεραν και ταυτόχρονα αποτέλεσαν διαχρονικά ένα ανοιχτό παράθυρο στον κόσμο της γνώσης. Η δημιουργική αντίθ</w:t>
      </w:r>
      <w:r>
        <w:rPr>
          <w:rFonts w:eastAsia="Times New Roman" w:cs="Times New Roman"/>
          <w:szCs w:val="24"/>
        </w:rPr>
        <w:t xml:space="preserve">εση, η σύνθεση διαφορετικών απόψεων, γνώσεων, εμπειριών, οδήγησαν στην πρόοδο, στην ανάπτυξη, στην παραγωγή </w:t>
      </w:r>
      <w:r>
        <w:rPr>
          <w:rFonts w:eastAsia="Times New Roman" w:cs="Times New Roman"/>
          <w:szCs w:val="24"/>
        </w:rPr>
        <w:lastRenderedPageBreak/>
        <w:t>πλούτου αλλά και στη δικαιότερη κατανομή του. Αυτός είναι ο κόσμος της γνώσης και της επιστήμης, ανοιχτός, ελεύθερος.</w:t>
      </w:r>
    </w:p>
    <w:p w14:paraId="3E37BB9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Για να επιτευχθούν όλα αυτά, α</w:t>
      </w:r>
      <w:r>
        <w:rPr>
          <w:rFonts w:eastAsia="Times New Roman" w:cs="Times New Roman"/>
          <w:szCs w:val="24"/>
        </w:rPr>
        <w:t xml:space="preserve">παιτούνται τέσσερις βασικές προϋποθέσεις για κάθε εκπαιδευτικό σύστημα: </w:t>
      </w:r>
    </w:p>
    <w:p w14:paraId="3E37BB9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Πρώτη προϋπόθεση, η ελευθερία, κύριε Υφυπουργέ, η αποδέσμευση δηλαδή της εκπαίδευσης και της επιστήμης από τον ασφυκτικό έλεγχο του κράτους. </w:t>
      </w:r>
    </w:p>
    <w:p w14:paraId="3E37BB9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προϋπόθεση είναι η αξιοκρατία, </w:t>
      </w:r>
      <w:r>
        <w:rPr>
          <w:rFonts w:eastAsia="Times New Roman" w:cs="Times New Roman"/>
          <w:szCs w:val="24"/>
        </w:rPr>
        <w:t>η αριστεία και η επιβράβευσή τους ως κίνητρο για πρόοδο.</w:t>
      </w:r>
    </w:p>
    <w:p w14:paraId="3E37BB9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Τρίτο κριτήριο η ευελιξία και η προσαρμοστικότητα της εκπαίδευσης στις συνθήκες και τις απαιτήσεις της κάθε εποχής.</w:t>
      </w:r>
    </w:p>
    <w:p w14:paraId="3E37BB9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Τέταρτη προϋπόθεση είναι η εξωστρέφεια, γιατί δεν νοείται, δεν υπάρχει εσωστρεφής γ</w:t>
      </w:r>
      <w:r>
        <w:rPr>
          <w:rFonts w:eastAsia="Times New Roman" w:cs="Times New Roman"/>
          <w:szCs w:val="24"/>
        </w:rPr>
        <w:t xml:space="preserve">νώση, δεν νοείται κλειστό σύστημα παιδείας. </w:t>
      </w:r>
    </w:p>
    <w:p w14:paraId="3E37BB9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συγκεκριμένο σχέδιο νόμου που συζητάμε σήμερα δεν διασφαλίζει τίποτε απ’ αυτά. Αντί να ανοίξει ένα εκπαιδευτικό παράθυρο στον κόσμο, το κλείνει ερμητικά, ασφαλίζει και τα παραθυρόφυλλα, τραβάει και τις </w:t>
      </w:r>
      <w:r>
        <w:rPr>
          <w:rFonts w:eastAsia="Times New Roman" w:cs="Times New Roman"/>
          <w:szCs w:val="24"/>
        </w:rPr>
        <w:t xml:space="preserve">κουρτίνες, σκοτεινές και βαριές. Το νομοσχέδιό σας είναι σχέδιο εγκλωβισμού της τριτοβάθμιας εκπαίδευσης, εγκλωβισμού και εγκλεισμού της, εγκλεισμού </w:t>
      </w:r>
      <w:r>
        <w:rPr>
          <w:rFonts w:eastAsia="Times New Roman" w:cs="Times New Roman"/>
          <w:szCs w:val="24"/>
        </w:rPr>
        <w:lastRenderedPageBreak/>
        <w:t xml:space="preserve">στα στενά όρια της ιδεοληψίας σας. Είναι πράξη οπισθοδρόμησης. Είναι πράξη αντιδραστική μίας μουσειακής </w:t>
      </w:r>
      <w:proofErr w:type="spellStart"/>
      <w:r>
        <w:rPr>
          <w:rFonts w:eastAsia="Times New Roman" w:cs="Times New Roman"/>
          <w:szCs w:val="24"/>
        </w:rPr>
        <w:t>αρι</w:t>
      </w:r>
      <w:r>
        <w:rPr>
          <w:rFonts w:eastAsia="Times New Roman" w:cs="Times New Roman"/>
          <w:szCs w:val="24"/>
        </w:rPr>
        <w:t>στεροφροσύνης</w:t>
      </w:r>
      <w:proofErr w:type="spellEnd"/>
      <w:r>
        <w:rPr>
          <w:rFonts w:eastAsia="Times New Roman" w:cs="Times New Roman"/>
          <w:szCs w:val="24"/>
        </w:rPr>
        <w:t xml:space="preserve">. Δεν σας ενδιαφέρει να ανοίξετε την εκπαίδευση στον σύγχρονο κόσμο, στον ανταγωνισμό, στην αξιοσύνη, στην παραγωγή, σας ενδιαφέρει μόνο να δώσετε διαπιστευτήρια αριστερής ορθοδοξίας στο ήδη συρρικνωμένο ακροατήριό σας. </w:t>
      </w:r>
    </w:p>
    <w:p w14:paraId="3E37BB9B"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s="Times New Roman"/>
          <w:szCs w:val="24"/>
        </w:rPr>
        <w:t>Το νομοσχέδιο οπισθοδρ</w:t>
      </w:r>
      <w:r>
        <w:rPr>
          <w:rFonts w:eastAsia="Times New Roman" w:cs="Times New Roman"/>
          <w:szCs w:val="24"/>
        </w:rPr>
        <w:t xml:space="preserve">όμησης που εισηγείσθε φέρνει έναν ασφυκτικό, υπέρμετρα περιοριστικό και γραφειοκρατικό πλαίσιο για τα μεταπτυχιακά προγράμματα, ακυρώνει την αναπτυξιακή τους προοπτική και τα καταδικάζει σε μαρασμό. Αποδιοργανώνει τη λειτουργία της Πρυτανείας προβλέποντας </w:t>
      </w:r>
      <w:r>
        <w:rPr>
          <w:rFonts w:eastAsia="Times New Roman" w:cs="Times New Roman"/>
          <w:szCs w:val="24"/>
        </w:rPr>
        <w:t>εκλογή Αντιπρυτάνεων σε ξεχωριστά ψηφοδέλτια, με απώτερο στόχο τον κομματικό έλεγχο των ιδρυμάτων, καταργεί τα Συμβούλια Ιδρύματος, εξαλείφοντας την προσπάθεια για επικράτηση περαιτέρω διαφάνειας και λογοδοσίας στα ιδρύματα. Πλήττει το αυτοδιοίκητο των ιδρ</w:t>
      </w:r>
      <w:r>
        <w:rPr>
          <w:rFonts w:eastAsia="Times New Roman" w:cs="Times New Roman"/>
          <w:szCs w:val="24"/>
        </w:rPr>
        <w:t xml:space="preserve">υμάτων και τα εκθέτει σε πολιτικές και κομματικές σκοπιμότητες. Υποβαθμίζει την αξιολόγηση, την </w:t>
      </w:r>
      <w:r>
        <w:rPr>
          <w:rFonts w:eastAsia="Times New Roman" w:cs="Times New Roman"/>
          <w:szCs w:val="24"/>
        </w:rPr>
        <w:t>Ανεξάρτητη</w:t>
      </w:r>
      <w:r>
        <w:rPr>
          <w:rFonts w:eastAsia="Times New Roman" w:cs="Times New Roman"/>
          <w:szCs w:val="24"/>
        </w:rPr>
        <w:t xml:space="preserve"> Αρχή Διασφάλισης και Πιστοποίησης της Ποιότητας. Ο Υπουργός πλέον μπορεί να προχωράει στη δημιουργία, συγχώνευση, </w:t>
      </w:r>
      <w:r>
        <w:rPr>
          <w:rFonts w:eastAsia="Times New Roman" w:cs="Times New Roman"/>
          <w:szCs w:val="24"/>
        </w:rPr>
        <w:lastRenderedPageBreak/>
        <w:t>κατάργηση πανεπιστημίων και σχολών,</w:t>
      </w:r>
      <w:r>
        <w:rPr>
          <w:rFonts w:eastAsia="Times New Roman" w:cs="Times New Roman"/>
          <w:szCs w:val="24"/>
        </w:rPr>
        <w:t xml:space="preserve"> ακόμα και χωρίς τη σύμφωνη γνώμη της Αρχής. </w:t>
      </w:r>
      <w:r>
        <w:rPr>
          <w:rFonts w:eastAsia="Times New Roman"/>
          <w:color w:val="000000" w:themeColor="text1"/>
          <w:szCs w:val="24"/>
        </w:rPr>
        <w:t>Επαναφέρει μια παρωχημένη και επικίνδυνη αντίληψη για το ακαδημαϊκό άσυλο, μιας εκδοχής που υποδαυλίζει πράξεις ασυδοσίας και ανομίας στα πανεπιστήμια. Κλείνει το μάτι στο ρωμαλέο φοιτητικό κίνημα -είναι το άλλο</w:t>
      </w:r>
      <w:r>
        <w:rPr>
          <w:rFonts w:eastAsia="Times New Roman"/>
          <w:color w:val="000000" w:themeColor="text1"/>
          <w:szCs w:val="24"/>
        </w:rPr>
        <w:t xml:space="preserve"> όνομα των </w:t>
      </w:r>
      <w:proofErr w:type="spellStart"/>
      <w:r>
        <w:rPr>
          <w:rFonts w:eastAsia="Times New Roman"/>
          <w:color w:val="000000" w:themeColor="text1"/>
          <w:szCs w:val="24"/>
        </w:rPr>
        <w:t>μπαχαλάκηδων</w:t>
      </w:r>
      <w:proofErr w:type="spellEnd"/>
      <w:r>
        <w:rPr>
          <w:rFonts w:eastAsia="Times New Roman"/>
          <w:color w:val="000000" w:themeColor="text1"/>
          <w:szCs w:val="24"/>
        </w:rPr>
        <w:t>-, προκειμένου να επαναληφθούν παρακμιακές πρακτικές υποβάθμισης των πανεπιστημίων και τελικά πρακτικές ανελευθερίας μέσα στην ακαδημαϊκή κοινότητα. Καταργεί τον χαρακτηρισμό της διαγωγής στη δευτεροβάθμια εκπαίδευση. Είναι ίσως αναχ</w:t>
      </w:r>
      <w:r>
        <w:rPr>
          <w:rFonts w:eastAsia="Times New Roman"/>
          <w:color w:val="000000" w:themeColor="text1"/>
          <w:szCs w:val="24"/>
        </w:rPr>
        <w:t>ρονιστική πρακτική, αλλά να την εκσυγχρονίσετε. Μην καταργείτε ό,τι δεν μπορείτε να βελτιώσετε. Εμπλέκει τους φοιτητές στις διαδικασίες λήψης αποφάσεων για θέματα που δεν μπορούν να γνωρίζουν είτε δεν τους αφορούν.</w:t>
      </w:r>
    </w:p>
    <w:p w14:paraId="3E37BB9C"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Εμείς τασσόμαστε -για να το ξεκαθαρίσουμε</w:t>
      </w:r>
      <w:r>
        <w:rPr>
          <w:rFonts w:eastAsia="Times New Roman"/>
          <w:color w:val="000000" w:themeColor="text1"/>
          <w:szCs w:val="24"/>
        </w:rPr>
        <w:t xml:space="preserve"> αυτό- σαφώς υπέρ της συμμετοχής των φοιτητών στα όργανα διοίκησης των ιδρυμάτων, αλλά για θέματα που τους αφορούν. Τι θέση έχει ο φοιτητής να αποφασίζει για ζητήματα όπως η απονομή τίτλων επίτιμου διδάκτορα, ομότιμου ή επίτιμου καθηγητή, για θέματα όπως η</w:t>
      </w:r>
      <w:r>
        <w:rPr>
          <w:rFonts w:eastAsia="Times New Roman"/>
          <w:color w:val="000000" w:themeColor="text1"/>
          <w:szCs w:val="24"/>
        </w:rPr>
        <w:t xml:space="preserve"> μετακίνηση καθηγητών από και προς ένα τμήμα ή όπως, </w:t>
      </w:r>
      <w:r>
        <w:rPr>
          <w:rFonts w:eastAsia="Times New Roman"/>
          <w:color w:val="000000" w:themeColor="text1"/>
          <w:szCs w:val="24"/>
        </w:rPr>
        <w:lastRenderedPageBreak/>
        <w:t>επίσης, η αλλαγή του γνωστικού αντικειμένου στο οποίο έχει ήδη διοριστεί καθηγητής; Καμμία.</w:t>
      </w:r>
    </w:p>
    <w:p w14:paraId="3E37BB9D"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Κυρίες και κύριοι συνάδελφοι, απαντά το σχέδιο νόμου στις ανάγκες για μια σύγχρονη εκπαίδευση; Κατηγορηματικά, </w:t>
      </w:r>
      <w:r>
        <w:rPr>
          <w:rFonts w:eastAsia="Times New Roman"/>
          <w:color w:val="000000" w:themeColor="text1"/>
          <w:szCs w:val="24"/>
        </w:rPr>
        <w:t>όχι. Επιλύει προβλήματα λειτουργίας των σχολών; Όχι. Εξασφαλίζει την ανάπτυξη για την εξωστρέφεια των πανεπιστημίων; Όχι. Υπηρετεί τις αρχές μιας ουσιαστικής και σύγχρονης παιδείας; Όχι.</w:t>
      </w:r>
    </w:p>
    <w:p w14:paraId="3E37BB9E"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Κύριοι της Κυβέρνησης, δεν καταλαβαίνετε ότι για να έχετε μεταξύ σας </w:t>
      </w:r>
      <w:r>
        <w:rPr>
          <w:rFonts w:eastAsia="Times New Roman"/>
          <w:color w:val="000000" w:themeColor="text1"/>
          <w:szCs w:val="24"/>
        </w:rPr>
        <w:t xml:space="preserve">ένα ιδεολογικό άλλοθι τουλάχιστον στην παιδεία, αφού δεν μπορείτε να το έχετε στην οικονομία, για ξεκάρφωμα δηλαδή, υποβάλλετε τα πανεπιστήμια σε μια παρακμή και προδίδετε τα όνειρα των νέων. Υποθηκεύετε την πρόοδο και το μέλλον τους. Τους διώχνετε από τη </w:t>
      </w:r>
      <w:r>
        <w:rPr>
          <w:rFonts w:eastAsia="Times New Roman"/>
          <w:color w:val="000000" w:themeColor="text1"/>
          <w:szCs w:val="24"/>
        </w:rPr>
        <w:t>χώρα.</w:t>
      </w:r>
    </w:p>
    <w:p w14:paraId="3E37BB9F"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Αυτά που θα έπρεπε να μας απασχολούν σήμερα είναι η αναζήτηση τρόπων πραγματικού εκσυγχρονισμού: Πώς θα βάλουμε τα ελληνικά πανεπιστήμια ψηλά, στις λίστες των καλύτερων πανεπιστημίων του κόσμου. Πώς θα προωθήσουμε όρους καινοτομίας. Πώς θα χρησιμοποιήσουμε</w:t>
      </w:r>
      <w:r>
        <w:rPr>
          <w:rFonts w:eastAsia="Times New Roman"/>
          <w:color w:val="000000" w:themeColor="text1"/>
          <w:szCs w:val="24"/>
        </w:rPr>
        <w:t xml:space="preserve"> τις τελευταίες τάσεις της τεχνολογίας για να φτάσουμε τα πρότυπα ξένων ιδρυμάτων του </w:t>
      </w:r>
      <w:r>
        <w:rPr>
          <w:rFonts w:eastAsia="Times New Roman"/>
          <w:color w:val="000000" w:themeColor="text1"/>
          <w:szCs w:val="24"/>
        </w:rPr>
        <w:lastRenderedPageBreak/>
        <w:t xml:space="preserve">εξωτερικού. Πώς να ευνοήσουμε το αυτοδιοίκητο των πανεπιστημίων. Πώς θα αποφύγουμε την αιμορραγία του </w:t>
      </w:r>
      <w:r>
        <w:rPr>
          <w:rFonts w:eastAsia="Times New Roman"/>
          <w:color w:val="000000" w:themeColor="text1"/>
          <w:szCs w:val="24"/>
          <w:lang w:val="en-US"/>
        </w:rPr>
        <w:t>brain</w:t>
      </w:r>
      <w:r>
        <w:rPr>
          <w:rFonts w:eastAsia="Times New Roman"/>
          <w:color w:val="000000" w:themeColor="text1"/>
          <w:szCs w:val="24"/>
        </w:rPr>
        <w:t xml:space="preserve"> </w:t>
      </w:r>
      <w:r>
        <w:rPr>
          <w:rFonts w:eastAsia="Times New Roman"/>
          <w:color w:val="000000" w:themeColor="text1"/>
          <w:szCs w:val="24"/>
          <w:lang w:val="en-US"/>
        </w:rPr>
        <w:t>drain</w:t>
      </w:r>
      <w:r>
        <w:rPr>
          <w:rFonts w:eastAsia="Times New Roman"/>
          <w:color w:val="000000" w:themeColor="text1"/>
          <w:szCs w:val="24"/>
        </w:rPr>
        <w:t>. Πώς θα αποφύγουμε να παράγουμε ανέργους. Πώς θα οικοδομ</w:t>
      </w:r>
      <w:r>
        <w:rPr>
          <w:rFonts w:eastAsia="Times New Roman"/>
          <w:color w:val="000000" w:themeColor="text1"/>
          <w:szCs w:val="24"/>
        </w:rPr>
        <w:t>ήσουμε στέρεα μια εκπαιδευτική πολιτική που να απαντά στις πραγματικές ανάγκες της κοινωνίας και της αγοράς.</w:t>
      </w:r>
    </w:p>
    <w:p w14:paraId="3E37BBA0"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(Στο σημείο αυτό </w:t>
      </w:r>
      <w:r>
        <w:rPr>
          <w:rFonts w:eastAsia="Times New Roman"/>
          <w:color w:val="000000" w:themeColor="text1"/>
          <w:szCs w:val="24"/>
        </w:rPr>
        <w:t xml:space="preserve">κτυπάει </w:t>
      </w:r>
      <w:r>
        <w:rPr>
          <w:rFonts w:eastAsia="Times New Roman"/>
          <w:color w:val="000000" w:themeColor="text1"/>
          <w:szCs w:val="24"/>
        </w:rPr>
        <w:t>το κουδούνι λήξεως του χρόνου ομιλίας του κυρίου Βουλευτή)</w:t>
      </w:r>
    </w:p>
    <w:p w14:paraId="3E37BBA1"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Ένα λεπτό, κύριε Πρόεδρε.</w:t>
      </w:r>
    </w:p>
    <w:p w14:paraId="3E37BBA2"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Θέλουμε μια παιδεία που να γαλουχεί κ</w:t>
      </w:r>
      <w:r>
        <w:rPr>
          <w:rFonts w:eastAsia="Times New Roman"/>
          <w:color w:val="000000" w:themeColor="text1"/>
          <w:szCs w:val="24"/>
        </w:rPr>
        <w:t>αι να σφυρηλατεί πραγματικούς πολίτες. Αυτή είναι η δική μας επιλογή: Ο ανοιχτός ορίζοντας της ελεύθερης εκπαίδευσης.</w:t>
      </w:r>
    </w:p>
    <w:p w14:paraId="3E37BBA3"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δική σας επιλογή είναι η βαριά σκιά της εσωστρέφειας και της </w:t>
      </w:r>
      <w:proofErr w:type="spellStart"/>
      <w:r>
        <w:rPr>
          <w:rFonts w:eastAsia="Times New Roman"/>
          <w:color w:val="000000" w:themeColor="text1"/>
          <w:szCs w:val="24"/>
        </w:rPr>
        <w:t>φοβικότητας</w:t>
      </w:r>
      <w:proofErr w:type="spellEnd"/>
      <w:r>
        <w:rPr>
          <w:rFonts w:eastAsia="Times New Roman"/>
          <w:color w:val="000000" w:themeColor="text1"/>
          <w:szCs w:val="24"/>
        </w:rPr>
        <w:t>. Σε τελική ανάλυση, το νομοσχέδιό σας είναι μια απόπειρα φραγμο</w:t>
      </w:r>
      <w:r>
        <w:rPr>
          <w:rFonts w:eastAsia="Times New Roman"/>
          <w:color w:val="000000" w:themeColor="text1"/>
          <w:szCs w:val="24"/>
        </w:rPr>
        <w:t xml:space="preserve">ύ στο μέλλον. Δεν είναι μεταρρύθμιση. Είναι αντιμεταρρύθμιση. Είναι μια ιδεοληπτική ματαιότητα. Ταυτόχρονα, όμως, δυστυχώς, είναι και μια εγκληματική ματαιότητα. Γιατί ναι μεν δεν θα αντέξει στη δοκιμασία του χρόνου, αλλά εν τω μεταξύ θα έχει στερήσει από </w:t>
      </w:r>
      <w:r>
        <w:rPr>
          <w:rFonts w:eastAsia="Times New Roman"/>
          <w:color w:val="000000" w:themeColor="text1"/>
          <w:szCs w:val="24"/>
        </w:rPr>
        <w:t xml:space="preserve">την εκπαίδευση και την παιδεία πολύτιμο χρόνο για να φύγει μπροστά σε μια εποχή που η γνώση, </w:t>
      </w:r>
      <w:r>
        <w:rPr>
          <w:rFonts w:eastAsia="Times New Roman"/>
          <w:color w:val="000000" w:themeColor="text1"/>
          <w:szCs w:val="24"/>
        </w:rPr>
        <w:lastRenderedPageBreak/>
        <w:t>η επιστήμη, η έρευνα και η καινοτομία παντού στον κόσμο καλπάζουν.</w:t>
      </w:r>
    </w:p>
    <w:p w14:paraId="3E37BBA4"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 σημερινή απόπειρα απαξίωσης και εγκλεισμού της εκπαίδευσης στα στενά όρια των ξεπερασμένων αντ</w:t>
      </w:r>
      <w:r>
        <w:rPr>
          <w:rFonts w:eastAsia="Times New Roman"/>
          <w:color w:val="000000" w:themeColor="text1"/>
          <w:szCs w:val="24"/>
        </w:rPr>
        <w:t xml:space="preserve">ιλήψεών σας είναι ένα ακόμα βήμα παρακμής για τη χώρα. Έρχεται να προστεθεί σε άλλα: Στον απαράδεκτο τρόπο νομοθέτησης, που δηλητηριάζει τη Βουλή και τη δημοκρατία. Στις </w:t>
      </w:r>
      <w:proofErr w:type="spellStart"/>
      <w:r>
        <w:rPr>
          <w:rFonts w:eastAsia="Times New Roman"/>
          <w:color w:val="000000" w:themeColor="text1"/>
          <w:szCs w:val="24"/>
        </w:rPr>
        <w:t>ευτελιστικές</w:t>
      </w:r>
      <w:proofErr w:type="spellEnd"/>
      <w:r>
        <w:rPr>
          <w:rFonts w:eastAsia="Times New Roman"/>
          <w:color w:val="000000" w:themeColor="text1"/>
          <w:szCs w:val="24"/>
        </w:rPr>
        <w:t xml:space="preserve"> επιθέσεις κατά της </w:t>
      </w:r>
      <w:r>
        <w:rPr>
          <w:rFonts w:eastAsia="Times New Roman"/>
          <w:color w:val="000000" w:themeColor="text1"/>
          <w:szCs w:val="24"/>
        </w:rPr>
        <w:t>δικαιοσύνης</w:t>
      </w:r>
      <w:r>
        <w:rPr>
          <w:rFonts w:eastAsia="Times New Roman"/>
          <w:color w:val="000000" w:themeColor="text1"/>
          <w:szCs w:val="24"/>
        </w:rPr>
        <w:t>. Στο συνεχές υπόγειο φλερτ με την ανοχή στ</w:t>
      </w:r>
      <w:r>
        <w:rPr>
          <w:rFonts w:eastAsia="Times New Roman"/>
          <w:color w:val="000000" w:themeColor="text1"/>
          <w:szCs w:val="24"/>
        </w:rPr>
        <w:t>ην αταξία και την ανομία. Στο χαμήλωμα του επιπέδου του πολιτικού διαλόγου, μέσω του συνεχούς ψεύδους, ενός ψεύδους που τελικά διαβρώνει τα πάντα.</w:t>
      </w:r>
    </w:p>
    <w:p w14:paraId="3E37BBA5"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Κύριε Κουμουτσάκο, να ολοκληρώνουμε, παρακαλώ πολύ.</w:t>
      </w:r>
    </w:p>
    <w:p w14:paraId="3E37BBA6"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ΓΕΩΡΓΙΟΣ ΚΟΥΜΟΥΤΣΑΚΟΣ:</w:t>
      </w:r>
      <w:r>
        <w:rPr>
          <w:rFonts w:eastAsia="Times New Roman"/>
          <w:color w:val="000000" w:themeColor="text1"/>
          <w:szCs w:val="24"/>
        </w:rPr>
        <w:t xml:space="preserve"> </w:t>
      </w:r>
      <w:r>
        <w:rPr>
          <w:rFonts w:eastAsia="Times New Roman"/>
          <w:color w:val="000000" w:themeColor="text1"/>
          <w:szCs w:val="24"/>
        </w:rPr>
        <w:t>Τελειώνω, κύριε Πρόεδρε.</w:t>
      </w:r>
    </w:p>
    <w:p w14:paraId="3E37BBA7" w14:textId="77777777" w:rsidR="00462015" w:rsidRDefault="00E90EEC">
      <w:pPr>
        <w:spacing w:line="600" w:lineRule="auto"/>
        <w:ind w:firstLine="720"/>
        <w:contextualSpacing/>
        <w:jc w:val="both"/>
        <w:rPr>
          <w:rFonts w:eastAsia="Times New Roman"/>
          <w:szCs w:val="24"/>
        </w:rPr>
      </w:pPr>
      <w:r>
        <w:rPr>
          <w:rFonts w:eastAsia="Times New Roman"/>
          <w:color w:val="000000" w:themeColor="text1"/>
          <w:szCs w:val="24"/>
        </w:rPr>
        <w:t>Το κάνετε και σήμερα. Προσπαθείτε να μεταλλάξετε το ψέμα σε αλήθεια και την αλήθεια σε ψέμα. Όμως όλα αυτά, και ο τρόπος που νομοθετείτε και το τι νομοθετείτε ειδικά σήμερα, είναι συμπτώματα μιας βαθιάς παρακμής, αλλά και φαινόμενα</w:t>
      </w:r>
      <w:r>
        <w:rPr>
          <w:rFonts w:eastAsia="Times New Roman"/>
          <w:color w:val="000000" w:themeColor="text1"/>
          <w:szCs w:val="24"/>
        </w:rPr>
        <w:t xml:space="preserve"> της αγωνίας σας.</w:t>
      </w:r>
      <w:r>
        <w:rPr>
          <w:rFonts w:eastAsia="Times New Roman"/>
          <w:szCs w:val="24"/>
        </w:rPr>
        <w:t xml:space="preserve"> </w:t>
      </w:r>
      <w:r>
        <w:rPr>
          <w:rFonts w:eastAsia="Times New Roman"/>
          <w:szCs w:val="24"/>
        </w:rPr>
        <w:t xml:space="preserve">Είναι πρόδρομα φαινόμενα της πτώσης σας, μιας </w:t>
      </w:r>
      <w:r>
        <w:rPr>
          <w:rFonts w:eastAsia="Times New Roman"/>
          <w:szCs w:val="24"/>
        </w:rPr>
        <w:lastRenderedPageBreak/>
        <w:t>πτώσης που αναπόδραστα, κύριοι συνάδελφοι του ΣΥΡΙΖΑ και των ΑΝΕΛ, θα έλθει.</w:t>
      </w:r>
    </w:p>
    <w:p w14:paraId="3E37BBA8" w14:textId="77777777" w:rsidR="00462015" w:rsidRDefault="00E90EEC">
      <w:pPr>
        <w:spacing w:after="0" w:line="600" w:lineRule="auto"/>
        <w:ind w:firstLine="720"/>
        <w:contextualSpacing/>
        <w:jc w:val="both"/>
        <w:rPr>
          <w:rFonts w:eastAsia="Times New Roman"/>
          <w:szCs w:val="24"/>
        </w:rPr>
      </w:pPr>
      <w:r>
        <w:rPr>
          <w:rFonts w:eastAsia="Times New Roman"/>
          <w:szCs w:val="24"/>
        </w:rPr>
        <w:t>Ευχαριστώ πολύ.</w:t>
      </w:r>
    </w:p>
    <w:p w14:paraId="3E37BBA9" w14:textId="77777777" w:rsidR="00462015" w:rsidRDefault="00E90EEC">
      <w:pPr>
        <w:spacing w:line="600" w:lineRule="auto"/>
        <w:contextualSpacing/>
        <w:jc w:val="center"/>
        <w:rPr>
          <w:rFonts w:eastAsia="Times New Roman"/>
          <w:szCs w:val="24"/>
        </w:rPr>
      </w:pPr>
      <w:r>
        <w:rPr>
          <w:rFonts w:eastAsia="Times New Roman"/>
          <w:szCs w:val="24"/>
        </w:rPr>
        <w:t>(Χειροκροτήματα από την πτέρυγα της Νέας Δημοκρατίας)</w:t>
      </w:r>
    </w:p>
    <w:p w14:paraId="3E37BBAA" w14:textId="77777777" w:rsidR="00462015" w:rsidRDefault="00E90EEC">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w:t>
      </w:r>
      <w:r>
        <w:rPr>
          <w:rFonts w:eastAsia="Times New Roman"/>
          <w:szCs w:val="24"/>
        </w:rPr>
        <w:t xml:space="preserve">ει ο κ. Γεώργιος </w:t>
      </w:r>
      <w:proofErr w:type="spellStart"/>
      <w:r>
        <w:rPr>
          <w:rFonts w:eastAsia="Times New Roman"/>
          <w:szCs w:val="24"/>
        </w:rPr>
        <w:t>Στύλιος</w:t>
      </w:r>
      <w:proofErr w:type="spellEnd"/>
      <w:r>
        <w:rPr>
          <w:rFonts w:eastAsia="Times New Roman"/>
          <w:szCs w:val="24"/>
        </w:rPr>
        <w:t xml:space="preserve"> από τη Νέα Δημοκρατία.</w:t>
      </w:r>
    </w:p>
    <w:p w14:paraId="3E37BBAB" w14:textId="77777777" w:rsidR="00462015" w:rsidRDefault="00E90EEC">
      <w:pPr>
        <w:spacing w:after="0" w:line="600" w:lineRule="auto"/>
        <w:ind w:firstLine="720"/>
        <w:contextualSpacing/>
        <w:jc w:val="both"/>
        <w:rPr>
          <w:rFonts w:eastAsia="Times New Roman"/>
          <w:szCs w:val="24"/>
        </w:rPr>
      </w:pPr>
      <w:r>
        <w:rPr>
          <w:rFonts w:eastAsia="Times New Roman"/>
          <w:b/>
          <w:szCs w:val="24"/>
        </w:rPr>
        <w:t>ΓΕΩΡΓΙΟΣ ΣΤΥΛΙΟΣ:</w:t>
      </w:r>
      <w:r>
        <w:rPr>
          <w:rFonts w:eastAsia="Times New Roman"/>
          <w:szCs w:val="24"/>
        </w:rPr>
        <w:t xml:space="preserve"> Ευχαριστώ πολύ, κύριε Πρόεδρε.</w:t>
      </w:r>
    </w:p>
    <w:p w14:paraId="3E37BBAC" w14:textId="77777777" w:rsidR="00462015" w:rsidRDefault="00E90EEC">
      <w:pPr>
        <w:spacing w:after="0" w:line="600" w:lineRule="auto"/>
        <w:ind w:firstLine="720"/>
        <w:contextualSpacing/>
        <w:jc w:val="both"/>
        <w:rPr>
          <w:rFonts w:eastAsia="Times New Roman"/>
          <w:szCs w:val="24"/>
        </w:rPr>
      </w:pPr>
      <w:r>
        <w:rPr>
          <w:rFonts w:eastAsia="Times New Roman"/>
          <w:szCs w:val="24"/>
        </w:rPr>
        <w:t xml:space="preserve">Κύριε Υπουργέ, κυρίες και κύριοι συνάδελφοι, συζητάμε σήμερα την αντιμεταρρύθμιση της Κυβέρνησης για την παιδεία, έναν νόμο που στην ουσία </w:t>
      </w:r>
      <w:proofErr w:type="spellStart"/>
      <w:r>
        <w:rPr>
          <w:rFonts w:eastAsia="Times New Roman"/>
          <w:szCs w:val="24"/>
        </w:rPr>
        <w:t>αποδομεί</w:t>
      </w:r>
      <w:proofErr w:type="spellEnd"/>
      <w:r>
        <w:rPr>
          <w:rFonts w:eastAsia="Times New Roman"/>
          <w:szCs w:val="24"/>
        </w:rPr>
        <w:t xml:space="preserve"> όλα τα προη</w:t>
      </w:r>
      <w:r>
        <w:rPr>
          <w:rFonts w:eastAsia="Times New Roman"/>
          <w:szCs w:val="24"/>
        </w:rPr>
        <w:t>γούμενα βήματα προόδου. Το σχέδιο νόμου που συζητάμε δεν είναι τίποτε άλλο παρά μια αντιγραφή διατάξεων του παρελθόντος, με σημείο αναφοράς τον νόμο πλαίσιο του 1982.</w:t>
      </w:r>
    </w:p>
    <w:p w14:paraId="3E37BBAD" w14:textId="77777777" w:rsidR="00462015" w:rsidRDefault="00E90EEC">
      <w:pPr>
        <w:spacing w:after="0" w:line="600" w:lineRule="auto"/>
        <w:ind w:firstLine="720"/>
        <w:contextualSpacing/>
        <w:jc w:val="both"/>
        <w:rPr>
          <w:rFonts w:eastAsia="Times New Roman"/>
          <w:szCs w:val="24"/>
        </w:rPr>
      </w:pPr>
      <w:r>
        <w:rPr>
          <w:rFonts w:eastAsia="Times New Roman"/>
          <w:szCs w:val="24"/>
        </w:rPr>
        <w:t>Τι συμπεριλαμβάνει το σημερινό σχέδιο νόμου; Με εμφατικό τρόπο επιστρέφει την ανώτατη εκπ</w:t>
      </w:r>
      <w:r>
        <w:rPr>
          <w:rFonts w:eastAsia="Times New Roman"/>
          <w:szCs w:val="24"/>
        </w:rPr>
        <w:t xml:space="preserve">αίδευση δεκαετίες πίσω με τον συγκεντρωτικό και γραφειοκρατικό χαρακτήρα του που αφαιρεί από την αυτονομία, την αυτοτέλεια, την ανεξαρτησία των ιδρυμάτων της τριτοβάθμιας εκπαίδευσης. Παρέχει αρμοδιότητες και εξουσίες στον Υπουργό και σε διάφορες </w:t>
      </w:r>
      <w:r>
        <w:rPr>
          <w:rFonts w:eastAsia="Times New Roman"/>
          <w:szCs w:val="24"/>
        </w:rPr>
        <w:t>επιτροπές</w:t>
      </w:r>
      <w:r>
        <w:rPr>
          <w:rFonts w:eastAsia="Times New Roman"/>
          <w:szCs w:val="24"/>
        </w:rPr>
        <w:t xml:space="preserve">, ώστε να </w:t>
      </w:r>
      <w:r>
        <w:rPr>
          <w:rFonts w:eastAsia="Times New Roman"/>
          <w:szCs w:val="24"/>
        </w:rPr>
        <w:lastRenderedPageBreak/>
        <w:t>παρεμβαίνουν και να αποφασίζουν για μια σειρά ζητημάτων διαδικαστικού χαρακτήρα, που στην ουσία καταργούν τη λειτουργία των τμημάτων και προχωρούν και ένα βήμα παραπέρα, με αποκορύφωμα τη χειραγώγηση και την κατάργηση, θα μπορούσαμε να πούμε, των</w:t>
      </w:r>
      <w:r>
        <w:rPr>
          <w:rFonts w:eastAsia="Times New Roman"/>
          <w:szCs w:val="24"/>
        </w:rPr>
        <w:t xml:space="preserve"> μεταπτυχιακών. Επαναφέρει το άσυλο με τη λήψη απόφασης για την άρση του ασύλου στη δικαιοδοσία του Πρυτανικού Συμβουλίου. Επαναφέρει τη συμμετοχή των φοιτητών στα όργανα διοίκησης των ιδρυμάτων, οι οποίοι θα συναποφασίζουν και για μη φοιτητικά θέματα. </w:t>
      </w:r>
    </w:p>
    <w:p w14:paraId="3E37BBAE" w14:textId="77777777" w:rsidR="00462015" w:rsidRDefault="00E90EEC">
      <w:pPr>
        <w:spacing w:after="0" w:line="600" w:lineRule="auto"/>
        <w:ind w:firstLine="720"/>
        <w:contextualSpacing/>
        <w:jc w:val="both"/>
        <w:rPr>
          <w:rFonts w:eastAsia="Times New Roman"/>
          <w:szCs w:val="24"/>
        </w:rPr>
      </w:pPr>
      <w:r>
        <w:rPr>
          <w:rFonts w:eastAsia="Times New Roman"/>
          <w:szCs w:val="24"/>
        </w:rPr>
        <w:t>Κα</w:t>
      </w:r>
      <w:r>
        <w:rPr>
          <w:rFonts w:eastAsia="Times New Roman"/>
          <w:szCs w:val="24"/>
        </w:rPr>
        <w:t>ι όλα αυτά γιατί, κυρίες και κύριοι συνάδελφοι; Απαντά το σχέδιο νόμου που συζητάμε στα προβλήματα και τις προκλήσεις της εποχής που έχουμε μπροστά μας; Απαντά στην αδυναμία των εργοδοτών να βρουν εξειδικευμένο προσωπικό με γνώσεις; Συνδέει την αγορά εργασ</w:t>
      </w:r>
      <w:r>
        <w:rPr>
          <w:rFonts w:eastAsia="Times New Roman"/>
          <w:szCs w:val="24"/>
        </w:rPr>
        <w:t xml:space="preserve">ίας με την εκπαίδευση, όπως γίνεται σ’ όλα τα πανεπιστήμια των προηγμένων χωρών μέσω των μεταπτυχιακών; Δίνει τη δυνατότητα στους καλύτερους να δραστηριοποιηθούν στην ανώτατη εκπαίδευσή μας, παρέχοντάς τους κίνητρα; Ανοίγει τα πανεπιστήμιά μας στον κόσμο, </w:t>
      </w:r>
      <w:r>
        <w:rPr>
          <w:rFonts w:eastAsia="Times New Roman"/>
          <w:szCs w:val="24"/>
        </w:rPr>
        <w:t xml:space="preserve">αξιοποιώντας το τεράστιο συγκριτικό μας πλεονέκτημα που είναι η πολιτισμική μας κληρονομιά και η αγάπη των ανθρώπων μας για </w:t>
      </w:r>
      <w:r>
        <w:rPr>
          <w:rFonts w:eastAsia="Times New Roman"/>
          <w:szCs w:val="24"/>
        </w:rPr>
        <w:lastRenderedPageBreak/>
        <w:t>τη μάθηση; Ανακόπτει τη διαρροή εγκεφάλων; Σε καμμία από τις παραπάνω προκλήσεις δεν απαντά το νομοσχέδιο της Κυβέρνησης.</w:t>
      </w:r>
    </w:p>
    <w:p w14:paraId="3E37BBAF" w14:textId="77777777" w:rsidR="00462015" w:rsidRDefault="00E90EEC">
      <w:pPr>
        <w:spacing w:after="0" w:line="600" w:lineRule="auto"/>
        <w:ind w:firstLine="720"/>
        <w:contextualSpacing/>
        <w:jc w:val="both"/>
        <w:rPr>
          <w:rFonts w:eastAsia="Times New Roman"/>
          <w:szCs w:val="24"/>
        </w:rPr>
      </w:pPr>
      <w:r>
        <w:rPr>
          <w:rFonts w:eastAsia="Times New Roman"/>
          <w:szCs w:val="24"/>
        </w:rPr>
        <w:t>Κυρίες και</w:t>
      </w:r>
      <w:r>
        <w:rPr>
          <w:rFonts w:eastAsia="Times New Roman"/>
          <w:szCs w:val="24"/>
        </w:rPr>
        <w:t xml:space="preserve"> κύριοι συνάδελφοι, σε μια εποχή που τα προγράμματα σπουδών προσαρμόζονται στα σύγχρονα δεδομένα, που αλλάζουν με ασύλληπτους ρυθμούς, που οι πάντες και τα πάντα συνδέονται, πληροφορίες, επιστημονικό προσωπικό, φοιτητές, ερευνητές, σε μια εποχή που τα σύνο</w:t>
      </w:r>
      <w:r>
        <w:rPr>
          <w:rFonts w:eastAsia="Times New Roman"/>
          <w:szCs w:val="24"/>
        </w:rPr>
        <w:t>ρα πέφτουν, σε μια εποχή που με τη δύναμη της τεχνολογίας πανεπιστήμια, βιβλιοθήκες, εργαστήρια συνεργάζονται, δημιουργούν από κοινού νέους τομείς έρευνας και επιστήμης, σε μια εποχή που τα πανεπιστήμια αλλάζουν τις πόλεις, τις κοινωνίες τις ίδιες, που προ</w:t>
      </w:r>
      <w:r>
        <w:rPr>
          <w:rFonts w:eastAsia="Times New Roman"/>
          <w:szCs w:val="24"/>
        </w:rPr>
        <w:t xml:space="preserve">σδίδουν κύρος στις χώρες τους, εμείς επιστρέφουμε στο παρελθόν πανηγυρίζοντας, σ’ ένα κλειστό, κακομοίρικο, εσωστρεφές και μίζερο πανεπιστήμιο, παραδομένο στις συντεχνίες, στις συλλογικότητες και στους </w:t>
      </w:r>
      <w:proofErr w:type="spellStart"/>
      <w:r>
        <w:rPr>
          <w:rFonts w:eastAsia="Times New Roman"/>
          <w:szCs w:val="24"/>
        </w:rPr>
        <w:t>μπαχαλάκηδες</w:t>
      </w:r>
      <w:proofErr w:type="spellEnd"/>
      <w:r>
        <w:rPr>
          <w:rFonts w:eastAsia="Times New Roman"/>
          <w:szCs w:val="24"/>
        </w:rPr>
        <w:t>, σ’ ένα πανεπιστήμιο που την τύχη του δια</w:t>
      </w:r>
      <w:r>
        <w:rPr>
          <w:rFonts w:eastAsia="Times New Roman"/>
          <w:szCs w:val="24"/>
        </w:rPr>
        <w:t xml:space="preserve">φεντεύουν οι κρατικοί αξιωματούχοι από τα Υπουργεία τους, ωσάν αυτοί να γνωρίζουν καλύτερα τις ανάγκες, τα προβλήματά τους και τις σύγχρονες προκλήσεις. </w:t>
      </w:r>
    </w:p>
    <w:p w14:paraId="3E37BBB0"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Ασφυκτικός συγκεντρωτισμός, προχειρότητα, γραφειοκρατία, μικροπολιτική, μικροσυμφέροντα, συμβιβασμοί, </w:t>
      </w:r>
      <w:r>
        <w:rPr>
          <w:rFonts w:eastAsia="Times New Roman"/>
          <w:szCs w:val="24"/>
        </w:rPr>
        <w:t>αδιαφάνεια κερδίζουν απέναντι στην αξιολόγηση, στη διαφάνεια, την εξωστρέφεια και τη λογοδοσία. Αυτή η εικόνα συνάδει με το πρότυπο της Κυβέρνησης για την ελληνική κοινωνία, μια κοινωνία της ήσσονος προσπάθειας, όπου η προκοπή, η αριστεία, η ένταση δουλειά</w:t>
      </w:r>
      <w:r>
        <w:rPr>
          <w:rFonts w:eastAsia="Times New Roman"/>
          <w:szCs w:val="24"/>
        </w:rPr>
        <w:t xml:space="preserve">ς είναι «ρετσινιά», με τεράστια ελλείμματα ανταγωνιστικότητας. </w:t>
      </w:r>
    </w:p>
    <w:p w14:paraId="3E37BBB1" w14:textId="77777777" w:rsidR="00462015" w:rsidRDefault="00E90EEC">
      <w:pPr>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το νομοσχέδιο αυτό δεν αφορά μόνο την τριτοβάθμια εκπαίδευση. Συνεχίζει με την ίδια φιλοσοφία και στη δευτεροβάθμια εκπαίδευση και σε άλλους τομείς. </w:t>
      </w:r>
    </w:p>
    <w:p w14:paraId="3E37BBB2" w14:textId="77777777" w:rsidR="00462015" w:rsidRDefault="00E90EEC">
      <w:pPr>
        <w:spacing w:line="600" w:lineRule="auto"/>
        <w:ind w:firstLine="720"/>
        <w:contextualSpacing/>
        <w:jc w:val="both"/>
        <w:rPr>
          <w:rFonts w:eastAsia="Times New Roman"/>
          <w:szCs w:val="24"/>
        </w:rPr>
      </w:pPr>
      <w:r>
        <w:rPr>
          <w:rFonts w:eastAsia="Times New Roman"/>
          <w:szCs w:val="24"/>
        </w:rPr>
        <w:t>Στο ζήτημα τ</w:t>
      </w:r>
      <w:r>
        <w:rPr>
          <w:rFonts w:eastAsia="Times New Roman"/>
          <w:szCs w:val="24"/>
        </w:rPr>
        <w:t>ων διευθυντών εκπαίδευσης προσπαθείτε άγαρμπα να ξεπεράσετε τον σκόπελο του Συμβουλίου της Επικρατείας για να βάλετε τους δικούς σας ανθρώπους σε θέσεις ευθύνης, με μοναδικό κριτήριο το κομματικό, όπως κάνατε στους περιφερειακούς διευθυντές εκπαίδευσης και</w:t>
      </w:r>
      <w:r>
        <w:rPr>
          <w:rFonts w:eastAsia="Times New Roman"/>
          <w:szCs w:val="24"/>
        </w:rPr>
        <w:t xml:space="preserve"> όπως πράξατε με τα συμβούλια που επέλεξαν τους διευθυντές των σχολείων, όπου τον έλεγχο και την πλειοψηφία την είχε ο περιφερειακός διευθυντής ο ορισμένος από σας, κύριε Υπουργέ. </w:t>
      </w:r>
    </w:p>
    <w:p w14:paraId="3E37BBB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με την κατάργηση της διάταξης για τον χαρακτηρισμό της διαγωγής των</w:t>
      </w:r>
      <w:r>
        <w:rPr>
          <w:rFonts w:eastAsia="Times New Roman" w:cs="Times New Roman"/>
          <w:szCs w:val="24"/>
        </w:rPr>
        <w:t xml:space="preserve"> μαθητών, δεν υπάρχει ένα σχέδιο για το σχολείο. Πώς τα παιδιά μας θα διαπαιδαγωγηθούν, ώστε να έχουν συναίσθηση των δικαιωμάτων τους αλλά και των υποχρεώσεών τους, των ελευθεριών τους αλλά και των ευθυνών τους, ώστε να γίνουν ολοκληρωμένοι άνθρωποι με δυν</w:t>
      </w:r>
      <w:r>
        <w:rPr>
          <w:rFonts w:eastAsia="Times New Roman" w:cs="Times New Roman"/>
          <w:szCs w:val="24"/>
        </w:rPr>
        <w:t xml:space="preserve">ατό χαρακτήρα και να κοινωνικοποιηθούν; </w:t>
      </w:r>
    </w:p>
    <w:p w14:paraId="3E37BBB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μου έρχεται στη μνήμη η έκφραση ενός πρώην Υπουργού της πρώτης κυβέρνησης των ΣΥΡΙΖΑ-ΑΝΕΛ που μίλησε για την Αριστερά του τίποτα. Αντικαθιστάτε τη συγκεκριμένη διάταξη για τη διαγωγή με</w:t>
      </w:r>
      <w:r>
        <w:rPr>
          <w:rFonts w:eastAsia="Times New Roman" w:cs="Times New Roman"/>
          <w:szCs w:val="24"/>
        </w:rPr>
        <w:t xml:space="preserve"> το τίποτα.</w:t>
      </w:r>
    </w:p>
    <w:p w14:paraId="3E37BBB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στην ουσία το νομοσχέδιο αυτό το αντιμετωπίζετε σαν μια ευκαιρία να πάρετε ρεβάνς από την πραγματικότητα. Από τα 12 δισεκατομμύρια ευρώ μέτρα και παροχές του </w:t>
      </w:r>
      <w:r>
        <w:rPr>
          <w:rFonts w:eastAsia="Times New Roman" w:cs="Times New Roman"/>
          <w:szCs w:val="24"/>
        </w:rPr>
        <w:t xml:space="preserve">προγράμματος </w:t>
      </w:r>
      <w:r>
        <w:rPr>
          <w:rFonts w:eastAsia="Times New Roman" w:cs="Times New Roman"/>
          <w:szCs w:val="24"/>
        </w:rPr>
        <w:t xml:space="preserve">της Θεσσαλονίκης, μετά τις ηρωικές διαπραγματεύσεις και τις συνεχείς ήττες και υποχωρήσεις και τις </w:t>
      </w:r>
      <w:proofErr w:type="spellStart"/>
      <w:r>
        <w:rPr>
          <w:rFonts w:eastAsia="Times New Roman" w:cs="Times New Roman"/>
          <w:szCs w:val="24"/>
        </w:rPr>
        <w:t>κωλοτούμπες</w:t>
      </w:r>
      <w:proofErr w:type="spellEnd"/>
      <w:r>
        <w:rPr>
          <w:rFonts w:eastAsia="Times New Roman" w:cs="Times New Roman"/>
          <w:szCs w:val="24"/>
        </w:rPr>
        <w:t xml:space="preserve">, καταλήξατε στα 14,5 δισεκατομμύρια ευρώ μέτρα. </w:t>
      </w:r>
    </w:p>
    <w:p w14:paraId="3E37BBB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νομοσχέδιο αυτό είναι μια αριστερή ρελάνς και μια προσπάθεια να φτιασιδώσετε το δικό σας αρισ</w:t>
      </w:r>
      <w:r>
        <w:rPr>
          <w:rFonts w:eastAsia="Times New Roman" w:cs="Times New Roman"/>
          <w:szCs w:val="24"/>
        </w:rPr>
        <w:t xml:space="preserve">τερό προφίλ, </w:t>
      </w:r>
      <w:r>
        <w:rPr>
          <w:rFonts w:eastAsia="Times New Roman" w:cs="Times New Roman"/>
          <w:szCs w:val="24"/>
        </w:rPr>
        <w:t xml:space="preserve">εφαρμόζοντας </w:t>
      </w:r>
      <w:r>
        <w:rPr>
          <w:rFonts w:eastAsia="Times New Roman" w:cs="Times New Roman"/>
          <w:szCs w:val="24"/>
        </w:rPr>
        <w:t xml:space="preserve">όλες τις ιδεοληψίες και τα πολιτικά σας απωθημένα στις </w:t>
      </w:r>
      <w:r>
        <w:rPr>
          <w:rFonts w:eastAsia="Times New Roman" w:cs="Times New Roman"/>
          <w:szCs w:val="24"/>
        </w:rPr>
        <w:lastRenderedPageBreak/>
        <w:t>πλάτες των νέων ανθρώπων. Βλέπω μια διάταξη μέσα στο νομοσχέδιο που μιλάτε για φυσική κάλπη για την εκλογή των αρχών στα πανεπιστήμια. Συμφωνείτε με αυτήν τη διάταξη; Θα την υ</w:t>
      </w:r>
      <w:r>
        <w:rPr>
          <w:rFonts w:eastAsia="Times New Roman" w:cs="Times New Roman"/>
          <w:szCs w:val="24"/>
        </w:rPr>
        <w:t>περψηφίσετε; Πιστεύω ότι θα την υπερψηφίσετε. Θα ψηφίσετε, όμως, μια άλλη τροπολογία που έχει φέρει ο Υπουργός Δικαιοσύνης που μιλάει για ηλεκτρονικούς πλειστηριασμούς; Εσείς δεν είσαστε με τους φτωχούς; Εσείς δεν είσαστε με αυτούς οι οποίοι θέλουν να προσ</w:t>
      </w:r>
      <w:r>
        <w:rPr>
          <w:rFonts w:eastAsia="Times New Roman" w:cs="Times New Roman"/>
          <w:szCs w:val="24"/>
        </w:rPr>
        <w:t>τατέψουν την πρώτη κατοικία; Θα την ψηφίσετε την τροπολογία του Υπουργού Δικαιοσύνης; Για να δούμε ποιος υποκρίνεται σήμερα.</w:t>
      </w:r>
    </w:p>
    <w:p w14:paraId="3E37BBB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γνωρίζετε πολύ καλά ότι το νομοσχέδιο αυτό δεν θα εφαρμοστεί. Γιατί μια νέα κυβέρνηση, η κυβέρνηση τη</w:t>
      </w:r>
      <w:r>
        <w:rPr>
          <w:rFonts w:eastAsia="Times New Roman" w:cs="Times New Roman"/>
          <w:szCs w:val="24"/>
        </w:rPr>
        <w:t>ς Νέας Δημοκρατίας, θα το ανατρέψει άμεσα, ανοίγοντας ένα παράθυρο στον σύγχρονο κόσμο, με πανεπιστήμια ελεύθερα που θα ρυθμίζουν τα του οίκου τους από μόνα τους, με ευελιξία, με εξωστρέφεια και δυναμισμό, που θα αναζητούν πόρους και πέρα από την κρατική χ</w:t>
      </w:r>
      <w:r>
        <w:rPr>
          <w:rFonts w:eastAsia="Times New Roman" w:cs="Times New Roman"/>
          <w:szCs w:val="24"/>
        </w:rPr>
        <w:t xml:space="preserve">ρηματοδότηση, θα δημιουργούν συνέργειες με την αγορά, συνεργασίες με ξένα πανεπιστήμια, θα δημιουργούν ξενόγλωσσα τμήματα, για να προσελκύσουν ξένους φοιτητές με τους καλύτερους καθηγητές. </w:t>
      </w:r>
    </w:p>
    <w:p w14:paraId="3E37BBB8"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w:t>
      </w:r>
      <w:r>
        <w:rPr>
          <w:rFonts w:eastAsia="Times New Roman"/>
          <w:szCs w:val="24"/>
        </w:rPr>
        <w:t xml:space="preserve"> κυρίου Βουλευτή)</w:t>
      </w:r>
    </w:p>
    <w:p w14:paraId="3E37BBB9"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Ένα λεπτό, κύριε Πρόεδρε. Τελείωσα. </w:t>
      </w:r>
    </w:p>
    <w:p w14:paraId="3E37BBBA" w14:textId="77777777" w:rsidR="00462015" w:rsidRDefault="00E90EEC">
      <w:pPr>
        <w:spacing w:line="600" w:lineRule="auto"/>
        <w:ind w:firstLine="720"/>
        <w:contextualSpacing/>
        <w:jc w:val="both"/>
        <w:rPr>
          <w:rFonts w:eastAsia="Times New Roman"/>
          <w:szCs w:val="24"/>
        </w:rPr>
      </w:pPr>
      <w:r>
        <w:rPr>
          <w:rFonts w:eastAsia="Times New Roman"/>
          <w:szCs w:val="24"/>
        </w:rPr>
        <w:t>Και όλα αυτά, κύριε Υπουργέ, τη στιγμή που με δική σας απόφαση καταργήσατε στην ουσία από ένα τμήμα στις σχολές υψηλής προτίμησης, στα πολυτεχνεία, στις ιατρικές, στις νομικές στη χώρα μας, και οι φοιτ</w:t>
      </w:r>
      <w:r>
        <w:rPr>
          <w:rFonts w:eastAsia="Times New Roman"/>
          <w:szCs w:val="24"/>
        </w:rPr>
        <w:t xml:space="preserve">ητές μας φεύγουν στο εξωτερικό και χάνουμε πολύτιμο κεφάλαιο, ενώ εμείς θα προχωρήσουμε στη δημιουργία μη κρατικών πανεπιστημίων που θα στελεχωθούν από τους νέους επιστήμονές μας που σήμερα απεγνωσμένα φεύγουν στο εξωτερικό. </w:t>
      </w:r>
    </w:p>
    <w:p w14:paraId="3E37BBBB"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η χώρα μας θα προχωρήσει, σε πείσμα της σημερινής Κυβέρνησης και χωρίς αυτήν. </w:t>
      </w:r>
    </w:p>
    <w:p w14:paraId="3E37BBBC"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Ευχαριστώ πολύ. </w:t>
      </w:r>
    </w:p>
    <w:p w14:paraId="3E37BBBD" w14:textId="77777777" w:rsidR="00462015" w:rsidRDefault="00E90EEC">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37BBB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Κωνσταντίνος </w:t>
      </w:r>
      <w:proofErr w:type="spellStart"/>
      <w:r>
        <w:rPr>
          <w:rFonts w:eastAsia="Times New Roman" w:cs="Times New Roman"/>
          <w:szCs w:val="24"/>
        </w:rPr>
        <w:t>Σπαρτινός</w:t>
      </w:r>
      <w:proofErr w:type="spellEnd"/>
      <w:r>
        <w:rPr>
          <w:rFonts w:eastAsia="Times New Roman" w:cs="Times New Roman"/>
          <w:szCs w:val="24"/>
        </w:rPr>
        <w:t xml:space="preserve"> από τον ΣΥΡΙΖΑ. </w:t>
      </w:r>
    </w:p>
    <w:p w14:paraId="3E37BBB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ΣΠΑΡΤΙΝΟΣ: </w:t>
      </w:r>
      <w:r>
        <w:rPr>
          <w:rFonts w:eastAsia="Times New Roman" w:cs="Times New Roman"/>
          <w:szCs w:val="24"/>
        </w:rPr>
        <w:t xml:space="preserve">Ευχαριστώ, κύριε Πρόεδρε. </w:t>
      </w:r>
    </w:p>
    <w:p w14:paraId="3E37BBC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Καθώς ανεβαίνω στο Βήμα μετά από μία σειρά έξι, επτά ομιλητών συναδέλφων από τη Νέα Δημοκρατία, θα ήθελα να κάνω μια παρατήρηση. Διαπίστωσα μια πολύ ευγενική άμιλλα, θα έλεγα, ανάμεσα στους συναδέλφους για το ποιος θα </w:t>
      </w:r>
      <w:r>
        <w:rPr>
          <w:rFonts w:eastAsia="Times New Roman" w:cs="Times New Roman"/>
          <w:szCs w:val="24"/>
        </w:rPr>
        <w:t xml:space="preserve">ανεβάσει περισσότερο τους τόνους σε μια στείρα αντιπολιτευτική τακτική και ποιος θα παρουσιάσει την εικόνα του σημερινού πανεπιστημίου όσο πιο ζοφερή μπορούσε να γίνει. Θα έλεγα ότι αυτή η ευγενής άμιλλα κορυφώθηκε με τις τοποθετήσεις των δύο Αντιπροέδρων </w:t>
      </w:r>
      <w:r>
        <w:rPr>
          <w:rFonts w:eastAsia="Times New Roman" w:cs="Times New Roman"/>
          <w:szCs w:val="24"/>
        </w:rPr>
        <w:t xml:space="preserve">της Νέας Δημοκρατίας, όπου εκεί πρέπει να παραδεχτώ ότι ο κ. Γεωργιάδης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τον «τάπωσε» τον κ. Χατζηδάκη. Παρουσίασε μια εικόνα ιδιαίτερα του ελληνικού πανεπιστημίου η οποία έχει βγει μάλλον από την Κόλαση του </w:t>
      </w:r>
      <w:proofErr w:type="spellStart"/>
      <w:r>
        <w:rPr>
          <w:rFonts w:eastAsia="Times New Roman" w:cs="Times New Roman"/>
          <w:szCs w:val="24"/>
        </w:rPr>
        <w:t>Δάντη</w:t>
      </w:r>
      <w:proofErr w:type="spellEnd"/>
      <w:r>
        <w:rPr>
          <w:rFonts w:eastAsia="Times New Roman" w:cs="Times New Roman"/>
          <w:szCs w:val="24"/>
        </w:rPr>
        <w:t xml:space="preserve">. Απορώ πώς </w:t>
      </w:r>
      <w:r>
        <w:rPr>
          <w:rFonts w:eastAsia="Times New Roman" w:cs="Times New Roman"/>
          <w:szCs w:val="24"/>
        </w:rPr>
        <w:t xml:space="preserve">η κατάργηση του ασύλου το 2011 δεν μπόρεσε να λειτουργήσει σαν το κατάλληλο εκείνο καθαρτήριο, για να κάνει αυτήν την κόλαση του πανεπιστημίου σήμερα παράδεισο. </w:t>
      </w:r>
    </w:p>
    <w:p w14:paraId="3E37BBC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ξέρουμε όλοι ότι δεν είναι αυτή η εικόνα του ελληνικού πανεπιστη</w:t>
      </w:r>
      <w:r>
        <w:rPr>
          <w:rFonts w:eastAsia="Times New Roman" w:cs="Times New Roman"/>
          <w:szCs w:val="24"/>
        </w:rPr>
        <w:t xml:space="preserve">μίου. Όσοι την παρουσιάζουν </w:t>
      </w:r>
      <w:r>
        <w:rPr>
          <w:rFonts w:eastAsia="Times New Roman" w:cs="Times New Roman"/>
          <w:szCs w:val="24"/>
        </w:rPr>
        <w:t xml:space="preserve">έτσι </w:t>
      </w:r>
      <w:r>
        <w:rPr>
          <w:rFonts w:eastAsia="Times New Roman" w:cs="Times New Roman"/>
          <w:szCs w:val="24"/>
        </w:rPr>
        <w:t xml:space="preserve">και την προπαγανδίζουν, έχουν πολύ συγκεκριμένους </w:t>
      </w:r>
      <w:r>
        <w:rPr>
          <w:rFonts w:eastAsia="Times New Roman" w:cs="Times New Roman"/>
          <w:szCs w:val="24"/>
        </w:rPr>
        <w:lastRenderedPageBreak/>
        <w:t xml:space="preserve">λόγους. Φοβάμαι ότι οι λόγοι αυτοί δεν είναι μόνο αντιπολιτευτικοί, αλλά είναι και άλλοι, δηλαδή λόγοι εξυπηρέτησης συγκεκριμένων συμφερόντων. </w:t>
      </w:r>
    </w:p>
    <w:p w14:paraId="3E37BBC2" w14:textId="77777777" w:rsidR="00462015" w:rsidRDefault="00E90EEC">
      <w:pPr>
        <w:spacing w:line="600" w:lineRule="auto"/>
        <w:ind w:firstLine="720"/>
        <w:contextualSpacing/>
        <w:jc w:val="both"/>
        <w:rPr>
          <w:rFonts w:eastAsia="Times New Roman"/>
          <w:szCs w:val="24"/>
        </w:rPr>
      </w:pPr>
      <w:r>
        <w:rPr>
          <w:rFonts w:eastAsia="Times New Roman"/>
          <w:szCs w:val="24"/>
        </w:rPr>
        <w:t>Κυρίες και κύριοι συνάδελφοι,</w:t>
      </w:r>
      <w:r>
        <w:rPr>
          <w:rFonts w:eastAsia="Times New Roman"/>
          <w:szCs w:val="24"/>
        </w:rPr>
        <w:t xml:space="preserve"> κύριοι Υπουργοί, αυτήν την εβδομάδα συζητιούνται στην Ολομέλεια τρία πολύ σημαντικά σχέδια νόμου. Τα δύο από αυτά αγγίζουν την καρδιά του κοινωνικού κράτους, αυτά που αναφέρονται στην εκπαίδευση και στην υγεία, δύο τομείς που, τόσο στη χώρα μας όσο και δι</w:t>
      </w:r>
      <w:r>
        <w:rPr>
          <w:rFonts w:eastAsia="Times New Roman"/>
          <w:szCs w:val="24"/>
        </w:rPr>
        <w:t>εθνώς, είχαν γίνει τις τελευταίες δεκαετίες στόχος του νεοφιλελεύθερου καπιταλισμού. Είχαν γίνει στόχος των πολιτικών της λιτότητας, της εμπορευματοποίησης, της κερδοσκοπίας, καθώς οι κυρίαρχες δυνάμεις προσπάθησαν να αντιμετωπίσουν την κρίση της τελευταία</w:t>
      </w:r>
      <w:r>
        <w:rPr>
          <w:rFonts w:eastAsia="Times New Roman"/>
          <w:szCs w:val="24"/>
        </w:rPr>
        <w:t xml:space="preserve">ς περιόδου, επιδιώκοντας να αντιστρέψουν την πτωτική τάση του ποσοστού κέρδους και να αξιοποιήσουν ανενεργά κεφάλαια με κερδοσκοπικές </w:t>
      </w:r>
      <w:proofErr w:type="spellStart"/>
      <w:r>
        <w:rPr>
          <w:rFonts w:eastAsia="Times New Roman"/>
          <w:szCs w:val="24"/>
        </w:rPr>
        <w:t>αρπαχτές</w:t>
      </w:r>
      <w:proofErr w:type="spellEnd"/>
      <w:r>
        <w:rPr>
          <w:rFonts w:eastAsia="Times New Roman"/>
          <w:szCs w:val="24"/>
        </w:rPr>
        <w:t xml:space="preserve"> στην εκπαίδευση και στην υγεία. </w:t>
      </w:r>
    </w:p>
    <w:p w14:paraId="3E37BBC3" w14:textId="77777777" w:rsidR="00462015" w:rsidRDefault="00E90EEC">
      <w:pPr>
        <w:spacing w:line="600" w:lineRule="auto"/>
        <w:ind w:firstLine="720"/>
        <w:contextualSpacing/>
        <w:jc w:val="both"/>
        <w:rPr>
          <w:rFonts w:eastAsia="Times New Roman"/>
          <w:szCs w:val="24"/>
        </w:rPr>
      </w:pPr>
      <w:r>
        <w:rPr>
          <w:rFonts w:eastAsia="Times New Roman"/>
          <w:szCs w:val="24"/>
        </w:rPr>
        <w:t>Στη χώρα μας, ειδικότερα στον τομέα της εκπαίδευσης, η προσπάθεια αυτή επιχειρήθ</w:t>
      </w:r>
      <w:r>
        <w:rPr>
          <w:rFonts w:eastAsia="Times New Roman"/>
          <w:szCs w:val="24"/>
        </w:rPr>
        <w:t>ηκε το 2011 με τον ν.4009, που έγινε γνωστό</w:t>
      </w:r>
      <w:r>
        <w:rPr>
          <w:rFonts w:eastAsia="Times New Roman"/>
          <w:szCs w:val="24"/>
        </w:rPr>
        <w:t>ς</w:t>
      </w:r>
      <w:r>
        <w:rPr>
          <w:rFonts w:eastAsia="Times New Roman"/>
          <w:szCs w:val="24"/>
        </w:rPr>
        <w:t xml:space="preserve"> με το όνομα της Υπουργού του τότε κραταιού ΠΑΣΟΚ, ενός νόμου που εμφανίστηκε τότε με επικοινωνιακές ομοβρο</w:t>
      </w:r>
      <w:r>
        <w:rPr>
          <w:rFonts w:eastAsia="Times New Roman"/>
          <w:szCs w:val="24"/>
        </w:rPr>
        <w:lastRenderedPageBreak/>
        <w:t xml:space="preserve">ντίες από όλο το παλιό πολιτικό σύστημα σαν ένα εκσυγχρονιστικό επίτευγμα, που όμως, όπως όλα τα </w:t>
      </w:r>
      <w:r>
        <w:rPr>
          <w:rFonts w:eastAsia="Times New Roman"/>
          <w:szCs w:val="24"/>
          <w:lang w:val="en-US"/>
        </w:rPr>
        <w:t>success</w:t>
      </w:r>
      <w:r>
        <w:rPr>
          <w:rFonts w:eastAsia="Times New Roman"/>
          <w:szCs w:val="24"/>
        </w:rPr>
        <w:t xml:space="preserve"> </w:t>
      </w:r>
      <w:r>
        <w:rPr>
          <w:rFonts w:eastAsia="Times New Roman"/>
          <w:szCs w:val="24"/>
          <w:lang w:val="en-US"/>
        </w:rPr>
        <w:t>stories</w:t>
      </w:r>
      <w:r>
        <w:rPr>
          <w:rFonts w:eastAsia="Times New Roman"/>
          <w:szCs w:val="24"/>
        </w:rPr>
        <w:t>, δεν κράτησε και πολύ και βέβαια δεν κατάφερε να εμποδίσει την πορεία κατάρρευσης του ΠΑΣΟΚ, την πολιτική εξαφάνιση της κυρίας Υπουργού, την αποκάλυψη της ιδεολογίας του. Η μεγάλη κοινοβουλευτική πλειοψηφία με την οποία είχε ψηφιστεί είχε τελικά αξ</w:t>
      </w:r>
      <w:r>
        <w:rPr>
          <w:rFonts w:eastAsia="Times New Roman"/>
          <w:szCs w:val="24"/>
        </w:rPr>
        <w:t xml:space="preserve">ία μόνο ως πρόβα </w:t>
      </w:r>
      <w:proofErr w:type="spellStart"/>
      <w:r>
        <w:rPr>
          <w:rFonts w:eastAsia="Times New Roman"/>
          <w:szCs w:val="24"/>
        </w:rPr>
        <w:t>τζενεράλε</w:t>
      </w:r>
      <w:proofErr w:type="spellEnd"/>
      <w:r>
        <w:rPr>
          <w:rFonts w:eastAsia="Times New Roman"/>
          <w:szCs w:val="24"/>
        </w:rPr>
        <w:t xml:space="preserve"> της κυβερνητικής πλειοψηφίας που δημιουργήθηκε μετά τις εκλογές του 2012.</w:t>
      </w:r>
    </w:p>
    <w:p w14:paraId="3E37BBC4" w14:textId="77777777" w:rsidR="00462015" w:rsidRDefault="00E90EEC">
      <w:pPr>
        <w:spacing w:line="600" w:lineRule="auto"/>
        <w:ind w:firstLine="720"/>
        <w:contextualSpacing/>
        <w:jc w:val="both"/>
        <w:rPr>
          <w:rFonts w:eastAsia="Times New Roman"/>
          <w:szCs w:val="24"/>
        </w:rPr>
      </w:pPr>
      <w:r>
        <w:rPr>
          <w:rFonts w:eastAsia="Times New Roman"/>
          <w:szCs w:val="24"/>
        </w:rPr>
        <w:t>Σήμερα, στον χώρο της εκπαίδευσης και γενικότερα των κοινωνικών αγαθών έχει αποδειχθεί στην πράξη η αδυναμία επικράτησης του νεοφιλελεύθερου υποδείγματος ή</w:t>
      </w:r>
      <w:r>
        <w:rPr>
          <w:rFonts w:eastAsia="Times New Roman"/>
          <w:szCs w:val="24"/>
        </w:rPr>
        <w:t xml:space="preserve"> η εφαρμογή του με πολύ χαμηλής ποιότητας αποτελέσματα που δεν μπόρεσαν να πείσουν.</w:t>
      </w:r>
    </w:p>
    <w:p w14:paraId="3E37BBC5" w14:textId="77777777" w:rsidR="00462015" w:rsidRDefault="00E90EEC">
      <w:pPr>
        <w:spacing w:line="600" w:lineRule="auto"/>
        <w:ind w:firstLine="720"/>
        <w:contextualSpacing/>
        <w:jc w:val="both"/>
        <w:rPr>
          <w:rFonts w:eastAsia="Times New Roman"/>
          <w:szCs w:val="24"/>
        </w:rPr>
      </w:pPr>
      <w:r>
        <w:rPr>
          <w:rFonts w:eastAsia="Times New Roman"/>
          <w:szCs w:val="24"/>
        </w:rPr>
        <w:t>Η Κυβέρνηση με αυτό το σχέδιο νόμου θέλει να αποκαταστήσει τη λειτουργία μίας ανώτατης εκπαίδευσης δημόσιας, ανοιχτής στα παιδιά όλων των κοινωνικών τάξεων, δημοκρατικής, α</w:t>
      </w:r>
      <w:r>
        <w:rPr>
          <w:rFonts w:eastAsia="Times New Roman"/>
          <w:szCs w:val="24"/>
        </w:rPr>
        <w:t xml:space="preserve">λλά και συμμετέχουσας στην αναπτυξιακή προοπτική της χώρας χωρίς παραβίαση της </w:t>
      </w:r>
      <w:proofErr w:type="spellStart"/>
      <w:r>
        <w:rPr>
          <w:rFonts w:eastAsia="Times New Roman"/>
          <w:szCs w:val="24"/>
        </w:rPr>
        <w:t>αυταξίας</w:t>
      </w:r>
      <w:proofErr w:type="spellEnd"/>
      <w:r>
        <w:rPr>
          <w:rFonts w:eastAsia="Times New Roman"/>
          <w:szCs w:val="24"/>
        </w:rPr>
        <w:t xml:space="preserve"> της. Θέλει να ανατρέψει τη λογική του ν.4009/2011, όπου από τότε οι πολίτες, φοιτητές και γονείς, αντιμετωπίζονταν ως πελάτες, έστω και αν δεν είχε ρητά </w:t>
      </w:r>
      <w:r>
        <w:rPr>
          <w:rFonts w:eastAsia="Times New Roman"/>
          <w:szCs w:val="24"/>
        </w:rPr>
        <w:lastRenderedPageBreak/>
        <w:t>τότε διατυπωθεί</w:t>
      </w:r>
      <w:r>
        <w:rPr>
          <w:rFonts w:eastAsia="Times New Roman"/>
          <w:szCs w:val="24"/>
        </w:rPr>
        <w:t xml:space="preserve">, όπως έγινε πρόσφατα από τον Πρόεδρο της Νέας Δημοκρατίας. Με πρόσχημα τη σύνδεση με την παραγωγή και την ανάπτυξη επιχειρήθηκε τότε να </w:t>
      </w:r>
      <w:proofErr w:type="spellStart"/>
      <w:r>
        <w:rPr>
          <w:rFonts w:eastAsia="Times New Roman"/>
          <w:szCs w:val="24"/>
        </w:rPr>
        <w:t>επικαθοριστεί</w:t>
      </w:r>
      <w:proofErr w:type="spellEnd"/>
      <w:r>
        <w:rPr>
          <w:rFonts w:eastAsia="Times New Roman"/>
          <w:szCs w:val="24"/>
        </w:rPr>
        <w:t xml:space="preserve"> το πανεπιστήμιο από τις δυνάμεις της αγοράς. </w:t>
      </w:r>
    </w:p>
    <w:p w14:paraId="3E37BBC6" w14:textId="77777777" w:rsidR="00462015" w:rsidRDefault="00E90EEC">
      <w:pPr>
        <w:spacing w:line="600" w:lineRule="auto"/>
        <w:ind w:firstLine="720"/>
        <w:contextualSpacing/>
        <w:jc w:val="both"/>
        <w:rPr>
          <w:rFonts w:eastAsia="Times New Roman"/>
          <w:szCs w:val="24"/>
        </w:rPr>
      </w:pPr>
      <w:r>
        <w:rPr>
          <w:rFonts w:eastAsia="Times New Roman"/>
          <w:szCs w:val="24"/>
        </w:rPr>
        <w:t>Το νομοσχέδιο αυτό δρομολογεί, ως ουσιαστική απάντηση σε αυ</w:t>
      </w:r>
      <w:r>
        <w:rPr>
          <w:rFonts w:eastAsia="Times New Roman"/>
          <w:szCs w:val="24"/>
        </w:rPr>
        <w:t xml:space="preserve">τό το πρόσχημα, τη δημιουργία ενιαίου χώρου ανώτατης εκπαίδευσης και έρευνας με τη συμμετοχή των πανεπιστημίων, των ΤΕΙ, των ερευνητικών κέντρων, στον θεσμό των Ακαδημαϊκών Συμβουλίων Ανώτατης Εκπαίδευσης και Έρευνας. </w:t>
      </w:r>
    </w:p>
    <w:p w14:paraId="3E37BBC7" w14:textId="77777777" w:rsidR="00462015" w:rsidRDefault="00E90EEC">
      <w:pPr>
        <w:spacing w:line="600" w:lineRule="auto"/>
        <w:ind w:firstLine="720"/>
        <w:contextualSpacing/>
        <w:jc w:val="both"/>
        <w:rPr>
          <w:rFonts w:eastAsia="Times New Roman"/>
          <w:szCs w:val="24"/>
        </w:rPr>
      </w:pPr>
      <w:r>
        <w:rPr>
          <w:rFonts w:eastAsia="Times New Roman"/>
          <w:szCs w:val="24"/>
        </w:rPr>
        <w:t>Με τον τρόπο αυτό επιδιώκεται η αξιοπ</w:t>
      </w:r>
      <w:r>
        <w:rPr>
          <w:rFonts w:eastAsia="Times New Roman"/>
          <w:szCs w:val="24"/>
        </w:rPr>
        <w:t>οίηση του ανθρώπινου δυναμικού και των υποδομών που υπάρχουν σήμερα στα ανώτατα εκπαιδευτικά ιδρύματα και τα ερευνητικά κέντρα της χώρας που παραμένουν αναξιοποίητα, ενώ μπορεί με τη συνεργασία τους να στηρίξουν τις πραγματικές αναπτυξιακές δυνατότητες κάθ</w:t>
      </w:r>
      <w:r>
        <w:rPr>
          <w:rFonts w:eastAsia="Times New Roman"/>
          <w:szCs w:val="24"/>
        </w:rPr>
        <w:t>ε περιφέρειας.</w:t>
      </w:r>
    </w:p>
    <w:p w14:paraId="3E37BBC8" w14:textId="77777777" w:rsidR="00462015" w:rsidRDefault="00E90EEC">
      <w:pPr>
        <w:spacing w:line="600" w:lineRule="auto"/>
        <w:ind w:firstLine="720"/>
        <w:contextualSpacing/>
        <w:jc w:val="both"/>
        <w:rPr>
          <w:rFonts w:eastAsia="Times New Roman"/>
          <w:szCs w:val="24"/>
        </w:rPr>
      </w:pPr>
      <w:r>
        <w:rPr>
          <w:rFonts w:eastAsia="Times New Roman"/>
          <w:szCs w:val="24"/>
        </w:rPr>
        <w:t>Ο στόχος για μια ανώτατη εκπαίδευση ανοιχτή στα παιδιά όλων των κοινωνικών τάξεων υπηρετείται από τις ρυθμίσεις που προβλέπονται για την κατοχύρωση του δημόσιου χαρακτήρα των πανεπιστημίων από το πλαίσιο χρηματοδότησης των υποτρο</w:t>
      </w:r>
      <w:r>
        <w:rPr>
          <w:rFonts w:eastAsia="Times New Roman"/>
          <w:szCs w:val="24"/>
        </w:rPr>
        <w:lastRenderedPageBreak/>
        <w:t>φιών για προ</w:t>
      </w:r>
      <w:r>
        <w:rPr>
          <w:rFonts w:eastAsia="Times New Roman"/>
          <w:szCs w:val="24"/>
        </w:rPr>
        <w:t xml:space="preserve">πτυχιακούς και μεταπτυχιακούς φοιτητές υποψήφιους διδάκτορες, </w:t>
      </w:r>
      <w:proofErr w:type="spellStart"/>
      <w:r>
        <w:rPr>
          <w:rFonts w:eastAsia="Times New Roman"/>
          <w:szCs w:val="24"/>
        </w:rPr>
        <w:t>μεταδιδάκτορες</w:t>
      </w:r>
      <w:proofErr w:type="spellEnd"/>
      <w:r>
        <w:rPr>
          <w:rFonts w:eastAsia="Times New Roman"/>
          <w:szCs w:val="24"/>
        </w:rPr>
        <w:t xml:space="preserve">, ερευνητικές ομάδες, καθώς και για υποστήριξη δομών κοινωνικής μέριμνας και πρακτική άσκηση φοιτητών. </w:t>
      </w:r>
    </w:p>
    <w:p w14:paraId="3E37BBC9" w14:textId="77777777" w:rsidR="00462015" w:rsidRDefault="00E90EEC">
      <w:pPr>
        <w:spacing w:line="600" w:lineRule="auto"/>
        <w:ind w:firstLine="720"/>
        <w:contextualSpacing/>
        <w:jc w:val="both"/>
        <w:rPr>
          <w:rFonts w:eastAsia="Times New Roman"/>
          <w:szCs w:val="24"/>
        </w:rPr>
      </w:pPr>
      <w:r>
        <w:rPr>
          <w:rFonts w:eastAsia="Times New Roman"/>
          <w:szCs w:val="24"/>
        </w:rPr>
        <w:t>Σε αυτήν την κατεύθυνση είναι και οι ρυθμίσεις των μεταπτυχιακών σπουδών που</w:t>
      </w:r>
      <w:r>
        <w:rPr>
          <w:rFonts w:eastAsia="Times New Roman"/>
          <w:szCs w:val="24"/>
        </w:rPr>
        <w:t xml:space="preserve"> μπορούν και πρέπει να βελτιωθούν με τη βελτίωση των δημοσιονομικών δεδομένων της χώρας, οι οποίες επιπλέον στοχεύουν στην εξυγίανση και την ποιοτική διασφάλιση ενός ραγδαία αναπτυσσόμενου κύκλου σπουδών στα ελληνικά πανεπιστήμια και όχι στη διαχείρισή του</w:t>
      </w:r>
      <w:r>
        <w:rPr>
          <w:rFonts w:eastAsia="Times New Roman"/>
          <w:szCs w:val="24"/>
        </w:rPr>
        <w:t xml:space="preserve">ς από κλειστούς κύκλους διδασκόντων. </w:t>
      </w:r>
    </w:p>
    <w:p w14:paraId="3E37BBCA"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Η δημοκρατική λειτουργία των πανεπιστημίων ενισχύεται με την κατάργηση των </w:t>
      </w:r>
      <w:r>
        <w:rPr>
          <w:rFonts w:eastAsia="Times New Roman"/>
          <w:szCs w:val="24"/>
        </w:rPr>
        <w:t xml:space="preserve">συμβουλίων διοίκησης </w:t>
      </w:r>
      <w:r>
        <w:rPr>
          <w:rFonts w:eastAsia="Times New Roman"/>
          <w:szCs w:val="24"/>
        </w:rPr>
        <w:t xml:space="preserve">και τη συγκρότηση </w:t>
      </w:r>
      <w:r>
        <w:rPr>
          <w:rFonts w:eastAsia="Times New Roman"/>
          <w:szCs w:val="24"/>
        </w:rPr>
        <w:t>πρυτανικού συμβουλίου</w:t>
      </w:r>
      <w:r>
        <w:rPr>
          <w:rFonts w:eastAsia="Times New Roman"/>
          <w:szCs w:val="24"/>
        </w:rPr>
        <w:t>, την εκλογή πρύτανη και αντιπρυτάνεων σε ξεχωριστά ψηφοδέλτια, ώστε να αποφεύγεται</w:t>
      </w:r>
      <w:r>
        <w:rPr>
          <w:rFonts w:eastAsia="Times New Roman"/>
          <w:szCs w:val="24"/>
        </w:rPr>
        <w:t xml:space="preserve"> η δημιουργία στεγανών και αδιαφανών συναλλαγών, την ενίσχυση του ρόλου των Κοσμητειών, την επαναφορά του </w:t>
      </w:r>
      <w:r>
        <w:rPr>
          <w:rFonts w:eastAsia="Times New Roman"/>
          <w:szCs w:val="24"/>
        </w:rPr>
        <w:t>διοικητικού συμβουλίου</w:t>
      </w:r>
      <w:r>
        <w:rPr>
          <w:rFonts w:eastAsia="Times New Roman"/>
          <w:szCs w:val="24"/>
        </w:rPr>
        <w:t xml:space="preserve"> στα </w:t>
      </w:r>
      <w:r>
        <w:rPr>
          <w:rFonts w:eastAsia="Times New Roman"/>
          <w:szCs w:val="24"/>
        </w:rPr>
        <w:t>τμήματα</w:t>
      </w:r>
      <w:r>
        <w:rPr>
          <w:rFonts w:eastAsia="Times New Roman"/>
          <w:szCs w:val="24"/>
        </w:rPr>
        <w:t xml:space="preserve">, τη συμμετοχή όλων των </w:t>
      </w:r>
      <w:r>
        <w:rPr>
          <w:rFonts w:eastAsia="Times New Roman"/>
          <w:szCs w:val="24"/>
        </w:rPr>
        <w:t xml:space="preserve">τμημάτων </w:t>
      </w:r>
      <w:r>
        <w:rPr>
          <w:rFonts w:eastAsia="Times New Roman"/>
          <w:szCs w:val="24"/>
        </w:rPr>
        <w:t xml:space="preserve">στη Σύγκλητο, την επαναφορά της φοιτητικής εκπροσώπησης και του πανεπιστημιακού ασύλου. </w:t>
      </w:r>
    </w:p>
    <w:p w14:paraId="3E37BBC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αποτελούν το απαραίτητο θεσμικό πλαίσιο για ένα δημοκρατικό πανεπιστήμιο. Βέβαια, η δημοκρατική λειτουργία του εξαρτάται και από την αντίστοιχη λειτουργία και ενε</w:t>
      </w:r>
      <w:r>
        <w:rPr>
          <w:rFonts w:eastAsia="Times New Roman" w:cs="Times New Roman"/>
          <w:szCs w:val="24"/>
        </w:rPr>
        <w:t xml:space="preserve">ργή συμμετοχή του κινήματος των φοιτητών, των διδασκόντων και των εργαζομένων όχι μόνο στους θεσμούς, αλλά και στην καθημερινή ζωή του πανεπιστημίου, ενός κινήματος δημοκρατικού, ζωντανού, αντιγραφειοκρατικού, αλλά όχι ρευστοποιημένου. </w:t>
      </w:r>
    </w:p>
    <w:p w14:paraId="3E37BBC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w:t>
      </w:r>
      <w:r>
        <w:rPr>
          <w:rFonts w:eastAsia="Times New Roman" w:cs="Times New Roman"/>
          <w:szCs w:val="24"/>
        </w:rPr>
        <w:t>υπάει το κουδούνι λήξεως του χρόνου ομιλίας του κυρίου Βουλευτή)</w:t>
      </w:r>
    </w:p>
    <w:p w14:paraId="3E37BBC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σε λίγο, κύριε Πρόεδρε. </w:t>
      </w:r>
    </w:p>
    <w:p w14:paraId="3E37BBC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ακόμα και μέσα στις δύσκολες σημερινές δημοσιονομικές συνθήκες μπορούμε να δείξουμε με σαφήνεια το δικό μας σχέδιο στον χώρο τη</w:t>
      </w:r>
      <w:r>
        <w:rPr>
          <w:rFonts w:eastAsia="Times New Roman" w:cs="Times New Roman"/>
          <w:szCs w:val="24"/>
        </w:rPr>
        <w:t xml:space="preserve">ς εκπαίδευσης, </w:t>
      </w:r>
      <w:proofErr w:type="spellStart"/>
      <w:r>
        <w:rPr>
          <w:rFonts w:eastAsia="Times New Roman" w:cs="Times New Roman"/>
          <w:szCs w:val="24"/>
        </w:rPr>
        <w:t>αντιδιαμετρικό</w:t>
      </w:r>
      <w:proofErr w:type="spellEnd"/>
      <w:r>
        <w:rPr>
          <w:rFonts w:eastAsia="Times New Roman" w:cs="Times New Roman"/>
          <w:szCs w:val="24"/>
        </w:rPr>
        <w:t xml:space="preserve"> αυτού που προτείνει η Αξιωματική Αντιπολίτευση και οι παραφυάδες της. Το σχέδιό μας αντιλαμβάνεται την εκπαίδευση ως κοινωνικό αγαθό και </w:t>
      </w:r>
      <w:proofErr w:type="spellStart"/>
      <w:r>
        <w:rPr>
          <w:rFonts w:eastAsia="Times New Roman" w:cs="Times New Roman"/>
          <w:szCs w:val="24"/>
        </w:rPr>
        <w:t>αυταξία</w:t>
      </w:r>
      <w:proofErr w:type="spellEnd"/>
      <w:r>
        <w:rPr>
          <w:rFonts w:eastAsia="Times New Roman" w:cs="Times New Roman"/>
          <w:szCs w:val="24"/>
        </w:rPr>
        <w:t>, μέρος της μακράς δημοκρατικής ελληνικής και ευρωπαϊκής κοινωνικής και πνευματική</w:t>
      </w:r>
      <w:r>
        <w:rPr>
          <w:rFonts w:eastAsia="Times New Roman" w:cs="Times New Roman"/>
          <w:szCs w:val="24"/>
        </w:rPr>
        <w:t xml:space="preserve">ς κληρονομιάς και μέρος επίσης, του συνολικού πολιτικού μας σχεδίου. </w:t>
      </w:r>
    </w:p>
    <w:p w14:paraId="3E37BBC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E37BBD0"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E37BBD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3E37BBD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Ιωάννης Ανδριανός από τη Νέα Δημοκρατία. </w:t>
      </w:r>
    </w:p>
    <w:p w14:paraId="3E37BBD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ΑΝΔΡΙΑΝΟΣ:</w:t>
      </w:r>
      <w:r>
        <w:rPr>
          <w:rFonts w:eastAsia="Times New Roman" w:cs="Times New Roman"/>
          <w:szCs w:val="24"/>
        </w:rPr>
        <w:t xml:space="preserve"> Ευχαριστώ, κύριε Πρόεδρε. </w:t>
      </w:r>
    </w:p>
    <w:p w14:paraId="3E37BBD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κατέστη πιστεύω σαφής από τη μέχρι τώρα συζήτηση στην Ολομέλεια, αλλά και από τη συζήτηση στην </w:t>
      </w:r>
      <w:r>
        <w:rPr>
          <w:rFonts w:eastAsia="Times New Roman" w:cs="Times New Roman"/>
          <w:szCs w:val="24"/>
        </w:rPr>
        <w:t xml:space="preserve">επιτροπή </w:t>
      </w:r>
      <w:r>
        <w:rPr>
          <w:rFonts w:eastAsia="Times New Roman" w:cs="Times New Roman"/>
          <w:szCs w:val="24"/>
        </w:rPr>
        <w:t>η θεμελιώδης διαφωνία μας με το νομοσχέδιο αυτό, ένα νομοσχέδιο που</w:t>
      </w:r>
      <w:r>
        <w:rPr>
          <w:rFonts w:eastAsia="Times New Roman" w:cs="Times New Roman"/>
          <w:szCs w:val="24"/>
        </w:rPr>
        <w:t xml:space="preserve"> χαρακτηρίζεται από οπισθοδρόμηση και εσωστρέφεια και βεβαίως, δεν απαντά στις πραγματικές και επιτακτικές ανάγκες της τριτοβάθμιας εκπαίδευσης στην πατρίδα μας. Και αυτό δεν είναι μόνο το δικό μας συμπέρασμα. </w:t>
      </w:r>
    </w:p>
    <w:p w14:paraId="3E37BBD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Είναι το συμπέρασμα, πιστεύω, του κάθε πολίτη</w:t>
      </w:r>
      <w:r>
        <w:rPr>
          <w:rFonts w:eastAsia="Times New Roman" w:cs="Times New Roman"/>
          <w:szCs w:val="24"/>
        </w:rPr>
        <w:t xml:space="preserve"> που παρακολούθησε χωρίς κομματικές παρωπίδες τη συζήτηση και στην </w:t>
      </w:r>
      <w:r>
        <w:rPr>
          <w:rFonts w:eastAsia="Times New Roman" w:cs="Times New Roman"/>
          <w:szCs w:val="24"/>
        </w:rPr>
        <w:t>επιτροπή</w:t>
      </w:r>
      <w:r>
        <w:rPr>
          <w:rFonts w:eastAsia="Times New Roman" w:cs="Times New Roman"/>
          <w:szCs w:val="24"/>
        </w:rPr>
        <w:t xml:space="preserve">, αλλά και τη σημερινή μέχρι τώρα συζήτηση και είδε τα στελέχη του ΣΥΡΙΖΑ να μας κάνουν μαθήματα δημοκρατίας. Άκουσε τον κ. Παρασκευόπουλο να λέει για το άσυλο ότι εάν </w:t>
      </w:r>
      <w:r>
        <w:rPr>
          <w:rFonts w:eastAsia="Times New Roman" w:cs="Times New Roman"/>
          <w:szCs w:val="24"/>
        </w:rPr>
        <w:lastRenderedPageBreak/>
        <w:t>επιτρέπεται ν</w:t>
      </w:r>
      <w:r>
        <w:rPr>
          <w:rFonts w:eastAsia="Times New Roman" w:cs="Times New Roman"/>
          <w:szCs w:val="24"/>
        </w:rPr>
        <w:t xml:space="preserve">α μπαίνει Αστυνομία και στα άλλα </w:t>
      </w:r>
      <w:proofErr w:type="spellStart"/>
      <w:r>
        <w:rPr>
          <w:rFonts w:eastAsia="Times New Roman" w:cs="Times New Roman"/>
          <w:szCs w:val="24"/>
        </w:rPr>
        <w:t>ελαφροεγκλήματα</w:t>
      </w:r>
      <w:proofErr w:type="spellEnd"/>
      <w:r>
        <w:rPr>
          <w:rFonts w:eastAsia="Times New Roman" w:cs="Times New Roman"/>
          <w:szCs w:val="24"/>
        </w:rPr>
        <w:t xml:space="preserve">, τότε δεν έχουμε κανέναν θεσμό ασύλου σε ισχύ. Κι έτσι, βεβαίως, εξηγείται το γιατί αφαιρέσατε, κύριε Υπουργέ, από το αρχικό σας σχέδιο τα πλημμελήματα. </w:t>
      </w:r>
    </w:p>
    <w:p w14:paraId="3E37BBD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Άκουσε τον Υπουργό, κ. </w:t>
      </w:r>
      <w:proofErr w:type="spellStart"/>
      <w:r>
        <w:rPr>
          <w:rFonts w:eastAsia="Times New Roman" w:cs="Times New Roman"/>
          <w:szCs w:val="24"/>
        </w:rPr>
        <w:t>Γαβρόγλου</w:t>
      </w:r>
      <w:proofErr w:type="spellEnd"/>
      <w:r>
        <w:rPr>
          <w:rFonts w:eastAsia="Times New Roman" w:cs="Times New Roman"/>
          <w:szCs w:val="24"/>
        </w:rPr>
        <w:t xml:space="preserve"> να λέει αν οι καλοί </w:t>
      </w:r>
      <w:r>
        <w:rPr>
          <w:rFonts w:eastAsia="Times New Roman" w:cs="Times New Roman"/>
          <w:szCs w:val="24"/>
        </w:rPr>
        <w:t xml:space="preserve">είναι να φύγουν στο εξωτερικό, επειδή δεν πληρώνονται -για τους καθηγητές- εγώ τους προτείνω να φύγουν. </w:t>
      </w:r>
    </w:p>
    <w:p w14:paraId="3E37BBD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τον κύριο Υπουργό να λέει για κόκκινες γραμμές για θέματα δημοκρατίας. </w:t>
      </w:r>
    </w:p>
    <w:p w14:paraId="3E37BBD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Όμως, θέλω να τον ρωτήσω το εξής: Μόνο εσείς, κύριε Υπουργέ, έχετε κόκ</w:t>
      </w:r>
      <w:r>
        <w:rPr>
          <w:rFonts w:eastAsia="Times New Roman" w:cs="Times New Roman"/>
          <w:szCs w:val="24"/>
        </w:rPr>
        <w:t xml:space="preserve">κινες γραμμές σε θέματα δημοκρατίας; Μόνο δικό σας προνόμιο είναι; </w:t>
      </w:r>
    </w:p>
    <w:p w14:paraId="3E37BBD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Για να το ξεκαθαρίσουμε, λοιπόν, μαθήματα δημοκρατίας, η παράταξη της Νέας Δημοκρατίας δεν δέχεται. Κι ενώ, κύριε Υπουργέ, δίνετε την εικόνα του ήπιου και ευγενικού συναδέλφου, οι ειρωνικέ</w:t>
      </w:r>
      <w:r>
        <w:rPr>
          <w:rFonts w:eastAsia="Times New Roman" w:cs="Times New Roman"/>
          <w:szCs w:val="24"/>
        </w:rPr>
        <w:t>ς νουθεσίες και οι αποστροφές του τύπου «δεν ξέρω αν οι συνάδελφοι Βουλευτές μπορούν να καταλάβουν τι είπε ο κ. Παρασκευόπουλος για το άσυλο» ή σήμερα πριν από λίγο ότι αν βαθμολογούσατε τις ομιλίες των Βουλευτών ως εργασίες φοιτητών, θα τους κόβατε…</w:t>
      </w:r>
    </w:p>
    <w:p w14:paraId="3E37BBD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w:t>
      </w:r>
      <w:r>
        <w:rPr>
          <w:rFonts w:eastAsia="Times New Roman" w:cs="Times New Roman"/>
          <w:b/>
          <w:szCs w:val="24"/>
        </w:rPr>
        <w:t>ΑΝΤΙΝΟΣ ΓΑΒΡΟΓΛΟΥ (Υπουργός Παιδείας, Έρευνας και Θρησκευμάτων):</w:t>
      </w:r>
      <w:r>
        <w:rPr>
          <w:rFonts w:eastAsia="Times New Roman" w:cs="Times New Roman"/>
          <w:szCs w:val="24"/>
        </w:rPr>
        <w:t xml:space="preserve"> Ορισμένες.</w:t>
      </w:r>
    </w:p>
    <w:p w14:paraId="3E37BBD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Δεν το διευκρινίσατε για τις ορισμένες. Αυτές, λοιπόν, κύριε Υπουργέ, οι νουθεσίες δεν σας τιμούν. Προβάλλουν πραγματικά τους συναδέλφους και πραγματικά δεν έχου</w:t>
      </w:r>
      <w:r>
        <w:rPr>
          <w:rFonts w:eastAsia="Times New Roman" w:cs="Times New Roman"/>
          <w:szCs w:val="24"/>
        </w:rPr>
        <w:t>ν θέση στα κοινοβουλευτικά ήθη. Από τη μια μεριά ζητάτε συναίνεση και από την άλλη μεριά δείχνετε αλαζονεία. Δεν συνηθίζω να χρησιμοποιώ αυτές τις λέξεις και αυτό το ύφος, αλλά πραγματικά τελευταία μας έχετε εκπλήξει. Και θέλω να σας πω να κατεβείτε από το</w:t>
      </w:r>
      <w:r>
        <w:rPr>
          <w:rFonts w:eastAsia="Times New Roman" w:cs="Times New Roman"/>
          <w:szCs w:val="24"/>
        </w:rPr>
        <w:t xml:space="preserve"> άλογο της έπαρσης. Δηλαδή</w:t>
      </w:r>
      <w:r w:rsidRPr="005B60A3">
        <w:rPr>
          <w:rFonts w:eastAsia="Times New Roman" w:cs="Times New Roman"/>
          <w:szCs w:val="24"/>
        </w:rPr>
        <w:t>,</w:t>
      </w:r>
      <w:r>
        <w:rPr>
          <w:rFonts w:eastAsia="Times New Roman" w:cs="Times New Roman"/>
          <w:szCs w:val="24"/>
        </w:rPr>
        <w:t xml:space="preserve"> έχετε συνεχείς αντιφάσεις. Μια μιλάτε για καταστροφικό τοπίο στην παιδεία, από την άλλη πλευρά επισημαίνετε το σημαντικό έργο και μόνο λίγες ανορθογραφίες έχετε βρει, όπως είπατε στην </w:t>
      </w:r>
      <w:r>
        <w:rPr>
          <w:rFonts w:eastAsia="Times New Roman" w:cs="Times New Roman"/>
          <w:szCs w:val="24"/>
        </w:rPr>
        <w:t>επιτροπή</w:t>
      </w:r>
      <w:r>
        <w:rPr>
          <w:rFonts w:eastAsia="Times New Roman" w:cs="Times New Roman"/>
          <w:szCs w:val="24"/>
        </w:rPr>
        <w:t>. Πώς</w:t>
      </w:r>
      <w:r w:rsidRPr="005B60A3">
        <w:rPr>
          <w:rFonts w:eastAsia="Times New Roman" w:cs="Times New Roman"/>
          <w:szCs w:val="24"/>
        </w:rPr>
        <w:t>,</w:t>
      </w:r>
      <w:r>
        <w:rPr>
          <w:rFonts w:eastAsia="Times New Roman" w:cs="Times New Roman"/>
          <w:szCs w:val="24"/>
        </w:rPr>
        <w:t xml:space="preserve"> λοιπόν</w:t>
      </w:r>
      <w:r w:rsidRPr="005B60A3">
        <w:rPr>
          <w:rFonts w:eastAsia="Times New Roman" w:cs="Times New Roman"/>
          <w:szCs w:val="24"/>
        </w:rPr>
        <w:t>,</w:t>
      </w:r>
      <w:r>
        <w:rPr>
          <w:rFonts w:eastAsia="Times New Roman" w:cs="Times New Roman"/>
          <w:szCs w:val="24"/>
        </w:rPr>
        <w:t xml:space="preserve"> αυτά συνδέονται μεταξ</w:t>
      </w:r>
      <w:r>
        <w:rPr>
          <w:rFonts w:eastAsia="Times New Roman" w:cs="Times New Roman"/>
          <w:szCs w:val="24"/>
        </w:rPr>
        <w:t xml:space="preserve">ύ τους; </w:t>
      </w:r>
    </w:p>
    <w:p w14:paraId="3E37BBD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σαφές ότι η δική μας λογική, το δικό μας όραμα και η δική μας φιλοσοφία για την εκπαίδευση κινούνται σε </w:t>
      </w:r>
      <w:proofErr w:type="spellStart"/>
      <w:r>
        <w:rPr>
          <w:rFonts w:eastAsia="Times New Roman" w:cs="Times New Roman"/>
          <w:szCs w:val="24"/>
        </w:rPr>
        <w:t>αντιδιαμετρικά</w:t>
      </w:r>
      <w:proofErr w:type="spellEnd"/>
      <w:r>
        <w:rPr>
          <w:rFonts w:eastAsia="Times New Roman" w:cs="Times New Roman"/>
          <w:szCs w:val="24"/>
        </w:rPr>
        <w:t xml:space="preserve"> αντίθετη κατεύθυνση από την κυβερνητική Πλειοψηφία. </w:t>
      </w:r>
    </w:p>
    <w:p w14:paraId="3E37BBDD" w14:textId="77777777" w:rsidR="00462015" w:rsidRDefault="00E90EEC">
      <w:pPr>
        <w:spacing w:line="600" w:lineRule="auto"/>
        <w:ind w:firstLine="720"/>
        <w:contextualSpacing/>
        <w:jc w:val="both"/>
        <w:rPr>
          <w:rFonts w:eastAsia="Times New Roman"/>
          <w:szCs w:val="24"/>
        </w:rPr>
      </w:pPr>
      <w:r>
        <w:rPr>
          <w:rFonts w:eastAsia="Times New Roman"/>
          <w:szCs w:val="24"/>
        </w:rPr>
        <w:t>Εμείς θέλουμε, λοιπόν, πανεπιστήμια ανο</w:t>
      </w:r>
      <w:r>
        <w:rPr>
          <w:rFonts w:eastAsia="Times New Roman"/>
          <w:szCs w:val="24"/>
        </w:rPr>
        <w:t xml:space="preserve">ιχτά, με ισχυρό αυτοδιοίκητο, δημιουργικά, ικανά από κάθε άποψη να λαμβάνουν </w:t>
      </w:r>
      <w:r>
        <w:rPr>
          <w:rFonts w:eastAsia="Times New Roman"/>
          <w:szCs w:val="24"/>
        </w:rPr>
        <w:lastRenderedPageBreak/>
        <w:t xml:space="preserve">τις αποφάσεις που τα αφορούν και να υλοποιούν δημιουργικές πρωτοβουλίες. </w:t>
      </w:r>
    </w:p>
    <w:p w14:paraId="3E37BBDE" w14:textId="77777777" w:rsidR="00462015" w:rsidRDefault="00E90EEC">
      <w:pPr>
        <w:spacing w:line="600" w:lineRule="auto"/>
        <w:ind w:firstLine="720"/>
        <w:contextualSpacing/>
        <w:jc w:val="both"/>
        <w:rPr>
          <w:rFonts w:eastAsia="Times New Roman"/>
          <w:szCs w:val="24"/>
        </w:rPr>
      </w:pPr>
      <w:r>
        <w:rPr>
          <w:rFonts w:eastAsia="Times New Roman"/>
          <w:szCs w:val="24"/>
        </w:rPr>
        <w:t>Θέλουμε πανεπιστήμια που λειτουργούν ως ο πιο αποτελεσματικός μοχλός κοινωνικής κινητικότητας, ανοιχτά σε</w:t>
      </w:r>
      <w:r>
        <w:rPr>
          <w:rFonts w:eastAsia="Times New Roman"/>
          <w:szCs w:val="24"/>
        </w:rPr>
        <w:t xml:space="preserve"> κάθε νέο άνθρωπο, ανεξάρτητα από την οικονομική δυνατότητα και το κοινωνικό υπόβαθρο της οικογενείας του, πανεπιστήμια που δίνουν ουσιαστικές ευκαιρίες μόρφωσης και προκοπής σε όλους όσοι έχουν το ταλέντο και τη βούληση. </w:t>
      </w:r>
    </w:p>
    <w:p w14:paraId="3E37BBDF" w14:textId="77777777" w:rsidR="00462015" w:rsidRDefault="00E90EEC">
      <w:pPr>
        <w:spacing w:line="600" w:lineRule="auto"/>
        <w:ind w:firstLine="720"/>
        <w:contextualSpacing/>
        <w:jc w:val="both"/>
        <w:rPr>
          <w:rFonts w:eastAsia="Times New Roman"/>
          <w:szCs w:val="24"/>
        </w:rPr>
      </w:pPr>
      <w:r>
        <w:rPr>
          <w:rFonts w:eastAsia="Times New Roman"/>
          <w:szCs w:val="24"/>
        </w:rPr>
        <w:t>Θέλουμε πανεπιστήμια στενά συνδεδ</w:t>
      </w:r>
      <w:r>
        <w:rPr>
          <w:rFonts w:eastAsia="Times New Roman"/>
          <w:szCs w:val="24"/>
        </w:rPr>
        <w:t>εμένα με την κοινωνία και την αγορά εργασίας που επιδιώκουν και κατακτούν την αριστεία, που προσελκύουν ενεργά νέους ανθρώπους από την πατρίδα μας και το εξωτερικό και τους δίνουν τα εφόδια και τα κίνητρα για να μείνουν στη χώρα και να προκόψουν.</w:t>
      </w:r>
    </w:p>
    <w:p w14:paraId="3E37BBE0" w14:textId="77777777" w:rsidR="00462015" w:rsidRDefault="00E90EEC">
      <w:pPr>
        <w:spacing w:line="600" w:lineRule="auto"/>
        <w:ind w:firstLine="720"/>
        <w:contextualSpacing/>
        <w:jc w:val="both"/>
        <w:rPr>
          <w:rFonts w:eastAsia="Times New Roman"/>
          <w:szCs w:val="24"/>
        </w:rPr>
      </w:pPr>
      <w:r>
        <w:rPr>
          <w:rFonts w:eastAsia="Times New Roman"/>
          <w:szCs w:val="24"/>
        </w:rPr>
        <w:t>Θέλουμε π</w:t>
      </w:r>
      <w:r>
        <w:rPr>
          <w:rFonts w:eastAsia="Times New Roman"/>
          <w:szCs w:val="24"/>
        </w:rPr>
        <w:t xml:space="preserve">ανεπιστήμια που δεν φοβούνται, αλλά επιδιώκουν τη διαρκή αξιολόγηση και τον ανταγωνισμό, με την πεποίθηση ότι αυτές είναι οι απαραίτητες προϋποθέσεις βελτίωσης. </w:t>
      </w:r>
    </w:p>
    <w:p w14:paraId="3E37BBE1" w14:textId="77777777" w:rsidR="00462015" w:rsidRDefault="00E90EEC">
      <w:pPr>
        <w:spacing w:line="600" w:lineRule="auto"/>
        <w:ind w:firstLine="720"/>
        <w:contextualSpacing/>
        <w:jc w:val="both"/>
        <w:rPr>
          <w:rFonts w:eastAsia="Times New Roman"/>
          <w:szCs w:val="24"/>
        </w:rPr>
      </w:pPr>
      <w:r>
        <w:rPr>
          <w:rFonts w:eastAsia="Times New Roman"/>
          <w:szCs w:val="24"/>
        </w:rPr>
        <w:t>Θέλουμε πανεπιστήμια που να διαθέτουν τους απαραίτητους πόρους, υλικούς, άυλους και ανθρώπινου</w:t>
      </w:r>
      <w:r>
        <w:rPr>
          <w:rFonts w:eastAsia="Times New Roman"/>
          <w:szCs w:val="24"/>
        </w:rPr>
        <w:t>ς για να επιτελούν με επιτυχία την αποστολή τους και που διεκδικούν δυναμικά ο</w:t>
      </w:r>
      <w:r>
        <w:rPr>
          <w:rFonts w:eastAsia="Times New Roman"/>
          <w:szCs w:val="24"/>
        </w:rPr>
        <w:lastRenderedPageBreak/>
        <w:t>λοένα και περισσότερα, μέσα από την αξιοποίηση κάθε διαθέσιμης δυνατότητας και μέσα από συνέργειες με άλλα ακαδημαϊκά ιδρύματα, με φορείς της κοινωνίας των πολιτών και της αγοράς</w:t>
      </w:r>
      <w:r>
        <w:rPr>
          <w:rFonts w:eastAsia="Times New Roman"/>
          <w:szCs w:val="24"/>
        </w:rPr>
        <w:t xml:space="preserve">, που σέβεται βεβαίως τον διακριτό χαρακτήρα και ρόλο κάθε μέρους και παράγουν αμοιβαίο όφελος. </w:t>
      </w:r>
    </w:p>
    <w:p w14:paraId="3E37BBE2" w14:textId="77777777" w:rsidR="00462015" w:rsidRDefault="00E90EEC">
      <w:pPr>
        <w:spacing w:line="600" w:lineRule="auto"/>
        <w:ind w:firstLine="720"/>
        <w:contextualSpacing/>
        <w:jc w:val="both"/>
        <w:rPr>
          <w:rFonts w:eastAsia="Times New Roman"/>
          <w:szCs w:val="24"/>
        </w:rPr>
      </w:pPr>
      <w:r>
        <w:rPr>
          <w:rFonts w:eastAsia="Times New Roman"/>
          <w:szCs w:val="24"/>
        </w:rPr>
        <w:t>Και βεβαίως, θέλουμε πανεπιστήμια με απόλυτη ελευθερία στην έκφραση και την διάδοση των ιδεών, αλλά με κα</w:t>
      </w:r>
      <w:r>
        <w:rPr>
          <w:rFonts w:eastAsia="Times New Roman"/>
          <w:szCs w:val="24"/>
        </w:rPr>
        <w:t>μ</w:t>
      </w:r>
      <w:r>
        <w:rPr>
          <w:rFonts w:eastAsia="Times New Roman"/>
          <w:szCs w:val="24"/>
        </w:rPr>
        <w:t>μία ανοχή στην παραβατικότητα και την τέλεση αξιόποιν</w:t>
      </w:r>
      <w:r>
        <w:rPr>
          <w:rFonts w:eastAsia="Times New Roman"/>
          <w:szCs w:val="24"/>
        </w:rPr>
        <w:t>ων πράξεων. Γιατί το να κυκλοφορούν οι φοιτητές και οι καθηγητές χωρίς φόβο στα πανεπιστήμια κάθε ώρα της ημέρας και να μην φοβούνται να εκφράσουν ελεύθερα τις ιδέες τους μπροστά στις απειλές των τραμπούκων, δεν πρέπει να εξαρτάται από την ευρωστία του φοι</w:t>
      </w:r>
      <w:r>
        <w:rPr>
          <w:rFonts w:eastAsia="Times New Roman"/>
          <w:szCs w:val="24"/>
        </w:rPr>
        <w:t xml:space="preserve">τητικού κινήματος, όπως είπατε, κύριε Υπουργέ, χθες σε κάποια συνέντευξή σας. </w:t>
      </w:r>
    </w:p>
    <w:p w14:paraId="3E37BBE3" w14:textId="77777777" w:rsidR="00462015" w:rsidRDefault="00E90EEC">
      <w:pPr>
        <w:spacing w:line="600" w:lineRule="auto"/>
        <w:ind w:firstLine="720"/>
        <w:contextualSpacing/>
        <w:jc w:val="both"/>
        <w:rPr>
          <w:rFonts w:eastAsia="Times New Roman"/>
          <w:szCs w:val="24"/>
        </w:rPr>
      </w:pPr>
      <w:r>
        <w:rPr>
          <w:rFonts w:eastAsia="Times New Roman"/>
          <w:szCs w:val="24"/>
        </w:rPr>
        <w:t>Ούτε, βεβαίως, μας τιμά η εικόνα του Οικονομικού Πανεπιστημίου στην Πατησίων και των άλλων πανεπιστημιακών κτηρίων σε ολόκληρη τη χώρα, όπου βρίσκονται οι πωλητές λαθραίων προϊό</w:t>
      </w:r>
      <w:r>
        <w:rPr>
          <w:rFonts w:eastAsia="Times New Roman"/>
          <w:szCs w:val="24"/>
        </w:rPr>
        <w:t xml:space="preserve">ντων, οι οποίοι βεβαίως δεν διαπράττουν κακουργήματα κατά της ζωής, οπότε με τη λογική της Κυβέρνησης είναι απρόσβλητοι από τον νόμο. Πωλούν, όμως, ανενόχλητοι την </w:t>
      </w:r>
      <w:r>
        <w:rPr>
          <w:rFonts w:eastAsia="Times New Roman"/>
          <w:szCs w:val="24"/>
        </w:rPr>
        <w:lastRenderedPageBreak/>
        <w:t>πραμάτεια τους, ενώ κάποια μέτρα παρακάτω, δίπλα, υπάρχουν τα νόμιμα μαγαζιά που πληρώνουν φ</w:t>
      </w:r>
      <w:r>
        <w:rPr>
          <w:rFonts w:eastAsia="Times New Roman"/>
          <w:szCs w:val="24"/>
        </w:rPr>
        <w:t>όρους και εισφορές.</w:t>
      </w:r>
    </w:p>
    <w:p w14:paraId="3E37BBE4" w14:textId="77777777" w:rsidR="00462015" w:rsidRDefault="00E90EEC">
      <w:pPr>
        <w:spacing w:line="600" w:lineRule="auto"/>
        <w:ind w:firstLine="720"/>
        <w:contextualSpacing/>
        <w:jc w:val="both"/>
        <w:rPr>
          <w:rFonts w:eastAsia="Times New Roman"/>
          <w:szCs w:val="24"/>
        </w:rPr>
      </w:pPr>
      <w:r>
        <w:rPr>
          <w:rFonts w:eastAsia="Times New Roman"/>
          <w:szCs w:val="24"/>
        </w:rPr>
        <w:t>Το όραμά μας, λοιπόν, είναι στην εντελώς αντίθετη κατεύθυνση από τις πολιτικές της Κυβέρνησης. Αυτό είναι και το όραμα για τα πανεπιστήμια στην συντριπτική πλειονότητα των χωρών του κόσμου. Αντί, λοιπόν, να δούμε πώς θα ενισχύσουμε τα π</w:t>
      </w:r>
      <w:r>
        <w:rPr>
          <w:rFonts w:eastAsia="Times New Roman"/>
          <w:szCs w:val="24"/>
        </w:rPr>
        <w:t>ανεπιστήμια, πώς θα ενθαρρύνουμε το αυτοδιοίκητο και την ανάληψη δημιουργικών πρωτοβουλιών, δημιουργείται με αυτό το νομοσχέδιο ένα ασφυκτικό πλαίσιο, που στοχεύει σε νέα γραφειοκρατικά εμπόδια και βεβαίως, στην εξυπηρέτηση μικροκομματικών, μπορώ να πω, σκ</w:t>
      </w:r>
      <w:r>
        <w:rPr>
          <w:rFonts w:eastAsia="Times New Roman"/>
          <w:szCs w:val="24"/>
        </w:rPr>
        <w:t xml:space="preserve">οπιμοτήτων.  </w:t>
      </w:r>
    </w:p>
    <w:p w14:paraId="3E37BBE5"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Εμείς διαφωνούμε με τις ρυθμίσεις που πλήττουν τη βιωσιμότητα των μεταπτυχιακών προγραμμάτων, που δημιουργούν εμπόδια στη δημιουργία νέων μεταπτυχιακών στην ελληνική και σε ξένη γλώσσα. Βλέπουμε, λοιπόν, τι έχει γίνει στην Κύπρο τα τελευταία </w:t>
      </w:r>
      <w:r>
        <w:rPr>
          <w:rFonts w:eastAsia="Times New Roman"/>
          <w:szCs w:val="24"/>
        </w:rPr>
        <w:t xml:space="preserve">χρόνια, πώς εξελίχθηκε η χώρα αυτή σε έναν σημαντικό πόλο για την παροχή υπηρεσιών παιδείας στην ευρύτερη περιοχή. </w:t>
      </w:r>
    </w:p>
    <w:p w14:paraId="3E37BBE6"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 xml:space="preserve">Και βεβαίως, εμείς διαφωνούμε στις μικροκομματικές ρυθμίσεις που αφορούν την εκλογή των αντιπρυτάνεων και όπως είπα, την οπισθοδρόμηση προς </w:t>
      </w:r>
      <w:r>
        <w:rPr>
          <w:rFonts w:eastAsia="Times New Roman"/>
          <w:szCs w:val="24"/>
        </w:rPr>
        <w:t xml:space="preserve">το άσυλο. </w:t>
      </w:r>
    </w:p>
    <w:p w14:paraId="3E37BBE7" w14:textId="77777777" w:rsidR="00462015" w:rsidRDefault="00E90EEC">
      <w:pPr>
        <w:spacing w:line="600" w:lineRule="auto"/>
        <w:ind w:firstLine="720"/>
        <w:contextualSpacing/>
        <w:jc w:val="both"/>
        <w:rPr>
          <w:rFonts w:eastAsia="Times New Roman"/>
          <w:szCs w:val="24"/>
        </w:rPr>
      </w:pPr>
      <w:r>
        <w:rPr>
          <w:rFonts w:eastAsia="Times New Roman"/>
          <w:szCs w:val="24"/>
        </w:rPr>
        <w:t>Σε ό,τι αφορά τη διά βίου μάθηση και την επαγγελματική εκπαίδευση, καταθέσαμε τις επιφυλάξεις μας και τις προβλέψεις του άρθρου 48, που πιστεύουμε ότι είναι πρόχειρες και θα δημιουργήσουν κάποια προβλήματα, αλλά και για την απουσία ουσιαστικών, ουσιωδών με</w:t>
      </w:r>
      <w:r>
        <w:rPr>
          <w:rFonts w:eastAsia="Times New Roman"/>
          <w:szCs w:val="24"/>
        </w:rPr>
        <w:t xml:space="preserve">ταβατικών διατάξεων στο άρθρο 86. </w:t>
      </w:r>
    </w:p>
    <w:p w14:paraId="3E37BBE8"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το νομοσχέδιο κινείται σε λάθος κατεύθυνση, παρά, βεβαίως, τις κάποιες επιμέρους διάσπαρτες ρυθμίσεις, που έχουν θετικά στοιχεία, όπως στις προβλέψεις –το είπα και στην </w:t>
      </w:r>
      <w:r>
        <w:rPr>
          <w:rFonts w:eastAsia="Times New Roman"/>
          <w:szCs w:val="24"/>
        </w:rPr>
        <w:t>επιτροπή</w:t>
      </w:r>
      <w:r>
        <w:rPr>
          <w:rFonts w:eastAsia="Times New Roman"/>
          <w:szCs w:val="24"/>
        </w:rPr>
        <w:t>- για τους πολ</w:t>
      </w:r>
      <w:r>
        <w:rPr>
          <w:rFonts w:eastAsia="Times New Roman"/>
          <w:szCs w:val="24"/>
        </w:rPr>
        <w:t xml:space="preserve">ύτεκνους, για τους </w:t>
      </w:r>
      <w:proofErr w:type="spellStart"/>
      <w:r>
        <w:rPr>
          <w:rFonts w:eastAsia="Times New Roman"/>
          <w:szCs w:val="24"/>
        </w:rPr>
        <w:t>τρίτεκνους</w:t>
      </w:r>
      <w:proofErr w:type="spellEnd"/>
      <w:r>
        <w:rPr>
          <w:rFonts w:eastAsia="Times New Roman"/>
          <w:szCs w:val="24"/>
        </w:rPr>
        <w:t xml:space="preserve">, του άρθρου 78, τις δεκαπέντε επιπλέον ημέρες αναρρωτικής άδειας στους αναπληρωτές και βεβαίως, την καταβολή υπερωριακής αποζημίωσης στους υποδιευθυντές και διευθυντές των </w:t>
      </w:r>
      <w:r>
        <w:rPr>
          <w:rFonts w:eastAsia="Times New Roman"/>
          <w:szCs w:val="24"/>
        </w:rPr>
        <w:t>σχολείων δεύτερης ευκαιρίας</w:t>
      </w:r>
      <w:r>
        <w:rPr>
          <w:rFonts w:eastAsia="Times New Roman"/>
          <w:szCs w:val="24"/>
        </w:rPr>
        <w:t>, οι οποίοι πραγματικά επιτ</w:t>
      </w:r>
      <w:r>
        <w:rPr>
          <w:rFonts w:eastAsia="Times New Roman"/>
          <w:szCs w:val="24"/>
        </w:rPr>
        <w:t xml:space="preserve">ελούν, σε δύσκολες συνθήκες, σημαντικό έργο. </w:t>
      </w:r>
    </w:p>
    <w:p w14:paraId="3E37BBE9"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Εμείς, σε αντίθεση με εσάς, δεν είμαστε δογματικοί και αυτά τα λίγα επιμέρους θετικά στοιχεία θα τα στηρίξουμε. Είναι, όμως, σαφές ότι με το νομοσχέδιο αυτό, αντί να προχωρήσουμε </w:t>
      </w:r>
      <w:r>
        <w:rPr>
          <w:rFonts w:eastAsia="Times New Roman"/>
          <w:szCs w:val="24"/>
        </w:rPr>
        <w:lastRenderedPageBreak/>
        <w:t>μπροστά, κάνουμε βήματα πίσω. Αντί να ανοίξετε τα πανεπιστήμια στον κόσμο, στ</w:t>
      </w:r>
      <w:r>
        <w:rPr>
          <w:rFonts w:eastAsia="Times New Roman"/>
          <w:szCs w:val="24"/>
        </w:rPr>
        <w:t xml:space="preserve">ην κοινωνία και την αγορά, τα εγκλωβίζετε σε χρεοκοπημένες λογικές του παρελθόντος. Αντί να απελευθερώσετε τις δημιουργικές δυνάμεις, νομοθετείτε νέες και εντελώς αχρείαστες παρεμβάσεις του Υπουργείου και νέα γραφειοκρατικά εμπόδια. </w:t>
      </w:r>
    </w:p>
    <w:p w14:paraId="3E37BBEA" w14:textId="77777777" w:rsidR="00462015" w:rsidRDefault="00E90EEC">
      <w:pPr>
        <w:spacing w:line="600" w:lineRule="auto"/>
        <w:ind w:firstLine="720"/>
        <w:contextualSpacing/>
        <w:jc w:val="both"/>
        <w:rPr>
          <w:rFonts w:eastAsia="Times New Roman"/>
          <w:szCs w:val="24"/>
        </w:rPr>
      </w:pPr>
      <w:r>
        <w:rPr>
          <w:rFonts w:eastAsia="Times New Roman"/>
          <w:szCs w:val="24"/>
        </w:rPr>
        <w:t>Είναι, λοιπόν, προφανέ</w:t>
      </w:r>
      <w:r>
        <w:rPr>
          <w:rFonts w:eastAsia="Times New Roman"/>
          <w:szCs w:val="24"/>
        </w:rPr>
        <w:t>ς ότι εμείς θα καταψηφίσουμε επί της αρχής το νομοσχέδιο αυτό.</w:t>
      </w:r>
    </w:p>
    <w:p w14:paraId="3E37BBEB"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Ευχαριστώ πολύ. </w:t>
      </w:r>
    </w:p>
    <w:p w14:paraId="3E37BBEC" w14:textId="77777777" w:rsidR="00462015" w:rsidRDefault="00E90EE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E37BBED"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Υπουργός για να καταθέσει κάποιες νομοτεχνικές βελτιώσεις.</w:t>
      </w:r>
    </w:p>
    <w:p w14:paraId="3E37BBEE"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ΚΩΝΣΤΑΝΤΙΝΟΣ </w:t>
      </w:r>
      <w:r>
        <w:rPr>
          <w:rFonts w:eastAsia="Times New Roman"/>
          <w:b/>
          <w:szCs w:val="24"/>
        </w:rPr>
        <w:t>ΓΑΒΡΟΓΛΟΥ (Υπουργός Παιδείας, Έρευνας και Θρησκευμάτων):</w:t>
      </w:r>
      <w:r>
        <w:rPr>
          <w:rFonts w:eastAsia="Times New Roman"/>
          <w:szCs w:val="24"/>
        </w:rPr>
        <w:t xml:space="preserve"> Κύριε </w:t>
      </w:r>
      <w:proofErr w:type="spellStart"/>
      <w:r>
        <w:rPr>
          <w:rFonts w:eastAsia="Times New Roman"/>
          <w:szCs w:val="24"/>
        </w:rPr>
        <w:t>Αδριανέ</w:t>
      </w:r>
      <w:proofErr w:type="spellEnd"/>
      <w:r>
        <w:rPr>
          <w:rFonts w:eastAsia="Times New Roman"/>
          <w:szCs w:val="24"/>
        </w:rPr>
        <w:t xml:space="preserve">, πραγματικά δεν θέλω να θίξω κανέναν συνάδελφο και ζητώ συγγνώμη εάν κάποιος έχει θιχτεί. Απλώς θέλω μία αντίστοιχη ευαισθησία όχι από </w:t>
      </w:r>
      <w:r>
        <w:rPr>
          <w:rFonts w:eastAsia="Times New Roman"/>
          <w:szCs w:val="24"/>
        </w:rPr>
        <w:lastRenderedPageBreak/>
        <w:t>εσάς -γιατί την έχετε δείξει έμπρακτα- για αυτά τα</w:t>
      </w:r>
      <w:r>
        <w:rPr>
          <w:rFonts w:eastAsia="Times New Roman"/>
          <w:szCs w:val="24"/>
        </w:rPr>
        <w:t xml:space="preserve"> απίστευτα πράγματα που έχουν γραφτεί και ειπωθεί αυτές τις εβδομάδες σε έντυπα και σε κομματικές δηλώσεις. Σταματάω εδώ.</w:t>
      </w:r>
    </w:p>
    <w:p w14:paraId="3E37BBEF"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Σε τι αναφέρεστε;</w:t>
      </w:r>
    </w:p>
    <w:p w14:paraId="3E37BBF0"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Μην το συνεχίσουμε. Να διαβ</w:t>
      </w:r>
      <w:r>
        <w:rPr>
          <w:rFonts w:eastAsia="Times New Roman"/>
          <w:szCs w:val="24"/>
        </w:rPr>
        <w:t>άζετε κάθε μέρα και εσείς όπως και εγώ. Έχουν λεχθεί και έχουν γραφτεί πράγματα που υποβαθμίζουν το επίπεδο δημοκρατίας μας. Γι’ αυτό το λέω.</w:t>
      </w:r>
    </w:p>
    <w:p w14:paraId="3E37BBF1"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να περάσουμε παρακαλώ πολύ στις νομοτεχνικές βελτιώσεις, αφού ζητ</w:t>
      </w:r>
      <w:r>
        <w:rPr>
          <w:rFonts w:eastAsia="Times New Roman"/>
          <w:szCs w:val="24"/>
        </w:rPr>
        <w:t>ήσατε τον λόγο.</w:t>
      </w:r>
    </w:p>
    <w:p w14:paraId="3E37BBF2"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ΙΩΑΝΝΗΣ ΑΔΡΙΑΝΟΣ: </w:t>
      </w:r>
      <w:r>
        <w:rPr>
          <w:rFonts w:eastAsia="Times New Roman"/>
          <w:szCs w:val="24"/>
        </w:rPr>
        <w:t xml:space="preserve">Κύριε Υπουργέ, -και με σεβασμό το λέω αυτό- δεν πρέπει αυτός ο εκνευρισμός να μεταφέρεται στην Αίθουσα και να γίνονται αυτές οι </w:t>
      </w:r>
      <w:proofErr w:type="spellStart"/>
      <w:r>
        <w:rPr>
          <w:rFonts w:eastAsia="Times New Roman"/>
          <w:szCs w:val="24"/>
        </w:rPr>
        <w:t>απαξιωτικές</w:t>
      </w:r>
      <w:proofErr w:type="spellEnd"/>
      <w:r>
        <w:rPr>
          <w:rFonts w:eastAsia="Times New Roman"/>
          <w:szCs w:val="24"/>
        </w:rPr>
        <w:t xml:space="preserve"> τοποθετήσεις. </w:t>
      </w:r>
    </w:p>
    <w:p w14:paraId="3E37BBF3" w14:textId="77777777" w:rsidR="00462015" w:rsidRDefault="00E90EEC">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3E37BBF4"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w:t>
      </w:r>
      <w:r>
        <w:rPr>
          <w:rFonts w:eastAsia="Times New Roman"/>
          <w:b/>
          <w:szCs w:val="24"/>
        </w:rPr>
        <w:t>ς</w:t>
      </w:r>
      <w:proofErr w:type="spellEnd"/>
      <w:r>
        <w:rPr>
          <w:rFonts w:eastAsia="Times New Roman"/>
          <w:b/>
          <w:szCs w:val="24"/>
        </w:rPr>
        <w:t xml:space="preserve">): </w:t>
      </w:r>
      <w:r>
        <w:rPr>
          <w:rFonts w:eastAsia="Times New Roman"/>
          <w:szCs w:val="24"/>
        </w:rPr>
        <w:t xml:space="preserve">Παρακαλώ ηρεμήστε. </w:t>
      </w:r>
    </w:p>
    <w:p w14:paraId="3E37BBF5" w14:textId="77777777" w:rsidR="00462015" w:rsidRDefault="00E90EEC">
      <w:pPr>
        <w:spacing w:line="600" w:lineRule="auto"/>
        <w:ind w:firstLine="720"/>
        <w:contextualSpacing/>
        <w:jc w:val="both"/>
        <w:rPr>
          <w:rFonts w:eastAsia="Times New Roman"/>
          <w:szCs w:val="24"/>
        </w:rPr>
      </w:pPr>
      <w:r>
        <w:rPr>
          <w:rFonts w:eastAsia="Times New Roman"/>
          <w:szCs w:val="24"/>
        </w:rPr>
        <w:t>Τον λόγο έχει ο κύριος Υπουργός.</w:t>
      </w:r>
    </w:p>
    <w:p w14:paraId="3E37BBF6"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Ας το σταματήσουμε εδώ. Είναι αργά και αύριο έχουμε ολόκληρη μέρα.</w:t>
      </w:r>
    </w:p>
    <w:p w14:paraId="3E37BBF7"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Κύριε Πρόεδρε, έχω διάφορες νομοτεχνικές βελτιώσεις κυρίως ως </w:t>
      </w:r>
      <w:r>
        <w:rPr>
          <w:rFonts w:eastAsia="Times New Roman"/>
          <w:szCs w:val="24"/>
        </w:rPr>
        <w:t>προς τη σύμφωνη γνώμη των Συγκλήτων με αυξημένη πλειοψηφία για μετονομασία  και μεταβολή εδρών, σχολών και τμημάτων γενικά. Οι εκλογές φοιτητών για συμμετοχή στα όργανα θα γίνεται με άμεση μυστική και καθολική ψηφοφορία. Υπάρχουν κάποια τεχνικά ζητήματα πε</w:t>
      </w:r>
      <w:r>
        <w:rPr>
          <w:rFonts w:eastAsia="Times New Roman"/>
          <w:szCs w:val="24"/>
        </w:rPr>
        <w:t xml:space="preserve">ρί κοσμητείας και πώς θα υπάρχουν οι αντίστοιχες πλειοψηφίες. Διευκρινίζεται, επίσης, ο τρόπος μεταφοράς διαθεσίμων από τους ΕΛΚΕ στην Τράπεζα της Ελλάδος. Ρυθμίζεται ο τρόπος εκλογής ερευνητών στην </w:t>
      </w:r>
      <w:r>
        <w:rPr>
          <w:rFonts w:eastAsia="Times New Roman"/>
          <w:szCs w:val="24"/>
        </w:rPr>
        <w:t xml:space="preserve">Ακαδημία </w:t>
      </w:r>
      <w:r>
        <w:rPr>
          <w:rFonts w:eastAsia="Times New Roman"/>
          <w:szCs w:val="24"/>
        </w:rPr>
        <w:t>Αθηνών. Είναι τέτοιου τύπου νομοτεχνικές βελτιώσ</w:t>
      </w:r>
      <w:r>
        <w:rPr>
          <w:rFonts w:eastAsia="Times New Roman"/>
          <w:szCs w:val="24"/>
        </w:rPr>
        <w:t>εις.</w:t>
      </w:r>
    </w:p>
    <w:p w14:paraId="3E37BBF8"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Καλώς. Να τις καταθέσετε για να μοιραστούν στο Σώμα.</w:t>
      </w:r>
    </w:p>
    <w:p w14:paraId="3E37BBF9" w14:textId="77777777" w:rsidR="00462015" w:rsidRDefault="00E90EEC">
      <w:pPr>
        <w:spacing w:line="600" w:lineRule="auto"/>
        <w:ind w:firstLine="720"/>
        <w:contextualSpacing/>
        <w:jc w:val="both"/>
        <w:rPr>
          <w:rFonts w:eastAsia="Times New Roman"/>
          <w:szCs w:val="24"/>
        </w:rPr>
      </w:pPr>
      <w:r>
        <w:rPr>
          <w:rFonts w:eastAsia="Times New Roman"/>
          <w:szCs w:val="24"/>
        </w:rPr>
        <w:t>(Στο σημείο αυτό</w:t>
      </w:r>
      <w:r>
        <w:rPr>
          <w:rFonts w:eastAsia="Times New Roman"/>
          <w:szCs w:val="24"/>
        </w:rPr>
        <w:t xml:space="preserve"> ο Υπουργός κ. Κωνσταντίνος </w:t>
      </w:r>
      <w:proofErr w:type="spellStart"/>
      <w:r>
        <w:rPr>
          <w:rFonts w:eastAsia="Times New Roman"/>
          <w:szCs w:val="24"/>
        </w:rPr>
        <w:t>Γαβρόγλου</w:t>
      </w:r>
      <w:proofErr w:type="spellEnd"/>
      <w:r>
        <w:rPr>
          <w:rFonts w:eastAsia="Times New Roman"/>
          <w:szCs w:val="24"/>
        </w:rPr>
        <w:t xml:space="preserve"> </w:t>
      </w:r>
      <w:r>
        <w:rPr>
          <w:rFonts w:eastAsia="Times New Roman"/>
          <w:szCs w:val="24"/>
        </w:rPr>
        <w:t xml:space="preserve">καταθέτει για τα </w:t>
      </w:r>
      <w:r>
        <w:rPr>
          <w:rFonts w:eastAsia="Times New Roman"/>
          <w:szCs w:val="24"/>
        </w:rPr>
        <w:t xml:space="preserve">Πρακτικά </w:t>
      </w:r>
      <w:r>
        <w:rPr>
          <w:rFonts w:eastAsia="Times New Roman"/>
          <w:szCs w:val="24"/>
        </w:rPr>
        <w:t>τις</w:t>
      </w:r>
      <w:r>
        <w:rPr>
          <w:rFonts w:eastAsia="Times New Roman"/>
          <w:szCs w:val="24"/>
        </w:rPr>
        <w:t xml:space="preserve"> </w:t>
      </w:r>
      <w:r>
        <w:rPr>
          <w:rFonts w:eastAsia="Times New Roman"/>
          <w:szCs w:val="24"/>
        </w:rPr>
        <w:t>προαναφερθείσες νομοτεχνικές βελτιώσεις, οι οποίες έχουν ως εξής:</w:t>
      </w:r>
    </w:p>
    <w:p w14:paraId="3E37BBFA" w14:textId="77777777" w:rsidR="00462015" w:rsidRDefault="00E90EEC">
      <w:pPr>
        <w:spacing w:line="600" w:lineRule="auto"/>
        <w:ind w:firstLine="720"/>
        <w:contextualSpacing/>
        <w:jc w:val="center"/>
        <w:rPr>
          <w:rFonts w:eastAsia="Times New Roman"/>
          <w:szCs w:val="24"/>
        </w:rPr>
      </w:pPr>
      <w:r w:rsidRPr="001C3E65">
        <w:rPr>
          <w:rFonts w:eastAsia="Times New Roman"/>
          <w:szCs w:val="24"/>
        </w:rPr>
        <w:t>(ΑΛΛΑΓΗ ΣΕΛΙΔΑ</w:t>
      </w:r>
      <w:r w:rsidRPr="001C3E65">
        <w:rPr>
          <w:rFonts w:eastAsia="Times New Roman"/>
          <w:szCs w:val="24"/>
        </w:rPr>
        <w:t>Σ)</w:t>
      </w:r>
    </w:p>
    <w:p w14:paraId="3E37BBFB" w14:textId="77777777" w:rsidR="00462015" w:rsidRDefault="00E90EEC">
      <w:pPr>
        <w:spacing w:line="600" w:lineRule="auto"/>
        <w:ind w:firstLine="720"/>
        <w:contextualSpacing/>
        <w:jc w:val="center"/>
        <w:rPr>
          <w:rFonts w:eastAsia="Times New Roman"/>
          <w:szCs w:val="24"/>
        </w:rPr>
      </w:pPr>
      <w:r>
        <w:rPr>
          <w:rFonts w:eastAsia="Times New Roman"/>
          <w:szCs w:val="24"/>
        </w:rPr>
        <w:t>(Να καταχωριστούν οι σελ. 385 – 390)</w:t>
      </w:r>
    </w:p>
    <w:p w14:paraId="3E37BBFC" w14:textId="77777777" w:rsidR="00462015" w:rsidRDefault="00E90EEC">
      <w:pPr>
        <w:spacing w:line="600" w:lineRule="auto"/>
        <w:ind w:firstLine="720"/>
        <w:contextualSpacing/>
        <w:jc w:val="center"/>
        <w:rPr>
          <w:rFonts w:eastAsia="Times New Roman"/>
          <w:szCs w:val="24"/>
        </w:rPr>
      </w:pPr>
      <w:r>
        <w:rPr>
          <w:rFonts w:eastAsia="Times New Roman"/>
          <w:szCs w:val="24"/>
        </w:rPr>
        <w:lastRenderedPageBreak/>
        <w:t>(ΑΛΛΑΓΗ ΣΕΛΙΔΑΣ)</w:t>
      </w:r>
    </w:p>
    <w:p w14:paraId="3E37BBFD"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Έχουμε κάποιες τροπολογίες. Η τροπολογία με αριθμό 1201 γίνεται δεκτή. Είναι βουλευτική τροπολογία των κ.κ. Μεγαλομύστακα και </w:t>
      </w:r>
      <w:proofErr w:type="spellStart"/>
      <w:r>
        <w:rPr>
          <w:rFonts w:eastAsia="Times New Roman"/>
          <w:szCs w:val="24"/>
        </w:rPr>
        <w:t>Σαρ</w:t>
      </w:r>
      <w:r>
        <w:rPr>
          <w:rFonts w:eastAsia="Times New Roman"/>
          <w:szCs w:val="24"/>
        </w:rPr>
        <w:t>ίδη</w:t>
      </w:r>
      <w:proofErr w:type="spellEnd"/>
      <w:r>
        <w:rPr>
          <w:rFonts w:eastAsia="Times New Roman"/>
          <w:szCs w:val="24"/>
        </w:rPr>
        <w:t xml:space="preserve">. Αφορά τη συμμετοχή των φοιτητών με δικαίωμα λόγου στη διοικούσα του Ανοιχτού Πανεπιστημίου. </w:t>
      </w:r>
    </w:p>
    <w:p w14:paraId="3E37BBFE" w14:textId="77777777" w:rsidR="00462015" w:rsidRDefault="00E90EEC">
      <w:pPr>
        <w:spacing w:line="600" w:lineRule="auto"/>
        <w:ind w:firstLine="720"/>
        <w:contextualSpacing/>
        <w:jc w:val="both"/>
        <w:rPr>
          <w:rFonts w:eastAsia="Times New Roman"/>
          <w:szCs w:val="24"/>
        </w:rPr>
      </w:pPr>
      <w:r>
        <w:rPr>
          <w:rFonts w:eastAsia="Times New Roman"/>
          <w:szCs w:val="24"/>
        </w:rPr>
        <w:t>Υπάρχει μία από την Ένωση Κεντρώων.</w:t>
      </w:r>
    </w:p>
    <w:p w14:paraId="3E37BBFF"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Πώς θα γίνεται η επιλογή τους;</w:t>
      </w:r>
    </w:p>
    <w:p w14:paraId="3E37BC00"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w:t>
      </w:r>
      <w:r>
        <w:rPr>
          <w:rFonts w:eastAsia="Times New Roman"/>
          <w:b/>
          <w:szCs w:val="24"/>
        </w:rPr>
        <w:t>των):</w:t>
      </w:r>
      <w:r>
        <w:rPr>
          <w:rFonts w:eastAsia="Times New Roman"/>
          <w:szCs w:val="24"/>
        </w:rPr>
        <w:t xml:space="preserve"> Από το σύλλογο που έχουν. Μπορεί ο σύλλογος να εκπροσωπείται και εκεί. </w:t>
      </w:r>
    </w:p>
    <w:p w14:paraId="3E37BC01"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w:t>
      </w:r>
      <w:r>
        <w:rPr>
          <w:rFonts w:eastAsia="Times New Roman"/>
          <w:szCs w:val="24"/>
        </w:rPr>
        <w:t xml:space="preserve">δεν </w:t>
      </w:r>
      <w:r>
        <w:rPr>
          <w:rFonts w:eastAsia="Times New Roman"/>
          <w:szCs w:val="24"/>
        </w:rPr>
        <w:t>ακούστηκε)</w:t>
      </w:r>
    </w:p>
    <w:p w14:paraId="3E37BC02"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Παρακαλώ, κύριε Κωνσταντόπουλε μη διακόπτετε.</w:t>
      </w:r>
    </w:p>
    <w:p w14:paraId="3E37BC03" w14:textId="77777777" w:rsidR="00462015" w:rsidRDefault="00E90EEC">
      <w:pPr>
        <w:spacing w:line="600" w:lineRule="auto"/>
        <w:ind w:firstLine="720"/>
        <w:contextualSpacing/>
        <w:jc w:val="both"/>
        <w:rPr>
          <w:rFonts w:eastAsia="Times New Roman"/>
          <w:szCs w:val="24"/>
        </w:rPr>
      </w:pPr>
      <w:r>
        <w:rPr>
          <w:rFonts w:eastAsia="Times New Roman"/>
          <w:szCs w:val="24"/>
        </w:rPr>
        <w:t>Κύριε Υπουργέ, για πόσες τροπολογίες γίνεται λόγος;</w:t>
      </w:r>
    </w:p>
    <w:p w14:paraId="3E37BC04"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Αρκετές.</w:t>
      </w:r>
    </w:p>
    <w:p w14:paraId="3E37BC05"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 xml:space="preserve">ΙΩΑΝΝΗΣ ΔΕΛΗΣ: </w:t>
      </w:r>
      <w:r>
        <w:rPr>
          <w:rFonts w:eastAsia="Times New Roman"/>
          <w:szCs w:val="24"/>
        </w:rPr>
        <w:t>Για όλες;</w:t>
      </w:r>
    </w:p>
    <w:p w14:paraId="3E37BC06"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Πείτε μου τι θέλετε να κάνω.</w:t>
      </w:r>
    </w:p>
    <w:p w14:paraId="3E37BC07"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Παρακαλώ, για να γί</w:t>
      </w:r>
      <w:r>
        <w:rPr>
          <w:rFonts w:eastAsia="Times New Roman"/>
          <w:szCs w:val="24"/>
        </w:rPr>
        <w:t>νει κατανοητό, αυτή τη στιγμή ανακοινώνετε προς το Σώμα τροπολογίες τις οποίες κάνετε δεκτές. Είναι προφανώς βουλευτικές.</w:t>
      </w:r>
    </w:p>
    <w:p w14:paraId="3E37BC08"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Κοιτάξτε, πολλές απ’</w:t>
      </w:r>
      <w:r>
        <w:rPr>
          <w:rFonts w:eastAsia="Times New Roman"/>
          <w:szCs w:val="24"/>
        </w:rPr>
        <w:t xml:space="preserve"> </w:t>
      </w:r>
      <w:r>
        <w:rPr>
          <w:rFonts w:eastAsia="Times New Roman"/>
          <w:szCs w:val="24"/>
        </w:rPr>
        <w:t xml:space="preserve">αυτές που έχουν έρθει, είναι των Υπουργών. </w:t>
      </w:r>
      <w:r>
        <w:rPr>
          <w:rFonts w:eastAsia="Times New Roman"/>
          <w:szCs w:val="24"/>
        </w:rPr>
        <w:t>Δεν θα ξαναμιλήσω γι’ αυτές.</w:t>
      </w:r>
    </w:p>
    <w:p w14:paraId="3E37BC09"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Καλώς.</w:t>
      </w:r>
    </w:p>
    <w:p w14:paraId="3E37BC0A" w14:textId="77777777" w:rsidR="00462015" w:rsidRDefault="00E90EEC">
      <w:pPr>
        <w:spacing w:line="600" w:lineRule="auto"/>
        <w:ind w:firstLine="720"/>
        <w:contextualSpacing/>
        <w:jc w:val="both"/>
        <w:rPr>
          <w:rFonts w:eastAsia="Times New Roman"/>
          <w:szCs w:val="24"/>
        </w:rPr>
      </w:pPr>
      <w:r>
        <w:rPr>
          <w:rFonts w:eastAsia="Times New Roman"/>
          <w:szCs w:val="24"/>
        </w:rPr>
        <w:t>Μπορείτε σε σύντομο διάστημα παρακαλώ να πείτε αυτές που κάνετε αποδεκτές. Κύριε Υπουργέ, για να συνεννοηθούμε, πείτε σας παρακαλώ πολύ, στο Σώμα ποιες από τις βουλευτικές τροπολογίες– τ</w:t>
      </w:r>
      <w:r>
        <w:rPr>
          <w:rFonts w:eastAsia="Times New Roman"/>
          <w:szCs w:val="24"/>
        </w:rPr>
        <w:t>ις υπουργικές ούτως ή άλλως τις έχουν υποστηρίξει οι Υπουργοί- κάνετε δεκτές.</w:t>
      </w:r>
    </w:p>
    <w:p w14:paraId="3E37BC0B" w14:textId="77777777" w:rsidR="00462015" w:rsidRDefault="00E90EEC">
      <w:pPr>
        <w:spacing w:line="600" w:lineRule="auto"/>
        <w:ind w:firstLine="720"/>
        <w:contextualSpacing/>
        <w:jc w:val="both"/>
        <w:rPr>
          <w:rFonts w:eastAsia="Times New Roman"/>
          <w:szCs w:val="24"/>
        </w:rPr>
      </w:pPr>
      <w:r>
        <w:rPr>
          <w:rFonts w:eastAsia="Times New Roman"/>
          <w:szCs w:val="24"/>
        </w:rPr>
        <w:t>Αυτή δεν είναι η πρόθεσή σας; Γι’ αυτό δεν ζητήσατε τον λόγο;</w:t>
      </w:r>
    </w:p>
    <w:p w14:paraId="3E37BC0C" w14:textId="77777777" w:rsidR="00462015" w:rsidRDefault="00E90EEC">
      <w:pPr>
        <w:spacing w:line="600" w:lineRule="auto"/>
        <w:ind w:firstLine="720"/>
        <w:contextualSpacing/>
        <w:jc w:val="both"/>
        <w:rPr>
          <w:rFonts w:eastAsia="Times New Roman"/>
          <w:szCs w:val="24"/>
        </w:rPr>
      </w:pPr>
      <w:r>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Ναι, απλώς δεν κάνω δεκτές ορισμένες. Εάν θέλε</w:t>
      </w:r>
      <w:r>
        <w:rPr>
          <w:rFonts w:eastAsia="Times New Roman"/>
          <w:szCs w:val="24"/>
        </w:rPr>
        <w:t>τε, να εξηγήσω γιατί δεν τις κάνω δεκτές.</w:t>
      </w:r>
    </w:p>
    <w:p w14:paraId="3E37BC0D"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Θα μακρηγορήσουμε, όμως, έτσι. Περνάει και ο χρόνος. Έχουμε κάποιο χρονοδιάγραμμα.</w:t>
      </w:r>
    </w:p>
    <w:p w14:paraId="3E37BC0E"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Συμφωνώ απολύτως μαζί σας.</w:t>
      </w:r>
    </w:p>
    <w:p w14:paraId="3E37BC0F"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Συνεχίστε, παρακαλώ.</w:t>
      </w:r>
    </w:p>
    <w:p w14:paraId="3E37BC10" w14:textId="77777777" w:rsidR="00462015" w:rsidRDefault="00E90EEC">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Κάνουμε δεκτή την τροπολογία με αριθμό 1175 που είναι για τους υπηρετούντες εκπαιδευτές στο εξωτερικό, τη </w:t>
      </w:r>
      <w:proofErr w:type="spellStart"/>
      <w:r>
        <w:rPr>
          <w:rFonts w:eastAsia="Times New Roman"/>
          <w:szCs w:val="24"/>
        </w:rPr>
        <w:t>Μουφτεία</w:t>
      </w:r>
      <w:proofErr w:type="spellEnd"/>
      <w:r>
        <w:rPr>
          <w:rFonts w:eastAsia="Times New Roman"/>
          <w:szCs w:val="24"/>
        </w:rPr>
        <w:t xml:space="preserve">  και για την Καθ</w:t>
      </w:r>
      <w:r>
        <w:rPr>
          <w:rFonts w:eastAsia="Times New Roman"/>
          <w:szCs w:val="24"/>
        </w:rPr>
        <w:t xml:space="preserve">ολική Εκκλησία για κάποιες αποσπάσεις, η οποία είναι από τον κ. </w:t>
      </w:r>
      <w:proofErr w:type="spellStart"/>
      <w:r>
        <w:rPr>
          <w:rFonts w:eastAsia="Times New Roman"/>
          <w:szCs w:val="24"/>
        </w:rPr>
        <w:t>Μπόλαρη</w:t>
      </w:r>
      <w:proofErr w:type="spellEnd"/>
      <w:r>
        <w:rPr>
          <w:rFonts w:eastAsia="Times New Roman"/>
          <w:szCs w:val="24"/>
        </w:rPr>
        <w:t xml:space="preserve">, από τον κ. Αθανασίου, την κ. </w:t>
      </w:r>
      <w:proofErr w:type="spellStart"/>
      <w:r>
        <w:rPr>
          <w:rFonts w:eastAsia="Times New Roman"/>
          <w:szCs w:val="24"/>
        </w:rPr>
        <w:t>Τζάκρη</w:t>
      </w:r>
      <w:proofErr w:type="spellEnd"/>
      <w:r>
        <w:rPr>
          <w:rFonts w:eastAsia="Times New Roman"/>
          <w:szCs w:val="24"/>
        </w:rPr>
        <w:t xml:space="preserve">, την κ. </w:t>
      </w:r>
      <w:proofErr w:type="spellStart"/>
      <w:r>
        <w:rPr>
          <w:rFonts w:eastAsia="Times New Roman"/>
          <w:szCs w:val="24"/>
        </w:rPr>
        <w:t>Τελιγιορίδου</w:t>
      </w:r>
      <w:proofErr w:type="spellEnd"/>
      <w:r>
        <w:rPr>
          <w:rFonts w:eastAsia="Times New Roman"/>
          <w:szCs w:val="24"/>
        </w:rPr>
        <w:t xml:space="preserve"> τον κ. Συρίγο κλπ</w:t>
      </w:r>
      <w:r>
        <w:rPr>
          <w:rFonts w:eastAsia="Times New Roman"/>
          <w:szCs w:val="24"/>
        </w:rPr>
        <w:t>.</w:t>
      </w:r>
      <w:r>
        <w:rPr>
          <w:rFonts w:eastAsia="Times New Roman"/>
          <w:szCs w:val="24"/>
        </w:rPr>
        <w:t>.</w:t>
      </w:r>
    </w:p>
    <w:p w14:paraId="3E37BC1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Είναι μία τροπολογία που νομίζουμε ότι μπορεί κάλλιστα να γίνει δεκτή. Είναι η τροπολογία με γενικό αριθμό</w:t>
      </w:r>
      <w:r>
        <w:rPr>
          <w:rFonts w:eastAsia="Times New Roman" w:cs="Times New Roman"/>
          <w:szCs w:val="24"/>
        </w:rPr>
        <w:t xml:space="preserve"> 1175. </w:t>
      </w:r>
    </w:p>
    <w:p w14:paraId="3E37BC1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τροπολογία με γενικό αριθμό 1194 μπορεί να γίνει δεκτή μόνο ως προς το δεύτερο σκέλος, την παράλληλη άσκηση καθηκόντων εκπαιδευτικών ιερωμένων.</w:t>
      </w:r>
    </w:p>
    <w:p w14:paraId="3E37BC1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με γενικό αριθμό 1183, που είναι από τον κ. </w:t>
      </w:r>
      <w:proofErr w:type="spellStart"/>
      <w:r>
        <w:rPr>
          <w:rFonts w:eastAsia="Times New Roman" w:cs="Times New Roman"/>
          <w:szCs w:val="24"/>
        </w:rPr>
        <w:t>Στέφο</w:t>
      </w:r>
      <w:proofErr w:type="spellEnd"/>
      <w:r>
        <w:rPr>
          <w:rFonts w:eastAsia="Times New Roman" w:cs="Times New Roman"/>
          <w:szCs w:val="24"/>
        </w:rPr>
        <w:t>, τον κ. Ακριώτη κλπ</w:t>
      </w:r>
      <w:r>
        <w:rPr>
          <w:rFonts w:eastAsia="Times New Roman" w:cs="Times New Roman"/>
          <w:szCs w:val="24"/>
        </w:rPr>
        <w:t>.</w:t>
      </w:r>
      <w:r>
        <w:rPr>
          <w:rFonts w:eastAsia="Times New Roman" w:cs="Times New Roman"/>
          <w:szCs w:val="24"/>
        </w:rPr>
        <w:t xml:space="preserve"> -είναι από αρκετού</w:t>
      </w:r>
      <w:r>
        <w:rPr>
          <w:rFonts w:eastAsia="Times New Roman" w:cs="Times New Roman"/>
          <w:szCs w:val="24"/>
        </w:rPr>
        <w:t>ς Βουλευτές- που έχει σχέση με γυμναστές, οι οποίοι δεν μπορούν να καλύψουν το ωράριο και να πηγαίνουν σε κολυμβητήρια και, αν δεν κάνω λάθος, να πάνε σε μέρη που εποπτεύονται από τη Γενική Γραμματεία Αθλητισμού, γίνεται δεκτή.</w:t>
      </w:r>
    </w:p>
    <w:p w14:paraId="3E37BC1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Υπάρχει μία τροπολογία που υ</w:t>
      </w:r>
      <w:r>
        <w:rPr>
          <w:rFonts w:eastAsia="Times New Roman" w:cs="Times New Roman"/>
          <w:szCs w:val="24"/>
        </w:rPr>
        <w:t xml:space="preserve">πογράφεται από τον κ. </w:t>
      </w:r>
      <w:proofErr w:type="spellStart"/>
      <w:r>
        <w:rPr>
          <w:rFonts w:eastAsia="Times New Roman" w:cs="Times New Roman"/>
          <w:szCs w:val="24"/>
        </w:rPr>
        <w:t>Δουζίνα</w:t>
      </w:r>
      <w:proofErr w:type="spellEnd"/>
      <w:r>
        <w:rPr>
          <w:rFonts w:eastAsia="Times New Roman" w:cs="Times New Roman"/>
          <w:szCs w:val="24"/>
        </w:rPr>
        <w:t xml:space="preserve"> με γενικό αριθμό 1198 και αφορά τη συγκεκριμενοποίηση της διαδικασίας συνεργασίας με το Διεθνές Πανεπιστήμιο ως προς τα ξενόγλωσσα τμήματα. Εμπλέκει την </w:t>
      </w:r>
      <w:r>
        <w:rPr>
          <w:rFonts w:eastAsia="Times New Roman" w:cs="Times New Roman"/>
          <w:szCs w:val="24"/>
        </w:rPr>
        <w:t xml:space="preserve">κοσμητεία </w:t>
      </w:r>
      <w:r>
        <w:rPr>
          <w:rFonts w:eastAsia="Times New Roman" w:cs="Times New Roman"/>
          <w:szCs w:val="24"/>
        </w:rPr>
        <w:t xml:space="preserve">και εμπλέκει και επιτροπή του Υπουργείου όπως και μία </w:t>
      </w:r>
      <w:r>
        <w:rPr>
          <w:rFonts w:eastAsia="Times New Roman" w:cs="Times New Roman"/>
          <w:szCs w:val="24"/>
        </w:rPr>
        <w:t>υπουργική</w:t>
      </w:r>
      <w:r>
        <w:rPr>
          <w:rFonts w:eastAsia="Times New Roman" w:cs="Times New Roman"/>
          <w:szCs w:val="24"/>
        </w:rPr>
        <w:t xml:space="preserve"> απόφαση </w:t>
      </w:r>
      <w:r>
        <w:rPr>
          <w:rFonts w:eastAsia="Times New Roman" w:cs="Times New Roman"/>
          <w:szCs w:val="24"/>
        </w:rPr>
        <w:t xml:space="preserve">που μπορεί να συγκεκριμενοποιήσει αυτήν τη συνεργασία. </w:t>
      </w:r>
      <w:r>
        <w:rPr>
          <w:rFonts w:eastAsia="Times New Roman" w:cs="Times New Roman"/>
          <w:szCs w:val="24"/>
          <w:lang w:val="en-US"/>
        </w:rPr>
        <w:t>T</w:t>
      </w:r>
      <w:r>
        <w:rPr>
          <w:rFonts w:eastAsia="Times New Roman" w:cs="Times New Roman"/>
          <w:szCs w:val="24"/>
        </w:rPr>
        <w:t>ην κάνουμε αποδεκτή.</w:t>
      </w:r>
    </w:p>
    <w:p w14:paraId="3E37BC1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Υπάρχει μία υπουργική τροπολογία με γενικό αριθμό 1197 η οποία έχει σχέση με τα εξής: Προσθέτουμε στα είκοσι εν</w:t>
      </w:r>
      <w:r>
        <w:rPr>
          <w:rFonts w:eastAsia="Times New Roman" w:cs="Times New Roman"/>
          <w:szCs w:val="24"/>
        </w:rPr>
        <w:lastRenderedPageBreak/>
        <w:t>νέα ξένα σχολεία και την Αμερικανική Γεωργική Σχολή Θεσσαλο</w:t>
      </w:r>
      <w:r>
        <w:rPr>
          <w:rFonts w:eastAsia="Times New Roman" w:cs="Times New Roman"/>
          <w:szCs w:val="24"/>
        </w:rPr>
        <w:t xml:space="preserve">νίκης. Υπάρχει ένα θέμα ως προς την άδεια και την προσθέτουμε στα ξένα σχολεία. </w:t>
      </w:r>
    </w:p>
    <w:p w14:paraId="3E37BC1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Στην ίδια τροπολογία είναι η επάρκεια προσόντων για τη διδασκαλία ξένης γλώσσας σε ιδιωτικά εκπαιδευτήρια στην ίδια τροπολογία. </w:t>
      </w:r>
    </w:p>
    <w:p w14:paraId="3E37BC1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Ένα από τα βασικά είναι το ενιαίο μισθολόγιο-β</w:t>
      </w:r>
      <w:r>
        <w:rPr>
          <w:rFonts w:eastAsia="Times New Roman" w:cs="Times New Roman"/>
          <w:szCs w:val="24"/>
        </w:rPr>
        <w:t xml:space="preserve">αθμολόγιο των δημόσιων υπαλλήλων που ίσχυε ως το 2015. Για τη μισθολογική κατάταξη στον δημόσιο τομέα αναγνωριζόταν προϋπηρεσία που είχε </w:t>
      </w:r>
      <w:proofErr w:type="spellStart"/>
      <w:r>
        <w:rPr>
          <w:rFonts w:eastAsia="Times New Roman" w:cs="Times New Roman"/>
          <w:szCs w:val="24"/>
        </w:rPr>
        <w:t>διανυθεί</w:t>
      </w:r>
      <w:proofErr w:type="spellEnd"/>
      <w:r>
        <w:rPr>
          <w:rFonts w:eastAsia="Times New Roman" w:cs="Times New Roman"/>
          <w:szCs w:val="24"/>
        </w:rPr>
        <w:t xml:space="preserve"> στον δημόσιο τομέα των κρατών μελών της Ευρωπαϊκής Ένωσης μέχρι επτά χρόνια. Αυτό δεν έγινε δυνατό να εφαρμοστ</w:t>
      </w:r>
      <w:r>
        <w:rPr>
          <w:rFonts w:eastAsia="Times New Roman" w:cs="Times New Roman"/>
          <w:szCs w:val="24"/>
        </w:rPr>
        <w:t>εί σε άτομα που ήταν στην ιδιωτική εκπαίδευση, είχαν απολυθεί και στη συνέχεια εργάζονται στη δημόσια εκπαίδευση. Το δέχεται και το Γενικό Λογιστήριο του Κράτους να μπορέσει να αναγνωριστεί αυτή η υπηρεσία τους και ως προς το μισθολογικό. Η στελέχωση του Ν</w:t>
      </w:r>
      <w:r>
        <w:rPr>
          <w:rFonts w:eastAsia="Times New Roman" w:cs="Times New Roman"/>
          <w:szCs w:val="24"/>
        </w:rPr>
        <w:t xml:space="preserve">ομικού Συμβουλίου του Κράτους στο </w:t>
      </w:r>
      <w:proofErr w:type="spellStart"/>
      <w:r>
        <w:rPr>
          <w:rFonts w:eastAsia="Times New Roman" w:cs="Times New Roman"/>
          <w:szCs w:val="24"/>
        </w:rPr>
        <w:t>Πάντειο</w:t>
      </w:r>
      <w:proofErr w:type="spellEnd"/>
      <w:r>
        <w:rPr>
          <w:rFonts w:eastAsia="Times New Roman" w:cs="Times New Roman"/>
          <w:szCs w:val="24"/>
        </w:rPr>
        <w:t xml:space="preserve"> Πανεπιστήμιο κλπ</w:t>
      </w:r>
      <w:r>
        <w:rPr>
          <w:rFonts w:eastAsia="Times New Roman" w:cs="Times New Roman"/>
          <w:szCs w:val="24"/>
        </w:rPr>
        <w:t>.</w:t>
      </w:r>
      <w:r>
        <w:rPr>
          <w:rFonts w:eastAsia="Times New Roman" w:cs="Times New Roman"/>
          <w:szCs w:val="24"/>
        </w:rPr>
        <w:t>. Αυτή είναι μία υπουργική τροπολογία με γενικό αριθμό 1197 και κατατίθεται.</w:t>
      </w:r>
    </w:p>
    <w:p w14:paraId="3E37BC1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Για τους ΕΛΚΕ που είχατε πει, οι ρυθμίσεις θα γίνουν;</w:t>
      </w:r>
    </w:p>
    <w:p w14:paraId="3E37BC1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ΓΑΒΡΟΓΛΟΥ (Υπουργός </w:t>
      </w:r>
      <w:r>
        <w:rPr>
          <w:rFonts w:eastAsia="Times New Roman" w:cs="Times New Roman"/>
          <w:b/>
          <w:szCs w:val="24"/>
        </w:rPr>
        <w:t>Παιδείας, Έρευνας και Θρησκευμάτων):</w:t>
      </w:r>
      <w:r>
        <w:rPr>
          <w:rFonts w:eastAsia="Times New Roman" w:cs="Times New Roman"/>
          <w:szCs w:val="24"/>
        </w:rPr>
        <w:t xml:space="preserve"> Όχι. Κοιτάξτε, λέτε τώρα τα φυσικά πρόσωπα τα οποία οφείλουν και δεν είχαν πληρώσει.</w:t>
      </w:r>
    </w:p>
    <w:p w14:paraId="3E37BC1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3E37BC1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Αυτό που κάνουμε είναι ότι δίνου</w:t>
      </w:r>
      <w:r>
        <w:rPr>
          <w:rFonts w:eastAsia="Times New Roman" w:cs="Times New Roman"/>
          <w:szCs w:val="24"/>
        </w:rPr>
        <w:t>με τη δυνατότητα των δόσεων. Σε αυτό δεν μπορούσε να γίνει ίδια ρύθμιση που είχε γίνει με τις εταιρείες για τον απλούστατο λόγο ότι ένα μεγάλο ποσοστό όσων οφείλουν ποσά στα πανεπιστήμια τα έχουν πληρώσει. Υπάρχει ένα θέμα ηθικής τάξης και υπάρχει ένα θέμα</w:t>
      </w:r>
      <w:r>
        <w:rPr>
          <w:rFonts w:eastAsia="Times New Roman" w:cs="Times New Roman"/>
          <w:szCs w:val="24"/>
        </w:rPr>
        <w:t xml:space="preserve"> νομικής τάξης. Οπότε θα δώσουμε πολύ ευνοϊκές δόσεις για την αποπληρωμή αυτών των οφειλών.</w:t>
      </w:r>
    </w:p>
    <w:p w14:paraId="3E37BC1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14:paraId="3E37BC1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Ανδρέας </w:t>
      </w:r>
      <w:proofErr w:type="spellStart"/>
      <w:r>
        <w:rPr>
          <w:rFonts w:eastAsia="Times New Roman" w:cs="Times New Roman"/>
          <w:szCs w:val="24"/>
        </w:rPr>
        <w:t>Κουτσούμπας</w:t>
      </w:r>
      <w:proofErr w:type="spellEnd"/>
      <w:r>
        <w:rPr>
          <w:rFonts w:eastAsia="Times New Roman" w:cs="Times New Roman"/>
          <w:szCs w:val="24"/>
        </w:rPr>
        <w:t xml:space="preserve"> από τη Νέα Δημοκρατία.</w:t>
      </w:r>
    </w:p>
    <w:p w14:paraId="3E37BC1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 xml:space="preserve">Κυρίες και κύριοι συνάδελφοι, δεν μπορώ </w:t>
      </w:r>
      <w:r>
        <w:rPr>
          <w:rFonts w:eastAsia="Times New Roman" w:cs="Times New Roman"/>
          <w:szCs w:val="24"/>
        </w:rPr>
        <w:t xml:space="preserve">να αποφύγω, μετά την παρέμβαση και σ’ αυτό το χρονικό σημείο του κυρίου Υπουργού, τον πολιτικό πειρασμό και να μην σχολιάσω και τοποθετηθώ για τον τρόπο που νομοθετεί </w:t>
      </w:r>
      <w:r>
        <w:rPr>
          <w:rFonts w:eastAsia="Times New Roman" w:cs="Times New Roman"/>
          <w:szCs w:val="24"/>
        </w:rPr>
        <w:lastRenderedPageBreak/>
        <w:t xml:space="preserve">η Βουλή. Είναι ένας τρόπος που </w:t>
      </w:r>
      <w:r>
        <w:rPr>
          <w:rFonts w:eastAsia="Times New Roman" w:cs="Times New Roman"/>
          <w:szCs w:val="24"/>
        </w:rPr>
        <w:t xml:space="preserve">όχι μόνο </w:t>
      </w:r>
      <w:r>
        <w:rPr>
          <w:rFonts w:eastAsia="Times New Roman" w:cs="Times New Roman"/>
          <w:szCs w:val="24"/>
        </w:rPr>
        <w:t xml:space="preserve">απαξιώνει το Κοινοβούλιο ή υποβαθμίζει τον τρόπο </w:t>
      </w:r>
      <w:r>
        <w:rPr>
          <w:rFonts w:eastAsia="Times New Roman" w:cs="Times New Roman"/>
          <w:szCs w:val="24"/>
        </w:rPr>
        <w:t>λειτουργίας του, αλλά θα δώσω μια άλλη πολιτική διάσταση. Καταρρίπτει αυτό το φαινόμενο της σωρείας των τροπολογιών, το αφήγημα του ΣΥΡΙΖΑ της Κυβέρνησης και το δήθεν προβαλλόμενο επιχείρημα ότι υπήρχε σχέδιο και στρατηγική για τη διακυβέρνηση αυτού του τό</w:t>
      </w:r>
      <w:r>
        <w:rPr>
          <w:rFonts w:eastAsia="Times New Roman" w:cs="Times New Roman"/>
          <w:szCs w:val="24"/>
        </w:rPr>
        <w:t xml:space="preserve">που. </w:t>
      </w:r>
    </w:p>
    <w:p w14:paraId="3E37BC1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 κυριότερο, όμως, που φοβούμαι, αξιότιμοι, κυρίες και κύριοι συνάδελφοι, είναι ότι με τον τρόπο που λειτουργούμε, </w:t>
      </w:r>
      <w:proofErr w:type="spellStart"/>
      <w:r>
        <w:rPr>
          <w:rFonts w:eastAsia="Times New Roman" w:cs="Times New Roman"/>
          <w:szCs w:val="24"/>
        </w:rPr>
        <w:t>οδηγούμεθα</w:t>
      </w:r>
      <w:proofErr w:type="spellEnd"/>
      <w:r>
        <w:rPr>
          <w:rFonts w:eastAsia="Times New Roman" w:cs="Times New Roman"/>
          <w:szCs w:val="24"/>
        </w:rPr>
        <w:t xml:space="preserve"> σε μια μετατροπή –παρ</w:t>
      </w:r>
      <w:r>
        <w:rPr>
          <w:rFonts w:eastAsia="Times New Roman" w:cs="Times New Roman"/>
          <w:szCs w:val="24"/>
        </w:rPr>
        <w:t xml:space="preserve">’ </w:t>
      </w:r>
      <w:r>
        <w:rPr>
          <w:rFonts w:eastAsia="Times New Roman" w:cs="Times New Roman"/>
          <w:szCs w:val="24"/>
        </w:rPr>
        <w:t xml:space="preserve">ότι ήμουν εδώ στη Βουλή, όπως γνωρίζετε, τα τελευταία χρόνια άκρως κοινοβουλευτικός- του Πολιτεύματός μας από Κοινοβουλευτική Δημοκρατία σε Υπουργική Κοινοβουλευτική Δημοκρατία, δυστυχώς, με ό,τι συνέπειες έχει. </w:t>
      </w:r>
    </w:p>
    <w:p w14:paraId="3E37BC2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στο νομοσχέδιο, το οποίο σήμερα </w:t>
      </w:r>
      <w:r>
        <w:rPr>
          <w:rFonts w:eastAsia="Times New Roman" w:cs="Times New Roman"/>
          <w:szCs w:val="24"/>
        </w:rPr>
        <w:t xml:space="preserve">συζητάμε. Στις κοινοβουλευτικές δημοκρατίες αναμφίβολα, κύριε Υπουργέ, και κυρίες και κύριοι συνάδελφοι, η κυβερνώσα πλειοψηφία έχει την πολιτική της φιλοσοφία, έχει τη δική της πολιτική πλατφόρμα, όπως αρέσκεστε εσείς οι αριστεροί να λέτε, να φέρνει προς </w:t>
      </w:r>
      <w:r>
        <w:rPr>
          <w:rFonts w:eastAsia="Times New Roman" w:cs="Times New Roman"/>
          <w:szCs w:val="24"/>
        </w:rPr>
        <w:t>ψήφιση τα νομοσχέδια, σε αντίθεση με εμάς τους δεξιούς. Κατα</w:t>
      </w:r>
      <w:r>
        <w:rPr>
          <w:rFonts w:eastAsia="Times New Roman" w:cs="Times New Roman"/>
          <w:szCs w:val="24"/>
        </w:rPr>
        <w:lastRenderedPageBreak/>
        <w:t>νοητό και αναφαίρετο δικαίωμά σας. Όμως, μετά τη συζήτηση μέχρι στιγμής αυτού του νομοσχεδίου, την άρνηση σύσσωμης της Αντιπολίτευσης για έναν θετικό λόγο για τα στοιχεία αυτού του νομοσχεδίου, αλ</w:t>
      </w:r>
      <w:r>
        <w:rPr>
          <w:rFonts w:eastAsia="Times New Roman" w:cs="Times New Roman"/>
          <w:szCs w:val="24"/>
        </w:rPr>
        <w:t>λά και όλων των εμπλεκόμενων φορέων, νομίζω ότι συμφωνούμε όλοι ότι αυτό το νομοσχέδιο δεν έχει προοπτική. Νομοθετείτε με το βλέμμα στο παρελθόν. Προκειμένου να ικανοποιήσετε ένα αριστερό και μόνο ακροατήριο, να μαζέψετε τις αριστερές συνιστώσες για λόγους</w:t>
      </w:r>
      <w:r>
        <w:rPr>
          <w:rFonts w:eastAsia="Times New Roman" w:cs="Times New Roman"/>
          <w:szCs w:val="24"/>
        </w:rPr>
        <w:t xml:space="preserve"> πολιτικής επιβίωσης, φέρετε αυτές τις διατάξεις προκειμένου να διασωθείτε πολιτικά. </w:t>
      </w:r>
    </w:p>
    <w:p w14:paraId="3E37BC2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Δεν μπορώ να ασχοληθώ με όλες τις διατάξεις του νομοσχεδίου, διότι είναι πολλές οι διατάξεις. Άλλωστε, όπως είπε και ο προηγούμενος ομιλητής από την Αντιπολίτευση, από τη</w:t>
      </w:r>
      <w:r>
        <w:rPr>
          <w:rFonts w:eastAsia="Times New Roman" w:cs="Times New Roman"/>
          <w:szCs w:val="24"/>
        </w:rPr>
        <w:t>ν πλευρά μας και την παράταξή μας, ποσώς ενδιαφέρουν την κοινωνία αυτές οι διατάξεις του τρόπου λειτουργίας των πρυτάνεων και της εκλογής των σωμάτων κλπ</w:t>
      </w:r>
      <w:r>
        <w:rPr>
          <w:rFonts w:eastAsia="Times New Roman" w:cs="Times New Roman"/>
          <w:szCs w:val="24"/>
        </w:rPr>
        <w:t>.</w:t>
      </w:r>
      <w:r>
        <w:rPr>
          <w:rFonts w:eastAsia="Times New Roman" w:cs="Times New Roman"/>
          <w:szCs w:val="24"/>
        </w:rPr>
        <w:t>. Εκείνο που ενδιαφέρει και θα εστιάσω τους προβληματισμούς μου μέσα σε ένα συναινετικό κλίμα, κύριε Υ</w:t>
      </w:r>
      <w:r>
        <w:rPr>
          <w:rFonts w:eastAsia="Times New Roman" w:cs="Times New Roman"/>
          <w:szCs w:val="24"/>
        </w:rPr>
        <w:t xml:space="preserve">πουργέ, είναι τρία σημεία. </w:t>
      </w:r>
    </w:p>
    <w:p w14:paraId="3E37BC2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η διάταξη περί συμμετοχής των φοιτητών. Να συμμετέχουν, αλλά μέχρι ποιο σημείο; Πολύ φοβάμαι ότι αυτή </w:t>
      </w:r>
      <w:r>
        <w:rPr>
          <w:rFonts w:eastAsia="Times New Roman" w:cs="Times New Roman"/>
          <w:szCs w:val="24"/>
        </w:rPr>
        <w:lastRenderedPageBreak/>
        <w:t xml:space="preserve">η διάταξη θα φέρει προβλήματα λειτουργικότητας στις πρυτανικές αρχές, στη λειτουργία των πανεπιστημίων. </w:t>
      </w:r>
    </w:p>
    <w:p w14:paraId="3E37BC2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δεύ</w:t>
      </w:r>
      <w:r>
        <w:rPr>
          <w:rFonts w:eastAsia="Times New Roman" w:cs="Times New Roman"/>
          <w:szCs w:val="24"/>
        </w:rPr>
        <w:t>τερο που δεν αναφέρθηκαν πολλοί συνάδελφοι και το ξεπεράσαμε έτσι, ξεχνώντας τον χουλιγκανισμό και τραμπουκισμό που επικρατεί στη δευτεροβάθμια, αλλά και στην πρωτοβάθμια εκπαίδευση, είναι η κατάργηση διαγωγής. Μπορεί να μην είναι κάτι σημαντικό, να λένε μ</w:t>
      </w:r>
      <w:r>
        <w:rPr>
          <w:rFonts w:eastAsia="Times New Roman" w:cs="Times New Roman"/>
          <w:szCs w:val="24"/>
        </w:rPr>
        <w:t xml:space="preserve">ερικοί ότι είναι ξεπερασμένο, αλλά πολύ φοβάμαι ότι αυτή η υποβόσκουσα ανομία και παρανομία, θα επεκταθεί περισσότερο και θα δημιουργηθούν περισσότερα προβλήματα στις σχέσεις των μαθητών. </w:t>
      </w:r>
    </w:p>
    <w:p w14:paraId="3E37BC2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Μένω στο τρίτο. Πολλοί συνάδελφοι ασχολήθηκαν με αυτό, το θέμα της </w:t>
      </w:r>
      <w:r>
        <w:rPr>
          <w:rFonts w:eastAsia="Times New Roman" w:cs="Times New Roman"/>
          <w:szCs w:val="24"/>
        </w:rPr>
        <w:t xml:space="preserve">διάταξης του ασύλου. Θα επιχειρήσω να μην επαναλάβω όσα οι συνάδελφοι από την Αντιπολίτευση εξέθεσαν </w:t>
      </w:r>
      <w:proofErr w:type="spellStart"/>
      <w:r>
        <w:rPr>
          <w:rFonts w:eastAsia="Times New Roman" w:cs="Times New Roman"/>
          <w:szCs w:val="24"/>
        </w:rPr>
        <w:t>ενώπιόν</w:t>
      </w:r>
      <w:proofErr w:type="spellEnd"/>
      <w:r>
        <w:rPr>
          <w:rFonts w:eastAsia="Times New Roman" w:cs="Times New Roman"/>
          <w:szCs w:val="24"/>
        </w:rPr>
        <w:t xml:space="preserve"> σας, αλλά να σταθώ στα εξής σημεία:</w:t>
      </w:r>
    </w:p>
    <w:p w14:paraId="3E37BC2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Συμφωνούμε όλοι για το άσυλο, αλλά αλήθεια, αναρωτηθήκατε, κύριε Υπουργέ, και κυρίες και κύριοι συνάδελφοι, ότι</w:t>
      </w:r>
      <w:r>
        <w:rPr>
          <w:rFonts w:eastAsia="Times New Roman" w:cs="Times New Roman"/>
          <w:szCs w:val="24"/>
        </w:rPr>
        <w:t xml:space="preserve"> αυτή τη στιγμή γονείς, πατεράδες, η πλειοψηφία -αν θέλετε- της κοινωνίας είναι κατά των καταλήψεων, ότι υπάρχουν φοιτητές οι οποίοι θέλουν να σπουδάσουν, έχουν πάθος για μάθηση και δεν θέλουν καταλήψεις, ότι δεν θέλουν εγκληματικές συμπεριφορές, </w:t>
      </w:r>
      <w:r>
        <w:rPr>
          <w:rFonts w:eastAsia="Times New Roman" w:cs="Times New Roman"/>
          <w:szCs w:val="24"/>
        </w:rPr>
        <w:lastRenderedPageBreak/>
        <w:t>οι οποίες</w:t>
      </w:r>
      <w:r>
        <w:rPr>
          <w:rFonts w:eastAsia="Times New Roman" w:cs="Times New Roman"/>
          <w:szCs w:val="24"/>
        </w:rPr>
        <w:t xml:space="preserve"> δυστυχώς, με τη διάταξη αυτή συνεχίζονται και θα γίνονται ακόμα πιο επικίνδυνες; Η διάταξη αυτή δείχνει ανοχή στην ανομία, στην παραβατικότητα. </w:t>
      </w:r>
    </w:p>
    <w:p w14:paraId="3E37BC2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τύχη, κύριε Υπουργέ –σας το είπα και στη συνάντησή μας στην αρμόδια </w:t>
      </w:r>
      <w:r>
        <w:rPr>
          <w:rFonts w:eastAsia="Times New Roman" w:cs="Times New Roman"/>
          <w:szCs w:val="24"/>
        </w:rPr>
        <w:t>επιτροπή</w:t>
      </w:r>
      <w:r>
        <w:rPr>
          <w:rFonts w:eastAsia="Times New Roman" w:cs="Times New Roman"/>
          <w:szCs w:val="24"/>
        </w:rPr>
        <w:t xml:space="preserve">- να έχω ένα γιο φοιτητή, </w:t>
      </w:r>
      <w:r>
        <w:rPr>
          <w:rFonts w:eastAsia="Times New Roman" w:cs="Times New Roman"/>
          <w:szCs w:val="24"/>
        </w:rPr>
        <w:t>ο οποίος μου έδωσε την ευκαιρία να κάνω με άλλους συμφοιτητές του συνέχεια παρέα και να ανταλλάσσουμε απόψεις, οι οποίοι δεν ανήκουν κατ’ ανάγκη στο δικό μου χώρο: Ο Μάνος, που δουλεύει αυτή τη στιγμή για να τελειώσει τις σπουδές του στη Χίο. Ο Βασίλης που</w:t>
      </w:r>
      <w:r>
        <w:rPr>
          <w:rFonts w:eastAsia="Times New Roman" w:cs="Times New Roman"/>
          <w:szCs w:val="24"/>
        </w:rPr>
        <w:t xml:space="preserve"> πάει στο μανάβικο. Ο Γιάννης που πάει να ποτίσει τα χωράφια πάνω στην </w:t>
      </w:r>
      <w:proofErr w:type="spellStart"/>
      <w:r>
        <w:rPr>
          <w:rFonts w:eastAsia="Times New Roman" w:cs="Times New Roman"/>
          <w:szCs w:val="24"/>
        </w:rPr>
        <w:t>Κωπαΐδα</w:t>
      </w:r>
      <w:proofErr w:type="spellEnd"/>
      <w:r>
        <w:rPr>
          <w:rFonts w:eastAsia="Times New Roman" w:cs="Times New Roman"/>
          <w:szCs w:val="24"/>
        </w:rPr>
        <w:t>. Τα παιδιά που θέλουν ανοικτά πανεπιστήμια. Και εσείς με αυτή τη συμπεριφορά και με αυτή τη διάταξη –κάνω παρένθεση, και εμείς είχαμε ατολμία και αναποφασιστικότητα να καταπολεμ</w:t>
      </w:r>
      <w:r>
        <w:rPr>
          <w:rFonts w:eastAsia="Times New Roman" w:cs="Times New Roman"/>
          <w:szCs w:val="24"/>
        </w:rPr>
        <w:t>ήσουμε αυτό το φαινόμενο των εγκληματικών συμπεριφορών-  υποθάλπετε αυτήν την ανομία.</w:t>
      </w:r>
    </w:p>
    <w:p w14:paraId="3E37BC2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Θα το βρούμε μπροστά μας. </w:t>
      </w:r>
      <w:r>
        <w:rPr>
          <w:rFonts w:eastAsia="Times New Roman" w:cs="Times New Roman"/>
          <w:szCs w:val="24"/>
        </w:rPr>
        <w:t xml:space="preserve">Σπέρνετε </w:t>
      </w:r>
      <w:r>
        <w:rPr>
          <w:rFonts w:eastAsia="Times New Roman" w:cs="Times New Roman"/>
          <w:szCs w:val="24"/>
        </w:rPr>
        <w:t>ανέμους και θα θερίσουμε -όχι εμείς ως Κυβέρνηση μεθαύριο, αλλά η πολιτεία και η κοινωνία- θύελλες.</w:t>
      </w:r>
    </w:p>
    <w:p w14:paraId="3E37BC2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w:t>
      </w:r>
      <w:r>
        <w:rPr>
          <w:rFonts w:eastAsia="Times New Roman" w:cs="Times New Roman"/>
          <w:b/>
          <w:szCs w:val="24"/>
        </w:rPr>
        <w:t xml:space="preserve">ιδείας, Έρευνας και Θρησκευμάτων): </w:t>
      </w:r>
      <w:r>
        <w:rPr>
          <w:rFonts w:eastAsia="Times New Roman" w:cs="Times New Roman"/>
          <w:szCs w:val="24"/>
        </w:rPr>
        <w:t xml:space="preserve">Μα, τι έγινε τόσα χρόνια; </w:t>
      </w:r>
    </w:p>
    <w:p w14:paraId="3E37BC2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ΚΟΥΤΣΟΥΜΠΑΣ: </w:t>
      </w:r>
      <w:r>
        <w:rPr>
          <w:rFonts w:eastAsia="Times New Roman" w:cs="Times New Roman"/>
          <w:szCs w:val="24"/>
        </w:rPr>
        <w:t>Ήρθα να επισημάνω κάτι διαφορετικό. Μη με διακόπτετε. Ίσως δεν είστε τόσο πολύ κοινοβουλευτικός και θέλετε να διακόπτετε. Μπορεί να μην συμφωνείτε μαζί μου, αλλά δεν χρειάζε</w:t>
      </w:r>
      <w:r>
        <w:rPr>
          <w:rFonts w:eastAsia="Times New Roman" w:cs="Times New Roman"/>
          <w:szCs w:val="24"/>
        </w:rPr>
        <w:t>ται να απαντήσετε.</w:t>
      </w:r>
    </w:p>
    <w:p w14:paraId="3E37BC2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Αφήστε με να σας πω κάτι. Πρώτος εγώ είπα ότι και εμείς ευθυνόμαστε, ότι δείξαμε ατολμία και αναποφασιστικότητα. Εγώ όμως σας λέω ότι με τη διάταξη, έτσι όπως την φέρνετε, θα καταντήσετε να είστε ηθικοί αυτουργοί των εγκληματικών πράξεων</w:t>
      </w:r>
      <w:r>
        <w:rPr>
          <w:rFonts w:eastAsia="Times New Roman" w:cs="Times New Roman"/>
          <w:szCs w:val="24"/>
        </w:rPr>
        <w:t xml:space="preserve"> και συμπεριφορών που θα συμβούν μέσα στα πανεπιστήμια. Θα είστε εσείς οι οποίοι θα είστε υπόχρεοι να πληρώσετε τη δημόσια περιουσία. Δεν άκουσα κανέναν από εσάς να λέει στους γονείς, στην κοινωνία, ποιοι θα πληρώσουν τις ζημιές, ποιοι θα πληρώσουν τους εγ</w:t>
      </w:r>
      <w:r>
        <w:rPr>
          <w:rFonts w:eastAsia="Times New Roman" w:cs="Times New Roman"/>
          <w:szCs w:val="24"/>
        </w:rPr>
        <w:t xml:space="preserve">κληματίες. Αυτά θέλει η κοινωνία. Θέλει ένα πανεπιστήμιο ανοικτό, να είναι πανεπιστήμιο για μάθηση, άσυλο ιδεών και όχι άσυλο εγκληματιών. </w:t>
      </w:r>
    </w:p>
    <w:p w14:paraId="3E37BC2B"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37BC2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Αθανάσιος</w:t>
      </w:r>
      <w:r>
        <w:rPr>
          <w:rFonts w:eastAsia="Times New Roman" w:cs="Times New Roman"/>
          <w:szCs w:val="24"/>
        </w:rPr>
        <w:t xml:space="preserve"> Μπούρας από τη Νέα Δημοκρατία.</w:t>
      </w:r>
    </w:p>
    <w:p w14:paraId="3E37BC2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Ευχαριστώ, κύριε Πρόεδρε.</w:t>
      </w:r>
    </w:p>
    <w:p w14:paraId="3E37BC2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ξεκινήσω με δυο παρατηρήσεις σε δυο τροπολογίες, κάνοντας μια μικρή κριτική, αν και θα είναι σε </w:t>
      </w:r>
      <w:proofErr w:type="spellStart"/>
      <w:r>
        <w:rPr>
          <w:rFonts w:eastAsia="Times New Roman" w:cs="Times New Roman"/>
          <w:szCs w:val="24"/>
        </w:rPr>
        <w:t>ώτα</w:t>
      </w:r>
      <w:proofErr w:type="spellEnd"/>
      <w:r>
        <w:rPr>
          <w:rFonts w:eastAsia="Times New Roman" w:cs="Times New Roman"/>
          <w:szCs w:val="24"/>
        </w:rPr>
        <w:t xml:space="preserve"> μη ακουόντων. Γιατί πρώτη φορά γίνεται αυτό που γίνεται σήμερα, δηλαδή παρέλ</w:t>
      </w:r>
      <w:r>
        <w:rPr>
          <w:rFonts w:eastAsia="Times New Roman" w:cs="Times New Roman"/>
          <w:szCs w:val="24"/>
        </w:rPr>
        <w:t xml:space="preserve">αση-πανηγύρι Υπουργών. Δεν ξαναείδαμε τέτοια φαινόμενα. Ήλθαν, είπαν και απήλθαν. Και δεν εξηγούσαν και γιατί. </w:t>
      </w:r>
    </w:p>
    <w:p w14:paraId="3E37BC2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στην τροπολογία 1185 που παρουσίασε ο κ. Παπαδημητρίου και αφορά την Ενιαία Ανεξάρτητη Αρχή Δημοσίων Συμβάσεων. Έρχεται, δηλαδή, να </w:t>
      </w:r>
      <w:r>
        <w:rPr>
          <w:rFonts w:eastAsia="Times New Roman" w:cs="Times New Roman"/>
          <w:szCs w:val="24"/>
        </w:rPr>
        <w:t>παρέμβει σ' αυτή τη δημόσια ανεξάρτητη αρχή. Απλώς θα πω να δείτε όσοι θέλετε -και να με διαψεύσετε- ότι διαγράφει μια σημαντική λέξη, που την είχε στα δικαιώματά της αυτή η δημόσια Ανεξάρτητη Αρχή Δημοσίων Συμβάσεων. Καταργεί τη σύμφωνη γνώμη. Δηλαδή, αφα</w:t>
      </w:r>
      <w:r>
        <w:rPr>
          <w:rFonts w:eastAsia="Times New Roman" w:cs="Times New Roman"/>
          <w:szCs w:val="24"/>
        </w:rPr>
        <w:t xml:space="preserve">ιρείται η λέξη «σύμφωνη». Καταλαβαίνετε ότι άλλη μια εξουσία και αρμοδιότητες στον Υπουργό. </w:t>
      </w:r>
    </w:p>
    <w:p w14:paraId="3E37BC3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κάτι άλλο που πρέπει να το ακούσουν οι εξ υμών νομικοί. Προσλαμβάνει ιδιώτη νομικό σύμβουλο να συνεπικουρεί τον νομικό σύμβουλο του κράτους. </w:t>
      </w:r>
    </w:p>
    <w:p w14:paraId="3E37BC3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Θα αναφερ</w:t>
      </w:r>
      <w:r>
        <w:rPr>
          <w:rFonts w:eastAsia="Times New Roman" w:cs="Times New Roman"/>
          <w:szCs w:val="24"/>
        </w:rPr>
        <w:t xml:space="preserve">θώ και στην τροπολογία 1189, μια και είναι στην αρμοδιότητα του τομέα που έχω την τιμή να βρίσκομαι από </w:t>
      </w:r>
      <w:r>
        <w:rPr>
          <w:rFonts w:eastAsia="Times New Roman" w:cs="Times New Roman"/>
          <w:szCs w:val="24"/>
        </w:rPr>
        <w:lastRenderedPageBreak/>
        <w:t xml:space="preserve">την πλευρά της Νέας Δημοκρατίας. Την παρουσίασε ο κ. </w:t>
      </w:r>
      <w:proofErr w:type="spellStart"/>
      <w:r>
        <w:rPr>
          <w:rFonts w:eastAsia="Times New Roman" w:cs="Times New Roman"/>
          <w:szCs w:val="24"/>
        </w:rPr>
        <w:t>Χαρίτσης</w:t>
      </w:r>
      <w:proofErr w:type="spellEnd"/>
      <w:r>
        <w:rPr>
          <w:rFonts w:eastAsia="Times New Roman" w:cs="Times New Roman"/>
          <w:szCs w:val="24"/>
        </w:rPr>
        <w:t>, ο οποίος βέβαια μου ζήτησε –πρέπει να πω- τη γνώμη μου. Όμως, εκείνη τη στιγμή, την τελευ</w:t>
      </w:r>
      <w:r>
        <w:rPr>
          <w:rFonts w:eastAsia="Times New Roman" w:cs="Times New Roman"/>
          <w:szCs w:val="24"/>
        </w:rPr>
        <w:t>ταία στιγμή, δεν μπορώ να έχω κάποια γνώμη. Θέτω το εξής ερώτημα, εάν με ακούει από το κλειστό κύκλωμα: Έχει ζητηθεί η γνώμη της Αρχής Κρατικών Ενισχύσεων; Μήπως η κατάργηση της ίδιας συμμετοχής των ΔΕΥΑ –δεν θα είχαμε αντίρρηση εμείς- προσκρούει στις οδηγ</w:t>
      </w:r>
      <w:r>
        <w:rPr>
          <w:rFonts w:eastAsia="Times New Roman" w:cs="Times New Roman"/>
          <w:szCs w:val="24"/>
        </w:rPr>
        <w:t xml:space="preserve">ίες για τις κρατικές ενισχύσεις μέσα από το πρόγραμμα δημοσίων επενδύσεων; </w:t>
      </w:r>
    </w:p>
    <w:p w14:paraId="3E37BC3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Όσον αφορά την υπερωριακή απασχόληση, με κάποια άλλη παράγραφο αυτής της τροπολογίας έρχεται να ρυθμίσει θέματα υπερωριακής απασχόλησης των εργαζομένων στις ειδικές υπηρεσίες ΕΣΠΑ,</w:t>
      </w:r>
      <w:r>
        <w:rPr>
          <w:rFonts w:eastAsia="Times New Roman" w:cs="Times New Roman"/>
          <w:szCs w:val="24"/>
        </w:rPr>
        <w:t xml:space="preserve"> δηλαδή να συμπληρώσει δυο νόμους του 2017. Αυτό δείχνει με πόση προχειρότητα γίνεται η νομοθέτηση και δεν ερωτώνται, κατά την άποψή μου, οι </w:t>
      </w:r>
      <w:proofErr w:type="spellStart"/>
      <w:r>
        <w:rPr>
          <w:rFonts w:eastAsia="Times New Roman" w:cs="Times New Roman"/>
          <w:szCs w:val="24"/>
        </w:rPr>
        <w:t>γνωρίζοντες</w:t>
      </w:r>
      <w:proofErr w:type="spellEnd"/>
      <w:r>
        <w:rPr>
          <w:rFonts w:eastAsia="Times New Roman" w:cs="Times New Roman"/>
          <w:szCs w:val="24"/>
        </w:rPr>
        <w:t xml:space="preserve"> και επαΐοντες μέσα στα Υπουργεία Οικονομίας και Οικονομικών, οι υπηρεσιακοί παράγοντες και τα στελέχη τ</w:t>
      </w:r>
      <w:r>
        <w:rPr>
          <w:rFonts w:eastAsia="Times New Roman" w:cs="Times New Roman"/>
          <w:szCs w:val="24"/>
        </w:rPr>
        <w:t>ης ΜΟΔ, που είναι ειδικοί και αξιόλογοι.</w:t>
      </w:r>
    </w:p>
    <w:p w14:paraId="3E37BC3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3E37BC3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Ζητώ την ανοχή σας, κύριε Πρόεδρε, όπως τη δείξατε και προηγουμένως.</w:t>
      </w:r>
    </w:p>
    <w:p w14:paraId="3E37BC3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της Παιδείας, με εκπλήξατε. Ξεκινήσατε μια διάλεξη, όταν πήρατε τον λόγο και κάποια στιγμή βέβαια μπήκατε αορίστως και στο νομοθέτημα. </w:t>
      </w:r>
    </w:p>
    <w:p w14:paraId="3E37BC36"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εκπλήξατε όχι εμένα μόνο, αλλά και όλους τους συναδέλφους από όλες τις πτέρυγες -δεν θα τους αναφέρω- </w:t>
      </w:r>
      <w:r>
        <w:rPr>
          <w:rFonts w:eastAsia="Times New Roman" w:cs="Times New Roman"/>
          <w:bCs/>
          <w:shd w:val="clear" w:color="auto" w:fill="FFFFFF"/>
        </w:rPr>
        <w:t xml:space="preserve">όταν μας κάνατε μαθήματα δημοκρατίας, λέγοντας μάλιστα ότι δεν υπάρχει δημοκρατία. </w:t>
      </w:r>
    </w:p>
    <w:p w14:paraId="3E37BC37"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Ξέρετε αυτή την παράταξη πρέπει να την ευγνωμονείτε όλοι, γιατί ο Κωνσταντίνος Καραμανλής αποκατέστησε τη δημοκρατία, </w:t>
      </w:r>
      <w:r>
        <w:rPr>
          <w:rFonts w:eastAsia="Times New Roman"/>
          <w:bCs/>
          <w:shd w:val="clear" w:color="auto" w:fill="FFFFFF"/>
        </w:rPr>
        <w:t>βεβαίως</w:t>
      </w:r>
      <w:r>
        <w:rPr>
          <w:rFonts w:eastAsia="Times New Roman" w:cs="Times New Roman"/>
          <w:bCs/>
          <w:shd w:val="clear" w:color="auto" w:fill="FFFFFF"/>
        </w:rPr>
        <w:t xml:space="preserve">, με τη συνηγορία όλων των κομμάτων. Και δεν ξέρω γιατί λέτε για τη δημοκρατία. Δηλαδή εσείς και εγώ, που υπηρετήσαμε τα ανώτατα εκπαιδευτικά ιδρύματα, δεν είχαμε δημοκρατία; </w:t>
      </w:r>
      <w:r>
        <w:rPr>
          <w:rFonts w:eastAsia="Times New Roman"/>
          <w:bCs/>
          <w:shd w:val="clear" w:color="auto" w:fill="FFFFFF"/>
        </w:rPr>
        <w:t>Βεβαίως,</w:t>
      </w:r>
      <w:r>
        <w:rPr>
          <w:rFonts w:eastAsia="Times New Roman" w:cs="Times New Roman"/>
          <w:bCs/>
          <w:shd w:val="clear" w:color="auto" w:fill="FFFFFF"/>
        </w:rPr>
        <w:t xml:space="preserve"> υπήρχαν προβλήματα, υπάρχουν προβλήματα και θα υπάρχουν προβλήματα. </w:t>
      </w:r>
    </w:p>
    <w:p w14:paraId="3E37BC38"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Μιλ</w:t>
      </w:r>
      <w:r>
        <w:rPr>
          <w:rFonts w:eastAsia="Times New Roman" w:cs="Times New Roman"/>
          <w:bCs/>
          <w:shd w:val="clear" w:color="auto" w:fill="FFFFFF"/>
        </w:rPr>
        <w:t>ήσατε για υλικοτεχνικές υποδομές και ειλικρινά σας προκαλώ και σας παρακαλώ να μας πείτε τι ακριβώς κάνατε σήμερα. Γιατί ο παρακείμενος δίπλα σας Υφυπουργός -ήταν να έρ</w:t>
      </w:r>
      <w:r>
        <w:rPr>
          <w:rFonts w:eastAsia="Times New Roman" w:cs="Times New Roman"/>
          <w:bCs/>
          <w:shd w:val="clear" w:color="auto" w:fill="FFFFFF"/>
        </w:rPr>
        <w:lastRenderedPageBreak/>
        <w:t xml:space="preserve">θετε εσείς- ήρθε και εγκαινίασε στην περιοχή μου ένα υπερσύγχρονο σχολείο από αυτά που </w:t>
      </w:r>
      <w:proofErr w:type="spellStart"/>
      <w:r>
        <w:rPr>
          <w:rFonts w:eastAsia="Times New Roman" w:cs="Times New Roman"/>
          <w:bCs/>
          <w:shd w:val="clear" w:color="auto" w:fill="FFFFFF"/>
        </w:rPr>
        <w:t>δ</w:t>
      </w:r>
      <w:r>
        <w:rPr>
          <w:rFonts w:eastAsia="Times New Roman" w:cs="Times New Roman"/>
          <w:bCs/>
          <w:shd w:val="clear" w:color="auto" w:fill="FFFFFF"/>
        </w:rPr>
        <w:t>αιμονοποιούσατε</w:t>
      </w:r>
      <w:proofErr w:type="spellEnd"/>
      <w:r>
        <w:rPr>
          <w:rFonts w:eastAsia="Times New Roman" w:cs="Times New Roman"/>
          <w:bCs/>
          <w:shd w:val="clear" w:color="auto" w:fill="FFFFFF"/>
        </w:rPr>
        <w:t xml:space="preserve">, όταν ήσασταν στην Αντιπολίτευση. Ήταν στο Κορωπί, κύριε </w:t>
      </w:r>
      <w:proofErr w:type="spellStart"/>
      <w:r>
        <w:rPr>
          <w:rFonts w:eastAsia="Times New Roman" w:cs="Times New Roman"/>
          <w:bCs/>
          <w:shd w:val="clear" w:color="auto" w:fill="FFFFFF"/>
        </w:rPr>
        <w:t>Σκουρολιάκο</w:t>
      </w:r>
      <w:proofErr w:type="spellEnd"/>
      <w:r>
        <w:rPr>
          <w:rFonts w:eastAsia="Times New Roman" w:cs="Times New Roman"/>
          <w:bCs/>
          <w:shd w:val="clear" w:color="auto" w:fill="FFFFFF"/>
        </w:rPr>
        <w:t xml:space="preserve">… </w:t>
      </w:r>
    </w:p>
    <w:p w14:paraId="3E37BC39"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ΠΑΝΑΓΙΩΤΗΣ (ΠΑΝΟΣ) ΣΚΟΥΡΟΛΙΑΚΟΣ:</w:t>
      </w:r>
      <w:r>
        <w:rPr>
          <w:rFonts w:eastAsia="Times New Roman" w:cs="Times New Roman"/>
          <w:bCs/>
          <w:shd w:val="clear" w:color="auto" w:fill="FFFFFF"/>
        </w:rPr>
        <w:t xml:space="preserve"> Εσείς διώξατε δυόμισι χιλιάδες καθηγητές από τα ΕΠΑΛ. </w:t>
      </w:r>
    </w:p>
    <w:p w14:paraId="3E37BC3A"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ΑΘΑΝΑΣΙΟΣ ΜΠΟΥΡΑΣ:</w:t>
      </w:r>
      <w:r>
        <w:rPr>
          <w:rFonts w:eastAsia="Times New Roman" w:cs="Times New Roman"/>
          <w:bCs/>
          <w:shd w:val="clear" w:color="auto" w:fill="FFFFFF"/>
        </w:rPr>
        <w:t xml:space="preserve"> …τα οποία έγιναν με τη </w:t>
      </w:r>
      <w:r>
        <w:rPr>
          <w:rFonts w:eastAsia="Times New Roman"/>
          <w:bCs/>
          <w:shd w:val="clear" w:color="auto" w:fill="FFFFFF"/>
        </w:rPr>
        <w:t>διαδικασία</w:t>
      </w:r>
      <w:r>
        <w:rPr>
          <w:rFonts w:eastAsia="Times New Roman" w:cs="Times New Roman"/>
          <w:bCs/>
          <w:shd w:val="clear" w:color="auto" w:fill="FFFFFF"/>
        </w:rPr>
        <w:t xml:space="preserve"> των ΣΔΙΤ. Ξεκίνησαν το 2014 </w:t>
      </w:r>
      <w:r>
        <w:rPr>
          <w:rFonts w:eastAsia="Times New Roman" w:cs="Times New Roman"/>
          <w:bCs/>
          <w:shd w:val="clear" w:color="auto" w:fill="FFFFFF"/>
        </w:rPr>
        <w:t xml:space="preserve">και τώρα βέβαια κόβετε κορδέλες. Να μας πείτε, βέβαια, ποιες υποδομές έχετε κάνει εσείς για την παιδεία αυτά τα δυόμισι χρόνια. </w:t>
      </w:r>
    </w:p>
    <w:p w14:paraId="3E37BC3B"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πρόκειται για ένα σχέδιο νόμου που κατατέθηκε λίγο πριν κλείσει η </w:t>
      </w:r>
      <w:r>
        <w:rPr>
          <w:rFonts w:eastAsia="Times New Roman"/>
          <w:bCs/>
          <w:shd w:val="clear" w:color="auto" w:fill="FFFFFF"/>
        </w:rPr>
        <w:t>Βουλή,</w:t>
      </w:r>
      <w:r>
        <w:rPr>
          <w:rFonts w:eastAsia="Times New Roman" w:cs="Times New Roman"/>
          <w:bCs/>
          <w:shd w:val="clear" w:color="auto" w:fill="FFFFFF"/>
        </w:rPr>
        <w:t xml:space="preserve"> την τελευταία εβδομάδα τ</w:t>
      </w:r>
      <w:r>
        <w:rPr>
          <w:rFonts w:eastAsia="Times New Roman" w:cs="Times New Roman"/>
          <w:bCs/>
          <w:shd w:val="clear" w:color="auto" w:fill="FFFFFF"/>
        </w:rPr>
        <w:t xml:space="preserve">ου Ιουλίου, με απόντες τους κυρίαρχους και βέβαια όλη την κοινωνία. Γιατί και η κοινωνία </w:t>
      </w:r>
      <w:r>
        <w:rPr>
          <w:rFonts w:eastAsia="Times New Roman"/>
          <w:bCs/>
          <w:shd w:val="clear" w:color="auto" w:fill="FFFFFF"/>
        </w:rPr>
        <w:t>είναι</w:t>
      </w:r>
      <w:r>
        <w:rPr>
          <w:rFonts w:eastAsia="Times New Roman" w:cs="Times New Roman"/>
          <w:bCs/>
          <w:shd w:val="clear" w:color="auto" w:fill="FFFFFF"/>
        </w:rPr>
        <w:t xml:space="preserve"> απούσα. Γιατί αυτή τη στιγμή ο κόσμος μέσα στις δυσκολίες και τα βάσανά του είπε να κάνει και λίγο διακοπές. </w:t>
      </w:r>
    </w:p>
    <w:p w14:paraId="3E37BC3C"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Και διαλέξατε ένα τόσο κρίσιμο νομοθέτημα να το φέρ</w:t>
      </w:r>
      <w:r>
        <w:rPr>
          <w:rFonts w:eastAsia="Times New Roman" w:cs="Times New Roman"/>
          <w:bCs/>
          <w:shd w:val="clear" w:color="auto" w:fill="FFFFFF"/>
        </w:rPr>
        <w:t xml:space="preserve">ετε αυτή τη χρονική συγκυρία που λείπουν οι αρμόδιοι, λείπουν όλοι οι παράγοντες της παιδείας, λείπουν ακόμα και οι γονείς και οι κηδεμόνες. </w:t>
      </w:r>
    </w:p>
    <w:p w14:paraId="3E37BC3D"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Με αυτό το νομοσχέδιο υποβαθμίζετε την ανώτατη παιδεία της χώρας και την απορυθμίζετε, αντί να τη ρυθμίζετε. Οδηγε</w:t>
      </w:r>
      <w:r>
        <w:rPr>
          <w:rFonts w:eastAsia="Times New Roman" w:cs="Times New Roman"/>
          <w:bCs/>
          <w:shd w:val="clear" w:color="auto" w:fill="FFFFFF"/>
        </w:rPr>
        <w:t xml:space="preserve">ίτε την παιδεία στην εσωστρέφεια, την </w:t>
      </w:r>
      <w:proofErr w:type="spellStart"/>
      <w:r>
        <w:rPr>
          <w:rFonts w:eastAsia="Times New Roman" w:cs="Times New Roman"/>
          <w:bCs/>
          <w:shd w:val="clear" w:color="auto" w:fill="FFFFFF"/>
        </w:rPr>
        <w:t>υπερρύθμιση</w:t>
      </w:r>
      <w:proofErr w:type="spellEnd"/>
      <w:r>
        <w:rPr>
          <w:rFonts w:eastAsia="Times New Roman" w:cs="Times New Roman"/>
          <w:bCs/>
          <w:shd w:val="clear" w:color="auto" w:fill="FFFFFF"/>
        </w:rPr>
        <w:t>, τον συγκεντρωτισμό, ενώ το νομοθέτημά σας επιφέρει καίριο πλήγμα στο αυτοδιοίκητο των ΑΕΙ. Δεν δίνει κανένα όραμα και κα</w:t>
      </w:r>
      <w:r>
        <w:rPr>
          <w:rFonts w:eastAsia="Times New Roman" w:cs="Times New Roman"/>
          <w:bCs/>
          <w:shd w:val="clear" w:color="auto" w:fill="FFFFFF"/>
        </w:rPr>
        <w:t>μ</w:t>
      </w:r>
      <w:r>
        <w:rPr>
          <w:rFonts w:eastAsia="Times New Roman" w:cs="Times New Roman"/>
          <w:bCs/>
          <w:shd w:val="clear" w:color="auto" w:fill="FFFFFF"/>
        </w:rPr>
        <w:t xml:space="preserve">μία προοπτική για ανάπτυξη. Εισάγει ένα ασφυκτικό και γραφειοκρατικό πλαίσιο για τα </w:t>
      </w:r>
      <w:r>
        <w:rPr>
          <w:rFonts w:eastAsia="Times New Roman" w:cs="Times New Roman"/>
          <w:bCs/>
          <w:shd w:val="clear" w:color="auto" w:fill="FFFFFF"/>
        </w:rPr>
        <w:t xml:space="preserve">μεταπτυχιακά προγράμματα, τα οποία οδηγούνται στην παρακμή. </w:t>
      </w:r>
    </w:p>
    <w:p w14:paraId="3E37BC3E"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Βέβαια, τόσο στην </w:t>
      </w:r>
      <w:r>
        <w:rPr>
          <w:rFonts w:eastAsia="Times New Roman" w:cs="Times New Roman"/>
          <w:bCs/>
          <w:shd w:val="clear" w:color="auto" w:fill="FFFFFF"/>
        </w:rPr>
        <w:t xml:space="preserve">επιτροπή </w:t>
      </w:r>
      <w:r>
        <w:rPr>
          <w:rFonts w:eastAsia="Times New Roman" w:cs="Times New Roman"/>
          <w:bCs/>
          <w:shd w:val="clear" w:color="auto" w:fill="FFFFFF"/>
        </w:rPr>
        <w:t xml:space="preserve">που παρακολούθησα, όσο και σήμερα -όλη μέρα δεν έφυγα καθόλου- η </w:t>
      </w:r>
      <w:proofErr w:type="spellStart"/>
      <w:r>
        <w:rPr>
          <w:rFonts w:eastAsia="Times New Roman" w:cs="Times New Roman"/>
          <w:bCs/>
          <w:shd w:val="clear" w:color="auto" w:fill="FFFFFF"/>
        </w:rPr>
        <w:t>εισηγήτριά</w:t>
      </w:r>
      <w:proofErr w:type="spellEnd"/>
      <w:r>
        <w:rPr>
          <w:rFonts w:eastAsia="Times New Roman" w:cs="Times New Roman"/>
          <w:bCs/>
          <w:shd w:val="clear" w:color="auto" w:fill="FFFFFF"/>
        </w:rPr>
        <w:t xml:space="preserve"> </w:t>
      </w:r>
      <w:r>
        <w:rPr>
          <w:rFonts w:eastAsia="Times New Roman" w:cs="Times New Roman"/>
          <w:bCs/>
          <w:shd w:val="clear" w:color="auto" w:fill="FFFFFF"/>
        </w:rPr>
        <w:t xml:space="preserve">μας, η κυρία </w:t>
      </w:r>
      <w:proofErr w:type="spellStart"/>
      <w:r>
        <w:rPr>
          <w:rFonts w:eastAsia="Times New Roman" w:cs="Times New Roman"/>
          <w:bCs/>
          <w:shd w:val="clear" w:color="auto" w:fill="FFFFFF"/>
        </w:rPr>
        <w:t>Κεραμέως</w:t>
      </w:r>
      <w:proofErr w:type="spellEnd"/>
      <w:r>
        <w:rPr>
          <w:rFonts w:eastAsia="Times New Roman" w:cs="Times New Roman"/>
          <w:bCs/>
          <w:shd w:val="clear" w:color="auto" w:fill="FFFFFF"/>
        </w:rPr>
        <w:t>, και όλοι οι αξιόλογοι συνάδελφοι από την πλευρά της Νέας Δημοκρατίας,</w:t>
      </w:r>
      <w:r>
        <w:rPr>
          <w:rFonts w:eastAsia="Times New Roman" w:cs="Times New Roman"/>
          <w:bCs/>
          <w:shd w:val="clear" w:color="auto" w:fill="FFFFFF"/>
        </w:rPr>
        <w:t xml:space="preserve"> είπαν τα πάντα. Θα μου επιτρέψετε, όμως, κι εμένα απλά όσο προλάβω να επισημάνω επιγραμματικά μερικά πράγματα. </w:t>
      </w:r>
    </w:p>
    <w:p w14:paraId="3E37BC3F" w14:textId="77777777" w:rsidR="00462015" w:rsidRDefault="00E90EE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Ακαδημαϊκό άσυλο: Κύριε Υπουργέ δεν θα σας πω τίποτα. Θα διαβάσω αυτολεξεί την έκθεση της Επιστημονικής Υπηρεσίας της </w:t>
      </w:r>
      <w:r>
        <w:rPr>
          <w:rFonts w:eastAsia="Times New Roman"/>
          <w:bCs/>
          <w:shd w:val="clear" w:color="auto" w:fill="FFFFFF"/>
        </w:rPr>
        <w:t>Βουλή</w:t>
      </w:r>
      <w:r>
        <w:rPr>
          <w:rFonts w:eastAsia="Times New Roman" w:cs="Times New Roman"/>
          <w:bCs/>
          <w:shd w:val="clear" w:color="auto" w:fill="FFFFFF"/>
        </w:rPr>
        <w:t xml:space="preserve">ς. </w:t>
      </w:r>
    </w:p>
    <w:p w14:paraId="3E37BC40" w14:textId="77777777" w:rsidR="00462015" w:rsidRDefault="00E90EEC">
      <w:pPr>
        <w:spacing w:line="600" w:lineRule="auto"/>
        <w:ind w:firstLine="720"/>
        <w:contextualSpacing/>
        <w:jc w:val="both"/>
        <w:rPr>
          <w:rFonts w:eastAsia="Times New Roman"/>
          <w:bCs/>
        </w:rPr>
      </w:pPr>
      <w:r>
        <w:rPr>
          <w:rFonts w:eastAsia="Times New Roman"/>
          <w:bCs/>
        </w:rPr>
        <w:t>(Στο σημείο αυτό</w:t>
      </w:r>
      <w:r>
        <w:rPr>
          <w:rFonts w:eastAsia="Times New Roman"/>
          <w:bCs/>
        </w:rPr>
        <w:t xml:space="preserve"> κτυπάει το κουδούνι λήξεως του χρόνου ομιλίας του κυρίου Βουλευτή)</w:t>
      </w:r>
    </w:p>
    <w:p w14:paraId="3E37BC41" w14:textId="77777777" w:rsidR="00462015" w:rsidRDefault="00E90EEC">
      <w:pPr>
        <w:spacing w:after="0" w:line="600" w:lineRule="auto"/>
        <w:ind w:firstLine="720"/>
        <w:contextualSpacing/>
        <w:jc w:val="both"/>
        <w:rPr>
          <w:rFonts w:eastAsia="Times New Roman" w:cs="Times New Roman"/>
          <w:szCs w:val="24"/>
          <w:shd w:val="clear" w:color="auto" w:fill="FFFFFF"/>
        </w:rPr>
      </w:pPr>
      <w:r>
        <w:rPr>
          <w:rFonts w:eastAsia="Times New Roman" w:cs="Times New Roman"/>
          <w:bCs/>
          <w:shd w:val="clear" w:color="auto" w:fill="FFFFFF"/>
        </w:rPr>
        <w:lastRenderedPageBreak/>
        <w:t xml:space="preserve">Λέει η έκθεση: «Στην προκείμενη περίπτωση με την προτεινόμενη ρύθμιση της δεύτερης παραγράφου του </w:t>
      </w:r>
      <w:r>
        <w:rPr>
          <w:rFonts w:eastAsia="Times New Roman"/>
          <w:bCs/>
          <w:shd w:val="clear" w:color="auto" w:fill="FFFFFF"/>
        </w:rPr>
        <w:t>άρθρου</w:t>
      </w:r>
      <w:r>
        <w:rPr>
          <w:rFonts w:eastAsia="Times New Roman" w:cs="Times New Roman"/>
          <w:bCs/>
          <w:shd w:val="clear" w:color="auto" w:fill="FFFFFF"/>
        </w:rPr>
        <w:t xml:space="preserve"> 3 η αυτεπάγγελτη επέμβαση της δημόσιας δύναμης σε χώρους των ΑΕΙ επιτρέπεται μόνο σε περιπτώσεις κακουργημάτων και εγκλημάτων κατά της ζωής. </w:t>
      </w:r>
      <w:r>
        <w:rPr>
          <w:rFonts w:eastAsia="Times New Roman" w:cs="Times New Roman"/>
          <w:szCs w:val="24"/>
          <w:shd w:val="clear" w:color="auto" w:fill="FFFFFF"/>
        </w:rPr>
        <w:t>Προβληματισμός μπορεί κατά τούτο να εγερθεί σχετικά με την παροχή αποτελεσματικής προστασίας κατά άλλων εγκλημάτων</w:t>
      </w:r>
      <w:r>
        <w:rPr>
          <w:rFonts w:eastAsia="Times New Roman" w:cs="Times New Roman"/>
          <w:szCs w:val="24"/>
          <w:shd w:val="clear" w:color="auto" w:fill="FFFFFF"/>
        </w:rPr>
        <w:t xml:space="preserve">, ιδίως αυτοφώρων. Τέλος, σημειώνεται ότι η διάκριση μεταξύ των εγκλημάτων κατά της ζωής και των εγκλημάτων κατά της σωματικής ακεραιότητας είναι ενίοτε δυσχερώς </w:t>
      </w:r>
      <w:proofErr w:type="spellStart"/>
      <w:r>
        <w:rPr>
          <w:rFonts w:eastAsia="Times New Roman" w:cs="Times New Roman"/>
          <w:szCs w:val="24"/>
          <w:shd w:val="clear" w:color="auto" w:fill="FFFFFF"/>
        </w:rPr>
        <w:t>διαγνώσιμη</w:t>
      </w:r>
      <w:proofErr w:type="spellEnd"/>
      <w:r>
        <w:rPr>
          <w:rFonts w:eastAsia="Times New Roman" w:cs="Times New Roman"/>
          <w:szCs w:val="24"/>
          <w:shd w:val="clear" w:color="auto" w:fill="FFFFFF"/>
        </w:rPr>
        <w:t xml:space="preserve"> κατά τον χρόνο τέλεσής τους». </w:t>
      </w:r>
    </w:p>
    <w:p w14:paraId="3E37BC42" w14:textId="77777777" w:rsidR="00462015" w:rsidRDefault="00E90EEC">
      <w:pPr>
        <w:spacing w:line="600" w:lineRule="auto"/>
        <w:ind w:firstLine="720"/>
        <w:contextualSpacing/>
        <w:jc w:val="both"/>
        <w:rPr>
          <w:rFonts w:eastAsia="Times New Roman"/>
          <w:bCs/>
        </w:rPr>
      </w:pPr>
      <w:r>
        <w:rPr>
          <w:rFonts w:eastAsia="Times New Roman" w:cs="Times New Roman"/>
          <w:szCs w:val="24"/>
          <w:shd w:val="clear" w:color="auto" w:fill="FFFFFF"/>
        </w:rPr>
        <w:t>Κύριε Υπουργέ, μήπως και αυτοί</w:t>
      </w:r>
      <w:r>
        <w:rPr>
          <w:rFonts w:eastAsia="Times New Roman"/>
          <w:bCs/>
        </w:rPr>
        <w:t xml:space="preserve"> είναι εντεταλμένοι πο</w:t>
      </w:r>
      <w:r>
        <w:rPr>
          <w:rFonts w:eastAsia="Times New Roman"/>
          <w:bCs/>
        </w:rPr>
        <w:t xml:space="preserve">υ σας κατηγορούν και σας επικρίνουν αυτόν τον καιρό; Μήπως έχουν και αυτοί κομματικές οδηγίες, τις οποίες </w:t>
      </w:r>
      <w:proofErr w:type="spellStart"/>
      <w:r>
        <w:rPr>
          <w:rFonts w:eastAsia="Times New Roman"/>
          <w:bCs/>
        </w:rPr>
        <w:t>επικαλείσθε</w:t>
      </w:r>
      <w:proofErr w:type="spellEnd"/>
      <w:r>
        <w:rPr>
          <w:rFonts w:eastAsia="Times New Roman"/>
          <w:bCs/>
        </w:rPr>
        <w:t xml:space="preserve">; </w:t>
      </w:r>
    </w:p>
    <w:p w14:paraId="3E37BC43" w14:textId="77777777" w:rsidR="00462015" w:rsidRDefault="00E90EEC">
      <w:pPr>
        <w:spacing w:line="600" w:lineRule="auto"/>
        <w:ind w:firstLine="720"/>
        <w:contextualSpacing/>
        <w:jc w:val="both"/>
        <w:rPr>
          <w:rFonts w:eastAsia="Times New Roman"/>
          <w:bCs/>
        </w:rPr>
      </w:pPr>
      <w:r>
        <w:rPr>
          <w:rFonts w:eastAsia="Times New Roman"/>
          <w:bCs/>
        </w:rPr>
        <w:t xml:space="preserve">Εμείς σας επαναλαμβάνουμε ότι πρέπει να υπάρχει επέμβαση των </w:t>
      </w:r>
      <w:r>
        <w:rPr>
          <w:rFonts w:eastAsia="Times New Roman"/>
          <w:bCs/>
        </w:rPr>
        <w:t xml:space="preserve">αρχών </w:t>
      </w:r>
      <w:r>
        <w:rPr>
          <w:rFonts w:eastAsia="Times New Roman"/>
          <w:bCs/>
        </w:rPr>
        <w:t>για όλες τις αξιόποινες πράξεις. Γιατί μας λέτε ότι δεν έχουμε και θέ</w:t>
      </w:r>
      <w:r>
        <w:rPr>
          <w:rFonts w:eastAsia="Times New Roman"/>
          <w:bCs/>
        </w:rPr>
        <w:t xml:space="preserve">σεις. Να η θέση μας και είναι και σύμφωνη με αυτή την </w:t>
      </w:r>
      <w:proofErr w:type="spellStart"/>
      <w:r>
        <w:rPr>
          <w:rFonts w:eastAsia="Times New Roman"/>
          <w:bCs/>
        </w:rPr>
        <w:t>ανωτάτη</w:t>
      </w:r>
      <w:proofErr w:type="spellEnd"/>
      <w:r>
        <w:rPr>
          <w:rFonts w:eastAsia="Times New Roman"/>
          <w:bCs/>
        </w:rPr>
        <w:t xml:space="preserve"> υπηρεσία που έχουμε και συμβουλευόμαστε. </w:t>
      </w:r>
    </w:p>
    <w:p w14:paraId="3E37BC44" w14:textId="77777777" w:rsidR="00462015" w:rsidRDefault="00E90EEC">
      <w:pPr>
        <w:spacing w:line="600" w:lineRule="auto"/>
        <w:ind w:firstLine="720"/>
        <w:contextualSpacing/>
        <w:jc w:val="both"/>
        <w:rPr>
          <w:rFonts w:eastAsia="Times New Roman"/>
          <w:bCs/>
        </w:rPr>
      </w:pPr>
      <w:r>
        <w:rPr>
          <w:rFonts w:eastAsia="Times New Roman"/>
          <w:bCs/>
        </w:rPr>
        <w:t>Εσείς δεν ζήσατε την απαράδεκτη κατάσταση -είστε ακαδημαϊκός- που διαμόρφωνε το άσυλο σε όλα και σε όλους;</w:t>
      </w:r>
    </w:p>
    <w:p w14:paraId="3E37BC45" w14:textId="77777777" w:rsidR="00462015" w:rsidRDefault="00E90EEC">
      <w:pPr>
        <w:spacing w:line="600" w:lineRule="auto"/>
        <w:ind w:firstLine="720"/>
        <w:contextualSpacing/>
        <w:jc w:val="both"/>
        <w:rPr>
          <w:rFonts w:eastAsia="Times New Roman"/>
          <w:bCs/>
        </w:rPr>
      </w:pPr>
      <w:r>
        <w:rPr>
          <w:rFonts w:eastAsia="Times New Roman"/>
          <w:b/>
          <w:bCs/>
          <w:shd w:val="clear" w:color="auto" w:fill="FFFFFF"/>
        </w:rPr>
        <w:lastRenderedPageBreak/>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bCs/>
        </w:rPr>
        <w:t xml:space="preserve"> </w:t>
      </w:r>
      <w:r>
        <w:rPr>
          <w:rFonts w:eastAsia="Times New Roman"/>
          <w:bCs/>
        </w:rPr>
        <w:t>Κύριε Μπούρ</w:t>
      </w:r>
      <w:r>
        <w:rPr>
          <w:rFonts w:eastAsia="Times New Roman"/>
          <w:bCs/>
        </w:rPr>
        <w:t xml:space="preserve">α, ολοκληρώνετε, παρακαλώ. </w:t>
      </w:r>
    </w:p>
    <w:p w14:paraId="3E37BC46" w14:textId="77777777" w:rsidR="00462015" w:rsidRDefault="00E90EEC">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ΑΘΑΝΑΣΙΟΣ ΜΠΟΥΡΑΣ: </w:t>
      </w:r>
      <w:r>
        <w:rPr>
          <w:rFonts w:eastAsia="Times New Roman" w:cs="Times New Roman"/>
          <w:bCs/>
          <w:shd w:val="clear" w:color="auto" w:fill="FFFFFF"/>
        </w:rPr>
        <w:t>Από εκεί και πέρα, κύριε Πρόεδρε, με τη μικρή σας ανοχή, γιατί…</w:t>
      </w:r>
    </w:p>
    <w:p w14:paraId="3E37BC47" w14:textId="77777777" w:rsidR="00462015" w:rsidRDefault="00E90EEC">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Ε, πόση ανοχή, κύριε Μπούρα; </w:t>
      </w:r>
    </w:p>
    <w:p w14:paraId="3E37BC48" w14:textId="77777777" w:rsidR="00462015" w:rsidRDefault="00E90EEC">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ΑΘΑΝΑΣΙΟΣ ΜΠΟΥΡΑΣ: </w:t>
      </w:r>
      <w:r>
        <w:rPr>
          <w:rFonts w:eastAsia="Times New Roman" w:cs="Times New Roman"/>
          <w:bCs/>
          <w:shd w:val="clear" w:color="auto" w:fill="FFFFFF"/>
        </w:rPr>
        <w:t xml:space="preserve">Ξέρετε, ασχολήθηκα και με δύο </w:t>
      </w:r>
      <w:r>
        <w:rPr>
          <w:rFonts w:eastAsia="Times New Roman"/>
          <w:bCs/>
          <w:shd w:val="clear" w:color="auto" w:fill="FFFFFF"/>
        </w:rPr>
        <w:t>τροπολογίες</w:t>
      </w:r>
      <w:r>
        <w:rPr>
          <w:rFonts w:eastAsia="Times New Roman" w:cs="Times New Roman"/>
          <w:bCs/>
          <w:shd w:val="clear" w:color="auto" w:fill="FFFFFF"/>
        </w:rPr>
        <w:t>.</w:t>
      </w:r>
    </w:p>
    <w:p w14:paraId="3E37BC49" w14:textId="77777777" w:rsidR="00462015" w:rsidRDefault="00E90EEC">
      <w:pPr>
        <w:spacing w:line="600" w:lineRule="auto"/>
        <w:ind w:firstLine="720"/>
        <w:contextualSpacing/>
        <w:jc w:val="both"/>
        <w:rPr>
          <w:rFonts w:eastAsia="Times New Roman"/>
          <w:bCs/>
        </w:rPr>
      </w:pPr>
      <w:r>
        <w:rPr>
          <w:rFonts w:eastAsia="Times New Roman"/>
          <w:b/>
          <w:bCs/>
          <w:shd w:val="clear" w:color="auto" w:fill="FFFFFF"/>
        </w:rPr>
        <w:t>ΠΡΟΕΔΡΕΥΩΝ (Γεώργιο</w:t>
      </w:r>
      <w:r>
        <w:rPr>
          <w:rFonts w:eastAsia="Times New Roman"/>
          <w:b/>
          <w:bCs/>
          <w:shd w:val="clear" w:color="auto" w:fill="FFFFFF"/>
        </w:rPr>
        <w:t xml:space="preserve">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Φτάσαμε στα </w:t>
      </w:r>
      <w:proofErr w:type="spellStart"/>
      <w:r>
        <w:rPr>
          <w:rFonts w:eastAsia="Times New Roman"/>
          <w:bCs/>
          <w:shd w:val="clear" w:color="auto" w:fill="FFFFFF"/>
        </w:rPr>
        <w:t>οκτώμισι</w:t>
      </w:r>
      <w:proofErr w:type="spellEnd"/>
      <w:r>
        <w:rPr>
          <w:rFonts w:eastAsia="Times New Roman"/>
          <w:bCs/>
          <w:shd w:val="clear" w:color="auto" w:fill="FFFFFF"/>
        </w:rPr>
        <w:t xml:space="preserve"> λεπτά.</w:t>
      </w:r>
      <w:r>
        <w:rPr>
          <w:rFonts w:eastAsia="Times New Roman"/>
          <w:b/>
          <w:bCs/>
          <w:shd w:val="clear" w:color="auto" w:fill="FFFFFF"/>
        </w:rPr>
        <w:t xml:space="preserve"> </w:t>
      </w:r>
    </w:p>
    <w:p w14:paraId="3E37BC4A" w14:textId="77777777" w:rsidR="00462015" w:rsidRDefault="00E90EEC">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ΑΘΑΝΑΣΙΟΣ ΜΠΟΥΡΑΣ: </w:t>
      </w:r>
      <w:r>
        <w:rPr>
          <w:rFonts w:eastAsia="Times New Roman" w:cs="Times New Roman"/>
          <w:bCs/>
          <w:shd w:val="clear" w:color="auto" w:fill="FFFFFF"/>
        </w:rPr>
        <w:t>Και πότε θα πούμε κάτι, δηλαδή; Αφήστε λιγάκι, σας παρακαλώ.</w:t>
      </w:r>
    </w:p>
    <w:p w14:paraId="3E37BC4B" w14:textId="77777777" w:rsidR="00462015" w:rsidRDefault="00E90EEC">
      <w:pPr>
        <w:spacing w:line="600" w:lineRule="auto"/>
        <w:ind w:firstLine="720"/>
        <w:contextualSpacing/>
        <w:jc w:val="both"/>
        <w:rPr>
          <w:rFonts w:eastAsia="Times New Roman"/>
          <w:bCs/>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Πόσο λιγάκι, κύριε Μπούρα; Με </w:t>
      </w:r>
      <w:proofErr w:type="spellStart"/>
      <w:r>
        <w:rPr>
          <w:rFonts w:eastAsia="Times New Roman"/>
          <w:bCs/>
          <w:shd w:val="clear" w:color="auto" w:fill="FFFFFF"/>
        </w:rPr>
        <w:t>συγχωρείτε</w:t>
      </w:r>
      <w:proofErr w:type="spellEnd"/>
      <w:r>
        <w:rPr>
          <w:rFonts w:eastAsia="Times New Roman"/>
          <w:bCs/>
          <w:shd w:val="clear" w:color="auto" w:fill="FFFFFF"/>
        </w:rPr>
        <w:t xml:space="preserve">, πάρα πολύ. </w:t>
      </w:r>
    </w:p>
    <w:p w14:paraId="3E37BC4C" w14:textId="77777777" w:rsidR="00462015" w:rsidRDefault="00E90EEC">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ΑΘΑΝΑΣΙΟΣ ΜΠΟΥΡΑΣ: </w:t>
      </w:r>
      <w:r>
        <w:rPr>
          <w:rFonts w:eastAsia="Times New Roman" w:cs="Times New Roman"/>
          <w:bCs/>
          <w:shd w:val="clear" w:color="auto" w:fill="FFFFFF"/>
        </w:rPr>
        <w:t xml:space="preserve">Ένα λεπτό, θα τελειώσω. </w:t>
      </w:r>
    </w:p>
    <w:p w14:paraId="3E37BC4D" w14:textId="77777777" w:rsidR="00462015" w:rsidRDefault="00E90EEC">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Cs/>
          <w:shd w:val="clear" w:color="auto" w:fill="FFFFFF"/>
        </w:rPr>
        <w:t xml:space="preserve"> Αυτό είναι σε βάρος των υπόλοιπων συναδέλφων. Πώς θα γίνει τώρα;</w:t>
      </w:r>
    </w:p>
    <w:p w14:paraId="3E37BC4E" w14:textId="77777777" w:rsidR="00462015" w:rsidRDefault="00462015">
      <w:pPr>
        <w:spacing w:after="0" w:line="600" w:lineRule="auto"/>
        <w:ind w:firstLine="720"/>
        <w:contextualSpacing/>
        <w:jc w:val="center"/>
        <w:rPr>
          <w:rFonts w:eastAsia="Times New Roman" w:cs="Times New Roman"/>
          <w:bCs/>
          <w:shd w:val="clear" w:color="auto" w:fill="FFFFFF"/>
        </w:rPr>
      </w:pPr>
    </w:p>
    <w:p w14:paraId="3E37BC4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 xml:space="preserve">Ξενόγλωσσα προπτυχιακά, μεταπτυχιακές σπουδές, γραφειοκρατία και οπισθοχώρηση, εκλογές οργάνων διοίκησης. Τι είναι αυτό που σας κάνει να αλλάζετε; Μας λέτε κάτι που διαπιστώσατε από τη διοίκηση τόσα χρόνια που λειτουργούν οι εκλογές των πρυτανικών και των </w:t>
      </w:r>
      <w:r>
        <w:rPr>
          <w:rFonts w:eastAsia="Times New Roman" w:cs="Times New Roman"/>
          <w:szCs w:val="24"/>
        </w:rPr>
        <w:t>άλλων αρχών στα συλλογικά όργανα των πανεπιστημίων και των ΤΕΙ; Εγώ υπήρξα τέτοιος και συνεργάστηκα, όταν ασκούσα διοίκηση, με ανθρώπους που δεν ανήκαμε στον ίδιο χώρο, αλλά κατεβήκαμε στο ίδιο ενιαίο ψηφοδέλτιο. Και σας το είπαν οι συνάδελφοί μου, ότι εδώ</w:t>
      </w:r>
      <w:r>
        <w:rPr>
          <w:rFonts w:eastAsia="Times New Roman" w:cs="Times New Roman"/>
          <w:szCs w:val="24"/>
        </w:rPr>
        <w:t xml:space="preserve"> θα έχετε διαίρει και βασίλευε. Αυτή είναι η προοπτική σας. </w:t>
      </w:r>
    </w:p>
    <w:p w14:paraId="3E37BC5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εμείς λέμε «ναι» στην εκπροσώπηση των φοιτητών. Το είχαμε και το έχουμε, αλλά σε θέματα που αφορούν τους φοιτητές, όχι επί παντός επιστητού. Δεν μπορούν να μπουν στα επιστημονι</w:t>
      </w:r>
      <w:r>
        <w:rPr>
          <w:rFonts w:eastAsia="Times New Roman" w:cs="Times New Roman"/>
          <w:szCs w:val="24"/>
        </w:rPr>
        <w:t xml:space="preserve">κά πεδία για τα οποία σπουδάζουν για να μάθουν. </w:t>
      </w:r>
    </w:p>
    <w:p w14:paraId="3E37BC5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Δεν θα καταχραστώ άλλο της καλοσύνης σας, κύριε Πρόεδρε. </w:t>
      </w:r>
    </w:p>
    <w:p w14:paraId="3E37BC5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εσείς θέλετε ένα άλλου τύπου –το ομολογήσατε και το ομολογείτε- ΑΕΙ. Δεν πάτε να συμπληρώσετε ή να </w:t>
      </w:r>
      <w:r>
        <w:rPr>
          <w:rFonts w:eastAsia="Times New Roman" w:cs="Times New Roman"/>
          <w:szCs w:val="24"/>
        </w:rPr>
        <w:lastRenderedPageBreak/>
        <w:t>βελτιώσετε προβλήματα που υπήρχαν κ</w:t>
      </w:r>
      <w:r>
        <w:rPr>
          <w:rFonts w:eastAsia="Times New Roman" w:cs="Times New Roman"/>
          <w:szCs w:val="24"/>
        </w:rPr>
        <w:t xml:space="preserve">αι υπάρχουν στα πανεπιστήμια. Θέλετε ιδρύματα εσωστρεφή, </w:t>
      </w:r>
      <w:proofErr w:type="spellStart"/>
      <w:r>
        <w:rPr>
          <w:rFonts w:eastAsia="Times New Roman" w:cs="Times New Roman"/>
          <w:szCs w:val="24"/>
        </w:rPr>
        <w:t>υπουργοκεντρικά</w:t>
      </w:r>
      <w:proofErr w:type="spellEnd"/>
      <w:r>
        <w:rPr>
          <w:rFonts w:eastAsia="Times New Roman" w:cs="Times New Roman"/>
          <w:szCs w:val="24"/>
        </w:rPr>
        <w:t xml:space="preserve">, χωρίς την κατοχυρωμένη αυτοτέλειά τους. </w:t>
      </w:r>
    </w:p>
    <w:p w14:paraId="3E37BC5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Εμείς θέλουμε ΑΕΙ ελεύθερα, αυτόνομα, αυτοδιοίκητα, εξωστρεφή, ανταγωνιστικά, συνεργαζόμενα μεταξύ τους και με πανεπιστήμια του εξωτερικού. Ε</w:t>
      </w:r>
      <w:r>
        <w:rPr>
          <w:rFonts w:eastAsia="Times New Roman" w:cs="Times New Roman"/>
          <w:szCs w:val="24"/>
        </w:rPr>
        <w:t xml:space="preserve">μείς θέλουμε τη χώρα μας φάρο γνώσης και προσέλκυσης φοιτητών απ’ όλο τον κόσμο. </w:t>
      </w:r>
    </w:p>
    <w:p w14:paraId="3E37BC5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και για την ανοχή σας. </w:t>
      </w:r>
    </w:p>
    <w:p w14:paraId="3E37BC55"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E37BC5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Βουλευτής του ΣΥΡΙΖΑ κ. Παναγιώτ</w:t>
      </w:r>
      <w:r>
        <w:rPr>
          <w:rFonts w:eastAsia="Times New Roman" w:cs="Times New Roman"/>
          <w:szCs w:val="24"/>
        </w:rPr>
        <w:t xml:space="preserve">ης </w:t>
      </w:r>
      <w:proofErr w:type="spellStart"/>
      <w:r>
        <w:rPr>
          <w:rFonts w:eastAsia="Times New Roman" w:cs="Times New Roman"/>
          <w:szCs w:val="24"/>
        </w:rPr>
        <w:t>Σκουρολιάκος</w:t>
      </w:r>
      <w:proofErr w:type="spellEnd"/>
      <w:r>
        <w:rPr>
          <w:rFonts w:eastAsia="Times New Roman" w:cs="Times New Roman"/>
          <w:szCs w:val="24"/>
        </w:rPr>
        <w:t xml:space="preserve">. </w:t>
      </w:r>
    </w:p>
    <w:p w14:paraId="3E37BC5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ΣΚΟΥΡΟΛΙΑΚΟΣ: </w:t>
      </w:r>
      <w:r>
        <w:rPr>
          <w:rFonts w:eastAsia="Times New Roman" w:cs="Times New Roman"/>
          <w:szCs w:val="24"/>
        </w:rPr>
        <w:t xml:space="preserve">Ευχαριστώ, κύριε Πρόεδρε. </w:t>
      </w:r>
    </w:p>
    <w:p w14:paraId="3E37BC5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Βουλευτές, με δεδομένη την παραδοχή πως ανάμεσα στα κόμματα υπάρχει διαφοροποίηση και απόσταση ιδεολογική, υπάρχουν διαφορές στο πως βλέπουν τη</w:t>
      </w:r>
      <w:r>
        <w:rPr>
          <w:rFonts w:eastAsia="Times New Roman" w:cs="Times New Roman"/>
          <w:szCs w:val="24"/>
        </w:rPr>
        <w:t>ν κοινωνία και τις διεργασίες της και διαφορές στο τι τελικά επιλέγουν για να θεραπεύσουν τις ανάγκες της κοι</w:t>
      </w:r>
      <w:r>
        <w:rPr>
          <w:rFonts w:eastAsia="Times New Roman" w:cs="Times New Roman"/>
          <w:szCs w:val="24"/>
        </w:rPr>
        <w:lastRenderedPageBreak/>
        <w:t xml:space="preserve">νωνίας, είναι σίγουρο πως ο χώρος της </w:t>
      </w:r>
      <w:r>
        <w:rPr>
          <w:rFonts w:eastAsia="Times New Roman" w:cs="Times New Roman"/>
          <w:szCs w:val="24"/>
        </w:rPr>
        <w:t xml:space="preserve">παιδείας </w:t>
      </w:r>
      <w:r>
        <w:rPr>
          <w:rFonts w:eastAsia="Times New Roman" w:cs="Times New Roman"/>
          <w:szCs w:val="24"/>
        </w:rPr>
        <w:t>είναι ένας χώρος, όπου αναδεικνύονται αυτές οι διαφορές και η αντιπαράθεση ενίοτε παίρνει συγκρουσια</w:t>
      </w:r>
      <w:r>
        <w:rPr>
          <w:rFonts w:eastAsia="Times New Roman" w:cs="Times New Roman"/>
          <w:szCs w:val="24"/>
        </w:rPr>
        <w:t xml:space="preserve">κά χαρακτηριστικά. Κακώς. Αλλά προφανώς, αλλιώς βλέπει η Αντιπολίτευση την κοινωνία, αλλιώς ο ΣΥΡΙΖΑ και η Κυβέρνηση ΣΥΡΙΖΑ-ΑΝΕΛ. Προφανέστατα, άλλο είναι το όραμά μας για την </w:t>
      </w:r>
      <w:r>
        <w:rPr>
          <w:rFonts w:eastAsia="Times New Roman" w:cs="Times New Roman"/>
          <w:szCs w:val="24"/>
        </w:rPr>
        <w:t xml:space="preserve">παιδεία </w:t>
      </w:r>
      <w:r>
        <w:rPr>
          <w:rFonts w:eastAsia="Times New Roman" w:cs="Times New Roman"/>
          <w:szCs w:val="24"/>
        </w:rPr>
        <w:t>και άλλο το δικό σας. Απευθύνομαι ιδιαίτερα σε εκείνα τα κόμματα που έχο</w:t>
      </w:r>
      <w:r>
        <w:rPr>
          <w:rFonts w:eastAsia="Times New Roman" w:cs="Times New Roman"/>
          <w:szCs w:val="24"/>
        </w:rPr>
        <w:t xml:space="preserve">υν δώσει δείγματα καταστροφικής γραφής. Αναφέρομαι βέβαια στη Νέα Δημοκρατία και στο ΠΑΣΟΚ που πολύ ταλαιπώρησαν την </w:t>
      </w:r>
      <w:r>
        <w:rPr>
          <w:rFonts w:eastAsia="Times New Roman" w:cs="Times New Roman"/>
          <w:szCs w:val="24"/>
        </w:rPr>
        <w:t xml:space="preserve">παιδεία </w:t>
      </w:r>
      <w:r>
        <w:rPr>
          <w:rFonts w:eastAsia="Times New Roman" w:cs="Times New Roman"/>
          <w:szCs w:val="24"/>
        </w:rPr>
        <w:t xml:space="preserve">με τις απίθανες παρεμβάσεις τους κατά τη διάρκεια της διακυβέρνησής τους τα προηγούμενα χρόνια. </w:t>
      </w:r>
    </w:p>
    <w:p w14:paraId="3E37BC5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Εμείς οραματιζόμαστε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π</w:t>
      </w:r>
      <w:r>
        <w:rPr>
          <w:rFonts w:eastAsia="Times New Roman" w:cs="Times New Roman"/>
          <w:szCs w:val="24"/>
        </w:rPr>
        <w:t>αιδεία σ</w:t>
      </w:r>
      <w:r>
        <w:rPr>
          <w:rFonts w:eastAsia="Times New Roman" w:cs="Times New Roman"/>
          <w:szCs w:val="24"/>
        </w:rPr>
        <w:t xml:space="preserve">την υπηρεσία των πολλών, </w:t>
      </w:r>
      <w:proofErr w:type="spellStart"/>
      <w:r>
        <w:rPr>
          <w:rFonts w:eastAsia="Times New Roman" w:cs="Times New Roman"/>
          <w:szCs w:val="24"/>
        </w:rPr>
        <w:t>προσβάσιμη</w:t>
      </w:r>
      <w:proofErr w:type="spellEnd"/>
      <w:r>
        <w:rPr>
          <w:rFonts w:eastAsia="Times New Roman" w:cs="Times New Roman"/>
          <w:szCs w:val="24"/>
        </w:rPr>
        <w:t xml:space="preserve"> από τους πολλούς, που δεν θα απαξιώνει τον δημόσιο χαρακτήρα της, που δεν θα μετατρέπεται σε εμπόρευμα στα χέρια επιδέξιων μάνατζερ της αγοράς, η οποία θέλει να κατευθύνει τη γνώση και την έρευνα σε περιοχές που διευκολύ</w:t>
      </w:r>
      <w:r>
        <w:rPr>
          <w:rFonts w:eastAsia="Times New Roman" w:cs="Times New Roman"/>
          <w:szCs w:val="24"/>
        </w:rPr>
        <w:t xml:space="preserve">νουν τα κέρδη της και μόνον αυτά. Τι ειρωνεία, να ονομάζει η Νέα Δημοκρατία «μη δημόσια πανεπιστήμια» τα ιδιωτικά πανεπιστήμια, τις ιδιωτικές επιχειρήσεις που ευαγγελίζεται. </w:t>
      </w:r>
    </w:p>
    <w:p w14:paraId="3E37BC5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παρόν νομοσχέδιο, ορθά, παιδαγωγικά ρυθμίζει όλη τη μαθησιακή διαδρομή των παι</w:t>
      </w:r>
      <w:r>
        <w:rPr>
          <w:rFonts w:eastAsia="Times New Roman" w:cs="Times New Roman"/>
          <w:szCs w:val="24"/>
        </w:rPr>
        <w:t xml:space="preserve">διών μας από την προσχολική ακόμη ηλικία. Διευρύνει την υποχρεωτική εκπαίδευση στα δώδεκα χρόνια και την προσχολική στα δύο. Αποκαθιστά τη σπουδαιότητα της τεχνικής επαγγελματικής εκπαίδευσης. </w:t>
      </w:r>
    </w:p>
    <w:p w14:paraId="3E37BC5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Να θυμίσω τις δυόμισι χιλιάδες απολύσεις καθηγητών από αυτόν χ</w:t>
      </w:r>
      <w:r>
        <w:rPr>
          <w:rFonts w:eastAsia="Times New Roman" w:cs="Times New Roman"/>
          <w:szCs w:val="24"/>
        </w:rPr>
        <w:t>ώρο, ένα πολύ αγαπημένο σας σπορ και άθλημα; Να θυμίσω την πλήρη απαξίωση των κυβερνήσεων σας στα ΕΠΑΛ; Αλήθεια, ποιοι τεχνικοί θα στηρίξουν το έργο των μηχανικών του Πολυτεχνείου; Ποιοι θα είναι οι αυριανοί τεχνικοί σε χίλιες δυο κατηγορίες και με ποιες γ</w:t>
      </w:r>
      <w:r>
        <w:rPr>
          <w:rFonts w:eastAsia="Times New Roman" w:cs="Times New Roman"/>
          <w:szCs w:val="24"/>
        </w:rPr>
        <w:t xml:space="preserve">νώσεις; Τη μαθητεία πλάι στον μάστορα, όπως παλιά; </w:t>
      </w:r>
    </w:p>
    <w:p w14:paraId="3E37BC5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εισάγεται νέα, ελκυστικότερη δομή στο επαγγελματικό λύκειο, διευρύνεται η πρόσβαση των αποφοίτων στην τριτοβάθμια εκπαίδευση για όσους το επιλέγουν. Προβλέπονται διετείς σχολές επαγ</w:t>
      </w:r>
      <w:r>
        <w:rPr>
          <w:rFonts w:eastAsia="Times New Roman" w:cs="Times New Roman"/>
          <w:szCs w:val="24"/>
        </w:rPr>
        <w:t xml:space="preserve">γελματικής κατάρτισης στα Ανώτατα Εκπαιδευτικά Ιδρύματα και τα ΤΕΙ, που θα δώσουν στους αποφοίτους των ΕΠΑΛ που θα τις παρακολουθήσουν την ευρωπαϊκή πιστοποίηση για την ειδικότητά τους. </w:t>
      </w:r>
    </w:p>
    <w:p w14:paraId="3E37BC5D"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lastRenderedPageBreak/>
        <w:t>Γενναία ώθηση δίνεται και στα ΤΕΙ όσον αφορά την πληρότητα και την επ</w:t>
      </w:r>
      <w:r>
        <w:rPr>
          <w:rFonts w:eastAsia="Times New Roman"/>
          <w:szCs w:val="24"/>
        </w:rPr>
        <w:t xml:space="preserve">ιστημοσύνη των σπουδών σε αυτά. Τα ΤΕΙ έχουν πια εξελιχθεί. Αναγνωρίζεται ως μάστερ ο πέμπτος χρόνος σπουδών και </w:t>
      </w:r>
      <w:proofErr w:type="spellStart"/>
      <w:r>
        <w:rPr>
          <w:rFonts w:eastAsia="Times New Roman"/>
          <w:szCs w:val="24"/>
        </w:rPr>
        <w:t>εξορθολογίζονται</w:t>
      </w:r>
      <w:proofErr w:type="spellEnd"/>
      <w:r>
        <w:rPr>
          <w:rFonts w:eastAsia="Times New Roman"/>
          <w:szCs w:val="24"/>
        </w:rPr>
        <w:t xml:space="preserve"> τα όργανα της διοίκησης. Αυτό το νομοσχέδιο ανοίγει και για τα ΤΕΙ νέους ορίζοντες: Ανώτατα Εκπαιδευτικά Ιδρύματα, τα πανεπιστ</w:t>
      </w:r>
      <w:r>
        <w:rPr>
          <w:rFonts w:eastAsia="Times New Roman"/>
          <w:szCs w:val="24"/>
        </w:rPr>
        <w:t xml:space="preserve">ήμιά μας. </w:t>
      </w:r>
    </w:p>
    <w:p w14:paraId="3E37BC5E"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Νέοι ακαδημαϊκοί κανόνες έρχονται να αναζωογονήσουν και να δώσουν ευρύτερη προοπτική στις ανώτατες σπουδές στη χώρα μας. Είναι αυτά που δεν βλέπετε, που δεν υπάρχουν: Η ενθάρρυνση συνεργασιών με ξένα πανεπιστήμια, η θεσμική συνεργασία μεταξύ παν</w:t>
      </w:r>
      <w:r>
        <w:rPr>
          <w:rFonts w:eastAsia="Times New Roman"/>
          <w:szCs w:val="24"/>
        </w:rPr>
        <w:t>επιστημίων, ΤΕΙ και ερευνητικών κέντρων μιας περιφέρειας με την ίδρυση των Ακαδημαϊκών Συμβουλίων Ανώτατης Εκπαίδευσης και Έρευνας που συμβάλλουν στην ανάπτυξη της περιφέρειάς τους, η επαναφορά φοιτητικής συμμετοχής στη διοίκηση των πανεπιστημίων, η θεσμοθ</w:t>
      </w:r>
      <w:r>
        <w:rPr>
          <w:rFonts w:eastAsia="Times New Roman"/>
          <w:szCs w:val="24"/>
        </w:rPr>
        <w:t xml:space="preserve">έτηση μεγαλύτερης αντιπροσωπευτικότητας στα όργανα της διοίκησης των Ανωτάτων Εκπαιδευτικών Ιδρυμάτων με την εκλογή πρυτάνεων από ξεχωριστή λίστα, παραμερίζοντας τα μονολιθικά πρυτανικά </w:t>
      </w:r>
      <w:r>
        <w:rPr>
          <w:rFonts w:eastAsia="Times New Roman"/>
          <w:szCs w:val="24"/>
        </w:rPr>
        <w:lastRenderedPageBreak/>
        <w:t>σχήματα του παρελθόντος, η ρύθμιση των κανόνων για το ακαδημαϊκό άσυλο</w:t>
      </w:r>
      <w:r>
        <w:rPr>
          <w:rFonts w:eastAsia="Times New Roman"/>
          <w:szCs w:val="24"/>
        </w:rPr>
        <w:t xml:space="preserve">, όπου διασφαλίζεται η ακαδημαϊκή ελευθερία, μιας και με τον ν.4009/2011 δεν λύθηκε κανένα πρόβλημα. </w:t>
      </w:r>
    </w:p>
    <w:p w14:paraId="3E37BC5F"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Το άσυλο είναι θέμα διαλόγου, κυρίες και κύριοι Βουλευτές, και όχι καταστολής. Αλλά τι να κάνουμε; Άλλοι επιλέγουν τον διάλογο και άλλοι είναι εθισμένοι σ</w:t>
      </w:r>
      <w:r>
        <w:rPr>
          <w:rFonts w:eastAsia="Times New Roman"/>
          <w:szCs w:val="24"/>
        </w:rPr>
        <w:t>την καταστολή.</w:t>
      </w:r>
    </w:p>
    <w:p w14:paraId="3E37BC60"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Σημαντική είναι η επαναφορά της διαφάνειας στη διαχείριση των ερευνητικών κονδυλίων στα Ανώτατα Εκπαιδευτικά Ιδρύματα και οι κανόνες που επιβάλλονται επιτέλους στα μεταπτυχιακά. Επιτέλους οργανώνονται τα προγράμματα μεταπτυχιακών σπουδών έτσ</w:t>
      </w:r>
      <w:r>
        <w:rPr>
          <w:rFonts w:eastAsia="Times New Roman"/>
          <w:szCs w:val="24"/>
        </w:rPr>
        <w:t xml:space="preserve">ι ώστε να έχουν πρόσβαση σε αυτά και όσοι δεν διαθέτουν 15.000 με 20.000 ευρώ για να τα παρακολουθήσουν. Η διδασκαλία σε ένα τέτοιο πρόγραμμα είναι ακαδημαϊκή υποχρέωση των διδασκόντων και όχι ευκαιρία συμπληρώματος του εισοδήματος απλώς με τη βιομηχανική </w:t>
      </w:r>
      <w:r>
        <w:rPr>
          <w:rFonts w:eastAsia="Times New Roman"/>
          <w:szCs w:val="24"/>
        </w:rPr>
        <w:t xml:space="preserve">παραγωγή ακριβών σε χρήμα μεταπτυχιακών. </w:t>
      </w:r>
    </w:p>
    <w:p w14:paraId="3E37BC61"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 xml:space="preserve">Σοβαρά, δεν θα ενδιαφερθούν οι πανεπιστημιακοί δάσκαλοι να διδάξουν στα μεταπτυχιακά προγράμματα, αν δεν αμείβονται αδρά; Να σας πληροφορήσω πως οι καθηγητές τιμούν το </w:t>
      </w:r>
      <w:r>
        <w:rPr>
          <w:rFonts w:eastAsia="Times New Roman"/>
          <w:szCs w:val="24"/>
        </w:rPr>
        <w:lastRenderedPageBreak/>
        <w:t>λειτούργημά τους στη συντριπτική τους πλειοψηφ</w:t>
      </w:r>
      <w:r>
        <w:rPr>
          <w:rFonts w:eastAsia="Times New Roman"/>
          <w:szCs w:val="24"/>
        </w:rPr>
        <w:t xml:space="preserve">ία. Μην τους υποτιμάτε και μην τους προσβάλλετε με όλα αυτά που λέτε τόση ώρα εδώ πέρα. </w:t>
      </w:r>
    </w:p>
    <w:p w14:paraId="3E37BC62"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Η λογική του ιδιωτικού πανεπιστημίου εντός του δημοσίου Ανώτατου Εκπαιδευτικού Ιδρύματος είναι απαράδεκτη και προσβλητική για τον Έλληνα φορολογούμενο που απαιτεί ιδια</w:t>
      </w:r>
      <w:r>
        <w:rPr>
          <w:rFonts w:eastAsia="Times New Roman"/>
          <w:szCs w:val="24"/>
        </w:rPr>
        <w:t>ίτερα αυτή την εποχή της κρίσης που μας επιφυλάξατε, κυρίες και κύριοι Βουλευτές, να έχει το παιδί του ελεύθερη και ισότιμη με όλα τα άλλα παιδιά, πλούσια και φτωχά, πρόσβαση στη γνώση, στη μόρφωση, στην προκοπή.</w:t>
      </w:r>
    </w:p>
    <w:p w14:paraId="3E37BC63"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Κυρίες και κύριοι Βουλευτές, οι θεσμικές το</w:t>
      </w:r>
      <w:r>
        <w:rPr>
          <w:rFonts w:eastAsia="Times New Roman"/>
          <w:szCs w:val="24"/>
        </w:rPr>
        <w:t xml:space="preserve">μές που επιχειρεί το παρόν νομοσχέδιο, μέσα σε συνθήκες επιτροπείας και οικονομικής στενότητας, ανοίγουν έναν δρόμο πιο φωτεινό, ποιοτικό και με δημοκρατικό πρόσημο για την παιδεία στη χώρα μας. </w:t>
      </w:r>
    </w:p>
    <w:p w14:paraId="3E37BC64"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Σας καλώ να υπερβείτε τις όποιες ιδεολογικές σας εμμονές που</w:t>
      </w:r>
      <w:r>
        <w:rPr>
          <w:rFonts w:eastAsia="Times New Roman"/>
          <w:szCs w:val="24"/>
        </w:rPr>
        <w:t xml:space="preserve"> δυσκολεύουν τη ζωή των παιδιών μας στην εκπαίδευση χρόνια τώρα και να το υπερψηφίσετε, δίνοντας την ευκαιρία στα παιδιά της πατρίδας μας να έχουν επιτέλους μ</w:t>
      </w:r>
      <w:r>
        <w:rPr>
          <w:rFonts w:eastAsia="Times New Roman"/>
          <w:szCs w:val="24"/>
        </w:rPr>
        <w:t>ί</w:t>
      </w:r>
      <w:r>
        <w:rPr>
          <w:rFonts w:eastAsia="Times New Roman"/>
          <w:szCs w:val="24"/>
        </w:rPr>
        <w:t xml:space="preserve">α -θα πω τη λέξη </w:t>
      </w:r>
      <w:r>
        <w:rPr>
          <w:rFonts w:eastAsia="Times New Roman"/>
          <w:szCs w:val="24"/>
        </w:rPr>
        <w:lastRenderedPageBreak/>
        <w:t>που την έχετε χλευάσει, αλλά είναι πάρα πολύ όμορφη- ρωμαλέα και καλύτερη εκπαίδ</w:t>
      </w:r>
      <w:r>
        <w:rPr>
          <w:rFonts w:eastAsia="Times New Roman"/>
          <w:szCs w:val="24"/>
        </w:rPr>
        <w:t>ευση.</w:t>
      </w:r>
    </w:p>
    <w:p w14:paraId="3E37BC65"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Σας ευχαριστώ.</w:t>
      </w:r>
    </w:p>
    <w:p w14:paraId="3E37BC66" w14:textId="77777777" w:rsidR="00462015" w:rsidRDefault="00E90EEC">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E37BC67"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κ. Ιωάννης Λαγός από την Χρυσή Αυγή.</w:t>
      </w:r>
    </w:p>
    <w:p w14:paraId="3E37BC68"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 xml:space="preserve">Στο νομοσχέδιο έχουν αναφερθεί λεπτομερώς και ο ειδικός μας αγορητής και θα μιλήσει και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αλλά εγώ θα ήθελα να σταθώ σε κάποιες σκανδαλώδεις τροπολογίες που έχει περάσει για άλλη μια φορά η </w:t>
      </w:r>
      <w:r>
        <w:rPr>
          <w:rFonts w:eastAsia="Times New Roman"/>
          <w:szCs w:val="24"/>
        </w:rPr>
        <w:t>σ</w:t>
      </w:r>
      <w:r>
        <w:rPr>
          <w:rFonts w:eastAsia="Times New Roman"/>
          <w:szCs w:val="24"/>
        </w:rPr>
        <w:t>υγκυβέρνηση ΣΥΡΙΖΑ-ΑΝΕΛ, όπως κατά κ</w:t>
      </w:r>
      <w:r>
        <w:rPr>
          <w:rFonts w:eastAsia="Times New Roman"/>
          <w:szCs w:val="24"/>
        </w:rPr>
        <w:t>όρον κάνει.</w:t>
      </w:r>
    </w:p>
    <w:p w14:paraId="3E37BC69" w14:textId="77777777" w:rsidR="00462015" w:rsidRDefault="00E90EEC">
      <w:pPr>
        <w:tabs>
          <w:tab w:val="left" w:pos="2820"/>
        </w:tabs>
        <w:spacing w:line="600" w:lineRule="auto"/>
        <w:ind w:firstLine="720"/>
        <w:contextualSpacing/>
        <w:jc w:val="both"/>
        <w:rPr>
          <w:rFonts w:eastAsia="Times New Roman"/>
          <w:szCs w:val="24"/>
        </w:rPr>
      </w:pPr>
      <w:r>
        <w:rPr>
          <w:rFonts w:eastAsia="Times New Roman"/>
          <w:szCs w:val="24"/>
        </w:rPr>
        <w:t>Θα ήθελα να σταθώ συγκεκριμένα στην τροπολογία 1177/119. Αυτή η τροπολογία, λοιπόν, έχει να κάνει με τους ηλεκτρονικούς πλειστηριασμούς που φέρνει η αριστερή Κυβέρνηση.</w:t>
      </w:r>
    </w:p>
    <w:p w14:paraId="3E37BC6A" w14:textId="77777777" w:rsidR="00462015" w:rsidRDefault="00E90EEC">
      <w:pPr>
        <w:spacing w:line="600" w:lineRule="auto"/>
        <w:ind w:firstLine="720"/>
        <w:contextualSpacing/>
        <w:jc w:val="both"/>
        <w:rPr>
          <w:rFonts w:eastAsia="Times New Roman"/>
          <w:szCs w:val="24"/>
        </w:rPr>
      </w:pPr>
      <w:r>
        <w:rPr>
          <w:rFonts w:eastAsia="Times New Roman"/>
          <w:szCs w:val="24"/>
        </w:rPr>
        <w:t>Είναι, λοιπόν, οι αριστεροί πλειστηριασμοί που φέρνει η δημοκρατική αριστερ</w:t>
      </w:r>
      <w:r>
        <w:rPr>
          <w:rFonts w:eastAsia="Times New Roman"/>
          <w:szCs w:val="24"/>
        </w:rPr>
        <w:t xml:space="preserve">ή Κυβέρνηση, προκειμένου τα σπίτια των Ελλήνων πολιτών να χάνονται με το πάτημα κάποιων κουμπιών για χρήματα που χρωστούν σε τράπεζες ή οπουδήποτε αλλού. </w:t>
      </w:r>
      <w:r>
        <w:rPr>
          <w:rFonts w:eastAsia="Times New Roman"/>
          <w:szCs w:val="24"/>
        </w:rPr>
        <w:lastRenderedPageBreak/>
        <w:t xml:space="preserve">Έτσι, λοιπόν, η δημοκρατική αριστερή </w:t>
      </w:r>
      <w:r>
        <w:rPr>
          <w:rFonts w:eastAsia="Times New Roman"/>
          <w:szCs w:val="24"/>
        </w:rPr>
        <w:t>σ</w:t>
      </w:r>
      <w:r>
        <w:rPr>
          <w:rFonts w:eastAsia="Times New Roman"/>
          <w:szCs w:val="24"/>
        </w:rPr>
        <w:t>υγκυβέρνηση του ΣΥΡΙΖΑ αποφάσισε τα σπίτια αυτά να εξαφανίζονται</w:t>
      </w:r>
      <w:r>
        <w:rPr>
          <w:rFonts w:eastAsia="Times New Roman"/>
          <w:szCs w:val="24"/>
        </w:rPr>
        <w:t xml:space="preserve"> μέσα σε δύο λεπτά από τον Έλληνα πολίτη. </w:t>
      </w:r>
    </w:p>
    <w:p w14:paraId="3E37BC6B"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Την τροπολογία αυτήν την έφερε με έναν πολύ μυστήριο τρόπο ο Υπουργός Δικαιοσύνης, ο κ. Κοντονής, και την έδωσε, μάλιστα, σε απ’ ευθείας ανάθεση σε μια εταιρεία ενός -τυχαίο;- Ζακυνθινού επιχειρηματία. Η εταιρεία </w:t>
      </w:r>
      <w:r>
        <w:rPr>
          <w:rFonts w:eastAsia="Times New Roman"/>
          <w:szCs w:val="24"/>
        </w:rPr>
        <w:t>είναι η «</w:t>
      </w:r>
      <w:r>
        <w:rPr>
          <w:rFonts w:eastAsia="Times New Roman"/>
          <w:szCs w:val="24"/>
          <w:lang w:val="en-US"/>
        </w:rPr>
        <w:t>NEWSPHONE</w:t>
      </w:r>
      <w:r>
        <w:rPr>
          <w:rFonts w:eastAsia="Times New Roman"/>
          <w:szCs w:val="24"/>
        </w:rPr>
        <w:t xml:space="preserve"> </w:t>
      </w:r>
      <w:r>
        <w:rPr>
          <w:rFonts w:eastAsia="Times New Roman"/>
          <w:szCs w:val="24"/>
          <w:lang w:val="en-US"/>
        </w:rPr>
        <w:t>HELLAS</w:t>
      </w:r>
      <w:r>
        <w:rPr>
          <w:rFonts w:eastAsia="Times New Roman"/>
          <w:szCs w:val="24"/>
        </w:rPr>
        <w:t>», η οποία αναλαμβάνει να κάνει αυτό που έκαναν μέχρι τώρα οι συμβολαιογράφοι.</w:t>
      </w:r>
    </w:p>
    <w:p w14:paraId="3E37BC6C" w14:textId="77777777" w:rsidR="00462015" w:rsidRDefault="00E90EEC">
      <w:pPr>
        <w:spacing w:line="600" w:lineRule="auto"/>
        <w:ind w:firstLine="720"/>
        <w:contextualSpacing/>
        <w:jc w:val="both"/>
        <w:rPr>
          <w:rFonts w:eastAsia="Times New Roman"/>
          <w:szCs w:val="24"/>
        </w:rPr>
      </w:pPr>
      <w:r>
        <w:rPr>
          <w:rFonts w:eastAsia="Times New Roman"/>
          <w:szCs w:val="24"/>
        </w:rPr>
        <w:t>Έρχεται, λοιπόν, αυτή η ιδιωτική επιχείρηση, η ιδιωτική εταιρεία, με την άμεση ανάθεση που της έδωσε ο Κοντονής και αναλαμβάνει αυτή η εταιρεία πιλοτικά</w:t>
      </w:r>
      <w:r>
        <w:rPr>
          <w:rFonts w:eastAsia="Times New Roman"/>
          <w:szCs w:val="24"/>
        </w:rPr>
        <w:t xml:space="preserve"> την κατάρτιση του προγράμματος για το πώς θα γίνονται οι ηλεκτρονικοί πλειστηριασμοί. Επαναλαμβάνουμε ότι όλα αυτά γίνονται από την η αριστερή </w:t>
      </w:r>
      <w:r>
        <w:rPr>
          <w:rFonts w:eastAsia="Times New Roman"/>
          <w:szCs w:val="24"/>
        </w:rPr>
        <w:t>σ</w:t>
      </w:r>
      <w:r>
        <w:rPr>
          <w:rFonts w:eastAsia="Times New Roman"/>
          <w:szCs w:val="24"/>
        </w:rPr>
        <w:t>υγκυβέρνηση τη σημερινή, η οποία υπάρχει.</w:t>
      </w:r>
    </w:p>
    <w:p w14:paraId="3E37BC6D" w14:textId="77777777" w:rsidR="00462015" w:rsidRDefault="00E90EEC">
      <w:pPr>
        <w:spacing w:line="600" w:lineRule="auto"/>
        <w:ind w:firstLine="720"/>
        <w:contextualSpacing/>
        <w:jc w:val="both"/>
        <w:rPr>
          <w:rFonts w:eastAsia="Times New Roman"/>
          <w:szCs w:val="24"/>
        </w:rPr>
      </w:pPr>
      <w:r>
        <w:rPr>
          <w:rFonts w:eastAsia="Times New Roman"/>
          <w:szCs w:val="24"/>
        </w:rPr>
        <w:t>Αυτό δεν τελειώνει από μόνο του, γιατί βλέπουμε ότι η πρόταση που έκα</w:t>
      </w:r>
      <w:r>
        <w:rPr>
          <w:rFonts w:eastAsia="Times New Roman"/>
          <w:szCs w:val="24"/>
        </w:rPr>
        <w:t xml:space="preserve">νε ο Κοντονής στην ανεξάρτητη συγκεκριμένη αρχή για το συγκεκριμένο θέμα είχε αντίδραση από τον </w:t>
      </w:r>
      <w:proofErr w:type="spellStart"/>
      <w:r>
        <w:rPr>
          <w:rFonts w:eastAsia="Times New Roman"/>
          <w:szCs w:val="24"/>
        </w:rPr>
        <w:t>Προεδρεύοντα</w:t>
      </w:r>
      <w:proofErr w:type="spellEnd"/>
      <w:r>
        <w:rPr>
          <w:rFonts w:eastAsia="Times New Roman"/>
          <w:szCs w:val="24"/>
        </w:rPr>
        <w:t xml:space="preserve"> στη συγκεκριμένη </w:t>
      </w:r>
      <w:r>
        <w:rPr>
          <w:rFonts w:eastAsia="Times New Roman"/>
          <w:szCs w:val="24"/>
        </w:rPr>
        <w:t>ε</w:t>
      </w:r>
      <w:r>
        <w:rPr>
          <w:rFonts w:eastAsia="Times New Roman"/>
          <w:szCs w:val="24"/>
        </w:rPr>
        <w:t xml:space="preserve">πιτροπή. </w:t>
      </w:r>
      <w:r>
        <w:rPr>
          <w:rFonts w:eastAsia="Times New Roman"/>
          <w:szCs w:val="24"/>
        </w:rPr>
        <w:t>Τ</w:t>
      </w:r>
      <w:r>
        <w:rPr>
          <w:rFonts w:eastAsia="Times New Roman"/>
          <w:szCs w:val="24"/>
        </w:rPr>
        <w:t xml:space="preserve">ι κάνει, λοιπόν, η Κυβέρνηση; Επειδή υπάρχει αντίδραση από τον συγκεκριμένο, από τον </w:t>
      </w:r>
      <w:r>
        <w:rPr>
          <w:rFonts w:eastAsia="Times New Roman"/>
          <w:szCs w:val="24"/>
        </w:rPr>
        <w:lastRenderedPageBreak/>
        <w:t xml:space="preserve">υπεύθυνο της </w:t>
      </w:r>
      <w:r>
        <w:rPr>
          <w:rFonts w:eastAsia="Times New Roman"/>
          <w:szCs w:val="24"/>
        </w:rPr>
        <w:t>ε</w:t>
      </w:r>
      <w:r>
        <w:rPr>
          <w:rFonts w:eastAsia="Times New Roman"/>
          <w:szCs w:val="24"/>
        </w:rPr>
        <w:t xml:space="preserve">πιτροπής, έρχεται η </w:t>
      </w:r>
      <w:r>
        <w:rPr>
          <w:rFonts w:eastAsia="Times New Roman"/>
          <w:szCs w:val="24"/>
        </w:rPr>
        <w:t xml:space="preserve">τροπολογία 1185/127, που σταματά τη θέση αυτή. Στην ουσία, δηλαδή, </w:t>
      </w:r>
      <w:proofErr w:type="spellStart"/>
      <w:r>
        <w:rPr>
          <w:rFonts w:eastAsia="Times New Roman"/>
          <w:szCs w:val="24"/>
        </w:rPr>
        <w:t>εκδιώχνει</w:t>
      </w:r>
      <w:proofErr w:type="spellEnd"/>
      <w:r>
        <w:rPr>
          <w:rFonts w:eastAsia="Times New Roman"/>
          <w:szCs w:val="24"/>
        </w:rPr>
        <w:t xml:space="preserve"> τον άνθρωπο αυτόν που αρνήθηκε την εισήγηση αυτή του Κοντονή. </w:t>
      </w:r>
      <w:r>
        <w:rPr>
          <w:rFonts w:eastAsia="Times New Roman"/>
          <w:szCs w:val="24"/>
        </w:rPr>
        <w:t>Α</w:t>
      </w:r>
      <w:r>
        <w:rPr>
          <w:rFonts w:eastAsia="Times New Roman"/>
          <w:szCs w:val="24"/>
        </w:rPr>
        <w:t xml:space="preserve">υτό δεν το έχει αναφέρει κανείς και κάθεται εδώ η </w:t>
      </w:r>
      <w:r>
        <w:rPr>
          <w:rFonts w:eastAsia="Times New Roman"/>
          <w:szCs w:val="24"/>
        </w:rPr>
        <w:t>σ</w:t>
      </w:r>
      <w:r>
        <w:rPr>
          <w:rFonts w:eastAsia="Times New Roman"/>
          <w:szCs w:val="24"/>
        </w:rPr>
        <w:t>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μας πουλάει παραμύθια περί δημοκρατ</w:t>
      </w:r>
      <w:r>
        <w:rPr>
          <w:rFonts w:eastAsia="Times New Roman"/>
          <w:szCs w:val="24"/>
        </w:rPr>
        <w:t xml:space="preserve">ίας και περί οτιδήποτε άλλου. </w:t>
      </w:r>
      <w:r>
        <w:rPr>
          <w:rFonts w:eastAsia="Times New Roman"/>
          <w:szCs w:val="24"/>
        </w:rPr>
        <w:t>Α</w:t>
      </w:r>
      <w:r>
        <w:rPr>
          <w:rFonts w:eastAsia="Times New Roman"/>
          <w:szCs w:val="24"/>
        </w:rPr>
        <w:t xml:space="preserve">υτά εμείς τα ακούμε εδώ. </w:t>
      </w:r>
    </w:p>
    <w:p w14:paraId="3E37BC6E" w14:textId="77777777" w:rsidR="00462015" w:rsidRDefault="00E90EEC">
      <w:pPr>
        <w:spacing w:line="600" w:lineRule="auto"/>
        <w:ind w:firstLine="720"/>
        <w:contextualSpacing/>
        <w:jc w:val="both"/>
        <w:rPr>
          <w:rFonts w:eastAsia="Times New Roman"/>
          <w:szCs w:val="24"/>
        </w:rPr>
      </w:pPr>
      <w:r>
        <w:rPr>
          <w:rFonts w:eastAsia="Times New Roman"/>
          <w:szCs w:val="24"/>
        </w:rPr>
        <w:t>Με αυτόν τον τρόπο, λοιπόν, δημιουργούνται δύο σκάνδαλα. Πρώτον, παίρνουν τα σπίτια των Ελλήνων συμπολιτών μας για χρήματα τα οποία δεν έχουν να πληρώσουν στις τράπεζες, για λεφτά τα οποία στην ουσία</w:t>
      </w:r>
      <w:r>
        <w:rPr>
          <w:rFonts w:eastAsia="Times New Roman"/>
          <w:szCs w:val="24"/>
        </w:rPr>
        <w:t xml:space="preserve"> δεν τα χρωστάνε και τα έχουν αποπληρώσει πολλές φορές με τα μνημόνια που έχουν πάρει οι ελληνικές Κυβερνήσεις από τους διεθνείς τοκογλύφους και τα οποία τα έχουν αποπληρώσει οι Έλληνες συμπολίτες μας πολλές φορές και έρχεται και ο Κοντονής να κάνει μ</w:t>
      </w:r>
      <w:r>
        <w:rPr>
          <w:rFonts w:eastAsia="Times New Roman"/>
          <w:szCs w:val="24"/>
        </w:rPr>
        <w:t>ί</w:t>
      </w:r>
      <w:r>
        <w:rPr>
          <w:rFonts w:eastAsia="Times New Roman"/>
          <w:szCs w:val="24"/>
        </w:rPr>
        <w:t>α αν</w:t>
      </w:r>
      <w:r>
        <w:rPr>
          <w:rFonts w:eastAsia="Times New Roman"/>
          <w:szCs w:val="24"/>
        </w:rPr>
        <w:t xml:space="preserve">άθεση σε συγκεκριμένο άνθρωπο, σε συγκεκριμένη εταιρεία. </w:t>
      </w:r>
      <w:r>
        <w:rPr>
          <w:rFonts w:eastAsia="Times New Roman"/>
          <w:szCs w:val="24"/>
        </w:rPr>
        <w:t>Ό</w:t>
      </w:r>
      <w:r>
        <w:rPr>
          <w:rFonts w:eastAsia="Times New Roman"/>
          <w:szCs w:val="24"/>
        </w:rPr>
        <w:t xml:space="preserve">ταν υπάρχει αντίδραση από τη νομική αρχή αυτή και διαφοροποιείται ο συγκεκριμένος κύριος, περνάνε τροπολογία μέσα σε ένα άλλο νομοσχέδιο με την οποία εξαφανίζουν τη θέση αυτή, </w:t>
      </w:r>
      <w:proofErr w:type="spellStart"/>
      <w:r>
        <w:rPr>
          <w:rFonts w:eastAsia="Times New Roman"/>
          <w:szCs w:val="24"/>
        </w:rPr>
        <w:t>εκδιώχνουν</w:t>
      </w:r>
      <w:proofErr w:type="spellEnd"/>
      <w:r>
        <w:rPr>
          <w:rFonts w:eastAsia="Times New Roman"/>
          <w:szCs w:val="24"/>
        </w:rPr>
        <w:t xml:space="preserve"> τον κύριο.</w:t>
      </w:r>
    </w:p>
    <w:p w14:paraId="3E37BC6F" w14:textId="77777777" w:rsidR="00462015" w:rsidRDefault="00E90EEC">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δώ, λοιπόν, δικαιολογείται η θέση του Κοντονή σε πολλά ζητήματα σαν Υπουργός Δικαιοσύνης, ο οποίος όταν βλέπει ότι </w:t>
      </w:r>
      <w:r>
        <w:rPr>
          <w:rFonts w:eastAsia="Times New Roman"/>
          <w:szCs w:val="24"/>
        </w:rPr>
        <w:lastRenderedPageBreak/>
        <w:t>υπάρχει μ</w:t>
      </w:r>
      <w:r>
        <w:rPr>
          <w:rFonts w:eastAsia="Times New Roman"/>
          <w:szCs w:val="24"/>
        </w:rPr>
        <w:t>ί</w:t>
      </w:r>
      <w:r>
        <w:rPr>
          <w:rFonts w:eastAsia="Times New Roman"/>
          <w:szCs w:val="24"/>
        </w:rPr>
        <w:t xml:space="preserve">α οποιαδήποτε απόφαση δικαστικών αρχών, κάποιου εισαγγελέα, κάποιας ανακρίτριας, η οποία δεν του αρέσει, μπορεί να την κρίνει και </w:t>
      </w:r>
      <w:r>
        <w:rPr>
          <w:rFonts w:eastAsia="Times New Roman"/>
          <w:szCs w:val="24"/>
        </w:rPr>
        <w:t xml:space="preserve">να τη στηλιτεύει και δεν σέβεται τη θέση στην οποία βρίσκεται σαν Υπουργός Δικαιοσύνης, στην οποία δεν θα έπρεπε ποτέ να βγαίνει δημόσια και να σχολιάζει αποφάσεις, είτε του αρέσουν είτε δεν του αρέσουν. </w:t>
      </w:r>
    </w:p>
    <w:p w14:paraId="3E37BC70" w14:textId="77777777" w:rsidR="00462015" w:rsidRDefault="00E90EEC">
      <w:pPr>
        <w:spacing w:line="600" w:lineRule="auto"/>
        <w:ind w:firstLine="720"/>
        <w:contextualSpacing/>
        <w:jc w:val="both"/>
        <w:rPr>
          <w:rFonts w:eastAsia="Times New Roman"/>
          <w:szCs w:val="24"/>
        </w:rPr>
      </w:pPr>
      <w:r>
        <w:rPr>
          <w:rFonts w:eastAsia="Times New Roman"/>
          <w:szCs w:val="24"/>
        </w:rPr>
        <w:t>Όλα αυτά σε συνάρτηση μεταξύ τους -τα δημόσια σχόλι</w:t>
      </w:r>
      <w:r>
        <w:rPr>
          <w:rFonts w:eastAsia="Times New Roman"/>
          <w:szCs w:val="24"/>
        </w:rPr>
        <w:t xml:space="preserve">α που κάνει και λέει ότι οι αποφάσεις που έχουν παρθεί για άτομα τα οποία έχουν καταδικαστεί πρωτόδικα για συμμετοχή σε τρομοκρατικές οργανώσεις, το ότι λέει εν συνεχεία απειλητικά ότι θα αλλάξουμε τη σύνθεση μετά για να βγουν οι αποφάσεις που θέλουμε, οι </w:t>
      </w:r>
      <w:r>
        <w:rPr>
          <w:rFonts w:eastAsia="Times New Roman"/>
          <w:szCs w:val="24"/>
        </w:rPr>
        <w:t xml:space="preserve">αναθέσεις αυτές οι άμεσες, οι επαφές που είχε με τον Καμμένο για τα συγκεκριμένα ζητήματα- βλέπουμε ότι δεν είναι τυχαία και ότι ο ΣΥΡΙΖΑ προσπαθεί με άμεσο ή έμμεσο τρόπο να εκφοβίσει τη </w:t>
      </w:r>
      <w:r>
        <w:rPr>
          <w:rFonts w:eastAsia="Times New Roman"/>
          <w:szCs w:val="24"/>
        </w:rPr>
        <w:t>δ</w:t>
      </w:r>
      <w:r>
        <w:rPr>
          <w:rFonts w:eastAsia="Times New Roman"/>
          <w:szCs w:val="24"/>
        </w:rPr>
        <w:t>ικαιοσύνη και να περάσει τις δικές του θέσεις και τις δικές του αρχ</w:t>
      </w:r>
      <w:r>
        <w:rPr>
          <w:rFonts w:eastAsia="Times New Roman"/>
          <w:szCs w:val="24"/>
        </w:rPr>
        <w:t>ές.</w:t>
      </w:r>
    </w:p>
    <w:p w14:paraId="3E37BC71" w14:textId="77777777" w:rsidR="00462015" w:rsidRDefault="00E90EEC">
      <w:pPr>
        <w:spacing w:line="600" w:lineRule="auto"/>
        <w:ind w:firstLine="720"/>
        <w:contextualSpacing/>
        <w:jc w:val="both"/>
        <w:rPr>
          <w:rFonts w:eastAsia="Times New Roman"/>
          <w:szCs w:val="24"/>
        </w:rPr>
      </w:pPr>
      <w:r>
        <w:rPr>
          <w:rFonts w:eastAsia="Times New Roman"/>
          <w:szCs w:val="24"/>
        </w:rPr>
        <w:t>Έ</w:t>
      </w:r>
      <w:r>
        <w:rPr>
          <w:rFonts w:eastAsia="Times New Roman"/>
          <w:szCs w:val="24"/>
        </w:rPr>
        <w:t xml:space="preserve">ρχεται λοιπόν, η τροπολογία αυτή, η 1177/119, η οποία παίρνει τα σπίτια των Ελλήνων πολιτών, ενώ εχθές ακούσαμε τη συνέντευξη του Υπουργού Μεταναστευτικής Πολιτική, του </w:t>
      </w:r>
      <w:proofErr w:type="spellStart"/>
      <w:r>
        <w:rPr>
          <w:rFonts w:eastAsia="Times New Roman"/>
          <w:szCs w:val="24"/>
        </w:rPr>
        <w:t>Μου</w:t>
      </w:r>
      <w:r>
        <w:rPr>
          <w:rFonts w:eastAsia="Times New Roman"/>
          <w:szCs w:val="24"/>
        </w:rPr>
        <w:lastRenderedPageBreak/>
        <w:t>ζάλα</w:t>
      </w:r>
      <w:proofErr w:type="spellEnd"/>
      <w:r>
        <w:rPr>
          <w:rFonts w:eastAsia="Times New Roman"/>
          <w:szCs w:val="24"/>
        </w:rPr>
        <w:t>, που λέει ότι θα δοθούν τριάντα χιλιάδες κατοικίες σε λαθρομετανάστες, προ</w:t>
      </w:r>
      <w:r>
        <w:rPr>
          <w:rFonts w:eastAsia="Times New Roman"/>
          <w:szCs w:val="24"/>
        </w:rPr>
        <w:t>κειμένου να μπουν μέσα και να μείνουν σε σπίτια που τα έχουν χάσει οι Έλληνες πολίτες επειδή δεν έχουν να τα αποπληρώσουν.</w:t>
      </w:r>
    </w:p>
    <w:p w14:paraId="3E37BC72" w14:textId="77777777" w:rsidR="00462015" w:rsidRDefault="00E90EEC">
      <w:pPr>
        <w:spacing w:line="600" w:lineRule="auto"/>
        <w:ind w:firstLine="720"/>
        <w:contextualSpacing/>
        <w:jc w:val="both"/>
        <w:rPr>
          <w:rFonts w:eastAsia="Times New Roman"/>
          <w:szCs w:val="24"/>
        </w:rPr>
      </w:pPr>
      <w:r>
        <w:rPr>
          <w:rFonts w:eastAsia="Times New Roman"/>
          <w:szCs w:val="24"/>
        </w:rPr>
        <w:t>Αυτή είναι η ελληνική Κυβέρνηση. Αυτά βιώνουμε σήμερα. Όμως, εν μέρει κάνετε καλά και τα κάνετε, γιατί η αντίδραση του ελληνικού λαού</w:t>
      </w:r>
      <w:r>
        <w:rPr>
          <w:rFonts w:eastAsia="Times New Roman"/>
          <w:szCs w:val="24"/>
        </w:rPr>
        <w:t xml:space="preserve"> έξω δεν είναι αυτή που θα έπρεπε να είναι. </w:t>
      </w:r>
    </w:p>
    <w:p w14:paraId="3E37BC73"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Παίρνετε, λοιπόν, τα σπίτια των Ελλήνων συμπολιτών μας και βάζετε λαθρομετανάστες. </w:t>
      </w:r>
      <w:r>
        <w:rPr>
          <w:rFonts w:eastAsia="Times New Roman"/>
          <w:szCs w:val="24"/>
        </w:rPr>
        <w:t>Ό</w:t>
      </w:r>
      <w:r>
        <w:rPr>
          <w:rFonts w:eastAsia="Times New Roman"/>
          <w:szCs w:val="24"/>
        </w:rPr>
        <w:t xml:space="preserve">χι μόνο αυτό. Έρχεται με ύφος χιλίων καρδιναλίων ο συγκεκριμένος Υπουργός με την πλήρη κάλυψη φυσικά και τη σύμφωνη γνώμη όλων </w:t>
      </w:r>
      <w:r>
        <w:rPr>
          <w:rFonts w:eastAsia="Times New Roman"/>
          <w:szCs w:val="24"/>
        </w:rPr>
        <w:t xml:space="preserve">των υπολοίπων Υπουργών και του Πρωθυπουργού και λέει ότι από εδώ και πέρα δεν αρκεί το συσσίτιο που δίναμε στους λαθρομετανάστες, θα τους δίνουμε χρήματα, μετρητά. </w:t>
      </w:r>
    </w:p>
    <w:p w14:paraId="3E37BC74" w14:textId="77777777" w:rsidR="00462015" w:rsidRDefault="00E90EEC">
      <w:pPr>
        <w:spacing w:line="600" w:lineRule="auto"/>
        <w:ind w:firstLine="720"/>
        <w:contextualSpacing/>
        <w:jc w:val="both"/>
        <w:rPr>
          <w:rFonts w:eastAsia="Times New Roman"/>
          <w:szCs w:val="24"/>
        </w:rPr>
      </w:pPr>
      <w:r>
        <w:rPr>
          <w:rFonts w:eastAsia="Times New Roman"/>
          <w:szCs w:val="24"/>
        </w:rPr>
        <w:t>Δώστε τους, λοιπόν, σπίτια. Δώστε τους μετρητά. Πληρώστε τους τη ΔΕΗ. Πληρώστε τους το νερό</w:t>
      </w:r>
      <w:r>
        <w:rPr>
          <w:rFonts w:eastAsia="Times New Roman"/>
          <w:szCs w:val="24"/>
        </w:rPr>
        <w:t>, την ΕΥΔΑΠ και όλα αυτά ενώ με τα ίδια νομοσχέδια παίρνετε τα σπίτια των Ελλήνων πολιτών.</w:t>
      </w:r>
    </w:p>
    <w:p w14:paraId="3E37BC75"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να πούμε ότι με τον τρόπο αυτόν που νομοθετείτε και με το άρθρο 3 στο συγκεκριμένο νομοσχέδιο ουσιαστικά δίνετε για άλλη μ</w:t>
      </w:r>
      <w:r>
        <w:rPr>
          <w:rFonts w:eastAsia="Times New Roman" w:cs="Times New Roman"/>
          <w:szCs w:val="24"/>
        </w:rPr>
        <w:t>ί</w:t>
      </w:r>
      <w:r>
        <w:rPr>
          <w:rFonts w:eastAsia="Times New Roman" w:cs="Times New Roman"/>
          <w:szCs w:val="24"/>
        </w:rPr>
        <w:t>α φορά ένα τεράστιο άσυλο στους τρομοκράτες, στους παρακρατικούς αλήτες, οι οποίοι λυμαίνονται τα πανεπιστήμια της χώρας. Ουσιαστικά δεν τους κάνετε τίποτα, γιατί εδώ λέτε χαρακτηριστικά με αυτό το άρθρο ότι περιορίζεται η αυτεπάγγελτη επέμβαση της Αστυνομ</w:t>
      </w:r>
      <w:r>
        <w:rPr>
          <w:rFonts w:eastAsia="Times New Roman" w:cs="Times New Roman"/>
          <w:szCs w:val="24"/>
        </w:rPr>
        <w:t xml:space="preserve">ίας μόνο σε περιπτώσεις κακουργημάτων και εγκλημάτων κατά της ζωής, δηλαδή περίπου σε 1/10 των αδικημάτων του Ποινικού Κώδικα.  </w:t>
      </w:r>
    </w:p>
    <w:p w14:paraId="3E37BC76"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Αφήνετε έξω εγκλήματα, όπως υπόθαλψη εγκληματιών, εμπρησμός, περισσότερες σωματικές βλάβες, οι απαγωγές, η παράνομη βία. Αυτοί </w:t>
      </w:r>
      <w:r>
        <w:rPr>
          <w:rFonts w:eastAsia="Times New Roman" w:cs="Times New Roman"/>
          <w:szCs w:val="24"/>
        </w:rPr>
        <w:t xml:space="preserve">οι άνθρωποι, αυτοί οι εγκληματίες θα έπρεπε να συλλαμβάνονται και μέσα σε σαράντα οχτώ ώρες να πηγαίνουν στον εισαγγελέα και εν συνεχεία να περνάνε αυτόφωρο. </w:t>
      </w:r>
    </w:p>
    <w:p w14:paraId="3E37BC77"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Εσείς, λοιπόν, έρχεστε να τους καλύψετε με τα συγκεκριμένα άρθρα και με τα συγκεκριμένα νομοσχέδι</w:t>
      </w:r>
      <w:r>
        <w:rPr>
          <w:rFonts w:eastAsia="Times New Roman" w:cs="Times New Roman"/>
          <w:szCs w:val="24"/>
        </w:rPr>
        <w:t>α και λέτε ότι πρέπει να υπάρχει μ</w:t>
      </w:r>
      <w:r>
        <w:rPr>
          <w:rFonts w:eastAsia="Times New Roman" w:cs="Times New Roman"/>
          <w:szCs w:val="24"/>
        </w:rPr>
        <w:t>ί</w:t>
      </w:r>
      <w:r>
        <w:rPr>
          <w:rFonts w:eastAsia="Times New Roman" w:cs="Times New Roman"/>
          <w:szCs w:val="24"/>
        </w:rPr>
        <w:t xml:space="preserve">α απόφαση του </w:t>
      </w:r>
      <w:r>
        <w:rPr>
          <w:rFonts w:eastAsia="Times New Roman" w:cs="Times New Roman"/>
          <w:szCs w:val="24"/>
        </w:rPr>
        <w:t>π</w:t>
      </w:r>
      <w:r>
        <w:rPr>
          <w:rFonts w:eastAsia="Times New Roman" w:cs="Times New Roman"/>
          <w:szCs w:val="24"/>
        </w:rPr>
        <w:t xml:space="preserve">ρυτανικού </w:t>
      </w:r>
      <w:r>
        <w:rPr>
          <w:rFonts w:eastAsia="Times New Roman" w:cs="Times New Roman"/>
          <w:szCs w:val="24"/>
        </w:rPr>
        <w:t>σ</w:t>
      </w:r>
      <w:r>
        <w:rPr>
          <w:rFonts w:eastAsia="Times New Roman" w:cs="Times New Roman"/>
          <w:szCs w:val="24"/>
        </w:rPr>
        <w:t>υμβουλίου, το οποίο, επειδή αποτελείται και από αρκετά άτομα και δεν είναι ιδιαίτερα ευέλικτο, θα χρονοτριβήσει και επί της ουσίας όλοι ξέρουμε ότι ποτέ δεν θα λάβει μ</w:t>
      </w:r>
      <w:r>
        <w:rPr>
          <w:rFonts w:eastAsia="Times New Roman" w:cs="Times New Roman"/>
          <w:szCs w:val="24"/>
        </w:rPr>
        <w:t>ί</w:t>
      </w:r>
      <w:r>
        <w:rPr>
          <w:rFonts w:eastAsia="Times New Roman" w:cs="Times New Roman"/>
          <w:szCs w:val="24"/>
        </w:rPr>
        <w:t xml:space="preserve">α τέτοια απόφαση. </w:t>
      </w:r>
    </w:p>
    <w:p w14:paraId="3E37BC78"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Με αυτόν</w:t>
      </w:r>
      <w:r>
        <w:rPr>
          <w:rFonts w:eastAsia="Times New Roman" w:cs="Times New Roman"/>
          <w:szCs w:val="24"/>
        </w:rPr>
        <w:t xml:space="preserve"> τον τρόπο, λοιπόν, που νομοθετείτε, καλύπτετε τους αριστερούς τρομοκράτες και εγκληματίες. Πριν από λίγες ημέρες τόλμησε ο ίδιος ο Πρόεδρος της Ελληνικής Βουλής, ο κ. </w:t>
      </w:r>
      <w:proofErr w:type="spellStart"/>
      <w:r>
        <w:rPr>
          <w:rFonts w:eastAsia="Times New Roman" w:cs="Times New Roman"/>
          <w:szCs w:val="24"/>
        </w:rPr>
        <w:t>Βούτσης</w:t>
      </w:r>
      <w:proofErr w:type="spellEnd"/>
      <w:r>
        <w:rPr>
          <w:rFonts w:eastAsia="Times New Roman" w:cs="Times New Roman"/>
          <w:szCs w:val="24"/>
        </w:rPr>
        <w:t xml:space="preserve">, μαζί με τον Πρόεδρο και τον Υπουργό Προστασίας του Πολίτη, τον κ. </w:t>
      </w:r>
      <w:proofErr w:type="spellStart"/>
      <w:r>
        <w:rPr>
          <w:rFonts w:eastAsia="Times New Roman" w:cs="Times New Roman"/>
          <w:szCs w:val="24"/>
        </w:rPr>
        <w:t>Τόσκα</w:t>
      </w:r>
      <w:proofErr w:type="spellEnd"/>
      <w:r>
        <w:rPr>
          <w:rFonts w:eastAsia="Times New Roman" w:cs="Times New Roman"/>
          <w:szCs w:val="24"/>
        </w:rPr>
        <w:t>, να φέρ</w:t>
      </w:r>
      <w:r>
        <w:rPr>
          <w:rFonts w:eastAsia="Times New Roman" w:cs="Times New Roman"/>
          <w:szCs w:val="24"/>
        </w:rPr>
        <w:t>ουν αυτούς τους «</w:t>
      </w:r>
      <w:proofErr w:type="spellStart"/>
      <w:r>
        <w:rPr>
          <w:rFonts w:eastAsia="Times New Roman" w:cs="Times New Roman"/>
          <w:szCs w:val="24"/>
        </w:rPr>
        <w:t>μπαχαλάκηδες</w:t>
      </w:r>
      <w:proofErr w:type="spellEnd"/>
      <w:r>
        <w:rPr>
          <w:rFonts w:eastAsia="Times New Roman" w:cs="Times New Roman"/>
          <w:szCs w:val="24"/>
        </w:rPr>
        <w:t>» - που δεν είναι «</w:t>
      </w:r>
      <w:proofErr w:type="spellStart"/>
      <w:r>
        <w:rPr>
          <w:rFonts w:eastAsia="Times New Roman" w:cs="Times New Roman"/>
          <w:szCs w:val="24"/>
        </w:rPr>
        <w:t>μπαχαλάκηδες</w:t>
      </w:r>
      <w:proofErr w:type="spellEnd"/>
      <w:r>
        <w:rPr>
          <w:rFonts w:eastAsia="Times New Roman" w:cs="Times New Roman"/>
          <w:szCs w:val="24"/>
        </w:rPr>
        <w:t xml:space="preserve">», αυτή είναι μια επιεικής έκφραση, αυτούς τους αλήτες των Εξαρχείων, οι οποίοι έχουν αποθρασυνθεί από αυτά τα οποία νομοθετείτε- στην Ελληνική Βουλή να κάνουν ό,τι θέλουν. </w:t>
      </w:r>
      <w:r>
        <w:rPr>
          <w:rFonts w:eastAsia="Times New Roman" w:cs="Times New Roman"/>
          <w:szCs w:val="24"/>
        </w:rPr>
        <w:t>Α</w:t>
      </w:r>
      <w:r>
        <w:rPr>
          <w:rFonts w:eastAsia="Times New Roman" w:cs="Times New Roman"/>
          <w:szCs w:val="24"/>
        </w:rPr>
        <w:t>ς τολμήσει μετά ο Πρόε</w:t>
      </w:r>
      <w:r>
        <w:rPr>
          <w:rFonts w:eastAsia="Times New Roman" w:cs="Times New Roman"/>
          <w:szCs w:val="24"/>
        </w:rPr>
        <w:t xml:space="preserve">δρος της Βουλής να πει ότι δεν έκαναν και τίποτα τα παιδιά και ότι έπρεπε να τους διώξουμε. Δεν έκαναν τίποτα τα παιδιά; </w:t>
      </w:r>
    </w:p>
    <w:p w14:paraId="3E37BC79"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οιοι είστε εσείς; Ποιος είναι ο Πρόεδρος της Βουλής που μπορεί να αποφασίσει αν κάποιοι πρέπει να συλληφθούν ή να μη συλληφθούν; Πού </w:t>
      </w:r>
      <w:r>
        <w:rPr>
          <w:rFonts w:eastAsia="Times New Roman" w:cs="Times New Roman"/>
          <w:szCs w:val="24"/>
        </w:rPr>
        <w:t xml:space="preserve">τη βρήκε αυτή τη δικαιοδοσία να κάνει ό,τι θέλει; Με τη σύμφωνη γνώμη του Υπουργού Προστασίας του Πολίτη, του </w:t>
      </w:r>
      <w:proofErr w:type="spellStart"/>
      <w:r>
        <w:rPr>
          <w:rFonts w:eastAsia="Times New Roman" w:cs="Times New Roman"/>
          <w:szCs w:val="24"/>
        </w:rPr>
        <w:t>Τόσκα</w:t>
      </w:r>
      <w:proofErr w:type="spellEnd"/>
      <w:r>
        <w:rPr>
          <w:rFonts w:eastAsia="Times New Roman" w:cs="Times New Roman"/>
          <w:szCs w:val="24"/>
        </w:rPr>
        <w:t>.</w:t>
      </w:r>
    </w:p>
    <w:p w14:paraId="3E37BC7A"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Βλέπουμε και στην υπόθεση στο Μενίδι που είχε γίνει πριν από μικρό χρονικό διάστημα ότι υπάρχουν νεκροί αθώοι, δεν υπάρχουν συλλήψεις, υπάρ</w:t>
      </w:r>
      <w:r>
        <w:rPr>
          <w:rFonts w:eastAsia="Times New Roman" w:cs="Times New Roman"/>
          <w:szCs w:val="24"/>
        </w:rPr>
        <w:t>χει ένα κράτος ανομίας. Οι λα</w:t>
      </w:r>
      <w:r>
        <w:rPr>
          <w:rFonts w:eastAsia="Times New Roman" w:cs="Times New Roman"/>
          <w:szCs w:val="24"/>
        </w:rPr>
        <w:lastRenderedPageBreak/>
        <w:t>θρομετανάστες μπορούν να βγαίνουν και να καίνε στα κέντρα λαθρομεταναστών. Μπορούν να κάνουν ό,τι θέλουν εδώ πέρα, δεν υπάρχει κα</w:t>
      </w:r>
      <w:r>
        <w:rPr>
          <w:rFonts w:eastAsia="Times New Roman" w:cs="Times New Roman"/>
          <w:szCs w:val="24"/>
        </w:rPr>
        <w:t>μ</w:t>
      </w:r>
      <w:r>
        <w:rPr>
          <w:rFonts w:eastAsia="Times New Roman" w:cs="Times New Roman"/>
          <w:szCs w:val="24"/>
        </w:rPr>
        <w:t xml:space="preserve">μιά σύλληψη. </w:t>
      </w:r>
      <w:r>
        <w:rPr>
          <w:rFonts w:eastAsia="Times New Roman" w:cs="Times New Roman"/>
          <w:szCs w:val="24"/>
        </w:rPr>
        <w:t>Σ</w:t>
      </w:r>
      <w:r>
        <w:rPr>
          <w:rFonts w:eastAsia="Times New Roman" w:cs="Times New Roman"/>
          <w:szCs w:val="24"/>
        </w:rPr>
        <w:t xml:space="preserve">το τέλος τη ζημιά την πληρώνει πάντα ο ελληνικός λαός, το ελληνικό </w:t>
      </w:r>
      <w:r>
        <w:rPr>
          <w:rFonts w:eastAsia="Times New Roman" w:cs="Times New Roman"/>
          <w:szCs w:val="24"/>
        </w:rPr>
        <w:t>δ</w:t>
      </w:r>
      <w:r>
        <w:rPr>
          <w:rFonts w:eastAsia="Times New Roman" w:cs="Times New Roman"/>
          <w:szCs w:val="24"/>
        </w:rPr>
        <w:t xml:space="preserve">ημόσιο. </w:t>
      </w:r>
    </w:p>
    <w:p w14:paraId="3E37BC7B"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Ποιος έδωσε, λοιπόν, το δικαίωμα; </w:t>
      </w:r>
    </w:p>
    <w:p w14:paraId="3E37BC7C"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ο Παρασκευόπουλος ως Υπουργός τότε Δικαιοσύνης έβγαζε νόμους και νομοσχέδια, με τα οποία όλοι οι εγκληματίες για βαριά κακουργήματα αφήνονται ελεύθεροι μετά από πάροδο τριών, τεσσάρων ετών. Βλέπουμε τον Πρόεδρο της </w:t>
      </w:r>
      <w:r>
        <w:rPr>
          <w:rFonts w:eastAsia="Times New Roman" w:cs="Times New Roman"/>
          <w:szCs w:val="24"/>
        </w:rPr>
        <w:t>Βουλής να αποφασίζει ότι τα παιδιά δεν έκαναν τίποτα. Τα παιδιά που δεν έκαναν τίποτα του «</w:t>
      </w:r>
      <w:proofErr w:type="spellStart"/>
      <w:r>
        <w:rPr>
          <w:rFonts w:eastAsia="Times New Roman" w:cs="Times New Roman"/>
          <w:szCs w:val="24"/>
        </w:rPr>
        <w:t>Ρουβίκωνα</w:t>
      </w:r>
      <w:proofErr w:type="spellEnd"/>
      <w:r>
        <w:rPr>
          <w:rFonts w:eastAsia="Times New Roman" w:cs="Times New Roman"/>
          <w:szCs w:val="24"/>
        </w:rPr>
        <w:t xml:space="preserve">» είναι τα ίδια παιδιά που έχουν μπει με βαριοπούλες και με σφυριά, έχουν σπάσει τζαμαρίες, έχουν χτυπήσει αθώους ανθρώπους. </w:t>
      </w:r>
    </w:p>
    <w:p w14:paraId="3E37BC7D"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w:t>
      </w:r>
      <w:r>
        <w:rPr>
          <w:rFonts w:eastAsia="Times New Roman" w:cs="Times New Roman"/>
          <w:b/>
          <w:szCs w:val="24"/>
        </w:rPr>
        <w:t>ς</w:t>
      </w:r>
      <w:proofErr w:type="spellEnd"/>
      <w:r>
        <w:rPr>
          <w:rFonts w:eastAsia="Times New Roman" w:cs="Times New Roman"/>
          <w:b/>
          <w:szCs w:val="24"/>
        </w:rPr>
        <w:t xml:space="preserve">): </w:t>
      </w:r>
      <w:r>
        <w:rPr>
          <w:rFonts w:eastAsia="Times New Roman" w:cs="Times New Roman"/>
          <w:szCs w:val="24"/>
        </w:rPr>
        <w:t xml:space="preserve">Παρακαλώ, ολοκληρώνετε, τελειώνετε, κύριε συνάδελφε. </w:t>
      </w:r>
    </w:p>
    <w:p w14:paraId="3E37BC7E"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Τελειώνω, κύριε Πρόεδρε, συγγνώμη. </w:t>
      </w:r>
    </w:p>
    <w:p w14:paraId="3E37BC7F"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κυκλοφορούν στα Εξάρχεια κραδαίνοντας όπλα στα χέρια και απειλώντας όποιον έχει διαφορετική άποψη. Είναι τα ίδια παιδιά που αποφασίζουν να κά</w:t>
      </w:r>
      <w:r>
        <w:rPr>
          <w:rFonts w:eastAsia="Times New Roman" w:cs="Times New Roman"/>
          <w:szCs w:val="24"/>
        </w:rPr>
        <w:t xml:space="preserve">νουν πολιτοφυλακή στα Εξάρχεια και να δώσουν αυτοί τη λύση, όπως τους συμφέρει. </w:t>
      </w:r>
    </w:p>
    <w:p w14:paraId="3E37BC80"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ολμάει να λέει κάθε Υπουργός ότι αυτά τα παιδιά δεν εκφράζουν καν τον αναρχικό χώρο. Πού ξέρουν οι Υπουργοί τι εκφράζουν και τι δεν εκφράζουν; </w:t>
      </w:r>
    </w:p>
    <w:p w14:paraId="3E37BC81"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λοιπόν, λέμε ότι αυτά τ</w:t>
      </w:r>
      <w:r>
        <w:rPr>
          <w:rFonts w:eastAsia="Times New Roman" w:cs="Times New Roman"/>
          <w:szCs w:val="24"/>
        </w:rPr>
        <w:t xml:space="preserve">α παιδιά, αυτοί οι αλήτες εκφράζουν ακριβώς τον αναρχικό χώρο και αυτό είναι που έχουν μάθει να κάνουν. </w:t>
      </w:r>
      <w:r>
        <w:rPr>
          <w:rFonts w:eastAsia="Times New Roman" w:cs="Times New Roman"/>
          <w:szCs w:val="24"/>
        </w:rPr>
        <w:t>Ε</w:t>
      </w:r>
      <w:r>
        <w:rPr>
          <w:rFonts w:eastAsia="Times New Roman" w:cs="Times New Roman"/>
          <w:szCs w:val="24"/>
        </w:rPr>
        <w:t xml:space="preserve">σείς τους καλύπτετε και θα είστε υπόλογοι για αυτό. </w:t>
      </w:r>
    </w:p>
    <w:p w14:paraId="3E37BC82" w14:textId="77777777" w:rsidR="00462015" w:rsidRDefault="00E90EEC">
      <w:pPr>
        <w:spacing w:line="600" w:lineRule="auto"/>
        <w:ind w:left="36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E37BC83"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w:t>
      </w:r>
      <w:r>
        <w:rPr>
          <w:rFonts w:eastAsia="Times New Roman" w:cs="Times New Roman"/>
          <w:szCs w:val="24"/>
        </w:rPr>
        <w:t xml:space="preserve">ο κ. Ιωάννης </w:t>
      </w:r>
      <w:proofErr w:type="spellStart"/>
      <w:r>
        <w:rPr>
          <w:rFonts w:eastAsia="Times New Roman" w:cs="Times New Roman"/>
          <w:szCs w:val="24"/>
        </w:rPr>
        <w:t>Στέφος</w:t>
      </w:r>
      <w:proofErr w:type="spellEnd"/>
      <w:r>
        <w:rPr>
          <w:rFonts w:eastAsia="Times New Roman" w:cs="Times New Roman"/>
          <w:szCs w:val="24"/>
        </w:rPr>
        <w:t xml:space="preserve"> από τον ΣΥΡΙΖΑ.</w:t>
      </w:r>
    </w:p>
    <w:p w14:paraId="3E37BC84"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Κύριε Πρόεδρε, κύριοι Υπουργοί, κύριοι συνάδελφοι, δεν αισθάνομαι την ανάγκη να υπερασπιστώ κανέναν Κοινοβουλευτικό. Αισθάνομαι, όμως, την ανάγκη να πω ότι σε αυτή τη χώρα τα μεγαλύτερα εγκλήματα και οι π</w:t>
      </w:r>
      <w:r>
        <w:rPr>
          <w:rFonts w:eastAsia="Times New Roman" w:cs="Times New Roman"/>
          <w:szCs w:val="24"/>
        </w:rPr>
        <w:t xml:space="preserve">ερισσότερες αγριότητες αυτή τη στιγμή διαπράττονται από φασιστικές εγκληματικές οργανώσεις. </w:t>
      </w:r>
    </w:p>
    <w:p w14:paraId="3E37BC85" w14:textId="77777777" w:rsidR="00462015" w:rsidRDefault="00E90EE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Συζητάμε το σχέδιο νόμου που αφορά κατά κύριο λόγο την τριτοβάθμια εκπαίδευση και όπως κάθε φορά που συζητάμε στη Βουλή των Ελλήνων, υπάρχουν θέσεις, αντιθέσεις κα</w:t>
      </w:r>
      <w:r>
        <w:rPr>
          <w:rFonts w:eastAsia="Times New Roman" w:cs="Times New Roman"/>
          <w:szCs w:val="24"/>
        </w:rPr>
        <w:t xml:space="preserve">ι σπανίως </w:t>
      </w:r>
      <w:r>
        <w:rPr>
          <w:rFonts w:eastAsia="Times New Roman" w:cs="Times New Roman"/>
          <w:szCs w:val="24"/>
        </w:rPr>
        <w:lastRenderedPageBreak/>
        <w:t>συνθέσεις απόψεων. Φυσικά, υπάρχει μονίμως μ</w:t>
      </w:r>
      <w:r>
        <w:rPr>
          <w:rFonts w:eastAsia="Times New Roman" w:cs="Times New Roman"/>
          <w:szCs w:val="24"/>
        </w:rPr>
        <w:t>ί</w:t>
      </w:r>
      <w:r>
        <w:rPr>
          <w:rFonts w:eastAsia="Times New Roman" w:cs="Times New Roman"/>
          <w:szCs w:val="24"/>
        </w:rPr>
        <w:t xml:space="preserve">α στείρα αντιπολιτευτική συμμαχία από τη Νέα Δημοκρατία, το ΠΑΣΟΚ και το Ποτάμι, η οποία και στην προκειμένη περίπτωση θεωρεί το νομοσχέδιο στο σύνολό του σκοταδιστικό και οπισθοδρομικό. </w:t>
      </w:r>
    </w:p>
    <w:p w14:paraId="3E37BC8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Δεν αποτελεί </w:t>
      </w:r>
      <w:r>
        <w:rPr>
          <w:rFonts w:eastAsia="Times New Roman" w:cs="Times New Roman"/>
          <w:szCs w:val="24"/>
        </w:rPr>
        <w:t>έκπληξη η συμμαχία των τριών, αφού στην οπτική τους καθετί στο οποίο προσπαθεί να βάλει τάξη η Κυβέρνηση ή καθετί που προκρίνει μ</w:t>
      </w:r>
      <w:r>
        <w:rPr>
          <w:rFonts w:eastAsia="Times New Roman" w:cs="Times New Roman"/>
          <w:szCs w:val="24"/>
        </w:rPr>
        <w:t>ί</w:t>
      </w:r>
      <w:r>
        <w:rPr>
          <w:rFonts w:eastAsia="Times New Roman" w:cs="Times New Roman"/>
          <w:szCs w:val="24"/>
        </w:rPr>
        <w:t xml:space="preserve">α διαφορετική λογική και διαφορετικές αξίες από αυτές της αγοράς είναι οπισθοδρομικό, ιδεοληπτικό και σκοταδιστικό. </w:t>
      </w:r>
    </w:p>
    <w:p w14:paraId="3E37BC8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w:t>
      </w:r>
      <w:r>
        <w:rPr>
          <w:rFonts w:eastAsia="Times New Roman" w:cs="Times New Roman"/>
          <w:szCs w:val="24"/>
        </w:rPr>
        <w:t>ποιες προβλέψεις του νομοσχεδίου είναι τέτοιες σύμφωνα με την Αντιπολίτευση.</w:t>
      </w:r>
    </w:p>
    <w:p w14:paraId="3E37BC88" w14:textId="77777777" w:rsidR="00462015" w:rsidRDefault="00E90EEC">
      <w:pPr>
        <w:spacing w:line="600" w:lineRule="auto"/>
        <w:ind w:firstLine="720"/>
        <w:contextualSpacing/>
        <w:jc w:val="both"/>
        <w:rPr>
          <w:rFonts w:eastAsia="Times New Roman" w:cs="Times New Roman"/>
          <w:szCs w:val="24"/>
        </w:rPr>
      </w:pPr>
      <w:proofErr w:type="spellStart"/>
      <w:r>
        <w:rPr>
          <w:rFonts w:eastAsia="Times New Roman" w:cs="Times New Roman"/>
          <w:szCs w:val="24"/>
        </w:rPr>
        <w:t>Επαναθεσπίζεται</w:t>
      </w:r>
      <w:proofErr w:type="spellEnd"/>
      <w:r>
        <w:rPr>
          <w:rFonts w:eastAsia="Times New Roman" w:cs="Times New Roman"/>
          <w:szCs w:val="24"/>
        </w:rPr>
        <w:t xml:space="preserve"> το πανεπιστημιακό άσυλο, το οποίο καταργήθηκε το 2011 με τον γνωστό νόμο Διαμαντοπούλου. Με την κατάργηση του ασύλου, όπως ξέρετε, δεν ξαναέγιναν καταλήψεις, δεν ξ</w:t>
      </w:r>
      <w:r>
        <w:rPr>
          <w:rFonts w:eastAsia="Times New Roman" w:cs="Times New Roman"/>
          <w:szCs w:val="24"/>
        </w:rPr>
        <w:t xml:space="preserve">αναδημιουργήθηκαν καθόλου επεισόδια στα πανεπιστημιακά ιδρύματα ούτε σημειώθηκαν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επί τόσα χρόνια!</w:t>
      </w:r>
    </w:p>
    <w:p w14:paraId="3E37BC8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Ακούστε, με κατασταλτικές πρακτικές δεν λύνεται το πρόβλημα στα πανεπιστήμια. Χρειάζονται άλλες πρακτικές παιδαγωγικές και κυρίως </w:t>
      </w:r>
      <w:r>
        <w:rPr>
          <w:rFonts w:eastAsia="Times New Roman" w:cs="Times New Roman"/>
          <w:szCs w:val="24"/>
        </w:rPr>
        <w:t>συλλογικές διαδικασίες για να αντιμετωπιστούν τα ζητήματα αυτά.</w:t>
      </w:r>
    </w:p>
    <w:p w14:paraId="3E37BC8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Επανέρχεται η φοιτητική συμμετοχή στα όργανα διοίκησης. Πενιχρή είναι η συμμετοχή αυτή, ομολογώ, αλλά ακόμα και αυτή ενοχλεί την Αντιπολίτευση, αφού δεν ταιριάζει στα σχέδιά τους για τεχνοκρατ</w:t>
      </w:r>
      <w:r>
        <w:rPr>
          <w:rFonts w:eastAsia="Times New Roman" w:cs="Times New Roman"/>
          <w:szCs w:val="24"/>
        </w:rPr>
        <w:t xml:space="preserve">ικές διοικήσεις των ιδρυμάτων κόντρα σε οποιαδήποτε άποψη ότι τα ΑΕΙ και τα ΤΕΙ είναι χώροι δημοκρατίας και ισότιμης συμμετοχής, κόντρα στην πραγματικότητα που ισχύει στην Αμερική και στην Ευρώπη, που την επικαλούνται ωστόσο κάθε φορά που τους βολεύει. </w:t>
      </w:r>
    </w:p>
    <w:p w14:paraId="3E37BC8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Πρ</w:t>
      </w:r>
      <w:r>
        <w:rPr>
          <w:rFonts w:eastAsia="Times New Roman" w:cs="Times New Roman"/>
          <w:szCs w:val="24"/>
        </w:rPr>
        <w:t>οβλέπεται αλλαγή της διαδικασίας εκλογής των πρυτανικών αρχών. Αυτό βέβαια για την Αντιπολίτευση ενισχύει τη σύγκρουση και αφήνει αδιοίκητα τα ΑΕΙ. Φυσικά ξεχνούν να μας πουν για τα μονολιθικά πρυτανικά σχήματα του παρελθόντος και για τα συμβούλια ιδρύματο</w:t>
      </w:r>
      <w:r>
        <w:rPr>
          <w:rFonts w:eastAsia="Times New Roman" w:cs="Times New Roman"/>
          <w:szCs w:val="24"/>
        </w:rPr>
        <w:t>ς, τα οποία έχουν απαξιωθεί από την ακαδημαϊκή κοινότητα.</w:t>
      </w:r>
    </w:p>
    <w:p w14:paraId="3E37BC8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Μπαίνει τάξη στον τρόπο λειτουργίας των μεταπτυχιακών σπουδών. Εδώ είναι που έχουμε τις μεγαλύτερες αντιδράσεις, </w:t>
      </w:r>
      <w:r>
        <w:rPr>
          <w:rFonts w:eastAsia="Times New Roman" w:cs="Times New Roman"/>
          <w:szCs w:val="24"/>
        </w:rPr>
        <w:lastRenderedPageBreak/>
        <w:t>γιατί αυτό που επιχειρεί το νομοσχέδιο είναι να μπουν κανόνες σε ένα ασύδοτο καθεστώς</w:t>
      </w:r>
      <w:r>
        <w:rPr>
          <w:rFonts w:eastAsia="Times New Roman" w:cs="Times New Roman"/>
          <w:szCs w:val="24"/>
        </w:rPr>
        <w:t xml:space="preserve"> λειτουργίας των μεταπτυχιακών και σε μισθούς διδασκόντων, που σε κάποιες περιπτώσεις αποτελούν στο 100% των λειτουργικών εξόδων των μεταπτυχιακών. </w:t>
      </w:r>
    </w:p>
    <w:p w14:paraId="3E37BC8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Τέλος, προωθείται ο Ενιαίος Χώρος Εκπαίδευσης και Έρευνας και η διασύνδεση των ΑΕΙ και των ΤΕΙ με τις περιφ</w:t>
      </w:r>
      <w:r>
        <w:rPr>
          <w:rFonts w:eastAsia="Times New Roman" w:cs="Times New Roman"/>
          <w:szCs w:val="24"/>
        </w:rPr>
        <w:t xml:space="preserve">έρειες, ώστε να συμβάλουν στην περιφερειακή ανάπτυξη. </w:t>
      </w:r>
    </w:p>
    <w:p w14:paraId="3E37BC8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Για ένα τέτοιο νομοσχέδιο έρχεται ο επικεφαλής της Αξιωματικής Αντιπολίτευσης να μας δηλώσει ότι θα το καταργήσει μόλις γίνουν κυβέρνηση και θα δουν μετά από «εξοντωτική αξιολόγηση» τον τελικό αριθμό ι</w:t>
      </w:r>
      <w:r>
        <w:rPr>
          <w:rFonts w:eastAsia="Times New Roman" w:cs="Times New Roman"/>
          <w:szCs w:val="24"/>
        </w:rPr>
        <w:t xml:space="preserve">δρυμάτων που θα μπορούν να επιβιώσουν σε έναν κόσμο που αλλάζει πολύ γρήγορα. </w:t>
      </w:r>
    </w:p>
    <w:p w14:paraId="3E37BC8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Αλήθεια, τι θα πει «εξοντωτική αξιολόγηση» και πώς δικαιολογείται το ότι η Νέα Δημοκρατία θα κλείσει ιδρύματα, άρα ασκεί και την απόλυτη κρατική παρέμβαση, ενώ την ίδια στιγμή μ</w:t>
      </w:r>
      <w:r>
        <w:rPr>
          <w:rFonts w:eastAsia="Times New Roman" w:cs="Times New Roman"/>
          <w:szCs w:val="24"/>
        </w:rPr>
        <w:t xml:space="preserve">άς εγκαλεί ότι περιορίζουμε την αυτονομία και το αυτοδιοίκητο των ιδρυμάτων; </w:t>
      </w:r>
    </w:p>
    <w:p w14:paraId="3E37BC9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Ποια είναι η συνέπεια στα λόγια και στην κριτική της Αντιπολίτευσης; Κα</w:t>
      </w:r>
      <w:r>
        <w:rPr>
          <w:rFonts w:eastAsia="Times New Roman" w:cs="Times New Roman"/>
          <w:szCs w:val="24"/>
        </w:rPr>
        <w:t>μ</w:t>
      </w:r>
      <w:r>
        <w:rPr>
          <w:rFonts w:eastAsia="Times New Roman" w:cs="Times New Roman"/>
          <w:szCs w:val="24"/>
        </w:rPr>
        <w:t xml:space="preserve">μία. Η απάντηση, κυρίες και κύριοι συνάδελφοι, </w:t>
      </w:r>
      <w:r>
        <w:rPr>
          <w:rFonts w:eastAsia="Times New Roman" w:cs="Times New Roman"/>
          <w:szCs w:val="24"/>
        </w:rPr>
        <w:lastRenderedPageBreak/>
        <w:t xml:space="preserve">είναι ότι δεν υπάρχει συνέπεια, διότι απλούστατα ο μόνος </w:t>
      </w:r>
      <w:proofErr w:type="spellStart"/>
      <w:r>
        <w:rPr>
          <w:rFonts w:eastAsia="Times New Roman" w:cs="Times New Roman"/>
          <w:szCs w:val="24"/>
        </w:rPr>
        <w:t>αξ</w:t>
      </w:r>
      <w:r>
        <w:rPr>
          <w:rFonts w:eastAsia="Times New Roman" w:cs="Times New Roman"/>
          <w:szCs w:val="24"/>
        </w:rPr>
        <w:t>ιακός</w:t>
      </w:r>
      <w:proofErr w:type="spellEnd"/>
      <w:r>
        <w:rPr>
          <w:rFonts w:eastAsia="Times New Roman" w:cs="Times New Roman"/>
          <w:szCs w:val="24"/>
        </w:rPr>
        <w:t xml:space="preserve"> σας κώδικας είναι η πάση θυσία κατασυκοφάντηση του κυβερνητικού έργου, η πάση θυσία αντιπολίτευση, χωρίς απαραίτητα να υπάρχει ουσία και περιεχόμενο. Πιστοί στο δόγμα της τυφλής αντιπολίτευσης, μας καταγγέλλετε ότι μέσα στα δύο χρόνια δεν μπορέσαμε ν</w:t>
      </w:r>
      <w:r>
        <w:rPr>
          <w:rFonts w:eastAsia="Times New Roman" w:cs="Times New Roman"/>
          <w:szCs w:val="24"/>
        </w:rPr>
        <w:t>α κάνουμε ό,τι εσείς οικοδομήσατε όλα τα προηγούμενα χρόνια. Τα σκάνδαλά σας, τα φαινόμενα διαφθοράς, η διάλυση του συστήματος υγείας, η διάλυση της παιδείας, η κατάρρευση των τραπεζών, η διάλυση των εργασιακών σχέσεων είναι μερικά από αυτά που το ΠΑΣΟΚ κα</w:t>
      </w:r>
      <w:r>
        <w:rPr>
          <w:rFonts w:eastAsia="Times New Roman" w:cs="Times New Roman"/>
          <w:szCs w:val="24"/>
        </w:rPr>
        <w:t xml:space="preserve">ι η Νέα Δημοκρατία, πότε χωριστά και πότε μαζί, κατάφεραν να φέρουν σε αυτήν τη χώρα. </w:t>
      </w:r>
    </w:p>
    <w:p w14:paraId="3E37BC9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νώ είστε υπεύθυνοι για όλα αυτά και για πολύ περισσότερα, δεν είστε σε θέση να καταδικάσετε ούτε τον ακραίο ρατσιστικό λόγο που πρόσφατα εκστομίστηκε από τα αγαπημένα σ</w:t>
      </w:r>
      <w:r>
        <w:rPr>
          <w:rFonts w:eastAsia="Times New Roman" w:cs="Times New Roman"/>
          <w:szCs w:val="24"/>
        </w:rPr>
        <w:t>ας παιδιά, τους επιχειρηματίες – σχολάρχες.</w:t>
      </w:r>
    </w:p>
    <w:p w14:paraId="3E37BC9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Στην κατάπτυστη ανακοίνωση του συλλόγου των σχολαρχών –είναι τιμή για το Υπουργείο Παιδείας και τον κ. </w:t>
      </w:r>
      <w:proofErr w:type="spellStart"/>
      <w:r>
        <w:rPr>
          <w:rFonts w:eastAsia="Times New Roman" w:cs="Times New Roman"/>
          <w:szCs w:val="24"/>
        </w:rPr>
        <w:t>Γαβρόγλου</w:t>
      </w:r>
      <w:proofErr w:type="spellEnd"/>
      <w:r>
        <w:rPr>
          <w:rFonts w:eastAsia="Times New Roman" w:cs="Times New Roman"/>
          <w:szCs w:val="24"/>
        </w:rPr>
        <w:t xml:space="preserve"> που την επέστρεψαν ως απαράδεκτη- εγκαλείται η Κυβέρνηση και ο Υπουργός Παιδείας για «μεθοδεύσεις τ</w:t>
      </w:r>
      <w:r>
        <w:rPr>
          <w:rFonts w:eastAsia="Times New Roman" w:cs="Times New Roman"/>
          <w:szCs w:val="24"/>
        </w:rPr>
        <w:t xml:space="preserve">ύπου </w:t>
      </w:r>
      <w:proofErr w:type="spellStart"/>
      <w:r>
        <w:rPr>
          <w:rFonts w:eastAsia="Times New Roman" w:cs="Times New Roman"/>
          <w:szCs w:val="24"/>
        </w:rPr>
        <w:t>Σοβιετίας</w:t>
      </w:r>
      <w:proofErr w:type="spellEnd"/>
      <w:r>
        <w:rPr>
          <w:rFonts w:eastAsia="Times New Roman" w:cs="Times New Roman"/>
          <w:szCs w:val="24"/>
        </w:rPr>
        <w:t>». Εί</w:t>
      </w:r>
      <w:r>
        <w:rPr>
          <w:rFonts w:eastAsia="Times New Roman" w:cs="Times New Roman"/>
          <w:szCs w:val="24"/>
        </w:rPr>
        <w:lastRenderedPageBreak/>
        <w:t xml:space="preserve">ναι αυτοί που αρνούνται την εγγραφή μαθητών με ειδικές εκπαιδευτικές ανάγκες στα </w:t>
      </w:r>
      <w:proofErr w:type="spellStart"/>
      <w:r>
        <w:rPr>
          <w:rFonts w:eastAsia="Times New Roman" w:cs="Times New Roman"/>
          <w:szCs w:val="24"/>
        </w:rPr>
        <w:t>σχολειά</w:t>
      </w:r>
      <w:proofErr w:type="spellEnd"/>
      <w:r>
        <w:rPr>
          <w:rFonts w:eastAsia="Times New Roman" w:cs="Times New Roman"/>
          <w:szCs w:val="24"/>
        </w:rPr>
        <w:t xml:space="preserve"> τους. Δεν θα ασχοληθώ με το σημείο εκείνο που οτιδήποτε δεν είναι αρεστό σε μερίδες κατεστημένων συμφερόντων γίνεται «σοβιετικού τύπου μεθόδευση». Θ</w:t>
      </w:r>
      <w:r>
        <w:rPr>
          <w:rFonts w:eastAsia="Times New Roman" w:cs="Times New Roman"/>
          <w:szCs w:val="24"/>
        </w:rPr>
        <w:t>α σταθώ στο σημείο εκείνο όπου η εισαγωγή παιδιών με ειδικές ανάγκες αποκαλείται «αμφίβολης σκοπιμότητας επίδειξη ανθρωπισμού». Έτσι ακριβώς έγραψαν. Αυτό ξεστομίστηκε από δασκάλους!</w:t>
      </w:r>
    </w:p>
    <w:p w14:paraId="3E37BC9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Αν για τους σχολάρχες η εισαγωγή παιδιών με ειδικές εκπαιδευτικές ανάγκες, είναι επίδειξη ανθρωπισμού μόνο, τότε δεν έχουν καταλάβει τον ρόλο του εκπαιδευτικού και της εκπαίδευσης. Ο ρόλος της εκπαίδευσης δεν είναι να βάζει ετικέτες, να αποκλείει, να σύρει</w:t>
      </w:r>
      <w:r>
        <w:rPr>
          <w:rFonts w:eastAsia="Times New Roman" w:cs="Times New Roman"/>
          <w:szCs w:val="24"/>
        </w:rPr>
        <w:t xml:space="preserve"> κόκκινες γραμμές. Ο ρόλος της εκπαίδευσης είναι να ενώνει, να καλλιεργεί το ανοιχτό πνεύμα και τη δημιουργικότητα, να διαπαιδαγωγεί ανθρώπους έτοιμους να φτιάξουν το μέλλον τους. Ήθελα να ήξερα ποιος δίνει τη γραμμή, οι σχολάρχες στη Νέα Δημοκρατία ή η Νέ</w:t>
      </w:r>
      <w:r>
        <w:rPr>
          <w:rFonts w:eastAsia="Times New Roman" w:cs="Times New Roman"/>
          <w:szCs w:val="24"/>
        </w:rPr>
        <w:t xml:space="preserve">α Δημοκρατία στους σχολάρχες; </w:t>
      </w:r>
    </w:p>
    <w:p w14:paraId="3E37BC9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Τέλος, πάμε στο θέμα της διαγωγής, το οποίο πραγματικά με έχει καταπλήξει. Θα παραθέσω μόνο την άποψη ενός διαπρε</w:t>
      </w:r>
      <w:r>
        <w:rPr>
          <w:rFonts w:eastAsia="Times New Roman" w:cs="Times New Roman"/>
          <w:szCs w:val="24"/>
        </w:rPr>
        <w:lastRenderedPageBreak/>
        <w:t>πούς καθηγητή παιδαγωγικής, σύμφωνα με την οποία δεν γίνεται να στιγματίζεται για μ</w:t>
      </w:r>
      <w:r>
        <w:rPr>
          <w:rFonts w:eastAsia="Times New Roman" w:cs="Times New Roman"/>
          <w:szCs w:val="24"/>
        </w:rPr>
        <w:t>ί</w:t>
      </w:r>
      <w:r>
        <w:rPr>
          <w:rFonts w:eastAsia="Times New Roman" w:cs="Times New Roman"/>
          <w:szCs w:val="24"/>
        </w:rPr>
        <w:t>α ζωή ένας άνθρωπος για κάτι</w:t>
      </w:r>
      <w:r>
        <w:rPr>
          <w:rFonts w:eastAsia="Times New Roman" w:cs="Times New Roman"/>
          <w:szCs w:val="24"/>
        </w:rPr>
        <w:t xml:space="preserve"> που έκανε στα εφηβικά του χρόνια. Τον Βορίδη πρέπει να είχε στο μυαλό του. Η επιλογή ενός τέτοιου </w:t>
      </w:r>
      <w:proofErr w:type="spellStart"/>
      <w:r>
        <w:rPr>
          <w:rFonts w:eastAsia="Times New Roman" w:cs="Times New Roman"/>
          <w:szCs w:val="24"/>
        </w:rPr>
        <w:t>τιμωρητικού</w:t>
      </w:r>
      <w:proofErr w:type="spellEnd"/>
      <w:r>
        <w:rPr>
          <w:rFonts w:eastAsia="Times New Roman" w:cs="Times New Roman"/>
          <w:szCs w:val="24"/>
        </w:rPr>
        <w:t xml:space="preserve"> μέτρου ουσιαστικά αποδεικνύει την αποτυχία του σχολείου. Όταν δεν μπορεί να μεταδώσεις στους μαθητές σου τις βασικές αξίες και καταφεύγεις στην τ</w:t>
      </w:r>
      <w:r>
        <w:rPr>
          <w:rFonts w:eastAsia="Times New Roman" w:cs="Times New Roman"/>
          <w:szCs w:val="24"/>
        </w:rPr>
        <w:t xml:space="preserve">ιμωρία, τότε μεταφέρεις τη δική σου ανικανότητα στα παιδιά. Εμείς καταργήσαμε τη διαγωγή από τους τίτλους σπουδών. </w:t>
      </w:r>
    </w:p>
    <w:p w14:paraId="3E37BC9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E37BC9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Δώστε μου ένα λεπτό, σας παρακαλώ.</w:t>
      </w:r>
    </w:p>
    <w:p w14:paraId="3E37BC9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w:t>
      </w:r>
      <w:r>
        <w:rPr>
          <w:rFonts w:eastAsia="Times New Roman" w:cs="Times New Roman"/>
          <w:szCs w:val="24"/>
        </w:rPr>
        <w:t xml:space="preserve"> να αναφερθώ στην κατάθεση μιας </w:t>
      </w:r>
      <w:r>
        <w:rPr>
          <w:rFonts w:eastAsia="Times New Roman" w:cs="Times New Roman"/>
          <w:bCs/>
          <w:szCs w:val="24"/>
        </w:rPr>
        <w:t>τροπολογία</w:t>
      </w:r>
      <w:r>
        <w:rPr>
          <w:rFonts w:eastAsia="Times New Roman" w:cs="Times New Roman"/>
          <w:szCs w:val="24"/>
        </w:rPr>
        <w:t>ς με το συγκεκριμένο νομοσχέδιο, την οποία θεωρώ πάρα πολύ σημαντική. Είναι ενδεικτική του τρόπου με τον οποίο η παρούσα Κυβέρνηση αντιμετωπίζει το εκπαιδευτικό προσωπικό της πρωτοβάθμιας και δευτεροβάθμιας εκπαίδε</w:t>
      </w:r>
      <w:r>
        <w:rPr>
          <w:rFonts w:eastAsia="Times New Roman" w:cs="Times New Roman"/>
          <w:szCs w:val="24"/>
        </w:rPr>
        <w:t>υσης της χώρας. Αξιοποιούμε τους καθηγητές Φυσικής Αγωγής, που ενδεχομένως δεν συμπληρώνουν το ωράριό τους, για να μην μέ</w:t>
      </w:r>
      <w:r>
        <w:rPr>
          <w:rFonts w:eastAsia="Times New Roman" w:cs="Times New Roman"/>
          <w:szCs w:val="24"/>
        </w:rPr>
        <w:lastRenderedPageBreak/>
        <w:t>νουν οι άνθρωποι στον αέρα, όπως λένε οι εκπαιδευτικοί, σε σωματεία και συλλόγους κρατικούς και μόνο, εποπτευόμενους από τη Γενική Γραμ</w:t>
      </w:r>
      <w:r>
        <w:rPr>
          <w:rFonts w:eastAsia="Times New Roman" w:cs="Times New Roman"/>
          <w:szCs w:val="24"/>
        </w:rPr>
        <w:t>ματεία Αθλητισμού, με γνώμονα το μέγιστο εκπαιδευτικό όφελος των μαθητών.</w:t>
      </w:r>
    </w:p>
    <w:p w14:paraId="3E37BC9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λίγο πριν από το γύρισμα της ημέρας, σας θυμίζω ότι σήμερα είναι 31 Ιουλίου. Στις 31 Ιουλίου, αγαπητέ μου συνάδελφε κ. Δελή, ο κ. Μητσοτάκης, όντας Υπουργός Διοικη</w:t>
      </w:r>
      <w:r>
        <w:rPr>
          <w:rFonts w:eastAsia="Times New Roman" w:cs="Times New Roman"/>
          <w:szCs w:val="24"/>
        </w:rPr>
        <w:t xml:space="preserve">τικής Μεταρρύθμισης, ο κ. Αρβανιτόπουλος και ο κ. </w:t>
      </w:r>
      <w:proofErr w:type="spellStart"/>
      <w:r>
        <w:rPr>
          <w:rFonts w:eastAsia="Times New Roman" w:cs="Times New Roman"/>
          <w:szCs w:val="24"/>
        </w:rPr>
        <w:t>Κεδίκογλου</w:t>
      </w:r>
      <w:proofErr w:type="spellEnd"/>
      <w:r>
        <w:rPr>
          <w:rFonts w:eastAsia="Times New Roman" w:cs="Times New Roman"/>
          <w:szCs w:val="24"/>
        </w:rPr>
        <w:t xml:space="preserve"> -αν δεν </w:t>
      </w:r>
      <w:proofErr w:type="spellStart"/>
      <w:r>
        <w:rPr>
          <w:rFonts w:eastAsia="Times New Roman" w:cs="Times New Roman"/>
          <w:szCs w:val="24"/>
        </w:rPr>
        <w:t>απατώμαι</w:t>
      </w:r>
      <w:proofErr w:type="spellEnd"/>
      <w:r>
        <w:rPr>
          <w:rFonts w:eastAsia="Times New Roman" w:cs="Times New Roman"/>
          <w:szCs w:val="24"/>
        </w:rPr>
        <w:t>- απέλυσαν περίπου δύο χιλιάδες διακόσιους καθηγητές των Τεχνικών Επαγγελματιών Λυκείων. Ήταν τόσο μεγαλεπήβολος ο σχεδιασμός για τα επόμενα χρόνια που θεώρησαν ότι είναι άχρηστοι</w:t>
      </w:r>
      <w:r>
        <w:rPr>
          <w:rFonts w:eastAsia="Times New Roman" w:cs="Times New Roman"/>
          <w:szCs w:val="24"/>
        </w:rPr>
        <w:t>. Βέβαια, την επόμενη ημέρα ο κ. Αρβανιτόπουλος ανερυθρίαστα εγκαινίαζε ιδιωτικά εκπαιδευτικά σχολεία με τις ίδιες ακριβώς ειδικότητες και τους ίδιους τομείς που κατήργησαν.</w:t>
      </w:r>
    </w:p>
    <w:p w14:paraId="3E37BC9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Στέφο</w:t>
      </w:r>
      <w:proofErr w:type="spellEnd"/>
      <w:r>
        <w:rPr>
          <w:rFonts w:eastAsia="Times New Roman" w:cs="Times New Roman"/>
          <w:szCs w:val="24"/>
        </w:rPr>
        <w:t>, παρακαλώ ολοκληρώστε.</w:t>
      </w:r>
    </w:p>
    <w:p w14:paraId="3E37BC9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ΙΩΑΝΝΗΣ ΣΤΕΦΟ</w:t>
      </w:r>
      <w:r>
        <w:rPr>
          <w:rFonts w:eastAsia="Times New Roman" w:cs="Times New Roman"/>
          <w:b/>
          <w:szCs w:val="24"/>
        </w:rPr>
        <w:t xml:space="preserve">Σ: </w:t>
      </w:r>
      <w:r>
        <w:rPr>
          <w:rFonts w:eastAsia="Times New Roman" w:cs="Times New Roman"/>
          <w:szCs w:val="24"/>
        </w:rPr>
        <w:t>Τελειώνω σε μισό δευτερόλεπτο. Συγγνώμη, κύριε Πρόεδρε.</w:t>
      </w:r>
    </w:p>
    <w:p w14:paraId="3E37BC9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σας πω ότι μέχρι στιγμής έχουν εγγραφεί να φοιτήσουν στα επαγγελματικά λύκεια της χώρας εβδομήντα έξι χιλιάδες ελληνόπουλα. Αυτή, λοιπόν, είναι η εκπαιδευτική πολιτική του ΠΑΣΟΚ και της Νέα</w:t>
      </w:r>
      <w:r>
        <w:rPr>
          <w:rFonts w:eastAsia="Times New Roman" w:cs="Times New Roman"/>
          <w:szCs w:val="24"/>
        </w:rPr>
        <w:t xml:space="preserve">ς Δημοκρατίας. Αυτός, λοιπόν, ήταν ο σχεδιασμός τους. </w:t>
      </w:r>
    </w:p>
    <w:p w14:paraId="3E37BC9C" w14:textId="77777777" w:rsidR="00462015" w:rsidRDefault="00E90EEC">
      <w:pPr>
        <w:spacing w:line="600" w:lineRule="auto"/>
        <w:ind w:firstLine="720"/>
        <w:contextualSpacing/>
        <w:jc w:val="both"/>
        <w:rPr>
          <w:rFonts w:eastAsia="Times New Roman"/>
          <w:szCs w:val="24"/>
        </w:rPr>
      </w:pPr>
      <w:r>
        <w:rPr>
          <w:rFonts w:eastAsia="Times New Roman"/>
          <w:szCs w:val="24"/>
        </w:rPr>
        <w:t>Ευχαριστώ πολύ.</w:t>
      </w:r>
    </w:p>
    <w:p w14:paraId="3E37BC9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από τη Δημοκρατική Συμπαράταξη.</w:t>
      </w:r>
    </w:p>
    <w:p w14:paraId="3E37BC9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olor w:val="000000"/>
          <w:szCs w:val="24"/>
        </w:rPr>
        <w:t>Ευχαριστώ, κύριε Πρόεδρε.</w:t>
      </w:r>
      <w:r>
        <w:rPr>
          <w:rFonts w:eastAsia="Times New Roman" w:cs="Times New Roman"/>
          <w:szCs w:val="24"/>
        </w:rPr>
        <w:t xml:space="preserve"> </w:t>
      </w:r>
    </w:p>
    <w:p w14:paraId="3E37BC9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ξεκινώ με την </w:t>
      </w:r>
      <w:r>
        <w:rPr>
          <w:rFonts w:eastAsia="Times New Roman" w:cs="Times New Roman"/>
          <w:bCs/>
          <w:szCs w:val="24"/>
        </w:rPr>
        <w:t>τροπολογία</w:t>
      </w:r>
      <w:r>
        <w:rPr>
          <w:rFonts w:eastAsia="Times New Roman" w:cs="Times New Roman"/>
          <w:szCs w:val="24"/>
        </w:rPr>
        <w:t xml:space="preserve"> για το Ινστιτούτο Διαστημικής και Επίγειας Αστροφυσικής. Συμφωνώ με την ίδρυσή του, αλλά έχω μια απαίτηση. Θα αλλάξει συντομογραφία. </w:t>
      </w:r>
    </w:p>
    <w:p w14:paraId="3E37BCA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δυνατόν, κύριε Υπουργέ, να ονομαστεί ΙΔΕΑ, με τα αρχικά της παραστρατιωτικής και </w:t>
      </w:r>
      <w:proofErr w:type="spellStart"/>
      <w:r>
        <w:rPr>
          <w:rFonts w:eastAsia="Times New Roman" w:cs="Times New Roman"/>
          <w:szCs w:val="24"/>
        </w:rPr>
        <w:t>φιλο</w:t>
      </w:r>
      <w:r>
        <w:rPr>
          <w:rFonts w:eastAsia="Times New Roman" w:cs="Times New Roman"/>
          <w:szCs w:val="24"/>
        </w:rPr>
        <w:t>μεταξικής</w:t>
      </w:r>
      <w:proofErr w:type="spellEnd"/>
      <w:r>
        <w:rPr>
          <w:rFonts w:eastAsia="Times New Roman" w:cs="Times New Roman"/>
          <w:szCs w:val="24"/>
        </w:rPr>
        <w:t xml:space="preserve"> οργάνωσης με τη γνωστή δραστηριότητα στον τόπο. Υπάρχει άλλη συντομογραφία που μπορεί να μπει.</w:t>
      </w:r>
    </w:p>
    <w:p w14:paraId="3E37BCA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Στηρίζω την </w:t>
      </w:r>
      <w:r>
        <w:rPr>
          <w:rFonts w:eastAsia="Times New Roman" w:cs="Times New Roman"/>
          <w:bCs/>
          <w:szCs w:val="24"/>
        </w:rPr>
        <w:t>τροπολογία</w:t>
      </w:r>
      <w:r>
        <w:rPr>
          <w:rFonts w:eastAsia="Times New Roman" w:cs="Times New Roman"/>
          <w:szCs w:val="24"/>
        </w:rPr>
        <w:t xml:space="preserve"> για τη ΔΕΥΑ και τη χρηματοδότησή τους. </w:t>
      </w:r>
    </w:p>
    <w:p w14:paraId="3E37BCA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Είμαι αντίθετος στην </w:t>
      </w:r>
      <w:r>
        <w:rPr>
          <w:rFonts w:eastAsia="Times New Roman" w:cs="Times New Roman"/>
          <w:bCs/>
          <w:szCs w:val="24"/>
        </w:rPr>
        <w:t>τροπολογία</w:t>
      </w:r>
      <w:r>
        <w:rPr>
          <w:rFonts w:eastAsia="Times New Roman" w:cs="Times New Roman"/>
          <w:szCs w:val="24"/>
        </w:rPr>
        <w:t xml:space="preserve"> για τους συμβολαιογράφους και τους συλλόγους τους συμβολ</w:t>
      </w:r>
      <w:r>
        <w:rPr>
          <w:rFonts w:eastAsia="Times New Roman" w:cs="Times New Roman"/>
          <w:szCs w:val="24"/>
        </w:rPr>
        <w:t>αιογραφικούς. Έχω και το έγγραφο εδώ όλων των συλλόγων των εφετειακών που είναι αντίθετοι.</w:t>
      </w:r>
    </w:p>
    <w:p w14:paraId="3E37BCA3" w14:textId="77777777" w:rsidR="00462015" w:rsidRDefault="00E90EEC">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Κεγκέρογλου</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37BCA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Παρακαλώ τον κ. Κοντονή να έρθει στην Αίθουσα να μας μιλήσει, να μας εξηγήσει. Αυτό έπρεπε να γ</w:t>
      </w:r>
      <w:r>
        <w:rPr>
          <w:rFonts w:eastAsia="Times New Roman" w:cs="Times New Roman"/>
          <w:szCs w:val="24"/>
        </w:rPr>
        <w:t xml:space="preserve">ίνει πριν γίνει δεκτή </w:t>
      </w:r>
      <w:r>
        <w:rPr>
          <w:rFonts w:eastAsia="Times New Roman" w:cs="Times New Roman"/>
          <w:bCs/>
          <w:szCs w:val="24"/>
        </w:rPr>
        <w:t>τροπολογία</w:t>
      </w:r>
      <w:r>
        <w:rPr>
          <w:rFonts w:eastAsia="Times New Roman" w:cs="Times New Roman"/>
          <w:szCs w:val="24"/>
        </w:rPr>
        <w:t xml:space="preserve"> από τον κ. </w:t>
      </w:r>
      <w:proofErr w:type="spellStart"/>
      <w:r>
        <w:rPr>
          <w:rFonts w:eastAsia="Times New Roman" w:cs="Times New Roman"/>
          <w:szCs w:val="24"/>
        </w:rPr>
        <w:t>Γαβρόγλου</w:t>
      </w:r>
      <w:proofErr w:type="spellEnd"/>
      <w:r>
        <w:rPr>
          <w:rFonts w:eastAsia="Times New Roman" w:cs="Times New Roman"/>
          <w:szCs w:val="24"/>
        </w:rPr>
        <w:t>.</w:t>
      </w:r>
    </w:p>
    <w:p w14:paraId="3E37BCA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αλλά η </w:t>
      </w:r>
      <w:r>
        <w:rPr>
          <w:rFonts w:eastAsia="Times New Roman" w:cs="Times New Roman"/>
          <w:bCs/>
          <w:szCs w:val="24"/>
        </w:rPr>
        <w:t>τροπολογία</w:t>
      </w:r>
      <w:r>
        <w:rPr>
          <w:rFonts w:eastAsia="Times New Roman" w:cs="Times New Roman"/>
          <w:szCs w:val="24"/>
        </w:rPr>
        <w:t xml:space="preserve"> αυτή δεν έγινε δεκτή, γιατί περιμένουμε τον κ. Κοντονή να την παρουσιάσει.</w:t>
      </w:r>
    </w:p>
    <w:p w14:paraId="3E37BCA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Πολύ ωραία. Να έρθει, λοιπόν, να μας μιλήσει, να μας την εξηγήσει. </w:t>
      </w:r>
    </w:p>
    <w:p w14:paraId="3E37BCA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πάμε στην </w:t>
      </w:r>
      <w:r>
        <w:rPr>
          <w:rFonts w:eastAsia="Times New Roman" w:cs="Times New Roman"/>
          <w:bCs/>
          <w:szCs w:val="24"/>
        </w:rPr>
        <w:t>τροπολογία</w:t>
      </w:r>
      <w:r>
        <w:rPr>
          <w:rFonts w:eastAsia="Times New Roman" w:cs="Times New Roman"/>
          <w:szCs w:val="24"/>
        </w:rPr>
        <w:t xml:space="preserve"> για τα Ναυπηγεία. Καλώς τα, τα παιδιά! Τι έγινε; Νέα διαπλοκή για τα υποβρύχια; Τι λέγατε τόσο καιρό; Τι είναι τα πράγματα τούτα; </w:t>
      </w:r>
    </w:p>
    <w:p w14:paraId="3E37BCA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οι μεγάλες αλλαγές, οι ριζικές τομές στις οποίες προχώρησε το ΠΑΣΟΚ σε όλους τους θεσμούς και τους τομείς στη Μεταπολίτευση, είναι το έργο της παράταξή μας που ώθησε τη χώρα και την κοινωνία σε σημαντική πρόοδο, την οποία επικαλούνται σήμερα όλοι ως αφετη</w:t>
      </w:r>
      <w:r>
        <w:rPr>
          <w:rFonts w:eastAsia="Times New Roman" w:cs="Times New Roman"/>
          <w:szCs w:val="24"/>
        </w:rPr>
        <w:t xml:space="preserve">ρία. </w:t>
      </w:r>
    </w:p>
    <w:p w14:paraId="3E37BCA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Ιδιαίτερα για την εκπαίδευση και την έρευνα οι προοδευτικές αλλαγές στη δεκαετία του ’80 έβαλαν τη σφραγίδα τους για πολλά χρόνια, με επιτεύγματα στην επιστήμη, αλλά και την κοινωνική και οικονομική πρόοδο για δ</w:t>
      </w:r>
      <w:r>
        <w:rPr>
          <w:rFonts w:eastAsia="Times New Roman" w:cs="Times New Roman"/>
          <w:szCs w:val="24"/>
        </w:rPr>
        <w:t>ύ</w:t>
      </w:r>
      <w:r>
        <w:rPr>
          <w:rFonts w:eastAsia="Times New Roman" w:cs="Times New Roman"/>
          <w:szCs w:val="24"/>
        </w:rPr>
        <w:t>ο γενιές, που έφεραν τον πολίτη, τον φ</w:t>
      </w:r>
      <w:r>
        <w:rPr>
          <w:rFonts w:eastAsia="Times New Roman" w:cs="Times New Roman"/>
          <w:szCs w:val="24"/>
        </w:rPr>
        <w:t>οιτητή, τον μαθητή κοντά στο εκπαιδευτικό σύστημα, χωρίς φραγμούς και, βέβαια, χωρίς προνόμια για τους λίγους που ίσχυαν μέχρι τότε.</w:t>
      </w:r>
    </w:p>
    <w:p w14:paraId="3E37BCA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Όμως, τα συστήματα και ιδίως τα εκπαιδευτικά, δεν μπορούν να παραμένουν στατικά. Χρειάζονται διαρκή μεταρρύθμιση και ώθηση </w:t>
      </w:r>
      <w:r>
        <w:rPr>
          <w:rFonts w:eastAsia="Times New Roman" w:cs="Times New Roman"/>
          <w:szCs w:val="24"/>
        </w:rPr>
        <w:t>προς τα μπρος, βεβαίως μέσα από μ</w:t>
      </w:r>
      <w:r>
        <w:rPr>
          <w:rFonts w:eastAsia="Times New Roman" w:cs="Times New Roman"/>
          <w:szCs w:val="24"/>
        </w:rPr>
        <w:t>ί</w:t>
      </w:r>
      <w:r>
        <w:rPr>
          <w:rFonts w:eastAsia="Times New Roman" w:cs="Times New Roman"/>
          <w:szCs w:val="24"/>
        </w:rPr>
        <w:t>α πολιτική συνέχεια, όχι, όμως, μόνο για να συγχρονίζονται με τις εξελίξεις, αλλά και για να είναι πολύ πιο μπροστά από αυτές.</w:t>
      </w:r>
    </w:p>
    <w:p w14:paraId="3E37BCA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Το 2011, με το καταστάλαγμα της μέχρι τότε εμπειρίας, τις αρνητικές καταγραφές, τις νέες ανάγκε</w:t>
      </w:r>
      <w:r>
        <w:rPr>
          <w:rFonts w:eastAsia="Times New Roman" w:cs="Times New Roman"/>
          <w:szCs w:val="24"/>
        </w:rPr>
        <w:t>ς που είχαν διαμορφωθεί, τις εξελίξεις στην Ευρώπη, τις προοπτικές για το αύριο και το μέλλον, το ΠΑΣΟΚ προχώρησε στη θέσπιση του ν.4009, μετά από εξαντλητικό διάλογο ενός ολόκληρου χρόνου που διεξήγαγε το Υπουργείο Παιδείας υπό την κ. Διαμαντοπούλου. Τότε</w:t>
      </w:r>
      <w:r>
        <w:rPr>
          <w:rFonts w:eastAsia="Times New Roman" w:cs="Times New Roman"/>
          <w:szCs w:val="24"/>
        </w:rPr>
        <w:t xml:space="preserve"> επιτεύχθηκε μ</w:t>
      </w:r>
      <w:r>
        <w:rPr>
          <w:rFonts w:eastAsia="Times New Roman" w:cs="Times New Roman"/>
          <w:szCs w:val="24"/>
        </w:rPr>
        <w:t>ί</w:t>
      </w:r>
      <w:r>
        <w:rPr>
          <w:rFonts w:eastAsia="Times New Roman" w:cs="Times New Roman"/>
          <w:szCs w:val="24"/>
        </w:rPr>
        <w:t xml:space="preserve">α μεγάλη πλειοψηφία στην οποία δεν </w:t>
      </w:r>
      <w:proofErr w:type="spellStart"/>
      <w:r>
        <w:rPr>
          <w:rFonts w:eastAsia="Times New Roman" w:cs="Times New Roman"/>
          <w:szCs w:val="24"/>
        </w:rPr>
        <w:t>προσμετρήθηκε</w:t>
      </w:r>
      <w:proofErr w:type="spellEnd"/>
      <w:r>
        <w:rPr>
          <w:rFonts w:eastAsia="Times New Roman" w:cs="Times New Roman"/>
          <w:szCs w:val="24"/>
        </w:rPr>
        <w:t xml:space="preserve"> ο ΣΥΡΙΖΑ ο οποίος ούτε τότε, αλλά ούτε σήμερα μπορεί να αντιληφθεί τις εξελίξεις και τις ανάγκες της κοινωνίας. </w:t>
      </w:r>
    </w:p>
    <w:p w14:paraId="3E37BCA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Όσο αντιδραστική και συντηρητική ήταν η στάση της Νέας Δημοκρατίας το 1982, ότα</w:t>
      </w:r>
      <w:r>
        <w:rPr>
          <w:rFonts w:eastAsia="Times New Roman" w:cs="Times New Roman"/>
          <w:szCs w:val="24"/>
        </w:rPr>
        <w:t xml:space="preserve">ν υπερασπίστηκε το αναχρονιστικό πανεπιστήμιο και τα στεγανά της έδρας και της οικογενειοκρατίας, άλλο τόσο αντιδραστική </w:t>
      </w:r>
      <w:r>
        <w:rPr>
          <w:rFonts w:eastAsia="Times New Roman" w:cs="Times New Roman"/>
          <w:szCs w:val="24"/>
        </w:rPr>
        <w:t>είναι η</w:t>
      </w:r>
      <w:r>
        <w:rPr>
          <w:rFonts w:eastAsia="Times New Roman" w:cs="Times New Roman"/>
          <w:szCs w:val="24"/>
        </w:rPr>
        <w:t xml:space="preserve"> συντηρητική αντιμεταρρύθμιση που επιχειρεί σήμερα η Κυβέρνηση ΣΥΡΙΖΑ-ΑΝΕΛ, που οδηγεί στην εσωστρέφεια, στη δογματική απομόνωση</w:t>
      </w:r>
      <w:r>
        <w:rPr>
          <w:rFonts w:eastAsia="Times New Roman" w:cs="Times New Roman"/>
          <w:szCs w:val="24"/>
        </w:rPr>
        <w:t xml:space="preserve">, στην διοικητική </w:t>
      </w:r>
      <w:proofErr w:type="spellStart"/>
      <w:r>
        <w:rPr>
          <w:rFonts w:eastAsia="Times New Roman" w:cs="Times New Roman"/>
          <w:szCs w:val="24"/>
        </w:rPr>
        <w:t>παγανοποίηση</w:t>
      </w:r>
      <w:proofErr w:type="spellEnd"/>
      <w:r>
        <w:rPr>
          <w:rFonts w:eastAsia="Times New Roman" w:cs="Times New Roman"/>
          <w:szCs w:val="24"/>
        </w:rPr>
        <w:t xml:space="preserve">, με ετεροχρονισμένη επίκληση κάποιων διατάξεων του 1982. </w:t>
      </w:r>
    </w:p>
    <w:p w14:paraId="3E37BCA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Ξέρετε, τα μοντέλα του ’80, οποιουδήποτε ανθρώπινου δημιουργήματος, δεν μπορούν να καλύψουν τις ανάγκες του 2020. Το καλύτερο και ομορφότερο αυτοκίνητο της εποχής, δεν</w:t>
      </w:r>
      <w:r>
        <w:rPr>
          <w:rFonts w:eastAsia="Times New Roman" w:cs="Times New Roman"/>
          <w:szCs w:val="24"/>
        </w:rPr>
        <w:t xml:space="preserve"> </w:t>
      </w:r>
      <w:r>
        <w:rPr>
          <w:rFonts w:eastAsia="Times New Roman" w:cs="Times New Roman"/>
          <w:szCs w:val="24"/>
        </w:rPr>
        <w:lastRenderedPageBreak/>
        <w:t xml:space="preserve">είναι σήμερα τίποτε άλλο από μια αντίκα. Ως αντίκες μάς φαίνονται όλα αυτά που μας λέτε, κύριε Υπουργέ, ετεροχρονισμένα. Πού ήσασταν το 1982 και με ποια άποψη ήσασταν; </w:t>
      </w:r>
    </w:p>
    <w:p w14:paraId="3E37BCA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Ας πάρουμε ως παράδειγμα τη φοιτητική συμμετοχή στα όργανα, στις εκλογές, στις αποφάσε</w:t>
      </w:r>
      <w:r>
        <w:rPr>
          <w:rFonts w:eastAsia="Times New Roman" w:cs="Times New Roman"/>
          <w:szCs w:val="24"/>
        </w:rPr>
        <w:t xml:space="preserve">ις. Θεσμοθετήθηκε τότε ως μια πράγματι προοδευτική επιλογή που συνέβαλε στην αλλαγή των συσχετισμών, στο σπάσιμο των στεγανών και την αλλαγή νοοτροπιών. Όμως, με την πάροδο του χρόνου η φοιτητική συμμετοχή έγινε </w:t>
      </w:r>
      <w:proofErr w:type="spellStart"/>
      <w:r>
        <w:rPr>
          <w:rFonts w:eastAsia="Times New Roman" w:cs="Times New Roman"/>
          <w:szCs w:val="24"/>
        </w:rPr>
        <w:t>συνδιοίκηση</w:t>
      </w:r>
      <w:proofErr w:type="spellEnd"/>
      <w:r>
        <w:rPr>
          <w:rFonts w:eastAsia="Times New Roman" w:cs="Times New Roman"/>
          <w:szCs w:val="24"/>
        </w:rPr>
        <w:t xml:space="preserve">, η </w:t>
      </w:r>
      <w:proofErr w:type="spellStart"/>
      <w:r>
        <w:rPr>
          <w:rFonts w:eastAsia="Times New Roman" w:cs="Times New Roman"/>
          <w:szCs w:val="24"/>
        </w:rPr>
        <w:t>συνδιοίκηση</w:t>
      </w:r>
      <w:proofErr w:type="spellEnd"/>
      <w:r>
        <w:rPr>
          <w:rFonts w:eastAsia="Times New Roman" w:cs="Times New Roman"/>
          <w:szCs w:val="24"/>
        </w:rPr>
        <w:t xml:space="preserve"> έγινε </w:t>
      </w:r>
      <w:proofErr w:type="spellStart"/>
      <w:r>
        <w:rPr>
          <w:rFonts w:eastAsia="Times New Roman" w:cs="Times New Roman"/>
          <w:szCs w:val="24"/>
        </w:rPr>
        <w:t>συνδιαχείρι</w:t>
      </w:r>
      <w:r>
        <w:rPr>
          <w:rFonts w:eastAsia="Times New Roman" w:cs="Times New Roman"/>
          <w:szCs w:val="24"/>
        </w:rPr>
        <w:t>ση</w:t>
      </w:r>
      <w:proofErr w:type="spellEnd"/>
      <w:r>
        <w:rPr>
          <w:rFonts w:eastAsia="Times New Roman" w:cs="Times New Roman"/>
          <w:szCs w:val="24"/>
        </w:rPr>
        <w:t xml:space="preserve">, η </w:t>
      </w:r>
      <w:proofErr w:type="spellStart"/>
      <w:r>
        <w:rPr>
          <w:rFonts w:eastAsia="Times New Roman" w:cs="Times New Roman"/>
          <w:szCs w:val="24"/>
        </w:rPr>
        <w:t>συνδιαχείριση</w:t>
      </w:r>
      <w:proofErr w:type="spellEnd"/>
      <w:r>
        <w:rPr>
          <w:rFonts w:eastAsia="Times New Roman" w:cs="Times New Roman"/>
          <w:szCs w:val="24"/>
        </w:rPr>
        <w:t xml:space="preserve"> δεν έγινε συνδιαλλαγή, που λέει λανθασμένα ο Πρωθυπουργός, αλλά συναλλαγή. Η συναλλαγή των εκπροσώπων ήταν βεβαίως όφελος για τους ίδιους, αλλά εκβιασμός για τους φοιτητές, που ήταν το αντικείμενο της εκμετάλλευσης. </w:t>
      </w:r>
    </w:p>
    <w:p w14:paraId="3E37BCA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Αυτή η αρνητική εξέλιξη πήγε χέρι-χέρι με τον εκφυλισμό του φοιτητικού κινήματος και την πλήρη ενσωμάτωση στο κατεστημένο των υποτιθέμενων, από ένα σημείο και μετά, εκπροσώπων τους, βεβαίως με ευθύνη σχεδόν όλων των παρατάξεων, που </w:t>
      </w:r>
      <w:r>
        <w:rPr>
          <w:rFonts w:eastAsia="Times New Roman" w:cs="Times New Roman"/>
          <w:szCs w:val="24"/>
        </w:rPr>
        <w:t>–</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ενώ δε</w:t>
      </w:r>
      <w:r>
        <w:rPr>
          <w:rFonts w:eastAsia="Times New Roman" w:cs="Times New Roman"/>
          <w:szCs w:val="24"/>
        </w:rPr>
        <w:t xml:space="preserve">ν είχαν την υπευθυνότητα να συνεννοηθούν για να λειτουργήσουν την Εθνική Φοιτητική Ένωση </w:t>
      </w:r>
      <w:r>
        <w:rPr>
          <w:rFonts w:eastAsia="Times New Roman" w:cs="Times New Roman"/>
          <w:szCs w:val="24"/>
        </w:rPr>
        <w:lastRenderedPageBreak/>
        <w:t>Ελλάδος, την ΕΦΕΕ, είχαν κυρίαρχο ρόλο στη διοίκηση πανεπιστημίων και ΤΕΙ. Αυτό ήταν μια αρνητική εξέλιξη και σήμερα πρέπει να δούμε ποια μπορεί να είναι μ</w:t>
      </w:r>
      <w:r>
        <w:rPr>
          <w:rFonts w:eastAsia="Times New Roman" w:cs="Times New Roman"/>
          <w:szCs w:val="24"/>
        </w:rPr>
        <w:t>ί</w:t>
      </w:r>
      <w:r>
        <w:rPr>
          <w:rFonts w:eastAsia="Times New Roman" w:cs="Times New Roman"/>
          <w:szCs w:val="24"/>
        </w:rPr>
        <w:t>α προοδευτι</w:t>
      </w:r>
      <w:r>
        <w:rPr>
          <w:rFonts w:eastAsia="Times New Roman" w:cs="Times New Roman"/>
          <w:szCs w:val="24"/>
        </w:rPr>
        <w:t>κή πρόταση για τον ρόλο των φοιτητών.</w:t>
      </w:r>
    </w:p>
    <w:p w14:paraId="3E37BCB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Εμείς λέμε «ναι» σε μ</w:t>
      </w:r>
      <w:r>
        <w:rPr>
          <w:rFonts w:eastAsia="Times New Roman" w:cs="Times New Roman"/>
          <w:szCs w:val="24"/>
        </w:rPr>
        <w:t>ί</w:t>
      </w:r>
      <w:r>
        <w:rPr>
          <w:rFonts w:eastAsia="Times New Roman" w:cs="Times New Roman"/>
          <w:szCs w:val="24"/>
        </w:rPr>
        <w:t>α σύγχρονη μορφή φοιτητικής συμμετοχής, σε όλα τα θέματα που τους αφορούν άμεσα και βεβαίως με γνώμη για το σύνολο των θεμάτων των πανεπιστημίων και των ΤΕΙ. «Ναι» σε όλες τις δυνατότητες για τεκμ</w:t>
      </w:r>
      <w:r>
        <w:rPr>
          <w:rFonts w:eastAsia="Times New Roman" w:cs="Times New Roman"/>
          <w:szCs w:val="24"/>
        </w:rPr>
        <w:t>ηρίωση των προτάσεών τους και στην ελεύθερη κατάθεση των ιδεών τους. «Ναι» στην διεκδίκηση των δικαιωμάτων τους για το σήμερα και το αύριο.</w:t>
      </w:r>
    </w:p>
    <w:p w14:paraId="3E37BCB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«Όχι», όμως, στην τσόντα που τους επιφυλάσσετε, τη δήθεν συμμετοχή του 15%, που δεν είναι τίποτε άλλο, παρά εγκλωβισ</w:t>
      </w:r>
      <w:r>
        <w:rPr>
          <w:rFonts w:eastAsia="Times New Roman" w:cs="Times New Roman"/>
          <w:szCs w:val="24"/>
        </w:rPr>
        <w:t>μός σε μ</w:t>
      </w:r>
      <w:r>
        <w:rPr>
          <w:rFonts w:eastAsia="Times New Roman" w:cs="Times New Roman"/>
          <w:szCs w:val="24"/>
        </w:rPr>
        <w:t>ί</w:t>
      </w:r>
      <w:r>
        <w:rPr>
          <w:rFonts w:eastAsia="Times New Roman" w:cs="Times New Roman"/>
          <w:szCs w:val="24"/>
        </w:rPr>
        <w:t xml:space="preserve">α νέα </w:t>
      </w:r>
      <w:proofErr w:type="spellStart"/>
      <w:r>
        <w:rPr>
          <w:rFonts w:eastAsia="Times New Roman" w:cs="Times New Roman"/>
          <w:szCs w:val="24"/>
        </w:rPr>
        <w:t>συνδιαχείριση</w:t>
      </w:r>
      <w:proofErr w:type="spellEnd"/>
      <w:r>
        <w:rPr>
          <w:rFonts w:eastAsia="Times New Roman" w:cs="Times New Roman"/>
          <w:szCs w:val="24"/>
        </w:rPr>
        <w:t>, σε μ</w:t>
      </w:r>
      <w:r>
        <w:rPr>
          <w:rFonts w:eastAsia="Times New Roman" w:cs="Times New Roman"/>
          <w:szCs w:val="24"/>
        </w:rPr>
        <w:t>ί</w:t>
      </w:r>
      <w:r>
        <w:rPr>
          <w:rFonts w:eastAsia="Times New Roman" w:cs="Times New Roman"/>
          <w:szCs w:val="24"/>
        </w:rPr>
        <w:t>α νέα διαπλοκή, που είναι ένα νέο θερμοκήπιο διαπλοκής. «Όχι» στον εγκλωβισμό, λοιπόν, των φοιτητών σε αυτό το νέο σύστημα εξάρτησης και ενσωμάτωσής τους στα κλειστά και εν πολλοίς άνομα συστήματα εξουσίας που θα διαμορφω</w:t>
      </w:r>
      <w:r>
        <w:rPr>
          <w:rFonts w:eastAsia="Times New Roman" w:cs="Times New Roman"/>
          <w:szCs w:val="24"/>
        </w:rPr>
        <w:t xml:space="preserve">θούν. Είναι σίγουρο από τώρα. Οφείλουμε να αποτρέψουμε την ευρύτερη εμφάνιση αυτών των φαινομένων. </w:t>
      </w:r>
    </w:p>
    <w:p w14:paraId="3E37BCB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Οι σημερινοί φοιτητές, κυρίες και κύριοι συνάδελφοι, είναι οι αυριανοί ταγοί αυτού του τόπου. Η μεγαλύτερη ζημιά για τον τόπο μας και τους ίδιους είναι να γ</w:t>
      </w:r>
      <w:r>
        <w:rPr>
          <w:rFonts w:eastAsia="Times New Roman" w:cs="Times New Roman"/>
          <w:szCs w:val="24"/>
        </w:rPr>
        <w:t>αλουχηθούν στα φαινόμενα της συναλλαγής και της γκρίζας συμπεριφοράς.</w:t>
      </w:r>
    </w:p>
    <w:p w14:paraId="3E37BCB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του ΣΥΡΙΖΑ, το 1982 ορισμένοι ήσασταν, έστω σιωπηλά, με τις προοδευτικές αλλαγές. Οι περισσότεροι, όμως, αποδειχθήκατε φοβικοί. Το 2011 ήσασταν οπισθοδρομικοί, πάντα πίσω από τις </w:t>
      </w:r>
      <w:r>
        <w:rPr>
          <w:rFonts w:eastAsia="Times New Roman" w:cs="Times New Roman"/>
          <w:szCs w:val="24"/>
        </w:rPr>
        <w:t xml:space="preserve">εξελίξεις. Σήμερα, νομοθετείτε με βάση τον </w:t>
      </w:r>
      <w:proofErr w:type="spellStart"/>
      <w:r>
        <w:rPr>
          <w:rFonts w:eastAsia="Times New Roman" w:cs="Times New Roman"/>
          <w:szCs w:val="24"/>
        </w:rPr>
        <w:t>κυβερνητισμό</w:t>
      </w:r>
      <w:proofErr w:type="spellEnd"/>
      <w:r>
        <w:rPr>
          <w:rFonts w:eastAsia="Times New Roman" w:cs="Times New Roman"/>
          <w:szCs w:val="24"/>
        </w:rPr>
        <w:t xml:space="preserve"> σας. Δεν δημιουργείτε θεσμούς περισσότερο ή λιγότερο κατευθυνόμενους από το κράτος, όπως άκουσα πολλούς που σας είπαν </w:t>
      </w:r>
      <w:proofErr w:type="spellStart"/>
      <w:r>
        <w:rPr>
          <w:rFonts w:eastAsia="Times New Roman" w:cs="Times New Roman"/>
          <w:szCs w:val="24"/>
        </w:rPr>
        <w:t>κρατιστές</w:t>
      </w:r>
      <w:proofErr w:type="spellEnd"/>
      <w:r>
        <w:rPr>
          <w:rFonts w:eastAsia="Times New Roman" w:cs="Times New Roman"/>
          <w:szCs w:val="24"/>
        </w:rPr>
        <w:t>, όπως θα έκαναν σε μ</w:t>
      </w:r>
      <w:r>
        <w:rPr>
          <w:rFonts w:eastAsia="Times New Roman" w:cs="Times New Roman"/>
          <w:szCs w:val="24"/>
        </w:rPr>
        <w:t>ί</w:t>
      </w:r>
      <w:r>
        <w:rPr>
          <w:rFonts w:eastAsia="Times New Roman" w:cs="Times New Roman"/>
          <w:szCs w:val="24"/>
        </w:rPr>
        <w:t xml:space="preserve">α δυτικού τύπου </w:t>
      </w:r>
      <w:proofErr w:type="spellStart"/>
      <w:r>
        <w:rPr>
          <w:rFonts w:eastAsia="Times New Roman" w:cs="Times New Roman"/>
          <w:szCs w:val="24"/>
        </w:rPr>
        <w:t>κρατικιστική</w:t>
      </w:r>
      <w:proofErr w:type="spellEnd"/>
      <w:r>
        <w:rPr>
          <w:rFonts w:eastAsia="Times New Roman" w:cs="Times New Roman"/>
          <w:szCs w:val="24"/>
        </w:rPr>
        <w:t xml:space="preserve"> πολιτική. </w:t>
      </w:r>
    </w:p>
    <w:p w14:paraId="3E37BCB4"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Εσείς </w:t>
      </w:r>
      <w:r>
        <w:rPr>
          <w:rFonts w:eastAsia="Times New Roman"/>
          <w:color w:val="000000" w:themeColor="text1"/>
          <w:szCs w:val="24"/>
        </w:rPr>
        <w:t xml:space="preserve">μεταφέρετε αρμοδιότητες και εξουσίες απ’ τα αυτοτελή πανεπιστήμια στον Υπουργό. Ταυτίζετε την κυβέρνηση με το κράτος. Είστε </w:t>
      </w:r>
      <w:proofErr w:type="spellStart"/>
      <w:r>
        <w:rPr>
          <w:rFonts w:eastAsia="Times New Roman"/>
          <w:color w:val="000000" w:themeColor="text1"/>
          <w:szCs w:val="24"/>
        </w:rPr>
        <w:t>κρατιστές</w:t>
      </w:r>
      <w:proofErr w:type="spellEnd"/>
      <w:r>
        <w:rPr>
          <w:rFonts w:eastAsia="Times New Roman"/>
          <w:color w:val="000000" w:themeColor="text1"/>
          <w:szCs w:val="24"/>
        </w:rPr>
        <w:t xml:space="preserve"> καθεστωτικού τύπου, «</w:t>
      </w:r>
      <w:proofErr w:type="spellStart"/>
      <w:r>
        <w:rPr>
          <w:rFonts w:eastAsia="Times New Roman"/>
          <w:color w:val="000000" w:themeColor="text1"/>
          <w:szCs w:val="24"/>
        </w:rPr>
        <w:t>μαδουρικού</w:t>
      </w:r>
      <w:proofErr w:type="spellEnd"/>
      <w:r>
        <w:rPr>
          <w:rFonts w:eastAsia="Times New Roman"/>
          <w:color w:val="000000" w:themeColor="text1"/>
          <w:szCs w:val="24"/>
        </w:rPr>
        <w:t xml:space="preserve">» τύπου με απλά λόγια, γιατί νομίζετε ότι θα είστε συνεχώς στην εξουσία. Καταρρακώνετε την </w:t>
      </w:r>
      <w:r>
        <w:rPr>
          <w:rFonts w:eastAsia="Times New Roman"/>
          <w:color w:val="000000" w:themeColor="text1"/>
          <w:szCs w:val="24"/>
        </w:rPr>
        <w:t xml:space="preserve">αυτοτέλεια των πανεπιστημίων με τον κ. </w:t>
      </w:r>
      <w:proofErr w:type="spellStart"/>
      <w:r>
        <w:rPr>
          <w:rFonts w:eastAsia="Times New Roman"/>
          <w:color w:val="000000" w:themeColor="text1"/>
          <w:szCs w:val="24"/>
        </w:rPr>
        <w:t>Γαβρόγλου</w:t>
      </w:r>
      <w:proofErr w:type="spellEnd"/>
      <w:r>
        <w:rPr>
          <w:rFonts w:eastAsia="Times New Roman"/>
          <w:color w:val="000000" w:themeColor="text1"/>
          <w:szCs w:val="24"/>
        </w:rPr>
        <w:t xml:space="preserve">, τον κύριο Υπουργό, να δίνει στον εαυτό του τον ρόλο του </w:t>
      </w:r>
      <w:proofErr w:type="spellStart"/>
      <w:r>
        <w:rPr>
          <w:rFonts w:eastAsia="Times New Roman"/>
          <w:color w:val="000000" w:themeColor="text1"/>
          <w:szCs w:val="24"/>
        </w:rPr>
        <w:t>υπερπρύτανη</w:t>
      </w:r>
      <w:proofErr w:type="spellEnd"/>
      <w:r>
        <w:rPr>
          <w:rFonts w:eastAsia="Times New Roman"/>
          <w:color w:val="000000" w:themeColor="text1"/>
          <w:szCs w:val="24"/>
        </w:rPr>
        <w:t>. Νομίζει ότι θα είναι εσαεί Υπουργός Παιδείας.</w:t>
      </w:r>
    </w:p>
    <w:p w14:paraId="3E37BCB5"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Κυρίες και κύριοι συνάδελφοι, η χώρα έχει ανάγκη από δημόσια, με απελευθερωμένες δυνάμεις π</w:t>
      </w:r>
      <w:r>
        <w:rPr>
          <w:rFonts w:eastAsia="Times New Roman"/>
          <w:color w:val="000000" w:themeColor="text1"/>
          <w:szCs w:val="24"/>
        </w:rPr>
        <w:t>ανεπιστήμια και ΤΕΙ, που θα αποτελέσουν την κινητήριο δύναμη για την ανάπτυξη και την πρόοδο. Το νομοσχέδιό σας, κύριοι του ΣΥΡΙΖΑ, είναι σαφώς αντίθετο από αυτήν την ανάγκη, για αυτό καταψηφίζεται.</w:t>
      </w:r>
    </w:p>
    <w:p w14:paraId="3E37BCB6"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Δημοκρατική Συμπαράταξη εκτός από θέσεις και προτάσεις </w:t>
      </w:r>
      <w:r>
        <w:rPr>
          <w:rFonts w:eastAsia="Times New Roman"/>
          <w:color w:val="000000" w:themeColor="text1"/>
          <w:szCs w:val="24"/>
        </w:rPr>
        <w:t>που έχει διαμορφώσει και καταθέσει, έχει και ολοκληρωμένο σχέδιο για μ</w:t>
      </w:r>
      <w:r>
        <w:rPr>
          <w:rFonts w:eastAsia="Times New Roman"/>
          <w:color w:val="000000" w:themeColor="text1"/>
          <w:szCs w:val="24"/>
        </w:rPr>
        <w:t>ί</w:t>
      </w:r>
      <w:r>
        <w:rPr>
          <w:rFonts w:eastAsia="Times New Roman"/>
          <w:color w:val="000000" w:themeColor="text1"/>
          <w:szCs w:val="24"/>
        </w:rPr>
        <w:t>α σύγχρονη εκπαίδευση για τις ανάγκες του αύριο με το βλέμμα στο μέλλον.</w:t>
      </w:r>
    </w:p>
    <w:p w14:paraId="3E37BCB7"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Σας ευχαριστώ.</w:t>
      </w:r>
    </w:p>
    <w:p w14:paraId="3E37BCB8"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(Χειροκροτήματα από την πτέρυγα της Δημοκρατικής Συμπαράταξης ΠΑΣΟΚ</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ΔΗΜΑΡ)</w:t>
      </w:r>
    </w:p>
    <w:p w14:paraId="3E37BCB9"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ΠΡΟΕΔΡΕΥΩΝ (Γεώργιος</w:t>
      </w:r>
      <w:r>
        <w:rPr>
          <w:rFonts w:eastAsia="Times New Roman"/>
          <w:b/>
          <w:color w:val="000000" w:themeColor="text1"/>
          <w:szCs w:val="24"/>
        </w:rPr>
        <w:t xml:space="preserve">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Τον λόγο έχει ο Ανεξάρτητος Βουλευτής κ. Γεώργιος</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Δημήτριος Καρράς.</w:t>
      </w:r>
    </w:p>
    <w:p w14:paraId="3E37BCBA"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ΓΕΩΡΓΙΟΣ</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ΔΗΜΗΤΡΙΟΣ ΚΑΡΡΑΣ:</w:t>
      </w:r>
      <w:r>
        <w:rPr>
          <w:rFonts w:eastAsia="Times New Roman"/>
          <w:color w:val="000000" w:themeColor="text1"/>
          <w:szCs w:val="24"/>
        </w:rPr>
        <w:t xml:space="preserve"> Κύριε Πρόεδρε, η συζήτηση για την εκπαίδευση, για την παιδεία είναι πάντα ενδιαφέρουσα και σημαντική.</w:t>
      </w:r>
    </w:p>
    <w:p w14:paraId="3E37BCBB"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Το νομοσχέδιο το οποίο εισηγείται σήμερα </w:t>
      </w:r>
      <w:r>
        <w:rPr>
          <w:rFonts w:eastAsia="Times New Roman"/>
          <w:color w:val="000000" w:themeColor="text1"/>
          <w:szCs w:val="24"/>
        </w:rPr>
        <w:t xml:space="preserve">η Κυβέρνηση, ιδιαίτερα στο σημείο που αφορά την τριτοβάθμια εκπαίδευση, </w:t>
      </w:r>
      <w:r>
        <w:rPr>
          <w:rFonts w:eastAsia="Times New Roman"/>
          <w:color w:val="000000" w:themeColor="text1"/>
          <w:szCs w:val="24"/>
        </w:rPr>
        <w:lastRenderedPageBreak/>
        <w:t xml:space="preserve">μου δημιουργεί έντονους προβληματισμούς, γιατί με σειρά διατάξεών του θα επιφέρει σύγχυση στην έκταση της εποπτείας που προβλέπει το Σύνταγμα επί των πλήρως </w:t>
      </w:r>
      <w:proofErr w:type="spellStart"/>
      <w:r>
        <w:rPr>
          <w:rFonts w:eastAsia="Times New Roman"/>
          <w:color w:val="000000" w:themeColor="text1"/>
          <w:szCs w:val="24"/>
        </w:rPr>
        <w:t>αυτοδιοικουμένων</w:t>
      </w:r>
      <w:proofErr w:type="spellEnd"/>
      <w:r>
        <w:rPr>
          <w:rFonts w:eastAsia="Times New Roman"/>
          <w:color w:val="000000" w:themeColor="text1"/>
          <w:szCs w:val="24"/>
        </w:rPr>
        <w:t xml:space="preserve"> Ανωτάτων Ε</w:t>
      </w:r>
      <w:r>
        <w:rPr>
          <w:rFonts w:eastAsia="Times New Roman"/>
          <w:color w:val="000000" w:themeColor="text1"/>
          <w:szCs w:val="24"/>
        </w:rPr>
        <w:t>κπαιδευτικών Ιδρυμάτων σε σχέση με αυτήν την πραγματική αυτοδιοίκηση.</w:t>
      </w:r>
    </w:p>
    <w:p w14:paraId="3E37BCBC"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Βλέπουμε, λοιπόν, ότι με μ</w:t>
      </w:r>
      <w:r>
        <w:rPr>
          <w:rFonts w:eastAsia="Times New Roman"/>
          <w:color w:val="000000" w:themeColor="text1"/>
          <w:szCs w:val="24"/>
        </w:rPr>
        <w:t>ί</w:t>
      </w:r>
      <w:r>
        <w:rPr>
          <w:rFonts w:eastAsia="Times New Roman"/>
          <w:color w:val="000000" w:themeColor="text1"/>
          <w:szCs w:val="24"/>
        </w:rPr>
        <w:t>α σειρά διατάξεων επέρχεται πλέον ένας εναγκαλισμός του Υπουργείου προς την Ανώτατη Εκπαίδευση. Αυτό τι σημαίνει; Σημαίνει ότι κάποια στιγμή θα πρέπει να ερμην</w:t>
      </w:r>
      <w:r>
        <w:rPr>
          <w:rFonts w:eastAsia="Times New Roman"/>
          <w:color w:val="000000" w:themeColor="text1"/>
          <w:szCs w:val="24"/>
        </w:rPr>
        <w:t>ευθούν οι διατάξεις αυτές αν είναι απλή εποπτεία, όπως το επιτάσσει το Σύνταγμα, ή υπερβαίνει την εποπτεία και έχει πλέον επέμβαση στο αυτοδιοίκητο. Είναι ένα δύσκολο θέμα, το οποίο πιστεύω ή φοβούμαι, αν θέλετε, ότι θα δημιουργήσει μ</w:t>
      </w:r>
      <w:r>
        <w:rPr>
          <w:rFonts w:eastAsia="Times New Roman"/>
          <w:color w:val="000000" w:themeColor="text1"/>
          <w:szCs w:val="24"/>
        </w:rPr>
        <w:t>ί</w:t>
      </w:r>
      <w:r>
        <w:rPr>
          <w:rFonts w:eastAsia="Times New Roman"/>
          <w:color w:val="000000" w:themeColor="text1"/>
          <w:szCs w:val="24"/>
        </w:rPr>
        <w:t>α σειρά διενέξεων μελ</w:t>
      </w:r>
      <w:r>
        <w:rPr>
          <w:rFonts w:eastAsia="Times New Roman"/>
          <w:color w:val="000000" w:themeColor="text1"/>
          <w:szCs w:val="24"/>
        </w:rPr>
        <w:t>λοντικών που θα εμποδίσει το νομοθέτημα αυτό να λειτουργήσει, το οποίο ούτως ή άλλως από τον τρόπο με τον οποίο δομείται θα έχει λειτουργικά προβλήματα άμεσα με την εφαρμογή του, για τον λόγο ότι επαναφέρει σε κάποια σημεία παρωχημένες ρυθμίσεις, οι οποίες</w:t>
      </w:r>
      <w:r>
        <w:rPr>
          <w:rFonts w:eastAsia="Times New Roman"/>
          <w:color w:val="000000" w:themeColor="text1"/>
          <w:szCs w:val="24"/>
        </w:rPr>
        <w:t xml:space="preserve"> εν πολλοίς έχουν χάσει τον χαρακτήρα τους.</w:t>
      </w:r>
    </w:p>
    <w:p w14:paraId="3E37BCBD"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Βεβαίως, το ίδιο νομοθέτημα περιέχει και άλλες διατάξεις. Θα δώσω, λοιπόν, ένα παράδειγμα. Θα σταθώ στην ομιλία του κ. </w:t>
      </w:r>
      <w:proofErr w:type="spellStart"/>
      <w:r>
        <w:rPr>
          <w:rFonts w:eastAsia="Times New Roman"/>
          <w:color w:val="000000" w:themeColor="text1"/>
          <w:szCs w:val="24"/>
        </w:rPr>
        <w:lastRenderedPageBreak/>
        <w:t>Φωτάκη</w:t>
      </w:r>
      <w:proofErr w:type="spellEnd"/>
      <w:r>
        <w:rPr>
          <w:rFonts w:eastAsia="Times New Roman"/>
          <w:color w:val="000000" w:themeColor="text1"/>
          <w:szCs w:val="24"/>
        </w:rPr>
        <w:t>, ο οποίος αναφέρθηκε στα ζητήματα των ειδικών λογαριασμών έρευνας. Έκανε μ</w:t>
      </w:r>
      <w:r>
        <w:rPr>
          <w:rFonts w:eastAsia="Times New Roman"/>
          <w:color w:val="000000" w:themeColor="text1"/>
          <w:szCs w:val="24"/>
        </w:rPr>
        <w:t>ί</w:t>
      </w:r>
      <w:r>
        <w:rPr>
          <w:rFonts w:eastAsia="Times New Roman"/>
          <w:color w:val="000000" w:themeColor="text1"/>
          <w:szCs w:val="24"/>
        </w:rPr>
        <w:t xml:space="preserve">α ανάλυση, </w:t>
      </w:r>
      <w:r>
        <w:rPr>
          <w:rFonts w:eastAsia="Times New Roman"/>
          <w:color w:val="000000" w:themeColor="text1"/>
          <w:szCs w:val="24"/>
        </w:rPr>
        <w:t>την οποία κατ</w:t>
      </w:r>
      <w:r>
        <w:rPr>
          <w:rFonts w:eastAsia="Times New Roman"/>
          <w:color w:val="000000" w:themeColor="text1"/>
          <w:szCs w:val="24"/>
        </w:rPr>
        <w:t xml:space="preserve">’ </w:t>
      </w:r>
      <w:r>
        <w:rPr>
          <w:rFonts w:eastAsia="Times New Roman"/>
          <w:color w:val="000000" w:themeColor="text1"/>
          <w:szCs w:val="24"/>
        </w:rPr>
        <w:t>αρχ</w:t>
      </w:r>
      <w:r>
        <w:rPr>
          <w:rFonts w:eastAsia="Times New Roman"/>
          <w:color w:val="000000" w:themeColor="text1"/>
          <w:szCs w:val="24"/>
        </w:rPr>
        <w:t>άς</w:t>
      </w:r>
      <w:r>
        <w:rPr>
          <w:rFonts w:eastAsia="Times New Roman"/>
          <w:color w:val="000000" w:themeColor="text1"/>
          <w:szCs w:val="24"/>
        </w:rPr>
        <w:t xml:space="preserve"> την κρίνω ενδιαφέρουσα. </w:t>
      </w:r>
    </w:p>
    <w:p w14:paraId="3E37BCBE"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Διαφωνώ, όμως, στο εξής: Μας είπε ότι θα επαναφέρει τους Έλληνες νέους που έχουν φύγει κατ’ ανάγκην, έχουν αναζητήσει καλύτερη τύχη στο εξωτερικό και ιδιαίτερα υψηλού επιπέδου επιστήμονες. Κατέθεσε και στοιχεία</w:t>
      </w:r>
      <w:r>
        <w:rPr>
          <w:rFonts w:eastAsia="Times New Roman"/>
          <w:color w:val="000000" w:themeColor="text1"/>
          <w:szCs w:val="24"/>
        </w:rPr>
        <w:t xml:space="preserve"> από τα οποία προκύπτει ότι ένας αριθμός εξ αυτών επιδιώκει να ενταχθεί στην τριτοβάθμια εκπαίδευση ως ερευνητής ή ως καθηγητής οποιασδήποτε βαθμίδος. Όμως, η αναλογία του αριθμού εκείνων των νέων οι οποίοι έχουν εγκαταλείψει τη χώρα αναγκαζόμενοι, σε σχέσ</w:t>
      </w:r>
      <w:r>
        <w:rPr>
          <w:rFonts w:eastAsia="Times New Roman"/>
          <w:color w:val="000000" w:themeColor="text1"/>
          <w:szCs w:val="24"/>
        </w:rPr>
        <w:t>η με τις ελάχιστες θέσεις που ενδεχόμενα δημιουργήσουν οι ειδικοί λογαριασμοί για την έρευνα ή αν ανοίξουν κάποιες θέσεις στα πανεπιστήμια, είναι αμελητέες.</w:t>
      </w:r>
    </w:p>
    <w:p w14:paraId="3E37BCBF" w14:textId="77777777" w:rsidR="00462015" w:rsidRDefault="00E90EEC">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Περίμενα να ακούσω και δεν το έχω ακούσει ακόμα από την Κυβέρνηση, από καμμία ανάλυση, από κανέναν </w:t>
      </w:r>
      <w:r>
        <w:rPr>
          <w:rFonts w:eastAsia="Times New Roman"/>
          <w:color w:val="000000" w:themeColor="text1"/>
          <w:szCs w:val="24"/>
        </w:rPr>
        <w:t xml:space="preserve">Υπουργό, από καμμία τοποθέτηση ένα ευρύτερο πρόγραμμα με το οποίο, έστω κι αν η Κυβέρνηση δεν υποστηρίζει, δεν θάλπει την ιδιωτική πρωτοβουλία, η επιστροφή των νέων επιστημόνων, των νέων που έχουν φύγει περνάει υποχρεωτικά μέσα από την οικονομική </w:t>
      </w:r>
      <w:r>
        <w:rPr>
          <w:rFonts w:eastAsia="Times New Roman"/>
          <w:color w:val="000000" w:themeColor="text1"/>
          <w:szCs w:val="24"/>
        </w:rPr>
        <w:lastRenderedPageBreak/>
        <w:t>ανάπτυξη,</w:t>
      </w:r>
      <w:r>
        <w:rPr>
          <w:rFonts w:eastAsia="Times New Roman"/>
          <w:color w:val="000000" w:themeColor="text1"/>
          <w:szCs w:val="24"/>
        </w:rPr>
        <w:t xml:space="preserve"> η οποία είναι και εκείνη που θα δημιουργήσει θέσεις εργασίας καλά αμειβόμενες και σταθερές. </w:t>
      </w:r>
    </w:p>
    <w:p w14:paraId="3E37BCC0" w14:textId="77777777" w:rsidR="00462015" w:rsidRDefault="00E90EEC">
      <w:pPr>
        <w:spacing w:line="600" w:lineRule="auto"/>
        <w:ind w:firstLine="720"/>
        <w:contextualSpacing/>
        <w:jc w:val="both"/>
        <w:rPr>
          <w:rFonts w:eastAsia="Times New Roman"/>
          <w:szCs w:val="24"/>
        </w:rPr>
      </w:pPr>
      <w:r>
        <w:rPr>
          <w:rFonts w:eastAsia="Times New Roman"/>
          <w:color w:val="000000" w:themeColor="text1"/>
          <w:szCs w:val="24"/>
        </w:rPr>
        <w:t xml:space="preserve">Επομένως, δεν αρκούν οι ρυθμίσεις αυτές για τις οποίες συζητούμε σήμερα, τουλάχιστον, για να ανατρέψουν το λεγόμενο </w:t>
      </w:r>
      <w:r>
        <w:rPr>
          <w:rFonts w:eastAsia="Times New Roman"/>
          <w:color w:val="000000" w:themeColor="text1"/>
          <w:szCs w:val="24"/>
          <w:lang w:val="en-US"/>
        </w:rPr>
        <w:t>brain</w:t>
      </w:r>
      <w:r>
        <w:rPr>
          <w:rFonts w:eastAsia="Times New Roman"/>
          <w:color w:val="000000" w:themeColor="text1"/>
          <w:szCs w:val="24"/>
        </w:rPr>
        <w:t xml:space="preserve"> </w:t>
      </w:r>
      <w:r>
        <w:rPr>
          <w:rFonts w:eastAsia="Times New Roman"/>
          <w:color w:val="000000" w:themeColor="text1"/>
          <w:szCs w:val="24"/>
          <w:lang w:val="en-US"/>
        </w:rPr>
        <w:t>drain</w:t>
      </w:r>
      <w:r>
        <w:rPr>
          <w:rFonts w:eastAsia="Times New Roman"/>
          <w:color w:val="000000" w:themeColor="text1"/>
          <w:szCs w:val="24"/>
        </w:rPr>
        <w:t xml:space="preserve"> κατά την ελληνική σύγχρονη γλώσσα.</w:t>
      </w:r>
      <w:r>
        <w:rPr>
          <w:rFonts w:eastAsia="Times New Roman"/>
          <w:color w:val="000000" w:themeColor="text1"/>
          <w:szCs w:val="24"/>
        </w:rPr>
        <w:t xml:space="preserve"> </w:t>
      </w:r>
    </w:p>
    <w:p w14:paraId="3E37BCC1" w14:textId="77777777" w:rsidR="00462015" w:rsidRDefault="00E90EEC">
      <w:pPr>
        <w:spacing w:line="600" w:lineRule="auto"/>
        <w:ind w:firstLine="720"/>
        <w:contextualSpacing/>
        <w:jc w:val="both"/>
        <w:rPr>
          <w:rFonts w:eastAsia="Times New Roman"/>
          <w:szCs w:val="24"/>
        </w:rPr>
      </w:pPr>
      <w:r>
        <w:rPr>
          <w:rFonts w:eastAsia="Times New Roman"/>
          <w:szCs w:val="24"/>
        </w:rPr>
        <w:t>Το ίδιο νομοθέτημα νοθεύτηκε σε πολλά σημεία με την κατάθεση άσχετων μεταξύ τους τροπολογιών. Εγώ δεν φανταζόμουν ποτέ ότι το Υπουργείο Παιδείας σ’ ένα κρίσιμο νομοθέτημα θα μετέφερε τη συζήτηση σε ζητήματα τροπολογιών ασχέτων Υπουργείων, άλλων ενδιαφερό</w:t>
      </w:r>
      <w:r>
        <w:rPr>
          <w:rFonts w:eastAsia="Times New Roman"/>
          <w:szCs w:val="24"/>
        </w:rPr>
        <w:t xml:space="preserve">ντων, με αποτέλεσμα να χάσει το ίδιο το νομοθέτημα για το οποίο συζητάμε την αξία του. </w:t>
      </w:r>
    </w:p>
    <w:p w14:paraId="3E37BCC2"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Ακούω τους συναδέλφους μου και όλοι λίγο-πολύ αναφέρονται σε τροπολογίες περισσότερο και όχι στα κρίσιμα ζητήματα της εκπαίδευσης. Αυτό με αναγκάζει να σχολιάσω και να </w:t>
      </w:r>
      <w:r>
        <w:rPr>
          <w:rFonts w:eastAsia="Times New Roman"/>
          <w:szCs w:val="24"/>
        </w:rPr>
        <w:t>επικρίνω, αν θέλετε, κύριοι συνάδελφοι, την τακτική του Υπουργείου Παιδείας. Γιατί το λέω αυτό; Δεν έχει σοβαρότητα πλέον η Κυβέρνηση και οφείλω να το πω και τη μη σοβαρότητα την αποδέχεται και το Υπουργείο Παιδείας. Την περασμένη Πέμπτη ψηφίσαμε στη Βουλή</w:t>
      </w:r>
      <w:r>
        <w:rPr>
          <w:rFonts w:eastAsia="Times New Roman"/>
          <w:szCs w:val="24"/>
        </w:rPr>
        <w:t xml:space="preserve"> τον νόμο που τροποποίησε τον ν.1069/1980 για τις δημοτικές επιχειρήσεις ύδρευσης-αποχέτευσης. Σήμερα, βλέπω, </w:t>
      </w:r>
      <w:r>
        <w:rPr>
          <w:rFonts w:eastAsia="Times New Roman"/>
          <w:szCs w:val="24"/>
        </w:rPr>
        <w:lastRenderedPageBreak/>
        <w:t>έρχεται μ</w:t>
      </w:r>
      <w:r>
        <w:rPr>
          <w:rFonts w:eastAsia="Times New Roman"/>
          <w:szCs w:val="24"/>
        </w:rPr>
        <w:t>ί</w:t>
      </w:r>
      <w:r>
        <w:rPr>
          <w:rFonts w:eastAsia="Times New Roman"/>
          <w:szCs w:val="24"/>
        </w:rPr>
        <w:t>α τροπολογία από το Υπουργείο Εσωτερικών και τι μας λέει; Ότι θα χρηματοδοτούνται οι ΔΕΥΑΘ από δημόσιες επενδύσεις. Γιατί αυτό; Δεν μπορούσε να γίνει προχθές; Έπρεπε να γίνει σήμερα και να μας φάει τον χρόνο και να ασχολούμεθα μ’ αυτό και όχι με την παιδεί</w:t>
      </w:r>
      <w:r>
        <w:rPr>
          <w:rFonts w:eastAsia="Times New Roman"/>
          <w:szCs w:val="24"/>
        </w:rPr>
        <w:t xml:space="preserve">α; </w:t>
      </w:r>
    </w:p>
    <w:p w14:paraId="3E37BCC3" w14:textId="77777777" w:rsidR="00462015" w:rsidRDefault="00E90EEC">
      <w:pPr>
        <w:spacing w:line="600" w:lineRule="auto"/>
        <w:ind w:firstLine="720"/>
        <w:contextualSpacing/>
        <w:jc w:val="both"/>
        <w:rPr>
          <w:rFonts w:eastAsia="Times New Roman"/>
          <w:szCs w:val="24"/>
        </w:rPr>
      </w:pPr>
      <w:r>
        <w:rPr>
          <w:rFonts w:eastAsia="Times New Roman"/>
          <w:szCs w:val="24"/>
        </w:rPr>
        <w:t>Άλλη μ</w:t>
      </w:r>
      <w:r>
        <w:rPr>
          <w:rFonts w:eastAsia="Times New Roman"/>
          <w:szCs w:val="24"/>
        </w:rPr>
        <w:t>ί</w:t>
      </w:r>
      <w:r>
        <w:rPr>
          <w:rFonts w:eastAsia="Times New Roman"/>
          <w:szCs w:val="24"/>
        </w:rPr>
        <w:t>α τροπολογία: Ήλθε η Υπουργός Πολιτισμού και μας είπε ότι είναι επείγουσα ανάγκη να νομοθετήσει για την παράταση της θητείας των μελών του Διοικητικού Συμβουλίου του Μουσείου Ακρόπολης. Προ δεκαπέντε ημερών έφερε νομοσχέδιο για συλλογικά και συγ</w:t>
      </w:r>
      <w:r>
        <w:rPr>
          <w:rFonts w:eastAsia="Times New Roman"/>
          <w:szCs w:val="24"/>
        </w:rPr>
        <w:t xml:space="preserve">γενικά δικαιώματα. Βάλτε το εκεί πέρα, να πάει στο καλό, να δούμε πώς νομοθετείτε. Έπρεπε να έλθει σήμερα να μας απασχολήσει και αυτό; </w:t>
      </w:r>
    </w:p>
    <w:p w14:paraId="3E37BCC4"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Θα κάνω, λοιπόν, ένα σχόλιο. Γίνεται πολιτική κουβέντα για το παράλληλο νόμισμα, για τις παράλληλες πληρωμές και σήμερα </w:t>
      </w:r>
      <w:r>
        <w:rPr>
          <w:rFonts w:eastAsia="Times New Roman"/>
          <w:szCs w:val="24"/>
        </w:rPr>
        <w:t xml:space="preserve">τι βλέπουμε; Εξακολούθηση της παράλληλης νομοθεσίας. Δεν συμβάλλει, όμως, ο τρόπος αυτός στην προαγωγή της παιδείας. Είναι το σπουδαιότερο ζήτημα το να δημιουργήσει η παιδεία τις προϋποθέσεις μιας κοινωνίας δημοκρατικών πολιτών. Αυτό δεν βλέπω να μπορούμε </w:t>
      </w:r>
      <w:r>
        <w:rPr>
          <w:rFonts w:eastAsia="Times New Roman"/>
          <w:szCs w:val="24"/>
        </w:rPr>
        <w:t xml:space="preserve">να το πετύχουμε υπό τις παρούσες συνθήκες. </w:t>
      </w:r>
    </w:p>
    <w:p w14:paraId="3E37BCC5"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Θα φέρω και ένα παράδειγμα. Λέει η πλευρά της Κυβέρνησης που εισηγείται το νομοσχέδιο: «Φέρνουμε ένα δημοκρατικό νομοσχέδιο, το οποίο εντάσσεται αμιγώς μέσα στο πλαίσιο μιας φιλοσοφίας Αριστεράς». Λέει η Αξιωματι</w:t>
      </w:r>
      <w:r>
        <w:rPr>
          <w:rFonts w:eastAsia="Times New Roman"/>
          <w:szCs w:val="24"/>
        </w:rPr>
        <w:t>κή Αντιπολίτευση ότι αυτό είναι αντιμεταρρύθμιση σε σχέση με τις δικές της απόψεις. Ας βρεθεί, λοιπόν, η μέση τομή για να μπορέσει να υπάρξει και πραγματική εκπαίδευση.</w:t>
      </w:r>
    </w:p>
    <w:p w14:paraId="3E37BCC6" w14:textId="77777777" w:rsidR="00462015" w:rsidRDefault="00E90EEC">
      <w:pPr>
        <w:spacing w:line="600" w:lineRule="auto"/>
        <w:ind w:firstLine="720"/>
        <w:contextualSpacing/>
        <w:jc w:val="both"/>
        <w:rPr>
          <w:rFonts w:eastAsia="Times New Roman"/>
          <w:szCs w:val="24"/>
        </w:rPr>
      </w:pPr>
      <w:r>
        <w:rPr>
          <w:rFonts w:eastAsia="Times New Roman"/>
          <w:szCs w:val="24"/>
        </w:rPr>
        <w:t>Στέκομαι επιγραμματικά σε δύο σημεία και τελειώνω, κύριε Πρόεδρε. Πρώτα απ’ όλα, το ζήτ</w:t>
      </w:r>
      <w:r>
        <w:rPr>
          <w:rFonts w:eastAsia="Times New Roman"/>
          <w:szCs w:val="24"/>
        </w:rPr>
        <w:t>ημα του ασύλου είναι ασαφές. Κάτι που δεν άκουσα μέσα στην Αίθουσα είναι ότι υπάρχουν καταγγελίες διακίνησης ναρκωτικών μέσα στις περιβόλους των πανεπιστημίων. Πώς το αντιμετωπίζετε αυτό το πράγμα; Θα θεωρείται ότι είναι κακούργημα; Ποιος θα ειδοποιεί; Ποι</w:t>
      </w:r>
      <w:r>
        <w:rPr>
          <w:rFonts w:eastAsia="Times New Roman"/>
          <w:szCs w:val="24"/>
        </w:rPr>
        <w:t>ος θα επιλαμβάνεται; Είναι πολύ σημαντικό το ζήτημα.</w:t>
      </w:r>
    </w:p>
    <w:p w14:paraId="3E37BCC7" w14:textId="77777777" w:rsidR="00462015" w:rsidRDefault="00E90EEC">
      <w:pPr>
        <w:spacing w:line="600" w:lineRule="auto"/>
        <w:ind w:firstLine="720"/>
        <w:contextualSpacing/>
        <w:jc w:val="both"/>
        <w:rPr>
          <w:rFonts w:eastAsia="Times New Roman"/>
          <w:szCs w:val="24"/>
        </w:rPr>
      </w:pPr>
      <w:r>
        <w:rPr>
          <w:rFonts w:eastAsia="Times New Roman"/>
          <w:szCs w:val="24"/>
        </w:rPr>
        <w:t>Η τελευταία μου παρατήρηση είναι το γνωστό θέμα που έχει ειπωθεί πάρα πολλές φορές σε σχέση με τα επαγγελματικά δικαιώματα της τεχνολογικής εκπαίδευσης των μηχανικών, τα οποία σήμερα αλλάζουν και την ονο</w:t>
      </w:r>
      <w:r>
        <w:rPr>
          <w:rFonts w:eastAsia="Times New Roman"/>
          <w:szCs w:val="24"/>
        </w:rPr>
        <w:t xml:space="preserve">μασία. Μιλάνε για προσόντα, ότι θα καθορίζονται προσόντα μέσω μιας Επιτροπής, την οποία </w:t>
      </w:r>
      <w:r>
        <w:rPr>
          <w:rFonts w:eastAsia="Times New Roman"/>
          <w:szCs w:val="24"/>
        </w:rPr>
        <w:lastRenderedPageBreak/>
        <w:t xml:space="preserve">θα διορίζει ο Υπουργός Παιδείας για να εκδοθεί το προεδρικό διάταγμα. </w:t>
      </w:r>
    </w:p>
    <w:p w14:paraId="3E37BCC8" w14:textId="77777777" w:rsidR="00462015" w:rsidRDefault="00E90EEC">
      <w:pPr>
        <w:spacing w:line="600" w:lineRule="auto"/>
        <w:ind w:firstLine="720"/>
        <w:contextualSpacing/>
        <w:jc w:val="both"/>
        <w:rPr>
          <w:rFonts w:eastAsia="Times New Roman"/>
          <w:szCs w:val="24"/>
        </w:rPr>
      </w:pPr>
      <w:r>
        <w:rPr>
          <w:rFonts w:eastAsia="Times New Roman"/>
          <w:szCs w:val="24"/>
        </w:rPr>
        <w:t>Ένα θα θυμίσω μόνο σ’ αυτό το σημείο, ότι η έννοια των επαγγελματικών δικαιωμάτων των αποφοίτων τ</w:t>
      </w:r>
      <w:r>
        <w:rPr>
          <w:rFonts w:eastAsia="Times New Roman"/>
          <w:szCs w:val="24"/>
        </w:rPr>
        <w:t xml:space="preserve">εχνολογικής εκπαίδευσης είναι κατοχυρωμένη από το Σύνταγμα, από το άρθρο 16. Λέει: «Το προεδρικό διάταγμα που θα εκδίδεται καθορίζει και τα επαγγελματικά δικαιώματα». </w:t>
      </w:r>
    </w:p>
    <w:p w14:paraId="3E37BCC9" w14:textId="77777777" w:rsidR="00462015" w:rsidRDefault="00E90EEC">
      <w:pPr>
        <w:spacing w:line="600" w:lineRule="auto"/>
        <w:ind w:firstLine="720"/>
        <w:contextualSpacing/>
        <w:jc w:val="both"/>
        <w:rPr>
          <w:rFonts w:eastAsia="Times New Roman"/>
          <w:szCs w:val="24"/>
        </w:rPr>
      </w:pPr>
      <w:r>
        <w:rPr>
          <w:rFonts w:eastAsia="Times New Roman"/>
          <w:szCs w:val="24"/>
        </w:rPr>
        <w:t>Ψάξτε, λοιπόν, να δείτε μην τυχόν πάσχει πλέον η διάταξη αυτή, την οποία επιχειρείτε, γι</w:t>
      </w:r>
      <w:r>
        <w:rPr>
          <w:rFonts w:eastAsia="Times New Roman"/>
          <w:szCs w:val="24"/>
        </w:rPr>
        <w:t>α μ</w:t>
      </w:r>
      <w:r>
        <w:rPr>
          <w:rFonts w:eastAsia="Times New Roman"/>
          <w:szCs w:val="24"/>
        </w:rPr>
        <w:t>ί</w:t>
      </w:r>
      <w:r>
        <w:rPr>
          <w:rFonts w:eastAsia="Times New Roman"/>
          <w:szCs w:val="24"/>
        </w:rPr>
        <w:t xml:space="preserve">α επόμενη </w:t>
      </w:r>
      <w:proofErr w:type="spellStart"/>
      <w:r>
        <w:rPr>
          <w:rFonts w:eastAsia="Times New Roman"/>
          <w:szCs w:val="24"/>
        </w:rPr>
        <w:t>τριακονταπενταετία</w:t>
      </w:r>
      <w:proofErr w:type="spellEnd"/>
      <w:r>
        <w:rPr>
          <w:rFonts w:eastAsia="Times New Roman"/>
          <w:szCs w:val="24"/>
        </w:rPr>
        <w:t>, όπως έγινε στο παρελθόν από τον ν.1404/1983 που δεν καθορίστηκαν σε μεγάλο αριθμό αποφοίτων ΤΕΙ επαγγελματικά δικαιώματα, μήπως εμμέσως επαναφέρετε ένα τέτοιο ζήτημα και θα είστε πάλι στο Συμβούλιο της Επικρατείας απολογού</w:t>
      </w:r>
      <w:r>
        <w:rPr>
          <w:rFonts w:eastAsia="Times New Roman"/>
          <w:szCs w:val="24"/>
        </w:rPr>
        <w:t>μενοι.</w:t>
      </w:r>
    </w:p>
    <w:p w14:paraId="3E37BCCA" w14:textId="77777777" w:rsidR="00462015" w:rsidRDefault="00E90EEC">
      <w:pPr>
        <w:spacing w:line="600" w:lineRule="auto"/>
        <w:ind w:firstLine="720"/>
        <w:contextualSpacing/>
        <w:jc w:val="both"/>
        <w:rPr>
          <w:rFonts w:eastAsia="Times New Roman"/>
          <w:szCs w:val="24"/>
        </w:rPr>
      </w:pPr>
      <w:r>
        <w:rPr>
          <w:rFonts w:eastAsia="Times New Roman"/>
          <w:szCs w:val="24"/>
        </w:rPr>
        <w:t>Ευχαριστώ, κύριε Πρόεδρε.</w:t>
      </w:r>
    </w:p>
    <w:p w14:paraId="3E37BCCB" w14:textId="77777777" w:rsidR="00462015" w:rsidRDefault="00E90EEC">
      <w:pPr>
        <w:spacing w:line="600" w:lineRule="auto"/>
        <w:ind w:firstLine="720"/>
        <w:contextualSpacing/>
        <w:jc w:val="center"/>
        <w:rPr>
          <w:rFonts w:eastAsia="Times New Roman"/>
          <w:szCs w:val="24"/>
        </w:rPr>
      </w:pPr>
      <w:r>
        <w:rPr>
          <w:rFonts w:eastAsia="Times New Roman"/>
          <w:szCs w:val="24"/>
        </w:rPr>
        <w:t>(Χειροκροτήματα)</w:t>
      </w:r>
    </w:p>
    <w:p w14:paraId="3E37BCCC"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Γεώργιος Δημαράς από τον ΣΥΡΙΖΑ, ο οποίος είναι ο προτελευταίος ομιλητής για απόψε. </w:t>
      </w:r>
    </w:p>
    <w:p w14:paraId="3E37BCC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Ευχαριστώ, κύριε Πρόεδρε. </w:t>
      </w:r>
    </w:p>
    <w:p w14:paraId="3E37BCC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όσοι από εμάς τους Βουλευτές γεννηθήκαμε φτωχοί, γνωρίζουμε από πρώτο χέρι τι σημαίνει αδικία, τι σημαίνει φτωχός που θέλει να σπουδάσει. Παλιότερα, ο φτωχός εργαζόμενος φοιτητής δούλευε σε εργοστάσιο ή στην οικοδομή συνήθως κ</w:t>
      </w:r>
      <w:r>
        <w:rPr>
          <w:rFonts w:eastAsia="Times New Roman" w:cs="Times New Roman"/>
          <w:szCs w:val="24"/>
        </w:rPr>
        <w:t xml:space="preserve">αι παράλληλα σπούδαζε. Τώρα, ο σημερινός φτωχός φοιτητής δουλεύει σερβιτόρος ή </w:t>
      </w:r>
      <w:r>
        <w:rPr>
          <w:rFonts w:eastAsia="Times New Roman" w:cs="Times New Roman"/>
          <w:szCs w:val="24"/>
          <w:lang w:val="en-US"/>
        </w:rPr>
        <w:t>delivery</w:t>
      </w:r>
      <w:r>
        <w:rPr>
          <w:rFonts w:eastAsia="Times New Roman" w:cs="Times New Roman"/>
          <w:szCs w:val="24"/>
        </w:rPr>
        <w:t xml:space="preserve">. Έχουν αλλάξει τα δεδομένα. </w:t>
      </w:r>
    </w:p>
    <w:p w14:paraId="3E37BCC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Ο φτωχός φοιτητής με δίψα για την επιστήμη νιώθει τι πάει να πει αδικία και κοινωνική ανισότητα. Κατανοώ τη θέση του ΚΚΕ για την ταξική αδι</w:t>
      </w:r>
      <w:r>
        <w:rPr>
          <w:rFonts w:eastAsia="Times New Roman" w:cs="Times New Roman"/>
          <w:szCs w:val="24"/>
        </w:rPr>
        <w:t xml:space="preserve">κία. Αυτά που είπε ο Θανάσης </w:t>
      </w:r>
      <w:proofErr w:type="spellStart"/>
      <w:r>
        <w:rPr>
          <w:rFonts w:eastAsia="Times New Roman" w:cs="Times New Roman"/>
          <w:szCs w:val="24"/>
        </w:rPr>
        <w:t>Παφίλης</w:t>
      </w:r>
      <w:proofErr w:type="spellEnd"/>
      <w:r>
        <w:rPr>
          <w:rFonts w:eastAsia="Times New Roman" w:cs="Times New Roman"/>
          <w:szCs w:val="24"/>
        </w:rPr>
        <w:t xml:space="preserve"> είναι αλήθεια. Τα γνωρίζει καλά, γιατί δούλευε στην οικοδομή για να τελειώσει τη </w:t>
      </w:r>
      <w:r>
        <w:rPr>
          <w:rFonts w:eastAsia="Times New Roman" w:cs="Times New Roman"/>
          <w:szCs w:val="24"/>
        </w:rPr>
        <w:t>ν</w:t>
      </w:r>
      <w:r>
        <w:rPr>
          <w:rFonts w:eastAsia="Times New Roman" w:cs="Times New Roman"/>
          <w:szCs w:val="24"/>
        </w:rPr>
        <w:t xml:space="preserve">ομική. Επομένως, όσο υπάρχουν πολύ φτωχοί, πράγματι δεν υπάρχει το ίσο δικαίωμα στην εκπαίδευση. </w:t>
      </w:r>
    </w:p>
    <w:p w14:paraId="3E37BCD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Τώρα υπάρχει η λεγόμενη «δωρεάν παιδεία</w:t>
      </w:r>
      <w:r>
        <w:rPr>
          <w:rFonts w:eastAsia="Times New Roman" w:cs="Times New Roman"/>
          <w:szCs w:val="24"/>
        </w:rPr>
        <w:t>». Δωρεάν πανεπιστήμιο ναι, αλλά όχι δωρεάν στέγη, δωρεάν ηλεκτρικό ρεύμα, κοινόχρηστα, ρουχισμός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Πολλές φορές ο φτωχός φοιτητής πρέπει να ζήσει και να στηρίξει τη φτωχή οικογένεια, μικρά αδέρφια, άρρωστους γονείς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Αυτή είναι η κοινωνία, αυτή </w:t>
      </w:r>
      <w:r>
        <w:rPr>
          <w:rFonts w:eastAsia="Times New Roman" w:cs="Times New Roman"/>
          <w:szCs w:val="24"/>
        </w:rPr>
        <w:t xml:space="preserve">είναι η κατάσταση. </w:t>
      </w:r>
    </w:p>
    <w:p w14:paraId="3E37BCD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κάθε κόμμα παίρνει θέση ανάλογα με την ιδεολογία του. </w:t>
      </w:r>
      <w:r>
        <w:rPr>
          <w:rFonts w:eastAsia="Times New Roman" w:cs="Times New Roman"/>
          <w:szCs w:val="24"/>
        </w:rPr>
        <w:t>Ν</w:t>
      </w:r>
      <w:r>
        <w:rPr>
          <w:rFonts w:eastAsia="Times New Roman" w:cs="Times New Roman"/>
          <w:szCs w:val="24"/>
        </w:rPr>
        <w:t>α μιλήσουμε καθαρά και τίμια. Υπάρχουν δύο θέσεις: η μία προς τα δεξιά, η οποία λέει ότι όποιος έχει οικονομικά μέσα μπορεί να έχει φροντιστήρια, να έχει τη δυνατότητα να πάει σε</w:t>
      </w:r>
      <w:r>
        <w:rPr>
          <w:rFonts w:eastAsia="Times New Roman" w:cs="Times New Roman"/>
          <w:szCs w:val="24"/>
        </w:rPr>
        <w:t xml:space="preserve"> ξένα πανεπιστήμια, να κάνει μεταπτυχιακά και ο φτωχός στη μοίρα του. Η άλλη πολιτική θέση λέει να έχουν όλοι οι νέοι ίσες ευκαιρίες στην παιδεία, φτωχοί και πλούσιοι. </w:t>
      </w:r>
    </w:p>
    <w:p w14:paraId="3E37BCD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Τα πράγματα βελτιώνονται, αλλά είμαστε πολύ μακριά από την ισότητα στο δικαίωμα της παι</w:t>
      </w:r>
      <w:r>
        <w:rPr>
          <w:rFonts w:eastAsia="Times New Roman" w:cs="Times New Roman"/>
          <w:szCs w:val="24"/>
        </w:rPr>
        <w:t xml:space="preserve">δείας. Υπάρχουν άριστα μυαλά και μαθητές με ζήλο που και σήμερα δεν μπορούν να σπουδάσουν. </w:t>
      </w:r>
    </w:p>
    <w:p w14:paraId="3E37BCD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Τι, λοιπόν, μπορεί να κάνει η σημερινή Κυβέρνηση της Αριστεράς που τη στηρίζουν οι ΑΝΕΛ, αλλά και οι Οικολόγοι Πράσινοι από τους οποίους εγώ προέρχομαι; Η Κυβέρνηση</w:t>
      </w:r>
      <w:r>
        <w:rPr>
          <w:rFonts w:eastAsia="Times New Roman" w:cs="Times New Roman"/>
          <w:szCs w:val="24"/>
        </w:rPr>
        <w:t xml:space="preserve"> κυβερνάει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νεοφιλελεύθερου καπιταλισμού, σε χώρα υπερχρεωμένη, με δεσμεύσεις και υποχρεώσεις πολλές. Αυτή η Κυβέρνηση, σε αυτές τις συνθήκες, πρέπει να κάνει βήματα με συγκεκριμένη κατεύθυνση και στόχους. </w:t>
      </w:r>
    </w:p>
    <w:p w14:paraId="3E37BCD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θεμελίωση βιώσιμης οικονομίας </w:t>
      </w:r>
      <w:r>
        <w:rPr>
          <w:rFonts w:eastAsia="Times New Roman" w:cs="Times New Roman"/>
          <w:szCs w:val="24"/>
        </w:rPr>
        <w:t xml:space="preserve">με ένα συνολικό σχέδιο στο οποίο η εκπαίδευση και ειδικά η ανώτατη εκπαίδευση </w:t>
      </w:r>
      <w:r>
        <w:rPr>
          <w:rFonts w:eastAsia="Times New Roman" w:cs="Times New Roman"/>
          <w:szCs w:val="24"/>
        </w:rPr>
        <w:lastRenderedPageBreak/>
        <w:t>θα έχει σημαντικό ρόλο. Δεύτερον, μ</w:t>
      </w:r>
      <w:r>
        <w:rPr>
          <w:rFonts w:eastAsia="Times New Roman" w:cs="Times New Roman"/>
          <w:szCs w:val="24"/>
        </w:rPr>
        <w:t>ί</w:t>
      </w:r>
      <w:r>
        <w:rPr>
          <w:rFonts w:eastAsia="Times New Roman" w:cs="Times New Roman"/>
          <w:szCs w:val="24"/>
        </w:rPr>
        <w:t>α ανώτατη παιδεία στην οποία θα μπορεί να συμμετέχει και ο πιο φτωχός μαθητής που θέλει να σπουδάσει, που θα του παρέχεται όχι μόνο δωρεάν παν</w:t>
      </w:r>
      <w:r>
        <w:rPr>
          <w:rFonts w:eastAsia="Times New Roman" w:cs="Times New Roman"/>
          <w:szCs w:val="24"/>
        </w:rPr>
        <w:t>επιστήμιο, αλλά στέγη και τα αναγκαία οικονομικά μέσα. Τρίτον, όχι εξαθλιωμένοι φοιτητές, όχι άνθρωποι που κοιμούνται σε δρόμους και ζουν με ελεημοσύνη.</w:t>
      </w:r>
    </w:p>
    <w:p w14:paraId="3E37BCD5"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παιδεία μας είναι ένα θεμελιώδες δικαίωμα για όλους. Δεν είναι εμπόρευμα όπως τη θέλουν κάποιοι και δ</w:t>
      </w:r>
      <w:r>
        <w:rPr>
          <w:rFonts w:eastAsia="Times New Roman" w:cs="Times New Roman"/>
          <w:szCs w:val="24"/>
        </w:rPr>
        <w:t xml:space="preserve">εν δεχόμαστε εμείς να είναι εμπόρευμα. Η παιδεία είναι βασική αξία. Είναι </w:t>
      </w:r>
      <w:proofErr w:type="spellStart"/>
      <w:r>
        <w:rPr>
          <w:rFonts w:eastAsia="Times New Roman" w:cs="Times New Roman"/>
          <w:szCs w:val="24"/>
        </w:rPr>
        <w:t>αυταξία</w:t>
      </w:r>
      <w:proofErr w:type="spellEnd"/>
      <w:r>
        <w:rPr>
          <w:rFonts w:eastAsia="Times New Roman" w:cs="Times New Roman"/>
          <w:szCs w:val="24"/>
        </w:rPr>
        <w:t xml:space="preserve">. </w:t>
      </w:r>
    </w:p>
    <w:p w14:paraId="3E37BCD6"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Η παιδεία, όμως, εκτός από τη γενική μόρφωση έχει και χρήσιμο, εφαρμόσιμο χαρακτήρα. Με την επιστήμη και την τεχνολογία στηρίζει την παραγωγή αγαθών και τις κοινωνικές υπηρεσίες. Επομένως και η ανώτατη παιδεία έχει σπουδαίο ρόλο στην παραγωγική ανασυγκρότη</w:t>
      </w:r>
      <w:r>
        <w:rPr>
          <w:rFonts w:eastAsia="Times New Roman" w:cs="Times New Roman"/>
          <w:szCs w:val="24"/>
        </w:rPr>
        <w:t xml:space="preserve">ση της χώρας. Η υγιής και βιώσιμη οικονομία σε δίκαιη κοινωνία, ανατροφοδοτεί την παιδεία και τον πολιτισμό. </w:t>
      </w:r>
    </w:p>
    <w:p w14:paraId="3E37BCD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Με βάση τα παραπάνω θεωρώ ότι είναι σωστή κατεύθυνση και η παρέμβαση στη λειτουργία των μεταπτυχιακών προγραμμάτων, κυρίως στο ζήτημα των διδάκτρω</w:t>
      </w:r>
      <w:r>
        <w:rPr>
          <w:rFonts w:eastAsia="Times New Roman" w:cs="Times New Roman"/>
          <w:szCs w:val="24"/>
        </w:rPr>
        <w:t xml:space="preserve">ν και των αμοιβών των καθηγητών. </w:t>
      </w:r>
    </w:p>
    <w:p w14:paraId="3E37BCD8"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Το νομοσχέδιο, όμως, δεν περιγράφει την κατεύθυνση για τον τρόπο που θα οργανωθεί η τριτοβάθμια εκπαίδευση χωροταξικά και λειτουργικά. Η λογική της αποκέντρωσης πρέπει να διέπει τη χωροταξική αναδιοργάνωση. Οι αλλαγές να γ</w:t>
      </w:r>
      <w:r>
        <w:rPr>
          <w:rFonts w:eastAsia="Times New Roman" w:cs="Times New Roman"/>
          <w:szCs w:val="24"/>
        </w:rPr>
        <w:t xml:space="preserve">ίνουν με μέτρο και σύνεση. </w:t>
      </w:r>
    </w:p>
    <w:p w14:paraId="3E37BCD9" w14:textId="77777777" w:rsidR="00462015" w:rsidRDefault="00E90EEC">
      <w:pPr>
        <w:spacing w:line="600" w:lineRule="auto"/>
        <w:ind w:firstLine="720"/>
        <w:contextualSpacing/>
        <w:jc w:val="both"/>
        <w:rPr>
          <w:rFonts w:eastAsia="Times New Roman"/>
          <w:szCs w:val="24"/>
        </w:rPr>
      </w:pPr>
      <w:r>
        <w:rPr>
          <w:rFonts w:eastAsia="Times New Roman" w:cs="Times New Roman"/>
          <w:szCs w:val="24"/>
        </w:rPr>
        <w:t xml:space="preserve">Θα σας φέρω ως παράδειγμα την περιοχή από όπου κατάγομαι, την Αιτωλοακαρνανία. Είχε και έχει πανεπιστημιακή σχολή στο Αγρίνιο και ΤΕΙ στο Μεσολόγγι. Το ΤΕΙ στο Μεσολόγγι έχει μεγάλες εκτάσεις και πολύ μεγάλες υποδομές. </w:t>
      </w:r>
      <w:r>
        <w:rPr>
          <w:rFonts w:eastAsia="Times New Roman" w:cs="Times New Roman"/>
          <w:szCs w:val="24"/>
        </w:rPr>
        <w:t>Ό</w:t>
      </w:r>
      <w:r>
        <w:rPr>
          <w:rFonts w:eastAsia="Times New Roman" w:cs="Times New Roman"/>
          <w:szCs w:val="24"/>
        </w:rPr>
        <w:t>μως τώρα</w:t>
      </w:r>
      <w:r>
        <w:rPr>
          <w:rFonts w:eastAsia="Times New Roman" w:cs="Times New Roman"/>
          <w:szCs w:val="24"/>
        </w:rPr>
        <w:t xml:space="preserve"> έχει μόνο δύο σχολές και υπολειτουργεί. </w:t>
      </w:r>
      <w:r>
        <w:rPr>
          <w:rFonts w:eastAsia="Times New Roman"/>
          <w:szCs w:val="24"/>
        </w:rPr>
        <w:t xml:space="preserve">Θα πρέπει, λοιπόν, οι σχολές που υπάρχουν να συνδυαστούν, να συλλειτουργήσουν για να ενοποιηθούν και να ενισχυθούν ακόμα περισσότερο. </w:t>
      </w:r>
    </w:p>
    <w:p w14:paraId="3E37BCDA"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Στις αλλαγές, λοιπόν, πρέπει να λάβουμε σοβαρά υπ’ </w:t>
      </w:r>
      <w:proofErr w:type="spellStart"/>
      <w:r>
        <w:rPr>
          <w:rFonts w:eastAsia="Times New Roman"/>
          <w:szCs w:val="24"/>
        </w:rPr>
        <w:t>όψιν</w:t>
      </w:r>
      <w:proofErr w:type="spellEnd"/>
      <w:r>
        <w:rPr>
          <w:rFonts w:eastAsia="Times New Roman"/>
          <w:szCs w:val="24"/>
        </w:rPr>
        <w:t xml:space="preserve"> τις πολύπλευρες αλληλεπι</w:t>
      </w:r>
      <w:r>
        <w:rPr>
          <w:rFonts w:eastAsia="Times New Roman"/>
          <w:szCs w:val="24"/>
        </w:rPr>
        <w:t xml:space="preserve">δράσεις πόλεων, οικονομίας και σχολών, τον ρόλο των σχολών στην ανάπτυξη της πραγματικής </w:t>
      </w:r>
      <w:r>
        <w:rPr>
          <w:rFonts w:eastAsia="Times New Roman"/>
          <w:szCs w:val="24"/>
        </w:rPr>
        <w:lastRenderedPageBreak/>
        <w:t xml:space="preserve">οικονομίας -και δεν νοώ βέβαια ως ανάπτυξη της οικονομίας τις καφετέριες. </w:t>
      </w:r>
    </w:p>
    <w:p w14:paraId="3E37BCDB" w14:textId="77777777" w:rsidR="00462015" w:rsidRDefault="00E90EEC">
      <w:pPr>
        <w:spacing w:line="600" w:lineRule="auto"/>
        <w:ind w:firstLine="720"/>
        <w:contextualSpacing/>
        <w:jc w:val="both"/>
        <w:rPr>
          <w:rFonts w:eastAsia="Times New Roman"/>
          <w:szCs w:val="24"/>
        </w:rPr>
      </w:pPr>
      <w:r>
        <w:rPr>
          <w:rFonts w:eastAsia="Times New Roman"/>
          <w:szCs w:val="24"/>
        </w:rPr>
        <w:t>Μετά από μ</w:t>
      </w:r>
      <w:r>
        <w:rPr>
          <w:rFonts w:eastAsia="Times New Roman"/>
          <w:szCs w:val="24"/>
        </w:rPr>
        <w:t>ί</w:t>
      </w:r>
      <w:r>
        <w:rPr>
          <w:rFonts w:eastAsia="Times New Roman"/>
          <w:szCs w:val="24"/>
        </w:rPr>
        <w:t>α δεκαετία συνεχούς υποβάθμισης της τριτοβάθμιας εκπαίδευσης, είναι αναγκαία μ</w:t>
      </w:r>
      <w:r>
        <w:rPr>
          <w:rFonts w:eastAsia="Times New Roman"/>
          <w:szCs w:val="24"/>
        </w:rPr>
        <w:t>ί</w:t>
      </w:r>
      <w:r>
        <w:rPr>
          <w:rFonts w:eastAsia="Times New Roman"/>
          <w:szCs w:val="24"/>
        </w:rPr>
        <w:t xml:space="preserve">α </w:t>
      </w:r>
      <w:r>
        <w:rPr>
          <w:rFonts w:eastAsia="Times New Roman"/>
          <w:szCs w:val="24"/>
        </w:rPr>
        <w:t xml:space="preserve">ουσιαστική αναδιάρθρωση της ανώτατης εκπαίδευσης με συγχωνεύσεις μεταξύ τμημάτων σε ίδια ή γειτονικά ΑΕΙ. </w:t>
      </w:r>
    </w:p>
    <w:p w14:paraId="3E37BCDC" w14:textId="77777777" w:rsidR="00462015" w:rsidRDefault="00E90EEC">
      <w:pPr>
        <w:spacing w:line="600" w:lineRule="auto"/>
        <w:ind w:firstLine="720"/>
        <w:contextualSpacing/>
        <w:jc w:val="both"/>
        <w:rPr>
          <w:rFonts w:eastAsia="Times New Roman"/>
          <w:szCs w:val="24"/>
        </w:rPr>
      </w:pPr>
      <w:r>
        <w:rPr>
          <w:rFonts w:eastAsia="Times New Roman"/>
          <w:szCs w:val="24"/>
        </w:rPr>
        <w:t>Στο πλαίσιο αυτό, νομίζω, σωστά αντιμετωπίζεται το ζήτημα των ΤΕΙ που χρονίζει με τη μετατροπή τους σε πανεπιστήμια και κατάργηση της ελληνικής ιδιομ</w:t>
      </w:r>
      <w:r>
        <w:rPr>
          <w:rFonts w:eastAsia="Times New Roman"/>
          <w:szCs w:val="24"/>
        </w:rPr>
        <w:t xml:space="preserve">ορφίας ύπαρξης δύο διαφορετικών τομέων ανώτατης εκπαίδευσης. </w:t>
      </w:r>
    </w:p>
    <w:p w14:paraId="3E37BCDD"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Εκτιμώ ότι στο σχέδιο νόμου η σχέση πανεπιστήμιου και του σχεδίου παραγωγικής ανασυγκρότησης είναι κάπως αδύναμη και θα πρέπει να την ενισχύσουμε με κατάλληλες πρωτοβουλίες. </w:t>
      </w:r>
    </w:p>
    <w:p w14:paraId="3E37BCDE" w14:textId="77777777" w:rsidR="00462015" w:rsidRDefault="00E90EEC">
      <w:pPr>
        <w:spacing w:line="600" w:lineRule="auto"/>
        <w:ind w:firstLine="720"/>
        <w:contextualSpacing/>
        <w:jc w:val="both"/>
        <w:rPr>
          <w:rFonts w:eastAsia="Times New Roman"/>
          <w:szCs w:val="24"/>
        </w:rPr>
      </w:pPr>
      <w:r>
        <w:rPr>
          <w:rFonts w:eastAsia="Times New Roman"/>
          <w:szCs w:val="24"/>
        </w:rPr>
        <w:t>Προτάσεις: Να δοθεί</w:t>
      </w:r>
      <w:r>
        <w:rPr>
          <w:rFonts w:eastAsia="Times New Roman"/>
          <w:szCs w:val="24"/>
        </w:rPr>
        <w:t xml:space="preserve"> έμφαση στη σύνδεση με την παραγωγική ανασυγκρότηση και το νέο </w:t>
      </w:r>
      <w:proofErr w:type="spellStart"/>
      <w:r>
        <w:rPr>
          <w:rFonts w:eastAsia="Times New Roman"/>
          <w:szCs w:val="24"/>
        </w:rPr>
        <w:t>αειφορικό</w:t>
      </w:r>
      <w:proofErr w:type="spellEnd"/>
      <w:r>
        <w:rPr>
          <w:rFonts w:eastAsia="Times New Roman"/>
          <w:szCs w:val="24"/>
        </w:rPr>
        <w:t xml:space="preserve"> μοντέλο, να υπάρξει στήριξη των τεχνολογικών πάρκων και συνεργασία με επιμελητήρια και την τοπική αυτοδιοίκηση, να ενδυναμωθούν οι πράσινες ειδικότητες και αυτές που σχετίζονται με το</w:t>
      </w:r>
      <w:r>
        <w:rPr>
          <w:rFonts w:eastAsia="Times New Roman"/>
          <w:szCs w:val="24"/>
        </w:rPr>
        <w:t xml:space="preserve">ν αγροτικό τομέα, για εκσυγχρονισμό και στήριξη της αγροτικής παραγωγής και να </w:t>
      </w:r>
      <w:r>
        <w:rPr>
          <w:rFonts w:eastAsia="Times New Roman"/>
          <w:szCs w:val="24"/>
        </w:rPr>
        <w:lastRenderedPageBreak/>
        <w:t xml:space="preserve">δοθεί ειδικό βάρος στα γεωπονικά </w:t>
      </w:r>
      <w:r>
        <w:rPr>
          <w:rFonts w:eastAsia="Times New Roman"/>
          <w:szCs w:val="24"/>
        </w:rPr>
        <w:t>τ</w:t>
      </w:r>
      <w:r>
        <w:rPr>
          <w:rFonts w:eastAsia="Times New Roman"/>
          <w:szCs w:val="24"/>
        </w:rPr>
        <w:t xml:space="preserve">μήματα Βιολογικής Γεωργίας και Κτηνοτροφίας και στα </w:t>
      </w:r>
      <w:r>
        <w:rPr>
          <w:rFonts w:eastAsia="Times New Roman"/>
          <w:szCs w:val="24"/>
        </w:rPr>
        <w:t>τ</w:t>
      </w:r>
      <w:r>
        <w:rPr>
          <w:rFonts w:eastAsia="Times New Roman"/>
          <w:szCs w:val="24"/>
        </w:rPr>
        <w:t xml:space="preserve">μήματα Ζωικής Παραγωγής. </w:t>
      </w:r>
    </w:p>
    <w:p w14:paraId="3E37BCDF" w14:textId="77777777" w:rsidR="00462015" w:rsidRDefault="00E90EEC">
      <w:pPr>
        <w:spacing w:line="600" w:lineRule="auto"/>
        <w:ind w:firstLine="720"/>
        <w:contextualSpacing/>
        <w:jc w:val="both"/>
        <w:rPr>
          <w:rFonts w:eastAsia="Times New Roman"/>
          <w:szCs w:val="24"/>
        </w:rPr>
      </w:pPr>
      <w:r>
        <w:rPr>
          <w:rFonts w:eastAsia="Times New Roman"/>
          <w:szCs w:val="24"/>
        </w:rPr>
        <w:t>Ο πρωτογενής τομέας χρειάζεται τη στήριξη της Κυβέρνησης και την</w:t>
      </w:r>
      <w:r>
        <w:rPr>
          <w:rFonts w:eastAsia="Times New Roman"/>
          <w:szCs w:val="24"/>
        </w:rPr>
        <w:t xml:space="preserve"> ενδυνάμωση των υπαρχόντων αγρονομικών ινστιτούτων. </w:t>
      </w:r>
    </w:p>
    <w:p w14:paraId="3E37BCE0"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Το άσυλο να είναι άσυλο κυκλοφορίας των ιδεών, όχι αισθητική και λειτουργική υποβάθμιση. Δεν είναι σωστό οι μαύροι τοίχοι των σχολών και η παρακμιακή εικόνα να συνδέονται με την Αριστερά. </w:t>
      </w:r>
    </w:p>
    <w:p w14:paraId="3E37BCE1" w14:textId="77777777" w:rsidR="00462015" w:rsidRDefault="00E90EEC">
      <w:pPr>
        <w:spacing w:line="600" w:lineRule="auto"/>
        <w:ind w:firstLine="720"/>
        <w:contextualSpacing/>
        <w:jc w:val="both"/>
        <w:rPr>
          <w:rFonts w:eastAsia="Times New Roman"/>
          <w:szCs w:val="24"/>
        </w:rPr>
      </w:pPr>
      <w:r>
        <w:rPr>
          <w:rFonts w:eastAsia="Times New Roman"/>
          <w:szCs w:val="24"/>
        </w:rPr>
        <w:t>Τέλος, θέλω να</w:t>
      </w:r>
      <w:r>
        <w:rPr>
          <w:rFonts w:eastAsia="Times New Roman"/>
          <w:szCs w:val="24"/>
        </w:rPr>
        <w:t xml:space="preserve"> πω ότι λίγο περισσότερο ανταγωνιστική παιδεία ή λίγο περισσότερη έρευνα και τεχνολογία δεν θα σώσει τον πλανήτη και τις κοινωνίες που καταρρέουν. Χρειαζόμαστε ολιστική γνώση και ποιοτική παιδεία.</w:t>
      </w:r>
    </w:p>
    <w:p w14:paraId="3E37BCE2" w14:textId="77777777" w:rsidR="00462015" w:rsidRDefault="00E90EEC">
      <w:pPr>
        <w:spacing w:line="600" w:lineRule="auto"/>
        <w:ind w:firstLine="720"/>
        <w:contextualSpacing/>
        <w:jc w:val="both"/>
        <w:rPr>
          <w:rFonts w:eastAsia="Times New Roman"/>
          <w:szCs w:val="24"/>
        </w:rPr>
      </w:pPr>
      <w:r>
        <w:rPr>
          <w:rFonts w:eastAsia="Times New Roman"/>
          <w:szCs w:val="24"/>
        </w:rPr>
        <w:t>Ευχαριστώ πάρα πολύ.</w:t>
      </w:r>
    </w:p>
    <w:p w14:paraId="3E37BCE3" w14:textId="77777777" w:rsidR="00462015" w:rsidRDefault="00E90EEC">
      <w:pPr>
        <w:spacing w:line="600" w:lineRule="auto"/>
        <w:ind w:firstLine="720"/>
        <w:contextualSpacing/>
        <w:jc w:val="center"/>
        <w:rPr>
          <w:rFonts w:eastAsia="Times New Roman"/>
          <w:szCs w:val="24"/>
        </w:rPr>
      </w:pPr>
      <w:r>
        <w:rPr>
          <w:rFonts w:eastAsia="Times New Roman"/>
          <w:szCs w:val="24"/>
        </w:rPr>
        <w:t>(Χειροκροτήματα)</w:t>
      </w:r>
    </w:p>
    <w:p w14:paraId="3E37BCE4" w14:textId="77777777" w:rsidR="00462015" w:rsidRDefault="00E90EE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Τελευταία ομιλήτρια είναι η ανεξάρτητη Βουλευτής κ</w:t>
      </w:r>
      <w:r>
        <w:rPr>
          <w:rFonts w:eastAsia="Times New Roman"/>
          <w:szCs w:val="24"/>
        </w:rPr>
        <w:t>.</w:t>
      </w:r>
      <w:r>
        <w:rPr>
          <w:rFonts w:eastAsia="Times New Roman"/>
          <w:szCs w:val="24"/>
        </w:rPr>
        <w:t xml:space="preserve"> Θεοδώρα </w:t>
      </w:r>
      <w:proofErr w:type="spellStart"/>
      <w:r>
        <w:rPr>
          <w:rFonts w:eastAsia="Times New Roman"/>
          <w:szCs w:val="24"/>
        </w:rPr>
        <w:t>Μεγαλοοικονόμου</w:t>
      </w:r>
      <w:proofErr w:type="spellEnd"/>
      <w:r>
        <w:rPr>
          <w:rFonts w:eastAsia="Times New Roman"/>
          <w:szCs w:val="24"/>
        </w:rPr>
        <w:t xml:space="preserve">. </w:t>
      </w:r>
    </w:p>
    <w:p w14:paraId="3E37BCE5" w14:textId="77777777" w:rsidR="00462015" w:rsidRDefault="00E90EEC">
      <w:pPr>
        <w:spacing w:line="600" w:lineRule="auto"/>
        <w:ind w:firstLine="720"/>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Ευχαριστώ, κύριε Πρόεδρε.</w:t>
      </w:r>
    </w:p>
    <w:p w14:paraId="3E37BCE6" w14:textId="77777777" w:rsidR="00462015" w:rsidRDefault="00E90EEC">
      <w:pPr>
        <w:spacing w:line="600" w:lineRule="auto"/>
        <w:ind w:firstLine="720"/>
        <w:contextualSpacing/>
        <w:jc w:val="both"/>
        <w:rPr>
          <w:rFonts w:eastAsia="Times New Roman"/>
          <w:szCs w:val="24"/>
        </w:rPr>
      </w:pPr>
      <w:r>
        <w:rPr>
          <w:rFonts w:eastAsia="Times New Roman"/>
          <w:szCs w:val="24"/>
        </w:rPr>
        <w:lastRenderedPageBreak/>
        <w:t>Κύριοι Υπουργοί, κύριοι συνάδελφοι –κυρία δεν υπάρχει τώρα εδώ- κατ’ αρχάς αναγνωρίζουμε ότι το νομοσχέδιο που συζητάμε σήμερα αφορά την τριτοβάθμια εκπαίδευση και δεν έρχεται με την κατεπείγουσα διαδικασία. Αυτό είναι κάτι πρωτοφανές, γιατί το τελευταίο δ</w:t>
      </w:r>
      <w:r>
        <w:rPr>
          <w:rFonts w:eastAsia="Times New Roman"/>
          <w:szCs w:val="24"/>
        </w:rPr>
        <w:t xml:space="preserve">ιάστημα είχαμε συνηθίσει να έρχονται όλα ως κατεπείγοντα. Όμως, πράγματι, η κοινοβουλευτική διαδικασία διήρκεσε μόνο λίγες ημέρες. </w:t>
      </w:r>
      <w:r>
        <w:rPr>
          <w:rFonts w:eastAsia="Times New Roman"/>
          <w:szCs w:val="24"/>
        </w:rPr>
        <w:t>Σ</w:t>
      </w:r>
      <w:r>
        <w:rPr>
          <w:rFonts w:eastAsia="Times New Roman"/>
          <w:szCs w:val="24"/>
        </w:rPr>
        <w:t>τις επιτροπές συζητήθηκε πολύ γρήγορα, αλλά ήρθε και μ</w:t>
      </w:r>
      <w:r>
        <w:rPr>
          <w:rFonts w:eastAsia="Times New Roman"/>
          <w:szCs w:val="24"/>
        </w:rPr>
        <w:t>ί</w:t>
      </w:r>
      <w:r>
        <w:rPr>
          <w:rFonts w:eastAsia="Times New Roman"/>
          <w:szCs w:val="24"/>
        </w:rPr>
        <w:t>α βροχή από τροπολογίες άσχετες με το θέμα αυτό που αφορούσαν άλλα Υπ</w:t>
      </w:r>
      <w:r>
        <w:rPr>
          <w:rFonts w:eastAsia="Times New Roman"/>
          <w:szCs w:val="24"/>
        </w:rPr>
        <w:t xml:space="preserve">ουργεία και τις οποίες δεν προλάβαμε καν να δούμε. </w:t>
      </w:r>
    </w:p>
    <w:p w14:paraId="3E37BCE7" w14:textId="77777777" w:rsidR="00462015" w:rsidRDefault="00E90EEC">
      <w:pPr>
        <w:spacing w:line="600" w:lineRule="auto"/>
        <w:ind w:firstLine="720"/>
        <w:contextualSpacing/>
        <w:jc w:val="both"/>
        <w:rPr>
          <w:rFonts w:eastAsia="Times New Roman"/>
          <w:szCs w:val="24"/>
        </w:rPr>
      </w:pPr>
      <w:r>
        <w:rPr>
          <w:rFonts w:eastAsia="Times New Roman"/>
          <w:szCs w:val="24"/>
        </w:rPr>
        <w:t>Δεν μας ενδιέφερε ούτε ο χρόνος ούτε η διαδικασία που ακολουθήθηκε. Το ζήτημα ήταν, προφανώς, το είδος της παιδείας που θέλαμε να ερευνήσουμε, πώς τελικά θα μπορέσουμε να το ελέγξουμε και τι θα επιδιώξουμ</w:t>
      </w:r>
      <w:r>
        <w:rPr>
          <w:rFonts w:eastAsia="Times New Roman"/>
          <w:szCs w:val="24"/>
        </w:rPr>
        <w:t>ε με αυτά. Έτσι, σε μ</w:t>
      </w:r>
      <w:r>
        <w:rPr>
          <w:rFonts w:eastAsia="Times New Roman"/>
          <w:szCs w:val="24"/>
        </w:rPr>
        <w:t>ί</w:t>
      </w:r>
      <w:r>
        <w:rPr>
          <w:rFonts w:eastAsia="Times New Roman"/>
          <w:szCs w:val="24"/>
        </w:rPr>
        <w:t>α πραγματικά πολιτισμένη χώρα του δυτικού κόσμου βλέπουμε ότι η αντιπαράθεση που έχουμε είναι καθαρά κομματική. Τα κόμματα, δηλαδή, προσπαθούν να έχουν αντιπαραθέσεις, ώστε να δείξουν στους ψηφοφόρους τους ποιος θα έχει την μεγαλύτερη</w:t>
      </w:r>
      <w:r>
        <w:rPr>
          <w:rFonts w:eastAsia="Times New Roman"/>
          <w:szCs w:val="24"/>
        </w:rPr>
        <w:t xml:space="preserve"> αντιπαράθεση. </w:t>
      </w:r>
    </w:p>
    <w:p w14:paraId="3E37BCE8" w14:textId="77777777" w:rsidR="00462015" w:rsidRDefault="00E90EEC">
      <w:pPr>
        <w:spacing w:line="600" w:lineRule="auto"/>
        <w:ind w:firstLine="720"/>
        <w:contextualSpacing/>
        <w:jc w:val="both"/>
        <w:rPr>
          <w:rFonts w:eastAsia="Times New Roman"/>
          <w:szCs w:val="24"/>
        </w:rPr>
      </w:pPr>
      <w:r>
        <w:rPr>
          <w:rFonts w:eastAsia="Times New Roman"/>
          <w:szCs w:val="24"/>
        </w:rPr>
        <w:t xml:space="preserve">Το επίπεδο του πολιτισμού μιας χώρας φαίνεται από το πόσο σταθερό είναι το εκπαιδευτικό της σύστημα. Εδώ βλέπουμε </w:t>
      </w:r>
      <w:r>
        <w:rPr>
          <w:rFonts w:eastAsia="Times New Roman"/>
          <w:szCs w:val="24"/>
        </w:rPr>
        <w:lastRenderedPageBreak/>
        <w:t>το εκπαιδευτικό μας σύστημα να είναι τελείως παροδικό. Κάθε κυβέρνηση έχει σαν στόχο να αλλάζει το εκπαιδευτικό της σύστημα θέ</w:t>
      </w:r>
      <w:r>
        <w:rPr>
          <w:rFonts w:eastAsia="Times New Roman"/>
          <w:szCs w:val="24"/>
        </w:rPr>
        <w:t xml:space="preserve">λοντας να δείξει ότι θα κάνει κάτι πιο πρωτοποριακό. Άσχετα με το αν η προηγούμενη κυβέρνηση είχα κάνει κάτι σωστό, η επόμενη ήθελε να το κατακρημνίσει θέλοντας να δείξει ότι θα κάνει κάτι πιο σωστό. </w:t>
      </w:r>
    </w:p>
    <w:p w14:paraId="3E37BCE9"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Αυτό είναι κάτι που θεωρώ τελείως αδικαιολόγητο. Δηλαδή</w:t>
      </w:r>
      <w:r>
        <w:rPr>
          <w:rFonts w:eastAsia="Times New Roman" w:cs="Times New Roman"/>
          <w:szCs w:val="24"/>
        </w:rPr>
        <w:t>, δεν μπορούμε να κρατήσουμε κάτι που ο προηγούμενος έχει κάνει σωστά; Θέλουμε να το κατακρημνίσουμε για να δείξουμε ότι θα φτιάξουμε κάτι πιο σωστό. Δεν μπορεί κανένας να κρατήσει κάτι που θεωρεί σωστό; Όσα χρόνια παρακολουθώ τις κυβερνήσεις, βλέπω ότι κα</w:t>
      </w:r>
      <w:r>
        <w:rPr>
          <w:rFonts w:eastAsia="Times New Roman" w:cs="Times New Roman"/>
          <w:szCs w:val="24"/>
        </w:rPr>
        <w:t>μ</w:t>
      </w:r>
      <w:r>
        <w:rPr>
          <w:rFonts w:eastAsia="Times New Roman" w:cs="Times New Roman"/>
          <w:szCs w:val="24"/>
        </w:rPr>
        <w:t xml:space="preserve">μία δεν έχει κρατήσει κάτι, άσχετα από πού προέρχεται αυτό, ακόμα κι αν είναι σωστό. </w:t>
      </w:r>
    </w:p>
    <w:p w14:paraId="3E37BCEA"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σημειώσω ότι δεν υπήρξε διαβούλευση με τους φορείς. Οι φορείς πέρασαν πάρα πολύ γρήγορα από μπροστά μας και δεν μπόρεσε να γίνει ένας πραγματικός διά</w:t>
      </w:r>
      <w:r>
        <w:rPr>
          <w:rFonts w:eastAsia="Times New Roman" w:cs="Times New Roman"/>
          <w:szCs w:val="24"/>
        </w:rPr>
        <w:t xml:space="preserve">λογος μέσα από τον οποίο θα μπορούσαμε να ακούσουμε τις προθέσεις και τις αντιρρήσεις τους. Ήταν ένας πάρα πολύ επιφανειακός διάλογος. </w:t>
      </w:r>
    </w:p>
    <w:p w14:paraId="3E37BCEB"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Αυτός είναι και ο λόγος που οι </w:t>
      </w:r>
      <w:r>
        <w:rPr>
          <w:rFonts w:eastAsia="Times New Roman" w:cs="Times New Roman"/>
          <w:szCs w:val="24"/>
        </w:rPr>
        <w:t>π</w:t>
      </w:r>
      <w:r>
        <w:rPr>
          <w:rFonts w:eastAsia="Times New Roman" w:cs="Times New Roman"/>
          <w:szCs w:val="24"/>
        </w:rPr>
        <w:t>ρυτάνεις του Ελληνικού Πανεπιστήμιου εξήγγειλαν ότι θα κάνουν διακοπή των μεταπτυχιακών.</w:t>
      </w:r>
      <w:r>
        <w:rPr>
          <w:rFonts w:eastAsia="Times New Roman" w:cs="Times New Roman"/>
          <w:szCs w:val="24"/>
        </w:rPr>
        <w:t xml:space="preserve"> Διότι, όπως τους παρουσιάστηκαν οι προθέσεις σας, κύριε Υπουργέ, είδαν ότι δεν θα πάρουν τα χρήματα που θέλουν και ότι τα μεταπτυχιακά δεν θα μπορούν να πληρωθούν, όπως θα έπρεπε. Γι’ αυτό και εκείνοι είπαν ότι θα καταργήσουν τα προγράμματα. </w:t>
      </w:r>
    </w:p>
    <w:p w14:paraId="3E37BCEC"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πρωτοβουλία του Υπουργείου δεν ήταν αυτή που έπρεπε. Έπρεπε να έχει γίνει ένας προγραμματισμός σύμφωνα με τον οποίο να μπορέσει να υπάρξει δωρεάν φοίτηση για μερίδα φοιτητών που δεν έχουν να πληρώσουν. Επίσης, θα έπρεπε να έχει γίνει ένας σωστός </w:t>
      </w:r>
      <w:proofErr w:type="spellStart"/>
      <w:r>
        <w:rPr>
          <w:rFonts w:eastAsia="Times New Roman" w:cs="Times New Roman"/>
          <w:szCs w:val="24"/>
        </w:rPr>
        <w:t>εξορθολογι</w:t>
      </w:r>
      <w:r>
        <w:rPr>
          <w:rFonts w:eastAsia="Times New Roman" w:cs="Times New Roman"/>
          <w:szCs w:val="24"/>
        </w:rPr>
        <w:t>σμός</w:t>
      </w:r>
      <w:proofErr w:type="spellEnd"/>
      <w:r>
        <w:rPr>
          <w:rFonts w:eastAsia="Times New Roman" w:cs="Times New Roman"/>
          <w:szCs w:val="24"/>
        </w:rPr>
        <w:t xml:space="preserve"> στα κόστη, μ</w:t>
      </w:r>
      <w:r>
        <w:rPr>
          <w:rFonts w:eastAsia="Times New Roman" w:cs="Times New Roman"/>
          <w:szCs w:val="24"/>
        </w:rPr>
        <w:t>ί</w:t>
      </w:r>
      <w:r>
        <w:rPr>
          <w:rFonts w:eastAsia="Times New Roman" w:cs="Times New Roman"/>
          <w:szCs w:val="24"/>
        </w:rPr>
        <w:t>α κατάλληλη συνεννόηση και μ</w:t>
      </w:r>
      <w:r>
        <w:rPr>
          <w:rFonts w:eastAsia="Times New Roman" w:cs="Times New Roman"/>
          <w:szCs w:val="24"/>
        </w:rPr>
        <w:t>ί</w:t>
      </w:r>
      <w:r>
        <w:rPr>
          <w:rFonts w:eastAsia="Times New Roman" w:cs="Times New Roman"/>
          <w:szCs w:val="24"/>
        </w:rPr>
        <w:t xml:space="preserve">α πραγματική διαβούλευση με τους καθηγητές πανεπιστημίου και όχι «παίρνω μια απόφαση και αυτό πρέπει να γίνει». Αυτός ο τρόπος συνεννόησης με τους ακαδημαϊκούς δεν ήταν ο σωστός. Και η αντίδραση των καθηγητών </w:t>
      </w:r>
      <w:r>
        <w:rPr>
          <w:rFonts w:eastAsia="Times New Roman" w:cs="Times New Roman"/>
          <w:szCs w:val="24"/>
        </w:rPr>
        <w:t>ήταν φυσιολογική. Διότι δεν ήρθατε σε πραγματική συνεννόηση. Γι’ αυτό ξεσηκώθηκε ο ακαδημαϊκός κόσμος. Η αντίδραση θα μπορούσε να είχε αποφευχθεί αν υπήρχε περισσότερη συζήτηση στο νομοσχέδιο.</w:t>
      </w:r>
    </w:p>
    <w:p w14:paraId="3E37BCED"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θα ήθελα να αναφερθώ στη διάταξη για το ακαδημαϊκό άσυλο. </w:t>
      </w:r>
      <w:r>
        <w:rPr>
          <w:rFonts w:eastAsia="Times New Roman" w:cs="Times New Roman"/>
          <w:szCs w:val="24"/>
        </w:rPr>
        <w:t>Βλέπω ότι το ακαδημαϊκό άσυλο εξελίσσεται σε μ</w:t>
      </w:r>
      <w:r>
        <w:rPr>
          <w:rFonts w:eastAsia="Times New Roman" w:cs="Times New Roman"/>
          <w:szCs w:val="24"/>
        </w:rPr>
        <w:t>ί</w:t>
      </w:r>
      <w:r>
        <w:rPr>
          <w:rFonts w:eastAsia="Times New Roman" w:cs="Times New Roman"/>
          <w:szCs w:val="24"/>
        </w:rPr>
        <w:t>α οπισθοδρόμηση. Δηλαδή, δεν θα μπορούν οι διωκτικές αρχές να εκτελέσουν το έργο τους, διότι δεν διαχωρίζετε ποιο θα είναι το κακούργημα και ποιο θα είναι το πλημμέλημα. Πώς θα ξεχωρίσουν τα αδικήματα αυτά; Πώ</w:t>
      </w:r>
      <w:r>
        <w:rPr>
          <w:rFonts w:eastAsia="Times New Roman" w:cs="Times New Roman"/>
          <w:szCs w:val="24"/>
        </w:rPr>
        <w:t>ς θα μπορέσει η αρχή να ξεχωρίσει ποιο είναι το πλημμέλημα και ποιο είναι το κακούργημα; Πρέπει να κινδυνεύσει η σωματική ακεραιότητα κάποιου; Πρέπει να χτυπηθεί κάποιος με μαχαίρι για να μπορέσουμε να πούμε ποιο είναι το κακούργημα και ποιο είναι το πλημμ</w:t>
      </w:r>
      <w:r>
        <w:rPr>
          <w:rFonts w:eastAsia="Times New Roman" w:cs="Times New Roman"/>
          <w:szCs w:val="24"/>
        </w:rPr>
        <w:t>έλημα; Όταν θα μπουν οι άλλοι να καταστρέψουν την περιουσία του πανεπιστημίου, θα αναρωτιόμαστε αν είναι κακούργημα ή αν είναι πλημμέλημα; Ποιος θα το προσδιορίσει αυτό; Δεν μπορώ να αντιληφθώ πώς θα αποφασίσουμε ποιο είναι το κακούργημα και ποιο το πλημμέ</w:t>
      </w:r>
      <w:r>
        <w:rPr>
          <w:rFonts w:eastAsia="Times New Roman" w:cs="Times New Roman"/>
          <w:szCs w:val="24"/>
        </w:rPr>
        <w:t xml:space="preserve">λημα. </w:t>
      </w:r>
    </w:p>
    <w:p w14:paraId="3E37BCEE"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 θα ήθελα να αναφερθώ στο θέμα των φοιτητών. Οι φοιτητές πρέπει να έχουν λόγο, αλλά σε ορισμένα θέματα. Δεν μπορούν να αποφασίζουν οι φοιτητές για ζητήματα που δεν τους αφορούν. Δεν μπορούν να λαμβάνουν μέ</w:t>
      </w:r>
      <w:r>
        <w:rPr>
          <w:rFonts w:eastAsia="Times New Roman" w:cs="Times New Roman"/>
          <w:szCs w:val="24"/>
        </w:rPr>
        <w:lastRenderedPageBreak/>
        <w:t xml:space="preserve">ρος σε διάφορα θέματα </w:t>
      </w:r>
      <w:r>
        <w:rPr>
          <w:rFonts w:eastAsia="Times New Roman" w:cs="Times New Roman"/>
          <w:szCs w:val="24"/>
        </w:rPr>
        <w:t xml:space="preserve">που αφορούν αποκλειστικά τους καθηγητές. Δεν μπορούν να λαμβάνουν μέρος σε όλα. Οι φοιτητές μπορούν να λάβουν μέρος σε αυτά που αφορούν τους φοιτητές. </w:t>
      </w:r>
    </w:p>
    <w:p w14:paraId="3E37BCEF"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E37BCF0"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w:t>
      </w:r>
      <w:r>
        <w:rPr>
          <w:rFonts w:eastAsia="Times New Roman" w:cs="Times New Roman"/>
          <w:szCs w:val="24"/>
        </w:rPr>
        <w:t xml:space="preserve">ρόεδρε, σας παρακαλώ. </w:t>
      </w:r>
    </w:p>
    <w:p w14:paraId="3E37BCF1"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στο θέμα των </w:t>
      </w:r>
      <w:r>
        <w:rPr>
          <w:rFonts w:eastAsia="Times New Roman" w:cs="Times New Roman"/>
          <w:szCs w:val="24"/>
        </w:rPr>
        <w:t>α</w:t>
      </w:r>
      <w:r>
        <w:rPr>
          <w:rFonts w:eastAsia="Times New Roman" w:cs="Times New Roman"/>
          <w:szCs w:val="24"/>
        </w:rPr>
        <w:t xml:space="preserve">τόμων </w:t>
      </w:r>
      <w:r>
        <w:rPr>
          <w:rFonts w:eastAsia="Times New Roman" w:cs="Times New Roman"/>
          <w:szCs w:val="24"/>
        </w:rPr>
        <w:t>μ</w:t>
      </w:r>
      <w:r>
        <w:rPr>
          <w:rFonts w:eastAsia="Times New Roman" w:cs="Times New Roman"/>
          <w:szCs w:val="24"/>
        </w:rPr>
        <w:t xml:space="preserve">ε </w:t>
      </w:r>
      <w:r>
        <w:rPr>
          <w:rFonts w:eastAsia="Times New Roman" w:cs="Times New Roman"/>
          <w:szCs w:val="24"/>
        </w:rPr>
        <w:t>ε</w:t>
      </w:r>
      <w:r>
        <w:rPr>
          <w:rFonts w:eastAsia="Times New Roman" w:cs="Times New Roman"/>
          <w:szCs w:val="24"/>
        </w:rPr>
        <w:t xml:space="preserve">ιδικές </w:t>
      </w:r>
      <w:r>
        <w:rPr>
          <w:rFonts w:eastAsia="Times New Roman" w:cs="Times New Roman"/>
          <w:szCs w:val="24"/>
        </w:rPr>
        <w:t>α</w:t>
      </w:r>
      <w:r>
        <w:rPr>
          <w:rFonts w:eastAsia="Times New Roman" w:cs="Times New Roman"/>
          <w:szCs w:val="24"/>
        </w:rPr>
        <w:t xml:space="preserve">νάγκες. Πρέπει να φερθούμε με ιδιαίτερη ευαισθησία στα άτομα με ειδικές ανάγκες, διότι πασχίζουν να ξεπεράσουν την αναπηρία τους. </w:t>
      </w:r>
      <w:r>
        <w:rPr>
          <w:rFonts w:eastAsia="Times New Roman" w:cs="Times New Roman"/>
          <w:szCs w:val="24"/>
        </w:rPr>
        <w:t>Ο</w:t>
      </w:r>
      <w:r>
        <w:rPr>
          <w:rFonts w:eastAsia="Times New Roman" w:cs="Times New Roman"/>
          <w:szCs w:val="24"/>
        </w:rPr>
        <w:t>ι γονείς και τα παιδιά αυτά πρέπει να έχουν ιδιαίτερη μεταχείρ</w:t>
      </w:r>
      <w:r>
        <w:rPr>
          <w:rFonts w:eastAsia="Times New Roman" w:cs="Times New Roman"/>
          <w:szCs w:val="24"/>
        </w:rPr>
        <w:t xml:space="preserve">ιση και πρέπει στην πραγματικότητα να τους φερθούμε τελείως διαφορετικά, καθώς έχουν μεγάλη ανάγκη. </w:t>
      </w:r>
    </w:p>
    <w:p w14:paraId="3E37BCF2"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Επίσης, η τροπολογία με γενικό αριθμό 1176 και ειδικό 118 αφορά τους χώρους προσωρινής φιλοξενίας προσφύγων και μεταναστών. Συγκεκριμένα, είναι μ</w:t>
      </w:r>
      <w:r>
        <w:rPr>
          <w:rFonts w:eastAsia="Times New Roman" w:cs="Times New Roman"/>
          <w:szCs w:val="24"/>
        </w:rPr>
        <w:t>ί</w:t>
      </w:r>
      <w:r>
        <w:rPr>
          <w:rFonts w:eastAsia="Times New Roman" w:cs="Times New Roman"/>
          <w:szCs w:val="24"/>
        </w:rPr>
        <w:t>α τροπολο</w:t>
      </w:r>
      <w:r>
        <w:rPr>
          <w:rFonts w:eastAsia="Times New Roman" w:cs="Times New Roman"/>
          <w:szCs w:val="24"/>
        </w:rPr>
        <w:t>γία που αφορά διάφορα δεδομένα σε σχέση με τους πολεοδομικούς όρους που διέπουν τις προσωρινές δομές και αφορούν τον σεβασμό προς το περιβάλλον.</w:t>
      </w:r>
    </w:p>
    <w:p w14:paraId="3E37BCF3"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 xml:space="preserve">Έχουν μεσολαβήσει δύο χρόνια από τότε και δεν έχουν ξεπεραστεί τα προβλήματα της φιλοξενίας των μεταναστών και </w:t>
      </w:r>
      <w:r>
        <w:rPr>
          <w:rFonts w:eastAsia="Times New Roman" w:cs="Times New Roman"/>
          <w:szCs w:val="24"/>
        </w:rPr>
        <w:lastRenderedPageBreak/>
        <w:t>των προσφύγων. Πρέπει να παρθούν αποφάσεις για το πώς θα φιλοξενηθούν και το πώς θα οριστικοποιηθεί πλέον το πού θα μείνουν και πώς θα τακτοποιηθούν αυτοί οι άνθρωποι. Έχουν μεσολαβήσει δύο χρόνια και οι μετανάστες εξακολουθούν να έρχονται. Πρέπει να λάβετ</w:t>
      </w:r>
      <w:r>
        <w:rPr>
          <w:rFonts w:eastAsia="Times New Roman" w:cs="Times New Roman"/>
          <w:szCs w:val="24"/>
        </w:rPr>
        <w:t xml:space="preserve">ε ορισμένες συστηματικές αποφάσεις. </w:t>
      </w:r>
    </w:p>
    <w:p w14:paraId="3E37BCF4"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E37BCF5" w14:textId="77777777" w:rsidR="00462015" w:rsidRDefault="00E90E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3E37BCF6" w14:textId="77777777" w:rsidR="00462015" w:rsidRDefault="00E90EEC">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E37BCF7" w14:textId="77777777" w:rsidR="00462015" w:rsidRDefault="00E90EEC">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E37BCF8" w14:textId="77777777" w:rsidR="00462015" w:rsidRDefault="00E90EEC">
      <w:pPr>
        <w:spacing w:line="600" w:lineRule="auto"/>
        <w:ind w:firstLine="720"/>
        <w:contextualSpacing/>
        <w:jc w:val="both"/>
        <w:rPr>
          <w:rFonts w:eastAsia="Times New Roman" w:cs="Times New Roman"/>
          <w:b/>
          <w:bCs/>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Με</w:t>
      </w:r>
      <w:r>
        <w:rPr>
          <w:rFonts w:eastAsia="Times New Roman" w:cs="Times New Roman"/>
          <w:szCs w:val="24"/>
        </w:rPr>
        <w:t xml:space="preserve"> τη συναίνεση του Σώματος και ώρα 0.37΄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Τρίτη 1</w:t>
      </w:r>
      <w:r>
        <w:rPr>
          <w:rFonts w:eastAsia="Times New Roman" w:cs="Times New Roman"/>
          <w:szCs w:val="24"/>
          <w:vertAlign w:val="superscript"/>
        </w:rPr>
        <w:t>η</w:t>
      </w:r>
      <w:r>
        <w:rPr>
          <w:rFonts w:eastAsia="Times New Roman" w:cs="Times New Roman"/>
          <w:szCs w:val="24"/>
        </w:rPr>
        <w:t xml:space="preserve"> Αυγούστου 2017 και ώρα 10.00΄, με αντικείμενο εργασιών του Σώματος: νομοθετική εργασία, συνέχιση της συζήτησης και ψήφιση του σχεδίου νόμου του Υπουργείου Παιδείας, Έρευνας και</w:t>
      </w:r>
      <w:r>
        <w:rPr>
          <w:rFonts w:eastAsia="Times New Roman" w:cs="Times New Roman"/>
          <w:szCs w:val="24"/>
        </w:rPr>
        <w:t xml:space="preserve"> Θρησκευμάτων</w:t>
      </w:r>
      <w:r>
        <w:rPr>
          <w:rFonts w:eastAsia="Times New Roman" w:cs="Times New Roman"/>
          <w:szCs w:val="24"/>
        </w:rPr>
        <w:t>:</w:t>
      </w:r>
      <w:r>
        <w:rPr>
          <w:rFonts w:eastAsia="Times New Roman" w:cs="Times New Roman"/>
          <w:szCs w:val="24"/>
        </w:rPr>
        <w:t xml:space="preserve"> «Οργάνωση και λειτουργία της ανώτατης εκπαίδευσης, ρυθμίσεις για την έρευνα και άλλες διατάξεις</w:t>
      </w:r>
      <w:r>
        <w:rPr>
          <w:rFonts w:eastAsia="Times New Roman" w:cs="Times New Roman"/>
          <w:b/>
          <w:bCs/>
          <w:szCs w:val="24"/>
        </w:rPr>
        <w:t>».</w:t>
      </w:r>
    </w:p>
    <w:p w14:paraId="3E37BCF9" w14:textId="77777777" w:rsidR="00462015" w:rsidRDefault="00E90EEC">
      <w:pPr>
        <w:spacing w:line="600" w:lineRule="auto"/>
        <w:ind w:left="720"/>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4620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2ijzxxdzY6o/t9I6HZirHEKV8Xg=" w:salt="atCNxP7/6r5YGwHL2oqc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15"/>
    <w:rsid w:val="0036220C"/>
    <w:rsid w:val="00462015"/>
    <w:rsid w:val="00E848F6"/>
    <w:rsid w:val="00E90E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B5D4"/>
  <w15:docId w15:val="{DBE33FC4-5B52-4FD9-8C0A-D804DCE8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60A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B6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490</MetadataID>
    <Session xmlns="641f345b-441b-4b81-9152-adc2e73ba5e1">Β´</Session>
    <Date xmlns="641f345b-441b-4b81-9152-adc2e73ba5e1">2017-07-30T21:00:00+00:00</Date>
    <Status xmlns="641f345b-441b-4b81-9152-adc2e73ba5e1">
      <Url>http://srv-sp1/praktika/Lists/Incoming_Metadata/EditForm.aspx?ID=490&amp;Source=/praktika/Recordings_Library/Forms/AllItems.aspx</Url>
      <Description>Δημοσιεύτηκε</Description>
    </Status>
    <Meeting xmlns="641f345b-441b-4b81-9152-adc2e73ba5e1">ΡΞΒ´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FA3113-2D8F-41C2-A00C-EB5A928EC221}">
  <ds:schemaRefs>
    <ds:schemaRef ds:uri="641f345b-441b-4b81-9152-adc2e73ba5e1"/>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3F9F39B-BB6B-469C-A37F-656B6141B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525A40-4291-4DE1-B7AD-460E8D403F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411</Pages>
  <Words>77857</Words>
  <Characters>420433</Characters>
  <Application>Microsoft Office Word</Application>
  <DocSecurity>0</DocSecurity>
  <Lines>3503</Lines>
  <Paragraphs>994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2017-08-04T10:29:00Z</dcterms:created>
  <dcterms:modified xsi:type="dcterms:W3CDTF">2017-08-04T10:31:00Z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