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57D8A" w14:textId="77777777" w:rsidR="00717D0D" w:rsidRPr="00717D0D" w:rsidRDefault="00717D0D" w:rsidP="00717D0D">
      <w:pPr>
        <w:spacing w:after="200" w:line="360" w:lineRule="auto"/>
        <w:rPr>
          <w:ins w:id="0" w:author="Φλούδα Χριστίνα" w:date="2017-10-05T11:02:00Z"/>
          <w:rFonts w:eastAsia="Times New Roman"/>
          <w:szCs w:val="24"/>
          <w:lang w:eastAsia="en-US"/>
        </w:rPr>
      </w:pPr>
      <w:bookmarkStart w:id="1" w:name="_GoBack"/>
      <w:bookmarkEnd w:id="1"/>
      <w:ins w:id="2" w:author="Φλούδα Χριστίνα" w:date="2017-10-05T11:02:00Z">
        <w:r w:rsidRPr="00717D0D">
          <w:rPr>
            <w:rFonts w:eastAsia="Times New Roman"/>
            <w:szCs w:val="24"/>
            <w:lang w:eastAsia="en-US"/>
          </w:rPr>
          <w:t>(Σημείωση: Ο παρακάτω πίνακας περιεχομένων δεν αποτελεί το τελικό κείμενο, διότι εκκρεμούν ορθογραφικές και συντακτικές διορθώσεις)</w:t>
        </w:r>
      </w:ins>
    </w:p>
    <w:p w14:paraId="5C2DFE75" w14:textId="77777777" w:rsidR="00717D0D" w:rsidRPr="00717D0D" w:rsidRDefault="00717D0D" w:rsidP="00717D0D">
      <w:pPr>
        <w:spacing w:after="200" w:line="360" w:lineRule="auto"/>
        <w:rPr>
          <w:ins w:id="3" w:author="Φλούδα Χριστίνα" w:date="2017-10-05T11:02:00Z"/>
          <w:rFonts w:eastAsia="Times New Roman"/>
          <w:szCs w:val="24"/>
          <w:lang w:eastAsia="en-US"/>
        </w:rPr>
      </w:pPr>
    </w:p>
    <w:p w14:paraId="6B87BAD9" w14:textId="77777777" w:rsidR="00717D0D" w:rsidRPr="00717D0D" w:rsidRDefault="00717D0D" w:rsidP="00717D0D">
      <w:pPr>
        <w:spacing w:after="200" w:line="360" w:lineRule="auto"/>
        <w:rPr>
          <w:ins w:id="4" w:author="Φλούδα Χριστίνα" w:date="2017-10-05T11:02:00Z"/>
          <w:rFonts w:eastAsia="Times New Roman"/>
          <w:szCs w:val="24"/>
          <w:lang w:eastAsia="en-US"/>
        </w:rPr>
      </w:pPr>
      <w:ins w:id="5" w:author="Φλούδα Χριστίνα" w:date="2017-10-05T11:02:00Z">
        <w:r w:rsidRPr="00717D0D">
          <w:rPr>
            <w:rFonts w:eastAsia="Times New Roman"/>
            <w:szCs w:val="24"/>
            <w:lang w:eastAsia="en-US"/>
          </w:rPr>
          <w:t>ΠΙΝΑΚΑΣ ΠΕΡΙΕΧΟΜΕΝΩΝ</w:t>
        </w:r>
      </w:ins>
    </w:p>
    <w:p w14:paraId="511809B2" w14:textId="77777777" w:rsidR="00717D0D" w:rsidRPr="00717D0D" w:rsidRDefault="00717D0D" w:rsidP="00717D0D">
      <w:pPr>
        <w:spacing w:after="200" w:line="360" w:lineRule="auto"/>
        <w:rPr>
          <w:ins w:id="6" w:author="Φλούδα Χριστίνα" w:date="2017-10-05T11:02:00Z"/>
          <w:rFonts w:eastAsia="Times New Roman"/>
          <w:szCs w:val="24"/>
          <w:lang w:eastAsia="en-US"/>
        </w:rPr>
      </w:pPr>
      <w:ins w:id="7" w:author="Φλούδα Χριστίνα" w:date="2017-10-05T11:02:00Z">
        <w:r w:rsidRPr="00717D0D">
          <w:rPr>
            <w:rFonts w:eastAsia="Times New Roman"/>
            <w:szCs w:val="24"/>
            <w:lang w:eastAsia="en-US"/>
          </w:rPr>
          <w:t xml:space="preserve">ΙΖ’ ΠΕΡΙΟΔΟΣ </w:t>
        </w:r>
      </w:ins>
    </w:p>
    <w:p w14:paraId="2238DD0A" w14:textId="77777777" w:rsidR="00717D0D" w:rsidRPr="00717D0D" w:rsidRDefault="00717D0D" w:rsidP="00717D0D">
      <w:pPr>
        <w:spacing w:after="200" w:line="360" w:lineRule="auto"/>
        <w:rPr>
          <w:ins w:id="8" w:author="Φλούδα Χριστίνα" w:date="2017-10-05T11:02:00Z"/>
          <w:rFonts w:eastAsia="Times New Roman"/>
          <w:szCs w:val="24"/>
          <w:lang w:eastAsia="en-US"/>
        </w:rPr>
      </w:pPr>
      <w:ins w:id="9" w:author="Φλούδα Χριστίνα" w:date="2017-10-05T11:02:00Z">
        <w:r w:rsidRPr="00717D0D">
          <w:rPr>
            <w:rFonts w:eastAsia="Times New Roman"/>
            <w:szCs w:val="24"/>
            <w:lang w:eastAsia="en-US"/>
          </w:rPr>
          <w:t>ΠΡΟΕΔΡΕΥΟΜΕΝΗΣ ΚΟΙΝΟΒΟΥΛΕΥΤΙΚΗΣ ΔΗΜΟΚΡΑΤΙΑΣ</w:t>
        </w:r>
      </w:ins>
    </w:p>
    <w:p w14:paraId="7A848745" w14:textId="77777777" w:rsidR="00717D0D" w:rsidRPr="00717D0D" w:rsidRDefault="00717D0D" w:rsidP="00717D0D">
      <w:pPr>
        <w:spacing w:after="200" w:line="360" w:lineRule="auto"/>
        <w:rPr>
          <w:ins w:id="10" w:author="Φλούδα Χριστίνα" w:date="2017-10-05T11:02:00Z"/>
          <w:rFonts w:eastAsia="Times New Roman"/>
          <w:szCs w:val="24"/>
          <w:lang w:eastAsia="en-US"/>
        </w:rPr>
      </w:pPr>
      <w:ins w:id="11" w:author="Φλούδα Χριστίνα" w:date="2017-10-05T11:02:00Z">
        <w:r w:rsidRPr="00717D0D">
          <w:rPr>
            <w:rFonts w:eastAsia="Times New Roman"/>
            <w:szCs w:val="24"/>
            <w:lang w:eastAsia="en-US"/>
          </w:rPr>
          <w:t>ΣΥΝΟΔΟΣ Γ΄</w:t>
        </w:r>
      </w:ins>
    </w:p>
    <w:p w14:paraId="49465C93" w14:textId="77777777" w:rsidR="00717D0D" w:rsidRPr="00717D0D" w:rsidRDefault="00717D0D" w:rsidP="00717D0D">
      <w:pPr>
        <w:spacing w:after="200" w:line="360" w:lineRule="auto"/>
        <w:rPr>
          <w:ins w:id="12" w:author="Φλούδα Χριστίνα" w:date="2017-10-05T11:02:00Z"/>
          <w:rFonts w:eastAsia="Times New Roman"/>
          <w:szCs w:val="24"/>
          <w:lang w:eastAsia="en-US"/>
        </w:rPr>
      </w:pPr>
    </w:p>
    <w:p w14:paraId="2B5A4CA5" w14:textId="77777777" w:rsidR="00717D0D" w:rsidRPr="00717D0D" w:rsidRDefault="00717D0D" w:rsidP="00717D0D">
      <w:pPr>
        <w:spacing w:after="200" w:line="360" w:lineRule="auto"/>
        <w:rPr>
          <w:ins w:id="13" w:author="Φλούδα Χριστίνα" w:date="2017-10-05T11:02:00Z"/>
          <w:rFonts w:eastAsia="Times New Roman"/>
          <w:szCs w:val="24"/>
          <w:lang w:eastAsia="en-US"/>
        </w:rPr>
      </w:pPr>
      <w:ins w:id="14" w:author="Φλούδα Χριστίνα" w:date="2017-10-05T11:02:00Z">
        <w:r w:rsidRPr="00717D0D">
          <w:rPr>
            <w:rFonts w:eastAsia="Times New Roman"/>
            <w:szCs w:val="24"/>
            <w:lang w:eastAsia="en-US"/>
          </w:rPr>
          <w:t>ΣΥΝΕΔΡΙΑΣΗ Α΄</w:t>
        </w:r>
      </w:ins>
    </w:p>
    <w:p w14:paraId="423B163B" w14:textId="77777777" w:rsidR="00717D0D" w:rsidRPr="00717D0D" w:rsidRDefault="00717D0D" w:rsidP="00717D0D">
      <w:pPr>
        <w:spacing w:after="200" w:line="360" w:lineRule="auto"/>
        <w:rPr>
          <w:ins w:id="15" w:author="Φλούδα Χριστίνα" w:date="2017-10-05T11:02:00Z"/>
          <w:rFonts w:eastAsia="Times New Roman"/>
          <w:szCs w:val="24"/>
          <w:lang w:eastAsia="en-US"/>
        </w:rPr>
      </w:pPr>
      <w:ins w:id="16" w:author="Φλούδα Χριστίνα" w:date="2017-10-05T11:02:00Z">
        <w:r w:rsidRPr="00717D0D">
          <w:rPr>
            <w:rFonts w:eastAsia="Times New Roman"/>
            <w:szCs w:val="24"/>
            <w:lang w:eastAsia="en-US"/>
          </w:rPr>
          <w:t>Δευτέρα  2 Οκτωβρίου 2017</w:t>
        </w:r>
      </w:ins>
    </w:p>
    <w:p w14:paraId="6FD0A96D" w14:textId="77777777" w:rsidR="00717D0D" w:rsidRPr="00717D0D" w:rsidRDefault="00717D0D" w:rsidP="00717D0D">
      <w:pPr>
        <w:spacing w:after="200" w:line="360" w:lineRule="auto"/>
        <w:rPr>
          <w:ins w:id="17" w:author="Φλούδα Χριστίνα" w:date="2017-10-05T11:02:00Z"/>
          <w:rFonts w:eastAsia="Times New Roman"/>
          <w:szCs w:val="24"/>
          <w:lang w:eastAsia="en-US"/>
        </w:rPr>
      </w:pPr>
    </w:p>
    <w:p w14:paraId="3300AC31" w14:textId="77777777" w:rsidR="00717D0D" w:rsidRPr="00717D0D" w:rsidRDefault="00717D0D" w:rsidP="00717D0D">
      <w:pPr>
        <w:spacing w:after="200" w:line="360" w:lineRule="auto"/>
        <w:rPr>
          <w:ins w:id="18" w:author="Φλούδα Χριστίνα" w:date="2017-10-05T11:02:00Z"/>
          <w:rFonts w:eastAsia="Times New Roman"/>
          <w:szCs w:val="24"/>
          <w:lang w:eastAsia="en-US"/>
        </w:rPr>
      </w:pPr>
      <w:ins w:id="19" w:author="Φλούδα Χριστίνα" w:date="2017-10-05T11:02:00Z">
        <w:r w:rsidRPr="00717D0D">
          <w:rPr>
            <w:rFonts w:eastAsia="Times New Roman"/>
            <w:szCs w:val="24"/>
            <w:lang w:eastAsia="en-US"/>
          </w:rPr>
          <w:t>ΘΕΜΑΤΑ</w:t>
        </w:r>
      </w:ins>
    </w:p>
    <w:p w14:paraId="3BDA955D" w14:textId="77777777" w:rsidR="00717D0D" w:rsidRPr="00717D0D" w:rsidRDefault="00717D0D" w:rsidP="00717D0D">
      <w:pPr>
        <w:spacing w:after="200" w:line="360" w:lineRule="auto"/>
        <w:rPr>
          <w:ins w:id="20" w:author="Φλούδα Χριστίνα" w:date="2017-10-05T11:02:00Z"/>
          <w:rFonts w:eastAsia="Times New Roman"/>
          <w:szCs w:val="24"/>
          <w:lang w:eastAsia="en-US"/>
        </w:rPr>
      </w:pPr>
      <w:ins w:id="21" w:author="Φλούδα Χριστίνα" w:date="2017-10-05T11:02:00Z">
        <w:r w:rsidRPr="00717D0D">
          <w:rPr>
            <w:rFonts w:eastAsia="Times New Roman"/>
            <w:szCs w:val="24"/>
            <w:lang w:eastAsia="en-US"/>
          </w:rPr>
          <w:t xml:space="preserve"> </w:t>
        </w:r>
        <w:r w:rsidRPr="00717D0D">
          <w:rPr>
            <w:rFonts w:eastAsia="Times New Roman"/>
            <w:szCs w:val="24"/>
            <w:lang w:eastAsia="en-US"/>
          </w:rPr>
          <w:br/>
          <w:t xml:space="preserve">Α. ΕΙΔΙΚΑ ΘΕΜΑΤΑ </w:t>
        </w:r>
        <w:r w:rsidRPr="00717D0D">
          <w:rPr>
            <w:rFonts w:eastAsia="Times New Roman"/>
            <w:szCs w:val="24"/>
            <w:lang w:eastAsia="en-US"/>
          </w:rPr>
          <w:br/>
          <w:t>Ειδική Ημερήσια Διάταξη:                                                                                             α) Ανακοίνωση του Προεδρικού Διατάγματος σχετικά με τη λήξη των εργασιών της Β' Συνόδου της ΙΖ' Περιόδου (</w:t>
        </w:r>
        <w:proofErr w:type="spellStart"/>
        <w:r w:rsidRPr="00717D0D">
          <w:rPr>
            <w:rFonts w:eastAsia="Times New Roman"/>
            <w:szCs w:val="24"/>
            <w:lang w:eastAsia="en-US"/>
          </w:rPr>
          <w:t>Προεδρευομένης</w:t>
        </w:r>
        <w:proofErr w:type="spellEnd"/>
        <w:r w:rsidRPr="00717D0D">
          <w:rPr>
            <w:rFonts w:eastAsia="Times New Roman"/>
            <w:szCs w:val="24"/>
            <w:lang w:eastAsia="en-US"/>
          </w:rPr>
          <w:t xml:space="preserve"> Δημοκρατίας)                          β) Αγιασμός για την έναρξη των εργασιών της Γ' Συνόδου από τον Μακαριότατο Αρχιεπίσκοπο Αθηνών και Πάσης Ελλάδος κ. Ιερώνυμο και τα </w:t>
        </w:r>
        <w:proofErr w:type="spellStart"/>
        <w:r w:rsidRPr="00717D0D">
          <w:rPr>
            <w:rFonts w:eastAsia="Times New Roman"/>
            <w:szCs w:val="24"/>
            <w:lang w:eastAsia="en-US"/>
          </w:rPr>
          <w:t>συνοδεύοντα</w:t>
        </w:r>
        <w:proofErr w:type="spellEnd"/>
        <w:r w:rsidRPr="00717D0D">
          <w:rPr>
            <w:rFonts w:eastAsia="Times New Roman"/>
            <w:szCs w:val="24"/>
            <w:lang w:eastAsia="en-US"/>
          </w:rPr>
          <w:t xml:space="preserve"> αυτόν μέλη της Διαρκούς Ιερά Συνόδου, σελ. </w:t>
        </w:r>
        <w:r w:rsidRPr="00717D0D">
          <w:rPr>
            <w:rFonts w:eastAsia="Times New Roman"/>
            <w:szCs w:val="24"/>
            <w:lang w:eastAsia="en-US"/>
          </w:rPr>
          <w:br/>
        </w:r>
      </w:ins>
    </w:p>
    <w:p w14:paraId="4BA0E827" w14:textId="77777777" w:rsidR="00717D0D" w:rsidRPr="00717D0D" w:rsidRDefault="00717D0D" w:rsidP="00717D0D">
      <w:pPr>
        <w:spacing w:after="200" w:line="360" w:lineRule="auto"/>
        <w:rPr>
          <w:ins w:id="22" w:author="Φλούδα Χριστίνα" w:date="2017-10-05T11:02:00Z"/>
          <w:rFonts w:eastAsia="Times New Roman"/>
          <w:szCs w:val="24"/>
          <w:lang w:eastAsia="en-US"/>
        </w:rPr>
      </w:pPr>
      <w:ins w:id="23" w:author="Φλούδα Χριστίνα" w:date="2017-10-05T11:02:00Z">
        <w:r w:rsidRPr="00717D0D">
          <w:rPr>
            <w:rFonts w:eastAsia="Times New Roman"/>
            <w:szCs w:val="24"/>
            <w:lang w:eastAsia="en-US"/>
          </w:rPr>
          <w:t xml:space="preserve">ΠΡΟΕΔΡΟΣ                                                                                                    ΒΟΥΤΣΗΣ Ν., σελ. </w:t>
        </w:r>
      </w:ins>
    </w:p>
    <w:p w14:paraId="7A483E28" w14:textId="77777777" w:rsidR="00717D0D" w:rsidRDefault="00717D0D">
      <w:pPr>
        <w:autoSpaceDE w:val="0"/>
        <w:autoSpaceDN w:val="0"/>
        <w:adjustRightInd w:val="0"/>
        <w:spacing w:line="600" w:lineRule="auto"/>
        <w:ind w:firstLine="720"/>
        <w:jc w:val="center"/>
        <w:rPr>
          <w:ins w:id="24" w:author="Φλούδα Χριστίνα" w:date="2017-10-05T11:02:00Z"/>
          <w:rFonts w:eastAsia="Times New Roman"/>
          <w:bCs/>
          <w:szCs w:val="24"/>
        </w:rPr>
      </w:pPr>
    </w:p>
    <w:p w14:paraId="3143C65A" w14:textId="77777777" w:rsidR="001D4959" w:rsidRDefault="00717D0D">
      <w:pPr>
        <w:autoSpaceDE w:val="0"/>
        <w:autoSpaceDN w:val="0"/>
        <w:adjustRightInd w:val="0"/>
        <w:spacing w:line="600" w:lineRule="auto"/>
        <w:ind w:firstLine="720"/>
        <w:jc w:val="center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ΠΡΑΚΤΙΚΑ ΒΟΥΛΗΣ</w:t>
      </w:r>
    </w:p>
    <w:p w14:paraId="3143C65B" w14:textId="77777777" w:rsidR="001D4959" w:rsidRDefault="00717D0D">
      <w:pPr>
        <w:autoSpaceDE w:val="0"/>
        <w:autoSpaceDN w:val="0"/>
        <w:adjustRightInd w:val="0"/>
        <w:spacing w:line="600" w:lineRule="auto"/>
        <w:ind w:firstLine="720"/>
        <w:jc w:val="center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ΙΖ΄ ΠΕΡΙΟΔΟΣ</w:t>
      </w:r>
    </w:p>
    <w:p w14:paraId="3143C65C" w14:textId="77777777" w:rsidR="001D4959" w:rsidRDefault="00717D0D">
      <w:pPr>
        <w:autoSpaceDE w:val="0"/>
        <w:autoSpaceDN w:val="0"/>
        <w:adjustRightInd w:val="0"/>
        <w:spacing w:line="600" w:lineRule="auto"/>
        <w:ind w:firstLine="720"/>
        <w:jc w:val="center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ΠΡΟΕΔΡΕΥΟΜΕΝΗΣ ΚΟΙΝΟΒΟΥΛΕΥΤΙΚΗΣ ΔΗΜΟΚΡΑΤΙΑΣ</w:t>
      </w:r>
    </w:p>
    <w:p w14:paraId="3143C65D" w14:textId="77777777" w:rsidR="001D4959" w:rsidRDefault="00717D0D">
      <w:pPr>
        <w:autoSpaceDE w:val="0"/>
        <w:autoSpaceDN w:val="0"/>
        <w:adjustRightInd w:val="0"/>
        <w:spacing w:line="600" w:lineRule="auto"/>
        <w:ind w:firstLine="720"/>
        <w:jc w:val="center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ΣΥΝΟΔΟΣ Γ΄</w:t>
      </w:r>
    </w:p>
    <w:p w14:paraId="3143C65E" w14:textId="77777777" w:rsidR="001D4959" w:rsidRDefault="00717D0D">
      <w:pPr>
        <w:autoSpaceDE w:val="0"/>
        <w:autoSpaceDN w:val="0"/>
        <w:adjustRightInd w:val="0"/>
        <w:spacing w:line="600" w:lineRule="auto"/>
        <w:ind w:firstLine="720"/>
        <w:jc w:val="center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ΣΥΝΕΔΡΙΑΣΗ Α΄</w:t>
      </w:r>
    </w:p>
    <w:p w14:paraId="3143C65F" w14:textId="77777777" w:rsidR="001D4959" w:rsidRDefault="00717D0D">
      <w:pPr>
        <w:autoSpaceDE w:val="0"/>
        <w:autoSpaceDN w:val="0"/>
        <w:adjustRightInd w:val="0"/>
        <w:spacing w:line="600" w:lineRule="auto"/>
        <w:ind w:firstLine="720"/>
        <w:jc w:val="center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Δευτέρα 2 Οκτωβρίου 2017</w:t>
      </w:r>
    </w:p>
    <w:p w14:paraId="3143C660" w14:textId="77777777" w:rsidR="001D4959" w:rsidRDefault="00717D0D">
      <w:pPr>
        <w:autoSpaceDE w:val="0"/>
        <w:autoSpaceDN w:val="0"/>
        <w:adjustRightInd w:val="0"/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Αθήνα, σήμερα στις 2 Οκτωβρίου, ημέρα Δευτέρα και ώρα 13.00΄, συνήλθε αυτοδικαίως στην Αίθουσα των συνεδριάσεων του Βουλευτηρίου (άρθρο 64, παράγραφος 1 του Συντάγματος και άρθρο 22, παράγραφος 2 του Κανονισμού της Βουλής) σε Γ΄ Τακτική Σύνοδο η Βουλή σε ο</w:t>
      </w:r>
      <w:r>
        <w:rPr>
          <w:rFonts w:eastAsia="Times New Roman"/>
          <w:szCs w:val="24"/>
        </w:rPr>
        <w:t xml:space="preserve">λομέλεια, για να συνεδριάσει υπό την προεδρία του Προέδρου αυτής κ. </w:t>
      </w:r>
      <w:r w:rsidRPr="001057A0">
        <w:rPr>
          <w:rFonts w:eastAsia="Times New Roman"/>
          <w:b/>
          <w:szCs w:val="24"/>
        </w:rPr>
        <w:t>ΝΙΚΟΛΑΟΥ ΒΟΥΤΣΗ</w:t>
      </w:r>
      <w:r>
        <w:rPr>
          <w:rFonts w:eastAsia="Times New Roman"/>
          <w:szCs w:val="24"/>
        </w:rPr>
        <w:t xml:space="preserve">. </w:t>
      </w:r>
    </w:p>
    <w:p w14:paraId="3143C661" w14:textId="77777777" w:rsidR="001D4959" w:rsidRDefault="00717D0D">
      <w:pPr>
        <w:autoSpaceDE w:val="0"/>
        <w:autoSpaceDN w:val="0"/>
        <w:adjustRightInd w:val="0"/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</w:rPr>
        <w:t xml:space="preserve">ΠΡΟΕΔΡΟΣ (Νικόλαος </w:t>
      </w:r>
      <w:proofErr w:type="spellStart"/>
      <w:r>
        <w:rPr>
          <w:rFonts w:eastAsia="Times New Roman"/>
          <w:b/>
          <w:bCs/>
          <w:szCs w:val="24"/>
        </w:rPr>
        <w:t>Βούτσης</w:t>
      </w:r>
      <w:proofErr w:type="spellEnd"/>
      <w:r>
        <w:rPr>
          <w:rFonts w:eastAsia="Times New Roman"/>
          <w:b/>
          <w:bCs/>
          <w:szCs w:val="24"/>
        </w:rPr>
        <w:t xml:space="preserve">): </w:t>
      </w:r>
      <w:r>
        <w:rPr>
          <w:rFonts w:eastAsia="Times New Roman"/>
          <w:szCs w:val="24"/>
        </w:rPr>
        <w:t xml:space="preserve">Κυρίες και κύριοι συνάδελφοι, αρχίζει η συνεδρίαση. </w:t>
      </w:r>
    </w:p>
    <w:p w14:paraId="3143C662" w14:textId="77777777" w:rsidR="001D4959" w:rsidRDefault="00717D0D">
      <w:pPr>
        <w:autoSpaceDE w:val="0"/>
        <w:autoSpaceDN w:val="0"/>
        <w:adjustRightInd w:val="0"/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Εισερχόμαστε στην </w:t>
      </w:r>
    </w:p>
    <w:p w14:paraId="3143C663" w14:textId="77777777" w:rsidR="001D4959" w:rsidRDefault="00717D0D">
      <w:pPr>
        <w:autoSpaceDE w:val="0"/>
        <w:autoSpaceDN w:val="0"/>
        <w:adjustRightInd w:val="0"/>
        <w:spacing w:line="600" w:lineRule="auto"/>
        <w:ind w:firstLine="720"/>
        <w:jc w:val="center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ΕΙΔΙΚΗ ΗΜΕΡΗΣΙΑ ΔΙΑΤΑΞΗ</w:t>
      </w:r>
    </w:p>
    <w:p w14:paraId="3143C664" w14:textId="77777777" w:rsidR="001D4959" w:rsidRDefault="00717D0D">
      <w:pPr>
        <w:autoSpaceDE w:val="0"/>
        <w:autoSpaceDN w:val="0"/>
        <w:adjustRightInd w:val="0"/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 xml:space="preserve">Ανακοίνωση του </w:t>
      </w:r>
      <w:r>
        <w:rPr>
          <w:rFonts w:eastAsia="Times New Roman"/>
          <w:szCs w:val="24"/>
        </w:rPr>
        <w:t>π</w:t>
      </w:r>
      <w:r>
        <w:rPr>
          <w:rFonts w:eastAsia="Times New Roman"/>
          <w:szCs w:val="24"/>
        </w:rPr>
        <w:t xml:space="preserve">ροεδρικού </w:t>
      </w:r>
      <w:r>
        <w:rPr>
          <w:rFonts w:eastAsia="Times New Roman"/>
          <w:szCs w:val="24"/>
        </w:rPr>
        <w:t>δ</w:t>
      </w:r>
      <w:r>
        <w:rPr>
          <w:rFonts w:eastAsia="Times New Roman"/>
          <w:szCs w:val="24"/>
        </w:rPr>
        <w:t>ιατάγματος σχετικά</w:t>
      </w:r>
      <w:r>
        <w:rPr>
          <w:rFonts w:eastAsia="Times New Roman"/>
          <w:szCs w:val="24"/>
        </w:rPr>
        <w:t xml:space="preserve"> με τη λήξη των εργασιών της Β΄ Συνόδου</w:t>
      </w:r>
      <w:r w:rsidRPr="00A35A4E">
        <w:rPr>
          <w:rFonts w:eastAsia="Times New Roman"/>
          <w:szCs w:val="24"/>
        </w:rPr>
        <w:t>.</w:t>
      </w:r>
    </w:p>
    <w:p w14:paraId="3143C665" w14:textId="77777777" w:rsidR="001D4959" w:rsidRDefault="00717D0D">
      <w:pPr>
        <w:autoSpaceDE w:val="0"/>
        <w:autoSpaceDN w:val="0"/>
        <w:adjustRightInd w:val="0"/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(Το </w:t>
      </w:r>
      <w:r>
        <w:rPr>
          <w:rFonts w:eastAsia="Times New Roman"/>
          <w:szCs w:val="24"/>
        </w:rPr>
        <w:t>π</w:t>
      </w:r>
      <w:r>
        <w:rPr>
          <w:rFonts w:eastAsia="Times New Roman"/>
          <w:szCs w:val="24"/>
        </w:rPr>
        <w:t xml:space="preserve">ροεδρικό </w:t>
      </w:r>
      <w:r>
        <w:rPr>
          <w:rFonts w:eastAsia="Times New Roman"/>
          <w:szCs w:val="24"/>
        </w:rPr>
        <w:t>δ</w:t>
      </w:r>
      <w:r>
        <w:rPr>
          <w:rFonts w:eastAsia="Times New Roman"/>
          <w:szCs w:val="24"/>
        </w:rPr>
        <w:t xml:space="preserve">ιάταγμα </w:t>
      </w:r>
      <w:r>
        <w:rPr>
          <w:rFonts w:eastAsia="Times New Roman"/>
          <w:szCs w:val="24"/>
        </w:rPr>
        <w:t xml:space="preserve">σχετικά με την λήξη των εργασιών της Β΄ Συνόδου </w:t>
      </w:r>
      <w:r>
        <w:rPr>
          <w:rFonts w:eastAsia="Times New Roman"/>
          <w:szCs w:val="24"/>
        </w:rPr>
        <w:t>κατατίθεται για τα Πρακτικά και έχει ως εξής:</w:t>
      </w:r>
    </w:p>
    <w:p w14:paraId="3143C666" w14:textId="77777777" w:rsidR="001D4959" w:rsidRDefault="00717D0D">
      <w:pPr>
        <w:autoSpaceDE w:val="0"/>
        <w:autoSpaceDN w:val="0"/>
        <w:adjustRightInd w:val="0"/>
        <w:spacing w:line="600" w:lineRule="auto"/>
        <w:ind w:firstLine="720"/>
        <w:jc w:val="center"/>
        <w:rPr>
          <w:rFonts w:eastAsia="Times New Roman"/>
          <w:color w:val="FF0000"/>
          <w:szCs w:val="24"/>
        </w:rPr>
      </w:pPr>
      <w:r>
        <w:rPr>
          <w:rFonts w:eastAsia="Times New Roman"/>
          <w:color w:val="FF0000"/>
          <w:szCs w:val="24"/>
        </w:rPr>
        <w:t>(</w:t>
      </w:r>
      <w:r w:rsidRPr="00A35A4E">
        <w:rPr>
          <w:rFonts w:eastAsia="Times New Roman"/>
          <w:color w:val="FF0000"/>
          <w:szCs w:val="24"/>
        </w:rPr>
        <w:t>ΑΛΛΑΓΗ ΣΕΛΙΔΑΣ</w:t>
      </w:r>
      <w:r>
        <w:rPr>
          <w:rFonts w:eastAsia="Times New Roman"/>
          <w:color w:val="FF0000"/>
          <w:szCs w:val="24"/>
        </w:rPr>
        <w:t>)</w:t>
      </w:r>
    </w:p>
    <w:p w14:paraId="3143C667" w14:textId="77777777" w:rsidR="001D4959" w:rsidRDefault="00717D0D">
      <w:pPr>
        <w:autoSpaceDE w:val="0"/>
        <w:autoSpaceDN w:val="0"/>
        <w:adjustRightInd w:val="0"/>
        <w:spacing w:line="600" w:lineRule="auto"/>
        <w:ind w:firstLine="720"/>
        <w:jc w:val="center"/>
        <w:rPr>
          <w:rFonts w:eastAsia="Times New Roman"/>
          <w:color w:val="FF0000"/>
          <w:szCs w:val="24"/>
        </w:rPr>
      </w:pPr>
      <w:r w:rsidRPr="00A35A4E">
        <w:rPr>
          <w:rFonts w:eastAsia="Times New Roman"/>
          <w:color w:val="FF0000"/>
          <w:szCs w:val="24"/>
        </w:rPr>
        <w:t>(Να μπει η σελ. 3)</w:t>
      </w:r>
    </w:p>
    <w:p w14:paraId="3143C668" w14:textId="77777777" w:rsidR="001D4959" w:rsidRDefault="00717D0D">
      <w:pPr>
        <w:autoSpaceDE w:val="0"/>
        <w:autoSpaceDN w:val="0"/>
        <w:adjustRightInd w:val="0"/>
        <w:spacing w:line="600" w:lineRule="auto"/>
        <w:ind w:left="720"/>
        <w:jc w:val="center"/>
        <w:rPr>
          <w:rFonts w:eastAsia="Times New Roman"/>
          <w:szCs w:val="24"/>
        </w:rPr>
      </w:pPr>
      <w:r>
        <w:rPr>
          <w:rFonts w:eastAsia="Times New Roman"/>
          <w:color w:val="FF0000"/>
          <w:szCs w:val="24"/>
        </w:rPr>
        <w:t>(</w:t>
      </w:r>
      <w:r w:rsidRPr="00A35A4E">
        <w:rPr>
          <w:rFonts w:eastAsia="Times New Roman"/>
          <w:color w:val="FF0000"/>
          <w:szCs w:val="24"/>
        </w:rPr>
        <w:t>ΑΛΛΑΓΗ ΣΕΛΙΔΑΣ</w:t>
      </w:r>
      <w:r>
        <w:rPr>
          <w:rFonts w:eastAsia="Times New Roman"/>
          <w:color w:val="FF0000"/>
          <w:szCs w:val="24"/>
        </w:rPr>
        <w:t>)</w:t>
      </w:r>
    </w:p>
    <w:p w14:paraId="3143C669" w14:textId="77777777" w:rsidR="001D4959" w:rsidRDefault="00717D0D">
      <w:pPr>
        <w:autoSpaceDE w:val="0"/>
        <w:autoSpaceDN w:val="0"/>
        <w:adjustRightInd w:val="0"/>
        <w:spacing w:line="600" w:lineRule="auto"/>
        <w:ind w:firstLine="851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ΠΡΟΕΔΡΟΣ (Νικόλαος </w:t>
      </w:r>
      <w:proofErr w:type="spellStart"/>
      <w:r>
        <w:rPr>
          <w:rFonts w:eastAsia="Times New Roman"/>
          <w:b/>
          <w:szCs w:val="24"/>
        </w:rPr>
        <w:t>Βούτσης</w:t>
      </w:r>
      <w:proofErr w:type="spellEnd"/>
      <w:r>
        <w:rPr>
          <w:rFonts w:eastAsia="Times New Roman"/>
          <w:b/>
          <w:szCs w:val="24"/>
        </w:rPr>
        <w:t>):</w:t>
      </w:r>
      <w:r>
        <w:rPr>
          <w:rFonts w:eastAsia="Times New Roman"/>
          <w:szCs w:val="24"/>
        </w:rPr>
        <w:t xml:space="preserve"> Παρακαλείται ο Α΄ Αντιπρόεδρος της Βουλής κ. Αναστάσιος Κουράκης να συνοδεύσει στην Αίθουσα τον </w:t>
      </w:r>
      <w:proofErr w:type="spellStart"/>
      <w:r>
        <w:rPr>
          <w:rFonts w:eastAsia="Times New Roman"/>
          <w:szCs w:val="24"/>
        </w:rPr>
        <w:t>Μακαρι</w:t>
      </w:r>
      <w:r>
        <w:rPr>
          <w:rFonts w:eastAsia="Times New Roman"/>
          <w:szCs w:val="24"/>
        </w:rPr>
        <w:t>ώ</w:t>
      </w:r>
      <w:r>
        <w:rPr>
          <w:rFonts w:eastAsia="Times New Roman"/>
          <w:szCs w:val="24"/>
        </w:rPr>
        <w:t>τατο</w:t>
      </w:r>
      <w:proofErr w:type="spellEnd"/>
      <w:r>
        <w:rPr>
          <w:rFonts w:eastAsia="Times New Roman"/>
          <w:szCs w:val="24"/>
        </w:rPr>
        <w:t xml:space="preserve"> Αρχιεπίσκοπο Αθηνών και Πάσης Ελλάδος κ. Ιερώνυμο και τα </w:t>
      </w:r>
      <w:proofErr w:type="spellStart"/>
      <w:r>
        <w:rPr>
          <w:rFonts w:eastAsia="Times New Roman"/>
          <w:szCs w:val="24"/>
        </w:rPr>
        <w:t>συνοδεύοντα</w:t>
      </w:r>
      <w:proofErr w:type="spellEnd"/>
      <w:r>
        <w:rPr>
          <w:rFonts w:eastAsia="Times New Roman"/>
          <w:szCs w:val="24"/>
        </w:rPr>
        <w:t xml:space="preserve"> αυτόν μέλη της Διαρκούς Ιεράς Συνόδου, καθώς, κ</w:t>
      </w:r>
      <w:r>
        <w:rPr>
          <w:rFonts w:eastAsia="Times New Roman"/>
        </w:rPr>
        <w:t>υρίες και κύριοι συνάδελφοι,</w:t>
      </w:r>
      <w:r>
        <w:rPr>
          <w:rFonts w:eastAsia="Times New Roman"/>
          <w:szCs w:val="24"/>
        </w:rPr>
        <w:t xml:space="preserve"> θα</w:t>
      </w:r>
      <w:r>
        <w:rPr>
          <w:rFonts w:eastAsia="Times New Roman"/>
          <w:szCs w:val="24"/>
        </w:rPr>
        <w:t xml:space="preserve"> ακολουθήσει ο Αγιασμός για την έναρξη των εργασιών της Γ΄ Συνόδου από τον </w:t>
      </w:r>
      <w:proofErr w:type="spellStart"/>
      <w:r>
        <w:rPr>
          <w:rFonts w:eastAsia="Times New Roman"/>
          <w:szCs w:val="24"/>
        </w:rPr>
        <w:t>Μακαρι</w:t>
      </w:r>
      <w:r>
        <w:rPr>
          <w:rFonts w:eastAsia="Times New Roman"/>
          <w:szCs w:val="24"/>
        </w:rPr>
        <w:t>ώ</w:t>
      </w:r>
      <w:r>
        <w:rPr>
          <w:rFonts w:eastAsia="Times New Roman"/>
          <w:szCs w:val="24"/>
        </w:rPr>
        <w:t>τατο</w:t>
      </w:r>
      <w:proofErr w:type="spellEnd"/>
      <w:r>
        <w:rPr>
          <w:rFonts w:eastAsia="Times New Roman"/>
          <w:szCs w:val="24"/>
        </w:rPr>
        <w:t xml:space="preserve"> Αρχιεπίσκοπο Αθηνών και Πάσης Ελλάδος κ. Ιερώνυμο και τα </w:t>
      </w:r>
      <w:proofErr w:type="spellStart"/>
      <w:r>
        <w:rPr>
          <w:rFonts w:eastAsia="Times New Roman"/>
          <w:szCs w:val="24"/>
        </w:rPr>
        <w:t>συνοδεύοντα</w:t>
      </w:r>
      <w:proofErr w:type="spellEnd"/>
      <w:r>
        <w:rPr>
          <w:rFonts w:eastAsia="Times New Roman"/>
          <w:szCs w:val="24"/>
        </w:rPr>
        <w:t xml:space="preserve"> αυτόν μέλη της Διαρκούς Ιεράς Συνόδου.</w:t>
      </w:r>
    </w:p>
    <w:p w14:paraId="3143C66A" w14:textId="77777777" w:rsidR="001D4959" w:rsidRDefault="00717D0D">
      <w:pPr>
        <w:autoSpaceDE w:val="0"/>
        <w:autoSpaceDN w:val="0"/>
        <w:adjustRightInd w:val="0"/>
        <w:spacing w:line="600" w:lineRule="auto"/>
        <w:ind w:firstLine="851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(Ώρα 13.05΄ εισέρχονται στην Αίθουσα ο </w:t>
      </w:r>
      <w:proofErr w:type="spellStart"/>
      <w:r>
        <w:rPr>
          <w:rFonts w:eastAsia="Times New Roman"/>
          <w:szCs w:val="24"/>
        </w:rPr>
        <w:t>Μακαρι</w:t>
      </w:r>
      <w:r>
        <w:rPr>
          <w:rFonts w:eastAsia="Times New Roman"/>
          <w:szCs w:val="24"/>
        </w:rPr>
        <w:t>ώ</w:t>
      </w:r>
      <w:r>
        <w:rPr>
          <w:rFonts w:eastAsia="Times New Roman"/>
          <w:szCs w:val="24"/>
        </w:rPr>
        <w:t>τατος</w:t>
      </w:r>
      <w:proofErr w:type="spellEnd"/>
      <w:r>
        <w:rPr>
          <w:rFonts w:eastAsia="Times New Roman"/>
          <w:szCs w:val="24"/>
        </w:rPr>
        <w:t xml:space="preserve"> Αρχιεπίσκ</w:t>
      </w:r>
      <w:r>
        <w:rPr>
          <w:rFonts w:eastAsia="Times New Roman"/>
          <w:szCs w:val="24"/>
        </w:rPr>
        <w:t xml:space="preserve">οπος Αθηνών και Πάσης Ελλάδος κ. Ιερώνυμος και τα </w:t>
      </w:r>
      <w:proofErr w:type="spellStart"/>
      <w:r>
        <w:rPr>
          <w:rFonts w:eastAsia="Times New Roman"/>
          <w:szCs w:val="24"/>
        </w:rPr>
        <w:lastRenderedPageBreak/>
        <w:t>συνοδεύοντα</w:t>
      </w:r>
      <w:proofErr w:type="spellEnd"/>
      <w:r>
        <w:rPr>
          <w:rFonts w:eastAsia="Times New Roman"/>
          <w:szCs w:val="24"/>
        </w:rPr>
        <w:t xml:space="preserve"> αυτόν μέλη της Διαρκούς Ιεράς Συνόδου, συνοδευόμενοι από τον Α</w:t>
      </w:r>
      <w:r>
        <w:rPr>
          <w:rFonts w:eastAsia="Times New Roman"/>
          <w:szCs w:val="24"/>
        </w:rPr>
        <w:t>΄</w:t>
      </w:r>
      <w:r>
        <w:rPr>
          <w:rFonts w:eastAsia="Times New Roman"/>
          <w:szCs w:val="24"/>
        </w:rPr>
        <w:t xml:space="preserve"> Αντιπρόεδρο της Βουλής κ. Αναστάσιο Κουράκη. </w:t>
      </w:r>
    </w:p>
    <w:p w14:paraId="3143C66B" w14:textId="77777777" w:rsidR="001D4959" w:rsidRDefault="00717D0D">
      <w:pPr>
        <w:autoSpaceDE w:val="0"/>
        <w:autoSpaceDN w:val="0"/>
        <w:adjustRightInd w:val="0"/>
        <w:spacing w:line="600" w:lineRule="auto"/>
        <w:ind w:firstLine="851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Στη συνέχεια τελείται ο καθιερωμένος αγιασμός, </w:t>
      </w:r>
      <w:proofErr w:type="spellStart"/>
      <w:r>
        <w:rPr>
          <w:rFonts w:eastAsia="Times New Roman"/>
          <w:szCs w:val="24"/>
        </w:rPr>
        <w:t>χοροστατούντος</w:t>
      </w:r>
      <w:proofErr w:type="spellEnd"/>
      <w:r>
        <w:rPr>
          <w:rFonts w:eastAsia="Times New Roman"/>
          <w:szCs w:val="24"/>
        </w:rPr>
        <w:t xml:space="preserve"> του Αρχιεπισκόπου Αθην</w:t>
      </w:r>
      <w:r>
        <w:rPr>
          <w:rFonts w:eastAsia="Times New Roman"/>
          <w:szCs w:val="24"/>
        </w:rPr>
        <w:t>ών και Πάσης Ελλάδος.)</w:t>
      </w:r>
    </w:p>
    <w:p w14:paraId="3143C66C" w14:textId="77777777" w:rsidR="001D4959" w:rsidRDefault="00717D0D">
      <w:pPr>
        <w:spacing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(ΜΕΤΑ ΤΟΝ ΑΓΙΑΣΜΟ)</w:t>
      </w:r>
    </w:p>
    <w:p w14:paraId="3143C66D" w14:textId="77777777" w:rsidR="001D4959" w:rsidRDefault="00717D0D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ΠΡΟΕΔΡΟΣ (Νικόλαος </w:t>
      </w:r>
      <w:proofErr w:type="spellStart"/>
      <w:r>
        <w:rPr>
          <w:rFonts w:eastAsia="Times New Roman"/>
          <w:b/>
          <w:szCs w:val="24"/>
        </w:rPr>
        <w:t>Βούτσης</w:t>
      </w:r>
      <w:proofErr w:type="spellEnd"/>
      <w:r>
        <w:rPr>
          <w:rFonts w:eastAsia="Times New Roman"/>
          <w:b/>
          <w:szCs w:val="24"/>
        </w:rPr>
        <w:t>):</w:t>
      </w:r>
      <w:r>
        <w:rPr>
          <w:rFonts w:eastAsia="Times New Roman"/>
          <w:szCs w:val="24"/>
        </w:rPr>
        <w:t xml:space="preserve"> Παρακαλείται ο Α΄ Αντιπρόεδρος της Βουλής κ. Αναστάσιος Κουράκης να προπέμψει τον </w:t>
      </w:r>
      <w:proofErr w:type="spellStart"/>
      <w:r>
        <w:rPr>
          <w:rFonts w:eastAsia="Times New Roman"/>
          <w:szCs w:val="24"/>
        </w:rPr>
        <w:t>Μακαρι</w:t>
      </w:r>
      <w:r>
        <w:rPr>
          <w:rFonts w:eastAsia="Times New Roman"/>
          <w:szCs w:val="24"/>
        </w:rPr>
        <w:t>ώ</w:t>
      </w:r>
      <w:r>
        <w:rPr>
          <w:rFonts w:eastAsia="Times New Roman"/>
          <w:szCs w:val="24"/>
        </w:rPr>
        <w:t>τατο</w:t>
      </w:r>
      <w:proofErr w:type="spellEnd"/>
      <w:r>
        <w:rPr>
          <w:rFonts w:eastAsia="Times New Roman"/>
          <w:szCs w:val="24"/>
        </w:rPr>
        <w:t xml:space="preserve"> Αρχιεπίσκοπο Αθηνών και Πάσης Ελλάδος κ. Ιερώνυμο και τα </w:t>
      </w:r>
      <w:proofErr w:type="spellStart"/>
      <w:r>
        <w:rPr>
          <w:rFonts w:eastAsia="Times New Roman"/>
          <w:szCs w:val="24"/>
        </w:rPr>
        <w:t>συνοδεύοντα</w:t>
      </w:r>
      <w:proofErr w:type="spellEnd"/>
      <w:r>
        <w:rPr>
          <w:rFonts w:eastAsia="Times New Roman"/>
          <w:szCs w:val="24"/>
        </w:rPr>
        <w:t xml:space="preserve"> αυτόν μέλη της </w:t>
      </w:r>
      <w:r>
        <w:rPr>
          <w:rFonts w:eastAsia="Times New Roman"/>
          <w:szCs w:val="24"/>
        </w:rPr>
        <w:t>Διαρκούς Ιεράς Συνόδου.</w:t>
      </w:r>
    </w:p>
    <w:p w14:paraId="3143C66E" w14:textId="77777777" w:rsidR="001D4959" w:rsidRDefault="00717D0D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(Ο Αρχιεπίσκοπος Αθηνών και Πάσης Ελλάδος κ. Ιερώνυμος και τα μέλη της Διαρκούς Ιεράς Συνόδου εξέρχονται από την Αίθουσα, συνοδευόμενοι από τον Α΄ Αντιπρόεδρο της Βουλής κ. Αναστάσιο Κουράκη)</w:t>
      </w:r>
    </w:p>
    <w:p w14:paraId="3143C66F" w14:textId="77777777" w:rsidR="001D4959" w:rsidRDefault="00717D0D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Κυρίες και κύριοι συνάδελφοι, θα σας δια</w:t>
      </w:r>
      <w:r>
        <w:rPr>
          <w:rFonts w:eastAsia="Times New Roman"/>
          <w:szCs w:val="24"/>
        </w:rPr>
        <w:t xml:space="preserve">νεμηθούν και χαρτιά με ονόματα, ενημερωτικά, διότι η ψηφοφορία θα γίνει ονομαστική, σύμφωνα με τον νέο Κανονισμό. Δεν θα γίνει με κάλπη. Ο καθένας θα έχει το χαρτί. Είτε έτσι είτε αλλιώς, οι προτάσεις </w:t>
      </w:r>
      <w:r>
        <w:rPr>
          <w:rFonts w:eastAsia="Times New Roman"/>
          <w:szCs w:val="24"/>
        </w:rPr>
        <w:lastRenderedPageBreak/>
        <w:t>είναι συγκεκριμένες. Γι’ αυτόν τον λόγο, θα κάνουμε μ</w:t>
      </w:r>
      <w:r>
        <w:rPr>
          <w:rFonts w:eastAsia="Times New Roman"/>
          <w:szCs w:val="24"/>
        </w:rPr>
        <w:t>ί</w:t>
      </w:r>
      <w:r>
        <w:rPr>
          <w:rFonts w:eastAsia="Times New Roman"/>
          <w:szCs w:val="24"/>
        </w:rPr>
        <w:t>α</w:t>
      </w:r>
      <w:r>
        <w:rPr>
          <w:rFonts w:eastAsia="Times New Roman"/>
          <w:szCs w:val="24"/>
        </w:rPr>
        <w:t xml:space="preserve"> προετοιμασία και στις 13.45΄ θα ξεκινήσει η διαδικασία. </w:t>
      </w:r>
    </w:p>
    <w:p w14:paraId="3143C670" w14:textId="77777777" w:rsidR="001D4959" w:rsidRDefault="00717D0D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Κυρίες και κύριοι συνάδελφοι, δέχεστε στο σημείο αυτό να λύσουμε τη συνεδρίαση;</w:t>
      </w:r>
    </w:p>
    <w:p w14:paraId="3143C671" w14:textId="77777777" w:rsidR="001D4959" w:rsidRDefault="00717D0D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ΟΛΟΙ ΟΙ ΒΟΥΛΕΥΤΕΣ:</w:t>
      </w:r>
      <w:r>
        <w:rPr>
          <w:rFonts w:eastAsia="Times New Roman"/>
          <w:szCs w:val="24"/>
        </w:rPr>
        <w:t xml:space="preserve"> Μάλιστα, μάλιστα.</w:t>
      </w:r>
    </w:p>
    <w:p w14:paraId="3143C672" w14:textId="77777777" w:rsidR="001D4959" w:rsidRDefault="00717D0D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ΠΡΟΕΔΡΟΣ (Νικόλαος </w:t>
      </w:r>
      <w:proofErr w:type="spellStart"/>
      <w:r>
        <w:rPr>
          <w:rFonts w:eastAsia="Times New Roman"/>
          <w:b/>
          <w:szCs w:val="24"/>
        </w:rPr>
        <w:t>Βούτσης</w:t>
      </w:r>
      <w:proofErr w:type="spellEnd"/>
      <w:r>
        <w:rPr>
          <w:rFonts w:eastAsia="Times New Roman"/>
          <w:b/>
          <w:szCs w:val="24"/>
        </w:rPr>
        <w:t xml:space="preserve">): </w:t>
      </w:r>
      <w:r>
        <w:rPr>
          <w:rFonts w:eastAsia="Times New Roman"/>
          <w:szCs w:val="24"/>
        </w:rPr>
        <w:t xml:space="preserve">Με τη συναίνεση του Σώματος και ώρα 13.20΄ </w:t>
      </w:r>
      <w:proofErr w:type="spellStart"/>
      <w:r>
        <w:rPr>
          <w:rFonts w:eastAsia="Times New Roman"/>
          <w:szCs w:val="24"/>
        </w:rPr>
        <w:t>λύεται</w:t>
      </w:r>
      <w:proofErr w:type="spellEnd"/>
      <w:r>
        <w:rPr>
          <w:rFonts w:eastAsia="Times New Roman"/>
          <w:szCs w:val="24"/>
        </w:rPr>
        <w:t xml:space="preserve"> η </w:t>
      </w:r>
      <w:r>
        <w:rPr>
          <w:rFonts w:eastAsia="Times New Roman"/>
          <w:szCs w:val="24"/>
        </w:rPr>
        <w:t>συνεδρίαση για σήμερα, Δευτέρα 2 Οκτωβρίου 2017 και ώρα 13.45΄, με αντικείμενο εργασιών του Σώματος</w:t>
      </w:r>
      <w:r>
        <w:rPr>
          <w:rFonts w:eastAsia="Times New Roman"/>
          <w:szCs w:val="24"/>
        </w:rPr>
        <w:t>:</w:t>
      </w:r>
      <w:r>
        <w:rPr>
          <w:rFonts w:eastAsia="Times New Roman"/>
          <w:szCs w:val="24"/>
        </w:rPr>
        <w:t xml:space="preserve"> «</w:t>
      </w:r>
      <w:r>
        <w:rPr>
          <w:rFonts w:eastAsia="Times New Roman"/>
          <w:szCs w:val="24"/>
        </w:rPr>
        <w:t>ε</w:t>
      </w:r>
      <w:r>
        <w:rPr>
          <w:rFonts w:eastAsia="Times New Roman"/>
          <w:szCs w:val="24"/>
        </w:rPr>
        <w:t xml:space="preserve">κλογή Κοσμητόρων και Γραμματέων» κατά τα άρθρα 6 και 8 του Κανονισμού της Βουλής, σύμφωνα με την ειδική ημερήσια διάταξη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σας έχει διανεμηθεί.</w:t>
      </w:r>
    </w:p>
    <w:p w14:paraId="3143C673" w14:textId="77777777" w:rsidR="001D4959" w:rsidRDefault="00717D0D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Ο ΠΡΟΕΔ</w:t>
      </w:r>
      <w:r>
        <w:rPr>
          <w:rFonts w:eastAsia="Times New Roman"/>
          <w:b/>
          <w:szCs w:val="24"/>
        </w:rPr>
        <w:t>ΡΟΣ</w:t>
      </w:r>
      <w:r>
        <w:rPr>
          <w:rFonts w:eastAsia="Times New Roman"/>
          <w:b/>
          <w:szCs w:val="24"/>
          <w:lang w:val="en-US"/>
        </w:rPr>
        <w:t xml:space="preserve">           </w:t>
      </w:r>
      <w:r>
        <w:rPr>
          <w:rFonts w:eastAsia="Times New Roman"/>
          <w:b/>
          <w:szCs w:val="24"/>
        </w:rPr>
        <w:t xml:space="preserve">                                                         </w:t>
      </w:r>
      <w:r>
        <w:rPr>
          <w:rFonts w:eastAsia="Times New Roman"/>
          <w:b/>
          <w:szCs w:val="24"/>
        </w:rPr>
        <w:t xml:space="preserve"> ΟΙ ΓΡΑΜΜΑΤΕΙΣ</w:t>
      </w:r>
    </w:p>
    <w:sectPr w:rsidR="001D49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Φλούδα Χριστίνα">
    <w15:presenceInfo w15:providerId="AD" w15:userId="S-1-5-21-448539723-1004336348-682003330-70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cumentProtection w:edit="trackedChanges" w:enforcement="1" w:cryptProviderType="rsaFull" w:cryptAlgorithmClass="hash" w:cryptAlgorithmType="typeAny" w:cryptAlgorithmSid="4" w:cryptSpinCount="50000" w:hash="TzhY8idAyQV339DMZLNfT8sjISU=" w:salt="zUtu10rHUitUK37y5KXBs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59"/>
    <w:rsid w:val="001D4959"/>
    <w:rsid w:val="00717D0D"/>
    <w:rsid w:val="00AB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C65A"/>
  <w15:docId w15:val="{2C12D854-6127-4C48-B8E1-720C0598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5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057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63B63F2E17F49B0B96C37C20CE95F" ma:contentTypeVersion="" ma:contentTypeDescription="Create a new document." ma:contentTypeScope="" ma:versionID="3421f5849e05205d35e12a9ad7034e1c">
  <xsd:schema xmlns:xsd="http://www.w3.org/2001/XMLSchema" xmlns:xs="http://www.w3.org/2001/XMLSchema" xmlns:p="http://schemas.microsoft.com/office/2006/metadata/properties" xmlns:ns2="641f345b-441b-4b81-9152-adc2e73ba5e1" targetNamespace="http://schemas.microsoft.com/office/2006/metadata/properties" ma:root="true" ma:fieldsID="2597bf1e6bc17392bff876dd2bcbe410" ns2:_="">
    <xsd:import namespace="641f345b-441b-4b81-9152-adc2e73ba5e1"/>
    <xsd:element name="properties">
      <xsd:complexType>
        <xsd:sequence>
          <xsd:element name="documentManagement">
            <xsd:complexType>
              <xsd:all>
                <xsd:element ref="ns2:Date"/>
                <xsd:element ref="ns2:Meeting"/>
                <xsd:element ref="ns2:Session"/>
                <xsd:element ref="ns2:Period"/>
                <xsd:element ref="ns2:MetadataID"/>
                <xsd:element ref="ns2:Recording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f345b-441b-4b81-9152-adc2e73ba5e1" elementFormDefault="qualified">
    <xsd:import namespace="http://schemas.microsoft.com/office/2006/documentManagement/types"/>
    <xsd:import namespace="http://schemas.microsoft.com/office/infopath/2007/PartnerControls"/>
    <xsd:element name="Date" ma:index="8" ma:displayName="Date" ma:format="DateOnly" ma:internalName="Date">
      <xsd:simpleType>
        <xsd:restriction base="dms:DateTime"/>
      </xsd:simpleType>
    </xsd:element>
    <xsd:element name="Meeting" ma:index="9" ma:displayName="Meeting" ma:internalName="Meeting">
      <xsd:simpleType>
        <xsd:restriction base="dms:Text">
          <xsd:maxLength value="10"/>
        </xsd:restriction>
      </xsd:simpleType>
    </xsd:element>
    <xsd:element name="Session" ma:index="10" ma:displayName="Session" ma:internalName="Session">
      <xsd:simpleType>
        <xsd:restriction base="dms:Text">
          <xsd:maxLength value="10"/>
        </xsd:restriction>
      </xsd:simpleType>
    </xsd:element>
    <xsd:element name="Period" ma:index="11" ma:displayName="Period" ma:internalName="Period">
      <xsd:simpleType>
        <xsd:restriction base="dms:Text">
          <xsd:maxLength value="10"/>
        </xsd:restriction>
      </xsd:simpleType>
    </xsd:element>
    <xsd:element name="MetadataID" ma:index="12" ma:displayName="MetadataID" ma:list="{92892a9d-5d8e-47f0-aefb-16115e654e6b}" ma:internalName="MetadataID" ma:showField="ID">
      <xsd:simpleType>
        <xsd:restriction base="dms:Lookup"/>
      </xsd:simpleType>
    </xsd:element>
    <xsd:element name="Recordings" ma:index="13" nillable="true" ma:displayName="Recordings" ma:list="{1e22e2af-7e95-4c02-b0a6-d2bdb4864040}" ma:internalName="Recordings" ma:showField="Title">
      <xsd:simpleType>
        <xsd:restriction base="dms:Lookup"/>
      </xsd:simpleType>
    </xsd:element>
    <xsd:element name="Status" ma:index="14" nillable="true" ma:displayName="Status" ma:format="Hyperlink" ma:internalName="Statu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iod xmlns="641f345b-441b-4b81-9152-adc2e73ba5e1">ΙΖ´</Period>
    <Recordings xmlns="641f345b-441b-4b81-9152-adc2e73ba5e1">1</Recordings>
    <MetadataID xmlns="641f345b-441b-4b81-9152-adc2e73ba5e1">515</MetadataID>
    <Session xmlns="641f345b-441b-4b81-9152-adc2e73ba5e1">Γ´</Session>
    <Date xmlns="641f345b-441b-4b81-9152-adc2e73ba5e1">2017-10-01T21:00:00+00:00</Date>
    <Status xmlns="641f345b-441b-4b81-9152-adc2e73ba5e1">
      <Url>http://srv-sp1/praktika/Lists/Incoming_Metadata/EditForm.aspx?ID=515&amp;Source=/praktika/Recordings_Library/Forms/AllItems.aspx</Url>
      <Description>Δημοσιεύτηκε</Description>
    </Status>
    <Meeting xmlns="641f345b-441b-4b81-9152-adc2e73ba5e1">Α´</Meeting>
  </documentManagement>
</p:properties>
</file>

<file path=customXml/itemProps1.xml><?xml version="1.0" encoding="utf-8"?>
<ds:datastoreItem xmlns:ds="http://schemas.openxmlformats.org/officeDocument/2006/customXml" ds:itemID="{BB5AABF6-DF45-4C03-9E03-EC77F5D9E4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f345b-441b-4b81-9152-adc2e73ba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53BA16-FC05-49F4-AB1F-4E3841E8F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F1099-5D6A-4D82-993B-1D4AB78D2230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641f345b-441b-4b81-9152-adc2e73ba5e1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Φλούδα Χριστίνα</dc:creator>
  <cp:lastModifiedBy>Φλούδα Χριστίνα</cp:lastModifiedBy>
  <cp:revision>2</cp:revision>
  <dcterms:created xsi:type="dcterms:W3CDTF">2017-10-05T08:02:00Z</dcterms:created>
  <dcterms:modified xsi:type="dcterms:W3CDTF">2017-10-05T08:02:00Z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0x01010090663B63F2E17F49B0B96C37C20CE95F</vt:lpwstr>
  </property>
</Properties>
</file>