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05216" w14:textId="77777777" w:rsidR="00A126CA" w:rsidRPr="00A126CA" w:rsidRDefault="00A126CA" w:rsidP="00A126CA">
      <w:pPr>
        <w:spacing w:after="0" w:line="360" w:lineRule="auto"/>
        <w:rPr>
          <w:ins w:id="0" w:author="Φλούδα Χριστίνα" w:date="2017-11-09T13:29:00Z"/>
          <w:rFonts w:eastAsia="Times New Roman"/>
          <w:szCs w:val="24"/>
          <w:lang w:eastAsia="en-US"/>
        </w:rPr>
      </w:pPr>
      <w:bookmarkStart w:id="1" w:name="_GoBack"/>
      <w:bookmarkEnd w:id="1"/>
      <w:ins w:id="2" w:author="Φλούδα Χριστίνα" w:date="2017-11-09T13:29:00Z">
        <w:r w:rsidRPr="00A126C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BA9CC64" w14:textId="77777777" w:rsidR="00A126CA" w:rsidRPr="00A126CA" w:rsidRDefault="00A126CA" w:rsidP="00A126CA">
      <w:pPr>
        <w:spacing w:after="0" w:line="360" w:lineRule="auto"/>
        <w:rPr>
          <w:ins w:id="3" w:author="Φλούδα Χριστίνα" w:date="2017-11-09T13:29:00Z"/>
          <w:rFonts w:eastAsia="Times New Roman"/>
          <w:szCs w:val="24"/>
          <w:lang w:eastAsia="en-US"/>
        </w:rPr>
      </w:pPr>
    </w:p>
    <w:p w14:paraId="1C12ED39" w14:textId="77777777" w:rsidR="00A126CA" w:rsidRPr="00A126CA" w:rsidRDefault="00A126CA" w:rsidP="00A126CA">
      <w:pPr>
        <w:spacing w:after="0" w:line="360" w:lineRule="auto"/>
        <w:rPr>
          <w:ins w:id="4" w:author="Φλούδα Χριστίνα" w:date="2017-11-09T13:29:00Z"/>
          <w:rFonts w:eastAsia="Times New Roman"/>
          <w:szCs w:val="24"/>
          <w:lang w:eastAsia="en-US"/>
        </w:rPr>
      </w:pPr>
      <w:ins w:id="5" w:author="Φλούδα Χριστίνα" w:date="2017-11-09T13:29:00Z">
        <w:r w:rsidRPr="00A126CA">
          <w:rPr>
            <w:rFonts w:eastAsia="Times New Roman"/>
            <w:szCs w:val="24"/>
            <w:lang w:eastAsia="en-US"/>
          </w:rPr>
          <w:t>ΠΙΝΑΚΑΣ ΠΕΡΙΕΧΟΜΕΝΩΝ</w:t>
        </w:r>
      </w:ins>
    </w:p>
    <w:p w14:paraId="1D2375D5" w14:textId="77777777" w:rsidR="00A126CA" w:rsidRPr="00A126CA" w:rsidRDefault="00A126CA" w:rsidP="00A126CA">
      <w:pPr>
        <w:spacing w:after="0" w:line="360" w:lineRule="auto"/>
        <w:rPr>
          <w:ins w:id="6" w:author="Φλούδα Χριστίνα" w:date="2017-11-09T13:29:00Z"/>
          <w:rFonts w:eastAsia="Times New Roman"/>
          <w:szCs w:val="24"/>
          <w:lang w:eastAsia="en-US"/>
        </w:rPr>
      </w:pPr>
      <w:ins w:id="7" w:author="Φλούδα Χριστίνα" w:date="2017-11-09T13:29:00Z">
        <w:r w:rsidRPr="00A126CA">
          <w:rPr>
            <w:rFonts w:eastAsia="Times New Roman"/>
            <w:szCs w:val="24"/>
            <w:lang w:eastAsia="en-US"/>
          </w:rPr>
          <w:t xml:space="preserve">ΙΖ΄ ΠΕΡΙΟΔΟΣ </w:t>
        </w:r>
      </w:ins>
    </w:p>
    <w:p w14:paraId="746C22D9" w14:textId="77777777" w:rsidR="00A126CA" w:rsidRPr="00A126CA" w:rsidRDefault="00A126CA" w:rsidP="00A126CA">
      <w:pPr>
        <w:spacing w:after="0" w:line="360" w:lineRule="auto"/>
        <w:rPr>
          <w:ins w:id="8" w:author="Φλούδα Χριστίνα" w:date="2017-11-09T13:29:00Z"/>
          <w:rFonts w:eastAsia="Times New Roman"/>
          <w:szCs w:val="24"/>
          <w:lang w:eastAsia="en-US"/>
        </w:rPr>
      </w:pPr>
      <w:ins w:id="9" w:author="Φλούδα Χριστίνα" w:date="2017-11-09T13:29:00Z">
        <w:r w:rsidRPr="00A126CA">
          <w:rPr>
            <w:rFonts w:eastAsia="Times New Roman"/>
            <w:szCs w:val="24"/>
            <w:lang w:eastAsia="en-US"/>
          </w:rPr>
          <w:t>ΠΡΟΕΔΡΕΥΟΜΕΝΗΣ ΚΟΙΝΟΒΟΥΛΕΥΤΙΚΗΣ ΔΗΜΟΚΡΑΤΙΑΣ</w:t>
        </w:r>
      </w:ins>
    </w:p>
    <w:p w14:paraId="7381E10E" w14:textId="77777777" w:rsidR="00A126CA" w:rsidRPr="00A126CA" w:rsidRDefault="00A126CA" w:rsidP="00A126CA">
      <w:pPr>
        <w:spacing w:after="0" w:line="360" w:lineRule="auto"/>
        <w:rPr>
          <w:ins w:id="10" w:author="Φλούδα Χριστίνα" w:date="2017-11-09T13:29:00Z"/>
          <w:rFonts w:eastAsia="Times New Roman"/>
          <w:szCs w:val="24"/>
          <w:lang w:eastAsia="en-US"/>
        </w:rPr>
      </w:pPr>
      <w:ins w:id="11" w:author="Φλούδα Χριστίνα" w:date="2017-11-09T13:29:00Z">
        <w:r w:rsidRPr="00A126CA">
          <w:rPr>
            <w:rFonts w:eastAsia="Times New Roman"/>
            <w:szCs w:val="24"/>
            <w:lang w:eastAsia="en-US"/>
          </w:rPr>
          <w:t>ΣΥΝΟΔΟΣ Γ΄</w:t>
        </w:r>
      </w:ins>
    </w:p>
    <w:p w14:paraId="58A3CA99" w14:textId="77777777" w:rsidR="00A126CA" w:rsidRPr="00A126CA" w:rsidRDefault="00A126CA" w:rsidP="00A126CA">
      <w:pPr>
        <w:spacing w:after="0" w:line="360" w:lineRule="auto"/>
        <w:rPr>
          <w:ins w:id="12" w:author="Φλούδα Χριστίνα" w:date="2017-11-09T13:29:00Z"/>
          <w:rFonts w:eastAsia="Times New Roman"/>
          <w:szCs w:val="24"/>
          <w:lang w:eastAsia="en-US"/>
        </w:rPr>
      </w:pPr>
    </w:p>
    <w:p w14:paraId="1EA03ACF" w14:textId="77777777" w:rsidR="00A126CA" w:rsidRPr="00A126CA" w:rsidRDefault="00A126CA" w:rsidP="00A126CA">
      <w:pPr>
        <w:spacing w:after="0" w:line="360" w:lineRule="auto"/>
        <w:rPr>
          <w:ins w:id="13" w:author="Φλούδα Χριστίνα" w:date="2017-11-09T13:29:00Z"/>
          <w:rFonts w:eastAsia="Times New Roman"/>
          <w:szCs w:val="24"/>
          <w:lang w:eastAsia="en-US"/>
        </w:rPr>
      </w:pPr>
      <w:ins w:id="14" w:author="Φλούδα Χριστίνα" w:date="2017-11-09T13:29:00Z">
        <w:r w:rsidRPr="00A126CA">
          <w:rPr>
            <w:rFonts w:eastAsia="Times New Roman"/>
            <w:szCs w:val="24"/>
            <w:lang w:eastAsia="en-US"/>
          </w:rPr>
          <w:t>ΣΥΝΕΔΡΙΑΣΗ ΚΓ΄</w:t>
        </w:r>
      </w:ins>
    </w:p>
    <w:p w14:paraId="03FCC7E8" w14:textId="77777777" w:rsidR="00A126CA" w:rsidRPr="00A126CA" w:rsidRDefault="00A126CA" w:rsidP="00A126CA">
      <w:pPr>
        <w:spacing w:after="0" w:line="360" w:lineRule="auto"/>
        <w:rPr>
          <w:ins w:id="15" w:author="Φλούδα Χριστίνα" w:date="2017-11-09T13:29:00Z"/>
          <w:rFonts w:eastAsia="Times New Roman"/>
          <w:szCs w:val="24"/>
          <w:lang w:eastAsia="en-US"/>
        </w:rPr>
      </w:pPr>
      <w:ins w:id="16" w:author="Φλούδα Χριστίνα" w:date="2017-11-09T13:29:00Z">
        <w:r w:rsidRPr="00A126CA">
          <w:rPr>
            <w:rFonts w:eastAsia="Times New Roman"/>
            <w:szCs w:val="24"/>
            <w:lang w:eastAsia="en-US"/>
          </w:rPr>
          <w:t>Δευτέρα  6 Νοεμβρίου 2017</w:t>
        </w:r>
      </w:ins>
    </w:p>
    <w:p w14:paraId="138DC54F" w14:textId="77777777" w:rsidR="00A126CA" w:rsidRPr="00A126CA" w:rsidRDefault="00A126CA" w:rsidP="00A126CA">
      <w:pPr>
        <w:spacing w:after="0" w:line="360" w:lineRule="auto"/>
        <w:rPr>
          <w:ins w:id="17" w:author="Φλούδα Χριστίνα" w:date="2017-11-09T13:29:00Z"/>
          <w:rFonts w:eastAsia="Times New Roman"/>
          <w:szCs w:val="24"/>
          <w:lang w:eastAsia="en-US"/>
        </w:rPr>
      </w:pPr>
    </w:p>
    <w:p w14:paraId="40D719C0" w14:textId="77777777" w:rsidR="00A126CA" w:rsidRPr="00A126CA" w:rsidRDefault="00A126CA" w:rsidP="00A126CA">
      <w:pPr>
        <w:spacing w:after="0" w:line="360" w:lineRule="auto"/>
        <w:rPr>
          <w:ins w:id="18" w:author="Φλούδα Χριστίνα" w:date="2017-11-09T13:29:00Z"/>
          <w:rFonts w:eastAsia="Times New Roman"/>
          <w:szCs w:val="24"/>
          <w:lang w:eastAsia="en-US"/>
        </w:rPr>
      </w:pPr>
      <w:ins w:id="19" w:author="Φλούδα Χριστίνα" w:date="2017-11-09T13:29:00Z">
        <w:r w:rsidRPr="00A126CA">
          <w:rPr>
            <w:rFonts w:eastAsia="Times New Roman"/>
            <w:szCs w:val="24"/>
            <w:lang w:eastAsia="en-US"/>
          </w:rPr>
          <w:t>ΘΕΜΑΤΑ</w:t>
        </w:r>
      </w:ins>
    </w:p>
    <w:p w14:paraId="1703C17B" w14:textId="77777777" w:rsidR="00A126CA" w:rsidRPr="00A126CA" w:rsidRDefault="00A126CA" w:rsidP="00A126CA">
      <w:pPr>
        <w:spacing w:after="0" w:line="360" w:lineRule="auto"/>
        <w:rPr>
          <w:ins w:id="20" w:author="Φλούδα Χριστίνα" w:date="2017-11-09T13:29:00Z"/>
          <w:rFonts w:eastAsia="Times New Roman"/>
          <w:szCs w:val="24"/>
          <w:lang w:eastAsia="en-US"/>
        </w:rPr>
      </w:pPr>
      <w:ins w:id="21" w:author="Φλούδα Χριστίνα" w:date="2017-11-09T13:29:00Z">
        <w:r w:rsidRPr="00A126CA">
          <w:rPr>
            <w:rFonts w:eastAsia="Times New Roman"/>
            <w:szCs w:val="24"/>
            <w:lang w:eastAsia="en-US"/>
          </w:rPr>
          <w:t xml:space="preserve"> </w:t>
        </w:r>
        <w:r w:rsidRPr="00A126CA">
          <w:rPr>
            <w:rFonts w:eastAsia="Times New Roman"/>
            <w:szCs w:val="24"/>
            <w:lang w:eastAsia="en-US"/>
          </w:rPr>
          <w:br/>
          <w:t xml:space="preserve">Α. ΕΙΔΙΚΑ ΘΕΜΑΤΑ </w:t>
        </w:r>
        <w:r w:rsidRPr="00A126CA">
          <w:rPr>
            <w:rFonts w:eastAsia="Times New Roman"/>
            <w:szCs w:val="24"/>
            <w:lang w:eastAsia="en-US"/>
          </w:rPr>
          <w:br/>
          <w:t xml:space="preserve">1. Ανακοινώνεται ότι τη συνεδρίαση παρακολουθεί ενδεκαμελής αντιπροσωπεία του Υπουργείου Οικονομικών του κρατιδίου του Βρανδεμβούργου της Γερμανίας και του ελληνικού Υπουργείου Οικονομικών και εικοσαμελής αντιπροσωπεία του </w:t>
        </w:r>
        <w:proofErr w:type="spellStart"/>
        <w:r w:rsidRPr="00A126CA">
          <w:rPr>
            <w:rFonts w:eastAsia="Times New Roman"/>
            <w:szCs w:val="24"/>
            <w:lang w:eastAsia="en-US"/>
          </w:rPr>
          <w:t>Ανωτάτου</w:t>
        </w:r>
        <w:proofErr w:type="spellEnd"/>
        <w:r w:rsidRPr="00A126CA">
          <w:rPr>
            <w:rFonts w:eastAsia="Times New Roman"/>
            <w:szCs w:val="24"/>
            <w:lang w:eastAsia="en-US"/>
          </w:rPr>
          <w:t xml:space="preserve"> Ομοσπονδιακού Δικαστηρίου της Γερμανίας, σελ. </w:t>
        </w:r>
        <w:r w:rsidRPr="00A126CA">
          <w:rPr>
            <w:rFonts w:eastAsia="Times New Roman"/>
            <w:szCs w:val="24"/>
            <w:lang w:eastAsia="en-US"/>
          </w:rPr>
          <w:br/>
          <w:t xml:space="preserve">2. Επί διαδικαστικού θέματος, σελ. </w:t>
        </w:r>
        <w:r w:rsidRPr="00A126CA">
          <w:rPr>
            <w:rFonts w:eastAsia="Times New Roman"/>
            <w:szCs w:val="24"/>
            <w:lang w:eastAsia="en-US"/>
          </w:rPr>
          <w:br/>
          <w:t xml:space="preserve"> </w:t>
        </w:r>
        <w:r w:rsidRPr="00A126CA">
          <w:rPr>
            <w:rFonts w:eastAsia="Times New Roman"/>
            <w:szCs w:val="24"/>
            <w:lang w:eastAsia="en-US"/>
          </w:rPr>
          <w:br/>
          <w:t xml:space="preserve">Β. ΚΟΙΝΟΒΟΥΛΕΥΤΙΚΟΣ ΕΛΕΓΧΟΣ </w:t>
        </w:r>
        <w:r w:rsidRPr="00A126CA">
          <w:rPr>
            <w:rFonts w:eastAsia="Times New Roman"/>
            <w:szCs w:val="24"/>
            <w:lang w:eastAsia="en-US"/>
          </w:rPr>
          <w:br/>
          <w:t>Συζήτηση επικαίρων ερωτήσεων:</w:t>
        </w:r>
        <w:r w:rsidRPr="00A126CA">
          <w:rPr>
            <w:rFonts w:eastAsia="Times New Roman"/>
            <w:szCs w:val="24"/>
            <w:lang w:eastAsia="en-US"/>
          </w:rPr>
          <w:br/>
          <w:t xml:space="preserve">   α) Προς τον Υπουργό Δικαιοσύνης, Διαφάνειας και Ανθρωπίνων Δικαιωμάτων, με θέμα: «Λειτουργία του Γενικού Καταστήματος Κράτησης Νικηφόρου Δράμας», σελ. </w:t>
        </w:r>
        <w:r w:rsidRPr="00A126CA">
          <w:rPr>
            <w:rFonts w:eastAsia="Times New Roman"/>
            <w:szCs w:val="24"/>
            <w:lang w:eastAsia="en-US"/>
          </w:rPr>
          <w:br/>
          <w:t xml:space="preserve">   β) Προς τον Υπουργό Υγείας, με θέμα: «Ινστιτούτο Φαρμακευτικής  Έρευνας και Τεχνολογίας (ΙΦΕΤ)», σελ. </w:t>
        </w:r>
        <w:r w:rsidRPr="00A126CA">
          <w:rPr>
            <w:rFonts w:eastAsia="Times New Roman"/>
            <w:szCs w:val="24"/>
            <w:lang w:eastAsia="en-US"/>
          </w:rPr>
          <w:br/>
          <w:t xml:space="preserve">   γ) Προς τον Υπουργό Οικονομικών, με θέμα: «Επανένταξη οφειλετών του Δημοσίου στη ρύθμιση των εκατό δόσεων», σελ.</w:t>
        </w:r>
        <w:r w:rsidRPr="00A126CA">
          <w:rPr>
            <w:rFonts w:eastAsia="Times New Roman"/>
            <w:szCs w:val="24"/>
            <w:lang w:eastAsia="en-US"/>
          </w:rPr>
          <w:br/>
          <w:t xml:space="preserve">   δ) Προς τον Υπουργό Παιδείας,  Έρευνας και Θρησκευμάτων:</w:t>
        </w:r>
        <w:r w:rsidRPr="00A126CA">
          <w:rPr>
            <w:rFonts w:eastAsia="Times New Roman"/>
            <w:szCs w:val="24"/>
            <w:lang w:eastAsia="en-US"/>
          </w:rPr>
          <w:br/>
          <w:t xml:space="preserve">       i. με θέμα: «Καθεστώς λειτουργίας των Κέντρων Μελέτης», σελ. </w:t>
        </w:r>
        <w:r w:rsidRPr="00A126CA">
          <w:rPr>
            <w:rFonts w:eastAsia="Times New Roman"/>
            <w:szCs w:val="24"/>
            <w:lang w:eastAsia="en-US"/>
          </w:rPr>
          <w:br/>
          <w:t xml:space="preserve">       </w:t>
        </w:r>
        <w:proofErr w:type="spellStart"/>
        <w:r w:rsidRPr="00A126CA">
          <w:rPr>
            <w:rFonts w:eastAsia="Times New Roman"/>
            <w:szCs w:val="24"/>
            <w:lang w:eastAsia="en-US"/>
          </w:rPr>
          <w:t>ii</w:t>
        </w:r>
        <w:proofErr w:type="spellEnd"/>
        <w:r w:rsidRPr="00A126CA">
          <w:rPr>
            <w:rFonts w:eastAsia="Times New Roman"/>
            <w:szCs w:val="24"/>
            <w:lang w:eastAsia="en-US"/>
          </w:rPr>
          <w:t xml:space="preserve">. με θέμα: «Παράνομη Σύμβαση στο Πολυτεχνείο Κρήτης», σελ. </w:t>
        </w:r>
        <w:r w:rsidRPr="00A126CA">
          <w:rPr>
            <w:rFonts w:eastAsia="Times New Roman"/>
            <w:szCs w:val="24"/>
            <w:lang w:eastAsia="en-US"/>
          </w:rPr>
          <w:br/>
          <w:t xml:space="preserve"> </w:t>
        </w:r>
        <w:r w:rsidRPr="00A126CA">
          <w:rPr>
            <w:rFonts w:eastAsia="Times New Roman"/>
            <w:szCs w:val="24"/>
            <w:lang w:eastAsia="en-US"/>
          </w:rPr>
          <w:br/>
          <w:t xml:space="preserve">Γ. ΝΟΜΟΘΕΤΙΚΗ ΕΡΓΑΣΙΑ </w:t>
        </w:r>
        <w:r w:rsidRPr="00A126CA">
          <w:rPr>
            <w:rFonts w:eastAsia="Times New Roman"/>
            <w:szCs w:val="24"/>
            <w:lang w:eastAsia="en-US"/>
          </w:rPr>
          <w:br/>
          <w:t>1. Κατάθεση σχεδίου νόμου:</w:t>
        </w:r>
      </w:ins>
    </w:p>
    <w:p w14:paraId="0622404A" w14:textId="77777777" w:rsidR="00A126CA" w:rsidRPr="00A126CA" w:rsidRDefault="00A126CA" w:rsidP="00A126CA">
      <w:pPr>
        <w:spacing w:after="0" w:line="360" w:lineRule="auto"/>
        <w:rPr>
          <w:ins w:id="22" w:author="Φλούδα Χριστίνα" w:date="2017-11-09T13:29:00Z"/>
          <w:rFonts w:eastAsia="Times New Roman"/>
          <w:szCs w:val="24"/>
          <w:lang w:eastAsia="en-US"/>
        </w:rPr>
      </w:pPr>
      <w:ins w:id="23" w:author="Φλούδα Χριστίνα" w:date="2017-11-09T13:29:00Z">
        <w:r w:rsidRPr="00A126CA">
          <w:rPr>
            <w:rFonts w:eastAsia="Times New Roman"/>
            <w:szCs w:val="24"/>
            <w:lang w:eastAsia="en-US"/>
          </w:rPr>
          <w:t xml:space="preserve">Οι Υπουργοί Υγείας, Οικονομικών, Διοικητικής Ανασυγκρότησης, Δικαιοσύνης, Διαφάνειας και Ανθρωπίνων Δικαιωμάτων και οι Αναπληρωτές Υπουργοί Οικονομικών και Υγείας κατέθεσαν στις 6 Νοεμβρίου 2017 σχέδιο νόμου: «Εναρμόνιση του ελληνικού δικαίου με την Ευρωπαϊκή Οδηγία 2003/88/ΕΚ του Ευρωπαϊκού Κοινοβουλίου και του Συμβουλίου της 4ης Νοεμβρίου 2003 β€σχετικά με ορισμένα στοιχεία της οργάνωσης του χρόνου </w:t>
        </w:r>
        <w:proofErr w:type="spellStart"/>
        <w:r w:rsidRPr="00A126CA">
          <w:rPr>
            <w:rFonts w:eastAsia="Times New Roman"/>
            <w:szCs w:val="24"/>
            <w:lang w:eastAsia="en-US"/>
          </w:rPr>
          <w:t>εργασίαςβ</w:t>
        </w:r>
        <w:proofErr w:type="spellEnd"/>
        <w:r w:rsidRPr="00A126CA">
          <w:rPr>
            <w:rFonts w:eastAsia="Times New Roman"/>
            <w:szCs w:val="24"/>
            <w:lang w:eastAsia="en-US"/>
          </w:rPr>
          <w:t xml:space="preserve">€ ως προς την οργάνωση του χρόνου εργασίας των ιατρών και οδοντιάτρων του ΕΣΥ. Ρυθμίσεις θεμάτων ιατρών ΕΣΥ και άλλες διατάξεις», σελ. </w:t>
        </w:r>
        <w:r w:rsidRPr="00A126CA">
          <w:rPr>
            <w:rFonts w:eastAsia="Times New Roman"/>
            <w:szCs w:val="24"/>
            <w:lang w:eastAsia="en-US"/>
          </w:rPr>
          <w:br/>
          <w:t>2. Κατάθεση Εκθέσεως Διαρκούς Επιτροπής:</w:t>
        </w:r>
      </w:ins>
    </w:p>
    <w:p w14:paraId="6B08F7A0" w14:textId="77777777" w:rsidR="00A126CA" w:rsidRPr="00A126CA" w:rsidRDefault="00A126CA" w:rsidP="00A126CA">
      <w:pPr>
        <w:spacing w:after="0" w:line="360" w:lineRule="auto"/>
        <w:rPr>
          <w:ins w:id="24" w:author="Φλούδα Χριστίνα" w:date="2017-11-09T13:29:00Z"/>
          <w:rFonts w:eastAsia="Times New Roman"/>
          <w:szCs w:val="24"/>
          <w:lang w:eastAsia="en-US"/>
        </w:rPr>
      </w:pPr>
      <w:ins w:id="25" w:author="Φλούδα Χριστίνα" w:date="2017-11-09T13:29:00Z">
        <w:r w:rsidRPr="00A126CA">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και Ανάπτυξης: « Άσκηση Υπαίθριων Εμπορικών Δραστηριοτήτων, εκσυγχρονισμός της επιμελητηριακής νομοθεσίας και άλλες διατάξεις», σελ. </w:t>
        </w:r>
        <w:r w:rsidRPr="00A126CA">
          <w:rPr>
            <w:rFonts w:eastAsia="Times New Roman"/>
            <w:szCs w:val="24"/>
            <w:lang w:eastAsia="en-US"/>
          </w:rPr>
          <w:br/>
        </w:r>
      </w:ins>
    </w:p>
    <w:p w14:paraId="52109D6D" w14:textId="77777777" w:rsidR="00A126CA" w:rsidRPr="00A126CA" w:rsidRDefault="00A126CA" w:rsidP="00A126CA">
      <w:pPr>
        <w:spacing w:after="0" w:line="360" w:lineRule="auto"/>
        <w:rPr>
          <w:ins w:id="26" w:author="Φλούδα Χριστίνα" w:date="2017-11-09T13:29:00Z"/>
          <w:rFonts w:eastAsia="Times New Roman"/>
          <w:szCs w:val="24"/>
          <w:lang w:eastAsia="en-US"/>
        </w:rPr>
      </w:pPr>
      <w:ins w:id="27" w:author="Φλούδα Χριστίνα" w:date="2017-11-09T13:29:00Z">
        <w:r w:rsidRPr="00A126CA">
          <w:rPr>
            <w:rFonts w:eastAsia="Times New Roman"/>
            <w:szCs w:val="24"/>
            <w:lang w:eastAsia="en-US"/>
          </w:rPr>
          <w:t>ΠΡΟΕΔΡΕΥΩΝ</w:t>
        </w:r>
      </w:ins>
    </w:p>
    <w:p w14:paraId="62743271" w14:textId="77777777" w:rsidR="00A126CA" w:rsidRPr="00A126CA" w:rsidRDefault="00A126CA" w:rsidP="00A126CA">
      <w:pPr>
        <w:spacing w:after="0" w:line="360" w:lineRule="auto"/>
        <w:rPr>
          <w:ins w:id="28" w:author="Φλούδα Χριστίνα" w:date="2017-11-09T13:29:00Z"/>
          <w:rFonts w:eastAsia="Times New Roman"/>
          <w:szCs w:val="24"/>
          <w:lang w:eastAsia="en-US"/>
        </w:rPr>
      </w:pPr>
    </w:p>
    <w:p w14:paraId="1EBFFCB5" w14:textId="77777777" w:rsidR="00A126CA" w:rsidRPr="00A126CA" w:rsidRDefault="00A126CA" w:rsidP="00A126CA">
      <w:pPr>
        <w:spacing w:after="0" w:line="360" w:lineRule="auto"/>
        <w:rPr>
          <w:ins w:id="29" w:author="Φλούδα Χριστίνα" w:date="2017-11-09T13:29:00Z"/>
          <w:rFonts w:eastAsia="Times New Roman"/>
          <w:szCs w:val="24"/>
          <w:lang w:eastAsia="en-US"/>
        </w:rPr>
      </w:pPr>
      <w:ins w:id="30" w:author="Φλούδα Χριστίνα" w:date="2017-11-09T13:29:00Z">
        <w:r w:rsidRPr="00A126CA">
          <w:rPr>
            <w:rFonts w:eastAsia="Times New Roman"/>
            <w:szCs w:val="24"/>
            <w:lang w:eastAsia="en-US"/>
          </w:rPr>
          <w:t>ΚΡΕΜΑΣΤΙΝΟΣ Δ. , σελ.</w:t>
        </w:r>
        <w:r w:rsidRPr="00A126CA">
          <w:rPr>
            <w:rFonts w:eastAsia="Times New Roman"/>
            <w:szCs w:val="24"/>
            <w:lang w:eastAsia="en-US"/>
          </w:rPr>
          <w:br/>
        </w:r>
      </w:ins>
    </w:p>
    <w:p w14:paraId="464E758F" w14:textId="77777777" w:rsidR="00A126CA" w:rsidRPr="00A126CA" w:rsidRDefault="00A126CA" w:rsidP="00A126CA">
      <w:pPr>
        <w:spacing w:after="0" w:line="360" w:lineRule="auto"/>
        <w:rPr>
          <w:ins w:id="31" w:author="Φλούδα Χριστίνα" w:date="2017-11-09T13:29:00Z"/>
          <w:rFonts w:eastAsia="Times New Roman"/>
          <w:szCs w:val="24"/>
          <w:lang w:eastAsia="en-US"/>
        </w:rPr>
      </w:pPr>
    </w:p>
    <w:p w14:paraId="4B00C591" w14:textId="77777777" w:rsidR="00A126CA" w:rsidRPr="00A126CA" w:rsidRDefault="00A126CA" w:rsidP="00A126CA">
      <w:pPr>
        <w:spacing w:after="0" w:line="360" w:lineRule="auto"/>
        <w:rPr>
          <w:ins w:id="32" w:author="Φλούδα Χριστίνα" w:date="2017-11-09T13:29:00Z"/>
          <w:rFonts w:eastAsia="Times New Roman"/>
          <w:szCs w:val="24"/>
          <w:lang w:eastAsia="en-US"/>
        </w:rPr>
      </w:pPr>
      <w:ins w:id="33" w:author="Φλούδα Χριστίνα" w:date="2017-11-09T13:29:00Z">
        <w:r w:rsidRPr="00A126CA">
          <w:rPr>
            <w:rFonts w:eastAsia="Times New Roman"/>
            <w:szCs w:val="24"/>
            <w:lang w:eastAsia="en-US"/>
          </w:rPr>
          <w:t>ΟΜΙΛΗΤΕΣ</w:t>
        </w:r>
      </w:ins>
    </w:p>
    <w:p w14:paraId="625CE37E" w14:textId="77A8249D" w:rsidR="00A126CA" w:rsidRDefault="00A126CA" w:rsidP="00A126CA">
      <w:pPr>
        <w:spacing w:line="600" w:lineRule="auto"/>
        <w:ind w:firstLine="709"/>
        <w:contextualSpacing/>
        <w:jc w:val="center"/>
        <w:rPr>
          <w:ins w:id="34" w:author="Φλούδα Χριστίνα" w:date="2017-11-09T13:29:00Z"/>
          <w:rFonts w:eastAsia="Times New Roman"/>
          <w:szCs w:val="24"/>
        </w:rPr>
      </w:pPr>
      <w:ins w:id="35" w:author="Φλούδα Χριστίνα" w:date="2017-11-09T13:29:00Z">
        <w:r w:rsidRPr="00A126CA">
          <w:rPr>
            <w:rFonts w:eastAsia="Times New Roman"/>
            <w:szCs w:val="24"/>
            <w:lang w:eastAsia="en-US"/>
          </w:rPr>
          <w:br/>
          <w:t>Α. Επί διαδικαστικού θέματος:</w:t>
        </w:r>
        <w:r w:rsidRPr="00A126CA">
          <w:rPr>
            <w:rFonts w:eastAsia="Times New Roman"/>
            <w:szCs w:val="24"/>
            <w:lang w:eastAsia="en-US"/>
          </w:rPr>
          <w:br/>
          <w:t>ΚΡΕΜΑΣΤΙΝΟΣ Δ. , σελ.</w:t>
        </w:r>
        <w:r w:rsidRPr="00A126CA">
          <w:rPr>
            <w:rFonts w:eastAsia="Times New Roman"/>
            <w:szCs w:val="24"/>
            <w:lang w:eastAsia="en-US"/>
          </w:rPr>
          <w:br/>
        </w:r>
        <w:r w:rsidRPr="00A126CA">
          <w:rPr>
            <w:rFonts w:eastAsia="Times New Roman"/>
            <w:szCs w:val="24"/>
            <w:lang w:eastAsia="en-US"/>
          </w:rPr>
          <w:br/>
          <w:t>Β. Επί των επικαίρων ερωτήσεων:</w:t>
        </w:r>
        <w:r w:rsidRPr="00A126CA">
          <w:rPr>
            <w:rFonts w:eastAsia="Times New Roman"/>
            <w:szCs w:val="24"/>
            <w:lang w:eastAsia="en-US"/>
          </w:rPr>
          <w:br/>
          <w:t>ΒΑΡΕΜΕΝΟΣ Γ. , σελ.</w:t>
        </w:r>
        <w:r w:rsidRPr="00A126CA">
          <w:rPr>
            <w:rFonts w:eastAsia="Times New Roman"/>
            <w:szCs w:val="24"/>
            <w:lang w:eastAsia="en-US"/>
          </w:rPr>
          <w:br/>
          <w:t>ΓΑΒΡΟΓΛΟΥ Κ. , σελ.</w:t>
        </w:r>
        <w:r w:rsidRPr="00A126CA">
          <w:rPr>
            <w:rFonts w:eastAsia="Times New Roman"/>
            <w:szCs w:val="24"/>
            <w:lang w:eastAsia="en-US"/>
          </w:rPr>
          <w:br/>
          <w:t>ΚΟΝΤΟΝΗΣ Χ. , σελ.</w:t>
        </w:r>
        <w:r w:rsidRPr="00A126CA">
          <w:rPr>
            <w:rFonts w:eastAsia="Times New Roman"/>
            <w:szCs w:val="24"/>
            <w:lang w:eastAsia="en-US"/>
          </w:rPr>
          <w:br/>
          <w:t>ΚΟΥΤΣΟΥΚΟΣ Γ. , σελ.</w:t>
        </w:r>
        <w:r w:rsidRPr="00A126CA">
          <w:rPr>
            <w:rFonts w:eastAsia="Times New Roman"/>
            <w:szCs w:val="24"/>
            <w:lang w:eastAsia="en-US"/>
          </w:rPr>
          <w:br/>
          <w:t>ΚΥΡΙΑΖΙΔΗΣ Δ. , σελ.</w:t>
        </w:r>
        <w:r w:rsidRPr="00A126CA">
          <w:rPr>
            <w:rFonts w:eastAsia="Times New Roman"/>
            <w:szCs w:val="24"/>
            <w:lang w:eastAsia="en-US"/>
          </w:rPr>
          <w:br/>
          <w:t>ΛΑΜΠΡΟΥΛΗΣ Γ. , σελ.</w:t>
        </w:r>
        <w:r w:rsidRPr="00A126CA">
          <w:rPr>
            <w:rFonts w:eastAsia="Times New Roman"/>
            <w:szCs w:val="24"/>
            <w:lang w:eastAsia="en-US"/>
          </w:rPr>
          <w:br/>
          <w:t>ΜΠΑΛΩΜΕΝΑΚΗΣ Α. , σελ.</w:t>
        </w:r>
        <w:r w:rsidRPr="00A126CA">
          <w:rPr>
            <w:rFonts w:eastAsia="Times New Roman"/>
            <w:szCs w:val="24"/>
            <w:lang w:eastAsia="en-US"/>
          </w:rPr>
          <w:br/>
          <w:t>ΞΑΝΘΟΣ Α. , σελ.</w:t>
        </w:r>
        <w:r w:rsidRPr="00A126CA">
          <w:rPr>
            <w:rFonts w:eastAsia="Times New Roman"/>
            <w:szCs w:val="24"/>
            <w:lang w:eastAsia="en-US"/>
          </w:rPr>
          <w:br/>
          <w:t>ΠΑΠΑΝΑΤΣΙΟΥ Α. , σελ.</w:t>
        </w:r>
        <w:r w:rsidRPr="00A126CA">
          <w:rPr>
            <w:rFonts w:eastAsia="Times New Roman"/>
            <w:szCs w:val="24"/>
            <w:lang w:eastAsia="en-US"/>
          </w:rPr>
          <w:br/>
          <w:t>ΣΚΟΥΡΟΛΙΑΚΟΣ Π. , σελ.</w:t>
        </w:r>
        <w:r w:rsidRPr="00A126CA">
          <w:rPr>
            <w:rFonts w:eastAsia="Times New Roman"/>
            <w:szCs w:val="24"/>
            <w:lang w:eastAsia="en-US"/>
          </w:rPr>
          <w:br/>
        </w:r>
      </w:ins>
    </w:p>
    <w:p w14:paraId="12AE73D2" w14:textId="77777777" w:rsidR="009D4E92" w:rsidRDefault="00A126CA">
      <w:pPr>
        <w:spacing w:line="600" w:lineRule="auto"/>
        <w:ind w:firstLine="709"/>
        <w:contextualSpacing/>
        <w:jc w:val="center"/>
        <w:rPr>
          <w:rFonts w:eastAsia="Times New Roman"/>
          <w:szCs w:val="24"/>
        </w:rPr>
      </w:pPr>
      <w:r>
        <w:rPr>
          <w:rFonts w:eastAsia="Times New Roman"/>
          <w:szCs w:val="24"/>
        </w:rPr>
        <w:t>ΠΡΑΚΤΙΚΑ ΒΟΥΛΗΣ</w:t>
      </w:r>
    </w:p>
    <w:p w14:paraId="12AE73D3" w14:textId="77777777" w:rsidR="009D4E92" w:rsidRDefault="00A126CA">
      <w:pPr>
        <w:spacing w:line="600" w:lineRule="auto"/>
        <w:ind w:firstLine="709"/>
        <w:contextualSpacing/>
        <w:jc w:val="center"/>
        <w:rPr>
          <w:rFonts w:eastAsia="Times New Roman"/>
          <w:szCs w:val="24"/>
        </w:rPr>
      </w:pPr>
      <w:r>
        <w:rPr>
          <w:rFonts w:eastAsia="Times New Roman"/>
          <w:szCs w:val="24"/>
        </w:rPr>
        <w:t xml:space="preserve">ΙΖ΄ ΠΕΡΙΟΔΟΣ </w:t>
      </w:r>
    </w:p>
    <w:p w14:paraId="12AE73D4" w14:textId="77777777" w:rsidR="009D4E92" w:rsidRDefault="00A126CA">
      <w:pPr>
        <w:spacing w:line="600" w:lineRule="auto"/>
        <w:ind w:firstLine="709"/>
        <w:contextualSpacing/>
        <w:jc w:val="center"/>
        <w:rPr>
          <w:rFonts w:eastAsia="Times New Roman"/>
          <w:szCs w:val="24"/>
        </w:rPr>
      </w:pPr>
      <w:r>
        <w:rPr>
          <w:rFonts w:eastAsia="Times New Roman"/>
          <w:szCs w:val="24"/>
        </w:rPr>
        <w:t>ΠΡΟΕΔΡΕΥΟΜΕΝΗΣ ΚΟΙΝΟΒΟΥΛΕΥΤΙΚΗΣ ΔΗΜΟΚΡΑΤΙΑΣ</w:t>
      </w:r>
    </w:p>
    <w:p w14:paraId="12AE73D5" w14:textId="77777777" w:rsidR="009D4E92" w:rsidRDefault="00A126CA">
      <w:pPr>
        <w:spacing w:line="600" w:lineRule="auto"/>
        <w:ind w:firstLine="709"/>
        <w:contextualSpacing/>
        <w:jc w:val="center"/>
        <w:rPr>
          <w:rFonts w:eastAsia="Times New Roman"/>
          <w:szCs w:val="24"/>
        </w:rPr>
      </w:pPr>
      <w:r>
        <w:rPr>
          <w:rFonts w:eastAsia="Times New Roman"/>
          <w:szCs w:val="24"/>
        </w:rPr>
        <w:t>ΣΥΝΟΔΟΣ Γ΄</w:t>
      </w:r>
    </w:p>
    <w:p w14:paraId="12AE73D6" w14:textId="77777777" w:rsidR="009D4E92" w:rsidRDefault="00A126CA">
      <w:pPr>
        <w:spacing w:line="600" w:lineRule="auto"/>
        <w:ind w:firstLine="709"/>
        <w:contextualSpacing/>
        <w:jc w:val="center"/>
        <w:rPr>
          <w:rFonts w:eastAsia="Times New Roman"/>
          <w:szCs w:val="24"/>
        </w:rPr>
      </w:pPr>
      <w:r>
        <w:rPr>
          <w:rFonts w:eastAsia="Times New Roman"/>
          <w:szCs w:val="24"/>
        </w:rPr>
        <w:t>ΣΥΝΕΔΡΙΑΣΗ ΚΓ΄</w:t>
      </w:r>
    </w:p>
    <w:p w14:paraId="12AE73D7" w14:textId="77777777" w:rsidR="009D4E92" w:rsidRDefault="00A126CA">
      <w:pPr>
        <w:spacing w:line="600" w:lineRule="auto"/>
        <w:ind w:firstLine="709"/>
        <w:contextualSpacing/>
        <w:jc w:val="center"/>
        <w:rPr>
          <w:rFonts w:eastAsia="Times New Roman"/>
          <w:szCs w:val="24"/>
        </w:rPr>
      </w:pPr>
      <w:r>
        <w:rPr>
          <w:rFonts w:eastAsia="Times New Roman"/>
          <w:szCs w:val="24"/>
        </w:rPr>
        <w:t>Δευτέρα 6 Νοεμβρίου 2017</w:t>
      </w:r>
    </w:p>
    <w:p w14:paraId="12AE73D8"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Αθήνα, σήμερα </w:t>
      </w:r>
      <w:r>
        <w:rPr>
          <w:rFonts w:eastAsia="Times New Roman"/>
          <w:szCs w:val="24"/>
        </w:rPr>
        <w:t>στις 6</w:t>
      </w:r>
      <w:r>
        <w:rPr>
          <w:rFonts w:eastAsia="Times New Roman"/>
          <w:szCs w:val="24"/>
        </w:rPr>
        <w:t xml:space="preserve"> Νοεμβρίου 2017, ημέρα Δευτέρα και ώρα 18.05΄</w:t>
      </w:r>
      <w:r w:rsidRPr="00FA6F08">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977ACF">
        <w:rPr>
          <w:rFonts w:eastAsia="Times New Roman"/>
          <w:b/>
          <w:szCs w:val="24"/>
        </w:rPr>
        <w:t>ΔΗΜΗΤΡΙΟΥ ΚΡΕΜΑΣΤΙΝΟΥ</w:t>
      </w:r>
      <w:r>
        <w:rPr>
          <w:rFonts w:eastAsia="Times New Roman"/>
          <w:szCs w:val="24"/>
        </w:rPr>
        <w:t xml:space="preserve">. </w:t>
      </w:r>
    </w:p>
    <w:p w14:paraId="12AE73D9" w14:textId="77777777" w:rsidR="009D4E92" w:rsidRDefault="00A126CA">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12AE73DA" w14:textId="77777777" w:rsidR="009D4E92" w:rsidRDefault="00A126CA">
      <w:pPr>
        <w:spacing w:line="600" w:lineRule="auto"/>
        <w:ind w:firstLine="720"/>
        <w:contextualSpacing/>
        <w:jc w:val="both"/>
        <w:rPr>
          <w:rFonts w:eastAsia="Times New Roman"/>
          <w:szCs w:val="24"/>
        </w:rPr>
      </w:pPr>
      <w:r>
        <w:rPr>
          <w:rFonts w:eastAsia="Times New Roman"/>
          <w:szCs w:val="24"/>
        </w:rPr>
        <w:t>Ει</w:t>
      </w:r>
      <w:r>
        <w:rPr>
          <w:rFonts w:eastAsia="Times New Roman"/>
          <w:szCs w:val="24"/>
        </w:rPr>
        <w:t>σερχόμ</w:t>
      </w:r>
      <w:r>
        <w:rPr>
          <w:rFonts w:eastAsia="Times New Roman"/>
          <w:szCs w:val="24"/>
        </w:rPr>
        <w:t>αστε</w:t>
      </w:r>
      <w:r>
        <w:rPr>
          <w:rFonts w:eastAsia="Times New Roman"/>
          <w:szCs w:val="24"/>
        </w:rPr>
        <w:t xml:space="preserve"> στη συζήτηση των</w:t>
      </w:r>
    </w:p>
    <w:p w14:paraId="12AE73DB" w14:textId="77777777" w:rsidR="009D4E92" w:rsidRDefault="00A126CA">
      <w:pPr>
        <w:spacing w:line="600" w:lineRule="auto"/>
        <w:ind w:firstLine="720"/>
        <w:contextualSpacing/>
        <w:jc w:val="center"/>
        <w:rPr>
          <w:rFonts w:eastAsia="Times New Roman"/>
          <w:b/>
          <w:szCs w:val="24"/>
        </w:rPr>
      </w:pPr>
      <w:r>
        <w:rPr>
          <w:rFonts w:eastAsia="Times New Roman"/>
          <w:b/>
          <w:szCs w:val="24"/>
        </w:rPr>
        <w:t>ΕΠΙΚΑΙΡΩΝ ΕΡΩΤΗΣΕΩΝ</w:t>
      </w:r>
    </w:p>
    <w:p w14:paraId="12AE73DC" w14:textId="77777777" w:rsidR="009D4E92" w:rsidRDefault="00A126CA">
      <w:pPr>
        <w:spacing w:line="600" w:lineRule="auto"/>
        <w:ind w:firstLine="720"/>
        <w:contextualSpacing/>
        <w:jc w:val="both"/>
        <w:rPr>
          <w:rFonts w:eastAsia="Times New Roman"/>
          <w:szCs w:val="24"/>
        </w:rPr>
      </w:pPr>
      <w:r>
        <w:rPr>
          <w:rFonts w:eastAsia="Times New Roman"/>
          <w:szCs w:val="24"/>
        </w:rPr>
        <w:t>Αρχίζουμε με τη</w:t>
      </w:r>
      <w:r>
        <w:rPr>
          <w:rFonts w:eastAsia="Times New Roman"/>
          <w:szCs w:val="24"/>
        </w:rPr>
        <w:t xml:space="preserve"> δεύτερη με αριθμό 190/30-10-2017 επίκαιρη ερώτηση δεύτερου κύκλου του Βουλευτή Δράμας της Νέας Δημοκρατίας κ. </w:t>
      </w:r>
      <w:r>
        <w:rPr>
          <w:rFonts w:eastAsia="Times New Roman"/>
          <w:bCs/>
          <w:szCs w:val="24"/>
        </w:rPr>
        <w:t>Δημητρίου Κυριαζίδη</w:t>
      </w:r>
      <w:r>
        <w:rPr>
          <w:rFonts w:eastAsia="Times New Roman"/>
          <w:szCs w:val="24"/>
        </w:rPr>
        <w:t xml:space="preserve"> προς τον Υπουργό </w:t>
      </w:r>
      <w:r>
        <w:rPr>
          <w:rFonts w:eastAsia="Times New Roman"/>
          <w:bCs/>
          <w:szCs w:val="24"/>
        </w:rPr>
        <w:t>Δικαιοσύνης, Διαφάνειας και Ανθρωπίνων Δικαιω</w:t>
      </w:r>
      <w:r>
        <w:rPr>
          <w:rFonts w:eastAsia="Times New Roman"/>
          <w:bCs/>
          <w:szCs w:val="24"/>
        </w:rPr>
        <w:t>μάτων</w:t>
      </w:r>
      <w:r>
        <w:rPr>
          <w:rFonts w:eastAsia="Times New Roman"/>
          <w:b/>
          <w:bCs/>
          <w:szCs w:val="24"/>
        </w:rPr>
        <w:t xml:space="preserve"> </w:t>
      </w:r>
      <w:r>
        <w:rPr>
          <w:rFonts w:eastAsia="Times New Roman"/>
          <w:szCs w:val="24"/>
        </w:rPr>
        <w:t xml:space="preserve">με θέμα: «Λειτουργία του </w:t>
      </w:r>
      <w:r>
        <w:rPr>
          <w:rFonts w:eastAsia="Times New Roman"/>
          <w:szCs w:val="24"/>
        </w:rPr>
        <w:t>γενικού καταστήματος κράτησης</w:t>
      </w:r>
      <w:r>
        <w:rPr>
          <w:rFonts w:eastAsia="Times New Roman"/>
          <w:szCs w:val="24"/>
        </w:rPr>
        <w:t xml:space="preserve"> Νικηφόρου Δράμας».</w:t>
      </w:r>
    </w:p>
    <w:p w14:paraId="12AE73DD" w14:textId="77777777" w:rsidR="009D4E92" w:rsidRDefault="00A126CA">
      <w:pPr>
        <w:spacing w:line="600" w:lineRule="auto"/>
        <w:ind w:firstLine="720"/>
        <w:contextualSpacing/>
        <w:jc w:val="both"/>
        <w:rPr>
          <w:rFonts w:eastAsia="Times New Roman"/>
          <w:szCs w:val="24"/>
        </w:rPr>
      </w:pPr>
      <w:r>
        <w:rPr>
          <w:rFonts w:eastAsia="Times New Roman"/>
          <w:szCs w:val="24"/>
        </w:rPr>
        <w:t>Κύριε Κυριαζίδη, έχετε τον λόγο για δύο λεπτά.</w:t>
      </w:r>
    </w:p>
    <w:p w14:paraId="12AE73DE" w14:textId="77777777" w:rsidR="009D4E92" w:rsidRDefault="00A126CA">
      <w:pPr>
        <w:spacing w:line="600" w:lineRule="auto"/>
        <w:ind w:firstLine="720"/>
        <w:contextualSpacing/>
        <w:jc w:val="both"/>
        <w:rPr>
          <w:rFonts w:eastAsia="Times New Roman"/>
          <w:szCs w:val="24"/>
        </w:rPr>
      </w:pPr>
      <w:r>
        <w:rPr>
          <w:rFonts w:eastAsia="Times New Roman"/>
          <w:b/>
          <w:szCs w:val="24"/>
        </w:rPr>
        <w:lastRenderedPageBreak/>
        <w:t>ΔΗΜΗΤΡΙΟΣ ΚΥΡΙΑΖΙΔΗΣ:</w:t>
      </w:r>
      <w:r>
        <w:rPr>
          <w:rFonts w:eastAsia="Times New Roman"/>
          <w:szCs w:val="24"/>
        </w:rPr>
        <w:t xml:space="preserve"> Ευχαριστώ, κύριε Πρόεδρε.</w:t>
      </w:r>
    </w:p>
    <w:p w14:paraId="12AE73DF" w14:textId="77777777" w:rsidR="009D4E92" w:rsidRDefault="00A126CA">
      <w:pPr>
        <w:spacing w:line="600" w:lineRule="auto"/>
        <w:ind w:firstLine="720"/>
        <w:contextualSpacing/>
        <w:jc w:val="both"/>
        <w:rPr>
          <w:rFonts w:eastAsia="Times New Roman"/>
          <w:szCs w:val="24"/>
        </w:rPr>
      </w:pPr>
      <w:r>
        <w:rPr>
          <w:rFonts w:eastAsia="Times New Roman"/>
          <w:szCs w:val="24"/>
        </w:rPr>
        <w:t>Αξιότιμε κύριε Υπουργέ, τα προβλήματα του σωφρονιστικού συστήματος της χώρας είνα</w:t>
      </w:r>
      <w:r>
        <w:rPr>
          <w:rFonts w:eastAsia="Times New Roman"/>
          <w:szCs w:val="24"/>
        </w:rPr>
        <w:t xml:space="preserve">ι πολλά, με βασικότερο εξ αυτών τον </w:t>
      </w:r>
      <w:proofErr w:type="spellStart"/>
      <w:r>
        <w:rPr>
          <w:rFonts w:eastAsia="Times New Roman"/>
          <w:szCs w:val="24"/>
        </w:rPr>
        <w:t>υπερσυνωστισμό</w:t>
      </w:r>
      <w:proofErr w:type="spellEnd"/>
      <w:r>
        <w:rPr>
          <w:rFonts w:eastAsia="Times New Roman"/>
          <w:szCs w:val="24"/>
        </w:rPr>
        <w:t xml:space="preserve"> των κρατουμένων. Το ζήτημα αυτό, αν και έχει συζητηθεί </w:t>
      </w:r>
      <w:proofErr w:type="spellStart"/>
      <w:r>
        <w:rPr>
          <w:rFonts w:eastAsia="Times New Roman"/>
          <w:szCs w:val="24"/>
        </w:rPr>
        <w:t>πολλάκις</w:t>
      </w:r>
      <w:proofErr w:type="spellEnd"/>
      <w:r>
        <w:rPr>
          <w:rFonts w:eastAsia="Times New Roman"/>
          <w:szCs w:val="24"/>
        </w:rPr>
        <w:t xml:space="preserve"> στη Βουλή, αντιμετωπίζεται </w:t>
      </w:r>
      <w:proofErr w:type="spellStart"/>
      <w:r>
        <w:rPr>
          <w:rFonts w:eastAsia="Times New Roman"/>
          <w:szCs w:val="24"/>
        </w:rPr>
        <w:t>στρεβλώς</w:t>
      </w:r>
      <w:proofErr w:type="spellEnd"/>
      <w:r>
        <w:rPr>
          <w:rFonts w:eastAsia="Times New Roman"/>
          <w:szCs w:val="24"/>
        </w:rPr>
        <w:t xml:space="preserve"> από την επίσημη πολιτεία, η οποία λαμβάνει κατά καιρούς μέτρα αλυσιτελή και απρόσφορα, που καταλήγουν στη</w:t>
      </w:r>
      <w:r>
        <w:rPr>
          <w:rFonts w:eastAsia="Times New Roman"/>
          <w:szCs w:val="24"/>
        </w:rPr>
        <w:t xml:space="preserve">ν πρόωρη και άκριτη αποφυλάκιση δραστών ακόμη και αυτών που έχουν φυλακιστεί για πράξεις κακουργηματικού χαρακτήρα. </w:t>
      </w:r>
    </w:p>
    <w:p w14:paraId="12AE73E0"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Δυστυχώς αυτό συμβαίνει παρά το γεγονός ότι υφίστανται έτοιμες υποδομές που μπορούν να δώσουν λύση, έστω και μερική, στο όλο πρόβλημα. Και </w:t>
      </w:r>
      <w:r>
        <w:rPr>
          <w:rFonts w:eastAsia="Times New Roman"/>
          <w:szCs w:val="24"/>
        </w:rPr>
        <w:t>αναφέρομαι στη λειτουργία των φυλακών Νικηφόρου, ένα ζήτημα το οποίο έχει απασχολήσει αρκετές φορές τον κοινοβουλευτικό έλεγχο και το 2015 και το 2016. Αλλά και στην αρμόδια Ειδική Μόνιμη Επιτροπή Σωφρονιστικού Συστήματος και Λοιπών Δομών Εγκλεισμού Κρατου</w:t>
      </w:r>
      <w:r>
        <w:rPr>
          <w:rFonts w:eastAsia="Times New Roman"/>
          <w:szCs w:val="24"/>
        </w:rPr>
        <w:t>μένων έγινε συζήτηση για το όλο θέμα.</w:t>
      </w:r>
    </w:p>
    <w:p w14:paraId="12AE73E1" w14:textId="77777777" w:rsidR="009D4E92" w:rsidRDefault="00A126CA">
      <w:pPr>
        <w:spacing w:line="600" w:lineRule="auto"/>
        <w:ind w:firstLine="720"/>
        <w:contextualSpacing/>
        <w:jc w:val="both"/>
        <w:rPr>
          <w:rFonts w:eastAsia="Times New Roman"/>
          <w:szCs w:val="24"/>
        </w:rPr>
      </w:pPr>
      <w:r>
        <w:rPr>
          <w:rFonts w:eastAsia="Times New Roman"/>
          <w:szCs w:val="24"/>
        </w:rPr>
        <w:t>Παρά, όμως, τις υποσχέσεις και τις διαβεβαιώσεις του προκατόχου σας, καμ</w:t>
      </w:r>
      <w:r>
        <w:rPr>
          <w:rFonts w:eastAsia="Times New Roman"/>
          <w:szCs w:val="24"/>
        </w:rPr>
        <w:t>μ</w:t>
      </w:r>
      <w:r>
        <w:rPr>
          <w:rFonts w:eastAsia="Times New Roman"/>
          <w:szCs w:val="24"/>
        </w:rPr>
        <w:t>ιά πρόοδος δεν έχει σημειωθεί για την έναρξη λειτουργίας τους, αν και οι σχετικές εγκαταστάσεις έχουν ολοκληρωθεί, όπως διαπίστωσα και ο ίδιος σε</w:t>
      </w:r>
      <w:r>
        <w:rPr>
          <w:rFonts w:eastAsia="Times New Roman"/>
          <w:szCs w:val="24"/>
        </w:rPr>
        <w:t xml:space="preserve"> αυτοψία που πραγματοποίησα πρόσφατα.</w:t>
      </w:r>
    </w:p>
    <w:p w14:paraId="12AE73E2" w14:textId="77777777" w:rsidR="009D4E92" w:rsidRDefault="00A126CA">
      <w:pPr>
        <w:spacing w:line="600" w:lineRule="auto"/>
        <w:ind w:firstLine="720"/>
        <w:contextualSpacing/>
        <w:jc w:val="both"/>
        <w:rPr>
          <w:rFonts w:eastAsia="Times New Roman"/>
          <w:szCs w:val="24"/>
        </w:rPr>
      </w:pPr>
      <w:r>
        <w:rPr>
          <w:rFonts w:eastAsia="Times New Roman"/>
          <w:szCs w:val="24"/>
        </w:rPr>
        <w:lastRenderedPageBreak/>
        <w:t>Εν όψει των ανωτέρω και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r>
        <w:rPr>
          <w:rFonts w:eastAsia="Times New Roman"/>
          <w:szCs w:val="24"/>
        </w:rPr>
        <w:t xml:space="preserve">τις προ διετίας δημόσιες διαβεβαιώσεις του τέως Υπουργού Δικαιοσύνης για την άμεση λειτουργία τουλάχιστον μιας πτέρυγας, αλλά και την υπ’ αριθμόν 33/2016 </w:t>
      </w:r>
      <w:r>
        <w:rPr>
          <w:rFonts w:eastAsia="Times New Roman"/>
          <w:szCs w:val="24"/>
        </w:rPr>
        <w:t xml:space="preserve">πράξη υπουργικού </w:t>
      </w:r>
      <w:r>
        <w:rPr>
          <w:rFonts w:eastAsia="Times New Roman"/>
          <w:szCs w:val="24"/>
        </w:rPr>
        <w:t>συμβ</w:t>
      </w:r>
      <w:r>
        <w:rPr>
          <w:rFonts w:eastAsia="Times New Roman"/>
          <w:szCs w:val="24"/>
        </w:rPr>
        <w:t xml:space="preserve">ουλίου αναφορικά με την πρόσληψη </w:t>
      </w:r>
      <w:r>
        <w:rPr>
          <w:rFonts w:eastAsia="Times New Roman"/>
          <w:szCs w:val="24"/>
        </w:rPr>
        <w:t>εξακοσίων τριάντα τριών</w:t>
      </w:r>
      <w:r>
        <w:rPr>
          <w:rFonts w:eastAsia="Times New Roman"/>
          <w:szCs w:val="24"/>
        </w:rPr>
        <w:t xml:space="preserve"> ατόμων στα </w:t>
      </w:r>
      <w:r>
        <w:rPr>
          <w:rFonts w:eastAsia="Times New Roman"/>
          <w:szCs w:val="24"/>
        </w:rPr>
        <w:t xml:space="preserve">καταστήματα κράτησης </w:t>
      </w:r>
      <w:r>
        <w:rPr>
          <w:rFonts w:eastAsia="Times New Roman"/>
          <w:szCs w:val="24"/>
        </w:rPr>
        <w:t xml:space="preserve">της χώρας για το έτος 2018, ερωτάσθε, κύριε Υπουργέ: </w:t>
      </w:r>
    </w:p>
    <w:p w14:paraId="12AE73E3" w14:textId="77777777" w:rsidR="009D4E92" w:rsidRDefault="00A126CA">
      <w:pPr>
        <w:spacing w:line="600" w:lineRule="auto"/>
        <w:ind w:firstLine="720"/>
        <w:contextualSpacing/>
        <w:jc w:val="both"/>
        <w:rPr>
          <w:rFonts w:eastAsia="Times New Roman"/>
          <w:szCs w:val="24"/>
        </w:rPr>
      </w:pPr>
      <w:r>
        <w:rPr>
          <w:rFonts w:eastAsia="Times New Roman"/>
          <w:szCs w:val="24"/>
        </w:rPr>
        <w:t>Για ποιον λόγο δεν έχουν λειτουργήσει μέχρι σήμερα οι φυλακές Νικηφόρου; Πότε επιτέλους θα τεθούν σε πλήρη λε</w:t>
      </w:r>
      <w:r>
        <w:rPr>
          <w:rFonts w:eastAsia="Times New Roman"/>
          <w:szCs w:val="24"/>
        </w:rPr>
        <w:t>ιτουργία; Υπάρχει σχετικός προγραμματισμός εκ μέρους του Υπουργείου σας;</w:t>
      </w:r>
    </w:p>
    <w:p w14:paraId="12AE73E4" w14:textId="77777777" w:rsidR="009D4E92" w:rsidRDefault="00A126CA">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Υπουργέ, έχετε τον λόγο.</w:t>
      </w:r>
    </w:p>
    <w:p w14:paraId="12AE73E5" w14:textId="77777777" w:rsidR="009D4E92" w:rsidRDefault="00A126CA">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Ευχαριστώ, κύριε Πρόεδρε.</w:t>
      </w:r>
    </w:p>
    <w:p w14:paraId="12AE73E6" w14:textId="77777777" w:rsidR="009D4E92" w:rsidRDefault="00A126CA">
      <w:pPr>
        <w:spacing w:line="600" w:lineRule="auto"/>
        <w:ind w:firstLine="720"/>
        <w:contextualSpacing/>
        <w:jc w:val="both"/>
        <w:rPr>
          <w:rFonts w:eastAsia="Times New Roman"/>
          <w:szCs w:val="24"/>
        </w:rPr>
      </w:pPr>
      <w:r>
        <w:rPr>
          <w:rFonts w:eastAsia="Times New Roman"/>
          <w:szCs w:val="24"/>
        </w:rPr>
        <w:t>Κύριε συνά</w:t>
      </w:r>
      <w:r>
        <w:rPr>
          <w:rFonts w:eastAsia="Times New Roman"/>
          <w:szCs w:val="24"/>
        </w:rPr>
        <w:t xml:space="preserve">δελφε, θα ήθελα να σας πω εν </w:t>
      </w:r>
      <w:proofErr w:type="spellStart"/>
      <w:r>
        <w:rPr>
          <w:rFonts w:eastAsia="Times New Roman"/>
          <w:szCs w:val="24"/>
        </w:rPr>
        <w:t>πρώτοις</w:t>
      </w:r>
      <w:proofErr w:type="spellEnd"/>
      <w:r>
        <w:rPr>
          <w:rFonts w:eastAsia="Times New Roman"/>
          <w:szCs w:val="24"/>
        </w:rPr>
        <w:t xml:space="preserve"> ότι αυτή η ιστορία των φυλακών Νικηφόρου ξεκινά </w:t>
      </w:r>
      <w:r>
        <w:rPr>
          <w:rFonts w:eastAsia="Times New Roman"/>
          <w:szCs w:val="24"/>
        </w:rPr>
        <w:t xml:space="preserve">από </w:t>
      </w:r>
      <w:r>
        <w:rPr>
          <w:rFonts w:eastAsia="Times New Roman"/>
          <w:szCs w:val="24"/>
        </w:rPr>
        <w:t xml:space="preserve">το μακρινό έτος 2002. </w:t>
      </w:r>
      <w:r>
        <w:rPr>
          <w:rFonts w:eastAsia="Times New Roman"/>
          <w:szCs w:val="24"/>
        </w:rPr>
        <w:t>Πρόκειται για ένα</w:t>
      </w:r>
      <w:r>
        <w:rPr>
          <w:rFonts w:eastAsia="Times New Roman"/>
          <w:szCs w:val="24"/>
        </w:rPr>
        <w:t xml:space="preserve"> από τα χρόνια προβλήματα που έπρεπε να λύσει και θα λύσει αυτή η Κυβέρνηση. </w:t>
      </w:r>
    </w:p>
    <w:p w14:paraId="12AE73E7" w14:textId="77777777" w:rsidR="009D4E92" w:rsidRDefault="00A126CA">
      <w:pPr>
        <w:spacing w:line="600" w:lineRule="auto"/>
        <w:ind w:firstLine="720"/>
        <w:contextualSpacing/>
        <w:jc w:val="both"/>
        <w:rPr>
          <w:rFonts w:eastAsia="Times New Roman"/>
          <w:szCs w:val="24"/>
        </w:rPr>
      </w:pPr>
      <w:r>
        <w:rPr>
          <w:rFonts w:eastAsia="Times New Roman"/>
          <w:szCs w:val="24"/>
        </w:rPr>
        <w:t>Μάλιστα, θα μπορούσε αυτή η απάντηση να είναι η πι</w:t>
      </w:r>
      <w:r>
        <w:rPr>
          <w:rFonts w:eastAsia="Times New Roman"/>
          <w:szCs w:val="24"/>
        </w:rPr>
        <w:t xml:space="preserve">ο σύντομη απάντηση στα κοινοβουλευτικά χρονικά, διότι θέλω να σας αναφέρω ότι στις 30 </w:t>
      </w:r>
      <w:r>
        <w:rPr>
          <w:rFonts w:eastAsia="Times New Roman"/>
          <w:szCs w:val="24"/>
        </w:rPr>
        <w:t>Οκτωβρίου</w:t>
      </w:r>
      <w:r>
        <w:rPr>
          <w:rFonts w:eastAsia="Times New Roman"/>
          <w:szCs w:val="24"/>
        </w:rPr>
        <w:t>…</w:t>
      </w:r>
    </w:p>
    <w:p w14:paraId="12AE73E8" w14:textId="77777777" w:rsidR="009D4E92" w:rsidRDefault="00A126CA">
      <w:pPr>
        <w:spacing w:line="600" w:lineRule="auto"/>
        <w:ind w:firstLine="720"/>
        <w:contextualSpacing/>
        <w:jc w:val="both"/>
        <w:rPr>
          <w:rFonts w:eastAsia="Times New Roman"/>
          <w:szCs w:val="24"/>
        </w:rPr>
      </w:pPr>
      <w:r>
        <w:rPr>
          <w:rFonts w:eastAsia="Times New Roman"/>
          <w:b/>
          <w:szCs w:val="24"/>
        </w:rPr>
        <w:lastRenderedPageBreak/>
        <w:t xml:space="preserve">ΔΗΜΗΤΡΙΟΣ ΚΥΡΙΑΖΙΔΗΣ: </w:t>
      </w:r>
      <w:r>
        <w:rPr>
          <w:rFonts w:eastAsia="Times New Roman"/>
          <w:szCs w:val="24"/>
        </w:rPr>
        <w:t>Αν μου λέτε ότι θα λειτουργήσουν…</w:t>
      </w:r>
    </w:p>
    <w:p w14:paraId="12AE73E9" w14:textId="77777777" w:rsidR="009D4E92" w:rsidRDefault="00A126CA">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Μπορείτε να μη με διακό</w:t>
      </w:r>
      <w:r>
        <w:rPr>
          <w:rFonts w:eastAsia="Times New Roman"/>
          <w:szCs w:val="24"/>
        </w:rPr>
        <w:t>πτετε;</w:t>
      </w:r>
    </w:p>
    <w:p w14:paraId="12AE73EA" w14:textId="77777777" w:rsidR="009D4E92" w:rsidRDefault="00A126CA">
      <w:pPr>
        <w:spacing w:line="600" w:lineRule="auto"/>
        <w:ind w:firstLine="720"/>
        <w:contextualSpacing/>
        <w:jc w:val="both"/>
        <w:rPr>
          <w:rFonts w:eastAsia="Times New Roman"/>
          <w:szCs w:val="24"/>
        </w:rPr>
      </w:pPr>
      <w:r>
        <w:rPr>
          <w:rFonts w:eastAsia="Times New Roman"/>
          <w:b/>
          <w:szCs w:val="24"/>
        </w:rPr>
        <w:t>ΔΗΜΗΤΡΙΟΣ ΚΥΡΙΑΖΙΔΗΣ:</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w:t>
      </w:r>
    </w:p>
    <w:p w14:paraId="12AE73EB" w14:textId="77777777" w:rsidR="009D4E92" w:rsidRDefault="00A126CA">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Στις 30 Οκτωβρίου υπέγραψα το προεδρικό διάταγμα, το οποίο διαβιβάστηκε στον Πρόεδρο της Δημοκρατίας, με το οποίο πλέον το συγκεκριμένο συγκρότημα καταγράφεται ως κρατική δομή, ως </w:t>
      </w:r>
      <w:r>
        <w:rPr>
          <w:rFonts w:eastAsia="Times New Roman"/>
          <w:szCs w:val="24"/>
        </w:rPr>
        <w:t>κατάστημα κράτησης</w:t>
      </w:r>
      <w:r>
        <w:rPr>
          <w:rFonts w:eastAsia="Times New Roman"/>
          <w:szCs w:val="24"/>
        </w:rPr>
        <w:t xml:space="preserve">. Διότι μέχρι σήμερα, κύριε συνάδελφε, </w:t>
      </w:r>
      <w:r>
        <w:rPr>
          <w:rFonts w:eastAsia="Times New Roman"/>
          <w:szCs w:val="24"/>
        </w:rPr>
        <w:t>αυτό</w:t>
      </w:r>
      <w:r>
        <w:rPr>
          <w:rFonts w:eastAsia="Times New Roman"/>
          <w:szCs w:val="24"/>
        </w:rPr>
        <w:t xml:space="preserve"> δεν είχε γίνει</w:t>
      </w:r>
      <w:r>
        <w:rPr>
          <w:rFonts w:eastAsia="Times New Roman"/>
          <w:szCs w:val="24"/>
        </w:rPr>
        <w:t xml:space="preserve">, </w:t>
      </w:r>
      <w:r>
        <w:rPr>
          <w:rFonts w:eastAsia="Times New Roman"/>
          <w:szCs w:val="24"/>
        </w:rPr>
        <w:t xml:space="preserve">κι έτσι ήταν αδύνατο </w:t>
      </w:r>
      <w:r>
        <w:rPr>
          <w:rFonts w:eastAsia="Times New Roman"/>
          <w:szCs w:val="24"/>
        </w:rPr>
        <w:t xml:space="preserve">το συγκεκριμένο έργο </w:t>
      </w:r>
      <w:r>
        <w:rPr>
          <w:rFonts w:eastAsia="Times New Roman"/>
          <w:szCs w:val="24"/>
        </w:rPr>
        <w:t xml:space="preserve">να υπαχθεί </w:t>
      </w:r>
      <w:r>
        <w:rPr>
          <w:rFonts w:eastAsia="Times New Roman"/>
          <w:szCs w:val="24"/>
        </w:rPr>
        <w:t>στον προγραμματισμό το</w:t>
      </w:r>
      <w:r>
        <w:rPr>
          <w:rFonts w:eastAsia="Times New Roman"/>
          <w:szCs w:val="24"/>
        </w:rPr>
        <w:t>ύ</w:t>
      </w:r>
      <w:r>
        <w:rPr>
          <w:rFonts w:eastAsia="Times New Roman"/>
          <w:szCs w:val="24"/>
        </w:rPr>
        <w:t xml:space="preserve"> Υπουργείου Δικαιοσύνης. Αντιλαμβάνεστε τις τεράστιες πολιτικές ευθύνες που υπάρχουν στις προηγούμενες κυβερνήσεις γι’ αυτό που σας λέω. Ήταν πολύ σωστό αυτό που σας είπε ο κ. Πα</w:t>
      </w:r>
      <w:r>
        <w:rPr>
          <w:rFonts w:eastAsia="Times New Roman"/>
          <w:szCs w:val="24"/>
        </w:rPr>
        <w:t xml:space="preserve">ρασκευόπουλος όταν σας απάντησε, διότι αμέσως </w:t>
      </w:r>
      <w:r>
        <w:rPr>
          <w:rFonts w:eastAsia="Times New Roman"/>
          <w:szCs w:val="24"/>
        </w:rPr>
        <w:t xml:space="preserve">τότε </w:t>
      </w:r>
      <w:r>
        <w:rPr>
          <w:rFonts w:eastAsia="Times New Roman"/>
          <w:szCs w:val="24"/>
        </w:rPr>
        <w:t xml:space="preserve">ξεκίνησαν οι διαδικασίες και υπογραφής του προεδρικού διατάγματος αλλά και δημιουργίας έργων υποδομής στο </w:t>
      </w:r>
      <w:r>
        <w:rPr>
          <w:rFonts w:eastAsia="Times New Roman"/>
          <w:szCs w:val="24"/>
        </w:rPr>
        <w:t>συγκεκριμένο κατάστημα κράτησης</w:t>
      </w:r>
      <w:r>
        <w:rPr>
          <w:rFonts w:eastAsia="Times New Roman"/>
          <w:szCs w:val="24"/>
        </w:rPr>
        <w:t xml:space="preserve">. </w:t>
      </w:r>
    </w:p>
    <w:p w14:paraId="12AE73EC" w14:textId="77777777" w:rsidR="009D4E92" w:rsidRDefault="00A126CA">
      <w:pPr>
        <w:spacing w:line="600" w:lineRule="auto"/>
        <w:ind w:firstLine="720"/>
        <w:contextualSpacing/>
        <w:jc w:val="both"/>
        <w:rPr>
          <w:rFonts w:eastAsia="Times New Roman"/>
          <w:szCs w:val="24"/>
        </w:rPr>
      </w:pPr>
      <w:r>
        <w:rPr>
          <w:rFonts w:eastAsia="Times New Roman"/>
          <w:szCs w:val="24"/>
        </w:rPr>
        <w:t>Θέλω, λοιπόν, να σας πω ότι η διαδικασία υπογραφής του προεδρικού</w:t>
      </w:r>
      <w:r>
        <w:rPr>
          <w:rFonts w:eastAsia="Times New Roman"/>
          <w:szCs w:val="24"/>
        </w:rPr>
        <w:t xml:space="preserve"> διατάγματος ξεκίνησε το 2016 και μέσα σ’ ένα</w:t>
      </w:r>
      <w:r>
        <w:rPr>
          <w:rFonts w:eastAsia="Times New Roman"/>
          <w:szCs w:val="24"/>
        </w:rPr>
        <w:t>ν</w:t>
      </w:r>
      <w:r>
        <w:rPr>
          <w:rFonts w:eastAsia="Times New Roman"/>
          <w:szCs w:val="24"/>
        </w:rPr>
        <w:t xml:space="preserve"> χρόνο έχει ολοκληρωθεί. Ελπίζω τις επόμενες ημέρες να υπογραφεί από τον Πρόεδρο της Δημοκρατίας, </w:t>
      </w:r>
      <w:r>
        <w:rPr>
          <w:rFonts w:eastAsia="Times New Roman"/>
          <w:szCs w:val="24"/>
        </w:rPr>
        <w:lastRenderedPageBreak/>
        <w:t>γιατί ήδη έχει διαβιβαστεί από το Υπουργείο Δικαιοσύνης και να δημοσιευτεί στο Φύλλο Εφημερίδας της Κυβέρνησης.</w:t>
      </w:r>
    </w:p>
    <w:p w14:paraId="12AE73ED"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Εκείνο, όμως, που θέλω να τονίσω στην </w:t>
      </w:r>
      <w:proofErr w:type="spellStart"/>
      <w:r>
        <w:rPr>
          <w:rFonts w:eastAsia="Times New Roman"/>
          <w:szCs w:val="24"/>
        </w:rPr>
        <w:t>πρωτολογία</w:t>
      </w:r>
      <w:proofErr w:type="spellEnd"/>
      <w:r>
        <w:rPr>
          <w:rFonts w:eastAsia="Times New Roman"/>
          <w:szCs w:val="24"/>
        </w:rPr>
        <w:t xml:space="preserve"> μου είναι το εξής: Για μας φυλακή δεν μπορεί να είναι κελιά και κάγκελα μόνο. </w:t>
      </w:r>
    </w:p>
    <w:p w14:paraId="12AE73EE"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κρύβω ότι με έκπληξη βρήκα έγγραφο του προηγούμενου Υπουργού, της προηγούμενης κυβέρνησης, το οποίο υπογράφει ο Γενικός </w:t>
      </w:r>
      <w:r>
        <w:rPr>
          <w:rFonts w:eastAsia="Times New Roman" w:cs="Times New Roman"/>
          <w:szCs w:val="24"/>
        </w:rPr>
        <w:t xml:space="preserve">Διευθυντής του Υπουργείου κατόπιν εντολής του, με το οποίο </w:t>
      </w:r>
      <w:proofErr w:type="spellStart"/>
      <w:r>
        <w:rPr>
          <w:rFonts w:eastAsia="Times New Roman" w:cs="Times New Roman"/>
          <w:szCs w:val="24"/>
        </w:rPr>
        <w:t>εκρίνετο</w:t>
      </w:r>
      <w:proofErr w:type="spellEnd"/>
      <w:r>
        <w:rPr>
          <w:rFonts w:eastAsia="Times New Roman" w:cs="Times New Roman"/>
          <w:szCs w:val="24"/>
        </w:rPr>
        <w:t xml:space="preserve"> από τον Υπουργό της κυβέρνησής σας ότι δεν είναι ούτε απαραίτητο ούτε στις προτεραιότητες της κυβέρνησης να λειτουργήσει στις φυλακές του Νικηφόρου Δράμας σχολείο δεύτερης ευκαιρίας, χώρος</w:t>
      </w:r>
      <w:r>
        <w:rPr>
          <w:rFonts w:eastAsia="Times New Roman" w:cs="Times New Roman"/>
          <w:szCs w:val="24"/>
        </w:rPr>
        <w:t xml:space="preserve"> επισκεπτηρίου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χώρος τηλεδιάσκεψης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12AE73E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Δεν μπορούμε να μιλάμε, κύριε συνάδελφε, για ένα σύγχρονο σωφρονιστικό σύστημα, για μια σύγχρονη φυλακή και να αναφέρουμε μόνο κελιά και κάγκελα. Εάν θέλουμε να είμαστε αντίστοιχοι, όχι μόνο με τα διεθνώς κρατούντα, αλλά και με τις ανάγκες που υπάρχουν σήμ</w:t>
      </w:r>
      <w:r>
        <w:rPr>
          <w:rFonts w:eastAsia="Times New Roman" w:cs="Times New Roman"/>
          <w:szCs w:val="24"/>
        </w:rPr>
        <w:t xml:space="preserve">ερα </w:t>
      </w:r>
      <w:r>
        <w:rPr>
          <w:rFonts w:eastAsia="Times New Roman" w:cs="Times New Roman"/>
          <w:szCs w:val="24"/>
        </w:rPr>
        <w:t>εξαιτίας των αδιεξόδων</w:t>
      </w:r>
      <w:r>
        <w:rPr>
          <w:rFonts w:eastAsia="Times New Roman" w:cs="Times New Roman"/>
          <w:szCs w:val="24"/>
        </w:rPr>
        <w:t xml:space="preserve"> που τροφοδότησε στην ελληνική κοινωνία </w:t>
      </w:r>
      <w:r>
        <w:rPr>
          <w:rFonts w:eastAsia="Times New Roman" w:cs="Times New Roman"/>
          <w:szCs w:val="24"/>
        </w:rPr>
        <w:t xml:space="preserve">το </w:t>
      </w:r>
      <w:r>
        <w:rPr>
          <w:rFonts w:eastAsia="Times New Roman" w:cs="Times New Roman"/>
          <w:szCs w:val="24"/>
        </w:rPr>
        <w:t xml:space="preserve">ακραία </w:t>
      </w:r>
      <w:proofErr w:type="spellStart"/>
      <w:r>
        <w:rPr>
          <w:rFonts w:eastAsia="Times New Roman" w:cs="Times New Roman"/>
          <w:szCs w:val="24"/>
        </w:rPr>
        <w:t>τιμωρητικό</w:t>
      </w:r>
      <w:proofErr w:type="spellEnd"/>
      <w:r>
        <w:rPr>
          <w:rFonts w:eastAsia="Times New Roman" w:cs="Times New Roman"/>
          <w:szCs w:val="24"/>
        </w:rPr>
        <w:t xml:space="preserve"> σύστημα</w:t>
      </w:r>
      <w:r>
        <w:rPr>
          <w:rFonts w:eastAsia="Times New Roman" w:cs="Times New Roman"/>
          <w:szCs w:val="24"/>
        </w:rPr>
        <w:t xml:space="preserve"> που </w:t>
      </w:r>
      <w:r>
        <w:rPr>
          <w:rFonts w:eastAsia="Times New Roman" w:cs="Times New Roman"/>
          <w:szCs w:val="24"/>
        </w:rPr>
        <w:t xml:space="preserve">επικρατούσε επί δεκαετίες στη χώρα, θα πρέπει να </w:t>
      </w:r>
      <w:r>
        <w:rPr>
          <w:rFonts w:eastAsia="Times New Roman" w:cs="Times New Roman"/>
          <w:szCs w:val="24"/>
        </w:rPr>
        <w:t>υλοποιήσουμε κάθε θετική δράση.</w:t>
      </w:r>
      <w:r>
        <w:rPr>
          <w:rFonts w:eastAsia="Times New Roman" w:cs="Times New Roman"/>
          <w:szCs w:val="24"/>
        </w:rPr>
        <w:t xml:space="preserve"> </w:t>
      </w:r>
    </w:p>
    <w:p w14:paraId="12AE73F0"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Κάνοντας κατάχρηση του χρόνου της </w:t>
      </w:r>
      <w:proofErr w:type="spellStart"/>
      <w:r>
        <w:rPr>
          <w:rFonts w:eastAsia="Times New Roman" w:cs="Times New Roman"/>
          <w:szCs w:val="24"/>
        </w:rPr>
        <w:t>πρωτομιλίας</w:t>
      </w:r>
      <w:proofErr w:type="spellEnd"/>
      <w:r>
        <w:rPr>
          <w:rFonts w:eastAsia="Times New Roman" w:cs="Times New Roman"/>
          <w:szCs w:val="24"/>
        </w:rPr>
        <w:t xml:space="preserve"> μου, θέλω να πω ότι έδωσα </w:t>
      </w:r>
      <w:r>
        <w:rPr>
          <w:rFonts w:eastAsia="Times New Roman" w:cs="Times New Roman"/>
          <w:szCs w:val="24"/>
        </w:rPr>
        <w:t>αμέ</w:t>
      </w:r>
      <w:r>
        <w:rPr>
          <w:rFonts w:eastAsia="Times New Roman" w:cs="Times New Roman"/>
          <w:szCs w:val="24"/>
        </w:rPr>
        <w:t xml:space="preserve">σως </w:t>
      </w:r>
      <w:r>
        <w:rPr>
          <w:rFonts w:eastAsia="Times New Roman" w:cs="Times New Roman"/>
          <w:szCs w:val="24"/>
        </w:rPr>
        <w:t>εντολή στις 22-11-2016 η ΚΤΥΠ να επιμεληθεί αυ</w:t>
      </w:r>
      <w:r>
        <w:rPr>
          <w:rFonts w:eastAsia="Times New Roman" w:cs="Times New Roman"/>
          <w:szCs w:val="24"/>
        </w:rPr>
        <w:t>τούς</w:t>
      </w:r>
      <w:r>
        <w:rPr>
          <w:rFonts w:eastAsia="Times New Roman" w:cs="Times New Roman"/>
          <w:szCs w:val="24"/>
        </w:rPr>
        <w:t xml:space="preserve"> τ</w:t>
      </w:r>
      <w:r>
        <w:rPr>
          <w:rFonts w:eastAsia="Times New Roman" w:cs="Times New Roman"/>
          <w:szCs w:val="24"/>
        </w:rPr>
        <w:t>ους</w:t>
      </w:r>
      <w:r>
        <w:rPr>
          <w:rFonts w:eastAsia="Times New Roman" w:cs="Times New Roman"/>
          <w:szCs w:val="24"/>
        </w:rPr>
        <w:t xml:space="preserve"> </w:t>
      </w:r>
      <w:r>
        <w:rPr>
          <w:rFonts w:eastAsia="Times New Roman" w:cs="Times New Roman"/>
          <w:szCs w:val="24"/>
        </w:rPr>
        <w:lastRenderedPageBreak/>
        <w:t>χώρ</w:t>
      </w:r>
      <w:r>
        <w:rPr>
          <w:rFonts w:eastAsia="Times New Roman" w:cs="Times New Roman"/>
          <w:szCs w:val="24"/>
        </w:rPr>
        <w:t>ους</w:t>
      </w:r>
      <w:r>
        <w:rPr>
          <w:rFonts w:eastAsia="Times New Roman" w:cs="Times New Roman"/>
          <w:szCs w:val="24"/>
        </w:rPr>
        <w:t xml:space="preserve"> δημιουργίας στη φυλακή, δηλαδή χώρου οικογενειακής επικοινωνίας, χώρου παιδικού επισκεπτηρίου και χώρου τηλεδιάσκεψης. </w:t>
      </w:r>
    </w:p>
    <w:p w14:paraId="12AE73F1"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κύριε Πρόεδρε και το έγγραφο του προηγούμενου </w:t>
      </w:r>
      <w:r>
        <w:rPr>
          <w:rFonts w:eastAsia="Times New Roman" w:cs="Times New Roman"/>
          <w:szCs w:val="24"/>
        </w:rPr>
        <w:t>Υπουργού δικαιοσύνης επί κυβερνήσεως Σαμαρά και το δικό μας, ακριβώς για να καταδείξουμε ότι για εμάς φυλακές οι οποίες θα περιορίζονται μόνο στην κράτηση είναι φυλακές παρωχημένες, δεν αποδίδουν απολύτως τίποτα και αντιθέτως θα έλεγα ότι φέρνουν τα αντίθε</w:t>
      </w:r>
      <w:r>
        <w:rPr>
          <w:rFonts w:eastAsia="Times New Roman" w:cs="Times New Roman"/>
          <w:szCs w:val="24"/>
        </w:rPr>
        <w:t xml:space="preserve">τα αποτελέσματα από αυτά που θέλει μια σύγχρονη κοινωνία </w:t>
      </w:r>
      <w:r>
        <w:rPr>
          <w:rFonts w:eastAsia="Times New Roman" w:cs="Times New Roman"/>
          <w:szCs w:val="24"/>
        </w:rPr>
        <w:t xml:space="preserve">στον τομέας της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w:t>
      </w:r>
      <w:r>
        <w:rPr>
          <w:rFonts w:eastAsia="Times New Roman" w:cs="Times New Roman"/>
          <w:szCs w:val="24"/>
        </w:rPr>
        <w:t xml:space="preserve">. </w:t>
      </w:r>
    </w:p>
    <w:p w14:paraId="12AE73F2"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Επιφυλάσσομαι, κύριε Πρόεδρε, στη δευτερολογία μου να επανέλθω. </w:t>
      </w:r>
    </w:p>
    <w:p w14:paraId="12AE73F3"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Υπουργός κ. Σταύρος Κοντονής καταθέτει για τα Πρακτικά τα προαναφερθέντ</w:t>
      </w:r>
      <w:r>
        <w:rPr>
          <w:rFonts w:eastAsia="Times New Roman"/>
          <w:szCs w:val="24"/>
        </w:rPr>
        <w:t xml:space="preserve">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2AE73F4"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Υπουργέ. </w:t>
      </w:r>
    </w:p>
    <w:p w14:paraId="12AE73F5"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Κύριε Κυριαζίδη, έχετε τον λόγο για τη δευτερολογία σας, για τρία λεπτά.</w:t>
      </w:r>
      <w:r>
        <w:rPr>
          <w:rFonts w:eastAsia="Times New Roman" w:cs="Times New Roman"/>
          <w:szCs w:val="24"/>
        </w:rPr>
        <w:t xml:space="preserve"> </w:t>
      </w:r>
    </w:p>
    <w:p w14:paraId="12AE73F6"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Υπουργέ, δεν πήρα απάντηση αναφορικά με τη λειτουργία των φυλακών και εννοώ το χρονοδιάγραμμα που έχετε θέσει ως Υπουργείο. </w:t>
      </w:r>
    </w:p>
    <w:p w14:paraId="12AE73F7"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δε να σημειώσω ότι δυστυχώς κατά τον νέο οργανισμό του Υπουργείου σας ξεχάσατε τις φυλακές Ν</w:t>
      </w:r>
      <w:r>
        <w:rPr>
          <w:rFonts w:eastAsia="Times New Roman" w:cs="Times New Roman"/>
          <w:szCs w:val="24"/>
        </w:rPr>
        <w:t xml:space="preserve">ικηφόρου. Σας το επισημαίνει και το Συμβούλιο της Επικρατείας. Και ούτε σε έναν μήνα αναγκαστήκατε να εκδώσετε καινούργιο προεδρικό διάταγμα, προκειμένου να φτάσει στον Πρόεδρο της Δημοκρατίας προς υπογραφή. </w:t>
      </w:r>
    </w:p>
    <w:p w14:paraId="12AE73F8"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Όσα αναφέρετε, βεβαίως, είναι πολύ εύκολο κανεί</w:t>
      </w:r>
      <w:r>
        <w:rPr>
          <w:rFonts w:eastAsia="Times New Roman" w:cs="Times New Roman"/>
          <w:szCs w:val="24"/>
        </w:rPr>
        <w:t>ς με κυβερνητικές πολιτικές, ΣΥΡΙΖΑ δηλαδή, που εφαρμόσατε δύο φορές, με δύο νόμους, να αποφυλακίσετε σωρεία εγκληματιών και μάλιστα</w:t>
      </w:r>
      <w:r>
        <w:rPr>
          <w:rFonts w:eastAsia="Times New Roman" w:cs="Times New Roman"/>
          <w:szCs w:val="24"/>
        </w:rPr>
        <w:t>,</w:t>
      </w:r>
      <w:r>
        <w:rPr>
          <w:rFonts w:eastAsia="Times New Roman" w:cs="Times New Roman"/>
          <w:szCs w:val="24"/>
        </w:rPr>
        <w:t xml:space="preserve"> όπως ανέφερα στην </w:t>
      </w:r>
      <w:proofErr w:type="spellStart"/>
      <w:r>
        <w:rPr>
          <w:rFonts w:eastAsia="Times New Roman" w:cs="Times New Roman"/>
          <w:szCs w:val="24"/>
        </w:rPr>
        <w:t>πρωτομιλία</w:t>
      </w:r>
      <w:proofErr w:type="spellEnd"/>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με βαριά ποινικά αδικήματα.</w:t>
      </w:r>
    </w:p>
    <w:p w14:paraId="12AE73F9"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Βεβαίως, το ότι καθυστερήσατε τρία χρόνια και θυμηθήκατε πρό</w:t>
      </w:r>
      <w:r>
        <w:rPr>
          <w:rFonts w:eastAsia="Times New Roman" w:cs="Times New Roman"/>
          <w:szCs w:val="24"/>
        </w:rPr>
        <w:t xml:space="preserve">σφατα ότι υπάρχει και ένα </w:t>
      </w:r>
      <w:r>
        <w:rPr>
          <w:rFonts w:eastAsia="Times New Roman" w:cs="Times New Roman"/>
          <w:szCs w:val="24"/>
        </w:rPr>
        <w:t xml:space="preserve">κατάστημα κράτησης </w:t>
      </w:r>
      <w:r>
        <w:rPr>
          <w:rFonts w:eastAsia="Times New Roman" w:cs="Times New Roman"/>
          <w:szCs w:val="24"/>
        </w:rPr>
        <w:t xml:space="preserve">στον Νικηφόρο, αυτό είναι ενθαρρυντικό σε ό,τι μας αφορά. Πλην, όμως, σύμφωνα με την απάντηση που πήρα το 2015, το έργο είχε φτάσει στο 92% και τρία χρόνια τώρα εσείς δεν μπορέσατε να αποτελειώσετε το 8%. </w:t>
      </w:r>
    </w:p>
    <w:p w14:paraId="12AE73FA"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Επί προηγούμενης κυβερνήσεως της Νέας Δημοκρατίας και με Πρωθυπουργό τον κ. Σαμαρά, ο κ. Αθανασίου είχε παρέμβει και εκεί που είχε σταματήσει η όποια εκτέλεση έργου, πράγματι διασφαλίστηκαν και εξασφαλίστηκαν τα συγκεκριμένα ποσά και το έργο προχώρησε, κύρ</w:t>
      </w:r>
      <w:r>
        <w:rPr>
          <w:rFonts w:eastAsia="Times New Roman" w:cs="Times New Roman"/>
          <w:szCs w:val="24"/>
        </w:rPr>
        <w:t xml:space="preserve">ιε Υπουργέ. Τρία χρόνια εσείς δεν προχωρήσατε. Έχετε να πληρώσετε από τον Ιούλιο επάνω εκεί. </w:t>
      </w:r>
      <w:r>
        <w:rPr>
          <w:rFonts w:eastAsia="Times New Roman" w:cs="Times New Roman"/>
          <w:szCs w:val="24"/>
        </w:rPr>
        <w:lastRenderedPageBreak/>
        <w:t xml:space="preserve">Το αναφέρω για να δούμε πώς προχωράει αυτό το έργο. Άρα είναι στις επιλογές σας όλο αυτό. </w:t>
      </w:r>
    </w:p>
    <w:p w14:paraId="12AE73F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δε με το συγκεκριμένο που εστιάσατε την προσοχή σας έτσι ώστε </w:t>
      </w:r>
      <w:r>
        <w:rPr>
          <w:rFonts w:eastAsia="Times New Roman" w:cs="Times New Roman"/>
          <w:szCs w:val="24"/>
        </w:rPr>
        <w:t xml:space="preserve">πράγματι να είναι τα </w:t>
      </w:r>
      <w:r>
        <w:rPr>
          <w:rFonts w:eastAsia="Times New Roman" w:cs="Times New Roman"/>
          <w:szCs w:val="24"/>
        </w:rPr>
        <w:t xml:space="preserve">καταστήματα κράτησης </w:t>
      </w:r>
      <w:r>
        <w:rPr>
          <w:rFonts w:eastAsia="Times New Roman" w:cs="Times New Roman"/>
          <w:szCs w:val="24"/>
        </w:rPr>
        <w:t xml:space="preserve">και μια επανένταξη στην κοινωνία αυτών των συμπολιτών μας, σας διαβάζω το εξής: </w:t>
      </w:r>
    </w:p>
    <w:p w14:paraId="12AE73FC"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«Ωστόσο προκύπτει ότι δεν έχει κατασκευαστεί το αναγκαίο εξαρχής προβλεπόμενο ειδικό κτήριο επιμόρφωσης και επαγγελματικής αποκατάστα</w:t>
      </w:r>
      <w:r>
        <w:rPr>
          <w:rFonts w:eastAsia="Times New Roman" w:cs="Times New Roman"/>
          <w:szCs w:val="24"/>
        </w:rPr>
        <w:t xml:space="preserve">σης». </w:t>
      </w:r>
    </w:p>
    <w:p w14:paraId="12AE73FD"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Υπήρχε, κύριε Υπουργέ. Εσείς δεν το προχωρήσατε. Δεν ξέρω για ποιον λόγο. Και αν αυτό το επικαλείστε, προκειμένου να αποφύγετε την ολοκλήρωση του έργου των φυλακών, αυτό είναι δικό σας ζήτημα.</w:t>
      </w:r>
    </w:p>
    <w:p w14:paraId="12AE73FE"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Η απάντηση δε του προκατόχου σας ότι προς το παρόν το έρ</w:t>
      </w:r>
      <w:r>
        <w:rPr>
          <w:rFonts w:eastAsia="Times New Roman" w:cs="Times New Roman"/>
          <w:szCs w:val="24"/>
        </w:rPr>
        <w:t xml:space="preserve">γο χρηματοδοτείται </w:t>
      </w:r>
      <w:r>
        <w:rPr>
          <w:rFonts w:eastAsia="Times New Roman" w:cs="Times New Roman"/>
          <w:szCs w:val="24"/>
        </w:rPr>
        <w:t>-</w:t>
      </w:r>
      <w:r>
        <w:rPr>
          <w:rFonts w:eastAsia="Times New Roman" w:cs="Times New Roman"/>
          <w:szCs w:val="24"/>
        </w:rPr>
        <w:t xml:space="preserve">αρχάς του 2015- από τις διαθέσιμες πιστώσεις του </w:t>
      </w:r>
      <w:r>
        <w:rPr>
          <w:rFonts w:eastAsia="Times New Roman" w:cs="Times New Roman"/>
          <w:szCs w:val="24"/>
        </w:rPr>
        <w:t>Π</w:t>
      </w:r>
      <w:r>
        <w:rPr>
          <w:rFonts w:eastAsia="Times New Roman" w:cs="Times New Roman"/>
          <w:szCs w:val="24"/>
        </w:rPr>
        <w:t>ρογράμματος των Δημοσίων Εσόδων, σας αναφέρω το εξής: «Ωστόσο αν επιταχυνθούν οι προαναφερθείσες εργασίες» –για την υδροδότηση μιλάμε- «θα απαιτηθούν επιπλέον πιστώσεις εντός του 2015 απ</w:t>
      </w:r>
      <w:r>
        <w:rPr>
          <w:rFonts w:eastAsia="Times New Roman" w:cs="Times New Roman"/>
          <w:szCs w:val="24"/>
        </w:rPr>
        <w:t xml:space="preserve">ό τις δημόσιες δαπάνες, οι οποίες μέχρι σήμερα δεν έχουν εξασφαλιστεί». Εσείς το ομολογείτε. Ο προκάτοχός σας το ομολογεί. </w:t>
      </w:r>
    </w:p>
    <w:p w14:paraId="12AE73F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Περιμένω μια απάντηση</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εποικοδομητικά, κύριε Υπουργέ, σήμερα γιατί πράγματι και στην έκθεση του Υπουργείου σας, </w:t>
      </w:r>
      <w:r>
        <w:rPr>
          <w:rFonts w:eastAsia="Times New Roman" w:cs="Times New Roman"/>
          <w:szCs w:val="24"/>
        </w:rPr>
        <w:t xml:space="preserve">που </w:t>
      </w:r>
      <w:r>
        <w:rPr>
          <w:rFonts w:eastAsia="Times New Roman" w:cs="Times New Roman"/>
          <w:szCs w:val="24"/>
        </w:rPr>
        <w:lastRenderedPageBreak/>
        <w:t>θα συζητήσουμε αύριο, κάντε αναφορά για την ανάγκη αποσυμφόρησης. Το ομολογείτε κι εσείς στη δική σας έκθεση, όπως και στην έκθεση που έχουμε πάρει για την αυριανή συζήτηση από την Εθνική Επιτροπή που έχει να κάνει με τα ανθρώπινα δικαιώματα, όπου κυρί</w:t>
      </w:r>
      <w:r>
        <w:rPr>
          <w:rFonts w:eastAsia="Times New Roman" w:cs="Times New Roman"/>
          <w:szCs w:val="24"/>
        </w:rPr>
        <w:t>αρχα μπαίνει το στοιχείο της αποφόρτισης των φυλακών.</w:t>
      </w:r>
    </w:p>
    <w:p w14:paraId="12AE7400" w14:textId="77777777" w:rsidR="009D4E92" w:rsidRDefault="00A126CA">
      <w:pPr>
        <w:spacing w:line="600" w:lineRule="auto"/>
        <w:ind w:firstLine="720"/>
        <w:contextualSpacing/>
        <w:jc w:val="both"/>
        <w:rPr>
          <w:rFonts w:eastAsia="Times New Roman" w:cs="Times New Roman"/>
          <w:szCs w:val="24"/>
        </w:rPr>
      </w:pPr>
      <w:r w:rsidRPr="00AA26B5">
        <w:rPr>
          <w:rFonts w:eastAsia="Times New Roman" w:cs="Times New Roman"/>
          <w:szCs w:val="24"/>
        </w:rPr>
        <w:t xml:space="preserve">Άρα υπάρχουν δυνατότητες κάλυψης αυτών των αναγκών. Εσείς δεν προχωράτε. Εκτός και αν σκέφτεστε να κάνετε κι έναν τρίτο νόμο και να τους αποφυλακίσετε όλους, έτσι ώστε να μην υπάρχει πληθώρα και να μην </w:t>
      </w:r>
      <w:r w:rsidRPr="00AA26B5">
        <w:rPr>
          <w:rFonts w:eastAsia="Times New Roman" w:cs="Times New Roman"/>
          <w:szCs w:val="24"/>
        </w:rPr>
        <w:t>υπάρχουν τέτοια προβλήματα.</w:t>
      </w:r>
    </w:p>
    <w:p w14:paraId="12AE7401"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12AE7402"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και πάλι τον λόγο.</w:t>
      </w:r>
    </w:p>
    <w:p w14:paraId="12AE7403"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μου έκανε εντύπωση η δευτερολογία του συναδ</w:t>
      </w:r>
      <w:r>
        <w:rPr>
          <w:rFonts w:eastAsia="Times New Roman" w:cs="Times New Roman"/>
          <w:szCs w:val="24"/>
        </w:rPr>
        <w:t>έλφου, διότι προσπάθησα με έναν εμπεριστατωμένο τρόπο και καταθέτοντας και έγγραφα</w:t>
      </w:r>
      <w:r>
        <w:rPr>
          <w:rFonts w:eastAsia="Times New Roman" w:cs="Times New Roman"/>
          <w:szCs w:val="24"/>
        </w:rPr>
        <w:t>,</w:t>
      </w:r>
      <w:r>
        <w:rPr>
          <w:rFonts w:eastAsia="Times New Roman" w:cs="Times New Roman"/>
          <w:szCs w:val="24"/>
        </w:rPr>
        <w:t xml:space="preserve"> να κάνω σαφές και στον ίδιο αλλά και στο </w:t>
      </w:r>
      <w:r>
        <w:rPr>
          <w:rFonts w:eastAsia="Times New Roman" w:cs="Times New Roman"/>
          <w:szCs w:val="24"/>
        </w:rPr>
        <w:t>Σ</w:t>
      </w:r>
      <w:r>
        <w:rPr>
          <w:rFonts w:eastAsia="Times New Roman" w:cs="Times New Roman"/>
          <w:szCs w:val="24"/>
        </w:rPr>
        <w:t>ώμα ποια είναι η κατάσταση την οποία παραλάβαμε.</w:t>
      </w:r>
    </w:p>
    <w:p w14:paraId="12AE7404"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πω, πρώτον, ότι δεν ξεχάσαμε απολύτως τίποτα στον </w:t>
      </w:r>
      <w:r>
        <w:rPr>
          <w:rFonts w:eastAsia="Times New Roman" w:cs="Times New Roman"/>
          <w:szCs w:val="24"/>
        </w:rPr>
        <w:t>ο</w:t>
      </w:r>
      <w:r>
        <w:rPr>
          <w:rFonts w:eastAsia="Times New Roman" w:cs="Times New Roman"/>
          <w:szCs w:val="24"/>
        </w:rPr>
        <w:t>ργανισμό.</w:t>
      </w:r>
      <w:r>
        <w:rPr>
          <w:rFonts w:eastAsia="Times New Roman" w:cs="Times New Roman"/>
          <w:szCs w:val="24"/>
        </w:rPr>
        <w:t xml:space="preserve"> Αντιθέτως εμείς επισπεύσαμε τη διαδικασία υπογραφής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διότι χωρίς την υπογραφή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w:t>
      </w:r>
      <w:r>
        <w:rPr>
          <w:rFonts w:eastAsia="Times New Roman" w:cs="Times New Roman"/>
          <w:szCs w:val="24"/>
        </w:rPr>
        <w:lastRenderedPageBreak/>
        <w:t xml:space="preserve">ματος, κύριε συνάδελφε, δεν μπορεί να υπαχθεί στον </w:t>
      </w:r>
      <w:r>
        <w:rPr>
          <w:rFonts w:eastAsia="Times New Roman" w:cs="Times New Roman"/>
          <w:szCs w:val="24"/>
        </w:rPr>
        <w:t>ο</w:t>
      </w:r>
      <w:r>
        <w:rPr>
          <w:rFonts w:eastAsia="Times New Roman" w:cs="Times New Roman"/>
          <w:szCs w:val="24"/>
        </w:rPr>
        <w:t>ργανισμό του Υπουργείου Δικαιοσύνης οποιοδήποτε κτήριο</w:t>
      </w:r>
      <w:r>
        <w:rPr>
          <w:rFonts w:eastAsia="Times New Roman" w:cs="Times New Roman"/>
          <w:szCs w:val="24"/>
        </w:rPr>
        <w:t>,</w:t>
      </w:r>
      <w:r>
        <w:rPr>
          <w:rFonts w:eastAsia="Times New Roman" w:cs="Times New Roman"/>
          <w:szCs w:val="24"/>
        </w:rPr>
        <w:t xml:space="preserve"> το οποίο θα χαρακτηρι</w:t>
      </w:r>
      <w:r>
        <w:rPr>
          <w:rFonts w:eastAsia="Times New Roman" w:cs="Times New Roman"/>
          <w:szCs w:val="24"/>
        </w:rPr>
        <w:t>στεί εκ των υστέρων ως κατάστημα κράτησης. Να συνεννοούμαστε, λοιπόν.</w:t>
      </w:r>
    </w:p>
    <w:p w14:paraId="12AE7405"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Τρία χρόνια εργάζεστε, κύριε Υπουργέ. Θα σας τα καταθέσω, αν θέλετε. </w:t>
      </w:r>
    </w:p>
    <w:p w14:paraId="12AE7406"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Το βασικό είνα</w:t>
      </w:r>
      <w:r>
        <w:rPr>
          <w:rFonts w:eastAsia="Times New Roman" w:cs="Times New Roman"/>
          <w:szCs w:val="24"/>
        </w:rPr>
        <w:t xml:space="preserve">ι να καταλαβαίνουμε τι λέει ο ένας στον άλλον </w:t>
      </w:r>
      <w:r>
        <w:rPr>
          <w:rFonts w:eastAsia="Times New Roman" w:cs="Times New Roman"/>
          <w:szCs w:val="24"/>
        </w:rPr>
        <w:t>κ</w:t>
      </w:r>
      <w:r>
        <w:rPr>
          <w:rFonts w:eastAsia="Times New Roman" w:cs="Times New Roman"/>
          <w:szCs w:val="24"/>
        </w:rPr>
        <w:t>αι μη διακόπτετε, γιατί το κάνετε κατά σύστημα. Σας άκουσα που λέγατε πράγματα...</w:t>
      </w:r>
    </w:p>
    <w:p w14:paraId="12AE7407"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Κυριαζίδη, μη διακόπτετε</w:t>
      </w:r>
      <w:r>
        <w:rPr>
          <w:rFonts w:eastAsia="Times New Roman" w:cs="Times New Roman"/>
          <w:szCs w:val="24"/>
        </w:rPr>
        <w:t>,</w:t>
      </w:r>
      <w:r>
        <w:rPr>
          <w:rFonts w:eastAsia="Times New Roman" w:cs="Times New Roman"/>
          <w:szCs w:val="24"/>
        </w:rPr>
        <w:t xml:space="preserve"> διότι έτσι δεν γίνεται συζήτηση.</w:t>
      </w:r>
    </w:p>
    <w:p w14:paraId="12AE7408"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w:t>
      </w:r>
      <w:r>
        <w:rPr>
          <w:rFonts w:eastAsia="Times New Roman" w:cs="Times New Roman"/>
          <w:b/>
          <w:szCs w:val="24"/>
        </w:rPr>
        <w:t xml:space="preserve"> (Υπουργός Δικαιοσύνης, Διαφάνειας και Ανθρωπίνων Δικαιωμάτων):</w:t>
      </w:r>
      <w:r>
        <w:rPr>
          <w:rFonts w:eastAsia="Times New Roman" w:cs="Times New Roman"/>
          <w:szCs w:val="24"/>
        </w:rPr>
        <w:t xml:space="preserve"> Εξηγώ, λοιπόν, ποια είναι η διαδικασία και εξηγώ ότι μέσα σε έναν χρόνο</w:t>
      </w:r>
      <w:r>
        <w:rPr>
          <w:rFonts w:eastAsia="Times New Roman" w:cs="Times New Roman"/>
          <w:szCs w:val="24"/>
        </w:rPr>
        <w:t>,</w:t>
      </w:r>
      <w:r>
        <w:rPr>
          <w:rFonts w:eastAsia="Times New Roman" w:cs="Times New Roman"/>
          <w:szCs w:val="24"/>
        </w:rPr>
        <w:t xml:space="preserve"> εμείς επισπεύσαμε όλες εκείνες τις διαδικασίες υπογραφής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κύριε συνάδελφε, το οποίο από το </w:t>
      </w:r>
      <w:r>
        <w:rPr>
          <w:rFonts w:eastAsia="Times New Roman" w:cs="Times New Roman"/>
          <w:szCs w:val="24"/>
        </w:rPr>
        <w:t>2002 ήταν σε εκκρεμότητα. Αυτό, λοιπόν, καταλάβετέ το.</w:t>
      </w:r>
    </w:p>
    <w:p w14:paraId="12AE7409"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Τρία χρόνια είστε Κυβέρνηση...</w:t>
      </w:r>
    </w:p>
    <w:p w14:paraId="12AE740A"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Σχετικά με το δεύτερο που είπατε, κάτι για τις </w:t>
      </w:r>
      <w:r>
        <w:rPr>
          <w:rFonts w:eastAsia="Times New Roman" w:cs="Times New Roman"/>
          <w:szCs w:val="24"/>
        </w:rPr>
        <w:lastRenderedPageBreak/>
        <w:t>πληρωμές, σας λέω ότι</w:t>
      </w:r>
      <w:r>
        <w:rPr>
          <w:rFonts w:eastAsia="Times New Roman" w:cs="Times New Roman"/>
          <w:szCs w:val="24"/>
        </w:rPr>
        <w:t xml:space="preserve"> έχει πληρωθεί στις 2</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17 το τελευταίο χρηματικό ένταλμα για τις φυλακές.</w:t>
      </w:r>
    </w:p>
    <w:p w14:paraId="12AE740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Όμως σας το είπα και </w:t>
      </w:r>
      <w:r>
        <w:rPr>
          <w:rFonts w:eastAsia="Times New Roman" w:cs="Times New Roman"/>
          <w:szCs w:val="24"/>
        </w:rPr>
        <w:t xml:space="preserve">πάλι και </w:t>
      </w:r>
      <w:r>
        <w:rPr>
          <w:rFonts w:eastAsia="Times New Roman" w:cs="Times New Roman"/>
          <w:szCs w:val="24"/>
        </w:rPr>
        <w:t xml:space="preserve">δεν θέλετε να το ακούσετε. </w:t>
      </w:r>
      <w:r>
        <w:rPr>
          <w:rFonts w:eastAsia="Times New Roman" w:cs="Times New Roman"/>
          <w:szCs w:val="24"/>
        </w:rPr>
        <w:t>Α</w:t>
      </w:r>
      <w:r>
        <w:rPr>
          <w:rFonts w:eastAsia="Times New Roman" w:cs="Times New Roman"/>
          <w:szCs w:val="24"/>
        </w:rPr>
        <w:t xml:space="preserve">υτό που σας είχε απαντήσει ο κ. Παρασκευόπουλος, είναι </w:t>
      </w:r>
      <w:r>
        <w:rPr>
          <w:rFonts w:eastAsia="Times New Roman" w:cs="Times New Roman"/>
          <w:szCs w:val="24"/>
        </w:rPr>
        <w:t xml:space="preserve">απολύτως </w:t>
      </w:r>
      <w:r>
        <w:rPr>
          <w:rFonts w:eastAsia="Times New Roman" w:cs="Times New Roman"/>
          <w:szCs w:val="24"/>
        </w:rPr>
        <w:t>ακριβές. Είχε μιλήσει για το 90% της περάτωσης του έργου. Π</w:t>
      </w:r>
      <w:r>
        <w:rPr>
          <w:rFonts w:eastAsia="Times New Roman" w:cs="Times New Roman"/>
          <w:szCs w:val="24"/>
        </w:rPr>
        <w:t>οιου έργου, όμως; Αυτού που είχε προγραμματιστεί από τις προηγούμενες κυβερνήσεις που ήταν, όπως σας είπα, κελιά και κάγκελα</w:t>
      </w:r>
      <w:r>
        <w:rPr>
          <w:rFonts w:eastAsia="Times New Roman" w:cs="Times New Roman"/>
          <w:szCs w:val="24"/>
        </w:rPr>
        <w:t>;</w:t>
      </w:r>
    </w:p>
    <w:p w14:paraId="12AE740C" w14:textId="77777777" w:rsidR="009D4E92" w:rsidRDefault="00A126CA">
      <w:pPr>
        <w:spacing w:line="600" w:lineRule="auto"/>
        <w:ind w:firstLine="720"/>
        <w:contextualSpacing/>
        <w:jc w:val="both"/>
        <w:rPr>
          <w:rFonts w:eastAsia="Times New Roman" w:cs="Times New Roman"/>
          <w:szCs w:val="24"/>
        </w:rPr>
      </w:pPr>
      <w:r w:rsidRPr="00E06C13">
        <w:rPr>
          <w:rFonts w:eastAsia="Times New Roman" w:cs="Times New Roman"/>
          <w:szCs w:val="24"/>
        </w:rPr>
        <w:t xml:space="preserve">Με τα έγγραφα τα οποία σας προσκόμισα </w:t>
      </w:r>
      <w:r>
        <w:rPr>
          <w:rFonts w:eastAsia="Times New Roman" w:cs="Times New Roman"/>
          <w:szCs w:val="24"/>
        </w:rPr>
        <w:t xml:space="preserve">αποδεικνύεται ότι </w:t>
      </w:r>
      <w:r w:rsidRPr="00E06C13">
        <w:rPr>
          <w:rFonts w:eastAsia="Times New Roman" w:cs="Times New Roman"/>
          <w:szCs w:val="24"/>
        </w:rPr>
        <w:t xml:space="preserve">οι απαραίτητες </w:t>
      </w:r>
      <w:r>
        <w:rPr>
          <w:rFonts w:eastAsia="Times New Roman" w:cs="Times New Roman"/>
          <w:szCs w:val="24"/>
        </w:rPr>
        <w:t xml:space="preserve">ενέργειες </w:t>
      </w:r>
      <w:r w:rsidRPr="00E06C13">
        <w:rPr>
          <w:rFonts w:eastAsia="Times New Roman" w:cs="Times New Roman"/>
          <w:szCs w:val="24"/>
        </w:rPr>
        <w:t>για τη λειτουργία μιας σύγχρονης φυλακής, ενός σύ</w:t>
      </w:r>
      <w:r w:rsidRPr="00E06C13">
        <w:rPr>
          <w:rFonts w:eastAsia="Times New Roman" w:cs="Times New Roman"/>
          <w:szCs w:val="24"/>
        </w:rPr>
        <w:t>γχρονου καταστήματος κράτησης,</w:t>
      </w:r>
      <w:r>
        <w:rPr>
          <w:rFonts w:eastAsia="Times New Roman" w:cs="Times New Roman"/>
          <w:szCs w:val="24"/>
        </w:rPr>
        <w:t xml:space="preserve"> δεν είχαν γίνει.</w:t>
      </w:r>
      <w:r w:rsidRPr="00E06C13">
        <w:rPr>
          <w:rFonts w:eastAsia="Times New Roman" w:cs="Times New Roman"/>
          <w:szCs w:val="24"/>
        </w:rPr>
        <w:t xml:space="preserve"> </w:t>
      </w:r>
      <w:r>
        <w:rPr>
          <w:rFonts w:eastAsia="Times New Roman" w:cs="Times New Roman"/>
          <w:szCs w:val="24"/>
        </w:rPr>
        <w:t xml:space="preserve">Τα αναγκαία </w:t>
      </w:r>
      <w:r w:rsidRPr="00E06C13">
        <w:rPr>
          <w:rFonts w:eastAsia="Times New Roman" w:cs="Times New Roman"/>
          <w:szCs w:val="24"/>
        </w:rPr>
        <w:t>έργα ο</w:t>
      </w:r>
      <w:r>
        <w:rPr>
          <w:rFonts w:eastAsia="Times New Roman" w:cs="Times New Roman"/>
          <w:szCs w:val="24"/>
        </w:rPr>
        <w:t>υδέποτε</w:t>
      </w:r>
      <w:r w:rsidRPr="00E06C13">
        <w:rPr>
          <w:rFonts w:eastAsia="Times New Roman" w:cs="Times New Roman"/>
          <w:szCs w:val="24"/>
        </w:rPr>
        <w:t xml:space="preserve"> είχαν προγραμματιστεί σε </w:t>
      </w:r>
      <w:r>
        <w:rPr>
          <w:rFonts w:eastAsia="Times New Roman" w:cs="Times New Roman"/>
          <w:szCs w:val="24"/>
        </w:rPr>
        <w:t>πρώτ</w:t>
      </w:r>
      <w:r w:rsidRPr="00E06C13">
        <w:rPr>
          <w:rFonts w:eastAsia="Times New Roman" w:cs="Times New Roman"/>
          <w:szCs w:val="24"/>
        </w:rPr>
        <w:t xml:space="preserve">ο </w:t>
      </w:r>
      <w:r>
        <w:rPr>
          <w:rFonts w:eastAsia="Times New Roman" w:cs="Times New Roman"/>
          <w:szCs w:val="24"/>
        </w:rPr>
        <w:t>ή</w:t>
      </w:r>
      <w:r>
        <w:rPr>
          <w:rFonts w:eastAsia="Times New Roman" w:cs="Times New Roman"/>
          <w:szCs w:val="24"/>
        </w:rPr>
        <w:t xml:space="preserve"> σε δεύτερο </w:t>
      </w:r>
      <w:r w:rsidRPr="00E06C13">
        <w:rPr>
          <w:rFonts w:eastAsia="Times New Roman" w:cs="Times New Roman"/>
          <w:szCs w:val="24"/>
        </w:rPr>
        <w:t xml:space="preserve">χρόνο και από τις κυβερνήσεις της Νέας Δημοκρατίας. Πότε τα βάλαμε εμείς για να </w:t>
      </w:r>
      <w:r w:rsidRPr="00E06C13">
        <w:rPr>
          <w:rFonts w:eastAsia="Times New Roman" w:cs="Times New Roman"/>
          <w:szCs w:val="24"/>
        </w:rPr>
        <w:t xml:space="preserve">εκτελεστούν </w:t>
      </w:r>
      <w:r w:rsidRPr="00E06C13">
        <w:rPr>
          <w:rFonts w:eastAsia="Times New Roman" w:cs="Times New Roman"/>
          <w:szCs w:val="24"/>
        </w:rPr>
        <w:t>και για να</w:t>
      </w:r>
      <w:r w:rsidRPr="00413C1C">
        <w:rPr>
          <w:rFonts w:eastAsia="Times New Roman" w:cs="Times New Roman"/>
          <w:szCs w:val="24"/>
        </w:rPr>
        <w:t xml:space="preserve"> </w:t>
      </w:r>
      <w:r w:rsidRPr="00E06C13">
        <w:rPr>
          <w:rFonts w:eastAsia="Times New Roman" w:cs="Times New Roman"/>
          <w:szCs w:val="24"/>
        </w:rPr>
        <w:t>ολοκληρωθούν</w:t>
      </w:r>
      <w:r w:rsidRPr="00E06C13">
        <w:rPr>
          <w:rFonts w:eastAsia="Times New Roman" w:cs="Times New Roman"/>
          <w:szCs w:val="24"/>
        </w:rPr>
        <w:t>; Πέρυσι τον Νοέμβριο.</w:t>
      </w:r>
    </w:p>
    <w:p w14:paraId="12AE740D"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κύριε συνάδελφε, είναι τα πολύ σημαντικά για να λειτουργήσει με αποτελεσματικότητα ένα κατάστημα κράτησης και να είναι κατάστημα κράτησης </w:t>
      </w:r>
      <w:r>
        <w:rPr>
          <w:rFonts w:eastAsia="Times New Roman" w:cs="Times New Roman"/>
          <w:szCs w:val="24"/>
        </w:rPr>
        <w:t xml:space="preserve">όπου </w:t>
      </w:r>
      <w:r>
        <w:rPr>
          <w:rFonts w:eastAsia="Times New Roman" w:cs="Times New Roman"/>
          <w:szCs w:val="24"/>
        </w:rPr>
        <w:t>γίνεται ουσιαστικός σωφρονισμός και όχι κολαστήριο.</w:t>
      </w:r>
    </w:p>
    <w:p w14:paraId="12AE740E" w14:textId="77777777" w:rsidR="009D4E92" w:rsidRDefault="00A126CA">
      <w:pPr>
        <w:spacing w:line="600" w:lineRule="auto"/>
        <w:ind w:firstLine="720"/>
        <w:contextualSpacing/>
        <w:jc w:val="both"/>
        <w:rPr>
          <w:rFonts w:eastAsia="Times New Roman"/>
          <w:szCs w:val="24"/>
        </w:rPr>
      </w:pPr>
      <w:r>
        <w:rPr>
          <w:rFonts w:eastAsia="Times New Roman"/>
          <w:szCs w:val="24"/>
        </w:rPr>
        <w:t>Το δεύτερο που ήθελα να σας αναφέρω</w:t>
      </w:r>
      <w:r>
        <w:rPr>
          <w:rFonts w:eastAsia="Times New Roman"/>
          <w:szCs w:val="24"/>
        </w:rPr>
        <w:t>,</w:t>
      </w:r>
      <w:r>
        <w:rPr>
          <w:rFonts w:eastAsia="Times New Roman"/>
          <w:szCs w:val="24"/>
        </w:rPr>
        <w:t xml:space="preserve"> είναι το ε</w:t>
      </w:r>
      <w:r>
        <w:rPr>
          <w:rFonts w:eastAsia="Times New Roman"/>
          <w:szCs w:val="24"/>
        </w:rPr>
        <w:t xml:space="preserve">ξής: Από την πρώτη στιγμή αυτή η Κυβέρνηση εκτός από τους </w:t>
      </w:r>
      <w:proofErr w:type="spellStart"/>
      <w:r>
        <w:rPr>
          <w:rFonts w:eastAsia="Times New Roman"/>
          <w:szCs w:val="24"/>
        </w:rPr>
        <w:t>αποσυμφορητικούς</w:t>
      </w:r>
      <w:proofErr w:type="spellEnd"/>
      <w:r>
        <w:rPr>
          <w:rFonts w:eastAsia="Times New Roman"/>
          <w:szCs w:val="24"/>
        </w:rPr>
        <w:t xml:space="preserve"> νόμους τους οποίους είχε φέρει και είχε ψηφίσει –και ψηφίσαμε και πρόσφατα με δική μου πρωτοβουλία την επέκταση αυτών των διατάξεων, με περιορισμούς βεβαίως- </w:t>
      </w:r>
      <w:r>
        <w:rPr>
          <w:rFonts w:eastAsia="Times New Roman"/>
          <w:szCs w:val="24"/>
        </w:rPr>
        <w:lastRenderedPageBreak/>
        <w:t>είχε φροντίσει να βελτι</w:t>
      </w:r>
      <w:r>
        <w:rPr>
          <w:rFonts w:eastAsia="Times New Roman"/>
          <w:szCs w:val="24"/>
        </w:rPr>
        <w:t xml:space="preserve">ώσει τις συνθήκες και </w:t>
      </w:r>
      <w:r>
        <w:rPr>
          <w:rFonts w:eastAsia="Times New Roman"/>
          <w:szCs w:val="24"/>
        </w:rPr>
        <w:t xml:space="preserve">να αυξήσει </w:t>
      </w:r>
      <w:r>
        <w:rPr>
          <w:rFonts w:eastAsia="Times New Roman"/>
          <w:szCs w:val="24"/>
        </w:rPr>
        <w:t>τον αριθμό των θέσεων των κρατουμένων στις φυλακές.</w:t>
      </w:r>
    </w:p>
    <w:p w14:paraId="12AE740F"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Θέλω, λοιπόν, να σας αναφέρω ότι εδώ και έναν χρόνο αυξήθηκαν κατά </w:t>
      </w:r>
      <w:proofErr w:type="spellStart"/>
      <w:r>
        <w:rPr>
          <w:rFonts w:eastAsia="Times New Roman"/>
          <w:szCs w:val="24"/>
        </w:rPr>
        <w:t>εκατόν</w:t>
      </w:r>
      <w:proofErr w:type="spellEnd"/>
      <w:r>
        <w:rPr>
          <w:rFonts w:eastAsia="Times New Roman"/>
          <w:szCs w:val="24"/>
        </w:rPr>
        <w:t xml:space="preserve"> είκοσι οι θέσεις κρατουμένων στα Χανιά, πριν έναν μήνα λειτούργησαν άλλες </w:t>
      </w:r>
      <w:proofErr w:type="spellStart"/>
      <w:r>
        <w:rPr>
          <w:rFonts w:eastAsia="Times New Roman"/>
          <w:szCs w:val="24"/>
        </w:rPr>
        <w:t>εκατόν</w:t>
      </w:r>
      <w:proofErr w:type="spellEnd"/>
      <w:r>
        <w:rPr>
          <w:rFonts w:eastAsia="Times New Roman"/>
          <w:szCs w:val="24"/>
        </w:rPr>
        <w:t xml:space="preserve"> είκοσι θέσεις </w:t>
      </w:r>
      <w:r>
        <w:rPr>
          <w:rFonts w:eastAsia="Times New Roman"/>
          <w:szCs w:val="24"/>
        </w:rPr>
        <w:t>στη Νιγρίτα, ογδόντα πέντε θέσεις αυξήθηκαν για το πρόγραμμα απεξάρτησης κρατουμένων στη Θεσσαλονίκη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είναι και οι τριάντα θέσεις των γυναικείων αγροτικών φυλακών</w:t>
      </w:r>
      <w:r>
        <w:rPr>
          <w:rFonts w:eastAsia="Times New Roman"/>
          <w:szCs w:val="24"/>
        </w:rPr>
        <w:t>,</w:t>
      </w:r>
      <w:r>
        <w:rPr>
          <w:rFonts w:eastAsia="Times New Roman"/>
          <w:szCs w:val="24"/>
        </w:rPr>
        <w:t xml:space="preserve"> που για πρώτη φορά αυτή η Κυβέρνηση εγκαινίασε. </w:t>
      </w:r>
    </w:p>
    <w:p w14:paraId="12AE7410"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Μη μας λέτε, λοιπόν, ότι όσον </w:t>
      </w:r>
      <w:r>
        <w:rPr>
          <w:rFonts w:eastAsia="Times New Roman"/>
          <w:szCs w:val="24"/>
        </w:rPr>
        <w:t xml:space="preserve">αφορά το θέμα της αύξησης των θέσεων κρατουμένων δεν έχει γίνει τίποτα. Έχει γίνει μια τεράστια δουλειά και σε αυτό θα βοηθήσει και το </w:t>
      </w:r>
      <w:r>
        <w:rPr>
          <w:rFonts w:eastAsia="Times New Roman"/>
          <w:szCs w:val="24"/>
        </w:rPr>
        <w:t>κ</w:t>
      </w:r>
      <w:r>
        <w:rPr>
          <w:rFonts w:eastAsia="Times New Roman"/>
          <w:szCs w:val="24"/>
        </w:rPr>
        <w:t xml:space="preserve">ατάστημα </w:t>
      </w:r>
      <w:r>
        <w:rPr>
          <w:rFonts w:eastAsia="Times New Roman"/>
          <w:szCs w:val="24"/>
        </w:rPr>
        <w:t>κ</w:t>
      </w:r>
      <w:r>
        <w:rPr>
          <w:rFonts w:eastAsia="Times New Roman"/>
          <w:szCs w:val="24"/>
        </w:rPr>
        <w:t xml:space="preserve">ράτησης Νικηφόρου, εφόσον ολοκληρωθούν οι διαδικασίες και λειτουργήσει κανονικά </w:t>
      </w:r>
      <w:r>
        <w:rPr>
          <w:rFonts w:eastAsia="Times New Roman"/>
          <w:szCs w:val="24"/>
        </w:rPr>
        <w:t>κ</w:t>
      </w:r>
      <w:r>
        <w:rPr>
          <w:rFonts w:eastAsia="Times New Roman"/>
          <w:szCs w:val="24"/>
        </w:rPr>
        <w:t xml:space="preserve">αι θα λειτουργήσει άμεσα. </w:t>
      </w:r>
    </w:p>
    <w:p w14:paraId="12AE7411" w14:textId="77777777" w:rsidR="009D4E92" w:rsidRDefault="00A126CA">
      <w:pPr>
        <w:spacing w:line="600" w:lineRule="auto"/>
        <w:ind w:firstLine="720"/>
        <w:contextualSpacing/>
        <w:jc w:val="both"/>
        <w:rPr>
          <w:rFonts w:eastAsia="Times New Roman"/>
          <w:szCs w:val="24"/>
        </w:rPr>
      </w:pPr>
      <w:r>
        <w:rPr>
          <w:rFonts w:eastAsia="Times New Roman"/>
          <w:szCs w:val="24"/>
        </w:rPr>
        <w:t>Όπ</w:t>
      </w:r>
      <w:r>
        <w:rPr>
          <w:rFonts w:eastAsia="Times New Roman"/>
          <w:szCs w:val="24"/>
        </w:rPr>
        <w:t>ως σας είπα, στις 30 Οκτωβρίου υπέγραψα το προεδρικό διάταγμα και το διαβίβασα στον Πρόεδρο της Δημοκρατίας. Ελπίζω, λοιπόν, τις επόμενες ημέρες -γιατί γι</w:t>
      </w:r>
      <w:r>
        <w:rPr>
          <w:rFonts w:eastAsia="Times New Roman"/>
          <w:szCs w:val="24"/>
        </w:rPr>
        <w:t>α</w:t>
      </w:r>
      <w:r>
        <w:rPr>
          <w:rFonts w:eastAsia="Times New Roman"/>
          <w:szCs w:val="24"/>
        </w:rPr>
        <w:t xml:space="preserve"> τό</w:t>
      </w:r>
      <w:r>
        <w:rPr>
          <w:rFonts w:eastAsia="Times New Roman"/>
          <w:szCs w:val="24"/>
        </w:rPr>
        <w:t>σο</w:t>
      </w:r>
      <w:r>
        <w:rPr>
          <w:rFonts w:eastAsia="Times New Roman"/>
          <w:szCs w:val="24"/>
        </w:rPr>
        <w:t xml:space="preserve"> </w:t>
      </w:r>
      <w:r>
        <w:rPr>
          <w:rFonts w:eastAsia="Times New Roman"/>
          <w:szCs w:val="24"/>
        </w:rPr>
        <w:t xml:space="preserve">μικρό </w:t>
      </w:r>
      <w:r>
        <w:rPr>
          <w:rFonts w:eastAsia="Times New Roman"/>
          <w:szCs w:val="24"/>
        </w:rPr>
        <w:t>διάστημα μιλάμε</w:t>
      </w:r>
      <w:r>
        <w:rPr>
          <w:rFonts w:eastAsia="Times New Roman"/>
          <w:szCs w:val="24"/>
        </w:rPr>
        <w:t>,</w:t>
      </w:r>
      <w:r>
        <w:rPr>
          <w:rFonts w:eastAsia="Times New Roman"/>
          <w:szCs w:val="24"/>
        </w:rPr>
        <w:t xml:space="preserve"> κύριε συνάδελφε</w:t>
      </w:r>
      <w:r>
        <w:rPr>
          <w:rFonts w:eastAsia="Times New Roman"/>
          <w:szCs w:val="24"/>
        </w:rPr>
        <w:t>,</w:t>
      </w:r>
      <w:r>
        <w:rPr>
          <w:rFonts w:eastAsia="Times New Roman"/>
          <w:szCs w:val="24"/>
        </w:rPr>
        <w:t xml:space="preserve">- να δημοσιευθεί και στο </w:t>
      </w:r>
      <w:r>
        <w:rPr>
          <w:rFonts w:eastAsia="Times New Roman"/>
          <w:szCs w:val="24"/>
        </w:rPr>
        <w:t>φ</w:t>
      </w:r>
      <w:r>
        <w:rPr>
          <w:rFonts w:eastAsia="Times New Roman"/>
          <w:szCs w:val="24"/>
        </w:rPr>
        <w:t xml:space="preserve">ύλλο </w:t>
      </w:r>
      <w:r>
        <w:rPr>
          <w:rFonts w:eastAsia="Times New Roman"/>
          <w:szCs w:val="24"/>
        </w:rPr>
        <w:t xml:space="preserve">της </w:t>
      </w:r>
      <w:r>
        <w:rPr>
          <w:rFonts w:eastAsia="Times New Roman"/>
          <w:szCs w:val="24"/>
        </w:rPr>
        <w:t>Εφημερίδας της Κυβερν</w:t>
      </w:r>
      <w:r>
        <w:rPr>
          <w:rFonts w:eastAsia="Times New Roman"/>
          <w:szCs w:val="24"/>
        </w:rPr>
        <w:t xml:space="preserve">ήσεως, έτσι ώστε η </w:t>
      </w:r>
      <w:r>
        <w:rPr>
          <w:rFonts w:eastAsia="Times New Roman"/>
          <w:szCs w:val="24"/>
        </w:rPr>
        <w:t>«</w:t>
      </w:r>
      <w:r>
        <w:rPr>
          <w:rFonts w:eastAsia="Times New Roman"/>
          <w:szCs w:val="24"/>
        </w:rPr>
        <w:t>ΚΤΥΠ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η κρατική εταιρεία του </w:t>
      </w:r>
      <w:r>
        <w:rPr>
          <w:rFonts w:eastAsia="Times New Roman"/>
          <w:szCs w:val="24"/>
        </w:rPr>
        <w:t>δ</w:t>
      </w:r>
      <w:r>
        <w:rPr>
          <w:rFonts w:eastAsia="Times New Roman"/>
          <w:szCs w:val="24"/>
        </w:rPr>
        <w:t>ημοσίου για τα δημόσια κτήρια, να επιληφθεί και να δρομολογηθούν οι περαιτέρω εργασίες</w:t>
      </w:r>
      <w:r>
        <w:rPr>
          <w:rFonts w:eastAsia="Times New Roman"/>
          <w:szCs w:val="24"/>
        </w:rPr>
        <w:t>,</w:t>
      </w:r>
      <w:r>
        <w:rPr>
          <w:rFonts w:eastAsia="Times New Roman"/>
          <w:szCs w:val="24"/>
        </w:rPr>
        <w:t xml:space="preserve"> ούτως ώστε αυτό το </w:t>
      </w:r>
      <w:r>
        <w:rPr>
          <w:rFonts w:eastAsia="Times New Roman"/>
          <w:szCs w:val="24"/>
        </w:rPr>
        <w:t>κ</w:t>
      </w:r>
      <w:r>
        <w:rPr>
          <w:rFonts w:eastAsia="Times New Roman"/>
          <w:szCs w:val="24"/>
        </w:rPr>
        <w:t>ατάστημα να</w:t>
      </w:r>
      <w:r>
        <w:rPr>
          <w:rFonts w:eastAsia="Times New Roman"/>
          <w:szCs w:val="24"/>
        </w:rPr>
        <w:t xml:space="preserve"> γίνει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ατάστημα </w:t>
      </w:r>
      <w:r>
        <w:rPr>
          <w:rFonts w:eastAsia="Times New Roman"/>
          <w:szCs w:val="24"/>
        </w:rPr>
        <w:t>κ</w:t>
      </w:r>
      <w:r>
        <w:rPr>
          <w:rFonts w:eastAsia="Times New Roman"/>
          <w:szCs w:val="24"/>
        </w:rPr>
        <w:t xml:space="preserve">ράτησης. </w:t>
      </w:r>
    </w:p>
    <w:p w14:paraId="12AE7412" w14:textId="77777777" w:rsidR="009D4E92" w:rsidRDefault="00A126CA">
      <w:pPr>
        <w:spacing w:line="600" w:lineRule="auto"/>
        <w:ind w:firstLine="720"/>
        <w:contextualSpacing/>
        <w:jc w:val="both"/>
        <w:rPr>
          <w:rFonts w:eastAsia="Times New Roman"/>
          <w:szCs w:val="24"/>
        </w:rPr>
      </w:pPr>
      <w:r>
        <w:rPr>
          <w:rFonts w:eastAsia="Times New Roman"/>
          <w:szCs w:val="24"/>
        </w:rPr>
        <w:lastRenderedPageBreak/>
        <w:t>Τέλος, θέλω να σας πω το εξής: Γνωρίζετε π</w:t>
      </w:r>
      <w:r>
        <w:rPr>
          <w:rFonts w:eastAsia="Times New Roman"/>
          <w:szCs w:val="24"/>
        </w:rPr>
        <w:t>ολύ καλά ποιοι είναι οι περιορισμοί όσον αφορά τις προσλήψεις δημοσίων υπαλλήλων και δημοσίων λειτουργών. Η Κυβέρνηση όσον αφορά το ζήτημα αυτό</w:t>
      </w:r>
      <w:r>
        <w:rPr>
          <w:rFonts w:eastAsia="Times New Roman"/>
          <w:szCs w:val="24"/>
        </w:rPr>
        <w:t>,</w:t>
      </w:r>
      <w:r>
        <w:rPr>
          <w:rFonts w:eastAsia="Times New Roman"/>
          <w:szCs w:val="24"/>
        </w:rPr>
        <w:t xml:space="preserve"> έχει σε εξέλιξη διαγωνισμό του ΑΣΕΠ, που πολύ σωστά είπατε εσείς, κύριε συνάδελφε, ότι εντός του 2018 θα γίνουν</w:t>
      </w:r>
      <w:r>
        <w:rPr>
          <w:rFonts w:eastAsia="Times New Roman"/>
          <w:szCs w:val="24"/>
        </w:rPr>
        <w:t xml:space="preserve"> προσλήψεις προσωπικού και θα στελεχωθούν καλύτερα τα υφιστάμενα </w:t>
      </w:r>
      <w:r>
        <w:rPr>
          <w:rFonts w:eastAsia="Times New Roman"/>
          <w:szCs w:val="24"/>
        </w:rPr>
        <w:t>κ</w:t>
      </w:r>
      <w:r>
        <w:rPr>
          <w:rFonts w:eastAsia="Times New Roman"/>
          <w:szCs w:val="24"/>
        </w:rPr>
        <w:t xml:space="preserve">αταστήματα </w:t>
      </w:r>
      <w:r>
        <w:rPr>
          <w:rFonts w:eastAsia="Times New Roman"/>
          <w:szCs w:val="24"/>
        </w:rPr>
        <w:t>κ</w:t>
      </w:r>
      <w:r>
        <w:rPr>
          <w:rFonts w:eastAsia="Times New Roman"/>
          <w:szCs w:val="24"/>
        </w:rPr>
        <w:t xml:space="preserve">ράτησης, αλλά θα στελεχωθεί με το απαραίτητο προσωπικό και το συγκεκριμένο </w:t>
      </w:r>
      <w:r>
        <w:rPr>
          <w:rFonts w:eastAsia="Times New Roman"/>
          <w:szCs w:val="24"/>
        </w:rPr>
        <w:t>κ</w:t>
      </w:r>
      <w:r>
        <w:rPr>
          <w:rFonts w:eastAsia="Times New Roman"/>
          <w:szCs w:val="24"/>
        </w:rPr>
        <w:t xml:space="preserve">ατάστημα </w:t>
      </w:r>
      <w:r>
        <w:rPr>
          <w:rFonts w:eastAsia="Times New Roman"/>
          <w:szCs w:val="24"/>
        </w:rPr>
        <w:t>κ</w:t>
      </w:r>
      <w:r>
        <w:rPr>
          <w:rFonts w:eastAsia="Times New Roman"/>
          <w:szCs w:val="24"/>
        </w:rPr>
        <w:t>ράτησης για το οποίο με ρωτάτε. Όμως σήμερα έχουμε 2017. Αυτά προβλέπονται για το 2018. Θα ε</w:t>
      </w:r>
      <w:r>
        <w:rPr>
          <w:rFonts w:eastAsia="Times New Roman"/>
          <w:szCs w:val="24"/>
        </w:rPr>
        <w:t xml:space="preserve">ίμαστε έτοιμοι και μέσα στο 2018 θα γίνουν και οι απαραίτητες τοποθετήσεις. </w:t>
      </w:r>
    </w:p>
    <w:p w14:paraId="12AE7413" w14:textId="77777777" w:rsidR="009D4E92" w:rsidRDefault="00A126CA">
      <w:pPr>
        <w:spacing w:line="600" w:lineRule="auto"/>
        <w:ind w:firstLine="720"/>
        <w:contextualSpacing/>
        <w:jc w:val="both"/>
        <w:rPr>
          <w:rFonts w:eastAsia="Times New Roman"/>
          <w:szCs w:val="24"/>
        </w:rPr>
      </w:pPr>
      <w:r>
        <w:rPr>
          <w:rFonts w:eastAsia="Times New Roman"/>
          <w:szCs w:val="24"/>
        </w:rPr>
        <w:t>Έχουμε, λοιπόν, μπροστά μας δύο σοβαρά ζητήματα. Το ένα το οποίο, δυστυχώς, οι προηγούμενες κυβερνήσεις το είχαν αφήσει στην άκρη και δεν είχαν δείξει κανένα ενδιαφέρον</w:t>
      </w:r>
      <w:r>
        <w:rPr>
          <w:rFonts w:eastAsia="Times New Roman"/>
          <w:szCs w:val="24"/>
        </w:rPr>
        <w:t>,</w:t>
      </w:r>
      <w:r>
        <w:rPr>
          <w:rFonts w:eastAsia="Times New Roman"/>
          <w:szCs w:val="24"/>
        </w:rPr>
        <w:t xml:space="preserve"> όσον αφορ</w:t>
      </w:r>
      <w:r>
        <w:rPr>
          <w:rFonts w:eastAsia="Times New Roman"/>
          <w:szCs w:val="24"/>
        </w:rPr>
        <w:t>ά…</w:t>
      </w:r>
    </w:p>
    <w:p w14:paraId="12AE7414" w14:textId="77777777" w:rsidR="009D4E92" w:rsidRDefault="00A126CA">
      <w:pPr>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Μην το επαναλαμβάνετε! Καλά το τελειώνατε. </w:t>
      </w:r>
    </w:p>
    <w:p w14:paraId="12AE7415" w14:textId="77777777" w:rsidR="009D4E92" w:rsidRDefault="00A126CA">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αυτή η κατάσταση θα συνεχιστεί; Είναι η τρίτη φορά που με διακόπτει. Μπορεί να συνέλθει λίγο</w:t>
      </w:r>
      <w:r>
        <w:rPr>
          <w:rFonts w:eastAsia="Times New Roman"/>
          <w:szCs w:val="24"/>
        </w:rPr>
        <w:t>;</w:t>
      </w:r>
    </w:p>
    <w:p w14:paraId="12AE7416" w14:textId="77777777" w:rsidR="009D4E92" w:rsidRDefault="00A126CA">
      <w:pPr>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Ε, εντάξει. Λέει υπερβολές, κύριε Πρόεδρε. </w:t>
      </w:r>
    </w:p>
    <w:p w14:paraId="12AE7417" w14:textId="77777777" w:rsidR="009D4E92" w:rsidRDefault="00A126CA">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κύριε Κυριαζίδη. </w:t>
      </w:r>
    </w:p>
    <w:p w14:paraId="12AE7418" w14:textId="77777777" w:rsidR="009D4E92" w:rsidRDefault="00A126CA">
      <w:pPr>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Μην το επαναλαμβάνετε. Είμαι καλοπροαίρετος. </w:t>
      </w:r>
    </w:p>
    <w:p w14:paraId="12AE7419" w14:textId="77777777" w:rsidR="009D4E92" w:rsidRDefault="00A126CA">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w:t>
      </w:r>
      <w:r>
        <w:rPr>
          <w:rFonts w:eastAsia="Times New Roman"/>
          <w:b/>
          <w:szCs w:val="24"/>
        </w:rPr>
        <w:t>Ανθρωπίνων Δικαιωμάτων):</w:t>
      </w:r>
      <w:r>
        <w:rPr>
          <w:rFonts w:eastAsia="Times New Roman"/>
          <w:szCs w:val="24"/>
        </w:rPr>
        <w:t xml:space="preserve"> Α, δεν γίνεται έτσι!</w:t>
      </w:r>
    </w:p>
    <w:p w14:paraId="12AE741A" w14:textId="77777777" w:rsidR="009D4E92" w:rsidRDefault="00A126C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κύριε Υπουργέ.</w:t>
      </w:r>
    </w:p>
    <w:p w14:paraId="12AE741B" w14:textId="77777777" w:rsidR="009D4E92" w:rsidRDefault="00A126CA">
      <w:pPr>
        <w:spacing w:line="600" w:lineRule="auto"/>
        <w:ind w:firstLine="720"/>
        <w:contextualSpacing/>
        <w:jc w:val="both"/>
        <w:rPr>
          <w:rFonts w:eastAsia="Times New Roman"/>
          <w:szCs w:val="24"/>
        </w:rPr>
      </w:pPr>
      <w:r>
        <w:rPr>
          <w:rFonts w:eastAsia="Times New Roman"/>
          <w:szCs w:val="24"/>
        </w:rPr>
        <w:t>Κύριε Κυριαζίδη, η διαδικασία δεν προβλέπει διάλογο. Απευθύνονται προς το Προεδρείο και οι δύο πλευρές και έτσι γίνεται συζήτηση, αλλιώς κάνουμε</w:t>
      </w:r>
      <w:r>
        <w:rPr>
          <w:rFonts w:eastAsia="Times New Roman"/>
          <w:szCs w:val="24"/>
        </w:rPr>
        <w:t xml:space="preserve"> τηλεοπτική συζήτηση εδώ πέρα.</w:t>
      </w:r>
    </w:p>
    <w:p w14:paraId="12AE741C" w14:textId="77777777" w:rsidR="009D4E92" w:rsidRDefault="00A126CA">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Σας απαντώ, κύριε Κυριαζίδη, ποιοι είναι οι στόχοι οι οποίοι υπάρχουν και θα υλοποιηθούν το επόμενο χρονικό διάστημα</w:t>
      </w:r>
      <w:r>
        <w:rPr>
          <w:rFonts w:eastAsia="Times New Roman"/>
          <w:szCs w:val="24"/>
        </w:rPr>
        <w:t>,</w:t>
      </w:r>
      <w:r>
        <w:rPr>
          <w:rFonts w:eastAsia="Times New Roman"/>
          <w:szCs w:val="24"/>
        </w:rPr>
        <w:t xml:space="preserve"> για να λειτουργήσει αυτό το</w:t>
      </w:r>
      <w:r>
        <w:rPr>
          <w:rFonts w:eastAsia="Times New Roman"/>
          <w:szCs w:val="24"/>
        </w:rPr>
        <w:t xml:space="preserve"> </w:t>
      </w:r>
      <w:r>
        <w:rPr>
          <w:rFonts w:eastAsia="Times New Roman"/>
          <w:szCs w:val="24"/>
        </w:rPr>
        <w:t>κ</w:t>
      </w:r>
      <w:r>
        <w:rPr>
          <w:rFonts w:eastAsia="Times New Roman"/>
          <w:szCs w:val="24"/>
        </w:rPr>
        <w:t xml:space="preserve">ατάστημα </w:t>
      </w:r>
      <w:r>
        <w:rPr>
          <w:rFonts w:eastAsia="Times New Roman"/>
          <w:szCs w:val="24"/>
        </w:rPr>
        <w:t>κ</w:t>
      </w:r>
      <w:r>
        <w:rPr>
          <w:rFonts w:eastAsia="Times New Roman"/>
          <w:szCs w:val="24"/>
        </w:rPr>
        <w:t xml:space="preserve">ράτησης. </w:t>
      </w:r>
    </w:p>
    <w:p w14:paraId="12AE741D"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Το πρώτο είναι, λοιπόν, να υλοποιηθούν τα έργα, τα οποία σας ανέφερα, για να γίνει </w:t>
      </w:r>
      <w:r>
        <w:rPr>
          <w:rFonts w:eastAsia="Times New Roman"/>
          <w:szCs w:val="24"/>
        </w:rPr>
        <w:t>κ</w:t>
      </w:r>
      <w:r>
        <w:rPr>
          <w:rFonts w:eastAsia="Times New Roman"/>
          <w:szCs w:val="24"/>
        </w:rPr>
        <w:t xml:space="preserve">ατάστημα </w:t>
      </w:r>
      <w:r>
        <w:rPr>
          <w:rFonts w:eastAsia="Times New Roman"/>
          <w:szCs w:val="24"/>
        </w:rPr>
        <w:t>κ</w:t>
      </w:r>
      <w:r>
        <w:rPr>
          <w:rFonts w:eastAsia="Times New Roman"/>
          <w:szCs w:val="24"/>
        </w:rPr>
        <w:t xml:space="preserve">ράτησης και να μην έχουμε μπετόν, κάγκελα και κελιά μόνο </w:t>
      </w:r>
      <w:r>
        <w:rPr>
          <w:rFonts w:eastAsia="Times New Roman"/>
          <w:szCs w:val="24"/>
        </w:rPr>
        <w:t>κ</w:t>
      </w:r>
      <w:r>
        <w:rPr>
          <w:rFonts w:eastAsia="Times New Roman"/>
          <w:szCs w:val="24"/>
        </w:rPr>
        <w:t>αι το δεύτερο είναι</w:t>
      </w:r>
      <w:r>
        <w:rPr>
          <w:rFonts w:eastAsia="Times New Roman"/>
          <w:szCs w:val="24"/>
        </w:rPr>
        <w:t>,</w:t>
      </w:r>
      <w:r>
        <w:rPr>
          <w:rFonts w:eastAsia="Times New Roman"/>
          <w:szCs w:val="24"/>
        </w:rPr>
        <w:t xml:space="preserve"> να ολοκληρωθεί η διαδικασία μέσω του ΑΣΕΠ, που εμείς ξεκινήσα</w:t>
      </w:r>
      <w:r>
        <w:rPr>
          <w:rFonts w:eastAsia="Times New Roman"/>
          <w:szCs w:val="24"/>
        </w:rPr>
        <w:t xml:space="preserve">με, η Κυβέρνησή μας, για να γίνουν οι αναγκαίες προσλήψεις. </w:t>
      </w:r>
    </w:p>
    <w:p w14:paraId="12AE741E" w14:textId="77777777" w:rsidR="009D4E92" w:rsidRDefault="00A126CA">
      <w:pPr>
        <w:spacing w:line="600" w:lineRule="auto"/>
        <w:ind w:firstLine="720"/>
        <w:contextualSpacing/>
        <w:jc w:val="both"/>
        <w:rPr>
          <w:rFonts w:eastAsia="Times New Roman"/>
          <w:szCs w:val="24"/>
        </w:rPr>
      </w:pPr>
      <w:r>
        <w:rPr>
          <w:rFonts w:eastAsia="Times New Roman"/>
          <w:szCs w:val="24"/>
        </w:rPr>
        <w:lastRenderedPageBreak/>
        <w:t xml:space="preserve">Εσείς μπορείτε να φανταστείτε ένα </w:t>
      </w:r>
      <w:r>
        <w:rPr>
          <w:rFonts w:eastAsia="Times New Roman"/>
          <w:szCs w:val="24"/>
        </w:rPr>
        <w:t>κ</w:t>
      </w:r>
      <w:r>
        <w:rPr>
          <w:rFonts w:eastAsia="Times New Roman"/>
          <w:szCs w:val="24"/>
        </w:rPr>
        <w:t xml:space="preserve">ατάστημα </w:t>
      </w:r>
      <w:r>
        <w:rPr>
          <w:rFonts w:eastAsia="Times New Roman"/>
          <w:szCs w:val="24"/>
        </w:rPr>
        <w:t>κ</w:t>
      </w:r>
      <w:r>
        <w:rPr>
          <w:rFonts w:eastAsia="Times New Roman"/>
          <w:szCs w:val="24"/>
        </w:rPr>
        <w:t xml:space="preserve">ράτησης, το οποίο δεν θα λειτουργεί με τις δομές τις οποίες σας ανέφερα ή χωρίς προσωπικό; Δεν γίνεται! </w:t>
      </w:r>
    </w:p>
    <w:p w14:paraId="12AE741F" w14:textId="77777777" w:rsidR="009D4E92" w:rsidRDefault="00A126CA">
      <w:pPr>
        <w:spacing w:line="600" w:lineRule="auto"/>
        <w:ind w:firstLine="720"/>
        <w:contextualSpacing/>
        <w:jc w:val="both"/>
        <w:rPr>
          <w:rFonts w:eastAsia="Times New Roman"/>
          <w:szCs w:val="24"/>
        </w:rPr>
      </w:pPr>
      <w:r>
        <w:rPr>
          <w:rFonts w:eastAsia="Times New Roman"/>
          <w:szCs w:val="24"/>
        </w:rPr>
        <w:t>Έτσι, λοιπόν, από την πρώτη στιγμή αυτά έχουν</w:t>
      </w:r>
      <w:r>
        <w:rPr>
          <w:rFonts w:eastAsia="Times New Roman"/>
          <w:szCs w:val="24"/>
        </w:rPr>
        <w:t xml:space="preserve"> δρομολογηθεί και υλοποιούνται. </w:t>
      </w:r>
    </w:p>
    <w:p w14:paraId="12AE7420" w14:textId="77777777" w:rsidR="009D4E92" w:rsidRDefault="00A126CA">
      <w:pPr>
        <w:spacing w:line="600" w:lineRule="auto"/>
        <w:ind w:firstLine="720"/>
        <w:contextualSpacing/>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2AE7421" w14:textId="77777777" w:rsidR="009D4E92" w:rsidRDefault="00A126CA">
      <w:pPr>
        <w:spacing w:line="600" w:lineRule="auto"/>
        <w:ind w:firstLine="720"/>
        <w:contextualSpacing/>
        <w:jc w:val="both"/>
        <w:rPr>
          <w:rFonts w:eastAsia="Times New Roman"/>
          <w:szCs w:val="24"/>
        </w:rPr>
      </w:pPr>
      <w:r>
        <w:rPr>
          <w:rFonts w:eastAsia="Times New Roman" w:cs="Times New Roman"/>
          <w:szCs w:val="24"/>
        </w:rPr>
        <w:t>Το τελευταίο που ήθελα να σας πω –και ολοκληρώνω- είναι το εξής, κύριε συνάδελφε</w:t>
      </w:r>
      <w:r>
        <w:rPr>
          <w:rFonts w:eastAsia="Times New Roman" w:cs="Times New Roman"/>
          <w:szCs w:val="24"/>
        </w:rPr>
        <w:t>.</w:t>
      </w:r>
      <w:r>
        <w:rPr>
          <w:rFonts w:eastAsia="Times New Roman" w:cs="Times New Roman"/>
          <w:szCs w:val="24"/>
        </w:rPr>
        <w:t xml:space="preserve"> Την πατρότητα των νόμων αποσυμφόρησης δεν την έχει η Κυβέ</w:t>
      </w:r>
      <w:r>
        <w:rPr>
          <w:rFonts w:eastAsia="Times New Roman" w:cs="Times New Roman"/>
          <w:szCs w:val="24"/>
        </w:rPr>
        <w:t xml:space="preserve">ρνηση ΣΥΡΙΖΑ, κύριε Κυριαζίδη. Την έχει η </w:t>
      </w:r>
      <w:r>
        <w:rPr>
          <w:rFonts w:eastAsia="Times New Roman" w:cs="Times New Roman"/>
          <w:szCs w:val="24"/>
        </w:rPr>
        <w:t>κ</w:t>
      </w:r>
      <w:r>
        <w:rPr>
          <w:rFonts w:eastAsia="Times New Roman" w:cs="Times New Roman"/>
          <w:szCs w:val="24"/>
        </w:rPr>
        <w:t xml:space="preserve">υβέρνηση της Νέας Δημοκρατίας και σωστά τα έπαιρνε αυτά τα μέτρα. Παρά το γεγονός ότι και επί των </w:t>
      </w:r>
      <w:proofErr w:type="spellStart"/>
      <w:r>
        <w:rPr>
          <w:rFonts w:eastAsia="Times New Roman" w:cs="Times New Roman"/>
          <w:szCs w:val="24"/>
        </w:rPr>
        <w:t>αποσυμφορητικών</w:t>
      </w:r>
      <w:proofErr w:type="spellEnd"/>
      <w:r>
        <w:rPr>
          <w:rFonts w:eastAsia="Times New Roman" w:cs="Times New Roman"/>
          <w:szCs w:val="24"/>
        </w:rPr>
        <w:t xml:space="preserve"> νόμων όπως τις υλοποιούσαν οι προηγούμενες κυβερνήσεις, υπήρχε </w:t>
      </w:r>
      <w:proofErr w:type="spellStart"/>
      <w:r>
        <w:rPr>
          <w:rFonts w:eastAsia="Times New Roman" w:cs="Times New Roman"/>
          <w:szCs w:val="24"/>
        </w:rPr>
        <w:t>επανεμπλοκή</w:t>
      </w:r>
      <w:proofErr w:type="spellEnd"/>
      <w:r>
        <w:rPr>
          <w:rFonts w:eastAsia="Times New Roman" w:cs="Times New Roman"/>
          <w:szCs w:val="24"/>
        </w:rPr>
        <w:t xml:space="preserve"> ορισμένων κρατουμένων σε</w:t>
      </w:r>
      <w:r>
        <w:rPr>
          <w:rFonts w:eastAsia="Times New Roman" w:cs="Times New Roman"/>
          <w:szCs w:val="24"/>
        </w:rPr>
        <w:t xml:space="preserve"> παράνομες πράξεις μετά την αποφυλάκισή τους. Τα παίρνατε σωστά αυτά τα μέτρα, διότι η κατάσταση στις φυλακές είχε φτάσει σε οριακό σημείο</w:t>
      </w:r>
      <w:r>
        <w:rPr>
          <w:rFonts w:eastAsia="Times New Roman" w:cs="Times New Roman"/>
          <w:szCs w:val="24"/>
        </w:rPr>
        <w:t>,</w:t>
      </w:r>
      <w:r>
        <w:rPr>
          <w:rFonts w:eastAsia="Times New Roman" w:cs="Times New Roman"/>
          <w:szCs w:val="24"/>
        </w:rPr>
        <w:t xml:space="preserve"> όσον αφορά τον υπερπληθυσμό. </w:t>
      </w:r>
    </w:p>
    <w:p w14:paraId="12AE7422"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Εμείς παραλάβαμε μια κατάσταση</w:t>
      </w:r>
      <w:r>
        <w:rPr>
          <w:rFonts w:eastAsia="Times New Roman" w:cs="Times New Roman"/>
          <w:szCs w:val="24"/>
        </w:rPr>
        <w:t>,</w:t>
      </w:r>
      <w:r>
        <w:rPr>
          <w:rFonts w:eastAsia="Times New Roman" w:cs="Times New Roman"/>
          <w:szCs w:val="24"/>
        </w:rPr>
        <w:t xml:space="preserve"> για την οποία η χώρα είχε ελεγχθεί πολλαπλώς από τους διεθνείς οργανισμούς και είχαν επιβληθεί και πρόστιμα. </w:t>
      </w:r>
    </w:p>
    <w:p w14:paraId="12AE7423"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Θεωρούμε, λοιπόν, ότι είναι καλύτερο</w:t>
      </w:r>
      <w:r>
        <w:rPr>
          <w:rFonts w:eastAsia="Times New Roman" w:cs="Times New Roman"/>
          <w:szCs w:val="24"/>
        </w:rPr>
        <w:t>,</w:t>
      </w:r>
      <w:r>
        <w:rPr>
          <w:rFonts w:eastAsia="Times New Roman" w:cs="Times New Roman"/>
          <w:szCs w:val="24"/>
        </w:rPr>
        <w:t xml:space="preserve"> αντί να πληρώνουμε πρόστιμα μετά από αγωγές και προσφυγές κρατουμένων και να γίνεται η χώρα διεθνώς </w:t>
      </w:r>
      <w:r>
        <w:rPr>
          <w:rFonts w:eastAsia="Times New Roman" w:cs="Times New Roman"/>
          <w:szCs w:val="24"/>
        </w:rPr>
        <w:lastRenderedPageBreak/>
        <w:t>ρεζίλι,</w:t>
      </w:r>
      <w:r>
        <w:rPr>
          <w:rFonts w:eastAsia="Times New Roman" w:cs="Times New Roman"/>
          <w:szCs w:val="24"/>
        </w:rPr>
        <w:t xml:space="preserve"> κατά το κοινώς λεγόμενο, αυτά τα χρήματα να αξιοποιούνται στην καλύτερη λειτουργία του σωφρονιστικού συστήματος. </w:t>
      </w:r>
    </w:p>
    <w:p w14:paraId="12AE7424"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εωρώ ότι με τη μεταρρύθμιση που θα γίνει όσον αφορά και τον Σωφρονιστικό Κώδικα αλλά και τον Ποινικό Κώδικα, θα επέλθει μια εκλογίκευση στις</w:t>
      </w:r>
      <w:r>
        <w:rPr>
          <w:rFonts w:eastAsia="Times New Roman" w:cs="Times New Roman"/>
          <w:szCs w:val="24"/>
        </w:rPr>
        <w:t xml:space="preserve"> ποινές στις οποίες επιβάλλουν τα δικαστήρια, ούτως ώστε να μη χρειάζεται η Βουλή να νομοθετεί και η κάθε κυβέρνηση να εισηγείται </w:t>
      </w:r>
      <w:proofErr w:type="spellStart"/>
      <w:r>
        <w:rPr>
          <w:rFonts w:eastAsia="Times New Roman" w:cs="Times New Roman"/>
          <w:szCs w:val="24"/>
        </w:rPr>
        <w:t>αποσυμφορητικούς</w:t>
      </w:r>
      <w:proofErr w:type="spellEnd"/>
      <w:r>
        <w:rPr>
          <w:rFonts w:eastAsia="Times New Roman" w:cs="Times New Roman"/>
          <w:szCs w:val="24"/>
        </w:rPr>
        <w:t xml:space="preserve"> νόμους και να επεμβαίνει με έναν τρόπο, ο οποίος δεν είναι ο καλύτερος στις αποφάσεις των δικαστηρίων. </w:t>
      </w:r>
    </w:p>
    <w:p w14:paraId="12AE7425"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σας πω, κύριε συνάδελφε, ότι αυτές οι προσπάθειες σήμερα βρίσκονται σε πλήρη εξέλιξη και θεωρώ ότι οι καθυστερήσεις και οι αβελτηρίες των προηγούμενων ετών</w:t>
      </w:r>
      <w:r>
        <w:rPr>
          <w:rFonts w:eastAsia="Times New Roman" w:cs="Times New Roman"/>
          <w:szCs w:val="24"/>
        </w:rPr>
        <w:t>,</w:t>
      </w:r>
      <w:r>
        <w:rPr>
          <w:rFonts w:eastAsia="Times New Roman" w:cs="Times New Roman"/>
          <w:szCs w:val="24"/>
        </w:rPr>
        <w:t xml:space="preserve"> διορθώνονται κατά τρόπο εποικοδομητικό και προς όφελος της δικαιοσύνης γενικότερα αλλά </w:t>
      </w:r>
      <w:r>
        <w:rPr>
          <w:rFonts w:eastAsia="Times New Roman" w:cs="Times New Roman"/>
          <w:szCs w:val="24"/>
        </w:rPr>
        <w:t>και αυτών των συνανθρώπων μας, οι οποίοι έχουν υποπέσει σε ένα αδίκημα σοβαρό ή όχι και βρίσκονται κρατούμενοι στις φυλακές. Είναι ένα καθήκον απέναντι στην κοινωνία, είναι ένα καθήκον της χώρας απέναντι στη διεθνή κοινότητα και σε αυτά τα ζητήματα η Κυβέρ</w:t>
      </w:r>
      <w:r>
        <w:rPr>
          <w:rFonts w:eastAsia="Times New Roman" w:cs="Times New Roman"/>
          <w:szCs w:val="24"/>
        </w:rPr>
        <w:t>νηση παραμένει σταθερή και αταλάντευτη.</w:t>
      </w:r>
    </w:p>
    <w:p w14:paraId="12AE7426"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2AE7427"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Δημήτριος Κυριαζίδης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w:t>
      </w:r>
      <w:r>
        <w:rPr>
          <w:rFonts w:eastAsia="Times New Roman" w:cs="Times New Roman"/>
          <w:szCs w:val="24"/>
        </w:rPr>
        <w:lastRenderedPageBreak/>
        <w:t>Τμήματος Γραμματείας της Διεύθυνσης Στενογραφίας</w:t>
      </w:r>
      <w:r>
        <w:rPr>
          <w:rFonts w:eastAsia="Times New Roman" w:cs="Times New Roman"/>
          <w:szCs w:val="24"/>
        </w:rPr>
        <w:t xml:space="preserve"> και Πρακτικών της Βουλής)</w:t>
      </w:r>
    </w:p>
    <w:p w14:paraId="12AE7428"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Στο σημείο αυτό, κυρίες και κύριοι συνάδελφοι, θα ήθελα να κάνω μια ανακοίνωση προς το Σώμα.</w:t>
      </w:r>
    </w:p>
    <w:p w14:paraId="12AE7429"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Οι Υπουργοί Υγείας, Οικονομικών, Διοικητικής Ανασυγκρότησης, Δικαιοσύνης, Διαφάνειας και Ανθρωπίνων </w:t>
      </w:r>
      <w:r>
        <w:rPr>
          <w:rFonts w:eastAsia="Times New Roman" w:cs="Times New Roman"/>
          <w:szCs w:val="24"/>
        </w:rPr>
        <w:t>Δικαιωμάτων και οι Αναπληρωτές Υπουργοί Οικονομικών και Υγείας κατέθεσαν στις 6 Νοεμβρίου 2017 σχέδιο νόμου: «Εναρμόνιση του ελληνικού δικαίου με την Ευρωπαϊκή Οδηγία 2003/88/ΕΚ του Ευρωπαϊκού Κοινοβουλίου και του Συμβουλίου της 4ης Νοεμβρίου 2003 “σχετικά</w:t>
      </w:r>
      <w:r>
        <w:rPr>
          <w:rFonts w:eastAsia="Times New Roman" w:cs="Times New Roman"/>
          <w:szCs w:val="24"/>
        </w:rPr>
        <w:t xml:space="preserve"> με ορισμένα στοιχεία της οργάνωσης του χρόνου εργασίας” ως προς την οργάνωση του χρόνου εργασίας των ιατρών και οδοντιάτρων του ΕΣΥ. Ρυθμίσεις θεμάτων ιατρών ΕΣΥ και άλλες διατάξεις».</w:t>
      </w:r>
    </w:p>
    <w:p w14:paraId="12AE742A"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Το ως άνω σχέδιο νόμου έχει χαρακτηρισθεί από την Κυβέρνηση ως επείγον.</w:t>
      </w:r>
      <w:r>
        <w:rPr>
          <w:rFonts w:eastAsia="Times New Roman" w:cs="Times New Roman"/>
          <w:szCs w:val="24"/>
        </w:rPr>
        <w:t xml:space="preserve"> </w:t>
      </w:r>
    </w:p>
    <w:p w14:paraId="12AE742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w:t>
      </w:r>
      <w:r>
        <w:rPr>
          <w:rFonts w:eastAsia="Times New Roman" w:cs="Times New Roman"/>
          <w:szCs w:val="24"/>
        </w:rPr>
        <w:t>Δ</w:t>
      </w:r>
      <w:r>
        <w:rPr>
          <w:rFonts w:eastAsia="Times New Roman" w:cs="Times New Roman"/>
          <w:szCs w:val="24"/>
        </w:rPr>
        <w:t xml:space="preserve">ιαρκή </w:t>
      </w:r>
      <w:r>
        <w:rPr>
          <w:rFonts w:eastAsia="Times New Roman" w:cs="Times New Roman"/>
          <w:szCs w:val="24"/>
        </w:rPr>
        <w:t>Ε</w:t>
      </w:r>
      <w:r>
        <w:rPr>
          <w:rFonts w:eastAsia="Times New Roman" w:cs="Times New Roman"/>
          <w:szCs w:val="24"/>
        </w:rPr>
        <w:t xml:space="preserve">πιτροπή. </w:t>
      </w:r>
    </w:p>
    <w:p w14:paraId="12AE742C"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w:t>
      </w:r>
      <w:r>
        <w:rPr>
          <w:rFonts w:eastAsia="Times New Roman" w:cs="Times New Roman"/>
          <w:szCs w:val="24"/>
        </w:rPr>
        <w:t xml:space="preserve">τη συζήτηση των επικαίρων ερωτήσεων. </w:t>
      </w:r>
      <w:r>
        <w:rPr>
          <w:rFonts w:eastAsia="Times New Roman" w:cs="Times New Roman"/>
          <w:szCs w:val="24"/>
        </w:rPr>
        <w:t xml:space="preserve">Ο Γενικός Γραμματέας της Κυβέρνησης κ. Καλογήρου ενημερώνει τη Βουλή σχετικά με το ποιες </w:t>
      </w:r>
      <w:r>
        <w:rPr>
          <w:rFonts w:eastAsia="Times New Roman" w:cs="Times New Roman"/>
          <w:szCs w:val="24"/>
        </w:rPr>
        <w:t xml:space="preserve">επίκαιρες </w:t>
      </w:r>
      <w:r>
        <w:rPr>
          <w:rFonts w:eastAsia="Times New Roman" w:cs="Times New Roman"/>
          <w:szCs w:val="24"/>
        </w:rPr>
        <w:t xml:space="preserve">ερωτήσεις δεν θα απαντηθούν </w:t>
      </w:r>
      <w:r>
        <w:rPr>
          <w:rFonts w:eastAsia="Times New Roman" w:cs="Times New Roman"/>
          <w:szCs w:val="24"/>
        </w:rPr>
        <w:t xml:space="preserve">και </w:t>
      </w:r>
      <w:r>
        <w:rPr>
          <w:rFonts w:eastAsia="Times New Roman" w:cs="Times New Roman"/>
          <w:szCs w:val="24"/>
        </w:rPr>
        <w:t xml:space="preserve">για </w:t>
      </w:r>
      <w:r>
        <w:rPr>
          <w:rFonts w:eastAsia="Times New Roman" w:cs="Times New Roman"/>
          <w:szCs w:val="24"/>
        </w:rPr>
        <w:t xml:space="preserve">ποιους </w:t>
      </w:r>
      <w:r>
        <w:rPr>
          <w:rFonts w:eastAsia="Times New Roman" w:cs="Times New Roman"/>
          <w:szCs w:val="24"/>
        </w:rPr>
        <w:t>συγκεκριμένους λόγο</w:t>
      </w:r>
      <w:r>
        <w:rPr>
          <w:rFonts w:eastAsia="Times New Roman" w:cs="Times New Roman"/>
          <w:szCs w:val="24"/>
        </w:rPr>
        <w:t xml:space="preserve">υς: </w:t>
      </w:r>
    </w:p>
    <w:p w14:paraId="12AE742D"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έκτη με αριθμό 163/30-10-2017 επίκαιρη ερώτηση πρώτου κύκλου του Βουλευτή Σερρών της Ένωσης Κεντρώων κ. </w:t>
      </w:r>
      <w:r>
        <w:rPr>
          <w:rFonts w:eastAsia="Times New Roman" w:cs="Times New Roman"/>
          <w:bCs/>
          <w:szCs w:val="24"/>
        </w:rPr>
        <w:t>Αναστασίου Μεγαλομύστακα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με θέμα: «Αναζητούνται μουσικοί στο Μουσικό Σχολείο Σερρών», δεν θα</w:t>
      </w:r>
      <w:r>
        <w:rPr>
          <w:rFonts w:eastAsia="Times New Roman" w:cs="Times New Roman"/>
          <w:szCs w:val="24"/>
        </w:rPr>
        <w:t xml:space="preserve"> συζητηθεί λόγω κωλύματος του κυρίου Βουλευτή. </w:t>
      </w:r>
    </w:p>
    <w:p w14:paraId="12AE742E"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τέταρτη με αριθμό 156/25-10-2017 επίκαιρη ερώτηση δεύτερου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με θέμα: «Δυσ</w:t>
      </w:r>
      <w:r>
        <w:rPr>
          <w:rFonts w:eastAsia="Times New Roman" w:cs="Times New Roman"/>
          <w:szCs w:val="24"/>
        </w:rPr>
        <w:t xml:space="preserve">λειτουργία του Ελληνικού Ανοικτού Πανεπιστημίου (ΕΑΠ)», δεν θα συζητηθεί λόγω κωλύματος του κυρίου Βουλευτή. </w:t>
      </w:r>
    </w:p>
    <w:p w14:paraId="12AE742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η πέμπτη με αριθμό 160/27-10-2017 επίκαιρη ερώτηση πρώτου κύκλου του Βουλευτή Αττικής των Ανεξαρτήτων Ελλήνων κ. </w:t>
      </w:r>
      <w:r>
        <w:rPr>
          <w:rFonts w:eastAsia="Times New Roman" w:cs="Times New Roman"/>
          <w:bCs/>
          <w:szCs w:val="24"/>
        </w:rPr>
        <w:t xml:space="preserve">Κωνσταντίνου </w:t>
      </w:r>
      <w:proofErr w:type="spellStart"/>
      <w:r>
        <w:rPr>
          <w:rFonts w:eastAsia="Times New Roman" w:cs="Times New Roman"/>
          <w:bCs/>
          <w:szCs w:val="24"/>
        </w:rPr>
        <w:t>Κατσίκη</w:t>
      </w:r>
      <w:proofErr w:type="spellEnd"/>
      <w:r>
        <w:rPr>
          <w:rFonts w:eastAsia="Times New Roman" w:cs="Times New Roman"/>
          <w:b/>
          <w:bCs/>
          <w:szCs w:val="24"/>
        </w:rPr>
        <w:t xml:space="preserve"> </w:t>
      </w:r>
      <w:r>
        <w:rPr>
          <w:rFonts w:eastAsia="Times New Roman" w:cs="Times New Roman"/>
          <w:szCs w:val="24"/>
        </w:rPr>
        <w:t>πρ</w:t>
      </w:r>
      <w:r>
        <w:rPr>
          <w:rFonts w:eastAsia="Times New Roman" w:cs="Times New Roman"/>
          <w:szCs w:val="24"/>
        </w:rPr>
        <w:t xml:space="preserve">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 xml:space="preserve">με θέμα: «Μειωμένο κόμιστρο </w:t>
      </w:r>
      <w:r>
        <w:rPr>
          <w:rFonts w:eastAsia="Times New Roman" w:cs="Times New Roman"/>
          <w:szCs w:val="24"/>
        </w:rPr>
        <w:t xml:space="preserve">φοιτητών </w:t>
      </w:r>
      <w:r>
        <w:rPr>
          <w:rFonts w:eastAsia="Times New Roman" w:cs="Times New Roman"/>
          <w:szCs w:val="24"/>
        </w:rPr>
        <w:t xml:space="preserve">σε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μαζικής μεταφοράς</w:t>
      </w:r>
      <w:r>
        <w:rPr>
          <w:rFonts w:eastAsia="Times New Roman" w:cs="Times New Roman"/>
          <w:szCs w:val="24"/>
        </w:rPr>
        <w:t xml:space="preserve">», δεν θα συζητηθεί λόγω κωλύματος του κυρίου Βουλευτή. </w:t>
      </w:r>
    </w:p>
    <w:p w14:paraId="12AE7430"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Ακόμα, η τρίτη με αριθμό 164/30-10-2017 επίκαιρη ερώτηση πρώτου κύκλου του Βουλευτή Αρ</w:t>
      </w:r>
      <w:r>
        <w:rPr>
          <w:rFonts w:eastAsia="Times New Roman" w:cs="Times New Roman"/>
          <w:szCs w:val="24"/>
        </w:rPr>
        <w:t>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w:t>
      </w:r>
      <w:r>
        <w:rPr>
          <w:rFonts w:eastAsia="Times New Roman" w:cs="Times New Roman"/>
          <w:bCs/>
          <w:szCs w:val="24"/>
        </w:rPr>
        <w:t xml:space="preserve"> Οικονομικών, </w:t>
      </w:r>
      <w:r>
        <w:rPr>
          <w:rFonts w:eastAsia="Times New Roman" w:cs="Times New Roman"/>
          <w:szCs w:val="24"/>
        </w:rPr>
        <w:lastRenderedPageBreak/>
        <w:t xml:space="preserve">με θέμα: «Ανησυχητικές εξελίξεις σχετικά με την πώληση της ΑΕΕΓΑ «Η Εθνική», δεν θα συζητηθεί λόγω απουσίας του αρμοδίου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 </w:t>
      </w:r>
    </w:p>
    <w:p w14:paraId="12AE7431"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Επίσης, η τρίτη με αριθμό 193/30-10-2017 επίκαιρη ερώτηση δεύτερου κύκλου τ</w:t>
      </w:r>
      <w:r>
        <w:rPr>
          <w:rFonts w:eastAsia="Times New Roman" w:cs="Times New Roman"/>
          <w:szCs w:val="24"/>
        </w:rPr>
        <w:t xml:space="preserve">ου Βουλευτή Β΄ Αθηνών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 ΔΗΜΑΡ κ.</w:t>
      </w:r>
      <w:r>
        <w:rPr>
          <w:rFonts w:eastAsia="Times New Roman" w:cs="Times New Roman"/>
          <w:bCs/>
          <w:szCs w:val="24"/>
        </w:rPr>
        <w:t xml:space="preserve"> Ανδρέα Λοβέρδου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με θέμα: «Αποπληρωμή ληξιπρόθεσμων οφειλών του </w:t>
      </w:r>
      <w:r>
        <w:rPr>
          <w:rFonts w:eastAsia="Times New Roman" w:cs="Times New Roman"/>
          <w:szCs w:val="24"/>
        </w:rPr>
        <w:t xml:space="preserve">δημοσίου </w:t>
      </w:r>
      <w:r>
        <w:rPr>
          <w:rFonts w:eastAsia="Times New Roman" w:cs="Times New Roman"/>
          <w:szCs w:val="24"/>
        </w:rPr>
        <w:t>στους ιδιώτες», δεν θα συζητηθεί λόγω απουσίας του Αναπληρωτή Υπουργού Οικονομικών κ.</w:t>
      </w:r>
      <w:r>
        <w:rPr>
          <w:rFonts w:eastAsia="Times New Roman" w:cs="Times New Roman"/>
          <w:szCs w:val="24"/>
        </w:rPr>
        <w:t xml:space="preserve"> Γεώργιου </w:t>
      </w:r>
      <w:proofErr w:type="spellStart"/>
      <w:r>
        <w:rPr>
          <w:rFonts w:eastAsia="Times New Roman" w:cs="Times New Roman"/>
          <w:szCs w:val="24"/>
        </w:rPr>
        <w:t>Χουλιαράκη</w:t>
      </w:r>
      <w:proofErr w:type="spellEnd"/>
      <w:r>
        <w:rPr>
          <w:rFonts w:eastAsia="Times New Roman" w:cs="Times New Roman"/>
          <w:szCs w:val="24"/>
        </w:rPr>
        <w:t xml:space="preserve"> στις Βρυξέλλες. </w:t>
      </w:r>
    </w:p>
    <w:p w14:paraId="12AE7432"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η έκτη με αριθμό 106/20-10-2017 επίκαιρη ερώτηση δεύτερου κύκλου του Βουλευτή Β΄ Αθηνών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«Λήψη μέτρων υπέρ </w:t>
      </w:r>
      <w:r>
        <w:rPr>
          <w:rFonts w:eastAsia="Times New Roman" w:cs="Times New Roman"/>
          <w:szCs w:val="24"/>
        </w:rPr>
        <w:t xml:space="preserve">των μικρών αποταμιευτών, που έχασαν τα χρήματά τους με το «κούρεμα» του χρέους το 2012», δεν θα συζητηθεί λόγω απουσίας του Αναπληρωτή Υπουργού Οικονομικών κ. Γεώργιου </w:t>
      </w:r>
      <w:proofErr w:type="spellStart"/>
      <w:r>
        <w:rPr>
          <w:rFonts w:eastAsia="Times New Roman" w:cs="Times New Roman"/>
          <w:szCs w:val="24"/>
        </w:rPr>
        <w:t>Χουλιαράκη</w:t>
      </w:r>
      <w:proofErr w:type="spellEnd"/>
      <w:r>
        <w:rPr>
          <w:rFonts w:eastAsia="Times New Roman" w:cs="Times New Roman"/>
          <w:szCs w:val="24"/>
        </w:rPr>
        <w:t xml:space="preserve"> στις Βρυξέλλες. </w:t>
      </w:r>
    </w:p>
    <w:p w14:paraId="12AE7433" w14:textId="77777777" w:rsidR="009D4E92" w:rsidRDefault="00A126CA">
      <w:pPr>
        <w:spacing w:line="600" w:lineRule="auto"/>
        <w:ind w:firstLine="720"/>
        <w:contextualSpacing/>
        <w:jc w:val="both"/>
        <w:rPr>
          <w:rFonts w:eastAsia="Times New Roman" w:cs="Times New Roman"/>
          <w:szCs w:val="24"/>
        </w:rPr>
      </w:pPr>
      <w:r>
        <w:rPr>
          <w:rFonts w:eastAsia="Times New Roman"/>
          <w:szCs w:val="24"/>
        </w:rPr>
        <w:t xml:space="preserve">Ακόμα, η έβδομη με αριθμό </w:t>
      </w:r>
      <w:r>
        <w:rPr>
          <w:rFonts w:eastAsia="Times New Roman" w:cs="Times New Roman"/>
          <w:szCs w:val="24"/>
        </w:rPr>
        <w:t>101/17-10-2017 επίκαιρη ερώτηση δε</w:t>
      </w:r>
      <w:r>
        <w:rPr>
          <w:rFonts w:eastAsia="Times New Roman" w:cs="Times New Roman"/>
          <w:szCs w:val="24"/>
        </w:rPr>
        <w:t>ύτερου κύκλου του Βουλευτή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Ηλία </w:t>
      </w:r>
      <w:proofErr w:type="spellStart"/>
      <w:r>
        <w:rPr>
          <w:rFonts w:eastAsia="Times New Roman" w:cs="Times New Roman"/>
          <w:bCs/>
          <w:szCs w:val="24"/>
        </w:rPr>
        <w:t>Παναγιώταρου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«Ραγδαία αύξηση </w:t>
      </w:r>
      <w:r>
        <w:rPr>
          <w:rFonts w:eastAsia="Times New Roman" w:cs="Times New Roman"/>
          <w:szCs w:val="24"/>
        </w:rPr>
        <w:lastRenderedPageBreak/>
        <w:t>των κρουσμάτων ιλαράς στη χώρα»</w:t>
      </w:r>
      <w:r>
        <w:rPr>
          <w:rFonts w:eastAsia="Times New Roman"/>
          <w:szCs w:val="24"/>
        </w:rPr>
        <w:t xml:space="preserve"> δεν θα συζητηθεί λόγω κωλύματος του αρμόδιου Υπουργού.</w:t>
      </w:r>
    </w:p>
    <w:p w14:paraId="12AE7434"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δεύτερη με αριθμό </w:t>
      </w:r>
      <w:r>
        <w:rPr>
          <w:rFonts w:eastAsia="Times New Roman" w:cs="Times New Roman"/>
          <w:szCs w:val="24"/>
        </w:rPr>
        <w:t xml:space="preserve">191/30-10-2017 επίκαιρη ερώτηση πρώτου κύκλου του Βουλευτή Ηρακλείου της Νέας Δημοκρατίας κ.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Υγείας, με θέμα: ««Εκβιαστικός» ο συμψηφισμός των ληξιπρόθεσμων οφειλών του ΕΟΠΥΥ», δεν θα συζητηθεί λόγω κωλύματος του Αναπληρωτή Υπουργ</w:t>
      </w:r>
      <w:r>
        <w:rPr>
          <w:rFonts w:eastAsia="Times New Roman" w:cs="Times New Roman"/>
          <w:szCs w:val="24"/>
        </w:rPr>
        <w:t xml:space="preserve">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λόγω φόρτου εργασίας. </w:t>
      </w:r>
    </w:p>
    <w:p w14:paraId="12AE7435"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προχωρούμε στην τέταρτη με αριθμό 211/31-10-2017 επίκαιρη ερώτηση πρώτου κύκλου του ΣΤ΄ Αντιπροέδρου της Βουλής και Βουλευτή </w:t>
      </w:r>
      <w:r>
        <w:rPr>
          <w:rFonts w:eastAsia="Times New Roman" w:cs="Times New Roman"/>
          <w:szCs w:val="24"/>
        </w:rPr>
        <w:t xml:space="preserve">Λαρίσης </w:t>
      </w:r>
      <w:r>
        <w:rPr>
          <w:rFonts w:eastAsia="Times New Roman" w:cs="Times New Roman"/>
          <w:szCs w:val="24"/>
        </w:rPr>
        <w:t xml:space="preserve">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proofErr w:type="spellStart"/>
      <w:r>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προς τον Υπουρ</w:t>
      </w:r>
      <w:r>
        <w:rPr>
          <w:rFonts w:eastAsia="Times New Roman" w:cs="Times New Roman"/>
          <w:szCs w:val="24"/>
        </w:rPr>
        <w:t>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«Ινστιτούτο Φαρμακευτικής Έρευνας και Τεχνολογίας (ΙΦΕΤ)». </w:t>
      </w:r>
      <w:r>
        <w:rPr>
          <w:rFonts w:eastAsia="Times New Roman" w:cs="Times New Roman"/>
          <w:szCs w:val="24"/>
        </w:rPr>
        <w:t>Στην</w:t>
      </w:r>
      <w:r>
        <w:rPr>
          <w:rFonts w:eastAsia="Times New Roman" w:cs="Times New Roman"/>
          <w:szCs w:val="24"/>
        </w:rPr>
        <w:t xml:space="preserve"> ερώτηση θα απαντήσει ο Υπουργός Υγείας κ. Ξανθός. </w:t>
      </w:r>
    </w:p>
    <w:p w14:paraId="12AE7436"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Λαμπρούλη</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w:t>
      </w:r>
      <w:r>
        <w:rPr>
          <w:rFonts w:eastAsia="Times New Roman" w:cs="Times New Roman"/>
          <w:szCs w:val="24"/>
        </w:rPr>
        <w:t>για να αναπτύξετε την επίκαιρη ερώτηση.</w:t>
      </w:r>
      <w:r>
        <w:rPr>
          <w:rFonts w:eastAsia="Times New Roman" w:cs="Times New Roman"/>
          <w:szCs w:val="24"/>
        </w:rPr>
        <w:t xml:space="preserve"> </w:t>
      </w:r>
    </w:p>
    <w:p w14:paraId="12AE7437" w14:textId="77777777" w:rsidR="009D4E92" w:rsidRDefault="00A126CA">
      <w:pPr>
        <w:spacing w:line="600" w:lineRule="auto"/>
        <w:ind w:firstLine="720"/>
        <w:contextualSpacing/>
        <w:jc w:val="both"/>
        <w:rPr>
          <w:rFonts w:eastAsia="Times New Roman"/>
          <w:szCs w:val="24"/>
        </w:rPr>
      </w:pPr>
      <w:r>
        <w:rPr>
          <w:rFonts w:eastAsia="Times New Roman"/>
          <w:b/>
          <w:szCs w:val="24"/>
        </w:rPr>
        <w:t>ΓΕΩΡΓΙΟΣ ΛΑΜΠΡΟΥΛΗΣ (ΣΤ΄ Αντιπρόεδρος</w:t>
      </w:r>
      <w:r>
        <w:rPr>
          <w:rFonts w:eastAsia="Times New Roman"/>
          <w:b/>
          <w:szCs w:val="24"/>
        </w:rPr>
        <w:t xml:space="preserve"> </w:t>
      </w:r>
      <w:r>
        <w:rPr>
          <w:rFonts w:eastAsia="Times New Roman"/>
          <w:b/>
          <w:szCs w:val="24"/>
        </w:rPr>
        <w:t>της Βουλής</w:t>
      </w:r>
      <w:r>
        <w:rPr>
          <w:rFonts w:eastAsia="Times New Roman"/>
          <w:b/>
          <w:szCs w:val="24"/>
        </w:rPr>
        <w:t xml:space="preserve">): </w:t>
      </w:r>
      <w:r>
        <w:rPr>
          <w:rFonts w:eastAsia="Times New Roman"/>
          <w:szCs w:val="24"/>
        </w:rPr>
        <w:t xml:space="preserve">Ευχαριστώ πολύ, κύριε Πρόεδρε. </w:t>
      </w:r>
    </w:p>
    <w:p w14:paraId="12AE7438" w14:textId="77777777" w:rsidR="009D4E92" w:rsidRDefault="00A126CA">
      <w:pPr>
        <w:spacing w:line="600" w:lineRule="auto"/>
        <w:ind w:firstLine="720"/>
        <w:contextualSpacing/>
        <w:jc w:val="both"/>
        <w:rPr>
          <w:rFonts w:eastAsia="Times New Roman"/>
          <w:szCs w:val="24"/>
        </w:rPr>
      </w:pPr>
      <w:r>
        <w:rPr>
          <w:rFonts w:eastAsia="Times New Roman"/>
          <w:szCs w:val="24"/>
        </w:rPr>
        <w:t>Η ερώτηση αφορά όντως το Ινστιτούτο Φαρμακευτικής Έρευνας και Τεχνολογίας. Πρόκειται για έναν φορέα που πλέον κύρια δραστηριότητά του είναι η εισαγωγή και η διακίνηση φαρμάκων, σε συνεργασία και κατ’ εντολή βεβα</w:t>
      </w:r>
      <w:r>
        <w:rPr>
          <w:rFonts w:eastAsia="Times New Roman"/>
          <w:szCs w:val="24"/>
        </w:rPr>
        <w:t xml:space="preserve">ίως του Εθνικού Οργανισμού Φαρμάκων. </w:t>
      </w:r>
    </w:p>
    <w:p w14:paraId="12AE7439" w14:textId="77777777" w:rsidR="009D4E92" w:rsidRDefault="00A126CA">
      <w:pPr>
        <w:spacing w:line="600" w:lineRule="auto"/>
        <w:ind w:firstLine="720"/>
        <w:contextualSpacing/>
        <w:jc w:val="both"/>
        <w:rPr>
          <w:rFonts w:eastAsia="Times New Roman"/>
          <w:szCs w:val="24"/>
        </w:rPr>
      </w:pPr>
      <w:r>
        <w:rPr>
          <w:rFonts w:eastAsia="Times New Roman"/>
          <w:szCs w:val="24"/>
        </w:rPr>
        <w:lastRenderedPageBreak/>
        <w:t xml:space="preserve">Αφορά σκευάσματα, φάρμακα, η διακίνηση των οποίων είτε δεν έχει εμπορικό ενδιαφέρον για τις φαρμακευτικές εταιρείες είτε πρόκειται για φάρμακα σπάνιων παθήσεων, τα οποία δεν κυκλοφορούν στην ελληνική αγορά. Πρόκειται, </w:t>
      </w:r>
      <w:r>
        <w:rPr>
          <w:rFonts w:eastAsia="Times New Roman"/>
          <w:szCs w:val="24"/>
        </w:rPr>
        <w:t xml:space="preserve">δηλαδή, για αναντικατάστατα ή ακριβά φάρμακα, ωστόσο απαραίτητα για τους ασθενείς. </w:t>
      </w:r>
    </w:p>
    <w:p w14:paraId="12AE743A" w14:textId="77777777" w:rsidR="009D4E92" w:rsidRDefault="00A126CA">
      <w:pPr>
        <w:spacing w:line="600" w:lineRule="auto"/>
        <w:ind w:firstLine="720"/>
        <w:contextualSpacing/>
        <w:jc w:val="both"/>
        <w:rPr>
          <w:rFonts w:eastAsia="Times New Roman"/>
          <w:szCs w:val="24"/>
        </w:rPr>
      </w:pPr>
      <w:r>
        <w:rPr>
          <w:rFonts w:eastAsia="Times New Roman"/>
          <w:szCs w:val="24"/>
        </w:rPr>
        <w:t>Το ζήτημα, όμως, κύριε Πρόεδρε, είναι πως ενώ θα μπορούσαν να αξιοποιηθούν οι δυνατότητες που έχει το ΙΦΕΤ, αυτό δεν συμβαίνει, τόσο στον τομέα, για παράδειγμα, της παραγωγ</w:t>
      </w:r>
      <w:r>
        <w:rPr>
          <w:rFonts w:eastAsia="Times New Roman"/>
          <w:szCs w:val="24"/>
        </w:rPr>
        <w:t xml:space="preserve">ής των φαρμάκων, όπου θα μπορούσε να </w:t>
      </w:r>
      <w:r>
        <w:rPr>
          <w:rFonts w:eastAsia="Times New Roman"/>
          <w:szCs w:val="24"/>
        </w:rPr>
        <w:t xml:space="preserve">παραγάγει </w:t>
      </w:r>
      <w:r>
        <w:rPr>
          <w:rFonts w:eastAsia="Times New Roman"/>
          <w:szCs w:val="24"/>
        </w:rPr>
        <w:t>μεγάλες ποσότητες αρκετών σκευασμάτων, όσο αντίστοιχα και στον τομέα της έρευνας, αφού είτε τα ερευνητικά εργαστήρια δεν λειτουργούν ή υπολειτουργούν είτε η σύγχρονη τεχνολογία παραμένει αποθηκευμένη στους χώρ</w:t>
      </w:r>
      <w:r>
        <w:rPr>
          <w:rFonts w:eastAsia="Times New Roman"/>
          <w:szCs w:val="24"/>
        </w:rPr>
        <w:t xml:space="preserve">ους του ΙΦΕΤ. </w:t>
      </w:r>
    </w:p>
    <w:p w14:paraId="12AE743B"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Βασική αιτία για αυτό, όπως τόνισαν εξάλλου και στην επίσκεψη που έκαναν στον ΙΦΕΤ οι εργαζόμενοι, είναι η έλλειψη προσωπικού, η </w:t>
      </w:r>
      <w:proofErr w:type="spellStart"/>
      <w:r>
        <w:rPr>
          <w:rFonts w:eastAsia="Times New Roman"/>
          <w:szCs w:val="24"/>
        </w:rPr>
        <w:t>υποστελέχωση</w:t>
      </w:r>
      <w:proofErr w:type="spellEnd"/>
      <w:r>
        <w:rPr>
          <w:rFonts w:eastAsia="Times New Roman"/>
          <w:szCs w:val="24"/>
        </w:rPr>
        <w:t xml:space="preserve"> του ΙΦΕΤ. Αυτή τη στιγμή εργάζονται σαράντα δύο άτομα, υπάρχουν δηλαδή σαράντα δύο εργαζόμενοι, στο</w:t>
      </w:r>
      <w:r>
        <w:rPr>
          <w:rFonts w:eastAsia="Times New Roman"/>
          <w:szCs w:val="24"/>
        </w:rPr>
        <w:t xml:space="preserve">ν ΙΦΕΤ, όταν οι οργανικές θέσεις είναι </w:t>
      </w:r>
      <w:proofErr w:type="spellStart"/>
      <w:r>
        <w:rPr>
          <w:rFonts w:eastAsia="Times New Roman"/>
          <w:szCs w:val="24"/>
        </w:rPr>
        <w:t>εκατό</w:t>
      </w:r>
      <w:r>
        <w:rPr>
          <w:rFonts w:eastAsia="Times New Roman"/>
          <w:szCs w:val="24"/>
        </w:rPr>
        <w:t>ν</w:t>
      </w:r>
      <w:proofErr w:type="spellEnd"/>
      <w:r>
        <w:rPr>
          <w:rFonts w:eastAsia="Times New Roman"/>
          <w:szCs w:val="24"/>
        </w:rPr>
        <w:t xml:space="preserve"> δεκατρείς. </w:t>
      </w:r>
    </w:p>
    <w:p w14:paraId="12AE743C" w14:textId="77777777" w:rsidR="009D4E92" w:rsidRDefault="00A126CA">
      <w:pPr>
        <w:spacing w:line="600" w:lineRule="auto"/>
        <w:ind w:firstLine="720"/>
        <w:contextualSpacing/>
        <w:jc w:val="both"/>
        <w:rPr>
          <w:rFonts w:eastAsia="Times New Roman"/>
          <w:szCs w:val="24"/>
        </w:rPr>
      </w:pPr>
      <w:r>
        <w:rPr>
          <w:rFonts w:eastAsia="Times New Roman"/>
          <w:szCs w:val="24"/>
        </w:rPr>
        <w:t>Να σημειώσουμε ότι προσλήψεις έχουν να γίνουν από το 2007 και βέβαια εκκρεμεί, απ’ ό,τι αναφέρουν και οι ίδιοι οι εργαζόμενοι και όπως αναφέρεται στην ερώτηση εξάλλου, η πλήρωση, εφόσον έχουν εγκριθ</w:t>
      </w:r>
      <w:r>
        <w:rPr>
          <w:rFonts w:eastAsia="Times New Roman"/>
          <w:szCs w:val="24"/>
        </w:rPr>
        <w:t xml:space="preserve">εί εξ όσων </w:t>
      </w:r>
      <w:r>
        <w:rPr>
          <w:rFonts w:eastAsia="Times New Roman"/>
          <w:szCs w:val="24"/>
        </w:rPr>
        <w:lastRenderedPageBreak/>
        <w:t xml:space="preserve">γνωρίζουμε, δέκα θέσεων εργασίας. Βέβαια, μέχρι σήμερα δεν έχει υλοποιηθεί και αυτό. </w:t>
      </w:r>
    </w:p>
    <w:p w14:paraId="12AE743D" w14:textId="77777777" w:rsidR="009D4E92" w:rsidRDefault="00A126CA">
      <w:pPr>
        <w:spacing w:line="600" w:lineRule="auto"/>
        <w:ind w:firstLine="720"/>
        <w:contextualSpacing/>
        <w:jc w:val="both"/>
        <w:rPr>
          <w:rFonts w:eastAsia="Times New Roman"/>
          <w:szCs w:val="24"/>
        </w:rPr>
      </w:pPr>
      <w:r>
        <w:rPr>
          <w:rFonts w:eastAsia="Times New Roman"/>
          <w:szCs w:val="24"/>
        </w:rPr>
        <w:t>Παράλληλα, οι εργαζόμενοι, δηλαδή το υφιστάμενο δυναμικό του ΙΦΕΤ, υπόκεινται σε μια σειρά από προβλήματα, όπως, για παράδειγμα, η περικοπή, με την εφαρμογή το</w:t>
      </w:r>
      <w:r>
        <w:rPr>
          <w:rFonts w:eastAsia="Times New Roman"/>
          <w:szCs w:val="24"/>
        </w:rPr>
        <w:t xml:space="preserve">υ ενιαίου μισθολογίου, του 25% του εισοδήματός τους, εκτός από τα δώρα που καταργήθηκαν. </w:t>
      </w:r>
    </w:p>
    <w:p w14:paraId="12AE743E" w14:textId="77777777" w:rsidR="009D4E92" w:rsidRDefault="00A126CA">
      <w:pPr>
        <w:spacing w:line="600" w:lineRule="auto"/>
        <w:ind w:firstLine="720"/>
        <w:contextualSpacing/>
        <w:jc w:val="both"/>
        <w:rPr>
          <w:rFonts w:eastAsia="Times New Roman"/>
          <w:szCs w:val="24"/>
        </w:rPr>
      </w:pPr>
      <w:r>
        <w:rPr>
          <w:rFonts w:eastAsia="Times New Roman"/>
          <w:szCs w:val="24"/>
        </w:rPr>
        <w:t>Οι εργαζόμενες του ΙΦΕΤ δεν δικαιούνται κα</w:t>
      </w:r>
      <w:r>
        <w:rPr>
          <w:rFonts w:eastAsia="Times New Roman"/>
          <w:szCs w:val="24"/>
        </w:rPr>
        <w:t>μ</w:t>
      </w:r>
      <w:r>
        <w:rPr>
          <w:rFonts w:eastAsia="Times New Roman"/>
          <w:szCs w:val="24"/>
        </w:rPr>
        <w:t xml:space="preserve">μία άλλη διευκόλυνση για τη μητρότητα, τις ρυθμίσεις δηλαδή που ισχύουν στον ιδιωτικό και δημόσιο τομέα. </w:t>
      </w:r>
    </w:p>
    <w:p w14:paraId="12AE743F"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Επίσης, οι </w:t>
      </w:r>
      <w:r>
        <w:rPr>
          <w:rFonts w:eastAsia="Times New Roman"/>
          <w:szCs w:val="24"/>
        </w:rPr>
        <w:t>εργαζόμενοι της Μαγούλας, του εργοστασίου αποστείρωσης στη Μαγούλα -πέντε εργαζόμενοι βρίσκονται εκεί- δεν λαμβάνουν το ανθυγιεινό επίδομα λόγω ένταξης στο ενιαίο μισθολόγιο, ενώ εκτίθενται σε ακτινοβολία.</w:t>
      </w:r>
    </w:p>
    <w:p w14:paraId="12AE7440" w14:textId="77777777" w:rsidR="009D4E92" w:rsidRDefault="00A126CA">
      <w:pPr>
        <w:spacing w:line="600" w:lineRule="auto"/>
        <w:ind w:firstLine="720"/>
        <w:contextualSpacing/>
        <w:jc w:val="both"/>
        <w:rPr>
          <w:rFonts w:eastAsia="Times New Roman"/>
          <w:szCs w:val="24"/>
        </w:rPr>
      </w:pPr>
      <w:r>
        <w:rPr>
          <w:rFonts w:eastAsia="Times New Roman"/>
          <w:szCs w:val="24"/>
        </w:rPr>
        <w:t>Πρέπει να σημειώσουμε και να μεταφέρουμε την αγωνί</w:t>
      </w:r>
      <w:r>
        <w:rPr>
          <w:rFonts w:eastAsia="Times New Roman"/>
          <w:szCs w:val="24"/>
        </w:rPr>
        <w:t xml:space="preserve">α και την αβεβαιότητα, μπροστά στην συνεχιζόμενη υποβάθμιση της λειτουργίας του ΙΦΕΤ και μπροστά στις γενικότερες εξελίξεις, των εργαζομένων στον </w:t>
      </w:r>
      <w:r>
        <w:rPr>
          <w:rFonts w:eastAsia="Times New Roman"/>
          <w:szCs w:val="24"/>
        </w:rPr>
        <w:t xml:space="preserve">οργανισμό </w:t>
      </w:r>
      <w:r>
        <w:rPr>
          <w:rFonts w:eastAsia="Times New Roman"/>
          <w:szCs w:val="24"/>
        </w:rPr>
        <w:t xml:space="preserve">για το μέλλον, τόσο όσον αφορά τη λειτουργία του ΙΦΕΤ όσο και των ίδιων ως εργαζομένων. </w:t>
      </w:r>
    </w:p>
    <w:p w14:paraId="12AE7441" w14:textId="77777777" w:rsidR="009D4E92" w:rsidRDefault="00A126CA">
      <w:pPr>
        <w:spacing w:line="600" w:lineRule="auto"/>
        <w:ind w:firstLine="720"/>
        <w:contextualSpacing/>
        <w:jc w:val="both"/>
        <w:rPr>
          <w:rFonts w:eastAsia="Times New Roman"/>
          <w:szCs w:val="24"/>
        </w:rPr>
      </w:pPr>
      <w:r>
        <w:rPr>
          <w:rFonts w:eastAsia="Times New Roman"/>
          <w:szCs w:val="24"/>
        </w:rPr>
        <w:lastRenderedPageBreak/>
        <w:t>Κύριε Πρόεδ</w:t>
      </w:r>
      <w:r>
        <w:rPr>
          <w:rFonts w:eastAsia="Times New Roman"/>
          <w:szCs w:val="24"/>
        </w:rPr>
        <w:t>ρε, οι ερωτήσεις προς τον Υπουργό αφορούν τις προθέσεις της Κυβέρνησης, τις ενέργειες στις οποίες θα προβεί, ούτως ώστε να αξιοποιηθούν πλήρως οι δυνατότητες του ΙΦΕΤ, με την παράλληλη κάλυψη των κενών οργανικών θέσεων, και, δεύτερον, τις ενέργειες στις οπ</w:t>
      </w:r>
      <w:r>
        <w:rPr>
          <w:rFonts w:eastAsia="Times New Roman"/>
          <w:szCs w:val="24"/>
        </w:rPr>
        <w:t xml:space="preserve">οίες θα προβεί ώστε να χορηγηθεί το ανθυγιεινό επίδομα στους εργαζόμενους των εργαστηρίων και της παραγωγής της Μαγούλας, καθώς και για την εφαρμογή των ρυθμίσεων για τη μητρότητα, όπως ισχύουν βεβαίως, όπως </w:t>
      </w:r>
      <w:proofErr w:type="spellStart"/>
      <w:r>
        <w:rPr>
          <w:rFonts w:eastAsia="Times New Roman"/>
          <w:szCs w:val="24"/>
        </w:rPr>
        <w:t>προείπα</w:t>
      </w:r>
      <w:proofErr w:type="spellEnd"/>
      <w:r>
        <w:rPr>
          <w:rFonts w:eastAsia="Times New Roman"/>
          <w:szCs w:val="24"/>
        </w:rPr>
        <w:t>, για τους άλλους εργαζόμενους στον ιδιωτ</w:t>
      </w:r>
      <w:r>
        <w:rPr>
          <w:rFonts w:eastAsia="Times New Roman"/>
          <w:szCs w:val="24"/>
        </w:rPr>
        <w:t xml:space="preserve">ικό και δημόσιο τομέα. </w:t>
      </w:r>
    </w:p>
    <w:p w14:paraId="12AE7442" w14:textId="77777777" w:rsidR="009D4E92" w:rsidRDefault="00A126CA">
      <w:pPr>
        <w:spacing w:line="600" w:lineRule="auto"/>
        <w:ind w:firstLine="720"/>
        <w:contextualSpacing/>
        <w:jc w:val="both"/>
        <w:rPr>
          <w:rFonts w:eastAsia="Times New Roman"/>
          <w:szCs w:val="24"/>
        </w:rPr>
      </w:pPr>
      <w:r>
        <w:rPr>
          <w:rFonts w:eastAsia="Times New Roman"/>
          <w:szCs w:val="24"/>
        </w:rPr>
        <w:t>Ευχαριστώ, κύριε Πρόεδρε.</w:t>
      </w:r>
    </w:p>
    <w:p w14:paraId="12AE7443" w14:textId="77777777" w:rsidR="009D4E92" w:rsidRDefault="00A126C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εγώ σας ευχαριστώ. </w:t>
      </w:r>
    </w:p>
    <w:p w14:paraId="12AE7444" w14:textId="77777777" w:rsidR="009D4E92" w:rsidRDefault="00A126CA">
      <w:pPr>
        <w:spacing w:line="600" w:lineRule="auto"/>
        <w:ind w:firstLine="720"/>
        <w:contextualSpacing/>
        <w:jc w:val="both"/>
        <w:rPr>
          <w:rFonts w:eastAsia="Times New Roman"/>
          <w:szCs w:val="24"/>
        </w:rPr>
      </w:pPr>
      <w:r>
        <w:rPr>
          <w:rFonts w:eastAsia="Times New Roman"/>
          <w:szCs w:val="24"/>
        </w:rPr>
        <w:t>Κύριε Υπουργέ, έχετε τον λόγο για τρία λεπτά.</w:t>
      </w:r>
    </w:p>
    <w:p w14:paraId="12AE7445" w14:textId="77777777" w:rsidR="009D4E92" w:rsidRDefault="00A126CA">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Αγαπητέ συνάδελφε, όντως το Ινστιτούτο Φαρμακευτικής Έρευνας και Τ</w:t>
      </w:r>
      <w:r>
        <w:rPr>
          <w:rFonts w:eastAsia="Times New Roman"/>
          <w:szCs w:val="24"/>
        </w:rPr>
        <w:t xml:space="preserve">εχνολογίας είναι ένας πολύ σημαντικός κρίκος στην παρουσία του </w:t>
      </w:r>
      <w:r>
        <w:rPr>
          <w:rFonts w:eastAsia="Times New Roman"/>
          <w:szCs w:val="24"/>
        </w:rPr>
        <w:t xml:space="preserve">δημοσίου </w:t>
      </w:r>
      <w:r>
        <w:rPr>
          <w:rFonts w:eastAsia="Times New Roman"/>
          <w:szCs w:val="24"/>
        </w:rPr>
        <w:t xml:space="preserve">στον χώρο του φαρμάκου. </w:t>
      </w:r>
    </w:p>
    <w:p w14:paraId="12AE7446" w14:textId="77777777" w:rsidR="009D4E92" w:rsidRDefault="00A126CA">
      <w:pPr>
        <w:spacing w:line="600" w:lineRule="auto"/>
        <w:ind w:firstLine="720"/>
        <w:contextualSpacing/>
        <w:jc w:val="both"/>
        <w:rPr>
          <w:rFonts w:eastAsia="Times New Roman"/>
          <w:szCs w:val="24"/>
        </w:rPr>
      </w:pPr>
      <w:r>
        <w:rPr>
          <w:rFonts w:eastAsia="Times New Roman"/>
          <w:szCs w:val="24"/>
        </w:rPr>
        <w:t>Είναι μία θυγατρική του ΕΟΦ η οποία, δυστυχώς, ήταν σε μία πορεία απαξίωσης τα προηγούμενα χρόνια. Πραγματικά, το 2015 ήταν στο όριο της βιωσιμότητάς του και α</w:t>
      </w:r>
      <w:r>
        <w:rPr>
          <w:rFonts w:eastAsia="Times New Roman"/>
          <w:szCs w:val="24"/>
        </w:rPr>
        <w:t xml:space="preserve">υτά τα δύο χρόνια έχει γίνει μια πάρα πολύ σημαντική προσπάθεια δημοσιονομικής, λογιστικής τακτοποίησης και κλεισίματος εκκρεμοτήτων του παρελθόντος. </w:t>
      </w:r>
    </w:p>
    <w:p w14:paraId="12AE7447" w14:textId="77777777" w:rsidR="009D4E92" w:rsidRDefault="00A126CA">
      <w:pPr>
        <w:spacing w:line="600" w:lineRule="auto"/>
        <w:ind w:firstLine="720"/>
        <w:contextualSpacing/>
        <w:jc w:val="both"/>
        <w:rPr>
          <w:rFonts w:eastAsia="Times New Roman"/>
          <w:szCs w:val="24"/>
        </w:rPr>
      </w:pPr>
      <w:r>
        <w:rPr>
          <w:rFonts w:eastAsia="Times New Roman"/>
          <w:szCs w:val="24"/>
        </w:rPr>
        <w:lastRenderedPageBreak/>
        <w:t>Το θέμα, λοιπόν, της βιωσιμότητας αυτού του πολύ σημαντικού φορέα, που όπως είπατε κι εσείς παρεμβαίνει ω</w:t>
      </w:r>
      <w:r>
        <w:rPr>
          <w:rFonts w:eastAsia="Times New Roman"/>
          <w:szCs w:val="24"/>
        </w:rPr>
        <w:t xml:space="preserve">ς </w:t>
      </w:r>
      <w:proofErr w:type="spellStart"/>
      <w:r>
        <w:rPr>
          <w:rFonts w:eastAsia="Times New Roman"/>
          <w:szCs w:val="24"/>
        </w:rPr>
        <w:t>οιονεί</w:t>
      </w:r>
      <w:proofErr w:type="spellEnd"/>
      <w:r>
        <w:rPr>
          <w:rFonts w:eastAsia="Times New Roman"/>
          <w:szCs w:val="24"/>
        </w:rPr>
        <w:t xml:space="preserve"> κρατική φαρμακαποθήκη και καλύπτει ανάγκες της εγχώριας αγοράς σε φάρμακα, συνήθως σπάνια ορφανά, για τα οποία δεν υπάρχει εμπορικό ενδιαφέρον. Φανταστείτε ότι εισάγει κάθε χρόνο περίπου επτακόσιες διαφορετικές κατηγορίες φαρμάκων, το 45% των οποί</w:t>
      </w:r>
      <w:r>
        <w:rPr>
          <w:rFonts w:eastAsia="Times New Roman"/>
          <w:szCs w:val="24"/>
        </w:rPr>
        <w:t xml:space="preserve">ων έχουν μία κίνηση μέχρι πενήντα κουτιά τον χρόνο. Αυτό σημαίνει ότι απευθύνονται σε ολιγομελείς ομάδες που έχουν σπάνια νοσήματα και πραγματικά, χωρίς αυτή την παρέμβαση θα ήταν αδύνατο να προμηθευτούν τα φάρμακά τους. </w:t>
      </w:r>
    </w:p>
    <w:p w14:paraId="12AE7448" w14:textId="77777777" w:rsidR="009D4E92" w:rsidRDefault="00A126CA">
      <w:pPr>
        <w:spacing w:line="600" w:lineRule="auto"/>
        <w:ind w:firstLine="720"/>
        <w:contextualSpacing/>
        <w:jc w:val="both"/>
        <w:rPr>
          <w:rFonts w:eastAsia="Times New Roman"/>
          <w:szCs w:val="24"/>
        </w:rPr>
      </w:pPr>
      <w:r>
        <w:rPr>
          <w:rFonts w:eastAsia="Times New Roman"/>
          <w:szCs w:val="24"/>
        </w:rPr>
        <w:t>Έχει έναν αυξανόμενο κύκλο εργασιώ</w:t>
      </w:r>
      <w:r>
        <w:rPr>
          <w:rFonts w:eastAsia="Times New Roman"/>
          <w:szCs w:val="24"/>
        </w:rPr>
        <w:t>ν. Αυτό</w:t>
      </w:r>
      <w:r>
        <w:rPr>
          <w:rFonts w:eastAsia="Times New Roman"/>
          <w:szCs w:val="24"/>
        </w:rPr>
        <w:t>ς</w:t>
      </w:r>
      <w:r>
        <w:rPr>
          <w:rFonts w:eastAsia="Times New Roman"/>
          <w:szCs w:val="24"/>
        </w:rPr>
        <w:t xml:space="preserve"> ο κύκλος εργασιών ήταν 37 εκατομμύρια το 2015, έφτασε τα 50 εκατομμύρια το 2016 και φέτος θα περάσει τα 60 εκατομμύρια ευρώ. Γίνεται μια μεγάλη προσπάθεια να καλυφθούν ασθενείς με σπάνια νοσήματα που έχουν ανάγκη θεραπείες οι οποίες, πραγματικά, ε</w:t>
      </w:r>
      <w:r>
        <w:rPr>
          <w:rFonts w:eastAsia="Times New Roman"/>
          <w:szCs w:val="24"/>
        </w:rPr>
        <w:t xml:space="preserve">ίναι σωτήριες για τη ζωή τους, όπως για παράδειγμα περίπου εβδομήντα-ογδόντα ασθενείς που έχουν κυστική </w:t>
      </w:r>
      <w:proofErr w:type="spellStart"/>
      <w:r>
        <w:rPr>
          <w:rFonts w:eastAsia="Times New Roman"/>
          <w:szCs w:val="24"/>
        </w:rPr>
        <w:t>ίνωση</w:t>
      </w:r>
      <w:proofErr w:type="spellEnd"/>
      <w:r>
        <w:rPr>
          <w:rFonts w:eastAsia="Times New Roman"/>
          <w:szCs w:val="24"/>
        </w:rPr>
        <w:t xml:space="preserve"> και παίρνουν το νέο φάρμακο, το </w:t>
      </w:r>
      <w:proofErr w:type="spellStart"/>
      <w:r>
        <w:rPr>
          <w:rFonts w:eastAsia="Times New Roman"/>
          <w:szCs w:val="24"/>
          <w:lang w:val="en-US"/>
        </w:rPr>
        <w:t>Orkambi</w:t>
      </w:r>
      <w:proofErr w:type="spellEnd"/>
      <w:r>
        <w:rPr>
          <w:rFonts w:eastAsia="Times New Roman"/>
          <w:szCs w:val="24"/>
        </w:rPr>
        <w:t xml:space="preserve">, το οποίο έχει ένα κόστος 14 εκατομμύρια ευρώ τον χρόνο. Θεωρώ, λοιπόν, ότι είναι πραγματικά καίρια η παρουσία αυτού του φορέα. </w:t>
      </w:r>
    </w:p>
    <w:p w14:paraId="12AE7449"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Έχει και μια μικρή παραγωγική δραστηριότητα που συμφωνώ ότι θα μπορούσε να δει </w:t>
      </w:r>
      <w:r>
        <w:rPr>
          <w:rFonts w:eastAsia="Times New Roman"/>
          <w:szCs w:val="24"/>
        </w:rPr>
        <w:t xml:space="preserve">κάποιος </w:t>
      </w:r>
      <w:r>
        <w:rPr>
          <w:rFonts w:eastAsia="Times New Roman"/>
          <w:szCs w:val="24"/>
        </w:rPr>
        <w:t>μια πιο αναβαθμισμένη αναπτυξιακή και π</w:t>
      </w:r>
      <w:r>
        <w:rPr>
          <w:rFonts w:eastAsia="Times New Roman"/>
          <w:szCs w:val="24"/>
        </w:rPr>
        <w:t xml:space="preserve">αραγωγική προοπτική. Εκτός από τη </w:t>
      </w:r>
      <w:proofErr w:type="spellStart"/>
      <w:r>
        <w:rPr>
          <w:rFonts w:eastAsia="Times New Roman"/>
          <w:szCs w:val="24"/>
        </w:rPr>
        <w:t>μεθαδόνη</w:t>
      </w:r>
      <w:proofErr w:type="spellEnd"/>
      <w:r>
        <w:rPr>
          <w:rFonts w:eastAsia="Times New Roman"/>
          <w:szCs w:val="24"/>
        </w:rPr>
        <w:t xml:space="preserve"> που έχει ανάγκη ο ΟΚΑΝΑ, παράγει </w:t>
      </w:r>
      <w:r>
        <w:rPr>
          <w:rFonts w:eastAsia="Times New Roman"/>
          <w:szCs w:val="24"/>
        </w:rPr>
        <w:lastRenderedPageBreak/>
        <w:t xml:space="preserve">και τρία πολύ σπάνια και ειδικά φάρμακα. Παράγει </w:t>
      </w:r>
      <w:proofErr w:type="spellStart"/>
      <w:r>
        <w:rPr>
          <w:rFonts w:eastAsia="Times New Roman"/>
          <w:szCs w:val="24"/>
        </w:rPr>
        <w:t>ακεταζολαμίδη</w:t>
      </w:r>
      <w:proofErr w:type="spellEnd"/>
      <w:r>
        <w:rPr>
          <w:rFonts w:eastAsia="Times New Roman"/>
          <w:szCs w:val="24"/>
        </w:rPr>
        <w:t>, παράγει D-</w:t>
      </w:r>
      <w:proofErr w:type="spellStart"/>
      <w:r>
        <w:rPr>
          <w:rFonts w:eastAsia="Times New Roman"/>
          <w:szCs w:val="24"/>
        </w:rPr>
        <w:t>πενικιλλαμίνη</w:t>
      </w:r>
      <w:proofErr w:type="spellEnd"/>
      <w:r>
        <w:rPr>
          <w:rFonts w:eastAsia="Times New Roman"/>
          <w:szCs w:val="24"/>
        </w:rPr>
        <w:t xml:space="preserve"> και παράγει και </w:t>
      </w:r>
      <w:proofErr w:type="spellStart"/>
      <w:r>
        <w:rPr>
          <w:rFonts w:eastAsia="Times New Roman"/>
          <w:szCs w:val="24"/>
        </w:rPr>
        <w:t>υδροκορτιζόνη</w:t>
      </w:r>
      <w:proofErr w:type="spellEnd"/>
      <w:r>
        <w:rPr>
          <w:rFonts w:eastAsia="Times New Roman"/>
          <w:szCs w:val="24"/>
        </w:rPr>
        <w:t xml:space="preserve">, καλύπτοντας πλήρως τις ανάγκες της εγχώριας αγοράς. </w:t>
      </w:r>
    </w:p>
    <w:p w14:paraId="12AE744A" w14:textId="77777777" w:rsidR="009D4E92" w:rsidRDefault="00A126CA">
      <w:pPr>
        <w:spacing w:line="600" w:lineRule="auto"/>
        <w:ind w:firstLine="720"/>
        <w:contextualSpacing/>
        <w:jc w:val="both"/>
        <w:rPr>
          <w:rFonts w:eastAsia="Times New Roman"/>
          <w:szCs w:val="24"/>
        </w:rPr>
      </w:pPr>
      <w:r>
        <w:rPr>
          <w:rFonts w:eastAsia="Times New Roman"/>
          <w:szCs w:val="24"/>
        </w:rPr>
        <w:t>(Στο σημ</w:t>
      </w:r>
      <w:r>
        <w:rPr>
          <w:rFonts w:eastAsia="Times New Roman"/>
          <w:szCs w:val="24"/>
        </w:rPr>
        <w:t xml:space="preserve">είο αυτό </w:t>
      </w:r>
      <w:r>
        <w:rPr>
          <w:rFonts w:eastAsia="Times New Roman"/>
          <w:szCs w:val="24"/>
        </w:rPr>
        <w:t xml:space="preserve">κτυπάει </w:t>
      </w:r>
      <w:r>
        <w:rPr>
          <w:rFonts w:eastAsia="Times New Roman"/>
          <w:szCs w:val="24"/>
        </w:rPr>
        <w:t>το κουδούνι λήξεως του χρόνου ομιλίας του κυρίου Υπουργού)</w:t>
      </w:r>
    </w:p>
    <w:p w14:paraId="12AE744B"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Όντως το </w:t>
      </w:r>
      <w:r>
        <w:rPr>
          <w:rFonts w:eastAsia="Times New Roman" w:cs="Times New Roman"/>
          <w:szCs w:val="24"/>
        </w:rPr>
        <w:t>Ινστιτούτο Φαρμακευτικής Έρευνας και Τεχνολογίας</w:t>
      </w:r>
      <w:r>
        <w:rPr>
          <w:rFonts w:eastAsia="Times New Roman"/>
          <w:szCs w:val="24"/>
        </w:rPr>
        <w:t xml:space="preserve"> είναι </w:t>
      </w:r>
      <w:proofErr w:type="spellStart"/>
      <w:r>
        <w:rPr>
          <w:rFonts w:eastAsia="Times New Roman"/>
          <w:szCs w:val="24"/>
        </w:rPr>
        <w:t>υποστελεχωμένο</w:t>
      </w:r>
      <w:proofErr w:type="spellEnd"/>
      <w:r>
        <w:rPr>
          <w:rFonts w:eastAsia="Times New Roman"/>
          <w:szCs w:val="24"/>
        </w:rPr>
        <w:t xml:space="preserve">. Αυτό, λοιπόν, το οποίο έχουμε δρομολογήσει είναι το εξής. Μέσα από ένα ειδικό πρόγραμμα απασχόλησης </w:t>
      </w:r>
      <w:r>
        <w:rPr>
          <w:rFonts w:eastAsia="Times New Roman"/>
          <w:szCs w:val="24"/>
        </w:rPr>
        <w:t>του ΟΑΕΔ δωδεκάμηνης σύμβασης θα προσληφθούν είκοσι δύο επιπλέον άτομα, σε ειδικότητες που μας έχει ζητήσει το ΙΦΕΤ. Αυτοί οι άνθρωποι θα αναλάβουν υπηρεσία αρχές του 2018, σύμφωνα με τον προγραμματισμό που έχει γίνει μέσω του ΟΑΕΔ, γιατί εκείνος κάνει την</w:t>
      </w:r>
      <w:r>
        <w:rPr>
          <w:rFonts w:eastAsia="Times New Roman"/>
          <w:szCs w:val="24"/>
        </w:rPr>
        <w:t xml:space="preserve"> προκήρυξη. Και αυτό το οποίο αναζητούμε είναι σε μια επόμενη δέσμη προσλήψεων μόνιμου προσωπικού ή προσωπικού αορίστου χρόνου που θα αφορούν το </w:t>
      </w:r>
      <w:r>
        <w:rPr>
          <w:rFonts w:eastAsia="Times New Roman"/>
          <w:szCs w:val="24"/>
        </w:rPr>
        <w:t>σύστημα υγείας</w:t>
      </w:r>
      <w:r>
        <w:rPr>
          <w:rFonts w:eastAsia="Times New Roman"/>
          <w:szCs w:val="24"/>
        </w:rPr>
        <w:t xml:space="preserve">, να δεσμεύσουμε κάποιες θέσεις για να έχουμε μια μόνιμη ενίσχυση και μια μόνιμη στελέχωση. </w:t>
      </w:r>
    </w:p>
    <w:p w14:paraId="12AE744C"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Δεν </w:t>
      </w:r>
      <w:r>
        <w:rPr>
          <w:rFonts w:eastAsia="Times New Roman"/>
          <w:szCs w:val="24"/>
        </w:rPr>
        <w:t xml:space="preserve">είναι </w:t>
      </w:r>
      <w:proofErr w:type="spellStart"/>
      <w:r>
        <w:rPr>
          <w:rFonts w:eastAsia="Times New Roman"/>
          <w:szCs w:val="24"/>
        </w:rPr>
        <w:t>εκατόν</w:t>
      </w:r>
      <w:proofErr w:type="spellEnd"/>
      <w:r>
        <w:rPr>
          <w:rFonts w:eastAsia="Times New Roman"/>
          <w:szCs w:val="24"/>
        </w:rPr>
        <w:t xml:space="preserve"> δεκατρείς οι κενές οργανικές θέσεις. Αυτές ήταν την περίοδο που λειτουργούσε το εργοστάσιο της Εθνικής Φαρμακοβιομηχανίας, το οποίο έκλεισε το 1989. Τα θυμόμαστε αυτά πάρα πολύ καλά. Είναι εβδομήντα τρεις οι οργανικές θέσεις σήμερα και υπάρχει</w:t>
      </w:r>
      <w:r>
        <w:rPr>
          <w:rFonts w:eastAsia="Times New Roman"/>
          <w:szCs w:val="24"/>
        </w:rPr>
        <w:t xml:space="preserve"> ένα επιχειρησιακό σχέδιο που έχει συντάξει η Διοίκηση του ΙΦΕΤ σήμερα, το 1721, που δίνει ορισμένες </w:t>
      </w:r>
      <w:r>
        <w:rPr>
          <w:rFonts w:eastAsia="Times New Roman"/>
          <w:szCs w:val="24"/>
        </w:rPr>
        <w:lastRenderedPageBreak/>
        <w:t xml:space="preserve">αναπτυξιακές κατευθύνσεις, οι οποίες για να υλοποιηθούν απαιτούν, προφανώς, την πλήρη κάλυψη όλων αυτών των θέσεων. </w:t>
      </w:r>
    </w:p>
    <w:p w14:paraId="12AE744D" w14:textId="77777777" w:rsidR="009D4E92" w:rsidRDefault="00A126CA">
      <w:pPr>
        <w:spacing w:line="600" w:lineRule="auto"/>
        <w:ind w:firstLine="720"/>
        <w:contextualSpacing/>
        <w:jc w:val="both"/>
        <w:rPr>
          <w:rFonts w:eastAsia="Times New Roman"/>
          <w:szCs w:val="24"/>
        </w:rPr>
      </w:pPr>
      <w:r>
        <w:rPr>
          <w:rFonts w:eastAsia="Times New Roman"/>
          <w:szCs w:val="24"/>
        </w:rPr>
        <w:t>Για παράδειγμα, υπάρχει μία ιδέα να αν</w:t>
      </w:r>
      <w:r>
        <w:rPr>
          <w:rFonts w:eastAsia="Times New Roman"/>
          <w:szCs w:val="24"/>
        </w:rPr>
        <w:t xml:space="preserve">απτυχθεί το Εργαστήριο Μελετών </w:t>
      </w:r>
      <w:proofErr w:type="spellStart"/>
      <w:r>
        <w:rPr>
          <w:rFonts w:eastAsia="Times New Roman"/>
          <w:szCs w:val="24"/>
        </w:rPr>
        <w:t>Βιοϊσοδυναμίας</w:t>
      </w:r>
      <w:proofErr w:type="spellEnd"/>
      <w:r>
        <w:rPr>
          <w:rFonts w:eastAsia="Times New Roman"/>
          <w:szCs w:val="24"/>
        </w:rPr>
        <w:t xml:space="preserve">, έτσι ώστε η εγχώρια βιομηχανία να μπορεί να κάνει αυτές τις μελέτες για τα </w:t>
      </w:r>
      <w:proofErr w:type="spellStart"/>
      <w:r>
        <w:rPr>
          <w:rFonts w:eastAsia="Times New Roman"/>
          <w:szCs w:val="24"/>
        </w:rPr>
        <w:t>γε</w:t>
      </w:r>
      <w:r>
        <w:rPr>
          <w:rFonts w:eastAsia="Times New Roman"/>
          <w:szCs w:val="24"/>
        </w:rPr>
        <w:t>ν</w:t>
      </w:r>
      <w:r>
        <w:rPr>
          <w:rFonts w:eastAsia="Times New Roman"/>
          <w:szCs w:val="24"/>
        </w:rPr>
        <w:t>όσημά</w:t>
      </w:r>
      <w:proofErr w:type="spellEnd"/>
      <w:r>
        <w:rPr>
          <w:rFonts w:eastAsia="Times New Roman"/>
          <w:szCs w:val="24"/>
        </w:rPr>
        <w:t xml:space="preserve"> της και να μην αναγκάζεται να πληρώνει στο εξωτερικό αυτό το κόστος και να υπάρχει προστιθέμενη αξία στη χώρα.</w:t>
      </w:r>
    </w:p>
    <w:p w14:paraId="12AE744E" w14:textId="77777777" w:rsidR="009D4E92" w:rsidRDefault="00A126CA">
      <w:pPr>
        <w:spacing w:line="600" w:lineRule="auto"/>
        <w:ind w:firstLine="720"/>
        <w:contextualSpacing/>
        <w:jc w:val="both"/>
        <w:rPr>
          <w:rFonts w:eastAsia="Times New Roman"/>
          <w:szCs w:val="24"/>
        </w:rPr>
      </w:pPr>
      <w:r>
        <w:rPr>
          <w:rFonts w:eastAsia="Times New Roman"/>
          <w:szCs w:val="24"/>
        </w:rPr>
        <w:t>Επίσης, υπάρχο</w:t>
      </w:r>
      <w:r>
        <w:rPr>
          <w:rFonts w:eastAsia="Times New Roman"/>
          <w:szCs w:val="24"/>
        </w:rPr>
        <w:t xml:space="preserve">υν ιδέες να αναβαθμιστεί η Μονάδα Κοβαλτίου αποστείρωσης </w:t>
      </w:r>
      <w:proofErr w:type="spellStart"/>
      <w:r>
        <w:rPr>
          <w:rFonts w:eastAsia="Times New Roman"/>
          <w:szCs w:val="24"/>
        </w:rPr>
        <w:t>ιατροτεχνολογικού</w:t>
      </w:r>
      <w:proofErr w:type="spellEnd"/>
      <w:r>
        <w:rPr>
          <w:rFonts w:eastAsia="Times New Roman"/>
          <w:szCs w:val="24"/>
        </w:rPr>
        <w:t xml:space="preserve"> εξοπλισμού που είναι στη Μαγούλα και να αυξήσει τη δυναμικότητά της. </w:t>
      </w:r>
    </w:p>
    <w:p w14:paraId="12AE744F" w14:textId="77777777" w:rsidR="009D4E92" w:rsidRDefault="00A126CA">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πίσης, υπάρχει η ιδέα να γίνεται μια ανακύκλωση των υλικών που αφορούν φαρμακευτικά σκευάσματα, φαρμακευτικά κ</w:t>
      </w:r>
      <w:r>
        <w:rPr>
          <w:rFonts w:eastAsia="Times New Roman"/>
          <w:szCs w:val="24"/>
        </w:rPr>
        <w:t xml:space="preserve">ουτιά, τα οποία αποσύρονται επειδή λήγει ο χρόνος ζωής </w:t>
      </w:r>
      <w:r>
        <w:rPr>
          <w:rFonts w:eastAsia="Times New Roman"/>
          <w:szCs w:val="24"/>
        </w:rPr>
        <w:t>τους.</w:t>
      </w:r>
    </w:p>
    <w:p w14:paraId="12AE7450"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Θεωρώ, λοιπόν, ότι αυτή τη στιγμή υπάρχει ένα σοβαρό σχέδιο. </w:t>
      </w:r>
    </w:p>
    <w:p w14:paraId="12AE7451"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επαν</w:t>
      </w:r>
      <w:r>
        <w:rPr>
          <w:rFonts w:eastAsia="Times New Roman"/>
          <w:szCs w:val="24"/>
        </w:rPr>
        <w:t>ειλημμένα</w:t>
      </w:r>
      <w:r>
        <w:rPr>
          <w:rFonts w:eastAsia="Times New Roman"/>
          <w:szCs w:val="24"/>
        </w:rPr>
        <w:t xml:space="preserve"> το κουδούνι λήξεως του χρόνου ομιλίας του κυρίου Βουλευτή)</w:t>
      </w:r>
    </w:p>
    <w:p w14:paraId="12AE7452" w14:textId="77777777" w:rsidR="009D4E92" w:rsidRDefault="00A126CA">
      <w:pPr>
        <w:spacing w:line="600" w:lineRule="auto"/>
        <w:ind w:firstLine="720"/>
        <w:contextualSpacing/>
        <w:jc w:val="both"/>
        <w:rPr>
          <w:rFonts w:eastAsia="Times New Roman"/>
          <w:szCs w:val="24"/>
        </w:rPr>
      </w:pPr>
      <w:r>
        <w:rPr>
          <w:rFonts w:eastAsia="Times New Roman"/>
          <w:szCs w:val="24"/>
        </w:rPr>
        <w:t>Τελειώνω, κύριε Πρόεδρε.</w:t>
      </w:r>
    </w:p>
    <w:p w14:paraId="12AE7453" w14:textId="77777777" w:rsidR="009D4E92" w:rsidRDefault="00A126CA">
      <w:pPr>
        <w:spacing w:line="600" w:lineRule="auto"/>
        <w:ind w:firstLine="720"/>
        <w:contextualSpacing/>
        <w:jc w:val="both"/>
        <w:rPr>
          <w:rFonts w:eastAsia="Times New Roman"/>
          <w:szCs w:val="24"/>
        </w:rPr>
      </w:pPr>
      <w:r>
        <w:rPr>
          <w:rFonts w:eastAsia="Times New Roman"/>
          <w:szCs w:val="24"/>
        </w:rPr>
        <w:t>Έχει διασφ</w:t>
      </w:r>
      <w:r>
        <w:rPr>
          <w:rFonts w:eastAsia="Times New Roman"/>
          <w:szCs w:val="24"/>
        </w:rPr>
        <w:t xml:space="preserve">αλιστεί η οικονομική βιωσιμότητα της επιχείρησης. Είναι μια ανώνυμη εταιρεία αυτή. Έχουν διακανονιστεί οι οφειλές προς τους προμηθευτές ύψους 8 εκατομμυρίων ευρώ τα προηγούμενα χρόνια. </w:t>
      </w:r>
      <w:r>
        <w:rPr>
          <w:rFonts w:eastAsia="Times New Roman"/>
          <w:szCs w:val="24"/>
        </w:rPr>
        <w:t>Γ</w:t>
      </w:r>
      <w:r>
        <w:rPr>
          <w:rFonts w:eastAsia="Times New Roman"/>
          <w:szCs w:val="24"/>
        </w:rPr>
        <w:t>ίνεται μια προσπά</w:t>
      </w:r>
      <w:r>
        <w:rPr>
          <w:rFonts w:eastAsia="Times New Roman"/>
          <w:szCs w:val="24"/>
        </w:rPr>
        <w:lastRenderedPageBreak/>
        <w:t>θεια και από τα νοσοκομεία και από τον ΕΟΠΥΥ να εξασφ</w:t>
      </w:r>
      <w:r>
        <w:rPr>
          <w:rFonts w:eastAsia="Times New Roman"/>
          <w:szCs w:val="24"/>
        </w:rPr>
        <w:t>αλιστεί μια κανονικότητα στην αποπληρωμή οφειλών του συστήματος υγείας προς τον ΙΦΕΤ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Και νομίζω ότι αυτό μας δίνει πραγματικά μια ευοίωνη προοπτική για τον ρόλο αυτού του κρίσιμου φορέα.</w:t>
      </w:r>
    </w:p>
    <w:p w14:paraId="12AE7454" w14:textId="77777777" w:rsidR="009D4E92" w:rsidRDefault="00A126CA">
      <w:pPr>
        <w:spacing w:line="600" w:lineRule="auto"/>
        <w:ind w:firstLine="720"/>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Τον λόγο έχει ο ΣΤ΄ Αντιπρό</w:t>
      </w:r>
      <w:r>
        <w:rPr>
          <w:rFonts w:eastAsia="Times New Roman"/>
          <w:bCs/>
          <w:szCs w:val="24"/>
        </w:rPr>
        <w:t xml:space="preserve">εδρος της Βουλής κ. </w:t>
      </w:r>
      <w:proofErr w:type="spellStart"/>
      <w:r>
        <w:rPr>
          <w:rFonts w:eastAsia="Times New Roman"/>
          <w:bCs/>
          <w:szCs w:val="24"/>
        </w:rPr>
        <w:t>Λαμπρούλης</w:t>
      </w:r>
      <w:proofErr w:type="spellEnd"/>
      <w:r>
        <w:rPr>
          <w:rFonts w:eastAsia="Times New Roman"/>
          <w:bCs/>
          <w:szCs w:val="24"/>
        </w:rPr>
        <w:t>.</w:t>
      </w:r>
    </w:p>
    <w:p w14:paraId="12AE7455" w14:textId="77777777" w:rsidR="009D4E92" w:rsidRDefault="00A126CA">
      <w:pPr>
        <w:spacing w:line="600" w:lineRule="auto"/>
        <w:ind w:firstLine="720"/>
        <w:contextualSpacing/>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Ευχαριστώ, κύριε Πρόεδρε.</w:t>
      </w:r>
    </w:p>
    <w:p w14:paraId="12AE7456" w14:textId="77777777" w:rsidR="009D4E92" w:rsidRDefault="00A126CA">
      <w:pPr>
        <w:spacing w:line="600" w:lineRule="auto"/>
        <w:ind w:firstLine="720"/>
        <w:contextualSpacing/>
        <w:jc w:val="both"/>
        <w:rPr>
          <w:rFonts w:eastAsia="Times New Roman"/>
          <w:szCs w:val="24"/>
        </w:rPr>
      </w:pPr>
      <w:r>
        <w:rPr>
          <w:rFonts w:eastAsia="Times New Roman"/>
          <w:szCs w:val="24"/>
        </w:rPr>
        <w:t>Δεν θα αντιδικήσουμε και ειλικρινά</w:t>
      </w:r>
      <w:r>
        <w:rPr>
          <w:rFonts w:eastAsia="Times New Roman"/>
          <w:szCs w:val="24"/>
        </w:rPr>
        <w:t>,</w:t>
      </w:r>
      <w:r>
        <w:rPr>
          <w:rFonts w:eastAsia="Times New Roman"/>
          <w:szCs w:val="24"/>
        </w:rPr>
        <w:t xml:space="preserve"> δεν είναι θέμα αντιπαράθεσης ο αριθμός των θέσεων</w:t>
      </w:r>
      <w:r>
        <w:rPr>
          <w:rFonts w:eastAsia="Times New Roman"/>
          <w:szCs w:val="24"/>
        </w:rPr>
        <w:t>,</w:t>
      </w:r>
      <w:r>
        <w:rPr>
          <w:rFonts w:eastAsia="Times New Roman"/>
          <w:szCs w:val="24"/>
        </w:rPr>
        <w:t xml:space="preserve"> με βάση τα οργανογράμματα. Εμείς</w:t>
      </w:r>
      <w:r>
        <w:rPr>
          <w:rFonts w:eastAsia="Times New Roman"/>
          <w:szCs w:val="24"/>
        </w:rPr>
        <w:t>,</w:t>
      </w:r>
      <w:r>
        <w:rPr>
          <w:rFonts w:eastAsia="Times New Roman"/>
          <w:szCs w:val="24"/>
        </w:rPr>
        <w:t xml:space="preserve"> αυτά που αποτυπώσαμε και στην ερώτηση -αλλά και εγώ ο ίδιος υποστήριξα στην </w:t>
      </w:r>
      <w:proofErr w:type="spellStart"/>
      <w:r>
        <w:rPr>
          <w:rFonts w:eastAsia="Times New Roman"/>
          <w:szCs w:val="24"/>
        </w:rPr>
        <w:t>πρωτολογία</w:t>
      </w:r>
      <w:proofErr w:type="spellEnd"/>
      <w:r>
        <w:rPr>
          <w:rFonts w:eastAsia="Times New Roman"/>
          <w:szCs w:val="24"/>
        </w:rPr>
        <w:t xml:space="preserve"> μου- είναι στοιχεία</w:t>
      </w:r>
      <w:r>
        <w:rPr>
          <w:rFonts w:eastAsia="Times New Roman"/>
          <w:szCs w:val="24"/>
        </w:rPr>
        <w:t>,</w:t>
      </w:r>
      <w:r>
        <w:rPr>
          <w:rFonts w:eastAsia="Times New Roman"/>
          <w:szCs w:val="24"/>
        </w:rPr>
        <w:t xml:space="preserve"> τα οποία μας έδωσαν κατά την επίσκεψή μας στον ΙΦΕΤ. Άρα, λοιπόν, δεν μπορούμε να αμφισβητήσουμε αυτό που είπατε, κύριε Υπουργέ, για τα εβδομήντα τ</w:t>
      </w:r>
      <w:r>
        <w:rPr>
          <w:rFonts w:eastAsia="Times New Roman"/>
          <w:szCs w:val="24"/>
        </w:rPr>
        <w:t xml:space="preserve">ρία. Και πάλι, όμως, επαναλαμβάνω ότι δεν είναι αυτό το σημείο αντιπαράθεσή </w:t>
      </w:r>
      <w:r>
        <w:rPr>
          <w:rFonts w:eastAsia="Times New Roman"/>
          <w:szCs w:val="24"/>
        </w:rPr>
        <w:t>μας,</w:t>
      </w:r>
      <w:r>
        <w:rPr>
          <w:rFonts w:eastAsia="Times New Roman"/>
          <w:szCs w:val="24"/>
        </w:rPr>
        <w:t xml:space="preserve"> κατά τη γνώμη μας.</w:t>
      </w:r>
    </w:p>
    <w:p w14:paraId="12AE7457" w14:textId="77777777" w:rsidR="009D4E92" w:rsidRDefault="00A126CA">
      <w:pPr>
        <w:spacing w:line="600" w:lineRule="auto"/>
        <w:ind w:firstLine="720"/>
        <w:contextualSpacing/>
        <w:jc w:val="both"/>
        <w:rPr>
          <w:rFonts w:eastAsia="Times New Roman"/>
          <w:szCs w:val="24"/>
        </w:rPr>
      </w:pPr>
      <w:r>
        <w:rPr>
          <w:rFonts w:eastAsia="Times New Roman"/>
          <w:szCs w:val="24"/>
        </w:rPr>
        <w:t>Το ζήτημα είναι ότι αναφέρατε κάποιες δραστηριότητες οι οποίες προγραμματίζονται να υλοποιηθούν στην κατεύθυνση περαιτέρω ενίσχυσης -αν θέλετε- και διεύρυνσ</w:t>
      </w:r>
      <w:r>
        <w:rPr>
          <w:rFonts w:eastAsia="Times New Roman"/>
          <w:szCs w:val="24"/>
        </w:rPr>
        <w:t>ης της λειτουργίας του ΙΦΕΤ, σύμφωνα με τις δυνατότητες που έχει.</w:t>
      </w:r>
    </w:p>
    <w:p w14:paraId="12AE7458" w14:textId="77777777" w:rsidR="009D4E92" w:rsidRDefault="00A126CA">
      <w:pPr>
        <w:spacing w:line="600" w:lineRule="auto"/>
        <w:ind w:firstLine="720"/>
        <w:contextualSpacing/>
        <w:jc w:val="both"/>
        <w:rPr>
          <w:rFonts w:eastAsia="Times New Roman"/>
          <w:szCs w:val="24"/>
        </w:rPr>
      </w:pPr>
      <w:r>
        <w:rPr>
          <w:rFonts w:eastAsia="Times New Roman"/>
          <w:szCs w:val="24"/>
        </w:rPr>
        <w:lastRenderedPageBreak/>
        <w:t xml:space="preserve">Βεβαίως, αυτή τη στιγμή τέσσερα φάρμακα παράγονται και το βασικό είναι η </w:t>
      </w:r>
      <w:proofErr w:type="spellStart"/>
      <w:r>
        <w:rPr>
          <w:rFonts w:eastAsia="Times New Roman"/>
          <w:szCs w:val="24"/>
        </w:rPr>
        <w:t>μεθαδόνη</w:t>
      </w:r>
      <w:proofErr w:type="spellEnd"/>
      <w:r>
        <w:rPr>
          <w:rFonts w:eastAsia="Times New Roman"/>
          <w:szCs w:val="24"/>
        </w:rPr>
        <w:t>. Οι εργαζόμενοι είναι τέσσερις. Και οι ίδιοι είπαν ότι με ενίσχυση σε προσωπικό</w:t>
      </w:r>
      <w:r>
        <w:rPr>
          <w:rFonts w:eastAsia="Times New Roman"/>
          <w:szCs w:val="24"/>
        </w:rPr>
        <w:t>,</w:t>
      </w:r>
      <w:r>
        <w:rPr>
          <w:rFonts w:eastAsia="Times New Roman"/>
          <w:szCs w:val="24"/>
        </w:rPr>
        <w:t xml:space="preserve"> μπορούμε να παράγουμε πολύ </w:t>
      </w:r>
      <w:r>
        <w:rPr>
          <w:rFonts w:eastAsia="Times New Roman"/>
          <w:szCs w:val="24"/>
        </w:rPr>
        <w:t xml:space="preserve">περισσότερα σκευάσματα και σε μεγάλες ποσότητες. </w:t>
      </w:r>
    </w:p>
    <w:p w14:paraId="12AE7459"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Βεβαίως, υπάρχουν οι δυνατότητες του ΙΦΕΤ για να πραγματοποιεί </w:t>
      </w:r>
      <w:proofErr w:type="spellStart"/>
      <w:r>
        <w:rPr>
          <w:rFonts w:eastAsia="Times New Roman"/>
          <w:szCs w:val="24"/>
        </w:rPr>
        <w:t>βιοϊσοδυναμίες</w:t>
      </w:r>
      <w:proofErr w:type="spellEnd"/>
      <w:r>
        <w:rPr>
          <w:rFonts w:eastAsia="Times New Roman"/>
          <w:szCs w:val="24"/>
        </w:rPr>
        <w:t xml:space="preserve">, στατιστικές μελέτες και παράλληλα ηλεκτρονικές </w:t>
      </w:r>
      <w:r>
        <w:rPr>
          <w:rFonts w:eastAsia="Times New Roman"/>
          <w:szCs w:val="24"/>
        </w:rPr>
        <w:t xml:space="preserve">εκδόσεις, </w:t>
      </w:r>
      <w:r>
        <w:rPr>
          <w:rFonts w:eastAsia="Times New Roman"/>
          <w:szCs w:val="24"/>
        </w:rPr>
        <w:t xml:space="preserve">που αφορούν τα φάρμακα. Επίσης, εκτιμούμε ότι χρειάζεται και ενίσχυση </w:t>
      </w:r>
      <w:r>
        <w:rPr>
          <w:rFonts w:eastAsia="Times New Roman"/>
          <w:szCs w:val="24"/>
        </w:rPr>
        <w:t>προς αυτήν την κατεύθυνση, δηλαδή, να μεγαλώσει -να το πω έτσι- το πρόγραμμα απόσυρσης ληγμένων και άχρηστων φαρμάκων.</w:t>
      </w:r>
    </w:p>
    <w:p w14:paraId="12AE745A"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Στη Μαγούλα -όπως </w:t>
      </w:r>
      <w:proofErr w:type="spellStart"/>
      <w:r>
        <w:rPr>
          <w:rFonts w:eastAsia="Times New Roman"/>
          <w:szCs w:val="24"/>
        </w:rPr>
        <w:t>προείπα</w:t>
      </w:r>
      <w:proofErr w:type="spellEnd"/>
      <w:r>
        <w:rPr>
          <w:rFonts w:eastAsia="Times New Roman"/>
          <w:szCs w:val="24"/>
        </w:rPr>
        <w:t xml:space="preserve"> και είπατε και εσείς- πέρα από τη μονάδα συλλογής φαρμάκων για ανακύκλωση</w:t>
      </w:r>
      <w:r>
        <w:rPr>
          <w:rFonts w:eastAsia="Times New Roman"/>
          <w:szCs w:val="24"/>
        </w:rPr>
        <w:t>,</w:t>
      </w:r>
      <w:r>
        <w:rPr>
          <w:rFonts w:eastAsia="Times New Roman"/>
          <w:szCs w:val="24"/>
        </w:rPr>
        <w:t xml:space="preserve"> λειτουργεί και το εργοστάσιο αποστείρωσης φαρμακευτικών και </w:t>
      </w:r>
      <w:proofErr w:type="spellStart"/>
      <w:r>
        <w:rPr>
          <w:rFonts w:eastAsia="Times New Roman"/>
          <w:szCs w:val="24"/>
        </w:rPr>
        <w:t>ιατροτεχνολογικών</w:t>
      </w:r>
      <w:proofErr w:type="spellEnd"/>
      <w:r>
        <w:rPr>
          <w:rFonts w:eastAsia="Times New Roman"/>
          <w:szCs w:val="24"/>
        </w:rPr>
        <w:t xml:space="preserve"> προϊόντων με ακτινοβολία γ. Και εκεί είναι μόνο πέντε εργαζόμενοι. Εκεί δεν χρειάζεται ενίσχυση σε προσωπικό; Χρειάζεται κατά τη γνώμη μας.</w:t>
      </w:r>
    </w:p>
    <w:p w14:paraId="12AE745B" w14:textId="77777777" w:rsidR="009D4E92" w:rsidRDefault="00A126CA">
      <w:pPr>
        <w:spacing w:line="600" w:lineRule="auto"/>
        <w:ind w:firstLine="720"/>
        <w:contextualSpacing/>
        <w:jc w:val="both"/>
        <w:rPr>
          <w:rFonts w:eastAsia="Times New Roman"/>
          <w:szCs w:val="24"/>
        </w:rPr>
      </w:pPr>
      <w:r>
        <w:rPr>
          <w:rFonts w:eastAsia="Times New Roman"/>
          <w:szCs w:val="24"/>
        </w:rPr>
        <w:t>Θ</w:t>
      </w:r>
      <w:r>
        <w:rPr>
          <w:rFonts w:eastAsia="Times New Roman"/>
          <w:szCs w:val="24"/>
        </w:rPr>
        <w:t>υμίζουμε εδώ πως στην Κόρινθο</w:t>
      </w:r>
      <w:r>
        <w:rPr>
          <w:rFonts w:eastAsia="Times New Roman"/>
          <w:szCs w:val="24"/>
        </w:rPr>
        <w:t>,</w:t>
      </w:r>
      <w:r>
        <w:rPr>
          <w:rFonts w:eastAsia="Times New Roman"/>
          <w:szCs w:val="24"/>
        </w:rPr>
        <w:t xml:space="preserve"> πριν </w:t>
      </w:r>
      <w:r>
        <w:rPr>
          <w:rFonts w:eastAsia="Times New Roman"/>
          <w:szCs w:val="24"/>
        </w:rPr>
        <w:t>από χρόνια</w:t>
      </w:r>
      <w:r>
        <w:rPr>
          <w:rFonts w:eastAsia="Times New Roman"/>
          <w:szCs w:val="24"/>
        </w:rPr>
        <w:t>,</w:t>
      </w:r>
      <w:r>
        <w:rPr>
          <w:rFonts w:eastAsia="Times New Roman"/>
          <w:szCs w:val="24"/>
        </w:rPr>
        <w:t xml:space="preserve"> λειτουργούσε εργοστάσιο παραγωγής </w:t>
      </w:r>
      <w:r>
        <w:rPr>
          <w:rFonts w:eastAsia="Times New Roman"/>
          <w:szCs w:val="24"/>
        </w:rPr>
        <w:t xml:space="preserve">συρίγγων </w:t>
      </w:r>
      <w:r>
        <w:rPr>
          <w:rFonts w:eastAsia="Times New Roman"/>
          <w:szCs w:val="24"/>
        </w:rPr>
        <w:t xml:space="preserve">-το 2011 ή το 2012 , εάν θυμάμαι καλά, έκλεισε- </w:t>
      </w:r>
      <w:r>
        <w:rPr>
          <w:rFonts w:eastAsia="Times New Roman"/>
          <w:szCs w:val="24"/>
        </w:rPr>
        <w:t xml:space="preserve">το οποίο </w:t>
      </w:r>
      <w:r>
        <w:rPr>
          <w:rFonts w:eastAsia="Times New Roman"/>
          <w:szCs w:val="24"/>
        </w:rPr>
        <w:t xml:space="preserve">κάλυπτε τις ανάγκες της εγχώριας ζήτησης, κατανάλωσης περίπου στο 50%. Το υπόλοιπο το </w:t>
      </w:r>
      <w:proofErr w:type="spellStart"/>
      <w:r>
        <w:rPr>
          <w:rFonts w:eastAsia="Times New Roman"/>
          <w:szCs w:val="24"/>
        </w:rPr>
        <w:t>εισάγαμε</w:t>
      </w:r>
      <w:proofErr w:type="spellEnd"/>
      <w:r>
        <w:rPr>
          <w:rFonts w:eastAsia="Times New Roman"/>
          <w:szCs w:val="24"/>
        </w:rPr>
        <w:t>. Τώρα μόνο εισάγουμε. Έκλεισε αυτό το εργοστάσιο.</w:t>
      </w:r>
      <w:r>
        <w:rPr>
          <w:rFonts w:eastAsia="Times New Roman"/>
          <w:szCs w:val="24"/>
        </w:rPr>
        <w:t xml:space="preserve"> Εάν λειτουργούσε, θα μπορούσε να μας καλύπτει. Και βεβαίως</w:t>
      </w:r>
      <w:r>
        <w:rPr>
          <w:rFonts w:eastAsia="Times New Roman"/>
          <w:szCs w:val="24"/>
        </w:rPr>
        <w:t>,</w:t>
      </w:r>
      <w:r>
        <w:rPr>
          <w:rFonts w:eastAsia="Times New Roman"/>
          <w:szCs w:val="24"/>
        </w:rPr>
        <w:t xml:space="preserve"> με τον κατάλληλο εξοπλισμό, αλλά και την κατάλληλη στελέχωση να </w:t>
      </w:r>
      <w:r>
        <w:rPr>
          <w:rFonts w:eastAsia="Times New Roman"/>
          <w:szCs w:val="24"/>
        </w:rPr>
        <w:lastRenderedPageBreak/>
        <w:t>μεγαλώσει περαιτέρω και να καλύπτει πλήρως, εάν θέλετε, τις ανάγκες της εγχώριας ζήτησης σε σύριγγες για παράδειγμα.</w:t>
      </w:r>
    </w:p>
    <w:p w14:paraId="12AE745C" w14:textId="77777777" w:rsidR="009D4E92" w:rsidRDefault="00A126CA">
      <w:pPr>
        <w:spacing w:line="600" w:lineRule="auto"/>
        <w:ind w:firstLine="720"/>
        <w:contextualSpacing/>
        <w:jc w:val="both"/>
        <w:rPr>
          <w:rFonts w:eastAsia="Times New Roman"/>
          <w:szCs w:val="24"/>
        </w:rPr>
      </w:pPr>
      <w:r>
        <w:rPr>
          <w:rFonts w:eastAsia="Times New Roman"/>
          <w:szCs w:val="24"/>
        </w:rPr>
        <w:t>Κύριε Πρόεδρε,</w:t>
      </w:r>
      <w:r>
        <w:rPr>
          <w:rFonts w:eastAsia="Times New Roman"/>
          <w:szCs w:val="24"/>
        </w:rPr>
        <w:t xml:space="preserve"> θα είμαι </w:t>
      </w:r>
      <w:r>
        <w:rPr>
          <w:rFonts w:eastAsia="Times New Roman"/>
          <w:szCs w:val="24"/>
        </w:rPr>
        <w:t>μέσα στο πλαίσιο του</w:t>
      </w:r>
      <w:r>
        <w:rPr>
          <w:rFonts w:eastAsia="Times New Roman"/>
          <w:szCs w:val="24"/>
        </w:rPr>
        <w:t xml:space="preserve"> χρόνο</w:t>
      </w:r>
      <w:r>
        <w:rPr>
          <w:rFonts w:eastAsia="Times New Roman"/>
          <w:szCs w:val="24"/>
        </w:rPr>
        <w:t>υ</w:t>
      </w:r>
      <w:r>
        <w:rPr>
          <w:rFonts w:eastAsia="Times New Roman"/>
          <w:szCs w:val="24"/>
        </w:rPr>
        <w:t>. Επιτρέψτε μου να πω κάτι. Εμείς</w:t>
      </w:r>
      <w:r>
        <w:rPr>
          <w:rFonts w:eastAsia="Times New Roman"/>
          <w:szCs w:val="24"/>
        </w:rPr>
        <w:t>,</w:t>
      </w:r>
      <w:r>
        <w:rPr>
          <w:rFonts w:eastAsia="Times New Roman"/>
          <w:szCs w:val="24"/>
        </w:rPr>
        <w:t xml:space="preserve"> αυτό που θέλουμε να αναδείξουμε</w:t>
      </w:r>
      <w:r>
        <w:rPr>
          <w:rFonts w:eastAsia="Times New Roman"/>
          <w:szCs w:val="24"/>
        </w:rPr>
        <w:t>,</w:t>
      </w:r>
      <w:r>
        <w:rPr>
          <w:rFonts w:eastAsia="Times New Roman"/>
          <w:szCs w:val="24"/>
        </w:rPr>
        <w:t xml:space="preserve"> παράλληλα με το ζήτημα του ΙΦΕΤ</w:t>
      </w:r>
      <w:r>
        <w:rPr>
          <w:rFonts w:eastAsia="Times New Roman"/>
          <w:szCs w:val="24"/>
        </w:rPr>
        <w:t>,</w:t>
      </w:r>
      <w:r>
        <w:rPr>
          <w:rFonts w:eastAsia="Times New Roman"/>
          <w:szCs w:val="24"/>
        </w:rPr>
        <w:t xml:space="preserve"> είναι πως όσο το φάρμακο αποτελεί εμπόρευμα και είναι όντως καπιταλιστική ιδιοκτησία, τόσο οι εργαζόμενοι -όχι μόνο στ</w:t>
      </w:r>
      <w:r>
        <w:rPr>
          <w:rFonts w:eastAsia="Times New Roman"/>
          <w:szCs w:val="24"/>
        </w:rPr>
        <w:t>ο ΙΦΕΤ, αλλά και γενικότερα στον κλάδο του φαρμάκου- όσο και οι ασθενείς θα είναι έρμαια των ορέξεων των φαρμακοβιομηχάνων. Θα είναι θύματα της ανταγωνιστικότητας και της ανταποδοτικότητας των επιχειρήσεων, αφού και το ΙΦΕΤ -μην ξεχνούμε- λειτουργεί σαν μί</w:t>
      </w:r>
      <w:r>
        <w:rPr>
          <w:rFonts w:eastAsia="Times New Roman"/>
          <w:szCs w:val="24"/>
        </w:rPr>
        <w:t>α ΔΕΚΟ</w:t>
      </w:r>
      <w:r>
        <w:rPr>
          <w:rFonts w:eastAsia="Times New Roman"/>
          <w:szCs w:val="24"/>
        </w:rPr>
        <w:t>,</w:t>
      </w:r>
      <w:r>
        <w:rPr>
          <w:rFonts w:eastAsia="Times New Roman"/>
          <w:szCs w:val="24"/>
        </w:rPr>
        <w:t xml:space="preserve"> βεβαίως, όπου τον ρόλο του καπιταλιστή τον παίζει το κράτος. Μην το ξεχνάμε αυτό.</w:t>
      </w:r>
    </w:p>
    <w:p w14:paraId="12AE745D" w14:textId="77777777" w:rsidR="009D4E92" w:rsidRDefault="00A126CA">
      <w:pPr>
        <w:spacing w:line="600" w:lineRule="auto"/>
        <w:ind w:firstLine="720"/>
        <w:contextualSpacing/>
        <w:jc w:val="both"/>
        <w:rPr>
          <w:rFonts w:eastAsia="Times New Roman"/>
          <w:szCs w:val="24"/>
        </w:rPr>
      </w:pPr>
      <w:r>
        <w:rPr>
          <w:rFonts w:eastAsia="Times New Roman"/>
          <w:szCs w:val="24"/>
        </w:rPr>
        <w:t>Να γιατί, κατά τη γνώμη μας, είναι αναγκαίο σήμερα οι εργαζόμενοι -και απευθυνόμαστε στους εργαζόμενους και του ΙΦΕΤ και γενικότερα στον κλάδο του φαρμάκου και στον υ</w:t>
      </w:r>
      <w:r>
        <w:rPr>
          <w:rFonts w:eastAsia="Times New Roman"/>
          <w:szCs w:val="24"/>
        </w:rPr>
        <w:t>γειονομικό κλάδο, αλλά και στο σύνολο των εργαζομένων- να παλέψουν για έναν κρατικό φορέας εισαγωγής, παραγωγής, διακίνησης και έρευνας φαρμάκου στα πλαίσια ενός αποκλειστικά κρατικού και δωρεάν συστήματος υγείας και στο φάρμακο. Έτσι μόνο μπορούν, κατά τη</w:t>
      </w:r>
      <w:r>
        <w:rPr>
          <w:rFonts w:eastAsia="Times New Roman"/>
          <w:szCs w:val="24"/>
        </w:rPr>
        <w:t xml:space="preserve"> γνώμη μας, να εξασφαλιστούν πλήρως τόσο οι εργαζόμενοι, εν προκειμένω στο ΙΦΕΤ, αλλά και στο χώρο του φαρμάκου, όσο και οι ασθενείς.</w:t>
      </w:r>
    </w:p>
    <w:p w14:paraId="12AE745E" w14:textId="77777777" w:rsidR="009D4E92" w:rsidRDefault="00A126CA">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Αντιπροέδρου)</w:t>
      </w:r>
    </w:p>
    <w:p w14:paraId="12AE745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Κύριε Πρόεδρε, δώστε μου δέκα δευτ</w:t>
      </w:r>
      <w:r>
        <w:rPr>
          <w:rFonts w:eastAsia="Times New Roman" w:cs="Times New Roman"/>
          <w:szCs w:val="24"/>
        </w:rPr>
        <w:t xml:space="preserve">ερόλεπτα και κλείνω. </w:t>
      </w:r>
    </w:p>
    <w:p w14:paraId="12AE7460"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ήθελα στη δευτερολογία σας, με βάση και τα ερωτήματα που συγκεκριμένα βάζουμε στην επίκαιρη ερώτηση, να απαντήσετε σε ό,τι αφορά τους εργαζόμενους στη Μαγούλα, στη μονάδα αποστείρωσης για το ανθυγιεινό επίδομα, που σ</w:t>
      </w:r>
      <w:r>
        <w:rPr>
          <w:rFonts w:eastAsia="Times New Roman" w:cs="Times New Roman"/>
          <w:szCs w:val="24"/>
        </w:rPr>
        <w:t>ας λέω, όπως επίσης και για τη διευκόλυνση</w:t>
      </w:r>
      <w:r>
        <w:rPr>
          <w:rFonts w:eastAsia="Times New Roman" w:cs="Times New Roman"/>
          <w:szCs w:val="24"/>
        </w:rPr>
        <w:t xml:space="preserve"> -</w:t>
      </w:r>
      <w:r>
        <w:rPr>
          <w:rFonts w:eastAsia="Times New Roman" w:cs="Times New Roman"/>
          <w:szCs w:val="24"/>
        </w:rPr>
        <w:t>να το πω έτσι</w:t>
      </w:r>
      <w:r>
        <w:rPr>
          <w:rFonts w:eastAsia="Times New Roman" w:cs="Times New Roman"/>
          <w:szCs w:val="24"/>
        </w:rPr>
        <w:t>-</w:t>
      </w:r>
      <w:r>
        <w:rPr>
          <w:rFonts w:eastAsia="Times New Roman" w:cs="Times New Roman"/>
          <w:szCs w:val="24"/>
        </w:rPr>
        <w:t xml:space="preserve"> της μητρότητας, το οποίο δικαιούνται, όπως </w:t>
      </w:r>
      <w:proofErr w:type="spellStart"/>
      <w:r>
        <w:rPr>
          <w:rFonts w:eastAsia="Times New Roman" w:cs="Times New Roman"/>
          <w:szCs w:val="24"/>
        </w:rPr>
        <w:t>προείπα</w:t>
      </w:r>
      <w:proofErr w:type="spellEnd"/>
      <w:r>
        <w:rPr>
          <w:rFonts w:eastAsia="Times New Roman" w:cs="Times New Roman"/>
          <w:szCs w:val="24"/>
        </w:rPr>
        <w:t>, και στον δημόσιο και στον ιδιωτικό τομέα, ώστε να υπάρξει –επιτρέψτε μου τη λέξη- «εξίσωση</w:t>
      </w:r>
      <w:r>
        <w:rPr>
          <w:rFonts w:eastAsia="Times New Roman" w:cs="Times New Roman"/>
          <w:szCs w:val="24"/>
        </w:rPr>
        <w:t>»</w:t>
      </w:r>
      <w:r>
        <w:rPr>
          <w:rFonts w:eastAsia="Times New Roman" w:cs="Times New Roman"/>
          <w:szCs w:val="24"/>
        </w:rPr>
        <w:t>. Θα ήθελα, λοιπόν, απαντήσεις και στα συγκεκριμένα</w:t>
      </w:r>
      <w:r>
        <w:rPr>
          <w:rFonts w:eastAsia="Times New Roman" w:cs="Times New Roman"/>
          <w:szCs w:val="24"/>
        </w:rPr>
        <w:t xml:space="preserve"> ερωτήματα.</w:t>
      </w:r>
    </w:p>
    <w:p w14:paraId="12AE7461"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και πάλι έχετε τον λόγο για τρία λεπτά.</w:t>
      </w:r>
    </w:p>
    <w:p w14:paraId="12AE7462"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ήθελα να ξεκινήσω από το τελευταίο, γιατί παρέλειψα να το πω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12AE7463"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Πρώτον, όντως είναι σε εκκρε</w:t>
      </w:r>
      <w:r>
        <w:rPr>
          <w:rFonts w:eastAsia="Times New Roman" w:cs="Times New Roman"/>
          <w:szCs w:val="24"/>
        </w:rPr>
        <w:t xml:space="preserve">μότητα η χορήγηση ανθυγιεινού επιδόματος στους πέντε αυτούς εργαζόμενους, που </w:t>
      </w:r>
      <w:r>
        <w:rPr>
          <w:rFonts w:eastAsia="Times New Roman" w:cs="Times New Roman"/>
          <w:szCs w:val="24"/>
        </w:rPr>
        <w:t>δουλεύου</w:t>
      </w:r>
      <w:r>
        <w:rPr>
          <w:rFonts w:eastAsia="Times New Roman" w:cs="Times New Roman"/>
          <w:szCs w:val="24"/>
        </w:rPr>
        <w:t>ν</w:t>
      </w:r>
      <w:r>
        <w:rPr>
          <w:rFonts w:eastAsia="Times New Roman" w:cs="Times New Roman"/>
          <w:szCs w:val="24"/>
        </w:rPr>
        <w:t xml:space="preserve">, </w:t>
      </w:r>
      <w:r>
        <w:rPr>
          <w:rFonts w:eastAsia="Times New Roman" w:cs="Times New Roman"/>
          <w:szCs w:val="24"/>
        </w:rPr>
        <w:t>σαφώς</w:t>
      </w:r>
      <w:r>
        <w:rPr>
          <w:rFonts w:eastAsia="Times New Roman" w:cs="Times New Roman"/>
          <w:szCs w:val="24"/>
        </w:rPr>
        <w:t>,</w:t>
      </w:r>
      <w:r>
        <w:rPr>
          <w:rFonts w:eastAsia="Times New Roman" w:cs="Times New Roman"/>
          <w:szCs w:val="24"/>
        </w:rPr>
        <w:t xml:space="preserve"> σε ανθυγιεινές συνθήκες. Υπάρχουν και άλλες τέτοιες εκκρεμότητες σήμερα στο σύστημα υγείας. Οι φυσικοθεραπευτές, για παράδειγμα, του ΕΣΥ δεν παίρνουν ανθυγιεινό</w:t>
      </w:r>
      <w:r>
        <w:rPr>
          <w:rFonts w:eastAsia="Times New Roman" w:cs="Times New Roman"/>
          <w:szCs w:val="24"/>
        </w:rPr>
        <w:t xml:space="preserve"> επίδομα. Έχουμε μαζέψει, κατά κάποιον τρόπο, αυτά τα αιτήματα και αυτές τις αδικίες και θα προσπαθήσουμε στο αμέσως επόμενο διάστημα, </w:t>
      </w:r>
      <w:r>
        <w:rPr>
          <w:rFonts w:eastAsia="Times New Roman" w:cs="Times New Roman"/>
          <w:szCs w:val="24"/>
        </w:rPr>
        <w:lastRenderedPageBreak/>
        <w:t xml:space="preserve">προφανώς σε συνεννόηση με το οικονομικό επιτελείο και το Γενικό </w:t>
      </w:r>
      <w:r>
        <w:rPr>
          <w:rFonts w:eastAsia="Times New Roman" w:cs="Times New Roman"/>
          <w:szCs w:val="24"/>
        </w:rPr>
        <w:t>Λ</w:t>
      </w:r>
      <w:r>
        <w:rPr>
          <w:rFonts w:eastAsia="Times New Roman" w:cs="Times New Roman"/>
          <w:szCs w:val="24"/>
        </w:rPr>
        <w:t xml:space="preserve">ογιστήριο του Κράτους, να αντιμετωπίσουμε τέτοιου τύπου </w:t>
      </w:r>
      <w:r>
        <w:rPr>
          <w:rFonts w:eastAsia="Times New Roman" w:cs="Times New Roman"/>
          <w:szCs w:val="24"/>
        </w:rPr>
        <w:t>εκκρεμότητες, που πραγματικά</w:t>
      </w:r>
      <w:r>
        <w:rPr>
          <w:rFonts w:eastAsia="Times New Roman" w:cs="Times New Roman"/>
          <w:szCs w:val="24"/>
        </w:rPr>
        <w:t>,</w:t>
      </w:r>
      <w:r>
        <w:rPr>
          <w:rFonts w:eastAsia="Times New Roman" w:cs="Times New Roman"/>
          <w:szCs w:val="24"/>
        </w:rPr>
        <w:t xml:space="preserve"> αποκαθιστούν ένα αίσθημα δικαίου</w:t>
      </w:r>
      <w:r>
        <w:rPr>
          <w:rFonts w:eastAsia="Times New Roman" w:cs="Times New Roman"/>
          <w:szCs w:val="24"/>
        </w:rPr>
        <w:t>,</w:t>
      </w:r>
      <w:r>
        <w:rPr>
          <w:rFonts w:eastAsia="Times New Roman" w:cs="Times New Roman"/>
          <w:szCs w:val="24"/>
        </w:rPr>
        <w:t xml:space="preserve"> σε ανθρώπους που κάνουν πολύ εξειδικευμένη εργασία.</w:t>
      </w:r>
    </w:p>
    <w:p w14:paraId="12AE7464"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Όσον αφορά τα εργασιακά δικαιώματα, η διαβεβαίωση που έχω από τη διοίκηση του ΙΦΕΤ είναι ότι</w:t>
      </w:r>
      <w:r>
        <w:rPr>
          <w:rFonts w:eastAsia="Times New Roman" w:cs="Times New Roman"/>
          <w:szCs w:val="24"/>
        </w:rPr>
        <w:t>,</w:t>
      </w:r>
      <w:r>
        <w:rPr>
          <w:rFonts w:eastAsia="Times New Roman" w:cs="Times New Roman"/>
          <w:szCs w:val="24"/>
        </w:rPr>
        <w:t xml:space="preserve"> είναι σε ισχύ κλαδική συλλογική σύμβαση εργασί</w:t>
      </w:r>
      <w:r>
        <w:rPr>
          <w:rFonts w:eastAsia="Times New Roman" w:cs="Times New Roman"/>
          <w:szCs w:val="24"/>
        </w:rPr>
        <w:t>ας μέχρι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 η οποία τηρείται επακριβώς και δεν υπάρχει καμ</w:t>
      </w:r>
      <w:r>
        <w:rPr>
          <w:rFonts w:eastAsia="Times New Roman" w:cs="Times New Roman"/>
          <w:szCs w:val="24"/>
        </w:rPr>
        <w:t>μ</w:t>
      </w:r>
      <w:r>
        <w:rPr>
          <w:rFonts w:eastAsia="Times New Roman" w:cs="Times New Roman"/>
          <w:szCs w:val="24"/>
        </w:rPr>
        <w:t xml:space="preserve">ία διάκριση. Εν πάση </w:t>
      </w:r>
      <w:proofErr w:type="spellStart"/>
      <w:r>
        <w:rPr>
          <w:rFonts w:eastAsia="Times New Roman" w:cs="Times New Roman"/>
          <w:szCs w:val="24"/>
        </w:rPr>
        <w:t>περιπτώσει</w:t>
      </w:r>
      <w:proofErr w:type="spellEnd"/>
      <w:r>
        <w:rPr>
          <w:rFonts w:eastAsia="Times New Roman" w:cs="Times New Roman"/>
          <w:szCs w:val="24"/>
        </w:rPr>
        <w:t>, τηρείται ό,τι ακριβώς προβλέπεται για τα θέματα των αδειών εγκυμοσύνης, μητρότητας κ.λπ., ό,τι ισχύει στον υπόλοιπο δημόσιο και ιδιωτικό τομέα.</w:t>
      </w:r>
    </w:p>
    <w:p w14:paraId="12AE7465"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Περικοπές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ροφανώς έγιναν στους μισθούς μετά την υπαγωγή στο ενιαίο μισθολόγιο. Αντιλαμβάνεστε ότι δεν μπορούσε να υπάρξει εξαίρεση σε ένα νομικό πρόσωπο ιδιωτικού δικαίου</w:t>
      </w:r>
      <w:r>
        <w:rPr>
          <w:rFonts w:eastAsia="Times New Roman" w:cs="Times New Roman"/>
          <w:szCs w:val="24"/>
        </w:rPr>
        <w:t>,</w:t>
      </w:r>
      <w:r>
        <w:rPr>
          <w:rFonts w:eastAsia="Times New Roman" w:cs="Times New Roman"/>
          <w:szCs w:val="24"/>
        </w:rPr>
        <w:t xml:space="preserve"> το οποίο ανήκει στον ευρύτερο δημόσιο τομέα.</w:t>
      </w:r>
    </w:p>
    <w:p w14:paraId="12AE7466"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θέλω να πω το εξής: Όντως</w:t>
      </w:r>
      <w:r>
        <w:rPr>
          <w:rFonts w:eastAsia="Times New Roman" w:cs="Times New Roman"/>
          <w:szCs w:val="24"/>
        </w:rPr>
        <w:t>,</w:t>
      </w:r>
      <w:r>
        <w:rPr>
          <w:rFonts w:eastAsia="Times New Roman" w:cs="Times New Roman"/>
          <w:szCs w:val="24"/>
        </w:rPr>
        <w:t xml:space="preserve"> για εμ</w:t>
      </w:r>
      <w:r>
        <w:rPr>
          <w:rFonts w:eastAsia="Times New Roman" w:cs="Times New Roman"/>
          <w:szCs w:val="24"/>
        </w:rPr>
        <w:t>άς αυτός είναι ένας σημαντικός φορέας του δημοσίου. Μπορεί να παίξει έναν κρίσιμο ρόλο σε αυτό που λέμε παραγωγική ανασυγκρότηση της χώρας</w:t>
      </w:r>
      <w:r>
        <w:rPr>
          <w:rFonts w:eastAsia="Times New Roman" w:cs="Times New Roman"/>
          <w:szCs w:val="24"/>
        </w:rPr>
        <w:t>,</w:t>
      </w:r>
      <w:r>
        <w:rPr>
          <w:rFonts w:eastAsia="Times New Roman" w:cs="Times New Roman"/>
          <w:szCs w:val="24"/>
        </w:rPr>
        <w:t xml:space="preserve"> με έμφαση στον τομέα του φαρμάκου και να συνδράμει, όπως είπα, τη δυνατότητα αυξημένης παραγωγικής δραστηριότητας τη</w:t>
      </w:r>
      <w:r>
        <w:rPr>
          <w:rFonts w:eastAsia="Times New Roman" w:cs="Times New Roman"/>
          <w:szCs w:val="24"/>
        </w:rPr>
        <w:t xml:space="preserve">ς εγχώριας βιομηχανίας μέσα από μελέτες </w:t>
      </w:r>
      <w:proofErr w:type="spellStart"/>
      <w:r>
        <w:rPr>
          <w:rFonts w:eastAsia="Times New Roman" w:cs="Times New Roman"/>
          <w:szCs w:val="24"/>
        </w:rPr>
        <w:t>βιοϊσοδυναμίας</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w:t>
      </w:r>
    </w:p>
    <w:p w14:paraId="12AE7467"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-κάτι που είναι πάρα πολύ σημαντικό- είναι ένας φορέας</w:t>
      </w:r>
      <w:r>
        <w:rPr>
          <w:rFonts w:eastAsia="Times New Roman" w:cs="Times New Roman"/>
          <w:szCs w:val="24"/>
        </w:rPr>
        <w:t>,</w:t>
      </w:r>
      <w:r>
        <w:rPr>
          <w:rFonts w:eastAsia="Times New Roman" w:cs="Times New Roman"/>
          <w:szCs w:val="24"/>
        </w:rPr>
        <w:t xml:space="preserve"> ο οποίος παρέχει μια ασφάλεια στο σύστημα υγείας και στους πολίτες, τους ασθενείς, ότι ανεξάρτητα από τα επιχειρηματικά πλάνα των </w:t>
      </w:r>
      <w:r>
        <w:rPr>
          <w:rFonts w:eastAsia="Times New Roman" w:cs="Times New Roman"/>
          <w:szCs w:val="24"/>
        </w:rPr>
        <w:t>εταιρειών μπορεί να παρέμβει και να είναι ένα φορέας ύστατης καταφυγής, για να μπορεί η πολιτεία να διασφαλίσει τα φάρμακα</w:t>
      </w:r>
      <w:r>
        <w:rPr>
          <w:rFonts w:eastAsia="Times New Roman" w:cs="Times New Roman"/>
          <w:szCs w:val="24"/>
        </w:rPr>
        <w:t>,</w:t>
      </w:r>
      <w:r>
        <w:rPr>
          <w:rFonts w:eastAsia="Times New Roman" w:cs="Times New Roman"/>
          <w:szCs w:val="24"/>
        </w:rPr>
        <w:t xml:space="preserve"> που έχουν ανάγκη οι πολίτες</w:t>
      </w:r>
      <w:r>
        <w:rPr>
          <w:rFonts w:eastAsia="Times New Roman" w:cs="Times New Roman"/>
          <w:szCs w:val="24"/>
        </w:rPr>
        <w:t xml:space="preserve"> -</w:t>
      </w:r>
      <w:r>
        <w:rPr>
          <w:rFonts w:eastAsia="Times New Roman" w:cs="Times New Roman"/>
          <w:szCs w:val="24"/>
        </w:rPr>
        <w:t>φάρμακα σπάνια</w:t>
      </w:r>
      <w:r>
        <w:rPr>
          <w:rFonts w:eastAsia="Times New Roman" w:cs="Times New Roman"/>
          <w:szCs w:val="24"/>
        </w:rPr>
        <w:t>-</w:t>
      </w:r>
      <w:r>
        <w:rPr>
          <w:rFonts w:eastAsia="Times New Roman" w:cs="Times New Roman"/>
          <w:szCs w:val="24"/>
        </w:rPr>
        <w:t xml:space="preserve"> και τα οποία ενδεχομένως</w:t>
      </w:r>
      <w:r>
        <w:rPr>
          <w:rFonts w:eastAsia="Times New Roman" w:cs="Times New Roman"/>
          <w:szCs w:val="24"/>
        </w:rPr>
        <w:t>,</w:t>
      </w:r>
      <w:r>
        <w:rPr>
          <w:rFonts w:eastAsia="Times New Roman" w:cs="Times New Roman"/>
          <w:szCs w:val="24"/>
        </w:rPr>
        <w:t xml:space="preserve"> να μην έχουν εμπορικό ενδιαφέρον και κερδοφορία, όπως είπαμε </w:t>
      </w:r>
      <w:r>
        <w:rPr>
          <w:rFonts w:eastAsia="Times New Roman" w:cs="Times New Roman"/>
          <w:szCs w:val="24"/>
        </w:rPr>
        <w:t xml:space="preserve">προηγουμένως. </w:t>
      </w:r>
    </w:p>
    <w:p w14:paraId="12AE7468"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Αυτό είναι πάρα πολύ σημαντικό</w:t>
      </w:r>
      <w:r>
        <w:rPr>
          <w:rFonts w:eastAsia="Times New Roman" w:cs="Times New Roman"/>
          <w:szCs w:val="24"/>
        </w:rPr>
        <w:t>,</w:t>
      </w:r>
      <w:r>
        <w:rPr>
          <w:rFonts w:eastAsia="Times New Roman" w:cs="Times New Roman"/>
          <w:szCs w:val="24"/>
        </w:rPr>
        <w:t xml:space="preserve"> ιδιαίτερα αυτήν την περίοδο, που βλέπετε ότι υπάρχουν τριβές με ορισμένες φαρμακευτικές εταιρείες, οι οποίες προτάσσουν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δικό τους και την κερδοφορία τη δική τους, για να πιέσουν την ελληνικ</w:t>
      </w:r>
      <w:r>
        <w:rPr>
          <w:rFonts w:eastAsia="Times New Roman" w:cs="Times New Roman"/>
          <w:szCs w:val="24"/>
        </w:rPr>
        <w:t>ή πολιτεία και να επιβάλουν ρυθμίσεις</w:t>
      </w:r>
      <w:r>
        <w:rPr>
          <w:rFonts w:eastAsia="Times New Roman" w:cs="Times New Roman"/>
          <w:szCs w:val="24"/>
        </w:rPr>
        <w:t>,</w:t>
      </w:r>
      <w:r>
        <w:rPr>
          <w:rFonts w:eastAsia="Times New Roman" w:cs="Times New Roman"/>
          <w:szCs w:val="24"/>
        </w:rPr>
        <w:t xml:space="preserve"> οι οποίες είναι περισσότερο προς το δικό τους συμφέρον. </w:t>
      </w:r>
    </w:p>
    <w:p w14:paraId="12AE7469"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Μέσω, λοιπόν, της διαδικασίας έκτακτης εισαγωγής</w:t>
      </w:r>
      <w:r>
        <w:rPr>
          <w:rFonts w:eastAsia="Times New Roman" w:cs="Times New Roman"/>
          <w:szCs w:val="24"/>
        </w:rPr>
        <w:t>,</w:t>
      </w:r>
      <w:r>
        <w:rPr>
          <w:rFonts w:eastAsia="Times New Roman" w:cs="Times New Roman"/>
          <w:szCs w:val="24"/>
        </w:rPr>
        <w:t xml:space="preserve"> το ΙΦΕΤ παρεμβαίνει με εντολή του ΕΟΦ και μπορεί πραγματικά</w:t>
      </w:r>
      <w:r>
        <w:rPr>
          <w:rFonts w:eastAsia="Times New Roman" w:cs="Times New Roman"/>
          <w:szCs w:val="24"/>
        </w:rPr>
        <w:t>,</w:t>
      </w:r>
      <w:r>
        <w:rPr>
          <w:rFonts w:eastAsia="Times New Roman" w:cs="Times New Roman"/>
          <w:szCs w:val="24"/>
        </w:rPr>
        <w:t xml:space="preserve"> να διασφαλίσει ότι</w:t>
      </w:r>
      <w:r>
        <w:rPr>
          <w:rFonts w:eastAsia="Times New Roman" w:cs="Times New Roman"/>
          <w:szCs w:val="24"/>
        </w:rPr>
        <w:t>,</w:t>
      </w:r>
      <w:r>
        <w:rPr>
          <w:rFonts w:eastAsia="Times New Roman" w:cs="Times New Roman"/>
          <w:szCs w:val="24"/>
        </w:rPr>
        <w:t xml:space="preserve"> έστω και ένας πολίτης της χώρας που τεκμηριωμένα χρειάζεται ένα φάρμακο</w:t>
      </w:r>
      <w:r>
        <w:rPr>
          <w:rFonts w:eastAsia="Times New Roman" w:cs="Times New Roman"/>
          <w:szCs w:val="24"/>
        </w:rPr>
        <w:t>,</w:t>
      </w:r>
      <w:r>
        <w:rPr>
          <w:rFonts w:eastAsia="Times New Roman" w:cs="Times New Roman"/>
          <w:szCs w:val="24"/>
        </w:rPr>
        <w:t xml:space="preserve"> ανεξάρτητα από την τιμή του</w:t>
      </w:r>
      <w:r>
        <w:rPr>
          <w:rFonts w:eastAsia="Times New Roman" w:cs="Times New Roman"/>
          <w:szCs w:val="24"/>
        </w:rPr>
        <w:t>,</w:t>
      </w:r>
      <w:r>
        <w:rPr>
          <w:rFonts w:eastAsia="Times New Roman" w:cs="Times New Roman"/>
          <w:szCs w:val="24"/>
        </w:rPr>
        <w:t xml:space="preserve"> μπορεί να έχει πρόσβαση σε αυτό και στην πιο σύγχρονη και αποτελεσματική θεραπεία. Αυτό για εμάς είναι πάρα πολύ κρίσιμο. </w:t>
      </w:r>
    </w:p>
    <w:p w14:paraId="12AE746A"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προσπαθήσω, λοιπόν, στο αμέ</w:t>
      </w:r>
      <w:r>
        <w:rPr>
          <w:rFonts w:eastAsia="Times New Roman" w:cs="Times New Roman"/>
          <w:szCs w:val="24"/>
        </w:rPr>
        <w:t>σως επόμενο διάστημα και στον βαθμό που μας επιτρέπεται</w:t>
      </w:r>
      <w:r>
        <w:rPr>
          <w:rFonts w:eastAsia="Times New Roman" w:cs="Times New Roman"/>
          <w:szCs w:val="24"/>
        </w:rPr>
        <w:t>,</w:t>
      </w:r>
      <w:r>
        <w:rPr>
          <w:rFonts w:eastAsia="Times New Roman" w:cs="Times New Roman"/>
          <w:szCs w:val="24"/>
        </w:rPr>
        <w:t xml:space="preserve"> με βάση τους γνωστούς δημοσιονομικούς περιορισμούς</w:t>
      </w:r>
      <w:r>
        <w:rPr>
          <w:rFonts w:eastAsia="Times New Roman" w:cs="Times New Roman"/>
          <w:szCs w:val="24"/>
        </w:rPr>
        <w:t>,</w:t>
      </w:r>
      <w:r>
        <w:rPr>
          <w:rFonts w:eastAsia="Times New Roman" w:cs="Times New Roman"/>
          <w:szCs w:val="24"/>
        </w:rPr>
        <w:t xml:space="preserve"> να στηρίξουμε και με ανθρώπινους και με υλικούς πόρους αυτό το θέμα.</w:t>
      </w:r>
    </w:p>
    <w:p w14:paraId="12AE746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ευχαριστούμε, κύριε Υπουργέ.</w:t>
      </w:r>
    </w:p>
    <w:p w14:paraId="12AE746C"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Προχωρούμ</w:t>
      </w:r>
      <w:r>
        <w:rPr>
          <w:rFonts w:eastAsia="Times New Roman" w:cs="Times New Roman"/>
          <w:szCs w:val="24"/>
        </w:rPr>
        <w:t xml:space="preserve">ε στην όγδοη με αριθμό 138/23-10-2017επίκαιρη ερώτηση δεύτερου κύκλου του Βουλευτή Ηλείας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«Επανένταξη οφειλετών του Δημοσίου στη ρύθμιση των εκατό δόσεω</w:t>
      </w:r>
      <w:r>
        <w:rPr>
          <w:rFonts w:eastAsia="Times New Roman" w:cs="Times New Roman"/>
          <w:szCs w:val="24"/>
        </w:rPr>
        <w:t xml:space="preserve">ν». Θα απαντήσει η Υφυπουργός Οικονομικών κ. </w:t>
      </w:r>
      <w:proofErr w:type="spellStart"/>
      <w:r>
        <w:rPr>
          <w:rFonts w:eastAsia="Times New Roman" w:cs="Times New Roman"/>
          <w:szCs w:val="24"/>
        </w:rPr>
        <w:t>Παπανάτσιου</w:t>
      </w:r>
      <w:proofErr w:type="spellEnd"/>
      <w:r>
        <w:rPr>
          <w:rFonts w:eastAsia="Times New Roman" w:cs="Times New Roman"/>
          <w:szCs w:val="24"/>
        </w:rPr>
        <w:t>.</w:t>
      </w:r>
    </w:p>
    <w:p w14:paraId="12AE746D"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Κύριε Κουτσούκο, έχετε τον λόγο για δύο λεπτά.</w:t>
      </w:r>
    </w:p>
    <w:p w14:paraId="12AE746E"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 </w:t>
      </w:r>
    </w:p>
    <w:p w14:paraId="12AE746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Κυρία Υπουργέ, εδώ και τέσσερις μήνες ο υποφαινόμενος και οι συνάδελφοι κ</w:t>
      </w:r>
      <w:r>
        <w:rPr>
          <w:rFonts w:eastAsia="Times New Roman" w:cs="Times New Roman"/>
          <w:szCs w:val="24"/>
        </w:rPr>
        <w:t xml:space="preserve">ύριοι </w:t>
      </w:r>
      <w:proofErr w:type="spellStart"/>
      <w:r>
        <w:rPr>
          <w:rFonts w:eastAsia="Times New Roman" w:cs="Times New Roman"/>
          <w:szCs w:val="24"/>
        </w:rPr>
        <w:t>Κεγκέρογλου</w:t>
      </w:r>
      <w:proofErr w:type="spellEnd"/>
      <w:r>
        <w:rPr>
          <w:rFonts w:eastAsia="Times New Roman" w:cs="Times New Roman"/>
          <w:szCs w:val="24"/>
        </w:rPr>
        <w:t xml:space="preserve">, </w:t>
      </w:r>
      <w:proofErr w:type="spellStart"/>
      <w:r>
        <w:rPr>
          <w:rFonts w:eastAsia="Times New Roman" w:cs="Times New Roman"/>
          <w:szCs w:val="24"/>
        </w:rPr>
        <w:t>Αρβανιτίδης</w:t>
      </w:r>
      <w:proofErr w:type="spellEnd"/>
      <w:r>
        <w:rPr>
          <w:rFonts w:eastAsia="Times New Roman" w:cs="Times New Roman"/>
          <w:szCs w:val="24"/>
        </w:rPr>
        <w:t xml:space="preserve"> </w:t>
      </w:r>
      <w:r>
        <w:rPr>
          <w:rFonts w:eastAsia="Times New Roman" w:cs="Times New Roman"/>
          <w:szCs w:val="24"/>
        </w:rPr>
        <w:t>και Μανιάτης σ</w:t>
      </w:r>
      <w:r>
        <w:rPr>
          <w:rFonts w:eastAsia="Times New Roman" w:cs="Times New Roman"/>
          <w:szCs w:val="24"/>
        </w:rPr>
        <w:t>ά</w:t>
      </w:r>
      <w:r>
        <w:rPr>
          <w:rFonts w:eastAsia="Times New Roman" w:cs="Times New Roman"/>
          <w:szCs w:val="24"/>
        </w:rPr>
        <w:t xml:space="preserve">ς ρωτήσαμε εάν προτίθεστε να προχωρήσετε σε κάποια ρύθμιση επανένταξης στις ευνοϊκές ρυθμίσεις των εκατό δόσεων όσων για λόγους της οικονομικής συγκυρίας, της έλλειψης ρευστότητας,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roofErr w:type="spellStart"/>
      <w:r>
        <w:rPr>
          <w:rFonts w:eastAsia="Times New Roman" w:cs="Times New Roman"/>
          <w:szCs w:val="24"/>
        </w:rPr>
        <w:t>απεντάχθηκαν</w:t>
      </w:r>
      <w:proofErr w:type="spellEnd"/>
      <w:r>
        <w:rPr>
          <w:rFonts w:eastAsia="Times New Roman" w:cs="Times New Roman"/>
          <w:szCs w:val="24"/>
        </w:rPr>
        <w:t>, διότι θεωρούσαμε και θεωρ</w:t>
      </w:r>
      <w:r>
        <w:rPr>
          <w:rFonts w:eastAsia="Times New Roman" w:cs="Times New Roman"/>
          <w:szCs w:val="24"/>
        </w:rPr>
        <w:t>ούμε ότι μία τέτοια επιλογή θα ήταν προς το συμφέρον του δημοσίου για την είσπραξη των δημοσίων εσόδων</w:t>
      </w:r>
      <w:r>
        <w:rPr>
          <w:rFonts w:eastAsia="Times New Roman" w:cs="Times New Roman"/>
          <w:szCs w:val="24"/>
        </w:rPr>
        <w:t>,</w:t>
      </w:r>
      <w:r>
        <w:rPr>
          <w:rFonts w:eastAsia="Times New Roman" w:cs="Times New Roman"/>
          <w:szCs w:val="24"/>
        </w:rPr>
        <w:t xml:space="preserve"> αλλά και προς το συμφέρον </w:t>
      </w:r>
      <w:r>
        <w:rPr>
          <w:rFonts w:eastAsia="Times New Roman" w:cs="Times New Roman"/>
          <w:szCs w:val="24"/>
        </w:rPr>
        <w:lastRenderedPageBreak/>
        <w:t xml:space="preserve">των ίδιων των οφειλετών, καθώς διαφορετικά είτε </w:t>
      </w:r>
      <w:proofErr w:type="spellStart"/>
      <w:r>
        <w:rPr>
          <w:rFonts w:eastAsia="Times New Roman" w:cs="Times New Roman"/>
          <w:szCs w:val="24"/>
        </w:rPr>
        <w:t>απεντάσσονται</w:t>
      </w:r>
      <w:proofErr w:type="spellEnd"/>
      <w:r>
        <w:rPr>
          <w:rFonts w:eastAsia="Times New Roman" w:cs="Times New Roman"/>
          <w:szCs w:val="24"/>
        </w:rPr>
        <w:t xml:space="preserve"> από την οικονομική δραστηριότητα –πάνε στην οριστική έξοδο- είτε</w:t>
      </w:r>
      <w:r>
        <w:rPr>
          <w:rFonts w:eastAsia="Times New Roman" w:cs="Times New Roman"/>
          <w:szCs w:val="24"/>
        </w:rPr>
        <w:t xml:space="preserve"> βρίσκονται αντιμέτωποι με το </w:t>
      </w:r>
      <w:r>
        <w:rPr>
          <w:rFonts w:eastAsia="Times New Roman" w:cs="Times New Roman"/>
          <w:szCs w:val="24"/>
        </w:rPr>
        <w:t>«</w:t>
      </w:r>
      <w:r>
        <w:rPr>
          <w:rFonts w:eastAsia="Times New Roman" w:cs="Times New Roman"/>
          <w:szCs w:val="24"/>
        </w:rPr>
        <w:t>μακρύ χέρι</w:t>
      </w:r>
      <w:r>
        <w:rPr>
          <w:rFonts w:eastAsia="Times New Roman" w:cs="Times New Roman"/>
          <w:szCs w:val="24"/>
        </w:rPr>
        <w:t>»</w:t>
      </w:r>
      <w:r>
        <w:rPr>
          <w:rFonts w:eastAsia="Times New Roman" w:cs="Times New Roman"/>
          <w:szCs w:val="24"/>
        </w:rPr>
        <w:t xml:space="preserve"> των κατασχέσεων και των πλειστηριασμών. </w:t>
      </w:r>
    </w:p>
    <w:p w14:paraId="12AE7470"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Μας απαντήσατε εν μέρει, μας δώσατε δηλαδή τα στοιχεία όσων εντάχθηκαν και όσων έχουν παραμείνει στη διαδικασία, αλλά δεν μας απαντήσατε για το τι θα κάνουν. Μας είπατε δηλ</w:t>
      </w:r>
      <w:r>
        <w:rPr>
          <w:rFonts w:eastAsia="Times New Roman" w:cs="Times New Roman"/>
          <w:szCs w:val="24"/>
        </w:rPr>
        <w:t>αδή ότι με βάση τον ν.4305/2014 –θυμίζω, κύριε Πρόεδρε, ότι είναι ο νόμος των εκατό δόσεων</w:t>
      </w:r>
      <w:r>
        <w:rPr>
          <w:rFonts w:eastAsia="Times New Roman" w:cs="Times New Roman"/>
          <w:szCs w:val="24"/>
        </w:rPr>
        <w:t>,</w:t>
      </w:r>
      <w:r>
        <w:rPr>
          <w:rFonts w:eastAsia="Times New Roman" w:cs="Times New Roman"/>
          <w:szCs w:val="24"/>
        </w:rPr>
        <w:t xml:space="preserve"> που ψήφισε η συγκυβέρνηση Σαμαρά-Βενιζέλου και για τον οποίο ο κ. Τσίπρας έλεγε ότι δεν τον ψηφίσαμε</w:t>
      </w:r>
      <w:r>
        <w:rPr>
          <w:rFonts w:eastAsia="Times New Roman" w:cs="Times New Roman"/>
          <w:szCs w:val="24"/>
        </w:rPr>
        <w:t>,</w:t>
      </w:r>
      <w:r>
        <w:rPr>
          <w:rFonts w:eastAsia="Times New Roman" w:cs="Times New Roman"/>
          <w:szCs w:val="24"/>
        </w:rPr>
        <w:t xml:space="preserve"> επειδή μας τρομοκράτησε η τρόικα- εντάχθηκαν </w:t>
      </w:r>
      <w:proofErr w:type="spellStart"/>
      <w:r>
        <w:rPr>
          <w:rFonts w:eastAsia="Times New Roman" w:cs="Times New Roman"/>
          <w:szCs w:val="24"/>
        </w:rPr>
        <w:t>εκατόν</w:t>
      </w:r>
      <w:proofErr w:type="spellEnd"/>
      <w:r>
        <w:rPr>
          <w:rFonts w:eastAsia="Times New Roman" w:cs="Times New Roman"/>
          <w:szCs w:val="24"/>
        </w:rPr>
        <w:t xml:space="preserve"> ενενήντα επτά χιλιάδες και έχουν παραμείνει σαράντα εννιά χιλιάδες και με τον ν.4321/2015</w:t>
      </w:r>
      <w:r>
        <w:rPr>
          <w:rFonts w:eastAsia="Times New Roman" w:cs="Times New Roman"/>
          <w:szCs w:val="24"/>
        </w:rPr>
        <w:t xml:space="preserve"> -</w:t>
      </w:r>
      <w:r>
        <w:rPr>
          <w:rFonts w:eastAsia="Times New Roman" w:cs="Times New Roman"/>
          <w:szCs w:val="24"/>
        </w:rPr>
        <w:t>τον δικό σας νόμο δηλαδή</w:t>
      </w:r>
      <w:r>
        <w:rPr>
          <w:rFonts w:eastAsia="Times New Roman" w:cs="Times New Roman"/>
          <w:szCs w:val="24"/>
        </w:rPr>
        <w:t>-</w:t>
      </w:r>
      <w:r>
        <w:rPr>
          <w:rFonts w:eastAsia="Times New Roman" w:cs="Times New Roman"/>
          <w:szCs w:val="24"/>
        </w:rPr>
        <w:t xml:space="preserve"> εντάχθηκαν εννιακόσιες είκοσι δύο χιλιάδες και έχουν μείνει τετρακόσιες εβδομήντα τέσσ</w:t>
      </w:r>
      <w:r>
        <w:rPr>
          <w:rFonts w:eastAsia="Times New Roman" w:cs="Times New Roman"/>
          <w:szCs w:val="24"/>
        </w:rPr>
        <w:t xml:space="preserve">ερις χιλιάδες. </w:t>
      </w:r>
    </w:p>
    <w:p w14:paraId="12AE7471"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Άρα πρέπει να βρούμε μία λύση για αυτούς που δεν μπόρεσαν να ανταποκριθούν στις υποχρεώσεις τους και τώρα κινδυνεύουν, όπως σας είπα, να </w:t>
      </w:r>
      <w:proofErr w:type="spellStart"/>
      <w:r>
        <w:rPr>
          <w:rFonts w:eastAsia="Times New Roman" w:cs="Times New Roman"/>
          <w:szCs w:val="24"/>
        </w:rPr>
        <w:t>απενταχθούν</w:t>
      </w:r>
      <w:proofErr w:type="spellEnd"/>
      <w:r>
        <w:rPr>
          <w:rFonts w:eastAsia="Times New Roman" w:cs="Times New Roman"/>
          <w:szCs w:val="24"/>
        </w:rPr>
        <w:t xml:space="preserve"> από την οικονομική δραστηριότητα. Περιμένουμε λοιπόν την απάντησή σας πάνω σε αυτό το συγκε</w:t>
      </w:r>
      <w:r>
        <w:rPr>
          <w:rFonts w:eastAsia="Times New Roman" w:cs="Times New Roman"/>
          <w:szCs w:val="24"/>
        </w:rPr>
        <w:t xml:space="preserve">κριμένο ερώτημα και την περιμένουμε με πολύ ενδιαφέρον εγώ και οι εκατοντάδες χιλιάδες που είχαν ενταχθεί στη ρύθμιση και τώρα βρίσκονται εκτός. </w:t>
      </w:r>
    </w:p>
    <w:p w14:paraId="12AE7472"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2AE7473" w14:textId="77777777" w:rsidR="009D4E92" w:rsidRDefault="00A126CA">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Ευχαριστώ. </w:t>
      </w:r>
    </w:p>
    <w:p w14:paraId="12AE7474" w14:textId="77777777" w:rsidR="009D4E92" w:rsidRDefault="00A126CA">
      <w:pPr>
        <w:spacing w:line="600" w:lineRule="auto"/>
        <w:ind w:firstLine="720"/>
        <w:contextualSpacing/>
        <w:jc w:val="both"/>
        <w:rPr>
          <w:rFonts w:eastAsia="Times New Roman"/>
          <w:bCs/>
          <w:szCs w:val="24"/>
        </w:rPr>
      </w:pPr>
      <w:r>
        <w:rPr>
          <w:rFonts w:eastAsia="Times New Roman"/>
          <w:bCs/>
          <w:szCs w:val="24"/>
        </w:rPr>
        <w:lastRenderedPageBreak/>
        <w:t>Τον λόγο έχει η Υφυπουργός Οικονομι</w:t>
      </w:r>
      <w:r>
        <w:rPr>
          <w:rFonts w:eastAsia="Times New Roman"/>
          <w:bCs/>
          <w:szCs w:val="24"/>
        </w:rPr>
        <w:t xml:space="preserve">κών κ. </w:t>
      </w:r>
      <w:proofErr w:type="spellStart"/>
      <w:r>
        <w:rPr>
          <w:rFonts w:eastAsia="Times New Roman"/>
          <w:bCs/>
          <w:szCs w:val="24"/>
        </w:rPr>
        <w:t>Παπανάτσιου</w:t>
      </w:r>
      <w:proofErr w:type="spellEnd"/>
      <w:r>
        <w:rPr>
          <w:rFonts w:eastAsia="Times New Roman"/>
          <w:bCs/>
          <w:szCs w:val="24"/>
        </w:rPr>
        <w:t>.</w:t>
      </w:r>
    </w:p>
    <w:p w14:paraId="12AE7475" w14:textId="77777777" w:rsidR="009D4E92" w:rsidRDefault="00A126CA">
      <w:pPr>
        <w:spacing w:line="600" w:lineRule="auto"/>
        <w:ind w:firstLine="720"/>
        <w:contextualSpacing/>
        <w:jc w:val="both"/>
        <w:rPr>
          <w:rFonts w:eastAsia="Times New Roman"/>
          <w:bCs/>
          <w:szCs w:val="24"/>
        </w:rPr>
      </w:pPr>
      <w:r>
        <w:rPr>
          <w:rFonts w:eastAsia="Times New Roman"/>
          <w:b/>
          <w:bCs/>
          <w:szCs w:val="24"/>
        </w:rPr>
        <w:t>ΑΙΚΑΤΕΡΙΝΗ ΠΑΠΑΝΑΤΣΙΟΥ (Υφυπουργός Οικονομικών):</w:t>
      </w:r>
      <w:r>
        <w:rPr>
          <w:rFonts w:eastAsia="Times New Roman"/>
          <w:bCs/>
          <w:szCs w:val="24"/>
        </w:rPr>
        <w:t xml:space="preserve"> Σε απάντηση της ερώτησής </w:t>
      </w:r>
      <w:r>
        <w:rPr>
          <w:rFonts w:eastAsia="Times New Roman"/>
          <w:bCs/>
          <w:szCs w:val="24"/>
        </w:rPr>
        <w:t>σας,</w:t>
      </w:r>
      <w:r>
        <w:rPr>
          <w:rFonts w:eastAsia="Times New Roman"/>
          <w:bCs/>
          <w:szCs w:val="24"/>
        </w:rPr>
        <w:t xml:space="preserve"> αναφέρω ότι σαν Υφυπουργός Οικονομικών οφείλω κατ’ αρχ</w:t>
      </w:r>
      <w:r>
        <w:rPr>
          <w:rFonts w:eastAsia="Times New Roman"/>
          <w:bCs/>
          <w:szCs w:val="24"/>
        </w:rPr>
        <w:t>άς</w:t>
      </w:r>
      <w:r>
        <w:rPr>
          <w:rFonts w:eastAsia="Times New Roman"/>
          <w:bCs/>
          <w:szCs w:val="24"/>
        </w:rPr>
        <w:t xml:space="preserve"> να παραθέσω τους νόμους που ισχύουν σήμερα, οι οποίοι δίνουν τη δυνατότητα σε αυτούς που έχουν ληξιπ</w:t>
      </w:r>
      <w:r>
        <w:rPr>
          <w:rFonts w:eastAsia="Times New Roman"/>
          <w:bCs/>
          <w:szCs w:val="24"/>
        </w:rPr>
        <w:t xml:space="preserve">ρόθεσμα χρέη να προβούν σε ρύθμιση των οφειλών τους, έτσι ώστε να μην κινδυνεύουν από κατασχέσεις κινητών, ακινήτων και τραπεζικών λογαριασμών τους. </w:t>
      </w:r>
    </w:p>
    <w:p w14:paraId="12AE7476" w14:textId="77777777" w:rsidR="009D4E92" w:rsidRDefault="00A126CA">
      <w:pPr>
        <w:spacing w:line="600" w:lineRule="auto"/>
        <w:ind w:firstLine="720"/>
        <w:contextualSpacing/>
        <w:jc w:val="both"/>
        <w:rPr>
          <w:rFonts w:eastAsia="Times New Roman"/>
          <w:bCs/>
          <w:szCs w:val="24"/>
        </w:rPr>
      </w:pPr>
      <w:r>
        <w:rPr>
          <w:rFonts w:eastAsia="Times New Roman"/>
          <w:bCs/>
          <w:szCs w:val="24"/>
        </w:rPr>
        <w:t xml:space="preserve">Θα επαναλάβω, λοιπόν, τον ν.4152/2013, όπου προβλέφθηκε η δυνατότητα τμηματικής καταβολής ληξιπρόθεσμων </w:t>
      </w:r>
      <w:r>
        <w:rPr>
          <w:rFonts w:eastAsia="Times New Roman"/>
          <w:bCs/>
          <w:szCs w:val="24"/>
        </w:rPr>
        <w:t xml:space="preserve">οφειλών από δώδεκα έως είκοσι τέσσερις ισόποσες μηνιαίες δόσεις, ενώ με τον ν.4174/2013 προβλέφθηκε η ρύθμιση όλων των οφειλών, ληξιπρόθεσμων και μη, έως είκοσι τέσσερις μηνιαίες δόσεις πάλι. </w:t>
      </w:r>
    </w:p>
    <w:p w14:paraId="12AE7477" w14:textId="77777777" w:rsidR="009D4E92" w:rsidRDefault="00A126CA">
      <w:pPr>
        <w:spacing w:line="600" w:lineRule="auto"/>
        <w:ind w:firstLine="720"/>
        <w:contextualSpacing/>
        <w:jc w:val="both"/>
        <w:rPr>
          <w:rFonts w:eastAsia="Times New Roman"/>
          <w:bCs/>
          <w:szCs w:val="24"/>
        </w:rPr>
      </w:pPr>
      <w:r>
        <w:rPr>
          <w:rFonts w:eastAsia="Times New Roman"/>
          <w:bCs/>
          <w:szCs w:val="24"/>
        </w:rPr>
        <w:t>Γνωρίζω βέβαια πάρα πολύ καλά ότι τα εργαλεία που σήμερα διαθέτ</w:t>
      </w:r>
      <w:r>
        <w:rPr>
          <w:rFonts w:eastAsia="Times New Roman"/>
          <w:bCs/>
          <w:szCs w:val="24"/>
        </w:rPr>
        <w:t>ουμε σίγουρα δεν ικανοποιούν τους πολίτες μας. Ας μην ξεχνάμε όμως ότι η πλειοψηφία της Βουλής ψήφισε μια σειρά νόμους, τους ν.4336, 4337, 4346 του 2015, προκειμένου η χώρα να λάβει οικονομική ενίσχυση από τον ευρωπαϊκό μηχανισμό σταθερότητας και να καταστ</w:t>
      </w:r>
      <w:r>
        <w:rPr>
          <w:rFonts w:eastAsia="Times New Roman"/>
          <w:bCs/>
          <w:szCs w:val="24"/>
        </w:rPr>
        <w:t xml:space="preserve">εί δημοσιονομικά βιώσιμη και να θέσει τις βάσεις για την οικονομική της ανάπτυξη. </w:t>
      </w:r>
    </w:p>
    <w:p w14:paraId="12AE7478" w14:textId="77777777" w:rsidR="009D4E92" w:rsidRDefault="00A126CA">
      <w:pPr>
        <w:spacing w:line="600" w:lineRule="auto"/>
        <w:ind w:firstLine="720"/>
        <w:contextualSpacing/>
        <w:jc w:val="both"/>
        <w:rPr>
          <w:rFonts w:eastAsia="Times New Roman"/>
          <w:bCs/>
          <w:szCs w:val="24"/>
        </w:rPr>
      </w:pPr>
      <w:r>
        <w:rPr>
          <w:rFonts w:eastAsia="Times New Roman"/>
          <w:bCs/>
          <w:szCs w:val="24"/>
        </w:rPr>
        <w:lastRenderedPageBreak/>
        <w:t xml:space="preserve">Στην ερώτησή σας αναφέρεστε επίσης στην απάντηση που λάβατε σε προηγούμενη σχετική ερώτηση και αίτηση κατάθεσης εγγράφων που αφορούσε τις ρυθμίσεις των εκατό δόσεων σύμφωνα </w:t>
      </w:r>
      <w:r>
        <w:rPr>
          <w:rFonts w:eastAsia="Times New Roman"/>
          <w:bCs/>
          <w:szCs w:val="24"/>
        </w:rPr>
        <w:t xml:space="preserve">με τους ν.4305/2014, όπως αναφερθήκατε και πριν, και στον ν.4321/2015. Λέτε λοιπόν ότι από τα στοιχεία που σας παραθέσαμε προκύπτει ότι έχει ήδη </w:t>
      </w:r>
      <w:proofErr w:type="spellStart"/>
      <w:r>
        <w:rPr>
          <w:rFonts w:eastAsia="Times New Roman"/>
          <w:bCs/>
          <w:szCs w:val="24"/>
        </w:rPr>
        <w:t>απενταχθεί</w:t>
      </w:r>
      <w:proofErr w:type="spellEnd"/>
      <w:r>
        <w:rPr>
          <w:rFonts w:eastAsia="Times New Roman"/>
          <w:bCs/>
          <w:szCs w:val="24"/>
        </w:rPr>
        <w:t xml:space="preserve"> από τις ανωτέρω ρυθμίσεις των εκατό δόσεων το 50% των αρχικά ενταχθέντων. </w:t>
      </w:r>
    </w:p>
    <w:p w14:paraId="12AE7479" w14:textId="77777777" w:rsidR="009D4E92" w:rsidRDefault="00A126CA">
      <w:pPr>
        <w:spacing w:line="600" w:lineRule="auto"/>
        <w:ind w:firstLine="720"/>
        <w:contextualSpacing/>
        <w:jc w:val="both"/>
        <w:rPr>
          <w:rFonts w:eastAsia="Times New Roman"/>
          <w:bCs/>
          <w:szCs w:val="24"/>
        </w:rPr>
      </w:pPr>
      <w:r>
        <w:rPr>
          <w:rFonts w:eastAsia="Times New Roman"/>
          <w:bCs/>
          <w:szCs w:val="24"/>
        </w:rPr>
        <w:t>Αρχικά, σύμφωνα με τα στο</w:t>
      </w:r>
      <w:r>
        <w:rPr>
          <w:rFonts w:eastAsia="Times New Roman"/>
          <w:bCs/>
          <w:szCs w:val="24"/>
        </w:rPr>
        <w:t>ιχεία που σας δόθηκαν, ενενήντα χιλιάδες εξακόσιες δύο οφειλές –επαναλαμβάνω- που είχαν αρχικά ενταχθεί στον ν.4305/2014 μετακινήθηκαν στον ν.4321/2015, καθώς ο νόμος της Κυβέρνησής μας ήταν πολύ πιο ευνοϊκός, παρ’ όλο που δεχθήκαμε ιδιαίτερα αρνητική κριτ</w:t>
      </w:r>
      <w:r>
        <w:rPr>
          <w:rFonts w:eastAsia="Times New Roman"/>
          <w:bCs/>
          <w:szCs w:val="24"/>
        </w:rPr>
        <w:t xml:space="preserve">ική από την αντιπολίτευση τότε. </w:t>
      </w:r>
    </w:p>
    <w:p w14:paraId="12AE747A" w14:textId="77777777" w:rsidR="009D4E92" w:rsidRDefault="00A126CA">
      <w:pPr>
        <w:spacing w:line="600" w:lineRule="auto"/>
        <w:ind w:firstLine="720"/>
        <w:contextualSpacing/>
        <w:jc w:val="both"/>
        <w:rPr>
          <w:rFonts w:eastAsia="Times New Roman"/>
          <w:bCs/>
          <w:szCs w:val="24"/>
        </w:rPr>
      </w:pPr>
      <w:r>
        <w:rPr>
          <w:rFonts w:eastAsia="Times New Roman"/>
          <w:bCs/>
          <w:szCs w:val="24"/>
        </w:rPr>
        <w:t>Κατά δεύτερον, στα στοιχεία που σας δόθηκαν δεν υπάρχει διαχωρισμός μεταξύ αυτών που έχασαν τις ρυθμίσεις και αυτών που ολοκλήρωσαν κανονικά το πρόγραμμα που είχαν αρχικά επιλέξει. Τα στοιχεία λοιπόν αφορούν το πλήθος των μ</w:t>
      </w:r>
      <w:r>
        <w:rPr>
          <w:rFonts w:eastAsia="Times New Roman"/>
          <w:bCs/>
          <w:szCs w:val="24"/>
        </w:rPr>
        <w:t xml:space="preserve">οναδικών ΑΦΜ, τα οποία εξακολουθούν να είναι εντός ρύθμισης. Άρα η παρατήρησή σας σχετικά με την απώλεια των ρυθμίσεων από το 50% των αρχικά ενταχθέντων πολιτών δεν ανταποκρίνεται στην πραγματικότητα. </w:t>
      </w:r>
    </w:p>
    <w:p w14:paraId="12AE747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τη στιγμή δεν υπάρχουν τα ανωτέρω αναλυτικά στοιχ</w:t>
      </w:r>
      <w:r>
        <w:rPr>
          <w:rFonts w:eastAsia="Times New Roman" w:cs="Times New Roman"/>
          <w:szCs w:val="24"/>
        </w:rPr>
        <w:t xml:space="preserve">εία, καθώς στην αρχική σας ερώτηση δεν το ζητούσατε, αλλά, αν θέλετε, μπορείτε να τα ζητήσετε και να μιλήσουμε επ’ αυτών. </w:t>
      </w:r>
    </w:p>
    <w:p w14:paraId="12AE747C"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τους χιλιάδες μικρομεσαίους επαγγελματίες, ελεύθερους επαγγελματίες και άλλους οφειλέτες του </w:t>
      </w:r>
      <w:r>
        <w:rPr>
          <w:rFonts w:eastAsia="Times New Roman" w:cs="Times New Roman"/>
          <w:szCs w:val="24"/>
        </w:rPr>
        <w:t>δ</w:t>
      </w:r>
      <w:r>
        <w:rPr>
          <w:rFonts w:eastAsia="Times New Roman" w:cs="Times New Roman"/>
          <w:szCs w:val="24"/>
        </w:rPr>
        <w:t>ημοσίου, που αναφέρατε στην αρχ</w:t>
      </w:r>
      <w:r>
        <w:rPr>
          <w:rFonts w:eastAsia="Times New Roman" w:cs="Times New Roman"/>
          <w:szCs w:val="24"/>
        </w:rPr>
        <w:t>ική σας ερώτηση, θα πρέπει να σας παραπέμψω στο</w:t>
      </w:r>
      <w:r>
        <w:rPr>
          <w:rFonts w:eastAsia="Times New Roman" w:cs="Times New Roman"/>
          <w:szCs w:val="24"/>
        </w:rPr>
        <w:t>ν</w:t>
      </w:r>
      <w:r>
        <w:rPr>
          <w:rFonts w:eastAsia="Times New Roman" w:cs="Times New Roman"/>
          <w:szCs w:val="24"/>
        </w:rPr>
        <w:t xml:space="preserve"> ν.4469/2017 για τον εξωδικαστικό μηχανισμό ρύθμισης οφειλών. Σκοπός του αναφερόμενου νόμου είναι η παροχή ισχυρών κινήτρων και η διάσωση των βιώσιμων επιχειρήσεων μέσω της ρύθμισης οφειλών φυσικών προσώπων μ</w:t>
      </w:r>
      <w:r>
        <w:rPr>
          <w:rFonts w:eastAsia="Times New Roman" w:cs="Times New Roman"/>
          <w:szCs w:val="24"/>
        </w:rPr>
        <w:t xml:space="preserve">ε πτωχευτική ικανότητα και νομικών προσώπων, που αποκτούν εισόδημα από επιχειρηματική δραστηριότητα, με μια εξωδικαστική διαδικασία διαπραγμάτευσης με όλους τους πιστωτές. </w:t>
      </w:r>
    </w:p>
    <w:p w14:paraId="12AE747D"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Αίτηση για υπαγωγή στη διαδικασία μπορεί να υποβάλει κάθε φυσικό πρόσωπο με πτωχευτ</w:t>
      </w:r>
      <w:r>
        <w:rPr>
          <w:rFonts w:eastAsia="Times New Roman" w:cs="Times New Roman"/>
          <w:szCs w:val="24"/>
        </w:rPr>
        <w:t>ική ικανότητα, ατομική επιχείρηση και κάθε νομικό πρόσωπο, που αποκτά εισοδήματα από επιχειρηματική δραστηριότητα, το οποίο έχει φορολογική κατοικία στην Ελλάδα, εφόσον κατά τις 31 Δεκεμβρίου 2016 είχε οφειλή προς χρηματοδοτικό φορέα ή είχε ληξιπρόθεσμες ο</w:t>
      </w:r>
      <w:r>
        <w:rPr>
          <w:rFonts w:eastAsia="Times New Roman" w:cs="Times New Roman"/>
          <w:szCs w:val="24"/>
        </w:rPr>
        <w:t>φειλές προς τη φορολογική διοίκηση ή προς φορέα κοινωνικής ασφάλισης ή προς άλλο νομικό πρόσωπο δημοσίου δικαίου, περιλαμβανομένου των ΟΤΑ, και οι συνο</w:t>
      </w:r>
      <w:r>
        <w:rPr>
          <w:rFonts w:eastAsia="Times New Roman" w:cs="Times New Roman"/>
          <w:szCs w:val="24"/>
        </w:rPr>
        <w:lastRenderedPageBreak/>
        <w:t>λικές προς ρύθμιση οφειλές σε μ</w:t>
      </w:r>
      <w:r>
        <w:rPr>
          <w:rFonts w:eastAsia="Times New Roman" w:cs="Times New Roman"/>
          <w:szCs w:val="24"/>
        </w:rPr>
        <w:t>ί</w:t>
      </w:r>
      <w:r>
        <w:rPr>
          <w:rFonts w:eastAsia="Times New Roman" w:cs="Times New Roman"/>
          <w:szCs w:val="24"/>
        </w:rPr>
        <w:t>α από τις παραπάνω κατηγορίες ή σε συνδυασμό αυτών υπερβαίνουν τις 20 χιλ</w:t>
      </w:r>
      <w:r>
        <w:rPr>
          <w:rFonts w:eastAsia="Times New Roman" w:cs="Times New Roman"/>
          <w:szCs w:val="24"/>
        </w:rPr>
        <w:t xml:space="preserve">ιάδες ευρώ και πληροί συγκεκριμένα κριτήρια </w:t>
      </w:r>
      <w:proofErr w:type="spellStart"/>
      <w:r>
        <w:rPr>
          <w:rFonts w:eastAsia="Times New Roman" w:cs="Times New Roman"/>
          <w:szCs w:val="24"/>
        </w:rPr>
        <w:t>επιλεξιμότητας</w:t>
      </w:r>
      <w:proofErr w:type="spellEnd"/>
      <w:r>
        <w:rPr>
          <w:rFonts w:eastAsia="Times New Roman" w:cs="Times New Roman"/>
          <w:szCs w:val="24"/>
        </w:rPr>
        <w:t xml:space="preserve">. </w:t>
      </w:r>
    </w:p>
    <w:p w14:paraId="12AE747E"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αίτηση για υπαγωγή στη διαδικασία μπορούν να  υποβάλλουν και ελεύθεροι επαγγελματίες με οφειλές ανεξαρτήτου ύψους προς το </w:t>
      </w:r>
      <w:r>
        <w:rPr>
          <w:rFonts w:eastAsia="Times New Roman" w:cs="Times New Roman"/>
          <w:szCs w:val="24"/>
        </w:rPr>
        <w:t>δ</w:t>
      </w:r>
      <w:r>
        <w:rPr>
          <w:rFonts w:eastAsia="Times New Roman" w:cs="Times New Roman"/>
          <w:szCs w:val="24"/>
        </w:rPr>
        <w:t>ημόσιο και τα ασφαλιστικά ταμεία και φυσικά πρόσωπα με πτωχευτικ</w:t>
      </w:r>
      <w:r>
        <w:rPr>
          <w:rFonts w:eastAsia="Times New Roman" w:cs="Times New Roman"/>
          <w:szCs w:val="24"/>
        </w:rPr>
        <w:t xml:space="preserve">ή ικανότητα, ατομικές επιχειρήσεις και νομικά πρόσωπα, που αποκτούν εισόδημα από επιχειρηματική δραστηριότητα με οφειλές προς το </w:t>
      </w:r>
      <w:r>
        <w:rPr>
          <w:rFonts w:eastAsia="Times New Roman" w:cs="Times New Roman"/>
          <w:szCs w:val="24"/>
        </w:rPr>
        <w:t>δ</w:t>
      </w:r>
      <w:r>
        <w:rPr>
          <w:rFonts w:eastAsia="Times New Roman" w:cs="Times New Roman"/>
          <w:szCs w:val="24"/>
        </w:rPr>
        <w:t xml:space="preserve">ημόσιο και τα ασφαλιστικά ταμεία ως 20 χιλιάδες ευρώ. </w:t>
      </w:r>
    </w:p>
    <w:p w14:paraId="12AE747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Κύριε Πρόεδρε, επειδή ο χρόνος μου τέλειωσε, δεν θα καταχραστώ  άλλο το</w:t>
      </w:r>
      <w:r>
        <w:rPr>
          <w:rFonts w:eastAsia="Times New Roman" w:cs="Times New Roman"/>
          <w:szCs w:val="24"/>
        </w:rPr>
        <w:t xml:space="preserve">ν χρόνο, που μου αναλογεί, θα συμπληρώσω στη δευτερολογία. </w:t>
      </w:r>
    </w:p>
    <w:p w14:paraId="12AE7480"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πολύ. </w:t>
      </w:r>
    </w:p>
    <w:p w14:paraId="12AE7481"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Κουτσούκο, έχετε τον λόγο και πάλι για τρία λεπτά. </w:t>
      </w:r>
    </w:p>
    <w:p w14:paraId="12AE7482"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Κυρία Υπουργέ, νομίζω ότι δεν είναι ο χρόνος</w:t>
      </w:r>
      <w:r>
        <w:rPr>
          <w:rFonts w:eastAsia="Times New Roman" w:cs="Times New Roman"/>
          <w:szCs w:val="24"/>
        </w:rPr>
        <w:t>,</w:t>
      </w:r>
      <w:r>
        <w:rPr>
          <w:rFonts w:eastAsia="Times New Roman" w:cs="Times New Roman"/>
          <w:szCs w:val="24"/>
        </w:rPr>
        <w:t xml:space="preserve"> που δεν σας επέτρεψε να μου απαντήσετε, είναι ή ότι δεν θέλετε ή ότι δεν σας αφήνουν, διότι σπαταλήσατε το χρόνο σας να μας περιγράφετε τους νόμους, που ισχύουν, τις διαδικασίες, που έχουν ακολουθηθεί και πώς κάποιος με βάση τις πάγιες διατάξεις, εφόσον </w:t>
      </w:r>
      <w:proofErr w:type="spellStart"/>
      <w:r>
        <w:rPr>
          <w:rFonts w:eastAsia="Times New Roman" w:cs="Times New Roman"/>
          <w:szCs w:val="24"/>
        </w:rPr>
        <w:t>α</w:t>
      </w:r>
      <w:r>
        <w:rPr>
          <w:rFonts w:eastAsia="Times New Roman" w:cs="Times New Roman"/>
          <w:szCs w:val="24"/>
        </w:rPr>
        <w:t>πεντάχθηκε</w:t>
      </w:r>
      <w:proofErr w:type="spellEnd"/>
      <w:r>
        <w:rPr>
          <w:rFonts w:eastAsia="Times New Roman" w:cs="Times New Roman"/>
          <w:szCs w:val="24"/>
        </w:rPr>
        <w:t xml:space="preserve"> από τις ευνοϊκές ρυθμίσεις των εκατό δόσεων, μπορεί να πάει να ρυθμίσει τις οφειλές του σε δώδεκα ή σε είκοσι τέσσερις δόσεις. </w:t>
      </w:r>
    </w:p>
    <w:p w14:paraId="12AE7483"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σας ρωτήσαμε αυτό. Σας ρωτήσαμε πάρα πολύ συγκεκριμένα. Δεν μπόρεσαν να ανταποκριθούν στις εκατό δόσεις. Υπάρχουν</w:t>
      </w:r>
      <w:r>
        <w:rPr>
          <w:rFonts w:eastAsia="Times New Roman" w:cs="Times New Roman"/>
          <w:szCs w:val="24"/>
        </w:rPr>
        <w:t xml:space="preserve">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η έλλειψη ρευστότητας, η κρίση στην αγορά. Θα τους αφήσουμε να πεθάνουν; Θα επιχειρούμε μέσω των πλειστηριασμών και των κατασχέσεων στους ατομικούς τους λογαριασμούς ή θα τους δώσουμε μια δεύτερη ευκαιρία; Αυτό είναι το ερώτημα. </w:t>
      </w:r>
    </w:p>
    <w:p w14:paraId="12AE7484"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 xml:space="preserve">ξέρω αν σας ικανοποιεί το γεγονός ότι έχει </w:t>
      </w:r>
      <w:proofErr w:type="spellStart"/>
      <w:r>
        <w:rPr>
          <w:rFonts w:eastAsia="Times New Roman" w:cs="Times New Roman"/>
          <w:szCs w:val="24"/>
        </w:rPr>
        <w:t>απενταχθεί</w:t>
      </w:r>
      <w:proofErr w:type="spellEnd"/>
      <w:r>
        <w:rPr>
          <w:rFonts w:eastAsia="Times New Roman" w:cs="Times New Roman"/>
          <w:szCs w:val="24"/>
        </w:rPr>
        <w:t xml:space="preserve"> περίπου το 50%. Εσείς μου λέτε ότι μέσα σε αυτόν τον αριθμό είναι και αυτοί, που ολοκλήρωσαν τις υποχρεώσεις τους. Μπορείτε να μας πείτε ακριβώς τα στοιχεία, ώστε να διαπιστώσουμε ότι αυτοί</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απεντάχ</w:t>
      </w:r>
      <w:r>
        <w:rPr>
          <w:rFonts w:eastAsia="Times New Roman" w:cs="Times New Roman"/>
          <w:szCs w:val="24"/>
        </w:rPr>
        <w:t>θηκαν</w:t>
      </w:r>
      <w:proofErr w:type="spellEnd"/>
      <w:r>
        <w:rPr>
          <w:rFonts w:eastAsia="Times New Roman" w:cs="Times New Roman"/>
          <w:szCs w:val="24"/>
        </w:rPr>
        <w:t xml:space="preserve"> δεν είναι 50%, είναι 40%, είναι κάτι παρακάτω. Πολύ ωραία. Έτσι και αλλιώς ο αριθμός είναι πάρα πολύ μεγάλος. Είναι ιδιαίτερα σημαντικός για την οικονομική δραστηριότητα της χώρας, αλλά και ένας να είναι, είναι πολύ σημαντικός για τον ίδιο και τη ζωή</w:t>
      </w:r>
      <w:r>
        <w:rPr>
          <w:rFonts w:eastAsia="Times New Roman" w:cs="Times New Roman"/>
          <w:szCs w:val="24"/>
        </w:rPr>
        <w:t xml:space="preserve"> του. </w:t>
      </w:r>
    </w:p>
    <w:p w14:paraId="12AE7485"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Μας παραπέμπετε στον νόμο για τον εξωδικαστικό συμβιβασμό. Ο νόμος για τον εξωδικαστικό συμβιβασμό έχει βαλτώσει: η γνωστή πλατφόρμα, οι διαμεσολαβητές, οι εξαιρέσεις, τρία χρόνια κερδοφορία και οι άλλοι περιορισμοί. Και κάθε τρεις και λίγο λέει η Κ</w:t>
      </w:r>
      <w:r>
        <w:rPr>
          <w:rFonts w:eastAsia="Times New Roman" w:cs="Times New Roman"/>
          <w:szCs w:val="24"/>
        </w:rPr>
        <w:t xml:space="preserve">υβέρνηση σας για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w:t>
      </w:r>
    </w:p>
    <w:p w14:paraId="12AE7486"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διαδικασία δεν θα αφορά, κυρία Υπουργέ, τα φυσικά πρόσωπα, που δεν έχουν επαγγελματική ιδιότητα. Ξέρετε πολύ καλά ότι τα φυσικά πρόσωπα χρωστούν φόρο εισοδήματος, χρωστούν ΕΝΦΙΑ, χρωστούν φόρους κληρονομιά</w:t>
      </w:r>
      <w:r>
        <w:rPr>
          <w:rFonts w:eastAsia="Times New Roman" w:cs="Times New Roman"/>
          <w:szCs w:val="24"/>
        </w:rPr>
        <w:t xml:space="preserve">ς και δεν αποδέχονται τις κληρονομίες, τις εγκαταλείπουν. Άρα, πρέπει κάτι να κάνετε. </w:t>
      </w:r>
    </w:p>
    <w:p w14:paraId="12AE7487"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Θέλω να σας παρακαλέσω στο βαθμό, που δεν είναι είστε σήμερα έτοιμοι –το καταλαβαίνω αυτό- να πείτε έστω κάτι, ότι θα το μελετήσετε, ότι θα το θέσετε στους θεσμούς, αλλά</w:t>
      </w:r>
      <w:r>
        <w:rPr>
          <w:rFonts w:eastAsia="Times New Roman" w:cs="Times New Roman"/>
          <w:szCs w:val="24"/>
        </w:rPr>
        <w:t xml:space="preserve"> η πρώτη σας απάντηση είναι ή ότι δεν θέλετε ή ότι δεν σας αφήνουν. </w:t>
      </w:r>
    </w:p>
    <w:p w14:paraId="12AE7488"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Πείτε ποια είναι η πολιτική σας άποψη για να ξέρουμε και εμείς, να ξέρει και  κόσμος με ποιον τρόπο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αντιμετωπίζει αυτούς τους ταλαίπωρους πολίτες. </w:t>
      </w:r>
    </w:p>
    <w:p w14:paraId="12AE7489"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Ευχαριστώ</w:t>
      </w:r>
      <w:r>
        <w:rPr>
          <w:rFonts w:eastAsia="Times New Roman" w:cs="Times New Roman"/>
          <w:szCs w:val="24"/>
        </w:rPr>
        <w:t>, κύριε Πρόεδρε.</w:t>
      </w:r>
    </w:p>
    <w:p w14:paraId="12AE748A"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Προτού σας δώσω τον λόγο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θα ήθελα να ανακοινώσω προς το Σώμα ότι η Διαρκής Επιτροπή Παραγωγής και Εμπορίου καταθέτει την έκθεσή της, στο σχέδιο νόμου του Υπουργείου Οικονομίας και Ανάπτυξ</w:t>
      </w:r>
      <w:r>
        <w:rPr>
          <w:rFonts w:eastAsia="Times New Roman" w:cs="Times New Roman"/>
          <w:szCs w:val="24"/>
        </w:rPr>
        <w:t>ης</w:t>
      </w:r>
      <w:r>
        <w:rPr>
          <w:rFonts w:eastAsia="Times New Roman" w:cs="Times New Roman"/>
          <w:szCs w:val="24"/>
        </w:rPr>
        <w:t>:</w:t>
      </w:r>
      <w:r>
        <w:rPr>
          <w:rFonts w:eastAsia="Times New Roman" w:cs="Times New Roman"/>
          <w:szCs w:val="24"/>
        </w:rPr>
        <w:t xml:space="preserve"> «Άσκηση Υπαίθριων Εμπορικών Δραστηριοτήτων, εκσυγχρονισμός της επιμελητηριακής νομοθεσίας και άλλες διατάξεις». </w:t>
      </w:r>
    </w:p>
    <w:p w14:paraId="12AE748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έχω την τιμή να γνωρίσω στο Σώμα ότι </w:t>
      </w:r>
      <w:r>
        <w:rPr>
          <w:rFonts w:eastAsia="Times New Roman" w:cs="Times New Roman"/>
          <w:szCs w:val="24"/>
        </w:rPr>
        <w:t xml:space="preserve">τη συνεδρίασή μας παρακολουθεί </w:t>
      </w:r>
      <w:r>
        <w:rPr>
          <w:rFonts w:eastAsia="Times New Roman" w:cs="Times New Roman"/>
          <w:szCs w:val="24"/>
        </w:rPr>
        <w:t xml:space="preserve">από τα κάτω δυτικά </w:t>
      </w:r>
      <w:r>
        <w:rPr>
          <w:rFonts w:eastAsia="Times New Roman" w:cs="Times New Roman"/>
          <w:szCs w:val="24"/>
        </w:rPr>
        <w:t xml:space="preserve">θεωρεία </w:t>
      </w:r>
      <w:r>
        <w:rPr>
          <w:rFonts w:eastAsia="Times New Roman" w:cs="Times New Roman"/>
          <w:szCs w:val="24"/>
        </w:rPr>
        <w:t>, αφού προηγουμένως ξεναγήθηκ</w:t>
      </w:r>
      <w:r>
        <w:rPr>
          <w:rFonts w:eastAsia="Times New Roman" w:cs="Times New Roman"/>
          <w:szCs w:val="24"/>
        </w:rPr>
        <w:t>ε</w:t>
      </w:r>
      <w:r>
        <w:rPr>
          <w:rFonts w:eastAsia="Times New Roman" w:cs="Times New Roman"/>
          <w:szCs w:val="24"/>
        </w:rPr>
        <w:t xml:space="preserve"> στην </w:t>
      </w:r>
      <w:r>
        <w:rPr>
          <w:rFonts w:eastAsia="Times New Roman" w:cs="Times New Roman"/>
          <w:szCs w:val="24"/>
        </w:rPr>
        <w:t>έκθεση της αίθουσας «ΕΛΕΥΘΕΡΙΟΣ ΒΕΝΙΖΕΛΟΣ» και ενημερώθηκ</w:t>
      </w:r>
      <w:r>
        <w:rPr>
          <w:rFonts w:eastAsia="Times New Roman" w:cs="Times New Roman"/>
          <w:szCs w:val="24"/>
        </w:rPr>
        <w:t>ε</w:t>
      </w:r>
      <w:r>
        <w:rPr>
          <w:rFonts w:eastAsia="Times New Roman" w:cs="Times New Roman"/>
          <w:szCs w:val="24"/>
        </w:rPr>
        <w:t xml:space="preserve"> για την ιστορία του κτηρίου 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ενδεκαμελής αντιπροσωπεία του Υπουργείου Οικονομικών του κρατιδίου του Βρανδεμβούργου της Γερμανίας και του ελληνικού</w:t>
      </w:r>
      <w:r>
        <w:rPr>
          <w:rFonts w:eastAsia="Times New Roman" w:cs="Times New Roman"/>
          <w:szCs w:val="24"/>
        </w:rPr>
        <w:t xml:space="preserve"> Υπουργείου Οικονομικών.</w:t>
      </w:r>
    </w:p>
    <w:p w14:paraId="12AE748C"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12AE748D" w14:textId="77777777" w:rsidR="009D4E92" w:rsidRDefault="00A126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2AE748E"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w:t>
      </w:r>
    </w:p>
    <w:p w14:paraId="12AE748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Ευχαριστώ, κύριε Πρόεδρε.</w:t>
      </w:r>
    </w:p>
    <w:p w14:paraId="12AE7490"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να καλωσορίσω κι εγώ την αντιπροσωπεία του Υπουργείου Οικονομικών του Βρανδεμβούργου. Είναι επίσημα καλεσμένοι του Υπουργείου μας για ένα διήμερο. </w:t>
      </w:r>
    </w:p>
    <w:p w14:paraId="12AE7491"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Κύριε Κουτσούκο, σε συνέχεια αυτών</w:t>
      </w:r>
      <w:r>
        <w:rPr>
          <w:rFonts w:eastAsia="Times New Roman" w:cs="Times New Roman"/>
          <w:szCs w:val="24"/>
        </w:rPr>
        <w:t>,</w:t>
      </w:r>
      <w:r>
        <w:rPr>
          <w:rFonts w:eastAsia="Times New Roman" w:cs="Times New Roman"/>
          <w:szCs w:val="24"/>
        </w:rPr>
        <w:t xml:space="preserve"> που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συνεχίζω την αναφορά μου στο ν.446</w:t>
      </w:r>
      <w:r>
        <w:rPr>
          <w:rFonts w:eastAsia="Times New Roman" w:cs="Times New Roman"/>
          <w:szCs w:val="24"/>
        </w:rPr>
        <w:t xml:space="preserve">9 για τον εξωδικαστικό μηχανισμό. Θεωρώ ότι δίνει ανάσα σε πολλούς επιχειρηματίες και αποτελεί ένα πολύ σημαντικό μέσο στήριξης των υγειών επιχειρήσεων της χώρας μας. </w:t>
      </w:r>
    </w:p>
    <w:p w14:paraId="12AE7492"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Ας δούμε τι επιτυγχάνεται με αυτές τις ρυθμίσεις: Η δυνατότητα διαγραφής προστίμων, προσ</w:t>
      </w:r>
      <w:r>
        <w:rPr>
          <w:rFonts w:eastAsia="Times New Roman" w:cs="Times New Roman"/>
          <w:szCs w:val="24"/>
        </w:rPr>
        <w:t>αυξήσεων και βασικής οφειλής κεφαλαίου αρχικά βεβαιωμένης οφειλής. Το πάγωμα προστίμων, προσαυξήσεων και τόκων εκπρόθεσμης καταβολής από την έναρξη της σύμβασης και κατά τη διάρκεια αυτής. Η χορήγηση φορολογικής ενημερότητας, γιατί οι ρυθμισμένες με τη σύμ</w:t>
      </w:r>
      <w:r>
        <w:rPr>
          <w:rFonts w:eastAsia="Times New Roman" w:cs="Times New Roman"/>
          <w:szCs w:val="24"/>
        </w:rPr>
        <w:t>βαση οφειλές θεωρούνται νόμιμα τακτοποιημένες. Η ρύθμιση αποπληρωμής των οφειλών μέχρι εκατό μηνιαίες δόσεις, με ελάχιστη μηνιαία καταβολή τα 50 ευρώ. Η αναστολή των μέτρων, όπως πραγματικά αναφέρατε κι εσείς, ατομικής και συλλογικής αναγκαστικής εκτέλεσης</w:t>
      </w:r>
      <w:r>
        <w:rPr>
          <w:rFonts w:eastAsia="Times New Roman" w:cs="Times New Roman"/>
          <w:szCs w:val="24"/>
        </w:rPr>
        <w:t>, καθώς και της λήψης οποιουδήποτε ασφαλιστικού μέτρου κατά του οφειλέτη, πλειστηριασμοί, κατασχέσεις κ.λπ.</w:t>
      </w:r>
      <w:r>
        <w:rPr>
          <w:rFonts w:eastAsia="Times New Roman" w:cs="Times New Roman"/>
          <w:szCs w:val="24"/>
        </w:rPr>
        <w:t>.</w:t>
      </w:r>
      <w:r>
        <w:rPr>
          <w:rFonts w:eastAsia="Times New Roman" w:cs="Times New Roman"/>
          <w:szCs w:val="24"/>
        </w:rPr>
        <w:t xml:space="preserve"> Η αναστολή της ποινικής δίωξης. Η χορήγηση χρηματοδότησης στην επιχείρηση σε περίπτωση συμφωνίας του 60% των συμμετοχών των πιστωτών. Ήδη έχει εκδο</w:t>
      </w:r>
      <w:r>
        <w:rPr>
          <w:rFonts w:eastAsia="Times New Roman" w:cs="Times New Roman"/>
          <w:szCs w:val="24"/>
        </w:rPr>
        <w:t>θεί η ΠΟΛ 1105/17, σχετικά με την ένταξη οφειλών προς το δημόσιο στον εξωδικαστικό μηχανισμό ρύθμισης για τα φυσικά πρόσωπα με πτωχευτική ικανότητα και τα νομικά πρόσωπα που αποκτούν εισόδημα από επιχειρηματική δραστηριότητα άνω των 20.000 ευρώ.</w:t>
      </w:r>
    </w:p>
    <w:p w14:paraId="12AE7493"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Επίσης, έχ</w:t>
      </w:r>
      <w:r>
        <w:rPr>
          <w:rFonts w:eastAsia="Times New Roman" w:cs="Times New Roman"/>
          <w:szCs w:val="24"/>
        </w:rPr>
        <w:t xml:space="preserve">ει εκδοθεί από τον </w:t>
      </w:r>
      <w:r>
        <w:rPr>
          <w:rFonts w:eastAsia="Times New Roman" w:cs="Times New Roman"/>
          <w:szCs w:val="24"/>
        </w:rPr>
        <w:t>δ</w:t>
      </w:r>
      <w:r>
        <w:rPr>
          <w:rFonts w:eastAsia="Times New Roman" w:cs="Times New Roman"/>
          <w:szCs w:val="24"/>
        </w:rPr>
        <w:t>ιοικητή της Ανεξάρτητης Αρχής Δημοσίων Εσόδων σχετική εγκύκλιος, η 1124/17, για την εφαρμογή του νόμου και της υπουργικής απόφασης.</w:t>
      </w:r>
    </w:p>
    <w:p w14:paraId="12AE7494"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Επίκειται, τέλος, έκδοση απόφασης του Υπουργείου </w:t>
      </w:r>
      <w:r>
        <w:rPr>
          <w:rFonts w:eastAsia="Times New Roman" w:cs="Times New Roman"/>
          <w:szCs w:val="24"/>
        </w:rPr>
        <w:t>μας,</w:t>
      </w:r>
      <w:r>
        <w:rPr>
          <w:rFonts w:eastAsia="Times New Roman" w:cs="Times New Roman"/>
          <w:szCs w:val="24"/>
        </w:rPr>
        <w:t xml:space="preserve"> που θα αφορά ελεύθερους επαγγελματίες που δεν έχου</w:t>
      </w:r>
      <w:r>
        <w:rPr>
          <w:rFonts w:eastAsia="Times New Roman" w:cs="Times New Roman"/>
          <w:szCs w:val="24"/>
        </w:rPr>
        <w:t>ν πτωχευτική ικανότητα για ρύθμιση οφειλών, ανεξαρτήτως ύψους, προς το δημόσιο και τα ασφαλιστικά ταμεία, καθώς και τα φυσικά πρόσωπα με πτωχευτική ικανότητα, ατομικές επιχειρήσεις και νομικά πρόσωπα</w:t>
      </w:r>
      <w:r>
        <w:rPr>
          <w:rFonts w:eastAsia="Times New Roman" w:cs="Times New Roman"/>
          <w:szCs w:val="24"/>
        </w:rPr>
        <w:t>,</w:t>
      </w:r>
      <w:r>
        <w:rPr>
          <w:rFonts w:eastAsia="Times New Roman" w:cs="Times New Roman"/>
          <w:szCs w:val="24"/>
        </w:rPr>
        <w:t xml:space="preserve"> που αποκτούν εισόδημα από επιχειρηματική δραστηριότητα,</w:t>
      </w:r>
      <w:r>
        <w:rPr>
          <w:rFonts w:eastAsia="Times New Roman" w:cs="Times New Roman"/>
          <w:szCs w:val="24"/>
        </w:rPr>
        <w:t xml:space="preserve"> με οφειλές προς το δημόσιο και τα ασφαλιστικά ταμεία έως 20.000 ευρώ.</w:t>
      </w:r>
    </w:p>
    <w:p w14:paraId="12AE7495"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Ως προς τους λοιπούς οφειλέτες του δημοσίου, όταν ολοκληρωθεί η διαδικασία του εξωδικαστικού μηχανισμού και αντληθούν τα απαραίτητα συμπεράσματα, σκοπός της Κυβέρνησής μας και ειδικότερ</w:t>
      </w:r>
      <w:r>
        <w:rPr>
          <w:rFonts w:eastAsia="Times New Roman" w:cs="Times New Roman"/>
          <w:szCs w:val="24"/>
        </w:rPr>
        <w:t xml:space="preserve">α του Υπουργείου μας, είναι να βρεθεί ο βέλτιστος τρόπος για την κάλυψη των αναγκών των φορολογουμένων, με γνώμονα την ενίσχυση των φορολογικών εσόδων και μέσα στο πλαίσιο της τρέχουσας δημοσιονομικής κατάστασης της χώρας. </w:t>
      </w:r>
    </w:p>
    <w:p w14:paraId="12AE7496"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2AE7497"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(Δημήτριος Κρεμαστινός): </w:t>
      </w:r>
      <w:r>
        <w:rPr>
          <w:rFonts w:eastAsia="Times New Roman" w:cs="Times New Roman"/>
          <w:szCs w:val="24"/>
        </w:rPr>
        <w:t>Κι εγώ σας ευχαριστώ.</w:t>
      </w:r>
    </w:p>
    <w:p w14:paraId="12AE7498"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πρώτη με αριθμό 204/31-10-2017 επίκαιρη ερώτηση δεύτερου κύκλου του Β΄ Αντιπροέδρου της Βουλής και Βουλευτή Αιτωλοακαρνανίας του Συνασπισμού Ριζοσπαστικής Αριστεράς κ. Γεωργίου Βαρεμέν</w:t>
      </w:r>
      <w:r>
        <w:rPr>
          <w:rFonts w:eastAsia="Times New Roman" w:cs="Times New Roman"/>
          <w:szCs w:val="24"/>
        </w:rPr>
        <w:t xml:space="preserve">ου προς τον Υπουργό Παιδείας, Έρευνας και Θρησκευμάτων, με θέμα: «Λειτουργικά κενά στο Μουσικό Σχολείο Αγρινίου». </w:t>
      </w:r>
    </w:p>
    <w:p w14:paraId="12AE7499"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απαντήσει ο Υπουργός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w:t>
      </w:r>
    </w:p>
    <w:p w14:paraId="12AE749A"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Ορίστε, κύριε Αντιπρόεδρε, έχετε τον λόγο.</w:t>
      </w:r>
    </w:p>
    <w:p w14:paraId="12AE749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ΓΕΩΡΓΙΟΣ ΒΑΡΕΜΕΝΟΣ (Β΄ Αν</w:t>
      </w:r>
      <w:r>
        <w:rPr>
          <w:rFonts w:eastAsia="Times New Roman" w:cs="Times New Roman"/>
          <w:b/>
          <w:szCs w:val="24"/>
        </w:rPr>
        <w:t xml:space="preserve">τιπρόεδρος της Βουλής): </w:t>
      </w:r>
      <w:r>
        <w:rPr>
          <w:rFonts w:eastAsia="Times New Roman" w:cs="Times New Roman"/>
          <w:szCs w:val="24"/>
        </w:rPr>
        <w:t>Ευχαριστώ, κύριε Πρόεδρε.</w:t>
      </w:r>
    </w:p>
    <w:p w14:paraId="12AE749C"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θα αναφερθώ προεισαγωγικά, τουλάχιστον, στη σημασία που έχουν τα μουσικά σχολεία για τον επιπρόσθετο λόγο ότι είμαι βέβαιος πως έχετε απόλυτη συνείδηση και γνώση αυτού του ρόλου αυτών των</w:t>
      </w:r>
      <w:r>
        <w:rPr>
          <w:rFonts w:eastAsia="Times New Roman" w:cs="Times New Roman"/>
          <w:szCs w:val="24"/>
        </w:rPr>
        <w:t xml:space="preserve"> σχολείων κυρίως στην περιφέρεια. </w:t>
      </w:r>
    </w:p>
    <w:p w14:paraId="12AE749D"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Στο Αγρίνιο λειτουργεί ένα </w:t>
      </w:r>
      <w:r>
        <w:rPr>
          <w:rFonts w:eastAsia="Times New Roman" w:cs="Times New Roman"/>
          <w:szCs w:val="24"/>
        </w:rPr>
        <w:t>μ</w:t>
      </w:r>
      <w:r>
        <w:rPr>
          <w:rFonts w:eastAsia="Times New Roman" w:cs="Times New Roman"/>
          <w:szCs w:val="24"/>
        </w:rPr>
        <w:t xml:space="preserve">ουσικό </w:t>
      </w:r>
      <w:r>
        <w:rPr>
          <w:rFonts w:eastAsia="Times New Roman" w:cs="Times New Roman"/>
          <w:szCs w:val="24"/>
        </w:rPr>
        <w:t>σ</w:t>
      </w:r>
      <w:r>
        <w:rPr>
          <w:rFonts w:eastAsia="Times New Roman" w:cs="Times New Roman"/>
          <w:szCs w:val="24"/>
        </w:rPr>
        <w:t>χολείο από το 1997 μέσα σε άρτιες, πολύ καλές, θα έλεγα, για τα δεδομένα της χώρας κτιριακές εγκαταστάσεις. Προσφέρει μουσική παιδεία, αλλά και γνώσεις που θα είναι χρήσιμες για ανώτερε</w:t>
      </w:r>
      <w:r>
        <w:rPr>
          <w:rFonts w:eastAsia="Times New Roman" w:cs="Times New Roman"/>
          <w:szCs w:val="24"/>
        </w:rPr>
        <w:t>ς ή ανώτατες σπουδές, αλλά και για επαγγελματική αποκατάσταση, μέσα στο ασφυκτικό πλαίσιο της κρίσης στη χώρα μας, το οποίο όλοι γνωρίζουμε.</w:t>
      </w:r>
    </w:p>
    <w:p w14:paraId="12AE749E"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το </w:t>
      </w:r>
      <w:r>
        <w:rPr>
          <w:rFonts w:eastAsia="Times New Roman" w:cs="Times New Roman"/>
          <w:szCs w:val="24"/>
        </w:rPr>
        <w:t>σ</w:t>
      </w:r>
      <w:r>
        <w:rPr>
          <w:rFonts w:eastAsia="Times New Roman" w:cs="Times New Roman"/>
          <w:szCs w:val="24"/>
        </w:rPr>
        <w:t>χολείο είναι και ένας ζωντανός παράγοντας, παρών στην πολιτιστική ζωή της περιφέρειάς μας. Έχει τ</w:t>
      </w:r>
      <w:r>
        <w:rPr>
          <w:rFonts w:eastAsia="Times New Roman" w:cs="Times New Roman"/>
          <w:szCs w:val="24"/>
        </w:rPr>
        <w:t xml:space="preserve">ριακόσιους εβδομήντα δύο μαθητές και έντεκα μόνιμους καθηγητές. Παίρνει μέρος σε προγράμματα, εκπονεί προγράμματα, εργασίες των μαθητών έχουν βραβευτεί στο εξωτερικό </w:t>
      </w:r>
      <w:r>
        <w:rPr>
          <w:rFonts w:eastAsia="Times New Roman" w:cs="Times New Roman"/>
          <w:szCs w:val="24"/>
        </w:rPr>
        <w:lastRenderedPageBreak/>
        <w:t xml:space="preserve">και αυτό το </w:t>
      </w:r>
      <w:r>
        <w:rPr>
          <w:rFonts w:eastAsia="Times New Roman" w:cs="Times New Roman"/>
          <w:szCs w:val="24"/>
        </w:rPr>
        <w:t>σ</w:t>
      </w:r>
      <w:r>
        <w:rPr>
          <w:rFonts w:eastAsia="Times New Roman" w:cs="Times New Roman"/>
          <w:szCs w:val="24"/>
        </w:rPr>
        <w:t>χολείο βρίσκεται σε μόνιμη επαφή και συνεργασία με αντίστοιχα σχολεία του εξω</w:t>
      </w:r>
      <w:r>
        <w:rPr>
          <w:rFonts w:eastAsia="Times New Roman" w:cs="Times New Roman"/>
          <w:szCs w:val="24"/>
        </w:rPr>
        <w:t>τερικού και τέτοιου είδους οργανισμούς.</w:t>
      </w:r>
    </w:p>
    <w:p w14:paraId="12AE749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αυτή η λειτουργία του υπονομεύεται από ορισμένα λειτουργικά κενά που υπάρχουν στο </w:t>
      </w:r>
      <w:r>
        <w:rPr>
          <w:rFonts w:eastAsia="Times New Roman" w:cs="Times New Roman"/>
          <w:szCs w:val="24"/>
        </w:rPr>
        <w:t>σ</w:t>
      </w:r>
      <w:r>
        <w:rPr>
          <w:rFonts w:eastAsia="Times New Roman" w:cs="Times New Roman"/>
          <w:szCs w:val="24"/>
        </w:rPr>
        <w:t>χολείο, παρά το γεγονός -και πρέπει να το πω και να το αναγνωρίσω και να το υπογραμμίσω- ότι στις 10 Οκτωβρίου πήγαν δεκαοκτώ κ</w:t>
      </w:r>
      <w:r>
        <w:rPr>
          <w:rFonts w:eastAsia="Times New Roman" w:cs="Times New Roman"/>
          <w:szCs w:val="24"/>
        </w:rPr>
        <w:t xml:space="preserve">αθηγητές, δεκαέξι πλήρους απασχόλησης και δύο όχι πλήρους απασχόλησης, αλλά -ας το πούμε έτσι- μερικής απασχόλησης. </w:t>
      </w:r>
    </w:p>
    <w:p w14:paraId="12AE74A0"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Παρά, λοιπόν, αυτό το γεγονός, το οποίο και αναγνωρίζω και υπογραμμίζω, παραμένουν λειτουργικά κενά και είναι επιτακτική ανάγκη να καλυφθού</w:t>
      </w:r>
      <w:r>
        <w:rPr>
          <w:rFonts w:eastAsia="Times New Roman" w:cs="Times New Roman"/>
          <w:szCs w:val="24"/>
        </w:rPr>
        <w:t xml:space="preserve">ν, διότι τα παιδιά συγκεκριμένων ειδικοτήτων, τις οποίες αναφέρω στην ερώτησή μου, αλλά και σε ένα χαρτί που έστειλαν οι αρμόδιοι του σχολείου, δεν κάνουν συγκεκριμένα μαθήματα. </w:t>
      </w:r>
    </w:p>
    <w:p w14:paraId="12AE74A1"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Είναι κρίμα, κύριε Καθηγητά, μετά την προσπάθεια που σας είπα, με τον διορισμ</w:t>
      </w:r>
      <w:r>
        <w:rPr>
          <w:rFonts w:eastAsia="Times New Roman" w:cs="Times New Roman"/>
          <w:szCs w:val="24"/>
        </w:rPr>
        <w:t>ό των δεκαοκτώ καθηγητών, να ακυρώνεται έστω και μερικώς αυτή η καλή πρωτοβουλία. Είναι κρίμα να μην τη συμπληρώσουμε, ώστε να καλύψουμε τις κενές διδακτικές ώρες και να μην αφήσουμε αυτά τα παιδιά μετέωρα από την ειδική γνώση που έχουν ανάγκη, με την αποσ</w:t>
      </w:r>
      <w:r>
        <w:rPr>
          <w:rFonts w:eastAsia="Times New Roman" w:cs="Times New Roman"/>
          <w:szCs w:val="24"/>
        </w:rPr>
        <w:t>τολή</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έξι λειτουργών ειδικής κατηγορίας και κάποιων ωρομίσθιων, για να καλυφθούν τα κενά.</w:t>
      </w:r>
    </w:p>
    <w:p w14:paraId="12AE74A2"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2AE74A3"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Με αυτά που σας ανέφερα θέλω να μου πείτε τι σκοπεύετε να κάνετε, ούτως ώστε να αποκατασταθεί αυτή η δυσλειτουργία, που στη ζωή των παιδιών είναι κάτι σημαντικό και τι σκοπεύετε να κάνετε γενικότερα για την ενίσχυση του ρόλου αυτών των σχολείων, των οποίων</w:t>
      </w:r>
      <w:r>
        <w:rPr>
          <w:rFonts w:eastAsia="Times New Roman" w:cs="Times New Roman"/>
          <w:szCs w:val="24"/>
        </w:rPr>
        <w:t xml:space="preserve"> τον ρόλο περιέγραψα και θα το κάνω, εάν μπορέσω, και στη δευτερολογία μου. </w:t>
      </w:r>
    </w:p>
    <w:p w14:paraId="12AE74A4"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 για τρία λεπτά.</w:t>
      </w:r>
    </w:p>
    <w:p w14:paraId="12AE74A5"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Η ερώτηση του κ. Βαρεμένου,</w:t>
      </w:r>
      <w:r>
        <w:rPr>
          <w:rFonts w:eastAsia="Times New Roman" w:cs="Times New Roman"/>
          <w:szCs w:val="24"/>
        </w:rPr>
        <w:t xml:space="preserve"> προφανώς, έχει διάφορες διαστάσεις, με τις οποίες όχι μόνο συμφωνούμε, αλλά υπερθεματίζουμε κιόλας. Ο θεσμός και των μουσικών σχολείων, αλλά και των καλλιτεχνικών σχολείων είναι ένας θεσμός ο οποίος πρέπει να αναβαθμιστεί. Αναβάθμιση σημαίνει και ενίσχυση</w:t>
      </w:r>
      <w:r>
        <w:rPr>
          <w:rFonts w:eastAsia="Times New Roman" w:cs="Times New Roman"/>
          <w:szCs w:val="24"/>
        </w:rPr>
        <w:t xml:space="preserve"> της λειτουργίας των ήδη υπαρχόντων σχολείων, αλλά προφανώς και δημιουργία νέων σχολείων, διότι φαίνεται ότι υπάρχει μια πάρα πολύ μεγάλη ζήτηση στην κοινωνία μας για τέτοια σχολεία. </w:t>
      </w:r>
    </w:p>
    <w:p w14:paraId="12AE74A6"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Φέτος, έχουμε ήδη ιδρύσει κάποια καινούργια. Μελετάμε την ίδρυση ακόμη π</w:t>
      </w:r>
      <w:r>
        <w:rPr>
          <w:rFonts w:eastAsia="Times New Roman" w:cs="Times New Roman"/>
          <w:szCs w:val="24"/>
        </w:rPr>
        <w:t xml:space="preserve">ερισσοτέρων του χρόνου, αλλά βεβαίως εάν δεν στελεχωθούν, όπως </w:t>
      </w:r>
      <w:r>
        <w:rPr>
          <w:rFonts w:eastAsia="Times New Roman" w:cs="Times New Roman"/>
          <w:szCs w:val="24"/>
        </w:rPr>
        <w:lastRenderedPageBreak/>
        <w:t>ορθά επισημαίνετε, αυτοϋπονομεύεται και η δική μας διάθεση για να λειτουργήσουν αυτά τα σχολεία επί της ουσίας.</w:t>
      </w:r>
    </w:p>
    <w:p w14:paraId="12AE74A7"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Χαίρομαι, κατ</w:t>
      </w:r>
      <w:r>
        <w:rPr>
          <w:rFonts w:eastAsia="Times New Roman" w:cs="Times New Roman"/>
          <w:szCs w:val="24"/>
        </w:rPr>
        <w:t xml:space="preserve">’ </w:t>
      </w:r>
      <w:r>
        <w:rPr>
          <w:rFonts w:eastAsia="Times New Roman" w:cs="Times New Roman"/>
          <w:szCs w:val="24"/>
        </w:rPr>
        <w:t>αρχάς, που εντοπίσατε τον διορισμό πρόσθετων εκπαιδευτικών πάρα πο</w:t>
      </w:r>
      <w:r>
        <w:rPr>
          <w:rFonts w:eastAsia="Times New Roman" w:cs="Times New Roman"/>
          <w:szCs w:val="24"/>
        </w:rPr>
        <w:t>λύ πρόσφατα. Θέλω, επίσης, να είναι σαφές ότι τα λειτουργικά κενά</w:t>
      </w:r>
      <w:r>
        <w:rPr>
          <w:rFonts w:eastAsia="Times New Roman" w:cs="Times New Roman"/>
          <w:szCs w:val="24"/>
        </w:rPr>
        <w:t>,</w:t>
      </w:r>
      <w:r>
        <w:rPr>
          <w:rFonts w:eastAsia="Times New Roman" w:cs="Times New Roman"/>
          <w:szCs w:val="24"/>
        </w:rPr>
        <w:t xml:space="preserve"> που υπάρχουν στα σχολεία δεν είναι προβλέψιμα λόγω πολλών έκτακτων καταστάσεων που στο μεταξύ προκύπτουν.</w:t>
      </w:r>
    </w:p>
    <w:p w14:paraId="12AE74A8"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Επίσης, έχουμε μια τεράστια δυσκολία, διότι τα χρήματα για αυτές τις προσλήψεις δεν</w:t>
      </w:r>
      <w:r>
        <w:rPr>
          <w:rFonts w:eastAsia="Times New Roman" w:cs="Times New Roman"/>
          <w:szCs w:val="24"/>
        </w:rPr>
        <w:t xml:space="preserve"> προέρχονται μόνο από τον τακτικό προϋπολογισμό -αυτά που προέρχονται από τον τακτικό προϋπολογισμό τα έχουμε εξαντλήσει-, αλλά είναι από το ΕΣΠΑ, από τις δημόσιες επενδύσεις κ.λπ.</w:t>
      </w:r>
      <w:r>
        <w:rPr>
          <w:rFonts w:eastAsia="Times New Roman" w:cs="Times New Roman"/>
          <w:szCs w:val="24"/>
        </w:rPr>
        <w:t>.</w:t>
      </w:r>
      <w:r>
        <w:rPr>
          <w:rFonts w:eastAsia="Times New Roman" w:cs="Times New Roman"/>
          <w:szCs w:val="24"/>
        </w:rPr>
        <w:t xml:space="preserve"> Άρα, πρέπει να είμαστε πάρα πολύ προσεκτικοί στην κατανομή, εάν θέλετε, το</w:t>
      </w:r>
      <w:r>
        <w:rPr>
          <w:rFonts w:eastAsia="Times New Roman" w:cs="Times New Roman"/>
          <w:szCs w:val="24"/>
        </w:rPr>
        <w:t xml:space="preserve">υ προσωπικού και των πιστώσεων. </w:t>
      </w:r>
    </w:p>
    <w:p w14:paraId="12AE74A9"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Έχω εδώ </w:t>
      </w:r>
      <w:r>
        <w:rPr>
          <w:rFonts w:eastAsia="Times New Roman"/>
          <w:bCs/>
        </w:rPr>
        <w:t>μία</w:t>
      </w:r>
      <w:r>
        <w:rPr>
          <w:rFonts w:eastAsia="Times New Roman" w:cs="Times New Roman"/>
          <w:szCs w:val="24"/>
        </w:rPr>
        <w:t xml:space="preserve"> απάντηση, που θα σας </w:t>
      </w:r>
      <w:r>
        <w:rPr>
          <w:rFonts w:eastAsia="Times New Roman"/>
          <w:bCs/>
        </w:rPr>
        <w:t>έχει</w:t>
      </w:r>
      <w:r>
        <w:rPr>
          <w:rFonts w:eastAsia="Times New Roman" w:cs="Times New Roman"/>
          <w:szCs w:val="24"/>
        </w:rPr>
        <w:t xml:space="preserve"> έρθει, αλλά μπορώ να την καταθέσω και στα Πρακτικά, για το τι </w:t>
      </w:r>
      <w:r>
        <w:rPr>
          <w:rFonts w:eastAsia="Times New Roman"/>
          <w:bCs/>
        </w:rPr>
        <w:t>έ</w:t>
      </w:r>
      <w:r>
        <w:rPr>
          <w:rFonts w:eastAsia="Times New Roman" w:cs="Times New Roman"/>
          <w:szCs w:val="24"/>
        </w:rPr>
        <w:t xml:space="preserve">χουμε κάνει. </w:t>
      </w:r>
    </w:p>
    <w:p w14:paraId="12AE74AA"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μπορώ να σας πω </w:t>
      </w:r>
      <w:r>
        <w:rPr>
          <w:rFonts w:eastAsia="Times New Roman"/>
          <w:bCs/>
        </w:rPr>
        <w:t>είναι</w:t>
      </w:r>
      <w:r>
        <w:rPr>
          <w:rFonts w:eastAsia="Times New Roman" w:cs="Times New Roman"/>
          <w:szCs w:val="24"/>
        </w:rPr>
        <w:t xml:space="preserve"> ότι κάθε εβδομάδα προσλαμβάνουμε και πρόσθετα άτομα και ορισμένους ωρομίσθι</w:t>
      </w:r>
      <w:r>
        <w:rPr>
          <w:rFonts w:eastAsia="Times New Roman" w:cs="Times New Roman"/>
          <w:szCs w:val="24"/>
        </w:rPr>
        <w:t xml:space="preserve">ους, ειδικά για τέτοια θέματα, όπως </w:t>
      </w:r>
      <w:r>
        <w:rPr>
          <w:rFonts w:eastAsia="Times New Roman"/>
          <w:bCs/>
        </w:rPr>
        <w:t>είναι</w:t>
      </w:r>
      <w:r>
        <w:rPr>
          <w:rFonts w:eastAsia="Times New Roman" w:cs="Times New Roman"/>
          <w:szCs w:val="24"/>
        </w:rPr>
        <w:t xml:space="preserve"> τα μουσικά όργανα. Γιατί πέρα από τα μαθήματα, που εκεί δεν </w:t>
      </w:r>
      <w:r>
        <w:rPr>
          <w:rFonts w:eastAsia="Times New Roman"/>
          <w:bCs/>
        </w:rPr>
        <w:t>έχει</w:t>
      </w:r>
      <w:r>
        <w:rPr>
          <w:rFonts w:eastAsia="Times New Roman" w:cs="Times New Roman"/>
          <w:szCs w:val="24"/>
        </w:rPr>
        <w:t xml:space="preserve"> </w:t>
      </w:r>
      <w:r>
        <w:rPr>
          <w:rFonts w:eastAsia="Times New Roman"/>
          <w:szCs w:val="24"/>
        </w:rPr>
        <w:t xml:space="preserve">πρόβλημα </w:t>
      </w:r>
      <w:r>
        <w:rPr>
          <w:rFonts w:eastAsia="Times New Roman" w:cs="Times New Roman"/>
          <w:szCs w:val="24"/>
        </w:rPr>
        <w:t xml:space="preserve">το </w:t>
      </w:r>
      <w:r>
        <w:rPr>
          <w:rFonts w:eastAsia="Times New Roman" w:cs="Times New Roman"/>
          <w:szCs w:val="24"/>
        </w:rPr>
        <w:t>σ</w:t>
      </w:r>
      <w:r>
        <w:rPr>
          <w:rFonts w:eastAsia="Times New Roman" w:cs="Times New Roman"/>
          <w:szCs w:val="24"/>
        </w:rPr>
        <w:t xml:space="preserve">χολείο του Αγρινίου, </w:t>
      </w:r>
      <w:r>
        <w:rPr>
          <w:rFonts w:eastAsia="Times New Roman"/>
          <w:bCs/>
          <w:shd w:val="clear" w:color="auto" w:fill="FFFFFF"/>
        </w:rPr>
        <w:t>υπάρχουν</w:t>
      </w:r>
      <w:r>
        <w:rPr>
          <w:rFonts w:eastAsia="Times New Roman"/>
          <w:bCs/>
        </w:rPr>
        <w:t xml:space="preserve"> και</w:t>
      </w:r>
      <w:r>
        <w:rPr>
          <w:rFonts w:eastAsia="Times New Roman" w:cs="Times New Roman"/>
          <w:szCs w:val="24"/>
        </w:rPr>
        <w:t xml:space="preserve"> τα ειδικά μαθήματα στην κιθάρα, στο βιολί, στο πιάνο κ.λπ., και προσπαθούμε να συμπληρώσουμε οποιοδήπο</w:t>
      </w:r>
      <w:r>
        <w:rPr>
          <w:rFonts w:eastAsia="Times New Roman" w:cs="Times New Roman"/>
          <w:szCs w:val="24"/>
        </w:rPr>
        <w:t xml:space="preserve">τε κενό. </w:t>
      </w:r>
    </w:p>
    <w:p w14:paraId="12AE74A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Φέτος, που για πρώτη φορά γίνεται τόσο νωρίς -αυτό δεν </w:t>
      </w:r>
      <w:r>
        <w:rPr>
          <w:rFonts w:eastAsia="Times New Roman"/>
          <w:bCs/>
        </w:rPr>
        <w:t>είναι</w:t>
      </w:r>
      <w:r>
        <w:rPr>
          <w:rFonts w:eastAsia="Times New Roman" w:cs="Times New Roman"/>
          <w:szCs w:val="24"/>
        </w:rPr>
        <w:t xml:space="preserve"> επιχείρημα, ε</w:t>
      </w:r>
      <w:r>
        <w:rPr>
          <w:rFonts w:eastAsia="Times New Roman"/>
          <w:bCs/>
        </w:rPr>
        <w:t>ίναι</w:t>
      </w:r>
      <w:r>
        <w:rPr>
          <w:rFonts w:eastAsia="Times New Roman" w:cs="Times New Roman"/>
          <w:szCs w:val="24"/>
        </w:rPr>
        <w:t xml:space="preserve"> μέρος των προβλημάτων που έχουμε- σε σχέση με άλλες χρονιές, έχουμε την αίσθηση ότι κάνουμε ένα βήμα. </w:t>
      </w:r>
    </w:p>
    <w:p w14:paraId="12AE74AC" w14:textId="77777777" w:rsidR="009D4E92" w:rsidRDefault="00A126CA">
      <w:pPr>
        <w:spacing w:line="600" w:lineRule="auto"/>
        <w:ind w:firstLine="720"/>
        <w:contextualSpacing/>
        <w:jc w:val="both"/>
        <w:rPr>
          <w:rFonts w:eastAsia="Times New Roman"/>
          <w:bCs/>
        </w:rPr>
      </w:pPr>
      <w:r>
        <w:rPr>
          <w:rFonts w:eastAsia="Times New Roman"/>
          <w:bCs/>
          <w:shd w:val="clear" w:color="auto" w:fill="FFFFFF"/>
        </w:rPr>
        <w:t>Δυστυχώς</w:t>
      </w:r>
      <w:r>
        <w:rPr>
          <w:rFonts w:eastAsia="Times New Roman" w:cs="Times New Roman"/>
          <w:szCs w:val="24"/>
        </w:rPr>
        <w:t xml:space="preserve">, δεν μπορώ να </w:t>
      </w:r>
      <w:r>
        <w:rPr>
          <w:rFonts w:eastAsia="Times New Roman"/>
          <w:bCs/>
        </w:rPr>
        <w:t xml:space="preserve">είμαι πολύ πιο συγκεκριμένος. Αυτό που μπορώ, </w:t>
      </w:r>
      <w:r>
        <w:rPr>
          <w:rFonts w:eastAsia="Times New Roman"/>
          <w:bCs/>
          <w:shd w:val="clear" w:color="auto" w:fill="FFFFFF"/>
        </w:rPr>
        <w:t>όμως,</w:t>
      </w:r>
      <w:r>
        <w:rPr>
          <w:rFonts w:eastAsia="Times New Roman"/>
          <w:bCs/>
        </w:rPr>
        <w:t xml:space="preserve"> να σας πω είναι ότι θα καλυφθούν αυτά τα κενά. </w:t>
      </w:r>
    </w:p>
    <w:p w14:paraId="12AE74AD" w14:textId="77777777" w:rsidR="009D4E92" w:rsidRDefault="00A126CA">
      <w:pPr>
        <w:spacing w:line="600" w:lineRule="auto"/>
        <w:ind w:firstLine="720"/>
        <w:contextualSpacing/>
        <w:jc w:val="both"/>
        <w:rPr>
          <w:rFonts w:eastAsia="Times New Roman"/>
          <w:bCs/>
        </w:rPr>
      </w:pPr>
      <w:r>
        <w:rPr>
          <w:rFonts w:eastAsia="Times New Roman"/>
          <w:bCs/>
        </w:rPr>
        <w:t>Σας ευχαριστώ.</w:t>
      </w:r>
    </w:p>
    <w:p w14:paraId="12AE74AE" w14:textId="77777777" w:rsidR="009D4E92" w:rsidRDefault="00A126CA">
      <w:pPr>
        <w:spacing w:line="600" w:lineRule="auto"/>
        <w:ind w:firstLine="720"/>
        <w:contextualSpacing/>
        <w:jc w:val="both"/>
        <w:rPr>
          <w:rFonts w:eastAsia="Times New Roman" w:cs="Times New Roman"/>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παρακολουθεί από </w:t>
      </w:r>
      <w:r>
        <w:rPr>
          <w:rFonts w:eastAsia="Times New Roman" w:cs="Times New Roman"/>
        </w:rPr>
        <w:t xml:space="preserve">τα κάτω δυτικά θεωρεία, αφού προηγουμένως ξεναγήθηκε στην έκθεση της αίθουσας «ΕΛΕΥΘΕΡΙΟΣ ΒΕΝΙΖΕΛΟΣ» και ενημερώθηκε για την ιστορία του κτηρίου και τον τρόπο οργάνωσης και λειτουργίας της Βουλής, εικοσαμελής αντιπροσωπεία του </w:t>
      </w:r>
      <w:proofErr w:type="spellStart"/>
      <w:r>
        <w:rPr>
          <w:rFonts w:eastAsia="Times New Roman" w:cs="Times New Roman"/>
        </w:rPr>
        <w:t>Ανωτάτου</w:t>
      </w:r>
      <w:proofErr w:type="spellEnd"/>
      <w:r>
        <w:rPr>
          <w:rFonts w:eastAsia="Times New Roman" w:cs="Times New Roman"/>
        </w:rPr>
        <w:t xml:space="preserve"> Ομοσπονδιακού Δικαστ</w:t>
      </w:r>
      <w:r>
        <w:rPr>
          <w:rFonts w:eastAsia="Times New Roman" w:cs="Times New Roman"/>
        </w:rPr>
        <w:t>ηρίου της Γερμανίας.</w:t>
      </w:r>
    </w:p>
    <w:p w14:paraId="12AE74AF" w14:textId="77777777" w:rsidR="009D4E92" w:rsidRDefault="00A126CA">
      <w:pPr>
        <w:spacing w:line="600" w:lineRule="auto"/>
        <w:ind w:firstLine="720"/>
        <w:contextualSpacing/>
        <w:jc w:val="both"/>
        <w:rPr>
          <w:rFonts w:eastAsia="Times New Roman" w:cs="Times New Roman"/>
          <w:lang w:val="en-US"/>
        </w:rPr>
      </w:pPr>
      <w:r>
        <w:rPr>
          <w:rFonts w:eastAsia="Times New Roman" w:cs="Times New Roman"/>
          <w:lang w:val="en-US"/>
        </w:rPr>
        <w:t xml:space="preserve">We welcome you in the Greek Parliament. </w:t>
      </w:r>
    </w:p>
    <w:p w14:paraId="12AE74B0" w14:textId="77777777" w:rsidR="009D4E92" w:rsidRDefault="00A126CA">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12AE74B1" w14:textId="77777777" w:rsidR="009D4E92" w:rsidRDefault="00A126CA">
      <w:pPr>
        <w:spacing w:line="600" w:lineRule="auto"/>
        <w:ind w:firstLine="720"/>
        <w:contextualSpacing/>
        <w:jc w:val="both"/>
        <w:rPr>
          <w:rFonts w:eastAsia="Times New Roman" w:cs="Times New Roman"/>
        </w:rPr>
      </w:pPr>
      <w:r>
        <w:rPr>
          <w:rFonts w:eastAsia="Times New Roman" w:cs="Times New Roman"/>
        </w:rPr>
        <w:t xml:space="preserve">Κύριε Βαρεμένε, έχετε τον λόγο για τη δευτερολογία σας. </w:t>
      </w:r>
    </w:p>
    <w:p w14:paraId="12AE74B2" w14:textId="77777777" w:rsidR="009D4E92" w:rsidRDefault="00A126CA">
      <w:pPr>
        <w:spacing w:line="600" w:lineRule="auto"/>
        <w:ind w:firstLine="720"/>
        <w:contextualSpacing/>
        <w:jc w:val="both"/>
        <w:rPr>
          <w:rFonts w:eastAsia="Times New Roman"/>
          <w:bCs/>
          <w:shd w:val="clear" w:color="auto" w:fill="FFFFFF"/>
        </w:rPr>
      </w:pPr>
      <w:r>
        <w:rPr>
          <w:rFonts w:eastAsia="Times New Roman" w:cs="Times New Roman"/>
          <w:b/>
          <w:bCs/>
          <w:shd w:val="clear" w:color="auto" w:fill="FFFFFF"/>
        </w:rPr>
        <w:t xml:space="preserve">ΓΕΩΡΓΙΟΣ ΒΑΡΕΜΕΝΟΣ (Β΄ Αντιπρόεδρος της </w:t>
      </w:r>
      <w:r>
        <w:rPr>
          <w:rFonts w:eastAsia="Times New Roman"/>
          <w:b/>
          <w:bCs/>
          <w:shd w:val="clear" w:color="auto" w:fill="FFFFFF"/>
        </w:rPr>
        <w:t>Βουλή</w:t>
      </w:r>
      <w:r>
        <w:rPr>
          <w:rFonts w:eastAsia="Times New Roman" w:cs="Times New Roman"/>
          <w:b/>
          <w:bCs/>
          <w:shd w:val="clear" w:color="auto" w:fill="FFFFFF"/>
        </w:rPr>
        <w:t>ς):</w:t>
      </w:r>
      <w:r>
        <w:rPr>
          <w:rFonts w:eastAsia="Times New Roman" w:cs="Times New Roman"/>
          <w:bCs/>
          <w:shd w:val="clear" w:color="auto" w:fill="FFFFFF"/>
        </w:rPr>
        <w:t xml:space="preserve"> </w:t>
      </w:r>
      <w:r>
        <w:rPr>
          <w:rFonts w:eastAsia="Times New Roman" w:cs="Times New Roman"/>
        </w:rPr>
        <w:t>Κύριε Υπουργέ, ομολογώ ότι περίμενα πι</w:t>
      </w:r>
      <w:r>
        <w:rPr>
          <w:rFonts w:eastAsia="Times New Roman" w:cs="Times New Roman"/>
        </w:rPr>
        <w:t xml:space="preserve">ο </w:t>
      </w:r>
      <w:r>
        <w:rPr>
          <w:rFonts w:eastAsia="Times New Roman"/>
          <w:bCs/>
        </w:rPr>
        <w:t xml:space="preserve">συγκεκριμένη απάντηση, τουλάχιστον για τον αριθμό αυτών των έξι καθηγητών, που δεν είναι τεράστιος και που αν γίνει ο διορισμός τους, θα κάνει ουσιαστική τη </w:t>
      </w:r>
      <w:r>
        <w:rPr>
          <w:rFonts w:eastAsia="Times New Roman"/>
          <w:bCs/>
          <w:shd w:val="clear" w:color="auto" w:fill="FFFFFF"/>
        </w:rPr>
        <w:t xml:space="preserve">λειτουργία το </w:t>
      </w:r>
      <w:r>
        <w:rPr>
          <w:rFonts w:eastAsia="Times New Roman"/>
          <w:bCs/>
          <w:shd w:val="clear" w:color="auto" w:fill="FFFFFF"/>
        </w:rPr>
        <w:t>σ</w:t>
      </w:r>
      <w:r>
        <w:rPr>
          <w:rFonts w:eastAsia="Times New Roman"/>
          <w:bCs/>
          <w:shd w:val="clear" w:color="auto" w:fill="FFFFFF"/>
        </w:rPr>
        <w:t xml:space="preserve">χολείου, με δεδομένο </w:t>
      </w:r>
      <w:r>
        <w:rPr>
          <w:rFonts w:eastAsia="Times New Roman"/>
          <w:bCs/>
          <w:shd w:val="clear" w:color="auto" w:fill="FFFFFF"/>
        </w:rPr>
        <w:lastRenderedPageBreak/>
        <w:t xml:space="preserve">και αυτό που είπατε προηγουμένως για τον διορισμό. Πρέπει να </w:t>
      </w:r>
      <w:r>
        <w:rPr>
          <w:rFonts w:eastAsia="Times New Roman"/>
          <w:bCs/>
          <w:shd w:val="clear" w:color="auto" w:fill="FFFFFF"/>
        </w:rPr>
        <w:t xml:space="preserve">γίνει ο διορισμός και περιμένω συγκεκριμένη απάντηση. Ειλικρινά, κύριε Υπουργέ, την περιμένουν τα παιδιά, την περιμένουν οι γονείς, την περιμένουμε όλοι μας. </w:t>
      </w:r>
    </w:p>
    <w:p w14:paraId="12AE74B3" w14:textId="77777777" w:rsidR="009D4E92" w:rsidRDefault="00A126C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Γιατί πρέπει να σας πω, κύριε Υπουργέ, ότι το </w:t>
      </w:r>
      <w:r>
        <w:rPr>
          <w:rFonts w:eastAsia="Times New Roman"/>
          <w:bCs/>
          <w:shd w:val="clear" w:color="auto" w:fill="FFFFFF"/>
        </w:rPr>
        <w:t>σ</w:t>
      </w:r>
      <w:r>
        <w:rPr>
          <w:rFonts w:eastAsia="Times New Roman"/>
          <w:bCs/>
          <w:shd w:val="clear" w:color="auto" w:fill="FFFFFF"/>
        </w:rPr>
        <w:t>χολείο αυτό είναι μια «κυψέλη» καλλιτεχνικής δραστ</w:t>
      </w:r>
      <w:r>
        <w:rPr>
          <w:rFonts w:eastAsia="Times New Roman"/>
          <w:bCs/>
          <w:shd w:val="clear" w:color="auto" w:fill="FFFFFF"/>
        </w:rPr>
        <w:t xml:space="preserve">ηριότητας. Έχω πάει στο </w:t>
      </w:r>
      <w:r>
        <w:rPr>
          <w:rFonts w:eastAsia="Times New Roman"/>
          <w:bCs/>
          <w:shd w:val="clear" w:color="auto" w:fill="FFFFFF"/>
        </w:rPr>
        <w:t>σ</w:t>
      </w:r>
      <w:r>
        <w:rPr>
          <w:rFonts w:eastAsia="Times New Roman"/>
          <w:bCs/>
          <w:shd w:val="clear" w:color="auto" w:fill="FFFFFF"/>
        </w:rPr>
        <w:t xml:space="preserve">χολείο και έχω εντυπωσιαστεί. Τις προάλλες ήμουν σε μία εκδήλωση. Μετέχει σε πάρα πολλές εκδηλώσεις. Το </w:t>
      </w:r>
      <w:r>
        <w:rPr>
          <w:rFonts w:eastAsia="Times New Roman"/>
          <w:bCs/>
          <w:shd w:val="clear" w:color="auto" w:fill="FFFFFF"/>
        </w:rPr>
        <w:t>σ</w:t>
      </w:r>
      <w:r>
        <w:rPr>
          <w:rFonts w:eastAsia="Times New Roman"/>
          <w:bCs/>
          <w:shd w:val="clear" w:color="auto" w:fill="FFFFFF"/>
        </w:rPr>
        <w:t>χολείο είναι παράγων καλλιτεχνικής δραστηριότητας, πέρα από τα στενά όρια -που δεν είναι στενά, είναι αναγκαία τα όρια αυτά στ</w:t>
      </w:r>
      <w:r>
        <w:rPr>
          <w:rFonts w:eastAsia="Times New Roman"/>
          <w:bCs/>
          <w:shd w:val="clear" w:color="auto" w:fill="FFFFFF"/>
        </w:rPr>
        <w:t xml:space="preserve">η σημερινή εποχή- των γνώσεων και της παιδείας που προσφέρει. </w:t>
      </w:r>
    </w:p>
    <w:p w14:paraId="12AE74B4" w14:textId="77777777" w:rsidR="009D4E92" w:rsidRDefault="00A126C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Σας λέω, λοιπόν, ότι ήμουν προχθές σε μία εκδήλωση, που έπαιρνε μέρος το </w:t>
      </w:r>
      <w:r>
        <w:rPr>
          <w:rFonts w:eastAsia="Times New Roman"/>
          <w:bCs/>
          <w:shd w:val="clear" w:color="auto" w:fill="FFFFFF"/>
        </w:rPr>
        <w:t>σ</w:t>
      </w:r>
      <w:r>
        <w:rPr>
          <w:rFonts w:eastAsia="Times New Roman"/>
          <w:bCs/>
          <w:shd w:val="clear" w:color="auto" w:fill="FFFFFF"/>
        </w:rPr>
        <w:t xml:space="preserve">χολείο αυτό, όπου βραβεύσαμε πάρα πολύ παλιούς καλλιτέχνες της γνήσιας πολιτιστικής παράδοσης, η οποία, κύριε Υπουργέ, </w:t>
      </w:r>
      <w:r>
        <w:rPr>
          <w:rFonts w:eastAsia="Times New Roman"/>
          <w:bCs/>
          <w:shd w:val="clear" w:color="auto" w:fill="FFFFFF"/>
        </w:rPr>
        <w:t xml:space="preserve">οφείλω να πω ότι είναι μέσα σε αυτή την πνιγερή ατμόσφαιρα της κρίσης ένα αεράκι δροσερό, αναζωογονητικό, αλλά είναι, αν θέλετε, και ένα στοιχείο αντίστασης σε αυτό που παρατηρείται στην περιφέρεια. </w:t>
      </w:r>
    </w:p>
    <w:p w14:paraId="12AE74B5" w14:textId="77777777" w:rsidR="009D4E92" w:rsidRDefault="00A126CA">
      <w:pPr>
        <w:spacing w:line="600" w:lineRule="auto"/>
        <w:ind w:firstLine="720"/>
        <w:contextualSpacing/>
        <w:jc w:val="both"/>
        <w:rPr>
          <w:rFonts w:eastAsia="Times New Roman"/>
          <w:bCs/>
          <w:shd w:val="clear" w:color="auto" w:fill="FFFFFF"/>
        </w:rPr>
      </w:pPr>
      <w:r>
        <w:rPr>
          <w:rFonts w:eastAsia="Times New Roman"/>
          <w:bCs/>
          <w:shd w:val="clear" w:color="auto" w:fill="FFFFFF"/>
        </w:rPr>
        <w:t>Διότι πρέπει να ομολογήσω -και πρέπει να το λέμε- ότι ακ</w:t>
      </w:r>
      <w:r>
        <w:rPr>
          <w:rFonts w:eastAsia="Times New Roman"/>
          <w:bCs/>
          <w:shd w:val="clear" w:color="auto" w:fill="FFFFFF"/>
        </w:rPr>
        <w:t>όμα και σε θεσμούς που έρχονται από πολύ μακριά, σε θεσμούς γνήσιους, όπως είναι τα λαϊκά πανηγύρια, τείνει να αλλοιωθεί ο χαρακτήρας τους. Βλέπουμε μια μετάλ</w:t>
      </w:r>
      <w:r>
        <w:rPr>
          <w:rFonts w:eastAsia="Times New Roman"/>
          <w:bCs/>
          <w:shd w:val="clear" w:color="auto" w:fill="FFFFFF"/>
        </w:rPr>
        <w:lastRenderedPageBreak/>
        <w:t xml:space="preserve">λαξη της πολιτιστικής δραστηριότητας. Εγώ το λέω με λύπη. Και εκεί που υπάρχει αυτό το μέτωπο της </w:t>
      </w:r>
      <w:r>
        <w:rPr>
          <w:rFonts w:eastAsia="Times New Roman"/>
          <w:bCs/>
          <w:shd w:val="clear" w:color="auto" w:fill="FFFFFF"/>
        </w:rPr>
        <w:t xml:space="preserve">αντίστασης σε αυτή τη μετάλλαξη πρέπει να το ενισχύσουμε. </w:t>
      </w:r>
    </w:p>
    <w:p w14:paraId="12AE74B6" w14:textId="77777777" w:rsidR="009D4E92" w:rsidRDefault="00A126CA">
      <w:pPr>
        <w:spacing w:line="600" w:lineRule="auto"/>
        <w:ind w:firstLine="720"/>
        <w:contextualSpacing/>
        <w:jc w:val="both"/>
        <w:rPr>
          <w:rFonts w:eastAsia="Times New Roman"/>
          <w:bCs/>
          <w:shd w:val="clear" w:color="auto" w:fill="FFFFFF"/>
        </w:rPr>
      </w:pPr>
      <w:r>
        <w:rPr>
          <w:rFonts w:eastAsia="Times New Roman"/>
          <w:bCs/>
          <w:shd w:val="clear" w:color="auto" w:fill="FFFFFF"/>
        </w:rPr>
        <w:t>Διότι, κύριε Υπουργέ, κατά την προσωπική μου γνώμη, η κρίση που ενέσκηψε στη χώρα δεν έχει μια μεταφυσική ερμηνεία, έχει κάποια αίτια συγκεκριμένα. Είναι πολιτικά, είναι οικονομικά, είναι κοινωνικά</w:t>
      </w:r>
      <w:r>
        <w:rPr>
          <w:rFonts w:eastAsia="Times New Roman"/>
          <w:bCs/>
          <w:shd w:val="clear" w:color="auto" w:fill="FFFFFF"/>
        </w:rPr>
        <w:t xml:space="preserve">, είναι και πολιτιστικά. Εάν δεν διαγνώσουμε αυτά τα αίτια, εάν δεν έχουμε απόλυτη συνείδηση αυτών των αιτίων, δεν πρόκειται να έχουμε και μία ασφαλή έξοδο από την κρίση. </w:t>
      </w:r>
    </w:p>
    <w:p w14:paraId="12AE74B7" w14:textId="77777777" w:rsidR="009D4E92" w:rsidRDefault="00A126CA">
      <w:pPr>
        <w:spacing w:line="600" w:lineRule="auto"/>
        <w:ind w:firstLine="720"/>
        <w:contextualSpacing/>
        <w:jc w:val="both"/>
        <w:rPr>
          <w:rFonts w:eastAsia="Times New Roman"/>
          <w:bCs/>
          <w:shd w:val="clear" w:color="auto" w:fill="FFFFFF"/>
        </w:rPr>
      </w:pPr>
      <w:r>
        <w:rPr>
          <w:rFonts w:eastAsia="Times New Roman"/>
          <w:bCs/>
          <w:shd w:val="clear" w:color="auto" w:fill="FFFFFF"/>
        </w:rPr>
        <w:t>Τα λέω όλα αυτά, για να σας δώσω μια εικόνα. Ενδεχομένως -και δεν είναι αυτό προς ψό</w:t>
      </w:r>
      <w:r>
        <w:rPr>
          <w:rFonts w:eastAsia="Times New Roman"/>
          <w:bCs/>
          <w:shd w:val="clear" w:color="auto" w:fill="FFFFFF"/>
        </w:rPr>
        <w:t xml:space="preserve">γο- πολλοί συνάδελφοι, που </w:t>
      </w:r>
      <w:proofErr w:type="spellStart"/>
      <w:r>
        <w:rPr>
          <w:rFonts w:eastAsia="Times New Roman"/>
          <w:bCs/>
          <w:shd w:val="clear" w:color="auto" w:fill="FFFFFF"/>
        </w:rPr>
        <w:t>εγκαταβιούν</w:t>
      </w:r>
      <w:proofErr w:type="spellEnd"/>
      <w:r>
        <w:rPr>
          <w:rFonts w:eastAsia="Times New Roman"/>
          <w:bCs/>
          <w:shd w:val="clear" w:color="auto" w:fill="FFFFFF"/>
        </w:rPr>
        <w:t xml:space="preserve"> εδώ στην Αθήνα, δεν έχουν άμεση επαφή -καθημερινή επαφή εννοώ, όχι ότι δεν έχουν καθόλου επαφή- με την </w:t>
      </w:r>
      <w:r>
        <w:rPr>
          <w:rFonts w:eastAsia="Times New Roman"/>
          <w:bCs/>
          <w:shd w:val="clear" w:color="auto" w:fill="FFFFFF"/>
        </w:rPr>
        <w:t>π</w:t>
      </w:r>
      <w:r>
        <w:rPr>
          <w:rFonts w:eastAsia="Times New Roman"/>
          <w:bCs/>
          <w:shd w:val="clear" w:color="auto" w:fill="FFFFFF"/>
        </w:rPr>
        <w:t>εριφέρεια. Δεν μέμφομαι κανέναν, αλλά προσπαθώ να σας δώσω μια ζωντανή εικόνα αυτού του πράγματος που συμβαίνει.</w:t>
      </w:r>
    </w:p>
    <w:p w14:paraId="12AE74B8" w14:textId="77777777" w:rsidR="009D4E92" w:rsidRDefault="00A126CA">
      <w:pPr>
        <w:spacing w:line="600" w:lineRule="auto"/>
        <w:ind w:firstLine="720"/>
        <w:contextualSpacing/>
        <w:jc w:val="both"/>
        <w:rPr>
          <w:rFonts w:eastAsia="Times New Roman"/>
          <w:bCs/>
          <w:shd w:val="clear" w:color="auto" w:fill="FFFFFF"/>
        </w:rPr>
      </w:pPr>
      <w:r>
        <w:rPr>
          <w:rFonts w:eastAsia="Times New Roman"/>
          <w:bCs/>
          <w:shd w:val="clear" w:color="auto" w:fill="FFFFFF"/>
        </w:rPr>
        <w:t>Με το δεδομένο αυτό, λοιπόν, θα ήθελα να σας παρακαλέσω για μια πιο συγκεκριμένη κατά το δυνατόν απάντηση. Ξέρω ότι κι εσείς έχετε δυσκολίες. Ξέρω τις δυσκολίες, αλλά αυτές πρέπει να υπερβούμε, κι ας φαίνεται σε ορισμένους ότι είναι μια λεπτομέρεια αυτό πο</w:t>
      </w:r>
      <w:r>
        <w:rPr>
          <w:rFonts w:eastAsia="Times New Roman"/>
          <w:bCs/>
          <w:shd w:val="clear" w:color="auto" w:fill="FFFFFF"/>
        </w:rPr>
        <w:t xml:space="preserve">υ ανέφερα σε σχέση με την καλλιτεχνική δραστηριότητα. Από εκεί, κατά τη γνώμη μου, θα ξεκινήσουμε, για να βγούμε ασφαλώς από την κρίση. </w:t>
      </w:r>
    </w:p>
    <w:p w14:paraId="12AE74B9" w14:textId="77777777" w:rsidR="009D4E92" w:rsidRDefault="00A126CA">
      <w:pPr>
        <w:spacing w:line="600" w:lineRule="auto"/>
        <w:ind w:firstLine="720"/>
        <w:contextualSpacing/>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Παρακαλώ, κύριε Υπουργέ, έχετε τον λόγο και πάλι. </w:t>
      </w:r>
      <w:r>
        <w:rPr>
          <w:rFonts w:eastAsia="Times New Roman"/>
          <w:bCs/>
        </w:rPr>
        <w:t xml:space="preserve"> </w:t>
      </w:r>
    </w:p>
    <w:p w14:paraId="12AE74BA"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w:t>
      </w:r>
      <w:r>
        <w:rPr>
          <w:rFonts w:eastAsia="Times New Roman" w:cs="Times New Roman"/>
          <w:b/>
          <w:szCs w:val="24"/>
        </w:rPr>
        <w:t xml:space="preserve">ς Παιδείας, Έρευνας και Θρησκευμάτων): </w:t>
      </w:r>
      <w:r>
        <w:rPr>
          <w:rFonts w:eastAsia="Times New Roman" w:cs="Times New Roman"/>
          <w:szCs w:val="24"/>
        </w:rPr>
        <w:t xml:space="preserve">Κύριε συνάδελφε, σας απογοήτευσα, νομίζω, επειδή προσπάθησα να είμαι ειλικρινής. </w:t>
      </w:r>
      <w:r>
        <w:rPr>
          <w:rFonts w:eastAsia="Times New Roman" w:cs="Times New Roman"/>
          <w:szCs w:val="24"/>
        </w:rPr>
        <w:t>Π</w:t>
      </w:r>
      <w:r>
        <w:rPr>
          <w:rFonts w:eastAsia="Times New Roman" w:cs="Times New Roman"/>
          <w:szCs w:val="24"/>
        </w:rPr>
        <w:t>ροσπάθησα να είμαι ειλικρινής, γιατί αυτό που λέτε είναι ένας μικρός αριθμός. Θέλω να πολλαπλασιάσετε αυτόν τον αριθμό με όλες τις ανάγκες της χώρας. Είμαστε πάρα πολύ φειδωλοί, γιατί θέλουμε τα άτομα που στέλνουμε οπουδήποτε να παίξουν τον ρόλο για τον οπ</w:t>
      </w:r>
      <w:r>
        <w:rPr>
          <w:rFonts w:eastAsia="Times New Roman" w:cs="Times New Roman"/>
          <w:szCs w:val="24"/>
        </w:rPr>
        <w:t xml:space="preserve">οίο είναι ταγμένα. </w:t>
      </w:r>
    </w:p>
    <w:p w14:paraId="12AE74B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διαβάσω, για να μη μένουμε με ερωτηματικά, τα άτομα που έχουμε προσλάβει για συγκεκριμένες ειδικότητες. Έχουμε προσλάβει δύο άτομα για βιολί, ένα για βιολοντσέλο, ένα για κανονάκι, δύο για κλασική κιθάρα, ένα για κλαρινέτο, </w:t>
      </w:r>
      <w:r>
        <w:rPr>
          <w:rFonts w:eastAsia="Times New Roman" w:cs="Times New Roman"/>
          <w:szCs w:val="24"/>
        </w:rPr>
        <w:t xml:space="preserve">ένα για παραδοσιακό κλαρίνο, ένα για ευρωπαϊκά κρουστά, ένα για λαούτο, ένα για τρίχορδο μπουζούκι, ένα για πιάνο, ένα δεύτερο άτομο για πιάνο κι ένα για ταμπουρά. </w:t>
      </w:r>
    </w:p>
    <w:p w14:paraId="12AE74BC"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θέλω να είναι σαφές ότι δεν αφήσαμε </w:t>
      </w:r>
      <w:proofErr w:type="spellStart"/>
      <w:r>
        <w:rPr>
          <w:rFonts w:eastAsia="Times New Roman" w:cs="Times New Roman"/>
          <w:szCs w:val="24"/>
        </w:rPr>
        <w:t>παραπονεμένο</w:t>
      </w:r>
      <w:proofErr w:type="spellEnd"/>
      <w:r>
        <w:rPr>
          <w:rFonts w:eastAsia="Times New Roman" w:cs="Times New Roman"/>
          <w:szCs w:val="24"/>
        </w:rPr>
        <w:t xml:space="preserve"> το συγκεκριμένο σχολεί</w:t>
      </w:r>
      <w:r>
        <w:rPr>
          <w:rFonts w:eastAsia="Times New Roman" w:cs="Times New Roman"/>
          <w:szCs w:val="24"/>
        </w:rPr>
        <w:t xml:space="preserve">ο και καλώς. Δεν κάνουμε χάρη. Συμφωνώ με αυτά που είπατε για την πολιτιστική πνοή που δίνουν αυτά τα σχολεία. </w:t>
      </w:r>
    </w:p>
    <w:p w14:paraId="12AE74BD"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σας υπόσχομαι ότι θα το λύσουμε το πρόβλημα, αλλά συνυπολογίζοντας και τα άλλα προβλήματα, λόγω των εξαιρετικά δυσχερών δημοσιονομικών που έ</w:t>
      </w:r>
      <w:r>
        <w:rPr>
          <w:rFonts w:eastAsia="Times New Roman" w:cs="Times New Roman"/>
          <w:szCs w:val="24"/>
        </w:rPr>
        <w:t xml:space="preserve">χουμε ως προς την πρόσληψη αναπληρωτών. Δεν είναι ένα θέμα που μας προβληματίζει ως προς το συγκεκριμένο σχολείο. Όπως βλέπετε, ειδικά στα μαθήματα ειδικότητας μουσικών οργάνων, που αυτά είναι το πιο δύσκολο να στελεχωθούν, έχουμε κάνει αρκετά βήματα. </w:t>
      </w:r>
    </w:p>
    <w:p w14:paraId="12AE74BE"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 </w:t>
      </w:r>
    </w:p>
    <w:p w14:paraId="12AE74B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AE74C0" w14:textId="77777777" w:rsidR="009D4E92" w:rsidRDefault="00A126CA">
      <w:pPr>
        <w:spacing w:line="600" w:lineRule="auto"/>
        <w:ind w:firstLine="720"/>
        <w:contextualSpacing/>
        <w:jc w:val="both"/>
        <w:rPr>
          <w:rFonts w:eastAsia="Times New Roman"/>
          <w:szCs w:val="24"/>
        </w:rPr>
      </w:pPr>
      <w:r>
        <w:rPr>
          <w:rFonts w:eastAsia="Times New Roman" w:cs="Times New Roman"/>
          <w:b/>
          <w:szCs w:val="24"/>
        </w:rPr>
        <w:t>ΠΡΟΕΔΡΕΥΩΝ (Δημήτριος Κρεμασ</w:t>
      </w:r>
      <w:r>
        <w:rPr>
          <w:rFonts w:eastAsia="Times New Roman" w:cs="Times New Roman"/>
          <w:b/>
          <w:szCs w:val="24"/>
        </w:rPr>
        <w:t xml:space="preserve">τινός): </w:t>
      </w:r>
      <w:r>
        <w:rPr>
          <w:rFonts w:eastAsia="Times New Roman" w:cs="Times New Roman"/>
          <w:szCs w:val="24"/>
        </w:rPr>
        <w:t>Κύριε Αντιπρόεδρε, «</w:t>
      </w:r>
      <w:r>
        <w:rPr>
          <w:rFonts w:eastAsia="Times New Roman"/>
          <w:bCs/>
          <w:szCs w:val="24"/>
        </w:rPr>
        <w:t>δει</w:t>
      </w:r>
      <w:r>
        <w:rPr>
          <w:rFonts w:eastAsia="Times New Roman"/>
          <w:szCs w:val="24"/>
        </w:rPr>
        <w:t xml:space="preserve"> δε </w:t>
      </w:r>
      <w:r>
        <w:rPr>
          <w:rFonts w:eastAsia="Times New Roman"/>
          <w:bCs/>
          <w:szCs w:val="24"/>
        </w:rPr>
        <w:t>χρημάτων</w:t>
      </w:r>
      <w:r>
        <w:rPr>
          <w:rFonts w:eastAsia="Times New Roman"/>
          <w:szCs w:val="24"/>
        </w:rPr>
        <w:t xml:space="preserve"> και άνευ </w:t>
      </w:r>
      <w:r>
        <w:rPr>
          <w:rFonts w:eastAsia="Times New Roman"/>
          <w:bCs/>
          <w:szCs w:val="24"/>
        </w:rPr>
        <w:t xml:space="preserve">τούτων ουδέν </w:t>
      </w:r>
      <w:proofErr w:type="spellStart"/>
      <w:r>
        <w:rPr>
          <w:rFonts w:eastAsia="Times New Roman"/>
          <w:bCs/>
          <w:szCs w:val="24"/>
        </w:rPr>
        <w:t>έστι</w:t>
      </w:r>
      <w:proofErr w:type="spellEnd"/>
      <w:r>
        <w:rPr>
          <w:rFonts w:eastAsia="Times New Roman"/>
          <w:bCs/>
          <w:szCs w:val="24"/>
        </w:rPr>
        <w:t xml:space="preserve"> γενέσθαι</w:t>
      </w:r>
      <w:r>
        <w:rPr>
          <w:rFonts w:eastAsia="Times New Roman"/>
          <w:szCs w:val="24"/>
        </w:rPr>
        <w:t xml:space="preserve"> των </w:t>
      </w:r>
      <w:r>
        <w:rPr>
          <w:rFonts w:eastAsia="Times New Roman"/>
          <w:bCs/>
          <w:szCs w:val="24"/>
        </w:rPr>
        <w:t>δεόντων</w:t>
      </w:r>
      <w:r>
        <w:rPr>
          <w:rFonts w:eastAsia="Times New Roman"/>
          <w:szCs w:val="24"/>
        </w:rPr>
        <w:t xml:space="preserve">», Δημοσθένης, Ολυνθιακός, αν δεν κάνω λάθος. Δυστυχώς, αυτή είναι η πραγματικότητα. </w:t>
      </w:r>
    </w:p>
    <w:p w14:paraId="12AE74C1" w14:textId="77777777" w:rsidR="009D4E92" w:rsidRDefault="00A126CA">
      <w:pPr>
        <w:spacing w:line="600" w:lineRule="auto"/>
        <w:ind w:firstLine="720"/>
        <w:contextualSpacing/>
        <w:jc w:val="both"/>
        <w:rPr>
          <w:rFonts w:eastAsia="Times New Roman"/>
          <w:szCs w:val="24"/>
        </w:rPr>
      </w:pPr>
      <w:r>
        <w:rPr>
          <w:rFonts w:eastAsia="Times New Roman"/>
          <w:szCs w:val="24"/>
        </w:rPr>
        <w:t>Θα συζητηθεί τώρα η πρώτη με αριθμό 203/31-10-2017 επίκαιρη ερώτηση πρώτου κύκλ</w:t>
      </w:r>
      <w:r>
        <w:rPr>
          <w:rFonts w:eastAsia="Times New Roman"/>
          <w:szCs w:val="24"/>
        </w:rPr>
        <w:t xml:space="preserve">ου του Βουλευτή Αττικής του Συνασπισμού Ριζοσπαστικής Αριστεράς κ. Παναγιώτη (Πάνου) </w:t>
      </w:r>
      <w:proofErr w:type="spellStart"/>
      <w:r>
        <w:rPr>
          <w:rFonts w:eastAsia="Times New Roman"/>
          <w:szCs w:val="24"/>
        </w:rPr>
        <w:t>Σκουρολιάκου</w:t>
      </w:r>
      <w:proofErr w:type="spellEnd"/>
      <w:r>
        <w:rPr>
          <w:rFonts w:eastAsia="Times New Roman"/>
          <w:szCs w:val="24"/>
        </w:rPr>
        <w:t xml:space="preserve"> προς τον Υπουργό Παιδείας, Έρευνας και Θρησκευμάτων, με θέμα: «Καθεστώς λειτουργίας των </w:t>
      </w:r>
      <w:r>
        <w:rPr>
          <w:rFonts w:eastAsia="Times New Roman"/>
          <w:szCs w:val="24"/>
        </w:rPr>
        <w:t>κ</w:t>
      </w:r>
      <w:r>
        <w:rPr>
          <w:rFonts w:eastAsia="Times New Roman"/>
          <w:szCs w:val="24"/>
        </w:rPr>
        <w:t xml:space="preserve">έντρων </w:t>
      </w:r>
      <w:r>
        <w:rPr>
          <w:rFonts w:eastAsia="Times New Roman"/>
          <w:szCs w:val="24"/>
        </w:rPr>
        <w:t>μ</w:t>
      </w:r>
      <w:r>
        <w:rPr>
          <w:rFonts w:eastAsia="Times New Roman"/>
          <w:szCs w:val="24"/>
        </w:rPr>
        <w:t xml:space="preserve">ελέτης». </w:t>
      </w:r>
    </w:p>
    <w:p w14:paraId="12AE74C2"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Σκουρολιάκο</w:t>
      </w:r>
      <w:proofErr w:type="spellEnd"/>
      <w:r>
        <w:rPr>
          <w:rFonts w:eastAsia="Times New Roman"/>
          <w:szCs w:val="24"/>
        </w:rPr>
        <w:t xml:space="preserve">, έχετε τον λόγο για δύο λεπτά. </w:t>
      </w:r>
    </w:p>
    <w:p w14:paraId="12AE74C3" w14:textId="77777777" w:rsidR="009D4E92" w:rsidRDefault="00A126CA">
      <w:pPr>
        <w:spacing w:line="600" w:lineRule="auto"/>
        <w:ind w:firstLine="720"/>
        <w:contextualSpacing/>
        <w:jc w:val="both"/>
        <w:rPr>
          <w:rFonts w:eastAsia="Times New Roman"/>
          <w:szCs w:val="24"/>
        </w:rPr>
      </w:pPr>
      <w:r>
        <w:rPr>
          <w:rFonts w:eastAsia="Times New Roman"/>
          <w:b/>
          <w:szCs w:val="24"/>
        </w:rPr>
        <w:lastRenderedPageBreak/>
        <w:t>Π</w:t>
      </w:r>
      <w:r>
        <w:rPr>
          <w:rFonts w:eastAsia="Times New Roman"/>
          <w:b/>
          <w:szCs w:val="24"/>
        </w:rPr>
        <w:t xml:space="preserve">ΑΝΑΓΙΩΤΗΣ (ΠΑΝΟΣ) ΣΚΟΥΡΟΛΙΑΚΟΣ: </w:t>
      </w:r>
      <w:r>
        <w:rPr>
          <w:rFonts w:eastAsia="Times New Roman"/>
          <w:szCs w:val="24"/>
        </w:rPr>
        <w:t xml:space="preserve">Ευχαριστώ, κύριε Πρόεδρε. </w:t>
      </w:r>
    </w:p>
    <w:p w14:paraId="12AE74C4" w14:textId="77777777" w:rsidR="009D4E92" w:rsidRDefault="00A126CA">
      <w:pPr>
        <w:spacing w:line="600" w:lineRule="auto"/>
        <w:ind w:firstLine="720"/>
        <w:contextualSpacing/>
        <w:jc w:val="both"/>
        <w:rPr>
          <w:rFonts w:eastAsia="Times New Roman"/>
          <w:szCs w:val="24"/>
        </w:rPr>
      </w:pPr>
      <w:r>
        <w:rPr>
          <w:rFonts w:eastAsia="Times New Roman"/>
          <w:szCs w:val="24"/>
        </w:rPr>
        <w:t>Κύριε Υπουργέ, έχουμε πια σε αυτόν τον ευρύ χώρο των φροντιστηρίων της ιδιωτικής υποστηρικτικής εκπαίδευσης μ</w:t>
      </w:r>
      <w:r>
        <w:rPr>
          <w:rFonts w:eastAsia="Times New Roman"/>
          <w:szCs w:val="24"/>
        </w:rPr>
        <w:t>ί</w:t>
      </w:r>
      <w:r>
        <w:rPr>
          <w:rFonts w:eastAsia="Times New Roman"/>
          <w:szCs w:val="24"/>
        </w:rPr>
        <w:t>α καινούρ</w:t>
      </w:r>
      <w:r>
        <w:rPr>
          <w:rFonts w:eastAsia="Times New Roman"/>
          <w:szCs w:val="24"/>
        </w:rPr>
        <w:t>γ</w:t>
      </w:r>
      <w:r>
        <w:rPr>
          <w:rFonts w:eastAsia="Times New Roman"/>
          <w:szCs w:val="24"/>
        </w:rPr>
        <w:t xml:space="preserve">ια «περιοχή», αυτά τα </w:t>
      </w:r>
      <w:r>
        <w:rPr>
          <w:rFonts w:eastAsia="Times New Roman"/>
          <w:szCs w:val="24"/>
        </w:rPr>
        <w:t>κ</w:t>
      </w:r>
      <w:r>
        <w:rPr>
          <w:rFonts w:eastAsia="Times New Roman"/>
          <w:szCs w:val="24"/>
        </w:rPr>
        <w:t xml:space="preserve">έντρα </w:t>
      </w:r>
      <w:r>
        <w:rPr>
          <w:rFonts w:eastAsia="Times New Roman"/>
          <w:szCs w:val="24"/>
        </w:rPr>
        <w:t>μ</w:t>
      </w:r>
      <w:r>
        <w:rPr>
          <w:rFonts w:eastAsia="Times New Roman"/>
          <w:szCs w:val="24"/>
        </w:rPr>
        <w:t>ελέτης. Πρέπει να σημειώσουμε πως πραγματικά με</w:t>
      </w:r>
      <w:r>
        <w:rPr>
          <w:rFonts w:eastAsia="Times New Roman"/>
          <w:szCs w:val="24"/>
        </w:rPr>
        <w:t xml:space="preserve">ίζον κοινωνικό πρόβλημα έχει προκύψει με το καθεστώς της λειτουργίας κάποιων </w:t>
      </w:r>
      <w:r>
        <w:rPr>
          <w:rFonts w:eastAsia="Times New Roman"/>
          <w:szCs w:val="24"/>
        </w:rPr>
        <w:t>κ</w:t>
      </w:r>
      <w:r>
        <w:rPr>
          <w:rFonts w:eastAsia="Times New Roman"/>
          <w:szCs w:val="24"/>
        </w:rPr>
        <w:t xml:space="preserve">έντρων </w:t>
      </w:r>
      <w:r>
        <w:rPr>
          <w:rFonts w:eastAsia="Times New Roman"/>
          <w:szCs w:val="24"/>
        </w:rPr>
        <w:t>μ</w:t>
      </w:r>
      <w:r>
        <w:rPr>
          <w:rFonts w:eastAsia="Times New Roman"/>
          <w:szCs w:val="24"/>
        </w:rPr>
        <w:t xml:space="preserve">ελέτης στη χώρα μας, που απασχολεί τόσο τους γονείς, όσο και τους εργαζόμενους σε αυτά. </w:t>
      </w:r>
    </w:p>
    <w:p w14:paraId="12AE74C5"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Καταγγέλλουν πως τα συγκεκριμένα </w:t>
      </w:r>
      <w:r>
        <w:rPr>
          <w:rFonts w:eastAsia="Times New Roman"/>
          <w:szCs w:val="24"/>
        </w:rPr>
        <w:t>κ</w:t>
      </w:r>
      <w:r>
        <w:rPr>
          <w:rFonts w:eastAsia="Times New Roman"/>
          <w:szCs w:val="24"/>
        </w:rPr>
        <w:t>έντρα απευθύνονται σε μαθητές πρωτοβάθμιας εκπα</w:t>
      </w:r>
      <w:r>
        <w:rPr>
          <w:rFonts w:eastAsia="Times New Roman"/>
          <w:szCs w:val="24"/>
        </w:rPr>
        <w:t xml:space="preserve">ίδευσης και λειτουργούν χωρίς θεσμικό πλαίσιο. Στα εν λόγω </w:t>
      </w:r>
      <w:r>
        <w:rPr>
          <w:rFonts w:eastAsia="Times New Roman"/>
          <w:szCs w:val="24"/>
        </w:rPr>
        <w:t>κ</w:t>
      </w:r>
      <w:r>
        <w:rPr>
          <w:rFonts w:eastAsia="Times New Roman"/>
          <w:szCs w:val="24"/>
        </w:rPr>
        <w:t xml:space="preserve">έντρα προστρέχουν εργαζόμενοι γονείς που επιθυμούν τα παιδιά τους να βοηθηθούν στη μελέτη των μαθημάτων του σχολείου και ταυτόχρονα να απασχοληθούν δημιουργικά κατά τις ελεύθερες ώρες τους. </w:t>
      </w:r>
    </w:p>
    <w:p w14:paraId="12AE74C6"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Αυτά τα </w:t>
      </w:r>
      <w:r>
        <w:rPr>
          <w:rFonts w:eastAsia="Times New Roman"/>
          <w:szCs w:val="24"/>
        </w:rPr>
        <w:t>κ</w:t>
      </w:r>
      <w:r>
        <w:rPr>
          <w:rFonts w:eastAsia="Times New Roman"/>
          <w:szCs w:val="24"/>
        </w:rPr>
        <w:t xml:space="preserve">έντρα </w:t>
      </w:r>
      <w:r>
        <w:rPr>
          <w:rFonts w:eastAsia="Times New Roman"/>
          <w:szCs w:val="24"/>
        </w:rPr>
        <w:t>μ</w:t>
      </w:r>
      <w:r>
        <w:rPr>
          <w:rFonts w:eastAsia="Times New Roman"/>
          <w:szCs w:val="24"/>
        </w:rPr>
        <w:t>ελέτης, σύμφωνα με τις καταγγελίες της Ομοσπονδίας Ιδιωτικών Εκπαιδευτικών Λειτουργών Ελλάδος προς τον ΕΟΠΠΕΠ, λειτουργούν είτε αυτόνομα σε δικά τους κτήρια είτε ως τμήματα νόμιμων φροντιστηρίων δευτεροβάθμιας εκπαίδευσης, των οποίων όμως η</w:t>
      </w:r>
      <w:r>
        <w:rPr>
          <w:rFonts w:eastAsia="Times New Roman"/>
          <w:szCs w:val="24"/>
        </w:rPr>
        <w:t xml:space="preserve"> άδεια δεν συμπεριλαμβάνει αυτού του είδους τις δραστηριότητες. Ως εκ τούτου, δεν καταβάλλουν </w:t>
      </w:r>
      <w:r>
        <w:rPr>
          <w:rFonts w:eastAsia="Times New Roman"/>
          <w:szCs w:val="24"/>
        </w:rPr>
        <w:lastRenderedPageBreak/>
        <w:t>εισφορές, δεν προβλέπονται συγκεκριμένα προσόντα επιλογής του προσωπικού και όσον αφορά τις εργασιακές τους σχέσεις, κύριε Υπουργέ, αυτές καταγράφονται επιεικώς ω</w:t>
      </w:r>
      <w:r>
        <w:rPr>
          <w:rFonts w:eastAsia="Times New Roman"/>
          <w:szCs w:val="24"/>
        </w:rPr>
        <w:t xml:space="preserve">ς «βεβαρημένες». </w:t>
      </w:r>
    </w:p>
    <w:p w14:paraId="12AE74C7"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Επιπροσθέτως, να σημειώσουμε πως δεν τηρούνται προϋποθέσεις ασφάλειας και υγιεινής, γιατί κανένας δεν ελέγχει. Ακόμα χειρότερα, κάποια τέτοια </w:t>
      </w:r>
      <w:r>
        <w:rPr>
          <w:rFonts w:eastAsia="Times New Roman"/>
          <w:szCs w:val="24"/>
        </w:rPr>
        <w:t>κ</w:t>
      </w:r>
      <w:r>
        <w:rPr>
          <w:rFonts w:eastAsia="Times New Roman"/>
          <w:szCs w:val="24"/>
        </w:rPr>
        <w:t xml:space="preserve">έντρα αναλαμβάνουν τη μεταφορά των μαθητών από τα σχολεία τους προς τους συγκεκριμένους χώρους </w:t>
      </w:r>
      <w:r>
        <w:rPr>
          <w:rFonts w:eastAsia="Times New Roman"/>
          <w:szCs w:val="24"/>
        </w:rPr>
        <w:t xml:space="preserve">-εδώ, λέει, «δωρεάν μεταφορά από το σχολείο στον χώρο μελέτης»- χωρίς ουδείς να γνωρίζει εάν οι οδηγοί διαθέτουν πιστοποίηση, εάν τα οχήματα ελέγχονται από κάποια δημόσια αρχή, εάν είναι ασφαλή. </w:t>
      </w:r>
    </w:p>
    <w:p w14:paraId="12AE74C8" w14:textId="77777777" w:rsidR="009D4E92" w:rsidRDefault="00A126CA">
      <w:pPr>
        <w:spacing w:line="600" w:lineRule="auto"/>
        <w:ind w:firstLine="720"/>
        <w:contextualSpacing/>
        <w:jc w:val="both"/>
        <w:rPr>
          <w:rFonts w:eastAsia="Times New Roman"/>
          <w:szCs w:val="24"/>
        </w:rPr>
      </w:pPr>
      <w:r>
        <w:rPr>
          <w:rFonts w:eastAsia="Times New Roman"/>
          <w:szCs w:val="24"/>
        </w:rPr>
        <w:t xml:space="preserve">Πρόσφατα, ανακαλύψαμε </w:t>
      </w:r>
      <w:r>
        <w:rPr>
          <w:rFonts w:eastAsia="Times New Roman"/>
          <w:szCs w:val="24"/>
        </w:rPr>
        <w:t>κ</w:t>
      </w:r>
      <w:r>
        <w:rPr>
          <w:rFonts w:eastAsia="Times New Roman"/>
          <w:szCs w:val="24"/>
        </w:rPr>
        <w:t xml:space="preserve">έντρο </w:t>
      </w:r>
      <w:r>
        <w:rPr>
          <w:rFonts w:eastAsia="Times New Roman"/>
          <w:szCs w:val="24"/>
        </w:rPr>
        <w:t>μ</w:t>
      </w:r>
      <w:r>
        <w:rPr>
          <w:rFonts w:eastAsia="Times New Roman"/>
          <w:szCs w:val="24"/>
        </w:rPr>
        <w:t xml:space="preserve">ελέτης όπου στην ιστοσελίδα του αναφέρεται ευκρινώς ότι πραγματοποιεί παράνομα φροντιστηριακά μαθήματα, ότι αναλαμβάνει -όπως σας είπα- τη μεταφορά μαθητών και ότι λειτουργεί και στις σχολικές αργίες. </w:t>
      </w:r>
    </w:p>
    <w:p w14:paraId="12AE74C9" w14:textId="77777777" w:rsidR="009D4E92" w:rsidRDefault="00A126CA">
      <w:pPr>
        <w:spacing w:line="600" w:lineRule="auto"/>
        <w:ind w:firstLine="720"/>
        <w:contextualSpacing/>
        <w:jc w:val="both"/>
        <w:rPr>
          <w:rFonts w:eastAsia="Times New Roman"/>
          <w:szCs w:val="24"/>
        </w:rPr>
      </w:pPr>
      <w:r>
        <w:rPr>
          <w:rFonts w:eastAsia="Times New Roman"/>
          <w:szCs w:val="24"/>
        </w:rPr>
        <w:t>Θα καταθέσω τα αντίγραφα αυτών των διαφημίσεων και των</w:t>
      </w:r>
      <w:r>
        <w:rPr>
          <w:rFonts w:eastAsia="Times New Roman"/>
          <w:szCs w:val="24"/>
        </w:rPr>
        <w:t xml:space="preserve"> ανακοινώσεων της ΟΙΕΛΕ για τα Πρακτικά. </w:t>
      </w:r>
    </w:p>
    <w:p w14:paraId="12AE74CA" w14:textId="77777777" w:rsidR="009D4E92" w:rsidRDefault="00A126C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szCs w:val="24"/>
        </w:rPr>
        <w:t xml:space="preserve">Επίσης, οι εργαζόμενοι σε αυτά τα </w:t>
      </w:r>
      <w:r>
        <w:rPr>
          <w:rFonts w:eastAsia="Times New Roman"/>
          <w:szCs w:val="24"/>
        </w:rPr>
        <w:t>κ</w:t>
      </w:r>
      <w:r>
        <w:rPr>
          <w:rFonts w:eastAsia="Times New Roman"/>
          <w:szCs w:val="24"/>
        </w:rPr>
        <w:t xml:space="preserve">έντρα καταγγέλλουν, μέσω του συνδικαλιστικού τους οργάνου, πως η πλειοψηφία των εργαζομένων στα συγκεκριμένα </w:t>
      </w:r>
      <w:r>
        <w:rPr>
          <w:rFonts w:eastAsia="Times New Roman"/>
          <w:szCs w:val="24"/>
        </w:rPr>
        <w:t>κ</w:t>
      </w:r>
      <w:r>
        <w:rPr>
          <w:rFonts w:eastAsia="Times New Roman"/>
          <w:szCs w:val="24"/>
        </w:rPr>
        <w:t xml:space="preserve">έντρα εργάζονται χωρίς ασφάλιση. </w:t>
      </w:r>
      <w:r>
        <w:rPr>
          <w:rFonts w:eastAsia="Times New Roman" w:cs="Times New Roman"/>
          <w:szCs w:val="24"/>
        </w:rPr>
        <w:t xml:space="preserve">Θα πρέπει να τονίσουμε πως οι </w:t>
      </w:r>
      <w:r>
        <w:rPr>
          <w:rFonts w:eastAsia="Times New Roman" w:cs="Times New Roman"/>
          <w:szCs w:val="24"/>
        </w:rPr>
        <w:lastRenderedPageBreak/>
        <w:t>απολαβ</w:t>
      </w:r>
      <w:r>
        <w:rPr>
          <w:rFonts w:eastAsia="Times New Roman" w:cs="Times New Roman"/>
          <w:szCs w:val="24"/>
        </w:rPr>
        <w:t xml:space="preserve">ές τους είναι εξαιρετικά </w:t>
      </w:r>
      <w:proofErr w:type="spellStart"/>
      <w:r>
        <w:rPr>
          <w:rFonts w:eastAsia="Times New Roman" w:cs="Times New Roman"/>
          <w:szCs w:val="24"/>
        </w:rPr>
        <w:t>αναντίστοιχες</w:t>
      </w:r>
      <w:proofErr w:type="spellEnd"/>
      <w:r>
        <w:rPr>
          <w:rFonts w:eastAsia="Times New Roman" w:cs="Times New Roman"/>
          <w:szCs w:val="24"/>
        </w:rPr>
        <w:t xml:space="preserve"> σε σχέση με την εργασία που προσφέρουν.</w:t>
      </w:r>
    </w:p>
    <w:p w14:paraId="12AE74CB"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βάση τα παραπάνω, ερωτάσθε, κύριε Υπουργέ, ποιες είναι εκείνες οι νομοθετικές πρωτοβουλίες που σκοπεύει να πάρει το αρμόδιο Υπουργείο, ώστε να τερματιστεί το καθεστώς ανομίας</w:t>
      </w:r>
      <w:r>
        <w:rPr>
          <w:rFonts w:eastAsia="Times New Roman" w:cs="Times New Roman"/>
          <w:szCs w:val="24"/>
        </w:rPr>
        <w:t xml:space="preserve"> και ο εργασιακός μεσαίωνας και να αποκτήσουν τα περί ου ο λόγος </w:t>
      </w:r>
      <w:r>
        <w:rPr>
          <w:rFonts w:eastAsia="Times New Roman" w:cs="Times New Roman"/>
          <w:szCs w:val="24"/>
        </w:rPr>
        <w:t>κ</w:t>
      </w:r>
      <w:r>
        <w:rPr>
          <w:rFonts w:eastAsia="Times New Roman" w:cs="Times New Roman"/>
          <w:szCs w:val="24"/>
        </w:rPr>
        <w:t>έντρα συγκεκριμένο θεσμικό πλαίσιο λειτουργίας.</w:t>
      </w:r>
    </w:p>
    <w:p w14:paraId="12AE74CC"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2AE74CD"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12AE74CE"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2AE74CF"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w:t>
      </w:r>
      <w:r>
        <w:rPr>
          <w:rFonts w:eastAsia="Times New Roman" w:cs="Times New Roman"/>
          <w:b/>
          <w:szCs w:val="24"/>
        </w:rPr>
        <w:t xml:space="preserve"> Έρευνας και Θρησκευμάτων): </w:t>
      </w:r>
      <w:r>
        <w:rPr>
          <w:rFonts w:eastAsia="Times New Roman" w:cs="Times New Roman"/>
          <w:szCs w:val="24"/>
        </w:rPr>
        <w:t xml:space="preserve">Σας ευχαριστώ, κύριε </w:t>
      </w:r>
      <w:proofErr w:type="spellStart"/>
      <w:r>
        <w:rPr>
          <w:rFonts w:eastAsia="Times New Roman" w:cs="Times New Roman"/>
          <w:szCs w:val="24"/>
        </w:rPr>
        <w:t>Σκουρολιάκο</w:t>
      </w:r>
      <w:proofErr w:type="spellEnd"/>
      <w:r>
        <w:rPr>
          <w:rFonts w:eastAsia="Times New Roman" w:cs="Times New Roman"/>
          <w:szCs w:val="24"/>
        </w:rPr>
        <w:t xml:space="preserve">. </w:t>
      </w:r>
    </w:p>
    <w:p w14:paraId="12AE74D0"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Θίξατε μία διάσταση μίας πολύ αμαρτωλής, θα έλεγα, και επικίνδυνης πρωτοβουλίας που παίρνουν ορισμένα φροντιστήρια. </w:t>
      </w:r>
    </w:p>
    <w:p w14:paraId="12AE74D1"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μ</w:t>
      </w:r>
      <w:r>
        <w:rPr>
          <w:rFonts w:eastAsia="Times New Roman" w:cs="Times New Roman"/>
          <w:szCs w:val="24"/>
        </w:rPr>
        <w:t>ελέτης, για να το καταλάβει και η κοινωνία μας, είναι ένας όρος π</w:t>
      </w:r>
      <w:r>
        <w:rPr>
          <w:rFonts w:eastAsia="Times New Roman" w:cs="Times New Roman"/>
          <w:szCs w:val="24"/>
        </w:rPr>
        <w:t xml:space="preserve">ου χρησιμοποιούν ορισμένα φροντιστήρια για να δημιουργήσουν εντός των φροντιστηρίων φροντιστήρια για παιδιά του δημοτικού. Αυτά τα φροντιστήρια είναι απολύτως παράνομα. Τελεία, χωρίς αστερίσκους! </w:t>
      </w:r>
    </w:p>
    <w:p w14:paraId="12AE74D2"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λοιπόν, έχουμε </w:t>
      </w:r>
      <w:proofErr w:type="spellStart"/>
      <w:r>
        <w:rPr>
          <w:rFonts w:eastAsia="Times New Roman" w:cs="Times New Roman"/>
          <w:szCs w:val="24"/>
        </w:rPr>
        <w:t>αδειοδοτημένα</w:t>
      </w:r>
      <w:proofErr w:type="spellEnd"/>
      <w:r>
        <w:rPr>
          <w:rFonts w:eastAsia="Times New Roman" w:cs="Times New Roman"/>
          <w:szCs w:val="24"/>
        </w:rPr>
        <w:t xml:space="preserve"> φροντιστήρια που πολλές φ</w:t>
      </w:r>
      <w:r>
        <w:rPr>
          <w:rFonts w:eastAsia="Times New Roman" w:cs="Times New Roman"/>
          <w:szCs w:val="24"/>
        </w:rPr>
        <w:t xml:space="preserve">ορές έχουν και το θράσος να έχουν έξω από τα φροντιστήρια ταμπέλες που αναφέρουν τη λειτουργία τέτοιων </w:t>
      </w:r>
      <w:r>
        <w:rPr>
          <w:rFonts w:eastAsia="Times New Roman" w:cs="Times New Roman"/>
          <w:szCs w:val="24"/>
        </w:rPr>
        <w:t>κ</w:t>
      </w:r>
      <w:r>
        <w:rPr>
          <w:rFonts w:eastAsia="Times New Roman" w:cs="Times New Roman"/>
          <w:szCs w:val="24"/>
        </w:rPr>
        <w:t>έντρων. Ο ΕΟΠΠΕΠ, ο Εθνικός Οργανισμός Πιστοποίησης Προσωπικού και Επαγγελματικού Προσανατολισμού, που είναι ένας εποπτευόμενος φορέας του Υπουργείου Πα</w:t>
      </w:r>
      <w:r>
        <w:rPr>
          <w:rFonts w:eastAsia="Times New Roman" w:cs="Times New Roman"/>
          <w:szCs w:val="24"/>
        </w:rPr>
        <w:t xml:space="preserve">ιδείας, έχει θίξει αυτό το θέμα. Εμάς οι πληροφορίες μας είναι ότι δεν έχει υπάρξει καμμία αλλαγή στα φροντιστήρια. </w:t>
      </w:r>
    </w:p>
    <w:p w14:paraId="12AE74D3"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Σκεφτόμαστε και διερευνούμε νομικά κάθε φροντιστήριο να στείλει στο Υπουργείο, μετά από αίτημα του Υπουργείου, μία υπεύθυνη δήλωση, με ό,τι</w:t>
      </w:r>
      <w:r>
        <w:rPr>
          <w:rFonts w:eastAsia="Times New Roman" w:cs="Times New Roman"/>
          <w:szCs w:val="24"/>
        </w:rPr>
        <w:t xml:space="preserve"> αυτό συνεπάγεται, ότι δεν λειτουργούν τέτοια κέντρα. Αυτό βεβαίως δεν είναι ευχάριστο σε μία κοινωνία, να ζητάς από έναν θεσμό που εσύ τον έχεις </w:t>
      </w:r>
      <w:proofErr w:type="spellStart"/>
      <w:r>
        <w:rPr>
          <w:rFonts w:eastAsia="Times New Roman" w:cs="Times New Roman"/>
          <w:szCs w:val="24"/>
        </w:rPr>
        <w:t>αδειοδοτήσει</w:t>
      </w:r>
      <w:proofErr w:type="spellEnd"/>
      <w:r>
        <w:rPr>
          <w:rFonts w:eastAsia="Times New Roman" w:cs="Times New Roman"/>
          <w:szCs w:val="24"/>
        </w:rPr>
        <w:t xml:space="preserve"> να σου πει ότι δεν παρανομεί, αλλά θα αναγκαστούμε να το κάνουμε, αν οι ίδιοι δεν αποφασίσουν να </w:t>
      </w:r>
      <w:r>
        <w:rPr>
          <w:rFonts w:eastAsia="Times New Roman" w:cs="Times New Roman"/>
          <w:szCs w:val="24"/>
        </w:rPr>
        <w:t xml:space="preserve">εξαλείψουν αυτό το φαινόμενο. </w:t>
      </w:r>
    </w:p>
    <w:p w14:paraId="12AE74D4"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αυτό που εμείς θέλουμε να πούμε στους γονείς, είναι ότι υπάρχουν πολλοί άλλοι τρόποι τα παιδιά αυτά να απασχολούνται. Υπάρχει το ολοήμερο σχολείο, υπάρχουν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δ</w:t>
      </w:r>
      <w:r>
        <w:rPr>
          <w:rFonts w:eastAsia="Times New Roman" w:cs="Times New Roman"/>
          <w:szCs w:val="24"/>
        </w:rPr>
        <w:t xml:space="preserve">ημιουργικής </w:t>
      </w:r>
      <w:r>
        <w:rPr>
          <w:rFonts w:eastAsia="Times New Roman" w:cs="Times New Roman"/>
          <w:szCs w:val="24"/>
        </w:rPr>
        <w:t>α</w:t>
      </w:r>
      <w:r>
        <w:rPr>
          <w:rFonts w:eastAsia="Times New Roman" w:cs="Times New Roman"/>
          <w:szCs w:val="24"/>
        </w:rPr>
        <w:t>πασχόλησης, τα λεγόμενα ΚΔΑΠ. Ζητάμ</w:t>
      </w:r>
      <w:r>
        <w:rPr>
          <w:rFonts w:eastAsia="Times New Roman" w:cs="Times New Roman"/>
          <w:szCs w:val="24"/>
        </w:rPr>
        <w:t xml:space="preserve">ε, λοιπόν, από τους γονείς να αγκαλιάσουν το δημόσιο σχολείο, να μην αναπαράγουν μία νοοτροπία όπου το φροντιστήριο και η παραπαιδεία έχουν γίνει μέρος του δημόσιου συστήματος εκπαίδευσης, τα παιδιά </w:t>
      </w:r>
      <w:r>
        <w:rPr>
          <w:rFonts w:eastAsia="Times New Roman" w:cs="Times New Roman"/>
          <w:szCs w:val="24"/>
        </w:rPr>
        <w:lastRenderedPageBreak/>
        <w:t>του δημοτικού να μην πιέζονται μέσα από αυτές τις διαδικα</w:t>
      </w:r>
      <w:r>
        <w:rPr>
          <w:rFonts w:eastAsia="Times New Roman" w:cs="Times New Roman"/>
          <w:szCs w:val="24"/>
        </w:rPr>
        <w:t>σίες, να αξιοποιήσουν ό,τι τους προσφέρει το δημόσιο σχολείο και βεβαίως να ξέρουν κι αυτοί ότι συμπράττουν σε κάτι που είναι παράνομο.</w:t>
      </w:r>
    </w:p>
    <w:p w14:paraId="12AE74D5"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Ως προς το θέμα των εργαζομένων, εκεί η κατάσταση είναι πιο σοβαρή, όπως καταλαβαίνετε, διότι παιδιά που θέλουν να δουλέ</w:t>
      </w:r>
      <w:r>
        <w:rPr>
          <w:rFonts w:eastAsia="Times New Roman" w:cs="Times New Roman"/>
          <w:szCs w:val="24"/>
        </w:rPr>
        <w:t xml:space="preserve">ψουν κάτι πάνε καλή τη </w:t>
      </w:r>
      <w:proofErr w:type="spellStart"/>
      <w:r>
        <w:rPr>
          <w:rFonts w:eastAsia="Times New Roman" w:cs="Times New Roman"/>
          <w:szCs w:val="24"/>
        </w:rPr>
        <w:t>πίστει</w:t>
      </w:r>
      <w:proofErr w:type="spellEnd"/>
      <w:r>
        <w:rPr>
          <w:rFonts w:eastAsia="Times New Roman" w:cs="Times New Roman"/>
          <w:szCs w:val="24"/>
        </w:rPr>
        <w:t xml:space="preserve"> να δουλέψουν, ενώ εμείς με νόμο που έχουμε ψηφίσει, η δική μας Κυβέρνηση, κάναμε τεράστια προσπάθεια και έχει υπάρξει τεράστια βελτίωση στα ένσημα, στις αποζημιώσεις,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Επειδή το συγκεκριμένο δεν είναι μέρος του νόμιμου ο</w:t>
      </w:r>
      <w:r>
        <w:rPr>
          <w:rFonts w:eastAsia="Times New Roman" w:cs="Times New Roman"/>
          <w:szCs w:val="24"/>
        </w:rPr>
        <w:t xml:space="preserve">ικοδομήματος, έχουμε αυτό, έχουμε πολύ σοβαρά θέματα ασφάλειας και βεβαίως έχουμε και την ενίσχυση μίας νοοτροπίας ότι ντε και καλά τα παιδιά από τόσο μικρή ηλικία θα πρέπει να συνηθίζουν στο περιβάλλον του φροντιστηρίου. </w:t>
      </w:r>
    </w:p>
    <w:p w14:paraId="12AE74D6"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όλοι αυτοί οι λόγοι </w:t>
      </w:r>
      <w:r>
        <w:rPr>
          <w:rFonts w:eastAsia="Times New Roman" w:cs="Times New Roman"/>
          <w:szCs w:val="24"/>
        </w:rPr>
        <w:t xml:space="preserve">είναι απαράδεκτοι και θα είμαστε πάρα πολύ κατηγορηματικοί. </w:t>
      </w:r>
    </w:p>
    <w:p w14:paraId="12AE74D7"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έχετε τον λόγο και πάλι για τρία λεπτά.</w:t>
      </w:r>
    </w:p>
    <w:p w14:paraId="12AE74D8"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12AE74D9" w14:textId="77777777" w:rsidR="009D4E92" w:rsidRDefault="00A126C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πραγματικά η ανάγκη κάποιω</w:t>
      </w:r>
      <w:r>
        <w:rPr>
          <w:rFonts w:eastAsia="Times New Roman" w:cs="Times New Roman"/>
          <w:szCs w:val="24"/>
        </w:rPr>
        <w:t xml:space="preserve">ν γονέων να φροντίσουν τα παιδιά τους, η ανάγκη εκείνων των γονιών που ασχολούνται πολλές ώρες </w:t>
      </w:r>
      <w:r>
        <w:rPr>
          <w:rFonts w:eastAsia="Times New Roman" w:cs="Times New Roman"/>
          <w:szCs w:val="24"/>
        </w:rPr>
        <w:lastRenderedPageBreak/>
        <w:t>την ημέρα για να εξασφαλίσουν τα προς το ζην και να φέρουν στην οικογένειά τους αυτά που έχει ανάγκη η οικογένεια, έδωσε την ευκαιρία σε κάποιους προκλητικά να α</w:t>
      </w:r>
      <w:r>
        <w:rPr>
          <w:rFonts w:eastAsia="Times New Roman" w:cs="Times New Roman"/>
          <w:szCs w:val="24"/>
        </w:rPr>
        <w:t xml:space="preserve">γνοήσουν τη νομιμότητα, αλλά και τη γνωστική διαδικασία να την κακοποιήσουν πραγματικά. </w:t>
      </w:r>
    </w:p>
    <w:p w14:paraId="12AE74DA"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 xml:space="preserve">Δεν είναι δύσκολο να τα βρείτε, κύριε Υπουργέ. Εγώ θα τα καταθέσω στα Πρακτικά. Υπάρχουν στο διαδίκτυο διαφημίσεις. Δεν κρύβονται αυτοί οι άνθρωποι. </w:t>
      </w:r>
    </w:p>
    <w:p w14:paraId="12AE74DB"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lang w:val="en-US"/>
        </w:rPr>
        <w:t>o</w:t>
      </w:r>
      <w:r>
        <w:rPr>
          <w:rFonts w:eastAsia="Times New Roman"/>
          <w:szCs w:val="24"/>
        </w:rPr>
        <w:t xml:space="preserve"> Βουλευτής κ. Παναγιώτης (Πάνος) </w:t>
      </w:r>
      <w:proofErr w:type="spellStart"/>
      <w:r>
        <w:rPr>
          <w:rFonts w:eastAsia="Times New Roman"/>
          <w:szCs w:val="24"/>
        </w:rPr>
        <w:t>Σκουρολιάκος</w:t>
      </w:r>
      <w:proofErr w:type="spellEnd"/>
      <w:r>
        <w:rPr>
          <w:rFonts w:eastAsia="Times New Roman"/>
          <w:szCs w:val="24"/>
        </w:rPr>
        <w:t xml:space="preserve"> καταθέτει για τα Πρακτικά το προαναφερθέν αντίγραφο διαφημίσεως, καθώς και τις προαναφερθείσες ανακοινώσεις της ΟΙΕΛΕ, τα οποία βρίσκονται στο αρχείο του Τμήματος Γραμματείας της Διεύθυνσης Στενογραφίας και Πρ</w:t>
      </w:r>
      <w:r>
        <w:rPr>
          <w:rFonts w:eastAsia="Times New Roman"/>
          <w:szCs w:val="24"/>
        </w:rPr>
        <w:t>ακτικών της Βουλής)</w:t>
      </w:r>
    </w:p>
    <w:p w14:paraId="12AE74DC"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 xml:space="preserve">Όμως, πρέπει νομίζω να λάβουμε σοβαρά υπ’ </w:t>
      </w:r>
      <w:proofErr w:type="spellStart"/>
      <w:r>
        <w:rPr>
          <w:rFonts w:eastAsia="Times New Roman"/>
          <w:szCs w:val="24"/>
        </w:rPr>
        <w:t>όψιν</w:t>
      </w:r>
      <w:proofErr w:type="spellEnd"/>
      <w:r>
        <w:rPr>
          <w:rFonts w:eastAsia="Times New Roman"/>
          <w:szCs w:val="24"/>
        </w:rPr>
        <w:t xml:space="preserve"> μας και επισημάνσεις των εκπαιδευτικών, που λένε ότι προκαλείται με αυτόν τον τρόπο -φεύγοντας από το σχολείο, πηγαίνοντας στο άλλο σχολείο, στο φροντιστήριο, κατ’ ευθείαν με το </w:t>
      </w:r>
      <w:proofErr w:type="spellStart"/>
      <w:r>
        <w:rPr>
          <w:rFonts w:eastAsia="Times New Roman"/>
          <w:szCs w:val="24"/>
        </w:rPr>
        <w:t>βανάκι</w:t>
      </w:r>
      <w:proofErr w:type="spellEnd"/>
      <w:r>
        <w:rPr>
          <w:rFonts w:eastAsia="Times New Roman"/>
          <w:szCs w:val="24"/>
        </w:rPr>
        <w:t xml:space="preserve"> και </w:t>
      </w:r>
      <w:r>
        <w:rPr>
          <w:rFonts w:eastAsia="Times New Roman"/>
          <w:szCs w:val="24"/>
        </w:rPr>
        <w:t>πηγαίνοντας πια το βράδυ σπίτι- μ</w:t>
      </w:r>
      <w:r>
        <w:rPr>
          <w:rFonts w:eastAsia="Times New Roman"/>
          <w:szCs w:val="24"/>
        </w:rPr>
        <w:t>ί</w:t>
      </w:r>
      <w:r>
        <w:rPr>
          <w:rFonts w:eastAsia="Times New Roman"/>
          <w:szCs w:val="24"/>
        </w:rPr>
        <w:t>α ασύλληπτη βλάβη παιδαγωγική, ψυχολογική και ηθική σε χιλιάδες μαθητές. Επιπλέον, είναι αδιανόητο παιδιά πέντε έως δώδεκα ετών με συγκεκριμένες ανάγκες για παιχνίδι, οικογενειακή ζωή, κοινωνικοποίηση, να ενταχθούν σε μ</w:t>
      </w:r>
      <w:r>
        <w:rPr>
          <w:rFonts w:eastAsia="Times New Roman"/>
          <w:szCs w:val="24"/>
        </w:rPr>
        <w:t>ί</w:t>
      </w:r>
      <w:r>
        <w:rPr>
          <w:rFonts w:eastAsia="Times New Roman"/>
          <w:szCs w:val="24"/>
        </w:rPr>
        <w:t xml:space="preserve">α </w:t>
      </w:r>
      <w:r>
        <w:rPr>
          <w:rFonts w:eastAsia="Times New Roman"/>
          <w:szCs w:val="24"/>
        </w:rPr>
        <w:t xml:space="preserve">διαδικασία </w:t>
      </w:r>
      <w:r>
        <w:rPr>
          <w:rFonts w:eastAsia="Times New Roman"/>
          <w:szCs w:val="24"/>
        </w:rPr>
        <w:lastRenderedPageBreak/>
        <w:t xml:space="preserve">αέναης παραμονής σε τάξη, που θα τα εξαντλήσει και θα προκαλέσει εντέλει την απέχθειά τους για τη μάθηση. </w:t>
      </w:r>
    </w:p>
    <w:p w14:paraId="12AE74DD"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 xml:space="preserve">Έτσι, φοβάμαι ότι αυτοί οι γονείς, που στερούνται για να πληρώσουν αυτά τα </w:t>
      </w:r>
      <w:r>
        <w:rPr>
          <w:rFonts w:eastAsia="Times New Roman"/>
          <w:szCs w:val="24"/>
        </w:rPr>
        <w:t>κ</w:t>
      </w:r>
      <w:r>
        <w:rPr>
          <w:rFonts w:eastAsia="Times New Roman"/>
          <w:szCs w:val="24"/>
        </w:rPr>
        <w:t xml:space="preserve">έντρα, πιθανόν να κάνουν και κακό στην ίδια την ψυχολογία των </w:t>
      </w:r>
      <w:r>
        <w:rPr>
          <w:rFonts w:eastAsia="Times New Roman"/>
          <w:szCs w:val="24"/>
        </w:rPr>
        <w:t>παιδιών και στην προοπτική τους.</w:t>
      </w:r>
    </w:p>
    <w:p w14:paraId="12AE74DE"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 xml:space="preserve">Πραγματικά, περιμένουμε το συντομότερο δυνατόν πρωτοβουλίες από το Υπουργείο. Δεν είναι δύσκολο να βρεθούν αυτά τα φροντιστήρια. </w:t>
      </w:r>
      <w:r>
        <w:rPr>
          <w:rFonts w:eastAsia="Times New Roman"/>
          <w:szCs w:val="24"/>
        </w:rPr>
        <w:t>Ν</w:t>
      </w:r>
      <w:r>
        <w:rPr>
          <w:rFonts w:eastAsia="Times New Roman"/>
          <w:szCs w:val="24"/>
        </w:rPr>
        <w:t>α σας πω και κάτι; Εκείνα τα φροντιστήρια που έχουν άδεια για συγκεκριμένη λειτουργία, εάν κα</w:t>
      </w:r>
      <w:r>
        <w:rPr>
          <w:rFonts w:eastAsia="Times New Roman"/>
          <w:szCs w:val="24"/>
        </w:rPr>
        <w:t>λύπτουν και άλλες δραστηριότητες, οι οποίες δεν είναι νόμιμες, ας έχουν τις αντίστοιχες κυρώσεις. Να τους αφαιρεθεί η άδεια; Δεν ξέρω. Υπάρχουν τρόποι.</w:t>
      </w:r>
    </w:p>
    <w:p w14:paraId="12AE74DF"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Σας ευχαριστώ.</w:t>
      </w:r>
    </w:p>
    <w:p w14:paraId="12AE74E0"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και πάλι έχετε τον λόγο.</w:t>
      </w:r>
    </w:p>
    <w:p w14:paraId="12AE74E1"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b/>
          <w:szCs w:val="24"/>
        </w:rPr>
        <w:t xml:space="preserve">ΚΩΝΣΤΑΝΤΙΝΟΣ </w:t>
      </w:r>
      <w:r>
        <w:rPr>
          <w:rFonts w:eastAsia="Times New Roman"/>
          <w:b/>
          <w:szCs w:val="24"/>
        </w:rPr>
        <w:t>ΓΑΒΡΟΓΛΟΥ (Υπουργός Παιδείας, Έρευνας και Θρησκευμάτων):</w:t>
      </w:r>
      <w:r>
        <w:rPr>
          <w:rFonts w:eastAsia="Times New Roman"/>
          <w:szCs w:val="24"/>
        </w:rPr>
        <w:t xml:space="preserve"> Η ποινή, όπως ξέρετε, είναι αφαίρεση της άδειας. Όμως, κοιτάξτε, είναι λίγο πιο σύνθετος ο τρόπος εντοπισμού, γιατί, όπως καταλαβαίνετε, δεν μπορεί να έχεις ένα σώμα ελεγκτών, οτιδήποτε και να «μπουκ</w:t>
      </w:r>
      <w:r>
        <w:rPr>
          <w:rFonts w:eastAsia="Times New Roman"/>
          <w:szCs w:val="24"/>
        </w:rPr>
        <w:t>άρεις» μέσα σε ένα φροντιστήριο, διότι τα παιδιά εκεί δεν κάνουν μάθημα όπως στα άλλα. Κάνουν και μάθημα, ορισμένες φορές κάνουν και λίγο παιχνίδι κ.λπ.</w:t>
      </w:r>
      <w:r>
        <w:rPr>
          <w:rFonts w:eastAsia="Times New Roman"/>
          <w:szCs w:val="24"/>
        </w:rPr>
        <w:t>.</w:t>
      </w:r>
      <w:r>
        <w:rPr>
          <w:rFonts w:eastAsia="Times New Roman"/>
          <w:szCs w:val="24"/>
        </w:rPr>
        <w:t xml:space="preserve"> </w:t>
      </w:r>
    </w:p>
    <w:p w14:paraId="12AE74E2"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lastRenderedPageBreak/>
        <w:t>Το σοβαρό ερώτημα, λοιπόν, είναι πώς οι γονείς θα προστατεύσουν τα παιδιά και εντέλει το δημόσιο σχολ</w:t>
      </w:r>
      <w:r>
        <w:rPr>
          <w:rFonts w:eastAsia="Times New Roman"/>
          <w:szCs w:val="24"/>
        </w:rPr>
        <w:t>είο. Διότι αν οι γονείς ξέρουν ότι στέλνουν τα παιδιά κάπου που δεν είναι νόμιμο, ξέρουν ότι εκεί γίνεται, αν θέλετε, μ</w:t>
      </w:r>
      <w:r>
        <w:rPr>
          <w:rFonts w:eastAsia="Times New Roman"/>
          <w:szCs w:val="24"/>
        </w:rPr>
        <w:t>ί</w:t>
      </w:r>
      <w:r>
        <w:rPr>
          <w:rFonts w:eastAsia="Times New Roman"/>
          <w:szCs w:val="24"/>
        </w:rPr>
        <w:t xml:space="preserve">α μύηση στη νοοτροπία και των παιδιών και των γονιών να συνηθίσουν αυτό το περιβάλλον. Άλλο είναι, ξέρετε, το σχολείο και άλλο είναι το </w:t>
      </w:r>
      <w:r>
        <w:rPr>
          <w:rFonts w:eastAsia="Times New Roman"/>
          <w:szCs w:val="24"/>
        </w:rPr>
        <w:t xml:space="preserve">φροντιστήριο. Αυτά μπορώ να σας πω ότι είναι τα πιο δύσκολα πράγματα. </w:t>
      </w:r>
    </w:p>
    <w:p w14:paraId="12AE74E3"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Εμείς, λοιπόν, πρέπει να κάνουμε ό,τι πρέπει και σας είπα τα μέτρα. Και ο ΕΟΠΠΕΠ έχει προχωρήσει κι εμείς θα είμαστε πάρα πολύ αυστηροί. Δεν μπορούμε να μπούμε σ’ ένα παιχνίδι να στέλνο</w:t>
      </w:r>
      <w:r>
        <w:rPr>
          <w:rFonts w:eastAsia="Times New Roman"/>
          <w:szCs w:val="24"/>
        </w:rPr>
        <w:t>υμε ελεγκτές και αστυνομίες και εισαγγελείς και το ένα και το άλλο, μιας που είναι παράνομο. Όμως, ζητάμε από τους γονείς και ζητάμε από πολλούς φροντιστές -και έχει σημασία αυτό- που ενώ είχαν την επιλογή, δεν το έχουν κάνει. Γιατί δεν το έχουν κάνει οι ά</w:t>
      </w:r>
      <w:r>
        <w:rPr>
          <w:rFonts w:eastAsia="Times New Roman"/>
          <w:szCs w:val="24"/>
        </w:rPr>
        <w:t>νθρωποι; Γιατί σέβονται αυτό που κάνουν. Ξέρετε κι εσείς ότι τα φροντιστήρια ιστορικά έχουν παίξει έναν ρόλο που δεν είναι άσπρο-μαύρο.</w:t>
      </w:r>
    </w:p>
    <w:p w14:paraId="12AE74E4"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Εμείς, λοιπόν, λέμε ότι οι άνθρωποι του χώρου πρέπει να προστατεύσουν αυτόν τον χώρο, που ήδη έχει υποστεί μ</w:t>
      </w:r>
      <w:r>
        <w:rPr>
          <w:rFonts w:eastAsia="Times New Roman"/>
          <w:szCs w:val="24"/>
        </w:rPr>
        <w:t>ί</w:t>
      </w:r>
      <w:r>
        <w:rPr>
          <w:rFonts w:eastAsia="Times New Roman"/>
          <w:szCs w:val="24"/>
        </w:rPr>
        <w:t>α πολύ σοβα</w:t>
      </w:r>
      <w:r>
        <w:rPr>
          <w:rFonts w:eastAsia="Times New Roman"/>
          <w:szCs w:val="24"/>
        </w:rPr>
        <w:t xml:space="preserve">ρή κριτική και, δεύτερον, οι γονείς να προστατεύσουν το δημόσιο σχολείο, για το δικό τους συμφέρον και κυρίως των παιδιών τους. Μην αγχώνονται από την πρώτη τάξη του δημοτικού για το τι θα κάνουν τα παιδιά, γιατί σήμερα το σχολείο μας έχει </w:t>
      </w:r>
      <w:r>
        <w:rPr>
          <w:rFonts w:eastAsia="Times New Roman"/>
          <w:szCs w:val="24"/>
        </w:rPr>
        <w:lastRenderedPageBreak/>
        <w:t>το ολοήμερο, έχε</w:t>
      </w:r>
      <w:r>
        <w:rPr>
          <w:rFonts w:eastAsia="Times New Roman"/>
          <w:szCs w:val="24"/>
        </w:rPr>
        <w:t>ι τις διάφορες δραστηριότητες μετά το ωράριο του σχολείου κ.λπ.</w:t>
      </w:r>
      <w:r>
        <w:rPr>
          <w:rFonts w:eastAsia="Times New Roman"/>
          <w:szCs w:val="24"/>
        </w:rPr>
        <w:t>.</w:t>
      </w:r>
      <w:r>
        <w:rPr>
          <w:rFonts w:eastAsia="Times New Roman"/>
          <w:szCs w:val="24"/>
        </w:rPr>
        <w:t xml:space="preserve"> </w:t>
      </w:r>
    </w:p>
    <w:p w14:paraId="12AE74E5"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Δ</w:t>
      </w:r>
      <w:r>
        <w:rPr>
          <w:rFonts w:eastAsia="Times New Roman"/>
          <w:szCs w:val="24"/>
        </w:rPr>
        <w:t>εν είναι όλα τόσο καλά όσο θα θέλαμε αλλά</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είναι δωρεάν και όσο αγκαλιάζει η κοινωνία τέτοιους θεσμούς, τόσο και αυξάνεται η πίεση για τη βελτίωσή τους. Αυτή πρέπει να ε</w:t>
      </w:r>
      <w:r>
        <w:rPr>
          <w:rFonts w:eastAsia="Times New Roman"/>
          <w:szCs w:val="24"/>
        </w:rPr>
        <w:t>ίναι η έκκληση προς την κοινωνία.</w:t>
      </w:r>
    </w:p>
    <w:p w14:paraId="12AE74E6" w14:textId="77777777" w:rsidR="009D4E92" w:rsidRDefault="00A126CA">
      <w:pPr>
        <w:tabs>
          <w:tab w:val="left" w:pos="2940"/>
        </w:tabs>
        <w:spacing w:line="600" w:lineRule="auto"/>
        <w:ind w:firstLine="720"/>
        <w:contextualSpacing/>
        <w:jc w:val="both"/>
        <w:rPr>
          <w:rFonts w:eastAsia="Times New Roman"/>
          <w:szCs w:val="24"/>
        </w:rPr>
      </w:pPr>
      <w:r>
        <w:rPr>
          <w:rFonts w:eastAsia="Times New Roman"/>
          <w:szCs w:val="24"/>
        </w:rPr>
        <w:t>Σας ευχαριστώ.</w:t>
      </w:r>
    </w:p>
    <w:p w14:paraId="12AE74E7" w14:textId="77777777" w:rsidR="009D4E92" w:rsidRDefault="00A126CA">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Προχωρούμε στην τελευταία ερώτηση που θα συζητηθεί σήμερα. Πρόκειται για την πέμπτη με αριθμό 205/31-10-2017 επίκαιρη ερώτηση δευτέρου κύκλου του Βουλευτή Χανίων του Συνασ</w:t>
      </w:r>
      <w:r>
        <w:rPr>
          <w:rFonts w:eastAsia="Times New Roman" w:cs="Times New Roman"/>
          <w:szCs w:val="24"/>
        </w:rPr>
        <w:t xml:space="preserve">πισμού Ριζοσπαστικής Αριστεράς κ. </w:t>
      </w:r>
      <w:r>
        <w:rPr>
          <w:rFonts w:eastAsia="Times New Roman" w:cs="Times New Roman"/>
          <w:bCs/>
          <w:szCs w:val="24"/>
        </w:rPr>
        <w:t xml:space="preserve">Αντωνίου </w:t>
      </w:r>
      <w:proofErr w:type="spellStart"/>
      <w:r>
        <w:rPr>
          <w:rFonts w:eastAsia="Times New Roman" w:cs="Times New Roman"/>
          <w:bCs/>
          <w:szCs w:val="24"/>
        </w:rPr>
        <w:t>Μπαλωμενάκη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sidRPr="00D27983">
        <w:rPr>
          <w:rFonts w:eastAsia="Times New Roman" w:cs="Times New Roman"/>
          <w:szCs w:val="24"/>
        </w:rPr>
        <w:t xml:space="preserve"> </w:t>
      </w:r>
      <w:r>
        <w:rPr>
          <w:rFonts w:eastAsia="Times New Roman" w:cs="Times New Roman"/>
          <w:szCs w:val="24"/>
        </w:rPr>
        <w:t xml:space="preserve">με θέμα: «Παράνομη </w:t>
      </w:r>
      <w:r>
        <w:rPr>
          <w:rFonts w:eastAsia="Times New Roman" w:cs="Times New Roman"/>
          <w:szCs w:val="24"/>
        </w:rPr>
        <w:t>σ</w:t>
      </w:r>
      <w:r>
        <w:rPr>
          <w:rFonts w:eastAsia="Times New Roman" w:cs="Times New Roman"/>
          <w:szCs w:val="24"/>
        </w:rPr>
        <w:t>ύμβαση στο Πολυτεχνείο Κρήτης».</w:t>
      </w:r>
    </w:p>
    <w:p w14:paraId="12AE74E8" w14:textId="77777777" w:rsidR="009D4E92" w:rsidRDefault="00A126CA">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Μπαλωμενάκη</w:t>
      </w:r>
      <w:proofErr w:type="spellEnd"/>
      <w:r>
        <w:rPr>
          <w:rFonts w:eastAsia="Times New Roman" w:cs="Times New Roman"/>
          <w:szCs w:val="24"/>
        </w:rPr>
        <w:t>, έχετε τον λόγο για δύο λεπτά.</w:t>
      </w:r>
    </w:p>
    <w:p w14:paraId="12AE74E9" w14:textId="77777777" w:rsidR="009D4E92" w:rsidRDefault="00A126CA">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ΜΠΑΛΩΜΕΝΑΚΗΣ</w:t>
      </w:r>
      <w:r>
        <w:rPr>
          <w:rFonts w:eastAsia="Times New Roman" w:cs="Times New Roman"/>
          <w:szCs w:val="24"/>
        </w:rPr>
        <w:t>: Ευχαριστώ πολύ,</w:t>
      </w:r>
      <w:r>
        <w:rPr>
          <w:rFonts w:eastAsia="Times New Roman" w:cs="Times New Roman"/>
          <w:szCs w:val="24"/>
        </w:rPr>
        <w:t xml:space="preserve"> κύριε Πρόεδρε.</w:t>
      </w:r>
    </w:p>
    <w:p w14:paraId="12AE74EA" w14:textId="77777777" w:rsidR="009D4E92" w:rsidRDefault="00A126CA">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Κύριε Υπουργέ, θα είστε ενήμερος ασφαλώς ότι το Πολυτεχνείο Κρήτης έχει προχωρήσει μετά από δημόσιο ανοι</w:t>
      </w:r>
      <w:r>
        <w:rPr>
          <w:rFonts w:eastAsia="Times New Roman" w:cs="Times New Roman"/>
          <w:szCs w:val="24"/>
        </w:rPr>
        <w:t>κ</w:t>
      </w:r>
      <w:r>
        <w:rPr>
          <w:rFonts w:eastAsia="Times New Roman" w:cs="Times New Roman"/>
          <w:szCs w:val="24"/>
        </w:rPr>
        <w:t xml:space="preserve">τό διαγωνισμό στη σύναψη μιας σύμβασης με μια εταιρεία </w:t>
      </w:r>
      <w:proofErr w:type="spellStart"/>
      <w:r>
        <w:rPr>
          <w:rFonts w:eastAsia="Times New Roman" w:cs="Times New Roman"/>
          <w:szCs w:val="24"/>
        </w:rPr>
        <w:t>ονόματι</w:t>
      </w:r>
      <w:proofErr w:type="spellEnd"/>
      <w:r>
        <w:rPr>
          <w:rFonts w:eastAsia="Times New Roman" w:cs="Times New Roman"/>
          <w:szCs w:val="24"/>
        </w:rPr>
        <w:t xml:space="preserve"> «</w:t>
      </w:r>
      <w:r>
        <w:rPr>
          <w:rFonts w:eastAsia="Times New Roman" w:cs="Times New Roman"/>
          <w:szCs w:val="24"/>
          <w:lang w:val="en-US"/>
        </w:rPr>
        <w:t>BELVEDERE</w:t>
      </w:r>
      <w:r>
        <w:rPr>
          <w:rFonts w:eastAsia="Times New Roman" w:cs="Times New Roman"/>
          <w:szCs w:val="24"/>
        </w:rPr>
        <w:t>», προκειμένου να μετατρέψει ένα ιστορικό μνημείο της πόλης τω</w:t>
      </w:r>
      <w:r>
        <w:rPr>
          <w:rFonts w:eastAsia="Times New Roman" w:cs="Times New Roman"/>
          <w:szCs w:val="24"/>
        </w:rPr>
        <w:t>ν Χανίων σε ξενοδοχείο.</w:t>
      </w:r>
    </w:p>
    <w:p w14:paraId="12AE74EB"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έχετε υπ’ </w:t>
      </w:r>
      <w:proofErr w:type="spellStart"/>
      <w:r>
        <w:rPr>
          <w:rFonts w:eastAsia="Times New Roman" w:cs="Times New Roman"/>
          <w:szCs w:val="24"/>
        </w:rPr>
        <w:t>όψιν</w:t>
      </w:r>
      <w:proofErr w:type="spellEnd"/>
      <w:r>
        <w:rPr>
          <w:rFonts w:eastAsia="Times New Roman" w:cs="Times New Roman"/>
          <w:szCs w:val="24"/>
        </w:rPr>
        <w:t xml:space="preserve"> σας ασφαλώς ότι αυτή η απόφαση έχει περιβληθεί τον τύπο και των αποφάσεων που απαιτούνται από την πλευρά της </w:t>
      </w:r>
      <w:r>
        <w:rPr>
          <w:rFonts w:eastAsia="Times New Roman" w:cs="Times New Roman"/>
          <w:szCs w:val="24"/>
        </w:rPr>
        <w:t>σ</w:t>
      </w:r>
      <w:r>
        <w:rPr>
          <w:rFonts w:eastAsia="Times New Roman" w:cs="Times New Roman"/>
          <w:szCs w:val="24"/>
        </w:rPr>
        <w:t xml:space="preserve">υγκλήτου, ενδεχομένως ομοφώνως, αλλά δεν έχει μεγάλη σημασία αυτό. Σημασία έχει ότι ο τύπος </w:t>
      </w:r>
      <w:proofErr w:type="spellStart"/>
      <w:r>
        <w:rPr>
          <w:rFonts w:eastAsia="Times New Roman" w:cs="Times New Roman"/>
          <w:szCs w:val="24"/>
        </w:rPr>
        <w:t>επληρώθη</w:t>
      </w:r>
      <w:proofErr w:type="spellEnd"/>
      <w:r>
        <w:rPr>
          <w:rFonts w:eastAsia="Times New Roman" w:cs="Times New Roman"/>
          <w:szCs w:val="24"/>
        </w:rPr>
        <w:t xml:space="preserve"> μεν</w:t>
      </w:r>
      <w:r>
        <w:rPr>
          <w:rFonts w:eastAsia="Times New Roman" w:cs="Times New Roman"/>
          <w:szCs w:val="24"/>
        </w:rPr>
        <w:t xml:space="preserve">, πλην όμως η κοινωνία αντιδρά και μάλιστα πάρα πολύ έντονα. Είναι ένα σημείο της πόλης μας όπου υπάρχει ιστορική, ανθρώπινη παρουσία δυόμισι χιλιάδων χρόνων. Είναι η ακρόπολη της αρχαίας </w:t>
      </w:r>
      <w:proofErr w:type="spellStart"/>
      <w:r>
        <w:rPr>
          <w:rFonts w:eastAsia="Times New Roman" w:cs="Times New Roman"/>
          <w:szCs w:val="24"/>
        </w:rPr>
        <w:t>Κυδωνίας</w:t>
      </w:r>
      <w:proofErr w:type="spellEnd"/>
      <w:r>
        <w:rPr>
          <w:rFonts w:eastAsia="Times New Roman" w:cs="Times New Roman"/>
          <w:szCs w:val="24"/>
        </w:rPr>
        <w:t>.</w:t>
      </w:r>
    </w:p>
    <w:p w14:paraId="12AE74EC"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υπάρχουν πολλές πλευρές που καταδεικνύ</w:t>
      </w:r>
      <w:r>
        <w:rPr>
          <w:rFonts w:eastAsia="Times New Roman" w:cs="Times New Roman"/>
          <w:szCs w:val="24"/>
        </w:rPr>
        <w:t>ουν ότι αυτή η πρωτοβουλία έχει έναν χαρακτήρα έξω από τη λογική, για την οποία δόθηκε η χρηματική δωρεά για να αποκτηθεί.</w:t>
      </w:r>
    </w:p>
    <w:p w14:paraId="12AE74ED"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Εγώ έθιξα με την ερώτησή μου την εξής πλευρά: Η εταιρεία η οποία απέκτησε το δικαίωμα να ανακαινίσει</w:t>
      </w:r>
      <w:r>
        <w:rPr>
          <w:rFonts w:eastAsia="Times New Roman" w:cs="Times New Roman"/>
          <w:szCs w:val="24"/>
        </w:rPr>
        <w:t>,</w:t>
      </w:r>
      <w:r>
        <w:rPr>
          <w:rFonts w:eastAsia="Times New Roman" w:cs="Times New Roman"/>
          <w:szCs w:val="24"/>
        </w:rPr>
        <w:t xml:space="preserve"> είναι μία εταιρεία η οποία συμμ</w:t>
      </w:r>
      <w:r>
        <w:rPr>
          <w:rFonts w:eastAsia="Times New Roman" w:cs="Times New Roman"/>
          <w:szCs w:val="24"/>
        </w:rPr>
        <w:t xml:space="preserve">ετείχε παρανόμως στον διαγωνισμό. Δεν έχει </w:t>
      </w:r>
      <w:proofErr w:type="spellStart"/>
      <w:r>
        <w:rPr>
          <w:rFonts w:eastAsia="Times New Roman" w:cs="Times New Roman"/>
          <w:szCs w:val="24"/>
        </w:rPr>
        <w:t>ονομαστικοποιήσει</w:t>
      </w:r>
      <w:proofErr w:type="spellEnd"/>
      <w:r>
        <w:rPr>
          <w:rFonts w:eastAsia="Times New Roman" w:cs="Times New Roman"/>
          <w:szCs w:val="24"/>
        </w:rPr>
        <w:t xml:space="preserve"> μέχρι βαθμού «φυσικού προσώπου», όπως λέει ο ν.3310/2005, τον εταίρο της. Εταίρος εμφανίζεται μία άλλη εταιρεία, η οποία εδρεύει στην Κύπρο, αγνώστων λοιπών στοιχείων.</w:t>
      </w:r>
    </w:p>
    <w:p w14:paraId="12AE74EE"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Άρχισε, λοιπόν, μία δημόσια</w:t>
      </w:r>
      <w:r>
        <w:rPr>
          <w:rFonts w:eastAsia="Times New Roman" w:cs="Times New Roman"/>
          <w:szCs w:val="24"/>
        </w:rPr>
        <w:t xml:space="preserve"> προσπάθεια, σε αντιπαράθεση βέβαια με τη διοίκηση του Πολυτεχνείου, η οποία ισχυριζόταν ότι δεν χρειάζεται. Απο</w:t>
      </w:r>
      <w:r>
        <w:rPr>
          <w:rFonts w:eastAsia="Times New Roman" w:cs="Times New Roman"/>
          <w:szCs w:val="24"/>
        </w:rPr>
        <w:lastRenderedPageBreak/>
        <w:t>δείξαμε ότι χρειάζεται και μάλιστα, σε τελευταία ανάλυση, έβγαλε και μία ανακοίνωση ότι αυτά τα φυσικά πρόσωπα είναι κατατεθειμένα μέσα στον φάκ</w:t>
      </w:r>
      <w:r>
        <w:rPr>
          <w:rFonts w:eastAsia="Times New Roman" w:cs="Times New Roman"/>
          <w:szCs w:val="24"/>
        </w:rPr>
        <w:t>ελο της προσφοράς.</w:t>
      </w:r>
    </w:p>
    <w:p w14:paraId="12AE74EF"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Εάν αυτό συμβαίνει, κύριε Υπουργέ, εάν υπάρχουν τα φυσικά πρόσωπα κατατεθειμένα και φυσικά το έγγραφο αυτό είναι βεβαίας χρονολογίας, νομίζω ότι υπάρχει μία δυνατότητα, στο πλαίσιο της εποπτείας του Υπουργείου σας, να ζητηθούν</w:t>
      </w:r>
      <w:r>
        <w:rPr>
          <w:rFonts w:eastAsia="Times New Roman" w:cs="Times New Roman"/>
          <w:szCs w:val="24"/>
        </w:rPr>
        <w:t>,</w:t>
      </w:r>
      <w:r>
        <w:rPr>
          <w:rFonts w:eastAsia="Times New Roman" w:cs="Times New Roman"/>
          <w:szCs w:val="24"/>
        </w:rPr>
        <w:t xml:space="preserve"> και να ερ</w:t>
      </w:r>
      <w:r>
        <w:rPr>
          <w:rFonts w:eastAsia="Times New Roman" w:cs="Times New Roman"/>
          <w:szCs w:val="24"/>
        </w:rPr>
        <w:t xml:space="preserve">ευνηθεί κατά πόσον τηρήθηκε ο νόμος. Αυτό είναι το βασικό. </w:t>
      </w:r>
    </w:p>
    <w:p w14:paraId="12AE74F0"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AE74F1"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Διότι, όπως ξέρετε πολύ καλά, και τελειώνω, κύριε Πρόεδρε, η διάταξη του ν.3310 στο άρθρο 2 αποσκοπεί στη διαφύλ</w:t>
      </w:r>
      <w:r>
        <w:rPr>
          <w:rFonts w:eastAsia="Times New Roman" w:cs="Times New Roman"/>
          <w:szCs w:val="24"/>
        </w:rPr>
        <w:t>αξη του δημοσίου συμφέροντος, για να μην μπαίνουν μέσα στους διαγωνισμούς πρόσωπα τα οποία θα κινούνται μέσα στην πλήρη αδιαφάνεια.</w:t>
      </w:r>
    </w:p>
    <w:p w14:paraId="12AE74F2"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2AE74F3"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12AE74F4"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w:t>
      </w:r>
      <w:r>
        <w:rPr>
          <w:rFonts w:eastAsia="Times New Roman" w:cs="Times New Roman"/>
          <w:b/>
          <w:szCs w:val="24"/>
        </w:rPr>
        <w:t xml:space="preserve">ευνας και Θρησκευμάτων): </w:t>
      </w:r>
      <w:r>
        <w:rPr>
          <w:rFonts w:eastAsia="Times New Roman" w:cs="Times New Roman"/>
          <w:szCs w:val="24"/>
        </w:rPr>
        <w:t xml:space="preserve">Κύριε </w:t>
      </w:r>
      <w:proofErr w:type="spellStart"/>
      <w:r>
        <w:rPr>
          <w:rFonts w:eastAsia="Times New Roman" w:cs="Times New Roman"/>
          <w:szCs w:val="24"/>
        </w:rPr>
        <w:t>Μπαλωμενάκη</w:t>
      </w:r>
      <w:proofErr w:type="spellEnd"/>
      <w:r>
        <w:rPr>
          <w:rFonts w:eastAsia="Times New Roman" w:cs="Times New Roman"/>
          <w:szCs w:val="24"/>
        </w:rPr>
        <w:t xml:space="preserve">, σας ευχαριστώ για την ερώτηση, γιατί διερευνώντας την απάντηση και το πώς θα συγκροτήσουμε έναν φάκελο </w:t>
      </w:r>
      <w:r>
        <w:rPr>
          <w:rFonts w:eastAsia="Times New Roman" w:cs="Times New Roman"/>
          <w:szCs w:val="24"/>
        </w:rPr>
        <w:lastRenderedPageBreak/>
        <w:t>σε σχέση με αυτή την ερώτηση, ήρθαμε μπροστά σε περισσότερα ερωτήματα παρά απαντήσεις.</w:t>
      </w:r>
    </w:p>
    <w:p w14:paraId="12AE74F5"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Άρα, κατ’ αρχ</w:t>
      </w:r>
      <w:r>
        <w:rPr>
          <w:rFonts w:eastAsia="Times New Roman" w:cs="Times New Roman"/>
          <w:szCs w:val="24"/>
        </w:rPr>
        <w:t>άς</w:t>
      </w:r>
      <w:r>
        <w:rPr>
          <w:rFonts w:eastAsia="Times New Roman" w:cs="Times New Roman"/>
          <w:szCs w:val="24"/>
        </w:rPr>
        <w:t xml:space="preserve"> συμμερίζομαι 100% τις ανησυχίες σας, όπως συμμερίζομαι και όσα υπάρχουν πίσω από τα ερωτήματα που έχετε θέσει.</w:t>
      </w:r>
    </w:p>
    <w:p w14:paraId="12AE74F6"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ζητήματα για τα οποία, από ό,τι καταλαβαίνω, έχει επιληφθεί η </w:t>
      </w:r>
      <w:r>
        <w:rPr>
          <w:rFonts w:eastAsia="Times New Roman" w:cs="Times New Roman"/>
          <w:szCs w:val="24"/>
        </w:rPr>
        <w:t>δ</w:t>
      </w:r>
      <w:r>
        <w:rPr>
          <w:rFonts w:eastAsia="Times New Roman" w:cs="Times New Roman"/>
          <w:szCs w:val="24"/>
        </w:rPr>
        <w:t xml:space="preserve">ικαιοσύνη. Θέλω να σας πω ποιος είναι ο δικός μας ρόλος, για να </w:t>
      </w:r>
      <w:r>
        <w:rPr>
          <w:rFonts w:eastAsia="Times New Roman" w:cs="Times New Roman"/>
          <w:szCs w:val="24"/>
        </w:rPr>
        <w:t>μπορέσουμε να διαλευκάνουμε κάτι, που κατά πάσα πιθανότητα είναι έτσι όπως το λέμε, αλλά που για λόγους τάξης θέλουμε όλα τα τεκμήρια.</w:t>
      </w:r>
    </w:p>
    <w:p w14:paraId="12AE74F7"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Πρώτον, να πούμε πολύ γρήγορα ότι η αξιοποίηση δεν μπορεί να είναι με αλλαγή χρήσης. Υπάρχει το Σύνταγμα, έχετε κάνει δημ</w:t>
      </w:r>
      <w:r>
        <w:rPr>
          <w:rFonts w:eastAsia="Times New Roman" w:cs="Times New Roman"/>
          <w:szCs w:val="24"/>
        </w:rPr>
        <w:t>όσιες δηλώσεις απολύτως έγκυρες ως προς την αντισυνταγματικότητα τέτοιων κινήσεων και ξέρουμε ότι όταν δόθηκε αυτό από το Μετοχικό Ταμείο Στρατού, εάν δεν κάνω λάθος, δόθηκε για συγκεκριμένη εκπαιδευτική, ακαδημαϊκή και ερευνητική χρήση.</w:t>
      </w:r>
    </w:p>
    <w:p w14:paraId="12AE74F8"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Δεν είναι τόσο διφ</w:t>
      </w:r>
      <w:r>
        <w:rPr>
          <w:rFonts w:eastAsia="Times New Roman" w:cs="Times New Roman"/>
          <w:szCs w:val="24"/>
        </w:rPr>
        <w:t xml:space="preserve">ορούμενες οι λέξεις αυτές. Είναι απολύτως σαφείς: Είναι ακαδημαϊκή, είναι ερευνητική, είναι εκπαιδευτική. </w:t>
      </w:r>
    </w:p>
    <w:p w14:paraId="12AE74F9"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t>Η αλλαγή χρήσης, το πώς θα γίνουν αυτά τα νέα σχέδια, με διαγωνισμούς και εταιρείες που έχουν διάφορα προβλήματα -όπως έχετε εκφράσει- είναι, όπως σα</w:t>
      </w:r>
      <w:r>
        <w:rPr>
          <w:rFonts w:eastAsia="Times New Roman" w:cs="Times New Roman"/>
          <w:szCs w:val="24"/>
        </w:rPr>
        <w:t>ς είπα, θέματα της εισαγγελικής αρχής.</w:t>
      </w:r>
    </w:p>
    <w:p w14:paraId="12AE74FA" w14:textId="77777777" w:rsidR="009D4E92" w:rsidRDefault="00A126C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Εμείς ακόμη και από τον νόμο της κ</w:t>
      </w:r>
      <w:r>
        <w:rPr>
          <w:rFonts w:eastAsia="Times New Roman" w:cs="Times New Roman"/>
          <w:szCs w:val="24"/>
        </w:rPr>
        <w:t>.</w:t>
      </w:r>
      <w:r>
        <w:rPr>
          <w:rFonts w:eastAsia="Times New Roman" w:cs="Times New Roman"/>
          <w:szCs w:val="24"/>
        </w:rPr>
        <w:t xml:space="preserve"> Διαμαντοπούλου που καταργήθηκε, που </w:t>
      </w:r>
      <w:r>
        <w:rPr>
          <w:rFonts w:eastAsia="Times New Roman" w:cs="Times New Roman"/>
          <w:szCs w:val="24"/>
        </w:rPr>
        <w:t>όμως</w:t>
      </w:r>
      <w:r>
        <w:rPr>
          <w:rFonts w:eastAsia="Times New Roman" w:cs="Times New Roman"/>
          <w:szCs w:val="24"/>
        </w:rPr>
        <w:t xml:space="preserve"> ισχύει το συγκεκριμένο άρθρο, βλέπουμε ότι δεν μπορεί να αλλάξει τέτοιου είδους χρήση. Η χρήση είναι σαφέστατη και ως τέτοια πρέπει να μείνε</w:t>
      </w:r>
      <w:r>
        <w:rPr>
          <w:rFonts w:eastAsia="Times New Roman" w:cs="Times New Roman"/>
          <w:szCs w:val="24"/>
        </w:rPr>
        <w:t xml:space="preserve">ι. </w:t>
      </w:r>
    </w:p>
    <w:p w14:paraId="12AE74FB"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και κάτι άλλο. Έχω ήδη ζητήσει να μας έρθουν τα πλήρη πρακτικά των συνεδριάσεων της </w:t>
      </w:r>
      <w:r>
        <w:rPr>
          <w:rFonts w:eastAsia="Times New Roman" w:cs="Times New Roman"/>
          <w:szCs w:val="24"/>
        </w:rPr>
        <w:t>σ</w:t>
      </w:r>
      <w:r>
        <w:rPr>
          <w:rFonts w:eastAsia="Times New Roman" w:cs="Times New Roman"/>
          <w:szCs w:val="24"/>
        </w:rPr>
        <w:t>υγκλήτου. Εμείς έχουμε -και θα το καταθέσω- ένα υπόμνημα από δ</w:t>
      </w:r>
      <w:r>
        <w:rPr>
          <w:rFonts w:eastAsia="Times New Roman" w:cs="Times New Roman"/>
          <w:szCs w:val="24"/>
        </w:rPr>
        <w:t>ύ</w:t>
      </w:r>
      <w:r>
        <w:rPr>
          <w:rFonts w:eastAsia="Times New Roman" w:cs="Times New Roman"/>
          <w:szCs w:val="24"/>
        </w:rPr>
        <w:t xml:space="preserve">ο κοσμήτορες, από τον καθηγητή κ. </w:t>
      </w:r>
      <w:proofErr w:type="spellStart"/>
      <w:r>
        <w:rPr>
          <w:rFonts w:eastAsia="Times New Roman" w:cs="Times New Roman"/>
          <w:szCs w:val="24"/>
        </w:rPr>
        <w:t>Μανούτσογλου</w:t>
      </w:r>
      <w:proofErr w:type="spellEnd"/>
      <w:r>
        <w:rPr>
          <w:rFonts w:eastAsia="Times New Roman" w:cs="Times New Roman"/>
          <w:szCs w:val="24"/>
        </w:rPr>
        <w:t xml:space="preserve"> και τον κ. </w:t>
      </w:r>
      <w:proofErr w:type="spellStart"/>
      <w:r>
        <w:rPr>
          <w:rFonts w:eastAsia="Times New Roman" w:cs="Times New Roman"/>
          <w:szCs w:val="24"/>
        </w:rPr>
        <w:t>Τσουρβελούδη</w:t>
      </w:r>
      <w:proofErr w:type="spellEnd"/>
      <w:r>
        <w:rPr>
          <w:rFonts w:eastAsia="Times New Roman" w:cs="Times New Roman"/>
          <w:szCs w:val="24"/>
        </w:rPr>
        <w:t>. Και οι δ</w:t>
      </w:r>
      <w:r>
        <w:rPr>
          <w:rFonts w:eastAsia="Times New Roman" w:cs="Times New Roman"/>
          <w:szCs w:val="24"/>
        </w:rPr>
        <w:t>ύ</w:t>
      </w:r>
      <w:r>
        <w:rPr>
          <w:rFonts w:eastAsia="Times New Roman" w:cs="Times New Roman"/>
          <w:szCs w:val="24"/>
        </w:rPr>
        <w:t>ο είναι κο</w:t>
      </w:r>
      <w:r>
        <w:rPr>
          <w:rFonts w:eastAsia="Times New Roman" w:cs="Times New Roman"/>
          <w:szCs w:val="24"/>
        </w:rPr>
        <w:t xml:space="preserve">σμήτορες της </w:t>
      </w:r>
      <w:r>
        <w:rPr>
          <w:rFonts w:eastAsia="Times New Roman" w:cs="Times New Roman"/>
          <w:szCs w:val="24"/>
        </w:rPr>
        <w:t>σ</w:t>
      </w:r>
      <w:r>
        <w:rPr>
          <w:rFonts w:eastAsia="Times New Roman" w:cs="Times New Roman"/>
          <w:szCs w:val="24"/>
        </w:rPr>
        <w:t>χολής. Είναι μ</w:t>
      </w:r>
      <w:r>
        <w:rPr>
          <w:rFonts w:eastAsia="Times New Roman" w:cs="Times New Roman"/>
          <w:szCs w:val="24"/>
        </w:rPr>
        <w:t>ί</w:t>
      </w:r>
      <w:r>
        <w:rPr>
          <w:rFonts w:eastAsia="Times New Roman" w:cs="Times New Roman"/>
          <w:szCs w:val="24"/>
        </w:rPr>
        <w:t xml:space="preserve">α αναφορά-καταπέλτης. </w:t>
      </w:r>
    </w:p>
    <w:p w14:paraId="12AE74FC"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Έχουμε και μ</w:t>
      </w:r>
      <w:r>
        <w:rPr>
          <w:rFonts w:eastAsia="Times New Roman" w:cs="Times New Roman"/>
          <w:szCs w:val="24"/>
        </w:rPr>
        <w:t>ί</w:t>
      </w:r>
      <w:r>
        <w:rPr>
          <w:rFonts w:eastAsia="Times New Roman" w:cs="Times New Roman"/>
          <w:szCs w:val="24"/>
        </w:rPr>
        <w:t xml:space="preserve">α απάντηση που μας ήρθε στις 2 Νοεμβρίου, τις προάλλες, από τον κύριο </w:t>
      </w:r>
      <w:r>
        <w:rPr>
          <w:rFonts w:eastAsia="Times New Roman" w:cs="Times New Roman"/>
          <w:szCs w:val="24"/>
        </w:rPr>
        <w:t>π</w:t>
      </w:r>
      <w:r>
        <w:rPr>
          <w:rFonts w:eastAsia="Times New Roman" w:cs="Times New Roman"/>
          <w:szCs w:val="24"/>
        </w:rPr>
        <w:t>ρύτανη -θα την καταθέσω και αυτή-, η οποία δεν απαντάει σε πάρα πολλά από αυτά που είναι στο υπόμνημα των δ</w:t>
      </w:r>
      <w:r>
        <w:rPr>
          <w:rFonts w:eastAsia="Times New Roman" w:cs="Times New Roman"/>
          <w:szCs w:val="24"/>
        </w:rPr>
        <w:t>ύ</w:t>
      </w:r>
      <w:r>
        <w:rPr>
          <w:rFonts w:eastAsia="Times New Roman" w:cs="Times New Roman"/>
          <w:szCs w:val="24"/>
        </w:rPr>
        <w:t>ο κοσμητόρων</w:t>
      </w:r>
      <w:r>
        <w:rPr>
          <w:rFonts w:eastAsia="Times New Roman" w:cs="Times New Roman"/>
          <w:szCs w:val="24"/>
        </w:rPr>
        <w:t>. Προφανέστατα, υπάρχουν σημεία που θέλουν ξεκαθάρισμα. Το τελευταίο που θέλουμε εμείς είναι να εμπλακούμε στο ποιος από τους δ</w:t>
      </w:r>
      <w:r>
        <w:rPr>
          <w:rFonts w:eastAsia="Times New Roman" w:cs="Times New Roman"/>
          <w:szCs w:val="24"/>
        </w:rPr>
        <w:t>ύ</w:t>
      </w:r>
      <w:r>
        <w:rPr>
          <w:rFonts w:eastAsia="Times New Roman" w:cs="Times New Roman"/>
          <w:szCs w:val="24"/>
        </w:rPr>
        <w:t>ο λέει ότι είναι τόσοι που ψήφισαν «υπέρ», τόσοι που ψήφισαν «λευκά» και τα λοιπά.</w:t>
      </w:r>
    </w:p>
    <w:p w14:paraId="12AE74FD"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Επίσημα πρακτικά της </w:t>
      </w:r>
      <w:r>
        <w:rPr>
          <w:rFonts w:eastAsia="Times New Roman" w:cs="Times New Roman"/>
          <w:szCs w:val="24"/>
        </w:rPr>
        <w:t>σ</w:t>
      </w:r>
      <w:r>
        <w:rPr>
          <w:rFonts w:eastAsia="Times New Roman" w:cs="Times New Roman"/>
          <w:szCs w:val="24"/>
        </w:rPr>
        <w:t>υγκλήτου ζητήσαμε και μ</w:t>
      </w:r>
      <w:r>
        <w:rPr>
          <w:rFonts w:eastAsia="Times New Roman" w:cs="Times New Roman"/>
          <w:szCs w:val="24"/>
        </w:rPr>
        <w:t xml:space="preserve">όλις έρθουν τα επίσημα πρακτικά της </w:t>
      </w:r>
      <w:r>
        <w:rPr>
          <w:rFonts w:eastAsia="Times New Roman" w:cs="Times New Roman"/>
          <w:szCs w:val="24"/>
        </w:rPr>
        <w:t>σ</w:t>
      </w:r>
      <w:r>
        <w:rPr>
          <w:rFonts w:eastAsia="Times New Roman" w:cs="Times New Roman"/>
          <w:szCs w:val="24"/>
        </w:rPr>
        <w:t>υγκλήτου θα προσφύγουμε στο Νομικό Συμβούλιο του Κράτους και στη συνέχεια, αν χρειαστεί, σε εισαγγελική αρχή.</w:t>
      </w:r>
    </w:p>
    <w:p w14:paraId="12AE74FE"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Πάντως, δεν μπορούν τα πανεπιστήμιά μας για κάτι που η μια πλευρά θεωρεί ότι είναι τόσο καλό πράγμα για το πα</w:t>
      </w:r>
      <w:r>
        <w:rPr>
          <w:rFonts w:eastAsia="Times New Roman" w:cs="Times New Roman"/>
          <w:szCs w:val="24"/>
        </w:rPr>
        <w:t xml:space="preserve">νεπιστήμιο να μην προχωρούν με </w:t>
      </w:r>
      <w:r>
        <w:rPr>
          <w:rFonts w:eastAsia="Times New Roman" w:cs="Times New Roman"/>
          <w:szCs w:val="24"/>
        </w:rPr>
        <w:lastRenderedPageBreak/>
        <w:t xml:space="preserve">ευρείες συναινέσεις. Αν δεν προχωρούν με ευρείες συναινέσεις, σημαίνει ότι πέραν του όποιου νομικού υπάρχει κάτι ουσιαστικό. Είναι θεσμοί που μπορούν να προχωρήσουν μόνο συναινετικά. Όταν δεν προχωρούν συναινετικά, δυστυχώς, </w:t>
      </w:r>
      <w:r>
        <w:rPr>
          <w:rFonts w:eastAsia="Times New Roman" w:cs="Times New Roman"/>
          <w:szCs w:val="24"/>
        </w:rPr>
        <w:t xml:space="preserve">θα πρέπει να παρέμβει το Υπουργείο. Και το Υπουργείο θα παρέμβει με γνώμονα την αρχική λογική, όταν αυτά τα κτήρια αγοράστηκαν από το </w:t>
      </w:r>
      <w:r>
        <w:rPr>
          <w:rFonts w:eastAsia="Times New Roman" w:cs="Times New Roman"/>
          <w:szCs w:val="24"/>
        </w:rPr>
        <w:t>π</w:t>
      </w:r>
      <w:r>
        <w:rPr>
          <w:rFonts w:eastAsia="Times New Roman" w:cs="Times New Roman"/>
          <w:szCs w:val="24"/>
        </w:rPr>
        <w:t>ανεπιστήμιο. Όμως, όταν αγοράστηκαν, αγοράστηκαν κάτω από συγκεκριμένους όρους και αυτοί αφορούν το πώς θα αξιοποιηθούν ε</w:t>
      </w:r>
      <w:r>
        <w:rPr>
          <w:rFonts w:eastAsia="Times New Roman" w:cs="Times New Roman"/>
          <w:szCs w:val="24"/>
        </w:rPr>
        <w:t>κπαιδευτικά και ερευνητικά.</w:t>
      </w:r>
    </w:p>
    <w:p w14:paraId="12AE74F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2AE7500"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(Δημήτριος Κρεμαστινός): </w:t>
      </w:r>
      <w:r>
        <w:rPr>
          <w:rFonts w:eastAsia="Times New Roman" w:cs="Times New Roman"/>
          <w:szCs w:val="24"/>
        </w:rPr>
        <w:t xml:space="preserve">Κύριε </w:t>
      </w:r>
      <w:proofErr w:type="spellStart"/>
      <w:r>
        <w:rPr>
          <w:rFonts w:eastAsia="Times New Roman" w:cs="Times New Roman"/>
          <w:szCs w:val="24"/>
        </w:rPr>
        <w:t>Μπαλωμενάκη</w:t>
      </w:r>
      <w:proofErr w:type="spellEnd"/>
      <w:r>
        <w:rPr>
          <w:rFonts w:eastAsia="Times New Roman" w:cs="Times New Roman"/>
          <w:szCs w:val="24"/>
        </w:rPr>
        <w:t xml:space="preserve">, αν θέλετε, έχετε και πάλι τον λόγο. </w:t>
      </w:r>
    </w:p>
    <w:p w14:paraId="12AE7501"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ΜΠΑΛΩΜΕΝΑΚΗΣ:</w:t>
      </w:r>
      <w:r>
        <w:rPr>
          <w:rFonts w:eastAsia="Times New Roman" w:cs="Times New Roman"/>
          <w:szCs w:val="24"/>
        </w:rPr>
        <w:t xml:space="preserve"> Κύριε Υπουργέ, χαίρομαι πραγματικά που συμμερίζεστε αυτές τις ανησυχίες. Η αλήθεια είναι ότι αυτές οι πλευρές που θίξατε ή που θίγω και με την ερώτησή μο</w:t>
      </w:r>
      <w:r>
        <w:rPr>
          <w:rFonts w:eastAsia="Times New Roman" w:cs="Times New Roman"/>
          <w:szCs w:val="24"/>
        </w:rPr>
        <w:t>υ είναι πάρα πολύ σοβαρές. Και νομίζω ότι η ύπαρξη ή μη ομοφωνίας είναι ένα στοιχείο και αυτό είναι αλήθεια. Όμως, πάει πιο πέρα. Η νομιμότητα είναι αυτή που μας ενδιαφέρει και πολύ σωστά είπατε ότι προτίθεται το Υπουργείο να παρέμβει και να δράσει.</w:t>
      </w:r>
    </w:p>
    <w:p w14:paraId="12AE7502"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Εγώ ήθ</w:t>
      </w:r>
      <w:r>
        <w:rPr>
          <w:rFonts w:eastAsia="Times New Roman" w:cs="Times New Roman"/>
          <w:szCs w:val="24"/>
        </w:rPr>
        <w:t>ελα να πω ότι σύμφωνα με το άρθρο 16 του Συντάγματος, από ό,τι γνωρίζουμε, η εποπτεία αρχίζει εκεί που σταματάει η υποχρέωση του αυτοδιοικούμενου ανώτατου ιδρύματος να τηρεί το Σύνταγμα και τους νόμους. Είναι φανερό, λοιπόν, ότι εδώ πέρα έχουμε σωρεία παρα</w:t>
      </w:r>
      <w:r>
        <w:rPr>
          <w:rFonts w:eastAsia="Times New Roman" w:cs="Times New Roman"/>
          <w:szCs w:val="24"/>
        </w:rPr>
        <w:t>βιάσεων. Είναι το άρθρο 109 του Συντάγματος που απαγορεύει τη μετατροπή χρήσεως δωρεάς με κοινωφελή σκοπό.</w:t>
      </w:r>
    </w:p>
    <w:p w14:paraId="12AE7503"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θέμα της συναινέσεως που είπατε, σας βεβαιώνω ότι και η δική μου τοποθέτηση εξαρχής ήταν και αυτή συναινετική, να παραδεχθεί το </w:t>
      </w:r>
      <w:r>
        <w:rPr>
          <w:rFonts w:eastAsia="Times New Roman" w:cs="Times New Roman"/>
          <w:szCs w:val="24"/>
        </w:rPr>
        <w:t>π</w:t>
      </w:r>
      <w:r>
        <w:rPr>
          <w:rFonts w:eastAsia="Times New Roman" w:cs="Times New Roman"/>
          <w:szCs w:val="24"/>
        </w:rPr>
        <w:t>ολυτεχ</w:t>
      </w:r>
      <w:r>
        <w:rPr>
          <w:rFonts w:eastAsia="Times New Roman" w:cs="Times New Roman"/>
          <w:szCs w:val="24"/>
        </w:rPr>
        <w:t xml:space="preserve">νείο τουλάχιστον το ενδεχόμενο ότι είναι δυνατό να έχει γίνει λάθος. Πιστεύω απολύτως ότι σε πρώτη προσφυγή αυτή η </w:t>
      </w:r>
      <w:r>
        <w:rPr>
          <w:rFonts w:eastAsia="Times New Roman" w:cs="Times New Roman"/>
          <w:szCs w:val="24"/>
        </w:rPr>
        <w:t>σ</w:t>
      </w:r>
      <w:r>
        <w:rPr>
          <w:rFonts w:eastAsia="Times New Roman" w:cs="Times New Roman"/>
          <w:szCs w:val="24"/>
        </w:rPr>
        <w:t>ύμβαση θα καταρρεύσει και η συμμετοχή στον διαγωνισμό αυτής της συγκεκριμένης εταιρείας θα κριθεί μη νόμιμη, με ενδεχόμενες συνέπειες για εκ</w:t>
      </w:r>
      <w:r>
        <w:rPr>
          <w:rFonts w:eastAsia="Times New Roman" w:cs="Times New Roman"/>
          <w:szCs w:val="24"/>
        </w:rPr>
        <w:t>είνους που επέτρεψαν.</w:t>
      </w:r>
    </w:p>
    <w:p w14:paraId="12AE7504"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Αυτά όλα θα γίνουν υπό την προϋπόθεση -επαναλαμβάνω- ότι θα αποδειχθεί πως στον φάκελο υπάρχουν τα φυσικά πρόσωπα. Τότε έχει υποχρέωση, κατ’ αρχάς, ηθική το </w:t>
      </w:r>
      <w:r>
        <w:rPr>
          <w:rFonts w:eastAsia="Times New Roman" w:cs="Times New Roman"/>
          <w:szCs w:val="24"/>
        </w:rPr>
        <w:t>π</w:t>
      </w:r>
      <w:r>
        <w:rPr>
          <w:rFonts w:eastAsia="Times New Roman" w:cs="Times New Roman"/>
          <w:szCs w:val="24"/>
        </w:rPr>
        <w:t>ολυτεχνείο να τα δημοσιοποιήσει.</w:t>
      </w:r>
    </w:p>
    <w:p w14:paraId="12AE7505"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Έχω την εντύπωση, κύριε Υπουργέ, ότι και το</w:t>
      </w:r>
      <w:r>
        <w:rPr>
          <w:rFonts w:eastAsia="Times New Roman" w:cs="Times New Roman"/>
          <w:szCs w:val="24"/>
        </w:rPr>
        <w:t xml:space="preserve"> Υπουργείο σας έχει το δικαίωμα να ζητήσει να τηρηθεί η ουσία του νόμου που είναι η διαφάνεια. Γνωρίζουμε -και δεν χρειάζεται να το αναλύσουμε εδώ πέρα- πόσο σημαντικό είναι να γνωρίζει ο πολίτης σε τέτοιες μεγάλες συμβάσεις με δημόσιο χαρακτήρα ποιος κρύβ</w:t>
      </w:r>
      <w:r>
        <w:rPr>
          <w:rFonts w:eastAsia="Times New Roman" w:cs="Times New Roman"/>
          <w:szCs w:val="24"/>
        </w:rPr>
        <w:t>εται πίσω.</w:t>
      </w:r>
    </w:p>
    <w:p w14:paraId="12AE7506"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12AE7507"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Υπουργέ, έχετε τον λόγο. </w:t>
      </w:r>
    </w:p>
    <w:p w14:paraId="12AE7508" w14:textId="77777777" w:rsidR="009D4E92" w:rsidRDefault="00A126C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Κύριε </w:t>
      </w:r>
      <w:proofErr w:type="spellStart"/>
      <w:r>
        <w:rPr>
          <w:rFonts w:eastAsia="Times New Roman" w:cs="Times New Roman"/>
          <w:szCs w:val="24"/>
        </w:rPr>
        <w:t>Μπαλωμενάκη</w:t>
      </w:r>
      <w:proofErr w:type="spellEnd"/>
      <w:r>
        <w:rPr>
          <w:rFonts w:eastAsia="Times New Roman" w:cs="Times New Roman"/>
          <w:szCs w:val="24"/>
        </w:rPr>
        <w:t>, να σχολιάσω κάτι στο οποίο αναφερθήκατε: Το αυτοδιοίκητο δεν σημαίνε</w:t>
      </w:r>
      <w:r>
        <w:rPr>
          <w:rFonts w:eastAsia="Times New Roman" w:cs="Times New Roman"/>
          <w:szCs w:val="24"/>
        </w:rPr>
        <w:t xml:space="preserve">ι ότι δεν υπάρχει μια εποπτεία της πολιτείας. Είναι μια ιδιόμορφη εποπτεία, αλλά υπάρχει εποπτεία. Στη </w:t>
      </w:r>
      <w:r>
        <w:rPr>
          <w:rFonts w:eastAsia="Times New Roman" w:cs="Times New Roman"/>
          <w:szCs w:val="24"/>
        </w:rPr>
        <w:t>δ</w:t>
      </w:r>
      <w:r>
        <w:rPr>
          <w:rFonts w:eastAsia="Times New Roman" w:cs="Times New Roman"/>
          <w:szCs w:val="24"/>
        </w:rPr>
        <w:t>ημοκρατία δεν μπορεί να υπάρχει αυθαιρεσία, τελεία και παύλα. Και δεν μπορεί να υπάρχει αυθαιρεσία, ακόμα και αν αυτή είναι καλυμμένη με πλειοψηφίες.</w:t>
      </w:r>
    </w:p>
    <w:p w14:paraId="12AE7509"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Εγ</w:t>
      </w:r>
      <w:r>
        <w:rPr>
          <w:rFonts w:eastAsia="Times New Roman" w:cs="Times New Roman"/>
          <w:szCs w:val="24"/>
        </w:rPr>
        <w:t xml:space="preserve">ώ έθιξα το θέμα πλειοψηφιών, </w:t>
      </w:r>
      <w:proofErr w:type="spellStart"/>
      <w:r>
        <w:rPr>
          <w:rFonts w:eastAsia="Times New Roman" w:cs="Times New Roman"/>
          <w:szCs w:val="24"/>
        </w:rPr>
        <w:t>μειοψηφιών</w:t>
      </w:r>
      <w:proofErr w:type="spellEnd"/>
      <w:r>
        <w:rPr>
          <w:rFonts w:eastAsia="Times New Roman" w:cs="Times New Roman"/>
          <w:szCs w:val="24"/>
        </w:rPr>
        <w:t xml:space="preserve"> και συναινέσεων επειδή ακριβώς, έτσι όπως το διαβάζω, υπάρχει ένα σοβαρό πρόβλημα ως προς τον αριθμό των συγκλητικών που πήραν αυτή την απόφαση, </w:t>
      </w:r>
      <w:proofErr w:type="spellStart"/>
      <w:r>
        <w:rPr>
          <w:rFonts w:eastAsia="Times New Roman" w:cs="Times New Roman"/>
          <w:szCs w:val="24"/>
        </w:rPr>
        <w:t>πόσω</w:t>
      </w:r>
      <w:proofErr w:type="spellEnd"/>
      <w:r>
        <w:rPr>
          <w:rFonts w:eastAsia="Times New Roman" w:cs="Times New Roman"/>
          <w:szCs w:val="24"/>
        </w:rPr>
        <w:t xml:space="preserve"> μάλλον που έχουμε ένα πολύ σοβαρό ζήτημα, το οποίο θα ήθελε μια πο</w:t>
      </w:r>
      <w:r>
        <w:rPr>
          <w:rFonts w:eastAsia="Times New Roman" w:cs="Times New Roman"/>
          <w:szCs w:val="24"/>
        </w:rPr>
        <w:t>λύ ευρύτερη συναίνεση. Ακόμη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αν υπήρχε αυτή η πολύ ευρύτερη συναίνεση, τα θέματα νομιμότητας ελέγχονται από την πολιτεία. Τα θέματα νομιμότητας δεν είναι θέματα πλειοψηφίας ή μειοψηφίας.</w:t>
      </w:r>
    </w:p>
    <w:p w14:paraId="12AE750A"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Εδώ, λοιπόν, υπάρχει το πρόβλημα ότι δεν μπορούμε να βγάλο</w:t>
      </w:r>
      <w:r>
        <w:rPr>
          <w:rFonts w:eastAsia="Times New Roman" w:cs="Times New Roman"/>
          <w:szCs w:val="24"/>
        </w:rPr>
        <w:t xml:space="preserve">υμε άκρη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πρόχειρη αυτή έκφραση- με τα έγγραφα που μας έχουν σταλεί. Γι’ αυτό είπαμε να μας έρθουν όλα τα έγγραφα και μετά θα το προχωρήσουμε</w:t>
      </w:r>
      <w:r>
        <w:rPr>
          <w:rFonts w:eastAsia="Times New Roman" w:cs="Times New Roman"/>
          <w:szCs w:val="24"/>
        </w:rPr>
        <w:t>,</w:t>
      </w:r>
      <w:r>
        <w:rPr>
          <w:rFonts w:eastAsia="Times New Roman" w:cs="Times New Roman"/>
          <w:szCs w:val="24"/>
        </w:rPr>
        <w:t xml:space="preserve"> όπως πρέπει να το προχωρήσουμε.</w:t>
      </w:r>
    </w:p>
    <w:p w14:paraId="12AE750B"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με το εξής</w:t>
      </w:r>
      <w:r>
        <w:rPr>
          <w:rFonts w:eastAsia="Times New Roman" w:cs="Times New Roman"/>
          <w:szCs w:val="24"/>
        </w:rPr>
        <w:t>.</w:t>
      </w:r>
      <w:r>
        <w:rPr>
          <w:rFonts w:eastAsia="Times New Roman" w:cs="Times New Roman"/>
          <w:szCs w:val="24"/>
        </w:rPr>
        <w:t xml:space="preserve"> Η προσπάθεια που κάνουμε στο Υπουργείο</w:t>
      </w:r>
      <w:r>
        <w:rPr>
          <w:rFonts w:eastAsia="Times New Roman" w:cs="Times New Roman"/>
          <w:szCs w:val="24"/>
        </w:rPr>
        <w:t xml:space="preserve"> Παιδείας, όπως αυτή καταγράφηκε και από τον νόμο που ψηφίσαμε τον Αύγουστο, είναι να ενισχύσουμε τις ακαδημαϊκές λειτουργίες, να ενισχύσουμε τους ακαδημαϊκούς κανόνες, να δώσουμε όσο μεγαλύτερη ανεξαρτησία γίνεται στα πανεπιστήμια, ώστε το Υπουργείο να μπ</w:t>
      </w:r>
      <w:r>
        <w:rPr>
          <w:rFonts w:eastAsia="Times New Roman" w:cs="Times New Roman"/>
          <w:szCs w:val="24"/>
        </w:rPr>
        <w:t xml:space="preserve">ορεί να μην ασχολείται με μια </w:t>
      </w:r>
      <w:proofErr w:type="spellStart"/>
      <w:r>
        <w:rPr>
          <w:rFonts w:eastAsia="Times New Roman" w:cs="Times New Roman"/>
          <w:szCs w:val="24"/>
        </w:rPr>
        <w:t>γραφειοκρατικοποιημένη</w:t>
      </w:r>
      <w:proofErr w:type="spellEnd"/>
      <w:r>
        <w:rPr>
          <w:rFonts w:eastAsia="Times New Roman" w:cs="Times New Roman"/>
          <w:szCs w:val="24"/>
        </w:rPr>
        <w:t xml:space="preserve"> καθημερινότητα ως προς τα πανεπιστήμια και τα ΤΕΙ.</w:t>
      </w:r>
    </w:p>
    <w:p w14:paraId="12AE750C"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Υπάρχουν</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σήμερα στα ανώτατα εκπαιδευτικά ιδρύματα πάρα πολλές δικαστικές διαμάχες. Κάνω μία έκκληση –το έχω ξανακάνει- όλοι να ρίξουν τους τό</w:t>
      </w:r>
      <w:r>
        <w:rPr>
          <w:rFonts w:eastAsia="Times New Roman" w:cs="Times New Roman"/>
          <w:szCs w:val="24"/>
        </w:rPr>
        <w:t>νους, διότι οι θεσμοί της δημοκρατίας, έτσι όπως είναι ενισχυμένοι στα πανεπιστήμια και στα ΤΕΙ, μπορούν να λύσουν πάρα πολλά προβλήματα χωρίς να υπάρχει λόγος να προσφεύγουμε στα δικαστήρια, κάτι που δημιουργεί ακόμα μεγαλύτερες εντάσεις, άρα ακόμα μεγαλύ</w:t>
      </w:r>
      <w:r>
        <w:rPr>
          <w:rFonts w:eastAsia="Times New Roman" w:cs="Times New Roman"/>
          <w:szCs w:val="24"/>
        </w:rPr>
        <w:t>τερα προβλήματα στην καθημερινότητα των πανεπιστημίων.</w:t>
      </w:r>
    </w:p>
    <w:p w14:paraId="12AE750D"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t>Εμείς αυτό το ζήτημα θα το εξετάσουμε και θα πάρουμε όλα τα μέτρα για να είναι σίγουρο ότι τα κτήρια αυτά, η όποια μετατροπή τους και το όποιο μέλλον τους θα είναι αποκλειστικά για τους λόγους για τους</w:t>
      </w:r>
      <w:r>
        <w:rPr>
          <w:rFonts w:eastAsia="Times New Roman" w:cs="Times New Roman"/>
          <w:szCs w:val="24"/>
        </w:rPr>
        <w:t xml:space="preserve"> οποίους έχουν αγοραστεί.</w:t>
      </w:r>
    </w:p>
    <w:p w14:paraId="12AE750E"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λοκληρώθηκε η συζήτηση των επ</w:t>
      </w:r>
      <w:r>
        <w:rPr>
          <w:rFonts w:eastAsia="Times New Roman" w:cs="Times New Roman"/>
          <w:szCs w:val="24"/>
        </w:rPr>
        <w:t>ι</w:t>
      </w:r>
      <w:r>
        <w:rPr>
          <w:rFonts w:eastAsia="Times New Roman" w:cs="Times New Roman"/>
          <w:szCs w:val="24"/>
        </w:rPr>
        <w:t>κα</w:t>
      </w:r>
      <w:r>
        <w:rPr>
          <w:rFonts w:eastAsia="Times New Roman" w:cs="Times New Roman"/>
          <w:szCs w:val="24"/>
        </w:rPr>
        <w:t>ί</w:t>
      </w:r>
      <w:r>
        <w:rPr>
          <w:rFonts w:eastAsia="Times New Roman" w:cs="Times New Roman"/>
          <w:szCs w:val="24"/>
        </w:rPr>
        <w:t>ρων ερωτήσεων.</w:t>
      </w:r>
    </w:p>
    <w:p w14:paraId="12AE750F"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12AE7510"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2AE7511" w14:textId="77777777" w:rsidR="009D4E92" w:rsidRDefault="00A126C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w:t>
      </w:r>
      <w:r>
        <w:rPr>
          <w:rFonts w:eastAsia="Times New Roman" w:cs="Times New Roman"/>
          <w:b/>
          <w:szCs w:val="24"/>
        </w:rPr>
        <w:t>τινός):</w:t>
      </w:r>
      <w:r>
        <w:rPr>
          <w:rFonts w:eastAsia="Times New Roman" w:cs="Times New Roman"/>
          <w:szCs w:val="24"/>
        </w:rPr>
        <w:t xml:space="preserve"> Με τη συναίνεση του Σώματος και ώρα 19.42΄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την προσεχή</w:t>
      </w:r>
      <w:r>
        <w:rPr>
          <w:rFonts w:eastAsia="Times New Roman" w:cs="Times New Roman"/>
          <w:szCs w:val="24"/>
        </w:rPr>
        <w:t xml:space="preserve"> Τετάρτη 8 Νοεμβρίου 2017 και ώρα 10.00΄, με αντικείμενο εργασιών του Σώματος: νομοθετική εργασία, σύμφωνα με την ημερήσια διάταξη που έχει διανεμηθεί.</w:t>
      </w:r>
    </w:p>
    <w:p w14:paraId="12AE7512" w14:textId="77777777" w:rsidR="009D4E92" w:rsidRDefault="00A126CA">
      <w:pPr>
        <w:spacing w:line="600" w:lineRule="auto"/>
        <w:contextualSpacing/>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sectPr w:rsidR="009D4E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n0IyfS7NbMqVhGYlxzDb3sc272s=" w:salt="IRzzSyA+I8H8aR11Az7MZ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92"/>
    <w:rsid w:val="000A0D7D"/>
    <w:rsid w:val="009D4E92"/>
    <w:rsid w:val="00A126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73D2"/>
  <w15:docId w15:val="{1735AF25-6713-47DC-9C1E-7FDED3A0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13D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913DC"/>
    <w:rPr>
      <w:rFonts w:ascii="Segoe UI" w:hAnsi="Segoe UI" w:cs="Segoe UI"/>
      <w:sz w:val="18"/>
      <w:szCs w:val="18"/>
    </w:rPr>
  </w:style>
  <w:style w:type="paragraph" w:styleId="a4">
    <w:name w:val="Revision"/>
    <w:hidden/>
    <w:uiPriority w:val="99"/>
    <w:semiHidden/>
    <w:rsid w:val="00310B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537</MetadataID>
    <Session xmlns="641f345b-441b-4b81-9152-adc2e73ba5e1">Γ´</Session>
    <Date xmlns="641f345b-441b-4b81-9152-adc2e73ba5e1">2017-11-05T22:00:00+00:00</Date>
    <Status xmlns="641f345b-441b-4b81-9152-adc2e73ba5e1">
      <Url>http://srv-sp1/praktika/Lists/Incoming_Metadata/EditForm.aspx?ID=537&amp;Source=/praktika/Recordings_Library/Forms/AllItems.aspx</Url>
      <Description>Δημοσιεύτηκε</Description>
    </Status>
    <Meeting xmlns="641f345b-441b-4b81-9152-adc2e73ba5e1">ΚΓ´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49B280-0E2F-4B5B-A585-855114AA9B55}">
  <ds:schemaRefs>
    <ds:schemaRef ds:uri="http://schemas.microsoft.com/sharepoint/v3/contenttype/forms"/>
  </ds:schemaRefs>
</ds:datastoreItem>
</file>

<file path=customXml/itemProps2.xml><?xml version="1.0" encoding="utf-8"?>
<ds:datastoreItem xmlns:ds="http://schemas.openxmlformats.org/officeDocument/2006/customXml" ds:itemID="{EA825317-B56B-41F8-867E-A2A4A16F401D}">
  <ds:schemaRefs>
    <ds:schemaRef ds:uri="http://purl.org/dc/elements/1.1/"/>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2006/metadata/properties"/>
    <ds:schemaRef ds:uri="http://purl.org/dc/dcmitype/"/>
    <ds:schemaRef ds:uri="http://schemas.microsoft.com/office/infopath/2007/PartnerControls"/>
    <ds:schemaRef ds:uri="641f345b-441b-4b81-9152-adc2e73ba5e1"/>
  </ds:schemaRefs>
</ds:datastoreItem>
</file>

<file path=customXml/itemProps3.xml><?xml version="1.0" encoding="utf-8"?>
<ds:datastoreItem xmlns:ds="http://schemas.openxmlformats.org/officeDocument/2006/customXml" ds:itemID="{58AEA466-0B91-4CEF-814A-1223C562D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13164</Words>
  <Characters>71090</Characters>
  <Application>Microsoft Office Word</Application>
  <DocSecurity>0</DocSecurity>
  <Lines>592</Lines>
  <Paragraphs>168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2017-11-09T11:30:00Z</dcterms:created>
  <dcterms:modified xsi:type="dcterms:W3CDTF">2017-11-09T11:30:00Z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