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5812D" w14:textId="77777777" w:rsidR="00717B4F" w:rsidRPr="00717B4F" w:rsidRDefault="00717B4F" w:rsidP="00717B4F">
      <w:pPr>
        <w:spacing w:after="0" w:line="360" w:lineRule="auto"/>
        <w:rPr>
          <w:ins w:id="0" w:author="Φλούδα Χριστίνα" w:date="2017-11-23T09:28:00Z"/>
          <w:rFonts w:eastAsia="Times New Roman"/>
          <w:szCs w:val="24"/>
          <w:lang w:eastAsia="en-US"/>
        </w:rPr>
      </w:pPr>
      <w:bookmarkStart w:id="1" w:name="_GoBack"/>
      <w:bookmarkEnd w:id="1"/>
      <w:ins w:id="2" w:author="Φλούδα Χριστίνα" w:date="2017-11-23T09:28:00Z">
        <w:r w:rsidRPr="00717B4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8D98359" w14:textId="77777777" w:rsidR="00717B4F" w:rsidRPr="00717B4F" w:rsidRDefault="00717B4F" w:rsidP="00717B4F">
      <w:pPr>
        <w:spacing w:after="0" w:line="360" w:lineRule="auto"/>
        <w:rPr>
          <w:ins w:id="3" w:author="Φλούδα Χριστίνα" w:date="2017-11-23T09:28:00Z"/>
          <w:rFonts w:eastAsia="Times New Roman"/>
          <w:szCs w:val="24"/>
          <w:lang w:eastAsia="en-US"/>
        </w:rPr>
      </w:pPr>
    </w:p>
    <w:p w14:paraId="7B90CBAA" w14:textId="77777777" w:rsidR="00717B4F" w:rsidRPr="00717B4F" w:rsidRDefault="00717B4F" w:rsidP="00717B4F">
      <w:pPr>
        <w:spacing w:after="0" w:line="360" w:lineRule="auto"/>
        <w:rPr>
          <w:ins w:id="4" w:author="Φλούδα Χριστίνα" w:date="2017-11-23T09:28:00Z"/>
          <w:rFonts w:eastAsia="Times New Roman"/>
          <w:szCs w:val="24"/>
          <w:lang w:eastAsia="en-US"/>
        </w:rPr>
      </w:pPr>
      <w:ins w:id="5" w:author="Φλούδα Χριστίνα" w:date="2017-11-23T09:28:00Z">
        <w:r w:rsidRPr="00717B4F">
          <w:rPr>
            <w:rFonts w:eastAsia="Times New Roman"/>
            <w:szCs w:val="24"/>
            <w:lang w:eastAsia="en-US"/>
          </w:rPr>
          <w:t>ΠΙΝΑΚΑΣ ΠΕΡΙΕΧΟΜΕΝΩΝ</w:t>
        </w:r>
      </w:ins>
    </w:p>
    <w:p w14:paraId="7CE22CE5" w14:textId="77777777" w:rsidR="00717B4F" w:rsidRPr="00717B4F" w:rsidRDefault="00717B4F" w:rsidP="00717B4F">
      <w:pPr>
        <w:spacing w:after="0" w:line="360" w:lineRule="auto"/>
        <w:rPr>
          <w:ins w:id="6" w:author="Φλούδα Χριστίνα" w:date="2017-11-23T09:28:00Z"/>
          <w:rFonts w:eastAsia="Times New Roman"/>
          <w:szCs w:val="24"/>
          <w:lang w:eastAsia="en-US"/>
        </w:rPr>
      </w:pPr>
      <w:ins w:id="7" w:author="Φλούδα Χριστίνα" w:date="2017-11-23T09:28:00Z">
        <w:r w:rsidRPr="00717B4F">
          <w:rPr>
            <w:rFonts w:eastAsia="Times New Roman"/>
            <w:szCs w:val="24"/>
            <w:lang w:eastAsia="en-US"/>
          </w:rPr>
          <w:t xml:space="preserve">ΙΖ΄ ΠΕΡΙΟΔΟΣ </w:t>
        </w:r>
      </w:ins>
    </w:p>
    <w:p w14:paraId="0BE13C04" w14:textId="77777777" w:rsidR="00717B4F" w:rsidRPr="00717B4F" w:rsidRDefault="00717B4F" w:rsidP="00717B4F">
      <w:pPr>
        <w:spacing w:after="0" w:line="360" w:lineRule="auto"/>
        <w:rPr>
          <w:ins w:id="8" w:author="Φλούδα Χριστίνα" w:date="2017-11-23T09:28:00Z"/>
          <w:rFonts w:eastAsia="Times New Roman"/>
          <w:szCs w:val="24"/>
          <w:lang w:eastAsia="en-US"/>
        </w:rPr>
      </w:pPr>
      <w:ins w:id="9" w:author="Φλούδα Χριστίνα" w:date="2017-11-23T09:28:00Z">
        <w:r w:rsidRPr="00717B4F">
          <w:rPr>
            <w:rFonts w:eastAsia="Times New Roman"/>
            <w:szCs w:val="24"/>
            <w:lang w:eastAsia="en-US"/>
          </w:rPr>
          <w:t>ΠΡΟΕΔΡΕΥΟΜΕΝΗΣ ΚΟΙΝΟΒΟΥΛΕΥΤΙΚΗΣ ΔΗΜΟΚΡΑΤΙΑΣ</w:t>
        </w:r>
      </w:ins>
    </w:p>
    <w:p w14:paraId="5AC80B71" w14:textId="77777777" w:rsidR="00717B4F" w:rsidRPr="00717B4F" w:rsidRDefault="00717B4F" w:rsidP="00717B4F">
      <w:pPr>
        <w:spacing w:after="0" w:line="360" w:lineRule="auto"/>
        <w:rPr>
          <w:ins w:id="10" w:author="Φλούδα Χριστίνα" w:date="2017-11-23T09:28:00Z"/>
          <w:rFonts w:eastAsia="Times New Roman"/>
          <w:szCs w:val="24"/>
          <w:lang w:eastAsia="en-US"/>
        </w:rPr>
      </w:pPr>
      <w:ins w:id="11" w:author="Φλούδα Χριστίνα" w:date="2017-11-23T09:28:00Z">
        <w:r w:rsidRPr="00717B4F">
          <w:rPr>
            <w:rFonts w:eastAsia="Times New Roman"/>
            <w:szCs w:val="24"/>
            <w:lang w:eastAsia="en-US"/>
          </w:rPr>
          <w:t>ΣΥΝΟΔΟΣ Γ΄</w:t>
        </w:r>
      </w:ins>
    </w:p>
    <w:p w14:paraId="476BCB69" w14:textId="77777777" w:rsidR="00717B4F" w:rsidRPr="00717B4F" w:rsidRDefault="00717B4F" w:rsidP="00717B4F">
      <w:pPr>
        <w:spacing w:after="0" w:line="360" w:lineRule="auto"/>
        <w:rPr>
          <w:ins w:id="12" w:author="Φλούδα Χριστίνα" w:date="2017-11-23T09:28:00Z"/>
          <w:rFonts w:eastAsia="Times New Roman"/>
          <w:szCs w:val="24"/>
          <w:lang w:eastAsia="en-US"/>
        </w:rPr>
      </w:pPr>
    </w:p>
    <w:p w14:paraId="0D67616D" w14:textId="77777777" w:rsidR="00717B4F" w:rsidRPr="00717B4F" w:rsidRDefault="00717B4F" w:rsidP="00717B4F">
      <w:pPr>
        <w:spacing w:after="0" w:line="360" w:lineRule="auto"/>
        <w:rPr>
          <w:ins w:id="13" w:author="Φλούδα Χριστίνα" w:date="2017-11-23T09:28:00Z"/>
          <w:rFonts w:eastAsia="Times New Roman"/>
          <w:szCs w:val="24"/>
          <w:lang w:eastAsia="en-US"/>
        </w:rPr>
      </w:pPr>
      <w:ins w:id="14" w:author="Φλούδα Χριστίνα" w:date="2017-11-23T09:28:00Z">
        <w:r w:rsidRPr="00717B4F">
          <w:rPr>
            <w:rFonts w:eastAsia="Times New Roman"/>
            <w:szCs w:val="24"/>
            <w:lang w:eastAsia="en-US"/>
          </w:rPr>
          <w:t>ΣΥΝΕΔΡΙΑΣΗ Λ΄</w:t>
        </w:r>
      </w:ins>
    </w:p>
    <w:p w14:paraId="521143C0" w14:textId="77777777" w:rsidR="00717B4F" w:rsidRPr="00717B4F" w:rsidRDefault="00717B4F" w:rsidP="00717B4F">
      <w:pPr>
        <w:spacing w:after="0" w:line="360" w:lineRule="auto"/>
        <w:rPr>
          <w:ins w:id="15" w:author="Φλούδα Χριστίνα" w:date="2017-11-23T09:28:00Z"/>
          <w:rFonts w:eastAsia="Times New Roman"/>
          <w:szCs w:val="24"/>
          <w:lang w:eastAsia="en-US"/>
        </w:rPr>
      </w:pPr>
      <w:ins w:id="16" w:author="Φλούδα Χριστίνα" w:date="2017-11-23T09:28:00Z">
        <w:r w:rsidRPr="00717B4F">
          <w:rPr>
            <w:rFonts w:eastAsia="Times New Roman"/>
            <w:szCs w:val="24"/>
            <w:lang w:eastAsia="en-US"/>
          </w:rPr>
          <w:t>Παρασκευή  17 Νοεμβρίου 2017</w:t>
        </w:r>
      </w:ins>
    </w:p>
    <w:p w14:paraId="7B60FC94" w14:textId="77777777" w:rsidR="00717B4F" w:rsidRPr="00717B4F" w:rsidRDefault="00717B4F" w:rsidP="00717B4F">
      <w:pPr>
        <w:spacing w:after="0" w:line="360" w:lineRule="auto"/>
        <w:rPr>
          <w:ins w:id="17" w:author="Φλούδα Χριστίνα" w:date="2017-11-23T09:28:00Z"/>
          <w:rFonts w:eastAsia="Times New Roman"/>
          <w:szCs w:val="24"/>
          <w:lang w:eastAsia="en-US"/>
        </w:rPr>
      </w:pPr>
    </w:p>
    <w:p w14:paraId="52C6C62E" w14:textId="77777777" w:rsidR="00717B4F" w:rsidRPr="00717B4F" w:rsidRDefault="00717B4F" w:rsidP="00717B4F">
      <w:pPr>
        <w:spacing w:after="0" w:line="360" w:lineRule="auto"/>
        <w:rPr>
          <w:ins w:id="18" w:author="Φλούδα Χριστίνα" w:date="2017-11-23T09:28:00Z"/>
          <w:rFonts w:eastAsia="Times New Roman"/>
          <w:szCs w:val="24"/>
          <w:lang w:eastAsia="en-US"/>
        </w:rPr>
      </w:pPr>
      <w:ins w:id="19" w:author="Φλούδα Χριστίνα" w:date="2017-11-23T09:28:00Z">
        <w:r w:rsidRPr="00717B4F">
          <w:rPr>
            <w:rFonts w:eastAsia="Times New Roman"/>
            <w:szCs w:val="24"/>
            <w:lang w:eastAsia="en-US"/>
          </w:rPr>
          <w:t>ΘΕΜΑΤΑ</w:t>
        </w:r>
      </w:ins>
    </w:p>
    <w:p w14:paraId="2EADBBD6" w14:textId="77777777" w:rsidR="00717B4F" w:rsidRPr="00717B4F" w:rsidRDefault="00717B4F" w:rsidP="00717B4F">
      <w:pPr>
        <w:spacing w:after="0" w:line="360" w:lineRule="auto"/>
        <w:rPr>
          <w:ins w:id="20" w:author="Φλούδα Χριστίνα" w:date="2017-11-23T09:28:00Z"/>
          <w:rFonts w:eastAsia="Times New Roman"/>
          <w:szCs w:val="24"/>
          <w:lang w:eastAsia="en-US"/>
        </w:rPr>
      </w:pPr>
      <w:ins w:id="21" w:author="Φλούδα Χριστίνα" w:date="2017-11-23T09:28:00Z">
        <w:r w:rsidRPr="00717B4F">
          <w:rPr>
            <w:rFonts w:eastAsia="Times New Roman"/>
            <w:szCs w:val="24"/>
            <w:lang w:eastAsia="en-US"/>
          </w:rPr>
          <w:t xml:space="preserve"> </w:t>
        </w:r>
        <w:r w:rsidRPr="00717B4F">
          <w:rPr>
            <w:rFonts w:eastAsia="Times New Roman"/>
            <w:szCs w:val="24"/>
            <w:lang w:eastAsia="en-US"/>
          </w:rPr>
          <w:br/>
          <w:t xml:space="preserve">Α. ΕΙΔΙΚΑ ΘΕΜΑΤΑ </w:t>
        </w:r>
        <w:r w:rsidRPr="00717B4F">
          <w:rPr>
            <w:rFonts w:eastAsia="Times New Roman"/>
            <w:szCs w:val="24"/>
            <w:lang w:eastAsia="en-US"/>
          </w:rPr>
          <w:br/>
          <w:t xml:space="preserve">1. Επικύρωση Πρακτικών, σελ. </w:t>
        </w:r>
        <w:r w:rsidRPr="00717B4F">
          <w:rPr>
            <w:rFonts w:eastAsia="Times New Roman"/>
            <w:szCs w:val="24"/>
            <w:lang w:eastAsia="en-US"/>
          </w:rPr>
          <w:br/>
          <w:t xml:space="preserve">2. Ανακοινώνεται ότι τη συνεδρίαση παρακολουθεί η κ. Χάρις-Μαρία Θεοχαροπούλου, η αδελφή του Διομήδη Κομνηνού, που ήταν ένα από τα πολύ μικρά παιδιά που το σκότωσαν έξω από το Πολυτεχνείο, σελ. </w:t>
        </w:r>
        <w:r w:rsidRPr="00717B4F">
          <w:rPr>
            <w:rFonts w:eastAsia="Times New Roman"/>
            <w:szCs w:val="24"/>
            <w:lang w:eastAsia="en-US"/>
          </w:rPr>
          <w:br/>
          <w:t xml:space="preserve">3.  Άδεια απουσίας των Βουλευτών κ.κ. Κ. Σκρέκα, Μ. Γεωργιάδη και Γ. </w:t>
        </w:r>
        <w:proofErr w:type="spellStart"/>
        <w:r w:rsidRPr="00717B4F">
          <w:rPr>
            <w:rFonts w:eastAsia="Times New Roman"/>
            <w:szCs w:val="24"/>
            <w:lang w:eastAsia="en-US"/>
          </w:rPr>
          <w:t>Αμυρά</w:t>
        </w:r>
        <w:proofErr w:type="spellEnd"/>
        <w:r w:rsidRPr="00717B4F">
          <w:rPr>
            <w:rFonts w:eastAsia="Times New Roman"/>
            <w:szCs w:val="24"/>
            <w:lang w:eastAsia="en-US"/>
          </w:rPr>
          <w:t xml:space="preserve">, σελ. </w:t>
        </w:r>
        <w:r w:rsidRPr="00717B4F">
          <w:rPr>
            <w:rFonts w:eastAsia="Times New Roman"/>
            <w:szCs w:val="24"/>
            <w:lang w:eastAsia="en-US"/>
          </w:rPr>
          <w:br/>
          <w:t xml:space="preserve">4. Τήρηση ενός λεπτού σιγής στη μνήμη των θυμάτων της θεομηνίας που έπληξε τη Δ. Αττική, σελ. </w:t>
        </w:r>
        <w:r w:rsidRPr="00717B4F">
          <w:rPr>
            <w:rFonts w:eastAsia="Times New Roman"/>
            <w:szCs w:val="24"/>
            <w:lang w:eastAsia="en-US"/>
          </w:rPr>
          <w:br/>
          <w:t>5. Ειδική Ημερήσια Διάταξη:</w:t>
        </w:r>
      </w:ins>
    </w:p>
    <w:p w14:paraId="5A0BD483" w14:textId="77777777" w:rsidR="00717B4F" w:rsidRPr="00717B4F" w:rsidRDefault="00717B4F" w:rsidP="00717B4F">
      <w:pPr>
        <w:spacing w:after="0" w:line="360" w:lineRule="auto"/>
        <w:rPr>
          <w:ins w:id="22" w:author="Φλούδα Χριστίνα" w:date="2017-11-23T09:28:00Z"/>
          <w:rFonts w:eastAsia="Times New Roman"/>
          <w:szCs w:val="24"/>
          <w:lang w:eastAsia="en-US"/>
        </w:rPr>
      </w:pPr>
      <w:ins w:id="23" w:author="Φλούδα Χριστίνα" w:date="2017-11-23T09:28:00Z">
        <w:r w:rsidRPr="00717B4F">
          <w:rPr>
            <w:rFonts w:eastAsia="Times New Roman"/>
            <w:szCs w:val="24"/>
            <w:lang w:eastAsia="en-US"/>
          </w:rPr>
          <w:t xml:space="preserve">Ειδική συνεδρίαση της Ολομέλειας της Βουλής αφιερωμένη στην ημέρα μνήμης και τιμής για την εξέγερση του Πολυτεχνείου, σελ. </w:t>
        </w:r>
        <w:r w:rsidRPr="00717B4F">
          <w:rPr>
            <w:rFonts w:eastAsia="Times New Roman"/>
            <w:szCs w:val="24"/>
            <w:lang w:eastAsia="en-US"/>
          </w:rPr>
          <w:br/>
          <w:t xml:space="preserve">6. Τήρηση ενός λεπτού σιγής στη μνήμη των θυμάτων της εξέγερσης της 17ης Νοέμβρη του 1973, αλλά και όλων των θυμάτων του αντιδικτατορικού αγώνα του ελληνικού λαού, των εργαζομένων και της νεολαίας, σελ. </w:t>
        </w:r>
        <w:r w:rsidRPr="00717B4F">
          <w:rPr>
            <w:rFonts w:eastAsia="Times New Roman"/>
            <w:szCs w:val="24"/>
            <w:lang w:eastAsia="en-US"/>
          </w:rPr>
          <w:br/>
          <w:t>7. Ειδική Ημερήσια Διάταξη:</w:t>
        </w:r>
      </w:ins>
    </w:p>
    <w:p w14:paraId="12E48247" w14:textId="77777777" w:rsidR="00717B4F" w:rsidRPr="00717B4F" w:rsidRDefault="00717B4F" w:rsidP="00717B4F">
      <w:pPr>
        <w:spacing w:after="0" w:line="360" w:lineRule="auto"/>
        <w:rPr>
          <w:ins w:id="24" w:author="Φλούδα Χριστίνα" w:date="2017-11-23T09:28:00Z"/>
          <w:rFonts w:eastAsia="Times New Roman"/>
          <w:szCs w:val="24"/>
          <w:lang w:eastAsia="en-US"/>
        </w:rPr>
      </w:pPr>
      <w:ins w:id="25" w:author="Φλούδα Χριστίνα" w:date="2017-11-23T09:28:00Z">
        <w:r w:rsidRPr="00717B4F">
          <w:rPr>
            <w:rFonts w:eastAsia="Times New Roman"/>
            <w:szCs w:val="24"/>
            <w:lang w:eastAsia="en-US"/>
          </w:rPr>
          <w:t xml:space="preserve">ΑΠΟΦΑΣΕΙΣ ΒΟΥΛΗΣ </w:t>
        </w:r>
      </w:ins>
    </w:p>
    <w:p w14:paraId="6366ABB7" w14:textId="77777777" w:rsidR="00717B4F" w:rsidRPr="00717B4F" w:rsidRDefault="00717B4F" w:rsidP="00717B4F">
      <w:pPr>
        <w:spacing w:after="0" w:line="360" w:lineRule="auto"/>
        <w:rPr>
          <w:ins w:id="26" w:author="Φλούδα Χριστίνα" w:date="2017-11-23T09:28:00Z"/>
          <w:rFonts w:eastAsia="Times New Roman"/>
          <w:szCs w:val="24"/>
          <w:lang w:eastAsia="en-US"/>
        </w:rPr>
      </w:pPr>
      <w:ins w:id="27" w:author="Φλούδα Χριστίνα" w:date="2017-11-23T09:28:00Z">
        <w:r w:rsidRPr="00717B4F">
          <w:rPr>
            <w:rFonts w:eastAsia="Times New Roman"/>
            <w:szCs w:val="24"/>
            <w:lang w:eastAsia="en-US"/>
          </w:rPr>
          <w:t>ΟΙΚΟΝΟΜΙΚΗ ΔΙΑΧΕΙΡΙΣΗ ΒΟΥΛΗΣ</w:t>
        </w:r>
      </w:ins>
    </w:p>
    <w:p w14:paraId="74D68815" w14:textId="77777777" w:rsidR="00717B4F" w:rsidRPr="00717B4F" w:rsidRDefault="00717B4F" w:rsidP="00717B4F">
      <w:pPr>
        <w:spacing w:after="0" w:line="360" w:lineRule="auto"/>
        <w:rPr>
          <w:ins w:id="28" w:author="Φλούδα Χριστίνα" w:date="2017-11-23T09:28:00Z"/>
          <w:rFonts w:eastAsia="Times New Roman"/>
          <w:szCs w:val="24"/>
          <w:lang w:eastAsia="en-US"/>
        </w:rPr>
      </w:pPr>
      <w:ins w:id="29" w:author="Φλούδα Χριστίνα" w:date="2017-11-23T09:28:00Z">
        <w:r w:rsidRPr="00717B4F">
          <w:rPr>
            <w:rFonts w:eastAsia="Times New Roman"/>
            <w:szCs w:val="24"/>
            <w:lang w:eastAsia="en-US"/>
          </w:rPr>
          <w:t xml:space="preserve">    α. Μόνη συζήτηση και έγκριση του Απολογισμού Δαπανών της Βουλής, οικονομικού έτους 2016, </w:t>
        </w:r>
        <w:proofErr w:type="spellStart"/>
        <w:r w:rsidRPr="00717B4F">
          <w:rPr>
            <w:rFonts w:eastAsia="Times New Roman"/>
            <w:szCs w:val="24"/>
            <w:lang w:eastAsia="en-US"/>
          </w:rPr>
          <w:t>σελ</w:t>
        </w:r>
        <w:proofErr w:type="spellEnd"/>
      </w:ins>
    </w:p>
    <w:p w14:paraId="652F9074" w14:textId="77777777" w:rsidR="00717B4F" w:rsidRPr="00717B4F" w:rsidRDefault="00717B4F" w:rsidP="00717B4F">
      <w:pPr>
        <w:spacing w:after="0" w:line="360" w:lineRule="auto"/>
        <w:rPr>
          <w:ins w:id="30" w:author="Φλούδα Χριστίνα" w:date="2017-11-23T09:28:00Z"/>
          <w:rFonts w:eastAsia="Times New Roman"/>
          <w:szCs w:val="24"/>
          <w:lang w:eastAsia="en-US"/>
        </w:rPr>
      </w:pPr>
      <w:ins w:id="31" w:author="Φλούδα Χριστίνα" w:date="2017-11-23T09:28:00Z">
        <w:r w:rsidRPr="00717B4F">
          <w:rPr>
            <w:rFonts w:eastAsia="Times New Roman"/>
            <w:szCs w:val="24"/>
            <w:lang w:eastAsia="en-US"/>
          </w:rPr>
          <w:t xml:space="preserve">    β. Μόνη συζήτηση και ψήφιση του Σχεδίου Προϋπολογισμού Δαπανών της Βουλής, οικονομικού έτους 2018, σελ. </w:t>
        </w:r>
        <w:r w:rsidRPr="00717B4F">
          <w:rPr>
            <w:rFonts w:eastAsia="Times New Roman"/>
            <w:szCs w:val="24"/>
            <w:lang w:eastAsia="en-US"/>
          </w:rPr>
          <w:br/>
          <w:t xml:space="preserve">8. Ανακοινώνεται ότι ο Υπουργός Δικαιοσύνης, Διαφάνειας, και Ανθρωπίνων Δικαιωμάτων διαβίβασε στην Βουλή, σύμφωνα με το άρθρο 86 του Συντάγματος και τον ν. 3126/2003 «Ποινική Ευθύνη των Υπουργών», όπως ισχύει στις 15/11/2017, ποινική δικογραφία που αφορά τον Υπουργό Ναυτιλίας και Αιγαίου κ. Παναγιώτη </w:t>
        </w:r>
        <w:proofErr w:type="spellStart"/>
        <w:r w:rsidRPr="00717B4F">
          <w:rPr>
            <w:rFonts w:eastAsia="Times New Roman"/>
            <w:szCs w:val="24"/>
            <w:lang w:eastAsia="en-US"/>
          </w:rPr>
          <w:t>Κουρουμπλή</w:t>
        </w:r>
        <w:proofErr w:type="spellEnd"/>
        <w:r w:rsidRPr="00717B4F">
          <w:rPr>
            <w:rFonts w:eastAsia="Times New Roman"/>
            <w:szCs w:val="24"/>
            <w:lang w:eastAsia="en-US"/>
          </w:rPr>
          <w:t xml:space="preserve">, σελ. </w:t>
        </w:r>
        <w:r w:rsidRPr="00717B4F">
          <w:rPr>
            <w:rFonts w:eastAsia="Times New Roman"/>
            <w:szCs w:val="24"/>
            <w:lang w:eastAsia="en-US"/>
          </w:rPr>
          <w:br/>
          <w:t xml:space="preserve">9. Επί διαδικαστικού θέματος, σελ. </w:t>
        </w:r>
        <w:r w:rsidRPr="00717B4F">
          <w:rPr>
            <w:rFonts w:eastAsia="Times New Roman"/>
            <w:szCs w:val="24"/>
            <w:lang w:eastAsia="en-US"/>
          </w:rPr>
          <w:br/>
          <w:t xml:space="preserve"> </w:t>
        </w:r>
        <w:r w:rsidRPr="00717B4F">
          <w:rPr>
            <w:rFonts w:eastAsia="Times New Roman"/>
            <w:szCs w:val="24"/>
            <w:lang w:eastAsia="en-US"/>
          </w:rPr>
          <w:br/>
          <w:t xml:space="preserve">Β. ΝΟΜΟΘΕΤΙΚΗ ΕΡΓΑΣΙΑ </w:t>
        </w:r>
        <w:r w:rsidRPr="00717B4F">
          <w:rPr>
            <w:rFonts w:eastAsia="Times New Roman"/>
            <w:szCs w:val="24"/>
            <w:lang w:eastAsia="en-US"/>
          </w:rPr>
          <w:br/>
          <w:t>1. Κατάθεση σχεδίου νόμου:</w:t>
        </w:r>
      </w:ins>
    </w:p>
    <w:p w14:paraId="6CC591AC" w14:textId="77777777" w:rsidR="00717B4F" w:rsidRPr="00717B4F" w:rsidRDefault="00717B4F" w:rsidP="00717B4F">
      <w:pPr>
        <w:spacing w:after="0" w:line="360" w:lineRule="auto"/>
        <w:rPr>
          <w:ins w:id="32" w:author="Φλούδα Χριστίνα" w:date="2017-11-23T09:28:00Z"/>
          <w:rFonts w:eastAsia="Times New Roman"/>
          <w:szCs w:val="24"/>
          <w:lang w:eastAsia="en-US"/>
        </w:rPr>
      </w:pPr>
      <w:ins w:id="33" w:author="Φλούδα Χριστίνα" w:date="2017-11-23T09:28:00Z">
        <w:r w:rsidRPr="00717B4F">
          <w:rPr>
            <w:rFonts w:eastAsia="Times New Roman"/>
            <w:szCs w:val="24"/>
            <w:lang w:eastAsia="en-US"/>
          </w:rPr>
          <w:t xml:space="preserve">Οι Υπουργοί Οικονομικών, Εργασίας, Κοινωνικής Ασφάλισης και Κοινωνικής Αλληλεγγύης, Περιβάλλοντος και Ενέργειας, ο Αναπληρωτής Υπουργός Οικονομικών, καθώς και οι Υφυπουργοί Οικονομικών και Εργασίας, Κοινωνικής Ασφάλισης και Κοινωνικής Αλληλεγγύης, κατέθεσαν στις 14/11/2017 σχέδιο νόμου: «Διανομή Κοινωνικού Μερίσματος και άλλες διατάξεις», σελ. </w:t>
        </w:r>
        <w:r w:rsidRPr="00717B4F">
          <w:rPr>
            <w:rFonts w:eastAsia="Times New Roman"/>
            <w:szCs w:val="24"/>
            <w:lang w:eastAsia="en-US"/>
          </w:rPr>
          <w:br/>
          <w:t>2. Κατάθεση Εκθέσεων Διαρκών Επιτροπών:</w:t>
        </w:r>
        <w:r w:rsidRPr="00717B4F">
          <w:rPr>
            <w:rFonts w:eastAsia="Times New Roman"/>
            <w:szCs w:val="24"/>
            <w:lang w:eastAsia="en-US"/>
          </w:rPr>
          <w:br/>
          <w:t xml:space="preserve">    α) Οι Διαρκείς Επιτροπές Οικονομικών Υποθέσεων, Κοινωνικών Υποθέσεων και Παραγωγής και Εμπορίου καταθέτουν την έκθεσή τους στο σχέδιο νόμου του Υπουργείου Οικονομικών: «Διανομή Κοινωνικού Μερίσματος και άλλες διατάξεις», σελ. </w:t>
        </w:r>
        <w:r w:rsidRPr="00717B4F">
          <w:rPr>
            <w:rFonts w:eastAsia="Times New Roman"/>
            <w:szCs w:val="24"/>
            <w:lang w:eastAsia="en-US"/>
          </w:rPr>
          <w:br/>
          <w:t>3. 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νόμων του Υπουργείου Οικονομικών:</w:t>
        </w:r>
      </w:ins>
    </w:p>
    <w:p w14:paraId="72726406" w14:textId="77777777" w:rsidR="00717B4F" w:rsidRPr="00717B4F" w:rsidRDefault="00717B4F" w:rsidP="00717B4F">
      <w:pPr>
        <w:spacing w:after="0" w:line="360" w:lineRule="auto"/>
        <w:rPr>
          <w:ins w:id="34" w:author="Φλούδα Χριστίνα" w:date="2017-11-23T09:28:00Z"/>
          <w:rFonts w:eastAsia="Times New Roman"/>
          <w:szCs w:val="24"/>
          <w:lang w:eastAsia="en-US"/>
        </w:rPr>
      </w:pPr>
      <w:ins w:id="35" w:author="Φλούδα Χριστίνα" w:date="2017-11-23T09:28:00Z">
        <w:r w:rsidRPr="00717B4F">
          <w:rPr>
            <w:rFonts w:eastAsia="Times New Roman"/>
            <w:szCs w:val="24"/>
            <w:lang w:eastAsia="en-US"/>
          </w:rPr>
          <w:t xml:space="preserve">    α) «Κύρωση του Απολογισμού του Κράτους Οικονομικού  Έτους 2015», σελ. </w:t>
        </w:r>
      </w:ins>
    </w:p>
    <w:p w14:paraId="297433CA" w14:textId="77777777" w:rsidR="00717B4F" w:rsidRPr="00717B4F" w:rsidRDefault="00717B4F" w:rsidP="00717B4F">
      <w:pPr>
        <w:spacing w:after="0" w:line="360" w:lineRule="auto"/>
        <w:rPr>
          <w:ins w:id="36" w:author="Φλούδα Χριστίνα" w:date="2017-11-23T09:28:00Z"/>
          <w:rFonts w:eastAsia="Times New Roman"/>
          <w:szCs w:val="24"/>
          <w:lang w:eastAsia="en-US"/>
        </w:rPr>
      </w:pPr>
      <w:ins w:id="37" w:author="Φλούδα Χριστίνα" w:date="2017-11-23T09:28:00Z">
        <w:r w:rsidRPr="00717B4F">
          <w:rPr>
            <w:rFonts w:eastAsia="Times New Roman"/>
            <w:szCs w:val="24"/>
            <w:lang w:eastAsia="en-US"/>
          </w:rPr>
          <w:t xml:space="preserve">     β) «Κύρωση του Ισολογισμού του Κράτους Οικονομικού  Έτους 2015», σελ. </w:t>
        </w:r>
        <w:r w:rsidRPr="00717B4F">
          <w:rPr>
            <w:rFonts w:eastAsia="Times New Roman"/>
            <w:szCs w:val="24"/>
            <w:lang w:eastAsia="en-US"/>
          </w:rPr>
          <w:br/>
          <w:t xml:space="preserve"> </w:t>
        </w:r>
        <w:r w:rsidRPr="00717B4F">
          <w:rPr>
            <w:rFonts w:eastAsia="Times New Roman"/>
            <w:szCs w:val="24"/>
            <w:lang w:eastAsia="en-US"/>
          </w:rPr>
          <w:br/>
          <w:t>ΠΡΟΕΔΡΟΣ</w:t>
        </w:r>
      </w:ins>
    </w:p>
    <w:p w14:paraId="69F39EBA" w14:textId="77777777" w:rsidR="00717B4F" w:rsidRPr="00717B4F" w:rsidRDefault="00717B4F" w:rsidP="00717B4F">
      <w:pPr>
        <w:spacing w:after="0" w:line="360" w:lineRule="auto"/>
        <w:rPr>
          <w:ins w:id="38" w:author="Φλούδα Χριστίνα" w:date="2017-11-23T09:28:00Z"/>
          <w:rFonts w:eastAsia="Times New Roman"/>
          <w:szCs w:val="24"/>
          <w:lang w:eastAsia="en-US"/>
        </w:rPr>
      </w:pPr>
    </w:p>
    <w:p w14:paraId="421D3750" w14:textId="77777777" w:rsidR="00717B4F" w:rsidRPr="00717B4F" w:rsidRDefault="00717B4F" w:rsidP="00717B4F">
      <w:pPr>
        <w:spacing w:after="0" w:line="360" w:lineRule="auto"/>
        <w:rPr>
          <w:ins w:id="39" w:author="Φλούδα Χριστίνα" w:date="2017-11-23T09:28:00Z"/>
          <w:rFonts w:eastAsia="Times New Roman"/>
          <w:szCs w:val="24"/>
          <w:lang w:eastAsia="en-US"/>
        </w:rPr>
      </w:pPr>
      <w:ins w:id="40" w:author="Φλούδα Χριστίνα" w:date="2017-11-23T09:28:00Z">
        <w:r w:rsidRPr="00717B4F">
          <w:rPr>
            <w:rFonts w:eastAsia="Times New Roman"/>
            <w:szCs w:val="24"/>
            <w:lang w:eastAsia="en-US"/>
          </w:rPr>
          <w:t>ΒΟΥΤΣΗΣ Ν. , σελ.</w:t>
        </w:r>
      </w:ins>
    </w:p>
    <w:p w14:paraId="75DFC78F" w14:textId="77777777" w:rsidR="00717B4F" w:rsidRPr="00717B4F" w:rsidRDefault="00717B4F" w:rsidP="00717B4F">
      <w:pPr>
        <w:spacing w:after="0" w:line="360" w:lineRule="auto"/>
        <w:rPr>
          <w:ins w:id="41" w:author="Φλούδα Χριστίνα" w:date="2017-11-23T09:28:00Z"/>
          <w:rFonts w:eastAsia="Times New Roman"/>
          <w:szCs w:val="24"/>
          <w:lang w:eastAsia="en-US"/>
        </w:rPr>
      </w:pPr>
    </w:p>
    <w:p w14:paraId="24F7AE70" w14:textId="77777777" w:rsidR="00717B4F" w:rsidRPr="00717B4F" w:rsidRDefault="00717B4F" w:rsidP="00717B4F">
      <w:pPr>
        <w:spacing w:after="0" w:line="360" w:lineRule="auto"/>
        <w:rPr>
          <w:ins w:id="42" w:author="Φλούδα Χριστίνα" w:date="2017-11-23T09:28:00Z"/>
          <w:rFonts w:eastAsia="Times New Roman"/>
          <w:szCs w:val="24"/>
          <w:lang w:eastAsia="en-US"/>
        </w:rPr>
      </w:pPr>
      <w:ins w:id="43" w:author="Φλούδα Χριστίνα" w:date="2017-11-23T09:28:00Z">
        <w:r w:rsidRPr="00717B4F">
          <w:rPr>
            <w:rFonts w:eastAsia="Times New Roman"/>
            <w:szCs w:val="24"/>
            <w:lang w:eastAsia="en-US"/>
          </w:rPr>
          <w:t>ΠΡΟΕΔΡΕΥΩΝ</w:t>
        </w:r>
      </w:ins>
    </w:p>
    <w:p w14:paraId="4CEBD155" w14:textId="77777777" w:rsidR="00717B4F" w:rsidRPr="00717B4F" w:rsidRDefault="00717B4F" w:rsidP="00717B4F">
      <w:pPr>
        <w:spacing w:after="0" w:line="360" w:lineRule="auto"/>
        <w:rPr>
          <w:ins w:id="44" w:author="Φλούδα Χριστίνα" w:date="2017-11-23T09:28:00Z"/>
          <w:rFonts w:eastAsia="Times New Roman"/>
          <w:szCs w:val="24"/>
          <w:lang w:eastAsia="en-US"/>
        </w:rPr>
      </w:pPr>
    </w:p>
    <w:p w14:paraId="0DCA9122" w14:textId="77777777" w:rsidR="00717B4F" w:rsidRPr="00717B4F" w:rsidRDefault="00717B4F" w:rsidP="00717B4F">
      <w:pPr>
        <w:spacing w:after="0" w:line="360" w:lineRule="auto"/>
        <w:rPr>
          <w:ins w:id="45" w:author="Φλούδα Χριστίνα" w:date="2017-11-23T09:28:00Z"/>
          <w:rFonts w:eastAsia="Times New Roman"/>
          <w:szCs w:val="24"/>
          <w:lang w:eastAsia="en-US"/>
        </w:rPr>
      </w:pPr>
      <w:ins w:id="46" w:author="Φλούδα Χριστίνα" w:date="2017-11-23T09:28:00Z">
        <w:r w:rsidRPr="00717B4F">
          <w:rPr>
            <w:rFonts w:eastAsia="Times New Roman"/>
            <w:szCs w:val="24"/>
            <w:lang w:eastAsia="en-US"/>
          </w:rPr>
          <w:t>ΓΕΩΡΓΙΑΔΗΣ Μ. , σελ.</w:t>
        </w:r>
        <w:r w:rsidRPr="00717B4F">
          <w:rPr>
            <w:rFonts w:eastAsia="Times New Roman"/>
            <w:szCs w:val="24"/>
            <w:lang w:eastAsia="en-US"/>
          </w:rPr>
          <w:br/>
        </w:r>
        <w:r w:rsidRPr="00717B4F">
          <w:rPr>
            <w:rFonts w:eastAsia="Times New Roman"/>
            <w:szCs w:val="24"/>
            <w:lang w:eastAsia="en-US"/>
          </w:rPr>
          <w:br/>
        </w:r>
        <w:r w:rsidRPr="00717B4F">
          <w:rPr>
            <w:rFonts w:eastAsia="Times New Roman"/>
            <w:szCs w:val="24"/>
            <w:lang w:eastAsia="en-US"/>
          </w:rPr>
          <w:br/>
        </w:r>
      </w:ins>
    </w:p>
    <w:p w14:paraId="2F2E845E" w14:textId="77777777" w:rsidR="00717B4F" w:rsidRPr="00717B4F" w:rsidRDefault="00717B4F" w:rsidP="00717B4F">
      <w:pPr>
        <w:spacing w:after="0" w:line="360" w:lineRule="auto"/>
        <w:rPr>
          <w:ins w:id="47" w:author="Φλούδα Χριστίνα" w:date="2017-11-23T09:28:00Z"/>
          <w:rFonts w:eastAsia="Times New Roman"/>
          <w:szCs w:val="24"/>
          <w:lang w:eastAsia="en-US"/>
        </w:rPr>
      </w:pPr>
      <w:ins w:id="48" w:author="Φλούδα Χριστίνα" w:date="2017-11-23T09:28:00Z">
        <w:r w:rsidRPr="00717B4F">
          <w:rPr>
            <w:rFonts w:eastAsia="Times New Roman"/>
            <w:szCs w:val="24"/>
            <w:lang w:eastAsia="en-US"/>
          </w:rPr>
          <w:t>ΟΜΙΛΗΤΕΣ</w:t>
        </w:r>
      </w:ins>
    </w:p>
    <w:p w14:paraId="2698DAC6" w14:textId="77777777" w:rsidR="00717B4F" w:rsidRPr="00717B4F" w:rsidRDefault="00717B4F" w:rsidP="00717B4F">
      <w:pPr>
        <w:spacing w:after="0" w:line="360" w:lineRule="auto"/>
        <w:rPr>
          <w:ins w:id="49" w:author="Φλούδα Χριστίνα" w:date="2017-11-23T09:28:00Z"/>
          <w:rFonts w:eastAsia="Times New Roman"/>
          <w:szCs w:val="24"/>
          <w:lang w:eastAsia="en-US"/>
        </w:rPr>
      </w:pPr>
      <w:ins w:id="50" w:author="Φλούδα Χριστίνα" w:date="2017-11-23T09:28:00Z">
        <w:r w:rsidRPr="00717B4F">
          <w:rPr>
            <w:rFonts w:eastAsia="Times New Roman"/>
            <w:szCs w:val="24"/>
            <w:lang w:eastAsia="en-US"/>
          </w:rPr>
          <w:br/>
          <w:t>Α. Επί της Ειδικής Συνεδρίασης:</w:t>
        </w:r>
        <w:r w:rsidRPr="00717B4F">
          <w:rPr>
            <w:rFonts w:eastAsia="Times New Roman"/>
            <w:szCs w:val="24"/>
            <w:lang w:eastAsia="en-US"/>
          </w:rPr>
          <w:br/>
          <w:t>ΒΟΥΤΣΗΣ Ν. , σελ.</w:t>
        </w:r>
        <w:r w:rsidRPr="00717B4F">
          <w:rPr>
            <w:rFonts w:eastAsia="Times New Roman"/>
            <w:szCs w:val="24"/>
            <w:lang w:eastAsia="en-US"/>
          </w:rPr>
          <w:br/>
          <w:t>ΓΑΒΡΟΓΛΟΥ Κ. , σελ.</w:t>
        </w:r>
        <w:r w:rsidRPr="00717B4F">
          <w:rPr>
            <w:rFonts w:eastAsia="Times New Roman"/>
            <w:szCs w:val="24"/>
            <w:lang w:eastAsia="en-US"/>
          </w:rPr>
          <w:br/>
          <w:t>ΓΕΝΝΗΜΑΤΑ Φ. , σελ.</w:t>
        </w:r>
        <w:r w:rsidRPr="00717B4F">
          <w:rPr>
            <w:rFonts w:eastAsia="Times New Roman"/>
            <w:szCs w:val="24"/>
            <w:lang w:eastAsia="en-US"/>
          </w:rPr>
          <w:br/>
          <w:t>ΚΑΡΑΘΑΝΑΣΟΠΟΥΛΟΣ Ν. , σελ.</w:t>
        </w:r>
        <w:r w:rsidRPr="00717B4F">
          <w:rPr>
            <w:rFonts w:eastAsia="Times New Roman"/>
            <w:szCs w:val="24"/>
            <w:lang w:eastAsia="en-US"/>
          </w:rPr>
          <w:br/>
          <w:t>ΚΑΡΡΑΣ Γ. , σελ.</w:t>
        </w:r>
        <w:r w:rsidRPr="00717B4F">
          <w:rPr>
            <w:rFonts w:eastAsia="Times New Roman"/>
            <w:szCs w:val="24"/>
            <w:lang w:eastAsia="en-US"/>
          </w:rPr>
          <w:br/>
          <w:t>ΛΟΒΕΡΔΟΣ Α. , σελ.</w:t>
        </w:r>
        <w:r w:rsidRPr="00717B4F">
          <w:rPr>
            <w:rFonts w:eastAsia="Times New Roman"/>
            <w:szCs w:val="24"/>
            <w:lang w:eastAsia="en-US"/>
          </w:rPr>
          <w:br/>
          <w:t>ΜΑΥΡΩΤΑΣ Γ. , σελ.</w:t>
        </w:r>
        <w:r w:rsidRPr="00717B4F">
          <w:rPr>
            <w:rFonts w:eastAsia="Times New Roman"/>
            <w:szCs w:val="24"/>
            <w:lang w:eastAsia="en-US"/>
          </w:rPr>
          <w:br/>
          <w:t>ΠΑΠΑΧΡΙΣΤΟΠΟΥΛΟΣ Α. , σελ.</w:t>
        </w:r>
        <w:r w:rsidRPr="00717B4F">
          <w:rPr>
            <w:rFonts w:eastAsia="Times New Roman"/>
            <w:szCs w:val="24"/>
            <w:lang w:eastAsia="en-US"/>
          </w:rPr>
          <w:br/>
          <w:t>ΣΑΡΙΔΗΣ Ι. , σελ.</w:t>
        </w:r>
        <w:r w:rsidRPr="00717B4F">
          <w:rPr>
            <w:rFonts w:eastAsia="Times New Roman"/>
            <w:szCs w:val="24"/>
            <w:lang w:eastAsia="en-US"/>
          </w:rPr>
          <w:br/>
          <w:t>ΦΟΡΤΣΑΚΗΣ Θ. , σελ.</w:t>
        </w:r>
        <w:r w:rsidRPr="00717B4F">
          <w:rPr>
            <w:rFonts w:eastAsia="Times New Roman"/>
            <w:szCs w:val="24"/>
            <w:lang w:eastAsia="en-US"/>
          </w:rPr>
          <w:br/>
        </w:r>
        <w:r w:rsidRPr="00717B4F">
          <w:rPr>
            <w:rFonts w:eastAsia="Times New Roman"/>
            <w:szCs w:val="24"/>
            <w:lang w:eastAsia="en-US"/>
          </w:rPr>
          <w:br/>
          <w:t>Β. Επί του προϋπολογισμού της Βουλής:</w:t>
        </w:r>
        <w:r w:rsidRPr="00717B4F">
          <w:rPr>
            <w:rFonts w:eastAsia="Times New Roman"/>
            <w:szCs w:val="24"/>
            <w:lang w:eastAsia="en-US"/>
          </w:rPr>
          <w:br/>
          <w:t>ΒΕΤΤΑΣ Δ. , σελ.</w:t>
        </w:r>
        <w:r w:rsidRPr="00717B4F">
          <w:rPr>
            <w:rFonts w:eastAsia="Times New Roman"/>
            <w:szCs w:val="24"/>
            <w:lang w:eastAsia="en-US"/>
          </w:rPr>
          <w:br/>
          <w:t>ΒΟΥΤΣΗΣ Ν. , σελ.</w:t>
        </w:r>
        <w:r w:rsidRPr="00717B4F">
          <w:rPr>
            <w:rFonts w:eastAsia="Times New Roman"/>
            <w:szCs w:val="24"/>
            <w:lang w:eastAsia="en-US"/>
          </w:rPr>
          <w:br/>
          <w:t>ΚΑΡΑΘΑΝΑΣΟΠΟΥΛΟΣ Ν. , σελ.</w:t>
        </w:r>
        <w:r w:rsidRPr="00717B4F">
          <w:rPr>
            <w:rFonts w:eastAsia="Times New Roman"/>
            <w:szCs w:val="24"/>
            <w:lang w:eastAsia="en-US"/>
          </w:rPr>
          <w:br/>
          <w:t>ΚΕΦΑΛΟΓΙΑΝΝΗΣ Ι. , σελ.</w:t>
        </w:r>
        <w:r w:rsidRPr="00717B4F">
          <w:rPr>
            <w:rFonts w:eastAsia="Times New Roman"/>
            <w:szCs w:val="24"/>
            <w:lang w:eastAsia="en-US"/>
          </w:rPr>
          <w:br/>
          <w:t>ΚΟΥΚΟΔΗΜΟΣ Κ. , σελ.</w:t>
        </w:r>
        <w:r w:rsidRPr="00717B4F">
          <w:rPr>
            <w:rFonts w:eastAsia="Times New Roman"/>
            <w:szCs w:val="24"/>
            <w:lang w:eastAsia="en-US"/>
          </w:rPr>
          <w:br/>
          <w:t>ΚΟΥΤΣΟΥΚΟΣ Γ. , σελ.</w:t>
        </w:r>
        <w:r w:rsidRPr="00717B4F">
          <w:rPr>
            <w:rFonts w:eastAsia="Times New Roman"/>
            <w:szCs w:val="24"/>
            <w:lang w:eastAsia="en-US"/>
          </w:rPr>
          <w:br/>
          <w:t>ΜΑΥΡΩΤΑΣ Γ. , σελ.</w:t>
        </w:r>
      </w:ins>
    </w:p>
    <w:p w14:paraId="2375D97E" w14:textId="510DA27D" w:rsidR="00717B4F" w:rsidRDefault="00717B4F" w:rsidP="00717B4F">
      <w:pPr>
        <w:spacing w:after="0" w:line="600" w:lineRule="auto"/>
        <w:ind w:firstLine="720"/>
        <w:jc w:val="center"/>
        <w:rPr>
          <w:ins w:id="51" w:author="Φλούδα Χριστίνα" w:date="2017-11-23T09:28:00Z"/>
          <w:rFonts w:eastAsia="Times New Roman" w:cs="Times New Roman"/>
          <w:szCs w:val="24"/>
        </w:rPr>
      </w:pPr>
      <w:ins w:id="52" w:author="Φλούδα Χριστίνα" w:date="2017-11-23T09:28:00Z">
        <w:r w:rsidRPr="00717B4F">
          <w:rPr>
            <w:rFonts w:eastAsia="Times New Roman"/>
            <w:szCs w:val="24"/>
            <w:lang w:eastAsia="en-US"/>
          </w:rPr>
          <w:t>ΜΠΑΛΤΑΣ Α. , σελ.</w:t>
        </w:r>
        <w:r w:rsidRPr="00717B4F">
          <w:rPr>
            <w:rFonts w:eastAsia="Times New Roman"/>
            <w:szCs w:val="24"/>
            <w:lang w:eastAsia="en-US"/>
          </w:rPr>
          <w:br/>
          <w:t>ΜΕΪΚΟΠΟΥΛΟΣ Α. , σελ.</w:t>
        </w:r>
        <w:r w:rsidRPr="00717B4F">
          <w:rPr>
            <w:rFonts w:eastAsia="Times New Roman"/>
            <w:szCs w:val="24"/>
            <w:lang w:eastAsia="en-US"/>
          </w:rPr>
          <w:br/>
          <w:t>ΠΑΝΑΓΙΩΤΑΡΟΣ Η. , σελ.</w:t>
        </w:r>
        <w:r w:rsidRPr="00717B4F">
          <w:rPr>
            <w:rFonts w:eastAsia="Times New Roman"/>
            <w:szCs w:val="24"/>
            <w:lang w:eastAsia="en-US"/>
          </w:rPr>
          <w:br/>
          <w:t>ΣΑΡΙΔΗΣ Ι. , σελ.</w:t>
        </w:r>
        <w:r w:rsidRPr="00717B4F">
          <w:rPr>
            <w:rFonts w:eastAsia="Times New Roman"/>
            <w:szCs w:val="24"/>
            <w:lang w:eastAsia="en-US"/>
          </w:rPr>
          <w:br/>
          <w:t>ΣΑΧΙΝΙΔΗΣ Ι. , σελ.</w:t>
        </w:r>
        <w:r w:rsidRPr="00717B4F">
          <w:rPr>
            <w:rFonts w:eastAsia="Times New Roman"/>
            <w:szCs w:val="24"/>
            <w:lang w:eastAsia="en-US"/>
          </w:rPr>
          <w:br/>
        </w:r>
        <w:r w:rsidRPr="00717B4F">
          <w:rPr>
            <w:rFonts w:eastAsia="Times New Roman"/>
            <w:szCs w:val="24"/>
            <w:lang w:eastAsia="en-US"/>
          </w:rPr>
          <w:br/>
          <w:t>Γ. Επί διαδικαστικού θέματος:</w:t>
        </w:r>
        <w:r w:rsidRPr="00717B4F">
          <w:rPr>
            <w:rFonts w:eastAsia="Times New Roman"/>
            <w:szCs w:val="24"/>
            <w:lang w:eastAsia="en-US"/>
          </w:rPr>
          <w:br/>
          <w:t>ΓΕΩΡΓΙΑΔΗΣ Μ. , σελ.</w:t>
        </w:r>
        <w:r w:rsidRPr="00717B4F">
          <w:rPr>
            <w:rFonts w:eastAsia="Times New Roman"/>
            <w:szCs w:val="24"/>
            <w:lang w:eastAsia="en-US"/>
          </w:rPr>
          <w:br/>
          <w:t>ΠΑΝΑΓΙΩΤΑΡΟΣ Η. , σελ.</w:t>
        </w:r>
        <w:r w:rsidRPr="00717B4F">
          <w:rPr>
            <w:rFonts w:eastAsia="Times New Roman"/>
            <w:szCs w:val="24"/>
            <w:lang w:eastAsia="en-US"/>
          </w:rPr>
          <w:br/>
        </w:r>
        <w:r w:rsidRPr="00717B4F">
          <w:rPr>
            <w:rFonts w:eastAsia="Times New Roman"/>
            <w:szCs w:val="24"/>
            <w:lang w:eastAsia="en-US"/>
          </w:rPr>
          <w:br/>
          <w:t>ΠΑΡΕΜΒΑΣΕΙΣ:</w:t>
        </w:r>
        <w:r w:rsidRPr="00717B4F">
          <w:rPr>
            <w:rFonts w:eastAsia="Times New Roman"/>
            <w:szCs w:val="24"/>
            <w:lang w:eastAsia="en-US"/>
          </w:rPr>
          <w:br/>
          <w:t>ΓΕΩΡΓΙΑΔΗΣ Μ. , σελ.</w:t>
        </w:r>
        <w:r w:rsidRPr="00717B4F">
          <w:rPr>
            <w:rFonts w:eastAsia="Times New Roman"/>
            <w:szCs w:val="24"/>
            <w:lang w:eastAsia="en-US"/>
          </w:rPr>
          <w:br/>
        </w:r>
      </w:ins>
    </w:p>
    <w:p w14:paraId="1AEEA64A"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1AEEA64B"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 xml:space="preserve">ΙΖ΄ ΠΕΡΙΟΔΟΣ </w:t>
      </w:r>
    </w:p>
    <w:p w14:paraId="1AEEA64C"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AEEA64D"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ΣΥΝΟΔΟΣ Γ΄</w:t>
      </w:r>
    </w:p>
    <w:p w14:paraId="1AEEA64E"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ΣΥΝΕΔΡΙΑΣΗ Λ΄</w:t>
      </w:r>
    </w:p>
    <w:p w14:paraId="1AEEA64F"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Παρασκευή 17 Νοεμβρίου 2017</w:t>
      </w:r>
    </w:p>
    <w:p w14:paraId="1AEEA650" w14:textId="77777777" w:rsidR="006D2E0F" w:rsidRPr="00717B4F" w:rsidRDefault="00717B4F">
      <w:pPr>
        <w:spacing w:after="0" w:line="600" w:lineRule="auto"/>
        <w:ind w:firstLine="720"/>
        <w:jc w:val="both"/>
        <w:rPr>
          <w:rFonts w:eastAsia="Times New Roman" w:cs="Times New Roman"/>
          <w:szCs w:val="24"/>
          <w:rPrChange w:id="53" w:author="Φλούδα Χριστίνα" w:date="2017-11-23T09:21:00Z">
            <w:rPr>
              <w:rFonts w:eastAsia="Times New Roman" w:cs="Times New Roman"/>
              <w:b/>
              <w:szCs w:val="24"/>
            </w:rPr>
          </w:rPrChange>
        </w:rPr>
      </w:pPr>
      <w:r>
        <w:rPr>
          <w:rFonts w:eastAsia="Times New Roman" w:cs="Times New Roman"/>
          <w:szCs w:val="24"/>
        </w:rPr>
        <w:t>Αθήνα, σήμερα στις 17 Νοεμβρίου 2017, ημέρα Παρασκευή και ώρα 9.42΄</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D23C23">
        <w:rPr>
          <w:rFonts w:eastAsia="Times New Roman" w:cs="Times New Roman"/>
          <w:b/>
          <w:szCs w:val="24"/>
        </w:rPr>
        <w:t>ΝΙΚΟΛΑΟΥ ΒΟΥΤΣΗ</w:t>
      </w:r>
      <w:r w:rsidRPr="00717B4F">
        <w:rPr>
          <w:rFonts w:eastAsia="Times New Roman" w:cs="Times New Roman"/>
          <w:szCs w:val="24"/>
          <w:rPrChange w:id="54" w:author="Φλούδα Χριστίνα" w:date="2017-11-23T09:21:00Z">
            <w:rPr>
              <w:rFonts w:eastAsia="Times New Roman" w:cs="Times New Roman"/>
              <w:b/>
              <w:szCs w:val="24"/>
            </w:rPr>
          </w:rPrChange>
        </w:rPr>
        <w:t>.</w:t>
      </w:r>
    </w:p>
    <w:p w14:paraId="1AEEA651" w14:textId="77777777" w:rsidR="006D2E0F" w:rsidRDefault="00717B4F">
      <w:pPr>
        <w:spacing w:after="0" w:line="600" w:lineRule="auto"/>
        <w:ind w:firstLine="720"/>
        <w:jc w:val="both"/>
        <w:rPr>
          <w:rFonts w:eastAsia="Times New Roman" w:cs="Times New Roman"/>
          <w:szCs w:val="24"/>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1AEEA652" w14:textId="77777777" w:rsidR="006D2E0F" w:rsidRDefault="00717B4F">
      <w:pPr>
        <w:spacing w:after="0" w:line="600" w:lineRule="auto"/>
        <w:ind w:firstLine="720"/>
        <w:jc w:val="both"/>
        <w:rPr>
          <w:rFonts w:eastAsia="Times New Roman"/>
          <w:szCs w:val="24"/>
        </w:rPr>
      </w:pPr>
      <w:r>
        <w:rPr>
          <w:rFonts w:eastAsia="Times New Roman"/>
          <w:szCs w:val="24"/>
        </w:rPr>
        <w:t>(ΕΠΙΚΥΡΩΣΗ ΠΡΑΚΤΙΚΩΝ: Σ</w:t>
      </w:r>
      <w:r>
        <w:rPr>
          <w:rFonts w:eastAsia="Times New Roman"/>
          <w:szCs w:val="24"/>
        </w:rPr>
        <w:t>ύμφωνα με την από 14</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2017 εξουσιοδότηση του Σώματος επικυρώθηκαν με ευθύνη του Προεδρείου τα Πρακτικά της ΚΘ΄ συνεδριάσεώς του, της Τρίτης 14 Νοεμβρίου 2017, σε ό,τι αφορά την ψήφιση στο σύνολο του σχεδίου νόμου: «Συνταξιοδοτικές </w:t>
      </w:r>
      <w:r>
        <w:rPr>
          <w:rFonts w:eastAsia="Times New Roman"/>
          <w:bCs/>
          <w:shd w:val="clear" w:color="auto" w:fill="FFFFFF"/>
        </w:rPr>
        <w:t>ρυθμίσεις</w:t>
      </w:r>
      <w:r>
        <w:rPr>
          <w:rFonts w:eastAsia="Times New Roman"/>
          <w:szCs w:val="24"/>
        </w:rPr>
        <w:t xml:space="preserve"> του ν.4387/20</w:t>
      </w:r>
      <w:r>
        <w:rPr>
          <w:rFonts w:eastAsia="Times New Roman"/>
          <w:szCs w:val="24"/>
        </w:rPr>
        <w:t xml:space="preserve">16, </w:t>
      </w:r>
      <w:r>
        <w:rPr>
          <w:rFonts w:eastAsia="Times New Roman"/>
          <w:bCs/>
          <w:shd w:val="clear" w:color="auto" w:fill="FFFFFF"/>
        </w:rPr>
        <w:t>ρυθμίσεις</w:t>
      </w:r>
      <w:r>
        <w:rPr>
          <w:rFonts w:eastAsia="Times New Roman"/>
          <w:szCs w:val="24"/>
        </w:rPr>
        <w:t xml:space="preserve"> για την αγορά παιγνίων, για την </w:t>
      </w:r>
      <w:r w:rsidRPr="007E3866">
        <w:rPr>
          <w:rFonts w:eastAsia="Times New Roman"/>
          <w:szCs w:val="24"/>
        </w:rPr>
        <w:t>“</w:t>
      </w:r>
      <w:r>
        <w:rPr>
          <w:rFonts w:eastAsia="Times New Roman"/>
          <w:szCs w:val="24"/>
        </w:rPr>
        <w:t>Ελληνικό Καζίνο Πάρνηθας Α.Ε.</w:t>
      </w:r>
      <w:r w:rsidRPr="007E3866">
        <w:rPr>
          <w:rFonts w:eastAsia="Times New Roman"/>
          <w:szCs w:val="24"/>
        </w:rPr>
        <w:t>”</w:t>
      </w:r>
      <w:r>
        <w:rPr>
          <w:rFonts w:eastAsia="Times New Roman"/>
          <w:szCs w:val="24"/>
        </w:rPr>
        <w:t xml:space="preserve"> και άλλες </w:t>
      </w:r>
      <w:r>
        <w:rPr>
          <w:rFonts w:eastAsia="Times New Roman"/>
        </w:rPr>
        <w:t>διατάξεις</w:t>
      </w:r>
      <w:r>
        <w:rPr>
          <w:rFonts w:eastAsia="Times New Roman"/>
          <w:szCs w:val="24"/>
        </w:rPr>
        <w:t xml:space="preserve">». </w:t>
      </w:r>
    </w:p>
    <w:p w14:paraId="1AEEA653" w14:textId="77777777" w:rsidR="006D2E0F" w:rsidRDefault="00717B4F">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ενώ διαρκεί το τριήμερο πένθος που </w:t>
      </w:r>
      <w:r>
        <w:rPr>
          <w:rFonts w:eastAsia="Times New Roman"/>
          <w:bCs/>
        </w:rPr>
        <w:t>έχει</w:t>
      </w:r>
      <w:r>
        <w:rPr>
          <w:rFonts w:eastAsia="Times New Roman"/>
          <w:szCs w:val="24"/>
        </w:rPr>
        <w:t xml:space="preserve"> κηρυχθεί για τα θύματα της καταστροφής -δεν </w:t>
      </w:r>
      <w:r>
        <w:rPr>
          <w:rFonts w:eastAsia="Times New Roman"/>
          <w:bCs/>
        </w:rPr>
        <w:t>είναι</w:t>
      </w:r>
      <w:r>
        <w:rPr>
          <w:rFonts w:eastAsia="Times New Roman"/>
          <w:szCs w:val="24"/>
        </w:rPr>
        <w:t xml:space="preserve"> μόνο θεομηνία- που συνέβη στη </w:t>
      </w:r>
      <w:r>
        <w:rPr>
          <w:rFonts w:eastAsia="Times New Roman"/>
          <w:szCs w:val="24"/>
        </w:rPr>
        <w:t>δ</w:t>
      </w:r>
      <w:r>
        <w:rPr>
          <w:rFonts w:eastAsia="Times New Roman"/>
          <w:szCs w:val="24"/>
        </w:rPr>
        <w:t>υτικ</w:t>
      </w:r>
      <w:r>
        <w:rPr>
          <w:rFonts w:eastAsia="Times New Roman"/>
          <w:szCs w:val="24"/>
        </w:rPr>
        <w:t xml:space="preserve">ή Αττική, σήμερα </w:t>
      </w:r>
      <w:r>
        <w:rPr>
          <w:rFonts w:eastAsia="Times New Roman"/>
          <w:bCs/>
        </w:rPr>
        <w:t>έ</w:t>
      </w:r>
      <w:r>
        <w:rPr>
          <w:rFonts w:eastAsia="Times New Roman"/>
          <w:szCs w:val="24"/>
        </w:rPr>
        <w:t xml:space="preserve">χουμε την ειδική συνεδρίαση της </w:t>
      </w:r>
      <w:r>
        <w:rPr>
          <w:rFonts w:eastAsia="Times New Roman"/>
          <w:bCs/>
        </w:rPr>
        <w:t>Βουλής</w:t>
      </w:r>
      <w:r>
        <w:rPr>
          <w:rFonts w:eastAsia="Times New Roman"/>
          <w:szCs w:val="24"/>
        </w:rPr>
        <w:t xml:space="preserve"> για την εξέγερση του Νοέμβρη. </w:t>
      </w:r>
    </w:p>
    <w:p w14:paraId="1AEEA654" w14:textId="77777777" w:rsidR="006D2E0F" w:rsidRDefault="00717B4F">
      <w:pPr>
        <w:spacing w:after="0" w:line="600" w:lineRule="auto"/>
        <w:ind w:firstLine="720"/>
        <w:jc w:val="both"/>
        <w:rPr>
          <w:rFonts w:eastAsia="Times New Roman"/>
          <w:szCs w:val="24"/>
        </w:rPr>
      </w:pPr>
      <w:r>
        <w:rPr>
          <w:rFonts w:eastAsia="Times New Roman"/>
          <w:szCs w:val="24"/>
        </w:rPr>
        <w:t xml:space="preserve">Θα ήθελα να σας πω ότι θα τηρήσουμε, </w:t>
      </w:r>
      <w:r>
        <w:rPr>
          <w:rFonts w:eastAsia="Times New Roman"/>
          <w:bCs/>
          <w:shd w:val="clear" w:color="auto" w:fill="FFFFFF"/>
        </w:rPr>
        <w:t>βεβαίως,</w:t>
      </w:r>
      <w:r>
        <w:rPr>
          <w:rFonts w:eastAsia="Times New Roman"/>
          <w:szCs w:val="24"/>
        </w:rPr>
        <w:t xml:space="preserve"> ενός λεπτού σιγή για τα θύματα, για τους δεκαέξι συμπολίτες μας. Υ</w:t>
      </w:r>
      <w:r>
        <w:rPr>
          <w:rFonts w:eastAsia="Times New Roman"/>
          <w:bCs/>
          <w:shd w:val="clear" w:color="auto" w:fill="FFFFFF"/>
        </w:rPr>
        <w:t>πάρχουν,</w:t>
      </w:r>
      <w:r>
        <w:rPr>
          <w:rFonts w:eastAsia="Times New Roman"/>
          <w:szCs w:val="24"/>
        </w:rPr>
        <w:t xml:space="preserve"> </w:t>
      </w:r>
      <w:r>
        <w:rPr>
          <w:rFonts w:eastAsia="Times New Roman"/>
          <w:bCs/>
          <w:shd w:val="clear" w:color="auto" w:fill="FFFFFF"/>
        </w:rPr>
        <w:t>δυστυχώς,</w:t>
      </w:r>
      <w:r>
        <w:rPr>
          <w:rFonts w:eastAsia="Times New Roman"/>
          <w:szCs w:val="24"/>
        </w:rPr>
        <w:t xml:space="preserve"> και τέσσερις αγνοούμενοι ακόμα, που </w:t>
      </w:r>
      <w:r>
        <w:rPr>
          <w:rFonts w:eastAsia="Times New Roman"/>
          <w:bCs/>
        </w:rPr>
        <w:t>είναι</w:t>
      </w:r>
      <w:r>
        <w:rPr>
          <w:rFonts w:eastAsia="Times New Roman"/>
          <w:szCs w:val="24"/>
        </w:rPr>
        <w:t xml:space="preserve"> θύματα προσώρας αυτής της καταστροφής που συνέβη. </w:t>
      </w:r>
    </w:p>
    <w:p w14:paraId="1AEEA655" w14:textId="77777777" w:rsidR="006D2E0F" w:rsidRDefault="00717B4F">
      <w:pPr>
        <w:spacing w:after="0" w:line="600" w:lineRule="auto"/>
        <w:ind w:firstLine="720"/>
        <w:jc w:val="both"/>
        <w:rPr>
          <w:rFonts w:eastAsia="Times New Roman"/>
          <w:szCs w:val="24"/>
        </w:rPr>
      </w:pPr>
      <w:r>
        <w:rPr>
          <w:rFonts w:eastAsia="Times New Roman"/>
          <w:szCs w:val="24"/>
        </w:rPr>
        <w:t xml:space="preserve">Δεν </w:t>
      </w:r>
      <w:r>
        <w:rPr>
          <w:rFonts w:eastAsia="Times New Roman"/>
          <w:bCs/>
        </w:rPr>
        <w:t>έχει</w:t>
      </w:r>
      <w:r>
        <w:rPr>
          <w:rFonts w:eastAsia="Times New Roman"/>
          <w:szCs w:val="24"/>
        </w:rPr>
        <w:t xml:space="preserve"> νόημα να γίνει, αυτή τη στιγμή τουλάχιστον, </w:t>
      </w:r>
      <w:r>
        <w:rPr>
          <w:rFonts w:eastAsia="Times New Roman"/>
          <w:bCs/>
          <w:shd w:val="clear" w:color="auto" w:fill="FFFFFF"/>
        </w:rPr>
        <w:t>μια</w:t>
      </w:r>
      <w:r>
        <w:rPr>
          <w:rFonts w:eastAsia="Times New Roman"/>
          <w:szCs w:val="24"/>
        </w:rPr>
        <w:t xml:space="preserve"> ειδική συζήτηση. Ήδη από προχθές στις </w:t>
      </w:r>
      <w:r>
        <w:rPr>
          <w:rFonts w:eastAsia="Times New Roman"/>
          <w:szCs w:val="24"/>
        </w:rPr>
        <w:t>ε</w:t>
      </w:r>
      <w:r>
        <w:rPr>
          <w:rFonts w:eastAsia="Times New Roman"/>
          <w:szCs w:val="24"/>
        </w:rPr>
        <w:t>πιτροπές από πλευράς των κομμάτων υπήρξαν κάποιες πρώτες πινελιές. Η αποτίμηση θα γίνει με έναν πιο σωσ</w:t>
      </w:r>
      <w:r>
        <w:rPr>
          <w:rFonts w:eastAsia="Times New Roman"/>
          <w:szCs w:val="24"/>
        </w:rPr>
        <w:t xml:space="preserve">τό και συστηματικό τρόπο και από τις πολιτικές δυνάμεις και εκτός και εντός της </w:t>
      </w:r>
      <w:r>
        <w:rPr>
          <w:rFonts w:eastAsia="Times New Roman"/>
          <w:bCs/>
        </w:rPr>
        <w:t>Βουλή</w:t>
      </w:r>
      <w:r>
        <w:rPr>
          <w:rFonts w:eastAsia="Times New Roman"/>
          <w:szCs w:val="24"/>
        </w:rPr>
        <w:t xml:space="preserve">ς. </w:t>
      </w:r>
    </w:p>
    <w:p w14:paraId="1AEEA656" w14:textId="77777777" w:rsidR="006D2E0F" w:rsidRDefault="00717B4F">
      <w:pPr>
        <w:spacing w:after="0" w:line="600" w:lineRule="auto"/>
        <w:ind w:firstLine="720"/>
        <w:jc w:val="both"/>
        <w:rPr>
          <w:rFonts w:eastAsia="Times New Roman"/>
          <w:szCs w:val="24"/>
        </w:rPr>
      </w:pPr>
      <w:r>
        <w:rPr>
          <w:rFonts w:eastAsia="Times New Roman"/>
          <w:bCs/>
          <w:shd w:val="clear" w:color="auto" w:fill="FFFFFF"/>
        </w:rPr>
        <w:t>Επειδή,</w:t>
      </w:r>
      <w:r>
        <w:rPr>
          <w:rFonts w:eastAsia="Times New Roman"/>
          <w:szCs w:val="24"/>
        </w:rPr>
        <w:t xml:space="preserve"> </w:t>
      </w:r>
      <w:r>
        <w:rPr>
          <w:rFonts w:eastAsia="Times New Roman"/>
          <w:bCs/>
          <w:shd w:val="clear" w:color="auto" w:fill="FFFFFF"/>
        </w:rPr>
        <w:t>όμως,</w:t>
      </w:r>
      <w:r>
        <w:rPr>
          <w:rFonts w:eastAsia="Times New Roman"/>
          <w:szCs w:val="24"/>
        </w:rPr>
        <w:t xml:space="preserve"> μιλάμε για αριθμούς και είπαμε για τους δεκαέξι νεκρούς και τους τέσσερις αγνοούμενους, να μην ξεχνάμε και έναν άλλον αριθμό, τα οκτακόσια χιλιόμετρα που</w:t>
      </w:r>
      <w:r>
        <w:rPr>
          <w:rFonts w:eastAsia="Times New Roman"/>
          <w:szCs w:val="24"/>
        </w:rPr>
        <w:t xml:space="preserve">, από ό,τι φαίνεται, </w:t>
      </w:r>
      <w:r>
        <w:rPr>
          <w:rFonts w:eastAsia="Times New Roman"/>
          <w:bCs/>
        </w:rPr>
        <w:t>είναι</w:t>
      </w:r>
      <w:r>
        <w:rPr>
          <w:rFonts w:eastAsia="Times New Roman"/>
          <w:szCs w:val="24"/>
        </w:rPr>
        <w:t xml:space="preserve"> τα ρέματα τα οποία έχουν μπαζωθεί στη χώρα μας ό</w:t>
      </w:r>
      <w:r>
        <w:rPr>
          <w:rFonts w:eastAsia="Times New Roman"/>
          <w:szCs w:val="24"/>
        </w:rPr>
        <w:lastRenderedPageBreak/>
        <w:t xml:space="preserve">λες τις προηγούμενες δεκαετίες. </w:t>
      </w:r>
      <w:r>
        <w:rPr>
          <w:rFonts w:eastAsia="Times New Roman"/>
          <w:bCs/>
          <w:shd w:val="clear" w:color="auto" w:fill="FFFFFF"/>
        </w:rPr>
        <w:t>Υπάρχουν</w:t>
      </w:r>
      <w:r>
        <w:rPr>
          <w:rFonts w:eastAsia="Times New Roman"/>
          <w:szCs w:val="24"/>
        </w:rPr>
        <w:t xml:space="preserve"> τα σχέδια και οι αποτυπώσεις. Γι’ αυτό είπα ότι δεν </w:t>
      </w:r>
      <w:r>
        <w:rPr>
          <w:rFonts w:eastAsia="Times New Roman"/>
          <w:bCs/>
        </w:rPr>
        <w:t>έχει</w:t>
      </w:r>
      <w:r>
        <w:rPr>
          <w:rFonts w:eastAsia="Times New Roman"/>
          <w:szCs w:val="24"/>
        </w:rPr>
        <w:t xml:space="preserve"> κανένα νόημα να μιλάμε περί θεομηνίας. Δεν </w:t>
      </w:r>
      <w:r>
        <w:rPr>
          <w:rFonts w:eastAsia="Times New Roman"/>
          <w:bCs/>
        </w:rPr>
        <w:t>είναι</w:t>
      </w:r>
      <w:r>
        <w:rPr>
          <w:rFonts w:eastAsia="Times New Roman"/>
          <w:szCs w:val="24"/>
        </w:rPr>
        <w:t xml:space="preserve"> εκ </w:t>
      </w:r>
      <w:r>
        <w:rPr>
          <w:rFonts w:eastAsia="Times New Roman"/>
          <w:szCs w:val="24"/>
        </w:rPr>
        <w:t>θ</w:t>
      </w:r>
      <w:r>
        <w:rPr>
          <w:rFonts w:eastAsia="Times New Roman"/>
          <w:szCs w:val="24"/>
        </w:rPr>
        <w:t>εού αυτά τα οποία μας συμβαίνο</w:t>
      </w:r>
      <w:r>
        <w:rPr>
          <w:rFonts w:eastAsia="Times New Roman"/>
          <w:szCs w:val="24"/>
        </w:rPr>
        <w:t xml:space="preserve">υν. </w:t>
      </w:r>
    </w:p>
    <w:p w14:paraId="1AEEA657" w14:textId="77777777" w:rsidR="006D2E0F" w:rsidRDefault="00717B4F">
      <w:pPr>
        <w:spacing w:after="0" w:line="600" w:lineRule="auto"/>
        <w:ind w:firstLine="720"/>
        <w:jc w:val="both"/>
        <w:rPr>
          <w:rFonts w:eastAsia="Times New Roman"/>
          <w:szCs w:val="24"/>
        </w:rPr>
      </w:pPr>
      <w:r>
        <w:rPr>
          <w:rFonts w:eastAsia="Times New Roman"/>
          <w:szCs w:val="24"/>
        </w:rPr>
        <w:t xml:space="preserve">Παρακαλώ πολύ να κρατήσουμε ενός λεπτού σιγή για τα θύματα. </w:t>
      </w:r>
    </w:p>
    <w:p w14:paraId="1AEEA658" w14:textId="77777777" w:rsidR="006D2E0F" w:rsidRDefault="00717B4F">
      <w:pPr>
        <w:spacing w:after="0" w:line="600" w:lineRule="auto"/>
        <w:ind w:firstLine="720"/>
        <w:jc w:val="center"/>
        <w:rPr>
          <w:rFonts w:eastAsia="Times New Roman"/>
          <w:szCs w:val="24"/>
        </w:rPr>
      </w:pPr>
      <w:r>
        <w:rPr>
          <w:rFonts w:eastAsia="Times New Roman"/>
          <w:szCs w:val="24"/>
        </w:rPr>
        <w:t>(Στο σημείο αυτό όρθιοι όλοι οι Βουλευτές τηρούν ενός λεπτού σιγή)</w:t>
      </w:r>
    </w:p>
    <w:p w14:paraId="1AEEA659"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Εκφράζουμε τη συμπαράσταση, βεβαίως, στους συγγενείς, αλλά και στους πληγέντες γενικότερα της περιοχής. </w:t>
      </w:r>
    </w:p>
    <w:p w14:paraId="1AEEA65A"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συνάδελφοι, εισερχόμαστε στην </w:t>
      </w:r>
    </w:p>
    <w:p w14:paraId="1AEEA65B" w14:textId="77777777" w:rsidR="006D2E0F" w:rsidRDefault="00717B4F">
      <w:pPr>
        <w:tabs>
          <w:tab w:val="left" w:pos="1494"/>
        </w:tabs>
        <w:spacing w:after="0" w:line="600" w:lineRule="auto"/>
        <w:ind w:firstLine="720"/>
        <w:jc w:val="center"/>
        <w:rPr>
          <w:rFonts w:eastAsia="Times New Roman" w:cs="Times New Roman"/>
          <w:b/>
          <w:szCs w:val="24"/>
        </w:rPr>
      </w:pPr>
      <w:r>
        <w:rPr>
          <w:rFonts w:eastAsia="Times New Roman" w:cs="Times New Roman"/>
          <w:b/>
          <w:szCs w:val="24"/>
        </w:rPr>
        <w:t xml:space="preserve">ΕΙΔΙΚΗ ΗΜΕΡΗΣΙΑ ΔΙΑΤΑΞΗ </w:t>
      </w:r>
    </w:p>
    <w:p w14:paraId="1AEEA65C"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Ειδική συνεδρίαση της Ολομέλειας της Βουλής αφιερωμένη στην ημέρα μνήμης και τιμής για την εξέγερση του Πολυτεχνείου. </w:t>
      </w:r>
    </w:p>
    <w:p w14:paraId="1AEEA65D"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Επιτρέψτε μου να ειπωθούν δυο-τρεις κουβέντες εκ μέρους μου για μια εποχή, την οπ</w:t>
      </w:r>
      <w:r>
        <w:rPr>
          <w:rFonts w:eastAsia="Times New Roman" w:cs="Times New Roman"/>
          <w:szCs w:val="24"/>
        </w:rPr>
        <w:t xml:space="preserve">οία οι παλαιότεροι εξ ημών τη ζήσαμε, άλλοι από πιο κοντά και άλλοι από πιο μακριά. </w:t>
      </w:r>
    </w:p>
    <w:p w14:paraId="1AEEA65E"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Είναι πολύ σημαντικό να ξέρουν όλες οι γενιές –και το γνωρίζουν από τότε, μετά τη Μεταπολίτευση- ότι η </w:t>
      </w:r>
      <w:r>
        <w:rPr>
          <w:rFonts w:eastAsia="Times New Roman" w:cs="Times New Roman"/>
          <w:szCs w:val="24"/>
        </w:rPr>
        <w:t>δ</w:t>
      </w:r>
      <w:r>
        <w:rPr>
          <w:rFonts w:eastAsia="Times New Roman" w:cs="Times New Roman"/>
          <w:szCs w:val="24"/>
        </w:rPr>
        <w:t xml:space="preserve">ημοκρατία σε </w:t>
      </w:r>
      <w:r>
        <w:rPr>
          <w:rFonts w:eastAsia="Times New Roman" w:cs="Times New Roman"/>
          <w:szCs w:val="24"/>
        </w:rPr>
        <w:lastRenderedPageBreak/>
        <w:t>όλες της τις εκφάνσεις, και ως πολιτική και ως κοινωνι</w:t>
      </w:r>
      <w:r>
        <w:rPr>
          <w:rFonts w:eastAsia="Times New Roman" w:cs="Times New Roman"/>
          <w:szCs w:val="24"/>
        </w:rPr>
        <w:t xml:space="preserve">κή </w:t>
      </w:r>
      <w:r>
        <w:rPr>
          <w:rFonts w:eastAsia="Times New Roman" w:cs="Times New Roman"/>
          <w:szCs w:val="24"/>
        </w:rPr>
        <w:t>δ</w:t>
      </w:r>
      <w:r>
        <w:rPr>
          <w:rFonts w:eastAsia="Times New Roman" w:cs="Times New Roman"/>
          <w:szCs w:val="24"/>
        </w:rPr>
        <w:t xml:space="preserve">ημοκρατία και ως </w:t>
      </w:r>
      <w:r>
        <w:rPr>
          <w:rFonts w:eastAsia="Times New Roman" w:cs="Times New Roman"/>
          <w:szCs w:val="24"/>
        </w:rPr>
        <w:t>Κ</w:t>
      </w:r>
      <w:r>
        <w:rPr>
          <w:rFonts w:eastAsia="Times New Roman" w:cs="Times New Roman"/>
          <w:szCs w:val="24"/>
        </w:rPr>
        <w:t xml:space="preserve">οινοβουλευτική Δημοκρατία, την οποία ζούμε, είναι αποτέλεσμα αγώνων, είναι αποτέλεσμα θυσιών, είναι προς κατάκτηση κάθε στιγμή και στο πολιτικό και στο κοινωνικό επίπεδο. Δεν είναι κάτι δεδομένο. Δεν είναι κάτι αμετακίνητο. </w:t>
      </w:r>
    </w:p>
    <w:p w14:paraId="1AEEA65F"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Με αυτή τ</w:t>
      </w:r>
      <w:r>
        <w:rPr>
          <w:rFonts w:eastAsia="Times New Roman" w:cs="Times New Roman"/>
          <w:szCs w:val="24"/>
        </w:rPr>
        <w:t xml:space="preserve">ην έννοια, έχει μεγάλη σημασία το ότι έχει οριστεί αυτή η μέρα ως ημέρα της </w:t>
      </w:r>
      <w:r>
        <w:rPr>
          <w:rFonts w:eastAsia="Times New Roman" w:cs="Times New Roman"/>
          <w:szCs w:val="24"/>
        </w:rPr>
        <w:t>δ</w:t>
      </w:r>
      <w:r>
        <w:rPr>
          <w:rFonts w:eastAsia="Times New Roman" w:cs="Times New Roman"/>
          <w:szCs w:val="24"/>
        </w:rPr>
        <w:t>ημοκρατίας με συζητήσεις στα σχολεία, στις επόμενες γενιές που ήρθαν, για να γνωρίζουν γεγονότα και, κυρίως, να γνωρίζουν βιωματικά τι σημαίνει «ελεύθεροι άνθρωποι». Διότι το πάθο</w:t>
      </w:r>
      <w:r>
        <w:rPr>
          <w:rFonts w:eastAsia="Times New Roman" w:cs="Times New Roman"/>
          <w:szCs w:val="24"/>
        </w:rPr>
        <w:t>ς για την ελευθερία στην εξέγερση του Νοέμβρη, που δεν αφορούσε μόνο το Πολυτεχνείο της Αθήνας, αλλά ήταν ταυτόχρονα και στη Θεσσαλονίκη και στην Πάτρα και όπου υπήρχαν πανεπιστήμια, συναντήθηκε με το πνεύμα και την πράξη της αντίστασης, της εξέγερσης, της</w:t>
      </w:r>
      <w:r>
        <w:rPr>
          <w:rFonts w:eastAsia="Times New Roman" w:cs="Times New Roman"/>
          <w:szCs w:val="24"/>
        </w:rPr>
        <w:t xml:space="preserve"> πράξης δηλαδή, της θυσίας για αρκετούς και με το ρίσκο ζωής που πήραν οι υπόλοιποι. </w:t>
      </w:r>
    </w:p>
    <w:p w14:paraId="1AEEA660"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Ήταν η κορύφωση του αντιστασιακού αγώνα, στον οποίο υπήρξαν όμως πρωτεργάτες –βλέπω μπροστά μου τον κ. Παναγούλη- οργανώσεις. Αμέσως μετά την κήρυξη της δικτατορίας υ</w:t>
      </w:r>
      <w:r>
        <w:rPr>
          <w:rFonts w:eastAsia="Times New Roman" w:cs="Times New Roman"/>
          <w:szCs w:val="24"/>
        </w:rPr>
        <w:lastRenderedPageBreak/>
        <w:t xml:space="preserve">πήρξαν οργανώσεις αντιδικτατορικές. Έγιναν δίκες. Χιλιάδες άνθρωποι οδηγήθηκαν, έτσι ώστε </w:t>
      </w:r>
      <w:r>
        <w:rPr>
          <w:rFonts w:eastAsia="Times New Roman" w:cs="Times New Roman"/>
          <w:szCs w:val="24"/>
        </w:rPr>
        <w:t>να αφοπλιστούν στην αντίσταση που θα έκαναν, στα ξερονήσια. Υπήρξε μια δραματική επταετία. Υπήρξαν και πρόσωπα, παράγοντες αντιστασιακοί, προσωπικότητες μεγάλες που σφράγισαν κι έδωσαν έμπνευση και στους νεότερους τότε, σε εμάς τους φοιτητές, στη διαδικασί</w:t>
      </w:r>
      <w:r>
        <w:rPr>
          <w:rFonts w:eastAsia="Times New Roman" w:cs="Times New Roman"/>
          <w:szCs w:val="24"/>
        </w:rPr>
        <w:t xml:space="preserve">α, δηλαδή από το ’72 και ύστερα, για να γίνουν και οι καταλήψεις της Νομικής και οι προσφυγές των φοιτητικών συλλόγων, που ήταν ένα </w:t>
      </w:r>
      <w:proofErr w:type="spellStart"/>
      <w:r>
        <w:rPr>
          <w:rFonts w:eastAsia="Times New Roman" w:cs="Times New Roman"/>
          <w:szCs w:val="24"/>
        </w:rPr>
        <w:t>πρόκριμα</w:t>
      </w:r>
      <w:proofErr w:type="spellEnd"/>
      <w:r>
        <w:rPr>
          <w:rFonts w:eastAsia="Times New Roman" w:cs="Times New Roman"/>
          <w:szCs w:val="24"/>
        </w:rPr>
        <w:t xml:space="preserve"> για τη μαζικοποίηση του φοιτητικού κινήματος, και, βεβαίως, και η ύπαρξη των επαρχιακών φοιτητικών συλλόγων και άλλ</w:t>
      </w:r>
      <w:r>
        <w:rPr>
          <w:rFonts w:eastAsia="Times New Roman" w:cs="Times New Roman"/>
          <w:szCs w:val="24"/>
        </w:rPr>
        <w:t xml:space="preserve">ες μορφές, οι οποίες διαμόρφωσαν μια ευρύτατη μαζικοποίηση στην αντιδικτατορική, νεολαιίστικη τότε αντίσταση. Το Πολυτεχνείο ήταν ένα ορόσημο, διότι ακριβώς έγινε σημείο αναφοράς και της παλλαϊκής αντίστασης. Και αυτό είναι και διεθνώς γνωστό. </w:t>
      </w:r>
    </w:p>
    <w:p w14:paraId="1AEEA661"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Ξέρουμε όλο</w:t>
      </w:r>
      <w:r>
        <w:rPr>
          <w:rFonts w:eastAsia="Times New Roman" w:cs="Times New Roman"/>
          <w:szCs w:val="24"/>
        </w:rPr>
        <w:t xml:space="preserve">ι μας πολύ καλά –και με αυτό κλείνω- ότι δεν ήταν η εξέγερση του Νοέμβρη που έριξε τη χούντα. Χρειάστηκε, δυστυχώς, – αυτό το «χρειάστηκε» έχει πολύ πόνο μέσα του και οδύνη και ευθύνες- να υπάρξει η τραγωδία της Κύπρου μήνες μετά και η προδοσία, έτσι ώστε </w:t>
      </w:r>
      <w:r>
        <w:rPr>
          <w:rFonts w:eastAsia="Times New Roman" w:cs="Times New Roman"/>
          <w:szCs w:val="24"/>
        </w:rPr>
        <w:t xml:space="preserve">κάτω από το βάρος αυτής της </w:t>
      </w:r>
      <w:r>
        <w:rPr>
          <w:rFonts w:eastAsia="Times New Roman" w:cs="Times New Roman"/>
          <w:szCs w:val="24"/>
        </w:rPr>
        <w:lastRenderedPageBreak/>
        <w:t>προδοσίας να αποχωρήσει η χούντα και να ξεκινήσει η μεταπολιτευτική περίοδος. Επ’ αυτών, όμως, νομίζω ότι θα αναφερθούν αμέσως μετά οι εκπρόσωποι των κομμάτων και ο Υπουργός με πνεύμα που αρμόζει στα δημοκρατικά κόμματα της Αιθο</w:t>
      </w:r>
      <w:r>
        <w:rPr>
          <w:rFonts w:eastAsia="Times New Roman" w:cs="Times New Roman"/>
          <w:szCs w:val="24"/>
        </w:rPr>
        <w:t xml:space="preserve">ύσης. </w:t>
      </w:r>
    </w:p>
    <w:p w14:paraId="1AEEA66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Κατά τη σημερινή συνεδρίαση θα λάβουν τον λόγο συνάδελφοι Βουλευτές που έχουν οριστεί από τις Κοινοβουλευτικές Ομάδες των κομμάτων και ειδικότερα ο κ. Μπαλτάς από τον ΣΥΡΙΖΑ, ο κ. </w:t>
      </w:r>
      <w:proofErr w:type="spellStart"/>
      <w:r>
        <w:rPr>
          <w:rFonts w:eastAsia="Times New Roman" w:cs="Times New Roman"/>
          <w:szCs w:val="24"/>
        </w:rPr>
        <w:t>Φορτσάκης</w:t>
      </w:r>
      <w:proofErr w:type="spellEnd"/>
      <w:r>
        <w:rPr>
          <w:rFonts w:eastAsia="Times New Roman" w:cs="Times New Roman"/>
          <w:szCs w:val="24"/>
        </w:rPr>
        <w:t xml:space="preserve"> από τη Νέα Δημοκρατία, ο κ. Λοβέρδος από τη Δημοκρατική Συμ</w:t>
      </w:r>
      <w:r>
        <w:rPr>
          <w:rFonts w:eastAsia="Times New Roman" w:cs="Times New Roman"/>
          <w:szCs w:val="24"/>
        </w:rPr>
        <w:t xml:space="preserve">παράταξη,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από το ΚΚΕ,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τους Ανεξάρτητους Έλληνες, ο κ.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 ο κ.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 και ο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από τους ανεξάρτητους Βουλευτές. Εκ μέρους της Κυβέρνησης</w:t>
      </w:r>
      <w:r>
        <w:rPr>
          <w:rFonts w:eastAsia="Times New Roman" w:cs="Times New Roman"/>
          <w:szCs w:val="24"/>
        </w:rPr>
        <w:t xml:space="preserve"> θα μιλήσει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1AEEA66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Νομίζω ότι πρέπει να ξεκινήσουμε με τα κόμματα και μετά, κύριε Υπουργέ, να συνοψίσετε, κατά κάποιον τρόπο, και να κλείσετε τη συνεδρίαση. </w:t>
      </w:r>
    </w:p>
    <w:p w14:paraId="1AEEA66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παρακαλούσε ο χρόνος ομιλίας</w:t>
      </w:r>
      <w:r>
        <w:rPr>
          <w:rFonts w:eastAsia="Times New Roman" w:cs="Times New Roman"/>
          <w:szCs w:val="24"/>
        </w:rPr>
        <w:t xml:space="preserve"> να περιοριστεί στα πέντε λεπτά με την ανοχή που αρμόζει. </w:t>
      </w:r>
    </w:p>
    <w:p w14:paraId="1AEEA66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Κύριε Μπαλτά, έχετε τον λόγο.</w:t>
      </w:r>
    </w:p>
    <w:p w14:paraId="1AEEA666"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ΑΡΙΣΤΕΙΔΗΣ ΜΠΑΛΤΑΣ:</w:t>
      </w:r>
      <w:r>
        <w:rPr>
          <w:rFonts w:eastAsia="Times New Roman" w:cs="Times New Roman"/>
          <w:szCs w:val="24"/>
        </w:rPr>
        <w:t xml:space="preserve"> Ευχαριστώ, κύριε Πρόεδρε.</w:t>
      </w:r>
    </w:p>
    <w:p w14:paraId="1AEEA66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Επιτρέψτε μου να ξεκινήσω λέγοντας και από αυτό το Βήμα ότι περνάμε μέρες εθνικού πένθους. Η σκέψη όλων μας αυτή τη στιγμ</w:t>
      </w:r>
      <w:r>
        <w:rPr>
          <w:rFonts w:eastAsia="Times New Roman" w:cs="Times New Roman"/>
          <w:szCs w:val="24"/>
        </w:rPr>
        <w:t>ή βρίσκεται στις οικογένειες των θυμάτων, αλλά και στις προσπάθειες των σωστικών συνεργείων να σώσουν εγκλωβισμένους και παράλληλα να αποκαταστήσουν μια ομαλή ζωή στις πληγείσες περιοχές. Αφού πω αυτό, να πω ότι και γι’ αυτούς τους λόγους και γενικότερα, ν</w:t>
      </w:r>
      <w:r>
        <w:rPr>
          <w:rFonts w:eastAsia="Times New Roman" w:cs="Times New Roman"/>
          <w:szCs w:val="24"/>
        </w:rPr>
        <w:t xml:space="preserve">ομίζω ότι μια ομιλία μνήμης σαν σήμερα οφείλει –νομίζω, όλοι θα συμφωνήσουμε- να αποφύγει τα στερεότυπα, τα μεγάλα λόγια, να προσπαθήσει να επικεντρώσει στο γεγονός του οποίου τη μνήμη τιμούμε και ταυτόχρονα να προσπαθήσει στο μέτρο του δυνατού, γιατί δεν </w:t>
      </w:r>
      <w:r>
        <w:rPr>
          <w:rFonts w:eastAsia="Times New Roman" w:cs="Times New Roman"/>
          <w:szCs w:val="24"/>
        </w:rPr>
        <w:t xml:space="preserve">είναι πάντα εύκολο, να συνδέσει αυτό το γεγονός με πράγματα που μας αφορούν σήμερα. </w:t>
      </w:r>
    </w:p>
    <w:p w14:paraId="1AEEA66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Ο χρόνος είναι λίγος, πέντε λεπτά. Θα προσπαθήσω να τον τηρήσω. Άρα, στα πέντε λεπτά θα αναφερθώ σε πέντε σημεία. </w:t>
      </w:r>
    </w:p>
    <w:p w14:paraId="1AEEA66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Πρώτο σημείο: Η 1</w:t>
      </w:r>
      <w:r>
        <w:rPr>
          <w:rFonts w:eastAsia="Times New Roman" w:cs="Times New Roman"/>
          <w:szCs w:val="24"/>
          <w:vertAlign w:val="superscript"/>
        </w:rPr>
        <w:t xml:space="preserve">η </w:t>
      </w:r>
      <w:r>
        <w:rPr>
          <w:rFonts w:eastAsia="Times New Roman" w:cs="Times New Roman"/>
          <w:szCs w:val="24"/>
        </w:rPr>
        <w:t xml:space="preserve"> Νοεμβρίου ως μέρα μνήμης που τιμούμε</w:t>
      </w:r>
      <w:r>
        <w:rPr>
          <w:rFonts w:eastAsia="Times New Roman" w:cs="Times New Roman"/>
          <w:szCs w:val="24"/>
        </w:rPr>
        <w:t xml:space="preserve"> σήμερα, έχει κάτι το παράδοξο, γιατί επέβαλε θα πω τον </w:t>
      </w:r>
      <w:r>
        <w:rPr>
          <w:rFonts w:eastAsia="Times New Roman" w:cs="Times New Roman"/>
          <w:szCs w:val="24"/>
        </w:rPr>
        <w:lastRenderedPageBreak/>
        <w:t>εαυτό της από τα κάτω. Παρά τα προβλήματα που δημιουργεί κάποιες φορές η πορεία, παρά τις κριτικές που έχουν ακουστεί όλα αυτά τα χρόνια για το αν έχει νόημα να συνεχίζεται αυτού του τύπου ο εορτασμός</w:t>
      </w:r>
      <w:r>
        <w:rPr>
          <w:rFonts w:eastAsia="Times New Roman" w:cs="Times New Roman"/>
          <w:szCs w:val="24"/>
        </w:rPr>
        <w:t>, παρά τα λογής εμπόδια, παρά τις προσπάθειες από πολλές μεριές αποκλειστικής ιδιοποίησης των γεγονότων και χρωματισμού τους με το άλφα ή το βήτα χρώμα, το γεγονός ότι αυτό η γιορτή επιβίωσε επί σαράντα τέσσερα χρόνια και συνεχίζει να δημιουργεί ενδιαφέρον</w:t>
      </w:r>
      <w:r>
        <w:rPr>
          <w:rFonts w:eastAsia="Times New Roman" w:cs="Times New Roman"/>
          <w:szCs w:val="24"/>
        </w:rPr>
        <w:t>, όπως είπε και ο κύριος Πρόεδρος, στις νέες γενιές, να πηγαίνουν σχολεία, καθηγητές, άνθρωποι όλων των ηλικιών και όλων των κατηγοριών να τιμήσουν τις ημέρες του Πολυτεχνείου, σημαίνει ότι κάτι σημαντικό συντελέστηκε τότε και αυτό το σημαντικό καλούμαστε,</w:t>
      </w:r>
      <w:r>
        <w:rPr>
          <w:rFonts w:eastAsia="Times New Roman" w:cs="Times New Roman"/>
          <w:szCs w:val="24"/>
        </w:rPr>
        <w:t xml:space="preserve"> κατά κάποιον τρόπο, να εντοπίσουμε σήμερα. </w:t>
      </w:r>
    </w:p>
    <w:p w14:paraId="1AEEA66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Δεύτερο σημείο: Το Πολυτεχνείο υπήρξε κορύφωμα κάποιου πράγματος που θα μπορούσαμε να ονομάσουμε αυθεντικό φοιτητικό κίνημα. Η κρίσιμη λέξη εδώ είναι το αυθεντικό και επιτρέψτε μου να πω ότι αυτό το ονομάζουμε «</w:t>
      </w:r>
      <w:r>
        <w:rPr>
          <w:rFonts w:eastAsia="Times New Roman" w:cs="Times New Roman"/>
          <w:szCs w:val="24"/>
        </w:rPr>
        <w:t>αυθεντικό φοιτητικό κίνημα», γιατί δεν οργανώθηκε από τα πάνω, δεν υπήρξε αποτέλεσμα κάποιας πολιτικής απόφασης κάποιου οργάνου, κά</w:t>
      </w:r>
      <w:r>
        <w:rPr>
          <w:rFonts w:eastAsia="Times New Roman" w:cs="Times New Roman"/>
          <w:szCs w:val="24"/>
        </w:rPr>
        <w:lastRenderedPageBreak/>
        <w:t xml:space="preserve">ποιας πολιτικής δύναμης, αλλά υπήρξε ένα κίνημα, το οποίο </w:t>
      </w:r>
      <w:proofErr w:type="spellStart"/>
      <w:r>
        <w:rPr>
          <w:rFonts w:eastAsia="Times New Roman" w:cs="Times New Roman"/>
          <w:szCs w:val="24"/>
        </w:rPr>
        <w:t>αυτοοργανώθηκε</w:t>
      </w:r>
      <w:proofErr w:type="spellEnd"/>
      <w:r>
        <w:rPr>
          <w:rFonts w:eastAsia="Times New Roman" w:cs="Times New Roman"/>
          <w:szCs w:val="24"/>
        </w:rPr>
        <w:t xml:space="preserve"> και </w:t>
      </w:r>
      <w:proofErr w:type="spellStart"/>
      <w:r>
        <w:rPr>
          <w:rFonts w:eastAsia="Times New Roman" w:cs="Times New Roman"/>
          <w:szCs w:val="24"/>
        </w:rPr>
        <w:t>αυτοοργάνωση</w:t>
      </w:r>
      <w:proofErr w:type="spellEnd"/>
      <w:r>
        <w:rPr>
          <w:rFonts w:eastAsia="Times New Roman" w:cs="Times New Roman"/>
          <w:szCs w:val="24"/>
        </w:rPr>
        <w:t xml:space="preserve"> σημαίνει ότι συνυπήρξαν άνθρωποι μα</w:t>
      </w:r>
      <w:r>
        <w:rPr>
          <w:rFonts w:eastAsia="Times New Roman" w:cs="Times New Roman"/>
          <w:szCs w:val="24"/>
        </w:rPr>
        <w:t xml:space="preserve">ζί σε χώρους, συνέλευση σωμάτων, συμμετοχή σε αυτές τις διαδικασίες, </w:t>
      </w:r>
      <w:proofErr w:type="spellStart"/>
      <w:r>
        <w:rPr>
          <w:rFonts w:eastAsia="Times New Roman" w:cs="Times New Roman"/>
          <w:szCs w:val="24"/>
        </w:rPr>
        <w:t>συνδιαμόρφωση</w:t>
      </w:r>
      <w:proofErr w:type="spellEnd"/>
      <w:r>
        <w:rPr>
          <w:rFonts w:eastAsia="Times New Roman" w:cs="Times New Roman"/>
          <w:szCs w:val="24"/>
        </w:rPr>
        <w:t xml:space="preserve"> αποφάσεων και στόχων, σύνθεση επιμέρους απόψεων και τελικά, βέβαια, </w:t>
      </w:r>
      <w:proofErr w:type="spellStart"/>
      <w:r>
        <w:rPr>
          <w:rFonts w:eastAsia="Times New Roman" w:cs="Times New Roman"/>
          <w:szCs w:val="24"/>
        </w:rPr>
        <w:t>συνευθύνη</w:t>
      </w:r>
      <w:proofErr w:type="spellEnd"/>
      <w:r>
        <w:rPr>
          <w:rFonts w:eastAsia="Times New Roman" w:cs="Times New Roman"/>
          <w:szCs w:val="24"/>
        </w:rPr>
        <w:t xml:space="preserve"> για τα αποτελέσματα αυτών των διαδικασιών σε συνθήκες που δεν είναι εύκολες, σε συνθήκες δικτατ</w:t>
      </w:r>
      <w:r>
        <w:rPr>
          <w:rFonts w:eastAsia="Times New Roman" w:cs="Times New Roman"/>
          <w:szCs w:val="24"/>
        </w:rPr>
        <w:t>ορίας.</w:t>
      </w:r>
    </w:p>
    <w:p w14:paraId="1AEEA66B"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Αυτό τον χαρακτήρα της </w:t>
      </w:r>
      <w:proofErr w:type="spellStart"/>
      <w:r>
        <w:rPr>
          <w:rFonts w:eastAsia="Times New Roman"/>
          <w:szCs w:val="24"/>
        </w:rPr>
        <w:t>αυτοοργάνωσης</w:t>
      </w:r>
      <w:proofErr w:type="spellEnd"/>
      <w:r>
        <w:rPr>
          <w:rFonts w:eastAsia="Times New Roman"/>
          <w:szCs w:val="24"/>
        </w:rPr>
        <w:t xml:space="preserve"> τον κράτησε το φοιτητικό κίνημα από την πρώτη μέρα που φτιάχτηκε μέχρι την κορύφωσή του στο Πολυτεχνείο.</w:t>
      </w:r>
    </w:p>
    <w:p w14:paraId="1AEEA66C"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Τρίτο σημείο, λοιπόν: Πώς ξεκίνησε; Ξεκίνησε από κάτι ιδιαίτερα ταπεινό, το οποίο εκείνη τη στιγμή οι πιο σ</w:t>
      </w:r>
      <w:r>
        <w:rPr>
          <w:rFonts w:eastAsia="Times New Roman"/>
          <w:szCs w:val="24"/>
        </w:rPr>
        <w:t xml:space="preserve">οφοί πολιτικοί ή με πείρα πολιτική άνθρωποι θα έκριναν ως περίεργο. Κάποιοι είπαν ότι ανοίγει κάπως το «δημοκρατικό παιχνίδι» με την κυβέρνηση </w:t>
      </w:r>
      <w:proofErr w:type="spellStart"/>
      <w:r>
        <w:rPr>
          <w:rFonts w:eastAsia="Times New Roman"/>
          <w:szCs w:val="24"/>
        </w:rPr>
        <w:t>Μαρκεζίνη</w:t>
      </w:r>
      <w:proofErr w:type="spellEnd"/>
      <w:r>
        <w:rPr>
          <w:rFonts w:eastAsia="Times New Roman"/>
          <w:szCs w:val="24"/>
        </w:rPr>
        <w:t xml:space="preserve"> και, άρα, να δημιουργηθούν εκλογές στους φοιτητικούς συλλόγους της επικράτειας. Για να δημιουργηθούν εκ</w:t>
      </w:r>
      <w:r>
        <w:rPr>
          <w:rFonts w:eastAsia="Times New Roman"/>
          <w:szCs w:val="24"/>
        </w:rPr>
        <w:t xml:space="preserve">λογές και να ξεφύγουμε από τα διορισμένα συμβούλια της δικτατορίας, χρειάζονται υπογραφές. Υπογραφές, όμως, σημαίνει ότι κάποιος εκτίθεται. Άρα, από μια σκοπιά, η κίνηση αυτή είναι επικίνδυνη. Από την άλλη μεριά, φαινόταν πολύ δευτερεύον και </w:t>
      </w:r>
      <w:r>
        <w:rPr>
          <w:rFonts w:eastAsia="Times New Roman"/>
          <w:szCs w:val="24"/>
        </w:rPr>
        <w:lastRenderedPageBreak/>
        <w:t xml:space="preserve">ταπεινό, μέσα </w:t>
      </w:r>
      <w:r>
        <w:rPr>
          <w:rFonts w:eastAsia="Times New Roman"/>
          <w:szCs w:val="24"/>
        </w:rPr>
        <w:t>στα προβλήματα που αντιμετώπιζε τότε η χώρα, να επικεντρωθεί η προσπάθεια και ο κίνδυνος στις εκλογές σε φοιτητικούς συλλόγους.</w:t>
      </w:r>
    </w:p>
    <w:p w14:paraId="1AEEA66D"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Παρ’ όλα αυτά, κάποιοι πήραν την πρωτοβουλία και με μεγάλη έκπληξη διαπίστωσαν ότι αντί των είκοσι ενός υπογραφών που τυπικά χρε</w:t>
      </w:r>
      <w:r>
        <w:rPr>
          <w:rFonts w:eastAsia="Times New Roman"/>
          <w:szCs w:val="24"/>
        </w:rPr>
        <w:t>ιάζονται γι’ αυτή τη δουλειά, άρχισαν να συγκεντρώνονται αυθόρμητα –από εκεί αρχίζει το φοιτητικό κίνημα ακριβώς- εκατοντάδες υπογραφές απανταχού της επικράτειας όπου υπήρχε πανεπιστήμιο.</w:t>
      </w:r>
    </w:p>
    <w:p w14:paraId="1AEEA66E"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Αυτό έφτιαξε συνθήκες γνωριμίας, κουβέντας, κοινής συζήτησης κ.λπ.. </w:t>
      </w:r>
      <w:r>
        <w:rPr>
          <w:rFonts w:eastAsia="Times New Roman"/>
          <w:szCs w:val="24"/>
        </w:rPr>
        <w:t xml:space="preserve">Φτιάχτηκαν νέες μορφές φοιτητικής οργάνωσης, όπως οι τοπικοί σύλλογοι και, άρα, απλώθηκε ένα πράγμα, που κάλυψε ολόκληρη τη χώρα. Αυτό όσον αφορά το ξεκίνημα. </w:t>
      </w:r>
    </w:p>
    <w:p w14:paraId="1AEEA66F"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Όσον αφορά την κορύφωση, αυτό αναπτύχθηκε με διάφορες μορφές πάντα στα όρια της «νομιμότητας» ή </w:t>
      </w:r>
      <w:r>
        <w:rPr>
          <w:rFonts w:eastAsia="Times New Roman"/>
          <w:szCs w:val="24"/>
        </w:rPr>
        <w:t xml:space="preserve">χωρίς, που επέτρεπε τότε η κατάσταση, πλήρως ανοιχτό σε όλες τις απόψεις και σε όλες τις προσεγγίσεις, χωρίς </w:t>
      </w:r>
      <w:r>
        <w:rPr>
          <w:rFonts w:eastAsia="Times New Roman"/>
          <w:szCs w:val="24"/>
          <w:lang w:val="en-US"/>
        </w:rPr>
        <w:t>a</w:t>
      </w:r>
      <w:r>
        <w:rPr>
          <w:rFonts w:eastAsia="Times New Roman"/>
          <w:szCs w:val="24"/>
        </w:rPr>
        <w:t xml:space="preserve"> </w:t>
      </w:r>
      <w:r>
        <w:rPr>
          <w:rFonts w:eastAsia="Times New Roman"/>
          <w:szCs w:val="24"/>
          <w:lang w:val="en-US"/>
        </w:rPr>
        <w:t>priori</w:t>
      </w:r>
      <w:r>
        <w:rPr>
          <w:rFonts w:eastAsia="Times New Roman"/>
          <w:szCs w:val="24"/>
        </w:rPr>
        <w:t xml:space="preserve"> αποκλεισμούς, αλλά με ταυτόχρονη ικανότητα αυτοπροστασίας του πλαισίου το οποίο διαμορφώνονταν και, άρα, αποβολής απόψεων που θεωρούντο </w:t>
      </w:r>
      <w:r>
        <w:rPr>
          <w:rFonts w:eastAsia="Times New Roman"/>
          <w:szCs w:val="24"/>
        </w:rPr>
        <w:lastRenderedPageBreak/>
        <w:t>τό</w:t>
      </w:r>
      <w:r>
        <w:rPr>
          <w:rFonts w:eastAsia="Times New Roman"/>
          <w:szCs w:val="24"/>
        </w:rPr>
        <w:t>τε απ’ όλους τους συμμετέχοντες ως εκτός αυτού του δημοκρατικού πλαισίου.</w:t>
      </w:r>
    </w:p>
    <w:p w14:paraId="1AEEA670"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Στιγμή κορύφωσης του Πολυτεχνείου, βέβαια, είναι πιο συγκεκριμένα η νύχτα της Παρασκευής. Υπάρχει μια συντονιστική επιτροπή, η οποία εκλέχθηκε από τις συνελεύσεις εντός του Πολυτεχνε</w:t>
      </w:r>
      <w:r>
        <w:rPr>
          <w:rFonts w:eastAsia="Times New Roman"/>
          <w:szCs w:val="24"/>
        </w:rPr>
        <w:t>ίου. Προς τιμήν τους, τα ονόματα των ανθρώπων που συμμετείχαν σ’ αυτή τη συντονιστική επιτροπή δεν έχουν κατοχυρωθεί στην κοινή συνείδηση. Άλλο χαρακτηριστικό αυτής της περιόδου είναι ότι ελάχιστοι προσπάθησαν να εξαργυρώσουν τη συμμετοχή τους σ’ αυτή με π</w:t>
      </w:r>
      <w:r>
        <w:rPr>
          <w:rFonts w:eastAsia="Times New Roman"/>
          <w:szCs w:val="24"/>
        </w:rPr>
        <w:t>ολιτικά αξιώματα της άλφα ή της βήτα μορφής. Ακόμα και γι’ αυτούς που ακολούθησαν πολιτική σταδιοδρομία, δεν θα δείτε στο βιογραφικό τους «μέλος της συντονιστικής του Πολυτεχνείου».</w:t>
      </w:r>
    </w:p>
    <w:p w14:paraId="1AEEA671"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Η συντονιστική, λοιπόν, καλείται κάποια στιγμή τη νύχτα της Παρασκευής να </w:t>
      </w:r>
      <w:r>
        <w:rPr>
          <w:rFonts w:eastAsia="Times New Roman"/>
          <w:szCs w:val="24"/>
        </w:rPr>
        <w:t>πάρει μια μεγάλη απόφαση. Υπάρχει ένα τελεσίγραφο: «Ή βγαίνετε έξω «ειρηνικά» -το ειρηνικά σε εισαγωγικά, γιατί υπάρχουν νεκροί, υπάρχει αστυνομία γύρω-γύρω, υπάρχει ο στρατός, υπάρχουν ελεύθεροι σκοπευτές- ή μπαίνουμε μέσα με μη γνωστές συνέπειες για τους</w:t>
      </w:r>
      <w:r>
        <w:rPr>
          <w:rFonts w:eastAsia="Times New Roman"/>
          <w:szCs w:val="24"/>
        </w:rPr>
        <w:t xml:space="preserve"> μέσα.»</w:t>
      </w:r>
    </w:p>
    <w:p w14:paraId="1AEEA672"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lastRenderedPageBreak/>
        <w:t>Τα παιδιά της συντονιστικής, προς τιμήν τους, παίρνουν μια μεγάλη απόφαση: «Δεν βγαίνουμε. Λέμε όχι» και βάζουν εκείνη τη στιγμή στον σταθμό του Πολυτεχνείου να παίζει τον Εθνικό Ύμνο την ώρα που εισχωρεί το τανκ στο Πολυτεχνείο.</w:t>
      </w:r>
    </w:p>
    <w:p w14:paraId="1AEEA673"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Αυτό το σημείο συμ</w:t>
      </w:r>
      <w:r>
        <w:rPr>
          <w:rFonts w:eastAsia="Times New Roman"/>
          <w:szCs w:val="24"/>
        </w:rPr>
        <w:t>πύκνωσε, νομίζω, τι σήμαινε φοιτητικό κίνημα για τα τελευταία εκείνα χρόνια και έδωσε εκείνη την αίσθηση σε ολόκληρο τον ελληνικό λαό από τότε ότι κάτι σημαντικό συντελείται.</w:t>
      </w:r>
    </w:p>
    <w:p w14:paraId="1AEEA67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Πέμπτο και τελευταίο σημείο: Χωρίς τη στήριξη του ελληνικού λαού όλες τις ημέρες </w:t>
      </w:r>
      <w:r>
        <w:rPr>
          <w:rFonts w:eastAsia="Times New Roman" w:cs="Times New Roman"/>
          <w:szCs w:val="24"/>
        </w:rPr>
        <w:t>της κατάληψης και αμέσως μετά, χωρίς το γεγονός ότι όλος ο ελληνικός λαός αγκάλιασε αυτό το κίνημα και το στήριξε, πιθανόν σκεπτόμενος ότι «τα παιδιά μας μάς έδειξαν τον δρόμο, κάνουμε εμμέσως την αυτοκριτική μας γιατί οι ίδιοι δεν υψώσαμε μαζικά το ανάστη</w:t>
      </w:r>
      <w:r>
        <w:rPr>
          <w:rFonts w:eastAsia="Times New Roman" w:cs="Times New Roman"/>
          <w:szCs w:val="24"/>
        </w:rPr>
        <w:t>μά μας στη διάρκεια της δικτατορίας», τα στήριξαν με κάθε τρόπο που μπορούσαν εκείνη τη στιγμή και σε όλη τη διάρκεια της κατάληψης, πάλι χωρίς κανενός είδους ιδεολογικές ή πολιτικές διαφοροποιήσεις ή διακρίσεις προς τη μία ή την άλλη κατεύθυνση. Αρκούσε τ</w:t>
      </w:r>
      <w:r>
        <w:rPr>
          <w:rFonts w:eastAsia="Times New Roman" w:cs="Times New Roman"/>
          <w:szCs w:val="24"/>
        </w:rPr>
        <w:t>ο αντιδικτατορικό δημοκρατικό φρόνημα.</w:t>
      </w:r>
    </w:p>
    <w:p w14:paraId="1AEEA67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είναι αυτή η στήριξη ολόκληρου του ελληνικού λαού, που νομίζω ότι καθιστά τα πράγματα τέτοια, ώστε σαράντα τέσσερα χρόνια μετά να γίνεται αυτό που γίνεται κάθε χρόνο στο Πολυτεχνείο. </w:t>
      </w:r>
    </w:p>
    <w:p w14:paraId="1AEEA67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Τελειώνω με το δίδαγμα. Το δί</w:t>
      </w:r>
      <w:r>
        <w:rPr>
          <w:rFonts w:eastAsia="Times New Roman" w:cs="Times New Roman"/>
          <w:szCs w:val="24"/>
        </w:rPr>
        <w:t xml:space="preserve">δαγμα είναι προφανές, το είπε και ο Πρόεδρος: η ουσιαστική </w:t>
      </w:r>
      <w:r>
        <w:rPr>
          <w:rFonts w:eastAsia="Times New Roman" w:cs="Times New Roman"/>
          <w:szCs w:val="24"/>
        </w:rPr>
        <w:t>δ</w:t>
      </w:r>
      <w:r>
        <w:rPr>
          <w:rFonts w:eastAsia="Times New Roman" w:cs="Times New Roman"/>
          <w:szCs w:val="24"/>
        </w:rPr>
        <w:t xml:space="preserve">ημοκρατία. Ζούμε σε </w:t>
      </w:r>
      <w:r>
        <w:rPr>
          <w:rFonts w:eastAsia="Times New Roman" w:cs="Times New Roman"/>
          <w:szCs w:val="24"/>
        </w:rPr>
        <w:t>δ</w:t>
      </w:r>
      <w:r>
        <w:rPr>
          <w:rFonts w:eastAsia="Times New Roman" w:cs="Times New Roman"/>
          <w:szCs w:val="24"/>
        </w:rPr>
        <w:t xml:space="preserve">ημοκρατία και όχι σε δικτατορία, καθήκον μας είναι να εμβαθύνουμε διαρκώς τη </w:t>
      </w:r>
      <w:r>
        <w:rPr>
          <w:rFonts w:eastAsia="Times New Roman" w:cs="Times New Roman"/>
          <w:szCs w:val="24"/>
        </w:rPr>
        <w:t>δ</w:t>
      </w:r>
      <w:r>
        <w:rPr>
          <w:rFonts w:eastAsia="Times New Roman" w:cs="Times New Roman"/>
          <w:szCs w:val="24"/>
        </w:rPr>
        <w:t>ημοκρατία, αναγνωρίζοντας την αντίθετη άποψη, ενσωματώνοντας στο μέτρο του δυνατού την αντίθετη ά</w:t>
      </w:r>
      <w:r>
        <w:rPr>
          <w:rFonts w:eastAsia="Times New Roman" w:cs="Times New Roman"/>
          <w:szCs w:val="24"/>
        </w:rPr>
        <w:t>ποψη, συνθέτοντας τις απόψεις και καταλήγοντας έτσι σε αυτό που θα μπορούσαμε να ονομάσουμε «δημοκρατικό πλεόνασμα». Διότι η σύνθεση των απόψεων, όταν γίνεται σε δημοκρατικό πλαίσιο, φτιάχνει μία τελική απόφαση, η οποία είναι πολύ σημαντικότερη και καλύτερ</w:t>
      </w:r>
      <w:r>
        <w:rPr>
          <w:rFonts w:eastAsia="Times New Roman" w:cs="Times New Roman"/>
          <w:szCs w:val="24"/>
        </w:rPr>
        <w:t>η από την οποιαδήποτε μεμονωμένη άποψη, όταν ξεκίνησε αυτή η συζήτηση.</w:t>
      </w:r>
    </w:p>
    <w:p w14:paraId="1AEEA67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AEEA678"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AEEA679"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τον συνάδελφο κ. Μπαλτά. </w:t>
      </w:r>
    </w:p>
    <w:p w14:paraId="1AEEA67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σας πω ότι, όπως και πέρυσι, είναι μαζί μας στα θεωρεία η κ. Χάρις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Μαρία Θεοχαροπούλου, η αδελφή του Διομήδη Κομνηνού, που ήταν ένα από τα πολύ μικρά παιδιά –εμείς ήμασταν μεγαλύτεροι και ίσως πιο προφυλαγμένοι μέσα- που το σκότωσαν έξω από το Πολυτεχνείο. </w:t>
      </w:r>
    </w:p>
    <w:p w14:paraId="1AEEA67B"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AEEA67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Φορτσάκης</w:t>
      </w:r>
      <w:proofErr w:type="spellEnd"/>
      <w:r>
        <w:rPr>
          <w:rFonts w:eastAsia="Times New Roman" w:cs="Times New Roman"/>
          <w:szCs w:val="24"/>
        </w:rPr>
        <w:t xml:space="preserve"> εκ μέρους της Νέας Δημοκρατίας έχ</w:t>
      </w:r>
      <w:r>
        <w:rPr>
          <w:rFonts w:eastAsia="Times New Roman" w:cs="Times New Roman"/>
          <w:szCs w:val="24"/>
        </w:rPr>
        <w:t>ει τον λόγο.</w:t>
      </w:r>
    </w:p>
    <w:p w14:paraId="1AEEA67D"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 πολύ, κύριε Πρόεδρε. </w:t>
      </w:r>
    </w:p>
    <w:p w14:paraId="1AEEA67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Σήμερα, μέσα στη βαριά σκιά των απωλειών τόσων συμπολιτών μας, καλούμαστε να θυμηθούμε το Πολυτεχνείο και συνεδριάζουμε σήμερα στην Ολομέλεια της Βουλής σαράντα τέσσερα χρόνια μετά, για να τι</w:t>
      </w:r>
      <w:r>
        <w:rPr>
          <w:rFonts w:eastAsia="Times New Roman" w:cs="Times New Roman"/>
          <w:szCs w:val="24"/>
        </w:rPr>
        <w:t>μήσουμε εκείνα τα γεγονότα της 17</w:t>
      </w:r>
      <w:r>
        <w:rPr>
          <w:rFonts w:eastAsia="Times New Roman" w:cs="Times New Roman"/>
          <w:szCs w:val="24"/>
          <w:vertAlign w:val="superscript"/>
        </w:rPr>
        <w:t>ης</w:t>
      </w:r>
      <w:r>
        <w:rPr>
          <w:rFonts w:eastAsia="Times New Roman" w:cs="Times New Roman"/>
          <w:szCs w:val="24"/>
        </w:rPr>
        <w:t xml:space="preserve"> Νοεμβρίου 1973, την κορύφωση της μεγάλης φοιτητικής εξέγερσης, που έλαβε τότε χαρακτηριστικά λαϊκής εξέγερσης και συγκλόνισε τότε την ελληνική κοινωνία και έθεσε τη βάση για τη μετέπειτα πτώση των συνταγματαρχών, έστω κα</w:t>
      </w:r>
      <w:r>
        <w:rPr>
          <w:rFonts w:eastAsia="Times New Roman" w:cs="Times New Roman"/>
          <w:szCs w:val="24"/>
        </w:rPr>
        <w:t>ι εάν ήταν αυτή η πρώτη αιτία.</w:t>
      </w:r>
    </w:p>
    <w:p w14:paraId="1AEEA67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Στο τότε κλίμα βίας και τρομοκρατίας, σε ένα περιβάλλον πλήρους καταπάτησης των ατομικών ελευθεριών, υπό τη διαρκή απειλή αυθαιρέτων συλλήψεων, ξυλοδαρμών και βασανιστηρίων, οι φοιτητές μας τόλμησαν να ορθώσουν το ανάστημά το</w:t>
      </w:r>
      <w:r>
        <w:rPr>
          <w:rFonts w:eastAsia="Times New Roman" w:cs="Times New Roman"/>
          <w:szCs w:val="24"/>
        </w:rPr>
        <w:t xml:space="preserve">υς. Αμφισβήτησαν τότε το αυταρχικό καθεστώς, που βύθιζε τη χώρα σε ένα βαθύ σκοτάδι. </w:t>
      </w:r>
    </w:p>
    <w:p w14:paraId="1AEEA68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Ήδη από τον Φεβρουάριο του 1973 είχαν ξεκινήσει οι μεγάλες κινητοποιήσεις στο Πολυτεχνείο για ελευθερία και </w:t>
      </w:r>
      <w:r>
        <w:rPr>
          <w:rFonts w:eastAsia="Times New Roman" w:cs="Times New Roman"/>
          <w:szCs w:val="24"/>
        </w:rPr>
        <w:t>δ</w:t>
      </w:r>
      <w:r>
        <w:rPr>
          <w:rFonts w:eastAsia="Times New Roman" w:cs="Times New Roman"/>
          <w:szCs w:val="24"/>
        </w:rPr>
        <w:t xml:space="preserve">ημοκρατία και ακολούθησαν τα γεγονότα στη Νομική Σχολή, όπου </w:t>
      </w:r>
      <w:r>
        <w:rPr>
          <w:rFonts w:eastAsia="Times New Roman" w:cs="Times New Roman"/>
          <w:szCs w:val="24"/>
        </w:rPr>
        <w:t xml:space="preserve">χιλιάδες φοιτητές ενώθηκαν, αποφασισμένοι να αγωνιστούν για ένα ελεύθερο πανεπιστήμιο και μία δημοκρατική κοινωνία. Θυμάμαι αυτά τα γεγονότα από μαθητής και ακόμα κουβαλάω μέσα μου ανεξίτηλα αυτή τη μνήμη. </w:t>
      </w:r>
    </w:p>
    <w:p w14:paraId="1AEEA68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Φτάνουμε στα γεγονότα του Νοεμβρίου στο Πολυτεχνε</w:t>
      </w:r>
      <w:r>
        <w:rPr>
          <w:rFonts w:eastAsia="Times New Roman" w:cs="Times New Roman"/>
          <w:szCs w:val="24"/>
        </w:rPr>
        <w:t>ίο, που κορυφώθηκαν στις 17 Νοέμβρη με την επέμβαση των τανκς. Η εξέγερση, όπως ξέρουμε όλοι, καταπνίγηκε με τον πιο κτηνώδη τρόπο. Μία σειρά αλυσιδωτών εξελίξεων ακολούθησαν, που οδήγησαν οκτώ μήνες μετά στην κατάρρευση της δικτατορίας, έπειτα από επτά μα</w:t>
      </w:r>
      <w:r>
        <w:rPr>
          <w:rFonts w:eastAsia="Times New Roman" w:cs="Times New Roman"/>
          <w:szCs w:val="24"/>
        </w:rPr>
        <w:t xml:space="preserve">ρτυρικά χρόνια. </w:t>
      </w:r>
    </w:p>
    <w:p w14:paraId="1AEEA68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Σήμερα μπορούμε να πούμε ότι η 17</w:t>
      </w:r>
      <w:r>
        <w:rPr>
          <w:rFonts w:eastAsia="Times New Roman" w:cs="Times New Roman"/>
          <w:szCs w:val="24"/>
          <w:vertAlign w:val="superscript"/>
        </w:rPr>
        <w:t>η</w:t>
      </w:r>
      <w:r>
        <w:rPr>
          <w:rFonts w:eastAsia="Times New Roman" w:cs="Times New Roman"/>
          <w:szCs w:val="24"/>
        </w:rPr>
        <w:t xml:space="preserve"> Νοέμβρη αποτέλεσε το αναμμένο φυτίλι, που οδήγησε σε μία δυνατή έκρηξη, τινάζοντας στον αέρα το δικτατορικό καθεστώς. Η </w:t>
      </w:r>
      <w:r>
        <w:rPr>
          <w:rFonts w:eastAsia="Times New Roman" w:cs="Times New Roman"/>
          <w:szCs w:val="24"/>
        </w:rPr>
        <w:t>δ</w:t>
      </w:r>
      <w:r>
        <w:rPr>
          <w:rFonts w:eastAsia="Times New Roman" w:cs="Times New Roman"/>
          <w:szCs w:val="24"/>
        </w:rPr>
        <w:t>ημοκρατία που απολαμβάνουμε σήμερα είναι σε μεγάλο βαθμό καρπός εκείνου του εμβλημα</w:t>
      </w:r>
      <w:r>
        <w:rPr>
          <w:rFonts w:eastAsia="Times New Roman" w:cs="Times New Roman"/>
          <w:szCs w:val="24"/>
        </w:rPr>
        <w:t xml:space="preserve">τικού αγώνα. </w:t>
      </w:r>
    </w:p>
    <w:p w14:paraId="1AEEA68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Θα ήθελα να θυμίσω ότι αυτά που συνέβησαν τότε δεν ήταν απομονωμένα από το διεθνές γίγνεσθαι. Εντάσσονταν σε ένα γενικότερο κλίμα αντίδρασης, που είχε εκδηλωθεί από γενιές φοιτητών σε όλον τον κόσμο. </w:t>
      </w:r>
    </w:p>
    <w:p w14:paraId="1AEEA68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Σας θυμίζω, πρώτα από όλα, τις μεγάλες φο</w:t>
      </w:r>
      <w:r>
        <w:rPr>
          <w:rFonts w:eastAsia="Times New Roman" w:cs="Times New Roman"/>
          <w:szCs w:val="24"/>
        </w:rPr>
        <w:t xml:space="preserve">ιτητικές κινητοποιήσεις στις Ηνωμένες Πολιτείες, που είχαν ξεκινήσει από το 1965 με αφορμή τον πόλεμο του Βιετνάμ και είχαν εξελιχθεί σε αμφισβήτηση της αμερικανικής κοινωνίας. </w:t>
      </w:r>
    </w:p>
    <w:p w14:paraId="1AEEA68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Σας θυμίζω τα γεγονότα του Μάη του 1968 στη Γαλλία για περισσότερη ελευθερία κ</w:t>
      </w:r>
      <w:r>
        <w:rPr>
          <w:rFonts w:eastAsia="Times New Roman" w:cs="Times New Roman"/>
          <w:szCs w:val="24"/>
        </w:rPr>
        <w:t xml:space="preserve">αι δημοκρατία, για περισσότερη κοινωνική δικαιοσύνη, για καλύτερες συνθήκες εργασίας, τις κινητοποιήσεις των μαθητών και των φοιτητών, το κλείσιμο των πανεπιστημίων, τις καταλήψεις, τις διαδηλώσεις, τις συλλήψεις και τους τραυματίες. </w:t>
      </w:r>
    </w:p>
    <w:p w14:paraId="1AEEA68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Όλα αυτά είχαν αποτελ</w:t>
      </w:r>
      <w:r>
        <w:rPr>
          <w:rFonts w:eastAsia="Times New Roman" w:cs="Times New Roman"/>
          <w:szCs w:val="24"/>
        </w:rPr>
        <w:t xml:space="preserve">έσει, όπως ξέρουμε όλοι, την απαρχή του τέλους του πολύ μεγάλου Ντε </w:t>
      </w:r>
      <w:proofErr w:type="spellStart"/>
      <w:r>
        <w:rPr>
          <w:rFonts w:eastAsia="Times New Roman" w:cs="Times New Roman"/>
          <w:szCs w:val="24"/>
        </w:rPr>
        <w:t>Γκωλ</w:t>
      </w:r>
      <w:proofErr w:type="spellEnd"/>
      <w:r>
        <w:rPr>
          <w:rFonts w:eastAsia="Times New Roman" w:cs="Times New Roman"/>
          <w:szCs w:val="24"/>
        </w:rPr>
        <w:t xml:space="preserve">. Σας θυμίζω ότι μία εμβληματική φιγούρα αυτών των γεγονότων, τον Κον </w:t>
      </w:r>
      <w:r>
        <w:rPr>
          <w:rFonts w:eastAsia="Times New Roman" w:cs="Times New Roman"/>
          <w:szCs w:val="24"/>
        </w:rPr>
        <w:t xml:space="preserve">- </w:t>
      </w:r>
      <w:proofErr w:type="spellStart"/>
      <w:r>
        <w:rPr>
          <w:rFonts w:eastAsia="Times New Roman" w:cs="Times New Roman"/>
          <w:szCs w:val="24"/>
        </w:rPr>
        <w:t>Μπεντίτ</w:t>
      </w:r>
      <w:proofErr w:type="spellEnd"/>
      <w:r>
        <w:rPr>
          <w:rFonts w:eastAsia="Times New Roman" w:cs="Times New Roman"/>
          <w:szCs w:val="24"/>
        </w:rPr>
        <w:t>, είχα την τιμή να τον αναγορεύσω επίτιμο διδάκτορα του Εθνικού και Καποδιστριακού Πανεπιστημίου Αθηνών γ</w:t>
      </w:r>
      <w:r>
        <w:rPr>
          <w:rFonts w:eastAsia="Times New Roman" w:cs="Times New Roman"/>
          <w:szCs w:val="24"/>
        </w:rPr>
        <w:t>ια τη στήριξη που παρέσχε επανειλημμένα στη χώρα μας την περίοδο της κρίσης.</w:t>
      </w:r>
    </w:p>
    <w:p w14:paraId="1AEEA68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Ανάμεσα σε αυτά και άλλα σημαντικά γεγονότα της εποχής στα οποία πρωτοστάτησαν οι φοιτητές, η 17</w:t>
      </w:r>
      <w:r w:rsidRPr="00065824">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Νοέμβρη 1973 κατέχει μία θέση περίοπτη, ίσως και την πιο σπουδαία, υπό την έννοια</w:t>
      </w:r>
      <w:r>
        <w:rPr>
          <w:rFonts w:eastAsia="Times New Roman" w:cs="Times New Roman"/>
          <w:szCs w:val="24"/>
        </w:rPr>
        <w:t xml:space="preserve"> ότι οι φοιτητές μας είχαν αναλάβει τότε το βάρος αυτής της εξέγερσης και ήταν έτοιμοι να υποστούν τα πάνδεινα, καθώς δεν έδρασαν σε συνθήκες δημοκρατίας. Έδρασαν έχοντας απέναντί τους ένα αδίστακτο δικτατορικό καθεστώς. Έδρασαν έχοντας πλήρη συνείδηση των</w:t>
      </w:r>
      <w:r>
        <w:rPr>
          <w:rFonts w:eastAsia="Times New Roman" w:cs="Times New Roman"/>
          <w:szCs w:val="24"/>
        </w:rPr>
        <w:t xml:space="preserve"> τεραστίων κινδύνων που διέτρεχαν. Μπορούμε να πούμε ότι ήταν πραγματικά γενναίοι.</w:t>
      </w:r>
    </w:p>
    <w:p w14:paraId="1AEEA68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Τι σημαίνει, λοιπόν, για εμάς το Πολυτεχνείο σήμερα, σε μια περίοδο που η δημοκρατία είναι στέρεα θεμελιωμένη και δεν </w:t>
      </w:r>
      <w:r>
        <w:rPr>
          <w:rFonts w:eastAsia="Times New Roman" w:cs="Times New Roman"/>
          <w:szCs w:val="24"/>
        </w:rPr>
        <w:lastRenderedPageBreak/>
        <w:t xml:space="preserve">φαίνεται να κινδυνεύει πλέον άμεσα; Για να απαντήσουμε </w:t>
      </w:r>
      <w:r>
        <w:rPr>
          <w:rFonts w:eastAsia="Times New Roman" w:cs="Times New Roman"/>
          <w:szCs w:val="24"/>
        </w:rPr>
        <w:t>στο ερώτημα αυτό, ας δούμε προηγουμένως τι δεν σημαίνει το Πολυτεχνείο.</w:t>
      </w:r>
    </w:p>
    <w:p w14:paraId="1AEEA68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Πρώτον, το Πολυτεχνείο δεν σημαίνει ότι αποδεχόμαστε τον λαϊκισμό και τον κομματισμό τον οποίο εξέφρασαν ορισμένοι, επικαλούμενοι τα γεγονότα του Πολυτεχνείου, και ο οποίος λαϊκισμός κ</w:t>
      </w:r>
      <w:r>
        <w:rPr>
          <w:rFonts w:eastAsia="Times New Roman" w:cs="Times New Roman"/>
          <w:szCs w:val="24"/>
        </w:rPr>
        <w:t>αι κομματισμός επέτρεψε σε ορισμένους να δράσουν για πολλά χρόνια σε βάρος του κοινωνικού συνόλου. Το Πολυτεχνείο δημιούργησε μια καινούργια κατάσταση</w:t>
      </w:r>
      <w:r>
        <w:rPr>
          <w:rFonts w:eastAsia="Times New Roman" w:cs="Times New Roman"/>
          <w:szCs w:val="24"/>
        </w:rPr>
        <w:t>,</w:t>
      </w:r>
      <w:r>
        <w:rPr>
          <w:rFonts w:eastAsia="Times New Roman" w:cs="Times New Roman"/>
          <w:szCs w:val="24"/>
        </w:rPr>
        <w:t xml:space="preserve"> πολιτική και κοινωνική</w:t>
      </w:r>
      <w:r>
        <w:rPr>
          <w:rFonts w:eastAsia="Times New Roman" w:cs="Times New Roman"/>
          <w:szCs w:val="24"/>
        </w:rPr>
        <w:t>,</w:t>
      </w:r>
      <w:r>
        <w:rPr>
          <w:rFonts w:eastAsia="Times New Roman" w:cs="Times New Roman"/>
          <w:szCs w:val="24"/>
        </w:rPr>
        <w:t xml:space="preserve"> η οποία μπορούμε να πούμε ότι άρχισε με την πτώση της δικτατορίας και ολοκληρώθη</w:t>
      </w:r>
      <w:r>
        <w:rPr>
          <w:rFonts w:eastAsia="Times New Roman" w:cs="Times New Roman"/>
          <w:szCs w:val="24"/>
        </w:rPr>
        <w:t xml:space="preserve">κε με την έναρξη της οικονομικής κρίσης γύρω στο 2009-2010. </w:t>
      </w:r>
    </w:p>
    <w:p w14:paraId="1AEEA68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Η σημερινή κατάσταση της χώρας οφείλεται σε μεγάλο βαθμό και σε αυτόν τον λαϊκισμό και σε αυτόν τον κομματισμό</w:t>
      </w:r>
      <w:r>
        <w:rPr>
          <w:rFonts w:eastAsia="Times New Roman" w:cs="Times New Roman"/>
          <w:szCs w:val="24"/>
        </w:rPr>
        <w:t>,</w:t>
      </w:r>
      <w:r>
        <w:rPr>
          <w:rFonts w:eastAsia="Times New Roman" w:cs="Times New Roman"/>
          <w:szCs w:val="24"/>
        </w:rPr>
        <w:t xml:space="preserve"> που εκδηλώθηκε με πρόφαση μια ιδεολογία, η οποία είχε μπορέσει να αναπτυχθεί στο πλ</w:t>
      </w:r>
      <w:r>
        <w:rPr>
          <w:rFonts w:eastAsia="Times New Roman" w:cs="Times New Roman"/>
          <w:szCs w:val="24"/>
        </w:rPr>
        <w:t>αίσιο του Πολυτεχνείου και η οποία όμως στην πραγματικότητα καμ</w:t>
      </w:r>
      <w:r>
        <w:rPr>
          <w:rFonts w:eastAsia="Times New Roman" w:cs="Times New Roman"/>
          <w:szCs w:val="24"/>
        </w:rPr>
        <w:t>μ</w:t>
      </w:r>
      <w:r>
        <w:rPr>
          <w:rFonts w:eastAsia="Times New Roman" w:cs="Times New Roman"/>
          <w:szCs w:val="24"/>
        </w:rPr>
        <w:t xml:space="preserve">ία σχέση δεν είχε με το Πολυτεχνείο. </w:t>
      </w:r>
    </w:p>
    <w:p w14:paraId="1AEEA68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Δεύτερον, το Πολυτεχνείο δεν μπορεί να ταυτίζεται με την τυφλή βία. Σας θυμίζω ότι τις τελευταίες μέρες βιώσαμε μία εμπειρία καινούργια, χειρότερη από τις</w:t>
      </w:r>
      <w:r>
        <w:rPr>
          <w:rFonts w:eastAsia="Times New Roman" w:cs="Times New Roman"/>
          <w:szCs w:val="24"/>
        </w:rPr>
        <w:t xml:space="preserve"> άλλες χρονιές, από αυτά που είχαμε γνωρίσει γύρω από το Πολυτεχνείο. Είδαμε τι έγινε τις τελευταίες μέρες. Είδαμε ποιοι κατέλαβαν τον χώρο με αυθαιρεσία και αντιδημοκρατικότητα. Είδαμε πώς ο εορτασμός αμαυρώθηκε από ομάδες οι οποίες στην πραγματικότητα κα</w:t>
      </w:r>
      <w:r>
        <w:rPr>
          <w:rFonts w:eastAsia="Times New Roman" w:cs="Times New Roman"/>
          <w:szCs w:val="24"/>
        </w:rPr>
        <w:t>μ</w:t>
      </w:r>
      <w:r>
        <w:rPr>
          <w:rFonts w:eastAsia="Times New Roman" w:cs="Times New Roman"/>
          <w:szCs w:val="24"/>
        </w:rPr>
        <w:t>μία σχέση δεν έχουν και κα</w:t>
      </w:r>
      <w:r>
        <w:rPr>
          <w:rFonts w:eastAsia="Times New Roman" w:cs="Times New Roman"/>
          <w:szCs w:val="24"/>
        </w:rPr>
        <w:t>μ</w:t>
      </w:r>
      <w:r>
        <w:rPr>
          <w:rFonts w:eastAsia="Times New Roman" w:cs="Times New Roman"/>
          <w:szCs w:val="24"/>
        </w:rPr>
        <w:t xml:space="preserve">μία συγγένεια -εννοώ πνευματική και πολιτική συγγένεια- με αυτούς οι οποίοι είχαν αγωνιστεί στο Πολυτεχνείο. </w:t>
      </w:r>
    </w:p>
    <w:p w14:paraId="1AEEA68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Εδώ θα ήθελα να θυμίσω ότι το Μετσόβιο Πολυτεχνείο, αυτό το εμβληματικό ανώτατο ίδρυμα της χώρας μας, έχει καταστεί δι</w:t>
      </w:r>
      <w:r>
        <w:rPr>
          <w:rFonts w:eastAsia="Times New Roman" w:cs="Times New Roman"/>
          <w:szCs w:val="24"/>
        </w:rPr>
        <w:t>αχρονικά εδώ και πάρα πολύ καιρό χώρος ανομίας και εγκληματικότητας και χώρος όπου έχουμε μία διαρκή παραβίαση της νομιμότητας και δράση εγκληματική από στοιχεία τα οποία δεν είναι πανεπιστημιακά.</w:t>
      </w:r>
    </w:p>
    <w:p w14:paraId="1AEEA68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ήθελα στο σημείο αυτό να θυμίσω ότι δυστυχώς υπάρχουν με</w:t>
      </w:r>
      <w:r>
        <w:rPr>
          <w:rFonts w:eastAsia="Times New Roman" w:cs="Times New Roman"/>
          <w:szCs w:val="24"/>
        </w:rPr>
        <w:t xml:space="preserve">γάλες εκτάσεις του </w:t>
      </w:r>
      <w:r>
        <w:rPr>
          <w:rFonts w:eastAsia="Times New Roman" w:cs="Times New Roman"/>
          <w:szCs w:val="24"/>
        </w:rPr>
        <w:t>π</w:t>
      </w:r>
      <w:r>
        <w:rPr>
          <w:rFonts w:eastAsia="Times New Roman" w:cs="Times New Roman"/>
          <w:szCs w:val="24"/>
        </w:rPr>
        <w:t xml:space="preserve">ανεπιστημίου, πάρα πολλά κομμάτια του </w:t>
      </w:r>
      <w:r>
        <w:rPr>
          <w:rFonts w:eastAsia="Times New Roman" w:cs="Times New Roman"/>
          <w:szCs w:val="24"/>
        </w:rPr>
        <w:t>π</w:t>
      </w:r>
      <w:r>
        <w:rPr>
          <w:rFonts w:eastAsia="Times New Roman" w:cs="Times New Roman"/>
          <w:szCs w:val="24"/>
        </w:rPr>
        <w:t>ανεπιστημίου, όλων των πανεπιστημίων που τα κατέχουν ομάδες οι οποίες δεν έχουν κα</w:t>
      </w:r>
      <w:r>
        <w:rPr>
          <w:rFonts w:eastAsia="Times New Roman" w:cs="Times New Roman"/>
          <w:szCs w:val="24"/>
        </w:rPr>
        <w:t>μ</w:t>
      </w:r>
      <w:r>
        <w:rPr>
          <w:rFonts w:eastAsia="Times New Roman" w:cs="Times New Roman"/>
          <w:szCs w:val="24"/>
        </w:rPr>
        <w:t>μία ή ελάχιστη σχέση με το Πο</w:t>
      </w:r>
      <w:r>
        <w:rPr>
          <w:rFonts w:eastAsia="Times New Roman" w:cs="Times New Roman"/>
          <w:szCs w:val="24"/>
        </w:rPr>
        <w:lastRenderedPageBreak/>
        <w:t xml:space="preserve">λυτεχνείο. Οι ομάδες αυτές αποτελούν συνεχώς χώρους οι οποίοι δίνουν λαβή σε δράσεις </w:t>
      </w:r>
      <w:r>
        <w:rPr>
          <w:rFonts w:eastAsia="Times New Roman" w:cs="Times New Roman"/>
          <w:szCs w:val="24"/>
        </w:rPr>
        <w:t>που κα</w:t>
      </w:r>
      <w:r>
        <w:rPr>
          <w:rFonts w:eastAsia="Times New Roman" w:cs="Times New Roman"/>
          <w:szCs w:val="24"/>
        </w:rPr>
        <w:t>μ</w:t>
      </w:r>
      <w:r>
        <w:rPr>
          <w:rFonts w:eastAsia="Times New Roman" w:cs="Times New Roman"/>
          <w:szCs w:val="24"/>
        </w:rPr>
        <w:t>μία σχέση δεν έπρεπε να έχουν με το πανεπιστήμιό μας. Είναι καιρός να αντιδράσουμε σε αυτή την κατάσταση. Είναι καιρός να λάβουμε μέτρα τα οποία θα εμποδίσουν να διαιωνίζεται αυτή η κατάσταση, γιατί όσο διαιωνίζεται τόσο περισσότερο καταρρέει αυτό π</w:t>
      </w:r>
      <w:r>
        <w:rPr>
          <w:rFonts w:eastAsia="Times New Roman" w:cs="Times New Roman"/>
          <w:szCs w:val="24"/>
        </w:rPr>
        <w:t>ου μας άφησε ως παράδοση το Πολυτεχνείο.</w:t>
      </w:r>
    </w:p>
    <w:p w14:paraId="1AEEA68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Η βία, λοιπόν, που επιστρατεύουν ορισμένοι όλο και περισσότερο σήμερα εντός και εκτός πανεπιστημίων</w:t>
      </w:r>
      <w:r>
        <w:rPr>
          <w:rFonts w:eastAsia="Times New Roman" w:cs="Times New Roman"/>
          <w:szCs w:val="24"/>
        </w:rPr>
        <w:t>,</w:t>
      </w:r>
      <w:r>
        <w:rPr>
          <w:rFonts w:eastAsia="Times New Roman" w:cs="Times New Roman"/>
          <w:szCs w:val="24"/>
        </w:rPr>
        <w:t xml:space="preserve"> για να επιβάλουν τα αντιδημοκρατικά «θέλω» τους, είναι κάτι που δεν έχει κα</w:t>
      </w:r>
      <w:r>
        <w:rPr>
          <w:rFonts w:eastAsia="Times New Roman" w:cs="Times New Roman"/>
          <w:szCs w:val="24"/>
        </w:rPr>
        <w:t>μ</w:t>
      </w:r>
      <w:r>
        <w:rPr>
          <w:rFonts w:eastAsia="Times New Roman" w:cs="Times New Roman"/>
          <w:szCs w:val="24"/>
        </w:rPr>
        <w:t>μία σχέση με το Πολυτεχνείο.</w:t>
      </w:r>
    </w:p>
    <w:p w14:paraId="1AEEA68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Τρίτον, φ</w:t>
      </w:r>
      <w:r>
        <w:rPr>
          <w:rFonts w:eastAsia="Times New Roman" w:cs="Times New Roman"/>
          <w:szCs w:val="24"/>
        </w:rPr>
        <w:t>υσικά το Πολυτεχνείο δεν ταυτίζεται και δεν μπορεί να ταυτίζεται με την τρομοκρατία. Οι τρομοκρατικές οργανώσεις, που επιχειρούν να το χρησιμοποιήσουν ως σύμβολο, προσβάλλουν τα όσα έλαβαν χώρα τις ημέρες εκείνες</w:t>
      </w:r>
      <w:r>
        <w:rPr>
          <w:rFonts w:eastAsia="Times New Roman" w:cs="Times New Roman"/>
          <w:szCs w:val="24"/>
        </w:rPr>
        <w:t>:</w:t>
      </w:r>
      <w:r>
        <w:rPr>
          <w:rFonts w:eastAsia="Times New Roman" w:cs="Times New Roman"/>
          <w:szCs w:val="24"/>
        </w:rPr>
        <w:t xml:space="preserve"> τον αγώνα για ελευθερία</w:t>
      </w:r>
      <w:r>
        <w:rPr>
          <w:rFonts w:eastAsia="Times New Roman" w:cs="Times New Roman"/>
          <w:szCs w:val="24"/>
        </w:rPr>
        <w:t>,</w:t>
      </w:r>
      <w:r>
        <w:rPr>
          <w:rFonts w:eastAsia="Times New Roman" w:cs="Times New Roman"/>
          <w:szCs w:val="24"/>
        </w:rPr>
        <w:t xml:space="preserve"> όχι για δουλεία σ</w:t>
      </w:r>
      <w:r>
        <w:rPr>
          <w:rFonts w:eastAsia="Times New Roman" w:cs="Times New Roman"/>
          <w:szCs w:val="24"/>
        </w:rPr>
        <w:t>τον τρόμο, τον αγώνα για ζωή</w:t>
      </w:r>
      <w:r>
        <w:rPr>
          <w:rFonts w:eastAsia="Times New Roman" w:cs="Times New Roman"/>
          <w:szCs w:val="24"/>
        </w:rPr>
        <w:t>,</w:t>
      </w:r>
      <w:r>
        <w:rPr>
          <w:rFonts w:eastAsia="Times New Roman" w:cs="Times New Roman"/>
          <w:szCs w:val="24"/>
        </w:rPr>
        <w:t xml:space="preserve"> όχι για θάνατο. Τα παιδιά τότε μάχονταν κατά της βίας. Μάχονταν για ατομικά δικαιώματα. Δεν μάχονταν για να φοβούνται οι πολίτες να κυκλοφορήσουν στα πανεπιστήμια ή σε περιοχές της πρωτεύουσας.</w:t>
      </w:r>
    </w:p>
    <w:p w14:paraId="1AEEA69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Τι σημαίνει το Πολυτεχνείο θετικ</w:t>
      </w:r>
      <w:r>
        <w:rPr>
          <w:rFonts w:eastAsia="Times New Roman" w:cs="Times New Roman"/>
          <w:szCs w:val="24"/>
        </w:rPr>
        <w:t xml:space="preserve">ά; </w:t>
      </w:r>
      <w:r>
        <w:rPr>
          <w:rFonts w:eastAsia="Times New Roman" w:cs="Times New Roman"/>
          <w:szCs w:val="24"/>
        </w:rPr>
        <w:t>Θα αναφέρω κ</w:t>
      </w:r>
      <w:r>
        <w:rPr>
          <w:rFonts w:eastAsia="Times New Roman" w:cs="Times New Roman"/>
          <w:szCs w:val="24"/>
        </w:rPr>
        <w:t>αι εδώ τρία σημεία. Το Πολυτεχνείο πρώτα</w:t>
      </w:r>
      <w:r>
        <w:rPr>
          <w:rFonts w:eastAsia="Times New Roman" w:cs="Times New Roman"/>
          <w:szCs w:val="24"/>
        </w:rPr>
        <w:t>-</w:t>
      </w:r>
      <w:r>
        <w:rPr>
          <w:rFonts w:eastAsia="Times New Roman" w:cs="Times New Roman"/>
          <w:szCs w:val="24"/>
        </w:rPr>
        <w:t>πρώτα αποτελεί ατράνταχτο σύμβολο άσβεστης δίψας του πολίτη για ελευθερία και δημοκρατία. Αποτελεί τη μεγαλύτερη απόδειξη του τι μπορεί να πετύχει κανείς με τη δύναμη της ψυχής του, όταν θέτει την ψυχ</w:t>
      </w:r>
      <w:r>
        <w:rPr>
          <w:rFonts w:eastAsia="Times New Roman" w:cs="Times New Roman"/>
          <w:szCs w:val="24"/>
        </w:rPr>
        <w:t xml:space="preserve">ή του στην υπηρεσία των πιο ευγενών σκοπών. Αποτελεί μία διαρκή υπενθύμιση για εμάς ότι οι δημοκρατικοί θεσμοί δεν είναι αυτονόητοι. Είναι θεσμοί τους οποίους κερδίζουμε με αγώνα. </w:t>
      </w:r>
    </w:p>
    <w:p w14:paraId="1AEEA69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Για να γίνω πιο συγκεκριμένος, θα ήθελα μέσα σε ένα λεπτό να θυμίσω ότι πολλές από τις κατακτήσεις που ακολούθησαν την πτώση της δικτατορίας οφείλονται ουσιαστικά στον αγώνα που είχαν κάνει εκείνα τα παιδιά, γιατί είχαν ανοίξει την ιδεολογική και πολιτική </w:t>
      </w:r>
      <w:r>
        <w:rPr>
          <w:rFonts w:eastAsia="Times New Roman" w:cs="Times New Roman"/>
          <w:szCs w:val="24"/>
        </w:rPr>
        <w:t xml:space="preserve">βάση της αποδοχής των μεγάλων αλλαγών που ακολούθησαν: </w:t>
      </w:r>
      <w:r>
        <w:rPr>
          <w:rFonts w:eastAsia="Times New Roman" w:cs="Times New Roman"/>
          <w:szCs w:val="24"/>
        </w:rPr>
        <w:t>η</w:t>
      </w:r>
      <w:r>
        <w:rPr>
          <w:rFonts w:eastAsia="Times New Roman" w:cs="Times New Roman"/>
          <w:szCs w:val="24"/>
        </w:rPr>
        <w:t xml:space="preserve"> αναδιοργάνωση των πανεπιστημίων στο μοντέλο </w:t>
      </w:r>
      <w:proofErr w:type="spellStart"/>
      <w:r>
        <w:rPr>
          <w:rFonts w:eastAsia="Times New Roman" w:cs="Times New Roman"/>
          <w:szCs w:val="24"/>
        </w:rPr>
        <w:t>Εντγκάρ</w:t>
      </w:r>
      <w:proofErr w:type="spellEnd"/>
      <w:r>
        <w:rPr>
          <w:rFonts w:eastAsia="Times New Roman" w:cs="Times New Roman"/>
          <w:szCs w:val="24"/>
        </w:rPr>
        <w:t xml:space="preserve"> Φορ</w:t>
      </w:r>
      <w:r>
        <w:rPr>
          <w:rFonts w:eastAsia="Times New Roman" w:cs="Times New Roman"/>
          <w:szCs w:val="24"/>
        </w:rPr>
        <w:t xml:space="preserve">, η δημοτική γλώσσα, τα ολοκαίνουργια προγράμματα εκπαίδευσης της εποχής εκείνης, η ανασυγκρότηση του </w:t>
      </w:r>
      <w:r>
        <w:rPr>
          <w:rFonts w:eastAsia="Times New Roman" w:cs="Times New Roman"/>
          <w:szCs w:val="24"/>
        </w:rPr>
        <w:t>Ο</w:t>
      </w:r>
      <w:r>
        <w:rPr>
          <w:rFonts w:eastAsia="Times New Roman" w:cs="Times New Roman"/>
          <w:szCs w:val="24"/>
        </w:rPr>
        <w:t xml:space="preserve">ικογενειακού </w:t>
      </w:r>
      <w:r>
        <w:rPr>
          <w:rFonts w:eastAsia="Times New Roman" w:cs="Times New Roman"/>
          <w:szCs w:val="24"/>
        </w:rPr>
        <w:t>Δ</w:t>
      </w:r>
      <w:r>
        <w:rPr>
          <w:rFonts w:eastAsia="Times New Roman" w:cs="Times New Roman"/>
          <w:szCs w:val="24"/>
        </w:rPr>
        <w:t>ικαίου, το σύνθημα «</w:t>
      </w:r>
      <w:r>
        <w:rPr>
          <w:rFonts w:eastAsia="Times New Roman" w:cs="Times New Roman"/>
          <w:szCs w:val="24"/>
        </w:rPr>
        <w:t>Ψ</w:t>
      </w:r>
      <w:r>
        <w:rPr>
          <w:rFonts w:eastAsia="Times New Roman" w:cs="Times New Roman"/>
          <w:szCs w:val="24"/>
        </w:rPr>
        <w:t>ωμί</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αιδεία</w:t>
      </w:r>
      <w:r>
        <w:rPr>
          <w:rFonts w:eastAsia="Times New Roman" w:cs="Times New Roman"/>
          <w:szCs w:val="24"/>
        </w:rPr>
        <w:t>, Ε</w:t>
      </w:r>
      <w:r>
        <w:rPr>
          <w:rFonts w:eastAsia="Times New Roman" w:cs="Times New Roman"/>
          <w:szCs w:val="24"/>
        </w:rPr>
        <w:t>λευθερία», που άνοιξε το</w:t>
      </w:r>
      <w:r>
        <w:rPr>
          <w:rFonts w:eastAsia="Times New Roman" w:cs="Times New Roman"/>
          <w:szCs w:val="24"/>
        </w:rPr>
        <w:t>ν</w:t>
      </w:r>
      <w:r>
        <w:rPr>
          <w:rFonts w:eastAsia="Times New Roman" w:cs="Times New Roman"/>
          <w:szCs w:val="24"/>
        </w:rPr>
        <w:t xml:space="preserve"> δρόμο για μεγαλύτερες αμοιβές και συμμετοχή των </w:t>
      </w:r>
      <w:proofErr w:type="spellStart"/>
      <w:r>
        <w:rPr>
          <w:rFonts w:eastAsia="Times New Roman" w:cs="Times New Roman"/>
          <w:szCs w:val="24"/>
        </w:rPr>
        <w:t>ασθενεστέρων</w:t>
      </w:r>
      <w:proofErr w:type="spellEnd"/>
      <w:r>
        <w:rPr>
          <w:rFonts w:eastAsia="Times New Roman" w:cs="Times New Roman"/>
          <w:szCs w:val="24"/>
        </w:rPr>
        <w:t xml:space="preserve"> στις απολαβές της κοινωνίας, η αποκέντρωση και η </w:t>
      </w:r>
      <w:proofErr w:type="spellStart"/>
      <w:r>
        <w:rPr>
          <w:rFonts w:eastAsia="Times New Roman" w:cs="Times New Roman"/>
          <w:szCs w:val="24"/>
        </w:rPr>
        <w:t>αποσυγκέντρωση</w:t>
      </w:r>
      <w:proofErr w:type="spellEnd"/>
      <w:r>
        <w:rPr>
          <w:rFonts w:eastAsia="Times New Roman" w:cs="Times New Roman"/>
          <w:szCs w:val="24"/>
        </w:rPr>
        <w:t xml:space="preserve"> που ανασυγκρότησαν το παλιό </w:t>
      </w:r>
      <w:r>
        <w:rPr>
          <w:rFonts w:eastAsia="Times New Roman" w:cs="Times New Roman"/>
          <w:szCs w:val="24"/>
        </w:rPr>
        <w:lastRenderedPageBreak/>
        <w:t>κεντρικό κράτος, οι ιεραρχικές σχέσεις στο</w:t>
      </w:r>
      <w:r>
        <w:rPr>
          <w:rFonts w:eastAsia="Times New Roman" w:cs="Times New Roman"/>
          <w:szCs w:val="24"/>
        </w:rPr>
        <w:t>ν</w:t>
      </w:r>
      <w:r>
        <w:rPr>
          <w:rFonts w:eastAsia="Times New Roman" w:cs="Times New Roman"/>
          <w:szCs w:val="24"/>
        </w:rPr>
        <w:t xml:space="preserve"> δημόσιο τομέα</w:t>
      </w:r>
      <w:r>
        <w:rPr>
          <w:rFonts w:eastAsia="Times New Roman" w:cs="Times New Roman"/>
          <w:szCs w:val="24"/>
        </w:rPr>
        <w:t>,</w:t>
      </w:r>
      <w:r>
        <w:rPr>
          <w:rFonts w:eastAsia="Times New Roman" w:cs="Times New Roman"/>
          <w:szCs w:val="24"/>
        </w:rPr>
        <w:t xml:space="preserve"> που χαλάρ</w:t>
      </w:r>
      <w:r>
        <w:rPr>
          <w:rFonts w:eastAsia="Times New Roman" w:cs="Times New Roman"/>
          <w:szCs w:val="24"/>
        </w:rPr>
        <w:t>ωσαν για να ανταποκριθούν στα δεδομένα και τις απαιτήσεις της εποχής</w:t>
      </w:r>
      <w:r>
        <w:rPr>
          <w:rFonts w:eastAsia="Times New Roman" w:cs="Times New Roman"/>
          <w:szCs w:val="24"/>
        </w:rPr>
        <w:t>,</w:t>
      </w:r>
      <w:r>
        <w:rPr>
          <w:rFonts w:eastAsia="Times New Roman" w:cs="Times New Roman"/>
          <w:szCs w:val="24"/>
        </w:rPr>
        <w:t xml:space="preserve"> και τέλος, ουσιαστικά, η αποτύπωση της εξέλιξης της κοινωνίας μας από μία κοινωνία αγροτική σε μία κοινωνία αστική, μεσοαστική ή και μικροαστική, αν θέλετε. </w:t>
      </w:r>
    </w:p>
    <w:p w14:paraId="1AEEA69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 xml:space="preserve"> η χώρα βρίσκεται σε κατάπτωση κοινωνική, οικονομική, πολιτική, ηθική, πνευματική, η οποία κατάπτωση δεν ανταποκρίνεται στο όραμα που εξέφρασε η εξέγερση του Πολυτεχνείου. </w:t>
      </w:r>
    </w:p>
    <w:p w14:paraId="1AEEA69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Επειδή έγινε πολύς λόγος για ουσιαστική δημοκρατία και</w:t>
      </w:r>
      <w:r>
        <w:rPr>
          <w:rFonts w:eastAsia="Times New Roman" w:cs="Times New Roman"/>
          <w:szCs w:val="24"/>
        </w:rPr>
        <w:t>,</w:t>
      </w:r>
      <w:r>
        <w:rPr>
          <w:rFonts w:eastAsia="Times New Roman" w:cs="Times New Roman"/>
          <w:szCs w:val="24"/>
        </w:rPr>
        <w:t xml:space="preserve"> βεβαίως, κανείς δεν μπορεί </w:t>
      </w:r>
      <w:r>
        <w:rPr>
          <w:rFonts w:eastAsia="Times New Roman" w:cs="Times New Roman"/>
          <w:szCs w:val="24"/>
        </w:rPr>
        <w:t>να διαφωνήσει με αυτό –το είπε ο κ. Μπαλτάς, το είπε και ο Πρόεδρος της Βουλής πολύ σωστά-</w:t>
      </w:r>
      <w:r>
        <w:rPr>
          <w:rFonts w:eastAsia="Times New Roman" w:cs="Times New Roman"/>
          <w:szCs w:val="24"/>
        </w:rPr>
        <w:t>,</w:t>
      </w:r>
      <w:r>
        <w:rPr>
          <w:rFonts w:eastAsia="Times New Roman" w:cs="Times New Roman"/>
          <w:szCs w:val="24"/>
        </w:rPr>
        <w:t xml:space="preserve"> να θυμόμαστε ότι αυτή η ουσιαστική δημοκρατία απαιτεί αυτό που έκαναν τα παιδιά τότε, αγώνα και θυσία, θυσία και ατομική και συλλογική. Γι</w:t>
      </w:r>
      <w:r>
        <w:rPr>
          <w:rFonts w:eastAsia="Times New Roman" w:cs="Times New Roman"/>
          <w:szCs w:val="24"/>
        </w:rPr>
        <w:t>α</w:t>
      </w:r>
      <w:r>
        <w:rPr>
          <w:rFonts w:eastAsia="Times New Roman" w:cs="Times New Roman"/>
          <w:szCs w:val="24"/>
        </w:rPr>
        <w:t xml:space="preserve"> αυτό αξίζει να τους θυμό</w:t>
      </w:r>
      <w:r>
        <w:rPr>
          <w:rFonts w:eastAsia="Times New Roman" w:cs="Times New Roman"/>
          <w:szCs w:val="24"/>
        </w:rPr>
        <w:t>μαστε και να τους τιμούμε πάντα.</w:t>
      </w:r>
    </w:p>
    <w:p w14:paraId="1AEEA69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AEEA695"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AEEA696"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Ευχαριστώ τον κ. </w:t>
      </w:r>
      <w:proofErr w:type="spellStart"/>
      <w:r>
        <w:rPr>
          <w:rFonts w:eastAsia="Times New Roman" w:cs="Times New Roman"/>
          <w:szCs w:val="24"/>
        </w:rPr>
        <w:t>Φορτσάκη</w:t>
      </w:r>
      <w:proofErr w:type="spellEnd"/>
      <w:r>
        <w:rPr>
          <w:rFonts w:eastAsia="Times New Roman" w:cs="Times New Roman"/>
          <w:szCs w:val="24"/>
        </w:rPr>
        <w:t>.</w:t>
      </w:r>
    </w:p>
    <w:p w14:paraId="1AEEA69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Ανδρέας Λοβέρδος από τη Δημοκρατική Συμπαράταξη </w:t>
      </w:r>
      <w:r>
        <w:rPr>
          <w:rFonts w:eastAsia="Times New Roman" w:cs="Times New Roman"/>
        </w:rPr>
        <w:t>ΠΑΣΟΚ</w:t>
      </w:r>
      <w:r>
        <w:rPr>
          <w:rFonts w:eastAsia="Times New Roman" w:cs="Times New Roman"/>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AEEA698"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πριν </w:t>
      </w:r>
      <w:r>
        <w:rPr>
          <w:rFonts w:eastAsia="Times New Roman" w:cs="Times New Roman"/>
          <w:szCs w:val="24"/>
        </w:rPr>
        <w:t>από πενήντα χρόνια η Αίθουσα αυτή σίγησε για μία επταετία. Οι ελευθερίες και τα δικαιώματα καταργήθηκαν από μία στιγμή δικτατορίας. Τη θέση τους πήραν φυλακές, βασανιστήρια για ιδέες και πράξεις αυτονόητες σήμερα, όπως η ελευθερία της έκφρασης, το δικαίωμα</w:t>
      </w:r>
      <w:r>
        <w:rPr>
          <w:rFonts w:eastAsia="Times New Roman" w:cs="Times New Roman"/>
          <w:szCs w:val="24"/>
        </w:rPr>
        <w:t xml:space="preserve"> του εκλέγειν και του </w:t>
      </w:r>
      <w:proofErr w:type="spellStart"/>
      <w:r>
        <w:rPr>
          <w:rFonts w:eastAsia="Times New Roman" w:cs="Times New Roman"/>
          <w:szCs w:val="24"/>
        </w:rPr>
        <w:t>εκλέγεσθαι</w:t>
      </w:r>
      <w:proofErr w:type="spellEnd"/>
      <w:r>
        <w:rPr>
          <w:rFonts w:eastAsia="Times New Roman" w:cs="Times New Roman"/>
          <w:szCs w:val="24"/>
        </w:rPr>
        <w:t>, η ισότητα απέναντι στον νόμο.</w:t>
      </w:r>
    </w:p>
    <w:p w14:paraId="1AEEA69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Όλοι ήξεραν την υπερδύναμη που στήριζε αυτή την εκτροπή. Όλοι ήξεραν τις πλάτες του καθεστώτος και έπρεπε να περάσουν είκοσι πέντε χρόνια, για να ζητήσει εδώ στην Αθήνα συγγνώμη ο Πρόεδρος Κλί</w:t>
      </w:r>
      <w:r>
        <w:rPr>
          <w:rFonts w:eastAsia="Times New Roman" w:cs="Times New Roman"/>
          <w:szCs w:val="24"/>
        </w:rPr>
        <w:t>ντον εκ μέρους των Ηνωμένων Πολιτειών.</w:t>
      </w:r>
    </w:p>
    <w:p w14:paraId="1AEEA69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Όμως, τότε η φοιτητική</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νεολαία και προς το τέλος του καθεστώτος -αυτή είναι η αλήθεια- ο λαός αγωνίστηκαν εναντίον της δικτατορίας. Κορύφωση αυτού του αγώνα ήταν η κατάληψη του Πολυτεχνείου και όσα διαδραματί</w:t>
      </w:r>
      <w:r>
        <w:rPr>
          <w:rFonts w:eastAsia="Times New Roman" w:cs="Times New Roman"/>
          <w:szCs w:val="24"/>
        </w:rPr>
        <w:t>στηκαν μετά απ’ αυτή.</w:t>
      </w:r>
    </w:p>
    <w:p w14:paraId="1AEEA69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Θέλω να μου συγχωρέσετε μια ειδική αναφορά στην κατάληψη του Πολυτεχνείου της Θεσσαλονίκης. Να θυμηθώ την αγωνιστικότητα και τη ζωντάνια δυόμισι με τριών χιλιάδων φοιτητών, που γέμισαν από νωρίς τον χώρο του Πολυτεχνείου της Θεσσαλονί</w:t>
      </w:r>
      <w:r>
        <w:rPr>
          <w:rFonts w:eastAsia="Times New Roman" w:cs="Times New Roman"/>
          <w:szCs w:val="24"/>
        </w:rPr>
        <w:t xml:space="preserve">κης, τον ενθουσιασμό όταν εκλέγαμε ανά σχολή ελεύθερα τους εκπροσώπους μας στη συντονιστική επιτροπή, την απόφαση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σ</w:t>
      </w:r>
      <w:r>
        <w:rPr>
          <w:rFonts w:eastAsia="Times New Roman" w:cs="Times New Roman"/>
          <w:szCs w:val="24"/>
        </w:rPr>
        <w:t>υνέλευσης το πρωί να συνδέσουμε την κατάληψη με την πόλη και τους πολίτες, μια</w:t>
      </w:r>
      <w:r>
        <w:rPr>
          <w:rFonts w:eastAsia="Times New Roman" w:cs="Times New Roman"/>
          <w:szCs w:val="24"/>
        </w:rPr>
        <w:t>ς</w:t>
      </w:r>
      <w:r>
        <w:rPr>
          <w:rFonts w:eastAsia="Times New Roman" w:cs="Times New Roman"/>
          <w:szCs w:val="24"/>
        </w:rPr>
        <w:t xml:space="preserve"> και το κτ</w:t>
      </w:r>
      <w:r>
        <w:rPr>
          <w:rFonts w:eastAsia="Times New Roman" w:cs="Times New Roman"/>
          <w:szCs w:val="24"/>
        </w:rPr>
        <w:t>ή</w:t>
      </w:r>
      <w:r>
        <w:rPr>
          <w:rFonts w:eastAsia="Times New Roman" w:cs="Times New Roman"/>
          <w:szCs w:val="24"/>
        </w:rPr>
        <w:t>ριο ήταν απομονωμένο από την υπόλοιπη π</w:t>
      </w:r>
      <w:r>
        <w:rPr>
          <w:rFonts w:eastAsia="Times New Roman" w:cs="Times New Roman"/>
          <w:szCs w:val="24"/>
        </w:rPr>
        <w:t xml:space="preserve">όλη, την αγωνία και τον φόβο, όταν τις πρωινές ώρες είδαμε τα τανκς που έζωσαν την πίσω έξοδο του Πολυτεχνείου, τα </w:t>
      </w:r>
      <w:r>
        <w:rPr>
          <w:rFonts w:eastAsia="Times New Roman" w:cs="Times New Roman"/>
          <w:szCs w:val="24"/>
        </w:rPr>
        <w:t>Τ</w:t>
      </w:r>
      <w:r>
        <w:rPr>
          <w:rFonts w:eastAsia="Times New Roman" w:cs="Times New Roman"/>
          <w:szCs w:val="24"/>
        </w:rPr>
        <w:t xml:space="preserve">ζέιμς, την </w:t>
      </w:r>
      <w:r>
        <w:rPr>
          <w:rFonts w:eastAsia="Times New Roman" w:cs="Times New Roman"/>
          <w:szCs w:val="24"/>
        </w:rPr>
        <w:t>Α</w:t>
      </w:r>
      <w:r>
        <w:rPr>
          <w:rFonts w:eastAsia="Times New Roman" w:cs="Times New Roman"/>
          <w:szCs w:val="24"/>
        </w:rPr>
        <w:t xml:space="preserve">στυνομία, το </w:t>
      </w:r>
      <w:r>
        <w:rPr>
          <w:rFonts w:eastAsia="Times New Roman" w:cs="Times New Roman"/>
          <w:szCs w:val="24"/>
        </w:rPr>
        <w:t>Σ</w:t>
      </w:r>
      <w:r>
        <w:rPr>
          <w:rFonts w:eastAsia="Times New Roman" w:cs="Times New Roman"/>
          <w:szCs w:val="24"/>
        </w:rPr>
        <w:t>πουδαστικό της Ασφάλειας.</w:t>
      </w:r>
    </w:p>
    <w:p w14:paraId="1AEEA69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Στην Αθήνα είχαν ήδη μπει τα τανκς, αλλά οι πιο πολλοί δεν το ξέραμε. Τα μέλη της συντον</w:t>
      </w:r>
      <w:r>
        <w:rPr>
          <w:rFonts w:eastAsia="Times New Roman" w:cs="Times New Roman"/>
          <w:szCs w:val="24"/>
        </w:rPr>
        <w:t>ιστικής που ήξεραν τι είχε συμβεί στην Αθήνα, το κράτησαν κρυφό, για να μη δημιουργηθεί πανικός. Χάρη στην ψυχραιμία τους βγήκαμε έξω χωρίς να γίνει επέμβαση, αλλά</w:t>
      </w:r>
      <w:r>
        <w:rPr>
          <w:rFonts w:eastAsia="Times New Roman" w:cs="Times New Roman"/>
          <w:szCs w:val="24"/>
        </w:rPr>
        <w:t>,</w:t>
      </w:r>
      <w:r>
        <w:rPr>
          <w:rFonts w:eastAsia="Times New Roman" w:cs="Times New Roman"/>
          <w:szCs w:val="24"/>
        </w:rPr>
        <w:t xml:space="preserve"> παρά τη διαβεβαίωση των αξιωματικών ότι δεν θα γίνουν συλλήψεις, δεκάδες συναγωνιστές μας ο</w:t>
      </w:r>
      <w:r>
        <w:rPr>
          <w:rFonts w:eastAsia="Times New Roman" w:cs="Times New Roman"/>
          <w:szCs w:val="24"/>
        </w:rPr>
        <w:t xml:space="preserve">δηγήθηκαν εκείνα τα χαράματα στην Ασφάλεια. </w:t>
      </w:r>
    </w:p>
    <w:p w14:paraId="1AEEA69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για πάντα να τα θυμάμαι όλα αυτά, όπως θέλω να θυμάμαι ανθρώπους και ονόματα, τον Θωμά Βασιλειάδη, τον Λάκη </w:t>
      </w:r>
      <w:proofErr w:type="spellStart"/>
      <w:r>
        <w:rPr>
          <w:rFonts w:eastAsia="Times New Roman" w:cs="Times New Roman"/>
          <w:szCs w:val="24"/>
        </w:rPr>
        <w:t>Προγκίδη</w:t>
      </w:r>
      <w:proofErr w:type="spellEnd"/>
      <w:r>
        <w:rPr>
          <w:rFonts w:eastAsia="Times New Roman" w:cs="Times New Roman"/>
          <w:szCs w:val="24"/>
        </w:rPr>
        <w:t xml:space="preserve">, την εκφωνήτρια του σταθμού Κλεοπάτρα Παπαγεωργίου, τον Κώστα Αναγνωστόπουλο, τον Μανώλη </w:t>
      </w:r>
      <w:proofErr w:type="spellStart"/>
      <w:r>
        <w:rPr>
          <w:rFonts w:eastAsia="Times New Roman" w:cs="Times New Roman"/>
          <w:szCs w:val="24"/>
        </w:rPr>
        <w:t>Καλομερόπουλο</w:t>
      </w:r>
      <w:proofErr w:type="spellEnd"/>
      <w:r>
        <w:rPr>
          <w:rFonts w:eastAsia="Times New Roman" w:cs="Times New Roman"/>
          <w:szCs w:val="24"/>
        </w:rPr>
        <w:t xml:space="preserve">, τον Χρήστο Αγγελόπουλο, τον Πέτρο Οικονόμου, τον Δημήτρη </w:t>
      </w:r>
      <w:proofErr w:type="spellStart"/>
      <w:r>
        <w:rPr>
          <w:rFonts w:eastAsia="Times New Roman" w:cs="Times New Roman"/>
          <w:szCs w:val="24"/>
        </w:rPr>
        <w:t>Παραράκη</w:t>
      </w:r>
      <w:proofErr w:type="spellEnd"/>
      <w:r>
        <w:rPr>
          <w:rFonts w:eastAsia="Times New Roman" w:cs="Times New Roman"/>
          <w:szCs w:val="24"/>
        </w:rPr>
        <w:t xml:space="preserve">, τον Κλέαρχο Τσαουσίδη, τον Κώστα Κούρκουλο, τον Χρυσάφη </w:t>
      </w:r>
      <w:proofErr w:type="spellStart"/>
      <w:r>
        <w:rPr>
          <w:rFonts w:eastAsia="Times New Roman" w:cs="Times New Roman"/>
          <w:szCs w:val="24"/>
        </w:rPr>
        <w:t>Ιορδάνογλου</w:t>
      </w:r>
      <w:proofErr w:type="spellEnd"/>
      <w:r>
        <w:rPr>
          <w:rFonts w:eastAsia="Times New Roman" w:cs="Times New Roman"/>
          <w:szCs w:val="24"/>
        </w:rPr>
        <w:t xml:space="preserve">, τον Θανάση </w:t>
      </w:r>
      <w:proofErr w:type="spellStart"/>
      <w:r>
        <w:rPr>
          <w:rFonts w:eastAsia="Times New Roman" w:cs="Times New Roman"/>
          <w:szCs w:val="24"/>
        </w:rPr>
        <w:t>Ακριβόπουλο</w:t>
      </w:r>
      <w:proofErr w:type="spellEnd"/>
      <w:r>
        <w:rPr>
          <w:rFonts w:eastAsia="Times New Roman" w:cs="Times New Roman"/>
          <w:szCs w:val="24"/>
        </w:rPr>
        <w:t xml:space="preserve">, τον Χρήστο </w:t>
      </w:r>
      <w:proofErr w:type="spellStart"/>
      <w:r>
        <w:rPr>
          <w:rFonts w:eastAsia="Times New Roman" w:cs="Times New Roman"/>
          <w:szCs w:val="24"/>
        </w:rPr>
        <w:t>Καράγιωργα</w:t>
      </w:r>
      <w:proofErr w:type="spellEnd"/>
      <w:r>
        <w:rPr>
          <w:rFonts w:eastAsia="Times New Roman" w:cs="Times New Roman"/>
          <w:szCs w:val="24"/>
        </w:rPr>
        <w:t xml:space="preserve">, τον Χρήστο </w:t>
      </w:r>
      <w:proofErr w:type="spellStart"/>
      <w:r>
        <w:rPr>
          <w:rFonts w:eastAsia="Times New Roman" w:cs="Times New Roman"/>
          <w:szCs w:val="24"/>
        </w:rPr>
        <w:t>Κοντογιώργο</w:t>
      </w:r>
      <w:proofErr w:type="spellEnd"/>
      <w:r>
        <w:rPr>
          <w:rFonts w:eastAsia="Times New Roman" w:cs="Times New Roman"/>
          <w:szCs w:val="24"/>
        </w:rPr>
        <w:t>, τον Γιάννη Χριστόπουλο, τον Βαγγέλ</w:t>
      </w:r>
      <w:r>
        <w:rPr>
          <w:rFonts w:eastAsia="Times New Roman" w:cs="Times New Roman"/>
          <w:szCs w:val="24"/>
        </w:rPr>
        <w:t xml:space="preserve">η </w:t>
      </w:r>
      <w:proofErr w:type="spellStart"/>
      <w:r>
        <w:rPr>
          <w:rFonts w:eastAsia="Times New Roman" w:cs="Times New Roman"/>
          <w:szCs w:val="24"/>
        </w:rPr>
        <w:t>Καργούδη</w:t>
      </w:r>
      <w:proofErr w:type="spellEnd"/>
      <w:r>
        <w:rPr>
          <w:rFonts w:eastAsia="Times New Roman" w:cs="Times New Roman"/>
          <w:szCs w:val="24"/>
        </w:rPr>
        <w:t xml:space="preserve">, τον Μανώλη </w:t>
      </w:r>
      <w:proofErr w:type="spellStart"/>
      <w:r>
        <w:rPr>
          <w:rFonts w:eastAsia="Times New Roman" w:cs="Times New Roman"/>
          <w:szCs w:val="24"/>
        </w:rPr>
        <w:t>Λαθιωτάκη</w:t>
      </w:r>
      <w:proofErr w:type="spellEnd"/>
      <w:r>
        <w:rPr>
          <w:rFonts w:eastAsia="Times New Roman" w:cs="Times New Roman"/>
          <w:szCs w:val="24"/>
        </w:rPr>
        <w:t xml:space="preserve">, τον Κώστα </w:t>
      </w:r>
      <w:proofErr w:type="spellStart"/>
      <w:r>
        <w:rPr>
          <w:rFonts w:eastAsia="Times New Roman" w:cs="Times New Roman"/>
          <w:szCs w:val="24"/>
        </w:rPr>
        <w:t>Παπαφιλίππου</w:t>
      </w:r>
      <w:proofErr w:type="spellEnd"/>
      <w:r>
        <w:rPr>
          <w:rFonts w:eastAsia="Times New Roman" w:cs="Times New Roman"/>
          <w:szCs w:val="24"/>
        </w:rPr>
        <w:t xml:space="preserve">, τον Γιάννη Βασιλειάδη, τη </w:t>
      </w:r>
      <w:proofErr w:type="spellStart"/>
      <w:r>
        <w:rPr>
          <w:rFonts w:eastAsia="Times New Roman" w:cs="Times New Roman"/>
          <w:szCs w:val="24"/>
        </w:rPr>
        <w:t>Ρία</w:t>
      </w:r>
      <w:proofErr w:type="spellEnd"/>
      <w:r>
        <w:rPr>
          <w:rFonts w:eastAsia="Times New Roman" w:cs="Times New Roman"/>
          <w:szCs w:val="24"/>
        </w:rPr>
        <w:t xml:space="preserve"> </w:t>
      </w:r>
      <w:proofErr w:type="spellStart"/>
      <w:r>
        <w:rPr>
          <w:rFonts w:eastAsia="Times New Roman" w:cs="Times New Roman"/>
          <w:szCs w:val="24"/>
        </w:rPr>
        <w:t>Καλφακάκου</w:t>
      </w:r>
      <w:proofErr w:type="spellEnd"/>
      <w:r>
        <w:rPr>
          <w:rFonts w:eastAsia="Times New Roman" w:cs="Times New Roman"/>
          <w:szCs w:val="24"/>
        </w:rPr>
        <w:t>.</w:t>
      </w:r>
    </w:p>
    <w:p w14:paraId="1AEEA69E" w14:textId="77777777" w:rsidR="006D2E0F" w:rsidRDefault="00717B4F">
      <w:pPr>
        <w:spacing w:after="0" w:line="600" w:lineRule="auto"/>
        <w:ind w:firstLine="709"/>
        <w:jc w:val="both"/>
        <w:rPr>
          <w:rFonts w:eastAsia="Times New Roman" w:cs="Times New Roman"/>
          <w:szCs w:val="24"/>
        </w:rPr>
      </w:pPr>
      <w:r>
        <w:rPr>
          <w:rFonts w:eastAsia="Times New Roman" w:cs="Times New Roman"/>
          <w:szCs w:val="24"/>
        </w:rPr>
        <w:t xml:space="preserve">Τον Θανάση </w:t>
      </w:r>
      <w:proofErr w:type="spellStart"/>
      <w:r>
        <w:rPr>
          <w:rFonts w:eastAsia="Times New Roman" w:cs="Times New Roman"/>
          <w:szCs w:val="24"/>
        </w:rPr>
        <w:t>Παφίλη</w:t>
      </w:r>
      <w:proofErr w:type="spellEnd"/>
      <w:r>
        <w:rPr>
          <w:rFonts w:eastAsia="Times New Roman" w:cs="Times New Roman"/>
          <w:szCs w:val="24"/>
        </w:rPr>
        <w:t xml:space="preserve"> δεν τον αναφέρω, γιατί μαζί με τον Γιώργο Ηλιόπουλο και άλλους συντρόφους είχαν κατέβει ως αντιπροσωπεία των τοπικών μας συλλόγων στην Αθή</w:t>
      </w:r>
      <w:r>
        <w:rPr>
          <w:rFonts w:eastAsia="Times New Roman" w:cs="Times New Roman"/>
          <w:szCs w:val="24"/>
        </w:rPr>
        <w:t>να, στην κατάληψη του Πολυτεχνείου της Αθήνας.</w:t>
      </w:r>
    </w:p>
    <w:p w14:paraId="1AEEA69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Όλους τους αγωνιστές, όλες τις αγωνίστριες εκείνης της ημέρας θέλω να τους θυμάμαι, όσους γνώριζα και όσους δεν γνώριζα, που όλοι αισθανθήκαμε σαν ένας απέναντι στη χούντα. Μνημόνευσα σήμερα εδώ όσ</w:t>
      </w:r>
      <w:r>
        <w:rPr>
          <w:rFonts w:eastAsia="Times New Roman" w:cs="Times New Roman"/>
          <w:szCs w:val="24"/>
        </w:rPr>
        <w:t>ε</w:t>
      </w:r>
      <w:r>
        <w:rPr>
          <w:rFonts w:eastAsia="Times New Roman" w:cs="Times New Roman"/>
          <w:szCs w:val="24"/>
        </w:rPr>
        <w:t>ς και όσους</w:t>
      </w:r>
      <w:r>
        <w:rPr>
          <w:rFonts w:eastAsia="Times New Roman" w:cs="Times New Roman"/>
          <w:szCs w:val="24"/>
        </w:rPr>
        <w:t xml:space="preserve"> θυμήθηκα, μαζεύοντας τις σκέψεις μου για να γράψω την ομιλία που εκφωνώ. </w:t>
      </w:r>
    </w:p>
    <w:p w14:paraId="1AEEA6A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σήμερα είναι ημέρα μνήμης. Ας θυμηθούμε και ας μιλήσουμε για τις μνήμες μας. Είναι προτιμότερο από το να προσπαθούμε να συνδέσουμε το χθες με το σήμερα με βολοντα</w:t>
      </w:r>
      <w:r>
        <w:rPr>
          <w:rFonts w:eastAsia="Times New Roman" w:cs="Times New Roman"/>
          <w:szCs w:val="24"/>
        </w:rPr>
        <w:t>ρισμούς που κάνουν τις επετείους να χάνουν το νόημά τους και μετατρέπουν τις λέξεις και τα νοήματα σε κούφια λόγια. Κυρίως ας τιμήσουμε σήμερα τους ανώνυμους πατριώτες που στάθηκαν εκείνο το βράδυ αθόρυβα δίπλα στους εξεγερμένους νέους, οι πιο πολλοί από α</w:t>
      </w:r>
      <w:r>
        <w:rPr>
          <w:rFonts w:eastAsia="Times New Roman" w:cs="Times New Roman"/>
          <w:szCs w:val="24"/>
        </w:rPr>
        <w:t xml:space="preserve">υτούς φυσικά στο Πολυτεχνείο της Αθήνας. </w:t>
      </w:r>
    </w:p>
    <w:p w14:paraId="1AEEA6A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Ας τιμήσουμε, λοιπόν, σήμερα τις μανάδες, τους πατεράδες, τους αδελφούς, τις αδελφές, τους αγαπημένους και τις αγαπημένες που έτρεξαν εκείνο το βράδυ στο Πολυτεχνείο, κρατώντας στα χέρια τους φαγητό για τα παιδιά </w:t>
      </w:r>
      <w:r>
        <w:rPr>
          <w:rFonts w:eastAsia="Times New Roman" w:cs="Times New Roman"/>
          <w:szCs w:val="24"/>
        </w:rPr>
        <w:t>και ό,τι άλλο νόμιζαν χρήσιμο, αψηφώντας τους κινδύνους. Αυτή την κορυφαία έκφραση της λαϊκής ενότητας απέναντι στη χούντα ας κρατήσουμε όλοι εμείς ως παρακαταθήκη.</w:t>
      </w:r>
    </w:p>
    <w:p w14:paraId="1AEEA6A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Ευχαριστώ.</w:t>
      </w:r>
    </w:p>
    <w:p w14:paraId="1AEEA6A3" w14:textId="77777777" w:rsidR="006D2E0F" w:rsidRDefault="00717B4F">
      <w:pPr>
        <w:spacing w:after="0" w:line="600" w:lineRule="auto"/>
        <w:ind w:firstLine="720"/>
        <w:jc w:val="center"/>
        <w:rPr>
          <w:rFonts w:eastAsia="Times New Roman"/>
          <w:bCs/>
        </w:rPr>
      </w:pPr>
      <w:r>
        <w:rPr>
          <w:rFonts w:eastAsia="Times New Roman"/>
          <w:bCs/>
        </w:rPr>
        <w:t>(Χειροκροτήματα)</w:t>
      </w:r>
    </w:p>
    <w:p w14:paraId="1AEEA6A4" w14:textId="77777777" w:rsidR="006D2E0F" w:rsidRDefault="00717B4F">
      <w:pPr>
        <w:spacing w:after="0"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Ευχαριστώ πολύ τον συνάδελφο κ. Λο</w:t>
      </w:r>
      <w:r>
        <w:rPr>
          <w:rFonts w:eastAsia="Times New Roman"/>
          <w:szCs w:val="24"/>
        </w:rPr>
        <w:t>βέρδο.</w:t>
      </w:r>
    </w:p>
    <w:p w14:paraId="1AEEA6A5" w14:textId="77777777" w:rsidR="006D2E0F" w:rsidRDefault="00717B4F">
      <w:pPr>
        <w:spacing w:after="0" w:line="600" w:lineRule="auto"/>
        <w:ind w:firstLine="720"/>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Καραθανασόπουλος</w:t>
      </w:r>
      <w:proofErr w:type="spellEnd"/>
      <w:r>
        <w:rPr>
          <w:rFonts w:eastAsia="Times New Roman"/>
          <w:szCs w:val="24"/>
        </w:rPr>
        <w:t>, εκπρόσωπος του Κομμουνιστικού Κόμματος</w:t>
      </w:r>
      <w:r>
        <w:rPr>
          <w:rFonts w:eastAsia="Times New Roman"/>
          <w:szCs w:val="24"/>
        </w:rPr>
        <w:t xml:space="preserve"> Ελλάδας</w:t>
      </w:r>
      <w:r>
        <w:rPr>
          <w:rFonts w:eastAsia="Times New Roman"/>
          <w:szCs w:val="24"/>
        </w:rPr>
        <w:t>.</w:t>
      </w:r>
    </w:p>
    <w:p w14:paraId="1AEEA6A6"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olor w:val="000000"/>
          <w:szCs w:val="24"/>
        </w:rPr>
        <w:t>Ευχαριστώ πολύ, κύριε Πρόεδρε.</w:t>
      </w:r>
      <w:r>
        <w:rPr>
          <w:rFonts w:eastAsia="Times New Roman" w:cs="Times New Roman"/>
          <w:szCs w:val="24"/>
        </w:rPr>
        <w:t xml:space="preserve"> </w:t>
      </w:r>
    </w:p>
    <w:p w14:paraId="1AEEA6A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Βεβαίως οι σημερινές στιγμές είναι στιγμές δύσκολες, γιατί υπάρχουν τα λαϊκά στρώματα της δυτικής Αττικής</w:t>
      </w:r>
      <w:r>
        <w:rPr>
          <w:rFonts w:eastAsia="Times New Roman" w:cs="Times New Roman"/>
          <w:szCs w:val="24"/>
        </w:rPr>
        <w:t xml:space="preserve"> που μετρούν τις πληγές τους. Υπάρχουν οι οικογένειες των θυμάτων από αυτές τις καταστροφές, </w:t>
      </w:r>
      <w:r>
        <w:rPr>
          <w:rFonts w:eastAsia="Times New Roman"/>
          <w:szCs w:val="24"/>
        </w:rPr>
        <w:t>οι οποίες</w:t>
      </w:r>
      <w:r>
        <w:rPr>
          <w:rFonts w:eastAsia="Times New Roman" w:cs="Times New Roman"/>
          <w:szCs w:val="24"/>
        </w:rPr>
        <w:t xml:space="preserve"> δεν ήταν αποτέλεσμα των καιρικών φαινομένων, αλλά μιας πολιτικής διαχρονικά που υπηρέτησε και υπηρετεί τις ανάγκες και τις προτεραιότητες του μεγάλου κεφ</w:t>
      </w:r>
      <w:r>
        <w:rPr>
          <w:rFonts w:eastAsia="Times New Roman" w:cs="Times New Roman"/>
          <w:szCs w:val="24"/>
        </w:rPr>
        <w:t>αλαίου, σε βάρος της προστασίας της ανθρώπινης ζωής, όπως είναι τα απαραίτητα μέτρα αντιπλημμυρικής προστασίας.</w:t>
      </w:r>
    </w:p>
    <w:p w14:paraId="1AEEA6A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Βεβαίως σήμερα τιμάμε τον ξεσηκωμό του Πολυτεχνείου. Σαράντα τέσσερα χρόνια μετά τα συνθήματα του Πολυτεχνείου για «Ψ</w:t>
      </w:r>
      <w:r>
        <w:rPr>
          <w:rFonts w:eastAsia="Times New Roman" w:cs="Times New Roman"/>
          <w:szCs w:val="24"/>
        </w:rPr>
        <w:t xml:space="preserve">ωμί, </w:t>
      </w:r>
      <w:r>
        <w:rPr>
          <w:rFonts w:eastAsia="Times New Roman" w:cs="Times New Roman"/>
          <w:szCs w:val="24"/>
        </w:rPr>
        <w:t>Π</w:t>
      </w:r>
      <w:r>
        <w:rPr>
          <w:rFonts w:eastAsia="Times New Roman" w:cs="Times New Roman"/>
          <w:szCs w:val="24"/>
        </w:rPr>
        <w:t>αιδεία,</w:t>
      </w:r>
      <w:r>
        <w:rPr>
          <w:rFonts w:eastAsia="Times New Roman" w:cs="Times New Roman"/>
          <w:szCs w:val="24"/>
        </w:rPr>
        <w:t xml:space="preserve"> Ε</w:t>
      </w:r>
      <w:r>
        <w:rPr>
          <w:rFonts w:eastAsia="Times New Roman" w:cs="Times New Roman"/>
          <w:szCs w:val="24"/>
        </w:rPr>
        <w:t>λευθερία</w:t>
      </w:r>
      <w:r>
        <w:rPr>
          <w:rFonts w:eastAsia="Times New Roman" w:cs="Times New Roman"/>
          <w:szCs w:val="24"/>
        </w:rPr>
        <w:t>», «</w:t>
      </w:r>
      <w:r>
        <w:rPr>
          <w:rFonts w:eastAsia="Times New Roman" w:cs="Times New Roman"/>
          <w:szCs w:val="24"/>
        </w:rPr>
        <w:t xml:space="preserve">Έξω </w:t>
      </w:r>
      <w:r>
        <w:rPr>
          <w:rFonts w:eastAsia="Times New Roman" w:cs="Times New Roman"/>
          <w:szCs w:val="24"/>
        </w:rPr>
        <w:t>ο</w:t>
      </w:r>
      <w:r>
        <w:rPr>
          <w:rFonts w:eastAsia="Times New Roman" w:cs="Times New Roman"/>
          <w:szCs w:val="24"/>
        </w:rPr>
        <w:t>ι ΗΠΑ και το ΝΑΤΟ» παραμένουν επίκαιρα, και όχι μόνο επίκαιρα, αλλά και ζωντανά. Ο αγώνας ενάντια στην αντιλαϊκή πολιτική που οδηγεί ευρύτερα στρώματα στη φτώχεια, στην εξαθλίωση ή στο να βολεύονται με ορισμένα ψίχουλα που πέφτουν από το τραπέζι των π</w:t>
      </w:r>
      <w:r>
        <w:rPr>
          <w:rFonts w:eastAsia="Times New Roman" w:cs="Times New Roman"/>
          <w:szCs w:val="24"/>
        </w:rPr>
        <w:t xml:space="preserve">λουσίων, </w:t>
      </w:r>
      <w:r>
        <w:rPr>
          <w:rFonts w:eastAsia="Times New Roman" w:cs="Times New Roman"/>
          <w:szCs w:val="24"/>
        </w:rPr>
        <w:lastRenderedPageBreak/>
        <w:t xml:space="preserve">ο αγώνας ενάντια στην πολιτική που υποβαθμίζει ακόμα περισσότερο και εμπορευματοποιεί την παιδεία, ο αγώνας ενάντια στη βαθύτερη εμπλοκή της χώρας μας στους ιμπεριαλιστικούς σχεδιασμούς των </w:t>
      </w:r>
      <w:proofErr w:type="spellStart"/>
      <w:r>
        <w:rPr>
          <w:rFonts w:eastAsia="Times New Roman" w:cs="Times New Roman"/>
          <w:szCs w:val="24"/>
        </w:rPr>
        <w:t>Α</w:t>
      </w:r>
      <w:r>
        <w:rPr>
          <w:rFonts w:eastAsia="Times New Roman" w:cs="Times New Roman"/>
          <w:szCs w:val="24"/>
        </w:rPr>
        <w:t>μερικα</w:t>
      </w:r>
      <w:r>
        <w:rPr>
          <w:rFonts w:eastAsia="Times New Roman" w:cs="Times New Roman"/>
          <w:szCs w:val="24"/>
        </w:rPr>
        <w:t>ν</w:t>
      </w:r>
      <w:r>
        <w:rPr>
          <w:rFonts w:eastAsia="Times New Roman" w:cs="Times New Roman"/>
          <w:szCs w:val="24"/>
        </w:rPr>
        <w:t>ονατοϊκών</w:t>
      </w:r>
      <w:proofErr w:type="spellEnd"/>
      <w:r>
        <w:rPr>
          <w:rFonts w:eastAsia="Times New Roman" w:cs="Times New Roman"/>
          <w:szCs w:val="24"/>
        </w:rPr>
        <w:t xml:space="preserve"> στην περιοχή, ο αγώνας συνολικά ενάντια</w:t>
      </w:r>
      <w:r>
        <w:rPr>
          <w:rFonts w:eastAsia="Times New Roman" w:cs="Times New Roman"/>
          <w:szCs w:val="24"/>
        </w:rPr>
        <w:t xml:space="preserve"> στην καπιταλιστική βαρβαρότητα διατηρεί ζωντανά και επίκαιρα αυτά τα συνθήματα.</w:t>
      </w:r>
    </w:p>
    <w:p w14:paraId="1AEEA6A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Βεβαίως στις 21 Απριλίου του ’67 η διακυβέρνηση της χώρας πέρασε σε τμήματα του Στρατού. Το πραξικόπημα, για να το θυμόμαστε, έγινε στο όνομα της αντιμετώπισης του κομμουνιστικού κινδύνου. Πάντοτε και σήμερα ο αντικομουνισμός αποτελεί τον προπομπό των αντι</w:t>
      </w:r>
      <w:r>
        <w:rPr>
          <w:rFonts w:eastAsia="Times New Roman" w:cs="Times New Roman"/>
          <w:szCs w:val="24"/>
        </w:rPr>
        <w:t xml:space="preserve">λαϊκών μέτρων, των αντιλαϊκών εξελίξεων. </w:t>
      </w:r>
    </w:p>
    <w:p w14:paraId="1AEEA6A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Βεβαίως ο λόγος του πραξικοπήματος ήταν η υπέρβαση των αντιθέσεων του αστικού πολιτικού συστήματος και η στήριξη των </w:t>
      </w:r>
      <w:proofErr w:type="spellStart"/>
      <w:r>
        <w:rPr>
          <w:rFonts w:eastAsia="Times New Roman" w:cs="Times New Roman"/>
          <w:szCs w:val="24"/>
        </w:rPr>
        <w:t>αμερικανικονατοϊκών</w:t>
      </w:r>
      <w:proofErr w:type="spellEnd"/>
      <w:r>
        <w:rPr>
          <w:rFonts w:eastAsia="Times New Roman" w:cs="Times New Roman"/>
          <w:szCs w:val="24"/>
        </w:rPr>
        <w:t xml:space="preserve"> </w:t>
      </w:r>
      <w:r>
        <w:rPr>
          <w:rFonts w:eastAsia="Times New Roman" w:cs="Times New Roman"/>
          <w:szCs w:val="24"/>
        </w:rPr>
        <w:t xml:space="preserve">επιδιώξεων </w:t>
      </w:r>
      <w:r>
        <w:rPr>
          <w:rFonts w:eastAsia="Times New Roman" w:cs="Times New Roman"/>
          <w:szCs w:val="24"/>
        </w:rPr>
        <w:t>στην περιοχή. Η χούντα αποδεικνύει τον χαρακτήρα της αστικής εξουσ</w:t>
      </w:r>
      <w:r>
        <w:rPr>
          <w:rFonts w:eastAsia="Times New Roman" w:cs="Times New Roman"/>
          <w:szCs w:val="24"/>
        </w:rPr>
        <w:t>ίας ως της δικτατορίας του κεφαλαίου</w:t>
      </w:r>
      <w:r>
        <w:rPr>
          <w:rFonts w:eastAsia="Times New Roman" w:cs="Times New Roman"/>
          <w:szCs w:val="24"/>
        </w:rPr>
        <w:t>,</w:t>
      </w:r>
      <w:r>
        <w:rPr>
          <w:rFonts w:eastAsia="Times New Roman" w:cs="Times New Roman"/>
          <w:szCs w:val="24"/>
        </w:rPr>
        <w:t xml:space="preserve"> που συχνά παίρνει διάφορες μορφές</w:t>
      </w:r>
      <w:r>
        <w:rPr>
          <w:rFonts w:eastAsia="Times New Roman" w:cs="Times New Roman"/>
          <w:szCs w:val="24"/>
        </w:rPr>
        <w:t>,</w:t>
      </w:r>
      <w:r>
        <w:rPr>
          <w:rFonts w:eastAsia="Times New Roman" w:cs="Times New Roman"/>
          <w:szCs w:val="24"/>
        </w:rPr>
        <w:t xml:space="preserve"> ανάλογα με τις εξελίξεις. Ο λαός μπήκε στον γύψο, οι κομμουνιστές και οι αγωνιστές στα βασανιστήρια, στις φυλακές και στις εξορίες. </w:t>
      </w:r>
    </w:p>
    <w:p w14:paraId="1AEEA6A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Η πολιτική της χούντας στήριξε προκλητικά το μεγάλ</w:t>
      </w:r>
      <w:r>
        <w:rPr>
          <w:rFonts w:eastAsia="Times New Roman" w:cs="Times New Roman"/>
          <w:szCs w:val="24"/>
        </w:rPr>
        <w:t>ο κεφάλαιο, ντόπιο και ξένο, τους επιχειρηματικούς ομίλους. Υπηρέτησε δι</w:t>
      </w:r>
      <w:r>
        <w:rPr>
          <w:rFonts w:eastAsia="Times New Roman" w:cs="Times New Roman"/>
          <w:szCs w:val="24"/>
        </w:rPr>
        <w:t>ά</w:t>
      </w:r>
      <w:r>
        <w:rPr>
          <w:rFonts w:eastAsia="Times New Roman" w:cs="Times New Roman"/>
          <w:szCs w:val="24"/>
        </w:rPr>
        <w:t xml:space="preserve"> πυρός και σιδήρου τα συμφέροντα της αστικής τάξης. Οδήγησε στην τουρκική εισβολή και στην κυπριακή τραγωδία. Αποτέλεσε ένα διεφθαρμένο καθεστώς στην υπηρεσία του εγχώριου και ξένου κ</w:t>
      </w:r>
      <w:r>
        <w:rPr>
          <w:rFonts w:eastAsia="Times New Roman" w:cs="Times New Roman"/>
          <w:szCs w:val="24"/>
        </w:rPr>
        <w:t xml:space="preserve">εφαλαίου. </w:t>
      </w:r>
    </w:p>
    <w:p w14:paraId="1AEEA6A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Ο ξεσηκωμός του Πολυτεχνείου, βεβαίως, δεν αποτέλεσε κεραυνό εν αιθρία ούτε μια αυθόρμητη εκδήλωση. Προηγήθηκαν και υπήρξαν κινητοποιήσεις της νεολαίας των φοιτητών, κινητοποιήσεις των εργατών, των εργαζόμενων αλλά και των αγροτών ενάντια στην π</w:t>
      </w:r>
      <w:r>
        <w:rPr>
          <w:rFonts w:eastAsia="Times New Roman" w:cs="Times New Roman"/>
          <w:szCs w:val="24"/>
        </w:rPr>
        <w:t xml:space="preserve">ολιτική της χούντας. </w:t>
      </w:r>
    </w:p>
    <w:p w14:paraId="1AEEA6A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Ο ρόλος του ΚΚΕ στον ξεσηκωμό, στις αγωνιστικές κινητοποιήσεις, όλο το προηγούμενο διάστημα, αλλά και αυτές που ακολούθησαν</w:t>
      </w:r>
      <w:r>
        <w:rPr>
          <w:rFonts w:eastAsia="Times New Roman" w:cs="Times New Roman"/>
          <w:szCs w:val="24"/>
        </w:rPr>
        <w:t>,</w:t>
      </w:r>
      <w:r>
        <w:rPr>
          <w:rFonts w:eastAsia="Times New Roman" w:cs="Times New Roman"/>
          <w:szCs w:val="24"/>
        </w:rPr>
        <w:t xml:space="preserve"> ήταν καθοριστικός. Μετά τη δωδέκατη ολομέλεια του Φλεβάρη του </w:t>
      </w:r>
      <w:r>
        <w:rPr>
          <w:rFonts w:eastAsia="Times New Roman" w:cs="Times New Roman"/>
          <w:szCs w:val="24"/>
        </w:rPr>
        <w:t>’</w:t>
      </w:r>
      <w:r>
        <w:rPr>
          <w:rFonts w:eastAsia="Times New Roman" w:cs="Times New Roman"/>
          <w:szCs w:val="24"/>
        </w:rPr>
        <w:t xml:space="preserve">68 το ΚΚΕ προχώρησε στην αναδιοργάνωση των γραμμών του, ξεκαθαρίζοντας τις γραμμές του από τους οπορτουνιστές. Προχώρησε στο χτίσιμο παράνομων οργανώσεων, στον σχεδιασμό της παράνομης και νόμιμης δουλειάς και στον σχεδιασμό της. Προχώρησε στην ίδρυση της </w:t>
      </w:r>
      <w:r>
        <w:rPr>
          <w:rFonts w:eastAsia="Times New Roman" w:cs="Times New Roman"/>
          <w:szCs w:val="24"/>
        </w:rPr>
        <w:t>Κ</w:t>
      </w:r>
      <w:r>
        <w:rPr>
          <w:rFonts w:eastAsia="Times New Roman" w:cs="Times New Roman"/>
          <w:szCs w:val="24"/>
        </w:rPr>
        <w:t xml:space="preserve">ομμουνιστικής </w:t>
      </w:r>
      <w:r>
        <w:rPr>
          <w:rFonts w:eastAsia="Times New Roman" w:cs="Times New Roman"/>
          <w:szCs w:val="24"/>
        </w:rPr>
        <w:t>Ν</w:t>
      </w:r>
      <w:r>
        <w:rPr>
          <w:rFonts w:eastAsia="Times New Roman" w:cs="Times New Roman"/>
          <w:szCs w:val="24"/>
        </w:rPr>
        <w:t xml:space="preserve">εολαίας Ελλάδας τον Σεπτέμβρη του </w:t>
      </w:r>
      <w:r>
        <w:rPr>
          <w:rFonts w:eastAsia="Times New Roman" w:cs="Times New Roman"/>
          <w:szCs w:val="24"/>
        </w:rPr>
        <w:t>’</w:t>
      </w:r>
      <w:r>
        <w:rPr>
          <w:rFonts w:eastAsia="Times New Roman" w:cs="Times New Roman"/>
          <w:szCs w:val="24"/>
        </w:rPr>
        <w:t>68.</w:t>
      </w:r>
    </w:p>
    <w:p w14:paraId="1AEEA6A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δράση του αναδεικνύει την </w:t>
      </w:r>
      <w:proofErr w:type="spellStart"/>
      <w:r>
        <w:rPr>
          <w:rFonts w:eastAsia="Times New Roman" w:cs="Times New Roman"/>
          <w:szCs w:val="24"/>
        </w:rPr>
        <w:t>καθοριστικότητα</w:t>
      </w:r>
      <w:proofErr w:type="spellEnd"/>
      <w:r>
        <w:rPr>
          <w:rFonts w:eastAsia="Times New Roman" w:cs="Times New Roman"/>
          <w:szCs w:val="24"/>
        </w:rPr>
        <w:t xml:space="preserve"> με την οποία αντιπάλε</w:t>
      </w:r>
      <w:r>
        <w:rPr>
          <w:rFonts w:eastAsia="Times New Roman" w:cs="Times New Roman"/>
          <w:szCs w:val="24"/>
        </w:rPr>
        <w:t>ψ</w:t>
      </w:r>
      <w:r>
        <w:rPr>
          <w:rFonts w:eastAsia="Times New Roman" w:cs="Times New Roman"/>
          <w:szCs w:val="24"/>
        </w:rPr>
        <w:t xml:space="preserve">ε τη χούντα και τους διάφορους ελιγμούς, αλλά και στην ανάγκη κοινής δράσης των εργατών, της νεολαίας και του λαού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βεβαίως, είμαστε</w:t>
      </w:r>
      <w:r>
        <w:rPr>
          <w:rFonts w:eastAsia="Times New Roman" w:cs="Times New Roman"/>
          <w:szCs w:val="24"/>
        </w:rPr>
        <w:t xml:space="preserve"> περήφανοι για αυτές μας τις δράσεις. </w:t>
      </w:r>
    </w:p>
    <w:p w14:paraId="1AEEA6A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Ο ξεσηκωμός του Πολυτεχνείου δεν χωράει στην αντιλαϊκή πολιτική που εφαρμόζεται σήμερα, δεν χωράει στ</w:t>
      </w:r>
      <w:r>
        <w:rPr>
          <w:rFonts w:eastAsia="Times New Roman" w:cs="Times New Roman"/>
          <w:szCs w:val="24"/>
        </w:rPr>
        <w:t>ις</w:t>
      </w:r>
      <w:r>
        <w:rPr>
          <w:rFonts w:eastAsia="Times New Roman" w:cs="Times New Roman"/>
          <w:szCs w:val="24"/>
        </w:rPr>
        <w:t xml:space="preserve"> αυταπάτες περί δίκαιης ανάπτυξης. Ο ξεσηκωμός αναδεικνύει την ανάγκη απομόνωσης των σύγχρονων υμνητών της χούντας</w:t>
      </w:r>
      <w:r>
        <w:rPr>
          <w:rFonts w:eastAsia="Times New Roman" w:cs="Times New Roman"/>
          <w:szCs w:val="24"/>
        </w:rPr>
        <w:t xml:space="preserve">, των ναζιστών της Χρυσής Αυγής και όλων αυτών που χύνουν το δηλητήριο του ρατσισμού, του φασισμού αλλά και του αντικομουνισμού. </w:t>
      </w:r>
    </w:p>
    <w:p w14:paraId="1AEEA6B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Ο φετινός εορτασμός της εξέγερσης του Πολυτεχνείου αλλά και η πορεία προς την </w:t>
      </w:r>
      <w:r>
        <w:rPr>
          <w:rFonts w:eastAsia="Times New Roman" w:cs="Times New Roman"/>
          <w:szCs w:val="24"/>
        </w:rPr>
        <w:t>Α</w:t>
      </w:r>
      <w:r>
        <w:rPr>
          <w:rFonts w:eastAsia="Times New Roman" w:cs="Times New Roman"/>
          <w:szCs w:val="24"/>
        </w:rPr>
        <w:t xml:space="preserve">μερικάνικη </w:t>
      </w:r>
      <w:r>
        <w:rPr>
          <w:rFonts w:eastAsia="Times New Roman" w:cs="Times New Roman"/>
          <w:szCs w:val="24"/>
        </w:rPr>
        <w:t>Π</w:t>
      </w:r>
      <w:r>
        <w:rPr>
          <w:rFonts w:eastAsia="Times New Roman" w:cs="Times New Roman"/>
          <w:szCs w:val="24"/>
        </w:rPr>
        <w:t>ρεσβεία αποκτά όλο και μεγαλύτερη σ</w:t>
      </w:r>
      <w:r>
        <w:rPr>
          <w:rFonts w:eastAsia="Times New Roman" w:cs="Times New Roman"/>
          <w:szCs w:val="24"/>
        </w:rPr>
        <w:t>ημασία, εξαιτίας των νέων δεσμεύσεων που ανέλαβε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σε συμφωνία με την Κυβέρνηση των ΗΠΑ. Η αναβάθμιση και η επέκταση της βάσης της Σούδας, η εγκατάσταση νέων </w:t>
      </w:r>
      <w:proofErr w:type="spellStart"/>
      <w:r>
        <w:rPr>
          <w:rFonts w:eastAsia="Times New Roman" w:cs="Times New Roman"/>
          <w:szCs w:val="24"/>
        </w:rPr>
        <w:t>αμερικαν</w:t>
      </w:r>
      <w:r>
        <w:rPr>
          <w:rFonts w:eastAsia="Times New Roman" w:cs="Times New Roman"/>
          <w:szCs w:val="24"/>
        </w:rPr>
        <w:t>ικο</w:t>
      </w:r>
      <w:r>
        <w:rPr>
          <w:rFonts w:eastAsia="Times New Roman" w:cs="Times New Roman"/>
          <w:szCs w:val="24"/>
        </w:rPr>
        <w:t>νατοϊκών</w:t>
      </w:r>
      <w:proofErr w:type="spellEnd"/>
      <w:r>
        <w:rPr>
          <w:rFonts w:eastAsia="Times New Roman" w:cs="Times New Roman"/>
          <w:szCs w:val="24"/>
        </w:rPr>
        <w:t xml:space="preserve"> βάσεων στην περιοχή, όπως την Αλεξανδρούπολη, η μεταφο</w:t>
      </w:r>
      <w:r>
        <w:rPr>
          <w:rFonts w:eastAsia="Times New Roman" w:cs="Times New Roman"/>
          <w:szCs w:val="24"/>
        </w:rPr>
        <w:t xml:space="preserve">ρά ειδικών όπλων στον Άραξο, οι υπέρογκοι εξοπλισμοί προς όφελος του </w:t>
      </w:r>
      <w:r>
        <w:rPr>
          <w:rFonts w:eastAsia="Times New Roman" w:cs="Times New Roman"/>
          <w:szCs w:val="24"/>
        </w:rPr>
        <w:lastRenderedPageBreak/>
        <w:t>ΝΑΤΟ συνιστούν αναβάθμιση της συμμετοχής της χώρας μας στα πολεμοκάπηλα σχέδια ΗΠΑ, ΝΑΤΟ και Ευρωπαϊκής Ένωσης στην ευρύτερη περιοχή, στο πλαίσιο του ανταγωνισμού τους με άλλες δυνάμεις γ</w:t>
      </w:r>
      <w:r>
        <w:rPr>
          <w:rFonts w:eastAsia="Times New Roman" w:cs="Times New Roman"/>
          <w:szCs w:val="24"/>
        </w:rPr>
        <w:t xml:space="preserve">ια τον έλεγχο των πλουτοπαραγωγικών πηγών. </w:t>
      </w:r>
    </w:p>
    <w:p w14:paraId="1AEEA6B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AEEA6B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Αυτή η αναβάθμιση αφορά μόνο τα κέρδη του ελληνικού κεφαλαίου και γι’ αυτό και έχει τη στήριξη των άλλων κομμάτων. Είναι μια ανα</w:t>
      </w:r>
      <w:r>
        <w:rPr>
          <w:rFonts w:eastAsia="Times New Roman" w:cs="Times New Roman"/>
          <w:szCs w:val="24"/>
        </w:rPr>
        <w:t xml:space="preserve">βάθμιση που εγκυμονεί τεράστιους κινδύνους για τον ελληνικό λαό και τους άλλους λαούς της περιοχής, που φέρνει πιο κοντά τον κίνδυνο του πολέμου και νέων επεμβάσεων για αλλαγές συνόρων, για νέα κύματα προσφύγων. </w:t>
      </w:r>
    </w:p>
    <w:p w14:paraId="1AEEA6B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Η Κυβέρνηση εξωραΐζει τον αμερικάνικο ιμπερ</w:t>
      </w:r>
      <w:r>
        <w:rPr>
          <w:rFonts w:eastAsia="Times New Roman" w:cs="Times New Roman"/>
          <w:szCs w:val="24"/>
        </w:rPr>
        <w:t>ιαλισμό, φτάνοντας μάλιστα στο σημείο στο πρόσφατο ταξίδι να μιλήσει για κοινές αξίες, προσβά</w:t>
      </w:r>
      <w:r>
        <w:rPr>
          <w:rFonts w:eastAsia="Times New Roman" w:cs="Times New Roman"/>
          <w:szCs w:val="24"/>
        </w:rPr>
        <w:t>λ</w:t>
      </w:r>
      <w:r>
        <w:rPr>
          <w:rFonts w:eastAsia="Times New Roman" w:cs="Times New Roman"/>
          <w:szCs w:val="24"/>
        </w:rPr>
        <w:t>λοντας έτσι την ιστορική μνήμη, τις θυσίες και τους αγώνες. Βεβαίως, η μετάβαση από τη στρατιωτική δικτατορία στην αστική κοινοβουλευτική δημοκρατία δεν έδωσε ουσ</w:t>
      </w:r>
      <w:r>
        <w:rPr>
          <w:rFonts w:eastAsia="Times New Roman" w:cs="Times New Roman"/>
          <w:szCs w:val="24"/>
        </w:rPr>
        <w:t xml:space="preserve">ιαστική και οριστική λύση στα λαϊκά προβλήματα. Οι όποιες κατακτήσεις ήταν προσωρινές και τις πήρε πίσω το σύστημα. Οι </w:t>
      </w:r>
      <w:r>
        <w:rPr>
          <w:rFonts w:eastAsia="Times New Roman" w:cs="Times New Roman"/>
          <w:szCs w:val="24"/>
        </w:rPr>
        <w:lastRenderedPageBreak/>
        <w:t>κρίσεις, η ανεργία, η φτώχεια, ο αυταρχισμός και οι πόλεμοι θα υπάρχουν όσο η εξουσία θα βρίσκεται στα χέρια των καπιταλιστών, όσο η Ελλά</w:t>
      </w:r>
      <w:r>
        <w:rPr>
          <w:rFonts w:eastAsia="Times New Roman" w:cs="Times New Roman"/>
          <w:szCs w:val="24"/>
        </w:rPr>
        <w:t xml:space="preserve">δα θα είναι δέσμια των ιμπεριαλιστικών οργανώσεων. </w:t>
      </w:r>
    </w:p>
    <w:p w14:paraId="1AEEA6B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Σήμερα αποδεικνύεται ότι το κύριο για το εργατικό και λαϊκό κίνημα είναι η συγκέντρωση των δυνάμεων στην πάλη έναντι στα μονοπώλια και στις ιμπεριαλιστικές ενώσεις, ενάντια στον καπιταλισμό</w:t>
      </w:r>
      <w:r>
        <w:rPr>
          <w:rFonts w:eastAsia="Times New Roman" w:cs="Times New Roman"/>
          <w:szCs w:val="24"/>
        </w:rPr>
        <w:t>,</w:t>
      </w:r>
      <w:r>
        <w:rPr>
          <w:rFonts w:eastAsia="Times New Roman" w:cs="Times New Roman"/>
          <w:szCs w:val="24"/>
        </w:rPr>
        <w:t xml:space="preserve"> με στόχο την </w:t>
      </w:r>
      <w:r>
        <w:rPr>
          <w:rFonts w:eastAsia="Times New Roman" w:cs="Times New Roman"/>
          <w:szCs w:val="24"/>
        </w:rPr>
        <w:t>εργατική εξουσία και τον σοσιαλισμό. Γιατί αυτός ο αγώνας μπορεί αφ</w:t>
      </w:r>
      <w:r>
        <w:rPr>
          <w:rFonts w:eastAsia="Times New Roman" w:cs="Times New Roman"/>
          <w:szCs w:val="24"/>
        </w:rPr>
        <w:t xml:space="preserve">’ </w:t>
      </w:r>
      <w:r>
        <w:rPr>
          <w:rFonts w:eastAsia="Times New Roman" w:cs="Times New Roman"/>
          <w:szCs w:val="24"/>
        </w:rPr>
        <w:t>ενός να αποκρούει τα αντιλαϊκά μέτρα, να αποσπά κατακτήσεις, να υπερασπίζεται τα δημοκρατικά δικαιώματα και τις ελευθερίες, αλλά και πάνω από όλα να ανοίγει τον δρόμο για την πραγματική α</w:t>
      </w:r>
      <w:r>
        <w:rPr>
          <w:rFonts w:eastAsia="Times New Roman" w:cs="Times New Roman"/>
          <w:szCs w:val="24"/>
        </w:rPr>
        <w:t xml:space="preserve">λλαγή σε ριζοσπαστική κατεύθυνση, για να μπορεί να ικανοποιηθεί σήμερα το σύνολο των λαϊκών αναγκών. </w:t>
      </w:r>
    </w:p>
    <w:p w14:paraId="1AEEA6B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Καλούμε τη νεολαία και τον λαό σε μαζική συμμετοχή στη μεγάλη πορεία στην </w:t>
      </w:r>
      <w:r>
        <w:rPr>
          <w:rFonts w:eastAsia="Times New Roman" w:cs="Times New Roman"/>
          <w:szCs w:val="24"/>
        </w:rPr>
        <w:t>Α</w:t>
      </w:r>
      <w:r>
        <w:rPr>
          <w:rFonts w:eastAsia="Times New Roman" w:cs="Times New Roman"/>
          <w:szCs w:val="24"/>
        </w:rPr>
        <w:t xml:space="preserve">μερικάνικη </w:t>
      </w:r>
      <w:r>
        <w:rPr>
          <w:rFonts w:eastAsia="Times New Roman" w:cs="Times New Roman"/>
          <w:szCs w:val="24"/>
        </w:rPr>
        <w:t>Π</w:t>
      </w:r>
      <w:r>
        <w:rPr>
          <w:rFonts w:eastAsia="Times New Roman" w:cs="Times New Roman"/>
          <w:szCs w:val="24"/>
        </w:rPr>
        <w:t>ρεσβεία στην Αθήνα</w:t>
      </w:r>
      <w:r>
        <w:rPr>
          <w:rFonts w:eastAsia="Times New Roman" w:cs="Times New Roman"/>
          <w:szCs w:val="24"/>
        </w:rPr>
        <w:t xml:space="preserve"> αλλά και σε εκδηλώσεις σε όλη τη χώρα. Έτσι θα τιμήσουμε την εξέγερση αλλά και το σύγχρονο μήνυμά της ενάντια στην αντιλαϊκή πολιτική και στη βαθύτερη εμπλοκή της χώρας μας, τους ιμπεριαλιστικούς </w:t>
      </w:r>
      <w:r>
        <w:rPr>
          <w:rFonts w:eastAsia="Times New Roman" w:cs="Times New Roman"/>
          <w:szCs w:val="24"/>
        </w:rPr>
        <w:lastRenderedPageBreak/>
        <w:t xml:space="preserve">σχεδιασμούς. Αυτή αποτελεί και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καλύτερη απάντηση σε όσο</w:t>
      </w:r>
      <w:r>
        <w:rPr>
          <w:rFonts w:eastAsia="Times New Roman" w:cs="Times New Roman"/>
          <w:szCs w:val="24"/>
        </w:rPr>
        <w:t>υς προσπάθησαν να εμποδίσουν τον αγωνιστικό εορτασμό της εξέγερσης του Πολυτεχνείου αλλά και σε όσους το</w:t>
      </w:r>
      <w:r>
        <w:rPr>
          <w:rFonts w:eastAsia="Times New Roman" w:cs="Times New Roman"/>
          <w:szCs w:val="24"/>
        </w:rPr>
        <w:t>ύ</w:t>
      </w:r>
      <w:r>
        <w:rPr>
          <w:rFonts w:eastAsia="Times New Roman" w:cs="Times New Roman"/>
          <w:szCs w:val="24"/>
        </w:rPr>
        <w:t xml:space="preserve">ς νομιμοποιούν και θέλουν ουσιαστικά να μετατρέψουν τον εορτασμό σε καρικατούρα από μια σειρά αστικά κόμματα. </w:t>
      </w:r>
    </w:p>
    <w:p w14:paraId="1AEEA6B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Μπορεί οι κουκουλοφόροι να αποχώρησαν, α</w:t>
      </w:r>
      <w:r>
        <w:rPr>
          <w:rFonts w:eastAsia="Times New Roman" w:cs="Times New Roman"/>
          <w:szCs w:val="24"/>
        </w:rPr>
        <w:t xml:space="preserve">υτοί που εμφανίζονταν ως «κατάληψη του Πολυτεχνείου», αφού όμως πρώτα υπηρέτησαν τον στόχο τους, που δεν ήταν άλλος από το να παρεμποδίσουν τον τριήμερο εορτασμό του Πολυτεχνείου, κλειδώνοντας τις πύλες </w:t>
      </w:r>
      <w:r w:rsidRPr="005C165C">
        <w:rPr>
          <w:rFonts w:eastAsia="Times New Roman" w:cs="Times New Roman"/>
          <w:szCs w:val="24"/>
        </w:rPr>
        <w:t xml:space="preserve">του ιστορικού κτηρίου του </w:t>
      </w:r>
      <w:r w:rsidRPr="005C165C">
        <w:rPr>
          <w:rFonts w:eastAsia="Times New Roman" w:cs="Times New Roman"/>
          <w:szCs w:val="24"/>
        </w:rPr>
        <w:t>ι</w:t>
      </w:r>
      <w:r w:rsidRPr="009205AB">
        <w:rPr>
          <w:rFonts w:eastAsia="Times New Roman" w:cs="Times New Roman"/>
          <w:szCs w:val="24"/>
        </w:rPr>
        <w:t xml:space="preserve">δρύματος. </w:t>
      </w:r>
    </w:p>
    <w:p w14:paraId="1AEEA6B7" w14:textId="77777777" w:rsidR="006D2E0F" w:rsidRDefault="00717B4F">
      <w:pPr>
        <w:spacing w:after="0" w:line="600" w:lineRule="auto"/>
        <w:jc w:val="both"/>
        <w:rPr>
          <w:rFonts w:eastAsia="Times New Roman"/>
          <w:szCs w:val="24"/>
        </w:rPr>
      </w:pPr>
      <w:r>
        <w:rPr>
          <w:rFonts w:eastAsia="Times New Roman" w:cs="Times New Roman"/>
          <w:szCs w:val="24"/>
        </w:rPr>
        <w:tab/>
      </w:r>
      <w:r>
        <w:rPr>
          <w:rFonts w:eastAsia="Times New Roman"/>
          <w:szCs w:val="24"/>
        </w:rPr>
        <w:t>Οι δύο μέρες α</w:t>
      </w:r>
      <w:r>
        <w:rPr>
          <w:rFonts w:eastAsia="Times New Roman"/>
          <w:szCs w:val="24"/>
        </w:rPr>
        <w:t xml:space="preserve">υτές ήταν αρκετές για να αποκαλυφθεί ότι επί της ουσίας εκτελούσαν σχέδιο μηχανισμών, που τους μόνους που εξυπηρετούσαν αντικειμενικά ήταν την κυβέρνηση αλλά και την Πρεσβεία των ΗΠΑ. </w:t>
      </w:r>
    </w:p>
    <w:p w14:paraId="1AEEA6B8" w14:textId="77777777" w:rsidR="006D2E0F" w:rsidRDefault="00717B4F">
      <w:pPr>
        <w:spacing w:after="0" w:line="600" w:lineRule="auto"/>
        <w:ind w:firstLine="720"/>
        <w:jc w:val="both"/>
        <w:rPr>
          <w:rFonts w:eastAsia="Times New Roman"/>
          <w:szCs w:val="24"/>
        </w:rPr>
      </w:pPr>
      <w:r>
        <w:rPr>
          <w:rFonts w:eastAsia="Times New Roman"/>
          <w:szCs w:val="24"/>
        </w:rPr>
        <w:t xml:space="preserve">Η λογική του αποκλεισμού των εκδηλώσεων των πολιτικών κομμάτων και των </w:t>
      </w:r>
      <w:r>
        <w:rPr>
          <w:rFonts w:eastAsia="Times New Roman"/>
          <w:szCs w:val="24"/>
        </w:rPr>
        <w:t xml:space="preserve">λαών, ο αποκλεισμός των φοιτητικών συλλόγων, των σωματείων αλλά και των μαθητών που επισκέπτονταν τον χώρο του Πολυτεχνείου τα προηγούμενα χρόνια και το </w:t>
      </w:r>
      <w:proofErr w:type="spellStart"/>
      <w:r>
        <w:rPr>
          <w:rFonts w:eastAsia="Times New Roman"/>
          <w:szCs w:val="24"/>
        </w:rPr>
        <w:t>αντικομμουνιστικό</w:t>
      </w:r>
      <w:proofErr w:type="spellEnd"/>
      <w:r>
        <w:rPr>
          <w:rFonts w:eastAsia="Times New Roman"/>
          <w:szCs w:val="24"/>
        </w:rPr>
        <w:t xml:space="preserve"> τους μένος ήταν αυτό που χαρακτήρισε την προσπάθεια των κουκουλοφόρων.</w:t>
      </w:r>
    </w:p>
    <w:p w14:paraId="1AEEA6B9" w14:textId="77777777" w:rsidR="006D2E0F" w:rsidRDefault="00717B4F">
      <w:pPr>
        <w:spacing w:after="0" w:line="600" w:lineRule="auto"/>
        <w:ind w:firstLine="720"/>
        <w:jc w:val="both"/>
        <w:rPr>
          <w:rFonts w:eastAsia="Times New Roman"/>
          <w:szCs w:val="24"/>
        </w:rPr>
      </w:pPr>
      <w:r>
        <w:rPr>
          <w:rFonts w:eastAsia="Times New Roman"/>
          <w:szCs w:val="24"/>
        </w:rPr>
        <w:lastRenderedPageBreak/>
        <w:t>Θα πάρουν απάν</w:t>
      </w:r>
      <w:r>
        <w:rPr>
          <w:rFonts w:eastAsia="Times New Roman"/>
          <w:szCs w:val="24"/>
        </w:rPr>
        <w:t xml:space="preserve">τηση με τη μαζική συμμετοχή στην κινητοποίηση και στην πορεία όλες αυτές οι ενέργειες που αντικειμενικά εξυπηρετούν τον μόνιμο καημό της Πρεσβείας των ΗΠΑ και όσων ακόμη τον συμμερίζονται, να απογυμνωθεί δηλαδή το Πολυτεχνείο από το αντιιμπεριαλιστικό του </w:t>
      </w:r>
      <w:r>
        <w:rPr>
          <w:rFonts w:eastAsia="Times New Roman"/>
          <w:szCs w:val="24"/>
        </w:rPr>
        <w:t>περιεχόμενο και να μην πραγματοποιούνται καθόλου εκδηλώσεις.</w:t>
      </w:r>
    </w:p>
    <w:p w14:paraId="1AEEA6BA" w14:textId="77777777" w:rsidR="006D2E0F" w:rsidRDefault="00717B4F">
      <w:pPr>
        <w:spacing w:after="0" w:line="600" w:lineRule="auto"/>
        <w:ind w:firstLine="720"/>
        <w:jc w:val="center"/>
        <w:rPr>
          <w:rFonts w:eastAsia="Times New Roman"/>
          <w:szCs w:val="24"/>
        </w:rPr>
      </w:pPr>
      <w:r>
        <w:rPr>
          <w:rFonts w:eastAsia="Times New Roman"/>
          <w:szCs w:val="24"/>
        </w:rPr>
        <w:t>(Χειροκροτήματα)</w:t>
      </w:r>
    </w:p>
    <w:p w14:paraId="1AEEA6BB" w14:textId="77777777" w:rsidR="006D2E0F" w:rsidRDefault="00717B4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w:t>
      </w:r>
    </w:p>
    <w:p w14:paraId="1AEEA6BC" w14:textId="77777777" w:rsidR="006D2E0F" w:rsidRDefault="00717B4F">
      <w:pPr>
        <w:spacing w:after="0" w:line="600" w:lineRule="auto"/>
        <w:ind w:firstLine="720"/>
        <w:jc w:val="both"/>
        <w:rPr>
          <w:rFonts w:eastAsia="Times New Roman"/>
          <w:szCs w:val="24"/>
        </w:rPr>
      </w:pPr>
      <w:r>
        <w:rPr>
          <w:rFonts w:eastAsia="Times New Roman"/>
          <w:szCs w:val="24"/>
        </w:rPr>
        <w:t xml:space="preserve">Παρακαλώ πολύ τον συνάδελφο κ. </w:t>
      </w:r>
      <w:proofErr w:type="spellStart"/>
      <w:r>
        <w:rPr>
          <w:rFonts w:eastAsia="Times New Roman"/>
          <w:szCs w:val="24"/>
        </w:rPr>
        <w:t>Παπαχριστόπουλο</w:t>
      </w:r>
      <w:proofErr w:type="spellEnd"/>
      <w:r>
        <w:rPr>
          <w:rFonts w:eastAsia="Times New Roman"/>
          <w:szCs w:val="24"/>
        </w:rPr>
        <w:t xml:space="preserve">, εκ μέρους των Ανεξαρτήτων Ελλήνων, να έρθει στο Βήμα. </w:t>
      </w:r>
    </w:p>
    <w:p w14:paraId="1AEEA6BD" w14:textId="77777777" w:rsidR="006D2E0F" w:rsidRDefault="00717B4F">
      <w:pPr>
        <w:spacing w:after="0"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w:t>
      </w:r>
      <w:r>
        <w:rPr>
          <w:rFonts w:eastAsia="Times New Roman"/>
          <w:szCs w:val="24"/>
        </w:rPr>
        <w:t>ριστώ, κύριε Πρόεδρε.</w:t>
      </w:r>
    </w:p>
    <w:p w14:paraId="1AEEA6BE" w14:textId="77777777" w:rsidR="006D2E0F" w:rsidRDefault="00717B4F">
      <w:pPr>
        <w:spacing w:after="0" w:line="600" w:lineRule="auto"/>
        <w:ind w:firstLine="720"/>
        <w:jc w:val="both"/>
        <w:rPr>
          <w:rFonts w:eastAsia="Times New Roman"/>
          <w:szCs w:val="24"/>
        </w:rPr>
      </w:pPr>
      <w:r>
        <w:rPr>
          <w:rFonts w:eastAsia="Times New Roman"/>
          <w:szCs w:val="24"/>
        </w:rPr>
        <w:t>Δεν έχω κανέναν δισταγμό να πω ότι το ΚΚΕ πρωτοστάτησε στον αντιδικτατορικό αγώνα με πάρα πολλά θύματα και πάρα πολλούς αγωνιστές. Η ιστορία είναι ιστορία.</w:t>
      </w:r>
    </w:p>
    <w:p w14:paraId="1AEEA6BF" w14:textId="77777777" w:rsidR="006D2E0F" w:rsidRDefault="00717B4F">
      <w:pPr>
        <w:spacing w:after="0" w:line="600" w:lineRule="auto"/>
        <w:ind w:firstLine="720"/>
        <w:jc w:val="both"/>
        <w:rPr>
          <w:rFonts w:eastAsia="Times New Roman"/>
          <w:szCs w:val="24"/>
        </w:rPr>
      </w:pPr>
      <w:r>
        <w:rPr>
          <w:rFonts w:eastAsia="Times New Roman"/>
          <w:szCs w:val="24"/>
        </w:rPr>
        <w:t>Στο Πολυτεχνείο δεν φτάσαμε τυχαία. Εγώ θα ξεκινήσω κάπως διαφορετικά. Ο Νικηφ</w:t>
      </w:r>
      <w:r>
        <w:rPr>
          <w:rFonts w:eastAsia="Times New Roman"/>
          <w:szCs w:val="24"/>
        </w:rPr>
        <w:t xml:space="preserve">όρος Μανδηλαράς, ο οποίος βρέθηκε πνιγμένος –και ο θάνατός του αποδόθηκε σε δυστύχημα- ήταν ένας μεγάλος αγωνιστής της </w:t>
      </w:r>
      <w:r>
        <w:rPr>
          <w:rFonts w:eastAsia="Times New Roman"/>
          <w:szCs w:val="24"/>
        </w:rPr>
        <w:t>δ</w:t>
      </w:r>
      <w:r>
        <w:rPr>
          <w:rFonts w:eastAsia="Times New Roman"/>
          <w:szCs w:val="24"/>
        </w:rPr>
        <w:t>ημοκρατίας. Ο Αλέκος Πανα</w:t>
      </w:r>
      <w:r>
        <w:rPr>
          <w:rFonts w:eastAsia="Times New Roman"/>
          <w:szCs w:val="24"/>
        </w:rPr>
        <w:lastRenderedPageBreak/>
        <w:t>γούλης, που καταδικάστηκε ισόβια, έδωσε τότε ένα φοβερό μήνυμα σε όλους τους υπόλοιπους. Οι δίκες διαδέχονταν η</w:t>
      </w:r>
      <w:r>
        <w:rPr>
          <w:rFonts w:eastAsia="Times New Roman"/>
          <w:szCs w:val="24"/>
        </w:rPr>
        <w:t xml:space="preserve"> μία την άλλη. Στο στρατοδικείο ο Λιάπης, ο διάσημος τότε εισαγγελέας, έκανε σπουδαία δουλειά.</w:t>
      </w:r>
    </w:p>
    <w:p w14:paraId="1AEEA6C0" w14:textId="77777777" w:rsidR="006D2E0F" w:rsidRDefault="00717B4F">
      <w:pPr>
        <w:spacing w:after="0" w:line="600" w:lineRule="auto"/>
        <w:ind w:firstLine="720"/>
        <w:jc w:val="both"/>
        <w:rPr>
          <w:rFonts w:eastAsia="Times New Roman"/>
          <w:szCs w:val="24"/>
        </w:rPr>
      </w:pPr>
      <w:r>
        <w:rPr>
          <w:rFonts w:eastAsia="Times New Roman"/>
          <w:szCs w:val="24"/>
        </w:rPr>
        <w:t xml:space="preserve">Από την άλλη, στο ΕΑΤ-ΕΣΑ, ο </w:t>
      </w:r>
      <w:proofErr w:type="spellStart"/>
      <w:r>
        <w:rPr>
          <w:rFonts w:eastAsia="Times New Roman"/>
          <w:szCs w:val="24"/>
        </w:rPr>
        <w:t>Θεοφιλογιαννάκος</w:t>
      </w:r>
      <w:proofErr w:type="spellEnd"/>
      <w:r>
        <w:rPr>
          <w:rFonts w:eastAsia="Times New Roman"/>
          <w:szCs w:val="24"/>
        </w:rPr>
        <w:t xml:space="preserve">, ο </w:t>
      </w:r>
      <w:proofErr w:type="spellStart"/>
      <w:r>
        <w:rPr>
          <w:rFonts w:eastAsia="Times New Roman"/>
          <w:szCs w:val="24"/>
        </w:rPr>
        <w:t>Χατζηζήσης</w:t>
      </w:r>
      <w:proofErr w:type="spellEnd"/>
      <w:r>
        <w:rPr>
          <w:rFonts w:eastAsia="Times New Roman"/>
          <w:szCs w:val="24"/>
        </w:rPr>
        <w:t xml:space="preserve">, ο </w:t>
      </w:r>
      <w:proofErr w:type="spellStart"/>
      <w:r>
        <w:rPr>
          <w:rFonts w:eastAsia="Times New Roman"/>
          <w:szCs w:val="24"/>
        </w:rPr>
        <w:t>Κένιχ</w:t>
      </w:r>
      <w:proofErr w:type="spellEnd"/>
      <w:r>
        <w:rPr>
          <w:rFonts w:eastAsia="Times New Roman"/>
          <w:szCs w:val="24"/>
        </w:rPr>
        <w:t>, ο Σερίφης έκαναν τα πάντα για να πνίξουν όλους όσοι είχαν μια άλλη αντίληψη για την τότε δι</w:t>
      </w:r>
      <w:r>
        <w:rPr>
          <w:rFonts w:eastAsia="Times New Roman"/>
          <w:szCs w:val="24"/>
        </w:rPr>
        <w:t xml:space="preserve">κτατορία. Εμβρόντητοι μάθαμε ότι ο Νίκος </w:t>
      </w:r>
      <w:proofErr w:type="spellStart"/>
      <w:r>
        <w:rPr>
          <w:rFonts w:eastAsia="Times New Roman"/>
          <w:szCs w:val="24"/>
        </w:rPr>
        <w:t>Μανιός</w:t>
      </w:r>
      <w:proofErr w:type="spellEnd"/>
      <w:r>
        <w:rPr>
          <w:rFonts w:eastAsia="Times New Roman"/>
          <w:szCs w:val="24"/>
        </w:rPr>
        <w:t>, ο συμφοιτητής μας, έβαζε μπόμπες και εξορίστηκε.</w:t>
      </w:r>
    </w:p>
    <w:p w14:paraId="1AEEA6C1" w14:textId="77777777" w:rsidR="006D2E0F" w:rsidRDefault="00717B4F">
      <w:pPr>
        <w:spacing w:after="0" w:line="600" w:lineRule="auto"/>
        <w:ind w:firstLine="720"/>
        <w:jc w:val="both"/>
        <w:rPr>
          <w:rFonts w:eastAsia="Times New Roman"/>
          <w:szCs w:val="24"/>
        </w:rPr>
      </w:pPr>
      <w:r>
        <w:rPr>
          <w:rFonts w:eastAsia="Times New Roman"/>
          <w:szCs w:val="24"/>
        </w:rPr>
        <w:t xml:space="preserve">Μιλάω με ονόματα. Η Ιωάννα </w:t>
      </w:r>
      <w:proofErr w:type="spellStart"/>
      <w:r>
        <w:rPr>
          <w:rFonts w:eastAsia="Times New Roman"/>
          <w:szCs w:val="24"/>
        </w:rPr>
        <w:t>Καρυστιάνη</w:t>
      </w:r>
      <w:proofErr w:type="spellEnd"/>
      <w:r>
        <w:rPr>
          <w:rFonts w:eastAsia="Times New Roman"/>
          <w:szCs w:val="24"/>
        </w:rPr>
        <w:t xml:space="preserve"> ήταν ένα εμβληματικό πρόσωπο τότε, μια σεμνή αγωνίστρια στη Νομική. Η Νάντια Βαλαβάνη στη ΑΣΟΕ, Μήτσος Παπαχρήστος, Κώστ</w:t>
      </w:r>
      <w:r>
        <w:rPr>
          <w:rFonts w:eastAsia="Times New Roman"/>
          <w:szCs w:val="24"/>
        </w:rPr>
        <w:t xml:space="preserve">ας Λαλιώτης. Και στην Οδοντιατρική, στο αμφιθέατρο της φυσιολογίας γινόταν χαμός εκείνη την εποχή. Ο μακαρίτης ο </w:t>
      </w:r>
      <w:proofErr w:type="spellStart"/>
      <w:r>
        <w:rPr>
          <w:rFonts w:eastAsia="Times New Roman"/>
          <w:szCs w:val="24"/>
        </w:rPr>
        <w:t>Παπασταυρίδης</w:t>
      </w:r>
      <w:proofErr w:type="spellEnd"/>
      <w:r>
        <w:rPr>
          <w:rFonts w:eastAsia="Times New Roman"/>
          <w:szCs w:val="24"/>
        </w:rPr>
        <w:t xml:space="preserve"> και ο Δράκος δεν υπάρχουν πια. Πολλοί δεν τους ξέρουν, όπως δεν ξέρουν τον Δημήτρη Κωτούλα, τον </w:t>
      </w:r>
      <w:proofErr w:type="spellStart"/>
      <w:r>
        <w:rPr>
          <w:rFonts w:eastAsia="Times New Roman"/>
          <w:szCs w:val="24"/>
        </w:rPr>
        <w:t>Νώντα</w:t>
      </w:r>
      <w:proofErr w:type="spellEnd"/>
      <w:r>
        <w:rPr>
          <w:rFonts w:eastAsia="Times New Roman"/>
          <w:szCs w:val="24"/>
        </w:rPr>
        <w:t xml:space="preserve"> Κατσούλα και άλλους πολλούς</w:t>
      </w:r>
      <w:r>
        <w:rPr>
          <w:rFonts w:eastAsia="Times New Roman"/>
          <w:szCs w:val="24"/>
        </w:rPr>
        <w:t>.</w:t>
      </w:r>
    </w:p>
    <w:p w14:paraId="1AEEA6C2" w14:textId="77777777" w:rsidR="006D2E0F" w:rsidRDefault="00717B4F">
      <w:pPr>
        <w:spacing w:after="0" w:line="600" w:lineRule="auto"/>
        <w:ind w:firstLine="720"/>
        <w:jc w:val="both"/>
        <w:rPr>
          <w:rFonts w:eastAsia="Times New Roman"/>
          <w:szCs w:val="24"/>
        </w:rPr>
      </w:pPr>
      <w:r>
        <w:rPr>
          <w:rFonts w:eastAsia="Times New Roman"/>
          <w:szCs w:val="24"/>
        </w:rPr>
        <w:t xml:space="preserve">Θέλω απλά να θυμίσω ότι εκείνες οι μέρες, οι μέρες του Πολυτεχνείου, ήταν το αποτέλεσμα μιας προεργασίας που είχε </w:t>
      </w:r>
      <w:r>
        <w:rPr>
          <w:rFonts w:eastAsia="Times New Roman"/>
          <w:szCs w:val="24"/>
        </w:rPr>
        <w:lastRenderedPageBreak/>
        <w:t xml:space="preserve">πολύ πόνο και αίμα. Στην ταράτσα της Νομικής οκτώ μήνες νωρίτερα, ο Διονύσης </w:t>
      </w:r>
      <w:proofErr w:type="spellStart"/>
      <w:r>
        <w:rPr>
          <w:rFonts w:eastAsia="Times New Roman"/>
          <w:szCs w:val="24"/>
        </w:rPr>
        <w:t>Μαυρογένης</w:t>
      </w:r>
      <w:proofErr w:type="spellEnd"/>
      <w:r>
        <w:rPr>
          <w:rFonts w:eastAsia="Times New Roman"/>
          <w:szCs w:val="24"/>
        </w:rPr>
        <w:t xml:space="preserve"> της Φυσικομαθηματικής -ο καλός φαρμακοποιός και </w:t>
      </w:r>
      <w:r>
        <w:rPr>
          <w:rFonts w:eastAsia="Times New Roman"/>
          <w:szCs w:val="24"/>
        </w:rPr>
        <w:t xml:space="preserve">φίλος- συνελήφθη και ταλαιπωρήθηκε πάρα πολύ. Ο </w:t>
      </w:r>
      <w:proofErr w:type="spellStart"/>
      <w:r>
        <w:rPr>
          <w:rFonts w:eastAsia="Times New Roman"/>
          <w:szCs w:val="24"/>
        </w:rPr>
        <w:t>Κένιχ</w:t>
      </w:r>
      <w:proofErr w:type="spellEnd"/>
      <w:r>
        <w:rPr>
          <w:rFonts w:eastAsia="Times New Roman"/>
          <w:szCs w:val="24"/>
        </w:rPr>
        <w:t xml:space="preserve"> και ο Σερίφης είχαν κάνει σπουδαία δουλειά κάτω από τις οδηγίες του </w:t>
      </w:r>
      <w:proofErr w:type="spellStart"/>
      <w:r>
        <w:rPr>
          <w:rFonts w:eastAsia="Times New Roman"/>
          <w:szCs w:val="24"/>
        </w:rPr>
        <w:t>Χατζηζήση</w:t>
      </w:r>
      <w:proofErr w:type="spellEnd"/>
      <w:r>
        <w:rPr>
          <w:rFonts w:eastAsia="Times New Roman"/>
          <w:szCs w:val="24"/>
        </w:rPr>
        <w:t xml:space="preserve"> και του </w:t>
      </w:r>
      <w:proofErr w:type="spellStart"/>
      <w:r>
        <w:rPr>
          <w:rFonts w:eastAsia="Times New Roman"/>
          <w:szCs w:val="24"/>
        </w:rPr>
        <w:t>Θεοφιλογιαννάκου</w:t>
      </w:r>
      <w:proofErr w:type="spellEnd"/>
      <w:r>
        <w:rPr>
          <w:rFonts w:eastAsia="Times New Roman"/>
          <w:szCs w:val="24"/>
        </w:rPr>
        <w:t>.</w:t>
      </w:r>
    </w:p>
    <w:p w14:paraId="1AEEA6C3" w14:textId="77777777" w:rsidR="006D2E0F" w:rsidRDefault="00717B4F">
      <w:pPr>
        <w:spacing w:after="0" w:line="600" w:lineRule="auto"/>
        <w:ind w:firstLine="720"/>
        <w:jc w:val="both"/>
        <w:rPr>
          <w:rFonts w:eastAsia="Times New Roman"/>
          <w:szCs w:val="24"/>
        </w:rPr>
      </w:pPr>
      <w:r>
        <w:rPr>
          <w:rFonts w:eastAsia="Times New Roman"/>
          <w:szCs w:val="24"/>
        </w:rPr>
        <w:t>Τα λέω αυτά γιατί πολλοί λένε: «Τι ήταν μωρέ η χούντα; Τίποτα δεν ήταν». Όχι! Κάποιοι προσπαθούν ν</w:t>
      </w:r>
      <w:r>
        <w:rPr>
          <w:rFonts w:eastAsia="Times New Roman"/>
          <w:szCs w:val="24"/>
        </w:rPr>
        <w:t xml:space="preserve">α υποβαθμίσουν τον ρόλο. Όχι! Ο Μάκης </w:t>
      </w:r>
      <w:proofErr w:type="spellStart"/>
      <w:r>
        <w:rPr>
          <w:rFonts w:eastAsia="Times New Roman"/>
          <w:szCs w:val="24"/>
        </w:rPr>
        <w:t>Μπαλαούρας</w:t>
      </w:r>
      <w:proofErr w:type="spellEnd"/>
      <w:r>
        <w:rPr>
          <w:rFonts w:eastAsia="Times New Roman"/>
          <w:szCs w:val="24"/>
        </w:rPr>
        <w:t xml:space="preserve">, ο Ανδρέας </w:t>
      </w:r>
      <w:proofErr w:type="spellStart"/>
      <w:r>
        <w:rPr>
          <w:rFonts w:eastAsia="Times New Roman"/>
          <w:szCs w:val="24"/>
        </w:rPr>
        <w:t>Νεφελούδης</w:t>
      </w:r>
      <w:proofErr w:type="spellEnd"/>
      <w:r>
        <w:rPr>
          <w:rFonts w:eastAsia="Times New Roman"/>
          <w:szCs w:val="24"/>
        </w:rPr>
        <w:t xml:space="preserve"> πρωτοστατούσαν εκείνη την εποχή και έπαιζαν κορώνα-γράμματα τη ζωή τους. Το λέω αυτό γιατί ήταν δύσκολες στιγμές.</w:t>
      </w:r>
    </w:p>
    <w:p w14:paraId="1AEEA6C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Κάποιοι σήμερα παίζουν. Να σας πω και κάτι, πολλοί από τους πρωτεργάτες</w:t>
      </w:r>
      <w:r>
        <w:rPr>
          <w:rFonts w:eastAsia="Times New Roman" w:cs="Times New Roman"/>
          <w:szCs w:val="24"/>
        </w:rPr>
        <w:t xml:space="preserve"> του Πολυτεχνείου -όχι γιατί περιφρόνησαν, γιατί για εμάς το Πολυτεχνείο ήταν μια μεγάλη ιστορική στιγμή που κάποιοι προσπάθησαν να υποβαθμίσουν- δεν συμμετείχαν στις γιορτές. Ήταν πρώτοι στον αγώνα, έπαιξαν κορώνα-γράμματα το κεφάλι τους και τα μηνύματα π</w:t>
      </w:r>
      <w:r>
        <w:rPr>
          <w:rFonts w:eastAsia="Times New Roman" w:cs="Times New Roman"/>
          <w:szCs w:val="24"/>
        </w:rPr>
        <w:t>ου έπρεπε να περάσουν τα πέρασαν.</w:t>
      </w:r>
    </w:p>
    <w:p w14:paraId="1AEEA6C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Συγχωρήστε μου και μια μικρή απρέπεια. Πολλοί από εμάς μετά το Πολυτεχνείο πήγαμε στον </w:t>
      </w:r>
      <w:r>
        <w:rPr>
          <w:rFonts w:eastAsia="Times New Roman" w:cs="Times New Roman"/>
          <w:szCs w:val="24"/>
        </w:rPr>
        <w:t>σ</w:t>
      </w:r>
      <w:r>
        <w:rPr>
          <w:rFonts w:eastAsia="Times New Roman" w:cs="Times New Roman"/>
          <w:szCs w:val="24"/>
        </w:rPr>
        <w:t xml:space="preserve">τρατό για να γλυτώσουμε </w:t>
      </w:r>
      <w:r>
        <w:rPr>
          <w:rFonts w:eastAsia="Times New Roman" w:cs="Times New Roman"/>
          <w:szCs w:val="24"/>
        </w:rPr>
        <w:lastRenderedPageBreak/>
        <w:t xml:space="preserve">από την μήνιν του Ιωαννίδη. Βρεθήκαμε σε διάφορα μέρη της χώρας. Εγώ βρέθηκα στο Άργος </w:t>
      </w:r>
      <w:proofErr w:type="spellStart"/>
      <w:r>
        <w:rPr>
          <w:rFonts w:eastAsia="Times New Roman" w:cs="Times New Roman"/>
          <w:szCs w:val="24"/>
        </w:rPr>
        <w:t>Ορεστικό</w:t>
      </w:r>
      <w:proofErr w:type="spellEnd"/>
      <w:r>
        <w:rPr>
          <w:rFonts w:eastAsia="Times New Roman" w:cs="Times New Roman"/>
          <w:szCs w:val="24"/>
        </w:rPr>
        <w:t xml:space="preserve"> στο Τάγμα Ανεπ</w:t>
      </w:r>
      <w:r>
        <w:rPr>
          <w:rFonts w:eastAsia="Times New Roman" w:cs="Times New Roman"/>
          <w:szCs w:val="24"/>
        </w:rPr>
        <w:t xml:space="preserve">ιθύμητων. Είναι από τις λίγες φορές που έκλαψα, στην πρώτη επέτειο του Πολυτεχνείου. Φύλαγα σκοπιά, φίλησα κατουρημένες ποδιές για να μου δώσουν μια άδεια, το έβλεπα σε μια ασπρόμαυρη τηλεόραση, στο Άργος </w:t>
      </w:r>
      <w:proofErr w:type="spellStart"/>
      <w:r>
        <w:rPr>
          <w:rFonts w:eastAsia="Times New Roman" w:cs="Times New Roman"/>
          <w:szCs w:val="24"/>
        </w:rPr>
        <w:t>Ορεστικό</w:t>
      </w:r>
      <w:proofErr w:type="spellEnd"/>
      <w:r>
        <w:rPr>
          <w:rFonts w:eastAsia="Times New Roman" w:cs="Times New Roman"/>
          <w:szCs w:val="24"/>
        </w:rPr>
        <w:t xml:space="preserve"> και δεν την πήρα ποτέ. Θέλω να πω ένα μεγά</w:t>
      </w:r>
      <w:r>
        <w:rPr>
          <w:rFonts w:eastAsia="Times New Roman" w:cs="Times New Roman"/>
          <w:szCs w:val="24"/>
        </w:rPr>
        <w:t xml:space="preserve">λο «ευχαριστώ» στον Γιώργο </w:t>
      </w:r>
      <w:proofErr w:type="spellStart"/>
      <w:r>
        <w:rPr>
          <w:rFonts w:eastAsia="Times New Roman" w:cs="Times New Roman"/>
          <w:szCs w:val="24"/>
        </w:rPr>
        <w:t>Σαραντόγλου</w:t>
      </w:r>
      <w:proofErr w:type="spellEnd"/>
      <w:r>
        <w:rPr>
          <w:rFonts w:eastAsia="Times New Roman" w:cs="Times New Roman"/>
          <w:szCs w:val="24"/>
        </w:rPr>
        <w:t xml:space="preserve"> που ήταν ο γιατρός της μονάδας. Με κομπίνα αργότερα, κατάφερα και βγήκα έστω για λίγες μέρες.</w:t>
      </w:r>
    </w:p>
    <w:p w14:paraId="1AEEA6C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Κάποιοι προσπαθούν να υποβαθμίσουν ακόμα και σήμερα το Πολυτεχνείο. Όχι. Ήταν μια μεγάλη στιγμή. Πολλοί από αυτούς που είπα</w:t>
      </w:r>
      <w:r>
        <w:rPr>
          <w:rFonts w:eastAsia="Times New Roman" w:cs="Times New Roman"/>
          <w:szCs w:val="24"/>
        </w:rPr>
        <w:t xml:space="preserve"> δεν καταδέχτηκαν ποτέ να εξαργυρώσουν εκείνο το χαρτί. Πήγαν στις δουλειές τους, δουλέψανε, δημιουργήσανε, κάνανε πολλά, κάποιοι όχι. Δεν τους κρίνω, έχω σεβασμό.</w:t>
      </w:r>
    </w:p>
    <w:p w14:paraId="1AEEA6C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Θέλω, όμως, τελειώνοντας να πω το εξής. Χθες και προχθές έγινε κάτι και δεν μπορώ να το παρα</w:t>
      </w:r>
      <w:r>
        <w:rPr>
          <w:rFonts w:eastAsia="Times New Roman" w:cs="Times New Roman"/>
          <w:szCs w:val="24"/>
        </w:rPr>
        <w:t xml:space="preserve">βλέψω. Φάνηκε ότι η χώρα είναι ανοχύρωτη. Είναι μια πραγματικότητα. Μου έρχονται στο μυαλό οι κουβέντες που έγραψε ο Ρουσσώ στο </w:t>
      </w:r>
      <w:r>
        <w:rPr>
          <w:rFonts w:eastAsia="Times New Roman" w:cs="Times New Roman"/>
          <w:szCs w:val="24"/>
        </w:rPr>
        <w:t>«</w:t>
      </w:r>
      <w:r>
        <w:rPr>
          <w:rFonts w:eastAsia="Times New Roman" w:cs="Times New Roman"/>
          <w:szCs w:val="24"/>
        </w:rPr>
        <w:t>Κοινωνικό Συμβόλαιο</w:t>
      </w:r>
      <w:r>
        <w:rPr>
          <w:rFonts w:eastAsia="Times New Roman" w:cs="Times New Roman"/>
          <w:szCs w:val="24"/>
        </w:rPr>
        <w:t>»</w:t>
      </w:r>
      <w:r>
        <w:rPr>
          <w:rFonts w:eastAsia="Times New Roman" w:cs="Times New Roman"/>
          <w:szCs w:val="24"/>
        </w:rPr>
        <w:t>: «Η φύση εκδικείται αυτούς που παραβιάζουν τους κανόνες της».</w:t>
      </w:r>
    </w:p>
    <w:p w14:paraId="1AEEA6C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Κάποτε γελάγαμε με τους ακούρευτους της </w:t>
      </w:r>
      <w:r>
        <w:rPr>
          <w:rFonts w:eastAsia="Times New Roman" w:cs="Times New Roman"/>
          <w:szCs w:val="24"/>
        </w:rPr>
        <w:t>«</w:t>
      </w:r>
      <w:r>
        <w:rPr>
          <w:rFonts w:eastAsia="Times New Roman" w:cs="Times New Roman"/>
          <w:szCs w:val="24"/>
          <w:lang w:val="en-US"/>
        </w:rPr>
        <w:t>WWF</w:t>
      </w:r>
      <w:r>
        <w:rPr>
          <w:rFonts w:eastAsia="Times New Roman" w:cs="Times New Roman"/>
          <w:szCs w:val="24"/>
        </w:rPr>
        <w:t>»</w:t>
      </w:r>
      <w:r>
        <w:rPr>
          <w:rFonts w:eastAsia="Times New Roman" w:cs="Times New Roman"/>
          <w:szCs w:val="24"/>
        </w:rPr>
        <w:t xml:space="preserve"> ή της </w:t>
      </w:r>
      <w:r>
        <w:rPr>
          <w:rFonts w:eastAsia="Times New Roman" w:cs="Times New Roman"/>
          <w:szCs w:val="24"/>
        </w:rPr>
        <w:t>«</w:t>
      </w:r>
      <w:r>
        <w:rPr>
          <w:rFonts w:eastAsia="Times New Roman" w:cs="Times New Roman"/>
          <w:szCs w:val="24"/>
          <w:lang w:val="en-US"/>
        </w:rPr>
        <w:t>GREENPEACE</w:t>
      </w:r>
      <w:r>
        <w:rPr>
          <w:rFonts w:eastAsia="Times New Roman" w:cs="Times New Roman"/>
          <w:szCs w:val="24"/>
        </w:rPr>
        <w:t>»</w:t>
      </w:r>
      <w:r>
        <w:rPr>
          <w:rFonts w:eastAsia="Times New Roman" w:cs="Times New Roman"/>
          <w:szCs w:val="24"/>
        </w:rPr>
        <w:t xml:space="preserve"> ή άλλες </w:t>
      </w:r>
      <w:proofErr w:type="spellStart"/>
      <w:r>
        <w:rPr>
          <w:rFonts w:eastAsia="Times New Roman" w:cs="Times New Roman"/>
          <w:szCs w:val="24"/>
        </w:rPr>
        <w:t>ακτιβιστικές</w:t>
      </w:r>
      <w:proofErr w:type="spellEnd"/>
      <w:r>
        <w:rPr>
          <w:rFonts w:eastAsia="Times New Roman" w:cs="Times New Roman"/>
          <w:szCs w:val="24"/>
        </w:rPr>
        <w:t>, οικολογικές οργανώσεις. Όσο ποτέ η κλιματική αλλαγή παίζει καθοριστικό ρόλο. Ωστόσο, δεν είναι καλό επιχείρημα αυτή τη στιγμή, όταν δεκαέξι άνθρωποι έχασαν τη ζωή τους και ίσως ανέβει το νούμερο αυτό. Εύχομαι να μ</w:t>
      </w:r>
      <w:r>
        <w:rPr>
          <w:rFonts w:eastAsia="Times New Roman" w:cs="Times New Roman"/>
          <w:szCs w:val="24"/>
        </w:rPr>
        <w:t>ην ανέβει.</w:t>
      </w:r>
    </w:p>
    <w:p w14:paraId="1AEEA6C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Όσον αφορά το μήνυμα του Πολυτεχνείου, δ</w:t>
      </w:r>
      <w:r>
        <w:rPr>
          <w:rFonts w:eastAsia="Times New Roman" w:cs="Times New Roman"/>
          <w:szCs w:val="24"/>
        </w:rPr>
        <w:t>ύ</w:t>
      </w:r>
      <w:r>
        <w:rPr>
          <w:rFonts w:eastAsia="Times New Roman" w:cs="Times New Roman"/>
          <w:szCs w:val="24"/>
        </w:rPr>
        <w:t>ο πράγματα θα πω, δεν μου αρέσει να λέω πολλά, τουλάχιστον σήμερα. Είναι εγκληματικό αυτή τη στιγμή να καθορίζει τις τύχες του πλανήτη το κυνήγι του κέρδους. Είναι το μεγαλύτερο έγκλημα που έχει γίνει στη</w:t>
      </w:r>
      <w:r>
        <w:rPr>
          <w:rFonts w:eastAsia="Times New Roman" w:cs="Times New Roman"/>
          <w:szCs w:val="24"/>
        </w:rPr>
        <w:t xml:space="preserve">ν ανθρωπότητα και όσοι διαβάζουν την έκθεση της </w:t>
      </w:r>
      <w:r>
        <w:rPr>
          <w:rFonts w:eastAsia="Times New Roman" w:cs="Times New Roman"/>
          <w:szCs w:val="24"/>
          <w:lang w:val="en-US"/>
        </w:rPr>
        <w:t>Credit</w:t>
      </w:r>
      <w:r>
        <w:rPr>
          <w:rFonts w:eastAsia="Times New Roman" w:cs="Times New Roman"/>
          <w:szCs w:val="24"/>
        </w:rPr>
        <w:t xml:space="preserve"> </w:t>
      </w:r>
      <w:proofErr w:type="spellStart"/>
      <w:r>
        <w:rPr>
          <w:rFonts w:eastAsia="Times New Roman" w:cs="Times New Roman"/>
          <w:szCs w:val="24"/>
        </w:rPr>
        <w:t>Suisse</w:t>
      </w:r>
      <w:proofErr w:type="spellEnd"/>
      <w:r>
        <w:rPr>
          <w:rFonts w:eastAsia="Times New Roman" w:cs="Times New Roman"/>
          <w:szCs w:val="24"/>
        </w:rPr>
        <w:t xml:space="preserve">, είναι έγκλημα το 1% του παγκόσμιου πληθυσμού να έχει το 50% του παγκόσμιου πλούτου και οι φουκαράδες, το υπόλοιπο 70%, να έχει το 2,7%. Η </w:t>
      </w:r>
      <w:r>
        <w:rPr>
          <w:rFonts w:eastAsia="Times New Roman" w:cs="Times New Roman"/>
          <w:szCs w:val="24"/>
          <w:lang w:val="en-US"/>
        </w:rPr>
        <w:t>Credit</w:t>
      </w:r>
      <w:r>
        <w:rPr>
          <w:rFonts w:eastAsia="Times New Roman" w:cs="Times New Roman"/>
          <w:szCs w:val="24"/>
        </w:rPr>
        <w:t xml:space="preserve"> </w:t>
      </w:r>
      <w:proofErr w:type="spellStart"/>
      <w:r>
        <w:rPr>
          <w:rFonts w:eastAsia="Times New Roman" w:cs="Times New Roman"/>
          <w:szCs w:val="24"/>
        </w:rPr>
        <w:t>Suisse</w:t>
      </w:r>
      <w:proofErr w:type="spellEnd"/>
      <w:r>
        <w:rPr>
          <w:rFonts w:eastAsia="Times New Roman" w:cs="Times New Roman"/>
          <w:szCs w:val="24"/>
        </w:rPr>
        <w:t xml:space="preserve">, δεν είναι αριστερή. Ξέρετε ποια είναι η </w:t>
      </w:r>
      <w:r>
        <w:rPr>
          <w:rFonts w:eastAsia="Times New Roman" w:cs="Times New Roman"/>
          <w:szCs w:val="24"/>
          <w:lang w:val="en-US"/>
        </w:rPr>
        <w:t>Credit</w:t>
      </w:r>
      <w:r>
        <w:rPr>
          <w:rFonts w:eastAsia="Times New Roman" w:cs="Times New Roman"/>
          <w:szCs w:val="24"/>
        </w:rPr>
        <w:t xml:space="preserve"> </w:t>
      </w:r>
      <w:proofErr w:type="spellStart"/>
      <w:r>
        <w:rPr>
          <w:rFonts w:eastAsia="Times New Roman" w:cs="Times New Roman"/>
          <w:szCs w:val="24"/>
        </w:rPr>
        <w:t>Suisse</w:t>
      </w:r>
      <w:proofErr w:type="spellEnd"/>
      <w:r>
        <w:rPr>
          <w:rFonts w:eastAsia="Times New Roman" w:cs="Times New Roman"/>
          <w:szCs w:val="24"/>
        </w:rPr>
        <w:t>.</w:t>
      </w:r>
    </w:p>
    <w:p w14:paraId="1AEEA6C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Κάποιοι πεισματικά επιμένουν σε αυτό το μήνυμα. Πρέπει να αλλάξει. Τσάκισε πολλές χώρες η λιτότητα και η επιλογή που έκαναν κάποιοι Σόιμπλε και κάποιοι άλλοι. Κάποιοι το παλεύουν από μέσα. Κάποιοι άλλοι έχουν επιλέξει έναν άλλον δρόμο. Το σέ</w:t>
      </w:r>
      <w:r>
        <w:rPr>
          <w:rFonts w:eastAsia="Times New Roman" w:cs="Times New Roman"/>
          <w:szCs w:val="24"/>
        </w:rPr>
        <w:t>βομαι, δεν το κρίνω.</w:t>
      </w:r>
    </w:p>
    <w:p w14:paraId="1AEEA6C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Ένα δεύτερο μήνυμα: Να μην ξεχνάμε ότι αν πραγματικά έχει μείνει κάτι από το Πολυτεχνείο είναι αυτά τα μηνύματα που περνάνε και σε αυτή την Αίθουσα κάποιοι που δεν μπήκαν σε αυτή την Αίθουσα για να πλουτίσουν. Τους είναι αδιάφορο το κέ</w:t>
      </w:r>
      <w:r>
        <w:rPr>
          <w:rFonts w:eastAsia="Times New Roman" w:cs="Times New Roman"/>
          <w:szCs w:val="24"/>
        </w:rPr>
        <w:t>ρδος. Και είναι ένα μήνυμα που είναι για μένα το πιο δυνατό. Η φύση εκδικείται -το λέω για αυτά που γίνανε προχθές- αυτούς που αγνοούν τους κανόνες της.</w:t>
      </w:r>
    </w:p>
    <w:p w14:paraId="1AEEA6C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Έπρεπε χθες να έχουν γίνει τα αντιπλημμυρικά έργα. Εγώ έχω την ευθύτητα να πω</w:t>
      </w:r>
      <w:r>
        <w:rPr>
          <w:rFonts w:eastAsia="Times New Roman" w:cs="Times New Roman"/>
          <w:szCs w:val="24"/>
        </w:rPr>
        <w:t xml:space="preserve"> ότι</w:t>
      </w:r>
      <w:r>
        <w:rPr>
          <w:rFonts w:eastAsia="Times New Roman" w:cs="Times New Roman"/>
          <w:szCs w:val="24"/>
        </w:rPr>
        <w:t xml:space="preserve"> μπορεί κάποιοι</w:t>
      </w:r>
      <w:r>
        <w:rPr>
          <w:rFonts w:eastAsia="Times New Roman" w:cs="Times New Roman"/>
          <w:szCs w:val="24"/>
        </w:rPr>
        <w:t>,</w:t>
      </w:r>
      <w:r>
        <w:rPr>
          <w:rFonts w:eastAsia="Times New Roman" w:cs="Times New Roman"/>
          <w:szCs w:val="24"/>
        </w:rPr>
        <w:t xml:space="preserve"> βέβαι</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είχαν αξιώματα και κυβέρνησαν τη χώρα πάνω από πενήντα χρόνια να κάνουν κριτική εκ του ασφαλούς, αλλά προτεραιότητα χτες -και είναι κριτική στη δικιά μας Κυβέρνηση- είναι τα αντιπλημμυρικά έργα. Εργάτες είναι αυτοί που δουλεύουν στη Μάνδρα, φουκαράδ</w:t>
      </w:r>
      <w:r>
        <w:rPr>
          <w:rFonts w:eastAsia="Times New Roman" w:cs="Times New Roman"/>
          <w:szCs w:val="24"/>
        </w:rPr>
        <w:t xml:space="preserve">ες του μεροκάματου είναι, άνθρωποι που τρέχουν για ένα μεροκάματο. Η </w:t>
      </w:r>
      <w:r>
        <w:rPr>
          <w:rFonts w:eastAsia="Times New Roman" w:cs="Times New Roman"/>
          <w:szCs w:val="24"/>
        </w:rPr>
        <w:t>π</w:t>
      </w:r>
      <w:r>
        <w:rPr>
          <w:rFonts w:eastAsia="Times New Roman" w:cs="Times New Roman"/>
          <w:szCs w:val="24"/>
        </w:rPr>
        <w:t>ολιτεία έκανε τα στραβά μάτια και πνίγηκαν. Είναι ένα φοβερό γεγονός που δεν μπορώ να το παραβλέψω.</w:t>
      </w:r>
    </w:p>
    <w:p w14:paraId="1AEEA6C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Αυτά τα μηνύματα του Πολυτεχνείου εγώ θέλω να αναδείξω: πρώτον, ότι όχι, δεν είναι το </w:t>
      </w:r>
      <w:r>
        <w:rPr>
          <w:rFonts w:eastAsia="Times New Roman" w:cs="Times New Roman"/>
          <w:szCs w:val="24"/>
        </w:rPr>
        <w:t>κέρδος ο σκοπός, δεν μπορεί. Και δεύτερον, ο σεβασμός που πρέπει να υπάρχει στους κανόνες της φύσης.</w:t>
      </w:r>
    </w:p>
    <w:p w14:paraId="1AEEA6C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1AEEA6CF"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AEEA6D0" w14:textId="77777777" w:rsidR="006D2E0F" w:rsidRDefault="00717B4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τον συνάδελφο κ. </w:t>
      </w:r>
      <w:proofErr w:type="spellStart"/>
      <w:r>
        <w:rPr>
          <w:rFonts w:eastAsia="Times New Roman"/>
          <w:szCs w:val="24"/>
        </w:rPr>
        <w:t>Παπαχριστόπουλο</w:t>
      </w:r>
      <w:proofErr w:type="spellEnd"/>
      <w:r>
        <w:rPr>
          <w:rFonts w:eastAsia="Times New Roman"/>
          <w:szCs w:val="24"/>
        </w:rPr>
        <w:t>.</w:t>
      </w:r>
    </w:p>
    <w:p w14:paraId="1AEEA6D1" w14:textId="77777777" w:rsidR="006D2E0F" w:rsidRDefault="00717B4F">
      <w:pPr>
        <w:spacing w:after="0" w:line="600" w:lineRule="auto"/>
        <w:ind w:firstLine="720"/>
        <w:jc w:val="both"/>
        <w:rPr>
          <w:rFonts w:eastAsia="Times New Roman"/>
          <w:szCs w:val="24"/>
        </w:rPr>
      </w:pPr>
      <w:r>
        <w:rPr>
          <w:rFonts w:eastAsia="Times New Roman"/>
          <w:szCs w:val="24"/>
        </w:rPr>
        <w:t xml:space="preserve">Παρακαλώ τον κ. Ιωάννη </w:t>
      </w:r>
      <w:proofErr w:type="spellStart"/>
      <w:r>
        <w:rPr>
          <w:rFonts w:eastAsia="Times New Roman"/>
          <w:szCs w:val="24"/>
        </w:rPr>
        <w:t>Σαρίδη</w:t>
      </w:r>
      <w:proofErr w:type="spellEnd"/>
      <w:r>
        <w:rPr>
          <w:rFonts w:eastAsia="Times New Roman"/>
          <w:szCs w:val="24"/>
        </w:rPr>
        <w:t>, τον συνάδελφο εκ μέρ</w:t>
      </w:r>
      <w:r>
        <w:rPr>
          <w:rFonts w:eastAsia="Times New Roman"/>
          <w:szCs w:val="24"/>
        </w:rPr>
        <w:t>ους της Ένωσης Κεντρώων, να πάρει τον λόγο.</w:t>
      </w:r>
    </w:p>
    <w:p w14:paraId="1AEEA6D2" w14:textId="77777777" w:rsidR="006D2E0F" w:rsidRDefault="00717B4F">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w:t>
      </w:r>
    </w:p>
    <w:p w14:paraId="1AEEA6D3" w14:textId="77777777" w:rsidR="006D2E0F" w:rsidRDefault="00717B4F">
      <w:pPr>
        <w:spacing w:after="0" w:line="600" w:lineRule="auto"/>
        <w:ind w:firstLine="720"/>
        <w:jc w:val="both"/>
        <w:rPr>
          <w:rFonts w:eastAsia="Times New Roman"/>
          <w:szCs w:val="24"/>
        </w:rPr>
      </w:pPr>
      <w:r>
        <w:rPr>
          <w:rFonts w:eastAsia="Times New Roman"/>
          <w:szCs w:val="24"/>
        </w:rPr>
        <w:t>Οι μεσίστιες σημαίες συμβολίζουν το βάρος και το πένθος που όλοι αισθανόμαστε για τον άδικο χαμό των δεκαέξι συνανθρώπων μας. Τα λόγια είναι περιττά τέτοιες στιγμές</w:t>
      </w:r>
      <w:r>
        <w:rPr>
          <w:rFonts w:eastAsia="Times New Roman"/>
          <w:szCs w:val="24"/>
        </w:rPr>
        <w:t>. Δεν είναι ώρα να μιλήσουμε για ευθύνες, που σαφώς υπάρχουν, που όλοι γνωρίζουμε μέσα σε αυτή την Αίθουσα πως υπάρχουν. Ας αφήσουμε τους αρμόδιους να τις αποδώσουν και τότε να κρίνουμε εάν έχουν αποδοθεί σωστά ή όχι.</w:t>
      </w:r>
    </w:p>
    <w:p w14:paraId="1AEEA6D4" w14:textId="77777777" w:rsidR="006D2E0F" w:rsidRDefault="00717B4F">
      <w:pPr>
        <w:spacing w:after="0" w:line="600" w:lineRule="auto"/>
        <w:ind w:firstLine="720"/>
        <w:jc w:val="both"/>
        <w:rPr>
          <w:rFonts w:eastAsia="Times New Roman"/>
          <w:szCs w:val="24"/>
        </w:rPr>
      </w:pPr>
      <w:r>
        <w:rPr>
          <w:rFonts w:eastAsia="Times New Roman"/>
          <w:szCs w:val="24"/>
        </w:rPr>
        <w:t>Κύριοι Υπουργοί, κυρίες και κύριοι συν</w:t>
      </w:r>
      <w:r>
        <w:rPr>
          <w:rFonts w:eastAsia="Times New Roman"/>
          <w:szCs w:val="24"/>
        </w:rPr>
        <w:t>άδελφοι, πιστεύω πως είναι υποχρέωση όλων μας, όλων όσων έχουμε την τιμή και την ευθύνη να ανεβαίνουμε σε αυτό εδώ το Βήμα της Ολομέλειας τέτοιες ημέρες όπως η σημερινή, να προσπαθούμε να αποδώσουμε το πραγματικό περιεχόμενο και την αληθινή ουσία των ηρωικ</w:t>
      </w:r>
      <w:r>
        <w:rPr>
          <w:rFonts w:eastAsia="Times New Roman"/>
          <w:szCs w:val="24"/>
        </w:rPr>
        <w:t xml:space="preserve">ών πράξεων που συλλογικά, συνειδητά και με υπερηφάνεια </w:t>
      </w:r>
      <w:r>
        <w:rPr>
          <w:rFonts w:eastAsia="Times New Roman"/>
          <w:szCs w:val="24"/>
        </w:rPr>
        <w:lastRenderedPageBreak/>
        <w:t>επιλέξαμε ως Έλληνες να διατηρήσουμε ζωντανές στην ιστορική μας μνήμη.</w:t>
      </w:r>
    </w:p>
    <w:p w14:paraId="1AEEA6D5" w14:textId="77777777" w:rsidR="006D2E0F" w:rsidRDefault="00717B4F">
      <w:pPr>
        <w:spacing w:after="0" w:line="600" w:lineRule="auto"/>
        <w:ind w:firstLine="720"/>
        <w:jc w:val="both"/>
        <w:rPr>
          <w:rFonts w:eastAsia="Times New Roman"/>
          <w:szCs w:val="24"/>
        </w:rPr>
      </w:pPr>
      <w:r>
        <w:rPr>
          <w:rFonts w:eastAsia="Times New Roman"/>
          <w:szCs w:val="24"/>
        </w:rPr>
        <w:t xml:space="preserve">Αγαπητοί συνάδελφοι, λένε πως την </w:t>
      </w:r>
      <w:r>
        <w:rPr>
          <w:rFonts w:eastAsia="Times New Roman"/>
          <w:szCs w:val="24"/>
        </w:rPr>
        <w:t>ι</w:t>
      </w:r>
      <w:r>
        <w:rPr>
          <w:rFonts w:eastAsia="Times New Roman"/>
          <w:szCs w:val="24"/>
        </w:rPr>
        <w:t>στορία τη γράφουν οι νικητές. Πράγματι, δεν το αμφισβητώ. Και δεν θα τολμούσα να το αμφισβητήσω</w:t>
      </w:r>
      <w:r>
        <w:rPr>
          <w:rFonts w:eastAsia="Times New Roman"/>
          <w:szCs w:val="24"/>
        </w:rPr>
        <w:t xml:space="preserve"> αυτό, αλλά έχω επίσης την άποψη -και θα ήθελα να τη μεταφέρω και σ</w:t>
      </w:r>
      <w:r>
        <w:rPr>
          <w:rFonts w:eastAsia="Times New Roman"/>
          <w:szCs w:val="24"/>
        </w:rPr>
        <w:t>ε</w:t>
      </w:r>
      <w:r>
        <w:rPr>
          <w:rFonts w:eastAsia="Times New Roman"/>
          <w:szCs w:val="24"/>
        </w:rPr>
        <w:t xml:space="preserve"> αυτή την Αίθουσα- πως οι νικητές γράφουν την </w:t>
      </w:r>
      <w:r>
        <w:rPr>
          <w:rFonts w:eastAsia="Times New Roman"/>
          <w:szCs w:val="24"/>
        </w:rPr>
        <w:t>ι</w:t>
      </w:r>
      <w:r>
        <w:rPr>
          <w:rFonts w:eastAsia="Times New Roman"/>
          <w:szCs w:val="24"/>
        </w:rPr>
        <w:t xml:space="preserve">στορία των βιβλίων. Οι ήρωες είναι εκείνοι που γράφουν την </w:t>
      </w:r>
      <w:r>
        <w:rPr>
          <w:rFonts w:eastAsia="Times New Roman"/>
          <w:szCs w:val="24"/>
        </w:rPr>
        <w:t>ι</w:t>
      </w:r>
      <w:r>
        <w:rPr>
          <w:rFonts w:eastAsia="Times New Roman"/>
          <w:szCs w:val="24"/>
        </w:rPr>
        <w:t>στορία όπως αυτή θα μείνει ζωντανή για πάντα, μέσα στις καρδιές και στα ποιήματα,</w:t>
      </w:r>
      <w:r>
        <w:rPr>
          <w:rFonts w:eastAsia="Times New Roman"/>
          <w:szCs w:val="24"/>
        </w:rPr>
        <w:t xml:space="preserve"> βαθιά στη συνείδηση και στη μνήμη των λαών είτε συμφωνούν μαζί της τα βιβλία είτε όχι.</w:t>
      </w:r>
    </w:p>
    <w:p w14:paraId="1AEEA6D6" w14:textId="77777777" w:rsidR="006D2E0F" w:rsidRDefault="00717B4F">
      <w:pPr>
        <w:spacing w:after="0" w:line="600" w:lineRule="auto"/>
        <w:ind w:firstLine="720"/>
        <w:jc w:val="both"/>
        <w:rPr>
          <w:rFonts w:eastAsia="Times New Roman"/>
          <w:szCs w:val="24"/>
        </w:rPr>
      </w:pPr>
      <w:r>
        <w:rPr>
          <w:rFonts w:eastAsia="Times New Roman"/>
          <w:szCs w:val="24"/>
        </w:rPr>
        <w:t>Οι ήρωες του Πολυτεχνείου έγραψαν τη δική τους ιστορία και την ιστορία αυτή την έγραψαν στον δρόμο. Και παρά το γεγονός πως η ιστορία τους γράφτηκε με αίμα, παρ’ όλα αυ</w:t>
      </w:r>
      <w:r>
        <w:rPr>
          <w:rFonts w:eastAsia="Times New Roman"/>
          <w:szCs w:val="24"/>
        </w:rPr>
        <w:t>τά η ιστορία τους δεν είναι μια ιστορία βίας. Δεν πήγαν οι φοιτητές στο Πολυτεχνείο με σκοπό να ασκήσουν βία, αλλά πήγαν με ρομαντισμό, πήγαν με αποφασιστικότητα να τη συναντήσουν τη βία, να την καταλύσουν τη βία, να την καταργήσουν τη βία και στο τέλος να</w:t>
      </w:r>
      <w:r>
        <w:rPr>
          <w:rFonts w:eastAsia="Times New Roman"/>
          <w:szCs w:val="24"/>
        </w:rPr>
        <w:t xml:space="preserve"> τη νικήσουν.</w:t>
      </w:r>
    </w:p>
    <w:p w14:paraId="1AEEA6D7" w14:textId="77777777" w:rsidR="006D2E0F" w:rsidRDefault="00717B4F">
      <w:pPr>
        <w:spacing w:after="0" w:line="600" w:lineRule="auto"/>
        <w:ind w:firstLine="720"/>
        <w:jc w:val="both"/>
        <w:rPr>
          <w:rFonts w:eastAsia="Times New Roman"/>
          <w:szCs w:val="24"/>
        </w:rPr>
      </w:pPr>
      <w:r>
        <w:rPr>
          <w:rFonts w:eastAsia="Times New Roman"/>
          <w:szCs w:val="24"/>
        </w:rPr>
        <w:t xml:space="preserve">Αυτή η ιστορία, λοιπόν, δεν μπορεί να ξεχαστεί. Αυτή η ιστορία δεν παραγράφεται. Αυτή η ιστορία δεν αλλοιώνεται. Αυτή </w:t>
      </w:r>
      <w:r>
        <w:rPr>
          <w:rFonts w:eastAsia="Times New Roman"/>
          <w:szCs w:val="24"/>
        </w:rPr>
        <w:lastRenderedPageBreak/>
        <w:t>η ιστορία είναι η ιστορία του πώς μπορούμε σήμερα εμείς οι τριακόσιοι να ανεβαίνουμε κάθε μέρα σε αυτό το Βήμα και να μιλάμε</w:t>
      </w:r>
      <w:r>
        <w:rPr>
          <w:rFonts w:eastAsia="Times New Roman"/>
          <w:szCs w:val="24"/>
        </w:rPr>
        <w:t xml:space="preserve"> ανοι</w:t>
      </w:r>
      <w:r>
        <w:rPr>
          <w:rFonts w:eastAsia="Times New Roman"/>
          <w:szCs w:val="24"/>
        </w:rPr>
        <w:t>κ</w:t>
      </w:r>
      <w:r>
        <w:rPr>
          <w:rFonts w:eastAsia="Times New Roman"/>
          <w:szCs w:val="24"/>
        </w:rPr>
        <w:t>τά και δημόσια για το ποιο είναι το καλό αυτού του τόπου.</w:t>
      </w:r>
    </w:p>
    <w:p w14:paraId="1AEEA6D8" w14:textId="77777777" w:rsidR="006D2E0F" w:rsidRDefault="00717B4F">
      <w:pPr>
        <w:spacing w:after="0" w:line="600" w:lineRule="auto"/>
        <w:ind w:firstLine="720"/>
        <w:jc w:val="both"/>
        <w:rPr>
          <w:rFonts w:eastAsia="Times New Roman"/>
          <w:szCs w:val="24"/>
        </w:rPr>
      </w:pPr>
      <w:r>
        <w:rPr>
          <w:rFonts w:eastAsia="Times New Roman"/>
          <w:szCs w:val="24"/>
        </w:rPr>
        <w:t>Κυρίες και κύριοι συνάδελφοι, πριν κατέβω από το Βήμα και με μοναδικό σκοπό να αποδείξω την τεράστια πορεία που έχουμε διανύσει ως Έλληνες για να φτάσουμε εδώ που είμαστε σήμερα, όσο δύσκολο κι αν είναι αυτό το σήμερα, και να τονίσω την αξία που έχει για τ</w:t>
      </w:r>
      <w:r>
        <w:rPr>
          <w:rFonts w:eastAsia="Times New Roman"/>
          <w:szCs w:val="24"/>
        </w:rPr>
        <w:t xml:space="preserve">η </w:t>
      </w:r>
      <w:r>
        <w:rPr>
          <w:rFonts w:eastAsia="Times New Roman"/>
          <w:szCs w:val="24"/>
        </w:rPr>
        <w:t>δ</w:t>
      </w:r>
      <w:r>
        <w:rPr>
          <w:rFonts w:eastAsia="Times New Roman"/>
          <w:szCs w:val="24"/>
        </w:rPr>
        <w:t xml:space="preserve">ημοκρατία μας η καθολική απόρριψη της βίας, απ’ όπου και να προέρχεται, όπως έκαναν με την απόφασή τους οι φοιτητές μας τότε και βγήκαν να αντιμετωπίσουν τα τανκς με τα λουλούδια και τα τραγούδια, να προστατεύσουν τη </w:t>
      </w:r>
      <w:r>
        <w:rPr>
          <w:rFonts w:eastAsia="Times New Roman"/>
          <w:szCs w:val="24"/>
        </w:rPr>
        <w:t>δ</w:t>
      </w:r>
      <w:r>
        <w:rPr>
          <w:rFonts w:eastAsia="Times New Roman"/>
          <w:szCs w:val="24"/>
        </w:rPr>
        <w:t>ημοκρατία και να εξεγερθούν κατά τη</w:t>
      </w:r>
      <w:r>
        <w:rPr>
          <w:rFonts w:eastAsia="Times New Roman"/>
          <w:szCs w:val="24"/>
        </w:rPr>
        <w:t xml:space="preserve">ς βίας, θα σας διαβάσω μια άλλη απόφαση που κάποτε πήραν οι Αθηναίοι για να προστατεύουν τη </w:t>
      </w:r>
      <w:r>
        <w:rPr>
          <w:rFonts w:eastAsia="Times New Roman"/>
          <w:szCs w:val="24"/>
        </w:rPr>
        <w:t>δ</w:t>
      </w:r>
      <w:r>
        <w:rPr>
          <w:rFonts w:eastAsia="Times New Roman"/>
          <w:szCs w:val="24"/>
        </w:rPr>
        <w:t>ημοκρατία, μ</w:t>
      </w:r>
      <w:r>
        <w:rPr>
          <w:rFonts w:eastAsia="Times New Roman"/>
          <w:szCs w:val="24"/>
        </w:rPr>
        <w:t>ί</w:t>
      </w:r>
      <w:r>
        <w:rPr>
          <w:rFonts w:eastAsia="Times New Roman"/>
          <w:szCs w:val="24"/>
        </w:rPr>
        <w:t>α απόφαση στην οποία η βία περισσεύει και βάσει της οποίας ορκιζόντουσαν οι νέοι τότε Αθηναίοι. Σας διαβάζω από το ψήφισμα του Δήμου Αθηναίων επί άρχο</w:t>
      </w:r>
      <w:r>
        <w:rPr>
          <w:rFonts w:eastAsia="Times New Roman"/>
          <w:szCs w:val="24"/>
        </w:rPr>
        <w:t xml:space="preserve">ντος </w:t>
      </w:r>
      <w:proofErr w:type="spellStart"/>
      <w:r>
        <w:rPr>
          <w:rFonts w:eastAsia="Times New Roman"/>
          <w:szCs w:val="24"/>
        </w:rPr>
        <w:t>Δημοφάντου</w:t>
      </w:r>
      <w:proofErr w:type="spellEnd"/>
      <w:r>
        <w:rPr>
          <w:rFonts w:eastAsia="Times New Roman"/>
          <w:szCs w:val="24"/>
        </w:rPr>
        <w:t xml:space="preserve"> το 410 π.Χ. για την προστασία της </w:t>
      </w:r>
      <w:r>
        <w:rPr>
          <w:rFonts w:eastAsia="Times New Roman"/>
          <w:szCs w:val="24"/>
        </w:rPr>
        <w:t>δ</w:t>
      </w:r>
      <w:r>
        <w:rPr>
          <w:rFonts w:eastAsia="Times New Roman"/>
          <w:szCs w:val="24"/>
        </w:rPr>
        <w:t xml:space="preserve">ημοκρατίας: «Αν κάποιος καταλύσει την </w:t>
      </w:r>
      <w:r>
        <w:rPr>
          <w:rFonts w:eastAsia="Times New Roman"/>
          <w:szCs w:val="24"/>
        </w:rPr>
        <w:t>Α</w:t>
      </w:r>
      <w:r>
        <w:rPr>
          <w:rFonts w:eastAsia="Times New Roman"/>
          <w:szCs w:val="24"/>
        </w:rPr>
        <w:t xml:space="preserve">θηναϊκή </w:t>
      </w:r>
      <w:r>
        <w:rPr>
          <w:rFonts w:eastAsia="Times New Roman"/>
          <w:szCs w:val="24"/>
        </w:rPr>
        <w:t>Δ</w:t>
      </w:r>
      <w:r>
        <w:rPr>
          <w:rFonts w:eastAsia="Times New Roman"/>
          <w:szCs w:val="24"/>
        </w:rPr>
        <w:t xml:space="preserve">ημοκρατία, να θεωρείται εχθρός των Αθηναίων και να θανατώνεται, χωρίς τιμωρία εκείνου </w:t>
      </w:r>
      <w:r>
        <w:rPr>
          <w:rFonts w:eastAsia="Times New Roman"/>
          <w:szCs w:val="24"/>
        </w:rPr>
        <w:lastRenderedPageBreak/>
        <w:t>που τον σκότωσε και η περιουσία του να δημεύεται. Θα συντελέσω και με λ</w:t>
      </w:r>
      <w:r>
        <w:rPr>
          <w:rFonts w:eastAsia="Times New Roman"/>
          <w:szCs w:val="24"/>
        </w:rPr>
        <w:t xml:space="preserve">όγια και με έργα και με την ψήφο και με το ίδιο μου το χέρι, αν το μπορώ, στη θανάτωση εκείνου που θα καταλύσει τη </w:t>
      </w:r>
      <w:r>
        <w:rPr>
          <w:rFonts w:eastAsia="Times New Roman"/>
          <w:szCs w:val="24"/>
        </w:rPr>
        <w:t>δ</w:t>
      </w:r>
      <w:r>
        <w:rPr>
          <w:rFonts w:eastAsia="Times New Roman"/>
          <w:szCs w:val="24"/>
        </w:rPr>
        <w:t>ημοκρατία στην Αθήνα». Για τα παραπάνω όλοι οι Αθηναίοι έπρεπε να δώσουν νόμιμο όρκο.</w:t>
      </w:r>
    </w:p>
    <w:p w14:paraId="1AEEA6D9" w14:textId="77777777" w:rsidR="006D2E0F" w:rsidRDefault="00717B4F">
      <w:pPr>
        <w:spacing w:after="0" w:line="600" w:lineRule="auto"/>
        <w:ind w:firstLine="720"/>
        <w:jc w:val="both"/>
        <w:rPr>
          <w:rFonts w:eastAsia="Times New Roman"/>
          <w:szCs w:val="24"/>
        </w:rPr>
      </w:pPr>
      <w:r>
        <w:rPr>
          <w:rFonts w:eastAsia="Times New Roman"/>
          <w:szCs w:val="24"/>
        </w:rPr>
        <w:t>Έχουμε διανύσει, αγαπητοί συνάδελφοι, τεράστια απόστασ</w:t>
      </w:r>
      <w:r>
        <w:rPr>
          <w:rFonts w:eastAsia="Times New Roman"/>
          <w:szCs w:val="24"/>
        </w:rPr>
        <w:t>η από τότε. Έχουμε θρηνήσει πολλούς νεκρούς σαν λαός, σαν έθνος.</w:t>
      </w:r>
    </w:p>
    <w:p w14:paraId="1AEEA6DA" w14:textId="77777777" w:rsidR="006D2E0F" w:rsidRDefault="00717B4F">
      <w:pPr>
        <w:spacing w:after="0" w:line="600" w:lineRule="auto"/>
        <w:ind w:firstLine="720"/>
        <w:jc w:val="both"/>
        <w:rPr>
          <w:rFonts w:eastAsia="Times New Roman"/>
          <w:szCs w:val="24"/>
        </w:rPr>
      </w:pPr>
      <w:r>
        <w:rPr>
          <w:rFonts w:eastAsia="Times New Roman"/>
          <w:szCs w:val="24"/>
        </w:rPr>
        <w:t xml:space="preserve">Έχουν κάνει αγώνες, έχουν χύσει αίμα συμπολίτες μας Έλληνες για τη </w:t>
      </w:r>
      <w:r>
        <w:rPr>
          <w:rFonts w:eastAsia="Times New Roman"/>
          <w:szCs w:val="24"/>
        </w:rPr>
        <w:t>δ</w:t>
      </w:r>
      <w:r>
        <w:rPr>
          <w:rFonts w:eastAsia="Times New Roman"/>
          <w:szCs w:val="24"/>
        </w:rPr>
        <w:t>ημοκρατία. Μπορώ ακόμα να ακούσω και επιλέγω να ακούω κάθε μέρα, κάθε στιγμή τις φωνές τους. Μπορώ ακόμα να βλέπω και επιλέ</w:t>
      </w:r>
      <w:r>
        <w:rPr>
          <w:rFonts w:eastAsia="Times New Roman"/>
          <w:szCs w:val="24"/>
        </w:rPr>
        <w:t>γω να βλέπω κάθε μέρα, κάθε στιγμή τα πρόσωπά τους. Μπορώ ακόμα να φωνάζω και επιλέγω να φωνάζω κάθε μέρα, κάθε στιγμή τιμή και δόξα στους νεκρούς του Πολυτεχνείου!</w:t>
      </w:r>
    </w:p>
    <w:p w14:paraId="1AEEA6DB" w14:textId="77777777" w:rsidR="006D2E0F" w:rsidRDefault="00717B4F">
      <w:pPr>
        <w:spacing w:after="0" w:line="600" w:lineRule="auto"/>
        <w:ind w:firstLine="720"/>
        <w:jc w:val="both"/>
        <w:rPr>
          <w:rFonts w:eastAsia="Times New Roman"/>
          <w:szCs w:val="24"/>
        </w:rPr>
      </w:pPr>
      <w:r>
        <w:rPr>
          <w:rFonts w:eastAsia="Times New Roman"/>
          <w:szCs w:val="24"/>
        </w:rPr>
        <w:t>Ευχαριστώ πολύ.</w:t>
      </w:r>
    </w:p>
    <w:p w14:paraId="1AEEA6DC"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AEEA6DD"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 xml:space="preserve">): </w:t>
      </w:r>
      <w:r>
        <w:rPr>
          <w:rFonts w:eastAsia="Times New Roman" w:cs="Times New Roman"/>
          <w:bCs/>
          <w:shd w:val="clear" w:color="auto" w:fill="FFFFFF"/>
        </w:rPr>
        <w:t>Ευχαριστώ πολύ.</w:t>
      </w:r>
    </w:p>
    <w:p w14:paraId="1AEEA6DE"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Τον λόγο έχει</w:t>
      </w:r>
      <w:r>
        <w:rPr>
          <w:rFonts w:eastAsia="Times New Roman" w:cs="Times New Roman"/>
          <w:bCs/>
          <w:shd w:val="clear" w:color="auto" w:fill="FFFFFF"/>
        </w:rPr>
        <w:t xml:space="preserve"> ο κ. Γεώργιος </w:t>
      </w:r>
      <w:proofErr w:type="spellStart"/>
      <w:r>
        <w:rPr>
          <w:rFonts w:eastAsia="Times New Roman" w:cs="Times New Roman"/>
          <w:bCs/>
          <w:shd w:val="clear" w:color="auto" w:fill="FFFFFF"/>
        </w:rPr>
        <w:t>Μαυρωτάς</w:t>
      </w:r>
      <w:proofErr w:type="spellEnd"/>
      <w:r>
        <w:rPr>
          <w:rFonts w:eastAsia="Times New Roman" w:cs="Times New Roman"/>
          <w:bCs/>
          <w:shd w:val="clear" w:color="auto" w:fill="FFFFFF"/>
        </w:rPr>
        <w:t>, συνάδελφος εκ μέρους του Ποταμιού.</w:t>
      </w:r>
    </w:p>
    <w:p w14:paraId="1AEEA6DF"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ΓΕΩΡΓΙΟΣ ΜΑΥΡΩΤΑΣ: </w:t>
      </w:r>
      <w:r>
        <w:rPr>
          <w:rFonts w:eastAsia="Times New Roman" w:cs="Times New Roman"/>
          <w:bCs/>
          <w:shd w:val="clear" w:color="auto" w:fill="FFFFFF"/>
        </w:rPr>
        <w:t>Ευχαριστώ, κύριε Πρόεδρε.</w:t>
      </w:r>
    </w:p>
    <w:p w14:paraId="1AEEA6E0"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Είναι σημαδιακή η φετινή επέτειος του Πολυτεχνείου, σαράντα τέσσερα χρόνια μετά τον Νοέμβρη του 1973, τυπικά φέτος συνταξιοδοτείται η γενιά του Πολυτεχ</w:t>
      </w:r>
      <w:r>
        <w:rPr>
          <w:rFonts w:eastAsia="Times New Roman" w:cs="Times New Roman"/>
          <w:bCs/>
          <w:shd w:val="clear" w:color="auto" w:fill="FFFFFF"/>
        </w:rPr>
        <w:t>νείου. Οι τότε τελειόφοιτοι του Μετσόβιου φέτος γίνονται εξήντα επτά χρονών. Συνταξιοδοτούνται οι άνθρωποι, οι ιδέες όμως δεν συνταξιοδοτούνται, η φλόγα δεν συνταξιοδοτείται.</w:t>
      </w:r>
    </w:p>
    <w:p w14:paraId="1AEEA6E1"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μέγεθος ενός εγχειρήματος πολλές φορές αναδεικνύεται από το ρίσκο που παίρνουν</w:t>
      </w:r>
      <w:r>
        <w:rPr>
          <w:rFonts w:eastAsia="Times New Roman" w:cs="Times New Roman"/>
          <w:bCs/>
          <w:shd w:val="clear" w:color="auto" w:fill="FFFFFF"/>
        </w:rPr>
        <w:t xml:space="preserve"> οι πρωταγωνιστές του. Ένας σκοπός είναι τόσο σημαντικός ανάλογα με το τίμημα που τον συνοδεύει. Οι αγώνες, οι κάθε λογής αγώνες μόνο όταν έχουν τίμημα έχουν νόημα, αλλιώς δεν είναι αγώνες, είναι ρουτίνα καμμία φορά και επάγγελμα.</w:t>
      </w:r>
    </w:p>
    <w:p w14:paraId="1AEEA6E2"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 είσαι </w:t>
      </w:r>
      <w:proofErr w:type="spellStart"/>
      <w:r>
        <w:rPr>
          <w:rFonts w:eastAsia="Times New Roman" w:cs="Times New Roman"/>
          <w:bCs/>
          <w:shd w:val="clear" w:color="auto" w:fill="FFFFFF"/>
        </w:rPr>
        <w:t>σκαρφαλωμένος</w:t>
      </w:r>
      <w:proofErr w:type="spellEnd"/>
      <w:r>
        <w:rPr>
          <w:rFonts w:eastAsia="Times New Roman" w:cs="Times New Roman"/>
          <w:bCs/>
          <w:shd w:val="clear" w:color="auto" w:fill="FFFFFF"/>
        </w:rPr>
        <w:t xml:space="preserve"> στ</w:t>
      </w:r>
      <w:r>
        <w:rPr>
          <w:rFonts w:eastAsia="Times New Roman" w:cs="Times New Roman"/>
          <w:bCs/>
          <w:shd w:val="clear" w:color="auto" w:fill="FFFFFF"/>
        </w:rPr>
        <w:t>α κάγκελα του Πολυτεχνείου και βλέπεις απέναντι το τανκ</w:t>
      </w:r>
      <w:r>
        <w:rPr>
          <w:rFonts w:eastAsia="Times New Roman" w:cs="Times New Roman"/>
          <w:bCs/>
          <w:shd w:val="clear" w:color="auto" w:fill="FFFFFF"/>
        </w:rPr>
        <w:t>ς</w:t>
      </w:r>
      <w:r>
        <w:rPr>
          <w:rFonts w:eastAsia="Times New Roman" w:cs="Times New Roman"/>
          <w:bCs/>
          <w:shd w:val="clear" w:color="auto" w:fill="FFFFFF"/>
        </w:rPr>
        <w:t xml:space="preserve">, ξέροντας ότι σε μερικά λεπτά μπορεί να είσαι είτε νεκρός είτε αν είσαι πιο τυχερός απλώς τραυματισμένος και δαρμένος σε κάποιο μπουντρούμι ή επιστρατευμένος σε μια εσχατιά της Ελλάδος, το τίμημα το </w:t>
      </w:r>
      <w:r>
        <w:rPr>
          <w:rFonts w:eastAsia="Times New Roman" w:cs="Times New Roman"/>
          <w:bCs/>
          <w:shd w:val="clear" w:color="auto" w:fill="FFFFFF"/>
        </w:rPr>
        <w:t>βλέπεις κατάματα και αποφασίζεις να μείνεις.</w:t>
      </w:r>
    </w:p>
    <w:p w14:paraId="1AEEA6E3"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Από την άλλη, αν πετάς μολότοφ και καις κάδους και αυτοκίνητα γνωρίζοντας ότι ποτέ δεν θα σε πιάσουν ή αν σε πιάσουν θα σε αφήσουν, παίζεις σε ένα σικέ παιχνίδι. Γι’ αυτό ας μην μπερδεύουμε τους αγώνες και τους </w:t>
      </w:r>
      <w:r>
        <w:rPr>
          <w:rFonts w:eastAsia="Times New Roman" w:cs="Times New Roman"/>
          <w:bCs/>
          <w:shd w:val="clear" w:color="auto" w:fill="FFFFFF"/>
        </w:rPr>
        <w:t xml:space="preserve">αγωνιστές με </w:t>
      </w:r>
      <w:r>
        <w:rPr>
          <w:rFonts w:eastAsia="Times New Roman" w:cs="Times New Roman"/>
          <w:bCs/>
          <w:shd w:val="clear" w:color="auto" w:fill="FFFFFF"/>
        </w:rPr>
        <w:t>«</w:t>
      </w:r>
      <w:proofErr w:type="spellStart"/>
      <w:r>
        <w:rPr>
          <w:rFonts w:eastAsia="Times New Roman" w:cs="Times New Roman"/>
          <w:bCs/>
          <w:shd w:val="clear" w:color="auto" w:fill="FFFFFF"/>
        </w:rPr>
        <w:t>σιγουρατζήδες</w:t>
      </w:r>
      <w:proofErr w:type="spellEnd"/>
      <w:r>
        <w:rPr>
          <w:rFonts w:eastAsia="Times New Roman" w:cs="Times New Roman"/>
          <w:bCs/>
          <w:shd w:val="clear" w:color="auto" w:fill="FFFFFF"/>
        </w:rPr>
        <w:t>»</w:t>
      </w:r>
      <w:r>
        <w:rPr>
          <w:rFonts w:eastAsia="Times New Roman" w:cs="Times New Roman"/>
          <w:bCs/>
          <w:shd w:val="clear" w:color="auto" w:fill="FFFFFF"/>
        </w:rPr>
        <w:t xml:space="preserve"> επαναστάτες.</w:t>
      </w:r>
    </w:p>
    <w:p w14:paraId="1AEEA6E4"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Στο Πολυτεχνείο του ’73 δεν είχαν μπει κάποιοι ήρωες, είχαν μπει παιδιά καθημερινά που τα έσπρωξε η μοίρα να γίνουν ήρωες μιας εποχής. Όταν μια κοινωνία είχε συνθηκολογήσει, είχε συμφιλιωθεί με το να κοιτάει τη δουλειά της για να μη βρει τον μπελά της, κάπ</w:t>
      </w:r>
      <w:r>
        <w:rPr>
          <w:rFonts w:eastAsia="Times New Roman" w:cs="Times New Roman"/>
          <w:bCs/>
          <w:shd w:val="clear" w:color="auto" w:fill="FFFFFF"/>
        </w:rPr>
        <w:t>οιοι αποφάσισαν να βρουν τον μπελά τους παρατώντας τη δουλειά τους και αυτοί είναι που γράφουν ιστορία, αυτοί που αποφασίζουν να βγουν μπροστά όταν όλοι τούς λένε να κοιτάζουν τη δουλειά τους, αυτοί που ξεβολεύονται και ξεβολεύουν συνειδήσεις και καταστάσε</w:t>
      </w:r>
      <w:r>
        <w:rPr>
          <w:rFonts w:eastAsia="Times New Roman" w:cs="Times New Roman"/>
          <w:bCs/>
          <w:shd w:val="clear" w:color="auto" w:fill="FFFFFF"/>
        </w:rPr>
        <w:t>ις.</w:t>
      </w:r>
    </w:p>
    <w:p w14:paraId="1AEEA6E5"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Όταν, όμως, βλέπεις, όπως εκείνα τα παιδιά, ότι σου βάζουν περιορισμούς στις ελευθερίες, ότι πρέπει να δώσεις διαπιστευτήρια νομιμοφροσύνης για να προχωρήσεις, αλλιώς δεν έχεις στον ήλιο μοίρα, ότι οι ευκαιρίες είναι ρεζερβέ από τους εκλεκτούς του καθε</w:t>
      </w:r>
      <w:r>
        <w:rPr>
          <w:rFonts w:eastAsia="Times New Roman" w:cs="Times New Roman"/>
          <w:bCs/>
          <w:shd w:val="clear" w:color="auto" w:fill="FFFFFF"/>
        </w:rPr>
        <w:t xml:space="preserve">στώτος, τότε επαναστατείς και ταμπουρώνεσαι στο δικό σου </w:t>
      </w:r>
      <w:r>
        <w:rPr>
          <w:rFonts w:eastAsia="Times New Roman" w:cs="Times New Roman"/>
          <w:bCs/>
          <w:shd w:val="clear" w:color="auto" w:fill="FFFFFF"/>
        </w:rPr>
        <w:t>π</w:t>
      </w:r>
      <w:r>
        <w:rPr>
          <w:rFonts w:eastAsia="Times New Roman" w:cs="Times New Roman"/>
          <w:bCs/>
          <w:shd w:val="clear" w:color="auto" w:fill="FFFFFF"/>
        </w:rPr>
        <w:t>ολυτεχνείο.</w:t>
      </w:r>
    </w:p>
    <w:p w14:paraId="1AEEA6E6"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Το 1984, όταν μπήκα στο Πολυτεχνείο, είχαν περάσει έντεκα μόλις χρόνια από τις ματωμένες μέρες του. Κάθε μέρα στο συγκρότημα της </w:t>
      </w:r>
      <w:proofErr w:type="spellStart"/>
      <w:r>
        <w:rPr>
          <w:rFonts w:eastAsia="Times New Roman" w:cs="Times New Roman"/>
          <w:bCs/>
          <w:shd w:val="clear" w:color="auto" w:fill="FFFFFF"/>
        </w:rPr>
        <w:t>Στουρνάρη</w:t>
      </w:r>
      <w:proofErr w:type="spellEnd"/>
      <w:r>
        <w:rPr>
          <w:rFonts w:eastAsia="Times New Roman" w:cs="Times New Roman"/>
          <w:bCs/>
          <w:shd w:val="clear" w:color="auto" w:fill="FFFFFF"/>
        </w:rPr>
        <w:t xml:space="preserve"> και Πατησίων είχε ακόμα την αύρα του μύθου. Τα </w:t>
      </w:r>
      <w:r>
        <w:rPr>
          <w:rFonts w:eastAsia="Times New Roman" w:cs="Times New Roman"/>
          <w:bCs/>
          <w:shd w:val="clear" w:color="auto" w:fill="FFFFFF"/>
        </w:rPr>
        <w:t xml:space="preserve">αμφιθέατρα, τα εργαστήρια, τα σκαλιά, οι τοίχοι, οι αυλές σιγοψιθύριζαν μυστικά και ιστορίες από εκείνη την εποχή. </w:t>
      </w:r>
    </w:p>
    <w:p w14:paraId="1AEEA6E7"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Σήμερα, όποτε περνάω, σφίγγεται η καρδιά μου. Πολλή μουτζούρα, μαυρίλα και κουκούλα. Πού είναι εκείνο το Πολυτεχνείο που βούιζε σαν μελίσσι;</w:t>
      </w:r>
      <w:r>
        <w:rPr>
          <w:rFonts w:eastAsia="Times New Roman" w:cs="Times New Roman"/>
          <w:bCs/>
          <w:shd w:val="clear" w:color="auto" w:fill="FFFFFF"/>
        </w:rPr>
        <w:t xml:space="preserve"> Πού είναι το πολύχρωμο </w:t>
      </w:r>
      <w:proofErr w:type="spellStart"/>
      <w:r>
        <w:rPr>
          <w:rFonts w:eastAsia="Times New Roman" w:cs="Times New Roman"/>
          <w:bCs/>
          <w:shd w:val="clear" w:color="auto" w:fill="FFFFFF"/>
        </w:rPr>
        <w:t>λεφούσι</w:t>
      </w:r>
      <w:proofErr w:type="spellEnd"/>
      <w:r>
        <w:rPr>
          <w:rFonts w:eastAsia="Times New Roman" w:cs="Times New Roman"/>
          <w:bCs/>
          <w:shd w:val="clear" w:color="auto" w:fill="FFFFFF"/>
        </w:rPr>
        <w:t xml:space="preserve"> φοιτητών που πλημμύριζε όχι μόνο τους χώρους του, αλλά όλη την περιοχή ως πάνω στα Εξάρχεια;</w:t>
      </w:r>
    </w:p>
    <w:p w14:paraId="1AEEA6E8"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Σήμερα μόνο αραιά και πού κάποιοι φοιτητές της Αρχιτεκτονικής, της μόνης </w:t>
      </w:r>
      <w:r>
        <w:rPr>
          <w:rFonts w:eastAsia="Times New Roman" w:cs="Times New Roman"/>
          <w:bCs/>
          <w:shd w:val="clear" w:color="auto" w:fill="FFFFFF"/>
        </w:rPr>
        <w:t>σ</w:t>
      </w:r>
      <w:r>
        <w:rPr>
          <w:rFonts w:eastAsia="Times New Roman" w:cs="Times New Roman"/>
          <w:bCs/>
          <w:shd w:val="clear" w:color="auto" w:fill="FFFFFF"/>
        </w:rPr>
        <w:t>χολής που έχει μείνει στο συγκρότημα, βηματίζουν βιαστικά</w:t>
      </w:r>
      <w:r>
        <w:rPr>
          <w:rFonts w:eastAsia="Times New Roman" w:cs="Times New Roman"/>
          <w:bCs/>
          <w:shd w:val="clear" w:color="auto" w:fill="FFFFFF"/>
        </w:rPr>
        <w:t xml:space="preserve">. Δυστυχώς το Πολυτεχνείο τα τελευταία χρόνια κινδυνεύει να γίνει, αν δεν έχει ήδη γίνει, ορμητήριο </w:t>
      </w:r>
      <w:proofErr w:type="spellStart"/>
      <w:r>
        <w:rPr>
          <w:rFonts w:eastAsia="Times New Roman" w:cs="Times New Roman"/>
          <w:bCs/>
          <w:shd w:val="clear" w:color="auto" w:fill="FFFFFF"/>
        </w:rPr>
        <w:t>μπαχαλάκηδων</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ναρκεμπόρων</w:t>
      </w:r>
      <w:proofErr w:type="spellEnd"/>
      <w:r>
        <w:rPr>
          <w:rFonts w:eastAsia="Times New Roman" w:cs="Times New Roman"/>
          <w:bCs/>
          <w:shd w:val="clear" w:color="auto" w:fill="FFFFFF"/>
        </w:rPr>
        <w:t xml:space="preserve"> και λαθρεμπόρων. Εκμεταλλευόμενοι την αδράνεια που πηγάζει από τον νόμο περί ασύλου το χρησιμοποιούν ως το βασικό τους κάστρο στο </w:t>
      </w:r>
      <w:r>
        <w:rPr>
          <w:rFonts w:eastAsia="Times New Roman" w:cs="Times New Roman"/>
          <w:bCs/>
          <w:shd w:val="clear" w:color="auto" w:fill="FFFFFF"/>
        </w:rPr>
        <w:t xml:space="preserve">κρυφτούλι που παίζουν με την αστυνομία. Έχει γίνει ένας χώρος «φτου </w:t>
      </w:r>
      <w:proofErr w:type="spellStart"/>
      <w:r>
        <w:rPr>
          <w:rFonts w:eastAsia="Times New Roman" w:cs="Times New Roman"/>
          <w:bCs/>
          <w:shd w:val="clear" w:color="auto" w:fill="FFFFFF"/>
        </w:rPr>
        <w:t>ξελευθερία</w:t>
      </w:r>
      <w:proofErr w:type="spellEnd"/>
      <w:r>
        <w:rPr>
          <w:rFonts w:eastAsia="Times New Roman" w:cs="Times New Roman"/>
          <w:bCs/>
          <w:shd w:val="clear" w:color="auto" w:fill="FFFFFF"/>
        </w:rPr>
        <w:t xml:space="preserve">» για κάθε </w:t>
      </w:r>
      <w:proofErr w:type="spellStart"/>
      <w:r>
        <w:rPr>
          <w:rFonts w:eastAsia="Times New Roman" w:cs="Times New Roman"/>
          <w:bCs/>
          <w:shd w:val="clear" w:color="auto" w:fill="FFFFFF"/>
        </w:rPr>
        <w:t>παραβατικό</w:t>
      </w:r>
      <w:proofErr w:type="spellEnd"/>
      <w:r>
        <w:rPr>
          <w:rFonts w:eastAsia="Times New Roman" w:cs="Times New Roman"/>
          <w:bCs/>
          <w:shd w:val="clear" w:color="auto" w:fill="FFFFFF"/>
        </w:rPr>
        <w:t>.</w:t>
      </w:r>
    </w:p>
    <w:p w14:paraId="1AEEA6E9"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Πώς μπορεί να σταματήσει αυτό; Μόνο αν το Πολυτεχνείο ξαναποκτήσει τη ζωή που είχε. Πώς; Αξιοποιώντας το πλήρως, είτε με μαθήματα, είτε με εκδηλώσεις, είτε</w:t>
      </w:r>
      <w:r>
        <w:rPr>
          <w:rFonts w:eastAsia="Times New Roman" w:cs="Times New Roman"/>
          <w:bCs/>
          <w:shd w:val="clear" w:color="auto" w:fill="FFFFFF"/>
        </w:rPr>
        <w:t xml:space="preserve"> με μετατροπή του σε </w:t>
      </w:r>
      <w:r>
        <w:rPr>
          <w:rFonts w:eastAsia="Times New Roman" w:cs="Times New Roman"/>
          <w:bCs/>
          <w:shd w:val="clear" w:color="auto" w:fill="FFFFFF"/>
        </w:rPr>
        <w:t>κ</w:t>
      </w:r>
      <w:r>
        <w:rPr>
          <w:rFonts w:eastAsia="Times New Roman" w:cs="Times New Roman"/>
          <w:bCs/>
          <w:shd w:val="clear" w:color="auto" w:fill="FFFFFF"/>
        </w:rPr>
        <w:t xml:space="preserve">έντρο </w:t>
      </w:r>
      <w:r>
        <w:rPr>
          <w:rFonts w:eastAsia="Times New Roman" w:cs="Times New Roman"/>
          <w:bCs/>
          <w:shd w:val="clear" w:color="auto" w:fill="FFFFFF"/>
        </w:rPr>
        <w:t>π</w:t>
      </w:r>
      <w:r>
        <w:rPr>
          <w:rFonts w:eastAsia="Times New Roman" w:cs="Times New Roman"/>
          <w:bCs/>
          <w:shd w:val="clear" w:color="auto" w:fill="FFFFFF"/>
        </w:rPr>
        <w:t>ολιτισμού.</w:t>
      </w:r>
    </w:p>
    <w:p w14:paraId="1AEEA6EA" w14:textId="77777777" w:rsidR="006D2E0F" w:rsidRDefault="00717B4F">
      <w:pPr>
        <w:spacing w:after="0" w:line="600" w:lineRule="auto"/>
        <w:ind w:firstLine="720"/>
        <w:jc w:val="both"/>
        <w:rPr>
          <w:rFonts w:eastAsia="Times New Roman"/>
          <w:szCs w:val="24"/>
        </w:rPr>
      </w:pPr>
      <w:r>
        <w:rPr>
          <w:rFonts w:eastAsia="Times New Roman" w:cs="Times New Roman"/>
          <w:bCs/>
          <w:shd w:val="clear" w:color="auto" w:fill="FFFFFF"/>
        </w:rPr>
        <w:t>Το σκοτάδι πάντα υποχωρεί μπροστά στο φως. Ας το φωτίσουμε, λοιπόν, ας το ζωντανέψουμε και η κουκούλα θα φύγει. Το να παραδοθεί το συγκρότημα του Πολυτεχνείου ξανά στην κοινωνία, αυτό το ιστορικό κτήριο, αυτό το αρισ</w:t>
      </w:r>
      <w:r>
        <w:rPr>
          <w:rFonts w:eastAsia="Times New Roman" w:cs="Times New Roman"/>
          <w:bCs/>
          <w:shd w:val="clear" w:color="auto" w:fill="FFFFFF"/>
        </w:rPr>
        <w:t xml:space="preserve">τούργημα που συνδέθηκε με την ανάπτυξη της χώρας και με τον αντιφασιστικό αγώνα, αυτό πρέπει να είναι το δικό μας στοίχημα. Αυτό πρέπει να είναι το δικό μας </w:t>
      </w:r>
      <w:r>
        <w:rPr>
          <w:rFonts w:eastAsia="Times New Roman" w:cs="Times New Roman"/>
          <w:bCs/>
          <w:shd w:val="clear" w:color="auto" w:fill="FFFFFF"/>
        </w:rPr>
        <w:t>π</w:t>
      </w:r>
      <w:r>
        <w:rPr>
          <w:rFonts w:eastAsia="Times New Roman" w:cs="Times New Roman"/>
          <w:bCs/>
          <w:shd w:val="clear" w:color="auto" w:fill="FFFFFF"/>
        </w:rPr>
        <w:t>ολυτεχνείο!</w:t>
      </w:r>
    </w:p>
    <w:p w14:paraId="1AEEA6E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Κλείνοντας, κάθε ιστορική καμπή, κάθε επανάσταση έχει το δικό της σύνθημα. Πολλές φορέ</w:t>
      </w:r>
      <w:r>
        <w:rPr>
          <w:rFonts w:eastAsia="Times New Roman" w:cs="Times New Roman"/>
          <w:szCs w:val="24"/>
        </w:rPr>
        <w:t>ς αυτό το σύνθημα είναι ένα τρίπτυχο. Η Γαλλική Επανάσταση είχε το «</w:t>
      </w:r>
      <w:r>
        <w:rPr>
          <w:rFonts w:eastAsia="Times New Roman" w:cs="Times New Roman"/>
          <w:szCs w:val="24"/>
        </w:rPr>
        <w:t>Ελ</w:t>
      </w:r>
      <w:r>
        <w:rPr>
          <w:rFonts w:eastAsia="Times New Roman" w:cs="Times New Roman"/>
          <w:szCs w:val="24"/>
        </w:rPr>
        <w:t xml:space="preserve">ευθερία, </w:t>
      </w:r>
      <w:r>
        <w:rPr>
          <w:rFonts w:eastAsia="Times New Roman" w:cs="Times New Roman"/>
          <w:szCs w:val="24"/>
        </w:rPr>
        <w:t>Ι</w:t>
      </w:r>
      <w:r>
        <w:rPr>
          <w:rFonts w:eastAsia="Times New Roman" w:cs="Times New Roman"/>
          <w:szCs w:val="24"/>
        </w:rPr>
        <w:t xml:space="preserve">σότητα, </w:t>
      </w:r>
      <w:r>
        <w:rPr>
          <w:rFonts w:eastAsia="Times New Roman" w:cs="Times New Roman"/>
          <w:szCs w:val="24"/>
        </w:rPr>
        <w:t>Α</w:t>
      </w:r>
      <w:r>
        <w:rPr>
          <w:rFonts w:eastAsia="Times New Roman" w:cs="Times New Roman"/>
          <w:szCs w:val="24"/>
        </w:rPr>
        <w:t>δελφοσύνη» και άλλαξε τον κόσμο. Περίπου διακόσια χρόνια μετά μερικές χιλιάδες νέοι στην Αθήνα φώναζαν «</w:t>
      </w:r>
      <w:r>
        <w:rPr>
          <w:rFonts w:eastAsia="Times New Roman" w:cs="Times New Roman"/>
          <w:szCs w:val="24"/>
        </w:rPr>
        <w:t>Ψ</w:t>
      </w:r>
      <w:r>
        <w:rPr>
          <w:rFonts w:eastAsia="Times New Roman" w:cs="Times New Roman"/>
          <w:szCs w:val="24"/>
        </w:rPr>
        <w:t xml:space="preserve">ωμί,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Ε</w:t>
      </w:r>
      <w:r>
        <w:rPr>
          <w:rFonts w:eastAsia="Times New Roman" w:cs="Times New Roman"/>
          <w:szCs w:val="24"/>
        </w:rPr>
        <w:t xml:space="preserve">λευθερία» και άλλαξαν τη χώρα. Πέρασαν σαράντα </w:t>
      </w:r>
      <w:r>
        <w:rPr>
          <w:rFonts w:eastAsia="Times New Roman" w:cs="Times New Roman"/>
          <w:szCs w:val="24"/>
        </w:rPr>
        <w:t xml:space="preserve">τέσσερα χρόνια από τότε. Χρειαζόμαστε και σήμερα μια επανάσταση για να βγούμε από την εθνική μιζέρια, μια επανάσταση με συναφές σύνθημα, «παραγωγή, παιδεία, αξιοκρατία». </w:t>
      </w:r>
    </w:p>
    <w:p w14:paraId="1AEEA6E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1AEEA6ED"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AEEA6EE"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Τον λόγο έχει ο κ. Γεώ</w:t>
      </w:r>
      <w:r>
        <w:rPr>
          <w:rFonts w:eastAsia="Times New Roman" w:cs="Times New Roman"/>
          <w:szCs w:val="24"/>
        </w:rPr>
        <w:t xml:space="preserve">ργιος - Δημήτριος Καρράς εκ μέρους των Ανεξαρτήτων Βουλευτών. </w:t>
      </w:r>
    </w:p>
    <w:p w14:paraId="1AEEA6EF"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Κύριε Πρόεδρε, επειδή σήμερα είναι μια μέρα δύσκολη, επιτρέψτε μου να στρέψω τη σκέψη μου πριν από όλα στα θύματα της Μάνδρας, στα θύματα αυτής της τραγωδίας, να συ</w:t>
      </w:r>
      <w:r>
        <w:rPr>
          <w:rFonts w:eastAsia="Times New Roman" w:cs="Times New Roman"/>
          <w:szCs w:val="24"/>
        </w:rPr>
        <w:t>λλυπηθώ τις οικογένειές τους και να ευχηθώ για τους έξι αγνοούμενους, που άκουσα προηγουμένως, να βρεθούν ζωντανοί και να γυρίσουν στην καθημερινότητά τους.</w:t>
      </w:r>
    </w:p>
    <w:p w14:paraId="1AEEA6F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Σήμερα, βέβαια, στη Βουλή έχουμε την ημέρα μνήμης για την εξέγερση του Πολυτεχνείου. Έχουν μιλήσει οι προηγούμενοι συνάδελφοι πολύ και λεπτομερειακά. Εμένα θα μου επιτρέψετε να κάνω μια ευρύτερη αναδρομή στα γεγονότα της τότε εποχής και να ξεκινήσω λίγο πι</w:t>
      </w:r>
      <w:r>
        <w:rPr>
          <w:rFonts w:eastAsia="Times New Roman" w:cs="Times New Roman"/>
          <w:szCs w:val="24"/>
        </w:rPr>
        <w:t xml:space="preserve">ο πίσω, από τις αιτίες που έφεραν τη δικτατορία, από τις αιτίες που δημιούργησαν τις συνθήκες κατάλυσης της </w:t>
      </w:r>
      <w:r>
        <w:rPr>
          <w:rFonts w:eastAsia="Times New Roman" w:cs="Times New Roman"/>
          <w:szCs w:val="24"/>
        </w:rPr>
        <w:t>δ</w:t>
      </w:r>
      <w:r>
        <w:rPr>
          <w:rFonts w:eastAsia="Times New Roman" w:cs="Times New Roman"/>
          <w:szCs w:val="24"/>
        </w:rPr>
        <w:t>ημοκρατίας.</w:t>
      </w:r>
    </w:p>
    <w:p w14:paraId="1AEEA6F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Πρέπει να πω ότι η έναρξη της δεκαετίας 1960 προς τη δεκαετία του 1970 ήταν μια πραγματικά ενδιαφέρουσα περίοδος </w:t>
      </w:r>
      <w:r>
        <w:rPr>
          <w:rFonts w:eastAsia="Times New Roman" w:cs="Times New Roman"/>
          <w:szCs w:val="24"/>
        </w:rPr>
        <w:lastRenderedPageBreak/>
        <w:t xml:space="preserve">για τη </w:t>
      </w:r>
      <w:r>
        <w:rPr>
          <w:rFonts w:eastAsia="Times New Roman" w:cs="Times New Roman"/>
          <w:szCs w:val="24"/>
        </w:rPr>
        <w:t>δ</w:t>
      </w:r>
      <w:r>
        <w:rPr>
          <w:rFonts w:eastAsia="Times New Roman" w:cs="Times New Roman"/>
          <w:szCs w:val="24"/>
        </w:rPr>
        <w:t>ημοκρατία στην</w:t>
      </w:r>
      <w:r>
        <w:rPr>
          <w:rFonts w:eastAsia="Times New Roman" w:cs="Times New Roman"/>
          <w:szCs w:val="24"/>
        </w:rPr>
        <w:t xml:space="preserve"> Ελλάδα. Είχε αρχίσει ο ανταγωνισμός μεταξύ της συντηρητικής παράταξης και τα σπάργανα, η προσπάθεια δημιουργίας του ευρύτερου κεντρώου χώρου με την Ένωση Κέντρου.</w:t>
      </w:r>
    </w:p>
    <w:p w14:paraId="1AEEA6F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Υπήρχε πνευματική ανάπτυξη, υπήρχε πνευματική ηγεσία που σήμερα, δυστυχώς, οφείλω να πω ότι </w:t>
      </w:r>
      <w:r>
        <w:rPr>
          <w:rFonts w:eastAsia="Times New Roman" w:cs="Times New Roman"/>
          <w:szCs w:val="24"/>
        </w:rPr>
        <w:t>υπάρχει ένα έλλειμμα. Και γιατί αναφέρομαι σε αυτά; Υπήρχε ο ανταγωνισμός τον ιδεών, η ανταλλαγή μεταξύ τους, τα ρεύματα τα ιδεολογικά. Θέλω να θυμίσω μόνο δύο.</w:t>
      </w:r>
    </w:p>
    <w:p w14:paraId="1AEEA6F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Να θυμίσω από πλευράς της Αριστεράς την </w:t>
      </w:r>
      <w:r>
        <w:rPr>
          <w:rFonts w:eastAsia="Times New Roman" w:cs="Times New Roman"/>
          <w:szCs w:val="24"/>
        </w:rPr>
        <w:t>«ΕΠΙΘΕΩΡΗΣΗ ΤΕΧΝΗΣ»</w:t>
      </w:r>
      <w:r>
        <w:rPr>
          <w:rFonts w:eastAsia="Times New Roman" w:cs="Times New Roman"/>
          <w:szCs w:val="24"/>
        </w:rPr>
        <w:t xml:space="preserve"> που ήταν εκείνη η οποία έδινε και τ</w:t>
      </w:r>
      <w:r>
        <w:rPr>
          <w:rFonts w:eastAsia="Times New Roman" w:cs="Times New Roman"/>
          <w:szCs w:val="24"/>
        </w:rPr>
        <w:t>ην κατεύθυνση προς την Αριστερή παράταξη. Και να θυμίσω τις δημοκρατικές «</w:t>
      </w:r>
      <w:r>
        <w:rPr>
          <w:rFonts w:eastAsia="Times New Roman" w:cs="Times New Roman"/>
          <w:szCs w:val="24"/>
        </w:rPr>
        <w:t>ΕΠΟΧΕΣ</w:t>
      </w:r>
      <w:r>
        <w:rPr>
          <w:rFonts w:eastAsia="Times New Roman" w:cs="Times New Roman"/>
          <w:szCs w:val="24"/>
        </w:rPr>
        <w:t xml:space="preserve">» του Χρήστου Λαμπράκη, οι οποίες εισήγαγαν τις ευρωπαϊκές δημοκρατικές ιδέες στην Ελλάδα, οι οποίες όμως </w:t>
      </w:r>
      <w:proofErr w:type="spellStart"/>
      <w:r>
        <w:rPr>
          <w:rFonts w:eastAsia="Times New Roman" w:cs="Times New Roman"/>
          <w:szCs w:val="24"/>
        </w:rPr>
        <w:t>ανεκόπησαν</w:t>
      </w:r>
      <w:proofErr w:type="spellEnd"/>
      <w:r>
        <w:rPr>
          <w:rFonts w:eastAsia="Times New Roman" w:cs="Times New Roman"/>
          <w:szCs w:val="24"/>
        </w:rPr>
        <w:t xml:space="preserve">, </w:t>
      </w:r>
      <w:proofErr w:type="spellStart"/>
      <w:r>
        <w:rPr>
          <w:rFonts w:eastAsia="Times New Roman" w:cs="Times New Roman"/>
          <w:szCs w:val="24"/>
        </w:rPr>
        <w:t>απεκόπησαν</w:t>
      </w:r>
      <w:proofErr w:type="spellEnd"/>
      <w:r>
        <w:rPr>
          <w:rFonts w:eastAsia="Times New Roman" w:cs="Times New Roman"/>
          <w:szCs w:val="24"/>
        </w:rPr>
        <w:t xml:space="preserve"> με την κήρυξη της δικτατορίας.</w:t>
      </w:r>
      <w:r>
        <w:rPr>
          <w:rFonts w:eastAsia="Times New Roman" w:cs="Times New Roman"/>
          <w:szCs w:val="24"/>
        </w:rPr>
        <w:t xml:space="preserve"> Φαίνεται, λοιπόν</w:t>
      </w:r>
      <w:r>
        <w:rPr>
          <w:rFonts w:eastAsia="Times New Roman" w:cs="Times New Roman"/>
          <w:szCs w:val="24"/>
        </w:rPr>
        <w:t xml:space="preserve">, </w:t>
      </w:r>
      <w:r>
        <w:rPr>
          <w:rFonts w:eastAsia="Times New Roman" w:cs="Times New Roman"/>
          <w:szCs w:val="24"/>
        </w:rPr>
        <w:t xml:space="preserve">ότι σε κάποιους δεν άρεσε το στέριωμα της </w:t>
      </w:r>
      <w:r>
        <w:rPr>
          <w:rFonts w:eastAsia="Times New Roman" w:cs="Times New Roman"/>
          <w:szCs w:val="24"/>
        </w:rPr>
        <w:t xml:space="preserve">δημοκρατίας και έγινε </w:t>
      </w:r>
      <w:r>
        <w:rPr>
          <w:rFonts w:eastAsia="Times New Roman" w:cs="Times New Roman"/>
          <w:szCs w:val="24"/>
        </w:rPr>
        <w:t xml:space="preserve">το </w:t>
      </w:r>
      <w:r>
        <w:rPr>
          <w:rFonts w:eastAsia="Times New Roman" w:cs="Times New Roman"/>
          <w:szCs w:val="24"/>
        </w:rPr>
        <w:t>πραξικόπημα</w:t>
      </w:r>
      <w:r>
        <w:rPr>
          <w:rFonts w:eastAsia="Times New Roman" w:cs="Times New Roman"/>
          <w:szCs w:val="24"/>
        </w:rPr>
        <w:t>.</w:t>
      </w:r>
    </w:p>
    <w:p w14:paraId="1AEEA6F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Η δικτατορία πράγματι </w:t>
      </w:r>
      <w:r>
        <w:rPr>
          <w:rFonts w:eastAsia="Times New Roman" w:cs="Times New Roman"/>
          <w:szCs w:val="24"/>
        </w:rPr>
        <w:t xml:space="preserve">από την πρώτη στιγμή είχε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σειρά σοβαρών αφανών και φανερών αντιστασιακών πράξεων, με κορυφαία την απόπειρα Παναγούλη, του Αλέκου Παναγούλη </w:t>
      </w:r>
      <w:r>
        <w:rPr>
          <w:rFonts w:eastAsia="Times New Roman" w:cs="Times New Roman"/>
          <w:szCs w:val="24"/>
        </w:rPr>
        <w:lastRenderedPageBreak/>
        <w:t>και πολλώ</w:t>
      </w:r>
      <w:r>
        <w:rPr>
          <w:rFonts w:eastAsia="Times New Roman" w:cs="Times New Roman"/>
          <w:szCs w:val="24"/>
        </w:rPr>
        <w:t xml:space="preserve">ν άλλων, αλλά στη διαδρομή ποτέ δεν έπαψε όσο υφίστατο το καθεστώς αυτό το ανελεύθερο να υπάρχουν φωνές αντίστασης και φωνές που ξεσήκωναν τον κόσμο ή </w:t>
      </w:r>
      <w:r>
        <w:rPr>
          <w:rFonts w:eastAsia="Times New Roman" w:cs="Times New Roman"/>
          <w:szCs w:val="24"/>
        </w:rPr>
        <w:t xml:space="preserve">το </w:t>
      </w:r>
      <w:r>
        <w:rPr>
          <w:rFonts w:eastAsia="Times New Roman" w:cs="Times New Roman"/>
          <w:szCs w:val="24"/>
        </w:rPr>
        <w:t>επιχειρούσαν.</w:t>
      </w:r>
    </w:p>
    <w:p w14:paraId="1AEEA6F5" w14:textId="77777777" w:rsidR="006D2E0F" w:rsidRDefault="00717B4F">
      <w:pPr>
        <w:spacing w:after="0" w:line="600" w:lineRule="auto"/>
        <w:ind w:firstLine="720"/>
        <w:jc w:val="both"/>
        <w:rPr>
          <w:rFonts w:eastAsia="Times New Roman" w:cs="Times New Roman"/>
          <w:szCs w:val="24"/>
        </w:rPr>
      </w:pPr>
      <w:r w:rsidRPr="008A4057">
        <w:rPr>
          <w:rFonts w:eastAsia="Times New Roman" w:cs="Times New Roman"/>
          <w:color w:val="000000" w:themeColor="text1"/>
          <w:szCs w:val="24"/>
        </w:rPr>
        <w:t>Υπήρχε, λοιπόν</w:t>
      </w:r>
      <w:r w:rsidRPr="008A4057">
        <w:rPr>
          <w:rFonts w:eastAsia="Times New Roman" w:cs="Times New Roman"/>
          <w:color w:val="000000" w:themeColor="text1"/>
          <w:szCs w:val="24"/>
        </w:rPr>
        <w:t>, τότε</w:t>
      </w:r>
      <w:r w:rsidRPr="008A4057">
        <w:rPr>
          <w:rFonts w:eastAsia="Times New Roman" w:cs="Times New Roman"/>
          <w:color w:val="000000" w:themeColor="text1"/>
          <w:szCs w:val="24"/>
        </w:rPr>
        <w:t xml:space="preserve"> -να θυμίσω, θα μου το επιτρέψετε, έστω κι αν είναι ιστορικά γνωστά </w:t>
      </w:r>
      <w:r w:rsidRPr="008A4057">
        <w:rPr>
          <w:rFonts w:eastAsia="Times New Roman" w:cs="Times New Roman"/>
          <w:color w:val="000000" w:themeColor="text1"/>
          <w:szCs w:val="24"/>
        </w:rPr>
        <w:t xml:space="preserve">στοιχεία- ο Σεφέρης, ήταν </w:t>
      </w:r>
      <w:r w:rsidRPr="008A4057">
        <w:rPr>
          <w:rFonts w:eastAsia="Times New Roman" w:cs="Times New Roman"/>
          <w:color w:val="000000" w:themeColor="text1"/>
          <w:szCs w:val="24"/>
        </w:rPr>
        <w:t xml:space="preserve">ακόμα </w:t>
      </w:r>
      <w:r w:rsidRPr="008A4057">
        <w:rPr>
          <w:rFonts w:eastAsia="Times New Roman" w:cs="Times New Roman"/>
          <w:color w:val="000000" w:themeColor="text1"/>
          <w:szCs w:val="24"/>
        </w:rPr>
        <w:t xml:space="preserve">εν ζωή. Σιώπησε αλλά εν τέλει </w:t>
      </w:r>
      <w:r>
        <w:rPr>
          <w:rFonts w:eastAsia="Times New Roman" w:cs="Times New Roman"/>
          <w:color w:val="000000" w:themeColor="text1"/>
          <w:szCs w:val="24"/>
        </w:rPr>
        <w:t>μίλησε</w:t>
      </w:r>
      <w:r w:rsidRPr="008A4057">
        <w:rPr>
          <w:rFonts w:eastAsia="Times New Roman" w:cs="Times New Roman"/>
          <w:color w:val="000000" w:themeColor="text1"/>
          <w:szCs w:val="24"/>
        </w:rPr>
        <w:t xml:space="preserve"> και αντέδρασε. Υπήρχε ο πνευματικός κόσμος των συγγραφέων. Να θυμίσω τα </w:t>
      </w:r>
      <w:r w:rsidRPr="008A4057">
        <w:rPr>
          <w:rFonts w:eastAsia="Times New Roman" w:cs="Times New Roman"/>
          <w:color w:val="000000" w:themeColor="text1"/>
          <w:szCs w:val="24"/>
        </w:rPr>
        <w:t>δεκαοκτώ</w:t>
      </w:r>
      <w:r w:rsidRPr="008A4057">
        <w:rPr>
          <w:rFonts w:eastAsia="Times New Roman" w:cs="Times New Roman"/>
          <w:color w:val="000000" w:themeColor="text1"/>
          <w:szCs w:val="24"/>
        </w:rPr>
        <w:t xml:space="preserve"> κείμενα -ορισμένοι εξ υμών παλαιότεροι τα θυμούνται- που ήταν μια συγκέντρωση και συντηρητικών συγγραφέων </w:t>
      </w:r>
      <w:r w:rsidRPr="008A4057">
        <w:rPr>
          <w:rFonts w:eastAsia="Times New Roman" w:cs="Times New Roman"/>
          <w:color w:val="000000" w:themeColor="text1"/>
          <w:szCs w:val="24"/>
        </w:rPr>
        <w:t xml:space="preserve">και κεντρώων </w:t>
      </w:r>
      <w:r>
        <w:rPr>
          <w:rFonts w:eastAsia="Times New Roman" w:cs="Times New Roman"/>
          <w:szCs w:val="24"/>
        </w:rPr>
        <w:t>συγγραφέων και συγγραφέων της Αριστεράς, οι οποίοι έναν σκοπό είχαν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αφυπνίσουν την κοινή συνείδηση, ούτως ώστε να συνεχίσει την αντίσταση και την αντίδραση. </w:t>
      </w:r>
    </w:p>
    <w:p w14:paraId="1AEEA6F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Και από κε</w:t>
      </w:r>
      <w:r>
        <w:rPr>
          <w:rFonts w:eastAsia="Times New Roman" w:cs="Times New Roman"/>
          <w:szCs w:val="24"/>
        </w:rPr>
        <w:t>ι</w:t>
      </w:r>
      <w:r>
        <w:rPr>
          <w:rFonts w:eastAsia="Times New Roman" w:cs="Times New Roman"/>
          <w:szCs w:val="24"/>
        </w:rPr>
        <w:t xml:space="preserve"> και πέρα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υπήρχε και η νεολαία, η οποία είχε το κορυφαίο σημείο της, την εξέγερση της Νομικής τον </w:t>
      </w:r>
      <w:r>
        <w:rPr>
          <w:rFonts w:eastAsia="Times New Roman" w:cs="Times New Roman"/>
          <w:szCs w:val="24"/>
        </w:rPr>
        <w:t xml:space="preserve">Φλεβάρη </w:t>
      </w:r>
      <w:r>
        <w:rPr>
          <w:rFonts w:eastAsia="Times New Roman" w:cs="Times New Roman"/>
          <w:szCs w:val="24"/>
        </w:rPr>
        <w:t xml:space="preserve">του 1973, την αντίδραση των φοιτητών στην προσπάθεια της </w:t>
      </w:r>
      <w:r>
        <w:rPr>
          <w:rFonts w:eastAsia="Times New Roman" w:cs="Times New Roman"/>
          <w:szCs w:val="24"/>
        </w:rPr>
        <w:t>χ</w:t>
      </w:r>
      <w:r>
        <w:rPr>
          <w:rFonts w:eastAsia="Times New Roman" w:cs="Times New Roman"/>
          <w:szCs w:val="24"/>
        </w:rPr>
        <w:t xml:space="preserve">ούντας να επιβάλει διορισμένες διοικήσεις στην ΕΦΕΕ, ενώ το αίτημα πλέον ήταν ένα ψήγμα δημοκρατίας, </w:t>
      </w:r>
      <w:r>
        <w:rPr>
          <w:rFonts w:eastAsia="Times New Roman" w:cs="Times New Roman"/>
          <w:szCs w:val="24"/>
        </w:rPr>
        <w:t xml:space="preserve">να γίνονται αρχαιρεσίες εντός των φοιτητικών συλλόγων.  </w:t>
      </w:r>
    </w:p>
    <w:p w14:paraId="1AEEA6F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Εδώ θα μου επιτρέψετε να σταθώ και να αναφερθώ και σε ένα προσωπικό βίωμα, το οποίο εντάσσεται σε ένα ευρύτερο</w:t>
      </w:r>
      <w:r>
        <w:rPr>
          <w:rFonts w:eastAsia="Times New Roman" w:cs="Times New Roman"/>
          <w:szCs w:val="24"/>
        </w:rPr>
        <w:t xml:space="preserve"> πλαίσιο</w:t>
      </w:r>
      <w:r>
        <w:rPr>
          <w:rFonts w:eastAsia="Times New Roman" w:cs="Times New Roman"/>
          <w:szCs w:val="24"/>
        </w:rPr>
        <w:t>, στο Κίνημα του Ναυτικού, στο κίνημα του Παππά του 1973, που πήρε το «</w:t>
      </w:r>
      <w:r>
        <w:rPr>
          <w:rFonts w:eastAsia="Times New Roman" w:cs="Times New Roman"/>
          <w:szCs w:val="24"/>
        </w:rPr>
        <w:t>ΒΕΛΟΣ</w:t>
      </w:r>
      <w:r>
        <w:rPr>
          <w:rFonts w:eastAsia="Times New Roman" w:cs="Times New Roman"/>
          <w:szCs w:val="24"/>
        </w:rPr>
        <w:t>» -εί</w:t>
      </w:r>
      <w:r>
        <w:rPr>
          <w:rFonts w:eastAsia="Times New Roman" w:cs="Times New Roman"/>
          <w:szCs w:val="24"/>
        </w:rPr>
        <w:t xml:space="preserve">ναι η γνωστή ανταρσία του </w:t>
      </w:r>
      <w:r>
        <w:rPr>
          <w:rFonts w:eastAsia="Times New Roman" w:cs="Times New Roman"/>
          <w:szCs w:val="24"/>
        </w:rPr>
        <w:t xml:space="preserve">αντιτορπιλικού </w:t>
      </w:r>
      <w:r>
        <w:rPr>
          <w:rFonts w:eastAsia="Times New Roman" w:cs="Times New Roman"/>
          <w:szCs w:val="24"/>
        </w:rPr>
        <w:t>«</w:t>
      </w:r>
      <w:r>
        <w:rPr>
          <w:rFonts w:eastAsia="Times New Roman" w:cs="Times New Roman"/>
          <w:szCs w:val="24"/>
        </w:rPr>
        <w:t>ΒΕΛΟΣ</w:t>
      </w:r>
      <w:r>
        <w:rPr>
          <w:rFonts w:eastAsia="Times New Roman" w:cs="Times New Roman"/>
          <w:szCs w:val="24"/>
        </w:rPr>
        <w:t xml:space="preserve">»- και πήγε και διατράνωσε την αντίδραση κατά της </w:t>
      </w:r>
      <w:r>
        <w:rPr>
          <w:rFonts w:eastAsia="Times New Roman" w:cs="Times New Roman"/>
          <w:szCs w:val="24"/>
        </w:rPr>
        <w:t>χ</w:t>
      </w:r>
      <w:r>
        <w:rPr>
          <w:rFonts w:eastAsia="Times New Roman" w:cs="Times New Roman"/>
          <w:szCs w:val="24"/>
        </w:rPr>
        <w:t xml:space="preserve">ούντας. Έχω μία άποψη σε αυτό το σημείο. Ήταν και αυτό ένα φοβερά καταλυτικό σημείο που ξεσήκωσε συνειδήσεις. Γιατί; Διότι μια μεγάλη πλειοψηφία συντηρητικών </w:t>
      </w:r>
      <w:r>
        <w:rPr>
          <w:rFonts w:eastAsia="Times New Roman" w:cs="Times New Roman"/>
          <w:szCs w:val="24"/>
        </w:rPr>
        <w:t xml:space="preserve">συμπολιτών μας είχαν σιωπήσει, είχαν εφησυχάσει. </w:t>
      </w:r>
    </w:p>
    <w:p w14:paraId="1AEEA6F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Όσον αφορά την πρώτη γενναία αντίδραση από πλευράς Ενόπλων Δυνάμεων -δεν ήταν μόνο ο Παππάς, υπήρχε και πολιτική κάλυψη, είναι γνωστά αυτά- θα σας πω ότι υπήρχε και συμμετοχή από τις άλλες Ένοπλες Δυνάμεις,</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και από τον Στρατό και από την Αεροπορία. Αν δεν προδιδόταν το Κίνημα του Ναυτικού, δεν ξέρουμε τι εξελίξεις διαφορετικές θα είχαμε. Τι πέτυχε, όμως -στη δική μου αντίληψη- αγαπητοί συνάδελφοι; Πέτυχε την εξέγερση, την αντίδραση της συντηρητικής πλ</w:t>
      </w:r>
      <w:r>
        <w:rPr>
          <w:rFonts w:eastAsia="Times New Roman" w:cs="Times New Roman"/>
          <w:szCs w:val="24"/>
        </w:rPr>
        <w:t xml:space="preserve">ευράς των Ελλήνων. Διότι είδαν μία στρατιωτική ομάδα, μία μονάδα, να αντιδρά </w:t>
      </w:r>
      <w:r>
        <w:rPr>
          <w:rFonts w:eastAsia="Times New Roman" w:cs="Times New Roman"/>
          <w:szCs w:val="24"/>
        </w:rPr>
        <w:t>-</w:t>
      </w:r>
      <w:r>
        <w:rPr>
          <w:rFonts w:eastAsia="Times New Roman" w:cs="Times New Roman"/>
          <w:szCs w:val="24"/>
        </w:rPr>
        <w:t>και μπορώ να το πω αυτό- όχι για να αλλάξει το καθεστώς ή για να δημιουργήσει μία κάστα στρατιωτικών</w:t>
      </w:r>
      <w:r>
        <w:rPr>
          <w:rFonts w:eastAsia="Times New Roman" w:cs="Times New Roman"/>
          <w:szCs w:val="24"/>
        </w:rPr>
        <w:t>,</w:t>
      </w:r>
      <w:r>
        <w:rPr>
          <w:rFonts w:eastAsia="Times New Roman" w:cs="Times New Roman"/>
          <w:szCs w:val="24"/>
        </w:rPr>
        <w:t xml:space="preserve"> μία άλλη κάστα </w:t>
      </w:r>
      <w:r>
        <w:rPr>
          <w:rFonts w:eastAsia="Times New Roman" w:cs="Times New Roman"/>
          <w:szCs w:val="24"/>
        </w:rPr>
        <w:lastRenderedPageBreak/>
        <w:t xml:space="preserve">εξουσίας, αλλά για την επάνοδο της </w:t>
      </w:r>
      <w:r>
        <w:rPr>
          <w:rFonts w:eastAsia="Times New Roman" w:cs="Times New Roman"/>
          <w:szCs w:val="24"/>
        </w:rPr>
        <w:t>δ</w:t>
      </w:r>
      <w:r>
        <w:rPr>
          <w:rFonts w:eastAsia="Times New Roman" w:cs="Times New Roman"/>
          <w:szCs w:val="24"/>
        </w:rPr>
        <w:t>ημοκρατίας και την κατάρρ</w:t>
      </w:r>
      <w:r>
        <w:rPr>
          <w:rFonts w:eastAsia="Times New Roman" w:cs="Times New Roman"/>
          <w:szCs w:val="24"/>
        </w:rPr>
        <w:t xml:space="preserve">ευση της </w:t>
      </w:r>
      <w:r>
        <w:rPr>
          <w:rFonts w:eastAsia="Times New Roman" w:cs="Times New Roman"/>
          <w:szCs w:val="24"/>
        </w:rPr>
        <w:t>χ</w:t>
      </w:r>
      <w:r>
        <w:rPr>
          <w:rFonts w:eastAsia="Times New Roman" w:cs="Times New Roman"/>
          <w:szCs w:val="24"/>
        </w:rPr>
        <w:t xml:space="preserve">ούντας. Αυτό, λοιπόν, είχε ως συνέπεια την αντίδραση εκείνων των πολιτών συντηρητικών αντιλήψεων, που δεν αντιδρούσαν και κατάλαβαν ότι ήρθε η ώρα να αντιδράσουν και αυτοί. </w:t>
      </w:r>
    </w:p>
    <w:p w14:paraId="1AEEA6F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Βεβαίως, μετά από αυτό, πλέον έχει αρχίσει ένας ευρύτατος διάλογος, μία </w:t>
      </w:r>
      <w:r>
        <w:rPr>
          <w:rFonts w:eastAsia="Times New Roman" w:cs="Times New Roman"/>
          <w:szCs w:val="24"/>
        </w:rPr>
        <w:t xml:space="preserve">ευρύτατη συνείδηση στον κόσμο ότι η </w:t>
      </w:r>
      <w:r>
        <w:rPr>
          <w:rFonts w:eastAsia="Times New Roman" w:cs="Times New Roman"/>
          <w:szCs w:val="24"/>
        </w:rPr>
        <w:t>χ</w:t>
      </w:r>
      <w:r>
        <w:rPr>
          <w:rFonts w:eastAsia="Times New Roman" w:cs="Times New Roman"/>
          <w:szCs w:val="24"/>
        </w:rPr>
        <w:t xml:space="preserve">ούντα πρέπει να τελειώσει. Πώς, λοιπόν, θα τελείωνε η </w:t>
      </w:r>
      <w:r>
        <w:rPr>
          <w:rFonts w:eastAsia="Times New Roman" w:cs="Times New Roman"/>
          <w:szCs w:val="24"/>
        </w:rPr>
        <w:t>χ</w:t>
      </w:r>
      <w:r>
        <w:rPr>
          <w:rFonts w:eastAsia="Times New Roman" w:cs="Times New Roman"/>
          <w:szCs w:val="24"/>
        </w:rPr>
        <w:t>ούντα; Με τους πρωτεργάτες, που πάντα είναι οι φοιτητές, οι οποίοι και με τη νεανική ορμή θέλουν να αλλάξουν τον κόσμο. Ήμουν και εγώ φοιτητής εκείνη την περίοδο κα</w:t>
      </w:r>
      <w:r>
        <w:rPr>
          <w:rFonts w:eastAsia="Times New Roman" w:cs="Times New Roman"/>
          <w:szCs w:val="24"/>
        </w:rPr>
        <w:t xml:space="preserve">ι γι’ αυτό είπα ότι θα μιλήσω λίγο προσωπικά. </w:t>
      </w:r>
    </w:p>
    <w:p w14:paraId="1AEEA6F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Βέβαια, δεν έχει σημασία το αποτέλεσμα αυτό καθαυτό πάντα. Σημασία έχει ότι δίνεις τη διάσταση της αντίδρασης. Και τη δίνει η νεολαία. Την έδωσε, λοιπόν, </w:t>
      </w:r>
      <w:r>
        <w:rPr>
          <w:rFonts w:eastAsia="Times New Roman" w:cs="Times New Roman"/>
          <w:szCs w:val="24"/>
        </w:rPr>
        <w:t xml:space="preserve">η νεολαία </w:t>
      </w:r>
      <w:r>
        <w:rPr>
          <w:rFonts w:eastAsia="Times New Roman" w:cs="Times New Roman"/>
          <w:szCs w:val="24"/>
        </w:rPr>
        <w:t>στο Πολυτεχνείο τη διάσταση της αντίδρασης, μ</w:t>
      </w:r>
      <w:r>
        <w:rPr>
          <w:rFonts w:eastAsia="Times New Roman" w:cs="Times New Roman"/>
          <w:szCs w:val="24"/>
        </w:rPr>
        <w:t xml:space="preserve">ε τα γνωστά αιτήματά της. </w:t>
      </w:r>
    </w:p>
    <w:p w14:paraId="1AEEA6F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Βεβαίως, στη δική μου εικόνα, όπως την αναθυμάμαι τώρα, δεν ήταν μόνο οι φοιτητές. Είχαν προστρέξει από άλλους χώρους. Είχαν προστρέξει στο Πολυτεχνείο αγρότες, εργάτες. Είχε συγκεντρωθεί πάρα πολύς κόσμος. </w:t>
      </w:r>
    </w:p>
    <w:p w14:paraId="1AEEA6F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Θυμάμαι χαρακτηριστικ</w:t>
      </w:r>
      <w:r>
        <w:rPr>
          <w:rFonts w:eastAsia="Times New Roman" w:cs="Times New Roman"/>
          <w:szCs w:val="24"/>
        </w:rPr>
        <w:t>ά ότι υποδ</w:t>
      </w:r>
      <w:r>
        <w:rPr>
          <w:rFonts w:eastAsia="Times New Roman" w:cs="Times New Roman"/>
          <w:szCs w:val="24"/>
        </w:rPr>
        <w:t>έχοντ</w:t>
      </w:r>
      <w:r>
        <w:rPr>
          <w:rFonts w:eastAsia="Times New Roman" w:cs="Times New Roman"/>
          <w:szCs w:val="24"/>
        </w:rPr>
        <w:t>αν τους εργάτες από το Λαύριο ή τους αγρότες από τα Μέγαρα, που ήταν πάρα πολύ δύσκολη η μετακίνηση εκείνες τις ημέρες</w:t>
      </w:r>
      <w:r>
        <w:rPr>
          <w:rFonts w:eastAsia="Times New Roman" w:cs="Times New Roman"/>
          <w:szCs w:val="24"/>
        </w:rPr>
        <w:t>,</w:t>
      </w:r>
      <w:r>
        <w:rPr>
          <w:rFonts w:eastAsia="Times New Roman" w:cs="Times New Roman"/>
          <w:szCs w:val="24"/>
        </w:rPr>
        <w:t xml:space="preserve"> ούτως ώστε να φτάσουν, γιατί ο κλοιός </w:t>
      </w:r>
      <w:r>
        <w:rPr>
          <w:rFonts w:eastAsia="Times New Roman" w:cs="Times New Roman"/>
          <w:szCs w:val="24"/>
        </w:rPr>
        <w:t xml:space="preserve">γύρω </w:t>
      </w:r>
      <w:r>
        <w:rPr>
          <w:rFonts w:eastAsia="Times New Roman" w:cs="Times New Roman"/>
          <w:szCs w:val="24"/>
        </w:rPr>
        <w:t>ήταν τεράστιος.</w:t>
      </w:r>
    </w:p>
    <w:p w14:paraId="1AEEA6F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εκείνο το οποίο επιδίωκε η εξέγερση στο Πολυτεχνείο το πέτυχε, έστω και αν είχαμε αλλαγή </w:t>
      </w:r>
      <w:r>
        <w:rPr>
          <w:rFonts w:eastAsia="Times New Roman" w:cs="Times New Roman"/>
          <w:szCs w:val="24"/>
        </w:rPr>
        <w:t xml:space="preserve">δικτάτορα </w:t>
      </w:r>
      <w:r>
        <w:rPr>
          <w:rFonts w:eastAsia="Times New Roman" w:cs="Times New Roman"/>
          <w:szCs w:val="24"/>
        </w:rPr>
        <w:t xml:space="preserve">μετά. </w:t>
      </w:r>
      <w:r>
        <w:rPr>
          <w:rFonts w:eastAsia="Times New Roman" w:cs="Times New Roman"/>
          <w:szCs w:val="24"/>
        </w:rPr>
        <w:t>Μ</w:t>
      </w:r>
      <w:r>
        <w:rPr>
          <w:rFonts w:eastAsia="Times New Roman" w:cs="Times New Roman"/>
          <w:szCs w:val="24"/>
        </w:rPr>
        <w:t xml:space="preserve">ετά ήρθε το νέο «σκοτάδι» του Ιωαννίδη και η τραγωδία της Κύπρου. </w:t>
      </w:r>
      <w:r>
        <w:rPr>
          <w:rFonts w:eastAsia="Times New Roman" w:cs="Times New Roman"/>
          <w:szCs w:val="24"/>
        </w:rPr>
        <w:t>Το Πολυτεχνείο, πάντως, έφερε την αλλαγή στην πίστη του λαού</w:t>
      </w:r>
      <w:r>
        <w:rPr>
          <w:rFonts w:eastAsia="Times New Roman" w:cs="Times New Roman"/>
          <w:szCs w:val="24"/>
        </w:rPr>
        <w:t xml:space="preserve"> ότι η δικτατορία δεν ή</w:t>
      </w:r>
      <w:r>
        <w:rPr>
          <w:rFonts w:eastAsia="Times New Roman" w:cs="Times New Roman"/>
          <w:szCs w:val="24"/>
        </w:rPr>
        <w:t>ταν ακλόνητη</w:t>
      </w:r>
      <w:r>
        <w:rPr>
          <w:rFonts w:eastAsia="Times New Roman" w:cs="Times New Roman"/>
          <w:szCs w:val="24"/>
        </w:rPr>
        <w:t>.</w:t>
      </w:r>
    </w:p>
    <w:p w14:paraId="1AEEA6F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Δεν σημαίνει, όμως, ότι αυτή τη στιγμή δεν πρέπει να θυμόμαστε εκείνους οι οποίοι δημιούργησαν τις προϋποθέσεις αυτές που αναζωπύρωσαν τα δημοκρατικά φρονήματα και εμπέδωσαν τη </w:t>
      </w:r>
      <w:r>
        <w:rPr>
          <w:rFonts w:eastAsia="Times New Roman" w:cs="Times New Roman"/>
          <w:szCs w:val="24"/>
        </w:rPr>
        <w:t>δ</w:t>
      </w:r>
      <w:r>
        <w:rPr>
          <w:rFonts w:eastAsia="Times New Roman" w:cs="Times New Roman"/>
          <w:szCs w:val="24"/>
        </w:rPr>
        <w:t xml:space="preserve">ημοκρατία στη συνέχεια, μετά την πτώση της </w:t>
      </w:r>
      <w:r>
        <w:rPr>
          <w:rFonts w:eastAsia="Times New Roman" w:cs="Times New Roman"/>
          <w:szCs w:val="24"/>
        </w:rPr>
        <w:t>χ</w:t>
      </w:r>
      <w:r>
        <w:rPr>
          <w:rFonts w:eastAsia="Times New Roman" w:cs="Times New Roman"/>
          <w:szCs w:val="24"/>
        </w:rPr>
        <w:t>ούντας, έστω κι αν η</w:t>
      </w:r>
      <w:r>
        <w:rPr>
          <w:rFonts w:eastAsia="Times New Roman" w:cs="Times New Roman"/>
          <w:szCs w:val="24"/>
        </w:rPr>
        <w:t xml:space="preserve"> πτώση ήταν εξαιτίας μίας τραγωδίας. </w:t>
      </w:r>
    </w:p>
    <w:p w14:paraId="1AEEA6F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Θέλω να πω τούτο και να τελειώσω, κύριε Πρόεδρε. </w:t>
      </w:r>
    </w:p>
    <w:p w14:paraId="1AEEA70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Αναφέρθηκα στην αρχή της ομιλίας μου στην πνευματική ηγεσία τ</w:t>
      </w:r>
      <w:r>
        <w:rPr>
          <w:rFonts w:eastAsia="Times New Roman" w:cs="Times New Roman"/>
          <w:szCs w:val="24"/>
        </w:rPr>
        <w:t>ή</w:t>
      </w:r>
      <w:r>
        <w:rPr>
          <w:rFonts w:eastAsia="Times New Roman" w:cs="Times New Roman"/>
          <w:szCs w:val="24"/>
        </w:rPr>
        <w:t>ς τότε εποχής, η οποία έδινε την κίνηση αυτή. Φοβάμαι ότι σήμερα έχουμε, λόγω και της κρίσης ακόμα, ένα έλ</w:t>
      </w:r>
      <w:r>
        <w:rPr>
          <w:rFonts w:eastAsia="Times New Roman" w:cs="Times New Roman"/>
          <w:szCs w:val="24"/>
        </w:rPr>
        <w:t xml:space="preserve">λειμμα πνευματικής ηγεσίας. </w:t>
      </w:r>
    </w:p>
    <w:p w14:paraId="1AEEA70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ευχηθώ </w:t>
      </w:r>
      <w:r>
        <w:rPr>
          <w:rFonts w:eastAsia="Times New Roman" w:cs="Times New Roman"/>
          <w:szCs w:val="24"/>
        </w:rPr>
        <w:t>πραγματικά</w:t>
      </w:r>
      <w:r>
        <w:rPr>
          <w:rFonts w:eastAsia="Times New Roman" w:cs="Times New Roman"/>
          <w:szCs w:val="24"/>
        </w:rPr>
        <w:t xml:space="preserve"> να υπάρξουν ιδέες, διότι έχουμε μείνει μόνο στη συζήτηση περί οικονομικών, οικονομολόγων, «</w:t>
      </w:r>
      <w:proofErr w:type="spellStart"/>
      <w:r>
        <w:rPr>
          <w:rFonts w:eastAsia="Times New Roman" w:cs="Times New Roman"/>
          <w:szCs w:val="24"/>
        </w:rPr>
        <w:t>οικο</w:t>
      </w:r>
      <w:r>
        <w:rPr>
          <w:rFonts w:eastAsia="Times New Roman" w:cs="Times New Roman"/>
          <w:szCs w:val="24"/>
        </w:rPr>
        <w:t>νο</w:t>
      </w:r>
      <w:r>
        <w:rPr>
          <w:rFonts w:eastAsia="Times New Roman" w:cs="Times New Roman"/>
          <w:szCs w:val="24"/>
        </w:rPr>
        <w:t>μο</w:t>
      </w:r>
      <w:r>
        <w:rPr>
          <w:rFonts w:eastAsia="Times New Roman" w:cs="Times New Roman"/>
          <w:szCs w:val="24"/>
        </w:rPr>
        <w:t>λογ</w:t>
      </w:r>
      <w:r>
        <w:rPr>
          <w:rFonts w:eastAsia="Times New Roman" w:cs="Times New Roman"/>
          <w:szCs w:val="24"/>
        </w:rPr>
        <w:t>ούντων</w:t>
      </w:r>
      <w:proofErr w:type="spellEnd"/>
      <w:r>
        <w:rPr>
          <w:rFonts w:eastAsia="Times New Roman" w:cs="Times New Roman"/>
          <w:szCs w:val="24"/>
        </w:rPr>
        <w:t xml:space="preserve">», αλλά δεν θα βγάλουμε τη χώρα από την κρίση μόνο με τα </w:t>
      </w:r>
      <w:r>
        <w:rPr>
          <w:rFonts w:eastAsia="Times New Roman" w:cs="Times New Roman"/>
          <w:szCs w:val="24"/>
        </w:rPr>
        <w:t xml:space="preserve">οικονομικά </w:t>
      </w:r>
      <w:r>
        <w:rPr>
          <w:rFonts w:eastAsia="Times New Roman" w:cs="Times New Roman"/>
          <w:szCs w:val="24"/>
        </w:rPr>
        <w:t>στοιχεία τα οποία καθημερ</w:t>
      </w:r>
      <w:r>
        <w:rPr>
          <w:rFonts w:eastAsia="Times New Roman" w:cs="Times New Roman"/>
          <w:szCs w:val="24"/>
        </w:rPr>
        <w:t>ινά μελετάμε και ανταλλάσσουμε.</w:t>
      </w:r>
    </w:p>
    <w:p w14:paraId="1AEEA70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πρέπει, λοιπόν, να ανατάξουμε και το μυαλό μας σε νέες ιδέες δημοκρατικές, ούτως ώστε να μπορέσει να βεβαιώσει η χώρα ότι συνεχίζει την ύπαρξή της και να βεβαιώσει εκείνους που ήταν στο Πολυτεχνείο, τους φοιτητές, τους ερ</w:t>
      </w:r>
      <w:r>
        <w:rPr>
          <w:rFonts w:eastAsia="Times New Roman" w:cs="Times New Roman"/>
          <w:szCs w:val="24"/>
        </w:rPr>
        <w:t xml:space="preserve">γάτες και όλους τους αντιστασιακούς, ότι η χώρα έχει τη δύναμη να συνεχίσει και να δημιουργήσει και για το μέλλον. </w:t>
      </w:r>
    </w:p>
    <w:p w14:paraId="1AEEA70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AEEA704" w14:textId="77777777" w:rsidR="006D2E0F" w:rsidRDefault="00717B4F">
      <w:pPr>
        <w:spacing w:after="0" w:line="600" w:lineRule="auto"/>
        <w:jc w:val="center"/>
        <w:rPr>
          <w:rFonts w:eastAsia="Times New Roman" w:cs="Times New Roman"/>
          <w:szCs w:val="24"/>
        </w:rPr>
      </w:pPr>
      <w:r>
        <w:rPr>
          <w:rFonts w:eastAsia="Times New Roman" w:cs="Times New Roman"/>
          <w:szCs w:val="24"/>
        </w:rPr>
        <w:t>(Χειροκροτήματα)</w:t>
      </w:r>
    </w:p>
    <w:p w14:paraId="1AEEA705"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τον συνάδελφο κ. Καρρά. </w:t>
      </w:r>
    </w:p>
    <w:p w14:paraId="1AEEA70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Πριν να κλείσει τη συν</w:t>
      </w:r>
      <w:r>
        <w:rPr>
          <w:rFonts w:eastAsia="Times New Roman" w:cs="Times New Roman"/>
          <w:szCs w:val="24"/>
        </w:rPr>
        <w:t xml:space="preserve">εδρίαση ο Υπουργός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xml:space="preserve"> έχει ζητήσει και έχει τον λόγο η Πρόεδρος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Φώφη Γεννηματά. </w:t>
      </w:r>
    </w:p>
    <w:p w14:paraId="1AEEA70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1AEEA708"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w:t>
      </w:r>
      <w:r>
        <w:rPr>
          <w:rFonts w:eastAsia="Times New Roman" w:cs="Times New Roman"/>
          <w:b/>
          <w:szCs w:val="24"/>
        </w:rPr>
        <w:t>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Σας ευχαριστώ πολύ, κύριε Πρόεδρε. </w:t>
      </w:r>
    </w:p>
    <w:p w14:paraId="1AEEA70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Πριν ξεκινήσω, θα ήθελα να εκφράσω και εγώ την οδύνη μου για τον χαμό τόσων συνανθρώπων μας και τη συμπαράστασή μου στις οικογένειές τους αλλά και στους πληγέντες. </w:t>
      </w:r>
    </w:p>
    <w:p w14:paraId="1AEEA70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Η επέτειος του Πολυτεχνείου είναι ασφαλώς εθνική υποχρέωση μνήμης και τιμής στα θύματα και στους αγωνιστές της </w:t>
      </w:r>
      <w:r>
        <w:rPr>
          <w:rFonts w:eastAsia="Times New Roman" w:cs="Times New Roman"/>
          <w:szCs w:val="24"/>
        </w:rPr>
        <w:t>α</w:t>
      </w:r>
      <w:r>
        <w:rPr>
          <w:rFonts w:eastAsia="Times New Roman" w:cs="Times New Roman"/>
          <w:szCs w:val="24"/>
        </w:rPr>
        <w:t xml:space="preserve">ντίστασης κατά της δικτατορίας. Πρόκειται για μία εξέγερση που ξεκίνησε ως ένα φοιτητικό κίνημα και εξελίχθηκε σε παλλαϊκή εξέγερση τελικά. </w:t>
      </w:r>
    </w:p>
    <w:p w14:paraId="1AEEA70B" w14:textId="77777777" w:rsidR="006D2E0F" w:rsidRDefault="00717B4F">
      <w:pPr>
        <w:spacing w:after="0" w:line="600" w:lineRule="auto"/>
        <w:ind w:firstLine="720"/>
        <w:jc w:val="both"/>
        <w:rPr>
          <w:rFonts w:eastAsia="Times New Roman"/>
          <w:szCs w:val="24"/>
        </w:rPr>
      </w:pPr>
      <w:r>
        <w:rPr>
          <w:rFonts w:eastAsia="Times New Roman"/>
          <w:szCs w:val="24"/>
        </w:rPr>
        <w:t>Η μ</w:t>
      </w:r>
      <w:r>
        <w:rPr>
          <w:rFonts w:eastAsia="Times New Roman"/>
          <w:szCs w:val="24"/>
        </w:rPr>
        <w:t xml:space="preserve">έρα αυτή είναι, ταυτόχρονα, ευκαιρία </w:t>
      </w:r>
      <w:proofErr w:type="spellStart"/>
      <w:r>
        <w:rPr>
          <w:rFonts w:eastAsia="Times New Roman"/>
          <w:szCs w:val="24"/>
        </w:rPr>
        <w:t>αναστοχασμού</w:t>
      </w:r>
      <w:proofErr w:type="spellEnd"/>
      <w:r>
        <w:rPr>
          <w:rFonts w:eastAsia="Times New Roman"/>
          <w:szCs w:val="24"/>
        </w:rPr>
        <w:t xml:space="preserve"> για τις κατακτήσεις της δημοκρατίας μας, την προστασία των ατομικών και κοινωνικών ελευθεριών των πολιτών. Κυρίως, όμως, είναι και ημέρα προβληματισμού για την πορεία του τόπου, την ποιότητα της δημοκρατίας</w:t>
      </w:r>
      <w:r>
        <w:rPr>
          <w:rFonts w:eastAsia="Times New Roman"/>
          <w:szCs w:val="24"/>
        </w:rPr>
        <w:t xml:space="preserve">, την προστασία των θεσμών. Βέβαια, είναι και ημέρα αφύπνισης, γιατί οφείλουμε να ανταποκριθούμε όλοι στις προκλήσεις και τα </w:t>
      </w:r>
      <w:proofErr w:type="spellStart"/>
      <w:r>
        <w:rPr>
          <w:rFonts w:eastAsia="Times New Roman"/>
          <w:szCs w:val="24"/>
        </w:rPr>
        <w:t>προτάγματα</w:t>
      </w:r>
      <w:proofErr w:type="spellEnd"/>
      <w:r>
        <w:rPr>
          <w:rFonts w:eastAsia="Times New Roman"/>
          <w:szCs w:val="24"/>
        </w:rPr>
        <w:t xml:space="preserve"> της εποχής μας.</w:t>
      </w:r>
    </w:p>
    <w:p w14:paraId="1AEEA70C" w14:textId="77777777" w:rsidR="006D2E0F" w:rsidRDefault="00717B4F">
      <w:pPr>
        <w:spacing w:after="0" w:line="600" w:lineRule="auto"/>
        <w:ind w:firstLine="720"/>
        <w:jc w:val="both"/>
        <w:rPr>
          <w:rFonts w:eastAsia="Times New Roman"/>
          <w:szCs w:val="24"/>
        </w:rPr>
      </w:pPr>
      <w:r>
        <w:rPr>
          <w:rFonts w:eastAsia="Times New Roman"/>
          <w:szCs w:val="24"/>
        </w:rPr>
        <w:t>Το Πολυτεχνείο, τόσο ως σύμβολο όσο και ως ιστορικό γεγονός, συμπυκνώνει το νόημα του αντιδικτατορικού α</w:t>
      </w:r>
      <w:r>
        <w:rPr>
          <w:rFonts w:eastAsia="Times New Roman"/>
          <w:szCs w:val="24"/>
        </w:rPr>
        <w:t xml:space="preserve">γώνα, το </w:t>
      </w:r>
      <w:r>
        <w:rPr>
          <w:rFonts w:eastAsia="Times New Roman"/>
          <w:szCs w:val="24"/>
        </w:rPr>
        <w:lastRenderedPageBreak/>
        <w:t>αίτημα δηλαδή για ελευθερία και δημοκρατία. Συνεχίζει να κρατά μια ξεχωριστή θέση στην καρδιά και στη</w:t>
      </w:r>
      <w:r>
        <w:rPr>
          <w:rFonts w:eastAsia="Times New Roman"/>
          <w:szCs w:val="24"/>
        </w:rPr>
        <w:t>ν</w:t>
      </w:r>
      <w:r>
        <w:rPr>
          <w:rFonts w:eastAsia="Times New Roman"/>
          <w:szCs w:val="24"/>
        </w:rPr>
        <w:t xml:space="preserve"> ψυχή όλων των Ελλήνων και ιδιαίτερα των νέων ανθρώπων. Δεν ήταν μια στιγμιαία ηρωική πράξη, αλλά μια πράξη με διάρκεια και αντοχή μέσα στον χρόν</w:t>
      </w:r>
      <w:r>
        <w:rPr>
          <w:rFonts w:eastAsia="Times New Roman"/>
          <w:szCs w:val="24"/>
        </w:rPr>
        <w:t xml:space="preserve">ο, μια πράξη στην οποία βασίστηκε η ελληνική </w:t>
      </w:r>
      <w:r>
        <w:rPr>
          <w:rFonts w:eastAsia="Times New Roman"/>
          <w:szCs w:val="24"/>
        </w:rPr>
        <w:t>δ</w:t>
      </w:r>
      <w:r>
        <w:rPr>
          <w:rFonts w:eastAsia="Times New Roman"/>
          <w:szCs w:val="24"/>
        </w:rPr>
        <w:t xml:space="preserve">ημοκρατία. </w:t>
      </w:r>
    </w:p>
    <w:p w14:paraId="1AEEA70D" w14:textId="77777777" w:rsidR="006D2E0F" w:rsidRDefault="00717B4F">
      <w:pPr>
        <w:spacing w:after="0" w:line="600" w:lineRule="auto"/>
        <w:ind w:firstLine="720"/>
        <w:jc w:val="both"/>
        <w:rPr>
          <w:rFonts w:eastAsia="Times New Roman"/>
          <w:szCs w:val="24"/>
        </w:rPr>
      </w:pPr>
      <w:r>
        <w:rPr>
          <w:rFonts w:eastAsia="Times New Roman"/>
          <w:szCs w:val="24"/>
        </w:rPr>
        <w:t xml:space="preserve">Στη </w:t>
      </w:r>
      <w:r>
        <w:rPr>
          <w:rFonts w:eastAsia="Times New Roman"/>
          <w:szCs w:val="24"/>
        </w:rPr>
        <w:t>Μ</w:t>
      </w:r>
      <w:r>
        <w:rPr>
          <w:rFonts w:eastAsia="Times New Roman"/>
          <w:szCs w:val="24"/>
        </w:rPr>
        <w:t xml:space="preserve">εταπολίτευση που ακολούθησε έχουμε την πιο μακρά περίοδο δημοκρατικής ομαλότητας για τον τόπο. Πολλές από τις δημοκρατικές κατακτήσεις της </w:t>
      </w:r>
      <w:r>
        <w:rPr>
          <w:rFonts w:eastAsia="Times New Roman"/>
          <w:szCs w:val="24"/>
        </w:rPr>
        <w:t>Μ</w:t>
      </w:r>
      <w:r>
        <w:rPr>
          <w:rFonts w:eastAsia="Times New Roman"/>
          <w:szCs w:val="24"/>
        </w:rPr>
        <w:t xml:space="preserve">εταπολίτευσης έχουν ως βασικό πυρήνα τα αιτήματα του </w:t>
      </w:r>
      <w:r>
        <w:rPr>
          <w:rFonts w:eastAsia="Times New Roman"/>
          <w:szCs w:val="24"/>
        </w:rPr>
        <w:t xml:space="preserve">Πολυτεχνείου και κυρίως την ηθική και </w:t>
      </w:r>
      <w:proofErr w:type="spellStart"/>
      <w:r>
        <w:rPr>
          <w:rFonts w:eastAsia="Times New Roman"/>
          <w:szCs w:val="24"/>
        </w:rPr>
        <w:t>αξιακή</w:t>
      </w:r>
      <w:proofErr w:type="spellEnd"/>
      <w:r>
        <w:rPr>
          <w:rFonts w:eastAsia="Times New Roman"/>
          <w:szCs w:val="24"/>
        </w:rPr>
        <w:t xml:space="preserve"> διάσταση της αντίστασης απέναντι στη δικτατορία. Οι κατακτήσεις αυτές δεν αφορούσαν μόνο το φοιτητικό κίνημα αλλά το σύνολο της δημόσιας πολιτικής και των κοινωνικών διεκδικήσεων. </w:t>
      </w:r>
    </w:p>
    <w:p w14:paraId="1AEEA70E" w14:textId="77777777" w:rsidR="006D2E0F" w:rsidRDefault="00717B4F">
      <w:pPr>
        <w:spacing w:after="0" w:line="600" w:lineRule="auto"/>
        <w:ind w:firstLine="720"/>
        <w:jc w:val="both"/>
        <w:rPr>
          <w:rFonts w:eastAsia="Times New Roman"/>
          <w:szCs w:val="24"/>
        </w:rPr>
      </w:pPr>
      <w:r>
        <w:rPr>
          <w:rFonts w:eastAsia="Times New Roman"/>
          <w:szCs w:val="24"/>
        </w:rPr>
        <w:t>Από αυτή την άποψη, το Πολυτεχ</w:t>
      </w:r>
      <w:r>
        <w:rPr>
          <w:rFonts w:eastAsia="Times New Roman"/>
          <w:szCs w:val="24"/>
        </w:rPr>
        <w:t xml:space="preserve">νείο ζει μέσα από την ίδια την υπόσταση και την ποιότητα των δημοκρατικών θεσμών που έχουμε σήμερα. Είναι θεσμοί που με όλες τις ελλείψεις και τα ελαττώματά τους, παραμένουν σταθερές πολιτειακές εγγυήσεις για το παρόν και το μέλλον της χώρας. </w:t>
      </w:r>
    </w:p>
    <w:p w14:paraId="1AEEA70F" w14:textId="77777777" w:rsidR="006D2E0F" w:rsidRDefault="00717B4F">
      <w:pPr>
        <w:spacing w:after="0" w:line="600" w:lineRule="auto"/>
        <w:ind w:firstLine="720"/>
        <w:jc w:val="both"/>
        <w:rPr>
          <w:rFonts w:eastAsia="Times New Roman"/>
          <w:szCs w:val="24"/>
        </w:rPr>
      </w:pPr>
      <w:r>
        <w:rPr>
          <w:rFonts w:eastAsia="Times New Roman"/>
          <w:szCs w:val="24"/>
        </w:rPr>
        <w:t>Το Πολυτεχνε</w:t>
      </w:r>
      <w:r>
        <w:rPr>
          <w:rFonts w:eastAsia="Times New Roman"/>
          <w:szCs w:val="24"/>
        </w:rPr>
        <w:t xml:space="preserve">ίο, επομένως, δεν είναι μια απλή επέτειος και δεν είναι απλά ένας μύθος. Είναι η ενεργή μνήμη της ίδιας της </w:t>
      </w:r>
      <w:r>
        <w:rPr>
          <w:rFonts w:eastAsia="Times New Roman"/>
          <w:szCs w:val="24"/>
        </w:rPr>
        <w:lastRenderedPageBreak/>
        <w:t>δημοκρατίας. Σίγουρα πρέπει να εμπλουτιστεί με τα ανεκπλήρωτα οράματα εκείνης της γενιάς αλλά και με τα οράματα της σημερινής γενιάς, της γενιάς της</w:t>
      </w:r>
      <w:r>
        <w:rPr>
          <w:rFonts w:eastAsia="Times New Roman"/>
          <w:szCs w:val="24"/>
        </w:rPr>
        <w:t xml:space="preserve"> κρίσης. Αυτή η γενιά που πληγώσαμε, έχει δικαίωμα σε ένα μέλλον δημοκρατικό, ευρωπαϊκό, ελπιδοφόρο, για να μπορεί να συνδεθεί με την ιστορία της και να δημιουργήσει το δικό της αύριο. Έχει κι αυτή, ίσως περισσότερο από άλλες περασμένες γενιές, ανάγκη από </w:t>
      </w:r>
      <w:r>
        <w:rPr>
          <w:rFonts w:eastAsia="Times New Roman"/>
          <w:szCs w:val="24"/>
        </w:rPr>
        <w:t xml:space="preserve">την ενεργή μνήμη της δημοκρατίας, για να μπορέσει να αντισταθεί στην απόγνωση, τον απομονωτισμό, την κατάρρευση προτύπων και αξιών, την καταστροφική επιρροή του ακροδεξιού εξτρεμισμού.  </w:t>
      </w:r>
    </w:p>
    <w:p w14:paraId="1AEEA710" w14:textId="77777777" w:rsidR="006D2E0F" w:rsidRDefault="00717B4F">
      <w:pPr>
        <w:spacing w:after="0" w:line="600" w:lineRule="auto"/>
        <w:ind w:firstLine="720"/>
        <w:jc w:val="both"/>
        <w:rPr>
          <w:rFonts w:eastAsia="Times New Roman"/>
          <w:szCs w:val="24"/>
        </w:rPr>
      </w:pPr>
      <w:r>
        <w:rPr>
          <w:rFonts w:eastAsia="Times New Roman"/>
          <w:szCs w:val="24"/>
        </w:rPr>
        <w:t xml:space="preserve">Το παλιό στερεότυπο για τη γενιά που δήθεν έγινε κατεστημένο, αλλά και το νέο στερεότυπο για τη «στιγματισμένη» </w:t>
      </w:r>
      <w:r>
        <w:rPr>
          <w:rFonts w:eastAsia="Times New Roman"/>
          <w:szCs w:val="24"/>
        </w:rPr>
        <w:t>Μ</w:t>
      </w:r>
      <w:r>
        <w:rPr>
          <w:rFonts w:eastAsia="Times New Roman"/>
          <w:szCs w:val="24"/>
        </w:rPr>
        <w:t>εταπολίτευση, εμποδίζει και αδικεί αυτή τη συνέχεια της δημοκρατικής μνήμης. Αλίμονο αν η μια γενιά στρεφόταν απέναντι στην άλλη. Μέσα από τους</w:t>
      </w:r>
      <w:r>
        <w:rPr>
          <w:rFonts w:eastAsia="Times New Roman"/>
          <w:szCs w:val="24"/>
        </w:rPr>
        <w:t xml:space="preserve"> δημοκρατικούς αγώνες ενώνονται γενιές και πολιτικές παραδόσεις όλων αυτών που επιμένουν να θεωρούν πως κα</w:t>
      </w:r>
      <w:r>
        <w:rPr>
          <w:rFonts w:eastAsia="Times New Roman"/>
          <w:szCs w:val="24"/>
        </w:rPr>
        <w:t>μ</w:t>
      </w:r>
      <w:r>
        <w:rPr>
          <w:rFonts w:eastAsia="Times New Roman"/>
          <w:szCs w:val="24"/>
        </w:rPr>
        <w:t xml:space="preserve">μιά κατάκτηση δεν είναι δεδομένη στον τόπο, ούτε η ελευθερία ούτε η δημοκρατία. </w:t>
      </w:r>
    </w:p>
    <w:p w14:paraId="1AEEA711" w14:textId="77777777" w:rsidR="006D2E0F" w:rsidRDefault="00717B4F">
      <w:pPr>
        <w:spacing w:after="0" w:line="600" w:lineRule="auto"/>
        <w:ind w:firstLine="720"/>
        <w:jc w:val="both"/>
        <w:rPr>
          <w:rFonts w:eastAsia="Times New Roman"/>
          <w:szCs w:val="24"/>
        </w:rPr>
      </w:pPr>
      <w:r>
        <w:rPr>
          <w:rFonts w:eastAsia="Times New Roman"/>
          <w:szCs w:val="24"/>
        </w:rPr>
        <w:lastRenderedPageBreak/>
        <w:t>Η εύκολη καταγγελία, η μηδενιστική κριτική αλλά και η αναδρομική υπο</w:t>
      </w:r>
      <w:r>
        <w:rPr>
          <w:rFonts w:eastAsia="Times New Roman"/>
          <w:szCs w:val="24"/>
        </w:rPr>
        <w:t xml:space="preserve">κρισία είναι εύγλωττα σημάδια όσων ήθελαν διαχρονικά να αρνηθούν την προσφορά της θυσίας των αγωνιστών του Πολυτεχνείου. Αυτούς τους αγωνιστές τιμούσε ο Ανδρέας Παπανδρέου προσερχόμενος κάθε χρόνο στον χώρο του Πολυτεχνείου. </w:t>
      </w:r>
    </w:p>
    <w:p w14:paraId="1AEEA712" w14:textId="77777777" w:rsidR="006D2E0F" w:rsidRDefault="00717B4F">
      <w:pPr>
        <w:spacing w:after="0" w:line="600" w:lineRule="auto"/>
        <w:ind w:firstLine="720"/>
        <w:jc w:val="both"/>
        <w:rPr>
          <w:rFonts w:eastAsia="Times New Roman"/>
          <w:szCs w:val="24"/>
        </w:rPr>
      </w:pPr>
      <w:r>
        <w:rPr>
          <w:rFonts w:eastAsia="Times New Roman"/>
          <w:szCs w:val="24"/>
        </w:rPr>
        <w:t>Χαρακτηριστικά, το 1990, απευθ</w:t>
      </w:r>
      <w:r>
        <w:rPr>
          <w:rFonts w:eastAsia="Times New Roman"/>
          <w:szCs w:val="24"/>
        </w:rPr>
        <w:t>υνόμενος στον ελληνικό λαό, έλεγε «σας παρέχω τη διαβεβαίωση ότι θα μείνουμε όρθιοι αυτές τις δύσκολες ώρες για τη χώρα μας, με εθνικούς κινδύνους, με καταστροφή πραγματικά του ιστού της οικονομίας, με κινδύνους κοινωνικούς και πολιτικούς». Έλεγε: «Θα μείν</w:t>
      </w:r>
      <w:r>
        <w:rPr>
          <w:rFonts w:eastAsia="Times New Roman"/>
          <w:szCs w:val="24"/>
        </w:rPr>
        <w:t xml:space="preserve">ουμε στις επάλξεις του αγώνα, πιστοί στα ιδανικά των αγωνιστών του Πολυτεχνείου και στο μήνυμά τους για να είναι η Ελλάδα πραγματικά ανεξάρτητη, ασφαλής, δημοκρατική και προοδευτική».     </w:t>
      </w:r>
    </w:p>
    <w:p w14:paraId="1AEEA713" w14:textId="77777777" w:rsidR="006D2E0F" w:rsidRDefault="00717B4F">
      <w:pPr>
        <w:spacing w:after="0" w:line="600" w:lineRule="auto"/>
        <w:ind w:firstLine="720"/>
        <w:jc w:val="both"/>
        <w:rPr>
          <w:rFonts w:eastAsia="Times New Roman"/>
          <w:szCs w:val="24"/>
        </w:rPr>
      </w:pPr>
      <w:r>
        <w:rPr>
          <w:rFonts w:eastAsia="Times New Roman"/>
          <w:szCs w:val="24"/>
        </w:rPr>
        <w:t xml:space="preserve">Ο αγώνας των ημερών εκείνων για δημοκρατία και προκοπή δείχνει τις </w:t>
      </w:r>
      <w:r>
        <w:rPr>
          <w:rFonts w:eastAsia="Times New Roman"/>
          <w:szCs w:val="24"/>
        </w:rPr>
        <w:t xml:space="preserve">αστείρευτες δυνάμεις του </w:t>
      </w:r>
      <w:r>
        <w:rPr>
          <w:rFonts w:eastAsia="Times New Roman"/>
          <w:szCs w:val="24"/>
        </w:rPr>
        <w:t>Ε</w:t>
      </w:r>
      <w:r>
        <w:rPr>
          <w:rFonts w:eastAsia="Times New Roman"/>
          <w:szCs w:val="24"/>
        </w:rPr>
        <w:t xml:space="preserve">λληνισμού. Η Ελλάδα μπορεί και σήμερα με εθνική ομοψυχία, με εθνική γραμμή, να ξεπεράσει την κρίση, να κάνει μία νέα αρχή. Αυτό μας δείχνει σήμερα το Πολυτεχνείο.   </w:t>
      </w:r>
    </w:p>
    <w:p w14:paraId="1AEEA714" w14:textId="77777777" w:rsidR="006D2E0F" w:rsidRDefault="00717B4F">
      <w:pPr>
        <w:spacing w:after="0" w:line="600" w:lineRule="auto"/>
        <w:ind w:firstLine="720"/>
        <w:jc w:val="both"/>
        <w:rPr>
          <w:rFonts w:eastAsia="Times New Roman"/>
          <w:szCs w:val="24"/>
        </w:rPr>
      </w:pPr>
      <w:r>
        <w:rPr>
          <w:rFonts w:eastAsia="Times New Roman"/>
          <w:szCs w:val="24"/>
        </w:rPr>
        <w:lastRenderedPageBreak/>
        <w:t xml:space="preserve">Στα οράματα και τους αγώνες των ηρώων του Πολυτεχνείου δεν χωρά </w:t>
      </w:r>
      <w:r>
        <w:rPr>
          <w:rFonts w:eastAsia="Times New Roman"/>
          <w:szCs w:val="24"/>
        </w:rPr>
        <w:t>σήμερα καμμία μορφή βίας. Η βία αμαυρώνει τη μνήμη του Πολυτεχνείου και πλήττει βάναυσα τη δημοκρατία. Ιδίως σε καιρούς που το κύμα ανόδου της ακροδεξιάς και του νεοναζισμού ροκανίζει τα θεμέλια της Ευρώπης, το δημοκρατικό τείχος είναι αυτονόητη πράξη ευθύ</w:t>
      </w:r>
      <w:r>
        <w:rPr>
          <w:rFonts w:eastAsia="Times New Roman"/>
          <w:szCs w:val="24"/>
        </w:rPr>
        <w:t>νης της πολιτείας και των πολιτών.</w:t>
      </w:r>
    </w:p>
    <w:p w14:paraId="1AEEA715" w14:textId="77777777" w:rsidR="006D2E0F" w:rsidRDefault="00717B4F">
      <w:pPr>
        <w:spacing w:after="0" w:line="600" w:lineRule="auto"/>
        <w:ind w:firstLine="720"/>
        <w:jc w:val="both"/>
        <w:rPr>
          <w:rFonts w:eastAsia="Times New Roman"/>
          <w:szCs w:val="24"/>
        </w:rPr>
      </w:pPr>
      <w:r>
        <w:rPr>
          <w:rFonts w:eastAsia="Times New Roman"/>
          <w:szCs w:val="24"/>
        </w:rPr>
        <w:t xml:space="preserve">Το Πολυτεχνείο είναι ένα σύμβολο που τα μηνύματά του αντιστέκονται στη φθορά του χρόνου. Δεσμευόμαστε ότι τιμώντας τη ματωμένη σημαία του Πολυτεχνείου, τιμώντας τους νεκρούς αλλά και όλους τους πρωταγωνιστές, συνεχίζουμε </w:t>
      </w:r>
      <w:r>
        <w:rPr>
          <w:rFonts w:eastAsia="Times New Roman"/>
          <w:szCs w:val="24"/>
        </w:rPr>
        <w:t xml:space="preserve">σήμερα αυτόν τον αγώνα. </w:t>
      </w:r>
    </w:p>
    <w:p w14:paraId="1AEEA716" w14:textId="77777777" w:rsidR="006D2E0F" w:rsidRDefault="00717B4F">
      <w:pPr>
        <w:spacing w:after="0" w:line="600" w:lineRule="auto"/>
        <w:ind w:firstLine="720"/>
        <w:jc w:val="both"/>
        <w:rPr>
          <w:rFonts w:eastAsia="Times New Roman"/>
          <w:szCs w:val="24"/>
        </w:rPr>
      </w:pPr>
      <w:r>
        <w:rPr>
          <w:rFonts w:eastAsia="Times New Roman"/>
          <w:szCs w:val="24"/>
        </w:rPr>
        <w:t>Η επόμενη μέρα για την Ελλάδα, κυρίες και κύριοι Βουλευτές, δεν θα έχει την υπογραφή της κρίσης, αλλά την υπογραφή της νέας εθνικής αυτοπεποίθησης που πηγάζει και μέσα από τους αγώνες του Πολυτεχνείου.</w:t>
      </w:r>
    </w:p>
    <w:p w14:paraId="1AEEA717" w14:textId="77777777" w:rsidR="006D2E0F" w:rsidRDefault="00717B4F">
      <w:pPr>
        <w:spacing w:after="0" w:line="600" w:lineRule="auto"/>
        <w:ind w:firstLine="720"/>
        <w:jc w:val="both"/>
        <w:rPr>
          <w:rFonts w:eastAsia="Times New Roman"/>
          <w:szCs w:val="24"/>
        </w:rPr>
      </w:pPr>
      <w:r>
        <w:rPr>
          <w:rFonts w:eastAsia="Times New Roman"/>
          <w:szCs w:val="24"/>
        </w:rPr>
        <w:t>Σας ευχαριστώ πολύ.</w:t>
      </w:r>
    </w:p>
    <w:p w14:paraId="1AEEA718" w14:textId="77777777" w:rsidR="006D2E0F" w:rsidRDefault="00717B4F">
      <w:pPr>
        <w:spacing w:after="0" w:line="600" w:lineRule="auto"/>
        <w:ind w:firstLine="720"/>
        <w:jc w:val="center"/>
        <w:rPr>
          <w:rFonts w:eastAsia="Times New Roman"/>
          <w:szCs w:val="24"/>
        </w:rPr>
      </w:pPr>
      <w:r>
        <w:rPr>
          <w:rFonts w:eastAsia="Times New Roman"/>
          <w:szCs w:val="24"/>
        </w:rPr>
        <w:t>(Χειροκρο</w:t>
      </w:r>
      <w:r>
        <w:rPr>
          <w:rFonts w:eastAsia="Times New Roman"/>
          <w:szCs w:val="24"/>
        </w:rPr>
        <w:t>τήματα)</w:t>
      </w:r>
    </w:p>
    <w:p w14:paraId="1AEEA719" w14:textId="77777777" w:rsidR="006D2E0F" w:rsidRDefault="00717B4F">
      <w:pPr>
        <w:spacing w:after="0"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Ευχαριστούμε, κυρία Πρόεδρε.</w:t>
      </w:r>
    </w:p>
    <w:p w14:paraId="1AEEA71A" w14:textId="77777777" w:rsidR="006D2E0F" w:rsidRDefault="00717B4F">
      <w:pPr>
        <w:spacing w:after="0" w:line="600" w:lineRule="auto"/>
        <w:ind w:firstLine="720"/>
        <w:jc w:val="both"/>
        <w:rPr>
          <w:rFonts w:eastAsia="Times New Roman"/>
          <w:bCs/>
          <w:szCs w:val="24"/>
        </w:rPr>
      </w:pPr>
      <w:r>
        <w:rPr>
          <w:rFonts w:eastAsia="Times New Roman"/>
          <w:bCs/>
          <w:szCs w:val="24"/>
        </w:rPr>
        <w:lastRenderedPageBreak/>
        <w:t xml:space="preserve">Τον λόγο έχει ο Υπουργός Παιδείας, Έρευνας και Θρησκευμάτων κ. Κωνσταντίνος </w:t>
      </w:r>
      <w:proofErr w:type="spellStart"/>
      <w:r>
        <w:rPr>
          <w:rFonts w:eastAsia="Times New Roman"/>
          <w:bCs/>
          <w:szCs w:val="24"/>
        </w:rPr>
        <w:t>Γαβρόγλου</w:t>
      </w:r>
      <w:proofErr w:type="spellEnd"/>
      <w:r>
        <w:rPr>
          <w:rFonts w:eastAsia="Times New Roman"/>
          <w:bCs/>
          <w:szCs w:val="24"/>
        </w:rPr>
        <w:t>.</w:t>
      </w:r>
    </w:p>
    <w:p w14:paraId="1AEEA71B" w14:textId="77777777" w:rsidR="006D2E0F" w:rsidRDefault="00717B4F">
      <w:pPr>
        <w:spacing w:after="0" w:line="600" w:lineRule="auto"/>
        <w:ind w:firstLine="720"/>
        <w:jc w:val="both"/>
        <w:rPr>
          <w:rFonts w:eastAsia="Times New Roman"/>
          <w:bCs/>
          <w:szCs w:val="24"/>
        </w:rPr>
      </w:pPr>
      <w:r>
        <w:rPr>
          <w:rFonts w:eastAsia="Times New Roman"/>
          <w:b/>
          <w:bCs/>
          <w:szCs w:val="24"/>
        </w:rPr>
        <w:t>ΚΩΝΣΤΑΝΤΙΝΟΣ ΓΑΒΡΟΓΛΟΥ (Υπουργός Παιδείας, Έρευνας και Θρησκευμάτων):</w:t>
      </w:r>
      <w:r>
        <w:rPr>
          <w:rFonts w:eastAsia="Times New Roman"/>
          <w:bCs/>
          <w:szCs w:val="24"/>
        </w:rPr>
        <w:t xml:space="preserve"> Ευχαριστώ, κύριε Πρόεδρε.</w:t>
      </w:r>
    </w:p>
    <w:p w14:paraId="1AEEA71C" w14:textId="77777777" w:rsidR="006D2E0F" w:rsidRDefault="00717B4F">
      <w:pPr>
        <w:spacing w:after="0" w:line="600" w:lineRule="auto"/>
        <w:ind w:firstLine="720"/>
        <w:jc w:val="both"/>
        <w:rPr>
          <w:rFonts w:eastAsia="Times New Roman"/>
          <w:bCs/>
          <w:szCs w:val="24"/>
        </w:rPr>
      </w:pPr>
      <w:r>
        <w:rPr>
          <w:rFonts w:eastAsia="Times New Roman"/>
          <w:bCs/>
          <w:szCs w:val="24"/>
        </w:rPr>
        <w:t xml:space="preserve">Σε μια δύσκολη, σχεδόν τραγική συγκυρία για όσα έγιναν στη δυτική Αττική, καλούμαστε να ξαναπιάσουμε το νήμα που άρχισε να ξετυλίγεται τον Νοέμβριο του 1973. </w:t>
      </w:r>
    </w:p>
    <w:p w14:paraId="1AEEA71D" w14:textId="77777777" w:rsidR="006D2E0F" w:rsidRDefault="00717B4F">
      <w:pPr>
        <w:spacing w:after="0" w:line="600" w:lineRule="auto"/>
        <w:ind w:firstLine="720"/>
        <w:jc w:val="both"/>
        <w:rPr>
          <w:rFonts w:eastAsia="Times New Roman"/>
          <w:bCs/>
          <w:szCs w:val="24"/>
        </w:rPr>
      </w:pPr>
      <w:r>
        <w:rPr>
          <w:rFonts w:eastAsia="Times New Roman"/>
          <w:bCs/>
          <w:szCs w:val="24"/>
        </w:rPr>
        <w:t>Σαράντα τέσσερα χρόνια μετά την εξέγερση των φοιτητών του Πολυτεχνείου και την καθολική συμπαράστ</w:t>
      </w:r>
      <w:r>
        <w:rPr>
          <w:rFonts w:eastAsia="Times New Roman"/>
          <w:bCs/>
          <w:szCs w:val="24"/>
        </w:rPr>
        <w:t>αση του αγώνα τους από τον ελληνικό λαό, τιμούμε σήμερα τους αγωνιστές του Νοέμβρη του 1973 και στρέφουμε τη μνήμη και το βλέμμα μας σε εκείνα τα ιδανικά που παραμένουν ακόμα και σήμερα ζωντανά.</w:t>
      </w:r>
    </w:p>
    <w:p w14:paraId="1AEEA71E" w14:textId="77777777" w:rsidR="006D2E0F" w:rsidRDefault="00717B4F">
      <w:pPr>
        <w:spacing w:after="0" w:line="600" w:lineRule="auto"/>
        <w:ind w:firstLine="720"/>
        <w:jc w:val="both"/>
        <w:rPr>
          <w:rFonts w:eastAsia="Times New Roman"/>
          <w:bCs/>
          <w:szCs w:val="24"/>
        </w:rPr>
      </w:pPr>
      <w:r>
        <w:rPr>
          <w:rFonts w:eastAsia="Times New Roman"/>
          <w:bCs/>
          <w:szCs w:val="24"/>
        </w:rPr>
        <w:t>Τιμούμε την αντίσταση της νεολαίας στη χούντα των συνταγματαρ</w:t>
      </w:r>
      <w:r>
        <w:rPr>
          <w:rFonts w:eastAsia="Times New Roman"/>
          <w:bCs/>
          <w:szCs w:val="24"/>
        </w:rPr>
        <w:t xml:space="preserve">χών, τη νίκη τους επί της επταετούς τυραννίας, τη δίψα τους για </w:t>
      </w:r>
      <w:r>
        <w:rPr>
          <w:rFonts w:eastAsia="Times New Roman"/>
          <w:bCs/>
          <w:szCs w:val="24"/>
        </w:rPr>
        <w:t>«</w:t>
      </w:r>
      <w:r>
        <w:rPr>
          <w:rFonts w:eastAsia="Times New Roman"/>
          <w:bCs/>
          <w:szCs w:val="24"/>
        </w:rPr>
        <w:t>ψωμί, παιδεία, ελευθερία</w:t>
      </w:r>
      <w:r>
        <w:rPr>
          <w:rFonts w:eastAsia="Times New Roman"/>
          <w:bCs/>
          <w:szCs w:val="24"/>
        </w:rPr>
        <w:t>»</w:t>
      </w:r>
      <w:r>
        <w:rPr>
          <w:rFonts w:eastAsia="Times New Roman"/>
          <w:bCs/>
          <w:szCs w:val="24"/>
        </w:rPr>
        <w:t xml:space="preserve">, για κοινωνικά δικαιώματα, για αξιοπρέπεια στη ζωή. Τιμούμε το ήθος τους και τις δημοκρατικές διαδικασίες που προσπάθησαν να καθιερώσουν για τη διαχείριση μιας τόσο </w:t>
      </w:r>
      <w:r>
        <w:rPr>
          <w:rFonts w:eastAsia="Times New Roman"/>
          <w:bCs/>
          <w:szCs w:val="24"/>
        </w:rPr>
        <w:t xml:space="preserve">σύνθετης καθημερινότητας στο Πολυτεχνείο εκείνων των ημερών. Δεν ξεχνάμε, δεν πρέπει να ξεχνάμε τους τόπους εξορίας, τα κολαστήρια του ΕΑΤ-ΕΣΑ, τους βασανισμούς </w:t>
      </w:r>
      <w:r>
        <w:rPr>
          <w:rFonts w:eastAsia="Times New Roman"/>
          <w:bCs/>
          <w:szCs w:val="24"/>
        </w:rPr>
        <w:lastRenderedPageBreak/>
        <w:t>και τους νεκρούς. Η ημέρα, όμως, αυτή μ</w:t>
      </w:r>
      <w:r>
        <w:rPr>
          <w:rFonts w:eastAsia="Times New Roman"/>
          <w:bCs/>
          <w:szCs w:val="24"/>
        </w:rPr>
        <w:t>α</w:t>
      </w:r>
      <w:r>
        <w:rPr>
          <w:rFonts w:eastAsia="Times New Roman"/>
          <w:bCs/>
          <w:szCs w:val="24"/>
        </w:rPr>
        <w:t>ς θυμίζει και τον ανείπωτο πόνο των οικογενειών όσων σκ</w:t>
      </w:r>
      <w:r>
        <w:rPr>
          <w:rFonts w:eastAsia="Times New Roman"/>
          <w:bCs/>
          <w:szCs w:val="24"/>
        </w:rPr>
        <w:t xml:space="preserve">οτώθηκαν. </w:t>
      </w:r>
    </w:p>
    <w:p w14:paraId="1AEEA71F" w14:textId="77777777" w:rsidR="006D2E0F" w:rsidRDefault="00717B4F">
      <w:pPr>
        <w:spacing w:after="0" w:line="600" w:lineRule="auto"/>
        <w:ind w:firstLine="720"/>
        <w:jc w:val="both"/>
        <w:rPr>
          <w:rFonts w:eastAsia="Times New Roman"/>
          <w:bCs/>
          <w:szCs w:val="24"/>
        </w:rPr>
      </w:pPr>
      <w:r>
        <w:rPr>
          <w:rFonts w:eastAsia="Times New Roman"/>
          <w:bCs/>
          <w:szCs w:val="24"/>
        </w:rPr>
        <w:t>Μέσα σε τρεις λέξεις, «</w:t>
      </w:r>
      <w:r>
        <w:rPr>
          <w:rFonts w:eastAsia="Times New Roman"/>
          <w:bCs/>
          <w:szCs w:val="24"/>
        </w:rPr>
        <w:t>ψωμί</w:t>
      </w:r>
      <w:r>
        <w:rPr>
          <w:rFonts w:eastAsia="Times New Roman"/>
          <w:bCs/>
          <w:szCs w:val="24"/>
        </w:rPr>
        <w:t>»</w:t>
      </w:r>
      <w:r>
        <w:rPr>
          <w:rFonts w:eastAsia="Times New Roman"/>
          <w:bCs/>
          <w:szCs w:val="24"/>
        </w:rPr>
        <w:t xml:space="preserve">, </w:t>
      </w:r>
      <w:r>
        <w:rPr>
          <w:rFonts w:eastAsia="Times New Roman"/>
          <w:bCs/>
          <w:szCs w:val="24"/>
        </w:rPr>
        <w:t>«</w:t>
      </w:r>
      <w:r>
        <w:rPr>
          <w:rFonts w:eastAsia="Times New Roman"/>
          <w:bCs/>
          <w:szCs w:val="24"/>
        </w:rPr>
        <w:t>παιδεία</w:t>
      </w:r>
      <w:r>
        <w:rPr>
          <w:rFonts w:eastAsia="Times New Roman"/>
          <w:bCs/>
          <w:szCs w:val="24"/>
        </w:rPr>
        <w:t>»</w:t>
      </w:r>
      <w:r>
        <w:rPr>
          <w:rFonts w:eastAsia="Times New Roman"/>
          <w:bCs/>
          <w:szCs w:val="24"/>
        </w:rPr>
        <w:t xml:space="preserve">, </w:t>
      </w:r>
      <w:r>
        <w:rPr>
          <w:rFonts w:eastAsia="Times New Roman"/>
          <w:bCs/>
          <w:szCs w:val="24"/>
        </w:rPr>
        <w:t>«</w:t>
      </w:r>
      <w:r>
        <w:rPr>
          <w:rFonts w:eastAsia="Times New Roman"/>
          <w:bCs/>
          <w:szCs w:val="24"/>
        </w:rPr>
        <w:t>ελευθερία</w:t>
      </w:r>
      <w:r>
        <w:rPr>
          <w:rFonts w:eastAsia="Times New Roman"/>
          <w:bCs/>
          <w:szCs w:val="24"/>
        </w:rPr>
        <w:t>», οι νέοι του Πολυτεχνείου κατάφεραν να αφήσουν την πιο ισχυρή παρακαταθήκη αγώνα για τις γενιές του αύριο, για τους λαούς που διεκδικούν ένα καλύτερο και δικαιότερο μέλλον. «Ψωμί, Παιδεία, Ελε</w:t>
      </w:r>
      <w:r>
        <w:rPr>
          <w:rFonts w:eastAsia="Times New Roman"/>
          <w:bCs/>
          <w:szCs w:val="24"/>
        </w:rPr>
        <w:t xml:space="preserve">υθερία» ήταν το σύνθημα που η ορμή του συνέθλιψε τη βάναυση καταπίεση του καθεστώτος των συνταγματαρχών, έδωσε πνοή στον πόθο των πολιτών για δημοκρατία, </w:t>
      </w:r>
      <w:proofErr w:type="spellStart"/>
      <w:r>
        <w:rPr>
          <w:rFonts w:eastAsia="Times New Roman"/>
          <w:bCs/>
          <w:szCs w:val="24"/>
        </w:rPr>
        <w:t>νοηματοδότησε</w:t>
      </w:r>
      <w:proofErr w:type="spellEnd"/>
      <w:r>
        <w:rPr>
          <w:rFonts w:eastAsia="Times New Roman"/>
          <w:bCs/>
          <w:szCs w:val="24"/>
        </w:rPr>
        <w:t xml:space="preserve"> ξανά την αρετή και την τόλμη ως έννοιες αναπόσπαστες της ελευθερίας. </w:t>
      </w:r>
    </w:p>
    <w:p w14:paraId="1AEEA720" w14:textId="77777777" w:rsidR="006D2E0F" w:rsidRDefault="00717B4F">
      <w:pPr>
        <w:spacing w:after="0" w:line="600" w:lineRule="auto"/>
        <w:ind w:firstLine="720"/>
        <w:jc w:val="both"/>
        <w:rPr>
          <w:rFonts w:eastAsia="Times New Roman"/>
          <w:bCs/>
          <w:szCs w:val="24"/>
        </w:rPr>
      </w:pPr>
      <w:r>
        <w:rPr>
          <w:rFonts w:eastAsia="Times New Roman"/>
          <w:bCs/>
          <w:szCs w:val="24"/>
        </w:rPr>
        <w:t>Είναι μέρα μνήμης,</w:t>
      </w:r>
      <w:r>
        <w:rPr>
          <w:rFonts w:eastAsia="Times New Roman"/>
          <w:bCs/>
          <w:szCs w:val="24"/>
        </w:rPr>
        <w:t xml:space="preserve"> λοιπόν. Είναι μέρα που ανήκει στους αγωνιστές του Νοέμβρη, όσο και αν πολλοί προσπάθησαν να την καπηλευτούν, να την ιδιοποιηθούν, να την αλλοιώσουν ή να την </w:t>
      </w:r>
      <w:proofErr w:type="spellStart"/>
      <w:r>
        <w:rPr>
          <w:rFonts w:eastAsia="Times New Roman"/>
          <w:bCs/>
          <w:szCs w:val="24"/>
        </w:rPr>
        <w:t>αποδομήσουν</w:t>
      </w:r>
      <w:proofErr w:type="spellEnd"/>
      <w:r>
        <w:rPr>
          <w:rFonts w:eastAsia="Times New Roman"/>
          <w:bCs/>
          <w:szCs w:val="24"/>
        </w:rPr>
        <w:t>,</w:t>
      </w:r>
      <w:r>
        <w:rPr>
          <w:rFonts w:eastAsia="Times New Roman"/>
          <w:bCs/>
          <w:szCs w:val="24"/>
        </w:rPr>
        <w:t xml:space="preserve"> για να αποκομίσουν οφέλη πολιτικά και ιδεολογικά. Είναι μέρα μνήμης σε μια εποχή που </w:t>
      </w:r>
      <w:r>
        <w:rPr>
          <w:rFonts w:eastAsia="Times New Roman"/>
          <w:bCs/>
          <w:szCs w:val="24"/>
        </w:rPr>
        <w:t xml:space="preserve">πληθαίνουν οι αρνητές της σημασίας που είχαν τέτοια γεγονότα στην ιστορία του τόπου μας. Γι’ αυτό και είμαστε υποχρεωμένοι να διαφυλάττουμε τις μνήμες εκείνων των περιόδων σαν κόρη οφθαλμού. </w:t>
      </w:r>
    </w:p>
    <w:p w14:paraId="1AEEA721" w14:textId="77777777" w:rsidR="006D2E0F" w:rsidRDefault="00717B4F">
      <w:pPr>
        <w:spacing w:after="0" w:line="600" w:lineRule="auto"/>
        <w:ind w:firstLine="720"/>
        <w:jc w:val="both"/>
        <w:rPr>
          <w:rFonts w:eastAsia="Times New Roman"/>
          <w:bCs/>
          <w:szCs w:val="24"/>
        </w:rPr>
      </w:pPr>
      <w:r>
        <w:rPr>
          <w:rFonts w:eastAsia="Times New Roman"/>
          <w:bCs/>
          <w:szCs w:val="24"/>
        </w:rPr>
        <w:lastRenderedPageBreak/>
        <w:t>Υποκλινόμαστε με σεβασμό και δέος στην παρακαταθήκη που κληροδότ</w:t>
      </w:r>
      <w:r>
        <w:rPr>
          <w:rFonts w:eastAsia="Times New Roman"/>
          <w:bCs/>
          <w:szCs w:val="24"/>
        </w:rPr>
        <w:t xml:space="preserve">ησε η γενιά αυτή. Είναι μια παρακαταθήκη υπό συνεχή απειλή από τις ανιστόρητες προσπάθειες συγκεκριμένων πολιτικών μορφωμάτων και προσώπων να την </w:t>
      </w:r>
      <w:proofErr w:type="spellStart"/>
      <w:r>
        <w:rPr>
          <w:rFonts w:eastAsia="Times New Roman"/>
          <w:bCs/>
          <w:szCs w:val="24"/>
        </w:rPr>
        <w:t>αποδομήσουν</w:t>
      </w:r>
      <w:proofErr w:type="spellEnd"/>
      <w:r>
        <w:rPr>
          <w:rFonts w:eastAsia="Times New Roman"/>
          <w:bCs/>
          <w:szCs w:val="24"/>
        </w:rPr>
        <w:t xml:space="preserve">. </w:t>
      </w:r>
    </w:p>
    <w:p w14:paraId="1AEEA722" w14:textId="77777777" w:rsidR="006D2E0F" w:rsidRDefault="00717B4F">
      <w:pPr>
        <w:spacing w:after="0" w:line="600" w:lineRule="auto"/>
        <w:ind w:firstLine="720"/>
        <w:jc w:val="both"/>
        <w:rPr>
          <w:rFonts w:eastAsia="Times New Roman"/>
          <w:szCs w:val="24"/>
        </w:rPr>
      </w:pPr>
      <w:r>
        <w:rPr>
          <w:rFonts w:eastAsia="Times New Roman"/>
          <w:bCs/>
          <w:szCs w:val="24"/>
        </w:rPr>
        <w:t>Το Πολυτεχνείο ήταν και είναι η συλλογική μας μνήμη και το πάντα επίκαιρο σύνθημα, «Ναι στη δημο</w:t>
      </w:r>
      <w:r>
        <w:rPr>
          <w:rFonts w:eastAsia="Times New Roman"/>
          <w:bCs/>
          <w:szCs w:val="24"/>
        </w:rPr>
        <w:t xml:space="preserve">κρατία, όχι στον φασισμό», εκφράζει την τεράστια πλειοψηφία του λαού μας, ανεξάρτητα από ιδεολογικές και πολιτικές επιλογές. </w:t>
      </w:r>
    </w:p>
    <w:p w14:paraId="1AEEA72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Γιατί το «</w:t>
      </w:r>
      <w:r>
        <w:rPr>
          <w:rFonts w:eastAsia="Times New Roman" w:cs="Times New Roman"/>
          <w:szCs w:val="24"/>
          <w:lang w:val="en-US"/>
        </w:rPr>
        <w:t>N</w:t>
      </w:r>
      <w:r>
        <w:rPr>
          <w:rFonts w:eastAsia="Times New Roman" w:cs="Times New Roman"/>
          <w:szCs w:val="24"/>
        </w:rPr>
        <w:t xml:space="preserve">αι στη δημοκρατία, </w:t>
      </w:r>
      <w:r>
        <w:rPr>
          <w:rFonts w:eastAsia="Times New Roman" w:cs="Times New Roman"/>
          <w:szCs w:val="24"/>
        </w:rPr>
        <w:t>Ό</w:t>
      </w:r>
      <w:r>
        <w:rPr>
          <w:rFonts w:eastAsia="Times New Roman" w:cs="Times New Roman"/>
          <w:szCs w:val="24"/>
        </w:rPr>
        <w:t xml:space="preserve">χι στον φασισμό» αποτέλεσε το πλαίσιο στο οποίο </w:t>
      </w:r>
      <w:proofErr w:type="spellStart"/>
      <w:r>
        <w:rPr>
          <w:rFonts w:eastAsia="Times New Roman" w:cs="Times New Roman"/>
          <w:szCs w:val="24"/>
        </w:rPr>
        <w:t>οικοδομήθηκε</w:t>
      </w:r>
      <w:proofErr w:type="spellEnd"/>
      <w:r>
        <w:rPr>
          <w:rFonts w:eastAsia="Times New Roman" w:cs="Times New Roman"/>
          <w:szCs w:val="24"/>
        </w:rPr>
        <w:t xml:space="preserve"> η μεταπολιτευτική Ελλάδα με πολλά προβ</w:t>
      </w:r>
      <w:r>
        <w:rPr>
          <w:rFonts w:eastAsia="Times New Roman" w:cs="Times New Roman"/>
          <w:szCs w:val="24"/>
        </w:rPr>
        <w:t>λήματα αλλά και πολλά προωθητικά στοιχεία, με ακλόνητη, όμως, τη δέσμευση στη δημοκρατία, στο βάθεμά της και στις περίπλοκες αλλά</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θετικές επιπτώσεις που είχε όλη αυτή η περίοδος στην ανασυγκρότηση των θεσμών.</w:t>
      </w:r>
    </w:p>
    <w:p w14:paraId="1AEEA72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Το «Ναι στη δημοκρατία, </w:t>
      </w:r>
      <w:r>
        <w:rPr>
          <w:rFonts w:eastAsia="Times New Roman" w:cs="Times New Roman"/>
          <w:szCs w:val="24"/>
        </w:rPr>
        <w:t>Ό</w:t>
      </w:r>
      <w:r>
        <w:rPr>
          <w:rFonts w:eastAsia="Times New Roman" w:cs="Times New Roman"/>
          <w:szCs w:val="24"/>
        </w:rPr>
        <w:t>χι στον φασισ</w:t>
      </w:r>
      <w:r>
        <w:rPr>
          <w:rFonts w:eastAsia="Times New Roman" w:cs="Times New Roman"/>
          <w:szCs w:val="24"/>
        </w:rPr>
        <w:t xml:space="preserve">μό» κινητοποιεί τις δημοκρατικές πολιτικές δυνάμεις ενάντια στα νεοναζιστικά μορφώματα, που ονειρεύονται μία κοινωνία με αποκλεισμούς, διακρίσεις, ρατσισμό και ξενοφοβία. </w:t>
      </w:r>
    </w:p>
    <w:p w14:paraId="1AEEA72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Η γενιά του 1973 πρόταξε -όχι τυχαία- την παιδεία στο ιστορικό της σύνθημα, γιατί η </w:t>
      </w:r>
      <w:r>
        <w:rPr>
          <w:rFonts w:eastAsia="Times New Roman" w:cs="Times New Roman"/>
          <w:szCs w:val="24"/>
        </w:rPr>
        <w:t xml:space="preserve">παιδεία είναι ο ακρογωνιαίος λίθος </w:t>
      </w:r>
      <w:r>
        <w:rPr>
          <w:rFonts w:eastAsia="Times New Roman" w:cs="Times New Roman"/>
          <w:szCs w:val="24"/>
        </w:rPr>
        <w:lastRenderedPageBreak/>
        <w:t>της δημοκρατίας. Η παιδεία δεν εννοείται ως αγαθό χωρίς μια ποιοτική, δημόσια και δωρεάν εκπαίδευση για όλους, από τα νήπια μέχρι τους εφήβους, από τους νέους έως τους μεγαλύτερους σε ηλικία πολίτες της χώρας, που προσπαθ</w:t>
      </w:r>
      <w:r>
        <w:rPr>
          <w:rFonts w:eastAsia="Times New Roman" w:cs="Times New Roman"/>
          <w:szCs w:val="24"/>
        </w:rPr>
        <w:t xml:space="preserve">ούν μέσα σ’ έναν κόσμο που αλλάζει να εμπλουτίσουν διά βίου τα εφόδιά τους, να κατακτούν τη γνώση και να βελτιώνουν τις συνθήκες ζωής τους. </w:t>
      </w:r>
    </w:p>
    <w:p w14:paraId="1AEEA72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Η αρχή αυτή είναι που διέπει τη δική μας πολιτική και ιδεολογική βάση. Με αυτή την αδιαπραγμάτευτη αρχή, κόντρα σε </w:t>
      </w:r>
      <w:r>
        <w:rPr>
          <w:rFonts w:eastAsia="Times New Roman" w:cs="Times New Roman"/>
          <w:szCs w:val="24"/>
        </w:rPr>
        <w:t>νεοφιλελεύθερες κραυγές, δογματισμούς και άλλες επιδιώξεις, ξεδιπλώνουμε ένα μεταρρυθμιστικό σχέδιο τριετίας για το σχολείο, το πανεπιστήμιο, την επαγγελματική εκπαίδευση. Χωρίς να φοβόμαστε την ακαδημαϊκή ελευθερία, αίτημα και τότε της γενιάς του Πολυτεχν</w:t>
      </w:r>
      <w:r>
        <w:rPr>
          <w:rFonts w:eastAsia="Times New Roman" w:cs="Times New Roman"/>
          <w:szCs w:val="24"/>
        </w:rPr>
        <w:t>είου. Χωρίς να φοβόμαστε τη συμμετοχή της μαθητικής και φοιτητικής κοινότητας, των εκπαιδευτικών κάθε βαθμίδας στη διαμόρφωση πολλαπλών πτυχών της εκπαίδευσης. Χωρίς να φοβόμαστε να συγκρουστούμε με παθογένειες δεκαετιών, που στρέβλωσαν πολλά στην εκπαίδευ</w:t>
      </w:r>
      <w:r>
        <w:rPr>
          <w:rFonts w:eastAsia="Times New Roman" w:cs="Times New Roman"/>
          <w:szCs w:val="24"/>
        </w:rPr>
        <w:t>ση, παθογένειες που πρέπει να ξεριζωθούν. Χωρίς να φοβόμαστε να καταδικάσουμε με κατηγορηματικό τρόπο όσους υπονομεύουν τη δημοκρατία.</w:t>
      </w:r>
    </w:p>
    <w:p w14:paraId="1AEEA72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Είναι εύκολο και βολικό να μένουμε μόνο στη διαπίστωση των σημερινών προβλημάτων, των ιδιαίτερα σοβαρών προβλημάτων. Το έ</w:t>
      </w:r>
      <w:r>
        <w:rPr>
          <w:rFonts w:eastAsia="Times New Roman" w:cs="Times New Roman"/>
          <w:szCs w:val="24"/>
        </w:rPr>
        <w:t>χουμε πει και ας το ξαναπούμε με αφορμή τη σημερινή ημέρα: Υπάρχει πρόβλημα παραβατικότητας σε ορισμένα πανεπιστήμια. Για ποιους, όμως, λόγους; Ας κάνουμε μία προσπάθεια να κατανοήσουμε τους βαθύτερους λόγους και να μη μείνουμε σε επιφανειακές διαπιστώσεις</w:t>
      </w:r>
      <w:r>
        <w:rPr>
          <w:rFonts w:eastAsia="Times New Roman" w:cs="Times New Roman"/>
          <w:szCs w:val="24"/>
        </w:rPr>
        <w:t xml:space="preserve">, τους λόγους περιθωριοποίησης της νεολαίας, τα σοβαρά ζητήματα που έχει να αντιμετωπίσει </w:t>
      </w:r>
      <w:proofErr w:type="spellStart"/>
      <w:r>
        <w:rPr>
          <w:rFonts w:eastAsia="Times New Roman" w:cs="Times New Roman"/>
          <w:szCs w:val="24"/>
        </w:rPr>
        <w:t>αυτοκριτικά</w:t>
      </w:r>
      <w:proofErr w:type="spellEnd"/>
      <w:r>
        <w:rPr>
          <w:rFonts w:eastAsia="Times New Roman" w:cs="Times New Roman"/>
          <w:szCs w:val="24"/>
        </w:rPr>
        <w:t xml:space="preserve"> το εργατικό και φοιτητικό κίνημα. Ας στοχαστούμε τις νέες πραγματικότητες της κοινωνίας μας και μέσα από έναν δημοκρατικό διάλογο ας δημιουργήσουμε τους ό</w:t>
      </w:r>
      <w:r>
        <w:rPr>
          <w:rFonts w:eastAsia="Times New Roman" w:cs="Times New Roman"/>
          <w:szCs w:val="24"/>
        </w:rPr>
        <w:t xml:space="preserve">ρους υπέρβασης των αδιεξόδων. </w:t>
      </w:r>
    </w:p>
    <w:p w14:paraId="1AEEA72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Γι’ αυτό και σήμερα έχει τεράστια σημασία να υπάρξει μια μαζική πορεία και καλούμε όλον τον λαό μας, όλη την κοινωνία να συμμετ</w:t>
      </w:r>
      <w:r>
        <w:rPr>
          <w:rFonts w:eastAsia="Times New Roman" w:cs="Times New Roman"/>
          <w:szCs w:val="24"/>
        </w:rPr>
        <w:t>άσχει</w:t>
      </w:r>
      <w:r>
        <w:rPr>
          <w:rFonts w:eastAsia="Times New Roman" w:cs="Times New Roman"/>
          <w:szCs w:val="24"/>
        </w:rPr>
        <w:t xml:space="preserve"> σ’ αυτή τη δημοκρατική πορεία που θα γίνει σήμερα το απόγευμα.</w:t>
      </w:r>
    </w:p>
    <w:p w14:paraId="1AEEA72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Έχουμε χρέος, λοιπόν, με βάση</w:t>
      </w:r>
      <w:r>
        <w:rPr>
          <w:rFonts w:eastAsia="Times New Roman" w:cs="Times New Roman"/>
          <w:szCs w:val="24"/>
        </w:rPr>
        <w:t xml:space="preserve"> τις ιδέες μας να βελτιώνουμε διαρκώς την εκπαίδευση στην πατρίδα μας ως ένα αγαθό αδιαπραγμάτευτο, που δεν αναλώνεται σε στείρους ανταγωνισμούς και </w:t>
      </w:r>
      <w:proofErr w:type="spellStart"/>
      <w:r>
        <w:rPr>
          <w:rFonts w:eastAsia="Times New Roman" w:cs="Times New Roman"/>
          <w:szCs w:val="24"/>
        </w:rPr>
        <w:t>διαγκωνισμούς</w:t>
      </w:r>
      <w:proofErr w:type="spellEnd"/>
      <w:r>
        <w:rPr>
          <w:rFonts w:eastAsia="Times New Roman" w:cs="Times New Roman"/>
          <w:szCs w:val="24"/>
        </w:rPr>
        <w:t xml:space="preserve"> σε εφήμερα πρωτεία και τρόπαια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w:t>
      </w:r>
      <w:r>
        <w:rPr>
          <w:rFonts w:eastAsia="Times New Roman" w:cs="Times New Roman"/>
          <w:szCs w:val="24"/>
        </w:rPr>
        <w:lastRenderedPageBreak/>
        <w:t>βελτιώνουμε την ουσία της γνώσης και της μάθησης, την όμορ</w:t>
      </w:r>
      <w:r>
        <w:rPr>
          <w:rFonts w:eastAsia="Times New Roman" w:cs="Times New Roman"/>
          <w:szCs w:val="24"/>
        </w:rPr>
        <w:t>φη, υγιή και δίκαιη άμιλλα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διευρύνουμε τις ίσες ευκαιρίες για όλους σε μια εκπαίδευση ανοικτή στην κοινωνία, αξιόπιστη και δημοκρατική. </w:t>
      </w:r>
    </w:p>
    <w:p w14:paraId="1AEEA72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Η αναγνώριση αυτής της ανάγκης βρίσκεται στον πυρήνα των δικών μας κυττάρων, των ανθρώπων της Αριστεράς, που έχουν </w:t>
      </w:r>
      <w:r>
        <w:rPr>
          <w:rFonts w:eastAsia="Times New Roman" w:cs="Times New Roman"/>
          <w:szCs w:val="24"/>
        </w:rPr>
        <w:t>ιστορικές καταβολές και βιώματα ανεξίτηλα από τα χρόνια της επταετίας</w:t>
      </w:r>
      <w:r>
        <w:rPr>
          <w:rFonts w:eastAsia="Times New Roman" w:cs="Times New Roman"/>
          <w:szCs w:val="24"/>
        </w:rPr>
        <w:t>,</w:t>
      </w:r>
      <w:r>
        <w:rPr>
          <w:rFonts w:eastAsia="Times New Roman" w:cs="Times New Roman"/>
          <w:szCs w:val="24"/>
        </w:rPr>
        <w:t xml:space="preserve"> μέσα από τους δημοκρατικούς και αντιστασιακούς αγώνες, μέσα από τη θυσία τους για ένα καλύτερο μέλλον. Αυτή είναι για εμάς η ουσία του συνθήματος «Ψωμί</w:t>
      </w:r>
      <w:r>
        <w:rPr>
          <w:rFonts w:eastAsia="Times New Roman" w:cs="Times New Roman"/>
          <w:szCs w:val="24"/>
        </w:rPr>
        <w:t>, Π</w:t>
      </w:r>
      <w:r>
        <w:rPr>
          <w:rFonts w:eastAsia="Times New Roman" w:cs="Times New Roman"/>
          <w:szCs w:val="24"/>
        </w:rPr>
        <w:t>αιδεία</w:t>
      </w:r>
      <w:r>
        <w:rPr>
          <w:rFonts w:eastAsia="Times New Roman" w:cs="Times New Roman"/>
          <w:szCs w:val="24"/>
        </w:rPr>
        <w:t>, Ε</w:t>
      </w:r>
      <w:r>
        <w:rPr>
          <w:rFonts w:eastAsia="Times New Roman" w:cs="Times New Roman"/>
          <w:szCs w:val="24"/>
        </w:rPr>
        <w:t>λευθερία», ένα σύνθημα</w:t>
      </w:r>
      <w:r>
        <w:rPr>
          <w:rFonts w:eastAsia="Times New Roman" w:cs="Times New Roman"/>
          <w:szCs w:val="24"/>
        </w:rPr>
        <w:t xml:space="preserve"> ελπίδας για το αύριο του λαού και της νεολαίας μας.</w:t>
      </w:r>
    </w:p>
    <w:p w14:paraId="1AEEA72B" w14:textId="77777777" w:rsidR="006D2E0F" w:rsidRDefault="00717B4F">
      <w:pPr>
        <w:spacing w:after="0" w:line="600" w:lineRule="auto"/>
        <w:ind w:firstLine="720"/>
        <w:jc w:val="both"/>
        <w:rPr>
          <w:rFonts w:eastAsia="Times New Roman" w:cs="Times New Roman"/>
          <w:szCs w:val="24"/>
        </w:rPr>
      </w:pPr>
      <w:r w:rsidRPr="008A4057">
        <w:rPr>
          <w:rFonts w:eastAsia="Times New Roman" w:cs="Times New Roman"/>
          <w:color w:val="000000" w:themeColor="text1"/>
          <w:szCs w:val="24"/>
        </w:rPr>
        <w:t>Κυρίες και κύριοι συνάδελφοι, είναι καθήκον μας να προστατέψουμε τις αξίες μας μέσα στην κοσμογονία των αλλαγών που ζει όλος ο κόσμος, να σταθούμε όρθιοι στις αρχές που συμπυκνώθηκαν στο ιστορικό πια σύν</w:t>
      </w:r>
      <w:r w:rsidRPr="008A4057">
        <w:rPr>
          <w:rFonts w:eastAsia="Times New Roman" w:cs="Times New Roman"/>
          <w:color w:val="000000" w:themeColor="text1"/>
          <w:szCs w:val="24"/>
        </w:rPr>
        <w:t>θημα «Ψωμί</w:t>
      </w:r>
      <w:r w:rsidRPr="008A4057">
        <w:rPr>
          <w:rFonts w:eastAsia="Times New Roman" w:cs="Times New Roman"/>
          <w:color w:val="000000" w:themeColor="text1"/>
          <w:szCs w:val="24"/>
        </w:rPr>
        <w:t>, Παιδεία, Ελευθερία</w:t>
      </w:r>
      <w:r w:rsidRPr="008A4057">
        <w:rPr>
          <w:rFonts w:eastAsia="Times New Roman" w:cs="Times New Roman"/>
          <w:color w:val="000000" w:themeColor="text1"/>
          <w:szCs w:val="24"/>
        </w:rPr>
        <w:t xml:space="preserve">», να αντιπαραθέτουμε σε ολοκληρωτικές ιδεολογίες, σε </w:t>
      </w:r>
      <w:proofErr w:type="spellStart"/>
      <w:r w:rsidRPr="008A4057">
        <w:rPr>
          <w:rFonts w:eastAsia="Times New Roman" w:cs="Times New Roman"/>
          <w:color w:val="000000" w:themeColor="text1"/>
          <w:szCs w:val="24"/>
        </w:rPr>
        <w:t>φονταμενταλισμούς</w:t>
      </w:r>
      <w:proofErr w:type="spellEnd"/>
      <w:r w:rsidRPr="008A4057">
        <w:rPr>
          <w:rFonts w:eastAsia="Times New Roman" w:cs="Times New Roman"/>
          <w:color w:val="000000" w:themeColor="text1"/>
          <w:szCs w:val="24"/>
        </w:rPr>
        <w:t>, στην παγκόσμια ανισότητα που επιδεινώνεται μέσα στα χρόνια.</w:t>
      </w:r>
    </w:p>
    <w:p w14:paraId="1AEEA72C" w14:textId="77777777" w:rsidR="006D2E0F" w:rsidRDefault="00717B4F">
      <w:pPr>
        <w:spacing w:after="0" w:line="600" w:lineRule="auto"/>
        <w:ind w:firstLine="720"/>
        <w:jc w:val="both"/>
        <w:rPr>
          <w:rFonts w:eastAsia="Times New Roman" w:cs="Times New Roman"/>
          <w:szCs w:val="24"/>
        </w:rPr>
      </w:pPr>
      <w:r w:rsidRPr="00166062">
        <w:rPr>
          <w:rFonts w:eastAsia="Times New Roman" w:cs="Times New Roman"/>
          <w:szCs w:val="24"/>
        </w:rPr>
        <w:lastRenderedPageBreak/>
        <w:t>Η Ελλάδα του σήμερα δεν είναι πια η Ελλάδα της εποχής του Πολυτεχνείου και γι’ αυτή την αλλαγ</w:t>
      </w:r>
      <w:r w:rsidRPr="00166062">
        <w:rPr>
          <w:rFonts w:eastAsia="Times New Roman" w:cs="Times New Roman"/>
          <w:szCs w:val="24"/>
        </w:rPr>
        <w:t xml:space="preserve">ή συνέβαλαν πολλά και διαφορετικά πολιτικά κόμματα, κοινωνικοί φορείς, επιστημονικές ενώσεις, επιμελητήρια, συνδικάτα, διανοούμενοι, αλλά και πολλοί ανώνυμοι πολίτες. </w:t>
      </w:r>
    </w:p>
    <w:p w14:paraId="1AEEA72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Η δημοκρατία, όμως, δεν είναι κάτι το δεδομένο. Η δημοκρατία δεν παραχωρείται, αλλά κατα</w:t>
      </w:r>
      <w:r>
        <w:rPr>
          <w:rFonts w:eastAsia="Times New Roman" w:cs="Times New Roman"/>
          <w:szCs w:val="24"/>
        </w:rPr>
        <w:t xml:space="preserve">κτιέται. Η κουλτούρα της δημοκρατίας διαμορφώνεται μέσα από σύνθετες και συχνά αντιφατικές διαδικασίες και αυτή την κουλτούρα της δημοκρατίας καλούμαστε να κατακτήσουμε και σήμερα. </w:t>
      </w:r>
    </w:p>
    <w:p w14:paraId="1AEEA72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Αλλά ας μην εφησυχάζουμε. Να θυμόμαστε πάντοτε ότι η δημοκρατία είναι ένα </w:t>
      </w:r>
      <w:r>
        <w:rPr>
          <w:rFonts w:eastAsia="Times New Roman" w:cs="Times New Roman"/>
          <w:szCs w:val="24"/>
        </w:rPr>
        <w:t>διαχρονικό αίτημα, αλλά η ίδια δημοκρατία και οι θεσμοί της είναι πάντοτε ιδιαίτερα εύθραυστοι. Εναπόκειται, λοιπόν, σε όλους εμάς να την προστατεύσουμε στις καθημερινές μας σχέσεις, στο σπίτι, στην εργασία, στο σχολείο, στο πανεπιστήμιο, να την προστατεύο</w:t>
      </w:r>
      <w:r>
        <w:rPr>
          <w:rFonts w:eastAsia="Times New Roman" w:cs="Times New Roman"/>
          <w:szCs w:val="24"/>
        </w:rPr>
        <w:t xml:space="preserve">υμε από τον κίνδυνο της </w:t>
      </w:r>
      <w:proofErr w:type="spellStart"/>
      <w:r>
        <w:rPr>
          <w:rFonts w:eastAsia="Times New Roman" w:cs="Times New Roman"/>
          <w:szCs w:val="24"/>
        </w:rPr>
        <w:t>γραφειοκρατικοποίησής</w:t>
      </w:r>
      <w:proofErr w:type="spellEnd"/>
      <w:r>
        <w:rPr>
          <w:rFonts w:eastAsia="Times New Roman" w:cs="Times New Roman"/>
          <w:szCs w:val="24"/>
        </w:rPr>
        <w:t xml:space="preserve"> της. </w:t>
      </w:r>
    </w:p>
    <w:p w14:paraId="1AEEA72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Η μέρα εκείνη, η μέρα του Νοέμβρη του 1973, ανήκει στους νέους, στους οραματιστές, στους αγνούς αγωνιστές. Ανήκει βέβαια και στη δημοκρατία, στο δικαίωμα για μόρφωση και δουλειά, για δικαιοσύνη και ελευθε</w:t>
      </w:r>
      <w:r>
        <w:rPr>
          <w:rFonts w:eastAsia="Times New Roman" w:cs="Times New Roman"/>
          <w:szCs w:val="24"/>
        </w:rPr>
        <w:t xml:space="preserve">ρία. </w:t>
      </w:r>
    </w:p>
    <w:p w14:paraId="1AEEA73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Πάνω απ’ όλους και πάνω απ’ όλα η μέρα μνήμης του Πολυτεχνείου θα πρέπει να ανήκει στην εκάστοτε νέα γενιά. Ανήκει όμως –και αυτό πρέπει να το τονίσουμε- και στην πολιτεία την ίδια, που θα πρέπει καθημερινά να αναλογίζεται</w:t>
      </w:r>
      <w:r>
        <w:rPr>
          <w:rFonts w:eastAsia="Times New Roman" w:cs="Times New Roman"/>
          <w:szCs w:val="24"/>
        </w:rPr>
        <w:t>,</w:t>
      </w:r>
      <w:r>
        <w:rPr>
          <w:rFonts w:eastAsia="Times New Roman" w:cs="Times New Roman"/>
          <w:szCs w:val="24"/>
        </w:rPr>
        <w:t xml:space="preserve"> πόσο πιστή μένει η ίδια στ</w:t>
      </w:r>
      <w:r>
        <w:rPr>
          <w:rFonts w:eastAsia="Times New Roman" w:cs="Times New Roman"/>
          <w:szCs w:val="24"/>
        </w:rPr>
        <w:t xml:space="preserve">ην παρακαταθήκη εκείνων των ημερών και τι ακριβώς πράττει για την υλοποίηση αυτής της παρακαταθήκης. </w:t>
      </w:r>
    </w:p>
    <w:p w14:paraId="1AEEA73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AEEA732"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AEEA733" w14:textId="77777777" w:rsidR="006D2E0F" w:rsidRDefault="00717B4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και κύριοι συνάδελφοι, στη μνήμη των θυμάτων της εξέγερσης της 17</w:t>
      </w:r>
      <w:r w:rsidRPr="00817051">
        <w:rPr>
          <w:rFonts w:eastAsia="Times New Roman"/>
          <w:szCs w:val="24"/>
          <w:vertAlign w:val="superscript"/>
        </w:rPr>
        <w:t>ης</w:t>
      </w:r>
      <w:r>
        <w:rPr>
          <w:rFonts w:eastAsia="Times New Roman"/>
          <w:szCs w:val="24"/>
        </w:rPr>
        <w:t xml:space="preserve"> Νοέμβρη του 1973</w:t>
      </w:r>
      <w:r>
        <w:rPr>
          <w:rFonts w:eastAsia="Times New Roman"/>
          <w:szCs w:val="24"/>
        </w:rPr>
        <w:t>,</w:t>
      </w:r>
      <w:r>
        <w:rPr>
          <w:rFonts w:eastAsia="Times New Roman"/>
          <w:szCs w:val="24"/>
        </w:rPr>
        <w:t xml:space="preserve"> αλλά και όλων των θυμάτων του αντιδικτατορικού αγώνα του ελληνικού λαού, των εργαζομένων και της νεολαίας, παρακαλώ πολύ να τηρήσουμε ενός λεπτού σιγή. </w:t>
      </w:r>
    </w:p>
    <w:p w14:paraId="1AEEA734" w14:textId="77777777" w:rsidR="006D2E0F" w:rsidRDefault="00717B4F">
      <w:pPr>
        <w:spacing w:after="0" w:line="600" w:lineRule="auto"/>
        <w:ind w:firstLine="720"/>
        <w:jc w:val="center"/>
        <w:rPr>
          <w:rFonts w:eastAsia="Times New Roman"/>
          <w:szCs w:val="24"/>
        </w:rPr>
      </w:pPr>
      <w:r>
        <w:rPr>
          <w:rFonts w:eastAsia="Times New Roman"/>
          <w:szCs w:val="24"/>
        </w:rPr>
        <w:t>(Στο σημείο αυτό τηρείται στην Αίθουσα ενός λεπτού σιγή)</w:t>
      </w:r>
    </w:p>
    <w:p w14:paraId="1AEEA735" w14:textId="77777777" w:rsidR="006D2E0F" w:rsidRDefault="00717B4F">
      <w:pPr>
        <w:spacing w:after="0" w:line="600" w:lineRule="auto"/>
        <w:ind w:firstLine="720"/>
        <w:jc w:val="both"/>
        <w:rPr>
          <w:rFonts w:eastAsia="Times New Roman"/>
          <w:szCs w:val="24"/>
        </w:rPr>
      </w:pPr>
      <w:r>
        <w:rPr>
          <w:rFonts w:eastAsia="Times New Roman"/>
          <w:szCs w:val="24"/>
        </w:rPr>
        <w:t>Αθάνατοι!</w:t>
      </w:r>
      <w:r w:rsidRPr="002C22D2">
        <w:rPr>
          <w:rFonts w:eastAsia="Times New Roman"/>
          <w:szCs w:val="24"/>
        </w:rPr>
        <w:t xml:space="preserve"> </w:t>
      </w:r>
    </w:p>
    <w:p w14:paraId="1AEEA736" w14:textId="77777777" w:rsidR="006D2E0F" w:rsidRDefault="00717B4F">
      <w:pPr>
        <w:spacing w:after="0" w:line="600" w:lineRule="auto"/>
        <w:ind w:firstLine="720"/>
        <w:jc w:val="center"/>
        <w:rPr>
          <w:rFonts w:eastAsia="Times New Roman"/>
          <w:szCs w:val="24"/>
        </w:rPr>
      </w:pPr>
      <w:r>
        <w:rPr>
          <w:rFonts w:eastAsia="Times New Roman"/>
          <w:szCs w:val="24"/>
        </w:rPr>
        <w:lastRenderedPageBreak/>
        <w:t>(Χειροκροτήματα)</w:t>
      </w:r>
    </w:p>
    <w:p w14:paraId="1AEEA737" w14:textId="77777777" w:rsidR="006D2E0F" w:rsidRDefault="00717B4F">
      <w:pPr>
        <w:pStyle w:val="Web"/>
        <w:spacing w:line="600" w:lineRule="auto"/>
        <w:ind w:firstLine="720"/>
        <w:jc w:val="both"/>
        <w:rPr>
          <w:rFonts w:ascii="Arial" w:hAnsi="Arial" w:cs="Arial"/>
        </w:rPr>
      </w:pPr>
      <w:r w:rsidRPr="00433512">
        <w:rPr>
          <w:rFonts w:ascii="Arial" w:hAnsi="Arial" w:cs="Arial"/>
        </w:rPr>
        <w:t>Κυρίες και κύριοι</w:t>
      </w:r>
      <w:r w:rsidRPr="00433512">
        <w:rPr>
          <w:rFonts w:ascii="Arial" w:hAnsi="Arial" w:cs="Arial"/>
        </w:rPr>
        <w:t xml:space="preserve"> συνάδελφοι</w:t>
      </w:r>
      <w:r>
        <w:rPr>
          <w:rFonts w:ascii="Arial" w:hAnsi="Arial" w:cs="Arial"/>
        </w:rPr>
        <w:t>,</w:t>
      </w:r>
      <w:r w:rsidRPr="00433512">
        <w:rPr>
          <w:rFonts w:ascii="Arial" w:hAnsi="Arial" w:cs="Arial"/>
        </w:rPr>
        <w:t xml:space="preserve"> στο σημείο αυτό ολοκληρώθηκε η </w:t>
      </w:r>
      <w:r>
        <w:rPr>
          <w:rFonts w:ascii="Arial" w:hAnsi="Arial" w:cs="Arial"/>
        </w:rPr>
        <w:t>ε</w:t>
      </w:r>
      <w:r w:rsidRPr="00433512">
        <w:rPr>
          <w:rFonts w:ascii="Arial" w:hAnsi="Arial" w:cs="Arial"/>
        </w:rPr>
        <w:t xml:space="preserve">ιδική </w:t>
      </w:r>
      <w:r>
        <w:rPr>
          <w:rFonts w:ascii="Arial" w:hAnsi="Arial" w:cs="Arial"/>
        </w:rPr>
        <w:t>σ</w:t>
      </w:r>
      <w:r w:rsidRPr="00433512">
        <w:rPr>
          <w:rFonts w:ascii="Arial" w:hAnsi="Arial" w:cs="Arial"/>
        </w:rPr>
        <w:t>υνεδρίαση της Ολομέλειας της Βουλής αφιερωμένη στην ημέρα μνήμης και τιμής για την εξέγερση του Πολυτεχνείο</w:t>
      </w:r>
      <w:r w:rsidRPr="004E19C4">
        <w:rPr>
          <w:rFonts w:ascii="Arial" w:hAnsi="Arial" w:cs="Arial"/>
        </w:rPr>
        <w:t>υ</w:t>
      </w:r>
      <w:r>
        <w:rPr>
          <w:rFonts w:ascii="Arial" w:hAnsi="Arial" w:cs="Arial"/>
        </w:rPr>
        <w:t>.</w:t>
      </w:r>
    </w:p>
    <w:p w14:paraId="1AEEA738" w14:textId="77777777" w:rsidR="006D2E0F" w:rsidRDefault="00717B4F">
      <w:pPr>
        <w:spacing w:after="0" w:line="600" w:lineRule="auto"/>
        <w:ind w:firstLine="720"/>
        <w:jc w:val="center"/>
        <w:rPr>
          <w:rFonts w:eastAsia="Times New Roman"/>
          <w:szCs w:val="24"/>
        </w:rPr>
      </w:pPr>
      <w:r w:rsidRPr="00CC57EC">
        <w:rPr>
          <w:rFonts w:eastAsia="Times New Roman"/>
          <w:color w:val="FF0000"/>
          <w:szCs w:val="24"/>
        </w:rPr>
        <w:t>(ΑΛΛΑΓΗ ΣΕΛΙΔΑΣ ΛΟΓΩ ΑΛΛΑΓΗΣ ΘΕΜΑΤΟΣ)</w:t>
      </w:r>
    </w:p>
    <w:p w14:paraId="1AEEA739" w14:textId="77777777" w:rsidR="006D2E0F" w:rsidRDefault="00717B4F">
      <w:pPr>
        <w:tabs>
          <w:tab w:val="center" w:pos="4395"/>
        </w:tabs>
        <w:spacing w:after="0" w:line="600" w:lineRule="auto"/>
        <w:ind w:firstLine="720"/>
        <w:rPr>
          <w:rFonts w:eastAsia="Times New Roman"/>
          <w:szCs w:val="24"/>
        </w:rPr>
      </w:pPr>
      <w:r>
        <w:rPr>
          <w:rFonts w:eastAsia="Times New Roman"/>
          <w:b/>
          <w:bCs/>
          <w:szCs w:val="24"/>
        </w:rPr>
        <w:t xml:space="preserve">ΠΡΟΕΔΡΕΥΩΝ (Μάριος Γεωργιάδης): </w:t>
      </w:r>
      <w:r>
        <w:rPr>
          <w:rFonts w:eastAsia="Times New Roman"/>
          <w:szCs w:val="24"/>
        </w:rPr>
        <w:t>Κυρίες και κύριοι συνάδε</w:t>
      </w:r>
      <w:r>
        <w:rPr>
          <w:rFonts w:eastAsia="Times New Roman"/>
          <w:szCs w:val="24"/>
        </w:rPr>
        <w:t xml:space="preserve">λφοι, εισερχόμαστε στη </w:t>
      </w:r>
      <w:r>
        <w:rPr>
          <w:rFonts w:eastAsia="Times New Roman"/>
          <w:szCs w:val="24"/>
        </w:rPr>
        <w:t xml:space="preserve">συμπληρωματική </w:t>
      </w:r>
    </w:p>
    <w:p w14:paraId="1AEEA73A" w14:textId="77777777" w:rsidR="006D2E0F" w:rsidRDefault="00717B4F">
      <w:pPr>
        <w:spacing w:after="0" w:line="600" w:lineRule="auto"/>
        <w:ind w:firstLine="720"/>
        <w:jc w:val="center"/>
        <w:rPr>
          <w:rFonts w:eastAsia="Times New Roman"/>
          <w:b/>
          <w:szCs w:val="24"/>
        </w:rPr>
      </w:pPr>
      <w:r w:rsidRPr="001F6575">
        <w:rPr>
          <w:rFonts w:eastAsia="Times New Roman"/>
          <w:b/>
          <w:szCs w:val="24"/>
        </w:rPr>
        <w:t>ΕΙΔΙΚΗ ΗΜΕΡ</w:t>
      </w:r>
      <w:r w:rsidRPr="001F6575" w:rsidDel="00A87D16">
        <w:rPr>
          <w:rFonts w:eastAsia="Times New Roman"/>
          <w:b/>
          <w:szCs w:val="24"/>
        </w:rPr>
        <w:t>Η</w:t>
      </w:r>
      <w:r w:rsidRPr="001F6575">
        <w:rPr>
          <w:rFonts w:eastAsia="Times New Roman"/>
          <w:b/>
          <w:szCs w:val="24"/>
        </w:rPr>
        <w:t>ΣΙΑ ΔΙ</w:t>
      </w:r>
      <w:r w:rsidRPr="001F6575" w:rsidDel="00A87D16">
        <w:rPr>
          <w:rFonts w:eastAsia="Times New Roman"/>
          <w:b/>
          <w:szCs w:val="24"/>
        </w:rPr>
        <w:t>Α</w:t>
      </w:r>
      <w:r w:rsidRPr="001F6575">
        <w:rPr>
          <w:rFonts w:eastAsia="Times New Roman"/>
          <w:b/>
          <w:szCs w:val="24"/>
        </w:rPr>
        <w:t>ΤΑΞΗ</w:t>
      </w:r>
      <w:r w:rsidRPr="001F6575">
        <w:rPr>
          <w:rFonts w:eastAsia="Times New Roman"/>
          <w:b/>
          <w:szCs w:val="24"/>
        </w:rPr>
        <w:t xml:space="preserve"> </w:t>
      </w:r>
    </w:p>
    <w:p w14:paraId="1AEEA73B" w14:textId="77777777" w:rsidR="006D2E0F" w:rsidRDefault="00717B4F">
      <w:pPr>
        <w:tabs>
          <w:tab w:val="center" w:pos="4395"/>
        </w:tabs>
        <w:spacing w:after="0" w:line="600" w:lineRule="auto"/>
        <w:ind w:firstLine="720"/>
        <w:rPr>
          <w:rFonts w:eastAsia="Times New Roman"/>
          <w:szCs w:val="24"/>
        </w:rPr>
      </w:pPr>
      <w:r w:rsidRPr="00071D4C">
        <w:rPr>
          <w:rFonts w:eastAsia="Times New Roman"/>
          <w:szCs w:val="24"/>
        </w:rPr>
        <w:t>Αποφάσεις Βουλής</w:t>
      </w:r>
      <w:r>
        <w:rPr>
          <w:rFonts w:eastAsia="Times New Roman"/>
          <w:szCs w:val="24"/>
        </w:rPr>
        <w:t>, οικονομική διαχείριση Βουλής</w:t>
      </w:r>
      <w:r w:rsidRPr="00071D4C">
        <w:rPr>
          <w:rFonts w:eastAsia="Times New Roman"/>
          <w:szCs w:val="24"/>
        </w:rPr>
        <w:t>:</w:t>
      </w:r>
    </w:p>
    <w:p w14:paraId="1AEEA73C" w14:textId="77777777" w:rsidR="006D2E0F" w:rsidRDefault="00717B4F">
      <w:pPr>
        <w:tabs>
          <w:tab w:val="center" w:pos="4395"/>
        </w:tabs>
        <w:spacing w:after="0" w:line="600" w:lineRule="auto"/>
        <w:ind w:firstLine="720"/>
        <w:rPr>
          <w:rFonts w:eastAsia="Times New Roman"/>
          <w:b/>
          <w:szCs w:val="24"/>
        </w:rPr>
      </w:pPr>
      <w:r>
        <w:rPr>
          <w:rFonts w:eastAsia="Times New Roman"/>
          <w:szCs w:val="24"/>
        </w:rPr>
        <w:t xml:space="preserve">α. Μόνη συζήτηση και έγκριση του Απολογισμού Δαπανών της Βουλής, οικονομικού έτους 2016. </w:t>
      </w:r>
    </w:p>
    <w:p w14:paraId="1AEEA73D" w14:textId="77777777" w:rsidR="006D2E0F" w:rsidRDefault="00717B4F">
      <w:pPr>
        <w:spacing w:after="0" w:line="600" w:lineRule="auto"/>
        <w:ind w:firstLine="720"/>
        <w:jc w:val="both"/>
        <w:rPr>
          <w:rFonts w:eastAsia="Times New Roman"/>
          <w:szCs w:val="24"/>
        </w:rPr>
      </w:pPr>
      <w:r>
        <w:rPr>
          <w:rFonts w:eastAsia="Times New Roman"/>
          <w:szCs w:val="24"/>
        </w:rPr>
        <w:t>β. Μόνη συζήτηση και ψήφιση του Σχεδίου Προϋπολογισμού</w:t>
      </w:r>
      <w:r>
        <w:rPr>
          <w:rFonts w:eastAsia="Times New Roman"/>
          <w:szCs w:val="24"/>
        </w:rPr>
        <w:t xml:space="preserve"> Δαπανών της Βουλής, οικονομικού έτους 2018.</w:t>
      </w:r>
    </w:p>
    <w:p w14:paraId="1AEEA73E" w14:textId="77777777" w:rsidR="006D2E0F" w:rsidRDefault="00717B4F">
      <w:pPr>
        <w:spacing w:after="0" w:line="600" w:lineRule="auto"/>
        <w:ind w:firstLine="720"/>
        <w:jc w:val="both"/>
        <w:rPr>
          <w:rFonts w:eastAsia="Times New Roman"/>
          <w:szCs w:val="24"/>
        </w:rPr>
      </w:pPr>
      <w:r>
        <w:rPr>
          <w:rFonts w:eastAsia="Times New Roman"/>
          <w:szCs w:val="24"/>
        </w:rPr>
        <w:t xml:space="preserve">Οι παραπάνω αποφάσεις της Βουλής ψηφίστηκαν στην αρμόδια Επιτροπή Οικονομικών της Βουλής με πλειοψηφία </w:t>
      </w:r>
      <w:r>
        <w:rPr>
          <w:rFonts w:eastAsia="Times New Roman"/>
          <w:szCs w:val="24"/>
        </w:rPr>
        <w:t xml:space="preserve">4/5 </w:t>
      </w:r>
      <w:r>
        <w:rPr>
          <w:rFonts w:eastAsia="Times New Roman"/>
          <w:szCs w:val="24"/>
        </w:rPr>
        <w:t>του όλου αριθμού των μελών της. Συνεπώς σύμφωνα με το άρθρο 108</w:t>
      </w:r>
      <w:r>
        <w:rPr>
          <w:rFonts w:eastAsia="Times New Roman"/>
          <w:szCs w:val="24"/>
        </w:rPr>
        <w:t xml:space="preserve"> παράγραφοι 1 και 6, μπορούν να ψηφιστούν από τη </w:t>
      </w:r>
      <w:r>
        <w:rPr>
          <w:rFonts w:eastAsia="Times New Roman"/>
          <w:szCs w:val="24"/>
        </w:rPr>
        <w:lastRenderedPageBreak/>
        <w:t xml:space="preserve">Βουλή χωρίς συζήτηση. Παρ’ όλα αυτά προτείνω, εφόσον το επιθυμούν οι </w:t>
      </w:r>
      <w:r>
        <w:rPr>
          <w:rFonts w:eastAsia="Times New Roman"/>
          <w:szCs w:val="24"/>
        </w:rPr>
        <w:t>ε</w:t>
      </w:r>
      <w:r>
        <w:rPr>
          <w:rFonts w:eastAsia="Times New Roman"/>
          <w:szCs w:val="24"/>
        </w:rPr>
        <w:t xml:space="preserve">ισηγητές και οι </w:t>
      </w:r>
      <w:r>
        <w:rPr>
          <w:rFonts w:eastAsia="Times New Roman"/>
          <w:szCs w:val="24"/>
        </w:rPr>
        <w:t>ε</w:t>
      </w:r>
      <w:r>
        <w:rPr>
          <w:rFonts w:eastAsia="Times New Roman"/>
          <w:szCs w:val="24"/>
        </w:rPr>
        <w:t xml:space="preserve">ιδικοί </w:t>
      </w:r>
      <w:r>
        <w:rPr>
          <w:rFonts w:eastAsia="Times New Roman"/>
          <w:szCs w:val="24"/>
        </w:rPr>
        <w:t>α</w:t>
      </w:r>
      <w:r>
        <w:rPr>
          <w:rFonts w:eastAsia="Times New Roman"/>
          <w:szCs w:val="24"/>
        </w:rPr>
        <w:t>γορητές, να μιλήσουν για πέντε λεπτά ο καθένας, οι Κοινοβουλευτικοί Εκπρόσωποι επίσης για πέντε λεπτά και όσοι σ</w:t>
      </w:r>
      <w:r>
        <w:rPr>
          <w:rFonts w:eastAsia="Times New Roman"/>
          <w:szCs w:val="24"/>
        </w:rPr>
        <w:t xml:space="preserve">υνάδελφοι τυχόν εγγραφούν στον κατάλογο ομιλητών επίσης για πέντε λεπτά. </w:t>
      </w:r>
    </w:p>
    <w:p w14:paraId="1AEEA73F" w14:textId="77777777" w:rsidR="006D2E0F" w:rsidRDefault="00717B4F">
      <w:pPr>
        <w:spacing w:after="0" w:line="600" w:lineRule="auto"/>
        <w:ind w:firstLine="720"/>
        <w:jc w:val="both"/>
        <w:rPr>
          <w:rFonts w:eastAsia="Times New Roman"/>
          <w:szCs w:val="24"/>
        </w:rPr>
      </w:pPr>
      <w:r>
        <w:rPr>
          <w:rFonts w:eastAsia="Times New Roman"/>
          <w:szCs w:val="24"/>
        </w:rPr>
        <w:t>Το Σώμα συμφωνεί;</w:t>
      </w:r>
    </w:p>
    <w:p w14:paraId="1AEEA740" w14:textId="77777777" w:rsidR="006D2E0F" w:rsidRDefault="00717B4F">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1AEEA741" w14:textId="77777777" w:rsidR="006D2E0F" w:rsidRDefault="00717B4F">
      <w:pPr>
        <w:spacing w:after="0"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Συνεπώς τ</w:t>
      </w:r>
      <w:r>
        <w:rPr>
          <w:rFonts w:eastAsia="Times New Roman"/>
          <w:bCs/>
          <w:szCs w:val="24"/>
        </w:rPr>
        <w:t xml:space="preserve">ο Σώμα </w:t>
      </w:r>
      <w:proofErr w:type="spellStart"/>
      <w:r>
        <w:rPr>
          <w:rFonts w:eastAsia="Times New Roman"/>
          <w:bCs/>
          <w:szCs w:val="24"/>
        </w:rPr>
        <w:t>συνεφώνησε</w:t>
      </w:r>
      <w:proofErr w:type="spellEnd"/>
      <w:r>
        <w:rPr>
          <w:rFonts w:eastAsia="Times New Roman"/>
          <w:bCs/>
          <w:szCs w:val="24"/>
        </w:rPr>
        <w:t xml:space="preserve"> ομοφώνως.</w:t>
      </w:r>
    </w:p>
    <w:p w14:paraId="1AEEA742" w14:textId="77777777" w:rsidR="006D2E0F" w:rsidRDefault="00717B4F">
      <w:pPr>
        <w:spacing w:after="0" w:line="600" w:lineRule="auto"/>
        <w:ind w:firstLine="720"/>
        <w:jc w:val="both"/>
        <w:rPr>
          <w:rFonts w:eastAsia="Times New Roman"/>
          <w:bCs/>
          <w:szCs w:val="24"/>
        </w:rPr>
      </w:pPr>
      <w:r>
        <w:rPr>
          <w:rFonts w:eastAsia="Times New Roman"/>
          <w:bCs/>
          <w:szCs w:val="24"/>
        </w:rPr>
        <w:t xml:space="preserve">Προτού ξεκινήσουμε, θα κάνω μία ανακοίνωση προς το Σώμα. </w:t>
      </w:r>
    </w:p>
    <w:p w14:paraId="1AEEA743" w14:textId="77777777" w:rsidR="006D2E0F" w:rsidRDefault="00717B4F">
      <w:pPr>
        <w:spacing w:after="0" w:line="600" w:lineRule="auto"/>
        <w:ind w:firstLine="720"/>
        <w:jc w:val="both"/>
        <w:rPr>
          <w:rFonts w:eastAsia="Times New Roman"/>
          <w:bCs/>
          <w:szCs w:val="24"/>
        </w:rPr>
      </w:pPr>
      <w:r>
        <w:rPr>
          <w:rFonts w:eastAsia="Times New Roman"/>
          <w:bCs/>
          <w:szCs w:val="24"/>
        </w:rPr>
        <w:t xml:space="preserve">Η </w:t>
      </w:r>
      <w:r>
        <w:rPr>
          <w:rFonts w:eastAsia="Times New Roman"/>
          <w:bCs/>
          <w:szCs w:val="24"/>
        </w:rPr>
        <w:t>Ε</w:t>
      </w:r>
      <w:r>
        <w:rPr>
          <w:rFonts w:eastAsia="Times New Roman"/>
          <w:bCs/>
          <w:szCs w:val="24"/>
        </w:rPr>
        <w:t xml:space="preserve">πιτροπή του </w:t>
      </w:r>
      <w:r>
        <w:rPr>
          <w:rFonts w:eastAsia="Times New Roman"/>
          <w:bCs/>
          <w:szCs w:val="24"/>
        </w:rPr>
        <w:t>Α</w:t>
      </w:r>
      <w:r>
        <w:rPr>
          <w:rFonts w:eastAsia="Times New Roman"/>
          <w:bCs/>
          <w:szCs w:val="24"/>
        </w:rPr>
        <w:t xml:space="preserve">πολογισμού και του </w:t>
      </w:r>
      <w:r>
        <w:rPr>
          <w:rFonts w:eastAsia="Times New Roman"/>
          <w:bCs/>
          <w:szCs w:val="24"/>
        </w:rPr>
        <w:t>Γ</w:t>
      </w:r>
      <w:r>
        <w:rPr>
          <w:rFonts w:eastAsia="Times New Roman"/>
          <w:bCs/>
          <w:szCs w:val="24"/>
        </w:rPr>
        <w:t xml:space="preserve">ενικού </w:t>
      </w:r>
      <w:r>
        <w:rPr>
          <w:rFonts w:eastAsia="Times New Roman"/>
          <w:bCs/>
          <w:szCs w:val="24"/>
        </w:rPr>
        <w:t>Ι</w:t>
      </w:r>
      <w:r>
        <w:rPr>
          <w:rFonts w:eastAsia="Times New Roman"/>
          <w:bCs/>
          <w:szCs w:val="24"/>
        </w:rPr>
        <w:t xml:space="preserve">σολογισμού του </w:t>
      </w:r>
      <w:r>
        <w:rPr>
          <w:rFonts w:eastAsia="Times New Roman"/>
          <w:bCs/>
          <w:szCs w:val="24"/>
        </w:rPr>
        <w:t>Κ</w:t>
      </w:r>
      <w:r>
        <w:rPr>
          <w:rFonts w:eastAsia="Times New Roman"/>
          <w:bCs/>
          <w:szCs w:val="24"/>
        </w:rPr>
        <w:t xml:space="preserve">ράτους και </w:t>
      </w:r>
      <w:r>
        <w:rPr>
          <w:rFonts w:eastAsia="Times New Roman"/>
          <w:bCs/>
          <w:szCs w:val="24"/>
        </w:rPr>
        <w:t>Ε</w:t>
      </w:r>
      <w:r>
        <w:rPr>
          <w:rFonts w:eastAsia="Times New Roman"/>
          <w:bCs/>
          <w:szCs w:val="24"/>
        </w:rPr>
        <w:t xml:space="preserve">λέγχου της </w:t>
      </w:r>
      <w:r>
        <w:rPr>
          <w:rFonts w:eastAsia="Times New Roman"/>
          <w:bCs/>
          <w:szCs w:val="24"/>
        </w:rPr>
        <w:t>Ε</w:t>
      </w:r>
      <w:r>
        <w:rPr>
          <w:rFonts w:eastAsia="Times New Roman"/>
          <w:bCs/>
          <w:szCs w:val="24"/>
        </w:rPr>
        <w:t xml:space="preserve">κτέλεσης του </w:t>
      </w:r>
      <w:r>
        <w:rPr>
          <w:rFonts w:eastAsia="Times New Roman"/>
          <w:bCs/>
          <w:szCs w:val="24"/>
        </w:rPr>
        <w:t>Π</w:t>
      </w:r>
      <w:r>
        <w:rPr>
          <w:rFonts w:eastAsia="Times New Roman"/>
          <w:bCs/>
          <w:szCs w:val="24"/>
        </w:rPr>
        <w:t xml:space="preserve">ροϋπολογισμού του </w:t>
      </w:r>
      <w:r>
        <w:rPr>
          <w:rFonts w:eastAsia="Times New Roman"/>
          <w:bCs/>
          <w:szCs w:val="24"/>
        </w:rPr>
        <w:t>Κ</w:t>
      </w:r>
      <w:r>
        <w:rPr>
          <w:rFonts w:eastAsia="Times New Roman"/>
          <w:bCs/>
          <w:szCs w:val="24"/>
        </w:rPr>
        <w:t xml:space="preserve">ράτους καταθέτει την </w:t>
      </w:r>
      <w:r>
        <w:rPr>
          <w:rFonts w:eastAsia="Times New Roman"/>
          <w:bCs/>
          <w:szCs w:val="24"/>
        </w:rPr>
        <w:t>έ</w:t>
      </w:r>
      <w:r>
        <w:rPr>
          <w:rFonts w:eastAsia="Times New Roman"/>
          <w:bCs/>
          <w:szCs w:val="24"/>
        </w:rPr>
        <w:t>κθεσή της στα σχέδια νόμων του Υπουργείου Οικονομικών:</w:t>
      </w:r>
    </w:p>
    <w:p w14:paraId="1AEEA744" w14:textId="77777777" w:rsidR="006D2E0F" w:rsidRDefault="00717B4F">
      <w:pPr>
        <w:spacing w:after="0" w:line="600" w:lineRule="auto"/>
        <w:ind w:firstLine="720"/>
        <w:jc w:val="both"/>
        <w:rPr>
          <w:rFonts w:eastAsia="Times New Roman"/>
          <w:bCs/>
          <w:szCs w:val="24"/>
        </w:rPr>
      </w:pPr>
      <w:r>
        <w:rPr>
          <w:rFonts w:eastAsia="Times New Roman"/>
          <w:bCs/>
          <w:szCs w:val="24"/>
        </w:rPr>
        <w:t>α) «Κύρωση του Απολογισμού του Κράτους Οικονομικού Έτους 2015</w:t>
      </w:r>
      <w:r>
        <w:rPr>
          <w:rFonts w:eastAsia="Times New Roman"/>
          <w:bCs/>
          <w:szCs w:val="24"/>
        </w:rPr>
        <w:t>»</w:t>
      </w:r>
    </w:p>
    <w:p w14:paraId="1AEEA745" w14:textId="77777777" w:rsidR="006D2E0F" w:rsidRDefault="00717B4F">
      <w:pPr>
        <w:spacing w:after="0" w:line="600" w:lineRule="auto"/>
        <w:ind w:firstLine="720"/>
        <w:jc w:val="both"/>
        <w:rPr>
          <w:rFonts w:eastAsia="Times New Roman"/>
          <w:bCs/>
          <w:szCs w:val="24"/>
        </w:rPr>
      </w:pPr>
      <w:r>
        <w:rPr>
          <w:rFonts w:eastAsia="Times New Roman"/>
          <w:bCs/>
          <w:szCs w:val="24"/>
        </w:rPr>
        <w:t>β) «Κύρωση του Ισολογισμού του Κράτους Οικονομικού Έτους 2015»</w:t>
      </w:r>
    </w:p>
    <w:p w14:paraId="1AEEA746" w14:textId="77777777" w:rsidR="006D2E0F" w:rsidRDefault="00717B4F">
      <w:pPr>
        <w:spacing w:after="0" w:line="600" w:lineRule="auto"/>
        <w:ind w:firstLine="720"/>
        <w:jc w:val="both"/>
        <w:rPr>
          <w:rFonts w:eastAsia="Times New Roman"/>
          <w:bCs/>
          <w:szCs w:val="24"/>
        </w:rPr>
      </w:pPr>
      <w:r>
        <w:rPr>
          <w:rFonts w:eastAsia="Times New Roman"/>
          <w:bCs/>
          <w:szCs w:val="24"/>
        </w:rPr>
        <w:lastRenderedPageBreak/>
        <w:t xml:space="preserve">Θα ξεκινήσουμε με τον εισηγητή του ΣΥΡΙΖΑ κ. </w:t>
      </w:r>
      <w:proofErr w:type="spellStart"/>
      <w:r>
        <w:rPr>
          <w:rFonts w:eastAsia="Times New Roman"/>
          <w:bCs/>
          <w:szCs w:val="24"/>
        </w:rPr>
        <w:t>Μεϊκόπουλο</w:t>
      </w:r>
      <w:proofErr w:type="spellEnd"/>
      <w:r>
        <w:rPr>
          <w:rFonts w:eastAsia="Times New Roman"/>
          <w:bCs/>
          <w:szCs w:val="24"/>
        </w:rPr>
        <w:t xml:space="preserve"> για πέντε λεπτά.</w:t>
      </w:r>
    </w:p>
    <w:p w14:paraId="1AEEA747" w14:textId="77777777" w:rsidR="006D2E0F" w:rsidRDefault="00717B4F">
      <w:pPr>
        <w:spacing w:after="0" w:line="600" w:lineRule="auto"/>
        <w:ind w:firstLine="720"/>
        <w:jc w:val="both"/>
        <w:rPr>
          <w:rFonts w:eastAsia="Times New Roman"/>
          <w:bCs/>
          <w:szCs w:val="24"/>
        </w:rPr>
      </w:pPr>
      <w:r>
        <w:rPr>
          <w:rFonts w:eastAsia="Times New Roman"/>
          <w:bCs/>
          <w:szCs w:val="24"/>
        </w:rPr>
        <w:t>Κύριοι συνάδελφοι, επειδή μπορεί να έχετε προετοιμαστεί για παραπάνω χρόνο, θα υπάρχει σχετική ανοχή για όλους τους συ</w:t>
      </w:r>
      <w:r>
        <w:rPr>
          <w:rFonts w:eastAsia="Times New Roman"/>
          <w:bCs/>
          <w:szCs w:val="24"/>
        </w:rPr>
        <w:t>ναδέλφους.</w:t>
      </w:r>
    </w:p>
    <w:p w14:paraId="1AEEA748" w14:textId="77777777" w:rsidR="006D2E0F" w:rsidRDefault="00717B4F">
      <w:pPr>
        <w:spacing w:after="0"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Μεϊκόπουλε</w:t>
      </w:r>
      <w:proofErr w:type="spellEnd"/>
      <w:r>
        <w:rPr>
          <w:rFonts w:eastAsia="Times New Roman"/>
          <w:bCs/>
          <w:szCs w:val="24"/>
        </w:rPr>
        <w:t>, έχετε τον λόγο.</w:t>
      </w:r>
    </w:p>
    <w:p w14:paraId="1AEEA749"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 </w:t>
      </w:r>
    </w:p>
    <w:p w14:paraId="1AEEA74A"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καλημέρα σας. Έγινε </w:t>
      </w:r>
      <w:r>
        <w:rPr>
          <w:rFonts w:eastAsia="Times New Roman"/>
          <w:bCs/>
          <w:shd w:val="clear" w:color="auto" w:fill="FFFFFF"/>
        </w:rPr>
        <w:t>μια</w:t>
      </w:r>
      <w:r>
        <w:rPr>
          <w:rFonts w:eastAsia="Times New Roman" w:cs="Times New Roman"/>
          <w:szCs w:val="24"/>
        </w:rPr>
        <w:t xml:space="preserve"> εκτενής αναφορά στην </w:t>
      </w:r>
      <w:r>
        <w:rPr>
          <w:rFonts w:eastAsia="Times New Roman" w:cs="Times New Roman"/>
          <w:szCs w:val="24"/>
        </w:rPr>
        <w:t>ε</w:t>
      </w:r>
      <w:r>
        <w:rPr>
          <w:rFonts w:eastAsia="Times New Roman" w:cs="Times New Roman"/>
          <w:szCs w:val="24"/>
        </w:rPr>
        <w:t>πιτροπή της Τετάρτης</w:t>
      </w:r>
      <w:r>
        <w:rPr>
          <w:rFonts w:eastAsia="Times New Roman" w:cs="Times New Roman"/>
          <w:szCs w:val="24"/>
        </w:rPr>
        <w:t>,</w:t>
      </w:r>
      <w:r>
        <w:rPr>
          <w:rFonts w:eastAsia="Times New Roman" w:cs="Times New Roman"/>
          <w:szCs w:val="24"/>
        </w:rPr>
        <w:t xml:space="preserve"> αναφορικά με τους κωδικούς και τις δαπάνες που συμπεριλαμβάνονται στον </w:t>
      </w:r>
      <w:r>
        <w:rPr>
          <w:rFonts w:eastAsia="Times New Roman" w:cs="Times New Roman"/>
          <w:bCs/>
          <w:shd w:val="clear" w:color="auto" w:fill="FFFFFF"/>
        </w:rPr>
        <w:t>π</w:t>
      </w:r>
      <w:r>
        <w:rPr>
          <w:rFonts w:eastAsia="Times New Roman" w:cs="Times New Roman"/>
          <w:bCs/>
          <w:shd w:val="clear" w:color="auto" w:fill="FFFFFF"/>
        </w:rPr>
        <w:t>ροϋπολογισμό</w:t>
      </w:r>
      <w:r>
        <w:rPr>
          <w:rFonts w:eastAsia="Times New Roman" w:cs="Times New Roman"/>
          <w:szCs w:val="24"/>
        </w:rPr>
        <w:t xml:space="preserve"> για το οικονομικό έτος 2018, οπότε μας δίνεται η δυνατότητα σήμερα κατά τη διάρκεια της Ολομέλειας</w:t>
      </w:r>
      <w:r>
        <w:rPr>
          <w:rFonts w:eastAsia="Times New Roman" w:cs="Times New Roman"/>
          <w:szCs w:val="24"/>
        </w:rPr>
        <w:t>,</w:t>
      </w:r>
      <w:r>
        <w:rPr>
          <w:rFonts w:eastAsia="Times New Roman" w:cs="Times New Roman"/>
          <w:szCs w:val="24"/>
        </w:rPr>
        <w:t xml:space="preserve"> να είμαστε λίγο πιο κωδικοποιημένοι και πιο ουσιαστικοί αναφορικά με τ</w:t>
      </w:r>
      <w:r>
        <w:rPr>
          <w:rFonts w:eastAsia="Times New Roman" w:cs="Times New Roman"/>
          <w:szCs w:val="24"/>
        </w:rPr>
        <w:t xml:space="preserve">α σημαντικότερα σημεία που περιλαμβάνονται στον </w:t>
      </w:r>
      <w:r>
        <w:rPr>
          <w:rFonts w:eastAsia="Times New Roman" w:cs="Times New Roman"/>
          <w:bCs/>
          <w:shd w:val="clear" w:color="auto" w:fill="FFFFFF"/>
        </w:rPr>
        <w:t>π</w:t>
      </w:r>
      <w:r>
        <w:rPr>
          <w:rFonts w:eastAsia="Times New Roman" w:cs="Times New Roman"/>
          <w:bCs/>
          <w:shd w:val="clear" w:color="auto" w:fill="FFFFFF"/>
        </w:rPr>
        <w:t>ροϋπολογισμό</w:t>
      </w:r>
      <w:r>
        <w:rPr>
          <w:rFonts w:eastAsia="Times New Roman" w:cs="Times New Roman"/>
          <w:szCs w:val="24"/>
        </w:rPr>
        <w:t xml:space="preserve"> του 2018. </w:t>
      </w:r>
    </w:p>
    <w:p w14:paraId="1AEEA74B"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 xml:space="preserve">Προφανώς για άλλη μια χρονιά ο </w:t>
      </w:r>
      <w:r>
        <w:rPr>
          <w:rFonts w:eastAsia="Times New Roman" w:cs="Times New Roman"/>
          <w:bCs/>
          <w:shd w:val="clear" w:color="auto" w:fill="FFFFFF"/>
        </w:rPr>
        <w:t>π</w:t>
      </w:r>
      <w:r>
        <w:rPr>
          <w:rFonts w:eastAsia="Times New Roman" w:cs="Times New Roman"/>
          <w:bCs/>
          <w:shd w:val="clear" w:color="auto" w:fill="FFFFFF"/>
        </w:rPr>
        <w:t>ροϋπολογισμός</w:t>
      </w:r>
      <w:r>
        <w:rPr>
          <w:rFonts w:eastAsia="Times New Roman" w:cs="Times New Roman"/>
          <w:szCs w:val="24"/>
        </w:rPr>
        <w:t xml:space="preserve"> καταρτίζεται με βάση τόσο την εξασφάλιση της αποτελεσματικότερης </w:t>
      </w:r>
      <w:r>
        <w:rPr>
          <w:rFonts w:eastAsia="Times New Roman" w:cs="Times New Roman"/>
          <w:szCs w:val="24"/>
        </w:rPr>
        <w:lastRenderedPageBreak/>
        <w:t>λειτουργίας της Βουλής και την βελτίωση των παρεχόμενων υπηρεσιών της στ</w:t>
      </w:r>
      <w:r>
        <w:rPr>
          <w:rFonts w:eastAsia="Times New Roman" w:cs="Times New Roman"/>
          <w:szCs w:val="24"/>
        </w:rPr>
        <w:t xml:space="preserve">ους Βουλευτές και τους πολίτες, όσο και την εξοικονόμηση και μείωση των δαπανών της. </w:t>
      </w:r>
    </w:p>
    <w:p w14:paraId="1AEEA74C"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 xml:space="preserve">Ο βασικότερος στόχος για εμάς στην κατάρτιση του </w:t>
      </w:r>
      <w:r>
        <w:rPr>
          <w:rFonts w:eastAsia="Times New Roman" w:cs="Times New Roman"/>
          <w:szCs w:val="24"/>
        </w:rPr>
        <w:t>π</w:t>
      </w:r>
      <w:r>
        <w:rPr>
          <w:rFonts w:eastAsia="Times New Roman" w:cs="Times New Roman"/>
          <w:szCs w:val="24"/>
        </w:rPr>
        <w:t>ροϋπολογισμού της Βουλής για το 2018 παραμένει η απρόσκοπτη λειτουργία και η συνολική αναβάθμιση της Βουλής, λαμβάνοντας</w:t>
      </w:r>
      <w:r>
        <w:rPr>
          <w:rFonts w:eastAsia="Times New Roman" w:cs="Times New Roman"/>
          <w:szCs w:val="24"/>
        </w:rPr>
        <w:t xml:space="preserve">, προφανώς, πρωτίστως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την ίδια την κοινωνία, τα σύγχρονα προβλήματα και τις ευρύτερες ανάγκες του κοινωνικού συνόλου, όπως αυτές μεταβάλλονται στο περιβάλλον της κρίσης που διανύει η χώρα μας.</w:t>
      </w:r>
    </w:p>
    <w:p w14:paraId="1AEEA74D"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Το 2017</w:t>
      </w:r>
      <w:r>
        <w:rPr>
          <w:rFonts w:eastAsia="Times New Roman" w:cs="Times New Roman"/>
          <w:szCs w:val="24"/>
        </w:rPr>
        <w:t>,</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ροϋπολογισμός προέβλεπε δαπάνες συνολικής α</w:t>
      </w:r>
      <w:r>
        <w:rPr>
          <w:rFonts w:eastAsia="Times New Roman" w:cs="Times New Roman"/>
          <w:szCs w:val="24"/>
        </w:rPr>
        <w:t xml:space="preserve">ξίας 132.985.000 ευρώ. Ο νέος </w:t>
      </w:r>
      <w:r>
        <w:rPr>
          <w:rFonts w:eastAsia="Times New Roman" w:cs="Times New Roman"/>
          <w:szCs w:val="24"/>
        </w:rPr>
        <w:t>π</w:t>
      </w:r>
      <w:r>
        <w:rPr>
          <w:rFonts w:eastAsia="Times New Roman" w:cs="Times New Roman"/>
          <w:szCs w:val="24"/>
        </w:rPr>
        <w:t xml:space="preserve">ροϋπολογισμός για το 2018 προβλέπει δαπάνες ύψους 133.985.000 ευρώ, σημειώνοντας -για πρώτη φορά από το 2009- ένα ποσοστό αύξησης της τάξης του 0,75%, δηλαδή αύξηση 1.000.000 ευρώ σε σχέση με τον </w:t>
      </w:r>
      <w:r>
        <w:rPr>
          <w:rFonts w:eastAsia="Times New Roman" w:cs="Times New Roman"/>
          <w:szCs w:val="24"/>
        </w:rPr>
        <w:t>π</w:t>
      </w:r>
      <w:r>
        <w:rPr>
          <w:rFonts w:eastAsia="Times New Roman" w:cs="Times New Roman"/>
          <w:szCs w:val="24"/>
        </w:rPr>
        <w:t>ροϋπολογισμό του οικονομικού</w:t>
      </w:r>
      <w:r>
        <w:rPr>
          <w:rFonts w:eastAsia="Times New Roman" w:cs="Times New Roman"/>
          <w:szCs w:val="24"/>
        </w:rPr>
        <w:t xml:space="preserve"> έτους 2017, ενώ καλύπτεται πλήρως ο στόχος του Μεσοπρόθεσμου Πλαισίου Δημοσιονομικής Στρατηγικής.</w:t>
      </w:r>
    </w:p>
    <w:p w14:paraId="1AEEA74E"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lastRenderedPageBreak/>
        <w:t>Γενικότερα στο μεσοδιάστημα από το 2009 -έτος εμφάνισης της κρίσης- μέχρι και πέρυσι το 2017 η περιστολή των δαπανών αντιστοιχούσε σε μια ποσοστιαία μείωση τ</w:t>
      </w:r>
      <w:r>
        <w:rPr>
          <w:rFonts w:eastAsia="Times New Roman" w:cs="Times New Roman"/>
          <w:szCs w:val="24"/>
        </w:rPr>
        <w:t xml:space="preserve">ης τάξης του 40,13%, η οποία για το 2018 διαμορφώνεται στο ποσοστό του 39,68%. Αυτή η διαχρονική μεταβολή του </w:t>
      </w:r>
      <w:r>
        <w:rPr>
          <w:rFonts w:eastAsia="Times New Roman" w:cs="Times New Roman"/>
          <w:szCs w:val="24"/>
        </w:rPr>
        <w:t>π</w:t>
      </w:r>
      <w:r>
        <w:rPr>
          <w:rFonts w:eastAsia="Times New Roman" w:cs="Times New Roman"/>
          <w:szCs w:val="24"/>
        </w:rPr>
        <w:t>ροϋπολογισμού της Βουλής σε ποσοστά μείωσης αντανακλά σαφώς τη διαρκή προσπάθεια</w:t>
      </w:r>
      <w:r>
        <w:rPr>
          <w:rFonts w:eastAsia="Times New Roman" w:cs="Times New Roman"/>
          <w:szCs w:val="24"/>
        </w:rPr>
        <w:t>,</w:t>
      </w:r>
      <w:r>
        <w:rPr>
          <w:rFonts w:eastAsia="Times New Roman" w:cs="Times New Roman"/>
          <w:szCs w:val="24"/>
        </w:rPr>
        <w:t xml:space="preserve"> που καταβάλλεται για προσαρμογή στη δυσμενή οικονομική συγκυρία</w:t>
      </w:r>
      <w:r>
        <w:rPr>
          <w:rFonts w:eastAsia="Times New Roman" w:cs="Times New Roman"/>
          <w:szCs w:val="24"/>
        </w:rPr>
        <w:t xml:space="preserve"> των τελευταίων ετών, με ταυτόχρονο στόχο, </w:t>
      </w:r>
      <w:r>
        <w:rPr>
          <w:rFonts w:eastAsia="Times New Roman" w:cs="Times New Roman"/>
          <w:bCs/>
          <w:shd w:val="clear" w:color="auto" w:fill="FFFFFF"/>
        </w:rPr>
        <w:t>όμως,</w:t>
      </w:r>
      <w:r>
        <w:rPr>
          <w:rFonts w:eastAsia="Times New Roman" w:cs="Times New Roman"/>
          <w:szCs w:val="24"/>
        </w:rPr>
        <w:t xml:space="preserve"> τη διατήρηση της ποιότητας των παρεχόμενων υπηρεσιών της Βουλής. </w:t>
      </w:r>
    </w:p>
    <w:p w14:paraId="1AEEA74F"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Ωστόσο η μικρότερη ποσοστιαία μεταβολή που παρατηρείται φέτος για το 2018</w:t>
      </w:r>
      <w:r>
        <w:rPr>
          <w:rFonts w:eastAsia="Times New Roman" w:cs="Times New Roman"/>
          <w:szCs w:val="24"/>
        </w:rPr>
        <w:t>,</w:t>
      </w:r>
      <w:r>
        <w:rPr>
          <w:rFonts w:eastAsia="Times New Roman" w:cs="Times New Roman"/>
          <w:szCs w:val="24"/>
        </w:rPr>
        <w:t xml:space="preserve"> σχετίζεται άμεσα με τα πρώτα βήματα ανάκαμψης που σημειώνει το 201</w:t>
      </w:r>
      <w:r>
        <w:rPr>
          <w:rFonts w:eastAsia="Times New Roman" w:cs="Times New Roman"/>
          <w:szCs w:val="24"/>
        </w:rPr>
        <w:t>7 η οικονομία μας, με βάσιμες προβλέψεις για βιώσιμη ανάπτυξη στα επόμενα έτη.</w:t>
      </w:r>
    </w:p>
    <w:p w14:paraId="1AEEA750"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 xml:space="preserve">Σε αυτό το σημείο μπορούμε να διακρίνουμε ή να παρατηρήσουμε -αν θέλετε- τρία σημεία τα οποία </w:t>
      </w:r>
      <w:r>
        <w:rPr>
          <w:rFonts w:eastAsia="Times New Roman"/>
          <w:bCs/>
        </w:rPr>
        <w:t>είναι</w:t>
      </w:r>
      <w:r>
        <w:rPr>
          <w:rFonts w:eastAsia="Times New Roman" w:cs="Times New Roman"/>
          <w:szCs w:val="24"/>
        </w:rPr>
        <w:t xml:space="preserve"> αρκετά σημαντικά κατά τη γνώμη μου. Πρώτο σημείο</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η καινοτομία που πραγ</w:t>
      </w:r>
      <w:r>
        <w:rPr>
          <w:rFonts w:eastAsia="Times New Roman" w:cs="Times New Roman"/>
          <w:szCs w:val="24"/>
        </w:rPr>
        <w:t xml:space="preserve">ματοποιείται φέτος με την ένταξη μεγάλων τεχνικών έργων στην Υπηρεσία Διάθεσης Ευρωπαϊκών και Λοιπών Πιστώσεων για </w:t>
      </w:r>
      <w:r>
        <w:rPr>
          <w:rFonts w:eastAsia="Times New Roman" w:cs="Times New Roman"/>
          <w:szCs w:val="24"/>
        </w:rPr>
        <w:lastRenderedPageBreak/>
        <w:t>την αξιοποίηση των περιουσιακών στοιχείων της Βουλής με μακροπρόθεσμο στόχο τη δημιουργία υποδομών κεφαλαιακής αξίας, η οποία θα επιφέρει και</w:t>
      </w:r>
      <w:r>
        <w:rPr>
          <w:rFonts w:eastAsia="Times New Roman" w:cs="Times New Roman"/>
          <w:szCs w:val="24"/>
        </w:rPr>
        <w:t xml:space="preserve"> σταδιακή περιστολή των λειτουργικών της δαπανών.</w:t>
      </w:r>
    </w:p>
    <w:p w14:paraId="1AEEA751"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Το δεύτερο σημείο</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η μείωση των δαπανών που επιτυγχάνεται με την λειτουργία του Συστήματος Ηλεκτρονικής Διακίνησης Εγγράφων. Αυτό σημαίνει μείωση της γραφειοκρατίας. Αναφορικά με τη </w:t>
      </w:r>
      <w:r>
        <w:rPr>
          <w:rFonts w:eastAsia="Times New Roman" w:cs="Times New Roman"/>
          <w:bCs/>
          <w:shd w:val="clear" w:color="auto" w:fill="FFFFFF"/>
        </w:rPr>
        <w:t xml:space="preserve">λειτουργία της </w:t>
      </w:r>
      <w:r>
        <w:rPr>
          <w:rFonts w:eastAsia="Times New Roman"/>
          <w:bCs/>
          <w:shd w:val="clear" w:color="auto" w:fill="FFFFFF"/>
        </w:rPr>
        <w:t>Βουλή</w:t>
      </w:r>
      <w:r>
        <w:rPr>
          <w:rFonts w:eastAsia="Times New Roman" w:cs="Times New Roman"/>
          <w:bCs/>
          <w:shd w:val="clear" w:color="auto" w:fill="FFFFFF"/>
        </w:rPr>
        <w:t xml:space="preserve">ς επιπλέον </w:t>
      </w:r>
      <w:r>
        <w:rPr>
          <w:rFonts w:eastAsia="Times New Roman" w:cs="Times New Roman"/>
          <w:szCs w:val="24"/>
        </w:rPr>
        <w:t xml:space="preserve">εξοικονόμηση πόρων προβλέπεται και από τη μίσθωση κατάλληλου εξειδικευμένου εξοπλισμού, αντί αγοράς νέου, για την κάλυψη του αυξημένου εκδοτικού έργου του Κοινοβουλίου. </w:t>
      </w:r>
    </w:p>
    <w:p w14:paraId="1AEEA752"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Το τρίτο σημείο</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η μετάβαση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λέγχου </w:t>
      </w:r>
      <w:r>
        <w:rPr>
          <w:rFonts w:eastAsia="Times New Roman" w:cs="Times New Roman"/>
          <w:szCs w:val="24"/>
        </w:rPr>
        <w:t>δ</w:t>
      </w:r>
      <w:r>
        <w:rPr>
          <w:rFonts w:eastAsia="Times New Roman" w:cs="Times New Roman"/>
          <w:szCs w:val="24"/>
        </w:rPr>
        <w:t>ηλώσε</w:t>
      </w:r>
      <w:r>
        <w:rPr>
          <w:rFonts w:eastAsia="Times New Roman" w:cs="Times New Roman"/>
          <w:szCs w:val="24"/>
        </w:rPr>
        <w:t xml:space="preserve">ων </w:t>
      </w:r>
      <w:r>
        <w:rPr>
          <w:rFonts w:eastAsia="Times New Roman" w:cs="Times New Roman"/>
          <w:szCs w:val="24"/>
        </w:rPr>
        <w:t>π</w:t>
      </w:r>
      <w:r>
        <w:rPr>
          <w:rFonts w:eastAsia="Times New Roman" w:cs="Times New Roman"/>
          <w:szCs w:val="24"/>
        </w:rPr>
        <w:t xml:space="preserve">εριουσιακής </w:t>
      </w:r>
      <w:r>
        <w:rPr>
          <w:rFonts w:eastAsia="Times New Roman" w:cs="Times New Roman"/>
          <w:szCs w:val="24"/>
        </w:rPr>
        <w:t>κ</w:t>
      </w:r>
      <w:r>
        <w:rPr>
          <w:rFonts w:eastAsia="Times New Roman" w:cs="Times New Roman"/>
          <w:szCs w:val="24"/>
        </w:rPr>
        <w:t>ατάστασης σε αυτόνομη οικονομική διαχείριση, η οποία</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επιφέρει και μείωση στις δαπάνες για τις αμοιβές φυσικών προσώπων.</w:t>
      </w:r>
    </w:p>
    <w:p w14:paraId="1AEEA753"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 xml:space="preserve">Τέσσερις </w:t>
      </w:r>
      <w:r>
        <w:rPr>
          <w:rFonts w:eastAsia="Times New Roman"/>
          <w:bCs/>
        </w:rPr>
        <w:t>είναι</w:t>
      </w:r>
      <w:r>
        <w:rPr>
          <w:rFonts w:eastAsia="Times New Roman" w:cs="Times New Roman"/>
          <w:szCs w:val="24"/>
        </w:rPr>
        <w:t xml:space="preserve"> οι κατηγορίες των πιστώσεων, όπως κατανέμονται </w:t>
      </w:r>
      <w:r>
        <w:rPr>
          <w:rFonts w:eastAsia="Times New Roman" w:cs="Times New Roman"/>
        </w:rPr>
        <w:t>δηλαδή</w:t>
      </w:r>
      <w:r>
        <w:rPr>
          <w:rFonts w:eastAsia="Times New Roman" w:cs="Times New Roman"/>
          <w:szCs w:val="24"/>
        </w:rPr>
        <w:t xml:space="preserve"> οι δαπάνες. Έχουμε πληρωμές για υπηρεσί</w:t>
      </w:r>
      <w:r>
        <w:rPr>
          <w:rFonts w:eastAsia="Times New Roman" w:cs="Times New Roman"/>
          <w:szCs w:val="24"/>
        </w:rPr>
        <w:t xml:space="preserve">ες, προμήθειες αγαθών κεφαλαιακού εξοπλισμού, πληρωμές μεταβιβαστικές και δαπάνες που δεν εντάσσονται σε άλλες κατηγορίες. </w:t>
      </w:r>
    </w:p>
    <w:p w14:paraId="1AEEA754"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lastRenderedPageBreak/>
        <w:t>Στην πρώτη κατηγορία με κωδικό «Κ.Α.0000» έχουμε συνολική δαπάνη που ανέρχεται στα 128.149.000 ευρώ για το 2018. Πράγματι παρατηρείτ</w:t>
      </w:r>
      <w:r>
        <w:rPr>
          <w:rFonts w:eastAsia="Times New Roman" w:cs="Times New Roman"/>
          <w:szCs w:val="24"/>
        </w:rPr>
        <w:t xml:space="preserve">αι </w:t>
      </w:r>
      <w:r>
        <w:rPr>
          <w:rFonts w:eastAsia="Times New Roman"/>
          <w:bCs/>
          <w:shd w:val="clear" w:color="auto" w:fill="FFFFFF"/>
        </w:rPr>
        <w:t>μια</w:t>
      </w:r>
      <w:r>
        <w:rPr>
          <w:rFonts w:eastAsia="Times New Roman" w:cs="Times New Roman"/>
          <w:szCs w:val="24"/>
        </w:rPr>
        <w:t xml:space="preserve"> αύξηση κατά 2.105.000 ευρώ περίπου σε σχέση με το 2017, που η προβλεπόμενη δαπάνη ήταν 126.044.000 ευρώ. </w:t>
      </w:r>
    </w:p>
    <w:p w14:paraId="1AEEA755"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Να επισημάνουμε σ’ αυτό το σημείο ότι η αύξηση της συγκεκριμένης κατηγορίας δαπανών για το έτος 2018</w:t>
      </w:r>
      <w:r>
        <w:rPr>
          <w:rFonts w:eastAsia="Times New Roman" w:cs="Times New Roman"/>
          <w:szCs w:val="24"/>
        </w:rPr>
        <w:t>,</w:t>
      </w:r>
      <w:r>
        <w:rPr>
          <w:rFonts w:eastAsia="Times New Roman" w:cs="Times New Roman"/>
          <w:szCs w:val="24"/>
        </w:rPr>
        <w:t xml:space="preserve"> παρατηρείται λόγω της επιβάρυνσης της μισ</w:t>
      </w:r>
      <w:r>
        <w:rPr>
          <w:rFonts w:eastAsia="Times New Roman" w:cs="Times New Roman"/>
          <w:szCs w:val="24"/>
        </w:rPr>
        <w:t>θολογικής δαπάνης</w:t>
      </w:r>
      <w:r>
        <w:rPr>
          <w:rFonts w:eastAsia="Times New Roman" w:cs="Times New Roman"/>
          <w:szCs w:val="24"/>
        </w:rPr>
        <w:t>,</w:t>
      </w:r>
      <w:r>
        <w:rPr>
          <w:rFonts w:eastAsia="Times New Roman" w:cs="Times New Roman"/>
          <w:szCs w:val="24"/>
        </w:rPr>
        <w:t xml:space="preserve"> που προκαλείται από την εφαρμογή του ν.4488/2017 για την εργοδοτική εισφορά υπέρ του ΕΦΚΑ των Βουλευτών και από τον διπλασιασμό της εργοδοτικής εισφοράς για τον ΕΦΚΑ Βουλευτών και υπαλλήλων για το έτος 2018 (</w:t>
      </w:r>
      <w:r>
        <w:rPr>
          <w:rFonts w:eastAsia="Times New Roman" w:cs="Times New Roman"/>
          <w:szCs w:val="24"/>
        </w:rPr>
        <w:t>ν</w:t>
      </w:r>
      <w:r>
        <w:rPr>
          <w:rFonts w:eastAsia="Times New Roman" w:cs="Times New Roman"/>
          <w:szCs w:val="24"/>
        </w:rPr>
        <w:t>.4387/2017).</w:t>
      </w:r>
    </w:p>
    <w:p w14:paraId="1AEEA756"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Σε αυτό το σημε</w:t>
      </w:r>
      <w:r>
        <w:rPr>
          <w:rFonts w:eastAsia="Times New Roman" w:cs="Times New Roman"/>
          <w:szCs w:val="24"/>
        </w:rPr>
        <w:t xml:space="preserve">ίο θα ήθελα να παρατηρήσω ότι όσον αφορά τη βουλευτική αποζημίωση, παραμένει σταθερή στα ίδια μειωμένα επίπεδα με το 2016 και το 2017. </w:t>
      </w:r>
    </w:p>
    <w:p w14:paraId="1AEEA757" w14:textId="77777777" w:rsidR="006D2E0F" w:rsidRDefault="00717B4F">
      <w:pPr>
        <w:spacing w:before="119" w:after="0" w:line="600" w:lineRule="auto"/>
        <w:ind w:firstLine="720"/>
        <w:jc w:val="both"/>
        <w:rPr>
          <w:rFonts w:eastAsia="Times New Roman" w:cs="Times New Roman"/>
          <w:szCs w:val="24"/>
        </w:rPr>
      </w:pPr>
      <w:r>
        <w:rPr>
          <w:rFonts w:eastAsia="Times New Roman" w:cs="Times New Roman"/>
          <w:szCs w:val="24"/>
        </w:rPr>
        <w:t>Ως προς τις δαπάνες για λοιπές υπηρεσίες χρειάζεται διευκρίνιση σε δύο σημεία</w:t>
      </w:r>
      <w:r>
        <w:rPr>
          <w:rFonts w:eastAsia="Times New Roman" w:cs="Times New Roman"/>
          <w:szCs w:val="24"/>
        </w:rPr>
        <w:t>.</w:t>
      </w:r>
      <w:r>
        <w:rPr>
          <w:rFonts w:eastAsia="Times New Roman" w:cs="Times New Roman"/>
          <w:szCs w:val="24"/>
        </w:rPr>
        <w:t xml:space="preserve"> Η αύξηση που παρατηρούμε κατά 100.000 ευρ</w:t>
      </w:r>
      <w:r>
        <w:rPr>
          <w:rFonts w:eastAsia="Times New Roman" w:cs="Times New Roman"/>
          <w:szCs w:val="24"/>
        </w:rPr>
        <w:t>ώ για τα μισθώματα κτηρίων (Κ.Α.0813)</w:t>
      </w:r>
      <w:r>
        <w:rPr>
          <w:rFonts w:eastAsia="Times New Roman" w:cs="Times New Roman"/>
          <w:szCs w:val="24"/>
        </w:rPr>
        <w:t>,</w:t>
      </w:r>
      <w:r>
        <w:rPr>
          <w:rFonts w:eastAsia="Times New Roman" w:cs="Times New Roman"/>
          <w:szCs w:val="24"/>
        </w:rPr>
        <w:t xml:space="preserve"> δεν έχει να κάνει με το κόστος μίσθωσης των κτηρίων. Αυτό παραμένει στα</w:t>
      </w:r>
      <w:r>
        <w:rPr>
          <w:rFonts w:eastAsia="Times New Roman" w:cs="Times New Roman"/>
          <w:szCs w:val="24"/>
        </w:rPr>
        <w:lastRenderedPageBreak/>
        <w:t>θερό. Η μικρή μεταβολή που παρατηρείται</w:t>
      </w:r>
      <w:r>
        <w:rPr>
          <w:rFonts w:eastAsia="Times New Roman" w:cs="Times New Roman"/>
          <w:szCs w:val="24"/>
        </w:rPr>
        <w:t>,</w:t>
      </w:r>
      <w:r>
        <w:rPr>
          <w:rFonts w:eastAsia="Times New Roman" w:cs="Times New Roman"/>
          <w:szCs w:val="24"/>
        </w:rPr>
        <w:t xml:space="preserve"> σχετίζεται με την επιπλέον μείωση του κόστους πέρυσι λόγω της ορθολογικότερης εκτέλεσης των συμβατικών όρ</w:t>
      </w:r>
      <w:r>
        <w:rPr>
          <w:rFonts w:eastAsia="Times New Roman" w:cs="Times New Roman"/>
          <w:szCs w:val="24"/>
        </w:rPr>
        <w:t xml:space="preserve">ων μίσθωσης. </w:t>
      </w:r>
    </w:p>
    <w:p w14:paraId="1AEEA758"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Παράλληλα η αύξηση που παρατηρείται κατά 100.000 ευρώ για τις δαπάνες χρηματοδοτικής μίσθωσης -κωδικός αριθμός 0816- οφείλεται στην προγραμματισμένη μίσθωση εκτυπωτών και εκτυπωτικών μονάδων για την κάλυψη των αναγκών του Κοινοβουλίου. </w:t>
      </w:r>
    </w:p>
    <w:p w14:paraId="1AEEA759"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Τέλος, ως προς τις αμοιβές για τη συντήρηση, την επισκευή κτηρίων και λοιπών μόνιμων εγκαταστάσεων</w:t>
      </w:r>
      <w:r>
        <w:rPr>
          <w:rFonts w:eastAsia="Times New Roman" w:cs="Times New Roman"/>
          <w:szCs w:val="24"/>
        </w:rPr>
        <w:t>-</w:t>
      </w:r>
      <w:r>
        <w:rPr>
          <w:rFonts w:eastAsia="Times New Roman" w:cs="Times New Roman"/>
          <w:szCs w:val="24"/>
        </w:rPr>
        <w:t xml:space="preserve"> στον κωδικό αριθμό 0851</w:t>
      </w:r>
      <w:r>
        <w:rPr>
          <w:rFonts w:eastAsia="Times New Roman" w:cs="Times New Roman"/>
          <w:szCs w:val="24"/>
        </w:rPr>
        <w:t>-</w:t>
      </w:r>
      <w:r>
        <w:rPr>
          <w:rFonts w:eastAsia="Times New Roman" w:cs="Times New Roman"/>
          <w:szCs w:val="24"/>
        </w:rPr>
        <w:t xml:space="preserve"> προβλέπεται πάλι μείωση της τάξης των 149.000 ευρώ σε σχέση με το 2017. Εδώ θα πρέπει να επισημάνουμε τη μεγάλη προσπάθεια που κατα</w:t>
      </w:r>
      <w:r>
        <w:rPr>
          <w:rFonts w:eastAsia="Times New Roman" w:cs="Times New Roman"/>
          <w:szCs w:val="24"/>
        </w:rPr>
        <w:t xml:space="preserve">βάλλεται από το 2016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κτηριακού αποθέματος της Βουλής. Αποτέλεσμα αυτής της μεγάλης προσπάθειας για την αξιοποίηση των περιουσιακών στοιχείων της Βουλής ήταν για το 2017</w:t>
      </w:r>
      <w:r>
        <w:rPr>
          <w:rFonts w:eastAsia="Times New Roman" w:cs="Times New Roman"/>
          <w:szCs w:val="24"/>
        </w:rPr>
        <w:t>,</w:t>
      </w:r>
      <w:r>
        <w:rPr>
          <w:rFonts w:eastAsia="Times New Roman" w:cs="Times New Roman"/>
          <w:szCs w:val="24"/>
        </w:rPr>
        <w:t xml:space="preserve"> η μείωση κατά 585.000 ευρώ στο κόστος μισθωμάτων των κτηρίων</w:t>
      </w:r>
      <w:r>
        <w:rPr>
          <w:rFonts w:eastAsia="Times New Roman" w:cs="Times New Roman"/>
          <w:szCs w:val="24"/>
        </w:rPr>
        <w:t xml:space="preserve"> κόστος το οποίο, όπως ήδη προανέφερα, παραμένει σταθερό. </w:t>
      </w:r>
    </w:p>
    <w:p w14:paraId="1AEEA75A"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Για τη Β΄ κατηγορία η συνολική δαπάνη προϋπολογίζεται σε 2.736.000 ευρώ για το 2018 και είναι μειωμένη κατά 434.000 </w:t>
      </w:r>
      <w:r>
        <w:rPr>
          <w:rFonts w:eastAsia="Times New Roman" w:cs="Times New Roman"/>
          <w:szCs w:val="24"/>
        </w:rPr>
        <w:lastRenderedPageBreak/>
        <w:t>ευρώ σε σχέση με το 2017. Για την Γ΄ κατηγορία η συνολική δαπάνη ανέρχεται στα 3.</w:t>
      </w:r>
      <w:r>
        <w:rPr>
          <w:rFonts w:eastAsia="Times New Roman" w:cs="Times New Roman"/>
          <w:szCs w:val="24"/>
        </w:rPr>
        <w:t xml:space="preserve">000.000 ευρώ. </w:t>
      </w:r>
    </w:p>
    <w:p w14:paraId="1AEEA75B"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Σχετικά με την Δ΄ κατηγορία, το αποθεματικό της Βουλής</w:t>
      </w:r>
      <w:r>
        <w:rPr>
          <w:rFonts w:eastAsia="Times New Roman" w:cs="Times New Roman"/>
          <w:szCs w:val="24"/>
        </w:rPr>
        <w:t>,</w:t>
      </w:r>
      <w:r>
        <w:rPr>
          <w:rFonts w:eastAsia="Times New Roman" w:cs="Times New Roman"/>
          <w:szCs w:val="24"/>
        </w:rPr>
        <w:t xml:space="preserve"> δηλαδή, για την αντιμετώπιση απρόβλεπτων δαπανών η προβλεπόμενη μίσθωση για το έτος 2018 ανέρχεται στα 100.000 ευρώ. Παραμένει, ακριβώς, στα ίδια επίπεδα με το 2017. </w:t>
      </w:r>
    </w:p>
    <w:p w14:paraId="1AEEA75C"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Σχετικά τώρα με το</w:t>
      </w:r>
      <w:r>
        <w:rPr>
          <w:rFonts w:eastAsia="Times New Roman" w:cs="Times New Roman"/>
          <w:szCs w:val="24"/>
        </w:rPr>
        <w:t xml:space="preserve">ν απολογισμό δαπανών της Βουλής για το οικονομικό έτος 2016, θα ήθελα να επισημάνω ότι για το οικονομικό αυτό έτος για ακόμη μια χρονιά οι δαπάνες, στο σύνολό τους, δεν ξεπέρασαν τα προϋπολογισθέντα ποσά. </w:t>
      </w:r>
    </w:p>
    <w:p w14:paraId="1AEEA75D"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Κλείνοντας και συνοψίζοντας, να πούμε ότι και ο φετινός </w:t>
      </w:r>
      <w:r>
        <w:rPr>
          <w:rFonts w:eastAsia="Times New Roman" w:cs="Times New Roman"/>
          <w:szCs w:val="24"/>
        </w:rPr>
        <w:t>π</w:t>
      </w:r>
      <w:r>
        <w:rPr>
          <w:rFonts w:eastAsia="Times New Roman" w:cs="Times New Roman"/>
          <w:szCs w:val="24"/>
        </w:rPr>
        <w:t>ροϋπολογισμός της Βουλής</w:t>
      </w:r>
      <w:r>
        <w:rPr>
          <w:rFonts w:eastAsia="Times New Roman" w:cs="Times New Roman"/>
          <w:szCs w:val="24"/>
        </w:rPr>
        <w:t>,</w:t>
      </w:r>
      <w:r>
        <w:rPr>
          <w:rFonts w:eastAsia="Times New Roman" w:cs="Times New Roman"/>
          <w:szCs w:val="24"/>
        </w:rPr>
        <w:t xml:space="preserve"> κινήθηκε μέσα στο πλαίσιο στο οποίο κινείται γενικότερα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 xml:space="preserve">ροϋπολογισμός σε συνάρτηση φυσικά με τη γενικότερη οικονομική κατάσταση της χώρας και στη βάση των αρχών </w:t>
      </w:r>
      <w:r>
        <w:rPr>
          <w:rFonts w:eastAsia="Times New Roman" w:cs="Times New Roman"/>
          <w:szCs w:val="24"/>
        </w:rPr>
        <w:t xml:space="preserve">της χρηστής δημοσιονομικής διαχείρισης, της ειλικρίνειας και της διαφάνειας. Είμαστε απόλυτα αντίστοιχοι με το κοινό αίσθημα, χωρίς φυσικά να μειώνουμε σε τρομακτικό βαθμό την ποιότητα των παρεχόμενων υπηρεσιών της Βουλής. </w:t>
      </w:r>
    </w:p>
    <w:p w14:paraId="1AEEA75E"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lastRenderedPageBreak/>
        <w:t>Να ευχαριστήσουμε, επίσης, και τ</w:t>
      </w:r>
      <w:r>
        <w:rPr>
          <w:rFonts w:eastAsia="Times New Roman" w:cs="Times New Roman"/>
          <w:szCs w:val="24"/>
        </w:rPr>
        <w:t>ο πολιτικό προσωπικό της Βουλής</w:t>
      </w:r>
      <w:r>
        <w:rPr>
          <w:rFonts w:eastAsia="Times New Roman" w:cs="Times New Roman"/>
          <w:szCs w:val="24"/>
        </w:rPr>
        <w:t>,</w:t>
      </w:r>
      <w:r>
        <w:rPr>
          <w:rFonts w:eastAsia="Times New Roman" w:cs="Times New Roman"/>
          <w:szCs w:val="24"/>
        </w:rPr>
        <w:t xml:space="preserve"> για το σημαντικό έργο που επιτελεί αλλά και για την πολύτιμη στήριξη και συμβολή τους στο έργο όλων. </w:t>
      </w:r>
    </w:p>
    <w:p w14:paraId="1AEEA75F"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αφού συζητήσαμε τον </w:t>
      </w:r>
      <w:r>
        <w:rPr>
          <w:rFonts w:eastAsia="Times New Roman" w:cs="Times New Roman"/>
          <w:szCs w:val="24"/>
        </w:rPr>
        <w:t>π</w:t>
      </w:r>
      <w:r>
        <w:rPr>
          <w:rFonts w:eastAsia="Times New Roman" w:cs="Times New Roman"/>
          <w:szCs w:val="24"/>
        </w:rPr>
        <w:t>ροϋπολογισμό της Βουλής των Ελλήνων για το οικονομικό έτος 2018, σας κα</w:t>
      </w:r>
      <w:r>
        <w:rPr>
          <w:rFonts w:eastAsia="Times New Roman" w:cs="Times New Roman"/>
          <w:szCs w:val="24"/>
        </w:rPr>
        <w:t xml:space="preserve">λώ να τον υπερψηφίσουμε όλοι μαζί. </w:t>
      </w:r>
    </w:p>
    <w:p w14:paraId="1AEEA760" w14:textId="77777777" w:rsidR="006D2E0F" w:rsidRDefault="00717B4F">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AEEA761" w14:textId="77777777" w:rsidR="006D2E0F" w:rsidRDefault="00717B4F">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AEEA762"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Μεϊκόπουλο</w:t>
      </w:r>
      <w:proofErr w:type="spellEnd"/>
      <w:r>
        <w:rPr>
          <w:rFonts w:eastAsia="Times New Roman" w:cs="Times New Roman"/>
          <w:szCs w:val="24"/>
        </w:rPr>
        <w:t xml:space="preserve">. </w:t>
      </w:r>
    </w:p>
    <w:p w14:paraId="1AEEA76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Κωνσταντίνος Κουκοδήμος.</w:t>
      </w:r>
    </w:p>
    <w:p w14:paraId="1AEEA76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ήθελα να υπενθυμ</w:t>
      </w:r>
      <w:r>
        <w:rPr>
          <w:rFonts w:eastAsia="Times New Roman" w:cs="Times New Roman"/>
          <w:szCs w:val="24"/>
        </w:rPr>
        <w:t>ίσω</w:t>
      </w:r>
      <w:r>
        <w:rPr>
          <w:rFonts w:eastAsia="Times New Roman" w:cs="Times New Roman"/>
          <w:szCs w:val="24"/>
        </w:rPr>
        <w:t>,</w:t>
      </w:r>
      <w:r>
        <w:rPr>
          <w:rFonts w:eastAsia="Times New Roman" w:cs="Times New Roman"/>
          <w:szCs w:val="24"/>
        </w:rPr>
        <w:t xml:space="preserve"> σε όσους συναδέλφους θέλουν να εγγραφούν ότι πρέπει να το κάνουν μέχρι το τέλος της εισήγησης του κ. Κουκοδήμου. </w:t>
      </w:r>
    </w:p>
    <w:p w14:paraId="1AEEA76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πέντε λεπτά.</w:t>
      </w:r>
    </w:p>
    <w:p w14:paraId="1AEEA766"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ΚΟΥΚΟΔΗΜΟΣ: </w:t>
      </w:r>
      <w:r>
        <w:rPr>
          <w:rFonts w:eastAsia="Times New Roman" w:cs="Times New Roman"/>
          <w:szCs w:val="24"/>
        </w:rPr>
        <w:t xml:space="preserve">Ευχαριστώ, κύριε Πρόεδρε. </w:t>
      </w:r>
    </w:p>
    <w:p w14:paraId="1AEEA76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ήθελα να εκφράσω τα θερμά μου συλ</w:t>
      </w:r>
      <w:r>
        <w:rPr>
          <w:rFonts w:eastAsia="Times New Roman" w:cs="Times New Roman"/>
          <w:szCs w:val="24"/>
        </w:rPr>
        <w:t xml:space="preserve">λυπητήρια στις οικογένειες των θυμάτων της φονικής πλημμύρας που έπληξε </w:t>
      </w:r>
      <w:r>
        <w:rPr>
          <w:rFonts w:eastAsia="Times New Roman" w:cs="Times New Roman"/>
          <w:szCs w:val="24"/>
        </w:rPr>
        <w:lastRenderedPageBreak/>
        <w:t xml:space="preserve">την Αττική αλλά και όλη την Ελλάδα, προκαλώντας το χάος και την απελπισία σε χιλιάδες κατοίκους της </w:t>
      </w:r>
      <w:r>
        <w:rPr>
          <w:rFonts w:eastAsia="Times New Roman" w:cs="Times New Roman"/>
          <w:szCs w:val="24"/>
        </w:rPr>
        <w:t>δ</w:t>
      </w:r>
      <w:r>
        <w:rPr>
          <w:rFonts w:eastAsia="Times New Roman" w:cs="Times New Roman"/>
          <w:szCs w:val="24"/>
        </w:rPr>
        <w:t xml:space="preserve">υτικής Αττικής. Θερμά συλλυπητήρια. Πιστεύω ότι εκφράζω όλους τους συναδέλφους. </w:t>
      </w:r>
    </w:p>
    <w:p w14:paraId="1AEEA76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πω ότι έχει πληγεί και η Πιερία. Έχουν γίνει πολύ μεγάλες ζημιές και στο </w:t>
      </w:r>
      <w:r>
        <w:rPr>
          <w:rFonts w:eastAsia="Times New Roman" w:cs="Times New Roman"/>
          <w:szCs w:val="24"/>
        </w:rPr>
        <w:t>ν</w:t>
      </w:r>
      <w:r>
        <w:rPr>
          <w:rFonts w:eastAsia="Times New Roman" w:cs="Times New Roman"/>
          <w:szCs w:val="24"/>
        </w:rPr>
        <w:t xml:space="preserve">ομό μου. Ας ευχηθούμε να μην υπάρξουν άλλα θύματα. </w:t>
      </w:r>
    </w:p>
    <w:p w14:paraId="1AEEA76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αγαπητοί συνάδελφοι, συζητάμε σήμερα τον </w:t>
      </w:r>
      <w:r>
        <w:rPr>
          <w:rFonts w:eastAsia="Times New Roman" w:cs="Times New Roman"/>
          <w:szCs w:val="24"/>
        </w:rPr>
        <w:t>α</w:t>
      </w:r>
      <w:r>
        <w:rPr>
          <w:rFonts w:eastAsia="Times New Roman" w:cs="Times New Roman"/>
          <w:szCs w:val="24"/>
        </w:rPr>
        <w:t xml:space="preserve">πολογισμό </w:t>
      </w:r>
      <w:r>
        <w:rPr>
          <w:rFonts w:eastAsia="Times New Roman" w:cs="Times New Roman"/>
          <w:szCs w:val="24"/>
        </w:rPr>
        <w:t>δ</w:t>
      </w:r>
      <w:r>
        <w:rPr>
          <w:rFonts w:eastAsia="Times New Roman" w:cs="Times New Roman"/>
          <w:szCs w:val="24"/>
        </w:rPr>
        <w:t>απανών της Βουλής για το οικονομικό έτος 2016, καθώς και το σ</w:t>
      </w:r>
      <w:r>
        <w:rPr>
          <w:rFonts w:eastAsia="Times New Roman" w:cs="Times New Roman"/>
          <w:szCs w:val="24"/>
        </w:rPr>
        <w:t xml:space="preserve">χέδιο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t>δ</w:t>
      </w:r>
      <w:r>
        <w:rPr>
          <w:rFonts w:eastAsia="Times New Roman" w:cs="Times New Roman"/>
          <w:szCs w:val="24"/>
        </w:rPr>
        <w:t xml:space="preserve">απανών της Βουλής για το έτος 2018. Σε ό,τι αφορά τα απολογιστικά στοιχεία, καταγράφεται μείωση στον </w:t>
      </w:r>
      <w:r>
        <w:rPr>
          <w:rFonts w:eastAsia="Times New Roman" w:cs="Times New Roman"/>
          <w:szCs w:val="24"/>
        </w:rPr>
        <w:t>π</w:t>
      </w:r>
      <w:r>
        <w:rPr>
          <w:rFonts w:eastAsia="Times New Roman" w:cs="Times New Roman"/>
          <w:szCs w:val="24"/>
        </w:rPr>
        <w:t xml:space="preserve">ροϋπολογισμό της Βουλής κατά 86.900 ευρώ, μέρος των οποίων, τα 33.600 ευρώ, επιστράφηκαν στο Γενικό Λογιστήριο του Κράτους. </w:t>
      </w:r>
    </w:p>
    <w:p w14:paraId="1AEEA76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Σε ό,τι</w:t>
      </w:r>
      <w:r>
        <w:rPr>
          <w:rFonts w:eastAsia="Times New Roman" w:cs="Times New Roman"/>
          <w:szCs w:val="24"/>
        </w:rPr>
        <w:t xml:space="preserve"> αφορά το σύνολο των πιστώσεων, έφτασαν τα 135.895.500 ευρώ, τα οποία, σύμφωνα με την εισηγητική έκθεση, διατέθηκαν για τις δαπάνες που αφορούν πληρωμές για υπηρεσίες, αμοιβές τεχνικών υπαλλήλων της Βουλής, βουλευτικές αποζημιώσεις, αμοιβές εκτάκτων υπαλλή</w:t>
      </w:r>
      <w:r>
        <w:rPr>
          <w:rFonts w:eastAsia="Times New Roman" w:cs="Times New Roman"/>
          <w:szCs w:val="24"/>
        </w:rPr>
        <w:t xml:space="preserve">λων ειδικών κατηγοριών, λοιπές υπηρεσίες και λοιπές δαπάνες. </w:t>
      </w:r>
    </w:p>
    <w:p w14:paraId="1AEEA76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 λήξη της περιόδου καταγράφηκε ένα αδιάθετο υπόλοιπο πολύ χαμηλό της τάξεως των 3.758 ευρώ. Γι’ αυτό και δεν έχουμε ιδιαίτερες παρατηρήσεις σε ό,τι αφορά τον </w:t>
      </w:r>
      <w:r>
        <w:rPr>
          <w:rFonts w:eastAsia="Times New Roman" w:cs="Times New Roman"/>
          <w:szCs w:val="24"/>
        </w:rPr>
        <w:t>α</w:t>
      </w:r>
      <w:r>
        <w:rPr>
          <w:rFonts w:eastAsia="Times New Roman" w:cs="Times New Roman"/>
          <w:szCs w:val="24"/>
        </w:rPr>
        <w:t xml:space="preserve">πολογισμό. </w:t>
      </w:r>
    </w:p>
    <w:p w14:paraId="1AEEA76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τον </w:t>
      </w:r>
      <w:r>
        <w:rPr>
          <w:rFonts w:eastAsia="Times New Roman" w:cs="Times New Roman"/>
          <w:szCs w:val="24"/>
        </w:rPr>
        <w:t>π</w:t>
      </w:r>
      <w:r>
        <w:rPr>
          <w:rFonts w:eastAsia="Times New Roman" w:cs="Times New Roman"/>
          <w:szCs w:val="24"/>
        </w:rPr>
        <w:t>ροϋπολογισμό του 2018</w:t>
      </w:r>
      <w:r>
        <w:rPr>
          <w:rFonts w:eastAsia="Times New Roman" w:cs="Times New Roman"/>
          <w:szCs w:val="24"/>
        </w:rPr>
        <w:t>,</w:t>
      </w:r>
      <w:r>
        <w:rPr>
          <w:rFonts w:eastAsia="Times New Roman" w:cs="Times New Roman"/>
          <w:szCs w:val="24"/>
        </w:rPr>
        <w:t xml:space="preserve"> έχουμε δύο παρατηρήσεις. Θεωρούμε όλοι </w:t>
      </w:r>
      <w:r>
        <w:rPr>
          <w:rFonts w:eastAsia="Times New Roman" w:cs="Times New Roman"/>
          <w:szCs w:val="24"/>
        </w:rPr>
        <w:t>μας,</w:t>
      </w:r>
      <w:r>
        <w:rPr>
          <w:rFonts w:eastAsia="Times New Roman" w:cs="Times New Roman"/>
          <w:szCs w:val="24"/>
        </w:rPr>
        <w:t xml:space="preserve"> πως ο </w:t>
      </w:r>
      <w:r>
        <w:rPr>
          <w:rFonts w:eastAsia="Times New Roman" w:cs="Times New Roman"/>
          <w:szCs w:val="24"/>
        </w:rPr>
        <w:t>π</w:t>
      </w:r>
      <w:r>
        <w:rPr>
          <w:rFonts w:eastAsia="Times New Roman" w:cs="Times New Roman"/>
          <w:szCs w:val="24"/>
        </w:rPr>
        <w:t>ροϋπολογισμός της Βουλής θα πρέπει να διακρίνεται από δύο στοιχεία</w:t>
      </w:r>
      <w:r>
        <w:rPr>
          <w:rFonts w:eastAsia="Times New Roman" w:cs="Times New Roman"/>
          <w:szCs w:val="24"/>
        </w:rPr>
        <w:t>.</w:t>
      </w:r>
      <w:r>
        <w:rPr>
          <w:rFonts w:eastAsia="Times New Roman" w:cs="Times New Roman"/>
          <w:szCs w:val="24"/>
        </w:rPr>
        <w:t xml:space="preserve"> Πρώτον, την ανάγκη να συγκρατηθούν οι δαπάνες της Βουλής, συμβάλλοντας έτσι στην εθνική προσπάθεια μείωσης των εθ</w:t>
      </w:r>
      <w:r>
        <w:rPr>
          <w:rFonts w:eastAsia="Times New Roman" w:cs="Times New Roman"/>
          <w:szCs w:val="24"/>
        </w:rPr>
        <w:t xml:space="preserve">νικών δαπανών και δεύτερον, στη βελτίωση της λειτουργίας και της υποδομής της Βουλής και του Βουλευτή που πρέπει και οφείλει να λειτουργεί ως εκπρόσωπος του ελληνικού λαού </w:t>
      </w:r>
    </w:p>
    <w:p w14:paraId="1AEEA76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Τα τελευταία χρόνια γνωρίζουμε όλοι ότι η Βουλή των Ελλήνων έχει συνεισφέρει στην π</w:t>
      </w:r>
      <w:r>
        <w:rPr>
          <w:rFonts w:eastAsia="Times New Roman" w:cs="Times New Roman"/>
          <w:szCs w:val="24"/>
        </w:rPr>
        <w:t xml:space="preserve">ροσπάθεια περιστολής των δαπανών και έχει υποστεί μειώσεις. Πολύ σωστά έγινε αυτό </w:t>
      </w:r>
      <w:r>
        <w:rPr>
          <w:rFonts w:eastAsia="Times New Roman" w:cs="Times New Roman"/>
          <w:szCs w:val="24"/>
        </w:rPr>
        <w:t>κ</w:t>
      </w:r>
      <w:r>
        <w:rPr>
          <w:rFonts w:eastAsia="Times New Roman" w:cs="Times New Roman"/>
          <w:szCs w:val="24"/>
        </w:rPr>
        <w:t>αι η κοινωνία, όμως, πρέπει να το γνωρίζει. Διότι γνωρίζετε όλοι</w:t>
      </w:r>
      <w:r>
        <w:rPr>
          <w:rFonts w:eastAsia="Times New Roman" w:cs="Times New Roman"/>
          <w:szCs w:val="24"/>
        </w:rPr>
        <w:t>,</w:t>
      </w:r>
      <w:r>
        <w:rPr>
          <w:rFonts w:eastAsia="Times New Roman" w:cs="Times New Roman"/>
          <w:szCs w:val="24"/>
        </w:rPr>
        <w:t xml:space="preserve"> πως κατά διαστήματα έχουμε βρεθεί αντιμέτωποι με πολύ αυστηρή κριτική των πολιτών</w:t>
      </w:r>
      <w:r>
        <w:rPr>
          <w:rFonts w:eastAsia="Times New Roman" w:cs="Times New Roman"/>
          <w:szCs w:val="24"/>
        </w:rPr>
        <w:t>,</w:t>
      </w:r>
      <w:r>
        <w:rPr>
          <w:rFonts w:eastAsia="Times New Roman" w:cs="Times New Roman"/>
          <w:szCs w:val="24"/>
        </w:rPr>
        <w:t xml:space="preserve"> που πηγάζει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από τα μέσα ενημέρωσης, που βλέπουν τα δικά τους εισοδήματα να μειώνονται, τις δικές τους υποχρεώσεις να αυξάνονται και θεωρούν πως η </w:t>
      </w:r>
      <w:r>
        <w:rPr>
          <w:rFonts w:eastAsia="Times New Roman" w:cs="Times New Roman"/>
          <w:szCs w:val="24"/>
        </w:rPr>
        <w:lastRenderedPageBreak/>
        <w:t>Βουλή αλλά και οι εργαζόμενοι σε αυτή, απολαμβάν</w:t>
      </w:r>
      <w:r>
        <w:rPr>
          <w:rFonts w:eastAsia="Times New Roman" w:cs="Times New Roman"/>
          <w:szCs w:val="24"/>
        </w:rPr>
        <w:t>ουν</w:t>
      </w:r>
      <w:r>
        <w:rPr>
          <w:rFonts w:eastAsia="Times New Roman" w:cs="Times New Roman"/>
          <w:szCs w:val="24"/>
        </w:rPr>
        <w:t xml:space="preserve"> ειδικά προνόμια. </w:t>
      </w:r>
    </w:p>
    <w:p w14:paraId="1AEEA76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Όλοι οι προϋπολογισμοί της Βουλής –και θα μου επιτρ</w:t>
      </w:r>
      <w:r>
        <w:rPr>
          <w:rFonts w:eastAsia="Times New Roman" w:cs="Times New Roman"/>
          <w:szCs w:val="24"/>
        </w:rPr>
        <w:t>έψετε να το καταθέσω, καθώς είμαι Βουλευτής από το 2007 ως σήμερα- βαίνουν μειούμενοι. Αναφέρομαι στην περίοδο από το 2009 και μετά που ξέσπασε η κρίση. Αξίζει να θυμηθούμε κάποιους αριθμούς. Ο προϋπολογισμός του 2015 παρουσίασε ποσοστιαία μεταβολή σε σχέσ</w:t>
      </w:r>
      <w:r>
        <w:rPr>
          <w:rFonts w:eastAsia="Times New Roman" w:cs="Times New Roman"/>
          <w:szCs w:val="24"/>
        </w:rPr>
        <w:t>η με το έτος 2009, δηλαδή έξι χρόνια, της τάξεως του 37%, από τα 222.140.000 ευρώ του 2009, στα 139.922.000 ευρώ το 2015. Επίσης να αναφέρω ότι και ο προϋπολογισμός του 2014</w:t>
      </w:r>
      <w:r>
        <w:rPr>
          <w:rFonts w:eastAsia="Times New Roman" w:cs="Times New Roman"/>
          <w:szCs w:val="24"/>
        </w:rPr>
        <w:t>,</w:t>
      </w:r>
      <w:r>
        <w:rPr>
          <w:rFonts w:eastAsia="Times New Roman" w:cs="Times New Roman"/>
          <w:szCs w:val="24"/>
        </w:rPr>
        <w:t xml:space="preserve"> ήταν ήδη μειωμένος κατά περίπου 7 εκατομμύρια ευρώ, δηλαδή ποσοστό μείωσης 4,6% σ</w:t>
      </w:r>
      <w:r>
        <w:rPr>
          <w:rFonts w:eastAsia="Times New Roman" w:cs="Times New Roman"/>
          <w:szCs w:val="24"/>
        </w:rPr>
        <w:t xml:space="preserve">ε σχέση με το 2013. </w:t>
      </w:r>
    </w:p>
    <w:p w14:paraId="1AEEA76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Μέσα σε αυτό το πλαίσιο και σε αυτή την κατεύθυνση είναι και ο </w:t>
      </w:r>
      <w:r>
        <w:rPr>
          <w:rFonts w:eastAsia="Times New Roman" w:cs="Times New Roman"/>
          <w:szCs w:val="24"/>
        </w:rPr>
        <w:t>π</w:t>
      </w:r>
      <w:r>
        <w:rPr>
          <w:rFonts w:eastAsia="Times New Roman" w:cs="Times New Roman"/>
          <w:szCs w:val="24"/>
        </w:rPr>
        <w:t xml:space="preserve">ροϋπολογισμός </w:t>
      </w:r>
      <w:r>
        <w:rPr>
          <w:rFonts w:eastAsia="Times New Roman" w:cs="Times New Roman"/>
          <w:szCs w:val="24"/>
        </w:rPr>
        <w:t>δ</w:t>
      </w:r>
      <w:r>
        <w:rPr>
          <w:rFonts w:eastAsia="Times New Roman" w:cs="Times New Roman"/>
          <w:szCs w:val="24"/>
        </w:rPr>
        <w:t xml:space="preserve">απανών </w:t>
      </w:r>
      <w:r>
        <w:rPr>
          <w:rFonts w:eastAsia="Times New Roman" w:cs="Times New Roman"/>
          <w:szCs w:val="24"/>
        </w:rPr>
        <w:t xml:space="preserve">της </w:t>
      </w:r>
      <w:r>
        <w:rPr>
          <w:rFonts w:eastAsia="Times New Roman" w:cs="Times New Roman"/>
          <w:szCs w:val="24"/>
        </w:rPr>
        <w:t>Βουλής για το 2018. Έρχεται στο ίδιο πνεύμα συγκράτησης των δαπανών και οφείλουμε να πούμε υπολογιστικά ότι από το έτος 2009 έως σήμερα</w:t>
      </w:r>
      <w:r>
        <w:rPr>
          <w:rFonts w:eastAsia="Times New Roman" w:cs="Times New Roman"/>
          <w:szCs w:val="24"/>
        </w:rPr>
        <w:t>,</w:t>
      </w:r>
      <w:r>
        <w:rPr>
          <w:rFonts w:eastAsia="Times New Roman" w:cs="Times New Roman"/>
          <w:szCs w:val="24"/>
        </w:rPr>
        <w:t xml:space="preserve"> η ποσοστ</w:t>
      </w:r>
      <w:r>
        <w:rPr>
          <w:rFonts w:eastAsia="Times New Roman" w:cs="Times New Roman"/>
          <w:szCs w:val="24"/>
        </w:rPr>
        <w:t xml:space="preserve">ιαία αυτή μεταβολή αγγίζει τη μείωση των δαπανών κατά 39,68%, μιας και φέτος για πρώτη φορά καταγράφεται μια πολύ μικρή αύξηση της τάξεως του 0,75% σε σχέση με το 2017. </w:t>
      </w:r>
    </w:p>
    <w:p w14:paraId="1AEEA77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Ενδεχομένως κάποιοι να πιστεύουν ότι μπορεί να λειτουργήσει η Βουλή και οι Βουλευτές με ακόμη λιγότερα. Ας το συζητήσουμε, αν κάποιοι το επιθυμούν, και ας το επιδιώξουμε, αν αυτό κριθεί αναγκαίο. </w:t>
      </w:r>
    </w:p>
    <w:p w14:paraId="1AEEA77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Οφείλω κλείνοντας</w:t>
      </w:r>
      <w:r>
        <w:rPr>
          <w:rFonts w:eastAsia="Times New Roman" w:cs="Times New Roman"/>
          <w:szCs w:val="24"/>
        </w:rPr>
        <w:t>,</w:t>
      </w:r>
      <w:r>
        <w:rPr>
          <w:rFonts w:eastAsia="Times New Roman" w:cs="Times New Roman"/>
          <w:szCs w:val="24"/>
        </w:rPr>
        <w:t xml:space="preserve"> να εκφράσω τις θερμές μας ευχαριστίες στ</w:t>
      </w:r>
      <w:r>
        <w:rPr>
          <w:rFonts w:eastAsia="Times New Roman" w:cs="Times New Roman"/>
          <w:szCs w:val="24"/>
        </w:rPr>
        <w:t xml:space="preserve">ο προσωπικό της Βουλής των Ελλήνων για το υψηλό επίπεδο υπηρεσιών που παρέχουν και προσφέρουν υπό τις συνθήκες που περιγράψαμε. Σας ευχαριστούμε πολύ. </w:t>
      </w:r>
    </w:p>
    <w:p w14:paraId="1AEEA77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Με αυτό το σκεπτικό</w:t>
      </w:r>
      <w:r>
        <w:rPr>
          <w:rFonts w:eastAsia="Times New Roman" w:cs="Times New Roman"/>
          <w:szCs w:val="24"/>
        </w:rPr>
        <w:t>,</w:t>
      </w:r>
      <w:r>
        <w:rPr>
          <w:rFonts w:eastAsia="Times New Roman" w:cs="Times New Roman"/>
          <w:szCs w:val="24"/>
        </w:rPr>
        <w:t xml:space="preserve"> κύριε Πρόεδρε, και με βάση τα στοιχεία που παρέθεσαν οι </w:t>
      </w:r>
      <w:r>
        <w:rPr>
          <w:rFonts w:eastAsia="Times New Roman" w:cs="Times New Roman"/>
          <w:szCs w:val="24"/>
        </w:rPr>
        <w:t>υ</w:t>
      </w:r>
      <w:r>
        <w:rPr>
          <w:rFonts w:eastAsia="Times New Roman" w:cs="Times New Roman"/>
          <w:szCs w:val="24"/>
        </w:rPr>
        <w:t>πηρεσίες της Βουλής</w:t>
      </w:r>
      <w:r>
        <w:rPr>
          <w:rFonts w:eastAsia="Times New Roman" w:cs="Times New Roman"/>
          <w:szCs w:val="24"/>
        </w:rPr>
        <w:t>,</w:t>
      </w:r>
      <w:r>
        <w:rPr>
          <w:rFonts w:eastAsia="Times New Roman" w:cs="Times New Roman"/>
          <w:szCs w:val="24"/>
        </w:rPr>
        <w:t xml:space="preserve"> υπερψ</w:t>
      </w:r>
      <w:r>
        <w:rPr>
          <w:rFonts w:eastAsia="Times New Roman" w:cs="Times New Roman"/>
          <w:szCs w:val="24"/>
        </w:rPr>
        <w:t xml:space="preserve">ηφίζουμε τόσο τον </w:t>
      </w:r>
      <w:r>
        <w:rPr>
          <w:rFonts w:eastAsia="Times New Roman" w:cs="Times New Roman"/>
          <w:szCs w:val="24"/>
        </w:rPr>
        <w:t>α</w:t>
      </w:r>
      <w:r>
        <w:rPr>
          <w:rFonts w:eastAsia="Times New Roman" w:cs="Times New Roman"/>
          <w:szCs w:val="24"/>
        </w:rPr>
        <w:t xml:space="preserve">πολογισμό του 2016 όσο και τον </w:t>
      </w:r>
      <w:r>
        <w:rPr>
          <w:rFonts w:eastAsia="Times New Roman" w:cs="Times New Roman"/>
          <w:szCs w:val="24"/>
        </w:rPr>
        <w:t>π</w:t>
      </w:r>
      <w:r>
        <w:rPr>
          <w:rFonts w:eastAsia="Times New Roman" w:cs="Times New Roman"/>
          <w:szCs w:val="24"/>
        </w:rPr>
        <w:t xml:space="preserve">ροϋπολογισμό του 2018. </w:t>
      </w:r>
    </w:p>
    <w:p w14:paraId="1AEEA77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AEEA774"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Κουκοδήμο, και για τη συντομία στο χρόνο σας. </w:t>
      </w:r>
    </w:p>
    <w:p w14:paraId="1AEEA77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Ιωάννης Κουτσούκος για πέντε λεπτά για τη δική </w:t>
      </w:r>
      <w:r>
        <w:rPr>
          <w:rFonts w:eastAsia="Times New Roman" w:cs="Times New Roman"/>
          <w:szCs w:val="24"/>
        </w:rPr>
        <w:t xml:space="preserve">του εισήγηση. </w:t>
      </w:r>
    </w:p>
    <w:p w14:paraId="1AEEA77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Έχουν κλείσει οι εγγραφές. Δεν έχει εγγραφεί κάποιος ομιλητής. </w:t>
      </w:r>
    </w:p>
    <w:p w14:paraId="1AEEA777"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Κυρίες και κύριοι συνάδελφοι, στη πρωινή συνεδρίαση τιμήσαμε, ως Βουλή των Ελλήνων, το Πολυτεχνείο και τους αγώνες του λαού μας κατά της δικτατορίας των συντ</w:t>
      </w:r>
      <w:r>
        <w:rPr>
          <w:rFonts w:eastAsia="Times New Roman" w:cs="Times New Roman"/>
          <w:szCs w:val="24"/>
        </w:rPr>
        <w:t xml:space="preserve">αγματαρχών. </w:t>
      </w:r>
    </w:p>
    <w:p w14:paraId="1AEEA77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Πέρα από το γεγονός ότι η Βουλή έχει υποχρέωση να τιμά τους αγωνιστές της </w:t>
      </w:r>
      <w:r>
        <w:rPr>
          <w:rFonts w:eastAsia="Times New Roman" w:cs="Times New Roman"/>
          <w:szCs w:val="24"/>
        </w:rPr>
        <w:t>δ</w:t>
      </w:r>
      <w:r>
        <w:rPr>
          <w:rFonts w:eastAsia="Times New Roman" w:cs="Times New Roman"/>
          <w:szCs w:val="24"/>
        </w:rPr>
        <w:t>ημοκρατίας, δόθηκε η ευκαιρία στους ομιλητές όλων των πτερύγων της Βουλής</w:t>
      </w:r>
      <w:r>
        <w:rPr>
          <w:rFonts w:eastAsia="Times New Roman" w:cs="Times New Roman"/>
          <w:szCs w:val="24"/>
        </w:rPr>
        <w:t>,</w:t>
      </w:r>
      <w:r>
        <w:rPr>
          <w:rFonts w:eastAsia="Times New Roman" w:cs="Times New Roman"/>
          <w:szCs w:val="24"/>
        </w:rPr>
        <w:t xml:space="preserve"> να κάνουν αναφορές στην περίοδο της Μεταπολίτευσης και στα επιτεύγματα της </w:t>
      </w:r>
      <w:r>
        <w:rPr>
          <w:rFonts w:eastAsia="Times New Roman" w:cs="Times New Roman"/>
          <w:szCs w:val="24"/>
        </w:rPr>
        <w:t>δ</w:t>
      </w:r>
      <w:r>
        <w:rPr>
          <w:rFonts w:eastAsia="Times New Roman" w:cs="Times New Roman"/>
          <w:szCs w:val="24"/>
        </w:rPr>
        <w:t xml:space="preserve">ημοκρατίας, στην </w:t>
      </w:r>
      <w:r>
        <w:rPr>
          <w:rFonts w:eastAsia="Times New Roman" w:cs="Times New Roman"/>
          <w:szCs w:val="24"/>
        </w:rPr>
        <w:t xml:space="preserve">πιο μακρά ειρηνική και δημιουργική περίοδο που έζησε αυτός ο τόπος. </w:t>
      </w:r>
    </w:p>
    <w:p w14:paraId="1AEEA77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Πιστεύω ότι αναφέρθηκαν με δίκαιο τρόπο</w:t>
      </w:r>
      <w:r>
        <w:rPr>
          <w:rFonts w:eastAsia="Times New Roman" w:cs="Times New Roman"/>
          <w:szCs w:val="24"/>
        </w:rPr>
        <w:t>,</w:t>
      </w:r>
      <w:r>
        <w:rPr>
          <w:rFonts w:eastAsia="Times New Roman" w:cs="Times New Roman"/>
          <w:szCs w:val="24"/>
        </w:rPr>
        <w:t xml:space="preserve"> ο καθένας από την πλευρά του και αναδεικνύοντας, αν θέλετε, και τη δική του συμβολή. Από την πλευρά μας ο Κοινοβουλευτικός μας Εκπρόσωπος κ. Λοβέρ</w:t>
      </w:r>
      <w:r>
        <w:rPr>
          <w:rFonts w:eastAsia="Times New Roman" w:cs="Times New Roman"/>
          <w:szCs w:val="24"/>
        </w:rPr>
        <w:t>δος αλλά και η Πρόεδρος του ΠΑΣΟΚ και της Δημοκρατικής Συμπαράταξης, κ</w:t>
      </w:r>
      <w:r>
        <w:rPr>
          <w:rFonts w:eastAsia="Times New Roman" w:cs="Times New Roman"/>
          <w:szCs w:val="24"/>
        </w:rPr>
        <w:t>.</w:t>
      </w:r>
      <w:r>
        <w:rPr>
          <w:rFonts w:eastAsia="Times New Roman" w:cs="Times New Roman"/>
          <w:szCs w:val="24"/>
        </w:rPr>
        <w:t xml:space="preserve"> Γεννηματά, έδωσαν το δικό μας στίγμα. </w:t>
      </w:r>
    </w:p>
    <w:p w14:paraId="1AEEA77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Γεννηματά</w:t>
      </w:r>
      <w:r>
        <w:rPr>
          <w:rFonts w:eastAsia="Times New Roman" w:cs="Times New Roman"/>
          <w:szCs w:val="24"/>
        </w:rPr>
        <w:t>,</w:t>
      </w:r>
      <w:r>
        <w:rPr>
          <w:rFonts w:eastAsia="Times New Roman" w:cs="Times New Roman"/>
          <w:szCs w:val="24"/>
        </w:rPr>
        <w:t xml:space="preserve"> αναφέρθηκε ιδιαίτερα στο γεγονός ότι σε αυτές τις συνθήκες που έχει δημιουργήσει η κρίση της γενικότερης αμφισβήτησης των θεσμών </w:t>
      </w:r>
      <w:r>
        <w:rPr>
          <w:rFonts w:eastAsia="Times New Roman" w:cs="Times New Roman"/>
          <w:szCs w:val="24"/>
        </w:rPr>
        <w:t xml:space="preserve">και της </w:t>
      </w:r>
      <w:r>
        <w:rPr>
          <w:rFonts w:eastAsia="Times New Roman" w:cs="Times New Roman"/>
          <w:szCs w:val="24"/>
        </w:rPr>
        <w:t>δ</w:t>
      </w:r>
      <w:r>
        <w:rPr>
          <w:rFonts w:eastAsia="Times New Roman" w:cs="Times New Roman"/>
          <w:szCs w:val="24"/>
        </w:rPr>
        <w:t xml:space="preserve">ημοκρατίας, πρέπει να </w:t>
      </w:r>
      <w:r>
        <w:rPr>
          <w:rFonts w:eastAsia="Times New Roman" w:cs="Times New Roman"/>
          <w:szCs w:val="24"/>
        </w:rPr>
        <w:lastRenderedPageBreak/>
        <w:t xml:space="preserve">κρατάμε ενεργή τη μνήμη της </w:t>
      </w:r>
      <w:r>
        <w:rPr>
          <w:rFonts w:eastAsia="Times New Roman" w:cs="Times New Roman"/>
          <w:szCs w:val="24"/>
        </w:rPr>
        <w:t>δ</w:t>
      </w:r>
      <w:r>
        <w:rPr>
          <w:rFonts w:eastAsia="Times New Roman" w:cs="Times New Roman"/>
          <w:szCs w:val="24"/>
        </w:rPr>
        <w:t>ημοκρατίας, να τιμάμε τους αγωνιστές του Πολυτεχνείου και να προσπαθήσουμε να υπερβούμε την τεχν</w:t>
      </w:r>
      <w:r>
        <w:rPr>
          <w:rFonts w:eastAsia="Times New Roman" w:cs="Times New Roman"/>
          <w:szCs w:val="24"/>
        </w:rPr>
        <w:t>ητ</w:t>
      </w:r>
      <w:r>
        <w:rPr>
          <w:rFonts w:eastAsia="Times New Roman" w:cs="Times New Roman"/>
          <w:szCs w:val="24"/>
        </w:rPr>
        <w:t>ή αντιπαράθεση μεταξύ των γενεών εκείνης της περιόδου και της σημερινής περιόδου μέσα από τους αγώ</w:t>
      </w:r>
      <w:r>
        <w:rPr>
          <w:rFonts w:eastAsia="Times New Roman" w:cs="Times New Roman"/>
          <w:szCs w:val="24"/>
        </w:rPr>
        <w:t xml:space="preserve">νες για τη </w:t>
      </w:r>
      <w:r>
        <w:rPr>
          <w:rFonts w:eastAsia="Times New Roman" w:cs="Times New Roman"/>
          <w:szCs w:val="24"/>
        </w:rPr>
        <w:t>δ</w:t>
      </w:r>
      <w:r>
        <w:rPr>
          <w:rFonts w:eastAsia="Times New Roman" w:cs="Times New Roman"/>
          <w:szCs w:val="24"/>
        </w:rPr>
        <w:t xml:space="preserve">ημοκρατία και τους αγώνες -θα πρόσθετα εγώ- για το ξεπέρασμα της κρίσης. </w:t>
      </w:r>
    </w:p>
    <w:p w14:paraId="1AEEA77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Γιατί οποιοιδήποτε νέοι διχασμοί στο εσωτερικό της κοινωνίας δεν εξυπηρετούν ούτε τη </w:t>
      </w:r>
      <w:r>
        <w:rPr>
          <w:rFonts w:eastAsia="Times New Roman" w:cs="Times New Roman"/>
          <w:szCs w:val="24"/>
        </w:rPr>
        <w:t>δ</w:t>
      </w:r>
      <w:r>
        <w:rPr>
          <w:rFonts w:eastAsia="Times New Roman" w:cs="Times New Roman"/>
          <w:szCs w:val="24"/>
        </w:rPr>
        <w:t xml:space="preserve">ημοκρατία ούτε την προοπτική και την ελπίδα που πρέπει να δημιουργούμε στον τόπο και ιδιαίτερα στους νέους. </w:t>
      </w:r>
    </w:p>
    <w:p w14:paraId="1AEEA77C"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Γιατί τα </w:t>
      </w:r>
      <w:r>
        <w:rPr>
          <w:rFonts w:eastAsia="Times New Roman"/>
          <w:szCs w:val="24"/>
        </w:rPr>
        <w:t xml:space="preserve">λέω </w:t>
      </w:r>
      <w:r>
        <w:rPr>
          <w:rFonts w:eastAsia="Times New Roman"/>
          <w:szCs w:val="24"/>
        </w:rPr>
        <w:t xml:space="preserve">αυτά, κυρίες και κύριοι συνάδελφοι; Τα λέω εισαγωγικά, γιατί κάθε φορά η συζήτηση για τον </w:t>
      </w:r>
      <w:r>
        <w:rPr>
          <w:rFonts w:eastAsia="Times New Roman"/>
          <w:szCs w:val="24"/>
        </w:rPr>
        <w:t xml:space="preserve">προϋπολογισμό </w:t>
      </w:r>
      <w:r>
        <w:rPr>
          <w:rFonts w:eastAsia="Times New Roman"/>
          <w:szCs w:val="24"/>
        </w:rPr>
        <w:t>της Βουλής προσφέρεται για γεν</w:t>
      </w:r>
      <w:r>
        <w:rPr>
          <w:rFonts w:eastAsia="Times New Roman"/>
          <w:szCs w:val="24"/>
        </w:rPr>
        <w:t>ικότερα πολιτικά σχόλια και αμφισβητήσεις που καλλιεργούνται από πάρα πολλές πλευρές, καθώς ιδιαίτερα την περίοδο της κρίσης, αλλά και κάτω από γενικευμένα ψέματα και λαϊκισμούς και ακροδεξιές και φασιστικές αντιλήψεις, αναπτύχθηκε η θεωρία του κόστους της</w:t>
      </w:r>
      <w:r>
        <w:rPr>
          <w:rFonts w:eastAsia="Times New Roman"/>
          <w:szCs w:val="24"/>
        </w:rPr>
        <w:t xml:space="preserve"> </w:t>
      </w:r>
      <w:r>
        <w:rPr>
          <w:rFonts w:eastAsia="Times New Roman"/>
          <w:szCs w:val="24"/>
        </w:rPr>
        <w:t>δημοκρατίας</w:t>
      </w:r>
      <w:r>
        <w:rPr>
          <w:rFonts w:eastAsia="Times New Roman"/>
          <w:szCs w:val="24"/>
        </w:rPr>
        <w:t xml:space="preserve">, που πολλές φορές έφθανε σε ακρότατα όρια. </w:t>
      </w:r>
    </w:p>
    <w:p w14:paraId="1AEEA77D"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lastRenderedPageBreak/>
        <w:t>Επειδή αυτό το Βήμα είναι δημόσιο και απευθύνεται στους Έλληνες πολίτες, θα πρέπει εμείς που υπηρετούμε τους αντιπροσωπευτικούς δημοκρατικούς θεσμούς να έχουμε το θάρρος να τους υπερασπιζόμαστε από τ</w:t>
      </w:r>
      <w:r>
        <w:rPr>
          <w:rFonts w:eastAsia="Times New Roman"/>
          <w:szCs w:val="24"/>
        </w:rPr>
        <w:t xml:space="preserve">η μια μεριά και να μιλάμε με όρους αλήθειας, γιατί στην περίοδο αυτής της κρίσης δοκιμάστηκε η σχέση της αλήθειας με τη </w:t>
      </w:r>
      <w:r>
        <w:rPr>
          <w:rFonts w:eastAsia="Times New Roman"/>
          <w:szCs w:val="24"/>
        </w:rPr>
        <w:t>δημοκρατία</w:t>
      </w:r>
      <w:r>
        <w:rPr>
          <w:rFonts w:eastAsia="Times New Roman"/>
          <w:szCs w:val="24"/>
        </w:rPr>
        <w:t>.</w:t>
      </w:r>
    </w:p>
    <w:p w14:paraId="1AEEA77E"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δημοκρατία </w:t>
      </w:r>
      <w:r>
        <w:rPr>
          <w:rFonts w:eastAsia="Times New Roman"/>
          <w:szCs w:val="24"/>
        </w:rPr>
        <w:t>μας, κυρίες και κύριοι συνάδελφοι, έχει το χαμηλότερο κόστος. Πέρσι παρουσίασα στοιχεία του Ελεγκτικού Συνεδρίο</w:t>
      </w:r>
      <w:r>
        <w:rPr>
          <w:rFonts w:eastAsia="Times New Roman"/>
          <w:szCs w:val="24"/>
        </w:rPr>
        <w:t xml:space="preserve">υ, με βάση τα οποία το κόστος της </w:t>
      </w:r>
      <w:r>
        <w:rPr>
          <w:rFonts w:eastAsia="Times New Roman"/>
          <w:szCs w:val="24"/>
        </w:rPr>
        <w:t xml:space="preserve">δημοκρατίας </w:t>
      </w:r>
      <w:r>
        <w:rPr>
          <w:rFonts w:eastAsia="Times New Roman"/>
          <w:szCs w:val="24"/>
        </w:rPr>
        <w:t xml:space="preserve">σε σχέση με το σύνολο των δαπανών ήταν 0,60 χιλιοστά στο σύνολο των δαπανών του κράτους. Αν θέλετε να κάνουμε αυτήν την αναγωγή με το σύνολο των εσόδων, δηλαδή τι εισπράττει το κράτος και τι κοστίζει η </w:t>
      </w:r>
      <w:r>
        <w:rPr>
          <w:rFonts w:eastAsia="Times New Roman"/>
          <w:szCs w:val="24"/>
        </w:rPr>
        <w:t>δημοκρατ</w:t>
      </w:r>
      <w:r>
        <w:rPr>
          <w:rFonts w:eastAsia="Times New Roman"/>
          <w:szCs w:val="24"/>
        </w:rPr>
        <w:t xml:space="preserve">ία </w:t>
      </w:r>
      <w:r>
        <w:rPr>
          <w:rFonts w:eastAsia="Times New Roman"/>
          <w:szCs w:val="24"/>
        </w:rPr>
        <w:t xml:space="preserve">συνολικά, είναι 0,25 τοις χιλίοις. Δηλαδή, για κάθε χίλια ευρώ φόρο που πληρώνει ο Έλληνας πολίτης -ΕΝΦΙΑ, φόρο εισοδήματος, ΦΠΑ- πληρώνει περίπου και 2,5 ευρώ για τη </w:t>
      </w:r>
      <w:r>
        <w:rPr>
          <w:rFonts w:eastAsia="Times New Roman"/>
          <w:szCs w:val="24"/>
        </w:rPr>
        <w:t>δημοκρατία</w:t>
      </w:r>
      <w:r>
        <w:rPr>
          <w:rFonts w:eastAsia="Times New Roman"/>
          <w:szCs w:val="24"/>
        </w:rPr>
        <w:t>.</w:t>
      </w:r>
    </w:p>
    <w:p w14:paraId="1AEEA77F"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w:t>
      </w:r>
      <w:r>
        <w:rPr>
          <w:rFonts w:eastAsia="Times New Roman"/>
          <w:szCs w:val="24"/>
        </w:rPr>
        <w:t>Βουλευτή)</w:t>
      </w:r>
    </w:p>
    <w:p w14:paraId="1AEEA780"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Θα μου δώσετε ένα λεπτό, κύριε Πρόεδρε.</w:t>
      </w:r>
    </w:p>
    <w:p w14:paraId="1AEEA781"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lastRenderedPageBreak/>
        <w:t xml:space="preserve">Θα πρέπει να αναλογιστούμε κάνοντας τη σύγκριση αυτήν που είπα στην </w:t>
      </w:r>
      <w:r>
        <w:rPr>
          <w:rFonts w:eastAsia="Times New Roman"/>
          <w:szCs w:val="24"/>
        </w:rPr>
        <w:t>επιτροπή</w:t>
      </w:r>
      <w:r>
        <w:rPr>
          <w:rFonts w:eastAsia="Times New Roman"/>
          <w:szCs w:val="24"/>
        </w:rPr>
        <w:t xml:space="preserve">, </w:t>
      </w:r>
      <w:r>
        <w:rPr>
          <w:rFonts w:eastAsia="Times New Roman"/>
          <w:szCs w:val="24"/>
        </w:rPr>
        <w:t xml:space="preserve">μία </w:t>
      </w:r>
      <w:r>
        <w:rPr>
          <w:rFonts w:eastAsia="Times New Roman"/>
          <w:szCs w:val="24"/>
        </w:rPr>
        <w:t xml:space="preserve">χώρα της Κεντρικής Αφρικής και </w:t>
      </w:r>
      <w:r>
        <w:rPr>
          <w:rFonts w:eastAsia="Times New Roman"/>
          <w:szCs w:val="24"/>
        </w:rPr>
        <w:t xml:space="preserve">μία </w:t>
      </w:r>
      <w:r>
        <w:rPr>
          <w:rFonts w:eastAsia="Times New Roman"/>
          <w:szCs w:val="24"/>
        </w:rPr>
        <w:t xml:space="preserve">χώρα της </w:t>
      </w:r>
      <w:r>
        <w:rPr>
          <w:rFonts w:eastAsia="Times New Roman"/>
          <w:szCs w:val="24"/>
        </w:rPr>
        <w:t xml:space="preserve">Βόρειας </w:t>
      </w:r>
      <w:r>
        <w:rPr>
          <w:rFonts w:eastAsia="Times New Roman"/>
          <w:szCs w:val="24"/>
        </w:rPr>
        <w:t>Ευρώπης, που έχουν τους ίδιους πλουτοπαραγωγικούς πόρους σε ορυκτό πλούτ</w:t>
      </w:r>
      <w:r>
        <w:rPr>
          <w:rFonts w:eastAsia="Times New Roman"/>
          <w:szCs w:val="24"/>
        </w:rPr>
        <w:t xml:space="preserve">ο, που η μια λιμοκτονεί και η άλλη προοδεύει, για να δούμε που οφείλεται η διαφορά. Η διαφορά οφείλεται στους δημοκρατικούς θεσμούς, στη συμμετοχή των πολιτών, στη διαφάνεια. </w:t>
      </w:r>
    </w:p>
    <w:p w14:paraId="1AEEA782"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Αυτά, λοιπόν, είναι τα ζητήματα, τα οποία οφείλουμε να συζητήσουμε, εάν θέλουμε </w:t>
      </w:r>
      <w:r>
        <w:rPr>
          <w:rFonts w:eastAsia="Times New Roman"/>
          <w:szCs w:val="24"/>
        </w:rPr>
        <w:t xml:space="preserve">να δούμε τα πραγματικά προβλήματα της </w:t>
      </w:r>
      <w:r>
        <w:rPr>
          <w:rFonts w:eastAsia="Times New Roman"/>
          <w:szCs w:val="24"/>
        </w:rPr>
        <w:t>δημοκρατίας</w:t>
      </w:r>
      <w:r>
        <w:rPr>
          <w:rFonts w:eastAsia="Times New Roman"/>
          <w:szCs w:val="24"/>
        </w:rPr>
        <w:t>, να τη διευρύνουμε και να κάνουμε μεγάλες θεσμικές αλλαγές, για να μην επιτρέπουμε στους κάθε είδους λαϊκιστές και δημοκόπους να μιλούν εδώ με πρόχειρες σκέψεις, χαϊδεύοντας τα αυτιά των πολιτών.</w:t>
      </w:r>
    </w:p>
    <w:p w14:paraId="1AEEA783"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Να μειώσου</w:t>
      </w:r>
      <w:r>
        <w:rPr>
          <w:rFonts w:eastAsia="Times New Roman"/>
          <w:szCs w:val="24"/>
        </w:rPr>
        <w:t>με τον αριθμό των Βουλευτών</w:t>
      </w:r>
      <w:r>
        <w:rPr>
          <w:rFonts w:eastAsia="Times New Roman"/>
          <w:szCs w:val="24"/>
        </w:rPr>
        <w:t>;</w:t>
      </w:r>
      <w:r>
        <w:rPr>
          <w:rFonts w:eastAsia="Times New Roman"/>
          <w:szCs w:val="24"/>
        </w:rPr>
        <w:t xml:space="preserve"> </w:t>
      </w:r>
      <w:r>
        <w:rPr>
          <w:rFonts w:eastAsia="Times New Roman"/>
          <w:szCs w:val="24"/>
        </w:rPr>
        <w:t>Να τους μειώσουμε όσο θέλετε</w:t>
      </w:r>
      <w:r>
        <w:rPr>
          <w:rFonts w:eastAsia="Times New Roman"/>
          <w:szCs w:val="24"/>
        </w:rPr>
        <w:t xml:space="preserve">! </w:t>
      </w:r>
      <w:r>
        <w:rPr>
          <w:rFonts w:eastAsia="Times New Roman"/>
          <w:szCs w:val="24"/>
        </w:rPr>
        <w:t xml:space="preserve">Το ζήτημα της αντιπροσωπευτικότητας θα το δούμε; Το πώς θα ανατρέψουμε τη λογική της παρέμβασης των </w:t>
      </w:r>
      <w:proofErr w:type="spellStart"/>
      <w:r>
        <w:rPr>
          <w:rFonts w:eastAsia="Times New Roman"/>
          <w:szCs w:val="24"/>
        </w:rPr>
        <w:t>μιντιαρχών</w:t>
      </w:r>
      <w:proofErr w:type="spellEnd"/>
      <w:r>
        <w:rPr>
          <w:rFonts w:eastAsia="Times New Roman"/>
          <w:szCs w:val="24"/>
        </w:rPr>
        <w:t xml:space="preserve"> και των οικονομικών παραγόντων στο πολιτικό σύστημα θα τα δούμε; Αυτές είναι οι αλλαγέ</w:t>
      </w:r>
      <w:r>
        <w:rPr>
          <w:rFonts w:eastAsia="Times New Roman"/>
          <w:szCs w:val="24"/>
        </w:rPr>
        <w:t>ς που πρέπει να συζητήσουμε.</w:t>
      </w:r>
    </w:p>
    <w:p w14:paraId="1AEEA784"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lastRenderedPageBreak/>
        <w:t xml:space="preserve">Θα αφήσουμε να εισχωρήσουν στη χώρα μας οι ιδέες, κυρίες και κύριοι συνάδελφοι, των χρηματοδοτών, των πολιτικών κομμάτων και των πολιτικών προσώπων, όπως γίνεται, παραδείγματος χάριν, στις Ηνωμένες Πολιτείες της Αμερικής, ή θα </w:t>
      </w:r>
      <w:r>
        <w:rPr>
          <w:rFonts w:eastAsia="Times New Roman"/>
          <w:szCs w:val="24"/>
        </w:rPr>
        <w:t xml:space="preserve">προσεγγίσουμε με πολύ σοβαρότητα τον τρόπο που λειτουργούν οι δημοκρατίες πιο αναπτυγμένων από εμάς χωρών στη </w:t>
      </w:r>
      <w:r>
        <w:rPr>
          <w:rFonts w:eastAsia="Times New Roman"/>
          <w:szCs w:val="24"/>
        </w:rPr>
        <w:t xml:space="preserve">Δυτική </w:t>
      </w:r>
      <w:r>
        <w:rPr>
          <w:rFonts w:eastAsia="Times New Roman"/>
          <w:szCs w:val="24"/>
        </w:rPr>
        <w:t xml:space="preserve">Ευρώπη, όπου αναλαμβάνουν οι πολίτες αυτό το ελάχιστο κόστος </w:t>
      </w:r>
      <w:r>
        <w:rPr>
          <w:rFonts w:eastAsia="Times New Roman"/>
          <w:szCs w:val="24"/>
        </w:rPr>
        <w:t>δημοκρατίας</w:t>
      </w:r>
      <w:r>
        <w:rPr>
          <w:rFonts w:eastAsia="Times New Roman"/>
          <w:szCs w:val="24"/>
        </w:rPr>
        <w:t>,</w:t>
      </w:r>
      <w:r>
        <w:rPr>
          <w:rFonts w:eastAsia="Times New Roman"/>
          <w:szCs w:val="24"/>
        </w:rPr>
        <w:t xml:space="preserve"> </w:t>
      </w:r>
      <w:r>
        <w:rPr>
          <w:rFonts w:eastAsia="Times New Roman"/>
          <w:szCs w:val="24"/>
        </w:rPr>
        <w:t xml:space="preserve">όπως </w:t>
      </w:r>
      <w:r>
        <w:rPr>
          <w:rFonts w:eastAsia="Times New Roman"/>
          <w:szCs w:val="24"/>
        </w:rPr>
        <w:t>σας είπα νωρίτερα;</w:t>
      </w:r>
    </w:p>
    <w:p w14:paraId="1AEEA785"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Η άλλη άποψη είναι γνωστή. Καταργούμε τη </w:t>
      </w:r>
      <w:r>
        <w:rPr>
          <w:rFonts w:eastAsia="Times New Roman"/>
          <w:szCs w:val="24"/>
        </w:rPr>
        <w:t xml:space="preserve">δημοκρατία </w:t>
      </w:r>
      <w:r>
        <w:rPr>
          <w:rFonts w:eastAsia="Times New Roman"/>
          <w:szCs w:val="24"/>
        </w:rPr>
        <w:t>και σωρεύουμε τεράστιο κόστος, και ανθρώπινο και οικονομικό, στους πολίτες. Τα παραδείγματα είναι πολλά και δεν θέλω να αναφερθώ.</w:t>
      </w:r>
    </w:p>
    <w:p w14:paraId="1AEEA786"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Με αυτές τις σκέψεις εμείς, κυρίες και κύριοι συνάδελφοι, θα ψηφίσουμε τον </w:t>
      </w:r>
      <w:r>
        <w:rPr>
          <w:rFonts w:eastAsia="Times New Roman"/>
          <w:szCs w:val="24"/>
        </w:rPr>
        <w:t xml:space="preserve">προϋπολογισμό </w:t>
      </w:r>
      <w:r>
        <w:rPr>
          <w:rFonts w:eastAsia="Times New Roman"/>
          <w:szCs w:val="24"/>
        </w:rPr>
        <w:t xml:space="preserve">της Βουλής, έναν προϋπολογισμό μιας διττής διαχείρισης, έναν προϋπολογισμό που απέδειξε με βάση τα στοιχεία των </w:t>
      </w:r>
      <w:r>
        <w:rPr>
          <w:rFonts w:eastAsia="Times New Roman"/>
          <w:szCs w:val="24"/>
        </w:rPr>
        <w:t xml:space="preserve">υπηρεσιών </w:t>
      </w:r>
      <w:r>
        <w:rPr>
          <w:rFonts w:eastAsia="Times New Roman"/>
          <w:szCs w:val="24"/>
        </w:rPr>
        <w:t>ότι είναι πιστός στην εκτέλεσή του</w:t>
      </w:r>
      <w:r>
        <w:rPr>
          <w:rFonts w:eastAsia="Times New Roman"/>
          <w:szCs w:val="24"/>
        </w:rPr>
        <w:t xml:space="preserve">. </w:t>
      </w:r>
    </w:p>
    <w:p w14:paraId="1AEEA787" w14:textId="77777777" w:rsidR="006D2E0F" w:rsidRDefault="00717B4F">
      <w:pPr>
        <w:tabs>
          <w:tab w:val="left" w:pos="2940"/>
        </w:tabs>
        <w:spacing w:after="0" w:line="600" w:lineRule="auto"/>
        <w:ind w:firstLine="720"/>
        <w:jc w:val="both"/>
        <w:rPr>
          <w:rFonts w:eastAsia="Times New Roman"/>
          <w:szCs w:val="24"/>
        </w:rPr>
      </w:pPr>
      <w:r>
        <w:rPr>
          <w:rFonts w:eastAsia="Times New Roman"/>
          <w:szCs w:val="24"/>
        </w:rPr>
        <w:t xml:space="preserve">Έναν </w:t>
      </w:r>
      <w:r>
        <w:rPr>
          <w:rFonts w:eastAsia="Times New Roman"/>
          <w:szCs w:val="24"/>
        </w:rPr>
        <w:t>προϋπολογισμό που είναι πολύ μειωμένος σε σχέση με το 2009 και ένα μεγάλο μέρος οφείλεται στ</w:t>
      </w:r>
      <w:r>
        <w:rPr>
          <w:rFonts w:eastAsia="Times New Roman"/>
          <w:szCs w:val="24"/>
        </w:rPr>
        <w:t xml:space="preserve">ις δικές μας πρωτοβουλίες ως παράταξη, την οποία συνέχισε και το σημερινό </w:t>
      </w:r>
      <w:r>
        <w:rPr>
          <w:rFonts w:eastAsia="Times New Roman"/>
          <w:szCs w:val="24"/>
        </w:rPr>
        <w:lastRenderedPageBreak/>
        <w:t>Προεδρείο της Βουλής, να έχουμε οδηγήσει σε μείωση κατά 40% τις δαπάνες της λειτουργίας του Κοινοβουλίου και αντίστοιχα, αναλογικά, το κόστος του κάθε Βουλευτή, μειώνοντας τις αποδοχ</w:t>
      </w:r>
      <w:r>
        <w:rPr>
          <w:rFonts w:eastAsia="Times New Roman"/>
          <w:szCs w:val="24"/>
        </w:rPr>
        <w:t>ές του και εν γένει, τις παροχές του.</w:t>
      </w:r>
    </w:p>
    <w:p w14:paraId="1AEEA78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τελειώσω με το εξής: Η συζήτηση για περαιτέρω μειώσεις νομίζω ότι δεν έχει πολύ περισσότερα περιθώρια. Πιστεύω ότι είναι πεπερασμένα τα όρια και θα πρέπει να αναζητήσουμε άλλους, πιο αποτελεσματικούς τρόπους ενίσχυσ</w:t>
      </w:r>
      <w:r>
        <w:rPr>
          <w:rFonts w:eastAsia="Times New Roman" w:cs="Times New Roman"/>
          <w:szCs w:val="24"/>
        </w:rPr>
        <w:t xml:space="preserve">ης του θεσμικού ρόλου του Βουλευτή και της δυνατότητάς του να είναι στην εκλογική του περιφέρεια, να επικοινωνεί με τους πολίτες με πιο πρακτικούς και άμεσους τρόπους, χωρίς να επιβαρύνουμε περαιτέρω το κόστος λειτουργίας του Κοινοβουλίου. </w:t>
      </w:r>
    </w:p>
    <w:p w14:paraId="1AEEA78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Με αυτές τις σκ</w:t>
      </w:r>
      <w:r>
        <w:rPr>
          <w:rFonts w:eastAsia="Times New Roman" w:cs="Times New Roman"/>
          <w:szCs w:val="24"/>
        </w:rPr>
        <w:t xml:space="preserve">έψεις, σας δηλώνω ότι ψηφίζουμε και τον </w:t>
      </w:r>
      <w:r>
        <w:rPr>
          <w:rFonts w:eastAsia="Times New Roman" w:cs="Times New Roman"/>
          <w:szCs w:val="24"/>
        </w:rPr>
        <w:t xml:space="preserve">απολογισμό </w:t>
      </w:r>
      <w:r>
        <w:rPr>
          <w:rFonts w:eastAsia="Times New Roman" w:cs="Times New Roman"/>
          <w:szCs w:val="24"/>
        </w:rPr>
        <w:t xml:space="preserve">του 2016 και τον </w:t>
      </w:r>
      <w:r>
        <w:rPr>
          <w:rFonts w:eastAsia="Times New Roman" w:cs="Times New Roman"/>
          <w:szCs w:val="24"/>
        </w:rPr>
        <w:t xml:space="preserve">προϋπολογισμό </w:t>
      </w:r>
      <w:r>
        <w:rPr>
          <w:rFonts w:eastAsia="Times New Roman" w:cs="Times New Roman"/>
          <w:szCs w:val="24"/>
        </w:rPr>
        <w:t>για το 2018.</w:t>
      </w:r>
    </w:p>
    <w:p w14:paraId="1AEEA78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και για την ανοχή. </w:t>
      </w:r>
    </w:p>
    <w:p w14:paraId="1AEEA78B"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AEEA78C"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Κουτσούκο. </w:t>
      </w:r>
    </w:p>
    <w:p w14:paraId="1AEEA78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w:t>
      </w:r>
      <w:r>
        <w:rPr>
          <w:rFonts w:eastAsia="Times New Roman" w:cs="Times New Roman"/>
          <w:szCs w:val="24"/>
        </w:rPr>
        <w:t>από τον 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Ιωάννης </w:t>
      </w:r>
      <w:proofErr w:type="spellStart"/>
      <w:r>
        <w:rPr>
          <w:rFonts w:eastAsia="Times New Roman" w:cs="Times New Roman"/>
          <w:szCs w:val="24"/>
        </w:rPr>
        <w:t>Σαχινίδης</w:t>
      </w:r>
      <w:proofErr w:type="spellEnd"/>
      <w:r>
        <w:rPr>
          <w:rFonts w:eastAsia="Times New Roman" w:cs="Times New Roman"/>
          <w:szCs w:val="24"/>
        </w:rPr>
        <w:t xml:space="preserve"> για πέντε λεπτά. </w:t>
      </w:r>
    </w:p>
    <w:p w14:paraId="1AEEA78E"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 xml:space="preserve">Ευχαριστώ, κύριε Πρόεδρε. </w:t>
      </w:r>
    </w:p>
    <w:p w14:paraId="1AEEA78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Εκφράζουμε και εμείς τα θερμά μας συλλυπητήρια στις οικογένειες των αδικοχαμένων και ελπίζουμε οι τέσσερις αγνοούμενοι να βρεθούν σώοι </w:t>
      </w:r>
      <w:r>
        <w:rPr>
          <w:rFonts w:eastAsia="Times New Roman" w:cs="Times New Roman"/>
          <w:szCs w:val="24"/>
        </w:rPr>
        <w:t xml:space="preserve">και αβλαβείς. </w:t>
      </w:r>
    </w:p>
    <w:p w14:paraId="1AEEA79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Υπήρξαν εκτεταμένες ζημιές λόγω κακοκαιρίας, όχι μόνο στο λεκανοπέδιο της Αττικής, αλλά και στα Επτάνησα και σε πολλές περιοχές ανά την Ελλάδα. Πάρα πολλοί δήμοι έχουν κηρύξει τις περιφέρειές τους σε κατάσταση εκτάκτου ανάγκης. </w:t>
      </w:r>
    </w:p>
    <w:p w14:paraId="1AEEA79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Ακούσαμε του</w:t>
      </w:r>
      <w:r>
        <w:rPr>
          <w:rFonts w:eastAsia="Times New Roman" w:cs="Times New Roman"/>
          <w:szCs w:val="24"/>
        </w:rPr>
        <w:t xml:space="preserve">ς </w:t>
      </w:r>
      <w:proofErr w:type="spellStart"/>
      <w:r>
        <w:rPr>
          <w:rFonts w:eastAsia="Times New Roman" w:cs="Times New Roman"/>
          <w:szCs w:val="24"/>
        </w:rPr>
        <w:t>προλαλήσαντες</w:t>
      </w:r>
      <w:proofErr w:type="spellEnd"/>
      <w:r>
        <w:rPr>
          <w:rFonts w:eastAsia="Times New Roman" w:cs="Times New Roman"/>
          <w:szCs w:val="24"/>
        </w:rPr>
        <w:t xml:space="preserve"> εισηγητές, δεν ακούσαμε όμως πρόταση από κανένα για το επίδομα της κρατικής οικονομικής ενίσχυσης για το έτος 2017, την πέμπτη δόση, 1.557.000 ευρώ που δόθηκε στα κόμματα. Ούτε ένας δεν βρέθηκε να δηλώσει να παραχωρηθεί στους πληγέντες. Ούτ</w:t>
      </w:r>
      <w:r>
        <w:rPr>
          <w:rFonts w:eastAsia="Times New Roman" w:cs="Times New Roman"/>
          <w:szCs w:val="24"/>
        </w:rPr>
        <w:t xml:space="preserve">ε ένας δεν βρέθηκε να δηλώσει να παραχωρηθεί το κοινωνικό μέρισμα στους ανθρώπους που έχουν πραγματικές ανάγκες, ανάγκες οι οποίες προέκυψαν, δυστυχώς, από την αναλγησία και της σημερινής Συγκυβέρνησης αλλά και των κυβερνήσεων των προηγούμενων ετών. </w:t>
      </w:r>
    </w:p>
    <w:p w14:paraId="1AEEA79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Μάλισ</w:t>
      </w:r>
      <w:r>
        <w:rPr>
          <w:rFonts w:eastAsia="Times New Roman" w:cs="Times New Roman"/>
          <w:szCs w:val="24"/>
        </w:rPr>
        <w:t xml:space="preserve">τα, η Περιφερειάρχης Αττικής είχε το θράσος να καταθέσει μήνυση κατά παντός υπευθύνου. Δηλαδή, τι έκανε; Μήνυσε τον ίδιο της τον εαυτό! </w:t>
      </w:r>
    </w:p>
    <w:p w14:paraId="1AEEA79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Προχωράμε τώρα στον </w:t>
      </w:r>
      <w:r>
        <w:rPr>
          <w:rFonts w:eastAsia="Times New Roman" w:cs="Times New Roman"/>
          <w:szCs w:val="24"/>
        </w:rPr>
        <w:t xml:space="preserve">προϋπολογισμό </w:t>
      </w:r>
      <w:r>
        <w:rPr>
          <w:rFonts w:eastAsia="Times New Roman" w:cs="Times New Roman"/>
          <w:szCs w:val="24"/>
        </w:rPr>
        <w:t xml:space="preserve">δαπανών </w:t>
      </w:r>
      <w:r>
        <w:rPr>
          <w:rFonts w:eastAsia="Times New Roman" w:cs="Times New Roman"/>
          <w:szCs w:val="24"/>
        </w:rPr>
        <w:t xml:space="preserve">Βουλής οικονομικού έτους 2018 και στον </w:t>
      </w:r>
      <w:r>
        <w:rPr>
          <w:rFonts w:eastAsia="Times New Roman" w:cs="Times New Roman"/>
          <w:szCs w:val="24"/>
        </w:rPr>
        <w:t xml:space="preserve">απολογισμό δαπανών </w:t>
      </w:r>
      <w:r>
        <w:rPr>
          <w:rFonts w:eastAsia="Times New Roman" w:cs="Times New Roman"/>
          <w:szCs w:val="24"/>
        </w:rPr>
        <w:t>για το οικονομικό έ</w:t>
      </w:r>
      <w:r>
        <w:rPr>
          <w:rFonts w:eastAsia="Times New Roman" w:cs="Times New Roman"/>
          <w:szCs w:val="24"/>
        </w:rPr>
        <w:t xml:space="preserve">τος 2016. Για άλλη μία χρονιά σε πανηγυρικό κλίμα ο Πρόεδρος της Βουλής υποβάλλει στο Σώμα τον </w:t>
      </w:r>
      <w:r>
        <w:rPr>
          <w:rFonts w:eastAsia="Times New Roman" w:cs="Times New Roman"/>
          <w:szCs w:val="24"/>
        </w:rPr>
        <w:t xml:space="preserve">προϋπολογισμό </w:t>
      </w:r>
      <w:r>
        <w:rPr>
          <w:rFonts w:eastAsia="Times New Roman" w:cs="Times New Roman"/>
          <w:szCs w:val="24"/>
        </w:rPr>
        <w:t xml:space="preserve">του οικονομικού έτους 2018 και τον </w:t>
      </w:r>
      <w:r>
        <w:rPr>
          <w:rFonts w:eastAsia="Times New Roman" w:cs="Times New Roman"/>
          <w:szCs w:val="24"/>
        </w:rPr>
        <w:t xml:space="preserve">απολογισμό </w:t>
      </w:r>
      <w:r>
        <w:rPr>
          <w:rFonts w:eastAsia="Times New Roman" w:cs="Times New Roman"/>
          <w:szCs w:val="24"/>
        </w:rPr>
        <w:t>της χρήσης του 2016.</w:t>
      </w:r>
    </w:p>
    <w:p w14:paraId="1AEEA79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Όμως, τους πανηγυρισμούς αυτούς δεν τους συμμερίζονται φυσικά οι Έλληνες πολίτες</w:t>
      </w:r>
      <w:r>
        <w:rPr>
          <w:rFonts w:eastAsia="Times New Roman" w:cs="Times New Roman"/>
          <w:szCs w:val="24"/>
        </w:rPr>
        <w:t xml:space="preserve">, οι οποίοι για όγδοη συνεχή χρονιά υφίστανται τις επιπτώσεις της σκληρής και άδικης πολιτικής των μνημονίων, που έχουν συνθλίψει την ελληνική οικονομία και κοινωνία. </w:t>
      </w:r>
    </w:p>
    <w:p w14:paraId="1AEEA79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Για εμάς, τον Λαϊκό Σύνδεσμο, όποιος προϋπολογισμός υπαγορεύεται από διεθνείς τοκογλύφους δεν μπορεί να γίνει δεκτός. Επισημαίνουμε μόνο ότι από το 2009 έως σήμερα ο </w:t>
      </w:r>
      <w:r>
        <w:rPr>
          <w:rFonts w:eastAsia="Times New Roman" w:cs="Times New Roman"/>
          <w:szCs w:val="24"/>
        </w:rPr>
        <w:t xml:space="preserve">προϋπολογισμός </w:t>
      </w:r>
      <w:r>
        <w:rPr>
          <w:rFonts w:eastAsia="Times New Roman" w:cs="Times New Roman"/>
          <w:szCs w:val="24"/>
        </w:rPr>
        <w:t>της Βουλής έχει μειωθεί σχεδόν κατά 40%. Το γεγονός αυτό και μόνο αποδεικνύ</w:t>
      </w:r>
      <w:r>
        <w:rPr>
          <w:rFonts w:eastAsia="Times New Roman" w:cs="Times New Roman"/>
          <w:szCs w:val="24"/>
        </w:rPr>
        <w:t xml:space="preserve">ει το πάρτι που στήθηκε από τα κόμματα του συνταγματικού τόξου μέχρι την είσοδο της χώρας μας στα μνημόνια και σε πολλές περιπτώσεις, δυστυχώς, εξακολουθεί να υφίσταται για τις κομματικές ελίτ. </w:t>
      </w:r>
    </w:p>
    <w:p w14:paraId="1AEEA79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Επίσης, εντύπωση μου έκανε ότι φέτος σε σχέση με πέρυσι υπάρχ</w:t>
      </w:r>
      <w:r>
        <w:rPr>
          <w:rFonts w:eastAsia="Times New Roman" w:cs="Times New Roman"/>
          <w:szCs w:val="24"/>
        </w:rPr>
        <w:t xml:space="preserve">ει μία αύξηση της τάξεως του 0,75% σε σχέση με τον </w:t>
      </w:r>
      <w:r>
        <w:rPr>
          <w:rFonts w:eastAsia="Times New Roman" w:cs="Times New Roman"/>
          <w:szCs w:val="24"/>
        </w:rPr>
        <w:t xml:space="preserve">προϋπολογισμό </w:t>
      </w:r>
      <w:r>
        <w:rPr>
          <w:rFonts w:eastAsia="Times New Roman" w:cs="Times New Roman"/>
          <w:szCs w:val="24"/>
        </w:rPr>
        <w:t xml:space="preserve">των </w:t>
      </w:r>
      <w:r>
        <w:rPr>
          <w:rFonts w:eastAsia="Times New Roman" w:cs="Times New Roman"/>
          <w:szCs w:val="24"/>
        </w:rPr>
        <w:t xml:space="preserve">δαπανών </w:t>
      </w:r>
      <w:r>
        <w:rPr>
          <w:rFonts w:eastAsia="Times New Roman" w:cs="Times New Roman"/>
          <w:szCs w:val="24"/>
        </w:rPr>
        <w:t>για το 2018.</w:t>
      </w:r>
    </w:p>
    <w:p w14:paraId="1AEEA79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Ο ορθολογισμός των δαπανών σε όλους τους τομείς κρατικής δραστηριότητας και η πάταξη της διαφθοράς των πολιτικών είναι </w:t>
      </w:r>
      <w:proofErr w:type="spellStart"/>
      <w:r>
        <w:rPr>
          <w:rFonts w:eastAsia="Times New Roman" w:cs="Times New Roman"/>
          <w:szCs w:val="24"/>
        </w:rPr>
        <w:t>προαπαιτούμενα</w:t>
      </w:r>
      <w:proofErr w:type="spellEnd"/>
      <w:r>
        <w:rPr>
          <w:rFonts w:eastAsia="Times New Roman" w:cs="Times New Roman"/>
          <w:szCs w:val="24"/>
        </w:rPr>
        <w:t xml:space="preserve"> </w:t>
      </w:r>
      <w:r>
        <w:rPr>
          <w:rFonts w:eastAsia="Times New Roman" w:cs="Times New Roman"/>
          <w:szCs w:val="24"/>
        </w:rPr>
        <w:t xml:space="preserve">στο πλαίσιο </w:t>
      </w:r>
      <w:r>
        <w:rPr>
          <w:rFonts w:eastAsia="Times New Roman" w:cs="Times New Roman"/>
          <w:szCs w:val="24"/>
        </w:rPr>
        <w:t>μίας ευνομούμενης πο</w:t>
      </w:r>
      <w:r>
        <w:rPr>
          <w:rFonts w:eastAsia="Times New Roman" w:cs="Times New Roman"/>
          <w:szCs w:val="24"/>
        </w:rPr>
        <w:t xml:space="preserve">λιτείας, η οποία σέβεται τον λαό. </w:t>
      </w:r>
    </w:p>
    <w:p w14:paraId="1AEEA79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Πάντως, αξιοσημείωτο είναι ότι ο </w:t>
      </w:r>
      <w:r>
        <w:rPr>
          <w:rFonts w:eastAsia="Times New Roman" w:cs="Times New Roman"/>
          <w:szCs w:val="24"/>
        </w:rPr>
        <w:t xml:space="preserve">προϋπολογισμός </w:t>
      </w:r>
      <w:r>
        <w:rPr>
          <w:rFonts w:eastAsia="Times New Roman" w:cs="Times New Roman"/>
          <w:szCs w:val="24"/>
        </w:rPr>
        <w:t xml:space="preserve">του 2018 παρουσιάζει, ανέφερα και πριν, μία αύξηση της τάξεως του </w:t>
      </w:r>
      <w:r>
        <w:rPr>
          <w:rFonts w:eastAsia="Times New Roman" w:cs="Times New Roman"/>
          <w:szCs w:val="24"/>
        </w:rPr>
        <w:t xml:space="preserve">ενός </w:t>
      </w:r>
      <w:r>
        <w:rPr>
          <w:rFonts w:eastAsia="Times New Roman" w:cs="Times New Roman"/>
          <w:szCs w:val="24"/>
        </w:rPr>
        <w:t>εκατομμυρίου ευρώ σε σχέση με τον αντίστοιχο του 2017, λόγω κυρίως, όπως επισημαίνεται, της αύξησης τω</w:t>
      </w:r>
      <w:r>
        <w:rPr>
          <w:rFonts w:eastAsia="Times New Roman" w:cs="Times New Roman"/>
          <w:szCs w:val="24"/>
        </w:rPr>
        <w:t xml:space="preserve">ν εργοδοτικών ασφαλιστικών εισφορών προς ΕΦΚΑ από 3,33% σε 6,66%, μία αύξηση δηλαδή της τάξεως του 100%, αναδεικνύοντας το μέγεθος της απάτης της λεγόμενης αναμόρφωσης του ασφαλιστικού, με την οποία πληρώνονται οι ζημιές των ταμείων, ελέω </w:t>
      </w:r>
      <w:r>
        <w:rPr>
          <w:rFonts w:eastAsia="Times New Roman" w:cs="Times New Roman"/>
          <w:szCs w:val="24"/>
          <w:lang w:val="en-US"/>
        </w:rPr>
        <w:t>PSI</w:t>
      </w:r>
      <w:r>
        <w:rPr>
          <w:rFonts w:eastAsia="Times New Roman" w:cs="Times New Roman"/>
          <w:szCs w:val="24"/>
        </w:rPr>
        <w:t xml:space="preserve">. </w:t>
      </w:r>
    </w:p>
    <w:p w14:paraId="1AEEA79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Οι δαπάνες </w:t>
      </w:r>
      <w:r>
        <w:rPr>
          <w:rFonts w:eastAsia="Times New Roman" w:cs="Times New Roman"/>
          <w:szCs w:val="24"/>
        </w:rPr>
        <w:t xml:space="preserve">του </w:t>
      </w:r>
      <w:r>
        <w:rPr>
          <w:rFonts w:eastAsia="Times New Roman" w:cs="Times New Roman"/>
          <w:szCs w:val="24"/>
        </w:rPr>
        <w:t xml:space="preserve">προϋπολογισμού </w:t>
      </w:r>
      <w:r>
        <w:rPr>
          <w:rFonts w:eastAsia="Times New Roman" w:cs="Times New Roman"/>
          <w:szCs w:val="24"/>
        </w:rPr>
        <w:t>για το έτος 2018 αναλύονται στους πίνακες με λεπτομέρειες. Θα επικεντρωθούμε αποσπασματικά σε κάποιες διαπιστώσεις, οι οποίες προκαλούν ερωτηματικά, προβαίνοντας στη συνέχεια και σε κάποιες αντιπροτάσεις που έχουμε, ως Χρυσή Αυγή.</w:t>
      </w:r>
    </w:p>
    <w:p w14:paraId="1AEEA79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Όπως ε</w:t>
      </w:r>
      <w:r>
        <w:rPr>
          <w:rFonts w:eastAsia="Times New Roman" w:cs="Times New Roman"/>
          <w:szCs w:val="24"/>
        </w:rPr>
        <w:t>πισημαίνεται στη σελίδα 3 της εισηγητικής έκθεσης, επιτυγχάνεται μία μείωση δαπανών μέσω της λειτουργίας του συστήματος ηλεκτρονικής διακίνησης εγγράφων, τη στιγμή που στον κωδικό ΚΑ 0816 στη σελίδα 7 προϋπολογίζεται αύξηση για τη σχετικές αυτές δαπάνες τη</w:t>
      </w:r>
      <w:r>
        <w:rPr>
          <w:rFonts w:eastAsia="Times New Roman" w:cs="Times New Roman"/>
          <w:szCs w:val="24"/>
        </w:rPr>
        <w:t xml:space="preserve">ς τάξης των 100 χιλιάδων ευρώ. </w:t>
      </w:r>
    </w:p>
    <w:p w14:paraId="1AEEA79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Οι βουλευτικές αποζημιώσεις παραμένουν δυστυχώς αμετάβλητες με τον κωδικό 0121, αποτυπώνοντας το θετικό οικονομικό κλίμα που διαμορφώνει η επικοινωνιακή προπαγάνδα της Κυβέρνησης, ασχέτως εάν οι μισθοί στον ιδιωτικό τομέα με</w:t>
      </w:r>
      <w:r>
        <w:rPr>
          <w:rFonts w:eastAsia="Times New Roman" w:cs="Times New Roman"/>
          <w:szCs w:val="24"/>
        </w:rPr>
        <w:t xml:space="preserve">ιώνονται με τη μερική απασχόληση, η οποία έχει ξεπεράσει την πλήρη για πρώτη φορά πέρσι τον Σεπτέμβριο. </w:t>
      </w:r>
    </w:p>
    <w:p w14:paraId="1AEEA79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αναφερθώ σε κάποιους κωδικούς που μας κάνουν μεγάλη εντύπωση.</w:t>
      </w:r>
    </w:p>
    <w:p w14:paraId="1AEEA79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Βλέπω τον κωδικό ΚΑ 0123 που αναφέρεται στο επίδομα οργάνωσης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t xml:space="preserve">Βουλευτών. Απ’ </w:t>
      </w:r>
      <w:r>
        <w:rPr>
          <w:rFonts w:eastAsia="Times New Roman" w:cs="Times New Roman"/>
          <w:szCs w:val="24"/>
        </w:rPr>
        <w:t xml:space="preserve">όσο γνωρίζω τουλάχιστον, τα γραφεία των Βουλευτών της περιφέρειας εδώ στην Αθήνα μάς παραχωρούνται δωρεάν. Για ποιον λόγο να πληρώνει </w:t>
      </w:r>
      <w:r>
        <w:rPr>
          <w:rFonts w:eastAsia="Times New Roman" w:cs="Times New Roman"/>
          <w:szCs w:val="24"/>
        </w:rPr>
        <w:lastRenderedPageBreak/>
        <w:t>η Βουλή την οργάνωση των γραφείων; Αυτό θα έπρεπε να επιβαρύνει τον κάθε Βουλευτή, γιατί δεν είναι λίγα τα λεφτά που παίρν</w:t>
      </w:r>
      <w:r>
        <w:rPr>
          <w:rFonts w:eastAsia="Times New Roman" w:cs="Times New Roman"/>
          <w:szCs w:val="24"/>
        </w:rPr>
        <w:t xml:space="preserve">ουμε. </w:t>
      </w:r>
    </w:p>
    <w:p w14:paraId="1AEEA79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Υπάρχει ο κωδικός ΚΑ 0215 ο οποίος αναφέρεται σε επίδομα θέσης ευθύνης, το οποίο προσαυξάνεται κατά 38 χιλιάδες ευρώ για τον φετινό </w:t>
      </w:r>
      <w:r>
        <w:rPr>
          <w:rFonts w:eastAsia="Times New Roman" w:cs="Times New Roman"/>
          <w:szCs w:val="24"/>
        </w:rPr>
        <w:t xml:space="preserve">προϋπολογισμό </w:t>
      </w:r>
      <w:r>
        <w:rPr>
          <w:rFonts w:eastAsia="Times New Roman" w:cs="Times New Roman"/>
          <w:szCs w:val="24"/>
        </w:rPr>
        <w:t>και φτάνει στις 638 χιλιάδες ευρώ. Απ’ όσο γνωρίζω –και θα ήθελα μία διευκρίνιση- επίδομα θέσης ευθύνης</w:t>
      </w:r>
      <w:r>
        <w:rPr>
          <w:rFonts w:eastAsia="Times New Roman" w:cs="Times New Roman"/>
          <w:szCs w:val="24"/>
        </w:rPr>
        <w:t xml:space="preserve"> δίδονταν παλιά, για να μην «βουτάνε την κουτάλα στο μέλι», για να μην κλέβουν δηλαδή.</w:t>
      </w:r>
    </w:p>
    <w:p w14:paraId="1AEEA79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1AEEA7A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 παρακαλώ.</w:t>
      </w:r>
    </w:p>
    <w:p w14:paraId="1AEEA7A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Επίσης υπάρχει ο κωδικός ΚΑ 0225 για το επίδομα ε</w:t>
      </w:r>
      <w:r>
        <w:rPr>
          <w:rFonts w:eastAsia="Times New Roman" w:cs="Times New Roman"/>
          <w:szCs w:val="24"/>
        </w:rPr>
        <w:t>πικίνδυνης και ανθυγιεινής εργασίας. Αλήθεια, ποιοι είναι αυτοί που παίρνουν στη Βουλή επίδομα ανθυγιεινής εργασίας; Αν θέλετε να δείτε πώς είναι η ανθυγιεινή εργασία, ελάτε στην περιοχή μου, να σας βάλω πάνω σε μία καρότσα να σας πάω στα χωράφια</w:t>
      </w:r>
      <w:r>
        <w:rPr>
          <w:rFonts w:eastAsia="Times New Roman" w:cs="Times New Roman"/>
          <w:szCs w:val="24"/>
        </w:rPr>
        <w:t>,</w:t>
      </w:r>
      <w:r>
        <w:rPr>
          <w:rFonts w:eastAsia="Times New Roman" w:cs="Times New Roman"/>
          <w:szCs w:val="24"/>
        </w:rPr>
        <w:t xml:space="preserve"> να τσαπί</w:t>
      </w:r>
      <w:r>
        <w:rPr>
          <w:rFonts w:eastAsia="Times New Roman" w:cs="Times New Roman"/>
          <w:szCs w:val="24"/>
        </w:rPr>
        <w:t>ζετε κάτω από τον ήλιο, για να δείτε ποιες είναι οι πραγματικές συνθήκες ανθυγιεινής εργασίας.</w:t>
      </w:r>
    </w:p>
    <w:p w14:paraId="1AEEA7A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Υπάρχουν κάποια άλλα λοιπά επιδόματα τα οποία αφορούν τον κωδικό ΚΑ 0212. Αναφέρεται πάλι στην κατάργηση του επιδόματος βιβλιοθήκης και στη μερική ενσωμάτωσή του</w:t>
      </w:r>
      <w:r>
        <w:rPr>
          <w:rFonts w:eastAsia="Times New Roman" w:cs="Times New Roman"/>
          <w:szCs w:val="24"/>
        </w:rPr>
        <w:t xml:space="preserve"> στον βασικό μισθό. </w:t>
      </w:r>
    </w:p>
    <w:p w14:paraId="1AEEA7A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Επίσης, υπάρχει ο κωδικός 0561 για αποζημίωση για απασχόληση πέραν του κανονικού ωραρίου υπαλλήλων που έχουν διατεθεί στα γραφεία. Εμείς δεν γνωρίζουμε να πληρώνουμε κάποια υπερωρία σε κάποιον από τους επιστημονικούς μας συνεργάτες ή σ</w:t>
      </w:r>
      <w:r>
        <w:rPr>
          <w:rFonts w:eastAsia="Times New Roman" w:cs="Times New Roman"/>
          <w:szCs w:val="24"/>
        </w:rPr>
        <w:t xml:space="preserve">ε αυτούς που είναι με απόσπαση από το </w:t>
      </w:r>
      <w:r>
        <w:rPr>
          <w:rFonts w:eastAsia="Times New Roman" w:cs="Times New Roman"/>
          <w:szCs w:val="24"/>
        </w:rPr>
        <w:t>δημόσιο</w:t>
      </w:r>
      <w:r>
        <w:rPr>
          <w:rFonts w:eastAsia="Times New Roman" w:cs="Times New Roman"/>
          <w:szCs w:val="24"/>
        </w:rPr>
        <w:t xml:space="preserve">. </w:t>
      </w:r>
    </w:p>
    <w:p w14:paraId="1AEEA7A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Υπάρχουν, επίσης, έξοδα μετακίνησης λοιπών προσώπων – μελών του Κοινοβουλίου στο εσωτερικό 1.750.000 ευρώ με κωδικό 0716. Ημερήσια αποζημίωση μετακινούμενων υπαλλήλων στο εσωτερικό ή στο εξωτερικό 42 χιλιάδες ευρώ. </w:t>
      </w:r>
    </w:p>
    <w:p w14:paraId="1AEEA7A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Αυτό, όμως, που προκαλεί αλγεινή εντύπωση είναι τα ταχυδρομικά: 25 χιλιάδες ευρώ. Υπάρχει άνθρωπος σήμερα που χρησιμοποιεί το ταχυδρομείο; Όλα γίνονται ηλεκτρονικά. Τα πάντα γίνονται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είτε αφορούν επιστολές είτε ακόμα και ευχές. </w:t>
      </w:r>
    </w:p>
    <w:p w14:paraId="1AEEA7A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Ο κωδικός 0844 α</w:t>
      </w:r>
      <w:r>
        <w:rPr>
          <w:rFonts w:eastAsia="Times New Roman" w:cs="Times New Roman"/>
          <w:szCs w:val="24"/>
        </w:rPr>
        <w:t>ναφέρεται σε εκθέσεις, οργάνωση συνεδρίων και πολιτιστικών εκδηλώσεων. Υπάρχει μάλιστα υποσημείωση ότι έχει υπάρξει μία μείωση η οποία οφείλεται στη διοργάνωση έκθεσης αφιερωμένης στη μνήμη του Νίκου Μπελογιάννη. Για άλλη μία φορά διατυμπανίζετε τις αρρωστ</w:t>
      </w:r>
      <w:r>
        <w:rPr>
          <w:rFonts w:eastAsia="Times New Roman" w:cs="Times New Roman"/>
          <w:szCs w:val="24"/>
        </w:rPr>
        <w:t>ημένες ιδεοληψίες σας.</w:t>
      </w:r>
    </w:p>
    <w:p w14:paraId="1AEEA7A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Λοιπές ειδικές αμοιβές: Εδώ υπάρχει μία πίστωση της τάξης των 900 χιλιάδων ευρώ, η οποία εγγράφεται κυρίως για την κάλυψη του κόστους λειτουργίας του τηλεοπτικού σταθμού: μίσθωση τηλεοπτικού προγράμματος, υποτιτλισμός και μεταγλώττισ</w:t>
      </w:r>
      <w:r>
        <w:rPr>
          <w:rFonts w:eastAsia="Times New Roman" w:cs="Times New Roman"/>
          <w:szCs w:val="24"/>
        </w:rPr>
        <w:t>η, καθώς και κόστος παραγωγών. Μιλάμε για το Κανάλι στη Βουλής. Μιλάμε για ένα κανάλι, κύριε Πρόεδρε, όπου συστηματικά, όπως γίνεται και με την κρατική τηλεόραση, το μόνο κόμμα που δεν έχει πρόσβαση, είτε είναι πάνελ στο οποίο συμμετέχουν εκπρόσωποι όλων τ</w:t>
      </w:r>
      <w:r>
        <w:rPr>
          <w:rFonts w:eastAsia="Times New Roman" w:cs="Times New Roman"/>
          <w:szCs w:val="24"/>
        </w:rPr>
        <w:t xml:space="preserve">ων κομμάτων, είναι η Χρυσή Αυγή, κάτι του οποίου θα πρέπει να επιληφθείτε. </w:t>
      </w:r>
    </w:p>
    <w:p w14:paraId="1AEEA7A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Με ποιο δικαίωμα, κύριε Πρόεδρε, αποκλείετε την τρίτη εκλογικά πολιτική δύναμη της Ελλάδος από συζητήσεις ή από θέσεις στο τηλεοπτικό Κανάλι της Βουλής; Αυτό ισχύει, όπως σας </w:t>
      </w:r>
      <w:r>
        <w:rPr>
          <w:rFonts w:eastAsia="Times New Roman" w:cs="Times New Roman"/>
          <w:szCs w:val="24"/>
        </w:rPr>
        <w:lastRenderedPageBreak/>
        <w:t>είπα,</w:t>
      </w:r>
      <w:r>
        <w:rPr>
          <w:rFonts w:eastAsia="Times New Roman" w:cs="Times New Roman"/>
          <w:szCs w:val="24"/>
        </w:rPr>
        <w:t xml:space="preserve"> και την κρατική ΕΡΤ, όπου οι πάνω από 500 χιλιάδες ψηφοφόροι της Χρυσής Αυγής πληρώνουν την ΕΡΤ και έχουν δικαίωμα να παρακολουθούν τις θέσεις και τις απόψεις της Χρυσής Αυγής.</w:t>
      </w:r>
    </w:p>
    <w:p w14:paraId="1AEEA7A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αναφερθώ σε κάτι που δεν το έχετε καταργήσει και ειλικ</w:t>
      </w:r>
      <w:r>
        <w:rPr>
          <w:rFonts w:eastAsia="Times New Roman" w:cs="Times New Roman"/>
          <w:szCs w:val="24"/>
        </w:rPr>
        <w:t>ρινά δεν ξέρω από πότε ισχύει. Έχω την εντύπωση ότι ίσχυε προπολεμικά. Αφορά την προμήθεια ειδών υπόδησης με κωδικό 1423, για παπούτσια δηλαδή.</w:t>
      </w:r>
    </w:p>
    <w:p w14:paraId="1AEEA7A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Εδώ έγινε μια μείωση -αυτό είναι θαύμα- από 20.000 ευρώ στις 17.000 ευρώ. Όπως σας ανέφερα και πριν, έχω την εντ</w:t>
      </w:r>
      <w:r>
        <w:rPr>
          <w:rFonts w:eastAsia="Times New Roman" w:cs="Times New Roman"/>
          <w:szCs w:val="24"/>
        </w:rPr>
        <w:t>ύπωση ότι αυτό έγινε μετά το Β΄ Παγκόσμιο Πόλεμο. Για να μπορεί ένας δημόσιος υπάλληλος να είναι ευπαρουσίαστος, υπήρχε μια χορηγία από το ελληνικό κράτος σε ό,τι αφορά την ένδυση και την υπόδηση. Σήμερα για ποιον λόγο συνεχίζουν να δίνονται όλα αυτά τα επ</w:t>
      </w:r>
      <w:r>
        <w:rPr>
          <w:rFonts w:eastAsia="Times New Roman" w:cs="Times New Roman"/>
          <w:szCs w:val="24"/>
        </w:rPr>
        <w:t xml:space="preserve">ιδόματα; </w:t>
      </w:r>
    </w:p>
    <w:p w14:paraId="1AEEA7A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Αν θέλετε, μπορείτε να βελτιώσετε τις περικοπές σε ό,τι αφορά τον </w:t>
      </w:r>
      <w:r>
        <w:rPr>
          <w:rFonts w:eastAsia="Times New Roman" w:cs="Times New Roman"/>
          <w:szCs w:val="24"/>
        </w:rPr>
        <w:t xml:space="preserve">προϋπολογισμό δαπανών </w:t>
      </w:r>
      <w:r>
        <w:rPr>
          <w:rFonts w:eastAsia="Times New Roman" w:cs="Times New Roman"/>
          <w:szCs w:val="24"/>
        </w:rPr>
        <w:t xml:space="preserve">της Βουλής για το οικονομικό έτος 2018 και εμείς, ως Χρυσή Αυγή, δεσμευόμαστε ότι οποιεσδήποτε περικοπές γίνουν που θα δοθούν ειδικά σε αναξιοπαθούντες, όπως </w:t>
      </w:r>
      <w:r>
        <w:rPr>
          <w:rFonts w:eastAsia="Times New Roman" w:cs="Times New Roman"/>
          <w:szCs w:val="24"/>
        </w:rPr>
        <w:t xml:space="preserve">οι πλημμυροπαθείς, θα τις υπερψηφίσουμε. </w:t>
      </w:r>
    </w:p>
    <w:p w14:paraId="1AEEA7A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1AEEA7AD"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συνάδελφο κ. </w:t>
      </w:r>
      <w:proofErr w:type="spellStart"/>
      <w:r>
        <w:rPr>
          <w:rFonts w:eastAsia="Times New Roman" w:cs="Times New Roman"/>
          <w:szCs w:val="24"/>
        </w:rPr>
        <w:t>Σαχινίδη</w:t>
      </w:r>
      <w:proofErr w:type="spellEnd"/>
      <w:r>
        <w:rPr>
          <w:rFonts w:eastAsia="Times New Roman" w:cs="Times New Roman"/>
          <w:szCs w:val="24"/>
        </w:rPr>
        <w:t xml:space="preserve">. </w:t>
      </w:r>
    </w:p>
    <w:p w14:paraId="1AEEA7A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εκ μέρους του ΚΚΕ. </w:t>
      </w:r>
    </w:p>
    <w:p w14:paraId="1AEEA7AF"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1AEEA7B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Είναι γνωστή</w:t>
      </w:r>
      <w:r>
        <w:rPr>
          <w:rFonts w:eastAsia="Times New Roman" w:cs="Times New Roman"/>
          <w:szCs w:val="24"/>
        </w:rPr>
        <w:t xml:space="preserve"> η θέση του ΚΚΕ για τον ρόλο της Βουλής στο αστικό πολιτικό σύστημα. Δεν θα επεκταθώ σε αυτό. Έτσι, λοιπόν, και ο </w:t>
      </w:r>
      <w:r>
        <w:rPr>
          <w:rFonts w:eastAsia="Times New Roman" w:cs="Times New Roman"/>
          <w:szCs w:val="24"/>
        </w:rPr>
        <w:t xml:space="preserve">προϋπολογισμός </w:t>
      </w:r>
      <w:r>
        <w:rPr>
          <w:rFonts w:eastAsia="Times New Roman" w:cs="Times New Roman"/>
          <w:szCs w:val="24"/>
        </w:rPr>
        <w:t xml:space="preserve">της Βουλής πρέπει να θεωρηθεί ότι αποτελεί -και δεν θα μπορούσε να γίνει διαφορετικά- ένα αναπόσπαστο τμήμα του </w:t>
      </w:r>
      <w:r>
        <w:rPr>
          <w:rFonts w:eastAsia="Times New Roman" w:cs="Times New Roman"/>
          <w:szCs w:val="24"/>
        </w:rPr>
        <w:t>κρατικού προϋπο</w:t>
      </w:r>
      <w:r>
        <w:rPr>
          <w:rFonts w:eastAsia="Times New Roman" w:cs="Times New Roman"/>
          <w:szCs w:val="24"/>
        </w:rPr>
        <w:t xml:space="preserve">λογισμού </w:t>
      </w:r>
      <w:r>
        <w:rPr>
          <w:rFonts w:eastAsia="Times New Roman" w:cs="Times New Roman"/>
          <w:szCs w:val="24"/>
        </w:rPr>
        <w:t xml:space="preserve">και αυτό από την άποψη ότι ο </w:t>
      </w:r>
      <w:r>
        <w:rPr>
          <w:rFonts w:eastAsia="Times New Roman" w:cs="Times New Roman"/>
          <w:szCs w:val="24"/>
        </w:rPr>
        <w:t xml:space="preserve">προϋπολογισμός </w:t>
      </w:r>
      <w:r>
        <w:rPr>
          <w:rFonts w:eastAsia="Times New Roman" w:cs="Times New Roman"/>
          <w:szCs w:val="24"/>
        </w:rPr>
        <w:t xml:space="preserve">της Βουλής είναι προσαρμοσμένος στο πλαίσιο της ασκούμενης οικονομικής πολιτικής, άρα όπως λέει και ο ίδιος ο </w:t>
      </w:r>
      <w:r>
        <w:rPr>
          <w:rFonts w:eastAsia="Times New Roman" w:cs="Times New Roman"/>
          <w:szCs w:val="24"/>
        </w:rPr>
        <w:t>προϋπολογισμός</w:t>
      </w:r>
      <w:r>
        <w:rPr>
          <w:rFonts w:eastAsia="Times New Roman" w:cs="Times New Roman"/>
          <w:szCs w:val="24"/>
        </w:rPr>
        <w:t>, στην υλοποίηση των στόχων του Μεσοπρόθεσμου Πλαισίου Δημοσιονομικής Στρατηγικ</w:t>
      </w:r>
      <w:r>
        <w:rPr>
          <w:rFonts w:eastAsia="Times New Roman" w:cs="Times New Roman"/>
          <w:szCs w:val="24"/>
        </w:rPr>
        <w:t>ής, το οποίο και οι προηγούμενες κυβερνήσεις, αλλά και η σημερινή, υλοποιούν.</w:t>
      </w:r>
    </w:p>
    <w:p w14:paraId="1AEEA7B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πολιτική που φορτώνει επί της ουσίας τα βάρη της καπιταλιστικής οικονομικής κρίσης στις πλάτες της </w:t>
      </w:r>
      <w:r>
        <w:rPr>
          <w:rFonts w:eastAsia="Times New Roman" w:cs="Times New Roman"/>
          <w:szCs w:val="24"/>
        </w:rPr>
        <w:lastRenderedPageBreak/>
        <w:t>εργατικής τάξης και των υπόλοιπων λαϊκών στρωμάτων</w:t>
      </w:r>
      <w:r>
        <w:rPr>
          <w:rFonts w:eastAsia="Times New Roman" w:cs="Times New Roman"/>
          <w:szCs w:val="24"/>
        </w:rPr>
        <w:t>,</w:t>
      </w:r>
      <w:r>
        <w:rPr>
          <w:rFonts w:eastAsia="Times New Roman" w:cs="Times New Roman"/>
          <w:szCs w:val="24"/>
        </w:rPr>
        <w:t xml:space="preserve"> παρέχοντα</w:t>
      </w:r>
      <w:r>
        <w:rPr>
          <w:rFonts w:eastAsia="Times New Roman" w:cs="Times New Roman"/>
          <w:szCs w:val="24"/>
        </w:rPr>
        <w:t xml:space="preserve">ς από την άλλη μεριά απλόχερα όλο και περισσότερο προκλητικά προνόμια, κίνητρα ή φοροαπαλλαγές και </w:t>
      </w:r>
      <w:proofErr w:type="spellStart"/>
      <w:r>
        <w:rPr>
          <w:rFonts w:eastAsia="Times New Roman" w:cs="Times New Roman"/>
          <w:szCs w:val="24"/>
        </w:rPr>
        <w:t>φοροελαφρύνσεις</w:t>
      </w:r>
      <w:proofErr w:type="spellEnd"/>
      <w:r>
        <w:rPr>
          <w:rFonts w:eastAsia="Times New Roman" w:cs="Times New Roman"/>
          <w:szCs w:val="24"/>
        </w:rPr>
        <w:t xml:space="preserve"> στους μεγάλους επιχειρηματικούς ομίλους, προκειμένου να διασφαλιστεί η ανταγωνιστικότητα και η κερδοφορία τους, όχι μόνο την περίοδο της κρίσ</w:t>
      </w:r>
      <w:r>
        <w:rPr>
          <w:rFonts w:eastAsia="Times New Roman" w:cs="Times New Roman"/>
          <w:szCs w:val="24"/>
        </w:rPr>
        <w:t xml:space="preserve">ης, αλλά και την περίοδο της όποιας καπιταλιστικής ανάπτυξης. </w:t>
      </w:r>
    </w:p>
    <w:p w14:paraId="1AEEA7B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Αυτή ακριβώς η αντιλαϊκή πολιτική περνάει μέσα από το νομοθετικό έργο της Βουλής ενάντια στα συμφέροντα της πλειοψηφίας του λαού μας, με αποτέλεσμα τη συνεχή συρρίκνωση κατακτήσεων και δικαιωμά</w:t>
      </w:r>
      <w:r>
        <w:rPr>
          <w:rFonts w:eastAsia="Times New Roman" w:cs="Times New Roman"/>
          <w:szCs w:val="24"/>
        </w:rPr>
        <w:t xml:space="preserve">των, αλλά και τη δραστική μείωση του εισοδήματος των εργαζομένων. </w:t>
      </w:r>
    </w:p>
    <w:p w14:paraId="1AEEA7B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Βεβαίως, είναι μακριά από το ΚΚΕ λαϊκίστικες αντιλήψεις. Όμως, πρέπει να τονίσουμε ότι ως </w:t>
      </w:r>
      <w:r>
        <w:rPr>
          <w:rFonts w:eastAsia="Times New Roman" w:cs="Times New Roman"/>
          <w:szCs w:val="24"/>
        </w:rPr>
        <w:t xml:space="preserve">κόμμα </w:t>
      </w:r>
      <w:r>
        <w:rPr>
          <w:rFonts w:eastAsia="Times New Roman" w:cs="Times New Roman"/>
          <w:szCs w:val="24"/>
        </w:rPr>
        <w:t>από την πρώτη στιγμή, μετά την Μεταπολίτευση ουσιαστικά, είχαμε τονίσει ότι πρέπει να υπάρξει</w:t>
      </w:r>
      <w:r>
        <w:rPr>
          <w:rFonts w:eastAsia="Times New Roman" w:cs="Times New Roman"/>
          <w:szCs w:val="24"/>
        </w:rPr>
        <w:t xml:space="preserve"> γενναία μείωση των βουλευτικών αποζημιώσεων σε μόνιμη βάση. Αυτό λέγαμε και λέμε και καταθέταμε προτάσεις για την κατάργηση της βουλευτικής σύνταξης, όπως και την κατάργηση των άλλων προνομίων των Βουλευτών. </w:t>
      </w:r>
    </w:p>
    <w:p w14:paraId="1AEEA7B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άλλωστε ως Βουλευτές του Κομμουνιστικού </w:t>
      </w:r>
      <w:r>
        <w:rPr>
          <w:rFonts w:eastAsia="Times New Roman" w:cs="Times New Roman"/>
          <w:szCs w:val="24"/>
        </w:rPr>
        <w:t xml:space="preserve">Κόμματος </w:t>
      </w:r>
      <w:r>
        <w:rPr>
          <w:rFonts w:eastAsia="Times New Roman" w:cs="Times New Roman"/>
          <w:szCs w:val="24"/>
        </w:rPr>
        <w:t xml:space="preserve">Ελλάδας </w:t>
      </w:r>
      <w:r>
        <w:rPr>
          <w:rFonts w:eastAsia="Times New Roman" w:cs="Times New Roman"/>
          <w:szCs w:val="24"/>
        </w:rPr>
        <w:t xml:space="preserve">τα εφαρμόζουμε στην πράξη αυτά, δίνοντας το σύνολο των όποιων αποζημιώσεων στα ταμεία του </w:t>
      </w:r>
      <w:r>
        <w:rPr>
          <w:rFonts w:eastAsia="Times New Roman" w:cs="Times New Roman"/>
          <w:szCs w:val="24"/>
        </w:rPr>
        <w:t>κόμματος</w:t>
      </w:r>
      <w:r>
        <w:rPr>
          <w:rFonts w:eastAsia="Times New Roman" w:cs="Times New Roman"/>
          <w:szCs w:val="24"/>
        </w:rPr>
        <w:t xml:space="preserve">. Έτσι και αλλιώς η αντίληψη του Κομμουνιστικού Κόμματος </w:t>
      </w:r>
      <w:r>
        <w:rPr>
          <w:rFonts w:eastAsia="Times New Roman" w:cs="Times New Roman"/>
          <w:szCs w:val="24"/>
        </w:rPr>
        <w:t xml:space="preserve">Ελλάδας </w:t>
      </w:r>
      <w:r>
        <w:rPr>
          <w:rFonts w:eastAsia="Times New Roman" w:cs="Times New Roman"/>
          <w:szCs w:val="24"/>
        </w:rPr>
        <w:t>για τον ρόλο του Βουλευτή στο σοσιαλισμό είναι τελείως διαφορετική από τον ρ</w:t>
      </w:r>
      <w:r>
        <w:rPr>
          <w:rFonts w:eastAsia="Times New Roman" w:cs="Times New Roman"/>
          <w:szCs w:val="24"/>
        </w:rPr>
        <w:t xml:space="preserve">όλο του Βουλευτή στο αστικό πολιτικό σύστημα. </w:t>
      </w:r>
    </w:p>
    <w:p w14:paraId="1AEEA7B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Εκεί μιλάμε για εκπροσώπηση των εργαζομένων και των υπόλοιπων κοινωνικών ομάδων, όπου θα τους χαρακτηρίζει η </w:t>
      </w:r>
      <w:proofErr w:type="spellStart"/>
      <w:r>
        <w:rPr>
          <w:rFonts w:eastAsia="Times New Roman" w:cs="Times New Roman"/>
          <w:szCs w:val="24"/>
        </w:rPr>
        <w:t>ανακλητότητα</w:t>
      </w:r>
      <w:proofErr w:type="spellEnd"/>
      <w:r>
        <w:rPr>
          <w:rFonts w:eastAsia="Times New Roman" w:cs="Times New Roman"/>
          <w:szCs w:val="24"/>
        </w:rPr>
        <w:t xml:space="preserve"> χωρίς κανένα προνόμιο ή επιπλέον αποδοχές άλλου είδους, όπως άλλωστε τονίζεται και στο </w:t>
      </w:r>
      <w:r>
        <w:rPr>
          <w:rFonts w:eastAsia="Times New Roman" w:cs="Times New Roman"/>
          <w:szCs w:val="24"/>
        </w:rPr>
        <w:t xml:space="preserve">πρόγραμμα του Κομμουνιστικού Κόμματος </w:t>
      </w:r>
      <w:r>
        <w:rPr>
          <w:rFonts w:eastAsia="Times New Roman" w:cs="Times New Roman"/>
          <w:szCs w:val="24"/>
        </w:rPr>
        <w:t>Ελλάδας</w:t>
      </w:r>
      <w:r>
        <w:rPr>
          <w:rFonts w:eastAsia="Times New Roman" w:cs="Times New Roman"/>
          <w:szCs w:val="24"/>
        </w:rPr>
        <w:t xml:space="preserve">. </w:t>
      </w:r>
    </w:p>
    <w:p w14:paraId="1AEEA7B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Θεωρούμε ότι και για τον </w:t>
      </w:r>
      <w:r>
        <w:rPr>
          <w:rFonts w:eastAsia="Times New Roman" w:cs="Times New Roman"/>
          <w:szCs w:val="24"/>
        </w:rPr>
        <w:t xml:space="preserve">προϋπολογισμό </w:t>
      </w:r>
      <w:r>
        <w:rPr>
          <w:rFonts w:eastAsia="Times New Roman" w:cs="Times New Roman"/>
          <w:szCs w:val="24"/>
        </w:rPr>
        <w:t xml:space="preserve">της Βουλής του 2018 που συζητάμε, υπάρχουν δαπάνες που μπορούν να μειωθούν ακόμη περισσότερο και μια από αυτές είναι η βουλευτική αποζημίωση ή ακόμα και η κατάργηση της </w:t>
      </w:r>
      <w:r>
        <w:rPr>
          <w:rFonts w:eastAsia="Times New Roman" w:cs="Times New Roman"/>
          <w:szCs w:val="24"/>
        </w:rPr>
        <w:t xml:space="preserve">αποζημίωσης για τη συμμετοχή των Βουλευτών στις διάφορες επιτροπές της Βουλής. </w:t>
      </w:r>
    </w:p>
    <w:p w14:paraId="1AEEA7B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Την ίδια στιγμή -κατά τη γνώμη του ΚΚΕ- θεωρούμε ότι υπάρχουν και άλλες δαπάνες που αφορούν τη λειτουργία της Βουλής και τους εργαζόμενους της Βουλής, οι οποίες κατά τη γνώμη μ</w:t>
      </w:r>
      <w:r>
        <w:rPr>
          <w:rFonts w:eastAsia="Times New Roman" w:cs="Times New Roman"/>
          <w:szCs w:val="24"/>
        </w:rPr>
        <w:t xml:space="preserve">ας είναι ανελαστικές και θα έπρεπε να αυξηθούν. Αυτό </w:t>
      </w:r>
      <w:r>
        <w:rPr>
          <w:rFonts w:eastAsia="Times New Roman" w:cs="Times New Roman"/>
          <w:szCs w:val="24"/>
        </w:rPr>
        <w:lastRenderedPageBreak/>
        <w:t xml:space="preserve">το τονίζουμε για τους μισθούς των εργαζομένων στη Βουλή που, βεβαίως, δεν περιορίζεται μόνο σε αυτούς, αλλά και συνολικά στους εργαζόμενους της χώρας μας. </w:t>
      </w:r>
    </w:p>
    <w:p w14:paraId="1AEEA7B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Συνολικά παλεύουμε</w:t>
      </w:r>
      <w:r>
        <w:rPr>
          <w:rFonts w:eastAsia="Times New Roman" w:cs="Times New Roman"/>
          <w:szCs w:val="24"/>
        </w:rPr>
        <w:t>,</w:t>
      </w:r>
      <w:r>
        <w:rPr>
          <w:rFonts w:eastAsia="Times New Roman" w:cs="Times New Roman"/>
          <w:szCs w:val="24"/>
        </w:rPr>
        <w:t xml:space="preserve"> ώστε στο σύνολο των εργαζομένων να υπάρχει αποκατάσταση των τεράστιων απωλειών</w:t>
      </w:r>
      <w:r>
        <w:rPr>
          <w:rFonts w:eastAsia="Times New Roman" w:cs="Times New Roman"/>
          <w:szCs w:val="24"/>
        </w:rPr>
        <w:t>,</w:t>
      </w:r>
      <w:r>
        <w:rPr>
          <w:rFonts w:eastAsia="Times New Roman" w:cs="Times New Roman"/>
          <w:szCs w:val="24"/>
        </w:rPr>
        <w:t xml:space="preserve"> που έχουν υποστεί όλο το προηγούμενο χρονικό διάστημα και να μην εφαρμοστεί για τους εργαζόμενους στον δημόσιο τομέα το ενιαίο μισθολόγιο, το οποίο αποτελεί </w:t>
      </w:r>
      <w:proofErr w:type="spellStart"/>
      <w:r>
        <w:rPr>
          <w:rFonts w:eastAsia="Times New Roman" w:cs="Times New Roman"/>
          <w:szCs w:val="24"/>
        </w:rPr>
        <w:t>φτωχολόγιο</w:t>
      </w:r>
      <w:proofErr w:type="spellEnd"/>
      <w:r>
        <w:rPr>
          <w:rFonts w:eastAsia="Times New Roman" w:cs="Times New Roman"/>
          <w:szCs w:val="24"/>
        </w:rPr>
        <w:t xml:space="preserve">. </w:t>
      </w:r>
    </w:p>
    <w:p w14:paraId="1AEEA7B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Τέσσε</w:t>
      </w:r>
      <w:r>
        <w:rPr>
          <w:rFonts w:eastAsia="Times New Roman" w:cs="Times New Roman"/>
          <w:szCs w:val="24"/>
        </w:rPr>
        <w:t xml:space="preserve">ρα σημεία θέλουμε να θέσουμε επί της ουσίας για τον </w:t>
      </w:r>
      <w:r>
        <w:rPr>
          <w:rFonts w:eastAsia="Times New Roman" w:cs="Times New Roman"/>
          <w:szCs w:val="24"/>
        </w:rPr>
        <w:t>π</w:t>
      </w:r>
      <w:r>
        <w:rPr>
          <w:rFonts w:eastAsia="Times New Roman" w:cs="Times New Roman"/>
          <w:szCs w:val="24"/>
        </w:rPr>
        <w:t xml:space="preserve">ροϋπολογισμό της Βουλής του 2018. Το πρώτο αφορά την αυξημένη εργοδοτική εισφορά υπέρ του ΕΦΚΑ, η οποία ξεπερνάει το ύψος των 2,5 εκατομμυρίων, που από τη μια μεριά αντιμετωπίζεται από την αύξηση του </w:t>
      </w:r>
      <w:r>
        <w:rPr>
          <w:rFonts w:eastAsia="Times New Roman" w:cs="Times New Roman"/>
          <w:szCs w:val="24"/>
        </w:rPr>
        <w:t>π</w:t>
      </w:r>
      <w:r>
        <w:rPr>
          <w:rFonts w:eastAsia="Times New Roman" w:cs="Times New Roman"/>
          <w:szCs w:val="24"/>
        </w:rPr>
        <w:t>ρο</w:t>
      </w:r>
      <w:r>
        <w:rPr>
          <w:rFonts w:eastAsia="Times New Roman" w:cs="Times New Roman"/>
          <w:szCs w:val="24"/>
        </w:rPr>
        <w:t xml:space="preserve">ϋπολογισμού κατά 1 εκατομμύριο ευρώ και από την άλλη, κατά κύριο λόγο, από τη μείωση κατά 1 εκατομμύριο ευρώ στις μεταβιβαστικές πληρωμές της Βουλής. </w:t>
      </w:r>
    </w:p>
    <w:p w14:paraId="1AEEA7B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Εδώ πρέπει να τονίσουμε αυτό που είπαμε και στην </w:t>
      </w:r>
      <w:r>
        <w:rPr>
          <w:rFonts w:eastAsia="Times New Roman" w:cs="Times New Roman"/>
          <w:szCs w:val="24"/>
        </w:rPr>
        <w:t>ε</w:t>
      </w:r>
      <w:r>
        <w:rPr>
          <w:rFonts w:eastAsia="Times New Roman" w:cs="Times New Roman"/>
          <w:szCs w:val="24"/>
        </w:rPr>
        <w:t xml:space="preserve">πιτροπή, ότι αυτή η μείωση των μεταβιβαστικών πληρωμών </w:t>
      </w:r>
      <w:r>
        <w:rPr>
          <w:rFonts w:eastAsia="Times New Roman" w:cs="Times New Roman"/>
          <w:szCs w:val="24"/>
        </w:rPr>
        <w:t>δεν πρέπει να αποβεί σε βάρος της χρηματοδότησης πολιτιστικών και άλλων φορέων</w:t>
      </w:r>
      <w:r>
        <w:rPr>
          <w:rFonts w:eastAsia="Times New Roman" w:cs="Times New Roman"/>
          <w:szCs w:val="24"/>
        </w:rPr>
        <w:t>,</w:t>
      </w:r>
      <w:r>
        <w:rPr>
          <w:rFonts w:eastAsia="Times New Roman" w:cs="Times New Roman"/>
          <w:szCs w:val="24"/>
        </w:rPr>
        <w:t xml:space="preserve"> που στήριζε και χρηματοδοτεί η Βουλή.</w:t>
      </w:r>
    </w:p>
    <w:p w14:paraId="1AEEA7B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σημείο</w:t>
      </w:r>
      <w:r>
        <w:rPr>
          <w:rFonts w:eastAsia="Times New Roman" w:cs="Times New Roman"/>
          <w:szCs w:val="24"/>
        </w:rPr>
        <w:t>,</w:t>
      </w:r>
      <w:r>
        <w:rPr>
          <w:rFonts w:eastAsia="Times New Roman" w:cs="Times New Roman"/>
          <w:szCs w:val="24"/>
        </w:rPr>
        <w:t xml:space="preserve"> το οποίο θέλουμε να βάλουμε σχετίζεται με την εμφανιζόμενη αύξηση κατά 100.000 ευρώ στην αμοιβή των Βουλευτών για αυξημ</w:t>
      </w:r>
      <w:r>
        <w:rPr>
          <w:rFonts w:eastAsia="Times New Roman" w:cs="Times New Roman"/>
          <w:szCs w:val="24"/>
        </w:rPr>
        <w:t>ένη συμμετοχή στις συνεδριάσεις των επιτροπών της Βουλής. Αυτό δεν το αποδεχόμαστε. Εμείς τονίζουμε ότι πρέπει να καταργηθεί συνολικά η αποζημίωση για συμμετοχή στις επιτροπές της Βουλής.</w:t>
      </w:r>
    </w:p>
    <w:p w14:paraId="1AEEA7B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Το τρίτο σημείο</w:t>
      </w:r>
      <w:r>
        <w:rPr>
          <w:rFonts w:eastAsia="Times New Roman" w:cs="Times New Roman"/>
          <w:szCs w:val="24"/>
        </w:rPr>
        <w:t>,</w:t>
      </w:r>
      <w:r>
        <w:rPr>
          <w:rFonts w:eastAsia="Times New Roman" w:cs="Times New Roman"/>
          <w:szCs w:val="24"/>
        </w:rPr>
        <w:t xml:space="preserve"> το οποίο θέλουμε να βάλουμε είναι ότι υπάρχει μια μ</w:t>
      </w:r>
      <w:r>
        <w:rPr>
          <w:rFonts w:eastAsia="Times New Roman" w:cs="Times New Roman"/>
          <w:szCs w:val="24"/>
        </w:rPr>
        <w:t>είωση κατά 506.000 ευρώ στη μισθοδοσία των μόνιμων, αλλά και των με σύμβαση ιδιωτικού δικαίου αορίστου χρόνου υπαλλήλων της Βουλής, που είναι απόρροια της υλοποίησης του ενιαίου μισθολογίου και του βαθμολογίου. Εμείς δεν μπορούμε να συμφωνήσουμε με αυτό. Α</w:t>
      </w:r>
      <w:r>
        <w:rPr>
          <w:rFonts w:eastAsia="Times New Roman" w:cs="Times New Roman"/>
          <w:szCs w:val="24"/>
        </w:rPr>
        <w:t>ντίθετα</w:t>
      </w:r>
      <w:r>
        <w:rPr>
          <w:rFonts w:eastAsia="Times New Roman" w:cs="Times New Roman"/>
          <w:szCs w:val="24"/>
        </w:rPr>
        <w:t>,</w:t>
      </w:r>
      <w:r>
        <w:rPr>
          <w:rFonts w:eastAsia="Times New Roman" w:cs="Times New Roman"/>
          <w:szCs w:val="24"/>
        </w:rPr>
        <w:t xml:space="preserve"> εμείς λέμε ότι πρέπει να αποκατασταθούν οι τεράστιες απώλειες</w:t>
      </w:r>
      <w:r>
        <w:rPr>
          <w:rFonts w:eastAsia="Times New Roman" w:cs="Times New Roman"/>
          <w:szCs w:val="24"/>
        </w:rPr>
        <w:t>,</w:t>
      </w:r>
      <w:r>
        <w:rPr>
          <w:rFonts w:eastAsia="Times New Roman" w:cs="Times New Roman"/>
          <w:szCs w:val="24"/>
        </w:rPr>
        <w:t xml:space="preserve"> που είχαν όλα τα προηγούμενα χρόνια και οι εργαζόμενοι στη Βουλή, όπως και οι άλλοι εργαζόμενοι στον ιδιωτικό και δημόσιο τομέα.</w:t>
      </w:r>
    </w:p>
    <w:p w14:paraId="1AEEA7B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Στο σημείο αυτό πρέπει να τονίσουμε ότι η αύξηση του κο</w:t>
      </w:r>
      <w:r>
        <w:rPr>
          <w:rFonts w:eastAsia="Times New Roman" w:cs="Times New Roman"/>
          <w:szCs w:val="24"/>
        </w:rPr>
        <w:t xml:space="preserve">νδυλίου κατά 250.000 ευρώ για μισθοδοσία συμβασιούχων υπαλλήλων -που θα αυξηθεί ο αριθμός των συμβασιούχων υπαλλήλων ορισμένου χρόνου- εντάσσεται μέσα στη συνολικότερη </w:t>
      </w:r>
      <w:r>
        <w:rPr>
          <w:rFonts w:eastAsia="Times New Roman" w:cs="Times New Roman"/>
          <w:szCs w:val="24"/>
        </w:rPr>
        <w:lastRenderedPageBreak/>
        <w:t xml:space="preserve">πολιτική. Αυτό δεν είναι μια πολιτική της Βουλής -κάτι που οφείλουμε να αναγνωρίσουμε-, </w:t>
      </w:r>
      <w:r>
        <w:rPr>
          <w:rFonts w:eastAsia="Times New Roman" w:cs="Times New Roman"/>
          <w:szCs w:val="24"/>
        </w:rPr>
        <w:t>αλλά είναι απόρροια της συνολικότερης πολιτικής</w:t>
      </w:r>
      <w:r>
        <w:rPr>
          <w:rFonts w:eastAsia="Times New Roman" w:cs="Times New Roman"/>
          <w:szCs w:val="24"/>
        </w:rPr>
        <w:t>,</w:t>
      </w:r>
      <w:r>
        <w:rPr>
          <w:rFonts w:eastAsia="Times New Roman" w:cs="Times New Roman"/>
          <w:szCs w:val="24"/>
        </w:rPr>
        <w:t xml:space="preserve"> που εφαρμόζει η Κυβέρνηση για συνολικές ανατροπές στις εργασιακές σχέσεις</w:t>
      </w:r>
      <w:r>
        <w:rPr>
          <w:rFonts w:eastAsia="Times New Roman" w:cs="Times New Roman"/>
          <w:szCs w:val="24"/>
        </w:rPr>
        <w:t>,</w:t>
      </w:r>
      <w:r>
        <w:rPr>
          <w:rFonts w:eastAsia="Times New Roman" w:cs="Times New Roman"/>
          <w:szCs w:val="24"/>
        </w:rPr>
        <w:t xml:space="preserve"> στα πλαίσια της απελευθέρωσης της αγοράς εργασίας.</w:t>
      </w:r>
    </w:p>
    <w:p w14:paraId="1AEEA7B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Το τέταρτο σημείο, με το οποίο και θα κλείσω, σχετίζεται με τη μείωση κατά περίπο</w:t>
      </w:r>
      <w:r>
        <w:rPr>
          <w:rFonts w:eastAsia="Times New Roman" w:cs="Times New Roman"/>
          <w:szCs w:val="24"/>
        </w:rPr>
        <w:t xml:space="preserve">υ 100.000 ευρώ της χρηματοδότησης του </w:t>
      </w:r>
      <w:r>
        <w:rPr>
          <w:rFonts w:eastAsia="Times New Roman" w:cs="Times New Roman"/>
          <w:szCs w:val="24"/>
        </w:rPr>
        <w:t>Σ</w:t>
      </w:r>
      <w:r>
        <w:rPr>
          <w:rFonts w:eastAsia="Times New Roman" w:cs="Times New Roman"/>
          <w:szCs w:val="24"/>
        </w:rPr>
        <w:t>ταθμού της Βουλής. Θέλουμε να τονίσουμε ότι αυτό δεν πρέπει να αποβεί σε βάρος της προσπάθειας της πορείας αναβάθμισης συνολικότερα του Καναλιού της Βουλής.</w:t>
      </w:r>
    </w:p>
    <w:p w14:paraId="1AEEA7B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Έτσι, για όλους αυτούς τους συγκεκριμένους λόγους ψηφίζουμε </w:t>
      </w:r>
      <w:r>
        <w:rPr>
          <w:rFonts w:eastAsia="Times New Roman" w:cs="Times New Roman"/>
          <w:szCs w:val="24"/>
        </w:rPr>
        <w:t>«</w:t>
      </w:r>
      <w:r>
        <w:rPr>
          <w:rFonts w:eastAsia="Times New Roman" w:cs="Times New Roman"/>
          <w:szCs w:val="24"/>
        </w:rPr>
        <w:t>π</w:t>
      </w:r>
      <w:r>
        <w:rPr>
          <w:rFonts w:eastAsia="Times New Roman" w:cs="Times New Roman"/>
          <w:szCs w:val="24"/>
        </w:rPr>
        <w:t xml:space="preserve">αρών» στον </w:t>
      </w:r>
      <w:r>
        <w:rPr>
          <w:rFonts w:eastAsia="Times New Roman" w:cs="Times New Roman"/>
          <w:szCs w:val="24"/>
        </w:rPr>
        <w:t>π</w:t>
      </w:r>
      <w:r>
        <w:rPr>
          <w:rFonts w:eastAsia="Times New Roman" w:cs="Times New Roman"/>
          <w:szCs w:val="24"/>
        </w:rPr>
        <w:t>ροϋπολογισμό της Βουλής για το 2018. Επίσης, «</w:t>
      </w:r>
      <w:r>
        <w:rPr>
          <w:rFonts w:eastAsia="Times New Roman" w:cs="Times New Roman"/>
          <w:szCs w:val="24"/>
        </w:rPr>
        <w:t>π</w:t>
      </w:r>
      <w:r>
        <w:rPr>
          <w:rFonts w:eastAsia="Times New Roman" w:cs="Times New Roman"/>
          <w:szCs w:val="24"/>
        </w:rPr>
        <w:t xml:space="preserve">αρών» θα ψηφίσουμε και  στον </w:t>
      </w:r>
      <w:r>
        <w:rPr>
          <w:rFonts w:eastAsia="Times New Roman" w:cs="Times New Roman"/>
          <w:szCs w:val="24"/>
        </w:rPr>
        <w:t>α</w:t>
      </w:r>
      <w:r>
        <w:rPr>
          <w:rFonts w:eastAsia="Times New Roman" w:cs="Times New Roman"/>
          <w:szCs w:val="24"/>
        </w:rPr>
        <w:t xml:space="preserve">πολογισμό για το 2016, όχι γιατί υπάρχει κάποιο ζήτημα σχετικά με το πώς στηρίχθηκε και πώς εκτελέστηκε ο </w:t>
      </w:r>
      <w:r>
        <w:rPr>
          <w:rFonts w:eastAsia="Times New Roman" w:cs="Times New Roman"/>
          <w:szCs w:val="24"/>
        </w:rPr>
        <w:t>π</w:t>
      </w:r>
      <w:r>
        <w:rPr>
          <w:rFonts w:eastAsia="Times New Roman" w:cs="Times New Roman"/>
          <w:szCs w:val="24"/>
        </w:rPr>
        <w:t xml:space="preserve">ροϋπολογισμός, αλλά για τους ίδιους πολιτικούς λόγους για </w:t>
      </w:r>
      <w:r>
        <w:rPr>
          <w:rFonts w:eastAsia="Times New Roman" w:cs="Times New Roman"/>
          <w:szCs w:val="24"/>
        </w:rPr>
        <w:t>τους οποίους είχαμε ψηφίσει «</w:t>
      </w:r>
      <w:r>
        <w:rPr>
          <w:rFonts w:eastAsia="Times New Roman" w:cs="Times New Roman"/>
          <w:szCs w:val="24"/>
        </w:rPr>
        <w:t>π</w:t>
      </w:r>
      <w:r>
        <w:rPr>
          <w:rFonts w:eastAsia="Times New Roman" w:cs="Times New Roman"/>
          <w:szCs w:val="24"/>
        </w:rPr>
        <w:t xml:space="preserve">αρών» όταν συζητάγαμε τότε τον </w:t>
      </w:r>
      <w:r>
        <w:rPr>
          <w:rFonts w:eastAsia="Times New Roman" w:cs="Times New Roman"/>
          <w:szCs w:val="24"/>
        </w:rPr>
        <w:t>π</w:t>
      </w:r>
      <w:r>
        <w:rPr>
          <w:rFonts w:eastAsia="Times New Roman" w:cs="Times New Roman"/>
          <w:szCs w:val="24"/>
        </w:rPr>
        <w:t>ροϋπολογισμό της Βουλής για το 2016.</w:t>
      </w:r>
    </w:p>
    <w:p w14:paraId="1AEEA7C0" w14:textId="77777777" w:rsidR="006D2E0F" w:rsidRDefault="00717B4F">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1AEEA7C1" w14:textId="77777777" w:rsidR="006D2E0F" w:rsidRDefault="00717B4F">
      <w:pPr>
        <w:spacing w:after="0" w:line="600" w:lineRule="auto"/>
        <w:ind w:firstLine="720"/>
        <w:jc w:val="both"/>
        <w:rPr>
          <w:rFonts w:eastAsia="Times New Roman" w:cs="Times New Roman"/>
          <w:szCs w:val="24"/>
        </w:rPr>
      </w:pPr>
      <w:r>
        <w:rPr>
          <w:rFonts w:eastAsia="Times New Roman" w:cs="Times New Roman"/>
          <w:b/>
          <w:bCs/>
          <w:szCs w:val="24"/>
        </w:rPr>
        <w:lastRenderedPageBreak/>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1AEEA7C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μια ενημέρωση για να καταγραφεί απλώς στα Πρακτικά. Ο </w:t>
      </w:r>
      <w:r>
        <w:rPr>
          <w:rFonts w:eastAsia="Times New Roman" w:cs="Times New Roman"/>
          <w:szCs w:val="24"/>
        </w:rPr>
        <w:t>κ. Καμμένος, ως εισηγητής των Ανεξάρτητων Ελλήνων, έπρεπε να αναχωρήσει</w:t>
      </w:r>
      <w:r>
        <w:rPr>
          <w:rFonts w:eastAsia="Times New Roman" w:cs="Times New Roman"/>
          <w:szCs w:val="24"/>
        </w:rPr>
        <w:t>,</w:t>
      </w:r>
      <w:r>
        <w:rPr>
          <w:rFonts w:eastAsia="Times New Roman" w:cs="Times New Roman"/>
          <w:szCs w:val="24"/>
        </w:rPr>
        <w:t xml:space="preserve"> γιατί είχε ένα ραντεβού. Θα ήθελε, λοιπόν, να μεταφέρει τη θετική του ψήφο για τον </w:t>
      </w:r>
      <w:r>
        <w:rPr>
          <w:rFonts w:eastAsia="Times New Roman" w:cs="Times New Roman"/>
          <w:szCs w:val="24"/>
        </w:rPr>
        <w:t>α</w:t>
      </w:r>
      <w:r>
        <w:rPr>
          <w:rFonts w:eastAsia="Times New Roman" w:cs="Times New Roman"/>
          <w:szCs w:val="24"/>
        </w:rPr>
        <w:t xml:space="preserve">πολογισμό, αλλά και τον </w:t>
      </w:r>
      <w:r>
        <w:rPr>
          <w:rFonts w:eastAsia="Times New Roman" w:cs="Times New Roman"/>
          <w:szCs w:val="24"/>
        </w:rPr>
        <w:t>π</w:t>
      </w:r>
      <w:r>
        <w:rPr>
          <w:rFonts w:eastAsia="Times New Roman" w:cs="Times New Roman"/>
          <w:szCs w:val="24"/>
        </w:rPr>
        <w:t xml:space="preserve">ροϋπολογισμό της Βουλής. Επίσης, ήθελε να δώσει συγχαρητήρια και να ευχαριστήσει τους υπαλλήλους. </w:t>
      </w:r>
    </w:p>
    <w:p w14:paraId="1AEEA7C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για πέντε λεπτά ο κ. Ιωάννης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w:t>
      </w:r>
    </w:p>
    <w:p w14:paraId="1AEEA7C4"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olor w:val="000000"/>
          <w:szCs w:val="24"/>
        </w:rPr>
        <w:t>Ευχαριστώ πολύ, κύριε Πρόεδρε.</w:t>
      </w:r>
      <w:r>
        <w:rPr>
          <w:rFonts w:eastAsia="Times New Roman" w:cs="Times New Roman"/>
          <w:szCs w:val="24"/>
        </w:rPr>
        <w:t xml:space="preserve"> </w:t>
      </w:r>
    </w:p>
    <w:p w14:paraId="1AEEA7C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Κύριοι συνάδελφοι, πολλές φορές έ</w:t>
      </w:r>
      <w:r>
        <w:rPr>
          <w:rFonts w:eastAsia="Times New Roman" w:cs="Times New Roman"/>
          <w:szCs w:val="24"/>
        </w:rPr>
        <w:t>χουμε αναφερθεί ως Ένωση Κεντρώων στην πάγια θέση του κόμματός μας για περιστολή δαπανών, τόσο στον δημόσιο όσο και γενικότερα στον ευρύτερο δημόσιο τομέα. Πιστεύουμε ότι ακόμα και σήμερα, που ήδη έχουν προηγηθεί κάποιες προσπάθειες εξοικονόμησης πόρων, υπ</w:t>
      </w:r>
      <w:r>
        <w:rPr>
          <w:rFonts w:eastAsia="Times New Roman" w:cs="Times New Roman"/>
          <w:szCs w:val="24"/>
        </w:rPr>
        <w:t xml:space="preserve">άρχουν αρκετά περιθώρια προς αυτή την κατεύθυνση. </w:t>
      </w:r>
    </w:p>
    <w:p w14:paraId="1AEEA7C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για παράδειγμα, πως ακόμα υπάρχουν </w:t>
      </w:r>
      <w:proofErr w:type="spellStart"/>
      <w:r>
        <w:rPr>
          <w:rFonts w:eastAsia="Times New Roman" w:cs="Times New Roman"/>
          <w:szCs w:val="24"/>
        </w:rPr>
        <w:t>αναπόγραφοι</w:t>
      </w:r>
      <w:proofErr w:type="spellEnd"/>
      <w:r>
        <w:rPr>
          <w:rFonts w:eastAsia="Times New Roman" w:cs="Times New Roman"/>
          <w:szCs w:val="24"/>
        </w:rPr>
        <w:t xml:space="preserve"> φορείς. Όπως, επίσης, είναι αλήθεια ότι σχεδόν σε </w:t>
      </w:r>
      <w:r>
        <w:rPr>
          <w:rFonts w:eastAsia="Times New Roman" w:cs="Times New Roman"/>
          <w:szCs w:val="24"/>
        </w:rPr>
        <w:lastRenderedPageBreak/>
        <w:t>κάθε σχέδιο νόμου</w:t>
      </w:r>
      <w:r>
        <w:rPr>
          <w:rFonts w:eastAsia="Times New Roman" w:cs="Times New Roman"/>
          <w:szCs w:val="24"/>
        </w:rPr>
        <w:t>,</w:t>
      </w:r>
      <w:r>
        <w:rPr>
          <w:rFonts w:eastAsia="Times New Roman" w:cs="Times New Roman"/>
          <w:szCs w:val="24"/>
        </w:rPr>
        <w:t xml:space="preserve"> που καταθέτει η Κυβέρνηση συστήνεται μια καινούργια δημόσια δομή, ένας οργ</w:t>
      </w:r>
      <w:r>
        <w:rPr>
          <w:rFonts w:eastAsia="Times New Roman" w:cs="Times New Roman"/>
          <w:szCs w:val="24"/>
        </w:rPr>
        <w:t xml:space="preserve">ανισμός, με ό,τι αυτό συνεπάγεται για τα οικονομικά του κράτους. </w:t>
      </w:r>
    </w:p>
    <w:p w14:paraId="1AEEA7C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Την ίδια θέση έχουμε και για τις δαπάνες της Βουλής. Με λύπη, όμως, διαπιστώνουμε, για άλλη μια φορά, ότι στην Κυβέρνηση έχουν μια διαφορετική άποψη. Επειδή ο λαός υποφέρει, δεν επιτρέπεται </w:t>
      </w:r>
      <w:r>
        <w:rPr>
          <w:rFonts w:eastAsia="Times New Roman" w:cs="Times New Roman"/>
          <w:szCs w:val="24"/>
        </w:rPr>
        <w:t>να αφήνουμε περιθώριο να σχηματίζεται η λανθασμένη εντύπωση πως λεφτά υπάρχουν, αλλά υπάρχουν μόνο γι</w:t>
      </w:r>
      <w:r>
        <w:rPr>
          <w:rFonts w:eastAsia="Times New Roman" w:cs="Times New Roman"/>
          <w:szCs w:val="24"/>
        </w:rPr>
        <w:t>’</w:t>
      </w:r>
      <w:r>
        <w:rPr>
          <w:rFonts w:eastAsia="Times New Roman" w:cs="Times New Roman"/>
          <w:szCs w:val="24"/>
        </w:rPr>
        <w:t xml:space="preserve"> αυτούς που κυβερνούν και για κάποιους ευνοούμενους, </w:t>
      </w:r>
      <w:r>
        <w:rPr>
          <w:rFonts w:eastAsia="Times New Roman"/>
          <w:szCs w:val="24"/>
        </w:rPr>
        <w:t>οι οποίοι</w:t>
      </w:r>
      <w:r>
        <w:rPr>
          <w:rFonts w:eastAsia="Times New Roman" w:cs="Times New Roman"/>
          <w:szCs w:val="24"/>
        </w:rPr>
        <w:t xml:space="preserve"> βρίσκονται γύρω από αυτούς που κυβερνούν, ώστε κάθε χρόνο να ικανοποιούνται και μερικά από </w:t>
      </w:r>
      <w:r>
        <w:rPr>
          <w:rFonts w:eastAsia="Times New Roman" w:cs="Times New Roman"/>
          <w:szCs w:val="24"/>
        </w:rPr>
        <w:t>τα αιτήματά τους.</w:t>
      </w:r>
    </w:p>
    <w:p w14:paraId="1AEEA7C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Θα έπρεπε, λοιπόν, να μπορούμε να εξηγήσουμε την κατά εβδομήντα έξι άτομα αύξηση του αριθμού των υπαλλήλων ιδιωτικού δικαίου. Ήδη από πέρυσι είχαμε δώσει </w:t>
      </w:r>
      <w:r>
        <w:rPr>
          <w:rFonts w:eastAsia="Times New Roman" w:cs="Times New Roman"/>
          <w:szCs w:val="24"/>
        </w:rPr>
        <w:t>«</w:t>
      </w:r>
      <w:r>
        <w:rPr>
          <w:rFonts w:eastAsia="Times New Roman" w:cs="Times New Roman"/>
          <w:szCs w:val="24"/>
        </w:rPr>
        <w:t>συγχαρητήρια</w:t>
      </w:r>
      <w:r>
        <w:rPr>
          <w:rFonts w:eastAsia="Times New Roman" w:cs="Times New Roman"/>
          <w:szCs w:val="24"/>
        </w:rPr>
        <w:t>»</w:t>
      </w:r>
      <w:r>
        <w:rPr>
          <w:rFonts w:eastAsia="Times New Roman" w:cs="Times New Roman"/>
          <w:szCs w:val="24"/>
        </w:rPr>
        <w:t xml:space="preserve"> στην Κυβέρνηση</w:t>
      </w:r>
      <w:r>
        <w:rPr>
          <w:rFonts w:eastAsia="Times New Roman" w:cs="Times New Roman"/>
          <w:szCs w:val="24"/>
        </w:rPr>
        <w:t>,</w:t>
      </w:r>
      <w:r>
        <w:rPr>
          <w:rFonts w:eastAsia="Times New Roman" w:cs="Times New Roman"/>
          <w:szCs w:val="24"/>
        </w:rPr>
        <w:t xml:space="preserve"> ως Ένωση Κεντρώων</w:t>
      </w:r>
      <w:r>
        <w:rPr>
          <w:rFonts w:eastAsia="Times New Roman" w:cs="Times New Roman"/>
          <w:szCs w:val="24"/>
        </w:rPr>
        <w:t>,</w:t>
      </w:r>
      <w:r>
        <w:rPr>
          <w:rFonts w:eastAsia="Times New Roman" w:cs="Times New Roman"/>
          <w:szCs w:val="24"/>
        </w:rPr>
        <w:t xml:space="preserve"> γιατί κατάφερε να ξεπεράσει τον αρ</w:t>
      </w:r>
      <w:r>
        <w:rPr>
          <w:rFonts w:eastAsia="Times New Roman" w:cs="Times New Roman"/>
          <w:szCs w:val="24"/>
        </w:rPr>
        <w:t xml:space="preserve">ιθμό των υπαλλήλων που υπηρετούσαν επί Νέας Δημοκρατίας. Τα </w:t>
      </w:r>
      <w:r>
        <w:rPr>
          <w:rFonts w:eastAsia="Times New Roman" w:cs="Times New Roman"/>
          <w:szCs w:val="24"/>
        </w:rPr>
        <w:t>«</w:t>
      </w:r>
      <w:r>
        <w:rPr>
          <w:rFonts w:eastAsia="Times New Roman" w:cs="Times New Roman"/>
          <w:szCs w:val="24"/>
        </w:rPr>
        <w:t>συγχαρητήρια</w:t>
      </w:r>
      <w:r>
        <w:rPr>
          <w:rFonts w:eastAsia="Times New Roman" w:cs="Times New Roman"/>
          <w:szCs w:val="24"/>
        </w:rPr>
        <w:t>»</w:t>
      </w:r>
      <w:r>
        <w:rPr>
          <w:rFonts w:eastAsia="Times New Roman" w:cs="Times New Roman"/>
          <w:szCs w:val="24"/>
        </w:rPr>
        <w:t xml:space="preserve"> αυτά, όπως αντιλαμβάνεστε, ήταν ειρωνικά. Παρόλα αυτά, η </w:t>
      </w:r>
      <w:r>
        <w:rPr>
          <w:rFonts w:eastAsia="Times New Roman"/>
          <w:szCs w:val="24"/>
        </w:rPr>
        <w:t>Κυβέρνηση</w:t>
      </w:r>
      <w:r>
        <w:rPr>
          <w:rFonts w:eastAsia="Times New Roman" w:cs="Times New Roman"/>
          <w:szCs w:val="24"/>
        </w:rPr>
        <w:t xml:space="preserve"> τα έλαβε υπόψη της.</w:t>
      </w:r>
    </w:p>
    <w:p w14:paraId="1AEEA7C9" w14:textId="77777777" w:rsidR="006D2E0F" w:rsidRDefault="00717B4F">
      <w:pPr>
        <w:spacing w:after="0" w:line="600" w:lineRule="auto"/>
        <w:ind w:firstLine="720"/>
        <w:jc w:val="both"/>
        <w:rPr>
          <w:rFonts w:eastAsia="Times New Roman"/>
          <w:szCs w:val="24"/>
        </w:rPr>
      </w:pPr>
      <w:r>
        <w:rPr>
          <w:rFonts w:eastAsia="Times New Roman"/>
          <w:szCs w:val="24"/>
        </w:rPr>
        <w:t>Έτσι, λοιπόν, ο συνολικός αριθμός των υπαλλήλων της Βουλής έχει φτάσει αισίως τα χίλια τετρακό</w:t>
      </w:r>
      <w:r>
        <w:rPr>
          <w:rFonts w:eastAsia="Times New Roman"/>
          <w:szCs w:val="24"/>
        </w:rPr>
        <w:t>σια εβδομήντα πέντε</w:t>
      </w:r>
      <w:r>
        <w:rPr>
          <w:rFonts w:eastAsia="Times New Roman"/>
          <w:szCs w:val="24"/>
        </w:rPr>
        <w:t>,</w:t>
      </w:r>
      <w:r>
        <w:rPr>
          <w:rFonts w:eastAsia="Times New Roman"/>
          <w:szCs w:val="24"/>
        </w:rPr>
        <w:t xml:space="preserve"> </w:t>
      </w:r>
      <w:r>
        <w:rPr>
          <w:rFonts w:eastAsia="Times New Roman"/>
          <w:szCs w:val="24"/>
        </w:rPr>
        <w:lastRenderedPageBreak/>
        <w:t>με φανερή και σταθερή ανοδική πορεία. Και όλα αυτά, παρά το σπουδαιότερο</w:t>
      </w:r>
      <w:r>
        <w:rPr>
          <w:rFonts w:eastAsia="Times New Roman"/>
          <w:szCs w:val="24"/>
        </w:rPr>
        <w:t>,</w:t>
      </w:r>
      <w:r>
        <w:rPr>
          <w:rFonts w:eastAsia="Times New Roman"/>
          <w:szCs w:val="24"/>
        </w:rPr>
        <w:t xml:space="preserve"> που αναφέρεται στη σελίδα 3 της εισηγητικής έκθεσης, ότι δηλαδή μέσω της λειτουργίας του συστήματος ηλεκτρονικής διακίνησης εγγράφων επιτυγχάνεται απελευθέρωση ι</w:t>
      </w:r>
      <w:r>
        <w:rPr>
          <w:rFonts w:eastAsia="Times New Roman"/>
          <w:szCs w:val="24"/>
        </w:rPr>
        <w:t>κανών ανθρώπινων πόρων.</w:t>
      </w:r>
    </w:p>
    <w:p w14:paraId="1AEEA7CA" w14:textId="77777777" w:rsidR="006D2E0F" w:rsidRDefault="00717B4F">
      <w:pPr>
        <w:spacing w:after="0" w:line="600" w:lineRule="auto"/>
        <w:ind w:firstLine="720"/>
        <w:jc w:val="both"/>
        <w:rPr>
          <w:rFonts w:eastAsia="Times New Roman"/>
          <w:szCs w:val="24"/>
        </w:rPr>
      </w:pPr>
      <w:r>
        <w:rPr>
          <w:rFonts w:eastAsia="Times New Roman"/>
          <w:szCs w:val="24"/>
        </w:rPr>
        <w:t>Όμως,</w:t>
      </w:r>
      <w:r>
        <w:rPr>
          <w:rFonts w:eastAsia="Times New Roman"/>
          <w:szCs w:val="24"/>
        </w:rPr>
        <w:t xml:space="preserve"> </w:t>
      </w:r>
      <w:r>
        <w:rPr>
          <w:rFonts w:eastAsia="Times New Roman"/>
          <w:szCs w:val="24"/>
        </w:rPr>
        <w:t>φέτος υπάρχει και μια δεύτερη πρωτιά, δεδομένου ότι για πρώτη φορά μετά το 2009 ο προϋπολογισμός της Βουλής είναι αυξημένος κατά 1 εκατομμύριο ευρώ</w:t>
      </w:r>
      <w:r>
        <w:rPr>
          <w:rFonts w:eastAsia="Times New Roman"/>
          <w:szCs w:val="24"/>
        </w:rPr>
        <w:t>,</w:t>
      </w:r>
      <w:r>
        <w:rPr>
          <w:rFonts w:eastAsia="Times New Roman"/>
          <w:szCs w:val="24"/>
        </w:rPr>
        <w:t xml:space="preserve"> σε σχέση με το προηγούμενο έτος. Όλες οι προηγούμενες άντεξαν στην περιστολή </w:t>
      </w:r>
      <w:r>
        <w:rPr>
          <w:rFonts w:eastAsia="Times New Roman"/>
          <w:szCs w:val="24"/>
        </w:rPr>
        <w:t>των δαπανών, μόνο η σημερινή Κυβέρνηση δεν το κατάφερε και επέλεξε να επαναφέρει τις δαπάνες σε μια ανοδική τροχιά.</w:t>
      </w:r>
    </w:p>
    <w:p w14:paraId="1AEEA7CB" w14:textId="77777777" w:rsidR="006D2E0F" w:rsidRDefault="00717B4F">
      <w:pPr>
        <w:spacing w:after="0" w:line="600" w:lineRule="auto"/>
        <w:ind w:firstLine="720"/>
        <w:jc w:val="both"/>
        <w:rPr>
          <w:rFonts w:eastAsia="Times New Roman"/>
          <w:szCs w:val="24"/>
        </w:rPr>
      </w:pPr>
      <w:r>
        <w:rPr>
          <w:rFonts w:eastAsia="Times New Roman"/>
          <w:szCs w:val="24"/>
        </w:rPr>
        <w:t>Επίτευγμα αυτού του πράγματος είναι ο σχεδόν δεκαπλασιασμός του κονδυλίου με τον κωδικό ΚΑ 0131, εργοδοτική εισφορά υπέρ ΕΦΚΑ, για τους Βουλ</w:t>
      </w:r>
      <w:r>
        <w:rPr>
          <w:rFonts w:eastAsia="Times New Roman"/>
          <w:szCs w:val="24"/>
        </w:rPr>
        <w:t>ευτές</w:t>
      </w:r>
      <w:r>
        <w:rPr>
          <w:rFonts w:eastAsia="Times New Roman"/>
          <w:szCs w:val="24"/>
        </w:rPr>
        <w:t>,</w:t>
      </w:r>
      <w:r>
        <w:rPr>
          <w:rFonts w:eastAsia="Times New Roman"/>
          <w:szCs w:val="24"/>
        </w:rPr>
        <w:t xml:space="preserve"> που υπάγονταν σε συνταξιοδοτικό καθεστώς εκτός δημοσίου, το οποίο από 225.000 ευρώ το 2017, εκτινάσσεται στα 2.187.000 ευρώ το 2018. Εδώ μάλλον δεν αρκούν οι σχετικές σημειώσεις της σελίδας 5 της έκθεσης και θα έπρεπε να μας δοθούν περισσότερα και α</w:t>
      </w:r>
      <w:r>
        <w:rPr>
          <w:rFonts w:eastAsia="Times New Roman"/>
          <w:szCs w:val="24"/>
        </w:rPr>
        <w:t>ναλυτικότερα στοιχεία.</w:t>
      </w:r>
    </w:p>
    <w:p w14:paraId="1AEEA7CC" w14:textId="77777777" w:rsidR="006D2E0F" w:rsidRDefault="00717B4F">
      <w:pPr>
        <w:spacing w:after="0" w:line="600" w:lineRule="auto"/>
        <w:ind w:firstLine="720"/>
        <w:jc w:val="both"/>
        <w:rPr>
          <w:rFonts w:eastAsia="Times New Roman"/>
          <w:szCs w:val="24"/>
        </w:rPr>
      </w:pPr>
      <w:r>
        <w:rPr>
          <w:rFonts w:eastAsia="Times New Roman"/>
          <w:szCs w:val="24"/>
        </w:rPr>
        <w:lastRenderedPageBreak/>
        <w:t>Ιδιαίτερη αναφορά θα πρέπει να γίνει για το κονδύλι με κωδικό ΚΑ 0134, που αφορά τις εργοδοτικές εισφορές για Βουλευτές</w:t>
      </w:r>
      <w:r>
        <w:rPr>
          <w:rFonts w:eastAsia="Times New Roman"/>
          <w:szCs w:val="24"/>
        </w:rPr>
        <w:t>,</w:t>
      </w:r>
      <w:r>
        <w:rPr>
          <w:rFonts w:eastAsia="Times New Roman"/>
          <w:szCs w:val="24"/>
        </w:rPr>
        <w:t xml:space="preserve"> που υπάγονταν σε συνταξιοδοτικό καθεστώς του δημοσίου και στο οποίο προβλέπεται αύξηση 115%. </w:t>
      </w:r>
    </w:p>
    <w:p w14:paraId="1AEEA7CD" w14:textId="77777777" w:rsidR="006D2E0F" w:rsidRDefault="00717B4F">
      <w:pPr>
        <w:spacing w:after="0" w:line="600" w:lineRule="auto"/>
        <w:ind w:firstLine="720"/>
        <w:jc w:val="both"/>
        <w:rPr>
          <w:rFonts w:eastAsia="Times New Roman"/>
          <w:szCs w:val="24"/>
        </w:rPr>
      </w:pPr>
      <w:r>
        <w:rPr>
          <w:rFonts w:eastAsia="Times New Roman"/>
          <w:szCs w:val="24"/>
        </w:rPr>
        <w:t>Υπάρχουν</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κι άλλες αυξήσεις σε δαπάνες, οι οποίες ναι μεν αφορούν μικρά ποσά, αλλά δεν μπορούν να εξηγηθούν, όπως για παράδειγμα στον κωδικό ΚΑ 1512, προμήθεια καυσίμων, θέρμανσης και διαχείρισης κοινοχρήστων, με αύξηση κονδυλίου κατά 60.000 ευρώ, την ίδια στιγμή π</w:t>
      </w:r>
      <w:r>
        <w:rPr>
          <w:rFonts w:eastAsia="Times New Roman"/>
          <w:szCs w:val="24"/>
        </w:rPr>
        <w:t>ου η Κυβέρνηση πασχίζει να πείσει τους συμπολίτες μας ότι φέτος το πετρέλαιο θα πωλείται σαφώς χαμηλότερα απ’ ό,τι πέρυσι.</w:t>
      </w:r>
    </w:p>
    <w:p w14:paraId="1AEEA7CE" w14:textId="77777777" w:rsidR="006D2E0F" w:rsidRDefault="00717B4F">
      <w:pPr>
        <w:spacing w:after="0" w:line="600" w:lineRule="auto"/>
        <w:ind w:firstLine="720"/>
        <w:jc w:val="both"/>
        <w:rPr>
          <w:rFonts w:eastAsia="Times New Roman"/>
          <w:szCs w:val="24"/>
        </w:rPr>
      </w:pPr>
      <w:r>
        <w:rPr>
          <w:rFonts w:eastAsia="Times New Roman"/>
          <w:szCs w:val="24"/>
        </w:rPr>
        <w:t>Οφείλουμε, βέβαια, να ομολογήσουμε ότι όπου προβλέπεται μείωση δαπανών είναι γενικά καλοδεχούμενη. Παρεμπιπτόντως, θα ήθελα να υπενθυ</w:t>
      </w:r>
      <w:r>
        <w:rPr>
          <w:rFonts w:eastAsia="Times New Roman"/>
          <w:szCs w:val="24"/>
        </w:rPr>
        <w:t>μίσω στο Σώμα ότι στην περσινή εισηγητική έκθεση αναφερόταν ότι με τον προϋπολογισμό του 2017 προωθείται ο στόχος για μια συνολική αναβάθμιση της Βουλής και για ένα γενναίο άνοιγμα προς την κοινωνία, προς τα σύγχρονα προβλήματα, το νέο επιστημονικό δυναμικ</w:t>
      </w:r>
      <w:r>
        <w:rPr>
          <w:rFonts w:eastAsia="Times New Roman"/>
          <w:szCs w:val="24"/>
        </w:rPr>
        <w:t xml:space="preserve">ό, τις ιδιαίτερες κοινωνικές και πολιτιστικές ευαισθησίας </w:t>
      </w:r>
      <w:r>
        <w:rPr>
          <w:rFonts w:eastAsia="Times New Roman"/>
          <w:szCs w:val="24"/>
        </w:rPr>
        <w:t>,</w:t>
      </w:r>
      <w:r>
        <w:rPr>
          <w:rFonts w:eastAsia="Times New Roman"/>
          <w:szCs w:val="24"/>
        </w:rPr>
        <w:t xml:space="preserve">μέσα στο περιβάλλον </w:t>
      </w:r>
      <w:r>
        <w:rPr>
          <w:rFonts w:eastAsia="Times New Roman"/>
          <w:szCs w:val="24"/>
        </w:rPr>
        <w:lastRenderedPageBreak/>
        <w:t>της πενταετούς κρίσης και άλλα πολλά. Τώρα, λοιπόν, που τελειώνει το 2017 μήπως είναι δυνατόν να έχουμε και έναν αναλυτικό απολογισμό σχετικά με όλα αυτά;</w:t>
      </w:r>
    </w:p>
    <w:p w14:paraId="1AEEA7CF" w14:textId="77777777" w:rsidR="006D2E0F" w:rsidRDefault="00717B4F">
      <w:pPr>
        <w:spacing w:after="0" w:line="600" w:lineRule="auto"/>
        <w:ind w:firstLine="720"/>
        <w:jc w:val="both"/>
        <w:rPr>
          <w:rFonts w:eastAsia="Times New Roman"/>
          <w:szCs w:val="24"/>
        </w:rPr>
      </w:pPr>
      <w:r>
        <w:rPr>
          <w:rFonts w:eastAsia="Times New Roman"/>
          <w:szCs w:val="24"/>
        </w:rPr>
        <w:t>Αγαπητοί συνάδελφοι, ο</w:t>
      </w:r>
      <w:r>
        <w:rPr>
          <w:rFonts w:eastAsia="Times New Roman"/>
          <w:szCs w:val="24"/>
        </w:rPr>
        <w:t>πωσδήποτε κάθε προσπάθεια που σκοπεύει στην περιστολή σπαταλών και αχρείαστων δαπανών πρέπει να επιδιώκεται και να επαινείται και σίγουρα το κάνουμε κι εμείς, που ως Ένωση Κεντρώων</w:t>
      </w:r>
      <w:r>
        <w:rPr>
          <w:rFonts w:eastAsia="Times New Roman"/>
          <w:szCs w:val="24"/>
        </w:rPr>
        <w:t>,</w:t>
      </w:r>
      <w:r>
        <w:rPr>
          <w:rFonts w:eastAsia="Times New Roman"/>
          <w:szCs w:val="24"/>
        </w:rPr>
        <w:t xml:space="preserve"> ενεργούμε πάντα καλοπροαίρετα και πάντα επιδιώκουμε τη συναίνεση. Είμαστε </w:t>
      </w:r>
      <w:r>
        <w:rPr>
          <w:rFonts w:eastAsia="Times New Roman"/>
          <w:szCs w:val="24"/>
        </w:rPr>
        <w:t>δε πρόθυμοι να ακούσουμε οποιαδήποτε νέα ιδέα εξοικονόμησης πόρων και να υποστηρίξουμε την οποιαδήποτε πρωτοβουλία συμβάλλει στην επίτευξη αυτού του σκοπού, αρκεί να βασίζεται στη λογική και να υποστηρίζεται από σωστούς αριθμητικούς υπολογισμούς.</w:t>
      </w:r>
    </w:p>
    <w:p w14:paraId="1AEEA7D0" w14:textId="77777777" w:rsidR="006D2E0F" w:rsidRDefault="00717B4F">
      <w:pPr>
        <w:spacing w:after="0" w:line="600" w:lineRule="auto"/>
        <w:ind w:firstLine="720"/>
        <w:jc w:val="both"/>
        <w:rPr>
          <w:rFonts w:eastAsia="Times New Roman"/>
          <w:szCs w:val="24"/>
        </w:rPr>
      </w:pPr>
      <w:r>
        <w:rPr>
          <w:rFonts w:eastAsia="Times New Roman"/>
          <w:szCs w:val="24"/>
        </w:rPr>
        <w:t>Ωστόσο, β</w:t>
      </w:r>
      <w:r>
        <w:rPr>
          <w:rFonts w:eastAsia="Times New Roman"/>
          <w:szCs w:val="24"/>
        </w:rPr>
        <w:t>άσιμα πιστεύουμε ότι υπάρχουν κι άλλα περιθώρια σε επίπεδο θεσμικών παρεμβάσεων, που τις θεωρούμε πάρα πολύ σημαντικές, όπως είναι η περαιτέρω μείωση της βουλευτικής αποζημίωσης, η μείωση των Βουλευτών από τριακόσιους σε διακόσιους, η κατάργηση των παλαιών</w:t>
      </w:r>
      <w:r>
        <w:rPr>
          <w:rFonts w:eastAsia="Times New Roman"/>
          <w:szCs w:val="24"/>
        </w:rPr>
        <w:t xml:space="preserve"> βουλευτικών συντάξεων.</w:t>
      </w:r>
    </w:p>
    <w:p w14:paraId="1AEEA7D1" w14:textId="77777777" w:rsidR="006D2E0F" w:rsidRDefault="00717B4F">
      <w:pPr>
        <w:spacing w:after="0" w:line="600" w:lineRule="auto"/>
        <w:ind w:firstLine="720"/>
        <w:jc w:val="both"/>
        <w:rPr>
          <w:rFonts w:eastAsia="Times New Roman"/>
          <w:szCs w:val="24"/>
        </w:rPr>
      </w:pPr>
      <w:r>
        <w:rPr>
          <w:rFonts w:eastAsia="Times New Roman"/>
          <w:szCs w:val="24"/>
        </w:rPr>
        <w:lastRenderedPageBreak/>
        <w:t>Ανεξάρτητα απ’ όλα αυτά τα τελευταία, η Ένωση Κεντρώων ψηφίζει «</w:t>
      </w:r>
      <w:r>
        <w:rPr>
          <w:rFonts w:eastAsia="Times New Roman"/>
          <w:szCs w:val="24"/>
        </w:rPr>
        <w:t>ναι</w:t>
      </w:r>
      <w:r>
        <w:rPr>
          <w:rFonts w:eastAsia="Times New Roman"/>
          <w:szCs w:val="24"/>
        </w:rPr>
        <w:t>» σε όλους τους κωδικούς του προϋπολογισμού της Βουλής για το έτος 2018.</w:t>
      </w:r>
    </w:p>
    <w:p w14:paraId="1AEEA7D2" w14:textId="77777777" w:rsidR="006D2E0F" w:rsidRDefault="00717B4F">
      <w:pPr>
        <w:spacing w:after="0" w:line="600" w:lineRule="auto"/>
        <w:ind w:firstLine="720"/>
        <w:jc w:val="both"/>
        <w:rPr>
          <w:rFonts w:eastAsia="Times New Roman"/>
          <w:szCs w:val="24"/>
        </w:rPr>
      </w:pPr>
      <w:r>
        <w:rPr>
          <w:rFonts w:eastAsia="Times New Roman"/>
          <w:szCs w:val="24"/>
        </w:rPr>
        <w:t>Ευχαριστώ πολύ.</w:t>
      </w:r>
    </w:p>
    <w:p w14:paraId="1AEEA7D3" w14:textId="77777777" w:rsidR="006D2E0F" w:rsidRDefault="00717B4F">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Σαρίδη</w:t>
      </w:r>
      <w:proofErr w:type="spellEnd"/>
      <w:r>
        <w:rPr>
          <w:rFonts w:eastAsia="Times New Roman"/>
          <w:szCs w:val="24"/>
        </w:rPr>
        <w:t>.</w:t>
      </w:r>
    </w:p>
    <w:p w14:paraId="1AEEA7D4" w14:textId="77777777" w:rsidR="006D2E0F" w:rsidRDefault="00717B4F">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και πριν δώσω τον λόγο στον κ. </w:t>
      </w:r>
      <w:proofErr w:type="spellStart"/>
      <w:r>
        <w:rPr>
          <w:rFonts w:eastAsia="Times New Roman"/>
          <w:szCs w:val="24"/>
        </w:rPr>
        <w:t>Μαυρωτά</w:t>
      </w:r>
      <w:proofErr w:type="spellEnd"/>
      <w:r>
        <w:rPr>
          <w:rFonts w:eastAsia="Times New Roman"/>
          <w:szCs w:val="24"/>
        </w:rPr>
        <w:t>, θα ήθελα να ενημερώσω το Σώμα ότι έχουν εκδηλώσει ενδιαφέρον</w:t>
      </w:r>
      <w:r>
        <w:rPr>
          <w:rFonts w:eastAsia="Times New Roman"/>
          <w:szCs w:val="24"/>
        </w:rPr>
        <w:t>,</w:t>
      </w:r>
      <w:r>
        <w:rPr>
          <w:rFonts w:eastAsia="Times New Roman"/>
          <w:szCs w:val="24"/>
        </w:rPr>
        <w:t xml:space="preserve"> για να μιλήσουν τρεις από τους Κοινοβουλευτικούς Εκπροσώπους και μετά ο Πρόεδρος της Βουλής κ. Νικόλαος </w:t>
      </w:r>
      <w:proofErr w:type="spellStart"/>
      <w:r>
        <w:rPr>
          <w:rFonts w:eastAsia="Times New Roman"/>
          <w:szCs w:val="24"/>
        </w:rPr>
        <w:t>Βούτσης</w:t>
      </w:r>
      <w:proofErr w:type="spellEnd"/>
      <w:r>
        <w:rPr>
          <w:rFonts w:eastAsia="Times New Roman"/>
          <w:szCs w:val="24"/>
        </w:rPr>
        <w:t xml:space="preserve"> θα κλείσει τη συνεδρίαση.</w:t>
      </w:r>
    </w:p>
    <w:p w14:paraId="1AEEA7D5" w14:textId="77777777" w:rsidR="006D2E0F" w:rsidRDefault="00717B4F">
      <w:pPr>
        <w:spacing w:after="0" w:line="600" w:lineRule="auto"/>
        <w:ind w:firstLine="720"/>
        <w:jc w:val="both"/>
        <w:rPr>
          <w:rFonts w:eastAsia="Times New Roman"/>
          <w:szCs w:val="24"/>
        </w:rPr>
      </w:pPr>
      <w:r>
        <w:rPr>
          <w:rFonts w:eastAsia="Times New Roman"/>
          <w:szCs w:val="24"/>
        </w:rPr>
        <w:t>Τον λόγο έχει τώ</w:t>
      </w:r>
      <w:r>
        <w:rPr>
          <w:rFonts w:eastAsia="Times New Roman"/>
          <w:szCs w:val="24"/>
        </w:rPr>
        <w:t xml:space="preserve">ρα για πέντε λεπτά ο κ. Γεώργιος </w:t>
      </w:r>
      <w:proofErr w:type="spellStart"/>
      <w:r>
        <w:rPr>
          <w:rFonts w:eastAsia="Times New Roman"/>
          <w:szCs w:val="24"/>
        </w:rPr>
        <w:t>Μαυρωτάς</w:t>
      </w:r>
      <w:proofErr w:type="spellEnd"/>
      <w:r>
        <w:rPr>
          <w:rFonts w:eastAsia="Times New Roman"/>
          <w:szCs w:val="24"/>
        </w:rPr>
        <w:t xml:space="preserve"> από την Κοινοβουλευτική Ομάδα του Ποταμιού.</w:t>
      </w:r>
    </w:p>
    <w:p w14:paraId="1AEEA7D6" w14:textId="77777777" w:rsidR="006D2E0F" w:rsidRDefault="00717B4F">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κύριε Πρόεδρε.</w:t>
      </w:r>
    </w:p>
    <w:p w14:paraId="1AEEA7D7" w14:textId="77777777" w:rsidR="006D2E0F" w:rsidRDefault="00717B4F">
      <w:pPr>
        <w:spacing w:after="0" w:line="600" w:lineRule="auto"/>
        <w:ind w:firstLine="720"/>
        <w:jc w:val="both"/>
        <w:rPr>
          <w:rFonts w:eastAsia="Times New Roman"/>
          <w:szCs w:val="24"/>
        </w:rPr>
      </w:pPr>
      <w:r>
        <w:rPr>
          <w:rFonts w:eastAsia="Times New Roman"/>
          <w:szCs w:val="24"/>
        </w:rPr>
        <w:t xml:space="preserve">Επιτρέψτε μου να ξεκινήσω από κάτι που ανέφερε ο </w:t>
      </w:r>
      <w:r>
        <w:rPr>
          <w:rFonts w:eastAsia="Times New Roman"/>
          <w:szCs w:val="24"/>
        </w:rPr>
        <w:t>α</w:t>
      </w:r>
      <w:r>
        <w:rPr>
          <w:rFonts w:eastAsia="Times New Roman"/>
          <w:szCs w:val="24"/>
        </w:rPr>
        <w:t>γορητής από τη Χρυσή Αυγή, ότι κανένας δεν είχε σκεφτεί να προτείνει ένα μέ</w:t>
      </w:r>
      <w:r>
        <w:rPr>
          <w:rFonts w:eastAsia="Times New Roman"/>
          <w:szCs w:val="24"/>
        </w:rPr>
        <w:t>ρος του πλεονάσματος να πάει στους πληγέντες στη Δυτική Αττική. Να του θυμίσω ή μάλλον να του γνωστοποιήσω, αν δεν το ξέρει, ότι ήδη από την Τετάρτη</w:t>
      </w:r>
      <w:r>
        <w:rPr>
          <w:rFonts w:eastAsia="Times New Roman"/>
          <w:szCs w:val="24"/>
        </w:rPr>
        <w:t>,</w:t>
      </w:r>
      <w:r>
        <w:rPr>
          <w:rFonts w:eastAsia="Times New Roman"/>
          <w:szCs w:val="24"/>
        </w:rPr>
        <w:t xml:space="preserve"> που κάναμε τη συζήτηση </w:t>
      </w:r>
      <w:r>
        <w:rPr>
          <w:rFonts w:eastAsia="Times New Roman"/>
          <w:szCs w:val="24"/>
        </w:rPr>
        <w:lastRenderedPageBreak/>
        <w:t xml:space="preserve">στην </w:t>
      </w:r>
      <w:r>
        <w:rPr>
          <w:rFonts w:eastAsia="Times New Roman"/>
          <w:szCs w:val="24"/>
        </w:rPr>
        <w:t>ε</w:t>
      </w:r>
      <w:r>
        <w:rPr>
          <w:rFonts w:eastAsia="Times New Roman"/>
          <w:szCs w:val="24"/>
        </w:rPr>
        <w:t>πιτροπή από αυτό εδώ το Βήμα</w:t>
      </w:r>
      <w:r>
        <w:rPr>
          <w:rFonts w:eastAsia="Times New Roman"/>
          <w:szCs w:val="24"/>
        </w:rPr>
        <w:t>,</w:t>
      </w:r>
      <w:r>
        <w:rPr>
          <w:rFonts w:eastAsia="Times New Roman"/>
          <w:szCs w:val="24"/>
        </w:rPr>
        <w:t xml:space="preserve"> είχα πει στον κύριο Υπουργό να σκεφτούμε ένα μέ</w:t>
      </w:r>
      <w:r>
        <w:rPr>
          <w:rFonts w:eastAsia="Times New Roman"/>
          <w:szCs w:val="24"/>
        </w:rPr>
        <w:t>ρος απ’ αυτά που συζη</w:t>
      </w:r>
      <w:r>
        <w:rPr>
          <w:rFonts w:eastAsia="Times New Roman"/>
          <w:szCs w:val="24"/>
        </w:rPr>
        <w:t>τούσα</w:t>
      </w:r>
      <w:r>
        <w:rPr>
          <w:rFonts w:eastAsia="Times New Roman"/>
          <w:szCs w:val="24"/>
        </w:rPr>
        <w:t>με για το κοινωνικό μέρισμα</w:t>
      </w:r>
      <w:r>
        <w:rPr>
          <w:rFonts w:eastAsia="Times New Roman"/>
          <w:szCs w:val="24"/>
        </w:rPr>
        <w:t>,</w:t>
      </w:r>
      <w:r>
        <w:rPr>
          <w:rFonts w:eastAsia="Times New Roman"/>
          <w:szCs w:val="24"/>
        </w:rPr>
        <w:t xml:space="preserve"> για το πλεόνασμα να πάει στους πληγέντες στη Δυτική Αττική.</w:t>
      </w:r>
    </w:p>
    <w:p w14:paraId="1AEEA7D8"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Και τώρα</w:t>
      </w:r>
      <w:r>
        <w:rPr>
          <w:rFonts w:eastAsia="Times New Roman" w:cs="Times New Roman"/>
          <w:szCs w:val="24"/>
        </w:rPr>
        <w:t>,</w:t>
      </w:r>
      <w:r>
        <w:rPr>
          <w:rFonts w:eastAsia="Times New Roman" w:cs="Times New Roman"/>
          <w:szCs w:val="24"/>
        </w:rPr>
        <w:t xml:space="preserve"> να φροντίσετε να πάει και η κομματική επιχορήγηση. </w:t>
      </w:r>
    </w:p>
    <w:p w14:paraId="1AEEA7D9"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1AEEA7D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Σε ό,τι έχει να κάνει με το συγκεκρ</w:t>
      </w:r>
      <w:r>
        <w:rPr>
          <w:rFonts w:eastAsia="Times New Roman" w:cs="Times New Roman"/>
          <w:szCs w:val="24"/>
        </w:rPr>
        <w:t xml:space="preserve">ιμένο θέμα επί του </w:t>
      </w:r>
      <w:r>
        <w:rPr>
          <w:rFonts w:eastAsia="Times New Roman" w:cs="Times New Roman"/>
          <w:szCs w:val="24"/>
        </w:rPr>
        <w:t>π</w:t>
      </w:r>
      <w:r>
        <w:rPr>
          <w:rFonts w:eastAsia="Times New Roman" w:cs="Times New Roman"/>
          <w:szCs w:val="24"/>
        </w:rPr>
        <w:t xml:space="preserve">ροϋπολογισμού του 2018 και του </w:t>
      </w:r>
      <w:r>
        <w:rPr>
          <w:rFonts w:eastAsia="Times New Roman" w:cs="Times New Roman"/>
          <w:szCs w:val="24"/>
        </w:rPr>
        <w:t>α</w:t>
      </w:r>
      <w:r>
        <w:rPr>
          <w:rFonts w:eastAsia="Times New Roman" w:cs="Times New Roman"/>
          <w:szCs w:val="24"/>
        </w:rPr>
        <w:t xml:space="preserve">πολογισμού του 2016, θεωρώ ότι οφείλουμε να είμαστε ειλικρινείς με τους πολίτες. Η λειτουργία της </w:t>
      </w:r>
      <w:r>
        <w:rPr>
          <w:rFonts w:eastAsia="Times New Roman" w:cs="Times New Roman"/>
          <w:szCs w:val="24"/>
        </w:rPr>
        <w:t>δ</w:t>
      </w:r>
      <w:r>
        <w:rPr>
          <w:rFonts w:eastAsia="Times New Roman" w:cs="Times New Roman"/>
          <w:szCs w:val="24"/>
        </w:rPr>
        <w:t>ημοκρατίας και του Κοινοβουλίου έχει ένα κόστος, αλλά προφανώς</w:t>
      </w:r>
      <w:r>
        <w:rPr>
          <w:rFonts w:eastAsia="Times New Roman" w:cs="Times New Roman"/>
          <w:szCs w:val="24"/>
        </w:rPr>
        <w:t>,</w:t>
      </w:r>
      <w:r>
        <w:rPr>
          <w:rFonts w:eastAsia="Times New Roman" w:cs="Times New Roman"/>
          <w:szCs w:val="24"/>
        </w:rPr>
        <w:t xml:space="preserve"> το όφελος είναι πολλαπλάσιο από οποιοδήποτε άλλο πολίτευμα. Και εδώ πέρα, επειδή διαχρονικά ο κατευθυνόμενος λαϊκισμός και ο κιτρινισμός του Τύπου έβρισκαν πλούσια τροφή σε ό,τι έχει να κάνει με τον </w:t>
      </w:r>
      <w:r>
        <w:rPr>
          <w:rFonts w:eastAsia="Times New Roman" w:cs="Times New Roman"/>
          <w:szCs w:val="24"/>
        </w:rPr>
        <w:t>π</w:t>
      </w:r>
      <w:r>
        <w:rPr>
          <w:rFonts w:eastAsia="Times New Roman" w:cs="Times New Roman"/>
          <w:szCs w:val="24"/>
        </w:rPr>
        <w:t>ροϋπολογισμό της Βουλής των Ελλήνων, δηλαδή σε ό,τι έχε</w:t>
      </w:r>
      <w:r>
        <w:rPr>
          <w:rFonts w:eastAsia="Times New Roman" w:cs="Times New Roman"/>
          <w:szCs w:val="24"/>
        </w:rPr>
        <w:t xml:space="preserve">ι να κάνει με το κόστος λειτουργίας της </w:t>
      </w:r>
      <w:r>
        <w:rPr>
          <w:rFonts w:eastAsia="Times New Roman" w:cs="Times New Roman"/>
          <w:szCs w:val="24"/>
        </w:rPr>
        <w:t>δ</w:t>
      </w:r>
      <w:r>
        <w:rPr>
          <w:rFonts w:eastAsia="Times New Roman" w:cs="Times New Roman"/>
          <w:szCs w:val="24"/>
        </w:rPr>
        <w:t xml:space="preserve">ημοκρατίας, οφείλουμε να είμαστε ειλικρινείς και απόλυτα διαφανείς με τους πολίτες. </w:t>
      </w:r>
    </w:p>
    <w:p w14:paraId="1AEEA7D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Νομίζω ότι τα τελευταία χρόνια έχουν γίνει σημαντικές μειώσεις, 40% σε σχέση με το 2009</w:t>
      </w:r>
      <w:r>
        <w:rPr>
          <w:rFonts w:eastAsia="Times New Roman" w:cs="Times New Roman"/>
          <w:szCs w:val="24"/>
        </w:rPr>
        <w:t>,</w:t>
      </w:r>
      <w:r>
        <w:rPr>
          <w:rFonts w:eastAsia="Times New Roman" w:cs="Times New Roman"/>
          <w:szCs w:val="24"/>
        </w:rPr>
        <w:t xml:space="preserve"> που ξεκίνησε η κρίση και </w:t>
      </w:r>
      <w:r>
        <w:rPr>
          <w:rFonts w:eastAsia="Times New Roman" w:cs="Times New Roman"/>
          <w:szCs w:val="24"/>
        </w:rPr>
        <w:lastRenderedPageBreak/>
        <w:t>δεν ξέρω εάν είν</w:t>
      </w:r>
      <w:r>
        <w:rPr>
          <w:rFonts w:eastAsia="Times New Roman" w:cs="Times New Roman"/>
          <w:szCs w:val="24"/>
        </w:rPr>
        <w:t>αι δυνατόν να μειώσουμε περαιτέρω την ποιότητα της δουλειάς</w:t>
      </w:r>
      <w:r>
        <w:rPr>
          <w:rFonts w:eastAsia="Times New Roman" w:cs="Times New Roman"/>
          <w:szCs w:val="24"/>
        </w:rPr>
        <w:t>,</w:t>
      </w:r>
      <w:r>
        <w:rPr>
          <w:rFonts w:eastAsia="Times New Roman" w:cs="Times New Roman"/>
          <w:szCs w:val="24"/>
        </w:rPr>
        <w:t xml:space="preserve"> την οποία πρέπει να υποστηρίζει το Κοινοβούλιο, δηλαδή εάν μπορούμε να βελτιστοποιήσουμε ακόμα περισσότερο τη λειτουργία του Κοινοβουλίου</w:t>
      </w:r>
      <w:r>
        <w:rPr>
          <w:rFonts w:eastAsia="Times New Roman" w:cs="Times New Roman"/>
          <w:szCs w:val="24"/>
        </w:rPr>
        <w:t>,</w:t>
      </w:r>
      <w:r>
        <w:rPr>
          <w:rFonts w:eastAsia="Times New Roman" w:cs="Times New Roman"/>
          <w:szCs w:val="24"/>
        </w:rPr>
        <w:t xml:space="preserve"> με βάση τον συγκεκριμένο </w:t>
      </w:r>
      <w:r>
        <w:rPr>
          <w:rFonts w:eastAsia="Times New Roman" w:cs="Times New Roman"/>
          <w:szCs w:val="24"/>
        </w:rPr>
        <w:t>π</w:t>
      </w:r>
      <w:r>
        <w:rPr>
          <w:rFonts w:eastAsia="Times New Roman" w:cs="Times New Roman"/>
          <w:szCs w:val="24"/>
        </w:rPr>
        <w:t xml:space="preserve">ροϋπολογισμό. Αυτό που μάλλον </w:t>
      </w:r>
      <w:r>
        <w:rPr>
          <w:rFonts w:eastAsia="Times New Roman" w:cs="Times New Roman"/>
          <w:szCs w:val="24"/>
        </w:rPr>
        <w:t>σίγουρα χρειάζεται</w:t>
      </w:r>
      <w:r>
        <w:rPr>
          <w:rFonts w:eastAsia="Times New Roman" w:cs="Times New Roman"/>
          <w:szCs w:val="24"/>
        </w:rPr>
        <w:t>,</w:t>
      </w:r>
      <w:r>
        <w:rPr>
          <w:rFonts w:eastAsia="Times New Roman" w:cs="Times New Roman"/>
          <w:szCs w:val="24"/>
        </w:rPr>
        <w:t xml:space="preserve"> είναι να υπάρχουν πάντα οι πληροφορίες για τις δαπάνες, να υπάρχει πάντα η διαφάνεια, προκειμένου να μην υπάρχουν περιθώρια δημιουργίας εντυπώσεων και στρεβλώσεων. Η διαφάνεια είναι το αντίδοτο σε κάθε ψίθυρο. </w:t>
      </w:r>
    </w:p>
    <w:p w14:paraId="1AEEA7D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Επίσης, με χαρά βλέπουμε </w:t>
      </w:r>
      <w:r>
        <w:rPr>
          <w:rFonts w:eastAsia="Times New Roman" w:cs="Times New Roman"/>
          <w:szCs w:val="24"/>
        </w:rPr>
        <w:t>να προχωρούν οι διαδικασίες ηλεκτρονικής διακυβέρνησης στο κοινοβουλευτικό έργο</w:t>
      </w:r>
      <w:r>
        <w:rPr>
          <w:rFonts w:eastAsia="Times New Roman" w:cs="Times New Roman"/>
          <w:szCs w:val="24"/>
        </w:rPr>
        <w:t>,</w:t>
      </w:r>
      <w:r>
        <w:rPr>
          <w:rFonts w:eastAsia="Times New Roman" w:cs="Times New Roman"/>
          <w:szCs w:val="24"/>
        </w:rPr>
        <w:t xml:space="preserve"> που θα το εκσυγχρονίσουν, ενώ παράλληλα θα έχουμε και εξοικονόμηση πόρων. Σε σχέση με τους κωδικούς, δεν θα μπω σε λεπτομέρειες. Τα είπ</w:t>
      </w:r>
      <w:r>
        <w:rPr>
          <w:rFonts w:eastAsia="Times New Roman" w:cs="Times New Roman"/>
          <w:szCs w:val="24"/>
        </w:rPr>
        <w:t>ε</w:t>
      </w:r>
      <w:r>
        <w:rPr>
          <w:rFonts w:eastAsia="Times New Roman" w:cs="Times New Roman"/>
          <w:szCs w:val="24"/>
        </w:rPr>
        <w:t xml:space="preserve"> άλλωστε και ο εισηγητής μας, ο κ. </w:t>
      </w:r>
      <w:proofErr w:type="spellStart"/>
      <w:r>
        <w:rPr>
          <w:rFonts w:eastAsia="Times New Roman" w:cs="Times New Roman"/>
          <w:szCs w:val="24"/>
        </w:rPr>
        <w:t>Δανέ</w:t>
      </w:r>
      <w:r>
        <w:rPr>
          <w:rFonts w:eastAsia="Times New Roman" w:cs="Times New Roman"/>
          <w:szCs w:val="24"/>
        </w:rPr>
        <w:t>λλης</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w:t>
      </w:r>
    </w:p>
    <w:p w14:paraId="1AEEA7D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Επίσης, θα ήθελα να εκφράσω</w:t>
      </w:r>
      <w:r>
        <w:rPr>
          <w:rFonts w:eastAsia="Times New Roman" w:cs="Times New Roman"/>
          <w:szCs w:val="24"/>
        </w:rPr>
        <w:t>,</w:t>
      </w:r>
      <w:r>
        <w:rPr>
          <w:rFonts w:eastAsia="Times New Roman" w:cs="Times New Roman"/>
          <w:szCs w:val="24"/>
        </w:rPr>
        <w:t xml:space="preserve"> τόσο τις δικές μου προσωπικές ευχαριστίες και ευγνωμοσύνη</w:t>
      </w:r>
      <w:r>
        <w:rPr>
          <w:rFonts w:eastAsia="Times New Roman" w:cs="Times New Roman"/>
          <w:szCs w:val="24"/>
        </w:rPr>
        <w:t>,</w:t>
      </w:r>
      <w:r>
        <w:rPr>
          <w:rFonts w:eastAsia="Times New Roman" w:cs="Times New Roman"/>
          <w:szCs w:val="24"/>
        </w:rPr>
        <w:t xml:space="preserve"> όσο και του κόμματός μας για την εργατικότητα, το φιλότιμο και τις συνεχείς προσπάθειες ανταπόκρισης του συνόλου του προσωπικού της Βουλής στις πολ</w:t>
      </w:r>
      <w:r>
        <w:rPr>
          <w:rFonts w:eastAsia="Times New Roman" w:cs="Times New Roman"/>
          <w:szCs w:val="24"/>
        </w:rPr>
        <w:t xml:space="preserve">ύ αυξημένες απαιτήσεις λειτουργίας του Κοινοβουλίου. </w:t>
      </w:r>
    </w:p>
    <w:p w14:paraId="1AEEA7D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κύριε Πρόεδρε, θα ήθελα να πω ότι υπερψηφίζουμε και τον </w:t>
      </w:r>
      <w:r>
        <w:rPr>
          <w:rFonts w:eastAsia="Times New Roman" w:cs="Times New Roman"/>
          <w:szCs w:val="24"/>
        </w:rPr>
        <w:t>α</w:t>
      </w:r>
      <w:r>
        <w:rPr>
          <w:rFonts w:eastAsia="Times New Roman" w:cs="Times New Roman"/>
          <w:szCs w:val="24"/>
        </w:rPr>
        <w:t xml:space="preserve">πολογισμό </w:t>
      </w:r>
      <w:r>
        <w:rPr>
          <w:rFonts w:eastAsia="Times New Roman" w:cs="Times New Roman"/>
          <w:szCs w:val="24"/>
        </w:rPr>
        <w:t>δ</w:t>
      </w:r>
      <w:r>
        <w:rPr>
          <w:rFonts w:eastAsia="Times New Roman" w:cs="Times New Roman"/>
          <w:szCs w:val="24"/>
        </w:rPr>
        <w:t xml:space="preserve">απανών της Βουλής για το οικονομικό έτος 2016, αλλά και τον νέο </w:t>
      </w:r>
      <w:r>
        <w:rPr>
          <w:rFonts w:eastAsia="Times New Roman" w:cs="Times New Roman"/>
          <w:szCs w:val="24"/>
        </w:rPr>
        <w:t>π</w:t>
      </w:r>
      <w:r>
        <w:rPr>
          <w:rFonts w:eastAsia="Times New Roman" w:cs="Times New Roman"/>
          <w:szCs w:val="24"/>
        </w:rPr>
        <w:t xml:space="preserve">ροϋπολογισμό </w:t>
      </w:r>
      <w:r>
        <w:rPr>
          <w:rFonts w:eastAsia="Times New Roman" w:cs="Times New Roman"/>
          <w:szCs w:val="24"/>
        </w:rPr>
        <w:t>δ</w:t>
      </w:r>
      <w:r>
        <w:rPr>
          <w:rFonts w:eastAsia="Times New Roman" w:cs="Times New Roman"/>
          <w:szCs w:val="24"/>
        </w:rPr>
        <w:t xml:space="preserve">απανών της Βουλής του 2018. </w:t>
      </w:r>
    </w:p>
    <w:p w14:paraId="1AEEA7D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AEEA7E0"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Μαυρωτά</w:t>
      </w:r>
      <w:proofErr w:type="spellEnd"/>
      <w:r>
        <w:rPr>
          <w:rFonts w:eastAsia="Times New Roman" w:cs="Times New Roman"/>
          <w:szCs w:val="24"/>
        </w:rPr>
        <w:t xml:space="preserve"> και για την οικονομία στον χρόνο. </w:t>
      </w:r>
    </w:p>
    <w:p w14:paraId="1AEEA7E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Ολοκληρώσαμε με τους εισηγητές και τους ειδικούς αγορητές. </w:t>
      </w:r>
    </w:p>
    <w:p w14:paraId="1AEEA7E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Δημήτριος </w:t>
      </w:r>
      <w:proofErr w:type="spellStart"/>
      <w:r>
        <w:rPr>
          <w:rFonts w:eastAsia="Times New Roman" w:cs="Times New Roman"/>
          <w:szCs w:val="24"/>
        </w:rPr>
        <w:t>Βέττας</w:t>
      </w:r>
      <w:proofErr w:type="spellEnd"/>
      <w:r>
        <w:rPr>
          <w:rFonts w:eastAsia="Times New Roman" w:cs="Times New Roman"/>
          <w:szCs w:val="24"/>
        </w:rPr>
        <w:t xml:space="preserve">, για πέντε λεπτά, ως Κοινοβουλευτικός Εκπρόσωπος του ΣΥΡΙΖΑ. </w:t>
      </w:r>
    </w:p>
    <w:p w14:paraId="1AEEA7E3"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Δεν χρειάζομαι τόσο, κύριε Πρόεδρε. </w:t>
      </w:r>
    </w:p>
    <w:p w14:paraId="1AEEA7E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Παρακολουθώντας κυρίως από τα Πρακτικά, γιατί δεν ήμουν παρών στην πρώτη συνεδρίαση της </w:t>
      </w:r>
      <w:r>
        <w:rPr>
          <w:rFonts w:eastAsia="Times New Roman" w:cs="Times New Roman"/>
          <w:szCs w:val="24"/>
        </w:rPr>
        <w:t>επιτροπής</w:t>
      </w:r>
      <w:r>
        <w:rPr>
          <w:rFonts w:eastAsia="Times New Roman" w:cs="Times New Roman"/>
          <w:szCs w:val="24"/>
        </w:rPr>
        <w:t>, απαντήθηκαν</w:t>
      </w:r>
      <w:r>
        <w:rPr>
          <w:rFonts w:eastAsia="Times New Roman" w:cs="Times New Roman"/>
          <w:szCs w:val="24"/>
        </w:rPr>
        <w:t>,</w:t>
      </w:r>
      <w:r>
        <w:rPr>
          <w:rFonts w:eastAsia="Times New Roman" w:cs="Times New Roman"/>
          <w:szCs w:val="24"/>
        </w:rPr>
        <w:t xml:space="preserve"> τόσο από τον κ. Αθανασίου</w:t>
      </w:r>
      <w:r>
        <w:rPr>
          <w:rFonts w:eastAsia="Times New Roman" w:cs="Times New Roman"/>
          <w:szCs w:val="24"/>
        </w:rPr>
        <w:t>,</w:t>
      </w:r>
      <w:r>
        <w:rPr>
          <w:rFonts w:eastAsia="Times New Roman" w:cs="Times New Roman"/>
          <w:szCs w:val="24"/>
        </w:rPr>
        <w:t xml:space="preserve"> όσο και από τον κ. Παππά διάφορα ερωτήματα για τα επιδόματα θέ</w:t>
      </w:r>
      <w:r>
        <w:rPr>
          <w:rFonts w:eastAsia="Times New Roman" w:cs="Times New Roman"/>
          <w:szCs w:val="24"/>
        </w:rPr>
        <w:t xml:space="preserve">σης ευθύνης, για τα επιδόματα ανθυγιεινής και επικίνδυνης εργασίας. </w:t>
      </w:r>
    </w:p>
    <w:p w14:paraId="1AEEA7E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Αναρωτήθηκα, λοιπόν, εάν το εργατικό δίκαιο θα λειτουργήσει στο Κοινοβούλιό μας. Θα </w:t>
      </w:r>
      <w:proofErr w:type="spellStart"/>
      <w:r>
        <w:rPr>
          <w:rFonts w:eastAsia="Times New Roman" w:cs="Times New Roman"/>
          <w:szCs w:val="24"/>
        </w:rPr>
        <w:t>διέπεται</w:t>
      </w:r>
      <w:proofErr w:type="spellEnd"/>
      <w:r>
        <w:rPr>
          <w:rFonts w:eastAsia="Times New Roman" w:cs="Times New Roman"/>
          <w:szCs w:val="24"/>
        </w:rPr>
        <w:t xml:space="preserve"> το Κοινοβούλιό μας από </w:t>
      </w:r>
      <w:r>
        <w:rPr>
          <w:rFonts w:eastAsia="Times New Roman" w:cs="Times New Roman"/>
          <w:szCs w:val="24"/>
        </w:rPr>
        <w:lastRenderedPageBreak/>
        <w:t>τους εργατικούς νόμους και τους κανόνες; Προφανώς</w:t>
      </w:r>
      <w:r>
        <w:rPr>
          <w:rFonts w:eastAsia="Times New Roman" w:cs="Times New Roman"/>
          <w:szCs w:val="24"/>
        </w:rPr>
        <w:t>,</w:t>
      </w:r>
      <w:r>
        <w:rPr>
          <w:rFonts w:eastAsia="Times New Roman" w:cs="Times New Roman"/>
          <w:szCs w:val="24"/>
        </w:rPr>
        <w:t xml:space="preserve"> η απάντηση είναι «να</w:t>
      </w:r>
      <w:r>
        <w:rPr>
          <w:rFonts w:eastAsia="Times New Roman" w:cs="Times New Roman"/>
          <w:szCs w:val="24"/>
        </w:rPr>
        <w:t>ι». Άρα, λοιπόν, αναρωτιέμαι προς τι όλα αυτά τα ερωτήματα.</w:t>
      </w:r>
    </w:p>
    <w:p w14:paraId="1AEEA7E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Επίσης, προβληματίστηκα</w:t>
      </w:r>
      <w:r>
        <w:rPr>
          <w:rFonts w:eastAsia="Times New Roman" w:cs="Times New Roman"/>
          <w:szCs w:val="24"/>
        </w:rPr>
        <w:t>,</w:t>
      </w:r>
      <w:r>
        <w:rPr>
          <w:rFonts w:eastAsia="Times New Roman" w:cs="Times New Roman"/>
          <w:szCs w:val="24"/>
        </w:rPr>
        <w:t xml:space="preserve"> όταν άκουσα ένα ερώτημα</w:t>
      </w:r>
      <w:r>
        <w:rPr>
          <w:rFonts w:eastAsia="Times New Roman" w:cs="Times New Roman"/>
          <w:szCs w:val="24"/>
        </w:rPr>
        <w:t>,</w:t>
      </w:r>
      <w:r>
        <w:rPr>
          <w:rFonts w:eastAsia="Times New Roman" w:cs="Times New Roman"/>
          <w:szCs w:val="24"/>
        </w:rPr>
        <w:t xml:space="preserve"> που τέθηκε από συνάδελφο. Για παράδειγμα, ενώ η εισηγητική μας έκθεση λέει ξεκάθαρα πως αυτά τα 2,5 εκατομμύρια ευρώ αύξηση στις δαπάνες αφορού</w:t>
      </w:r>
      <w:r>
        <w:rPr>
          <w:rFonts w:eastAsia="Times New Roman" w:cs="Times New Roman"/>
          <w:szCs w:val="24"/>
        </w:rPr>
        <w:t>ν</w:t>
      </w:r>
      <w:r>
        <w:rPr>
          <w:rFonts w:eastAsia="Times New Roman" w:cs="Times New Roman"/>
          <w:szCs w:val="24"/>
        </w:rPr>
        <w:t xml:space="preserve"> κυρίως τις δαπάνες της Βουλής υπέρ ΕΦΚΑ, αναρωτήθηκα εάν ήταν ένα τυχαίο ερώτημα αυτό που απευθύνθηκε από συνάδελφο. Όμως, μου λύθηκε η απορία αμέσως μετά, γιατί το επόμενο ερώτημα ήταν η μείωση του αριθμού των Βουλευτών και θα εξηγήσω γιατί. </w:t>
      </w:r>
    </w:p>
    <w:p w14:paraId="1AEEA7E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Σήμερα, όπω</w:t>
      </w:r>
      <w:r>
        <w:rPr>
          <w:rFonts w:eastAsia="Times New Roman" w:cs="Times New Roman"/>
          <w:szCs w:val="24"/>
        </w:rPr>
        <w:t>ς και προχθές, με ενέπνευσε η ομιλία του κ. Κουτσούκου. Σήμερα ήταν μια εξαιρετικά καλή τοποθέτηση. Αναρωτιέμαι, λοιπόν, πώς είναι δυνατόν να μπαίνουν στο Κοινοβούλιό μας ζητήματα δημοκρατίας ή εάν θέλετε διευθέτησής της προς το καλύτερο, μειώνοντας τον αρ</w:t>
      </w:r>
      <w:r>
        <w:rPr>
          <w:rFonts w:eastAsia="Times New Roman" w:cs="Times New Roman"/>
          <w:szCs w:val="24"/>
        </w:rPr>
        <w:t>ιθμό των Βουλευτών και μη δίνοντας απάντηση στα σοβαρά προβλήματα</w:t>
      </w:r>
      <w:r>
        <w:rPr>
          <w:rFonts w:eastAsia="Times New Roman" w:cs="Times New Roman"/>
          <w:szCs w:val="24"/>
        </w:rPr>
        <w:t>,</w:t>
      </w:r>
      <w:r>
        <w:rPr>
          <w:rFonts w:eastAsia="Times New Roman" w:cs="Times New Roman"/>
          <w:szCs w:val="24"/>
        </w:rPr>
        <w:t xml:space="preserve"> που θα προκύψουν από τη μείωση των Βουλευτών και να μη μπαίνουν ζητήματα ηθικής τάξεως μετεγγραφών και θα έλεγα «μεταβιβάσεων» Βουλευτών από μια κοινοβουλευτική ομάδα σε άλλη κοινοβουλευτικ</w:t>
      </w:r>
      <w:r>
        <w:rPr>
          <w:rFonts w:eastAsia="Times New Roman" w:cs="Times New Roman"/>
          <w:szCs w:val="24"/>
        </w:rPr>
        <w:t xml:space="preserve">ή </w:t>
      </w:r>
      <w:r>
        <w:rPr>
          <w:rFonts w:eastAsia="Times New Roman" w:cs="Times New Roman"/>
          <w:szCs w:val="24"/>
        </w:rPr>
        <w:lastRenderedPageBreak/>
        <w:t>ομάδα</w:t>
      </w:r>
      <w:r>
        <w:rPr>
          <w:rFonts w:eastAsia="Times New Roman" w:cs="Times New Roman"/>
          <w:szCs w:val="24"/>
        </w:rPr>
        <w:t>,</w:t>
      </w:r>
      <w:r>
        <w:rPr>
          <w:rFonts w:eastAsia="Times New Roman" w:cs="Times New Roman"/>
          <w:szCs w:val="24"/>
        </w:rPr>
        <w:t xml:space="preserve"> στα πλαίσια της ίδιας κοινοβουλευτικής περιόδου. Και αυτό είναι σοβαρότερο, όταν αυτό το ερώτημα ή αυτή η θέση απευθύνεται από νέους Βουλευτές, όπως είμαι εγώ, όπως είστε εσείς, κύριε Πρόεδρε και δεν αντιδρά το πολιτικό σύστημα, δεν αντιδρούν οι ν</w:t>
      </w:r>
      <w:r>
        <w:rPr>
          <w:rFonts w:eastAsia="Times New Roman" w:cs="Times New Roman"/>
          <w:szCs w:val="24"/>
        </w:rPr>
        <w:t xml:space="preserve">έοι Βουλευτές, δεν αντιδρούν οι άνθρωποι οι οποίοι εμφανίζονται σήμερα στον ελληνικό λαό ως «καινούργιοι», ως «νέο», ως «άφθαρτο», ως «μη φθαρμένο». </w:t>
      </w:r>
    </w:p>
    <w:p w14:paraId="1AEEA7E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Ξέρετε, αυτά τα προβλήματα θα τα λύσει η μεγάλη συζήτηση</w:t>
      </w:r>
      <w:r>
        <w:rPr>
          <w:rFonts w:eastAsia="Times New Roman" w:cs="Times New Roman"/>
          <w:szCs w:val="24"/>
        </w:rPr>
        <w:t>,</w:t>
      </w:r>
      <w:r>
        <w:rPr>
          <w:rFonts w:eastAsia="Times New Roman" w:cs="Times New Roman"/>
          <w:szCs w:val="24"/>
        </w:rPr>
        <w:t xml:space="preserve"> η οποία θα εξελιχθεί κατά τη διάρκεια της συζήτη</w:t>
      </w:r>
      <w:r>
        <w:rPr>
          <w:rFonts w:eastAsia="Times New Roman" w:cs="Times New Roman"/>
          <w:szCs w:val="24"/>
        </w:rPr>
        <w:t xml:space="preserve">σης για την αναθεώρηση του Συντάγματός μας. Εκεί θα μπουν προς συζήτηση όλα τα θέματα. </w:t>
      </w:r>
    </w:p>
    <w:p w14:paraId="1AEEA7E9" w14:textId="77777777" w:rsidR="006D2E0F" w:rsidRDefault="00717B4F">
      <w:pPr>
        <w:spacing w:after="0" w:line="600" w:lineRule="auto"/>
        <w:ind w:firstLine="720"/>
        <w:jc w:val="both"/>
        <w:rPr>
          <w:rFonts w:eastAsia="Times New Roman"/>
          <w:szCs w:val="24"/>
        </w:rPr>
      </w:pPr>
      <w:r>
        <w:rPr>
          <w:rFonts w:eastAsia="Times New Roman"/>
          <w:szCs w:val="24"/>
        </w:rPr>
        <w:t>Προφανώς</w:t>
      </w:r>
      <w:r>
        <w:rPr>
          <w:rFonts w:eastAsia="Times New Roman"/>
          <w:szCs w:val="24"/>
        </w:rPr>
        <w:t>,</w:t>
      </w:r>
      <w:r>
        <w:rPr>
          <w:rFonts w:eastAsia="Times New Roman"/>
          <w:szCs w:val="24"/>
        </w:rPr>
        <w:t xml:space="preserve"> ο καθένας μας έχει τις απόψεις του και προφανώς</w:t>
      </w:r>
      <w:r>
        <w:rPr>
          <w:rFonts w:eastAsia="Times New Roman"/>
          <w:szCs w:val="24"/>
        </w:rPr>
        <w:t>,</w:t>
      </w:r>
      <w:r>
        <w:rPr>
          <w:rFonts w:eastAsia="Times New Roman"/>
          <w:szCs w:val="24"/>
        </w:rPr>
        <w:t xml:space="preserve"> μπορεί να τις εκφράσει, αλλά νομίζω ότι είναι εξαιρετικά επικίνδυνο να συζητάμε σήμερα τη </w:t>
      </w:r>
      <w:r>
        <w:rPr>
          <w:rFonts w:eastAsia="Times New Roman"/>
          <w:szCs w:val="24"/>
        </w:rPr>
        <w:t>δ</w:t>
      </w:r>
      <w:r>
        <w:rPr>
          <w:rFonts w:eastAsia="Times New Roman"/>
          <w:szCs w:val="24"/>
        </w:rPr>
        <w:t>ημοκρατία μας με μ</w:t>
      </w:r>
      <w:r>
        <w:rPr>
          <w:rFonts w:eastAsia="Times New Roman"/>
          <w:szCs w:val="24"/>
        </w:rPr>
        <w:t xml:space="preserve">όνο κριτήριο το χρήμα. </w:t>
      </w:r>
    </w:p>
    <w:p w14:paraId="1AEEA7EA" w14:textId="77777777" w:rsidR="006D2E0F" w:rsidRDefault="00717B4F">
      <w:pPr>
        <w:spacing w:after="0" w:line="600" w:lineRule="auto"/>
        <w:ind w:firstLine="720"/>
        <w:jc w:val="both"/>
        <w:rPr>
          <w:rFonts w:eastAsia="Times New Roman"/>
          <w:szCs w:val="24"/>
        </w:rPr>
      </w:pPr>
      <w:r>
        <w:rPr>
          <w:rFonts w:eastAsia="Times New Roman"/>
          <w:szCs w:val="24"/>
        </w:rPr>
        <w:t xml:space="preserve">Ερωτώ λοιπόν: Μειώνουμε τον </w:t>
      </w:r>
      <w:r>
        <w:rPr>
          <w:rFonts w:eastAsia="Times New Roman"/>
          <w:szCs w:val="24"/>
        </w:rPr>
        <w:t>π</w:t>
      </w:r>
      <w:r>
        <w:rPr>
          <w:rFonts w:eastAsia="Times New Roman"/>
          <w:szCs w:val="24"/>
        </w:rPr>
        <w:t xml:space="preserve">ροϋπολογισμό κατά 2 εκατομμύρια, σε τι βελτιώσαμε τη </w:t>
      </w:r>
      <w:r>
        <w:rPr>
          <w:rFonts w:eastAsia="Times New Roman"/>
          <w:szCs w:val="24"/>
        </w:rPr>
        <w:t>δ</w:t>
      </w:r>
      <w:r>
        <w:rPr>
          <w:rFonts w:eastAsia="Times New Roman"/>
          <w:szCs w:val="24"/>
        </w:rPr>
        <w:t>ημοκρατία μας; Τον αυξάνουμε κατά 5</w:t>
      </w:r>
      <w:r>
        <w:rPr>
          <w:rFonts w:eastAsia="Times New Roman"/>
          <w:szCs w:val="24"/>
        </w:rPr>
        <w:t>. Σ</w:t>
      </w:r>
      <w:r>
        <w:rPr>
          <w:rFonts w:eastAsia="Times New Roman"/>
          <w:szCs w:val="24"/>
        </w:rPr>
        <w:t>ε τι την κάναμε καλύτερη; Είδατε, λοιπόν, πως τα ερωτήματα αυτά δεν απαντώνται επιδερμικά και δεν απαντώνται τό</w:t>
      </w:r>
      <w:r>
        <w:rPr>
          <w:rFonts w:eastAsia="Times New Roman"/>
          <w:szCs w:val="24"/>
        </w:rPr>
        <w:t xml:space="preserve">σο εύκολα. </w:t>
      </w:r>
    </w:p>
    <w:p w14:paraId="1AEEA7EB" w14:textId="77777777" w:rsidR="006D2E0F" w:rsidRDefault="00717B4F">
      <w:pPr>
        <w:spacing w:after="0" w:line="600" w:lineRule="auto"/>
        <w:ind w:firstLine="720"/>
        <w:jc w:val="both"/>
        <w:rPr>
          <w:rFonts w:eastAsia="Times New Roman"/>
          <w:szCs w:val="24"/>
        </w:rPr>
      </w:pPr>
      <w:r>
        <w:rPr>
          <w:rFonts w:eastAsia="Times New Roman"/>
          <w:szCs w:val="24"/>
        </w:rPr>
        <w:lastRenderedPageBreak/>
        <w:t>Θα έλεγα, λοιπόν, επειδή μας ακούει κόσμος ο οποίος περνάει δύσκολα, να πούμε στον κόσμο το εξής -και αυτό το λέει σύσσωμο το πολιτικό σύστημα της χώρας- ότι ο Βουλευτής υπέστη -δεν ήμουν Βουλευτής τότε, αλλά οφείλω να το ομολογήσω- μείωση κατά</w:t>
      </w:r>
      <w:r>
        <w:rPr>
          <w:rFonts w:eastAsia="Times New Roman"/>
          <w:szCs w:val="24"/>
        </w:rPr>
        <w:t xml:space="preserve"> 40% στο σύνολο των παροχών του και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2016 10%. Να υποστεί κι άλλη αν αυτό αποφασίσουμε. Δεν διαφωνεί κανείς σε αυτό. </w:t>
      </w:r>
    </w:p>
    <w:p w14:paraId="1AEEA7EC" w14:textId="77777777" w:rsidR="006D2E0F" w:rsidRDefault="00717B4F">
      <w:pPr>
        <w:spacing w:after="0" w:line="600" w:lineRule="auto"/>
        <w:ind w:firstLine="720"/>
        <w:jc w:val="both"/>
        <w:rPr>
          <w:rFonts w:eastAsia="Times New Roman"/>
          <w:szCs w:val="24"/>
        </w:rPr>
      </w:pPr>
      <w:r>
        <w:rPr>
          <w:rFonts w:eastAsia="Times New Roman"/>
          <w:szCs w:val="24"/>
        </w:rPr>
        <w:t>Να πούμε όμως, κύριε Πρόεδρε, στον κόσμο -και να το πούμε όλοι μας- ότι εξομαλύνθηκε αυτή η αδικία στο φορολογικό. Να το πούμε αυτό</w:t>
      </w:r>
      <w:r>
        <w:rPr>
          <w:rFonts w:eastAsia="Times New Roman"/>
          <w:szCs w:val="24"/>
        </w:rPr>
        <w:t xml:space="preserve">! Να πούμε επίσης ότι ένα μεγάλο κομμάτι των Βουλευτών -και να μην το κρύψουμε αυτό- των νέων Βουλευτών δεν πρόκειται να πάρει σύνταξη. Εμείς θα γυρίσουμε και θα πάρουμε σύνταξη από τον φορέα μας. </w:t>
      </w:r>
    </w:p>
    <w:p w14:paraId="1AEEA7ED" w14:textId="77777777" w:rsidR="006D2E0F" w:rsidRDefault="00717B4F">
      <w:pPr>
        <w:spacing w:after="0" w:line="600" w:lineRule="auto"/>
        <w:ind w:firstLine="720"/>
        <w:jc w:val="both"/>
        <w:rPr>
          <w:rFonts w:eastAsia="Times New Roman"/>
          <w:szCs w:val="24"/>
        </w:rPr>
      </w:pPr>
      <w:r>
        <w:rPr>
          <w:rFonts w:eastAsia="Times New Roman"/>
          <w:szCs w:val="24"/>
        </w:rPr>
        <w:t>Αυτό να το πούμε, αγαπητέ κύριε Πρόεδρε και να μην το αποκ</w:t>
      </w:r>
      <w:r>
        <w:rPr>
          <w:rFonts w:eastAsia="Times New Roman"/>
          <w:szCs w:val="24"/>
        </w:rPr>
        <w:t xml:space="preserve">ρύπτει κανένας μας, γιατί τη ζημιά θα την υποστεί η Δημοκρατία μας. </w:t>
      </w:r>
    </w:p>
    <w:p w14:paraId="1AEEA7EE" w14:textId="77777777" w:rsidR="006D2E0F" w:rsidRDefault="00717B4F">
      <w:pPr>
        <w:spacing w:after="0"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Ενώ πληρώνετε εισφορές</w:t>
      </w:r>
      <w:r>
        <w:rPr>
          <w:rFonts w:eastAsia="Times New Roman"/>
          <w:szCs w:val="24"/>
        </w:rPr>
        <w:t>,</w:t>
      </w:r>
      <w:r>
        <w:rPr>
          <w:rFonts w:eastAsia="Times New Roman"/>
          <w:szCs w:val="24"/>
        </w:rPr>
        <w:t xml:space="preserve"> έτσι και αλλιώς. </w:t>
      </w:r>
    </w:p>
    <w:p w14:paraId="1AEEA7EF" w14:textId="77777777" w:rsidR="006D2E0F" w:rsidRDefault="00717B4F">
      <w:pPr>
        <w:spacing w:after="0" w:line="600" w:lineRule="auto"/>
        <w:ind w:firstLine="720"/>
        <w:jc w:val="both"/>
        <w:rPr>
          <w:rFonts w:eastAsia="Times New Roman"/>
          <w:szCs w:val="24"/>
        </w:rPr>
      </w:pPr>
      <w:r>
        <w:rPr>
          <w:rFonts w:eastAsia="Times New Roman"/>
          <w:b/>
          <w:szCs w:val="24"/>
        </w:rPr>
        <w:t>ΔΗΜΗΤΡΙΟΣ ΒΕΤΤΑΣ:</w:t>
      </w:r>
      <w:r>
        <w:rPr>
          <w:rFonts w:eastAsia="Times New Roman"/>
          <w:szCs w:val="24"/>
        </w:rPr>
        <w:t xml:space="preserve"> Βεβαίως! Βεβαίως, κύριε Πρόεδρε. Έχετε δίκιο.</w:t>
      </w:r>
    </w:p>
    <w:p w14:paraId="1AEEA7F0" w14:textId="77777777" w:rsidR="006D2E0F" w:rsidRDefault="00717B4F">
      <w:pPr>
        <w:spacing w:after="0" w:line="600" w:lineRule="auto"/>
        <w:ind w:firstLine="720"/>
        <w:jc w:val="both"/>
        <w:rPr>
          <w:rFonts w:eastAsia="Times New Roman"/>
          <w:szCs w:val="24"/>
        </w:rPr>
      </w:pPr>
      <w:r>
        <w:rPr>
          <w:rFonts w:eastAsia="Times New Roman"/>
          <w:szCs w:val="24"/>
        </w:rPr>
        <w:lastRenderedPageBreak/>
        <w:t>Άρα, λοιπόν, νομίζω πως μόνο κακές υπηρεσ</w:t>
      </w:r>
      <w:r>
        <w:rPr>
          <w:rFonts w:eastAsia="Times New Roman"/>
          <w:szCs w:val="24"/>
        </w:rPr>
        <w:t xml:space="preserve">ίες προσφέρουν οποιεσδήποτε τοποθετήσεις τέτοιου είδους, οι οποίες είναι </w:t>
      </w:r>
      <w:r>
        <w:rPr>
          <w:rFonts w:eastAsia="Times New Roman"/>
          <w:szCs w:val="24"/>
        </w:rPr>
        <w:t>«</w:t>
      </w:r>
      <w:r>
        <w:rPr>
          <w:rFonts w:eastAsia="Times New Roman"/>
          <w:szCs w:val="24"/>
        </w:rPr>
        <w:t>πλίνθοι</w:t>
      </w:r>
      <w:r>
        <w:rPr>
          <w:rFonts w:eastAsia="Times New Roman"/>
          <w:szCs w:val="24"/>
        </w:rPr>
        <w:t>,</w:t>
      </w:r>
      <w:r>
        <w:rPr>
          <w:rFonts w:eastAsia="Times New Roman"/>
          <w:szCs w:val="24"/>
        </w:rPr>
        <w:t xml:space="preserve"> κέραμοι</w:t>
      </w:r>
      <w:r>
        <w:rPr>
          <w:rFonts w:eastAsia="Times New Roman"/>
          <w:szCs w:val="24"/>
        </w:rPr>
        <w:t>»</w:t>
      </w:r>
      <w:r>
        <w:rPr>
          <w:rFonts w:eastAsia="Times New Roman"/>
          <w:szCs w:val="24"/>
        </w:rPr>
        <w:t>. Αν θέλω να παίξω ή να ακουστώ ή να πω κάτι</w:t>
      </w:r>
      <w:r>
        <w:rPr>
          <w:rFonts w:eastAsia="Times New Roman"/>
          <w:szCs w:val="24"/>
        </w:rPr>
        <w:t>,</w:t>
      </w:r>
      <w:r>
        <w:rPr>
          <w:rFonts w:eastAsia="Times New Roman"/>
          <w:szCs w:val="24"/>
        </w:rPr>
        <w:t xml:space="preserve"> γιατί δεν έχω κάτι άλλο ή να πω κάτι</w:t>
      </w:r>
      <w:r>
        <w:rPr>
          <w:rFonts w:eastAsia="Times New Roman"/>
          <w:szCs w:val="24"/>
        </w:rPr>
        <w:t>,</w:t>
      </w:r>
      <w:r>
        <w:rPr>
          <w:rFonts w:eastAsia="Times New Roman"/>
          <w:szCs w:val="24"/>
        </w:rPr>
        <w:t xml:space="preserve"> γιατί μόνο αυτό έχω, τότε λοιπόν λέω αυτό. </w:t>
      </w:r>
    </w:p>
    <w:p w14:paraId="1AEEA7F1" w14:textId="77777777" w:rsidR="006D2E0F" w:rsidRDefault="00717B4F">
      <w:pPr>
        <w:spacing w:after="0" w:line="600" w:lineRule="auto"/>
        <w:ind w:firstLine="720"/>
        <w:jc w:val="both"/>
        <w:rPr>
          <w:rFonts w:eastAsia="Times New Roman"/>
          <w:szCs w:val="24"/>
        </w:rPr>
      </w:pPr>
      <w:r>
        <w:rPr>
          <w:rFonts w:eastAsia="Times New Roman"/>
          <w:szCs w:val="24"/>
        </w:rPr>
        <w:t xml:space="preserve">Ας προσέξουμε, λοιπόν, αγαπητέ κύριε </w:t>
      </w:r>
      <w:r>
        <w:rPr>
          <w:rFonts w:eastAsia="Times New Roman"/>
          <w:szCs w:val="24"/>
        </w:rPr>
        <w:t>Πρόεδρε, τι λέμε στον ελληνικό λαό. Έχει θιγεί</w:t>
      </w:r>
      <w:r>
        <w:rPr>
          <w:rFonts w:eastAsia="Times New Roman"/>
          <w:szCs w:val="24"/>
        </w:rPr>
        <w:t>,</w:t>
      </w:r>
      <w:r>
        <w:rPr>
          <w:rFonts w:eastAsia="Times New Roman"/>
          <w:szCs w:val="24"/>
        </w:rPr>
        <w:t xml:space="preserve"> σε έναν πολύ μεγάλο βαθμό</w:t>
      </w:r>
      <w:r>
        <w:rPr>
          <w:rFonts w:eastAsia="Times New Roman"/>
          <w:szCs w:val="24"/>
        </w:rPr>
        <w:t>,</w:t>
      </w:r>
      <w:r>
        <w:rPr>
          <w:rFonts w:eastAsia="Times New Roman"/>
          <w:szCs w:val="24"/>
        </w:rPr>
        <w:t xml:space="preserve"> η κοινοβουλευτική μας, θα έλεγα -στο σύνολό </w:t>
      </w:r>
      <w:r>
        <w:rPr>
          <w:rFonts w:eastAsia="Times New Roman"/>
          <w:szCs w:val="24"/>
        </w:rPr>
        <w:t>μας,</w:t>
      </w:r>
      <w:r>
        <w:rPr>
          <w:rFonts w:eastAsia="Times New Roman"/>
          <w:szCs w:val="24"/>
        </w:rPr>
        <w:t xml:space="preserve"> εννοώ- αξιοπιστία</w:t>
      </w:r>
      <w:r>
        <w:rPr>
          <w:rFonts w:eastAsia="Times New Roman"/>
          <w:szCs w:val="24"/>
        </w:rPr>
        <w:t>,</w:t>
      </w:r>
      <w:r>
        <w:rPr>
          <w:rFonts w:eastAsia="Times New Roman"/>
          <w:szCs w:val="24"/>
        </w:rPr>
        <w:t xml:space="preserve"> γιατί είναι και ο κόσμος, αλλά ας μην τορπιλίζουμε εμείς οι ίδιοι εκ των έσω τις καλές μας προθέσεις. </w:t>
      </w:r>
    </w:p>
    <w:p w14:paraId="1AEEA7F2" w14:textId="77777777" w:rsidR="006D2E0F" w:rsidRDefault="00717B4F">
      <w:pPr>
        <w:spacing w:after="0"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πολύ.</w:t>
      </w:r>
    </w:p>
    <w:p w14:paraId="1AEEA7F3" w14:textId="77777777" w:rsidR="006D2E0F" w:rsidRDefault="00717B4F">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Βέττα</w:t>
      </w:r>
      <w:proofErr w:type="spellEnd"/>
      <w:r>
        <w:rPr>
          <w:rFonts w:eastAsia="Times New Roman"/>
          <w:szCs w:val="24"/>
        </w:rPr>
        <w:t>.</w:t>
      </w:r>
    </w:p>
    <w:p w14:paraId="1AEEA7F4" w14:textId="77777777" w:rsidR="006D2E0F" w:rsidRDefault="00717B4F">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Βέττα</w:t>
      </w:r>
      <w:proofErr w:type="spellEnd"/>
      <w:r>
        <w:rPr>
          <w:rFonts w:eastAsia="Times New Roman"/>
          <w:szCs w:val="24"/>
        </w:rPr>
        <w:t>, αναφερθήκατε σε κάποια πράγματα</w:t>
      </w:r>
      <w:r>
        <w:rPr>
          <w:rFonts w:eastAsia="Times New Roman"/>
          <w:szCs w:val="24"/>
        </w:rPr>
        <w:t>,</w:t>
      </w:r>
      <w:r>
        <w:rPr>
          <w:rFonts w:eastAsia="Times New Roman"/>
          <w:szCs w:val="24"/>
        </w:rPr>
        <w:t xml:space="preserve"> που αφορούν την κοινοβουλευτική ομάδα της Ένωσης Κεντρώων, αλλά δυστυχώς δεν είναι εδώ ο αγορητής</w:t>
      </w:r>
      <w:r>
        <w:rPr>
          <w:rFonts w:eastAsia="Times New Roman"/>
          <w:szCs w:val="24"/>
        </w:rPr>
        <w:t>,</w:t>
      </w:r>
      <w:r>
        <w:rPr>
          <w:rFonts w:eastAsia="Times New Roman"/>
          <w:szCs w:val="24"/>
        </w:rPr>
        <w:t xml:space="preserve"> για να σας απαντήσει. Δεν θα ήθελα να καταχρα</w:t>
      </w:r>
      <w:r>
        <w:rPr>
          <w:rFonts w:eastAsia="Times New Roman"/>
          <w:szCs w:val="24"/>
        </w:rPr>
        <w:t xml:space="preserve">στώ </w:t>
      </w:r>
      <w:r>
        <w:rPr>
          <w:rFonts w:eastAsia="Times New Roman"/>
          <w:szCs w:val="24"/>
        </w:rPr>
        <w:t>την παρουσία μου σ</w:t>
      </w:r>
      <w:r>
        <w:rPr>
          <w:rFonts w:eastAsia="Times New Roman"/>
          <w:szCs w:val="24"/>
        </w:rPr>
        <w:t>το Βήμα</w:t>
      </w:r>
      <w:r>
        <w:rPr>
          <w:rFonts w:eastAsia="Times New Roman"/>
          <w:szCs w:val="24"/>
        </w:rPr>
        <w:t>,</w:t>
      </w:r>
      <w:r>
        <w:rPr>
          <w:rFonts w:eastAsia="Times New Roman"/>
          <w:szCs w:val="24"/>
        </w:rPr>
        <w:t xml:space="preserve"> για να τοποθετηθώ. Γνωρίζετε τις θέσεις και κάποια πράγματα είναι και συμβολικά.</w:t>
      </w:r>
    </w:p>
    <w:p w14:paraId="1AEEA7F5" w14:textId="77777777" w:rsidR="006D2E0F" w:rsidRDefault="00717B4F">
      <w:pPr>
        <w:spacing w:after="0" w:line="600" w:lineRule="auto"/>
        <w:ind w:firstLine="720"/>
        <w:jc w:val="both"/>
        <w:rPr>
          <w:rFonts w:eastAsia="Times New Roman"/>
          <w:szCs w:val="24"/>
        </w:rPr>
      </w:pPr>
      <w:r>
        <w:rPr>
          <w:rFonts w:eastAsia="Times New Roman"/>
          <w:szCs w:val="24"/>
        </w:rPr>
        <w:lastRenderedPageBreak/>
        <w:t>Θ</w:t>
      </w:r>
      <w:r>
        <w:rPr>
          <w:rFonts w:eastAsia="Times New Roman"/>
          <w:szCs w:val="24"/>
        </w:rPr>
        <w:t>α αναφερθώ σε αυτό που λέτε</w:t>
      </w:r>
      <w:r>
        <w:rPr>
          <w:rFonts w:eastAsia="Times New Roman"/>
          <w:szCs w:val="24"/>
        </w:rPr>
        <w:t>,</w:t>
      </w:r>
      <w:r>
        <w:rPr>
          <w:rFonts w:eastAsia="Times New Roman"/>
          <w:szCs w:val="24"/>
        </w:rPr>
        <w:t xml:space="preserve"> ότι εμείς οι νέοι Βουλευτές δεν δικαιούμαστε σύνταξη από τη Βουλή. Παρ’ όλα αυτά, κάποιοι στο παρελθόν έπαιρναν μέ</w:t>
      </w:r>
      <w:r>
        <w:rPr>
          <w:rFonts w:eastAsia="Times New Roman"/>
          <w:szCs w:val="24"/>
        </w:rPr>
        <w:t>χρι το 2012. Είναι πράγματα</w:t>
      </w:r>
      <w:r>
        <w:rPr>
          <w:rFonts w:eastAsia="Times New Roman"/>
          <w:szCs w:val="24"/>
        </w:rPr>
        <w:t>,</w:t>
      </w:r>
      <w:r>
        <w:rPr>
          <w:rFonts w:eastAsia="Times New Roman"/>
          <w:szCs w:val="24"/>
        </w:rPr>
        <w:t xml:space="preserve"> που για συμβολικούς λόγους</w:t>
      </w:r>
      <w:r>
        <w:rPr>
          <w:rFonts w:eastAsia="Times New Roman"/>
          <w:szCs w:val="24"/>
        </w:rPr>
        <w:t>,</w:t>
      </w:r>
      <w:r>
        <w:rPr>
          <w:rFonts w:eastAsia="Times New Roman"/>
          <w:szCs w:val="24"/>
        </w:rPr>
        <w:t xml:space="preserve"> θα πρέπει να τα μελετήσουμε και να τα δούμε.</w:t>
      </w:r>
    </w:p>
    <w:p w14:paraId="1AEEA7F6" w14:textId="77777777" w:rsidR="006D2E0F" w:rsidRDefault="00717B4F">
      <w:pPr>
        <w:spacing w:after="0" w:line="600" w:lineRule="auto"/>
        <w:ind w:firstLine="720"/>
        <w:jc w:val="both"/>
        <w:rPr>
          <w:rFonts w:eastAsia="Times New Roman"/>
          <w:szCs w:val="24"/>
        </w:rPr>
      </w:pPr>
      <w:r>
        <w:rPr>
          <w:rFonts w:eastAsia="Times New Roman"/>
          <w:szCs w:val="24"/>
        </w:rPr>
        <w:t>Δεν θα ήθελα να καταχραστώ το Βήμα για να μιλήσω κομματικά, γιατί δεν είναι και η θέση μου.</w:t>
      </w:r>
    </w:p>
    <w:p w14:paraId="1AEEA7F7" w14:textId="77777777" w:rsidR="006D2E0F" w:rsidRDefault="00717B4F">
      <w:pPr>
        <w:spacing w:after="0" w:line="600" w:lineRule="auto"/>
        <w:ind w:firstLine="720"/>
        <w:jc w:val="both"/>
        <w:rPr>
          <w:rFonts w:eastAsia="Times New Roman"/>
          <w:szCs w:val="24"/>
        </w:rPr>
      </w:pPr>
      <w:r>
        <w:rPr>
          <w:rFonts w:eastAsia="Times New Roman"/>
          <w:szCs w:val="24"/>
        </w:rPr>
        <w:t>Συνεχίζουμε λοιπόν με τον Κοινοβουλευτικό Εκπρόσωπο της Νέας Δ</w:t>
      </w:r>
      <w:r>
        <w:rPr>
          <w:rFonts w:eastAsia="Times New Roman"/>
          <w:szCs w:val="24"/>
        </w:rPr>
        <w:t>ημοκρατίας, τον κ. Ιωάννη Κεφαλογιάννη.</w:t>
      </w:r>
    </w:p>
    <w:p w14:paraId="1AEEA7F8" w14:textId="77777777" w:rsidR="006D2E0F" w:rsidRDefault="00717B4F">
      <w:pPr>
        <w:spacing w:after="0" w:line="600" w:lineRule="auto"/>
        <w:ind w:firstLine="720"/>
        <w:jc w:val="both"/>
        <w:rPr>
          <w:rFonts w:eastAsia="Times New Roman"/>
          <w:szCs w:val="24"/>
        </w:rPr>
      </w:pPr>
      <w:r>
        <w:rPr>
          <w:rFonts w:eastAsia="Times New Roman"/>
          <w:szCs w:val="24"/>
        </w:rPr>
        <w:t xml:space="preserve">Ορίστε, κύριε συνάδελφε έχετε τον λόγο για πέντε λεπτά. </w:t>
      </w:r>
    </w:p>
    <w:p w14:paraId="1AEEA7F9" w14:textId="77777777" w:rsidR="006D2E0F" w:rsidRDefault="00717B4F">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κύριε Πρόεδρε.</w:t>
      </w:r>
    </w:p>
    <w:p w14:paraId="1AEEA7FA" w14:textId="77777777" w:rsidR="006D2E0F" w:rsidRDefault="00717B4F">
      <w:pPr>
        <w:spacing w:after="0" w:line="600" w:lineRule="auto"/>
        <w:ind w:firstLine="720"/>
        <w:jc w:val="both"/>
        <w:rPr>
          <w:rFonts w:eastAsia="Times New Roman"/>
          <w:szCs w:val="24"/>
        </w:rPr>
      </w:pPr>
      <w:r>
        <w:rPr>
          <w:rFonts w:eastAsia="Times New Roman"/>
          <w:szCs w:val="24"/>
        </w:rPr>
        <w:t xml:space="preserve">Θα ήθελα κι εγώ με τη σειρά μου να μεταφέρω τα συλλυπητήρια τόσο του Προέδρου της Νέας Δημοκρατίας, κ. Κυριάκου Μητσοτάκη, όσο και σύσσωμης της </w:t>
      </w:r>
      <w:r>
        <w:rPr>
          <w:rFonts w:eastAsia="Times New Roman"/>
          <w:szCs w:val="24"/>
        </w:rPr>
        <w:t>Κ</w:t>
      </w:r>
      <w:r>
        <w:rPr>
          <w:rFonts w:eastAsia="Times New Roman"/>
          <w:szCs w:val="24"/>
        </w:rPr>
        <w:t xml:space="preserve">οινοβουλευτικής </w:t>
      </w:r>
      <w:r>
        <w:rPr>
          <w:rFonts w:eastAsia="Times New Roman"/>
          <w:szCs w:val="24"/>
        </w:rPr>
        <w:t>Ο</w:t>
      </w:r>
      <w:r>
        <w:rPr>
          <w:rFonts w:eastAsia="Times New Roman"/>
          <w:szCs w:val="24"/>
        </w:rPr>
        <w:t>μάδας και της παρατάξεως στα θύματα της θεομηνίας και βεβαίως να πω ότι η παρούσα στιγμή δεν ε</w:t>
      </w:r>
      <w:r>
        <w:rPr>
          <w:rFonts w:eastAsia="Times New Roman"/>
          <w:szCs w:val="24"/>
        </w:rPr>
        <w:t xml:space="preserve">ίναι κατάλληλη να συζητάμε για ευθύνες. Είναι ώρα για συμπαράσταση προς τις οικογένειες των θυμάτων. Θα έχουμε τον καιρό να τα δούμε στην πορεία. </w:t>
      </w:r>
    </w:p>
    <w:p w14:paraId="1AEEA7FB" w14:textId="77777777" w:rsidR="006D2E0F" w:rsidRDefault="00717B4F">
      <w:pPr>
        <w:spacing w:after="0" w:line="600" w:lineRule="auto"/>
        <w:ind w:firstLine="720"/>
        <w:jc w:val="both"/>
        <w:rPr>
          <w:rFonts w:eastAsia="Times New Roman"/>
          <w:szCs w:val="24"/>
        </w:rPr>
      </w:pPr>
      <w:r>
        <w:rPr>
          <w:rFonts w:eastAsia="Times New Roman"/>
          <w:szCs w:val="24"/>
        </w:rPr>
        <w:lastRenderedPageBreak/>
        <w:t>Αυτό, όμως, που θα ήθελα να στηλιτεύσω -και θα κλείσω με αυτό όσον αφορά το συγκεκριμένο κεφάλαιο- είναι το γ</w:t>
      </w:r>
      <w:r>
        <w:rPr>
          <w:rFonts w:eastAsia="Times New Roman"/>
          <w:szCs w:val="24"/>
        </w:rPr>
        <w:t>εγονός ότι ο Πρωθυπουργός της χώρας, ο κ. Τσίπρας, την ημέρα που -πολύ σωστά- κήρυξε τη χώρα σε εθνικό πένθος αποφάσισε να φύγει από τη χώρα και να παραστεί στη Σουηδία σε ένα συνέδριο για την κοινωνική Ευρώπη. Την ώρα, δηλαδή, που υπάρχουν αγνοούμενοι και</w:t>
      </w:r>
      <w:r>
        <w:rPr>
          <w:rFonts w:eastAsia="Times New Roman"/>
          <w:szCs w:val="24"/>
        </w:rPr>
        <w:t xml:space="preserve"> την ώρα που συνεχίζεται αυτή η κατάσταση των ακραίων καιρικών φαινομένων, δυστυχώς, ο κ. Τσίπρας είναι εκτός της χώρας. Και σταματώ εδώ για το συγκεκριμένο ζήτημα.</w:t>
      </w:r>
    </w:p>
    <w:p w14:paraId="1AEEA7FC" w14:textId="77777777" w:rsidR="006D2E0F" w:rsidRDefault="00717B4F">
      <w:pPr>
        <w:spacing w:after="0" w:line="600" w:lineRule="auto"/>
        <w:ind w:firstLine="720"/>
        <w:jc w:val="both"/>
        <w:rPr>
          <w:rFonts w:eastAsia="Times New Roman"/>
          <w:szCs w:val="24"/>
        </w:rPr>
      </w:pPr>
      <w:r>
        <w:rPr>
          <w:rFonts w:eastAsia="Times New Roman"/>
          <w:szCs w:val="24"/>
        </w:rPr>
        <w:t xml:space="preserve">Όσον αφορά τον </w:t>
      </w:r>
      <w:r>
        <w:rPr>
          <w:rFonts w:eastAsia="Times New Roman"/>
          <w:szCs w:val="24"/>
        </w:rPr>
        <w:t>π</w:t>
      </w:r>
      <w:r>
        <w:rPr>
          <w:rFonts w:eastAsia="Times New Roman"/>
          <w:szCs w:val="24"/>
        </w:rPr>
        <w:t xml:space="preserve">ροϋπολογισμό και </w:t>
      </w:r>
      <w:r>
        <w:rPr>
          <w:rFonts w:eastAsia="Times New Roman"/>
          <w:szCs w:val="24"/>
        </w:rPr>
        <w:t>α</w:t>
      </w:r>
      <w:r>
        <w:rPr>
          <w:rFonts w:eastAsia="Times New Roman"/>
          <w:szCs w:val="24"/>
        </w:rPr>
        <w:t xml:space="preserve">πολογισμό της Βουλής, νομίζω ότι τα κάλυψαν οι </w:t>
      </w:r>
      <w:proofErr w:type="spellStart"/>
      <w:r>
        <w:rPr>
          <w:rFonts w:eastAsia="Times New Roman"/>
          <w:szCs w:val="24"/>
        </w:rPr>
        <w:t>προλαλήσαν</w:t>
      </w:r>
      <w:r>
        <w:rPr>
          <w:rFonts w:eastAsia="Times New Roman"/>
          <w:szCs w:val="24"/>
        </w:rPr>
        <w:t>τες</w:t>
      </w:r>
      <w:proofErr w:type="spellEnd"/>
      <w:r>
        <w:rPr>
          <w:rFonts w:eastAsia="Times New Roman"/>
          <w:szCs w:val="24"/>
        </w:rPr>
        <w:t xml:space="preserve">, αλλά και ο εισηγητής μας. Θα συμφωνήσω με πολλούς συναδέλφους -και με τον κ. </w:t>
      </w:r>
      <w:proofErr w:type="spellStart"/>
      <w:r>
        <w:rPr>
          <w:rFonts w:eastAsia="Times New Roman"/>
          <w:szCs w:val="24"/>
        </w:rPr>
        <w:t>Βέττα</w:t>
      </w:r>
      <w:proofErr w:type="spellEnd"/>
      <w:r>
        <w:rPr>
          <w:rFonts w:eastAsia="Times New Roman"/>
          <w:szCs w:val="24"/>
        </w:rPr>
        <w:t xml:space="preserve"> προηγουμένως- ότι κάποια στιγμή πρέπει σε αυτήν την Αίθουσα να σταματήσει ο λαϊκισμός. Γιατί όταν μιλάμε για λαϊκισμό, δυστυχώς, ξεκινάει μέσα από αυτήν την Αίθουσα. Κα</w:t>
      </w:r>
      <w:r>
        <w:rPr>
          <w:rFonts w:eastAsia="Times New Roman"/>
          <w:szCs w:val="24"/>
        </w:rPr>
        <w:t xml:space="preserve">ι ξέρετε, δεν έχω καμμία απαίτηση από κάποιους που ίσως δεν πιστεύουν πραγματικά στη </w:t>
      </w:r>
      <w:r>
        <w:rPr>
          <w:rFonts w:eastAsia="Times New Roman"/>
          <w:szCs w:val="24"/>
        </w:rPr>
        <w:t>δ</w:t>
      </w:r>
      <w:r>
        <w:rPr>
          <w:rFonts w:eastAsia="Times New Roman"/>
          <w:szCs w:val="24"/>
        </w:rPr>
        <w:t>ημοκρατία να σταματήσουν τον λαϊκισμό. Όταν ακούω, όμως, συναδέλφους που προέρχονται από κοινοβουλευτικές ομάδες, που τουλάχιστον δεν έχουν δώσει δείγματα λαϊκισμού, να α</w:t>
      </w:r>
      <w:r>
        <w:rPr>
          <w:rFonts w:eastAsia="Times New Roman"/>
          <w:szCs w:val="24"/>
        </w:rPr>
        <w:t xml:space="preserve">ναφέρονται σε ζητήματα για το κόστος </w:t>
      </w:r>
      <w:r>
        <w:rPr>
          <w:rFonts w:eastAsia="Times New Roman"/>
          <w:szCs w:val="24"/>
        </w:rPr>
        <w:lastRenderedPageBreak/>
        <w:t xml:space="preserve">της </w:t>
      </w:r>
      <w:r>
        <w:rPr>
          <w:rFonts w:eastAsia="Times New Roman"/>
          <w:szCs w:val="24"/>
        </w:rPr>
        <w:t>δ</w:t>
      </w:r>
      <w:r>
        <w:rPr>
          <w:rFonts w:eastAsia="Times New Roman"/>
          <w:szCs w:val="24"/>
        </w:rPr>
        <w:t xml:space="preserve">ημοκρατίας, τότε πραγματικά μου δημιουργούνται πάρα πολλές αμφιβολίες και πάρα πολλά ερωτήματα. </w:t>
      </w:r>
    </w:p>
    <w:p w14:paraId="1AEEA7FD" w14:textId="77777777" w:rsidR="006D2E0F" w:rsidRDefault="00717B4F">
      <w:pPr>
        <w:spacing w:after="0" w:line="600" w:lineRule="auto"/>
        <w:ind w:firstLine="720"/>
        <w:jc w:val="both"/>
        <w:rPr>
          <w:rFonts w:eastAsia="Times New Roman"/>
          <w:szCs w:val="24"/>
        </w:rPr>
      </w:pPr>
      <w:r>
        <w:rPr>
          <w:rFonts w:eastAsia="Times New Roman"/>
          <w:szCs w:val="24"/>
        </w:rPr>
        <w:t>Αν θέλουμε πραγματικά να εμφανιστούμε προς τους συμπολίτες μας με ένα καθαρό πρόσωπο, με έναν καθαρό λόγο -και αναφέρ</w:t>
      </w:r>
      <w:r>
        <w:rPr>
          <w:rFonts w:eastAsia="Times New Roman"/>
          <w:szCs w:val="24"/>
        </w:rPr>
        <w:t xml:space="preserve">ομαι και ως Βουλευτής από τη νεότερη γενιά-, θα πρέπει να ξεκινάμε με κάποιες αλήθειες. Πράγματι -και θα συμφωνήσω με πολλούς από τους </w:t>
      </w:r>
      <w:proofErr w:type="spellStart"/>
      <w:r>
        <w:rPr>
          <w:rFonts w:eastAsia="Times New Roman"/>
          <w:szCs w:val="24"/>
        </w:rPr>
        <w:t>προλαλήσαντες</w:t>
      </w:r>
      <w:proofErr w:type="spellEnd"/>
      <w:r>
        <w:rPr>
          <w:rFonts w:eastAsia="Times New Roman"/>
          <w:szCs w:val="24"/>
        </w:rPr>
        <w:t>- εμείς οι ίδιοι μέσα από τη Βουλή ξεκινήσαμε και δώσαμε πρώτοι το παράδειγμα κάνοντας κάποιες αναγκαίες περ</w:t>
      </w:r>
      <w:r>
        <w:rPr>
          <w:rFonts w:eastAsia="Times New Roman"/>
          <w:szCs w:val="24"/>
        </w:rPr>
        <w:t xml:space="preserve">ικοπές, προκειμένου να υπάρξει δημοσιονομική προσαρμογή. Αναφέρεται μάλιστα και στην </w:t>
      </w:r>
      <w:r>
        <w:rPr>
          <w:rFonts w:eastAsia="Times New Roman"/>
          <w:szCs w:val="24"/>
        </w:rPr>
        <w:t>έ</w:t>
      </w:r>
      <w:r>
        <w:rPr>
          <w:rFonts w:eastAsia="Times New Roman"/>
          <w:szCs w:val="24"/>
        </w:rPr>
        <w:t xml:space="preserve">κθεση ότι ο </w:t>
      </w:r>
      <w:r>
        <w:rPr>
          <w:rFonts w:eastAsia="Times New Roman"/>
          <w:szCs w:val="24"/>
        </w:rPr>
        <w:t>π</w:t>
      </w:r>
      <w:r>
        <w:rPr>
          <w:rFonts w:eastAsia="Times New Roman"/>
          <w:szCs w:val="24"/>
        </w:rPr>
        <w:t xml:space="preserve">ροϋπολογισμός της Βουλής, ξεκινώντας από το 2009 μέχρι και σήμερα, έχει μειωθεί κατά 40%. </w:t>
      </w:r>
    </w:p>
    <w:p w14:paraId="1AEEA7F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Οι μειώσεις των απολαβών των Βουλευτών έχουν ξεπεράσει το 45%, δεν</w:t>
      </w:r>
      <w:r>
        <w:rPr>
          <w:rFonts w:eastAsia="Times New Roman" w:cs="Times New Roman"/>
          <w:szCs w:val="24"/>
        </w:rPr>
        <w:t xml:space="preserve"> είναι μόνο 40%. Όπως πολύ σωστά αναφέρθηκε από τον κ. </w:t>
      </w:r>
      <w:proofErr w:type="spellStart"/>
      <w:r>
        <w:rPr>
          <w:rFonts w:eastAsia="Times New Roman" w:cs="Times New Roman"/>
          <w:szCs w:val="24"/>
        </w:rPr>
        <w:t>Βέττα</w:t>
      </w:r>
      <w:proofErr w:type="spellEnd"/>
      <w:r>
        <w:rPr>
          <w:rFonts w:eastAsia="Times New Roman" w:cs="Times New Roman"/>
          <w:szCs w:val="24"/>
        </w:rPr>
        <w:t>, πολλοί από εμάς δεν θα πάρουν σύνταξη. Και καλώς δεν θα πάρουν σύνταξη, παρ</w:t>
      </w:r>
      <w:r>
        <w:rPr>
          <w:rFonts w:eastAsia="Times New Roman" w:cs="Times New Roman"/>
          <w:szCs w:val="24"/>
        </w:rPr>
        <w:t xml:space="preserve">’ </w:t>
      </w:r>
      <w:r>
        <w:rPr>
          <w:rFonts w:eastAsia="Times New Roman" w:cs="Times New Roman"/>
          <w:szCs w:val="24"/>
        </w:rPr>
        <w:t xml:space="preserve">όλο που γίνονται κρατήσεις. Αυτό πρέπει να σημειωθεί. Γίνονται κρατήσεις από τους βουλευτικούς μισθούς και ξέρουμε </w:t>
      </w:r>
      <w:r>
        <w:rPr>
          <w:rFonts w:eastAsia="Times New Roman" w:cs="Times New Roman"/>
          <w:szCs w:val="24"/>
        </w:rPr>
        <w:t>ότι δεν θα πάρουμε σύνταξη.</w:t>
      </w:r>
    </w:p>
    <w:p w14:paraId="1AEEA7FF"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Στα επαγγελματικά </w:t>
      </w:r>
      <w:r>
        <w:rPr>
          <w:rFonts w:eastAsia="Times New Roman" w:cs="Times New Roman"/>
          <w:szCs w:val="24"/>
        </w:rPr>
        <w:t>τ</w:t>
      </w:r>
      <w:r>
        <w:rPr>
          <w:rFonts w:eastAsia="Times New Roman" w:cs="Times New Roman"/>
          <w:szCs w:val="24"/>
        </w:rPr>
        <w:t>αμεία…</w:t>
      </w:r>
    </w:p>
    <w:p w14:paraId="1AEEA800"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Σωστά.</w:t>
      </w:r>
    </w:p>
    <w:p w14:paraId="1AEEA80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Άρα θέλω να πω ότι αν θέλουμε πραγματικά να εμφανιστούμε προς τον ελληνικό λαό με ένα καθαρό πρόσωπο, θα πρέπει κάποια στιγμή ο λαϊκισμός να σταματήσει σε</w:t>
      </w:r>
      <w:r>
        <w:rPr>
          <w:rFonts w:eastAsia="Times New Roman" w:cs="Times New Roman"/>
          <w:szCs w:val="24"/>
        </w:rPr>
        <w:t xml:space="preserve"> αυτήν την Αίθουσα, γιατί εμείς εξάγουμε τον λαϊκισμό προς τους συμπολίτες μας και μετά έχουμε την απαίτηση από αυτούς να μην ακολουθούν τον λαϊκισμό.</w:t>
      </w:r>
    </w:p>
    <w:p w14:paraId="1AEEA80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AEEA803" w14:textId="77777777" w:rsidR="006D2E0F" w:rsidRDefault="00717B4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EEA804"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w:t>
      </w:r>
      <w:r>
        <w:rPr>
          <w:rFonts w:eastAsia="Times New Roman" w:cs="Times New Roman"/>
          <w:szCs w:val="24"/>
        </w:rPr>
        <w:t>αριστούμε, κύριε Κεφαλογιάννη.</w:t>
      </w:r>
    </w:p>
    <w:p w14:paraId="1AEEA80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Τελευταίος εκ των </w:t>
      </w:r>
      <w:r>
        <w:rPr>
          <w:rFonts w:eastAsia="Times New Roman" w:cs="Times New Roman"/>
          <w:szCs w:val="24"/>
        </w:rPr>
        <w:t>Κ</w:t>
      </w:r>
      <w:r>
        <w:rPr>
          <w:rFonts w:eastAsia="Times New Roman" w:cs="Times New Roman"/>
          <w:szCs w:val="24"/>
        </w:rPr>
        <w:t xml:space="preserve">οινοβουλευτικών έχει δηλώσει ότι θέλει τον λόγο ο κ. </w:t>
      </w:r>
      <w:proofErr w:type="spellStart"/>
      <w:r>
        <w:rPr>
          <w:rFonts w:eastAsia="Times New Roman" w:cs="Times New Roman"/>
          <w:szCs w:val="24"/>
        </w:rPr>
        <w:t>Παναγιώταρος</w:t>
      </w:r>
      <w:proofErr w:type="spellEnd"/>
      <w:r>
        <w:rPr>
          <w:rFonts w:eastAsia="Times New Roman" w:cs="Times New Roman"/>
          <w:szCs w:val="24"/>
        </w:rPr>
        <w:t>.</w:t>
      </w:r>
    </w:p>
    <w:p w14:paraId="1AEEA80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πέντε λεπτά κι εσείς.</w:t>
      </w:r>
    </w:p>
    <w:p w14:paraId="1AEEA807"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1AEEA80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ήθελα να εκφράσω κι εγώ τα ολόψυ</w:t>
      </w:r>
      <w:r>
        <w:rPr>
          <w:rFonts w:eastAsia="Times New Roman" w:cs="Times New Roman"/>
          <w:szCs w:val="24"/>
        </w:rPr>
        <w:t>χα συλλυπητήρια στις οικογένειες των θυμάτων αυτής της τραγικής καταστροφής. Ελπίζουμε οι αγνοούμενοι να βρεθούν σώοι και αβλαβείς. Βέβαια, όσο περνάει η ώρα τα πράγματα είναι όλο και πιο δύσκολα.</w:t>
      </w:r>
    </w:p>
    <w:p w14:paraId="1AEEA80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Τρεις μέρες μετά την ολοκληρωτική καταστροφή της </w:t>
      </w:r>
      <w:r>
        <w:rPr>
          <w:rFonts w:eastAsia="Times New Roman" w:cs="Times New Roman"/>
          <w:szCs w:val="24"/>
        </w:rPr>
        <w:t>δ</w:t>
      </w:r>
      <w:r>
        <w:rPr>
          <w:rFonts w:eastAsia="Times New Roman" w:cs="Times New Roman"/>
          <w:szCs w:val="24"/>
        </w:rPr>
        <w:t>υτικής Ατ</w:t>
      </w:r>
      <w:r>
        <w:rPr>
          <w:rFonts w:eastAsia="Times New Roman" w:cs="Times New Roman"/>
          <w:szCs w:val="24"/>
        </w:rPr>
        <w:t xml:space="preserve">τικής, με δεκαέξι νεκρούς, έξι αγνοούμενους, δεκάδες τραυματίες, χιλιάδες σπίτια, καταστήματα, αυτοκίνητα κατεστραμμένα κι όλες τις υποδομές της περιοχής να έχουν ξεριζωθεί στην κυριολεξία, ακούμε από την Κυβέρνηση, από την Περιφερειάρχη, που είναι η καθ’ </w:t>
      </w:r>
      <w:r>
        <w:rPr>
          <w:rFonts w:eastAsia="Times New Roman" w:cs="Times New Roman"/>
          <w:szCs w:val="24"/>
        </w:rPr>
        <w:t>ύλην αρμόδια για όλη αυτήν την τραγωδία, απίστευτες δικαιολογίες και ατάκες.</w:t>
      </w:r>
    </w:p>
    <w:p w14:paraId="1AEEA80A"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Υπεύθυνοι σαφώς και υπάρχουν και έχουν ονοματεπώνυμο. Είναι η κ. Δούρου, είναι και οι συναρμόδιοι Υπουργοί, οι οποίοι αν μη τι άλλο όφειλαν να ζητήσουν μια μεγάλη συγγνώμη. Για τα</w:t>
      </w:r>
      <w:r>
        <w:rPr>
          <w:rFonts w:eastAsia="Times New Roman" w:cs="Times New Roman"/>
          <w:szCs w:val="24"/>
        </w:rPr>
        <w:t xml:space="preserve"> υπόλοιπα, από ό,τι φαίνεται, θα αποφανθεί η </w:t>
      </w:r>
      <w:r>
        <w:rPr>
          <w:rFonts w:eastAsia="Times New Roman" w:cs="Times New Roman"/>
          <w:szCs w:val="24"/>
        </w:rPr>
        <w:t>δ</w:t>
      </w:r>
      <w:r>
        <w:rPr>
          <w:rFonts w:eastAsia="Times New Roman" w:cs="Times New Roman"/>
          <w:szCs w:val="24"/>
        </w:rPr>
        <w:t>ικαιοσύνη, και βλέπουμε.</w:t>
      </w:r>
    </w:p>
    <w:p w14:paraId="1AEEA80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Για πολιτική ευθιξία φυσικά ούτε λόγος. Βλέπετε, η καρέκλα είναι πολύ γλυκιά και δεν την αφήνουν με τίποτα κάποιοι. </w:t>
      </w:r>
    </w:p>
    <w:p w14:paraId="1AEEA80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Η κ. Δούρου προεκλογικά τον Απρίλιο του 2014 δήλωνε ότι ο αντιπλημμυ</w:t>
      </w:r>
      <w:r>
        <w:rPr>
          <w:rFonts w:eastAsia="Times New Roman" w:cs="Times New Roman"/>
          <w:szCs w:val="24"/>
        </w:rPr>
        <w:t xml:space="preserve">ρικός σχεδιασμός της Αττικής δεν χρειάζεται πάνω από έξι μήνες για να ολοκληρωθεί. Πέρασαν σχεδόν τριάμισι χρόνια, κύριε Πρόεδρε, είναι Νοέμβριος του 2017 και δεν έχει γίνει τίποτε απολύτως. Αυτό αποδείχτηκε περίτρανα με τον πλέον </w:t>
      </w:r>
      <w:r>
        <w:rPr>
          <w:rFonts w:eastAsia="Times New Roman" w:cs="Times New Roman"/>
          <w:szCs w:val="24"/>
        </w:rPr>
        <w:lastRenderedPageBreak/>
        <w:t>τραγικό τρόπο. Μάλιστα, ε</w:t>
      </w:r>
      <w:r>
        <w:rPr>
          <w:rFonts w:eastAsia="Times New Roman" w:cs="Times New Roman"/>
          <w:szCs w:val="24"/>
        </w:rPr>
        <w:t>ίχε υποσχεθεί ότι αν δεν τα έκανε σωστά θα παραιτείτο. Αλλά να μην προχωρήσουμε περαιτέρω.</w:t>
      </w:r>
    </w:p>
    <w:p w14:paraId="1AEEA80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Στην κυριολεξία </w:t>
      </w:r>
      <w:proofErr w:type="spellStart"/>
      <w:r>
        <w:rPr>
          <w:rFonts w:eastAsia="Times New Roman" w:cs="Times New Roman"/>
          <w:szCs w:val="24"/>
        </w:rPr>
        <w:t>μπαγκλαντοποιήσατε</w:t>
      </w:r>
      <w:proofErr w:type="spellEnd"/>
      <w:r>
        <w:rPr>
          <w:rFonts w:eastAsia="Times New Roman" w:cs="Times New Roman"/>
          <w:szCs w:val="24"/>
        </w:rPr>
        <w:t xml:space="preserve"> τη </w:t>
      </w:r>
      <w:r>
        <w:rPr>
          <w:rFonts w:eastAsia="Times New Roman" w:cs="Times New Roman"/>
          <w:szCs w:val="24"/>
        </w:rPr>
        <w:t>δ</w:t>
      </w:r>
      <w:r>
        <w:rPr>
          <w:rFonts w:eastAsia="Times New Roman" w:cs="Times New Roman"/>
          <w:szCs w:val="24"/>
        </w:rPr>
        <w:t>υτική Αττική και κυριολεκτικά και μεταφορικά. Οι εικόνες που βλέπουμε από τους τηλεοπτικούς δέκτες -κάποιοι πήγαμε και εκεί, κ</w:t>
      </w:r>
      <w:r>
        <w:rPr>
          <w:rFonts w:eastAsia="Times New Roman" w:cs="Times New Roman"/>
          <w:szCs w:val="24"/>
        </w:rPr>
        <w:t>άποιοι άλλοι δεν έχουν τολμήσει να πάνε- είναι τραγικές. Μελέτη προϋπήρχε από το 2014 για την αντιπλημμυρική προστασία της περιοχής. Το 2015 έγινε η πρώτη τεχνική έκθεση, κοστολογήθηκε 10 εκατομμύρια ευρώ, αλλά δεν προχώρησε τίποτε και μόλις τον Σεπτέμβριο</w:t>
      </w:r>
      <w:r>
        <w:rPr>
          <w:rFonts w:eastAsia="Times New Roman" w:cs="Times New Roman"/>
          <w:szCs w:val="24"/>
        </w:rPr>
        <w:t xml:space="preserve"> του 2017 έγινε η πρώτη αναθεώρηση αυτής της τεχνικής έκθεσης, μάλιστα και με ένα εκατομμύριο «καπέλο». Όμως δεν έχει σημασία. Μακάρι να είχε προχωρήσει το έργο έστω και με «καπέλο».</w:t>
      </w:r>
    </w:p>
    <w:p w14:paraId="1AEEA80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Στις 6 Νοεμβρίου του 2017 γίνεται σύσκεψη της Περιφερειακής Ενότητας </w:t>
      </w:r>
      <w:r>
        <w:rPr>
          <w:rFonts w:eastAsia="Times New Roman" w:cs="Times New Roman"/>
          <w:szCs w:val="24"/>
        </w:rPr>
        <w:t>δ</w:t>
      </w:r>
      <w:r>
        <w:rPr>
          <w:rFonts w:eastAsia="Times New Roman" w:cs="Times New Roman"/>
          <w:szCs w:val="24"/>
        </w:rPr>
        <w:t>υτι</w:t>
      </w:r>
      <w:r>
        <w:rPr>
          <w:rFonts w:eastAsia="Times New Roman" w:cs="Times New Roman"/>
          <w:szCs w:val="24"/>
        </w:rPr>
        <w:t xml:space="preserve">κής Αττικής όπου οι αρμόδιοι -και από ό,τι φαίνεται, οι αναρμόδιοι και οι εντελώς ανεύθυνοι υπεύθυνοι- έκαναν μία σύσκεψη και έβγαλαν το πόρισμα ότι είναι πανέτοιμοι να αντιμετωπίσουν τα όποια καιρικά φαινόμενα πλήξουν τη </w:t>
      </w:r>
      <w:r>
        <w:rPr>
          <w:rFonts w:eastAsia="Times New Roman" w:cs="Times New Roman"/>
          <w:szCs w:val="24"/>
        </w:rPr>
        <w:t>δ</w:t>
      </w:r>
      <w:r>
        <w:rPr>
          <w:rFonts w:eastAsia="Times New Roman" w:cs="Times New Roman"/>
          <w:szCs w:val="24"/>
        </w:rPr>
        <w:t xml:space="preserve">υτική Αττική. Μια μέρα μετά η κ. </w:t>
      </w:r>
      <w:r>
        <w:rPr>
          <w:rFonts w:eastAsia="Times New Roman" w:cs="Times New Roman"/>
          <w:szCs w:val="24"/>
        </w:rPr>
        <w:t>Δούρου έκανε και αυτή βαρύγδου</w:t>
      </w:r>
      <w:r>
        <w:rPr>
          <w:rFonts w:eastAsia="Times New Roman" w:cs="Times New Roman"/>
          <w:szCs w:val="24"/>
        </w:rPr>
        <w:lastRenderedPageBreak/>
        <w:t xml:space="preserve">πες δηλώσεις, δήλωνε και διαβεβαίωνε ότι η </w:t>
      </w:r>
      <w:r>
        <w:rPr>
          <w:rFonts w:eastAsia="Times New Roman" w:cs="Times New Roman"/>
          <w:szCs w:val="24"/>
        </w:rPr>
        <w:t>π</w:t>
      </w:r>
      <w:r>
        <w:rPr>
          <w:rFonts w:eastAsia="Times New Roman" w:cs="Times New Roman"/>
          <w:szCs w:val="24"/>
        </w:rPr>
        <w:t>εριφέρεια είναι έτοιμη. Το συμπέρασμα αυτής της σύσκεψης ήταν ότι όλα είναι καλά και είμαστε πανέτοιμοι. Δεν χρειάστηκαν παρά μόλις εννέα ημέρες για να συμβεί ένα ακραίο καιρικό φαιν</w:t>
      </w:r>
      <w:r>
        <w:rPr>
          <w:rFonts w:eastAsia="Times New Roman" w:cs="Times New Roman"/>
          <w:szCs w:val="24"/>
        </w:rPr>
        <w:t>όμενο -ναι, αυτό δεν το αρνείται κανείς-για να διαλυθούν στην κυριολεξία τα πάντα και όλοι αυτοί που με δηλώσεις τους πριν από εννέα ημέρες έλεγαν ότι είναι έτοιμοι να μην ξέρουν πού να κρυφτούν. Γιατί περί αυτού πρόκειται.</w:t>
      </w:r>
    </w:p>
    <w:p w14:paraId="1AEEA80F" w14:textId="77777777" w:rsidR="006D2E0F" w:rsidRDefault="00717B4F">
      <w:pPr>
        <w:spacing w:after="0" w:line="600" w:lineRule="auto"/>
        <w:ind w:firstLine="720"/>
        <w:jc w:val="both"/>
        <w:rPr>
          <w:rFonts w:eastAsia="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εριφέρεια ανύπαρκτη και πριν </w:t>
      </w:r>
      <w:r>
        <w:rPr>
          <w:rFonts w:eastAsia="Times New Roman" w:cs="Times New Roman"/>
          <w:szCs w:val="24"/>
        </w:rPr>
        <w:t xml:space="preserve">και κατά τη διάρκεια και μετά. Πριν, γιατί άλλα διαβεβαίωναν. Κατά τη διάρκεια, διότι δεν έγινε τίποτα. Δεν λέμε την ώρα που γινόταν αυτός ο κατακλυσμός. Λίγες ώρες μετά αυτό που ζητούσαν οι κάτοικοι ήταν ότι πρωτίστως δεν είχαν ούτε νερό να πιούν και δεν </w:t>
      </w:r>
      <w:r>
        <w:rPr>
          <w:rFonts w:eastAsia="Times New Roman" w:cs="Times New Roman"/>
          <w:szCs w:val="24"/>
        </w:rPr>
        <w:t xml:space="preserve">είχε πάει κανείς από τους διοικούντες να τους πάει έστω λίγα εμφιαλωμένα νερά. Ακόμα και τώρα αν πάτε στη Μάνδρα, υπάρχουν άνθρωποι που ακόμα δεν μπορούν να βγουν από τα σπίτια τους από αυτήν την τεράστια καταστροφή </w:t>
      </w:r>
      <w:r>
        <w:rPr>
          <w:rFonts w:eastAsia="Times New Roman" w:cs="Times New Roman"/>
          <w:szCs w:val="24"/>
        </w:rPr>
        <w:t xml:space="preserve">που </w:t>
      </w:r>
      <w:r>
        <w:rPr>
          <w:rFonts w:eastAsia="Times New Roman" w:cs="Times New Roman"/>
          <w:szCs w:val="24"/>
        </w:rPr>
        <w:t>έχει συμβεί. Και το μόνο που βλέπουμ</w:t>
      </w:r>
      <w:r>
        <w:rPr>
          <w:rFonts w:eastAsia="Times New Roman" w:cs="Times New Roman"/>
          <w:szCs w:val="24"/>
        </w:rPr>
        <w:t>ε από μέρους της κ. Δούρου είναι αποποίηση και μετατόπιση ευθυνών και μάλιστα και προς τους συντρόφους της.</w:t>
      </w:r>
      <w:r>
        <w:rPr>
          <w:rFonts w:eastAsia="Times New Roman"/>
          <w:szCs w:val="24"/>
        </w:rPr>
        <w:t xml:space="preserve"> </w:t>
      </w:r>
      <w:r>
        <w:rPr>
          <w:rFonts w:eastAsia="Times New Roman"/>
          <w:szCs w:val="24"/>
        </w:rPr>
        <w:t xml:space="preserve">Μόλις χθες </w:t>
      </w:r>
      <w:r>
        <w:rPr>
          <w:rFonts w:eastAsia="Times New Roman"/>
          <w:szCs w:val="24"/>
        </w:rPr>
        <w:lastRenderedPageBreak/>
        <w:t xml:space="preserve">έριξε ευθύνες στον κ. </w:t>
      </w:r>
      <w:proofErr w:type="spellStart"/>
      <w:r>
        <w:rPr>
          <w:rFonts w:eastAsia="Times New Roman"/>
          <w:szCs w:val="24"/>
        </w:rPr>
        <w:t>Σπίρτζη</w:t>
      </w:r>
      <w:proofErr w:type="spellEnd"/>
      <w:r>
        <w:rPr>
          <w:rFonts w:eastAsia="Times New Roman"/>
          <w:szCs w:val="24"/>
        </w:rPr>
        <w:t>, ο οποίος και αυτός είχε κάνει δηλώσεις το 2017, ότι είναι το έτος των αντιπλημμυρικών έργων. Τελειώνει, βέ</w:t>
      </w:r>
      <w:r>
        <w:rPr>
          <w:rFonts w:eastAsia="Times New Roman"/>
          <w:szCs w:val="24"/>
        </w:rPr>
        <w:t xml:space="preserve">βαια, το 2017 και η Ελλάδα ολόκληρη πλημμύρισε, γιατί μετά τη Μάνδρα πλημμύρισε η </w:t>
      </w:r>
      <w:r>
        <w:rPr>
          <w:rFonts w:eastAsia="Times New Roman"/>
          <w:szCs w:val="24"/>
        </w:rPr>
        <w:t>β</w:t>
      </w:r>
      <w:r>
        <w:rPr>
          <w:rFonts w:eastAsia="Times New Roman"/>
          <w:szCs w:val="24"/>
        </w:rPr>
        <w:t xml:space="preserve">όρεια Ελλάδα, τώρα πριν από λίγο το Κερατσίνι και ακούμε γενικώς ότι όπου βρέχει έντονα πλημμυρίζουν τα πάντα.  </w:t>
      </w:r>
    </w:p>
    <w:p w14:paraId="1AEEA810" w14:textId="77777777" w:rsidR="006D2E0F" w:rsidRDefault="00717B4F">
      <w:pPr>
        <w:spacing w:after="0" w:line="600" w:lineRule="auto"/>
        <w:ind w:firstLine="720"/>
        <w:jc w:val="both"/>
        <w:rPr>
          <w:rFonts w:eastAsia="Times New Roman"/>
          <w:szCs w:val="24"/>
        </w:rPr>
      </w:pPr>
      <w:r>
        <w:rPr>
          <w:rFonts w:eastAsia="Times New Roman"/>
          <w:szCs w:val="24"/>
        </w:rPr>
        <w:t xml:space="preserve">Προσπαθούσε η κ. Δούρου να μη θυμηθεί ο κόσμος τις δηλώσεις </w:t>
      </w:r>
      <w:r>
        <w:rPr>
          <w:rFonts w:eastAsia="Times New Roman"/>
          <w:szCs w:val="24"/>
        </w:rPr>
        <w:t>του 2014 που έκανε προεκλογικά, αλλά φυσικά έχουν βγει σε όλα τα μέσα μαζικής ενημέρωσης και δεν μπορεί να κρύψει τίποτα. Και αφού ασκήθηκε από την Εισαγγελία του Αρείου Πάγου έρευνα και μηνυτήρια αναφορά για να δουν ποιος φταίει πήγε και η κ. Δούρου και έ</w:t>
      </w:r>
      <w:r>
        <w:rPr>
          <w:rFonts w:eastAsia="Times New Roman"/>
          <w:szCs w:val="24"/>
        </w:rPr>
        <w:t xml:space="preserve">κανε μήνυση. Στον εαυτό της; Γιατί τον καθρέφτη θα πρέπει να κοιτάζει την ώρα που έκανε αυτήν τη μήνυση. </w:t>
      </w:r>
    </w:p>
    <w:p w14:paraId="1AEEA811" w14:textId="77777777" w:rsidR="006D2E0F" w:rsidRDefault="00717B4F">
      <w:pPr>
        <w:spacing w:after="0" w:line="600" w:lineRule="auto"/>
        <w:ind w:firstLine="720"/>
        <w:jc w:val="both"/>
        <w:rPr>
          <w:rFonts w:eastAsia="Times New Roman"/>
          <w:szCs w:val="24"/>
        </w:rPr>
      </w:pPr>
      <w:r>
        <w:rPr>
          <w:rFonts w:eastAsia="Times New Roman"/>
          <w:szCs w:val="24"/>
        </w:rPr>
        <w:t>Η Δήμαρχος Μάνδρας φώναζε...</w:t>
      </w:r>
    </w:p>
    <w:p w14:paraId="1AEEA812" w14:textId="77777777" w:rsidR="006D2E0F" w:rsidRDefault="00717B4F">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AEEA813" w14:textId="77777777" w:rsidR="006D2E0F" w:rsidRDefault="00717B4F">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w:t>
      </w:r>
      <w:r>
        <w:rPr>
          <w:rFonts w:eastAsia="Times New Roman"/>
          <w:szCs w:val="24"/>
        </w:rPr>
        <w:t xml:space="preserve"> </w:t>
      </w:r>
      <w:proofErr w:type="spellStart"/>
      <w:r>
        <w:rPr>
          <w:rFonts w:eastAsia="Times New Roman"/>
          <w:szCs w:val="24"/>
        </w:rPr>
        <w:t>Παναγιώταρε</w:t>
      </w:r>
      <w:proofErr w:type="spellEnd"/>
      <w:r>
        <w:rPr>
          <w:rFonts w:eastAsia="Times New Roman"/>
          <w:szCs w:val="24"/>
        </w:rPr>
        <w:t>, συγγνώμη, επιτρέψτε μου να σας διακόψω λίγο, με όλο τον σεβασμό.</w:t>
      </w:r>
    </w:p>
    <w:p w14:paraId="1AEEA814" w14:textId="77777777" w:rsidR="006D2E0F" w:rsidRDefault="00717B4F">
      <w:pPr>
        <w:spacing w:after="0" w:line="600" w:lineRule="auto"/>
        <w:ind w:firstLine="720"/>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Δεν θα ήθελα να με διακόψετε. Θα τελειώσω σε δύο λεπτά και πείτε ό,τι θέλετε, κύριε Πρόεδρε.</w:t>
      </w:r>
    </w:p>
    <w:p w14:paraId="1AEEA815" w14:textId="77777777" w:rsidR="006D2E0F" w:rsidRDefault="00717B4F">
      <w:pPr>
        <w:spacing w:after="0" w:line="600" w:lineRule="auto"/>
        <w:ind w:firstLine="720"/>
        <w:jc w:val="both"/>
        <w:rPr>
          <w:rFonts w:eastAsia="Times New Roman"/>
          <w:b/>
          <w:szCs w:val="24"/>
        </w:rPr>
      </w:pPr>
      <w:r>
        <w:rPr>
          <w:rFonts w:eastAsia="Times New Roman"/>
          <w:b/>
          <w:szCs w:val="24"/>
        </w:rPr>
        <w:t xml:space="preserve">ΠΡΟΕΔΡΕΥΩΝ (Μάριος Γεωργιάδης): </w:t>
      </w:r>
      <w:r>
        <w:rPr>
          <w:rFonts w:eastAsia="Times New Roman"/>
          <w:szCs w:val="24"/>
        </w:rPr>
        <w:t>Έχετε ολοκληρώσει ήδη τον λόγο σ</w:t>
      </w:r>
      <w:r>
        <w:rPr>
          <w:rFonts w:eastAsia="Times New Roman"/>
          <w:szCs w:val="24"/>
        </w:rPr>
        <w:t>ας…</w:t>
      </w:r>
    </w:p>
    <w:p w14:paraId="1AEEA816" w14:textId="77777777" w:rsidR="006D2E0F" w:rsidRDefault="00717B4F">
      <w:pPr>
        <w:spacing w:after="0" w:line="600" w:lineRule="auto"/>
        <w:ind w:firstLine="720"/>
        <w:jc w:val="both"/>
        <w:rPr>
          <w:rFonts w:eastAsia="Times New Roman"/>
          <w:b/>
          <w:szCs w:val="24"/>
        </w:rPr>
      </w:pPr>
      <w:r>
        <w:rPr>
          <w:rFonts w:eastAsia="Times New Roman"/>
          <w:b/>
          <w:szCs w:val="24"/>
        </w:rPr>
        <w:t xml:space="preserve">ΗΛΙΑΣ ΠΑΝΑΓΙΩΤΑΡΟΣ: </w:t>
      </w:r>
      <w:r>
        <w:rPr>
          <w:rFonts w:eastAsia="Times New Roman"/>
          <w:szCs w:val="24"/>
        </w:rPr>
        <w:t>Εντάξει, δώστε μου ένα λεπτό.</w:t>
      </w:r>
    </w:p>
    <w:p w14:paraId="1AEEA817" w14:textId="77777777" w:rsidR="006D2E0F" w:rsidRDefault="00717B4F">
      <w:pPr>
        <w:spacing w:after="0" w:line="600" w:lineRule="auto"/>
        <w:ind w:firstLine="720"/>
        <w:jc w:val="both"/>
        <w:rPr>
          <w:rFonts w:eastAsia="Times New Roman"/>
          <w:b/>
          <w:szCs w:val="24"/>
        </w:rPr>
      </w:pPr>
      <w:r>
        <w:rPr>
          <w:rFonts w:eastAsia="Times New Roman"/>
          <w:b/>
          <w:szCs w:val="24"/>
        </w:rPr>
        <w:t>ΠΡΟΕΔΡΕΥΩΝ (Μάριος Γεωργιάδης):</w:t>
      </w:r>
      <w:r>
        <w:rPr>
          <w:rFonts w:eastAsia="Times New Roman"/>
          <w:szCs w:val="24"/>
        </w:rPr>
        <w:t>…και τον έχετε αφιερώσει σε κάτι το οποίο είναι εκτός της διαδικασίας. Ξέρετε ότι από τον Κανονισμό της Βουλής...</w:t>
      </w:r>
    </w:p>
    <w:p w14:paraId="1AEEA818" w14:textId="77777777" w:rsidR="006D2E0F" w:rsidRDefault="00717B4F">
      <w:pPr>
        <w:spacing w:after="0" w:line="600" w:lineRule="auto"/>
        <w:ind w:firstLine="720"/>
        <w:jc w:val="both"/>
        <w:rPr>
          <w:rFonts w:eastAsia="Times New Roman"/>
          <w:b/>
          <w:szCs w:val="24"/>
        </w:rPr>
      </w:pPr>
      <w:r>
        <w:rPr>
          <w:rFonts w:eastAsia="Times New Roman"/>
          <w:b/>
          <w:szCs w:val="24"/>
        </w:rPr>
        <w:t xml:space="preserve">ΗΛΙΑΣ ΠΑΝΑΓΙΩΤΑΡΟΣ: </w:t>
      </w:r>
      <w:r>
        <w:rPr>
          <w:rFonts w:eastAsia="Times New Roman"/>
          <w:szCs w:val="24"/>
        </w:rPr>
        <w:t xml:space="preserve">Κοινοβουλευτικός </w:t>
      </w:r>
      <w:r>
        <w:rPr>
          <w:rFonts w:eastAsia="Times New Roman"/>
          <w:szCs w:val="24"/>
        </w:rPr>
        <w:t>Ε</w:t>
      </w:r>
      <w:r>
        <w:rPr>
          <w:rFonts w:eastAsia="Times New Roman"/>
          <w:szCs w:val="24"/>
        </w:rPr>
        <w:t>κπρόσωπος είμαι, κύ</w:t>
      </w:r>
      <w:r>
        <w:rPr>
          <w:rFonts w:eastAsia="Times New Roman"/>
          <w:szCs w:val="24"/>
        </w:rPr>
        <w:t>ριε Πρόεδρε και υπάρχουν δεκάδες νεκροί και αγνοούμενοι και τραυματίες.</w:t>
      </w:r>
    </w:p>
    <w:p w14:paraId="1AEEA819" w14:textId="77777777" w:rsidR="006D2E0F" w:rsidRDefault="00717B4F">
      <w:pPr>
        <w:spacing w:after="0" w:line="600" w:lineRule="auto"/>
        <w:ind w:firstLine="720"/>
        <w:jc w:val="both"/>
        <w:rPr>
          <w:rFonts w:eastAsia="Times New Roman"/>
          <w:b/>
          <w:szCs w:val="24"/>
        </w:rPr>
      </w:pPr>
      <w:r>
        <w:rPr>
          <w:rFonts w:eastAsia="Times New Roman"/>
          <w:b/>
          <w:szCs w:val="24"/>
        </w:rPr>
        <w:t xml:space="preserve">ΠΡΟΕΔΡΕΥΩΝ (Μάριος Γεωργιάδης): </w:t>
      </w:r>
      <w:r>
        <w:rPr>
          <w:rFonts w:eastAsia="Times New Roman"/>
          <w:szCs w:val="24"/>
        </w:rPr>
        <w:t>Αφήστε με να ολοκληρώσω αυτό που θέλω να πω και θα σας δώσω τον χρόνο.</w:t>
      </w:r>
    </w:p>
    <w:p w14:paraId="1AEEA81A" w14:textId="77777777" w:rsidR="006D2E0F" w:rsidRDefault="00717B4F">
      <w:pPr>
        <w:spacing w:after="0" w:line="600" w:lineRule="auto"/>
        <w:ind w:firstLine="720"/>
        <w:jc w:val="both"/>
        <w:rPr>
          <w:rFonts w:eastAsia="Times New Roman"/>
          <w:b/>
          <w:szCs w:val="24"/>
        </w:rPr>
      </w:pPr>
      <w:r>
        <w:rPr>
          <w:rFonts w:eastAsia="Times New Roman"/>
          <w:b/>
          <w:szCs w:val="24"/>
        </w:rPr>
        <w:t xml:space="preserve">ΗΛΙΑΣ ΠΑΝΑΓΙΩΤΑΡΟΣ: </w:t>
      </w:r>
      <w:r>
        <w:rPr>
          <w:rFonts w:eastAsia="Times New Roman"/>
          <w:szCs w:val="24"/>
        </w:rPr>
        <w:t>Μάλιστα.</w:t>
      </w:r>
    </w:p>
    <w:p w14:paraId="1AEEA81B" w14:textId="77777777" w:rsidR="006D2E0F" w:rsidRDefault="00717B4F">
      <w:pPr>
        <w:spacing w:after="0" w:line="600" w:lineRule="auto"/>
        <w:ind w:firstLine="720"/>
        <w:jc w:val="both"/>
        <w:rPr>
          <w:rFonts w:eastAsia="Times New Roman"/>
          <w:b/>
          <w:szCs w:val="24"/>
        </w:rPr>
      </w:pPr>
      <w:r>
        <w:rPr>
          <w:rFonts w:eastAsia="Times New Roman"/>
          <w:b/>
          <w:szCs w:val="24"/>
        </w:rPr>
        <w:t xml:space="preserve">ΠΡΟΕΔΡΕΥΩΝ (Μάριος Γεωργιάδης): </w:t>
      </w:r>
      <w:r>
        <w:rPr>
          <w:rFonts w:eastAsia="Times New Roman"/>
          <w:szCs w:val="24"/>
        </w:rPr>
        <w:t>Από τον Κανονισμό τη</w:t>
      </w:r>
      <w:r>
        <w:rPr>
          <w:rFonts w:eastAsia="Times New Roman"/>
          <w:szCs w:val="24"/>
        </w:rPr>
        <w:t xml:space="preserve">ς Βουλής ξέρετε ότι δεν προβλέπεται να φεύγετε τόσο πολύ από το θέμα. </w:t>
      </w:r>
    </w:p>
    <w:p w14:paraId="1AEEA81C" w14:textId="77777777" w:rsidR="006D2E0F" w:rsidRDefault="00717B4F">
      <w:pPr>
        <w:spacing w:after="0" w:line="600" w:lineRule="auto"/>
        <w:ind w:firstLine="720"/>
        <w:jc w:val="both"/>
        <w:rPr>
          <w:rFonts w:eastAsia="Times New Roman"/>
          <w:b/>
          <w:szCs w:val="24"/>
        </w:rPr>
      </w:pPr>
      <w:r>
        <w:rPr>
          <w:rFonts w:eastAsia="Times New Roman"/>
          <w:b/>
          <w:szCs w:val="24"/>
        </w:rPr>
        <w:t xml:space="preserve">ΗΛΙΑΣ ΠΑΝΑΓΙΩΤΑΡΟΣ: </w:t>
      </w:r>
      <w:r>
        <w:rPr>
          <w:rFonts w:eastAsia="Times New Roman"/>
          <w:szCs w:val="24"/>
        </w:rPr>
        <w:t>Σε ένα λεπτό να με ψέξετε, μόλις τελειώσω.</w:t>
      </w:r>
    </w:p>
    <w:p w14:paraId="1AEEA81D" w14:textId="77777777" w:rsidR="006D2E0F" w:rsidRDefault="00717B4F">
      <w:pPr>
        <w:spacing w:after="0" w:line="600" w:lineRule="auto"/>
        <w:ind w:firstLine="720"/>
        <w:jc w:val="both"/>
        <w:rPr>
          <w:rFonts w:eastAsia="Times New Roman"/>
          <w:b/>
          <w:szCs w:val="24"/>
        </w:rPr>
      </w:pPr>
      <w:r>
        <w:rPr>
          <w:rFonts w:eastAsia="Times New Roman"/>
          <w:b/>
          <w:szCs w:val="24"/>
        </w:rPr>
        <w:lastRenderedPageBreak/>
        <w:t xml:space="preserve">ΠΡΟΕΔΡΕΥΩΝ (Μάριος Γεωργιάδης): </w:t>
      </w:r>
      <w:r>
        <w:rPr>
          <w:rFonts w:eastAsia="Times New Roman"/>
          <w:szCs w:val="24"/>
        </w:rPr>
        <w:t>Σας παρακαλώ πολύ, αν θέλετε, να συζητήσουμε λίγο και επί του Προϋπολογισμού και να κλείσε</w:t>
      </w:r>
      <w:r>
        <w:rPr>
          <w:rFonts w:eastAsia="Times New Roman"/>
          <w:szCs w:val="24"/>
        </w:rPr>
        <w:t>τε την εισήγησή σας.</w:t>
      </w:r>
    </w:p>
    <w:p w14:paraId="1AEEA81E" w14:textId="77777777" w:rsidR="006D2E0F" w:rsidRDefault="00717B4F">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 Επιτρέψτε μου να τελειώσω.</w:t>
      </w:r>
    </w:p>
    <w:p w14:paraId="1AEEA81F" w14:textId="77777777" w:rsidR="006D2E0F" w:rsidRDefault="00717B4F">
      <w:pPr>
        <w:spacing w:after="0" w:line="600" w:lineRule="auto"/>
        <w:ind w:firstLine="720"/>
        <w:jc w:val="both"/>
        <w:rPr>
          <w:rFonts w:eastAsia="Times New Roman"/>
          <w:b/>
          <w:szCs w:val="24"/>
        </w:rPr>
      </w:pPr>
      <w:r>
        <w:rPr>
          <w:rFonts w:eastAsia="Times New Roman"/>
          <w:szCs w:val="24"/>
        </w:rPr>
        <w:t>Η Δήμαρχος Μάνδρας βγήκε με στοιχεία και είπε τι δεν έγινε αυτά τα τελευταία τρία έτη. Ο Πρωθυπουργός πήγε χθες. Δεν πήγε φυσικά στην πόλη</w:t>
      </w:r>
      <w:r>
        <w:rPr>
          <w:rFonts w:eastAsia="Times New Roman"/>
          <w:b/>
          <w:szCs w:val="24"/>
        </w:rPr>
        <w:t xml:space="preserve"> </w:t>
      </w:r>
      <w:r>
        <w:rPr>
          <w:rFonts w:eastAsia="Times New Roman"/>
          <w:szCs w:val="24"/>
        </w:rPr>
        <w:t>της Μάνδρας, πήγε κάπου</w:t>
      </w:r>
      <w:r>
        <w:rPr>
          <w:rFonts w:eastAsia="Times New Roman"/>
          <w:szCs w:val="24"/>
        </w:rPr>
        <w:t xml:space="preserve"> εκεί στην άκρη, στα σύνορα με Ελευσίνα, γιατί τον βόλευε, γιατί μπήκε μετά στο πρωθυπουργικό </w:t>
      </w:r>
      <w:r>
        <w:rPr>
          <w:rFonts w:eastAsia="Times New Roman"/>
          <w:szCs w:val="24"/>
          <w:lang w:val="en-US"/>
        </w:rPr>
        <w:t>Gulfstream</w:t>
      </w:r>
      <w:r>
        <w:rPr>
          <w:rFonts w:eastAsia="Times New Roman"/>
          <w:szCs w:val="24"/>
        </w:rPr>
        <w:t xml:space="preserve"> και πήγε για Σουηδία και όλα καλά.</w:t>
      </w:r>
    </w:p>
    <w:p w14:paraId="1AEEA820" w14:textId="77777777" w:rsidR="006D2E0F" w:rsidRDefault="00717B4F">
      <w:pPr>
        <w:spacing w:after="0" w:line="600" w:lineRule="auto"/>
        <w:ind w:firstLine="720"/>
        <w:jc w:val="both"/>
        <w:rPr>
          <w:rFonts w:eastAsia="Times New Roman"/>
          <w:szCs w:val="24"/>
        </w:rPr>
      </w:pPr>
      <w:r>
        <w:rPr>
          <w:rFonts w:eastAsia="Times New Roman"/>
          <w:szCs w:val="24"/>
        </w:rPr>
        <w:t>Τι θα έπρεπε να γίνει; Πολλά θα έπρεπε να γίνουν. Τώρα τι πρέπει να γίνει, αφού έγιναν όλα αυτά. Αυτό είναι άλλο θέμ</w:t>
      </w:r>
      <w:r>
        <w:rPr>
          <w:rFonts w:eastAsia="Times New Roman"/>
          <w:szCs w:val="24"/>
        </w:rPr>
        <w:t xml:space="preserve">α. Υπάρχουν άνθρωποι, λίγοι, που δεν έχουν στέγη να μείνουν, γιατί το πρόβλημα δεν ήταν οι στέγες ως επί το </w:t>
      </w:r>
      <w:proofErr w:type="spellStart"/>
      <w:r>
        <w:rPr>
          <w:rFonts w:eastAsia="Times New Roman"/>
          <w:szCs w:val="24"/>
        </w:rPr>
        <w:t>πλείστον</w:t>
      </w:r>
      <w:proofErr w:type="spellEnd"/>
      <w:r>
        <w:rPr>
          <w:rFonts w:eastAsia="Times New Roman"/>
          <w:szCs w:val="24"/>
        </w:rPr>
        <w:t xml:space="preserve"> εκτός από τις λίγες κατοικίες. Όλοι οι επαγγελματικοί χώροι έχουν καταστραφεί, ισόγειοι, υπόγειοι, όλοι στην κυριολεξία. </w:t>
      </w:r>
    </w:p>
    <w:p w14:paraId="1AEEA821" w14:textId="77777777" w:rsidR="006D2E0F" w:rsidRDefault="00717B4F">
      <w:pPr>
        <w:spacing w:after="0" w:line="600" w:lineRule="auto"/>
        <w:ind w:firstLine="720"/>
        <w:jc w:val="both"/>
        <w:rPr>
          <w:rFonts w:eastAsia="Times New Roman"/>
          <w:b/>
          <w:szCs w:val="24"/>
        </w:rPr>
      </w:pPr>
      <w:r>
        <w:rPr>
          <w:rFonts w:eastAsia="Times New Roman"/>
          <w:szCs w:val="24"/>
        </w:rPr>
        <w:t>Άμεσα χρειάζονται</w:t>
      </w:r>
      <w:r>
        <w:rPr>
          <w:rFonts w:eastAsia="Times New Roman"/>
          <w:szCs w:val="24"/>
        </w:rPr>
        <w:t xml:space="preserve"> νερό και κάποια είδη πρώτης ανάγκης και μετά πάμε στο πολύ σοβαρό. Δεν</w:t>
      </w:r>
      <w:r>
        <w:rPr>
          <w:rFonts w:eastAsia="Times New Roman"/>
          <w:b/>
          <w:szCs w:val="24"/>
        </w:rPr>
        <w:t xml:space="preserve"> </w:t>
      </w:r>
      <w:r>
        <w:rPr>
          <w:rFonts w:eastAsia="Times New Roman"/>
          <w:szCs w:val="24"/>
        </w:rPr>
        <w:t xml:space="preserve">έχει μείνει ούτε ένα αυτοκίνητο που να μην είναι κατεστραμμένο στην ευρύτερη περιοχή. </w:t>
      </w:r>
      <w:r>
        <w:rPr>
          <w:rFonts w:eastAsia="Times New Roman"/>
          <w:szCs w:val="24"/>
        </w:rPr>
        <w:lastRenderedPageBreak/>
        <w:t xml:space="preserve">Αυτοί οι άνθρωποι τα αυτοκίνητά τους άλλοι τα ήθελαν για μετακίνηση, για δουλειές, επαγγελματικά, </w:t>
      </w:r>
      <w:r>
        <w:rPr>
          <w:rFonts w:eastAsia="Times New Roman"/>
          <w:szCs w:val="24"/>
        </w:rPr>
        <w:t xml:space="preserve">αγροτικά. Πρέπει να τύχουν άμεσης βοήθειας από το κράτος, όχι με τους ρυθμούς με τους οποίους προχωράει το κράτος, όπως είδαμε στους σεισμούς στην Κω και στη Λέσβο ή στις καλοκαιρινές πυρκαγιές όπου ακόμα και τώρα φυσικά κανένας πολίτης δεν έχει εισπράξει </w:t>
      </w:r>
      <w:r>
        <w:rPr>
          <w:rFonts w:eastAsia="Times New Roman"/>
          <w:szCs w:val="24"/>
        </w:rPr>
        <w:t>τίποτα απολύτως. Για τα καταστήματα, οικοσκευές, να ξεπεραστεί η γραφειοκρατία και να δοθούν όλα τα βοηθήματα που χρειάζονται, έτσι ώστε να μπορέσουν αυτοί οι άνθρωποι να επιζήσουν.</w:t>
      </w:r>
    </w:p>
    <w:p w14:paraId="1AEEA822" w14:textId="77777777" w:rsidR="006D2E0F" w:rsidRDefault="00717B4F">
      <w:pPr>
        <w:spacing w:after="0" w:line="600" w:lineRule="auto"/>
        <w:ind w:firstLine="720"/>
        <w:jc w:val="both"/>
        <w:rPr>
          <w:rFonts w:eastAsia="Times New Roman"/>
          <w:szCs w:val="24"/>
        </w:rPr>
      </w:pPr>
      <w:r>
        <w:rPr>
          <w:rFonts w:eastAsia="Times New Roman"/>
          <w:szCs w:val="24"/>
        </w:rPr>
        <w:t>Φυσικά, τελειώνοντας, οι όποιες παραιτήσεις χρειάζονται ευθιξία, φιλότιμο,</w:t>
      </w:r>
      <w:r>
        <w:rPr>
          <w:rFonts w:eastAsia="Times New Roman"/>
          <w:szCs w:val="24"/>
        </w:rPr>
        <w:t xml:space="preserve"> να υπάρχει αξιοπρέπεια, κάτι το οποίο μεταξύ των </w:t>
      </w:r>
      <w:proofErr w:type="spellStart"/>
      <w:r>
        <w:rPr>
          <w:rFonts w:eastAsia="Times New Roman"/>
          <w:szCs w:val="24"/>
        </w:rPr>
        <w:t>καρεκλολάγνων</w:t>
      </w:r>
      <w:proofErr w:type="spellEnd"/>
      <w:r>
        <w:rPr>
          <w:rFonts w:eastAsia="Times New Roman"/>
          <w:szCs w:val="24"/>
        </w:rPr>
        <w:t xml:space="preserve"> που διοικούν αυτό τον τόπο δεν υπάρχει. Οι δεκαέξι υπαρκτοί νεκροί θα σας θυμίζουν το αίσχος στο οποίο έχετε προβεί.</w:t>
      </w:r>
    </w:p>
    <w:p w14:paraId="1AEEA823" w14:textId="77777777" w:rsidR="006D2E0F" w:rsidRDefault="00717B4F">
      <w:pPr>
        <w:spacing w:after="0" w:line="600" w:lineRule="auto"/>
        <w:ind w:firstLine="720"/>
        <w:jc w:val="both"/>
        <w:rPr>
          <w:rFonts w:eastAsia="Times New Roman"/>
          <w:szCs w:val="24"/>
        </w:rPr>
      </w:pPr>
      <w:r>
        <w:rPr>
          <w:rFonts w:eastAsia="Times New Roman"/>
          <w:szCs w:val="24"/>
        </w:rPr>
        <w:t>Ευχαριστώ πολύ.</w:t>
      </w:r>
    </w:p>
    <w:p w14:paraId="1AEEA824" w14:textId="77777777" w:rsidR="006D2E0F" w:rsidRDefault="00717B4F">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Παναγιώ</w:t>
      </w:r>
      <w:r>
        <w:rPr>
          <w:rFonts w:eastAsia="Times New Roman"/>
          <w:szCs w:val="24"/>
        </w:rPr>
        <w:t>ταρο</w:t>
      </w:r>
      <w:proofErr w:type="spellEnd"/>
      <w:r>
        <w:rPr>
          <w:rFonts w:eastAsia="Times New Roman"/>
          <w:szCs w:val="24"/>
        </w:rPr>
        <w:t>.</w:t>
      </w:r>
    </w:p>
    <w:p w14:paraId="1AEEA825" w14:textId="77777777" w:rsidR="006D2E0F" w:rsidRDefault="00717B4F">
      <w:pPr>
        <w:spacing w:after="0" w:line="600" w:lineRule="auto"/>
        <w:ind w:firstLine="720"/>
        <w:jc w:val="both"/>
        <w:rPr>
          <w:rFonts w:eastAsia="Times New Roman"/>
          <w:szCs w:val="24"/>
        </w:rPr>
      </w:pPr>
      <w:r>
        <w:rPr>
          <w:rFonts w:eastAsia="Times New Roman"/>
          <w:szCs w:val="24"/>
        </w:rPr>
        <w:t>Τον λόγο έχει ο Πρόεδρος της Βουλής</w:t>
      </w:r>
      <w:r>
        <w:rPr>
          <w:rFonts w:eastAsia="Times New Roman"/>
          <w:szCs w:val="24"/>
        </w:rPr>
        <w:t xml:space="preserve"> </w:t>
      </w:r>
      <w:r>
        <w:rPr>
          <w:rFonts w:eastAsia="Times New Roman"/>
          <w:szCs w:val="24"/>
        </w:rPr>
        <w:t xml:space="preserve">κ. Νικόλαος </w:t>
      </w:r>
      <w:proofErr w:type="spellStart"/>
      <w:r>
        <w:rPr>
          <w:rFonts w:eastAsia="Times New Roman"/>
          <w:szCs w:val="24"/>
        </w:rPr>
        <w:t>Βούτσης</w:t>
      </w:r>
      <w:proofErr w:type="spellEnd"/>
      <w:r>
        <w:rPr>
          <w:rFonts w:eastAsia="Times New Roman"/>
          <w:szCs w:val="24"/>
        </w:rPr>
        <w:t xml:space="preserve">, για να κλείσει τη σημερινή διαδικασία. </w:t>
      </w:r>
    </w:p>
    <w:p w14:paraId="1AEEA826" w14:textId="77777777" w:rsidR="006D2E0F" w:rsidRDefault="00717B4F">
      <w:pPr>
        <w:spacing w:after="0" w:line="600" w:lineRule="auto"/>
        <w:ind w:firstLine="720"/>
        <w:jc w:val="both"/>
        <w:rPr>
          <w:rFonts w:eastAsia="Times New Roman"/>
          <w:szCs w:val="24"/>
        </w:rPr>
      </w:pPr>
      <w:r>
        <w:rPr>
          <w:rFonts w:eastAsia="Times New Roman"/>
          <w:szCs w:val="24"/>
        </w:rPr>
        <w:lastRenderedPageBreak/>
        <w:t xml:space="preserve">Κύριε Πρόεδρε, θα μου επιτρέψετε να κάνω δύο σχόλια πριν ξεκινήσετε την ομιλία σας και θεωρώ ότι αυτά εκφράζουν τόσο το Προεδρείο της Βουλής όσο και την </w:t>
      </w:r>
      <w:r>
        <w:rPr>
          <w:rFonts w:eastAsia="Times New Roman"/>
          <w:szCs w:val="24"/>
        </w:rPr>
        <w:t>πλειοψηφία των συναδέλφων από όλα τα κόμματα και προσωπική, βέβαια, τοποθέτηση είναι. Να σας συγχαρούμε και να σας ευχαριστήσουμε για τον τρόπο με τον οποίο διοικείτε τον ναό της</w:t>
      </w:r>
      <w:r>
        <w:rPr>
          <w:rFonts w:eastAsia="Times New Roman"/>
          <w:b/>
          <w:szCs w:val="24"/>
        </w:rPr>
        <w:t xml:space="preserve"> </w:t>
      </w:r>
      <w:r>
        <w:rPr>
          <w:rFonts w:eastAsia="Times New Roman"/>
          <w:szCs w:val="24"/>
        </w:rPr>
        <w:t>δ</w:t>
      </w:r>
      <w:r>
        <w:rPr>
          <w:rFonts w:eastAsia="Times New Roman"/>
          <w:szCs w:val="24"/>
        </w:rPr>
        <w:t>ημοκρατίας και προεδρεύετε.</w:t>
      </w:r>
    </w:p>
    <w:p w14:paraId="1AEEA827" w14:textId="77777777" w:rsidR="006D2E0F" w:rsidRDefault="00717B4F">
      <w:pPr>
        <w:spacing w:after="0" w:line="600" w:lineRule="auto"/>
        <w:ind w:firstLine="720"/>
        <w:jc w:val="both"/>
        <w:rPr>
          <w:rFonts w:eastAsia="Times New Roman"/>
          <w:szCs w:val="24"/>
        </w:rPr>
      </w:pPr>
      <w:r>
        <w:rPr>
          <w:rFonts w:eastAsia="Times New Roman"/>
          <w:szCs w:val="24"/>
        </w:rPr>
        <w:t xml:space="preserve">Το δεύτερο σχόλιο που θεωρώ ότι είναι πάρα πολύ </w:t>
      </w:r>
      <w:r>
        <w:rPr>
          <w:rFonts w:eastAsia="Times New Roman"/>
          <w:szCs w:val="24"/>
        </w:rPr>
        <w:t xml:space="preserve">σημαντικό, είναι το εξής. Και εγώ από την πλευρά μου και </w:t>
      </w:r>
      <w:r>
        <w:rPr>
          <w:rFonts w:eastAsia="Times New Roman"/>
          <w:szCs w:val="24"/>
        </w:rPr>
        <w:t>ως</w:t>
      </w:r>
      <w:r>
        <w:rPr>
          <w:rFonts w:eastAsia="Times New Roman"/>
          <w:szCs w:val="24"/>
        </w:rPr>
        <w:t xml:space="preserve"> Προεδρείο θα θέλαμε να ευχαριστήσουμε όλους τους υπαλλήλους της Βουλής που μας βοηθάνε για το εύρυθμο κοινοβουλευτικό έργο, να είμαστε εδώ, όπως είναι για πάρα πολλές ώρες και ώρες οι οποίες ξεπερ</w:t>
      </w:r>
      <w:r>
        <w:rPr>
          <w:rFonts w:eastAsia="Times New Roman"/>
          <w:szCs w:val="24"/>
        </w:rPr>
        <w:t>νάνε το κανονικό τους ωράριο.</w:t>
      </w:r>
    </w:p>
    <w:p w14:paraId="1AEEA828" w14:textId="77777777" w:rsidR="006D2E0F" w:rsidRDefault="00717B4F">
      <w:pPr>
        <w:spacing w:after="0" w:line="600" w:lineRule="auto"/>
        <w:ind w:firstLine="720"/>
        <w:jc w:val="both"/>
        <w:rPr>
          <w:rFonts w:eastAsia="Times New Roman"/>
          <w:szCs w:val="24"/>
        </w:rPr>
      </w:pPr>
      <w:r>
        <w:rPr>
          <w:rFonts w:eastAsia="Times New Roman"/>
          <w:szCs w:val="24"/>
        </w:rPr>
        <w:t>Σας ευχαριστώ πάρα πολύ.</w:t>
      </w:r>
    </w:p>
    <w:p w14:paraId="1AEEA829" w14:textId="77777777" w:rsidR="006D2E0F" w:rsidRDefault="00717B4F">
      <w:pPr>
        <w:spacing w:after="0" w:line="600" w:lineRule="auto"/>
        <w:ind w:firstLine="720"/>
        <w:jc w:val="both"/>
        <w:rPr>
          <w:rFonts w:eastAsia="Times New Roman"/>
          <w:szCs w:val="24"/>
        </w:rPr>
      </w:pPr>
      <w:r>
        <w:rPr>
          <w:rFonts w:eastAsia="Times New Roman"/>
          <w:szCs w:val="24"/>
        </w:rPr>
        <w:t>Έχετε τον λόγο.</w:t>
      </w:r>
    </w:p>
    <w:p w14:paraId="1AEEA82A" w14:textId="77777777" w:rsidR="006D2E0F" w:rsidRDefault="00717B4F">
      <w:pPr>
        <w:spacing w:after="0"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ΝΙΚΟΛΑΟΣ ΒΟΥΤΣΗΣ (Προέδρος της Βουλής): </w:t>
      </w:r>
      <w:r>
        <w:rPr>
          <w:rFonts w:eastAsia="Times New Roman" w:cs="Times New Roman"/>
          <w:bCs/>
          <w:shd w:val="clear" w:color="auto" w:fill="FFFFFF"/>
        </w:rPr>
        <w:t>Ευχαριστώ πολύ.</w:t>
      </w:r>
    </w:p>
    <w:p w14:paraId="1AEEA82B" w14:textId="77777777" w:rsidR="006D2E0F" w:rsidRDefault="00717B4F">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Εγώ θα μείνω στο θέμα της ημερήσιας διάταξης, γιατί είναι πολύ σοβαρό το θέμα που συζητάμε και θα πάρω αφορμή για </w:t>
      </w:r>
      <w:r>
        <w:rPr>
          <w:rFonts w:eastAsia="Times New Roman" w:cs="Times New Roman"/>
          <w:bCs/>
          <w:shd w:val="clear" w:color="auto" w:fill="FFFFFF"/>
        </w:rPr>
        <w:lastRenderedPageBreak/>
        <w:t xml:space="preserve">μερικούς γενικότερους σχολιασμούς που αφορούν και στο πολιτικό σύστημα και στον ρόλο της Βουλής. </w:t>
      </w:r>
    </w:p>
    <w:p w14:paraId="1AEEA82C" w14:textId="77777777" w:rsidR="006D2E0F" w:rsidRDefault="00717B4F">
      <w:pPr>
        <w:spacing w:after="0" w:line="600" w:lineRule="auto"/>
        <w:ind w:firstLine="720"/>
        <w:jc w:val="both"/>
        <w:rPr>
          <w:rFonts w:eastAsia="Times New Roman" w:cs="Times New Roman"/>
          <w:szCs w:val="24"/>
        </w:rPr>
      </w:pPr>
      <w:r>
        <w:rPr>
          <w:rFonts w:eastAsia="Times New Roman" w:cs="Times New Roman"/>
          <w:bCs/>
          <w:shd w:val="clear" w:color="auto" w:fill="FFFFFF"/>
        </w:rPr>
        <w:t>Ξεκινώ από τις ευχαριστίες όλων μας, όλων τω</w:t>
      </w:r>
      <w:r>
        <w:rPr>
          <w:rFonts w:eastAsia="Times New Roman" w:cs="Times New Roman"/>
          <w:bCs/>
          <w:shd w:val="clear" w:color="auto" w:fill="FFFFFF"/>
        </w:rPr>
        <w:t xml:space="preserve">ν Βουλευτών θα έλεγα, προς τις υπηρεσίες, προς τους </w:t>
      </w:r>
      <w:r>
        <w:rPr>
          <w:rFonts w:eastAsia="Times New Roman" w:cs="Times New Roman"/>
          <w:bCs/>
          <w:shd w:val="clear" w:color="auto" w:fill="FFFFFF"/>
        </w:rPr>
        <w:t>γ</w:t>
      </w:r>
      <w:r>
        <w:rPr>
          <w:rFonts w:eastAsia="Times New Roman" w:cs="Times New Roman"/>
          <w:bCs/>
          <w:shd w:val="clear" w:color="auto" w:fill="FFFFFF"/>
        </w:rPr>
        <w:t xml:space="preserve">ενικούς </w:t>
      </w:r>
      <w:r>
        <w:rPr>
          <w:rFonts w:eastAsia="Times New Roman" w:cs="Times New Roman"/>
          <w:bCs/>
          <w:shd w:val="clear" w:color="auto" w:fill="FFFFFF"/>
        </w:rPr>
        <w:t>δ</w:t>
      </w:r>
      <w:r>
        <w:rPr>
          <w:rFonts w:eastAsia="Times New Roman" w:cs="Times New Roman"/>
          <w:bCs/>
          <w:shd w:val="clear" w:color="auto" w:fill="FFFFFF"/>
        </w:rPr>
        <w:t xml:space="preserve">ιευθυντές, τους </w:t>
      </w:r>
      <w:r>
        <w:rPr>
          <w:rFonts w:eastAsia="Times New Roman" w:cs="Times New Roman"/>
          <w:bCs/>
          <w:shd w:val="clear" w:color="auto" w:fill="FFFFFF"/>
        </w:rPr>
        <w:t>δ</w:t>
      </w:r>
      <w:r>
        <w:rPr>
          <w:rFonts w:eastAsia="Times New Roman" w:cs="Times New Roman"/>
          <w:bCs/>
          <w:shd w:val="clear" w:color="auto" w:fill="FFFFFF"/>
        </w:rPr>
        <w:t xml:space="preserve">ιευθυντές, τους </w:t>
      </w:r>
      <w:r>
        <w:rPr>
          <w:rFonts w:eastAsia="Times New Roman" w:cs="Times New Roman"/>
          <w:bCs/>
          <w:shd w:val="clear" w:color="auto" w:fill="FFFFFF"/>
        </w:rPr>
        <w:t>π</w:t>
      </w:r>
      <w:r>
        <w:rPr>
          <w:rFonts w:eastAsia="Times New Roman" w:cs="Times New Roman"/>
          <w:bCs/>
          <w:shd w:val="clear" w:color="auto" w:fill="FFFFFF"/>
        </w:rPr>
        <w:t>ροϊσταμένους και όλους τους εργαζόμενους της Βουλής για τον τρόπο που ασκούν τα καθήκοντά τους και βοηθούν στην υλοποίηση, με αυτό το κόστος που αναφέρεται μέσα</w:t>
      </w:r>
      <w:r>
        <w:rPr>
          <w:rFonts w:eastAsia="Times New Roman" w:cs="Times New Roman"/>
          <w:bCs/>
          <w:shd w:val="clear" w:color="auto" w:fill="FFFFFF"/>
        </w:rPr>
        <w:t xml:space="preserve"> στον </w:t>
      </w:r>
      <w:r>
        <w:rPr>
          <w:rFonts w:eastAsia="Times New Roman" w:cs="Times New Roman"/>
          <w:bCs/>
          <w:shd w:val="clear" w:color="auto" w:fill="FFFFFF"/>
        </w:rPr>
        <w:t>α</w:t>
      </w:r>
      <w:r>
        <w:rPr>
          <w:rFonts w:eastAsia="Times New Roman" w:cs="Times New Roman"/>
          <w:bCs/>
          <w:shd w:val="clear" w:color="auto" w:fill="FFFFFF"/>
        </w:rPr>
        <w:t xml:space="preserve">πολογισμό και τον </w:t>
      </w:r>
      <w:r>
        <w:rPr>
          <w:rFonts w:eastAsia="Times New Roman" w:cs="Times New Roman"/>
          <w:bCs/>
          <w:shd w:val="clear" w:color="auto" w:fill="FFFFFF"/>
        </w:rPr>
        <w:t>π</w:t>
      </w:r>
      <w:r>
        <w:rPr>
          <w:rFonts w:eastAsia="Times New Roman" w:cs="Times New Roman"/>
          <w:bCs/>
          <w:shd w:val="clear" w:color="auto" w:fill="FFFFFF"/>
        </w:rPr>
        <w:t>ροϋπολογισμό, της δουλειάς της Βουλής ενισχύοντας την οντότητά της και στο εσωτερικό και στο εξωτερικό.</w:t>
      </w:r>
      <w:r>
        <w:rPr>
          <w:rFonts w:eastAsia="Times New Roman" w:cs="Times New Roman"/>
          <w:szCs w:val="24"/>
        </w:rPr>
        <w:t xml:space="preserve"> </w:t>
      </w:r>
      <w:r>
        <w:rPr>
          <w:rFonts w:eastAsia="Times New Roman" w:cs="Times New Roman"/>
          <w:szCs w:val="24"/>
        </w:rPr>
        <w:t xml:space="preserve">Πραγματικά τους ευχαριστούμε από καρδιάς, γιατί είναι ένα έμπειρο προσωπικό, το οποίο κάνει συστηματικά τη δουλειά του. </w:t>
      </w:r>
    </w:p>
    <w:p w14:paraId="1AEEA82D"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πω</w:t>
      </w:r>
      <w:r>
        <w:rPr>
          <w:rFonts w:eastAsia="Times New Roman" w:cs="Times New Roman"/>
          <w:szCs w:val="24"/>
        </w:rPr>
        <w:t xml:space="preserve"> και μερικά γενικότερα πράγματα αφορμής δοθείσης απ’ αυτά που είπε ο έμπειρος και πολύ σεβαστός συνάδελφος, κ. Κουτσούκος, σε σχέση με το πολιτικό σύστημα. Αισθάνομαι την υποχρέωση να τα πω -όπως και άλλοι εκπρόσωποι κομμάτων αναφέρθηκαν- διότι αυτά άπτοντ</w:t>
      </w:r>
      <w:r>
        <w:rPr>
          <w:rFonts w:eastAsia="Times New Roman" w:cs="Times New Roman"/>
          <w:szCs w:val="24"/>
        </w:rPr>
        <w:t xml:space="preserve">αι των αναγκών που επιβάλλουν να υπάρχει αυτός ο </w:t>
      </w:r>
      <w:r>
        <w:rPr>
          <w:rFonts w:eastAsia="Times New Roman" w:cs="Times New Roman"/>
          <w:szCs w:val="24"/>
        </w:rPr>
        <w:t>π</w:t>
      </w:r>
      <w:r>
        <w:rPr>
          <w:rFonts w:eastAsia="Times New Roman" w:cs="Times New Roman"/>
          <w:szCs w:val="24"/>
        </w:rPr>
        <w:t xml:space="preserve">ροϋπολογισμός, ο </w:t>
      </w:r>
      <w:r>
        <w:rPr>
          <w:rFonts w:eastAsia="Times New Roman" w:cs="Times New Roman"/>
          <w:szCs w:val="24"/>
        </w:rPr>
        <w:t>α</w:t>
      </w:r>
      <w:r>
        <w:rPr>
          <w:rFonts w:eastAsia="Times New Roman" w:cs="Times New Roman"/>
          <w:szCs w:val="24"/>
        </w:rPr>
        <w:t>πολογισμός, οι κωδικοί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είναι δύο θέματα ξεχωριστά. </w:t>
      </w:r>
    </w:p>
    <w:p w14:paraId="1AEEA82E"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σε όλα τα θέματα έχουμε υποχρέωση να βλέπουμε και το μετά, δηλαδή το μετά την κρίση. Και αυτό </w:t>
      </w:r>
      <w:r>
        <w:rPr>
          <w:rFonts w:eastAsia="Times New Roman" w:cs="Times New Roman"/>
          <w:szCs w:val="24"/>
        </w:rPr>
        <w:t>δεν θα είναι κάτι στιγμιαίο -όλοι έχουμε συνείδηση και συναίσθηση- ούτε ως προς την επούλωση των πληγών της κοινωνίας ούτε ως προς τις συνέπειες, τις επιτηρήσεις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Πλην, όμως, καθώς πλησιάζει αυτός ο καιρός, θα πρέπει σε όλα τα θέματα να έχουμε αυτήν </w:t>
      </w:r>
      <w:r>
        <w:rPr>
          <w:rFonts w:eastAsia="Times New Roman" w:cs="Times New Roman"/>
          <w:szCs w:val="24"/>
        </w:rPr>
        <w:t>την ευρύτερη οπτική. Και αυτή η ευρύτερη οπτική λέει και δείχνει, σε ό,τι αφορά τη Βουλή, ότι είναι πάρα πολύ σημαντικό να μπορέσει πολύ γρήγορα να ανορθωθεί αλλά και να συμβάλει ευρύτερα στο να περάσει ο κόσμος από μία κατάσταση σε μία μεταβατική κατάστασ</w:t>
      </w:r>
      <w:r>
        <w:rPr>
          <w:rFonts w:eastAsia="Times New Roman" w:cs="Times New Roman"/>
          <w:szCs w:val="24"/>
        </w:rPr>
        <w:t xml:space="preserve">η και σε μία άλλη. </w:t>
      </w:r>
    </w:p>
    <w:p w14:paraId="1AEEA82F"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μπορούσε εύκολα κάποιος να πει -ποσοτικά, δηλαδή, βλέποντας τα πράγματα- ότι η Βουλή θα μπορούσε να έχει τη μισή κοινοβουλευτική διπλωματία ή να μην το κάνει καθόλου, να κάνει τα εντελώς απαραίτητα και να επικοινωνεί, για παράδειγμα,</w:t>
      </w:r>
      <w:r>
        <w:rPr>
          <w:rFonts w:eastAsia="Times New Roman" w:cs="Times New Roman"/>
          <w:szCs w:val="24"/>
        </w:rPr>
        <w:t xml:space="preserve"> μέσω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Θα μπορούσε, επίσης, κάποιος να πει ότι θα έπρεπε να κοπούν οι χορηγίες αντί να αυξηθούν προς πλήθος φορέων -που βρίσκονται σε δύσκολη κατάσταση και λόγω κρίσης, δηλαδή πέραν των αναγκών των </w:t>
      </w:r>
      <w:proofErr w:type="spellStart"/>
      <w:r>
        <w:rPr>
          <w:rFonts w:eastAsia="Times New Roman" w:cs="Times New Roman"/>
          <w:szCs w:val="24"/>
        </w:rPr>
        <w:t>δράσεών</w:t>
      </w:r>
      <w:proofErr w:type="spellEnd"/>
      <w:r>
        <w:rPr>
          <w:rFonts w:eastAsia="Times New Roman" w:cs="Times New Roman"/>
          <w:szCs w:val="24"/>
        </w:rPr>
        <w:t xml:space="preserve"> τους- σε όλους τους </w:t>
      </w:r>
      <w:r>
        <w:rPr>
          <w:rFonts w:eastAsia="Times New Roman" w:cs="Times New Roman"/>
          <w:szCs w:val="24"/>
        </w:rPr>
        <w:lastRenderedPageBreak/>
        <w:t>τομείς που αφορούν στην</w:t>
      </w:r>
      <w:r>
        <w:rPr>
          <w:rFonts w:eastAsia="Times New Roman" w:cs="Times New Roman"/>
          <w:szCs w:val="24"/>
        </w:rPr>
        <w:t xml:space="preserve"> πνευματική, καλλιτεχνική, πολιτιστική, ιστορική ή όποια άλλη διάσταση της ζωής του τόπου. </w:t>
      </w:r>
    </w:p>
    <w:p w14:paraId="1AEEA830"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Θα μπορούσε, επίσης, κάποιος να πει ότι οι ξεναγήσεις ή οι φιλοξενίες που γίνονται από τη Βουλή</w:t>
      </w:r>
      <w:r>
        <w:rPr>
          <w:rFonts w:eastAsia="Times New Roman" w:cs="Times New Roman"/>
          <w:szCs w:val="24"/>
        </w:rPr>
        <w:t>,</w:t>
      </w:r>
      <w:r>
        <w:rPr>
          <w:rFonts w:eastAsia="Times New Roman" w:cs="Times New Roman"/>
          <w:szCs w:val="24"/>
        </w:rPr>
        <w:t xml:space="preserve"> και στις οποίες κάθε χρόνο ανταποκρίνονται πάνω από εκατό ίσως και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πολίτες και ιδιαίτερα μαθητές, δεν είναι χρειαζούμενες, δεν προσφέρουν κάτι και άρα δεν χρειάζονται έξοδα και γι’ αυτά. </w:t>
      </w:r>
    </w:p>
    <w:p w14:paraId="1AEEA831"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Πόσο μάλλον, θα μπορούσε κανείς να πει να μην υπάρχουν εισοδήματα. Δεν πρόκειται περί μισθού αυτό που παίρνουν ο</w:t>
      </w:r>
      <w:r>
        <w:rPr>
          <w:rFonts w:eastAsia="Times New Roman" w:cs="Times New Roman"/>
          <w:szCs w:val="24"/>
        </w:rPr>
        <w:t>ι Βουλευτές. Δεν είναι ούτε επίδομα ούτε μισθός. Είναι συγκεκριμένες αποδοχές που αφορούν ένα συγκεκριμένο έργο για τα χρόνια που βρίσκεται κάποιος εδώ. Θα μπορούσε να πει κανείς να είναι Βουλευτές μόνο αυτοί που μπορούν από το επάγγελμα ή από την οικογένε</w:t>
      </w:r>
      <w:r>
        <w:rPr>
          <w:rFonts w:eastAsia="Times New Roman" w:cs="Times New Roman"/>
          <w:szCs w:val="24"/>
        </w:rPr>
        <w:t>ιά τους να διαχειρίζονται τα πράγματα και να ασκούν πολιτική. Όπως, επίσης, θα μπορούσε να πει κανείς τα κόμματα να μην παίρνουν καμ</w:t>
      </w:r>
      <w:r>
        <w:rPr>
          <w:rFonts w:eastAsia="Times New Roman" w:cs="Times New Roman"/>
          <w:szCs w:val="24"/>
        </w:rPr>
        <w:t>μ</w:t>
      </w:r>
      <w:r>
        <w:rPr>
          <w:rFonts w:eastAsia="Times New Roman" w:cs="Times New Roman"/>
          <w:szCs w:val="24"/>
        </w:rPr>
        <w:t>ία κρατική ενίσχυση και να ενισχύονται μέσα από μια δημόσια, διαφανή πλατφόρμα ενισχυτών, υποστηρικτών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Αναφέρομαι σε</w:t>
      </w:r>
      <w:r>
        <w:rPr>
          <w:rFonts w:eastAsia="Times New Roman" w:cs="Times New Roman"/>
          <w:szCs w:val="24"/>
        </w:rPr>
        <w:t xml:space="preserve"> πράγματα που ήδη έχουν ειπωθεί ή έχουν δημοσιευθεί σε σχέση με την παρούσα Βουλή </w:t>
      </w:r>
      <w:r>
        <w:rPr>
          <w:rFonts w:eastAsia="Times New Roman" w:cs="Times New Roman"/>
          <w:szCs w:val="24"/>
        </w:rPr>
        <w:lastRenderedPageBreak/>
        <w:t>μέσα στην κρίση, για το πώς πορευόμαστε, για τους προϋπολογισμούς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1AEEA832"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Είναι πολιτική επιλογή να μην κάνουμε τα μεν και να κάνουμε τα δε και να μην ακούμε αυτές τις «σειρή</w:t>
      </w:r>
      <w:r>
        <w:rPr>
          <w:rFonts w:eastAsia="Times New Roman" w:cs="Times New Roman"/>
          <w:szCs w:val="24"/>
        </w:rPr>
        <w:t xml:space="preserve">νες». Είναι πολιτική επιλογή, επαναλαμβάνω. Όπως είναι πολιτική επιλογή να προσπαθούμε με τον καλύτερο τρόπο -δεν θέλω να πω σήμερα, τέτοια μέρα που είναι, τη φράση «να αντισταθούμε»- να υποστηρίξουμε τις απόψεις για τη </w:t>
      </w:r>
      <w:r>
        <w:rPr>
          <w:rFonts w:eastAsia="Times New Roman" w:cs="Times New Roman"/>
          <w:szCs w:val="24"/>
        </w:rPr>
        <w:t>δ</w:t>
      </w:r>
      <w:r>
        <w:rPr>
          <w:rFonts w:eastAsia="Times New Roman" w:cs="Times New Roman"/>
          <w:szCs w:val="24"/>
        </w:rPr>
        <w:t xml:space="preserve">ημοκρατία, το πολιτικό σύστημα και </w:t>
      </w:r>
      <w:r>
        <w:rPr>
          <w:rFonts w:eastAsia="Times New Roman" w:cs="Times New Roman"/>
          <w:szCs w:val="24"/>
        </w:rPr>
        <w:t xml:space="preserve">το Σύνταγμα στην Ελλάδα απέναντι σε απαιτήσεις που έρχονται κατά καιρούς από τους δανειστές στις συζητήσεις που έγιναν τα προηγούμενα χρόνια και αφορούν σε μία περιπτωσιολογική μεν, αλλά συστηματική απαξίωση του πολιτικού συστήματος στην Ελλάδα. </w:t>
      </w:r>
    </w:p>
    <w:p w14:paraId="1AEEA833"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Για όποιο</w:t>
      </w:r>
      <w:r>
        <w:rPr>
          <w:rFonts w:eastAsia="Times New Roman" w:cs="Times New Roman"/>
          <w:szCs w:val="24"/>
        </w:rPr>
        <w:t>ν δεν κατάλαβε, το επαναλαμβάνω. Υπήρξαν πιέσεις για το θέμα της κρατικής επιχορήγησης των κομμάτων, για το θέμα της δυνατότητας να κάνουν τα κόμματα -και να κάνουμε- εράνους και εξορμήσεις, για να έχει τον λόγο της η Βουλή σε σχέση με τις ανεξάρτητες αρχέ</w:t>
      </w:r>
      <w:r>
        <w:rPr>
          <w:rFonts w:eastAsia="Times New Roman" w:cs="Times New Roman"/>
          <w:szCs w:val="24"/>
        </w:rPr>
        <w:t>ς, στο μέτρο που επιβάλλει το Σύνταγμα, και όχι να ταχθούν όλες οι ανεξάρτητες αρχές</w:t>
      </w:r>
      <w:r>
        <w:rPr>
          <w:rFonts w:eastAsia="Times New Roman" w:cs="Times New Roman"/>
          <w:szCs w:val="24"/>
        </w:rPr>
        <w:t xml:space="preserve"> -</w:t>
      </w:r>
      <w:r>
        <w:rPr>
          <w:rFonts w:eastAsia="Times New Roman" w:cs="Times New Roman"/>
          <w:szCs w:val="24"/>
        </w:rPr>
        <w:t>που έχουν γεννηθεί σαν μανιτάρια</w:t>
      </w:r>
      <w:r>
        <w:rPr>
          <w:rFonts w:eastAsia="Times New Roman" w:cs="Times New Roman"/>
          <w:szCs w:val="24"/>
        </w:rPr>
        <w:t xml:space="preserve">- </w:t>
      </w:r>
      <w:r>
        <w:rPr>
          <w:rFonts w:eastAsia="Times New Roman" w:cs="Times New Roman"/>
          <w:szCs w:val="24"/>
        </w:rPr>
        <w:t xml:space="preserve">πέραν των πέντε συνταγματικών, </w:t>
      </w:r>
      <w:r>
        <w:rPr>
          <w:rFonts w:eastAsia="Times New Roman" w:cs="Times New Roman"/>
          <w:szCs w:val="24"/>
        </w:rPr>
        <w:lastRenderedPageBreak/>
        <w:t>από τα Υπουργεία και την εκτελεστική εξουσία</w:t>
      </w:r>
      <w:r>
        <w:rPr>
          <w:rFonts w:eastAsia="Times New Roman" w:cs="Times New Roman"/>
          <w:szCs w:val="24"/>
        </w:rPr>
        <w:t>. Ν</w:t>
      </w:r>
      <w:r>
        <w:rPr>
          <w:rFonts w:eastAsia="Times New Roman" w:cs="Times New Roman"/>
          <w:szCs w:val="24"/>
        </w:rPr>
        <w:t xml:space="preserve">α έρθουν με τον προϋπολογισμό τους και να ελέγχονται πια </w:t>
      </w:r>
      <w:r>
        <w:rPr>
          <w:rFonts w:eastAsia="Times New Roman" w:cs="Times New Roman"/>
          <w:szCs w:val="24"/>
        </w:rPr>
        <w:t>ω</w:t>
      </w:r>
      <w:r>
        <w:rPr>
          <w:rFonts w:eastAsia="Times New Roman" w:cs="Times New Roman"/>
          <w:szCs w:val="24"/>
        </w:rPr>
        <w:t xml:space="preserve">ς </w:t>
      </w:r>
      <w:r>
        <w:rPr>
          <w:rFonts w:eastAsia="Times New Roman" w:cs="Times New Roman"/>
          <w:szCs w:val="24"/>
        </w:rPr>
        <w:t xml:space="preserve">ανεξάρτητες αρχές, και με κατευθείαν επαφή ενδεχομένως -επιτρέψτε μου να σας πω- και με κέντρα εκτός της χώρας μας, στον Προϋπολογισμό της Βουλής. </w:t>
      </w:r>
    </w:p>
    <w:p w14:paraId="1AEEA834"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Επίσης, έχουν ασκηθεί πιέσεις για το «πόθεν έσχες». Έχουμε πάει σε </w:t>
      </w:r>
      <w:r>
        <w:rPr>
          <w:rFonts w:eastAsia="Times New Roman" w:cs="Times New Roman"/>
          <w:szCs w:val="24"/>
        </w:rPr>
        <w:t xml:space="preserve">μια </w:t>
      </w:r>
      <w:r>
        <w:rPr>
          <w:rFonts w:eastAsia="Times New Roman" w:cs="Times New Roman"/>
          <w:szCs w:val="24"/>
        </w:rPr>
        <w:t xml:space="preserve">επιτροπή όπου είναι </w:t>
      </w:r>
      <w:r>
        <w:rPr>
          <w:rFonts w:eastAsia="Times New Roman" w:cs="Times New Roman"/>
          <w:szCs w:val="24"/>
        </w:rPr>
        <w:t xml:space="preserve">μόνο </w:t>
      </w:r>
      <w:r>
        <w:rPr>
          <w:rFonts w:eastAsia="Times New Roman" w:cs="Times New Roman"/>
          <w:szCs w:val="24"/>
        </w:rPr>
        <w:t>τρία τα στ</w:t>
      </w:r>
      <w:r>
        <w:rPr>
          <w:rFonts w:eastAsia="Times New Roman" w:cs="Times New Roman"/>
          <w:szCs w:val="24"/>
        </w:rPr>
        <w:t>ελέχη του πολιτικού συστήματος και οι υπόλοιποι είναι δικαστικοί και εκπρόσωποι άλλων φορέων κ.λπ</w:t>
      </w:r>
      <w:r>
        <w:rPr>
          <w:rFonts w:eastAsia="Times New Roman" w:cs="Times New Roman"/>
          <w:szCs w:val="24"/>
        </w:rPr>
        <w:t>.</w:t>
      </w:r>
      <w:r>
        <w:rPr>
          <w:rFonts w:eastAsia="Times New Roman" w:cs="Times New Roman"/>
          <w:szCs w:val="24"/>
        </w:rPr>
        <w:t xml:space="preserve">. Μήνες έγιναν συζητήσεις για να πάμε σε αυτόν τον συμβιβασμό και να είναι </w:t>
      </w:r>
      <w:r>
        <w:rPr>
          <w:rFonts w:eastAsia="Times New Roman" w:cs="Times New Roman"/>
          <w:szCs w:val="24"/>
        </w:rPr>
        <w:t xml:space="preserve">πρόεδρος </w:t>
      </w:r>
      <w:r>
        <w:rPr>
          <w:rFonts w:eastAsia="Times New Roman" w:cs="Times New Roman"/>
          <w:szCs w:val="24"/>
        </w:rPr>
        <w:t xml:space="preserve">η Αντιπρόεδρος της Βουλής, η οποία αντικαθιστά κατά κάποιον τρόπο εμένα. </w:t>
      </w:r>
    </w:p>
    <w:p w14:paraId="1AEEA83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Αυτό έγινε με βάση ένα άρθρο της </w:t>
      </w:r>
      <w:r>
        <w:rPr>
          <w:rFonts w:eastAsia="Times New Roman" w:cs="Times New Roman"/>
          <w:szCs w:val="24"/>
        </w:rPr>
        <w:t>«</w:t>
      </w:r>
      <w:proofErr w:type="spellStart"/>
      <w:r>
        <w:rPr>
          <w:rFonts w:eastAsia="Times New Roman" w:cs="Times New Roman"/>
          <w:szCs w:val="24"/>
        </w:rPr>
        <w:t>Μ</w:t>
      </w:r>
      <w:r>
        <w:rPr>
          <w:rFonts w:eastAsia="Times New Roman" w:cs="Times New Roman"/>
          <w:szCs w:val="24"/>
        </w:rPr>
        <w:t>πούντεσταγκ</w:t>
      </w:r>
      <w:proofErr w:type="spellEnd"/>
      <w:r>
        <w:rPr>
          <w:rFonts w:eastAsia="Times New Roman" w:cs="Times New Roman"/>
          <w:szCs w:val="24"/>
        </w:rPr>
        <w:t>»</w:t>
      </w:r>
      <w:r>
        <w:rPr>
          <w:rFonts w:eastAsia="Times New Roman" w:cs="Times New Roman"/>
          <w:szCs w:val="24"/>
        </w:rPr>
        <w:t>, όπου επέτρεπε ο πρόεδρος της γερμανικής Βουλής να είναι πρόεδρος και χρησιμοποιήθηκε από την πλευρά μας. Διότι η απαίτηση ήταν, και είναι ακόμα, να μην είναι κανείς από το πολιτικό σύστημα στον έλεγχο του πο</w:t>
      </w:r>
      <w:r>
        <w:rPr>
          <w:rFonts w:eastAsia="Times New Roman" w:cs="Times New Roman"/>
          <w:szCs w:val="24"/>
        </w:rPr>
        <w:t xml:space="preserve">λιτικού συστήματος -όπου είναι μόνο οι αιρετοί υποχρεωμένοι να βγάζουν στη δημοσιότητα τα εισοδήματά τους- και να είναι απολύτως έξω από τον έλεγχο οι ίδιοι οι εκπρόσωποι του πολιτικού συστήματος. </w:t>
      </w:r>
    </w:p>
    <w:p w14:paraId="1AEEA83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Υπήρξαν και άλλα πολλά, στο όνομα ενός ελιτίστικου διεθνισ</w:t>
      </w:r>
      <w:r>
        <w:rPr>
          <w:rFonts w:eastAsia="Times New Roman" w:cs="Times New Roman"/>
          <w:szCs w:val="24"/>
        </w:rPr>
        <w:t>τικού λαϊκισμού εναντίον του ελληνικού πολιτικού συστήματος –διότι περί αυτού πρόκειται- ότι εφόσον –δεν το έχουν πει ποτέ ρητά- το πολιτικό σύστημα στην Ελλάδα οδήγησε τη χώρα στη χρεοκοπία και δεν ήταν και δεν είναι ικανό να διαχειριστεί τα δάνεια και τι</w:t>
      </w:r>
      <w:r>
        <w:rPr>
          <w:rFonts w:eastAsia="Times New Roman" w:cs="Times New Roman"/>
          <w:szCs w:val="24"/>
        </w:rPr>
        <w:t xml:space="preserve">ς οφειλές του ελληνικού κράτους, να περάσουν </w:t>
      </w:r>
      <w:r>
        <w:rPr>
          <w:rFonts w:eastAsia="Times New Roman" w:cs="Times New Roman"/>
          <w:szCs w:val="24"/>
        </w:rPr>
        <w:t xml:space="preserve">όλα </w:t>
      </w:r>
      <w:r>
        <w:rPr>
          <w:rFonts w:eastAsia="Times New Roman" w:cs="Times New Roman"/>
          <w:szCs w:val="24"/>
        </w:rPr>
        <w:t>σε ανεξάρτητες αρχές, σε ΜΚΟ, σε κατευθείαν επαφές, σε ανεξάρτητες αρχές εσόδων, σε κα</w:t>
      </w:r>
      <w:r>
        <w:rPr>
          <w:rFonts w:eastAsia="Times New Roman" w:cs="Times New Roman"/>
          <w:szCs w:val="24"/>
        </w:rPr>
        <w:t>μ</w:t>
      </w:r>
      <w:r>
        <w:rPr>
          <w:rFonts w:eastAsia="Times New Roman" w:cs="Times New Roman"/>
          <w:szCs w:val="24"/>
        </w:rPr>
        <w:t xml:space="preserve">μία πριμοδότηση της κομματικής λειτουργίας, που είναι πυλώνας του Συντάγματος και της </w:t>
      </w:r>
      <w:r>
        <w:rPr>
          <w:rFonts w:eastAsia="Times New Roman" w:cs="Times New Roman"/>
          <w:szCs w:val="24"/>
        </w:rPr>
        <w:t>δημοκρατίας</w:t>
      </w:r>
      <w:r>
        <w:rPr>
          <w:rFonts w:eastAsia="Times New Roman" w:cs="Times New Roman"/>
          <w:szCs w:val="24"/>
        </w:rPr>
        <w:t>. Η κομματική λειτουργί</w:t>
      </w:r>
      <w:r>
        <w:rPr>
          <w:rFonts w:eastAsia="Times New Roman" w:cs="Times New Roman"/>
          <w:szCs w:val="24"/>
        </w:rPr>
        <w:t xml:space="preserve">α δεν είναι το χόμπι κανενός, δεν είναι κάτι παρελκόμενο, δεν είναι κάτι προσθετικό και συγκυριακό σε σχέση με τη </w:t>
      </w:r>
      <w:r>
        <w:rPr>
          <w:rFonts w:eastAsia="Times New Roman" w:cs="Times New Roman"/>
          <w:szCs w:val="24"/>
        </w:rPr>
        <w:t>δημοκρατία</w:t>
      </w:r>
      <w:r>
        <w:rPr>
          <w:rFonts w:eastAsia="Times New Roman" w:cs="Times New Roman"/>
          <w:szCs w:val="24"/>
        </w:rPr>
        <w:t xml:space="preserve">, μαζί με άλλους πυλώνες: </w:t>
      </w:r>
      <w:r>
        <w:rPr>
          <w:rFonts w:eastAsia="Times New Roman" w:cs="Times New Roman"/>
          <w:szCs w:val="24"/>
        </w:rPr>
        <w:t>αιρετούς</w:t>
      </w:r>
      <w:r>
        <w:rPr>
          <w:rFonts w:eastAsia="Times New Roman" w:cs="Times New Roman"/>
          <w:szCs w:val="24"/>
        </w:rPr>
        <w:t xml:space="preserve">, </w:t>
      </w:r>
      <w:r>
        <w:rPr>
          <w:rFonts w:eastAsia="Times New Roman" w:cs="Times New Roman"/>
          <w:szCs w:val="24"/>
        </w:rPr>
        <w:t>αυτοδιοίκηση</w:t>
      </w:r>
      <w:r>
        <w:rPr>
          <w:rFonts w:eastAsia="Times New Roman" w:cs="Times New Roman"/>
          <w:szCs w:val="24"/>
        </w:rPr>
        <w:t>, κινήματα, εργατικά συνδικάτα κ.λπ.</w:t>
      </w:r>
      <w:r>
        <w:rPr>
          <w:rFonts w:eastAsia="Times New Roman" w:cs="Times New Roman"/>
          <w:szCs w:val="24"/>
        </w:rPr>
        <w:t>.</w:t>
      </w:r>
      <w:r>
        <w:rPr>
          <w:rFonts w:eastAsia="Times New Roman" w:cs="Times New Roman"/>
          <w:szCs w:val="24"/>
        </w:rPr>
        <w:t xml:space="preserve"> Το κοινοβουλευτικό σύστημα θέλει αυτή</w:t>
      </w:r>
      <w:r>
        <w:rPr>
          <w:rFonts w:eastAsia="Times New Roman" w:cs="Times New Roman"/>
          <w:szCs w:val="24"/>
        </w:rPr>
        <w:t>ν</w:t>
      </w:r>
      <w:r>
        <w:rPr>
          <w:rFonts w:eastAsia="Times New Roman" w:cs="Times New Roman"/>
          <w:szCs w:val="24"/>
        </w:rPr>
        <w:t xml:space="preserve"> τη στήρ</w:t>
      </w:r>
      <w:r>
        <w:rPr>
          <w:rFonts w:eastAsia="Times New Roman" w:cs="Times New Roman"/>
          <w:szCs w:val="24"/>
        </w:rPr>
        <w:t>ιξη, αυτή</w:t>
      </w:r>
      <w:r>
        <w:rPr>
          <w:rFonts w:eastAsia="Times New Roman" w:cs="Times New Roman"/>
          <w:szCs w:val="24"/>
        </w:rPr>
        <w:t>ν</w:t>
      </w:r>
      <w:r>
        <w:rPr>
          <w:rFonts w:eastAsia="Times New Roman" w:cs="Times New Roman"/>
          <w:szCs w:val="24"/>
        </w:rPr>
        <w:t xml:space="preserve"> την ενίσχυση. </w:t>
      </w:r>
    </w:p>
    <w:p w14:paraId="1AEEA83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Βρήκα την ευκαιρία να σας τα πω αυτά. Αφορά, προφανώς, και </w:t>
      </w:r>
      <w:r>
        <w:rPr>
          <w:rFonts w:eastAsia="Times New Roman" w:cs="Times New Roman"/>
          <w:szCs w:val="24"/>
        </w:rPr>
        <w:t>σ</w:t>
      </w:r>
      <w:r>
        <w:rPr>
          <w:rFonts w:eastAsia="Times New Roman" w:cs="Times New Roman"/>
          <w:szCs w:val="24"/>
        </w:rPr>
        <w:t xml:space="preserve">τους Βουλευτές. Θα χρειαστεί μία ειδικότερη συζήτηση, στην οποία δεν θέλω δημόσια να αναφερθώ, διότι τα πράγματα είναι επί τα </w:t>
      </w:r>
      <w:proofErr w:type="spellStart"/>
      <w:r>
        <w:rPr>
          <w:rFonts w:eastAsia="Times New Roman" w:cs="Times New Roman"/>
          <w:szCs w:val="24"/>
        </w:rPr>
        <w:t>χείρω</w:t>
      </w:r>
      <w:proofErr w:type="spellEnd"/>
      <w:r>
        <w:rPr>
          <w:rFonts w:eastAsia="Times New Roman" w:cs="Times New Roman"/>
          <w:szCs w:val="24"/>
        </w:rPr>
        <w:t xml:space="preserve"> σε σχέση με αυτά που αναφέρθηκαν και γ</w:t>
      </w:r>
      <w:r>
        <w:rPr>
          <w:rFonts w:eastAsia="Times New Roman" w:cs="Times New Roman"/>
          <w:szCs w:val="24"/>
        </w:rPr>
        <w:t>ια το προβλεπτό και άμεσο μέλλον, όσον αφορά μισθούς, αμοιβές, αποζημιώσεις κ.λπ</w:t>
      </w:r>
      <w:r>
        <w:rPr>
          <w:rFonts w:eastAsia="Times New Roman" w:cs="Times New Roman"/>
          <w:szCs w:val="24"/>
        </w:rPr>
        <w:t>.</w:t>
      </w:r>
      <w:r>
        <w:rPr>
          <w:rFonts w:eastAsia="Times New Roman" w:cs="Times New Roman"/>
          <w:szCs w:val="24"/>
        </w:rPr>
        <w:t xml:space="preserve">. Θα χρειαστεί να γίνουν κάποιες συζητήσεις </w:t>
      </w:r>
      <w:r>
        <w:rPr>
          <w:rFonts w:eastAsia="Times New Roman" w:cs="Times New Roman"/>
          <w:szCs w:val="24"/>
        </w:rPr>
        <w:lastRenderedPageBreak/>
        <w:t xml:space="preserve">με ευθύνη και με τα αρμόδια Υπουργεία κ.λπ., για να δούμε αυτά τα ζητήματα. </w:t>
      </w:r>
    </w:p>
    <w:p w14:paraId="1AEEA83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Είναι φανερό ότι έχουν μειωθεί πάρα πολύ οι απολαβές. </w:t>
      </w:r>
      <w:r>
        <w:rPr>
          <w:rFonts w:eastAsia="Times New Roman" w:cs="Times New Roman"/>
          <w:szCs w:val="24"/>
        </w:rPr>
        <w:t>Είναι σαφές ότι όλο το προσωπικό της Βουλής εδώ και χρόνια έχει εξομοιωθεί κατά τα πάντα με τους δημόσιους υπαλλήλους, ότι έχει εναρμονιστεί πλήρως το φορολογικό καθεστώς, ότι έχουν γίνει πολύ σοβαρές μειώσεις</w:t>
      </w:r>
      <w:r>
        <w:rPr>
          <w:rFonts w:eastAsia="Times New Roman" w:cs="Times New Roman"/>
          <w:szCs w:val="24"/>
        </w:rPr>
        <w:t>,</w:t>
      </w:r>
      <w:r>
        <w:rPr>
          <w:rFonts w:eastAsia="Times New Roman" w:cs="Times New Roman"/>
          <w:szCs w:val="24"/>
        </w:rPr>
        <w:t xml:space="preserve"> στα όρια </w:t>
      </w:r>
      <w:r>
        <w:rPr>
          <w:rFonts w:eastAsia="Times New Roman" w:cs="Times New Roman"/>
          <w:szCs w:val="24"/>
        </w:rPr>
        <w:t xml:space="preserve">του </w:t>
      </w:r>
      <w:r>
        <w:rPr>
          <w:rFonts w:eastAsia="Times New Roman" w:cs="Times New Roman"/>
          <w:szCs w:val="24"/>
        </w:rPr>
        <w:t xml:space="preserve">να μπορεί να γίνεται η δουλειά. </w:t>
      </w:r>
    </w:p>
    <w:p w14:paraId="1AEEA839"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Αυτό, λοιπόν, είναι ένα κεντρικό ζήτημα. Δεν πρέπει να το ξεχνάμε. Εγώ ήθελα να το θέσω από αυτό το Βήμα. Η συζήτηση για τον </w:t>
      </w:r>
      <w:r>
        <w:rPr>
          <w:rFonts w:eastAsia="Times New Roman" w:cs="Times New Roman"/>
          <w:szCs w:val="24"/>
        </w:rPr>
        <w:t xml:space="preserve">προϋπολογισμό </w:t>
      </w:r>
      <w:r>
        <w:rPr>
          <w:rFonts w:eastAsia="Times New Roman" w:cs="Times New Roman"/>
          <w:szCs w:val="24"/>
        </w:rPr>
        <w:t xml:space="preserve">και τον </w:t>
      </w:r>
      <w:r>
        <w:rPr>
          <w:rFonts w:eastAsia="Times New Roman" w:cs="Times New Roman"/>
          <w:szCs w:val="24"/>
        </w:rPr>
        <w:t xml:space="preserve">απολογισμό </w:t>
      </w:r>
      <w:r>
        <w:rPr>
          <w:rFonts w:eastAsia="Times New Roman" w:cs="Times New Roman"/>
          <w:szCs w:val="24"/>
        </w:rPr>
        <w:t xml:space="preserve">της Βουλής δεν είναι μία τεχνική συζήτηση. </w:t>
      </w:r>
    </w:p>
    <w:p w14:paraId="1AEEA83A" w14:textId="77777777" w:rsidR="006D2E0F" w:rsidRDefault="00717B4F">
      <w:pPr>
        <w:spacing w:after="0" w:line="600" w:lineRule="auto"/>
        <w:ind w:firstLine="720"/>
        <w:jc w:val="both"/>
        <w:rPr>
          <w:rFonts w:eastAsia="Times New Roman"/>
          <w:szCs w:val="24"/>
        </w:rPr>
      </w:pPr>
      <w:r>
        <w:rPr>
          <w:rFonts w:eastAsia="Times New Roman"/>
          <w:szCs w:val="24"/>
        </w:rPr>
        <w:t xml:space="preserve">Επίσης, κρατήθηκε η αυτονομία της Βουλής, κατά το </w:t>
      </w:r>
      <w:r>
        <w:rPr>
          <w:rFonts w:eastAsia="Times New Roman"/>
          <w:szCs w:val="24"/>
        </w:rPr>
        <w:t>Σύνταγμα, χωρίς κα</w:t>
      </w:r>
      <w:r>
        <w:rPr>
          <w:rFonts w:eastAsia="Times New Roman"/>
          <w:szCs w:val="24"/>
        </w:rPr>
        <w:t>μ</w:t>
      </w:r>
      <w:r>
        <w:rPr>
          <w:rFonts w:eastAsia="Times New Roman"/>
          <w:szCs w:val="24"/>
        </w:rPr>
        <w:t>μία διάθεση προνομιακής μεταχείρισης. Διότι, σας επαναλαμβάνω, έχει γίνει εναρμόνιση στα πάντα και μάλιστα, έχουν γίνει και βήματα, -και το γνωρίζετε- ως προς την αξιολόγηση και ως προς τις κρίσεις του προσωπικού, πιο μπροστά κι από το υ</w:t>
      </w:r>
      <w:r>
        <w:rPr>
          <w:rFonts w:eastAsia="Times New Roman"/>
          <w:szCs w:val="24"/>
        </w:rPr>
        <w:t xml:space="preserve">πόλοιπο Δημόσιο. </w:t>
      </w:r>
    </w:p>
    <w:p w14:paraId="1AEEA83B" w14:textId="77777777" w:rsidR="006D2E0F" w:rsidRDefault="00717B4F">
      <w:pPr>
        <w:spacing w:after="0" w:line="600" w:lineRule="auto"/>
        <w:ind w:firstLine="720"/>
        <w:jc w:val="both"/>
        <w:rPr>
          <w:rFonts w:eastAsia="Times New Roman"/>
          <w:szCs w:val="24"/>
        </w:rPr>
      </w:pPr>
      <w:r>
        <w:rPr>
          <w:rFonts w:eastAsia="Times New Roman"/>
          <w:szCs w:val="24"/>
        </w:rPr>
        <w:t xml:space="preserve">Η Βουλή, όμως, κατά το Σύνταγμα, έπρεπε και έχει τώρα για πρώτη φορά και κωδικό ιδιαίτερο στην Τράπεζα της Ελλάδος, </w:t>
      </w:r>
      <w:r>
        <w:rPr>
          <w:rFonts w:eastAsia="Times New Roman"/>
          <w:szCs w:val="24"/>
        </w:rPr>
        <w:lastRenderedPageBreak/>
        <w:t>μέσω της οποίας γίνεται και θα γίνεται η οικονομική διαχείριση αυτών των δεδομένων, με το Ελεγκτικό Συνέδριο εδώ</w:t>
      </w:r>
      <w:r>
        <w:rPr>
          <w:rFonts w:eastAsia="Times New Roman"/>
          <w:szCs w:val="24"/>
        </w:rPr>
        <w:t>,</w:t>
      </w:r>
      <w:r>
        <w:rPr>
          <w:rFonts w:eastAsia="Times New Roman"/>
          <w:szCs w:val="24"/>
        </w:rPr>
        <w:t xml:space="preserve"> παρόν</w:t>
      </w:r>
      <w:r>
        <w:rPr>
          <w:rFonts w:eastAsia="Times New Roman"/>
          <w:szCs w:val="24"/>
        </w:rPr>
        <w:t>,</w:t>
      </w:r>
      <w:r>
        <w:rPr>
          <w:rFonts w:eastAsia="Times New Roman"/>
          <w:szCs w:val="24"/>
        </w:rPr>
        <w:t xml:space="preserve"> κ</w:t>
      </w:r>
      <w:r>
        <w:rPr>
          <w:rFonts w:eastAsia="Times New Roman"/>
          <w:szCs w:val="24"/>
        </w:rPr>
        <w:t xml:space="preserve">αι με προληπτικό έλεγχο από το πρώτο ευρώ, για όλες τις δαπάνες. </w:t>
      </w:r>
    </w:p>
    <w:p w14:paraId="1AEEA83C" w14:textId="77777777" w:rsidR="006D2E0F" w:rsidRDefault="00717B4F">
      <w:pPr>
        <w:spacing w:after="0" w:line="600" w:lineRule="auto"/>
        <w:ind w:firstLine="720"/>
        <w:jc w:val="both"/>
        <w:rPr>
          <w:rFonts w:eastAsia="Times New Roman"/>
          <w:szCs w:val="24"/>
        </w:rPr>
      </w:pPr>
      <w:r>
        <w:rPr>
          <w:rFonts w:eastAsia="Times New Roman"/>
          <w:szCs w:val="24"/>
        </w:rPr>
        <w:t xml:space="preserve">Πλην, όμως, αυτή η αυτονομία πρέπει να κρατηθεί ως κόρη οφθαλμού, ακριβώς διότι συνεπάγεται, προϋποθέτει, ενθαρρύνει και στηρίζει εξαιρετικά τη </w:t>
      </w:r>
      <w:r>
        <w:rPr>
          <w:rFonts w:eastAsia="Times New Roman"/>
          <w:szCs w:val="24"/>
        </w:rPr>
        <w:t xml:space="preserve">δημοκρατία </w:t>
      </w:r>
      <w:r>
        <w:rPr>
          <w:rFonts w:eastAsia="Times New Roman"/>
          <w:szCs w:val="24"/>
        </w:rPr>
        <w:t>και τη σχέση των τριών εξουσιών.  Γ</w:t>
      </w:r>
      <w:r>
        <w:rPr>
          <w:rFonts w:eastAsia="Times New Roman"/>
          <w:szCs w:val="24"/>
        </w:rPr>
        <w:t>ι’ αυτό, νομίζω ότι χρειάζονταν αυτές οι γενικότερες πολιτικές αναφορές.</w:t>
      </w:r>
    </w:p>
    <w:p w14:paraId="1AEEA83D" w14:textId="77777777" w:rsidR="006D2E0F" w:rsidRDefault="00717B4F">
      <w:pPr>
        <w:spacing w:after="0" w:line="600" w:lineRule="auto"/>
        <w:ind w:firstLine="720"/>
        <w:jc w:val="both"/>
        <w:rPr>
          <w:rFonts w:eastAsia="Times New Roman"/>
          <w:szCs w:val="24"/>
        </w:rPr>
      </w:pPr>
      <w:r>
        <w:rPr>
          <w:rFonts w:eastAsia="Times New Roman"/>
          <w:szCs w:val="24"/>
        </w:rPr>
        <w:t xml:space="preserve"> Άνετα θα μπορούσαν να είναι λιγότερα ή περισσότερα τα κονδύλια. </w:t>
      </w:r>
      <w:r>
        <w:rPr>
          <w:rFonts w:eastAsia="Times New Roman"/>
          <w:szCs w:val="24"/>
        </w:rPr>
        <w:t xml:space="preserve">Στο πλαίσιο </w:t>
      </w:r>
      <w:r>
        <w:rPr>
          <w:rFonts w:eastAsia="Times New Roman"/>
          <w:szCs w:val="24"/>
        </w:rPr>
        <w:t xml:space="preserve">του </w:t>
      </w:r>
      <w:proofErr w:type="spellStart"/>
      <w:r>
        <w:rPr>
          <w:rFonts w:eastAsia="Times New Roman"/>
          <w:szCs w:val="24"/>
        </w:rPr>
        <w:t>μεσοπροθέσμου</w:t>
      </w:r>
      <w:proofErr w:type="spellEnd"/>
      <w:r>
        <w:rPr>
          <w:rFonts w:eastAsia="Times New Roman"/>
          <w:szCs w:val="24"/>
        </w:rPr>
        <w:t xml:space="preserve"> </w:t>
      </w:r>
      <w:r>
        <w:rPr>
          <w:rFonts w:eastAsia="Times New Roman"/>
          <w:szCs w:val="24"/>
        </w:rPr>
        <w:t xml:space="preserve">είναι ο </w:t>
      </w:r>
      <w:r>
        <w:rPr>
          <w:rFonts w:eastAsia="Times New Roman"/>
          <w:szCs w:val="24"/>
        </w:rPr>
        <w:t>προϋπολογισμός</w:t>
      </w:r>
      <w:r>
        <w:rPr>
          <w:rFonts w:eastAsia="Times New Roman"/>
          <w:szCs w:val="24"/>
        </w:rPr>
        <w:t>. Προτείνω στη Βουλή να εγγράψει, με απόφαση της Ολομέλειας, ένα ά</w:t>
      </w:r>
      <w:r>
        <w:rPr>
          <w:rFonts w:eastAsia="Times New Roman"/>
          <w:szCs w:val="24"/>
        </w:rPr>
        <w:t xml:space="preserve">μεσο ποσό, ίσως σε ιδιαίτερο κωδικό, της τάξης του 1 εκατομμυρίου, τουλάχιστον, για βοήθεια προς τους πλημμυροπαθείς. Αυτό νομίζω πως είναι </w:t>
      </w:r>
      <w:r>
        <w:rPr>
          <w:rFonts w:eastAsia="Times New Roman"/>
          <w:szCs w:val="24"/>
        </w:rPr>
        <w:t xml:space="preserve">μια </w:t>
      </w:r>
      <w:r>
        <w:rPr>
          <w:rFonts w:eastAsia="Times New Roman"/>
          <w:szCs w:val="24"/>
        </w:rPr>
        <w:t>αυτονόητη, από την πλευρά μας, διαδικασία.</w:t>
      </w:r>
    </w:p>
    <w:p w14:paraId="1AEEA83E" w14:textId="77777777" w:rsidR="006D2E0F" w:rsidRDefault="00717B4F">
      <w:pPr>
        <w:spacing w:after="0" w:line="600" w:lineRule="auto"/>
        <w:ind w:firstLine="720"/>
        <w:jc w:val="both"/>
        <w:rPr>
          <w:rFonts w:eastAsia="Times New Roman"/>
          <w:szCs w:val="24"/>
        </w:rPr>
      </w:pPr>
      <w:r>
        <w:rPr>
          <w:rFonts w:eastAsia="Times New Roman"/>
          <w:szCs w:val="24"/>
        </w:rPr>
        <w:t xml:space="preserve"> Είτε έτσι είτε αλλιώς, η Βουλή είναι πάρα πολύ κοντά σε αυτό που γίν</w:t>
      </w:r>
      <w:r>
        <w:rPr>
          <w:rFonts w:eastAsia="Times New Roman"/>
          <w:szCs w:val="24"/>
        </w:rPr>
        <w:t>εται στην κοινωνία, ως προς τις λειτουργίες της αυτές. Πρέπει να ξέρετε ότι και πέρυσι και φέτος υπήρξε υψηλή χορηγική προσπάθεια, από πλευράς της Βουλής προς τις περιφέ</w:t>
      </w:r>
      <w:r>
        <w:rPr>
          <w:rFonts w:eastAsia="Times New Roman"/>
          <w:szCs w:val="24"/>
        </w:rPr>
        <w:lastRenderedPageBreak/>
        <w:t>ρειες, προς τα σχολεία στα οποία υπήρξε η επιβάρυνση με τα απογευματινά μαθήματα για τα</w:t>
      </w:r>
      <w:r>
        <w:rPr>
          <w:rFonts w:eastAsia="Times New Roman"/>
          <w:szCs w:val="24"/>
        </w:rPr>
        <w:t xml:space="preserve"> προσφυγόπουλα και τα </w:t>
      </w:r>
      <w:proofErr w:type="spellStart"/>
      <w:r>
        <w:rPr>
          <w:rFonts w:eastAsia="Times New Roman"/>
          <w:szCs w:val="24"/>
        </w:rPr>
        <w:t>μεταναστόπουλα</w:t>
      </w:r>
      <w:proofErr w:type="spellEnd"/>
      <w:r>
        <w:rPr>
          <w:rFonts w:eastAsia="Times New Roman"/>
          <w:szCs w:val="24"/>
        </w:rPr>
        <w:t xml:space="preserve">, σε σχέση με το πετρέλαιο θέρμανσης, όπως και για άλλες ανάγκες που προκύπτουν. </w:t>
      </w:r>
    </w:p>
    <w:p w14:paraId="1AEEA83F" w14:textId="77777777" w:rsidR="006D2E0F" w:rsidRDefault="00717B4F">
      <w:pPr>
        <w:spacing w:after="0" w:line="600" w:lineRule="auto"/>
        <w:ind w:firstLine="720"/>
        <w:jc w:val="both"/>
        <w:rPr>
          <w:rFonts w:eastAsia="Times New Roman"/>
          <w:szCs w:val="24"/>
        </w:rPr>
      </w:pPr>
      <w:r>
        <w:rPr>
          <w:rFonts w:eastAsia="Times New Roman"/>
          <w:szCs w:val="24"/>
        </w:rPr>
        <w:t xml:space="preserve">Δεν είναι σωστό να μακρηγορήσω παραπάνω. Να πω ξανά τις ευχαριστίες μου προς όλο το προσωπικό, προς τη </w:t>
      </w:r>
      <w:r>
        <w:rPr>
          <w:rFonts w:eastAsia="Times New Roman"/>
          <w:szCs w:val="24"/>
        </w:rPr>
        <w:t xml:space="preserve">διοίκηση </w:t>
      </w:r>
      <w:r>
        <w:rPr>
          <w:rFonts w:eastAsia="Times New Roman"/>
          <w:szCs w:val="24"/>
        </w:rPr>
        <w:t>της Βουλής. Η εξωστρέφεια,</w:t>
      </w:r>
      <w:r>
        <w:rPr>
          <w:rFonts w:eastAsia="Times New Roman"/>
          <w:szCs w:val="24"/>
        </w:rPr>
        <w:t xml:space="preserve"> την οποία ενθαρρύνουμε, βοηθάει πάρα πολύ. Πιστεύω ότι βοηθάει και την ίδια τη Βουλή. Είδαμε και προχθές όσον αφορά </w:t>
      </w:r>
      <w:r>
        <w:rPr>
          <w:rFonts w:eastAsia="Times New Roman"/>
          <w:szCs w:val="24"/>
        </w:rPr>
        <w:t>σ</w:t>
      </w:r>
      <w:r>
        <w:rPr>
          <w:rFonts w:eastAsia="Times New Roman"/>
          <w:szCs w:val="24"/>
        </w:rPr>
        <w:t xml:space="preserve">το αρχειακό υλικό. </w:t>
      </w:r>
    </w:p>
    <w:p w14:paraId="1AEEA840" w14:textId="77777777" w:rsidR="006D2E0F" w:rsidRDefault="00717B4F">
      <w:pPr>
        <w:spacing w:after="0" w:line="600" w:lineRule="auto"/>
        <w:ind w:firstLine="720"/>
        <w:jc w:val="both"/>
        <w:rPr>
          <w:rFonts w:eastAsia="Times New Roman"/>
          <w:szCs w:val="24"/>
        </w:rPr>
      </w:pPr>
      <w:r>
        <w:rPr>
          <w:rFonts w:eastAsia="Times New Roman"/>
          <w:szCs w:val="24"/>
        </w:rPr>
        <w:t xml:space="preserve">Υπάρχει ένα ερώτημα σε σχέση με τα εργασιακά και θέλω να είμαι πάρα πολύ σαφής, το είπα και στην Επιτροπή Κανονισμού. </w:t>
      </w:r>
      <w:r>
        <w:rPr>
          <w:rFonts w:eastAsia="Times New Roman"/>
          <w:szCs w:val="24"/>
        </w:rPr>
        <w:t>Και αυτά είναι θέματα επιλογών. Η Βουλή μπορεί να προσλάβει είκοσι δύο, περίπου, υπαλλήλους, αορίστου χρόνου, σύμφωνα με τα δεδομένα των δανειακών συμβάσεων που έχει συνάψει η χώρα. Εννοώ το 1 προς 4, το 1 προς 5 κ</w:t>
      </w:r>
      <w:r>
        <w:rPr>
          <w:rFonts w:eastAsia="Times New Roman"/>
          <w:szCs w:val="24"/>
        </w:rPr>
        <w:t>.</w:t>
      </w:r>
      <w:r>
        <w:rPr>
          <w:rFonts w:eastAsia="Times New Roman"/>
          <w:szCs w:val="24"/>
        </w:rPr>
        <w:t>λπ., για την τριετία. Αυτή η διαδικασία π</w:t>
      </w:r>
      <w:r>
        <w:rPr>
          <w:rFonts w:eastAsia="Times New Roman"/>
          <w:szCs w:val="24"/>
        </w:rPr>
        <w:t xml:space="preserve">ου θα αφορά στην πλειοψηφία αυτών των ανθρώπων, θα γίνει για επιλεγμένους χώρους, επιλεγμένες ειδικότητες, θα γίνει μέσα στο 2017 και θα γίνει μέσω ΑΣΕΠ.   </w:t>
      </w:r>
    </w:p>
    <w:p w14:paraId="1AEEA841" w14:textId="77777777" w:rsidR="006D2E0F" w:rsidRDefault="00717B4F">
      <w:pPr>
        <w:spacing w:after="0" w:line="600" w:lineRule="auto"/>
        <w:ind w:firstLine="720"/>
        <w:jc w:val="both"/>
        <w:rPr>
          <w:rFonts w:eastAsia="Times New Roman"/>
          <w:szCs w:val="24"/>
        </w:rPr>
      </w:pPr>
      <w:r>
        <w:rPr>
          <w:rFonts w:eastAsia="Times New Roman"/>
          <w:szCs w:val="24"/>
        </w:rPr>
        <w:t xml:space="preserve">Από εκεί και πέρα, κάναμε </w:t>
      </w:r>
      <w:r>
        <w:rPr>
          <w:rFonts w:eastAsia="Times New Roman"/>
          <w:szCs w:val="24"/>
        </w:rPr>
        <w:t xml:space="preserve">μια </w:t>
      </w:r>
      <w:r>
        <w:rPr>
          <w:rFonts w:eastAsia="Times New Roman"/>
          <w:szCs w:val="24"/>
        </w:rPr>
        <w:t>επιλογή πριν από δύο χρόνια -και την κάναμε ευθύτατα- να μη φύγει καν</w:t>
      </w:r>
      <w:r>
        <w:rPr>
          <w:rFonts w:eastAsia="Times New Roman"/>
          <w:szCs w:val="24"/>
        </w:rPr>
        <w:t xml:space="preserve">είς. Και πρέπει αυτό </w:t>
      </w:r>
      <w:r>
        <w:rPr>
          <w:rFonts w:eastAsia="Times New Roman"/>
          <w:szCs w:val="24"/>
        </w:rPr>
        <w:lastRenderedPageBreak/>
        <w:t xml:space="preserve">να αναγνωριστεί από όσους έχουν τις συμβάσεις ορισμένου χρόνου. Πρέπει να αναγνωριστεί και για τον λόγο ότι είναι, μάλλον, γνωστό το </w:t>
      </w:r>
      <w:r>
        <w:rPr>
          <w:rFonts w:eastAsia="Times New Roman"/>
          <w:szCs w:val="24"/>
        </w:rPr>
        <w:t xml:space="preserve">πως </w:t>
      </w:r>
      <w:r>
        <w:rPr>
          <w:rFonts w:eastAsia="Times New Roman"/>
          <w:szCs w:val="24"/>
        </w:rPr>
        <w:t>γινόντουσαν και στη Βουλή οι διορισμοί κ</w:t>
      </w:r>
      <w:r>
        <w:rPr>
          <w:rFonts w:eastAsia="Times New Roman"/>
          <w:szCs w:val="24"/>
        </w:rPr>
        <w:t>.</w:t>
      </w:r>
      <w:r>
        <w:rPr>
          <w:rFonts w:eastAsia="Times New Roman"/>
          <w:szCs w:val="24"/>
        </w:rPr>
        <w:t>λπ., από προγενέστερες καταστάσεις.  Αυτό το δυναμικό, πλ</w:t>
      </w:r>
      <w:r>
        <w:rPr>
          <w:rFonts w:eastAsia="Times New Roman"/>
          <w:szCs w:val="24"/>
        </w:rPr>
        <w:t xml:space="preserve">έον, έχει αξιοποιηθεί πλήρως –διότι αυτό είναι το πραγματικό ζήτημα- αυξάνοντας τις δυνατότητες που έχει η Βουλή προς όλες τις κατευθύνσεις. </w:t>
      </w:r>
    </w:p>
    <w:p w14:paraId="1AEEA842" w14:textId="77777777" w:rsidR="006D2E0F" w:rsidRDefault="00717B4F">
      <w:pPr>
        <w:spacing w:after="0" w:line="600" w:lineRule="auto"/>
        <w:ind w:firstLine="720"/>
        <w:jc w:val="both"/>
        <w:rPr>
          <w:rFonts w:eastAsia="Times New Roman"/>
          <w:szCs w:val="24"/>
        </w:rPr>
      </w:pPr>
      <w:r>
        <w:rPr>
          <w:rFonts w:eastAsia="Times New Roman"/>
          <w:szCs w:val="24"/>
        </w:rPr>
        <w:t xml:space="preserve">Ενδεχομένως, χρειάζεται κι άλλο τέτοιο δυναμικό και υπήρξε </w:t>
      </w:r>
      <w:r>
        <w:rPr>
          <w:rFonts w:eastAsia="Times New Roman"/>
          <w:szCs w:val="24"/>
        </w:rPr>
        <w:t xml:space="preserve">μια </w:t>
      </w:r>
      <w:r>
        <w:rPr>
          <w:rFonts w:eastAsia="Times New Roman"/>
          <w:szCs w:val="24"/>
        </w:rPr>
        <w:t>κριτική για συμβάσεις, αν δεν κάνω λάθος είκοσι-τρι</w:t>
      </w:r>
      <w:r>
        <w:rPr>
          <w:rFonts w:eastAsia="Times New Roman"/>
          <w:szCs w:val="24"/>
        </w:rPr>
        <w:t xml:space="preserve">άντα, μέσα στη διετία. Είναι οι ελάχιστες και θα υπάρξουν και όσες ακόμα χρειαστούν, εάν το έργο της Βουλής, πραγματικά, ανοίγεται στον ορίζοντα για τον οποίο συζητάμε. </w:t>
      </w:r>
    </w:p>
    <w:p w14:paraId="1AEEA843" w14:textId="77777777" w:rsidR="006D2E0F" w:rsidRDefault="00717B4F">
      <w:pPr>
        <w:spacing w:after="0" w:line="600" w:lineRule="auto"/>
        <w:ind w:firstLine="720"/>
        <w:jc w:val="both"/>
        <w:rPr>
          <w:rFonts w:eastAsia="Times New Roman"/>
          <w:szCs w:val="24"/>
        </w:rPr>
      </w:pPr>
      <w:r>
        <w:rPr>
          <w:rFonts w:eastAsia="Times New Roman"/>
          <w:szCs w:val="24"/>
        </w:rPr>
        <w:t>Θα γίνει, δηλαδή, το καινούρ</w:t>
      </w:r>
      <w:r>
        <w:rPr>
          <w:rFonts w:eastAsia="Times New Roman"/>
          <w:szCs w:val="24"/>
        </w:rPr>
        <w:t>γ</w:t>
      </w:r>
      <w:r>
        <w:rPr>
          <w:rFonts w:eastAsia="Times New Roman"/>
          <w:szCs w:val="24"/>
        </w:rPr>
        <w:t>ιο τμήμα αρχείων με το συγκεκριμένο εύρος –εννοώ το αντικ</w:t>
      </w:r>
      <w:r>
        <w:rPr>
          <w:rFonts w:eastAsia="Times New Roman"/>
          <w:szCs w:val="24"/>
        </w:rPr>
        <w:t>είμενο επί του πεδίου- που προχθές προαναγγείλαμε, αλλά και κάποιες καινούριες νομικές υπηρεσίες στη Βουλή. Επίσης, προσπαθούμε να δούμε το ιδιοκτησιακό καθεστώς της Βουλής και της ιδιοκτησίας της επί των κτηρίων και άλλα πολλά τα οποία είναι φάκελοι οι οπ</w:t>
      </w:r>
      <w:r>
        <w:rPr>
          <w:rFonts w:eastAsia="Times New Roman"/>
          <w:szCs w:val="24"/>
        </w:rPr>
        <w:t>οίοι καλώς ή κακώς –δεν κάνω καμμία κριτική στο παρελθόν- δεν είχαν ανοιχθεί, δεν είχαν διεκπεραιωθεί, δεν είχαν εκσυγχρονιστεί.</w:t>
      </w:r>
    </w:p>
    <w:p w14:paraId="1AEEA844" w14:textId="77777777" w:rsidR="006D2E0F" w:rsidRDefault="00717B4F">
      <w:pPr>
        <w:spacing w:after="0" w:line="600" w:lineRule="auto"/>
        <w:ind w:firstLine="720"/>
        <w:jc w:val="both"/>
        <w:rPr>
          <w:rFonts w:eastAsia="Times New Roman"/>
          <w:szCs w:val="24"/>
        </w:rPr>
      </w:pPr>
      <w:r>
        <w:rPr>
          <w:rFonts w:eastAsia="Times New Roman"/>
          <w:szCs w:val="24"/>
        </w:rPr>
        <w:lastRenderedPageBreak/>
        <w:t>Για να κάνει, λοιπόν, η Βουλή αυτά τα βήματα, έχουν εγκριθεί μέσω του Κανονισμού για στρατηγικό σχεδιασμό</w:t>
      </w:r>
      <w:r>
        <w:rPr>
          <w:rFonts w:eastAsia="Times New Roman"/>
          <w:szCs w:val="24"/>
        </w:rPr>
        <w:t xml:space="preserve"> και </w:t>
      </w:r>
      <w:r>
        <w:rPr>
          <w:rFonts w:eastAsia="Times New Roman"/>
          <w:szCs w:val="24"/>
        </w:rPr>
        <w:t>για επιτελικές μο</w:t>
      </w:r>
      <w:r>
        <w:rPr>
          <w:rFonts w:eastAsia="Times New Roman"/>
          <w:szCs w:val="24"/>
        </w:rPr>
        <w:t>νάδες που θα δουν αυτά τα πράγματα. Επίσης, είναι μπροστά τέσσερα ή πέντε έργα αρκετά μεγάλου προϋπολογισμού</w:t>
      </w:r>
      <w:r>
        <w:rPr>
          <w:rFonts w:eastAsia="Times New Roman"/>
          <w:szCs w:val="24"/>
        </w:rPr>
        <w:t>,</w:t>
      </w:r>
      <w:r>
        <w:rPr>
          <w:rFonts w:eastAsia="Times New Roman"/>
          <w:szCs w:val="24"/>
        </w:rPr>
        <w:t xml:space="preserve"> με δημοπρατήσεις οι οποίες θα γίνουν μέχρι το τέλος του 2017 και όλο το 2018</w:t>
      </w:r>
      <w:r>
        <w:rPr>
          <w:rFonts w:eastAsia="Times New Roman"/>
          <w:szCs w:val="24"/>
        </w:rPr>
        <w:t>,</w:t>
      </w:r>
      <w:r>
        <w:rPr>
          <w:rFonts w:eastAsia="Times New Roman"/>
          <w:szCs w:val="24"/>
        </w:rPr>
        <w:t xml:space="preserve"> με διεθνείς διαγωνισμούς για έργα συμπεφωνημένα</w:t>
      </w:r>
      <w:r>
        <w:rPr>
          <w:rFonts w:eastAsia="Times New Roman"/>
          <w:szCs w:val="24"/>
        </w:rPr>
        <w:t>,</w:t>
      </w:r>
      <w:r>
        <w:rPr>
          <w:rFonts w:eastAsia="Times New Roman"/>
          <w:szCs w:val="24"/>
        </w:rPr>
        <w:t xml:space="preserve"> που θα βοηθήσουν </w:t>
      </w:r>
      <w:proofErr w:type="spellStart"/>
      <w:r>
        <w:rPr>
          <w:rFonts w:eastAsia="Times New Roman"/>
          <w:szCs w:val="24"/>
        </w:rPr>
        <w:t>με</w:t>
      </w:r>
      <w:r>
        <w:rPr>
          <w:rFonts w:eastAsia="Times New Roman"/>
          <w:szCs w:val="24"/>
        </w:rPr>
        <w:t>σομακροπρόθεσμα</w:t>
      </w:r>
      <w:proofErr w:type="spellEnd"/>
      <w:r>
        <w:rPr>
          <w:rFonts w:eastAsia="Times New Roman"/>
          <w:szCs w:val="24"/>
        </w:rPr>
        <w:t xml:space="preserve"> και το κτηριακό και το οικονομικό της Βουλής</w:t>
      </w:r>
      <w:r>
        <w:rPr>
          <w:rFonts w:eastAsia="Times New Roman"/>
          <w:szCs w:val="24"/>
        </w:rPr>
        <w:t>,</w:t>
      </w:r>
      <w:r>
        <w:rPr>
          <w:rFonts w:eastAsia="Times New Roman"/>
          <w:szCs w:val="24"/>
        </w:rPr>
        <w:t xml:space="preserve"> σε σχέση με </w:t>
      </w:r>
      <w:r>
        <w:rPr>
          <w:rFonts w:eastAsia="Times New Roman"/>
          <w:szCs w:val="24"/>
        </w:rPr>
        <w:t xml:space="preserve">την </w:t>
      </w:r>
      <w:r>
        <w:rPr>
          <w:rFonts w:eastAsia="Times New Roman"/>
          <w:szCs w:val="24"/>
        </w:rPr>
        <w:t>εξοικονόμηση πόρων ή με τη δημιουργία πολύ μεγάλων χώρων στο κέντρο της Αθήνας</w:t>
      </w:r>
      <w:r w:rsidRPr="007E4368">
        <w:rPr>
          <w:rFonts w:eastAsia="Times New Roman"/>
          <w:szCs w:val="24"/>
        </w:rPr>
        <w:t xml:space="preserve"> </w:t>
      </w:r>
      <w:r>
        <w:rPr>
          <w:rFonts w:eastAsia="Times New Roman"/>
          <w:szCs w:val="24"/>
        </w:rPr>
        <w:t>και αλλού</w:t>
      </w:r>
      <w:r>
        <w:rPr>
          <w:rFonts w:eastAsia="Times New Roman"/>
          <w:szCs w:val="24"/>
        </w:rPr>
        <w:t>, που θα είναι μεγάλη προσφορά συνολικότερα για τη χώρα. Αυτές οι δουλειές γίνονται από αν</w:t>
      </w:r>
      <w:r>
        <w:rPr>
          <w:rFonts w:eastAsia="Times New Roman"/>
          <w:szCs w:val="24"/>
        </w:rPr>
        <w:t>θρώπους.</w:t>
      </w:r>
    </w:p>
    <w:p w14:paraId="1AEEA845" w14:textId="77777777" w:rsidR="006D2E0F" w:rsidRDefault="00717B4F">
      <w:pPr>
        <w:spacing w:after="0" w:line="600" w:lineRule="auto"/>
        <w:ind w:firstLine="720"/>
        <w:jc w:val="both"/>
        <w:rPr>
          <w:rFonts w:eastAsia="Times New Roman"/>
          <w:szCs w:val="24"/>
        </w:rPr>
      </w:pPr>
      <w:r>
        <w:rPr>
          <w:rFonts w:eastAsia="Times New Roman"/>
          <w:szCs w:val="24"/>
        </w:rPr>
        <w:t>Ή δίνεις, λοιπόν, έξω –γι’ αυτό θέλω να τα λέω αυτά από μικροφώνου- σε φίλους και μη φίλους αυτά τα διάφορα «φιλέτα» του δημοσίου</w:t>
      </w:r>
      <w:r>
        <w:rPr>
          <w:rFonts w:eastAsia="Times New Roman"/>
          <w:szCs w:val="24"/>
        </w:rPr>
        <w:t>, σ</w:t>
      </w:r>
      <w:r>
        <w:rPr>
          <w:rFonts w:eastAsia="Times New Roman"/>
          <w:szCs w:val="24"/>
        </w:rPr>
        <w:t xml:space="preserve">το όνομα της πραγματικής καχεξίας </w:t>
      </w:r>
      <w:r>
        <w:rPr>
          <w:rFonts w:eastAsia="Times New Roman"/>
          <w:szCs w:val="24"/>
        </w:rPr>
        <w:t>-</w:t>
      </w:r>
      <w:r>
        <w:rPr>
          <w:rFonts w:eastAsia="Times New Roman"/>
          <w:szCs w:val="24"/>
        </w:rPr>
        <w:t>τώρα που δεν προσλαμβάνουν</w:t>
      </w:r>
      <w:r>
        <w:rPr>
          <w:rFonts w:eastAsia="Times New Roman"/>
          <w:szCs w:val="24"/>
        </w:rPr>
        <w:t xml:space="preserve">- </w:t>
      </w:r>
      <w:r>
        <w:rPr>
          <w:rFonts w:eastAsia="Times New Roman"/>
          <w:szCs w:val="24"/>
        </w:rPr>
        <w:t>δίνουν όλο και περισσότερο αυτές τις δουλειές –για ν</w:t>
      </w:r>
      <w:r>
        <w:rPr>
          <w:rFonts w:eastAsia="Times New Roman"/>
          <w:szCs w:val="24"/>
        </w:rPr>
        <w:t xml:space="preserve">α το πω έτσι- να γίνονται απ’ έξω,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κατά μερίδα ή με όποιον τρόπο</w:t>
      </w:r>
      <w:r>
        <w:rPr>
          <w:rFonts w:eastAsia="Times New Roman"/>
          <w:szCs w:val="24"/>
        </w:rPr>
        <w:t xml:space="preserve"> ή </w:t>
      </w:r>
      <w:r>
        <w:rPr>
          <w:rFonts w:eastAsia="Times New Roman"/>
          <w:szCs w:val="24"/>
        </w:rPr>
        <w:t xml:space="preserve">δεν τις κάνεις καθόλου </w:t>
      </w:r>
      <w:r>
        <w:rPr>
          <w:rFonts w:eastAsia="Times New Roman"/>
          <w:szCs w:val="24"/>
        </w:rPr>
        <w:t>-</w:t>
      </w:r>
      <w:r>
        <w:rPr>
          <w:rFonts w:eastAsia="Times New Roman"/>
          <w:szCs w:val="24"/>
        </w:rPr>
        <w:t>και κρατάς ξανά τους φακέλους των θεμάτων εκεί που τους βρήκαμε</w:t>
      </w:r>
      <w:r>
        <w:rPr>
          <w:rFonts w:eastAsia="Times New Roman"/>
          <w:szCs w:val="24"/>
        </w:rPr>
        <w:t xml:space="preserve">- </w:t>
      </w:r>
      <w:r>
        <w:rPr>
          <w:rFonts w:eastAsia="Times New Roman"/>
          <w:szCs w:val="24"/>
        </w:rPr>
        <w:t>ή που τους ψάχνουμε ακόμα</w:t>
      </w:r>
      <w:r>
        <w:rPr>
          <w:rFonts w:eastAsia="Times New Roman"/>
          <w:szCs w:val="24"/>
        </w:rPr>
        <w:t xml:space="preserve">- ή </w:t>
      </w:r>
      <w:r>
        <w:rPr>
          <w:rFonts w:eastAsia="Times New Roman"/>
          <w:szCs w:val="24"/>
        </w:rPr>
        <w:t xml:space="preserve">τις κάνεις αξιοποιώντας όλο το δυναμικό της </w:t>
      </w:r>
      <w:r>
        <w:rPr>
          <w:rFonts w:eastAsia="Times New Roman"/>
          <w:szCs w:val="24"/>
        </w:rPr>
        <w:lastRenderedPageBreak/>
        <w:t xml:space="preserve">Βουλής και </w:t>
      </w:r>
      <w:r>
        <w:rPr>
          <w:rFonts w:eastAsia="Times New Roman"/>
          <w:szCs w:val="24"/>
        </w:rPr>
        <w:t>προσθέτεις πολύ μετρημένα, πολύ ορισμένα, πολύ συγκεκριμένα, για όποιον χρόνο χρειαστεί επιπλέον και επιστημονικό και άλλο δυναμικό.</w:t>
      </w:r>
    </w:p>
    <w:p w14:paraId="1AEEA846" w14:textId="77777777" w:rsidR="006D2E0F" w:rsidRDefault="00717B4F">
      <w:pPr>
        <w:spacing w:after="0" w:line="600" w:lineRule="auto"/>
        <w:ind w:firstLine="720"/>
        <w:jc w:val="both"/>
        <w:rPr>
          <w:rFonts w:eastAsia="Times New Roman"/>
          <w:szCs w:val="24"/>
        </w:rPr>
      </w:pPr>
      <w:r>
        <w:rPr>
          <w:rFonts w:eastAsia="Times New Roman"/>
          <w:szCs w:val="24"/>
        </w:rPr>
        <w:t>Αυτή είναι η αντίληψη με βάση την οποία λειτουργούμε και συλλειτουργούμε εδώ μέσα το σύνολο των δημοκρατικών κομμάτων της χ</w:t>
      </w:r>
      <w:r>
        <w:rPr>
          <w:rFonts w:eastAsia="Times New Roman"/>
          <w:szCs w:val="24"/>
        </w:rPr>
        <w:t>ώρας και τουλάχιστον αυτοί οι οποίοι έχουν περάσει και από τη διακυβέρνηση.</w:t>
      </w:r>
    </w:p>
    <w:p w14:paraId="1AEEA847" w14:textId="77777777" w:rsidR="006D2E0F" w:rsidRDefault="00717B4F">
      <w:pPr>
        <w:spacing w:after="0" w:line="600" w:lineRule="auto"/>
        <w:ind w:firstLine="720"/>
        <w:jc w:val="both"/>
        <w:rPr>
          <w:rFonts w:eastAsia="Times New Roman"/>
          <w:szCs w:val="24"/>
        </w:rPr>
      </w:pPr>
      <w:r>
        <w:rPr>
          <w:rFonts w:eastAsia="Times New Roman"/>
          <w:szCs w:val="24"/>
        </w:rPr>
        <w:t>Αυτό είναι μια επιλογή. Με βάση, λοιπόν, αυτήν την επιλογή έχει γίνει ο προϋπολογισμός και γίνεται ο απολογισμός της παρελθούσας χρήσεως και με βάση αυτή</w:t>
      </w:r>
      <w:r>
        <w:rPr>
          <w:rFonts w:eastAsia="Times New Roman"/>
          <w:szCs w:val="24"/>
        </w:rPr>
        <w:t>ν</w:t>
      </w:r>
      <w:r>
        <w:rPr>
          <w:rFonts w:eastAsia="Times New Roman"/>
          <w:szCs w:val="24"/>
        </w:rPr>
        <w:t xml:space="preserve"> θα προχωρήσουμε και μέχρι</w:t>
      </w:r>
      <w:r>
        <w:rPr>
          <w:rFonts w:eastAsia="Times New Roman"/>
          <w:szCs w:val="24"/>
        </w:rPr>
        <w:t xml:space="preserve"> να λήξει αυτή η περίοδος, πιστεύοντας ότι όλοι μας αφήνουμε ένα αποτύπωμα αξιοκρατίας, δημοκρατικής λειτουργίας, αξιοποίησης όλων των πόρων και ιδιαίτερα του ανθρώπινου δυναμικού -που είναι το μεγαλύτερο κεφάλαιο και ο πιο άξιος πόρος για τη Βουλή- και κυ</w:t>
      </w:r>
      <w:r>
        <w:rPr>
          <w:rFonts w:eastAsia="Times New Roman"/>
          <w:szCs w:val="24"/>
        </w:rPr>
        <w:t xml:space="preserve">ρίως ενισχύοντας τις σχέσεις της Βουλής με την κοινωνία παντοιοτρόπως σε μία φάση που αυτές ευλόγως έχουν μπει σε αμφισβήτηση λόγω των πολιτικών που αναγκαστικά ή λιγότερο αναγκαστικά ακολουθήθηκαν αυτά τα χρόνια των </w:t>
      </w:r>
      <w:proofErr w:type="spellStart"/>
      <w:r>
        <w:rPr>
          <w:rFonts w:eastAsia="Times New Roman"/>
          <w:szCs w:val="24"/>
        </w:rPr>
        <w:t>μνημονιακών</w:t>
      </w:r>
      <w:proofErr w:type="spellEnd"/>
      <w:r>
        <w:rPr>
          <w:rFonts w:eastAsia="Times New Roman"/>
          <w:szCs w:val="24"/>
        </w:rPr>
        <w:t xml:space="preserve"> και των άλλων δεσμεύσεων.</w:t>
      </w:r>
    </w:p>
    <w:p w14:paraId="1AEEA848" w14:textId="77777777" w:rsidR="006D2E0F" w:rsidRDefault="00717B4F">
      <w:pPr>
        <w:spacing w:after="0" w:line="600" w:lineRule="auto"/>
        <w:ind w:firstLine="720"/>
        <w:jc w:val="both"/>
        <w:rPr>
          <w:rFonts w:eastAsia="Times New Roman"/>
          <w:szCs w:val="24"/>
        </w:rPr>
      </w:pPr>
      <w:r>
        <w:rPr>
          <w:rFonts w:eastAsia="Times New Roman"/>
          <w:szCs w:val="24"/>
        </w:rPr>
        <w:t>Κ</w:t>
      </w:r>
      <w:r>
        <w:rPr>
          <w:rFonts w:eastAsia="Times New Roman"/>
          <w:szCs w:val="24"/>
        </w:rPr>
        <w:t>αθαρά λόγια, λοιπόν. Οι επιλογές είναι πολιτικές.</w:t>
      </w:r>
    </w:p>
    <w:p w14:paraId="1AEEA849" w14:textId="77777777" w:rsidR="006D2E0F" w:rsidRDefault="00717B4F">
      <w:pPr>
        <w:spacing w:after="0" w:line="600" w:lineRule="auto"/>
        <w:ind w:firstLine="720"/>
        <w:jc w:val="both"/>
        <w:rPr>
          <w:rFonts w:eastAsia="Times New Roman"/>
          <w:szCs w:val="24"/>
        </w:rPr>
      </w:pPr>
      <w:r>
        <w:rPr>
          <w:rFonts w:eastAsia="Times New Roman"/>
          <w:szCs w:val="24"/>
        </w:rPr>
        <w:lastRenderedPageBreak/>
        <w:t>Ευχαριστώ πολύ.</w:t>
      </w:r>
    </w:p>
    <w:p w14:paraId="1AEEA84A" w14:textId="77777777" w:rsidR="006D2E0F" w:rsidRDefault="00717B4F">
      <w:pPr>
        <w:spacing w:after="0" w:line="600" w:lineRule="auto"/>
        <w:ind w:firstLine="720"/>
        <w:jc w:val="center"/>
        <w:rPr>
          <w:rFonts w:eastAsia="Times New Roman"/>
          <w:szCs w:val="24"/>
        </w:rPr>
      </w:pPr>
      <w:r>
        <w:rPr>
          <w:rFonts w:eastAsia="Times New Roman"/>
          <w:szCs w:val="24"/>
        </w:rPr>
        <w:t>(Χειροκροτήματα)</w:t>
      </w:r>
    </w:p>
    <w:p w14:paraId="1AEEA84B" w14:textId="77777777" w:rsidR="006D2E0F" w:rsidRDefault="00717B4F">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και εμείς, κύριε Πρόεδρε.</w:t>
      </w:r>
    </w:p>
    <w:p w14:paraId="1AEEA84C" w14:textId="77777777" w:rsidR="006D2E0F" w:rsidRDefault="00717B4F">
      <w:pPr>
        <w:spacing w:after="0" w:line="600" w:lineRule="auto"/>
        <w:ind w:firstLine="720"/>
        <w:jc w:val="both"/>
        <w:rPr>
          <w:rFonts w:eastAsia="Times New Roman"/>
          <w:bCs/>
          <w:szCs w:val="24"/>
        </w:rPr>
      </w:pPr>
      <w:r>
        <w:rPr>
          <w:rFonts w:eastAsia="Times New Roman"/>
          <w:bCs/>
          <w:szCs w:val="24"/>
        </w:rPr>
        <w:t xml:space="preserve">Δεν νομίζω να διαφωνούσε </w:t>
      </w:r>
      <w:r>
        <w:rPr>
          <w:rFonts w:eastAsia="Times New Roman"/>
          <w:bCs/>
          <w:szCs w:val="24"/>
        </w:rPr>
        <w:t xml:space="preserve">κάποιος </w:t>
      </w:r>
      <w:r>
        <w:rPr>
          <w:rFonts w:eastAsia="Times New Roman"/>
          <w:bCs/>
          <w:szCs w:val="24"/>
        </w:rPr>
        <w:t>στο Σώμα με την πρότασή σας για ενίσχυση στους πληγέντες.</w:t>
      </w:r>
    </w:p>
    <w:p w14:paraId="1AEEA84D" w14:textId="77777777" w:rsidR="006D2E0F" w:rsidRDefault="00717B4F">
      <w:pPr>
        <w:spacing w:after="0" w:line="600" w:lineRule="auto"/>
        <w:ind w:firstLine="720"/>
        <w:jc w:val="both"/>
        <w:rPr>
          <w:rFonts w:eastAsia="Times New Roman"/>
          <w:bCs/>
          <w:szCs w:val="24"/>
        </w:rPr>
      </w:pPr>
      <w:r>
        <w:rPr>
          <w:rFonts w:eastAsia="Times New Roman"/>
          <w:bCs/>
          <w:szCs w:val="24"/>
        </w:rPr>
        <w:t>Πριν προχωρήσουμε στην ψηφοφορία και την ολοκλήρωση της διαδικασίας,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w:t>
      </w:r>
      <w:r>
        <w:rPr>
          <w:rFonts w:eastAsia="Times New Roman"/>
          <w:bCs/>
          <w:szCs w:val="24"/>
        </w:rPr>
        <w:t>νική Ευθύνη των Υπουργών», όπως ισχύει στις 15</w:t>
      </w:r>
      <w:r>
        <w:rPr>
          <w:rFonts w:eastAsia="Times New Roman"/>
          <w:bCs/>
          <w:szCs w:val="24"/>
        </w:rPr>
        <w:t>-</w:t>
      </w:r>
      <w:r>
        <w:rPr>
          <w:rFonts w:eastAsia="Times New Roman"/>
          <w:bCs/>
          <w:szCs w:val="24"/>
        </w:rPr>
        <w:t>11</w:t>
      </w:r>
      <w:r>
        <w:rPr>
          <w:rFonts w:eastAsia="Times New Roman"/>
          <w:bCs/>
          <w:szCs w:val="24"/>
        </w:rPr>
        <w:t>-</w:t>
      </w:r>
      <w:r>
        <w:rPr>
          <w:rFonts w:eastAsia="Times New Roman"/>
          <w:bCs/>
          <w:szCs w:val="24"/>
        </w:rPr>
        <w:t xml:space="preserve">2017, ποινική δικογραφία που αφορά </w:t>
      </w:r>
      <w:r>
        <w:rPr>
          <w:rFonts w:eastAsia="Times New Roman"/>
          <w:bCs/>
          <w:szCs w:val="24"/>
        </w:rPr>
        <w:t>σ</w:t>
      </w:r>
      <w:r>
        <w:rPr>
          <w:rFonts w:eastAsia="Times New Roman"/>
          <w:bCs/>
          <w:szCs w:val="24"/>
        </w:rPr>
        <w:t xml:space="preserve">τον Υπουργό Ναυτιλίας κ. Παναγιώτη </w:t>
      </w:r>
      <w:proofErr w:type="spellStart"/>
      <w:r>
        <w:rPr>
          <w:rFonts w:eastAsia="Times New Roman"/>
          <w:bCs/>
          <w:szCs w:val="24"/>
        </w:rPr>
        <w:t>Κουρουμπλή</w:t>
      </w:r>
      <w:proofErr w:type="spellEnd"/>
      <w:r>
        <w:rPr>
          <w:rFonts w:eastAsia="Times New Roman"/>
          <w:bCs/>
          <w:szCs w:val="24"/>
        </w:rPr>
        <w:t>.</w:t>
      </w:r>
    </w:p>
    <w:p w14:paraId="1AEEA84E" w14:textId="77777777" w:rsidR="006D2E0F" w:rsidRDefault="00717B4F">
      <w:pPr>
        <w:spacing w:after="0" w:line="600" w:lineRule="auto"/>
        <w:ind w:firstLine="720"/>
        <w:jc w:val="both"/>
        <w:rPr>
          <w:rFonts w:eastAsia="Times New Roman"/>
          <w:bCs/>
          <w:szCs w:val="24"/>
        </w:rPr>
      </w:pPr>
      <w:r>
        <w:rPr>
          <w:rFonts w:eastAsia="Times New Roman"/>
          <w:bCs/>
          <w:szCs w:val="24"/>
        </w:rPr>
        <w:t>Γίνεται γνωστό στο Σώμα ότι οι Υπουργοί Οικονομικών, Εργασίας, Κοινωνικής Ασφάλισης και Κοινωνικής Αλληλεγγύης, Περιβάλλοντ</w:t>
      </w:r>
      <w:r>
        <w:rPr>
          <w:rFonts w:eastAsia="Times New Roman"/>
          <w:bCs/>
          <w:szCs w:val="24"/>
        </w:rPr>
        <w:t>ος και Ενέργειας, ο Αναπληρωτής Υπουργός Οικονομικών, καθώς και οι Υφυπουργοί Οικονομικών και Εργασίας, Κοινωνικής Ασφάλισης και Κοινωνικής Αλληλεγγύης, κατέθεσαν στις 14</w:t>
      </w:r>
      <w:r>
        <w:rPr>
          <w:rFonts w:eastAsia="Times New Roman"/>
          <w:bCs/>
          <w:szCs w:val="24"/>
        </w:rPr>
        <w:t>-</w:t>
      </w:r>
      <w:r>
        <w:rPr>
          <w:rFonts w:eastAsia="Times New Roman"/>
          <w:bCs/>
          <w:szCs w:val="24"/>
        </w:rPr>
        <w:t>11</w:t>
      </w:r>
      <w:r>
        <w:rPr>
          <w:rFonts w:eastAsia="Times New Roman"/>
          <w:bCs/>
          <w:szCs w:val="24"/>
        </w:rPr>
        <w:t>-</w:t>
      </w:r>
      <w:r>
        <w:rPr>
          <w:rFonts w:eastAsia="Times New Roman"/>
          <w:bCs/>
          <w:szCs w:val="24"/>
        </w:rPr>
        <w:t>2017 σχέδιο νόμου: «Διανομή Κοινωνικού Μερίσματος και άλλες διατάξεις».</w:t>
      </w:r>
    </w:p>
    <w:p w14:paraId="1AEEA84F" w14:textId="77777777" w:rsidR="006D2E0F" w:rsidRDefault="00717B4F">
      <w:pPr>
        <w:spacing w:after="0" w:line="600" w:lineRule="auto"/>
        <w:ind w:firstLine="720"/>
        <w:jc w:val="both"/>
        <w:rPr>
          <w:rFonts w:eastAsia="Times New Roman"/>
          <w:bCs/>
          <w:szCs w:val="24"/>
        </w:rPr>
      </w:pPr>
      <w:r>
        <w:rPr>
          <w:rFonts w:eastAsia="Times New Roman"/>
          <w:bCs/>
          <w:szCs w:val="24"/>
        </w:rPr>
        <w:lastRenderedPageBreak/>
        <w:t xml:space="preserve">Το ως άνω </w:t>
      </w:r>
      <w:r>
        <w:rPr>
          <w:rFonts w:eastAsia="Times New Roman"/>
          <w:bCs/>
          <w:szCs w:val="24"/>
        </w:rPr>
        <w:t>σχέδιο νόμου έχει χαρακτηρισθεί από την Κυβέρνηση ως κατεπείγον.</w:t>
      </w:r>
    </w:p>
    <w:p w14:paraId="1AEEA850" w14:textId="77777777" w:rsidR="006D2E0F" w:rsidRDefault="00717B4F">
      <w:pPr>
        <w:spacing w:after="0" w:line="600" w:lineRule="auto"/>
        <w:ind w:firstLine="720"/>
        <w:jc w:val="both"/>
        <w:rPr>
          <w:rFonts w:eastAsia="Times New Roman"/>
          <w:bCs/>
          <w:szCs w:val="24"/>
        </w:rPr>
      </w:pPr>
      <w:r>
        <w:rPr>
          <w:rFonts w:eastAsia="Times New Roman"/>
          <w:bCs/>
          <w:szCs w:val="24"/>
        </w:rPr>
        <w:t>Παραπέμφθηκε στις συναρμόδιες Διαρκείς Επιτροπές.</w:t>
      </w:r>
    </w:p>
    <w:p w14:paraId="1AEEA851" w14:textId="77777777" w:rsidR="006D2E0F" w:rsidRDefault="00717B4F">
      <w:pPr>
        <w:spacing w:after="0" w:line="600" w:lineRule="auto"/>
        <w:ind w:firstLine="720"/>
        <w:jc w:val="both"/>
        <w:rPr>
          <w:rFonts w:eastAsia="Times New Roman"/>
          <w:bCs/>
          <w:szCs w:val="24"/>
        </w:rPr>
      </w:pPr>
      <w:r>
        <w:rPr>
          <w:rFonts w:eastAsia="Times New Roman"/>
          <w:bCs/>
          <w:szCs w:val="24"/>
        </w:rPr>
        <w:t xml:space="preserve">Επίσης, οι Διαρκείς Επιτροπές Οικονομικών Υποθέσεων, Κοινωνικών Υποθέσεων και Παραγωγής και Εμπορίου καταθέτουν την </w:t>
      </w:r>
      <w:r>
        <w:rPr>
          <w:rFonts w:eastAsia="Times New Roman"/>
          <w:bCs/>
          <w:szCs w:val="24"/>
        </w:rPr>
        <w:t>έ</w:t>
      </w:r>
      <w:r>
        <w:rPr>
          <w:rFonts w:eastAsia="Times New Roman"/>
          <w:bCs/>
          <w:szCs w:val="24"/>
        </w:rPr>
        <w:t>κθεσή τους στο σχέδιο νό</w:t>
      </w:r>
      <w:r>
        <w:rPr>
          <w:rFonts w:eastAsia="Times New Roman"/>
          <w:bCs/>
          <w:szCs w:val="24"/>
        </w:rPr>
        <w:t>μου του Υπουργείου Οικονομικών «Διανομή Κοινωνικού Μερίσματος και άλλες διατάξεις».</w:t>
      </w:r>
    </w:p>
    <w:p w14:paraId="1AEEA852" w14:textId="77777777" w:rsidR="006D2E0F" w:rsidRDefault="00717B4F">
      <w:pPr>
        <w:spacing w:after="0" w:line="600" w:lineRule="auto"/>
        <w:ind w:firstLine="720"/>
        <w:jc w:val="both"/>
        <w:rPr>
          <w:rFonts w:eastAsia="Times New Roman"/>
          <w:szCs w:val="24"/>
        </w:rPr>
      </w:pPr>
      <w:r>
        <w:rPr>
          <w:rFonts w:eastAsia="Times New Roman"/>
          <w:szCs w:val="24"/>
        </w:rPr>
        <w:t xml:space="preserve">Η Επιτροπή του Απολογισμού και του Γενικού Ισολογισμού του Κράτους και Ελέγχου της Εκτέλεσης του Προϋπολογισμού του Κράτους καταθέτει την </w:t>
      </w:r>
      <w:r>
        <w:rPr>
          <w:rFonts w:eastAsia="Times New Roman"/>
          <w:szCs w:val="24"/>
        </w:rPr>
        <w:t>έ</w:t>
      </w:r>
      <w:r>
        <w:rPr>
          <w:rFonts w:eastAsia="Times New Roman"/>
          <w:szCs w:val="24"/>
        </w:rPr>
        <w:t>κθεσή της στα σχέδια νόμων του Υπ</w:t>
      </w:r>
      <w:r>
        <w:rPr>
          <w:rFonts w:eastAsia="Times New Roman"/>
          <w:szCs w:val="24"/>
        </w:rPr>
        <w:t>ουργείου Οικονομικών:</w:t>
      </w:r>
    </w:p>
    <w:p w14:paraId="1AEEA853" w14:textId="77777777" w:rsidR="006D2E0F" w:rsidRDefault="00717B4F">
      <w:pPr>
        <w:spacing w:after="0" w:line="600" w:lineRule="auto"/>
        <w:ind w:firstLine="720"/>
        <w:jc w:val="both"/>
        <w:rPr>
          <w:rFonts w:eastAsia="Times New Roman"/>
          <w:szCs w:val="24"/>
        </w:rPr>
      </w:pPr>
      <w:r>
        <w:rPr>
          <w:rFonts w:eastAsia="Times New Roman"/>
          <w:szCs w:val="24"/>
        </w:rPr>
        <w:t>α) «Κύρωση του Απολογισμού του Κράτους</w:t>
      </w:r>
      <w:r>
        <w:rPr>
          <w:rFonts w:eastAsia="Times New Roman"/>
          <w:szCs w:val="24"/>
        </w:rPr>
        <w:t>,</w:t>
      </w:r>
      <w:r>
        <w:rPr>
          <w:rFonts w:eastAsia="Times New Roman"/>
          <w:szCs w:val="24"/>
        </w:rPr>
        <w:t xml:space="preserve"> </w:t>
      </w:r>
      <w:r>
        <w:rPr>
          <w:rFonts w:eastAsia="Times New Roman"/>
          <w:szCs w:val="24"/>
        </w:rPr>
        <w:t>οικονομικού έ</w:t>
      </w:r>
      <w:r>
        <w:rPr>
          <w:rFonts w:eastAsia="Times New Roman"/>
          <w:szCs w:val="24"/>
        </w:rPr>
        <w:t>τους 2015»</w:t>
      </w:r>
    </w:p>
    <w:p w14:paraId="1AEEA854" w14:textId="77777777" w:rsidR="006D2E0F" w:rsidRDefault="00717B4F">
      <w:pPr>
        <w:spacing w:after="0" w:line="600" w:lineRule="auto"/>
        <w:ind w:firstLine="720"/>
        <w:jc w:val="both"/>
        <w:rPr>
          <w:rFonts w:eastAsia="Times New Roman"/>
          <w:szCs w:val="24"/>
        </w:rPr>
      </w:pPr>
      <w:r>
        <w:rPr>
          <w:rFonts w:eastAsia="Times New Roman"/>
          <w:szCs w:val="24"/>
        </w:rPr>
        <w:t>β) «Κύρωση του Ισολογισμού του Κράτους</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ικονομικού </w:t>
      </w:r>
      <w:r>
        <w:rPr>
          <w:rFonts w:eastAsia="Times New Roman"/>
          <w:szCs w:val="24"/>
        </w:rPr>
        <w:t>έ</w:t>
      </w:r>
      <w:r>
        <w:rPr>
          <w:rFonts w:eastAsia="Times New Roman"/>
          <w:szCs w:val="24"/>
        </w:rPr>
        <w:t>τους 2015».</w:t>
      </w:r>
    </w:p>
    <w:p w14:paraId="1AEEA85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ανακοινώσω στο Σώμα ότι ο Βουλευτής κ. Κωνσταντίνος Σκρέκας ζητεί άδεια ολιγοήμερης </w:t>
      </w:r>
      <w:r>
        <w:rPr>
          <w:rFonts w:eastAsia="Times New Roman" w:cs="Times New Roman"/>
          <w:szCs w:val="24"/>
        </w:rPr>
        <w:t>απουσίας στο εξωτερικό από 22</w:t>
      </w:r>
      <w:r>
        <w:rPr>
          <w:rFonts w:eastAsia="Times New Roman" w:cs="Times New Roman"/>
          <w:szCs w:val="24"/>
        </w:rPr>
        <w:t xml:space="preserve"> Νοεμβρίου</w:t>
      </w:r>
      <w:r>
        <w:rPr>
          <w:rFonts w:eastAsia="Times New Roman" w:cs="Times New Roman"/>
          <w:szCs w:val="24"/>
        </w:rPr>
        <w:t xml:space="preserve"> έως 27</w:t>
      </w:r>
      <w:r>
        <w:rPr>
          <w:rFonts w:eastAsia="Times New Roman" w:cs="Times New Roman"/>
          <w:szCs w:val="24"/>
        </w:rPr>
        <w:t xml:space="preserve"> Νοεμβρίου</w:t>
      </w:r>
      <w:r>
        <w:rPr>
          <w:rFonts w:eastAsia="Times New Roman" w:cs="Times New Roman"/>
          <w:szCs w:val="24"/>
        </w:rPr>
        <w:t xml:space="preserve"> 2017</w:t>
      </w:r>
      <w:r>
        <w:rPr>
          <w:rFonts w:eastAsia="Times New Roman" w:cs="Times New Roman"/>
          <w:szCs w:val="24"/>
        </w:rPr>
        <w:t>.</w:t>
      </w:r>
    </w:p>
    <w:p w14:paraId="1AEEA856"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lastRenderedPageBreak/>
        <w:t>Ο Βουλευτής κ. Μάριος Γεωργιάδης –ο ομιλών- ζητεί άδεια ολιγοήμερης απουσίας στο εξωτερικό στις 24</w:t>
      </w:r>
      <w:r w:rsidRPr="003A6FD1">
        <w:rPr>
          <w:rFonts w:eastAsia="Times New Roman" w:cs="Times New Roman"/>
          <w:szCs w:val="24"/>
        </w:rPr>
        <w:t xml:space="preserve"> </w:t>
      </w:r>
      <w:r>
        <w:rPr>
          <w:rFonts w:eastAsia="Times New Roman" w:cs="Times New Roman"/>
          <w:szCs w:val="24"/>
        </w:rPr>
        <w:t>Νοεμβρίου</w:t>
      </w:r>
      <w:r>
        <w:rPr>
          <w:rFonts w:eastAsia="Times New Roman" w:cs="Times New Roman"/>
          <w:szCs w:val="24"/>
        </w:rPr>
        <w:t xml:space="preserve"> 2017</w:t>
      </w:r>
      <w:r w:rsidDel="003A6FD1">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στις</w:t>
      </w:r>
      <w:r>
        <w:rPr>
          <w:rFonts w:eastAsia="Times New Roman" w:cs="Times New Roman"/>
          <w:szCs w:val="24"/>
        </w:rPr>
        <w:t xml:space="preserve"> 7</w:t>
      </w:r>
      <w:r>
        <w:rPr>
          <w:rFonts w:eastAsia="Times New Roman" w:cs="Times New Roman"/>
          <w:szCs w:val="24"/>
        </w:rPr>
        <w:t xml:space="preserve"> Δεκεμβρίου</w:t>
      </w:r>
      <w:r>
        <w:rPr>
          <w:rFonts w:eastAsia="Times New Roman" w:cs="Times New Roman"/>
          <w:szCs w:val="24"/>
        </w:rPr>
        <w:t xml:space="preserve"> </w:t>
      </w:r>
      <w:r>
        <w:rPr>
          <w:rFonts w:eastAsia="Times New Roman" w:cs="Times New Roman"/>
          <w:szCs w:val="24"/>
        </w:rPr>
        <w:t xml:space="preserve">έως </w:t>
      </w:r>
      <w:r>
        <w:rPr>
          <w:rFonts w:eastAsia="Times New Roman" w:cs="Times New Roman"/>
          <w:szCs w:val="24"/>
        </w:rPr>
        <w:t>8</w:t>
      </w:r>
      <w:r>
        <w:rPr>
          <w:rFonts w:eastAsia="Times New Roman" w:cs="Times New Roman"/>
          <w:szCs w:val="24"/>
        </w:rPr>
        <w:t xml:space="preserve"> Δεκεμβρίου</w:t>
      </w:r>
      <w:r>
        <w:rPr>
          <w:rFonts w:eastAsia="Times New Roman" w:cs="Times New Roman"/>
          <w:szCs w:val="24"/>
        </w:rPr>
        <w:t xml:space="preserve"> 2017</w:t>
      </w:r>
      <w:r>
        <w:rPr>
          <w:rFonts w:eastAsia="Times New Roman" w:cs="Times New Roman"/>
          <w:szCs w:val="24"/>
        </w:rPr>
        <w:t>.</w:t>
      </w:r>
    </w:p>
    <w:p w14:paraId="1AEEA857"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ζητ</w:t>
      </w:r>
      <w:r>
        <w:rPr>
          <w:rFonts w:eastAsia="Times New Roman" w:cs="Times New Roman"/>
          <w:szCs w:val="24"/>
        </w:rPr>
        <w:t>εί άδεια ολιγοήμερης απουσίας στο εξωτερικό από 22</w:t>
      </w:r>
      <w:r w:rsidRPr="003A6FD1">
        <w:rPr>
          <w:rFonts w:eastAsia="Times New Roman" w:cs="Times New Roman"/>
          <w:szCs w:val="24"/>
        </w:rPr>
        <w:t xml:space="preserve"> </w:t>
      </w:r>
      <w:r>
        <w:rPr>
          <w:rFonts w:eastAsia="Times New Roman" w:cs="Times New Roman"/>
          <w:szCs w:val="24"/>
        </w:rPr>
        <w:t>Νοεμβρίου</w:t>
      </w:r>
      <w:r w:rsidDel="003A6FD1">
        <w:rPr>
          <w:rFonts w:eastAsia="Times New Roman" w:cs="Times New Roman"/>
          <w:szCs w:val="24"/>
        </w:rPr>
        <w:t xml:space="preserve"> </w:t>
      </w:r>
      <w:r>
        <w:rPr>
          <w:rFonts w:eastAsia="Times New Roman" w:cs="Times New Roman"/>
          <w:szCs w:val="24"/>
        </w:rPr>
        <w:t>έως 28</w:t>
      </w:r>
      <w:r w:rsidRPr="003A6FD1">
        <w:rPr>
          <w:rFonts w:eastAsia="Times New Roman" w:cs="Times New Roman"/>
          <w:szCs w:val="24"/>
        </w:rPr>
        <w:t xml:space="preserve"> </w:t>
      </w:r>
      <w:r>
        <w:rPr>
          <w:rFonts w:eastAsia="Times New Roman" w:cs="Times New Roman"/>
          <w:szCs w:val="24"/>
        </w:rPr>
        <w:t>Νοεμβρίου</w:t>
      </w:r>
      <w:r>
        <w:rPr>
          <w:rFonts w:eastAsia="Times New Roman" w:cs="Times New Roman"/>
          <w:szCs w:val="24"/>
        </w:rPr>
        <w:t xml:space="preserve"> 2017</w:t>
      </w:r>
      <w:r>
        <w:rPr>
          <w:rFonts w:eastAsia="Times New Roman" w:cs="Times New Roman"/>
          <w:szCs w:val="24"/>
        </w:rPr>
        <w:t>.</w:t>
      </w:r>
      <w:r w:rsidDel="003A6FD1">
        <w:rPr>
          <w:rFonts w:eastAsia="Times New Roman" w:cs="Times New Roman"/>
          <w:szCs w:val="24"/>
        </w:rPr>
        <w:t xml:space="preserve"> </w:t>
      </w:r>
    </w:p>
    <w:p w14:paraId="1AEEA858"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Η Βουλή εγκρίνει;</w:t>
      </w:r>
    </w:p>
    <w:p w14:paraId="1AEEA859"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1AEEA85A"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τις ζητηθείσες άδειες.</w:t>
      </w:r>
    </w:p>
    <w:p w14:paraId="1AEEA85B"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w:t>
      </w:r>
      <w:r>
        <w:rPr>
          <w:rFonts w:eastAsia="Times New Roman" w:cs="Times New Roman"/>
          <w:szCs w:val="24"/>
        </w:rPr>
        <w:t>εται περαιωμένη η συζήτηση επί του Απολογισμού Δαπανών της Βουλής</w:t>
      </w:r>
      <w:r>
        <w:rPr>
          <w:rFonts w:eastAsia="Times New Roman" w:cs="Times New Roman"/>
          <w:szCs w:val="24"/>
        </w:rPr>
        <w:t xml:space="preserve">, </w:t>
      </w:r>
      <w:r>
        <w:rPr>
          <w:rFonts w:eastAsia="Times New Roman" w:cs="Times New Roman"/>
          <w:szCs w:val="24"/>
        </w:rPr>
        <w:t>οικονομικ</w:t>
      </w:r>
      <w:r>
        <w:rPr>
          <w:rFonts w:eastAsia="Times New Roman" w:cs="Times New Roman"/>
          <w:szCs w:val="24"/>
        </w:rPr>
        <w:t>ού</w:t>
      </w:r>
      <w:r>
        <w:rPr>
          <w:rFonts w:eastAsia="Times New Roman" w:cs="Times New Roman"/>
          <w:szCs w:val="24"/>
        </w:rPr>
        <w:t xml:space="preserve"> έτο</w:t>
      </w:r>
      <w:r>
        <w:rPr>
          <w:rFonts w:eastAsia="Times New Roman" w:cs="Times New Roman"/>
          <w:szCs w:val="24"/>
        </w:rPr>
        <w:t>υ</w:t>
      </w:r>
      <w:r>
        <w:rPr>
          <w:rFonts w:eastAsia="Times New Roman" w:cs="Times New Roman"/>
          <w:szCs w:val="24"/>
        </w:rPr>
        <w:t>ς 2016 και επί του Σχεδίου Προϋπολογισμού Δαπανών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οικονομικού </w:t>
      </w:r>
      <w:r>
        <w:rPr>
          <w:rFonts w:eastAsia="Times New Roman" w:cs="Times New Roman"/>
          <w:szCs w:val="24"/>
        </w:rPr>
        <w:t>έτο</w:t>
      </w:r>
      <w:r>
        <w:rPr>
          <w:rFonts w:eastAsia="Times New Roman" w:cs="Times New Roman"/>
          <w:szCs w:val="24"/>
        </w:rPr>
        <w:t>υ</w:t>
      </w:r>
      <w:r>
        <w:rPr>
          <w:rFonts w:eastAsia="Times New Roman" w:cs="Times New Roman"/>
          <w:szCs w:val="24"/>
        </w:rPr>
        <w:t>ς 2018.</w:t>
      </w:r>
    </w:p>
    <w:p w14:paraId="1AEEA85C"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δεκτός ο Απολογισμός Δαπανών της Βουλής, οικονομικού έτους </w:t>
      </w:r>
      <w:r>
        <w:rPr>
          <w:rFonts w:eastAsia="Times New Roman" w:cs="Times New Roman"/>
          <w:szCs w:val="24"/>
        </w:rPr>
        <w:t>2016 κατ’ έξοδα, αποτελέσματα από τη χρήση του και στο σύνολο;</w:t>
      </w:r>
    </w:p>
    <w:p w14:paraId="1AEEA85D"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Ναι.</w:t>
      </w:r>
    </w:p>
    <w:p w14:paraId="1AEEA85E"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Ναι.</w:t>
      </w:r>
    </w:p>
    <w:p w14:paraId="1AEEA85F"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1AEEA860"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1AEEA861"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1AEEA862"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1AEEA863"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ΔΗΜΗΤΡΙΟΣ ΚΑΒΑΔΕΛΛ</w:t>
      </w:r>
      <w:r>
        <w:rPr>
          <w:rFonts w:eastAsia="Times New Roman" w:cs="Times New Roman"/>
          <w:b/>
          <w:szCs w:val="24"/>
        </w:rPr>
        <w:t>ΑΣ:</w:t>
      </w:r>
      <w:r>
        <w:rPr>
          <w:rFonts w:eastAsia="Times New Roman" w:cs="Times New Roman"/>
          <w:szCs w:val="24"/>
        </w:rPr>
        <w:t xml:space="preserve"> Ναι.</w:t>
      </w:r>
    </w:p>
    <w:p w14:paraId="1AEEA864"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1AEEA865"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 ο Απολογισμός Δαπανών της Βουλής</w:t>
      </w:r>
      <w:r>
        <w:rPr>
          <w:rFonts w:eastAsia="Times New Roman" w:cs="Times New Roman"/>
          <w:szCs w:val="24"/>
        </w:rPr>
        <w:t>,</w:t>
      </w:r>
      <w:r>
        <w:rPr>
          <w:rFonts w:eastAsia="Times New Roman" w:cs="Times New Roman"/>
          <w:szCs w:val="24"/>
        </w:rPr>
        <w:t xml:space="preserve"> οικονομικ</w:t>
      </w:r>
      <w:r>
        <w:rPr>
          <w:rFonts w:eastAsia="Times New Roman" w:cs="Times New Roman"/>
          <w:szCs w:val="24"/>
        </w:rPr>
        <w:t>ού</w:t>
      </w:r>
      <w:r>
        <w:rPr>
          <w:rFonts w:eastAsia="Times New Roman" w:cs="Times New Roman"/>
          <w:szCs w:val="24"/>
        </w:rPr>
        <w:t xml:space="preserve"> έτο</w:t>
      </w:r>
      <w:r>
        <w:rPr>
          <w:rFonts w:eastAsia="Times New Roman" w:cs="Times New Roman"/>
          <w:szCs w:val="24"/>
        </w:rPr>
        <w:t>υ</w:t>
      </w:r>
      <w:r>
        <w:rPr>
          <w:rFonts w:eastAsia="Times New Roman" w:cs="Times New Roman"/>
          <w:szCs w:val="24"/>
        </w:rPr>
        <w:t xml:space="preserve">ς 2016 </w:t>
      </w:r>
      <w:r>
        <w:rPr>
          <w:rFonts w:eastAsia="Times New Roman" w:cs="Times New Roman"/>
          <w:szCs w:val="24"/>
        </w:rPr>
        <w:t xml:space="preserve">έγινε δεκτός </w:t>
      </w:r>
      <w:r>
        <w:rPr>
          <w:rFonts w:eastAsia="Times New Roman" w:cs="Times New Roman"/>
          <w:szCs w:val="24"/>
        </w:rPr>
        <w:t>κατ’ έξοδα, αποτελέσματα από τη χρήση του και στο σύνολο</w:t>
      </w:r>
      <w:r>
        <w:rPr>
          <w:rFonts w:eastAsia="Times New Roman" w:cs="Times New Roman"/>
          <w:szCs w:val="24"/>
        </w:rPr>
        <w:t>,</w:t>
      </w:r>
      <w:r>
        <w:rPr>
          <w:rFonts w:eastAsia="Times New Roman" w:cs="Times New Roman"/>
          <w:szCs w:val="24"/>
        </w:rPr>
        <w:t xml:space="preserve"> σε μία και μόνη συζήτηση, κατά πλειοψηφία και έχει ως εξής:</w:t>
      </w:r>
    </w:p>
    <w:p w14:paraId="1AEEA866" w14:textId="77777777" w:rsidR="006D2E0F" w:rsidRDefault="00717B4F">
      <w:pPr>
        <w:spacing w:after="0" w:line="600" w:lineRule="auto"/>
        <w:ind w:firstLine="720"/>
        <w:jc w:val="both"/>
        <w:rPr>
          <w:rFonts w:eastAsia="Times New Roman" w:cs="Times New Roman"/>
          <w:szCs w:val="24"/>
        </w:rPr>
      </w:pPr>
      <w:r w:rsidRPr="00025683">
        <w:rPr>
          <w:rFonts w:eastAsia="Times New Roman" w:cs="Times New Roman"/>
          <w:color w:val="FF0000"/>
          <w:szCs w:val="24"/>
        </w:rPr>
        <w:t>(Να καταχωριστεί το κείμενο του Απολογισμού Δαπανών της Βουλής</w:t>
      </w:r>
      <w:r w:rsidRPr="00025683">
        <w:rPr>
          <w:rFonts w:eastAsia="Times New Roman" w:cs="Times New Roman"/>
          <w:color w:val="FF0000"/>
          <w:szCs w:val="24"/>
        </w:rPr>
        <w:t>,</w:t>
      </w:r>
      <w:r w:rsidRPr="00025683">
        <w:rPr>
          <w:rFonts w:eastAsia="Times New Roman" w:cs="Times New Roman"/>
          <w:color w:val="FF0000"/>
          <w:szCs w:val="24"/>
        </w:rPr>
        <w:t xml:space="preserve"> οικονομικ</w:t>
      </w:r>
      <w:r w:rsidRPr="00025683">
        <w:rPr>
          <w:rFonts w:eastAsia="Times New Roman" w:cs="Times New Roman"/>
          <w:color w:val="FF0000"/>
          <w:szCs w:val="24"/>
        </w:rPr>
        <w:t>ού</w:t>
      </w:r>
      <w:r w:rsidRPr="00025683">
        <w:rPr>
          <w:rFonts w:eastAsia="Times New Roman" w:cs="Times New Roman"/>
          <w:color w:val="FF0000"/>
          <w:szCs w:val="24"/>
        </w:rPr>
        <w:t xml:space="preserve"> έτο</w:t>
      </w:r>
      <w:r w:rsidRPr="00025683">
        <w:rPr>
          <w:rFonts w:eastAsia="Times New Roman" w:cs="Times New Roman"/>
          <w:color w:val="FF0000"/>
          <w:szCs w:val="24"/>
        </w:rPr>
        <w:t>υ</w:t>
      </w:r>
      <w:r w:rsidRPr="00025683">
        <w:rPr>
          <w:rFonts w:eastAsia="Times New Roman" w:cs="Times New Roman"/>
          <w:color w:val="FF0000"/>
          <w:szCs w:val="24"/>
        </w:rPr>
        <w:t>ς 2016</w:t>
      </w:r>
      <w:r w:rsidRPr="00025683">
        <w:rPr>
          <w:rFonts w:eastAsia="Times New Roman" w:cs="Times New Roman"/>
          <w:color w:val="FF0000"/>
          <w:szCs w:val="24"/>
        </w:rPr>
        <w:t>, σελ.</w:t>
      </w:r>
      <w:r>
        <w:rPr>
          <w:rFonts w:eastAsia="Times New Roman" w:cs="Times New Roman"/>
          <w:color w:val="FF0000"/>
          <w:szCs w:val="24"/>
        </w:rPr>
        <w:t xml:space="preserve"> 132 α΄</w:t>
      </w:r>
      <w:r w:rsidRPr="00025683">
        <w:rPr>
          <w:rFonts w:eastAsia="Times New Roman" w:cs="Times New Roman"/>
          <w:color w:val="FF0000"/>
          <w:szCs w:val="24"/>
        </w:rPr>
        <w:t>)</w:t>
      </w:r>
    </w:p>
    <w:p w14:paraId="1AEEA867"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Ερωτάται το Σώμα: Γίνεται δεκτός ο Προϋπολογισμός Δαπανών της Βουλής</w:t>
      </w:r>
      <w:r>
        <w:rPr>
          <w:rFonts w:eastAsia="Times New Roman" w:cs="Times New Roman"/>
          <w:szCs w:val="24"/>
        </w:rPr>
        <w:t xml:space="preserve">, οικονομικού </w:t>
      </w:r>
      <w:r>
        <w:rPr>
          <w:rFonts w:eastAsia="Times New Roman" w:cs="Times New Roman"/>
          <w:szCs w:val="24"/>
        </w:rPr>
        <w:t>έτο</w:t>
      </w:r>
      <w:r>
        <w:rPr>
          <w:rFonts w:eastAsia="Times New Roman" w:cs="Times New Roman"/>
          <w:szCs w:val="24"/>
        </w:rPr>
        <w:t>υ</w:t>
      </w:r>
      <w:r>
        <w:rPr>
          <w:rFonts w:eastAsia="Times New Roman" w:cs="Times New Roman"/>
          <w:szCs w:val="24"/>
        </w:rPr>
        <w:t>ς 2018 κατ’ έξοδα</w:t>
      </w:r>
      <w:r>
        <w:rPr>
          <w:rFonts w:eastAsia="Times New Roman" w:cs="Times New Roman"/>
          <w:szCs w:val="24"/>
        </w:rPr>
        <w:t xml:space="preserve"> </w:t>
      </w:r>
      <w:r>
        <w:rPr>
          <w:rFonts w:eastAsia="Times New Roman" w:cs="Times New Roman"/>
          <w:szCs w:val="24"/>
        </w:rPr>
        <w:t>και στο σύνολο;</w:t>
      </w:r>
    </w:p>
    <w:p w14:paraId="1AEEA868"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Ναι.</w:t>
      </w:r>
    </w:p>
    <w:p w14:paraId="1AEEA869"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Ναι.</w:t>
      </w:r>
    </w:p>
    <w:p w14:paraId="1AEEA86A"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1AEEA86B"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1AEEA86C"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Pr>
          <w:rFonts w:eastAsia="Times New Roman" w:cs="Times New Roman"/>
          <w:szCs w:val="24"/>
        </w:rPr>
        <w:t>Παρών.</w:t>
      </w:r>
    </w:p>
    <w:p w14:paraId="1AEEA86D"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1AEEA86E"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1AEEA86F"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1AEEA870"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 ο Προϋπολογισμός Δαπανών της Βουλής</w:t>
      </w:r>
      <w:r>
        <w:rPr>
          <w:rFonts w:eastAsia="Times New Roman" w:cs="Times New Roman"/>
          <w:szCs w:val="24"/>
        </w:rPr>
        <w:t xml:space="preserve">, οικονομικού </w:t>
      </w:r>
      <w:r>
        <w:rPr>
          <w:rFonts w:eastAsia="Times New Roman" w:cs="Times New Roman"/>
          <w:szCs w:val="24"/>
        </w:rPr>
        <w:t>έτο</w:t>
      </w:r>
      <w:r>
        <w:rPr>
          <w:rFonts w:eastAsia="Times New Roman" w:cs="Times New Roman"/>
          <w:szCs w:val="24"/>
        </w:rPr>
        <w:t>υ</w:t>
      </w:r>
      <w:r>
        <w:rPr>
          <w:rFonts w:eastAsia="Times New Roman" w:cs="Times New Roman"/>
          <w:szCs w:val="24"/>
        </w:rPr>
        <w:t>ς 2018 έγινε δεκτός κατ’ έξοδα</w:t>
      </w:r>
      <w:r>
        <w:rPr>
          <w:rFonts w:eastAsia="Times New Roman" w:cs="Times New Roman"/>
          <w:szCs w:val="24"/>
        </w:rPr>
        <w:t xml:space="preserve"> και </w:t>
      </w:r>
      <w:r>
        <w:rPr>
          <w:rFonts w:eastAsia="Times New Roman" w:cs="Times New Roman"/>
          <w:szCs w:val="24"/>
        </w:rPr>
        <w:t>στο σύνολο</w:t>
      </w:r>
      <w:r>
        <w:rPr>
          <w:rFonts w:eastAsia="Times New Roman" w:cs="Times New Roman"/>
          <w:szCs w:val="24"/>
        </w:rPr>
        <w:t>,</w:t>
      </w:r>
      <w:r>
        <w:rPr>
          <w:rFonts w:eastAsia="Times New Roman" w:cs="Times New Roman"/>
          <w:szCs w:val="24"/>
        </w:rPr>
        <w:t xml:space="preserve"> σε μία και μόνη συζήτηση</w:t>
      </w:r>
      <w:r>
        <w:rPr>
          <w:rFonts w:eastAsia="Times New Roman" w:cs="Times New Roman"/>
          <w:szCs w:val="24"/>
        </w:rPr>
        <w:t>,</w:t>
      </w:r>
      <w:r>
        <w:rPr>
          <w:rFonts w:eastAsia="Times New Roman" w:cs="Times New Roman"/>
          <w:szCs w:val="24"/>
        </w:rPr>
        <w:t xml:space="preserve"> κατά πλειοψηφία και έχει ως εξής:</w:t>
      </w:r>
    </w:p>
    <w:p w14:paraId="1AEEA871" w14:textId="77777777" w:rsidR="006D2E0F" w:rsidRDefault="00717B4F">
      <w:pPr>
        <w:spacing w:after="0" w:line="600" w:lineRule="auto"/>
        <w:ind w:firstLine="720"/>
        <w:jc w:val="both"/>
        <w:rPr>
          <w:rFonts w:eastAsia="Times New Roman" w:cs="Times New Roman"/>
          <w:color w:val="FF0000"/>
          <w:szCs w:val="24"/>
        </w:rPr>
      </w:pPr>
      <w:r w:rsidRPr="001957C8">
        <w:rPr>
          <w:rFonts w:eastAsia="Times New Roman" w:cs="Times New Roman"/>
          <w:color w:val="FF0000"/>
          <w:szCs w:val="24"/>
        </w:rPr>
        <w:t>(Να καταχωριστεί το κείμενο του Προϋπολογισμού Δαπανών της Βουλής για το οικονομικό έτος 2018</w:t>
      </w:r>
      <w:r w:rsidRPr="001957C8">
        <w:rPr>
          <w:rFonts w:eastAsia="Times New Roman" w:cs="Times New Roman"/>
          <w:color w:val="FF0000"/>
          <w:szCs w:val="24"/>
        </w:rPr>
        <w:t>, σελ.</w:t>
      </w:r>
      <w:r>
        <w:rPr>
          <w:rFonts w:eastAsia="Times New Roman" w:cs="Times New Roman"/>
          <w:color w:val="FF0000"/>
          <w:szCs w:val="24"/>
        </w:rPr>
        <w:t xml:space="preserve"> 133 α΄</w:t>
      </w:r>
      <w:r w:rsidRPr="001957C8">
        <w:rPr>
          <w:rFonts w:eastAsia="Times New Roman" w:cs="Times New Roman"/>
          <w:color w:val="FF0000"/>
          <w:szCs w:val="24"/>
        </w:rPr>
        <w:t>)</w:t>
      </w:r>
    </w:p>
    <w:p w14:paraId="1AEEA872"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της σημερινής συνεδρίασης.</w:t>
      </w:r>
    </w:p>
    <w:p w14:paraId="1AEEA873"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AEEA874" w14:textId="77777777" w:rsidR="006D2E0F" w:rsidRDefault="00717B4F">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 τ</w:t>
      </w:r>
      <w:r>
        <w:rPr>
          <w:rFonts w:eastAsia="Times New Roman" w:cs="Times New Roman"/>
          <w:szCs w:val="24"/>
        </w:rPr>
        <w:t>ο Σώμα παρέσχε τη ζητηθεί</w:t>
      </w:r>
      <w:r>
        <w:rPr>
          <w:rFonts w:eastAsia="Times New Roman" w:cs="Times New Roman"/>
          <w:szCs w:val="24"/>
        </w:rPr>
        <w:t>σα εξουσιοδότηση.</w:t>
      </w:r>
    </w:p>
    <w:p w14:paraId="1AEEA875" w14:textId="77777777" w:rsidR="006D2E0F" w:rsidRDefault="00717B4F">
      <w:pPr>
        <w:spacing w:after="0" w:line="600" w:lineRule="auto"/>
        <w:ind w:firstLine="720"/>
        <w:jc w:val="both"/>
        <w:rPr>
          <w:rFonts w:eastAsia="Times New Roman" w:cs="Times New Roman"/>
          <w:szCs w:val="24"/>
        </w:rPr>
      </w:pPr>
      <w:r>
        <w:rPr>
          <w:rFonts w:eastAsia="Times New Roman" w:cs="Times New Roman"/>
          <w:szCs w:val="24"/>
        </w:rPr>
        <w:t xml:space="preserve">Έχουν διανεμηθεί τα Πρακτικά της Δευτέρας 2 Οκτωβρίου, της Τετάρτης 4 Οκτωβρίου, της Πέμπτης 5 Οκτωβρίου, της Παρασκευής 6 Οκτωβρίου, της Δευτέρας 9 Οκτωβρίου, της Τρίτης 10 Οκτωβρίου, της Πέμπτης 12 Οκτωβρίου, της Παρασκευής </w:t>
      </w:r>
      <w:r>
        <w:rPr>
          <w:rFonts w:eastAsia="Times New Roman" w:cs="Times New Roman"/>
          <w:szCs w:val="24"/>
        </w:rPr>
        <w:lastRenderedPageBreak/>
        <w:t>13 Οκτωβρίου</w:t>
      </w:r>
      <w:r>
        <w:rPr>
          <w:rFonts w:eastAsia="Times New Roman" w:cs="Times New Roman"/>
          <w:szCs w:val="24"/>
        </w:rPr>
        <w:t xml:space="preserve"> και της Δευτέρας 16 Οκτωβρίου 2017 και ερωτάται το Σώμα αν τα επικυρώνει.</w:t>
      </w:r>
    </w:p>
    <w:p w14:paraId="1AEEA876" w14:textId="77777777" w:rsidR="006D2E0F" w:rsidRDefault="00717B4F">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AEEA877" w14:textId="77777777" w:rsidR="006D2E0F" w:rsidRDefault="00717B4F">
      <w:pPr>
        <w:spacing w:after="0"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Συνεπώς τα Πρακτικά </w:t>
      </w:r>
      <w:r>
        <w:rPr>
          <w:rFonts w:eastAsia="Times New Roman" w:cs="Times New Roman"/>
          <w:szCs w:val="24"/>
        </w:rPr>
        <w:t xml:space="preserve">της Δευτέρας 2 Οκτωβρίου, της Τετάρτης 4 Οκτωβρίου, της Πέμπτης 5 Οκτωβρίου, της Παρασκευής </w:t>
      </w:r>
      <w:r>
        <w:rPr>
          <w:rFonts w:eastAsia="Times New Roman" w:cs="Times New Roman"/>
          <w:szCs w:val="24"/>
        </w:rPr>
        <w:t>6 Οκτωβρίου, της Δευτέρας 9 Οκτωβρίου, της Τρίτης 10 Οκτωβρίου, της Πέμπτης 12 Οκτωβρίου, της Παρασκευής 13 Οκτωβρίου και της Δευτέρας 16 Οκτωβρίου 2017 επικυρώθηκαν.</w:t>
      </w:r>
      <w:r>
        <w:rPr>
          <w:rFonts w:eastAsia="Times New Roman"/>
          <w:bCs/>
          <w:szCs w:val="24"/>
        </w:rPr>
        <w:t xml:space="preserve"> </w:t>
      </w:r>
    </w:p>
    <w:p w14:paraId="1AEEA878" w14:textId="77777777" w:rsidR="006D2E0F" w:rsidRDefault="00717B4F">
      <w:pPr>
        <w:spacing w:after="0" w:line="600" w:lineRule="auto"/>
        <w:ind w:firstLine="720"/>
        <w:jc w:val="both"/>
        <w:rPr>
          <w:rFonts w:eastAsia="Times New Roman"/>
          <w:bCs/>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Κύριε Πρόεδρε, στο σημείο αυτό παρακαλώ να αναγγ</w:t>
      </w:r>
      <w:r>
        <w:rPr>
          <w:rFonts w:eastAsia="Times New Roman" w:cs="Times New Roman"/>
          <w:szCs w:val="24"/>
        </w:rPr>
        <w:t xml:space="preserve">είλετε την πρόβλεψη σε κωδικό για το </w:t>
      </w:r>
      <w:r>
        <w:rPr>
          <w:rFonts w:eastAsia="Times New Roman" w:cs="Times New Roman"/>
          <w:szCs w:val="24"/>
        </w:rPr>
        <w:t xml:space="preserve">1 </w:t>
      </w:r>
      <w:r>
        <w:rPr>
          <w:rFonts w:eastAsia="Times New Roman" w:cs="Times New Roman"/>
          <w:szCs w:val="24"/>
        </w:rPr>
        <w:t xml:space="preserve">εκατομμύριο </w:t>
      </w:r>
      <w:r>
        <w:rPr>
          <w:rFonts w:eastAsia="Times New Roman" w:cs="Times New Roman"/>
          <w:szCs w:val="24"/>
        </w:rPr>
        <w:t xml:space="preserve">ευρώ </w:t>
      </w:r>
      <w:r>
        <w:rPr>
          <w:rFonts w:eastAsia="Times New Roman" w:cs="Times New Roman"/>
          <w:szCs w:val="24"/>
        </w:rPr>
        <w:t>για την άμεση ανακούφιση των πλημμυροπαθών</w:t>
      </w:r>
      <w:r>
        <w:rPr>
          <w:rFonts w:eastAsia="Times New Roman" w:cs="Times New Roman"/>
          <w:szCs w:val="24"/>
        </w:rPr>
        <w:t xml:space="preserve">. Κατ’ αυτόν τον τρόπο </w:t>
      </w:r>
      <w:r>
        <w:rPr>
          <w:rFonts w:eastAsia="Times New Roman" w:cs="Times New Roman"/>
          <w:szCs w:val="24"/>
        </w:rPr>
        <w:t xml:space="preserve">οι υπηρεσίες </w:t>
      </w:r>
      <w:r>
        <w:rPr>
          <w:rFonts w:eastAsia="Times New Roman" w:cs="Times New Roman"/>
          <w:szCs w:val="24"/>
        </w:rPr>
        <w:t xml:space="preserve">θα </w:t>
      </w:r>
      <w:r>
        <w:rPr>
          <w:rFonts w:eastAsia="Times New Roman" w:cs="Times New Roman"/>
          <w:szCs w:val="24"/>
        </w:rPr>
        <w:t xml:space="preserve">μπορέσουν </w:t>
      </w:r>
      <w:r>
        <w:rPr>
          <w:rFonts w:eastAsia="Times New Roman" w:cs="Times New Roman"/>
          <w:szCs w:val="24"/>
        </w:rPr>
        <w:t>κατόπιν</w:t>
      </w:r>
      <w:r>
        <w:rPr>
          <w:rFonts w:eastAsia="Times New Roman" w:cs="Times New Roman"/>
          <w:szCs w:val="24"/>
        </w:rPr>
        <w:t>, με βάση τη δημοσίευση που θα υπάρξει, να διαμορφώσουν τον αντίστοιχο κωδικό.</w:t>
      </w:r>
    </w:p>
    <w:p w14:paraId="1AEEA879" w14:textId="77777777" w:rsidR="006D2E0F" w:rsidRDefault="00717B4F">
      <w:pPr>
        <w:spacing w:after="0" w:line="600" w:lineRule="auto"/>
        <w:ind w:firstLine="720"/>
        <w:jc w:val="both"/>
        <w:rPr>
          <w:rFonts w:eastAsia="Times New Roman"/>
          <w:bCs/>
          <w:szCs w:val="24"/>
        </w:rPr>
      </w:pPr>
      <w:r>
        <w:rPr>
          <w:rFonts w:eastAsia="Times New Roman"/>
          <w:b/>
          <w:bCs/>
          <w:szCs w:val="24"/>
        </w:rPr>
        <w:t>ΠΡΟΕΔΡΕΥΩΝ (Μάριος Γεωρ</w:t>
      </w:r>
      <w:r>
        <w:rPr>
          <w:rFonts w:eastAsia="Times New Roman"/>
          <w:b/>
          <w:bCs/>
          <w:szCs w:val="24"/>
        </w:rPr>
        <w:t xml:space="preserve">γιάδης): </w:t>
      </w:r>
      <w:r>
        <w:rPr>
          <w:rFonts w:eastAsia="Times New Roman"/>
          <w:bCs/>
          <w:szCs w:val="24"/>
        </w:rPr>
        <w:t xml:space="preserve">Επομένως θα ήθελα να ανακοινώσω στο Σώμα ότι με απόφαση της Ολομέλειας της Βουλής εξουσιοδοτείται ο Πρόεδρος της Βουλής </w:t>
      </w:r>
      <w:r>
        <w:rPr>
          <w:rFonts w:eastAsia="Times New Roman"/>
          <w:bCs/>
          <w:szCs w:val="24"/>
        </w:rPr>
        <w:t xml:space="preserve">ώστε </w:t>
      </w:r>
      <w:r>
        <w:rPr>
          <w:rFonts w:eastAsia="Times New Roman"/>
          <w:bCs/>
          <w:szCs w:val="24"/>
        </w:rPr>
        <w:t xml:space="preserve">να καταβληθεί από τα διαθέσιμα της Βουλής ποσό </w:t>
      </w:r>
      <w:r>
        <w:rPr>
          <w:rFonts w:eastAsia="Times New Roman"/>
          <w:bCs/>
          <w:szCs w:val="24"/>
        </w:rPr>
        <w:t xml:space="preserve">1 </w:t>
      </w:r>
      <w:r>
        <w:rPr>
          <w:rFonts w:eastAsia="Times New Roman"/>
          <w:bCs/>
          <w:szCs w:val="24"/>
        </w:rPr>
        <w:t xml:space="preserve">εκατομμυρίου ευρώ υπέρ των πλημμυροπαθών της δυτικής Αττικής. </w:t>
      </w:r>
    </w:p>
    <w:p w14:paraId="1AEEA87A" w14:textId="77777777" w:rsidR="006D2E0F" w:rsidRDefault="00717B4F">
      <w:pPr>
        <w:spacing w:after="0" w:line="600" w:lineRule="auto"/>
        <w:ind w:firstLine="720"/>
        <w:jc w:val="both"/>
        <w:rPr>
          <w:rFonts w:eastAsia="Times New Roman"/>
          <w:bCs/>
          <w:szCs w:val="24"/>
        </w:rPr>
      </w:pPr>
      <w:r>
        <w:rPr>
          <w:rFonts w:eastAsia="Times New Roman"/>
          <w:bCs/>
          <w:szCs w:val="24"/>
        </w:rPr>
        <w:lastRenderedPageBreak/>
        <w:t>Για άλλη μ</w:t>
      </w:r>
      <w:r>
        <w:rPr>
          <w:rFonts w:eastAsia="Times New Roman"/>
          <w:bCs/>
          <w:szCs w:val="24"/>
        </w:rPr>
        <w:t>ια φορά θα ήθελα να συγχαρώ και να ευχαριστήσω τους υπαλλήλους της Βουλής για τη βοήθειά τους καθ’ όλη τη διάρκεια του οικονομικού έτους.</w:t>
      </w:r>
    </w:p>
    <w:p w14:paraId="1AEEA87B" w14:textId="77777777" w:rsidR="006D2E0F" w:rsidRDefault="00717B4F">
      <w:pPr>
        <w:spacing w:after="0" w:line="600" w:lineRule="auto"/>
        <w:ind w:firstLine="720"/>
        <w:jc w:val="both"/>
        <w:rPr>
          <w:rFonts w:eastAsia="Times New Roman"/>
          <w:bCs/>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AEEA87C" w14:textId="77777777" w:rsidR="006D2E0F" w:rsidRDefault="00717B4F">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AEEA87D" w14:textId="77777777" w:rsidR="006D2E0F" w:rsidRDefault="00717B4F">
      <w:pPr>
        <w:spacing w:after="0"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cs="Times New Roman"/>
          <w:szCs w:val="24"/>
        </w:rPr>
        <w:t xml:space="preserve">Με τη συναίνεση του Σώματος και ώρα 12.40΄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20 Νοεμβρίου 2017 και ώρα 12.00΄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όνη συζήτηση και ψήφιση επί της αρχής, των άρ</w:t>
      </w:r>
      <w:r>
        <w:rPr>
          <w:rFonts w:eastAsia="Times New Roman" w:cs="Times New Roman"/>
          <w:szCs w:val="24"/>
        </w:rPr>
        <w:t xml:space="preserve">θρων και του συνόλου του σχεδίου νόμου του Υπουργείου Οικονομικών: «Διανομή Κοινωνικού Μερίσματος και άλλες διατάξεις», σύμφωνα με την ημερήσια διάταξη που έχει διανεμηθεί. </w:t>
      </w:r>
    </w:p>
    <w:p w14:paraId="1AEEA87E" w14:textId="77777777" w:rsidR="006D2E0F" w:rsidRDefault="00717B4F">
      <w:pPr>
        <w:spacing w:after="0" w:line="600" w:lineRule="auto"/>
        <w:jc w:val="both"/>
        <w:rPr>
          <w:rFonts w:eastAsia="Times New Roman" w:cs="Times New Roman"/>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szCs w:val="24"/>
        </w:rPr>
        <w:t xml:space="preserve">     </w:t>
      </w:r>
      <w:r>
        <w:rPr>
          <w:rFonts w:eastAsia="Times New Roman" w:cs="Times New Roman"/>
          <w:b/>
          <w:szCs w:val="24"/>
        </w:rPr>
        <w:t>ΟΙ ΓΡΑΜΜΑΤΕΙΣ</w:t>
      </w:r>
    </w:p>
    <w:sectPr w:rsidR="006D2E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RuRhwK5mNkv5zTdxpViiLh9bFE=" w:salt="OV0oWUSYMtZH9KjWPuOC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0F"/>
    <w:rsid w:val="006D2E0F"/>
    <w:rsid w:val="00717B4F"/>
    <w:rsid w:val="008247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A64A"/>
  <w15:docId w15:val="{3E34874E-8A4D-4989-A4AB-E665A8FF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665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F6658"/>
    <w:rPr>
      <w:rFonts w:ascii="Segoe UI" w:hAnsi="Segoe UI" w:cs="Segoe UI"/>
      <w:sz w:val="18"/>
      <w:szCs w:val="18"/>
    </w:rPr>
  </w:style>
  <w:style w:type="paragraph" w:styleId="a4">
    <w:name w:val="Revision"/>
    <w:hidden/>
    <w:uiPriority w:val="99"/>
    <w:semiHidden/>
    <w:rsid w:val="008322A7"/>
    <w:pPr>
      <w:spacing w:after="0" w:line="240" w:lineRule="auto"/>
    </w:pPr>
  </w:style>
  <w:style w:type="paragraph" w:styleId="Web">
    <w:name w:val="Normal (Web)"/>
    <w:basedOn w:val="a"/>
    <w:uiPriority w:val="99"/>
    <w:semiHidden/>
    <w:unhideWhenUsed/>
    <w:rsid w:val="008322A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544</MetadataID>
    <Session xmlns="641f345b-441b-4b81-9152-adc2e73ba5e1">Γ´</Session>
    <Date xmlns="641f345b-441b-4b81-9152-adc2e73ba5e1">2017-11-16T22:00:00+00:00</Date>
    <Status xmlns="641f345b-441b-4b81-9152-adc2e73ba5e1">
      <Url>http://srv-sp1/praktika/Lists/Incoming_Metadata/EditForm.aspx?ID=544&amp;Source=/praktika/Recordings_Library/Forms/AllItems.aspx</Url>
      <Description>Δημοσιεύτηκε</Description>
    </Status>
    <Meeting xmlns="641f345b-441b-4b81-9152-adc2e73ba5e1">Λ´</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59355D-3F64-4EBA-A042-8D6562CF452D}">
  <ds:schemaRefs>
    <ds:schemaRef ds:uri="http://schemas.microsoft.com/sharepoint/v3/contenttype/forms"/>
  </ds:schemaRefs>
</ds:datastoreItem>
</file>

<file path=customXml/itemProps2.xml><?xml version="1.0" encoding="utf-8"?>
<ds:datastoreItem xmlns:ds="http://schemas.openxmlformats.org/officeDocument/2006/customXml" ds:itemID="{A57F0ADE-B902-42E8-9C7D-E3154A16560C}">
  <ds:schemaRefs>
    <ds:schemaRef ds:uri="http://purl.org/dc/terms/"/>
    <ds:schemaRef ds:uri="641f345b-441b-4b81-9152-adc2e73ba5e1"/>
    <ds:schemaRef ds:uri="http://purl.org/dc/dcmityp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8AD57C4-3394-45E8-98A7-A2F3AABA5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125</Pages>
  <Words>23565</Words>
  <Characters>127251</Characters>
  <Application>Microsoft Office Word</Application>
  <DocSecurity>0</DocSecurity>
  <Lines>1060</Lines>
  <Paragraphs>301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2017-11-23T07:28:00Z</dcterms:created>
  <dcterms:modified xsi:type="dcterms:W3CDTF">2017-11-23T07:28:00Z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