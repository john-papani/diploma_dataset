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4AE60" w14:textId="77777777" w:rsidR="00ED41C9" w:rsidRPr="00ED41C9" w:rsidRDefault="00ED41C9" w:rsidP="00ED41C9">
      <w:pPr>
        <w:spacing w:after="0" w:line="360" w:lineRule="auto"/>
        <w:rPr>
          <w:ins w:id="0" w:author="Φλούδα Χριστίνα" w:date="2017-06-12T13:58:00Z"/>
          <w:rFonts w:eastAsia="Times New Roman"/>
          <w:szCs w:val="24"/>
          <w:lang w:eastAsia="en-US"/>
        </w:rPr>
      </w:pPr>
      <w:bookmarkStart w:id="1" w:name="_GoBack"/>
      <w:bookmarkEnd w:id="1"/>
      <w:ins w:id="2" w:author="Φλούδα Χριστίνα" w:date="2017-06-12T13:58:00Z">
        <w:r w:rsidRPr="00ED41C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3927795" w14:textId="77777777" w:rsidR="00ED41C9" w:rsidRPr="00ED41C9" w:rsidRDefault="00ED41C9" w:rsidP="00ED41C9">
      <w:pPr>
        <w:spacing w:after="0" w:line="360" w:lineRule="auto"/>
        <w:rPr>
          <w:ins w:id="3" w:author="Φλούδα Χριστίνα" w:date="2017-06-12T13:58:00Z"/>
          <w:rFonts w:eastAsia="Times New Roman"/>
          <w:szCs w:val="24"/>
          <w:lang w:eastAsia="en-US"/>
        </w:rPr>
      </w:pPr>
    </w:p>
    <w:p w14:paraId="05027FC0" w14:textId="77777777" w:rsidR="00ED41C9" w:rsidRPr="00ED41C9" w:rsidRDefault="00ED41C9" w:rsidP="00ED41C9">
      <w:pPr>
        <w:spacing w:after="0" w:line="360" w:lineRule="auto"/>
        <w:rPr>
          <w:ins w:id="4" w:author="Φλούδα Χριστίνα" w:date="2017-06-12T13:58:00Z"/>
          <w:rFonts w:eastAsia="Times New Roman"/>
          <w:szCs w:val="24"/>
          <w:lang w:eastAsia="en-US"/>
        </w:rPr>
      </w:pPr>
      <w:ins w:id="5" w:author="Φλούδα Χριστίνα" w:date="2017-06-12T13:58:00Z">
        <w:r w:rsidRPr="00ED41C9">
          <w:rPr>
            <w:rFonts w:eastAsia="Times New Roman"/>
            <w:szCs w:val="24"/>
            <w:lang w:eastAsia="en-US"/>
          </w:rPr>
          <w:t>ΠΙΝΑΚΑΣ ΠΕΡΙΕΧΟΜΕΝΩΝ</w:t>
        </w:r>
      </w:ins>
    </w:p>
    <w:p w14:paraId="4BEB9C73" w14:textId="77777777" w:rsidR="00ED41C9" w:rsidRPr="00ED41C9" w:rsidRDefault="00ED41C9" w:rsidP="00ED41C9">
      <w:pPr>
        <w:spacing w:after="0" w:line="360" w:lineRule="auto"/>
        <w:rPr>
          <w:ins w:id="6" w:author="Φλούδα Χριστίνα" w:date="2017-06-12T13:58:00Z"/>
          <w:rFonts w:eastAsia="Times New Roman"/>
          <w:szCs w:val="24"/>
          <w:lang w:eastAsia="en-US"/>
        </w:rPr>
      </w:pPr>
      <w:ins w:id="7" w:author="Φλούδα Χριστίνα" w:date="2017-06-12T13:58:00Z">
        <w:r w:rsidRPr="00ED41C9">
          <w:rPr>
            <w:rFonts w:eastAsia="Times New Roman"/>
            <w:szCs w:val="24"/>
            <w:lang w:eastAsia="en-US"/>
          </w:rPr>
          <w:t xml:space="preserve">ΙΖ’ ΠΕΡΙΟΔΟΣ </w:t>
        </w:r>
      </w:ins>
    </w:p>
    <w:p w14:paraId="28DDCE5B" w14:textId="77777777" w:rsidR="00ED41C9" w:rsidRPr="00ED41C9" w:rsidRDefault="00ED41C9" w:rsidP="00ED41C9">
      <w:pPr>
        <w:spacing w:after="0" w:line="360" w:lineRule="auto"/>
        <w:rPr>
          <w:ins w:id="8" w:author="Φλούδα Χριστίνα" w:date="2017-06-12T13:58:00Z"/>
          <w:rFonts w:eastAsia="Times New Roman"/>
          <w:szCs w:val="24"/>
          <w:lang w:eastAsia="en-US"/>
        </w:rPr>
      </w:pPr>
      <w:ins w:id="9" w:author="Φλούδα Χριστίνα" w:date="2017-06-12T13:58:00Z">
        <w:r w:rsidRPr="00ED41C9">
          <w:rPr>
            <w:rFonts w:eastAsia="Times New Roman"/>
            <w:szCs w:val="24"/>
            <w:lang w:eastAsia="en-US"/>
          </w:rPr>
          <w:t>ΠΡΟΕΔΡΕΥΟΜΕΝΗΣ ΚΟΙΝΟΒΟΥΛΕΥΤΙΚΗΣ ΔΗΜΟΚΡΑΤΙΑΣ</w:t>
        </w:r>
      </w:ins>
    </w:p>
    <w:p w14:paraId="60424615" w14:textId="77777777" w:rsidR="00ED41C9" w:rsidRPr="00ED41C9" w:rsidRDefault="00ED41C9" w:rsidP="00ED41C9">
      <w:pPr>
        <w:spacing w:after="0" w:line="360" w:lineRule="auto"/>
        <w:rPr>
          <w:ins w:id="10" w:author="Φλούδα Χριστίνα" w:date="2017-06-12T13:58:00Z"/>
          <w:rFonts w:eastAsia="Times New Roman"/>
          <w:szCs w:val="24"/>
          <w:lang w:eastAsia="en-US"/>
        </w:rPr>
      </w:pPr>
      <w:ins w:id="11" w:author="Φλούδα Χριστίνα" w:date="2017-06-12T13:58:00Z">
        <w:r w:rsidRPr="00ED41C9">
          <w:rPr>
            <w:rFonts w:eastAsia="Times New Roman"/>
            <w:szCs w:val="24"/>
            <w:lang w:eastAsia="en-US"/>
          </w:rPr>
          <w:t>ΣΥΝΟΔΟΣ Β΄</w:t>
        </w:r>
      </w:ins>
    </w:p>
    <w:p w14:paraId="69878957" w14:textId="77777777" w:rsidR="00ED41C9" w:rsidRPr="00ED41C9" w:rsidRDefault="00ED41C9" w:rsidP="00ED41C9">
      <w:pPr>
        <w:spacing w:after="0" w:line="360" w:lineRule="auto"/>
        <w:rPr>
          <w:ins w:id="12" w:author="Φλούδα Χριστίνα" w:date="2017-06-12T13:58:00Z"/>
          <w:rFonts w:eastAsia="Times New Roman"/>
          <w:szCs w:val="24"/>
          <w:lang w:eastAsia="en-US"/>
        </w:rPr>
      </w:pPr>
    </w:p>
    <w:p w14:paraId="0FACB629" w14:textId="77777777" w:rsidR="00ED41C9" w:rsidRPr="00ED41C9" w:rsidRDefault="00ED41C9" w:rsidP="00ED41C9">
      <w:pPr>
        <w:spacing w:after="0" w:line="360" w:lineRule="auto"/>
        <w:rPr>
          <w:ins w:id="13" w:author="Φλούδα Χριστίνα" w:date="2017-06-12T13:58:00Z"/>
          <w:rFonts w:eastAsia="Times New Roman"/>
          <w:szCs w:val="24"/>
          <w:lang w:eastAsia="en-US"/>
        </w:rPr>
      </w:pPr>
      <w:ins w:id="14" w:author="Φλούδα Χριστίνα" w:date="2017-06-12T13:58:00Z">
        <w:r w:rsidRPr="00ED41C9">
          <w:rPr>
            <w:rFonts w:eastAsia="Times New Roman"/>
            <w:szCs w:val="24"/>
            <w:lang w:eastAsia="en-US"/>
          </w:rPr>
          <w:t>ΣΥΝΕΔΡΙΑΣΗ ΡΚΘ΄</w:t>
        </w:r>
      </w:ins>
    </w:p>
    <w:p w14:paraId="6FD4F76B" w14:textId="77777777" w:rsidR="00ED41C9" w:rsidRPr="00ED41C9" w:rsidRDefault="00ED41C9" w:rsidP="00ED41C9">
      <w:pPr>
        <w:spacing w:after="0" w:line="360" w:lineRule="auto"/>
        <w:rPr>
          <w:ins w:id="15" w:author="Φλούδα Χριστίνα" w:date="2017-06-12T13:58:00Z"/>
          <w:rFonts w:eastAsia="Times New Roman"/>
          <w:szCs w:val="24"/>
          <w:lang w:eastAsia="en-US"/>
        </w:rPr>
      </w:pPr>
      <w:ins w:id="16" w:author="Φλούδα Χριστίνα" w:date="2017-06-12T13:58:00Z">
        <w:r w:rsidRPr="00ED41C9">
          <w:rPr>
            <w:rFonts w:eastAsia="Times New Roman"/>
            <w:szCs w:val="24"/>
            <w:lang w:eastAsia="en-US"/>
          </w:rPr>
          <w:t>Τρίτη  6 Ιουνίου 2017</w:t>
        </w:r>
      </w:ins>
    </w:p>
    <w:p w14:paraId="5824AA5F" w14:textId="77777777" w:rsidR="00ED41C9" w:rsidRPr="00ED41C9" w:rsidRDefault="00ED41C9" w:rsidP="00ED41C9">
      <w:pPr>
        <w:spacing w:after="0" w:line="360" w:lineRule="auto"/>
        <w:rPr>
          <w:ins w:id="17" w:author="Φλούδα Χριστίνα" w:date="2017-06-12T13:58:00Z"/>
          <w:rFonts w:eastAsia="Times New Roman"/>
          <w:szCs w:val="24"/>
          <w:lang w:eastAsia="en-US"/>
        </w:rPr>
      </w:pPr>
    </w:p>
    <w:p w14:paraId="11A8EAF0" w14:textId="77777777" w:rsidR="00ED41C9" w:rsidRPr="00ED41C9" w:rsidRDefault="00ED41C9" w:rsidP="00ED41C9">
      <w:pPr>
        <w:spacing w:after="0" w:line="360" w:lineRule="auto"/>
        <w:rPr>
          <w:ins w:id="18" w:author="Φλούδα Χριστίνα" w:date="2017-06-12T13:58:00Z"/>
          <w:rFonts w:eastAsia="Times New Roman"/>
          <w:szCs w:val="24"/>
          <w:lang w:eastAsia="en-US"/>
        </w:rPr>
      </w:pPr>
      <w:ins w:id="19" w:author="Φλούδα Χριστίνα" w:date="2017-06-12T13:58:00Z">
        <w:r w:rsidRPr="00ED41C9">
          <w:rPr>
            <w:rFonts w:eastAsia="Times New Roman"/>
            <w:szCs w:val="24"/>
            <w:lang w:eastAsia="en-US"/>
          </w:rPr>
          <w:t>ΘΕΜΑΤΑ</w:t>
        </w:r>
      </w:ins>
    </w:p>
    <w:p w14:paraId="1849A64C" w14:textId="77777777" w:rsidR="00ED41C9" w:rsidRPr="00ED41C9" w:rsidRDefault="00ED41C9" w:rsidP="00ED41C9">
      <w:pPr>
        <w:spacing w:after="0" w:line="360" w:lineRule="auto"/>
        <w:rPr>
          <w:ins w:id="20" w:author="Φλούδα Χριστίνα" w:date="2017-06-12T13:58:00Z"/>
          <w:rFonts w:eastAsia="Times New Roman"/>
          <w:szCs w:val="24"/>
          <w:lang w:eastAsia="en-US"/>
        </w:rPr>
      </w:pPr>
      <w:ins w:id="21" w:author="Φλούδα Χριστίνα" w:date="2017-06-12T13:58:00Z">
        <w:r w:rsidRPr="00ED41C9">
          <w:rPr>
            <w:rFonts w:eastAsia="Times New Roman"/>
            <w:szCs w:val="24"/>
            <w:lang w:eastAsia="en-US"/>
          </w:rPr>
          <w:t xml:space="preserve"> </w:t>
        </w:r>
        <w:r w:rsidRPr="00ED41C9">
          <w:rPr>
            <w:rFonts w:eastAsia="Times New Roman"/>
            <w:szCs w:val="24"/>
            <w:lang w:eastAsia="en-US"/>
          </w:rPr>
          <w:br/>
          <w:t xml:space="preserve">Α. ΕΙΔΙΚΑ ΘΕΜΑΤΑ </w:t>
        </w:r>
        <w:r w:rsidRPr="00ED41C9">
          <w:rPr>
            <w:rFonts w:eastAsia="Times New Roman"/>
            <w:szCs w:val="24"/>
            <w:lang w:eastAsia="en-US"/>
          </w:rPr>
          <w:br/>
          <w:t xml:space="preserve">1. Επικύρωση Πρακτικών, σελ. </w:t>
        </w:r>
        <w:r w:rsidRPr="00ED41C9">
          <w:rPr>
            <w:rFonts w:eastAsia="Times New Roman"/>
            <w:szCs w:val="24"/>
            <w:lang w:eastAsia="en-US"/>
          </w:rPr>
          <w:br/>
          <w:t xml:space="preserve">2.  Άδεια απουσίας των Βουλευτών κ.κ. Ι. Κεφαλογιάννη και Γ. Κασαπίδη, σελ. </w:t>
        </w:r>
        <w:r w:rsidRPr="00ED41C9">
          <w:rPr>
            <w:rFonts w:eastAsia="Times New Roman"/>
            <w:szCs w:val="24"/>
            <w:lang w:eastAsia="en-US"/>
          </w:rPr>
          <w:br/>
          <w:t xml:space="preserve">3. Ανακοινώνεται ότι τη συνεδρίαση παρακολουθούν μαθητές από το 36ο Δημοτικό Σχολείο Περιστερίου, το 5ο Δημοτικό Σχολείο Μάνδρας Αττικής, το 7ο Δημοτικό Σχολείο Κηφισιάς, το 1ο Δημοτικό Σχολείο Κορίνθου, το 1ο Δημοτικό Σχολείο Λιβαδειάς, το 1ο Δημοτικό Σχολείο Νέας Αρτάκης Ευβοίας, το Δημοτικό Σχολείο </w:t>
        </w:r>
        <w:proofErr w:type="spellStart"/>
        <w:r w:rsidRPr="00ED41C9">
          <w:rPr>
            <w:rFonts w:eastAsia="Times New Roman"/>
            <w:szCs w:val="24"/>
            <w:lang w:eastAsia="en-US"/>
          </w:rPr>
          <w:t>Πυργίου</w:t>
        </w:r>
        <w:proofErr w:type="spellEnd"/>
        <w:r w:rsidRPr="00ED41C9">
          <w:rPr>
            <w:rFonts w:eastAsia="Times New Roman"/>
            <w:szCs w:val="24"/>
            <w:lang w:eastAsia="en-US"/>
          </w:rPr>
          <w:t xml:space="preserve"> Χίου και το 1ο Δημοτικό Σχολείο Τυρνάβου Λάρισας, σελ. </w:t>
        </w:r>
        <w:r w:rsidRPr="00ED41C9">
          <w:rPr>
            <w:rFonts w:eastAsia="Times New Roman"/>
            <w:szCs w:val="24"/>
            <w:lang w:eastAsia="en-US"/>
          </w:rPr>
          <w:br/>
          <w:t xml:space="preserve">4. Επί διαδικαστικού θέματος, σελ. </w:t>
        </w:r>
        <w:r w:rsidRPr="00ED41C9">
          <w:rPr>
            <w:rFonts w:eastAsia="Times New Roman"/>
            <w:szCs w:val="24"/>
            <w:lang w:eastAsia="en-US"/>
          </w:rPr>
          <w:br/>
          <w:t xml:space="preserve">5. Η Βουλή εκφράζει τα θερμά της συλλυπητήρια και τη συμπαράσταση της προς τις οικογένειες των θυμάτων των τρομοκρατικών ενεργειών στην Αίγυπτο και στο Λονδίνο, σελ. </w:t>
        </w:r>
        <w:r w:rsidRPr="00ED41C9">
          <w:rPr>
            <w:rFonts w:eastAsia="Times New Roman"/>
            <w:szCs w:val="24"/>
            <w:lang w:eastAsia="en-US"/>
          </w:rPr>
          <w:br/>
          <w:t xml:space="preserve"> </w:t>
        </w:r>
        <w:r w:rsidRPr="00ED41C9">
          <w:rPr>
            <w:rFonts w:eastAsia="Times New Roman"/>
            <w:szCs w:val="24"/>
            <w:lang w:eastAsia="en-US"/>
          </w:rPr>
          <w:br/>
          <w:t xml:space="preserve">Β. ΝΟΜΟΘΕΤΙΚΗ ΕΡΓΑΣΙΑ </w:t>
        </w:r>
        <w:r w:rsidRPr="00ED41C9">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Οικονομικών: «Προσαρμογή της ελληνικής νομοθεσίας στις διατάξεις της Οδηγίας (ΕΕ) 2015/2376 και άλλες διατάξεις», σελ. </w:t>
        </w:r>
        <w:r w:rsidRPr="00ED41C9">
          <w:rPr>
            <w:rFonts w:eastAsia="Times New Roman"/>
            <w:szCs w:val="24"/>
            <w:lang w:eastAsia="en-US"/>
          </w:rPr>
          <w:br/>
          <w:t xml:space="preserve"> </w:t>
        </w:r>
      </w:ins>
    </w:p>
    <w:p w14:paraId="5C7D726C" w14:textId="77777777" w:rsidR="00ED41C9" w:rsidRPr="00ED41C9" w:rsidRDefault="00ED41C9" w:rsidP="00ED41C9">
      <w:pPr>
        <w:spacing w:after="0" w:line="360" w:lineRule="auto"/>
        <w:rPr>
          <w:ins w:id="22" w:author="Φλούδα Χριστίνα" w:date="2017-06-12T13:58:00Z"/>
          <w:rFonts w:eastAsia="Times New Roman"/>
          <w:szCs w:val="24"/>
          <w:lang w:eastAsia="en-US"/>
        </w:rPr>
      </w:pPr>
      <w:ins w:id="23" w:author="Φλούδα Χριστίνα" w:date="2017-06-12T13:58:00Z">
        <w:r w:rsidRPr="00ED41C9">
          <w:rPr>
            <w:rFonts w:eastAsia="Times New Roman"/>
            <w:szCs w:val="24"/>
            <w:lang w:eastAsia="en-US"/>
          </w:rPr>
          <w:br/>
          <w:t>ΠΡΟΕΔΡΕΥΟΝΤΕΣ</w:t>
        </w:r>
      </w:ins>
    </w:p>
    <w:p w14:paraId="539B77A5" w14:textId="77777777" w:rsidR="00ED41C9" w:rsidRPr="00ED41C9" w:rsidRDefault="00ED41C9" w:rsidP="00ED41C9">
      <w:pPr>
        <w:spacing w:after="0" w:line="360" w:lineRule="auto"/>
        <w:rPr>
          <w:ins w:id="24" w:author="Φλούδα Χριστίνα" w:date="2017-06-12T13:58:00Z"/>
          <w:rFonts w:eastAsia="Times New Roman"/>
          <w:szCs w:val="24"/>
          <w:lang w:eastAsia="en-US"/>
        </w:rPr>
      </w:pPr>
      <w:ins w:id="25" w:author="Φλούδα Χριστίνα" w:date="2017-06-12T13:58:00Z">
        <w:r w:rsidRPr="00ED41C9">
          <w:rPr>
            <w:rFonts w:eastAsia="Times New Roman"/>
            <w:szCs w:val="24"/>
            <w:lang w:eastAsia="en-US"/>
          </w:rPr>
          <w:t>ΚΑΚΛΑΜΑΝΗΣ Ν. , σελ.</w:t>
        </w:r>
        <w:r w:rsidRPr="00ED41C9">
          <w:rPr>
            <w:rFonts w:eastAsia="Times New Roman"/>
            <w:szCs w:val="24"/>
            <w:lang w:eastAsia="en-US"/>
          </w:rPr>
          <w:br/>
          <w:t>ΚΡΕΜΑΣΤΙΝΟΣ Δ. , σελ.</w:t>
        </w:r>
        <w:r w:rsidRPr="00ED41C9">
          <w:rPr>
            <w:rFonts w:eastAsia="Times New Roman"/>
            <w:szCs w:val="24"/>
            <w:lang w:eastAsia="en-US"/>
          </w:rPr>
          <w:br/>
          <w:t>ΛΥΚΟΥΔΗΣ Σ. , σελ.</w:t>
        </w:r>
        <w:r w:rsidRPr="00ED41C9">
          <w:rPr>
            <w:rFonts w:eastAsia="Times New Roman"/>
            <w:szCs w:val="24"/>
            <w:lang w:eastAsia="en-US"/>
          </w:rPr>
          <w:br/>
        </w:r>
        <w:r w:rsidRPr="00ED41C9">
          <w:rPr>
            <w:rFonts w:eastAsia="Times New Roman"/>
            <w:szCs w:val="24"/>
            <w:lang w:eastAsia="en-US"/>
          </w:rPr>
          <w:br/>
        </w:r>
      </w:ins>
    </w:p>
    <w:p w14:paraId="0E49C9B0" w14:textId="77777777" w:rsidR="00ED41C9" w:rsidRPr="00ED41C9" w:rsidRDefault="00ED41C9" w:rsidP="00ED41C9">
      <w:pPr>
        <w:spacing w:after="0" w:line="360" w:lineRule="auto"/>
        <w:rPr>
          <w:ins w:id="26" w:author="Φλούδα Χριστίνα" w:date="2017-06-12T13:58:00Z"/>
          <w:rFonts w:eastAsia="Times New Roman"/>
          <w:szCs w:val="24"/>
          <w:lang w:eastAsia="en-US"/>
        </w:rPr>
      </w:pPr>
      <w:ins w:id="27" w:author="Φλούδα Χριστίνα" w:date="2017-06-12T13:58:00Z">
        <w:r w:rsidRPr="00ED41C9">
          <w:rPr>
            <w:rFonts w:eastAsia="Times New Roman"/>
            <w:szCs w:val="24"/>
            <w:lang w:eastAsia="en-US"/>
          </w:rPr>
          <w:t>ΟΜΙΛΗΤΕΣ</w:t>
        </w:r>
      </w:ins>
    </w:p>
    <w:p w14:paraId="57036E8B" w14:textId="3FCB291F" w:rsidR="00ED41C9" w:rsidRDefault="00ED41C9" w:rsidP="00ED41C9">
      <w:pPr>
        <w:spacing w:line="600" w:lineRule="auto"/>
        <w:ind w:firstLine="720"/>
        <w:jc w:val="both"/>
        <w:rPr>
          <w:ins w:id="28" w:author="Φλούδα Χριστίνα" w:date="2017-06-12T13:58:00Z"/>
          <w:rFonts w:eastAsia="Times New Roman"/>
          <w:szCs w:val="24"/>
        </w:rPr>
        <w:pPrChange w:id="29" w:author="Φλούδα Χριστίνα" w:date="2017-06-12T13:58:00Z">
          <w:pPr>
            <w:spacing w:line="600" w:lineRule="auto"/>
            <w:ind w:firstLine="720"/>
            <w:jc w:val="center"/>
          </w:pPr>
        </w:pPrChange>
      </w:pPr>
      <w:ins w:id="30" w:author="Φλούδα Χριστίνα" w:date="2017-06-12T13:58:00Z">
        <w:r w:rsidRPr="00ED41C9">
          <w:rPr>
            <w:rFonts w:eastAsia="Times New Roman"/>
            <w:szCs w:val="24"/>
            <w:lang w:eastAsia="en-US"/>
          </w:rPr>
          <w:br/>
          <w:t>Α. Επί διαδικαστικού θέματος:</w:t>
        </w:r>
        <w:r w:rsidRPr="00ED41C9">
          <w:rPr>
            <w:rFonts w:eastAsia="Times New Roman"/>
            <w:szCs w:val="24"/>
            <w:lang w:eastAsia="en-US"/>
          </w:rPr>
          <w:br/>
          <w:t>ΓΕΡΜΕΝΗΣ Γ. , σελ.</w:t>
        </w:r>
        <w:r w:rsidRPr="00ED41C9">
          <w:rPr>
            <w:rFonts w:eastAsia="Times New Roman"/>
            <w:szCs w:val="24"/>
            <w:lang w:eastAsia="en-US"/>
          </w:rPr>
          <w:br/>
          <w:t>ΔΕΝΔΙΑΣ Ν. , σελ.</w:t>
        </w:r>
        <w:r w:rsidRPr="00ED41C9">
          <w:rPr>
            <w:rFonts w:eastAsia="Times New Roman"/>
            <w:szCs w:val="24"/>
            <w:lang w:eastAsia="en-US"/>
          </w:rPr>
          <w:br/>
          <w:t>ΚΑΚΛΑΜΑΝΗΣ Ν. , σελ.</w:t>
        </w:r>
        <w:r w:rsidRPr="00ED41C9">
          <w:rPr>
            <w:rFonts w:eastAsia="Times New Roman"/>
            <w:szCs w:val="24"/>
            <w:lang w:eastAsia="en-US"/>
          </w:rPr>
          <w:br/>
          <w:t>ΚΑΡΑΘΑΝΑΣΟΠΟΥΛΟΣ Ν. , σελ.</w:t>
        </w:r>
        <w:r w:rsidRPr="00ED41C9">
          <w:rPr>
            <w:rFonts w:eastAsia="Times New Roman"/>
            <w:szCs w:val="24"/>
            <w:lang w:eastAsia="en-US"/>
          </w:rPr>
          <w:br/>
          <w:t>ΚΑΡΑΚΩΣΤΑΣ Ε. , σελ.</w:t>
        </w:r>
        <w:r w:rsidRPr="00ED41C9">
          <w:rPr>
            <w:rFonts w:eastAsia="Times New Roman"/>
            <w:szCs w:val="24"/>
            <w:lang w:eastAsia="en-US"/>
          </w:rPr>
          <w:br/>
          <w:t>ΚΟΖΟΜΠΟΛΗ - ΑΜΑΝΑΤΙΔΗ Π. , σελ.</w:t>
        </w:r>
        <w:r w:rsidRPr="00ED41C9">
          <w:rPr>
            <w:rFonts w:eastAsia="Times New Roman"/>
            <w:szCs w:val="24"/>
            <w:lang w:eastAsia="en-US"/>
          </w:rPr>
          <w:br/>
          <w:t>ΚΟΝΤΟΝΗΣ Χ. , σελ.</w:t>
        </w:r>
        <w:r w:rsidRPr="00ED41C9">
          <w:rPr>
            <w:rFonts w:eastAsia="Times New Roman"/>
            <w:szCs w:val="24"/>
            <w:lang w:eastAsia="en-US"/>
          </w:rPr>
          <w:br/>
          <w:t>ΚΟΥΤΣΟΥΚΟΣ Γ. , σελ.</w:t>
        </w:r>
        <w:r w:rsidRPr="00ED41C9">
          <w:rPr>
            <w:rFonts w:eastAsia="Times New Roman"/>
            <w:szCs w:val="24"/>
            <w:lang w:eastAsia="en-US"/>
          </w:rPr>
          <w:br/>
          <w:t>ΚΡΕΜΑΣΤΙΝΟΣ Δ. , σελ.</w:t>
        </w:r>
        <w:r w:rsidRPr="00ED41C9">
          <w:rPr>
            <w:rFonts w:eastAsia="Times New Roman"/>
            <w:szCs w:val="24"/>
            <w:lang w:eastAsia="en-US"/>
          </w:rPr>
          <w:br/>
          <w:t>ΛΟΒΕΡΔΟΣ Α. , σελ.</w:t>
        </w:r>
        <w:r w:rsidRPr="00ED41C9">
          <w:rPr>
            <w:rFonts w:eastAsia="Times New Roman"/>
            <w:szCs w:val="24"/>
            <w:lang w:eastAsia="en-US"/>
          </w:rPr>
          <w:br/>
          <w:t>ΛΥΚΟΥΔΗΣ Σ. , σελ.</w:t>
        </w:r>
        <w:r w:rsidRPr="00ED41C9">
          <w:rPr>
            <w:rFonts w:eastAsia="Times New Roman"/>
            <w:szCs w:val="24"/>
            <w:lang w:eastAsia="en-US"/>
          </w:rPr>
          <w:br/>
          <w:t>ΜΑΝΤΑΣ Χ. , σελ.</w:t>
        </w:r>
        <w:r w:rsidRPr="00ED41C9">
          <w:rPr>
            <w:rFonts w:eastAsia="Times New Roman"/>
            <w:szCs w:val="24"/>
            <w:lang w:eastAsia="en-US"/>
          </w:rPr>
          <w:br/>
          <w:t>ΜΕΓΑΛΟΜΥΣΤΑΚΑΣ Α. , σελ.</w:t>
        </w:r>
        <w:r w:rsidRPr="00ED41C9">
          <w:rPr>
            <w:rFonts w:eastAsia="Times New Roman"/>
            <w:szCs w:val="24"/>
            <w:lang w:eastAsia="en-US"/>
          </w:rPr>
          <w:br/>
          <w:t>ΠΑΠΑΝΑΤΣΙΟΥ Α. , σελ.</w:t>
        </w:r>
        <w:r w:rsidRPr="00ED41C9">
          <w:rPr>
            <w:rFonts w:eastAsia="Times New Roman"/>
            <w:szCs w:val="24"/>
            <w:lang w:eastAsia="en-US"/>
          </w:rPr>
          <w:br/>
          <w:t>ΠΑΠΑΧΡΙΣΤΟΠΟΥΛΟΣ Α. , σελ.</w:t>
        </w:r>
        <w:r w:rsidRPr="00ED41C9">
          <w:rPr>
            <w:rFonts w:eastAsia="Times New Roman"/>
            <w:szCs w:val="24"/>
            <w:lang w:eastAsia="en-US"/>
          </w:rPr>
          <w:br/>
        </w:r>
        <w:r w:rsidRPr="00ED41C9">
          <w:rPr>
            <w:rFonts w:eastAsia="Times New Roman"/>
            <w:szCs w:val="24"/>
            <w:lang w:eastAsia="en-US"/>
          </w:rPr>
          <w:br/>
          <w:t>Β. Επί του σχεδίου νόμου του Υπουργείου Οικονομικών:</w:t>
        </w:r>
        <w:r w:rsidRPr="00ED41C9">
          <w:rPr>
            <w:rFonts w:eastAsia="Times New Roman"/>
            <w:szCs w:val="24"/>
            <w:lang w:eastAsia="en-US"/>
          </w:rPr>
          <w:br/>
          <w:t>ΑΜΥΡΑΣ Γ. , σελ.</w:t>
        </w:r>
        <w:r w:rsidRPr="00ED41C9">
          <w:rPr>
            <w:rFonts w:eastAsia="Times New Roman"/>
            <w:szCs w:val="24"/>
            <w:lang w:eastAsia="en-US"/>
          </w:rPr>
          <w:br/>
          <w:t>ΑΠΟΣΤΟΛΟΥ Ε. , σελ.</w:t>
        </w:r>
        <w:r w:rsidRPr="00ED41C9">
          <w:rPr>
            <w:rFonts w:eastAsia="Times New Roman"/>
            <w:szCs w:val="24"/>
            <w:lang w:eastAsia="en-US"/>
          </w:rPr>
          <w:br/>
          <w:t>ΑΡΒΑΝΙΤΙΔΗΣ Γ. , σελ.</w:t>
        </w:r>
        <w:r w:rsidRPr="00ED41C9">
          <w:rPr>
            <w:rFonts w:eastAsia="Times New Roman"/>
            <w:szCs w:val="24"/>
            <w:lang w:eastAsia="en-US"/>
          </w:rPr>
          <w:br/>
          <w:t>ΒΑΓΙΩΝΑΚΗ Ε. , σελ.</w:t>
        </w:r>
        <w:r w:rsidRPr="00ED41C9">
          <w:rPr>
            <w:rFonts w:eastAsia="Times New Roman"/>
            <w:szCs w:val="24"/>
            <w:lang w:eastAsia="en-US"/>
          </w:rPr>
          <w:br/>
          <w:t>ΒΑΡΔΑΛΗΣ Α. , σελ.</w:t>
        </w:r>
        <w:r w:rsidRPr="00ED41C9">
          <w:rPr>
            <w:rFonts w:eastAsia="Times New Roman"/>
            <w:szCs w:val="24"/>
            <w:lang w:eastAsia="en-US"/>
          </w:rPr>
          <w:br/>
          <w:t>ΒΕΣΥΡΟΠΟΥΛΟΣ Α. , σελ.</w:t>
        </w:r>
        <w:r w:rsidRPr="00ED41C9">
          <w:rPr>
            <w:rFonts w:eastAsia="Times New Roman"/>
            <w:szCs w:val="24"/>
            <w:lang w:eastAsia="en-US"/>
          </w:rPr>
          <w:br/>
          <w:t>ΓΑΚΗΣ Δ. , σελ.</w:t>
        </w:r>
        <w:r w:rsidRPr="00ED41C9">
          <w:rPr>
            <w:rFonts w:eastAsia="Times New Roman"/>
            <w:szCs w:val="24"/>
            <w:lang w:eastAsia="en-US"/>
          </w:rPr>
          <w:br/>
          <w:t>ΔΑΝΕΛΛΗΣ Σ. , σελ.</w:t>
        </w:r>
        <w:r w:rsidRPr="00ED41C9">
          <w:rPr>
            <w:rFonts w:eastAsia="Times New Roman"/>
            <w:szCs w:val="24"/>
            <w:lang w:eastAsia="en-US"/>
          </w:rPr>
          <w:br/>
          <w:t>ΔΕΝΔΙΑΣ Ν. , σελ.</w:t>
        </w:r>
        <w:r w:rsidRPr="00ED41C9">
          <w:rPr>
            <w:rFonts w:eastAsia="Times New Roman"/>
            <w:szCs w:val="24"/>
            <w:lang w:eastAsia="en-US"/>
          </w:rPr>
          <w:br/>
          <w:t>ΚΑΒΑΔΕΛΛΑΣ Δ. , σελ.</w:t>
        </w:r>
        <w:r w:rsidRPr="00ED41C9">
          <w:rPr>
            <w:rFonts w:eastAsia="Times New Roman"/>
            <w:szCs w:val="24"/>
            <w:lang w:eastAsia="en-US"/>
          </w:rPr>
          <w:br/>
          <w:t>ΚΑΜΜΕΝΟΣ Δ. , σελ.</w:t>
        </w:r>
        <w:r w:rsidRPr="00ED41C9">
          <w:rPr>
            <w:rFonts w:eastAsia="Times New Roman"/>
            <w:szCs w:val="24"/>
            <w:lang w:eastAsia="en-US"/>
          </w:rPr>
          <w:br/>
          <w:t>ΚΑΡΑΚΩΣΤΑΣ Ε. , σελ.</w:t>
        </w:r>
        <w:r w:rsidRPr="00ED41C9">
          <w:rPr>
            <w:rFonts w:eastAsia="Times New Roman"/>
            <w:szCs w:val="24"/>
            <w:lang w:eastAsia="en-US"/>
          </w:rPr>
          <w:br/>
          <w:t>ΚΑΡΡΑΣ Γ. , σελ.</w:t>
        </w:r>
        <w:r w:rsidRPr="00ED41C9">
          <w:rPr>
            <w:rFonts w:eastAsia="Times New Roman"/>
            <w:szCs w:val="24"/>
            <w:lang w:eastAsia="en-US"/>
          </w:rPr>
          <w:br/>
          <w:t>ΚΕΓΚΕΡΟΓΛΟΥ Β. , σελ.</w:t>
        </w:r>
        <w:r w:rsidRPr="00ED41C9">
          <w:rPr>
            <w:rFonts w:eastAsia="Times New Roman"/>
            <w:szCs w:val="24"/>
            <w:lang w:eastAsia="en-US"/>
          </w:rPr>
          <w:br/>
          <w:t>ΚΟΝΤΟΝΗΣ Χ. , σελ.</w:t>
        </w:r>
        <w:r w:rsidRPr="00ED41C9">
          <w:rPr>
            <w:rFonts w:eastAsia="Times New Roman"/>
            <w:szCs w:val="24"/>
            <w:lang w:eastAsia="en-US"/>
          </w:rPr>
          <w:br/>
          <w:t>ΚΟΥΤΣΟΥΚΟΣ Γ. , σελ.</w:t>
        </w:r>
        <w:r w:rsidRPr="00ED41C9">
          <w:rPr>
            <w:rFonts w:eastAsia="Times New Roman"/>
            <w:szCs w:val="24"/>
            <w:lang w:eastAsia="en-US"/>
          </w:rPr>
          <w:br/>
          <w:t>ΚΩΝΣΤΑΝΤΟΠΟΥΛΟΣ Δ. , σελ.</w:t>
        </w:r>
        <w:r w:rsidRPr="00ED41C9">
          <w:rPr>
            <w:rFonts w:eastAsia="Times New Roman"/>
            <w:szCs w:val="24"/>
            <w:lang w:eastAsia="en-US"/>
          </w:rPr>
          <w:br/>
          <w:t>ΛΑΓΟΣ Ι. , σελ.</w:t>
        </w:r>
        <w:r w:rsidRPr="00ED41C9">
          <w:rPr>
            <w:rFonts w:eastAsia="Times New Roman"/>
            <w:szCs w:val="24"/>
            <w:lang w:eastAsia="en-US"/>
          </w:rPr>
          <w:br/>
          <w:t>ΛΟΒΕΡΔΟΣ Α. , σελ.</w:t>
        </w:r>
        <w:r w:rsidRPr="00ED41C9">
          <w:rPr>
            <w:rFonts w:eastAsia="Times New Roman"/>
            <w:szCs w:val="24"/>
            <w:lang w:eastAsia="en-US"/>
          </w:rPr>
          <w:br/>
          <w:t>ΜΑΝΤΑΣ Χ. , σελ.</w:t>
        </w:r>
        <w:r w:rsidRPr="00ED41C9">
          <w:rPr>
            <w:rFonts w:eastAsia="Times New Roman"/>
            <w:szCs w:val="24"/>
            <w:lang w:eastAsia="en-US"/>
          </w:rPr>
          <w:br/>
          <w:t>ΜΑΥΡΑΓΑΝΗΣ Ν. , σελ.</w:t>
        </w:r>
        <w:r w:rsidRPr="00ED41C9">
          <w:rPr>
            <w:rFonts w:eastAsia="Times New Roman"/>
            <w:szCs w:val="24"/>
            <w:lang w:eastAsia="en-US"/>
          </w:rPr>
          <w:br/>
          <w:t>ΜΕΓΑΛΟΜΥΣΤΑΚΑΣ Α. , σελ.</w:t>
        </w:r>
        <w:r w:rsidRPr="00ED41C9">
          <w:rPr>
            <w:rFonts w:eastAsia="Times New Roman"/>
            <w:szCs w:val="24"/>
            <w:lang w:eastAsia="en-US"/>
          </w:rPr>
          <w:br/>
          <w:t>ΜΠΑΛΑΟΥΡΑΣ Γ. , σελ.</w:t>
        </w:r>
        <w:r w:rsidRPr="00ED41C9">
          <w:rPr>
            <w:rFonts w:eastAsia="Times New Roman"/>
            <w:szCs w:val="24"/>
            <w:lang w:eastAsia="en-US"/>
          </w:rPr>
          <w:br/>
          <w:t>ΠΑΠΑΘΕΟΔΩΡΟΥ Θ. , σελ.</w:t>
        </w:r>
        <w:r w:rsidRPr="00ED41C9">
          <w:rPr>
            <w:rFonts w:eastAsia="Times New Roman"/>
            <w:szCs w:val="24"/>
            <w:lang w:eastAsia="en-US"/>
          </w:rPr>
          <w:br/>
          <w:t>ΠΑΠΑΝΑΤΣΙΟΥ Α. , σελ.</w:t>
        </w:r>
        <w:r w:rsidRPr="00ED41C9">
          <w:rPr>
            <w:rFonts w:eastAsia="Times New Roman"/>
            <w:szCs w:val="24"/>
            <w:lang w:eastAsia="en-US"/>
          </w:rPr>
          <w:br/>
          <w:t>ΠΑΠΑΧΡΙΣΤΟΠΟΥΛΟΣ Α. , σελ.</w:t>
        </w:r>
        <w:r w:rsidRPr="00ED41C9">
          <w:rPr>
            <w:rFonts w:eastAsia="Times New Roman"/>
            <w:szCs w:val="24"/>
            <w:lang w:eastAsia="en-US"/>
          </w:rPr>
          <w:br/>
          <w:t>ΠΑΥΛΙΔΗΣ Κ. , σελ.</w:t>
        </w:r>
        <w:r w:rsidRPr="00ED41C9">
          <w:rPr>
            <w:rFonts w:eastAsia="Times New Roman"/>
            <w:szCs w:val="24"/>
            <w:lang w:eastAsia="en-US"/>
          </w:rPr>
          <w:br/>
          <w:t>ΣΑΡΙΔΗΣ Ι. , σελ.</w:t>
        </w:r>
        <w:r w:rsidRPr="00ED41C9">
          <w:rPr>
            <w:rFonts w:eastAsia="Times New Roman"/>
            <w:szCs w:val="24"/>
            <w:lang w:eastAsia="en-US"/>
          </w:rPr>
          <w:br/>
          <w:t>ΣΤΑΪΚΟΥΡΑΣ Χ. , σελ.</w:t>
        </w:r>
        <w:r w:rsidRPr="00ED41C9">
          <w:rPr>
            <w:rFonts w:eastAsia="Times New Roman"/>
            <w:szCs w:val="24"/>
            <w:lang w:eastAsia="en-US"/>
          </w:rPr>
          <w:br/>
          <w:t>ΤΖΕΛΕΠΗΣ Μ. , σελ.</w:t>
        </w:r>
        <w:r w:rsidRPr="00ED41C9">
          <w:rPr>
            <w:rFonts w:eastAsia="Times New Roman"/>
            <w:szCs w:val="24"/>
            <w:lang w:eastAsia="en-US"/>
          </w:rPr>
          <w:br/>
        </w:r>
        <w:r w:rsidRPr="00ED41C9">
          <w:rPr>
            <w:rFonts w:eastAsia="Times New Roman"/>
            <w:szCs w:val="24"/>
            <w:lang w:eastAsia="en-US"/>
          </w:rPr>
          <w:br/>
          <w:t>ΠΑΡΕΜΒΑΣΕΙΣ:</w:t>
        </w:r>
        <w:r w:rsidRPr="00ED41C9">
          <w:rPr>
            <w:rFonts w:eastAsia="Times New Roman"/>
            <w:szCs w:val="24"/>
            <w:lang w:eastAsia="en-US"/>
          </w:rPr>
          <w:br/>
          <w:t>ΚΑΚΛΑΜΑΝΗΣ Ν. , σελ.</w:t>
        </w:r>
        <w:r w:rsidRPr="00ED41C9">
          <w:rPr>
            <w:rFonts w:eastAsia="Times New Roman"/>
            <w:szCs w:val="24"/>
            <w:lang w:eastAsia="en-US"/>
          </w:rPr>
          <w:br/>
        </w:r>
      </w:ins>
    </w:p>
    <w:p w14:paraId="3C9AC75F" w14:textId="77777777" w:rsidR="00DF4D2A" w:rsidRDefault="00ED41C9">
      <w:pPr>
        <w:spacing w:line="600" w:lineRule="auto"/>
        <w:ind w:firstLine="720"/>
        <w:jc w:val="center"/>
        <w:rPr>
          <w:rFonts w:eastAsia="Times New Roman"/>
          <w:szCs w:val="24"/>
        </w:rPr>
      </w:pPr>
      <w:r>
        <w:rPr>
          <w:rFonts w:eastAsia="Times New Roman"/>
          <w:szCs w:val="24"/>
        </w:rPr>
        <w:t>ΠΡΑΚΤΙΚΑ ΒΟΥΛΗΣ</w:t>
      </w:r>
    </w:p>
    <w:p w14:paraId="3C9AC760" w14:textId="77777777" w:rsidR="00DF4D2A" w:rsidRDefault="00ED41C9">
      <w:pPr>
        <w:spacing w:line="600" w:lineRule="auto"/>
        <w:ind w:firstLine="720"/>
        <w:jc w:val="center"/>
        <w:rPr>
          <w:rFonts w:eastAsia="Times New Roman"/>
          <w:szCs w:val="24"/>
        </w:rPr>
      </w:pPr>
      <w:r>
        <w:rPr>
          <w:rFonts w:eastAsia="Times New Roman"/>
          <w:szCs w:val="24"/>
        </w:rPr>
        <w:t xml:space="preserve">ΙΖ΄ ΠΕΡΙΟΔΟΣ </w:t>
      </w:r>
    </w:p>
    <w:p w14:paraId="3C9AC761" w14:textId="77777777" w:rsidR="00DF4D2A" w:rsidRDefault="00ED41C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C9AC762" w14:textId="77777777" w:rsidR="00DF4D2A" w:rsidRDefault="00ED41C9">
      <w:pPr>
        <w:spacing w:line="600" w:lineRule="auto"/>
        <w:ind w:firstLine="720"/>
        <w:jc w:val="center"/>
        <w:rPr>
          <w:rFonts w:eastAsia="Times New Roman"/>
          <w:szCs w:val="24"/>
        </w:rPr>
      </w:pPr>
      <w:r>
        <w:rPr>
          <w:rFonts w:eastAsia="Times New Roman"/>
          <w:szCs w:val="24"/>
        </w:rPr>
        <w:t>ΣΥΝΟΔΟΣ Β΄</w:t>
      </w:r>
    </w:p>
    <w:p w14:paraId="3C9AC763" w14:textId="77777777" w:rsidR="00DF4D2A" w:rsidRDefault="00ED41C9">
      <w:pPr>
        <w:spacing w:line="600" w:lineRule="auto"/>
        <w:ind w:firstLine="720"/>
        <w:jc w:val="center"/>
        <w:rPr>
          <w:rFonts w:eastAsia="Times New Roman"/>
          <w:szCs w:val="24"/>
        </w:rPr>
      </w:pPr>
      <w:r>
        <w:rPr>
          <w:rFonts w:eastAsia="Times New Roman"/>
          <w:szCs w:val="24"/>
        </w:rPr>
        <w:t>ΣΥΝΕΔΡΙΑΣΗ ΡΚΘ΄</w:t>
      </w:r>
    </w:p>
    <w:p w14:paraId="3C9AC764" w14:textId="77777777" w:rsidR="00DF4D2A" w:rsidRDefault="00ED41C9">
      <w:pPr>
        <w:spacing w:line="600" w:lineRule="auto"/>
        <w:ind w:firstLine="720"/>
        <w:jc w:val="center"/>
        <w:rPr>
          <w:rFonts w:eastAsia="Times New Roman"/>
          <w:szCs w:val="24"/>
        </w:rPr>
      </w:pPr>
      <w:r>
        <w:rPr>
          <w:rFonts w:eastAsia="Times New Roman"/>
          <w:szCs w:val="24"/>
        </w:rPr>
        <w:t>Τρίτη 6 Ιουνίου 2017</w:t>
      </w:r>
    </w:p>
    <w:p w14:paraId="3C9AC765" w14:textId="77777777" w:rsidR="00DF4D2A" w:rsidRDefault="00ED41C9">
      <w:pPr>
        <w:spacing w:line="600" w:lineRule="auto"/>
        <w:ind w:firstLine="720"/>
        <w:jc w:val="both"/>
        <w:rPr>
          <w:rFonts w:eastAsia="Times New Roman"/>
          <w:szCs w:val="24"/>
        </w:rPr>
      </w:pPr>
      <w:r>
        <w:rPr>
          <w:rFonts w:eastAsia="Times New Roman"/>
          <w:szCs w:val="24"/>
        </w:rPr>
        <w:t xml:space="preserve">Αθήνα, σήμερα στις 6 Ιουνίου 2017, ημέρα Τρίτη και ώρα 10.25΄, συνήλθε στην Αίθουσα των συνεδριάσεων του Βουλευτηρίου η Βουλή σε ολομέλεια για να συνεδριάσει υπό την προεδρία του Ε΄ Αντιπροέδρου αυτής κ. </w:t>
      </w:r>
      <w:r w:rsidRPr="007679B4">
        <w:rPr>
          <w:rFonts w:eastAsia="Times New Roman"/>
          <w:b/>
          <w:szCs w:val="24"/>
        </w:rPr>
        <w:t>ΔΗΜΗΤΡΙΟΥ ΚΡΕΜΑΣΤΙΝΟΥ</w:t>
      </w:r>
      <w:r w:rsidRPr="00C41853">
        <w:rPr>
          <w:rFonts w:eastAsia="Times New Roman"/>
          <w:szCs w:val="24"/>
        </w:rPr>
        <w:t>.</w:t>
      </w:r>
    </w:p>
    <w:p w14:paraId="3C9AC766" w14:textId="77777777" w:rsidR="00DF4D2A" w:rsidRDefault="00ED41C9">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Δημήτριος Κρεμαστ</w:t>
      </w:r>
      <w:r>
        <w:rPr>
          <w:rFonts w:eastAsia="Times New Roman"/>
          <w:b/>
          <w:szCs w:val="24"/>
        </w:rPr>
        <w:t>ινός)</w:t>
      </w:r>
      <w:r>
        <w:rPr>
          <w:rFonts w:eastAsia="Times New Roman"/>
          <w:b/>
          <w:bCs/>
          <w:szCs w:val="24"/>
        </w:rPr>
        <w:t xml:space="preserve">: </w:t>
      </w:r>
      <w:r>
        <w:rPr>
          <w:rFonts w:eastAsia="Times New Roman"/>
          <w:szCs w:val="24"/>
        </w:rPr>
        <w:t>Κυρίες και κύριοι συνάδελφοι, αρχίζει η συνεδρίαση.</w:t>
      </w:r>
    </w:p>
    <w:p w14:paraId="3C9AC767" w14:textId="77777777" w:rsidR="00DF4D2A" w:rsidRDefault="00ED41C9">
      <w:pPr>
        <w:spacing w:line="600" w:lineRule="auto"/>
        <w:ind w:firstLine="720"/>
        <w:jc w:val="both"/>
        <w:rPr>
          <w:rFonts w:eastAsia="Times New Roman"/>
          <w:szCs w:val="24"/>
        </w:rPr>
      </w:pPr>
      <w:r>
        <w:rPr>
          <w:rFonts w:eastAsia="Times New Roman"/>
          <w:szCs w:val="24"/>
        </w:rPr>
        <w:t>Έ</w:t>
      </w:r>
      <w:r>
        <w:rPr>
          <w:rFonts w:eastAsia="Times New Roman"/>
          <w:szCs w:val="24"/>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w:t>
      </w:r>
      <w:r>
        <w:rPr>
          <w:rFonts w:eastAsia="Times New Roman"/>
          <w:szCs w:val="24"/>
        </w:rPr>
        <w:t xml:space="preserve"> την ιστορία του κτηρίου και τον τρόπο οργάνωσης και λειτουργίας της Βουλής, σαράντα οκτώ μαθητές και μαθήτριες και τέσσερις εκπαιδευτικοί συνοδοί </w:t>
      </w:r>
      <w:r>
        <w:rPr>
          <w:rFonts w:eastAsia="Times New Roman"/>
          <w:szCs w:val="24"/>
        </w:rPr>
        <w:lastRenderedPageBreak/>
        <w:t>τους από το 36</w:t>
      </w:r>
      <w:r>
        <w:rPr>
          <w:rFonts w:eastAsia="Times New Roman"/>
          <w:szCs w:val="24"/>
          <w:vertAlign w:val="superscript"/>
        </w:rPr>
        <w:t>ο</w:t>
      </w:r>
      <w:r>
        <w:rPr>
          <w:rFonts w:eastAsia="Times New Roman"/>
          <w:szCs w:val="24"/>
        </w:rPr>
        <w:t xml:space="preserve"> Δημοτικό Σχολείο Περιστερίου και το 5</w:t>
      </w:r>
      <w:r>
        <w:rPr>
          <w:rFonts w:eastAsia="Times New Roman"/>
          <w:szCs w:val="24"/>
          <w:vertAlign w:val="superscript"/>
        </w:rPr>
        <w:t>ο</w:t>
      </w:r>
      <w:r>
        <w:rPr>
          <w:rFonts w:eastAsia="Times New Roman"/>
          <w:szCs w:val="24"/>
        </w:rPr>
        <w:t xml:space="preserve"> Δημοτικό Σχολείο Μάνδρας Αττικής.</w:t>
      </w:r>
    </w:p>
    <w:p w14:paraId="3C9AC768" w14:textId="77777777" w:rsidR="00DF4D2A" w:rsidRDefault="00ED41C9">
      <w:pPr>
        <w:spacing w:line="600" w:lineRule="auto"/>
        <w:ind w:firstLine="720"/>
        <w:jc w:val="both"/>
        <w:rPr>
          <w:rFonts w:eastAsia="Times New Roman"/>
          <w:szCs w:val="24"/>
        </w:rPr>
      </w:pPr>
      <w:r>
        <w:rPr>
          <w:rFonts w:eastAsia="Times New Roman"/>
          <w:szCs w:val="24"/>
        </w:rPr>
        <w:t>Η Βουλή τούς καλωσορ</w:t>
      </w:r>
      <w:r>
        <w:rPr>
          <w:rFonts w:eastAsia="Times New Roman"/>
          <w:szCs w:val="24"/>
        </w:rPr>
        <w:t>ίζει.</w:t>
      </w:r>
    </w:p>
    <w:p w14:paraId="3C9AC769" w14:textId="77777777" w:rsidR="00DF4D2A" w:rsidRDefault="00ED41C9">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C9AC76A" w14:textId="77777777" w:rsidR="00DF4D2A" w:rsidRDefault="00ED41C9">
      <w:pPr>
        <w:spacing w:line="600" w:lineRule="auto"/>
        <w:ind w:firstLine="720"/>
        <w:jc w:val="both"/>
        <w:rPr>
          <w:rFonts w:eastAsia="Times New Roman"/>
          <w:szCs w:val="24"/>
        </w:rPr>
      </w:pPr>
      <w:r>
        <w:rPr>
          <w:rFonts w:eastAsia="Times New Roman"/>
          <w:szCs w:val="24"/>
        </w:rPr>
        <w:t>Κυρίες και κύριοι συνάδελφοι, εισερχόμαστε στην ημερήσια διάταξη της</w:t>
      </w:r>
    </w:p>
    <w:p w14:paraId="3C9AC76B" w14:textId="77777777" w:rsidR="00DF4D2A" w:rsidRDefault="00ED41C9">
      <w:pPr>
        <w:spacing w:line="600" w:lineRule="auto"/>
        <w:ind w:firstLine="720"/>
        <w:jc w:val="center"/>
        <w:rPr>
          <w:rFonts w:eastAsia="Times New Roman"/>
          <w:b/>
          <w:szCs w:val="24"/>
        </w:rPr>
      </w:pPr>
      <w:r>
        <w:rPr>
          <w:rFonts w:eastAsia="Times New Roman"/>
          <w:b/>
          <w:szCs w:val="24"/>
        </w:rPr>
        <w:t>ΝΟΜΟΘΕΤΙΚΗΣ ΕΡΓΑΣΙΑΣ</w:t>
      </w:r>
    </w:p>
    <w:p w14:paraId="3C9AC76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«Προσαρμογή της ελληνική</w:t>
      </w:r>
      <w:r>
        <w:rPr>
          <w:rFonts w:eastAsia="Times New Roman" w:cs="Times New Roman"/>
          <w:szCs w:val="24"/>
        </w:rPr>
        <w:t xml:space="preserve">ς νομοθεσίας στις διατάξεις της Οδηγίας (ΕΕ) 2015/2376 και άλλες διατάξεις». </w:t>
      </w:r>
    </w:p>
    <w:p w14:paraId="3C9AC76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Το ως άνω σχέδιο νόμου έχει χαρακτηρισθεί από την Κυβέρνηση ως επείγον και η αρμόδια Διαρκής Επιτροπή Οικονομικών Υποθέσεων αποδέχθηκε κατά πλειοψηφία τον χαρακτηρισμό του ως επε</w:t>
      </w:r>
      <w:r>
        <w:rPr>
          <w:rFonts w:eastAsia="Times New Roman" w:cs="Times New Roman"/>
          <w:szCs w:val="24"/>
        </w:rPr>
        <w:t xml:space="preserve">ίγοντος, κατά το άρθρο 110 του Κανονισμού της Βουλής. </w:t>
      </w:r>
    </w:p>
    <w:p w14:paraId="3C9AC76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w:t>
      </w:r>
      <w:r>
        <w:rPr>
          <w:rFonts w:eastAsia="Times New Roman" w:cs="Times New Roman"/>
          <w:szCs w:val="24"/>
        </w:rPr>
        <w:t>ή στις</w:t>
      </w:r>
      <w:r>
        <w:rPr>
          <w:rFonts w:eastAsia="Times New Roman" w:cs="Times New Roman"/>
          <w:szCs w:val="24"/>
        </w:rPr>
        <w:t xml:space="preserve"> 30 Μαΐου 2017 τη συζήτηση του νομοσχεδίου σε μία συνεδρίαση ενιαία επί της αρχής, των άρθρων και των τροπολογιών.</w:t>
      </w:r>
    </w:p>
    <w:p w14:paraId="3C9AC76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Το Σώμα συμφωνεί</w:t>
      </w:r>
      <w:r>
        <w:rPr>
          <w:rFonts w:eastAsia="Times New Roman" w:cs="Times New Roman"/>
          <w:szCs w:val="24"/>
        </w:rPr>
        <w:t>;</w:t>
      </w:r>
    </w:p>
    <w:p w14:paraId="3C9AC77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ΟΛΟΙ ΟΙ ΒΟΥΛΕΥΤ</w:t>
      </w:r>
      <w:r>
        <w:rPr>
          <w:rFonts w:eastAsia="Times New Roman" w:cs="Times New Roman"/>
          <w:b/>
          <w:szCs w:val="24"/>
        </w:rPr>
        <w:t>ΕΣ:</w:t>
      </w:r>
      <w:r>
        <w:rPr>
          <w:rFonts w:eastAsia="Times New Roman" w:cs="Times New Roman"/>
          <w:szCs w:val="24"/>
        </w:rPr>
        <w:t xml:space="preserve"> Μάλιστα, μάλιστα.</w:t>
      </w:r>
    </w:p>
    <w:p w14:paraId="3C9AC771" w14:textId="77777777" w:rsidR="00DF4D2A" w:rsidRDefault="00ED41C9">
      <w:pPr>
        <w:spacing w:line="600" w:lineRule="auto"/>
        <w:ind w:firstLine="720"/>
        <w:jc w:val="both"/>
        <w:rPr>
          <w:rFonts w:eastAsia="Times New Roman"/>
          <w:bCs/>
          <w:szCs w:val="24"/>
        </w:rPr>
      </w:pPr>
      <w:r>
        <w:rPr>
          <w:rFonts w:eastAsia="Times New Roman"/>
          <w:b/>
          <w:bCs/>
          <w:szCs w:val="24"/>
        </w:rPr>
        <w:lastRenderedPageBreak/>
        <w:t>ΠΡΟΕΔΡΕΥΩΝ (</w:t>
      </w:r>
      <w:r>
        <w:rPr>
          <w:rFonts w:eastAsia="Times New Roman"/>
          <w:b/>
          <w:szCs w:val="24"/>
        </w:rPr>
        <w:t>Δημήτριος Κρεμαστινός)</w:t>
      </w:r>
      <w:r>
        <w:rPr>
          <w:rFonts w:eastAsia="Times New Roman"/>
          <w:b/>
          <w:bCs/>
          <w:szCs w:val="24"/>
        </w:rPr>
        <w:t>:</w:t>
      </w:r>
      <w:r>
        <w:rPr>
          <w:rFonts w:eastAsia="Times New Roman"/>
          <w:bCs/>
          <w:szCs w:val="24"/>
        </w:rPr>
        <w:t xml:space="preserve"> </w:t>
      </w:r>
      <w:r>
        <w:rPr>
          <w:rFonts w:eastAsia="Times New Roman"/>
          <w:bCs/>
          <w:szCs w:val="24"/>
        </w:rPr>
        <w:t>Συνεπώς τ</w:t>
      </w:r>
      <w:r>
        <w:rPr>
          <w:rFonts w:eastAsia="Times New Roman"/>
          <w:bCs/>
          <w:szCs w:val="24"/>
        </w:rPr>
        <w:t>ο Σώμα συμφώνησε ομοφώνως.</w:t>
      </w:r>
    </w:p>
    <w:p w14:paraId="3C9AC772" w14:textId="77777777" w:rsidR="00DF4D2A" w:rsidRDefault="00ED41C9">
      <w:pPr>
        <w:spacing w:line="600" w:lineRule="auto"/>
        <w:ind w:firstLine="720"/>
        <w:jc w:val="both"/>
        <w:rPr>
          <w:rFonts w:eastAsia="Times New Roman" w:cs="Times New Roman"/>
          <w:szCs w:val="24"/>
        </w:rPr>
      </w:pPr>
      <w:r>
        <w:rPr>
          <w:rFonts w:eastAsia="Times New Roman"/>
          <w:b/>
          <w:bCs/>
          <w:szCs w:val="24"/>
        </w:rPr>
        <w:t>ΑΙΚΑΤΕΡΙΝΗ ΠΑΠΑΝΑΤΣΙΟΥ (Υφυπουργός Οικονομικών):</w:t>
      </w:r>
      <w:r>
        <w:rPr>
          <w:rFonts w:eastAsia="Times New Roman"/>
          <w:bCs/>
          <w:szCs w:val="24"/>
        </w:rPr>
        <w:t xml:space="preserve"> Κύριε Πρόεδρε, ζητώ τον λόγο. </w:t>
      </w:r>
    </w:p>
    <w:p w14:paraId="3C9AC77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Κυρία Υπουργέ, έχετε τον λόγο. </w:t>
      </w:r>
    </w:p>
    <w:p w14:paraId="3C9AC77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Κύριε Πρόεδρε, ευχαριστώ.</w:t>
      </w:r>
    </w:p>
    <w:p w14:paraId="3C9AC77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αναφερθώ σε δύο τροπολογίες, να τις ανακοινώσω από τώρα για να μπορέσουν και οι </w:t>
      </w:r>
      <w:r>
        <w:rPr>
          <w:rFonts w:eastAsia="Times New Roman" w:cs="Times New Roman"/>
          <w:szCs w:val="24"/>
        </w:rPr>
        <w:t xml:space="preserve">εισηγητές </w:t>
      </w:r>
      <w:r>
        <w:rPr>
          <w:rFonts w:eastAsia="Times New Roman" w:cs="Times New Roman"/>
          <w:szCs w:val="24"/>
        </w:rPr>
        <w:t xml:space="preserve">να τις αναφέρουν στις τοποθετήσεις τους. </w:t>
      </w:r>
    </w:p>
    <w:p w14:paraId="3C9AC77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μία ε</w:t>
      </w:r>
      <w:r>
        <w:rPr>
          <w:rFonts w:eastAsia="Times New Roman" w:cs="Times New Roman"/>
          <w:szCs w:val="24"/>
        </w:rPr>
        <w:t>ίναι</w:t>
      </w:r>
      <w:r>
        <w:rPr>
          <w:rFonts w:eastAsia="Times New Roman" w:cs="Times New Roman"/>
          <w:szCs w:val="24"/>
        </w:rPr>
        <w:t xml:space="preserve"> η τροπολογία</w:t>
      </w:r>
      <w:r>
        <w:rPr>
          <w:rFonts w:eastAsia="Times New Roman" w:cs="Times New Roman"/>
          <w:szCs w:val="24"/>
        </w:rPr>
        <w:t xml:space="preserve"> με γενικό αριθμό 1047 και ειδικό 167, που αφορά την παράταση προθεσμίας οικειοθελούς αποκάλυψης φορολογητέας ύλης. Η προθεσμία του πρώτου εδαφίου της παραγράφου 1 του άρθρου 57 του </w:t>
      </w:r>
      <w:r>
        <w:rPr>
          <w:rFonts w:eastAsia="Times New Roman" w:cs="Times New Roman"/>
          <w:szCs w:val="24"/>
        </w:rPr>
        <w:t>ν.</w:t>
      </w:r>
      <w:r>
        <w:rPr>
          <w:rFonts w:eastAsia="Times New Roman" w:cs="Times New Roman"/>
          <w:szCs w:val="24"/>
        </w:rPr>
        <w:t>4446/2016 παρατείνεται από τότε που έληξε μέχρι τις 30-</w:t>
      </w:r>
      <w:r>
        <w:rPr>
          <w:rFonts w:eastAsia="Times New Roman" w:cs="Times New Roman"/>
          <w:szCs w:val="24"/>
        </w:rPr>
        <w:t>9-2017. Για δηλώσεις που υποβάλλονται από την 1-6-2017 και μέχρι τη λήξη της προθεσμίας της προηγουμένης παραγράφου, ο συντελεστής πρόσθετου φόρου από 10% που ήταν μέχρι 31-5 –στις 31-3 ήταν 8% και μέχρι 31-5 ήταν 10%- από κει και μετά είναι 12% η προσαύξη</w:t>
      </w:r>
      <w:r>
        <w:rPr>
          <w:rFonts w:eastAsia="Times New Roman" w:cs="Times New Roman"/>
          <w:szCs w:val="24"/>
        </w:rPr>
        <w:t xml:space="preserve">ση. </w:t>
      </w:r>
    </w:p>
    <w:p w14:paraId="3C9AC77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Οι συντελεστές πρόσθετου φόρου 15% και 30% ορίζονται σε 18% και 36% του κύριου φόρου αντίστοιχα. Σε περίπτωση που η κοινοποίηση της εντολής ελέγχου ή της πρόσκλησης παροχής πληροφοριών του άρθρου 14 έχει γίνει μέχρι τις 31-5-2017 για δηλώσεις, που υπο</w:t>
      </w:r>
      <w:r>
        <w:rPr>
          <w:rFonts w:eastAsia="Times New Roman" w:cs="Times New Roman"/>
          <w:szCs w:val="24"/>
        </w:rPr>
        <w:t xml:space="preserve">βάλλονται κατ’ εφαρμογή των διατάξεων της περίπτωσης </w:t>
      </w:r>
      <w:r>
        <w:rPr>
          <w:rFonts w:eastAsia="Times New Roman" w:cs="Times New Roman"/>
          <w:szCs w:val="24"/>
        </w:rPr>
        <w:t xml:space="preserve">Α΄ </w:t>
      </w:r>
      <w:r>
        <w:rPr>
          <w:rFonts w:eastAsia="Times New Roman" w:cs="Times New Roman"/>
          <w:szCs w:val="24"/>
        </w:rPr>
        <w:t xml:space="preserve">της παραγράφου 3 του άρθρου 58 του </w:t>
      </w:r>
      <w:r>
        <w:rPr>
          <w:rFonts w:eastAsia="Times New Roman" w:cs="Times New Roman"/>
          <w:szCs w:val="24"/>
        </w:rPr>
        <w:t>ν.</w:t>
      </w:r>
      <w:r>
        <w:rPr>
          <w:rFonts w:eastAsia="Times New Roman" w:cs="Times New Roman"/>
          <w:szCs w:val="24"/>
        </w:rPr>
        <w:t xml:space="preserve">4446/2016, από την 1-6 και ως τη λήξη της προθεσμίας μέχρι τις 30-9, ενενήντα ημέρες, και από την ως άνω κοινοποίηση εφαρμόζεται ο συντελεστής πρόσθετου φόρου 10% </w:t>
      </w:r>
      <w:r>
        <w:rPr>
          <w:rFonts w:eastAsia="Times New Roman" w:cs="Times New Roman"/>
          <w:szCs w:val="24"/>
        </w:rPr>
        <w:t xml:space="preserve">της παραγράφου 3 του άρθρου 57 του </w:t>
      </w:r>
      <w:r>
        <w:rPr>
          <w:rFonts w:eastAsia="Times New Roman" w:cs="Times New Roman"/>
          <w:szCs w:val="24"/>
        </w:rPr>
        <w:t>ν.</w:t>
      </w:r>
      <w:r>
        <w:rPr>
          <w:rFonts w:eastAsia="Times New Roman" w:cs="Times New Roman"/>
          <w:szCs w:val="24"/>
        </w:rPr>
        <w:t xml:space="preserve">4446/2016. </w:t>
      </w:r>
    </w:p>
    <w:p w14:paraId="3C9AC77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Για την άλλη τροπολογία με γενικό αριθμό 1051 και ειδικό 171, έχω να πω τα εξής: Έχει να κάνει με τις μέχρι 31-12-2016 ξενοδοχειακές εν γένει επιχειρήσεις, κάμπινγκ ή κέντρα αναψυχής. Θεωρούνται για εφαρμογή</w:t>
      </w:r>
      <w:r>
        <w:rPr>
          <w:rFonts w:eastAsia="Times New Roman" w:cs="Times New Roman"/>
          <w:szCs w:val="24"/>
        </w:rPr>
        <w:t xml:space="preserve"> της παραγράφου 4 του άρθρου 13 του ν.2971/2001 σαν όμορες και σε περίπτωση που μεταξύ των προβολών, που εκκινούν από τις πλάγιες πλευρές της επιχείρησης και του αιγιαλού, παρεμβάλλεται δημόσιο κτήμα, ακόμη αν μεταξύ της πρόσοψης της επιχείρησης προς το δη</w:t>
      </w:r>
      <w:r>
        <w:rPr>
          <w:rFonts w:eastAsia="Times New Roman" w:cs="Times New Roman"/>
          <w:szCs w:val="24"/>
        </w:rPr>
        <w:t>μόσιο κτήμα μεσολαβεί δρόμος οποιασδήποτε μορφής, εφόσον έχουν ήδη αιτηθεί ή αιτηθούν εντός δύο μηνών από την έναρξη ισχύος του παρόντος νόμου προς την Εταιρεία Ακινήτων του Δημοσίου (ΕΤΑΔ) μέσω του οικείου αυτοτελούς Γραφείου Δημόσιας Περιουσίας του Υπουρ</w:t>
      </w:r>
      <w:r>
        <w:rPr>
          <w:rFonts w:eastAsia="Times New Roman" w:cs="Times New Roman"/>
          <w:szCs w:val="24"/>
        </w:rPr>
        <w:t>γείου</w:t>
      </w:r>
      <w:r>
        <w:rPr>
          <w:rFonts w:eastAsia="Times New Roman" w:cs="Times New Roman"/>
          <w:b/>
          <w:szCs w:val="24"/>
        </w:rPr>
        <w:t xml:space="preserve"> </w:t>
      </w:r>
      <w:r>
        <w:rPr>
          <w:rFonts w:eastAsia="Times New Roman" w:cs="Times New Roman"/>
          <w:szCs w:val="24"/>
        </w:rPr>
        <w:t xml:space="preserve">Οικονομικών τη μίσθωση του ανωτέρου τμήματος δημοσίου κτήματος, που ορίζεται από τις προβολές, εντός προθεσμίας τριάντα </w:t>
      </w:r>
      <w:r>
        <w:rPr>
          <w:rFonts w:eastAsia="Times New Roman" w:cs="Times New Roman"/>
          <w:szCs w:val="24"/>
        </w:rPr>
        <w:lastRenderedPageBreak/>
        <w:t>ημερών από τη δημοσίευση του παρόντος νόμου. Με απόφαση του Υπουργού Οικονομικών καθορίζονται οι ειδικότεροι όροι, η διαδικασία κα</w:t>
      </w:r>
      <w:r>
        <w:rPr>
          <w:rFonts w:eastAsia="Times New Roman" w:cs="Times New Roman"/>
          <w:szCs w:val="24"/>
        </w:rPr>
        <w:t xml:space="preserve">ι κάθε λεπτομέρεια για τις μισθώσεις του προηγούμενου εδαφίου. </w:t>
      </w:r>
    </w:p>
    <w:p w14:paraId="3C9AC77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Ήταν κάτι που φέρνει την ισορροπία μεταξύ των επιχειρήσεων, που έχουν τα </w:t>
      </w:r>
      <w:proofErr w:type="spellStart"/>
      <w:r>
        <w:rPr>
          <w:rFonts w:eastAsia="Times New Roman" w:cs="Times New Roman"/>
          <w:szCs w:val="24"/>
        </w:rPr>
        <w:t>ομπρελοκαθίσματα</w:t>
      </w:r>
      <w:proofErr w:type="spellEnd"/>
      <w:r>
        <w:rPr>
          <w:rFonts w:eastAsia="Times New Roman" w:cs="Times New Roman"/>
          <w:szCs w:val="24"/>
        </w:rPr>
        <w:t xml:space="preserve">, όταν μεσολαβεί παλιός αιγιαλός ή δρόμος. Σε αυτές τις περιπτώσεις οι τιμές είναι ίδιες και για την ΕΤΑΔ, όπως είναι και για τους αιγιαλούς, που δίνονται στις όμορες </w:t>
      </w:r>
      <w:r>
        <w:rPr>
          <w:rFonts w:eastAsia="Times New Roman" w:cs="Times New Roman"/>
          <w:szCs w:val="24"/>
        </w:rPr>
        <w:t xml:space="preserve">περιπτώσεις. </w:t>
      </w:r>
    </w:p>
    <w:p w14:paraId="3C9AC77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C9AC77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3C9AC77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Πριν δώσω τον λόγο στον εισηγητή του ΣΥΡΙΖΑ τον κ. Παυλίδη</w:t>
      </w:r>
      <w:r>
        <w:rPr>
          <w:rFonts w:eastAsia="Times New Roman" w:cs="Times New Roman"/>
          <w:szCs w:val="24"/>
        </w:rPr>
        <w:t>,</w:t>
      </w:r>
      <w:r>
        <w:rPr>
          <w:rFonts w:eastAsia="Times New Roman" w:cs="Times New Roman"/>
          <w:szCs w:val="24"/>
        </w:rPr>
        <w:t xml:space="preserve"> θα ήθελα να κάνω μια ανακοίνωση. Είχαμε ευχηθεί την </w:t>
      </w:r>
      <w:r>
        <w:rPr>
          <w:rFonts w:eastAsia="Times New Roman" w:cs="Times New Roman"/>
          <w:szCs w:val="24"/>
        </w:rPr>
        <w:t xml:space="preserve">προηγούμενη </w:t>
      </w:r>
      <w:r>
        <w:rPr>
          <w:rFonts w:eastAsia="Times New Roman" w:cs="Times New Roman"/>
          <w:szCs w:val="24"/>
        </w:rPr>
        <w:t>φορά να είναι η τελευταία και η μον</w:t>
      </w:r>
      <w:r>
        <w:rPr>
          <w:rFonts w:eastAsia="Times New Roman" w:cs="Times New Roman"/>
          <w:szCs w:val="24"/>
        </w:rPr>
        <w:t xml:space="preserve">αδική φορά που είχαμε θύματα της τελευταίας τρομοκρατικής ενέργειας. </w:t>
      </w:r>
    </w:p>
    <w:p w14:paraId="3C9AC77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Δυστυχώς επακολούθησαν τρομοκρατικές ενέργειες στην Αίγυπτο εναντίον </w:t>
      </w:r>
      <w:r>
        <w:rPr>
          <w:rFonts w:eastAsia="Times New Roman" w:cs="Times New Roman"/>
          <w:szCs w:val="24"/>
        </w:rPr>
        <w:t>κοπτών χριστιανών</w:t>
      </w:r>
      <w:r>
        <w:rPr>
          <w:rFonts w:eastAsia="Times New Roman" w:cs="Times New Roman"/>
          <w:szCs w:val="24"/>
        </w:rPr>
        <w:t xml:space="preserve">, καθώς και οι τελευταίες εξελίξεις με τα θύματα και τους τραυματίες στο Λονδίνο. Κατά συνέπεια, η Βουλή σήμερα εκφράζει τα θερμά της συλλυπητήρια και τη συμπαράστασή της προς τις οικογένειες των θυμάτων. Βεβαίως, πάντα ελπίζει κάθε φορά, που γίνεται αυτό </w:t>
      </w:r>
      <w:r>
        <w:rPr>
          <w:rFonts w:eastAsia="Times New Roman" w:cs="Times New Roman"/>
          <w:szCs w:val="24"/>
        </w:rPr>
        <w:t xml:space="preserve">το πράγμα, να </w:t>
      </w:r>
      <w:r>
        <w:rPr>
          <w:rFonts w:eastAsia="Times New Roman" w:cs="Times New Roman"/>
          <w:szCs w:val="24"/>
        </w:rPr>
        <w:lastRenderedPageBreak/>
        <w:t xml:space="preserve">είναι η τελευταία φορά. Μετά από αυτή την ανακοίνωση, προχωρούμε στη διαδικασία. </w:t>
      </w:r>
    </w:p>
    <w:p w14:paraId="3C9AC77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Ο κ. Παυλίδης έχει τον λόγο.</w:t>
      </w:r>
    </w:p>
    <w:p w14:paraId="3C9AC77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Παυλίδη.</w:t>
      </w:r>
    </w:p>
    <w:p w14:paraId="3C9AC78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 αυτού, κύριε Πρόεδρε, θα τοποθετηθούν τα κόμματα;</w:t>
      </w:r>
    </w:p>
    <w:p w14:paraId="3C9AC78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w:t>
      </w:r>
      <w:r>
        <w:rPr>
          <w:rFonts w:eastAsia="Times New Roman" w:cs="Times New Roman"/>
          <w:b/>
          <w:szCs w:val="24"/>
        </w:rPr>
        <w:t>ινός):</w:t>
      </w:r>
      <w:r>
        <w:rPr>
          <w:rFonts w:eastAsia="Times New Roman" w:cs="Times New Roman"/>
          <w:szCs w:val="24"/>
        </w:rPr>
        <w:t xml:space="preserve"> Νομίζω ότι δεν είναι θέμα της συνεδρίασης. Αν θέλετε, όμως, όλοι να μιλήσετε…</w:t>
      </w:r>
    </w:p>
    <w:p w14:paraId="3C9AC782"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Μετά, κύριε Πρόεδρε, στις ομιλίες μας.</w:t>
      </w:r>
    </w:p>
    <w:p w14:paraId="3C9AC78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Όταν σας δοθεί ο λόγος, μπορείτε να μιλήσετε.</w:t>
      </w:r>
    </w:p>
    <w:p w14:paraId="3C9AC78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w:t>
      </w:r>
      <w:r>
        <w:rPr>
          <w:rFonts w:eastAsia="Times New Roman" w:cs="Times New Roman"/>
          <w:b/>
          <w:szCs w:val="24"/>
        </w:rPr>
        <w:t xml:space="preserve">πουργός Οικονομικών): </w:t>
      </w:r>
      <w:r>
        <w:rPr>
          <w:rFonts w:eastAsia="Times New Roman" w:cs="Times New Roman"/>
          <w:szCs w:val="24"/>
        </w:rPr>
        <w:t>Κύριε Πρόεδρε, τον λόγο παρακαλώ για ένα λεπτό.</w:t>
      </w:r>
    </w:p>
    <w:p w14:paraId="3C9AC78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κυρία Υπουργέ, θέλετε τον λόγο;</w:t>
      </w:r>
    </w:p>
    <w:p w14:paraId="3C9AC78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Ναι, για μια ημερομηνία που μου διέφυγε για την τροπολογία. </w:t>
      </w:r>
    </w:p>
    <w:p w14:paraId="3C9AC787"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Η κυρία Υφυπουργός έχει τον λόγο.</w:t>
      </w:r>
    </w:p>
    <w:p w14:paraId="3C9AC78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Οι ρυθμίσεις του </w:t>
      </w:r>
      <w:r>
        <w:rPr>
          <w:rFonts w:eastAsia="Times New Roman" w:cs="Times New Roman"/>
          <w:szCs w:val="24"/>
        </w:rPr>
        <w:t>ν.</w:t>
      </w:r>
      <w:r>
        <w:rPr>
          <w:rFonts w:eastAsia="Times New Roman" w:cs="Times New Roman"/>
          <w:szCs w:val="24"/>
        </w:rPr>
        <w:t>2971/2001 είναι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2019 για τις αποφάσεις που παίρνονται με βάση τον δανεισμό του οικείου φορέα διαχείρισης. </w:t>
      </w:r>
      <w:r>
        <w:rPr>
          <w:rFonts w:eastAsia="Times New Roman" w:cs="Times New Roman"/>
          <w:szCs w:val="24"/>
        </w:rPr>
        <w:t xml:space="preserve">Είναι συγκριτικά στοιχεία της τελευταίας πενταετίας που διατηρεί η Γενική Γραμματεία </w:t>
      </w:r>
      <w:r>
        <w:rPr>
          <w:rFonts w:eastAsia="Times New Roman" w:cs="Times New Roman"/>
          <w:szCs w:val="24"/>
        </w:rPr>
        <w:t>Δημόσιας Περιουσίας</w:t>
      </w:r>
      <w:r>
        <w:rPr>
          <w:rFonts w:eastAsia="Times New Roman" w:cs="Times New Roman"/>
          <w:szCs w:val="24"/>
        </w:rPr>
        <w:t xml:space="preserve">, για την ιστορική αξία του όμορου αιγιαλού που ανέφερα πιο πριν. </w:t>
      </w:r>
    </w:p>
    <w:p w14:paraId="3C9AC789"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διανεμηθούν οι τροπολογίες.</w:t>
      </w:r>
    </w:p>
    <w:p w14:paraId="3C9AC78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Ο κ. Λοβέρδος έχει</w:t>
      </w:r>
      <w:r>
        <w:rPr>
          <w:rFonts w:eastAsia="Times New Roman" w:cs="Times New Roman"/>
          <w:szCs w:val="24"/>
        </w:rPr>
        <w:t xml:space="preserve"> τον λόγο.</w:t>
      </w:r>
    </w:p>
    <w:p w14:paraId="3C9AC78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είναι το θέμα στην αρχή του τυπικό, γι’ αυτό παρακαλώ και τους συναδέλφους και εσάς να καταλάβετε την ουσία του επιχειρήματός μου, αφού ολοκληρώσω και όχι όπως θα ξεκινήσω. </w:t>
      </w:r>
    </w:p>
    <w:p w14:paraId="3C9AC78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κατά</w:t>
      </w:r>
      <w:r>
        <w:rPr>
          <w:rFonts w:eastAsia="Times New Roman" w:cs="Times New Roman"/>
          <w:szCs w:val="24"/>
        </w:rPr>
        <w:t xml:space="preserve"> πλειοψηφία η διαδικασία να είναι η διαδικασία του επείγοντος. Αδικαιολογήτως, όπως το χαρακτηρίσαμε το νέο αυτό σκηνικό της Κυβέρνησης στο 100%. Ενσωμάτωση </w:t>
      </w:r>
      <w:r>
        <w:rPr>
          <w:rFonts w:eastAsia="Times New Roman" w:cs="Times New Roman"/>
          <w:szCs w:val="24"/>
        </w:rPr>
        <w:t>οδηγίας</w:t>
      </w:r>
      <w:r>
        <w:rPr>
          <w:rFonts w:eastAsia="Times New Roman" w:cs="Times New Roman"/>
          <w:szCs w:val="24"/>
        </w:rPr>
        <w:t xml:space="preserve"> και πάρα πολλά άλλα άρθρα, τα οποία θα μπορούσαν να πάνε με την τακτική νομοθετική διαδικασ</w:t>
      </w:r>
      <w:r>
        <w:rPr>
          <w:rFonts w:eastAsia="Times New Roman" w:cs="Times New Roman"/>
          <w:szCs w:val="24"/>
        </w:rPr>
        <w:t xml:space="preserve">ία, αφού ούτε ένας εκ της Πλειοψηφίας δεν μίλησε για </w:t>
      </w:r>
      <w:proofErr w:type="spellStart"/>
      <w:r>
        <w:rPr>
          <w:rFonts w:eastAsia="Times New Roman" w:cs="Times New Roman"/>
          <w:szCs w:val="24"/>
        </w:rPr>
        <w:lastRenderedPageBreak/>
        <w:t>προαπαιτούμενα</w:t>
      </w:r>
      <w:proofErr w:type="spellEnd"/>
      <w:r>
        <w:rPr>
          <w:rFonts w:eastAsia="Times New Roman" w:cs="Times New Roman"/>
          <w:szCs w:val="24"/>
        </w:rPr>
        <w:t xml:space="preserve">. Είναι ίσως </w:t>
      </w:r>
      <w:proofErr w:type="spellStart"/>
      <w:r>
        <w:rPr>
          <w:rFonts w:eastAsia="Times New Roman" w:cs="Times New Roman"/>
          <w:szCs w:val="24"/>
        </w:rPr>
        <w:t>προαπαιτούμενα</w:t>
      </w:r>
      <w:proofErr w:type="spellEnd"/>
      <w:r>
        <w:rPr>
          <w:rFonts w:eastAsia="Times New Roman" w:cs="Times New Roman"/>
          <w:szCs w:val="24"/>
        </w:rPr>
        <w:t>, αλλά η Κυβέρνηση δεν το λέει. Δεν υπάρχει, λοιπόν, ο λόγος για να έχουμε επείγον και κατεπείγον.</w:t>
      </w:r>
    </w:p>
    <w:p w14:paraId="3C9AC78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Όμως, κύριοι συνάδελφοι, υπάρχει ένα θέμα πάρα πολύ σοβαρό. Όσο</w:t>
      </w:r>
      <w:r>
        <w:rPr>
          <w:rFonts w:eastAsia="Times New Roman" w:cs="Times New Roman"/>
          <w:szCs w:val="24"/>
        </w:rPr>
        <w:t xml:space="preserve"> σοβαρό δεν φαντάζεστε, για τους δικηγόρους, αλλά και για άλλα επαγγέλματα. Το άρθρο 12, το οποίο έρχεται στην Ολομέλεια, χωρίς να υποστεί τη βάσανο της ακρόασης των φορέων, καταργεί το δικηγορικό απόρρητο, χωρίς την παραμικρή θεσμική εγγύηση. Αυτό είναι α</w:t>
      </w:r>
      <w:r>
        <w:rPr>
          <w:rFonts w:eastAsia="Times New Roman" w:cs="Times New Roman"/>
          <w:szCs w:val="24"/>
        </w:rPr>
        <w:t>παράδεκτο. Ακούγεται ότι η Κυβέρνηση…</w:t>
      </w:r>
    </w:p>
    <w:p w14:paraId="3C9AC78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Αυτό γιατί είναι…</w:t>
      </w:r>
    </w:p>
    <w:p w14:paraId="3C9AC78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Ακούστε, κύριε Μαντά!</w:t>
      </w:r>
    </w:p>
    <w:p w14:paraId="3C9AC79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Όχι, για να καταλάβουμε…</w:t>
      </w:r>
    </w:p>
    <w:p w14:paraId="3C9AC79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παρακαλώ, κύριε Μαντά, ακούστε. </w:t>
      </w:r>
    </w:p>
    <w:p w14:paraId="3C9AC79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Ακούμε πως η Κυβέρνηση υποσχέθηκε αλλαγή του άρθ</w:t>
      </w:r>
      <w:r>
        <w:rPr>
          <w:rFonts w:eastAsia="Times New Roman" w:cs="Times New Roman"/>
          <w:szCs w:val="24"/>
        </w:rPr>
        <w:t xml:space="preserve">ρου 12. Η </w:t>
      </w:r>
      <w:r>
        <w:rPr>
          <w:rFonts w:eastAsia="Times New Roman" w:cs="Times New Roman"/>
          <w:szCs w:val="24"/>
        </w:rPr>
        <w:t xml:space="preserve">ολομέλεια </w:t>
      </w:r>
      <w:r>
        <w:rPr>
          <w:rFonts w:eastAsia="Times New Roman" w:cs="Times New Roman"/>
          <w:szCs w:val="24"/>
        </w:rPr>
        <w:t>των Δικηγορικών Συλλόγων της χώρας έχει εκφραστεί αρνητικά. Θέλω να παρακαλέσω την Υπουργό –τώρα, όμως, όχι στο τέλος της διαδικασίας που δεν θα προλαβαίνουμε, κύριε Πρόεδρε, και θα λέτε ότι κλείσαμε, όχι εσείς, αλλά το Προεδρείο- να μα</w:t>
      </w:r>
      <w:r>
        <w:rPr>
          <w:rFonts w:eastAsia="Times New Roman" w:cs="Times New Roman"/>
          <w:szCs w:val="24"/>
        </w:rPr>
        <w:t xml:space="preserve">ς πει αν υπάρχει περιθώριο αλλαγής και ποια είναι αυτή η αλλαγή στο άρθρο 12. </w:t>
      </w:r>
    </w:p>
    <w:p w14:paraId="3C9AC79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Η κυρία Υπουργός θέλει να απαντήσει.</w:t>
      </w:r>
    </w:p>
    <w:p w14:paraId="3C9AC79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w:t>
      </w:r>
    </w:p>
    <w:p w14:paraId="3C9AC79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Θα φέρουμε τις νομοτεχνικές βελτιώσεις-διορθώσεις επί του σχεδίου νόμου, μεταξύ των οποίων η παράγραφος 3 του άρθρου 12 του σχεδίου νόμου διαγράφεται και οι παράγραφοι 4 και 5 αναριθμούνται σε 3 και 4 αντίστοιχα. Μετά και από αίτημα του Δικηγορικού Συλλόγο</w:t>
      </w:r>
      <w:r>
        <w:rPr>
          <w:rFonts w:eastAsia="Times New Roman" w:cs="Times New Roman"/>
          <w:szCs w:val="24"/>
        </w:rPr>
        <w:t xml:space="preserve">υ αποσύρεται το επίμαχο άρθρο. </w:t>
      </w:r>
    </w:p>
    <w:p w14:paraId="3C9AC79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Βιαστήκατε, κύριοι συνάδελφοι της Πλειοψηφίας. </w:t>
      </w:r>
    </w:p>
    <w:p w14:paraId="3C9AC797"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Δεν βιαστήκαμε, κύριε συνάδελφε.</w:t>
      </w:r>
    </w:p>
    <w:p w14:paraId="3C9AC79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w:t>
      </w:r>
    </w:p>
    <w:p w14:paraId="3C9AC79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Συνεχίστε, κύριε Παυλίδη.</w:t>
      </w:r>
    </w:p>
    <w:p w14:paraId="3C9AC79A"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w:t>
      </w:r>
      <w:r>
        <w:rPr>
          <w:rFonts w:eastAsia="Times New Roman" w:cs="Times New Roman"/>
          <w:b/>
          <w:szCs w:val="24"/>
        </w:rPr>
        <w:t xml:space="preserve">ικονομικών): </w:t>
      </w:r>
      <w:r>
        <w:rPr>
          <w:rFonts w:eastAsia="Times New Roman" w:cs="Times New Roman"/>
          <w:szCs w:val="24"/>
        </w:rPr>
        <w:t>Κύριε Πρόεδρε, θα το καταθέσουμε στη συνέχεια με όλες τις νομοτεχνικές βελτιώσεις. Ηλεκτρονικά ήδη το έχουμε βάλει.</w:t>
      </w:r>
    </w:p>
    <w:p w14:paraId="3C9AC79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Θα το διαγράψετε, δεν θα το…</w:t>
      </w:r>
    </w:p>
    <w:p w14:paraId="3C9AC79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Διαγράφεται. Σε λίγη ώρα θα κατ</w:t>
      </w:r>
      <w:r>
        <w:rPr>
          <w:rFonts w:eastAsia="Times New Roman" w:cs="Times New Roman"/>
          <w:szCs w:val="24"/>
        </w:rPr>
        <w:t xml:space="preserve">ατεθούν και οι νομοτεχνικές. </w:t>
      </w:r>
    </w:p>
    <w:p w14:paraId="3C9AC79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Παυλίδη, έχετε τον λόγο.</w:t>
      </w:r>
    </w:p>
    <w:p w14:paraId="3C9AC79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Ευχαριστώ, κύριε Πρόεδρε.</w:t>
      </w:r>
    </w:p>
    <w:p w14:paraId="3C9AC79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το οποίο συζητάμε σήμερα στην Ολομέλεια περιλαμβάνει διατά</w:t>
      </w:r>
      <w:r>
        <w:rPr>
          <w:rFonts w:eastAsia="Times New Roman" w:cs="Times New Roman"/>
          <w:szCs w:val="24"/>
        </w:rPr>
        <w:t xml:space="preserve">ξεις, καθώς και την </w:t>
      </w:r>
      <w:r>
        <w:rPr>
          <w:rFonts w:eastAsia="Times New Roman" w:cs="Times New Roman"/>
          <w:szCs w:val="24"/>
        </w:rPr>
        <w:t xml:space="preserve">ευρωπαϊκή </w:t>
      </w:r>
      <w:r>
        <w:rPr>
          <w:rFonts w:eastAsia="Times New Roman" w:cs="Times New Roman"/>
          <w:szCs w:val="24"/>
        </w:rPr>
        <w:t>οδηγία</w:t>
      </w:r>
      <w:r>
        <w:rPr>
          <w:rFonts w:eastAsia="Times New Roman" w:cs="Times New Roman"/>
          <w:szCs w:val="24"/>
        </w:rPr>
        <w:t>, οι οποίες έχουν σαν στόχο, αφ</w:t>
      </w:r>
      <w:r>
        <w:rPr>
          <w:rFonts w:eastAsia="Times New Roman" w:cs="Times New Roman"/>
          <w:szCs w:val="24"/>
        </w:rPr>
        <w:t xml:space="preserve">’ </w:t>
      </w:r>
      <w:r>
        <w:rPr>
          <w:rFonts w:eastAsia="Times New Roman" w:cs="Times New Roman"/>
          <w:szCs w:val="24"/>
        </w:rPr>
        <w:t>ενός, τη διευκόλυνση της ζωής των φορολογουμένων και αφ</w:t>
      </w:r>
      <w:r>
        <w:rPr>
          <w:rFonts w:eastAsia="Times New Roman" w:cs="Times New Roman"/>
          <w:szCs w:val="24"/>
        </w:rPr>
        <w:t xml:space="preserve">’ </w:t>
      </w:r>
      <w:r>
        <w:rPr>
          <w:rFonts w:eastAsia="Times New Roman" w:cs="Times New Roman"/>
          <w:szCs w:val="24"/>
        </w:rPr>
        <w:t>ετέρου, θεσπίζουν κανόνες και πλαίσια στα οποία είναι αναγκαίο να εναρμονιστούμε.</w:t>
      </w:r>
    </w:p>
    <w:p w14:paraId="3C9AC7A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Κ</w:t>
      </w:r>
      <w:r>
        <w:rPr>
          <w:rFonts w:eastAsia="Times New Roman" w:cs="Times New Roman"/>
          <w:szCs w:val="24"/>
        </w:rPr>
        <w:t>εφάλαιο Α</w:t>
      </w:r>
      <w:r>
        <w:rPr>
          <w:rFonts w:eastAsia="Times New Roman" w:cs="Times New Roman"/>
          <w:szCs w:val="24"/>
        </w:rPr>
        <w:t>΄</w:t>
      </w:r>
      <w:r>
        <w:rPr>
          <w:rFonts w:eastAsia="Times New Roman" w:cs="Times New Roman"/>
          <w:szCs w:val="24"/>
        </w:rPr>
        <w:t>, στα άρθρα 1 έως 6 του σχεδίου ν</w:t>
      </w:r>
      <w:r>
        <w:rPr>
          <w:rFonts w:eastAsia="Times New Roman" w:cs="Times New Roman"/>
          <w:szCs w:val="24"/>
        </w:rPr>
        <w:t xml:space="preserve">όμου έχουμε προσαρμογή της ελληνικής νομοθεσίας με τις διατάξεις της </w:t>
      </w:r>
      <w:r>
        <w:rPr>
          <w:rFonts w:eastAsia="Times New Roman" w:cs="Times New Roman"/>
          <w:szCs w:val="24"/>
        </w:rPr>
        <w:t>ευρωπαϊκής οδηγίας</w:t>
      </w:r>
      <w:r>
        <w:rPr>
          <w:rFonts w:eastAsia="Times New Roman" w:cs="Times New Roman"/>
          <w:szCs w:val="24"/>
        </w:rPr>
        <w:t xml:space="preserve"> 2376/15 για την αυτόματη ανταλλαγή πληροφοριών. Η αυτόματη ανταλλαγή πληροφοριών αποτελεί σημαντικό μέσο για την αντιμετώπιση της διασυνοριακής φορολογικής απάτης και φ</w:t>
      </w:r>
      <w:r>
        <w:rPr>
          <w:rFonts w:eastAsia="Times New Roman" w:cs="Times New Roman"/>
          <w:szCs w:val="24"/>
        </w:rPr>
        <w:t>οροδιαφυγής και συμβά</w:t>
      </w:r>
      <w:r>
        <w:rPr>
          <w:rFonts w:eastAsia="Times New Roman" w:cs="Times New Roman"/>
          <w:szCs w:val="24"/>
        </w:rPr>
        <w:t>λ</w:t>
      </w:r>
      <w:r>
        <w:rPr>
          <w:rFonts w:eastAsia="Times New Roman" w:cs="Times New Roman"/>
          <w:szCs w:val="24"/>
        </w:rPr>
        <w:t>λει στην αποδοτικότερη και αποτελεσματικότερη είσπραξη των φόρων.</w:t>
      </w:r>
    </w:p>
    <w:p w14:paraId="3C9AC7A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επιχειρείται, πρώτον, να αντιμετωπιστεί το πρόβλημα της διασυνοριακής </w:t>
      </w:r>
      <w:proofErr w:type="spellStart"/>
      <w:r>
        <w:rPr>
          <w:rFonts w:eastAsia="Times New Roman" w:cs="Times New Roman"/>
          <w:szCs w:val="24"/>
        </w:rPr>
        <w:t>φοροαποφυγής</w:t>
      </w:r>
      <w:proofErr w:type="spellEnd"/>
      <w:r>
        <w:rPr>
          <w:rFonts w:eastAsia="Times New Roman" w:cs="Times New Roman"/>
          <w:szCs w:val="24"/>
        </w:rPr>
        <w:t>, του επιθετικού φορολογικού σχεδιασμού και του επιζήμιου φορολ</w:t>
      </w:r>
      <w:r>
        <w:rPr>
          <w:rFonts w:eastAsia="Times New Roman" w:cs="Times New Roman"/>
          <w:szCs w:val="24"/>
        </w:rPr>
        <w:t xml:space="preserve">ογικού ανταγωνισμού και δεύτερον, να </w:t>
      </w:r>
      <w:r>
        <w:rPr>
          <w:rFonts w:eastAsia="Times New Roman" w:cs="Times New Roman"/>
          <w:szCs w:val="24"/>
        </w:rPr>
        <w:lastRenderedPageBreak/>
        <w:t xml:space="preserve">ενισχυθούν τα εργαλεία και οι μηχανισμοί αυτοί που έχουν καθιερωθεί για τη διοικητική συνεργασία στον τομέα της φορολογίας. </w:t>
      </w:r>
    </w:p>
    <w:p w14:paraId="3C9AC7A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Δεδομένου ότι η διάβρωση της φορολογικής βάσης μειώνει σημαντικά τα εθνικά φορολογικά έσοδα κα</w:t>
      </w:r>
      <w:r>
        <w:rPr>
          <w:rFonts w:eastAsia="Times New Roman" w:cs="Times New Roman"/>
          <w:szCs w:val="24"/>
        </w:rPr>
        <w:t xml:space="preserve">ι κατ’ επέκταση εμποδίζει τα κράτη-μέλη να εφαρμόσουν αναπτυξιακές φορολογικές πολιτικές, καθίσταται πλέον αναγκαία η έκδοση των εκ των προτέρων φορολογικών αποφάσεων και των εκ των προτέρων συμφωνιών </w:t>
      </w:r>
      <w:proofErr w:type="spellStart"/>
      <w:r>
        <w:rPr>
          <w:rFonts w:eastAsia="Times New Roman" w:cs="Times New Roman"/>
          <w:szCs w:val="24"/>
        </w:rPr>
        <w:t>ενδοομιλικής</w:t>
      </w:r>
      <w:proofErr w:type="spellEnd"/>
      <w:r>
        <w:rPr>
          <w:rFonts w:eastAsia="Times New Roman" w:cs="Times New Roman"/>
          <w:szCs w:val="24"/>
        </w:rPr>
        <w:t xml:space="preserve"> τιμολόγησης. </w:t>
      </w:r>
    </w:p>
    <w:p w14:paraId="3C9AC7A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αποσαφήνιση φορολογικής νο</w:t>
      </w:r>
      <w:r>
        <w:rPr>
          <w:rFonts w:eastAsia="Times New Roman" w:cs="Times New Roman"/>
          <w:szCs w:val="24"/>
        </w:rPr>
        <w:t>μοθεσίας για τους φορολογούμενους παρέχει ασφάλεια σε επιχειρήσεις, ενθαρρύνει τις επενδύσεις και τη συμμόρφωση με το Δίκαιο και συμβάλλει στον στόχο της περαιτέρω ανάπτυξης της ενιαίας αγοράς στην Ένωση.</w:t>
      </w:r>
    </w:p>
    <w:p w14:paraId="3C9AC7A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Ωστόσο, η παροχή πληροφοριών δεν οδηγεί στην αποκάλ</w:t>
      </w:r>
      <w:r>
        <w:rPr>
          <w:rFonts w:eastAsia="Times New Roman" w:cs="Times New Roman"/>
          <w:szCs w:val="24"/>
        </w:rPr>
        <w:t>υψη εμπορικού, βιομηχανικού ή επαγγελματικού απορρήτου ή εμπορικής μεθόδου και δεύτερον, δεν οδηγεί στην αποκάλυψη πληροφορίας, της οποίας η κοινολόγηση θα ήταν αντίθετη προς τη δημόσια τάξη.</w:t>
      </w:r>
    </w:p>
    <w:p w14:paraId="3C9AC7A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Τέλος, τροποποιούνται και διατάξεις για την εμπιστευτικότητα των</w:t>
      </w:r>
      <w:r>
        <w:rPr>
          <w:rFonts w:eastAsia="Times New Roman" w:cs="Times New Roman"/>
          <w:szCs w:val="24"/>
        </w:rPr>
        <w:t xml:space="preserve"> πληροφοριών με γνώμονα την προστασία των δεδομένων προσωπικού χαρακτήρα και την επιχειρηματική ελευθερία.</w:t>
      </w:r>
    </w:p>
    <w:p w14:paraId="3C9AC7A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Στο Κεφάλαιο </w:t>
      </w:r>
      <w:r>
        <w:rPr>
          <w:rFonts w:eastAsia="Times New Roman" w:cs="Times New Roman"/>
          <w:szCs w:val="24"/>
        </w:rPr>
        <w:t>Β΄</w:t>
      </w:r>
      <w:r>
        <w:rPr>
          <w:rFonts w:eastAsia="Times New Roman" w:cs="Times New Roman"/>
          <w:szCs w:val="24"/>
        </w:rPr>
        <w:t xml:space="preserve"> του παρόντος σχεδίου νόμου συμπεριλαμβάνονται θετικές διατάξεις του Υπουργείου Οικονομικών που αντιμετωπίζουν και επιλύουν διάφορα ζη</w:t>
      </w:r>
      <w:r>
        <w:rPr>
          <w:rFonts w:eastAsia="Times New Roman" w:cs="Times New Roman"/>
          <w:szCs w:val="24"/>
        </w:rPr>
        <w:t xml:space="preserve">τήματα που έχουν δημιουργηθεί. </w:t>
      </w:r>
    </w:p>
    <w:p w14:paraId="3C9AC7A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Στο πλαίσιο της αντιμετώπισης προβλημάτων της ανθρωπιστικής κρίσης, που έχει προκαλέσει η οικονομική κρίση των τελευταίων ετών, πολλές επιχειρήσεις προβαίνουν σε δωρεές τροφίμων. Με το άρθρο 7 διευρύνεται η κατηγορία των αγαθών, των οποίων η δωρεά εξαιρείτ</w:t>
      </w:r>
      <w:r>
        <w:rPr>
          <w:rFonts w:eastAsia="Times New Roman" w:cs="Times New Roman"/>
          <w:szCs w:val="24"/>
        </w:rPr>
        <w:t xml:space="preserve">αι από την υποχρέωση απόδοσης ΦΠΑ, κάτι που λειτουργούσε αποτρεπτικά στην πραγματοποίηση δωρεών. Με αυτόν τον τρόπο ενισχύεται και υποστηρίζεται η συμμετοχή των επιχειρήσεων στην προσπάθεια περιορισμού της επισιτιστικής κρίσης. </w:t>
      </w:r>
    </w:p>
    <w:p w14:paraId="3C9AC7A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Επίσης, τροποποιείται ο Κώδ</w:t>
      </w:r>
      <w:r>
        <w:rPr>
          <w:rFonts w:eastAsia="Times New Roman" w:cs="Times New Roman"/>
          <w:szCs w:val="24"/>
        </w:rPr>
        <w:t>ικας ΦΠΑ στους αγρότες του κανονικού καθεστώτος που πωλούν τα προϊόντα τους μέσω τρίτων, εμπόρων ή αγροτικών συνεταιρισμών. Στην περίπτωση που η εκκαθάριση εκδίδεται μηνιαία η απόδοση ΦΠΑ του μεσάζοντα γίνεται προς τον αγρότη ο οποίος είναι και υπόχρεος γι</w:t>
      </w:r>
      <w:r>
        <w:rPr>
          <w:rFonts w:eastAsia="Times New Roman" w:cs="Times New Roman"/>
          <w:szCs w:val="24"/>
        </w:rPr>
        <w:t xml:space="preserve">α την καταβολή του ΦΠΑ, αποφεύγοντας τη διαρκή συσσώρευση πιστωτικού υπολοίπου ΦΠΑ, εισροών, λόγω της μη είσπραξης ΦΠΑ εκροών. </w:t>
      </w:r>
    </w:p>
    <w:p w14:paraId="3C9AC7A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του άρθρου 8 αντικαθίσταται το άρθρο 177 του Τελωνειακού Κώδικα με νέο. Πρόκειται για αναγκαιότητα π</w:t>
      </w:r>
      <w:r>
        <w:rPr>
          <w:rFonts w:eastAsia="Times New Roman" w:cs="Times New Roman"/>
          <w:szCs w:val="24"/>
        </w:rPr>
        <w:t xml:space="preserve">ου προέκυψε για τους κάτωθι λόγους: </w:t>
      </w:r>
      <w:proofErr w:type="spellStart"/>
      <w:r>
        <w:rPr>
          <w:rFonts w:eastAsia="Times New Roman" w:cs="Times New Roman"/>
          <w:szCs w:val="24"/>
        </w:rPr>
        <w:t>επικαιροποίηση</w:t>
      </w:r>
      <w:proofErr w:type="spellEnd"/>
      <w:r>
        <w:rPr>
          <w:rFonts w:eastAsia="Times New Roman" w:cs="Times New Roman"/>
          <w:szCs w:val="24"/>
        </w:rPr>
        <w:t xml:space="preserve">, προσαρμογή και απλοποίηση </w:t>
      </w:r>
      <w:r>
        <w:rPr>
          <w:rFonts w:eastAsia="Times New Roman" w:cs="Times New Roman"/>
          <w:szCs w:val="24"/>
        </w:rPr>
        <w:lastRenderedPageBreak/>
        <w:t xml:space="preserve">του νομοθετικού πλαισίου στα νέα δεδομένα που προέκυψαν μετά την κατάργηση του τέως </w:t>
      </w:r>
      <w:r>
        <w:rPr>
          <w:rFonts w:eastAsia="Times New Roman" w:cs="Times New Roman"/>
          <w:szCs w:val="24"/>
        </w:rPr>
        <w:t>«</w:t>
      </w:r>
      <w:r>
        <w:rPr>
          <w:rFonts w:eastAsia="Times New Roman" w:cs="Times New Roman"/>
          <w:szCs w:val="24"/>
        </w:rPr>
        <w:t>ΟΔΔΥ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καλύτερη διαχείριση των αναφερόμενων κατασχεμένων ειδών μέσω της προσφορότερης αξ</w:t>
      </w:r>
      <w:r>
        <w:rPr>
          <w:rFonts w:eastAsia="Times New Roman" w:cs="Times New Roman"/>
          <w:szCs w:val="24"/>
        </w:rPr>
        <w:t>ιοποίησής τους, της μείωσης των εξόδων διαχείρισης και φύλαξης και της αύξησης των εσόδων από την εκποίησή τους.</w:t>
      </w:r>
    </w:p>
    <w:p w14:paraId="3C9AC7A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Ιδιαίτερα με τις παραγράφους 1 και 2 γίνεται ενοποίηση του νομοθετικού πλαισίου διαχείρισης των κατασχεθέντων από οποιοδήποτε ποινικό αδίκημα μ</w:t>
      </w:r>
      <w:r>
        <w:rPr>
          <w:rFonts w:eastAsia="Times New Roman" w:cs="Times New Roman"/>
          <w:szCs w:val="24"/>
        </w:rPr>
        <w:t>εταφορικών μέσων, εμπορευματοκιβωτίων και μηχανημάτων έργου και επιδιώκεται η εξάλειψη ασαφειών, παρερμηνειών και γραφειοκρατικών διαδικασιών από την ύπαρξη πολλών νομοθετικών διατάξεων προς τη διαχείριση αυτών.</w:t>
      </w:r>
    </w:p>
    <w:p w14:paraId="3C9AC7A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τις παραγράφους 3 έως 6 ορίζονται με τον </w:t>
      </w:r>
      <w:r>
        <w:rPr>
          <w:rFonts w:eastAsia="Times New Roman" w:cs="Times New Roman"/>
          <w:szCs w:val="24"/>
        </w:rPr>
        <w:t>πιο απλό, σαφή και κατανοητό τρόπο θέματα διαχείρισης και απόδοσης κατασχεθέντων. Επίσης, μειώνεται ο χρόνος που μεσολαβεί από την κατάσχεση μέχρι την εκποίηση των κατασχεμένων πλωτών μέσων, ώστε να μειωθεί το κόστος φύλαξής τους, καθώς και να επιτευχθεί η</w:t>
      </w:r>
      <w:r>
        <w:rPr>
          <w:rFonts w:eastAsia="Times New Roman" w:cs="Times New Roman"/>
          <w:szCs w:val="24"/>
        </w:rPr>
        <w:t xml:space="preserve"> αύξηση εσόδων από την έγκαιρη εκποίησή τους, χωρίς να επέλθει η απαξίωσή τους.</w:t>
      </w:r>
    </w:p>
    <w:p w14:paraId="3C9AC7A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Επίσης, καταργείται ο αριθμητικός περιορισμός των δημοπρατήσεων πλωτών μέσων, προκειμένου να μην οδηγούνται στην καταστροφή πλωτά </w:t>
      </w:r>
      <w:r>
        <w:rPr>
          <w:rFonts w:eastAsia="Times New Roman" w:cs="Times New Roman"/>
          <w:szCs w:val="24"/>
        </w:rPr>
        <w:lastRenderedPageBreak/>
        <w:t>μέσα μεγάλης αξίας. Οι αλλαγές αυτές αποσκοπού</w:t>
      </w:r>
      <w:r>
        <w:rPr>
          <w:rFonts w:eastAsia="Times New Roman" w:cs="Times New Roman"/>
          <w:szCs w:val="24"/>
        </w:rPr>
        <w:t>ν στην αποφυγή αυξημένων δαπανών για τις δημόσιες υπηρεσίες και δεύτερον, στην αξιοποίηση των οχημάτων που οδηγούνται στην ανακύκλωση, δίνοντας τη δυνατότητα έτσι να διατίθενται σε εκπαιδευτικά ιδρύματα, στην Ελληνική Αστυνομία και στις Ένοπλες Δυνάμεις γι</w:t>
      </w:r>
      <w:r>
        <w:rPr>
          <w:rFonts w:eastAsia="Times New Roman" w:cs="Times New Roman"/>
          <w:szCs w:val="24"/>
        </w:rPr>
        <w:t>α εκπαιδευτικούς σκοπούς, ικανοποιώντας χρόνια αιτήματά τους.</w:t>
      </w:r>
    </w:p>
    <w:p w14:paraId="3C9AC7A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ρυθμίσεις του άρθρου 10 επιχειρείται η φορολογική τακτοποίηση εκκρεμοτήτων της </w:t>
      </w:r>
      <w:r>
        <w:rPr>
          <w:rFonts w:eastAsia="Times New Roman" w:cs="Times New Roman"/>
          <w:szCs w:val="24"/>
        </w:rPr>
        <w:t xml:space="preserve">Εταιρείας </w:t>
      </w:r>
      <w:r>
        <w:rPr>
          <w:rFonts w:eastAsia="Times New Roman" w:cs="Times New Roman"/>
          <w:szCs w:val="24"/>
        </w:rPr>
        <w:t xml:space="preserve">Ακινήτων Δημοσίου </w:t>
      </w:r>
      <w:r>
        <w:rPr>
          <w:rFonts w:eastAsia="Times New Roman" w:cs="Times New Roman"/>
          <w:szCs w:val="24"/>
        </w:rPr>
        <w:t>«</w:t>
      </w:r>
      <w:r>
        <w:rPr>
          <w:rFonts w:eastAsia="Times New Roman" w:cs="Times New Roman"/>
          <w:szCs w:val="24"/>
        </w:rPr>
        <w:t>ΕΤΑΔ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έτσι ώστε να μην μεταφερθούν φορολογικά βάρη στην νέα</w:t>
      </w:r>
      <w:r>
        <w:rPr>
          <w:rFonts w:eastAsia="Times New Roman" w:cs="Times New Roman"/>
          <w:szCs w:val="24"/>
        </w:rPr>
        <w:t xml:space="preserve"> εταιρεία συμμετοχών και περιουσίας, της οποίας θα καταστεί θυγατρική.</w:t>
      </w:r>
    </w:p>
    <w:p w14:paraId="3C9AC7A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το άρθρο 11 προβλέπεται ότι οι νέοι υπάλληλοι της ΑΑΔΕ των προκηρύξεων που εκδίδονται μετά το παρόν σχέδιο νόμου έχουν την δυνατότητα να διορίζονται σε προσωποπαγείς θέσεις που συνισ</w:t>
      </w:r>
      <w:r>
        <w:rPr>
          <w:rFonts w:eastAsia="Times New Roman" w:cs="Times New Roman"/>
          <w:szCs w:val="24"/>
        </w:rPr>
        <w:t>τώνται με την πράξη του διορισμού τους στη Φορολογική και Τελωνειακή Ακαδημία της ΑΑΔΕ, προκειμένου να παρακολουθούν πρόγραμμα υποχρεωτικής εισαγωγικής εκπαίδευσης για την ολοκληρωμένη επιμόρφωσή τους, με στόχο τη συνεχή βελτίωση της αποτελεσματικότητας τω</w:t>
      </w:r>
      <w:r>
        <w:rPr>
          <w:rFonts w:eastAsia="Times New Roman" w:cs="Times New Roman"/>
          <w:szCs w:val="24"/>
        </w:rPr>
        <w:t xml:space="preserve">ν υπηρεσιών της ΑΑΔΕ και της ποιότητας των παρεχόμενων υπηρεσιών προς τους πολίτες και τις επιχειρήσεις. Για το εν λόγω χρονικό διάστημα θα λογίζονται και θα αμείβονται ως δόκιμοι δημόσιοι </w:t>
      </w:r>
      <w:r>
        <w:rPr>
          <w:rFonts w:eastAsia="Times New Roman" w:cs="Times New Roman"/>
          <w:szCs w:val="24"/>
        </w:rPr>
        <w:lastRenderedPageBreak/>
        <w:t>υπάλληλοι. Μετά την ολοκλήρωση της υποχρεωτικής εισαγωγικής εκπαίδε</w:t>
      </w:r>
      <w:r>
        <w:rPr>
          <w:rFonts w:eastAsia="Times New Roman" w:cs="Times New Roman"/>
          <w:szCs w:val="24"/>
        </w:rPr>
        <w:t>υσης, οι νέοι υπάλληλοι καταλαμβάνουν δεσμευμένες κενές οργανικές θέσεις σε υπηρεσίες αντίστοιχου κλάδου της Αρχής στην περιφερειακή ενότητα διορισμού τους.</w:t>
      </w:r>
    </w:p>
    <w:p w14:paraId="3C9AC7AF" w14:textId="77777777" w:rsidR="00DF4D2A" w:rsidRDefault="00ED41C9">
      <w:pPr>
        <w:spacing w:line="600" w:lineRule="auto"/>
        <w:ind w:firstLine="720"/>
        <w:jc w:val="both"/>
        <w:rPr>
          <w:rFonts w:eastAsia="Times New Roman"/>
          <w:szCs w:val="24"/>
        </w:rPr>
      </w:pPr>
      <w:r>
        <w:rPr>
          <w:rFonts w:eastAsia="Times New Roman"/>
          <w:szCs w:val="24"/>
        </w:rPr>
        <w:t xml:space="preserve">Με το άρθρο 12 γίνονται νομοθετικές προσαρμογές στον Κώδικα Φορολογικής Διαδικασίας λόγω εφαρμογής </w:t>
      </w:r>
      <w:r>
        <w:rPr>
          <w:rFonts w:eastAsia="Times New Roman"/>
          <w:szCs w:val="24"/>
        </w:rPr>
        <w:t xml:space="preserve">διατάξεων της ΑΑΔΕ. Έτσι, προβλέπεται ότι τυχόν μεταβολή της ερμηνευτικής θέσης της φορολογικής διοίκησης δεν ισχύει αναδρομικά, σε περίπτωση που συνεπάγεται αναδρομική φορολογική επιβάρυνση του φορολογούμενου. </w:t>
      </w:r>
    </w:p>
    <w:p w14:paraId="3C9AC7B0" w14:textId="77777777" w:rsidR="00DF4D2A" w:rsidRDefault="00ED41C9">
      <w:pPr>
        <w:spacing w:line="600" w:lineRule="auto"/>
        <w:ind w:firstLine="720"/>
        <w:jc w:val="both"/>
        <w:rPr>
          <w:rFonts w:eastAsia="Times New Roman"/>
          <w:szCs w:val="24"/>
        </w:rPr>
      </w:pPr>
      <w:r>
        <w:rPr>
          <w:rFonts w:eastAsia="Times New Roman"/>
          <w:szCs w:val="24"/>
        </w:rPr>
        <w:t xml:space="preserve">Προστίθεται νέα εξουσιοδοτική </w:t>
      </w:r>
      <w:r>
        <w:rPr>
          <w:rFonts w:eastAsia="Times New Roman"/>
          <w:bCs/>
          <w:shd w:val="clear" w:color="auto" w:fill="FFFFFF"/>
        </w:rPr>
        <w:t>διάταξη,</w:t>
      </w:r>
      <w:r>
        <w:rPr>
          <w:rFonts w:eastAsia="Times New Roman"/>
          <w:szCs w:val="24"/>
        </w:rPr>
        <w:t xml:space="preserve"> προκε</w:t>
      </w:r>
      <w:r>
        <w:rPr>
          <w:rFonts w:eastAsia="Times New Roman"/>
          <w:szCs w:val="24"/>
        </w:rPr>
        <w:t xml:space="preserve">ιμένου ο Διοικητής της ΑΑΔΕ να μπορεί να ορίζει με απόφασή του κατηγορίες φορολογουμένων, οι οποίοι υποχρεούνται να παρέχουν στην ΑΑΔΕ πληροφορίες για την επιχειρηματική τους δραστηριότητα, οι οποίες θα αξιοποιηθούν στην ελεγκτική διαδικασία. </w:t>
      </w:r>
    </w:p>
    <w:p w14:paraId="3C9AC7B1" w14:textId="77777777" w:rsidR="00DF4D2A" w:rsidRDefault="00ED41C9">
      <w:pPr>
        <w:spacing w:line="600" w:lineRule="auto"/>
        <w:ind w:firstLine="720"/>
        <w:jc w:val="both"/>
        <w:rPr>
          <w:rFonts w:eastAsia="Times New Roman"/>
          <w:szCs w:val="24"/>
        </w:rPr>
      </w:pPr>
      <w:r>
        <w:rPr>
          <w:rFonts w:eastAsia="Times New Roman"/>
          <w:szCs w:val="24"/>
        </w:rPr>
        <w:t xml:space="preserve">Διευρύνεται η δυνατότητα φορέων της </w:t>
      </w:r>
      <w:r>
        <w:rPr>
          <w:rFonts w:eastAsia="Times New Roman"/>
          <w:szCs w:val="24"/>
        </w:rPr>
        <w:t xml:space="preserve">κεντρικής </w:t>
      </w:r>
      <w:r>
        <w:rPr>
          <w:rFonts w:eastAsia="Times New Roman"/>
          <w:szCs w:val="24"/>
        </w:rPr>
        <w:t xml:space="preserve">και </w:t>
      </w:r>
      <w:r>
        <w:rPr>
          <w:rFonts w:eastAsia="Times New Roman"/>
          <w:szCs w:val="24"/>
        </w:rPr>
        <w:t>γενικής</w:t>
      </w:r>
      <w:r>
        <w:rPr>
          <w:rFonts w:eastAsia="Times New Roman"/>
          <w:szCs w:val="24"/>
        </w:rPr>
        <w:t xml:space="preserve"> </w:t>
      </w:r>
      <w:r>
        <w:rPr>
          <w:rFonts w:eastAsia="Times New Roman"/>
          <w:bCs/>
        </w:rPr>
        <w:t>κ</w:t>
      </w:r>
      <w:r>
        <w:rPr>
          <w:rFonts w:eastAsia="Times New Roman"/>
          <w:bCs/>
        </w:rPr>
        <w:t>υβέρνηση</w:t>
      </w:r>
      <w:r>
        <w:rPr>
          <w:rFonts w:eastAsia="Times New Roman"/>
          <w:szCs w:val="24"/>
        </w:rPr>
        <w:t xml:space="preserve">ς να ζητούν και να λαμβάνουν απόρρητες πληροφορίες και στοιχεία για φορολογούμενους, εφόσον </w:t>
      </w:r>
      <w:r>
        <w:rPr>
          <w:rFonts w:eastAsia="Times New Roman"/>
          <w:bCs/>
        </w:rPr>
        <w:t>είναι</w:t>
      </w:r>
      <w:r>
        <w:rPr>
          <w:rFonts w:eastAsia="Times New Roman"/>
          <w:szCs w:val="24"/>
        </w:rPr>
        <w:t xml:space="preserve"> αναγκαίο για την άσκηση των αρμοδιοτήτων τους.</w:t>
      </w:r>
    </w:p>
    <w:p w14:paraId="3C9AC7B2" w14:textId="77777777" w:rsidR="00DF4D2A" w:rsidRDefault="00ED41C9">
      <w:pPr>
        <w:spacing w:line="600" w:lineRule="auto"/>
        <w:ind w:firstLine="720"/>
        <w:jc w:val="both"/>
        <w:rPr>
          <w:rFonts w:eastAsia="Times New Roman"/>
          <w:szCs w:val="24"/>
        </w:rPr>
      </w:pPr>
      <w:r>
        <w:rPr>
          <w:rFonts w:eastAsia="Times New Roman"/>
          <w:szCs w:val="24"/>
        </w:rPr>
        <w:lastRenderedPageBreak/>
        <w:t xml:space="preserve">Προστίθενται, </w:t>
      </w:r>
      <w:r>
        <w:rPr>
          <w:rFonts w:eastAsia="Times New Roman"/>
          <w:bCs/>
          <w:shd w:val="clear" w:color="auto" w:fill="FFFFFF"/>
        </w:rPr>
        <w:t xml:space="preserve">επίσης, </w:t>
      </w:r>
      <w:r>
        <w:rPr>
          <w:rFonts w:eastAsia="Times New Roman"/>
          <w:szCs w:val="24"/>
        </w:rPr>
        <w:t>νέες περιπτώσεις διαδι</w:t>
      </w:r>
      <w:r>
        <w:rPr>
          <w:rFonts w:eastAsia="Times New Roman"/>
          <w:szCs w:val="24"/>
        </w:rPr>
        <w:t xml:space="preserve">καστικών παραβάσεων και αντίστοιχες κυρώσεις για τη μη έκδοση ή ανακριβή έκδοση ή λήξη παραστατικών για πράξεις που δεν επιβαρύνονται με ΦΠΑ, </w:t>
      </w:r>
      <w:r>
        <w:rPr>
          <w:rFonts w:eastAsia="Times New Roman"/>
          <w:bCs/>
          <w:shd w:val="clear" w:color="auto" w:fill="FFFFFF"/>
        </w:rPr>
        <w:t>παραδείγματος χάριν</w:t>
      </w:r>
      <w:r>
        <w:rPr>
          <w:rFonts w:eastAsia="Times New Roman"/>
          <w:bCs/>
          <w:shd w:val="clear" w:color="auto" w:fill="FFFFFF"/>
        </w:rPr>
        <w:t>,</w:t>
      </w:r>
      <w:r>
        <w:rPr>
          <w:rFonts w:eastAsia="Times New Roman"/>
          <w:bCs/>
          <w:shd w:val="clear" w:color="auto" w:fill="FFFFFF"/>
        </w:rPr>
        <w:t xml:space="preserve"> </w:t>
      </w:r>
      <w:r>
        <w:rPr>
          <w:rFonts w:eastAsia="Times New Roman"/>
          <w:szCs w:val="24"/>
        </w:rPr>
        <w:t xml:space="preserve">ο κλάδος των γιατρών, καθώς και για τη διακίνηση αγαθών </w:t>
      </w:r>
      <w:r>
        <w:rPr>
          <w:rFonts w:eastAsia="Times New Roman"/>
        </w:rPr>
        <w:t>χωρίς</w:t>
      </w:r>
      <w:r>
        <w:rPr>
          <w:rFonts w:eastAsia="Times New Roman"/>
          <w:szCs w:val="24"/>
        </w:rPr>
        <w:t xml:space="preserve"> την ύπαρξη παραστατικών διακίνησης. Τα πρόστιμα ορίζονται ανάλογα με το είδος της παράβασης και την υποχρέωση τήρησης του αντίστοιχου λογιστικού συστήματος. </w:t>
      </w:r>
    </w:p>
    <w:p w14:paraId="3C9AC7B3" w14:textId="77777777" w:rsidR="00DF4D2A" w:rsidRDefault="00ED41C9">
      <w:pPr>
        <w:spacing w:line="600" w:lineRule="auto"/>
        <w:ind w:firstLine="720"/>
        <w:jc w:val="both"/>
        <w:rPr>
          <w:rFonts w:eastAsia="Times New Roman"/>
          <w:szCs w:val="24"/>
        </w:rPr>
      </w:pPr>
      <w:r>
        <w:rPr>
          <w:rFonts w:eastAsia="Times New Roman"/>
          <w:szCs w:val="24"/>
        </w:rPr>
        <w:t xml:space="preserve">Με το άρθρο 13 ρυθμίζονται θέματα φορολογίας κατοχής ακινήτων. Ο σύνδικος της πτώχευσης δεν </w:t>
      </w:r>
      <w:r>
        <w:rPr>
          <w:rFonts w:eastAsia="Times New Roman"/>
          <w:bCs/>
        </w:rPr>
        <w:t>είναι</w:t>
      </w:r>
      <w:r>
        <w:rPr>
          <w:rFonts w:eastAsia="Times New Roman"/>
          <w:szCs w:val="24"/>
        </w:rPr>
        <w:t xml:space="preserve"> πλέον υποκείμενος στον ΕΝΦΙΑ. </w:t>
      </w:r>
    </w:p>
    <w:p w14:paraId="3C9AC7B4" w14:textId="77777777" w:rsidR="00DF4D2A" w:rsidRDefault="00ED41C9">
      <w:pPr>
        <w:spacing w:line="600" w:lineRule="auto"/>
        <w:ind w:firstLine="720"/>
        <w:jc w:val="both"/>
        <w:rPr>
          <w:rFonts w:eastAsia="Times New Roman"/>
          <w:szCs w:val="24"/>
        </w:rPr>
      </w:pPr>
      <w:r>
        <w:rPr>
          <w:rFonts w:eastAsia="Times New Roman"/>
          <w:bCs/>
          <w:shd w:val="clear" w:color="auto" w:fill="FFFFFF"/>
        </w:rPr>
        <w:t xml:space="preserve">Επίσης, </w:t>
      </w:r>
      <w:r>
        <w:rPr>
          <w:rFonts w:eastAsia="Times New Roman"/>
          <w:szCs w:val="24"/>
        </w:rPr>
        <w:t>παρατείνεται για δύο έτη, το 2017 και το 2018, η αναστολή επιβολής του συμπληρωματικού φόρου για τα αγροτεμάχια των φυσικών προσώπων, προκειμένου να δοθεί ο απαραίτητος χρόνος στους φορολογούμενους να ελέγξουν τους δ</w:t>
      </w:r>
      <w:r>
        <w:rPr>
          <w:rFonts w:eastAsia="Times New Roman"/>
          <w:szCs w:val="24"/>
        </w:rPr>
        <w:t xml:space="preserve">ασικούς χάρτες και να προβούν, όπου απαιτείται, στις απαραίτητες διορθώσεις. </w:t>
      </w:r>
    </w:p>
    <w:p w14:paraId="3C9AC7B5" w14:textId="77777777" w:rsidR="00DF4D2A" w:rsidRDefault="00ED41C9">
      <w:pPr>
        <w:spacing w:line="600" w:lineRule="auto"/>
        <w:ind w:firstLine="720"/>
        <w:jc w:val="both"/>
        <w:rPr>
          <w:rFonts w:eastAsia="Times New Roman"/>
          <w:szCs w:val="24"/>
        </w:rPr>
      </w:pPr>
      <w:r>
        <w:rPr>
          <w:rFonts w:eastAsia="Times New Roman"/>
          <w:bCs/>
          <w:shd w:val="clear" w:color="auto" w:fill="FFFFFF"/>
        </w:rPr>
        <w:t xml:space="preserve">Επίσης, </w:t>
      </w:r>
      <w:r>
        <w:rPr>
          <w:rFonts w:eastAsia="Times New Roman"/>
          <w:szCs w:val="24"/>
        </w:rPr>
        <w:t>με τις παραγράφους 3 και 4, κατά τη χορήγηση πιστοποιητικού για ακίνητο, το οποίο ανήκει σε πτωχό, καταργείται η υποχρέωση ρύθμισης οφειλών ΕΝΦΙΑ ή φόρου ακίνητης περιουσ</w:t>
      </w:r>
      <w:r>
        <w:rPr>
          <w:rFonts w:eastAsia="Times New Roman"/>
          <w:szCs w:val="24"/>
        </w:rPr>
        <w:t xml:space="preserve">ίας, προκειμένου να διευκολυνθεί η σταδιακή εκποίηση της πτωχευτικής περιουσίας. </w:t>
      </w:r>
    </w:p>
    <w:p w14:paraId="3C9AC7B6" w14:textId="77777777" w:rsidR="00DF4D2A" w:rsidRDefault="00ED41C9">
      <w:pPr>
        <w:spacing w:line="600" w:lineRule="auto"/>
        <w:ind w:firstLine="720"/>
        <w:jc w:val="both"/>
        <w:rPr>
          <w:rFonts w:eastAsia="Times New Roman"/>
          <w:szCs w:val="24"/>
        </w:rPr>
      </w:pPr>
      <w:r>
        <w:rPr>
          <w:rFonts w:eastAsia="Times New Roman"/>
          <w:bCs/>
          <w:shd w:val="clear" w:color="auto" w:fill="FFFFFF"/>
        </w:rPr>
        <w:lastRenderedPageBreak/>
        <w:t xml:space="preserve">Επίσης, </w:t>
      </w:r>
      <w:r>
        <w:rPr>
          <w:rFonts w:eastAsia="Times New Roman"/>
          <w:szCs w:val="24"/>
        </w:rPr>
        <w:t xml:space="preserve">κατά τη σύνταξη της συμβολαιογραφικής πράξης αποδοχής κληρονομιάς για τα έτη κατά τα οποία υπόχρεος ήταν ο κληρονομούμενος, το πιστοποιητικό χορηγείται, εφόσον </w:t>
      </w:r>
      <w:r>
        <w:rPr>
          <w:rFonts w:eastAsia="Times New Roman"/>
          <w:bCs/>
        </w:rPr>
        <w:t>έχει</w:t>
      </w:r>
      <w:r>
        <w:rPr>
          <w:rFonts w:eastAsia="Times New Roman"/>
          <w:szCs w:val="24"/>
        </w:rPr>
        <w:t xml:space="preserve"> κ</w:t>
      </w:r>
      <w:r>
        <w:rPr>
          <w:rFonts w:eastAsia="Times New Roman"/>
          <w:szCs w:val="24"/>
        </w:rPr>
        <w:t xml:space="preserve">αταβληθεί ο φόρος που αναλογεί στο ποσοστό, </w:t>
      </w:r>
      <w:r>
        <w:rPr>
          <w:rFonts w:eastAsia="Times New Roman"/>
        </w:rPr>
        <w:t>δηλαδή</w:t>
      </w:r>
      <w:r>
        <w:rPr>
          <w:rFonts w:eastAsia="Times New Roman"/>
          <w:szCs w:val="24"/>
        </w:rPr>
        <w:t xml:space="preserve"> στο </w:t>
      </w:r>
      <w:r>
        <w:rPr>
          <w:rFonts w:eastAsia="Times New Roman"/>
          <w:bCs/>
          <w:shd w:val="clear" w:color="auto" w:fill="FFFFFF"/>
        </w:rPr>
        <w:t>δικαίωμα</w:t>
      </w:r>
      <w:r>
        <w:rPr>
          <w:rFonts w:eastAsia="Times New Roman"/>
          <w:szCs w:val="24"/>
        </w:rPr>
        <w:t xml:space="preserve"> επί του ακινήτου που φορολογείται, </w:t>
      </w:r>
      <w:r>
        <w:rPr>
          <w:rFonts w:eastAsia="Times New Roman"/>
        </w:rPr>
        <w:t>χωρίς</w:t>
      </w:r>
      <w:r>
        <w:rPr>
          <w:rFonts w:eastAsia="Times New Roman"/>
          <w:szCs w:val="24"/>
        </w:rPr>
        <w:t xml:space="preserve"> να απαιτείται η ρύθμιση του φόρου για τα υπόλοιπα ποσοστά ή ακίνητα του κληρονομούμενου. </w:t>
      </w:r>
    </w:p>
    <w:p w14:paraId="3C9AC7B7" w14:textId="77777777" w:rsidR="00DF4D2A" w:rsidRDefault="00ED41C9">
      <w:pPr>
        <w:spacing w:line="600" w:lineRule="auto"/>
        <w:ind w:firstLine="720"/>
        <w:jc w:val="both"/>
        <w:rPr>
          <w:rFonts w:eastAsia="Times New Roman"/>
          <w:szCs w:val="24"/>
        </w:rPr>
      </w:pPr>
      <w:r>
        <w:rPr>
          <w:rFonts w:eastAsia="Times New Roman"/>
          <w:szCs w:val="24"/>
        </w:rPr>
        <w:t xml:space="preserve">Με την προτεινόμενη </w:t>
      </w:r>
      <w:r>
        <w:rPr>
          <w:rFonts w:eastAsia="Times New Roman"/>
          <w:bCs/>
          <w:shd w:val="clear" w:color="auto" w:fill="FFFFFF"/>
        </w:rPr>
        <w:t>διάταξη</w:t>
      </w:r>
      <w:r>
        <w:rPr>
          <w:rFonts w:eastAsia="Times New Roman"/>
          <w:szCs w:val="24"/>
        </w:rPr>
        <w:t xml:space="preserve"> του άρθρου 14, ύστερα από την κατ</w:t>
      </w:r>
      <w:r>
        <w:rPr>
          <w:rFonts w:eastAsia="Times New Roman"/>
          <w:szCs w:val="24"/>
        </w:rPr>
        <w:t>αδικαστική σε βάρος της χώρας μας απόφαση του Ευρωπαϊκού Δικαστηρίου, διευρύνεται ο κύκλος των δικαιούχων της απαλλαγής από τον φόρο για την αιτία θανάτου απόκτηση πρώτης κατοικίας και καταλαμβάνει πλέον αυτή τους Έλληνες, τους υπηκόους των κρατών-μελών τη</w:t>
      </w:r>
      <w:r>
        <w:rPr>
          <w:rFonts w:eastAsia="Times New Roman"/>
          <w:szCs w:val="24"/>
        </w:rPr>
        <w:t xml:space="preserve">ς Ευρωπαϊκής </w:t>
      </w:r>
      <w:r>
        <w:rPr>
          <w:rFonts w:eastAsia="Times New Roman"/>
          <w:bCs/>
        </w:rPr>
        <w:t>Έ</w:t>
      </w:r>
      <w:r>
        <w:rPr>
          <w:rFonts w:eastAsia="Times New Roman"/>
          <w:szCs w:val="24"/>
        </w:rPr>
        <w:t xml:space="preserve">νωσης και τους υπηκόους των χωρών του Ευρωπαϊκού Οικονομικού Χώρου, κατοίκους Ελλάδος και μη. </w:t>
      </w:r>
    </w:p>
    <w:p w14:paraId="3C9AC7B8" w14:textId="77777777" w:rsidR="00DF4D2A" w:rsidRDefault="00ED41C9">
      <w:pPr>
        <w:spacing w:line="600" w:lineRule="auto"/>
        <w:ind w:firstLine="720"/>
        <w:jc w:val="both"/>
        <w:rPr>
          <w:rFonts w:eastAsia="Times New Roman"/>
          <w:szCs w:val="24"/>
        </w:rPr>
      </w:pPr>
      <w:r>
        <w:rPr>
          <w:rFonts w:eastAsia="Times New Roman"/>
          <w:szCs w:val="24"/>
        </w:rPr>
        <w:t xml:space="preserve">Η προτεινόμενη ρύθμιση για το άρθρο 15 κρίνεται αναγκαία, προκειμένου να καλυφθεί νομοθετικό κενό και να καθοριστεί ο χρόνος και ο τρόπος υποβολής </w:t>
      </w:r>
      <w:r>
        <w:rPr>
          <w:rFonts w:eastAsia="Times New Roman"/>
          <w:szCs w:val="24"/>
        </w:rPr>
        <w:t xml:space="preserve">της ειδικής δήλωσης εισφοράς επί του ετήσιου ποσού του συνολικού εισαγόμενου και μετατρεπόμενου σε ευρώ συναλλάγματος για τα έτη 2016 έως 2019. </w:t>
      </w:r>
    </w:p>
    <w:p w14:paraId="3C9AC7B9" w14:textId="77777777" w:rsidR="00DF4D2A" w:rsidRDefault="00ED41C9">
      <w:pPr>
        <w:spacing w:line="600" w:lineRule="auto"/>
        <w:ind w:firstLine="720"/>
        <w:jc w:val="both"/>
        <w:rPr>
          <w:rFonts w:eastAsia="Times New Roman"/>
          <w:szCs w:val="24"/>
        </w:rPr>
      </w:pPr>
      <w:r>
        <w:rPr>
          <w:rFonts w:eastAsia="Times New Roman"/>
          <w:szCs w:val="24"/>
        </w:rPr>
        <w:lastRenderedPageBreak/>
        <w:t xml:space="preserve">Με το άρθρο 16 γίνεται προσπάθεια αποσυμφόρησης των δικαστηρίων και των ΔΟΥ από υποθέσεις που εκκρεμούν και </w:t>
      </w:r>
      <w:r>
        <w:rPr>
          <w:rFonts w:eastAsia="Times New Roman"/>
          <w:bCs/>
        </w:rPr>
        <w:t>έχε</w:t>
      </w:r>
      <w:r>
        <w:rPr>
          <w:rFonts w:eastAsia="Times New Roman"/>
          <w:bCs/>
        </w:rPr>
        <w:t>ι</w:t>
      </w:r>
      <w:r>
        <w:rPr>
          <w:rFonts w:eastAsia="Times New Roman"/>
          <w:szCs w:val="24"/>
        </w:rPr>
        <w:t xml:space="preserve"> καθυστερήσει η απόφαση λόγω διαφορετικών ερμηνειών από τις αρμόδιες </w:t>
      </w:r>
      <w:r>
        <w:rPr>
          <w:rFonts w:eastAsia="Times New Roman"/>
          <w:szCs w:val="24"/>
        </w:rPr>
        <w:t>αρχές</w:t>
      </w:r>
      <w:r>
        <w:rPr>
          <w:rFonts w:eastAsia="Times New Roman"/>
          <w:szCs w:val="24"/>
        </w:rPr>
        <w:t xml:space="preserve">. </w:t>
      </w:r>
    </w:p>
    <w:p w14:paraId="3C9AC7BA" w14:textId="77777777" w:rsidR="00DF4D2A" w:rsidRDefault="00ED41C9">
      <w:pPr>
        <w:spacing w:line="600" w:lineRule="auto"/>
        <w:ind w:firstLine="720"/>
        <w:jc w:val="both"/>
        <w:rPr>
          <w:rFonts w:eastAsia="Times New Roman"/>
          <w:szCs w:val="24"/>
        </w:rPr>
      </w:pPr>
      <w:r>
        <w:rPr>
          <w:rFonts w:eastAsia="Times New Roman"/>
          <w:szCs w:val="24"/>
        </w:rPr>
        <w:t xml:space="preserve">Η απαλλαγή από φόρο υπεραξίας αφορά περιπτώσεις πώλησης ή </w:t>
      </w:r>
      <w:r>
        <w:rPr>
          <w:rFonts w:eastAsia="Times New Roman"/>
          <w:bCs/>
        </w:rPr>
        <w:t>μί</w:t>
      </w:r>
      <w:r>
        <w:rPr>
          <w:rFonts w:eastAsia="Times New Roman"/>
          <w:szCs w:val="24"/>
        </w:rPr>
        <w:t>σθωσης ακινήτου, στο οποίο λειτουργούσε επιχείρηση μετά του υφιστάμενου εξοπλισμού σε άλλη επιχείρηση, καθώς δεν συνισ</w:t>
      </w:r>
      <w:r>
        <w:rPr>
          <w:rFonts w:eastAsia="Times New Roman"/>
          <w:szCs w:val="24"/>
        </w:rPr>
        <w:t xml:space="preserve">τά αυτή μεταβίβαση σε επιχείρηση. </w:t>
      </w:r>
    </w:p>
    <w:p w14:paraId="3C9AC7BB" w14:textId="77777777" w:rsidR="00DF4D2A" w:rsidRDefault="00ED41C9">
      <w:pPr>
        <w:spacing w:line="600" w:lineRule="auto"/>
        <w:ind w:firstLine="720"/>
        <w:jc w:val="both"/>
        <w:rPr>
          <w:rFonts w:eastAsia="Times New Roman"/>
          <w:szCs w:val="24"/>
        </w:rPr>
      </w:pPr>
      <w:r>
        <w:rPr>
          <w:rFonts w:eastAsia="Times New Roman"/>
          <w:szCs w:val="24"/>
        </w:rPr>
        <w:t xml:space="preserve">Με την προτεινόμενη </w:t>
      </w:r>
      <w:r>
        <w:rPr>
          <w:rFonts w:eastAsia="Times New Roman"/>
          <w:bCs/>
          <w:shd w:val="clear" w:color="auto" w:fill="FFFFFF"/>
        </w:rPr>
        <w:t>διάταξη</w:t>
      </w:r>
      <w:r>
        <w:rPr>
          <w:rFonts w:eastAsia="Times New Roman"/>
          <w:szCs w:val="24"/>
        </w:rPr>
        <w:t xml:space="preserve"> του άρθρου 17 καταργείται επιτέλους η υποχρέωση προσκόμισης σωρείας δικαιολογητικών και εν συνεχεία χορήγηση βεβαίωσης ηλεκτροδότησης για τα ακίνητα, των οποίων οι άδειες ανέγερσης εκδόθηκαν μέ</w:t>
      </w:r>
      <w:r>
        <w:rPr>
          <w:rFonts w:eastAsia="Times New Roman"/>
          <w:szCs w:val="24"/>
        </w:rPr>
        <w:t xml:space="preserve">χρι 31-12-1994. </w:t>
      </w:r>
    </w:p>
    <w:p w14:paraId="3C9AC7BC" w14:textId="77777777" w:rsidR="00DF4D2A" w:rsidRDefault="00ED41C9">
      <w:pPr>
        <w:spacing w:line="600" w:lineRule="auto"/>
        <w:ind w:firstLine="720"/>
        <w:jc w:val="both"/>
        <w:rPr>
          <w:rFonts w:eastAsia="Times New Roman"/>
          <w:szCs w:val="24"/>
        </w:rPr>
      </w:pPr>
      <w:r>
        <w:rPr>
          <w:rFonts w:eastAsia="Times New Roman"/>
          <w:szCs w:val="24"/>
        </w:rPr>
        <w:t xml:space="preserve">Με την προτεινόμενη ρύθμιση του άρθρου 18 τροποποιούνται οι </w:t>
      </w:r>
      <w:r>
        <w:rPr>
          <w:rFonts w:eastAsia="Times New Roman"/>
        </w:rPr>
        <w:t>διατάξεις</w:t>
      </w:r>
      <w:r>
        <w:rPr>
          <w:rFonts w:eastAsia="Times New Roman"/>
          <w:szCs w:val="24"/>
        </w:rPr>
        <w:t xml:space="preserve"> της νομοθεσίας του ζύθου, προκειμένου να καταστεί δυνατή η συστέγαση και </w:t>
      </w:r>
      <w:proofErr w:type="spellStart"/>
      <w:r>
        <w:rPr>
          <w:rFonts w:eastAsia="Times New Roman"/>
          <w:szCs w:val="24"/>
        </w:rPr>
        <w:t>συλλειτουργία</w:t>
      </w:r>
      <w:proofErr w:type="spellEnd"/>
      <w:r>
        <w:rPr>
          <w:rFonts w:eastAsia="Times New Roman"/>
          <w:szCs w:val="24"/>
        </w:rPr>
        <w:t xml:space="preserve"> των ζυθοποιείων με μονάδες παραγωγής ποτών από ζύμωση και με μονάδες παραγωγής μη </w:t>
      </w:r>
      <w:r>
        <w:rPr>
          <w:rFonts w:eastAsia="Times New Roman"/>
          <w:szCs w:val="24"/>
        </w:rPr>
        <w:t xml:space="preserve">αλκοολούχων ποτών και εμφιαλωμένου νερού. </w:t>
      </w:r>
    </w:p>
    <w:p w14:paraId="3C9AC7BD" w14:textId="77777777" w:rsidR="00DF4D2A" w:rsidRDefault="00ED41C9">
      <w:pPr>
        <w:spacing w:line="600" w:lineRule="auto"/>
        <w:ind w:firstLine="720"/>
        <w:jc w:val="both"/>
        <w:rPr>
          <w:rFonts w:eastAsia="Times New Roman"/>
          <w:szCs w:val="24"/>
        </w:rPr>
      </w:pPr>
      <w:r>
        <w:rPr>
          <w:rFonts w:eastAsia="Times New Roman"/>
          <w:szCs w:val="24"/>
        </w:rPr>
        <w:t xml:space="preserve">Με τον τρόπο αυτό ικανοποιείται ένα πάγιο αίτημα της ελληνικής αγοράς και δημιουργούνται οι προϋποθέσεις για την ενίσχυση της εγχώριας παραγωγής, κυρίως μηλίτη, αλλά και άλλων ποτών, με αναμενόμενα σημαντικά </w:t>
      </w:r>
      <w:r>
        <w:rPr>
          <w:rFonts w:eastAsia="Times New Roman"/>
          <w:szCs w:val="24"/>
        </w:rPr>
        <w:lastRenderedPageBreak/>
        <w:t>θετικ</w:t>
      </w:r>
      <w:r>
        <w:rPr>
          <w:rFonts w:eastAsia="Times New Roman"/>
          <w:szCs w:val="24"/>
        </w:rPr>
        <w:t xml:space="preserve">ά αποτελέσματα σε δημοσιονομικό αλλά και σε κοινωνικό επίπεδο. Στόχος μας </w:t>
      </w:r>
      <w:r>
        <w:rPr>
          <w:rFonts w:eastAsia="Times New Roman"/>
          <w:bCs/>
        </w:rPr>
        <w:t>είναι</w:t>
      </w:r>
      <w:r>
        <w:rPr>
          <w:rFonts w:eastAsia="Times New Roman"/>
          <w:szCs w:val="24"/>
        </w:rPr>
        <w:t xml:space="preserve"> ένα μεγάλο μέρος εισαγωγών να αντικατασταθεί από την εσωτερική παραγωγή. </w:t>
      </w:r>
    </w:p>
    <w:p w14:paraId="3C9AC7BE" w14:textId="77777777" w:rsidR="00DF4D2A" w:rsidRDefault="00ED41C9">
      <w:pPr>
        <w:spacing w:line="600" w:lineRule="auto"/>
        <w:ind w:firstLine="720"/>
        <w:jc w:val="both"/>
        <w:rPr>
          <w:rFonts w:eastAsia="Times New Roman"/>
          <w:szCs w:val="24"/>
        </w:rPr>
      </w:pPr>
      <w:r>
        <w:rPr>
          <w:rFonts w:eastAsia="Times New Roman"/>
          <w:szCs w:val="24"/>
        </w:rPr>
        <w:t>Με το άρθρο 19 γίνονται τροποποιήσεις σε άρθρα του ν.4072/2012, ώστε να διασφαλιστεί η συμβατότητα της</w:t>
      </w:r>
      <w:r>
        <w:rPr>
          <w:rFonts w:eastAsia="Times New Roman"/>
          <w:szCs w:val="24"/>
        </w:rPr>
        <w:t xml:space="preserve"> ελληνικής νομοθεσίας με την αντίστοιχη ευρωπαϊκή. </w:t>
      </w:r>
    </w:p>
    <w:p w14:paraId="3C9AC7BF" w14:textId="77777777" w:rsidR="00DF4D2A" w:rsidRDefault="00ED41C9">
      <w:pPr>
        <w:spacing w:line="600" w:lineRule="auto"/>
        <w:ind w:firstLine="720"/>
        <w:jc w:val="both"/>
        <w:rPr>
          <w:rFonts w:eastAsia="Times New Roman"/>
          <w:szCs w:val="24"/>
        </w:rPr>
      </w:pPr>
      <w:r>
        <w:rPr>
          <w:rFonts w:eastAsia="Times New Roman"/>
          <w:szCs w:val="24"/>
        </w:rPr>
        <w:t xml:space="preserve">Με το άρθρο 20 εξαιρείται από τις </w:t>
      </w:r>
      <w:r>
        <w:rPr>
          <w:rFonts w:eastAsia="Times New Roman"/>
        </w:rPr>
        <w:t>διατάξεις</w:t>
      </w:r>
      <w:r>
        <w:rPr>
          <w:rFonts w:eastAsia="Times New Roman"/>
          <w:szCs w:val="24"/>
        </w:rPr>
        <w:t xml:space="preserve"> που εφαρμόζονται σε νομικά πρόσωπα που έχουν ταξινομηθεί ως </w:t>
      </w:r>
      <w:r>
        <w:rPr>
          <w:rFonts w:eastAsia="Times New Roman"/>
          <w:szCs w:val="24"/>
        </w:rPr>
        <w:t>φορείς γενικής</w:t>
      </w:r>
      <w:r>
        <w:rPr>
          <w:rFonts w:eastAsia="Times New Roman"/>
          <w:szCs w:val="24"/>
        </w:rPr>
        <w:t xml:space="preserve"> </w:t>
      </w:r>
      <w:r>
        <w:rPr>
          <w:rFonts w:eastAsia="Times New Roman"/>
          <w:bCs/>
        </w:rPr>
        <w:t>κυβέρνηση</w:t>
      </w:r>
      <w:r>
        <w:rPr>
          <w:rFonts w:eastAsia="Times New Roman"/>
          <w:szCs w:val="24"/>
        </w:rPr>
        <w:t xml:space="preserve">ς </w:t>
      </w:r>
      <w:r>
        <w:rPr>
          <w:rFonts w:eastAsia="Times New Roman"/>
          <w:szCs w:val="24"/>
        </w:rPr>
        <w:t xml:space="preserve">το Ταμείο Εγγύησης Καταθέσεων και Επενδύσεων, ΤΕΚΕ, κατά τρόπο συμβατό με </w:t>
      </w:r>
      <w:r>
        <w:rPr>
          <w:rFonts w:eastAsia="Times New Roman"/>
          <w:szCs w:val="24"/>
        </w:rPr>
        <w:t xml:space="preserve">τις ευρωπαϊκές </w:t>
      </w:r>
      <w:r>
        <w:rPr>
          <w:rFonts w:eastAsia="Times New Roman"/>
          <w:szCs w:val="24"/>
        </w:rPr>
        <w:t>οδηγίες</w:t>
      </w:r>
      <w:r>
        <w:rPr>
          <w:rFonts w:eastAsia="Times New Roman"/>
          <w:szCs w:val="24"/>
        </w:rPr>
        <w:t xml:space="preserve">, που διέπουν τον σκοπό και τη </w:t>
      </w:r>
      <w:r>
        <w:rPr>
          <w:rFonts w:eastAsia="Times New Roman"/>
          <w:bCs/>
          <w:shd w:val="clear" w:color="auto" w:fill="FFFFFF"/>
        </w:rPr>
        <w:t xml:space="preserve">λειτουργία του, όπως αυτές έχουν ενσωματωθεί στο </w:t>
      </w:r>
      <w:r>
        <w:rPr>
          <w:rFonts w:eastAsia="Times New Roman"/>
          <w:bCs/>
          <w:shd w:val="clear" w:color="auto" w:fill="FFFFFF"/>
        </w:rPr>
        <w:t>Εθνικό Δίκαιο</w:t>
      </w:r>
      <w:r>
        <w:rPr>
          <w:rFonts w:eastAsia="Times New Roman"/>
          <w:bCs/>
          <w:shd w:val="clear" w:color="auto" w:fill="FFFFFF"/>
        </w:rPr>
        <w:t xml:space="preserve">, εντάσσοντάς το στο ευρύτερο πλαίσιο της Ευρωπαϊκής Τράπεζας και της Τραπεζικής Ένωσης. Σημειώνεται ότι οι δαπάνες του ΤΕΚΕ καλύπτονται από </w:t>
      </w:r>
      <w:r>
        <w:rPr>
          <w:rFonts w:eastAsia="Times New Roman"/>
          <w:bCs/>
          <w:shd w:val="clear" w:color="auto" w:fill="FFFFFF"/>
        </w:rPr>
        <w:t>ιδιωτικούς φόρους, που εισφέρουν τα συμμετέχοντα πιστωτική ιδρύματα.</w:t>
      </w:r>
      <w:r>
        <w:rPr>
          <w:rFonts w:eastAsia="Times New Roman"/>
          <w:szCs w:val="24"/>
        </w:rPr>
        <w:t xml:space="preserve"> </w:t>
      </w:r>
    </w:p>
    <w:p w14:paraId="3C9AC7C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το άρθρο 21 αναμορφώνεται κι εκσυγχρονίζεται το πλαίσιο της ειδικής εκκαθάρισης των Ανωνύμων Εταιρειών Παροχής Επενδυτικών Υπηρεσιών, ΑΕΠΕΥ, με σκοπό την απλούστευση κι επιτάχυνση της</w:t>
      </w:r>
      <w:r>
        <w:rPr>
          <w:rFonts w:eastAsia="Times New Roman" w:cs="Times New Roman"/>
          <w:szCs w:val="24"/>
        </w:rPr>
        <w:t xml:space="preserve"> διαδικασίας, τη μείωση του κόστους, την ενίσχυση του εποπτικού ρόλου της Επιτροπής Κεφαλαιαγοράς και εν γένει την αποτελεσματικότερη ολοκλήρωση της διαδικασίας προς όφελος τόσο της ίδιας της ΑΕΠΕΥ με την ομαλή μετάβασή της στην </w:t>
      </w:r>
      <w:r>
        <w:rPr>
          <w:rFonts w:eastAsia="Times New Roman" w:cs="Times New Roman"/>
          <w:szCs w:val="24"/>
        </w:rPr>
        <w:lastRenderedPageBreak/>
        <w:t>επόμενη φάση της εκκαθάρισή</w:t>
      </w:r>
      <w:r>
        <w:rPr>
          <w:rFonts w:eastAsia="Times New Roman" w:cs="Times New Roman"/>
          <w:szCs w:val="24"/>
        </w:rPr>
        <w:t xml:space="preserve">ς της, όσο και των επενδυτών με τη μέγιστη δυνατή προστασία των συμφερόντων τους. </w:t>
      </w:r>
    </w:p>
    <w:p w14:paraId="3C9AC7C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Στο άρθρο 22 γίνεται εξομοίωση της ευθύνης των μελών του Εποπτικού Συμβουλίου της Ελληνικής Εταιρείας Συμμετοχών Και Περιουσίας με την ευθύνη των μελών του διοικητικού συμβο</w:t>
      </w:r>
      <w:r>
        <w:rPr>
          <w:rFonts w:eastAsia="Times New Roman" w:cs="Times New Roman"/>
          <w:szCs w:val="24"/>
        </w:rPr>
        <w:t xml:space="preserve">υλίου της εταιρείας αυτής. </w:t>
      </w:r>
    </w:p>
    <w:p w14:paraId="3C9AC7C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του άρθρου 23, εκτός το ότι καλύπτονται οι επιτακτικές στεγαστικές ανάγκες των παρακάτω υπηρεσιών, εξασφαλίζεται η εύρυθμη λειτουργία τους, ενώ επιπλέον προστατεύονται τα παραχωρούμενα κτήρια, τα οποί</w:t>
      </w:r>
      <w:r>
        <w:rPr>
          <w:rFonts w:eastAsia="Times New Roman" w:cs="Times New Roman"/>
          <w:szCs w:val="24"/>
        </w:rPr>
        <w:t xml:space="preserve">α λόγω της μακρόχρονης αχρηστίας τους δεν συντηρούνται, ικανοποιώντας έτσι χρόνια αιτήματα παραχώρησης ακινήτων δημοσίου στην τοπική αυτοδιοίκηση. </w:t>
      </w:r>
    </w:p>
    <w:p w14:paraId="3C9AC7C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Συγκεκριμένα παραχωρείται στον Δήμο </w:t>
      </w:r>
      <w:proofErr w:type="spellStart"/>
      <w:r>
        <w:rPr>
          <w:rFonts w:eastAsia="Times New Roman" w:cs="Times New Roman"/>
          <w:szCs w:val="24"/>
        </w:rPr>
        <w:t>Αγράφων</w:t>
      </w:r>
      <w:proofErr w:type="spellEnd"/>
      <w:r>
        <w:rPr>
          <w:rFonts w:eastAsia="Times New Roman" w:cs="Times New Roman"/>
          <w:szCs w:val="24"/>
        </w:rPr>
        <w:t xml:space="preserve"> του Νομού Ευρυτανίας η κυριότητα δημοσίου ακινήτου για την κάλυψ</w:t>
      </w:r>
      <w:r>
        <w:rPr>
          <w:rFonts w:eastAsia="Times New Roman" w:cs="Times New Roman"/>
          <w:szCs w:val="24"/>
        </w:rPr>
        <w:t xml:space="preserve">η των στεγαστικών αναγκών των υπηρεσιών του </w:t>
      </w:r>
      <w:r>
        <w:rPr>
          <w:rFonts w:eastAsia="Times New Roman" w:cs="Times New Roman"/>
          <w:szCs w:val="24"/>
        </w:rPr>
        <w:t>δήμου</w:t>
      </w:r>
      <w:r>
        <w:rPr>
          <w:rFonts w:eastAsia="Times New Roman" w:cs="Times New Roman"/>
          <w:szCs w:val="24"/>
        </w:rPr>
        <w:t xml:space="preserve">. Επίσης, στον Δήμο Χερσονήσου του Νομού Ηρακλείου παραχωρείται η κυριότητα δημοσίου ακινήτου για την κάλυψη στεγαστικών αναγκών των υπηρεσιών του </w:t>
      </w:r>
      <w:r>
        <w:rPr>
          <w:rFonts w:eastAsia="Times New Roman" w:cs="Times New Roman"/>
          <w:szCs w:val="24"/>
        </w:rPr>
        <w:t>δήμου</w:t>
      </w:r>
      <w:r>
        <w:rPr>
          <w:rFonts w:eastAsia="Times New Roman" w:cs="Times New Roman"/>
          <w:szCs w:val="24"/>
        </w:rPr>
        <w:t>. Ακόμα, στον Δήμο Οιχαλίας του Νομού Μεσσηνίας παραχωρ</w:t>
      </w:r>
      <w:r>
        <w:rPr>
          <w:rFonts w:eastAsia="Times New Roman" w:cs="Times New Roman"/>
          <w:szCs w:val="24"/>
        </w:rPr>
        <w:t xml:space="preserve">είται η κυριότητα δημοσίου ακινήτου για πολιτιστικούς σκοπούς του </w:t>
      </w:r>
      <w:r>
        <w:rPr>
          <w:rFonts w:eastAsia="Times New Roman" w:cs="Times New Roman"/>
          <w:szCs w:val="24"/>
        </w:rPr>
        <w:t>δήμου</w:t>
      </w:r>
      <w:r>
        <w:rPr>
          <w:rFonts w:eastAsia="Times New Roman" w:cs="Times New Roman"/>
          <w:szCs w:val="24"/>
        </w:rPr>
        <w:t xml:space="preserve">. Στον Δήμο Οιχαλίας πάλι του Νομού Μεσσηνίας παραχωρείται η κυριότητα δημοσίου ακινήτου για πολιτιστικούς σκοπούς </w:t>
      </w:r>
      <w:r>
        <w:rPr>
          <w:rFonts w:eastAsia="Times New Roman" w:cs="Times New Roman"/>
          <w:szCs w:val="24"/>
        </w:rPr>
        <w:lastRenderedPageBreak/>
        <w:t xml:space="preserve">του </w:t>
      </w:r>
      <w:r>
        <w:rPr>
          <w:rFonts w:eastAsia="Times New Roman" w:cs="Times New Roman"/>
          <w:szCs w:val="24"/>
        </w:rPr>
        <w:t>δήμου</w:t>
      </w:r>
      <w:r>
        <w:rPr>
          <w:rFonts w:eastAsia="Times New Roman" w:cs="Times New Roman"/>
          <w:szCs w:val="24"/>
        </w:rPr>
        <w:t>. Στον Δήμο Ιθάκης του Νομού Κεφαλληνίας παραχωρείται η κυριό</w:t>
      </w:r>
      <w:r>
        <w:rPr>
          <w:rFonts w:eastAsia="Times New Roman" w:cs="Times New Roman"/>
          <w:szCs w:val="24"/>
        </w:rPr>
        <w:t xml:space="preserve">τητα δημοσίου ακινήτου για πολιτιστικού λόγους, στέγαση του «Οδυσσειακού Κέντρου» του </w:t>
      </w:r>
      <w:r>
        <w:rPr>
          <w:rFonts w:eastAsia="Times New Roman" w:cs="Times New Roman"/>
          <w:szCs w:val="24"/>
        </w:rPr>
        <w:t>δήμου</w:t>
      </w:r>
      <w:r>
        <w:rPr>
          <w:rFonts w:eastAsia="Times New Roman" w:cs="Times New Roman"/>
          <w:szCs w:val="24"/>
        </w:rPr>
        <w:t>. Στον Δήμο Νέστου του Νομού Καβάλας παραχωρείται η κυριότητα δημοσίου ακινήτου για πολιτιστικούς σκοπούς και στέγαση της δημοτικής βιβλιοθήκης. Στο Υπουργείο Εσωτερ</w:t>
      </w:r>
      <w:r>
        <w:rPr>
          <w:rFonts w:eastAsia="Times New Roman" w:cs="Times New Roman"/>
          <w:szCs w:val="24"/>
        </w:rPr>
        <w:t xml:space="preserve">ικών παραχωρείται η κυριότητα δημοσίου ακινήτου για την κάλυψη των στεγαστικών αναγκών του Αστυνομικού Τμήματος </w:t>
      </w:r>
      <w:proofErr w:type="spellStart"/>
      <w:r>
        <w:rPr>
          <w:rFonts w:eastAsia="Times New Roman" w:cs="Times New Roman"/>
          <w:szCs w:val="24"/>
        </w:rPr>
        <w:t>Μηλεών</w:t>
      </w:r>
      <w:proofErr w:type="spellEnd"/>
      <w:r>
        <w:rPr>
          <w:rFonts w:eastAsia="Times New Roman" w:cs="Times New Roman"/>
          <w:szCs w:val="24"/>
        </w:rPr>
        <w:t xml:space="preserve">. </w:t>
      </w:r>
    </w:p>
    <w:p w14:paraId="3C9AC7C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του άρθρου 24 παραχωρείται στον Δήμο Σπετσών χωρίς αντάλλαγμα του Νομού Αττικής η κυριότητα δημοσίου ακινήτ</w:t>
      </w:r>
      <w:r>
        <w:rPr>
          <w:rFonts w:eastAsia="Times New Roman" w:cs="Times New Roman"/>
          <w:szCs w:val="24"/>
        </w:rPr>
        <w:t xml:space="preserve">ου για την κάλυψη των στεγαστικών αναγκών του Παιδικού Σταθμού Σπετσών, υπό τον όρο στέγασης και του Πολυδύναμου Ιατρείου Σπετσών. </w:t>
      </w:r>
    </w:p>
    <w:p w14:paraId="3C9AC7C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του άρθρου 25, παραχωρείται στο Δήμο Ρόδου, χωρίς αντάλλαγμα, η κυριότητα των δημοσίων ακινήτων,</w:t>
      </w:r>
      <w:r>
        <w:rPr>
          <w:rFonts w:eastAsia="Times New Roman" w:cs="Times New Roman"/>
          <w:szCs w:val="24"/>
        </w:rPr>
        <w:t xml:space="preserve"> που αποτελούν ως συγκρότημα τη «Ροδιακή Έπαυλη». </w:t>
      </w:r>
    </w:p>
    <w:p w14:paraId="3C9AC7C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το άρθρο 25 προτείνεται ρύθμιση που θεσπίζει με απόφαση του Υπουργού Οικονομικών, με τη σύμφωνη πάντα γνώμη του Διοικητικού Συμβουλίου της Επιτροπής </w:t>
      </w:r>
      <w:proofErr w:type="spellStart"/>
      <w:r>
        <w:rPr>
          <w:rFonts w:eastAsia="Times New Roman" w:cs="Times New Roman"/>
          <w:szCs w:val="24"/>
        </w:rPr>
        <w:t>Ολυμπίων</w:t>
      </w:r>
      <w:proofErr w:type="spellEnd"/>
      <w:r>
        <w:rPr>
          <w:rFonts w:eastAsia="Times New Roman" w:cs="Times New Roman"/>
          <w:szCs w:val="24"/>
        </w:rPr>
        <w:t xml:space="preserve"> και Κληροδοτημάτων, τη δωρεάν παραχώρηση σε </w:t>
      </w:r>
      <w:r>
        <w:rPr>
          <w:rFonts w:eastAsia="Times New Roman" w:cs="Times New Roman"/>
          <w:szCs w:val="24"/>
        </w:rPr>
        <w:t xml:space="preserve">υπηρεσίες της </w:t>
      </w:r>
      <w:r>
        <w:rPr>
          <w:rFonts w:eastAsia="Times New Roman" w:cs="Times New Roman"/>
          <w:szCs w:val="24"/>
        </w:rPr>
        <w:t xml:space="preserve">γενικής </w:t>
      </w:r>
      <w:r>
        <w:rPr>
          <w:rFonts w:eastAsia="Times New Roman" w:cs="Times New Roman"/>
          <w:szCs w:val="24"/>
        </w:rPr>
        <w:t xml:space="preserve">Κυβέρνησης αιθουσών του </w:t>
      </w:r>
      <w:proofErr w:type="spellStart"/>
      <w:r>
        <w:rPr>
          <w:rFonts w:eastAsia="Times New Roman" w:cs="Times New Roman"/>
          <w:szCs w:val="24"/>
        </w:rPr>
        <w:t>Ζαππείου</w:t>
      </w:r>
      <w:proofErr w:type="spellEnd"/>
      <w:r>
        <w:rPr>
          <w:rFonts w:eastAsia="Times New Roman" w:cs="Times New Roman"/>
          <w:szCs w:val="24"/>
        </w:rPr>
        <w:t xml:space="preserve"> Μεγάρου και εκτάσεων της </w:t>
      </w:r>
      <w:r>
        <w:rPr>
          <w:rFonts w:eastAsia="Times New Roman" w:cs="Times New Roman"/>
          <w:szCs w:val="24"/>
        </w:rPr>
        <w:t xml:space="preserve">επιτροπής </w:t>
      </w:r>
      <w:r>
        <w:rPr>
          <w:rFonts w:eastAsia="Times New Roman" w:cs="Times New Roman"/>
          <w:szCs w:val="24"/>
        </w:rPr>
        <w:t xml:space="preserve">για τη διοργάνωση με δαπάνες τους ιδιαίτερης εθνικής σημασίας εκθέσεων, εκπαιδευτικών, πολιτιστικών και αθλητικών </w:t>
      </w:r>
      <w:r>
        <w:rPr>
          <w:rFonts w:eastAsia="Times New Roman" w:cs="Times New Roman"/>
          <w:szCs w:val="24"/>
        </w:rPr>
        <w:lastRenderedPageBreak/>
        <w:t>εκδηλώσεων και συνεδριών, εορτών και άλλων συναφών ε</w:t>
      </w:r>
      <w:r>
        <w:rPr>
          <w:rFonts w:eastAsia="Times New Roman" w:cs="Times New Roman"/>
          <w:szCs w:val="24"/>
        </w:rPr>
        <w:t xml:space="preserve">κδηλώσεων. Οι ανωτέρω δωρεάν παραχωρήσεις δεν δύναται να υπερβαίνουν συνολικά το ποσό των 40.000 ευρώ ετησίως. Ως αντιστάθμισμα των απωλειών εσόδων από την </w:t>
      </w:r>
      <w:r>
        <w:rPr>
          <w:rFonts w:eastAsia="Times New Roman" w:cs="Times New Roman"/>
          <w:szCs w:val="24"/>
        </w:rPr>
        <w:t xml:space="preserve">επιτροπή </w:t>
      </w:r>
      <w:r>
        <w:rPr>
          <w:rFonts w:eastAsia="Times New Roman" w:cs="Times New Roman"/>
          <w:szCs w:val="24"/>
        </w:rPr>
        <w:t xml:space="preserve">θεσπίζεται η απαλλαγή της από την υποχρέωση του ΕΝΦΙΑ. </w:t>
      </w:r>
    </w:p>
    <w:p w14:paraId="3C9AC7C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Τέλος, κυρίες και κύριοι συνάδελφοι</w:t>
      </w:r>
      <w:r>
        <w:rPr>
          <w:rFonts w:eastAsia="Times New Roman" w:cs="Times New Roman"/>
          <w:szCs w:val="24"/>
        </w:rPr>
        <w:t>, το νομοσχέδιο που συζητάμε περιλαμβάνει διατάξεις που έχουν στη στόχευσή τους συνολικά τη διευκόλυνση της ζωής των φορολογουμένων, την αντιμετώπιση των επισιτιστικής κρίσης, τη μείωση λειτουργικών δαπανών των δημοσίων υπηρεσιών, την ενίσχυση του φορολογι</w:t>
      </w:r>
      <w:r>
        <w:rPr>
          <w:rFonts w:eastAsia="Times New Roman" w:cs="Times New Roman"/>
          <w:szCs w:val="24"/>
        </w:rPr>
        <w:t xml:space="preserve">κού ελέγχου στη μάχη κατά της φοροδιαφυγής, την ενίσχυση της εγχώριας παραγωγής και ικανοποιεί χρόνια αιτήματα της τοπικής αυτοδιοίκησης. </w:t>
      </w:r>
    </w:p>
    <w:p w14:paraId="3C9AC7C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C9AC7C9"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C9AC7CA"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3C9AC7C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w:t>
      </w:r>
    </w:p>
    <w:p w14:paraId="3C9AC7C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Ευχαριστώ, κύριε Πρόεδρε. </w:t>
      </w:r>
    </w:p>
    <w:p w14:paraId="3C9AC7C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σημερινή συζήτηση πραγματοποιείται στη σκιά του τεράστιου αδιεξόδου στο οποίο έχει οδηγήσει τη χώρ</w:t>
      </w:r>
      <w:r>
        <w:rPr>
          <w:rFonts w:eastAsia="Times New Roman" w:cs="Times New Roman"/>
          <w:szCs w:val="24"/>
        </w:rPr>
        <w:t>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Όσο κι αν η Κυβέρνηση αναζητεί συνενόχους, δεν θα βρει. Ο κ. Τσίπρας βλέπει τα αφηγήματά του να καταρρέουν. Διότι αυτή η Κυβέρνηση είχε πάντα την ανάγκη ενός αφηγήματος, που στην πραγματικότητα είναι ένας μύθος, που κινείται πέ</w:t>
      </w:r>
      <w:r>
        <w:rPr>
          <w:rFonts w:eastAsia="Times New Roman" w:cs="Times New Roman"/>
          <w:szCs w:val="24"/>
        </w:rPr>
        <w:t xml:space="preserve">ρα κι έξω από την πραγματικότητα. </w:t>
      </w:r>
    </w:p>
    <w:p w14:paraId="3C9AC7C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Κυβέρνηση, που έφερε δύο μνημόνια μέσα σε δύο χρόνια, ήθελε να παρουσιάσει ως περιτύλιγμα μιας απόλυτα αποτυχημένης και χρεοκοπημένης πολιτικής τη ρύθμιση του χρέους. Ποιος δεν θυμάται τα ευφυολογήματα για τη γραβάτα πο</w:t>
      </w:r>
      <w:r>
        <w:rPr>
          <w:rFonts w:eastAsia="Times New Roman" w:cs="Times New Roman"/>
          <w:szCs w:val="24"/>
        </w:rPr>
        <w:t xml:space="preserve">υ ουσιαστικά αποτυπώνουν το τεράστιο έλλειμμα σοβαρότητας που χαρακτηρίζει αυτήν την Κυβέρνηση; </w:t>
      </w:r>
    </w:p>
    <w:p w14:paraId="3C9AC7C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Αυτήν τη στιγμή, η Κυβέρνηση έχει καταφέρει τα εξής μέσα από την υποτιθέμενη υπερήφανη διαπραγμάτευσή της: Πρώτον, να φέρει δύο μνημόνια μέσα σε δύο χρόνια και</w:t>
      </w:r>
      <w:r>
        <w:rPr>
          <w:rFonts w:eastAsia="Times New Roman" w:cs="Times New Roman"/>
          <w:szCs w:val="24"/>
        </w:rPr>
        <w:t xml:space="preserve"> να φορτώσει μέτρα συνολικού ύψους 14,2 δισεκατομμυρίων ευρώ στις πλάτες των πολιτών και μάλιστα των πλέον αδύναμων. </w:t>
      </w:r>
    </w:p>
    <w:p w14:paraId="3C9AC7D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Δεύτερον, να επιδεινώσει τον δείκτη βιωσιμότητας του χρέους, κάτι που αποδεικνύεται με στοιχεία. Το Διεθνές Νομισματικό Ταμείο στην έκθεσή</w:t>
      </w:r>
      <w:r>
        <w:rPr>
          <w:rFonts w:eastAsia="Times New Roman" w:cs="Times New Roman"/>
          <w:szCs w:val="24"/>
        </w:rPr>
        <w:t xml:space="preserve"> του για την ανάλυση της βιωσιμότητας του χρέους τον Ιούνιου του 2014 εκτιμούσε ότι αυτό θα έμπαινε σε μια τροχιά ταχείας αποκλιμάκωσης, με αποτέλεσμα να είναι κοντά στο 60% του ΑΕΠ το 2060. </w:t>
      </w:r>
    </w:p>
    <w:p w14:paraId="3C9AC7D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Στην τελευταία έκθεση τον Φεβρουάριο του 2017 το Διεθνές Νομισμα</w:t>
      </w:r>
      <w:r>
        <w:rPr>
          <w:rFonts w:eastAsia="Times New Roman" w:cs="Times New Roman"/>
          <w:szCs w:val="24"/>
        </w:rPr>
        <w:t xml:space="preserve">τικό Ταμείο εκτιμά ότι το 2060 το δημόσιο χρέος θα εκτοξευθεί στο 275% του ΑΕΠ και οι ετήσιες χρηματοδοτικές ανάγκες από το 13% του ΑΕΠ, που προβλεπόταν τον Ιούνιο του 2014, τώρα προβλέπεται ότι θα εκτιναχθούν στο 62% του ΑΕΠ. </w:t>
      </w:r>
    </w:p>
    <w:p w14:paraId="3C9AC7D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Προς ενημέρωση της </w:t>
      </w:r>
      <w:r>
        <w:rPr>
          <w:rFonts w:eastAsia="Times New Roman" w:cs="Times New Roman"/>
          <w:szCs w:val="24"/>
        </w:rPr>
        <w:t>Εθνικής Α</w:t>
      </w:r>
      <w:r>
        <w:rPr>
          <w:rFonts w:eastAsia="Times New Roman" w:cs="Times New Roman"/>
          <w:szCs w:val="24"/>
        </w:rPr>
        <w:t xml:space="preserve">ντιπροσωπείας </w:t>
      </w:r>
      <w:r>
        <w:rPr>
          <w:rFonts w:eastAsia="Times New Roman" w:cs="Times New Roman"/>
          <w:szCs w:val="24"/>
        </w:rPr>
        <w:t xml:space="preserve">καταθέτω στα Πρακτικά το σχετικό διάγραμμα που φαίνεται αυτή η δραματική επιδείνωση. </w:t>
      </w:r>
    </w:p>
    <w:p w14:paraId="3C9AC7D3" w14:textId="77777777" w:rsidR="00DF4D2A" w:rsidRDefault="00ED41C9">
      <w:pPr>
        <w:spacing w:line="600" w:lineRule="auto"/>
        <w:ind w:firstLine="720"/>
        <w:jc w:val="both"/>
        <w:rPr>
          <w:rFonts w:eastAsia="Times New Roman" w:cs="Times New Roman"/>
        </w:rPr>
      </w:pPr>
      <w:r>
        <w:rPr>
          <w:rFonts w:eastAsia="Times New Roman" w:cs="Times New Roman"/>
        </w:rPr>
        <w:t xml:space="preserve">(Στο σημείο αυτό ο Βουλευτής κ. Απόστολος </w:t>
      </w:r>
      <w:proofErr w:type="spellStart"/>
      <w:r>
        <w:rPr>
          <w:rFonts w:eastAsia="Times New Roman" w:cs="Times New Roman"/>
        </w:rPr>
        <w:t>Βεσυρόπουλος</w:t>
      </w:r>
      <w:proofErr w:type="spellEnd"/>
      <w:r>
        <w:rPr>
          <w:rFonts w:eastAsia="Times New Roman" w:cs="Times New Roman"/>
        </w:rPr>
        <w:t xml:space="preserve"> καταθέτει για τα Πρακτικά το προαναφερθέν διάγραμμα, το οποίο βρίσκεται στο αρχείο του Τμήματος Γραμμ</w:t>
      </w:r>
      <w:r>
        <w:rPr>
          <w:rFonts w:eastAsia="Times New Roman" w:cs="Times New Roman"/>
        </w:rPr>
        <w:t>ατείας της Διεύθυνσης Στενογραφίας και Πρακτικών της Βουλής)</w:t>
      </w:r>
    </w:p>
    <w:p w14:paraId="3C9AC7D4" w14:textId="77777777" w:rsidR="00DF4D2A" w:rsidRDefault="00ED41C9">
      <w:pPr>
        <w:spacing w:line="600" w:lineRule="auto"/>
        <w:ind w:firstLine="720"/>
        <w:jc w:val="both"/>
        <w:rPr>
          <w:rFonts w:eastAsia="Times New Roman" w:cs="Times New Roman"/>
        </w:rPr>
      </w:pPr>
      <w:r>
        <w:rPr>
          <w:rFonts w:eastAsia="Times New Roman" w:cs="Times New Roman"/>
        </w:rPr>
        <w:t xml:space="preserve">Και επανέρχομαι στο τι έχει καταφέρει η </w:t>
      </w:r>
      <w:r>
        <w:rPr>
          <w:rFonts w:eastAsia="Times New Roman"/>
        </w:rPr>
        <w:t>Κυβέρνηση</w:t>
      </w:r>
      <w:r>
        <w:rPr>
          <w:rFonts w:eastAsia="Times New Roman" w:cs="Times New Roman"/>
        </w:rPr>
        <w:t xml:space="preserve"> μέσα από την υποτιθέμενη υπερήφανη διαπραγμάτευσή της:</w:t>
      </w:r>
    </w:p>
    <w:p w14:paraId="3C9AC7D5" w14:textId="77777777" w:rsidR="00DF4D2A" w:rsidRDefault="00ED41C9">
      <w:pPr>
        <w:spacing w:line="600" w:lineRule="auto"/>
        <w:ind w:firstLine="720"/>
        <w:jc w:val="both"/>
        <w:rPr>
          <w:rFonts w:eastAsia="Times New Roman" w:cs="Times New Roman"/>
        </w:rPr>
      </w:pPr>
      <w:r>
        <w:rPr>
          <w:rFonts w:eastAsia="Times New Roman" w:cs="Times New Roman"/>
        </w:rPr>
        <w:t>Τρίτον, να απομακρυνθεί η ένταξη της χώρας στο πρόγραμμα ποσοτικής χαλάρωσης.</w:t>
      </w:r>
    </w:p>
    <w:p w14:paraId="3C9AC7D6" w14:textId="77777777" w:rsidR="00DF4D2A" w:rsidRDefault="00ED41C9">
      <w:pPr>
        <w:spacing w:line="600" w:lineRule="auto"/>
        <w:ind w:firstLine="720"/>
        <w:jc w:val="both"/>
        <w:rPr>
          <w:rFonts w:eastAsia="Times New Roman" w:cs="Times New Roman"/>
        </w:rPr>
      </w:pPr>
      <w:r>
        <w:rPr>
          <w:rFonts w:eastAsia="Times New Roman" w:cs="Times New Roman"/>
        </w:rPr>
        <w:t>Τέταρτον, να</w:t>
      </w:r>
      <w:r>
        <w:rPr>
          <w:rFonts w:eastAsia="Times New Roman" w:cs="Times New Roman"/>
        </w:rPr>
        <w:t xml:space="preserve"> παραμείνει στον αέρα η ολοκλήρωση της δεύτερης αξιολόγησης και η εκταμίευση της δόσης.</w:t>
      </w:r>
    </w:p>
    <w:p w14:paraId="3C9AC7D7" w14:textId="77777777" w:rsidR="00DF4D2A" w:rsidRDefault="00ED41C9">
      <w:pPr>
        <w:spacing w:line="600" w:lineRule="auto"/>
        <w:ind w:firstLine="720"/>
        <w:jc w:val="both"/>
        <w:rPr>
          <w:rFonts w:eastAsia="Times New Roman" w:cs="Times New Roman"/>
        </w:rPr>
      </w:pPr>
      <w:r>
        <w:rPr>
          <w:rFonts w:eastAsia="Times New Roman" w:cs="Times New Roman"/>
        </w:rPr>
        <w:t xml:space="preserve">Η Κυβέρνηση με την υπογραφή της την άνοιξη του 2016 μετέθεσε η ίδια τις αποφάσεις για το χρέος μετά το 2018. Είναι σαφές ότι κάποιοι εκτός του ότι </w:t>
      </w:r>
      <w:r>
        <w:rPr>
          <w:rFonts w:eastAsia="Times New Roman" w:cs="Times New Roman"/>
        </w:rPr>
        <w:lastRenderedPageBreak/>
        <w:t>δεν γνωρίζουν πού βάζ</w:t>
      </w:r>
      <w:r>
        <w:rPr>
          <w:rFonts w:eastAsia="Times New Roman" w:cs="Times New Roman"/>
        </w:rPr>
        <w:t xml:space="preserve">ουν την υπογραφή τους, δεν γνωρίζουν τους κανόνες λειτουργίας υπερεθνικών οργανισμών, αλλά και των διεθνών σχέσεων. Έχουν φέρει τόσο κοντά τα όρια ανάμεσα στην αυταπάτη και την απάτη, που πλέον είναι δυσδιάκριτα ακόμα και για τους ίδιους. </w:t>
      </w:r>
    </w:p>
    <w:p w14:paraId="3C9AC7D8" w14:textId="77777777" w:rsidR="00DF4D2A" w:rsidRDefault="00ED41C9">
      <w:pPr>
        <w:spacing w:line="600" w:lineRule="auto"/>
        <w:ind w:firstLine="720"/>
        <w:jc w:val="both"/>
        <w:rPr>
          <w:rFonts w:eastAsia="Times New Roman" w:cs="Times New Roman"/>
        </w:rPr>
      </w:pPr>
      <w:r>
        <w:rPr>
          <w:rFonts w:eastAsia="Times New Roman" w:cs="Times New Roman"/>
        </w:rPr>
        <w:t>Οι εταίροι μας έ</w:t>
      </w:r>
      <w:r>
        <w:rPr>
          <w:rFonts w:eastAsia="Times New Roman" w:cs="Times New Roman"/>
        </w:rPr>
        <w:t xml:space="preserve">χουν την υποχρέωση να αντιμετωπίσουν το πρόβλημα της βιωσιμότητας του χρέους. Δεν αρκεί, όμως, αυτό. Η χώρα πρέπει να προχωρήσει σε διαρθρωτικές αλλαγές, να προσελκύσει επενδύσεις και να θεμελιώσει μια ισχυρή αναπτυξιακή προοπτική. Χρειάζονται ρεαλιστικοί </w:t>
      </w:r>
      <w:r>
        <w:rPr>
          <w:rFonts w:eastAsia="Times New Roman" w:cs="Times New Roman"/>
        </w:rPr>
        <w:t>δημοσιονομικοί στόχοι και όχι τα θηριώδη πλεονάσματα που εσείς οι ίδιοι συνομολογήσατε και συνυπογράψατε. Χρειάζεται μια πολιτική αποκλιμάκωσης και μείωσης των φορολογικών επιβαρύνσεων και μια στιβαρή διακυβέρνηση που θα επαναφέρει το κλίμα σταθερότητας κα</w:t>
      </w:r>
      <w:r>
        <w:rPr>
          <w:rFonts w:eastAsia="Times New Roman" w:cs="Times New Roman"/>
        </w:rPr>
        <w:t xml:space="preserve">ι ασφάλειας. Ποιος πιστεύει ότι όλα αυτά μπορούν να επιτευχθούν όσο παραμένει αυτή η Κυβέρνηση στην εξουσία; </w:t>
      </w:r>
    </w:p>
    <w:p w14:paraId="3C9AC7D9" w14:textId="77777777" w:rsidR="00DF4D2A" w:rsidRDefault="00ED41C9">
      <w:pPr>
        <w:spacing w:line="600" w:lineRule="auto"/>
        <w:ind w:firstLine="720"/>
        <w:jc w:val="both"/>
        <w:rPr>
          <w:rFonts w:eastAsia="Times New Roman" w:cs="Times New Roman"/>
        </w:rPr>
      </w:pPr>
      <w:r>
        <w:rPr>
          <w:rFonts w:eastAsia="Times New Roman" w:cs="Times New Roman"/>
        </w:rPr>
        <w:t>Κυρίες και κύριοι συνάδελφοι, κλείνω αυτή την αναγκαία παρένθεση για να αναφερθώ στο νομοσχέδιο που φέρει τον τίτλο: «</w:t>
      </w:r>
      <w:r>
        <w:rPr>
          <w:rFonts w:eastAsia="Times New Roman" w:cs="Times New Roman"/>
          <w:szCs w:val="24"/>
        </w:rPr>
        <w:t>Προσαρμογή της ελληνικής νομ</w:t>
      </w:r>
      <w:r>
        <w:rPr>
          <w:rFonts w:eastAsia="Times New Roman" w:cs="Times New Roman"/>
          <w:szCs w:val="24"/>
        </w:rPr>
        <w:t xml:space="preserve">οθεσίας στις διατάξεις της Οδηγίας (ΕΕ) 2015/2376 και άλλες διατάξεις». Όμως, </w:t>
      </w:r>
      <w:r>
        <w:rPr>
          <w:rFonts w:eastAsia="Times New Roman" w:cs="Times New Roman"/>
        </w:rPr>
        <w:t xml:space="preserve">μόνο τα πρώτα έξι άρθρα του αναφέρονται στην ευρωπαϊκή </w:t>
      </w:r>
      <w:r>
        <w:rPr>
          <w:rFonts w:eastAsia="Times New Roman" w:cs="Times New Roman"/>
        </w:rPr>
        <w:t>οδηγία</w:t>
      </w:r>
      <w:r>
        <w:rPr>
          <w:rFonts w:eastAsia="Times New Roman" w:cs="Times New Roman"/>
        </w:rPr>
        <w:t>.</w:t>
      </w:r>
    </w:p>
    <w:p w14:paraId="3C9AC7DA" w14:textId="77777777" w:rsidR="00DF4D2A" w:rsidRDefault="00ED41C9">
      <w:pPr>
        <w:spacing w:line="600" w:lineRule="auto"/>
        <w:ind w:firstLine="720"/>
        <w:jc w:val="both"/>
        <w:rPr>
          <w:rFonts w:eastAsia="Times New Roman" w:cs="Times New Roman"/>
        </w:rPr>
      </w:pPr>
      <w:r>
        <w:rPr>
          <w:rFonts w:eastAsia="Times New Roman" w:cs="Times New Roman"/>
        </w:rPr>
        <w:t>Στην ομιλία μου στην πρώτη συνεδρίαση της Επιτροπής Οικονομικών Υποθέσεων είχα εκφράσει την ευχή να μην επαναληφθεί</w:t>
      </w:r>
      <w:r>
        <w:rPr>
          <w:rFonts w:eastAsia="Times New Roman" w:cs="Times New Roman"/>
        </w:rPr>
        <w:t xml:space="preserve"> η συνήθης πρακτική </w:t>
      </w:r>
      <w:r>
        <w:rPr>
          <w:rFonts w:eastAsia="Times New Roman" w:cs="Times New Roman"/>
        </w:rPr>
        <w:lastRenderedPageBreak/>
        <w:t xml:space="preserve">κατάθεσης τροπολογιών, αλλά όπως αποδείχθηκε η πρακτική αυτή έχει μετατραπεί σε μόνιμη συνήθεια για αυτήν την Κυβέρνηση. Μαζί με την επιστράτευση κάθε φορά της διαδικασίας του </w:t>
      </w:r>
      <w:r>
        <w:rPr>
          <w:rFonts w:eastAsia="Times New Roman" w:cs="Times New Roman"/>
        </w:rPr>
        <w:t xml:space="preserve">επείγοντος, </w:t>
      </w:r>
      <w:r>
        <w:rPr>
          <w:rFonts w:eastAsia="Times New Roman" w:cs="Times New Roman"/>
        </w:rPr>
        <w:t>κατεπείγοντος, τίθεται ζήτημα κοινοβουλευτικής τ</w:t>
      </w:r>
      <w:r>
        <w:rPr>
          <w:rFonts w:eastAsia="Times New Roman" w:cs="Times New Roman"/>
        </w:rPr>
        <w:t>άξης. Ο τρόπος που νομοθετεί η Κυβέρνηση ευτελίζει το Κοινοβούλιο.</w:t>
      </w:r>
    </w:p>
    <w:p w14:paraId="3C9AC7DB" w14:textId="77777777" w:rsidR="00DF4D2A" w:rsidRDefault="00ED41C9">
      <w:pPr>
        <w:spacing w:line="600" w:lineRule="auto"/>
        <w:ind w:firstLine="720"/>
        <w:jc w:val="both"/>
        <w:rPr>
          <w:rFonts w:eastAsia="Times New Roman" w:cs="Times New Roman"/>
        </w:rPr>
      </w:pPr>
      <w:r>
        <w:rPr>
          <w:rFonts w:eastAsia="Times New Roman" w:cs="Times New Roman"/>
        </w:rPr>
        <w:t xml:space="preserve">Η ενσωμάτωση και προσαρμογή της </w:t>
      </w:r>
      <w:r>
        <w:rPr>
          <w:rFonts w:eastAsia="Times New Roman" w:cs="Times New Roman"/>
        </w:rPr>
        <w:t xml:space="preserve">οδηγίας </w:t>
      </w:r>
      <w:r>
        <w:rPr>
          <w:rFonts w:eastAsia="Times New Roman" w:cs="Times New Roman"/>
        </w:rPr>
        <w:t xml:space="preserve">2015/2376 στο </w:t>
      </w:r>
      <w:r>
        <w:rPr>
          <w:rFonts w:eastAsia="Times New Roman" w:cs="Times New Roman"/>
        </w:rPr>
        <w:t>Εθνικό Δίκαιο</w:t>
      </w:r>
      <w:r>
        <w:rPr>
          <w:rFonts w:eastAsia="Times New Roman" w:cs="Times New Roman"/>
        </w:rPr>
        <w:t xml:space="preserve"> ουσιαστικά </w:t>
      </w:r>
      <w:proofErr w:type="spellStart"/>
      <w:r>
        <w:rPr>
          <w:rFonts w:eastAsia="Times New Roman" w:cs="Times New Roman"/>
        </w:rPr>
        <w:t>επικαιροποιεί</w:t>
      </w:r>
      <w:proofErr w:type="spellEnd"/>
      <w:r>
        <w:rPr>
          <w:rFonts w:eastAsia="Times New Roman" w:cs="Times New Roman"/>
        </w:rPr>
        <w:t xml:space="preserve"> παλαιότερες ευρωπαϊκές οδηγίες και τροποποιεί </w:t>
      </w:r>
      <w:r>
        <w:rPr>
          <w:rFonts w:eastAsia="Times New Roman" w:cs="Times New Roman"/>
        </w:rPr>
        <w:t>τον ν.</w:t>
      </w:r>
      <w:r>
        <w:rPr>
          <w:rFonts w:eastAsia="Times New Roman" w:cs="Times New Roman"/>
        </w:rPr>
        <w:t xml:space="preserve">4170/2013 που έφερε και ψήφισε η </w:t>
      </w:r>
      <w:r>
        <w:rPr>
          <w:rFonts w:eastAsia="Times New Roman" w:cs="Times New Roman"/>
        </w:rPr>
        <w:t xml:space="preserve">κυβέρνηση </w:t>
      </w:r>
      <w:r>
        <w:rPr>
          <w:rFonts w:eastAsia="Times New Roman" w:cs="Times New Roman"/>
        </w:rPr>
        <w:t>Σ</w:t>
      </w:r>
      <w:r>
        <w:rPr>
          <w:rFonts w:eastAsia="Times New Roman" w:cs="Times New Roman"/>
        </w:rPr>
        <w:t>αμαρά. Όλο αυτό το θεσμικό πλαίσιο επικεντρώνεται στην αντιμετώπιση του προβλήματος της διασυνοριακής φοροδιαφυγής και της συνεργασίας των φορολογικών αρχών των χωρών της Ευρωπαϊκής Ένωσης για την ανταλλαγή στοιχείων και πληροφοριών.</w:t>
      </w:r>
    </w:p>
    <w:p w14:paraId="3C9AC7DC" w14:textId="77777777" w:rsidR="00DF4D2A" w:rsidRDefault="00ED41C9">
      <w:pPr>
        <w:spacing w:line="600" w:lineRule="auto"/>
        <w:ind w:firstLine="720"/>
        <w:jc w:val="both"/>
        <w:rPr>
          <w:rFonts w:eastAsia="Times New Roman" w:cs="Times New Roman"/>
        </w:rPr>
      </w:pPr>
      <w:r>
        <w:rPr>
          <w:rFonts w:eastAsia="Times New Roman" w:cs="Times New Roman"/>
        </w:rPr>
        <w:t>Είναι δεδομένο ότι κάπ</w:t>
      </w:r>
      <w:r>
        <w:rPr>
          <w:rFonts w:eastAsia="Times New Roman" w:cs="Times New Roman"/>
        </w:rPr>
        <w:t xml:space="preserve">οιοι στην Κυβέρνηση έχουν μια ασθενή και επιλεκτική μνήμη. Ξεχνούν, ή για την ακρίβεια παριστάνουν ότι ξεχνούν, όσα δεν τους συμφέρουν και τους εκθέτουν. </w:t>
      </w:r>
    </w:p>
    <w:p w14:paraId="3C9AC7DD" w14:textId="77777777" w:rsidR="00DF4D2A" w:rsidRDefault="00ED41C9">
      <w:pPr>
        <w:spacing w:line="600" w:lineRule="auto"/>
        <w:ind w:firstLine="720"/>
        <w:jc w:val="both"/>
        <w:rPr>
          <w:rFonts w:eastAsia="Times New Roman" w:cs="Times New Roman"/>
        </w:rPr>
      </w:pPr>
      <w:r>
        <w:rPr>
          <w:rFonts w:eastAsia="Times New Roman" w:cs="Times New Roman"/>
        </w:rPr>
        <w:t>Ας τους υπενθυμίσω, λοιπόν, τη στάση που τήρησαν στην προσπάθεια για την ενδυνάμωση της φορολογικής σ</w:t>
      </w:r>
      <w:r>
        <w:rPr>
          <w:rFonts w:eastAsia="Times New Roman" w:cs="Times New Roman"/>
        </w:rPr>
        <w:t xml:space="preserve">υνεργασίας και της ανταλλαγής στοιχείων για να ελεγχθεί η φοροδιαφυγή, επειδή είχα την τύχη να είμαι εγώ εισηγητής στο συγκεκριμένο νομοσχέδιο για την προσαρμογή στο </w:t>
      </w:r>
      <w:r>
        <w:rPr>
          <w:rFonts w:eastAsia="Times New Roman" w:cs="Times New Roman"/>
        </w:rPr>
        <w:t xml:space="preserve">Εθνικό </w:t>
      </w:r>
      <w:r>
        <w:rPr>
          <w:rFonts w:eastAsia="Times New Roman" w:cs="Times New Roman"/>
        </w:rPr>
        <w:t>Δίκαιο</w:t>
      </w:r>
      <w:r>
        <w:rPr>
          <w:rFonts w:eastAsia="Times New Roman" w:cs="Times New Roman"/>
        </w:rPr>
        <w:t xml:space="preserve"> της </w:t>
      </w:r>
      <w:r>
        <w:rPr>
          <w:rFonts w:eastAsia="Times New Roman" w:cs="Times New Roman"/>
        </w:rPr>
        <w:t>ευρωπαϊκής οδηγίας</w:t>
      </w:r>
      <w:r>
        <w:rPr>
          <w:rFonts w:eastAsia="Times New Roman" w:cs="Times New Roman"/>
        </w:rPr>
        <w:t xml:space="preserve"> 2011/16 η οποία επικεντρωνόταν στο νέο πλαίσιο </w:t>
      </w:r>
      <w:r>
        <w:rPr>
          <w:rFonts w:eastAsia="Times New Roman" w:cs="Times New Roman"/>
        </w:rPr>
        <w:lastRenderedPageBreak/>
        <w:t>διεθνο</w:t>
      </w:r>
      <w:r>
        <w:rPr>
          <w:rFonts w:eastAsia="Times New Roman" w:cs="Times New Roman"/>
        </w:rPr>
        <w:t xml:space="preserve">ύς συνεργασίας σε διοικητικό επίπεδο για τον έλεγχο και την πάταξη της φοροδιαφυγής. </w:t>
      </w:r>
    </w:p>
    <w:p w14:paraId="3C9AC7DE" w14:textId="77777777" w:rsidR="00DF4D2A" w:rsidRDefault="00ED41C9">
      <w:pPr>
        <w:spacing w:line="600" w:lineRule="auto"/>
        <w:ind w:firstLine="720"/>
        <w:jc w:val="both"/>
        <w:rPr>
          <w:rFonts w:eastAsia="Times New Roman" w:cs="Times New Roman"/>
        </w:rPr>
      </w:pPr>
      <w:r>
        <w:rPr>
          <w:rFonts w:eastAsia="Times New Roman" w:cs="Times New Roman"/>
        </w:rPr>
        <w:t>Τι έκανε τότε ο ΣΥΡΙΖΑ ως αντιπολίτευση; Καταψήφιζε τα πάντα με μια επιχειρηματολογία που ξεκινούσε από τη δήθεν προστασία προσωπικών δεδομένων, υποβαθμίζοντας την προσπά</w:t>
      </w:r>
      <w:r>
        <w:rPr>
          <w:rFonts w:eastAsia="Times New Roman" w:cs="Times New Roman"/>
        </w:rPr>
        <w:t>θεια για τον έλεγχο της φοροδιαφυγής και έφτανε σε κορόνες</w:t>
      </w:r>
      <w:r>
        <w:rPr>
          <w:rFonts w:eastAsia="Times New Roman" w:cs="Times New Roman"/>
        </w:rPr>
        <w:t xml:space="preserve"> </w:t>
      </w:r>
      <w:r>
        <w:rPr>
          <w:rFonts w:eastAsia="Times New Roman" w:cs="Times New Roman"/>
        </w:rPr>
        <w:t>για την ανάλγητη και αντιδημοκρατική Ευρώπη.</w:t>
      </w:r>
    </w:p>
    <w:p w14:paraId="3C9AC7DF" w14:textId="77777777" w:rsidR="00DF4D2A" w:rsidRDefault="00ED41C9">
      <w:pPr>
        <w:spacing w:line="600" w:lineRule="auto"/>
        <w:ind w:firstLine="720"/>
        <w:jc w:val="both"/>
        <w:rPr>
          <w:rFonts w:eastAsia="Times New Roman" w:cs="Times New Roman"/>
        </w:rPr>
      </w:pPr>
      <w:r>
        <w:rPr>
          <w:rFonts w:eastAsia="Times New Roman" w:cs="Times New Roman"/>
        </w:rPr>
        <w:t>Ουσιαστικά, κυρίες και κύριοι συνάδελφοι, η χώρα μας έχει σήμερα τη δυνατότητα να αξιοποιήσει το πλαίσιο ανταλλαγής στοιχείων και ελέγχου της φοροδιαφυγ</w:t>
      </w:r>
      <w:r>
        <w:rPr>
          <w:rFonts w:eastAsia="Times New Roman" w:cs="Times New Roman"/>
        </w:rPr>
        <w:t xml:space="preserve">ής σε διασυνοριακό επίπεδο χάρη στην κύρωση της σύμβασης με τον ΟΟΣΑ, αλλά και στην ενσωμάτωση στην εθνική νομοθεσία της </w:t>
      </w:r>
      <w:r>
        <w:rPr>
          <w:rFonts w:eastAsia="Times New Roman" w:cs="Times New Roman"/>
        </w:rPr>
        <w:t xml:space="preserve">οδηγίας </w:t>
      </w:r>
      <w:r>
        <w:rPr>
          <w:rFonts w:eastAsia="Times New Roman" w:cs="Times New Roman"/>
        </w:rPr>
        <w:t>2011/16, με τις οποίες απέκτησε τη δυνατότητα να πραγματοποιεί ελέγχους για υποθέσεις φοροδιαφυγής και διακίνησης μαύρου χρήματ</w:t>
      </w:r>
      <w:r>
        <w:rPr>
          <w:rFonts w:eastAsia="Times New Roman" w:cs="Times New Roman"/>
        </w:rPr>
        <w:t xml:space="preserve">ος σε χώρες της Ευρωπαϊκής Ένωσης, αλλά και σε όσες έχουν κυρώσει τη </w:t>
      </w:r>
      <w:r>
        <w:rPr>
          <w:rFonts w:eastAsia="Times New Roman" w:cs="Times New Roman"/>
        </w:rPr>
        <w:t xml:space="preserve">συνθήκη </w:t>
      </w:r>
      <w:r>
        <w:rPr>
          <w:rFonts w:eastAsia="Times New Roman" w:cs="Times New Roman"/>
        </w:rPr>
        <w:t xml:space="preserve">με τον Οργανισμό Οικονομικής Συνεργασίας και Ανάπτυξης. Όλα αυτά τα καταψήφισε ο ΣΥΡΙΖΑ. </w:t>
      </w:r>
    </w:p>
    <w:p w14:paraId="3C9AC7E0" w14:textId="77777777" w:rsidR="00DF4D2A" w:rsidRDefault="00ED41C9">
      <w:pPr>
        <w:spacing w:line="600" w:lineRule="auto"/>
        <w:ind w:firstLine="720"/>
        <w:jc w:val="both"/>
        <w:rPr>
          <w:rFonts w:eastAsia="Times New Roman" w:cs="Times New Roman"/>
        </w:rPr>
      </w:pPr>
      <w:r>
        <w:rPr>
          <w:rFonts w:eastAsia="Times New Roman" w:cs="Times New Roman"/>
        </w:rPr>
        <w:t>Έρχεται, όμως, σήμερα και ουσιαστικά τα αποδέχεται και τα ψηφίζει, αφού τα έξι πρώτα άρθρ</w:t>
      </w:r>
      <w:r>
        <w:rPr>
          <w:rFonts w:eastAsia="Times New Roman" w:cs="Times New Roman"/>
        </w:rPr>
        <w:t xml:space="preserve">α του νομοσχεδίου είναι η προσαρμογή και η </w:t>
      </w:r>
      <w:proofErr w:type="spellStart"/>
      <w:r>
        <w:rPr>
          <w:rFonts w:eastAsia="Times New Roman" w:cs="Times New Roman"/>
        </w:rPr>
        <w:t>επικαιροποίηση</w:t>
      </w:r>
      <w:proofErr w:type="spellEnd"/>
      <w:r>
        <w:rPr>
          <w:rFonts w:eastAsia="Times New Roman" w:cs="Times New Roman"/>
        </w:rPr>
        <w:t xml:space="preserve"> των θεσμικών παρεμβάσεων που έγιναν πριν από τέσσερα χρόνια προς αυτήν την κατεύθυνση.</w:t>
      </w:r>
    </w:p>
    <w:p w14:paraId="3C9AC7E1" w14:textId="77777777" w:rsidR="00DF4D2A" w:rsidRDefault="00ED41C9">
      <w:pPr>
        <w:spacing w:line="600" w:lineRule="auto"/>
        <w:ind w:firstLine="720"/>
        <w:jc w:val="both"/>
        <w:rPr>
          <w:rFonts w:eastAsia="Times New Roman" w:cs="Times New Roman"/>
        </w:rPr>
      </w:pPr>
      <w:r>
        <w:rPr>
          <w:rFonts w:eastAsia="Times New Roman" w:cs="Times New Roman"/>
        </w:rPr>
        <w:lastRenderedPageBreak/>
        <w:t>Αυτό και μόνο αποδεικνύει όχι μόνο την ασυνέπειά σας -γιατί αυτή είναι δεδομένη και σας χαρακτηρίζει και έχει ι</w:t>
      </w:r>
      <w:r>
        <w:rPr>
          <w:rFonts w:eastAsia="Times New Roman" w:cs="Times New Roman"/>
        </w:rPr>
        <w:t>δία αντίληψη η συντριπτική πλειοψηφία των πολιτών</w:t>
      </w:r>
      <w:r>
        <w:rPr>
          <w:rFonts w:eastAsia="Times New Roman" w:cs="Times New Roman"/>
        </w:rPr>
        <w:t>-</w:t>
      </w:r>
      <w:r>
        <w:rPr>
          <w:rFonts w:eastAsia="Times New Roman" w:cs="Times New Roman"/>
        </w:rPr>
        <w:t xml:space="preserve"> </w:t>
      </w:r>
      <w:r>
        <w:rPr>
          <w:rFonts w:eastAsia="Times New Roman" w:cs="Times New Roman"/>
        </w:rPr>
        <w:t>αλλά</w:t>
      </w:r>
      <w:r>
        <w:rPr>
          <w:rFonts w:eastAsia="Times New Roman" w:cs="Times New Roman"/>
        </w:rPr>
        <w:t xml:space="preserve"> και ότι η Κυβέρνηση δεν έχει αντίληψη των κανόνων που διέπουν τη συμμετοχή μας στην Ευρωπαϊκή Ένωση. Δεν καταλαβαίνει αυτούς τους κανόνες και θεωρεί ότι μπορεί να τους αποδέχεται ή να τους απορρίπτει </w:t>
      </w:r>
      <w:r>
        <w:rPr>
          <w:rFonts w:eastAsia="Times New Roman" w:cs="Times New Roman"/>
        </w:rPr>
        <w:t xml:space="preserve">κατά το δοκούν. </w:t>
      </w:r>
    </w:p>
    <w:p w14:paraId="3C9AC7E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είναι δεδομένο ότι θα ψηφίσει τα άρθρα 1 έως 6, που ενισχύουν τη δυνατότητα των ελεγκτικών μηχανισμών να διερευνήσουν και να ελέγξουν υποθέσεις φοροδιαφυγής. </w:t>
      </w:r>
    </w:p>
    <w:p w14:paraId="3C9AC7E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τις διατάξεις αυτών των άρθρων διευρύνεται το πεδίο εφαρμογής και το πλαίσιο της υποχρεωτικής αυτόματης ανταλλαγής πληροφοριών σε ό,τι σχετίζεται με τις εκ των προτέρων διασυνοριακές αποφάσεις και τις εκ των προτέρων συμφωνίες </w:t>
      </w:r>
      <w:proofErr w:type="spellStart"/>
      <w:r>
        <w:rPr>
          <w:rFonts w:eastAsia="Times New Roman" w:cs="Times New Roman"/>
          <w:szCs w:val="24"/>
        </w:rPr>
        <w:t>ενδοομιλικής</w:t>
      </w:r>
      <w:proofErr w:type="spellEnd"/>
      <w:r>
        <w:rPr>
          <w:rFonts w:eastAsia="Times New Roman" w:cs="Times New Roman"/>
          <w:szCs w:val="24"/>
        </w:rPr>
        <w:t xml:space="preserve"> τιμολόγησης. </w:t>
      </w:r>
      <w:r>
        <w:rPr>
          <w:rFonts w:eastAsia="Times New Roman" w:cs="Times New Roman"/>
          <w:szCs w:val="24"/>
        </w:rPr>
        <w:t>Παράλληλα, δημιουργείται κεντρικό ευρετήριο για τα κράτη-μέλη, το οποίο συνδέεται με τη διοικητική συνεργασία στον τομέα της φορολογίας και στο οποίο καταγράφονται οι πληροφορίες και τα στοιχεία που θα διαβιβάσουν οι φορολογικές αρχές κάθε χώρας.</w:t>
      </w:r>
    </w:p>
    <w:p w14:paraId="3C9AC7E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Νέα Δημ</w:t>
      </w:r>
      <w:r>
        <w:rPr>
          <w:rFonts w:eastAsia="Times New Roman" w:cs="Times New Roman"/>
          <w:szCs w:val="24"/>
        </w:rPr>
        <w:t xml:space="preserve">οκρατία τοποθετείται ως υπεύθυνη πολιτική δύναμη. Προσέρχεται στη συζήτηση κάθε νομοσχεδίου με συνθετική και εποικοδομητική προδιάθεση. Σε αυτό το πλαίσιο θα έλεγα ότι υπάρχει θετική αντίληψη από την </w:t>
      </w:r>
      <w:r>
        <w:rPr>
          <w:rFonts w:eastAsia="Times New Roman" w:cs="Times New Roman"/>
          <w:szCs w:val="24"/>
        </w:rPr>
        <w:lastRenderedPageBreak/>
        <w:t xml:space="preserve">πλευρά μας για μια σειρά άρθρων και διατάξεων αυτού του </w:t>
      </w:r>
      <w:r>
        <w:rPr>
          <w:rFonts w:eastAsia="Times New Roman" w:cs="Times New Roman"/>
          <w:szCs w:val="24"/>
        </w:rPr>
        <w:t>νομοσχεδίου, όπως:</w:t>
      </w:r>
    </w:p>
    <w:p w14:paraId="3C9AC7E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Πρώτον, η παράγραφος 1 του άρθρου 7, σύμφωνα με την οποία απαλλάσσονται από τον ΦΠΑ οι επιχειρήσεις για τα είδη σίτισης που παράγουν ή εμπορεύονται και τα διαθέτουν άνευ ανταλλάγματος για τη σίτιση μαθητών σχολικών μονάδων. </w:t>
      </w:r>
    </w:p>
    <w:p w14:paraId="3C9AC7E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διάταξη με</w:t>
      </w:r>
      <w:r>
        <w:rPr>
          <w:rFonts w:eastAsia="Times New Roman" w:cs="Times New Roman"/>
          <w:szCs w:val="24"/>
        </w:rPr>
        <w:t xml:space="preserve"> την οποία οι αγρότες του κανονικού καθεστώτος που πωλούν τα προϊόντα τους μέσω τρίτων, δηλαδή εμπόρων ή αγροτικών συνεταιρισμών, θα είναι υπόχρεοι στην απόδοση του ΦΠΑ για τις περιπτώσεις των παραγγελιοδοχικών πωλήσεων αγροτικών προϊόντων για λογαριασμό α</w:t>
      </w:r>
      <w:r>
        <w:rPr>
          <w:rFonts w:eastAsia="Times New Roman" w:cs="Times New Roman"/>
          <w:szCs w:val="24"/>
        </w:rPr>
        <w:t>γροτών φυσικών προσώπων, για τις οποίες η εκκαθάριση κρίνεται μηνιαία.</w:t>
      </w:r>
    </w:p>
    <w:p w14:paraId="3C9AC7E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Δεύτερον, το άρθρο 8 με το οποίο αντικαθίσταται το άρθρο 177 του Εθνικού Τελωνειακού Κώδικα για τα κατασχεθέντα και γίνεται ενοποίηση του </w:t>
      </w:r>
      <w:r>
        <w:rPr>
          <w:rFonts w:eastAsia="Times New Roman" w:cs="Times New Roman"/>
          <w:szCs w:val="24"/>
        </w:rPr>
        <w:t xml:space="preserve">νομοθετικού πλαισίου διαχείρισης των κατασχεθέντων μεταφορικών μέσων, εμπορευματοκιβωτίων και μηχανημάτων έργου από οποιοδήποτε ποινικό αδίκημα με στόχο να επιταχυνθούν οι διαχειριστικές διαδικασίες. </w:t>
      </w:r>
    </w:p>
    <w:p w14:paraId="3C9AC7E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w:t>
      </w:r>
      <w:r>
        <w:rPr>
          <w:rFonts w:eastAsia="Times New Roman" w:cs="Times New Roman"/>
          <w:szCs w:val="24"/>
        </w:rPr>
        <w:t>επιτροπή</w:t>
      </w:r>
      <w:r>
        <w:rPr>
          <w:rFonts w:eastAsia="Times New Roman" w:cs="Times New Roman"/>
          <w:szCs w:val="24"/>
        </w:rPr>
        <w:t>, η αλλαγή αυτή έπρεπε να γί</w:t>
      </w:r>
      <w:r>
        <w:rPr>
          <w:rFonts w:eastAsia="Times New Roman" w:cs="Times New Roman"/>
          <w:szCs w:val="24"/>
        </w:rPr>
        <w:t xml:space="preserve">νει αφού υπήρχαν πολλά προβλήματα το τελευταίο διάστημα. Ένα από αυτά ήταν το μεγάλο πρόβλημα που υπήρχε με τα κατασχεμένα πλωτά μέσα διακινητών και </w:t>
      </w:r>
      <w:r>
        <w:rPr>
          <w:rFonts w:eastAsia="Times New Roman" w:cs="Times New Roman"/>
          <w:szCs w:val="24"/>
        </w:rPr>
        <w:lastRenderedPageBreak/>
        <w:t>παράνομων μεταναστών, τα οποία είτε βυθίζονταν σε λιμάνι νησιών, όπως η Κως, είτε δεν υπήρχε το πλαίσιο για</w:t>
      </w:r>
      <w:r>
        <w:rPr>
          <w:rFonts w:eastAsia="Times New Roman" w:cs="Times New Roman"/>
          <w:szCs w:val="24"/>
        </w:rPr>
        <w:t xml:space="preserve"> την άμεση εκποίηση ή την καταστροφή τους.</w:t>
      </w:r>
    </w:p>
    <w:p w14:paraId="3C9AC7E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Τρίτον, το άρθρο 11, σύμφωνα με το οποίο οι νέοι υπάλληλοι της Ανεξάρτητης Αρχής Δημοσίων Εσόδων θα έχουν τη δυνατότητα να διορίζονται σε προσωποπαγείς θέσεις στη Φορολογική ή Τελωνειακή Ακαδημία, προκειμένου να π</w:t>
      </w:r>
      <w:r>
        <w:rPr>
          <w:rFonts w:eastAsia="Times New Roman" w:cs="Times New Roman"/>
          <w:szCs w:val="24"/>
        </w:rPr>
        <w:t>αρακολουθήσουν πρόγραμμα υποχρεωτικής εισαγωγικής εκπαίδευσης για την ολοκληρωμένη επιμόρφωση και εκπαίδευσή τους.</w:t>
      </w:r>
    </w:p>
    <w:p w14:paraId="3C9AC7E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Τέταρτον, είμαστε θετικά διακείμενοι και στις διατάξεις που ρυθμίζουν ζητήματα, που συνδέονται με την καταβολή και το πιστοποιητικό του ΕΝΦΙΑ</w:t>
      </w:r>
      <w:r>
        <w:rPr>
          <w:rFonts w:eastAsia="Times New Roman" w:cs="Times New Roman"/>
          <w:szCs w:val="24"/>
        </w:rPr>
        <w:t xml:space="preserve"> για το σύνδικο πτώχευσης σε μια πτωχευτική διαδικασία.</w:t>
      </w:r>
    </w:p>
    <w:p w14:paraId="3C9AC7EB" w14:textId="77777777" w:rsidR="00DF4D2A" w:rsidRDefault="00ED41C9">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τα άρθρα 14 και 15, με τα οποία διευρύνεται με τους κατοίκους των χωρών του ευρωπαϊκού οικονομικού χώρου ο κύκλος των δικαιούχων της απαλλαγής από τον φόρο κληρονομίας και γονικής παροχής για</w:t>
      </w:r>
      <w:r>
        <w:rPr>
          <w:rFonts w:eastAsia="Times New Roman" w:cs="Times New Roman"/>
          <w:szCs w:val="24"/>
        </w:rPr>
        <w:t xml:space="preserve"> την πρώτη κατοικία και, αντίστοιχα, προσδιορίζονται αλλαγές στον χρόνο και στον τρόπο υποβολής ειδικής δήλωσης εισφοράς για τις ναυτιλιακές κυρίως επιχειρήσεις για τα έτη 2016 έως 2019.</w:t>
      </w:r>
    </w:p>
    <w:p w14:paraId="3C9AC7EC" w14:textId="77777777" w:rsidR="00DF4D2A" w:rsidRDefault="00ED41C9">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Έκτον</w:t>
      </w:r>
      <w:proofErr w:type="spellEnd"/>
      <w:r>
        <w:rPr>
          <w:rFonts w:eastAsia="Times New Roman" w:cs="Times New Roman"/>
          <w:szCs w:val="24"/>
        </w:rPr>
        <w:t xml:space="preserve">, το άρθρο 17, αφού θεωρούμε ότι είναι προς τη σωστή κατεύθυνση </w:t>
      </w:r>
      <w:r>
        <w:rPr>
          <w:rFonts w:eastAsia="Times New Roman" w:cs="Times New Roman"/>
          <w:szCs w:val="24"/>
        </w:rPr>
        <w:t>η κατάργηση της διαδικασίας υποχρέωσης προσκόμισης δικαιολογητικών στις ΔΟΥ για την έκδοση βεβαίωσης ηλεκτροδότησης για ακίνητα που οι άδειες ανέγερσής τους εκδόθηκαν πριν από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1994.</w:t>
      </w:r>
    </w:p>
    <w:p w14:paraId="3C9AC7ED" w14:textId="77777777" w:rsidR="00DF4D2A" w:rsidRDefault="00ED41C9">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το άρθρο 21, με το οποίο απλουστεύεται και διευκολύνετα</w:t>
      </w:r>
      <w:r>
        <w:rPr>
          <w:rFonts w:eastAsia="Times New Roman" w:cs="Times New Roman"/>
          <w:szCs w:val="24"/>
        </w:rPr>
        <w:t>ι η διαδικασία της ειδικής εκκαθάρισης των ανωνύμων εταιρειών παροχής επενδυτικών υπηρεσιών, η οποία θα γίνεται από ένα πρόσωπο, τον ειδικό εκκαθαριστή, και όχι από δύο πρόσωπα, συμπεριλαμβανομένου και του επόπτη, όπως ίσχυε μέχρι σήμερα.</w:t>
      </w:r>
    </w:p>
    <w:p w14:paraId="3C9AC7EE" w14:textId="77777777" w:rsidR="00DF4D2A" w:rsidRDefault="00ED41C9">
      <w:pPr>
        <w:spacing w:line="600" w:lineRule="auto"/>
        <w:ind w:firstLine="720"/>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xml:space="preserve">, τα άρθρα </w:t>
      </w:r>
      <w:r>
        <w:rPr>
          <w:rFonts w:eastAsia="Times New Roman" w:cs="Times New Roman"/>
          <w:szCs w:val="24"/>
        </w:rPr>
        <w:t xml:space="preserve">23 έως 26, με τα οποία παραχωρούνται ακίνητα του δημοσίου άνευ ανταλλάγματος σε δήμους για κοινωφελείς σκοπούς. Σας επεσήμανα, όμως, και στην </w:t>
      </w:r>
      <w:r>
        <w:rPr>
          <w:rFonts w:eastAsia="Times New Roman" w:cs="Times New Roman"/>
          <w:szCs w:val="24"/>
        </w:rPr>
        <w:t xml:space="preserve">επιτροπή </w:t>
      </w:r>
      <w:r>
        <w:rPr>
          <w:rFonts w:eastAsia="Times New Roman" w:cs="Times New Roman"/>
          <w:szCs w:val="24"/>
        </w:rPr>
        <w:t>ότι εκκρεμούν και άλλα αιτήματα δήμων, τα οποία η πολιτεία οφείλει να αντιμετωπίσει με ισονομία και να μη</w:t>
      </w:r>
      <w:r>
        <w:rPr>
          <w:rFonts w:eastAsia="Times New Roman" w:cs="Times New Roman"/>
          <w:szCs w:val="24"/>
        </w:rPr>
        <w:t xml:space="preserve"> λειτουργεί επιλεκτικά.</w:t>
      </w:r>
    </w:p>
    <w:p w14:paraId="3C9AC7E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Από εκεί και πέρα, υπάρχουν μια σειρά άρθρων και διατάξεων που συνδέονται με ισχυρές ενστάσεις από την πλευρά μας.</w:t>
      </w:r>
    </w:p>
    <w:p w14:paraId="3C9AC7F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Νέα Δημοκρατία από θέσης αρχής είναι υπέρ των διαδικασιών, που προσδίδουν ευελιξία και αποτελεσματικότητα στη διαδι</w:t>
      </w:r>
      <w:r>
        <w:rPr>
          <w:rFonts w:eastAsia="Times New Roman" w:cs="Times New Roman"/>
          <w:szCs w:val="24"/>
        </w:rPr>
        <w:t>κασία των ελέγχων και στη προσπάθεια για τον περιορισμό και την εξάλειψη της φοροδιαφυγής.</w:t>
      </w:r>
    </w:p>
    <w:p w14:paraId="3C9AC7F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Εκ πρώτης όψεως, η παράγραφος 3 του άρθρου 12, με την οποία δίνεται η δυνατότητα στην Ανεξάρτητη Αρχή Δημοσίων Εσόδων να συλλέγει πληροφορίες για τους φορολογουμένου</w:t>
      </w:r>
      <w:r>
        <w:rPr>
          <w:rFonts w:eastAsia="Times New Roman" w:cs="Times New Roman"/>
          <w:szCs w:val="24"/>
        </w:rPr>
        <w:t xml:space="preserve">ς από τρίτα πρόσωπα, που δεσμεύονται από επαγγελματικό απόρρητο όχι μόνο για οικονομικές συναλλαγές τους με τους φορολογουμένους, αλλά και για οικονομικές συναλλαγές των φορολογουμένων που διεξάγονται μέσω αυτών, κινείται προς αυτήν την κατεύθυνση. </w:t>
      </w:r>
    </w:p>
    <w:p w14:paraId="3C9AC7F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Πόσο β</w:t>
      </w:r>
      <w:r>
        <w:rPr>
          <w:rFonts w:eastAsia="Times New Roman" w:cs="Times New Roman"/>
          <w:szCs w:val="24"/>
        </w:rPr>
        <w:t>έβαιη είναι, όμως, η Κυβέρνηση ότι η συγκεκριμένη διάταξη δεν θα αντιμετωπίσει προβλήματα συνταγματικότητας; Βλέπω ότι υπάρχουν σχετικές παρατηρήσεις και από την Επιστημονική Υπηρεσία της Βουλής.</w:t>
      </w:r>
    </w:p>
    <w:p w14:paraId="3C9AC7F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Θετικό, κυρία Υπουργέ, είναι το γεγονός ότι θα αποσύρετε τη </w:t>
      </w:r>
      <w:r>
        <w:rPr>
          <w:rFonts w:eastAsia="Times New Roman" w:cs="Times New Roman"/>
          <w:szCs w:val="24"/>
        </w:rPr>
        <w:t>συγκεκριμένη διάταξη.</w:t>
      </w:r>
    </w:p>
    <w:p w14:paraId="3C9AC7F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Έρχομαι και σε ένα άλλο ζήτημα πάλι στο άρθρο 12, αλλά αυτήν τη φορά στην παράγραφο 5, με την οποία επέρχεται νέα τροποποίηση στον Κώδικα Φορολογικής Διαδικασίας για τα πρόστιμα. Ούτε κι εσείς οι ίδιοι που τα φέρνετε </w:t>
      </w:r>
      <w:r w:rsidRPr="00F60907">
        <w:rPr>
          <w:rFonts w:eastAsia="Times New Roman" w:cs="Times New Roman"/>
          <w:color w:val="000000" w:themeColor="text1"/>
          <w:szCs w:val="24"/>
        </w:rPr>
        <w:t>και τα ψηφίζετε ό</w:t>
      </w:r>
      <w:r w:rsidRPr="00F60907">
        <w:rPr>
          <w:rFonts w:eastAsia="Times New Roman" w:cs="Times New Roman"/>
          <w:color w:val="000000" w:themeColor="text1"/>
          <w:szCs w:val="24"/>
        </w:rPr>
        <w:t>λα αυτά δεν θυμάστε πόσες αλλαγές έχετε κάνει για τα</w:t>
      </w:r>
      <w:r w:rsidRPr="003A306C">
        <w:rPr>
          <w:rFonts w:eastAsia="Times New Roman" w:cs="Times New Roman"/>
          <w:b/>
          <w:color w:val="000000" w:themeColor="text1"/>
          <w:szCs w:val="24"/>
        </w:rPr>
        <w:t xml:space="preserve"> </w:t>
      </w:r>
      <w:r w:rsidRPr="00F60907">
        <w:rPr>
          <w:rFonts w:eastAsia="Times New Roman" w:cs="Times New Roman"/>
          <w:color w:val="000000" w:themeColor="text1"/>
          <w:szCs w:val="24"/>
        </w:rPr>
        <w:t>πρόστιμα και όλες κινούνται στη σφαίρα του ανορθολογισμού και</w:t>
      </w:r>
      <w:r w:rsidRPr="003A306C">
        <w:rPr>
          <w:rFonts w:eastAsia="Times New Roman" w:cs="Times New Roman"/>
          <w:color w:val="000000" w:themeColor="text1"/>
          <w:szCs w:val="24"/>
        </w:rPr>
        <w:t xml:space="preserve"> της αναποτελεσματικότητας. Όλες κινούνται έξω από την πραγματικότητα. </w:t>
      </w:r>
    </w:p>
    <w:p w14:paraId="3C9AC7F5" w14:textId="77777777" w:rsidR="00DF4D2A" w:rsidRDefault="00ED41C9">
      <w:pPr>
        <w:spacing w:after="0" w:line="600" w:lineRule="auto"/>
        <w:ind w:firstLine="720"/>
        <w:jc w:val="both"/>
        <w:rPr>
          <w:rFonts w:eastAsia="Times New Roman" w:cs="Times New Roman"/>
          <w:szCs w:val="24"/>
        </w:rPr>
      </w:pPr>
      <w:r w:rsidRPr="00A0018D">
        <w:rPr>
          <w:rFonts w:eastAsia="Times New Roman" w:cs="Times New Roman"/>
          <w:szCs w:val="24"/>
        </w:rPr>
        <w:lastRenderedPageBreak/>
        <w:t>Με τη διάταξη της παραγράφου 5 αλλάζετε και πάλι το πλαίσιο για τα πρό</w:t>
      </w:r>
      <w:r w:rsidRPr="00A0018D">
        <w:rPr>
          <w:rFonts w:eastAsia="Times New Roman" w:cs="Times New Roman"/>
          <w:szCs w:val="24"/>
        </w:rPr>
        <w:t xml:space="preserve">στιμα της μη έκδοσης φορολογικών στοιχείων για κατηγορίες </w:t>
      </w:r>
      <w:r w:rsidRPr="00A3281D">
        <w:rPr>
          <w:rFonts w:eastAsia="Times New Roman" w:cs="Times New Roman"/>
          <w:szCs w:val="24"/>
        </w:rPr>
        <w:t>επιχειρήσεων</w:t>
      </w:r>
      <w:r w:rsidRPr="00A3281D">
        <w:rPr>
          <w:rFonts w:eastAsia="Times New Roman" w:cs="Times New Roman"/>
          <w:szCs w:val="24"/>
        </w:rPr>
        <w:t>,</w:t>
      </w:r>
      <w:r w:rsidRPr="00A0018D">
        <w:rPr>
          <w:rFonts w:eastAsia="Times New Roman" w:cs="Times New Roman"/>
          <w:szCs w:val="24"/>
        </w:rPr>
        <w:t xml:space="preserve"> που δεν υπόκεινται σε ΦΠΑ. Όμως, αντί να θεσμοθετήσετε ρεαλιστικά πρόστιμα, ουσιαστικά αφήνετε σχεδόν ανέγγιχτη, για να μην πω ότι </w:t>
      </w:r>
      <w:r>
        <w:rPr>
          <w:rFonts w:eastAsia="Times New Roman" w:cs="Times New Roman"/>
          <w:szCs w:val="24"/>
        </w:rPr>
        <w:t>«</w:t>
      </w:r>
      <w:r>
        <w:rPr>
          <w:rFonts w:eastAsia="Times New Roman" w:cs="Times New Roman"/>
          <w:szCs w:val="24"/>
        </w:rPr>
        <w:t>κλείνετε το μάτι</w:t>
      </w:r>
      <w:r>
        <w:rPr>
          <w:rFonts w:eastAsia="Times New Roman" w:cs="Times New Roman"/>
          <w:szCs w:val="24"/>
        </w:rPr>
        <w:t>»</w:t>
      </w:r>
      <w:r>
        <w:rPr>
          <w:rFonts w:eastAsia="Times New Roman" w:cs="Times New Roman"/>
          <w:szCs w:val="24"/>
        </w:rPr>
        <w:t xml:space="preserve">, στη μεγάλη φοροδιαφυγή. </w:t>
      </w:r>
    </w:p>
    <w:p w14:paraId="3C9AC7F6"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Καθορίζετε τα πρόστιμα σε 500 ευρώ</w:t>
      </w:r>
      <w:r>
        <w:rPr>
          <w:rFonts w:eastAsia="Times New Roman" w:cs="Times New Roman"/>
          <w:szCs w:val="24"/>
        </w:rPr>
        <w:t>,</w:t>
      </w:r>
      <w:r>
        <w:rPr>
          <w:rFonts w:eastAsia="Times New Roman" w:cs="Times New Roman"/>
          <w:szCs w:val="24"/>
        </w:rPr>
        <w:t xml:space="preserve"> εφόσον τηρεί κάποιος απλογραφικά </w:t>
      </w:r>
      <w:r>
        <w:rPr>
          <w:rFonts w:eastAsia="Times New Roman" w:cs="Times New Roman"/>
          <w:szCs w:val="24"/>
        </w:rPr>
        <w:t>βιβλία</w:t>
      </w:r>
      <w:r>
        <w:rPr>
          <w:rFonts w:eastAsia="Times New Roman" w:cs="Times New Roman"/>
          <w:szCs w:val="24"/>
        </w:rPr>
        <w:t xml:space="preserve"> και 1000 ευρώ σε περίπτωση διπλογραφικών βιβλίων. Δηλαδή, κάποιος που θα έχει κάνει μία συναλλαγή 4.000 ή 5.000 ευρώ και δεν έχει εκδώσει φορολογικό στοιχείο, θα πληρώσει ένα πρόστ</w:t>
      </w:r>
      <w:r>
        <w:rPr>
          <w:rFonts w:eastAsia="Times New Roman" w:cs="Times New Roman"/>
          <w:szCs w:val="24"/>
        </w:rPr>
        <w:t xml:space="preserve">ιμο 500 ευρώ. </w:t>
      </w:r>
    </w:p>
    <w:p w14:paraId="3C9AC7F7"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Θέλει πολύ μυαλό για να καταλάβει κάποιος ότι οι περισσότερο θα μπαίνουν πλέον στον πειρασμό να το ρισκάρουν, εφόσον τα πρόστιμα είναι υποπολλαπλάσια της συναλλαγής;</w:t>
      </w:r>
    </w:p>
    <w:p w14:paraId="3C9AC7F8"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Από την άλλη πλευρά, η μη έκδοση απόδειξης για έναν καφέ θα επιφέρει πρόστι</w:t>
      </w:r>
      <w:r>
        <w:rPr>
          <w:rFonts w:eastAsia="Times New Roman" w:cs="Times New Roman"/>
          <w:szCs w:val="24"/>
        </w:rPr>
        <w:t xml:space="preserve">μο 250 ευρώ, κάτι που δεν συνιστά ορθολογική αντιμετώπιση. </w:t>
      </w:r>
    </w:p>
    <w:p w14:paraId="3C9AC7F9"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Επίσης, να σας υπενθυμίσω ότι με τον ν.4337/2015 που είχατε φέρει, θεσμοθετήσατε αρχικά ως πρόστιμο μη έκδοσης φορολογικού στοιχείου το 50% του ΦΠΑ που αντιστοιχεί στη συναλλαγή. </w:t>
      </w:r>
    </w:p>
    <w:p w14:paraId="3C9AC7FA"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Το 2016, με τον </w:t>
      </w:r>
      <w:r>
        <w:rPr>
          <w:rFonts w:eastAsia="Times New Roman" w:cs="Times New Roman"/>
          <w:szCs w:val="24"/>
        </w:rPr>
        <w:t xml:space="preserve">ν.4410 αλλάξατε εκ νέου το πλαίσιο, καταργώντας το πρόστιμο στο 50% του ΦΠΑ της συναλλαγής και επιβάλατε σε κάθε έλεγχο ένα ελάχιστο ύψος προστίμου για το σύνολο των παραβάσεων μη έκδοσης ή </w:t>
      </w:r>
      <w:r>
        <w:rPr>
          <w:rFonts w:eastAsia="Times New Roman" w:cs="Times New Roman"/>
          <w:szCs w:val="24"/>
        </w:rPr>
        <w:lastRenderedPageBreak/>
        <w:t>ανακριβούς έκδοσης φορολογικών στοιχείων ανά φορολογικό έλεγχο, εν</w:t>
      </w:r>
      <w:r>
        <w:rPr>
          <w:rFonts w:eastAsia="Times New Roman" w:cs="Times New Roman"/>
          <w:szCs w:val="24"/>
        </w:rPr>
        <w:t xml:space="preserve">ώ σε περίπτωση υποτροπής τα πρόστιμα διπλασιάζονται ή τριπλασιάζονται αντίστοιχα. </w:t>
      </w:r>
    </w:p>
    <w:p w14:paraId="3C9AC7FB"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Το νέο αυτό πρόστιμο ήταν 250 ευρώ σε περίπτωση απλογραφικών βιβλίων και 500 ευρώ σε περίπτωση διπλογραφικών. Σε περίπτωση, όμως, που το ποσό του 50% του ΦΠΑ της συναλλαγής </w:t>
      </w:r>
      <w:r>
        <w:rPr>
          <w:rFonts w:eastAsia="Times New Roman" w:cs="Times New Roman"/>
          <w:szCs w:val="24"/>
        </w:rPr>
        <w:t xml:space="preserve">είναι μεγαλύτερο, θα επιβαλλόταν ως πρόστιμο το ποσό αυτό. </w:t>
      </w:r>
    </w:p>
    <w:p w14:paraId="3C9AC7FC"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Είναι ξεκάθαρο ότι</w:t>
      </w:r>
      <w:r>
        <w:rPr>
          <w:rFonts w:eastAsia="Times New Roman" w:cs="Times New Roman"/>
          <w:szCs w:val="24"/>
        </w:rPr>
        <w:t>,</w:t>
      </w:r>
      <w:r>
        <w:rPr>
          <w:rFonts w:eastAsia="Times New Roman" w:cs="Times New Roman"/>
          <w:szCs w:val="24"/>
        </w:rPr>
        <w:t xml:space="preserve"> τόσο με τις προηγούμενες διατάξεις όσο και με τη σημερινή</w:t>
      </w:r>
      <w:r>
        <w:rPr>
          <w:rFonts w:eastAsia="Times New Roman" w:cs="Times New Roman"/>
          <w:szCs w:val="24"/>
        </w:rPr>
        <w:t>,</w:t>
      </w:r>
      <w:r>
        <w:rPr>
          <w:rFonts w:eastAsia="Times New Roman" w:cs="Times New Roman"/>
          <w:szCs w:val="24"/>
        </w:rPr>
        <w:t xml:space="preserve"> δεν επιτυγχάνεται ούτε ο έλεγχος της φοροδιαφυγής ούτε η φορολογική συμμόρφωση ούτε πολύ περισσότερο η οικοδόμηση σχέ</w:t>
      </w:r>
      <w:r>
        <w:rPr>
          <w:rFonts w:eastAsia="Times New Roman" w:cs="Times New Roman"/>
          <w:szCs w:val="24"/>
        </w:rPr>
        <w:t xml:space="preserve">σεων εμπιστοσύνης ανάμεσα στους πολίτες και στο κράτος. </w:t>
      </w:r>
    </w:p>
    <w:p w14:paraId="3C9AC7FD"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Και επειδή από τη Νέα Δημοκρατία και τον ομιλούντα ακούτε πάντα προτάσεις, σας παραθέτω και τις τρεις βασικές αρχές</w:t>
      </w:r>
      <w:r>
        <w:rPr>
          <w:rFonts w:eastAsia="Times New Roman" w:cs="Times New Roman"/>
          <w:szCs w:val="24"/>
        </w:rPr>
        <w:t>,</w:t>
      </w:r>
      <w:r>
        <w:rPr>
          <w:rFonts w:eastAsia="Times New Roman" w:cs="Times New Roman"/>
          <w:szCs w:val="24"/>
        </w:rPr>
        <w:t xml:space="preserve"> που πρέπει να διέπουν το θεσμικό πλαίσιο για την καταβολή προστίμων, ένα θεσμικό π</w:t>
      </w:r>
      <w:r>
        <w:rPr>
          <w:rFonts w:eastAsia="Times New Roman" w:cs="Times New Roman"/>
          <w:szCs w:val="24"/>
        </w:rPr>
        <w:t>λαίσιο</w:t>
      </w:r>
      <w:r>
        <w:rPr>
          <w:rFonts w:eastAsia="Times New Roman" w:cs="Times New Roman"/>
          <w:szCs w:val="24"/>
        </w:rPr>
        <w:t>,</w:t>
      </w:r>
      <w:r>
        <w:rPr>
          <w:rFonts w:eastAsia="Times New Roman" w:cs="Times New Roman"/>
          <w:szCs w:val="24"/>
        </w:rPr>
        <w:t xml:space="preserve"> που πρέπει να είναι σταθερό και να υπάρχουν σταθεροί κανόνες. Οι αρχές αυτές είναι οι εξής:</w:t>
      </w:r>
    </w:p>
    <w:p w14:paraId="3C9AC7FE"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Πρώτον, τα άμεσα πρόστιμα του μερικού προληπτικού φορολογικού ελέγχου θα πρέπει να είναι αποτρεπτικά για τους ελεγχόμενους, προκειμένου να επιτευχθεί ο στόχ</w:t>
      </w:r>
      <w:r>
        <w:rPr>
          <w:rFonts w:eastAsia="Times New Roman" w:cs="Times New Roman"/>
          <w:szCs w:val="24"/>
        </w:rPr>
        <w:t xml:space="preserve">ος της φορολογικής συμμόρφωσης. </w:t>
      </w:r>
    </w:p>
    <w:p w14:paraId="3C9AC7FF"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τα πρόστιμα ενός πλήρους ή ενός μερικού φορολογικού ελέγχου θα πρέπει να είναι εισπράξιμα και σύμφωνα με τη φοροδοτική ικανότητα του ελεγχόμενου. </w:t>
      </w:r>
    </w:p>
    <w:p w14:paraId="3C9AC800"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Τρίτον, τα πρόστιμα πρέπει να είναι συνδεμένα με την αξία της </w:t>
      </w:r>
      <w:proofErr w:type="spellStart"/>
      <w:r>
        <w:rPr>
          <w:rFonts w:eastAsia="Times New Roman" w:cs="Times New Roman"/>
          <w:szCs w:val="24"/>
        </w:rPr>
        <w:t>αποκ</w:t>
      </w:r>
      <w:r>
        <w:rPr>
          <w:rFonts w:eastAsia="Times New Roman" w:cs="Times New Roman"/>
          <w:szCs w:val="24"/>
        </w:rPr>
        <w:t>ρυβείσας</w:t>
      </w:r>
      <w:proofErr w:type="spellEnd"/>
      <w:r>
        <w:rPr>
          <w:rFonts w:eastAsia="Times New Roman" w:cs="Times New Roman"/>
          <w:szCs w:val="24"/>
        </w:rPr>
        <w:t xml:space="preserve"> συναλλαγής, για την οποία δεν εκδόθηκε φορολογικό στοιχείο. </w:t>
      </w:r>
    </w:p>
    <w:p w14:paraId="3C9AC801"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αντιμετωπίζει θετικά την αναστολή ένταξης των αγροτεμαχίου εκτός σχεδίου για δύο χρόνια, για την περίοδο 2017-2018 στον συμπληρωματικό φόρο</w:t>
      </w:r>
      <w:r>
        <w:rPr>
          <w:rFonts w:eastAsia="Times New Roman" w:cs="Times New Roman"/>
          <w:szCs w:val="24"/>
        </w:rPr>
        <w:t xml:space="preserve"> του ΕΝΦΙΑ. Πάει πολύ, όμως, να το εμφανίζετε ως επίτευγμά σας, γιατί εσείς το θεσμοθετήσατε</w:t>
      </w:r>
      <w:r>
        <w:rPr>
          <w:rFonts w:eastAsia="Times New Roman" w:cs="Times New Roman"/>
          <w:szCs w:val="24"/>
        </w:rPr>
        <w:t>,</w:t>
      </w:r>
      <w:r>
        <w:rPr>
          <w:rFonts w:eastAsia="Times New Roman" w:cs="Times New Roman"/>
          <w:szCs w:val="24"/>
        </w:rPr>
        <w:t xml:space="preserve"> ενώ εμείς το είχαμε καταψηφίσει και τώρα αναγκάζεστε να το πάρετε πίσω, λόγω των υπέρμετρων επιβαρύνσεων που θα επιφέρει. </w:t>
      </w:r>
    </w:p>
    <w:p w14:paraId="3C9AC802"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Επίσης, να σας υπενθυμίσω ένα άλλο επίτ</w:t>
      </w:r>
      <w:r>
        <w:rPr>
          <w:rFonts w:eastAsia="Times New Roman" w:cs="Times New Roman"/>
          <w:szCs w:val="24"/>
        </w:rPr>
        <w:t>ευγμά σας, που το έχουν ήδη πληρώσει ακριβά το 2016 οι φορολογούμενοι πολίτες: Εσείς μειώσ</w:t>
      </w:r>
      <w:r>
        <w:rPr>
          <w:rFonts w:eastAsia="Times New Roman" w:cs="Times New Roman"/>
          <w:szCs w:val="24"/>
        </w:rPr>
        <w:t>α</w:t>
      </w:r>
      <w:r>
        <w:rPr>
          <w:rFonts w:eastAsia="Times New Roman" w:cs="Times New Roman"/>
          <w:szCs w:val="24"/>
        </w:rPr>
        <w:t>τε το όριο υπαγωγής της αξίας της ακίνητης περιουσίας στον συμπληρωματικό φόρο για τον ΕΝΦΙΑ από τις 300.000 ευρώ στις 200.000 ευρώ και υπερδιπλασιάσατε τους συντελε</w:t>
      </w:r>
      <w:r>
        <w:rPr>
          <w:rFonts w:eastAsia="Times New Roman" w:cs="Times New Roman"/>
          <w:szCs w:val="24"/>
        </w:rPr>
        <w:t xml:space="preserve">στές φορολόγησης. </w:t>
      </w:r>
    </w:p>
    <w:p w14:paraId="3C9AC803"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ΣΥΡΙΖΑ-ΑΝΕΛ, που υποσχόταν κατάργηση του ΕΝΦΙΑ, ουσιαστικά αύξησε τις επιβαρύνσεις από τον ΕΝΦΙΑ. </w:t>
      </w:r>
    </w:p>
    <w:p w14:paraId="3C9AC804"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υπάρχουν άρθρα και διατάξεις που συνδέονται με τη λειτουργία του </w:t>
      </w:r>
      <w:proofErr w:type="spellStart"/>
      <w:r>
        <w:rPr>
          <w:rFonts w:eastAsia="Times New Roman" w:cs="Times New Roman"/>
          <w:szCs w:val="24"/>
        </w:rPr>
        <w:t>υπερταμείου</w:t>
      </w:r>
      <w:proofErr w:type="spellEnd"/>
      <w:r>
        <w:rPr>
          <w:rFonts w:eastAsia="Times New Roman" w:cs="Times New Roman"/>
          <w:szCs w:val="24"/>
        </w:rPr>
        <w:t>, στο οποίο έχει περιέλθει η διαχείριση τη</w:t>
      </w:r>
      <w:r>
        <w:rPr>
          <w:rFonts w:eastAsia="Times New Roman" w:cs="Times New Roman"/>
          <w:szCs w:val="24"/>
        </w:rPr>
        <w:t xml:space="preserve">ς δημόσιας περιουσίας για ενενήντα εννέα χρόνια και έχοντας πλέον φύγει από τον έλεγχο της χώρας. </w:t>
      </w:r>
    </w:p>
    <w:p w14:paraId="3C9AC805"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Καιρός είναι, λοιπόν, να τελειώσει, αφού έχει ουσιαστικά καταρρεύσει</w:t>
      </w:r>
      <w:r>
        <w:rPr>
          <w:rFonts w:eastAsia="Times New Roman" w:cs="Times New Roman"/>
          <w:szCs w:val="24"/>
        </w:rPr>
        <w:t>,</w:t>
      </w:r>
      <w:r>
        <w:rPr>
          <w:rFonts w:eastAsia="Times New Roman" w:cs="Times New Roman"/>
          <w:szCs w:val="24"/>
        </w:rPr>
        <w:t xml:space="preserve"> ακόμα ένα αφήγημά σας που συνιστά πλέον παραμύθι. Αναφέρομαι στην αντίσταση κατά των κα</w:t>
      </w:r>
      <w:r>
        <w:rPr>
          <w:rFonts w:eastAsia="Times New Roman" w:cs="Times New Roman"/>
          <w:szCs w:val="24"/>
        </w:rPr>
        <w:t xml:space="preserve">κών δανειστών από την Κυβέρνησή σας, που έχει πλέον μετατραπεί σε ανέκδοτο. </w:t>
      </w:r>
    </w:p>
    <w:p w14:paraId="3C9AC806"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Καμμία κυβέρνηση δεν είχε διανοηθεί να μεταφέρει το σύνολο της δημόσιας περιουσίας σε ένα αιώνιο </w:t>
      </w:r>
      <w:proofErr w:type="spellStart"/>
      <w:r>
        <w:rPr>
          <w:rFonts w:eastAsia="Times New Roman" w:cs="Times New Roman"/>
          <w:szCs w:val="24"/>
        </w:rPr>
        <w:t>υπερταμείο</w:t>
      </w:r>
      <w:proofErr w:type="spellEnd"/>
      <w:r>
        <w:rPr>
          <w:rFonts w:eastAsia="Times New Roman" w:cs="Times New Roman"/>
          <w:szCs w:val="24"/>
        </w:rPr>
        <w:t xml:space="preserve">, υπό τον έλεγχο των δανειστών. </w:t>
      </w:r>
    </w:p>
    <w:p w14:paraId="3C9AC807"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w:t>
      </w:r>
      <w:r>
        <w:rPr>
          <w:rFonts w:eastAsia="Times New Roman" w:cs="Times New Roman"/>
          <w:szCs w:val="24"/>
        </w:rPr>
        <w:t>ξεως του χρόνου ομιλίας του κυρίου Βουλευτή)</w:t>
      </w:r>
    </w:p>
    <w:p w14:paraId="3C9AC808"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Δώστε μου δύο λεπτά, κύριε Πρόεδρε. </w:t>
      </w:r>
    </w:p>
    <w:p w14:paraId="3C9AC809"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Και ήρθε η δική σας Κυβέρνηση για να το δώσει. Και ποιος ξέρει πόσα άλλα έχει ακόμη να δώσει, μόνο και μόνο για να παραμείνει στην εξουσία, έστω και για μία ημέρα παραπάνω. </w:t>
      </w:r>
    </w:p>
    <w:p w14:paraId="3C9AC80A"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Όμως, υπάρχει σαφές ζήτημα με το άρθρο 16, για το οποίο ούτε εξηγήσεις δόθηκαν, αλλά ούτε και απαντήσεις. Είναι δυνατόν να αποδεχθεί η Βουλή τη διάταξη</w:t>
      </w:r>
      <w:r>
        <w:rPr>
          <w:rFonts w:eastAsia="Times New Roman" w:cs="Times New Roman"/>
          <w:szCs w:val="24"/>
        </w:rPr>
        <w:t>,</w:t>
      </w:r>
      <w:r>
        <w:rPr>
          <w:rFonts w:eastAsia="Times New Roman" w:cs="Times New Roman"/>
          <w:szCs w:val="24"/>
        </w:rPr>
        <w:t xml:space="preserve"> με την οποία η πώληση ή η μίσθωση ακινήτου, στο οποίο λειτουργούσε επιχείρηση μαζί με τον εξοπλισμό της σε άλλη επιχείρηση, δεν συνιστά </w:t>
      </w:r>
      <w:r>
        <w:rPr>
          <w:rFonts w:eastAsia="Times New Roman" w:cs="Times New Roman"/>
          <w:szCs w:val="24"/>
        </w:rPr>
        <w:lastRenderedPageBreak/>
        <w:t>μεταβίβαση επιχείρησης για την επιβολή φόρου υπεραξίας, και μάλιστα</w:t>
      </w:r>
      <w:r>
        <w:rPr>
          <w:rFonts w:eastAsia="Times New Roman" w:cs="Times New Roman"/>
          <w:szCs w:val="24"/>
        </w:rPr>
        <w:t>,</w:t>
      </w:r>
      <w:r>
        <w:rPr>
          <w:rFonts w:eastAsia="Times New Roman" w:cs="Times New Roman"/>
          <w:szCs w:val="24"/>
        </w:rPr>
        <w:t xml:space="preserve"> η συγκεκριμένη διάταξη να έχει αναδρομικό πεδίο εφ</w:t>
      </w:r>
      <w:r>
        <w:rPr>
          <w:rFonts w:eastAsia="Times New Roman" w:cs="Times New Roman"/>
          <w:szCs w:val="24"/>
        </w:rPr>
        <w:t xml:space="preserve">αρμογής και να περιλαμβάνει και εκκρεμείς υποθέσεις; </w:t>
      </w:r>
    </w:p>
    <w:p w14:paraId="3C9AC80B"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Έθεσα συγκεκριμένα ερωτήματα, για τα οποία δεν υπάρχουν απαντήσεις: Ποιοι είναι αυτοί που θέλετε να τους απαλλάξετε από την καταβολή του φόρου; Εάν ο φόρος έχει </w:t>
      </w:r>
      <w:r>
        <w:rPr>
          <w:rFonts w:eastAsia="Times New Roman" w:cs="Times New Roman"/>
          <w:szCs w:val="24"/>
        </w:rPr>
        <w:t>καταβλ</w:t>
      </w:r>
      <w:r>
        <w:rPr>
          <w:rFonts w:eastAsia="Times New Roman" w:cs="Times New Roman"/>
          <w:szCs w:val="24"/>
        </w:rPr>
        <w:t>ηθεί, τι γίνεται; Τι θα γίνει με τι</w:t>
      </w:r>
      <w:r>
        <w:rPr>
          <w:rFonts w:eastAsia="Times New Roman" w:cs="Times New Roman"/>
          <w:szCs w:val="24"/>
        </w:rPr>
        <w:t>ς περιπτώσεις</w:t>
      </w:r>
      <w:r>
        <w:rPr>
          <w:rFonts w:eastAsia="Times New Roman" w:cs="Times New Roman"/>
          <w:szCs w:val="24"/>
        </w:rPr>
        <w:t>,</w:t>
      </w:r>
      <w:r>
        <w:rPr>
          <w:rFonts w:eastAsia="Times New Roman" w:cs="Times New Roman"/>
          <w:szCs w:val="24"/>
        </w:rPr>
        <w:t xml:space="preserve"> που έχει παραγραφεί το δικαίωμα είσπραξης και για τις επιχειρήσεις που ήδη βρίσκονται σε καθεστώς ελέγχου για παρελθούσες χρήσεις;</w:t>
      </w:r>
    </w:p>
    <w:p w14:paraId="3C9AC80C"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κάνω μία σύντομη αναφορά στην τροπολογία με αριθμό 1053/173 για τη δ</w:t>
      </w:r>
      <w:r>
        <w:rPr>
          <w:rFonts w:eastAsia="Times New Roman" w:cs="Times New Roman"/>
          <w:szCs w:val="24"/>
        </w:rPr>
        <w:t>ιεύρυνση του αριθμού των ασκούντων αγροτική επιχειρηματική δραστηριότητα, που θα δικαιούνται της μείωσης του φόρου εισοδήματος, η οποία αντιμετωπίζεται θετικά από εμάς.</w:t>
      </w:r>
    </w:p>
    <w:p w14:paraId="3C9AC80D"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πρέπει, όμως, ο κύριος Υπουργός Αγροτικής Ανάπτυξης να αποσαφηνίσει ότι ο ορισμός το</w:t>
      </w:r>
      <w:r>
        <w:rPr>
          <w:rFonts w:eastAsia="Times New Roman" w:cs="Times New Roman"/>
          <w:szCs w:val="24"/>
        </w:rPr>
        <w:t xml:space="preserve">υ κατ’ επάγγελμα αγρότη του ν.3874/2010, όπως τροποποιήθηκε με το άρθρο 65 του ν.4389/2016, δεν θίγεται από αυτήν τη διάταξη. </w:t>
      </w:r>
    </w:p>
    <w:p w14:paraId="3C9AC80E"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υπενθυμίσω ότι η Κυβέρνηση ήταν αυτή που εκτίναξε στα ύψη τις φορολογικές και ασφαλιστικές επιβαρύνσεις για τους αγρότες. Ο Υπ</w:t>
      </w:r>
      <w:r>
        <w:rPr>
          <w:rFonts w:eastAsia="Times New Roman" w:cs="Times New Roman"/>
          <w:szCs w:val="24"/>
        </w:rPr>
        <w:t>ουργός Αγροτικής Ανάπτυξης ήταν αυτός που δήλωνε ότι για φέτος</w:t>
      </w:r>
      <w:r>
        <w:rPr>
          <w:rFonts w:eastAsia="Times New Roman" w:cs="Times New Roman"/>
          <w:szCs w:val="24"/>
        </w:rPr>
        <w:t>,</w:t>
      </w:r>
      <w:r>
        <w:rPr>
          <w:rFonts w:eastAsia="Times New Roman" w:cs="Times New Roman"/>
          <w:szCs w:val="24"/>
        </w:rPr>
        <w:t xml:space="preserve"> το 90% των αγροτών δεν θα πληρώσει φόρο και διαψεύστηκε από τα εκκαθαριστικά. </w:t>
      </w:r>
    </w:p>
    <w:p w14:paraId="3C9AC80F"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Να σας υπενθυμίσω, επίσης, ότι έχει ήδη ξεκινήσει και λήγει σε είκοσι μέρες η υποβολή των φορολογικών δηλώσεων κα</w:t>
      </w:r>
      <w:r>
        <w:rPr>
          <w:rFonts w:eastAsia="Times New Roman" w:cs="Times New Roman"/>
          <w:szCs w:val="24"/>
        </w:rPr>
        <w:t xml:space="preserve">ι εσείς έρχεστε καθυστερημένα και φέρνετε αυτή τη ρύθμιση. </w:t>
      </w:r>
    </w:p>
    <w:p w14:paraId="3C9AC810"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είναι υπεύθυνη πολιτική δύναμη. Τοποθετείται υπεύθυνα</w:t>
      </w:r>
      <w:r>
        <w:rPr>
          <w:rFonts w:eastAsia="Times New Roman" w:cs="Times New Roman"/>
          <w:szCs w:val="24"/>
        </w:rPr>
        <w:t>,</w:t>
      </w:r>
      <w:r>
        <w:rPr>
          <w:rFonts w:eastAsia="Times New Roman" w:cs="Times New Roman"/>
          <w:szCs w:val="24"/>
        </w:rPr>
        <w:t xml:space="preserve"> με γνώμονα τα συμφέροντα της πατρίδας. Έχει σχέδιο για τη χώρα, έχει στέρεες ιδέες και προτάσε</w:t>
      </w:r>
      <w:r>
        <w:rPr>
          <w:rFonts w:eastAsia="Times New Roman" w:cs="Times New Roman"/>
          <w:szCs w:val="24"/>
        </w:rPr>
        <w:t xml:space="preserve">ις. </w:t>
      </w:r>
    </w:p>
    <w:p w14:paraId="3C9AC811"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χώρα δεν μπορεί να συνεχίσει να σέρνεται. Η θλιβερή για τον τόπο διακυβέρνηση ΣΥΡΙΖΑ-ΑΝΕΛ πρέπει να τελειώσει, για να βγούμε από την κρίση. </w:t>
      </w:r>
    </w:p>
    <w:p w14:paraId="3C9AC812"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C9AC813" w14:textId="77777777" w:rsidR="00DF4D2A" w:rsidRDefault="00ED41C9">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9AC814"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Κ</w:t>
      </w:r>
      <w:r>
        <w:rPr>
          <w:rFonts w:eastAsia="Times New Roman" w:cs="Times New Roman"/>
          <w:szCs w:val="24"/>
        </w:rPr>
        <w:t xml:space="preserve">ι εγώ ευχαριστώ. </w:t>
      </w:r>
    </w:p>
    <w:p w14:paraId="3C9AC815"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Υφυπουργός κ. Μαυραγάνης θα υποστηρίξει την τροπολογία με αριθμό 1048/168</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αφορά </w:t>
      </w:r>
      <w:r>
        <w:rPr>
          <w:rFonts w:eastAsia="Times New Roman" w:cs="Times New Roman"/>
          <w:szCs w:val="24"/>
        </w:rPr>
        <w:t xml:space="preserve">τη ρύθμιση θεμάτων </w:t>
      </w:r>
      <w:r>
        <w:rPr>
          <w:rFonts w:eastAsia="Times New Roman" w:cs="Times New Roman"/>
          <w:szCs w:val="24"/>
        </w:rPr>
        <w:t>σχετικών με</w:t>
      </w:r>
      <w:r>
        <w:rPr>
          <w:rFonts w:eastAsia="Times New Roman" w:cs="Times New Roman"/>
          <w:szCs w:val="24"/>
        </w:rPr>
        <w:t xml:space="preserve"> τις υπερωρίες των εξεταστών </w:t>
      </w:r>
      <w:r>
        <w:rPr>
          <w:rFonts w:eastAsia="Times New Roman" w:cs="Times New Roman"/>
          <w:szCs w:val="24"/>
        </w:rPr>
        <w:t xml:space="preserve">οδηγών και </w:t>
      </w:r>
      <w:r>
        <w:rPr>
          <w:rFonts w:eastAsia="Times New Roman" w:cs="Times New Roman"/>
          <w:szCs w:val="24"/>
        </w:rPr>
        <w:t xml:space="preserve">υποψηφίων οδηγών. </w:t>
      </w:r>
    </w:p>
    <w:p w14:paraId="3C9AC816"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Τρία λεπτά αρκούν, κύριε Υπουργέ; </w:t>
      </w:r>
    </w:p>
    <w:p w14:paraId="3C9AC817"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 ΜΑΥΡΑΓΑΝΗΣ (Υφυπου</w:t>
      </w:r>
      <w:r>
        <w:rPr>
          <w:rFonts w:eastAsia="Times New Roman" w:cs="Times New Roman"/>
          <w:b/>
          <w:szCs w:val="24"/>
        </w:rPr>
        <w:t xml:space="preserve">ργός Υποδομών και Μεταφορών): </w:t>
      </w:r>
      <w:r>
        <w:rPr>
          <w:rFonts w:eastAsia="Times New Roman" w:cs="Times New Roman"/>
          <w:szCs w:val="24"/>
        </w:rPr>
        <w:t>Δ</w:t>
      </w:r>
      <w:r>
        <w:rPr>
          <w:rFonts w:eastAsia="Times New Roman" w:cs="Times New Roman"/>
          <w:szCs w:val="24"/>
        </w:rPr>
        <w:t xml:space="preserve">υο λεπτά αρκούν, κύριε Πρόεδρε. </w:t>
      </w:r>
    </w:p>
    <w:p w14:paraId="3C9AC818"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Ορίστε, κύριε Μαυραγάνη, έχετε τον λόγο.</w:t>
      </w:r>
    </w:p>
    <w:p w14:paraId="3C9AC819"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Κυρίες και κύριοι Βουλευτές, είναι προφανές ότι τις τελευταίες δεκαετίες η Ελλάδα βαδίζει με ένα σύστημα εξετάσεων στην αξιολόγηση των οδηγών και των υποψηφίων οδηγών και με ένα σύστημα εκπαίδευσης των εξεταστών, αλλά και των δασκάλων σχολών οδηγών, το οπο</w:t>
      </w:r>
      <w:r>
        <w:rPr>
          <w:rFonts w:eastAsia="Times New Roman" w:cs="Times New Roman"/>
          <w:szCs w:val="24"/>
        </w:rPr>
        <w:t xml:space="preserve">ίο αφήνει πάρα πολλά κενά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μας οδηγεί </w:t>
      </w:r>
      <w:proofErr w:type="spellStart"/>
      <w:r>
        <w:rPr>
          <w:rFonts w:eastAsia="Times New Roman" w:cs="Times New Roman"/>
          <w:szCs w:val="24"/>
        </w:rPr>
        <w:t>μονοδρομικά</w:t>
      </w:r>
      <w:proofErr w:type="spellEnd"/>
      <w:r>
        <w:rPr>
          <w:rFonts w:eastAsia="Times New Roman" w:cs="Times New Roman"/>
          <w:szCs w:val="24"/>
        </w:rPr>
        <w:t xml:space="preserve"> στο να αποφασίσουμε μια μεταρρύθμιση βαθιά με γνώμονα την αξιοπιστία, τις ανέπαφες διεξαγωγές των εξετάσεων, με χρήση τεχνολογικών μέσων και διαδικτυακών εφαρμογών. </w:t>
      </w:r>
    </w:p>
    <w:p w14:paraId="3C9AC81A"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αυτό απαιτε</w:t>
      </w:r>
      <w:r>
        <w:rPr>
          <w:rFonts w:eastAsia="Times New Roman" w:cs="Times New Roman"/>
          <w:szCs w:val="24"/>
        </w:rPr>
        <w:t>ί χρόνο. Και γι</w:t>
      </w:r>
      <w:r>
        <w:rPr>
          <w:rFonts w:eastAsia="Times New Roman" w:cs="Times New Roman"/>
          <w:szCs w:val="24"/>
        </w:rPr>
        <w:t>’</w:t>
      </w:r>
      <w:r>
        <w:rPr>
          <w:rFonts w:eastAsia="Times New Roman" w:cs="Times New Roman"/>
          <w:szCs w:val="24"/>
        </w:rPr>
        <w:t xml:space="preserve"> αυτόν τον λόγο σήμερα ερχόμαστε με τροπολογία, για να παρατείνουμε για ένα εξάμηνο το υπάρχον σύστημα εξετάσεων. Και ελπίζω ότι αυτό θα είναι καταληκτικό. Θέλω να πιστεύω ότι έχουμε ολοκληρώσει πλέον τον κύκλο των διαβουλεύσεων. Λίγο ακόμα</w:t>
      </w:r>
      <w:r>
        <w:rPr>
          <w:rFonts w:eastAsia="Times New Roman" w:cs="Times New Roman"/>
          <w:szCs w:val="24"/>
        </w:rPr>
        <w:t xml:space="preserve"> μας μένει με τα </w:t>
      </w:r>
      <w:r>
        <w:rPr>
          <w:rFonts w:eastAsia="Times New Roman" w:cs="Times New Roman"/>
          <w:szCs w:val="24"/>
        </w:rPr>
        <w:t>τ</w:t>
      </w:r>
      <w:r>
        <w:rPr>
          <w:rFonts w:eastAsia="Times New Roman" w:cs="Times New Roman"/>
          <w:szCs w:val="24"/>
        </w:rPr>
        <w:t xml:space="preserve">εχνολογικά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w:t>
      </w:r>
      <w:r>
        <w:rPr>
          <w:rFonts w:eastAsia="Times New Roman" w:cs="Times New Roman"/>
          <w:szCs w:val="24"/>
        </w:rPr>
        <w:t>,</w:t>
      </w:r>
      <w:r>
        <w:rPr>
          <w:rFonts w:eastAsia="Times New Roman" w:cs="Times New Roman"/>
          <w:szCs w:val="24"/>
        </w:rPr>
        <w:t xml:space="preserve"> για να εκπαιδεύουμε πλέον τους εκπαιδευτές των σχολών οδηγών, αλλά και τους εξεταστές. Από την άλλη μεριά, κινούμαστε προς τη σωστή κατεύθυνση για την ολοκλήρωση των τεχνικών προδιαγραφών</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προείπα</w:t>
      </w:r>
      <w:proofErr w:type="spellEnd"/>
      <w:r>
        <w:rPr>
          <w:rFonts w:eastAsia="Times New Roman" w:cs="Times New Roman"/>
          <w:szCs w:val="24"/>
        </w:rPr>
        <w:t>.</w:t>
      </w:r>
    </w:p>
    <w:p w14:paraId="3C9AC81B"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w:t>
      </w:r>
      <w:r>
        <w:rPr>
          <w:rFonts w:eastAsia="Times New Roman" w:cs="Times New Roman"/>
          <w:szCs w:val="24"/>
        </w:rPr>
        <w:t xml:space="preserve"> αυτόν τον λόγο, με την προτεινόμενη τροπολογία τροποποιούμε τη διάταξη του άρθρου 2 παράγραφος 1 του ν.4402/2016, ώστε να δώσουμε μια παράταση στο υπάρχον σύστημα μέχρι τις 31-12-2017. </w:t>
      </w:r>
    </w:p>
    <w:p w14:paraId="3C9AC81C"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πολύ. </w:t>
      </w:r>
    </w:p>
    <w:p w14:paraId="3C9AC81D"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ροχωρούμε με τ</w:t>
      </w:r>
      <w:r>
        <w:rPr>
          <w:rFonts w:eastAsia="Times New Roman" w:cs="Times New Roman"/>
          <w:szCs w:val="24"/>
        </w:rPr>
        <w:t>ον ειδικό αγορητή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proofErr w:type="spellStart"/>
      <w:r>
        <w:rPr>
          <w:rFonts w:eastAsia="Times New Roman" w:cs="Times New Roman"/>
          <w:szCs w:val="24"/>
        </w:rPr>
        <w:t>Αρβανιτίδη</w:t>
      </w:r>
      <w:proofErr w:type="spellEnd"/>
      <w:r>
        <w:rPr>
          <w:rFonts w:eastAsia="Times New Roman" w:cs="Times New Roman"/>
          <w:szCs w:val="24"/>
        </w:rPr>
        <w:t xml:space="preserve">. </w:t>
      </w:r>
    </w:p>
    <w:p w14:paraId="3C9AC81E"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Αρβανιτίδη</w:t>
      </w:r>
      <w:proofErr w:type="spellEnd"/>
      <w:r>
        <w:rPr>
          <w:rFonts w:eastAsia="Times New Roman" w:cs="Times New Roman"/>
          <w:szCs w:val="24"/>
        </w:rPr>
        <w:t xml:space="preserve">, έχετε τον λόγο. </w:t>
      </w:r>
    </w:p>
    <w:p w14:paraId="3C9AC81F"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Ευχαριστώ πολύ, κύριε Πρόεδρε.</w:t>
      </w:r>
    </w:p>
    <w:p w14:paraId="3C9AC820"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θέλω να ευχηθώ, κατ’ αρχάς, καλή επιτ</w:t>
      </w:r>
      <w:r>
        <w:rPr>
          <w:rFonts w:eastAsia="Times New Roman" w:cs="Times New Roman"/>
          <w:szCs w:val="24"/>
        </w:rPr>
        <w:t xml:space="preserve">υχία στα παιδιά που ξεκινούν σήμερα τις εξετάσεις και καλή δύναμη στους γονείς τους. </w:t>
      </w:r>
    </w:p>
    <w:p w14:paraId="3C9AC821"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ξεκινήσω την ομιλία μου με μια αναφορά στο ευρύτερο οικονομικό πλαίσιο, μέσα στο οποίο διεξάγεται η σημερινή συζήτηση. Πριν από δεκαπέντε μέρες ο Πρωθυπουργός φορούσε </w:t>
      </w:r>
      <w:r>
        <w:rPr>
          <w:rFonts w:eastAsia="Times New Roman" w:cs="Times New Roman"/>
          <w:szCs w:val="24"/>
        </w:rPr>
        <w:t>γραβάτα για το χρέος και μας έλεγε ότι τα μηνύματα από το εξωτερικό μιλούν για μια πολύ καλή και ολοκληρωμένη συμφωνία. Δεκαπέντε μέρες μετά</w:t>
      </w:r>
      <w:r>
        <w:rPr>
          <w:rFonts w:eastAsia="Times New Roman" w:cs="Times New Roman"/>
          <w:szCs w:val="24"/>
        </w:rPr>
        <w:t>,</w:t>
      </w:r>
      <w:r>
        <w:rPr>
          <w:rFonts w:eastAsia="Times New Roman" w:cs="Times New Roman"/>
          <w:szCs w:val="24"/>
        </w:rPr>
        <w:t xml:space="preserve"> το σήμα που εκπέμπει η Κυβέρνηση είναι σήμα αδιεξόδου, αγωνίας και κλίμα καλοκαιριού του 2015. </w:t>
      </w:r>
    </w:p>
    <w:p w14:paraId="3C9AC822"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Ακούστε: Αν μέσα σ</w:t>
      </w:r>
      <w:r>
        <w:rPr>
          <w:rFonts w:eastAsia="Times New Roman" w:cs="Times New Roman"/>
          <w:szCs w:val="24"/>
        </w:rPr>
        <w:t xml:space="preserve">ε δυο βδομάδες υπάρχει τέτοια απόκλιση στα γεγονότα, τότε δύο τινά συμβαίνουν: Ή ο Πρωθυπουργός και ο Υπουργός Οικονομικών εξαπάτησαν συνειδητά τη Βουλή για να περάσουν τα μέτρα ή στην Κυβέρνηση δεν ξέρουν τι τους γίνεται. </w:t>
      </w:r>
    </w:p>
    <w:p w14:paraId="3C9AC823"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έχουμε πει επανειλημμένα ότι</w:t>
      </w:r>
      <w:r>
        <w:rPr>
          <w:rFonts w:eastAsia="Times New Roman" w:cs="Times New Roman"/>
          <w:szCs w:val="24"/>
        </w:rPr>
        <w:t xml:space="preserve"> με τη λογική «βλέποντας και κάνοντας» δεν πρόκειται να πετύχετε τίποτα. Όταν μπαίνεις σε μια διαπραγμάτευση και ζητάς λεφτά, πάντοτε σε θέση ισχύος είναι αυτός που δίνει το δάνειο. Άρα, για να πετύχεις ως διαπραγματευόμενος μια καλή, βιώσιμη συμφωνία, πρέ</w:t>
      </w:r>
      <w:r>
        <w:rPr>
          <w:rFonts w:eastAsia="Times New Roman" w:cs="Times New Roman"/>
          <w:szCs w:val="24"/>
        </w:rPr>
        <w:t xml:space="preserve">πει να έχεις καθαρό σχέδιο και συγκεκριμένους στόχους. Δυστυχώς, εκ του αποτελέσματος αποδεικνύεται ότι δεν έχετε τίποτα από τα δύο. </w:t>
      </w:r>
    </w:p>
    <w:p w14:paraId="3C9AC824"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χειρότερο, όμως, δεν είναι αυτό. Το χειρότερο, κυρία Υπουργέ, είναι ότι δεν μπορείτε να τηρήσετε καν τις συμφωνίες που </w:t>
      </w:r>
      <w:r>
        <w:rPr>
          <w:rFonts w:eastAsia="Times New Roman" w:cs="Times New Roman"/>
          <w:szCs w:val="24"/>
        </w:rPr>
        <w:t>υπογράφετε, με αποτέλεσμα να ζητάτε διαρκώς επιπλέον θυσίες από τους πολίτες</w:t>
      </w:r>
      <w:r>
        <w:rPr>
          <w:rFonts w:eastAsia="Times New Roman" w:cs="Times New Roman"/>
          <w:szCs w:val="24"/>
        </w:rPr>
        <w:t xml:space="preserve">. </w:t>
      </w:r>
      <w:r>
        <w:rPr>
          <w:rFonts w:eastAsia="Times New Roman" w:cs="Times New Roman"/>
          <w:szCs w:val="24"/>
        </w:rPr>
        <w:t xml:space="preserve">Αυτό, ξέρετε, δεν είναι απλά αποτέλεσμα κακής διαπραγμάτευσης. Είναι αποτέλεσμα πλήρους διαχειριστικής ανικανότητας. </w:t>
      </w:r>
    </w:p>
    <w:p w14:paraId="3C9AC82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Κάπως έτσι ο λογαριασμός για τον πολίτη επί των ημερών σας έ</w:t>
      </w:r>
      <w:r>
        <w:rPr>
          <w:rFonts w:eastAsia="Times New Roman" w:cs="Times New Roman"/>
          <w:szCs w:val="24"/>
        </w:rPr>
        <w:t>φτασε αισίως τα 17 δισεκατομμύρια ευρώ, σε μια οικονομία που παραλάβατε</w:t>
      </w:r>
      <w:r>
        <w:rPr>
          <w:rFonts w:eastAsia="Times New Roman" w:cs="Times New Roman"/>
          <w:szCs w:val="24"/>
        </w:rPr>
        <w:t>,</w:t>
      </w:r>
      <w:r>
        <w:rPr>
          <w:rFonts w:eastAsia="Times New Roman" w:cs="Times New Roman"/>
          <w:szCs w:val="24"/>
        </w:rPr>
        <w:t xml:space="preserve"> χωρίς ελλείμματα και απ’ ό,τι φαίνεται έπεται και συνέχεια, αφού δεν έχετε κανένα απολύτως πρόβλημα να υπογράφετε πάνω σε λευκή κόλλα χαρτιού. Έτσι υπογράψατε για το </w:t>
      </w:r>
      <w:proofErr w:type="spellStart"/>
      <w:r>
        <w:rPr>
          <w:rFonts w:eastAsia="Times New Roman" w:cs="Times New Roman"/>
          <w:szCs w:val="24"/>
        </w:rPr>
        <w:t>υπερταμείο</w:t>
      </w:r>
      <w:proofErr w:type="spellEnd"/>
      <w:r>
        <w:rPr>
          <w:rFonts w:eastAsia="Times New Roman" w:cs="Times New Roman"/>
          <w:szCs w:val="24"/>
        </w:rPr>
        <w:t>, για ε</w:t>
      </w:r>
      <w:r>
        <w:rPr>
          <w:rFonts w:eastAsia="Times New Roman" w:cs="Times New Roman"/>
          <w:szCs w:val="24"/>
        </w:rPr>
        <w:t xml:space="preserve">κατό ολόκληρα χρόνια, που πιστεύω ότι </w:t>
      </w:r>
      <w:r>
        <w:rPr>
          <w:rFonts w:eastAsia="Times New Roman" w:cs="Times New Roman"/>
          <w:szCs w:val="24"/>
        </w:rPr>
        <w:lastRenderedPageBreak/>
        <w:t xml:space="preserve">ούτε εσείς ξέρετε τι ακριβώς έχουμε παραδώσει στο </w:t>
      </w:r>
      <w:proofErr w:type="spellStart"/>
      <w:r>
        <w:rPr>
          <w:rFonts w:eastAsia="Times New Roman" w:cs="Times New Roman"/>
          <w:szCs w:val="24"/>
        </w:rPr>
        <w:t>υπερταμείο</w:t>
      </w:r>
      <w:proofErr w:type="spellEnd"/>
      <w:r>
        <w:rPr>
          <w:rFonts w:eastAsia="Times New Roman" w:cs="Times New Roman"/>
          <w:szCs w:val="24"/>
        </w:rPr>
        <w:t>. Και έτσι, απ’ ό,τι φαίνεται, θα υπογράψετε και για πλεονάσματα μέχρι το 2060.</w:t>
      </w:r>
    </w:p>
    <w:p w14:paraId="3C9AC82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ακόμα και εάν κάποιος προσπαθήσει να σας αντιμετωπίσει καλόπιστα, υπάρ</w:t>
      </w:r>
      <w:r>
        <w:rPr>
          <w:rFonts w:eastAsia="Times New Roman" w:cs="Times New Roman"/>
          <w:szCs w:val="24"/>
        </w:rPr>
        <w:t xml:space="preserve">χει ένα ερώτημα το οποίο δεν έχει απαντηθεί μέχρι σήμερα: Γιατί τα κάνετε όλα αυτά; Ας πούμε ότι τα κάνετε για την «καρέκλα». Μπορείτε να μας πείτε ποιο είναι το αφήγημα για την Κυβέρνησή σας από εδώ και στο εξής; Είναι το μνημόνιο; Θέλετε να μείνετε στην </w:t>
      </w:r>
      <w:r>
        <w:rPr>
          <w:rFonts w:eastAsia="Times New Roman" w:cs="Times New Roman"/>
          <w:szCs w:val="24"/>
        </w:rPr>
        <w:t>ιστορία του τόπου ως οι καλύτεροι διαχειριστές του μνημονίου, απλώς να δανείζεστε με χαμηλά επιτόκια; Ή μήπως είναι το χρέος; Θα βγείτε, δηλαδή, και θα πείτε στους πολίτες ότι παλεύετε για να πετύχετε αυτά που ήδη είχε πετύχει η χώρα το 2012 με τις αποφάσε</w:t>
      </w:r>
      <w:r>
        <w:rPr>
          <w:rFonts w:eastAsia="Times New Roman" w:cs="Times New Roman"/>
          <w:szCs w:val="24"/>
        </w:rPr>
        <w:t xml:space="preserve">ις του </w:t>
      </w:r>
      <w:proofErr w:type="spellStart"/>
      <w:r>
        <w:rPr>
          <w:rFonts w:eastAsia="Times New Roman" w:cs="Times New Roman"/>
          <w:szCs w:val="24"/>
          <w:lang w:val="en-US"/>
        </w:rPr>
        <w:t>Eurogroup</w:t>
      </w:r>
      <w:proofErr w:type="spellEnd"/>
      <w:r>
        <w:rPr>
          <w:rFonts w:eastAsia="Times New Roman" w:cs="Times New Roman"/>
          <w:szCs w:val="24"/>
        </w:rPr>
        <w:t>, τις οποίες πετάξατε στα σκουπίδια; Είναι μήπως η ανάπτυξη, την οποία παλεύετε εδώ και χρόνια και δεν μπορείτε να καταφέρετε τίποτα; Ή μήπως είναι ένα κοινωνικό κράτος που παίρνει λεφτά από τους φτωχούς</w:t>
      </w:r>
      <w:r>
        <w:rPr>
          <w:rFonts w:eastAsia="Times New Roman" w:cs="Times New Roman"/>
          <w:szCs w:val="24"/>
        </w:rPr>
        <w:t>,</w:t>
      </w:r>
      <w:r>
        <w:rPr>
          <w:rFonts w:eastAsia="Times New Roman" w:cs="Times New Roman"/>
          <w:szCs w:val="24"/>
        </w:rPr>
        <w:t xml:space="preserve"> για να τα δώσει στους ακόμα φτωχότε</w:t>
      </w:r>
      <w:r>
        <w:rPr>
          <w:rFonts w:eastAsia="Times New Roman" w:cs="Times New Roman"/>
          <w:szCs w:val="24"/>
        </w:rPr>
        <w:t>ρους;</w:t>
      </w:r>
    </w:p>
    <w:p w14:paraId="3C9AC82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Το καραβάνι σας, αγαπητοί συνάδελφοι της Αντιπολίτευσης, πρέπει ίσως να κάνει μία στάση και να σκεφτεί. Πρέπει να σκεφτείτε εάν ο σημερινός κάβος είναι ο τελευταίος ή εάν τα πραγματικά δύσκολα βρίσκονται μπροστά μας. Και για να το κάνετε αυτό</w:t>
      </w:r>
      <w:r>
        <w:rPr>
          <w:rFonts w:eastAsia="Times New Roman" w:cs="Times New Roman"/>
          <w:szCs w:val="24"/>
        </w:rPr>
        <w:t>,</w:t>
      </w:r>
      <w:r>
        <w:rPr>
          <w:rFonts w:eastAsia="Times New Roman" w:cs="Times New Roman"/>
          <w:szCs w:val="24"/>
        </w:rPr>
        <w:t xml:space="preserve"> πρέπει</w:t>
      </w:r>
      <w:r>
        <w:rPr>
          <w:rFonts w:eastAsia="Times New Roman" w:cs="Times New Roman"/>
          <w:szCs w:val="24"/>
        </w:rPr>
        <w:t xml:space="preserve"> να κοιτάξετε τις αποσκευές σας. Σε αυτές</w:t>
      </w:r>
      <w:r>
        <w:rPr>
          <w:rFonts w:eastAsia="Times New Roman" w:cs="Times New Roman"/>
          <w:szCs w:val="24"/>
        </w:rPr>
        <w:t>,</w:t>
      </w:r>
      <w:r>
        <w:rPr>
          <w:rFonts w:eastAsia="Times New Roman" w:cs="Times New Roman"/>
          <w:szCs w:val="24"/>
        </w:rPr>
        <w:t xml:space="preserve"> μέχρι χθες είχατε την ελπίδα του ελληνικού λαού για καλύτερες μέρες, μια ελπίδα που σας έβγαλε ασπροπρόσωπους, ακόμα και στα πολύ δύσκολα. </w:t>
      </w:r>
      <w:r>
        <w:rPr>
          <w:rFonts w:eastAsia="Times New Roman" w:cs="Times New Roman"/>
          <w:szCs w:val="24"/>
        </w:rPr>
        <w:lastRenderedPageBreak/>
        <w:t xml:space="preserve">Από αύριο </w:t>
      </w:r>
      <w:r>
        <w:rPr>
          <w:rFonts w:eastAsia="Times New Roman" w:cs="Times New Roman"/>
          <w:szCs w:val="24"/>
        </w:rPr>
        <w:t>όμως,</w:t>
      </w:r>
      <w:r>
        <w:rPr>
          <w:rFonts w:eastAsia="Times New Roman" w:cs="Times New Roman"/>
          <w:szCs w:val="24"/>
        </w:rPr>
        <w:t xml:space="preserve"> θα έχετε μαζί σας μόνο χρονοδιαγράμματα, </w:t>
      </w:r>
      <w:proofErr w:type="spellStart"/>
      <w:r>
        <w:rPr>
          <w:rFonts w:eastAsia="Times New Roman" w:cs="Times New Roman"/>
          <w:szCs w:val="24"/>
        </w:rPr>
        <w:t>προαπαιτούμενα</w:t>
      </w:r>
      <w:proofErr w:type="spellEnd"/>
      <w:r>
        <w:rPr>
          <w:rFonts w:eastAsia="Times New Roman" w:cs="Times New Roman"/>
          <w:szCs w:val="24"/>
        </w:rPr>
        <w:t xml:space="preserve"> κα</w:t>
      </w:r>
      <w:r>
        <w:rPr>
          <w:rFonts w:eastAsia="Times New Roman" w:cs="Times New Roman"/>
          <w:szCs w:val="24"/>
        </w:rPr>
        <w:t xml:space="preserve">ι δόσεις. Ξέρετε γιατί; Γιατί επιλέξατε τον ρόλο του διαχειριστή. </w:t>
      </w:r>
    </w:p>
    <w:p w14:paraId="3C9AC82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Από εδώ και στο εξής</w:t>
      </w:r>
      <w:r>
        <w:rPr>
          <w:rFonts w:eastAsia="Times New Roman" w:cs="Times New Roman"/>
          <w:szCs w:val="24"/>
        </w:rPr>
        <w:t>,</w:t>
      </w:r>
      <w:r>
        <w:rPr>
          <w:rFonts w:eastAsia="Times New Roman" w:cs="Times New Roman"/>
          <w:szCs w:val="24"/>
        </w:rPr>
        <w:t xml:space="preserve"> θα παλεύετε να πείσετε τον ελληνικό λαό ότι είστε καλύτεροι διαχειριστές του μνημονίου. Τίποτα περισσότερο, τίποτα λιγότερο. Απλοί διαχειριστές. Από το κύμα που σας έφερε στην εξουσία, σας έμεινε πλέον μόνο το γκουβέρνο και αργά ή γρήγορα θα διαπιστώσετε </w:t>
      </w:r>
      <w:r>
        <w:rPr>
          <w:rFonts w:eastAsia="Times New Roman" w:cs="Times New Roman"/>
          <w:szCs w:val="24"/>
        </w:rPr>
        <w:t>πως η δύναμη της εξουσίας δεν φτάνει για να αναστήσει τη χαμένη δύναμη της ελπίδας.</w:t>
      </w:r>
    </w:p>
    <w:p w14:paraId="3C9AC82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Έχετε, όμως, και ένα άλλο πρόβλημα: Δεν μαθαίνετε από τα λάθη σας. Και όσο επαναλαμβάνετε τα ίδια λάθη</w:t>
      </w:r>
      <w:r>
        <w:rPr>
          <w:rFonts w:eastAsia="Times New Roman" w:cs="Times New Roman"/>
          <w:szCs w:val="24"/>
        </w:rPr>
        <w:t>,</w:t>
      </w:r>
      <w:r>
        <w:rPr>
          <w:rFonts w:eastAsia="Times New Roman" w:cs="Times New Roman"/>
          <w:szCs w:val="24"/>
        </w:rPr>
        <w:t xml:space="preserve"> η χώρα θα είναι καταδικασμένη να ζει τη «</w:t>
      </w:r>
      <w:r>
        <w:rPr>
          <w:rFonts w:eastAsia="Times New Roman" w:cs="Times New Roman"/>
          <w:szCs w:val="24"/>
        </w:rPr>
        <w:t>μ</w:t>
      </w:r>
      <w:r>
        <w:rPr>
          <w:rFonts w:eastAsia="Times New Roman" w:cs="Times New Roman"/>
          <w:szCs w:val="24"/>
        </w:rPr>
        <w:t xml:space="preserve">έρα της </w:t>
      </w:r>
      <w:proofErr w:type="spellStart"/>
      <w:r>
        <w:rPr>
          <w:rFonts w:eastAsia="Times New Roman" w:cs="Times New Roman"/>
          <w:szCs w:val="24"/>
        </w:rPr>
        <w:t>Μαρμότας</w:t>
      </w:r>
      <w:proofErr w:type="spellEnd"/>
      <w:r>
        <w:rPr>
          <w:rFonts w:eastAsia="Times New Roman" w:cs="Times New Roman"/>
          <w:szCs w:val="24"/>
        </w:rPr>
        <w:t xml:space="preserve">». Πρέπει </w:t>
      </w:r>
      <w:r>
        <w:rPr>
          <w:rFonts w:eastAsia="Times New Roman" w:cs="Times New Roman"/>
          <w:szCs w:val="24"/>
        </w:rPr>
        <w:t>να καταλάβετε ότι το στρατηγικό αδιέξοδο στο οποίο βρίσκεστε, μετατρέπεται σε στρατηγικό αδιέξοδο για τη χώρα. Και εάν δεν πάρετε γρήγορα αποφάσεις</w:t>
      </w:r>
      <w:r>
        <w:rPr>
          <w:rFonts w:eastAsia="Times New Roman" w:cs="Times New Roman"/>
          <w:szCs w:val="24"/>
        </w:rPr>
        <w:t>,</w:t>
      </w:r>
      <w:r>
        <w:rPr>
          <w:rFonts w:eastAsia="Times New Roman" w:cs="Times New Roman"/>
          <w:szCs w:val="24"/>
        </w:rPr>
        <w:t xml:space="preserve"> για να ανατρέψετε την κατάσταση, η χώρα κινδυνεύει να γλιστρήσει σε απόλυτη αδράνεια, στο κενό.</w:t>
      </w:r>
    </w:p>
    <w:p w14:paraId="3C9AC82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Έρχομαι τώρ</w:t>
      </w:r>
      <w:r>
        <w:rPr>
          <w:rFonts w:eastAsia="Times New Roman" w:cs="Times New Roman"/>
          <w:szCs w:val="24"/>
        </w:rPr>
        <w:t>α στο νομοσχέδιο.</w:t>
      </w:r>
      <w:r w:rsidDel="000D08E7">
        <w:rPr>
          <w:rFonts w:eastAsia="Times New Roman" w:cs="Times New Roman"/>
          <w:szCs w:val="24"/>
        </w:rPr>
        <w:t xml:space="preserve"> </w:t>
      </w:r>
      <w:r>
        <w:rPr>
          <w:rFonts w:eastAsia="Times New Roman" w:cs="Times New Roman"/>
          <w:szCs w:val="24"/>
        </w:rPr>
        <w:t xml:space="preserve">Όπως είπα και στην </w:t>
      </w:r>
      <w:r>
        <w:rPr>
          <w:rFonts w:eastAsia="Times New Roman" w:cs="Times New Roman"/>
          <w:szCs w:val="24"/>
        </w:rPr>
        <w:t>επιτροπή</w:t>
      </w:r>
      <w:r>
        <w:rPr>
          <w:rFonts w:eastAsia="Times New Roman" w:cs="Times New Roman"/>
          <w:szCs w:val="24"/>
        </w:rPr>
        <w:t xml:space="preserve">, με το πρώτο μέρος του νομοσχεδίου συμπληρώνεται η ενσωμάτωση της ευρωπαϊκής </w:t>
      </w:r>
      <w:r>
        <w:rPr>
          <w:rFonts w:eastAsia="Times New Roman" w:cs="Times New Roman"/>
          <w:szCs w:val="24"/>
        </w:rPr>
        <w:t xml:space="preserve">οδηγίας </w:t>
      </w:r>
      <w:r>
        <w:rPr>
          <w:rFonts w:eastAsia="Times New Roman" w:cs="Times New Roman"/>
          <w:szCs w:val="24"/>
        </w:rPr>
        <w:t>2376/2015, σχετικά με την υποχρεωτική αυτόματη ανταλλαγή πληροφοριών στον τομέα της φορολογίας. Ουσιαστικά, αυτό που προσπαθο</w:t>
      </w:r>
      <w:r>
        <w:rPr>
          <w:rFonts w:eastAsia="Times New Roman" w:cs="Times New Roman"/>
          <w:szCs w:val="24"/>
        </w:rPr>
        <w:t>ύμε να πετύχουμε</w:t>
      </w:r>
      <w:r>
        <w:rPr>
          <w:rFonts w:eastAsia="Times New Roman" w:cs="Times New Roman"/>
          <w:szCs w:val="24"/>
        </w:rPr>
        <w:t>,</w:t>
      </w:r>
      <w:r>
        <w:rPr>
          <w:rFonts w:eastAsia="Times New Roman" w:cs="Times New Roman"/>
          <w:szCs w:val="24"/>
        </w:rPr>
        <w:t xml:space="preserve"> είναι γρήγορη πληροφόρηση σε φορολογικά θέματα μεταξύ των κρατών – μελών και της </w:t>
      </w:r>
      <w:r>
        <w:rPr>
          <w:rFonts w:eastAsia="Times New Roman" w:cs="Times New Roman"/>
          <w:szCs w:val="24"/>
        </w:rPr>
        <w:t>επιτροπής</w:t>
      </w:r>
      <w:r>
        <w:rPr>
          <w:rFonts w:eastAsia="Times New Roman" w:cs="Times New Roman"/>
          <w:szCs w:val="24"/>
        </w:rPr>
        <w:t xml:space="preserve">, ώστε να πετύχουμε δύο βασικούς στόχους: αφενός να σταματήσει ο επιζήμιος φορολογικός ανταγωνισμός </w:t>
      </w:r>
      <w:r>
        <w:rPr>
          <w:rFonts w:eastAsia="Times New Roman" w:cs="Times New Roman"/>
          <w:szCs w:val="24"/>
        </w:rPr>
        <w:lastRenderedPageBreak/>
        <w:t>μεταξύ των κρατών, που στρεβλώνει τον ανταγωνισμ</w:t>
      </w:r>
      <w:r>
        <w:rPr>
          <w:rFonts w:eastAsia="Times New Roman" w:cs="Times New Roman"/>
          <w:szCs w:val="24"/>
        </w:rPr>
        <w:t>ό, και αφετέρου κάθε φορολογούμενος να πληρώνει τους φόρους που πραγματικά του αναλογούν</w:t>
      </w:r>
      <w:r>
        <w:rPr>
          <w:rFonts w:eastAsia="Times New Roman" w:cs="Times New Roman"/>
          <w:szCs w:val="24"/>
        </w:rPr>
        <w:t>,</w:t>
      </w:r>
      <w:r>
        <w:rPr>
          <w:rFonts w:eastAsia="Times New Roman" w:cs="Times New Roman"/>
          <w:szCs w:val="24"/>
        </w:rPr>
        <w:t xml:space="preserve"> σε κάθε χώρα στην οποία δραστηριοποιείται. Αναφέρομαι στις γνωστές σε όλους πρακτικές των τριγωνικών συναλλαγών, αλλά και σε άλλες λιγότερο δημοφιλείς περιπτώσεις δια</w:t>
      </w:r>
      <w:r>
        <w:rPr>
          <w:rFonts w:eastAsia="Times New Roman" w:cs="Times New Roman"/>
          <w:szCs w:val="24"/>
        </w:rPr>
        <w:t xml:space="preserve">συνοριακής </w:t>
      </w:r>
      <w:proofErr w:type="spellStart"/>
      <w:r>
        <w:rPr>
          <w:rFonts w:eastAsia="Times New Roman" w:cs="Times New Roman"/>
          <w:szCs w:val="24"/>
        </w:rPr>
        <w:t>φοροαποφυγής</w:t>
      </w:r>
      <w:proofErr w:type="spellEnd"/>
      <w:r>
        <w:rPr>
          <w:rFonts w:eastAsia="Times New Roman" w:cs="Times New Roman"/>
          <w:szCs w:val="24"/>
        </w:rPr>
        <w:t xml:space="preserve">, οι οποίες κοστίζουν ακριβά στα έσοδα των κρατών. </w:t>
      </w:r>
    </w:p>
    <w:p w14:paraId="3C9AC82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Πρακτικά, το εργαλείο που έχουμε στα χέρια μας είναι το κεντρικό ευρετήριο, μια κεντρική τράπεζα πληροφοριών, στην οποία όλα τα κράτη – μέλη θα αποστέλλουν δύο ειδών πληροφορίες: πρ</w:t>
      </w:r>
      <w:r>
        <w:rPr>
          <w:rFonts w:eastAsia="Times New Roman" w:cs="Times New Roman"/>
          <w:szCs w:val="24"/>
        </w:rPr>
        <w:t xml:space="preserve">ώτον, για αλλαγές στη φορολογική νομοθεσία και αποφάσεις της δημόσιας διοίκησης σχετικά με θέματα διασυνοριακών αποφάσεων και, δεύτερον, για αντίστοιχες αλλαγές σε θέματα </w:t>
      </w:r>
      <w:proofErr w:type="spellStart"/>
      <w:r>
        <w:rPr>
          <w:rFonts w:eastAsia="Times New Roman" w:cs="Times New Roman"/>
          <w:szCs w:val="24"/>
        </w:rPr>
        <w:t>ενδοομιλικής</w:t>
      </w:r>
      <w:proofErr w:type="spellEnd"/>
      <w:r>
        <w:rPr>
          <w:rFonts w:eastAsia="Times New Roman" w:cs="Times New Roman"/>
          <w:szCs w:val="24"/>
        </w:rPr>
        <w:t xml:space="preserve"> τιμολόγησης. Ο μόνος περιορισμός που έχει η </w:t>
      </w:r>
      <w:r>
        <w:rPr>
          <w:rFonts w:eastAsia="Times New Roman" w:cs="Times New Roman"/>
          <w:szCs w:val="24"/>
        </w:rPr>
        <w:t xml:space="preserve">οδηγία </w:t>
      </w:r>
      <w:r>
        <w:rPr>
          <w:rFonts w:eastAsia="Times New Roman" w:cs="Times New Roman"/>
          <w:szCs w:val="24"/>
        </w:rPr>
        <w:t>αφορά διμερείς  ή πολ</w:t>
      </w:r>
      <w:r>
        <w:rPr>
          <w:rFonts w:eastAsia="Times New Roman" w:cs="Times New Roman"/>
          <w:szCs w:val="24"/>
        </w:rPr>
        <w:t xml:space="preserve">υμερείς συμφωνίες με τρίτες χώρες, εφόσον οι συμφωνίες αυτές δεν επιτρέπουν την κοινοποίησή τους σε τρίτους. </w:t>
      </w:r>
    </w:p>
    <w:p w14:paraId="3C9AC82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Σε τεχνικό επίπεδο για την υποβοήθηση του έργου των αρμόδιων υπηρεσιών κάθε κράτους - μέλους η Ευρωπαϊκή Επιτροπή, εκτός από την ευθύνη δημιουργία</w:t>
      </w:r>
      <w:r>
        <w:rPr>
          <w:rFonts w:eastAsia="Times New Roman" w:cs="Times New Roman"/>
          <w:szCs w:val="24"/>
        </w:rPr>
        <w:t>ς του κεντρικού ευρετηρίου μέχρι το τέλος του 2017, θα πρέπει να ετοιμάσει και ένα τυποποιημένο έντυπο, με βάση το οποίο τα κράτη θα κοινοποιούν τις προβλεπόμενες πληροφορίες.</w:t>
      </w:r>
    </w:p>
    <w:p w14:paraId="3C9AC82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Όσον αφορά το χρονικό διάστημα κοινοποίησης των πληροφοριών, υπάρχουν δυο κατηγο</w:t>
      </w:r>
      <w:r>
        <w:rPr>
          <w:rFonts w:eastAsia="Times New Roman" w:cs="Times New Roman"/>
          <w:szCs w:val="24"/>
        </w:rPr>
        <w:t xml:space="preserve">ρίες. Η πρώτη αφορά τις εκ των προτέρων διασυνοριακές αποφάσεις και συμφωνίες </w:t>
      </w:r>
      <w:proofErr w:type="spellStart"/>
      <w:r>
        <w:rPr>
          <w:rFonts w:eastAsia="Times New Roman" w:cs="Times New Roman"/>
          <w:szCs w:val="24"/>
        </w:rPr>
        <w:t>ενδοομιλικής</w:t>
      </w:r>
      <w:proofErr w:type="spellEnd"/>
      <w:r>
        <w:rPr>
          <w:rFonts w:eastAsia="Times New Roman" w:cs="Times New Roman"/>
          <w:szCs w:val="24"/>
        </w:rPr>
        <w:t xml:space="preserve"> τιμολόγησης από το 2012 έως το 2016, οι οποίες εξακολουθούν να είναι σε ισχύ μετά το 2014 και αυτές πρέπει να αποσταλούν σύμφωνα με την </w:t>
      </w:r>
      <w:r>
        <w:rPr>
          <w:rFonts w:eastAsia="Times New Roman" w:cs="Times New Roman"/>
          <w:szCs w:val="24"/>
        </w:rPr>
        <w:t xml:space="preserve">οδηγία </w:t>
      </w:r>
      <w:r>
        <w:rPr>
          <w:rFonts w:eastAsia="Times New Roman" w:cs="Times New Roman"/>
          <w:szCs w:val="24"/>
        </w:rPr>
        <w:t>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2018.Αντίστοιχ</w:t>
      </w:r>
      <w:r>
        <w:rPr>
          <w:rFonts w:eastAsia="Times New Roman" w:cs="Times New Roman"/>
          <w:szCs w:val="24"/>
        </w:rPr>
        <w:t>α</w:t>
      </w:r>
      <w:r>
        <w:rPr>
          <w:rFonts w:eastAsia="Times New Roman" w:cs="Times New Roman"/>
          <w:szCs w:val="24"/>
        </w:rPr>
        <w:t>,</w:t>
      </w:r>
      <w:r>
        <w:rPr>
          <w:rFonts w:eastAsia="Times New Roman" w:cs="Times New Roman"/>
          <w:szCs w:val="24"/>
        </w:rPr>
        <w:t xml:space="preserve"> για όσες από αυτές πραγματοποιούνται από το 2016 και εξής, η κοινοποίηση θα πρέπει να γίνεται το αργότερο τρεις μήνες μετά το εξάμηνο που ελήφθη η απόφαση. </w:t>
      </w:r>
    </w:p>
    <w:p w14:paraId="3C9AC82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Τέλος, προβλέπεται και ένα μεταβατικό διάστημα για ανταλλαγή πληροφοριών μεταξύ των κρατών-μελών</w:t>
      </w:r>
      <w:r>
        <w:rPr>
          <w:rFonts w:eastAsia="Times New Roman" w:cs="Times New Roman"/>
          <w:szCs w:val="24"/>
        </w:rPr>
        <w:t xml:space="preserve">, μέχρι να τεθεί σε λειτουργία το κεντρικό ευρετήριο. </w:t>
      </w:r>
    </w:p>
    <w:p w14:paraId="3C9AC82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Αυτή είναι σε γενικές γραμμές, αγαπητοί συνάδελφοι, η </w:t>
      </w:r>
      <w:r>
        <w:rPr>
          <w:rFonts w:eastAsia="Times New Roman" w:cs="Times New Roman"/>
          <w:szCs w:val="24"/>
        </w:rPr>
        <w:t xml:space="preserve">οδηγία </w:t>
      </w:r>
      <w:r>
        <w:rPr>
          <w:rFonts w:eastAsia="Times New Roman" w:cs="Times New Roman"/>
          <w:szCs w:val="24"/>
        </w:rPr>
        <w:t>που καλούμαστε να ψηφίσουμε και αφορά το πρώτο μέρος του νομοσχεδίου. Πριν περάσω στο δεύτερο μέρος, θέλω να θέσω ξανά δυο ερωτήματα προς τη</w:t>
      </w:r>
      <w:r>
        <w:rPr>
          <w:rFonts w:eastAsia="Times New Roman" w:cs="Times New Roman"/>
          <w:szCs w:val="24"/>
        </w:rPr>
        <w:t xml:space="preserve">ν αρμόδια Υπουργό. </w:t>
      </w:r>
    </w:p>
    <w:p w14:paraId="3C9AC83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Πρώτον, κυρία Υπουργέ, θέλουμε να μας πείτε: ποια θα είναι από ελληνικής πλευράς η υπηρεσία που θα αναλάβει αυτό το έργο; Δεύτερον, θέλουμε να ενημερώσετε τη Βουλή για στοιχεία</w:t>
      </w:r>
      <w:r>
        <w:rPr>
          <w:rFonts w:eastAsia="Times New Roman" w:cs="Times New Roman"/>
          <w:szCs w:val="24"/>
        </w:rPr>
        <w:t>,</w:t>
      </w:r>
      <w:r>
        <w:rPr>
          <w:rFonts w:eastAsia="Times New Roman" w:cs="Times New Roman"/>
          <w:szCs w:val="24"/>
        </w:rPr>
        <w:t xml:space="preserve"> που τυχόν διαθέτει η Ανεξάρτητη Αρχή Δημοσίων Εσόδων αναφο</w:t>
      </w:r>
      <w:r>
        <w:rPr>
          <w:rFonts w:eastAsia="Times New Roman" w:cs="Times New Roman"/>
          <w:szCs w:val="24"/>
        </w:rPr>
        <w:t xml:space="preserve">ρικά με το πόσα έσοδα χάνει το ελληνικό </w:t>
      </w:r>
      <w:r>
        <w:rPr>
          <w:rFonts w:eastAsia="Times New Roman" w:cs="Times New Roman"/>
          <w:szCs w:val="24"/>
        </w:rPr>
        <w:lastRenderedPageBreak/>
        <w:t xml:space="preserve">δημόσιο </w:t>
      </w:r>
      <w:r>
        <w:rPr>
          <w:rFonts w:eastAsia="Times New Roman" w:cs="Times New Roman"/>
          <w:szCs w:val="24"/>
        </w:rPr>
        <w:t xml:space="preserve">από περιπτώσεις διασυνοριακής </w:t>
      </w:r>
      <w:proofErr w:type="spellStart"/>
      <w:r>
        <w:rPr>
          <w:rFonts w:eastAsia="Times New Roman" w:cs="Times New Roman"/>
          <w:szCs w:val="24"/>
        </w:rPr>
        <w:t>φοροαποφυγής</w:t>
      </w:r>
      <w:proofErr w:type="spellEnd"/>
      <w:r>
        <w:rPr>
          <w:rFonts w:eastAsia="Times New Roman" w:cs="Times New Roman"/>
          <w:szCs w:val="24"/>
        </w:rPr>
        <w:t xml:space="preserve"> και επιθετικού φορολογικού σχεδιασμού. </w:t>
      </w:r>
    </w:p>
    <w:p w14:paraId="3C9AC83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Έρχομαι τώρα στο δεύτερο μέρος του νομοσχεδίου. Οφείλω να πω ότι</w:t>
      </w:r>
      <w:r>
        <w:rPr>
          <w:rFonts w:eastAsia="Times New Roman" w:cs="Times New Roman"/>
          <w:szCs w:val="24"/>
        </w:rPr>
        <w:t xml:space="preserve">, </w:t>
      </w:r>
      <w:r>
        <w:rPr>
          <w:rFonts w:eastAsia="Times New Roman" w:cs="Times New Roman"/>
          <w:szCs w:val="24"/>
        </w:rPr>
        <w:t>ίσως για πρώτη φορά- αρκετές από τις διατάξεις του νομοσχεδ</w:t>
      </w:r>
      <w:r>
        <w:rPr>
          <w:rFonts w:eastAsia="Times New Roman" w:cs="Times New Roman"/>
          <w:szCs w:val="24"/>
        </w:rPr>
        <w:t xml:space="preserve">ίου είναι σε θετική κατεύθυνση. Κατά συνέπεια, θα μου επιτρέψετε να σταθώ μόνο στα σημεία που δεν διευκρινίστηκαν στην </w:t>
      </w:r>
      <w:r>
        <w:rPr>
          <w:rFonts w:eastAsia="Times New Roman" w:cs="Times New Roman"/>
          <w:szCs w:val="24"/>
        </w:rPr>
        <w:t xml:space="preserve">επιτροπή </w:t>
      </w:r>
      <w:r>
        <w:rPr>
          <w:rFonts w:eastAsia="Times New Roman" w:cs="Times New Roman"/>
          <w:szCs w:val="24"/>
        </w:rPr>
        <w:t>και χρειάζονται διευκρινίσεις.</w:t>
      </w:r>
    </w:p>
    <w:p w14:paraId="3C9AC83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Υπάρχει ένα θέμα στο άρθρο 7, για το οποίο ζητάμε εδώ και μια εβδομάδα διευκρινίσεις και αρνείστε</w:t>
      </w:r>
      <w:r>
        <w:rPr>
          <w:rFonts w:eastAsia="Times New Roman" w:cs="Times New Roman"/>
          <w:szCs w:val="24"/>
        </w:rPr>
        <w:t xml:space="preserve"> να απαντήστε, κυρία Υπουργέ. Επαναλαμβάνω πως εμείς πιστεύουμε ότι η απαλλαγή από τον ΦΠΑ για δωρεές δεν περιλαμβάνει περιπτώσεις που μπορεί να είναι σημαντικές. </w:t>
      </w:r>
    </w:p>
    <w:p w14:paraId="3C9AC83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Σας έφερα το παράδειγμα φιλανθρωπικού σωματείου που παρασκευάζει σχολικά γεύματα για το Υπουργείο Παιδείας. Ρώτησα αν με την προτεινόμενη ρύθμιση τελικά απαλλάσσονται από τον ΦΠΑ οι πρώτες ύλες που αγοράζει για να χρησιμοποιήσει στον συγκεκριμένο σκοπό. </w:t>
      </w:r>
    </w:p>
    <w:p w14:paraId="3C9AC83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Εμείς πιστεύουμε ότι όπως είναι η διάταξη δεν μπορεί και δεν απαλλάσσει από τον φόρο αυτού του είδους τις κατηγορίες των αγαθών που αγοράζονται. Άρα, πρέπει να το δείτε και να μας απαντήσετε για το τι ακριβώς ισχύει.</w:t>
      </w:r>
    </w:p>
    <w:p w14:paraId="3C9AC83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 άρθρο 9. Κυρία Υπουργέ</w:t>
      </w:r>
      <w:r>
        <w:rPr>
          <w:rFonts w:eastAsia="Times New Roman" w:cs="Times New Roman"/>
          <w:szCs w:val="24"/>
        </w:rPr>
        <w:t xml:space="preserve">, με αυτά που είπατε στην </w:t>
      </w:r>
      <w:r>
        <w:rPr>
          <w:rFonts w:eastAsia="Times New Roman" w:cs="Times New Roman"/>
          <w:szCs w:val="24"/>
        </w:rPr>
        <w:t>επιτροπή</w:t>
      </w:r>
      <w:r>
        <w:rPr>
          <w:rFonts w:eastAsia="Times New Roman" w:cs="Times New Roman"/>
          <w:szCs w:val="24"/>
        </w:rPr>
        <w:t>, αποδείξατε ότι δεν πρόκειται περί λάθους, αλλά συνειδητά επιλέγετε την αδιαφάνεια. Μας είπατε ότι για να ενημερωθεί το κοινό για τα κατασχεμένα που βρίσκονται στα τελωνεία επιλέγετε τη μέθοδο της τοιχοκόλλησης. Ξέρετε γι</w:t>
      </w:r>
      <w:r>
        <w:rPr>
          <w:rFonts w:eastAsia="Times New Roman" w:cs="Times New Roman"/>
          <w:szCs w:val="24"/>
        </w:rPr>
        <w:t xml:space="preserve">ατί, κύριοι συνάδελφοι; Γιατί, όπως μας είπε η κυρία Υπουργός, κάποια μικρά τελωνεία της χώρας δεν έχουν σύνδεση με το διαδίκτυο. Κατά συνέπεια, δεν μπορούν να ανεβάζουν τις προσκλήσεις στο διαδίκτυο. </w:t>
      </w:r>
    </w:p>
    <w:p w14:paraId="3C9AC83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Κυβέρνηση που θα έσωζε τη χώρα από την πάταξη του λα</w:t>
      </w:r>
      <w:r>
        <w:rPr>
          <w:rFonts w:eastAsia="Times New Roman" w:cs="Times New Roman"/>
          <w:szCs w:val="24"/>
        </w:rPr>
        <w:t>θρεμπορίου και της φοροδιαφυγής, η Κυβέρνηση που έχει πλεονάσματα</w:t>
      </w:r>
      <w:r>
        <w:rPr>
          <w:rFonts w:eastAsia="Times New Roman" w:cs="Times New Roman"/>
          <w:szCs w:val="24"/>
        </w:rPr>
        <w:t>,</w:t>
      </w:r>
      <w:r>
        <w:rPr>
          <w:rFonts w:eastAsia="Times New Roman" w:cs="Times New Roman"/>
          <w:szCs w:val="24"/>
        </w:rPr>
        <w:t xml:space="preserve"> επειδή σταμάτησαν οι μίζες και η διαπλοκή, η Κυβέρνηση που είναι έτοιμη να κατακτήσει το διάστημα, μας λέει ότι η ενημέρωση για τα κατασχεμένα θα γίνεται με τοιχοκόλληση, επειδή μικρά τελων</w:t>
      </w:r>
      <w:r>
        <w:rPr>
          <w:rFonts w:eastAsia="Times New Roman" w:cs="Times New Roman"/>
          <w:szCs w:val="24"/>
        </w:rPr>
        <w:t>εία δεν έχουν σύνδεση στο ίντερνετ.</w:t>
      </w:r>
    </w:p>
    <w:p w14:paraId="3C9AC83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Κυρία Υπουργέ ούτε φαξ διαθέτουν τα τελωνεία αυτά</w:t>
      </w:r>
      <w:r>
        <w:rPr>
          <w:rFonts w:eastAsia="Times New Roman" w:cs="Times New Roman"/>
          <w:szCs w:val="24"/>
        </w:rPr>
        <w:t>,</w:t>
      </w:r>
      <w:r>
        <w:rPr>
          <w:rFonts w:eastAsia="Times New Roman" w:cs="Times New Roman"/>
          <w:szCs w:val="24"/>
        </w:rPr>
        <w:t xml:space="preserve"> ώστε να στείλουν σε μια υπηρεσία</w:t>
      </w:r>
      <w:r>
        <w:rPr>
          <w:rFonts w:eastAsia="Times New Roman" w:cs="Times New Roman"/>
          <w:szCs w:val="24"/>
        </w:rPr>
        <w:t>,</w:t>
      </w:r>
      <w:r>
        <w:rPr>
          <w:rFonts w:eastAsia="Times New Roman" w:cs="Times New Roman"/>
          <w:szCs w:val="24"/>
        </w:rPr>
        <w:t xml:space="preserve"> που έχει σύνδεση με το ίντερνετ και να κάνει την ανάρτηση; Ούτε ταχυδρομείο διαθέτει η περιοχή για να ταχυδρομήσουν την απόφαση σε μια </w:t>
      </w:r>
      <w:r>
        <w:rPr>
          <w:rFonts w:eastAsia="Times New Roman" w:cs="Times New Roman"/>
          <w:szCs w:val="24"/>
        </w:rPr>
        <w:t xml:space="preserve">υπηρεσία που έχει σύνδεση με το ίντερνετ; Νομίζω ότι μάλλον μας περνάτε για χαζούς, για να μην αναφερθώ και στα υπόλοιπα τελωνεία που έχουν σύνδεση στο διαδίκτυο και σκανδαλωδώς εξαιρούνται. Μαζί με τα </w:t>
      </w:r>
      <w:proofErr w:type="spellStart"/>
      <w:r>
        <w:rPr>
          <w:rFonts w:eastAsia="Times New Roman" w:cs="Times New Roman"/>
          <w:szCs w:val="24"/>
        </w:rPr>
        <w:t>μικρά</w:t>
      </w:r>
      <w:r>
        <w:rPr>
          <w:rFonts w:eastAsia="Times New Roman" w:cs="Times New Roman"/>
          <w:szCs w:val="24"/>
        </w:rPr>
        <w:t>,</w:t>
      </w:r>
      <w:r>
        <w:rPr>
          <w:rFonts w:eastAsia="Times New Roman" w:cs="Times New Roman"/>
          <w:szCs w:val="24"/>
        </w:rPr>
        <w:t>εξαιρείτε</w:t>
      </w:r>
      <w:proofErr w:type="spellEnd"/>
      <w:r>
        <w:rPr>
          <w:rFonts w:eastAsia="Times New Roman" w:cs="Times New Roman"/>
          <w:szCs w:val="24"/>
        </w:rPr>
        <w:t xml:space="preserve"> </w:t>
      </w:r>
      <w:r>
        <w:rPr>
          <w:rFonts w:eastAsia="Times New Roman" w:cs="Times New Roman"/>
          <w:szCs w:val="24"/>
        </w:rPr>
        <w:lastRenderedPageBreak/>
        <w:t>και τα μεγάλα. Διορθώστε αμέσως τη διά</w:t>
      </w:r>
      <w:r>
        <w:rPr>
          <w:rFonts w:eastAsia="Times New Roman" w:cs="Times New Roman"/>
          <w:szCs w:val="24"/>
        </w:rPr>
        <w:t xml:space="preserve">ταξη και θεσπίστε υποχρεωτική ανάρτηση όλων των αποφάσεων στο διαδίκτυο. Όλα τα υπόλοιπα είναι προφάσεις εν αμαρτίαις. </w:t>
      </w:r>
    </w:p>
    <w:p w14:paraId="3C9AC83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Στο άρθρο 10 προσπαθείτε να παραδώσετε καθαρά από φορολογικά βάρη και εκκρεμότητες τα ακίνητα που θα περάσουν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και ειδικά </w:t>
      </w:r>
      <w:r>
        <w:rPr>
          <w:rFonts w:eastAsia="Times New Roman" w:cs="Times New Roman"/>
          <w:szCs w:val="24"/>
        </w:rPr>
        <w:t xml:space="preserve">τα ακίνητα της ΕΤΑΔ Α.Ε. Και πάλι εδώ και μια εβδομάδα κάνετε ότι δεν μας ακούτε. Από την πρώτη συνεδρίαση της </w:t>
      </w:r>
      <w:r>
        <w:rPr>
          <w:rFonts w:eastAsia="Times New Roman" w:cs="Times New Roman"/>
          <w:szCs w:val="24"/>
        </w:rPr>
        <w:t>επιτροπής</w:t>
      </w:r>
      <w:r>
        <w:rPr>
          <w:rFonts w:eastAsia="Times New Roman" w:cs="Times New Roman"/>
          <w:szCs w:val="24"/>
        </w:rPr>
        <w:t xml:space="preserve"> ζητήσαμε να ενημερωθεί η Βουλή για τα εξής: Σε ποιες παραβάσεις αναφέρεται η διάταξη, ποιες εταιρείες και ποια ακίνητα αφορά, ποιο είνα</w:t>
      </w:r>
      <w:r>
        <w:rPr>
          <w:rFonts w:eastAsia="Times New Roman" w:cs="Times New Roman"/>
          <w:szCs w:val="24"/>
        </w:rPr>
        <w:t>ι το ύψος των φορολογικών βαρών στα οποία αναφέρεται η διάταξη, μιας και η έκθεση του Γενικού Λογιστηρίου δεν αναφέρει απολύτως τίποτα; Τέταρτο και πιο σημαντικό, αν με τη διάταξη αυτή, εκτός από τη διαγραφή φορολογικών βαρών, υπάρχει και απαλλαγή των υπευ</w:t>
      </w:r>
      <w:r>
        <w:rPr>
          <w:rFonts w:eastAsia="Times New Roman" w:cs="Times New Roman"/>
          <w:szCs w:val="24"/>
        </w:rPr>
        <w:t xml:space="preserve">θύνων για τις φορολογικές παραβάσεις που διέπραξαν. </w:t>
      </w:r>
    </w:p>
    <w:p w14:paraId="3C9AC83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Στο άρθρο 15 φαίνεται ότι κάνατε μια διόρθωση στο υφιστάμενο καθεστώς για την καταβολή της ειδικής δήλωσης εισφοράς για το μετατρεπόμενο σε ευρώ συνάλλαγμα. Το παράδοξο εδώ -και σας το έχουμε πει επανειλ</w:t>
      </w:r>
      <w:r>
        <w:rPr>
          <w:rFonts w:eastAsia="Times New Roman" w:cs="Times New Roman"/>
          <w:szCs w:val="24"/>
        </w:rPr>
        <w:t>ημμένα- είναι ότι</w:t>
      </w:r>
      <w:r>
        <w:rPr>
          <w:rFonts w:eastAsia="Times New Roman" w:cs="Times New Roman"/>
          <w:szCs w:val="24"/>
        </w:rPr>
        <w:t>,</w:t>
      </w:r>
      <w:r>
        <w:rPr>
          <w:rFonts w:eastAsia="Times New Roman" w:cs="Times New Roman"/>
          <w:szCs w:val="24"/>
        </w:rPr>
        <w:t xml:space="preserve"> αντί να τροποποιήσετε την υφιστάμενη ρύθμιση, ώστε να συμπεριλάβει και την περίοδο μέχρι το 2017, έρχεστε και αντικαθιστάτε ολόκληρο το άρθρο. Περιμένουμε μια εξήγηση, κυρία Υπουργέ, γιατί επιλέξατε αυτή τη διαδικασία, αυτό τον τρόπο νομ</w:t>
      </w:r>
      <w:r>
        <w:rPr>
          <w:rFonts w:eastAsia="Times New Roman" w:cs="Times New Roman"/>
          <w:szCs w:val="24"/>
        </w:rPr>
        <w:t xml:space="preserve">οθέτησης. </w:t>
      </w:r>
    </w:p>
    <w:p w14:paraId="3C9AC83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20 εξαιρείται το ΤΕΚΕ από τους οργανισμούς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Και εδώ έχουμε ζητήσει να ενημερωθεί η Βουλή αν έχετε λάβει γνωμοδότηση για το θέμα από την ΕΛΣΤΑΤ και την Τράπεζα της Ελλάδος. Ακόμα περιμένουμε απάντηση και γι’ αυτό. </w:t>
      </w:r>
    </w:p>
    <w:p w14:paraId="3C9AC83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Τέ</w:t>
      </w:r>
      <w:r>
        <w:rPr>
          <w:rFonts w:eastAsia="Times New Roman" w:cs="Times New Roman"/>
          <w:szCs w:val="24"/>
        </w:rPr>
        <w:t xml:space="preserve">λος, θα κλείσω με το άρθρο με το οποίο δίνετε τη δυνατότητα δωρεάν παραχώρησης του </w:t>
      </w:r>
      <w:proofErr w:type="spellStart"/>
      <w:r>
        <w:rPr>
          <w:rFonts w:eastAsia="Times New Roman" w:cs="Times New Roman"/>
          <w:szCs w:val="24"/>
        </w:rPr>
        <w:t>Ζαππείου</w:t>
      </w:r>
      <w:proofErr w:type="spellEnd"/>
      <w:r>
        <w:rPr>
          <w:rFonts w:eastAsia="Times New Roman" w:cs="Times New Roman"/>
          <w:szCs w:val="24"/>
        </w:rPr>
        <w:t xml:space="preserve"> σε διάφορους φορείς του </w:t>
      </w:r>
      <w:r>
        <w:rPr>
          <w:rFonts w:eastAsia="Times New Roman" w:cs="Times New Roman"/>
          <w:szCs w:val="24"/>
        </w:rPr>
        <w:t xml:space="preserve">δημοσίου </w:t>
      </w:r>
      <w:r>
        <w:rPr>
          <w:rFonts w:eastAsia="Times New Roman" w:cs="Times New Roman"/>
          <w:szCs w:val="24"/>
        </w:rPr>
        <w:t xml:space="preserve">μέχρι του ποσού των 40.000 ετησίως. Αυτό που ζητάμε είναι να μην υπάρχουν σκιές, όσον αφορά στα κριτήρια της παραχώρησης σε φορείς </w:t>
      </w:r>
      <w:r>
        <w:rPr>
          <w:rFonts w:eastAsia="Times New Roman" w:cs="Times New Roman"/>
          <w:szCs w:val="24"/>
        </w:rPr>
        <w:t xml:space="preserve">του </w:t>
      </w:r>
      <w:r>
        <w:rPr>
          <w:rFonts w:eastAsia="Times New Roman" w:cs="Times New Roman"/>
          <w:szCs w:val="24"/>
        </w:rPr>
        <w:t xml:space="preserve">δημοσίου </w:t>
      </w:r>
      <w:r>
        <w:rPr>
          <w:rFonts w:eastAsia="Times New Roman" w:cs="Times New Roman"/>
          <w:szCs w:val="24"/>
        </w:rPr>
        <w:t xml:space="preserve">και αντί </w:t>
      </w:r>
      <w:r>
        <w:rPr>
          <w:rFonts w:eastAsia="Times New Roman" w:cs="Times New Roman"/>
          <w:szCs w:val="24"/>
        </w:rPr>
        <w:t>«</w:t>
      </w:r>
      <w:r>
        <w:rPr>
          <w:rFonts w:eastAsia="Times New Roman" w:cs="Times New Roman"/>
          <w:szCs w:val="24"/>
        </w:rPr>
        <w:t>απλής γνώμης</w:t>
      </w:r>
      <w:r>
        <w:rPr>
          <w:rFonts w:eastAsia="Times New Roman" w:cs="Times New Roman"/>
          <w:szCs w:val="24"/>
        </w:rPr>
        <w:t>»</w:t>
      </w:r>
      <w:r>
        <w:rPr>
          <w:rFonts w:eastAsia="Times New Roman" w:cs="Times New Roman"/>
          <w:szCs w:val="24"/>
        </w:rPr>
        <w:t xml:space="preserve">, που αναφέρεται, από το Διοικητικό Συμβούλιο της Επιτροπής </w:t>
      </w:r>
      <w:proofErr w:type="spellStart"/>
      <w:r>
        <w:rPr>
          <w:rFonts w:eastAsia="Times New Roman" w:cs="Times New Roman"/>
          <w:szCs w:val="24"/>
        </w:rPr>
        <w:t>Ολυμπίων</w:t>
      </w:r>
      <w:proofErr w:type="spellEnd"/>
      <w:r>
        <w:rPr>
          <w:rFonts w:eastAsia="Times New Roman" w:cs="Times New Roman"/>
          <w:szCs w:val="24"/>
        </w:rPr>
        <w:t xml:space="preserve"> και Κληροδοτημάτων, να γίνει «με σύμφωνη γνώμη». Αν όντως όλα αυτά είναι καλώς καμωμένα, όπως λέτε, τότε «ιδού η Ρόδος», κυρία Υπουργέ, αλλάξτε το.</w:t>
      </w:r>
    </w:p>
    <w:p w14:paraId="3C9AC83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Εμε</w:t>
      </w:r>
      <w:r>
        <w:rPr>
          <w:rFonts w:eastAsia="Times New Roman" w:cs="Times New Roman"/>
          <w:szCs w:val="24"/>
        </w:rPr>
        <w:t>ίς</w:t>
      </w:r>
      <w:r>
        <w:rPr>
          <w:rFonts w:eastAsia="Times New Roman" w:cs="Times New Roman"/>
          <w:szCs w:val="24"/>
        </w:rPr>
        <w:t>,</w:t>
      </w:r>
      <w:r>
        <w:rPr>
          <w:rFonts w:eastAsia="Times New Roman" w:cs="Times New Roman"/>
          <w:szCs w:val="24"/>
        </w:rPr>
        <w:t xml:space="preserve"> ως Δημοκρατική Συμπαράταξη</w:t>
      </w:r>
      <w:r>
        <w:rPr>
          <w:rFonts w:eastAsia="Times New Roman" w:cs="Times New Roman"/>
          <w:szCs w:val="24"/>
        </w:rPr>
        <w:t>,</w:t>
      </w:r>
      <w:r>
        <w:rPr>
          <w:rFonts w:eastAsia="Times New Roman" w:cs="Times New Roman"/>
          <w:szCs w:val="24"/>
        </w:rPr>
        <w:t xml:space="preserve"> θα περιμένουμε να ακούσουμε τις απαντήσεις σας και θα καθορίσουμε τη στάση μας για την ψήφιση του νομοσχεδίου. </w:t>
      </w:r>
    </w:p>
    <w:p w14:paraId="3C9AC83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Όσον αφορά στις τροπολογίες, μετά από την ολοκλήρωσή τους, θα τοποθετηθώ στη δευτερολογία μου.</w:t>
      </w:r>
    </w:p>
    <w:p w14:paraId="3C9AC83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Σας ευχαριστώ.</w:t>
      </w:r>
    </w:p>
    <w:p w14:paraId="3C9AC83F" w14:textId="77777777" w:rsidR="00DF4D2A" w:rsidRDefault="00ED41C9">
      <w:pPr>
        <w:spacing w:line="600" w:lineRule="auto"/>
        <w:ind w:firstLine="720"/>
        <w:rPr>
          <w:rFonts w:eastAsia="Times New Roman" w:cs="Times New Roman"/>
          <w:szCs w:val="24"/>
        </w:rPr>
      </w:pPr>
      <w:r>
        <w:rPr>
          <w:rFonts w:eastAsia="Times New Roman" w:cs="Times New Roman"/>
          <w:szCs w:val="24"/>
        </w:rPr>
        <w:lastRenderedPageBreak/>
        <w:t>(Χ</w:t>
      </w:r>
      <w:r>
        <w:rPr>
          <w:rFonts w:eastAsia="Times New Roman" w:cs="Times New Roman"/>
          <w:szCs w:val="24"/>
        </w:rPr>
        <w:t>ειροκροτήματα από την πτέρυγα της Δημοκρατικής Συμπαράταξης ΠΑΣΟΚ -</w:t>
      </w:r>
      <w:r>
        <w:rPr>
          <w:rFonts w:eastAsia="Times New Roman" w:cs="Times New Roman"/>
          <w:szCs w:val="24"/>
        </w:rPr>
        <w:t xml:space="preserve"> </w:t>
      </w:r>
      <w:r>
        <w:rPr>
          <w:rFonts w:eastAsia="Times New Roman" w:cs="Times New Roman"/>
          <w:szCs w:val="24"/>
        </w:rPr>
        <w:t>ΔΗΜΑΡ)</w:t>
      </w:r>
    </w:p>
    <w:p w14:paraId="3C9AC840" w14:textId="77777777" w:rsidR="00DF4D2A" w:rsidRDefault="00ED41C9">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κι εγώ, κύριε </w:t>
      </w:r>
      <w:proofErr w:type="spellStart"/>
      <w:r>
        <w:rPr>
          <w:rFonts w:eastAsia="Times New Roman" w:cs="Times New Roman"/>
          <w:szCs w:val="24"/>
        </w:rPr>
        <w:t>Αρβανιτίδη</w:t>
      </w:r>
      <w:proofErr w:type="spellEnd"/>
      <w:r>
        <w:rPr>
          <w:rFonts w:eastAsia="Times New Roman" w:cs="Times New Roman"/>
          <w:szCs w:val="24"/>
        </w:rPr>
        <w:t>.</w:t>
      </w:r>
    </w:p>
    <w:p w14:paraId="3C9AC841" w14:textId="77777777" w:rsidR="00DF4D2A" w:rsidRDefault="00ED41C9">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szCs w:val="24"/>
        </w:rPr>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τέσσερις εκπαιδευτικο</w:t>
      </w:r>
      <w:r>
        <w:rPr>
          <w:rFonts w:eastAsia="Times New Roman"/>
          <w:szCs w:val="24"/>
        </w:rPr>
        <w:t>ί συνοδοί τους από το 7</w:t>
      </w:r>
      <w:r>
        <w:rPr>
          <w:rFonts w:eastAsia="Times New Roman"/>
          <w:szCs w:val="24"/>
          <w:vertAlign w:val="superscript"/>
        </w:rPr>
        <w:t>ο</w:t>
      </w:r>
      <w:r>
        <w:rPr>
          <w:rFonts w:eastAsia="Times New Roman"/>
          <w:szCs w:val="24"/>
        </w:rPr>
        <w:t xml:space="preserve"> Δημοτικό Σχολείο Κηφισιάς.</w:t>
      </w:r>
    </w:p>
    <w:p w14:paraId="3C9AC842" w14:textId="77777777" w:rsidR="00DF4D2A" w:rsidRDefault="00ED41C9">
      <w:pPr>
        <w:spacing w:line="600" w:lineRule="auto"/>
        <w:ind w:firstLine="720"/>
        <w:jc w:val="both"/>
        <w:rPr>
          <w:rFonts w:eastAsia="Times New Roman"/>
          <w:szCs w:val="24"/>
        </w:rPr>
      </w:pPr>
      <w:r>
        <w:rPr>
          <w:rFonts w:eastAsia="Times New Roman"/>
          <w:szCs w:val="24"/>
        </w:rPr>
        <w:t>Μεταξύ των παιδιών</w:t>
      </w:r>
      <w:r>
        <w:rPr>
          <w:rFonts w:eastAsia="Times New Roman"/>
          <w:szCs w:val="24"/>
        </w:rPr>
        <w:t>,</w:t>
      </w:r>
      <w:r>
        <w:rPr>
          <w:rFonts w:eastAsia="Times New Roman"/>
          <w:szCs w:val="24"/>
        </w:rPr>
        <w:t xml:space="preserve"> είναι και τα αγόρια του κ. Κουμουτσάκου. </w:t>
      </w:r>
    </w:p>
    <w:p w14:paraId="3C9AC843" w14:textId="77777777" w:rsidR="00DF4D2A" w:rsidRDefault="00ED41C9">
      <w:pPr>
        <w:spacing w:line="600" w:lineRule="auto"/>
        <w:ind w:firstLine="720"/>
        <w:jc w:val="both"/>
        <w:rPr>
          <w:rFonts w:eastAsia="Times New Roman"/>
          <w:szCs w:val="24"/>
        </w:rPr>
      </w:pPr>
      <w:r>
        <w:rPr>
          <w:rFonts w:eastAsia="Times New Roman"/>
          <w:szCs w:val="24"/>
        </w:rPr>
        <w:t>Η Βουλή καλωσορίζει όλα τα παιδιά σήμερα εδώ.</w:t>
      </w:r>
    </w:p>
    <w:p w14:paraId="3C9AC844" w14:textId="77777777" w:rsidR="00DF4D2A" w:rsidRDefault="00ED41C9">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C9AC84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Προχωρούμε στον επόμενο ειδικό αγορητή, τον κ.</w:t>
      </w:r>
      <w:r>
        <w:rPr>
          <w:rFonts w:eastAsia="Times New Roman" w:cs="Times New Roman"/>
          <w:szCs w:val="24"/>
        </w:rPr>
        <w:t xml:space="preserve"> Καρακώστα εκ μέρους της Χρυσής Αυγής.</w:t>
      </w:r>
    </w:p>
    <w:p w14:paraId="3C9AC846" w14:textId="77777777" w:rsidR="00DF4D2A" w:rsidRDefault="00ED41C9">
      <w:pPr>
        <w:spacing w:line="600" w:lineRule="auto"/>
        <w:ind w:firstLine="720"/>
        <w:jc w:val="both"/>
        <w:rPr>
          <w:rFonts w:eastAsia="Times New Roman"/>
          <w:bCs/>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r>
        <w:rPr>
          <w:rFonts w:eastAsia="Times New Roman"/>
          <w:bCs/>
        </w:rPr>
        <w:t>Κύριε Πρόεδρε,…</w:t>
      </w:r>
    </w:p>
    <w:p w14:paraId="3C9AC847" w14:textId="77777777" w:rsidR="00DF4D2A" w:rsidRDefault="00ED41C9">
      <w:pPr>
        <w:spacing w:line="600" w:lineRule="auto"/>
        <w:ind w:firstLine="720"/>
        <w:jc w:val="both"/>
        <w:rPr>
          <w:rFonts w:eastAsia="Times New Roman"/>
          <w:bCs/>
        </w:rPr>
      </w:pPr>
      <w:r>
        <w:rPr>
          <w:rFonts w:eastAsia="Times New Roman"/>
          <w:b/>
          <w:bCs/>
        </w:rPr>
        <w:lastRenderedPageBreak/>
        <w:t xml:space="preserve">ΠΡΟΕΔΡΕΥΩΝ (Δημήτριος Κρεμαστινός): </w:t>
      </w:r>
      <w:r>
        <w:rPr>
          <w:rFonts w:eastAsia="Times New Roman"/>
          <w:bCs/>
        </w:rPr>
        <w:t>Κύριε Υπουργέ, θέλετε τώρα να μιλήσετε;</w:t>
      </w:r>
    </w:p>
    <w:p w14:paraId="3C9AC848" w14:textId="77777777" w:rsidR="00DF4D2A" w:rsidRDefault="00ED41C9">
      <w:pPr>
        <w:spacing w:line="600" w:lineRule="auto"/>
        <w:ind w:firstLine="720"/>
        <w:jc w:val="both"/>
        <w:rPr>
          <w:rFonts w:eastAsia="Times New Roman"/>
          <w:bCs/>
        </w:rPr>
      </w:pPr>
      <w:r>
        <w:rPr>
          <w:rFonts w:eastAsia="Times New Roman"/>
          <w:bCs/>
        </w:rPr>
        <w:t>Επειδή βιάζεται ο Υπουργός Δικαιοσύνης κ. Κον</w:t>
      </w:r>
      <w:r>
        <w:rPr>
          <w:rFonts w:eastAsia="Times New Roman"/>
          <w:bCs/>
        </w:rPr>
        <w:t xml:space="preserve">τονής, με </w:t>
      </w:r>
      <w:proofErr w:type="spellStart"/>
      <w:r>
        <w:rPr>
          <w:rFonts w:eastAsia="Times New Roman"/>
          <w:bCs/>
        </w:rPr>
        <w:t>συγχωρείτε</w:t>
      </w:r>
      <w:proofErr w:type="spellEnd"/>
      <w:r>
        <w:rPr>
          <w:rFonts w:eastAsia="Times New Roman"/>
          <w:bCs/>
        </w:rPr>
        <w:t xml:space="preserve"> κύριε Καρακώστα, θα του δώσω τον λόγο…</w:t>
      </w:r>
    </w:p>
    <w:p w14:paraId="3C9AC849" w14:textId="77777777" w:rsidR="00DF4D2A" w:rsidRDefault="00ED41C9">
      <w:pPr>
        <w:spacing w:line="600" w:lineRule="auto"/>
        <w:ind w:firstLine="720"/>
        <w:jc w:val="both"/>
        <w:rPr>
          <w:rFonts w:eastAsia="Times New Roman"/>
          <w:bCs/>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r>
        <w:rPr>
          <w:rFonts w:eastAsia="Times New Roman"/>
          <w:bCs/>
        </w:rPr>
        <w:t>Όχι, κύριε Πρόεδρε. Αφού δώσατε τον λόγο, εντάξει.</w:t>
      </w:r>
    </w:p>
    <w:p w14:paraId="3C9AC84A" w14:textId="77777777" w:rsidR="00DF4D2A" w:rsidRDefault="00ED41C9">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Το λέω επειδή βιάζεστε. Επειδ</w:t>
      </w:r>
      <w:r>
        <w:rPr>
          <w:rFonts w:eastAsia="Times New Roman"/>
          <w:bCs/>
        </w:rPr>
        <w:t>ή μου το είπατε. Κύριε Καρακώστα, να μιλήσει ο Υπουργός;</w:t>
      </w:r>
    </w:p>
    <w:p w14:paraId="3C9AC84B" w14:textId="77777777" w:rsidR="00DF4D2A" w:rsidRDefault="00ED41C9">
      <w:pPr>
        <w:spacing w:line="600" w:lineRule="auto"/>
        <w:ind w:firstLine="720"/>
        <w:jc w:val="both"/>
        <w:rPr>
          <w:rFonts w:eastAsia="Times New Roman"/>
          <w:bCs/>
        </w:rPr>
      </w:pPr>
      <w:r>
        <w:rPr>
          <w:rFonts w:eastAsia="Times New Roman"/>
          <w:b/>
          <w:bCs/>
        </w:rPr>
        <w:t>ΕΥΑΓΓΕΛΟΣ ΚΑΡΑΚΩΣΤΑΣ</w:t>
      </w:r>
      <w:r>
        <w:rPr>
          <w:rFonts w:eastAsia="Times New Roman"/>
          <w:bCs/>
        </w:rPr>
        <w:t>: Βεβαίως.</w:t>
      </w:r>
    </w:p>
    <w:p w14:paraId="3C9AC84C" w14:textId="77777777" w:rsidR="00DF4D2A" w:rsidRDefault="00ED41C9">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Οπότε τον λόγο έχει ο κ. Κοντονής, για να υποστηρίξει την τροπολογία</w:t>
      </w:r>
      <w:r>
        <w:rPr>
          <w:rFonts w:eastAsia="Times New Roman"/>
          <w:bCs/>
        </w:rPr>
        <w:t xml:space="preserve"> με αριθμό</w:t>
      </w:r>
      <w:r>
        <w:rPr>
          <w:rFonts w:eastAsia="Times New Roman"/>
          <w:bCs/>
        </w:rPr>
        <w:t xml:space="preserve"> 1049/169 με τίτλο «Τροποποίηση διατάξεων της παραγράφου 22 της </w:t>
      </w:r>
      <w:proofErr w:type="spellStart"/>
      <w:r>
        <w:rPr>
          <w:rFonts w:eastAsia="Times New Roman"/>
          <w:bCs/>
        </w:rPr>
        <w:t>υποπαραγράφου</w:t>
      </w:r>
      <w:proofErr w:type="spellEnd"/>
      <w:r>
        <w:rPr>
          <w:rFonts w:eastAsia="Times New Roman"/>
          <w:bCs/>
        </w:rPr>
        <w:t xml:space="preserve"> Γ3 της παραγράφου Γ του άρθρου 2 του ν.4336/2015 και επανακαθορίζεται, κατά βάση, το περιεχόμενο των προβλεπόμενων εξουσιοδοτήσεων».</w:t>
      </w:r>
    </w:p>
    <w:p w14:paraId="3C9AC84D" w14:textId="77777777" w:rsidR="00DF4D2A" w:rsidRDefault="00ED41C9">
      <w:pPr>
        <w:spacing w:line="600" w:lineRule="auto"/>
        <w:ind w:firstLine="720"/>
        <w:jc w:val="both"/>
        <w:rPr>
          <w:rFonts w:eastAsia="Times New Roman"/>
          <w:bCs/>
        </w:rPr>
      </w:pPr>
      <w:r>
        <w:rPr>
          <w:rFonts w:eastAsia="Times New Roman"/>
          <w:bCs/>
        </w:rPr>
        <w:t>Παρακαλώ, κύριε Υπουργέ, έχετε τον λόγο.</w:t>
      </w:r>
    </w:p>
    <w:p w14:paraId="3C9AC84E" w14:textId="77777777" w:rsidR="00DF4D2A" w:rsidRDefault="00ED41C9">
      <w:pPr>
        <w:spacing w:line="600" w:lineRule="auto"/>
        <w:ind w:firstLine="720"/>
        <w:jc w:val="both"/>
        <w:rPr>
          <w:rFonts w:eastAsia="Times New Roman"/>
          <w:bCs/>
        </w:rPr>
      </w:pPr>
      <w:r>
        <w:rPr>
          <w:rFonts w:eastAsia="Times New Roman" w:cs="Times New Roman"/>
          <w:b/>
          <w:szCs w:val="24"/>
        </w:rPr>
        <w:lastRenderedPageBreak/>
        <w:t>ΣΤΑΥ</w:t>
      </w:r>
      <w:r>
        <w:rPr>
          <w:rFonts w:eastAsia="Times New Roman" w:cs="Times New Roman"/>
          <w:b/>
          <w:szCs w:val="24"/>
        </w:rPr>
        <w:t>ΡΟΣ ΚΟΝΤΟΝΗΣ (Υπουργός Δικαιοσύνης, Διαφάνειας και Ανθρωπίνων Δικαιωμάτων):</w:t>
      </w:r>
      <w:r>
        <w:rPr>
          <w:rFonts w:eastAsia="Times New Roman" w:cs="Times New Roman"/>
          <w:szCs w:val="24"/>
        </w:rPr>
        <w:t xml:space="preserve"> </w:t>
      </w:r>
      <w:r>
        <w:rPr>
          <w:rFonts w:eastAsia="Times New Roman"/>
          <w:bCs/>
        </w:rPr>
        <w:t>Κύριε Πρόεδρε, οι συγκεκριμένες τρεις ρυθμίσεις είναι τεχνικού καθαρά περιεχομένου. Αναφέρονται στον διαχειριστή αφερεγγυότητας, όπως πλέον διεθνώς έχει επικρατήσει να αναφέρεται ο</w:t>
      </w:r>
      <w:r>
        <w:rPr>
          <w:rFonts w:eastAsia="Times New Roman"/>
          <w:bCs/>
        </w:rPr>
        <w:t xml:space="preserve"> πρώην σύνδικος πτώχευσης, γιατί πλέον έχουμε φύγει από το δίκαιο της πτώχευσης.</w:t>
      </w:r>
    </w:p>
    <w:p w14:paraId="3C9AC84F" w14:textId="77777777" w:rsidR="00DF4D2A" w:rsidRDefault="00ED41C9">
      <w:pPr>
        <w:spacing w:line="600" w:lineRule="auto"/>
        <w:ind w:firstLine="720"/>
        <w:jc w:val="both"/>
        <w:rPr>
          <w:rFonts w:eastAsia="Times New Roman"/>
          <w:bCs/>
        </w:rPr>
      </w:pPr>
      <w:r>
        <w:rPr>
          <w:rFonts w:eastAsia="Times New Roman"/>
          <w:bCs/>
        </w:rPr>
        <w:t xml:space="preserve">Η πρώτη ρύθμιση αφορά την αποζημίωση του Προέδρου και των μελών του </w:t>
      </w:r>
      <w:r>
        <w:rPr>
          <w:rFonts w:eastAsia="Times New Roman"/>
          <w:bCs/>
        </w:rPr>
        <w:t>διοικητικού συμβουλίου</w:t>
      </w:r>
      <w:r>
        <w:rPr>
          <w:rFonts w:eastAsia="Times New Roman"/>
          <w:bCs/>
        </w:rPr>
        <w:t>. Η προηγούμενη διάταξη ανέφερε «του Διοικητικού Συμβουλίου» και εννοούσε βεβαίως και</w:t>
      </w:r>
      <w:r>
        <w:rPr>
          <w:rFonts w:eastAsia="Times New Roman"/>
          <w:bCs/>
        </w:rPr>
        <w:t xml:space="preserve"> τον Πρόεδρο, αλλά έπρεπε εδώ να ξεκαθαριστεί. </w:t>
      </w:r>
      <w:r>
        <w:rPr>
          <w:rFonts w:eastAsia="Times New Roman"/>
          <w:bCs/>
        </w:rPr>
        <w:t>Μ</w:t>
      </w:r>
      <w:r>
        <w:rPr>
          <w:rFonts w:eastAsia="Times New Roman"/>
          <w:bCs/>
        </w:rPr>
        <w:t>ας ζήτησαν από το Γενικό Λογιστήριο να αναφέρεται συγκεκριμένα ο Πρόεδρος.</w:t>
      </w:r>
    </w:p>
    <w:p w14:paraId="3C9AC850" w14:textId="77777777" w:rsidR="00DF4D2A" w:rsidRDefault="00ED41C9">
      <w:pPr>
        <w:spacing w:line="600" w:lineRule="auto"/>
        <w:ind w:firstLine="720"/>
        <w:jc w:val="both"/>
        <w:rPr>
          <w:rFonts w:eastAsia="Times New Roman"/>
          <w:bCs/>
        </w:rPr>
      </w:pPr>
      <w:r>
        <w:rPr>
          <w:rFonts w:eastAsia="Times New Roman"/>
          <w:bCs/>
        </w:rPr>
        <w:t>Η δεύτερη έχει να κάνει με το πώς ορίζονται τα μέλη της εξεταστικής επιτροπής και το παράβολο συμμετοχής, δηλαδή με υπουργική απόφαση</w:t>
      </w:r>
      <w:r>
        <w:rPr>
          <w:rFonts w:eastAsia="Times New Roman"/>
          <w:bCs/>
        </w:rPr>
        <w:t xml:space="preserve">. </w:t>
      </w:r>
    </w:p>
    <w:p w14:paraId="3C9AC851" w14:textId="77777777" w:rsidR="00DF4D2A" w:rsidRDefault="00ED41C9">
      <w:pPr>
        <w:spacing w:line="600" w:lineRule="auto"/>
        <w:ind w:firstLine="720"/>
        <w:jc w:val="both"/>
        <w:rPr>
          <w:rFonts w:eastAsia="Times New Roman"/>
          <w:bCs/>
        </w:rPr>
      </w:pPr>
      <w:r>
        <w:rPr>
          <w:rFonts w:eastAsia="Times New Roman"/>
          <w:bCs/>
        </w:rPr>
        <w:t>Και η τρίτη ρύθμιση αναφέρει ότι με απόφαση του Υπουργού Δικαιοσύνης καθορίζονται οι όροι και οι προϋποθέσεις πιστοποίησης των φορέων επιμόρφωσης, γι’ αυτή τη διαδικασία του διαχειριστή αφερεγγυότητας.</w:t>
      </w:r>
    </w:p>
    <w:p w14:paraId="3C9AC852" w14:textId="77777777" w:rsidR="00DF4D2A" w:rsidRDefault="00ED41C9">
      <w:pPr>
        <w:spacing w:line="600" w:lineRule="auto"/>
        <w:ind w:firstLine="720"/>
        <w:jc w:val="both"/>
        <w:rPr>
          <w:rFonts w:eastAsia="Times New Roman"/>
          <w:bCs/>
        </w:rPr>
      </w:pPr>
      <w:r>
        <w:rPr>
          <w:rFonts w:eastAsia="Times New Roman"/>
          <w:bCs/>
        </w:rPr>
        <w:t>Είναι τεχνικού χαρακτήρα και διορθωτικές διατάξεις,</w:t>
      </w:r>
      <w:r>
        <w:rPr>
          <w:rFonts w:eastAsia="Times New Roman"/>
          <w:bCs/>
        </w:rPr>
        <w:t xml:space="preserve"> οι οποίες ήταν αναγκαίο να εισαχθούν</w:t>
      </w:r>
      <w:r>
        <w:rPr>
          <w:rFonts w:eastAsia="Times New Roman"/>
          <w:bCs/>
        </w:rPr>
        <w:t>,</w:t>
      </w:r>
      <w:r>
        <w:rPr>
          <w:rFonts w:eastAsia="Times New Roman"/>
          <w:bCs/>
        </w:rPr>
        <w:t xml:space="preserve"> για να έχει πληρότητα και αρτιότητα το προηγούμενο νομοσχέδιο</w:t>
      </w:r>
      <w:r>
        <w:rPr>
          <w:rFonts w:eastAsia="Times New Roman"/>
          <w:bCs/>
        </w:rPr>
        <w:t>,</w:t>
      </w:r>
      <w:r>
        <w:rPr>
          <w:rFonts w:eastAsia="Times New Roman"/>
          <w:bCs/>
        </w:rPr>
        <w:t xml:space="preserve"> που είχαμε ψηφίσει, σχετικά με τον διαχειριστή αφερεγγυότητας.</w:t>
      </w:r>
    </w:p>
    <w:p w14:paraId="3C9AC853" w14:textId="77777777" w:rsidR="00DF4D2A" w:rsidRDefault="00ED41C9">
      <w:pPr>
        <w:spacing w:line="600" w:lineRule="auto"/>
        <w:ind w:firstLine="720"/>
        <w:jc w:val="both"/>
        <w:rPr>
          <w:rFonts w:eastAsia="Times New Roman"/>
          <w:bCs/>
        </w:rPr>
      </w:pPr>
      <w:r>
        <w:rPr>
          <w:rFonts w:eastAsia="Times New Roman"/>
          <w:bCs/>
        </w:rPr>
        <w:t>Ευχαριστώ, κύριε Πρόεδρε.</w:t>
      </w:r>
    </w:p>
    <w:p w14:paraId="3C9AC854" w14:textId="77777777" w:rsidR="00DF4D2A" w:rsidRDefault="00ED41C9">
      <w:pPr>
        <w:spacing w:line="600" w:lineRule="auto"/>
        <w:ind w:firstLine="720"/>
        <w:jc w:val="both"/>
        <w:rPr>
          <w:rFonts w:eastAsia="Times New Roman"/>
          <w:bCs/>
        </w:rPr>
      </w:pPr>
      <w:r>
        <w:rPr>
          <w:rFonts w:eastAsia="Times New Roman"/>
          <w:b/>
          <w:bCs/>
        </w:rPr>
        <w:lastRenderedPageBreak/>
        <w:t>ΑΝΔΡΕΑΣ ΛΟΒΕΡΔΟΣ:</w:t>
      </w:r>
      <w:r>
        <w:rPr>
          <w:rFonts w:eastAsia="Times New Roman"/>
          <w:bCs/>
        </w:rPr>
        <w:t xml:space="preserve"> Κύριε Πρόεδρε, παρακαλώ τον λόγο</w:t>
      </w:r>
      <w:r>
        <w:rPr>
          <w:rFonts w:eastAsia="Times New Roman"/>
          <w:bCs/>
        </w:rPr>
        <w:t>,</w:t>
      </w:r>
      <w:r>
        <w:rPr>
          <w:rFonts w:eastAsia="Times New Roman"/>
          <w:bCs/>
        </w:rPr>
        <w:t xml:space="preserve"> για να κάνω μία ερώτηση στον κύριο Υπουργό!</w:t>
      </w:r>
    </w:p>
    <w:p w14:paraId="3C9AC855" w14:textId="77777777" w:rsidR="00DF4D2A" w:rsidRDefault="00ED41C9">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Κύριε Λοβέρδο, να μιλήσει ο κ. Καρακώστας.</w:t>
      </w:r>
    </w:p>
    <w:p w14:paraId="3C9AC856" w14:textId="77777777" w:rsidR="00DF4D2A" w:rsidRDefault="00ED41C9">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Ένα λεπτό μόνο χρειάζομαι</w:t>
      </w:r>
      <w:r>
        <w:rPr>
          <w:rFonts w:eastAsia="Times New Roman"/>
          <w:bCs/>
        </w:rPr>
        <w:t>, γ</w:t>
      </w:r>
      <w:r>
        <w:rPr>
          <w:rFonts w:eastAsia="Times New Roman"/>
          <w:bCs/>
        </w:rPr>
        <w:t>ιατί θα φύγει ο Υπουργός.</w:t>
      </w:r>
    </w:p>
    <w:p w14:paraId="3C9AC857" w14:textId="77777777" w:rsidR="00DF4D2A" w:rsidRDefault="00ED41C9">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Ορίστε, έχετε τον λόγο γ</w:t>
      </w:r>
      <w:r>
        <w:rPr>
          <w:rFonts w:eastAsia="Times New Roman"/>
          <w:bCs/>
        </w:rPr>
        <w:t>ια ένα λεπτό.</w:t>
      </w:r>
    </w:p>
    <w:p w14:paraId="3C9AC858" w14:textId="77777777" w:rsidR="00DF4D2A" w:rsidRDefault="00ED41C9">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Κύριε Υπουργέ, αντιδρώ κατά τον Κανονισμό στην τοποθέτησή σας. Να σας πω ότι αυτά που είπατε</w:t>
      </w:r>
      <w:r>
        <w:rPr>
          <w:rFonts w:eastAsia="Times New Roman"/>
          <w:bCs/>
        </w:rPr>
        <w:t>,</w:t>
      </w:r>
      <w:r>
        <w:rPr>
          <w:rFonts w:eastAsia="Times New Roman"/>
          <w:bCs/>
        </w:rPr>
        <w:t xml:space="preserve"> θέλω να τα δούμε. Ξέρω σε ποιο άρθρο αναφέρονται και πού ενσωματώνονται. Θα τα δούμε όταν θα τα καταθέσετε στην ενσωμάτωσή τους.</w:t>
      </w:r>
    </w:p>
    <w:p w14:paraId="3C9AC859" w14:textId="77777777" w:rsidR="00DF4D2A" w:rsidRDefault="00ED41C9">
      <w:pPr>
        <w:spacing w:line="600" w:lineRule="auto"/>
        <w:ind w:firstLine="720"/>
        <w:jc w:val="both"/>
        <w:rPr>
          <w:rFonts w:eastAsia="Times New Roman"/>
          <w:bCs/>
        </w:rPr>
      </w:pPr>
      <w:r>
        <w:rPr>
          <w:rFonts w:eastAsia="Times New Roman"/>
          <w:bCs/>
        </w:rPr>
        <w:t>Π</w:t>
      </w:r>
      <w:r>
        <w:rPr>
          <w:rFonts w:eastAsia="Times New Roman"/>
          <w:bCs/>
        </w:rPr>
        <w:t>ριν έρθετε, όμως, το πρωί είχαμε μια συζήτηση με την Υφυπουργό Οικονομικών για το άρθρο 12 παράγραφος 3 του παρόντος σχεδίου νόμου</w:t>
      </w:r>
      <w:r>
        <w:rPr>
          <w:rFonts w:eastAsia="Times New Roman"/>
          <w:bCs/>
        </w:rPr>
        <w:t>,</w:t>
      </w:r>
      <w:r>
        <w:rPr>
          <w:rFonts w:eastAsia="Times New Roman"/>
          <w:bCs/>
        </w:rPr>
        <w:t xml:space="preserve"> που καταργούσε το επαγγελματικό απόρρητο. </w:t>
      </w:r>
    </w:p>
    <w:p w14:paraId="3C9AC85A" w14:textId="77777777" w:rsidR="00DF4D2A" w:rsidRDefault="00ED41C9">
      <w:pPr>
        <w:spacing w:line="600" w:lineRule="auto"/>
        <w:ind w:firstLine="720"/>
        <w:jc w:val="both"/>
        <w:rPr>
          <w:rFonts w:eastAsia="Times New Roman"/>
          <w:bCs/>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r>
        <w:rPr>
          <w:rFonts w:eastAsia="Times New Roman"/>
          <w:bCs/>
        </w:rPr>
        <w:t>Τ</w:t>
      </w:r>
      <w:r>
        <w:rPr>
          <w:rFonts w:eastAsia="Times New Roman"/>
          <w:bCs/>
        </w:rPr>
        <w:t>ο πήρε πίσω.</w:t>
      </w:r>
    </w:p>
    <w:p w14:paraId="3C9AC85B" w14:textId="77777777" w:rsidR="00DF4D2A" w:rsidRDefault="00ED41C9">
      <w:pPr>
        <w:spacing w:line="600" w:lineRule="auto"/>
        <w:ind w:firstLine="720"/>
        <w:jc w:val="both"/>
        <w:rPr>
          <w:rFonts w:eastAsia="Times New Roman"/>
          <w:bCs/>
        </w:rPr>
      </w:pPr>
      <w:r>
        <w:rPr>
          <w:rFonts w:eastAsia="Times New Roman"/>
          <w:b/>
          <w:bCs/>
        </w:rPr>
        <w:lastRenderedPageBreak/>
        <w:t>ΑΝΔΡΕΑΣ ΛΟΒΕΡΔΟΣ:</w:t>
      </w:r>
      <w:r>
        <w:rPr>
          <w:rFonts w:eastAsia="Times New Roman"/>
          <w:bCs/>
        </w:rPr>
        <w:t xml:space="preserve"> </w:t>
      </w:r>
      <w:r>
        <w:rPr>
          <w:rFonts w:eastAsia="Times New Roman"/>
          <w:bCs/>
        </w:rPr>
        <w:t>«</w:t>
      </w:r>
      <w:r>
        <w:rPr>
          <w:rFonts w:eastAsia="Times New Roman"/>
          <w:bCs/>
        </w:rPr>
        <w:t>Το πήρε πίσω</w:t>
      </w:r>
      <w:r>
        <w:rPr>
          <w:rFonts w:eastAsia="Times New Roman"/>
          <w:bCs/>
        </w:rPr>
        <w:t>»</w:t>
      </w:r>
      <w:r>
        <w:rPr>
          <w:rFonts w:eastAsia="Times New Roman"/>
          <w:bCs/>
        </w:rPr>
        <w:t xml:space="preserve"> λέει. Ήσασταν ενήμερος </w:t>
      </w:r>
      <w:r>
        <w:rPr>
          <w:rFonts w:eastAsia="Times New Roman"/>
          <w:bCs/>
        </w:rPr>
        <w:t>εσείς,</w:t>
      </w:r>
      <w:r>
        <w:rPr>
          <w:rFonts w:eastAsia="Times New Roman"/>
          <w:bCs/>
        </w:rPr>
        <w:t xml:space="preserve"> ως Υπουργός Δικαιοσύνης</w:t>
      </w:r>
      <w:r>
        <w:rPr>
          <w:rFonts w:eastAsia="Times New Roman"/>
          <w:bCs/>
        </w:rPr>
        <w:t>,</w:t>
      </w:r>
      <w:r>
        <w:rPr>
          <w:rFonts w:eastAsia="Times New Roman"/>
          <w:bCs/>
        </w:rPr>
        <w:t xml:space="preserve"> για την συμπερίληψή του σε αυτό;</w:t>
      </w:r>
    </w:p>
    <w:p w14:paraId="3C9AC85C" w14:textId="77777777" w:rsidR="00DF4D2A" w:rsidRDefault="00ED41C9">
      <w:pPr>
        <w:spacing w:line="600" w:lineRule="auto"/>
        <w:ind w:firstLine="720"/>
        <w:jc w:val="both"/>
        <w:rPr>
          <w:rFonts w:eastAsia="Times New Roman"/>
          <w:bCs/>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r>
        <w:rPr>
          <w:rFonts w:eastAsia="Times New Roman"/>
          <w:bCs/>
        </w:rPr>
        <w:t xml:space="preserve">Καλά κάνετε και το θέτετε, κύριε Λοβέρδο, </w:t>
      </w:r>
      <w:r>
        <w:rPr>
          <w:rFonts w:eastAsia="Times New Roman"/>
          <w:bCs/>
        </w:rPr>
        <w:t>αν και δεν είναι επί της τροπολογίας αυτό που αναφέρετε.</w:t>
      </w:r>
    </w:p>
    <w:p w14:paraId="3C9AC85D" w14:textId="77777777" w:rsidR="00DF4D2A" w:rsidRDefault="00ED41C9">
      <w:pPr>
        <w:spacing w:line="600" w:lineRule="auto"/>
        <w:ind w:firstLine="720"/>
        <w:jc w:val="both"/>
        <w:rPr>
          <w:rFonts w:eastAsia="Times New Roman"/>
          <w:bCs/>
        </w:rPr>
      </w:pPr>
      <w:r>
        <w:rPr>
          <w:rFonts w:eastAsia="Times New Roman"/>
          <w:bCs/>
        </w:rPr>
        <w:t>Ενημερώθηκα κι εγώ από τον Πρόεδρο του Δικηγορικού Συλλόγου Αθηνών, ο οποίος είχε την καλοσύνη να με ενημερώσει. Είχε επικοινωνήσει με το Υπουργείο Δικαιοσύνης.</w:t>
      </w:r>
    </w:p>
    <w:p w14:paraId="3C9AC85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ήμερα</w:t>
      </w:r>
      <w:r>
        <w:rPr>
          <w:rFonts w:eastAsia="Times New Roman" w:cs="Times New Roman"/>
          <w:szCs w:val="24"/>
        </w:rPr>
        <w:t>,</w:t>
      </w:r>
      <w:r>
        <w:rPr>
          <w:rFonts w:eastAsia="Times New Roman" w:cs="Times New Roman"/>
          <w:szCs w:val="24"/>
        </w:rPr>
        <w:t xml:space="preserve"> η κ. </w:t>
      </w:r>
      <w:proofErr w:type="spellStart"/>
      <w:r>
        <w:rPr>
          <w:rFonts w:eastAsia="Times New Roman" w:cs="Times New Roman"/>
          <w:szCs w:val="24"/>
        </w:rPr>
        <w:t>Παπανάτσιου</w:t>
      </w:r>
      <w:proofErr w:type="spellEnd"/>
      <w:r>
        <w:rPr>
          <w:rFonts w:eastAsia="Times New Roman" w:cs="Times New Roman"/>
          <w:szCs w:val="24"/>
        </w:rPr>
        <w:t xml:space="preserve"> ανακοίνωσε τη</w:t>
      </w:r>
      <w:r>
        <w:rPr>
          <w:rFonts w:eastAsia="Times New Roman" w:cs="Times New Roman"/>
          <w:szCs w:val="24"/>
        </w:rPr>
        <w:t>ν απόσυρση αυτής της διάταξης, η οποία δεν εκφράζει και την πολιτική βούληση της Κυβέρνησης.</w:t>
      </w:r>
    </w:p>
    <w:p w14:paraId="3C9AC85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Καρακώστας έχει τον λόγο.</w:t>
      </w:r>
    </w:p>
    <w:p w14:paraId="3C9AC86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Ευχαριστώ, κύριε Πρόεδρε.</w:t>
      </w:r>
    </w:p>
    <w:p w14:paraId="3C9AC86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Λίγες μόλις εβδομάδες μετά την ψήφιση του τέταρτ</w:t>
      </w:r>
      <w:r>
        <w:rPr>
          <w:rFonts w:eastAsia="Times New Roman" w:cs="Times New Roman"/>
          <w:szCs w:val="24"/>
        </w:rPr>
        <w:t xml:space="preserve">ου μνημονίου και των αιματηρών μέτρων που αυτό προβλέπει για τη συντριπτική πλειοψηφία των Ελλήνων και των Ελληνίδων, η Κυβέρνηση των υπηρετών των τοκογλύφων φέρνει προς ψήφιση σχέδιο νόμου με ρυθμίσεις και </w:t>
      </w:r>
      <w:proofErr w:type="spellStart"/>
      <w:r>
        <w:rPr>
          <w:rFonts w:eastAsia="Times New Roman" w:cs="Times New Roman"/>
          <w:szCs w:val="24"/>
        </w:rPr>
        <w:t>προαπαιτούμενα</w:t>
      </w:r>
      <w:proofErr w:type="spellEnd"/>
      <w:r>
        <w:rPr>
          <w:rFonts w:eastAsia="Times New Roman" w:cs="Times New Roman"/>
          <w:szCs w:val="24"/>
        </w:rPr>
        <w:t>,</w:t>
      </w:r>
      <w:r>
        <w:rPr>
          <w:rFonts w:eastAsia="Times New Roman" w:cs="Times New Roman"/>
          <w:szCs w:val="24"/>
        </w:rPr>
        <w:t xml:space="preserve"> τα οποία δεν πρόλαβαν να σας γράψ</w:t>
      </w:r>
      <w:r>
        <w:rPr>
          <w:rFonts w:eastAsia="Times New Roman" w:cs="Times New Roman"/>
          <w:szCs w:val="24"/>
        </w:rPr>
        <w:t>ουν οι δανειστές, ώστε να τα ψηφίσετε στα μέσα του προηγούμενου μήνα.</w:t>
      </w:r>
    </w:p>
    <w:p w14:paraId="3C9AC86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Το ότι σας τα γράφουν οι δανειστές και εσείς υπάκουα τα ψηφίζετε</w:t>
      </w:r>
      <w:r>
        <w:rPr>
          <w:rFonts w:eastAsia="Times New Roman" w:cs="Times New Roman"/>
          <w:szCs w:val="24"/>
        </w:rPr>
        <w:t>,</w:t>
      </w:r>
      <w:r>
        <w:rPr>
          <w:rFonts w:eastAsia="Times New Roman" w:cs="Times New Roman"/>
          <w:szCs w:val="24"/>
        </w:rPr>
        <w:t xml:space="preserve"> δίχως την παραμικρή αντίρρηση, δεν το λέμε εμείς οι εθνικιστές, αλλά το λένε τα δικά σας στελέχη και συγκεκριμένα, το ομ</w:t>
      </w:r>
      <w:r>
        <w:rPr>
          <w:rFonts w:eastAsia="Times New Roman" w:cs="Times New Roman"/>
          <w:szCs w:val="24"/>
        </w:rPr>
        <w:t>ολόγησε σε ραδιοφωνική εκπομπή ο Διευθυντής της Κοινοβουλευτικής σας Ομάδ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Κώστας Ζαχαριάδης.</w:t>
      </w:r>
    </w:p>
    <w:p w14:paraId="3C9AC86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Να το ακούσουν, λοιπόν, αυτό οι συμπατριώτες </w:t>
      </w:r>
      <w:r>
        <w:rPr>
          <w:rFonts w:eastAsia="Times New Roman" w:cs="Times New Roman"/>
          <w:szCs w:val="24"/>
        </w:rPr>
        <w:t>μας,</w:t>
      </w:r>
      <w:r>
        <w:rPr>
          <w:rFonts w:eastAsia="Times New Roman" w:cs="Times New Roman"/>
          <w:szCs w:val="24"/>
        </w:rPr>
        <w:t xml:space="preserve"> για να γνωρίζουν πόσο σκληρά εργάζεται για τα εθνικά μας συμφέροντα ο κυβερνητικός θίασος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3C9AC86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Είπε </w:t>
      </w:r>
      <w:r>
        <w:rPr>
          <w:rFonts w:eastAsia="Times New Roman" w:cs="Times New Roman"/>
          <w:szCs w:val="24"/>
        </w:rPr>
        <w:t>ο Διευθυντής της Κοινοβουλευτικής σας Ομάδ</w:t>
      </w:r>
      <w:r>
        <w:rPr>
          <w:rFonts w:eastAsia="Times New Roman" w:cs="Times New Roman"/>
          <w:szCs w:val="24"/>
        </w:rPr>
        <w:t>α</w:t>
      </w:r>
      <w:r>
        <w:rPr>
          <w:rFonts w:eastAsia="Times New Roman" w:cs="Times New Roman"/>
          <w:szCs w:val="24"/>
        </w:rPr>
        <w:t xml:space="preserve">ς: «Εμείς το ομολογούμε. Λέμε ότι η χώρα βρίσκεται σε κηδεμονία-επιτροπεία. Ουσιαστικά, στα δημοσιονομικά συγκυβερνούμε με τους </w:t>
      </w:r>
      <w:r>
        <w:rPr>
          <w:rFonts w:eastAsia="Times New Roman" w:cs="Times New Roman"/>
          <w:szCs w:val="24"/>
        </w:rPr>
        <w:t>θεσμούς</w:t>
      </w:r>
      <w:r>
        <w:rPr>
          <w:rFonts w:eastAsia="Times New Roman" w:cs="Times New Roman"/>
          <w:szCs w:val="24"/>
        </w:rPr>
        <w:t xml:space="preserve">, με την </w:t>
      </w:r>
      <w:r>
        <w:rPr>
          <w:rFonts w:eastAsia="Times New Roman" w:cs="Times New Roman"/>
          <w:szCs w:val="24"/>
        </w:rPr>
        <w:t>τρόικα</w:t>
      </w:r>
      <w:r>
        <w:rPr>
          <w:rFonts w:eastAsia="Times New Roman" w:cs="Times New Roman"/>
          <w:szCs w:val="24"/>
        </w:rPr>
        <w:t>. Πολλές φορές μας πιάνουν το χέρι και μας γράφουν το νομοσχέδι</w:t>
      </w:r>
      <w:r>
        <w:rPr>
          <w:rFonts w:eastAsia="Times New Roman" w:cs="Times New Roman"/>
          <w:szCs w:val="24"/>
        </w:rPr>
        <w:t>ο».</w:t>
      </w:r>
    </w:p>
    <w:p w14:paraId="3C9AC86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Αυτά είπε ο κ. Ζαχαριάδης και παρά ταύτα, έχετε το θράσος να κοροϊδεύετε τον ελληνικό λαό με παραμύθια του τύπου ότι η χώρα το 2018 βγαίνει από τα μνημόνια. </w:t>
      </w:r>
      <w:r>
        <w:rPr>
          <w:rFonts w:eastAsia="Times New Roman" w:cs="Times New Roman"/>
          <w:szCs w:val="24"/>
        </w:rPr>
        <w:t>Λ</w:t>
      </w:r>
      <w:r>
        <w:rPr>
          <w:rFonts w:eastAsia="Times New Roman" w:cs="Times New Roman"/>
          <w:szCs w:val="24"/>
        </w:rPr>
        <w:t>έγατε το 2015 ότι θα βγάλετε τη χώρα από τα μνημόνια και φέρατε έκτοτε δύο νέα μνημόνια. Εξακο</w:t>
      </w:r>
      <w:r>
        <w:rPr>
          <w:rFonts w:eastAsia="Times New Roman" w:cs="Times New Roman"/>
          <w:szCs w:val="24"/>
        </w:rPr>
        <w:t>λουθείτε να το λέτε, οπότε μπορεί ο καθένας να συμπεράνει ότι εκείνο το οποίο έρχεται δεν είναι, βεβαίως, η έξοδος από τα μνημόνια και η οικονομική ανάκαμψη, αλλά η ψήφιση νέων μνημονίων στο μέλλον.</w:t>
      </w:r>
    </w:p>
    <w:p w14:paraId="3C9AC86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είναι πως δεν αποτελούν οι τοκογλύφοι τη</w:t>
      </w:r>
      <w:r>
        <w:rPr>
          <w:rFonts w:eastAsia="Times New Roman" w:cs="Times New Roman"/>
          <w:szCs w:val="24"/>
        </w:rPr>
        <w:t>ν εγγύηση της συνέχισης των μνημονίων, αλλά εσείς της Κυβέρνησης</w:t>
      </w:r>
      <w:r>
        <w:rPr>
          <w:rFonts w:eastAsia="Times New Roman" w:cs="Times New Roman"/>
          <w:szCs w:val="24"/>
        </w:rPr>
        <w:t>,</w:t>
      </w:r>
      <w:r>
        <w:rPr>
          <w:rFonts w:eastAsia="Times New Roman" w:cs="Times New Roman"/>
          <w:szCs w:val="24"/>
        </w:rPr>
        <w:t xml:space="preserve"> μαζί με εκείνους της Αξιωματικής Αντιπολίτευσης και με το σύνολο του λεγόμενου δημοκρατικού τόξου. Διότι είστε εσείς εκείνοι</w:t>
      </w:r>
      <w:r>
        <w:rPr>
          <w:rFonts w:eastAsia="Times New Roman" w:cs="Times New Roman"/>
          <w:szCs w:val="24"/>
        </w:rPr>
        <w:t>,</w:t>
      </w:r>
      <w:r>
        <w:rPr>
          <w:rFonts w:eastAsia="Times New Roman" w:cs="Times New Roman"/>
          <w:szCs w:val="24"/>
        </w:rPr>
        <w:t xml:space="preserve"> οι οποίοι εξαθλιώνετε τον λαό μας και ξεπουλάτε την πατρίδα, υπη</w:t>
      </w:r>
      <w:r>
        <w:rPr>
          <w:rFonts w:eastAsia="Times New Roman" w:cs="Times New Roman"/>
          <w:szCs w:val="24"/>
        </w:rPr>
        <w:t>ρετώντας</w:t>
      </w:r>
      <w:r>
        <w:rPr>
          <w:rFonts w:eastAsia="Times New Roman" w:cs="Times New Roman"/>
          <w:szCs w:val="24"/>
        </w:rPr>
        <w:t>,</w:t>
      </w:r>
      <w:r>
        <w:rPr>
          <w:rFonts w:eastAsia="Times New Roman" w:cs="Times New Roman"/>
          <w:szCs w:val="24"/>
        </w:rPr>
        <w:t xml:space="preserve"> όχι τους Έλληνες, αλλά τα αφεντικά σας σε Βερολίνο, Βρυξέλλες, Νέα Υόρκη και Ουάσιγκτον. Έχετε αφήσει επί δύο έτη που κυβερνάτε ανέγγιχτους τους εμπλεκόμενους στις διάφορες «λίστες», εκείνους που, καθώς φαίνεται, δεν υπέστησαν τις ίδιες θυσίες με</w:t>
      </w:r>
      <w:r>
        <w:rPr>
          <w:rFonts w:eastAsia="Times New Roman" w:cs="Times New Roman"/>
          <w:szCs w:val="24"/>
        </w:rPr>
        <w:t xml:space="preserve"> εκείνες</w:t>
      </w:r>
      <w:r>
        <w:rPr>
          <w:rFonts w:eastAsia="Times New Roman" w:cs="Times New Roman"/>
          <w:szCs w:val="24"/>
        </w:rPr>
        <w:t>,</w:t>
      </w:r>
      <w:r>
        <w:rPr>
          <w:rFonts w:eastAsia="Times New Roman" w:cs="Times New Roman"/>
          <w:szCs w:val="24"/>
        </w:rPr>
        <w:t xml:space="preserve"> τις οποίες υπέστη η συντριπτική πλειοψηφία των συμπατριωτών μας, αλλά εξακολουθείτε να φορτώνετε με δυσθεώρητα φορολογικά βάρη τους μη προνομιούχους Έλληνες και καμαρώνετε επ’ αυτού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σαν γύφτικα σκεπάρνια</w:t>
      </w:r>
      <w:r>
        <w:rPr>
          <w:rFonts w:eastAsia="Times New Roman" w:cs="Times New Roman"/>
          <w:szCs w:val="24"/>
        </w:rPr>
        <w:t>»,</w:t>
      </w:r>
      <w:r>
        <w:rPr>
          <w:rFonts w:eastAsia="Times New Roman" w:cs="Times New Roman"/>
          <w:szCs w:val="24"/>
        </w:rPr>
        <w:t xml:space="preserve"> κάθε φορά που οι τοκογλύφοι σάς συγχαί</w:t>
      </w:r>
      <w:r>
        <w:rPr>
          <w:rFonts w:eastAsia="Times New Roman" w:cs="Times New Roman"/>
          <w:szCs w:val="24"/>
        </w:rPr>
        <w:t>ρουν για τις πολύτιμες υπηρεσίες</w:t>
      </w:r>
      <w:r>
        <w:rPr>
          <w:rFonts w:eastAsia="Times New Roman" w:cs="Times New Roman"/>
          <w:szCs w:val="24"/>
        </w:rPr>
        <w:t>,</w:t>
      </w:r>
      <w:r>
        <w:rPr>
          <w:rFonts w:eastAsia="Times New Roman" w:cs="Times New Roman"/>
          <w:szCs w:val="24"/>
        </w:rPr>
        <w:t xml:space="preserve"> που προσφέρετε σε αυτούς.</w:t>
      </w:r>
    </w:p>
    <w:p w14:paraId="3C9AC86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Ερχόμαστε στο υπό ψήφιση σχέδιο νόμου. </w:t>
      </w:r>
    </w:p>
    <w:p w14:paraId="3C9AC86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Στα άρθρα 1 έως 6 ενσωματώνεται στην εσωτερική νομοθεσία η </w:t>
      </w:r>
      <w:r>
        <w:rPr>
          <w:rFonts w:eastAsia="Times New Roman" w:cs="Times New Roman"/>
          <w:szCs w:val="24"/>
        </w:rPr>
        <w:t>ο</w:t>
      </w:r>
      <w:r>
        <w:rPr>
          <w:rFonts w:eastAsia="Times New Roman" w:cs="Times New Roman"/>
          <w:szCs w:val="24"/>
        </w:rPr>
        <w:t>δηγία 2015/2376 περί υποχρεωτικής αυτόματης ανταλλαγής πληροφοριών στον τομέα της φορολογίας, με</w:t>
      </w:r>
      <w:r>
        <w:rPr>
          <w:rFonts w:eastAsia="Times New Roman" w:cs="Times New Roman"/>
          <w:szCs w:val="24"/>
        </w:rPr>
        <w:t xml:space="preserve"> στόχο την καταπολέμηση της διασυνοριακής αποφυγής. Εξειδικεύονται οι σχετικοί όροι, ρυθμίζεται το πλαίσιο και η διαδικασία της </w:t>
      </w:r>
      <w:r>
        <w:rPr>
          <w:rFonts w:eastAsia="Times New Roman" w:cs="Times New Roman"/>
          <w:szCs w:val="24"/>
        </w:rPr>
        <w:lastRenderedPageBreak/>
        <w:t>ανταλλαγής των ως άνω πληροφοριών, καθώς και η δημιουργία σχετικού ευρετηρίου πληροφοριών και στοιχείων, στο οποίο θα έχουν πρόσ</w:t>
      </w:r>
      <w:r>
        <w:rPr>
          <w:rFonts w:eastAsia="Times New Roman" w:cs="Times New Roman"/>
          <w:szCs w:val="24"/>
        </w:rPr>
        <w:t>βαση τα κράτη-μέλη.</w:t>
      </w:r>
    </w:p>
    <w:p w14:paraId="3C9AC86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Σύμφωνα με την αιτιολογική έκθεση, ο σκοπός των ως άνω προτεινόμενων διατάξεων είναι η αντιμετώπιση της διασυνοριακής </w:t>
      </w:r>
      <w:proofErr w:type="spellStart"/>
      <w:r>
        <w:rPr>
          <w:rFonts w:eastAsia="Times New Roman" w:cs="Times New Roman"/>
          <w:szCs w:val="24"/>
        </w:rPr>
        <w:t>φοροαποφυγής</w:t>
      </w:r>
      <w:proofErr w:type="spellEnd"/>
      <w:r>
        <w:rPr>
          <w:rFonts w:eastAsia="Times New Roman" w:cs="Times New Roman"/>
          <w:szCs w:val="24"/>
        </w:rPr>
        <w:t>, του επιθετικού φορολογικού σχεδιασμού και του επιζήμιου φορολογικού ανταγωνισμού.</w:t>
      </w:r>
    </w:p>
    <w:p w14:paraId="3C9AC86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Αποτελούν τα παραπάνω </w:t>
      </w:r>
      <w:r>
        <w:rPr>
          <w:rFonts w:eastAsia="Times New Roman" w:cs="Times New Roman"/>
          <w:szCs w:val="24"/>
        </w:rPr>
        <w:t>επιβαρυντικούς παράγοντες για την ελληνική οικονομία; Σαφώς και αποτελούν. Μπορούν να αντιμετωπιστούν με την πολιτική</w:t>
      </w:r>
      <w:r>
        <w:rPr>
          <w:rFonts w:eastAsia="Times New Roman" w:cs="Times New Roman"/>
          <w:szCs w:val="24"/>
        </w:rPr>
        <w:t>,</w:t>
      </w:r>
      <w:r>
        <w:rPr>
          <w:rFonts w:eastAsia="Times New Roman" w:cs="Times New Roman"/>
          <w:szCs w:val="24"/>
        </w:rPr>
        <w:t xml:space="preserve"> την οποία ακολουθεί η Κυβέρνηση; Σαφώς και δεν μπορούν. Και δεν μπορούν να αντιμετωπιστούν, διότι και εσείς, όπως και οι προηγούμενοι, αν</w:t>
      </w:r>
      <w:r>
        <w:rPr>
          <w:rFonts w:eastAsia="Times New Roman" w:cs="Times New Roman"/>
          <w:szCs w:val="24"/>
        </w:rPr>
        <w:t>τί να διορθώσετε τις εγγενείς αδυναμίες της οικονομίας, επιμένετε να σφυροκοπάτε τις ελληνικές επιχειρήσεις, ωθώντας τες με μέθοδο και σύστημα, είτε στο λουκέτο είτε στη φυγή στο εξωτερικό προκειμένου να επιβιώσουν.</w:t>
      </w:r>
    </w:p>
    <w:p w14:paraId="3C9AC86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Όμως, θα μας πείτε: Πώς να ασχοληθείτε μ</w:t>
      </w:r>
      <w:r>
        <w:rPr>
          <w:rFonts w:eastAsia="Times New Roman" w:cs="Times New Roman"/>
          <w:szCs w:val="24"/>
        </w:rPr>
        <w:t>ε τις εγγενείς αδυναμίες της οικονομίας</w:t>
      </w:r>
      <w:r>
        <w:rPr>
          <w:rFonts w:eastAsia="Times New Roman" w:cs="Times New Roman"/>
          <w:szCs w:val="24"/>
        </w:rPr>
        <w:t>,</w:t>
      </w:r>
      <w:r>
        <w:rPr>
          <w:rFonts w:eastAsia="Times New Roman" w:cs="Times New Roman"/>
          <w:szCs w:val="24"/>
        </w:rPr>
        <w:t xml:space="preserve"> από τη στιγμή που είστε οι δημιουργοί των αδυναμιών αυτών;</w:t>
      </w:r>
    </w:p>
    <w:p w14:paraId="3C9AC86C" w14:textId="77777777" w:rsidR="00DF4D2A" w:rsidRDefault="00ED41C9">
      <w:pPr>
        <w:spacing w:line="600" w:lineRule="auto"/>
        <w:ind w:firstLine="720"/>
        <w:jc w:val="both"/>
        <w:rPr>
          <w:rFonts w:eastAsia="Times New Roman"/>
          <w:szCs w:val="24"/>
        </w:rPr>
      </w:pPr>
      <w:r>
        <w:rPr>
          <w:rFonts w:eastAsia="Times New Roman"/>
          <w:szCs w:val="24"/>
        </w:rPr>
        <w:t>Η αλήθεια είναι πως η γενεσιουργός αιτία</w:t>
      </w:r>
      <w:r>
        <w:rPr>
          <w:rFonts w:eastAsia="Times New Roman"/>
          <w:szCs w:val="24"/>
        </w:rPr>
        <w:t>,</w:t>
      </w:r>
      <w:r>
        <w:rPr>
          <w:rFonts w:eastAsia="Times New Roman"/>
          <w:szCs w:val="24"/>
        </w:rPr>
        <w:t xml:space="preserve"> τόσο της φοροδιαφυγής, όσο και της </w:t>
      </w:r>
      <w:proofErr w:type="spellStart"/>
      <w:r>
        <w:rPr>
          <w:rFonts w:eastAsia="Times New Roman"/>
          <w:szCs w:val="24"/>
        </w:rPr>
        <w:t>φοροαποφυγής</w:t>
      </w:r>
      <w:proofErr w:type="spellEnd"/>
      <w:r>
        <w:rPr>
          <w:rFonts w:eastAsia="Times New Roman"/>
          <w:szCs w:val="24"/>
        </w:rPr>
        <w:t>, είναι το ίδιο το κομματικό σας κράτος</w:t>
      </w:r>
      <w:r>
        <w:rPr>
          <w:rFonts w:eastAsia="Times New Roman"/>
          <w:szCs w:val="24"/>
        </w:rPr>
        <w:t>,</w:t>
      </w:r>
      <w:r>
        <w:rPr>
          <w:rFonts w:eastAsia="Times New Roman"/>
          <w:szCs w:val="24"/>
        </w:rPr>
        <w:t xml:space="preserve"> το οποίο </w:t>
      </w:r>
      <w:r>
        <w:rPr>
          <w:rFonts w:eastAsia="Times New Roman"/>
          <w:szCs w:val="24"/>
        </w:rPr>
        <w:lastRenderedPageBreak/>
        <w:t>δεν αποτελεί</w:t>
      </w:r>
      <w:r>
        <w:rPr>
          <w:rFonts w:eastAsia="Times New Roman"/>
          <w:szCs w:val="24"/>
        </w:rPr>
        <w:t>,</w:t>
      </w:r>
      <w:r>
        <w:rPr>
          <w:rFonts w:eastAsia="Times New Roman"/>
          <w:szCs w:val="24"/>
        </w:rPr>
        <w:t xml:space="preserve"> παρά τη συνέχεια του κομματικού κράτους των κυβερνήσεων της Νέας Δημοκρατίας και του ΠΑΣΟΚ. </w:t>
      </w:r>
    </w:p>
    <w:p w14:paraId="3C9AC86D" w14:textId="77777777" w:rsidR="00DF4D2A" w:rsidRDefault="00ED41C9">
      <w:pPr>
        <w:spacing w:line="600" w:lineRule="auto"/>
        <w:ind w:firstLine="720"/>
        <w:jc w:val="both"/>
        <w:rPr>
          <w:rFonts w:eastAsia="Times New Roman"/>
          <w:szCs w:val="24"/>
        </w:rPr>
      </w:pPr>
      <w:r>
        <w:rPr>
          <w:rFonts w:eastAsia="Times New Roman"/>
          <w:szCs w:val="24"/>
        </w:rPr>
        <w:t xml:space="preserve">Η θέση της Χρυσής Αυγής είναι ξεκάθαρη. Όσο θα εξακολουθεί να ισχύει το υφιστάμενο καθεστώς της εξοντωτικής φορολόγησης στη χώρα ως απόρροια των </w:t>
      </w:r>
      <w:proofErr w:type="spellStart"/>
      <w:r>
        <w:rPr>
          <w:rFonts w:eastAsia="Times New Roman"/>
          <w:szCs w:val="24"/>
        </w:rPr>
        <w:t>μνημονιακών</w:t>
      </w:r>
      <w:proofErr w:type="spellEnd"/>
      <w:r>
        <w:rPr>
          <w:rFonts w:eastAsia="Times New Roman"/>
          <w:szCs w:val="24"/>
        </w:rPr>
        <w:t xml:space="preserve"> δεσμε</w:t>
      </w:r>
      <w:r>
        <w:rPr>
          <w:rFonts w:eastAsia="Times New Roman"/>
          <w:szCs w:val="24"/>
        </w:rPr>
        <w:t xml:space="preserve">ύσεων που εσείς, μαρξιστές και φιλελεύθεροι από κοινού ψηφίζετε, αυτοί οι νοσηροί παράγοντες που νεκρώνουν την εθνική οικονομία, δηλαδή η εκροή ατόμων, επιχειρήσεων και κεφαλαίων εκτός συνόρων, η φοροδιαφυγή, η </w:t>
      </w:r>
      <w:proofErr w:type="spellStart"/>
      <w:r>
        <w:rPr>
          <w:rFonts w:eastAsia="Times New Roman"/>
          <w:szCs w:val="24"/>
        </w:rPr>
        <w:t>φοροαποφυγή</w:t>
      </w:r>
      <w:proofErr w:type="spellEnd"/>
      <w:r>
        <w:rPr>
          <w:rFonts w:eastAsia="Times New Roman"/>
          <w:szCs w:val="24"/>
        </w:rPr>
        <w:t xml:space="preserve"> και το «μαύρο» χρήμα, θα συνεχίσο</w:t>
      </w:r>
      <w:r>
        <w:rPr>
          <w:rFonts w:eastAsia="Times New Roman"/>
          <w:szCs w:val="24"/>
        </w:rPr>
        <w:t>υν να υφίστανται</w:t>
      </w:r>
      <w:r>
        <w:rPr>
          <w:rFonts w:eastAsia="Times New Roman"/>
          <w:szCs w:val="24"/>
        </w:rPr>
        <w:t>,</w:t>
      </w:r>
      <w:r>
        <w:rPr>
          <w:rFonts w:eastAsia="Times New Roman"/>
          <w:szCs w:val="24"/>
        </w:rPr>
        <w:t xml:space="preserve"> ασχέτως της οποιασδήποτε νομοθετικής πρωτοβουλίας εκ μέρους της Κυβέρνησης ή της οποιασδήποτε κοινοτικής </w:t>
      </w:r>
      <w:r>
        <w:rPr>
          <w:rFonts w:eastAsia="Times New Roman"/>
          <w:szCs w:val="24"/>
        </w:rPr>
        <w:t>οδηγίας</w:t>
      </w:r>
      <w:r>
        <w:rPr>
          <w:rFonts w:eastAsia="Times New Roman"/>
          <w:szCs w:val="24"/>
        </w:rPr>
        <w:t>, η οποία θα εντάσσεται στην εσωτερική νομοθεσία, όπως συμβαίνει εν προκειμένω.</w:t>
      </w:r>
    </w:p>
    <w:p w14:paraId="3C9AC86E" w14:textId="77777777" w:rsidR="00DF4D2A" w:rsidRDefault="00ED41C9">
      <w:pPr>
        <w:spacing w:line="600" w:lineRule="auto"/>
        <w:ind w:firstLine="720"/>
        <w:jc w:val="both"/>
        <w:rPr>
          <w:rFonts w:eastAsia="Times New Roman"/>
          <w:szCs w:val="24"/>
        </w:rPr>
      </w:pPr>
      <w:r>
        <w:rPr>
          <w:rFonts w:eastAsia="Times New Roman"/>
          <w:szCs w:val="24"/>
        </w:rPr>
        <w:t>Σε αντίθεση με την εκδικητική σας πολιτική προ</w:t>
      </w:r>
      <w:r>
        <w:rPr>
          <w:rFonts w:eastAsia="Times New Roman"/>
          <w:szCs w:val="24"/>
        </w:rPr>
        <w:t xml:space="preserve">ς τους μη προνομιούχους Έλληνες και προς τις ελληνικές επιχειρήσεις, το άρθρο 10 περιγράφει εξόχως ενδεικτικά τη στάση σας έναντι των αφεντικών σας, των πραγματικών εξουσιαστών αυτού του </w:t>
      </w:r>
      <w:proofErr w:type="spellStart"/>
      <w:r>
        <w:rPr>
          <w:rFonts w:eastAsia="Times New Roman"/>
          <w:szCs w:val="24"/>
        </w:rPr>
        <w:t>μνημονιακού</w:t>
      </w:r>
      <w:proofErr w:type="spellEnd"/>
      <w:r>
        <w:rPr>
          <w:rFonts w:eastAsia="Times New Roman"/>
          <w:szCs w:val="24"/>
        </w:rPr>
        <w:t xml:space="preserve"> προτεκτοράτου. Ρυθμίζονται φορολογικά θέματα της Ελληνική</w:t>
      </w:r>
      <w:r>
        <w:rPr>
          <w:rFonts w:eastAsia="Times New Roman"/>
          <w:szCs w:val="24"/>
        </w:rPr>
        <w:t xml:space="preserve">ς Εταιρείας Συμμετοχών και Περιουσίας και των θυγατρικών της, όπως είναι το Ταμείο Χρηματοπιστωτικής Σταθερότητας, το ΤΑΙΠΕΔ και η Εταιρεία Ακινήτων Δημοσίου. Θεωρούνται περαιωμένες οι χρήσεις </w:t>
      </w:r>
      <w:r>
        <w:rPr>
          <w:rFonts w:eastAsia="Times New Roman"/>
          <w:szCs w:val="24"/>
        </w:rPr>
        <w:lastRenderedPageBreak/>
        <w:t>παρελθόντων ετών, εφ’ όσον δεν έχουν διαπιστωθεί φορολογικές πα</w:t>
      </w:r>
      <w:r>
        <w:rPr>
          <w:rFonts w:eastAsia="Times New Roman"/>
          <w:szCs w:val="24"/>
        </w:rPr>
        <w:t>ραβάσεις, ενώ σε περιπτώσεις ύπαρξης φορολογικών παραβάσεων ο έλεγχος περιορίζεται μόνο σε συγκεκριμένες περιπτώσεις.</w:t>
      </w:r>
    </w:p>
    <w:p w14:paraId="3C9AC86F" w14:textId="77777777" w:rsidR="00DF4D2A" w:rsidRDefault="00ED41C9">
      <w:pPr>
        <w:spacing w:line="600" w:lineRule="auto"/>
        <w:ind w:firstLine="720"/>
        <w:jc w:val="both"/>
        <w:rPr>
          <w:rFonts w:eastAsia="Times New Roman"/>
          <w:szCs w:val="24"/>
        </w:rPr>
      </w:pPr>
      <w:r>
        <w:rPr>
          <w:rFonts w:eastAsia="Times New Roman"/>
          <w:szCs w:val="24"/>
        </w:rPr>
        <w:t>Η συγκεκριμένη ρύθμιση αποσκοπεί</w:t>
      </w:r>
      <w:r>
        <w:rPr>
          <w:rFonts w:eastAsia="Times New Roman"/>
          <w:szCs w:val="24"/>
        </w:rPr>
        <w:t>,</w:t>
      </w:r>
      <w:r>
        <w:rPr>
          <w:rFonts w:eastAsia="Times New Roman"/>
          <w:szCs w:val="24"/>
        </w:rPr>
        <w:t xml:space="preserve"> αφ’ ενός μεν στο να καλυφθούν πρότερες παρανομίες στις εταιρείες του </w:t>
      </w:r>
      <w:r>
        <w:rPr>
          <w:rFonts w:eastAsia="Times New Roman"/>
          <w:szCs w:val="24"/>
        </w:rPr>
        <w:t xml:space="preserve">δημοσίου </w:t>
      </w:r>
      <w:r>
        <w:rPr>
          <w:rFonts w:eastAsia="Times New Roman"/>
          <w:szCs w:val="24"/>
        </w:rPr>
        <w:t>και αφ’ ετέρου να προετοιμ</w:t>
      </w:r>
      <w:r>
        <w:rPr>
          <w:rFonts w:eastAsia="Times New Roman"/>
          <w:szCs w:val="24"/>
        </w:rPr>
        <w:t>αστεί το έδαφος</w:t>
      </w:r>
      <w:r>
        <w:rPr>
          <w:rFonts w:eastAsia="Times New Roman"/>
          <w:szCs w:val="24"/>
        </w:rPr>
        <w:t>,</w:t>
      </w:r>
      <w:r>
        <w:rPr>
          <w:rFonts w:eastAsia="Times New Roman"/>
          <w:szCs w:val="24"/>
        </w:rPr>
        <w:t xml:space="preserve"> προκειμένου να ολοκληρωθεί είτε η εκποίηση είτε η υποθήκευση της δημόσιας περιουσίας</w:t>
      </w:r>
      <w:r>
        <w:rPr>
          <w:rFonts w:eastAsia="Times New Roman"/>
          <w:szCs w:val="24"/>
        </w:rPr>
        <w:t>,</w:t>
      </w:r>
      <w:r>
        <w:rPr>
          <w:rFonts w:eastAsia="Times New Roman"/>
          <w:szCs w:val="24"/>
        </w:rPr>
        <w:t xml:space="preserve"> προς όφελος των δανειστών </w:t>
      </w:r>
      <w:r>
        <w:rPr>
          <w:rFonts w:eastAsia="Times New Roman"/>
          <w:szCs w:val="24"/>
        </w:rPr>
        <w:t>μας,</w:t>
      </w:r>
      <w:r>
        <w:rPr>
          <w:rFonts w:eastAsia="Times New Roman"/>
          <w:szCs w:val="24"/>
        </w:rPr>
        <w:t xml:space="preserve"> κατά πιστή εφαρμογή των </w:t>
      </w:r>
      <w:proofErr w:type="spellStart"/>
      <w:r>
        <w:rPr>
          <w:rFonts w:eastAsia="Times New Roman"/>
          <w:szCs w:val="24"/>
        </w:rPr>
        <w:t>μνημονιακών</w:t>
      </w:r>
      <w:proofErr w:type="spellEnd"/>
      <w:r>
        <w:rPr>
          <w:rFonts w:eastAsia="Times New Roman"/>
          <w:szCs w:val="24"/>
        </w:rPr>
        <w:t xml:space="preserve"> δεσμεύσεων. </w:t>
      </w:r>
    </w:p>
    <w:p w14:paraId="3C9AC870" w14:textId="77777777" w:rsidR="00DF4D2A" w:rsidRDefault="00ED41C9">
      <w:pPr>
        <w:spacing w:line="600" w:lineRule="auto"/>
        <w:ind w:firstLine="720"/>
        <w:jc w:val="both"/>
        <w:rPr>
          <w:rFonts w:eastAsia="Times New Roman"/>
          <w:szCs w:val="24"/>
        </w:rPr>
      </w:pPr>
      <w:r>
        <w:rPr>
          <w:rFonts w:eastAsia="Times New Roman"/>
          <w:szCs w:val="24"/>
        </w:rPr>
        <w:t>Τούτο, φυσικά, δεν είναι συγκυριακό φαινόμενο ούτε εξαίρεση, αλλά είναι ο</w:t>
      </w:r>
      <w:r>
        <w:rPr>
          <w:rFonts w:eastAsia="Times New Roman"/>
          <w:szCs w:val="24"/>
        </w:rPr>
        <w:t xml:space="preserve"> κανόνας της πολιτικής σας. Να θυμίσω εξάλλου</w:t>
      </w:r>
      <w:r>
        <w:rPr>
          <w:rFonts w:eastAsia="Times New Roman"/>
          <w:szCs w:val="24"/>
        </w:rPr>
        <w:t>,</w:t>
      </w:r>
      <w:r>
        <w:rPr>
          <w:rFonts w:eastAsia="Times New Roman"/>
          <w:szCs w:val="24"/>
        </w:rPr>
        <w:t xml:space="preserve"> πως τις προθέσεις της Κυβέρνησής σας τις είχε αποκαλύψει από το 2015 ο ίδιος ο σημερινός Πρόεδρος της Βουλής, ο κ. </w:t>
      </w:r>
      <w:proofErr w:type="spellStart"/>
      <w:r>
        <w:rPr>
          <w:rFonts w:eastAsia="Times New Roman"/>
          <w:szCs w:val="24"/>
        </w:rPr>
        <w:t>Βούτσης</w:t>
      </w:r>
      <w:proofErr w:type="spellEnd"/>
      <w:r>
        <w:rPr>
          <w:rFonts w:eastAsia="Times New Roman"/>
          <w:szCs w:val="24"/>
        </w:rPr>
        <w:t>, όταν</w:t>
      </w:r>
      <w:r>
        <w:rPr>
          <w:rFonts w:eastAsia="Times New Roman"/>
          <w:szCs w:val="24"/>
        </w:rPr>
        <w:t>,</w:t>
      </w:r>
      <w:r>
        <w:rPr>
          <w:rFonts w:eastAsia="Times New Roman"/>
          <w:szCs w:val="24"/>
        </w:rPr>
        <w:t xml:space="preserve"> μιλώντας σε συνέδριο φορέων της </w:t>
      </w:r>
      <w:r>
        <w:rPr>
          <w:rFonts w:eastAsia="Times New Roman"/>
          <w:szCs w:val="24"/>
        </w:rPr>
        <w:t xml:space="preserve">τοπικής αυτοδιοίκησης </w:t>
      </w:r>
      <w:r>
        <w:rPr>
          <w:rFonts w:eastAsia="Times New Roman"/>
          <w:szCs w:val="24"/>
        </w:rPr>
        <w:t>είχε απευθύνει κάλεσμα γι</w:t>
      </w:r>
      <w:r>
        <w:rPr>
          <w:rFonts w:eastAsia="Times New Roman"/>
          <w:szCs w:val="24"/>
        </w:rPr>
        <w:t>α μία</w:t>
      </w:r>
      <w:r>
        <w:rPr>
          <w:rFonts w:eastAsia="Times New Roman"/>
          <w:szCs w:val="24"/>
        </w:rPr>
        <w:t>,</w:t>
      </w:r>
      <w:r>
        <w:rPr>
          <w:rFonts w:eastAsia="Times New Roman"/>
          <w:szCs w:val="24"/>
        </w:rPr>
        <w:t xml:space="preserve"> τρόπον τινά</w:t>
      </w:r>
      <w:r>
        <w:rPr>
          <w:rFonts w:eastAsia="Times New Roman"/>
          <w:szCs w:val="24"/>
        </w:rPr>
        <w:t>,</w:t>
      </w:r>
      <w:r>
        <w:rPr>
          <w:rFonts w:eastAsia="Times New Roman"/>
          <w:szCs w:val="24"/>
        </w:rPr>
        <w:t xml:space="preserve"> δημοκρατική «</w:t>
      </w:r>
      <w:proofErr w:type="spellStart"/>
      <w:r>
        <w:rPr>
          <w:rFonts w:eastAsia="Times New Roman"/>
          <w:szCs w:val="24"/>
        </w:rPr>
        <w:t>ομερτά</w:t>
      </w:r>
      <w:proofErr w:type="spellEnd"/>
      <w:r>
        <w:rPr>
          <w:rFonts w:eastAsia="Times New Roman"/>
          <w:szCs w:val="24"/>
        </w:rPr>
        <w:t>», διότι όπως έλεγε τότε, ο μόνος ωφελημένος από την αποκάλυψη των σκανδάλων και τις εκατέρωθεν κατηγορίες</w:t>
      </w:r>
      <w:r>
        <w:rPr>
          <w:rFonts w:eastAsia="Times New Roman"/>
          <w:szCs w:val="24"/>
        </w:rPr>
        <w:t>,</w:t>
      </w:r>
      <w:r>
        <w:rPr>
          <w:rFonts w:eastAsia="Times New Roman"/>
          <w:szCs w:val="24"/>
        </w:rPr>
        <w:t xml:space="preserve"> που βλέπουν το φως της δημοσιότητας είναι η Χρυσή Αυγή.</w:t>
      </w:r>
    </w:p>
    <w:p w14:paraId="3C9AC871" w14:textId="77777777" w:rsidR="00DF4D2A" w:rsidRDefault="00ED41C9">
      <w:pPr>
        <w:spacing w:line="600" w:lineRule="auto"/>
        <w:ind w:firstLine="720"/>
        <w:jc w:val="both"/>
        <w:rPr>
          <w:rFonts w:eastAsia="Times New Roman"/>
          <w:szCs w:val="24"/>
        </w:rPr>
      </w:pPr>
      <w:r>
        <w:rPr>
          <w:rFonts w:eastAsia="Times New Roman"/>
          <w:szCs w:val="24"/>
        </w:rPr>
        <w:t>Παρομοίως, στο άρθρο 11, έχουμε την περίφημη Ανεξάρτη</w:t>
      </w:r>
      <w:r>
        <w:rPr>
          <w:rFonts w:eastAsia="Times New Roman"/>
          <w:szCs w:val="24"/>
        </w:rPr>
        <w:t>τη Αρχή Δημοσίων Εσόδων</w:t>
      </w:r>
      <w:r>
        <w:rPr>
          <w:rFonts w:eastAsia="Times New Roman"/>
          <w:szCs w:val="24"/>
        </w:rPr>
        <w:t>,</w:t>
      </w:r>
      <w:r>
        <w:rPr>
          <w:rFonts w:eastAsia="Times New Roman"/>
          <w:szCs w:val="24"/>
        </w:rPr>
        <w:t xml:space="preserve"> η οποία θα τελεί υπό τον απόλυτο έλεγχο των δανειστών. Ρυθμίζονται θέματα στελέχωσης της Ανεξάρτητης Αρχής Δημοσίων Εσόδων</w:t>
      </w:r>
      <w:r>
        <w:rPr>
          <w:rFonts w:eastAsia="Times New Roman"/>
          <w:szCs w:val="24"/>
        </w:rPr>
        <w:t>,</w:t>
      </w:r>
      <w:r>
        <w:rPr>
          <w:rFonts w:eastAsia="Times New Roman"/>
          <w:szCs w:val="24"/>
        </w:rPr>
        <w:t xml:space="preserve"> </w:t>
      </w:r>
      <w:r>
        <w:rPr>
          <w:rFonts w:eastAsia="Times New Roman"/>
          <w:szCs w:val="24"/>
        </w:rPr>
        <w:lastRenderedPageBreak/>
        <w:t>μέσω σύστασης προσωποπαγών θέσεων, οι οποίες υποτίθεται ότι θα καταργηθούν μετά την ολοκλήρωση της εκπαίδευ</w:t>
      </w:r>
      <w:r>
        <w:rPr>
          <w:rFonts w:eastAsia="Times New Roman"/>
          <w:szCs w:val="24"/>
        </w:rPr>
        <w:t xml:space="preserve">σης των διοριζόμενων υπαλλήλων και τη μετακίνησή τους σε κενές οργανικές θέσεις του </w:t>
      </w:r>
      <w:r>
        <w:rPr>
          <w:rFonts w:eastAsia="Times New Roman"/>
          <w:szCs w:val="24"/>
        </w:rPr>
        <w:t>δημοσίου</w:t>
      </w:r>
      <w:r>
        <w:rPr>
          <w:rFonts w:eastAsia="Times New Roman"/>
          <w:szCs w:val="24"/>
        </w:rPr>
        <w:t>. Δεν παρέχεται, βεβαίως, καμ</w:t>
      </w:r>
      <w:r>
        <w:rPr>
          <w:rFonts w:eastAsia="Times New Roman"/>
          <w:szCs w:val="24"/>
        </w:rPr>
        <w:t>μ</w:t>
      </w:r>
      <w:r>
        <w:rPr>
          <w:rFonts w:eastAsia="Times New Roman"/>
          <w:szCs w:val="24"/>
        </w:rPr>
        <w:t>ία εγγύηση ότι αυτές οι θέσεις όντως θα καταργηθούν μελλοντικά. Το σημαντικότερο είναι ότι δεν εξηγείται επαρκώς η σκοπιμότητα της σύσ</w:t>
      </w:r>
      <w:r>
        <w:rPr>
          <w:rFonts w:eastAsia="Times New Roman"/>
          <w:szCs w:val="24"/>
        </w:rPr>
        <w:t>τασής τους.</w:t>
      </w:r>
    </w:p>
    <w:p w14:paraId="3C9AC872" w14:textId="77777777" w:rsidR="00DF4D2A" w:rsidRDefault="00ED41C9">
      <w:pPr>
        <w:spacing w:line="600" w:lineRule="auto"/>
        <w:ind w:firstLine="720"/>
        <w:jc w:val="both"/>
        <w:rPr>
          <w:rFonts w:eastAsia="Times New Roman"/>
          <w:szCs w:val="24"/>
        </w:rPr>
      </w:pPr>
      <w:r>
        <w:rPr>
          <w:rFonts w:eastAsia="Times New Roman"/>
          <w:szCs w:val="24"/>
        </w:rPr>
        <w:t>Αυτά ήθελα να πω σε ό,τι αφορά το κομματικό κράτος</w:t>
      </w:r>
      <w:r>
        <w:rPr>
          <w:rFonts w:eastAsia="Times New Roman"/>
          <w:szCs w:val="24"/>
        </w:rPr>
        <w:t>,</w:t>
      </w:r>
      <w:r>
        <w:rPr>
          <w:rFonts w:eastAsia="Times New Roman"/>
          <w:szCs w:val="24"/>
        </w:rPr>
        <w:t xml:space="preserve"> που αναφέραμε προηγουμένως, το οποίο ανακαινίζεται επί διακυβέρνησης ΣΥΡΙΖΑ-ΑΝΕΛ και πάντα με τη συγκατάθεση των αφεντικών στο Βερολίνο.</w:t>
      </w:r>
    </w:p>
    <w:p w14:paraId="3C9AC873" w14:textId="77777777" w:rsidR="00DF4D2A" w:rsidRDefault="00ED41C9">
      <w:pPr>
        <w:spacing w:line="600" w:lineRule="auto"/>
        <w:ind w:firstLine="720"/>
        <w:jc w:val="both"/>
        <w:rPr>
          <w:rFonts w:eastAsia="Times New Roman"/>
          <w:szCs w:val="24"/>
        </w:rPr>
      </w:pPr>
      <w:r>
        <w:rPr>
          <w:rFonts w:eastAsia="Times New Roman"/>
          <w:szCs w:val="24"/>
        </w:rPr>
        <w:t xml:space="preserve">Το άρθρο 12 είναι ενδεικτικό της νέας εποχής του </w:t>
      </w:r>
      <w:proofErr w:type="spellStart"/>
      <w:r>
        <w:rPr>
          <w:rFonts w:eastAsia="Times New Roman"/>
          <w:szCs w:val="24"/>
        </w:rPr>
        <w:t>μνημον</w:t>
      </w:r>
      <w:r>
        <w:rPr>
          <w:rFonts w:eastAsia="Times New Roman"/>
          <w:szCs w:val="24"/>
        </w:rPr>
        <w:t>ιακού</w:t>
      </w:r>
      <w:proofErr w:type="spellEnd"/>
      <w:r>
        <w:rPr>
          <w:rFonts w:eastAsia="Times New Roman"/>
          <w:szCs w:val="24"/>
        </w:rPr>
        <w:t xml:space="preserve"> προτεκτοράτου, ενός κράτους ρουφιάνων</w:t>
      </w:r>
      <w:r>
        <w:rPr>
          <w:rFonts w:eastAsia="Times New Roman"/>
          <w:szCs w:val="24"/>
        </w:rPr>
        <w:t>,</w:t>
      </w:r>
      <w:r>
        <w:rPr>
          <w:rFonts w:eastAsia="Times New Roman"/>
          <w:szCs w:val="24"/>
        </w:rPr>
        <w:t xml:space="preserve"> που ευελπιστείτε να οικοδομήσετε. Με την παράγραφο 3 του εν λόγω άρθρου</w:t>
      </w:r>
      <w:r>
        <w:rPr>
          <w:rFonts w:eastAsia="Times New Roman"/>
          <w:szCs w:val="24"/>
        </w:rPr>
        <w:t>,</w:t>
      </w:r>
      <w:r>
        <w:rPr>
          <w:rFonts w:eastAsia="Times New Roman"/>
          <w:szCs w:val="24"/>
        </w:rPr>
        <w:t xml:space="preserve"> στην ουσία καταργείτε το επαγγελματικό απόρρητο και υποχρεώνονται οι επαγγελματίες να παρέχουν πληροφορίες για τις οικονομικές συναλλαγές </w:t>
      </w:r>
      <w:r>
        <w:rPr>
          <w:rFonts w:eastAsia="Times New Roman"/>
          <w:szCs w:val="24"/>
        </w:rPr>
        <w:t>των πελατών τους. Με τη συγκεκριμένη διάταξη, στην ουσία ένα κράτος ανίκανο να ελέγξει τη φοροδιαφυγή μεταθέτει τις δικές του ευθύνες στους επαγγελματίες, οι οποίοι καλούνται να παίξουν πλέον τον ρόλο του ελεγκτή ή του φοροεισπράκτορα εις βάρος των πολιτών</w:t>
      </w:r>
      <w:r>
        <w:rPr>
          <w:rFonts w:eastAsia="Times New Roman"/>
          <w:szCs w:val="24"/>
        </w:rPr>
        <w:t>,</w:t>
      </w:r>
      <w:r>
        <w:rPr>
          <w:rFonts w:eastAsia="Times New Roman"/>
          <w:szCs w:val="24"/>
        </w:rPr>
        <w:t xml:space="preserve"> με τους οποίους έχουν επαγγελματική σχέση. </w:t>
      </w:r>
    </w:p>
    <w:p w14:paraId="3C9AC874" w14:textId="77777777" w:rsidR="00DF4D2A" w:rsidRDefault="00ED41C9">
      <w:pPr>
        <w:spacing w:line="600" w:lineRule="auto"/>
        <w:ind w:firstLine="720"/>
        <w:jc w:val="both"/>
        <w:rPr>
          <w:rFonts w:eastAsia="Times New Roman"/>
          <w:szCs w:val="24"/>
        </w:rPr>
      </w:pPr>
      <w:r>
        <w:rPr>
          <w:rFonts w:eastAsia="Times New Roman"/>
          <w:szCs w:val="24"/>
        </w:rPr>
        <w:t xml:space="preserve">Επαναλαμβάνω ότι η Κυβέρνησή σας, επειδή αρνείται καθώς προβλέπεται εκ των καθηκόντων της να ασκήσει φορολογικό έλεγχο και εξαιτίας της </w:t>
      </w:r>
      <w:r>
        <w:rPr>
          <w:rFonts w:eastAsia="Times New Roman"/>
          <w:szCs w:val="24"/>
        </w:rPr>
        <w:lastRenderedPageBreak/>
        <w:t xml:space="preserve">ίδιας αυτής της δομής του μεταπολιτευτικού πελατειακού κράτους, </w:t>
      </w:r>
      <w:proofErr w:type="spellStart"/>
      <w:r>
        <w:rPr>
          <w:rFonts w:eastAsia="Times New Roman"/>
          <w:szCs w:val="24"/>
        </w:rPr>
        <w:t>οικοδομεί</w:t>
      </w:r>
      <w:proofErr w:type="spellEnd"/>
      <w:r>
        <w:rPr>
          <w:rFonts w:eastAsia="Times New Roman"/>
          <w:szCs w:val="24"/>
        </w:rPr>
        <w:t xml:space="preserve"> </w:t>
      </w:r>
      <w:r>
        <w:rPr>
          <w:rFonts w:eastAsia="Times New Roman"/>
          <w:szCs w:val="24"/>
        </w:rPr>
        <w:t>παράλληλα προς αυτό</w:t>
      </w:r>
      <w:r>
        <w:rPr>
          <w:rFonts w:eastAsia="Times New Roman"/>
          <w:szCs w:val="24"/>
        </w:rPr>
        <w:t>,</w:t>
      </w:r>
      <w:r>
        <w:rPr>
          <w:rFonts w:eastAsia="Times New Roman"/>
          <w:szCs w:val="24"/>
        </w:rPr>
        <w:t xml:space="preserve"> ένα κράτος χαφιέδων και ρουφιάνων στα πρότυπα των άλλοτε κομμουνιστικών κρατών της ανατολικής Ευρώπης.</w:t>
      </w:r>
    </w:p>
    <w:p w14:paraId="3C9AC875"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Οφείλω</w:t>
      </w:r>
      <w:r>
        <w:rPr>
          <w:rFonts w:eastAsia="Times New Roman" w:cs="Times New Roman"/>
          <w:szCs w:val="24"/>
        </w:rPr>
        <w:t>,</w:t>
      </w:r>
      <w:r>
        <w:rPr>
          <w:rFonts w:eastAsia="Times New Roman" w:cs="Times New Roman"/>
          <w:szCs w:val="24"/>
        </w:rPr>
        <w:t xml:space="preserve"> στο σημείο τούτο</w:t>
      </w:r>
      <w:r>
        <w:rPr>
          <w:rFonts w:eastAsia="Times New Roman" w:cs="Times New Roman"/>
          <w:szCs w:val="24"/>
        </w:rPr>
        <w:t>,</w:t>
      </w:r>
      <w:r>
        <w:rPr>
          <w:rFonts w:eastAsia="Times New Roman" w:cs="Times New Roman"/>
          <w:szCs w:val="24"/>
        </w:rPr>
        <w:t xml:space="preserve"> να κάνω μνεία στη ρύθμιση της παραγράφου 6 περί υποχρέωσης προσκόμισης πιστοποιητικού ΕΝΦΙΑ</w:t>
      </w:r>
      <w:r>
        <w:rPr>
          <w:rFonts w:eastAsia="Times New Roman" w:cs="Times New Roman"/>
          <w:szCs w:val="24"/>
        </w:rPr>
        <w:t>,</w:t>
      </w:r>
      <w:r>
        <w:rPr>
          <w:rFonts w:eastAsia="Times New Roman" w:cs="Times New Roman"/>
          <w:szCs w:val="24"/>
        </w:rPr>
        <w:t xml:space="preserve"> κατά τη συζήτηση εμπράγματων αγωγών επί ποινή απαραδέκτου, η οποία έχει κριθεί σε πλείστες περιπτώσεις αντισυνταγματική από δεκάδες αποφάσεις ελληνικών δικαστηρίων. </w:t>
      </w:r>
      <w:proofErr w:type="spellStart"/>
      <w:r>
        <w:rPr>
          <w:rFonts w:eastAsia="Times New Roman" w:cs="Times New Roman"/>
          <w:szCs w:val="24"/>
        </w:rPr>
        <w:t>Νομολογιακά</w:t>
      </w:r>
      <w:proofErr w:type="spellEnd"/>
      <w:r>
        <w:rPr>
          <w:rFonts w:eastAsia="Times New Roman" w:cs="Times New Roman"/>
          <w:szCs w:val="24"/>
        </w:rPr>
        <w:t xml:space="preserve"> έχει κριθεί ότι η επιβολή φόρου ακίνητης περιουσίας δεν πρέπει να θίγει τον πυ</w:t>
      </w:r>
      <w:r>
        <w:rPr>
          <w:rFonts w:eastAsia="Times New Roman" w:cs="Times New Roman"/>
          <w:szCs w:val="24"/>
        </w:rPr>
        <w:t>ρήνα του δικαιώματος ιδιοκτησίας και δεν πρέπει να εξαρτάται το κατοχυρωμένο συνταγματικά δικαίωμα του πολίτη να προσφύγει στη δικαιοσύνη από την εκπλήρωση ή μη των οποιωνδήποτε φορολογικών του υποχρεώσεων, διότι κάτι τέτοιο έρχεται σε ευθεία αντίθεση με τ</w:t>
      </w:r>
      <w:r>
        <w:rPr>
          <w:rFonts w:eastAsia="Times New Roman" w:cs="Times New Roman"/>
          <w:szCs w:val="24"/>
        </w:rPr>
        <w:t>α άρθρα 17, 20 και 25 του Συντάγματος, καθώς και με το άρθρο 6 παράγραφος 1 της ΕΣΔΑ.</w:t>
      </w:r>
    </w:p>
    <w:p w14:paraId="3C9AC876"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Χρυσή Αυγή είναι επίσης αντίθετη στα άρθρα 20 και 21, καθώς με το άρθρο 20 εξαιρείται το Ταμείο Εγγύησης Καταθέσεων και Επενδύσεων από τις διατάξεις περί υποβολής δημοσ</w:t>
      </w:r>
      <w:r>
        <w:rPr>
          <w:rFonts w:eastAsia="Times New Roman" w:cs="Times New Roman"/>
          <w:szCs w:val="24"/>
        </w:rPr>
        <w:t>ιονομικών αναφορών και συνεπώς</w:t>
      </w:r>
      <w:r>
        <w:rPr>
          <w:rFonts w:eastAsia="Times New Roman" w:cs="Times New Roman"/>
          <w:szCs w:val="24"/>
        </w:rPr>
        <w:t>,</w:t>
      </w:r>
      <w:r>
        <w:rPr>
          <w:rFonts w:eastAsia="Times New Roman" w:cs="Times New Roman"/>
          <w:szCs w:val="24"/>
        </w:rPr>
        <w:t xml:space="preserve"> υποβαθμίζεται ο ελεγκτικός και εποπτικός ρόλος του κράτους</w:t>
      </w:r>
      <w:r>
        <w:rPr>
          <w:rFonts w:eastAsia="Times New Roman" w:cs="Times New Roman"/>
          <w:szCs w:val="24"/>
        </w:rPr>
        <w:t>,</w:t>
      </w:r>
      <w:r>
        <w:rPr>
          <w:rFonts w:eastAsia="Times New Roman" w:cs="Times New Roman"/>
          <w:szCs w:val="24"/>
        </w:rPr>
        <w:t xml:space="preserve"> προς όφελος του ευρωπαϊκού χρηματοπιστωτικού συστήματος.</w:t>
      </w:r>
    </w:p>
    <w:p w14:paraId="3C9AC877"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Αντίστοιχα, στο άρθρο 21 ρυθμίζονται θέματα λύσεως και εκκαθάρισης χρηματιστηριακών εταιρειών και προβλέπετ</w:t>
      </w:r>
      <w:r>
        <w:rPr>
          <w:rFonts w:eastAsia="Times New Roman" w:cs="Times New Roman"/>
          <w:szCs w:val="24"/>
        </w:rPr>
        <w:t>αι στο εξής η διενέργεια εκκαθάρισης να διεξάγεται από ένα πρόσωπο, τον ειδικό εκκαθαριστή, αντί των δύο</w:t>
      </w:r>
      <w:r>
        <w:rPr>
          <w:rFonts w:eastAsia="Times New Roman" w:cs="Times New Roman"/>
          <w:szCs w:val="24"/>
        </w:rPr>
        <w:t>,</w:t>
      </w:r>
      <w:r>
        <w:rPr>
          <w:rFonts w:eastAsia="Times New Roman" w:cs="Times New Roman"/>
          <w:szCs w:val="24"/>
        </w:rPr>
        <w:t xml:space="preserve"> που ίσχυε μέχρι σήμερα, του επόπτη και του εκκαθαριστή, με αποτέλεσμα να αποδυναμώνονται επίσης οι ελεγκτικοί μηχανισμοί</w:t>
      </w:r>
      <w:r>
        <w:rPr>
          <w:rFonts w:eastAsia="Times New Roman" w:cs="Times New Roman"/>
          <w:szCs w:val="24"/>
        </w:rPr>
        <w:t>,</w:t>
      </w:r>
      <w:r>
        <w:rPr>
          <w:rFonts w:eastAsia="Times New Roman" w:cs="Times New Roman"/>
          <w:szCs w:val="24"/>
        </w:rPr>
        <w:t xml:space="preserve"> κατά τη διαδικασία λύσης των</w:t>
      </w:r>
      <w:r>
        <w:rPr>
          <w:rFonts w:eastAsia="Times New Roman" w:cs="Times New Roman"/>
          <w:szCs w:val="24"/>
        </w:rPr>
        <w:t xml:space="preserve"> χρηματιστηριακών εταιρειών, με ό,τι αυτό συνεπάγεται στο θέμα της διαφάνειας και μάλιστα</w:t>
      </w:r>
      <w:r>
        <w:rPr>
          <w:rFonts w:eastAsia="Times New Roman" w:cs="Times New Roman"/>
          <w:szCs w:val="24"/>
        </w:rPr>
        <w:t>,</w:t>
      </w:r>
      <w:r>
        <w:rPr>
          <w:rFonts w:eastAsia="Times New Roman" w:cs="Times New Roman"/>
          <w:szCs w:val="24"/>
        </w:rPr>
        <w:t xml:space="preserve"> σε έναν τομέα ευαίσθητο, με νωπές ακόμη τις μνήμες από το έγκλημα του Χρηματιστηρίου επί κυβερνήσεως </w:t>
      </w:r>
      <w:proofErr w:type="spellStart"/>
      <w:r>
        <w:rPr>
          <w:rFonts w:eastAsia="Times New Roman" w:cs="Times New Roman"/>
          <w:szCs w:val="24"/>
        </w:rPr>
        <w:t>κλεφτο</w:t>
      </w:r>
      <w:proofErr w:type="spellEnd"/>
      <w:r>
        <w:rPr>
          <w:rFonts w:eastAsia="Times New Roman" w:cs="Times New Roman"/>
          <w:szCs w:val="24"/>
        </w:rPr>
        <w:t>-ΠΑΣΟΚ</w:t>
      </w:r>
      <w:r>
        <w:rPr>
          <w:rFonts w:eastAsia="Times New Roman" w:cs="Times New Roman"/>
          <w:szCs w:val="24"/>
        </w:rPr>
        <w:t>.</w:t>
      </w:r>
    </w:p>
    <w:p w14:paraId="3C9AC878"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Εν κατακλείδι, καθότι ο Λαϊκός Σύνδεσμος-Χρυσή Αυγ</w:t>
      </w:r>
      <w:r>
        <w:rPr>
          <w:rFonts w:eastAsia="Times New Roman" w:cs="Times New Roman"/>
          <w:szCs w:val="24"/>
        </w:rPr>
        <w:t>ή τοποθετείται επί των νομοσχεδίων</w:t>
      </w:r>
      <w:r>
        <w:rPr>
          <w:rFonts w:eastAsia="Times New Roman" w:cs="Times New Roman"/>
          <w:szCs w:val="24"/>
        </w:rPr>
        <w:t>,</w:t>
      </w:r>
      <w:r>
        <w:rPr>
          <w:rFonts w:eastAsia="Times New Roman" w:cs="Times New Roman"/>
          <w:szCs w:val="24"/>
        </w:rPr>
        <w:t xml:space="preserve"> με μοναδικό του γνώμονα το συμφέρον της πατρίδας και των μη προνομιούχων Ελλήνων, καταψηφίζουμε το συγκεκριμένο σχέδιο νόμου.</w:t>
      </w:r>
    </w:p>
    <w:p w14:paraId="3C9AC879"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3C9AC87A"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C9AC87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w:t>
      </w:r>
      <w:r>
        <w:rPr>
          <w:rFonts w:eastAsia="Times New Roman" w:cs="Times New Roman"/>
          <w:b/>
          <w:szCs w:val="24"/>
        </w:rPr>
        <w:t>ινός):</w:t>
      </w:r>
      <w:r>
        <w:rPr>
          <w:rFonts w:eastAsia="Times New Roman" w:cs="Times New Roman"/>
          <w:szCs w:val="24"/>
        </w:rPr>
        <w:t xml:space="preserve"> Και εγώ ευχαριστώ.</w:t>
      </w:r>
    </w:p>
    <w:p w14:paraId="3C9AC87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w:t>
      </w:r>
      <w:r>
        <w:rPr>
          <w:rFonts w:eastAsia="Times New Roman" w:cs="Times New Roman"/>
          <w:szCs w:val="24"/>
        </w:rPr>
        <w:t xml:space="preserve">τον </w:t>
      </w:r>
      <w:r>
        <w:rPr>
          <w:rFonts w:eastAsia="Times New Roman" w:cs="Times New Roman"/>
          <w:szCs w:val="24"/>
        </w:rPr>
        <w:t xml:space="preserve">ειδικό αγορητή </w:t>
      </w:r>
      <w:r>
        <w:rPr>
          <w:rFonts w:eastAsia="Times New Roman" w:cs="Times New Roman"/>
          <w:szCs w:val="24"/>
        </w:rPr>
        <w:t xml:space="preserve">του Κομμουνιστικού Κόμματος της Ελλάδας τον κ. </w:t>
      </w:r>
      <w:proofErr w:type="spellStart"/>
      <w:r>
        <w:rPr>
          <w:rFonts w:eastAsia="Times New Roman" w:cs="Times New Roman"/>
          <w:szCs w:val="24"/>
        </w:rPr>
        <w:t>Βαρδαλή</w:t>
      </w:r>
      <w:proofErr w:type="spellEnd"/>
      <w:r>
        <w:rPr>
          <w:rFonts w:eastAsia="Times New Roman" w:cs="Times New Roman"/>
          <w:szCs w:val="24"/>
        </w:rPr>
        <w:t>.</w:t>
      </w:r>
    </w:p>
    <w:p w14:paraId="3C9AC87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Βαρδαλή</w:t>
      </w:r>
      <w:proofErr w:type="spellEnd"/>
      <w:r>
        <w:rPr>
          <w:rFonts w:eastAsia="Times New Roman" w:cs="Times New Roman"/>
          <w:szCs w:val="24"/>
        </w:rPr>
        <w:t>, έχετε τον λόγο.</w:t>
      </w:r>
    </w:p>
    <w:p w14:paraId="3C9AC87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3C9AC87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η οδηγία που ενσωματώνεται στην εσωτε</w:t>
      </w:r>
      <w:r>
        <w:rPr>
          <w:rFonts w:eastAsia="Times New Roman" w:cs="Times New Roman"/>
          <w:szCs w:val="24"/>
        </w:rPr>
        <w:t>ρική νομοθεσία έρχεται να τροποποιήσει μία προηγούμενη οδηγία της Ευρωπαϊκής Ένωσης, την 2011/16, η οποία βεβαίως με τη σειρά της και αυτή τροποποιήθηκε πέρυσι με τον ν.4378</w:t>
      </w:r>
      <w:r>
        <w:rPr>
          <w:rFonts w:eastAsia="Times New Roman" w:cs="Times New Roman"/>
          <w:szCs w:val="24"/>
        </w:rPr>
        <w:t>,</w:t>
      </w:r>
      <w:r>
        <w:rPr>
          <w:rFonts w:eastAsia="Times New Roman" w:cs="Times New Roman"/>
          <w:szCs w:val="24"/>
        </w:rPr>
        <w:t xml:space="preserve"> που συζητήσαμε εδώ.</w:t>
      </w:r>
    </w:p>
    <w:p w14:paraId="3C9AC88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Τι κάνει αυτή η οδηγία; Μέσω της αυτόματης ανταλλαγής </w:t>
      </w:r>
      <w:r>
        <w:rPr>
          <w:rFonts w:eastAsia="Times New Roman" w:cs="Times New Roman"/>
          <w:szCs w:val="24"/>
        </w:rPr>
        <w:t>πληροφοριών προσπαθεί να αντιμετωπίσει πλευρές της στρέβλωσης του ανταγωνισμού μεταξύ των μονοπωλιακών ομίλων και ταυτόχρονα</w:t>
      </w:r>
      <w:r>
        <w:rPr>
          <w:rFonts w:eastAsia="Times New Roman" w:cs="Times New Roman"/>
          <w:szCs w:val="24"/>
        </w:rPr>
        <w:t>,</w:t>
      </w:r>
      <w:r>
        <w:rPr>
          <w:rFonts w:eastAsia="Times New Roman" w:cs="Times New Roman"/>
          <w:szCs w:val="24"/>
        </w:rPr>
        <w:t xml:space="preserve"> να βοηθήσει την καπιταλιστική ανάπτυξη. Αυτά λέει η αιτιολογική έκθεση. Ενώ θα έλεγε κάποιος πως το ζήτημα είναι να πιαστεί η τερά</w:t>
      </w:r>
      <w:r>
        <w:rPr>
          <w:rFonts w:eastAsia="Times New Roman" w:cs="Times New Roman"/>
          <w:szCs w:val="24"/>
        </w:rPr>
        <w:t>στια φοροδιαφυγή πολυεθνικών επιχειρήσεων -πράγμα στο οποίο εμείς δεν θα διαφωνούσαμε- στην πραγματικότητα</w:t>
      </w:r>
      <w:r>
        <w:rPr>
          <w:rFonts w:eastAsia="Times New Roman" w:cs="Times New Roman"/>
          <w:szCs w:val="24"/>
        </w:rPr>
        <w:t>,</w:t>
      </w:r>
      <w:r>
        <w:rPr>
          <w:rFonts w:eastAsia="Times New Roman" w:cs="Times New Roman"/>
          <w:szCs w:val="24"/>
        </w:rPr>
        <w:t xml:space="preserve"> στην ίδια την οδηγία αποτυπώνονται τα αδιέξοδα του «ελεύθερου ανταγωνισμού» και της «ελευθερίας κίνησης κεφαλαίων»</w:t>
      </w:r>
      <w:r>
        <w:rPr>
          <w:rFonts w:eastAsia="Times New Roman" w:cs="Times New Roman"/>
          <w:szCs w:val="24"/>
        </w:rPr>
        <w:t>,</w:t>
      </w:r>
      <w:r>
        <w:rPr>
          <w:rFonts w:eastAsia="Times New Roman" w:cs="Times New Roman"/>
          <w:szCs w:val="24"/>
        </w:rPr>
        <w:t xml:space="preserve"> που καθιστούν αυτόν τον στόχο άπ</w:t>
      </w:r>
      <w:r>
        <w:rPr>
          <w:rFonts w:eastAsia="Times New Roman" w:cs="Times New Roman"/>
          <w:szCs w:val="24"/>
        </w:rPr>
        <w:t>ιαστο.</w:t>
      </w:r>
    </w:p>
    <w:p w14:paraId="3C9AC88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Για παράδειγμα, το πρώτο που θα μπορούσε να επισημάνει κάποιος είναι ότι η ίδια η Ευρωπαϊκή Ένωση αναγκάζεται να τροποποιήσει προηγούμενες οδηγίες της και μάλιστα</w:t>
      </w:r>
      <w:r>
        <w:rPr>
          <w:rFonts w:eastAsia="Times New Roman" w:cs="Times New Roman"/>
          <w:szCs w:val="24"/>
        </w:rPr>
        <w:t>,</w:t>
      </w:r>
      <w:r>
        <w:rPr>
          <w:rFonts w:eastAsia="Times New Roman" w:cs="Times New Roman"/>
          <w:szCs w:val="24"/>
        </w:rPr>
        <w:t xml:space="preserve"> σε πολύ σύντομο χρονικό διάστημα. Γιατί; Διότι αυτές στην πράξη</w:t>
      </w:r>
      <w:r>
        <w:rPr>
          <w:rFonts w:eastAsia="Times New Roman" w:cs="Times New Roman"/>
          <w:szCs w:val="24"/>
        </w:rPr>
        <w:t>,</w:t>
      </w:r>
      <w:r>
        <w:rPr>
          <w:rFonts w:eastAsia="Times New Roman" w:cs="Times New Roman"/>
          <w:szCs w:val="24"/>
        </w:rPr>
        <w:t xml:space="preserve"> έγιναν αναποτελεσματικές. Αυτό από μόνο του δείχνει και το μέγεθος της δυσκολίας και της αναποτελεσματικότητας τέτοιων προσπαθειών. </w:t>
      </w:r>
    </w:p>
    <w:p w14:paraId="3C9AC88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Με έναν τρόπο</w:t>
      </w:r>
      <w:r>
        <w:rPr>
          <w:rFonts w:eastAsia="Times New Roman" w:cs="Times New Roman"/>
          <w:szCs w:val="24"/>
        </w:rPr>
        <w:t>,</w:t>
      </w:r>
      <w:r>
        <w:rPr>
          <w:rFonts w:eastAsia="Times New Roman" w:cs="Times New Roman"/>
          <w:szCs w:val="24"/>
        </w:rPr>
        <w:t xml:space="preserve"> ομολογείτε πως</w:t>
      </w:r>
      <w:r>
        <w:rPr>
          <w:rFonts w:eastAsia="Times New Roman" w:cs="Times New Roman"/>
          <w:szCs w:val="24"/>
        </w:rPr>
        <w:t>,</w:t>
      </w:r>
      <w:r>
        <w:rPr>
          <w:rFonts w:eastAsia="Times New Roman" w:cs="Times New Roman"/>
          <w:szCs w:val="24"/>
        </w:rPr>
        <w:t xml:space="preserve"> ενώ έχουμε τον εκσυγχρονισμό της νομοθεσίας, το κεφάλαιο πάντα βρίσκει νέους τρόπους να την</w:t>
      </w:r>
      <w:r>
        <w:rPr>
          <w:rFonts w:eastAsia="Times New Roman" w:cs="Times New Roman"/>
          <w:szCs w:val="24"/>
        </w:rPr>
        <w:t xml:space="preserve"> προσπερνά και να φοροδιαφεύγει και αυτό γιατί από τη στιγμή που αποδέχεσαι τις τέσσερις ελευθερίες του Μάαστριχτ, την ελευθερία κίνησης κεφαλαίων, εμπορευμάτων, υπηρεσιών, αλλά και εργαζομένων, από τη στιγμή που το κυνήγι του μέγιστου ποσοστού κέρδους είν</w:t>
      </w:r>
      <w:r>
        <w:rPr>
          <w:rFonts w:eastAsia="Times New Roman" w:cs="Times New Roman"/>
          <w:szCs w:val="24"/>
        </w:rPr>
        <w:t>αι η επιδίωξη του κεφαλαίου, πολύ μικρή αποτελεσματικότητα θα έχεις, όποια μέτρα και αν πάρεις.</w:t>
      </w:r>
    </w:p>
    <w:p w14:paraId="3C9AC88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Από την άλλη, το μεγάλο κεφάλαιο, οι επιχειρηματικοί όμιλοι, φοροδιαφεύγουν και εισφοροδιαφεύγουν νόμιμα. Για παράδειγμα, όλες οι προηγούμενες κυβερνήσεις και η</w:t>
      </w:r>
      <w:r>
        <w:rPr>
          <w:rFonts w:eastAsia="Times New Roman" w:cs="Times New Roman"/>
          <w:szCs w:val="24"/>
        </w:rPr>
        <w:t xml:space="preserve"> σημερινή</w:t>
      </w:r>
      <w:r>
        <w:rPr>
          <w:rFonts w:eastAsia="Times New Roman" w:cs="Times New Roman"/>
          <w:szCs w:val="24"/>
        </w:rPr>
        <w:t>,</w:t>
      </w:r>
      <w:r>
        <w:rPr>
          <w:rFonts w:eastAsia="Times New Roman" w:cs="Times New Roman"/>
          <w:szCs w:val="24"/>
        </w:rPr>
        <w:t xml:space="preserve"> έχουν ψηφίσει μία σειρά από νόμους με απίστευτα προνόμια, φοροαπαλλαγές, επιδοτήσεις και άλλα μέτρα προς το μεγάλο κεφάλαιο για τη διασφάλιση των κερδών των επιχειρηματικών ομίλων. </w:t>
      </w:r>
    </w:p>
    <w:p w14:paraId="3C9AC884" w14:textId="77777777" w:rsidR="00DF4D2A" w:rsidRDefault="00ED41C9">
      <w:pPr>
        <w:spacing w:line="600" w:lineRule="auto"/>
        <w:ind w:firstLine="709"/>
        <w:jc w:val="both"/>
        <w:rPr>
          <w:rFonts w:eastAsia="Times New Roman" w:cs="Times New Roman"/>
          <w:szCs w:val="24"/>
        </w:rPr>
      </w:pPr>
      <w:r>
        <w:rPr>
          <w:rFonts w:eastAsia="Times New Roman" w:cs="Times New Roman"/>
          <w:szCs w:val="24"/>
        </w:rPr>
        <w:t>Η αιτία της φοροδιαφυγής άλλωστε δεν αποτελεί ελληνική ιδιομορφ</w:t>
      </w:r>
      <w:r>
        <w:rPr>
          <w:rFonts w:eastAsia="Times New Roman" w:cs="Times New Roman"/>
          <w:szCs w:val="24"/>
        </w:rPr>
        <w:t>ία, ούτε βεβαίως</w:t>
      </w:r>
      <w:r>
        <w:rPr>
          <w:rFonts w:eastAsia="Times New Roman" w:cs="Times New Roman"/>
          <w:szCs w:val="24"/>
        </w:rPr>
        <w:t>,</w:t>
      </w:r>
      <w:r>
        <w:rPr>
          <w:rFonts w:eastAsia="Times New Roman" w:cs="Times New Roman"/>
          <w:szCs w:val="24"/>
        </w:rPr>
        <w:t xml:space="preserve"> είναι η αναποτελεσματικότητα των φοροελεγκτικών μηχανισμών ή η έλλειψη πληροφοριών.</w:t>
      </w:r>
      <w:r>
        <w:rPr>
          <w:rFonts w:eastAsia="Times New Roman" w:cs="Times New Roman"/>
          <w:szCs w:val="24"/>
        </w:rPr>
        <w:t xml:space="preserve"> </w:t>
      </w:r>
      <w:r>
        <w:rPr>
          <w:rFonts w:eastAsia="Times New Roman" w:cs="Times New Roman"/>
          <w:szCs w:val="24"/>
        </w:rPr>
        <w:t xml:space="preserve">Η φοροδιαφυγή αποτελεί χαρακτηριστικό γνώρισμα του σύγχρονου κεφαλαιοκρατικού τρόπου οργάνωσης της οικονομίας και αυτό γιατί η φοροαπαλλαγή, η </w:t>
      </w:r>
      <w:proofErr w:type="spellStart"/>
      <w:r>
        <w:rPr>
          <w:rFonts w:eastAsia="Times New Roman" w:cs="Times New Roman"/>
          <w:szCs w:val="24"/>
        </w:rPr>
        <w:t>φοροαποφυγή</w:t>
      </w:r>
      <w:proofErr w:type="spellEnd"/>
      <w:r>
        <w:rPr>
          <w:rFonts w:eastAsia="Times New Roman" w:cs="Times New Roman"/>
          <w:szCs w:val="24"/>
        </w:rPr>
        <w:t xml:space="preserve">, η φοροδιαφυγή του μεγάλου κεφαλαίου, αποτελούν σημαντικό συντελεστή στήριξης του καπιταλιστικού κέρδους. </w:t>
      </w:r>
    </w:p>
    <w:p w14:paraId="3C9AC88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Τρίτο ζήτημα: Αναφέρεται ρητά στη σελίδα 2 της αιτιολογικής έκθεσης ότι η παροχή πληροφοριών δεν πρέπει να οδηγεί στην αποκάλυψη εμπορικού, βιομηχαν</w:t>
      </w:r>
      <w:r>
        <w:rPr>
          <w:rFonts w:eastAsia="Times New Roman" w:cs="Times New Roman"/>
          <w:szCs w:val="24"/>
        </w:rPr>
        <w:t>ικού ή επαγγελματικού απορρήτου της εμπορικής μεθόδου κ.λπ</w:t>
      </w:r>
      <w:r>
        <w:rPr>
          <w:rFonts w:eastAsia="Times New Roman" w:cs="Times New Roman"/>
          <w:szCs w:val="24"/>
        </w:rPr>
        <w:t>.</w:t>
      </w:r>
      <w:r>
        <w:rPr>
          <w:rFonts w:eastAsia="Times New Roman" w:cs="Times New Roman"/>
          <w:szCs w:val="24"/>
        </w:rPr>
        <w:t>. Δηλαδή, ο ίδιος ο ανταγωνισμός, οι πατέντες, τα διάφορα απόρρητα</w:t>
      </w:r>
      <w:r>
        <w:rPr>
          <w:rFonts w:eastAsia="Times New Roman" w:cs="Times New Roman"/>
          <w:szCs w:val="24"/>
        </w:rPr>
        <w:t xml:space="preserve">, </w:t>
      </w:r>
      <w:r>
        <w:rPr>
          <w:rFonts w:eastAsia="Times New Roman" w:cs="Times New Roman"/>
          <w:szCs w:val="24"/>
        </w:rPr>
        <w:t xml:space="preserve">τα οποία θα επικαλούνται οι επιχειρηματικοί όμιλοι, θα κάνουν αυτή τη διαδικασία αναποτελεσματική. </w:t>
      </w:r>
    </w:p>
    <w:p w14:paraId="3C9AC886" w14:textId="77777777" w:rsidR="00DF4D2A" w:rsidRDefault="00ED41C9">
      <w:pPr>
        <w:spacing w:line="600" w:lineRule="auto"/>
        <w:ind w:firstLine="720"/>
        <w:jc w:val="both"/>
        <w:rPr>
          <w:rFonts w:eastAsia="Times New Roman" w:cs="Times New Roman"/>
          <w:color w:val="FF0000"/>
          <w:szCs w:val="24"/>
        </w:rPr>
      </w:pPr>
      <w:r>
        <w:rPr>
          <w:rFonts w:eastAsia="Times New Roman" w:cs="Times New Roman"/>
          <w:szCs w:val="24"/>
        </w:rPr>
        <w:t>Τέταρτον: Οι διατάξεις περιορ</w:t>
      </w:r>
      <w:r>
        <w:rPr>
          <w:rFonts w:eastAsia="Times New Roman" w:cs="Times New Roman"/>
          <w:szCs w:val="24"/>
        </w:rPr>
        <w:t xml:space="preserve">ίζονται μόνο σε επίπεδο χωρών-μελών της Ευρωπαϊκής Ένωσης, δίνοντας τη δυνατότητα στα πολυεθνικά μονοπώλια να τη «σκαπουλάρουν» μέσω τρίτων χωρών, δηλαδή χρησιμοποιώντας τις </w:t>
      </w:r>
      <w:proofErr w:type="spellStart"/>
      <w:r>
        <w:rPr>
          <w:rFonts w:eastAsia="Times New Roman" w:cs="Times New Roman"/>
          <w:szCs w:val="24"/>
        </w:rPr>
        <w:t>ενδο-ομιλικές</w:t>
      </w:r>
      <w:proofErr w:type="spellEnd"/>
      <w:r>
        <w:rPr>
          <w:rFonts w:eastAsia="Times New Roman" w:cs="Times New Roman"/>
          <w:szCs w:val="24"/>
        </w:rPr>
        <w:t xml:space="preserve"> συναλλαγές προς και από τρίτες χώρες με χαμηλούς φορολογικούς </w:t>
      </w:r>
      <w:r w:rsidRPr="00936F4F">
        <w:rPr>
          <w:rFonts w:eastAsia="Times New Roman" w:cs="Times New Roman"/>
          <w:color w:val="000000" w:themeColor="text1"/>
          <w:szCs w:val="24"/>
        </w:rPr>
        <w:t>συντελ</w:t>
      </w:r>
      <w:r w:rsidRPr="00936F4F">
        <w:rPr>
          <w:rFonts w:eastAsia="Times New Roman" w:cs="Times New Roman"/>
          <w:color w:val="000000" w:themeColor="text1"/>
          <w:szCs w:val="24"/>
        </w:rPr>
        <w:t xml:space="preserve">εστές ως εργαλείο νόμιμης </w:t>
      </w:r>
      <w:proofErr w:type="spellStart"/>
      <w:r w:rsidRPr="00936F4F">
        <w:rPr>
          <w:rFonts w:eastAsia="Times New Roman" w:cs="Times New Roman"/>
          <w:color w:val="000000" w:themeColor="text1"/>
          <w:szCs w:val="24"/>
        </w:rPr>
        <w:t>φοροαποφυγής</w:t>
      </w:r>
      <w:proofErr w:type="spellEnd"/>
      <w:r w:rsidRPr="00936F4F">
        <w:rPr>
          <w:rFonts w:eastAsia="Times New Roman" w:cs="Times New Roman"/>
          <w:color w:val="000000" w:themeColor="text1"/>
          <w:szCs w:val="24"/>
        </w:rPr>
        <w:t>. Συνολικά</w:t>
      </w:r>
      <w:r>
        <w:rPr>
          <w:rFonts w:eastAsia="Times New Roman" w:cs="Times New Roman"/>
          <w:color w:val="000000" w:themeColor="text1"/>
          <w:szCs w:val="24"/>
        </w:rPr>
        <w:t>,</w:t>
      </w:r>
      <w:r w:rsidRPr="00936F4F">
        <w:rPr>
          <w:rFonts w:eastAsia="Times New Roman" w:cs="Times New Roman"/>
          <w:color w:val="000000" w:themeColor="text1"/>
          <w:szCs w:val="24"/>
        </w:rPr>
        <w:t xml:space="preserve"> αυτή η φορολογική πολιτική θα οδηγήσει, όπως άλλωστε και στο παρελθόν, σε νέα φορολογικά μέτρα ενάντια στα λαϊκά εισοδήματα. </w:t>
      </w:r>
    </w:p>
    <w:p w14:paraId="3C9AC887" w14:textId="77777777" w:rsidR="00DF4D2A" w:rsidRDefault="00ED41C9">
      <w:pPr>
        <w:spacing w:line="600" w:lineRule="auto"/>
        <w:ind w:firstLine="720"/>
        <w:jc w:val="both"/>
        <w:rPr>
          <w:rFonts w:eastAsia="Times New Roman" w:cs="Times New Roman"/>
          <w:szCs w:val="24"/>
        </w:rPr>
      </w:pPr>
      <w:r w:rsidRPr="00A0018D">
        <w:rPr>
          <w:rFonts w:eastAsia="Times New Roman" w:cs="Times New Roman"/>
          <w:szCs w:val="24"/>
        </w:rPr>
        <w:t xml:space="preserve">Δεν πέρασαν και πολλές μέρες που με το πολυνομοσχέδιο για τα </w:t>
      </w:r>
      <w:proofErr w:type="spellStart"/>
      <w:r w:rsidRPr="00A0018D">
        <w:rPr>
          <w:rFonts w:eastAsia="Times New Roman" w:cs="Times New Roman"/>
          <w:szCs w:val="24"/>
        </w:rPr>
        <w:t>προαπαιτούμενα</w:t>
      </w:r>
      <w:proofErr w:type="spellEnd"/>
      <w:r w:rsidRPr="00A0018D">
        <w:rPr>
          <w:rFonts w:eastAsia="Times New Roman" w:cs="Times New Roman"/>
          <w:szCs w:val="24"/>
        </w:rPr>
        <w:t xml:space="preserve"> της </w:t>
      </w:r>
      <w:r w:rsidRPr="00A0018D">
        <w:rPr>
          <w:rFonts w:eastAsia="Times New Roman" w:cs="Times New Roman"/>
          <w:szCs w:val="24"/>
        </w:rPr>
        <w:t>δεύτερης αξιολόγησης βάζετε φόρους ακόμη και στον μισθό των τετρακοσίων ευρώ. Άλλωστε</w:t>
      </w:r>
      <w:r w:rsidRPr="00F74038">
        <w:rPr>
          <w:rFonts w:eastAsia="Times New Roman" w:cs="Times New Roman"/>
          <w:szCs w:val="24"/>
        </w:rPr>
        <w:t xml:space="preserve"> η υποχρεωτική ανταλλαγή πληροφοριών αφορά σε κάποιες βασικές, τυποποιημένες, όπως λέει στην αιτιολογική έκθεση, πληροφορίες και όχι στο σύνολο των απαιτούμενων πληροφοριώ</w:t>
      </w:r>
      <w:r w:rsidRPr="00F74038">
        <w:rPr>
          <w:rFonts w:eastAsia="Times New Roman" w:cs="Times New Roman"/>
          <w:szCs w:val="24"/>
        </w:rPr>
        <w:t>ν. Σε κα</w:t>
      </w:r>
      <w:r w:rsidRPr="00F74038">
        <w:rPr>
          <w:rFonts w:eastAsia="Times New Roman" w:cs="Times New Roman"/>
          <w:szCs w:val="24"/>
        </w:rPr>
        <w:t>μ</w:t>
      </w:r>
      <w:r w:rsidRPr="00A0018D">
        <w:rPr>
          <w:rFonts w:eastAsia="Times New Roman" w:cs="Times New Roman"/>
          <w:szCs w:val="24"/>
        </w:rPr>
        <w:t>μ</w:t>
      </w:r>
      <w:r w:rsidRPr="00F74038">
        <w:rPr>
          <w:rFonts w:eastAsia="Times New Roman" w:cs="Times New Roman"/>
          <w:szCs w:val="24"/>
        </w:rPr>
        <w:t>ία</w:t>
      </w:r>
      <w:r w:rsidRPr="00A0018D">
        <w:rPr>
          <w:rFonts w:eastAsia="Times New Roman" w:cs="Times New Roman"/>
          <w:szCs w:val="24"/>
        </w:rPr>
        <w:t xml:space="preserve"> περίπτωση δεν πρόκειται να ζοριστεί το κεφάλαιο, γιατί </w:t>
      </w:r>
      <w:r w:rsidRPr="00F74038">
        <w:rPr>
          <w:rFonts w:eastAsia="Times New Roman" w:cs="Times New Roman"/>
          <w:szCs w:val="24"/>
        </w:rPr>
        <w:t xml:space="preserve">με τη συγκεκριμένη </w:t>
      </w:r>
      <w:r w:rsidRPr="00F74038">
        <w:rPr>
          <w:rFonts w:eastAsia="Times New Roman" w:cs="Times New Roman"/>
          <w:szCs w:val="24"/>
        </w:rPr>
        <w:lastRenderedPageBreak/>
        <w:t xml:space="preserve">ενσωμάτωση της οδηγίας 2015/2376 αλλάζουν </w:t>
      </w:r>
      <w:r>
        <w:rPr>
          <w:rFonts w:eastAsia="Times New Roman" w:cs="Times New Roman"/>
          <w:szCs w:val="24"/>
        </w:rPr>
        <w:t xml:space="preserve">κάποιοι όροι, όπως η διεύρυνση του πεδίου εφαρμογής και η δημιουργία ενός κεντρικού ευρετηρίου για τα κράτη-μέλη, όπου εκεί θα </w:t>
      </w:r>
      <w:r>
        <w:rPr>
          <w:rFonts w:eastAsia="Times New Roman" w:cs="Times New Roman"/>
          <w:szCs w:val="24"/>
        </w:rPr>
        <w:t xml:space="preserve">καταγράφονται οι πληροφορίες που θα κοινοποιούνται από τα κράτη-μέλη της Ευρωπαϊκής Ένωσης. </w:t>
      </w:r>
    </w:p>
    <w:p w14:paraId="3C9AC88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Συμπερασματικά: Δεν μπορείς να ισχυρίζεσαι πως θα πατάξεις τη φοροδιαφυγή, όταν σήμερα η απελευθέρωση κίνησης κεφαλαίων δημιούργησε ευνοϊκότερους όρους για την ύπα</w:t>
      </w:r>
      <w:r>
        <w:rPr>
          <w:rFonts w:eastAsia="Times New Roman" w:cs="Times New Roman"/>
          <w:szCs w:val="24"/>
        </w:rPr>
        <w:t>ρξη φορολογικών παραδείσων. Κι εσείς όχι μόνο συμφωνείτε με όλα αυτά, αλλά τα στηρίζετε με χέρια και με πόδια. Δεν μπορείς από τη μ</w:t>
      </w:r>
      <w:r>
        <w:rPr>
          <w:rFonts w:eastAsia="Times New Roman" w:cs="Times New Roman"/>
          <w:szCs w:val="24"/>
        </w:rPr>
        <w:t>ί</w:t>
      </w:r>
      <w:r>
        <w:rPr>
          <w:rFonts w:eastAsia="Times New Roman" w:cs="Times New Roman"/>
          <w:szCs w:val="24"/>
        </w:rPr>
        <w:t>α να συμφωνείς με τη Συνθήκη του Μάαστριχτ, να συμφωνείς με τις Συνθήκες της Λισαβόνας και την αναπτυξιακή στρατηγική της Ευ</w:t>
      </w:r>
      <w:r>
        <w:rPr>
          <w:rFonts w:eastAsia="Times New Roman" w:cs="Times New Roman"/>
          <w:szCs w:val="24"/>
        </w:rPr>
        <w:t>ρωπαϊκής Ένωσης «Ευρώπη 2020» και από την άλλη να λες πως θα πατάξεις τη φοροδιαφυγή. Όσο η οικονομία θα λειτουργεί με βάση το καπιταλιστικό κέρδος, ποτέ δεν πρόκειται να παταχθεί η φοροδιαφυγή. Μπορεί κατά διαστήματα να την περιορίζετε, αλλά μέχρι εκεί. Ο</w:t>
      </w:r>
      <w:r>
        <w:rPr>
          <w:rFonts w:eastAsia="Times New Roman" w:cs="Times New Roman"/>
          <w:szCs w:val="24"/>
        </w:rPr>
        <w:t xml:space="preserve"> ίδιος ο ανταγωνισμός και ο φορολογικός ανταγωνισμός μεταξύ των επιχειρηματικών ομίλων, των μονοπωλίων, θα εκτοξεύει τη φοροδιαφυγή και πάλι στα ύψη. </w:t>
      </w:r>
    </w:p>
    <w:p w14:paraId="3C9AC88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Όμως δεν είναι μόνον ο ανταγωνισμός. Όλοι σας μιλάτε για την ανάγκη προσέλκυσης επενδύσεων. Λέτε ότι για </w:t>
      </w:r>
      <w:r>
        <w:rPr>
          <w:rFonts w:eastAsia="Times New Roman" w:cs="Times New Roman"/>
          <w:szCs w:val="24"/>
        </w:rPr>
        <w:t xml:space="preserve">να έρθουν αυτές οι επενδύσεις, χρειάζεται να μειωθεί η φορολογία των επιχειρήσεων. Τα λέτε ή δεν τα λέτε όλα αυτά όλοι σας; Και βεβαίως τα λέτε. Όμως αυτή ακριβώς η πολιτική σας είναι που </w:t>
      </w:r>
      <w:r>
        <w:rPr>
          <w:rFonts w:eastAsia="Times New Roman" w:cs="Times New Roman"/>
          <w:szCs w:val="24"/>
        </w:rPr>
        <w:lastRenderedPageBreak/>
        <w:t>θα οδηγήσει σιγά-σιγά στη συνολική φοροαπαλλαγή του μεγάλου κεφαλαίο</w:t>
      </w:r>
      <w:r>
        <w:rPr>
          <w:rFonts w:eastAsia="Times New Roman" w:cs="Times New Roman"/>
          <w:szCs w:val="24"/>
        </w:rPr>
        <w:t xml:space="preserve">υ. Κι όταν απαλλάσσεις από φόρους τους επιχειρηματικούς ομίλους, τότε αυτά τα βάρη τα φορτώνεις στις πλάτες των εργαζομένων και των φτωχών λαϊκών στρωμάτων. </w:t>
      </w:r>
    </w:p>
    <w:p w14:paraId="3C9AC88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Πρέπει να αξιοποιηθούν πληροφορίες, να πιαστεί η φοροδιαφυγή των επιχειρηματικών ομίλων; Προφανώς </w:t>
      </w:r>
      <w:r>
        <w:rPr>
          <w:rFonts w:eastAsia="Times New Roman" w:cs="Times New Roman"/>
          <w:szCs w:val="24"/>
        </w:rPr>
        <w:t>κανείς δεν θα πει όχι και εμείς λέμε σίγουρα ναι. Όμως σε κάθε περίπτωση η αντιλαϊκή, αντεργατική σας πολιτική θα συνεχιστεί και αυτό γιατί όποιο μέρος της φοροδιαφυγής των επιχειρηματικών ομίλων πιάσετε, θα ισοσκελίζεται από την αντίστοιχη ή και μεγαλύτερ</w:t>
      </w:r>
      <w:r>
        <w:rPr>
          <w:rFonts w:eastAsia="Times New Roman" w:cs="Times New Roman"/>
          <w:szCs w:val="24"/>
        </w:rPr>
        <w:t xml:space="preserve">η αύξηση της νόμιμης </w:t>
      </w:r>
      <w:proofErr w:type="spellStart"/>
      <w:r>
        <w:rPr>
          <w:rFonts w:eastAsia="Times New Roman" w:cs="Times New Roman"/>
          <w:szCs w:val="24"/>
        </w:rPr>
        <w:t>φοροαποφυγής</w:t>
      </w:r>
      <w:proofErr w:type="spellEnd"/>
      <w:r>
        <w:rPr>
          <w:rFonts w:eastAsia="Times New Roman" w:cs="Times New Roman"/>
          <w:szCs w:val="24"/>
        </w:rPr>
        <w:t xml:space="preserve"> των επιχειρηματικών ομίλων. </w:t>
      </w:r>
    </w:p>
    <w:p w14:paraId="3C9AC88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αυταπάτη, λοιπόν, δεν πρέπει να έχουν τα λαϊκά στρώματα ότι θα πιάσετε τη φοροδιαφυγή ή ένα μέρος της και ότι αυτοί -τα λαϊκά στρώματα, δηλαδή- θα έχουν περισσότερα θετικά από την εφαρμο</w:t>
      </w:r>
      <w:r>
        <w:rPr>
          <w:rFonts w:eastAsia="Times New Roman" w:cs="Times New Roman"/>
          <w:szCs w:val="24"/>
        </w:rPr>
        <w:t xml:space="preserve">ζόμενη πολιτική της Κυβέρνησής σας. Να γιατί ο μόνος τρόπος για να αντιμετωπιστεί η φοροδιαφυγή είναι ο δρόμος της σύγκρουσης με το καπιταλιστικό κέρδος, με τα συμφέροντα και τη δράση των επιχειρηματικών ομίλων. </w:t>
      </w:r>
    </w:p>
    <w:p w14:paraId="3C9AC88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Στο δεύτερο κεφάλαιο του νομοσχεδίου, το οπ</w:t>
      </w:r>
      <w:r>
        <w:rPr>
          <w:rFonts w:eastAsia="Times New Roman" w:cs="Times New Roman"/>
          <w:szCs w:val="24"/>
        </w:rPr>
        <w:t xml:space="preserve">οίο είναι και μεγαλύτερο, υπάρχει μια σειρά από άρθρα που ρυθμίζουν φορολογικά θέματα της Ελληνικής Εταιρείας Συμμετοχών και Περιουσίας και των άμεσων θυγατρικών της, </w:t>
      </w:r>
      <w:r>
        <w:rPr>
          <w:rFonts w:eastAsia="Times New Roman" w:cs="Times New Roman"/>
          <w:szCs w:val="24"/>
        </w:rPr>
        <w:lastRenderedPageBreak/>
        <w:t>οι ρυθμίσεις για το Ταμείο Χρηματοπιστωτικής Σταθερότητας, το Ταμείο Αξιοποίησης Ιδιωτική</w:t>
      </w:r>
      <w:r>
        <w:rPr>
          <w:rFonts w:eastAsia="Times New Roman" w:cs="Times New Roman"/>
          <w:szCs w:val="24"/>
        </w:rPr>
        <w:t xml:space="preserve">ς Περιουσίας του Δημοσίου -το γνωστό ΤΑΙΠΕΔ-, την Εταιρεία Ακινήτων του Δημοσίου -την ΕΤΑΔ- και την Εταιρεία Δημοσίων Συμμετοχών. </w:t>
      </w:r>
    </w:p>
    <w:p w14:paraId="3C9AC88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τις παραπάνω ρυθμίσεις χαρίζετε φορολογικά χρέη, πρόσθετους φόρους, πρόστιμα και προσαυξήσεις της Εταιρείας Ακινήτων του Δ</w:t>
      </w:r>
      <w:r>
        <w:rPr>
          <w:rFonts w:eastAsia="Times New Roman" w:cs="Times New Roman"/>
          <w:szCs w:val="24"/>
        </w:rPr>
        <w:t xml:space="preserve">ημοσίου και προσπαθείτε να επιλύσετε διάφορες δυσλειτουργίες στη διοίκηση του </w:t>
      </w:r>
      <w:proofErr w:type="spellStart"/>
      <w:r>
        <w:rPr>
          <w:rFonts w:eastAsia="Times New Roman" w:cs="Times New Roman"/>
          <w:szCs w:val="24"/>
        </w:rPr>
        <w:t>υπερταμείου</w:t>
      </w:r>
      <w:proofErr w:type="spellEnd"/>
      <w:r>
        <w:rPr>
          <w:rFonts w:eastAsia="Times New Roman" w:cs="Times New Roman"/>
          <w:szCs w:val="24"/>
        </w:rPr>
        <w:t xml:space="preserve"> ιδιωτικοποιήσεων, προφανώς για να κάνει καλύτερα τη δουλειά της, να εκπληρώσει την αποστολή της, να υλοποιήσει το όραμά της, που δεν είναι άλλο από το προχώρημα των </w:t>
      </w:r>
      <w:proofErr w:type="spellStart"/>
      <w:r>
        <w:rPr>
          <w:rFonts w:eastAsia="Times New Roman" w:cs="Times New Roman"/>
          <w:szCs w:val="24"/>
        </w:rPr>
        <w:t>ι</w:t>
      </w:r>
      <w:r>
        <w:rPr>
          <w:rFonts w:eastAsia="Times New Roman" w:cs="Times New Roman"/>
          <w:szCs w:val="24"/>
        </w:rPr>
        <w:t>διωτικοποίησεων</w:t>
      </w:r>
      <w:proofErr w:type="spellEnd"/>
      <w:r>
        <w:rPr>
          <w:rFonts w:eastAsia="Times New Roman" w:cs="Times New Roman"/>
          <w:szCs w:val="24"/>
        </w:rPr>
        <w:t>, την εκποίηση της δημόσιας περιουσίας. Εξαιρείται το Ταμείο Εγγύησης Καταθέσεων από τις διατάξεις που εφαρμόζονται σε νομικά πρόσωπα που έχουν ταξινομηθεί ως Φορείς Γενικής Κυβέρνησης και εντάσσεται στον πυλώνα της Ευρωπαϊκής Τραπεζικής Ένω</w:t>
      </w:r>
      <w:r>
        <w:rPr>
          <w:rFonts w:eastAsia="Times New Roman" w:cs="Times New Roman"/>
          <w:szCs w:val="24"/>
        </w:rPr>
        <w:t>σης. Ενισχύετε την Επιτροπή Κεφαλαιαγοράς.</w:t>
      </w:r>
    </w:p>
    <w:p w14:paraId="3C9AC88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Ο βασικός χαρακτήρας των ρυθμίσεων που αφορούν τον κώδικα ΦΠΑ, τον τελωνειακό κώδικα, τον κώδικα φορολογικής διαδικασίας, τον κώδικα φορολογίας εισοδήματος, έχει να κάνει ουσιαστικά με τη βελτίωση του εισπρακτικού</w:t>
      </w:r>
      <w:r>
        <w:rPr>
          <w:rFonts w:eastAsia="Times New Roman" w:cs="Times New Roman"/>
          <w:szCs w:val="24"/>
        </w:rPr>
        <w:t xml:space="preserve"> μηχανισμού, γιατί προφανώς δεν φθάνει να βάζετε μόνο φόρους στον λαό, αλλά αυτοί πρέπει και να εισπράττονται. Σε αυτήν σας την προσπάθεια και προκειμένου να έχετε αποτελέσματα, δεν υπολογίζετε τίποτα.</w:t>
      </w:r>
    </w:p>
    <w:p w14:paraId="3C9AC88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 συζήτηση στην </w:t>
      </w:r>
      <w:r>
        <w:rPr>
          <w:rFonts w:eastAsia="Times New Roman" w:cs="Times New Roman"/>
          <w:szCs w:val="24"/>
        </w:rPr>
        <w:t>ε</w:t>
      </w:r>
      <w:r>
        <w:rPr>
          <w:rFonts w:eastAsia="Times New Roman" w:cs="Times New Roman"/>
          <w:szCs w:val="24"/>
        </w:rPr>
        <w:t>πιτροπή αναδείξαμε την προσπάθε</w:t>
      </w:r>
      <w:r>
        <w:rPr>
          <w:rFonts w:eastAsia="Times New Roman" w:cs="Times New Roman"/>
          <w:szCs w:val="24"/>
        </w:rPr>
        <w:t>ια να βάλετε μπροστά ακόμα και τον χαφιεδισμό. Βεβαίως, σήμερα ανακοινώσατε την απόσυρση της παραγράφου 3 του άρθρου 12 που αφορά στη συλλογή πληροφοριών από τρίτα πρόσωπα, καταργώντας ακόμη και το επαγγελματικό απόρρητο, όμως και με αυτήν την απόσυρση της</w:t>
      </w:r>
      <w:r>
        <w:rPr>
          <w:rFonts w:eastAsia="Times New Roman" w:cs="Times New Roman"/>
          <w:szCs w:val="24"/>
        </w:rPr>
        <w:t xml:space="preserve"> παραγράφου 3, ο χαρακτήρας του άρθρου 12 δεν αλλάζει. Ποιος είναι αυτός ο χαρακτήρας; Προσπαθεί να βελτιώσει τον εισπρακτικό μηχανισμό, για να εισπράττετε τους φόρους που βάζετε στις λαϊκές οικογένειες. Το ζήτημα, όμως -το πρόβλημα θα έλεγα-, δεν είναι ο </w:t>
      </w:r>
      <w:r>
        <w:rPr>
          <w:rFonts w:eastAsia="Times New Roman" w:cs="Times New Roman"/>
          <w:szCs w:val="24"/>
        </w:rPr>
        <w:t>μηχανισμός και η βελτίωσή του, αλλά η φορομπηχτική σας πολιτική που πρέπει να αλλάξει.</w:t>
      </w:r>
    </w:p>
    <w:p w14:paraId="3C9AC89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Ακόμη, με τις αλλαγές που κάνετε στον κώδικα ΦΠΑ φορτώνετε τα προβλήματα ρευστότητας των παραγγελιοδόχων στους αγρότες και ταυτόχρονα πάτε να μειώσετε την επιστροφή ΦΠΑ </w:t>
      </w:r>
      <w:r>
        <w:rPr>
          <w:rFonts w:eastAsia="Times New Roman" w:cs="Times New Roman"/>
          <w:szCs w:val="24"/>
        </w:rPr>
        <w:t>από το κράτος. Οι αγρότες θα είναι υποχρεωμένοι να πληρώνουν το</w:t>
      </w:r>
      <w:r>
        <w:rPr>
          <w:rFonts w:eastAsia="Times New Roman" w:cs="Times New Roman"/>
          <w:szCs w:val="24"/>
        </w:rPr>
        <w:t>ν</w:t>
      </w:r>
      <w:r>
        <w:rPr>
          <w:rFonts w:eastAsia="Times New Roman" w:cs="Times New Roman"/>
          <w:szCs w:val="24"/>
        </w:rPr>
        <w:t xml:space="preserve"> ΦΠΑ, ενώ δεν θα έχουν πληρωθεί από τη σοδειά τους. Είναι σχεδόν σίγουρο ότι το επόμενο βήμα θα είναι η απόδοση ανά μήνα του ΦΠΑ, με περισσότερα δηλαδή λογιστικά έξοδα, στα οποία θα μπορούν σε</w:t>
      </w:r>
      <w:r>
        <w:rPr>
          <w:rFonts w:eastAsia="Times New Roman" w:cs="Times New Roman"/>
          <w:szCs w:val="24"/>
        </w:rPr>
        <w:t xml:space="preserve"> αυτήν την περίπτωση να ανταπεξέλθουν μόνο οι μεγάλοι αγρότες-επιχειρηματίες. Στην πράξη θα την πληρώσουν και πάλι οι μικροί και οι μεσαίοι αγρότες.</w:t>
      </w:r>
    </w:p>
    <w:p w14:paraId="3C9AC89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Όσο για τη μετάθεση της εφαρμογής του ΕΝΦΙΑ στα χωράφια, νόμο που ψηφίσατε εσείς, αυτή γίνεται κυρίως για τ</w:t>
      </w:r>
      <w:r>
        <w:rPr>
          <w:rFonts w:eastAsia="Times New Roman" w:cs="Times New Roman"/>
          <w:szCs w:val="24"/>
        </w:rPr>
        <w:t>εχνικούς λόγους και όχι επειδή σας έπιασε ο πόνος να ελαφρύνετε τους αγρότες. Εμείς είμαστε αντίθετοι γενικά με την εφαρμογή του συμπληρωματικού φόρου στα χωράφια και κατά τη γνώμη μας θα πρέπει να καταργηθεί, όπως θα πρέπει να καταργηθεί και συνολικά ο ΕΝ</w:t>
      </w:r>
      <w:r>
        <w:rPr>
          <w:rFonts w:eastAsia="Times New Roman" w:cs="Times New Roman"/>
          <w:szCs w:val="24"/>
        </w:rPr>
        <w:t>ΦΙΑ.</w:t>
      </w:r>
    </w:p>
    <w:p w14:paraId="3C9AC89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Θα ήθελα στον χρόνο που μένει να σταθώ σε ορισμένες τροπολογίες που θεωρούμε σημαντικές. </w:t>
      </w:r>
    </w:p>
    <w:p w14:paraId="3C9AC89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Πρώτον, έχουμε καταθέσει μ</w:t>
      </w:r>
      <w:r>
        <w:rPr>
          <w:rFonts w:eastAsia="Times New Roman" w:cs="Times New Roman"/>
          <w:szCs w:val="24"/>
        </w:rPr>
        <w:t>ί</w:t>
      </w:r>
      <w:r>
        <w:rPr>
          <w:rFonts w:eastAsia="Times New Roman" w:cs="Times New Roman"/>
          <w:szCs w:val="24"/>
        </w:rPr>
        <w:t>α τροπολογία που η ψήφισή της θα αντιμετωπίσει ένα πρόβλημα χρόνων που αντιμετωπίζουν γεωτεχνικοί των περιφερειών, αλλά και του Υπουργ</w:t>
      </w:r>
      <w:r>
        <w:rPr>
          <w:rFonts w:eastAsia="Times New Roman" w:cs="Times New Roman"/>
          <w:szCs w:val="24"/>
        </w:rPr>
        <w:t>είου Αγροτικής Ανάπτυξης, που κάνουν ποιοτικούς ελέγχους προϊόντων. Απασχολούνται εκτός ωραρίου, κάνουν χιλιόμετρα με τα δικά τους αυτοκίνητα, χωρίς να παίρνουν αποζημιώσεις, από το 2011. Νομίζουμε πως είναι απαράδεκτο να ζητάτε από τους εργαζόμενους να ερ</w:t>
      </w:r>
      <w:r>
        <w:rPr>
          <w:rFonts w:eastAsia="Times New Roman" w:cs="Times New Roman"/>
          <w:szCs w:val="24"/>
        </w:rPr>
        <w:t>γάζονται και να μην πληρώνονται. Καλούμε την Κυβέρνηση να την κάνει δεκτή.</w:t>
      </w:r>
    </w:p>
    <w:p w14:paraId="3C9AC894" w14:textId="77777777" w:rsidR="00DF4D2A" w:rsidRDefault="00ED41C9">
      <w:pPr>
        <w:spacing w:line="600" w:lineRule="auto"/>
        <w:ind w:firstLine="720"/>
        <w:jc w:val="both"/>
        <w:rPr>
          <w:rFonts w:eastAsia="Times New Roman"/>
          <w:szCs w:val="24"/>
        </w:rPr>
      </w:pPr>
      <w:r>
        <w:rPr>
          <w:rFonts w:eastAsia="Times New Roman" w:cs="Times New Roman"/>
          <w:szCs w:val="24"/>
        </w:rPr>
        <w:t>Δεύτερον, με την υπουργική τροπολογία 1051/171 που φέρνετε, αποδεικνύετε πως δεν έχετε κανέναν φραγμό.</w:t>
      </w:r>
    </w:p>
    <w:p w14:paraId="3C9AC89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Βλέπετε, μπαίνει το καλοκαίρι και ήρθε η ώρα η Κυβέρνηση να ικανοποιήσει κάθε </w:t>
      </w:r>
      <w:r>
        <w:rPr>
          <w:rFonts w:eastAsia="Times New Roman" w:cs="Times New Roman"/>
          <w:szCs w:val="24"/>
        </w:rPr>
        <w:t>μα κάθε επιθυμία, να άρει κάθε εμπόδιο, διασφαλίζοντας την ομαλή λειτουργία των επιχειρήσεων προς όφελος της εθνικής οικονομίας, όπως λέτε στην αιτιολογική έκθεση της συγκεκριμένης τροπολογίας, στον κλάδο του τουρισμού, μισθώνοντας κάθε κομμάτι δημόσιας πε</w:t>
      </w:r>
      <w:r>
        <w:rPr>
          <w:rFonts w:eastAsia="Times New Roman" w:cs="Times New Roman"/>
          <w:szCs w:val="24"/>
        </w:rPr>
        <w:t xml:space="preserve">ριουσίας –αιγιαλούς- που μπορεί να ενδιαφέρει τους μεγαλοεπιχειρηματίες.  </w:t>
      </w:r>
    </w:p>
    <w:p w14:paraId="3C9AC89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απλά λόγια, δίνετε για εκμετάλλευση κάθε τετραγωνικό κοινόχρηστου χώρου του αιγιαλού ως βορά στους ξενοδόχους και άλλους επιχειρηματικούς ομίλους που δραστηριοποιούνται στον τουρ</w:t>
      </w:r>
      <w:r>
        <w:rPr>
          <w:rFonts w:eastAsia="Times New Roman" w:cs="Times New Roman"/>
          <w:szCs w:val="24"/>
        </w:rPr>
        <w:t xml:space="preserve">ισμό. Ταυτόχρονα, έχετε το θράσος να μιλάτε για ανάπτυξη με σεβασμό στο περιβάλλον, για ελεύθερη πρόσβαση στις παραλίες και άλλα τέτοια. </w:t>
      </w:r>
    </w:p>
    <w:p w14:paraId="3C9AC89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Η αδιατάραχτη κερδοφορία των κεφαλαίων που δραστηριοποιούνται στον τουρισμό βαπτίζεται σε αυτήν την περίπτωση «εθνικό </w:t>
      </w:r>
      <w:r>
        <w:rPr>
          <w:rFonts w:eastAsia="Times New Roman" w:cs="Times New Roman"/>
          <w:szCs w:val="24"/>
        </w:rPr>
        <w:t>συμφέρον». Τέτοιου είδους μέτρα δεν αποτελούν εξαίρεση, αλλά τον κανόνα και επιβεβαιώνουν με τον καλύτερο τρόπο τη θέση του κομμουνιστικού κόμματος για τη διαχρονική πολιτική στήριξη και από την Κυβέρνηση ΣΥΡΙΖΑ του μεγάλου τουριστικού κεφαλαίου. Όσο για τ</w:t>
      </w:r>
      <w:r>
        <w:rPr>
          <w:rFonts w:eastAsia="Times New Roman" w:cs="Times New Roman"/>
          <w:szCs w:val="24"/>
        </w:rPr>
        <w:t>α λαϊκά στρώματα, εάν δεν πληρώσουν, ούτε με τα κ</w:t>
      </w:r>
      <w:r>
        <w:rPr>
          <w:rFonts w:eastAsia="Times New Roman" w:cs="Times New Roman"/>
          <w:szCs w:val="24"/>
        </w:rPr>
        <w:t>ι</w:t>
      </w:r>
      <w:r>
        <w:rPr>
          <w:rFonts w:eastAsia="Times New Roman" w:cs="Times New Roman"/>
          <w:szCs w:val="24"/>
        </w:rPr>
        <w:t xml:space="preserve">άλια δεν θα βλέπουν θάλασσα. </w:t>
      </w:r>
    </w:p>
    <w:p w14:paraId="3C9AC89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Άλλωστε εσείς όταν μιλάτε για ανάπτυξη του τουρισμού, δεν έχετε στον νου σας το καθολικό δικαίωμα των λαϊκών οικογενειών για διακοπές. Εσείς </w:t>
      </w:r>
      <w:r>
        <w:rPr>
          <w:rFonts w:eastAsia="Times New Roman" w:cs="Times New Roman"/>
          <w:szCs w:val="24"/>
        </w:rPr>
        <w:lastRenderedPageBreak/>
        <w:t>μετράτε μόνον αφίξεις και κυρίως αύ</w:t>
      </w:r>
      <w:r>
        <w:rPr>
          <w:rFonts w:eastAsia="Times New Roman" w:cs="Times New Roman"/>
          <w:szCs w:val="24"/>
        </w:rPr>
        <w:t>ξηση εισπράξεων και ψάχνετε όλο και πιο εύπορους πελάτες. Αλλά και οι μικρομεσαίοι που δραστηριοποιούνται στον τουρισμό δεν πρέπει να έχουν αυταπάτες. Όσο περισσότερα μέτρα λαμβάνονται υπέρ του μεγάλου τουριστικού κεφαλαίου, τόσο λιγότερο θα επωφελούνται ο</w:t>
      </w:r>
      <w:r>
        <w:rPr>
          <w:rFonts w:eastAsia="Times New Roman" w:cs="Times New Roman"/>
          <w:szCs w:val="24"/>
        </w:rPr>
        <w:t xml:space="preserve">ι μικροί επιχειρηματίες του τουρισμού, διαρκώς πιεζόμενοι από το εύρος των υπηρεσιών που μπορούν να προσφέρουν οι μεγάλες μονάδες και μάλιστα σε καλύτερες τιμές. </w:t>
      </w:r>
    </w:p>
    <w:p w14:paraId="3C9AC89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Τρίτον, συμφωνούμε με την τροπολογία </w:t>
      </w:r>
      <w:r>
        <w:rPr>
          <w:rFonts w:eastAsia="Times New Roman" w:cs="Times New Roman"/>
          <w:szCs w:val="24"/>
        </w:rPr>
        <w:t xml:space="preserve">με αριθμό </w:t>
      </w:r>
      <w:r>
        <w:rPr>
          <w:rFonts w:eastAsia="Times New Roman" w:cs="Times New Roman"/>
          <w:szCs w:val="24"/>
        </w:rPr>
        <w:t>1048 που έχει να κάνει με την εξάμηνη παράταση</w:t>
      </w:r>
      <w:r>
        <w:rPr>
          <w:rFonts w:eastAsia="Times New Roman" w:cs="Times New Roman"/>
          <w:szCs w:val="24"/>
        </w:rPr>
        <w:t xml:space="preserve"> στο ζήτημα των εξετάσεων οδήγησης, αν και εμείς θα θέλαμε να δοθεί μια μόνιμη και ολοκληρωμένη λύση στο θέμα. </w:t>
      </w:r>
    </w:p>
    <w:p w14:paraId="3C9AC89A" w14:textId="77777777" w:rsidR="00DF4D2A" w:rsidRDefault="00ED41C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C9AC89B" w14:textId="77777777" w:rsidR="00DF4D2A" w:rsidRDefault="00ED41C9">
      <w:pPr>
        <w:spacing w:line="600" w:lineRule="auto"/>
        <w:ind w:firstLine="720"/>
        <w:jc w:val="both"/>
        <w:rPr>
          <w:rFonts w:eastAsia="Times New Roman"/>
          <w:szCs w:val="24"/>
        </w:rPr>
      </w:pPr>
      <w:r>
        <w:rPr>
          <w:rFonts w:eastAsia="Times New Roman"/>
          <w:szCs w:val="24"/>
        </w:rPr>
        <w:t xml:space="preserve">Μισό λεπτό, κύριε Πρόεδρε. </w:t>
      </w:r>
    </w:p>
    <w:p w14:paraId="3C9AC89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Τελειώνοντας, η τροπολογία 1047 που αφορά την παράταση του νόμου για τη νομιμοποίηση αδήλωτων κεφαλαίων κατά τη γνώμη μας -την οποία εκφράσαμε όταν ψηφιζόταν και ο νόμος- αποτελεί ξέπλυμα χρήματος και με τη βούλα του νόμου. </w:t>
      </w:r>
    </w:p>
    <w:p w14:paraId="3C9AC89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Στην πραγματικότητα έχουμε να κ</w:t>
      </w:r>
      <w:r>
        <w:rPr>
          <w:rFonts w:eastAsia="Times New Roman" w:cs="Times New Roman"/>
          <w:szCs w:val="24"/>
        </w:rPr>
        <w:t xml:space="preserve">άνουμε με μια σειρά από διατάξεις χορήγησης φορολογικής αμνηστίας, ακόμη και για αδικήματα όπως ξέπλυμα </w:t>
      </w:r>
      <w:r>
        <w:rPr>
          <w:rFonts w:eastAsia="Times New Roman" w:cs="Times New Roman"/>
          <w:szCs w:val="24"/>
        </w:rPr>
        <w:lastRenderedPageBreak/>
        <w:t>χρήματος, φοροδιαφυγή, λαθρεμπόριο κ.λπ</w:t>
      </w:r>
      <w:r>
        <w:rPr>
          <w:rFonts w:eastAsia="Times New Roman" w:cs="Times New Roman"/>
          <w:szCs w:val="24"/>
        </w:rPr>
        <w:t>.</w:t>
      </w:r>
      <w:r>
        <w:rPr>
          <w:rFonts w:eastAsia="Times New Roman" w:cs="Times New Roman"/>
          <w:szCs w:val="24"/>
        </w:rPr>
        <w:t xml:space="preserve">. Καταψηφίσαμε τότε τον νόμο και προφανώς είμαστε αντίθετοι και με την παράτασή του. </w:t>
      </w:r>
    </w:p>
    <w:p w14:paraId="3C9AC89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Συνολικά καταψηφίζουμε επί</w:t>
      </w:r>
      <w:r>
        <w:rPr>
          <w:rFonts w:eastAsia="Times New Roman" w:cs="Times New Roman"/>
          <w:szCs w:val="24"/>
        </w:rPr>
        <w:t xml:space="preserve"> της αρχής το συγκεκριμένο νομοσχέδιο. </w:t>
      </w:r>
    </w:p>
    <w:p w14:paraId="3C9AC89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C9AC8A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κύριε </w:t>
      </w:r>
      <w:proofErr w:type="spellStart"/>
      <w:r>
        <w:rPr>
          <w:rFonts w:eastAsia="Times New Roman" w:cs="Times New Roman"/>
          <w:szCs w:val="24"/>
        </w:rPr>
        <w:t>Βαρδαλή</w:t>
      </w:r>
      <w:proofErr w:type="spellEnd"/>
      <w:r>
        <w:rPr>
          <w:rFonts w:eastAsia="Times New Roman" w:cs="Times New Roman"/>
          <w:szCs w:val="24"/>
        </w:rPr>
        <w:t xml:space="preserve">. </w:t>
      </w:r>
    </w:p>
    <w:p w14:paraId="3C9AC8A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Προχωρούμε στον επόμενο</w:t>
      </w:r>
      <w:r>
        <w:rPr>
          <w:rFonts w:eastAsia="Times New Roman" w:cs="Times New Roman"/>
          <w:szCs w:val="24"/>
        </w:rPr>
        <w:t>, τον 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της Ένωσης Κεντρώων κ. </w:t>
      </w:r>
      <w:proofErr w:type="spellStart"/>
      <w:r>
        <w:rPr>
          <w:rFonts w:eastAsia="Times New Roman" w:cs="Times New Roman"/>
          <w:szCs w:val="24"/>
        </w:rPr>
        <w:t>Καβαδέλλα</w:t>
      </w:r>
      <w:proofErr w:type="spellEnd"/>
      <w:r>
        <w:rPr>
          <w:rFonts w:eastAsia="Times New Roman" w:cs="Times New Roman"/>
          <w:szCs w:val="24"/>
        </w:rPr>
        <w:t xml:space="preserve">. </w:t>
      </w:r>
    </w:p>
    <w:p w14:paraId="3C9AC8A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Καβαδέλλα</w:t>
      </w:r>
      <w:proofErr w:type="spellEnd"/>
      <w:r>
        <w:rPr>
          <w:rFonts w:eastAsia="Times New Roman" w:cs="Times New Roman"/>
          <w:szCs w:val="24"/>
        </w:rPr>
        <w:t xml:space="preserve">, έχετε τον λόγο. </w:t>
      </w:r>
    </w:p>
    <w:p w14:paraId="3C9AC8A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Ευχαριστώ πολύ, κύριε Πρόεδρε. </w:t>
      </w:r>
    </w:p>
    <w:p w14:paraId="3C9AC8A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«Αφηγήματα», «αυταπάτες», «θεσμοί», «δημιουργική ασάφεια» είναι μερικές από τις λέξεις και φράσεις που καλούμαστε να διαχειριστούμε, να κατανοήσουμε. «Πραξικοπηματικές ενέργειες» έλεγε ο ΣΥΡΙΖΑ ότι είνα</w:t>
      </w:r>
      <w:r>
        <w:rPr>
          <w:rFonts w:eastAsia="Times New Roman" w:cs="Times New Roman"/>
          <w:szCs w:val="24"/>
        </w:rPr>
        <w:t xml:space="preserve">ι το να φέρνει κάποιος ένα νομοσχέδιο με τη διαδικασία του επείγοντος, του κατεπείγοντος. </w:t>
      </w:r>
    </w:p>
    <w:p w14:paraId="3C9AC8A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Σήμερα, το θεωρεί θετικό. Φέρνει την τελευταία στιγμή το συγκεκριμένο νομοσχέδιο και άλλα πολλά που ήδη έχει φέρει. Συνηθίζει να τα βαπτίζει επείγοντα ή κατεπείγοντα</w:t>
      </w:r>
      <w:r>
        <w:rPr>
          <w:rFonts w:eastAsia="Times New Roman" w:cs="Times New Roman"/>
          <w:szCs w:val="24"/>
        </w:rPr>
        <w:t xml:space="preserve">. Αυτό το κάνει γιατί δεν πιστεύει στην Ενωμένη Ευρώπη. </w:t>
      </w:r>
      <w:r>
        <w:rPr>
          <w:rFonts w:eastAsia="Times New Roman" w:cs="Times New Roman"/>
          <w:szCs w:val="24"/>
        </w:rPr>
        <w:lastRenderedPageBreak/>
        <w:t>Απλώς σύρεται να νομοθετήσει,</w:t>
      </w:r>
      <w:r>
        <w:rPr>
          <w:rFonts w:eastAsia="Times New Roman" w:cs="Times New Roman"/>
          <w:color w:val="FF0000"/>
          <w:szCs w:val="24"/>
        </w:rPr>
        <w:t xml:space="preserve"> </w:t>
      </w:r>
      <w:r>
        <w:rPr>
          <w:rFonts w:eastAsia="Times New Roman" w:cs="Times New Roman"/>
          <w:szCs w:val="24"/>
        </w:rPr>
        <w:t xml:space="preserve">εξαντλώντας κάθε χρονικό περιθώριο. Μοιάζει με τον κακό μαθητή που αφήνει για την τελευταία στιγμή τα μαθήματά του και άρον άρον καλύπτει τις υποχρεώσεις του. </w:t>
      </w:r>
    </w:p>
    <w:p w14:paraId="3C9AC8A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Ένας ακόμα</w:t>
      </w:r>
      <w:r>
        <w:rPr>
          <w:rFonts w:eastAsia="Times New Roman" w:cs="Times New Roman"/>
          <w:szCs w:val="24"/>
        </w:rPr>
        <w:t xml:space="preserve"> λόγος που το κάνει αυτό είναι ο ακόλουθος: Όσο λιγότερο χρόνο συζητείται ένα νομοσχέδιο, τόσο λιγότερες τριβές έχει στο εσωτερικό του. Και έχει τριβές στο εσωτερικό του γιατί άλλα υποσχέθηκαν και τελείως αντίθετα έπραξαν. </w:t>
      </w:r>
    </w:p>
    <w:p w14:paraId="3C9AC8A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Ένωση Κεντρώων είναι το μόνο α</w:t>
      </w:r>
      <w:r>
        <w:rPr>
          <w:rFonts w:eastAsia="Times New Roman" w:cs="Times New Roman"/>
          <w:szCs w:val="24"/>
        </w:rPr>
        <w:t>κλόνητα φιλοευρωπαϊκό κόμμα το οποίο βρίσκει θετική κάθε προσπάθεια εναρμόνισης της ελληνικής νομοθεσίας με την ευρωπαϊκή, με σκοπό κάποια στιγμή να επέλθει η ευρωπαϊκή ολοκλήρωση τόσο προς το νομικό όσο και προς το συνταγματικό και το οικονομικό και φυσικ</w:t>
      </w:r>
      <w:r>
        <w:rPr>
          <w:rFonts w:eastAsia="Times New Roman" w:cs="Times New Roman"/>
          <w:szCs w:val="24"/>
        </w:rPr>
        <w:t xml:space="preserve">ά το αμυντικό, το οποίο είναι σημαντικό για μας, ούτως ώστε τα εξωτερικά σύνορα της Ελλάδας να προστατεύονται ως ευρωπαϊκά. </w:t>
      </w:r>
    </w:p>
    <w:p w14:paraId="3C9AC8A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αποτελείται από είκοσι οκτώ συν ένα άρθρα και χωρίζεται σε δύο κεφάλαια. </w:t>
      </w:r>
    </w:p>
    <w:p w14:paraId="3C9AC8A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rPr>
        <w:t>Κ</w:t>
      </w:r>
      <w:r>
        <w:rPr>
          <w:rFonts w:eastAsia="Times New Roman" w:cs="Times New Roman"/>
          <w:szCs w:val="24"/>
        </w:rPr>
        <w:t>εφάλαιο Α</w:t>
      </w:r>
      <w:r>
        <w:rPr>
          <w:rFonts w:eastAsia="Times New Roman" w:cs="Times New Roman"/>
          <w:szCs w:val="24"/>
        </w:rPr>
        <w:t>΄</w:t>
      </w:r>
      <w:r>
        <w:rPr>
          <w:rFonts w:eastAsia="Times New Roman" w:cs="Times New Roman"/>
          <w:szCs w:val="24"/>
        </w:rPr>
        <w:t>, άρθρα 1</w:t>
      </w:r>
      <w:r>
        <w:rPr>
          <w:rFonts w:eastAsia="Times New Roman" w:cs="Times New Roman"/>
          <w:szCs w:val="24"/>
        </w:rPr>
        <w:t xml:space="preserve"> έως </w:t>
      </w:r>
      <w:r>
        <w:rPr>
          <w:rFonts w:eastAsia="Times New Roman" w:cs="Times New Roman"/>
          <w:szCs w:val="24"/>
        </w:rPr>
        <w:t>6, π</w:t>
      </w:r>
      <w:r>
        <w:rPr>
          <w:rFonts w:eastAsia="Times New Roman" w:cs="Times New Roman"/>
          <w:szCs w:val="24"/>
        </w:rPr>
        <w:t>ροτίθεται να ενσωματώσει στο εθνικό δίκαιο τις διατάξεις της οδηγίας 2015/2376 του Συμβουλίου της 8</w:t>
      </w:r>
      <w:r>
        <w:rPr>
          <w:rFonts w:eastAsia="Times New Roman" w:cs="Times New Roman"/>
          <w:szCs w:val="24"/>
          <w:vertAlign w:val="superscript"/>
        </w:rPr>
        <w:t>ης</w:t>
      </w:r>
      <w:r>
        <w:rPr>
          <w:rFonts w:eastAsia="Times New Roman" w:cs="Times New Roman"/>
          <w:szCs w:val="24"/>
        </w:rPr>
        <w:t xml:space="preserve"> Δεκεμβρίου του 2015 για την τροποποίηση της οδηγίας 2011/16/ΕΕ που ίσχυε </w:t>
      </w:r>
      <w:r>
        <w:rPr>
          <w:rFonts w:eastAsia="Times New Roman" w:cs="Times New Roman"/>
          <w:szCs w:val="24"/>
        </w:rPr>
        <w:lastRenderedPageBreak/>
        <w:t>μετά από τροποποιήσεις όσον αφορά στην υποχρεωτική αυτόματη ανταλλαγή πληροφοριών</w:t>
      </w:r>
      <w:r>
        <w:rPr>
          <w:rFonts w:eastAsia="Times New Roman" w:cs="Times New Roman"/>
          <w:szCs w:val="24"/>
        </w:rPr>
        <w:t xml:space="preserve"> στον τομέα της φορολογίας. </w:t>
      </w:r>
    </w:p>
    <w:p w14:paraId="3C9AC8A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w:t>
      </w:r>
      <w:r>
        <w:rPr>
          <w:rFonts w:eastAsia="Times New Roman" w:cs="Times New Roman"/>
          <w:szCs w:val="24"/>
        </w:rPr>
        <w:t>εφάλαιο Β</w:t>
      </w:r>
      <w:r>
        <w:rPr>
          <w:rFonts w:eastAsia="Times New Roman" w:cs="Times New Roman"/>
          <w:szCs w:val="24"/>
        </w:rPr>
        <w:t>΄</w:t>
      </w:r>
      <w:r>
        <w:rPr>
          <w:rFonts w:eastAsia="Times New Roman" w:cs="Times New Roman"/>
          <w:szCs w:val="24"/>
        </w:rPr>
        <w:t xml:space="preserve"> είναι τα άρθρα 7</w:t>
      </w:r>
      <w:r>
        <w:rPr>
          <w:rFonts w:eastAsia="Times New Roman" w:cs="Times New Roman"/>
          <w:szCs w:val="24"/>
        </w:rPr>
        <w:t xml:space="preserve"> έως </w:t>
      </w:r>
      <w:r>
        <w:rPr>
          <w:rFonts w:eastAsia="Times New Roman" w:cs="Times New Roman"/>
          <w:szCs w:val="24"/>
        </w:rPr>
        <w:t xml:space="preserve">28 συν το 29, που απλώς ορίζει την έναρξη ισχύος του παρόντος νόμου και περιλαμβάνει ρυθμιστικές διατάξεις που, όπως προανέφερα, δεν δικαιολογούν τη διαδικασία του επείγοντος. </w:t>
      </w:r>
    </w:p>
    <w:p w14:paraId="3C9AC8A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τις διατάξε</w:t>
      </w:r>
      <w:r>
        <w:rPr>
          <w:rFonts w:eastAsia="Times New Roman" w:cs="Times New Roman"/>
          <w:szCs w:val="24"/>
        </w:rPr>
        <w:t xml:space="preserve">ις του </w:t>
      </w:r>
      <w:r>
        <w:rPr>
          <w:rFonts w:eastAsia="Times New Roman" w:cs="Times New Roman"/>
          <w:szCs w:val="24"/>
        </w:rPr>
        <w:t>Κ</w:t>
      </w:r>
      <w:r>
        <w:rPr>
          <w:rFonts w:eastAsia="Times New Roman" w:cs="Times New Roman"/>
          <w:szCs w:val="24"/>
        </w:rPr>
        <w:t>εφαλαίου Α</w:t>
      </w:r>
      <w:r>
        <w:rPr>
          <w:rFonts w:eastAsia="Times New Roman" w:cs="Times New Roman"/>
          <w:szCs w:val="24"/>
        </w:rPr>
        <w:t>΄</w:t>
      </w:r>
      <w:r>
        <w:rPr>
          <w:rFonts w:eastAsia="Times New Roman" w:cs="Times New Roman"/>
          <w:szCs w:val="24"/>
        </w:rPr>
        <w:t xml:space="preserve"> επιχειρείται ορθώς να αντιμετωπιστεί το πρόβλημα της διασυνοριακής </w:t>
      </w:r>
      <w:proofErr w:type="spellStart"/>
      <w:r>
        <w:rPr>
          <w:rFonts w:eastAsia="Times New Roman" w:cs="Times New Roman"/>
          <w:szCs w:val="24"/>
        </w:rPr>
        <w:t>φοροαποφυγής</w:t>
      </w:r>
      <w:proofErr w:type="spellEnd"/>
      <w:r>
        <w:rPr>
          <w:rFonts w:eastAsia="Times New Roman" w:cs="Times New Roman"/>
          <w:szCs w:val="24"/>
        </w:rPr>
        <w:t>, του φορολογικού ανταγωνισμού και εμπεριέχει άρθρα που έπρεπε να είχαμε ενσωματώσει από την 1</w:t>
      </w:r>
      <w:r>
        <w:rPr>
          <w:rFonts w:eastAsia="Times New Roman" w:cs="Times New Roman"/>
          <w:szCs w:val="24"/>
          <w:vertAlign w:val="superscript"/>
        </w:rPr>
        <w:t>η</w:t>
      </w:r>
      <w:r>
        <w:rPr>
          <w:rFonts w:eastAsia="Times New Roman" w:cs="Times New Roman"/>
          <w:szCs w:val="24"/>
        </w:rPr>
        <w:t xml:space="preserve"> Ιανουαρίου του 2017, προκειμένου να αντιμετωπιστούν αποτελεσμ</w:t>
      </w:r>
      <w:r>
        <w:rPr>
          <w:rFonts w:eastAsia="Times New Roman" w:cs="Times New Roman"/>
          <w:szCs w:val="24"/>
        </w:rPr>
        <w:t>ατικότερα τα ανωτέρω διασυνοριακά προβλήματα και όχι μόνο, διότι το ζητούμενο εκτός των άλλων είναι και η διευθέτηση ενός επιζήμιου φορολογικού ανταγωνισμού που εφαρμόζεται αυτήν τη στιγμή από κάποια κράτη-μέλη της Ευρωπαϊκής Ένωσης. Είναι γνωστό ότι υπάρχ</w:t>
      </w:r>
      <w:r>
        <w:rPr>
          <w:rFonts w:eastAsia="Times New Roman" w:cs="Times New Roman"/>
          <w:szCs w:val="24"/>
        </w:rPr>
        <w:t xml:space="preserve">ουν διαφορετικοί φορολογικοί συντελεστές από χώρα σε χώρα, διαφορετικοί συντελεστές ΦΠΑ, διαφορετική φορολογική και εργατική πολιτική εν γένει. </w:t>
      </w:r>
    </w:p>
    <w:p w14:paraId="3C9AC8A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Είναι, επίσης, σαφές ότι τίθεται θέμα διαφάνειας και ως εκ τούτου είναι απαραίτητη η αυτόματη ανταλλαγή πληροφο</w:t>
      </w:r>
      <w:r>
        <w:rPr>
          <w:rFonts w:eastAsia="Times New Roman" w:cs="Times New Roman"/>
          <w:szCs w:val="24"/>
        </w:rPr>
        <w:t xml:space="preserve">ριών εντός της Ευρωπαϊκής Ένωσης. Η χώρα μας με τις διατάξεις του ν.4170/2013, όπως και άλλα κράτη-μέλη, έχει ενσωματώσει την οδηγία 2011/16/ΕΕ διά της οποίας προβλέπεται </w:t>
      </w:r>
      <w:r>
        <w:rPr>
          <w:rFonts w:eastAsia="Times New Roman" w:cs="Times New Roman"/>
          <w:szCs w:val="24"/>
        </w:rPr>
        <w:lastRenderedPageBreak/>
        <w:t>υποχρεωτική αυτόματη ανταλλαγή πληροφοριών μεταξύ των κρατών-μελών σε πέντε συγκεκριμ</w:t>
      </w:r>
      <w:r>
        <w:rPr>
          <w:rFonts w:eastAsia="Times New Roman" w:cs="Times New Roman"/>
          <w:szCs w:val="24"/>
        </w:rPr>
        <w:t xml:space="preserve">ένες περιπτώσεις και εντός ορισμένων προθεσμιών. </w:t>
      </w:r>
    </w:p>
    <w:p w14:paraId="3C9AC8A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Εδώ, βεβαίως, υπήρχε σοβαρό πρόβλημα, καθώς η ανταλλαγή αυτών των πληροφοριών βασιζόταν στον αυθορμητισμό και στην πρωτοβουλία των κρατών-μελών της Ευρωπαϊκής Ένωσης, ακόμα και της διακριτικής ευχέρειας του</w:t>
      </w:r>
      <w:r>
        <w:rPr>
          <w:rFonts w:eastAsia="Times New Roman" w:cs="Times New Roman"/>
          <w:szCs w:val="24"/>
        </w:rPr>
        <w:t xml:space="preserve"> εκάστοτε κράτους-μέλους να εκδίδει απόφαση διά της οποίας να επιλέγει ποια άλλα κράτη-μέλη θα πρέπει να ενημερώνονται σχετικά και ποια όχι. Το φυσικό είναι στις ανταλλασσόμενες αυτές πληροφορίες να έχουν πρόσβαση όλα τα κράτη-μέλη της Ευρωπαϊκής Ένωσης υπ</w:t>
      </w:r>
      <w:r>
        <w:rPr>
          <w:rFonts w:eastAsia="Times New Roman" w:cs="Times New Roman"/>
          <w:szCs w:val="24"/>
        </w:rPr>
        <w:t xml:space="preserve">οχρεωτικώς. </w:t>
      </w:r>
    </w:p>
    <w:p w14:paraId="3C9AC8A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Εδώ, όμως, τίθεται ένα σοβαρό ζήτημα, αυτό της προστασίας των επιχειρήσεων, της προστασίας του εμπορικού απορρήτου, καθώς και της αποκάλυψης πληροφοριών, οι οποίες θα έθεταν σε κίνδυνο τη δημόσια τάξη. </w:t>
      </w:r>
    </w:p>
    <w:p w14:paraId="3C9AC8A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τις παραγράφους 1 και 2 γίνεται ενοπο</w:t>
      </w:r>
      <w:r>
        <w:rPr>
          <w:rFonts w:eastAsia="Times New Roman" w:cs="Times New Roman"/>
          <w:szCs w:val="24"/>
        </w:rPr>
        <w:t>ίηση του νομοθετικού πλαισίου διαχείρισης των κατασχεθέντων από οποιοδήποτε ποινικό αδίκημα, ενώ πριν υπήρχε διάκριση. Είναι μια θετική πορεία. Υπήρχαν διαφορετικοί τρόποι και τόποι φύλαξης. Αποτέλεσμα ήταν η μείωση της αξίας των κατασχεθέντων και η κατασπ</w:t>
      </w:r>
      <w:r>
        <w:rPr>
          <w:rFonts w:eastAsia="Times New Roman" w:cs="Times New Roman"/>
          <w:szCs w:val="24"/>
        </w:rPr>
        <w:t xml:space="preserve">ατάληση του δημοσίου χρήματος. </w:t>
      </w:r>
    </w:p>
    <w:p w14:paraId="3C9AC8B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τοις </w:t>
      </w:r>
      <w:proofErr w:type="spellStart"/>
      <w:r>
        <w:rPr>
          <w:rFonts w:eastAsia="Times New Roman" w:cs="Times New Roman"/>
          <w:szCs w:val="24"/>
        </w:rPr>
        <w:t>πάσι</w:t>
      </w:r>
      <w:proofErr w:type="spellEnd"/>
      <w:r>
        <w:rPr>
          <w:rFonts w:eastAsia="Times New Roman" w:cs="Times New Roman"/>
          <w:szCs w:val="24"/>
        </w:rPr>
        <w:t xml:space="preserve"> γνωστό ότι τα φυλασσόμενα οχήματα προς εκποίηση γδύνονταν κυριολεκτικά από επιτήδειους. Έπαιρναν πόρτες, παράθυρα, μηχανικά μέρη κ.λπ</w:t>
      </w:r>
      <w:r>
        <w:rPr>
          <w:rFonts w:eastAsia="Times New Roman" w:cs="Times New Roman"/>
          <w:szCs w:val="24"/>
        </w:rPr>
        <w:t>.</w:t>
      </w:r>
      <w:r>
        <w:rPr>
          <w:rFonts w:eastAsia="Times New Roman" w:cs="Times New Roman"/>
          <w:szCs w:val="24"/>
        </w:rPr>
        <w:t>. Πρέπει, λοιπόν, κατά την κατάσχεση να φωτογραφίζεται το κατασχεθέν υλικό</w:t>
      </w:r>
      <w:r>
        <w:rPr>
          <w:rFonts w:eastAsia="Times New Roman" w:cs="Times New Roman"/>
          <w:szCs w:val="24"/>
        </w:rPr>
        <w:t xml:space="preserve"> -είναι απλή αυτή η τεχνολογική εφαρμογή σήμερα πια- να γίνεται ένα εκτενές και περιγραφικό πρωτόκολλο παραλαβής και παράδοσης και εφόσον δεν θα βρεθεί μεσεγγυητής, να ορίζεται ειδικός εκτιμητής ο οποίος θα παρακολουθεί την πορεία ως την εκποίηση. Πάντως η</w:t>
      </w:r>
      <w:r>
        <w:rPr>
          <w:rFonts w:eastAsia="Times New Roman" w:cs="Times New Roman"/>
          <w:szCs w:val="24"/>
        </w:rPr>
        <w:t xml:space="preserve"> προθεσμία που δίνεται των πέντε ημερών για ορισμό μεσεγγυούχου είναι ανεπαρκής. Δεν είναι εύκολο να οργανωθεί αυτό μέσα σε πέντε μέρες. </w:t>
      </w:r>
    </w:p>
    <w:p w14:paraId="3C9AC8B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Επίσης, με την παράγραφο 2 ορίζονται κριτήρια και υποχρεώσεις για τον διορισμό μεσεγγυούχων όσον αφορά στα πλωτά μέσα </w:t>
      </w:r>
      <w:r>
        <w:rPr>
          <w:rFonts w:eastAsia="Times New Roman" w:cs="Times New Roman"/>
          <w:szCs w:val="24"/>
        </w:rPr>
        <w:t>και έτσι μειώνεται το κόστος που αφορά τη διαχείριση, τη φύλαξη, τον ελλιμενισμό και την προστασία του κατασχεθέντος μέσου.</w:t>
      </w:r>
    </w:p>
    <w:p w14:paraId="3C9AC8B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Ευνοϊκές είναι και οι παράγραφοι 5 και 6. Είχα ζητήσει από τον Πρόεδρο κ. </w:t>
      </w:r>
      <w:proofErr w:type="spellStart"/>
      <w:r>
        <w:rPr>
          <w:rFonts w:eastAsia="Times New Roman" w:cs="Times New Roman"/>
          <w:szCs w:val="24"/>
        </w:rPr>
        <w:t>Μπαλαούρα</w:t>
      </w:r>
      <w:proofErr w:type="spellEnd"/>
      <w:r>
        <w:rPr>
          <w:rFonts w:eastAsia="Times New Roman" w:cs="Times New Roman"/>
          <w:szCs w:val="24"/>
        </w:rPr>
        <w:t xml:space="preserve"> προχθές να καλέσει και τον ΣΙΤΕΣΑΠ, είναι οι επα</w:t>
      </w:r>
      <w:r>
        <w:rPr>
          <w:rFonts w:eastAsia="Times New Roman" w:cs="Times New Roman"/>
          <w:szCs w:val="24"/>
        </w:rPr>
        <w:t xml:space="preserve">γγελματίες οι οποίοι δραστηριοποιούνται με τα τουριστικά σκάφη, και όπου υπάρχουν τεράστια προβλήματα. </w:t>
      </w:r>
    </w:p>
    <w:p w14:paraId="3C9AC8B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Ένα από τα προβλήματα που υπάρχουν και συμβαίνει πολύ συχνά είναι ότι, για παράδειγμα, ένα γραφείο ενοικιάσεων σκαφών νοικιάζει το επαγγελματικό σκάφος </w:t>
      </w:r>
      <w:r>
        <w:rPr>
          <w:rFonts w:eastAsia="Times New Roman" w:cs="Times New Roman"/>
          <w:szCs w:val="24"/>
        </w:rPr>
        <w:t xml:space="preserve">σε κάποιους οι οποίοι, αντί να κάνουν τουρισμό, πηγαίνουν </w:t>
      </w:r>
      <w:r>
        <w:rPr>
          <w:rFonts w:eastAsia="Times New Roman" w:cs="Times New Roman"/>
          <w:szCs w:val="24"/>
        </w:rPr>
        <w:lastRenderedPageBreak/>
        <w:t>απέναντι στην Τουρκία, το γεμίζουν με παράτυπους μετανάστες, συλλαμβάνονται καθ’ οδόν και το σκάφος κατάσχεται. Μέχρι να βγει η τελεσίδικη απόφαση, μένει κάπου κατασχεμένο, ο καθένας πηγαίνει και πα</w:t>
      </w:r>
      <w:r>
        <w:rPr>
          <w:rFonts w:eastAsia="Times New Roman" w:cs="Times New Roman"/>
          <w:szCs w:val="24"/>
        </w:rPr>
        <w:t>ίρνει κάτι από πάνω, το ίδιο σαπίζει και καταστρέφεται η περιουσία κάποιου ο οποίος προσπαθεί να δραστηριοποιηθεί στον τουρισμό και εν γένει πνίγεται και ο τουρισμός μας. Αυτό πρέπει να το δούμε. Πρέπει με κάποιον τρόπο να ορίζεται μεσεγγυούχος, να επιστρέ</w:t>
      </w:r>
      <w:r>
        <w:rPr>
          <w:rFonts w:eastAsia="Times New Roman" w:cs="Times New Roman"/>
          <w:szCs w:val="24"/>
        </w:rPr>
        <w:t>φεται το σκάφος μέχρι τελεσίδικης απόφασης στον ιδιοκτήτη.</w:t>
      </w:r>
    </w:p>
    <w:p w14:paraId="3C9AC8B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Στην παράγραφο 6 υπάρχει πρόβλεψη για αξιοποίηση κανόνων οχημάτων τα οποία παλαιότερα οδηγούνταν στη διάλυση και ανακύκλωση. Και αυτό είναι θετικό. Το αυτό προβλέπεται στην παράγραφο 11 που καθορίζ</w:t>
      </w:r>
      <w:r>
        <w:rPr>
          <w:rFonts w:eastAsia="Times New Roman" w:cs="Times New Roman"/>
          <w:szCs w:val="24"/>
        </w:rPr>
        <w:t>ει τη δυνατότητα διάθεσης στην Ελληνική Αστυνομία και τις Ένοπλες Δυνάμεις κατασχεθέντων οχημάτων και μηχανημάτων.</w:t>
      </w:r>
    </w:p>
    <w:p w14:paraId="3C9AC8B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Εδώ υποσχεθήκατε ότι θα φέρεται τροπολογία για τη διάταξη της παραγράφου 3 του άρθρου 12</w:t>
      </w:r>
      <w:r>
        <w:rPr>
          <w:rFonts w:eastAsia="Times New Roman" w:cs="Times New Roman"/>
          <w:szCs w:val="24"/>
        </w:rPr>
        <w:t>,</w:t>
      </w:r>
      <w:r>
        <w:rPr>
          <w:rFonts w:eastAsia="Times New Roman" w:cs="Times New Roman"/>
          <w:szCs w:val="24"/>
        </w:rPr>
        <w:t xml:space="preserve"> όπου διευρύνεται η δυνατότητα της Ανεξάρτητης Αρχής</w:t>
      </w:r>
      <w:r>
        <w:rPr>
          <w:rFonts w:eastAsia="Times New Roman" w:cs="Times New Roman"/>
          <w:szCs w:val="24"/>
        </w:rPr>
        <w:t xml:space="preserve"> Δημοσίων Εσόδων να συλλέγει πληροφορίες για τους φορολογούμενους. Είπατε ότι θα τα καταργήσετε. Περιμένουμε να δούμε τη</w:t>
      </w:r>
      <w:r>
        <w:rPr>
          <w:rFonts w:eastAsia="Times New Roman" w:cs="Times New Roman"/>
          <w:szCs w:val="24"/>
        </w:rPr>
        <w:t>ν τροπολογία</w:t>
      </w:r>
      <w:r>
        <w:rPr>
          <w:rFonts w:eastAsia="Times New Roman" w:cs="Times New Roman"/>
          <w:szCs w:val="24"/>
        </w:rPr>
        <w:t>. Εδώ υπάρχει η ίδια στάση από εμάς.</w:t>
      </w:r>
    </w:p>
    <w:p w14:paraId="3C9AC8B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Τηρούμε την ίδια στάση για την παράγραφο 4 στην οποία τροποποιείται η περίπτωση ε΄ της παραγράφου 1 του άρθρου 17 του Κώδικα Φορολογι</w:t>
      </w:r>
      <w:r>
        <w:rPr>
          <w:rFonts w:eastAsia="Times New Roman" w:cs="Times New Roman"/>
          <w:szCs w:val="24"/>
        </w:rPr>
        <w:lastRenderedPageBreak/>
        <w:t xml:space="preserve">κής Διαδικασίας, προκειμένου να διευρυνθεί η δυνατότητα φορέων της κεντρικής και γενικής </w:t>
      </w:r>
      <w:r>
        <w:rPr>
          <w:rFonts w:eastAsia="Times New Roman" w:cs="Times New Roman"/>
          <w:szCs w:val="24"/>
        </w:rPr>
        <w:t>κ</w:t>
      </w:r>
      <w:r>
        <w:rPr>
          <w:rFonts w:eastAsia="Times New Roman" w:cs="Times New Roman"/>
          <w:szCs w:val="24"/>
        </w:rPr>
        <w:t xml:space="preserve">υβέρνησης να ζητούν και να </w:t>
      </w:r>
      <w:r>
        <w:rPr>
          <w:rFonts w:eastAsia="Times New Roman" w:cs="Times New Roman"/>
          <w:szCs w:val="24"/>
        </w:rPr>
        <w:t>λαμβάνουν απόρρητες πληροφορίες και στοιχεία για φορολογούμενους εφόσον προβάλουν την αιτιολογία ότι είναι αναγκαίο για να ασκήσουν τις αρμοδιότητές τους. Αυτό είναι κάπως γενικό και ασαφές. Εμείς ζητάμε να βρεθούν άλλοι τρόποι που να οδηγούν σε αποτέλεσμα</w:t>
      </w:r>
      <w:r>
        <w:rPr>
          <w:rFonts w:eastAsia="Times New Roman" w:cs="Times New Roman"/>
          <w:szCs w:val="24"/>
        </w:rPr>
        <w:t xml:space="preserve"> και οι οποίοι να χαίρουν δημοκρατικότερων και διαφανέστερων διαδικασιών.</w:t>
      </w:r>
    </w:p>
    <w:p w14:paraId="3C9AC8B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Κατά τη γνώμη μας, απαιτείται η παρουσία δύο τουλάχιστον ατόμων για την εξαγωγή ευαίσθητων δεδομένων, διότι εφαρμόζονται παράνομες πράξεις αυτού του χαρακτήρα, όταν κάποιος συγγενής </w:t>
      </w:r>
      <w:r>
        <w:rPr>
          <w:rFonts w:eastAsia="Times New Roman" w:cs="Times New Roman"/>
          <w:szCs w:val="24"/>
        </w:rPr>
        <w:t>ή φίλος έχει τον αρμόδιο σε μια τέτοια θέση, που να μπορεί να αντλεί στοιχεία για άλλους. Ή είναι πολύ γνωστό ότι κάποιοι ιδιωτικοί αστυνομικοί συγκεντρώνουν στοιχεία χρηματίζοντας κάποια όργανα τα οποία έχουν οριστεί να αντλούν τις πληροφορίες αυτές.</w:t>
      </w:r>
    </w:p>
    <w:p w14:paraId="3C9AC8B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Είμα</w:t>
      </w:r>
      <w:r>
        <w:rPr>
          <w:rFonts w:eastAsia="Times New Roman" w:cs="Times New Roman"/>
          <w:szCs w:val="24"/>
        </w:rPr>
        <w:t>στε θετικοί στο άρθρο 7 για την απαλλαγή από τον ΦΠΑ των επιχειρήσεων σε ό,τι αφορά τα βρώσιμα προϊόντα που διαθέτουν άνευ ανταλλάγματος για τη σίτιση μαθητών. Εμείς ζητούμε την επέκταση επί όλων των ευπαθών ομάδων.</w:t>
      </w:r>
    </w:p>
    <w:p w14:paraId="3C9AC8B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είμαστε θετικοί με τη διάταξη με </w:t>
      </w:r>
      <w:r>
        <w:rPr>
          <w:rFonts w:eastAsia="Times New Roman" w:cs="Times New Roman"/>
          <w:szCs w:val="24"/>
        </w:rPr>
        <w:t>την οποία οι αγρότες που πουλούν τα προϊόντα τους μέσω τρίτων, δηλαδή εμπόρων ή αγροτικών συνεταιρισμών, θα είναι υπόχρεοι στην απόδοση του ΦΠΑ για τις περιπτώσεις πωλήσεων αγροτικών προϊόντων για λογαριασμό αγροτών φυσικών προσώπων για τις οποίες εκδίδετα</w:t>
      </w:r>
      <w:r>
        <w:rPr>
          <w:rFonts w:eastAsia="Times New Roman" w:cs="Times New Roman"/>
          <w:szCs w:val="24"/>
        </w:rPr>
        <w:t xml:space="preserve">ι μηνιαία εκκαθάριση. Για τις περιπτώσεις που η εκκαθάριση εκδίδεται πέραν του μηνός, υπόχρεος είναι ο παραγγελιοδόχος για την καταβολή του ΦΠΑ, δηλαδή είναι ο έμπορος ή ο συνεταιρισμός ή οποιοσδήποτε εμπλεκόμενος σε αυτήν τη φάση. </w:t>
      </w:r>
    </w:p>
    <w:p w14:paraId="3C9AC8B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Είμαστε αντίθετοι με το</w:t>
      </w:r>
      <w:r>
        <w:rPr>
          <w:rFonts w:eastAsia="Times New Roman" w:cs="Times New Roman"/>
          <w:szCs w:val="24"/>
        </w:rPr>
        <w:t xml:space="preserve"> άρθρο 10, που αφορά τη λειτουργία του </w:t>
      </w:r>
      <w:proofErr w:type="spellStart"/>
      <w:r>
        <w:rPr>
          <w:rFonts w:eastAsia="Times New Roman" w:cs="Times New Roman"/>
          <w:szCs w:val="24"/>
        </w:rPr>
        <w:t>υπερταμείου</w:t>
      </w:r>
      <w:proofErr w:type="spellEnd"/>
      <w:r>
        <w:rPr>
          <w:rFonts w:eastAsia="Times New Roman" w:cs="Times New Roman"/>
          <w:szCs w:val="24"/>
        </w:rPr>
        <w:t xml:space="preserve">, στο οποίο για ενενήντα εννέα χρόνια έχετε εντάξει όλη τη δημόσια περιουσία. </w:t>
      </w:r>
    </w:p>
    <w:p w14:paraId="3C9AC8BB" w14:textId="77777777" w:rsidR="00DF4D2A" w:rsidRDefault="00ED41C9">
      <w:pPr>
        <w:spacing w:line="600" w:lineRule="auto"/>
        <w:ind w:firstLine="720"/>
        <w:jc w:val="both"/>
        <w:rPr>
          <w:rFonts w:eastAsia="Times New Roman"/>
          <w:szCs w:val="24"/>
        </w:rPr>
      </w:pPr>
      <w:r>
        <w:rPr>
          <w:rFonts w:eastAsia="Times New Roman" w:cs="Times New Roman"/>
          <w:szCs w:val="24"/>
        </w:rPr>
        <w:t xml:space="preserve">Σε ό,τι αφορά το άρθρο 22 το οποίο παραχωρεί ασυλία στα μέλη του εποπτικού συμβουλίου του </w:t>
      </w:r>
      <w:proofErr w:type="spellStart"/>
      <w:r>
        <w:rPr>
          <w:rFonts w:eastAsia="Times New Roman" w:cs="Times New Roman"/>
          <w:szCs w:val="24"/>
        </w:rPr>
        <w:t>υπερταμείου</w:t>
      </w:r>
      <w:proofErr w:type="spellEnd"/>
      <w:r>
        <w:rPr>
          <w:rFonts w:eastAsia="Times New Roman" w:cs="Times New Roman"/>
          <w:szCs w:val="24"/>
        </w:rPr>
        <w:t xml:space="preserve">, αναρωτιέμαι, αν κάποιος </w:t>
      </w:r>
      <w:r>
        <w:rPr>
          <w:rFonts w:eastAsia="Times New Roman" w:cs="Times New Roman"/>
          <w:szCs w:val="24"/>
        </w:rPr>
        <w:t>κάνει σύννομα τη δουλειά του, ποιος είναι ο ρόλος μιας τέτοιας υπερπροστασίας. Είμαστε θετικοί στα άρθρα 23, 24, 25. Στο άρθρο 26 θα δηλώσουμε «</w:t>
      </w:r>
      <w:r>
        <w:rPr>
          <w:rFonts w:eastAsia="Times New Roman" w:cs="Times New Roman"/>
          <w:szCs w:val="24"/>
        </w:rPr>
        <w:t>παρών</w:t>
      </w:r>
      <w:r>
        <w:rPr>
          <w:rFonts w:eastAsia="Times New Roman" w:cs="Times New Roman"/>
          <w:szCs w:val="24"/>
        </w:rPr>
        <w:t>». Στο άρθρο 27 «</w:t>
      </w:r>
      <w:r>
        <w:rPr>
          <w:rFonts w:eastAsia="Times New Roman" w:cs="Times New Roman"/>
          <w:szCs w:val="24"/>
        </w:rPr>
        <w:t>ναι</w:t>
      </w:r>
      <w:r>
        <w:rPr>
          <w:rFonts w:eastAsia="Times New Roman" w:cs="Times New Roman"/>
          <w:szCs w:val="24"/>
        </w:rPr>
        <w:t>» και στο άρθρο 28 «</w:t>
      </w:r>
      <w:r>
        <w:rPr>
          <w:rFonts w:eastAsia="Times New Roman" w:cs="Times New Roman"/>
          <w:szCs w:val="24"/>
        </w:rPr>
        <w:t>ναι</w:t>
      </w:r>
      <w:r>
        <w:rPr>
          <w:rFonts w:eastAsia="Times New Roman" w:cs="Times New Roman"/>
          <w:szCs w:val="24"/>
        </w:rPr>
        <w:t>».</w:t>
      </w:r>
      <w:r>
        <w:rPr>
          <w:rFonts w:eastAsia="Times New Roman"/>
          <w:szCs w:val="24"/>
        </w:rPr>
        <w:t xml:space="preserve"> </w:t>
      </w:r>
      <w:r>
        <w:rPr>
          <w:rFonts w:eastAsia="Times New Roman"/>
          <w:szCs w:val="24"/>
        </w:rPr>
        <w:t>Επί του συνόλου ψηφίζουμε «</w:t>
      </w:r>
      <w:r>
        <w:rPr>
          <w:rFonts w:eastAsia="Times New Roman"/>
          <w:szCs w:val="24"/>
        </w:rPr>
        <w:t>παρών</w:t>
      </w:r>
      <w:r>
        <w:rPr>
          <w:rFonts w:eastAsia="Times New Roman"/>
          <w:szCs w:val="24"/>
        </w:rPr>
        <w:t>».</w:t>
      </w:r>
    </w:p>
    <w:p w14:paraId="3C9AC8BC" w14:textId="77777777" w:rsidR="00DF4D2A" w:rsidRDefault="00ED41C9">
      <w:pPr>
        <w:spacing w:line="600" w:lineRule="auto"/>
        <w:ind w:firstLine="720"/>
        <w:jc w:val="both"/>
        <w:rPr>
          <w:rFonts w:eastAsia="Times New Roman"/>
          <w:szCs w:val="24"/>
        </w:rPr>
      </w:pPr>
      <w:r>
        <w:rPr>
          <w:rFonts w:eastAsia="Times New Roman"/>
          <w:szCs w:val="24"/>
        </w:rPr>
        <w:t>Έλαβα στα χέρια μου μια τρ</w:t>
      </w:r>
      <w:r>
        <w:rPr>
          <w:rFonts w:eastAsia="Times New Roman"/>
          <w:szCs w:val="24"/>
        </w:rPr>
        <w:t xml:space="preserve">οπολογία που αφορά την παραχώρηση κατά κυριότητα κτηρίων του πρώην Στρατοδικείου ΕΑΤ-ΕΣΑ προς την Περιφέρεια Αττικής. Είμαστε σύμφωνοι. Αφορά τα κτήρια με αριθμούς 5, 6, 7 και 8 </w:t>
      </w:r>
      <w:r>
        <w:rPr>
          <w:rFonts w:eastAsia="Times New Roman"/>
          <w:szCs w:val="24"/>
        </w:rPr>
        <w:lastRenderedPageBreak/>
        <w:t>του πρώην Στρατοδικείου ΕΑΤ-ΕΣΑ, που βρίσκονται στο Πάρκο Ελευθερίας, και αυτά</w:t>
      </w:r>
      <w:r>
        <w:rPr>
          <w:rFonts w:eastAsia="Times New Roman"/>
          <w:szCs w:val="24"/>
        </w:rPr>
        <w:t xml:space="preserve"> έχουν χαρακτηριστεί ιστορικά διατηρητέα μνημεία με τις αποφάσεις με αριθμό 6561/1121/4</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1997. </w:t>
      </w:r>
    </w:p>
    <w:p w14:paraId="3C9AC8BD" w14:textId="77777777" w:rsidR="00DF4D2A" w:rsidRDefault="00ED41C9">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για να μην λέω πράγματα ακαταλαβίστικα, αυτός είναι μνημειακός χώρος κατ’ εμάς, είναι σύμβολο αντιδικτατορικής αντίστασης όλου του ελληνικο</w:t>
      </w:r>
      <w:r>
        <w:rPr>
          <w:rFonts w:eastAsia="Times New Roman"/>
          <w:szCs w:val="24"/>
        </w:rPr>
        <w:t>ύ λαού και πρέπει να διαφυλαχθούν αυτά τα κτήρια. Θα την υποστηρίξουμε.</w:t>
      </w:r>
    </w:p>
    <w:p w14:paraId="3C9AC8BE" w14:textId="77777777" w:rsidR="00DF4D2A" w:rsidRDefault="00ED41C9">
      <w:pPr>
        <w:spacing w:line="600" w:lineRule="auto"/>
        <w:ind w:firstLine="720"/>
        <w:jc w:val="both"/>
        <w:rPr>
          <w:rFonts w:eastAsia="Times New Roman"/>
          <w:szCs w:val="24"/>
        </w:rPr>
      </w:pPr>
      <w:r>
        <w:rPr>
          <w:rFonts w:eastAsia="Times New Roman"/>
          <w:szCs w:val="24"/>
        </w:rPr>
        <w:t>Αυτά, βεβαίως, τα κτήρια τείνουν να διαλυθούν, χρειάζονται εκτεταμένες οικοδομικές εργασίες προκειμένου να συντηρηθούν. Είμαστε σύμφωνοι σε κάθε προσπάθεια συντήρησης και διατήρησης.</w:t>
      </w:r>
    </w:p>
    <w:p w14:paraId="3C9AC8BF" w14:textId="77777777" w:rsidR="00DF4D2A" w:rsidRDefault="00ED41C9">
      <w:pPr>
        <w:spacing w:line="600" w:lineRule="auto"/>
        <w:ind w:firstLine="720"/>
        <w:jc w:val="both"/>
        <w:rPr>
          <w:rFonts w:eastAsia="Times New Roman"/>
          <w:szCs w:val="24"/>
        </w:rPr>
      </w:pPr>
      <w:r>
        <w:rPr>
          <w:rFonts w:eastAsia="Times New Roman"/>
          <w:szCs w:val="24"/>
        </w:rPr>
        <w:t>Θ</w:t>
      </w:r>
      <w:r>
        <w:rPr>
          <w:rFonts w:eastAsia="Times New Roman"/>
          <w:szCs w:val="24"/>
        </w:rPr>
        <w:t>α πάω σε κάποιες τροπολογίες, οι οποίες ήρθαν στα χέρια μας προ ημερών. Υπάρχει η τροπολογία με αριθμό 1045/165</w:t>
      </w:r>
      <w:r>
        <w:rPr>
          <w:rFonts w:eastAsia="Times New Roman"/>
          <w:szCs w:val="24"/>
        </w:rPr>
        <w:t>/</w:t>
      </w:r>
      <w:r>
        <w:rPr>
          <w:rFonts w:eastAsia="Times New Roman"/>
          <w:szCs w:val="24"/>
        </w:rPr>
        <w:t>31</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2017, που αφορά το άρθρο 21 του νομοσχεδίου. Καθορίζει το πλαίσιο λειτουργίας παιδικών χαρών σε χώρους του </w:t>
      </w:r>
      <w:r>
        <w:rPr>
          <w:rFonts w:eastAsia="Times New Roman"/>
          <w:szCs w:val="24"/>
        </w:rPr>
        <w:t>δ</w:t>
      </w:r>
      <w:r>
        <w:rPr>
          <w:rFonts w:eastAsia="Times New Roman"/>
          <w:szCs w:val="24"/>
        </w:rPr>
        <w:t>ημοσίου και αναφέρεται και φωτο</w:t>
      </w:r>
      <w:r>
        <w:rPr>
          <w:rFonts w:eastAsia="Times New Roman"/>
          <w:szCs w:val="24"/>
        </w:rPr>
        <w:t>γραφικά στο Κέντρο Πολιτισμού Ίδρυμα Σταύρος Νιάρχος. Μας κάνει κάποια ιδιαίτερη εντύπωση γιατί να υπάρχει μια τέτοια ειδική φωτογραφική αναφορά στο Ίδρυμα Σταύρος Νιάρχος, τι διαφορετικό έχει από τα υπόλοιπα. Εδώ θα δηλώσουμε «</w:t>
      </w:r>
      <w:r>
        <w:rPr>
          <w:rFonts w:eastAsia="Times New Roman"/>
          <w:szCs w:val="24"/>
        </w:rPr>
        <w:t>παρών</w:t>
      </w:r>
      <w:r>
        <w:rPr>
          <w:rFonts w:eastAsia="Times New Roman"/>
          <w:szCs w:val="24"/>
        </w:rPr>
        <w:t>».</w:t>
      </w:r>
    </w:p>
    <w:p w14:paraId="3C9AC8C0" w14:textId="77777777" w:rsidR="00DF4D2A" w:rsidRDefault="00ED41C9">
      <w:pPr>
        <w:spacing w:line="600" w:lineRule="auto"/>
        <w:ind w:firstLine="720"/>
        <w:jc w:val="both"/>
        <w:rPr>
          <w:rFonts w:eastAsia="Times New Roman"/>
          <w:szCs w:val="24"/>
        </w:rPr>
      </w:pPr>
      <w:r>
        <w:rPr>
          <w:rFonts w:eastAsia="Times New Roman"/>
          <w:szCs w:val="24"/>
        </w:rPr>
        <w:t>Υπάρχει και μια άλλη</w:t>
      </w:r>
      <w:r>
        <w:rPr>
          <w:rFonts w:eastAsia="Times New Roman"/>
          <w:szCs w:val="24"/>
        </w:rPr>
        <w:t xml:space="preserve"> τροπολογία στην οποία θα ήθελα να αναφερθώ. Αναφέρεται στο άρθρο 30 του νομοσχεδίου και είναι για την τροποποίηση του </w:t>
      </w:r>
      <w:r>
        <w:rPr>
          <w:rFonts w:eastAsia="Times New Roman"/>
          <w:szCs w:val="24"/>
        </w:rPr>
        <w:lastRenderedPageBreak/>
        <w:t>άρθρου 62 του ν.4172/2013. Επιχειρεί να ρυθμίσει το ζήτημα της απαλλαγής από παρακράτηση φόρου των αμοιβών για τεχνικές υπηρεσίες, των αμ</w:t>
      </w:r>
      <w:r>
        <w:rPr>
          <w:rFonts w:eastAsia="Times New Roman"/>
          <w:szCs w:val="24"/>
        </w:rPr>
        <w:t>οιβών διοίκησης, των αμοιβών για συμβουλευτικές υπηρεσίες ή και των αμοιβών για παρόμοιες υπηρεσίες που καταβάλλονται σε νομικά πρόσωπα και νομικές οντότητες με φορολογική κατοικία σε κράτος-μέλος της Ευρωπαϊκής Ένωσης ή σε χώρα που είναι συμβαλλόμενο μέρο</w:t>
      </w:r>
      <w:r>
        <w:rPr>
          <w:rFonts w:eastAsia="Times New Roman"/>
          <w:szCs w:val="24"/>
        </w:rPr>
        <w:t>ς της συμφωνίας, τα οποία και δραστηριοποιούνται στην Ελλάδα μέσω της μόνιμης κατάστασής τους κατόπιν προκαταρτικής διερεύνησης από την Ευρωπαϊκή Ένωση και σχετικών αποφάσεων.</w:t>
      </w:r>
    </w:p>
    <w:p w14:paraId="3C9AC8C1" w14:textId="77777777" w:rsidR="00DF4D2A" w:rsidRDefault="00ED41C9">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w:t>
      </w:r>
      <w:r>
        <w:rPr>
          <w:rFonts w:eastAsia="Times New Roman" w:cs="Times New Roman"/>
          <w:szCs w:val="24"/>
        </w:rPr>
        <w:t>τή)</w:t>
      </w:r>
    </w:p>
    <w:p w14:paraId="3C9AC8C2" w14:textId="77777777" w:rsidR="00DF4D2A" w:rsidRDefault="00ED41C9">
      <w:pPr>
        <w:spacing w:line="600" w:lineRule="auto"/>
        <w:ind w:firstLine="720"/>
        <w:jc w:val="both"/>
        <w:rPr>
          <w:rFonts w:eastAsia="Times New Roman"/>
          <w:szCs w:val="24"/>
        </w:rPr>
      </w:pPr>
      <w:r>
        <w:rPr>
          <w:rFonts w:eastAsia="Times New Roman"/>
          <w:szCs w:val="24"/>
        </w:rPr>
        <w:t>Τελειώνω, αμέσως, κύριε Πρόεδρε.</w:t>
      </w:r>
    </w:p>
    <w:p w14:paraId="3C9AC8C3" w14:textId="77777777" w:rsidR="00DF4D2A" w:rsidRDefault="00ED41C9">
      <w:pPr>
        <w:spacing w:line="600" w:lineRule="auto"/>
        <w:ind w:firstLine="720"/>
        <w:jc w:val="both"/>
        <w:rPr>
          <w:rFonts w:eastAsia="Times New Roman"/>
          <w:szCs w:val="24"/>
        </w:rPr>
      </w:pPr>
      <w:r>
        <w:rPr>
          <w:rFonts w:eastAsia="Times New Roman"/>
          <w:szCs w:val="24"/>
        </w:rPr>
        <w:t>Η τροποποιούμενη ρύθμιση της παραγράφου 2 του άρθρου 62 του ν.4172/2013 προέβλεπε ότι τα νομικά πρόσωπα και οι νομικές οντότητες που έχουν την φορολογική τους κατοικία στην Ελλάδα και λαμβάνουν αμοιβές για τις υπηρεσίες</w:t>
      </w:r>
      <w:r>
        <w:rPr>
          <w:rFonts w:eastAsia="Times New Roman"/>
          <w:szCs w:val="24"/>
        </w:rPr>
        <w:t xml:space="preserve"> που αναφέρονται στην περίπτωση δ΄ της παραγράφου 1 δεν υπόκεινται σε παρακράτηση φόρου. Αντιμετωπίζουμε θετικά την τροπολογία, καθώς έρχεται να ευθυγραμμίσει την ελληνική νομοθεσία με την νομολογία ΔΕΕ και το κοινοτικό δίκαιο. Λέμε, λοιπόν, «</w:t>
      </w:r>
      <w:r>
        <w:rPr>
          <w:rFonts w:eastAsia="Times New Roman"/>
          <w:szCs w:val="24"/>
        </w:rPr>
        <w:t>ναι</w:t>
      </w:r>
      <w:r>
        <w:rPr>
          <w:rFonts w:eastAsia="Times New Roman"/>
          <w:szCs w:val="24"/>
        </w:rPr>
        <w:t>».</w:t>
      </w:r>
    </w:p>
    <w:p w14:paraId="3C9AC8C4" w14:textId="77777777" w:rsidR="00DF4D2A" w:rsidRDefault="00ED41C9">
      <w:pPr>
        <w:spacing w:line="600" w:lineRule="auto"/>
        <w:ind w:firstLine="720"/>
        <w:jc w:val="both"/>
        <w:rPr>
          <w:rFonts w:eastAsia="Times New Roman"/>
          <w:szCs w:val="24"/>
        </w:rPr>
      </w:pPr>
      <w:r>
        <w:rPr>
          <w:rFonts w:eastAsia="Times New Roman"/>
          <w:szCs w:val="24"/>
        </w:rPr>
        <w:lastRenderedPageBreak/>
        <w:t>Ευχαρισ</w:t>
      </w:r>
      <w:r>
        <w:rPr>
          <w:rFonts w:eastAsia="Times New Roman"/>
          <w:szCs w:val="24"/>
        </w:rPr>
        <w:t xml:space="preserve">τώ. </w:t>
      </w:r>
    </w:p>
    <w:p w14:paraId="3C9AC8C5" w14:textId="77777777" w:rsidR="00DF4D2A" w:rsidRDefault="00ED41C9">
      <w:pPr>
        <w:spacing w:line="600" w:lineRule="auto"/>
        <w:ind w:firstLine="720"/>
        <w:jc w:val="center"/>
        <w:rPr>
          <w:rFonts w:eastAsia="Times New Roman"/>
          <w:szCs w:val="24"/>
        </w:rPr>
      </w:pPr>
      <w:r>
        <w:rPr>
          <w:rFonts w:eastAsia="Times New Roman" w:cs="Times New Roman"/>
          <w:szCs w:val="24"/>
        </w:rPr>
        <w:t>(Χειροκροτήματα από την πτέρυγα της Ένωσης Κεντρώων)</w:t>
      </w:r>
    </w:p>
    <w:p w14:paraId="3C9AC8C6" w14:textId="77777777" w:rsidR="00DF4D2A" w:rsidRDefault="00ED41C9">
      <w:pPr>
        <w:spacing w:line="600" w:lineRule="auto"/>
        <w:ind w:firstLine="720"/>
        <w:jc w:val="both"/>
        <w:rPr>
          <w:rFonts w:eastAsia="Times New Roman"/>
          <w:b/>
          <w:bCs/>
          <w:szCs w:val="24"/>
        </w:rPr>
      </w:pPr>
      <w:r>
        <w:rPr>
          <w:rFonts w:eastAsia="Times New Roman"/>
          <w:b/>
          <w:bCs/>
          <w:szCs w:val="24"/>
        </w:rPr>
        <w:t>ΠΡΟΕΔΡΕΥΩΝ (</w:t>
      </w:r>
      <w:r>
        <w:rPr>
          <w:rFonts w:eastAsia="Times New Roman"/>
          <w:b/>
          <w:szCs w:val="24"/>
        </w:rPr>
        <w:t>Δημήτριος Κρεμαστινός)</w:t>
      </w:r>
      <w:r>
        <w:rPr>
          <w:rFonts w:eastAsia="Times New Roman"/>
          <w:b/>
          <w:bCs/>
          <w:szCs w:val="24"/>
        </w:rPr>
        <w:t xml:space="preserve">: </w:t>
      </w:r>
      <w:r>
        <w:rPr>
          <w:rFonts w:eastAsia="Times New Roman"/>
          <w:bCs/>
          <w:szCs w:val="24"/>
        </w:rPr>
        <w:t>Και εγώ ευχαριστώ.</w:t>
      </w:r>
    </w:p>
    <w:p w14:paraId="3C9AC8C7" w14:textId="77777777" w:rsidR="00DF4D2A" w:rsidRDefault="00ED41C9">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τρείς μαθητές και μαθήτριες και δώδεκα εκπαιδευτικοί συνοδοί τους από το 1</w:t>
      </w:r>
      <w:r>
        <w:rPr>
          <w:rFonts w:eastAsia="Times New Roman"/>
          <w:szCs w:val="24"/>
          <w:vertAlign w:val="superscript"/>
        </w:rPr>
        <w:t>ο</w:t>
      </w:r>
      <w:r>
        <w:rPr>
          <w:rFonts w:eastAsia="Times New Roman"/>
          <w:szCs w:val="24"/>
        </w:rPr>
        <w:t xml:space="preserve"> Δη</w:t>
      </w:r>
      <w:r>
        <w:rPr>
          <w:rFonts w:eastAsia="Times New Roman"/>
          <w:szCs w:val="24"/>
        </w:rPr>
        <w:t>μοτικό Σχολείο Κορίνθου.</w:t>
      </w:r>
    </w:p>
    <w:p w14:paraId="3C9AC8C8" w14:textId="77777777" w:rsidR="00DF4D2A" w:rsidRDefault="00ED41C9">
      <w:pPr>
        <w:spacing w:line="600" w:lineRule="auto"/>
        <w:ind w:firstLine="720"/>
        <w:jc w:val="both"/>
        <w:rPr>
          <w:rFonts w:eastAsia="Times New Roman"/>
          <w:szCs w:val="24"/>
        </w:rPr>
      </w:pPr>
      <w:r>
        <w:rPr>
          <w:rFonts w:eastAsia="Times New Roman"/>
          <w:szCs w:val="24"/>
        </w:rPr>
        <w:t>Η Βουλή τούς καλωσορίζει.</w:t>
      </w:r>
    </w:p>
    <w:p w14:paraId="3C9AC8C9" w14:textId="77777777" w:rsidR="00DF4D2A" w:rsidRDefault="00ED41C9">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C9AC8CA" w14:textId="77777777" w:rsidR="00DF4D2A" w:rsidRDefault="00ED41C9">
      <w:pPr>
        <w:spacing w:line="600" w:lineRule="auto"/>
        <w:ind w:firstLine="720"/>
        <w:jc w:val="both"/>
        <w:rPr>
          <w:rFonts w:eastAsia="Times New Roman"/>
          <w:bCs/>
          <w:szCs w:val="24"/>
        </w:rPr>
      </w:pPr>
      <w:r>
        <w:rPr>
          <w:rFonts w:eastAsia="Times New Roman"/>
          <w:bCs/>
          <w:szCs w:val="24"/>
        </w:rPr>
        <w:t xml:space="preserve">Ο Βουλευτής της Νέας Δημοκρατίας κ. Ιωάννης Κεφαλογιάννης ζητεί άδεια ολιγοήμερης απουσίας στο εξωτερικό, προκειμένου να πραγματοποιήσει ομιλία στο </w:t>
      </w:r>
      <w:r>
        <w:rPr>
          <w:rFonts w:eastAsia="Times New Roman"/>
          <w:bCs/>
          <w:szCs w:val="24"/>
          <w:lang w:val="en-US"/>
        </w:rPr>
        <w:t>London</w:t>
      </w:r>
      <w:r>
        <w:rPr>
          <w:rFonts w:eastAsia="Times New Roman"/>
          <w:bCs/>
          <w:szCs w:val="24"/>
        </w:rPr>
        <w:t xml:space="preserve"> </w:t>
      </w:r>
      <w:r>
        <w:rPr>
          <w:rFonts w:eastAsia="Times New Roman"/>
          <w:bCs/>
          <w:szCs w:val="24"/>
          <w:lang w:val="en-US"/>
        </w:rPr>
        <w:t>School</w:t>
      </w:r>
      <w:r>
        <w:rPr>
          <w:rFonts w:eastAsia="Times New Roman"/>
          <w:bCs/>
          <w:szCs w:val="24"/>
        </w:rPr>
        <w:t xml:space="preserve"> </w:t>
      </w:r>
      <w:r>
        <w:rPr>
          <w:rFonts w:eastAsia="Times New Roman"/>
          <w:bCs/>
          <w:szCs w:val="24"/>
          <w:lang w:val="en-US"/>
        </w:rPr>
        <w:t>of</w:t>
      </w:r>
      <w:r>
        <w:rPr>
          <w:rFonts w:eastAsia="Times New Roman"/>
          <w:bCs/>
          <w:szCs w:val="24"/>
        </w:rPr>
        <w:t xml:space="preserve"> </w:t>
      </w:r>
      <w:r>
        <w:rPr>
          <w:rFonts w:eastAsia="Times New Roman"/>
          <w:bCs/>
          <w:szCs w:val="24"/>
          <w:lang w:val="en-US"/>
        </w:rPr>
        <w:t>Economics</w:t>
      </w:r>
      <w:r>
        <w:rPr>
          <w:rFonts w:eastAsia="Times New Roman"/>
          <w:bCs/>
          <w:szCs w:val="24"/>
        </w:rPr>
        <w:t xml:space="preserve"> και να συμμετάσχει σε συζήτηση «στρογγυλής τραπέζης» στο Ίδρυμα </w:t>
      </w:r>
      <w:proofErr w:type="spellStart"/>
      <w:r>
        <w:rPr>
          <w:rFonts w:eastAsia="Times New Roman" w:cs="Times New Roman"/>
          <w:bCs/>
          <w:szCs w:val="24"/>
        </w:rPr>
        <w:t>Konrad</w:t>
      </w:r>
      <w:proofErr w:type="spellEnd"/>
      <w:r>
        <w:rPr>
          <w:rFonts w:eastAsia="Times New Roman" w:cs="Times New Roman"/>
          <w:bCs/>
          <w:szCs w:val="24"/>
        </w:rPr>
        <w:t xml:space="preserve"> </w:t>
      </w:r>
      <w:proofErr w:type="spellStart"/>
      <w:r>
        <w:rPr>
          <w:rFonts w:eastAsia="Times New Roman" w:cs="Times New Roman"/>
          <w:szCs w:val="24"/>
        </w:rPr>
        <w:t>Adenauer</w:t>
      </w:r>
      <w:proofErr w:type="spellEnd"/>
      <w:r>
        <w:rPr>
          <w:rFonts w:eastAsia="Times New Roman"/>
          <w:color w:val="545454"/>
          <w:szCs w:val="24"/>
        </w:rPr>
        <w:t xml:space="preserve"> </w:t>
      </w:r>
      <w:r>
        <w:rPr>
          <w:rFonts w:eastAsia="Times New Roman"/>
          <w:bCs/>
          <w:szCs w:val="24"/>
        </w:rPr>
        <w:t>στη Λισαβόνα. Η Βουλή εγκρίνει;</w:t>
      </w:r>
    </w:p>
    <w:p w14:paraId="3C9AC8CB" w14:textId="77777777" w:rsidR="00DF4D2A" w:rsidRDefault="00ED41C9">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3C9AC8CC" w14:textId="77777777" w:rsidR="00DF4D2A" w:rsidRDefault="00ED41C9">
      <w:pPr>
        <w:spacing w:line="600" w:lineRule="auto"/>
        <w:ind w:firstLine="720"/>
        <w:jc w:val="both"/>
        <w:rPr>
          <w:rFonts w:eastAsia="Times New Roman"/>
          <w:bCs/>
          <w:szCs w:val="24"/>
        </w:rPr>
      </w:pPr>
      <w:r>
        <w:rPr>
          <w:rFonts w:eastAsia="Times New Roman"/>
          <w:b/>
          <w:bCs/>
          <w:szCs w:val="24"/>
        </w:rPr>
        <w:lastRenderedPageBreak/>
        <w:t>ΠΡΟΕΔΡΕΥΩΝ (</w:t>
      </w:r>
      <w:r>
        <w:rPr>
          <w:rFonts w:eastAsia="Times New Roman"/>
          <w:b/>
          <w:szCs w:val="24"/>
        </w:rPr>
        <w:t>Δημήτριος Κρεμαστινός)</w:t>
      </w:r>
      <w:r>
        <w:rPr>
          <w:rFonts w:eastAsia="Times New Roman"/>
          <w:b/>
          <w:bCs/>
          <w:szCs w:val="24"/>
        </w:rPr>
        <w:t xml:space="preserve">: </w:t>
      </w:r>
      <w:r w:rsidRPr="00986845">
        <w:rPr>
          <w:rFonts w:eastAsia="Times New Roman"/>
          <w:bCs/>
          <w:szCs w:val="24"/>
        </w:rPr>
        <w:t>Συνεπώς η</w:t>
      </w:r>
      <w:r>
        <w:rPr>
          <w:rFonts w:eastAsia="Times New Roman"/>
          <w:b/>
          <w:bCs/>
          <w:szCs w:val="24"/>
        </w:rPr>
        <w:t xml:space="preserve"> </w:t>
      </w:r>
      <w:r>
        <w:rPr>
          <w:rFonts w:eastAsia="Times New Roman"/>
          <w:bCs/>
          <w:szCs w:val="24"/>
        </w:rPr>
        <w:t xml:space="preserve">Βουλή ενέκρινε τη ζητηθείσα άδεια. </w:t>
      </w:r>
    </w:p>
    <w:p w14:paraId="3C9AC8C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Προχ</w:t>
      </w:r>
      <w:r>
        <w:rPr>
          <w:rFonts w:eastAsia="Times New Roman" w:cs="Times New Roman"/>
          <w:szCs w:val="24"/>
        </w:rPr>
        <w:t xml:space="preserve">ωρούμε στον ειδικό αγορητή του κόμματος το Ποτάμι κ. </w:t>
      </w:r>
      <w:proofErr w:type="spellStart"/>
      <w:r>
        <w:rPr>
          <w:rFonts w:eastAsia="Times New Roman" w:cs="Times New Roman"/>
          <w:szCs w:val="24"/>
        </w:rPr>
        <w:t>Αμυρά</w:t>
      </w:r>
      <w:proofErr w:type="spellEnd"/>
      <w:r>
        <w:rPr>
          <w:rFonts w:eastAsia="Times New Roman" w:cs="Times New Roman"/>
          <w:szCs w:val="24"/>
        </w:rPr>
        <w:t xml:space="preserve">. </w:t>
      </w:r>
    </w:p>
    <w:p w14:paraId="3C9AC8C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w:t>
      </w:r>
    </w:p>
    <w:p w14:paraId="3C9AC8C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3C9AC8D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ακούσαμε την περασμένη εβδομάδα τον Υπουργό Οικονομικών, κ. Ευκλείδη </w:t>
      </w:r>
      <w:proofErr w:type="spellStart"/>
      <w:r>
        <w:rPr>
          <w:rFonts w:eastAsia="Times New Roman" w:cs="Times New Roman"/>
          <w:szCs w:val="24"/>
        </w:rPr>
        <w:t>Τσακαλώτο</w:t>
      </w:r>
      <w:proofErr w:type="spellEnd"/>
      <w:r>
        <w:rPr>
          <w:rFonts w:eastAsia="Times New Roman" w:cs="Times New Roman"/>
          <w:szCs w:val="24"/>
        </w:rPr>
        <w:t>, σε ένα φόρουμ στη Φρανκφούρτη να εκφράζει τη δυσφορία του, γιατί, όπως είπε, αισθάνεται σαν τον προπονητή που βλέπει διαρκώς τα δοκάρια να κινούντ</w:t>
      </w:r>
      <w:r>
        <w:rPr>
          <w:rFonts w:eastAsia="Times New Roman" w:cs="Times New Roman"/>
          <w:szCs w:val="24"/>
        </w:rPr>
        <w:t xml:space="preserve">αι. Στην πράξη, όμως, οι δανειστές είναι αυτοί που είναι αμετακίνητοι. Ζητούν πίσω τα λεφτά τους και απαιτούν να εφαρμόζονται όσα υπογράφονται. Και, δυστυχώς, η Κυβέρνηση στα δυόμισι χρόνια της θητείας της έχει υπογράψει πολλά. </w:t>
      </w:r>
    </w:p>
    <w:p w14:paraId="3C9AC8D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Διαβάζοντας τα πρακτικά του</w:t>
      </w:r>
      <w:r>
        <w:rPr>
          <w:rFonts w:eastAsia="Times New Roman" w:cs="Times New Roman"/>
          <w:szCs w:val="24"/>
        </w:rPr>
        <w:t xml:space="preserve"> </w:t>
      </w:r>
      <w:proofErr w:type="spellStart"/>
      <w:r>
        <w:rPr>
          <w:rFonts w:eastAsia="Times New Roman" w:cs="Times New Roman"/>
          <w:szCs w:val="24"/>
          <w:lang w:val="en-US"/>
        </w:rPr>
        <w:t>Eurogroup</w:t>
      </w:r>
      <w:proofErr w:type="spellEnd"/>
      <w:r>
        <w:rPr>
          <w:rFonts w:eastAsia="Times New Roman" w:cs="Times New Roman"/>
          <w:szCs w:val="24"/>
        </w:rPr>
        <w:t xml:space="preserve"> της 22ας Μαΐου, διαπιστώσαμε πως η σκληρή γραμμή Σόιμπλε πηγάζει από μια υπογραφή του κ. </w:t>
      </w:r>
      <w:proofErr w:type="spellStart"/>
      <w:r>
        <w:rPr>
          <w:rFonts w:eastAsia="Times New Roman" w:cs="Times New Roman"/>
          <w:szCs w:val="24"/>
        </w:rPr>
        <w:t>Τσακαλώτου</w:t>
      </w:r>
      <w:proofErr w:type="spellEnd"/>
      <w:r>
        <w:rPr>
          <w:rFonts w:eastAsia="Times New Roman" w:cs="Times New Roman"/>
          <w:szCs w:val="24"/>
        </w:rPr>
        <w:t xml:space="preserve">. Ο Γερμανός Υπουργός Οικονομικών επικαλέστηκε την ομόφωνη απόφαση ενός παλαιότερου </w:t>
      </w:r>
      <w:proofErr w:type="spellStart"/>
      <w:r>
        <w:rPr>
          <w:rFonts w:eastAsia="Times New Roman" w:cs="Times New Roman"/>
          <w:szCs w:val="24"/>
          <w:lang w:val="en-US"/>
        </w:rPr>
        <w:t>Eurogroup</w:t>
      </w:r>
      <w:proofErr w:type="spellEnd"/>
      <w:r>
        <w:rPr>
          <w:rFonts w:eastAsia="Times New Roman" w:cs="Times New Roman"/>
          <w:szCs w:val="24"/>
        </w:rPr>
        <w:t xml:space="preserve"> του 2016, όπου η Ελλάδα δέχθηκε να καθοριστούν τα με</w:t>
      </w:r>
      <w:r>
        <w:rPr>
          <w:rFonts w:eastAsia="Times New Roman" w:cs="Times New Roman"/>
          <w:szCs w:val="24"/>
        </w:rPr>
        <w:t xml:space="preserve">σοπρόθεσμα μέτρα για το χρέος μετά την ολοκλήρωση του τρίτου μνημονίου, δηλαδή στα μέσα του 2018. Αυτό είχε υπογράψει πέρσι ο κ. </w:t>
      </w:r>
      <w:proofErr w:type="spellStart"/>
      <w:r>
        <w:rPr>
          <w:rFonts w:eastAsia="Times New Roman" w:cs="Times New Roman"/>
          <w:szCs w:val="24"/>
        </w:rPr>
        <w:t>Τσακαλώτος</w:t>
      </w:r>
      <w:proofErr w:type="spellEnd"/>
      <w:r>
        <w:rPr>
          <w:rFonts w:eastAsia="Times New Roman" w:cs="Times New Roman"/>
          <w:szCs w:val="24"/>
        </w:rPr>
        <w:t xml:space="preserve"> και αυτά επικαλείται ο κ. Σόιμπλε. </w:t>
      </w:r>
    </w:p>
    <w:p w14:paraId="3C9AC8D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Μήπως, όμως, πειράζει τα δοκάρια και η ίδια η Κυβέρνηση; Ποιος είναι ο στόχος μας αλήθεια; Πριν από λίγους μήνες ήταν μια συμφωνία δίχως μέτρα. «Ούτε ένα ευρώ νέα μέτρα λιτότητας», μας έλεγε ο Πρωθυπουργός. </w:t>
      </w:r>
    </w:p>
    <w:p w14:paraId="3C9AC8D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Όταν έγινε γνωστό ότι η Κυβέρνηση συμφώνησε σε μ</w:t>
      </w:r>
      <w:r>
        <w:rPr>
          <w:rFonts w:eastAsia="Times New Roman" w:cs="Times New Roman"/>
          <w:szCs w:val="24"/>
        </w:rPr>
        <w:t xml:space="preserve">έτρα 5 δισεκατομμυρίων ευρώ, το Μαξίμου έβαλε τον εξής νέο εθνικό στόχο: «Συμφωνία πακέτο με το χρέος, αλλιώς δεν εφαρμόζουμε τίποτε», έλεγε. </w:t>
      </w:r>
    </w:p>
    <w:p w14:paraId="3C9AC8D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Στο τέταρτο μνημόνιο που ψηφίστηκε μόλις πριν δ</w:t>
      </w:r>
      <w:r>
        <w:rPr>
          <w:rFonts w:eastAsia="Times New Roman" w:cs="Times New Roman"/>
          <w:szCs w:val="24"/>
        </w:rPr>
        <w:t>ύ</w:t>
      </w:r>
      <w:r>
        <w:rPr>
          <w:rFonts w:eastAsia="Times New Roman" w:cs="Times New Roman"/>
          <w:szCs w:val="24"/>
        </w:rPr>
        <w:t>ο εβδομάδες από τους Βουλευτές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υπήρχε τέτοια ρή</w:t>
      </w:r>
      <w:r>
        <w:rPr>
          <w:rFonts w:eastAsia="Times New Roman" w:cs="Times New Roman"/>
          <w:szCs w:val="24"/>
        </w:rPr>
        <w:t xml:space="preserve">τρα ότι τα μέτρα δεν θα εφαρμοστούν παρά μόνο αν συνοδευτούν με μια συνολική ρύθμιση του χρέους. Έτσι πήγαμε στον επόμενο εθνικό στόχο, ο οποίος ήταν η ποσοτική χαλάρωση. </w:t>
      </w:r>
    </w:p>
    <w:p w14:paraId="3C9AC8D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«Πήραμε τα μέτρα, οι Ευρωπαίοι πρέπει να μας εντάξουν στο πρόγραμμα της Ευρωπαϊκής Κ</w:t>
      </w:r>
      <w:r>
        <w:rPr>
          <w:rFonts w:eastAsia="Times New Roman" w:cs="Times New Roman"/>
          <w:szCs w:val="24"/>
        </w:rPr>
        <w:t xml:space="preserve">εντρικής Τράπεζας». Διαβάζω δηλώσεις του οικονομικού επιτελείου της Κυβέρνησης. Όμως και αυτό γρήγορα ξεχάστηκε. </w:t>
      </w:r>
    </w:p>
    <w:p w14:paraId="3C9AC8D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Επόμενος στόχος: «Μια καθαρή συμφωνία να βγούμε στις αγορές». Μας το είπε ο Πρωθυπουργός την προηγούμενη εβδομάδα. </w:t>
      </w:r>
    </w:p>
    <w:p w14:paraId="3C9AC8D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Η έξοδος, βεβαίως, στις αγ</w:t>
      </w:r>
      <w:r>
        <w:rPr>
          <w:rFonts w:eastAsia="Times New Roman" w:cs="Times New Roman"/>
          <w:szCs w:val="24"/>
        </w:rPr>
        <w:t xml:space="preserve">ορές δεν κερδίζεται με ευχολόγια, αλλά με εμπιστοσύνη, με μεταρρυθμίσεις, με τη δημιουργία ενός σταθερού φορολογικού περιβάλλοντος για εκείνον που θέλει να επενδύσει σε οποιαδήποτε χώρα, </w:t>
      </w:r>
      <w:r>
        <w:rPr>
          <w:rFonts w:eastAsia="Times New Roman" w:cs="Times New Roman"/>
          <w:szCs w:val="24"/>
        </w:rPr>
        <w:lastRenderedPageBreak/>
        <w:t>πόσο μάλλον στην Ελλάδα που βρίσκεται στην τελευταία γραμμή, δυστυχώς</w:t>
      </w:r>
      <w:r>
        <w:rPr>
          <w:rFonts w:eastAsia="Times New Roman" w:cs="Times New Roman"/>
          <w:szCs w:val="24"/>
        </w:rPr>
        <w:t xml:space="preserve">, των οικονομιών της Ευρωζώνης. Και σας το λέω αυτό, διότι σας θυμίζω ότι είναι η μόνη χώρα με ύφεση και το 2016 και παρά μισή μονάδα για το 2017. </w:t>
      </w:r>
    </w:p>
    <w:p w14:paraId="3C9AC8D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Ακούσαμε και τον τελευταίο στόχο από τον κ. Τσίπρα. Μπορεί να μην βάλει γραβάτα για το χρέος, μας είπε, αλλά</w:t>
      </w:r>
      <w:r>
        <w:rPr>
          <w:rFonts w:eastAsia="Times New Roman" w:cs="Times New Roman"/>
          <w:szCs w:val="24"/>
        </w:rPr>
        <w:t xml:space="preserve"> δεν θέλει να φορέσει φέσι στους πολίτες. Βέβαια, αν είναι να μιλάμε για φέσια, να πούμε ότι το έχει φορέσει το φέσι στους πολίτες ο κ. Τσίπρας και με το πρώτο δικό του μνημόνιο, το τρίτο κατά σειρά και με το δεύτερο δικό του μνημόνιο, το τέταρτο κατά σειρ</w:t>
      </w:r>
      <w:r>
        <w:rPr>
          <w:rFonts w:eastAsia="Times New Roman" w:cs="Times New Roman"/>
          <w:szCs w:val="24"/>
        </w:rPr>
        <w:t xml:space="preserve">ά. </w:t>
      </w:r>
    </w:p>
    <w:p w14:paraId="3C9AC8D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Όσο δε για την απώλεια των πόρων της υγιούς οικονομίας, ο κ. Στουρνάρας, ο κεντρικός τραπεζίτης, τοποθετούσε αυτήν την απώλεια στα 86 δισεκατομμύρια ευρώ. Απώλεια της εθνικής οικονομίας, των πόρων της, των δυνατοτήτων της. </w:t>
      </w:r>
    </w:p>
    <w:p w14:paraId="3C9AC8D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Επομένως, το πρόβλημα με αυτ</w:t>
      </w:r>
      <w:r>
        <w:rPr>
          <w:rFonts w:eastAsia="Times New Roman" w:cs="Times New Roman"/>
          <w:szCs w:val="24"/>
        </w:rPr>
        <w:t xml:space="preserve">ήν την Κυβέρνηση είναι ότι δεν έχει εθνικό σχέδιο. Από το σκίσιμο των μνημονίων μέσα σε δυόμισι χρόνια υπέγραψε δύο μνημόνια. Από το κούρεμα του χρέους πέρασε στο «λύση να </w:t>
      </w:r>
      <w:r>
        <w:rPr>
          <w:rFonts w:eastAsia="Times New Roman" w:cs="Times New Roman"/>
          <w:szCs w:val="24"/>
        </w:rPr>
        <w:t>΄</w:t>
      </w:r>
      <w:r>
        <w:rPr>
          <w:rFonts w:eastAsia="Times New Roman" w:cs="Times New Roman"/>
          <w:szCs w:val="24"/>
        </w:rPr>
        <w:t xml:space="preserve">ναι κι ό,τι να </w:t>
      </w:r>
      <w:r>
        <w:rPr>
          <w:rFonts w:eastAsia="Times New Roman" w:cs="Times New Roman"/>
          <w:szCs w:val="24"/>
        </w:rPr>
        <w:t>΄</w:t>
      </w:r>
      <w:r>
        <w:rPr>
          <w:rFonts w:eastAsia="Times New Roman" w:cs="Times New Roman"/>
          <w:szCs w:val="24"/>
        </w:rPr>
        <w:t>ναι». Από το «τέλος της λιτότητας» προχώρησε στην ψήφιση νέων μέτρω</w:t>
      </w:r>
      <w:r>
        <w:rPr>
          <w:rFonts w:eastAsia="Times New Roman" w:cs="Times New Roman"/>
          <w:szCs w:val="24"/>
        </w:rPr>
        <w:t xml:space="preserve">ν λιτότητας και μάλιστα αχρείαστων. Από το κυνήγι της φοροδιαφυγής που θα μας έφερνε </w:t>
      </w:r>
      <w:r>
        <w:rPr>
          <w:rFonts w:eastAsia="Times New Roman" w:cs="Times New Roman"/>
          <w:szCs w:val="24"/>
        </w:rPr>
        <w:t xml:space="preserve">1 </w:t>
      </w:r>
      <w:r>
        <w:rPr>
          <w:rFonts w:eastAsia="Times New Roman" w:cs="Times New Roman"/>
          <w:szCs w:val="24"/>
        </w:rPr>
        <w:t xml:space="preserve">δισεκατομμύριο ευρώ τον χρόνο, με δηλώσεις του Πρωθυπουργού και των πρωτοκλασάτων Υπουργών, φτάσαμε στην κατάσχεση των καταθέσεων του </w:t>
      </w:r>
      <w:proofErr w:type="spellStart"/>
      <w:r>
        <w:rPr>
          <w:rFonts w:eastAsia="Times New Roman" w:cs="Times New Roman"/>
          <w:szCs w:val="24"/>
        </w:rPr>
        <w:t>μικροοφειλέτη</w:t>
      </w:r>
      <w:proofErr w:type="spellEnd"/>
      <w:r>
        <w:rPr>
          <w:rFonts w:eastAsia="Times New Roman" w:cs="Times New Roman"/>
          <w:szCs w:val="24"/>
        </w:rPr>
        <w:t xml:space="preserve"> των </w:t>
      </w:r>
      <w:r>
        <w:rPr>
          <w:rFonts w:eastAsia="Times New Roman" w:cs="Times New Roman"/>
          <w:szCs w:val="24"/>
        </w:rPr>
        <w:t xml:space="preserve">500 </w:t>
      </w:r>
      <w:r>
        <w:rPr>
          <w:rFonts w:eastAsia="Times New Roman" w:cs="Times New Roman"/>
          <w:szCs w:val="24"/>
        </w:rPr>
        <w:t xml:space="preserve">ευρώ. Από το </w:t>
      </w:r>
      <w:r>
        <w:rPr>
          <w:rFonts w:eastAsia="Times New Roman" w:cs="Times New Roman"/>
          <w:szCs w:val="24"/>
        </w:rPr>
        <w:t xml:space="preserve">«κανένα σπίτι στα </w:t>
      </w:r>
      <w:r>
        <w:rPr>
          <w:rFonts w:eastAsia="Times New Roman" w:cs="Times New Roman"/>
          <w:szCs w:val="24"/>
        </w:rPr>
        <w:lastRenderedPageBreak/>
        <w:t>χέρια τραπεζίτη» φθάσαμε στους ηλεκτρονικούς πλειστηριασμούς. Με άλλα λόγια, η Κυβέρνηση άγεται και φέρεται ανάλογα με τις κινήσεις της στιγμής.</w:t>
      </w:r>
    </w:p>
    <w:p w14:paraId="3C9AC8D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Κανείς, όμως, δεν μπορεί να παρακολουθήσει αυτήν την κατάσταση, πόσο μάλλον οι άνεργοι, οι οπ</w:t>
      </w:r>
      <w:r>
        <w:rPr>
          <w:rFonts w:eastAsia="Times New Roman" w:cs="Times New Roman"/>
          <w:szCs w:val="24"/>
        </w:rPr>
        <w:t xml:space="preserve">οίοι βλέπουν την ανεργία καθηλωμένη στο 23,5%, όταν στις υπόλοιπες χώρες της Ευρωζώνης η μείωση των ποσοστών της ανεργίας είναι εντυπωσιακή. Δεν ευχαριστιούνται όταν βλέπουν αυτήν την κατάσταση οι μισθωτοί των </w:t>
      </w:r>
      <w:r>
        <w:rPr>
          <w:rFonts w:eastAsia="Times New Roman" w:cs="Times New Roman"/>
          <w:szCs w:val="24"/>
        </w:rPr>
        <w:t xml:space="preserve">500 </w:t>
      </w:r>
      <w:r>
        <w:rPr>
          <w:rFonts w:eastAsia="Times New Roman" w:cs="Times New Roman"/>
          <w:szCs w:val="24"/>
        </w:rPr>
        <w:t>ευρώ, οι οποίοι θα χάσουν ένα μηνιάτικο το</w:t>
      </w:r>
      <w:r>
        <w:rPr>
          <w:rFonts w:eastAsia="Times New Roman" w:cs="Times New Roman"/>
          <w:szCs w:val="24"/>
        </w:rPr>
        <w:t xml:space="preserve">ν χρόνο μετά τη φορολόγηση που τους περιμένει μετά τη μείωση του αφορολογήτου. Οι συνταξιούχοι θα χάσουν δύο με τέσσερις συντάξεις τον χρόνο. Άρα η διαπραγμάτευση του «όλα ή τίποτα» κατέληξε στο τίποτα. </w:t>
      </w:r>
    </w:p>
    <w:p w14:paraId="3C9AC8DC"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Στο </w:t>
      </w:r>
      <w:proofErr w:type="spellStart"/>
      <w:r>
        <w:rPr>
          <w:rFonts w:eastAsia="Times New Roman" w:cs="Times New Roman"/>
          <w:szCs w:val="24"/>
          <w:lang w:val="en-US"/>
        </w:rPr>
        <w:t>Eurogroup</w:t>
      </w:r>
      <w:proofErr w:type="spellEnd"/>
      <w:r>
        <w:rPr>
          <w:rFonts w:eastAsia="Times New Roman" w:cs="Times New Roman"/>
          <w:szCs w:val="24"/>
        </w:rPr>
        <w:t xml:space="preserve"> που μας έρχεται, της 15</w:t>
      </w:r>
      <w:r>
        <w:rPr>
          <w:rFonts w:eastAsia="Times New Roman" w:cs="Times New Roman"/>
          <w:szCs w:val="24"/>
          <w:vertAlign w:val="superscript"/>
        </w:rPr>
        <w:t>η</w:t>
      </w:r>
      <w:r>
        <w:rPr>
          <w:rFonts w:eastAsia="Times New Roman" w:cs="Times New Roman"/>
          <w:szCs w:val="24"/>
        </w:rPr>
        <w:t xml:space="preserve">ς Ιουνίου, το </w:t>
      </w:r>
      <w:r>
        <w:rPr>
          <w:rFonts w:eastAsia="Times New Roman" w:cs="Times New Roman"/>
          <w:szCs w:val="24"/>
        </w:rPr>
        <w:t xml:space="preserve">μόνο που περιμένουμε πλέον είναι η έγκριση της δόσης των 7 δισεκατομμυρίων ευρώ, χωρίς τίποτα περισσότερο. </w:t>
      </w:r>
    </w:p>
    <w:p w14:paraId="3C9AC8DD"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Η Ελλάδα, όμως, δεν αξίζει να βρίσκεται στην κατάσταση που βλέπουμε σήμερα όλοι μας. Δεν μπορεί να είμαστε συνεχώς οι ουραγοί της Ευρώπης, να είμαστ</w:t>
      </w:r>
      <w:r>
        <w:rPr>
          <w:rFonts w:eastAsia="Times New Roman" w:cs="Times New Roman"/>
          <w:szCs w:val="24"/>
        </w:rPr>
        <w:t xml:space="preserve">ε το μέτρο προς αποφυγήν. </w:t>
      </w:r>
    </w:p>
    <w:p w14:paraId="3C9AC8DE"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Η Ελλάδα μοιάζει να είναι κουρασμένη, παραδομένη στη μιζέρια της Κυβέρνησης, ενώ χρειάζεται ένα σοκ δημιουργικότητας και νέας παραγωγής. </w:t>
      </w:r>
    </w:p>
    <w:p w14:paraId="3C9AC8DF"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Υπάρχει δρόμος για την επιτυχία; Υπάρχει. Άκουσα χθες με συγκίνηση, κυρίες και κύριοι, τον </w:t>
      </w:r>
      <w:r>
        <w:rPr>
          <w:rFonts w:eastAsia="Times New Roman" w:cs="Times New Roman"/>
          <w:szCs w:val="24"/>
        </w:rPr>
        <w:t xml:space="preserve">Γιάννη </w:t>
      </w:r>
      <w:proofErr w:type="spellStart"/>
      <w:r>
        <w:rPr>
          <w:rFonts w:eastAsia="Times New Roman" w:cs="Times New Roman"/>
          <w:szCs w:val="24"/>
        </w:rPr>
        <w:t>Αντετοκούνμπο</w:t>
      </w:r>
      <w:proofErr w:type="spellEnd"/>
      <w:r>
        <w:rPr>
          <w:rFonts w:eastAsia="Times New Roman" w:cs="Times New Roman"/>
          <w:szCs w:val="24"/>
        </w:rPr>
        <w:t xml:space="preserve"> να μιλά στους ομογενείς της </w:t>
      </w:r>
      <w:r>
        <w:rPr>
          <w:rFonts w:eastAsia="Times New Roman" w:cs="Times New Roman"/>
          <w:szCs w:val="24"/>
        </w:rPr>
        <w:lastRenderedPageBreak/>
        <w:t>Νέας Υόρκης και να λέει τη δική του ιστορία, πώς κατάφερε από ένα παιδί στις αλάνες να φτάσει στο Ν</w:t>
      </w:r>
      <w:r>
        <w:rPr>
          <w:rFonts w:eastAsia="Times New Roman" w:cs="Times New Roman"/>
          <w:szCs w:val="24"/>
          <w:lang w:val="en-US"/>
        </w:rPr>
        <w:t>BA</w:t>
      </w:r>
      <w:r>
        <w:rPr>
          <w:rFonts w:eastAsia="Times New Roman" w:cs="Times New Roman"/>
          <w:szCs w:val="24"/>
        </w:rPr>
        <w:t>, να γίνει ένας σοβαρός, σπουδαίος αθλητής, μεγάλος επαγγελματίας, αστέρας του Ν</w:t>
      </w:r>
      <w:r>
        <w:rPr>
          <w:rFonts w:eastAsia="Times New Roman" w:cs="Times New Roman"/>
          <w:szCs w:val="24"/>
          <w:lang w:val="en-US"/>
        </w:rPr>
        <w:t>BA</w:t>
      </w:r>
      <w:r>
        <w:rPr>
          <w:rFonts w:eastAsia="Times New Roman" w:cs="Times New Roman"/>
          <w:szCs w:val="24"/>
        </w:rPr>
        <w:t xml:space="preserve">. </w:t>
      </w:r>
    </w:p>
    <w:p w14:paraId="3C9AC8E0"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Ο Γιάννης, λοιπόν, με</w:t>
      </w:r>
      <w:r>
        <w:rPr>
          <w:rFonts w:eastAsia="Times New Roman" w:cs="Times New Roman"/>
          <w:szCs w:val="24"/>
        </w:rPr>
        <w:t xml:space="preserve"> τα δύο «ν» και όχι με το ένα «ν», όταν ρωτήθηκε, είπε: «Πατάμε στο έδαφος, για να είμαστε το καλύτερο πρότυπο για το μέλλον της πατρίδας μας. Δεν έχει τελειώσει η Ελλάδα. Δεν πρέπει να τα παρατήσουμε, αλλά να στηρίξουμε τις νεότερες γενιές». </w:t>
      </w:r>
    </w:p>
    <w:p w14:paraId="3C9AC8E1"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Αντετοκούν</w:t>
      </w:r>
      <w:r>
        <w:rPr>
          <w:rFonts w:eastAsia="Times New Roman" w:cs="Times New Roman"/>
          <w:szCs w:val="24"/>
        </w:rPr>
        <w:t>μπο</w:t>
      </w:r>
      <w:proofErr w:type="spellEnd"/>
      <w:r>
        <w:rPr>
          <w:rFonts w:eastAsia="Times New Roman" w:cs="Times New Roman"/>
          <w:szCs w:val="24"/>
        </w:rPr>
        <w:t xml:space="preserve">, ο Γιάννης με τα δύο «ν», τα κατάφερε, γιατί είχε μυαλό, είχε στόχο, είχε σωστή καθοδήγηση και δούλεψε σκληρά. </w:t>
      </w:r>
    </w:p>
    <w:p w14:paraId="3C9AC8E2"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Φοβάμαι, όμως, ότι αυτό το παράδειγμα δεν το έχει πάρει πολύ στα σοβαρά, δεν το έχει μελετήσει, έστω και βιωματικά, αυτή η Κυβέρνηση. Δεν υπ</w:t>
      </w:r>
      <w:r>
        <w:rPr>
          <w:rFonts w:eastAsia="Times New Roman" w:cs="Times New Roman"/>
          <w:szCs w:val="24"/>
        </w:rPr>
        <w:t xml:space="preserve">άρχει πρόγραμμα, δεν υπάρχει εθνικός σχεδιασμός, δεν υπάρχει συναίσθηση του χρόνου που φεύγει και δημιουργεί παγίδες και κενά στην αληθινή οικονομία. </w:t>
      </w:r>
    </w:p>
    <w:p w14:paraId="3C9AC8E3"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Επομένως μπορεί ο κ. </w:t>
      </w:r>
      <w:proofErr w:type="spellStart"/>
      <w:r>
        <w:rPr>
          <w:rFonts w:eastAsia="Times New Roman" w:cs="Times New Roman"/>
          <w:szCs w:val="24"/>
        </w:rPr>
        <w:t>Τσακαλώτος</w:t>
      </w:r>
      <w:proofErr w:type="spellEnd"/>
      <w:r>
        <w:rPr>
          <w:rFonts w:eastAsia="Times New Roman" w:cs="Times New Roman"/>
          <w:szCs w:val="24"/>
        </w:rPr>
        <w:t xml:space="preserve"> να λέει ότι βλέπει διαρκώς τα δοκάρια να μετακινούνται, αλλά φοβάμαι ότι </w:t>
      </w:r>
      <w:r>
        <w:rPr>
          <w:rFonts w:eastAsia="Times New Roman" w:cs="Times New Roman"/>
          <w:szCs w:val="24"/>
        </w:rPr>
        <w:t xml:space="preserve">και στο μπάσκετ δεν θα τα πήγαινε καλύτερα, γιατί έχει μια ροπή προς τον </w:t>
      </w:r>
      <w:proofErr w:type="spellStart"/>
      <w:r>
        <w:rPr>
          <w:rFonts w:eastAsia="Times New Roman" w:cs="Times New Roman"/>
          <w:szCs w:val="24"/>
        </w:rPr>
        <w:t>Γιάνη</w:t>
      </w:r>
      <w:proofErr w:type="spellEnd"/>
      <w:r>
        <w:rPr>
          <w:rFonts w:eastAsia="Times New Roman" w:cs="Times New Roman"/>
          <w:szCs w:val="24"/>
        </w:rPr>
        <w:t xml:space="preserve"> με ένα «ν» και όχι προς τον Γιάννη με τα δύο «ν». </w:t>
      </w:r>
    </w:p>
    <w:p w14:paraId="3C9AC8E4"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έρχομαι τώρα στο σχέδιο νόμου και θα είμαι πολύ σύντομος, γιατί τα έχουμε πει πολλές φορές, τα </w:t>
      </w:r>
      <w:proofErr w:type="spellStart"/>
      <w:r>
        <w:rPr>
          <w:rFonts w:eastAsia="Times New Roman" w:cs="Times New Roman"/>
          <w:szCs w:val="24"/>
        </w:rPr>
        <w:t>υ</w:t>
      </w:r>
      <w:r>
        <w:rPr>
          <w:rFonts w:eastAsia="Times New Roman" w:cs="Times New Roman"/>
          <w:szCs w:val="24"/>
        </w:rPr>
        <w:t>περαναλύσαμε</w:t>
      </w:r>
      <w:proofErr w:type="spellEnd"/>
      <w:r>
        <w:rPr>
          <w:rFonts w:eastAsia="Times New Roman" w:cs="Times New Roman"/>
          <w:szCs w:val="24"/>
        </w:rPr>
        <w:t xml:space="preserve"> και στην </w:t>
      </w:r>
      <w:r>
        <w:rPr>
          <w:rFonts w:eastAsia="Times New Roman" w:cs="Times New Roman"/>
          <w:szCs w:val="24"/>
        </w:rPr>
        <w:t>ε</w:t>
      </w:r>
      <w:r>
        <w:rPr>
          <w:rFonts w:eastAsia="Times New Roman" w:cs="Times New Roman"/>
          <w:szCs w:val="24"/>
        </w:rPr>
        <w:t xml:space="preserve">πιτροπή. </w:t>
      </w:r>
    </w:p>
    <w:p w14:paraId="3C9AC8E5"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Παρά το γεγονός ότι διαφωνούμε με τη διαδικασία του επείγοντος και με την ένταξη άχρηστων διατάξεων στο σώμα του νομοσχεδίου -σας θυμίζω ότι η κύρωση είναι έξι άρθρα, τα υπόλοιπα είκοσι τρία του παρόντος σχεδίου νόμου είναι</w:t>
      </w:r>
      <w:r>
        <w:rPr>
          <w:rFonts w:eastAsia="Times New Roman" w:cs="Times New Roman"/>
          <w:szCs w:val="24"/>
        </w:rPr>
        <w:t xml:space="preserve"> διαφορετικές διατάξεις, δεν έχουν καμμία σχέση με το περιεχόμενο της κύρωσης- εμείς, ως υπεύθυνη Αντιπολίτευση, δεν διστάζουμε να πούμε ότι υπάρχουν θετικά άρθρα, υπάρχουν θετικές διατάξεις στο σχέδιο νόμου, τις οποίες εμείς θα υπερψηφίσουμε. </w:t>
      </w:r>
    </w:p>
    <w:p w14:paraId="3C9AC8E6"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Βεβαίως, θα</w:t>
      </w:r>
      <w:r>
        <w:rPr>
          <w:rFonts w:eastAsia="Times New Roman" w:cs="Times New Roman"/>
          <w:szCs w:val="24"/>
        </w:rPr>
        <w:t xml:space="preserve"> υπερψηφίσουμε τα πρώτα έξι άρθρα που αφορούν την προσαρμογή, όπως σας είπα. Κινούμαστε θετικά ως προς την υπερψήφιση μιας σειράς άλλων άρθρων, των άρθρων 9, 14, 15, 17, 18 και 19, ενώ έχουμε αντίθεση με κάποια άλλα άρθρα του νομοσχεδίου. Το άρθρο 12 το απ</w:t>
      </w:r>
      <w:r>
        <w:rPr>
          <w:rFonts w:eastAsia="Times New Roman" w:cs="Times New Roman"/>
          <w:szCs w:val="24"/>
        </w:rPr>
        <w:t xml:space="preserve">οσύρατε, επομένως σε αυτό δεν χρειάζεται να τοποθετηθώ. Έχουμε, όμως, αντιρρήσεις και για τα άρθρα 7, 10, 11, 13 και 16. </w:t>
      </w:r>
    </w:p>
    <w:p w14:paraId="3C9AC8E7"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Θέλω να σας πω δυο λόγια και για τις τροπολογίες. Υποστηρίζουμε την τροπολογία για την παραχώρηση των κτηρίων που χρησιμοποιήθηκαν από</w:t>
      </w:r>
      <w:r>
        <w:rPr>
          <w:rFonts w:eastAsia="Times New Roman" w:cs="Times New Roman"/>
          <w:szCs w:val="24"/>
        </w:rPr>
        <w:t xml:space="preserve"> την ΕΑΤ-ΕΣΑ στην </w:t>
      </w:r>
      <w:r>
        <w:rPr>
          <w:rFonts w:eastAsia="Times New Roman" w:cs="Times New Roman"/>
          <w:szCs w:val="24"/>
        </w:rPr>
        <w:t>π</w:t>
      </w:r>
      <w:r>
        <w:rPr>
          <w:rFonts w:eastAsia="Times New Roman" w:cs="Times New Roman"/>
          <w:szCs w:val="24"/>
        </w:rPr>
        <w:t xml:space="preserve">εριφέρεια. Τα κτήρια αυτά κάθονται τώρα και ρημάζουν. </w:t>
      </w:r>
    </w:p>
    <w:p w14:paraId="3C9AC8E8"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Απλώς, θα ρωτήσω, όπως έκανα και στην </w:t>
      </w:r>
      <w:r>
        <w:rPr>
          <w:rFonts w:eastAsia="Times New Roman" w:cs="Times New Roman"/>
          <w:szCs w:val="24"/>
        </w:rPr>
        <w:t>ε</w:t>
      </w:r>
      <w:r>
        <w:rPr>
          <w:rFonts w:eastAsia="Times New Roman" w:cs="Times New Roman"/>
          <w:szCs w:val="24"/>
        </w:rPr>
        <w:t xml:space="preserve">πιτροπή, σε σχέση με τις παραχωρήσεις κτηρίων και κτισμάτων προς τους δήμους, αν υπάρχει από τους δήμους ένα χρονοδιάγραμμα, ένα σχέδιο, κάποια κριτήρια, αν θα υπογραφεί ένα μνημόνιο συνεργασίας μεταξύ της ελληνικής Κυβέρνησης και κάποιων δήμων. </w:t>
      </w:r>
    </w:p>
    <w:p w14:paraId="3C9AC8E9"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Αυτά θα ή</w:t>
      </w:r>
      <w:r>
        <w:rPr>
          <w:rFonts w:eastAsia="Times New Roman" w:cs="Times New Roman"/>
          <w:szCs w:val="24"/>
        </w:rPr>
        <w:t xml:space="preserve">ταν καλό να τα ξέρουμε, κυρία Υπουργέ, γιατί σκοπός είναι να μην φύγει ένα δημόσιο ακίνητο ή ένα κτήριο εγκαταλελειμμένο από την αγκαλιά του </w:t>
      </w:r>
      <w:r>
        <w:rPr>
          <w:rFonts w:eastAsia="Times New Roman" w:cs="Times New Roman"/>
          <w:szCs w:val="24"/>
        </w:rPr>
        <w:t>δ</w:t>
      </w:r>
      <w:r>
        <w:rPr>
          <w:rFonts w:eastAsia="Times New Roman" w:cs="Times New Roman"/>
          <w:szCs w:val="24"/>
        </w:rPr>
        <w:t xml:space="preserve">ημοσίου, για να πάει να παραμείνει εγκαταλελειμμένο στην αγκαλιά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w:t>
      </w:r>
    </w:p>
    <w:p w14:paraId="3C9AC8EA"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Θέλω να σας μιλήσω τώρα για την τροπολογία με γενικό αριθμό 1045 και ειδικό 165, για τη λειτουργία παιδικών χαρών σε χώρους του </w:t>
      </w:r>
      <w:r>
        <w:rPr>
          <w:rFonts w:eastAsia="Times New Roman" w:cs="Times New Roman"/>
          <w:szCs w:val="24"/>
        </w:rPr>
        <w:t>δ</w:t>
      </w:r>
      <w:r>
        <w:rPr>
          <w:rFonts w:eastAsia="Times New Roman" w:cs="Times New Roman"/>
          <w:szCs w:val="24"/>
        </w:rPr>
        <w:t xml:space="preserve">ημοσίου και στο Κέντρο Πολιτισμού του Ιδρύματος Σταύρος Νιάρχος. Είναι ολίγον τι παράταιρο και ίσως άνευ νοήματος να πρέπει να </w:t>
      </w:r>
      <w:r>
        <w:rPr>
          <w:rFonts w:eastAsia="Times New Roman" w:cs="Times New Roman"/>
          <w:szCs w:val="24"/>
        </w:rPr>
        <w:t xml:space="preserve">νομοθετεί η Βουλή για μια παιδική χαρά, για τις τεχνικές προδιαγραφές μιας παιδικής χαράς. Πρέπει να ξεπεράσουμε, λοιπόν, κάποια παλαιά σύνδρομα συγκεντρωτισμού και να αφήσουμε να λειτουργήσει αλλιώς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w:t>
      </w:r>
    </w:p>
    <w:p w14:paraId="3C9AC8EB"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με γενικό</w:t>
      </w:r>
      <w:r>
        <w:rPr>
          <w:rFonts w:eastAsia="Times New Roman" w:cs="Times New Roman"/>
          <w:szCs w:val="24"/>
        </w:rPr>
        <w:t xml:space="preserve"> αριθμό 1047 και ειδικό 167, για την παράταση της προθεσμίας οικειοθελούς αποκάλυψης φορολογητέας ύλης παρελθόντων ετών, για την οποία η Υπουργός νωρίτερα, πριν από δύο ώρες, </w:t>
      </w:r>
      <w:r>
        <w:rPr>
          <w:rFonts w:eastAsia="Times New Roman" w:cs="Times New Roman"/>
          <w:szCs w:val="24"/>
        </w:rPr>
        <w:lastRenderedPageBreak/>
        <w:t>έκανε μια πρώτη διευκρίνιση, εμείς θέλουμε ίσως περισσότερα στοιχεία, κυρία Υπουρ</w:t>
      </w:r>
      <w:r>
        <w:rPr>
          <w:rFonts w:eastAsia="Times New Roman" w:cs="Times New Roman"/>
          <w:szCs w:val="24"/>
        </w:rPr>
        <w:t xml:space="preserve">γέ, για ποιο λόγο πρέπει να δοθεί νέα παράταση. </w:t>
      </w:r>
    </w:p>
    <w:p w14:paraId="3C9AC8EC" w14:textId="77777777" w:rsidR="00DF4D2A" w:rsidRDefault="00ED41C9">
      <w:pPr>
        <w:spacing w:line="600" w:lineRule="auto"/>
        <w:ind w:firstLine="720"/>
        <w:jc w:val="both"/>
        <w:rPr>
          <w:rFonts w:eastAsia="Times New Roman"/>
          <w:szCs w:val="24"/>
        </w:rPr>
      </w:pPr>
      <w:r>
        <w:rPr>
          <w:rFonts w:eastAsia="Times New Roman"/>
          <w:szCs w:val="24"/>
        </w:rPr>
        <w:t>Μας είπατε ότι δίνετε νέα παράταση, αλλά δεν κατάλαβα ή δεν άκουσα καλά ποια είναι η αιτιολόγηση αυτής της νέας παράτασης. Δεν ανταποκρίθηκαν στις πρώτες προθεσμίες αυτοί που ήθελαν να αποκαλύψουν κάποια φορ</w:t>
      </w:r>
      <w:r>
        <w:rPr>
          <w:rFonts w:eastAsia="Times New Roman"/>
          <w:szCs w:val="24"/>
        </w:rPr>
        <w:t xml:space="preserve">ολογητέα ύλη και μετά άλλαξαν γνώμη και δεν την παρουσίασαν; Δώστε μας κάποια στοιχεία γι’ αυτό. </w:t>
      </w:r>
    </w:p>
    <w:p w14:paraId="3C9AC8ED" w14:textId="77777777" w:rsidR="00DF4D2A" w:rsidRDefault="00ED41C9">
      <w:pPr>
        <w:spacing w:line="600" w:lineRule="auto"/>
        <w:ind w:firstLine="720"/>
        <w:jc w:val="both"/>
        <w:rPr>
          <w:rFonts w:eastAsia="Times New Roman"/>
          <w:szCs w:val="24"/>
        </w:rPr>
      </w:pPr>
      <w:r>
        <w:rPr>
          <w:rFonts w:eastAsia="Times New Roman"/>
          <w:szCs w:val="24"/>
        </w:rPr>
        <w:t>Κυρίες και κύριοι συνάδελφοι, είμαστε θετικοί επί του νομοσχεδίου. Στα υπόλοιπα άρθρα που σας είπα ότι έχουμε τις αντιρρήσεις μας, θα περιμένω να ακούσω την Υ</w:t>
      </w:r>
      <w:r>
        <w:rPr>
          <w:rFonts w:eastAsia="Times New Roman"/>
          <w:szCs w:val="24"/>
        </w:rPr>
        <w:t xml:space="preserve">πουργό για να τοποθετηθώ. </w:t>
      </w:r>
    </w:p>
    <w:p w14:paraId="3C9AC8EE" w14:textId="77777777" w:rsidR="00DF4D2A" w:rsidRDefault="00ED41C9">
      <w:pPr>
        <w:spacing w:line="600" w:lineRule="auto"/>
        <w:ind w:firstLine="720"/>
        <w:jc w:val="both"/>
        <w:rPr>
          <w:rFonts w:eastAsia="Times New Roman"/>
          <w:szCs w:val="24"/>
        </w:rPr>
      </w:pPr>
      <w:r>
        <w:rPr>
          <w:rFonts w:eastAsia="Times New Roman"/>
          <w:szCs w:val="24"/>
        </w:rPr>
        <w:t xml:space="preserve">Επανέρχομαι στην γενικότερη εικόνα και τον προβληματισμό που έθεσα με την αρχή της ομιλίας μου, για να πω ότι με δουλειά, με όραμα, με εθνικό σχέδιο, υπάρχουν ελπίδες η χώρα να γίνει μία κανονική ευρωπαϊκή χώρα, υπάρχουν ελπίδες </w:t>
      </w:r>
      <w:r>
        <w:rPr>
          <w:rFonts w:eastAsia="Times New Roman"/>
          <w:szCs w:val="24"/>
        </w:rPr>
        <w:t xml:space="preserve">να φτάσουμε την Κύπρο και την Ιρλανδία, οι οποίες μπήκαν στα μνημόνια μετά από εμάς και έφυγαν πριν από εμάς. </w:t>
      </w:r>
    </w:p>
    <w:p w14:paraId="3C9AC8EF" w14:textId="77777777" w:rsidR="00DF4D2A" w:rsidRDefault="00ED41C9">
      <w:pPr>
        <w:spacing w:line="600" w:lineRule="auto"/>
        <w:ind w:firstLine="720"/>
        <w:jc w:val="both"/>
        <w:rPr>
          <w:rFonts w:eastAsia="Times New Roman"/>
          <w:szCs w:val="24"/>
        </w:rPr>
      </w:pPr>
      <w:r>
        <w:rPr>
          <w:rFonts w:eastAsia="Times New Roman"/>
          <w:szCs w:val="24"/>
        </w:rPr>
        <w:t>Φοβάμαι, όμως, ότι χωρίς πραγματική πολιτική συναίνεση και χωρίς συνεννόηση, διάλογο όλων των υγιών πολιτικών δυνάμεων μεταξύ τους, δύσκολα θα βγ</w:t>
      </w:r>
      <w:r>
        <w:rPr>
          <w:rFonts w:eastAsia="Times New Roman"/>
          <w:szCs w:val="24"/>
        </w:rPr>
        <w:t>ει αυτή η χώρα στο ξέφωτο, ειδικά με μία τέτοια πολιτική ηγεσία και καθοδήγηση της χώρας όσον αφορά την Κυβέρνηση, η οποία έχει αποδειχθεί πολύ ανάξια και κατώτερη των περιστάσεων.</w:t>
      </w:r>
    </w:p>
    <w:p w14:paraId="3C9AC8F0" w14:textId="77777777" w:rsidR="00DF4D2A" w:rsidRDefault="00ED41C9">
      <w:pPr>
        <w:spacing w:line="600" w:lineRule="auto"/>
        <w:ind w:firstLine="720"/>
        <w:jc w:val="both"/>
        <w:rPr>
          <w:rFonts w:eastAsia="Times New Roman"/>
          <w:szCs w:val="24"/>
        </w:rPr>
      </w:pPr>
      <w:r>
        <w:rPr>
          <w:rFonts w:eastAsia="Times New Roman"/>
          <w:szCs w:val="24"/>
        </w:rPr>
        <w:lastRenderedPageBreak/>
        <w:t xml:space="preserve">Σας ευχαριστώ. </w:t>
      </w:r>
    </w:p>
    <w:p w14:paraId="3C9AC8F1" w14:textId="77777777" w:rsidR="00DF4D2A" w:rsidRDefault="00ED41C9">
      <w:pPr>
        <w:spacing w:line="600" w:lineRule="auto"/>
        <w:ind w:firstLine="720"/>
        <w:jc w:val="center"/>
        <w:rPr>
          <w:rFonts w:eastAsia="Times New Roman"/>
          <w:szCs w:val="24"/>
        </w:rPr>
      </w:pPr>
      <w:r>
        <w:rPr>
          <w:rFonts w:eastAsia="Times New Roman"/>
          <w:szCs w:val="24"/>
        </w:rPr>
        <w:t>(Χειροκροτήματα)</w:t>
      </w:r>
    </w:p>
    <w:p w14:paraId="3C9AC8F2" w14:textId="77777777" w:rsidR="00DF4D2A" w:rsidRDefault="00ED41C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w:t>
      </w:r>
      <w:r>
        <w:rPr>
          <w:rFonts w:eastAsia="Times New Roman"/>
          <w:szCs w:val="24"/>
        </w:rPr>
        <w:t xml:space="preserve">στώ, κύριε </w:t>
      </w:r>
      <w:proofErr w:type="spellStart"/>
      <w:r>
        <w:rPr>
          <w:rFonts w:eastAsia="Times New Roman"/>
          <w:szCs w:val="24"/>
        </w:rPr>
        <w:t>Αμυρά</w:t>
      </w:r>
      <w:proofErr w:type="spellEnd"/>
      <w:r>
        <w:rPr>
          <w:rFonts w:eastAsia="Times New Roman"/>
          <w:szCs w:val="24"/>
        </w:rPr>
        <w:t xml:space="preserve">. </w:t>
      </w:r>
    </w:p>
    <w:p w14:paraId="3C9AC8F3" w14:textId="77777777" w:rsidR="00DF4D2A" w:rsidRDefault="00ED41C9">
      <w:pPr>
        <w:spacing w:line="600" w:lineRule="auto"/>
        <w:ind w:firstLine="720"/>
        <w:jc w:val="both"/>
        <w:rPr>
          <w:rFonts w:eastAsia="Times New Roman"/>
          <w:szCs w:val="24"/>
        </w:rPr>
      </w:pPr>
      <w:r>
        <w:rPr>
          <w:rFonts w:eastAsia="Times New Roman"/>
          <w:szCs w:val="24"/>
        </w:rPr>
        <w:t>Και μετά την ολοκλήρωση των ειδικών αγορητών, εισερχόμαστε στις ομιλίες των Βουλευτών.</w:t>
      </w:r>
    </w:p>
    <w:p w14:paraId="3C9AC8F4" w14:textId="77777777" w:rsidR="00DF4D2A" w:rsidRDefault="00ED41C9">
      <w:pPr>
        <w:spacing w:line="600" w:lineRule="auto"/>
        <w:ind w:firstLine="720"/>
        <w:jc w:val="both"/>
        <w:rPr>
          <w:rFonts w:eastAsia="Times New Roman"/>
          <w:szCs w:val="24"/>
        </w:rPr>
      </w:pPr>
      <w:r>
        <w:rPr>
          <w:rFonts w:eastAsia="Times New Roman"/>
          <w:szCs w:val="24"/>
        </w:rPr>
        <w:t xml:space="preserve">Ο κ. Γάκης, Βουλευτής Δωδεκανήσου του ΣΥΡΙΖΑ, έχει τον λόγο για επτά λεπτά. </w:t>
      </w:r>
    </w:p>
    <w:p w14:paraId="3C9AC8F5" w14:textId="77777777" w:rsidR="00DF4D2A" w:rsidRDefault="00ED41C9">
      <w:pPr>
        <w:spacing w:line="600" w:lineRule="auto"/>
        <w:ind w:firstLine="720"/>
        <w:jc w:val="both"/>
        <w:rPr>
          <w:rFonts w:eastAsia="Times New Roman"/>
          <w:szCs w:val="24"/>
        </w:rPr>
      </w:pPr>
      <w:r>
        <w:rPr>
          <w:rFonts w:eastAsia="Times New Roman"/>
          <w:b/>
          <w:szCs w:val="24"/>
        </w:rPr>
        <w:t xml:space="preserve">ΔΗΜΗΤΡΙΟΣ ΓΑΚΗΣ: </w:t>
      </w:r>
      <w:r>
        <w:rPr>
          <w:rFonts w:eastAsia="Times New Roman"/>
          <w:szCs w:val="24"/>
        </w:rPr>
        <w:t xml:space="preserve">Ευχαριστώ πολύ, κύριε Πρόεδρε. </w:t>
      </w:r>
    </w:p>
    <w:p w14:paraId="3C9AC8F6" w14:textId="77777777" w:rsidR="00DF4D2A" w:rsidRDefault="00ED41C9">
      <w:pPr>
        <w:spacing w:line="600" w:lineRule="auto"/>
        <w:ind w:firstLine="720"/>
        <w:jc w:val="both"/>
        <w:rPr>
          <w:rFonts w:eastAsia="Times New Roman"/>
          <w:szCs w:val="24"/>
        </w:rPr>
      </w:pPr>
      <w:r>
        <w:rPr>
          <w:rFonts w:eastAsia="Times New Roman"/>
          <w:szCs w:val="24"/>
        </w:rPr>
        <w:t>Η σημερινή κυβερνητική π</w:t>
      </w:r>
      <w:r>
        <w:rPr>
          <w:rFonts w:eastAsia="Times New Roman"/>
          <w:szCs w:val="24"/>
        </w:rPr>
        <w:t>ρωτοβουλία και η νομοθετική ολοκλήρωσή της, μέσα από τη διαδικασία απόδοσης της Ροδιακής Έπαυλης στον Δήμο Ρόδου, που προβλέπεται στο άρθρο 25 του σχεδίου νόμου και που βρίσκει την απόλυτη αποδοχή όλων των πλευρών του ελληνικού Κοινοβουλίου, είναι ένα αίτη</w:t>
      </w:r>
      <w:r>
        <w:rPr>
          <w:rFonts w:eastAsia="Times New Roman"/>
          <w:szCs w:val="24"/>
        </w:rPr>
        <w:t xml:space="preserve">μα δεκαετιών, χωρίς </w:t>
      </w:r>
      <w:r>
        <w:rPr>
          <w:rFonts w:eastAsia="Times New Roman"/>
          <w:szCs w:val="24"/>
        </w:rPr>
        <w:t xml:space="preserve">να βρίσκει </w:t>
      </w:r>
      <w:r>
        <w:rPr>
          <w:rFonts w:eastAsia="Times New Roman"/>
          <w:szCs w:val="24"/>
        </w:rPr>
        <w:t>αποδέκτη, δυστυχώς, μέχρι τώρα.</w:t>
      </w:r>
    </w:p>
    <w:p w14:paraId="3C9AC8F7" w14:textId="77777777" w:rsidR="00DF4D2A" w:rsidRDefault="00ED41C9">
      <w:pPr>
        <w:spacing w:line="600" w:lineRule="auto"/>
        <w:ind w:firstLine="720"/>
        <w:jc w:val="both"/>
        <w:rPr>
          <w:rFonts w:eastAsia="Times New Roman"/>
          <w:szCs w:val="24"/>
        </w:rPr>
      </w:pPr>
      <w:r>
        <w:rPr>
          <w:rFonts w:eastAsia="Times New Roman"/>
          <w:szCs w:val="24"/>
        </w:rPr>
        <w:t>Θα έλεγα ότι αποτελεί μία, επιτέλους, δικαίωση για τον δωδεκανησιακό λαό και ταυτόχρονα, κάπως καθυστερημένα, μ</w:t>
      </w:r>
      <w:r>
        <w:rPr>
          <w:rFonts w:eastAsia="Times New Roman"/>
          <w:szCs w:val="24"/>
        </w:rPr>
        <w:t>ία</w:t>
      </w:r>
      <w:r>
        <w:rPr>
          <w:rFonts w:eastAsia="Times New Roman"/>
          <w:szCs w:val="24"/>
        </w:rPr>
        <w:t xml:space="preserve"> εκπλήρωση υποχρέωσης της πολιτείας απέναντι στα Δωδεκάνησα. Κι αυτό, γιατί πίσω</w:t>
      </w:r>
      <w:r>
        <w:rPr>
          <w:rFonts w:eastAsia="Times New Roman"/>
          <w:szCs w:val="24"/>
        </w:rPr>
        <w:t xml:space="preserve"> από αυτό που αποκαλούμε σήμερα δημόσια ακίνητη περιουσία στη Δωδεκάνησο κρύβεται μια </w:t>
      </w:r>
      <w:r>
        <w:rPr>
          <w:rFonts w:eastAsia="Times New Roman"/>
          <w:szCs w:val="24"/>
        </w:rPr>
        <w:lastRenderedPageBreak/>
        <w:t>ιστορική αλήθεια, που δεν έχει αναδειχθεί όσο θα έπρεπε τουλάχιστον. Είναι μια ιστορική αλήθεια που, σε κάθε περίπτωση, τεκμηριώνει ότι η δημόσια ακίνητη περιουσία στη Δω</w:t>
      </w:r>
      <w:r>
        <w:rPr>
          <w:rFonts w:eastAsia="Times New Roman"/>
          <w:szCs w:val="24"/>
        </w:rPr>
        <w:t xml:space="preserve">δεκάνησο έχει ένα ιδιόρρυθμο καθεστώς σε σχέση με την υπόλοιπη δημόσια ακίνητη περιουσία στην υπόλοιπη χώρα, ένα καθεστώς ειδικού, εθνικού, θα έλεγα, βάρους, που δεν πρέπει να ξεφεύγει ποτέ από την προσοχή της πολιτείας.  </w:t>
      </w:r>
    </w:p>
    <w:p w14:paraId="3C9AC8F8" w14:textId="77777777" w:rsidR="00DF4D2A" w:rsidRDefault="00ED41C9">
      <w:pPr>
        <w:spacing w:line="600" w:lineRule="auto"/>
        <w:ind w:firstLine="720"/>
        <w:jc w:val="both"/>
        <w:rPr>
          <w:rFonts w:eastAsia="Times New Roman"/>
          <w:szCs w:val="24"/>
        </w:rPr>
      </w:pPr>
      <w:r>
        <w:rPr>
          <w:rFonts w:eastAsia="Times New Roman"/>
          <w:szCs w:val="24"/>
        </w:rPr>
        <w:t>Ως ανάδειξη, λοιπόν, του καθεστώτ</w:t>
      </w:r>
      <w:r>
        <w:rPr>
          <w:rFonts w:eastAsia="Times New Roman"/>
          <w:szCs w:val="24"/>
        </w:rPr>
        <w:t>ος αυτού και ως χρέος τιμής σε όλες τις γενεές των Δωδεκανησίων, που κράτησαν την ελληνικότητα των νησιών, όχι μόνο στα χρόνια της οθωμανικής σκλαβιάς, αλλά και από το 1912</w:t>
      </w:r>
      <w:r>
        <w:rPr>
          <w:rFonts w:eastAsia="Times New Roman"/>
          <w:szCs w:val="24"/>
        </w:rPr>
        <w:t xml:space="preserve">, την ιταλική σκλαβιά, </w:t>
      </w:r>
      <w:r>
        <w:rPr>
          <w:rFonts w:eastAsia="Times New Roman"/>
          <w:szCs w:val="24"/>
        </w:rPr>
        <w:t xml:space="preserve">μέχρι την </w:t>
      </w:r>
      <w:r>
        <w:rPr>
          <w:rFonts w:eastAsia="Times New Roman"/>
          <w:szCs w:val="24"/>
        </w:rPr>
        <w:t>Ε</w:t>
      </w:r>
      <w:r>
        <w:rPr>
          <w:rFonts w:eastAsia="Times New Roman"/>
          <w:szCs w:val="24"/>
        </w:rPr>
        <w:t>νσωμάτωση, αισθάνομαι την υποχρέωση να καταθέσω, έ</w:t>
      </w:r>
      <w:r>
        <w:rPr>
          <w:rFonts w:eastAsia="Times New Roman"/>
          <w:szCs w:val="24"/>
        </w:rPr>
        <w:t xml:space="preserve">στω συνοπτικά, γεγονότα και στοιχεία που είναι καταχωρημένα και τεκμηριωμένα σε επίσημες σελίδες της ιστορίας, στα αρχεία του ελληνικού Υπουργείου Εξωτερικών, </w:t>
      </w:r>
      <w:r>
        <w:rPr>
          <w:rFonts w:eastAsia="Times New Roman"/>
          <w:szCs w:val="24"/>
        </w:rPr>
        <w:t xml:space="preserve">σε </w:t>
      </w:r>
      <w:r>
        <w:rPr>
          <w:rFonts w:eastAsia="Times New Roman"/>
          <w:szCs w:val="24"/>
        </w:rPr>
        <w:t>εγκ</w:t>
      </w:r>
      <w:r>
        <w:rPr>
          <w:rFonts w:eastAsia="Times New Roman"/>
          <w:szCs w:val="24"/>
        </w:rPr>
        <w:t>υ</w:t>
      </w:r>
      <w:r>
        <w:rPr>
          <w:rFonts w:eastAsia="Times New Roman"/>
          <w:szCs w:val="24"/>
        </w:rPr>
        <w:t>κλ</w:t>
      </w:r>
      <w:r>
        <w:rPr>
          <w:rFonts w:eastAsia="Times New Roman"/>
          <w:szCs w:val="24"/>
        </w:rPr>
        <w:t>ί</w:t>
      </w:r>
      <w:r>
        <w:rPr>
          <w:rFonts w:eastAsia="Times New Roman"/>
          <w:szCs w:val="24"/>
        </w:rPr>
        <w:t>ους του και αναφορές του ελληνικού Προξενείου της Ρόδου στα επίσημα πρακτικά της Συνθήκ</w:t>
      </w:r>
      <w:r>
        <w:rPr>
          <w:rFonts w:eastAsia="Times New Roman"/>
          <w:szCs w:val="24"/>
        </w:rPr>
        <w:t xml:space="preserve">ης Ειρήνης των </w:t>
      </w:r>
      <w:proofErr w:type="spellStart"/>
      <w:r>
        <w:rPr>
          <w:rFonts w:eastAsia="Times New Roman"/>
          <w:szCs w:val="24"/>
        </w:rPr>
        <w:t>Παρισίων</w:t>
      </w:r>
      <w:proofErr w:type="spellEnd"/>
      <w:r>
        <w:rPr>
          <w:rFonts w:eastAsia="Times New Roman"/>
          <w:szCs w:val="24"/>
        </w:rPr>
        <w:t xml:space="preserve"> του 1947, σε έγγραφα των ίδιων των εκπροσώπων του τότε φασιστικού κράτους της Ιταλίας, σε ιστορικά βιβλία, συγγράμματα και επιστημονικές εισηγήσεις και μελέτες. </w:t>
      </w:r>
    </w:p>
    <w:p w14:paraId="3C9AC8F9" w14:textId="77777777" w:rsidR="00DF4D2A" w:rsidRDefault="00ED41C9">
      <w:pPr>
        <w:spacing w:line="600" w:lineRule="auto"/>
        <w:ind w:firstLine="720"/>
        <w:jc w:val="both"/>
        <w:rPr>
          <w:rFonts w:eastAsia="Times New Roman"/>
          <w:szCs w:val="24"/>
        </w:rPr>
      </w:pPr>
      <w:r>
        <w:rPr>
          <w:rFonts w:eastAsia="Times New Roman"/>
          <w:szCs w:val="24"/>
        </w:rPr>
        <w:t>Για τα μικρά νησιά της Δωδεκανήσου, δηλαδή τα πλην της Ρόδου και Κω, τ</w:t>
      </w:r>
      <w:r>
        <w:rPr>
          <w:rFonts w:eastAsia="Times New Roman"/>
          <w:szCs w:val="24"/>
        </w:rPr>
        <w:t xml:space="preserve">α αποκαλούμενα στην οθωμανική περίοδο «μη δορυάλωτα», δηλαδή </w:t>
      </w:r>
      <w:r>
        <w:rPr>
          <w:rFonts w:eastAsia="Times New Roman"/>
          <w:szCs w:val="24"/>
        </w:rPr>
        <w:lastRenderedPageBreak/>
        <w:t xml:space="preserve">αυτά που υποτάχθηκαν στους Οθωμανούς χωρίς πολεμικές συγκρούσεις, ύστερα από τις πολυαίμακτες κατακτήσεις της Ρόδου και της Κω, η </w:t>
      </w:r>
      <w:r>
        <w:rPr>
          <w:rFonts w:eastAsia="Times New Roman"/>
          <w:szCs w:val="24"/>
        </w:rPr>
        <w:t>δ</w:t>
      </w:r>
      <w:r>
        <w:rPr>
          <w:rFonts w:eastAsia="Times New Roman"/>
          <w:szCs w:val="24"/>
        </w:rPr>
        <w:t xml:space="preserve">ικαιοσύνη της χώρας μας επέλυσε το θέμα. </w:t>
      </w:r>
    </w:p>
    <w:p w14:paraId="3C9AC8FA" w14:textId="77777777" w:rsidR="00DF4D2A" w:rsidRDefault="00ED41C9">
      <w:pPr>
        <w:spacing w:line="600" w:lineRule="auto"/>
        <w:ind w:firstLine="720"/>
        <w:jc w:val="both"/>
        <w:rPr>
          <w:rFonts w:eastAsia="Times New Roman"/>
          <w:szCs w:val="24"/>
        </w:rPr>
      </w:pPr>
      <w:r>
        <w:rPr>
          <w:rFonts w:eastAsia="Times New Roman"/>
          <w:szCs w:val="24"/>
        </w:rPr>
        <w:t>Με πάγια, πλέον, νομολ</w:t>
      </w:r>
      <w:r>
        <w:rPr>
          <w:rFonts w:eastAsia="Times New Roman"/>
          <w:szCs w:val="24"/>
        </w:rPr>
        <w:t xml:space="preserve">ογία του Αρείου Πάγου έχει αμετάκλητα </w:t>
      </w:r>
      <w:r w:rsidRPr="00A0018D">
        <w:rPr>
          <w:rFonts w:eastAsia="Times New Roman"/>
          <w:szCs w:val="24"/>
        </w:rPr>
        <w:t>αναγνωριστεί, όπως, β</w:t>
      </w:r>
      <w:r w:rsidRPr="00A0018D">
        <w:rPr>
          <w:rFonts w:eastAsia="Times New Roman"/>
          <w:szCs w:val="24"/>
        </w:rPr>
        <w:t>έ</w:t>
      </w:r>
      <w:r w:rsidRPr="00A0018D">
        <w:rPr>
          <w:rFonts w:eastAsia="Times New Roman"/>
          <w:szCs w:val="24"/>
        </w:rPr>
        <w:t>βα</w:t>
      </w:r>
      <w:r w:rsidRPr="00A0018D">
        <w:rPr>
          <w:rFonts w:eastAsia="Times New Roman"/>
          <w:szCs w:val="24"/>
        </w:rPr>
        <w:t>ι</w:t>
      </w:r>
      <w:r w:rsidRPr="00A0018D">
        <w:rPr>
          <w:rFonts w:eastAsia="Times New Roman"/>
          <w:szCs w:val="24"/>
        </w:rPr>
        <w:t>α, προηγουμένως το ίδιο έγινε και με τις Κυκλάδες, ότι στα μικρότερα αυτά νησιά δεν υπάρχει δημόσια περιουσία ως</w:t>
      </w:r>
      <w:r w:rsidRPr="00A0018D">
        <w:rPr>
          <w:rFonts w:eastAsia="Times New Roman"/>
          <w:szCs w:val="24"/>
        </w:rPr>
        <w:t xml:space="preserve"> συνέχεια των Ιταλών και αυτών ως συνέχεια των Οθωμανών. Κι αυτό γιατί, σύμφωνα με την </w:t>
      </w:r>
      <w:r>
        <w:rPr>
          <w:rFonts w:eastAsia="Times New Roman"/>
          <w:szCs w:val="24"/>
        </w:rPr>
        <w:t xml:space="preserve">πολιτική της Πύλης, η οθωμανική αυτοκρατορία στα μικρά αυτά νησιά, ως μη δορυάλωτα, περιορίστηκε στη βαριά φορολογία και ουδέποτε απέκτησε δημόσια γη. </w:t>
      </w:r>
    </w:p>
    <w:p w14:paraId="3C9AC8FB" w14:textId="77777777" w:rsidR="00DF4D2A" w:rsidRDefault="00ED41C9">
      <w:pPr>
        <w:spacing w:line="600" w:lineRule="auto"/>
        <w:ind w:firstLine="720"/>
        <w:jc w:val="both"/>
        <w:rPr>
          <w:rFonts w:eastAsia="Times New Roman"/>
          <w:szCs w:val="24"/>
        </w:rPr>
      </w:pPr>
      <w:r>
        <w:rPr>
          <w:rFonts w:eastAsia="Times New Roman"/>
          <w:szCs w:val="24"/>
        </w:rPr>
        <w:t>Το καθεστώς, όμως</w:t>
      </w:r>
      <w:r>
        <w:rPr>
          <w:rFonts w:eastAsia="Times New Roman"/>
          <w:szCs w:val="24"/>
        </w:rPr>
        <w:t xml:space="preserve">, αυτό δεν ήταν ίδιο για τα δύο μεγάλα νησιά της Δωδεκανήσου, τη Ρόδο και την Κω, αλλά και περιοχές της Λέρου, όπως είναι το </w:t>
      </w:r>
      <w:proofErr w:type="spellStart"/>
      <w:r>
        <w:rPr>
          <w:rFonts w:eastAsia="Times New Roman"/>
          <w:szCs w:val="24"/>
        </w:rPr>
        <w:t>Λακκί</w:t>
      </w:r>
      <w:proofErr w:type="spellEnd"/>
      <w:r>
        <w:rPr>
          <w:rFonts w:eastAsia="Times New Roman"/>
          <w:szCs w:val="24"/>
        </w:rPr>
        <w:t xml:space="preserve"> και ο </w:t>
      </w:r>
      <w:proofErr w:type="spellStart"/>
      <w:r>
        <w:rPr>
          <w:rFonts w:eastAsia="Times New Roman"/>
          <w:szCs w:val="24"/>
        </w:rPr>
        <w:t>Ξηρόκαμπος</w:t>
      </w:r>
      <w:proofErr w:type="spellEnd"/>
      <w:r>
        <w:rPr>
          <w:rFonts w:eastAsia="Times New Roman"/>
          <w:szCs w:val="24"/>
        </w:rPr>
        <w:t xml:space="preserve">. Στα νησιά αυτά συγκεντρώνεται η ακίνητη περιουσία του </w:t>
      </w:r>
      <w:r>
        <w:rPr>
          <w:rFonts w:eastAsia="Times New Roman"/>
          <w:szCs w:val="24"/>
        </w:rPr>
        <w:t>δ</w:t>
      </w:r>
      <w:r>
        <w:rPr>
          <w:rFonts w:eastAsia="Times New Roman"/>
          <w:szCs w:val="24"/>
        </w:rPr>
        <w:t>ημοσίου στα Δωδεκάνησα, δηλαδή, αυτή που κατά διαδοχ</w:t>
      </w:r>
      <w:r>
        <w:rPr>
          <w:rFonts w:eastAsia="Times New Roman"/>
          <w:szCs w:val="24"/>
        </w:rPr>
        <w:t xml:space="preserve">ή πήρε η Ελλάδα από την Ιταλία με τη Συνθήκη Ειρήνης των </w:t>
      </w:r>
      <w:proofErr w:type="spellStart"/>
      <w:r>
        <w:rPr>
          <w:rFonts w:eastAsia="Times New Roman"/>
          <w:szCs w:val="24"/>
        </w:rPr>
        <w:t>Παρισίων</w:t>
      </w:r>
      <w:proofErr w:type="spellEnd"/>
      <w:r>
        <w:rPr>
          <w:rFonts w:eastAsia="Times New Roman"/>
          <w:szCs w:val="24"/>
        </w:rPr>
        <w:t xml:space="preserve"> του 1947. </w:t>
      </w:r>
    </w:p>
    <w:p w14:paraId="3C9AC8FC" w14:textId="77777777" w:rsidR="00DF4D2A" w:rsidRDefault="00ED41C9">
      <w:pPr>
        <w:spacing w:line="600" w:lineRule="auto"/>
        <w:ind w:firstLine="720"/>
        <w:jc w:val="both"/>
        <w:rPr>
          <w:rFonts w:eastAsia="Times New Roman"/>
          <w:szCs w:val="24"/>
        </w:rPr>
      </w:pPr>
      <w:r>
        <w:rPr>
          <w:rFonts w:eastAsia="Times New Roman"/>
          <w:szCs w:val="24"/>
        </w:rPr>
        <w:t>Η περιουσία αυτή δεν είναι άλλη από αυτή που είναι κατοχυρωμένη στα κτηματολόγια</w:t>
      </w:r>
      <w:r w:rsidRPr="00DE0EEE">
        <w:rPr>
          <w:rFonts w:eastAsia="Times New Roman"/>
          <w:szCs w:val="24"/>
        </w:rPr>
        <w:t>,</w:t>
      </w:r>
      <w:r>
        <w:rPr>
          <w:rFonts w:eastAsia="Times New Roman"/>
          <w:szCs w:val="24"/>
        </w:rPr>
        <w:t xml:space="preserve"> που ίδρυσαν οι Ιταλοί το 1929 στα τρία αυτά νησιά, υπέρ της λεγόμενης «ιταλικής κτήσης του Αιγαίο</w:t>
      </w:r>
      <w:r>
        <w:rPr>
          <w:rFonts w:eastAsia="Times New Roman"/>
          <w:szCs w:val="24"/>
        </w:rPr>
        <w:t>υ», όπως αποκαλούνταν τα Δωδεκάνησα από τους Ιταλούς κατακτητές.</w:t>
      </w:r>
    </w:p>
    <w:p w14:paraId="3C9AC8FD" w14:textId="77777777" w:rsidR="00DF4D2A" w:rsidRDefault="00ED41C9">
      <w:pPr>
        <w:spacing w:line="600" w:lineRule="auto"/>
        <w:ind w:firstLine="720"/>
        <w:jc w:val="both"/>
        <w:rPr>
          <w:rFonts w:eastAsia="Times New Roman"/>
          <w:szCs w:val="24"/>
        </w:rPr>
      </w:pPr>
      <w:r>
        <w:rPr>
          <w:rFonts w:eastAsia="Times New Roman"/>
          <w:szCs w:val="24"/>
        </w:rPr>
        <w:lastRenderedPageBreak/>
        <w:t>Η ακίνητη αυτή περιουσία είναι τόσο μεγάλη που σε εύρος αντιστοιχεί, όσο αφορά</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μόνο τη Ρόδο, στα 2/3 της σημερινής ακίνητης δημόσιας περιουσίας του δημοσίου σε όλη τη χώρα.</w:t>
      </w:r>
    </w:p>
    <w:p w14:paraId="3C9AC8FE" w14:textId="77777777" w:rsidR="00DF4D2A" w:rsidRDefault="00ED41C9">
      <w:pPr>
        <w:spacing w:line="600" w:lineRule="auto"/>
        <w:ind w:firstLine="720"/>
        <w:jc w:val="both"/>
        <w:rPr>
          <w:rFonts w:eastAsia="Times New Roman"/>
          <w:szCs w:val="24"/>
        </w:rPr>
      </w:pPr>
      <w:r>
        <w:rPr>
          <w:rFonts w:eastAsia="Times New Roman"/>
          <w:szCs w:val="24"/>
        </w:rPr>
        <w:t>Πώς, όμω</w:t>
      </w:r>
      <w:r>
        <w:rPr>
          <w:rFonts w:eastAsia="Times New Roman"/>
          <w:szCs w:val="24"/>
        </w:rPr>
        <w:t>ς, και με ποιους τρόπους δημιουργήθηκε αυτή η γιγάντια δημόσια περιουσία; Κατ’ αρχ</w:t>
      </w:r>
      <w:r>
        <w:rPr>
          <w:rFonts w:eastAsia="Times New Roman"/>
          <w:szCs w:val="24"/>
        </w:rPr>
        <w:t>άς</w:t>
      </w:r>
      <w:r>
        <w:rPr>
          <w:rFonts w:eastAsia="Times New Roman"/>
          <w:szCs w:val="24"/>
        </w:rPr>
        <w:t>, στη Ρόδο και στην Κω οι Ιταλοί βρήκαν ήδη αρκετές δημόσιες γαίες από τους Οθωμανούς, καθώς η πολιτική της Πύλης ήταν η υφαρπαγή της περιουσίας των σκλαβωμένων κατοίκων -π</w:t>
      </w:r>
      <w:r>
        <w:rPr>
          <w:rFonts w:eastAsia="Times New Roman"/>
          <w:szCs w:val="24"/>
        </w:rPr>
        <w:t>ου η υποταγή τους γινόταν με όπλα- στις περιοχές αυτές, που αποκαλούσαν δορυάλωτες.</w:t>
      </w:r>
    </w:p>
    <w:p w14:paraId="3C9AC8FF" w14:textId="77777777" w:rsidR="00DF4D2A" w:rsidRDefault="00ED41C9">
      <w:pPr>
        <w:spacing w:line="600" w:lineRule="auto"/>
        <w:ind w:firstLine="720"/>
        <w:jc w:val="both"/>
        <w:rPr>
          <w:rFonts w:eastAsia="Times New Roman"/>
          <w:szCs w:val="24"/>
        </w:rPr>
      </w:pPr>
      <w:r>
        <w:rPr>
          <w:rFonts w:eastAsia="Times New Roman"/>
          <w:szCs w:val="24"/>
        </w:rPr>
        <w:t>Οι Ιταλοί, όμως, κατακτητές δεν αρκέστηκαν μόνο σε αυτήν την περιουσία, αφού εκφρασμένη βούλησή τους -όπως ομολογείται και από την ίδια την εισηγητική έκθεση ίδρυσης των κτ</w:t>
      </w:r>
      <w:r>
        <w:rPr>
          <w:rFonts w:eastAsia="Times New Roman"/>
          <w:szCs w:val="24"/>
        </w:rPr>
        <w:t xml:space="preserve">ηματολογίων των τριών νησιών του 1929- ήταν να αυξήσουν την ακίνητη περιουσία του φασιστικού κράτους και </w:t>
      </w:r>
      <w:r>
        <w:rPr>
          <w:rFonts w:eastAsia="Times New Roman"/>
          <w:szCs w:val="24"/>
        </w:rPr>
        <w:t xml:space="preserve">σε </w:t>
      </w:r>
      <w:r>
        <w:rPr>
          <w:rFonts w:eastAsia="Times New Roman"/>
          <w:szCs w:val="24"/>
        </w:rPr>
        <w:t xml:space="preserve">αυτό </w:t>
      </w:r>
      <w:r>
        <w:rPr>
          <w:rFonts w:eastAsia="Times New Roman"/>
          <w:szCs w:val="24"/>
        </w:rPr>
        <w:t>προχώρησαν</w:t>
      </w:r>
      <w:r>
        <w:rPr>
          <w:rFonts w:eastAsia="Times New Roman"/>
          <w:szCs w:val="24"/>
        </w:rPr>
        <w:t xml:space="preserve"> μεθοδικά και συστηματικά. </w:t>
      </w:r>
    </w:p>
    <w:p w14:paraId="3C9AC900" w14:textId="77777777" w:rsidR="00DF4D2A" w:rsidRDefault="00ED41C9">
      <w:pPr>
        <w:spacing w:line="600" w:lineRule="auto"/>
        <w:ind w:firstLine="720"/>
        <w:jc w:val="both"/>
        <w:rPr>
          <w:rFonts w:eastAsia="Times New Roman"/>
          <w:szCs w:val="24"/>
        </w:rPr>
      </w:pPr>
      <w:r>
        <w:rPr>
          <w:rFonts w:eastAsia="Times New Roman"/>
          <w:szCs w:val="24"/>
        </w:rPr>
        <w:t>Στην αρχή του 1924 με ένα δασικό νόμο, ιταλικό διάταγμα 19/1924, ονόμαζαν εγκαταλελειμμένες και αναδασωμέ</w:t>
      </w:r>
      <w:r>
        <w:rPr>
          <w:rFonts w:eastAsia="Times New Roman"/>
          <w:szCs w:val="24"/>
        </w:rPr>
        <w:t xml:space="preserve">νες ολόκληρες γεωργικές εκτάσεις για να τις υφαρπάξουν από το ελληνικό </w:t>
      </w:r>
      <w:r>
        <w:rPr>
          <w:rFonts w:eastAsia="Times New Roman"/>
          <w:szCs w:val="24"/>
        </w:rPr>
        <w:t>στοιχείο</w:t>
      </w:r>
      <w:r>
        <w:rPr>
          <w:rFonts w:eastAsia="Times New Roman"/>
          <w:szCs w:val="24"/>
        </w:rPr>
        <w:t xml:space="preserve"> που τις καλλιεργούσε. Στη συνέχεια με ψευδεπίγραφες διοικητικές διαδικασίες απαλλοτριώσεων έγιναν και άλλες υφαρπαγές χωρίς ουσιαστικά αποζημιώσεις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από τη μία πλευρ</w:t>
      </w:r>
      <w:r>
        <w:rPr>
          <w:rFonts w:eastAsia="Times New Roman"/>
          <w:szCs w:val="24"/>
        </w:rPr>
        <w:t xml:space="preserve">ά της μεγαλεπήβολης και αποικιοκρατικής πολιτικής -γνωστής και ως πολιτικής του λίθου- των μεγάλων τεχνικών έργων και των εντυπωσιακών </w:t>
      </w:r>
      <w:r>
        <w:rPr>
          <w:rFonts w:eastAsia="Times New Roman"/>
          <w:szCs w:val="24"/>
        </w:rPr>
        <w:lastRenderedPageBreak/>
        <w:t>κτηρίων της, και από την άλλη ίδρυσης ιταλικών γεωργικών οικισμών με Ιταλούς εποίκους αλλά και τεράστιων στρατιωτικών έργ</w:t>
      </w:r>
      <w:r>
        <w:rPr>
          <w:rFonts w:eastAsia="Times New Roman"/>
          <w:szCs w:val="24"/>
        </w:rPr>
        <w:t>ων και υποδομών, με πιο τρανταχτό παράδειγμα τη μεγάλη βάση που ίδρυσαν στη Λέρο προκειμένου να ελέγχουν όλη την Ανατολική Μεσόγειο.</w:t>
      </w:r>
    </w:p>
    <w:p w14:paraId="3C9AC901" w14:textId="77777777" w:rsidR="00DF4D2A" w:rsidRDefault="00ED41C9">
      <w:pPr>
        <w:spacing w:line="600" w:lineRule="auto"/>
        <w:ind w:firstLine="720"/>
        <w:jc w:val="both"/>
        <w:rPr>
          <w:rFonts w:eastAsia="Times New Roman"/>
          <w:szCs w:val="24"/>
        </w:rPr>
      </w:pPr>
      <w:r>
        <w:rPr>
          <w:rFonts w:eastAsia="Times New Roman"/>
          <w:szCs w:val="24"/>
        </w:rPr>
        <w:t xml:space="preserve">Αυτά τα γεγονότα, λοιπόν, είναι καταγεγραμμένα στα αρχεία του ελληνικού Υπουργείου Εξωτερικών με εγκυκλίους. Και οι </w:t>
      </w:r>
      <w:r>
        <w:rPr>
          <w:rFonts w:eastAsia="Times New Roman"/>
          <w:szCs w:val="24"/>
        </w:rPr>
        <w:t xml:space="preserve">επανειλημμένες αναφορές του ελληνικού προξενείου της Ρόδου επί </w:t>
      </w:r>
      <w:proofErr w:type="spellStart"/>
      <w:r>
        <w:rPr>
          <w:rFonts w:eastAsia="Times New Roman"/>
          <w:szCs w:val="24"/>
        </w:rPr>
        <w:t>Ιταλοκρατίας</w:t>
      </w:r>
      <w:proofErr w:type="spellEnd"/>
      <w:r>
        <w:rPr>
          <w:rFonts w:eastAsia="Times New Roman"/>
          <w:szCs w:val="24"/>
        </w:rPr>
        <w:t xml:space="preserve"> ήταν και το αποφασιστικό στοιχείο που οι Ιταλοί δεν μπόρεσαν να στοιχειοθετήσουν</w:t>
      </w:r>
      <w:r>
        <w:rPr>
          <w:rFonts w:eastAsia="Times New Roman"/>
          <w:szCs w:val="24"/>
        </w:rPr>
        <w:t>. Κ</w:t>
      </w:r>
      <w:r>
        <w:rPr>
          <w:rFonts w:eastAsia="Times New Roman"/>
          <w:szCs w:val="24"/>
        </w:rPr>
        <w:t>αι έτσι απορρίφθηκε από τις διεθνείς δυνάμεις το αίτημ</w:t>
      </w:r>
      <w:r>
        <w:rPr>
          <w:rFonts w:eastAsia="Times New Roman"/>
          <w:szCs w:val="24"/>
        </w:rPr>
        <w:t>α</w:t>
      </w:r>
      <w:r>
        <w:rPr>
          <w:rFonts w:eastAsia="Times New Roman"/>
          <w:szCs w:val="24"/>
        </w:rPr>
        <w:t xml:space="preserve"> να τους καταβληθούν αποζημιώσεις για την </w:t>
      </w:r>
      <w:r>
        <w:rPr>
          <w:rFonts w:eastAsia="Times New Roman"/>
          <w:szCs w:val="24"/>
        </w:rPr>
        <w:t>περιουσία</w:t>
      </w:r>
      <w:r>
        <w:rPr>
          <w:rFonts w:eastAsia="Times New Roman"/>
          <w:szCs w:val="24"/>
        </w:rPr>
        <w:t>,</w:t>
      </w:r>
      <w:r>
        <w:rPr>
          <w:rFonts w:eastAsia="Times New Roman"/>
          <w:szCs w:val="24"/>
        </w:rPr>
        <w:t xml:space="preserve"> που άφησαν στα Δωδεκάνησα στο διάδοχο ελληνικό κράτος, σύμφωνα με τα πρακτικά των εργασιών και τους όρους της Συνθήκης των </w:t>
      </w:r>
      <w:proofErr w:type="spellStart"/>
      <w:r>
        <w:rPr>
          <w:rFonts w:eastAsia="Times New Roman"/>
          <w:szCs w:val="24"/>
        </w:rPr>
        <w:t>Παρισίων</w:t>
      </w:r>
      <w:proofErr w:type="spellEnd"/>
      <w:r>
        <w:rPr>
          <w:rFonts w:eastAsia="Times New Roman"/>
          <w:szCs w:val="24"/>
        </w:rPr>
        <w:t xml:space="preserve"> στις 10</w:t>
      </w:r>
      <w:r>
        <w:rPr>
          <w:rFonts w:eastAsia="Times New Roman"/>
          <w:szCs w:val="24"/>
        </w:rPr>
        <w:t>-</w:t>
      </w:r>
      <w:r>
        <w:rPr>
          <w:rFonts w:eastAsia="Times New Roman"/>
          <w:szCs w:val="24"/>
        </w:rPr>
        <w:t>02</w:t>
      </w:r>
      <w:r>
        <w:rPr>
          <w:rFonts w:eastAsia="Times New Roman"/>
          <w:szCs w:val="24"/>
        </w:rPr>
        <w:t>-</w:t>
      </w:r>
      <w:r>
        <w:rPr>
          <w:rFonts w:eastAsia="Times New Roman"/>
          <w:szCs w:val="24"/>
        </w:rPr>
        <w:t>1947, δωδέκατο παράρτημα, νομοθετικό διάταγμα 423/1947.</w:t>
      </w:r>
    </w:p>
    <w:p w14:paraId="3C9AC902" w14:textId="77777777" w:rsidR="00DF4D2A" w:rsidRDefault="00ED41C9">
      <w:pPr>
        <w:spacing w:line="600" w:lineRule="auto"/>
        <w:ind w:firstLine="720"/>
        <w:jc w:val="both"/>
        <w:rPr>
          <w:rFonts w:eastAsia="Times New Roman"/>
          <w:szCs w:val="24"/>
        </w:rPr>
      </w:pPr>
      <w:r>
        <w:rPr>
          <w:rFonts w:eastAsia="Times New Roman"/>
          <w:szCs w:val="24"/>
        </w:rPr>
        <w:t>Και μπορεί</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με το άρθρο 8 του ν.510/19</w:t>
      </w:r>
      <w:r>
        <w:rPr>
          <w:rFonts w:eastAsia="Times New Roman"/>
          <w:szCs w:val="24"/>
        </w:rPr>
        <w:t>47 να διατηρήθηκαν τα κτηματολόγια των Ιταλών στα τρία αυτά νησιά, αλλά η ελληνική Πολιτεία από την αρχή αναγνώρισε ότι αυτή η περιουσία με τον έωλο τρόπο που δημιουργήθηκε και στη συνέχεια βρέθηκε στα χέρια της, έπρεπε να τύχει ειδικού θεσμικού καθεστώτος</w:t>
      </w:r>
      <w:r>
        <w:rPr>
          <w:rFonts w:eastAsia="Times New Roman"/>
          <w:szCs w:val="24"/>
        </w:rPr>
        <w:t xml:space="preserve">, τέτοιου δηλαδή που στοιχειωδώς να </w:t>
      </w:r>
      <w:r>
        <w:rPr>
          <w:rFonts w:eastAsia="Times New Roman"/>
          <w:szCs w:val="24"/>
        </w:rPr>
        <w:t>συμφων</w:t>
      </w:r>
      <w:r>
        <w:rPr>
          <w:rFonts w:eastAsia="Times New Roman"/>
          <w:szCs w:val="24"/>
        </w:rPr>
        <w:t>εί με τις αρχές ενός κράτους δικαίου</w:t>
      </w:r>
      <w:r>
        <w:rPr>
          <w:rFonts w:eastAsia="Times New Roman"/>
          <w:szCs w:val="24"/>
        </w:rPr>
        <w:t>,</w:t>
      </w:r>
      <w:r>
        <w:rPr>
          <w:rFonts w:eastAsia="Times New Roman"/>
          <w:szCs w:val="24"/>
        </w:rPr>
        <w:t xml:space="preserve"> που σέβεται την ιστορία του. Έτσι επί δεκαετίες η </w:t>
      </w:r>
      <w:r>
        <w:rPr>
          <w:rFonts w:eastAsia="Times New Roman"/>
          <w:szCs w:val="24"/>
        </w:rPr>
        <w:lastRenderedPageBreak/>
        <w:t>περιουσία είχε μια απόλυτα διακριτή θεσμική οντότητα και λειτουργία σε σχέση με την υπόλοιπη ακίνητη περιουσία του δημοσίου στ</w:t>
      </w:r>
      <w:r>
        <w:rPr>
          <w:rFonts w:eastAsia="Times New Roman"/>
          <w:szCs w:val="24"/>
        </w:rPr>
        <w:t>η χώρα μας.</w:t>
      </w:r>
    </w:p>
    <w:p w14:paraId="3C9AC903" w14:textId="77777777" w:rsidR="00DF4D2A" w:rsidRDefault="00ED41C9">
      <w:pPr>
        <w:spacing w:line="600" w:lineRule="auto"/>
        <w:ind w:firstLine="720"/>
        <w:jc w:val="both"/>
        <w:rPr>
          <w:rFonts w:eastAsia="Times New Roman"/>
          <w:szCs w:val="24"/>
        </w:rPr>
      </w:pPr>
      <w:r>
        <w:rPr>
          <w:rFonts w:eastAsia="Times New Roman"/>
          <w:szCs w:val="24"/>
        </w:rPr>
        <w:t>Στα πρώτα χρόνια της απελευθέρωσης των Δωδεκανήσων τη διοίκηση της διαχείρισης είχε ο γενικός διοικητής Δωδεκανήσου με το νομοθετικό διάταγμα 218/1947 και το βασιλικό διάταγμα 9/15-5-1947.</w:t>
      </w:r>
    </w:p>
    <w:p w14:paraId="3C9AC904" w14:textId="77777777" w:rsidR="00DF4D2A" w:rsidRDefault="00ED41C9">
      <w:pPr>
        <w:spacing w:line="600" w:lineRule="auto"/>
        <w:ind w:firstLine="720"/>
        <w:jc w:val="both"/>
        <w:rPr>
          <w:rFonts w:eastAsia="Times New Roman"/>
          <w:szCs w:val="24"/>
        </w:rPr>
      </w:pPr>
      <w:r>
        <w:rPr>
          <w:rFonts w:eastAsia="Times New Roman"/>
          <w:szCs w:val="24"/>
        </w:rPr>
        <w:t xml:space="preserve">Το 1952, όμως, με το νόμο 2100 ιδρύθηκε ένας αυτοτελής </w:t>
      </w:r>
      <w:r>
        <w:rPr>
          <w:rFonts w:eastAsia="Times New Roman"/>
          <w:szCs w:val="24"/>
        </w:rPr>
        <w:t xml:space="preserve">οργανισμός, ο Οργανισμός Ακίνητης Περιουσίας του Δημοσίου στα Δωδεκάνησα με έδρα τη Ρόδο, με συμβούλιο από εκπροσώπους τοπικών αρχών και φορέων και με καταστατικό σκοπό όλοι οι πόροι να διατίθενται αποκλειστικά σε κοινωνικά προγράμματα και έργα </w:t>
      </w:r>
      <w:r>
        <w:rPr>
          <w:rFonts w:eastAsia="Times New Roman"/>
          <w:szCs w:val="24"/>
        </w:rPr>
        <w:t xml:space="preserve">για </w:t>
      </w:r>
      <w:r>
        <w:rPr>
          <w:rFonts w:eastAsia="Times New Roman"/>
          <w:szCs w:val="24"/>
        </w:rPr>
        <w:t>τη</w:t>
      </w:r>
      <w:r>
        <w:rPr>
          <w:rFonts w:eastAsia="Times New Roman"/>
          <w:szCs w:val="24"/>
        </w:rPr>
        <w:t>ν</w:t>
      </w:r>
      <w:r>
        <w:rPr>
          <w:rFonts w:eastAsia="Times New Roman"/>
          <w:szCs w:val="24"/>
        </w:rPr>
        <w:t xml:space="preserve"> Δωδ</w:t>
      </w:r>
      <w:r>
        <w:rPr>
          <w:rFonts w:eastAsia="Times New Roman"/>
          <w:szCs w:val="24"/>
        </w:rPr>
        <w:t>εκ</w:t>
      </w:r>
      <w:r>
        <w:rPr>
          <w:rFonts w:eastAsia="Times New Roman"/>
          <w:szCs w:val="24"/>
        </w:rPr>
        <w:t>ά</w:t>
      </w:r>
      <w:r>
        <w:rPr>
          <w:rFonts w:eastAsia="Times New Roman"/>
          <w:szCs w:val="24"/>
        </w:rPr>
        <w:t>ν</w:t>
      </w:r>
      <w:r>
        <w:rPr>
          <w:rFonts w:eastAsia="Times New Roman"/>
          <w:szCs w:val="24"/>
        </w:rPr>
        <w:t>η</w:t>
      </w:r>
      <w:r>
        <w:rPr>
          <w:rFonts w:eastAsia="Times New Roman"/>
          <w:szCs w:val="24"/>
        </w:rPr>
        <w:t>σο. Από το 1955</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παράλληλα με τον ανωτέρω οργανισμό, εξουσία διοίκησης είχε και ο </w:t>
      </w:r>
      <w:r>
        <w:rPr>
          <w:rFonts w:eastAsia="Times New Roman"/>
          <w:szCs w:val="24"/>
        </w:rPr>
        <w:t>ν</w:t>
      </w:r>
      <w:r>
        <w:rPr>
          <w:rFonts w:eastAsia="Times New Roman"/>
          <w:szCs w:val="24"/>
        </w:rPr>
        <w:t xml:space="preserve">ομάρχης Δωδεκανήσου καθώς του ανατέθηκαν για τα δημόσια κτήματα οι ίδιες αρμοδιότητες που είχε ο </w:t>
      </w:r>
      <w:r>
        <w:rPr>
          <w:rFonts w:eastAsia="Times New Roman"/>
          <w:szCs w:val="24"/>
        </w:rPr>
        <w:t>γ</w:t>
      </w:r>
      <w:r>
        <w:rPr>
          <w:rFonts w:eastAsia="Times New Roman"/>
          <w:szCs w:val="24"/>
        </w:rPr>
        <w:t xml:space="preserve">ενικός </w:t>
      </w:r>
      <w:r>
        <w:rPr>
          <w:rFonts w:eastAsia="Times New Roman"/>
          <w:szCs w:val="24"/>
        </w:rPr>
        <w:t>δ</w:t>
      </w:r>
      <w:r>
        <w:rPr>
          <w:rFonts w:eastAsia="Times New Roman"/>
          <w:szCs w:val="24"/>
        </w:rPr>
        <w:t>ιευθυντής Δωδεκανήσου, άρθρο 27 του ν.3200/1955.</w:t>
      </w:r>
    </w:p>
    <w:p w14:paraId="3C9AC905" w14:textId="77777777" w:rsidR="00DF4D2A" w:rsidRDefault="00ED41C9">
      <w:pPr>
        <w:spacing w:line="600" w:lineRule="auto"/>
        <w:ind w:firstLine="720"/>
        <w:jc w:val="both"/>
        <w:rPr>
          <w:rFonts w:eastAsia="Times New Roman"/>
          <w:szCs w:val="24"/>
        </w:rPr>
      </w:pPr>
      <w:r>
        <w:rPr>
          <w:rFonts w:eastAsia="Times New Roman"/>
          <w:szCs w:val="24"/>
        </w:rPr>
        <w:t>Η χούντα, όμως, το 1973 κατήργησε τον Οργανισμό Ακίνητης Περιουσίας του Δημοσίου στα Δωδεκάνησα με το νομοθετικό διάταγμα 195/1973 και χωρίς οποιαδήποτε άλλη πρόβλεψη συνένωσε τη δημόσια ακίνητη περιουσία στα Δωδεκάνησα με όλη την περιουσία της υπόλοιπης χ</w:t>
      </w:r>
      <w:r>
        <w:rPr>
          <w:rFonts w:eastAsia="Times New Roman"/>
          <w:szCs w:val="24"/>
        </w:rPr>
        <w:t>ώρας υπό την κεντρική διοίκηση του Υπουργείου Οικονομικών.</w:t>
      </w:r>
    </w:p>
    <w:p w14:paraId="3C9AC906" w14:textId="77777777" w:rsidR="00DF4D2A" w:rsidRDefault="00ED41C9">
      <w:pPr>
        <w:spacing w:line="600" w:lineRule="auto"/>
        <w:ind w:firstLine="720"/>
        <w:jc w:val="both"/>
        <w:rPr>
          <w:rFonts w:eastAsia="Times New Roman"/>
          <w:szCs w:val="24"/>
        </w:rPr>
      </w:pPr>
      <w:r>
        <w:rPr>
          <w:rFonts w:eastAsia="Times New Roman"/>
          <w:szCs w:val="24"/>
        </w:rPr>
        <w:lastRenderedPageBreak/>
        <w:t>Ωστόσο, με την Μεταπολίτευση του 1975 η κυβέρνηση Καραμανλή με τον ίδιο νόμο</w:t>
      </w:r>
      <w:r>
        <w:rPr>
          <w:rFonts w:eastAsia="Times New Roman"/>
          <w:szCs w:val="24"/>
        </w:rPr>
        <w:t>,</w:t>
      </w:r>
      <w:r>
        <w:rPr>
          <w:rFonts w:eastAsia="Times New Roman"/>
          <w:szCs w:val="24"/>
        </w:rPr>
        <w:t xml:space="preserve"> που ίδρυσε την κτηματική εταιρεία του </w:t>
      </w:r>
      <w:r>
        <w:rPr>
          <w:rFonts w:eastAsia="Times New Roman"/>
          <w:szCs w:val="24"/>
        </w:rPr>
        <w:t>δ</w:t>
      </w:r>
      <w:r>
        <w:rPr>
          <w:rFonts w:eastAsia="Times New Roman"/>
          <w:szCs w:val="24"/>
        </w:rPr>
        <w:t xml:space="preserve">ημοσίου, με τον ν.973/1979, διατήρησε μεν τον συγκεντρωτικό τρόπο διοίκησης της </w:t>
      </w:r>
      <w:r>
        <w:rPr>
          <w:rFonts w:eastAsia="Times New Roman"/>
          <w:szCs w:val="24"/>
        </w:rPr>
        <w:t xml:space="preserve">δημόσιας περιουσίας στα Δωδεκάνησα, έκανε όμως και μία εν μέρει ουσιαστική αποκατάσταση. </w:t>
      </w:r>
    </w:p>
    <w:p w14:paraId="3C9AC90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3C9AC908" w14:textId="77777777" w:rsidR="00DF4D2A" w:rsidRDefault="00ED41C9">
      <w:pPr>
        <w:spacing w:line="600" w:lineRule="auto"/>
        <w:ind w:firstLine="720"/>
        <w:jc w:val="both"/>
        <w:rPr>
          <w:rFonts w:eastAsia="Times New Roman"/>
          <w:szCs w:val="24"/>
        </w:rPr>
      </w:pPr>
      <w:r>
        <w:rPr>
          <w:rFonts w:eastAsia="Times New Roman"/>
          <w:szCs w:val="24"/>
        </w:rPr>
        <w:t>Ένα λεπτό, κύριε Πρόεδρε.</w:t>
      </w:r>
    </w:p>
    <w:p w14:paraId="3C9AC909" w14:textId="77777777" w:rsidR="00DF4D2A" w:rsidRDefault="00ED41C9">
      <w:pPr>
        <w:spacing w:line="600" w:lineRule="auto"/>
        <w:ind w:firstLine="720"/>
        <w:jc w:val="both"/>
        <w:rPr>
          <w:rFonts w:eastAsia="Times New Roman"/>
          <w:szCs w:val="24"/>
        </w:rPr>
      </w:pPr>
      <w:r>
        <w:rPr>
          <w:rFonts w:eastAsia="Times New Roman"/>
          <w:szCs w:val="24"/>
        </w:rPr>
        <w:t>Από τη μία δηλαδή, δεν επανάφερε τη διοίκηση σε τοπική α</w:t>
      </w:r>
      <w:r>
        <w:rPr>
          <w:rFonts w:eastAsia="Times New Roman"/>
          <w:szCs w:val="24"/>
        </w:rPr>
        <w:t>ρχή ή φορέα. Από την άλλη, τουλάχιστον</w:t>
      </w:r>
      <w:r>
        <w:rPr>
          <w:rFonts w:eastAsia="Times New Roman"/>
          <w:szCs w:val="24"/>
        </w:rPr>
        <w:t>,</w:t>
      </w:r>
      <w:r>
        <w:rPr>
          <w:rFonts w:eastAsia="Times New Roman"/>
          <w:szCs w:val="24"/>
        </w:rPr>
        <w:t xml:space="preserve"> προέβλεψε ότι το 75% των πόρων από τα έσοδα της περιουσίας αυτής θα διατίθενται αποκλειστικά στα Δωδεκάνησα μέσω της Νομαρχίας Δωδεκανήσου.</w:t>
      </w:r>
    </w:p>
    <w:p w14:paraId="3C9AC90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Δυστυχώς, όμως, και πάλι αυτό καταργήθηκε με τους πρώτους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w:t>
      </w:r>
      <w:r>
        <w:rPr>
          <w:rFonts w:eastAsia="Times New Roman" w:cs="Times New Roman"/>
          <w:szCs w:val="24"/>
        </w:rPr>
        <w:t>ς και έτσι πλέον το 75% των πόρων από τα έσοδα δεν διατίθενται πια στα Δωδεκάνησα με το άρθρο 23 του ν.3965/2011. Έτσι, η Ρόδος, η Κως και η Λέρος, ουσιαστικά η Δωδεκάνησος δηλαδή, για άλλη μια φορά μετά τους Οθωμανούς, τους Ιταλούς και τη χούντα, έχασε μί</w:t>
      </w:r>
      <w:r>
        <w:rPr>
          <w:rFonts w:eastAsia="Times New Roman" w:cs="Times New Roman"/>
          <w:szCs w:val="24"/>
        </w:rPr>
        <w:t xml:space="preserve">α πατρογονική περιουσία και τα οφέλη της. </w:t>
      </w:r>
    </w:p>
    <w:p w14:paraId="3C9AC90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Ύστερα απ’ όλα αυτά, νομίζω ότι όχι μόνο νομικά και ιστορικά, αλλά ίσως και το κυριότερο, ως ηθικό χρέος τιμής στης γενεές των σκλαβωμένων Δωδεκανησίων αναδεικνύεται ότι η ελληνική πολιτεία οφείλει έστω αργά να απ</w:t>
      </w:r>
      <w:r>
        <w:rPr>
          <w:rFonts w:eastAsia="Times New Roman" w:cs="Times New Roman"/>
          <w:szCs w:val="24"/>
        </w:rPr>
        <w:t>οδεχθεί ότι η διοίκηση και η διαχείριση της περιουσίας των Δωδεκανήσων στα τρία αυτά νησιά πρέπει να είναι απολύτως διακριτή και πάντοτε προς όφελος των Δωδεκανησίων. Γι’ αυτό η απόδοση της ροδιακής έπαυλης στο Δήμο της Ρόδου, που επί δεκαετίες είχε εγκατα</w:t>
      </w:r>
      <w:r>
        <w:rPr>
          <w:rFonts w:eastAsia="Times New Roman" w:cs="Times New Roman"/>
          <w:szCs w:val="24"/>
        </w:rPr>
        <w:t>στήσει εκεί κοινωνικές και πολιτιστικές δομές, κρύβει έναν βαθύ συμβολισμό και αποτελεί μία υπόσχεση τιμής και μια διεκδίκηση μέλλοντος. Είναι χρέος της πολιτείας η διοίκηση και η διαχείριση της περιουσίας των νησιών μας να επανέλθει σε τοπικό φορέα, σύμφω</w:t>
      </w:r>
      <w:r>
        <w:rPr>
          <w:rFonts w:eastAsia="Times New Roman" w:cs="Times New Roman"/>
          <w:szCs w:val="24"/>
        </w:rPr>
        <w:t xml:space="preserve">να με τις συνταγματικές αρχές όχι μόνο της </w:t>
      </w:r>
      <w:proofErr w:type="spellStart"/>
      <w:r>
        <w:rPr>
          <w:rFonts w:eastAsia="Times New Roman" w:cs="Times New Roman"/>
          <w:szCs w:val="24"/>
        </w:rPr>
        <w:t>νησιωτικότητας</w:t>
      </w:r>
      <w:proofErr w:type="spellEnd"/>
      <w:r>
        <w:rPr>
          <w:rFonts w:eastAsia="Times New Roman" w:cs="Times New Roman"/>
          <w:szCs w:val="24"/>
        </w:rPr>
        <w:t xml:space="preserve">, αλλά και της αποκεντρωμένης δομής τους κράτους. </w:t>
      </w:r>
    </w:p>
    <w:p w14:paraId="3C9AC90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και για το χρόνο που μου δώσατε. </w:t>
      </w:r>
    </w:p>
    <w:p w14:paraId="3C9AC90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Η ευχή είναι να αξιοποιηθεί </w:t>
      </w:r>
      <w:r>
        <w:rPr>
          <w:rFonts w:eastAsia="Times New Roman" w:cs="Times New Roman"/>
          <w:szCs w:val="24"/>
        </w:rPr>
        <w:t xml:space="preserve">η υπηρεσία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w:t>
      </w:r>
    </w:p>
    <w:p w14:paraId="3C9AC90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επόμενο Βουλευτή αγορητή τον κ. </w:t>
      </w:r>
      <w:proofErr w:type="spellStart"/>
      <w:r>
        <w:rPr>
          <w:rFonts w:eastAsia="Times New Roman" w:cs="Times New Roman"/>
          <w:szCs w:val="24"/>
        </w:rPr>
        <w:t>Σταϊκούρα</w:t>
      </w:r>
      <w:proofErr w:type="spellEnd"/>
      <w:r>
        <w:rPr>
          <w:rFonts w:eastAsia="Times New Roman" w:cs="Times New Roman"/>
          <w:szCs w:val="24"/>
        </w:rPr>
        <w:t xml:space="preserve">. </w:t>
      </w:r>
    </w:p>
    <w:p w14:paraId="3C9AC90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έχετε τον λόγο.</w:t>
      </w:r>
    </w:p>
    <w:p w14:paraId="3C9AC91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w:t>
      </w:r>
      <w:r>
        <w:rPr>
          <w:rFonts w:eastAsia="Times New Roman" w:cs="Times New Roman"/>
          <w:szCs w:val="24"/>
        </w:rPr>
        <w:t xml:space="preserve">Κυρίες και κύριοι συνάδελφοι, για ακόμη μία φορά επί της σημερινής Κυβέρνησης είμαστε στο ίδιο έργο </w:t>
      </w:r>
      <w:r>
        <w:rPr>
          <w:rFonts w:eastAsia="Times New Roman" w:cs="Times New Roman"/>
          <w:szCs w:val="24"/>
        </w:rPr>
        <w:t xml:space="preserve">θεατές: Συνοπτικές διαδικασίες συζήτησης σχεδίων νόμων, συρραφή διατάξεων χωρίς συνοχή, χωρίς συνεκτικότητα, νέα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την ολοκλήρωση της πολύπαθης αξιολόγησης και αυτό γιατί η αξιολόγηση, δυστυχώς, ακόμη δεν έχει ολοκληρωθεί, αφού η Κυβέρνηση</w:t>
      </w:r>
      <w:r>
        <w:rPr>
          <w:rFonts w:eastAsia="Times New Roman" w:cs="Times New Roman"/>
          <w:szCs w:val="24"/>
        </w:rPr>
        <w:t xml:space="preserve"> δεν έχει υλοποιήσει μία σειρά από </w:t>
      </w:r>
      <w:proofErr w:type="spellStart"/>
      <w:r>
        <w:rPr>
          <w:rFonts w:eastAsia="Times New Roman" w:cs="Times New Roman"/>
          <w:szCs w:val="24"/>
        </w:rPr>
        <w:t>προαπαιτούμενα</w:t>
      </w:r>
      <w:proofErr w:type="spellEnd"/>
      <w:r>
        <w:rPr>
          <w:rFonts w:eastAsia="Times New Roman" w:cs="Times New Roman"/>
          <w:szCs w:val="24"/>
        </w:rPr>
        <w:t xml:space="preserve">, που εμπεριέχονται στην τελευταία συμφωνία της με τους δανειστές. </w:t>
      </w:r>
    </w:p>
    <w:p w14:paraId="3C9AC91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Είναι μια συμφωνία την οποία στο σύνολό της ακόμα ουδείς από εμάς έχει δει, όπως δεν είχε δει και τη συμφωνία που έγινε πέρσι τον Μάιο του </w:t>
      </w:r>
      <w:r>
        <w:rPr>
          <w:rFonts w:eastAsia="Times New Roman" w:cs="Times New Roman"/>
          <w:szCs w:val="24"/>
        </w:rPr>
        <w:t xml:space="preserve">2016, αφού παρά τις συνεχείς οχλήσεις και εγγράφως της Αξιωματικής Αντιπολίτευσης η περσινή συμφωνία ποτέ δεν κατατέθηκε στο </w:t>
      </w:r>
      <w:r>
        <w:rPr>
          <w:rFonts w:eastAsia="Times New Roman" w:cs="Times New Roman"/>
          <w:szCs w:val="24"/>
        </w:rPr>
        <w:t>ε</w:t>
      </w:r>
      <w:r>
        <w:rPr>
          <w:rFonts w:eastAsia="Times New Roman" w:cs="Times New Roman"/>
          <w:szCs w:val="24"/>
        </w:rPr>
        <w:t xml:space="preserve">λληνικό Κοινοβούλιο παρά μόνο μπορεί να τη βρει κάποιος στο </w:t>
      </w:r>
      <w:r>
        <w:rPr>
          <w:rFonts w:eastAsia="Times New Roman" w:cs="Times New Roman"/>
          <w:szCs w:val="24"/>
          <w:lang w:val="en-US"/>
        </w:rPr>
        <w:t>site</w:t>
      </w:r>
      <w:r>
        <w:rPr>
          <w:rFonts w:eastAsia="Times New Roman" w:cs="Times New Roman"/>
          <w:szCs w:val="24"/>
        </w:rPr>
        <w:t xml:space="preserve"> της Ευρωπαϊκής Επιτροπής. Γνωρίζουμε, όμως, τμήματα αυτής της συμφωνίας, όπως ήταν το πρόσφατο πολυνομοσχέδιο με την ψήφιση νέων μέτρων λιτότητας ύψους 4,9 δισεκατομμυρίων ευρώ για το 2018 και μετά και φυσικά με διατάξεις του σχεδίου νόμου</w:t>
      </w:r>
      <w:r w:rsidRPr="00C6514F">
        <w:rPr>
          <w:rFonts w:eastAsia="Times New Roman" w:cs="Times New Roman"/>
          <w:szCs w:val="24"/>
        </w:rPr>
        <w:t>,</w:t>
      </w:r>
      <w:r>
        <w:rPr>
          <w:rFonts w:eastAsia="Times New Roman" w:cs="Times New Roman"/>
          <w:szCs w:val="24"/>
        </w:rPr>
        <w:t xml:space="preserve"> που συζητάμε σ</w:t>
      </w:r>
      <w:r>
        <w:rPr>
          <w:rFonts w:eastAsia="Times New Roman" w:cs="Times New Roman"/>
          <w:szCs w:val="24"/>
        </w:rPr>
        <w:t xml:space="preserve">ήμερα. </w:t>
      </w:r>
    </w:p>
    <w:p w14:paraId="3C9AC91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Κυρίες και κύριοι, η Κυβέρνηση διαρκώς υποχωρεί και είναι εγκλωβισμένη στις υπογραφές της. Αποδέχθηκε, παρά τις δήθεν ηρωικές διαπραγμα</w:t>
      </w:r>
      <w:r>
        <w:rPr>
          <w:rFonts w:eastAsia="Times New Roman" w:cs="Times New Roman"/>
          <w:szCs w:val="24"/>
        </w:rPr>
        <w:lastRenderedPageBreak/>
        <w:t>τεύσεις της, νέα μέτρα λιτότητας ακόμα και για μετά τη λήξη του τρίτου μνημονίου συνυπογράφοντας το τέταρτο μνημό</w:t>
      </w:r>
      <w:r>
        <w:rPr>
          <w:rFonts w:eastAsia="Times New Roman" w:cs="Times New Roman"/>
          <w:szCs w:val="24"/>
        </w:rPr>
        <w:t xml:space="preserve">νιο. Αποδέχθηκε, παρά τις περί του αντιθέτου δεσμεύσεις της, υψηλά πρωτογενή πλεονάσματα ύψους, όπως γνωρίζουμε σήμερα, 3,5% του ΑΕΠ για πέντε χρόνια εγκλωβίζοντας τη χώρα σε πολυετή λιτότητα. Και παραμένει εγκλωβισμένη στις αποφάσεις του </w:t>
      </w:r>
      <w:proofErr w:type="spellStart"/>
      <w:r>
        <w:rPr>
          <w:rFonts w:eastAsia="Times New Roman" w:cs="Times New Roman"/>
          <w:szCs w:val="24"/>
          <w:lang w:val="en-US"/>
        </w:rPr>
        <w:t>Eurogroup</w:t>
      </w:r>
      <w:proofErr w:type="spellEnd"/>
      <w:r>
        <w:rPr>
          <w:rFonts w:eastAsia="Times New Roman" w:cs="Times New Roman"/>
          <w:szCs w:val="24"/>
        </w:rPr>
        <w:t xml:space="preserve"> του Μαΐ</w:t>
      </w:r>
      <w:r>
        <w:rPr>
          <w:rFonts w:eastAsia="Times New Roman" w:cs="Times New Roman"/>
          <w:szCs w:val="24"/>
        </w:rPr>
        <w:t>ου του 2016, την οποία απόφαση έχει συνυπογράψει, άλλωστε, σύμφωνα με την οποία τα μεσοπρόθεσμα μέτρα για το χρέος θα ληφθούν μετά τη λήξη του προγράμματος, δηλαδή</w:t>
      </w:r>
      <w:r>
        <w:rPr>
          <w:rFonts w:eastAsia="Times New Roman" w:cs="Times New Roman"/>
          <w:szCs w:val="24"/>
        </w:rPr>
        <w:t>,</w:t>
      </w:r>
      <w:r>
        <w:rPr>
          <w:rFonts w:eastAsia="Times New Roman" w:cs="Times New Roman"/>
          <w:szCs w:val="24"/>
        </w:rPr>
        <w:t xml:space="preserve"> το 2018, υπό δύο προϋποθέσεις: Υπό την προϋπόθεση ότι η χώρα υλοποιεί πλήρως τις δεσμεύσεις</w:t>
      </w:r>
      <w:r>
        <w:rPr>
          <w:rFonts w:eastAsia="Times New Roman" w:cs="Times New Roman"/>
          <w:szCs w:val="24"/>
        </w:rPr>
        <w:t xml:space="preserve"> της και το σημαντικότερο, αν αυτό το 2018 κριθεί αναγκαίο –από ποιους;- από τους θεσμούς. </w:t>
      </w:r>
    </w:p>
    <w:p w14:paraId="3C9AC91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πρόβλημα της βιωσιμότητας του δημοσίου χρέους παραμένει κρίσιμης σημασίας για την οικονομία και την πορεία της χώρας παρά την επίτε</w:t>
      </w:r>
      <w:r>
        <w:rPr>
          <w:rFonts w:eastAsia="Times New Roman" w:cs="Times New Roman"/>
          <w:szCs w:val="24"/>
        </w:rPr>
        <w:t xml:space="preserve">υξη υψηλών πρωτογενών πλεονασμάτων από το 2013 και μετά κάθε χρόνο και τη βελτίωση του προφίλ του χρέους από το 2012, που συνομολογεί πλέον η Κυβέρνηση, μέσα στο τελευταίο νομοσχέδιο το οποίο κατέθεσε και ψήφισε η ίδια. </w:t>
      </w:r>
    </w:p>
    <w:p w14:paraId="3C9AC91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Αποδεικνύεται έτσι ότι η δημοσιονομ</w:t>
      </w:r>
      <w:r>
        <w:rPr>
          <w:rFonts w:eastAsia="Times New Roman" w:cs="Times New Roman"/>
          <w:szCs w:val="24"/>
        </w:rPr>
        <w:t xml:space="preserve">ική ισορροπία και οι παρεμβάσεις ελάφρυνσης του ελληνικού χρέους συνιστούν μεν αναγκαία συνθήκη για την ενίσχυση της βιωσιμότητάς του, όμως δεν αποτελούν από μόνα τους και ικανή </w:t>
      </w:r>
      <w:r>
        <w:rPr>
          <w:rFonts w:eastAsia="Times New Roman" w:cs="Times New Roman"/>
          <w:szCs w:val="24"/>
        </w:rPr>
        <w:lastRenderedPageBreak/>
        <w:t>συνθήκη και αυτό, γιατί συγχρόνως απαιτείται η επίτευξη και διατήρηση υψηλών ρ</w:t>
      </w:r>
      <w:r>
        <w:rPr>
          <w:rFonts w:eastAsia="Times New Roman" w:cs="Times New Roman"/>
          <w:szCs w:val="24"/>
        </w:rPr>
        <w:t>υθμών οικονομικής μεγέθυνσης.</w:t>
      </w:r>
    </w:p>
    <w:p w14:paraId="3C9AC91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Συνεπώς, τι έγινε ακριβώς τα τελευταία δυόμισι χρόνια και επιβαρύνθηκε σημαντικά η βιωσιμότητα του δημοσίου χρέους; Ουσιαστικά, σύμφωνα με τις συγκρίσιμες μελέτες βιωσιμότητας από το 2014 και μετά κάθε χρόνο -και τις οποίες θα</w:t>
      </w:r>
      <w:r>
        <w:rPr>
          <w:rFonts w:eastAsia="Times New Roman" w:cs="Times New Roman"/>
          <w:szCs w:val="24"/>
        </w:rPr>
        <w:t xml:space="preserve"> καταθέσω στην Βουλή με έναν </w:t>
      </w:r>
      <w:r>
        <w:rPr>
          <w:rFonts w:eastAsia="Times New Roman" w:cs="Times New Roman"/>
          <w:szCs w:val="24"/>
        </w:rPr>
        <w:t>π</w:t>
      </w:r>
      <w:r>
        <w:rPr>
          <w:rFonts w:eastAsia="Times New Roman" w:cs="Times New Roman"/>
          <w:szCs w:val="24"/>
        </w:rPr>
        <w:t xml:space="preserve">ίνακα- ο εκτιμώμενος </w:t>
      </w:r>
      <w:proofErr w:type="spellStart"/>
      <w:r>
        <w:rPr>
          <w:rFonts w:eastAsia="Times New Roman" w:cs="Times New Roman"/>
          <w:szCs w:val="24"/>
        </w:rPr>
        <w:t>μεσομακροπρόθεσμος</w:t>
      </w:r>
      <w:proofErr w:type="spellEnd"/>
      <w:r>
        <w:rPr>
          <w:rFonts w:eastAsia="Times New Roman" w:cs="Times New Roman"/>
          <w:szCs w:val="24"/>
        </w:rPr>
        <w:t xml:space="preserve"> ρυθμός μεγέθυνσης της ελληνικής οικονομίας συρρικνώθηκε σημαντικά. </w:t>
      </w:r>
    </w:p>
    <w:p w14:paraId="3C9AC91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Ενδεικτικά αναφέρω: Ο ρυθμός αύξησης του ΑΕΠ το 2022 προβλέπονταν να είναι 1,9%. Πότε προβλεπόταν αυτό; Τον Ιούνιο του</w:t>
      </w:r>
      <w:r>
        <w:rPr>
          <w:rFonts w:eastAsia="Times New Roman" w:cs="Times New Roman"/>
          <w:szCs w:val="24"/>
        </w:rPr>
        <w:t xml:space="preserve"> 2014. Επομένως, τον Ιούνιο του 2014 για το 2022 προβλεπόταν το ΑΕΠ στο 1,9%. Σήμερα στις αντίστοιχες εκθέσεις το ποσοστό είναι μόλις 1%. Αυτή η σημαντικά αναθεωρημένη προς τα κάτω εκτίμηση του Διεθνούς Νομισματικού Ταμείου επεκτείνεται σε όλα τα μεταγενέσ</w:t>
      </w:r>
      <w:r>
        <w:rPr>
          <w:rFonts w:eastAsia="Times New Roman" w:cs="Times New Roman"/>
          <w:szCs w:val="24"/>
        </w:rPr>
        <w:t>τερα χρόνια μέχρι και το 2060, επιβαρύνοντας σωρευτικά τη βιωσιμότητα του δημοσίου χρέους. Είναι 50% κάτω ο εκτιμώμενος ρυθμός ανάπτυξης της ελληνικής οικονομίας μέχρι το 2060 σήμερα σε σχέση με αυτό</w:t>
      </w:r>
      <w:r>
        <w:rPr>
          <w:rFonts w:eastAsia="Times New Roman" w:cs="Times New Roman"/>
          <w:szCs w:val="24"/>
        </w:rPr>
        <w:t>.</w:t>
      </w:r>
      <w:r>
        <w:rPr>
          <w:rFonts w:eastAsia="Times New Roman" w:cs="Times New Roman"/>
          <w:szCs w:val="24"/>
        </w:rPr>
        <w:t xml:space="preserve"> που εκτιμούσαν οι ίδιοι φορείς το 2014.</w:t>
      </w:r>
    </w:p>
    <w:p w14:paraId="3C9AC91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Καταθέτω τον σχ</w:t>
      </w:r>
      <w:r>
        <w:rPr>
          <w:rFonts w:eastAsia="Times New Roman" w:cs="Times New Roman"/>
          <w:szCs w:val="24"/>
        </w:rPr>
        <w:t>ετικό πίνακα στα Πρακτικά.</w:t>
      </w:r>
    </w:p>
    <w:p w14:paraId="3C9AC91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C9AC91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Θα μου πει κάποι</w:t>
      </w:r>
      <w:r>
        <w:rPr>
          <w:rFonts w:eastAsia="Times New Roman" w:cs="Times New Roman"/>
          <w:szCs w:val="24"/>
        </w:rPr>
        <w:t>ος</w:t>
      </w:r>
      <w:r>
        <w:rPr>
          <w:rFonts w:eastAsia="Times New Roman" w:cs="Times New Roman"/>
          <w:szCs w:val="24"/>
        </w:rPr>
        <w:t>:</w:t>
      </w:r>
      <w:r>
        <w:rPr>
          <w:rFonts w:eastAsia="Times New Roman" w:cs="Times New Roman"/>
          <w:szCs w:val="24"/>
        </w:rPr>
        <w:t xml:space="preserve"> «Μα, αυτές είναι οι εκτιμήσεις των θεσμών».</w:t>
      </w:r>
    </w:p>
    <w:p w14:paraId="3C9AC91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Πάμε τώρα στις εκτιμήσεις της Κυβέρνησης. Αυτό επιβεβαιώνεται, το ίδιο συμπέρασμα, από την σύγκριση των προβλέψεων για το ονομαστικό ΑΕΠ ανάμεσα στο </w:t>
      </w:r>
      <w:proofErr w:type="spellStart"/>
      <w:r>
        <w:rPr>
          <w:rFonts w:eastAsia="Times New Roman" w:cs="Times New Roman"/>
          <w:szCs w:val="24"/>
        </w:rPr>
        <w:t>μεσομακροπρόθεσμο</w:t>
      </w:r>
      <w:proofErr w:type="spellEnd"/>
      <w:r>
        <w:rPr>
          <w:rFonts w:eastAsia="Times New Roman" w:cs="Times New Roman"/>
          <w:szCs w:val="24"/>
        </w:rPr>
        <w:t xml:space="preserve"> Πρόγραμμα Δημοσιονομικής Στρατηγικής 2015</w:t>
      </w:r>
      <w:r>
        <w:rPr>
          <w:rFonts w:eastAsia="Times New Roman" w:cs="Times New Roman"/>
          <w:szCs w:val="24"/>
        </w:rPr>
        <w:t xml:space="preserve">-2018 της προηγούμενης </w:t>
      </w:r>
      <w:r>
        <w:rPr>
          <w:rFonts w:eastAsia="Times New Roman" w:cs="Times New Roman"/>
          <w:szCs w:val="24"/>
        </w:rPr>
        <w:t>κ</w:t>
      </w:r>
      <w:r>
        <w:rPr>
          <w:rFonts w:eastAsia="Times New Roman" w:cs="Times New Roman"/>
          <w:szCs w:val="24"/>
        </w:rPr>
        <w:t>υβέρνησης και το πρόσφατο μεσοπρόθεσμο 2018-2021 της σημερινής Κυβέρνησης. Εξαιρετική συρρίκνωση των εκτιμώμενων ρυθμών οικονομικής μεγέθυνσης.</w:t>
      </w:r>
    </w:p>
    <w:p w14:paraId="3C9AC91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Καταθέτω και αυτόν τον πίνακα, που είναι οι εκτιμήσεις της σημερινής Κυβέρνησης, όχι των</w:t>
      </w:r>
      <w:r>
        <w:rPr>
          <w:rFonts w:eastAsia="Times New Roman" w:cs="Times New Roman"/>
          <w:szCs w:val="24"/>
        </w:rPr>
        <w:t xml:space="preserve"> θεσμών.</w:t>
      </w:r>
    </w:p>
    <w:p w14:paraId="3C9AC91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C9AC91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συμπερασματικά όποια </w:t>
      </w:r>
      <w:r>
        <w:rPr>
          <w:rFonts w:eastAsia="Times New Roman" w:cs="Times New Roman"/>
          <w:szCs w:val="24"/>
        </w:rPr>
        <w:t xml:space="preserve">μελέτη και να δει κανένας, όποια εκτίμηση και να κάνει η Κυβέρνηση ΣΥΡΙΖΑ και ΑΝΕΛ με τις πράξεις και παραλείψεις της επιβάρυνε την ελληνική οικονομία, την </w:t>
      </w:r>
      <w:proofErr w:type="spellStart"/>
      <w:r>
        <w:rPr>
          <w:rFonts w:eastAsia="Times New Roman" w:cs="Times New Roman"/>
          <w:szCs w:val="24"/>
        </w:rPr>
        <w:t>επανέφερε</w:t>
      </w:r>
      <w:proofErr w:type="spellEnd"/>
      <w:r>
        <w:rPr>
          <w:rFonts w:eastAsia="Times New Roman" w:cs="Times New Roman"/>
          <w:szCs w:val="24"/>
        </w:rPr>
        <w:t xml:space="preserve"> στην ύφεση και δεν μπορεί να πείσει ότι θα την ανατάξει με βιώσιμο και διατηρήσιμο τρόπο.</w:t>
      </w:r>
    </w:p>
    <w:p w14:paraId="3C9AC91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Δ</w:t>
      </w:r>
      <w:r>
        <w:rPr>
          <w:rFonts w:eastAsia="Times New Roman" w:cs="Times New Roman"/>
          <w:szCs w:val="24"/>
        </w:rPr>
        <w:t>΄</w:t>
      </w:r>
      <w:r>
        <w:rPr>
          <w:rFonts w:eastAsia="Times New Roman" w:cs="Times New Roman"/>
          <w:szCs w:val="24"/>
        </w:rPr>
        <w:t xml:space="preserve"> Αντιπρόεδρος της Βουλής κ</w:t>
      </w:r>
      <w:r w:rsidRPr="00A02C0D">
        <w:rPr>
          <w:rFonts w:eastAsia="Times New Roman" w:cs="Times New Roman"/>
          <w:szCs w:val="24"/>
        </w:rPr>
        <w:t>.</w:t>
      </w:r>
      <w:r w:rsidRPr="008F0D72">
        <w:rPr>
          <w:rFonts w:eastAsia="Times New Roman" w:cs="Times New Roman"/>
          <w:b/>
          <w:szCs w:val="24"/>
        </w:rPr>
        <w:t xml:space="preserve"> ΝΙΚΗΤΑΣ ΚΑΚΛΑΜΑΝΗΣ</w:t>
      </w:r>
      <w:r>
        <w:rPr>
          <w:rFonts w:eastAsia="Times New Roman" w:cs="Times New Roman"/>
          <w:szCs w:val="24"/>
        </w:rPr>
        <w:t xml:space="preserve">) </w:t>
      </w:r>
    </w:p>
    <w:p w14:paraId="3C9AC91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Συνεπώς, κυρίες και κύριοι συνάδελφοι, ποιο είναι το ζητούμενο από εδώ και πέρα; Πρώτον, η ολοκλήρωση της αξιολόγησης. Ήδη εξαιτίας της πολύμηνης καθυστέρ</w:t>
      </w:r>
      <w:r>
        <w:rPr>
          <w:rFonts w:eastAsia="Times New Roman" w:cs="Times New Roman"/>
          <w:szCs w:val="24"/>
        </w:rPr>
        <w:t xml:space="preserve">ησης και της εσφαλμένης σύνδεσης της αξιολόγησης με το χρέος, η οικονομία έχει στερηθεί πόρους μέχρι σήμερα 13,3 δισεκατομμυρίων ευρώ και με βάση τη συμφωνία, που δεν έχει κατατεθεί στο Κοινοβούλιο, του Μαΐου του 2016, θα έπρεπε τόσοι πόροι να έχουν έρθει </w:t>
      </w:r>
      <w:r>
        <w:rPr>
          <w:rFonts w:eastAsia="Times New Roman" w:cs="Times New Roman"/>
          <w:szCs w:val="24"/>
        </w:rPr>
        <w:t>από τις δόσεις των αξιολογήσεων μέχρι σήμερα και δεν έχουν έρθει -13,3 δισεκατομμύρια ευρώ- με αποτέλεσμα η Κυβέρνηση να έχει προβεί σε εκτεταμένο εσωτερικό δανεισμό και στάση πληρωμών προς τον ιδιωτικό τομέα, στεγνώνοντας την οικονομία από την ρευστότητα,</w:t>
      </w:r>
      <w:r>
        <w:rPr>
          <w:rFonts w:eastAsia="Times New Roman" w:cs="Times New Roman"/>
          <w:szCs w:val="24"/>
        </w:rPr>
        <w:t xml:space="preserve"> σέρνοντας τη χώρα στην ύφεση και θέτοντας σε κίνδυνο την επίτευξη ακόμη και αυτού του αναθεωρημένου προς τα κάτω στόχου για την φετινή ανάπτυξη, του 1,8%, από 2,7%, που εκτιμούσε πρόσφατα.</w:t>
      </w:r>
    </w:p>
    <w:p w14:paraId="3C9AC92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Δεύτερη προϋπόθεση: Η υλοποίηση διαρθρωτικών αλλαγών, που θα πείσο</w:t>
      </w:r>
      <w:r>
        <w:rPr>
          <w:rFonts w:eastAsia="Times New Roman" w:cs="Times New Roman"/>
          <w:szCs w:val="24"/>
        </w:rPr>
        <w:t xml:space="preserve">υν τους δανειστές ότι επανέρχεται η αναπτυξιακή δυναμική, που καταγράφονταν σε εκθέσεις τους το 2014. Οι διαρθρωτικές μεταρρυθμίσεις αυξάνουν την παραγωγή, δημιουργούν συνθήκες για πιο γρήγορη ανάκαμψη της οικονομίας και βοηθούν στην αποκλιμάκωση δημοσίου </w:t>
      </w:r>
      <w:r>
        <w:rPr>
          <w:rFonts w:eastAsia="Times New Roman" w:cs="Times New Roman"/>
          <w:szCs w:val="24"/>
        </w:rPr>
        <w:t>χρέους, δημιουργώντας χώρο για χαμηλότερα πρωτογενή πλεονάσματα.</w:t>
      </w:r>
    </w:p>
    <w:p w14:paraId="3C9AC92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Τρίτον: Συνεπώς με βάση τα ανωτέρω απαιτείται η δρομολόγηση μιας συμφωνίας σε πιο ρεαλιστικούς δημοσιονομικούς στόχους. Η επίτευξη υψηλών πρωτογενών πλεονασμάτων και η διατήρησή τους για πολλ</w:t>
      </w:r>
      <w:r>
        <w:rPr>
          <w:rFonts w:eastAsia="Times New Roman" w:cs="Times New Roman"/>
          <w:szCs w:val="24"/>
        </w:rPr>
        <w:t>ά χρόνια ιδιαίτερα όταν μια χώρα αντιμετωπίζει μακροχρόνια ύφεση και έχει επιστρέψει στην ύφεση και στην υψηλή διαρθρωτική ανεργία δεν είναι εφικτή και σίγουρα είναι αντιαναπτυξιακή.</w:t>
      </w:r>
    </w:p>
    <w:p w14:paraId="3C9AC92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Τέταρτο και τελευταίο: Η υλοποίηση από τους δανειστές το συντομότερο δυνα</w:t>
      </w:r>
      <w:r>
        <w:rPr>
          <w:rFonts w:eastAsia="Times New Roman" w:cs="Times New Roman"/>
          <w:szCs w:val="24"/>
        </w:rPr>
        <w:t>τόν ουσιαστικών παρεμβάσεων για την ενίσχυση της βιωσιμότητας του δημοσίου χρέους, δέσμευση που εκκρεμεί από το 2012 και δεν έχει με ευθύνη τους -με ευθύνη των δανειστών- ακόμη υλοποιηθεί.</w:t>
      </w:r>
    </w:p>
    <w:p w14:paraId="3C9AC92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Ρεαλιστικές τεχνικές. Ισοδύναμες λύσεις υπάρχουν. Η Νέα Δημοκρατία </w:t>
      </w:r>
      <w:r>
        <w:rPr>
          <w:rFonts w:eastAsia="Times New Roman" w:cs="Times New Roman"/>
          <w:szCs w:val="24"/>
        </w:rPr>
        <w:t xml:space="preserve">από τον Μάιο του 2016, γραπτώς τις έχει επισημάνει. Τις έχει καταθέσει. Εντός και εκτός χώρας. </w:t>
      </w:r>
    </w:p>
    <w:p w14:paraId="3C9AC92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Ο συνδυασμός αυτών των τεσσάρων ταυτόχρονα πρωτοβουλιών μπορεί να οδηγήσει τη χώρα σταδιακά στην έξοδο από την κρίση. Η επίτευξή τους, όμως, </w:t>
      </w:r>
      <w:r>
        <w:rPr>
          <w:rFonts w:eastAsia="Times New Roman" w:cs="Times New Roman"/>
          <w:szCs w:val="24"/>
        </w:rPr>
        <w:t>απαιτεί μια μεταρρυθμιστική σοβαρή, συνεκτική, αξιόπιστη Κυβέρνηση, η οποία θα πραγματοποιήσει διαρθρωτικές αλλαγές και θα διαπραγματευτεί μια άλλη δημοσιονομική πολιτική, με πιο ρεαλιστικούς δημοσιονομικούς στόχους.</w:t>
      </w:r>
    </w:p>
    <w:p w14:paraId="3C9AC92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 Αυτά, η σημερινή Κυβέρνηση ούτε μπορεί</w:t>
      </w:r>
      <w:r>
        <w:rPr>
          <w:rFonts w:eastAsia="Times New Roman" w:cs="Times New Roman"/>
          <w:szCs w:val="24"/>
        </w:rPr>
        <w:t xml:space="preserve"> ούτε ξέρει ούτε θέλει να τα υλοποιήσει. </w:t>
      </w:r>
    </w:p>
    <w:p w14:paraId="3C9AC92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C9AC927"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C9AC92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να κάνουμε μια συμφωνία τώρα. </w:t>
      </w:r>
    </w:p>
    <w:p w14:paraId="3C9AC92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Θα δώσω το</w:t>
      </w:r>
      <w:r>
        <w:rPr>
          <w:rFonts w:eastAsia="Times New Roman" w:cs="Times New Roman"/>
          <w:szCs w:val="24"/>
        </w:rPr>
        <w:t>ν</w:t>
      </w:r>
      <w:r>
        <w:rPr>
          <w:rFonts w:eastAsia="Times New Roman" w:cs="Times New Roman"/>
          <w:szCs w:val="24"/>
        </w:rPr>
        <w:t xml:space="preserve"> λόγο, γιατί τον έχει ζητήσει, ως </w:t>
      </w:r>
      <w:r>
        <w:rPr>
          <w:rFonts w:eastAsia="Times New Roman" w:cs="Times New Roman"/>
          <w:szCs w:val="24"/>
        </w:rPr>
        <w:t xml:space="preserve">έχει δικαίωμα κάθε δύο Βουλευτές να μιλάει ένας </w:t>
      </w:r>
      <w:r>
        <w:rPr>
          <w:rFonts w:eastAsia="Times New Roman" w:cs="Times New Roman"/>
          <w:szCs w:val="24"/>
        </w:rPr>
        <w:t>Κ</w:t>
      </w:r>
      <w:r>
        <w:rPr>
          <w:rFonts w:eastAsia="Times New Roman" w:cs="Times New Roman"/>
          <w:szCs w:val="24"/>
        </w:rPr>
        <w:t xml:space="preserve">οινοβουλευτικός, ο κ. Λαγός, που θα τον καλέσω σε λίγο στο Βήμα. </w:t>
      </w:r>
    </w:p>
    <w:p w14:paraId="3C9AC92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Κυρία Υπουργέ, έμαθα ότι θέλετε να μιλήσετε στο τέλος. Οι κοινοβουλευτικοί εκπρόσωποι, όμως, λογικό είναι να λένε ότι δεν μπορούν να πάρουν τ</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λόγο αν δεν ακούσουν την κυρία Υπουργό, είτε διότι θα καταθέσετε νομοτεχνικές βελτιώσεις ή μπορεί και κάποια αλλαγή.</w:t>
      </w:r>
    </w:p>
    <w:p w14:paraId="3C9AC92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 Οπότε, θα ήθελα να σας παρακαλέσω, μετά τον κ. Λαγό ο οποίος θα  μιλήσει για </w:t>
      </w:r>
      <w:r>
        <w:rPr>
          <w:rFonts w:eastAsia="Times New Roman" w:cs="Times New Roman"/>
          <w:szCs w:val="24"/>
        </w:rPr>
        <w:t xml:space="preserve">δώδεκα </w:t>
      </w:r>
      <w:r>
        <w:rPr>
          <w:rFonts w:eastAsia="Times New Roman" w:cs="Times New Roman"/>
          <w:szCs w:val="24"/>
        </w:rPr>
        <w:t>λεπτά, και αφού δείτε και τις νομοτεχνικές με την η</w:t>
      </w:r>
      <w:r>
        <w:rPr>
          <w:rFonts w:eastAsia="Times New Roman" w:cs="Times New Roman"/>
          <w:szCs w:val="24"/>
        </w:rPr>
        <w:t>ρεμία σας…</w:t>
      </w:r>
    </w:p>
    <w:p w14:paraId="3C9AC92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Θέλετε να τις καταθέσω τώρα; </w:t>
      </w:r>
    </w:p>
    <w:p w14:paraId="3C9AC92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 τις καταθέσετε, για να διανεμηθούν κιόλας. Να κάνετε την τοποθέτησή σας, ώστε να…</w:t>
      </w:r>
    </w:p>
    <w:p w14:paraId="3C9AC92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Μπορεί να μιλήσει και αργότερα, </w:t>
      </w:r>
      <w:r>
        <w:rPr>
          <w:rFonts w:eastAsia="Times New Roman" w:cs="Times New Roman"/>
          <w:szCs w:val="24"/>
        </w:rPr>
        <w:t xml:space="preserve">έχει κάποιους Βουλευτές ακόμη. </w:t>
      </w:r>
    </w:p>
    <w:p w14:paraId="3C9AC92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Έχει, αλλά το λέω για να μπείτε και εσείς εναλλάξ, ανά δύο Βουλευτές ένας </w:t>
      </w:r>
      <w:r>
        <w:rPr>
          <w:rFonts w:eastAsia="Times New Roman" w:cs="Times New Roman"/>
          <w:szCs w:val="24"/>
        </w:rPr>
        <w:t>Κ</w:t>
      </w:r>
      <w:r>
        <w:rPr>
          <w:rFonts w:eastAsia="Times New Roman" w:cs="Times New Roman"/>
          <w:szCs w:val="24"/>
        </w:rPr>
        <w:t>οινοβουλευτικός. Θα μιλήσετε, αν δεν έχετε ακούσει την κυρία Υπουργό; Το σωστό κοινοβουλευτικά αυτό είναι. Ή, άντε ν</w:t>
      </w:r>
      <w:r>
        <w:rPr>
          <w:rFonts w:eastAsia="Times New Roman" w:cs="Times New Roman"/>
          <w:szCs w:val="24"/>
        </w:rPr>
        <w:t xml:space="preserve">α μιλήσουν –ξέρω εγώ- και άλλοι δύο Βουλευτές και να μιλήσετε μετά. </w:t>
      </w:r>
    </w:p>
    <w:p w14:paraId="3C9AC93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Να καταθέσω τώρα τις νομοτεχνικές. </w:t>
      </w:r>
    </w:p>
    <w:p w14:paraId="3C9AC93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Αυτά ναι, καταθέστε τα. Κάντε τη δήλωσή σας τώρα ένα λεπτό, δεν χρειά</w:t>
      </w:r>
      <w:r>
        <w:rPr>
          <w:rFonts w:eastAsia="Times New Roman" w:cs="Times New Roman"/>
          <w:szCs w:val="24"/>
        </w:rPr>
        <w:t xml:space="preserve">ζεται να τις αναγνώσετε και καταθέστε τες, για να φωτοτυπηθούν και να διανεμηθούν. </w:t>
      </w:r>
    </w:p>
    <w:p w14:paraId="3C9AC932"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 «Προσαρμογή της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ν</w:t>
      </w:r>
      <w:r>
        <w:rPr>
          <w:rFonts w:eastAsia="Times New Roman" w:cs="Times New Roman"/>
          <w:szCs w:val="24"/>
        </w:rPr>
        <w:t>ομοθεσίας στις διατάξεις της Οδηγίας (ΕΕ) 2015/2376 και άλλες διατάξεις», νομοτεχνικές βελτιώσε</w:t>
      </w:r>
      <w:r>
        <w:rPr>
          <w:rFonts w:eastAsia="Times New Roman" w:cs="Times New Roman"/>
          <w:szCs w:val="24"/>
        </w:rPr>
        <w:t xml:space="preserve">ις. </w:t>
      </w:r>
    </w:p>
    <w:p w14:paraId="3C9AC93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Θέλω να αναφερθώ σε δύο, τα οποία θεωρώ ότι είναι σημαντικά. Είναι η απόσυρση της παραγράφου 3 του άρθρου 12 του σχεδίου νόμου. Διαγράφεται και οι παράγραφοι 4 και 5 αναριθμούνται σε 3 και 4, αντίστοιχα. </w:t>
      </w:r>
    </w:p>
    <w:p w14:paraId="3C9AC93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Στην αιτιολογική έκθεση επί του άρθρου 12 στη </w:t>
      </w:r>
      <w:r>
        <w:rPr>
          <w:rFonts w:eastAsia="Times New Roman" w:cs="Times New Roman"/>
          <w:szCs w:val="24"/>
        </w:rPr>
        <w:t xml:space="preserve">σελίδα 14, διαγράφεται το έβδομο εδάφιο, από «με την προτεινόμενη διάταξη της παραγράφου 3… που διεξάγονται μέσω αυτών.», στο όγδοο εδάφιο ο αριθμός 4 αντικαθίσταται με τον αριθμό 3 και στο ένατο εδάφιο ο αριθμός 5 αντικαθίσταται με τον αριθμό 4. </w:t>
      </w:r>
    </w:p>
    <w:p w14:paraId="3C9AC93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επειδή δεν θέλουμε να δημιουργούνται θέματα από τους συναδέλφους της αντιπολίτευσης, το άρθρο 16 του σχεδίου νόμου διαγράφεται και τα επόμενα άρθρα του σχεδίου νόμου αναριθμούνται αντίστοιχα.</w:t>
      </w:r>
    </w:p>
    <w:p w14:paraId="3C9AC93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 Δεσμευόμαστε σε επόμενο να το ξαναφέρουμε, αφού ζητούν και επιπ</w:t>
      </w:r>
      <w:r>
        <w:rPr>
          <w:rFonts w:eastAsia="Times New Roman" w:cs="Times New Roman"/>
          <w:szCs w:val="24"/>
        </w:rPr>
        <w:t xml:space="preserve">λέον στοιχεία. </w:t>
      </w:r>
    </w:p>
    <w:p w14:paraId="3C9AC937"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Θα </w:t>
      </w:r>
      <w:proofErr w:type="spellStart"/>
      <w:r>
        <w:rPr>
          <w:rFonts w:eastAsia="Times New Roman" w:cs="Times New Roman"/>
          <w:szCs w:val="24"/>
        </w:rPr>
        <w:t>επανακατατεθούν</w:t>
      </w:r>
      <w:proofErr w:type="spellEnd"/>
      <w:r>
        <w:rPr>
          <w:rFonts w:eastAsia="Times New Roman" w:cs="Times New Roman"/>
          <w:szCs w:val="24"/>
        </w:rPr>
        <w:t xml:space="preserve">. </w:t>
      </w:r>
    </w:p>
    <w:p w14:paraId="3C9AC93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Στην αιτιολογική έκθεση, η αιτιολογική σκέψη επί του άρθρου 16 διαγράφεται ομοίως και αναριθμούνται αντίστοιχα οι αριθμοί των αιτιολογικών σκέψεων επί των επόμενων άρθρων. </w:t>
      </w:r>
    </w:p>
    <w:p w14:paraId="3C9AC939"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Πολύ καλά. </w:t>
      </w:r>
    </w:p>
    <w:p w14:paraId="3C9AC93A"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Το 16 όλο; </w:t>
      </w:r>
    </w:p>
    <w:p w14:paraId="3C9AC93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ΑΙΚΑΤΕΡΙ</w:t>
      </w:r>
      <w:r>
        <w:rPr>
          <w:rFonts w:eastAsia="Times New Roman" w:cs="Times New Roman"/>
          <w:b/>
          <w:szCs w:val="24"/>
        </w:rPr>
        <w:t xml:space="preserve">ΝΗ ΠΑΠΑΝΑΤΣΙΟΥ (Υφυπουργός Οικονομικών): </w:t>
      </w:r>
      <w:r>
        <w:rPr>
          <w:rFonts w:eastAsia="Times New Roman" w:cs="Times New Roman"/>
          <w:szCs w:val="24"/>
        </w:rPr>
        <w:t xml:space="preserve">Όλο. </w:t>
      </w:r>
    </w:p>
    <w:p w14:paraId="3C9AC93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Όλο, όλο είπε η κυρία Υπουργός. </w:t>
      </w:r>
    </w:p>
    <w:p w14:paraId="3C9AC93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Σε επόμενο νομοσχέδιο, θα…</w:t>
      </w:r>
    </w:p>
    <w:p w14:paraId="3C9AC93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διανεμηθεί, κύριε Λοβέρδο και θα το δείτε και γραπτώς. </w:t>
      </w:r>
    </w:p>
    <w:p w14:paraId="3C9AC93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w:t>
      </w:r>
      <w:r>
        <w:rPr>
          <w:rFonts w:eastAsia="Times New Roman" w:cs="Times New Roman"/>
          <w:szCs w:val="24"/>
        </w:rPr>
        <w:t xml:space="preserve">κ. </w:t>
      </w:r>
      <w:r>
        <w:rPr>
          <w:rFonts w:eastAsia="Times New Roman" w:cs="Times New Roman"/>
          <w:szCs w:val="24"/>
        </w:rPr>
        <w:t xml:space="preserve">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τις προαναφερθείσες νομοτεχνικές βελτιώσεις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διορθώσεις οι οποίες έχουν ως εξής: </w:t>
      </w:r>
    </w:p>
    <w:p w14:paraId="3C9AC940"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C9AC941"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lastRenderedPageBreak/>
        <w:t>(Να μπουν οι σελί</w:t>
      </w:r>
      <w:r>
        <w:rPr>
          <w:rFonts w:eastAsia="Times New Roman" w:cs="Times New Roman"/>
          <w:szCs w:val="24"/>
        </w:rPr>
        <w:t>δες 115,116)</w:t>
      </w:r>
    </w:p>
    <w:p w14:paraId="3C9AC942"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C9AC94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κυρία Υπουργέ, ευχαριστούμε. </w:t>
      </w:r>
    </w:p>
    <w:p w14:paraId="3C9AC94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Χρυσής Αυγής κ. Λαγός έχει τον λόγο. </w:t>
      </w:r>
    </w:p>
    <w:p w14:paraId="3C9AC94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Ευχαριστώ, κύριε Πρόεδρε. </w:t>
      </w:r>
    </w:p>
    <w:p w14:paraId="3C9AC94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Πριν από λίγες μέρες, είχαμε καταθέσει στο</w:t>
      </w:r>
      <w:r>
        <w:rPr>
          <w:rFonts w:eastAsia="Times New Roman" w:cs="Times New Roman"/>
          <w:szCs w:val="24"/>
        </w:rPr>
        <w:t xml:space="preserve"> </w:t>
      </w:r>
      <w:r>
        <w:rPr>
          <w:rFonts w:eastAsia="Times New Roman" w:cs="Times New Roman"/>
          <w:szCs w:val="24"/>
        </w:rPr>
        <w:t>ε</w:t>
      </w:r>
      <w:r>
        <w:rPr>
          <w:rFonts w:eastAsia="Times New Roman" w:cs="Times New Roman"/>
          <w:szCs w:val="24"/>
        </w:rPr>
        <w:t>λληνικό Κοινοβούλιο, όπως έχουμε καθήκον να κάνουμε και δικαίωμα, μια ερώτηση κοινοβουλευτικού ελέγχου και αναφερόμασταν στο καθεστώς</w:t>
      </w:r>
      <w:r>
        <w:rPr>
          <w:rFonts w:eastAsia="Times New Roman" w:cs="Times New Roman"/>
          <w:szCs w:val="24"/>
        </w:rPr>
        <w:t>,</w:t>
      </w:r>
      <w:r>
        <w:rPr>
          <w:rFonts w:eastAsia="Times New Roman" w:cs="Times New Roman"/>
          <w:szCs w:val="24"/>
        </w:rPr>
        <w:t xml:space="preserve"> που επικρατεί στις φυλακές Αυλώνας και σε ένα ιδιότυπο συγκεκριμένα τρόπο που λειτουργεί, με έναν διευθυντή του σχολείο</w:t>
      </w:r>
      <w:r>
        <w:rPr>
          <w:rFonts w:eastAsia="Times New Roman" w:cs="Times New Roman"/>
          <w:szCs w:val="24"/>
        </w:rPr>
        <w:t xml:space="preserve">υ στις φυλακές της Αυλώνας, ο οποίος στην αρχή είχαμε μάθει ότι είναι εκεί γύρω στα επτά, οκτώ χρόνια -ήδη ήταν κατά παράτυπο τρόπο τόσο πολύ- αλλά εν συνεχεία μάθαμε ότι τελικά ο άνθρωπος αυτός είναι γύρω στην εικοσαετία. Είναι πριν από το 2000.  </w:t>
      </w:r>
    </w:p>
    <w:p w14:paraId="3C9AC94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Στην ερ</w:t>
      </w:r>
      <w:r>
        <w:rPr>
          <w:rFonts w:eastAsia="Times New Roman" w:cs="Times New Roman"/>
          <w:szCs w:val="24"/>
        </w:rPr>
        <w:t xml:space="preserve">ώτηση, λοιπόν, που είχα καταθέσει εκ μέρους της Χρυσής Αυγής, ασχολήθηκαν και απάντησαν και άλλοι. Και θα δούμε στην πορεία γιατί απάντησαν και ασχολήθηκαν όλοι αυτοί. Είναι και άλλοι, πέραν της </w:t>
      </w:r>
      <w:r>
        <w:rPr>
          <w:rFonts w:eastAsia="Times New Roman" w:cs="Times New Roman"/>
          <w:szCs w:val="24"/>
        </w:rPr>
        <w:t>«ΕΦΗΜΕΡΙΔΑΣ ΤΩΝ ΣΥΝΤΑΚΤΩΝ»</w:t>
      </w:r>
      <w:r>
        <w:rPr>
          <w:rFonts w:eastAsia="Times New Roman" w:cs="Times New Roman"/>
          <w:szCs w:val="24"/>
        </w:rPr>
        <w:t xml:space="preserve">, η οποία φυσικά δεν λέει ότι αυτά </w:t>
      </w:r>
      <w:r>
        <w:rPr>
          <w:rFonts w:eastAsia="Times New Roman" w:cs="Times New Roman"/>
          <w:szCs w:val="24"/>
        </w:rPr>
        <w:t>τα ερωτήματα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υποβάλαμε είναι ψευδή, απλά τονίζει μέσα ότι η ενημέρωση που έχουν οι </w:t>
      </w:r>
      <w:proofErr w:type="spellStart"/>
      <w:r>
        <w:rPr>
          <w:rFonts w:eastAsia="Times New Roman" w:cs="Times New Roman"/>
          <w:szCs w:val="24"/>
        </w:rPr>
        <w:t>χρυσαυγίτες</w:t>
      </w:r>
      <w:proofErr w:type="spellEnd"/>
      <w:r>
        <w:rPr>
          <w:rFonts w:eastAsia="Times New Roman" w:cs="Times New Roman"/>
          <w:szCs w:val="24"/>
        </w:rPr>
        <w:t xml:space="preserve"> Βουλευτές «…είναι εξαιρετικά ανησυχητική στον βαθμό που εμφανίζεται πολύ καλά πληροφορημένος εν των έσω…». </w:t>
      </w:r>
    </w:p>
    <w:p w14:paraId="3C9AC94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Είναι από την </w:t>
      </w:r>
      <w:r>
        <w:rPr>
          <w:rFonts w:eastAsia="Times New Roman" w:cs="Times New Roman"/>
          <w:szCs w:val="24"/>
        </w:rPr>
        <w:t>«ΕΦΗΜΕΡΙΔΑ ΤΩΝ ΣΥΝΤΑΚΤΩΝ»</w:t>
      </w:r>
      <w:r>
        <w:rPr>
          <w:rFonts w:eastAsia="Times New Roman" w:cs="Times New Roman"/>
          <w:szCs w:val="24"/>
        </w:rPr>
        <w:t xml:space="preserve"> και παρα</w:t>
      </w:r>
      <w:r>
        <w:rPr>
          <w:rFonts w:eastAsia="Times New Roman" w:cs="Times New Roman"/>
          <w:szCs w:val="24"/>
        </w:rPr>
        <w:t xml:space="preserve">καλώ κρατήστε την για τα Πρακτικά. </w:t>
      </w:r>
    </w:p>
    <w:p w14:paraId="3C9AC94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Λαγός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3C9AC94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Εν συνεχεί</w:t>
      </w:r>
      <w:r>
        <w:rPr>
          <w:rFonts w:eastAsia="Times New Roman" w:cs="Times New Roman"/>
          <w:szCs w:val="24"/>
        </w:rPr>
        <w:t xml:space="preserve">α, μετά από μια-δυο ημέρες, υπήρξε ανακοίνωση από το Γραφείο Τύπου του ΣΥΡΙΖΑ, στην οποία δεν αναφέρεται και πάλι τίποτα για τα ερωτήματα που έχουμε καταθέσει και ζητάμε απαντήσεις, απλώς λέει πώς είναι δυνατόν οι </w:t>
      </w:r>
      <w:proofErr w:type="spellStart"/>
      <w:r>
        <w:rPr>
          <w:rFonts w:eastAsia="Times New Roman" w:cs="Times New Roman"/>
          <w:szCs w:val="24"/>
        </w:rPr>
        <w:t>χρυσαυγίτες</w:t>
      </w:r>
      <w:proofErr w:type="spellEnd"/>
      <w:r>
        <w:rPr>
          <w:rFonts w:eastAsia="Times New Roman" w:cs="Times New Roman"/>
          <w:szCs w:val="24"/>
        </w:rPr>
        <w:t xml:space="preserve"> Βουλευτές να καταθέτουν ερωτήσ</w:t>
      </w:r>
      <w:r>
        <w:rPr>
          <w:rFonts w:eastAsia="Times New Roman" w:cs="Times New Roman"/>
          <w:szCs w:val="24"/>
        </w:rPr>
        <w:t>εις για τέτοια ζητήματα. Αυτή είναι η ανακοίνωση του ΣΥΡΙΖΑ και την καταθέτω στα Πρακτικά.</w:t>
      </w:r>
    </w:p>
    <w:p w14:paraId="3C9AC94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Λαγός καταθέτει για τα Πρακτικά την προαναφερθείσα ανακοίνωση, η οποία βρίσκεται στο αρχείο του Τμήματος Γραμματείας της Διεύ</w:t>
      </w:r>
      <w:r>
        <w:rPr>
          <w:rFonts w:eastAsia="Times New Roman" w:cs="Times New Roman"/>
          <w:szCs w:val="24"/>
        </w:rPr>
        <w:t>θυνσης Στενογραφίας και  Πρακτικών της Βουλής)</w:t>
      </w:r>
    </w:p>
    <w:p w14:paraId="3C9AC94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Την επόμενη ημέρα βγήκε ο Πρόεδρος της Ελληνικής Βουλής, ο κ. </w:t>
      </w:r>
      <w:proofErr w:type="spellStart"/>
      <w:r>
        <w:rPr>
          <w:rFonts w:eastAsia="Times New Roman" w:cs="Times New Roman"/>
          <w:szCs w:val="24"/>
        </w:rPr>
        <w:t>Βούτσης</w:t>
      </w:r>
      <w:proofErr w:type="spellEnd"/>
      <w:r>
        <w:rPr>
          <w:rFonts w:eastAsia="Times New Roman" w:cs="Times New Roman"/>
          <w:szCs w:val="24"/>
        </w:rPr>
        <w:t xml:space="preserve"> και ασχολήθηκε πάλι με τη συγκεκριμένη ερώτηση, λέγοντας ότι εμείς –αυτό ακριβώς που λέει και το Γραφείο Τύπου του ΣΥΡΙΖΑ- </w:t>
      </w:r>
      <w:proofErr w:type="spellStart"/>
      <w:r>
        <w:rPr>
          <w:rFonts w:eastAsia="Times New Roman" w:cs="Times New Roman"/>
          <w:szCs w:val="24"/>
        </w:rPr>
        <w:t>στοχοποιούμε</w:t>
      </w:r>
      <w:proofErr w:type="spellEnd"/>
      <w:r>
        <w:rPr>
          <w:rFonts w:eastAsia="Times New Roman" w:cs="Times New Roman"/>
          <w:szCs w:val="24"/>
        </w:rPr>
        <w:t xml:space="preserve"> τον</w:t>
      </w:r>
      <w:r>
        <w:rPr>
          <w:rFonts w:eastAsia="Times New Roman" w:cs="Times New Roman"/>
          <w:szCs w:val="24"/>
        </w:rPr>
        <w:t xml:space="preserve"> συγκεκριμένο διευθυντή των φυλακών </w:t>
      </w:r>
      <w:proofErr w:type="spellStart"/>
      <w:r>
        <w:rPr>
          <w:rFonts w:eastAsia="Times New Roman" w:cs="Times New Roman"/>
          <w:szCs w:val="24"/>
        </w:rPr>
        <w:t>ονόματι</w:t>
      </w:r>
      <w:proofErr w:type="spellEnd"/>
      <w:r>
        <w:rPr>
          <w:rFonts w:eastAsia="Times New Roman" w:cs="Times New Roman"/>
          <w:szCs w:val="24"/>
        </w:rPr>
        <w:t xml:space="preserve"> Δαμιανό. Το καταθέτω και αυτό στα Πρακτικά.</w:t>
      </w:r>
    </w:p>
    <w:p w14:paraId="3C9AC94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Λαγός καταθέτει για τα Πρακτικά το προαναφερθέν δημοσίευμα, το οποίο βρίσκεται στο αρχείο του Τμήματος Γραμματείας της Διεύθυνση</w:t>
      </w:r>
      <w:r>
        <w:rPr>
          <w:rFonts w:eastAsia="Times New Roman" w:cs="Times New Roman"/>
          <w:szCs w:val="24"/>
        </w:rPr>
        <w:t>ς Στενογραφίας και  Πρακτικών της Βουλής)</w:t>
      </w:r>
    </w:p>
    <w:p w14:paraId="3C9AC94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Είναι, λοιπόν, απορίας άξιο πώς για μια ερώτηση ενός Βουλευτή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κοινοβουλευτικών του καθηκόντων ασχολήθηκε όλο το κομμάτι των συντρόφων του ΣΥΡΙΖΑ, με επίσημες ανακοινώσεις, με δήλωση συγκεκριμένου κα</w:t>
      </w:r>
      <w:r>
        <w:rPr>
          <w:rFonts w:eastAsia="Times New Roman" w:cs="Times New Roman"/>
          <w:szCs w:val="24"/>
        </w:rPr>
        <w:t xml:space="preserve">θηγητή στο </w:t>
      </w:r>
      <w:r>
        <w:rPr>
          <w:rFonts w:eastAsia="Times New Roman" w:cs="Times New Roman"/>
          <w:szCs w:val="24"/>
        </w:rPr>
        <w:t>ρ</w:t>
      </w:r>
      <w:r>
        <w:rPr>
          <w:rFonts w:eastAsia="Times New Roman" w:cs="Times New Roman"/>
          <w:szCs w:val="24"/>
        </w:rPr>
        <w:t>αδιοσταθμό «</w:t>
      </w:r>
      <w:r>
        <w:rPr>
          <w:rFonts w:eastAsia="Times New Roman" w:cs="Times New Roman"/>
          <w:szCs w:val="24"/>
        </w:rPr>
        <w:t>ΚΟΚΚΙΝΟ</w:t>
      </w:r>
      <w:r>
        <w:rPr>
          <w:rFonts w:eastAsia="Times New Roman" w:cs="Times New Roman"/>
          <w:szCs w:val="24"/>
        </w:rPr>
        <w:t>», στον οποίο δεν απαντά τίποτα παρά μιλά πάλι για ναζί, για φασίστες. Στις ερωτήσεις μας δεν απαντά καθόλου.</w:t>
      </w:r>
    </w:p>
    <w:p w14:paraId="3C9AC94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Το ερώτημα και η απάντηση είναι πολύ απλά. Και θα εξηγήσουμε γιατί. Ο συγκεκριμένος κύριος –Πέτρος Δαμιανός λέγεται- είναι διευθυντής στις φυλακές του Αυλώνα πάνω από δεκαεπτά χρόνια. Είναι πριν από το 2000. Αυτός ο άνθρωπος διαλέγει μόνος του ποιοι θα είν</w:t>
      </w:r>
      <w:r>
        <w:rPr>
          <w:rFonts w:eastAsia="Times New Roman" w:cs="Times New Roman"/>
          <w:szCs w:val="24"/>
        </w:rPr>
        <w:t xml:space="preserve">αι καθηγητές στο συγκεκριμένο σχολείο και τον τρόπο με τον οποίο θα εξετάζονται τα γραπτά των μαθητών οι οποίοι θέλουν να φοιτήσουν σε ΑΕΙ και σε ΤΕΙ. </w:t>
      </w:r>
    </w:p>
    <w:p w14:paraId="3C9AC95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Μέχρι εδώ δεν υπάρχει κανένα πρόβλημα. Εντάξει, τα παιδιά που είναι φυλακισμένα να διεκδικήσουν το δικαί</w:t>
      </w:r>
      <w:r>
        <w:rPr>
          <w:rFonts w:eastAsia="Times New Roman" w:cs="Times New Roman"/>
          <w:szCs w:val="24"/>
        </w:rPr>
        <w:t>ωμά τους να περάσουν, να φοιτήσουν στα πανεπιστήμια, να κάνουν ό,τι μπορούν να κάνουν. Πού έγκειται, όμως, εδώ το μεγάλο ζήτημα για τον συγκεκριμένο κύριο; Έγκειται στο ότι ενώ υπάρχουν ειδικά σχολεία και σε άλλα σωφρονιστικά καταστήματα, όπως στον Κορυδαλ</w:t>
      </w:r>
      <w:r>
        <w:rPr>
          <w:rFonts w:eastAsia="Times New Roman" w:cs="Times New Roman"/>
          <w:szCs w:val="24"/>
        </w:rPr>
        <w:t>λό, οι τρομοκράτες των Πυρήνων της Φωτιάς, αλλά και άλλοι τρομοκράτες, λίγο μεγαλύτεροι από την ηλικία των δεκαοκτώ ετών, διότι έχουν πατήσει τα τριάντα, ζητούν απεγνωσμένα να πάνε να δώσουν εξετάσεις στο συγκεκριμένο σωφρονιστικό κατάστημα, με τον συγκεκρ</w:t>
      </w:r>
      <w:r>
        <w:rPr>
          <w:rFonts w:eastAsia="Times New Roman" w:cs="Times New Roman"/>
          <w:szCs w:val="24"/>
        </w:rPr>
        <w:t xml:space="preserve">ιμένο κύριο. Και το ερώτημα που καταθέσαμε εμείς είναι κατά πόσον αυτό είναι δυνατόν να γίνεται και κατά πόσον είναι νόμιμο. </w:t>
      </w:r>
    </w:p>
    <w:p w14:paraId="3C9AC95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Γιατί φεύγουν, λοιπόν, από το ειδικό σχολείο και πηγαίνουν στο σχολείο του Αυλώνα να δώσουν εκεί εξετάσεις; Μήπως γιατί το </w:t>
      </w:r>
      <w:r>
        <w:rPr>
          <w:rFonts w:eastAsia="Times New Roman" w:cs="Times New Roman"/>
          <w:szCs w:val="24"/>
        </w:rPr>
        <w:t>συγκεκριμένο σύστημα</w:t>
      </w:r>
      <w:r>
        <w:rPr>
          <w:rFonts w:eastAsia="Times New Roman" w:cs="Times New Roman"/>
          <w:szCs w:val="24"/>
        </w:rPr>
        <w:t>,</w:t>
      </w:r>
      <w:r>
        <w:rPr>
          <w:rFonts w:eastAsia="Times New Roman" w:cs="Times New Roman"/>
          <w:szCs w:val="24"/>
        </w:rPr>
        <w:t xml:space="preserve"> που λειτουργεί εκεί είναι διάτρητο; Μήπως γιατί τα γραπτά δεν εξετάζονται από κανέναν άλλον, πλην από τον συγκεκριμένο κύριο και την ομάδα που έχει συν αυτώ; </w:t>
      </w:r>
    </w:p>
    <w:p w14:paraId="3C9AC95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Επίσης, να τονίσουμε και κάτι άλλο, για να μαθαίνει ο ελληνικός λαός. Είναι</w:t>
      </w:r>
      <w:r>
        <w:rPr>
          <w:rFonts w:eastAsia="Times New Roman" w:cs="Times New Roman"/>
          <w:szCs w:val="24"/>
        </w:rPr>
        <w:t xml:space="preserve"> πολλά τα περίεργα της υπόθεσης, αλλά το πιο περίεργο είναι ότι ψηφίστηκε ένας νόμος πριν από δυο-δυόμισι χρόνια περίπου, ο οποίος εξασφαλίζει το αμετάθετο αυτού του κυρίου. Δηλαδή, ο κ. Δαμιανός εσαεί, όσο είναι </w:t>
      </w:r>
      <w:r>
        <w:rPr>
          <w:rFonts w:eastAsia="Times New Roman" w:cs="Times New Roman"/>
          <w:szCs w:val="24"/>
        </w:rPr>
        <w:lastRenderedPageBreak/>
        <w:t xml:space="preserve">καλά ο άνθρωπος, θα είναι στη συγκεκριμένη </w:t>
      </w:r>
      <w:r>
        <w:rPr>
          <w:rFonts w:eastAsia="Times New Roman" w:cs="Times New Roman"/>
          <w:szCs w:val="24"/>
        </w:rPr>
        <w:t>θέση. Θα είναι στις φυλακές του Αυλώνα και θα είναι διευθυντής. Και ξέρετε γιατί θα είναι εκεί σαν διευθυντής; Γιατί μια φωτογραφική τροπολογία που υπάρχει λέει ότι για να διεκδικήσει κάποιος άλλος τη συγκεκριμένη θέση, θα πρέπει να έχει μια προϋπηρεσία τρ</w:t>
      </w:r>
      <w:r>
        <w:rPr>
          <w:rFonts w:eastAsia="Times New Roman" w:cs="Times New Roman"/>
          <w:szCs w:val="24"/>
        </w:rPr>
        <w:t xml:space="preserve">ιών ετών στο συγκεκριμένο σωφρονιστικό κατάστημα και στη συγκεκριμένη θέση. </w:t>
      </w:r>
    </w:p>
    <w:p w14:paraId="3C9AC95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Εδώ, όμως, γίνεται το εξής. Οι καθηγητές που διαλέγει ο Δαμιανός, για να πάνε στο συγκεκριμένο σωφρονιστικό κατάστημα, προσλαμβάνονται με συμβάσεις ετήσιες οι οποίες ανανεώνονται.</w:t>
      </w:r>
      <w:r>
        <w:rPr>
          <w:rFonts w:eastAsia="Times New Roman" w:cs="Times New Roman"/>
          <w:szCs w:val="24"/>
        </w:rPr>
        <w:t xml:space="preserve"> Άρα, κανείς δεν έχει το δικαίωμα να διεκδικήσει αυτή τη διευθυντική θέση.</w:t>
      </w:r>
    </w:p>
    <w:p w14:paraId="3C9AC95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Αυτά όλα γίνονται με τερτίπια και γίνονται στο σκοτάδι. Αυτά είναι τα ερωτήματα</w:t>
      </w:r>
      <w:r>
        <w:rPr>
          <w:rFonts w:eastAsia="Times New Roman" w:cs="Times New Roman"/>
          <w:szCs w:val="24"/>
        </w:rPr>
        <w:t>,</w:t>
      </w:r>
      <w:r>
        <w:rPr>
          <w:rFonts w:eastAsia="Times New Roman" w:cs="Times New Roman"/>
          <w:szCs w:val="24"/>
        </w:rPr>
        <w:t xml:space="preserve"> που έχει θέσει η Χρυσή Αυγή και που δεν τολμά κανείς να απαντήσει, αλλά όλη η ηγετική ομάδα του ΣΥΡΙ</w:t>
      </w:r>
      <w:r>
        <w:rPr>
          <w:rFonts w:eastAsia="Times New Roman" w:cs="Times New Roman"/>
          <w:szCs w:val="24"/>
        </w:rPr>
        <w:t>ΖΑ, σύσσωμη, έτρεξε να βγάλει ανακοινώσεις, μην λέγοντας ότι είναι ψευδή όλα αυτά, αλλά λέγοντας ότι είμαστε φασίστες και ναζί. Αυτή είναι η απάντηση.</w:t>
      </w:r>
    </w:p>
    <w:p w14:paraId="3C9AC95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Λαγέ, μια διακοπή για δέκα δευτερόλεπτα, για να ανακοινώσω ένα σχο</w:t>
      </w:r>
      <w:r>
        <w:rPr>
          <w:rFonts w:eastAsia="Times New Roman" w:cs="Times New Roman"/>
          <w:szCs w:val="24"/>
        </w:rPr>
        <w:t>λείο.</w:t>
      </w:r>
    </w:p>
    <w:p w14:paraId="3C9AC95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Ναι, κύριε Πρόεδρε.</w:t>
      </w:r>
    </w:p>
    <w:p w14:paraId="3C9AC957" w14:textId="77777777" w:rsidR="00DF4D2A" w:rsidRDefault="00ED41C9">
      <w:pPr>
        <w:spacing w:line="600" w:lineRule="auto"/>
        <w:ind w:firstLine="720"/>
        <w:jc w:val="both"/>
        <w:rPr>
          <w:rFonts w:eastAsia="Times New Roman" w:cs="Times New Roman"/>
        </w:rPr>
      </w:pPr>
      <w:r>
        <w:rPr>
          <w:rFonts w:eastAsia="Times New Roman" w:cs="Times New Roman"/>
          <w:b/>
          <w:szCs w:val="24"/>
        </w:rPr>
        <w:lastRenderedPageBreak/>
        <w:t xml:space="preserve">ΠΡΟΕΔΡΕΥΩΝ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w:t>
      </w:r>
      <w:r>
        <w:rPr>
          <w:rFonts w:eastAsia="Times New Roman" w:cs="Times New Roman"/>
        </w:rPr>
        <w:t>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δυο εκπαιδευτικοί συνοδοί τους από το 1</w:t>
      </w:r>
      <w:r w:rsidRPr="00DD5248">
        <w:rPr>
          <w:rFonts w:eastAsia="Times New Roman" w:cs="Times New Roman"/>
          <w:vertAlign w:val="superscript"/>
        </w:rPr>
        <w:t>ο</w:t>
      </w:r>
      <w:r>
        <w:rPr>
          <w:rFonts w:eastAsia="Times New Roman" w:cs="Times New Roman"/>
        </w:rPr>
        <w:t xml:space="preserve"> Δημοτικό Σχολείο Λειβαδιάς. </w:t>
      </w:r>
    </w:p>
    <w:p w14:paraId="3C9AC958" w14:textId="77777777" w:rsidR="00DF4D2A" w:rsidRDefault="00ED41C9">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C9AC959" w14:textId="77777777" w:rsidR="00DF4D2A" w:rsidRDefault="00ED41C9">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3C9AC95A" w14:textId="77777777" w:rsidR="00DF4D2A" w:rsidRDefault="00ED41C9">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Βουλευτής κ. Γεώργιος Κασαπίδης ζητεί άδεια ολιγοήμερης απουσίας στο εξωτερικό. Η Βουλή εγκρίνει;</w:t>
      </w:r>
    </w:p>
    <w:p w14:paraId="3C9AC95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3C9AC95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A02C0D">
        <w:rPr>
          <w:rFonts w:eastAsia="Times New Roman" w:cs="Times New Roman"/>
          <w:szCs w:val="24"/>
        </w:rPr>
        <w:t>Συνεπώς</w:t>
      </w:r>
      <w:r>
        <w:rPr>
          <w:rFonts w:eastAsia="Times New Roman" w:cs="Times New Roman"/>
          <w:szCs w:val="24"/>
        </w:rPr>
        <w:t xml:space="preserve"> η</w:t>
      </w:r>
      <w:r>
        <w:rPr>
          <w:rFonts w:eastAsia="Times New Roman" w:cs="Times New Roman"/>
          <w:szCs w:val="24"/>
        </w:rPr>
        <w:t xml:space="preserve"> Βουλή ενέκρινε τη ζητηθεί</w:t>
      </w:r>
      <w:r>
        <w:rPr>
          <w:rFonts w:eastAsia="Times New Roman" w:cs="Times New Roman"/>
          <w:szCs w:val="24"/>
        </w:rPr>
        <w:t>σα άδεια.</w:t>
      </w:r>
    </w:p>
    <w:p w14:paraId="3C9AC95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Συνεχίστε, κύριε Λαγέ.</w:t>
      </w:r>
    </w:p>
    <w:p w14:paraId="3C9AC95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Ευχαριστώ.</w:t>
      </w:r>
    </w:p>
    <w:p w14:paraId="3C9AC95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Για να μην νομίζετε ότι δεν μιλάμε με ονόματα εμείς, τα ονόματα των τρομοκρατών</w:t>
      </w:r>
      <w:r>
        <w:rPr>
          <w:rFonts w:eastAsia="Times New Roman" w:cs="Times New Roman"/>
          <w:szCs w:val="24"/>
        </w:rPr>
        <w:t>,</w:t>
      </w:r>
      <w:r>
        <w:rPr>
          <w:rFonts w:eastAsia="Times New Roman" w:cs="Times New Roman"/>
          <w:szCs w:val="24"/>
        </w:rPr>
        <w:t xml:space="preserve"> που έχουν ζητήσει να συμμετέχουν σ’ αυτές τις εξετάσεις που </w:t>
      </w:r>
      <w:r>
        <w:rPr>
          <w:rFonts w:eastAsia="Times New Roman" w:cs="Times New Roman"/>
          <w:szCs w:val="24"/>
        </w:rPr>
        <w:lastRenderedPageBreak/>
        <w:t xml:space="preserve">δίνονται ειδικά για το έτος 2017 είναι ο Χρήστος </w:t>
      </w:r>
      <w:proofErr w:type="spellStart"/>
      <w:r>
        <w:rPr>
          <w:rFonts w:eastAsia="Times New Roman" w:cs="Times New Roman"/>
          <w:szCs w:val="24"/>
        </w:rPr>
        <w:t>Τσάκαλο</w:t>
      </w:r>
      <w:r>
        <w:rPr>
          <w:rFonts w:eastAsia="Times New Roman" w:cs="Times New Roman"/>
          <w:szCs w:val="24"/>
        </w:rPr>
        <w:t>ς</w:t>
      </w:r>
      <w:proofErr w:type="spellEnd"/>
      <w:r>
        <w:rPr>
          <w:rFonts w:eastAsia="Times New Roman" w:cs="Times New Roman"/>
          <w:szCs w:val="24"/>
        </w:rPr>
        <w:t xml:space="preserve">, ο Γρηγόρης Τσιρώνης, ο Δημήτρης Χατζηδάκης, ο Βασίλης </w:t>
      </w:r>
      <w:proofErr w:type="spellStart"/>
      <w:r>
        <w:rPr>
          <w:rFonts w:eastAsia="Times New Roman" w:cs="Times New Roman"/>
          <w:szCs w:val="24"/>
        </w:rPr>
        <w:t>Φάτσης</w:t>
      </w:r>
      <w:proofErr w:type="spellEnd"/>
      <w:r>
        <w:rPr>
          <w:rFonts w:eastAsia="Times New Roman" w:cs="Times New Roman"/>
          <w:szCs w:val="24"/>
        </w:rPr>
        <w:t xml:space="preserve">. Μιλάμε για συγκεκριμένα άτομα των Πυρήνων της Φωτιάς που θέλουν να πάνε εκεί να δώσουν εξετάσεις, ενώ θα έπρεπε να τις δώσουν στο σωφρονιστικό κατάστημα του Κορυδαλλού. </w:t>
      </w:r>
    </w:p>
    <w:p w14:paraId="3C9AC960" w14:textId="77777777" w:rsidR="00DF4D2A" w:rsidRDefault="00ED41C9">
      <w:pPr>
        <w:spacing w:line="600" w:lineRule="auto"/>
        <w:ind w:firstLine="720"/>
        <w:jc w:val="both"/>
        <w:rPr>
          <w:rFonts w:eastAsia="Times New Roman"/>
          <w:szCs w:val="24"/>
        </w:rPr>
      </w:pPr>
      <w:r>
        <w:rPr>
          <w:rFonts w:eastAsia="Times New Roman"/>
          <w:szCs w:val="24"/>
        </w:rPr>
        <w:t xml:space="preserve">Ένα άλλο ερώτημα που </w:t>
      </w:r>
      <w:r>
        <w:rPr>
          <w:rFonts w:eastAsia="Times New Roman"/>
          <w:szCs w:val="24"/>
        </w:rPr>
        <w:t xml:space="preserve">τίθεται -και πρέπει να το μάθουμε- </w:t>
      </w:r>
      <w:r>
        <w:rPr>
          <w:rFonts w:eastAsia="Times New Roman"/>
          <w:bCs/>
        </w:rPr>
        <w:t>είναι</w:t>
      </w:r>
      <w:r>
        <w:rPr>
          <w:rFonts w:eastAsia="Times New Roman"/>
          <w:szCs w:val="24"/>
        </w:rPr>
        <w:t xml:space="preserve"> οι επαφές</w:t>
      </w:r>
      <w:r>
        <w:rPr>
          <w:rFonts w:eastAsia="Times New Roman"/>
          <w:szCs w:val="24"/>
        </w:rPr>
        <w:t>,</w:t>
      </w:r>
      <w:r>
        <w:rPr>
          <w:rFonts w:eastAsia="Times New Roman"/>
          <w:szCs w:val="24"/>
        </w:rPr>
        <w:t xml:space="preserve"> που </w:t>
      </w:r>
      <w:r>
        <w:rPr>
          <w:rFonts w:eastAsia="Times New Roman"/>
          <w:bCs/>
        </w:rPr>
        <w:t>έχει</w:t>
      </w:r>
      <w:r>
        <w:rPr>
          <w:rFonts w:eastAsia="Times New Roman"/>
          <w:szCs w:val="24"/>
        </w:rPr>
        <w:t xml:space="preserve"> ο </w:t>
      </w:r>
      <w:r>
        <w:rPr>
          <w:rFonts w:eastAsia="Times New Roman"/>
          <w:bCs/>
        </w:rPr>
        <w:t>συγκεκριμένος</w:t>
      </w:r>
      <w:r>
        <w:rPr>
          <w:rFonts w:eastAsia="Times New Roman"/>
          <w:szCs w:val="24"/>
        </w:rPr>
        <w:t xml:space="preserve"> κύριος με έναν άλλον διαβόητο κύριο, τον κ. Λάμπρου. Για όσους δεν θυμούνται, ο κ. Λάμπρου </w:t>
      </w:r>
      <w:r>
        <w:rPr>
          <w:rFonts w:eastAsia="Times New Roman"/>
          <w:bCs/>
        </w:rPr>
        <w:t>είναι</w:t>
      </w:r>
      <w:r>
        <w:rPr>
          <w:rFonts w:eastAsia="Times New Roman"/>
          <w:szCs w:val="24"/>
        </w:rPr>
        <w:t xml:space="preserve"> αυτός που είχε κατηγορηθεί από τον τότε Υπουργό Δικαιοσύνης, τον </w:t>
      </w:r>
      <w:r>
        <w:rPr>
          <w:rFonts w:eastAsia="Times New Roman"/>
          <w:bCs/>
        </w:rPr>
        <w:t>κ.</w:t>
      </w:r>
      <w:r>
        <w:rPr>
          <w:rFonts w:eastAsia="Times New Roman"/>
          <w:szCs w:val="24"/>
        </w:rPr>
        <w:t xml:space="preserve"> Πανούση, ότι είχε άμεση επαφή με τρομοκράτες μέσα στον χώρο των φυλακών, κάτι το οποίο δεν διαψεύστηκε ποτέ. Απλά, ως δια μαγείας, μετά από πολύ λίγες ημέρες ο κ. Πανούσης εξαφανίστηκε από προσώπου γης. Εν μία </w:t>
      </w:r>
      <w:proofErr w:type="spellStart"/>
      <w:r>
        <w:rPr>
          <w:rFonts w:eastAsia="Times New Roman"/>
          <w:szCs w:val="24"/>
        </w:rPr>
        <w:t>νυκτί</w:t>
      </w:r>
      <w:proofErr w:type="spellEnd"/>
      <w:r>
        <w:rPr>
          <w:rFonts w:eastAsia="Times New Roman"/>
          <w:szCs w:val="24"/>
        </w:rPr>
        <w:t xml:space="preserve"> χάθηκε. Τα λέω, για να δούμε εάν αυτά </w:t>
      </w:r>
      <w:r>
        <w:rPr>
          <w:rFonts w:eastAsia="Times New Roman"/>
          <w:bCs/>
        </w:rPr>
        <w:t>ε</w:t>
      </w:r>
      <w:r>
        <w:rPr>
          <w:rFonts w:eastAsia="Times New Roman"/>
          <w:bCs/>
        </w:rPr>
        <w:t>ίναι</w:t>
      </w:r>
      <w:r>
        <w:rPr>
          <w:rFonts w:eastAsia="Times New Roman"/>
          <w:szCs w:val="24"/>
        </w:rPr>
        <w:t xml:space="preserve"> αλήθεια ή ψέματα, γιατί, μάλλον, γι’ αυτό </w:t>
      </w:r>
      <w:r>
        <w:rPr>
          <w:rFonts w:eastAsia="Times New Roman"/>
          <w:bCs/>
        </w:rPr>
        <w:t>έχει</w:t>
      </w:r>
      <w:r>
        <w:rPr>
          <w:rFonts w:eastAsia="Times New Roman"/>
          <w:szCs w:val="24"/>
        </w:rPr>
        <w:t xml:space="preserve"> τρομοκρατηθεί ο ΣΥΡΙΖΑ και προσπαθεί να καλέσει όλες τις συλλογικότητες -λέει- υπέρ του κ. Δαμιανού. Και εμείς μιλάμε με </w:t>
      </w:r>
      <w:r>
        <w:rPr>
          <w:rFonts w:eastAsia="Times New Roman"/>
          <w:bCs/>
        </w:rPr>
        <w:t>συγκεκριμένα</w:t>
      </w:r>
      <w:r>
        <w:rPr>
          <w:rFonts w:eastAsia="Times New Roman"/>
          <w:szCs w:val="24"/>
        </w:rPr>
        <w:t xml:space="preserve"> στοιχεία. </w:t>
      </w:r>
    </w:p>
    <w:p w14:paraId="3C9AC961" w14:textId="77777777" w:rsidR="00DF4D2A" w:rsidRDefault="00ED41C9">
      <w:pPr>
        <w:spacing w:line="600" w:lineRule="auto"/>
        <w:ind w:firstLine="720"/>
        <w:jc w:val="both"/>
        <w:rPr>
          <w:rFonts w:eastAsia="Times New Roman"/>
          <w:szCs w:val="24"/>
        </w:rPr>
      </w:pPr>
      <w:r>
        <w:rPr>
          <w:rFonts w:eastAsia="Times New Roman"/>
          <w:bCs/>
          <w:shd w:val="clear" w:color="auto" w:fill="FFFFFF"/>
        </w:rPr>
        <w:t xml:space="preserve">Επίσης, </w:t>
      </w:r>
      <w:r>
        <w:rPr>
          <w:rFonts w:eastAsia="Times New Roman"/>
          <w:szCs w:val="24"/>
        </w:rPr>
        <w:t xml:space="preserve">δεν </w:t>
      </w:r>
      <w:r>
        <w:rPr>
          <w:rFonts w:eastAsia="Times New Roman"/>
          <w:bCs/>
        </w:rPr>
        <w:t>είναι</w:t>
      </w:r>
      <w:r>
        <w:rPr>
          <w:rFonts w:eastAsia="Times New Roman"/>
          <w:szCs w:val="24"/>
        </w:rPr>
        <w:t xml:space="preserve"> τυχαίο ότι ο </w:t>
      </w:r>
      <w:r>
        <w:rPr>
          <w:rFonts w:eastAsia="Times New Roman"/>
          <w:bCs/>
        </w:rPr>
        <w:t>συγκεκριμένος</w:t>
      </w:r>
      <w:r>
        <w:rPr>
          <w:rFonts w:eastAsia="Times New Roman"/>
          <w:szCs w:val="24"/>
        </w:rPr>
        <w:t xml:space="preserve"> είχε πάρει και</w:t>
      </w:r>
      <w:r>
        <w:rPr>
          <w:rFonts w:eastAsia="Times New Roman"/>
          <w:szCs w:val="24"/>
        </w:rPr>
        <w:t xml:space="preserve"> την κόρη του στο </w:t>
      </w:r>
      <w:r>
        <w:rPr>
          <w:rFonts w:eastAsia="Times New Roman"/>
          <w:bCs/>
        </w:rPr>
        <w:t>συγκεκριμένο</w:t>
      </w:r>
      <w:r>
        <w:rPr>
          <w:rFonts w:eastAsia="Times New Roman"/>
          <w:szCs w:val="24"/>
        </w:rPr>
        <w:t xml:space="preserve"> σωφρονιστικό κατάστημα. Έκατσε για δύο χρόνια εκεί, πήρε μια τρελή </w:t>
      </w:r>
      <w:proofErr w:type="spellStart"/>
      <w:r>
        <w:rPr>
          <w:rFonts w:eastAsia="Times New Roman"/>
          <w:szCs w:val="24"/>
        </w:rPr>
        <w:t>μοριοδότηση</w:t>
      </w:r>
      <w:proofErr w:type="spellEnd"/>
      <w:r>
        <w:rPr>
          <w:rFonts w:eastAsia="Times New Roman"/>
          <w:szCs w:val="24"/>
        </w:rPr>
        <w:t xml:space="preserve">, την οποία παίρνουν όσοι υπηρετούν εκεί πέρα, και εν συνεχεία πήγε σε ένα σχολείο κάπου σε ένα νησί του Ιονίου. </w:t>
      </w:r>
    </w:p>
    <w:p w14:paraId="3C9AC962" w14:textId="77777777" w:rsidR="00DF4D2A" w:rsidRDefault="00ED41C9">
      <w:pPr>
        <w:spacing w:line="600" w:lineRule="auto"/>
        <w:ind w:firstLine="720"/>
        <w:jc w:val="both"/>
        <w:rPr>
          <w:rFonts w:eastAsia="Times New Roman"/>
          <w:bCs/>
        </w:rPr>
      </w:pPr>
      <w:r>
        <w:rPr>
          <w:rFonts w:eastAsia="Times New Roman"/>
          <w:szCs w:val="24"/>
        </w:rPr>
        <w:lastRenderedPageBreak/>
        <w:t>Αυτά έχουμε ζητήσει εμείς να μάθο</w:t>
      </w:r>
      <w:r>
        <w:rPr>
          <w:rFonts w:eastAsia="Times New Roman"/>
          <w:szCs w:val="24"/>
        </w:rPr>
        <w:t xml:space="preserve">υμε. Επίσημη απάντηση ακόμα δεν </w:t>
      </w:r>
      <w:r>
        <w:rPr>
          <w:rFonts w:eastAsia="Times New Roman"/>
          <w:bCs/>
        </w:rPr>
        <w:t xml:space="preserve">έχω σαν Βουλευτής. Μάλιστα, μέσα στις ανακοινώσεις που έβγαλε εδώ ο ΣΥΡΙΖΑ και η </w:t>
      </w:r>
      <w:r>
        <w:rPr>
          <w:rFonts w:eastAsia="Times New Roman"/>
          <w:bCs/>
        </w:rPr>
        <w:t>«ΕΦΗΜΕΡΙΔΑ ΤΩΝ ΣΥΝΤΑΚΤΩΝ»</w:t>
      </w:r>
      <w:r>
        <w:rPr>
          <w:rFonts w:eastAsia="Times New Roman"/>
          <w:bCs/>
        </w:rPr>
        <w:t>, όλοι αυτοί οι «δημοκράτες», τονίζουν και λένε στους Υπουργούς που έχω απευθυνθεί, ότι δεν πρέπει να απαντήσουν στη Χ</w:t>
      </w:r>
      <w:r>
        <w:rPr>
          <w:rFonts w:eastAsia="Times New Roman"/>
          <w:bCs/>
        </w:rPr>
        <w:t xml:space="preserve">ρυσή Αυγή γιατί έτσι, λέει, νομιμοποιούν τους </w:t>
      </w:r>
      <w:proofErr w:type="spellStart"/>
      <w:r>
        <w:rPr>
          <w:rFonts w:eastAsia="Times New Roman"/>
          <w:bCs/>
        </w:rPr>
        <w:t>χ</w:t>
      </w:r>
      <w:r>
        <w:rPr>
          <w:rFonts w:eastAsia="Times New Roman"/>
          <w:bCs/>
        </w:rPr>
        <w:t>ρυσαυγίτες</w:t>
      </w:r>
      <w:proofErr w:type="spellEnd"/>
      <w:r>
        <w:rPr>
          <w:rFonts w:eastAsia="Times New Roman"/>
          <w:bCs/>
        </w:rPr>
        <w:t xml:space="preserve">. Μάλλον δεν πρέπει να απαντάνε -και καλεί η </w:t>
      </w:r>
      <w:r>
        <w:rPr>
          <w:rFonts w:eastAsia="Times New Roman"/>
          <w:bCs/>
        </w:rPr>
        <w:t>«ΕΦΗΜΕΡΙΔΑ ΤΩΝ ΣΥΝΤΑΚΤΩΝ»</w:t>
      </w:r>
      <w:r>
        <w:rPr>
          <w:rFonts w:eastAsia="Times New Roman"/>
          <w:bCs/>
        </w:rPr>
        <w:t xml:space="preserve"> και ο επίσημος ΣΥΡΙΖΑ τους Υπουργούς να μην απαντήσουν- γιατί θα εκτεθούν ανεπανόρθωτα, διότι γνωρίζουμε πράγματα πολύ σημαντικά</w:t>
      </w:r>
      <w:r>
        <w:rPr>
          <w:rFonts w:eastAsia="Times New Roman"/>
          <w:bCs/>
        </w:rPr>
        <w:t xml:space="preserve"> για την υπόθεση αυτή, την οποία κανείς δεν τολμά να βγάλει προς τα έξω. </w:t>
      </w:r>
    </w:p>
    <w:p w14:paraId="3C9AC963" w14:textId="77777777" w:rsidR="00DF4D2A" w:rsidRDefault="00ED41C9">
      <w:pPr>
        <w:spacing w:line="600" w:lineRule="auto"/>
        <w:ind w:firstLine="720"/>
        <w:jc w:val="both"/>
        <w:rPr>
          <w:rFonts w:eastAsia="Times New Roman"/>
          <w:bCs/>
        </w:rPr>
      </w:pPr>
      <w:r>
        <w:rPr>
          <w:rFonts w:eastAsia="Times New Roman"/>
          <w:bCs/>
          <w:shd w:val="clear" w:color="auto" w:fill="FFFFFF"/>
        </w:rPr>
        <w:t xml:space="preserve">Επίσης, </w:t>
      </w:r>
      <w:r>
        <w:rPr>
          <w:rFonts w:eastAsia="Times New Roman"/>
          <w:bCs/>
        </w:rPr>
        <w:t xml:space="preserve"> στις ανακοινώσεις τους γράφουν ότι εμείς </w:t>
      </w:r>
      <w:proofErr w:type="spellStart"/>
      <w:r>
        <w:rPr>
          <w:rFonts w:eastAsia="Times New Roman"/>
          <w:bCs/>
        </w:rPr>
        <w:t>στοχοποιούμε</w:t>
      </w:r>
      <w:proofErr w:type="spellEnd"/>
      <w:r>
        <w:rPr>
          <w:rFonts w:eastAsia="Times New Roman"/>
          <w:bCs/>
        </w:rPr>
        <w:t xml:space="preserve"> τον κ. Δαμιανό. Από πότε η κοινοβουλευτική ερώτηση ενός πολιτικού κόμματος, ενός Βουλευτή, έγινε </w:t>
      </w:r>
      <w:proofErr w:type="spellStart"/>
      <w:r>
        <w:rPr>
          <w:rFonts w:eastAsia="Times New Roman"/>
          <w:bCs/>
        </w:rPr>
        <w:t>στοχοποίηση</w:t>
      </w:r>
      <w:proofErr w:type="spellEnd"/>
      <w:r>
        <w:rPr>
          <w:rFonts w:eastAsia="Times New Roman"/>
          <w:bCs/>
        </w:rPr>
        <w:t>; Δεν καταλ</w:t>
      </w:r>
      <w:r>
        <w:rPr>
          <w:rFonts w:eastAsia="Times New Roman"/>
          <w:bCs/>
        </w:rPr>
        <w:t xml:space="preserve">άβαμε. Δηλαδή, εάν εμείς ρωτάμε για να μάθουμε κάποια πράγματα, </w:t>
      </w:r>
      <w:proofErr w:type="spellStart"/>
      <w:r>
        <w:rPr>
          <w:rFonts w:eastAsia="Times New Roman"/>
          <w:bCs/>
        </w:rPr>
        <w:t>στοχοποιούμε</w:t>
      </w:r>
      <w:proofErr w:type="spellEnd"/>
      <w:r>
        <w:rPr>
          <w:rFonts w:eastAsia="Times New Roman"/>
          <w:bCs/>
        </w:rPr>
        <w:t xml:space="preserve"> κάποιον; Και ποια είναι η </w:t>
      </w:r>
      <w:proofErr w:type="spellStart"/>
      <w:r>
        <w:rPr>
          <w:rFonts w:eastAsia="Times New Roman"/>
          <w:bCs/>
        </w:rPr>
        <w:t>στοχοποίηση</w:t>
      </w:r>
      <w:proofErr w:type="spellEnd"/>
      <w:r>
        <w:rPr>
          <w:rFonts w:eastAsia="Times New Roman"/>
          <w:bCs/>
        </w:rPr>
        <w:t xml:space="preserve">; Στους τρομοκράτες μήπως τον </w:t>
      </w:r>
      <w:proofErr w:type="spellStart"/>
      <w:r>
        <w:rPr>
          <w:rFonts w:eastAsia="Times New Roman"/>
          <w:bCs/>
        </w:rPr>
        <w:t>στοχοποιούμε</w:t>
      </w:r>
      <w:proofErr w:type="spellEnd"/>
      <w:r>
        <w:rPr>
          <w:rFonts w:eastAsia="Times New Roman"/>
          <w:bCs/>
        </w:rPr>
        <w:t xml:space="preserve">; Όχι, γιατί είναι φιλαράκια και τους περνάει μάλλον από ό,τι μαθαίνουμε τα γραπτά τους. Μήπως τους </w:t>
      </w:r>
      <w:proofErr w:type="spellStart"/>
      <w:r>
        <w:rPr>
          <w:rFonts w:eastAsia="Times New Roman"/>
          <w:bCs/>
        </w:rPr>
        <w:t>στοχοποιούμε</w:t>
      </w:r>
      <w:proofErr w:type="spellEnd"/>
      <w:r>
        <w:rPr>
          <w:rFonts w:eastAsia="Times New Roman"/>
          <w:bCs/>
        </w:rPr>
        <w:t xml:space="preserve"> στο Υπουργείο ή στην Κυβέρνηση; Όχι, γιατί είναι στέλεχος. </w:t>
      </w:r>
    </w:p>
    <w:p w14:paraId="3C9AC964" w14:textId="77777777" w:rsidR="00DF4D2A" w:rsidRDefault="00ED41C9">
      <w:pPr>
        <w:spacing w:line="600" w:lineRule="auto"/>
        <w:ind w:firstLine="720"/>
        <w:jc w:val="both"/>
        <w:rPr>
          <w:rFonts w:eastAsia="Times New Roman"/>
          <w:bCs/>
        </w:rPr>
      </w:pPr>
      <w:r>
        <w:rPr>
          <w:rFonts w:eastAsia="Times New Roman"/>
          <w:bCs/>
          <w:shd w:val="clear" w:color="auto" w:fill="FFFFFF"/>
        </w:rPr>
        <w:t xml:space="preserve">Επίσης, </w:t>
      </w:r>
      <w:r>
        <w:rPr>
          <w:rFonts w:eastAsia="Times New Roman"/>
          <w:bCs/>
        </w:rPr>
        <w:t xml:space="preserve">να τονίσω ότι ο συγκεκριμένος κύριος έχει εκλεγεί και είναι </w:t>
      </w:r>
      <w:r>
        <w:rPr>
          <w:rFonts w:eastAsia="Times New Roman"/>
          <w:bCs/>
        </w:rPr>
        <w:t>π</w:t>
      </w:r>
      <w:r>
        <w:rPr>
          <w:rFonts w:eastAsia="Times New Roman"/>
          <w:bCs/>
        </w:rPr>
        <w:t xml:space="preserve">εριφερειακός </w:t>
      </w:r>
      <w:r>
        <w:rPr>
          <w:rFonts w:eastAsia="Times New Roman"/>
          <w:bCs/>
        </w:rPr>
        <w:t>σ</w:t>
      </w:r>
      <w:r>
        <w:rPr>
          <w:rFonts w:eastAsia="Times New Roman"/>
          <w:bCs/>
        </w:rPr>
        <w:t xml:space="preserve">ύμβουλος της κ. Δούρου. Και μέσα σε όλο αυτό που γίνεται, </w:t>
      </w:r>
      <w:r>
        <w:rPr>
          <w:rFonts w:eastAsia="Times New Roman"/>
          <w:bCs/>
        </w:rPr>
        <w:lastRenderedPageBreak/>
        <w:t>βγαίνει πριν από λίγες μέρες ένα κονδύλι ύ</w:t>
      </w:r>
      <w:r>
        <w:rPr>
          <w:rFonts w:eastAsia="Times New Roman"/>
          <w:bCs/>
        </w:rPr>
        <w:t xml:space="preserve">ψους 680.000 ευρώ από την Περιφέρεια Αττικής για τις </w:t>
      </w:r>
      <w:r>
        <w:rPr>
          <w:rFonts w:eastAsia="Times New Roman"/>
          <w:bCs/>
          <w:shd w:val="clear" w:color="auto" w:fill="FFFFFF"/>
        </w:rPr>
        <w:t>συγκεκριμένες</w:t>
      </w:r>
      <w:r>
        <w:rPr>
          <w:rFonts w:eastAsia="Times New Roman"/>
          <w:bCs/>
        </w:rPr>
        <w:t xml:space="preserve"> φυλακές Αυλώνα, χωρίς να έχει κατατεθεί ποτέ κανένας φάκελος πουθενά, και λένε ότι τα χρήματα αυτά πρέπει να τα πάρουν οι φυλακές αυτές, με προτροπή και με εμφάνιση του κ. Δαμιανού, για την</w:t>
      </w:r>
      <w:r>
        <w:rPr>
          <w:rFonts w:eastAsia="Times New Roman"/>
          <w:bCs/>
        </w:rPr>
        <w:t xml:space="preserve"> ενεργειακή αναβάθμισή τους. </w:t>
      </w:r>
    </w:p>
    <w:p w14:paraId="3C9AC965" w14:textId="77777777" w:rsidR="00DF4D2A" w:rsidRDefault="00ED41C9">
      <w:pPr>
        <w:spacing w:line="600" w:lineRule="auto"/>
        <w:ind w:firstLine="720"/>
        <w:jc w:val="both"/>
        <w:rPr>
          <w:rFonts w:eastAsia="Times New Roman"/>
          <w:bCs/>
        </w:rPr>
      </w:pPr>
      <w:r>
        <w:rPr>
          <w:rFonts w:eastAsia="Times New Roman"/>
          <w:bCs/>
        </w:rPr>
        <w:t xml:space="preserve">Όταν οι φυλακές αυτές είναι ένα κτήριο του 1960, απ’ ό,τι έχουμε μάθει, και όταν οι σκοπιές είναι έτοιμες να καταρρεύσουν και δεν </w:t>
      </w:r>
      <w:r>
        <w:rPr>
          <w:rFonts w:eastAsia="Times New Roman"/>
          <w:bCs/>
          <w:shd w:val="clear" w:color="auto" w:fill="FFFFFF"/>
        </w:rPr>
        <w:t>υπάρχουν</w:t>
      </w:r>
      <w:r>
        <w:rPr>
          <w:rFonts w:eastAsia="Times New Roman"/>
          <w:bCs/>
        </w:rPr>
        <w:t xml:space="preserve"> οχήματα ούτε καν για τις μεταγωγές, δεν </w:t>
      </w:r>
      <w:r>
        <w:rPr>
          <w:rFonts w:eastAsia="Times New Roman"/>
          <w:bCs/>
          <w:shd w:val="clear" w:color="auto" w:fill="FFFFFF"/>
        </w:rPr>
        <w:t>υπάρχουν</w:t>
      </w:r>
      <w:r>
        <w:rPr>
          <w:rFonts w:eastAsia="Times New Roman"/>
          <w:bCs/>
        </w:rPr>
        <w:t xml:space="preserve"> σωστά οχήματα και κάμερες ασφαλείας, δ</w:t>
      </w:r>
      <w:r>
        <w:rPr>
          <w:rFonts w:eastAsia="Times New Roman"/>
          <w:bCs/>
        </w:rPr>
        <w:t xml:space="preserve">ίνονται 680.000 ευρώ για την ενεργειακή αναβάθμιση; Όλα αυτά εμένα μου φαίνονται κάπως περίεργα. Σε κάποιους άλλους μπορεί να φαίνεται ότι είναι καθαρά πράγματα και δεν υπάρχει τίποτα. </w:t>
      </w:r>
    </w:p>
    <w:p w14:paraId="3C9AC966" w14:textId="77777777" w:rsidR="00DF4D2A" w:rsidRDefault="00ED41C9">
      <w:pPr>
        <w:spacing w:line="600" w:lineRule="auto"/>
        <w:ind w:firstLine="720"/>
        <w:jc w:val="both"/>
        <w:rPr>
          <w:rFonts w:eastAsia="Times New Roman"/>
          <w:bCs/>
        </w:rPr>
      </w:pPr>
      <w:r>
        <w:rPr>
          <w:rFonts w:eastAsia="Times New Roman"/>
          <w:bCs/>
          <w:shd w:val="clear" w:color="auto" w:fill="FFFFFF"/>
        </w:rPr>
        <w:t xml:space="preserve">Επίσης, </w:t>
      </w:r>
      <w:r>
        <w:rPr>
          <w:rFonts w:eastAsia="Times New Roman"/>
          <w:bCs/>
        </w:rPr>
        <w:t xml:space="preserve">βλέπουμε πως δεν είναι τυχαίο ότι </w:t>
      </w:r>
      <w:proofErr w:type="spellStart"/>
      <w:r>
        <w:rPr>
          <w:rFonts w:eastAsia="Times New Roman"/>
          <w:bCs/>
        </w:rPr>
        <w:t>πολυδιαφημίζεται</w:t>
      </w:r>
      <w:proofErr w:type="spellEnd"/>
      <w:r>
        <w:rPr>
          <w:rFonts w:eastAsia="Times New Roman"/>
          <w:bCs/>
        </w:rPr>
        <w:t xml:space="preserve"> και ασχολού</w:t>
      </w:r>
      <w:r>
        <w:rPr>
          <w:rFonts w:eastAsia="Times New Roman"/>
          <w:bCs/>
        </w:rPr>
        <w:t xml:space="preserve">νται όλοι με το έργο του συγκεκριμένου κυρίου, του κ. Δαμιανού. Δεν ασχολούνται καθόλου, </w:t>
      </w:r>
      <w:r>
        <w:rPr>
          <w:rFonts w:eastAsia="Times New Roman"/>
          <w:bCs/>
          <w:shd w:val="clear" w:color="auto" w:fill="FFFFFF"/>
        </w:rPr>
        <w:t>όμως,</w:t>
      </w:r>
      <w:r>
        <w:rPr>
          <w:rFonts w:eastAsia="Times New Roman"/>
          <w:bCs/>
        </w:rPr>
        <w:t xml:space="preserve"> και με άλλους καθηγητές, οι οποίοι παράγουν ένα σημαντικό έργο μέσα στις φυλακές. Στο συγκεκριμένο σωφρονιστικό κατάστημα υπάρχει ο καθηγητής, ο Διευθυντής του Δ</w:t>
      </w:r>
      <w:r>
        <w:rPr>
          <w:rFonts w:eastAsia="Times New Roman"/>
          <w:bCs/>
        </w:rPr>
        <w:t>ημοτικού, ο κ. Αρμένης, ο οποίος -ούτε δεξιός είναι ο άνθρωπος, ούτε εθνικιστικών απόψεων είναι και μπορείτε να το διασταυρώσετε- κάνει τη δουλειά του. Δεν υπάρχει, όμως, αυτή η διαφήμιση και αυτή η πρεμούρα που υπάρχει για τον κ. Δαμιανό, για την «ιερή αγ</w:t>
      </w:r>
      <w:r>
        <w:rPr>
          <w:rFonts w:eastAsia="Times New Roman"/>
          <w:bCs/>
        </w:rPr>
        <w:t xml:space="preserve">ελάδα», που δεν πρέπει να αγγιχτεί, ενώ –επαναλαμβάνουμε- είναι </w:t>
      </w:r>
      <w:r>
        <w:rPr>
          <w:rFonts w:eastAsia="Times New Roman"/>
          <w:bCs/>
        </w:rPr>
        <w:lastRenderedPageBreak/>
        <w:t xml:space="preserve">δεκαεφτά χρόνια -και θα συνεχίσει να είναι με ειδικούς νόμους- </w:t>
      </w:r>
      <w:r>
        <w:rPr>
          <w:rFonts w:eastAsia="Times New Roman"/>
          <w:bCs/>
        </w:rPr>
        <w:t>δ</w:t>
      </w:r>
      <w:r>
        <w:rPr>
          <w:rFonts w:eastAsia="Times New Roman"/>
          <w:bCs/>
        </w:rPr>
        <w:t xml:space="preserve">ιευθυντής στο συγκεκριμένο σωφρονιστικό κατάστημα, γιατί έτσι κάποιοι αποφάσισαν. </w:t>
      </w:r>
    </w:p>
    <w:p w14:paraId="3C9AC967" w14:textId="77777777" w:rsidR="00DF4D2A" w:rsidRDefault="00ED41C9">
      <w:pPr>
        <w:spacing w:line="600" w:lineRule="auto"/>
        <w:ind w:firstLine="709"/>
        <w:jc w:val="both"/>
        <w:rPr>
          <w:rFonts w:eastAsia="Times New Roman" w:cs="Times New Roman"/>
          <w:szCs w:val="24"/>
        </w:rPr>
      </w:pPr>
      <w:r>
        <w:rPr>
          <w:rFonts w:eastAsia="Times New Roman"/>
          <w:bCs/>
        </w:rPr>
        <w:t>Ερχόμαστε τώρα και σε κάποια άλλα σημαντικά θ</w:t>
      </w:r>
      <w:r>
        <w:rPr>
          <w:rFonts w:eastAsia="Times New Roman"/>
          <w:bCs/>
        </w:rPr>
        <w:t>έματα, γιατί στην πορεία εξελίσσονται και βγαίνουν αρκετά πράγματα. Στο συγκεκριμένο σωφρονιστικό κατάστημα εξέτισε ένα μεγάλο κομμάτι της ποινής του μέχρι τώρα κάποιος κατηγορούμενος και καταδικασμένος, σε Α</w:t>
      </w:r>
      <w:r>
        <w:rPr>
          <w:rFonts w:eastAsia="Times New Roman"/>
          <w:bCs/>
        </w:rPr>
        <w:t>΄</w:t>
      </w:r>
      <w:r>
        <w:rPr>
          <w:rFonts w:eastAsia="Times New Roman"/>
          <w:bCs/>
        </w:rPr>
        <w:t xml:space="preserve"> βαθμό, για υπόθεση με ναρκωτικά, σχετικά με κά</w:t>
      </w:r>
      <w:r>
        <w:rPr>
          <w:rFonts w:eastAsia="Times New Roman"/>
          <w:bCs/>
        </w:rPr>
        <w:t xml:space="preserve">ποιο πλοίο, ο κ. </w:t>
      </w:r>
      <w:proofErr w:type="spellStart"/>
      <w:r>
        <w:rPr>
          <w:rFonts w:eastAsia="Times New Roman"/>
          <w:bCs/>
        </w:rPr>
        <w:t>Γιαννουσάκης</w:t>
      </w:r>
      <w:proofErr w:type="spellEnd"/>
      <w:r>
        <w:rPr>
          <w:rFonts w:eastAsia="Times New Roman"/>
          <w:bCs/>
        </w:rPr>
        <w:t xml:space="preserve">. Ο κ. </w:t>
      </w:r>
      <w:proofErr w:type="spellStart"/>
      <w:r>
        <w:rPr>
          <w:rFonts w:eastAsia="Times New Roman"/>
          <w:bCs/>
        </w:rPr>
        <w:t>Γαννουσάκης</w:t>
      </w:r>
      <w:proofErr w:type="spellEnd"/>
      <w:r>
        <w:rPr>
          <w:rFonts w:eastAsia="Times New Roman"/>
          <w:bCs/>
        </w:rPr>
        <w:t xml:space="preserve"> βγήκε και είπε -επαναλαμβάνω ότι έγιναν στο συγκεκριμένο σωφρονιστικό κατάστημα όλα αυτά- ότι πιέστηκε από τον Υπουργό, τον κ. Καμμένο, προκειμένου να δώσει κάποιες καταθέσεις, οι οποίες θα βόλευαν και τον κ.</w:t>
      </w:r>
      <w:r>
        <w:rPr>
          <w:rFonts w:eastAsia="Times New Roman"/>
          <w:bCs/>
        </w:rPr>
        <w:t xml:space="preserve"> Καμμένο και την Κυβέρνηση ΣΥΡΙΖΑ-ΑΝΕΛ, προκειμένου να καταδικάσουν έναν επιχειρηματία. Αυτό δεν μας αφορά καθόλου. Όποιος είναι ένοχος, να καταδικαστεί και όποιος είναι αθώος, να αθωωθεί. Το ζητούμενο, </w:t>
      </w:r>
      <w:r>
        <w:rPr>
          <w:rFonts w:eastAsia="Times New Roman"/>
          <w:bCs/>
          <w:shd w:val="clear" w:color="auto" w:fill="FFFFFF"/>
        </w:rPr>
        <w:t>όμως,</w:t>
      </w:r>
      <w:r>
        <w:rPr>
          <w:rFonts w:eastAsia="Times New Roman"/>
          <w:bCs/>
        </w:rPr>
        <w:t xml:space="preserve"> είναι πώς είχε επαφές ο κ. Καμμένος με τον συγκ</w:t>
      </w:r>
      <w:r>
        <w:rPr>
          <w:rFonts w:eastAsia="Times New Roman"/>
          <w:bCs/>
        </w:rPr>
        <w:t xml:space="preserve">εκριμένο κρατούμενο μέσα στις φυλακές. </w:t>
      </w:r>
      <w:r>
        <w:rPr>
          <w:rFonts w:eastAsia="Times New Roman" w:cs="Times New Roman"/>
          <w:szCs w:val="24"/>
        </w:rPr>
        <w:t xml:space="preserve">Μήπως υπήρχε ειδικό κελί, που ήταν ο κ. </w:t>
      </w:r>
      <w:proofErr w:type="spellStart"/>
      <w:r>
        <w:rPr>
          <w:rFonts w:eastAsia="Times New Roman" w:cs="Times New Roman"/>
          <w:szCs w:val="24"/>
        </w:rPr>
        <w:t>Γιαννουσάκης</w:t>
      </w:r>
      <w:proofErr w:type="spellEnd"/>
      <w:r>
        <w:rPr>
          <w:rFonts w:eastAsia="Times New Roman" w:cs="Times New Roman"/>
          <w:szCs w:val="24"/>
        </w:rPr>
        <w:t xml:space="preserve"> μόνος του, και μήπως κάποιοι του είχαν παραχωρήσει κινητό τηλέφωνο εις γνώση των αρχιφυλάκων, προκειμένου να έχει αυτήν την επαφή; </w:t>
      </w:r>
    </w:p>
    <w:p w14:paraId="3C9AC96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Να ρωτήσουμε: Είναι αλήθεια ή ψέματα ότι κάποιο βράδυ, ενώ είχαν κλείσει οι φυλακές και οι πόρτες, εμφανίστηκε συγκεκριμένη εισαγγελέας, με </w:t>
      </w:r>
      <w:r>
        <w:rPr>
          <w:rFonts w:eastAsia="Times New Roman" w:cs="Times New Roman"/>
          <w:szCs w:val="24"/>
        </w:rPr>
        <w:lastRenderedPageBreak/>
        <w:t>προτροπή κι εντολή του κ. Καμμένου, και μπήκαν βράδυ -πράγμα που απαγορεύεται σύμφωνα με τον Σωφρονιστικό Κώδικα- γι</w:t>
      </w:r>
      <w:r>
        <w:rPr>
          <w:rFonts w:eastAsia="Times New Roman" w:cs="Times New Roman"/>
          <w:szCs w:val="24"/>
        </w:rPr>
        <w:t xml:space="preserve">α να πάρουν κατάθεση από τον </w:t>
      </w:r>
      <w:proofErr w:type="spellStart"/>
      <w:r>
        <w:rPr>
          <w:rFonts w:eastAsia="Times New Roman" w:cs="Times New Roman"/>
          <w:szCs w:val="24"/>
        </w:rPr>
        <w:t>Γιαννουσάκη</w:t>
      </w:r>
      <w:proofErr w:type="spellEnd"/>
      <w:r>
        <w:rPr>
          <w:rFonts w:eastAsia="Times New Roman" w:cs="Times New Roman"/>
          <w:szCs w:val="24"/>
        </w:rPr>
        <w:t xml:space="preserve">, που θα ενοχοποιεί τον συγκεκριμένο επιχειρηματία; Αυτό είναι αλήθεια ή μήπως είναι ψέματα; </w:t>
      </w:r>
    </w:p>
    <w:p w14:paraId="3C9AC969" w14:textId="77777777" w:rsidR="00DF4D2A" w:rsidRDefault="00ED41C9">
      <w:pPr>
        <w:spacing w:line="600" w:lineRule="auto"/>
        <w:ind w:firstLine="720"/>
        <w:jc w:val="both"/>
        <w:rPr>
          <w:rFonts w:eastAsia="Times New Roman" w:cs="Times New Roman"/>
          <w:color w:val="FF0000"/>
          <w:szCs w:val="24"/>
        </w:rPr>
      </w:pPr>
      <w:r>
        <w:rPr>
          <w:rFonts w:eastAsia="Times New Roman" w:cs="Times New Roman"/>
          <w:szCs w:val="24"/>
        </w:rPr>
        <w:t xml:space="preserve">Είναι αλήθεια ή μήπως είναι ψέματα ότι ο κ. Ευτύχης </w:t>
      </w:r>
      <w:proofErr w:type="spellStart"/>
      <w:r>
        <w:rPr>
          <w:rFonts w:eastAsia="Times New Roman" w:cs="Times New Roman"/>
          <w:szCs w:val="24"/>
        </w:rPr>
        <w:t>Φυτράκης</w:t>
      </w:r>
      <w:proofErr w:type="spellEnd"/>
      <w:r>
        <w:rPr>
          <w:rFonts w:eastAsia="Times New Roman" w:cs="Times New Roman"/>
          <w:szCs w:val="24"/>
        </w:rPr>
        <w:t>, ο Γενικός Γραμματέας του Υπουργείου Δικαιοσύνης, μαζί με ένα</w:t>
      </w:r>
      <w:r>
        <w:rPr>
          <w:rFonts w:eastAsia="Times New Roman" w:cs="Times New Roman"/>
          <w:szCs w:val="24"/>
        </w:rPr>
        <w:t xml:space="preserve">ν κύριο, τον Παύλο </w:t>
      </w:r>
      <w:proofErr w:type="spellStart"/>
      <w:r>
        <w:rPr>
          <w:rFonts w:eastAsia="Times New Roman" w:cs="Times New Roman"/>
          <w:szCs w:val="24"/>
        </w:rPr>
        <w:t>Δουλάμη</w:t>
      </w:r>
      <w:proofErr w:type="spellEnd"/>
      <w:r>
        <w:rPr>
          <w:rFonts w:eastAsia="Times New Roman" w:cs="Times New Roman"/>
          <w:szCs w:val="24"/>
        </w:rPr>
        <w:t xml:space="preserve">, ο οποίος υπήρξε </w:t>
      </w:r>
      <w:r>
        <w:rPr>
          <w:rFonts w:eastAsia="Times New Roman" w:cs="Times New Roman"/>
          <w:szCs w:val="24"/>
        </w:rPr>
        <w:t>α</w:t>
      </w:r>
      <w:r>
        <w:rPr>
          <w:rFonts w:eastAsia="Times New Roman" w:cs="Times New Roman"/>
          <w:szCs w:val="24"/>
        </w:rPr>
        <w:t xml:space="preserve">ρχιφύλακας και στο Σωφρονιστικό Κατάστημα Αυλώνα -για τον οποίο και θεσπίστηκε μια ιδιαίτερη θέση τώρα, γιατί τον προαλείφουν για αντικαταστάτη εν συνεχεία του κ. </w:t>
      </w:r>
      <w:proofErr w:type="spellStart"/>
      <w:r>
        <w:rPr>
          <w:rFonts w:eastAsia="Times New Roman" w:cs="Times New Roman"/>
          <w:szCs w:val="24"/>
        </w:rPr>
        <w:t>Φυτράκη</w:t>
      </w:r>
      <w:proofErr w:type="spellEnd"/>
      <w:r>
        <w:rPr>
          <w:rFonts w:eastAsia="Times New Roman" w:cs="Times New Roman"/>
          <w:szCs w:val="24"/>
        </w:rPr>
        <w:t xml:space="preserve"> ίσως, αλλά του έχουν δώσει μια θέση για </w:t>
      </w:r>
      <w:r>
        <w:rPr>
          <w:rFonts w:eastAsia="Times New Roman" w:cs="Times New Roman"/>
          <w:szCs w:val="24"/>
        </w:rPr>
        <w:t xml:space="preserve">να μπορεί να είναι κι αυτός επιβλέπων στις </w:t>
      </w:r>
      <w:r w:rsidRPr="00A02C0D">
        <w:rPr>
          <w:rFonts w:eastAsia="Times New Roman" w:cs="Times New Roman"/>
          <w:szCs w:val="24"/>
        </w:rPr>
        <w:t xml:space="preserve">φυλακές- έδωσαν την εντολή να περάσει καλά ο </w:t>
      </w:r>
      <w:proofErr w:type="spellStart"/>
      <w:r w:rsidRPr="00A02C0D">
        <w:rPr>
          <w:rFonts w:eastAsia="Times New Roman" w:cs="Times New Roman"/>
          <w:szCs w:val="24"/>
        </w:rPr>
        <w:t>Γιαννουσάκης</w:t>
      </w:r>
      <w:proofErr w:type="spellEnd"/>
      <w:r w:rsidRPr="00A02C0D">
        <w:rPr>
          <w:rFonts w:eastAsia="Times New Roman" w:cs="Times New Roman"/>
          <w:szCs w:val="24"/>
        </w:rPr>
        <w:t xml:space="preserve"> στις φυλακές και να πάρει τα κινητά τηλέφωνα για να έχει την άμεση επαφή; Διότι τα ίδια λέει και ο κ. </w:t>
      </w:r>
      <w:proofErr w:type="spellStart"/>
      <w:r w:rsidRPr="00A02C0D">
        <w:rPr>
          <w:rFonts w:eastAsia="Times New Roman" w:cs="Times New Roman"/>
          <w:szCs w:val="24"/>
        </w:rPr>
        <w:t>Γιαννουσάκης</w:t>
      </w:r>
      <w:proofErr w:type="spellEnd"/>
      <w:r w:rsidRPr="00A02C0D">
        <w:rPr>
          <w:rFonts w:eastAsia="Times New Roman" w:cs="Times New Roman"/>
          <w:szCs w:val="24"/>
        </w:rPr>
        <w:t>, τα ίδια λένε και οι πληροφορίες που έχο</w:t>
      </w:r>
      <w:r w:rsidRPr="00A02C0D">
        <w:rPr>
          <w:rFonts w:eastAsia="Times New Roman" w:cs="Times New Roman"/>
          <w:szCs w:val="24"/>
        </w:rPr>
        <w:t xml:space="preserve">υμε εμείς και τα ονόματα και των </w:t>
      </w:r>
      <w:r w:rsidRPr="00A02C0D">
        <w:rPr>
          <w:rFonts w:eastAsia="Times New Roman" w:cs="Times New Roman"/>
          <w:szCs w:val="24"/>
        </w:rPr>
        <w:t>α</w:t>
      </w:r>
      <w:r w:rsidRPr="00A02C0D">
        <w:rPr>
          <w:rFonts w:eastAsia="Times New Roman" w:cs="Times New Roman"/>
          <w:szCs w:val="24"/>
        </w:rPr>
        <w:t xml:space="preserve">ρχιφυλάκων που έχουμε στη διάθεσή μας, τα οποία είμαστε έτοιμοι να τα δώσουμε, όποτε μας ζητηθεί, στη </w:t>
      </w:r>
      <w:r w:rsidRPr="00A02C0D">
        <w:rPr>
          <w:rFonts w:eastAsia="Times New Roman" w:cs="Times New Roman"/>
          <w:szCs w:val="24"/>
        </w:rPr>
        <w:t>δ</w:t>
      </w:r>
      <w:r w:rsidRPr="00A02C0D">
        <w:rPr>
          <w:rFonts w:eastAsia="Times New Roman" w:cs="Times New Roman"/>
          <w:szCs w:val="24"/>
        </w:rPr>
        <w:t xml:space="preserve">ικαιοσύνη. </w:t>
      </w:r>
    </w:p>
    <w:p w14:paraId="3C9AC96A" w14:textId="77777777" w:rsidR="00DF4D2A" w:rsidRDefault="00ED41C9">
      <w:pPr>
        <w:spacing w:line="600" w:lineRule="auto"/>
        <w:ind w:firstLine="720"/>
        <w:jc w:val="both"/>
        <w:rPr>
          <w:rFonts w:eastAsia="Times New Roman" w:cs="Times New Roman"/>
          <w:szCs w:val="24"/>
        </w:rPr>
      </w:pPr>
      <w:r w:rsidRPr="00A02C0D">
        <w:rPr>
          <w:rFonts w:eastAsia="Times New Roman" w:cs="Times New Roman"/>
          <w:szCs w:val="24"/>
        </w:rPr>
        <w:t xml:space="preserve">Μάλλον, λοιπόν, η σπουδή της Κυβέρνησης του ΣΥΡΙΖΑ, που έτρεχαν </w:t>
      </w:r>
      <w:r>
        <w:rPr>
          <w:rFonts w:eastAsia="Times New Roman" w:cs="Times New Roman"/>
          <w:szCs w:val="24"/>
        </w:rPr>
        <w:t>μόλις άκουσαν για φυλακές Αυλώνα, μόλις άκο</w:t>
      </w:r>
      <w:r>
        <w:rPr>
          <w:rFonts w:eastAsia="Times New Roman" w:cs="Times New Roman"/>
          <w:szCs w:val="24"/>
        </w:rPr>
        <w:t xml:space="preserve">υσαν για Δαμιανό και για όλο αυτό το παιχνίδι που υπάρχει σε αυτό το </w:t>
      </w:r>
      <w:r>
        <w:rPr>
          <w:rFonts w:eastAsia="Times New Roman" w:cs="Times New Roman"/>
          <w:szCs w:val="24"/>
        </w:rPr>
        <w:t>σ</w:t>
      </w:r>
      <w:r>
        <w:rPr>
          <w:rFonts w:eastAsia="Times New Roman" w:cs="Times New Roman"/>
          <w:szCs w:val="24"/>
        </w:rPr>
        <w:t xml:space="preserve">ωφρονιστικό </w:t>
      </w:r>
      <w:r>
        <w:rPr>
          <w:rFonts w:eastAsia="Times New Roman" w:cs="Times New Roman"/>
          <w:szCs w:val="24"/>
        </w:rPr>
        <w:t>κ</w:t>
      </w:r>
      <w:r>
        <w:rPr>
          <w:rFonts w:eastAsia="Times New Roman" w:cs="Times New Roman"/>
          <w:szCs w:val="24"/>
        </w:rPr>
        <w:t xml:space="preserve">ατάστημα, δεν ήταν τυχαία. </w:t>
      </w:r>
    </w:p>
    <w:p w14:paraId="3C9AC96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αφήνω στον ελληνικό λαό να καταλάβει -το επαναλαμβάνω- πώς είναι δυνατόν σε μία απλή ερώτηση στο </w:t>
      </w:r>
      <w:r>
        <w:rPr>
          <w:rFonts w:eastAsia="Times New Roman" w:cs="Times New Roman"/>
          <w:szCs w:val="24"/>
        </w:rPr>
        <w:t>ε</w:t>
      </w:r>
      <w:r>
        <w:rPr>
          <w:rFonts w:eastAsia="Times New Roman" w:cs="Times New Roman"/>
          <w:szCs w:val="24"/>
        </w:rPr>
        <w:t>λληνικό Κοινοβούλιο από έναν Έλληνα Βουλευτ</w:t>
      </w:r>
      <w:r>
        <w:rPr>
          <w:rFonts w:eastAsia="Times New Roman" w:cs="Times New Roman"/>
          <w:szCs w:val="24"/>
        </w:rPr>
        <w:t xml:space="preserve">ή να απαντήσει και το Γραφείο Τύπου του ΣΥΡΙΖΑ -χωρίς να λέει τίποτα- και ο Πρόεδρος της </w:t>
      </w:r>
      <w:r>
        <w:rPr>
          <w:rFonts w:eastAsia="Times New Roman" w:cs="Times New Roman"/>
          <w:szCs w:val="24"/>
        </w:rPr>
        <w:t>ε</w:t>
      </w:r>
      <w:r>
        <w:rPr>
          <w:rFonts w:eastAsia="Times New Roman" w:cs="Times New Roman"/>
          <w:szCs w:val="24"/>
        </w:rPr>
        <w:t xml:space="preserve">λληνικής Βουλής -χωρίς να λέει τίποτα, απλά μιλάνε για </w:t>
      </w:r>
      <w:proofErr w:type="spellStart"/>
      <w:r>
        <w:rPr>
          <w:rFonts w:eastAsia="Times New Roman" w:cs="Times New Roman"/>
          <w:szCs w:val="24"/>
        </w:rPr>
        <w:t>στοχοποίηση</w:t>
      </w:r>
      <w:proofErr w:type="spellEnd"/>
      <w:r>
        <w:rPr>
          <w:rFonts w:eastAsia="Times New Roman" w:cs="Times New Roman"/>
          <w:szCs w:val="24"/>
        </w:rPr>
        <w:t xml:space="preserve">- και οι εφημερίδες που </w:t>
      </w:r>
      <w:proofErr w:type="spellStart"/>
      <w:r>
        <w:rPr>
          <w:rFonts w:eastAsia="Times New Roman" w:cs="Times New Roman"/>
          <w:szCs w:val="24"/>
        </w:rPr>
        <w:t>πρόσκεινται</w:t>
      </w:r>
      <w:proofErr w:type="spellEnd"/>
      <w:r>
        <w:rPr>
          <w:rFonts w:eastAsia="Times New Roman" w:cs="Times New Roman"/>
          <w:szCs w:val="24"/>
        </w:rPr>
        <w:t xml:space="preserve"> στον ΣΥΡΙΖΑ. Αυτά είχαμε να καταθέσουμε.  </w:t>
      </w:r>
    </w:p>
    <w:p w14:paraId="3C9AC96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w:t>
      </w:r>
      <w:r>
        <w:rPr>
          <w:rFonts w:eastAsia="Times New Roman" w:cs="Times New Roman"/>
          <w:b/>
          <w:szCs w:val="24"/>
        </w:rPr>
        <w:t>ακλαμάνης):</w:t>
      </w:r>
      <w:r>
        <w:rPr>
          <w:rFonts w:eastAsia="Times New Roman" w:cs="Times New Roman"/>
          <w:szCs w:val="24"/>
        </w:rPr>
        <w:t xml:space="preserve">  Ολοκληρώστε, κύριε Λαγέ. </w:t>
      </w:r>
    </w:p>
    <w:p w14:paraId="3C9AC96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Εάν είναι αλήθεια όλα αυτά, εμείς θα ζητήσουμε και κάτι άλλο: Εφόσον, λοιπόν, η </w:t>
      </w:r>
      <w:r>
        <w:rPr>
          <w:rFonts w:eastAsia="Times New Roman" w:cs="Times New Roman"/>
          <w:szCs w:val="24"/>
        </w:rPr>
        <w:t>δ</w:t>
      </w:r>
      <w:r>
        <w:rPr>
          <w:rFonts w:eastAsia="Times New Roman" w:cs="Times New Roman"/>
          <w:szCs w:val="24"/>
        </w:rPr>
        <w:t>ικαιοσύνη θέλει να ασχοληθεί με την υπόθεση και επειδή οι πληροφορίες μας είναι αρκετά καλές, ας γίνει άρση τηλεφωνικού α</w:t>
      </w:r>
      <w:r>
        <w:rPr>
          <w:rFonts w:eastAsia="Times New Roman" w:cs="Times New Roman"/>
          <w:szCs w:val="24"/>
        </w:rPr>
        <w:t xml:space="preserve">πορρήτου των κυρίων </w:t>
      </w:r>
      <w:proofErr w:type="spellStart"/>
      <w:r>
        <w:rPr>
          <w:rFonts w:eastAsia="Times New Roman" w:cs="Times New Roman"/>
          <w:szCs w:val="24"/>
        </w:rPr>
        <w:t>Φυτράκη</w:t>
      </w:r>
      <w:proofErr w:type="spellEnd"/>
      <w:r>
        <w:rPr>
          <w:rFonts w:eastAsia="Times New Roman" w:cs="Times New Roman"/>
          <w:szCs w:val="24"/>
        </w:rPr>
        <w:t xml:space="preserve">,. </w:t>
      </w:r>
      <w:proofErr w:type="spellStart"/>
      <w:r>
        <w:rPr>
          <w:rFonts w:eastAsia="Times New Roman" w:cs="Times New Roman"/>
          <w:szCs w:val="24"/>
        </w:rPr>
        <w:t>Δουλάμη</w:t>
      </w:r>
      <w:proofErr w:type="spellEnd"/>
      <w:r>
        <w:rPr>
          <w:rFonts w:eastAsia="Times New Roman" w:cs="Times New Roman"/>
          <w:szCs w:val="24"/>
        </w:rPr>
        <w:t xml:space="preserve"> και Καμμένου. Τότε, θα γελάσει πολύς κόσμος. </w:t>
      </w:r>
    </w:p>
    <w:p w14:paraId="3C9AC96E"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C9AC96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Εξυπακούεται ότι τα ονόματα, τα οποία </w:t>
      </w:r>
      <w:proofErr w:type="spellStart"/>
      <w:r>
        <w:rPr>
          <w:rFonts w:eastAsia="Times New Roman" w:cs="Times New Roman"/>
          <w:szCs w:val="24"/>
        </w:rPr>
        <w:t>ανεφέρθησαν</w:t>
      </w:r>
      <w:proofErr w:type="spellEnd"/>
      <w:r>
        <w:rPr>
          <w:rFonts w:eastAsia="Times New Roman" w:cs="Times New Roman"/>
          <w:szCs w:val="24"/>
        </w:rPr>
        <w:t>, είναι με ευθύνη του ομιλητή και δεν αν</w:t>
      </w:r>
      <w:r>
        <w:rPr>
          <w:rFonts w:eastAsia="Times New Roman" w:cs="Times New Roman"/>
          <w:szCs w:val="24"/>
        </w:rPr>
        <w:t xml:space="preserve">αλαμβάνει η Βουλή την ευθύνη για τα ονόματα που ακούστηκαν και για τα όσα </w:t>
      </w:r>
      <w:proofErr w:type="spellStart"/>
      <w:r>
        <w:rPr>
          <w:rFonts w:eastAsia="Times New Roman" w:cs="Times New Roman"/>
          <w:szCs w:val="24"/>
        </w:rPr>
        <w:t>ελέχθησαν</w:t>
      </w:r>
      <w:proofErr w:type="spellEnd"/>
      <w:r>
        <w:rPr>
          <w:rFonts w:eastAsia="Times New Roman" w:cs="Times New Roman"/>
          <w:szCs w:val="24"/>
        </w:rPr>
        <w:t xml:space="preserve">. </w:t>
      </w:r>
    </w:p>
    <w:p w14:paraId="3C9AC97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Αυτονόητο είναι αυτό. </w:t>
      </w:r>
    </w:p>
    <w:p w14:paraId="3C9AC97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Έτσι γίνεται πάντα. </w:t>
      </w:r>
    </w:p>
    <w:p w14:paraId="3C9AC97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Παπαθεοδώρου. Δεν τον βλέπω, όμως, μέσα στην Αίθουσα. </w:t>
      </w:r>
    </w:p>
    <w:p w14:paraId="3C9AC97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Έχει γίνει αλλαγή. </w:t>
      </w:r>
    </w:p>
    <w:p w14:paraId="3C9AC97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Εδώ δεν είναι γραμμένη η αλλαγή. Εδώ βλέπω το όνομα «Παπαθεοδώρου».</w:t>
      </w:r>
    </w:p>
    <w:p w14:paraId="3C9AC97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μιλήσει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3C9AC97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θα την κάνω τώρα. </w:t>
      </w:r>
    </w:p>
    <w:p w14:paraId="3C9AC97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w:t>
      </w:r>
      <w:r>
        <w:rPr>
          <w:rFonts w:eastAsia="Times New Roman" w:cs="Times New Roman"/>
          <w:szCs w:val="24"/>
        </w:rPr>
        <w:t>εγκέρογλου</w:t>
      </w:r>
      <w:proofErr w:type="spellEnd"/>
      <w:r>
        <w:rPr>
          <w:rFonts w:eastAsia="Times New Roman" w:cs="Times New Roman"/>
          <w:szCs w:val="24"/>
        </w:rPr>
        <w:t xml:space="preserve">, έχετε τον λόγο. </w:t>
      </w:r>
    </w:p>
    <w:p w14:paraId="3C9AC97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3C9AC97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Η χώρα έχει μια Κυβέρνηση η οποία εκφράζει δύο ακραίες πολιτικές ταυτόχρονα. Σε διαφορετικό, βεβαίως, χρονικό διάστημα, αλλά είναι η ίδια Κυβέρνηση. </w:t>
      </w:r>
    </w:p>
    <w:p w14:paraId="3C9AC97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Το 2015 βιώσαμε την πολιτικ</w:t>
      </w:r>
      <w:r>
        <w:rPr>
          <w:rFonts w:eastAsia="Times New Roman" w:cs="Times New Roman"/>
          <w:szCs w:val="24"/>
        </w:rPr>
        <w:t xml:space="preserve">ή του «όχι» σε όλα, που πήγαζε από τις ιδεοληψίες της και την τραγελαφική διαπραγμάτευση, την οποία είχε αποφασίσει να ακολουθήσει. Αυτό οδήγησε στο τρίτο μνημόνιο. </w:t>
      </w:r>
    </w:p>
    <w:p w14:paraId="3C9AC97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Στη συνέχεια, μετά την ιδεολογικοπολιτική της μετάλλαξη, ακολούθησε τη γραμμή του «ναι» σε</w:t>
      </w:r>
      <w:r>
        <w:rPr>
          <w:rFonts w:eastAsia="Times New Roman" w:cs="Times New Roman"/>
          <w:szCs w:val="24"/>
        </w:rPr>
        <w:t xml:space="preserve"> όλα. Αυτό οδήγησε στο τέταρτο μνημόνιο, στα σκληρά κι επώδυνα μέτρα που είδαμε να ψηφίζει σύσσωμη η Κοινοβουλευτική Ομάδα </w:t>
      </w:r>
      <w:r>
        <w:rPr>
          <w:rFonts w:eastAsia="Times New Roman" w:cs="Times New Roman"/>
          <w:szCs w:val="24"/>
        </w:rPr>
        <w:lastRenderedPageBreak/>
        <w:t xml:space="preserve">του ΣΥΡΙΖΑ το προηγούμενο διάστημα, </w:t>
      </w:r>
      <w:proofErr w:type="spellStart"/>
      <w:r>
        <w:rPr>
          <w:rFonts w:eastAsia="Times New Roman" w:cs="Times New Roman"/>
          <w:szCs w:val="24"/>
        </w:rPr>
        <w:t>αβλεπεί</w:t>
      </w:r>
      <w:proofErr w:type="spellEnd"/>
      <w:r>
        <w:rPr>
          <w:rFonts w:eastAsia="Times New Roman" w:cs="Times New Roman"/>
          <w:szCs w:val="24"/>
        </w:rPr>
        <w:t xml:space="preserve"> όπως λέμε, χωρίς να κρίνει αν αυτά είναι προς το συμφέρον του ελληνικού λαού ή όχι, κρίνο</w:t>
      </w:r>
      <w:r>
        <w:rPr>
          <w:rFonts w:eastAsia="Times New Roman" w:cs="Times New Roman"/>
          <w:szCs w:val="24"/>
        </w:rPr>
        <w:t xml:space="preserve">ντας μόνο από την αρχή που διέπει αυτήν την Κυβέρνηση, είτε με «όχι» σε όλα είτε με «ναι» σε όλα να διατηρηθεί γαντζωμένη στην εξουσία. </w:t>
      </w:r>
    </w:p>
    <w:p w14:paraId="3C9AC97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Και το </w:t>
      </w:r>
      <w:proofErr w:type="spellStart"/>
      <w:r>
        <w:rPr>
          <w:rFonts w:eastAsia="Times New Roman" w:cs="Times New Roman"/>
          <w:szCs w:val="24"/>
        </w:rPr>
        <w:t>αβλεπεί</w:t>
      </w:r>
      <w:proofErr w:type="spellEnd"/>
      <w:r>
        <w:rPr>
          <w:rFonts w:eastAsia="Times New Roman" w:cs="Times New Roman"/>
          <w:szCs w:val="24"/>
        </w:rPr>
        <w:t xml:space="preserve"> συνεχίζεται. Οι κύριοι συνάδελφοι ψήφισαν στις </w:t>
      </w:r>
      <w:r>
        <w:rPr>
          <w:rFonts w:eastAsia="Times New Roman" w:cs="Times New Roman"/>
          <w:szCs w:val="24"/>
        </w:rPr>
        <w:t>ε</w:t>
      </w:r>
      <w:r>
        <w:rPr>
          <w:rFonts w:eastAsia="Times New Roman" w:cs="Times New Roman"/>
          <w:szCs w:val="24"/>
        </w:rPr>
        <w:t>πιτροπές το άρθρο 12 και, βεβαίως, το άρθρο 16 που αποσύρεται σήμερα. Μάλιστα, το άρθρο αυτό το υποστήριξαν κιόλας. Και το πρωί που πήρε τον λόγο ο Κοινοβουλευτικός μας Εκπρόσωπος για να θέσει το θέμα του άρθρου 12, παράγραφος 3, είδε να αντιδρούν ορισμένο</w:t>
      </w:r>
      <w:r>
        <w:rPr>
          <w:rFonts w:eastAsia="Times New Roman" w:cs="Times New Roman"/>
          <w:szCs w:val="24"/>
        </w:rPr>
        <w:t xml:space="preserve">ι συνάδελφοι του ΣΥΡΙΖΑ, όσοι εν πάση </w:t>
      </w:r>
      <w:proofErr w:type="spellStart"/>
      <w:r>
        <w:rPr>
          <w:rFonts w:eastAsia="Times New Roman" w:cs="Times New Roman"/>
          <w:szCs w:val="24"/>
        </w:rPr>
        <w:t>περιπτώσει</w:t>
      </w:r>
      <w:proofErr w:type="spellEnd"/>
      <w:r>
        <w:rPr>
          <w:rFonts w:eastAsia="Times New Roman" w:cs="Times New Roman"/>
          <w:szCs w:val="24"/>
        </w:rPr>
        <w:t xml:space="preserve"> ήταν εδώ, διότι, όπως διαπιστώνεται, οι συνάδελφοι έχουν λακίσει. </w:t>
      </w:r>
    </w:p>
    <w:p w14:paraId="3C9AC97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Έχουμε, λοιπόν, εδώ μια κατάσταση η οποία τι λέει; «Ψηφίζουμε όσα μας φέρνουνε μόνο και μόνο για να διατηρηθεί η κυβερνητική πλειοψηφία και </w:t>
      </w:r>
      <w:r>
        <w:rPr>
          <w:rFonts w:eastAsia="Times New Roman" w:cs="Times New Roman"/>
          <w:szCs w:val="24"/>
        </w:rPr>
        <w:t>να μην πάρουν την εξουσία οι κακοί». Αυτό είναι το σενάριο. Αυτό από τους Βουλευτές το είχαμε ξαναδεί μέχρι τώρα. Από Υπουργό, όμως; Ήρθε ο κ. Κοντονής σήμερα και με την ειλικρίνειά του είπε: «Ναι, αυτό το άρθρο δεν είναι κυβερνητική βούληση. Δεν ήταν με τ</w:t>
      </w:r>
      <w:r>
        <w:rPr>
          <w:rFonts w:eastAsia="Times New Roman" w:cs="Times New Roman"/>
          <w:szCs w:val="24"/>
        </w:rPr>
        <w:t xml:space="preserve">η σύμφωνη γνώμη τη δικιά μου». Κι αναζητώ στο νομοσχέδιο να δω αν είχε υπογράψει ο κ. Κοντονής. Είχε βάλει φαρδιά - πλατιά την υπογραφή του! </w:t>
      </w:r>
    </w:p>
    <w:p w14:paraId="3C9AC97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Τι είναι αυτά τα πράγματα; Έτσι βάζουν τις υπογραφές τους και στις διαπραγματεύσεις; Βάζουν τις υπογραφές τους -δε</w:t>
      </w:r>
      <w:r>
        <w:rPr>
          <w:rFonts w:eastAsia="Times New Roman" w:cs="Times New Roman"/>
          <w:szCs w:val="24"/>
        </w:rPr>
        <w:t xml:space="preserve">ν είναι ερώτημα, είναι κατάφαση πλέον- μόνο και μόνο για να υπηρετήσουν την αρχή, «Θέλουμε να είμαστε στην εξουσία μέχρι το 2019». </w:t>
      </w:r>
    </w:p>
    <w:p w14:paraId="3C9AC97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αυτήν την τακτική, όμως, φορτώνεται η χώρα επιπλέον βάρη και, βεβαίως, η κοινωνία συνεχίζει</w:t>
      </w:r>
      <w:r>
        <w:rPr>
          <w:rFonts w:eastAsia="Times New Roman" w:cs="Times New Roman"/>
          <w:szCs w:val="24"/>
        </w:rPr>
        <w:t xml:space="preserve"> να ματώνει. Και θα συνεχίσει να ματώνει όσο με τους </w:t>
      </w:r>
      <w:proofErr w:type="spellStart"/>
      <w:r>
        <w:rPr>
          <w:rFonts w:eastAsia="Times New Roman" w:cs="Times New Roman"/>
          <w:szCs w:val="24"/>
        </w:rPr>
        <w:t>τακτικισμούς</w:t>
      </w:r>
      <w:proofErr w:type="spellEnd"/>
      <w:r>
        <w:rPr>
          <w:rFonts w:eastAsia="Times New Roman" w:cs="Times New Roman"/>
          <w:szCs w:val="24"/>
        </w:rPr>
        <w:t xml:space="preserve"> του κ. Τσίπρα έχουμε το ένα αδιέξοδο μετά το άλλο. </w:t>
      </w:r>
    </w:p>
    <w:p w14:paraId="3C9AC98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Δεν υπάρχει στρατηγική, δεν υπάρχει γραμμή. Μάλιστα, βλέπουμε ότι τις τελευταίες μέρες έχουμε απειλές εναντίον της χώρας από την ίδια την </w:t>
      </w:r>
      <w:r>
        <w:rPr>
          <w:rFonts w:eastAsia="Times New Roman" w:cs="Times New Roman"/>
          <w:szCs w:val="24"/>
        </w:rPr>
        <w:t>Κυβέρνησή της. Δεν θα πάρουμε, λέει, τη δόση, δηλαδή δεν θα κλείσουμε την αξιολόγηση, αν δεν συμβούν κάποια πράγματα. Μα, αυτό είναι απειλή εναντίον της χώρας, είναι απειλή εναντίον των πολιτών! Φτάσαμε και σε αυτό το σημείο, να μην πάρουμε, να μην υπογράψ</w:t>
      </w:r>
      <w:r>
        <w:rPr>
          <w:rFonts w:eastAsia="Times New Roman" w:cs="Times New Roman"/>
          <w:szCs w:val="24"/>
        </w:rPr>
        <w:t>ουμε, έστω με τον τρόπο τον οποίο έφερε αυτή την αξιολόγηση με επώδυνα μέτρα, γιατί πραγματικά θα πρέπει να εκβιαστεί και ο ελληνικός λαός για άλλη μια φορά. Όχι, κύριοι!</w:t>
      </w:r>
    </w:p>
    <w:p w14:paraId="3C9AC98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Έρχεται ένα νομοσχέδιο σήμερα με τη διαδικασία του επείγοντος, η οποία δεν δικαιολογή</w:t>
      </w:r>
      <w:r>
        <w:rPr>
          <w:rFonts w:eastAsia="Times New Roman" w:cs="Times New Roman"/>
          <w:szCs w:val="24"/>
        </w:rPr>
        <w:t xml:space="preserve">θηκε. Δεν δικαιολογήθηκαν τα πράγματα. Για εμάς θα αρκούσε μια δήλωση ότι κάποια από αυτά έχουν προθεσμία και να μας ειπωθεί ποια προθεσμία έχουν. Δεν ειπώθηκε. Στο νομοσχέδιο αυτό περιλαμβάνονται </w:t>
      </w:r>
      <w:r>
        <w:rPr>
          <w:rFonts w:eastAsia="Times New Roman" w:cs="Times New Roman"/>
          <w:szCs w:val="24"/>
        </w:rPr>
        <w:lastRenderedPageBreak/>
        <w:t xml:space="preserve">-εκτός από την ενσωμάτωση της </w:t>
      </w:r>
      <w:r>
        <w:rPr>
          <w:rFonts w:eastAsia="Times New Roman" w:cs="Times New Roman"/>
          <w:szCs w:val="24"/>
        </w:rPr>
        <w:t>ο</w:t>
      </w:r>
      <w:r>
        <w:rPr>
          <w:rFonts w:eastAsia="Times New Roman" w:cs="Times New Roman"/>
          <w:szCs w:val="24"/>
        </w:rPr>
        <w:t>δηγίας- ρυθμίσεις που αφορού</w:t>
      </w:r>
      <w:r>
        <w:rPr>
          <w:rFonts w:eastAsia="Times New Roman" w:cs="Times New Roman"/>
          <w:szCs w:val="24"/>
        </w:rPr>
        <w:t xml:space="preserve">ν σοβαρότατα θέματα. Αυτός ήταν και ο υποκρυπτόμενος σκοπός, να περάσουν, δηλαδή, αυτά τα σοβαρά θέματα με την πιο συνοπτική δυνατή διαδικασία κοινοβουλευτικά. </w:t>
      </w:r>
    </w:p>
    <w:p w14:paraId="3C9AC98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Να έρθω σε ορισμένα άρθρα. </w:t>
      </w:r>
    </w:p>
    <w:p w14:paraId="3C9AC98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Στο άρθρο 7 είναι μια σειρά δραστηριοτήτων που απαλλάσσονται από </w:t>
      </w:r>
      <w:r>
        <w:rPr>
          <w:rFonts w:eastAsia="Times New Roman" w:cs="Times New Roman"/>
          <w:szCs w:val="24"/>
        </w:rPr>
        <w:t>Φόρο Προστιθέμενης Αξίας. Ο γενικός σκοπός είναι σωστός. Από εκεί και πέρα, όμως, υπάρχουν απαράδεκτες ρυθμίσεις. Παραδείγματος χάρ</w:t>
      </w:r>
      <w:r>
        <w:rPr>
          <w:rFonts w:eastAsia="Times New Roman" w:cs="Times New Roman"/>
          <w:szCs w:val="24"/>
        </w:rPr>
        <w:t>ιν</w:t>
      </w:r>
      <w:r>
        <w:rPr>
          <w:rFonts w:eastAsia="Times New Roman" w:cs="Times New Roman"/>
          <w:szCs w:val="24"/>
        </w:rPr>
        <w:t xml:space="preserve">, αναφέρεται ότι «όποια νομικά πρόσωπα αποδεδειγμένα έχουν φιλανθρωπικό ή κοινωνικό σκοπό, θα μπορούν να απαλλάσσονται από </w:t>
      </w:r>
      <w:r>
        <w:rPr>
          <w:rFonts w:eastAsia="Times New Roman" w:cs="Times New Roman"/>
          <w:szCs w:val="24"/>
        </w:rPr>
        <w:t xml:space="preserve">το ΦΠΑ εφόσον διαθέτουν….» κ.λπ.. Αυτό είναι απαράδεκτο. Το ελληνικό δημόσιο δεν ξεκινάει τώρα, έχει μια συνέχεια. </w:t>
      </w:r>
    </w:p>
    <w:p w14:paraId="3C9AC98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Κύριε Πρόεδρε, και επί της εποχής της δικιάς σας ίσχυε ο ν.2646/1998, ο οποίος τι λέει στο άρθρο 5; «Οι φορείς που θέλουν να ασκούν κοινωνικ</w:t>
      </w:r>
      <w:r>
        <w:rPr>
          <w:rFonts w:eastAsia="Times New Roman" w:cs="Times New Roman"/>
          <w:szCs w:val="24"/>
        </w:rPr>
        <w:t>ό και φιλανθρωπικό έργο, πιστοποιούνται από το Υπουργείο Εργασίας…» -τώρα Εργασίας, τότε Υγείας- «…μέσα από τη διαδικασία που προβλέπει το άρθρο 5, στην οποία εμπλέκεται το Εθνικό Κέντρο Κοινωνικής Αλληλεγγύης, τα Νομικά Πρόσωπα Ιδιωτικού Δικαίου μη κερδοσ</w:t>
      </w:r>
      <w:r>
        <w:rPr>
          <w:rFonts w:eastAsia="Times New Roman" w:cs="Times New Roman"/>
          <w:szCs w:val="24"/>
        </w:rPr>
        <w:t>κοπικού χαρακτήρα». Είναι απα</w:t>
      </w:r>
      <w:r>
        <w:rPr>
          <w:rFonts w:eastAsia="Times New Roman" w:cs="Times New Roman"/>
          <w:szCs w:val="24"/>
        </w:rPr>
        <w:lastRenderedPageBreak/>
        <w:t xml:space="preserve">ράδεκτη, λοιπόν, η ρύθμιση. Θα πρέπει να αποσυρθεί και να μπει υποχρεωτικά: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μη κερδοσκοπικού χαρακτήρα που είναι πιστοποιημένα σύμφωνα με το άρθρο 5 του ν.2646/98».</w:t>
      </w:r>
    </w:p>
    <w:p w14:paraId="3C9AC98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Επιπλέον, στο συγκεκριμέν</w:t>
      </w:r>
      <w:r>
        <w:rPr>
          <w:rFonts w:eastAsia="Times New Roman" w:cs="Times New Roman"/>
          <w:szCs w:val="24"/>
        </w:rPr>
        <w:t>ο άρθρο δεν περιλαμβάνονται τα εργαστήρια ατόμων με αναπηρία. Ενώ, δηλαδή, αναφέρει μια σειρά από δράσεις, τα εργαστήρια ατόμων με αναπηρία, οι στέγες υποστηριζόμενης διαβίωσης και άλλα μικρά εργαστήρια τα οποία δημιουργούν κάποια πράγματα, αντικείμενα προ</w:t>
      </w:r>
      <w:r>
        <w:rPr>
          <w:rFonts w:eastAsia="Times New Roman" w:cs="Times New Roman"/>
          <w:szCs w:val="24"/>
        </w:rPr>
        <w:t>ς πώληση, αυτά θα έχουν ΦΠΑ. Τόσο μεγάλη είναι η υποστήριξή τους από την Κυβέρνηση!</w:t>
      </w:r>
    </w:p>
    <w:p w14:paraId="3C9AC98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Το άρθρο 9 αναφέρεται στα κατασχεμένα από τα τελωνεία. Είναι εντελώς απαράδεκτη η διαδικασία της τοιχοκόλλησης. Με τοιχοκόλληση, λέει, θα ενημερώνεται το κοινό, η κοινή γνώ</w:t>
      </w:r>
      <w:r>
        <w:rPr>
          <w:rFonts w:eastAsia="Times New Roman" w:cs="Times New Roman"/>
          <w:szCs w:val="24"/>
        </w:rPr>
        <w:t xml:space="preserve">μη για τα κατασχεθέντα. Όχι, κύριοι! Ή η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υ</w:t>
      </w:r>
      <w:r>
        <w:rPr>
          <w:rFonts w:eastAsia="Times New Roman" w:cs="Times New Roman"/>
          <w:szCs w:val="24"/>
        </w:rPr>
        <w:t xml:space="preserve">πηρεσία ή με ευθύνη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υ</w:t>
      </w:r>
      <w:r>
        <w:rPr>
          <w:rFonts w:eastAsia="Times New Roman" w:cs="Times New Roman"/>
          <w:szCs w:val="24"/>
        </w:rPr>
        <w:t>πηρεσίας, όπου μπορούν να αποστέλλονται με διάφορους τρόπους -ακόμα και με ταχυδρόμο αν δεν υπάρχει φαξ- θα πρέπει να αναρτώνται στο διαδίκτυο, στη ΔΙΑΥΓΕΙΑ ή σε ειδι</w:t>
      </w:r>
      <w:r>
        <w:rPr>
          <w:rFonts w:eastAsia="Times New Roman" w:cs="Times New Roman"/>
          <w:szCs w:val="24"/>
        </w:rPr>
        <w:t xml:space="preserve">κή ιστοσελίδα, που θα δημιουργηθεί για το σκοπό αυτό. Δεν μπορεί να γίνει αποδεκτή η τοιχοκόλληση. </w:t>
      </w:r>
    </w:p>
    <w:p w14:paraId="3C9AC98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Αναφέρομαι ακόμη στο άρθρο 10, που αφορά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Δυστυχώς, δεν δόθηκαν εξηγήσεις. Πέρα από το γεγονός ότι θέλουν να δώσουν στο </w:t>
      </w:r>
      <w:proofErr w:type="spellStart"/>
      <w:r>
        <w:rPr>
          <w:rFonts w:eastAsia="Times New Roman" w:cs="Times New Roman"/>
          <w:szCs w:val="24"/>
        </w:rPr>
        <w:lastRenderedPageBreak/>
        <w:t>υ</w:t>
      </w:r>
      <w:r>
        <w:rPr>
          <w:rFonts w:eastAsia="Times New Roman" w:cs="Times New Roman"/>
          <w:szCs w:val="24"/>
        </w:rPr>
        <w:t>περταμείο</w:t>
      </w:r>
      <w:proofErr w:type="spellEnd"/>
      <w:r>
        <w:rPr>
          <w:rFonts w:eastAsia="Times New Roman" w:cs="Times New Roman"/>
          <w:szCs w:val="24"/>
        </w:rPr>
        <w:t>, το απαράδε</w:t>
      </w:r>
      <w:r>
        <w:rPr>
          <w:rFonts w:eastAsia="Times New Roman" w:cs="Times New Roman"/>
          <w:szCs w:val="24"/>
        </w:rPr>
        <w:t>κτο που δημιουργήθηκε και μεταφέρει την εθνική περιουσία -κινητή και ακίνητη- στους δανειστές, καθαρές τις επιχειρήσεις χωρίς καμμιά υποχρέωση προς την πολιτεία, σε ποιες παραβάσεις αναφέρονται, όμως, σε ποιες εταιρείες, σε ποια ακίνητα; Ποιο είναι το ύψος</w:t>
      </w:r>
      <w:r>
        <w:rPr>
          <w:rFonts w:eastAsia="Times New Roman" w:cs="Times New Roman"/>
          <w:szCs w:val="24"/>
        </w:rPr>
        <w:t xml:space="preserve"> των φορολογικών αυτών βαρών; Υπάρχει, ταυτόχρονα, και απαλλαγή των υπευθύνων από τις φορολογικές παραβάσεις; Όλα αυτά είναι ερωτήματα.</w:t>
      </w:r>
    </w:p>
    <w:p w14:paraId="3C9AC98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Κλείνω αναφερόμενος σε δύο, τρεις τροπολογίες. </w:t>
      </w:r>
    </w:p>
    <w:p w14:paraId="3C9AC98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Η τροπολογία </w:t>
      </w:r>
      <w:r>
        <w:rPr>
          <w:rFonts w:eastAsia="Times New Roman" w:cs="Times New Roman"/>
          <w:szCs w:val="24"/>
        </w:rPr>
        <w:t xml:space="preserve">με γενικό αριθμό </w:t>
      </w:r>
      <w:r>
        <w:rPr>
          <w:rFonts w:eastAsia="Times New Roman" w:cs="Times New Roman"/>
          <w:szCs w:val="24"/>
        </w:rPr>
        <w:t>1048 για τους εξεταστές υποψηφίων οδηγών κ</w:t>
      </w:r>
      <w:r>
        <w:rPr>
          <w:rFonts w:eastAsia="Times New Roman" w:cs="Times New Roman"/>
          <w:szCs w:val="24"/>
        </w:rPr>
        <w:t>αι οδηγών είναι άλλη μια παράταση, ενώ η πρώτη που δώσαμε ήταν για να μελετηθεί ένα νέο σύστημα. Εμείς την ψηφίζουμε γιατί ήταν αίτημα δικό μας να υπάρξουν οι προϋποθέσεις. για να μην έχουμε ακύρωση των εξετάσεων. Όμως, θα πρέπει η Κυβέρνηση, τουλάχιστον μ</w:t>
      </w:r>
      <w:r>
        <w:rPr>
          <w:rFonts w:eastAsia="Times New Roman" w:cs="Times New Roman"/>
          <w:szCs w:val="24"/>
        </w:rPr>
        <w:t>έχρι τη νέα παράταση, μέχρι 31 Δεκεμβρίου, να φέρει ρύθμιση.</w:t>
      </w:r>
    </w:p>
    <w:p w14:paraId="3C9AC98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Την άλλη τροπολογία, την 1053, που αφορά το αφορολόγητο των αγροτών και το περιορίζει στους κατ’ επάγγελμα αγρότες, εμείς δεν θα την ψηφίσουμε, γιατί εκτός του ότι το περιορίζει και οι παραγωγοί,</w:t>
      </w:r>
      <w:r>
        <w:rPr>
          <w:rFonts w:eastAsia="Times New Roman" w:cs="Times New Roman"/>
          <w:szCs w:val="24"/>
        </w:rPr>
        <w:t xml:space="preserve"> οι αγρότες δεν είναι δικαιούχοι -κυρίως μικροί παραγωγοί και αγρότες- και οι ίδιοι οι κατ’ επάγγελμα αγρότες δεν εντάσσονται στο αφορολόγητο εισόδημα που είναι από άλλη πηγή. Αυτή είναι η ρύθμιση, η οποία έχει μια αντίθετη γνωμοδότηση από το Γενικό Λογιστ</w:t>
      </w:r>
      <w:r>
        <w:rPr>
          <w:rFonts w:eastAsia="Times New Roman" w:cs="Times New Roman"/>
          <w:szCs w:val="24"/>
        </w:rPr>
        <w:t>ήριο του Κράτους.</w:t>
      </w:r>
    </w:p>
    <w:p w14:paraId="3C9AC98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Τέλος, όσον αφορά την τροπολογία</w:t>
      </w:r>
      <w:r>
        <w:rPr>
          <w:rFonts w:eastAsia="Times New Roman" w:cs="Times New Roman"/>
          <w:szCs w:val="24"/>
        </w:rPr>
        <w:t xml:space="preserve"> με γενικό αριθμό</w:t>
      </w:r>
      <w:r>
        <w:rPr>
          <w:rFonts w:eastAsia="Times New Roman" w:cs="Times New Roman"/>
          <w:szCs w:val="24"/>
        </w:rPr>
        <w:t xml:space="preserve"> 1054, τη βουλευτική, παρ</w:t>
      </w:r>
      <w:r>
        <w:rPr>
          <w:rFonts w:eastAsia="Times New Roman" w:cs="Times New Roman"/>
          <w:szCs w:val="24"/>
        </w:rPr>
        <w:t xml:space="preserve">’ </w:t>
      </w:r>
      <w:r>
        <w:rPr>
          <w:rFonts w:eastAsia="Times New Roman" w:cs="Times New Roman"/>
          <w:szCs w:val="24"/>
        </w:rPr>
        <w:t>ότι έπρεπε να είναι υπουργική, εάν υιοθετηθεί από το Υπουργείο, συμφωνούμε. Δεν είμαστε αντίθετοι.</w:t>
      </w:r>
    </w:p>
    <w:p w14:paraId="3C9AC98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C9AC98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w:t>
      </w:r>
      <w:r>
        <w:rPr>
          <w:rFonts w:eastAsia="Times New Roman" w:cs="Times New Roman"/>
          <w:szCs w:val="24"/>
        </w:rPr>
        <w:t>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C9AC98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πάρει τώρα τον λόγο ο κ. </w:t>
      </w:r>
      <w:proofErr w:type="spellStart"/>
      <w:r>
        <w:rPr>
          <w:rFonts w:eastAsia="Times New Roman" w:cs="Times New Roman"/>
          <w:szCs w:val="24"/>
        </w:rPr>
        <w:t>Σαρίδης</w:t>
      </w:r>
      <w:proofErr w:type="spellEnd"/>
      <w:r>
        <w:rPr>
          <w:rFonts w:eastAsia="Times New Roman" w:cs="Times New Roman"/>
          <w:szCs w:val="24"/>
        </w:rPr>
        <w:t xml:space="preserve">, που τον καλώ στο Βήμα. Μετά είναι ο κ. Καρράς, η κ. </w:t>
      </w:r>
      <w:proofErr w:type="spellStart"/>
      <w:r>
        <w:rPr>
          <w:rFonts w:eastAsia="Times New Roman" w:cs="Times New Roman"/>
          <w:szCs w:val="24"/>
        </w:rPr>
        <w:t>Βαγιωνάκη</w:t>
      </w:r>
      <w:proofErr w:type="spellEnd"/>
      <w:r>
        <w:rPr>
          <w:rFonts w:eastAsia="Times New Roman" w:cs="Times New Roman"/>
          <w:szCs w:val="24"/>
        </w:rPr>
        <w:t xml:space="preserve"> και θα παρεμβληθεί ο κ. Λοβέρδος. Στη συνέχεια θα μιλήσουν ο κ. Κουτσούκος και ο κ. Τζελέπης και θα παρεμβληθεί ο κ. </w:t>
      </w:r>
      <w:proofErr w:type="spellStart"/>
      <w:r>
        <w:rPr>
          <w:rFonts w:eastAsia="Times New Roman" w:cs="Times New Roman"/>
          <w:szCs w:val="24"/>
        </w:rPr>
        <w:t>Δανέλλης</w:t>
      </w:r>
      <w:proofErr w:type="spellEnd"/>
      <w:r>
        <w:rPr>
          <w:rFonts w:eastAsia="Times New Roman" w:cs="Times New Roman"/>
          <w:szCs w:val="24"/>
        </w:rPr>
        <w:t>.</w:t>
      </w:r>
    </w:p>
    <w:p w14:paraId="3C9AC98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 έχετε τ</w:t>
      </w:r>
      <w:r>
        <w:rPr>
          <w:rFonts w:eastAsia="Times New Roman" w:cs="Times New Roman"/>
          <w:szCs w:val="24"/>
        </w:rPr>
        <w:t>ον λόγο.</w:t>
      </w:r>
    </w:p>
    <w:p w14:paraId="3C9AC99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3C9AC99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αναρωτήθηκαν οι εισηγητές της Δημοκρατικής </w:t>
      </w:r>
      <w:r>
        <w:rPr>
          <w:rFonts w:eastAsia="Times New Roman" w:cs="Times New Roman"/>
          <w:szCs w:val="24"/>
        </w:rPr>
        <w:t>Σ</w:t>
      </w:r>
      <w:r>
        <w:rPr>
          <w:rFonts w:eastAsia="Times New Roman" w:cs="Times New Roman"/>
          <w:szCs w:val="24"/>
        </w:rPr>
        <w:t xml:space="preserve">υμπαράταξης και του Ποταμιού -ο κ. </w:t>
      </w:r>
      <w:proofErr w:type="spellStart"/>
      <w:r>
        <w:rPr>
          <w:rFonts w:eastAsia="Times New Roman" w:cs="Times New Roman"/>
          <w:szCs w:val="24"/>
        </w:rPr>
        <w:t>Αρβανιτίδης</w:t>
      </w:r>
      <w:proofErr w:type="spellEnd"/>
      <w:r>
        <w:rPr>
          <w:rFonts w:eastAsia="Times New Roman" w:cs="Times New Roman"/>
          <w:szCs w:val="24"/>
        </w:rPr>
        <w:t xml:space="preserve"> και ο κ. </w:t>
      </w:r>
      <w:proofErr w:type="spellStart"/>
      <w:r>
        <w:rPr>
          <w:rFonts w:eastAsia="Times New Roman" w:cs="Times New Roman"/>
          <w:szCs w:val="24"/>
        </w:rPr>
        <w:t>Αμυράς</w:t>
      </w:r>
      <w:proofErr w:type="spellEnd"/>
      <w:r>
        <w:rPr>
          <w:rFonts w:eastAsia="Times New Roman" w:cs="Times New Roman"/>
          <w:szCs w:val="24"/>
        </w:rPr>
        <w:t xml:space="preserve"> αντίστοιχα- για την πολιτική ασυνέπεια της Κυβέ</w:t>
      </w:r>
      <w:r>
        <w:rPr>
          <w:rFonts w:eastAsia="Times New Roman" w:cs="Times New Roman"/>
          <w:szCs w:val="24"/>
        </w:rPr>
        <w:t>ρνησης.</w:t>
      </w:r>
    </w:p>
    <w:p w14:paraId="3C9AC99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γιατί αναρωτηθήκατε; Η εξήγηση είναι πάρα πολύ απλή. Είναι μόνοι, είναι λίγοι και το ξέρουν. Το ξέρουν γιατί δοκίμασαν, αλλά έφαγαν τα μούτρα τους το καλοκαίρι του 2015. Είναι λίγοι, γιατί διαθέτουν </w:t>
      </w:r>
      <w:r>
        <w:rPr>
          <w:rFonts w:eastAsia="Times New Roman" w:cs="Times New Roman"/>
          <w:szCs w:val="24"/>
        </w:rPr>
        <w:lastRenderedPageBreak/>
        <w:t xml:space="preserve">την οριακή πλειοψηφία των </w:t>
      </w:r>
      <w:proofErr w:type="spellStart"/>
      <w:r>
        <w:rPr>
          <w:rFonts w:eastAsia="Times New Roman" w:cs="Times New Roman"/>
          <w:szCs w:val="24"/>
        </w:rPr>
        <w:t>εκ</w:t>
      </w:r>
      <w:r>
        <w:rPr>
          <w:rFonts w:eastAsia="Times New Roman" w:cs="Times New Roman"/>
          <w:szCs w:val="24"/>
        </w:rPr>
        <w:t>ατόν</w:t>
      </w:r>
      <w:proofErr w:type="spellEnd"/>
      <w:r>
        <w:rPr>
          <w:rFonts w:eastAsia="Times New Roman" w:cs="Times New Roman"/>
          <w:szCs w:val="24"/>
        </w:rPr>
        <w:t xml:space="preserve"> πενήντα τριών. Όμως, είναι μόνοι, γιατί οι ίδιοι το έχουν επιλέξει. Και αυτό επέλεξαν και σήμερα, να είναι μόνοι. </w:t>
      </w:r>
    </w:p>
    <w:p w14:paraId="3C9AC99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Η Κυβέρνηση, αφού πρώτα υιοθέτησε την πρακτική της επείγουσας νομοθέτησης και στη συνέχεια ανέδειξε τη μέθοδο της </w:t>
      </w:r>
      <w:proofErr w:type="spellStart"/>
      <w:r>
        <w:rPr>
          <w:rFonts w:eastAsia="Times New Roman" w:cs="Times New Roman"/>
          <w:szCs w:val="24"/>
        </w:rPr>
        <w:t>ξενομοθέτησης</w:t>
      </w:r>
      <w:proofErr w:type="spellEnd"/>
      <w:r>
        <w:rPr>
          <w:rFonts w:eastAsia="Times New Roman" w:cs="Times New Roman"/>
          <w:szCs w:val="24"/>
        </w:rPr>
        <w:t xml:space="preserve"> ως </w:t>
      </w:r>
      <w:proofErr w:type="spellStart"/>
      <w:r>
        <w:rPr>
          <w:rFonts w:eastAsia="Times New Roman" w:cs="Times New Roman"/>
          <w:szCs w:val="24"/>
        </w:rPr>
        <w:t>σβήστ</w:t>
      </w:r>
      <w:r>
        <w:rPr>
          <w:rFonts w:eastAsia="Times New Roman" w:cs="Times New Roman"/>
          <w:szCs w:val="24"/>
        </w:rPr>
        <w:t>ρα</w:t>
      </w:r>
      <w:proofErr w:type="spellEnd"/>
      <w:r>
        <w:rPr>
          <w:rFonts w:eastAsia="Times New Roman" w:cs="Times New Roman"/>
          <w:szCs w:val="24"/>
        </w:rPr>
        <w:t xml:space="preserve"> για τυχόν λάθη εκ παραδρομής, πρόσφατα, όπως θυμόμαστε όλοι, προχώρησε και στην </w:t>
      </w:r>
      <w:proofErr w:type="spellStart"/>
      <w:r>
        <w:rPr>
          <w:rFonts w:eastAsia="Times New Roman" w:cs="Times New Roman"/>
          <w:szCs w:val="24"/>
        </w:rPr>
        <w:t>προνομοθέτηση</w:t>
      </w:r>
      <w:proofErr w:type="spellEnd"/>
      <w:r>
        <w:rPr>
          <w:rFonts w:eastAsia="Times New Roman" w:cs="Times New Roman"/>
          <w:szCs w:val="24"/>
        </w:rPr>
        <w:t xml:space="preserve"> διατάξεων υπό αίρεση.</w:t>
      </w:r>
    </w:p>
    <w:p w14:paraId="3C9AC99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Σήμερα -και γι’ αυτό ακριβώς ζήτησα τον λόγο σε αυτήν εδώ την Αίθουσα- με το άρθρο 26 επιχειρεί να ικανοποιήσει τις επιθυμίες του Ευάγγελ</w:t>
      </w:r>
      <w:r>
        <w:rPr>
          <w:rFonts w:eastAsia="Times New Roman" w:cs="Times New Roman"/>
          <w:szCs w:val="24"/>
        </w:rPr>
        <w:t xml:space="preserve">ου Ζάππα, ερμηνεύοντας νόμο του 1927, που αναφέρει: «Προκειμένου, όμως, περί ειδικών περιπτώσεων ή περί </w:t>
      </w:r>
      <w:proofErr w:type="spellStart"/>
      <w:r>
        <w:rPr>
          <w:rFonts w:eastAsia="Times New Roman" w:cs="Times New Roman"/>
          <w:szCs w:val="24"/>
        </w:rPr>
        <w:t>φανεράς</w:t>
      </w:r>
      <w:proofErr w:type="spellEnd"/>
      <w:r>
        <w:rPr>
          <w:rFonts w:eastAsia="Times New Roman" w:cs="Times New Roman"/>
          <w:szCs w:val="24"/>
        </w:rPr>
        <w:t xml:space="preserve"> ωφελείας, επιτρέπεται η δια ιδιαιτέρων συμφωνιών </w:t>
      </w:r>
      <w:proofErr w:type="spellStart"/>
      <w:r>
        <w:rPr>
          <w:rFonts w:eastAsia="Times New Roman" w:cs="Times New Roman"/>
          <w:szCs w:val="24"/>
        </w:rPr>
        <w:t>σύναψις</w:t>
      </w:r>
      <w:proofErr w:type="spellEnd"/>
      <w:r>
        <w:rPr>
          <w:rFonts w:eastAsia="Times New Roman" w:cs="Times New Roman"/>
          <w:szCs w:val="24"/>
        </w:rPr>
        <w:t xml:space="preserve"> συμβάσεων». </w:t>
      </w:r>
    </w:p>
    <w:p w14:paraId="3C9AC99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Ο Ευάγγελος Ζάππας, όπως γνωρίζετε όλοι, πολέμησε για την Ελλάδα δίπλα στο</w:t>
      </w:r>
      <w:r>
        <w:rPr>
          <w:rFonts w:eastAsia="Times New Roman" w:cs="Times New Roman"/>
          <w:szCs w:val="24"/>
        </w:rPr>
        <w:t>ν Μάρκο Μπότσαρη κι όταν εκείνος σκοτώθηκε, συνέχισε να πολεμά δίπλα σε άλλους ήρωες της Επανάστασης. Μετά τη λήξη του πολέμου, αρνήθηκε να πάρει τη χρηματική αποζημίωση για τις υπηρεσίες του στην πατρίδα και πήγε στο Βουκουρέστι. Εκεί προκόβει, κάνει περι</w:t>
      </w:r>
      <w:r>
        <w:rPr>
          <w:rFonts w:eastAsia="Times New Roman" w:cs="Times New Roman"/>
          <w:szCs w:val="24"/>
        </w:rPr>
        <w:t xml:space="preserve">ουσία και με τα λεφτά αυτά έγιναν οι πρώτοι Ολυμπιακοί Αγώνες, με τα λεφτά αυτά χτίστηκε το Ζάππειο. </w:t>
      </w:r>
    </w:p>
    <w:p w14:paraId="3C9AC99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Αυτού του Έλληνα, λοιπόν, τις επιθυμίες επικαλείται το άρθρο 26, για να παραχωρηθεί το Ζάππειο στην Κυβέρνηση.</w:t>
      </w:r>
    </w:p>
    <w:p w14:paraId="3C9AC99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Αν είστε τόσο σίγουροι, κύριοι της Κυβέρνησ</w:t>
      </w:r>
      <w:r>
        <w:rPr>
          <w:rFonts w:eastAsia="Times New Roman" w:cs="Times New Roman"/>
          <w:szCs w:val="24"/>
        </w:rPr>
        <w:t>ης, όπως χαρακτηριστικά μας αναγράφετε στη σελίδα 26 της αιτιολογικής έκθεσης, ότι οι προβλεπόμενες δωρεάν παραχωρήσεις μεγαλύνουν έτι περαιτέρω την παγκόσμια αίγλη που το περιβάλλει, τότε γιατί νιώθετε την ανάγκη να προσφέρετε ως αντιστάθμισμα την απαλλαγ</w:t>
      </w:r>
      <w:r>
        <w:rPr>
          <w:rFonts w:eastAsia="Times New Roman" w:cs="Times New Roman"/>
          <w:szCs w:val="24"/>
        </w:rPr>
        <w:t>ή από τον ΕΝΦΙΑ και γιατί κάνετε λόγο για συνολικό κόστος ύψους 40.000 ευρώ</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Διορθώστε με εάν κάνω λάθος, αλλά δεν είναι 40.000 ευρώ ανά Υπουργείο κατ’ έτος; Από την άλλη, πόσο πλήρωνε για ΕΝΦΙΑ το Ζάππειο; </w:t>
      </w:r>
    </w:p>
    <w:p w14:paraId="3C9AC99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ζήτησα τον λόγο για</w:t>
      </w:r>
      <w:r>
        <w:rPr>
          <w:rFonts w:eastAsia="Times New Roman" w:cs="Times New Roman"/>
          <w:szCs w:val="24"/>
        </w:rPr>
        <w:t xml:space="preserve"> να κάνω ειδική αναφορά στο άρθρο 26, κυρίως γιατί στις 9 Μαρτίου του 2016 το Υπουργείο Οικονομικών μου είχε απαντήσει: «Πέραν των ανωτέρω, δεν υπάρχουν ειδικές διατάξεις για το «Χαμόγελο του </w:t>
      </w:r>
      <w:proofErr w:type="spellStart"/>
      <w:r>
        <w:rPr>
          <w:rFonts w:eastAsia="Times New Roman" w:cs="Times New Roman"/>
          <w:szCs w:val="24"/>
        </w:rPr>
        <w:t>Παιδιού»».Πρόκειται</w:t>
      </w:r>
      <w:proofErr w:type="spellEnd"/>
      <w:r>
        <w:rPr>
          <w:rFonts w:eastAsia="Times New Roman" w:cs="Times New Roman"/>
          <w:szCs w:val="24"/>
        </w:rPr>
        <w:t xml:space="preserve"> για απάντηση σε αναφορά μου σχετικά με το εν</w:t>
      </w:r>
      <w:r>
        <w:rPr>
          <w:rFonts w:eastAsia="Times New Roman" w:cs="Times New Roman"/>
          <w:szCs w:val="24"/>
        </w:rPr>
        <w:t>δεχόμενο να απαλλάξουμε με νομοθετική ρύθμιση το «Χαμόγελο του Παιδιού» από τα τέλη κυκλοφορίας και τον ΕΝΦΙΑ.</w:t>
      </w:r>
    </w:p>
    <w:p w14:paraId="3C9AC99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Τότε, λοιπόν, μου εξηγούσε η Κυβέρνηση της «πρώτη φορά Αριστερά», η σημερινή Κυβέρνηση, πως δεν μπορούσε να κάνει κάτι παραπάνω από αυτά που ο νό</w:t>
      </w:r>
      <w:r>
        <w:rPr>
          <w:rFonts w:eastAsia="Times New Roman" w:cs="Times New Roman"/>
          <w:szCs w:val="24"/>
        </w:rPr>
        <w:t xml:space="preserve">μος ορίζει, γιατί ακριβώς την εμποδίζει ο ίδιος ο νόμος. Σήμερα, </w:t>
      </w:r>
      <w:r>
        <w:rPr>
          <w:rFonts w:eastAsia="Times New Roman" w:cs="Times New Roman"/>
          <w:szCs w:val="24"/>
        </w:rPr>
        <w:lastRenderedPageBreak/>
        <w:t xml:space="preserve">όμως, στο άρθρο 26 βάζει για χάρη των επικοινωνιακών σχεδιασμών της, στην ίδια ζυγαριά τον ΕΝΦΙΑ και το κόστος λειτουργίας του </w:t>
      </w:r>
      <w:proofErr w:type="spellStart"/>
      <w:r>
        <w:rPr>
          <w:rFonts w:eastAsia="Times New Roman" w:cs="Times New Roman"/>
          <w:szCs w:val="24"/>
        </w:rPr>
        <w:t>Ζαππείου</w:t>
      </w:r>
      <w:proofErr w:type="spellEnd"/>
      <w:r>
        <w:rPr>
          <w:rFonts w:eastAsia="Times New Roman" w:cs="Times New Roman"/>
          <w:szCs w:val="24"/>
        </w:rPr>
        <w:t xml:space="preserve">. </w:t>
      </w:r>
    </w:p>
    <w:p w14:paraId="3C9AC99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Κύριοι της Πλειοψηφίας, κλείνω την παρέμβασή μου, επα</w:t>
      </w:r>
      <w:r>
        <w:rPr>
          <w:rFonts w:eastAsia="Times New Roman" w:cs="Times New Roman"/>
          <w:szCs w:val="24"/>
        </w:rPr>
        <w:t xml:space="preserve">ναφέροντας την πρότασή μου να απαλλαγεί με νομοθετική ρύθμιση από τα τέλη κυκλοφορίας και από τον ΕΝΦΙΑ το «Χαμόγελο του Παιδιού» και ενδεχομένως και άλλα τέτοια σωματεία που κρατούν την κοινωνία όρθια σε αυτό το οποίο ζούμε. </w:t>
      </w:r>
    </w:p>
    <w:p w14:paraId="3C9AC99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Όταν νομοθετείτε πρόχειρα, </w:t>
      </w:r>
      <w:proofErr w:type="spellStart"/>
      <w:r>
        <w:rPr>
          <w:rFonts w:eastAsia="Times New Roman" w:cs="Times New Roman"/>
          <w:szCs w:val="24"/>
        </w:rPr>
        <w:t>ξε</w:t>
      </w:r>
      <w:r>
        <w:rPr>
          <w:rFonts w:eastAsia="Times New Roman" w:cs="Times New Roman"/>
          <w:szCs w:val="24"/>
        </w:rPr>
        <w:t>νομοθετείτε</w:t>
      </w:r>
      <w:proofErr w:type="spellEnd"/>
      <w:r>
        <w:rPr>
          <w:rFonts w:eastAsia="Times New Roman" w:cs="Times New Roman"/>
          <w:szCs w:val="24"/>
        </w:rPr>
        <w:t xml:space="preserve">, </w:t>
      </w:r>
      <w:proofErr w:type="spellStart"/>
      <w:r>
        <w:rPr>
          <w:rFonts w:eastAsia="Times New Roman" w:cs="Times New Roman"/>
          <w:szCs w:val="24"/>
        </w:rPr>
        <w:t>προνομοθετείτε</w:t>
      </w:r>
      <w:proofErr w:type="spellEnd"/>
      <w:r>
        <w:rPr>
          <w:rFonts w:eastAsia="Times New Roman" w:cs="Times New Roman"/>
          <w:szCs w:val="24"/>
        </w:rPr>
        <w:t>, ερμηνεύετε τη βούληση των ηρώων του 1821, επικαλείστε βασιλικά διατάγματα για να εγγυηθείτε επενδύσεις, δεν έχετε το δικαίωμα να λέτε ότι ο νόμος σας εμποδίζει να απαλλάξετε όσους κρατούν την κοινωνία στα πόδια της από τον ΕΝΦΙ</w:t>
      </w:r>
      <w:r>
        <w:rPr>
          <w:rFonts w:eastAsia="Times New Roman" w:cs="Times New Roman"/>
          <w:szCs w:val="24"/>
        </w:rPr>
        <w:t xml:space="preserve">Α. </w:t>
      </w:r>
    </w:p>
    <w:p w14:paraId="3C9AC99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Το απόγευμα στην </w:t>
      </w:r>
      <w:r>
        <w:rPr>
          <w:rFonts w:eastAsia="Times New Roman" w:cs="Times New Roman"/>
          <w:szCs w:val="24"/>
        </w:rPr>
        <w:t>ε</w:t>
      </w:r>
      <w:r>
        <w:rPr>
          <w:rFonts w:eastAsia="Times New Roman" w:cs="Times New Roman"/>
          <w:szCs w:val="24"/>
        </w:rPr>
        <w:t>πιτροπή που θα μιλάμε για τα «σπίτια του παιδιού», θα φωνάξουμε να έρθει, από τους φορείς, το «Χαμόγελο του Παιδιού». Εάν δεν γνωρίζετε τι κάνει, να ενημερωθείτε εσείς της Πλειοψηφίας για το έργο του «Χαμόγελου του Παιδιού» και μετά ν</w:t>
      </w:r>
      <w:r>
        <w:rPr>
          <w:rFonts w:eastAsia="Times New Roman" w:cs="Times New Roman"/>
          <w:szCs w:val="24"/>
        </w:rPr>
        <w:t xml:space="preserve">α μας πείτε την άποψή σας για την απάντηση που μου έδωσε στις 9 Μαρτίου του 2016 το Υπουργείο Οικονομικών, την οποία και καταθέτω στα Πρακτικά της Ολομέλειας. </w:t>
      </w:r>
    </w:p>
    <w:p w14:paraId="3C9AC99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Ιωάννης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 Πρακτικά το προαναφερθέν έγγραφ</w:t>
      </w:r>
      <w:r>
        <w:rPr>
          <w:rFonts w:eastAsia="Times New Roman" w:cs="Times New Roman"/>
          <w:szCs w:val="24"/>
        </w:rPr>
        <w:t xml:space="preserve">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C9AC99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C9AC99F"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C9AC9A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κ. </w:t>
      </w:r>
      <w:r>
        <w:rPr>
          <w:rFonts w:eastAsia="Times New Roman" w:cs="Times New Roman"/>
          <w:szCs w:val="24"/>
        </w:rPr>
        <w:t xml:space="preserve">Γεώργιος - </w:t>
      </w:r>
      <w:r>
        <w:rPr>
          <w:rFonts w:eastAsia="Times New Roman" w:cs="Times New Roman"/>
          <w:szCs w:val="24"/>
        </w:rPr>
        <w:t>Δημήτριος</w:t>
      </w:r>
      <w:r>
        <w:rPr>
          <w:rFonts w:eastAsia="Times New Roman" w:cs="Times New Roman"/>
          <w:szCs w:val="24"/>
        </w:rPr>
        <w:t xml:space="preserve"> </w:t>
      </w:r>
      <w:r>
        <w:rPr>
          <w:rFonts w:eastAsia="Times New Roman" w:cs="Times New Roman"/>
          <w:szCs w:val="24"/>
        </w:rPr>
        <w:t xml:space="preserve">Καρράς. </w:t>
      </w:r>
    </w:p>
    <w:p w14:paraId="3C9AC9A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ΓΕΩΡΓΙΟΣ - </w:t>
      </w: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 xml:space="preserve">ΚΑΡΡΑΣ: </w:t>
      </w:r>
      <w:r>
        <w:rPr>
          <w:rFonts w:eastAsia="Times New Roman" w:cs="Times New Roman"/>
          <w:szCs w:val="24"/>
        </w:rPr>
        <w:t xml:space="preserve">Ευχαριστώ, κύριε Πρόεδρε. </w:t>
      </w:r>
    </w:p>
    <w:p w14:paraId="3C9AC9A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Δεν ξεφύγαμε από τα τετριμμένα και από τις πολλές τροπολογίες. Δεν θέλω να σχολιάσω πολλά. Θέλω να σταθώ σε δύο, στο ένα θετικά και στο άλλο με κριτικό μάτι.</w:t>
      </w:r>
    </w:p>
    <w:p w14:paraId="3C9AC9A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Θετικά, για την ιστορικ</w:t>
      </w:r>
      <w:r>
        <w:rPr>
          <w:rFonts w:eastAsia="Times New Roman" w:cs="Times New Roman"/>
          <w:szCs w:val="24"/>
        </w:rPr>
        <w:t>ή μνήμη, νομίζω ότι πρέπει να υποστηριχθεί η τροπολογία των συναδέλφων, που αφορά στις εγκαταστάσεις του ΕΑΤ</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ΕΣΑ, να παραχωρηθούν στην </w:t>
      </w:r>
      <w:r>
        <w:rPr>
          <w:rFonts w:eastAsia="Times New Roman" w:cs="Times New Roman"/>
          <w:szCs w:val="24"/>
        </w:rPr>
        <w:t>π</w:t>
      </w:r>
      <w:r>
        <w:rPr>
          <w:rFonts w:eastAsia="Times New Roman" w:cs="Times New Roman"/>
          <w:szCs w:val="24"/>
        </w:rPr>
        <w:t xml:space="preserve">εριφέρεια, έτσι ώστε να αποκατασταθούν και να λειτουργήσουν κατά τον σκοπό για τον οποίο έχουν χαρακτηρισθεί. </w:t>
      </w:r>
    </w:p>
    <w:p w14:paraId="3C9AC9A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κριτική ματιά θα αναφερθώ σε μία δεύτερη τροπολογία, του Υπουργείου Δικαιοσύνης. Ήρθε προηγουμένως ο κ. Κοντονής και μας είπε ότι είναι επείγουσα περίπτωση να ρυθμιστεί το ζήτημα των αποζημιώσεων σε θέματα </w:t>
      </w:r>
      <w:r>
        <w:rPr>
          <w:rFonts w:eastAsia="Times New Roman" w:cs="Times New Roman"/>
          <w:szCs w:val="24"/>
        </w:rPr>
        <w:lastRenderedPageBreak/>
        <w:t>λειτουργίας πειθαρχικών συμβουλίων και μεσολαβη</w:t>
      </w:r>
      <w:r>
        <w:rPr>
          <w:rFonts w:eastAsia="Times New Roman" w:cs="Times New Roman"/>
          <w:szCs w:val="24"/>
        </w:rPr>
        <w:t xml:space="preserve">τών για τα ζητήματα του δικαίου της αφερεγγυότητας. Ναι, μπορεί να είναι αναγκαίο. Το μεσημέρι, όμως, συνεδριάζει η Επιτροπή Δικαιοσύνης και Δημόσιας Τάξης, για να συζητήσει νόμο του Υπουργείου Δικαιοσύνης. Ποια είναι η ανάγκη; Επειδή σήμερα συζητείται με </w:t>
      </w:r>
      <w:r>
        <w:rPr>
          <w:rFonts w:eastAsia="Times New Roman" w:cs="Times New Roman"/>
          <w:szCs w:val="24"/>
        </w:rPr>
        <w:t xml:space="preserve">τη διαδικασία του επείγοντος; Θα μπορούσε να το φέρει το μεσημέρι και να το συζητήσουμε με την κανονική διαδικασία στην </w:t>
      </w:r>
      <w:r>
        <w:rPr>
          <w:rFonts w:eastAsia="Times New Roman" w:cs="Times New Roman"/>
          <w:szCs w:val="24"/>
        </w:rPr>
        <w:t>ε</w:t>
      </w:r>
      <w:r>
        <w:rPr>
          <w:rFonts w:eastAsia="Times New Roman" w:cs="Times New Roman"/>
          <w:szCs w:val="24"/>
        </w:rPr>
        <w:t>πιτροπή.</w:t>
      </w:r>
    </w:p>
    <w:p w14:paraId="3C9AC9A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Θα γίνω καχύποπτος, ίσως και πονηρός. Σκοπός είναι να μην χάσουν τον ένα μήνα αμοιβών που θα κερδίσουν εκείνοι οι οποίοι είναι</w:t>
      </w:r>
      <w:r>
        <w:rPr>
          <w:rFonts w:eastAsia="Times New Roman" w:cs="Times New Roman"/>
          <w:szCs w:val="24"/>
        </w:rPr>
        <w:t xml:space="preserve"> πρόεδροι και μέλη των πρωτοβάθμιων και δευτεροβάθμιων επιτροπών των πειθαρχικών συμβουλίων; Ε, όχι πια τέτοια κατάσταση, κύριε Πρόεδρε! Θα πρέπει για έναν μήνα αποζημιώσεις η Βουλή να καλείται να αποφασίζει με διαδικασία επείγοντος; Για όνομα του Θεού, πρ</w:t>
      </w:r>
      <w:r>
        <w:rPr>
          <w:rFonts w:eastAsia="Times New Roman" w:cs="Times New Roman"/>
          <w:szCs w:val="24"/>
        </w:rPr>
        <w:t xml:space="preserve">έπει να τους τακτοποιήσουμε όλους; </w:t>
      </w:r>
    </w:p>
    <w:p w14:paraId="3C9AC9A6"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το κρίνει η ιστορία πλέον με την κατάσταση στην οποία φθάσαμε, διότι φαίνεται ότι θέλουμε να τακτοποιούμε εν τω άμα όλους τους αρεστούς. Δεν τους γνωρίζω αυτούς τους ανθρώπους που έχουν διοριστεί, αλλά με ξενίζει, με </w:t>
      </w:r>
      <w:r>
        <w:rPr>
          <w:rFonts w:eastAsia="Times New Roman" w:cs="Times New Roman"/>
          <w:szCs w:val="24"/>
        </w:rPr>
        <w:t xml:space="preserve">προβληματίζει η σπουδή, γιατί η διαφορά είναι ενός μηνός. Η διάταξη θα ψηφιζόταν οπωσδήποτε και από την Επιτροπή Δημόσιας Διοίκησης και Δικαιοσύνης και από την Ολομέλεια. Σήμερα έπρεπε να έρθει; Ε, όχι! Σταματώ εδώ, διότι δεν επιτρέπεται να εκφραστώ άλλο, </w:t>
      </w:r>
      <w:r>
        <w:rPr>
          <w:rFonts w:eastAsia="Times New Roman" w:cs="Times New Roman"/>
          <w:szCs w:val="24"/>
        </w:rPr>
        <w:t xml:space="preserve">γιατί θα γίνω οξύτατος. </w:t>
      </w:r>
    </w:p>
    <w:p w14:paraId="3C9AC9A7"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Πάω, λοιπόν, στο νομοσχέδιο. Τα έξι πρώτα άρθρα του νομοσχεδίου ακούγονται πάρα πολύ χρήσιμα. Είναι ενσωμάτωση μιας </w:t>
      </w:r>
      <w:r>
        <w:rPr>
          <w:rFonts w:eastAsia="Times New Roman" w:cs="Times New Roman"/>
          <w:szCs w:val="24"/>
        </w:rPr>
        <w:t>ο</w:t>
      </w:r>
      <w:r>
        <w:rPr>
          <w:rFonts w:eastAsia="Times New Roman" w:cs="Times New Roman"/>
          <w:szCs w:val="24"/>
        </w:rPr>
        <w:t xml:space="preserve">δηγίας, η οποία επιδιώκει να καταστείλει τη φοροδιαφυγή, τη </w:t>
      </w:r>
      <w:proofErr w:type="spellStart"/>
      <w:r>
        <w:rPr>
          <w:rFonts w:eastAsia="Times New Roman" w:cs="Times New Roman"/>
          <w:szCs w:val="24"/>
        </w:rPr>
        <w:t>φοροαποφυγή</w:t>
      </w:r>
      <w:proofErr w:type="spellEnd"/>
      <w:r>
        <w:rPr>
          <w:rFonts w:eastAsia="Times New Roman" w:cs="Times New Roman"/>
          <w:szCs w:val="24"/>
        </w:rPr>
        <w:t xml:space="preserve"> και τη φορολογική απάτη στις διασυνοριακές</w:t>
      </w:r>
      <w:r>
        <w:rPr>
          <w:rFonts w:eastAsia="Times New Roman" w:cs="Times New Roman"/>
          <w:szCs w:val="24"/>
        </w:rPr>
        <w:t xml:space="preserve"> συναλλαγές και ειδικότερα στις </w:t>
      </w:r>
      <w:proofErr w:type="spellStart"/>
      <w:r>
        <w:rPr>
          <w:rFonts w:eastAsia="Times New Roman" w:cs="Times New Roman"/>
          <w:szCs w:val="24"/>
        </w:rPr>
        <w:t>ενδοομιλικές</w:t>
      </w:r>
      <w:proofErr w:type="spellEnd"/>
      <w:r>
        <w:rPr>
          <w:rFonts w:eastAsia="Times New Roman" w:cs="Times New Roman"/>
          <w:szCs w:val="24"/>
        </w:rPr>
        <w:t xml:space="preserve"> τιμολογήσεις. Εγώ το ακούω εξαιρετικό, αν θέλετε. Λέω «μπράβο, να προχωρήσει και η Ελλάδα, να συμμορφωθεί». </w:t>
      </w:r>
    </w:p>
    <w:p w14:paraId="3C9AC9A8"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Στέκομαι, όμως, να δω την ουσία των ρυθμίσεων: Και βλέπω, λοιπόν, ότι πριν από έναν μήνα είχε γίνει έν</w:t>
      </w:r>
      <w:r>
        <w:rPr>
          <w:rFonts w:eastAsia="Times New Roman" w:cs="Times New Roman"/>
          <w:szCs w:val="24"/>
        </w:rPr>
        <w:t xml:space="preserve">α συνέδριο της Εταιρείας Φορολογικού Δικαίου και είχαν τεθεί πολλά ζητήματα εκεί, τα οποία και εμείς γνωρίζουμε και η κοινωνία τα γνωρίζει και ιδιαίτερα η Μακεδονία ταλαιπωρείται με αυτά. Ποια ήταν αυτά; Το ζήτημα της μεταφοράς της φορολογικής κατοικίας ή </w:t>
      </w:r>
      <w:r>
        <w:rPr>
          <w:rFonts w:eastAsia="Times New Roman" w:cs="Times New Roman"/>
          <w:szCs w:val="24"/>
        </w:rPr>
        <w:t>έδρας -αν θέλετε- στα σύνορά μας με τη Βουλγαρία. Και μάλιστα είχε δοθεί μια μεγάλη δημοσιότητα σε αυτό το ζήτημα. Ποια είναι αυτή η δημοσιότητα; Ότι από το 2014 μέχρι τα μέσα του 2016 είχε διπλασιαστεί ο αριθμός των ελληνικών επιχειρήσεων που έχουν εγκατα</w:t>
      </w:r>
      <w:r>
        <w:rPr>
          <w:rFonts w:eastAsia="Times New Roman" w:cs="Times New Roman"/>
          <w:szCs w:val="24"/>
        </w:rPr>
        <w:t xml:space="preserve">σταθεί στην παραμεθόρια περιοχή της Βουλγαρίας. </w:t>
      </w:r>
    </w:p>
    <w:p w14:paraId="3C9AC9A9"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τα λέω εγώ, κύριοι συνάδελφοι. Τα λέει η επίσημη ετήσια έκθεση του </w:t>
      </w:r>
      <w:r>
        <w:rPr>
          <w:rFonts w:eastAsia="Times New Roman" w:cs="Times New Roman"/>
          <w:szCs w:val="24"/>
        </w:rPr>
        <w:t>γ</w:t>
      </w:r>
      <w:r>
        <w:rPr>
          <w:rFonts w:eastAsia="Times New Roman" w:cs="Times New Roman"/>
          <w:szCs w:val="24"/>
        </w:rPr>
        <w:t xml:space="preserve">ραφείου </w:t>
      </w:r>
      <w:r>
        <w:rPr>
          <w:rFonts w:eastAsia="Times New Roman" w:cs="Times New Roman"/>
          <w:szCs w:val="24"/>
        </w:rPr>
        <w:t>ο</w:t>
      </w:r>
      <w:r>
        <w:rPr>
          <w:rFonts w:eastAsia="Times New Roman" w:cs="Times New Roman"/>
          <w:szCs w:val="24"/>
        </w:rPr>
        <w:t xml:space="preserve">ικονομικών και </w:t>
      </w:r>
      <w:r>
        <w:rPr>
          <w:rFonts w:eastAsia="Times New Roman" w:cs="Times New Roman"/>
          <w:szCs w:val="24"/>
        </w:rPr>
        <w:t>ε</w:t>
      </w:r>
      <w:r>
        <w:rPr>
          <w:rFonts w:eastAsia="Times New Roman" w:cs="Times New Roman"/>
          <w:szCs w:val="24"/>
        </w:rPr>
        <w:t xml:space="preserve">μπορικών </w:t>
      </w:r>
      <w:r>
        <w:rPr>
          <w:rFonts w:eastAsia="Times New Roman" w:cs="Times New Roman"/>
          <w:szCs w:val="24"/>
        </w:rPr>
        <w:t>υ</w:t>
      </w:r>
      <w:r>
        <w:rPr>
          <w:rFonts w:eastAsia="Times New Roman" w:cs="Times New Roman"/>
          <w:szCs w:val="24"/>
        </w:rPr>
        <w:t xml:space="preserve">ποθέσεων στην πρεσβεία μας στη Σόφια. Την καταθέτω για τα Πρακτικά. </w:t>
      </w:r>
    </w:p>
    <w:p w14:paraId="3C9AC9A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w:t>
      </w:r>
      <w:r>
        <w:rPr>
          <w:rFonts w:eastAsia="Times New Roman" w:cs="Times New Roman"/>
          <w:szCs w:val="24"/>
        </w:rPr>
        <w:t xml:space="preserve">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καταθέτει για τα Πρακτικά την προαναφερθείσα έκθεση,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C9AC9A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Τι μας λέει, λοιπόν; Μας λέει ότι μέσα σε δυο χρόνια φούντωσε ο αρ</w:t>
      </w:r>
      <w:r>
        <w:rPr>
          <w:rFonts w:eastAsia="Times New Roman" w:cs="Times New Roman"/>
          <w:szCs w:val="24"/>
        </w:rPr>
        <w:t>ιθμός και από εννέα χιλιάδες έχουν ξεπεράσει τις δεκαπέντε χιλιάδες οι ελληνικές επιχειρήσεις. Δεν υποστηρίζ</w:t>
      </w:r>
      <w:r>
        <w:rPr>
          <w:rFonts w:eastAsia="Times New Roman" w:cs="Times New Roman"/>
          <w:szCs w:val="24"/>
        </w:rPr>
        <w:t>ω</w:t>
      </w:r>
      <w:r>
        <w:rPr>
          <w:rFonts w:eastAsia="Times New Roman" w:cs="Times New Roman"/>
          <w:szCs w:val="24"/>
        </w:rPr>
        <w:t xml:space="preserve"> ότι όλες είναι ενεργές. Υπάρχουν και εικονικές, υπάρχουν και πάρα πολλές οι οποίες λειτουργούν σωστά. Ανακοίνωσε λοιπόν και έσπευσε η Ανεξάρτητη Α</w:t>
      </w:r>
      <w:r>
        <w:rPr>
          <w:rFonts w:eastAsia="Times New Roman" w:cs="Times New Roman"/>
          <w:szCs w:val="24"/>
        </w:rPr>
        <w:t xml:space="preserve">ρχή Δημοσίων Εσόδων τις προηγούμενες μέρες -και έγραψαν οι εφημερίδες της Κυριακής- ότι κινητοποιήθηκε. Θα πιάσει εβδομήντα –λέει- εταιρείες και θα τις ελέγξει. </w:t>
      </w:r>
    </w:p>
    <w:p w14:paraId="3C9AC9A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Να σας δώσω εγώ στοιχεία, κυρία Υπουργέ; Ξέρετε -από τα ίδια επίσημα στοιχεία- ότι το εμπορικό</w:t>
      </w:r>
      <w:r>
        <w:rPr>
          <w:rFonts w:eastAsia="Times New Roman" w:cs="Times New Roman"/>
          <w:szCs w:val="24"/>
        </w:rPr>
        <w:t xml:space="preserve"> ισοζύγιο με τη Βουλγαρία είναι πλέον αρνητικό κατά 300 έως 400 εκατομμύρια το έτος; Μας είπατε –η Κυβέρνηση, όχι εσείς, βεβαίως- ότι αυξήθηκε το ΑΕΠ κατά 0,4% και ότι πρέπει να πανηγυρίσουμε. Μπορεί να αυξήθηκε το ΑΕΠ, δεν οφείλεται, όμως, σε προσπάθειες </w:t>
      </w:r>
      <w:r>
        <w:rPr>
          <w:rFonts w:eastAsia="Times New Roman" w:cs="Times New Roman"/>
          <w:szCs w:val="24"/>
        </w:rPr>
        <w:t xml:space="preserve">της Κυβέρνησης. Αυτή η αύξηση του ΑΕΠ οφείλεται αποκλειστικά στον ιδιωτικό τομέα, ο οποίος από τη μια πλευρά θέλουμε να λειτουργήσει, από την άλλη, όμως, τον </w:t>
      </w:r>
      <w:proofErr w:type="spellStart"/>
      <w:r>
        <w:rPr>
          <w:rFonts w:eastAsia="Times New Roman" w:cs="Times New Roman"/>
          <w:szCs w:val="24"/>
        </w:rPr>
        <w:t>αφαιμάσσουμε</w:t>
      </w:r>
      <w:proofErr w:type="spellEnd"/>
      <w:r>
        <w:rPr>
          <w:rFonts w:eastAsia="Times New Roman" w:cs="Times New Roman"/>
          <w:szCs w:val="24"/>
        </w:rPr>
        <w:t>, διότι εγώ παρακολούθησα τη διαδικασία, την ειδη</w:t>
      </w:r>
      <w:r>
        <w:rPr>
          <w:rFonts w:eastAsia="Times New Roman" w:cs="Times New Roman"/>
          <w:szCs w:val="24"/>
        </w:rPr>
        <w:lastRenderedPageBreak/>
        <w:t xml:space="preserve">σεογραφία και δεν άκουσα για </w:t>
      </w:r>
      <w:proofErr w:type="spellStart"/>
      <w:r>
        <w:rPr>
          <w:rFonts w:eastAsia="Times New Roman" w:cs="Times New Roman"/>
          <w:szCs w:val="24"/>
        </w:rPr>
        <w:t>στοχευμέ</w:t>
      </w:r>
      <w:r>
        <w:rPr>
          <w:rFonts w:eastAsia="Times New Roman" w:cs="Times New Roman"/>
          <w:szCs w:val="24"/>
        </w:rPr>
        <w:t>νες</w:t>
      </w:r>
      <w:proofErr w:type="spellEnd"/>
      <w:r>
        <w:rPr>
          <w:rFonts w:eastAsia="Times New Roman" w:cs="Times New Roman"/>
          <w:szCs w:val="24"/>
        </w:rPr>
        <w:t xml:space="preserve"> ρυθμίσεις του Υπουργείου Οικονομικών που θα σταματήσουν το φαινόμενο της μεταφοράς της έδρας ελληνικών εταιρειών. </w:t>
      </w:r>
    </w:p>
    <w:p w14:paraId="3C9AC9A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Και θέλετε να γίνω και πιο συγκεκριμένος; Προχθές έγραφε μεγάλη εφημερίδα –η πρώτη σε κυκλοφορία- ότι άρχισε το ίδιο παιχνίδι να παίζεται</w:t>
      </w:r>
      <w:r>
        <w:rPr>
          <w:rFonts w:eastAsia="Times New Roman" w:cs="Times New Roman"/>
          <w:szCs w:val="24"/>
        </w:rPr>
        <w:t xml:space="preserve"> με τα αγροτικά προϊόντα τα οποία εξάγονται στη Βουλγαρία από τη Μακεδονία και έρχονται μετά ως εισαγόμενα στην Ελλάδα ή διοχετεύονται σε άλλες χώρες. Φθάσαμε, λοιπόν, στο σημείο να μην έχουμε τη δυνατότητα να προστατεύσουμε την ελληνική οικονομία και παρα</w:t>
      </w:r>
      <w:r>
        <w:rPr>
          <w:rFonts w:eastAsia="Times New Roman" w:cs="Times New Roman"/>
          <w:szCs w:val="24"/>
        </w:rPr>
        <w:t xml:space="preserve">γωγή. Γι’ αυτό φωνάζω αυτή τη στιγμή. </w:t>
      </w:r>
    </w:p>
    <w:p w14:paraId="3C9AC9A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Τι θα πρέπει να κάνετε; Να σας πω εγώ τι νομίζω; Πρώτα από όλα, θα έπρεπε το Υπουργείο Οικονομικών να έχει τοποθετηθεί στο θέμα, να το έχει μελετήσει, να μην μας λέει ότι κάνει εβδομήντα ελέγχους και από εκεί και πέρα</w:t>
      </w:r>
      <w:r>
        <w:rPr>
          <w:rFonts w:eastAsia="Times New Roman" w:cs="Times New Roman"/>
          <w:szCs w:val="24"/>
        </w:rPr>
        <w:t xml:space="preserve"> θα επιβάλλει τις κυρώσεις. </w:t>
      </w:r>
    </w:p>
    <w:p w14:paraId="3C9AC9AF"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3C9AC9B0"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τελειώσω. Παρακαλώ, δείξτε λίγη ανοχή, κύριε Πρόεδρε. </w:t>
      </w:r>
    </w:p>
    <w:p w14:paraId="3C9AC9B1"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το παρόν νομοσχέδιο έρχεται και γίνεται και κάτι άλλο. Λέμε ότι θα</w:t>
      </w:r>
      <w:r>
        <w:rPr>
          <w:rFonts w:eastAsia="Times New Roman" w:cs="Times New Roman"/>
          <w:szCs w:val="24"/>
        </w:rPr>
        <w:t xml:space="preserve"> βάζουμε, όπου δεν εκδίδονται παραστατικά, αν είναι με το απλό σύστημα, 500 </w:t>
      </w:r>
      <w:r>
        <w:rPr>
          <w:rFonts w:eastAsia="Times New Roman" w:cs="Times New Roman"/>
          <w:szCs w:val="24"/>
        </w:rPr>
        <w:lastRenderedPageBreak/>
        <w:t>ευρώ πρόστιμο και 1000 ευρώ, όταν είναι με το διπλογραφικό κατά συναλλαγή. Τι λέμε, λοιπόν; Λέμε, λοιπόν, ουσιαστικά ότι δεν υπάρχουν κυρώσεις. Και όταν υπάρχει φορολογική παρ</w:t>
      </w:r>
      <w:r>
        <w:rPr>
          <w:rFonts w:eastAsia="Times New Roman" w:cs="Times New Roman"/>
          <w:szCs w:val="24"/>
        </w:rPr>
        <w:t>ά</w:t>
      </w:r>
      <w:r>
        <w:rPr>
          <w:rFonts w:eastAsia="Times New Roman" w:cs="Times New Roman"/>
          <w:szCs w:val="24"/>
        </w:rPr>
        <w:t>βαση</w:t>
      </w:r>
      <w:r>
        <w:rPr>
          <w:rFonts w:eastAsia="Times New Roman" w:cs="Times New Roman"/>
          <w:szCs w:val="24"/>
        </w:rPr>
        <w:t xml:space="preserve">, είναι πολύ απλό: Αφήνω τη μια εταιρεία να πτωχεύσει, να έχει τη δυσκολία της και δημιουργώ μια άλλη. Ξέρετε ότι στη Βουλγαρία μπορώ να ιδρύσω μια εταιρεία μέσα σε δυο ημέρες και να κάνω ό,τι νομίζω καλύτερο για μένα; Δεν είδα, λοιπόν, κάτι τέτοιο. </w:t>
      </w:r>
    </w:p>
    <w:p w14:paraId="3C9AC9B2"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λ</w:t>
      </w:r>
      <w:r>
        <w:rPr>
          <w:rFonts w:eastAsia="Times New Roman" w:cs="Times New Roman"/>
          <w:szCs w:val="24"/>
        </w:rPr>
        <w:t>έω ότι η Ευρωπαϊκή Ένωση δεν το επιτρέπει, λέω κάτι άλλο, κυρία Υπουργέ. Λέω ότι έπρεπε να έχουν ληφθεί ήδη τα προληπτικά μέτρα, τα οποία να έχουν υποστηρίξει την οικονομία της Βορείου Ελλάδ</w:t>
      </w:r>
      <w:r>
        <w:rPr>
          <w:rFonts w:eastAsia="Times New Roman" w:cs="Times New Roman"/>
          <w:szCs w:val="24"/>
        </w:rPr>
        <w:t>α</w:t>
      </w:r>
      <w:r>
        <w:rPr>
          <w:rFonts w:eastAsia="Times New Roman" w:cs="Times New Roman"/>
          <w:szCs w:val="24"/>
        </w:rPr>
        <w:t>ς.</w:t>
      </w:r>
    </w:p>
    <w:p w14:paraId="3C9AC9B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Και γιατί; Γιατί αυτήν τη στιγμή </w:t>
      </w:r>
      <w:proofErr w:type="spellStart"/>
      <w:r>
        <w:rPr>
          <w:rFonts w:eastAsia="Times New Roman" w:cs="Times New Roman"/>
          <w:szCs w:val="24"/>
        </w:rPr>
        <w:t>κινούμεθα</w:t>
      </w:r>
      <w:proofErr w:type="spellEnd"/>
      <w:r>
        <w:rPr>
          <w:rFonts w:eastAsia="Times New Roman" w:cs="Times New Roman"/>
          <w:szCs w:val="24"/>
        </w:rPr>
        <w:t xml:space="preserve"> σε 300 εκατομμύρια </w:t>
      </w:r>
      <w:r>
        <w:rPr>
          <w:rFonts w:eastAsia="Times New Roman" w:cs="Times New Roman"/>
          <w:szCs w:val="24"/>
        </w:rPr>
        <w:t>ευρώ, περίπου, το έτος μείωση του εμπορικού ισοζυγίου μεταξύ Ελλάδ</w:t>
      </w:r>
      <w:r>
        <w:rPr>
          <w:rFonts w:eastAsia="Times New Roman" w:cs="Times New Roman"/>
          <w:szCs w:val="24"/>
        </w:rPr>
        <w:t>α</w:t>
      </w:r>
      <w:r>
        <w:rPr>
          <w:rFonts w:eastAsia="Times New Roman" w:cs="Times New Roman"/>
          <w:szCs w:val="24"/>
        </w:rPr>
        <w:t xml:space="preserve">ς – Βουλγαρίας. Αυτό είναι </w:t>
      </w:r>
      <w:r>
        <w:rPr>
          <w:rFonts w:eastAsia="Times New Roman" w:cs="Times New Roman"/>
          <w:szCs w:val="24"/>
        </w:rPr>
        <w:t>0,15</w:t>
      </w:r>
      <w:r>
        <w:rPr>
          <w:rFonts w:eastAsia="Times New Roman" w:cs="Times New Roman"/>
          <w:szCs w:val="24"/>
        </w:rPr>
        <w:t xml:space="preserve">% έως </w:t>
      </w:r>
      <w:r>
        <w:rPr>
          <w:rFonts w:eastAsia="Times New Roman" w:cs="Times New Roman"/>
          <w:szCs w:val="24"/>
        </w:rPr>
        <w:t>0,</w:t>
      </w:r>
      <w:r>
        <w:rPr>
          <w:rFonts w:eastAsia="Times New Roman" w:cs="Times New Roman"/>
          <w:szCs w:val="24"/>
        </w:rPr>
        <w:t>2</w:t>
      </w:r>
      <w:r>
        <w:rPr>
          <w:rFonts w:eastAsia="Times New Roman" w:cs="Times New Roman"/>
          <w:szCs w:val="24"/>
        </w:rPr>
        <w:t>0</w:t>
      </w:r>
      <w:r>
        <w:rPr>
          <w:rFonts w:eastAsia="Times New Roman" w:cs="Times New Roman"/>
          <w:szCs w:val="24"/>
        </w:rPr>
        <w:t xml:space="preserve">% μείωση του ΑΕΠ. Αυτό σημαίνει κάποιες εκατοντάδες θέσεις εργασίας και μείωση των επενδύσεων, διότι εφόσον παράγω και </w:t>
      </w:r>
      <w:proofErr w:type="spellStart"/>
      <w:r>
        <w:rPr>
          <w:rFonts w:eastAsia="Times New Roman" w:cs="Times New Roman"/>
          <w:szCs w:val="24"/>
        </w:rPr>
        <w:t>αποκερδαίνω</w:t>
      </w:r>
      <w:proofErr w:type="spellEnd"/>
      <w:r>
        <w:rPr>
          <w:rFonts w:eastAsia="Times New Roman" w:cs="Times New Roman"/>
          <w:szCs w:val="24"/>
        </w:rPr>
        <w:t xml:space="preserve">, θα δημιουργήσω επενδύσεις στη Μακεδονία, για το οποίο δεν έχω ακούσει ακόμα τίποτα. </w:t>
      </w:r>
    </w:p>
    <w:p w14:paraId="3C9AC9B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Και για να μην μακρηγορήσω, σας λέω το </w:t>
      </w:r>
      <w:r>
        <w:rPr>
          <w:rFonts w:eastAsia="Times New Roman" w:cs="Times New Roman"/>
          <w:szCs w:val="24"/>
        </w:rPr>
        <w:t>εξής: Το μόνο που θα μπορούσατε να κάνετε είναι να δώσετε κάποια κίνητρα στις περιοχές αυτές. Δεν αρκεί να μιλάει το ΕΣΠΑ περί παραμεθορίων. Δεν αρκούν τα προγράμματα του ΟΑΕΔ περί ανεργίας. Το είδατε. Έφυγαν όλοι οι νέοι και πήγαν στο εξω</w:t>
      </w:r>
      <w:r>
        <w:rPr>
          <w:rFonts w:eastAsia="Times New Roman" w:cs="Times New Roman"/>
          <w:szCs w:val="24"/>
        </w:rPr>
        <w:lastRenderedPageBreak/>
        <w:t>τερικό. Θέλουμε ε</w:t>
      </w:r>
      <w:r>
        <w:rPr>
          <w:rFonts w:eastAsia="Times New Roman" w:cs="Times New Roman"/>
          <w:szCs w:val="24"/>
        </w:rPr>
        <w:t>ιδικά κίνητρα. Ζητήστε μια εξαίρεση από την Ευρωπαϊκή Ένωση. Συντρέχουν οι προϋποθέσεις. Δεν ξέρω αν εσείς ή το Υπουργείο Οικονομίας και Ανάπτυξης είναι αρμόδιο, αλλά ζητήστε μία εξαίρεση για περιοχές της Μακεδονίας. Το περιβάλλον είναι πολύ δύσκολο. Δεν θ</w:t>
      </w:r>
      <w:r>
        <w:rPr>
          <w:rFonts w:eastAsia="Times New Roman" w:cs="Times New Roman"/>
          <w:szCs w:val="24"/>
        </w:rPr>
        <w:t xml:space="preserve">έλω να επεκταθώ περισσότερο. Δεν είναι θέματα που μπορώ τώρα να αναφερθώ. Είναι θέματα εξωτερικής πολιτικής. </w:t>
      </w:r>
    </w:p>
    <w:p w14:paraId="3C9AC9B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Το τελευταίο που θέλω να επισημάνω κλείνοντας είναι το εξής: Μας είπατε, αγαπητοί φίλοι της Κυβέρνησης, ότι δεν έχει </w:t>
      </w:r>
      <w:proofErr w:type="spellStart"/>
      <w:r>
        <w:rPr>
          <w:rFonts w:eastAsia="Times New Roman" w:cs="Times New Roman"/>
          <w:szCs w:val="24"/>
        </w:rPr>
        <w:t>προαπαιτούμενα</w:t>
      </w:r>
      <w:proofErr w:type="spellEnd"/>
      <w:r>
        <w:rPr>
          <w:rFonts w:eastAsia="Times New Roman" w:cs="Times New Roman"/>
          <w:szCs w:val="24"/>
        </w:rPr>
        <w:t xml:space="preserve"> το νομοσχέδιο </w:t>
      </w:r>
      <w:r>
        <w:rPr>
          <w:rFonts w:eastAsia="Times New Roman" w:cs="Times New Roman"/>
          <w:szCs w:val="24"/>
        </w:rPr>
        <w:t>αυτό. Ελάτε, όμως, που έχει! Και ποια έχει; Τις ρυθμίσεις για την εταιρεία των ακινήτων του δημοσίου, τις ρυθμίσεις για την εταιρεία συμμετοχών που τις ξεκαθαρίζουμε από φορολογικές ευθύνες, γιατί στη διαδρομή θα μεταβιβάσουμε πάλι δημόσια περιουσία μέσω α</w:t>
      </w:r>
      <w:r>
        <w:rPr>
          <w:rFonts w:eastAsia="Times New Roman" w:cs="Times New Roman"/>
          <w:szCs w:val="24"/>
        </w:rPr>
        <w:t>υτών. Αποσύρθηκε μεν το άρθρο 16 για να μελετηθεί, αλλά πρέπει να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κάτι άλλο: Το συγκεκριμένο άρθρο δεν έχει μόνο φορολογική διάσταση. Δεν μπορούμε να λέμε </w:t>
      </w:r>
      <w:r>
        <w:rPr>
          <w:rFonts w:eastAsia="Times New Roman" w:cs="Times New Roman"/>
          <w:szCs w:val="24"/>
        </w:rPr>
        <w:t xml:space="preserve">ότι δεν </w:t>
      </w:r>
      <w:r>
        <w:rPr>
          <w:rFonts w:eastAsia="Times New Roman" w:cs="Times New Roman"/>
          <w:szCs w:val="24"/>
        </w:rPr>
        <w:t>είναι υπεραξία η μεταβίβαση του ακινήτου ή η μεταβίβαση του εξοπλισμού απ</w:t>
      </w:r>
      <w:r>
        <w:rPr>
          <w:rFonts w:eastAsia="Times New Roman" w:cs="Times New Roman"/>
          <w:szCs w:val="24"/>
        </w:rPr>
        <w:t xml:space="preserve">ό επιχείρηση σε επιχείρηση. Αν θέλετε να δώσετε κίνητρο, να μην ισχύει και το άρθρο 479 του Αστικού Κώδικα </w:t>
      </w:r>
      <w:r>
        <w:rPr>
          <w:rFonts w:eastAsia="Times New Roman" w:cs="Times New Roman"/>
          <w:szCs w:val="24"/>
        </w:rPr>
        <w:t xml:space="preserve">που μεταφέρει </w:t>
      </w:r>
      <w:proofErr w:type="spellStart"/>
      <w:r>
        <w:rPr>
          <w:rFonts w:eastAsia="Times New Roman" w:cs="Times New Roman"/>
          <w:szCs w:val="24"/>
        </w:rPr>
        <w:t>χέη</w:t>
      </w:r>
      <w:proofErr w:type="spellEnd"/>
      <w:r>
        <w:rPr>
          <w:rFonts w:eastAsia="Times New Roman" w:cs="Times New Roman"/>
          <w:szCs w:val="24"/>
        </w:rPr>
        <w:t xml:space="preserve"> σε εκείνον που αποκτά την επιχείρηση,</w:t>
      </w:r>
      <w:r>
        <w:rPr>
          <w:rFonts w:eastAsia="Times New Roman" w:cs="Times New Roman"/>
          <w:szCs w:val="24"/>
        </w:rPr>
        <w:t xml:space="preserve"> </w:t>
      </w:r>
      <w:r>
        <w:rPr>
          <w:rFonts w:eastAsia="Times New Roman" w:cs="Times New Roman"/>
          <w:szCs w:val="24"/>
        </w:rPr>
        <w:t>για τον εξής λόγο: Μπορεί φορολογικώς να εξαιρούμε την υπεραξία, αλλά σε περίπτωση οφειλών απ</w:t>
      </w:r>
      <w:r>
        <w:rPr>
          <w:rFonts w:eastAsia="Times New Roman" w:cs="Times New Roman"/>
          <w:szCs w:val="24"/>
        </w:rPr>
        <w:t xml:space="preserve">ό μια επιχείρηση που μεταβιβάζεται –εδώ μεταβιβάζουμε επιχείρηση, δεν μεταβιβάζουμε </w:t>
      </w:r>
      <w:r>
        <w:rPr>
          <w:rFonts w:eastAsia="Times New Roman" w:cs="Times New Roman"/>
          <w:szCs w:val="24"/>
        </w:rPr>
        <w:t xml:space="preserve">μόνο </w:t>
      </w:r>
      <w:r>
        <w:rPr>
          <w:rFonts w:eastAsia="Times New Roman" w:cs="Times New Roman"/>
          <w:szCs w:val="24"/>
        </w:rPr>
        <w:t xml:space="preserve">τον εξοπλισμό- </w:t>
      </w:r>
      <w:r>
        <w:rPr>
          <w:rFonts w:eastAsia="Times New Roman" w:cs="Times New Roman"/>
          <w:szCs w:val="24"/>
        </w:rPr>
        <w:t xml:space="preserve">και </w:t>
      </w:r>
      <w:r>
        <w:rPr>
          <w:rFonts w:eastAsia="Times New Roman" w:cs="Times New Roman"/>
          <w:szCs w:val="24"/>
        </w:rPr>
        <w:lastRenderedPageBreak/>
        <w:t xml:space="preserve">τα </w:t>
      </w:r>
      <w:r>
        <w:rPr>
          <w:rFonts w:eastAsia="Times New Roman" w:cs="Times New Roman"/>
          <w:szCs w:val="24"/>
        </w:rPr>
        <w:t>άυλα πάνε μαζί. Όταν έχεις και την έδρα της εταιρείας και τη θέση, τα άυλα δεν χρειάζεται να λένε «Καρράς», μπορεί να λένε «Παπαδόπουλος». Τα άυλ</w:t>
      </w:r>
      <w:r>
        <w:rPr>
          <w:rFonts w:eastAsia="Times New Roman" w:cs="Times New Roman"/>
          <w:szCs w:val="24"/>
        </w:rPr>
        <w:t xml:space="preserve">α, όμως, η πελατεία είναι </w:t>
      </w:r>
      <w:proofErr w:type="spellStart"/>
      <w:r>
        <w:rPr>
          <w:rFonts w:eastAsia="Times New Roman" w:cs="Times New Roman"/>
          <w:szCs w:val="24"/>
        </w:rPr>
        <w:t>εκεί,</w:t>
      </w:r>
      <w:r>
        <w:rPr>
          <w:rFonts w:eastAsia="Times New Roman" w:cs="Times New Roman"/>
          <w:szCs w:val="24"/>
        </w:rPr>
        <w:t>παραμένουν</w:t>
      </w:r>
      <w:proofErr w:type="spellEnd"/>
      <w:r>
        <w:rPr>
          <w:rFonts w:eastAsia="Times New Roman" w:cs="Times New Roman"/>
          <w:szCs w:val="24"/>
        </w:rPr>
        <w:t>. Έτσι δημιουργείται ευθύνη για τα χρέη του προηγούμενου και μεταφέρονται στον νέο.</w:t>
      </w:r>
    </w:p>
    <w:p w14:paraId="3C9AC9B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Λύστε και αυτό το θέμα, αν θέλετε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ύστε και του άρθρου 479 επί προστασία του δημοσίου συμφέροντος, όχι επί προστασία, όπως </w:t>
      </w:r>
      <w:r>
        <w:rPr>
          <w:rFonts w:eastAsia="Times New Roman" w:cs="Times New Roman"/>
          <w:szCs w:val="24"/>
        </w:rPr>
        <w:t>επιχειρείτε</w:t>
      </w:r>
      <w:r>
        <w:rPr>
          <w:rFonts w:eastAsia="Times New Roman" w:cs="Times New Roman"/>
          <w:szCs w:val="24"/>
        </w:rPr>
        <w:t>,</w:t>
      </w:r>
      <w:r>
        <w:rPr>
          <w:rFonts w:eastAsia="Times New Roman" w:cs="Times New Roman"/>
          <w:szCs w:val="24"/>
        </w:rPr>
        <w:t xml:space="preserve"> εκείνων που θα μεταβιβάσουν τις επιχειρήσεις, να μην έχουν φορολογικές υποχρεώσεις. Λύστε αυτά τα δύο και να το ξανασυζητήσουμε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χωρίς προστασία των </w:t>
      </w:r>
      <w:proofErr w:type="spellStart"/>
      <w:r>
        <w:rPr>
          <w:rFonts w:eastAsia="Times New Roman" w:cs="Times New Roman"/>
          <w:szCs w:val="24"/>
        </w:rPr>
        <w:t>πονήρων</w:t>
      </w:r>
      <w:proofErr w:type="spellEnd"/>
      <w:r>
        <w:rPr>
          <w:rFonts w:eastAsia="Times New Roman" w:cs="Times New Roman"/>
          <w:szCs w:val="24"/>
        </w:rPr>
        <w:t>.</w:t>
      </w:r>
    </w:p>
    <w:p w14:paraId="3C9AC9B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Κύριε Πρόεδρε, ευχαριστώ πολύ.</w:t>
      </w:r>
    </w:p>
    <w:p w14:paraId="3C9AC9B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p>
    <w:p w14:paraId="3C9AC9B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Προχωρούμε με την  κ</w:t>
      </w:r>
      <w:r>
        <w:rPr>
          <w:rFonts w:eastAsia="Times New Roman" w:cs="Times New Roman"/>
          <w:szCs w:val="24"/>
        </w:rPr>
        <w:t xml:space="preserve">. Ευαγγελία </w:t>
      </w:r>
      <w:proofErr w:type="spellStart"/>
      <w:r>
        <w:rPr>
          <w:rFonts w:eastAsia="Times New Roman" w:cs="Times New Roman"/>
          <w:szCs w:val="24"/>
        </w:rPr>
        <w:t>Βαγιωνάκη</w:t>
      </w:r>
      <w:proofErr w:type="spellEnd"/>
      <w:r>
        <w:rPr>
          <w:rFonts w:eastAsia="Times New Roman" w:cs="Times New Roman"/>
          <w:szCs w:val="24"/>
        </w:rPr>
        <w:t>, Βουλευτή Χανίων του ΣΥΡΙΖΑ και μετά ο κ. Λοβέρδος.</w:t>
      </w:r>
    </w:p>
    <w:p w14:paraId="3C9AC9B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Βαγιωνάκη</w:t>
      </w:r>
      <w:proofErr w:type="spellEnd"/>
      <w:r>
        <w:rPr>
          <w:rFonts w:eastAsia="Times New Roman" w:cs="Times New Roman"/>
          <w:szCs w:val="24"/>
        </w:rPr>
        <w:t>, έχετε τον λόγο.</w:t>
      </w:r>
    </w:p>
    <w:p w14:paraId="3C9AC9B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Αγαπητοί συνάδελφοι, με το παρόν σχέδιο νόμου γίνεται προσαρμογή της ελληνικής νομοθεσίας στις διατάξεις μιας ακόμα ευρω</w:t>
      </w:r>
      <w:r>
        <w:rPr>
          <w:rFonts w:eastAsia="Times New Roman" w:cs="Times New Roman"/>
          <w:szCs w:val="24"/>
        </w:rPr>
        <w:t>παϊκής οδηγίας. Αφορά δε την αυτόματη ανταλλαγή πλη</w:t>
      </w:r>
      <w:r>
        <w:rPr>
          <w:rFonts w:eastAsia="Times New Roman" w:cs="Times New Roman"/>
          <w:szCs w:val="24"/>
        </w:rPr>
        <w:lastRenderedPageBreak/>
        <w:t xml:space="preserve">ροφοριών και αποτελεί σημαντικό μέσο για την αντιμετώπιση της διασυνοριακής φορολογικής απάτης και φοροδιαφυγής. Αυτό το θέμα ρυθμίζεται στα άρθρα 1 έως 6 και αποτελεί το πρώτο κεφάλαιο. </w:t>
      </w:r>
    </w:p>
    <w:p w14:paraId="3C9AC9B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Θα περιοριστώ στο</w:t>
      </w:r>
      <w:r>
        <w:rPr>
          <w:rFonts w:eastAsia="Times New Roman" w:cs="Times New Roman"/>
          <w:szCs w:val="24"/>
        </w:rPr>
        <w:t xml:space="preserve"> δεύτερο κεφάλαιο, που αφορά διατάξεις του Υπουργείου Οικονομικών. </w:t>
      </w:r>
    </w:p>
    <w:p w14:paraId="3C9AC9B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Πέραν του εξόφθαλμα θετικού μηνύματος που εκπέμπουν τα άρθρα 23, 24 και 25, που αφορούν στην παραχώρηση δημοσίων κτημάτων σε δήμους προκειμένου να καλύψουν ανάγκες τοπικών κοινωνιών –κάτι </w:t>
      </w:r>
      <w:r>
        <w:rPr>
          <w:rFonts w:eastAsia="Times New Roman" w:cs="Times New Roman"/>
          <w:szCs w:val="24"/>
        </w:rPr>
        <w:t>που είναι πάγια θέση και προσπάθεια της παρούσας Κυβέρνησης-, θεωρώ οι περισσότερες διατάξεις που αφορούν τα άρθρα του δευτέρου κεφαλαίου είναι σε σωστή κατεύθυνση γιατί επιλύουν προβλήματα που αντιμετωπίζουν οι πολίτες που έρχονται σε επαφή με τις οικονομ</w:t>
      </w:r>
      <w:r>
        <w:rPr>
          <w:rFonts w:eastAsia="Times New Roman" w:cs="Times New Roman"/>
          <w:szCs w:val="24"/>
        </w:rPr>
        <w:t xml:space="preserve">ικές υπηρεσίες, διευκρινίζονται προβλήματα που έχουν σχέση με τους επαγγελματίες που ασχολούνται με αυτές και κάποια έχουν σχέση με προσαρμογή σε αποφάσεις των ευρωπαϊκών δικαστηρίων. </w:t>
      </w:r>
    </w:p>
    <w:p w14:paraId="3C9AC9B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Πιο συγκεκριμένα, σημαντικό για μένα είναι το άρθρο 7 και όσον αφορά τη</w:t>
      </w:r>
      <w:r>
        <w:rPr>
          <w:rFonts w:eastAsia="Times New Roman" w:cs="Times New Roman"/>
          <w:szCs w:val="24"/>
        </w:rPr>
        <w:t xml:space="preserve">ν παράγραφο 1, αλλά και την παράγραφο 2. </w:t>
      </w:r>
    </w:p>
    <w:p w14:paraId="3C9AC9B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την παράγραφο 1 διευρύνεται η κατηγορία των αγαθών των οποίων η δωρεά εξαιρείται από την υποχρέωση απόδοσης ΦΠΑ. Είναι φανερό ότι με τον τρόπο αυτόν ενισχύεται και υποστηρίζεται η συμμετοχή των επιχειρήσεων </w:t>
      </w:r>
      <w:r>
        <w:rPr>
          <w:rFonts w:eastAsia="Times New Roman" w:cs="Times New Roman"/>
          <w:szCs w:val="24"/>
        </w:rPr>
        <w:lastRenderedPageBreak/>
        <w:t>στην</w:t>
      </w:r>
      <w:r>
        <w:rPr>
          <w:rFonts w:eastAsia="Times New Roman" w:cs="Times New Roman"/>
          <w:szCs w:val="24"/>
        </w:rPr>
        <w:t xml:space="preserve"> προσπάθεια περιορισμού της επισιτιστικής κρίσης έως ότου βέβαια αυτή γίνει οδυνηρή παρένθεση.</w:t>
      </w:r>
    </w:p>
    <w:p w14:paraId="3C9AC9C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την παράγραφο 2 πραγματοποιείται ένα πάγιο αίτημα συνεταιριστικών οργανώσεων, στις οποίες -με το δεδομένο της καθυστέρησης πληρωμής των αγροτικών προϊόντων σε</w:t>
      </w:r>
      <w:r>
        <w:rPr>
          <w:rFonts w:eastAsia="Times New Roman" w:cs="Times New Roman"/>
          <w:szCs w:val="24"/>
        </w:rPr>
        <w:t xml:space="preserve"> αυτές- δημιουργούνται σοβαρά προβλήματα στην ταμειακή τους ρευστότητα. Αναμένοντας τη νομοθετική ρύθμιση από το Υπουργείο Αγροτικής Ανάπτυξης για την ταχεία πληρωμή των αγροτικών προϊόντων από τους εμπόρους, αυτή η διάταξη είναι μια ένεση ανακούφισης για </w:t>
      </w:r>
      <w:r>
        <w:rPr>
          <w:rFonts w:eastAsia="Times New Roman" w:cs="Times New Roman"/>
          <w:szCs w:val="24"/>
        </w:rPr>
        <w:t xml:space="preserve">τους συνεταιρισμούς οι οποίοι συναλλάσσονται για λογαριασμό των αγροτών και έμμεσα στήριξη των αγροτών. </w:t>
      </w:r>
    </w:p>
    <w:p w14:paraId="3C9AC9C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το άρθρο 8 </w:t>
      </w:r>
      <w:proofErr w:type="spellStart"/>
      <w:r>
        <w:rPr>
          <w:rFonts w:eastAsia="Times New Roman" w:cs="Times New Roman"/>
          <w:szCs w:val="24"/>
        </w:rPr>
        <w:t>επικαιροποιείται</w:t>
      </w:r>
      <w:proofErr w:type="spellEnd"/>
      <w:r>
        <w:rPr>
          <w:rFonts w:eastAsia="Times New Roman" w:cs="Times New Roman"/>
          <w:szCs w:val="24"/>
        </w:rPr>
        <w:t xml:space="preserve">, προσαρμόζεται και απλοποιείται το πλαίσιο για τα κατασχεμένα για οποιοδήποτε ποινικό αδίκημα μεταφορικά μέσα, εμπορευματοκιβώτια και μηχανήματα έργου και προβλέπεται η διεύρυνση δυνατότητας χρησιμοποίησής τους από υπηρεσίες </w:t>
      </w:r>
      <w:r>
        <w:rPr>
          <w:rFonts w:eastAsia="Times New Roman" w:cs="Times New Roman"/>
          <w:szCs w:val="24"/>
        </w:rPr>
        <w:t xml:space="preserve">του δημοσίου. </w:t>
      </w:r>
    </w:p>
    <w:p w14:paraId="3C9AC9C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έγινε από αρκετούς συναδέλφους πρόταση για διεύρυνση των υπηρεσιών που μπορούν να χρησιμοποιήσουν αυτή τη δυνατότητα για την αντιμετώπιση λειτουργικών τους αναγκών. Το αίτημα αυτό παραμένει και εγώ προσωπικά εξακολουθώ να το στ</w:t>
      </w:r>
      <w:r>
        <w:rPr>
          <w:rFonts w:eastAsia="Times New Roman" w:cs="Times New Roman"/>
          <w:szCs w:val="24"/>
        </w:rPr>
        <w:t>ηρίζω.</w:t>
      </w:r>
    </w:p>
    <w:p w14:paraId="3C9AC9C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Το άρθρο 13 είναι φανερό ότι βρίσκεται σε θετική κατεύθυνση, διότι με την παράγραφο 2 παρατείνεται κατά δυο έτη η αναστολή συμπληρωματικού φόρου για τα αγροτεμάχια. Η διάταξη αυτή κρίνεται εντελώς απαραίτητη, δεδομένου ότι βρισκόμαστε στη διαδικασία</w:t>
      </w:r>
      <w:r>
        <w:rPr>
          <w:rFonts w:eastAsia="Times New Roman" w:cs="Times New Roman"/>
          <w:szCs w:val="24"/>
        </w:rPr>
        <w:t xml:space="preserve"> σύνταξης των δασικών χαρτών, ώστε να δοθεί στους πολίτες ο απαιτούμενος χρόνος για να προβούν όπου χρειάζεται σε απαραίτητες διορθώσεις.</w:t>
      </w:r>
    </w:p>
    <w:p w14:paraId="3C9AC9C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τις παραγράφους 3 και 4 διευκολύνονται οι ρυθμίσεις οφειλών ΕΝΦΙΑ και η χορήγηση πιστοποιητικού για ακίνητα, με την</w:t>
      </w:r>
      <w:r>
        <w:rPr>
          <w:rFonts w:eastAsia="Times New Roman" w:cs="Times New Roman"/>
          <w:szCs w:val="24"/>
        </w:rPr>
        <w:t xml:space="preserve"> υποχρέωση εξόφλησης του επιμεριστικά αναλογούντος φόρου. Επίσης, κατά τη σύνταξη συμβολαιογραφικής πράξης αποδοχής κληρονομιάς χορηγείται πιστοποιητικό, εφόσον καταβληθεί ο φόρος που αναλογεί στο ποσοστό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δικαίωμα επί του ακίνητου που κληρονομείται. Ιδια</w:t>
      </w:r>
      <w:r>
        <w:rPr>
          <w:rFonts w:eastAsia="Times New Roman" w:cs="Times New Roman"/>
          <w:szCs w:val="24"/>
        </w:rPr>
        <w:t xml:space="preserve">ίτερα δε στις περιπτώσεις πολλών κληρονόμων, η διάταξη αυτή είναι εξόφθαλμα λογική. </w:t>
      </w:r>
    </w:p>
    <w:p w14:paraId="3C9AC9C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Επίσης, με την παράγραφο 5 προβλέπεται ότι σε περιπτώσεις μεταβίβασης χορηγείται πιστοποιητικό ΕΝΦΙΑ χωρίς να απαιτείται η τακτοποίηση των οφειλών ή να έχει προηγηθεί ρύθμ</w:t>
      </w:r>
      <w:r>
        <w:rPr>
          <w:rFonts w:eastAsia="Times New Roman" w:cs="Times New Roman"/>
          <w:szCs w:val="24"/>
        </w:rPr>
        <w:t>ιση των ληξιπρόθεσμων οφειλών, με την προϋπόθεση ότι το συνολικά οφειλόμενο ποσό κύριων και πρόσθετων φόρων και προσαυξήσεων αποδίδεται από τον ή την συμβολαιογράφο εντός τριών ημερών επί ποινή ακυρότητας του συμβολαίου.</w:t>
      </w:r>
    </w:p>
    <w:p w14:paraId="3C9AC9C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Ανάλογα θετικό είναι και το άρθρο 1</w:t>
      </w:r>
      <w:r>
        <w:rPr>
          <w:rFonts w:eastAsia="Times New Roman" w:cs="Times New Roman"/>
          <w:szCs w:val="24"/>
        </w:rPr>
        <w:t>7, όπου καταργείται η υποχρέωση προσκόμισης δικαιολογητικών και χορήγησης βεβαίωσης ηλεκτροδότησης για τα ακίνητα των οποίων η άδεια ανέγερσης εκδόθηκε πριν το 1995. Γνωρίζω ότι αρκετοί πολίτες ταλαιπωρήθηκαν από αυτή την προηγούμενη διάταξη στο παρελθόν.</w:t>
      </w:r>
    </w:p>
    <w:p w14:paraId="3C9AC9C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Στην ίδια θετική κατεύθυνση είναι και το άρθρο 18, στο οποίο τροποποιούνται οι διατάξεις της νομοθεσίας ζύθου προκειμένου να καταστεί δυνατή η συστέγαση των ζυθοποιείων με μονάδες παραγωγής ποτών από ζύμωση, εφόσον αυτές δεν χρησιμοποιούν αλκοόλη. Δεν επιτ</w:t>
      </w:r>
      <w:r>
        <w:rPr>
          <w:rFonts w:eastAsia="Times New Roman" w:cs="Times New Roman"/>
          <w:szCs w:val="24"/>
        </w:rPr>
        <w:t xml:space="preserve">ρέπεται δηλαδή η συστέγαση με οινοποιεία, </w:t>
      </w:r>
      <w:proofErr w:type="spellStart"/>
      <w:r>
        <w:rPr>
          <w:rFonts w:eastAsia="Times New Roman" w:cs="Times New Roman"/>
          <w:szCs w:val="24"/>
        </w:rPr>
        <w:t>αποστακτήρια</w:t>
      </w:r>
      <w:proofErr w:type="spellEnd"/>
      <w:r>
        <w:rPr>
          <w:rFonts w:eastAsia="Times New Roman" w:cs="Times New Roman"/>
          <w:szCs w:val="24"/>
        </w:rPr>
        <w:t xml:space="preserve"> κ.λπ. αλλά με άλλους τρόπους ζύμωσης. Επιτρέπεται επίσης η συστέγαση των ζυθοποιείων με μονάδες παραγωγής μη αλκοολούχων ποτών και εμφιαλωμένων νερών. </w:t>
      </w:r>
    </w:p>
    <w:p w14:paraId="3C9AC9C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Το γεγονός αυτό ικανοποιεί πάγιο αίτημα της ελλην</w:t>
      </w:r>
      <w:r>
        <w:rPr>
          <w:rFonts w:eastAsia="Times New Roman" w:cs="Times New Roman"/>
          <w:szCs w:val="24"/>
        </w:rPr>
        <w:t>ικής αγοράς και δημιουργούνται οι προϋποθέσεις για την ενίσχυση της εγχώριας παραγωγής. Στόχος μας δηλαδή είναι ένα μέρος των εισαγωγών να αντικατασταθεί με την εσωτερική παραγωγή.</w:t>
      </w:r>
    </w:p>
    <w:p w14:paraId="3C9AC9C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Είναι φανερό, με όσα ανέφερα παραπάνω, ότι με το προσχέδιο νόμου γίνονται β</w:t>
      </w:r>
      <w:r>
        <w:rPr>
          <w:rFonts w:eastAsia="Times New Roman" w:cs="Times New Roman"/>
          <w:szCs w:val="24"/>
        </w:rPr>
        <w:t xml:space="preserve">ήματα στην κατεύθυνση της λύσης ώριμων αιτημάτων που απασχολούν τους πολίτες και την κοινωνία και είναι σε σωστή κατεύθυνση. </w:t>
      </w:r>
    </w:p>
    <w:p w14:paraId="3C9AC9C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κάνω μερικές παρατηρήσεις για τη γενική πολιτική σκηνή και για τα υπόλοιπα που λέχθηκαν εδώ στο τέλος. Διέκρινα –θα το πω </w:t>
      </w:r>
      <w:r>
        <w:rPr>
          <w:rFonts w:eastAsia="Times New Roman" w:cs="Times New Roman"/>
          <w:szCs w:val="24"/>
        </w:rPr>
        <w:t>όπως το καταλαβαίνω- μια χαιρεκακία από τους συναδέλφους της Αντιπολίτευσης για τις δυσκολίες που αυτή τη στιγμή έχει η ελληνική Κυβέρνηση. Και πότε άλλωστε δεν είχαμε δυσκολίες, όταν βρισκόμαστε σε διαπραγμάτευση;</w:t>
      </w:r>
    </w:p>
    <w:p w14:paraId="3C9AC9C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Υπογραμμίζω, όμως, ότι η ελληνική Κυβέρνη</w:t>
      </w:r>
      <w:r>
        <w:rPr>
          <w:rFonts w:eastAsia="Times New Roman" w:cs="Times New Roman"/>
          <w:szCs w:val="24"/>
        </w:rPr>
        <w:t>ση αντιμετωπίζει τη διαπραγμάτευση και ιδιαίτερα όσον αφορά το χρέος. Θέλω να θυμίσω προς όλους ότι η ελληνική Κυβέρνηση διαπραγματεύεται προς όφελος του ελληνικού λαού για ένα θέμα εθνικής σημασίας –και το υπογραμμίζω, εθνικής σημασίας- όπως είναι το δημό</w:t>
      </w:r>
      <w:r>
        <w:rPr>
          <w:rFonts w:eastAsia="Times New Roman" w:cs="Times New Roman"/>
          <w:szCs w:val="24"/>
        </w:rPr>
        <w:t xml:space="preserve">σιο χρέος. </w:t>
      </w:r>
    </w:p>
    <w:p w14:paraId="3C9AC9CC" w14:textId="77777777" w:rsidR="00DF4D2A" w:rsidRDefault="00ED41C9">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3C9AC9C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Ένα λεπτό, </w:t>
      </w:r>
      <w:r>
        <w:rPr>
          <w:rFonts w:eastAsia="Times New Roman"/>
          <w:bCs/>
        </w:rPr>
        <w:t>κύριε Πρόεδρε.</w:t>
      </w:r>
    </w:p>
    <w:p w14:paraId="3C9AC9C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Και συγκρούεται με δυνάμεις που θέλουν να μετατρέψουν την Ευρώπη σε χώρο εφαρμογής μόνιμης λιτότητας, χρησιμοποιώντας την Ελλάδα ως π</w:t>
      </w:r>
      <w:r>
        <w:rPr>
          <w:rFonts w:eastAsia="Times New Roman" w:cs="Times New Roman"/>
          <w:szCs w:val="24"/>
        </w:rPr>
        <w:t xml:space="preserve">ειραματόζωο. </w:t>
      </w:r>
    </w:p>
    <w:p w14:paraId="3C9AC9C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Και ίσως εσείς οι «υπεύθυνες» πολιτικές δυνάμεις, όπως είπε ο εισηγητής της </w:t>
      </w:r>
      <w:r>
        <w:rPr>
          <w:rFonts w:eastAsia="Times New Roman"/>
          <w:bCs/>
        </w:rPr>
        <w:t>Νέας Δημοκρατίας</w:t>
      </w:r>
      <w:r>
        <w:rPr>
          <w:rFonts w:eastAsia="Times New Roman" w:cs="Times New Roman"/>
          <w:szCs w:val="24"/>
        </w:rPr>
        <w:t xml:space="preserve">, εφόσον θεωρείτε τους εαυτούς σας υπεύθυνους, θα έπρεπε να σκεφτείτε περισσότερο υπεύθυνα και λιγότερο, θα έλεγα, μικροκομματικά. </w:t>
      </w:r>
    </w:p>
    <w:p w14:paraId="3C9AC9D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Στηρίξτε τη διαπραγμάτευση που κάνει αυτή τη στιγμή η Κυβέρνηση για λογαριασμό του ελληνικού λαού, αντί να της βάζετε μόνιμα τρικλοποδιές. Και ας μην ροκανίζουμε όλοι μαζί το κλαδί πάνω στο οποίο καθόμαστε και κυρίως κάθεται ο ελληνικός λαός. Αυτό νομίζω ό</w:t>
      </w:r>
      <w:r>
        <w:rPr>
          <w:rFonts w:eastAsia="Times New Roman" w:cs="Times New Roman"/>
          <w:szCs w:val="24"/>
        </w:rPr>
        <w:t xml:space="preserve">τι αποτελεί υπεύθυνη στάση. </w:t>
      </w:r>
    </w:p>
    <w:p w14:paraId="3C9AC9D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Ο λαός παρακολουθεί και καταλαβαίνει. Και ας μην βιαζόμαστε. Η μάχη είναι μπροστά και είναι και άνιση. Ευτυχώς, αυτή τη φορά δεν είμαστε μόνοι μας. Το δίκαιο είναι με το μέρος μας. Αυτό το αποδεικνύουν σχεδόν όλα τα δημοσιεύματ</w:t>
      </w:r>
      <w:r>
        <w:rPr>
          <w:rFonts w:eastAsia="Times New Roman" w:cs="Times New Roman"/>
          <w:szCs w:val="24"/>
        </w:rPr>
        <w:t>α στον διεθνή Τύπο, σε αντιδιαστολή, θα έλεγα, με τον εγχώριο, και η στήριξη από διαφορετικές πολιτικές δυνάμεις σε ευρωπαϊκό επίπεδο. Ας τα σκεφτούμε όλοι μαζί κι ελπίζω να πράξουμε τα ανάλογα.</w:t>
      </w:r>
    </w:p>
    <w:p w14:paraId="3C9AC9D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Να είστε καλά.</w:t>
      </w:r>
    </w:p>
    <w:p w14:paraId="3C9AC9D3"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w:t>
      </w:r>
      <w:r>
        <w:rPr>
          <w:rFonts w:eastAsia="Times New Roman" w:cs="Times New Roman"/>
          <w:szCs w:val="24"/>
        </w:rPr>
        <w:t>ι των ΑΝΕΛ)</w:t>
      </w:r>
    </w:p>
    <w:p w14:paraId="3C9AC9D4" w14:textId="77777777" w:rsidR="00DF4D2A" w:rsidRDefault="00ED41C9">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Καλείται στο Βήμα ο Κοινοβουλευτικός Εκπρόσωπος της Δημοκρατικής Συμπαράταξης, ο συνάδελφος κ. Ανδρέας Λοβέρδος.</w:t>
      </w:r>
    </w:p>
    <w:p w14:paraId="3C9AC9D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Ευχαριστώ. </w:t>
      </w:r>
    </w:p>
    <w:p w14:paraId="3C9AC9D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Κυρία Υφυπουργέ, </w:t>
      </w:r>
      <w:r>
        <w:rPr>
          <w:rFonts w:eastAsia="Times New Roman"/>
          <w:bCs/>
        </w:rPr>
        <w:t>κυρίες και κύριοι Βουλευτές,</w:t>
      </w:r>
      <w:r>
        <w:rPr>
          <w:rFonts w:eastAsia="Times New Roman" w:cs="Times New Roman"/>
          <w:szCs w:val="24"/>
        </w:rPr>
        <w:t xml:space="preserve"> οι μέρες που διανύουμε</w:t>
      </w:r>
      <w:r>
        <w:rPr>
          <w:rFonts w:eastAsia="Times New Roman" w:cs="Times New Roman"/>
          <w:szCs w:val="24"/>
        </w:rPr>
        <w:t xml:space="preserve">, μετά την ήττα της Κυβέρνησης στο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της </w:t>
      </w:r>
      <w:r>
        <w:rPr>
          <w:rFonts w:eastAsia="Times New Roman" w:cs="Times New Roman"/>
          <w:szCs w:val="24"/>
        </w:rPr>
        <w:t>22</w:t>
      </w:r>
      <w:r w:rsidRPr="00415E1D">
        <w:rPr>
          <w:rFonts w:eastAsia="Times New Roman" w:cs="Times New Roman"/>
          <w:szCs w:val="24"/>
          <w:vertAlign w:val="superscript"/>
        </w:rPr>
        <w:t>ας</w:t>
      </w:r>
      <w:r>
        <w:rPr>
          <w:rFonts w:eastAsia="Times New Roman" w:cs="Times New Roman"/>
          <w:szCs w:val="24"/>
        </w:rPr>
        <w:t xml:space="preserve"> </w:t>
      </w:r>
      <w:r>
        <w:rPr>
          <w:rFonts w:eastAsia="Times New Roman" w:cs="Times New Roman"/>
          <w:szCs w:val="24"/>
        </w:rPr>
        <w:t xml:space="preserve">Μαΐου, μπορεί βέβαια να είναι επανάληψη ενός </w:t>
      </w:r>
      <w:proofErr w:type="spellStart"/>
      <w:r>
        <w:rPr>
          <w:rFonts w:eastAsia="Times New Roman" w:cs="Times New Roman"/>
          <w:szCs w:val="24"/>
        </w:rPr>
        <w:t>χιλιοπαιγμένου</w:t>
      </w:r>
      <w:proofErr w:type="spellEnd"/>
      <w:r>
        <w:rPr>
          <w:rFonts w:eastAsia="Times New Roman" w:cs="Times New Roman"/>
          <w:szCs w:val="24"/>
        </w:rPr>
        <w:t xml:space="preserve"> επί δυόμισι χρόνια έργου, μιας Κυβέρνησης δηλαδή που τάχα διαπραγματεύεται, που τάχα αγωνίζεται </w:t>
      </w:r>
      <w:r>
        <w:rPr>
          <w:rFonts w:eastAsia="Times New Roman" w:cs="Times New Roman"/>
          <w:szCs w:val="24"/>
        </w:rPr>
        <w:t>για τα λαϊκά συμφέροντα και τελικά, όταν έρχεται η πραγματικότητα να τους διαψεύσει, αρχίζουν ένα νέο αφήγημα που κατά βάθος είναι ένα νέο παραμύθι για να δικαιολογηθούν. Πράγματι, αυτό έχει συμβεί πάρα πολλές φορές. Πράγματι, πάει να ξαναγίνει. Ξαναγίνετα</w:t>
      </w:r>
      <w:r>
        <w:rPr>
          <w:rFonts w:eastAsia="Times New Roman" w:cs="Times New Roman"/>
          <w:szCs w:val="24"/>
        </w:rPr>
        <w:t xml:space="preserve">ι. Υπάρχει, όμως, και κάτι ακόμη. </w:t>
      </w:r>
    </w:p>
    <w:p w14:paraId="3C9AC9D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Ο Πρωθυπουργός με </w:t>
      </w:r>
      <w:proofErr w:type="spellStart"/>
      <w:r>
        <w:rPr>
          <w:rFonts w:eastAsia="Times New Roman" w:cs="Times New Roman"/>
          <w:szCs w:val="24"/>
        </w:rPr>
        <w:t>ψευτοπαλικαρισμούς</w:t>
      </w:r>
      <w:proofErr w:type="spellEnd"/>
      <w:r>
        <w:rPr>
          <w:rFonts w:eastAsia="Times New Roman" w:cs="Times New Roman"/>
          <w:szCs w:val="24"/>
        </w:rPr>
        <w:t xml:space="preserve"> έβαλε τα θέματα που έβαλε για το δημόσιο χρέος. Δεν έγιναν έτσι τα πράγματα. Ο Υπουργός των Οικονομικών κ. </w:t>
      </w:r>
      <w:proofErr w:type="spellStart"/>
      <w:r>
        <w:rPr>
          <w:rFonts w:eastAsia="Times New Roman" w:cs="Times New Roman"/>
          <w:szCs w:val="24"/>
        </w:rPr>
        <w:t>Τσακαλώτος</w:t>
      </w:r>
      <w:proofErr w:type="spellEnd"/>
      <w:r>
        <w:rPr>
          <w:rFonts w:eastAsia="Times New Roman" w:cs="Times New Roman"/>
          <w:szCs w:val="24"/>
        </w:rPr>
        <w:t xml:space="preserve"> παρομοίως με χιούμορ και </w:t>
      </w:r>
      <w:proofErr w:type="spellStart"/>
      <w:r>
        <w:rPr>
          <w:rFonts w:eastAsia="Times New Roman" w:cs="Times New Roman"/>
          <w:szCs w:val="24"/>
        </w:rPr>
        <w:t>ψευτοπαλικαρισμούς</w:t>
      </w:r>
      <w:proofErr w:type="spellEnd"/>
      <w:r>
        <w:rPr>
          <w:rFonts w:eastAsia="Times New Roman" w:cs="Times New Roman"/>
          <w:szCs w:val="24"/>
        </w:rPr>
        <w:t xml:space="preserve"> έβαλε τα θέματα που θέ</w:t>
      </w:r>
      <w:r>
        <w:rPr>
          <w:rFonts w:eastAsia="Times New Roman" w:cs="Times New Roman"/>
          <w:szCs w:val="24"/>
        </w:rPr>
        <w:t xml:space="preserve">τει η Ελλάδα για το δημόσιο χρέος. Δεν ήρθαν έτσι τα πράγματα. Τα χαστούκια έπεσαν απανωτά ακόμη μια φορά. Ποια είναι, όμως, </w:t>
      </w:r>
      <w:r>
        <w:rPr>
          <w:rFonts w:eastAsia="Times New Roman"/>
          <w:bCs/>
        </w:rPr>
        <w:t>κυρίες και κύριοι Βουλευτές,</w:t>
      </w:r>
      <w:r>
        <w:rPr>
          <w:rFonts w:eastAsia="Times New Roman" w:cs="Times New Roman"/>
          <w:szCs w:val="24"/>
        </w:rPr>
        <w:t xml:space="preserve"> η ιδιαιτερότητα αυτής της στιγμής μετά από δυόμισι χρόνια; Ότι τα ψέματα τελείωσαν. </w:t>
      </w:r>
    </w:p>
    <w:p w14:paraId="3C9AC9D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Πρώτο ψεύδος: Θα </w:t>
      </w:r>
      <w:r>
        <w:rPr>
          <w:rFonts w:eastAsia="Times New Roman" w:cs="Times New Roman"/>
          <w:szCs w:val="24"/>
        </w:rPr>
        <w:t>σκίσουμε τα μνημόνια. Υπέγραψαν δύο και φλερτάρουν με τρίτο με το ΔΝΤ τώρα. Πάει αυτό. Το δεύτερο ποιο ήταν; Ότι θα διαγράψουν μονομερώς το χρέος. Διότι οι αγορές θα σπεύδουν να μας δανείζουν κι εμείς θα δούμε αν θα θέλουμε! Και το χρέος, ως επονείδιστο κα</w:t>
      </w:r>
      <w:r>
        <w:rPr>
          <w:rFonts w:eastAsia="Times New Roman" w:cs="Times New Roman"/>
          <w:szCs w:val="24"/>
        </w:rPr>
        <w:t xml:space="preserve">ι ό,τι άλλο </w:t>
      </w:r>
      <w:r>
        <w:rPr>
          <w:rFonts w:eastAsia="Times New Roman" w:cs="Times New Roman"/>
          <w:szCs w:val="24"/>
        </w:rPr>
        <w:lastRenderedPageBreak/>
        <w:t xml:space="preserve">έλεγαν, θα το κουρέψουν μονομερώς. Τελειώνει τώρα και αυτό αυτές τις μέρες. Ήττες για τη χώρα δυόμισι ετών, από μια Κυβέρνηση που δήθεν διαπραγματεύθηκε, χάνοντας δυόμισι χρόνια και μη κυβερνώντας τον τόπο. </w:t>
      </w:r>
    </w:p>
    <w:p w14:paraId="3C9AC9D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Γιατί εμείς συζητάμε κάθε μέρα στα μ</w:t>
      </w:r>
      <w:r>
        <w:rPr>
          <w:rFonts w:eastAsia="Times New Roman" w:cs="Times New Roman"/>
          <w:szCs w:val="24"/>
        </w:rPr>
        <w:t>έσα ενημέρωσης και τη Βουλή για τα «μεγάλα» θέματα μιας δήθεν διαπραγμάτευσης, αλλά τα καθημερινά προβλήματα πάνε από το κακό στο χειρότερο. Η Ελλάδα έχει μετατραπεί σε μια ακυβέρνητη πολιτεία. Ναι, σε μια ακυβέρνητη πολιτεία!</w:t>
      </w:r>
    </w:p>
    <w:p w14:paraId="3C9AC9D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Ποια είναι τα τελευταία, όμως</w:t>
      </w:r>
      <w:r>
        <w:rPr>
          <w:rFonts w:eastAsia="Times New Roman" w:cs="Times New Roman"/>
          <w:szCs w:val="24"/>
        </w:rPr>
        <w:t xml:space="preserve">, πεπραγμένα Τσίπρα - </w:t>
      </w:r>
      <w:proofErr w:type="spellStart"/>
      <w:r>
        <w:rPr>
          <w:rFonts w:eastAsia="Times New Roman" w:cs="Times New Roman"/>
          <w:szCs w:val="24"/>
        </w:rPr>
        <w:t>Τσακαλώτου</w:t>
      </w:r>
      <w:proofErr w:type="spellEnd"/>
      <w:r>
        <w:rPr>
          <w:rFonts w:eastAsia="Times New Roman" w:cs="Times New Roman"/>
          <w:szCs w:val="24"/>
        </w:rPr>
        <w:t xml:space="preserve"> που κρατούν στα χέρια τους τις τύχες της ελληνικής οικονομίας; Συνοψίζοντας, Πέμπτη προ δύο εβδομάδων στη Βουλή έπεισαν –δεν έχω πληροφορίες ούτε ανακατεύομαι- και φάνηκε να προσπαθούν να ενθαρρύνουν την </w:t>
      </w:r>
      <w:r>
        <w:rPr>
          <w:rFonts w:eastAsia="Times New Roman" w:cs="Times New Roman"/>
          <w:szCs w:val="24"/>
        </w:rPr>
        <w:t>Κ</w:t>
      </w:r>
      <w:r>
        <w:rPr>
          <w:rFonts w:eastAsia="Times New Roman" w:cs="Times New Roman"/>
          <w:szCs w:val="24"/>
        </w:rPr>
        <w:t>οινοβουλευτική του</w:t>
      </w:r>
      <w:r>
        <w:rPr>
          <w:rFonts w:eastAsia="Times New Roman" w:cs="Times New Roman"/>
          <w:szCs w:val="24"/>
        </w:rPr>
        <w:t xml:space="preserve">ς </w:t>
      </w:r>
      <w:r>
        <w:rPr>
          <w:rFonts w:eastAsia="Times New Roman" w:cs="Times New Roman"/>
          <w:szCs w:val="24"/>
        </w:rPr>
        <w:t>Ο</w:t>
      </w:r>
      <w:r>
        <w:rPr>
          <w:rFonts w:eastAsia="Times New Roman" w:cs="Times New Roman"/>
          <w:szCs w:val="24"/>
        </w:rPr>
        <w:t>μάδα ΣΥΡΙΖΑ και ΑΝΕΛ να ψηφίσουν τα μέτρα με τα δήθεν αντίμετρα τα οποία ουδείς Έλληνας πολίτης πιστεύει, διότι κάτι μεγάλο και εθνικό συντελείται. Συντελείται η ρύθμιση του δημοσίου χρέους. Πέμπτη έγιναν αυτά.</w:t>
      </w:r>
    </w:p>
    <w:p w14:paraId="3C9AC9D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Ψηφίζει η πλειοψηφία της Βουλής όσα ψήφισε</w:t>
      </w:r>
      <w:r>
        <w:rPr>
          <w:rFonts w:eastAsia="Times New Roman" w:cs="Times New Roman"/>
          <w:szCs w:val="24"/>
        </w:rPr>
        <w:t>, απ’ έξω αμέσως ο Πρωθυπουργός τι λέει; Η Ελλάδα έκανε τις υποχρεώσεις της, τώρα η μπάλα είναι στο τερέν των δανειστών. Τι απέγινε; Ούτε καν η αξιολόγηση έκλεισε. Βέβαια, για το δημόσιο χρέος τα πράγματα πηγαίνουν από το κακό στο χειρότερο. Αυτά την Τρίτη</w:t>
      </w:r>
      <w:r>
        <w:rPr>
          <w:rFonts w:eastAsia="Times New Roman" w:cs="Times New Roman"/>
          <w:szCs w:val="24"/>
        </w:rPr>
        <w:t>. Την Πέμπτη, στη Βουλή, τα μεγάλα λόγια -τα ψευδή, όμως- και την Τρίτη οι απανωτές ήττες.</w:t>
      </w:r>
    </w:p>
    <w:p w14:paraId="3C9AC9D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Το είπα και στην αρχή, έχουμε μάθει πως, όταν κάτι δεν σας πάει καλά -και τίποτα δεν πήγε καλά από αυτά που λέγατε επί δυόμισι χρόνια- εν</w:t>
      </w:r>
      <w:r>
        <w:rPr>
          <w:rFonts w:eastAsia="Times New Roman" w:cs="Times New Roman"/>
          <w:szCs w:val="24"/>
        </w:rPr>
        <w:t xml:space="preserve"> </w:t>
      </w:r>
      <w:r>
        <w:rPr>
          <w:rFonts w:eastAsia="Times New Roman" w:cs="Times New Roman"/>
          <w:szCs w:val="24"/>
        </w:rPr>
        <w:t>όψει της ευπάθειας αρχίζετε</w:t>
      </w:r>
      <w:r>
        <w:rPr>
          <w:rFonts w:eastAsia="Times New Roman" w:cs="Times New Roman"/>
          <w:szCs w:val="24"/>
        </w:rPr>
        <w:t xml:space="preserve"> τις περιφράσεις. Περιφράσεις του Πρωθυπουργού «</w:t>
      </w:r>
      <w:proofErr w:type="spellStart"/>
      <w:r>
        <w:rPr>
          <w:rFonts w:eastAsia="Times New Roman" w:cs="Times New Roman"/>
          <w:szCs w:val="24"/>
        </w:rPr>
        <w:t>γκαρνταρομπικού</w:t>
      </w:r>
      <w:proofErr w:type="spellEnd"/>
      <w:r>
        <w:rPr>
          <w:rFonts w:eastAsia="Times New Roman" w:cs="Times New Roman"/>
          <w:szCs w:val="24"/>
        </w:rPr>
        <w:t xml:space="preserve">» περιεχομένου, από γραβάτες σε φέσια. </w:t>
      </w:r>
      <w:proofErr w:type="spellStart"/>
      <w:r>
        <w:rPr>
          <w:rFonts w:eastAsia="Times New Roman" w:cs="Times New Roman"/>
          <w:szCs w:val="24"/>
        </w:rPr>
        <w:t>Πλακίτσες</w:t>
      </w:r>
      <w:proofErr w:type="spellEnd"/>
      <w:r>
        <w:rPr>
          <w:rFonts w:eastAsia="Times New Roman" w:cs="Times New Roman"/>
          <w:szCs w:val="24"/>
        </w:rPr>
        <w:t>, για κάτι όμως πάρα πολύ σοβαρό. Ο Υπουργός των Οικονομικών, ο οικονομικός του παραστάτης, επαναλαμβάνει ότι ευελπιστεί. Το ξαναλέω, ευελπιστεί.</w:t>
      </w:r>
      <w:r>
        <w:rPr>
          <w:rFonts w:eastAsia="Times New Roman" w:cs="Times New Roman"/>
          <w:szCs w:val="24"/>
        </w:rPr>
        <w:t xml:space="preserve"> Έτσι λέει ο Έλληνας Υπουργός Οικονομικών, που δήθεν διαπραγματεύεται σε μια καλύτερη συμφωνία, στις 27 Μαΐου από την Πρέβεζα.</w:t>
      </w:r>
    </w:p>
    <w:p w14:paraId="3C9AC9D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Πάμε τώρα για το </w:t>
      </w:r>
      <w:proofErr w:type="spellStart"/>
      <w:r>
        <w:rPr>
          <w:rFonts w:eastAsia="Times New Roman" w:cs="Times New Roman"/>
          <w:szCs w:val="24"/>
          <w:lang w:val="en-GB"/>
        </w:rPr>
        <w:t>Eurogroup</w:t>
      </w:r>
      <w:proofErr w:type="spellEnd"/>
      <w:r>
        <w:rPr>
          <w:rFonts w:eastAsia="Times New Roman" w:cs="Times New Roman"/>
          <w:szCs w:val="24"/>
        </w:rPr>
        <w:t xml:space="preserve"> της 15</w:t>
      </w:r>
      <w:r>
        <w:rPr>
          <w:rFonts w:eastAsia="Times New Roman" w:cs="Times New Roman"/>
          <w:szCs w:val="24"/>
          <w:vertAlign w:val="superscript"/>
        </w:rPr>
        <w:t>ης</w:t>
      </w:r>
      <w:r>
        <w:rPr>
          <w:rFonts w:eastAsia="Times New Roman" w:cs="Times New Roman"/>
          <w:szCs w:val="24"/>
        </w:rPr>
        <w:t xml:space="preserve"> Ιουνίου σε περιβάλλον ήττας. Κανείς δεν ξέρει τι συγκεκριμένα θα αποφασιστεί, αλλά αριστερά κ</w:t>
      </w:r>
      <w:r>
        <w:rPr>
          <w:rFonts w:eastAsia="Times New Roman" w:cs="Times New Roman"/>
          <w:szCs w:val="24"/>
        </w:rPr>
        <w:t xml:space="preserve">αι δεξιά </w:t>
      </w:r>
      <w:r w:rsidRPr="004327F3">
        <w:rPr>
          <w:rFonts w:eastAsia="Times New Roman" w:cs="Times New Roman"/>
          <w:szCs w:val="24"/>
        </w:rPr>
        <w:t>κάποιοι δηλώνουν ότι δεν θα ανεχθούν να μην ικανοποιηθούν οι δικές μας θέσεις. Δημιουργούνται αναστατώσεις, συζητήσεις στα μέσα ενημέρωσης</w:t>
      </w:r>
      <w:r w:rsidRPr="00DF52FE">
        <w:rPr>
          <w:rFonts w:eastAsia="Times New Roman" w:cs="Times New Roman"/>
          <w:szCs w:val="24"/>
        </w:rPr>
        <w:t>. Την άλλη μέρα, τα αντίθετα. Ένα χάος επικοινωνιακό για να χάνεται το παιχνίδι.</w:t>
      </w:r>
    </w:p>
    <w:p w14:paraId="3C9AC9DE" w14:textId="77777777" w:rsidR="00DF4D2A" w:rsidRDefault="00ED41C9">
      <w:pPr>
        <w:spacing w:line="600" w:lineRule="auto"/>
        <w:ind w:firstLine="720"/>
        <w:jc w:val="both"/>
        <w:rPr>
          <w:rFonts w:eastAsia="Times New Roman" w:cs="Times New Roman"/>
          <w:szCs w:val="24"/>
        </w:rPr>
      </w:pPr>
      <w:r w:rsidRPr="008C08F9">
        <w:rPr>
          <w:rFonts w:eastAsia="Times New Roman" w:cs="Times New Roman"/>
          <w:szCs w:val="24"/>
        </w:rPr>
        <w:t>Ταυτοχρόνως, όμως, κυρίες κα</w:t>
      </w:r>
      <w:r w:rsidRPr="008C08F9">
        <w:rPr>
          <w:rFonts w:eastAsia="Times New Roman" w:cs="Times New Roman"/>
          <w:szCs w:val="24"/>
        </w:rPr>
        <w:t xml:space="preserve">ι κύριοι Βουλευτές, ο </w:t>
      </w:r>
      <w:proofErr w:type="spellStart"/>
      <w:r w:rsidRPr="008C08F9">
        <w:rPr>
          <w:rFonts w:eastAsia="Times New Roman" w:cs="Times New Roman"/>
          <w:szCs w:val="24"/>
        </w:rPr>
        <w:t>Ντομπρόφσκι</w:t>
      </w:r>
      <w:proofErr w:type="spellEnd"/>
      <w:r w:rsidRPr="008C08F9">
        <w:rPr>
          <w:rFonts w:eastAsia="Times New Roman" w:cs="Times New Roman"/>
          <w:szCs w:val="24"/>
        </w:rPr>
        <w:t xml:space="preserve">, ο </w:t>
      </w:r>
      <w:proofErr w:type="spellStart"/>
      <w:r w:rsidRPr="008C08F9">
        <w:rPr>
          <w:rFonts w:eastAsia="Times New Roman" w:cs="Times New Roman"/>
          <w:szCs w:val="24"/>
        </w:rPr>
        <w:t>Γιούνκερ</w:t>
      </w:r>
      <w:proofErr w:type="spellEnd"/>
      <w:r w:rsidRPr="008C08F9">
        <w:rPr>
          <w:rFonts w:eastAsia="Times New Roman" w:cs="Times New Roman"/>
          <w:szCs w:val="24"/>
        </w:rPr>
        <w:t xml:space="preserve"> και ο Υπουργός Οικο</w:t>
      </w:r>
      <w:r w:rsidRPr="004A5F1F">
        <w:rPr>
          <w:rFonts w:eastAsia="Times New Roman" w:cs="Times New Roman"/>
          <w:szCs w:val="24"/>
        </w:rPr>
        <w:t xml:space="preserve">νομικών του Βελγίου, ο Γιόχαν Βαν </w:t>
      </w:r>
      <w:proofErr w:type="spellStart"/>
      <w:r w:rsidRPr="004A5F1F">
        <w:rPr>
          <w:rFonts w:eastAsia="Times New Roman" w:cs="Times New Roman"/>
          <w:szCs w:val="24"/>
        </w:rPr>
        <w:t>Όβερτβελντ</w:t>
      </w:r>
      <w:proofErr w:type="spellEnd"/>
      <w:r w:rsidRPr="004A5F1F">
        <w:rPr>
          <w:rFonts w:eastAsia="Times New Roman" w:cs="Times New Roman"/>
          <w:szCs w:val="24"/>
        </w:rPr>
        <w:t xml:space="preserve">             -αυτός ο τελευταίος, μάλιστα, την 1</w:t>
      </w:r>
      <w:r w:rsidRPr="004A5F1F">
        <w:rPr>
          <w:rFonts w:eastAsia="Times New Roman" w:cs="Times New Roman"/>
          <w:szCs w:val="24"/>
          <w:vertAlign w:val="superscript"/>
        </w:rPr>
        <w:t>η</w:t>
      </w:r>
      <w:r w:rsidRPr="008C08F9">
        <w:rPr>
          <w:rFonts w:eastAsia="Times New Roman" w:cs="Times New Roman"/>
          <w:szCs w:val="24"/>
        </w:rPr>
        <w:t xml:space="preserve"> Ιουνίου, πριν από λίγες μέρες- δηλώνουν </w:t>
      </w:r>
      <w:r>
        <w:rPr>
          <w:rFonts w:eastAsia="Times New Roman" w:cs="Times New Roman"/>
          <w:szCs w:val="24"/>
        </w:rPr>
        <w:t>αντίθετα πράγματα από αυτά που λέει η Κυβέρνηση. Ο δε Βέλ</w:t>
      </w:r>
      <w:r>
        <w:rPr>
          <w:rFonts w:eastAsia="Times New Roman" w:cs="Times New Roman"/>
          <w:szCs w:val="24"/>
        </w:rPr>
        <w:t xml:space="preserve">γος Υπουργός των Οικονομικών, προφανώς μέλος του </w:t>
      </w:r>
      <w:r>
        <w:rPr>
          <w:rFonts w:eastAsia="Times New Roman" w:cs="Times New Roman"/>
          <w:szCs w:val="24"/>
          <w:lang w:val="en-US"/>
        </w:rPr>
        <w:t>ECOFIN</w:t>
      </w:r>
      <w:r>
        <w:rPr>
          <w:rFonts w:eastAsia="Times New Roman" w:cs="Times New Roman"/>
          <w:szCs w:val="24"/>
        </w:rPr>
        <w:t xml:space="preserve"> και προφανώς μέλος του </w:t>
      </w:r>
      <w:proofErr w:type="spellStart"/>
      <w:r>
        <w:rPr>
          <w:rFonts w:eastAsia="Times New Roman" w:cs="Times New Roman"/>
          <w:szCs w:val="24"/>
          <w:lang w:val="en-US"/>
        </w:rPr>
        <w:t>Eurogroup</w:t>
      </w:r>
      <w:proofErr w:type="spellEnd"/>
      <w:r>
        <w:rPr>
          <w:rFonts w:eastAsia="Times New Roman" w:cs="Times New Roman"/>
          <w:szCs w:val="24"/>
        </w:rPr>
        <w:t xml:space="preserve">, δηλώνει ότι ό,τι είναι να συμβεί για το χρέος, θα συμβεί μετά τη </w:t>
      </w:r>
      <w:r>
        <w:rPr>
          <w:rFonts w:eastAsia="Times New Roman" w:cs="Times New Roman"/>
          <w:szCs w:val="24"/>
        </w:rPr>
        <w:lastRenderedPageBreak/>
        <w:t>λήξη του προγράμματος, μετά τον Ιούνιο του 2018. Από χθες, σε αυτή την εκδοχή φαίνεται να συμφωνεί κα</w:t>
      </w:r>
      <w:r>
        <w:rPr>
          <w:rFonts w:eastAsia="Times New Roman" w:cs="Times New Roman"/>
          <w:szCs w:val="24"/>
        </w:rPr>
        <w:t>ι το Διεθνές Νομισματικό Ταμείο, χάριν του οποίου η Κυβέρνηση τα κάνει μούσκεμα σε ό,τι αφορά τη σχέση μας με την Ευρωπαϊκή Ένωση. Μία είναι με την Ευρωπαϊκή Ένωση, μία είναι με το Δ</w:t>
      </w:r>
      <w:r>
        <w:rPr>
          <w:rFonts w:eastAsia="Times New Roman" w:cs="Times New Roman"/>
          <w:szCs w:val="24"/>
        </w:rPr>
        <w:t xml:space="preserve">ιεθνές </w:t>
      </w:r>
      <w:r>
        <w:rPr>
          <w:rFonts w:eastAsia="Times New Roman" w:cs="Times New Roman"/>
          <w:szCs w:val="24"/>
        </w:rPr>
        <w:t>Ν</w:t>
      </w:r>
      <w:r>
        <w:rPr>
          <w:rFonts w:eastAsia="Times New Roman" w:cs="Times New Roman"/>
          <w:szCs w:val="24"/>
        </w:rPr>
        <w:t xml:space="preserve">ομισματικό </w:t>
      </w:r>
      <w:r>
        <w:rPr>
          <w:rFonts w:eastAsia="Times New Roman" w:cs="Times New Roman"/>
          <w:szCs w:val="24"/>
        </w:rPr>
        <w:t>Τ</w:t>
      </w:r>
      <w:r>
        <w:rPr>
          <w:rFonts w:eastAsia="Times New Roman" w:cs="Times New Roman"/>
          <w:szCs w:val="24"/>
        </w:rPr>
        <w:t>αμείο</w:t>
      </w:r>
      <w:r>
        <w:rPr>
          <w:rFonts w:eastAsia="Times New Roman" w:cs="Times New Roman"/>
          <w:szCs w:val="24"/>
        </w:rPr>
        <w:t xml:space="preserve">. Μία είναι με το ΔΝΤ, την άλλη μέρα με την </w:t>
      </w:r>
      <w:r>
        <w:rPr>
          <w:rFonts w:eastAsia="Times New Roman" w:cs="Times New Roman"/>
          <w:szCs w:val="24"/>
        </w:rPr>
        <w:t>Ευρωπαϊκή Ένωση. Πρωτοφανής ακαταστασία, με κόστος στις διαπραγματευτικές δυνατότητες της χώρας.</w:t>
      </w:r>
    </w:p>
    <w:p w14:paraId="3C9AC9D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Αναρωτιέται κανείς: Αν σε λίγες μέρες όλα αυτά τα μεγάλα λόγια, εδώ και δυόμισι χρόνια διακυβέρνησης και περίπου τρία χρόνια </w:t>
      </w:r>
      <w:r>
        <w:rPr>
          <w:rFonts w:eastAsia="Times New Roman" w:cs="Times New Roman"/>
          <w:szCs w:val="24"/>
        </w:rPr>
        <w:t>α</w:t>
      </w:r>
      <w:r>
        <w:rPr>
          <w:rFonts w:eastAsia="Times New Roman" w:cs="Times New Roman"/>
          <w:szCs w:val="24"/>
        </w:rPr>
        <w:t xml:space="preserve">ντιπολίτευσης του ΣΥΡΙΖΑ και των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διαψευστούν, τι θα κάνετε; Τι είναι αυτό που σκέφτεστε για την επόμενη μέρα</w:t>
      </w:r>
      <w:r>
        <w:rPr>
          <w:rFonts w:eastAsia="Times New Roman" w:cs="Times New Roman"/>
          <w:szCs w:val="24"/>
        </w:rPr>
        <w:t>,</w:t>
      </w:r>
      <w:r>
        <w:rPr>
          <w:rFonts w:eastAsia="Times New Roman" w:cs="Times New Roman"/>
          <w:szCs w:val="24"/>
        </w:rPr>
        <w:t xml:space="preserve"> τώρα που όλα τα ψέματα φαίνεται να τελειώνουν;</w:t>
      </w:r>
    </w:p>
    <w:p w14:paraId="3C9AC9E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Δεν είναι τυχαίο, κυρίες και κύριοι της Πλειοψηφίας, κύριοι Υπουργοί, κυρία και κύριε Υπουργέ, πως τώρα ανακαλύψατε την ανάγκη</w:t>
      </w:r>
      <w:r>
        <w:rPr>
          <w:rFonts w:eastAsia="Times New Roman" w:cs="Times New Roman"/>
          <w:szCs w:val="24"/>
        </w:rPr>
        <w:t xml:space="preserve"> εθνικής συνεννόησης. Τώρα από το </w:t>
      </w:r>
      <w:r>
        <w:rPr>
          <w:rFonts w:eastAsia="Times New Roman" w:cs="Times New Roman"/>
          <w:szCs w:val="24"/>
        </w:rPr>
        <w:t>β</w:t>
      </w:r>
      <w:r>
        <w:rPr>
          <w:rFonts w:eastAsia="Times New Roman" w:cs="Times New Roman"/>
          <w:szCs w:val="24"/>
        </w:rPr>
        <w:t>ήμα του Συνδέσμου των Ελληνικών Βιομηχανιών, πριν από δύο ή τρεις μέρες, ο Πρωθυπουργός απευθύνθηκε στην Αντιπολίτευση, ζητώντας συνεννόηση για τα θέματα του δημοσίου χρέους.</w:t>
      </w:r>
    </w:p>
    <w:p w14:paraId="3C9AC9E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Σε αυτό το αίτημα του Πρωθυπουργού θέλω για λί</w:t>
      </w:r>
      <w:r>
        <w:rPr>
          <w:rFonts w:eastAsia="Times New Roman" w:cs="Times New Roman"/>
          <w:szCs w:val="24"/>
        </w:rPr>
        <w:t>γο να σταθώ, γιατί, κυρίες και κύριοι Βουλευτές, εγώ τα προηγούμενα χρόνια, μέχρι να αναλάβει η σημερινή Πλειοψηφία, δεν ήμουν απλώς εδώ και έβλεπα. Ήμουν στο κέντρο της πολιτικής σκηνής και ζούσα.</w:t>
      </w:r>
    </w:p>
    <w:p w14:paraId="3C9AC9E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Ζούσα τα λόγια σας, τα λόγια «ή αυτοί ή εμείς», τα λόγια π</w:t>
      </w:r>
      <w:r>
        <w:rPr>
          <w:rFonts w:eastAsia="Times New Roman" w:cs="Times New Roman"/>
          <w:szCs w:val="24"/>
        </w:rPr>
        <w:t xml:space="preserve">ερί προδοτών, τα λόγια περί </w:t>
      </w:r>
      <w:proofErr w:type="spellStart"/>
      <w:r>
        <w:rPr>
          <w:rFonts w:eastAsia="Times New Roman" w:cs="Times New Roman"/>
          <w:szCs w:val="24"/>
        </w:rPr>
        <w:t>Πινοσέτ</w:t>
      </w:r>
      <w:proofErr w:type="spellEnd"/>
      <w:r>
        <w:rPr>
          <w:rFonts w:eastAsia="Times New Roman" w:cs="Times New Roman"/>
          <w:szCs w:val="24"/>
        </w:rPr>
        <w:t xml:space="preserve"> του ιδίου του Πρωθυπουργού, κύριε Κοινοβουλευτικέ Εκπρόσωπε του ΣΥΡΙΖΑ, για να μη μας λέτε ότι αυτά τα έλεγαν κάποιοι ελάσσονες. Τα έλεγε ο μείζων των μειζόνων του πολιτικού σας χώρου περί </w:t>
      </w:r>
      <w:proofErr w:type="spellStart"/>
      <w:r>
        <w:rPr>
          <w:rFonts w:eastAsia="Times New Roman" w:cs="Times New Roman"/>
          <w:szCs w:val="24"/>
        </w:rPr>
        <w:t>Πινοσέτ</w:t>
      </w:r>
      <w:proofErr w:type="spellEnd"/>
      <w:r>
        <w:rPr>
          <w:rFonts w:eastAsia="Times New Roman" w:cs="Times New Roman"/>
          <w:szCs w:val="24"/>
        </w:rPr>
        <w:t>. Έτσι χαρακτήριζε τον κ</w:t>
      </w:r>
      <w:r>
        <w:rPr>
          <w:rFonts w:eastAsia="Times New Roman" w:cs="Times New Roman"/>
          <w:szCs w:val="24"/>
        </w:rPr>
        <w:t>. Παπανδρέου.</w:t>
      </w:r>
    </w:p>
    <w:p w14:paraId="3C9AC9E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«Ή τους τελειώνουμε»</w:t>
      </w:r>
      <w:r>
        <w:rPr>
          <w:rFonts w:eastAsia="Times New Roman" w:cs="Times New Roman"/>
          <w:szCs w:val="24"/>
        </w:rPr>
        <w:t>,</w:t>
      </w:r>
      <w:r>
        <w:rPr>
          <w:rFonts w:eastAsia="Times New Roman" w:cs="Times New Roman"/>
          <w:szCs w:val="24"/>
        </w:rPr>
        <w:t xml:space="preserve"> μεταγενέστερο, Σεπτέμβριος του 2015</w:t>
      </w:r>
      <w:r>
        <w:rPr>
          <w:rFonts w:eastAsia="Times New Roman" w:cs="Times New Roman"/>
          <w:szCs w:val="24"/>
        </w:rPr>
        <w:t>,</w:t>
      </w:r>
      <w:r>
        <w:rPr>
          <w:rFonts w:eastAsia="Times New Roman" w:cs="Times New Roman"/>
          <w:szCs w:val="24"/>
        </w:rPr>
        <w:t xml:space="preserve"> «ή μας τελειώνουν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πειδή αυτά μπορεί να πείτε ότι είναι παρελθόν, γιατί έτσι ξεφεύγετε μονίμως, να θυμίσω τι είπε εδώ στη Βουλή προ είκοσι ημερών ο Πρόεδρος της Κυβέρνησης, ο Πρόεδ</w:t>
      </w:r>
      <w:r>
        <w:rPr>
          <w:rFonts w:eastAsia="Times New Roman" w:cs="Times New Roman"/>
          <w:szCs w:val="24"/>
        </w:rPr>
        <w:t>ρος του ΣΥΡΙΖΑ. Χαρακτήρισε την Αντιπολίτευση «</w:t>
      </w:r>
      <w:proofErr w:type="spellStart"/>
      <w:r>
        <w:rPr>
          <w:rFonts w:eastAsia="Times New Roman" w:cs="Times New Roman"/>
          <w:szCs w:val="24"/>
        </w:rPr>
        <w:t>μενουμευρώπηδες</w:t>
      </w:r>
      <w:proofErr w:type="spellEnd"/>
      <w:r>
        <w:rPr>
          <w:rFonts w:eastAsia="Times New Roman" w:cs="Times New Roman"/>
          <w:szCs w:val="24"/>
        </w:rPr>
        <w:t>». Εδώ δεν τα έλεγε, πριν από είκοσι μέρες, προσβάλλοντάς μας; Δεν ανέχεται Υπουργούς του να χαρακτηρίζουν την Αντιπολίτευση «</w:t>
      </w:r>
      <w:proofErr w:type="spellStart"/>
      <w:r>
        <w:rPr>
          <w:rFonts w:eastAsia="Times New Roman" w:cs="Times New Roman"/>
          <w:szCs w:val="24"/>
        </w:rPr>
        <w:t>γκεσταπίτες</w:t>
      </w:r>
      <w:proofErr w:type="spellEnd"/>
      <w:r>
        <w:rPr>
          <w:rFonts w:eastAsia="Times New Roman" w:cs="Times New Roman"/>
          <w:szCs w:val="24"/>
        </w:rPr>
        <w:t>», τώρα που μιλάμε; Κάνω λάθος; Λέω ψέματα; Λέω υπερβολές</w:t>
      </w:r>
      <w:r>
        <w:rPr>
          <w:rFonts w:eastAsia="Times New Roman" w:cs="Times New Roman"/>
          <w:szCs w:val="24"/>
        </w:rPr>
        <w:t>; Έτσι ακριβώς είναι.</w:t>
      </w:r>
    </w:p>
    <w:p w14:paraId="3C9AC9E4"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Αυτός ο άνθρωπος, λοιπόν, έχει το θράσος τώρα</w:t>
      </w:r>
      <w:r>
        <w:rPr>
          <w:rFonts w:eastAsia="Times New Roman" w:cs="Times New Roman"/>
          <w:szCs w:val="24"/>
        </w:rPr>
        <w:t>,</w:t>
      </w:r>
      <w:r>
        <w:rPr>
          <w:rFonts w:eastAsia="Times New Roman" w:cs="Times New Roman"/>
          <w:szCs w:val="24"/>
        </w:rPr>
        <w:t xml:space="preserve"> που όλα τελείωσαν, τώρα</w:t>
      </w:r>
      <w:r>
        <w:rPr>
          <w:rFonts w:eastAsia="Times New Roman" w:cs="Times New Roman"/>
          <w:szCs w:val="24"/>
        </w:rPr>
        <w:t>,</w:t>
      </w:r>
      <w:r>
        <w:rPr>
          <w:rFonts w:eastAsia="Times New Roman" w:cs="Times New Roman"/>
          <w:szCs w:val="24"/>
        </w:rPr>
        <w:t xml:space="preserve"> που όλα έφθασαν στο τέλος, να κοιτάει να βρει όχι υποστηρικτές μιας εθνικής προσπάθειας, αλλά διαιρέτες της πολιτικής του ευθύνης, να βγάλει σε «ρεφενέ» τις πολιτ</w:t>
      </w:r>
      <w:r>
        <w:rPr>
          <w:rFonts w:eastAsia="Times New Roman" w:cs="Times New Roman"/>
          <w:szCs w:val="24"/>
        </w:rPr>
        <w:t>ικές του ευθύνες, προκειμένου να μην τις αναλάβει μόνος του. Αυτό ζητάει. Αυτό είναι το περιεχόμενο του αιτήματός του, γιατί παράλληλα</w:t>
      </w:r>
      <w:r>
        <w:rPr>
          <w:rFonts w:eastAsia="Times New Roman" w:cs="Times New Roman"/>
          <w:szCs w:val="24"/>
        </w:rPr>
        <w:t>,</w:t>
      </w:r>
      <w:r>
        <w:rPr>
          <w:rFonts w:eastAsia="Times New Roman" w:cs="Times New Roman"/>
          <w:szCs w:val="24"/>
        </w:rPr>
        <w:t xml:space="preserve"> με κάθε ευκαιρία</w:t>
      </w:r>
      <w:r>
        <w:rPr>
          <w:rFonts w:eastAsia="Times New Roman" w:cs="Times New Roman"/>
          <w:szCs w:val="24"/>
        </w:rPr>
        <w:t>,</w:t>
      </w:r>
      <w:r>
        <w:rPr>
          <w:rFonts w:eastAsia="Times New Roman" w:cs="Times New Roman"/>
          <w:szCs w:val="24"/>
        </w:rPr>
        <w:t xml:space="preserve"> δεν σταματά να δηλητηριάζει με μίσος την ελληνική </w:t>
      </w:r>
      <w:r>
        <w:rPr>
          <w:rFonts w:eastAsia="Times New Roman" w:cs="Times New Roman"/>
          <w:szCs w:val="24"/>
        </w:rPr>
        <w:lastRenderedPageBreak/>
        <w:t>κοινωνία</w:t>
      </w:r>
      <w:r>
        <w:rPr>
          <w:rFonts w:eastAsia="Times New Roman" w:cs="Times New Roman"/>
          <w:szCs w:val="24"/>
        </w:rPr>
        <w:t>,</w:t>
      </w:r>
      <w:r>
        <w:rPr>
          <w:rFonts w:eastAsia="Times New Roman" w:cs="Times New Roman"/>
          <w:szCs w:val="24"/>
        </w:rPr>
        <w:t xml:space="preserve"> γιατί αυτό του έμεινε –τίποτα άλλο δεν έχε</w:t>
      </w:r>
      <w:r>
        <w:rPr>
          <w:rFonts w:eastAsia="Times New Roman" w:cs="Times New Roman"/>
          <w:szCs w:val="24"/>
        </w:rPr>
        <w:t>ι να κάνει σε πολιτικό επίπεδο- με την ακυβέρνητη πολιτεία που έχει δημιουργήσει πετραδάκι-πετραδάκι επί τόσα χρόνια και της οποίας σήμερα ηγείται.</w:t>
      </w:r>
    </w:p>
    <w:p w14:paraId="3C9AC9E5"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Λέμε «όχι», λοιπόν, σ’ αυτές τις κουτοπόνηρες μεθόδους περί δήθεν συνεννόησης.</w:t>
      </w:r>
    </w:p>
    <w:p w14:paraId="3C9AC9E6"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ς):</w:t>
      </w:r>
      <w:r>
        <w:rPr>
          <w:rFonts w:eastAsia="Times New Roman" w:cs="Times New Roman"/>
          <w:szCs w:val="24"/>
        </w:rPr>
        <w:t xml:space="preserve"> Κύριε Λοβέρδο, με </w:t>
      </w:r>
      <w:proofErr w:type="spellStart"/>
      <w:r>
        <w:rPr>
          <w:rFonts w:eastAsia="Times New Roman" w:cs="Times New Roman"/>
          <w:szCs w:val="24"/>
        </w:rPr>
        <w:t>συγχωρείτε</w:t>
      </w:r>
      <w:proofErr w:type="spellEnd"/>
      <w:r>
        <w:rPr>
          <w:rFonts w:eastAsia="Times New Roman" w:cs="Times New Roman"/>
          <w:szCs w:val="24"/>
        </w:rPr>
        <w:t xml:space="preserve"> για τη διακοπή.</w:t>
      </w:r>
    </w:p>
    <w:p w14:paraId="3C9AC9E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w:t>
      </w:r>
      <w:r>
        <w:rPr>
          <w:rFonts w:eastAsia="Times New Roman" w:cs="Times New Roman"/>
          <w:szCs w:val="24"/>
        </w:rPr>
        <w:t>και ενημερώθηκαν για την ιστορία του κτηρίου και τον τρόπο οργάνωσης και λειτουργίας της Βουλής των Ελλήνων, είκοσι πέντε  μαθήτριες και μαθητές και δύο συνοδοί εκπαιδευτικοί τους από το 1</w:t>
      </w:r>
      <w:r>
        <w:rPr>
          <w:rFonts w:eastAsia="Times New Roman" w:cs="Times New Roman"/>
          <w:szCs w:val="24"/>
          <w:vertAlign w:val="superscript"/>
        </w:rPr>
        <w:t>ο</w:t>
      </w:r>
      <w:r>
        <w:rPr>
          <w:rFonts w:eastAsia="Times New Roman" w:cs="Times New Roman"/>
          <w:szCs w:val="24"/>
        </w:rPr>
        <w:t xml:space="preserve"> Δημοτικό Σχολείο Νέας Αρτάκης Ευβοίας. </w:t>
      </w:r>
    </w:p>
    <w:p w14:paraId="3C9AC9E8" w14:textId="77777777" w:rsidR="00DF4D2A" w:rsidRDefault="00ED41C9">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3C9AC9E9"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C9AC9EA"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Μπορείτε να συνεχίσετε, κύριε Λοβέρδο.</w:t>
      </w:r>
    </w:p>
    <w:p w14:paraId="3C9AC9EB"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Κυρίες και κύριοι Βουλευτές, μίλησα για ακυβέρνητη πολιτεία, για την Ελλάδα του ΣΥΡΙΖΑ και των ΑΝΕΛ. Ήθελα να δώσω ορισμένα παραδείγματα. Δύο από αυτ</w:t>
      </w:r>
      <w:r>
        <w:rPr>
          <w:rFonts w:eastAsia="Times New Roman" w:cs="Times New Roman"/>
          <w:szCs w:val="24"/>
        </w:rPr>
        <w:t xml:space="preserve">ά αφορούν το παρόν σχέδιο νόμου. </w:t>
      </w:r>
    </w:p>
    <w:p w14:paraId="3C9AC9EC"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άρθρο 12 παράγραφος 3 προβλέψατε, κυρίες και κύριοι της Κυβέρνησης, την κατάργηση του απορρήτου για όσα επαγγέλματα το έχουν. Εγώ είμαι δικηγόρος. Πρωτίστως γι’ αυτό το επάγγελμα καταργούσατε το απόρρητο, μη γνωρίζοντα</w:t>
      </w:r>
      <w:r>
        <w:rPr>
          <w:rFonts w:eastAsia="Times New Roman" w:cs="Times New Roman"/>
          <w:szCs w:val="24"/>
        </w:rPr>
        <w:t>ς τι προβλέπει η ελληνική έννομη τάξη, ο Κώδικας Δικηγόρων και ο Κώδικας Ποινικής Δικονομίας. Για όλα τα επαγγέλματα που έχουν απόρρητο τραβούσατε γραμμή και λέγατε «</w:t>
      </w:r>
      <w:r>
        <w:rPr>
          <w:rFonts w:eastAsia="Times New Roman" w:cs="Times New Roman"/>
          <w:szCs w:val="24"/>
        </w:rPr>
        <w:t>τ</w:t>
      </w:r>
      <w:r>
        <w:rPr>
          <w:rFonts w:eastAsia="Times New Roman" w:cs="Times New Roman"/>
          <w:szCs w:val="24"/>
        </w:rPr>
        <w:t>ο καταργούμε».</w:t>
      </w:r>
    </w:p>
    <w:p w14:paraId="3C9AC9ED"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Σήμερα, στην αρχή της συνεδρίασης</w:t>
      </w:r>
      <w:r>
        <w:rPr>
          <w:rFonts w:eastAsia="Times New Roman" w:cs="Times New Roman"/>
          <w:szCs w:val="24"/>
        </w:rPr>
        <w:t>,</w:t>
      </w:r>
      <w:r>
        <w:rPr>
          <w:rFonts w:eastAsia="Times New Roman" w:cs="Times New Roman"/>
          <w:szCs w:val="24"/>
        </w:rPr>
        <w:t xml:space="preserve"> έθεσα το θέμα και η κυρία Υφυπουργός είπε «</w:t>
      </w:r>
      <w:r>
        <w:rPr>
          <w:rFonts w:eastAsia="Times New Roman" w:cs="Times New Roman"/>
          <w:szCs w:val="24"/>
        </w:rPr>
        <w:t>θ</w:t>
      </w:r>
      <w:r>
        <w:rPr>
          <w:rFonts w:eastAsia="Times New Roman" w:cs="Times New Roman"/>
          <w:szCs w:val="24"/>
        </w:rPr>
        <w:t>α το καταργήσουμε». Πράγματι, έτσι έκανε. Ήρθε στην Αίθουσα αυτή ο Υπουργός Δικαιοσύνης, ο αρμόδιος για το θέμα, για να καταθέσει νομοτεχνικές βελτιώσεις και τον ρώτησα</w:t>
      </w:r>
      <w:r>
        <w:rPr>
          <w:rFonts w:eastAsia="Times New Roman" w:cs="Times New Roman"/>
          <w:szCs w:val="24"/>
        </w:rPr>
        <w:t>:</w:t>
      </w:r>
      <w:r>
        <w:rPr>
          <w:rFonts w:eastAsia="Times New Roman" w:cs="Times New Roman"/>
          <w:szCs w:val="24"/>
        </w:rPr>
        <w:t xml:space="preserve"> «Κύριε Υπουργέ, το ξέρατε αυτό το θέμα; Ή</w:t>
      </w:r>
      <w:r>
        <w:rPr>
          <w:rFonts w:eastAsia="Times New Roman" w:cs="Times New Roman"/>
          <w:szCs w:val="24"/>
        </w:rPr>
        <w:t>ταν δική σας πρωτοβουλία;»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ίπε «</w:t>
      </w:r>
      <w:r>
        <w:rPr>
          <w:rFonts w:eastAsia="Times New Roman" w:cs="Times New Roman"/>
          <w:szCs w:val="24"/>
        </w:rPr>
        <w:t>ό</w:t>
      </w:r>
      <w:r>
        <w:rPr>
          <w:rFonts w:eastAsia="Times New Roman" w:cs="Times New Roman"/>
          <w:szCs w:val="24"/>
        </w:rPr>
        <w:t xml:space="preserve">χι», ενώ το έχει υπογράψει το σχέδιο νόμου, όπως είπε ο κ. </w:t>
      </w:r>
      <w:proofErr w:type="spellStart"/>
      <w:r>
        <w:rPr>
          <w:rFonts w:eastAsia="Times New Roman" w:cs="Times New Roman"/>
          <w:szCs w:val="24"/>
        </w:rPr>
        <w:t>Κεγκέρογλου</w:t>
      </w:r>
      <w:proofErr w:type="spellEnd"/>
      <w:r>
        <w:rPr>
          <w:rFonts w:eastAsia="Times New Roman" w:cs="Times New Roman"/>
          <w:szCs w:val="24"/>
        </w:rPr>
        <w:t>. Δεν είναι μάλιστα δική του ευθύνη, αλλά προφανώς δεν τον ενημέρωσαν. Δεν τον ενημέρωσαν για μια πρωτοβουλία να μπει στο σχέδιο νόμου της σημερινής μα</w:t>
      </w:r>
      <w:r>
        <w:rPr>
          <w:rFonts w:eastAsia="Times New Roman" w:cs="Times New Roman"/>
          <w:szCs w:val="24"/>
        </w:rPr>
        <w:t>ς ημερήσιας διάταξης αυτή η ρύθμιση.</w:t>
      </w:r>
    </w:p>
    <w:p w14:paraId="3C9AC9EE"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Εγώ ρωτώ το εξής: Ποιος έχει την ευθύνη αυτής της ρυθμίσεως του άρθρου 12 παράγραφος 3; Ποιος την έβαλε; Ο αρμόδιος Υπουργός δεν το έκανε. Έτσι είπε εδώ. </w:t>
      </w:r>
    </w:p>
    <w:p w14:paraId="3C9AC9EF"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Αυτό το λέω για να καταλάβετε πώς κυβερνιέται η Ελλάδα αυτή τη σ</w:t>
      </w:r>
      <w:r>
        <w:rPr>
          <w:rFonts w:eastAsia="Times New Roman" w:cs="Times New Roman"/>
          <w:szCs w:val="24"/>
        </w:rPr>
        <w:t>τιγμή. Είναι ακυβέρνητη πολιτεία, κυρίες και κύριοι, όταν σε δυόμισι χρόνια έχουν αλλάξει τρεις Υπουργοί Παιδείας και ο τελευταίος εμφανίζεται να σαρώνει ό,τι καλό έχει γίνει μέχρι στιγμής στα θέματα του ασύλου, στα θέματα του τρόπου διοίκησης των πανεπιστ</w:t>
      </w:r>
      <w:r>
        <w:rPr>
          <w:rFonts w:eastAsia="Times New Roman" w:cs="Times New Roman"/>
          <w:szCs w:val="24"/>
        </w:rPr>
        <w:t>ημίων, όπου σκέφτεται ξανά και προτείνει να μπουν οι φοιτητικές παρατάξεις.</w:t>
      </w:r>
    </w:p>
    <w:p w14:paraId="3C9AC9F0"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Είναι ακυβέρνητη πολιτεία, όταν ξεψυχά μια γυναίκα πενήντα επτά ετών</w:t>
      </w:r>
      <w:r>
        <w:rPr>
          <w:rFonts w:eastAsia="Times New Roman" w:cs="Times New Roman"/>
          <w:szCs w:val="24"/>
        </w:rPr>
        <w:t>,</w:t>
      </w:r>
      <w:r>
        <w:rPr>
          <w:rFonts w:eastAsia="Times New Roman" w:cs="Times New Roman"/>
          <w:szCs w:val="24"/>
        </w:rPr>
        <w:t xml:space="preserve"> επειδή δεν μπορεί να συνοδευτεί σε κατάλληλο νοσοκομείο και πεθαίνει εκεί περιμένοντας. </w:t>
      </w:r>
    </w:p>
    <w:p w14:paraId="3C9AC9F1"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Είναι ακυβέρνητη πολι</w:t>
      </w:r>
      <w:r>
        <w:rPr>
          <w:rFonts w:eastAsia="Times New Roman" w:cs="Times New Roman"/>
          <w:szCs w:val="24"/>
        </w:rPr>
        <w:t xml:space="preserve">τεία, όταν έρχεται ο Βουλευτής της Πλειοψηφίας Μάκης </w:t>
      </w:r>
      <w:proofErr w:type="spellStart"/>
      <w:r>
        <w:rPr>
          <w:rFonts w:eastAsia="Times New Roman" w:cs="Times New Roman"/>
          <w:szCs w:val="24"/>
        </w:rPr>
        <w:t>Μπαλαούρας</w:t>
      </w:r>
      <w:proofErr w:type="spellEnd"/>
      <w:r>
        <w:rPr>
          <w:rFonts w:eastAsia="Times New Roman" w:cs="Times New Roman"/>
          <w:szCs w:val="24"/>
        </w:rPr>
        <w:t xml:space="preserve"> –και καλώς βέβαια- να φέρει εδώ σήμερα ρύθμιση, μία τροπολογία –που, προφανώς, την έχει συνεννοηθεί με την Κυβέρνηση και εμείς θα τη στηρίξουμε- να περάσει στην περιφέρεια το κτήριο του ΕΑΤ</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ΕΣΑ, το σύμβολο της αντίστασης κατά της </w:t>
      </w:r>
      <w:r>
        <w:rPr>
          <w:rFonts w:eastAsia="Times New Roman" w:cs="Times New Roman"/>
          <w:szCs w:val="24"/>
        </w:rPr>
        <w:t>χ</w:t>
      </w:r>
      <w:r>
        <w:rPr>
          <w:rFonts w:eastAsia="Times New Roman" w:cs="Times New Roman"/>
          <w:szCs w:val="24"/>
        </w:rPr>
        <w:t xml:space="preserve">ούντας, γιατί φοβάται ότι αυτό το κτήριο έχει περάσει στο </w:t>
      </w:r>
      <w:proofErr w:type="spellStart"/>
      <w:r>
        <w:rPr>
          <w:rFonts w:eastAsia="Times New Roman" w:cs="Times New Roman"/>
          <w:szCs w:val="24"/>
        </w:rPr>
        <w:t>υπερταμείο</w:t>
      </w:r>
      <w:proofErr w:type="spellEnd"/>
      <w:r>
        <w:rPr>
          <w:rFonts w:eastAsia="Times New Roman" w:cs="Times New Roman"/>
          <w:szCs w:val="24"/>
        </w:rPr>
        <w:t xml:space="preserve"> και προφανώς για να το προασπίσει από το ταμείο του ενός αιώνα</w:t>
      </w:r>
      <w:r>
        <w:rPr>
          <w:rFonts w:eastAsia="Times New Roman" w:cs="Times New Roman"/>
          <w:szCs w:val="24"/>
        </w:rPr>
        <w:t>,</w:t>
      </w:r>
      <w:r>
        <w:rPr>
          <w:rFonts w:eastAsia="Times New Roman" w:cs="Times New Roman"/>
          <w:szCs w:val="24"/>
        </w:rPr>
        <w:t xml:space="preserve"> που θα κατέχει την ελληνική περιουσία και θα τη διαχειρίζεται. </w:t>
      </w:r>
    </w:p>
    <w:p w14:paraId="3C9AC9F2"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Ντροπή σας! Όταν κ</w:t>
      </w:r>
      <w:r>
        <w:rPr>
          <w:rFonts w:eastAsia="Times New Roman" w:cs="Times New Roman"/>
          <w:szCs w:val="24"/>
        </w:rPr>
        <w:t xml:space="preserve">άποιος θα ρωτάει τι κάνατε, θα χαρακτηρίζεσθε από αυτό. Δηλαδή, ψηφίσατε το πέρασμα της δημόσιας περιουσίας σε ταμείο όχι υπό ελληνική διοίκηση για εκατό χρόνια. </w:t>
      </w:r>
    </w:p>
    <w:p w14:paraId="3C9AC9F3"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Έρχεστε και σήμερα με τρεις διατάξεις να κάνετε τροποποιήσεις στον τρόπο λειτουργίας αυτού το</w:t>
      </w:r>
      <w:r>
        <w:rPr>
          <w:rFonts w:eastAsia="Times New Roman" w:cs="Times New Roman"/>
          <w:szCs w:val="24"/>
        </w:rPr>
        <w:t>υ ταμείου</w:t>
      </w:r>
      <w:r>
        <w:rPr>
          <w:rFonts w:eastAsia="Times New Roman" w:cs="Times New Roman"/>
          <w:szCs w:val="24"/>
        </w:rPr>
        <w:t>,</w:t>
      </w:r>
      <w:r>
        <w:rPr>
          <w:rFonts w:eastAsia="Times New Roman" w:cs="Times New Roman"/>
          <w:szCs w:val="24"/>
        </w:rPr>
        <w:t xml:space="preserve"> με τα άρθρα 10, 20 και 22</w:t>
      </w:r>
      <w:r>
        <w:rPr>
          <w:rFonts w:eastAsia="Times New Roman" w:cs="Times New Roman"/>
          <w:szCs w:val="24"/>
        </w:rPr>
        <w:t>,</w:t>
      </w:r>
      <w:r>
        <w:rPr>
          <w:rFonts w:eastAsia="Times New Roman" w:cs="Times New Roman"/>
          <w:szCs w:val="24"/>
        </w:rPr>
        <w:t xml:space="preserve"> πιστεύοντας ότι θα βρεθεί Βουλευτής της Αντιπολίτευσης να το ψηφίσει. </w:t>
      </w:r>
    </w:p>
    <w:p w14:paraId="3C9AC9F4" w14:textId="77777777" w:rsidR="00DF4D2A" w:rsidRDefault="00ED41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συνταξιοδοτικό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ασφαλιστικό είναι η πιο χαρακτηριστική περίπτωση ότι το κράτος αυτό δεν κυβερνιέται, κυρίες και κύριοι Βουλευτές.</w:t>
      </w:r>
    </w:p>
    <w:p w14:paraId="3C9AC9F5"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με </w:t>
      </w:r>
      <w:r>
        <w:rPr>
          <w:rFonts w:eastAsia="Times New Roman" w:cs="Times New Roman"/>
          <w:szCs w:val="24"/>
        </w:rPr>
        <w:t>ένα επιχείρημα: Πριν από ένα</w:t>
      </w:r>
      <w:r>
        <w:rPr>
          <w:rFonts w:eastAsia="Times New Roman" w:cs="Times New Roman"/>
          <w:szCs w:val="24"/>
        </w:rPr>
        <w:t>ν</w:t>
      </w:r>
      <w:r>
        <w:rPr>
          <w:rFonts w:eastAsia="Times New Roman" w:cs="Times New Roman"/>
          <w:szCs w:val="24"/>
        </w:rPr>
        <w:t xml:space="preserve"> χρόνο σε αυτή την ίδια Αίθουσα λέγατε ότι θα αυξηθούν οι συντάξεις</w:t>
      </w:r>
      <w:r>
        <w:rPr>
          <w:rFonts w:eastAsia="Times New Roman" w:cs="Times New Roman"/>
          <w:szCs w:val="24"/>
        </w:rPr>
        <w:t>,</w:t>
      </w:r>
      <w:r>
        <w:rPr>
          <w:rFonts w:eastAsia="Times New Roman" w:cs="Times New Roman"/>
          <w:szCs w:val="24"/>
        </w:rPr>
        <w:t xml:space="preserve"> διότι θα υπάρχει μέρισμα για τους συνταξιούχους από την ανάπτυξη. </w:t>
      </w:r>
      <w:r>
        <w:rPr>
          <w:rFonts w:eastAsia="Times New Roman" w:cs="Times New Roman"/>
          <w:szCs w:val="24"/>
        </w:rPr>
        <w:t>Έ</w:t>
      </w:r>
      <w:r>
        <w:rPr>
          <w:rFonts w:eastAsia="Times New Roman" w:cs="Times New Roman"/>
          <w:szCs w:val="24"/>
        </w:rPr>
        <w:t>ναν χρόνο μετά, με τους ίδιους πανηγυρισμούς, την ίδια ασυνείδητη και ανεπίγνω</w:t>
      </w:r>
      <w:r>
        <w:rPr>
          <w:rFonts w:eastAsia="Times New Roman" w:cs="Times New Roman"/>
          <w:szCs w:val="24"/>
        </w:rPr>
        <w:t>σ</w:t>
      </w:r>
      <w:r>
        <w:rPr>
          <w:rFonts w:eastAsia="Times New Roman" w:cs="Times New Roman"/>
          <w:szCs w:val="24"/>
        </w:rPr>
        <w:t>τη διάθεση ε</w:t>
      </w:r>
      <w:r>
        <w:rPr>
          <w:rFonts w:eastAsia="Times New Roman" w:cs="Times New Roman"/>
          <w:szCs w:val="24"/>
        </w:rPr>
        <w:t>νθουσιασμού, καλή διάθεση να ψηφίζετε τα πάντα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ανηγυρίζοντας ψηφίσατε τα μέτρα πριν από δεκαπέντε ημέρες. Άλλα τη μια ημέρα, άλλα την άλλη, ο συμβολισμός ότι η πολιτεία αυτή δεν κυβερνιέται πια από εσάς. Διαλύετε κάθε μέρα ό,τι καλό υπάρχει μέσα σ’ αυτή </w:t>
      </w:r>
      <w:r>
        <w:rPr>
          <w:rFonts w:eastAsia="Times New Roman" w:cs="Times New Roman"/>
          <w:szCs w:val="24"/>
        </w:rPr>
        <w:t>τη χώρα. Γι</w:t>
      </w:r>
      <w:r>
        <w:rPr>
          <w:rFonts w:eastAsia="Times New Roman" w:cs="Times New Roman"/>
          <w:szCs w:val="24"/>
        </w:rPr>
        <w:t>α</w:t>
      </w:r>
      <w:r>
        <w:rPr>
          <w:rFonts w:eastAsia="Times New Roman" w:cs="Times New Roman"/>
          <w:szCs w:val="24"/>
        </w:rPr>
        <w:t xml:space="preserve"> αυτό -και αυτή είναι η τελευταία μου φράση- λέμε ότι η προϋπόθεση της οποιασδήποτε ανάκαμψης, της οποιασδήποτε επιστροφής σε καλύτερες ημέρες, είναι να φύγετε εσείς. </w:t>
      </w:r>
    </w:p>
    <w:p w14:paraId="3C9AC9F6"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3C9AC9F7"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(Χειροκροτήματα από την πτέρυγα της </w:t>
      </w:r>
      <w:r>
        <w:rPr>
          <w:rFonts w:eastAsia="Times New Roman" w:cs="Times New Roman"/>
          <w:szCs w:val="24"/>
        </w:rPr>
        <w:t>Δημοκρατικής Συμπαράταξης</w:t>
      </w:r>
      <w:r>
        <w:rPr>
          <w:rFonts w:eastAsia="Times New Roman" w:cs="Times New Roman"/>
          <w:szCs w:val="24"/>
        </w:rPr>
        <w:t xml:space="preserve"> ΠΑΣΟΚ - ΔΗΜΑΡ</w:t>
      </w:r>
      <w:r>
        <w:rPr>
          <w:rFonts w:eastAsia="Times New Roman" w:cs="Times New Roman"/>
          <w:szCs w:val="24"/>
        </w:rPr>
        <w:t>)</w:t>
      </w:r>
    </w:p>
    <w:p w14:paraId="3C9AC9F8" w14:textId="77777777" w:rsidR="00DF4D2A" w:rsidRDefault="00ED41C9">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Έχουμε δύο συναδέλφους ακόμα για να μιλήσουν, τον κ. Κουτσούκο και τον κ. Τζελέπη, και μετά έχει ζητήσει τον λόγο ο κ. </w:t>
      </w:r>
      <w:proofErr w:type="spellStart"/>
      <w:r>
        <w:rPr>
          <w:rFonts w:eastAsia="Times New Roman" w:cs="Times New Roman"/>
          <w:szCs w:val="24"/>
        </w:rPr>
        <w:t>Δανέλλης</w:t>
      </w:r>
      <w:proofErr w:type="spellEnd"/>
      <w:r>
        <w:rPr>
          <w:rFonts w:eastAsia="Times New Roman" w:cs="Times New Roman"/>
          <w:szCs w:val="24"/>
        </w:rPr>
        <w:t>. Επειδή υπάρχουν και άλλοι δύο Κοινοβουλευτικοί Εκπρόσ</w:t>
      </w:r>
      <w:r>
        <w:rPr>
          <w:rFonts w:eastAsia="Times New Roman" w:cs="Times New Roman"/>
          <w:szCs w:val="24"/>
        </w:rPr>
        <w:t>ωποι, υποθέτω αμέσως μετά…</w:t>
      </w:r>
    </w:p>
    <w:p w14:paraId="3C9AC9F9"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Θα ήθελα κι εγώ τον λόγο, κύριε Πρόεδρε.</w:t>
      </w:r>
    </w:p>
    <w:p w14:paraId="3C9AC9FA" w14:textId="77777777" w:rsidR="00DF4D2A" w:rsidRDefault="00ED41C9">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Ωραία. Εντάξει</w:t>
      </w:r>
      <w:r>
        <w:rPr>
          <w:rFonts w:eastAsia="Times New Roman" w:cs="Times New Roman"/>
          <w:szCs w:val="24"/>
        </w:rPr>
        <w:t>,</w:t>
      </w:r>
      <w:r>
        <w:rPr>
          <w:rFonts w:eastAsia="Times New Roman" w:cs="Times New Roman"/>
          <w:szCs w:val="24"/>
        </w:rPr>
        <w:t xml:space="preserve"> σας είδα,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3C9AC9FB"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Ελάτε, κύριε Κουτσούκο, έχετε τον λόγο.</w:t>
      </w:r>
    </w:p>
    <w:p w14:paraId="3C9AC9FC"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Θα μιλήσετε από εκεί, κύριε Κουτσούκο;</w:t>
      </w:r>
      <w:r>
        <w:rPr>
          <w:rFonts w:eastAsia="Times New Roman" w:cs="Times New Roman"/>
          <w:szCs w:val="24"/>
        </w:rPr>
        <w:t xml:space="preserve"> </w:t>
      </w:r>
    </w:p>
    <w:p w14:paraId="3C9AC9FD"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w:t>
      </w:r>
    </w:p>
    <w:p w14:paraId="3C9AC9FE" w14:textId="77777777" w:rsidR="00DF4D2A" w:rsidRDefault="00ED41C9">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Αν ερχόσασταν μέχρι εδώ, θα κάνατε άσκηση για το πόδι. Είναι ιατρική συμβουλή αυτή. </w:t>
      </w:r>
    </w:p>
    <w:p w14:paraId="3C9AC9FF"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Σας ευχαριστώ πολύ, κύριε Πρόεδρε. Να είστε καλά! </w:t>
      </w:r>
    </w:p>
    <w:p w14:paraId="3C9ACA00"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w:t>
      </w:r>
      <w:r>
        <w:rPr>
          <w:rFonts w:eastAsia="Times New Roman" w:cs="Times New Roman"/>
          <w:szCs w:val="24"/>
        </w:rPr>
        <w:t xml:space="preserve">ένα νομοσχέδιο </w:t>
      </w:r>
      <w:proofErr w:type="spellStart"/>
      <w:r>
        <w:rPr>
          <w:rFonts w:eastAsia="Times New Roman" w:cs="Times New Roman"/>
          <w:szCs w:val="24"/>
        </w:rPr>
        <w:t>ποτ</w:t>
      </w:r>
      <w:proofErr w:type="spellEnd"/>
      <w:r>
        <w:rPr>
          <w:rFonts w:eastAsia="Times New Roman" w:cs="Times New Roman"/>
          <w:szCs w:val="24"/>
        </w:rPr>
        <w:t xml:space="preserve"> πουρί</w:t>
      </w:r>
      <w:r>
        <w:rPr>
          <w:rFonts w:eastAsia="Times New Roman" w:cs="Times New Roman"/>
          <w:szCs w:val="24"/>
        </w:rPr>
        <w:t>,</w:t>
      </w:r>
      <w:r>
        <w:rPr>
          <w:rFonts w:eastAsia="Times New Roman" w:cs="Times New Roman"/>
          <w:szCs w:val="24"/>
        </w:rPr>
        <w:t xml:space="preserve"> που έχει απ’ όλα: </w:t>
      </w:r>
      <w:r>
        <w:rPr>
          <w:rFonts w:eastAsia="Times New Roman" w:cs="Times New Roman"/>
          <w:szCs w:val="24"/>
        </w:rPr>
        <w:t>έ</w:t>
      </w:r>
      <w:r>
        <w:rPr>
          <w:rFonts w:eastAsia="Times New Roman" w:cs="Times New Roman"/>
          <w:szCs w:val="24"/>
        </w:rPr>
        <w:t xml:space="preserve">χει διεθνείς υποχρεώσεις της χώρας με την ενσωμάτωση </w:t>
      </w:r>
      <w:r>
        <w:rPr>
          <w:rFonts w:eastAsia="Times New Roman" w:cs="Times New Roman"/>
          <w:szCs w:val="24"/>
        </w:rPr>
        <w:lastRenderedPageBreak/>
        <w:t xml:space="preserve">μιας </w:t>
      </w:r>
      <w:r>
        <w:rPr>
          <w:rFonts w:eastAsia="Times New Roman" w:cs="Times New Roman"/>
          <w:szCs w:val="24"/>
        </w:rPr>
        <w:t>ο</w:t>
      </w:r>
      <w:r>
        <w:rPr>
          <w:rFonts w:eastAsia="Times New Roman" w:cs="Times New Roman"/>
          <w:szCs w:val="24"/>
        </w:rPr>
        <w:t xml:space="preserve">δηγίας και -κατά τη συνήθη πρακτική της Κυβέρνησης- έχει διάφορες τακτοποιήσεις, το γνωστό «ψηφίζουμε και </w:t>
      </w:r>
      <w:proofErr w:type="spellStart"/>
      <w:r>
        <w:rPr>
          <w:rFonts w:eastAsia="Times New Roman" w:cs="Times New Roman"/>
          <w:szCs w:val="24"/>
        </w:rPr>
        <w:t>ξεψηφίζουμε</w:t>
      </w:r>
      <w:proofErr w:type="spellEnd"/>
      <w:r>
        <w:rPr>
          <w:rFonts w:eastAsia="Times New Roman" w:cs="Times New Roman"/>
          <w:szCs w:val="24"/>
        </w:rPr>
        <w:t xml:space="preserve">». </w:t>
      </w:r>
    </w:p>
    <w:p w14:paraId="3C9ACA01"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Όμως, εκείνο που χαρακτηρίζει τ</w:t>
      </w:r>
      <w:r>
        <w:rPr>
          <w:rFonts w:eastAsia="Times New Roman" w:cs="Times New Roman"/>
          <w:szCs w:val="24"/>
        </w:rPr>
        <w:t xml:space="preserve">ο νομοσχέδιο είναι ότι αυτό το νομοσχέδιο, χωρίς να το λέει η Κυβέρνηση, για να είναι επείγον, έχει </w:t>
      </w:r>
      <w:proofErr w:type="spellStart"/>
      <w:r>
        <w:rPr>
          <w:rFonts w:eastAsia="Times New Roman" w:cs="Times New Roman"/>
          <w:szCs w:val="24"/>
        </w:rPr>
        <w:t>προαπαιτούμενα</w:t>
      </w:r>
      <w:proofErr w:type="spellEnd"/>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χουμε καλέσει την Κυβέρνηση με γραπτή ερώτηση, δική μου και του κ. </w:t>
      </w:r>
      <w:proofErr w:type="spellStart"/>
      <w:r>
        <w:rPr>
          <w:rFonts w:eastAsia="Times New Roman" w:cs="Times New Roman"/>
          <w:szCs w:val="24"/>
        </w:rPr>
        <w:t>Κεγκέρογλου</w:t>
      </w:r>
      <w:proofErr w:type="spellEnd"/>
      <w:r>
        <w:rPr>
          <w:rFonts w:eastAsia="Times New Roman" w:cs="Times New Roman"/>
          <w:szCs w:val="24"/>
        </w:rPr>
        <w:t xml:space="preserve">, να μας καταθέσει εδώ στη Βουλή την τεχνική συμφωνία με τα </w:t>
      </w:r>
      <w:proofErr w:type="spellStart"/>
      <w:r>
        <w:rPr>
          <w:rFonts w:eastAsia="Times New Roman" w:cs="Times New Roman"/>
          <w:szCs w:val="24"/>
        </w:rPr>
        <w:t>ε</w:t>
      </w:r>
      <w:r>
        <w:rPr>
          <w:rFonts w:eastAsia="Times New Roman" w:cs="Times New Roman"/>
          <w:szCs w:val="24"/>
        </w:rPr>
        <w:t>κατόν</w:t>
      </w:r>
      <w:proofErr w:type="spellEnd"/>
      <w:r>
        <w:rPr>
          <w:rFonts w:eastAsia="Times New Roman" w:cs="Times New Roman"/>
          <w:szCs w:val="24"/>
        </w:rPr>
        <w:t xml:space="preserve"> σαράντα </w:t>
      </w:r>
      <w:proofErr w:type="spellStart"/>
      <w:r>
        <w:rPr>
          <w:rFonts w:eastAsia="Times New Roman" w:cs="Times New Roman"/>
          <w:szCs w:val="24"/>
        </w:rPr>
        <w:t>προαπαιτούμενα</w:t>
      </w:r>
      <w:proofErr w:type="spellEnd"/>
      <w:r>
        <w:rPr>
          <w:rFonts w:eastAsia="Times New Roman" w:cs="Times New Roman"/>
          <w:szCs w:val="24"/>
        </w:rPr>
        <w:t>,</w:t>
      </w:r>
      <w:r>
        <w:rPr>
          <w:rFonts w:eastAsia="Times New Roman" w:cs="Times New Roman"/>
          <w:szCs w:val="24"/>
        </w:rPr>
        <w:t xml:space="preserve"> για να δούμε σε τι έχει δεσμευθεί. </w:t>
      </w:r>
      <w:r>
        <w:rPr>
          <w:rFonts w:eastAsia="Times New Roman" w:cs="Times New Roman"/>
          <w:szCs w:val="24"/>
        </w:rPr>
        <w:t>Δ</w:t>
      </w:r>
      <w:r>
        <w:rPr>
          <w:rFonts w:eastAsia="Times New Roman" w:cs="Times New Roman"/>
          <w:szCs w:val="24"/>
        </w:rPr>
        <w:t xml:space="preserve">υστυχώς, η Κυβέρνηση, πάλι κατά τη συνήθη πρακτική, αγνοεί τη Βουλή. </w:t>
      </w:r>
    </w:p>
    <w:p w14:paraId="3C9ACA02"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υπάρχουν και τα διεθνή μέσα</w:t>
      </w:r>
      <w:r>
        <w:rPr>
          <w:rFonts w:eastAsia="Times New Roman" w:cs="Times New Roman"/>
          <w:szCs w:val="24"/>
        </w:rPr>
        <w:t>,</w:t>
      </w:r>
      <w:r>
        <w:rPr>
          <w:rFonts w:eastAsia="Times New Roman" w:cs="Times New Roman"/>
          <w:szCs w:val="24"/>
        </w:rPr>
        <w:t xml:space="preserve"> που μας λένε ότι έχετε καμ</w:t>
      </w:r>
      <w:r>
        <w:rPr>
          <w:rFonts w:eastAsia="Times New Roman" w:cs="Times New Roman"/>
          <w:szCs w:val="24"/>
        </w:rPr>
        <w:t>μιά</w:t>
      </w:r>
      <w:r>
        <w:rPr>
          <w:rFonts w:eastAsia="Times New Roman" w:cs="Times New Roman"/>
          <w:szCs w:val="24"/>
        </w:rPr>
        <w:t xml:space="preserve"> </w:t>
      </w:r>
      <w:proofErr w:type="spellStart"/>
      <w:r>
        <w:rPr>
          <w:rFonts w:eastAsia="Times New Roman" w:cs="Times New Roman"/>
          <w:szCs w:val="24"/>
        </w:rPr>
        <w:t>εικοσιπενταριά</w:t>
      </w:r>
      <w:proofErr w:type="spellEnd"/>
      <w:r>
        <w:rPr>
          <w:rFonts w:eastAsia="Times New Roman" w:cs="Times New Roman"/>
          <w:szCs w:val="24"/>
        </w:rPr>
        <w:t xml:space="preserve"> ακόμα εκκρεμότητες, κύριε </w:t>
      </w:r>
      <w:r>
        <w:rPr>
          <w:rFonts w:eastAsia="Times New Roman" w:cs="Times New Roman"/>
          <w:szCs w:val="24"/>
        </w:rPr>
        <w:t xml:space="preserve">Υπουργέ. </w:t>
      </w:r>
      <w:r>
        <w:rPr>
          <w:rFonts w:eastAsia="Times New Roman" w:cs="Times New Roman"/>
          <w:szCs w:val="24"/>
        </w:rPr>
        <w:t>Π</w:t>
      </w:r>
      <w:r>
        <w:rPr>
          <w:rFonts w:eastAsia="Times New Roman" w:cs="Times New Roman"/>
          <w:szCs w:val="24"/>
        </w:rPr>
        <w:t xml:space="preserve">ροφανώς υπάρχει μια πρεμούρα να τακτοποιήσετε αυτές τις εκκρεμότητες. </w:t>
      </w:r>
    </w:p>
    <w:p w14:paraId="3C9ACA03"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έλεγα ότι αυτό γίνεται σε ένα περιβάλλον πολιτικό, που η χώρα βρίσκεται σε ένα εκκρεμές, σε ένα εκκρεμές το οποίο έχει προκύψει από τις δικές σας διαπραγματευτικές τακτικές</w:t>
      </w:r>
      <w:r>
        <w:rPr>
          <w:rFonts w:eastAsia="Times New Roman" w:cs="Times New Roman"/>
          <w:szCs w:val="24"/>
        </w:rPr>
        <w:t>, καθώς από τη μια πλευρά ήταν «ούτε 1 ευρώ μέτρα», ενώ προχθές ψηφίσαμε 4,9 δισεκατομμύρια μέτρα</w:t>
      </w:r>
      <w:r>
        <w:rPr>
          <w:rFonts w:eastAsia="Times New Roman" w:cs="Times New Roman"/>
          <w:szCs w:val="24"/>
        </w:rPr>
        <w:t>,</w:t>
      </w:r>
      <w:r>
        <w:rPr>
          <w:rFonts w:eastAsia="Times New Roman" w:cs="Times New Roman"/>
          <w:szCs w:val="24"/>
        </w:rPr>
        <w:t xml:space="preserve"> με το λεγόμενο «τέταρτο μνημόνιο»</w:t>
      </w:r>
      <w:r>
        <w:rPr>
          <w:rFonts w:eastAsia="Times New Roman" w:cs="Times New Roman"/>
          <w:szCs w:val="24"/>
        </w:rPr>
        <w:t>,</w:t>
      </w:r>
      <w:r>
        <w:rPr>
          <w:rFonts w:eastAsia="Times New Roman" w:cs="Times New Roman"/>
          <w:szCs w:val="24"/>
        </w:rPr>
        <w:t xml:space="preserve"> και από την άλλη ήταν ότι λύνουμε έτσι το χρέος, για να πείσετε τους Βουλευτές της Πλειοψηφίας να ψηφίσουν. </w:t>
      </w:r>
      <w:r>
        <w:rPr>
          <w:rFonts w:eastAsia="Times New Roman" w:cs="Times New Roman"/>
          <w:szCs w:val="24"/>
        </w:rPr>
        <w:t>Τ</w:t>
      </w:r>
      <w:r>
        <w:rPr>
          <w:rFonts w:eastAsia="Times New Roman" w:cs="Times New Roman"/>
          <w:szCs w:val="24"/>
        </w:rPr>
        <w:t>ο αποτέλεσμα;</w:t>
      </w:r>
      <w:r>
        <w:rPr>
          <w:rFonts w:eastAsia="Times New Roman" w:cs="Times New Roman"/>
          <w:szCs w:val="24"/>
        </w:rPr>
        <w:t xml:space="preserve"> Και μέτρα ψηφίσαμε και το χρέος δεν λύσαμε. </w:t>
      </w:r>
    </w:p>
    <w:p w14:paraId="3C9ACA04"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δυστυχώς, κυρίες και κύριοι συνάδελφοι της Πλειοψηφίας, δεν απώλεσε το κεκτημένο του 2012, την απόφαση δηλαδή του </w:t>
      </w:r>
      <w:proofErr w:type="spellStart"/>
      <w:r>
        <w:rPr>
          <w:rFonts w:eastAsia="Times New Roman" w:cs="Times New Roman"/>
          <w:szCs w:val="24"/>
          <w:lang w:val="en-US"/>
        </w:rPr>
        <w:t>Eurogroup</w:t>
      </w:r>
      <w:proofErr w:type="spellEnd"/>
      <w:r>
        <w:rPr>
          <w:rFonts w:eastAsia="Times New Roman" w:cs="Times New Roman"/>
          <w:szCs w:val="24"/>
        </w:rPr>
        <w:t xml:space="preserve"> του 2012, που έλεγε με συγκεκριμένα παραμετρικά πως το χρέος γίνεται βιώσι</w:t>
      </w:r>
      <w:r>
        <w:rPr>
          <w:rFonts w:eastAsia="Times New Roman" w:cs="Times New Roman"/>
          <w:szCs w:val="24"/>
        </w:rPr>
        <w:t xml:space="preserve">μο, αλλά απώλεσε και τη δική της «επιτυχία» του Μαΐου του 2016, δηλαδή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του 2016. </w:t>
      </w:r>
      <w:r>
        <w:rPr>
          <w:rFonts w:eastAsia="Times New Roman" w:cs="Times New Roman"/>
          <w:szCs w:val="24"/>
        </w:rPr>
        <w:t>Τ</w:t>
      </w:r>
      <w:r>
        <w:rPr>
          <w:rFonts w:eastAsia="Times New Roman" w:cs="Times New Roman"/>
          <w:szCs w:val="24"/>
        </w:rPr>
        <w:t xml:space="preserve">ώρα, εκλιπαρεί να πάρει κάτι απ’ αυτά, δηλαδή αυτά που είχε η χώρα και τα απώλεσε με τη διαπραγματευτική της τακτική και τους χειρισμούς της. Αυτή είναι η πραγματικότητα. </w:t>
      </w:r>
      <w:r>
        <w:rPr>
          <w:rFonts w:eastAsia="Times New Roman" w:cs="Times New Roman"/>
          <w:szCs w:val="24"/>
        </w:rPr>
        <w:t>Σ</w:t>
      </w:r>
      <w:r>
        <w:rPr>
          <w:rFonts w:eastAsia="Times New Roman" w:cs="Times New Roman"/>
          <w:szCs w:val="24"/>
        </w:rPr>
        <w:t xml:space="preserve">ε αυτό το πλαίσιο συζητάμε αυτό το νομοσχέδιο. </w:t>
      </w:r>
    </w:p>
    <w:p w14:paraId="3C9ACA05"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έχει ως </w:t>
      </w:r>
      <w:proofErr w:type="spellStart"/>
      <w:r>
        <w:rPr>
          <w:rFonts w:eastAsia="Times New Roman" w:cs="Times New Roman"/>
          <w:szCs w:val="24"/>
        </w:rPr>
        <w:t>προαπαιτούμενο</w:t>
      </w:r>
      <w:proofErr w:type="spellEnd"/>
      <w:r>
        <w:rPr>
          <w:rFonts w:eastAsia="Times New Roman" w:cs="Times New Roman"/>
          <w:szCs w:val="24"/>
        </w:rPr>
        <w:t>, κυρί</w:t>
      </w:r>
      <w:r>
        <w:rPr>
          <w:rFonts w:eastAsia="Times New Roman" w:cs="Times New Roman"/>
          <w:szCs w:val="24"/>
        </w:rPr>
        <w:t xml:space="preserve">ες και κύριοι συνάδελφοι, τη φορολογική σεισάχθεια. Πού όμως; Για τις επιχειρήσεις του δημοσίου που εντάσσονται στο </w:t>
      </w:r>
      <w:proofErr w:type="spellStart"/>
      <w:r>
        <w:rPr>
          <w:rFonts w:eastAsia="Times New Roman" w:cs="Times New Roman"/>
          <w:szCs w:val="24"/>
        </w:rPr>
        <w:t>υπερταμείο</w:t>
      </w:r>
      <w:proofErr w:type="spellEnd"/>
      <w:r>
        <w:rPr>
          <w:rFonts w:eastAsia="Times New Roman" w:cs="Times New Roman"/>
          <w:szCs w:val="24"/>
        </w:rPr>
        <w:t xml:space="preserve">, για να μπορούν ελευθέρας να γίνονται εκεί οι χειρισμοί. </w:t>
      </w:r>
      <w:r>
        <w:rPr>
          <w:rFonts w:eastAsia="Times New Roman" w:cs="Times New Roman"/>
          <w:szCs w:val="24"/>
        </w:rPr>
        <w:t>Φ</w:t>
      </w:r>
      <w:r>
        <w:rPr>
          <w:rFonts w:eastAsia="Times New Roman" w:cs="Times New Roman"/>
          <w:szCs w:val="24"/>
        </w:rPr>
        <w:t xml:space="preserve">υσικά, έχει και την απαλλαγή των μελών του Εποπτικού Συμβουλίου. </w:t>
      </w:r>
    </w:p>
    <w:p w14:paraId="3C9ACA06"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Θυμάσ</w:t>
      </w:r>
      <w:r>
        <w:rPr>
          <w:rFonts w:eastAsia="Times New Roman" w:cs="Times New Roman"/>
          <w:szCs w:val="24"/>
        </w:rPr>
        <w:t xml:space="preserve">τε τι γινόταν σε αυτή την Αίθουσα, κυρίες και κύριοι συνάδελφοι της Πλειοψηφίας, όταν η προηγούμενη κυβέρνηση έφερε την απαλλαγή των μελών του </w:t>
      </w:r>
      <w:r>
        <w:rPr>
          <w:rFonts w:eastAsia="Times New Roman" w:cs="Times New Roman"/>
          <w:szCs w:val="24"/>
        </w:rPr>
        <w:t>Διοικητικού Συμβουλίου</w:t>
      </w:r>
      <w:r>
        <w:rPr>
          <w:rFonts w:eastAsia="Times New Roman" w:cs="Times New Roman"/>
          <w:szCs w:val="24"/>
        </w:rPr>
        <w:t xml:space="preserve">; Τώρα τη διευρύνετε και στο Εποπτικό Συμβούλιο και δεν ανοίγει μύτη! </w:t>
      </w:r>
    </w:p>
    <w:p w14:paraId="3C9ACA07"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t>Μάλιστα,</w:t>
      </w:r>
      <w:r>
        <w:rPr>
          <w:rFonts w:eastAsia="Times New Roman" w:cs="Times New Roman"/>
          <w:szCs w:val="24"/>
        </w:rPr>
        <w:t xml:space="preserve"> δεν βλέπω </w:t>
      </w:r>
      <w:r>
        <w:rPr>
          <w:rFonts w:eastAsia="Times New Roman" w:cs="Times New Roman"/>
          <w:szCs w:val="24"/>
        </w:rPr>
        <w:t>τ</w:t>
      </w:r>
      <w:r>
        <w:rPr>
          <w:rFonts w:eastAsia="Times New Roman" w:cs="Times New Roman"/>
          <w:szCs w:val="24"/>
        </w:rPr>
        <w:t>ους,</w:t>
      </w:r>
      <w:r>
        <w:rPr>
          <w:rFonts w:eastAsia="Times New Roman" w:cs="Times New Roman"/>
          <w:szCs w:val="24"/>
        </w:rPr>
        <w:t xml:space="preserve"> κατά τα άλλα, αγαπητούς συναδέλφους του ΣΥΡΙΖΑ να έχουν τη διάθεση να τοποθετηθούν στο συγκεκριμένο νομοσχέδιο. Η συζήτηση κατέληξε, δυστυχώς, να είναι ένας μονόλογος των Βουλευτών της Δημοκρατικής Συμπαράταξης. </w:t>
      </w:r>
    </w:p>
    <w:p w14:paraId="3C9ACA08" w14:textId="77777777" w:rsidR="00DF4D2A" w:rsidRDefault="00ED41C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νομίζω ό</w:t>
      </w:r>
      <w:r>
        <w:rPr>
          <w:rFonts w:eastAsia="Times New Roman" w:cs="Times New Roman"/>
          <w:szCs w:val="24"/>
        </w:rPr>
        <w:t xml:space="preserve">τι με την παρουσία μας εδώ έχουμε αναδείξει τον χαρακτήρα της κυβερνητικής πολιτικής και των αδιεξόδων που έχουν εγκλωβίσει τη χώρα. </w:t>
      </w:r>
    </w:p>
    <w:p w14:paraId="3C9ACA0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Τώρα αν δούμε ορισμένες επιμέρους διατάξεις του νομοσχεδίου, επιβεβαιώνεται αυτή η πάγια τακτική της Κυβέρνησης, η τακτική</w:t>
      </w:r>
      <w:r>
        <w:rPr>
          <w:rFonts w:eastAsia="Times New Roman" w:cs="Times New Roman"/>
          <w:szCs w:val="24"/>
        </w:rPr>
        <w:t xml:space="preserve"> του «ψηφίζω και δεν ψηφίζω».  </w:t>
      </w:r>
    </w:p>
    <w:p w14:paraId="3C9ACA0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Αναφέρθηκε ο κ. Λοβέρδος νωρίτερα στο άρθρο 12 παράγραφος 3 και την παροιμιώδη, νομίζω, φράση του κ. Κοντονή, ενός ανθρώπου που υπογράφει, ότι αυτό δεν αποτελεί πολιτική της Κυβέρνησης. Αλλά εδώ δεν υπογράφει, αγαπητέ συνάδε</w:t>
      </w:r>
      <w:r>
        <w:rPr>
          <w:rFonts w:eastAsia="Times New Roman" w:cs="Times New Roman"/>
          <w:szCs w:val="24"/>
        </w:rPr>
        <w:t xml:space="preserve">λφε, μόνο ο κ. Κοντονής. Υπογράφει όλη η Κυβέρνηση. Είναι δυνατόν να υπογράφει η μισή Κυβέρνηση σε ένα άρθρο και να έρχεται εδώ και να λέει ότι δεν αποτελεί πολιτική της Κυβέρνησης; Δηλαδή, τι ισχύει; Αυτό που είπε ο κ. Ζαχαριάδης, ότι μας πιάνει η τρόικα </w:t>
      </w:r>
      <w:r>
        <w:rPr>
          <w:rFonts w:eastAsia="Times New Roman" w:cs="Times New Roman"/>
          <w:szCs w:val="24"/>
        </w:rPr>
        <w:t xml:space="preserve">το χέρι και γράφουμε; Αυτό ισχύει;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14:paraId="3C9ACA0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Θυμάστε τον κ. Αλεξιάδη εδώ, σε αυτή την Αίθουσα, που μας έλεγε γιατί καταργεί τα πρόστιμα; Σήμερα, λοιπόν, στο νομοσχέδιο που συζητάμε, στο άρθρο 12</w:t>
      </w:r>
      <w:r>
        <w:rPr>
          <w:rFonts w:eastAsia="Times New Roman" w:cs="Times New Roman"/>
          <w:szCs w:val="24"/>
        </w:rPr>
        <w:t>,</w:t>
      </w:r>
      <w:r>
        <w:rPr>
          <w:rFonts w:eastAsia="Times New Roman" w:cs="Times New Roman"/>
          <w:szCs w:val="24"/>
        </w:rPr>
        <w:t xml:space="preserve"> επίσης, στην παράγραφο 5, επιστρέφουμε στα πρόστι</w:t>
      </w:r>
      <w:r>
        <w:rPr>
          <w:rFonts w:eastAsia="Times New Roman" w:cs="Times New Roman"/>
          <w:szCs w:val="24"/>
        </w:rPr>
        <w:t xml:space="preserve">μα. </w:t>
      </w:r>
      <w:r>
        <w:rPr>
          <w:rFonts w:eastAsia="Times New Roman" w:cs="Times New Roman"/>
          <w:szCs w:val="24"/>
        </w:rPr>
        <w:t>Σ</w:t>
      </w:r>
      <w:r>
        <w:rPr>
          <w:rFonts w:eastAsia="Times New Roman" w:cs="Times New Roman"/>
          <w:szCs w:val="24"/>
        </w:rPr>
        <w:t xml:space="preserve">ωστά επιστρέφουμε γι’ αυτούς που δεν κόβουν αποδείξεις. Βεβαίως, όμως, δεν επιστρέφουμε με τον σωστό τρόπο. </w:t>
      </w:r>
    </w:p>
    <w:p w14:paraId="3C9ACA0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Θυμάστε που οι ίδιοι οι συνάδελφοι του ΣΥΡΙΖΑ πανηγύριζαν εδώ για το αφορολόγητο των αγροτών, που το ταυτίζουν με το αφορολόγητο των μισθωτών;</w:t>
      </w:r>
      <w:r>
        <w:rPr>
          <w:rFonts w:eastAsia="Times New Roman" w:cs="Times New Roman"/>
          <w:szCs w:val="24"/>
        </w:rPr>
        <w:t xml:space="preserve"> Δείτε, λοιπόν, την τροπολογία 1053</w:t>
      </w:r>
      <w:r>
        <w:rPr>
          <w:rFonts w:eastAsia="Times New Roman" w:cs="Times New Roman"/>
          <w:szCs w:val="24"/>
        </w:rPr>
        <w:t>,</w:t>
      </w:r>
      <w:r>
        <w:rPr>
          <w:rFonts w:eastAsia="Times New Roman" w:cs="Times New Roman"/>
          <w:szCs w:val="24"/>
        </w:rPr>
        <w:t xml:space="preserve"> που θα ψηφίσετε σε λίγο, γιατί αυτό το ψαλιδίζει. </w:t>
      </w:r>
      <w:r>
        <w:rPr>
          <w:rFonts w:eastAsia="Times New Roman" w:cs="Times New Roman"/>
          <w:szCs w:val="24"/>
        </w:rPr>
        <w:t>Η</w:t>
      </w:r>
      <w:r>
        <w:rPr>
          <w:rFonts w:eastAsia="Times New Roman" w:cs="Times New Roman"/>
          <w:szCs w:val="24"/>
        </w:rPr>
        <w:t xml:space="preserve"> έκθεση του Γενικού Λογιστηρίου του Κράτους λέει ότι το δημόσιο θα έχει απώλεια εσόδων. Δεν θα έχει απώλεια εσόδων, διότι αναφέρεστε στην παλιά ρύθμιση. Η προηγούμενη π</w:t>
      </w:r>
      <w:r>
        <w:rPr>
          <w:rFonts w:eastAsia="Times New Roman" w:cs="Times New Roman"/>
          <w:szCs w:val="24"/>
        </w:rPr>
        <w:t xml:space="preserve">ου ψηφίσατε εσείς διεύρυνε την απαλλαγή </w:t>
      </w:r>
      <w:r>
        <w:rPr>
          <w:rFonts w:eastAsia="Times New Roman" w:cs="Times New Roman"/>
          <w:szCs w:val="24"/>
        </w:rPr>
        <w:t>κ</w:t>
      </w:r>
      <w:r>
        <w:rPr>
          <w:rFonts w:eastAsia="Times New Roman" w:cs="Times New Roman"/>
          <w:szCs w:val="24"/>
        </w:rPr>
        <w:t>αι τώρα την ψαλιδίζετε</w:t>
      </w:r>
      <w:r>
        <w:rPr>
          <w:rFonts w:eastAsia="Times New Roman" w:cs="Times New Roman"/>
          <w:szCs w:val="24"/>
        </w:rPr>
        <w:t>,</w:t>
      </w:r>
      <w:r>
        <w:rPr>
          <w:rFonts w:eastAsia="Times New Roman" w:cs="Times New Roman"/>
          <w:szCs w:val="24"/>
        </w:rPr>
        <w:t xml:space="preserve"> διότι θεωρείτε ότι στο αγροτικό εισόδημα, που θα τυγχάνει της απαλλαγής, δεν συνυπολογίζονται μια σειρά εισοδήματα, τα οποία όμως προέρχονται από την αγροτική δραστηριότητα του κατ’ επάγγελμα</w:t>
      </w:r>
      <w:r>
        <w:rPr>
          <w:rFonts w:eastAsia="Times New Roman" w:cs="Times New Roman"/>
          <w:szCs w:val="24"/>
        </w:rPr>
        <w:t xml:space="preserve"> αγρότη.</w:t>
      </w:r>
    </w:p>
    <w:p w14:paraId="3C9ACA0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το γεγονός ότι αυτή η Κυβέρνηση βαδίζει από τη μία ακρότητα στην άλλη και το εκκρεμές στο τέλος ισορροπεί σε βάρος της χώρας δεν χρειάζεται να πει κανείς πάρα πολλά</w:t>
      </w:r>
      <w:r>
        <w:rPr>
          <w:rFonts w:eastAsia="Times New Roman" w:cs="Times New Roman"/>
          <w:szCs w:val="24"/>
        </w:rPr>
        <w:t>,</w:t>
      </w:r>
      <w:r>
        <w:rPr>
          <w:rFonts w:eastAsia="Times New Roman" w:cs="Times New Roman"/>
          <w:szCs w:val="24"/>
        </w:rPr>
        <w:t xml:space="preserve"> παρά μόνο να θυμίσει -και εγώ θέλω να το ξαναπώ</w:t>
      </w:r>
      <w:r>
        <w:rPr>
          <w:rFonts w:eastAsia="Times New Roman" w:cs="Times New Roman"/>
          <w:szCs w:val="24"/>
        </w:rPr>
        <w:t xml:space="preserve"> για άλλη μια φορά σε αυτή την Αίθουσα και είχα αντιπαρατεθεί και με τον κ. Αλεξιάδη- ότι στα χέρια αυτής της Κυβέρνησης, που στελέχη της έκαναν πολιτικές καριέρες με τις λεγόμενες «λίστες», θα σκάσει η παραγραφή από τη λίστα </w:t>
      </w:r>
      <w:proofErr w:type="spellStart"/>
      <w:r>
        <w:rPr>
          <w:rFonts w:eastAsia="Times New Roman" w:cs="Times New Roman"/>
          <w:szCs w:val="24"/>
        </w:rPr>
        <w:t>Λαγκάρντ</w:t>
      </w:r>
      <w:proofErr w:type="spellEnd"/>
      <w:r>
        <w:rPr>
          <w:rFonts w:eastAsia="Times New Roman" w:cs="Times New Roman"/>
          <w:szCs w:val="24"/>
        </w:rPr>
        <w:t xml:space="preserve">, από τη λίστα </w:t>
      </w:r>
      <w:proofErr w:type="spellStart"/>
      <w:r>
        <w:rPr>
          <w:rFonts w:eastAsia="Times New Roman" w:cs="Times New Roman"/>
          <w:szCs w:val="24"/>
        </w:rPr>
        <w:t>Μπόργια</w:t>
      </w:r>
      <w:r>
        <w:rPr>
          <w:rFonts w:eastAsia="Times New Roman" w:cs="Times New Roman"/>
          <w:szCs w:val="24"/>
        </w:rPr>
        <w:t>νς</w:t>
      </w:r>
      <w:proofErr w:type="spellEnd"/>
      <w:r>
        <w:rPr>
          <w:rFonts w:eastAsia="Times New Roman" w:cs="Times New Roman"/>
          <w:szCs w:val="24"/>
        </w:rPr>
        <w:t xml:space="preserve">, από τη λίστα των πενήντα πέντε χιλιάδων ονομάτων, τα οποία με το άνοιγμα των λογαριασμών της κυβέρνησης του ΠΑΣΟΚ έχει επισήμως στα χέρια του το </w:t>
      </w:r>
      <w:r>
        <w:rPr>
          <w:rFonts w:eastAsia="Times New Roman" w:cs="Times New Roman"/>
          <w:szCs w:val="24"/>
        </w:rPr>
        <w:lastRenderedPageBreak/>
        <w:t>Υπουργείο Οικονομικών. Διότι, τι κάνει η Κυβέρνηση; Δίνει από τη μια συνεχώς παράταση στα κίνητρα, υποτίθετ</w:t>
      </w:r>
      <w:r>
        <w:rPr>
          <w:rFonts w:eastAsia="Times New Roman" w:cs="Times New Roman"/>
          <w:szCs w:val="24"/>
        </w:rPr>
        <w:t>αι, της αποκάλυψης των εισοδημάτων και από την άλλη συζητάει με την τρόικα ότι αυτή η ιστορία κάποια στιγμή πρέπει να τελειώσει και να μην ξαναδώσουμε παραγραφή.</w:t>
      </w:r>
    </w:p>
    <w:p w14:paraId="3C9ACA0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Στο ένα λεπτό που μου μένει, κύριε Πρόεδρε, θα τελειώσω με μία τροπολογία που έχω καταθέσει. </w:t>
      </w:r>
      <w:r>
        <w:rPr>
          <w:rFonts w:eastAsia="Times New Roman" w:cs="Times New Roman"/>
          <w:szCs w:val="24"/>
        </w:rPr>
        <w:t>Η</w:t>
      </w:r>
      <w:r>
        <w:rPr>
          <w:rFonts w:eastAsia="Times New Roman" w:cs="Times New Roman"/>
          <w:szCs w:val="24"/>
        </w:rPr>
        <w:t xml:space="preserve"> Κυβέρνηση δεν έχει απαντήσει ακόμη στις τροπολογίες.</w:t>
      </w:r>
    </w:p>
    <w:p w14:paraId="3C9ACA0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αυτό το νομοσχέδιο παραχωρούνται ακίνητα σε μια σειρά </w:t>
      </w:r>
      <w:r>
        <w:rPr>
          <w:rFonts w:eastAsia="Times New Roman" w:cs="Times New Roman"/>
          <w:szCs w:val="24"/>
        </w:rPr>
        <w:t>δ</w:t>
      </w:r>
      <w:r>
        <w:rPr>
          <w:rFonts w:eastAsia="Times New Roman" w:cs="Times New Roman"/>
          <w:szCs w:val="24"/>
        </w:rPr>
        <w:t>ήμους της χώρας: στα Άγραφα, στη Χερσόνησο, στον Δήμο Οιχαλίας, στον Δήμο Ιθάκης, στον Δήμο Νέστου, στις Σπέτσες κ</w:t>
      </w:r>
      <w:r>
        <w:rPr>
          <w:rFonts w:eastAsia="Times New Roman" w:cs="Times New Roman"/>
          <w:szCs w:val="24"/>
        </w:rPr>
        <w:t xml:space="preserve">αι στη Ρόδο. </w:t>
      </w:r>
      <w:r>
        <w:rPr>
          <w:rFonts w:eastAsia="Times New Roman" w:cs="Times New Roman"/>
          <w:szCs w:val="24"/>
        </w:rPr>
        <w:t>Κ</w:t>
      </w:r>
      <w:r>
        <w:rPr>
          <w:rFonts w:eastAsia="Times New Roman" w:cs="Times New Roman"/>
          <w:szCs w:val="24"/>
        </w:rPr>
        <w:t>αλώς παραχωρούνται, για να αξιοποιηθούν από τις τοπικές κοινωνίες.</w:t>
      </w:r>
    </w:p>
    <w:p w14:paraId="3C9ACA1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Έχω καταθέσει, λοιπόν, μια εμπρόθεσμη τροπολογία, την τροπολογία με γενικό αριθμό 1052 και ειδικό 172, στις 2 Ιουνίου, η οποία προτείνει στην Κυβέρνηση να αποδεχθεί ότι σε αυτ</w:t>
      </w:r>
      <w:r>
        <w:rPr>
          <w:rFonts w:eastAsia="Times New Roman" w:cs="Times New Roman"/>
          <w:szCs w:val="24"/>
        </w:rPr>
        <w:t xml:space="preserve">ά τα ακίνητα που παραχωρεί στους </w:t>
      </w:r>
      <w:r>
        <w:rPr>
          <w:rFonts w:eastAsia="Times New Roman" w:cs="Times New Roman"/>
          <w:szCs w:val="24"/>
        </w:rPr>
        <w:t>δ</w:t>
      </w:r>
      <w:r>
        <w:rPr>
          <w:rFonts w:eastAsia="Times New Roman" w:cs="Times New Roman"/>
          <w:szCs w:val="24"/>
        </w:rPr>
        <w:t xml:space="preserve">ήμους θα είναι και το παραθαλάσσιο ακίνητο </w:t>
      </w:r>
      <w:r>
        <w:rPr>
          <w:rFonts w:eastAsia="Times New Roman" w:cs="Times New Roman"/>
          <w:szCs w:val="24"/>
        </w:rPr>
        <w:t>εβδομήντα έξι</w:t>
      </w:r>
      <w:r>
        <w:rPr>
          <w:rFonts w:eastAsia="Times New Roman" w:cs="Times New Roman"/>
          <w:szCs w:val="24"/>
        </w:rPr>
        <w:t xml:space="preserve"> στρεμμάτων, το κάμπινγκ της θαυμάσιας παραλίας της </w:t>
      </w:r>
      <w:proofErr w:type="spellStart"/>
      <w:r>
        <w:rPr>
          <w:rFonts w:eastAsia="Times New Roman" w:cs="Times New Roman"/>
          <w:szCs w:val="24"/>
        </w:rPr>
        <w:t>Κουρούτας</w:t>
      </w:r>
      <w:proofErr w:type="spellEnd"/>
      <w:r>
        <w:rPr>
          <w:rFonts w:eastAsia="Times New Roman" w:cs="Times New Roman"/>
          <w:szCs w:val="24"/>
        </w:rPr>
        <w:t>, που είναι στον Δήμο Ήλιδας τώρα -τον πρώην Δήμο Αμαλιάδας- και το οποίο με βάση τα στοιχεία και τα συνη</w:t>
      </w:r>
      <w:r>
        <w:rPr>
          <w:rFonts w:eastAsia="Times New Roman" w:cs="Times New Roman"/>
          <w:szCs w:val="24"/>
        </w:rPr>
        <w:t xml:space="preserve">μμένα τοπογραφικά, που έχω συνυποβάλει, ανήκει στον </w:t>
      </w:r>
      <w:r>
        <w:rPr>
          <w:rFonts w:eastAsia="Times New Roman" w:cs="Times New Roman"/>
          <w:szCs w:val="24"/>
        </w:rPr>
        <w:t>δ</w:t>
      </w:r>
      <w:r>
        <w:rPr>
          <w:rFonts w:eastAsia="Times New Roman" w:cs="Times New Roman"/>
          <w:szCs w:val="24"/>
        </w:rPr>
        <w:t xml:space="preserve">ήμο εδώ και σαράντα χρόνια. </w:t>
      </w:r>
    </w:p>
    <w:p w14:paraId="3C9ACA1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τι μικροπολιτικά συμφέροντα παίζονται για να μην υλοποιείται μια παλιά δέσμευση ή τι άλλα συμφέροντα ενδεχομένως εξυπηρετούνται. Πιστεύω ότι η Κυβέρνηση πρέπει να </w:t>
      </w:r>
      <w:r>
        <w:rPr>
          <w:rFonts w:eastAsia="Times New Roman" w:cs="Times New Roman"/>
          <w:szCs w:val="24"/>
        </w:rPr>
        <w:t xml:space="preserve">απαντήσει, γιατί αυτό ανήκει στον λαό </w:t>
      </w:r>
      <w:r>
        <w:rPr>
          <w:rFonts w:eastAsia="Times New Roman" w:cs="Times New Roman"/>
          <w:szCs w:val="24"/>
        </w:rPr>
        <w:t>κ</w:t>
      </w:r>
      <w:r>
        <w:rPr>
          <w:rFonts w:eastAsia="Times New Roman" w:cs="Times New Roman"/>
          <w:szCs w:val="24"/>
        </w:rPr>
        <w:t xml:space="preserve">αι δεν θα δεχθεί ο λαός της περιοχής να γίνει έρμαιο συμφερόντων αυτή η υπόθεση του κάμπινγκ της </w:t>
      </w:r>
      <w:proofErr w:type="spellStart"/>
      <w:r>
        <w:rPr>
          <w:rFonts w:eastAsia="Times New Roman" w:cs="Times New Roman"/>
          <w:szCs w:val="24"/>
        </w:rPr>
        <w:t>Κουρούτας</w:t>
      </w:r>
      <w:proofErr w:type="spellEnd"/>
      <w:r>
        <w:rPr>
          <w:rFonts w:eastAsia="Times New Roman" w:cs="Times New Roman"/>
          <w:szCs w:val="24"/>
        </w:rPr>
        <w:t xml:space="preserve">. </w:t>
      </w:r>
    </w:p>
    <w:p w14:paraId="3C9ACA1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Καλώ και τους συναδέλφους Βουλευτές της Πλειοψηφίας, οι οποίοι έχουν εκφραστεί θετικά για το συγκεκριμένο, ό</w:t>
      </w:r>
      <w:r>
        <w:rPr>
          <w:rFonts w:eastAsia="Times New Roman" w:cs="Times New Roman"/>
          <w:szCs w:val="24"/>
        </w:rPr>
        <w:t>πως ψηφίζουν για τους υπόλοιπους δήμους την παραχώρηση ακινήτων, να ψηφίσουν και να πιέσουν την Κυβέρνηση να αποδεχτεί αυτή την τροπολογία.</w:t>
      </w:r>
    </w:p>
    <w:p w14:paraId="3C9ACA1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C9ACA1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 - ΔΗΜΑΡ</w:t>
      </w:r>
      <w:r>
        <w:rPr>
          <w:rFonts w:eastAsia="Times New Roman" w:cs="Times New Roman"/>
          <w:szCs w:val="24"/>
        </w:rPr>
        <w:t>)</w:t>
      </w:r>
    </w:p>
    <w:p w14:paraId="3C9ACA1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w:t>
      </w:r>
      <w:r>
        <w:rPr>
          <w:rFonts w:eastAsia="Times New Roman" w:cs="Times New Roman"/>
          <w:b/>
          <w:szCs w:val="24"/>
        </w:rPr>
        <w:t>ικήτας Κακλαμάνης):</w:t>
      </w:r>
      <w:r>
        <w:rPr>
          <w:rFonts w:eastAsia="Times New Roman" w:cs="Times New Roman"/>
          <w:szCs w:val="24"/>
        </w:rPr>
        <w:t xml:space="preserve"> Επειδή δώσατε πάσα για την τροπολογία 1053 και είναι παρών ο αρμόδιος Υπουργός, ο κ. Αποστόλου, του δίνω τον λόγο για πέντε λεπτά</w:t>
      </w:r>
      <w:r>
        <w:rPr>
          <w:rFonts w:eastAsia="Times New Roman" w:cs="Times New Roman"/>
          <w:szCs w:val="24"/>
        </w:rPr>
        <w:t>,</w:t>
      </w:r>
      <w:r>
        <w:rPr>
          <w:rFonts w:eastAsia="Times New Roman" w:cs="Times New Roman"/>
          <w:szCs w:val="24"/>
        </w:rPr>
        <w:t xml:space="preserve"> για να υπερασπιστεί την τροπολογία του.</w:t>
      </w:r>
    </w:p>
    <w:p w14:paraId="3C9ACA1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3C9ACA17"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ΕΥΑΓΓΕΛΟΣ ΑΠΟΣΤΟΛΟΥ (Υπου</w:t>
      </w:r>
      <w:r>
        <w:rPr>
          <w:rFonts w:eastAsia="Times New Roman" w:cs="Times New Roman"/>
          <w:b/>
          <w:szCs w:val="24"/>
        </w:rPr>
        <w:t xml:space="preserve">ργός Αγροτικής Ανάπτυξης και Τροφίμων): </w:t>
      </w:r>
      <w:r>
        <w:rPr>
          <w:rFonts w:eastAsia="Times New Roman" w:cs="Times New Roman"/>
          <w:szCs w:val="24"/>
        </w:rPr>
        <w:t>Ευχαριστώ, κύριε Πρόεδρε.</w:t>
      </w:r>
    </w:p>
    <w:p w14:paraId="3C9ACA1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της Δημοκρατικής Συμπαράταξης, βλέπετε ότι και σε αυτή τη δύσκολη στιγμή για την ολοκλήρωση της διαπραγμάτευσης εμείς φέρνουμε και θετικές ρυθμίσεις. </w:t>
      </w:r>
    </w:p>
    <w:p w14:paraId="3C9ACA19" w14:textId="77777777" w:rsidR="00DF4D2A" w:rsidRDefault="00ED41C9">
      <w:pPr>
        <w:spacing w:line="600" w:lineRule="auto"/>
        <w:ind w:firstLine="720"/>
        <w:jc w:val="both"/>
        <w:rPr>
          <w:rFonts w:eastAsia="Times New Roman" w:cs="Times New Roman"/>
          <w:szCs w:val="24"/>
        </w:rPr>
      </w:pPr>
      <w:r>
        <w:rPr>
          <w:rFonts w:eastAsia="Times New Roman"/>
          <w:szCs w:val="24"/>
        </w:rPr>
        <w:t>Ε</w:t>
      </w:r>
      <w:r>
        <w:rPr>
          <w:rFonts w:eastAsia="Times New Roman"/>
          <w:szCs w:val="24"/>
        </w:rPr>
        <w:t xml:space="preserve">πειδή θα σταθώ ιδιαίτερα σε μία τροπολογία που αφορά τον αγροτικό χώρο, απλά θα ήθελα να σας </w:t>
      </w:r>
      <w:r>
        <w:rPr>
          <w:rFonts w:eastAsia="Times New Roman" w:cs="Times New Roman"/>
          <w:szCs w:val="24"/>
        </w:rPr>
        <w:t xml:space="preserve">υπενθυμίσω ότι πριν </w:t>
      </w:r>
      <w:r>
        <w:rPr>
          <w:rFonts w:eastAsia="Times New Roman" w:cs="Times New Roman"/>
          <w:szCs w:val="24"/>
        </w:rPr>
        <w:t>από</w:t>
      </w:r>
      <w:r>
        <w:rPr>
          <w:rFonts w:eastAsia="Times New Roman" w:cs="Times New Roman"/>
          <w:szCs w:val="24"/>
        </w:rPr>
        <w:t xml:space="preserve"> λίγες ημέρες ήμασταν εμείς σε αυτή τη δύσκολη συγκυρία που φέραμε το</w:t>
      </w:r>
      <w:r>
        <w:rPr>
          <w:rFonts w:eastAsia="Times New Roman" w:cs="Times New Roman"/>
          <w:szCs w:val="24"/>
        </w:rPr>
        <w:t>ν</w:t>
      </w:r>
      <w:r>
        <w:rPr>
          <w:rFonts w:eastAsia="Times New Roman" w:cs="Times New Roman"/>
          <w:szCs w:val="24"/>
        </w:rPr>
        <w:t xml:space="preserve"> ΦΠΑ του αγροτικού χώρου από το 24% στο 13%, παρά τις δικές σας προτρο</w:t>
      </w:r>
      <w:r>
        <w:rPr>
          <w:rFonts w:eastAsia="Times New Roman" w:cs="Times New Roman"/>
          <w:szCs w:val="24"/>
        </w:rPr>
        <w:t>πές να ολοκληρώσουμε άρον</w:t>
      </w:r>
      <w:r>
        <w:rPr>
          <w:rFonts w:eastAsia="Times New Roman" w:cs="Times New Roman"/>
          <w:szCs w:val="24"/>
        </w:rPr>
        <w:t xml:space="preserve"> </w:t>
      </w:r>
      <w:r>
        <w:rPr>
          <w:rFonts w:eastAsia="Times New Roman" w:cs="Times New Roman"/>
          <w:szCs w:val="24"/>
        </w:rPr>
        <w:t>άρον τη σχετική διαδικασία.</w:t>
      </w:r>
    </w:p>
    <w:p w14:paraId="3C9ACA1A"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Ποιος το πήγε στο 24%;</w:t>
      </w:r>
    </w:p>
    <w:p w14:paraId="3C9ACA1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Σας παρακαλώ. Σας άκουσα.</w:t>
      </w:r>
    </w:p>
    <w:p w14:paraId="3C9ACA1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Δεν συμφέρει να με ακούσετε.</w:t>
      </w:r>
    </w:p>
    <w:p w14:paraId="3C9ACA1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ΕΥΑΓΓΕΛΟΣ Α</w:t>
      </w:r>
      <w:r>
        <w:rPr>
          <w:rFonts w:eastAsia="Times New Roman" w:cs="Times New Roman"/>
          <w:b/>
          <w:szCs w:val="24"/>
        </w:rPr>
        <w:t xml:space="preserve">ΠΟΣΤΟΛΟΥ (Υπουργός Αγροτικής Ανάπτυξης και Τροφίμων): </w:t>
      </w: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με τη νομοθετική πρωτοβουλία που φέρνουμε</w:t>
      </w:r>
      <w:r>
        <w:rPr>
          <w:rFonts w:eastAsia="Times New Roman" w:cs="Times New Roman"/>
          <w:szCs w:val="24"/>
        </w:rPr>
        <w:t>,</w:t>
      </w:r>
      <w:r>
        <w:rPr>
          <w:rFonts w:eastAsia="Times New Roman" w:cs="Times New Roman"/>
          <w:szCs w:val="24"/>
        </w:rPr>
        <w:t xml:space="preserve"> βελτιώνουμε ακόμη περισσότερο το φορολογικό. Οι προερχόμενοι και ασχολούμενοι με τη γεωργία και κτηνοτροφία, είτε συνταξιούχοι είτε εργαζόμενοι αγρότες</w:t>
      </w:r>
      <w:r>
        <w:rPr>
          <w:rFonts w:eastAsia="Times New Roman" w:cs="Times New Roman"/>
          <w:szCs w:val="24"/>
        </w:rPr>
        <w:t xml:space="preserve"> σε συνεταιρισμούς είτε εργαζόμενοι με </w:t>
      </w:r>
      <w:proofErr w:type="spellStart"/>
      <w:r>
        <w:rPr>
          <w:rFonts w:eastAsia="Times New Roman" w:cs="Times New Roman"/>
          <w:szCs w:val="24"/>
        </w:rPr>
        <w:t>εργόσημο</w:t>
      </w:r>
      <w:proofErr w:type="spellEnd"/>
      <w:r>
        <w:rPr>
          <w:rFonts w:eastAsia="Times New Roman" w:cs="Times New Roman"/>
          <w:szCs w:val="24"/>
        </w:rPr>
        <w:t xml:space="preserve"> ασφαλισμένοι στον πρώην ΟΓΑ είτε ορισμένες άλλες κατηγορίες ευαίσθητων ομάδων στην ύπαιθρο -και </w:t>
      </w:r>
      <w:r>
        <w:rPr>
          <w:rFonts w:eastAsia="Times New Roman" w:cs="Times New Roman"/>
          <w:szCs w:val="24"/>
        </w:rPr>
        <w:lastRenderedPageBreak/>
        <w:t>ξέρετε ότι αυτοί είναι χιλιάδες άνθρωποι στην ύπαιθρο- δεν θα χάσουν το αφορολόγητο ήδη από το 2016, αν το αγροτ</w:t>
      </w:r>
      <w:r>
        <w:rPr>
          <w:rFonts w:eastAsia="Times New Roman" w:cs="Times New Roman"/>
          <w:szCs w:val="24"/>
        </w:rPr>
        <w:t xml:space="preserve">ικό τους εισόδημα είναι μικρότερο από τις παραπάνω κατηγορίες με βάση το 50% συν ένα. </w:t>
      </w:r>
    </w:p>
    <w:p w14:paraId="3C9ACA1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Αποδεικνύουμε έτσι, σε κάθε περίπτωση και για κάθε θέμα, ότι μπορούμε να βελτιώσουμε την κατάσταση, ακόμα και αυτή τη στιγμή. Σε αυτή τη ρύθμιση προσθέστε και την εξαίρε</w:t>
      </w:r>
      <w:r>
        <w:rPr>
          <w:rFonts w:eastAsia="Times New Roman" w:cs="Times New Roman"/>
          <w:szCs w:val="24"/>
        </w:rPr>
        <w:t>ση για το 2016, το 2017 και το 2018 του συμπληρωματικού ΕΝΦΙΑ. Αυτά ρυθμίζονται με το σημερινό νομοσχέδιο.</w:t>
      </w:r>
    </w:p>
    <w:p w14:paraId="3C9ACA1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Αγαπητοί συνάδελφοι, να ξέρετε ότι εμείς προσπαθούμε και διαρκώς θα προσπαθούμε να βελτιώνουμε και να λύνουμε πάρα πολλά προβλήματα σε όφελος των αγρ</w:t>
      </w:r>
      <w:r>
        <w:rPr>
          <w:rFonts w:eastAsia="Times New Roman" w:cs="Times New Roman"/>
          <w:szCs w:val="24"/>
        </w:rPr>
        <w:t xml:space="preserve">οτών. Θα ακολουθήσουν κι άλλα. Αυτά κάνουμε εμείς για τους αγρότες. Δεν φέρνουμε μόνο </w:t>
      </w:r>
      <w:proofErr w:type="spellStart"/>
      <w:r>
        <w:rPr>
          <w:rFonts w:eastAsia="Times New Roman" w:cs="Times New Roman"/>
          <w:szCs w:val="24"/>
        </w:rPr>
        <w:t>προαπαιτούμενα</w:t>
      </w:r>
      <w:proofErr w:type="spellEnd"/>
      <w:r>
        <w:rPr>
          <w:rFonts w:eastAsia="Times New Roman" w:cs="Times New Roman"/>
          <w:szCs w:val="24"/>
        </w:rPr>
        <w:t>, όπως είπατε. Φέρνουμε κυρίως σημαντικές βελτιώσεις. Εσάς, δυστυχώς, αυτό που σας ενδιαφέρει είναι πώς θα υπονομεύσετε αυτή την προσπάθεια που κάνει η Κυβέ</w:t>
      </w:r>
      <w:r>
        <w:rPr>
          <w:rFonts w:eastAsia="Times New Roman" w:cs="Times New Roman"/>
          <w:szCs w:val="24"/>
        </w:rPr>
        <w:t>ρνηση σε μια ώρα που ιδιαίτερα η στάση σας δείχνει ότι δεν είστε διατεθειμένοι να υπηρετήσετε αυτή την ανάγκη για εθνική συναίνεση.</w:t>
      </w:r>
    </w:p>
    <w:p w14:paraId="3C9ACA20"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C9ACA2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 τον κ. Αποστόλου.</w:t>
      </w:r>
    </w:p>
    <w:p w14:paraId="3C9ACA2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 xml:space="preserve">ν λόγο έχει ο κ. Μιχαήλ Τζελέπης. Αμέσως μετά ο κ. </w:t>
      </w:r>
      <w:proofErr w:type="spellStart"/>
      <w:r>
        <w:rPr>
          <w:rFonts w:eastAsia="Times New Roman" w:cs="Times New Roman"/>
          <w:szCs w:val="24"/>
        </w:rPr>
        <w:t>Δανέλλης</w:t>
      </w:r>
      <w:proofErr w:type="spellEnd"/>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εφόσον το επιθυμεί</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Δένδιας</w:t>
      </w:r>
      <w:proofErr w:type="spellEnd"/>
      <w:r>
        <w:rPr>
          <w:rFonts w:eastAsia="Times New Roman" w:cs="Times New Roman"/>
          <w:szCs w:val="24"/>
        </w:rPr>
        <w:t xml:space="preserve">. </w:t>
      </w:r>
    </w:p>
    <w:p w14:paraId="3C9ACA2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θέλετε τον λόγο αμέσως μετά τον κ. </w:t>
      </w:r>
      <w:proofErr w:type="spellStart"/>
      <w:r>
        <w:rPr>
          <w:rFonts w:eastAsia="Times New Roman" w:cs="Times New Roman"/>
          <w:szCs w:val="24"/>
        </w:rPr>
        <w:t>Δανέλλη</w:t>
      </w:r>
      <w:proofErr w:type="spellEnd"/>
      <w:r>
        <w:rPr>
          <w:rFonts w:eastAsia="Times New Roman" w:cs="Times New Roman"/>
          <w:szCs w:val="24"/>
        </w:rPr>
        <w:t xml:space="preserve"> ή θέλετε να ακούσετε την κυρία Υπουργό και να πάρετε τον λόγο μετά;</w:t>
      </w:r>
    </w:p>
    <w:p w14:paraId="3C9ACA2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θα μιλήσω μετά την κυρία Υπουργό.</w:t>
      </w:r>
    </w:p>
    <w:p w14:paraId="3C9ACA2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Άρα εσείς και ο κ. Μαντάς τελευταίοι.</w:t>
      </w:r>
    </w:p>
    <w:p w14:paraId="3C9ACA2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Κύριε Τζελέπη, έχετε τον λόγο.</w:t>
      </w:r>
    </w:p>
    <w:p w14:paraId="3C9ACA27"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w:t>
      </w:r>
    </w:p>
    <w:p w14:paraId="3C9ACA2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Κύριε Υπουργέ, πραγματικά μένω έκπληκτος. Μένω έκπληκτος, για</w:t>
      </w:r>
      <w:r>
        <w:rPr>
          <w:rFonts w:eastAsia="Times New Roman" w:cs="Times New Roman"/>
          <w:szCs w:val="24"/>
        </w:rPr>
        <w:t xml:space="preserve">τί έχετε χάσει την επαφή με την πραγματικότητα που αυτή τη στιγμή </w:t>
      </w:r>
      <w:r>
        <w:rPr>
          <w:rFonts w:eastAsia="Times New Roman" w:cs="Times New Roman"/>
          <w:szCs w:val="24"/>
        </w:rPr>
        <w:t>ισχύ</w:t>
      </w:r>
      <w:r>
        <w:rPr>
          <w:rFonts w:eastAsia="Times New Roman" w:cs="Times New Roman"/>
          <w:szCs w:val="24"/>
        </w:rPr>
        <w:t>ει στην ελληνική περιφέρεια. Επικαλείστε σήμερα από το Βήμα της Βουλής ότι μεριμν</w:t>
      </w:r>
      <w:r>
        <w:rPr>
          <w:rFonts w:eastAsia="Times New Roman" w:cs="Times New Roman"/>
          <w:szCs w:val="24"/>
        </w:rPr>
        <w:t>ά</w:t>
      </w:r>
      <w:r>
        <w:rPr>
          <w:rFonts w:eastAsia="Times New Roman" w:cs="Times New Roman"/>
          <w:szCs w:val="24"/>
        </w:rPr>
        <w:t>τε υπέρ των αγροτών</w:t>
      </w:r>
      <w:r>
        <w:rPr>
          <w:rFonts w:eastAsia="Times New Roman" w:cs="Times New Roman"/>
          <w:szCs w:val="24"/>
        </w:rPr>
        <w:t>,</w:t>
      </w:r>
      <w:r>
        <w:rPr>
          <w:rFonts w:eastAsia="Times New Roman" w:cs="Times New Roman"/>
          <w:szCs w:val="24"/>
        </w:rPr>
        <w:t xml:space="preserve"> γιατί κάνατε -λέει- τη μείωση του ΦΠΑ από το 24% στο 13%. </w:t>
      </w:r>
    </w:p>
    <w:p w14:paraId="3C9ACA2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Όταν, κύριε Υπουργέ, πρι</w:t>
      </w:r>
      <w:r>
        <w:rPr>
          <w:rFonts w:eastAsia="Times New Roman" w:cs="Times New Roman"/>
          <w:szCs w:val="24"/>
        </w:rPr>
        <w:t xml:space="preserve">ν </w:t>
      </w:r>
      <w:r>
        <w:rPr>
          <w:rFonts w:eastAsia="Times New Roman" w:cs="Times New Roman"/>
          <w:szCs w:val="24"/>
        </w:rPr>
        <w:t xml:space="preserve">από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χρόνο, όταν κάνατε αύξηση του ΦΠΑ, σας λέγαμε ότι εγκληματείτε εις βάρος των αγροτών, ότι -σύμφωνα με </w:t>
      </w:r>
      <w:r>
        <w:rPr>
          <w:rFonts w:eastAsia="Times New Roman" w:cs="Times New Roman"/>
          <w:szCs w:val="24"/>
        </w:rPr>
        <w:lastRenderedPageBreak/>
        <w:t>τα δικά σας λεγόμενα- οι πολιτικές σας αυτές ήταν «ταφόπλακα» για τον αγροτικό τομέα, ποιον ακούγατε τότε; Εσείς το πήγατε στο 24%, αντιληφθήκα</w:t>
      </w:r>
      <w:r>
        <w:rPr>
          <w:rFonts w:eastAsia="Times New Roman" w:cs="Times New Roman"/>
          <w:szCs w:val="24"/>
        </w:rPr>
        <w:t xml:space="preserve">τε το πόσο εγκληματικό είναι για την αγροτική οικονομία και το επαναφέρατε στο 13%. </w:t>
      </w:r>
    </w:p>
    <w:p w14:paraId="3C9ACA2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Έρχεστε τώρα και επικαλείστε εδώ ότι η τροπολογία με γενικό αριθμό 1053 είναι ευνοϊκή για τους αγρότες και ότι με την παρούσα τροπολογία δεν θα ισχύσει η μείωση του φόρου </w:t>
      </w:r>
      <w:r>
        <w:rPr>
          <w:rFonts w:eastAsia="Times New Roman" w:cs="Times New Roman"/>
          <w:szCs w:val="24"/>
        </w:rPr>
        <w:t xml:space="preserve">για όποιον αγρότη ή αγρότισσα κάνει κάποια ένσημα σε κάποιο </w:t>
      </w:r>
      <w:proofErr w:type="spellStart"/>
      <w:r>
        <w:rPr>
          <w:rFonts w:eastAsia="Times New Roman" w:cs="Times New Roman"/>
          <w:szCs w:val="24"/>
        </w:rPr>
        <w:t>τυποποιητήριο</w:t>
      </w:r>
      <w:proofErr w:type="spellEnd"/>
      <w:r>
        <w:rPr>
          <w:rFonts w:eastAsia="Times New Roman" w:cs="Times New Roman"/>
          <w:szCs w:val="24"/>
        </w:rPr>
        <w:t xml:space="preserve"> συνεταιρισμού; </w:t>
      </w:r>
    </w:p>
    <w:p w14:paraId="3C9ACA2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Εδώ καταρρέει ακόμα και αυτό που «πουλήσατε» στους αγρότες για να τους φορολογήσετε τις ενισχύσεις, δηλαδή ότι «θα σας δώσουμε αφορολόγητο». Τώρα συρρικνώνετε το αφορ</w:t>
      </w:r>
      <w:r>
        <w:rPr>
          <w:rFonts w:eastAsia="Times New Roman" w:cs="Times New Roman"/>
          <w:szCs w:val="24"/>
        </w:rPr>
        <w:t>ολόγητο και είναι επίσης γνωστό στους αγρότες ότι το αφορολόγητο από τ</w:t>
      </w:r>
      <w:r>
        <w:rPr>
          <w:rFonts w:eastAsia="Times New Roman" w:cs="Times New Roman"/>
          <w:szCs w:val="24"/>
        </w:rPr>
        <w:t>ις</w:t>
      </w:r>
      <w:r>
        <w:rPr>
          <w:rFonts w:eastAsia="Times New Roman" w:cs="Times New Roman"/>
          <w:szCs w:val="24"/>
        </w:rPr>
        <w:t xml:space="preserve"> 8.600 ευρώ πάει στ</w:t>
      </w:r>
      <w:r>
        <w:rPr>
          <w:rFonts w:eastAsia="Times New Roman" w:cs="Times New Roman"/>
          <w:szCs w:val="24"/>
        </w:rPr>
        <w:t>ις</w:t>
      </w:r>
      <w:r>
        <w:rPr>
          <w:rFonts w:eastAsia="Times New Roman" w:cs="Times New Roman"/>
          <w:szCs w:val="24"/>
        </w:rPr>
        <w:t xml:space="preserve"> 5.600 ευρώ. </w:t>
      </w:r>
      <w:r>
        <w:rPr>
          <w:rFonts w:eastAsia="Times New Roman" w:cs="Times New Roman"/>
          <w:szCs w:val="24"/>
        </w:rPr>
        <w:t>Ξ</w:t>
      </w:r>
      <w:r>
        <w:rPr>
          <w:rFonts w:eastAsia="Times New Roman" w:cs="Times New Roman"/>
          <w:szCs w:val="24"/>
        </w:rPr>
        <w:t>έρετε τι σημαίνει αυτό; Σας διαβεβαιώ ότι ήδη οι αγρότες αυτή τη στιγμή που καταθέτουν τις φορολογικές δηλώσεις έχουν άμεση αντίληψη όλων αυτών των π</w:t>
      </w:r>
      <w:r>
        <w:rPr>
          <w:rFonts w:eastAsia="Times New Roman" w:cs="Times New Roman"/>
          <w:szCs w:val="24"/>
        </w:rPr>
        <w:t>ολιτικών σας.</w:t>
      </w:r>
    </w:p>
    <w:p w14:paraId="3C9ACA2C" w14:textId="77777777" w:rsidR="00DF4D2A" w:rsidRDefault="00ED41C9">
      <w:pPr>
        <w:spacing w:line="600" w:lineRule="auto"/>
        <w:ind w:firstLine="720"/>
        <w:jc w:val="both"/>
        <w:rPr>
          <w:rFonts w:eastAsia="Times New Roman"/>
          <w:szCs w:val="24"/>
        </w:rPr>
      </w:pPr>
      <w:r>
        <w:rPr>
          <w:rFonts w:eastAsia="Times New Roman" w:cs="Times New Roman"/>
          <w:szCs w:val="24"/>
        </w:rPr>
        <w:t xml:space="preserve">Από την άλλη πλευρά, συζητάμε σήμερα εδώ, κυρίες και κύριοι συνάδελφοι, </w:t>
      </w:r>
      <w:r>
        <w:rPr>
          <w:rFonts w:eastAsia="Times New Roman" w:cs="Times New Roman"/>
          <w:szCs w:val="24"/>
        </w:rPr>
        <w:t xml:space="preserve">με τη διαδικασία του επείγοντος </w:t>
      </w:r>
      <w:r>
        <w:rPr>
          <w:rFonts w:eastAsia="Times New Roman" w:cs="Times New Roman"/>
          <w:szCs w:val="24"/>
        </w:rPr>
        <w:t xml:space="preserve">ένα νομοσχέδιο που αφορά την εναρμόνιση μιας ευρωπαϊκής </w:t>
      </w:r>
      <w:r>
        <w:rPr>
          <w:rFonts w:eastAsia="Times New Roman" w:cs="Times New Roman"/>
          <w:szCs w:val="24"/>
        </w:rPr>
        <w:t>ο</w:t>
      </w:r>
      <w:r>
        <w:rPr>
          <w:rFonts w:eastAsia="Times New Roman" w:cs="Times New Roman"/>
          <w:szCs w:val="24"/>
        </w:rPr>
        <w:t>δηγίας. Γιατί με τη διαδικασία του επείγοντος;</w:t>
      </w:r>
    </w:p>
    <w:p w14:paraId="3C9ACA2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είπαν και οι </w:t>
      </w:r>
      <w:proofErr w:type="spellStart"/>
      <w:r>
        <w:rPr>
          <w:rFonts w:eastAsia="Times New Roman" w:cs="Times New Roman"/>
          <w:szCs w:val="24"/>
        </w:rPr>
        <w:t>προλαλήσαντες</w:t>
      </w:r>
      <w:proofErr w:type="spellEnd"/>
      <w:r>
        <w:rPr>
          <w:rFonts w:eastAsia="Times New Roman" w:cs="Times New Roman"/>
          <w:szCs w:val="24"/>
        </w:rPr>
        <w:t xml:space="preserve"> συ</w:t>
      </w:r>
      <w:r>
        <w:rPr>
          <w:rFonts w:eastAsia="Times New Roman" w:cs="Times New Roman"/>
          <w:szCs w:val="24"/>
        </w:rPr>
        <w:t xml:space="preserve">νάδελφοι της Δημοκρατικής Συμπαράταξης, εγώ θα έλεγα ότι μέσα στο νομοσχέδιο αυτό υπάρχουν κρυμμένα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την ολοκλήρωση της δεύτερης αξιολόγησης. Τουλάχιστον πείτε το! Έχει πέσει πλέον η κουρτίνα για να αντιληφθεί ο ελληνικός λαός το ποιοι εί</w:t>
      </w:r>
      <w:r>
        <w:rPr>
          <w:rFonts w:eastAsia="Times New Roman" w:cs="Times New Roman"/>
          <w:szCs w:val="24"/>
        </w:rPr>
        <w:t xml:space="preserve">στε. </w:t>
      </w:r>
    </w:p>
    <w:p w14:paraId="3C9ACA2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Πριν</w:t>
      </w:r>
      <w:r>
        <w:rPr>
          <w:rFonts w:eastAsia="Times New Roman" w:cs="Times New Roman"/>
          <w:szCs w:val="24"/>
        </w:rPr>
        <w:t xml:space="preserve"> από</w:t>
      </w:r>
      <w:r>
        <w:rPr>
          <w:rFonts w:eastAsia="Times New Roman" w:cs="Times New Roman"/>
          <w:szCs w:val="24"/>
        </w:rPr>
        <w:t xml:space="preserve"> δέκα μέρες εδώ, σε αυτή τη Βουλή, ψηφίσατε το τέταρτο μνημόνιο, το δεύτερο δικό σας, επιβαρύνοντας τον ελληνικό λαό με πεντέμισι δισεκατομμύρια ευρώ μέτρα. </w:t>
      </w:r>
      <w:r>
        <w:rPr>
          <w:rFonts w:eastAsia="Times New Roman" w:cs="Times New Roman"/>
          <w:szCs w:val="24"/>
        </w:rPr>
        <w:t>Σ</w:t>
      </w:r>
      <w:r>
        <w:rPr>
          <w:rFonts w:eastAsia="Times New Roman" w:cs="Times New Roman"/>
          <w:szCs w:val="24"/>
        </w:rPr>
        <w:t xml:space="preserve">τον ελληνικό λαό είπατε πάλι το δικό σας αφήγημα παραπλάνησής του για πολλοστή φορά </w:t>
      </w:r>
      <w:r>
        <w:rPr>
          <w:rFonts w:eastAsia="Times New Roman" w:cs="Times New Roman"/>
          <w:szCs w:val="24"/>
        </w:rPr>
        <w:t xml:space="preserve">–και πλέον έχετε γίνει αντιληπτοί-, ότι δεν θα υπάρχει δημοσιονομικό κόστος και θα υπάρχουν τα αντίμετρα. </w:t>
      </w:r>
      <w:r>
        <w:rPr>
          <w:rFonts w:eastAsia="Times New Roman" w:cs="Times New Roman"/>
          <w:szCs w:val="24"/>
        </w:rPr>
        <w:t>Α</w:t>
      </w:r>
      <w:r>
        <w:rPr>
          <w:rFonts w:eastAsia="Times New Roman" w:cs="Times New Roman"/>
          <w:szCs w:val="24"/>
        </w:rPr>
        <w:t xml:space="preserve">πό την άλλη πλευρά, για να το ψηφίσουν οι Βουλευτές της </w:t>
      </w:r>
      <w:r>
        <w:rPr>
          <w:rFonts w:eastAsia="Times New Roman" w:cs="Times New Roman"/>
          <w:szCs w:val="24"/>
        </w:rPr>
        <w:t>σ</w:t>
      </w:r>
      <w:r>
        <w:rPr>
          <w:rFonts w:eastAsia="Times New Roman" w:cs="Times New Roman"/>
          <w:szCs w:val="24"/>
        </w:rPr>
        <w:t>υγκυβέρνησης</w:t>
      </w:r>
      <w:r>
        <w:rPr>
          <w:rFonts w:eastAsia="Times New Roman" w:cs="Times New Roman"/>
          <w:szCs w:val="24"/>
        </w:rPr>
        <w:t>,</w:t>
      </w:r>
      <w:r>
        <w:rPr>
          <w:rFonts w:eastAsia="Times New Roman" w:cs="Times New Roman"/>
          <w:szCs w:val="24"/>
        </w:rPr>
        <w:t xml:space="preserve"> λέγατε ότι θα φέρει την ανάπτυξη και ότι η οικονομία είναι έτοιμη να εκτιναχθε</w:t>
      </w:r>
      <w:r>
        <w:rPr>
          <w:rFonts w:eastAsia="Times New Roman" w:cs="Times New Roman"/>
          <w:szCs w:val="24"/>
        </w:rPr>
        <w:t xml:space="preserve">ί σε ρυθμούς ανάπτυξης. Πιάστε πρώτα τα οικονομικά νούμερα του 2014 και μετά ελάτε να μιλήσουμε. </w:t>
      </w:r>
    </w:p>
    <w:p w14:paraId="3C9ACA2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Γυρίσατε τη χώρα πολλά χρόνια πίσω. Λέγατε ότι θα έχουμε ρύθμιση του χρέους και ότι θα πάρετε την περιβόητη ποσοτική χαλάρωση. Ούτε κλείσιμο δεύτερης αξιολόγη</w:t>
      </w:r>
      <w:r>
        <w:rPr>
          <w:rFonts w:eastAsia="Times New Roman" w:cs="Times New Roman"/>
          <w:szCs w:val="24"/>
        </w:rPr>
        <w:t>σης έχουμε ούτε μέτρα ρύθμισης του χρέους έχουμε. Αντιθέτως</w:t>
      </w:r>
      <w:r>
        <w:rPr>
          <w:rFonts w:eastAsia="Times New Roman" w:cs="Times New Roman"/>
          <w:szCs w:val="24"/>
        </w:rPr>
        <w:t>,</w:t>
      </w:r>
      <w:r>
        <w:rPr>
          <w:rFonts w:eastAsia="Times New Roman" w:cs="Times New Roman"/>
          <w:szCs w:val="24"/>
        </w:rPr>
        <w:t xml:space="preserve"> έχουμε την απόλυτη αποτυχία από μια ανίκανη Κυβέρνηση να διαπραγματευτεί και να υπερασπιστεί τα συμφέροντα του ελληνικού λαού. </w:t>
      </w:r>
    </w:p>
    <w:p w14:paraId="3C9ACA3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δυστυχώς για εσάς</w:t>
      </w:r>
      <w:r>
        <w:rPr>
          <w:rFonts w:eastAsia="Times New Roman" w:cs="Times New Roman"/>
          <w:szCs w:val="24"/>
        </w:rPr>
        <w:t>,</w:t>
      </w:r>
      <w:r>
        <w:rPr>
          <w:rFonts w:eastAsia="Times New Roman" w:cs="Times New Roman"/>
          <w:szCs w:val="24"/>
        </w:rPr>
        <w:t xml:space="preserve"> είναι τραγική και οι ερασιτεχνικοί πειραματισμοί της </w:t>
      </w:r>
      <w:r>
        <w:rPr>
          <w:rFonts w:eastAsia="Times New Roman" w:cs="Times New Roman"/>
          <w:szCs w:val="24"/>
        </w:rPr>
        <w:t>σ</w:t>
      </w:r>
      <w:r>
        <w:rPr>
          <w:rFonts w:eastAsia="Times New Roman" w:cs="Times New Roman"/>
          <w:szCs w:val="24"/>
        </w:rPr>
        <w:t xml:space="preserve">υγκυβέρνησης είναι άκρως επιζήμιοι για τη χώρα. </w:t>
      </w:r>
    </w:p>
    <w:p w14:paraId="3C9ACA3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Μάλιστα, για να ψηφιστεί το τέταρτο μνημόνιο</w:t>
      </w:r>
      <w:r>
        <w:rPr>
          <w:rFonts w:eastAsia="Times New Roman" w:cs="Times New Roman"/>
          <w:szCs w:val="24"/>
        </w:rPr>
        <w:t>,</w:t>
      </w:r>
      <w:r>
        <w:rPr>
          <w:rFonts w:eastAsia="Times New Roman" w:cs="Times New Roman"/>
          <w:szCs w:val="24"/>
        </w:rPr>
        <w:t xml:space="preserve"> ακούσαμε ακραίες εκφράσεις από τον Πρωθυπουργό, όπως ότι είναι τόσο καλό για να είναι αληθινό, ότι κινδυνε</w:t>
      </w:r>
      <w:r>
        <w:rPr>
          <w:rFonts w:eastAsia="Times New Roman" w:cs="Times New Roman"/>
          <w:szCs w:val="24"/>
        </w:rPr>
        <w:t>ύει να φορέσει γραβάτα και άλλα πολλά. Ακούσαμε από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να μας διαβεβαιώνει επίμονα για μια συμφωνία με μηδενικό δημοσιονομικό αποτέλεσμα και από τον κ. </w:t>
      </w:r>
      <w:proofErr w:type="spellStart"/>
      <w:r>
        <w:rPr>
          <w:rFonts w:eastAsia="Times New Roman" w:cs="Times New Roman"/>
          <w:szCs w:val="24"/>
        </w:rPr>
        <w:t>Σπίρτζη</w:t>
      </w:r>
      <w:proofErr w:type="spellEnd"/>
      <w:r>
        <w:rPr>
          <w:rFonts w:eastAsia="Times New Roman" w:cs="Times New Roman"/>
          <w:szCs w:val="24"/>
        </w:rPr>
        <w:t xml:space="preserve"> και τον κ. Καμμένο ακούσαμε να προαναγγέλλουν ενθουσιωδώς την έξοδο από τα μνημόν</w:t>
      </w:r>
      <w:r>
        <w:rPr>
          <w:rFonts w:eastAsia="Times New Roman" w:cs="Times New Roman"/>
          <w:szCs w:val="24"/>
        </w:rPr>
        <w:t xml:space="preserve">ια. </w:t>
      </w:r>
    </w:p>
    <w:p w14:paraId="3C9ACA3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να είμαστε για άλλη μια φορά στο ίδιο έργο θεατές. Απλώς κάθε φορά το αφήγημα της </w:t>
      </w:r>
      <w:r>
        <w:rPr>
          <w:rFonts w:eastAsia="Times New Roman" w:cs="Times New Roman"/>
          <w:szCs w:val="24"/>
        </w:rPr>
        <w:t>σ</w:t>
      </w:r>
      <w:r>
        <w:rPr>
          <w:rFonts w:eastAsia="Times New Roman" w:cs="Times New Roman"/>
          <w:szCs w:val="24"/>
        </w:rPr>
        <w:t>υγκυβέρνησης μεταλλάσσεται</w:t>
      </w:r>
      <w:r>
        <w:rPr>
          <w:rFonts w:eastAsia="Times New Roman" w:cs="Times New Roman"/>
          <w:szCs w:val="24"/>
        </w:rPr>
        <w:t>,</w:t>
      </w:r>
      <w:r>
        <w:rPr>
          <w:rFonts w:eastAsia="Times New Roman" w:cs="Times New Roman"/>
          <w:szCs w:val="24"/>
        </w:rPr>
        <w:t xml:space="preserve"> ανάλογα με τη συγκυρία και τις επιδιώξεις που έχει και τα μέτρα που θέλει να περάσει.  </w:t>
      </w:r>
    </w:p>
    <w:p w14:paraId="3C9ACA3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Εσείς κάποτε λέγατε «δεν πληρώνω, δεν πληρώνω» και κάνατε ολόκληρο κίνημα και δη στα διόδια. Εάν δεν </w:t>
      </w:r>
      <w:proofErr w:type="spellStart"/>
      <w:r>
        <w:rPr>
          <w:rFonts w:eastAsia="Times New Roman" w:cs="Times New Roman"/>
          <w:szCs w:val="24"/>
        </w:rPr>
        <w:t>απατώμαι</w:t>
      </w:r>
      <w:proofErr w:type="spellEnd"/>
      <w:r>
        <w:rPr>
          <w:rFonts w:eastAsia="Times New Roman" w:cs="Times New Roman"/>
          <w:szCs w:val="24"/>
        </w:rPr>
        <w:t xml:space="preserve">, τον επικεφαλής αυτού του κινήματος τον κάνατε Υπουργό. Δείτε τώρα πώς εκδικείται η μοίρα: Ο επικεφαλής του «δεν πληρώνω» είναι Υπουργός </w:t>
      </w:r>
      <w:proofErr w:type="spellStart"/>
      <w:r>
        <w:rPr>
          <w:rFonts w:eastAsia="Times New Roman" w:cs="Times New Roman"/>
          <w:szCs w:val="24"/>
        </w:rPr>
        <w:t>φορο</w:t>
      </w:r>
      <w:proofErr w:type="spellEnd"/>
      <w:r>
        <w:rPr>
          <w:rFonts w:eastAsia="Times New Roman" w:cs="Times New Roman"/>
          <w:szCs w:val="24"/>
        </w:rPr>
        <w:t>-αφαί</w:t>
      </w:r>
      <w:r>
        <w:rPr>
          <w:rFonts w:eastAsia="Times New Roman" w:cs="Times New Roman"/>
          <w:szCs w:val="24"/>
        </w:rPr>
        <w:t xml:space="preserve">μαξης, Αναπληρωτής Υπουργός Οικονομικών. </w:t>
      </w:r>
    </w:p>
    <w:p w14:paraId="3C9ACA3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Η βόρεια Ελλάδα βιώνει σήμερα ένα πραγματικά τραγικό γεγονός για την περιοχή, για την ανάπτυξη και για την οικονομία της από την πλευρά της </w:t>
      </w:r>
      <w:r>
        <w:rPr>
          <w:rFonts w:eastAsia="Times New Roman" w:cs="Times New Roman"/>
          <w:szCs w:val="24"/>
        </w:rPr>
        <w:lastRenderedPageBreak/>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τη δημιουργία τριάντα οκτώ νέων διοδίων μό</w:t>
      </w:r>
      <w:r>
        <w:rPr>
          <w:rFonts w:eastAsia="Times New Roman" w:cs="Times New Roman"/>
          <w:szCs w:val="24"/>
        </w:rPr>
        <w:t>νο στον Νομό Σερρών, στον κάθετο κεντρικό άξονα που συνδέει το διευρωπαϊκό δίκτυο, Βερολίνο, Πράγα, Σόφια, λιμάνι Θεσσαλονίκης. Υπάρχουν τρία διόδια</w:t>
      </w:r>
      <w:r>
        <w:rPr>
          <w:rFonts w:ascii="Symbol" w:eastAsia="Times New Roman" w:hAnsi="Symbol" w:cs="Times New Roman"/>
          <w:szCs w:val="24"/>
        </w:rPr>
        <w:t></w:t>
      </w:r>
      <w:r>
        <w:rPr>
          <w:rFonts w:eastAsia="Times New Roman" w:cs="Times New Roman"/>
          <w:szCs w:val="24"/>
        </w:rPr>
        <w:t xml:space="preserve"> στον Προμαχώνα, στο </w:t>
      </w:r>
      <w:proofErr w:type="spellStart"/>
      <w:r>
        <w:rPr>
          <w:rFonts w:eastAsia="Times New Roman" w:cs="Times New Roman"/>
          <w:szCs w:val="24"/>
        </w:rPr>
        <w:t>Στρυμωνικό</w:t>
      </w:r>
      <w:proofErr w:type="spellEnd"/>
      <w:r>
        <w:rPr>
          <w:rFonts w:eastAsia="Times New Roman" w:cs="Times New Roman"/>
          <w:szCs w:val="24"/>
        </w:rPr>
        <w:t xml:space="preserve"> Σερρών και έξω από τη Θεσσαλονίκη. </w:t>
      </w:r>
    </w:p>
    <w:p w14:paraId="3C9ACA3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Όσον αφορά αυτόν τον διευρωπαϊκό άξονα </w:t>
      </w:r>
      <w:r>
        <w:rPr>
          <w:rFonts w:eastAsia="Times New Roman" w:cs="Times New Roman"/>
          <w:szCs w:val="24"/>
        </w:rPr>
        <w:t>που χρηματοδοτήθηκε και εντάχθηκε από κυβερνήσεις ΠΑΣΟΚ με ευρωπαϊκά κονδύλια</w:t>
      </w:r>
      <w:r>
        <w:rPr>
          <w:rFonts w:eastAsia="Times New Roman" w:cs="Times New Roman"/>
          <w:szCs w:val="24"/>
        </w:rPr>
        <w:t>,</w:t>
      </w:r>
      <w:r>
        <w:rPr>
          <w:rFonts w:eastAsia="Times New Roman" w:cs="Times New Roman"/>
          <w:szCs w:val="24"/>
        </w:rPr>
        <w:t xml:space="preserve"> για να ενώσει την Ευρώπη με το </w:t>
      </w:r>
      <w:r>
        <w:rPr>
          <w:rFonts w:eastAsia="Times New Roman" w:cs="Times New Roman"/>
          <w:szCs w:val="24"/>
        </w:rPr>
        <w:t>λ</w:t>
      </w:r>
      <w:r>
        <w:rPr>
          <w:rFonts w:eastAsia="Times New Roman" w:cs="Times New Roman"/>
          <w:szCs w:val="24"/>
        </w:rPr>
        <w:t xml:space="preserve">ιμάνι της Θεσσαλονίκης, έρχεστε σήμερα εσείς να μειώσετε δραματικά την αναπτυξιακή προσφορά του με τη δημιουργία αυτών των διοδίων, αφού η χρήση </w:t>
      </w:r>
      <w:r>
        <w:rPr>
          <w:rFonts w:eastAsia="Times New Roman" w:cs="Times New Roman"/>
          <w:szCs w:val="24"/>
        </w:rPr>
        <w:t xml:space="preserve">του από ΙΧ και φορτηγά θα έχει πολύ υψηλό κόστος. Θα μειώσει τη </w:t>
      </w:r>
      <w:proofErr w:type="spellStart"/>
      <w:r>
        <w:rPr>
          <w:rFonts w:eastAsia="Times New Roman" w:cs="Times New Roman"/>
          <w:szCs w:val="24"/>
        </w:rPr>
        <w:t>γεωστρατηγικη</w:t>
      </w:r>
      <w:proofErr w:type="spellEnd"/>
      <w:r>
        <w:rPr>
          <w:rFonts w:eastAsia="Times New Roman" w:cs="Times New Roman"/>
          <w:szCs w:val="24"/>
        </w:rPr>
        <w:t xml:space="preserve"> σημασία του συγκεκριμένου οδικού άξονα, όπως και του λιμανιού της Θεσσαλονίκης, αφού τα διερχόμενα οχήματα θα προτιμήσουν φθηνότερες επιλογές από αυτόν τον άξονα. </w:t>
      </w:r>
    </w:p>
    <w:p w14:paraId="3C9ACA3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Θα ήθελα εδώ ν</w:t>
      </w:r>
      <w:r>
        <w:rPr>
          <w:rFonts w:eastAsia="Times New Roman" w:cs="Times New Roman"/>
          <w:szCs w:val="24"/>
        </w:rPr>
        <w:t>α τονίσω ποια ήταν η άλλη επιλογή -όπως είχα προαναφέρει- όταν έγινε η προσπάθεια να ενταχθεί στο διευρωπαϊκό οδικό δίκτυο: Σόφια</w:t>
      </w:r>
      <w:r>
        <w:rPr>
          <w:rFonts w:eastAsia="Times New Roman" w:cs="Times New Roman"/>
          <w:szCs w:val="24"/>
        </w:rPr>
        <w:t xml:space="preserve"> – </w:t>
      </w:r>
      <w:r>
        <w:rPr>
          <w:rFonts w:eastAsia="Times New Roman" w:cs="Times New Roman"/>
          <w:szCs w:val="24"/>
        </w:rPr>
        <w:t>Φιλιππούπολη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Κωνσταντινούπολη. Σήμερα εσείς</w:t>
      </w:r>
      <w:r>
        <w:rPr>
          <w:rFonts w:eastAsia="Times New Roman" w:cs="Times New Roman"/>
          <w:szCs w:val="24"/>
        </w:rPr>
        <w:t>,</w:t>
      </w:r>
      <w:r>
        <w:rPr>
          <w:rFonts w:eastAsia="Times New Roman" w:cs="Times New Roman"/>
          <w:szCs w:val="24"/>
        </w:rPr>
        <w:t xml:space="preserve"> με τα διόδια τα οποία επιβάλετε</w:t>
      </w:r>
      <w:r>
        <w:rPr>
          <w:rFonts w:eastAsia="Times New Roman" w:cs="Times New Roman"/>
          <w:szCs w:val="24"/>
        </w:rPr>
        <w:t>,</w:t>
      </w:r>
      <w:r>
        <w:rPr>
          <w:rFonts w:eastAsia="Times New Roman" w:cs="Times New Roman"/>
          <w:szCs w:val="24"/>
        </w:rPr>
        <w:t xml:space="preserve"> κάνετε αυτόν τον άξονα να μην είναι προς χρή</w:t>
      </w:r>
      <w:r>
        <w:rPr>
          <w:rFonts w:eastAsia="Times New Roman" w:cs="Times New Roman"/>
          <w:szCs w:val="24"/>
        </w:rPr>
        <w:t xml:space="preserve">ση από τα φορτηγά και τα ΙΧ επιβατικά και να μην είναι ανταγωνιστικός. </w:t>
      </w:r>
    </w:p>
    <w:p w14:paraId="3C9ACA37" w14:textId="77777777" w:rsidR="00DF4D2A" w:rsidRDefault="00ED41C9">
      <w:pPr>
        <w:spacing w:line="600" w:lineRule="auto"/>
        <w:ind w:firstLine="709"/>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3C9ACA3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Θα επιβαρυνθεί</w:t>
      </w:r>
      <w:r>
        <w:rPr>
          <w:rFonts w:eastAsia="Times New Roman" w:cs="Times New Roman"/>
          <w:szCs w:val="24"/>
        </w:rPr>
        <w:t>,</w:t>
      </w:r>
      <w:r>
        <w:rPr>
          <w:rFonts w:eastAsia="Times New Roman" w:cs="Times New Roman"/>
          <w:szCs w:val="24"/>
        </w:rPr>
        <w:t xml:space="preserve"> και κλείνω, κύριε Πρόεδρε</w:t>
      </w:r>
      <w:r>
        <w:rPr>
          <w:rFonts w:eastAsia="Times New Roman" w:cs="Times New Roman"/>
          <w:szCs w:val="24"/>
        </w:rPr>
        <w:t>,</w:t>
      </w:r>
      <w:r>
        <w:rPr>
          <w:rFonts w:eastAsia="Times New Roman" w:cs="Times New Roman"/>
          <w:szCs w:val="24"/>
        </w:rPr>
        <w:t xml:space="preserve"> ακόμα περισσότερο το περιφερειακό οδικό δίκτυο των Σερρών</w:t>
      </w:r>
      <w:r>
        <w:rPr>
          <w:rFonts w:eastAsia="Times New Roman" w:cs="Times New Roman"/>
          <w:szCs w:val="24"/>
        </w:rPr>
        <w:t xml:space="preserve"> με έναν δρόμο του θανάτου –θέμα για το οποίο έχω </w:t>
      </w:r>
      <w:proofErr w:type="spellStart"/>
      <w:r>
        <w:rPr>
          <w:rFonts w:eastAsia="Times New Roman" w:cs="Times New Roman"/>
          <w:szCs w:val="24"/>
        </w:rPr>
        <w:t>επιστήσει</w:t>
      </w:r>
      <w:proofErr w:type="spellEnd"/>
      <w:r>
        <w:rPr>
          <w:rFonts w:eastAsia="Times New Roman" w:cs="Times New Roman"/>
          <w:szCs w:val="24"/>
        </w:rPr>
        <w:t xml:space="preserve"> επανειλημμένα την προσοχή στον αρμόδιο Υπουργό Μεταφορών, με ερωτήσεις και επίκαιρες ερωτήσεις- </w:t>
      </w:r>
      <w:proofErr w:type="spellStart"/>
      <w:r>
        <w:rPr>
          <w:rFonts w:eastAsia="Times New Roman" w:cs="Times New Roman"/>
          <w:szCs w:val="24"/>
        </w:rPr>
        <w:t>Πετρίτσι</w:t>
      </w:r>
      <w:proofErr w:type="spellEnd"/>
      <w:r>
        <w:rPr>
          <w:rFonts w:eastAsia="Times New Roman" w:cs="Times New Roman"/>
          <w:szCs w:val="24"/>
        </w:rPr>
        <w:t xml:space="preserve"> – </w:t>
      </w:r>
      <w:r>
        <w:rPr>
          <w:rFonts w:eastAsia="Times New Roman" w:cs="Times New Roman"/>
          <w:szCs w:val="24"/>
        </w:rPr>
        <w:t>Ροδόπολη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Δοϊράνη, που είναι ο δρόμος με τα περισσότερα θανατηφόρα τροχαία ατυχήματα στη</w:t>
      </w:r>
      <w:r>
        <w:rPr>
          <w:rFonts w:eastAsia="Times New Roman" w:cs="Times New Roman"/>
          <w:szCs w:val="24"/>
        </w:rPr>
        <w:t xml:space="preserve"> χώρα. Θέλω να πιστεύω ότι στο τέλος θα επικρατήσει η λογική και δεν θα προχωρήσετε στη δημιουργία, ιδιαίτερα σε αυτόν τον οδικό άξονα, αυτών των διοδίων. </w:t>
      </w:r>
    </w:p>
    <w:p w14:paraId="3C9ACA3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οι αυταπάτες σας, η έλλειψη νέων ιδεών, μεταρρυθμιστικής διάθεσης και</w:t>
      </w:r>
      <w:r>
        <w:rPr>
          <w:rFonts w:eastAsia="Times New Roman" w:cs="Times New Roman"/>
          <w:szCs w:val="24"/>
        </w:rPr>
        <w:t xml:space="preserve"> γνώσης του πολιτικού γίγνεσθαι</w:t>
      </w:r>
      <w:r>
        <w:rPr>
          <w:rFonts w:eastAsia="Times New Roman" w:cs="Times New Roman"/>
          <w:szCs w:val="24"/>
        </w:rPr>
        <w:t>,</w:t>
      </w:r>
      <w:r>
        <w:rPr>
          <w:rFonts w:eastAsia="Times New Roman" w:cs="Times New Roman"/>
          <w:szCs w:val="24"/>
        </w:rPr>
        <w:t xml:space="preserve"> τόσο στη χώρα αλλά και σε ευρωπαϊκό επίπεδο, σας έχουν πλέον καταντήσει ένα πολιτικά άδειο πουκάμισο και είστε και επικίνδυνοι για τη χώρα. </w:t>
      </w:r>
    </w:p>
    <w:p w14:paraId="3C9ACA3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Ευχαριστώ.</w:t>
      </w:r>
    </w:p>
    <w:p w14:paraId="3C9ACA3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C9ACA3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Καλείται στο Βήμα ο κ. </w:t>
      </w:r>
      <w:proofErr w:type="spellStart"/>
      <w:r>
        <w:rPr>
          <w:rFonts w:eastAsia="Times New Roman" w:cs="Times New Roman"/>
          <w:szCs w:val="24"/>
        </w:rPr>
        <w:t>Δανέλλης</w:t>
      </w:r>
      <w:proofErr w:type="spellEnd"/>
      <w:r>
        <w:rPr>
          <w:rFonts w:eastAsia="Times New Roman" w:cs="Times New Roman"/>
          <w:szCs w:val="24"/>
        </w:rPr>
        <w:t xml:space="preserve">. Η κυρία Υπουργός ζήτησε τον λόγο και θα τον πάρει μετά τον κ. </w:t>
      </w:r>
      <w:proofErr w:type="spellStart"/>
      <w:r>
        <w:rPr>
          <w:rFonts w:eastAsia="Times New Roman" w:cs="Times New Roman"/>
          <w:szCs w:val="24"/>
        </w:rPr>
        <w:t>Δανέλλη</w:t>
      </w:r>
      <w:proofErr w:type="spellEnd"/>
      <w:r>
        <w:rPr>
          <w:rFonts w:eastAsia="Times New Roman" w:cs="Times New Roman"/>
          <w:szCs w:val="24"/>
        </w:rPr>
        <w:t xml:space="preserve"> για την τοποθέτησή της και ύστερα μένουν δύο συνάδελφοι και οι υπόλοιποι Κοινοβουλευτικοί Εκπρόσωποι.</w:t>
      </w:r>
    </w:p>
    <w:p w14:paraId="3C9ACA3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ΑΝΔΡΕΑΣ ΛΟΒ</w:t>
      </w:r>
      <w:r>
        <w:rPr>
          <w:rFonts w:eastAsia="Times New Roman" w:cs="Times New Roman"/>
          <w:b/>
          <w:szCs w:val="24"/>
        </w:rPr>
        <w:t>ΕΡΔΟΣ:</w:t>
      </w:r>
      <w:r>
        <w:rPr>
          <w:rFonts w:eastAsia="Times New Roman" w:cs="Times New Roman"/>
          <w:szCs w:val="24"/>
        </w:rPr>
        <w:t xml:space="preserve"> Αφού έμειναν μόνο δύο συνάδελφοι, θα έλεγα να μιλήσουν πριν </w:t>
      </w:r>
      <w:r>
        <w:rPr>
          <w:rFonts w:eastAsia="Times New Roman" w:cs="Times New Roman"/>
          <w:szCs w:val="24"/>
        </w:rPr>
        <w:t xml:space="preserve">από </w:t>
      </w:r>
      <w:r>
        <w:rPr>
          <w:rFonts w:eastAsia="Times New Roman" w:cs="Times New Roman"/>
          <w:szCs w:val="24"/>
        </w:rPr>
        <w:t xml:space="preserve">την κυρία Υπουργό. </w:t>
      </w:r>
    </w:p>
    <w:p w14:paraId="3C9ACA3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Εγώ</w:t>
      </w:r>
      <w:r>
        <w:rPr>
          <w:rFonts w:eastAsia="Times New Roman" w:cs="Times New Roman"/>
          <w:szCs w:val="24"/>
        </w:rPr>
        <w:t>,</w:t>
      </w:r>
      <w:r>
        <w:rPr>
          <w:rFonts w:eastAsia="Times New Roman" w:cs="Times New Roman"/>
          <w:szCs w:val="24"/>
        </w:rPr>
        <w:t xml:space="preserve"> αν ήμουν στη θέση τους, θα προτιμούσα να ακούσω την κυρία Υπουργό και μετά να μιλήσω.</w:t>
      </w:r>
    </w:p>
    <w:p w14:paraId="3C9ACA3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w:t>
      </w:r>
      <w:r>
        <w:rPr>
          <w:rFonts w:eastAsia="Times New Roman" w:cs="Times New Roman"/>
          <w:b/>
          <w:szCs w:val="24"/>
        </w:rPr>
        <w:t>μικών):</w:t>
      </w:r>
      <w:r>
        <w:rPr>
          <w:rFonts w:eastAsia="Times New Roman" w:cs="Times New Roman"/>
          <w:szCs w:val="24"/>
        </w:rPr>
        <w:t xml:space="preserve"> Να μιλήσουν, κύριε Πρόεδρε. Δεν υπάρχει πρόβλημα.</w:t>
      </w:r>
    </w:p>
    <w:p w14:paraId="3C9ACA4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Κύριε </w:t>
      </w:r>
      <w:proofErr w:type="spellStart"/>
      <w:r>
        <w:rPr>
          <w:rFonts w:eastAsia="Times New Roman" w:cs="Times New Roman"/>
          <w:szCs w:val="24"/>
        </w:rPr>
        <w:t>Δανέλλη</w:t>
      </w:r>
      <w:proofErr w:type="spellEnd"/>
      <w:r>
        <w:rPr>
          <w:rFonts w:eastAsia="Times New Roman" w:cs="Times New Roman"/>
          <w:szCs w:val="24"/>
        </w:rPr>
        <w:t>, έχετε τον λόγο.</w:t>
      </w:r>
    </w:p>
    <w:p w14:paraId="3C9ACA4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3C9ACA4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επείγον, κατεπείγον και ξανά από την αρχή. Η νομοθετ</w:t>
      </w:r>
      <w:r>
        <w:rPr>
          <w:rFonts w:eastAsia="Times New Roman" w:cs="Times New Roman"/>
          <w:szCs w:val="24"/>
        </w:rPr>
        <w:t>ική μας καθημερινότητα εξαντλείται σε αυτές τις δύο λέξεις, σε αυτούς τους δύο κατ’ εξαίρεση τρόπους νομοθέτησης που προβλέπονται από τον Κανονισμό της Βουλής</w:t>
      </w:r>
      <w:r>
        <w:rPr>
          <w:rFonts w:eastAsia="Times New Roman" w:cs="Times New Roman"/>
          <w:szCs w:val="24"/>
        </w:rPr>
        <w:t>,</w:t>
      </w:r>
      <w:r>
        <w:rPr>
          <w:rFonts w:eastAsia="Times New Roman" w:cs="Times New Roman"/>
          <w:szCs w:val="24"/>
        </w:rPr>
        <w:t xml:space="preserve"> μόνο όταν προκύπτει σοβαρή ανάγκη. </w:t>
      </w:r>
    </w:p>
    <w:p w14:paraId="3C9ACA4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Σοβαρή ανάγκη δεν συνιστούν σε καμμία περίπτωση οι καθυστερή</w:t>
      </w:r>
      <w:r>
        <w:rPr>
          <w:rFonts w:eastAsia="Times New Roman" w:cs="Times New Roman"/>
          <w:szCs w:val="24"/>
        </w:rPr>
        <w:t xml:space="preserve">σεις από πλευράς Υπουργείων, σε σχέση με την έγκαιρη ενσωμάτωση ευρωπαϊκών </w:t>
      </w:r>
      <w:r>
        <w:rPr>
          <w:rFonts w:eastAsia="Times New Roman" w:cs="Times New Roman"/>
          <w:szCs w:val="24"/>
        </w:rPr>
        <w:t>ο</w:t>
      </w:r>
      <w:r>
        <w:rPr>
          <w:rFonts w:eastAsia="Times New Roman" w:cs="Times New Roman"/>
          <w:szCs w:val="24"/>
        </w:rPr>
        <w:t xml:space="preserve">δηγιών στο </w:t>
      </w:r>
      <w:r>
        <w:rPr>
          <w:rFonts w:eastAsia="Times New Roman" w:cs="Times New Roman"/>
          <w:szCs w:val="24"/>
        </w:rPr>
        <w:t>Ε</w:t>
      </w:r>
      <w:r>
        <w:rPr>
          <w:rFonts w:eastAsia="Times New Roman" w:cs="Times New Roman"/>
          <w:szCs w:val="24"/>
        </w:rPr>
        <w:t xml:space="preserve">θνικό μας </w:t>
      </w:r>
      <w:r>
        <w:rPr>
          <w:rFonts w:eastAsia="Times New Roman" w:cs="Times New Roman"/>
          <w:szCs w:val="24"/>
        </w:rPr>
        <w:t>Δ</w:t>
      </w:r>
      <w:r>
        <w:rPr>
          <w:rFonts w:eastAsia="Times New Roman" w:cs="Times New Roman"/>
          <w:szCs w:val="24"/>
        </w:rPr>
        <w:t xml:space="preserve">ίκαιο, όπως βεβαίως δεν συνιστά ιδιαίτερο λόγο η άρνηση σοβαρού και εμπεριστατωμένου διαλόγου. </w:t>
      </w:r>
      <w:r>
        <w:rPr>
          <w:rFonts w:eastAsia="Times New Roman" w:cs="Times New Roman"/>
          <w:szCs w:val="24"/>
        </w:rPr>
        <w:t>Τ</w:t>
      </w:r>
      <w:r>
        <w:rPr>
          <w:rFonts w:eastAsia="Times New Roman" w:cs="Times New Roman"/>
          <w:szCs w:val="24"/>
        </w:rPr>
        <w:t>ι εννοώ; Ότι σήμερα συζητούμε ένα σχέδιο νόμου ανισοβαρές, αφ</w:t>
      </w:r>
      <w:r>
        <w:rPr>
          <w:rFonts w:eastAsia="Times New Roman" w:cs="Times New Roman"/>
          <w:szCs w:val="24"/>
        </w:rPr>
        <w:t xml:space="preserve">ού μόλις έξι άρθρα αφορούν στην εν λόγω ευρωπαϊκή </w:t>
      </w:r>
      <w:r>
        <w:rPr>
          <w:rFonts w:eastAsia="Times New Roman" w:cs="Times New Roman"/>
          <w:szCs w:val="24"/>
        </w:rPr>
        <w:t>ο</w:t>
      </w:r>
      <w:r>
        <w:rPr>
          <w:rFonts w:eastAsia="Times New Roman" w:cs="Times New Roman"/>
          <w:szCs w:val="24"/>
        </w:rPr>
        <w:t>δηγία και τα υπόλοιπα είκοσι τρία θα μπορούσαν να χαρακτηριστούν και ως ένα μίνι φορολογικό νομοσχέδιο.</w:t>
      </w:r>
    </w:p>
    <w:p w14:paraId="3C9ACA4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Έχω αναρωτηθεί επανειλημμένα από αυτό εδώ το Βήμα για το πού μπορεί να βρει ο ενδιαφερόμενος επενδυτή</w:t>
      </w:r>
      <w:r>
        <w:rPr>
          <w:rFonts w:eastAsia="Times New Roman" w:cs="Times New Roman"/>
          <w:szCs w:val="24"/>
        </w:rPr>
        <w:t>ς, επιχειρηματίας ή ο οποιοσδήποτε φορολογούμενος στην ελληνική επικράτεια τη διάταξη που κατά περίπτωση τον ενδιαφέρει. Υπάρχει τέτοια πανσπερμία και διάχυση φορολογικών ρυθμίσεων μέσα σε έναν απίστευτο αριθμό άσχετων νόμων</w:t>
      </w:r>
      <w:r>
        <w:rPr>
          <w:rFonts w:eastAsia="Times New Roman" w:cs="Times New Roman"/>
          <w:szCs w:val="24"/>
        </w:rPr>
        <w:t>,</w:t>
      </w:r>
      <w:r>
        <w:rPr>
          <w:rFonts w:eastAsia="Times New Roman" w:cs="Times New Roman"/>
          <w:szCs w:val="24"/>
        </w:rPr>
        <w:t xml:space="preserve"> που κάτι τέτοιο απαιτεί στην κ</w:t>
      </w:r>
      <w:r>
        <w:rPr>
          <w:rFonts w:eastAsia="Times New Roman" w:cs="Times New Roman"/>
          <w:szCs w:val="24"/>
        </w:rPr>
        <w:t>αλύτερη περίπτωση ικανότητες ντετέκτιβ και</w:t>
      </w:r>
      <w:r>
        <w:rPr>
          <w:rFonts w:eastAsia="Times New Roman" w:cs="Times New Roman"/>
          <w:szCs w:val="24"/>
        </w:rPr>
        <w:t>,</w:t>
      </w:r>
      <w:r>
        <w:rPr>
          <w:rFonts w:eastAsia="Times New Roman" w:cs="Times New Roman"/>
          <w:szCs w:val="24"/>
        </w:rPr>
        <w:t xml:space="preserve"> στη χειρότερη, ισχυρές μαντικές ικανότητες.</w:t>
      </w:r>
    </w:p>
    <w:p w14:paraId="3C9ACA4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Μιλάμε συχνά για την ανάγκη ανασυγκρότησης του παραγωγικού μας μοντέλου. Μιλάμε, επίσης, για την ανάγκη δημιουργίας </w:t>
      </w:r>
      <w:proofErr w:type="spellStart"/>
      <w:r>
        <w:rPr>
          <w:rFonts w:eastAsia="Times New Roman" w:cs="Times New Roman"/>
          <w:szCs w:val="24"/>
        </w:rPr>
        <w:t>φιλοεπενδυτικού</w:t>
      </w:r>
      <w:proofErr w:type="spellEnd"/>
      <w:r>
        <w:rPr>
          <w:rFonts w:eastAsia="Times New Roman" w:cs="Times New Roman"/>
          <w:szCs w:val="24"/>
        </w:rPr>
        <w:t xml:space="preserve"> κλίματος</w:t>
      </w:r>
      <w:r>
        <w:rPr>
          <w:rFonts w:eastAsia="Times New Roman" w:cs="Times New Roman"/>
          <w:szCs w:val="24"/>
        </w:rPr>
        <w:t>,</w:t>
      </w:r>
      <w:r>
        <w:rPr>
          <w:rFonts w:eastAsia="Times New Roman" w:cs="Times New Roman"/>
          <w:szCs w:val="24"/>
        </w:rPr>
        <w:t xml:space="preserve"> προκειμένου να ξεφύγουμε α</w:t>
      </w:r>
      <w:r>
        <w:rPr>
          <w:rFonts w:eastAsia="Times New Roman" w:cs="Times New Roman"/>
          <w:szCs w:val="24"/>
        </w:rPr>
        <w:t xml:space="preserve">πό τον φαύλο κύκλο των δανεικών και του χρέους. Φοβάμαι πως απλώς μιλάμε, αλλά καθόλου δεν πράττουμε προς αυτή την κατεύθυνση. </w:t>
      </w:r>
    </w:p>
    <w:p w14:paraId="3C9ACA4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Τι κάνουμε αντ’ αυτού; Συντηρούμε έναν κυκεώνα, έναν κυκεώνα νομοθετικών ρυθμίσεων</w:t>
      </w:r>
      <w:r>
        <w:rPr>
          <w:rFonts w:eastAsia="Times New Roman" w:cs="Times New Roman"/>
          <w:szCs w:val="24"/>
        </w:rPr>
        <w:t>,</w:t>
      </w:r>
      <w:r>
        <w:rPr>
          <w:rFonts w:eastAsia="Times New Roman" w:cs="Times New Roman"/>
          <w:szCs w:val="24"/>
        </w:rPr>
        <w:t xml:space="preserve"> με πάνω από διακόσιους πενήντα φορολογικούς </w:t>
      </w:r>
      <w:r>
        <w:rPr>
          <w:rFonts w:eastAsia="Times New Roman" w:cs="Times New Roman"/>
          <w:szCs w:val="24"/>
        </w:rPr>
        <w:t xml:space="preserve">νόμους από το 1975 έως σήμερα. Μόνο την τελευταία τριετία μπορώ να μετρήσω έξι ή επτά αμιγώς φορολογικά νομοσχέδια. </w:t>
      </w:r>
    </w:p>
    <w:p w14:paraId="3C9ACA4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Την ίδια στιγμή, στα περίπου διακόσια πενήντα χρόνια που υφίσταται η </w:t>
      </w:r>
      <w:r>
        <w:rPr>
          <w:rFonts w:eastAsia="Times New Roman" w:cs="Times New Roman"/>
          <w:szCs w:val="24"/>
        </w:rPr>
        <w:t>Α</w:t>
      </w:r>
      <w:r>
        <w:rPr>
          <w:rFonts w:eastAsia="Times New Roman" w:cs="Times New Roman"/>
          <w:szCs w:val="24"/>
        </w:rPr>
        <w:t xml:space="preserve">μερικανική </w:t>
      </w:r>
      <w:r>
        <w:rPr>
          <w:rFonts w:eastAsia="Times New Roman" w:cs="Times New Roman"/>
          <w:szCs w:val="24"/>
        </w:rPr>
        <w:t>Δ</w:t>
      </w:r>
      <w:r>
        <w:rPr>
          <w:rFonts w:eastAsia="Times New Roman" w:cs="Times New Roman"/>
          <w:szCs w:val="24"/>
        </w:rPr>
        <w:t xml:space="preserve">ημοκρατία, οι εκεί συνάδελφοί μας έχουν θεσμοθετήσει μόλις δέκα αλλαγές του φορολογικού τους πλαισίου. </w:t>
      </w:r>
      <w:r>
        <w:rPr>
          <w:rFonts w:eastAsia="Times New Roman" w:cs="Times New Roman"/>
          <w:szCs w:val="24"/>
        </w:rPr>
        <w:t>Για</w:t>
      </w:r>
      <w:r>
        <w:rPr>
          <w:rFonts w:eastAsia="Times New Roman" w:cs="Times New Roman"/>
          <w:szCs w:val="24"/>
        </w:rPr>
        <w:t xml:space="preserve"> αυτόν τον λόγο βρίσκονται στην τρίτη θέση προσέλκυσης ξένων επενδύσεων διεθνώς και η Ελλάδα στην ογδοηκοστή έκτη. Τα πράγματα δεν είναι καλύτερα για </w:t>
      </w:r>
      <w:r>
        <w:rPr>
          <w:rFonts w:eastAsia="Times New Roman" w:cs="Times New Roman"/>
          <w:szCs w:val="24"/>
        </w:rPr>
        <w:t xml:space="preserve">μας ούτε στο κοινό ευρωπαϊκό μας σπίτι, όπου βρισκόμαστε στην τελευταία θέση της σχετικής κατάταξης, σύμφωνα με πρόσφατα στοιχεία της </w:t>
      </w:r>
      <w:r>
        <w:rPr>
          <w:rFonts w:eastAsia="Times New Roman" w:cs="Times New Roman"/>
          <w:szCs w:val="24"/>
          <w:lang w:val="en-US"/>
        </w:rPr>
        <w:t>EUROSTAT</w:t>
      </w:r>
      <w:r>
        <w:rPr>
          <w:rFonts w:eastAsia="Times New Roman" w:cs="Times New Roman"/>
          <w:szCs w:val="24"/>
        </w:rPr>
        <w:t>. Και όμως, η κατ’ εξοχήν χώρα της Ευρωπαϊκής Ένωσης που σε αυτή τη συγκυρία χρειάζεται τις περισσότερες επενδύσει</w:t>
      </w:r>
      <w:r>
        <w:rPr>
          <w:rFonts w:eastAsia="Times New Roman" w:cs="Times New Roman"/>
          <w:szCs w:val="24"/>
        </w:rPr>
        <w:t xml:space="preserve">ς από οποιαδήποτε άλλη είναι βεβαίως η Ελλάδα. Στην πρώτη θέση, δε, φιγουράρει -και όχι τυχαία- μια παλιά μας σύντροφος στην περιπέτεια των μνημονίων, η Ιρλανδία. Όμως δεν θα επεκταθώ. Ας μείνουμε στα δικά μας. </w:t>
      </w:r>
    </w:p>
    <w:p w14:paraId="3C9ACA4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Σύμφωνα με στοιχεία της Τράπεζας της Ελλάδ</w:t>
      </w:r>
      <w:r>
        <w:rPr>
          <w:rFonts w:eastAsia="Times New Roman" w:cs="Times New Roman"/>
          <w:szCs w:val="24"/>
        </w:rPr>
        <w:t>ο</w:t>
      </w:r>
      <w:r>
        <w:rPr>
          <w:rFonts w:eastAsia="Times New Roman" w:cs="Times New Roman"/>
          <w:szCs w:val="24"/>
        </w:rPr>
        <w:t>ς</w:t>
      </w:r>
      <w:r>
        <w:rPr>
          <w:rFonts w:eastAsia="Times New Roman" w:cs="Times New Roman"/>
          <w:szCs w:val="24"/>
        </w:rPr>
        <w:t xml:space="preserve">, οι άμεσες ξένες επενδύσεις ανήλθαν το 2016 σε μόλις 2,8 δισεκατομμύρια ευρώ. Είναι αυξημένες βεβαίως σε σχέση με το καταστροφικό 2015, τη χρονιά δηλαδή των δύο εκλογικών αναμετρήσεων, του δημοψηφίσματος, της τραπεζικής αργίας και των </w:t>
      </w:r>
      <w:r>
        <w:rPr>
          <w:rFonts w:eastAsia="Times New Roman" w:cs="Times New Roman"/>
          <w:szCs w:val="24"/>
        </w:rPr>
        <w:lastRenderedPageBreak/>
        <w:t xml:space="preserve">αυστηρών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w:t>
      </w:r>
      <w:r>
        <w:rPr>
          <w:rFonts w:eastAsia="Times New Roman" w:cs="Times New Roman"/>
          <w:szCs w:val="24"/>
          <w:lang w:val="en-US"/>
        </w:rPr>
        <w:t>trols</w:t>
      </w:r>
      <w:r>
        <w:rPr>
          <w:rFonts w:eastAsia="Times New Roman" w:cs="Times New Roman"/>
          <w:szCs w:val="24"/>
        </w:rPr>
        <w:t xml:space="preserve">, αλλά πάλι εξαιρετικά χαμηλές για τις ανάγκες μας. Συνολικά οι επενδύσεις στην Ελλάδα, όχι μόνο οι ξένες άμεσες επενδύσεις, ως ποσοστό του ΑΕΠ υποχώρησαν κάτω από 20% από το 2010 και μετά, χωρίς ποτέ να ανακάμψουν. </w:t>
      </w:r>
    </w:p>
    <w:p w14:paraId="3C9ACA49" w14:textId="77777777" w:rsidR="00DF4D2A" w:rsidRDefault="00ED41C9">
      <w:pPr>
        <w:spacing w:line="600" w:lineRule="auto"/>
        <w:ind w:firstLine="709"/>
        <w:jc w:val="both"/>
        <w:rPr>
          <w:rFonts w:eastAsia="Times New Roman" w:cs="Times New Roman"/>
          <w:szCs w:val="24"/>
        </w:rPr>
      </w:pPr>
      <w:r>
        <w:rPr>
          <w:rFonts w:eastAsia="Times New Roman" w:cs="Times New Roman"/>
          <w:szCs w:val="24"/>
        </w:rPr>
        <w:t>Οι λόγοι για τους οποίους καταγράφ</w:t>
      </w:r>
      <w:r>
        <w:rPr>
          <w:rFonts w:eastAsia="Times New Roman" w:cs="Times New Roman"/>
          <w:szCs w:val="24"/>
        </w:rPr>
        <w:t>ονται αυτά τα θλιβερά ποσοστά συμπεριλαμβάνουν</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την πολιτική αστάθεια, τη δυσκολία πρόσβασης στη χρηματοδότηση, αλλά </w:t>
      </w:r>
      <w:proofErr w:type="spellStart"/>
      <w:r>
        <w:rPr>
          <w:rFonts w:eastAsia="Times New Roman" w:cs="Times New Roman"/>
          <w:szCs w:val="24"/>
        </w:rPr>
        <w:t>προεξαρχόντως</w:t>
      </w:r>
      <w:proofErr w:type="spellEnd"/>
      <w:r>
        <w:rPr>
          <w:rFonts w:eastAsia="Times New Roman" w:cs="Times New Roman"/>
          <w:szCs w:val="24"/>
        </w:rPr>
        <w:t xml:space="preserve"> την ασταθή φορολογική νομοθεσία, τη δαιδαλώδη πολυνομία και τη συνεπακόλουθη γραφειοκρατία, όπως επίσης και του</w:t>
      </w:r>
      <w:r>
        <w:rPr>
          <w:rFonts w:eastAsia="Times New Roman" w:cs="Times New Roman"/>
          <w:szCs w:val="24"/>
        </w:rPr>
        <w:t xml:space="preserve">ς υψηλούς φορολογικούς συντελεστές. </w:t>
      </w:r>
    </w:p>
    <w:p w14:paraId="3C9ACA4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μην περιμένουμε κανέναν -ούτε καν τους Ευρωπαίους εταίρους μας- να μας βγάλει από αυτόν τον φαύλο κύκλο των μόνιμων δανεικών, της σταθερά χαμηλής επενδυτικής δραστηριότητας, του μόνιμου </w:t>
      </w:r>
      <w:r>
        <w:rPr>
          <w:rFonts w:eastAsia="Times New Roman" w:cs="Times New Roman"/>
          <w:szCs w:val="24"/>
        </w:rPr>
        <w:t>χαροπαλέματος εν τέλει της ελληνικής οικονομίας. Προφανώς το να επιτευχθεί ένα σταθερό φορολογικό πλαίσιο μέσα σε συνθήκες δημοσιονομικής κρίσης, που επιβάλλουν διαρκείς αναπροσαρμογές ανάλογα με τους εκάστοτε προσδοκώμενους στόχους αλλά και τα κατά περίπτ</w:t>
      </w:r>
      <w:r>
        <w:rPr>
          <w:rFonts w:eastAsia="Times New Roman" w:cs="Times New Roman"/>
          <w:szCs w:val="24"/>
        </w:rPr>
        <w:t>ωση αποτελέσματα της ελληνικής οικονομίας, είναι δύσκολο. Πρέπει, όμως, να είμαστε ειλικρινείς. Κανείς δεν θα σκεφτεί το δικό μας σπίτι και τις δικές μας ανάγκες. Οι εταίροι μας, έχοντας χάσει προ πολλού ολοκληρωτικά την εμπιστοσύνη τους στη δική μας θέλησ</w:t>
      </w:r>
      <w:r>
        <w:rPr>
          <w:rFonts w:eastAsia="Times New Roman" w:cs="Times New Roman"/>
          <w:szCs w:val="24"/>
        </w:rPr>
        <w:t xml:space="preserve">η να αλλάξουμε, περιορίζονται απλώς στο πώς να πάρουν </w:t>
      </w:r>
      <w:r>
        <w:rPr>
          <w:rFonts w:eastAsia="Times New Roman" w:cs="Times New Roman"/>
          <w:szCs w:val="24"/>
        </w:rPr>
        <w:lastRenderedPageBreak/>
        <w:t>πίσω τα χρήματά τους. Κυνικό, αλλά έτσι είναι. Αυτό σημαίνει π</w:t>
      </w:r>
      <w:r>
        <w:rPr>
          <w:rFonts w:eastAsia="Times New Roman" w:cs="Times New Roman"/>
          <w:szCs w:val="24"/>
        </w:rPr>
        <w:t>ω</w:t>
      </w:r>
      <w:r>
        <w:rPr>
          <w:rFonts w:eastAsia="Times New Roman" w:cs="Times New Roman"/>
          <w:szCs w:val="24"/>
        </w:rPr>
        <w:t xml:space="preserve">ς τακτοποιούν τα του οίκου μας σύμφωνα με τις δικές τους εκτιμήσεις και προτεραιότητες και βεβαίως αυτό είναι μοιραίο να μην είναι σύμφωνο </w:t>
      </w:r>
      <w:r>
        <w:rPr>
          <w:rFonts w:eastAsia="Times New Roman" w:cs="Times New Roman"/>
          <w:szCs w:val="24"/>
        </w:rPr>
        <w:t>με τις δικές μας αντιλήψεις για τον καλύτερο για μας τρόπο. Έχουν ευθύνη γι’ αυτό, αλλά πρωτίστως η ευθύνη βαρύνει εμάς</w:t>
      </w:r>
      <w:r>
        <w:rPr>
          <w:rFonts w:eastAsia="Times New Roman" w:cs="Times New Roman"/>
          <w:szCs w:val="24"/>
        </w:rPr>
        <w:t>,</w:t>
      </w:r>
      <w:r>
        <w:rPr>
          <w:rFonts w:eastAsia="Times New Roman" w:cs="Times New Roman"/>
          <w:szCs w:val="24"/>
        </w:rPr>
        <w:t xml:space="preserve"> για τη διαχρονική μας αμφιθυμία στην υλοποίηση των αναγκαίων για τη χώρα μεταρρυθμίσεων. Νομοσχέδια σαν το σημερινό αποδεικνύουν πως η </w:t>
      </w:r>
      <w:r>
        <w:rPr>
          <w:rFonts w:eastAsia="Times New Roman" w:cs="Times New Roman"/>
          <w:szCs w:val="24"/>
        </w:rPr>
        <w:t xml:space="preserve">συνήθης προχειρότητα μας κατατρέχει ακόμα. Δεν έχει σημασία ότι στο σημερινό νομοσχέδιο εισάγονται και διατάξεις που μας βρίσκουν σύμφωνους, όπως ήδη ανέφερε από αυτό το Βήμα ο εισηγητής μας, ο συνάδελφος κ. </w:t>
      </w:r>
      <w:proofErr w:type="spellStart"/>
      <w:r>
        <w:rPr>
          <w:rFonts w:eastAsia="Times New Roman" w:cs="Times New Roman"/>
          <w:szCs w:val="24"/>
        </w:rPr>
        <w:t>Αμυράς</w:t>
      </w:r>
      <w:proofErr w:type="spellEnd"/>
      <w:r>
        <w:rPr>
          <w:rFonts w:eastAsia="Times New Roman" w:cs="Times New Roman"/>
          <w:szCs w:val="24"/>
        </w:rPr>
        <w:t xml:space="preserve">. </w:t>
      </w:r>
    </w:p>
    <w:p w14:paraId="3C9ACA4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Εκεί που είμαστε κατηγορηματικά αντίθετ</w:t>
      </w:r>
      <w:r>
        <w:rPr>
          <w:rFonts w:eastAsia="Times New Roman" w:cs="Times New Roman"/>
          <w:szCs w:val="24"/>
        </w:rPr>
        <w:t xml:space="preserve">οι είναι η μεγάλη εικόνα, την οποία εξακολουθείτε να αγνοείτε. Μοιάζει να νομοθετείτε </w:t>
      </w:r>
      <w:r>
        <w:rPr>
          <w:rFonts w:eastAsia="Times New Roman" w:cs="Times New Roman"/>
          <w:szCs w:val="24"/>
          <w:lang w:val="en-US"/>
        </w:rPr>
        <w:t>day</w:t>
      </w:r>
      <w:r>
        <w:rPr>
          <w:rFonts w:eastAsia="Times New Roman" w:cs="Times New Roman"/>
          <w:szCs w:val="24"/>
        </w:rPr>
        <w:t xml:space="preserve"> </w:t>
      </w:r>
      <w:r>
        <w:rPr>
          <w:rFonts w:eastAsia="Times New Roman" w:cs="Times New Roman"/>
          <w:szCs w:val="24"/>
          <w:lang w:val="en-US"/>
        </w:rPr>
        <w:t>by</w:t>
      </w:r>
      <w:r>
        <w:rPr>
          <w:rFonts w:eastAsia="Times New Roman" w:cs="Times New Roman"/>
          <w:szCs w:val="24"/>
        </w:rPr>
        <w:t xml:space="preserve"> </w:t>
      </w:r>
      <w:r>
        <w:rPr>
          <w:rFonts w:eastAsia="Times New Roman" w:cs="Times New Roman"/>
          <w:szCs w:val="24"/>
          <w:lang w:val="en-US"/>
        </w:rPr>
        <w:t>day</w:t>
      </w:r>
      <w:r>
        <w:rPr>
          <w:rFonts w:eastAsia="Times New Roman" w:cs="Times New Roman"/>
          <w:szCs w:val="24"/>
        </w:rPr>
        <w:t xml:space="preserve">, μέρα με την ημέρα, με τη λογική ότι </w:t>
      </w:r>
      <w:r>
        <w:rPr>
          <w:rFonts w:eastAsia="Times New Roman" w:cs="Times New Roman"/>
          <w:szCs w:val="24"/>
        </w:rPr>
        <w:t>«</w:t>
      </w:r>
      <w:r>
        <w:rPr>
          <w:rFonts w:eastAsia="Times New Roman" w:cs="Times New Roman"/>
          <w:szCs w:val="24"/>
        </w:rPr>
        <w:t>τη βγάλαμε και σήμερα</w:t>
      </w:r>
      <w:r>
        <w:rPr>
          <w:rFonts w:eastAsia="Times New Roman" w:cs="Times New Roman"/>
          <w:szCs w:val="24"/>
        </w:rPr>
        <w:t>»,</w:t>
      </w:r>
      <w:r>
        <w:rPr>
          <w:rFonts w:eastAsia="Times New Roman" w:cs="Times New Roman"/>
          <w:szCs w:val="24"/>
        </w:rPr>
        <w:t xml:space="preserve"> χωρίς σχέδιο, χωρίς συνεκτικό όραμα, άρα χωρίς σοβαρή προοπτική ανάκαμψης. Αν αυτή κάποτε έρθει μ</w:t>
      </w:r>
      <w:r>
        <w:rPr>
          <w:rFonts w:eastAsia="Times New Roman" w:cs="Times New Roman"/>
          <w:szCs w:val="24"/>
        </w:rPr>
        <w:t xml:space="preserve">ε ένα ποσοστό που θα ξεπερνάει τη μονάδα -γιατί βλέπω πολλούς να πανηγυρίζουν για το ασθενικό 0,5% του πρώτου τριμήνου του 2017, που καλοδεχούμενο είναι και ευτυχώς που ισχύει, όπως παλαιότερα έβλεπα και την </w:t>
      </w:r>
      <w:r>
        <w:rPr>
          <w:rFonts w:eastAsia="Times New Roman" w:cs="Times New Roman"/>
          <w:szCs w:val="24"/>
        </w:rPr>
        <w:t>κ</w:t>
      </w:r>
      <w:r>
        <w:rPr>
          <w:rFonts w:eastAsia="Times New Roman" w:cs="Times New Roman"/>
          <w:szCs w:val="24"/>
        </w:rPr>
        <w:t xml:space="preserve">υβέρνηση του κ. Σαμαρά να </w:t>
      </w:r>
      <w:proofErr w:type="spellStart"/>
      <w:r>
        <w:rPr>
          <w:rFonts w:eastAsia="Times New Roman" w:cs="Times New Roman"/>
          <w:szCs w:val="24"/>
        </w:rPr>
        <w:t>επιχαίρει</w:t>
      </w:r>
      <w:proofErr w:type="spellEnd"/>
      <w:r>
        <w:rPr>
          <w:rFonts w:eastAsia="Times New Roman" w:cs="Times New Roman"/>
          <w:szCs w:val="24"/>
        </w:rPr>
        <w:t xml:space="preserve"> για παρόμοι</w:t>
      </w:r>
      <w:r>
        <w:rPr>
          <w:rFonts w:eastAsia="Times New Roman" w:cs="Times New Roman"/>
          <w:szCs w:val="24"/>
        </w:rPr>
        <w:t>α ποσοστά-, θα είναι κα</w:t>
      </w:r>
      <w:r>
        <w:rPr>
          <w:rFonts w:eastAsia="Times New Roman" w:cs="Times New Roman"/>
          <w:szCs w:val="24"/>
        </w:rPr>
        <w:lastRenderedPageBreak/>
        <w:t xml:space="preserve">θαρά θέμα τύχης ή εξωτερικής συγκυρίας. </w:t>
      </w:r>
      <w:r>
        <w:rPr>
          <w:rFonts w:eastAsia="Times New Roman" w:cs="Times New Roman"/>
          <w:szCs w:val="24"/>
        </w:rPr>
        <w:t>Δ</w:t>
      </w:r>
      <w:r>
        <w:rPr>
          <w:rFonts w:eastAsia="Times New Roman" w:cs="Times New Roman"/>
          <w:szCs w:val="24"/>
        </w:rPr>
        <w:t xml:space="preserve">υστυχώς, χώρα στην τύχη δύσκολα μπορεί να σταθεί στην πολύπλοκη παγκόσμια οικονομική πραγματικότητα. </w:t>
      </w:r>
    </w:p>
    <w:p w14:paraId="3C9ACA4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C9ACA4D"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C9ACA4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εμείς σας ευχαριστούμε, κύριε </w:t>
      </w:r>
      <w:proofErr w:type="spellStart"/>
      <w:r>
        <w:rPr>
          <w:rFonts w:eastAsia="Times New Roman" w:cs="Times New Roman"/>
          <w:szCs w:val="24"/>
        </w:rPr>
        <w:t>Δανέλλη</w:t>
      </w:r>
      <w:proofErr w:type="spellEnd"/>
      <w:r>
        <w:rPr>
          <w:rFonts w:eastAsia="Times New Roman" w:cs="Times New Roman"/>
          <w:szCs w:val="24"/>
        </w:rPr>
        <w:t xml:space="preserve">, για τη συντομία. </w:t>
      </w:r>
    </w:p>
    <w:p w14:paraId="3C9ACA4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Προχωράμε με τους δύο εναπομείναντες εγγεγραμμένους συναδέλφους του καταλόγου. </w:t>
      </w:r>
    </w:p>
    <w:p w14:paraId="3C9ACA5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Κωνσταντόπουλος. </w:t>
      </w:r>
    </w:p>
    <w:p w14:paraId="3C9ACA5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Κυρίες και κύριοι σ</w:t>
      </w:r>
      <w:r>
        <w:rPr>
          <w:rFonts w:eastAsia="Times New Roman" w:cs="Times New Roman"/>
          <w:szCs w:val="24"/>
        </w:rPr>
        <w:t xml:space="preserve">υνάδελφοι, να ευχηθώ κατ’ αρχάς καλή επιτυχία σε όλα τα παιδιά που συμμετέχουν στις </w:t>
      </w:r>
      <w:r>
        <w:rPr>
          <w:rFonts w:eastAsia="Times New Roman" w:cs="Times New Roman"/>
          <w:szCs w:val="24"/>
        </w:rPr>
        <w:t>π</w:t>
      </w:r>
      <w:r>
        <w:rPr>
          <w:rFonts w:eastAsia="Times New Roman" w:cs="Times New Roman"/>
          <w:szCs w:val="24"/>
        </w:rPr>
        <w:t xml:space="preserve">ανελλαδικές </w:t>
      </w:r>
      <w:r>
        <w:rPr>
          <w:rFonts w:eastAsia="Times New Roman" w:cs="Times New Roman"/>
          <w:szCs w:val="24"/>
        </w:rPr>
        <w:t>ε</w:t>
      </w:r>
      <w:r>
        <w:rPr>
          <w:rFonts w:eastAsia="Times New Roman" w:cs="Times New Roman"/>
          <w:szCs w:val="24"/>
        </w:rPr>
        <w:t xml:space="preserve">ξετάσεις. </w:t>
      </w:r>
    </w:p>
    <w:p w14:paraId="3C9ACA5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Το ξεκίνημα των </w:t>
      </w:r>
      <w:r>
        <w:rPr>
          <w:rFonts w:eastAsia="Times New Roman" w:cs="Times New Roman"/>
          <w:szCs w:val="24"/>
        </w:rPr>
        <w:t>π</w:t>
      </w:r>
      <w:r>
        <w:rPr>
          <w:rFonts w:eastAsia="Times New Roman" w:cs="Times New Roman"/>
          <w:szCs w:val="24"/>
        </w:rPr>
        <w:t xml:space="preserve">ανελλαδικών </w:t>
      </w:r>
      <w:r>
        <w:rPr>
          <w:rFonts w:eastAsia="Times New Roman" w:cs="Times New Roman"/>
          <w:szCs w:val="24"/>
        </w:rPr>
        <w:t>ε</w:t>
      </w:r>
      <w:r>
        <w:rPr>
          <w:rFonts w:eastAsia="Times New Roman" w:cs="Times New Roman"/>
          <w:szCs w:val="24"/>
        </w:rPr>
        <w:t xml:space="preserve">ξετάσεων σημαίνει ολοκλήρωση μιας επίπονης, κοπιαστικής προσπάθειας πολλών ετών στα θρανία. Είναι μια ξεχωριστή </w:t>
      </w:r>
      <w:r>
        <w:rPr>
          <w:rFonts w:eastAsia="Times New Roman" w:cs="Times New Roman"/>
          <w:szCs w:val="24"/>
        </w:rPr>
        <w:t>στιγμή για τους μαθητές και τις μαθήτριες. Ωστόσο, το ίδιο θα έλεγα ότι είναι και για τις οικογένειές τους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οποίες</w:t>
      </w:r>
      <w:r>
        <w:rPr>
          <w:rFonts w:eastAsia="Times New Roman" w:cs="Times New Roman"/>
          <w:szCs w:val="24"/>
        </w:rPr>
        <w:t xml:space="preserve"> στήριξαν τον αγώνα τους, όπως </w:t>
      </w:r>
      <w:r>
        <w:rPr>
          <w:rFonts w:eastAsia="Times New Roman" w:cs="Times New Roman"/>
          <w:szCs w:val="24"/>
        </w:rPr>
        <w:lastRenderedPageBreak/>
        <w:t xml:space="preserve">και για τους εκπαιδευτικούς. Να ευχηθώ, λοιπόν, καλή δύναμη και καλά αποτελέσματα. Άλλωστε οι </w:t>
      </w:r>
      <w:r>
        <w:rPr>
          <w:rFonts w:eastAsia="Times New Roman" w:cs="Times New Roman"/>
          <w:szCs w:val="24"/>
        </w:rPr>
        <w:t>π</w:t>
      </w:r>
      <w:r>
        <w:rPr>
          <w:rFonts w:eastAsia="Times New Roman" w:cs="Times New Roman"/>
          <w:szCs w:val="24"/>
        </w:rPr>
        <w:t xml:space="preserve">ανελλαδικές </w:t>
      </w:r>
      <w:r>
        <w:rPr>
          <w:rFonts w:eastAsia="Times New Roman" w:cs="Times New Roman"/>
          <w:szCs w:val="24"/>
        </w:rPr>
        <w:t>ε</w:t>
      </w:r>
      <w:r>
        <w:rPr>
          <w:rFonts w:eastAsia="Times New Roman" w:cs="Times New Roman"/>
          <w:szCs w:val="24"/>
        </w:rPr>
        <w:t xml:space="preserve">ξετάσεις είναι η πρώτη μάχη, δεν είναι η τελευταία. Αυτό είναι το μήνυμα. </w:t>
      </w:r>
    </w:p>
    <w:p w14:paraId="3C9ACA5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συζήτηση διεξάγεται σε ένα ταραγμένο διεθνές περιβάλλον. Τα ελληνικά μέσα μαζικής ενημέρωσης παρουσιάζουν την κατάσταση έκρυθμη στο Κατάρ. Π</w:t>
      </w:r>
      <w:r>
        <w:rPr>
          <w:rFonts w:eastAsia="Times New Roman" w:cs="Times New Roman"/>
          <w:szCs w:val="24"/>
        </w:rPr>
        <w:t xml:space="preserve">αρακολουθούμε με αγωνία πώς θα εξελιχθεί η απομόνωση που αποφάσισαν να επιβάλουν οι αραβικές χώρες του Περσικού Κόλπου σε ένα από τα πλουσιότερα κράτη του κόσμου. </w:t>
      </w:r>
    </w:p>
    <w:p w14:paraId="3C9ACA5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Την ίδια στιγμή οι δηλώσεις της Κριστίν </w:t>
      </w:r>
      <w:proofErr w:type="spellStart"/>
      <w:r>
        <w:rPr>
          <w:rFonts w:eastAsia="Times New Roman" w:cs="Times New Roman"/>
          <w:szCs w:val="24"/>
        </w:rPr>
        <w:t>Λαγκάρντ</w:t>
      </w:r>
      <w:proofErr w:type="spellEnd"/>
      <w:r>
        <w:rPr>
          <w:rFonts w:eastAsia="Times New Roman" w:cs="Times New Roman"/>
          <w:szCs w:val="24"/>
        </w:rPr>
        <w:t xml:space="preserve"> για τη στάση του ΔΝΤ φανερώνουν πάλι το παι</w:t>
      </w:r>
      <w:r>
        <w:rPr>
          <w:rFonts w:eastAsia="Times New Roman" w:cs="Times New Roman"/>
          <w:szCs w:val="24"/>
        </w:rPr>
        <w:t xml:space="preserve">χνίδι των </w:t>
      </w:r>
      <w:r>
        <w:rPr>
          <w:rFonts w:eastAsia="Times New Roman" w:cs="Times New Roman"/>
          <w:szCs w:val="24"/>
        </w:rPr>
        <w:t>θ</w:t>
      </w:r>
      <w:r>
        <w:rPr>
          <w:rFonts w:eastAsia="Times New Roman" w:cs="Times New Roman"/>
          <w:szCs w:val="24"/>
        </w:rPr>
        <w:t>εσμών απέναντι στην πατρίδα μας, ένα παιχνίδι στο οποίο πότε τον ρόλο του κακού αναλαμβάνουν οι θεσμικοί εταίροι, πότε Ευρωπαίοι εταίροι και πιστωτές και πότε το Δ</w:t>
      </w:r>
      <w:r>
        <w:rPr>
          <w:rFonts w:eastAsia="Times New Roman" w:cs="Times New Roman"/>
          <w:szCs w:val="24"/>
        </w:rPr>
        <w:t xml:space="preserve">ιεθνές </w:t>
      </w:r>
      <w:r>
        <w:rPr>
          <w:rFonts w:eastAsia="Times New Roman" w:cs="Times New Roman"/>
          <w:szCs w:val="24"/>
        </w:rPr>
        <w:t>Ν</w:t>
      </w:r>
      <w:r>
        <w:rPr>
          <w:rFonts w:eastAsia="Times New Roman" w:cs="Times New Roman"/>
          <w:szCs w:val="24"/>
        </w:rPr>
        <w:t xml:space="preserve">ομισματικό </w:t>
      </w:r>
      <w:r>
        <w:rPr>
          <w:rFonts w:eastAsia="Times New Roman" w:cs="Times New Roman"/>
          <w:szCs w:val="24"/>
        </w:rPr>
        <w:t>Τ</w:t>
      </w:r>
      <w:r>
        <w:rPr>
          <w:rFonts w:eastAsia="Times New Roman" w:cs="Times New Roman"/>
          <w:szCs w:val="24"/>
        </w:rPr>
        <w:t>αμείο</w:t>
      </w:r>
      <w:r>
        <w:rPr>
          <w:rFonts w:eastAsia="Times New Roman" w:cs="Times New Roman"/>
          <w:szCs w:val="24"/>
        </w:rPr>
        <w:t>. Τώρα οι κακοί ποιοι είναι; Οι Ευρωπαίοι θεσμικοί εταίρο</w:t>
      </w:r>
      <w:r>
        <w:rPr>
          <w:rFonts w:eastAsia="Times New Roman" w:cs="Times New Roman"/>
          <w:szCs w:val="24"/>
        </w:rPr>
        <w:t>ι.</w:t>
      </w:r>
    </w:p>
    <w:p w14:paraId="3C9ACA5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Ωστόσο, δημιουργείται ένα αίσθημα κοινό: </w:t>
      </w:r>
      <w:r>
        <w:rPr>
          <w:rFonts w:eastAsia="Times New Roman" w:cs="Times New Roman"/>
          <w:szCs w:val="24"/>
        </w:rPr>
        <w:t>Θ</w:t>
      </w:r>
      <w:r>
        <w:rPr>
          <w:rFonts w:eastAsia="Times New Roman" w:cs="Times New Roman"/>
          <w:szCs w:val="24"/>
        </w:rPr>
        <w:t xml:space="preserve">έλουν να βγει η Ελλάδα, η χώρα </w:t>
      </w:r>
      <w:r>
        <w:rPr>
          <w:rFonts w:eastAsia="Times New Roman" w:cs="Times New Roman"/>
          <w:szCs w:val="24"/>
        </w:rPr>
        <w:t>μας,</w:t>
      </w:r>
      <w:r>
        <w:rPr>
          <w:rFonts w:eastAsia="Times New Roman" w:cs="Times New Roman"/>
          <w:szCs w:val="24"/>
        </w:rPr>
        <w:t xml:space="preserve"> από την κρίση; Θέλουν οι </w:t>
      </w:r>
      <w:r>
        <w:rPr>
          <w:rFonts w:eastAsia="Times New Roman" w:cs="Times New Roman"/>
          <w:szCs w:val="24"/>
        </w:rPr>
        <w:t>θ</w:t>
      </w:r>
      <w:r>
        <w:rPr>
          <w:rFonts w:eastAsia="Times New Roman" w:cs="Times New Roman"/>
          <w:szCs w:val="24"/>
        </w:rPr>
        <w:t>εσμοί να βγει η χώρα μας από την κρίση; Αυτή είναι μια ερώτηση που πρέπει να απευθυνθεί σε κάθε Έλληνα και Ελληνίδα. Η απάντηση από την Κυβέρνηση ποι</w:t>
      </w:r>
      <w:r>
        <w:rPr>
          <w:rFonts w:eastAsia="Times New Roman" w:cs="Times New Roman"/>
          <w:szCs w:val="24"/>
        </w:rPr>
        <w:t>α είναι; Κα</w:t>
      </w:r>
      <w:r>
        <w:rPr>
          <w:rFonts w:eastAsia="Times New Roman" w:cs="Times New Roman"/>
          <w:szCs w:val="24"/>
        </w:rPr>
        <w:t>μ</w:t>
      </w:r>
      <w:r>
        <w:rPr>
          <w:rFonts w:eastAsia="Times New Roman" w:cs="Times New Roman"/>
          <w:szCs w:val="24"/>
        </w:rPr>
        <w:t>μία. Διότι η ελληνική Κυβέρνηση δεν έχει σταθερή, συγκροτημένη και υπεύθυνη άποψη. Δεν έχει μια σταθερή διαπραγματευτική γραμμή.</w:t>
      </w:r>
    </w:p>
    <w:p w14:paraId="3C9ACA5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η Κυβέρνηση να αξιοποιήσει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του 2012 για το χρέος, πριμοδότησε τις ευρωπαϊκές τράπεζε</w:t>
      </w:r>
      <w:r>
        <w:rPr>
          <w:rFonts w:eastAsia="Times New Roman" w:cs="Times New Roman"/>
          <w:szCs w:val="24"/>
        </w:rPr>
        <w:t>ς με 6 δισεκατομμύρια, με κέρδη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ελληνικών ομολόγων. Το αποτέλεσμα σήμερα είναι ένα, η Κυβέρνηση να έχει βγει σε ζητιανιά, απαιτώντας: «δώστε ό,τι προαιρείστε». Μόνο που αυτό δεν αποτελεί στρατηγική ούτε σοβαρή πρόταση της πατρίδας μας.</w:t>
      </w:r>
    </w:p>
    <w:p w14:paraId="3C9ACA5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Επιτρέπ</w:t>
      </w:r>
      <w:r>
        <w:rPr>
          <w:rFonts w:eastAsia="Times New Roman" w:cs="Times New Roman"/>
          <w:szCs w:val="24"/>
        </w:rPr>
        <w:t xml:space="preserve">ετε, κύριοι της Κυβέρνησης, στους πιστωτές να αντιμετωπίζουν τη χώρα μας στις συνεδριάσεις του </w:t>
      </w:r>
      <w:proofErr w:type="spellStart"/>
      <w:r>
        <w:rPr>
          <w:rFonts w:eastAsia="Times New Roman" w:cs="Times New Roman"/>
          <w:szCs w:val="24"/>
          <w:lang w:val="en-US"/>
        </w:rPr>
        <w:t>Eurogroup</w:t>
      </w:r>
      <w:proofErr w:type="spellEnd"/>
      <w:r>
        <w:rPr>
          <w:rFonts w:eastAsia="Times New Roman" w:cs="Times New Roman"/>
          <w:szCs w:val="24"/>
        </w:rPr>
        <w:t xml:space="preserve"> ως πειραματόζωο, ως έναν φτωχό συγγενή. Ωστόσο, λύση κα</w:t>
      </w:r>
      <w:r>
        <w:rPr>
          <w:rFonts w:eastAsia="Times New Roman" w:cs="Times New Roman"/>
          <w:szCs w:val="24"/>
        </w:rPr>
        <w:t>μ</w:t>
      </w:r>
      <w:r>
        <w:rPr>
          <w:rFonts w:eastAsia="Times New Roman" w:cs="Times New Roman"/>
          <w:szCs w:val="24"/>
        </w:rPr>
        <w:t>μιά. Η αξιολόγηση ακόμη είναι ανοικτή και η Κυβέρνηση εσωτερικά πανηγυρίζει, επιχειρώντας βέβαι</w:t>
      </w:r>
      <w:r>
        <w:rPr>
          <w:rFonts w:eastAsia="Times New Roman" w:cs="Times New Roman"/>
          <w:szCs w:val="24"/>
        </w:rPr>
        <w:t>α να περάσει στα μαλακά το τέταρτο μνημόνιο που υπέγραψε</w:t>
      </w:r>
      <w:r>
        <w:rPr>
          <w:rFonts w:eastAsia="Times New Roman" w:cs="Times New Roman"/>
          <w:szCs w:val="24"/>
        </w:rPr>
        <w:t>,</w:t>
      </w:r>
      <w:r>
        <w:rPr>
          <w:rFonts w:eastAsia="Times New Roman" w:cs="Times New Roman"/>
          <w:szCs w:val="24"/>
        </w:rPr>
        <w:t xml:space="preserve"> και εξωτερικά παρακαλ</w:t>
      </w:r>
      <w:r>
        <w:rPr>
          <w:rFonts w:eastAsia="Times New Roman" w:cs="Times New Roman"/>
          <w:szCs w:val="24"/>
        </w:rPr>
        <w:t>εί</w:t>
      </w:r>
      <w:r>
        <w:rPr>
          <w:rFonts w:eastAsia="Times New Roman" w:cs="Times New Roman"/>
          <w:szCs w:val="24"/>
        </w:rPr>
        <w:t xml:space="preserve"> για τη ρύθμιση του χρέους, χωρίς βέβαια κανένα, μα κανένα αποτέλεσμα, διότι δεν υπάρχει καμ</w:t>
      </w:r>
      <w:r>
        <w:rPr>
          <w:rFonts w:eastAsia="Times New Roman" w:cs="Times New Roman"/>
          <w:szCs w:val="24"/>
        </w:rPr>
        <w:t>μ</w:t>
      </w:r>
      <w:r>
        <w:rPr>
          <w:rFonts w:eastAsia="Times New Roman" w:cs="Times New Roman"/>
          <w:szCs w:val="24"/>
        </w:rPr>
        <w:t>ία εθνική στρατηγική, καμ</w:t>
      </w:r>
      <w:r>
        <w:rPr>
          <w:rFonts w:eastAsia="Times New Roman" w:cs="Times New Roman"/>
          <w:szCs w:val="24"/>
        </w:rPr>
        <w:t>μ</w:t>
      </w:r>
      <w:r>
        <w:rPr>
          <w:rFonts w:eastAsia="Times New Roman" w:cs="Times New Roman"/>
          <w:szCs w:val="24"/>
        </w:rPr>
        <w:t>ία τακτική από μέρους της.</w:t>
      </w:r>
    </w:p>
    <w:p w14:paraId="3C9ACA5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Αγαπητοί συνάδελφοι, πολύ φοβ</w:t>
      </w:r>
      <w:r>
        <w:rPr>
          <w:rFonts w:eastAsia="Times New Roman" w:cs="Times New Roman"/>
          <w:szCs w:val="24"/>
        </w:rPr>
        <w:t>άμαι ότι βρισκόμαστε σε ένα διαρκές μνημόνιο. Η χώρα βέβαια οδηγείται από τα λάθη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σε επιτροπεία για πολλά χρόνια. Είναι δυόμισι χρόνια στην εξουσία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μακροβιότερη κυβέρνηση εντός κρίσης, και κανένα </w:t>
      </w:r>
      <w:r>
        <w:rPr>
          <w:rFonts w:eastAsia="Times New Roman" w:cs="Times New Roman"/>
          <w:szCs w:val="24"/>
        </w:rPr>
        <w:t>αποτέλεσμα. Δυστυχώς, αντί να βελτιώνονται οι συνθήκες στην πραγματική οικονομία, χειροτερεύουν, διότι</w:t>
      </w:r>
      <w:r>
        <w:rPr>
          <w:rFonts w:eastAsia="Times New Roman" w:cs="Times New Roman"/>
          <w:szCs w:val="24"/>
        </w:rPr>
        <w:t>,</w:t>
      </w:r>
      <w:r>
        <w:rPr>
          <w:rFonts w:eastAsia="Times New Roman" w:cs="Times New Roman"/>
          <w:szCs w:val="24"/>
        </w:rPr>
        <w:t xml:space="preserve"> ενώ προσχώρησε ο πρότερα </w:t>
      </w:r>
      <w:proofErr w:type="spellStart"/>
      <w:r>
        <w:rPr>
          <w:rFonts w:eastAsia="Times New Roman" w:cs="Times New Roman"/>
          <w:szCs w:val="24"/>
        </w:rPr>
        <w:t>αντιμνημονιακός</w:t>
      </w:r>
      <w:proofErr w:type="spellEnd"/>
      <w:r>
        <w:rPr>
          <w:rFonts w:eastAsia="Times New Roman" w:cs="Times New Roman"/>
          <w:szCs w:val="24"/>
        </w:rPr>
        <w:t xml:space="preserve"> ΣΥΡΙΖΑ στη στρατηγική των δήθεν </w:t>
      </w:r>
      <w:proofErr w:type="spellStart"/>
      <w:r>
        <w:rPr>
          <w:rFonts w:eastAsia="Times New Roman" w:cs="Times New Roman"/>
          <w:szCs w:val="24"/>
        </w:rPr>
        <w:t>μνημονιακών</w:t>
      </w:r>
      <w:proofErr w:type="spellEnd"/>
      <w:r>
        <w:rPr>
          <w:rFonts w:eastAsia="Times New Roman" w:cs="Times New Roman"/>
          <w:szCs w:val="24"/>
        </w:rPr>
        <w:t xml:space="preserve">, δεν κατάφερε να </w:t>
      </w:r>
      <w:r>
        <w:rPr>
          <w:rFonts w:eastAsia="Times New Roman" w:cs="Times New Roman"/>
          <w:szCs w:val="24"/>
        </w:rPr>
        <w:lastRenderedPageBreak/>
        <w:t>συγκροτήσει ένα εθνικό πρόγραμμα πολιτικών και δρά</w:t>
      </w:r>
      <w:r>
        <w:rPr>
          <w:rFonts w:eastAsia="Times New Roman" w:cs="Times New Roman"/>
          <w:szCs w:val="24"/>
        </w:rPr>
        <w:t>σεων με χρονοδιάγραμμα και στόχους, ώστε να βγει η χώρα μας από το αδιέξοδο της κρίσης.</w:t>
      </w:r>
    </w:p>
    <w:p w14:paraId="3C9ACA5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Αντί να χτίσετε πάνω σε ένα τεράστιο έργο των κυβερνήσεων ΠΑΣΟΚ των προηγούμενων δεκαετιών, στις μεταρρυθμίσεις που έγιναν στην </w:t>
      </w:r>
      <w:r>
        <w:rPr>
          <w:rFonts w:eastAsia="Times New Roman" w:cs="Times New Roman"/>
          <w:szCs w:val="24"/>
        </w:rPr>
        <w:t>π</w:t>
      </w:r>
      <w:r>
        <w:rPr>
          <w:rFonts w:eastAsia="Times New Roman" w:cs="Times New Roman"/>
          <w:szCs w:val="24"/>
        </w:rPr>
        <w:t xml:space="preserve">αιδεία, στην </w:t>
      </w:r>
      <w:r>
        <w:rPr>
          <w:rFonts w:eastAsia="Times New Roman" w:cs="Times New Roman"/>
          <w:szCs w:val="24"/>
        </w:rPr>
        <w:t>υ</w:t>
      </w:r>
      <w:r>
        <w:rPr>
          <w:rFonts w:eastAsia="Times New Roman" w:cs="Times New Roman"/>
          <w:szCs w:val="24"/>
        </w:rPr>
        <w:t>γεία, στην τοπική αυτοδιο</w:t>
      </w:r>
      <w:r>
        <w:rPr>
          <w:rFonts w:eastAsia="Times New Roman" w:cs="Times New Roman"/>
          <w:szCs w:val="24"/>
        </w:rPr>
        <w:t>ίκηση, στην αγορά εργασίας, προτιμήσατε, κύριοι της Κυβέρνησης, να πορευτείτε με γνώμονα τη διάλυση της χώρας και με ένα αφήγημα καθαρά ανέξοδων -θα έλεγα- υποσχέσεων.</w:t>
      </w:r>
    </w:p>
    <w:p w14:paraId="3C9ACA5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Υποσχεθήκατε, κύριε Υπουργέ και κύριοι της Κυβέρνησης, παραγωγική ανασυγκρότηση του τόπο</w:t>
      </w:r>
      <w:r>
        <w:rPr>
          <w:rFonts w:eastAsia="Times New Roman" w:cs="Times New Roman"/>
          <w:szCs w:val="24"/>
        </w:rPr>
        <w:t xml:space="preserve">υ. Υποσχεθήκατε ανάπτυξη. </w:t>
      </w:r>
      <w:r>
        <w:rPr>
          <w:rFonts w:eastAsia="Times New Roman" w:cs="Times New Roman"/>
          <w:szCs w:val="24"/>
        </w:rPr>
        <w:t>Τ</w:t>
      </w:r>
      <w:r>
        <w:rPr>
          <w:rFonts w:eastAsia="Times New Roman" w:cs="Times New Roman"/>
          <w:szCs w:val="24"/>
        </w:rPr>
        <w:t xml:space="preserve">ι καταφέρατε; Καταφέρατε να φέρετε μια παραγωγική αποσύνθεση με την υπέρμετρη φορολογία στους αγρότες. </w:t>
      </w:r>
    </w:p>
    <w:p w14:paraId="3C9ACA5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Υποσχεθήκατε εθνική κυριαρχία, αλλά σχεδιάσατε ένα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για ενενήντα εννέα χρόνια και υποθηκεύσατε πραγματικά την περιο</w:t>
      </w:r>
      <w:r>
        <w:rPr>
          <w:rFonts w:eastAsia="Times New Roman" w:cs="Times New Roman"/>
          <w:szCs w:val="24"/>
        </w:rPr>
        <w:t xml:space="preserve">υσία του </w:t>
      </w:r>
      <w:r>
        <w:rPr>
          <w:rFonts w:eastAsia="Times New Roman" w:cs="Times New Roman"/>
          <w:szCs w:val="24"/>
        </w:rPr>
        <w:t>δ</w:t>
      </w:r>
      <w:r>
        <w:rPr>
          <w:rFonts w:eastAsia="Times New Roman" w:cs="Times New Roman"/>
          <w:szCs w:val="24"/>
        </w:rPr>
        <w:t xml:space="preserve">ημοσίου για ενενήντα εννέα χρόνια. </w:t>
      </w:r>
    </w:p>
    <w:p w14:paraId="3C9ACA5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Κύριοι της Κυβέρνησης, θα πρέπει να αναλογιστείτε δυόμισι χρόνια τι κάνατε. Η απάντηση είναι μια: Εμπορευτήκατε την ελπίδα του ελληνικού λαού, την ελπίδα που υποσχεθήκατε τον Γενάρη του 2015 και τον Σεπτέμβρη τ</w:t>
      </w:r>
      <w:r>
        <w:rPr>
          <w:rFonts w:eastAsia="Times New Roman" w:cs="Times New Roman"/>
          <w:szCs w:val="24"/>
        </w:rPr>
        <w:t xml:space="preserve">ου 2015, την αξιοπρέπεια του Έλληνα, την ελπίδα της νέας γενιάς. Και στα δύο ουσιαστικά χάσατε. Με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η νέα γενιά μάς άφησε για την Ευρώπη. </w:t>
      </w:r>
      <w:r>
        <w:rPr>
          <w:rFonts w:eastAsia="Times New Roman" w:cs="Times New Roman"/>
          <w:szCs w:val="24"/>
        </w:rPr>
        <w:lastRenderedPageBreak/>
        <w:t>Στόχος και στοίχημα για όλους μας θα πρέπει να είναι ένα</w:t>
      </w:r>
      <w:r>
        <w:rPr>
          <w:rFonts w:eastAsia="Times New Roman" w:cs="Times New Roman"/>
          <w:szCs w:val="24"/>
        </w:rPr>
        <w:t>:</w:t>
      </w:r>
      <w:r>
        <w:rPr>
          <w:rFonts w:eastAsia="Times New Roman" w:cs="Times New Roman"/>
          <w:szCs w:val="24"/>
        </w:rPr>
        <w:t xml:space="preserve"> να γυρίσουν αυτά τα νιάτα, τα νιάτα της γνώσης</w:t>
      </w:r>
      <w:r>
        <w:rPr>
          <w:rFonts w:eastAsia="Times New Roman" w:cs="Times New Roman"/>
          <w:szCs w:val="24"/>
        </w:rPr>
        <w:t xml:space="preserve">, και πάλι στην Ελλάδα, να προσφέρουν στη χώρα, γιατί πραγματικά η χώρα χρειάζεται ανθρώπους με γνώση, με δύναμη, με πείσμα, με θέληση για να πετύχουν, για την επόμενη μέρα, τους στόχους της πατρίδας. </w:t>
      </w:r>
    </w:p>
    <w:p w14:paraId="3C9ACA5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Κύριοι της Κυβέρνησης, πραγματικά σήμερα κυριαρχεί παν</w:t>
      </w:r>
      <w:r>
        <w:rPr>
          <w:rFonts w:eastAsia="Times New Roman" w:cs="Times New Roman"/>
          <w:szCs w:val="24"/>
        </w:rPr>
        <w:t xml:space="preserve">τού απελπισία. Κυριαρχεί η απόγνωση, κυριαρχεί η κατήφεια. Είστε υποχρεωμένοι να ξαναδώσετε το χαμόγελο στον Έλληνα πολίτη, να ξαναποκτήσει ο Έλληνας και η Ελληνίδα ελπίδα και αισιοδοξία. </w:t>
      </w:r>
    </w:p>
    <w:p w14:paraId="3C9ACA5E" w14:textId="77777777" w:rsidR="00DF4D2A" w:rsidRDefault="00ED41C9">
      <w:pPr>
        <w:spacing w:line="600" w:lineRule="auto"/>
        <w:ind w:firstLine="720"/>
        <w:jc w:val="both"/>
        <w:rPr>
          <w:rFonts w:eastAsia="Times New Roman"/>
          <w:szCs w:val="24"/>
        </w:rPr>
      </w:pPr>
      <w:r>
        <w:rPr>
          <w:rFonts w:eastAsia="Times New Roman"/>
          <w:szCs w:val="24"/>
        </w:rPr>
        <w:t xml:space="preserve">Κυρίες και κύριοι, το παιχνίδι των </w:t>
      </w:r>
      <w:r>
        <w:rPr>
          <w:rFonts w:eastAsia="Times New Roman"/>
          <w:szCs w:val="24"/>
        </w:rPr>
        <w:t>θ</w:t>
      </w:r>
      <w:r>
        <w:rPr>
          <w:rFonts w:eastAsia="Times New Roman"/>
          <w:szCs w:val="24"/>
        </w:rPr>
        <w:t>εσμών θέλει σοβαρό αντίπαλο, θέ</w:t>
      </w:r>
      <w:r>
        <w:rPr>
          <w:rFonts w:eastAsia="Times New Roman"/>
          <w:szCs w:val="24"/>
        </w:rPr>
        <w:t>λει εθνικό σχέδιο, εθνική συνεννόηση. Όσο δεν μπορούν κάποιοι να συναινέσουν σε αυτό και να δώσουν στην πατρίδα μας τη δύναμη να κάνει τα τολμηρά βήματα μπροστά, τόσο η χώρα μας θα μένει πίσω. Είναι ώρα να προτάξουμε τη συναίνεση, τη σύνεση, τη συνεννόηση,</w:t>
      </w:r>
      <w:r>
        <w:rPr>
          <w:rFonts w:eastAsia="Times New Roman"/>
          <w:szCs w:val="24"/>
        </w:rPr>
        <w:t xml:space="preserve"> για να βγάλουμε τη χώρα από την κρίση. Δεν μπορεί άλλο το μέλλον της χώρας να γίνεται πεδίο κομματικών αντιπαραθέσεων. Η κρίση πρέπει να αποτελέσει παρελθόν για την Ελλάδα. Η κρίση έχει μια απάντηση: ανάπτυξη. Ας βοηθήσουμε, λοιπόν, όλοι. Χρειάζεται εθνικ</w:t>
      </w:r>
      <w:r>
        <w:rPr>
          <w:rFonts w:eastAsia="Times New Roman"/>
          <w:szCs w:val="24"/>
        </w:rPr>
        <w:t xml:space="preserve">ή ομοψυχία, συλλογικότητα, </w:t>
      </w:r>
      <w:proofErr w:type="spellStart"/>
      <w:r>
        <w:rPr>
          <w:rFonts w:eastAsia="Times New Roman"/>
          <w:szCs w:val="24"/>
        </w:rPr>
        <w:t>συνευθύνη</w:t>
      </w:r>
      <w:proofErr w:type="spellEnd"/>
      <w:r>
        <w:rPr>
          <w:rFonts w:eastAsia="Times New Roman"/>
          <w:szCs w:val="24"/>
        </w:rPr>
        <w:t xml:space="preserve"> και όχι ψέμα.</w:t>
      </w:r>
    </w:p>
    <w:p w14:paraId="3C9ACA5F" w14:textId="77777777" w:rsidR="00DF4D2A" w:rsidRDefault="00ED41C9">
      <w:pPr>
        <w:spacing w:line="600" w:lineRule="auto"/>
        <w:ind w:firstLine="720"/>
        <w:jc w:val="both"/>
        <w:rPr>
          <w:rFonts w:eastAsia="Times New Roman"/>
          <w:szCs w:val="24"/>
        </w:rPr>
      </w:pPr>
      <w:r>
        <w:rPr>
          <w:rFonts w:eastAsia="Times New Roman"/>
          <w:szCs w:val="24"/>
        </w:rPr>
        <w:t xml:space="preserve">Είπατε, κυρία Υπουργέ, ότι θα μειώσετε τα διόδια και ότι θα υπάρχει αναλογικό κόστος. Σήμερα τι κάνατε; Καταφέρατε να φορτώσετε στην πλάτη </w:t>
      </w:r>
      <w:r>
        <w:rPr>
          <w:rFonts w:eastAsia="Times New Roman"/>
          <w:szCs w:val="24"/>
        </w:rPr>
        <w:lastRenderedPageBreak/>
        <w:t xml:space="preserve">του ελληνικού λαού, των Ελλήνων πολιτών άλλα τριάντα οκτώ διόδια, </w:t>
      </w:r>
      <w:r>
        <w:rPr>
          <w:rFonts w:eastAsia="Times New Roman"/>
          <w:szCs w:val="24"/>
        </w:rPr>
        <w:t>άλλα τριάντα οκτώ ταμεία προς όφελος της κοινωνικής πολιτικής που εσείς προτάσσετε.</w:t>
      </w:r>
    </w:p>
    <w:p w14:paraId="3C9ACA60" w14:textId="77777777" w:rsidR="00DF4D2A" w:rsidRDefault="00ED41C9">
      <w:pPr>
        <w:spacing w:line="600" w:lineRule="auto"/>
        <w:ind w:firstLine="720"/>
        <w:jc w:val="both"/>
        <w:rPr>
          <w:rFonts w:eastAsia="Times New Roman"/>
          <w:szCs w:val="24"/>
        </w:rPr>
      </w:pPr>
      <w:r>
        <w:rPr>
          <w:rFonts w:eastAsia="Times New Roman"/>
          <w:szCs w:val="24"/>
        </w:rPr>
        <w:t xml:space="preserve">Ας κάνουμε, λοιπόν, όλοι τους εγωισμούς μας ένα βήμα πίσω και ας βάλουμε μπροστά το μέλλον της </w:t>
      </w:r>
      <w:proofErr w:type="spellStart"/>
      <w:r>
        <w:rPr>
          <w:rFonts w:eastAsia="Times New Roman"/>
          <w:szCs w:val="24"/>
        </w:rPr>
        <w:t>πατρίδος</w:t>
      </w:r>
      <w:proofErr w:type="spellEnd"/>
      <w:r>
        <w:rPr>
          <w:rFonts w:eastAsia="Times New Roman"/>
          <w:szCs w:val="24"/>
        </w:rPr>
        <w:t xml:space="preserve"> μας, το μέλλον της νέας γενιάς. Το οφείλουμε, λοιπόν, στις επόμενες </w:t>
      </w:r>
      <w:r>
        <w:rPr>
          <w:rFonts w:eastAsia="Times New Roman"/>
          <w:szCs w:val="24"/>
        </w:rPr>
        <w:t>γενιές, στα παιδιά μας.</w:t>
      </w:r>
    </w:p>
    <w:p w14:paraId="3C9ACA61" w14:textId="77777777" w:rsidR="00DF4D2A" w:rsidRDefault="00ED41C9">
      <w:pPr>
        <w:spacing w:line="600" w:lineRule="auto"/>
        <w:ind w:firstLine="720"/>
        <w:jc w:val="both"/>
        <w:rPr>
          <w:rFonts w:eastAsia="Times New Roman"/>
          <w:szCs w:val="24"/>
        </w:rPr>
      </w:pPr>
      <w:r>
        <w:rPr>
          <w:rFonts w:eastAsia="Times New Roman"/>
          <w:szCs w:val="24"/>
        </w:rPr>
        <w:t>Σας ευχαριστώ.</w:t>
      </w:r>
    </w:p>
    <w:p w14:paraId="3C9ACA62" w14:textId="77777777" w:rsidR="00DF4D2A" w:rsidRDefault="00ED41C9">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3C9ACA63" w14:textId="77777777" w:rsidR="00DF4D2A" w:rsidRDefault="00ED41C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Με τον κ. Θεόδωρο Παπαθεοδώρου κλείνει ο κατάλογος των εγγεγραμμένων συναδέλφων. Στη συνέχεια θα μιλήσει η </w:t>
      </w:r>
      <w:r>
        <w:rPr>
          <w:rFonts w:eastAsia="Times New Roman"/>
          <w:szCs w:val="24"/>
        </w:rPr>
        <w:t>κυρία Υπουργός και οι εναπομείναντες Κοινοβουλευτικοί Εκπρόσωποι. Η κυρία Υπουργός θα πει και ποια από τις τρεις βουλευτικές τροπολογίες θα κάνει αποδεκτή.</w:t>
      </w:r>
    </w:p>
    <w:p w14:paraId="3C9ACA64" w14:textId="77777777" w:rsidR="00DF4D2A" w:rsidRDefault="00ED41C9">
      <w:pPr>
        <w:spacing w:line="600" w:lineRule="auto"/>
        <w:ind w:firstLine="720"/>
        <w:jc w:val="both"/>
        <w:rPr>
          <w:rFonts w:eastAsia="Times New Roman"/>
          <w:szCs w:val="24"/>
        </w:rPr>
      </w:pPr>
      <w:r>
        <w:rPr>
          <w:rFonts w:eastAsia="Times New Roman"/>
          <w:szCs w:val="24"/>
        </w:rPr>
        <w:t>Ορίστε, κύριε Παπαθεοδώρου, έχετε τον λόγο.</w:t>
      </w:r>
    </w:p>
    <w:p w14:paraId="3C9ACA65" w14:textId="77777777" w:rsidR="00DF4D2A" w:rsidRDefault="00ED41C9">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κύριε Πρόεδρε.</w:t>
      </w:r>
    </w:p>
    <w:p w14:paraId="3C9ACA66" w14:textId="77777777" w:rsidR="00DF4D2A" w:rsidRDefault="00ED41C9">
      <w:pPr>
        <w:spacing w:line="600" w:lineRule="auto"/>
        <w:ind w:firstLine="720"/>
        <w:jc w:val="both"/>
        <w:rPr>
          <w:rFonts w:eastAsia="Times New Roman"/>
          <w:szCs w:val="24"/>
        </w:rPr>
      </w:pPr>
      <w:r>
        <w:rPr>
          <w:rFonts w:eastAsia="Times New Roman"/>
          <w:szCs w:val="24"/>
        </w:rPr>
        <w:lastRenderedPageBreak/>
        <w:t xml:space="preserve">Κυρία </w:t>
      </w:r>
      <w:r>
        <w:rPr>
          <w:rFonts w:eastAsia="Times New Roman"/>
          <w:szCs w:val="24"/>
        </w:rPr>
        <w:t>και κύριοι Υπουργοί, νομίζω ότι υπάρχει ένα ερώτημα σήμερα, το οποίο έχει επανέλθει αρκετές φορές: Γιατί για ένα τέτοιο σχέδιο νόμου υπάρχει τόσο μικρή συμμετοχή από την πλευρά της κυβερνητικής πλειοψηφίας και στη συζήτηση, αλλά και στους προβληματισμούς τ</w:t>
      </w:r>
      <w:r>
        <w:rPr>
          <w:rFonts w:eastAsia="Times New Roman"/>
          <w:szCs w:val="24"/>
        </w:rPr>
        <w:t>ων άλλων Κοινοβουλευτικών Ομάδων και κυρίως της Αντιπολίτευσης;</w:t>
      </w:r>
    </w:p>
    <w:p w14:paraId="3C9ACA67" w14:textId="77777777" w:rsidR="00DF4D2A" w:rsidRDefault="00ED41C9">
      <w:pPr>
        <w:spacing w:line="600" w:lineRule="auto"/>
        <w:ind w:firstLine="720"/>
        <w:jc w:val="both"/>
        <w:rPr>
          <w:rFonts w:eastAsia="Times New Roman"/>
          <w:szCs w:val="24"/>
        </w:rPr>
      </w:pPr>
      <w:r>
        <w:rPr>
          <w:rFonts w:eastAsia="Times New Roman"/>
          <w:szCs w:val="24"/>
        </w:rPr>
        <w:t>Νομίζω ότι η σχέση, κυρίες και κύριοι συνάδελφοι, μεταξύ της Κυβέρνησης και της κυβερνητικής πλειοψηφίας παρουσιάζει πλέον μεγάλο ενδιαφέρον. Εάν είναι έτσι όπως τα λέτε τα πράγματα, δηλαδή μέ</w:t>
      </w:r>
      <w:r>
        <w:rPr>
          <w:rFonts w:eastAsia="Times New Roman"/>
          <w:szCs w:val="24"/>
        </w:rPr>
        <w:t xml:space="preserve">σα σε αυτό το νομοσχέδιο δεν υπάρχουν </w:t>
      </w:r>
      <w:proofErr w:type="spellStart"/>
      <w:r>
        <w:rPr>
          <w:rFonts w:eastAsia="Times New Roman"/>
          <w:szCs w:val="24"/>
        </w:rPr>
        <w:t>προαπαιτούμενα</w:t>
      </w:r>
      <w:proofErr w:type="spellEnd"/>
      <w:r>
        <w:rPr>
          <w:rFonts w:eastAsia="Times New Roman"/>
          <w:szCs w:val="24"/>
        </w:rPr>
        <w:t xml:space="preserve">, τότε το ερώτημα που θα πρέπει να απαντήσετε είναι: </w:t>
      </w:r>
      <w:r>
        <w:rPr>
          <w:rFonts w:eastAsia="Times New Roman"/>
          <w:szCs w:val="24"/>
        </w:rPr>
        <w:t>Γ</w:t>
      </w:r>
      <w:r>
        <w:rPr>
          <w:rFonts w:eastAsia="Times New Roman"/>
          <w:szCs w:val="24"/>
        </w:rPr>
        <w:t xml:space="preserve">ιατί δεν υπήρξε καμμία διαβούλευση; Γιατί το φέρνετε με τη διαδικασία του επείγοντος; </w:t>
      </w:r>
      <w:r>
        <w:rPr>
          <w:rFonts w:eastAsia="Times New Roman"/>
          <w:szCs w:val="24"/>
        </w:rPr>
        <w:t>Ε</w:t>
      </w:r>
      <w:r>
        <w:rPr>
          <w:rFonts w:eastAsia="Times New Roman"/>
          <w:szCs w:val="24"/>
        </w:rPr>
        <w:t>πειδή έτσι έρχονται όλα τα νομοσχέδια, με την εξαιρετική διαδικ</w:t>
      </w:r>
      <w:r>
        <w:rPr>
          <w:rFonts w:eastAsia="Times New Roman"/>
          <w:szCs w:val="24"/>
        </w:rPr>
        <w:t>ασία, το ερώτημα είναι ποια είναι η πολιτική που εσείς εξυπηρετείτε με αυτόν τον τρόπο νομοθέτησης.</w:t>
      </w:r>
    </w:p>
    <w:p w14:paraId="3C9ACA68" w14:textId="77777777" w:rsidR="00DF4D2A" w:rsidRDefault="00ED41C9">
      <w:pPr>
        <w:spacing w:line="600" w:lineRule="auto"/>
        <w:ind w:firstLine="720"/>
        <w:jc w:val="both"/>
        <w:rPr>
          <w:rFonts w:eastAsia="Times New Roman"/>
          <w:szCs w:val="24"/>
        </w:rPr>
      </w:pPr>
      <w:r>
        <w:rPr>
          <w:rFonts w:eastAsia="Times New Roman"/>
          <w:szCs w:val="24"/>
        </w:rPr>
        <w:t>Το δεύτερο -αυτό που βλέπουμε εμείς τουλάχιστον- είναι ότι ψηφίζετε με κεκτημένη ταχύτητα και με τη διαδικασία του επείγοντος είτε υπάρχει λόγος είτε δεν υπ</w:t>
      </w:r>
      <w:r>
        <w:rPr>
          <w:rFonts w:eastAsia="Times New Roman"/>
          <w:szCs w:val="24"/>
        </w:rPr>
        <w:t>άρχει, είτε υπάρχει αφήγημα είτε δεν υπάρχει αφήγημα, τα πάντα και χωρίς να υπάρχει καμμία πολιτική στόχευση, καμμία πολιτική εξήγηση.</w:t>
      </w:r>
    </w:p>
    <w:p w14:paraId="3C9ACA69" w14:textId="77777777" w:rsidR="00DF4D2A" w:rsidRDefault="00ED41C9">
      <w:pPr>
        <w:spacing w:line="600" w:lineRule="auto"/>
        <w:ind w:firstLine="720"/>
        <w:jc w:val="both"/>
        <w:rPr>
          <w:rFonts w:eastAsia="Times New Roman"/>
          <w:szCs w:val="24"/>
        </w:rPr>
      </w:pPr>
      <w:r>
        <w:rPr>
          <w:rFonts w:eastAsia="Times New Roman"/>
          <w:szCs w:val="24"/>
        </w:rPr>
        <w:lastRenderedPageBreak/>
        <w:t xml:space="preserve">Τι σας έλεγε πριν </w:t>
      </w:r>
      <w:r>
        <w:rPr>
          <w:rFonts w:eastAsia="Times New Roman"/>
          <w:szCs w:val="24"/>
        </w:rPr>
        <w:t>από</w:t>
      </w:r>
      <w:r>
        <w:rPr>
          <w:rFonts w:eastAsia="Times New Roman"/>
          <w:szCs w:val="24"/>
        </w:rPr>
        <w:t xml:space="preserve"> λίγες μέρες εδώ στην Αίθουσα αυτή, από το Βήμα αυτό ο Πρωθυπουργός; Ψηφίστε τα δυσβάστακτα μέτρα, </w:t>
      </w:r>
      <w:r>
        <w:rPr>
          <w:rFonts w:eastAsia="Times New Roman"/>
          <w:szCs w:val="24"/>
        </w:rPr>
        <w:t xml:space="preserve">τα οποία επιβαρύνουν τον ελληνικό λαό μέχρι το 2021 - 2022, γιατί με αυτή τη θυσία θα διαπραγματευθούμε τη διευθέτηση του χρέους. </w:t>
      </w:r>
    </w:p>
    <w:p w14:paraId="3C9ACA6A" w14:textId="77777777" w:rsidR="00DF4D2A" w:rsidRDefault="00ED41C9">
      <w:pPr>
        <w:spacing w:line="600" w:lineRule="auto"/>
        <w:ind w:firstLine="720"/>
        <w:jc w:val="both"/>
        <w:rPr>
          <w:rFonts w:eastAsia="Times New Roman"/>
          <w:szCs w:val="24"/>
        </w:rPr>
      </w:pPr>
      <w:r>
        <w:rPr>
          <w:rFonts w:eastAsia="Times New Roman"/>
          <w:szCs w:val="24"/>
        </w:rPr>
        <w:t xml:space="preserve">Όταν στο προηγούμενο </w:t>
      </w:r>
      <w:proofErr w:type="spellStart"/>
      <w:r>
        <w:rPr>
          <w:rFonts w:eastAsia="Times New Roman"/>
          <w:szCs w:val="24"/>
          <w:lang w:val="en-US"/>
        </w:rPr>
        <w:t>Eurogroup</w:t>
      </w:r>
      <w:proofErr w:type="spellEnd"/>
      <w:r>
        <w:rPr>
          <w:rFonts w:eastAsia="Times New Roman"/>
          <w:szCs w:val="24"/>
        </w:rPr>
        <w:t xml:space="preserve"> απέτυχε παταγωδώς η διαπραγμάτευση της Κυβέρνησης, εφευρέθηκε τότε νέο αφήγημα: Δεν έχει σημασ</w:t>
      </w:r>
      <w:r>
        <w:rPr>
          <w:rFonts w:eastAsia="Times New Roman"/>
          <w:szCs w:val="24"/>
        </w:rPr>
        <w:t xml:space="preserve">ία, δεν είναι το μείζον το χρέος. Τα μέτρα ψηφίστηκαν, λέει ο Πρωθυπουργός, για να ενταχθεί η χώρα στην ποσοτική χαλάρωση. </w:t>
      </w:r>
    </w:p>
    <w:p w14:paraId="3C9ACA6B" w14:textId="77777777" w:rsidR="00DF4D2A" w:rsidRDefault="00ED41C9">
      <w:pPr>
        <w:spacing w:line="600" w:lineRule="auto"/>
        <w:ind w:firstLine="720"/>
        <w:jc w:val="both"/>
        <w:rPr>
          <w:rFonts w:eastAsia="Times New Roman"/>
          <w:szCs w:val="24"/>
        </w:rPr>
      </w:pPr>
      <w:r>
        <w:rPr>
          <w:rFonts w:eastAsia="Times New Roman"/>
          <w:szCs w:val="24"/>
        </w:rPr>
        <w:t xml:space="preserve">Όταν ήρθε η αρνητική απάντηση από τον κ. </w:t>
      </w:r>
      <w:proofErr w:type="spellStart"/>
      <w:r>
        <w:rPr>
          <w:rFonts w:eastAsia="Times New Roman"/>
          <w:szCs w:val="24"/>
        </w:rPr>
        <w:t>Ντράγκι</w:t>
      </w:r>
      <w:proofErr w:type="spellEnd"/>
      <w:r>
        <w:rPr>
          <w:rFonts w:eastAsia="Times New Roman"/>
          <w:szCs w:val="24"/>
        </w:rPr>
        <w:t>, άλλαξε και πάλι το αφήγημα μέσα σε δύο μέρες. Καινούργια αναδίπλωση: Τα μέτρα ψηφί</w:t>
      </w:r>
      <w:r>
        <w:rPr>
          <w:rFonts w:eastAsia="Times New Roman"/>
          <w:szCs w:val="24"/>
        </w:rPr>
        <w:t>στηκαν και ψηφίζονται και σήμερα όσα έλειπαν όχι πια για τη διευθέτηση του χρέους ούτε για την ποσοτική χαλάρωση, αλλά για την έξοδο της χώρας στις αγορές.</w:t>
      </w:r>
    </w:p>
    <w:p w14:paraId="3C9ACA6C" w14:textId="77777777" w:rsidR="00DF4D2A" w:rsidRDefault="00ED41C9">
      <w:pPr>
        <w:spacing w:line="600" w:lineRule="auto"/>
        <w:ind w:firstLine="720"/>
        <w:jc w:val="both"/>
        <w:rPr>
          <w:rFonts w:eastAsia="Times New Roman"/>
          <w:szCs w:val="24"/>
        </w:rPr>
      </w:pPr>
      <w:r>
        <w:rPr>
          <w:rFonts w:eastAsia="Times New Roman"/>
          <w:szCs w:val="24"/>
        </w:rPr>
        <w:t>Σ</w:t>
      </w:r>
      <w:r>
        <w:rPr>
          <w:rFonts w:eastAsia="Times New Roman"/>
          <w:szCs w:val="24"/>
        </w:rPr>
        <w:t>ήμερα με τη διαδικασία του επείγοντος συνεχίζετε χωρίς στόχο, χωρίς σχέδιο, σε απόλυτη σύγχυση στρα</w:t>
      </w:r>
      <w:r>
        <w:rPr>
          <w:rFonts w:eastAsia="Times New Roman"/>
          <w:szCs w:val="24"/>
        </w:rPr>
        <w:t xml:space="preserve">τηγικής, έχοντας εγκαταλείψει τις αξιώσεις για την ένταξη στο </w:t>
      </w:r>
      <w:r>
        <w:rPr>
          <w:rFonts w:eastAsia="Times New Roman"/>
          <w:szCs w:val="24"/>
          <w:lang w:val="en-US"/>
        </w:rPr>
        <w:t>QE</w:t>
      </w:r>
      <w:r>
        <w:rPr>
          <w:rFonts w:eastAsia="Times New Roman"/>
          <w:szCs w:val="24"/>
        </w:rPr>
        <w:t xml:space="preserve"> και υποστηρίζοντας το ασαφές, ότι θέλει η χώρα καθαρό δρόμο για την έξοδο στις αγορές. Παίζετε διαδοχικά με το Διεθνές Νομισματικό Ταμείο, με τον Σόιμπλε, χωρίς πολιτική γραμμή και τελικά η χ</w:t>
      </w:r>
      <w:r>
        <w:rPr>
          <w:rFonts w:eastAsia="Times New Roman"/>
          <w:szCs w:val="24"/>
        </w:rPr>
        <w:t>ώρα έχασε σε όλα τα σημεία μέχρι σήμερα.</w:t>
      </w:r>
    </w:p>
    <w:p w14:paraId="3C9ACA6D" w14:textId="77777777" w:rsidR="00DF4D2A" w:rsidRDefault="00ED41C9">
      <w:pPr>
        <w:spacing w:line="600" w:lineRule="auto"/>
        <w:ind w:firstLine="720"/>
        <w:jc w:val="both"/>
        <w:rPr>
          <w:rFonts w:eastAsia="Times New Roman" w:cs="Times New Roman"/>
          <w:szCs w:val="24"/>
        </w:rPr>
      </w:pPr>
      <w:r>
        <w:rPr>
          <w:rFonts w:eastAsia="Times New Roman"/>
          <w:szCs w:val="24"/>
        </w:rPr>
        <w:lastRenderedPageBreak/>
        <w:t xml:space="preserve">Ας δούμε, όμως, τι σχέση έχει αυτό το νομοσχέδιο είτε με το κλείσιμο της αξιολόγησης είτε με τα περίφημα </w:t>
      </w:r>
      <w:proofErr w:type="spellStart"/>
      <w:r>
        <w:rPr>
          <w:rFonts w:eastAsia="Times New Roman"/>
          <w:szCs w:val="24"/>
        </w:rPr>
        <w:t>προαπαιτούμενα</w:t>
      </w:r>
      <w:proofErr w:type="spellEnd"/>
      <w:r>
        <w:rPr>
          <w:rFonts w:eastAsia="Times New Roman"/>
          <w:szCs w:val="24"/>
        </w:rPr>
        <w:t>, τα οποία δεν έχετε καταθέσει μέχρι σήμερα στη Βουλή.</w:t>
      </w:r>
    </w:p>
    <w:p w14:paraId="3C9ACA6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τις διατάξεις του δεύτερου </w:t>
      </w:r>
      <w:r>
        <w:rPr>
          <w:rFonts w:eastAsia="Times New Roman" w:cs="Times New Roman"/>
          <w:szCs w:val="24"/>
        </w:rPr>
        <w:t>κ</w:t>
      </w:r>
      <w:r>
        <w:rPr>
          <w:rFonts w:eastAsia="Times New Roman" w:cs="Times New Roman"/>
          <w:szCs w:val="24"/>
        </w:rPr>
        <w:t>εφαλαίου τ</w:t>
      </w:r>
      <w:r>
        <w:rPr>
          <w:rFonts w:eastAsia="Times New Roman" w:cs="Times New Roman"/>
          <w:szCs w:val="24"/>
        </w:rPr>
        <w:t xml:space="preserve">ου σχεδίου νόμου γεννιούνται πάρα πολλά ερωτήματα. Θέλετε να παραδώσετε καθαρά από φορολογικά βάρη και από εκκρεμότητες τα ακίνητα που θα μεταβιβαστούν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άρθρο 10. Σας ρωτάμε, λοιπόν: </w:t>
      </w:r>
      <w:r>
        <w:rPr>
          <w:rFonts w:eastAsia="Times New Roman" w:cs="Times New Roman"/>
          <w:szCs w:val="24"/>
        </w:rPr>
        <w:t>Μ</w:t>
      </w:r>
      <w:r>
        <w:rPr>
          <w:rFonts w:eastAsia="Times New Roman" w:cs="Times New Roman"/>
          <w:szCs w:val="24"/>
        </w:rPr>
        <w:t>ήπως με τη διάταξη αυτή, εκτός από τη διαγραφή των φορολο</w:t>
      </w:r>
      <w:r>
        <w:rPr>
          <w:rFonts w:eastAsia="Times New Roman" w:cs="Times New Roman"/>
          <w:szCs w:val="24"/>
        </w:rPr>
        <w:t>γικών βαρών υπάρχει και απαλλαγή των υπευθύνων για τις φορολογικές παραβάσεις; Για φορολογικές παραβάσεις, όχι για βάρη. Αργήσατε δυο χρόνια να το καταλάβετε κι έρχεστε τώρα να ρυθμίσετε το κανονιστικό πλαίσιο για τα πρόστιμα της μη έκδοσης φορολογικών στο</w:t>
      </w:r>
      <w:r>
        <w:rPr>
          <w:rFonts w:eastAsia="Times New Roman" w:cs="Times New Roman"/>
          <w:szCs w:val="24"/>
        </w:rPr>
        <w:t>ιχείων για τις κατηγορίες επιχειρήσεων που δεν υπόκεινται στον ΦΠΑ, στο άρθρο 12. Καλή η προσπάθεια, αλλά για μια ακόμα φορά ο κίνδυνος της μεγάλης φοροδιαφυγής είναι ορατός, αφού κάποιος που δεν θα εκδώσει φορολογικά στοιχεία για 5.000 ευρώ, για παράδειγμ</w:t>
      </w:r>
      <w:r>
        <w:rPr>
          <w:rFonts w:eastAsia="Times New Roman" w:cs="Times New Roman"/>
          <w:szCs w:val="24"/>
        </w:rPr>
        <w:t xml:space="preserve">α, θα πληρώνει πρόστιμο 500 ευρώ για απλογραφικά βιβλία ή 1.000 ευρώ για διπλογραφικά. Σκεφθήκατε ότι με αυτόν τον τρόπο είναι ορθολογικό να μειώσουμε τη φοροδιαφυγή, όταν κάποιος έχει προσδοκία κέρδους τόσο πολύ μεγάλη; </w:t>
      </w:r>
    </w:p>
    <w:p w14:paraId="3C9ACA6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το άρθρο 13 αναστέλλεται για το</w:t>
      </w:r>
      <w:r>
        <w:rPr>
          <w:rFonts w:eastAsia="Times New Roman" w:cs="Times New Roman"/>
          <w:szCs w:val="24"/>
        </w:rPr>
        <w:t xml:space="preserve"> 2016 έως το 2018 ο </w:t>
      </w:r>
      <w:r w:rsidRPr="00100841">
        <w:rPr>
          <w:rFonts w:eastAsia="Times New Roman" w:cs="Times New Roman"/>
          <w:szCs w:val="24"/>
        </w:rPr>
        <w:t xml:space="preserve">συμπληρωματικός ΕΝΦΙΑ για τα αγροτεμάχια. Η αναστολή είναι θετική. Εγγυάστε, όμως, </w:t>
      </w:r>
      <w:r w:rsidRPr="00100841">
        <w:rPr>
          <w:rFonts w:eastAsia="Times New Roman" w:cs="Times New Roman"/>
          <w:szCs w:val="24"/>
        </w:rPr>
        <w:lastRenderedPageBreak/>
        <w:t>ότι στο μέλλον δεν θα βρεθούμε πάλι προ εκπλήξεων, αφ</w:t>
      </w:r>
      <w:r w:rsidRPr="00C10C63">
        <w:rPr>
          <w:rFonts w:eastAsia="Times New Roman" w:cs="Times New Roman"/>
          <w:szCs w:val="24"/>
        </w:rPr>
        <w:t>ού πλέον όλοι σε αυτή</w:t>
      </w:r>
      <w:r w:rsidRPr="00100841">
        <w:rPr>
          <w:rFonts w:eastAsia="Times New Roman" w:cs="Times New Roman"/>
          <w:szCs w:val="24"/>
        </w:rPr>
        <w:t xml:space="preserve"> την Αίθουσα γνωρίζουν τη διαπραγματευτική ανικανότητα και αστοχία της Κυβέρνησ</w:t>
      </w:r>
      <w:r w:rsidRPr="00100841">
        <w:rPr>
          <w:rFonts w:eastAsia="Times New Roman" w:cs="Times New Roman"/>
          <w:szCs w:val="24"/>
        </w:rPr>
        <w:t xml:space="preserve">ης, όπως έχει καταδειχθεί όλο αυτό το διάστημα; </w:t>
      </w:r>
    </w:p>
    <w:p w14:paraId="3C9ACA70" w14:textId="77777777" w:rsidR="00DF4D2A" w:rsidRDefault="00ED41C9">
      <w:pPr>
        <w:spacing w:line="600" w:lineRule="auto"/>
        <w:ind w:firstLine="720"/>
        <w:jc w:val="both"/>
        <w:rPr>
          <w:rFonts w:eastAsia="Times New Roman" w:cs="Times New Roman"/>
          <w:szCs w:val="24"/>
        </w:rPr>
      </w:pPr>
      <w:r w:rsidRPr="00D91E58">
        <w:rPr>
          <w:rFonts w:eastAsia="Times New Roman" w:cs="Times New Roman"/>
          <w:szCs w:val="24"/>
        </w:rPr>
        <w:t>Όποια μέτρα κι αν ψηφίσετε, τον μόνο ρόλο που έχει αναλάβει αυτή η Κυβέρνηση είναι ο ρόλος του θεατή, του θεατή των εξελί</w:t>
      </w:r>
      <w:r w:rsidRPr="00527BA0">
        <w:rPr>
          <w:rFonts w:eastAsia="Times New Roman" w:cs="Times New Roman"/>
          <w:szCs w:val="24"/>
        </w:rPr>
        <w:t>ξεων και θεατή των αρνητικών επιπτώσεων στην ελληνική οικονομία και στην ελληνική κοιν</w:t>
      </w:r>
      <w:r w:rsidRPr="00527BA0">
        <w:rPr>
          <w:rFonts w:eastAsia="Times New Roman" w:cs="Times New Roman"/>
          <w:szCs w:val="24"/>
        </w:rPr>
        <w:t xml:space="preserve">ωνία. </w:t>
      </w:r>
    </w:p>
    <w:p w14:paraId="3C9ACA71" w14:textId="77777777" w:rsidR="00DF4D2A" w:rsidRDefault="00ED41C9">
      <w:pPr>
        <w:spacing w:line="600" w:lineRule="auto"/>
        <w:ind w:firstLine="720"/>
        <w:jc w:val="both"/>
        <w:rPr>
          <w:rFonts w:eastAsia="Times New Roman" w:cs="Times New Roman"/>
          <w:szCs w:val="24"/>
        </w:rPr>
      </w:pPr>
      <w:r w:rsidRPr="00D91E58">
        <w:rPr>
          <w:rFonts w:eastAsia="Times New Roman" w:cs="Times New Roman"/>
          <w:szCs w:val="24"/>
        </w:rPr>
        <w:t xml:space="preserve">Σήμερα μαθαίνουμε ότι το Διεθνές Νομισματικό Ταμείο θα μπορούσε να </w:t>
      </w:r>
      <w:r>
        <w:rPr>
          <w:rFonts w:eastAsia="Times New Roman" w:cs="Times New Roman"/>
          <w:szCs w:val="24"/>
        </w:rPr>
        <w:t>συμμετάσχει στο ελληνικό πρόγραμμα χωρίς χρηματοδότηση και η συζήτηση για το χρέος θα αναβληθεί για αργότερα, μετά το 2018, δηλαδή, αυτό που εσείς απορρίψατε στις 22 Μαΐου, που η Κυβ</w:t>
      </w:r>
      <w:r>
        <w:rPr>
          <w:rFonts w:eastAsia="Times New Roman" w:cs="Times New Roman"/>
          <w:szCs w:val="24"/>
        </w:rPr>
        <w:t xml:space="preserve">έρνηση απέρριψε στις 22 Μαΐου. </w:t>
      </w:r>
    </w:p>
    <w:p w14:paraId="3C9ACA7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Γνωρίζετε ότι σε αυτό το πλαίσιο διαπραγμάτευσης τελειώνει, δυστυχώς, και η συζήτηση για την ένταξη της χώρας στην ποσοτική χαλάρωση. Τι κάνει η Κυβέρνηση και ο Πρωθυπουργός ενώπιον αυτών των εξελίξεων; Τι κάνει; Επιλέγει σή</w:t>
      </w:r>
      <w:r>
        <w:rPr>
          <w:rFonts w:eastAsia="Times New Roman" w:cs="Times New Roman"/>
          <w:szCs w:val="24"/>
        </w:rPr>
        <w:t xml:space="preserve">μερα να ενημερώσει την Πολιτική Γραμματεία του ΣΥΡΙΖΑ, για να κάμψει τις αντιδράσεις εσωκομματικής αμφισβήτησης των «53» ή όπως αλλιώς θέλετε να τους πείτε. </w:t>
      </w:r>
    </w:p>
    <w:p w14:paraId="3C9ACA7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Το πρόβλημα της Ελλάδας είναι αυτό και το πρόβλημα της Ελλάδας είναι από το 2015 το ίδιο. Το πρόβλ</w:t>
      </w:r>
      <w:r>
        <w:rPr>
          <w:rFonts w:eastAsia="Times New Roman" w:cs="Times New Roman"/>
          <w:szCs w:val="24"/>
        </w:rPr>
        <w:t>ημα της Ελλάδας λέγεται ΣΥΡΙΖΑ και Α</w:t>
      </w:r>
      <w:r>
        <w:rPr>
          <w:rFonts w:eastAsia="Times New Roman" w:cs="Times New Roman"/>
          <w:szCs w:val="24"/>
        </w:rPr>
        <w:lastRenderedPageBreak/>
        <w:t xml:space="preserve">ΝΕΛ, μια Κυβέρνηση η οποία έχει εγκλωβίσει τη χώρα σε μια διαρκή υποχώρηση, σε μια διαρκή υπονόμευση των συμφερόντων της. Αυτό είναι το πρόβλημα και αυτό το πρόβλημα πρέπει να λήξει, για να δει η χώρα καλύτερες ημέρες. </w:t>
      </w:r>
    </w:p>
    <w:p w14:paraId="3C9ACA7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C9ACA7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η Υφυπουργός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3C9ACA7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Ευχαριστώ, κύριε Πρόεδρε. </w:t>
      </w:r>
    </w:p>
    <w:p w14:paraId="3C9ACA77" w14:textId="77777777" w:rsidR="00DF4D2A" w:rsidRDefault="00ED41C9">
      <w:pPr>
        <w:spacing w:line="600" w:lineRule="auto"/>
        <w:ind w:firstLine="720"/>
        <w:jc w:val="both"/>
        <w:rPr>
          <w:rFonts w:eastAsia="Times New Roman" w:cs="Times New Roman"/>
          <w:szCs w:val="24"/>
        </w:rPr>
      </w:pP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κατ’ αρχάς θα ήθελα να αναφερθώ σ</w:t>
      </w:r>
      <w:r>
        <w:rPr>
          <w:rFonts w:eastAsia="Times New Roman" w:cs="Times New Roman"/>
          <w:szCs w:val="24"/>
        </w:rPr>
        <w:t xml:space="preserve">ε κάποια γενικά ζητήματα που μπήκαν από συναδέλφους της Αντιπολίτευσης. </w:t>
      </w:r>
    </w:p>
    <w:p w14:paraId="3C9ACA7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Όσον αφορά τον κ. </w:t>
      </w:r>
      <w:proofErr w:type="spellStart"/>
      <w:r>
        <w:rPr>
          <w:rFonts w:eastAsia="Times New Roman" w:cs="Times New Roman"/>
          <w:szCs w:val="24"/>
        </w:rPr>
        <w:t>Σταϊκούρα</w:t>
      </w:r>
      <w:proofErr w:type="spellEnd"/>
      <w:r>
        <w:rPr>
          <w:rFonts w:eastAsia="Times New Roman" w:cs="Times New Roman"/>
          <w:szCs w:val="24"/>
        </w:rPr>
        <w:t>, το χρέος δεν το δημιούργησε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 παραλάβαμε από εσάς, από τις κυβερνήσεις ΠΑΣΟΚ και Νέας Δημοκρατίας που κακοδιοικήσατε τη χώρα είτε χωριστά είτε συγκυβερνώντας. Εσείς μοιράζατε προβλέψεις για ανάπτυξη και πλεονάσματα, εμείς μιλάμε για πραγματικά αποτελέσματα, για πραγματικούς αρ</w:t>
      </w:r>
      <w:r>
        <w:rPr>
          <w:rFonts w:eastAsia="Times New Roman" w:cs="Times New Roman"/>
          <w:szCs w:val="24"/>
        </w:rPr>
        <w:t xml:space="preserve">ιθμούς. </w:t>
      </w:r>
    </w:p>
    <w:p w14:paraId="3C9ACA7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Η επιχειρηματολογία σας στηρίζεται μόνο σε προβλέψεις, δηλαδή στη φαντασία και στους ευσεβείς πόθους. Έρχεται η ΕΛΣΤΑΤ και αλλάζει τις προσδοκίες σας. Αυτή τη στιγμή η Κυβέρνηση αγωνίζεται για μια λύση στο </w:t>
      </w:r>
      <w:r>
        <w:rPr>
          <w:rFonts w:eastAsia="Times New Roman" w:cs="Times New Roman"/>
          <w:szCs w:val="24"/>
        </w:rPr>
        <w:lastRenderedPageBreak/>
        <w:t>χρέος. Έχουμε κάνει το δικό μας μέρος της</w:t>
      </w:r>
      <w:r>
        <w:rPr>
          <w:rFonts w:eastAsia="Times New Roman" w:cs="Times New Roman"/>
          <w:szCs w:val="24"/>
        </w:rPr>
        <w:t xml:space="preserve"> συμφωνίας και οι </w:t>
      </w:r>
      <w:r>
        <w:rPr>
          <w:rFonts w:eastAsia="Times New Roman" w:cs="Times New Roman"/>
          <w:szCs w:val="24"/>
        </w:rPr>
        <w:t>θε</w:t>
      </w:r>
      <w:r>
        <w:rPr>
          <w:rFonts w:eastAsia="Times New Roman" w:cs="Times New Roman"/>
          <w:szCs w:val="24"/>
        </w:rPr>
        <w:t>σμοί οφείλουν να αποδώσουν το δικό τους μέρος. Ας πάρετε επιτέλους κι εσείς μια ξεκάθαρη θέση σε αυτή τη διαπραγμάτευση, πείτε την άποψη σας για το τι πρέπει να γίνει με το χρέος.</w:t>
      </w:r>
    </w:p>
    <w:p w14:paraId="3C9ACA7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Όσον αφορά τον κ. Λοβέρδο, επαναλαμβάνετε κύριε Λοβέρδο </w:t>
      </w:r>
      <w:r>
        <w:rPr>
          <w:rFonts w:eastAsia="Times New Roman" w:cs="Times New Roman"/>
          <w:szCs w:val="24"/>
        </w:rPr>
        <w:t xml:space="preserve">συνέχεια αυτάρεσκα τη φράση «ακυβέρνητη πολιτεία». Σας αρέσει μάλλον σαν σλόγκαν και θέλετε να το λέτε και να το ακούτε. Ή μήπως ιστορικά θέλετε να μας παραπέμψετε στις «Ακυβέρνητες Πολιτείες» του Στρατή Τσίρκα; Δεν ξέρω ποια είναι η πρόθεσή σας. </w:t>
      </w:r>
    </w:p>
    <w:p w14:paraId="3C9ACA7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Κάποτε λ</w:t>
      </w:r>
      <w:r>
        <w:rPr>
          <w:rFonts w:eastAsia="Times New Roman" w:cs="Times New Roman"/>
          <w:szCs w:val="24"/>
        </w:rPr>
        <w:t xml:space="preserve">έγατε ένα άλλο σλόγκαν, «Ισχυρή Ελλάδα», αλλά κυβερνήσατε για δεκαετίες εναλλάξ ή παρέα με τη Νέα Δημοκρατία και μας παραδώσατε σήμερα ένα τεράστιο χρέος και μια χώρα σε επιτροπεία. </w:t>
      </w:r>
    </w:p>
    <w:p w14:paraId="3C9ACA7C"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Θα αναφερθώ στο νομοσχέδιο. Συζητούμε και ψηφίζουμε την ενσωμάτωση της </w:t>
      </w:r>
      <w:r>
        <w:rPr>
          <w:rFonts w:eastAsia="Times New Roman" w:cs="Times New Roman"/>
          <w:szCs w:val="24"/>
        </w:rPr>
        <w:t>ο</w:t>
      </w:r>
      <w:r>
        <w:rPr>
          <w:rFonts w:eastAsia="Times New Roman" w:cs="Times New Roman"/>
          <w:szCs w:val="24"/>
        </w:rPr>
        <w:t>δ</w:t>
      </w:r>
      <w:r>
        <w:rPr>
          <w:rFonts w:eastAsia="Times New Roman" w:cs="Times New Roman"/>
          <w:szCs w:val="24"/>
        </w:rPr>
        <w:t xml:space="preserve">ηγίας της Ευρωπαϊκής Ένωσης για την υποχρεωτική αυτόματη ανταλλαγή πληροφοριών στον τομέα της φορολογίας, καθώς και μια σειρά άλλων διατάξεων που περιλαμβάνονται στο δεύτερο κεφάλαιο του νομοσχεδίου. </w:t>
      </w:r>
    </w:p>
    <w:p w14:paraId="3C9ACA7D"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Το πρόβλημα της διασυνοριακής φορολογικής απάτης και φο</w:t>
      </w:r>
      <w:r>
        <w:rPr>
          <w:rFonts w:eastAsia="Times New Roman" w:cs="Times New Roman"/>
          <w:szCs w:val="24"/>
        </w:rPr>
        <w:t>ροδιαφυγής γιγαντ</w:t>
      </w:r>
      <w:r>
        <w:rPr>
          <w:rFonts w:eastAsia="Times New Roman" w:cs="Times New Roman"/>
          <w:szCs w:val="24"/>
        </w:rPr>
        <w:t>ώθηκε</w:t>
      </w:r>
      <w:r>
        <w:rPr>
          <w:rFonts w:eastAsia="Times New Roman" w:cs="Times New Roman"/>
          <w:szCs w:val="24"/>
        </w:rPr>
        <w:t xml:space="preserve"> στα χρόνια της παγκοσμιοποίησης. Εργαλεία φοροδιαφυγής που πρώτα ήταν διαθέσιμα μόνο σε μεγάλους πολυεθνικούς ομίλους που </w:t>
      </w:r>
      <w:r>
        <w:rPr>
          <w:rFonts w:eastAsia="Times New Roman" w:cs="Times New Roman"/>
          <w:szCs w:val="24"/>
        </w:rPr>
        <w:lastRenderedPageBreak/>
        <w:t>μπορούσαν να πληρώνουν πανάκριβες υπηρεσίες φοροτεχνικών συμβούλων, έχουν καταστεί πλέον διαθέσιμα και στις πιο</w:t>
      </w:r>
      <w:r>
        <w:rPr>
          <w:rFonts w:eastAsia="Times New Roman" w:cs="Times New Roman"/>
          <w:szCs w:val="24"/>
        </w:rPr>
        <w:t xml:space="preserve"> μικρές επιχειρήσεις ή στους επαγγελματίες. Αυτό δυσκολεύει ιδιαίτερα το έργο της φορολογικής διοίκησης, καθώς την υποχρεώνει να δεσμεύει πολλούς φόρους και δυνάμεις σε αυτή την κατεύθυνση. </w:t>
      </w:r>
    </w:p>
    <w:p w14:paraId="3C9ACA7E"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Η αντιμετώπιση της διασυνοριακής φορολογικής απάτης και φοροδιαφυ</w:t>
      </w:r>
      <w:r>
        <w:rPr>
          <w:rFonts w:eastAsia="Times New Roman" w:cs="Times New Roman"/>
          <w:szCs w:val="24"/>
        </w:rPr>
        <w:t xml:space="preserve">γής δεν είναι ένα πρόβλημα που μπορούμε να το αντιμετωπίσουμε χρησιμοποιώντας μόνο την εθνική νομοθεσία, ούτε καν τη σύναψη διμερών συμφωνιών. Είναι ένα ζήτημα που πρέπει να αντιμετωπιστεί σε επίπεδο Ευρωπαϊκής Ένωσης και ακόμη ευρύτερα. </w:t>
      </w:r>
    </w:p>
    <w:p w14:paraId="3C9ACA7F"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Πράγματι, τα τελε</w:t>
      </w:r>
      <w:r>
        <w:rPr>
          <w:rFonts w:eastAsia="Times New Roman" w:cs="Times New Roman"/>
          <w:szCs w:val="24"/>
        </w:rPr>
        <w:t>υταία χρόνια έχουν κινητοποιηθεί οι ευρωπαϊκές κυβερνήσεις και τα όργανα της Ευρωπαϊκής Ένωσης, αλλά και διεθνείς οργανισμοί όπως ο ΟΟΣΑ,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οποίου γίνονται συμφωνίες ανταλλαγής φορολογικών πληροφοριών κ</w:t>
      </w:r>
      <w:r>
        <w:rPr>
          <w:rFonts w:eastAsia="Times New Roman" w:cs="Times New Roman"/>
          <w:szCs w:val="24"/>
        </w:rPr>
        <w:t>αι λοιπά.</w:t>
      </w:r>
      <w:r>
        <w:rPr>
          <w:rFonts w:eastAsia="Times New Roman" w:cs="Times New Roman"/>
          <w:szCs w:val="24"/>
        </w:rPr>
        <w:t xml:space="preserve"> </w:t>
      </w:r>
    </w:p>
    <w:p w14:paraId="3C9ACA80"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Η Κυβέρνησή μας θέλει να γίνουν πολύ περισσότερα πράγματα και τα διεκδικούμε σε ευρωπαϊκό επίπεδο. Ωστόσο, συχνά αισθανόμαστε ότι η στάση ορισμένων ευρωπαϊκών κυβερνήσεων, ορισμένων εταίρων μας, είναι υποκριτική. Από τη μία στα λόγια στηρίζουν την προσπάθε</w:t>
      </w:r>
      <w:r>
        <w:rPr>
          <w:rFonts w:eastAsia="Times New Roman" w:cs="Times New Roman"/>
          <w:szCs w:val="24"/>
        </w:rPr>
        <w:t>ιά μας κατά της φοροδιαφυγής και συχνά υπερθεματίζουν και μας ζητούν να κάνουμε περισσό</w:t>
      </w:r>
      <w:r>
        <w:rPr>
          <w:rFonts w:eastAsia="Times New Roman" w:cs="Times New Roman"/>
          <w:szCs w:val="24"/>
        </w:rPr>
        <w:lastRenderedPageBreak/>
        <w:t>τερα και από την άλλη ακολουθούν πολιτικές φορολογικού ανταγωνισμού, ακόμα και πολιτικές που ενθαρρύνουν τη φορολογική απάτη εις βάρος των άλλων χωρών, προκειμένου να εν</w:t>
      </w:r>
      <w:r>
        <w:rPr>
          <w:rFonts w:eastAsia="Times New Roman" w:cs="Times New Roman"/>
          <w:szCs w:val="24"/>
        </w:rPr>
        <w:t xml:space="preserve">ισχύσουν κοντόφθαλμα τις δικές τους επιχειρήσεις ή τα δικά τους δημόσια έσοδα. Τα παραδείγματα είναι πολλά, αλλά επιτρέψτε μου να μην αναφερθώ συγκεκριμένα αυτή τη στιγμή. </w:t>
      </w:r>
    </w:p>
    <w:p w14:paraId="3C9ACA81"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Η ευρωπαϊκή </w:t>
      </w:r>
      <w:r>
        <w:rPr>
          <w:rFonts w:eastAsia="Times New Roman" w:cs="Times New Roman"/>
          <w:szCs w:val="24"/>
        </w:rPr>
        <w:t>ο</w:t>
      </w:r>
      <w:r>
        <w:rPr>
          <w:rFonts w:eastAsia="Times New Roman" w:cs="Times New Roman"/>
          <w:szCs w:val="24"/>
        </w:rPr>
        <w:t xml:space="preserve">δηγία που </w:t>
      </w:r>
      <w:proofErr w:type="spellStart"/>
      <w:r>
        <w:rPr>
          <w:rFonts w:eastAsia="Times New Roman" w:cs="Times New Roman"/>
          <w:szCs w:val="24"/>
        </w:rPr>
        <w:t>επικαιροποιούμε</w:t>
      </w:r>
      <w:proofErr w:type="spellEnd"/>
      <w:r>
        <w:rPr>
          <w:rFonts w:eastAsia="Times New Roman" w:cs="Times New Roman"/>
          <w:szCs w:val="24"/>
        </w:rPr>
        <w:t xml:space="preserve"> και ενσωματώνουμε σήμερα είναι προς αυτή την</w:t>
      </w:r>
      <w:r>
        <w:rPr>
          <w:rFonts w:eastAsia="Times New Roman" w:cs="Times New Roman"/>
          <w:szCs w:val="24"/>
        </w:rPr>
        <w:t xml:space="preserve"> κατεύθυνση. Δεν είναι, όμως, πανάκεια, δεν είναι αρκετή. Είναι πάντως ένα σημαντικό βήμα. Αντιμετωπίζονται ζητήματα σχετικά με την </w:t>
      </w:r>
      <w:proofErr w:type="spellStart"/>
      <w:r>
        <w:rPr>
          <w:rFonts w:eastAsia="Times New Roman" w:cs="Times New Roman"/>
          <w:szCs w:val="24"/>
        </w:rPr>
        <w:t>ενδοομιλική</w:t>
      </w:r>
      <w:proofErr w:type="spellEnd"/>
      <w:r>
        <w:rPr>
          <w:rFonts w:eastAsia="Times New Roman" w:cs="Times New Roman"/>
          <w:szCs w:val="24"/>
        </w:rPr>
        <w:t xml:space="preserve"> τιμολόγηση, μια βασική τεχνική φοροδιαφυγής, και οργανώνεται ένα κεντρικό ευρετήριο σε ευρωπαϊκό επίπεδο, ώστε ν</w:t>
      </w:r>
      <w:r>
        <w:rPr>
          <w:rFonts w:eastAsia="Times New Roman" w:cs="Times New Roman"/>
          <w:szCs w:val="24"/>
        </w:rPr>
        <w:t xml:space="preserve">α μπορεί να γίνεται σωστότερα η ανταλλαγή των σχετικών πληροφοριών. </w:t>
      </w:r>
    </w:p>
    <w:p w14:paraId="3C9ACA82"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αντιμετωπίζονται μια σειρά από φορολογικά και άλλα θέματα. </w:t>
      </w:r>
    </w:p>
    <w:p w14:paraId="3C9ACA83"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άρθρο 7, ο κ. </w:t>
      </w:r>
      <w:proofErr w:type="spellStart"/>
      <w:r>
        <w:rPr>
          <w:rFonts w:eastAsia="Times New Roman" w:cs="Times New Roman"/>
          <w:szCs w:val="24"/>
        </w:rPr>
        <w:t>Κεγκέρογλου</w:t>
      </w:r>
      <w:proofErr w:type="spellEnd"/>
      <w:r>
        <w:rPr>
          <w:rFonts w:eastAsia="Times New Roman" w:cs="Times New Roman"/>
          <w:szCs w:val="24"/>
        </w:rPr>
        <w:t xml:space="preserve"> αναφέρθηκε στις πωλήσεις σε διάφορες κοινωφελείς υπηρ</w:t>
      </w:r>
      <w:r>
        <w:rPr>
          <w:rFonts w:eastAsia="Times New Roman" w:cs="Times New Roman"/>
          <w:szCs w:val="24"/>
        </w:rPr>
        <w:t>εσίες, όπως για επισιτιστικούς σκοπούς κ.λπ.</w:t>
      </w:r>
      <w:r>
        <w:rPr>
          <w:rFonts w:eastAsia="Times New Roman" w:cs="Times New Roman"/>
          <w:szCs w:val="24"/>
        </w:rPr>
        <w:t xml:space="preserve">. </w:t>
      </w:r>
      <w:r>
        <w:rPr>
          <w:rFonts w:eastAsia="Times New Roman" w:cs="Times New Roman"/>
          <w:szCs w:val="24"/>
        </w:rPr>
        <w:t>Στο άρθρο 7 δεν μιλάμε για πωλήσεις προϊόντων που απαλλάσσονται από το</w:t>
      </w:r>
      <w:r>
        <w:rPr>
          <w:rFonts w:eastAsia="Times New Roman" w:cs="Times New Roman"/>
          <w:szCs w:val="24"/>
        </w:rPr>
        <w:t>ν</w:t>
      </w:r>
      <w:r>
        <w:rPr>
          <w:rFonts w:eastAsia="Times New Roman" w:cs="Times New Roman"/>
          <w:szCs w:val="24"/>
        </w:rPr>
        <w:t xml:space="preserve"> ΦΠΑ, όπως είναι η περίπτωση των παιδιών ΑΜΕΑ. Μιλάμε για δωρεές, μόνο για δωρεές τροφίμων για την κάλυψη αναγκών μαθητών της πρωτοβάθμιας </w:t>
      </w:r>
      <w:r>
        <w:rPr>
          <w:rFonts w:eastAsia="Times New Roman" w:cs="Times New Roman"/>
          <w:szCs w:val="24"/>
        </w:rPr>
        <w:t>και της δευτεροβάθμιας εκπαίδευσης και ενισχύεται η συμμετοχή των επιχειρήσεων στην προσπάθεια περιορισμού της επισιτιστικής κρίσης.</w:t>
      </w:r>
    </w:p>
    <w:p w14:paraId="3C9ACA84"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lastRenderedPageBreak/>
        <w:t>Επίσης, τροποποιείται ο κώδικας του ΦΠΑ με τρόπο που διευκολύνει τους αγρότες, οι οποίοι διακινούν τα προϊόντα τους μέσω άλ</w:t>
      </w:r>
      <w:r>
        <w:rPr>
          <w:rFonts w:eastAsia="Times New Roman" w:cs="Times New Roman"/>
          <w:szCs w:val="24"/>
        </w:rPr>
        <w:t xml:space="preserve">λων, είτε είναι έμποροι αυτοί είτε είναι συνεταιρισμοί -όπως έχω πει και στην </w:t>
      </w:r>
      <w:r>
        <w:rPr>
          <w:rFonts w:eastAsia="Times New Roman" w:cs="Times New Roman"/>
          <w:szCs w:val="24"/>
        </w:rPr>
        <w:t>ε</w:t>
      </w:r>
      <w:r>
        <w:rPr>
          <w:rFonts w:eastAsia="Times New Roman" w:cs="Times New Roman"/>
          <w:szCs w:val="24"/>
        </w:rPr>
        <w:t xml:space="preserve">πιτροπή- ώστε να γίνεται ταχύτερα η εκκαθάριση του ΦΠΑ προς όφελος των αγροτών. </w:t>
      </w:r>
    </w:p>
    <w:p w14:paraId="3C9ACA85"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Με τη ρύθμιση του άρθρου 8 </w:t>
      </w:r>
      <w:proofErr w:type="spellStart"/>
      <w:r>
        <w:rPr>
          <w:rFonts w:eastAsia="Times New Roman" w:cs="Times New Roman"/>
          <w:szCs w:val="24"/>
        </w:rPr>
        <w:t>επικαιροποιούνται</w:t>
      </w:r>
      <w:proofErr w:type="spellEnd"/>
      <w:r>
        <w:rPr>
          <w:rFonts w:eastAsia="Times New Roman" w:cs="Times New Roman"/>
          <w:szCs w:val="24"/>
        </w:rPr>
        <w:t xml:space="preserve"> και απλοποιούνται οι διαδικασίες για τη διαχείριση </w:t>
      </w:r>
      <w:r>
        <w:rPr>
          <w:rFonts w:eastAsia="Times New Roman" w:cs="Times New Roman"/>
          <w:szCs w:val="24"/>
        </w:rPr>
        <w:t xml:space="preserve">των κατασχεμένων υλικών, ώστε να περιοριστεί το κόστος φύλαξής τους και η απώλεια της αξίας τους. </w:t>
      </w:r>
    </w:p>
    <w:p w14:paraId="3C9ACA86"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Εδώ έχουμε κάποια ζητήματα. Αναφερθήκαμε στην τοιχοκόλληση. Αφορά μικρά περιφερειακά τελωνεία. Για τη διασύνδεση απαιτείται ηλεκτρονική εφαρμογή. Μόλις ετοιμ</w:t>
      </w:r>
      <w:r>
        <w:rPr>
          <w:rFonts w:eastAsia="Times New Roman" w:cs="Times New Roman"/>
          <w:szCs w:val="24"/>
        </w:rPr>
        <w:t>αστεί, θα τη χρησιμοποιήσουν όλα τα τελωνεία της χώρας. Δεν αφορά τη δυνατότητα σύνδεσης με το ίντερνετ, που ακούστηκε από κάποιον συνάδελφο της Αντιπολίτευσης. Δεν υπάρχει προς το παρόν ηλεκτρονική εφαρμογή. Δεν βρήκαμε από εσάς, κύριε συνάδελφε της Αντιπ</w:t>
      </w:r>
      <w:r>
        <w:rPr>
          <w:rFonts w:eastAsia="Times New Roman" w:cs="Times New Roman"/>
          <w:szCs w:val="24"/>
        </w:rPr>
        <w:t xml:space="preserve">ολίτευσης, ηλεκτρονική εφαρμογή. Τώρα τη φτιάχνουμε την ηλεκτρονική εφαρμογή. </w:t>
      </w:r>
    </w:p>
    <w:p w14:paraId="3C9ACA87"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Το μόνο που κάνουμε στο συγκεκριμένο άρθρο είναι ότι επαναλαμβάνουμε και προσθέτουμε την αναφορά στο άρθρο 177, το οποίο και αλλάζουμε. Αφορά τις διαδικασίες του ΟΔΔΥ. Δεν αφορά</w:t>
      </w:r>
      <w:r>
        <w:rPr>
          <w:rFonts w:eastAsia="Times New Roman" w:cs="Times New Roman"/>
          <w:szCs w:val="24"/>
        </w:rPr>
        <w:t xml:space="preserve"> τα υπόλοιπα.</w:t>
      </w:r>
    </w:p>
    <w:p w14:paraId="3C9ACA88" w14:textId="77777777" w:rsidR="00DF4D2A" w:rsidRDefault="00ED41C9">
      <w:pPr>
        <w:spacing w:line="600" w:lineRule="auto"/>
        <w:ind w:firstLine="720"/>
        <w:jc w:val="both"/>
        <w:rPr>
          <w:rFonts w:eastAsia="Times New Roman"/>
          <w:szCs w:val="24"/>
        </w:rPr>
      </w:pPr>
      <w:r>
        <w:rPr>
          <w:rFonts w:eastAsia="Times New Roman"/>
          <w:szCs w:val="24"/>
        </w:rPr>
        <w:t xml:space="preserve">Με το άρθρο 12 ρυθμίζονται μια σειρά από ζητήματα που έχουν σχέση με τη λειτουργία της ΑΑΔΕ, όπως είναι η προστασία των φορολογούμενων </w:t>
      </w:r>
      <w:r>
        <w:rPr>
          <w:rFonts w:eastAsia="Times New Roman"/>
          <w:szCs w:val="24"/>
        </w:rPr>
        <w:lastRenderedPageBreak/>
        <w:t xml:space="preserve">από μεταγενέστερη ερμηνευτική εγκύκλιο αλλά και ζητήματα παροχής πληροφόρησης στις ελεγκτικές αρχές. </w:t>
      </w:r>
    </w:p>
    <w:p w14:paraId="3C9ACA89" w14:textId="77777777" w:rsidR="00DF4D2A" w:rsidRDefault="00ED41C9">
      <w:pPr>
        <w:spacing w:line="600" w:lineRule="auto"/>
        <w:ind w:firstLine="720"/>
        <w:jc w:val="both"/>
        <w:rPr>
          <w:rFonts w:eastAsia="Times New Roman"/>
          <w:szCs w:val="24"/>
        </w:rPr>
      </w:pPr>
      <w:r>
        <w:rPr>
          <w:rFonts w:eastAsia="Times New Roman"/>
          <w:szCs w:val="24"/>
        </w:rPr>
        <w:t>Επιπλ</w:t>
      </w:r>
      <w:r>
        <w:rPr>
          <w:rFonts w:eastAsia="Times New Roman"/>
          <w:szCs w:val="24"/>
        </w:rPr>
        <w:t>έον, ορίζονται πρόστιμα για τη μη έκδοση ή την ανακριβή έκδοση ή λήψη παραστατικών για πράξεις που δεν επιβαρύνονται με ΦΠΑ όπως γιατροί, φροντιστήρια, ιδιωτικά εκπαιδευτήρια κ.λπ., καθώς και για τη διακίνηση αγαθών χωρίς την ύπαρξη παραστατικών διακίνησης</w:t>
      </w:r>
      <w:r>
        <w:rPr>
          <w:rFonts w:eastAsia="Times New Roman"/>
          <w:szCs w:val="24"/>
        </w:rPr>
        <w:t xml:space="preserve">. </w:t>
      </w:r>
    </w:p>
    <w:p w14:paraId="3C9ACA8A" w14:textId="77777777" w:rsidR="00DF4D2A" w:rsidRDefault="00ED41C9">
      <w:pPr>
        <w:spacing w:line="600" w:lineRule="auto"/>
        <w:ind w:firstLine="720"/>
        <w:jc w:val="both"/>
        <w:rPr>
          <w:rFonts w:eastAsia="Times New Roman"/>
          <w:szCs w:val="24"/>
        </w:rPr>
      </w:pPr>
      <w:r>
        <w:rPr>
          <w:rFonts w:eastAsia="Times New Roman"/>
          <w:szCs w:val="24"/>
        </w:rPr>
        <w:t xml:space="preserve">Εδώ πέρα αξίζει τον κόπο να αναφερθούμε στα πρόστιμα και στο τι ισχύει. Το πρόστιμο των 250 και των 500 ευρώ, κύριοι συνάδελφοι της Αξιωματικής Αντιπολίτευσης, που σας φαίνεται πάρα πολύ υψηλό, είναι το ελάχιστο πρόστιμο ανά φορολογικό έλεγχο, </w:t>
      </w:r>
      <w:r>
        <w:rPr>
          <w:rFonts w:eastAsia="Times New Roman"/>
          <w:szCs w:val="24"/>
        </w:rPr>
        <w:t>ανεξαρτήτως του αριθμού των αποδείξεων που δεν έχουν εκδοθεί. Γι’ αυτό και στη συγκεκριμένη περίπτωση τώρα έχουμε 100, 500 ή 1.000 ευρώ, ανάλογα με το είδος της παράβασης, για τις περιπτώσεις που δεν υπάρχει ΦΠΑ.</w:t>
      </w:r>
    </w:p>
    <w:p w14:paraId="3C9ACA8B" w14:textId="77777777" w:rsidR="00DF4D2A" w:rsidRDefault="00ED41C9">
      <w:pPr>
        <w:spacing w:line="600" w:lineRule="auto"/>
        <w:ind w:firstLine="720"/>
        <w:jc w:val="both"/>
        <w:rPr>
          <w:rFonts w:eastAsia="Times New Roman"/>
          <w:szCs w:val="24"/>
        </w:rPr>
      </w:pPr>
      <w:r>
        <w:rPr>
          <w:rFonts w:eastAsia="Times New Roman"/>
          <w:szCs w:val="24"/>
        </w:rPr>
        <w:t>Με το άρθρο 13 ρυθμίζονται θέματα φορολογία</w:t>
      </w:r>
      <w:r>
        <w:rPr>
          <w:rFonts w:eastAsia="Times New Roman"/>
          <w:szCs w:val="24"/>
        </w:rPr>
        <w:t>ς κατοχής ακινήτων</w:t>
      </w:r>
      <w:r>
        <w:rPr>
          <w:rFonts w:eastAsia="Times New Roman"/>
          <w:szCs w:val="24"/>
        </w:rPr>
        <w:t>,</w:t>
      </w:r>
      <w:r>
        <w:rPr>
          <w:rFonts w:eastAsia="Times New Roman"/>
          <w:szCs w:val="24"/>
        </w:rPr>
        <w:t xml:space="preserve"> όπως είναι η ευθύνη του </w:t>
      </w:r>
      <w:proofErr w:type="spellStart"/>
      <w:r>
        <w:rPr>
          <w:rFonts w:eastAsia="Times New Roman"/>
          <w:szCs w:val="24"/>
        </w:rPr>
        <w:t>σύνδικου</w:t>
      </w:r>
      <w:proofErr w:type="spellEnd"/>
      <w:r>
        <w:rPr>
          <w:rFonts w:eastAsia="Times New Roman"/>
          <w:szCs w:val="24"/>
        </w:rPr>
        <w:t xml:space="preserve"> πτώχευσης, η αναστολή της επιβολής συμπληρωματικού φόρου για τα αγροτεμάχια για τα έτη 2016, 2017 και 2018, καθώς και ζητήματα που έχουν σχέση με τη χορήγηση πιστοποιητικού για ακίνητα που ανήκουν σε πτω</w:t>
      </w:r>
      <w:r>
        <w:rPr>
          <w:rFonts w:eastAsia="Times New Roman"/>
          <w:szCs w:val="24"/>
        </w:rPr>
        <w:t xml:space="preserve">χευμένη οντότητα ή κατά την αποδοχή κληρονομιάς. Στόχος αυτών των διατάξεων είναι η διευκόλυνση των συναλλαγών σε όφελος τόσο του φορολογούμενου όσο και της φορολογικής διοίκησης. </w:t>
      </w:r>
    </w:p>
    <w:p w14:paraId="3C9ACA8C" w14:textId="77777777" w:rsidR="00DF4D2A" w:rsidRDefault="00ED41C9">
      <w:pPr>
        <w:spacing w:line="600" w:lineRule="auto"/>
        <w:ind w:firstLine="720"/>
        <w:jc w:val="both"/>
        <w:rPr>
          <w:rFonts w:eastAsia="Times New Roman"/>
          <w:szCs w:val="24"/>
        </w:rPr>
      </w:pPr>
      <w:r>
        <w:rPr>
          <w:rFonts w:eastAsia="Times New Roman"/>
          <w:szCs w:val="24"/>
        </w:rPr>
        <w:lastRenderedPageBreak/>
        <w:t>Με το άρθρο 16 εναρμονίζεται προγενέστερη νομοθεσία με την ισχύουσα, σε μια</w:t>
      </w:r>
      <w:r>
        <w:rPr>
          <w:rFonts w:eastAsia="Times New Roman"/>
          <w:szCs w:val="24"/>
        </w:rPr>
        <w:t xml:space="preserve"> προσπάθεια αποσυμφόρησης των δικαστηρίων. Επειδή, όμως, είδαμε ότι υπάρχουν ζητήματα από την Αξιωματική Αντιπολίτευση, αλλά και από την υπόλοιπη </w:t>
      </w:r>
      <w:r>
        <w:rPr>
          <w:rFonts w:eastAsia="Times New Roman"/>
          <w:szCs w:val="24"/>
        </w:rPr>
        <w:t>Α</w:t>
      </w:r>
      <w:r>
        <w:rPr>
          <w:rFonts w:eastAsia="Times New Roman"/>
          <w:szCs w:val="24"/>
        </w:rPr>
        <w:t xml:space="preserve">ντιπολίτευση, αποσύρουμε το συγκεκριμένο άρθρο, το οποίο θα φέρουμε σε επόμενη διάταξη, </w:t>
      </w:r>
      <w:r>
        <w:rPr>
          <w:rFonts w:eastAsia="Times New Roman"/>
          <w:szCs w:val="24"/>
        </w:rPr>
        <w:t xml:space="preserve">λαμβάνοντας </w:t>
      </w:r>
      <w:r>
        <w:rPr>
          <w:rFonts w:eastAsia="Times New Roman"/>
          <w:szCs w:val="24"/>
        </w:rPr>
        <w:t>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w:t>
      </w:r>
      <w:r>
        <w:rPr>
          <w:rFonts w:eastAsia="Times New Roman"/>
          <w:szCs w:val="24"/>
        </w:rPr>
        <w:t>μας και τις παρατηρήσεις που έχουν γίνει, γιατί δεν θέλουμε να αφήσουμε καμμ</w:t>
      </w:r>
      <w:r>
        <w:rPr>
          <w:rFonts w:eastAsia="Times New Roman"/>
          <w:szCs w:val="24"/>
        </w:rPr>
        <w:t>ία</w:t>
      </w:r>
      <w:r>
        <w:rPr>
          <w:rFonts w:eastAsia="Times New Roman"/>
          <w:szCs w:val="24"/>
        </w:rPr>
        <w:t xml:space="preserve"> λάθος ερμηνεία που υπάρχει από τους συναδέλφους της </w:t>
      </w:r>
      <w:r>
        <w:rPr>
          <w:rFonts w:eastAsia="Times New Roman"/>
          <w:szCs w:val="24"/>
        </w:rPr>
        <w:t>Α</w:t>
      </w:r>
      <w:r>
        <w:rPr>
          <w:rFonts w:eastAsia="Times New Roman"/>
          <w:szCs w:val="24"/>
        </w:rPr>
        <w:t>ντιπολίτευσης.</w:t>
      </w:r>
    </w:p>
    <w:p w14:paraId="3C9ACA8D" w14:textId="77777777" w:rsidR="00DF4D2A" w:rsidRDefault="00ED41C9">
      <w:pPr>
        <w:spacing w:line="600" w:lineRule="auto"/>
        <w:ind w:firstLine="720"/>
        <w:jc w:val="both"/>
        <w:rPr>
          <w:rFonts w:eastAsia="Times New Roman"/>
          <w:szCs w:val="24"/>
        </w:rPr>
      </w:pPr>
      <w:r>
        <w:rPr>
          <w:rFonts w:eastAsia="Times New Roman"/>
          <w:szCs w:val="24"/>
        </w:rPr>
        <w:t>Με το άρθρο 17 επιλύεται, επίσης, ένα πρόβλημα αντίφασης της νομοθεσίας στο θέμα της βεβαίωσης ηλεκτροδότησης</w:t>
      </w:r>
      <w:r>
        <w:rPr>
          <w:rFonts w:eastAsia="Times New Roman"/>
          <w:szCs w:val="24"/>
        </w:rPr>
        <w:t xml:space="preserve"> ακινήτων, ώστε να ισχύει για τα ακίνητα που έχουν άδειες ανέγερσης μέχρι το τέλος του 1994, ό,τι ισχύει και γι’ αυτά που την απέκτησαν από το 1995 και μετά. </w:t>
      </w:r>
    </w:p>
    <w:p w14:paraId="3C9ACA8E" w14:textId="77777777" w:rsidR="00DF4D2A" w:rsidRDefault="00ED41C9">
      <w:pPr>
        <w:spacing w:line="600" w:lineRule="auto"/>
        <w:ind w:firstLine="720"/>
        <w:jc w:val="both"/>
        <w:rPr>
          <w:rFonts w:eastAsia="Times New Roman"/>
          <w:szCs w:val="24"/>
        </w:rPr>
      </w:pPr>
      <w:r>
        <w:rPr>
          <w:rFonts w:eastAsia="Times New Roman"/>
          <w:szCs w:val="24"/>
        </w:rPr>
        <w:t xml:space="preserve">Με τη ρύθμιση του άρθρου 18 αίρεται η παλιά απαγόρευση της συστέγασης και </w:t>
      </w:r>
      <w:proofErr w:type="spellStart"/>
      <w:r>
        <w:rPr>
          <w:rFonts w:eastAsia="Times New Roman"/>
          <w:szCs w:val="24"/>
        </w:rPr>
        <w:t>συλλειτουργίας</w:t>
      </w:r>
      <w:proofErr w:type="spellEnd"/>
      <w:r>
        <w:rPr>
          <w:rFonts w:eastAsia="Times New Roman"/>
          <w:szCs w:val="24"/>
        </w:rPr>
        <w:t xml:space="preserve"> των ζυθο</w:t>
      </w:r>
      <w:r>
        <w:rPr>
          <w:rFonts w:eastAsia="Times New Roman"/>
          <w:szCs w:val="24"/>
        </w:rPr>
        <w:t>ποιείων με μονάδες παραγωγής ποτών από ζύμωση -όπως για παράδειγμα είναι ο μηλίτης, που είναι το πιο γνωστό από τα ποτά από ζύμωση- και με μονάδες παραγωγής μη αλκοολούχων ποτών και εμφιαλωμένου νερού.</w:t>
      </w:r>
    </w:p>
    <w:p w14:paraId="3C9ACA8F" w14:textId="77777777" w:rsidR="00DF4D2A" w:rsidRDefault="00ED41C9">
      <w:pPr>
        <w:spacing w:line="600" w:lineRule="auto"/>
        <w:ind w:firstLine="720"/>
        <w:jc w:val="both"/>
        <w:rPr>
          <w:rFonts w:eastAsia="Times New Roman"/>
          <w:szCs w:val="24"/>
        </w:rPr>
      </w:pPr>
      <w:r>
        <w:rPr>
          <w:rFonts w:eastAsia="Times New Roman"/>
          <w:szCs w:val="24"/>
        </w:rPr>
        <w:t>Με τον τρόπο αυτό ικανοποιείται ένα πάγιο αίτημα της ε</w:t>
      </w:r>
      <w:r>
        <w:rPr>
          <w:rFonts w:eastAsia="Times New Roman"/>
          <w:szCs w:val="24"/>
        </w:rPr>
        <w:t xml:space="preserve">λληνικής αγοράς και δημιουργούνται οι προϋποθέσεις για την ενίσχυση της εγχώριας παραγωγής, κυρίως μηλίτη, αλλά και άλλων ποτών, με αναμενόμενα σημαντικά </w:t>
      </w:r>
      <w:r>
        <w:rPr>
          <w:rFonts w:eastAsia="Times New Roman"/>
          <w:szCs w:val="24"/>
        </w:rPr>
        <w:lastRenderedPageBreak/>
        <w:t>θετικά αποτελέσματα σε δημοσιονομικό, αλλά και κοινωνικό επίπεδο, μια και τα συγκεκριμένα ποτά εισάγον</w:t>
      </w:r>
      <w:r>
        <w:rPr>
          <w:rFonts w:eastAsia="Times New Roman"/>
          <w:szCs w:val="24"/>
        </w:rPr>
        <w:t xml:space="preserve">ται αυτή τη στιγμή στη χώρα μας. </w:t>
      </w:r>
    </w:p>
    <w:p w14:paraId="3C9ACA90" w14:textId="77777777" w:rsidR="00DF4D2A" w:rsidRDefault="00ED41C9">
      <w:pPr>
        <w:spacing w:line="600" w:lineRule="auto"/>
        <w:ind w:firstLine="720"/>
        <w:jc w:val="both"/>
        <w:rPr>
          <w:rFonts w:eastAsia="Times New Roman"/>
          <w:szCs w:val="24"/>
        </w:rPr>
      </w:pPr>
      <w:r>
        <w:rPr>
          <w:rFonts w:eastAsia="Times New Roman"/>
          <w:szCs w:val="24"/>
        </w:rPr>
        <w:t>Στόχος μας είναι ένα μεγάλο μέρος εισαγωγών να αντικατασταθεί από την εσωτερική παραγωγή και μ</w:t>
      </w:r>
      <w:r>
        <w:rPr>
          <w:rFonts w:eastAsia="Times New Roman"/>
          <w:szCs w:val="24"/>
        </w:rPr>
        <w:t>ε</w:t>
      </w:r>
      <w:r>
        <w:rPr>
          <w:rFonts w:eastAsia="Times New Roman"/>
          <w:szCs w:val="24"/>
        </w:rPr>
        <w:t xml:space="preserve"> αυτόν τον τρόπο να εισέλθουν στα ταμεία της χώρας έσοδα</w:t>
      </w:r>
      <w:r>
        <w:rPr>
          <w:rFonts w:eastAsia="Times New Roman"/>
          <w:szCs w:val="24"/>
        </w:rPr>
        <w:t>,</w:t>
      </w:r>
      <w:r>
        <w:rPr>
          <w:rFonts w:eastAsia="Times New Roman"/>
          <w:szCs w:val="24"/>
        </w:rPr>
        <w:t xml:space="preserve"> τα οποία θα συνδράμουν στην οικονομική πολιτική της Ελλάδας, ιδιαίτερ</w:t>
      </w:r>
      <w:r>
        <w:rPr>
          <w:rFonts w:eastAsia="Times New Roman"/>
          <w:szCs w:val="24"/>
        </w:rPr>
        <w:t>α στη σύγχρονη δημοσιονομική συγκυρία.</w:t>
      </w:r>
    </w:p>
    <w:p w14:paraId="3C9ACA91" w14:textId="77777777" w:rsidR="00DF4D2A" w:rsidRDefault="00ED41C9">
      <w:pPr>
        <w:spacing w:line="600" w:lineRule="auto"/>
        <w:ind w:firstLine="720"/>
        <w:jc w:val="both"/>
        <w:rPr>
          <w:rFonts w:eastAsia="Times New Roman"/>
          <w:szCs w:val="24"/>
        </w:rPr>
      </w:pPr>
      <w:r>
        <w:rPr>
          <w:rFonts w:eastAsia="Times New Roman"/>
          <w:szCs w:val="24"/>
        </w:rPr>
        <w:t>Με τα άρθρα 23 έως 25 παραχωρούνται κτ</w:t>
      </w:r>
      <w:r>
        <w:rPr>
          <w:rFonts w:eastAsia="Times New Roman"/>
          <w:szCs w:val="24"/>
        </w:rPr>
        <w:t>ή</w:t>
      </w:r>
      <w:r>
        <w:rPr>
          <w:rFonts w:eastAsia="Times New Roman"/>
          <w:szCs w:val="24"/>
        </w:rPr>
        <w:t xml:space="preserve">ρια του </w:t>
      </w:r>
      <w:r>
        <w:rPr>
          <w:rFonts w:eastAsia="Times New Roman"/>
          <w:szCs w:val="24"/>
        </w:rPr>
        <w:t>δ</w:t>
      </w:r>
      <w:r>
        <w:rPr>
          <w:rFonts w:eastAsia="Times New Roman"/>
          <w:szCs w:val="24"/>
        </w:rPr>
        <w:t>ημοσίου που λόγω της μακρόχρονης αχρηστίας τους δεν συντηρούνται και αυτή τη στιγμή είναι έτοιμα για να παραχωρηθούν στους δήμους που τα έχουν ζητήσει, προκειμένου να κα</w:t>
      </w:r>
      <w:r>
        <w:rPr>
          <w:rFonts w:eastAsia="Times New Roman"/>
          <w:szCs w:val="24"/>
        </w:rPr>
        <w:t xml:space="preserve">λυφθούν οι επιτακτικές στεγαστικές ανάγκες διαφόρων υπηρεσιών τους. </w:t>
      </w:r>
    </w:p>
    <w:p w14:paraId="3C9ACA92" w14:textId="77777777" w:rsidR="00DF4D2A" w:rsidRDefault="00ED41C9">
      <w:pPr>
        <w:spacing w:line="600" w:lineRule="auto"/>
        <w:ind w:firstLine="720"/>
        <w:jc w:val="both"/>
        <w:rPr>
          <w:rFonts w:eastAsia="Times New Roman"/>
          <w:szCs w:val="24"/>
        </w:rPr>
      </w:pPr>
      <w:r>
        <w:rPr>
          <w:rFonts w:eastAsia="Times New Roman"/>
          <w:szCs w:val="24"/>
        </w:rPr>
        <w:t xml:space="preserve">Επίσης, εξετάζονται από το Υπουργείο κι άλλες περιπτώσεις για παραχώρηση δημόσιας περιουσίας. Είναι αυτή η «παραχωρημένη δημόσια περιουσία που έχει πάει στο </w:t>
      </w:r>
      <w:proofErr w:type="spellStart"/>
      <w:r>
        <w:rPr>
          <w:rFonts w:eastAsia="Times New Roman"/>
          <w:szCs w:val="24"/>
        </w:rPr>
        <w:t>υπερταμείο</w:t>
      </w:r>
      <w:proofErr w:type="spellEnd"/>
      <w:r>
        <w:rPr>
          <w:rFonts w:eastAsia="Times New Roman"/>
          <w:szCs w:val="24"/>
        </w:rPr>
        <w:t xml:space="preserve"> και δεν μπορούμε να</w:t>
      </w:r>
      <w:r>
        <w:rPr>
          <w:rFonts w:eastAsia="Times New Roman"/>
          <w:szCs w:val="24"/>
        </w:rPr>
        <w:t xml:space="preserve"> την κάνουμε τίποτα κι αναγκαζόμαστε να φέρουμε βουλευτικές τροπολογίες», όπως είπε κάποιος συνάδελφος. </w:t>
      </w:r>
    </w:p>
    <w:p w14:paraId="3C9ACA93" w14:textId="77777777" w:rsidR="00DF4D2A" w:rsidRDefault="00ED41C9">
      <w:pPr>
        <w:spacing w:line="600" w:lineRule="auto"/>
        <w:ind w:firstLine="720"/>
        <w:jc w:val="both"/>
        <w:rPr>
          <w:rFonts w:eastAsia="Times New Roman"/>
          <w:szCs w:val="24"/>
        </w:rPr>
      </w:pPr>
      <w:r>
        <w:rPr>
          <w:rFonts w:eastAsia="Times New Roman"/>
          <w:szCs w:val="24"/>
        </w:rPr>
        <w:t xml:space="preserve">Κύριοι της </w:t>
      </w:r>
      <w:r>
        <w:rPr>
          <w:rFonts w:eastAsia="Times New Roman"/>
          <w:szCs w:val="24"/>
        </w:rPr>
        <w:t>Α</w:t>
      </w:r>
      <w:r>
        <w:rPr>
          <w:rFonts w:eastAsia="Times New Roman"/>
          <w:szCs w:val="24"/>
        </w:rPr>
        <w:t xml:space="preserve">ντιπολίτευσης, δεν είναι η δημόσια περιουσία στο </w:t>
      </w:r>
      <w:proofErr w:type="spellStart"/>
      <w:r>
        <w:rPr>
          <w:rFonts w:eastAsia="Times New Roman"/>
          <w:szCs w:val="24"/>
        </w:rPr>
        <w:t>υπερταμείο</w:t>
      </w:r>
      <w:proofErr w:type="spellEnd"/>
      <w:r>
        <w:rPr>
          <w:rFonts w:eastAsia="Times New Roman"/>
          <w:szCs w:val="24"/>
        </w:rPr>
        <w:t xml:space="preserve">. Δεν διαχειρίζεται τη δημόσια περιουσία το </w:t>
      </w:r>
      <w:proofErr w:type="spellStart"/>
      <w:r>
        <w:rPr>
          <w:rFonts w:eastAsia="Times New Roman"/>
          <w:szCs w:val="24"/>
        </w:rPr>
        <w:t>υπερταμείο</w:t>
      </w:r>
      <w:proofErr w:type="spellEnd"/>
      <w:r>
        <w:rPr>
          <w:rFonts w:eastAsia="Times New Roman"/>
          <w:szCs w:val="24"/>
        </w:rPr>
        <w:t>. Συγκεκριμένα εί</w:t>
      </w:r>
      <w:r>
        <w:rPr>
          <w:rFonts w:eastAsia="Times New Roman"/>
          <w:szCs w:val="24"/>
        </w:rPr>
        <w:lastRenderedPageBreak/>
        <w:t xml:space="preserve">ναι αυτά </w:t>
      </w:r>
      <w:r>
        <w:rPr>
          <w:rFonts w:eastAsia="Times New Roman"/>
          <w:szCs w:val="24"/>
        </w:rPr>
        <w:t xml:space="preserve">που διαχειρίζεται το </w:t>
      </w:r>
      <w:proofErr w:type="spellStart"/>
      <w:r>
        <w:rPr>
          <w:rFonts w:eastAsia="Times New Roman"/>
          <w:szCs w:val="24"/>
        </w:rPr>
        <w:t>υπερταμείο</w:t>
      </w:r>
      <w:proofErr w:type="spellEnd"/>
      <w:r>
        <w:rPr>
          <w:rFonts w:eastAsia="Times New Roman"/>
          <w:szCs w:val="24"/>
        </w:rPr>
        <w:t>,</w:t>
      </w:r>
      <w:r>
        <w:rPr>
          <w:rFonts w:eastAsia="Times New Roman"/>
          <w:szCs w:val="24"/>
        </w:rPr>
        <w:t xml:space="preserve"> και το έχουμε πει και σε προηγούμενες συνεδριάσεις. Τα συγκεκριμένα είναι δημόσια περιουσία</w:t>
      </w:r>
      <w:r>
        <w:rPr>
          <w:rFonts w:eastAsia="Times New Roman"/>
          <w:szCs w:val="24"/>
        </w:rPr>
        <w:t>,</w:t>
      </w:r>
      <w:r>
        <w:rPr>
          <w:rFonts w:eastAsia="Times New Roman"/>
          <w:szCs w:val="24"/>
        </w:rPr>
        <w:t xml:space="preserve"> η οποία ανήκει στο Υπουργείο Οικονομικών και προκειμένου να χρησιμοποιηθούν αυτά και να συντηρηθούν στις δύσκολες εποχές, παραχωρο</w:t>
      </w:r>
      <w:r>
        <w:rPr>
          <w:rFonts w:eastAsia="Times New Roman"/>
          <w:szCs w:val="24"/>
        </w:rPr>
        <w:t>ύνται στους δήμους.</w:t>
      </w:r>
    </w:p>
    <w:p w14:paraId="3C9ACA94" w14:textId="77777777" w:rsidR="00DF4D2A" w:rsidRDefault="00ED41C9">
      <w:pPr>
        <w:spacing w:line="600" w:lineRule="auto"/>
        <w:ind w:firstLine="720"/>
        <w:jc w:val="both"/>
        <w:rPr>
          <w:rFonts w:eastAsia="Times New Roman"/>
          <w:szCs w:val="24"/>
        </w:rPr>
      </w:pPr>
      <w:r>
        <w:rPr>
          <w:rFonts w:eastAsia="Times New Roman"/>
          <w:szCs w:val="24"/>
        </w:rPr>
        <w:t>Στο</w:t>
      </w:r>
      <w:r>
        <w:rPr>
          <w:rFonts w:eastAsia="Times New Roman"/>
          <w:szCs w:val="24"/>
        </w:rPr>
        <w:t>ν</w:t>
      </w:r>
      <w:r>
        <w:rPr>
          <w:rFonts w:eastAsia="Times New Roman"/>
          <w:szCs w:val="24"/>
        </w:rPr>
        <w:t xml:space="preserve"> Δήμο </w:t>
      </w:r>
      <w:proofErr w:type="spellStart"/>
      <w:r>
        <w:rPr>
          <w:rFonts w:eastAsia="Times New Roman"/>
          <w:szCs w:val="24"/>
        </w:rPr>
        <w:t>Αγράφων</w:t>
      </w:r>
      <w:proofErr w:type="spellEnd"/>
      <w:r>
        <w:rPr>
          <w:rFonts w:eastAsia="Times New Roman"/>
          <w:szCs w:val="24"/>
        </w:rPr>
        <w:t xml:space="preserve"> του Νομού Ευρυτανίας παραχωρείται η κυριότητα δημοσίου ακινήτου για την κάλυψη των στεγαστικών αναγκών και υπηρεσιών του </w:t>
      </w:r>
      <w:r>
        <w:rPr>
          <w:rFonts w:eastAsia="Times New Roman"/>
          <w:szCs w:val="24"/>
        </w:rPr>
        <w:t>δ</w:t>
      </w:r>
      <w:r>
        <w:rPr>
          <w:rFonts w:eastAsia="Times New Roman"/>
          <w:szCs w:val="24"/>
        </w:rPr>
        <w:t>ήμου. Στο</w:t>
      </w:r>
      <w:r>
        <w:rPr>
          <w:rFonts w:eastAsia="Times New Roman"/>
          <w:szCs w:val="24"/>
        </w:rPr>
        <w:t>ν</w:t>
      </w:r>
      <w:r>
        <w:rPr>
          <w:rFonts w:eastAsia="Times New Roman"/>
          <w:szCs w:val="24"/>
        </w:rPr>
        <w:t xml:space="preserve"> Δήμο Χερσονήσου του Νομού Ηρακλείου παραχωρείται η κυριότητα δημοσίου ακινήτου για τη</w:t>
      </w:r>
      <w:r>
        <w:rPr>
          <w:rFonts w:eastAsia="Times New Roman"/>
          <w:szCs w:val="24"/>
        </w:rPr>
        <w:t xml:space="preserve">ν κάλυψη στεγαστικών αναγκών των υπηρεσιών του </w:t>
      </w:r>
      <w:r>
        <w:rPr>
          <w:rFonts w:eastAsia="Times New Roman"/>
          <w:szCs w:val="24"/>
        </w:rPr>
        <w:t>δ</w:t>
      </w:r>
      <w:r>
        <w:rPr>
          <w:rFonts w:eastAsia="Times New Roman"/>
          <w:szCs w:val="24"/>
        </w:rPr>
        <w:t>ήμου. Στο</w:t>
      </w:r>
      <w:r>
        <w:rPr>
          <w:rFonts w:eastAsia="Times New Roman"/>
          <w:szCs w:val="24"/>
        </w:rPr>
        <w:t>ν</w:t>
      </w:r>
      <w:r>
        <w:rPr>
          <w:rFonts w:eastAsia="Times New Roman"/>
          <w:szCs w:val="24"/>
        </w:rPr>
        <w:t xml:space="preserve"> Δήμο Οιχαλίας του Νομού Μεσσηνίας παραχωρείται η κυριότητα δημοσίου ακινήτου για πολιτιστικούς σκοπούς του </w:t>
      </w:r>
      <w:r>
        <w:rPr>
          <w:rFonts w:eastAsia="Times New Roman"/>
          <w:szCs w:val="24"/>
        </w:rPr>
        <w:t>δ</w:t>
      </w:r>
      <w:r>
        <w:rPr>
          <w:rFonts w:eastAsia="Times New Roman"/>
          <w:szCs w:val="24"/>
        </w:rPr>
        <w:t>ήμου. Στο</w:t>
      </w:r>
      <w:r>
        <w:rPr>
          <w:rFonts w:eastAsia="Times New Roman"/>
          <w:szCs w:val="24"/>
        </w:rPr>
        <w:t>ν</w:t>
      </w:r>
      <w:r>
        <w:rPr>
          <w:rFonts w:eastAsia="Times New Roman"/>
          <w:szCs w:val="24"/>
        </w:rPr>
        <w:t xml:space="preserve"> Δήμο Ιθάκης του Νομού Κεφαλληνίας παραχωρείται η κυριότητα δημοσίου ακινήτου γ</w:t>
      </w:r>
      <w:r>
        <w:rPr>
          <w:rFonts w:eastAsia="Times New Roman"/>
          <w:szCs w:val="24"/>
        </w:rPr>
        <w:t xml:space="preserve">ια πολιτιστικούς σκοπούς, για στέγαση του Οδυσσειακού Κέντρου του </w:t>
      </w:r>
      <w:r>
        <w:rPr>
          <w:rFonts w:eastAsia="Times New Roman"/>
          <w:szCs w:val="24"/>
        </w:rPr>
        <w:t>δ</w:t>
      </w:r>
      <w:r>
        <w:rPr>
          <w:rFonts w:eastAsia="Times New Roman"/>
          <w:szCs w:val="24"/>
        </w:rPr>
        <w:t>ήμου. Στο</w:t>
      </w:r>
      <w:r>
        <w:rPr>
          <w:rFonts w:eastAsia="Times New Roman"/>
          <w:szCs w:val="24"/>
        </w:rPr>
        <w:t>ν</w:t>
      </w:r>
      <w:r>
        <w:rPr>
          <w:rFonts w:eastAsia="Times New Roman"/>
          <w:szCs w:val="24"/>
        </w:rPr>
        <w:t xml:space="preserve"> Δήμο Νέστου του Νομού Καβάλας παραχωρείται η κυριότητα δημοσίου ακινήτου για πολιτιστικούς σκοπούς, για στέγαση </w:t>
      </w:r>
      <w:r>
        <w:rPr>
          <w:rFonts w:eastAsia="Times New Roman"/>
          <w:szCs w:val="24"/>
        </w:rPr>
        <w:t>δ</w:t>
      </w:r>
      <w:r>
        <w:rPr>
          <w:rFonts w:eastAsia="Times New Roman"/>
          <w:szCs w:val="24"/>
        </w:rPr>
        <w:t xml:space="preserve">ημοτικής </w:t>
      </w:r>
      <w:r>
        <w:rPr>
          <w:rFonts w:eastAsia="Times New Roman"/>
          <w:szCs w:val="24"/>
        </w:rPr>
        <w:t>β</w:t>
      </w:r>
      <w:r>
        <w:rPr>
          <w:rFonts w:eastAsia="Times New Roman"/>
          <w:szCs w:val="24"/>
        </w:rPr>
        <w:t>ιβλιοθήκης. Στο Υπουργείο Εσωτερικών παραχωρείται η κυρ</w:t>
      </w:r>
      <w:r>
        <w:rPr>
          <w:rFonts w:eastAsia="Times New Roman"/>
          <w:szCs w:val="24"/>
        </w:rPr>
        <w:t xml:space="preserve">ιότητα δημοσίου ακινήτου για την κάλυψη στεγαστικών αναγκών του αστυνομικού τμήματος </w:t>
      </w:r>
      <w:proofErr w:type="spellStart"/>
      <w:r>
        <w:rPr>
          <w:rFonts w:eastAsia="Times New Roman"/>
          <w:szCs w:val="24"/>
        </w:rPr>
        <w:t>Μηλεών</w:t>
      </w:r>
      <w:proofErr w:type="spellEnd"/>
      <w:r>
        <w:rPr>
          <w:rFonts w:eastAsia="Times New Roman"/>
          <w:szCs w:val="24"/>
        </w:rPr>
        <w:t xml:space="preserve"> </w:t>
      </w:r>
      <w:proofErr w:type="spellStart"/>
      <w:r>
        <w:rPr>
          <w:rFonts w:eastAsia="Times New Roman"/>
          <w:szCs w:val="24"/>
        </w:rPr>
        <w:t>Πηλίου</w:t>
      </w:r>
      <w:proofErr w:type="spellEnd"/>
      <w:r>
        <w:rPr>
          <w:rFonts w:eastAsia="Times New Roman"/>
          <w:szCs w:val="24"/>
        </w:rPr>
        <w:t xml:space="preserve">. </w:t>
      </w:r>
    </w:p>
    <w:p w14:paraId="3C9ACA95" w14:textId="77777777" w:rsidR="00DF4D2A" w:rsidRDefault="00ED41C9">
      <w:pPr>
        <w:spacing w:line="600" w:lineRule="auto"/>
        <w:ind w:firstLine="720"/>
        <w:jc w:val="both"/>
        <w:rPr>
          <w:rFonts w:eastAsia="Times New Roman"/>
          <w:szCs w:val="24"/>
        </w:rPr>
      </w:pPr>
      <w:r>
        <w:rPr>
          <w:rFonts w:eastAsia="Times New Roman"/>
          <w:szCs w:val="24"/>
        </w:rPr>
        <w:t xml:space="preserve">Επίσης, για την κάλυψη στεγαστικών αναγκών του παιδικού σταθμού Σπετσών υπό τον όρο στέγασης και του πολυδύναμου ιατρείου Σπετσών και </w:t>
      </w:r>
      <w:r>
        <w:rPr>
          <w:rFonts w:eastAsia="Times New Roman"/>
          <w:szCs w:val="24"/>
        </w:rPr>
        <w:lastRenderedPageBreak/>
        <w:t>με πρόβλεψη κάλυψης τ</w:t>
      </w:r>
      <w:r>
        <w:rPr>
          <w:rFonts w:eastAsia="Times New Roman"/>
          <w:szCs w:val="24"/>
        </w:rPr>
        <w:t xml:space="preserve">ων δαπανών για τις απαραίτητες εργασίες στα κτίσματα από τον προϋπολογισμό του </w:t>
      </w:r>
      <w:r>
        <w:rPr>
          <w:rFonts w:eastAsia="Times New Roman"/>
          <w:szCs w:val="24"/>
        </w:rPr>
        <w:t>δ</w:t>
      </w:r>
      <w:r>
        <w:rPr>
          <w:rFonts w:eastAsia="Times New Roman"/>
          <w:szCs w:val="24"/>
        </w:rPr>
        <w:t xml:space="preserve">ήμου, παραχωρείται η κυριότητα δημοσίου ακινήτου. Επίσης, για τη Ροδιακή Έπαυλη τα ανέφερε πάρα πολύ αναλυτικά ο κ. Γάκης και δεν χρειάζεται να το επαναλάβω. Με όλες αυτές τις διατάξεις παραχωρείται δημόσια περιουσία στους </w:t>
      </w:r>
      <w:r>
        <w:rPr>
          <w:rFonts w:eastAsia="Times New Roman"/>
          <w:szCs w:val="24"/>
        </w:rPr>
        <w:t>δ</w:t>
      </w:r>
      <w:r>
        <w:rPr>
          <w:rFonts w:eastAsia="Times New Roman"/>
          <w:szCs w:val="24"/>
        </w:rPr>
        <w:t>ήμους.</w:t>
      </w:r>
    </w:p>
    <w:p w14:paraId="3C9ACA96" w14:textId="77777777" w:rsidR="00DF4D2A" w:rsidRDefault="00ED41C9">
      <w:pPr>
        <w:spacing w:line="600" w:lineRule="auto"/>
        <w:ind w:firstLine="720"/>
        <w:jc w:val="both"/>
        <w:rPr>
          <w:rFonts w:eastAsia="Times New Roman"/>
          <w:szCs w:val="24"/>
        </w:rPr>
      </w:pPr>
      <w:r>
        <w:rPr>
          <w:rFonts w:eastAsia="Times New Roman"/>
          <w:szCs w:val="24"/>
        </w:rPr>
        <w:t>Εδώ θα ήθελα να αναφέρω π</w:t>
      </w:r>
      <w:r>
        <w:rPr>
          <w:rFonts w:eastAsia="Times New Roman"/>
          <w:szCs w:val="24"/>
        </w:rPr>
        <w:t xml:space="preserve">άλι, απαντώντας στην ερώτηση του κ. </w:t>
      </w:r>
      <w:proofErr w:type="spellStart"/>
      <w:r>
        <w:rPr>
          <w:rFonts w:eastAsia="Times New Roman"/>
          <w:szCs w:val="24"/>
        </w:rPr>
        <w:t>Αμυρά</w:t>
      </w:r>
      <w:proofErr w:type="spellEnd"/>
      <w:r>
        <w:rPr>
          <w:rFonts w:eastAsia="Times New Roman"/>
          <w:szCs w:val="24"/>
        </w:rPr>
        <w:t xml:space="preserve">, αυτό που είπα και στην </w:t>
      </w:r>
      <w:r>
        <w:rPr>
          <w:rFonts w:eastAsia="Times New Roman"/>
          <w:szCs w:val="24"/>
        </w:rPr>
        <w:t>ε</w:t>
      </w:r>
      <w:r>
        <w:rPr>
          <w:rFonts w:eastAsia="Times New Roman"/>
          <w:szCs w:val="24"/>
        </w:rPr>
        <w:t xml:space="preserve">πιτροπή. Όλα αυτά παραχωρούνται στους </w:t>
      </w:r>
      <w:r>
        <w:rPr>
          <w:rFonts w:eastAsia="Times New Roman"/>
          <w:szCs w:val="24"/>
        </w:rPr>
        <w:t>δ</w:t>
      </w:r>
      <w:r>
        <w:rPr>
          <w:rFonts w:eastAsia="Times New Roman"/>
          <w:szCs w:val="24"/>
        </w:rPr>
        <w:t xml:space="preserve">ήμους μετά από αίτηση που γίνεται και με κάποια μελέτη που προωθείται στη δημόσια περιουσία για το πώς θα αξιοποιήσουν οι </w:t>
      </w:r>
      <w:r>
        <w:rPr>
          <w:rFonts w:eastAsia="Times New Roman"/>
          <w:szCs w:val="24"/>
        </w:rPr>
        <w:t>δ</w:t>
      </w:r>
      <w:r>
        <w:rPr>
          <w:rFonts w:eastAsia="Times New Roman"/>
          <w:szCs w:val="24"/>
        </w:rPr>
        <w:t>ήμοι τα συγκεκριμένα ακίνητ</w:t>
      </w:r>
      <w:r>
        <w:rPr>
          <w:rFonts w:eastAsia="Times New Roman"/>
          <w:szCs w:val="24"/>
        </w:rPr>
        <w:t xml:space="preserve">α. Από κει και πέρα γίνονται οι αναγκαίες ενέργειες από τις υπηρεσίες και η πρόταση για το εάν κρίνεται απαραίτητη η απόδοση προς τους </w:t>
      </w:r>
      <w:r>
        <w:rPr>
          <w:rFonts w:eastAsia="Times New Roman"/>
          <w:szCs w:val="24"/>
        </w:rPr>
        <w:t>δ</w:t>
      </w:r>
      <w:r>
        <w:rPr>
          <w:rFonts w:eastAsia="Times New Roman"/>
          <w:szCs w:val="24"/>
        </w:rPr>
        <w:t>ήμους.</w:t>
      </w:r>
    </w:p>
    <w:p w14:paraId="3C9ACA97" w14:textId="77777777" w:rsidR="00DF4D2A" w:rsidRDefault="00ED41C9">
      <w:pPr>
        <w:spacing w:line="600" w:lineRule="auto"/>
        <w:ind w:firstLine="720"/>
        <w:jc w:val="both"/>
        <w:rPr>
          <w:rFonts w:eastAsia="Times New Roman"/>
          <w:szCs w:val="24"/>
        </w:rPr>
      </w:pPr>
      <w:r>
        <w:rPr>
          <w:rFonts w:eastAsia="Times New Roman"/>
          <w:szCs w:val="24"/>
        </w:rPr>
        <w:t>Από την άλλη, υπάρχει η διαβεβαίωση και η ρύθμιση του δημοσίου ότι εάν μέσα στην πενταετία δεν κάνουν τις απαραίτ</w:t>
      </w:r>
      <w:r>
        <w:rPr>
          <w:rFonts w:eastAsia="Times New Roman"/>
          <w:szCs w:val="24"/>
        </w:rPr>
        <w:t xml:space="preserve">ητες ενέργειες οι </w:t>
      </w:r>
      <w:r>
        <w:rPr>
          <w:rFonts w:eastAsia="Times New Roman"/>
          <w:szCs w:val="24"/>
        </w:rPr>
        <w:t>δ</w:t>
      </w:r>
      <w:r>
        <w:rPr>
          <w:rFonts w:eastAsia="Times New Roman"/>
          <w:szCs w:val="24"/>
        </w:rPr>
        <w:t>ήμοι ή δεν τα χρησιμοποιούν για τον σκοπό για τον οποίο παραχωρούνται, επανέρχονται στο δημόσιο. Νομίζουμε ότι με αυτόν τον τρόπο αξιοποιείται καλύτερα η δημόσια περιουσία και έχει την αναλογία που της ανήκει και την αξιοποίηση που της π</w:t>
      </w:r>
      <w:r>
        <w:rPr>
          <w:rFonts w:eastAsia="Times New Roman"/>
          <w:szCs w:val="24"/>
        </w:rPr>
        <w:t xml:space="preserve">ρέπει. </w:t>
      </w:r>
    </w:p>
    <w:p w14:paraId="3C9ACA98" w14:textId="77777777" w:rsidR="00DF4D2A" w:rsidRDefault="00ED41C9">
      <w:pPr>
        <w:spacing w:line="600" w:lineRule="auto"/>
        <w:ind w:firstLine="720"/>
        <w:jc w:val="both"/>
        <w:rPr>
          <w:rFonts w:eastAsia="Times New Roman"/>
          <w:szCs w:val="24"/>
        </w:rPr>
      </w:pPr>
      <w:r>
        <w:rPr>
          <w:rFonts w:eastAsia="Times New Roman"/>
          <w:szCs w:val="24"/>
        </w:rPr>
        <w:t xml:space="preserve">Με το άρθρο 26 προτείνεται ρύθμιση που θεσπίζει κατά παρέκκλιση των ισχυουσών διατάξεων με απόφαση του Υπουργού Οικονομικών, με τη </w:t>
      </w:r>
      <w:r>
        <w:rPr>
          <w:rFonts w:eastAsia="Times New Roman"/>
          <w:szCs w:val="24"/>
        </w:rPr>
        <w:lastRenderedPageBreak/>
        <w:t xml:space="preserve">σύμφωνη πάντα γνώμη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 xml:space="preserve">υμβουλίου της Επιτροπής </w:t>
      </w:r>
      <w:proofErr w:type="spellStart"/>
      <w:r>
        <w:rPr>
          <w:rFonts w:eastAsia="Times New Roman"/>
          <w:szCs w:val="24"/>
        </w:rPr>
        <w:t>Ολυμπίων</w:t>
      </w:r>
      <w:proofErr w:type="spellEnd"/>
      <w:r>
        <w:rPr>
          <w:rFonts w:eastAsia="Times New Roman"/>
          <w:szCs w:val="24"/>
        </w:rPr>
        <w:t xml:space="preserve"> και Κληροδοτημάτων, η δωρεάν παραχώρηση σε υπηρ</w:t>
      </w:r>
      <w:r>
        <w:rPr>
          <w:rFonts w:eastAsia="Times New Roman"/>
          <w:szCs w:val="24"/>
        </w:rPr>
        <w:t xml:space="preserve">εσίες του </w:t>
      </w:r>
      <w:proofErr w:type="spellStart"/>
      <w:r>
        <w:rPr>
          <w:rFonts w:eastAsia="Times New Roman"/>
          <w:szCs w:val="24"/>
        </w:rPr>
        <w:t>υποτομέα</w:t>
      </w:r>
      <w:proofErr w:type="spellEnd"/>
      <w:r>
        <w:rPr>
          <w:rFonts w:eastAsia="Times New Roman"/>
          <w:szCs w:val="24"/>
        </w:rPr>
        <w:t xml:space="preserve"> της </w:t>
      </w:r>
      <w:r>
        <w:rPr>
          <w:rFonts w:eastAsia="Times New Roman"/>
          <w:szCs w:val="24"/>
        </w:rPr>
        <w:t>κ</w:t>
      </w:r>
      <w:r>
        <w:rPr>
          <w:rFonts w:eastAsia="Times New Roman"/>
          <w:szCs w:val="24"/>
        </w:rPr>
        <w:t xml:space="preserve">εντρικής </w:t>
      </w:r>
      <w:r>
        <w:rPr>
          <w:rFonts w:eastAsia="Times New Roman"/>
          <w:szCs w:val="24"/>
        </w:rPr>
        <w:t>κ</w:t>
      </w:r>
      <w:r>
        <w:rPr>
          <w:rFonts w:eastAsia="Times New Roman"/>
          <w:szCs w:val="24"/>
        </w:rPr>
        <w:t xml:space="preserve">υβέρνησης του μητρώου φορέων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 xml:space="preserve">υβέρνησης αιθουσών του </w:t>
      </w:r>
      <w:proofErr w:type="spellStart"/>
      <w:r>
        <w:rPr>
          <w:rFonts w:eastAsia="Times New Roman"/>
          <w:szCs w:val="24"/>
        </w:rPr>
        <w:t>Ζαππείου</w:t>
      </w:r>
      <w:proofErr w:type="spellEnd"/>
      <w:r>
        <w:rPr>
          <w:rFonts w:eastAsia="Times New Roman"/>
          <w:szCs w:val="24"/>
        </w:rPr>
        <w:t xml:space="preserve"> Μεγάρου και εκτάσεων της </w:t>
      </w:r>
      <w:r>
        <w:rPr>
          <w:rFonts w:eastAsia="Times New Roman"/>
          <w:szCs w:val="24"/>
        </w:rPr>
        <w:t>ε</w:t>
      </w:r>
      <w:r>
        <w:rPr>
          <w:rFonts w:eastAsia="Times New Roman"/>
          <w:szCs w:val="24"/>
        </w:rPr>
        <w:t>πιτροπής για τη διοργάνωση με δαπάνες τους ιδιαίτερης εθνικής σημασίας εκθέσεων, εκπαιδευτικών πολιτιστικών και αθλητικών εκδη</w:t>
      </w:r>
      <w:r>
        <w:rPr>
          <w:rFonts w:eastAsia="Times New Roman"/>
          <w:szCs w:val="24"/>
        </w:rPr>
        <w:t xml:space="preserve">λώσεων, συνεδρίων, εορτών και άλλων συναφών εκδηλώσεων. Δεν είναι αντίθετες με την κληρονομιά και τη διαθήκη που έχει αφήσει ο διαθέτης Ζάππας. Οι ανωτέρω δωρεάν παραχωρήσεις δεν δύναται να υπερβαίνουν το συνολικό ποσό των 40.000 ευρώ ετησίως. Οι εν γένει </w:t>
      </w:r>
      <w:r>
        <w:rPr>
          <w:rFonts w:eastAsia="Times New Roman"/>
          <w:szCs w:val="24"/>
        </w:rPr>
        <w:t xml:space="preserve">δυσμενείς οικονομικές συνθήκες αιτιολογούν την παρέκκλιση και η διάταξη εναρμονίζεται πλήρως με τον σκοπό του ιδρύματος. </w:t>
      </w:r>
    </w:p>
    <w:p w14:paraId="3C9ACA99" w14:textId="77777777" w:rsidR="00DF4D2A" w:rsidRDefault="00ED41C9">
      <w:pPr>
        <w:spacing w:line="600" w:lineRule="auto"/>
        <w:ind w:firstLine="720"/>
        <w:jc w:val="both"/>
        <w:rPr>
          <w:rFonts w:eastAsia="Times New Roman"/>
          <w:szCs w:val="24"/>
        </w:rPr>
      </w:pPr>
      <w:r>
        <w:rPr>
          <w:rFonts w:eastAsia="Times New Roman"/>
          <w:szCs w:val="24"/>
        </w:rPr>
        <w:t xml:space="preserve">Με την προτεινόμενη ρύθμιση επέρχεται μεν απώλεια εσόδων για την Επιτροπή </w:t>
      </w:r>
      <w:proofErr w:type="spellStart"/>
      <w:r>
        <w:rPr>
          <w:rFonts w:eastAsia="Times New Roman"/>
          <w:szCs w:val="24"/>
        </w:rPr>
        <w:t>Ολυμπίων</w:t>
      </w:r>
      <w:proofErr w:type="spellEnd"/>
      <w:r>
        <w:rPr>
          <w:rFonts w:eastAsia="Times New Roman"/>
          <w:szCs w:val="24"/>
        </w:rPr>
        <w:t xml:space="preserve"> και Κληροδοτημάτων. Αναφέρω και πάλι, για να μην δη</w:t>
      </w:r>
      <w:r>
        <w:rPr>
          <w:rFonts w:eastAsia="Times New Roman"/>
          <w:szCs w:val="24"/>
        </w:rPr>
        <w:t>μιουργούνται εντυπώσεις, ότι είναι 40.000 ευρώ ετησίως για όλα τα Υπουργεία τα οποία θα χρησιμοποιήσουμε και όχι 40.000 για κάθε Υπουργείο. Όποιος διαβάσει καλά το</w:t>
      </w:r>
      <w:r>
        <w:rPr>
          <w:rFonts w:eastAsia="Times New Roman"/>
          <w:szCs w:val="24"/>
        </w:rPr>
        <w:t>ν</w:t>
      </w:r>
      <w:r>
        <w:rPr>
          <w:rFonts w:eastAsia="Times New Roman"/>
          <w:szCs w:val="24"/>
        </w:rPr>
        <w:t xml:space="preserve"> νόμο, δίνει αυτή την ερμηνεία ακριβώς. Για την απώλεια που επέρχεται για την Επιτροπή </w:t>
      </w:r>
      <w:proofErr w:type="spellStart"/>
      <w:r>
        <w:rPr>
          <w:rFonts w:eastAsia="Times New Roman"/>
          <w:szCs w:val="24"/>
        </w:rPr>
        <w:t>Ολυμπ</w:t>
      </w:r>
      <w:r>
        <w:rPr>
          <w:rFonts w:eastAsia="Times New Roman"/>
          <w:szCs w:val="24"/>
        </w:rPr>
        <w:t>ίων</w:t>
      </w:r>
      <w:proofErr w:type="spellEnd"/>
      <w:r>
        <w:rPr>
          <w:rFonts w:eastAsia="Times New Roman"/>
          <w:szCs w:val="24"/>
        </w:rPr>
        <w:t xml:space="preserve"> και Κληροδοτημάτων έχουμε σαν αντιστάθμισμα, όπως θεσπίζεται, την απαλλαγή της από τον ΕΝΦΙΑ, που είναι γύρω στις 16.000 ευρώ ετησίως.</w:t>
      </w:r>
    </w:p>
    <w:p w14:paraId="3C9ACA9A" w14:textId="77777777" w:rsidR="00DF4D2A" w:rsidRDefault="00ED41C9">
      <w:pPr>
        <w:spacing w:line="600" w:lineRule="auto"/>
        <w:ind w:firstLine="720"/>
        <w:jc w:val="both"/>
        <w:rPr>
          <w:rFonts w:eastAsia="Times New Roman"/>
          <w:szCs w:val="24"/>
        </w:rPr>
      </w:pPr>
      <w:r>
        <w:rPr>
          <w:rFonts w:eastAsia="Times New Roman"/>
          <w:szCs w:val="24"/>
        </w:rPr>
        <w:lastRenderedPageBreak/>
        <w:t xml:space="preserve">Όσον αφορά στις τροπολογίες, με την τροπολογία που αφορά τις ρυθμίσεις του ν.2971/2001 θεσπίζεται το δικαίωμα των </w:t>
      </w:r>
      <w:r>
        <w:rPr>
          <w:rFonts w:eastAsia="Times New Roman"/>
          <w:szCs w:val="24"/>
        </w:rPr>
        <w:t xml:space="preserve">ξενοδοχειακών εν γένει επιχειρήσεων κάμπινγκ ή κέντρων αναψυχής ή </w:t>
      </w:r>
      <w:proofErr w:type="spellStart"/>
      <w:r>
        <w:rPr>
          <w:rFonts w:eastAsia="Times New Roman"/>
          <w:szCs w:val="24"/>
        </w:rPr>
        <w:t>ναυταθλητικών</w:t>
      </w:r>
      <w:proofErr w:type="spellEnd"/>
      <w:r>
        <w:rPr>
          <w:rFonts w:eastAsia="Times New Roman"/>
          <w:szCs w:val="24"/>
        </w:rPr>
        <w:t xml:space="preserve"> σωματείων που εποπτεύονται από τη Γενική Γραμματεία Αθλητισμού για απευθείας μίσθωση όμορων προς την επιχείρησή τους και των κοινόχρηστων χώρων του αιγιαλού ή της παραλίας του </w:t>
      </w:r>
      <w:r>
        <w:rPr>
          <w:rFonts w:eastAsia="Times New Roman"/>
          <w:szCs w:val="24"/>
        </w:rPr>
        <w:t>οποίου ζητούν τη χρήση τμήματος ακινήτου αρμοδιότητας ΕΤΑΔ. Με την προτεινόμενη τροπολογία επιτυγχάνεται η ενίσχυση της επιχειρηματικότητας και διασφαλίζεται το δημόσιο συμφέρον μέσω εκμίσθωσης από την ΕΤΑΔ του αναλογούντος τμήματος ακινήτου αρμοδιότητάς τ</w:t>
      </w:r>
      <w:r>
        <w:rPr>
          <w:rFonts w:eastAsia="Times New Roman"/>
          <w:szCs w:val="24"/>
        </w:rPr>
        <w:t>ης.</w:t>
      </w:r>
    </w:p>
    <w:p w14:paraId="3C9ACA9B" w14:textId="77777777" w:rsidR="00DF4D2A" w:rsidRDefault="00ED41C9">
      <w:pPr>
        <w:spacing w:line="600" w:lineRule="auto"/>
        <w:ind w:firstLine="720"/>
        <w:jc w:val="both"/>
        <w:rPr>
          <w:rFonts w:eastAsia="Times New Roman"/>
          <w:szCs w:val="24"/>
        </w:rPr>
      </w:pPr>
      <w:r>
        <w:rPr>
          <w:rFonts w:eastAsia="Times New Roman"/>
          <w:szCs w:val="24"/>
        </w:rPr>
        <w:t>Περαιτέρω, διασφαλίζεται η συνέχεια του νομικού πλαισίου και η ομαλή και η αδιατάραχτη λειτουργία των επιχειρήσεων που είναι όμορες σε αιγιαλό, όπου προβλέπεται ακίνητο αρμοδιότητας της ΕΤΑΔ, καθώς και δρόμος οποιασδήποτε μορφής προς όφελος της εθνικής</w:t>
      </w:r>
      <w:r>
        <w:rPr>
          <w:rFonts w:eastAsia="Times New Roman"/>
          <w:szCs w:val="24"/>
        </w:rPr>
        <w:t xml:space="preserve"> τουριστικής οικονομίας.</w:t>
      </w:r>
    </w:p>
    <w:p w14:paraId="3C9ACA9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τροπολογία είναι αυτή, κυρία Υπουργέ;</w:t>
      </w:r>
    </w:p>
    <w:p w14:paraId="3C9ACA9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Την έχω αναφέρει πριν, κύριε Πρόεδρε, απλά…</w:t>
      </w:r>
    </w:p>
    <w:p w14:paraId="3C9ACA9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Όχι, καλά κάνετε. Απλά θέλω να </w:t>
      </w:r>
      <w:r>
        <w:rPr>
          <w:rFonts w:eastAsia="Times New Roman" w:cs="Times New Roman"/>
          <w:szCs w:val="24"/>
        </w:rPr>
        <w:t>τη δω εγώ εδώ μπροστά για την ψηφοφορία μετά. Τι αριθμό είπατε ότι έχει αυτή η τροπολογία σχετικά με τον αιγιαλό;</w:t>
      </w:r>
    </w:p>
    <w:p w14:paraId="3C9ACA9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Γενικός αριθμός 1051.</w:t>
      </w:r>
    </w:p>
    <w:p w14:paraId="3C9ACAA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Ναι, είναι η </w:t>
      </w:r>
      <w:r>
        <w:rPr>
          <w:rFonts w:eastAsia="Times New Roman" w:cs="Times New Roman"/>
          <w:szCs w:val="24"/>
        </w:rPr>
        <w:t xml:space="preserve">με αριθμό </w:t>
      </w:r>
      <w:r>
        <w:rPr>
          <w:rFonts w:eastAsia="Times New Roman" w:cs="Times New Roman"/>
          <w:szCs w:val="24"/>
        </w:rPr>
        <w:t>1051, δεν το έχ</w:t>
      </w:r>
      <w:r>
        <w:rPr>
          <w:rFonts w:eastAsia="Times New Roman" w:cs="Times New Roman"/>
          <w:szCs w:val="24"/>
        </w:rPr>
        <w:t>ω σημειώσει επάνω. Δεν έχω και τον πίνακα μαζί μου, έχω μόνο τις βουλευτικές.</w:t>
      </w:r>
    </w:p>
    <w:p w14:paraId="3C9ACAA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συνεχίστε.</w:t>
      </w:r>
    </w:p>
    <w:p w14:paraId="3C9ACAA2"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Όσον αφορά την τροπολογία</w:t>
      </w:r>
      <w:r>
        <w:rPr>
          <w:rFonts w:eastAsia="Times New Roman" w:cs="Times New Roman"/>
          <w:szCs w:val="24"/>
        </w:rPr>
        <w:t xml:space="preserve"> με αριθμό</w:t>
      </w:r>
      <w:r>
        <w:rPr>
          <w:rFonts w:eastAsia="Times New Roman" w:cs="Times New Roman"/>
          <w:szCs w:val="24"/>
        </w:rPr>
        <w:t xml:space="preserve"> 1047 για το </w:t>
      </w:r>
      <w:r>
        <w:rPr>
          <w:rFonts w:eastAsia="Times New Roman" w:cs="Times New Roman"/>
          <w:szCs w:val="24"/>
          <w:lang w:val="en-US"/>
        </w:rPr>
        <w:t>VDI</w:t>
      </w:r>
      <w:r>
        <w:rPr>
          <w:rFonts w:eastAsia="Times New Roman" w:cs="Times New Roman"/>
          <w:szCs w:val="24"/>
        </w:rPr>
        <w:t xml:space="preserve">, επειδή ρωτήθηκε και από συνάδελφο της </w:t>
      </w:r>
      <w:r>
        <w:rPr>
          <w:rFonts w:eastAsia="Times New Roman" w:cs="Times New Roman"/>
          <w:szCs w:val="24"/>
        </w:rPr>
        <w:t>Α</w:t>
      </w:r>
      <w:r>
        <w:rPr>
          <w:rFonts w:eastAsia="Times New Roman" w:cs="Times New Roman"/>
          <w:szCs w:val="24"/>
        </w:rPr>
        <w:t>ντιπολίτευσης, η παράταση δίνεται μέχρι τις 30</w:t>
      </w:r>
      <w:r>
        <w:rPr>
          <w:rFonts w:eastAsia="Times New Roman" w:cs="Times New Roman"/>
          <w:szCs w:val="24"/>
        </w:rPr>
        <w:t xml:space="preserve"> Σεπτεμβρίου </w:t>
      </w:r>
      <w:r>
        <w:rPr>
          <w:rFonts w:eastAsia="Times New Roman" w:cs="Times New Roman"/>
          <w:szCs w:val="24"/>
        </w:rPr>
        <w:t xml:space="preserve">κατά κύριο λόγο γιατί είναι αίτημα των φοροτεχνικών, λόγω </w:t>
      </w:r>
      <w:r>
        <w:rPr>
          <w:rFonts w:eastAsia="Times New Roman" w:cs="Times New Roman"/>
          <w:szCs w:val="24"/>
        </w:rPr>
        <w:t xml:space="preserve">της </w:t>
      </w:r>
      <w:r>
        <w:rPr>
          <w:rFonts w:eastAsia="Times New Roman" w:cs="Times New Roman"/>
          <w:szCs w:val="24"/>
        </w:rPr>
        <w:t>πίεσης που υπάρχει με τις φορολογικές δηλώσεις, να μπορέσουν να έχουν τη δυνατότητα, ολοκληρών</w:t>
      </w:r>
      <w:r>
        <w:rPr>
          <w:rFonts w:eastAsia="Times New Roman" w:cs="Times New Roman"/>
          <w:szCs w:val="24"/>
        </w:rPr>
        <w:t xml:space="preserve">οντας τις φορολογικές δηλώσεις, να προχωρήσουν και σε δηλώσεις για το </w:t>
      </w:r>
      <w:r>
        <w:rPr>
          <w:rFonts w:eastAsia="Times New Roman" w:cs="Times New Roman"/>
          <w:szCs w:val="24"/>
          <w:lang w:val="en-US"/>
        </w:rPr>
        <w:t>VDI</w:t>
      </w:r>
      <w:r>
        <w:rPr>
          <w:rFonts w:eastAsia="Times New Roman" w:cs="Times New Roman"/>
          <w:szCs w:val="24"/>
        </w:rPr>
        <w:t>. Τα αποτελέσματα που έχουμε μέχρι τώρα είναι ικανοποιητικά. Δεν έχουμε τα τελικά της 31</w:t>
      </w:r>
      <w:r w:rsidRPr="00CA114C">
        <w:rPr>
          <w:rFonts w:eastAsia="Times New Roman" w:cs="Times New Roman"/>
          <w:szCs w:val="24"/>
          <w:vertAlign w:val="superscript"/>
        </w:rPr>
        <w:t>ης</w:t>
      </w:r>
      <w:r>
        <w:rPr>
          <w:rFonts w:eastAsia="Times New Roman" w:cs="Times New Roman"/>
          <w:szCs w:val="24"/>
        </w:rPr>
        <w:t xml:space="preserve"> Μαΐου</w:t>
      </w:r>
      <w:r>
        <w:rPr>
          <w:rFonts w:eastAsia="Times New Roman" w:cs="Times New Roman"/>
          <w:szCs w:val="24"/>
        </w:rPr>
        <w:t xml:space="preserve"> για να είναι ανακοινώσιμα και να μπορούσα να σας τα πω σήμερα, αλλά μέχρι το σημείο πο</w:t>
      </w:r>
      <w:r>
        <w:rPr>
          <w:rFonts w:eastAsia="Times New Roman" w:cs="Times New Roman"/>
          <w:szCs w:val="24"/>
        </w:rPr>
        <w:t>υ είχαμε ήταν ικανοποιητικά. Από κει και μετά και η όποια παράταση μέχρι 30</w:t>
      </w:r>
      <w:r>
        <w:rPr>
          <w:rFonts w:eastAsia="Times New Roman" w:cs="Times New Roman"/>
          <w:szCs w:val="24"/>
        </w:rPr>
        <w:t xml:space="preserve"> Σεπτεμβρίου </w:t>
      </w:r>
      <w:r>
        <w:rPr>
          <w:rFonts w:eastAsia="Times New Roman" w:cs="Times New Roman"/>
          <w:szCs w:val="24"/>
        </w:rPr>
        <w:t>θα φέρει έσοδα στο κράτος.</w:t>
      </w:r>
    </w:p>
    <w:p w14:paraId="3C9ACAA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Προχωρώ στην τροπολογία </w:t>
      </w:r>
      <w:r>
        <w:rPr>
          <w:rFonts w:eastAsia="Times New Roman" w:cs="Times New Roman"/>
          <w:szCs w:val="24"/>
        </w:rPr>
        <w:t xml:space="preserve">με αριθμό </w:t>
      </w:r>
      <w:r>
        <w:rPr>
          <w:rFonts w:eastAsia="Times New Roman" w:cs="Times New Roman"/>
          <w:szCs w:val="24"/>
        </w:rPr>
        <w:t>1053/173.</w:t>
      </w:r>
    </w:p>
    <w:p w14:paraId="3C9ACAA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Υπουργέ, για όσες υπερασπίστηκαν οι συνάδελφοί σας, δεν χρ</w:t>
      </w:r>
      <w:r>
        <w:rPr>
          <w:rFonts w:eastAsia="Times New Roman" w:cs="Times New Roman"/>
          <w:szCs w:val="24"/>
        </w:rPr>
        <w:t>ειάζεται να μιλήσετε.</w:t>
      </w:r>
    </w:p>
    <w:p w14:paraId="3C9ACAA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Κύριε Πρόεδρε, επειδή δημιουργήθηκε μια ασάφεια από συναδέλφους της </w:t>
      </w:r>
      <w:r>
        <w:rPr>
          <w:rFonts w:eastAsia="Times New Roman" w:cs="Times New Roman"/>
          <w:szCs w:val="24"/>
        </w:rPr>
        <w:t>Α</w:t>
      </w:r>
      <w:r>
        <w:rPr>
          <w:rFonts w:eastAsia="Times New Roman" w:cs="Times New Roman"/>
          <w:szCs w:val="24"/>
        </w:rPr>
        <w:t>ντιπολίτευσης, οφείλω να δώσω κάποιες εξηγήσεις πάνω στη συγκεκριμένη.</w:t>
      </w:r>
    </w:p>
    <w:p w14:paraId="3C9ACAA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Συνεχ</w:t>
      </w:r>
      <w:r>
        <w:rPr>
          <w:rFonts w:eastAsia="Times New Roman" w:cs="Times New Roman"/>
          <w:szCs w:val="24"/>
        </w:rPr>
        <w:t>ίστε.</w:t>
      </w:r>
    </w:p>
    <w:p w14:paraId="3C9ACAA7"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Για τον υπολογισμό της μείωσης του φόρου του κατά κύριο επάγγελμα αγρότη με τον νόμο που ψηφίσαμε, είναι απαραίτητη προϋπόθεση να υπάρχει το αφορολόγητο στο 50% του εισοδήματος. Σε αυτή την περίπτωση τ</w:t>
      </w:r>
      <w:r>
        <w:rPr>
          <w:rFonts w:eastAsia="Times New Roman" w:cs="Times New Roman"/>
          <w:szCs w:val="24"/>
        </w:rPr>
        <w:t xml:space="preserve">α διάφορα εισοδήματα εκτός του αγροτικού εισοδήματος που θα </w:t>
      </w:r>
      <w:proofErr w:type="spellStart"/>
      <w:r>
        <w:rPr>
          <w:rFonts w:eastAsia="Times New Roman" w:cs="Times New Roman"/>
          <w:szCs w:val="24"/>
        </w:rPr>
        <w:t>προσμετρώνται</w:t>
      </w:r>
      <w:proofErr w:type="spellEnd"/>
      <w:r>
        <w:rPr>
          <w:rFonts w:eastAsia="Times New Roman" w:cs="Times New Roman"/>
          <w:szCs w:val="24"/>
        </w:rPr>
        <w:t>, δεν θα είναι τα εισοδήματα που είναι ασφαλισμένα στον ΟΓΑ, για να το πω έτσι απλά και να το καταλάβουν και οι όποιοι αγρότες μας παρακολουθούν. Δηλαδή, οι κατηγορίες που αναφέρονται</w:t>
      </w:r>
      <w:r>
        <w:rPr>
          <w:rFonts w:eastAsia="Times New Roman" w:cs="Times New Roman"/>
          <w:szCs w:val="24"/>
        </w:rPr>
        <w:t xml:space="preserve"> στο άρθρο αφορούν ό,τι έχει να κάνει με ασφαλιστική εισφορά ΟΓΑ. Και οι αμοιβές των μελών των συνεταιρισμών και τα </w:t>
      </w:r>
      <w:proofErr w:type="spellStart"/>
      <w:r>
        <w:rPr>
          <w:rFonts w:eastAsia="Times New Roman" w:cs="Times New Roman"/>
          <w:szCs w:val="24"/>
        </w:rPr>
        <w:t>εκατόν</w:t>
      </w:r>
      <w:proofErr w:type="spellEnd"/>
      <w:r>
        <w:rPr>
          <w:rFonts w:eastAsia="Times New Roman" w:cs="Times New Roman"/>
          <w:szCs w:val="24"/>
        </w:rPr>
        <w:t xml:space="preserve"> πενήντα ημερομίσθια που είναι στα συσκευαστήρια και το </w:t>
      </w:r>
      <w:proofErr w:type="spellStart"/>
      <w:r>
        <w:rPr>
          <w:rFonts w:eastAsia="Times New Roman" w:cs="Times New Roman"/>
          <w:szCs w:val="24"/>
        </w:rPr>
        <w:t>εργόσημο</w:t>
      </w:r>
      <w:proofErr w:type="spellEnd"/>
      <w:r>
        <w:rPr>
          <w:rFonts w:eastAsia="Times New Roman" w:cs="Times New Roman"/>
          <w:szCs w:val="24"/>
        </w:rPr>
        <w:t>, όπως και οι συνταξιούχοι του ΟΓΑ, έχουν να κάνουν με την ιδιότητα το</w:t>
      </w:r>
      <w:r>
        <w:rPr>
          <w:rFonts w:eastAsia="Times New Roman" w:cs="Times New Roman"/>
          <w:szCs w:val="24"/>
        </w:rPr>
        <w:t xml:space="preserve">υ αγρότη </w:t>
      </w:r>
      <w:r>
        <w:rPr>
          <w:rFonts w:eastAsia="Times New Roman" w:cs="Times New Roman"/>
          <w:szCs w:val="24"/>
        </w:rPr>
        <w:lastRenderedPageBreak/>
        <w:t xml:space="preserve">και αυτά δεν θα </w:t>
      </w:r>
      <w:proofErr w:type="spellStart"/>
      <w:r>
        <w:rPr>
          <w:rFonts w:eastAsia="Times New Roman" w:cs="Times New Roman"/>
          <w:szCs w:val="24"/>
        </w:rPr>
        <w:t>προσμετρώνται</w:t>
      </w:r>
      <w:proofErr w:type="spellEnd"/>
      <w:r>
        <w:rPr>
          <w:rFonts w:eastAsia="Times New Roman" w:cs="Times New Roman"/>
          <w:szCs w:val="24"/>
        </w:rPr>
        <w:t xml:space="preserve"> στο 50% του εισοδήματος, το οποίο θα είναι αποτρεπτικό για να δώσει στον αγρότη το αφορολόγητο.</w:t>
      </w:r>
    </w:p>
    <w:p w14:paraId="3C9ACAA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Κλείνοντας με τις βουλευτικές τροπολογίες, από τις τέσσερις βουλευτικές τροπολογίες θα κάνω αποδεκτή την τροπολογία με γε</w:t>
      </w:r>
      <w:r>
        <w:rPr>
          <w:rFonts w:eastAsia="Times New Roman" w:cs="Times New Roman"/>
          <w:szCs w:val="24"/>
        </w:rPr>
        <w:t xml:space="preserve">νικό αριθμό 1055 και ειδικό 175 των συναδέλφων κ.κ. </w:t>
      </w:r>
      <w:proofErr w:type="spellStart"/>
      <w:r>
        <w:rPr>
          <w:rFonts w:eastAsia="Times New Roman" w:cs="Times New Roman"/>
          <w:szCs w:val="24"/>
        </w:rPr>
        <w:t>Μπαλαούρα</w:t>
      </w:r>
      <w:proofErr w:type="spellEnd"/>
      <w:r>
        <w:rPr>
          <w:rFonts w:eastAsia="Times New Roman" w:cs="Times New Roman"/>
          <w:szCs w:val="24"/>
        </w:rPr>
        <w:t xml:space="preserve">, </w:t>
      </w:r>
      <w:proofErr w:type="spellStart"/>
      <w:r>
        <w:rPr>
          <w:rFonts w:eastAsia="Times New Roman" w:cs="Times New Roman"/>
          <w:szCs w:val="24"/>
        </w:rPr>
        <w:t>Μανιού</w:t>
      </w:r>
      <w:proofErr w:type="spellEnd"/>
      <w:r>
        <w:rPr>
          <w:rFonts w:eastAsia="Times New Roman" w:cs="Times New Roman"/>
          <w:szCs w:val="24"/>
        </w:rPr>
        <w:t xml:space="preserve"> και </w:t>
      </w:r>
      <w:proofErr w:type="spellStart"/>
      <w:r>
        <w:rPr>
          <w:rFonts w:eastAsia="Times New Roman" w:cs="Times New Roman"/>
          <w:szCs w:val="24"/>
        </w:rPr>
        <w:t>Μηταφίδη</w:t>
      </w:r>
      <w:proofErr w:type="spellEnd"/>
      <w:r>
        <w:rPr>
          <w:rFonts w:eastAsia="Times New Roman" w:cs="Times New Roman"/>
          <w:szCs w:val="24"/>
        </w:rPr>
        <w:t xml:space="preserve"> για την παραχώρηση κατά κυριότητα κτηρίων του πρώην στρατοδικείου ΕΑΤ-ΕΣΑ προς την Περιφέρεια Αττικής. </w:t>
      </w:r>
    </w:p>
    <w:p w14:paraId="3C9ACAA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Τις άλλες τρεις βουλευτικές τροπολογίες κάποια στιγμή θα τις εξετάσου</w:t>
      </w:r>
      <w:r>
        <w:rPr>
          <w:rFonts w:eastAsia="Times New Roman" w:cs="Times New Roman"/>
          <w:szCs w:val="24"/>
        </w:rPr>
        <w:t xml:space="preserve">με και θα δούμε εάν θα μπορέσουμε να τις κάνουμε αποδεκτές. Για την πρώτη χρειάζεται έκθεση του Γενικού Λογιστηρίου του Κράτους. Για τη δεύτερη του κ. Κουτσούκου για την παραχώρηση ακινήτου στον Δήμο Ήλιδας, θα πρέπει να κάνει αίτημα ο συγκεκριμένος </w:t>
      </w:r>
      <w:r>
        <w:rPr>
          <w:rFonts w:eastAsia="Times New Roman" w:cs="Times New Roman"/>
          <w:szCs w:val="24"/>
        </w:rPr>
        <w:t>δ</w:t>
      </w:r>
      <w:r>
        <w:rPr>
          <w:rFonts w:eastAsia="Times New Roman" w:cs="Times New Roman"/>
          <w:szCs w:val="24"/>
        </w:rPr>
        <w:t xml:space="preserve">ήμος </w:t>
      </w:r>
      <w:r>
        <w:rPr>
          <w:rFonts w:eastAsia="Times New Roman" w:cs="Times New Roman"/>
          <w:szCs w:val="24"/>
        </w:rPr>
        <w:t xml:space="preserve">πρώτα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π</w:t>
      </w:r>
      <w:r>
        <w:rPr>
          <w:rFonts w:eastAsia="Times New Roman" w:cs="Times New Roman"/>
          <w:szCs w:val="24"/>
        </w:rPr>
        <w:t>εριουσία και να εξεταστεί από εκεί και μετά. Την τρίτη θα τη δούμε κάποια άλλη στιγμή, όχι αυτή τη δεδομένη χρονική στιγμή.</w:t>
      </w:r>
    </w:p>
    <w:p w14:paraId="3C9ACAA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Σας ευχαριστώ.</w:t>
      </w:r>
    </w:p>
    <w:p w14:paraId="3C9ACAAB"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C9ACAA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Πριν δώσω τον λόγο στ</w:t>
      </w:r>
      <w:r>
        <w:rPr>
          <w:rFonts w:eastAsia="Times New Roman" w:cs="Times New Roman"/>
          <w:szCs w:val="24"/>
        </w:rPr>
        <w:t xml:space="preserve">ους εναπομείναντες Κοινοβουλευτικούς Εκπροσώπους, δίνω τον λόγο στον συνάδελφο κ. </w:t>
      </w:r>
      <w:proofErr w:type="spellStart"/>
      <w:r>
        <w:rPr>
          <w:rFonts w:eastAsia="Times New Roman" w:cs="Times New Roman"/>
          <w:szCs w:val="24"/>
        </w:rPr>
        <w:t>Μπαλαούρα</w:t>
      </w:r>
      <w:proofErr w:type="spellEnd"/>
      <w:r>
        <w:rPr>
          <w:rFonts w:eastAsia="Times New Roman" w:cs="Times New Roman"/>
          <w:szCs w:val="24"/>
        </w:rPr>
        <w:t xml:space="preserve"> για τρία λεπτά, για να παρουσιάσει την τροπολογία του με αριθμό 1055. </w:t>
      </w:r>
    </w:p>
    <w:p w14:paraId="3C9ACAA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Μπαλαούρα</w:t>
      </w:r>
      <w:proofErr w:type="spellEnd"/>
      <w:r>
        <w:rPr>
          <w:rFonts w:eastAsia="Times New Roman" w:cs="Times New Roman"/>
          <w:szCs w:val="24"/>
        </w:rPr>
        <w:t>, θέλω διευκρίνιση, γιατί θα εξαρτηθεί και η ψήφος μου ως Βουλευτού. Αναφέρεστ</w:t>
      </w:r>
      <w:r>
        <w:rPr>
          <w:rFonts w:eastAsia="Times New Roman" w:cs="Times New Roman"/>
          <w:szCs w:val="24"/>
        </w:rPr>
        <w:t>ε σε τέσσερα κτήρια, ενώ μετά μιλάτε για δύο, δηλαδή το πέντε και το οκτώ. Για το έξι και το επτά, που έχω την εντύπωση ότι ανήκουν στον Δήμο</w:t>
      </w:r>
      <w:r>
        <w:rPr>
          <w:rFonts w:eastAsia="Times New Roman" w:cs="Times New Roman"/>
          <w:szCs w:val="24"/>
        </w:rPr>
        <w:t xml:space="preserve"> Αθηναίων</w:t>
      </w:r>
      <w:r>
        <w:rPr>
          <w:rFonts w:eastAsia="Times New Roman" w:cs="Times New Roman"/>
          <w:szCs w:val="24"/>
        </w:rPr>
        <w:t xml:space="preserve">, δεν λέτε τίποτα και τα παίρνετε και αυτά και τα πάτε στην </w:t>
      </w:r>
      <w:r>
        <w:rPr>
          <w:rFonts w:eastAsia="Times New Roman" w:cs="Times New Roman"/>
          <w:szCs w:val="24"/>
        </w:rPr>
        <w:t>π</w:t>
      </w:r>
      <w:r>
        <w:rPr>
          <w:rFonts w:eastAsia="Times New Roman" w:cs="Times New Roman"/>
          <w:szCs w:val="24"/>
        </w:rPr>
        <w:t xml:space="preserve">εριφέρεια. Αν είναι έτσι, θέλω να ξέρω αν </w:t>
      </w:r>
      <w:r>
        <w:rPr>
          <w:rFonts w:eastAsia="Times New Roman" w:cs="Times New Roman"/>
          <w:szCs w:val="24"/>
        </w:rPr>
        <w:t>έχετε τη σύμφωνη γνώμη του Δήμου</w:t>
      </w:r>
      <w:r>
        <w:rPr>
          <w:rFonts w:eastAsia="Times New Roman" w:cs="Times New Roman"/>
          <w:szCs w:val="24"/>
        </w:rPr>
        <w:t xml:space="preserve"> Αθηναίων</w:t>
      </w:r>
      <w:r>
        <w:rPr>
          <w:rFonts w:eastAsia="Times New Roman" w:cs="Times New Roman"/>
          <w:szCs w:val="24"/>
        </w:rPr>
        <w:t>, διότι αν δεν υπάρχει αυτό, εγώ δεν μπορώ να ψηφίσω την τροπολογία σας.</w:t>
      </w:r>
    </w:p>
    <w:p w14:paraId="3C9ACAA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Μπαλαούρα</w:t>
      </w:r>
      <w:proofErr w:type="spellEnd"/>
      <w:r>
        <w:rPr>
          <w:rFonts w:eastAsia="Times New Roman" w:cs="Times New Roman"/>
          <w:szCs w:val="24"/>
        </w:rPr>
        <w:t>, έχετε τον λόγο για τρία λεπτά.</w:t>
      </w:r>
    </w:p>
    <w:p w14:paraId="3C9ACAA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Ευχαριστώ, κύριε Πρόεδρε.</w:t>
      </w:r>
    </w:p>
    <w:p w14:paraId="3C9ACAB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Αυτή η τροπολογία υπογράφεται από μένα</w:t>
      </w:r>
      <w:r>
        <w:rPr>
          <w:rFonts w:eastAsia="Times New Roman" w:cs="Times New Roman"/>
          <w:szCs w:val="24"/>
        </w:rPr>
        <w:t xml:space="preserve">, τον Τριαντάφυλλο </w:t>
      </w:r>
      <w:proofErr w:type="spellStart"/>
      <w:r>
        <w:rPr>
          <w:rFonts w:eastAsia="Times New Roman" w:cs="Times New Roman"/>
          <w:szCs w:val="24"/>
        </w:rPr>
        <w:t>Μηταφίδη</w:t>
      </w:r>
      <w:proofErr w:type="spellEnd"/>
      <w:r>
        <w:rPr>
          <w:rFonts w:eastAsia="Times New Roman" w:cs="Times New Roman"/>
          <w:szCs w:val="24"/>
        </w:rPr>
        <w:t xml:space="preserve"> και τον Νίκο </w:t>
      </w:r>
      <w:proofErr w:type="spellStart"/>
      <w:r>
        <w:rPr>
          <w:rFonts w:eastAsia="Times New Roman" w:cs="Times New Roman"/>
          <w:szCs w:val="24"/>
        </w:rPr>
        <w:t>Μανιό</w:t>
      </w:r>
      <w:proofErr w:type="spellEnd"/>
      <w:r>
        <w:rPr>
          <w:rFonts w:eastAsia="Times New Roman" w:cs="Times New Roman"/>
          <w:szCs w:val="24"/>
        </w:rPr>
        <w:t xml:space="preserve">, που είμαστε και μέλη του Συνδέσμου Φυλακισθέντων και </w:t>
      </w:r>
      <w:proofErr w:type="spellStart"/>
      <w:r>
        <w:rPr>
          <w:rFonts w:eastAsia="Times New Roman" w:cs="Times New Roman"/>
          <w:szCs w:val="24"/>
        </w:rPr>
        <w:t>Εξορισθέντων</w:t>
      </w:r>
      <w:proofErr w:type="spellEnd"/>
      <w:r>
        <w:rPr>
          <w:rFonts w:eastAsia="Times New Roman" w:cs="Times New Roman"/>
          <w:szCs w:val="24"/>
        </w:rPr>
        <w:t xml:space="preserve"> της Δικτατορίας. Είναι πράγματι τέσσερα κτήρια. Τα δύο έχουν παραχωρηθεί στον ΣΦΕΑ, στον Σύνδεσμο Φυλακισθέντων με αποφάσεις διάφορες, στις οπ</w:t>
      </w:r>
      <w:r>
        <w:rPr>
          <w:rFonts w:eastAsia="Times New Roman" w:cs="Times New Roman"/>
          <w:szCs w:val="24"/>
        </w:rPr>
        <w:t xml:space="preserve">οίες δεν χρειάζεται να αναφερθώ αναλυτικά. </w:t>
      </w:r>
    </w:p>
    <w:p w14:paraId="3C9ACAB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Τώρα με βρίσκετε τελείως απροετοίμαστο –οφείλω να το πω- για τα δ</w:t>
      </w:r>
      <w:r>
        <w:rPr>
          <w:rFonts w:eastAsia="Times New Roman" w:cs="Times New Roman"/>
          <w:szCs w:val="24"/>
        </w:rPr>
        <w:t>ύ</w:t>
      </w:r>
      <w:r>
        <w:rPr>
          <w:rFonts w:eastAsia="Times New Roman" w:cs="Times New Roman"/>
          <w:szCs w:val="24"/>
        </w:rPr>
        <w:t>ο άλλα κτήρια. Έχω την…</w:t>
      </w:r>
    </w:p>
    <w:p w14:paraId="3C9ACAB2"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Ξέρω πολύ καλά, γιατί υπήρξα </w:t>
      </w:r>
      <w:r>
        <w:rPr>
          <w:rFonts w:eastAsia="Times New Roman" w:cs="Times New Roman"/>
          <w:szCs w:val="24"/>
        </w:rPr>
        <w:t>δ</w:t>
      </w:r>
      <w:r>
        <w:rPr>
          <w:rFonts w:eastAsia="Times New Roman" w:cs="Times New Roman"/>
          <w:szCs w:val="24"/>
        </w:rPr>
        <w:t>ήμαρχος, ότι χρησιμοποιούνται για πολιτιστικούς σκοπούς. Εσ</w:t>
      </w:r>
      <w:r>
        <w:rPr>
          <w:rFonts w:eastAsia="Times New Roman" w:cs="Times New Roman"/>
          <w:szCs w:val="24"/>
        </w:rPr>
        <w:t xml:space="preserve">είς γνωρίζετε, αφού είστε μέλος του ΣΦΕΑ, ότι τα άλλα </w:t>
      </w:r>
      <w:r>
        <w:rPr>
          <w:rFonts w:eastAsia="Times New Roman" w:cs="Times New Roman"/>
          <w:szCs w:val="24"/>
        </w:rPr>
        <w:t>δύ</w:t>
      </w:r>
      <w:r>
        <w:rPr>
          <w:rFonts w:eastAsia="Times New Roman" w:cs="Times New Roman"/>
          <w:szCs w:val="24"/>
        </w:rPr>
        <w:t>ο κτήρια συντηρούνται από το</w:t>
      </w:r>
      <w:r>
        <w:rPr>
          <w:rFonts w:eastAsia="Times New Roman" w:cs="Times New Roman"/>
          <w:szCs w:val="24"/>
        </w:rPr>
        <w:t>ν</w:t>
      </w:r>
      <w:r>
        <w:rPr>
          <w:rFonts w:eastAsia="Times New Roman" w:cs="Times New Roman"/>
          <w:szCs w:val="24"/>
        </w:rPr>
        <w:t xml:space="preserve"> Δήμο </w:t>
      </w:r>
      <w:r>
        <w:rPr>
          <w:rFonts w:eastAsia="Times New Roman" w:cs="Times New Roman"/>
          <w:szCs w:val="24"/>
        </w:rPr>
        <w:t xml:space="preserve">Αθηναίων </w:t>
      </w:r>
      <w:r>
        <w:rPr>
          <w:rFonts w:eastAsia="Times New Roman" w:cs="Times New Roman"/>
          <w:szCs w:val="24"/>
        </w:rPr>
        <w:t xml:space="preserve">και βεβαίως κάνει τις εκδηλώσεις του ο ΣΦΕΑ -και όχι μόνο ο ΣΦΕΑ- αλλά γίνονται και άλλες πολιτιστικές εκδηλώσεις. </w:t>
      </w:r>
      <w:r>
        <w:rPr>
          <w:rFonts w:eastAsia="Times New Roman" w:cs="Times New Roman"/>
          <w:szCs w:val="24"/>
        </w:rPr>
        <w:t>Δ</w:t>
      </w:r>
      <w:r>
        <w:rPr>
          <w:rFonts w:eastAsia="Times New Roman" w:cs="Times New Roman"/>
          <w:szCs w:val="24"/>
        </w:rPr>
        <w:t>εν αντιλαμβάνομαι γιατί πρέπει να φύγουν</w:t>
      </w:r>
      <w:r>
        <w:rPr>
          <w:rFonts w:eastAsia="Times New Roman" w:cs="Times New Roman"/>
          <w:szCs w:val="24"/>
        </w:rPr>
        <w:t xml:space="preserve"> και να πάνε στην </w:t>
      </w:r>
      <w:r>
        <w:rPr>
          <w:rFonts w:eastAsia="Times New Roman" w:cs="Times New Roman"/>
          <w:szCs w:val="24"/>
        </w:rPr>
        <w:t>π</w:t>
      </w:r>
      <w:r>
        <w:rPr>
          <w:rFonts w:eastAsia="Times New Roman" w:cs="Times New Roman"/>
          <w:szCs w:val="24"/>
        </w:rPr>
        <w:t>εριφέρεια. Είναι αίτημα του ΣΦΕΑ;</w:t>
      </w:r>
    </w:p>
    <w:p w14:paraId="3C9ACAB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Ο ΣΦΕΑ…</w:t>
      </w:r>
    </w:p>
    <w:p w14:paraId="3C9ACAB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Εκτός αν μου πείτε ότι τα τελευταία χρόνια δεν συντηρούνται αυτά τα κτήρια, οπότε θα το καταλάβω.</w:t>
      </w:r>
    </w:p>
    <w:p w14:paraId="3C9ACAB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Κοιτάξτε: Τα κτήρια αυτά –και με προλαβαίνετε- θέλουν μεγάλη συντήρηση. Χρήματα ο </w:t>
      </w:r>
      <w:r>
        <w:rPr>
          <w:rFonts w:eastAsia="Times New Roman" w:cs="Times New Roman"/>
          <w:szCs w:val="24"/>
        </w:rPr>
        <w:t>σ</w:t>
      </w:r>
      <w:r>
        <w:rPr>
          <w:rFonts w:eastAsia="Times New Roman" w:cs="Times New Roman"/>
          <w:szCs w:val="24"/>
        </w:rPr>
        <w:t>ύνδεσμος, ο ΣΦΕΑ, δεν διαθέτει και δεν μπορεί να διαθέσει. Νομίζω ότι είναι κατανοητό. Χρειάζονται εκτεταμένες οικοδομικές εργασίες, συντήρηση, ανακαίνιση, εκσυγχρονισμό</w:t>
      </w:r>
      <w:r>
        <w:rPr>
          <w:rFonts w:eastAsia="Times New Roman" w:cs="Times New Roman"/>
          <w:szCs w:val="24"/>
        </w:rPr>
        <w:t>ς</w:t>
      </w:r>
      <w:r>
        <w:rPr>
          <w:rFonts w:eastAsia="Times New Roman" w:cs="Times New Roman"/>
          <w:szCs w:val="24"/>
        </w:rPr>
        <w:t>, έ</w:t>
      </w:r>
      <w:r>
        <w:rPr>
          <w:rFonts w:eastAsia="Times New Roman" w:cs="Times New Roman"/>
          <w:szCs w:val="24"/>
        </w:rPr>
        <w:t xml:space="preserve">τσι ώστε </w:t>
      </w:r>
      <w:r>
        <w:rPr>
          <w:rFonts w:eastAsia="Times New Roman" w:cs="Times New Roman"/>
          <w:szCs w:val="24"/>
        </w:rPr>
        <w:t>να εξασφαλιστεί</w:t>
      </w:r>
      <w:r>
        <w:rPr>
          <w:rFonts w:eastAsia="Times New Roman" w:cs="Times New Roman"/>
          <w:szCs w:val="24"/>
        </w:rPr>
        <w:t xml:space="preserve"> η χρήση τους για λόγους -ας χρησιμοποιήσω αυτή τη φράση- βαθύτερου πολιτισμού.</w:t>
      </w:r>
    </w:p>
    <w:p w14:paraId="3C9ACAB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η μεταβίβαση των κτηρίων αυτών </w:t>
      </w:r>
      <w:r>
        <w:rPr>
          <w:rFonts w:eastAsia="Times New Roman" w:cs="Times New Roman"/>
          <w:szCs w:val="24"/>
        </w:rPr>
        <w:t>στ</w:t>
      </w:r>
      <w:r>
        <w:rPr>
          <w:rFonts w:eastAsia="Times New Roman" w:cs="Times New Roman"/>
          <w:szCs w:val="24"/>
        </w:rPr>
        <w:t xml:space="preserve">ην </w:t>
      </w:r>
      <w:r>
        <w:rPr>
          <w:rFonts w:eastAsia="Times New Roman" w:cs="Times New Roman"/>
          <w:szCs w:val="24"/>
        </w:rPr>
        <w:t>π</w:t>
      </w:r>
      <w:r>
        <w:rPr>
          <w:rFonts w:eastAsia="Times New Roman" w:cs="Times New Roman"/>
          <w:szCs w:val="24"/>
        </w:rPr>
        <w:t xml:space="preserve">εριφέρεια σημαίνει ότι η </w:t>
      </w:r>
      <w:r>
        <w:rPr>
          <w:rFonts w:eastAsia="Times New Roman" w:cs="Times New Roman"/>
          <w:szCs w:val="24"/>
        </w:rPr>
        <w:t>π</w:t>
      </w:r>
      <w:r>
        <w:rPr>
          <w:rFonts w:eastAsia="Times New Roman" w:cs="Times New Roman"/>
          <w:szCs w:val="24"/>
        </w:rPr>
        <w:t xml:space="preserve">εριφέρεια αναλαμβάνει το κόστος της λειτουργίας, της ανακαίνισης και όλων αυτών </w:t>
      </w:r>
      <w:r>
        <w:rPr>
          <w:rFonts w:eastAsia="Times New Roman" w:cs="Times New Roman"/>
          <w:szCs w:val="24"/>
        </w:rPr>
        <w:t>των πραγμάτων που ανέφερα προηγουμένως.</w:t>
      </w:r>
    </w:p>
    <w:p w14:paraId="3C9ACAB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Εγώ θα ήθελα να προσθέσω, κύριε Πρόεδρε, δ</w:t>
      </w:r>
      <w:r>
        <w:rPr>
          <w:rFonts w:eastAsia="Times New Roman" w:cs="Times New Roman"/>
          <w:szCs w:val="24"/>
        </w:rPr>
        <w:t>ύ</w:t>
      </w:r>
      <w:r>
        <w:rPr>
          <w:rFonts w:eastAsia="Times New Roman" w:cs="Times New Roman"/>
          <w:szCs w:val="24"/>
        </w:rPr>
        <w:t xml:space="preserve">ο πράγματα. Το ένα είναι ότι ο τόπος αυτός είναι σε όλους γνωστό ότι ήταν άντρο βασανιστηρίων και μαρτυρίων. Εκεί έχασε ουσιαστικά τη ζωή του ο </w:t>
      </w:r>
      <w:proofErr w:type="spellStart"/>
      <w:r>
        <w:rPr>
          <w:rFonts w:eastAsia="Times New Roman" w:cs="Times New Roman"/>
          <w:szCs w:val="24"/>
        </w:rPr>
        <w:t>Μουστακλής</w:t>
      </w:r>
      <w:proofErr w:type="spellEnd"/>
      <w:r>
        <w:rPr>
          <w:rFonts w:eastAsia="Times New Roman" w:cs="Times New Roman"/>
          <w:szCs w:val="24"/>
        </w:rPr>
        <w:t xml:space="preserve">, εκεί βασανίστηκε </w:t>
      </w:r>
      <w:r>
        <w:rPr>
          <w:rFonts w:eastAsia="Times New Roman" w:cs="Times New Roman"/>
          <w:szCs w:val="24"/>
        </w:rPr>
        <w:t xml:space="preserve">ένα πλήθος αγωνιστών της </w:t>
      </w:r>
      <w:r>
        <w:rPr>
          <w:rFonts w:eastAsia="Times New Roman" w:cs="Times New Roman"/>
          <w:szCs w:val="24"/>
        </w:rPr>
        <w:t>δ</w:t>
      </w:r>
      <w:r>
        <w:rPr>
          <w:rFonts w:eastAsia="Times New Roman" w:cs="Times New Roman"/>
          <w:szCs w:val="24"/>
        </w:rPr>
        <w:t>ικτατορίας, όπως και ο Αλέκος Παναγούλης.</w:t>
      </w:r>
    </w:p>
    <w:p w14:paraId="3C9ACAB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Επίσης, θέλω να πω μια τελευταία φράση, ότι αυτή η κίνηση για μένα σημαίνει και κάτι άλλο. Όπως ξέρουμε όλοι, –και το ξέρετε και εσείς, κύριε Πρόεδρε, που έχετε χρηματίσει </w:t>
      </w:r>
      <w:r>
        <w:rPr>
          <w:rFonts w:eastAsia="Times New Roman" w:cs="Times New Roman"/>
          <w:szCs w:val="24"/>
        </w:rPr>
        <w:t>δ</w:t>
      </w:r>
      <w:r>
        <w:rPr>
          <w:rFonts w:eastAsia="Times New Roman" w:cs="Times New Roman"/>
          <w:szCs w:val="24"/>
        </w:rPr>
        <w:t>ήμαρχος- εκεί ε</w:t>
      </w:r>
      <w:r>
        <w:rPr>
          <w:rFonts w:eastAsia="Times New Roman" w:cs="Times New Roman"/>
          <w:szCs w:val="24"/>
        </w:rPr>
        <w:t xml:space="preserve">ίναι ένα «φιλέτο» και κάθε φορά υπάρχουν αδηφάγα συμφέροντα που το θέλουν. Νομίζω ότι </w:t>
      </w:r>
      <w:r>
        <w:rPr>
          <w:rFonts w:eastAsia="Times New Roman" w:cs="Times New Roman"/>
          <w:szCs w:val="24"/>
        </w:rPr>
        <w:t>η μεταβίβαση της κυριότητας των κτηρίων στην περιφέρεια εξασφαλίζει και τη μεγαλύτερη προστασία τους.</w:t>
      </w:r>
      <w:r>
        <w:rPr>
          <w:rFonts w:eastAsia="Times New Roman" w:cs="Times New Roman"/>
          <w:szCs w:val="24"/>
        </w:rPr>
        <w:t xml:space="preserve"> </w:t>
      </w:r>
    </w:p>
    <w:p w14:paraId="3C9ACAB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Ευχαριστώ.</w:t>
      </w:r>
    </w:p>
    <w:p w14:paraId="3C9ACABA"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3C9ACAB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(Νικήτας Κακλαμάνης): </w:t>
      </w:r>
      <w:r>
        <w:rPr>
          <w:rFonts w:eastAsia="Times New Roman" w:cs="Times New Roman"/>
          <w:szCs w:val="24"/>
        </w:rPr>
        <w:t xml:space="preserve">Για ποιο πράγμα, κύριε </w:t>
      </w:r>
      <w:proofErr w:type="spellStart"/>
      <w:r>
        <w:rPr>
          <w:rFonts w:eastAsia="Times New Roman" w:cs="Times New Roman"/>
          <w:szCs w:val="24"/>
        </w:rPr>
        <w:t>Λοβέρδε</w:t>
      </w:r>
      <w:proofErr w:type="spellEnd"/>
      <w:r>
        <w:rPr>
          <w:rFonts w:eastAsia="Times New Roman" w:cs="Times New Roman"/>
          <w:szCs w:val="24"/>
        </w:rPr>
        <w:t>;</w:t>
      </w:r>
    </w:p>
    <w:p w14:paraId="3C9ACAB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Περί της ομιλίας της Υπουργού κατά τον Κανονισμό…</w:t>
      </w:r>
    </w:p>
    <w:p w14:paraId="3C9ACAB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w:t>
      </w:r>
    </w:p>
    <w:p w14:paraId="3C9ACAB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Θέλετε να περιμένω, κύριε Πρόεδρε; Μπορώ να περιμένω.</w:t>
      </w:r>
    </w:p>
    <w:p w14:paraId="3C9ACAB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(Νικήτας Κακλαμάνης): </w:t>
      </w:r>
      <w:r>
        <w:rPr>
          <w:rFonts w:eastAsia="Times New Roman" w:cs="Times New Roman"/>
          <w:szCs w:val="24"/>
        </w:rPr>
        <w:t xml:space="preserve">Ένα λεπτό, κύριε </w:t>
      </w:r>
      <w:proofErr w:type="spellStart"/>
      <w:r>
        <w:rPr>
          <w:rFonts w:eastAsia="Times New Roman" w:cs="Times New Roman"/>
          <w:szCs w:val="24"/>
        </w:rPr>
        <w:t>Λοβέρδε</w:t>
      </w:r>
      <w:proofErr w:type="spellEnd"/>
      <w:r>
        <w:rPr>
          <w:rFonts w:eastAsia="Times New Roman" w:cs="Times New Roman"/>
          <w:szCs w:val="24"/>
        </w:rPr>
        <w:t xml:space="preserve">. </w:t>
      </w:r>
    </w:p>
    <w:p w14:paraId="3C9ACAC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Πρέπει να μιλήσουν οι άλλοι συνάδελφοί σας που δεν έχουν μιλήσει και μετά έχετε δευτερολογία και τότε ευχαρίστως να μιλήσετε. Όμως, πρέπει να μιλήσουν οι Κοινοβουλευτικοί Εκπρόσωποι που δεν έχουν μιλήσει</w:t>
      </w:r>
      <w:r>
        <w:rPr>
          <w:rFonts w:eastAsia="Times New Roman" w:cs="Times New Roman"/>
          <w:szCs w:val="24"/>
        </w:rPr>
        <w:t xml:space="preserve">. Είναι ο κ. </w:t>
      </w:r>
      <w:proofErr w:type="spellStart"/>
      <w:r>
        <w:rPr>
          <w:rFonts w:eastAsia="Times New Roman" w:cs="Times New Roman"/>
          <w:szCs w:val="24"/>
        </w:rPr>
        <w:t>Δένδιας</w:t>
      </w:r>
      <w:proofErr w:type="spellEnd"/>
      <w:r>
        <w:rPr>
          <w:rFonts w:eastAsia="Times New Roman" w:cs="Times New Roman"/>
          <w:szCs w:val="24"/>
        </w:rPr>
        <w:t xml:space="preserve">,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–θα πάμε με την κοινοβουλευτική, βεβαίως, σειρά-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και υποθέτω ότι τελευταίος θα είναι ο κ. Μαντάς. Επειδή τελειώνουμε νωρίς, θα υπάρχει η δυνατότητα μιας ολιγόλεπτης δευτερολογίας, αλλά αφού </w:t>
      </w:r>
      <w:r>
        <w:rPr>
          <w:rFonts w:eastAsia="Times New Roman" w:cs="Times New Roman"/>
          <w:szCs w:val="24"/>
        </w:rPr>
        <w:t xml:space="preserve">ολοκληρωθούν οι </w:t>
      </w:r>
      <w:proofErr w:type="spellStart"/>
      <w:r>
        <w:rPr>
          <w:rFonts w:eastAsia="Times New Roman" w:cs="Times New Roman"/>
          <w:szCs w:val="24"/>
        </w:rPr>
        <w:t>πρωτολογίες</w:t>
      </w:r>
      <w:proofErr w:type="spellEnd"/>
      <w:r>
        <w:rPr>
          <w:rFonts w:eastAsia="Times New Roman" w:cs="Times New Roman"/>
          <w:szCs w:val="24"/>
        </w:rPr>
        <w:t xml:space="preserve">. </w:t>
      </w:r>
    </w:p>
    <w:p w14:paraId="3C9ACAC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Δεν θα δευτερολογήσω, κύριε Πρόεδρε.</w:t>
      </w:r>
    </w:p>
    <w:p w14:paraId="3C9ACAC2"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θέλετε; Εντάξει.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δεν θα πάρει τον λόγο.</w:t>
      </w:r>
    </w:p>
    <w:p w14:paraId="3C9ACAC3" w14:textId="77777777" w:rsidR="00DF4D2A" w:rsidRDefault="00ED41C9">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w:t>
      </w:r>
      <w:r>
        <w:rPr>
          <w:rFonts w:eastAsia="Times New Roman" w:cs="Times New Roman"/>
        </w:rPr>
        <w:t>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μαθη</w:t>
      </w:r>
      <w:r>
        <w:rPr>
          <w:rFonts w:eastAsia="Times New Roman" w:cs="Times New Roman"/>
        </w:rPr>
        <w:t>τές και μαθήτριες και δ</w:t>
      </w:r>
      <w:r>
        <w:rPr>
          <w:rFonts w:eastAsia="Times New Roman" w:cs="Times New Roman"/>
        </w:rPr>
        <w:t>ύ</w:t>
      </w:r>
      <w:r>
        <w:rPr>
          <w:rFonts w:eastAsia="Times New Roman" w:cs="Times New Roman"/>
        </w:rPr>
        <w:t xml:space="preserve">ο συνοδοί εκπαιδευτικοί από το Δημοτικό Σχολείο </w:t>
      </w:r>
      <w:proofErr w:type="spellStart"/>
      <w:r>
        <w:rPr>
          <w:rFonts w:eastAsia="Times New Roman" w:cs="Times New Roman"/>
        </w:rPr>
        <w:t>Πυργίου</w:t>
      </w:r>
      <w:proofErr w:type="spellEnd"/>
      <w:r>
        <w:rPr>
          <w:rFonts w:eastAsia="Times New Roman" w:cs="Times New Roman"/>
        </w:rPr>
        <w:t xml:space="preserve"> Χίου. </w:t>
      </w:r>
    </w:p>
    <w:p w14:paraId="3C9ACAC4" w14:textId="77777777" w:rsidR="00DF4D2A" w:rsidRDefault="00ED41C9">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C9ACAC5" w14:textId="77777777" w:rsidR="00DF4D2A" w:rsidRDefault="00ED41C9">
      <w:pPr>
        <w:spacing w:line="600" w:lineRule="auto"/>
        <w:ind w:firstLine="720"/>
        <w:jc w:val="both"/>
        <w:rPr>
          <w:rFonts w:eastAsia="Times New Roman" w:cs="Times New Roman"/>
        </w:rPr>
      </w:pPr>
      <w:r>
        <w:rPr>
          <w:rFonts w:eastAsia="Times New Roman" w:cs="Times New Roman"/>
        </w:rPr>
        <w:t xml:space="preserve">Καλωσορίσατε στην Αθήνα και στη Βουλή. </w:t>
      </w:r>
    </w:p>
    <w:p w14:paraId="3C9ACAC6" w14:textId="77777777" w:rsidR="00DF4D2A" w:rsidRDefault="00ED41C9">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3C9ACAC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3C9ACAC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Ευχα</w:t>
      </w:r>
      <w:r>
        <w:rPr>
          <w:rFonts w:eastAsia="Times New Roman" w:cs="Times New Roman"/>
          <w:szCs w:val="24"/>
        </w:rPr>
        <w:t>ριστώ, κύριε Πρόεδρε.</w:t>
      </w:r>
    </w:p>
    <w:p w14:paraId="3C9ACAC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λίγο θα σας απασχολήσω για τις επιμέρους διατάξεις, διότι η θέση της Νέας Δημοκρατίας αναλύθηκε εδώ με επάρκεια από τον επιμελή </w:t>
      </w:r>
      <w:r>
        <w:rPr>
          <w:rFonts w:eastAsia="Times New Roman" w:cs="Times New Roman"/>
          <w:szCs w:val="24"/>
        </w:rPr>
        <w:t>ε</w:t>
      </w:r>
      <w:r>
        <w:rPr>
          <w:rFonts w:eastAsia="Times New Roman" w:cs="Times New Roman"/>
          <w:szCs w:val="24"/>
        </w:rPr>
        <w:t xml:space="preserve">ισηγητή μας, τον κ. </w:t>
      </w:r>
      <w:proofErr w:type="spellStart"/>
      <w:r>
        <w:rPr>
          <w:rFonts w:eastAsia="Times New Roman" w:cs="Times New Roman"/>
          <w:szCs w:val="24"/>
        </w:rPr>
        <w:t>Βεσυρόπουλο</w:t>
      </w:r>
      <w:proofErr w:type="spellEnd"/>
      <w:r>
        <w:rPr>
          <w:rFonts w:eastAsia="Times New Roman" w:cs="Times New Roman"/>
          <w:szCs w:val="24"/>
        </w:rPr>
        <w:t xml:space="preserve">. </w:t>
      </w:r>
    </w:p>
    <w:p w14:paraId="3C9ACAC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Θα ήθελα απλώς να θυμίσω ότι από τα τριάν</w:t>
      </w:r>
      <w:r>
        <w:rPr>
          <w:rFonts w:eastAsia="Times New Roman" w:cs="Times New Roman"/>
          <w:szCs w:val="24"/>
        </w:rPr>
        <w:t xml:space="preserve">τα άρθρα αυτού του νομοθετήματος, μόνο τα έξι πρώτα αφορούν την προσαρμογή της ελληνικής νομοθεσίας στις διατάξεις της </w:t>
      </w:r>
      <w:r>
        <w:rPr>
          <w:rFonts w:eastAsia="Times New Roman" w:cs="Times New Roman"/>
          <w:szCs w:val="24"/>
        </w:rPr>
        <w:t>ο</w:t>
      </w:r>
      <w:r>
        <w:rPr>
          <w:rFonts w:eastAsia="Times New Roman" w:cs="Times New Roman"/>
          <w:szCs w:val="24"/>
        </w:rPr>
        <w:t xml:space="preserve">δηγίας 2015/2376. Τα υπόλοιπα άρθρα καλύπτουν διάφορες ρυθμίσεις κυρίως του Υπουργείου Οικονομικών. </w:t>
      </w:r>
    </w:p>
    <w:p w14:paraId="3C9ACAC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θέλω δε να μπω στον πειρασμό να σας διαβάσω -διότι εμείς για τα πρώτα έξι άρθρα δεν έχουμε κανέναν βασικό αντίλογο, παρ’ ότι φαντάζομαι θα σας δημιουργούσε μια ευθυμία- το τι ο εισηγητής της τότε μειοψηφίας έλεγε για την </w:t>
      </w:r>
      <w:r>
        <w:rPr>
          <w:rFonts w:eastAsia="Times New Roman" w:cs="Times New Roman"/>
          <w:szCs w:val="24"/>
        </w:rPr>
        <w:t>ο</w:t>
      </w:r>
      <w:r>
        <w:rPr>
          <w:rFonts w:eastAsia="Times New Roman" w:cs="Times New Roman"/>
          <w:szCs w:val="24"/>
        </w:rPr>
        <w:t>δηγία της οποίας αποτελεί τροπ</w:t>
      </w:r>
      <w:r>
        <w:rPr>
          <w:rFonts w:eastAsia="Times New Roman" w:cs="Times New Roman"/>
          <w:szCs w:val="24"/>
        </w:rPr>
        <w:t xml:space="preserve">οποίηση η παρούσα. Τι έσερνε τότε στην Κυβέρνηση, τι έσερνε στην Ευρωπαϊκή Ένωση. Είχε επιλέξει, μάλιστα, ως κύριο στόχο του και τον νεοφιλελευθερισμό -δεν ξέρω από πού και πώς-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διατύπωνε </w:t>
      </w:r>
      <w:proofErr w:type="spellStart"/>
      <w:r>
        <w:rPr>
          <w:rFonts w:eastAsia="Times New Roman" w:cs="Times New Roman"/>
          <w:szCs w:val="24"/>
        </w:rPr>
        <w:t>ουρανομήκεις</w:t>
      </w:r>
      <w:proofErr w:type="spellEnd"/>
      <w:r>
        <w:rPr>
          <w:rFonts w:eastAsia="Times New Roman" w:cs="Times New Roman"/>
          <w:szCs w:val="24"/>
        </w:rPr>
        <w:t xml:space="preserve"> κραυγές, οιμωγές θα έλεγα, για τ</w:t>
      </w:r>
      <w:r>
        <w:rPr>
          <w:rFonts w:eastAsia="Times New Roman" w:cs="Times New Roman"/>
          <w:szCs w:val="24"/>
        </w:rPr>
        <w:t xml:space="preserve">ην καταστροφή που φέρνει αυτή η </w:t>
      </w:r>
      <w:r>
        <w:rPr>
          <w:rFonts w:eastAsia="Times New Roman" w:cs="Times New Roman"/>
          <w:szCs w:val="24"/>
        </w:rPr>
        <w:t>ο</w:t>
      </w:r>
      <w:r>
        <w:rPr>
          <w:rFonts w:eastAsia="Times New Roman" w:cs="Times New Roman"/>
          <w:szCs w:val="24"/>
        </w:rPr>
        <w:t xml:space="preserve">δηγία στους εργαζόμενους της Ευρωπαϊκής Ένωσης. </w:t>
      </w:r>
    </w:p>
    <w:p w14:paraId="3C9ACAC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Σήμερα, λοιπόν, για εμάς είναι μια ιδιότυπη ικανοποίηση να ακούμε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έρχεται και να εισηγείται αυτό το οποίο περίπου προ τριάντα μηνών καταδίκαζε </w:t>
      </w:r>
      <w:r>
        <w:rPr>
          <w:rFonts w:eastAsia="Times New Roman" w:cs="Times New Roman"/>
          <w:szCs w:val="24"/>
        </w:rPr>
        <w:t xml:space="preserve">με τέτοια έντονα λόγια. </w:t>
      </w:r>
    </w:p>
    <w:p w14:paraId="3C9ACAC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Αυτό το οποίο έχει, πέραν από τα έξι άρθρα, μια σημασία είναι αυτ</w:t>
      </w:r>
      <w:r>
        <w:rPr>
          <w:rFonts w:eastAsia="Times New Roman" w:cs="Times New Roman"/>
          <w:szCs w:val="24"/>
        </w:rPr>
        <w:t>ά</w:t>
      </w:r>
      <w:r>
        <w:rPr>
          <w:rFonts w:eastAsia="Times New Roman" w:cs="Times New Roman"/>
          <w:szCs w:val="24"/>
        </w:rPr>
        <w:t xml:space="preserve"> τ</w:t>
      </w:r>
      <w:r>
        <w:rPr>
          <w:rFonts w:eastAsia="Times New Roman" w:cs="Times New Roman"/>
          <w:szCs w:val="24"/>
        </w:rPr>
        <w:t>α</w:t>
      </w:r>
      <w:r>
        <w:rPr>
          <w:rFonts w:eastAsia="Times New Roman" w:cs="Times New Roman"/>
          <w:szCs w:val="24"/>
        </w:rPr>
        <w:t xml:space="preserve"> οποί</w:t>
      </w:r>
      <w:r>
        <w:rPr>
          <w:rFonts w:eastAsia="Times New Roman" w:cs="Times New Roman"/>
          <w:szCs w:val="24"/>
        </w:rPr>
        <w:t>α</w:t>
      </w:r>
      <w:r>
        <w:rPr>
          <w:rFonts w:eastAsia="Times New Roman" w:cs="Times New Roman"/>
          <w:szCs w:val="24"/>
        </w:rPr>
        <w:t xml:space="preserve"> δεν ψηφίζουμε σήμερα και δεν τ</w:t>
      </w:r>
      <w:r>
        <w:rPr>
          <w:rFonts w:eastAsia="Times New Roman" w:cs="Times New Roman"/>
          <w:szCs w:val="24"/>
        </w:rPr>
        <w:t>α</w:t>
      </w:r>
      <w:r>
        <w:rPr>
          <w:rFonts w:eastAsia="Times New Roman" w:cs="Times New Roman"/>
          <w:szCs w:val="24"/>
        </w:rPr>
        <w:t xml:space="preserve"> ψηφίζουμε, γιατί η κυρία Υπουργός -με σωφροσύνη, πρέπει να πω- τα απέσυρε.</w:t>
      </w:r>
    </w:p>
    <w:p w14:paraId="3C9ACAC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Αναφέρομαι, κατ’ αρχάς, στο άρθρο 12, παράγραφος 3, που αφορούσε αυτή την ιδιόρρυθμη επέκταση της μη προστασίας από το επαγγελματικό απόρρητο. </w:t>
      </w:r>
    </w:p>
    <w:p w14:paraId="3C9ACAC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Κατά τη δική μου άποψη, πάσχει και η βασική διάταξη. Όμως, ειλικρινά, έχει τεράστιο ενδιαφέρον, κύριε Υπουργέ, ν</w:t>
      </w:r>
      <w:r>
        <w:rPr>
          <w:rFonts w:eastAsia="Times New Roman" w:cs="Times New Roman"/>
          <w:szCs w:val="24"/>
        </w:rPr>
        <w:t>α μαθαίναμε πώς έφτασε αυτή η διάταξη μέσα στο νομοθέτημα. Διότι, ήταν εδώ ο Υπουργός Δικαιοσύνης, ρώτησε ο συνάδελφος κ. Λοβέρδος, ο Υπουργός δήλωσε άγνοια. Ποιος σκέφτηκε ότι χρειάζεται αυτό και μέσα από ποια διαδικασία στο Υπουργείο; Διότι, προφανώς, δε</w:t>
      </w:r>
      <w:r>
        <w:rPr>
          <w:rFonts w:eastAsia="Times New Roman" w:cs="Times New Roman"/>
          <w:szCs w:val="24"/>
        </w:rPr>
        <w:t>ν γράφονται νύ</w:t>
      </w:r>
      <w:r>
        <w:rPr>
          <w:rFonts w:eastAsia="Times New Roman" w:cs="Times New Roman"/>
          <w:szCs w:val="24"/>
        </w:rPr>
        <w:t>χ</w:t>
      </w:r>
      <w:r>
        <w:rPr>
          <w:rFonts w:eastAsia="Times New Roman" w:cs="Times New Roman"/>
          <w:szCs w:val="24"/>
        </w:rPr>
        <w:t>τα οι διατάξεις; Είναι δάκτυλος εσωτερικού ή πένα εξωτερικού, η οποία σε πλήρη άγνοια του θεσμικού μας πλαισίου και του συνταγματικού πλαισίου της χώρας έρχεται και φέρνει και προσγειώνονται εδώ τέτοιες διατάξεις, τις οποίες αν δεν τις δει η</w:t>
      </w:r>
      <w:r>
        <w:rPr>
          <w:rFonts w:eastAsia="Times New Roman" w:cs="Times New Roman"/>
          <w:szCs w:val="24"/>
        </w:rPr>
        <w:t xml:space="preserve"> Αντιπολίτευση και αν δεν εξεγερθεί, θα καταστούν τμήμα του ούτως ή άλλως ταλαιπωρημένου Δικαίου της χώρας. </w:t>
      </w:r>
    </w:p>
    <w:p w14:paraId="3C9ACAD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946198">
        <w:rPr>
          <w:rFonts w:eastAsia="Times New Roman" w:cs="Times New Roman"/>
          <w:b/>
          <w:szCs w:val="24"/>
        </w:rPr>
        <w:t>ΣΠΥΡΙΔΩΝ ΛΥΚΟΥΔΗΣ</w:t>
      </w:r>
      <w:r>
        <w:rPr>
          <w:rFonts w:eastAsia="Times New Roman" w:cs="Times New Roman"/>
          <w:szCs w:val="24"/>
        </w:rPr>
        <w:t>)</w:t>
      </w:r>
    </w:p>
    <w:p w14:paraId="3C9ACAD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Επίσης, θα μας ενδιέφερε και το άρθρο 16, το οπ</w:t>
      </w:r>
      <w:r>
        <w:rPr>
          <w:rFonts w:eastAsia="Times New Roman" w:cs="Times New Roman"/>
          <w:szCs w:val="24"/>
        </w:rPr>
        <w:t>οίο αποσύρατε. Και αν θέλετε να το επαναφέρετε, με κάποια άλλη μορφή, προφανώς, θα είχε έννοια να γίνει μια συζήτηση εκ των προτέρων. Μην οδηγηθούμε εδώ σε υπόνοιες, σε κατηγορίες, σε υψηλούς τόνους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Αν είναι κάτι που θα θέλατε και θα μπορούσαμε να β</w:t>
      </w:r>
      <w:r>
        <w:rPr>
          <w:rFonts w:eastAsia="Times New Roman" w:cs="Times New Roman"/>
          <w:szCs w:val="24"/>
        </w:rPr>
        <w:t xml:space="preserve">οηθήσουμε, εμείς πάντοτε θέλουμε να βοηθήσουμε την επιχειρηματικότητα. Άρα αν είναι κάτι θετικό, με κάθε ειλικρίνεια σας λέω </w:t>
      </w:r>
      <w:r>
        <w:rPr>
          <w:rFonts w:eastAsia="Times New Roman" w:cs="Times New Roman"/>
          <w:szCs w:val="24"/>
        </w:rPr>
        <w:lastRenderedPageBreak/>
        <w:t>να το δούμε. Όμως, να μην κρύβει, όπως πολλά κρύβουν μέχρι τώρα, ρουσφέτια και εξυπηρετήσεις οι οποίες είναι στη σκιά.</w:t>
      </w:r>
    </w:p>
    <w:p w14:paraId="3C9ACAD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Έρχομαι τώρα</w:t>
      </w:r>
      <w:r>
        <w:rPr>
          <w:rFonts w:eastAsia="Times New Roman" w:cs="Times New Roman"/>
          <w:szCs w:val="24"/>
        </w:rPr>
        <w:t xml:space="preserve"> στο άλλο θέμα, το οποίο εμένα με ενόχλησε και αφορά το άρθρο 22, την τροποποίηση του άρθρου 192 του ν.4389/2016. Αναφέρομαι στο εποπτικό συμβούλιο του </w:t>
      </w:r>
      <w:proofErr w:type="spellStart"/>
      <w:r>
        <w:rPr>
          <w:rFonts w:eastAsia="Times New Roman" w:cs="Times New Roman"/>
          <w:szCs w:val="24"/>
        </w:rPr>
        <w:t>υπερταμείου</w:t>
      </w:r>
      <w:proofErr w:type="spellEnd"/>
      <w:r>
        <w:rPr>
          <w:rFonts w:eastAsia="Times New Roman" w:cs="Times New Roman"/>
          <w:szCs w:val="24"/>
        </w:rPr>
        <w:t>.</w:t>
      </w:r>
    </w:p>
    <w:p w14:paraId="3C9ACAD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 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t>λέξ</w:t>
      </w:r>
      <w:r>
        <w:rPr>
          <w:rFonts w:eastAsia="Times New Roman" w:cs="Times New Roman"/>
          <w:szCs w:val="24"/>
        </w:rPr>
        <w:t>εις</w:t>
      </w:r>
      <w:r>
        <w:rPr>
          <w:rFonts w:eastAsia="Times New Roman" w:cs="Times New Roman"/>
          <w:szCs w:val="24"/>
        </w:rPr>
        <w:t xml:space="preserve"> «εποπτικό συμβούλιο» δημιουργ</w:t>
      </w:r>
      <w:r>
        <w:rPr>
          <w:rFonts w:eastAsia="Times New Roman" w:cs="Times New Roman"/>
          <w:szCs w:val="24"/>
        </w:rPr>
        <w:t>ούν</w:t>
      </w:r>
      <w:r>
        <w:rPr>
          <w:rFonts w:eastAsia="Times New Roman" w:cs="Times New Roman"/>
          <w:szCs w:val="24"/>
        </w:rPr>
        <w:t xml:space="preserve"> μια εντ</w:t>
      </w:r>
      <w:r>
        <w:rPr>
          <w:rFonts w:eastAsia="Times New Roman" w:cs="Times New Roman"/>
          <w:szCs w:val="24"/>
        </w:rPr>
        <w:t xml:space="preserve">ύπωση ενός οργάνου </w:t>
      </w:r>
      <w:proofErr w:type="spellStart"/>
      <w:r>
        <w:rPr>
          <w:rFonts w:eastAsia="Times New Roman" w:cs="Times New Roman"/>
          <w:szCs w:val="24"/>
        </w:rPr>
        <w:t>αποστασιοποιημένου</w:t>
      </w:r>
      <w:proofErr w:type="spellEnd"/>
      <w:r>
        <w:rPr>
          <w:rFonts w:eastAsia="Times New Roman" w:cs="Times New Roman"/>
          <w:szCs w:val="24"/>
        </w:rPr>
        <w:t xml:space="preserve"> από τα πράγματα και έχοντος πολύ σχετική σημασία</w:t>
      </w:r>
      <w:r>
        <w:rPr>
          <w:rFonts w:eastAsia="Times New Roman" w:cs="Times New Roman"/>
          <w:szCs w:val="24"/>
        </w:rPr>
        <w:t>,</w:t>
      </w:r>
      <w:r>
        <w:rPr>
          <w:rFonts w:eastAsia="Times New Roman" w:cs="Times New Roman"/>
          <w:szCs w:val="24"/>
        </w:rPr>
        <w:t xml:space="preserve"> εδώ, δεν είναι </w:t>
      </w:r>
      <w:r>
        <w:rPr>
          <w:rFonts w:eastAsia="Times New Roman" w:cs="Times New Roman"/>
          <w:szCs w:val="24"/>
        </w:rPr>
        <w:t xml:space="preserve">τέτοια </w:t>
      </w:r>
      <w:r>
        <w:rPr>
          <w:rFonts w:eastAsia="Times New Roman" w:cs="Times New Roman"/>
          <w:szCs w:val="24"/>
        </w:rPr>
        <w:t xml:space="preserve">περίπτωση. </w:t>
      </w:r>
    </w:p>
    <w:p w14:paraId="3C9ACAD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Θέλω να σας θυμίσω ότι το εποπτικό συμβούλιο σε μεγάλο βαθμό στο </w:t>
      </w:r>
      <w:proofErr w:type="spellStart"/>
      <w:r>
        <w:rPr>
          <w:rFonts w:eastAsia="Times New Roman" w:cs="Times New Roman"/>
          <w:szCs w:val="24"/>
        </w:rPr>
        <w:t>υπερταμείο</w:t>
      </w:r>
      <w:proofErr w:type="spellEnd"/>
      <w:r>
        <w:rPr>
          <w:rFonts w:eastAsia="Times New Roman" w:cs="Times New Roman"/>
          <w:szCs w:val="24"/>
        </w:rPr>
        <w:t xml:space="preserve"> –τι είναι το </w:t>
      </w:r>
      <w:proofErr w:type="spellStart"/>
      <w:r>
        <w:rPr>
          <w:rFonts w:eastAsia="Times New Roman" w:cs="Times New Roman"/>
          <w:szCs w:val="24"/>
        </w:rPr>
        <w:t>υπερταμείο</w:t>
      </w:r>
      <w:proofErr w:type="spellEnd"/>
      <w:r>
        <w:rPr>
          <w:rFonts w:eastAsia="Times New Roman" w:cs="Times New Roman"/>
          <w:szCs w:val="24"/>
        </w:rPr>
        <w:t xml:space="preserve">, το θυμίζω για όσους δεν ξέρουν, </w:t>
      </w:r>
      <w:r>
        <w:rPr>
          <w:rFonts w:eastAsia="Times New Roman" w:cs="Times New Roman"/>
          <w:szCs w:val="24"/>
        </w:rPr>
        <w:t>ε</w:t>
      </w:r>
      <w:r>
        <w:rPr>
          <w:rFonts w:eastAsia="Times New Roman" w:cs="Times New Roman"/>
          <w:szCs w:val="24"/>
        </w:rPr>
        <w:t xml:space="preserve">ίναι </w:t>
      </w:r>
      <w:r>
        <w:rPr>
          <w:rFonts w:eastAsia="Times New Roman" w:cs="Times New Roman"/>
          <w:szCs w:val="24"/>
        </w:rPr>
        <w:t xml:space="preserve">το ταμείο αυτό κάτω από το οποίο βρίσκεται σχεδόν το σύνολο της περιουσίας του ελληνικού δημοσίου- ορίζει το διοικητικό συμβούλιο. Το επιλέγει. Το ίδιο δε το εποπτικό συμβούλιο δεν ορίζεται, παρά μόνο συμβουλευτικά, </w:t>
      </w:r>
      <w:r>
        <w:rPr>
          <w:rFonts w:eastAsia="Times New Roman" w:cs="Times New Roman"/>
          <w:szCs w:val="24"/>
        </w:rPr>
        <w:t xml:space="preserve">κατά </w:t>
      </w:r>
      <w:r>
        <w:rPr>
          <w:rFonts w:eastAsia="Times New Roman" w:cs="Times New Roman"/>
          <w:szCs w:val="24"/>
        </w:rPr>
        <w:t xml:space="preserve">τα τρία μέλη από την ελληνική Κυβέρνηση. Τρία με σύμφωνη γνώμη των </w:t>
      </w:r>
      <w:r>
        <w:rPr>
          <w:rFonts w:eastAsia="Times New Roman" w:cs="Times New Roman"/>
          <w:szCs w:val="24"/>
        </w:rPr>
        <w:t>θ</w:t>
      </w:r>
      <w:r>
        <w:rPr>
          <w:rFonts w:eastAsia="Times New Roman" w:cs="Times New Roman"/>
          <w:szCs w:val="24"/>
        </w:rPr>
        <w:t>εσμών, όπως καταλήξαμε να τους λέμε, δηλαδή των δανειστών μας και τα άλλα δύο μόνο από τους δανειστές μας. Δηλαδή, και οι πέντε στην πραγματικότητα από τους δανειστές μας. Το δε εποπτικό σ</w:t>
      </w:r>
      <w:r>
        <w:rPr>
          <w:rFonts w:eastAsia="Times New Roman" w:cs="Times New Roman"/>
          <w:szCs w:val="24"/>
        </w:rPr>
        <w:t xml:space="preserve">υμβούλιο επιλέγει το διοικητικό συμβούλιο που διαχειρίζεται το σύνολο της περιουσίας του δημοσίου, επί του οποίου ο Υπουργός Οικονομικών απλώς εκφέρει γνώμη </w:t>
      </w:r>
      <w:r>
        <w:rPr>
          <w:rFonts w:eastAsia="Times New Roman" w:cs="Times New Roman"/>
          <w:szCs w:val="24"/>
        </w:rPr>
        <w:t>μέσα σε ένα</w:t>
      </w:r>
      <w:r>
        <w:rPr>
          <w:rFonts w:eastAsia="Times New Roman" w:cs="Times New Roman"/>
          <w:szCs w:val="24"/>
        </w:rPr>
        <w:t xml:space="preserve"> διάστημα δέκα </w:t>
      </w:r>
      <w:r>
        <w:rPr>
          <w:rFonts w:eastAsia="Times New Roman" w:cs="Times New Roman"/>
          <w:szCs w:val="24"/>
        </w:rPr>
        <w:lastRenderedPageBreak/>
        <w:t>ημερών</w:t>
      </w:r>
      <w:r>
        <w:rPr>
          <w:rFonts w:eastAsia="Times New Roman" w:cs="Times New Roman"/>
          <w:szCs w:val="24"/>
        </w:rPr>
        <w:t>. Και η άποψη του δεν είναι σύμφωνη γνώμη, είναι γνώμη. Το εποπτικό</w:t>
      </w:r>
      <w:r>
        <w:rPr>
          <w:rFonts w:eastAsia="Times New Roman" w:cs="Times New Roman"/>
          <w:szCs w:val="24"/>
        </w:rPr>
        <w:t xml:space="preserve"> συμβούλιο, λοιπόν, που επιλέγεται από τους δανειστές, διαλέγει το διοικητικό συμβούλιο, το οποίο διοικεί το σύνολο της περιουσίας του ελληνικού δημοσίου, του ελληνικού λαού για ενενήντα εννιά χρόνια.</w:t>
      </w:r>
    </w:p>
    <w:p w14:paraId="3C9ACAD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Ερχόμαστε, λοιπόν, εδώ και βλέπουμε μια διάταξη με την </w:t>
      </w:r>
      <w:r>
        <w:rPr>
          <w:rFonts w:eastAsia="Times New Roman" w:cs="Times New Roman"/>
          <w:szCs w:val="24"/>
        </w:rPr>
        <w:t xml:space="preserve">οποία οι απαλλαγές που αφορούσαν το διοικητικό συμβούλιο, ήδη, κατά την άποψη μου, απολύτως εκτεταμένες και πιθανότατα αντισυνταγματικές, επεκτείνονται και στο εποπτικό συμβούλιο. </w:t>
      </w:r>
    </w:p>
    <w:p w14:paraId="3C9ACAD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Ειλικρινά, εάν ψάξουμε, κυρίες και κύριοι συνάδελφοι, προς τα πίσω –και θα </w:t>
      </w:r>
      <w:r>
        <w:rPr>
          <w:rFonts w:eastAsia="Times New Roman" w:cs="Times New Roman"/>
          <w:szCs w:val="24"/>
        </w:rPr>
        <w:t>το κάνω, θα βρω τον χρόνο να το κάνω- το Δίκαιο της ετεροδικίας που ίσχυε όταν οι Αμερικανοί είχαν βάσεις στην Ελλάδα, σε καθεστώς ταραγμένο για τη χώρα, οι Αμερικανοί τότε είχαν αυτές τις απαλλαγές; Είχαν οι Αμερικανοί τότε τις απαλλαγές που σήμερα η Κυβέ</w:t>
      </w:r>
      <w:r>
        <w:rPr>
          <w:rFonts w:eastAsia="Times New Roman" w:cs="Times New Roman"/>
          <w:szCs w:val="24"/>
        </w:rPr>
        <w:t>ρνηση της «υπερήφανης» διαπραγμάτευσης δίνει σ</w:t>
      </w:r>
      <w:r>
        <w:rPr>
          <w:rFonts w:eastAsia="Times New Roman" w:cs="Times New Roman"/>
          <w:szCs w:val="24"/>
        </w:rPr>
        <w:t>ε</w:t>
      </w:r>
      <w:r>
        <w:rPr>
          <w:rFonts w:eastAsia="Times New Roman" w:cs="Times New Roman"/>
          <w:szCs w:val="24"/>
        </w:rPr>
        <w:t xml:space="preserve"> αυτούς που διοικούν την περιουσία του ελληνικού λαού; </w:t>
      </w:r>
    </w:p>
    <w:p w14:paraId="3C9ACAD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 ποια ηθική βάση εμφανίζονται αυτές οι διατάξεις εδώ; Ποιος τις ζητά, ποιος τις αποδέχεται και ποιος τις εμφανίζει; Διότι η εθνική αξιοπρέπεια δεν μπορ</w:t>
      </w:r>
      <w:r>
        <w:rPr>
          <w:rFonts w:eastAsia="Times New Roman" w:cs="Times New Roman"/>
          <w:szCs w:val="24"/>
        </w:rPr>
        <w:t>εί να μετατρέπεται σταδιακά σε εθνική υποτέλεια. Αυτές οι διατάξεις είναι διατάξεις καθεστώτος υποτελούς χώρας. Και σας χρησιμοποίησα το παράδειγμα του ισχυρού τότε συμμάχου, ο οποίος ούτε αυτός δεν ζήτησε αυτά τα πράγματα, όταν από την αμερικανική βοήθεια</w:t>
      </w:r>
      <w:r>
        <w:rPr>
          <w:rFonts w:eastAsia="Times New Roman" w:cs="Times New Roman"/>
          <w:szCs w:val="24"/>
        </w:rPr>
        <w:t xml:space="preserve"> εξαρτιόταν η επιβίωση της </w:t>
      </w:r>
      <w:r>
        <w:rPr>
          <w:rFonts w:eastAsia="Times New Roman" w:cs="Times New Roman"/>
          <w:szCs w:val="24"/>
        </w:rPr>
        <w:lastRenderedPageBreak/>
        <w:t xml:space="preserve">τότε ελληνικής κυβέρνησης. Τι είναι αυτά τα πράγματα; Πώς τα φέρνετε, πώς τα ψηφίζετε και πώς λογοδοτείτε στην ελληνική κοινωνία μετά απ’ αυτά; </w:t>
      </w:r>
    </w:p>
    <w:p w14:paraId="3C9ACAD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Έρχομαι στο ζήτημα του χρέους, το οποίο είναι το επίκαιρο ζήτημα των ημερών. </w:t>
      </w:r>
    </w:p>
    <w:p w14:paraId="3C9ACAD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κατ’ αρχάς, ουδείς θα </w:t>
      </w:r>
      <w:proofErr w:type="spellStart"/>
      <w:r>
        <w:rPr>
          <w:rFonts w:eastAsia="Times New Roman" w:cs="Times New Roman"/>
          <w:szCs w:val="24"/>
        </w:rPr>
        <w:t>αντιλέξει</w:t>
      </w:r>
      <w:proofErr w:type="spellEnd"/>
      <w:r>
        <w:rPr>
          <w:rFonts w:eastAsia="Times New Roman" w:cs="Times New Roman"/>
          <w:szCs w:val="24"/>
        </w:rPr>
        <w:t xml:space="preserve"> ότι είναι ένα πολύ σημαντικό θέμα, ένα κορυφαίο θέμα. Αυτό, όμως, στο οποίο θα </w:t>
      </w:r>
      <w:proofErr w:type="spellStart"/>
      <w:r>
        <w:rPr>
          <w:rFonts w:eastAsia="Times New Roman" w:cs="Times New Roman"/>
          <w:szCs w:val="24"/>
        </w:rPr>
        <w:t>αντιλέξουμε</w:t>
      </w:r>
      <w:proofErr w:type="spellEnd"/>
      <w:r>
        <w:rPr>
          <w:rFonts w:eastAsia="Times New Roman" w:cs="Times New Roman"/>
          <w:szCs w:val="24"/>
        </w:rPr>
        <w:t xml:space="preserve"> -και καθόσον με αφορά, το έχω πει επανειλημμένα απ’ αυτό το Βήμα και είναι στα Πρακτικά από τον Γενάρη του 20</w:t>
      </w:r>
      <w:r>
        <w:rPr>
          <w:rFonts w:eastAsia="Times New Roman" w:cs="Times New Roman"/>
          <w:szCs w:val="24"/>
        </w:rPr>
        <w:t xml:space="preserve">15 μέχρι σήμερα συνεχώς- είναι ότι επιλέξατε να το προτάξετε στη διαπραγμάτευση και να το συνδέσετε με την αξιολόγηση. Ήταν απολύτως προφανές, σε όλους γνωστό, ευθέως δε </w:t>
      </w:r>
      <w:proofErr w:type="spellStart"/>
      <w:r>
        <w:rPr>
          <w:rFonts w:eastAsia="Times New Roman" w:cs="Times New Roman"/>
          <w:szCs w:val="24"/>
        </w:rPr>
        <w:t>διατυπούμενο</w:t>
      </w:r>
      <w:proofErr w:type="spellEnd"/>
      <w:r>
        <w:rPr>
          <w:rFonts w:eastAsia="Times New Roman" w:cs="Times New Roman"/>
          <w:szCs w:val="24"/>
        </w:rPr>
        <w:t>, ότι η Γερμανία δεν είχε καμμία πρόθεση να συζητήσει σοβαρά τα θέματα του</w:t>
      </w:r>
      <w:r>
        <w:rPr>
          <w:rFonts w:eastAsia="Times New Roman" w:cs="Times New Roman"/>
          <w:szCs w:val="24"/>
        </w:rPr>
        <w:t xml:space="preserve"> χρέους πριν από τις γερμανικές εκλογές. Διατηρώ πάρα πολύ καθαρή </w:t>
      </w:r>
      <w:r>
        <w:rPr>
          <w:rFonts w:eastAsia="Times New Roman" w:cs="Times New Roman"/>
          <w:szCs w:val="24"/>
        </w:rPr>
        <w:t>σ</w:t>
      </w:r>
      <w:r>
        <w:rPr>
          <w:rFonts w:eastAsia="Times New Roman" w:cs="Times New Roman"/>
          <w:szCs w:val="24"/>
        </w:rPr>
        <w:t>τη μνήμη μου τη συνομιλία που είχα με τον Υπουργό Σόιμπλε για αυτό το θέμα τον Αύγουστο του 2014 στο Βερολίνο.</w:t>
      </w:r>
    </w:p>
    <w:p w14:paraId="3C9ACAD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Μπορεί κανείς να μας εξηγήσει μέσω ποιας λογικής η ελληνική Κυβέρνηση έθεσε τη</w:t>
      </w:r>
      <w:r>
        <w:rPr>
          <w:rFonts w:eastAsia="Times New Roman" w:cs="Times New Roman"/>
          <w:szCs w:val="24"/>
        </w:rPr>
        <w:t xml:space="preserve">ν αξιολόγηση </w:t>
      </w:r>
      <w:r>
        <w:rPr>
          <w:rFonts w:eastAsia="Times New Roman" w:cs="Times New Roman"/>
          <w:szCs w:val="24"/>
        </w:rPr>
        <w:t>«</w:t>
      </w:r>
      <w:r>
        <w:rPr>
          <w:rFonts w:eastAsia="Times New Roman" w:cs="Times New Roman"/>
          <w:szCs w:val="24"/>
        </w:rPr>
        <w:t>όμηρο</w:t>
      </w:r>
      <w:r>
        <w:rPr>
          <w:rFonts w:eastAsia="Times New Roman" w:cs="Times New Roman"/>
          <w:szCs w:val="24"/>
        </w:rPr>
        <w:t>»</w:t>
      </w:r>
      <w:r>
        <w:rPr>
          <w:rFonts w:eastAsia="Times New Roman" w:cs="Times New Roman"/>
          <w:szCs w:val="24"/>
        </w:rPr>
        <w:t xml:space="preserve"> του θέματος του χρέους; Ποια ήταν η λογική σας;</w:t>
      </w:r>
    </w:p>
    <w:p w14:paraId="3C9ACAD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Η λογική σας, προφανώς, ήταν ότι είχατε ενδείξεις, διαβεβαιώσεις, εντυπώσεις, τακτικές, οι οποίες σας έδιναν ελπίδες σημαντικής επιτυχίας. Και </w:t>
      </w:r>
      <w:r>
        <w:rPr>
          <w:rFonts w:eastAsia="Times New Roman" w:cs="Times New Roman"/>
          <w:szCs w:val="24"/>
        </w:rPr>
        <w:lastRenderedPageBreak/>
        <w:t>για το μεν πρώτο διάστημα τα είχατε φορτώσει</w:t>
      </w:r>
      <w:r>
        <w:rPr>
          <w:rFonts w:eastAsia="Times New Roman" w:cs="Times New Roman"/>
          <w:szCs w:val="24"/>
        </w:rPr>
        <w:t xml:space="preserve"> όλα στον </w:t>
      </w:r>
      <w:r>
        <w:rPr>
          <w:rFonts w:eastAsia="Times New Roman" w:cs="Times New Roman"/>
          <w:szCs w:val="24"/>
        </w:rPr>
        <w:t xml:space="preserve">κ. </w:t>
      </w:r>
      <w:proofErr w:type="spellStart"/>
      <w:r>
        <w:rPr>
          <w:rFonts w:eastAsia="Times New Roman" w:cs="Times New Roman"/>
          <w:szCs w:val="24"/>
        </w:rPr>
        <w:t>Βαρουφάκη</w:t>
      </w:r>
      <w:proofErr w:type="spellEnd"/>
      <w:r>
        <w:rPr>
          <w:rFonts w:eastAsia="Times New Roman" w:cs="Times New Roman"/>
          <w:szCs w:val="24"/>
        </w:rPr>
        <w:t xml:space="preserve"> και υπ’ αυτή την έννοια η Κυβέρνηση μπορεί να επικαλείται κενό. </w:t>
      </w:r>
    </w:p>
    <w:p w14:paraId="3C9ACAD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Όμως, τώρα σε ποιον θα φορτώσετε αυτό που φαίνεται να είναι μια τεράστια αποτυχία; Τι είναι αυτό που οδήγησε τη χώρα να θέσει το θέμα του χρέους τώρα, να το διαπραγματε</w:t>
      </w:r>
      <w:r>
        <w:rPr>
          <w:rFonts w:eastAsia="Times New Roman" w:cs="Times New Roman"/>
          <w:szCs w:val="24"/>
        </w:rPr>
        <w:t>υτεί με έμφαση τώρα και να ηττηθεί στο θέμα του χρέους τώρα; Τι είναι αυτό που την οδήγησε να το κάνει αυτό τώρα; Ποιος διαβεβαίωσε ότι τώρα είναι ο κατάλληλος χρόνος να λύσουμε αυτό το θέμα; Γιατί αυτός που διαβεβαίωσε πρέπει να αναλάβει και την ευθύνη, π</w:t>
      </w:r>
      <w:r>
        <w:rPr>
          <w:rFonts w:eastAsia="Times New Roman" w:cs="Times New Roman"/>
          <w:szCs w:val="24"/>
        </w:rPr>
        <w:t>ρέπει να έρθει εδώ στην Εθνική Αντιπροσωπεία, είτε είναι ο Πρωθυπουργός, είτε είναι ο Υπουργός Οικονομικών, είτε όποιος είναι, να εξηγήσει το πώς σκέφθηκε, να αναλάβει την ευθύνη του πού καταλήξαμε. Και για τους πολιτικούς, ξέρετε, υπάρχει μια λογική συνέχ</w:t>
      </w:r>
      <w:r>
        <w:rPr>
          <w:rFonts w:eastAsia="Times New Roman" w:cs="Times New Roman"/>
          <w:szCs w:val="24"/>
        </w:rPr>
        <w:t>εια στην ανάληψη της ευθύνης, δεν είναι απλώς μια λεκτική διαδικασία.</w:t>
      </w:r>
    </w:p>
    <w:p w14:paraId="3C9ACAD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Μια και λέμε ότι είναι το κορυφαίο ζήτημα και συμφωνούμε όλοι ότι είναι εξαιρετικά σημαντικό, θα πρέπει να εξηγηθεί στην Εθνική Αντιπροσωπεία τι είναι αυτό που κάνει τον Πρωθυπουργό της </w:t>
      </w:r>
      <w:r>
        <w:rPr>
          <w:rFonts w:eastAsia="Times New Roman" w:cs="Times New Roman"/>
          <w:szCs w:val="24"/>
        </w:rPr>
        <w:t xml:space="preserve">χώρας να ενημερώνει τα όργανα του ΣΥΡΙΖΑ, απ’ ό,τι καταλαβαίνω το Σαββατοκύριακο ή κάπου τις επόμενες ημέρες την Πολιτική Γραμματεία -δεν είμαι και εξοικειωμένος με τα όργανα του ΣΥΡΙΖΑ, </w:t>
      </w:r>
      <w:proofErr w:type="spellStart"/>
      <w:r>
        <w:rPr>
          <w:rFonts w:eastAsia="Times New Roman" w:cs="Times New Roman"/>
          <w:szCs w:val="24"/>
        </w:rPr>
        <w:t>συγχωρέστε</w:t>
      </w:r>
      <w:proofErr w:type="spellEnd"/>
      <w:r>
        <w:rPr>
          <w:rFonts w:eastAsia="Times New Roman" w:cs="Times New Roman"/>
          <w:szCs w:val="24"/>
        </w:rPr>
        <w:t xml:space="preserve"> με γι’ αυτό- πριν από την Εθνική Αντιπροσωπεία. Τι είναι α</w:t>
      </w:r>
      <w:r>
        <w:rPr>
          <w:rFonts w:eastAsia="Times New Roman" w:cs="Times New Roman"/>
          <w:szCs w:val="24"/>
        </w:rPr>
        <w:t xml:space="preserve">υτό που έχει οδηγήσει στη χώρα να έχει αλλάξει η σειρά των πραγμάτων </w:t>
      </w:r>
      <w:r>
        <w:rPr>
          <w:rFonts w:eastAsia="Times New Roman" w:cs="Times New Roman"/>
          <w:szCs w:val="24"/>
        </w:rPr>
        <w:lastRenderedPageBreak/>
        <w:t xml:space="preserve">και ο πρώτος και </w:t>
      </w:r>
      <w:proofErr w:type="spellStart"/>
      <w:r>
        <w:rPr>
          <w:rFonts w:eastAsia="Times New Roman" w:cs="Times New Roman"/>
          <w:szCs w:val="24"/>
        </w:rPr>
        <w:t>αρμοδιότερος</w:t>
      </w:r>
      <w:proofErr w:type="spellEnd"/>
      <w:r>
        <w:rPr>
          <w:rFonts w:eastAsia="Times New Roman" w:cs="Times New Roman"/>
          <w:szCs w:val="24"/>
        </w:rPr>
        <w:t xml:space="preserve"> φορέας στον οποίο πρέπει να υπάρξει ενημέρωση δεν είναι αυτός ο οποίος έχει την αρμοδιότητα της αρμοδιότητας, δηλαδή την εκπροσώπηση του ελληνικού λαού, αλλά</w:t>
      </w:r>
      <w:r>
        <w:rPr>
          <w:rFonts w:eastAsia="Times New Roman" w:cs="Times New Roman"/>
          <w:szCs w:val="24"/>
        </w:rPr>
        <w:t xml:space="preserve"> είναι τα όργανα του ΣΥΡΙΖΑ; Πώς γίνονται αυτά τα πράγματα και πώς συνδυάζονται με την απαίτηση της Κυβέρνησης να υπάρχει εθνική ομοψυχία, να υπάρχει στήριξη, να υπάρχει κατανόηση, να υπάρχει ενιαία θέση;</w:t>
      </w:r>
    </w:p>
    <w:p w14:paraId="3C9ACAD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Εδώ έχουμε μια Κυβέρνηση, δηλαδή, η οποία, κατ’ αρχ</w:t>
      </w:r>
      <w:r>
        <w:rPr>
          <w:rFonts w:eastAsia="Times New Roman" w:cs="Times New Roman"/>
          <w:szCs w:val="24"/>
        </w:rPr>
        <w:t>άς, υβρίζει και λοιδορεί και μετά, όταν ηττάται, ζητά συνεργασία. Συγχρόνως, όμως, την ζητά πάντα επί τη βάσει μη ενημέρωσης, έως εάν τα κυβερνητικά πεπραγμένα έδιναν έστω και στον πιο αφελή Έλληνα πολίτη, για να μην πω Βουλευτή, τη δυνατότητα να εμπιστευτ</w:t>
      </w:r>
      <w:r>
        <w:rPr>
          <w:rFonts w:eastAsia="Times New Roman" w:cs="Times New Roman"/>
          <w:szCs w:val="24"/>
        </w:rPr>
        <w:t>εί τους χειρισμούς αυτής της Κυβέρνησης, η οποία οδηγεί τη χώρα από ήττα σε ήττα, από αδιέξοδο σε αδιέξοδο, από αστοχία σε αστοχία και δεν έχει καν –το είπα πριν- το ελαφρυντικό ότι μάχεται υπέρ της εθνικής αξιοπρέπειας. Διότι και αυτή την έχει εκχωρήσει σ</w:t>
      </w:r>
      <w:r>
        <w:rPr>
          <w:rFonts w:eastAsia="Times New Roman" w:cs="Times New Roman"/>
          <w:szCs w:val="24"/>
        </w:rPr>
        <w:t>την ανάγκη να επιβιώσει πολιτικά.</w:t>
      </w:r>
    </w:p>
    <w:p w14:paraId="3C9ACADF" w14:textId="77777777" w:rsidR="00DF4D2A" w:rsidRDefault="00ED41C9">
      <w:pPr>
        <w:spacing w:line="600" w:lineRule="auto"/>
        <w:ind w:firstLine="720"/>
        <w:jc w:val="both"/>
        <w:rPr>
          <w:rFonts w:eastAsia="Times New Roman"/>
          <w:szCs w:val="24"/>
        </w:rPr>
      </w:pPr>
      <w:r>
        <w:rPr>
          <w:rFonts w:eastAsia="Times New Roman"/>
          <w:szCs w:val="24"/>
        </w:rPr>
        <w:t xml:space="preserve">Κυρίες και κύριοι συνάδελφοι, ζούμε όλοι πρωτόγνωρους καιρούς. Ζούμε μια περίοδο στην οποία τα πράγματα έχουν πάρει μια περίεργη τροπή. Ζούμε μέσα σε κρίση και μέσα σε μια επικίνδυνη διεθνή συγκυρία. </w:t>
      </w:r>
    </w:p>
    <w:p w14:paraId="3C9ACAE0" w14:textId="77777777" w:rsidR="00DF4D2A" w:rsidRDefault="00ED41C9">
      <w:pPr>
        <w:spacing w:line="600" w:lineRule="auto"/>
        <w:ind w:firstLine="720"/>
        <w:jc w:val="both"/>
        <w:rPr>
          <w:rFonts w:eastAsia="Times New Roman"/>
          <w:szCs w:val="24"/>
        </w:rPr>
      </w:pPr>
      <w:r>
        <w:rPr>
          <w:rFonts w:eastAsia="Times New Roman"/>
          <w:szCs w:val="24"/>
        </w:rPr>
        <w:lastRenderedPageBreak/>
        <w:t>Ο ομιλητής προηγουμέν</w:t>
      </w:r>
      <w:r>
        <w:rPr>
          <w:rFonts w:eastAsia="Times New Roman"/>
          <w:szCs w:val="24"/>
        </w:rPr>
        <w:t xml:space="preserve">ως αναφέρθηκε στα εξωτερικά θέματα και στο ζήτημα της διατάραξης των σχέσεων στον Αραβικό Κόλπο. Το ίδιο ισχύει, </w:t>
      </w:r>
      <w:r>
        <w:rPr>
          <w:rFonts w:eastAsia="Times New Roman"/>
          <w:bCs/>
          <w:shd w:val="clear" w:color="auto" w:fill="FFFFFF"/>
        </w:rPr>
        <w:t>βεβαίως,</w:t>
      </w:r>
      <w:r>
        <w:rPr>
          <w:rFonts w:eastAsia="Times New Roman"/>
          <w:szCs w:val="24"/>
        </w:rPr>
        <w:t xml:space="preserve"> και για τα βόρεια σύνορά μας. </w:t>
      </w:r>
      <w:r>
        <w:rPr>
          <w:rFonts w:eastAsia="Times New Roman"/>
          <w:bCs/>
        </w:rPr>
        <w:t>Έχει</w:t>
      </w:r>
      <w:r>
        <w:rPr>
          <w:rFonts w:eastAsia="Times New Roman"/>
          <w:szCs w:val="24"/>
        </w:rPr>
        <w:t xml:space="preserve"> πάψει να υπάρχει η οποιαδήποτε σταθερά στην περιοχή μας. </w:t>
      </w:r>
    </w:p>
    <w:p w14:paraId="3C9ACAE1" w14:textId="77777777" w:rsidR="00DF4D2A" w:rsidRDefault="00ED41C9">
      <w:pPr>
        <w:spacing w:line="600" w:lineRule="auto"/>
        <w:ind w:firstLine="720"/>
        <w:jc w:val="both"/>
        <w:rPr>
          <w:rFonts w:eastAsia="Times New Roman"/>
          <w:szCs w:val="24"/>
        </w:rPr>
      </w:pPr>
      <w:r>
        <w:rPr>
          <w:rFonts w:eastAsia="Times New Roman"/>
          <w:szCs w:val="24"/>
        </w:rPr>
        <w:t>Ακριβώς γι’ αυτό θα πρέπει σε αυτό το πλα</w:t>
      </w:r>
      <w:r>
        <w:rPr>
          <w:rFonts w:eastAsia="Times New Roman"/>
          <w:szCs w:val="24"/>
        </w:rPr>
        <w:t xml:space="preserve">ίσιο της κοινοβουλευτικής διαδικασίας να υπάρχει στο ελάχιστο μια ειλικρινής συνεννόηση, να μπορούμε, </w:t>
      </w:r>
      <w:r>
        <w:rPr>
          <w:rFonts w:eastAsia="Times New Roman"/>
        </w:rPr>
        <w:t>δηλαδή,</w:t>
      </w:r>
      <w:r>
        <w:rPr>
          <w:rFonts w:eastAsia="Times New Roman"/>
          <w:szCs w:val="24"/>
        </w:rPr>
        <w:t xml:space="preserve"> να λέμε τα πράγματα με το όνομά τους και να συνεννοούμαστε με κάποιον τρόπο στη βάση των πραγμάτων. </w:t>
      </w:r>
    </w:p>
    <w:p w14:paraId="3C9ACAE2" w14:textId="77777777" w:rsidR="00DF4D2A" w:rsidRDefault="00ED41C9">
      <w:pPr>
        <w:spacing w:line="600" w:lineRule="auto"/>
        <w:ind w:firstLine="720"/>
        <w:jc w:val="both"/>
        <w:rPr>
          <w:rFonts w:eastAsia="Times New Roman"/>
          <w:szCs w:val="24"/>
        </w:rPr>
      </w:pPr>
      <w:r>
        <w:rPr>
          <w:rFonts w:eastAsia="Times New Roman"/>
          <w:szCs w:val="24"/>
        </w:rPr>
        <w:t>Ο ΣΥΡΙΖΑ και οι ΑΝΕΛ, ως κυβερνητικοί εταίροι</w:t>
      </w:r>
      <w:r>
        <w:rPr>
          <w:rFonts w:eastAsia="Times New Roman"/>
          <w:szCs w:val="24"/>
        </w:rPr>
        <w:t xml:space="preserve">, μας έχουν στερήσει αυτή τη δυνατότητα. Ο τρόπος που νομοθετούν </w:t>
      </w:r>
      <w:r>
        <w:rPr>
          <w:rFonts w:eastAsia="Times New Roman"/>
          <w:bCs/>
        </w:rPr>
        <w:t>είναι</w:t>
      </w:r>
      <w:r>
        <w:rPr>
          <w:rFonts w:eastAsia="Times New Roman"/>
          <w:szCs w:val="24"/>
        </w:rPr>
        <w:t xml:space="preserve"> ένας τρόπος, ο οποίος δεν αντέχει σε καμμία κριτική. </w:t>
      </w:r>
    </w:p>
    <w:p w14:paraId="3C9ACAE3" w14:textId="77777777" w:rsidR="00DF4D2A" w:rsidRDefault="00ED41C9">
      <w:pPr>
        <w:spacing w:line="600" w:lineRule="auto"/>
        <w:ind w:firstLine="720"/>
        <w:jc w:val="both"/>
        <w:rPr>
          <w:rFonts w:eastAsia="Times New Roman"/>
          <w:szCs w:val="24"/>
        </w:rPr>
      </w:pPr>
      <w:r>
        <w:rPr>
          <w:rFonts w:eastAsia="Times New Roman"/>
          <w:szCs w:val="24"/>
        </w:rPr>
        <w:t xml:space="preserve">Παρακολούθησα όλη τη συζήτηση σήμερα. Δεν υπήρξε μια εξήγηση γιατί, </w:t>
      </w:r>
      <w:r>
        <w:rPr>
          <w:rFonts w:eastAsia="Times New Roman"/>
          <w:bCs/>
          <w:shd w:val="clear" w:color="auto" w:fill="FFFFFF"/>
        </w:rPr>
        <w:t xml:space="preserve">παραδείγματος χάριν, </w:t>
      </w:r>
      <w:r>
        <w:rPr>
          <w:rFonts w:eastAsia="Times New Roman"/>
          <w:szCs w:val="24"/>
        </w:rPr>
        <w:t xml:space="preserve">αυτό το νομοθέτημα –που δεν </w:t>
      </w:r>
      <w:r>
        <w:rPr>
          <w:rFonts w:eastAsia="Times New Roman"/>
          <w:bCs/>
        </w:rPr>
        <w:t>είναι</w:t>
      </w:r>
      <w:r>
        <w:rPr>
          <w:rFonts w:eastAsia="Times New Roman"/>
          <w:szCs w:val="24"/>
        </w:rPr>
        <w:t xml:space="preserve"> νομοθέτημα, </w:t>
      </w:r>
      <w:r>
        <w:rPr>
          <w:rFonts w:eastAsia="Times New Roman"/>
          <w:bCs/>
        </w:rPr>
        <w:t>είναι</w:t>
      </w:r>
      <w:r>
        <w:rPr>
          <w:rFonts w:eastAsia="Times New Roman"/>
          <w:szCs w:val="24"/>
        </w:rPr>
        <w:t xml:space="preserve"> έξι άρθρα μιας </w:t>
      </w:r>
      <w:r>
        <w:rPr>
          <w:rFonts w:eastAsia="Times New Roman"/>
          <w:szCs w:val="24"/>
        </w:rPr>
        <w:t>ο</w:t>
      </w:r>
      <w:r>
        <w:rPr>
          <w:rFonts w:eastAsia="Times New Roman"/>
          <w:szCs w:val="24"/>
        </w:rPr>
        <w:t xml:space="preserve">δηγίας και μια συρραφή </w:t>
      </w:r>
      <w:r>
        <w:rPr>
          <w:rFonts w:eastAsia="Times New Roman"/>
        </w:rPr>
        <w:t>διατάξεων,</w:t>
      </w:r>
      <w:r>
        <w:rPr>
          <w:rFonts w:eastAsia="Times New Roman"/>
          <w:szCs w:val="24"/>
        </w:rPr>
        <w:t xml:space="preserve"> οι οποίες καλύπτουν κυβερνητικές </w:t>
      </w:r>
      <w:r>
        <w:rPr>
          <w:rFonts w:eastAsia="Times New Roman"/>
        </w:rPr>
        <w:t>ανάγκες–</w:t>
      </w:r>
      <w:r>
        <w:rPr>
          <w:rFonts w:eastAsia="Times New Roman"/>
          <w:szCs w:val="24"/>
        </w:rPr>
        <w:t xml:space="preserve"> έπρεπε να έρθει με τη διαδικασία του επείγοντος. Τι ήταν αυτό που κάνει επείγον το σημερινό νομοθέτημα; Υπάρχει μια </w:t>
      </w:r>
      <w:r>
        <w:rPr>
          <w:rFonts w:eastAsia="Times New Roman"/>
          <w:bCs/>
          <w:shd w:val="clear" w:color="auto" w:fill="FFFFFF"/>
        </w:rPr>
        <w:t>διάταξη</w:t>
      </w:r>
      <w:r>
        <w:rPr>
          <w:rFonts w:eastAsia="Times New Roman"/>
          <w:szCs w:val="24"/>
        </w:rPr>
        <w:t>; Μπορεί να μας εξηγηθ</w:t>
      </w:r>
      <w:r>
        <w:rPr>
          <w:rFonts w:eastAsia="Times New Roman"/>
          <w:szCs w:val="24"/>
        </w:rPr>
        <w:t xml:space="preserve">εί; Υπάρχει μια απαίτηση των δανειστών και ποια </w:t>
      </w:r>
      <w:r>
        <w:rPr>
          <w:rFonts w:eastAsia="Times New Roman"/>
          <w:bCs/>
        </w:rPr>
        <w:t>είναι</w:t>
      </w:r>
      <w:r>
        <w:rPr>
          <w:rFonts w:eastAsia="Times New Roman"/>
          <w:szCs w:val="24"/>
        </w:rPr>
        <w:t xml:space="preserve"> αυτή; Μπορεί να μας λεχθεί; Τίποτα από όλα αυτά. </w:t>
      </w:r>
    </w:p>
    <w:p w14:paraId="3C9ACAE4" w14:textId="77777777" w:rsidR="00DF4D2A" w:rsidRDefault="00ED41C9">
      <w:pPr>
        <w:spacing w:line="600" w:lineRule="auto"/>
        <w:ind w:firstLine="720"/>
        <w:jc w:val="both"/>
        <w:rPr>
          <w:rFonts w:eastAsia="Times New Roman"/>
          <w:szCs w:val="24"/>
        </w:rPr>
      </w:pPr>
      <w:r>
        <w:rPr>
          <w:rFonts w:eastAsia="Times New Roman"/>
          <w:szCs w:val="24"/>
        </w:rPr>
        <w:lastRenderedPageBreak/>
        <w:t xml:space="preserve">Και </w:t>
      </w:r>
      <w:r>
        <w:rPr>
          <w:rFonts w:eastAsia="Times New Roman"/>
          <w:bCs/>
          <w:shd w:val="clear" w:color="auto" w:fill="FFFFFF"/>
        </w:rPr>
        <w:t>όμως,</w:t>
      </w:r>
      <w:r>
        <w:rPr>
          <w:rFonts w:eastAsia="Times New Roman"/>
          <w:szCs w:val="24"/>
        </w:rPr>
        <w:t xml:space="preserve"> κάμπτεται ο Κανονισμός της Βουλής. Για ποιον λόγο δεν ξέρουμε. Όπως κάμπτεται και η ενημέρωση της Εθνικής Αντιπροσωπείας υπέρ της ενημέρωσης τ</w:t>
      </w:r>
      <w:r>
        <w:rPr>
          <w:rFonts w:eastAsia="Times New Roman"/>
          <w:szCs w:val="24"/>
        </w:rPr>
        <w:t xml:space="preserve">ων συλλογικών οργάνων του ΣΥΡΙΖΑ. Όπως κάμπτεται και η αρχή της ειλικρίνειας στη δημόσια ζωή υπέρ της </w:t>
      </w:r>
      <w:r>
        <w:rPr>
          <w:rFonts w:eastAsia="Times New Roman"/>
          <w:bCs/>
          <w:shd w:val="clear" w:color="auto" w:fill="FFFFFF"/>
        </w:rPr>
        <w:t>ανάγκη</w:t>
      </w:r>
      <w:r>
        <w:rPr>
          <w:rFonts w:eastAsia="Times New Roman"/>
          <w:szCs w:val="24"/>
        </w:rPr>
        <w:t xml:space="preserve">ς δημιουργίας εντυπώσεων για να επιβιώσει η </w:t>
      </w:r>
      <w:r>
        <w:rPr>
          <w:rFonts w:eastAsia="Times New Roman"/>
          <w:bCs/>
        </w:rPr>
        <w:t>Κυβέρνηση</w:t>
      </w:r>
      <w:r>
        <w:rPr>
          <w:rFonts w:eastAsia="Times New Roman"/>
          <w:szCs w:val="24"/>
        </w:rPr>
        <w:t xml:space="preserve">. </w:t>
      </w:r>
    </w:p>
    <w:p w14:paraId="3C9ACAE5" w14:textId="77777777" w:rsidR="00DF4D2A" w:rsidRDefault="00ED41C9">
      <w:pPr>
        <w:spacing w:line="600" w:lineRule="auto"/>
        <w:ind w:firstLine="720"/>
        <w:jc w:val="both"/>
        <w:rPr>
          <w:rFonts w:eastAsia="Times New Roman"/>
          <w:szCs w:val="24"/>
        </w:rPr>
      </w:pPr>
      <w:r>
        <w:rPr>
          <w:rFonts w:eastAsia="Times New Roman"/>
          <w:bCs/>
          <w:shd w:val="clear" w:color="auto" w:fill="FFFFFF"/>
        </w:rPr>
        <w:t>Όμως,</w:t>
      </w:r>
      <w:r>
        <w:rPr>
          <w:rFonts w:eastAsia="Times New Roman"/>
          <w:szCs w:val="24"/>
        </w:rPr>
        <w:t xml:space="preserve"> πίσω από όλα αυτά, πέρα από όλα αυτά, υπάρχει η πραγματικότητα, που </w:t>
      </w:r>
      <w:r>
        <w:rPr>
          <w:rFonts w:eastAsia="Times New Roman"/>
          <w:bCs/>
        </w:rPr>
        <w:t>είναι</w:t>
      </w:r>
      <w:r>
        <w:rPr>
          <w:rFonts w:eastAsia="Times New Roman"/>
          <w:szCs w:val="24"/>
        </w:rPr>
        <w:t xml:space="preserve"> η </w:t>
      </w:r>
      <w:r>
        <w:rPr>
          <w:rFonts w:eastAsia="Times New Roman"/>
          <w:bCs/>
          <w:shd w:val="clear" w:color="auto" w:fill="FFFFFF"/>
        </w:rPr>
        <w:t>ανάγκη</w:t>
      </w:r>
      <w:r>
        <w:rPr>
          <w:rFonts w:eastAsia="Times New Roman"/>
          <w:szCs w:val="24"/>
        </w:rPr>
        <w:t xml:space="preserve"> της</w:t>
      </w:r>
      <w:r>
        <w:rPr>
          <w:rFonts w:eastAsia="Times New Roman"/>
          <w:szCs w:val="24"/>
        </w:rPr>
        <w:t xml:space="preserve"> εθνικής επιβίωσης. Και ακριβώς επειδή υπάρχει αυτή η πραγματικότητα, κυρίες και κύριοι συνάδελφοι, θα πρέπει η </w:t>
      </w:r>
      <w:r>
        <w:rPr>
          <w:rFonts w:eastAsia="Times New Roman"/>
          <w:bCs/>
        </w:rPr>
        <w:t>Κυβέρνηση</w:t>
      </w:r>
      <w:r>
        <w:rPr>
          <w:rFonts w:eastAsia="Times New Roman"/>
          <w:szCs w:val="24"/>
        </w:rPr>
        <w:t xml:space="preserve"> στο τελευταίο διάστημα της θητείας της να μην προκαλεί μεγαλύτερη ζημιά. Διότι σας το λέω –ίσως </w:t>
      </w:r>
      <w:r>
        <w:rPr>
          <w:rFonts w:eastAsia="Times New Roman"/>
          <w:bCs/>
        </w:rPr>
        <w:t>είναι</w:t>
      </w:r>
      <w:r>
        <w:rPr>
          <w:rFonts w:eastAsia="Times New Roman"/>
          <w:szCs w:val="24"/>
        </w:rPr>
        <w:t xml:space="preserve"> στενάχωρο να το λέει κανείς– η </w:t>
      </w:r>
      <w:r>
        <w:rPr>
          <w:rFonts w:eastAsia="Times New Roman"/>
          <w:bCs/>
        </w:rPr>
        <w:t>Κ</w:t>
      </w:r>
      <w:r>
        <w:rPr>
          <w:rFonts w:eastAsia="Times New Roman"/>
          <w:bCs/>
        </w:rPr>
        <w:t>υβέρνηση</w:t>
      </w:r>
      <w:r>
        <w:rPr>
          <w:rFonts w:eastAsia="Times New Roman"/>
          <w:szCs w:val="24"/>
        </w:rPr>
        <w:t xml:space="preserve"> αυτή είτε αργότερα είτε γρηγορότερα </w:t>
      </w:r>
      <w:r>
        <w:rPr>
          <w:rFonts w:eastAsia="Times New Roman"/>
          <w:bCs/>
        </w:rPr>
        <w:t>είναι</w:t>
      </w:r>
      <w:r>
        <w:rPr>
          <w:rFonts w:eastAsia="Times New Roman"/>
          <w:szCs w:val="24"/>
        </w:rPr>
        <w:t xml:space="preserve"> σε αποδρομή. Αυτό </w:t>
      </w:r>
      <w:r>
        <w:rPr>
          <w:rFonts w:eastAsia="Times New Roman"/>
          <w:bCs/>
        </w:rPr>
        <w:t>είναι</w:t>
      </w:r>
      <w:r>
        <w:rPr>
          <w:rFonts w:eastAsia="Times New Roman"/>
          <w:szCs w:val="24"/>
        </w:rPr>
        <w:t xml:space="preserve"> φανερό όχι μόνο στις μετρήσεις, αλλά και στην αίσθηση του καθενός από εμάς που κινείται μέσα στο πλαίσιο του κοινωνικού συνόλου. </w:t>
      </w:r>
    </w:p>
    <w:p w14:paraId="3C9ACAE6" w14:textId="77777777" w:rsidR="00DF4D2A" w:rsidRDefault="00ED41C9">
      <w:pPr>
        <w:spacing w:line="600" w:lineRule="auto"/>
        <w:ind w:firstLine="720"/>
        <w:jc w:val="both"/>
        <w:rPr>
          <w:rFonts w:eastAsia="Times New Roman"/>
          <w:szCs w:val="24"/>
        </w:rPr>
      </w:pPr>
      <w:r>
        <w:rPr>
          <w:rFonts w:eastAsia="Times New Roman"/>
          <w:szCs w:val="24"/>
        </w:rPr>
        <w:t xml:space="preserve">Στο τελευταίο αυτό, λοιπόν, διάστημα αυτή η </w:t>
      </w:r>
      <w:r>
        <w:rPr>
          <w:rFonts w:eastAsia="Times New Roman"/>
          <w:bCs/>
        </w:rPr>
        <w:t>Κυβέρνη</w:t>
      </w:r>
      <w:r>
        <w:rPr>
          <w:rFonts w:eastAsia="Times New Roman"/>
          <w:bCs/>
        </w:rPr>
        <w:t>ση</w:t>
      </w:r>
      <w:r>
        <w:rPr>
          <w:rFonts w:eastAsia="Times New Roman"/>
          <w:szCs w:val="24"/>
        </w:rPr>
        <w:t xml:space="preserve"> αυτό που πρέπει να προτάξει, κατά την άποψή μας, </w:t>
      </w:r>
      <w:r>
        <w:rPr>
          <w:rFonts w:eastAsia="Times New Roman"/>
          <w:bCs/>
        </w:rPr>
        <w:t>είναι</w:t>
      </w:r>
      <w:r>
        <w:rPr>
          <w:rFonts w:eastAsia="Times New Roman"/>
          <w:szCs w:val="24"/>
        </w:rPr>
        <w:t xml:space="preserve"> να μην δημιουργεί μεγαλύτερη ζημιά στον τόπο. Και με αυτό το νομοθέτημα –και δεν αναφέρομαι στα έξι πρώτα άρθρα– με τις διάφορες περίεργες </w:t>
      </w:r>
      <w:r>
        <w:rPr>
          <w:rFonts w:eastAsia="Times New Roman"/>
        </w:rPr>
        <w:t>διατάξεις,</w:t>
      </w:r>
      <w:r>
        <w:rPr>
          <w:rFonts w:eastAsia="Times New Roman"/>
          <w:szCs w:val="24"/>
        </w:rPr>
        <w:t xml:space="preserve"> τις οποίες είτε περιείχε και αποσύρθηκαν είτε συ</w:t>
      </w:r>
      <w:r>
        <w:rPr>
          <w:rFonts w:eastAsia="Times New Roman"/>
          <w:szCs w:val="24"/>
        </w:rPr>
        <w:t xml:space="preserve">νεχίζει και περιέχει εδώ, όπως το άρθρο 22, το άρθρο 10, που αφορά τη χορήγηση φορολογικού πιστοποιητικού και μέσω αυτού στην </w:t>
      </w:r>
      <w:r>
        <w:rPr>
          <w:rFonts w:eastAsia="Times New Roman"/>
          <w:szCs w:val="24"/>
        </w:rPr>
        <w:lastRenderedPageBreak/>
        <w:t>πραγματικότητα φορολογικής αμνηστίας στις εταιρίες αυτές που έχουν παραχωρηθεί υπό τη διοίκηση των δανειστών, αυτό το οποίο γίνετα</w:t>
      </w:r>
      <w:r>
        <w:rPr>
          <w:rFonts w:eastAsia="Times New Roman"/>
          <w:szCs w:val="24"/>
        </w:rPr>
        <w:t xml:space="preserve">ι, λοιπόν, εδώ με όλα αυτά </w:t>
      </w:r>
      <w:r>
        <w:rPr>
          <w:rFonts w:eastAsia="Times New Roman"/>
          <w:bCs/>
        </w:rPr>
        <w:t>είναι</w:t>
      </w:r>
      <w:r>
        <w:rPr>
          <w:rFonts w:eastAsia="Times New Roman"/>
          <w:szCs w:val="24"/>
        </w:rPr>
        <w:t xml:space="preserve"> ότι η </w:t>
      </w:r>
      <w:r>
        <w:rPr>
          <w:rFonts w:eastAsia="Times New Roman"/>
          <w:bCs/>
        </w:rPr>
        <w:t>Κυβέρνηση</w:t>
      </w:r>
      <w:r>
        <w:rPr>
          <w:rFonts w:eastAsia="Times New Roman"/>
          <w:szCs w:val="24"/>
        </w:rPr>
        <w:t xml:space="preserve"> συνεχίζει να επιβαρύνει τα πράγματα, συνεχίζει να δημιουργεί προβλήματα στον τόπο, συνεχίζει να οδηγεί τη χώρα σε κάθοδο, σε κάθοδο και σε περαιτέρω κάθοδο. </w:t>
      </w:r>
    </w:p>
    <w:p w14:paraId="3C9ACAE7" w14:textId="77777777" w:rsidR="00DF4D2A" w:rsidRDefault="00ED41C9">
      <w:pPr>
        <w:spacing w:line="600" w:lineRule="auto"/>
        <w:ind w:firstLine="720"/>
        <w:jc w:val="both"/>
        <w:rPr>
          <w:rFonts w:eastAsia="Times New Roman"/>
          <w:szCs w:val="24"/>
        </w:rPr>
      </w:pPr>
      <w:r>
        <w:rPr>
          <w:rFonts w:eastAsia="Times New Roman"/>
          <w:szCs w:val="24"/>
        </w:rPr>
        <w:t xml:space="preserve">Σας ευχαριστώ πολύ. </w:t>
      </w:r>
    </w:p>
    <w:p w14:paraId="3C9ACAE8" w14:textId="77777777" w:rsidR="00DF4D2A" w:rsidRDefault="00ED41C9">
      <w:pPr>
        <w:spacing w:line="600" w:lineRule="auto"/>
        <w:ind w:firstLine="709"/>
        <w:jc w:val="center"/>
        <w:rPr>
          <w:rFonts w:eastAsia="Times New Roman" w:cs="Times New Roman"/>
        </w:rPr>
      </w:pPr>
      <w:r>
        <w:rPr>
          <w:rFonts w:eastAsia="Times New Roman" w:cs="Times New Roman"/>
        </w:rPr>
        <w:t xml:space="preserve">(Χειροκροτήματα από την </w:t>
      </w:r>
      <w:r>
        <w:rPr>
          <w:rFonts w:eastAsia="Times New Roman" w:cs="Times New Roman"/>
        </w:rPr>
        <w:t>πτέρυγα της Νέας Δημοκρατίας)</w:t>
      </w:r>
    </w:p>
    <w:p w14:paraId="3C9ACAE9" w14:textId="77777777" w:rsidR="00DF4D2A" w:rsidRDefault="00ED41C9">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Ο συνάδελφος κ. </w:t>
      </w:r>
      <w:proofErr w:type="spellStart"/>
      <w:r>
        <w:rPr>
          <w:rFonts w:eastAsia="Times New Roman"/>
          <w:szCs w:val="24"/>
        </w:rPr>
        <w:t>Παπαχριστόπουλος</w:t>
      </w:r>
      <w:proofErr w:type="spellEnd"/>
      <w:r>
        <w:rPr>
          <w:rFonts w:eastAsia="Times New Roman"/>
          <w:szCs w:val="24"/>
        </w:rPr>
        <w:t xml:space="preserve"> των Ανεξαρτήτων Ελλήνων </w:t>
      </w:r>
      <w:r>
        <w:rPr>
          <w:rFonts w:eastAsia="Times New Roman"/>
          <w:bCs/>
        </w:rPr>
        <w:t>έχει</w:t>
      </w:r>
      <w:r>
        <w:rPr>
          <w:rFonts w:eastAsia="Times New Roman"/>
          <w:szCs w:val="24"/>
        </w:rPr>
        <w:t xml:space="preserve"> τον λόγο. </w:t>
      </w:r>
    </w:p>
    <w:p w14:paraId="3C9ACAEA" w14:textId="77777777" w:rsidR="00DF4D2A" w:rsidRDefault="00ED41C9">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w:t>
      </w:r>
      <w:r>
        <w:rPr>
          <w:rFonts w:eastAsia="Times New Roman"/>
        </w:rPr>
        <w:t>Ευχαριστώ, κύριε Πρόεδρε.</w:t>
      </w:r>
    </w:p>
    <w:p w14:paraId="3C9ACAEB" w14:textId="77777777" w:rsidR="00DF4D2A" w:rsidRDefault="00ED41C9">
      <w:pPr>
        <w:spacing w:line="600" w:lineRule="auto"/>
        <w:ind w:firstLine="720"/>
        <w:jc w:val="both"/>
        <w:rPr>
          <w:rFonts w:eastAsia="Times New Roman"/>
          <w:szCs w:val="24"/>
        </w:rPr>
      </w:pPr>
      <w:r>
        <w:rPr>
          <w:rFonts w:eastAsia="Times New Roman"/>
          <w:szCs w:val="24"/>
        </w:rPr>
        <w:t xml:space="preserve">Εγώ δεν θα αντισταθώ στον πειρασμό να πω </w:t>
      </w:r>
      <w:r>
        <w:rPr>
          <w:rFonts w:eastAsia="Times New Roman"/>
          <w:szCs w:val="24"/>
        </w:rPr>
        <w:t>ότι μ</w:t>
      </w:r>
      <w:r>
        <w:rPr>
          <w:rFonts w:eastAsia="Times New Roman"/>
          <w:szCs w:val="24"/>
        </w:rPr>
        <w:t xml:space="preserve">πορεί με τον κ. </w:t>
      </w:r>
      <w:proofErr w:type="spellStart"/>
      <w:r>
        <w:rPr>
          <w:rFonts w:eastAsia="Times New Roman"/>
          <w:szCs w:val="24"/>
        </w:rPr>
        <w:t>Δένδι</w:t>
      </w:r>
      <w:r>
        <w:rPr>
          <w:rFonts w:eastAsia="Times New Roman"/>
          <w:szCs w:val="24"/>
        </w:rPr>
        <w:t>α</w:t>
      </w:r>
      <w:proofErr w:type="spellEnd"/>
      <w:r>
        <w:rPr>
          <w:rFonts w:eastAsia="Times New Roman"/>
          <w:szCs w:val="24"/>
        </w:rPr>
        <w:t xml:space="preserve"> να </w:t>
      </w:r>
      <w:r>
        <w:rPr>
          <w:rFonts w:eastAsia="Times New Roman"/>
          <w:bCs/>
        </w:rPr>
        <w:t>έ</w:t>
      </w:r>
      <w:r>
        <w:rPr>
          <w:rFonts w:eastAsia="Times New Roman"/>
          <w:szCs w:val="24"/>
        </w:rPr>
        <w:t xml:space="preserve">χουμε διαφορές, αλλά οφείλω να ομολογήσω ότι στον τρόπο που χειρίζεται τον αντιπολιτευτικό του λόγο </w:t>
      </w:r>
      <w:r>
        <w:rPr>
          <w:rFonts w:eastAsia="Times New Roman"/>
          <w:bCs/>
        </w:rPr>
        <w:t>είναι</w:t>
      </w:r>
      <w:r>
        <w:rPr>
          <w:rFonts w:eastAsia="Times New Roman"/>
          <w:szCs w:val="24"/>
        </w:rPr>
        <w:t xml:space="preserve"> ευπρεπής, κάτι που έχουμε </w:t>
      </w:r>
      <w:r>
        <w:rPr>
          <w:rFonts w:eastAsia="Times New Roman"/>
          <w:bCs/>
          <w:shd w:val="clear" w:color="auto" w:fill="FFFFFF"/>
        </w:rPr>
        <w:t>ανάγκη</w:t>
      </w:r>
      <w:r>
        <w:rPr>
          <w:rFonts w:eastAsia="Times New Roman"/>
          <w:szCs w:val="24"/>
        </w:rPr>
        <w:t xml:space="preserve"> σε αυτή την Αίθουσα. </w:t>
      </w:r>
    </w:p>
    <w:p w14:paraId="3C9ACAEC" w14:textId="77777777" w:rsidR="00DF4D2A" w:rsidRDefault="00ED41C9">
      <w:pPr>
        <w:spacing w:line="600" w:lineRule="auto"/>
        <w:ind w:firstLine="720"/>
        <w:jc w:val="both"/>
        <w:rPr>
          <w:rFonts w:eastAsia="Times New Roman"/>
          <w:szCs w:val="24"/>
        </w:rPr>
      </w:pPr>
      <w:r>
        <w:rPr>
          <w:rFonts w:eastAsia="Times New Roman"/>
          <w:szCs w:val="24"/>
        </w:rPr>
        <w:t xml:space="preserve">Πέρα από εκεί, να μιλήσουμε με γεγονότα και να πούμε </w:t>
      </w:r>
      <w:r>
        <w:rPr>
          <w:rFonts w:eastAsia="Times New Roman"/>
          <w:szCs w:val="24"/>
        </w:rPr>
        <w:t>ότι μ</w:t>
      </w:r>
      <w:r>
        <w:rPr>
          <w:rFonts w:eastAsia="Times New Roman"/>
          <w:szCs w:val="24"/>
        </w:rPr>
        <w:t xml:space="preserve">όνο το τελευταίο διάστημα οι εξαγωγές σε αυτή τη χώρα αυξήθηκαν γύρω στο 5,6%. Τι σημαίνει αυτό για την οικονομία; Στο τελευταίο διάστημα οι επενδύσεις, και όχι οι αεριτζίδικες επενδύσεις, αυξήθηκαν γύρω στο 12%. </w:t>
      </w:r>
    </w:p>
    <w:p w14:paraId="3C9ACAE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απορρόφηση κονδυλίων ΕΣΠΑ βάζει </w:t>
      </w:r>
      <w:r>
        <w:rPr>
          <w:rFonts w:eastAsia="Times New Roman" w:cs="Times New Roman"/>
          <w:szCs w:val="24"/>
        </w:rPr>
        <w:t xml:space="preserve">τη χώρα μας στην πρώτη γραμμή απορρόφησης μετά από πολλά χρόνια. </w:t>
      </w:r>
    </w:p>
    <w:p w14:paraId="3C9ACAE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Για τον τουρισμό δεν χρειάζεται να αναφέρω κάτι. Ακούγεται κάθε μέρα. Σπάει ρεκόρ φέτος ο τουρισμός. </w:t>
      </w:r>
    </w:p>
    <w:p w14:paraId="3C9ACAE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Επίσης, από 0,5% πλεόνασμα που έπρεπε να παρουσιάσουμε στο τέλος του 2016, αυτή η Κυβέρν</w:t>
      </w:r>
      <w:r>
        <w:rPr>
          <w:rFonts w:eastAsia="Times New Roman" w:cs="Times New Roman"/>
          <w:szCs w:val="24"/>
        </w:rPr>
        <w:t xml:space="preserve">ηση παρουσίασε πάνω από 4%. </w:t>
      </w:r>
    </w:p>
    <w:p w14:paraId="3C9ACAF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Επίσης, είδα μερικούς, που πραγματικά σέβομαι, να θριαμβολογούν, όταν βγήκε ύφεση. Αργότερα</w:t>
      </w:r>
      <w:r w:rsidRPr="00DF02C4">
        <w:rPr>
          <w:rFonts w:eastAsia="Times New Roman" w:cs="Times New Roman"/>
          <w:szCs w:val="24"/>
        </w:rPr>
        <w:t>,</w:t>
      </w:r>
      <w:r>
        <w:rPr>
          <w:rFonts w:eastAsia="Times New Roman" w:cs="Times New Roman"/>
          <w:szCs w:val="24"/>
        </w:rPr>
        <w:t xml:space="preserve"> όμως</w:t>
      </w:r>
      <w:r w:rsidRPr="00DF02C4">
        <w:rPr>
          <w:rFonts w:eastAsia="Times New Roman" w:cs="Times New Roman"/>
          <w:szCs w:val="24"/>
        </w:rPr>
        <w:t>,</w:t>
      </w:r>
      <w:r>
        <w:rPr>
          <w:rFonts w:eastAsia="Times New Roman" w:cs="Times New Roman"/>
          <w:szCs w:val="24"/>
        </w:rPr>
        <w:t xml:space="preserve"> διορθώθηκε κι έγινε, έστω μικρή, αλλά ανάπτυξη. Αυτό είναι ένα πολύ σημαντικό διαπραγματευτικό χαρτί γι’ αυτό που γίνεται σήμερα</w:t>
      </w:r>
      <w:r>
        <w:rPr>
          <w:rFonts w:eastAsia="Times New Roman" w:cs="Times New Roman"/>
          <w:szCs w:val="24"/>
        </w:rPr>
        <w:t xml:space="preserve"> με τους δανειστές. </w:t>
      </w:r>
    </w:p>
    <w:p w14:paraId="3C9ACAF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Θέλω ακόμα να υπενθυμίσω ότι ο εξωδικαστικός συμβιβασμός αφορούσε τετρακόσιες χιλιάδες επιχειρήσεις και πάνω από ένα εκατομμύριο εργαζόμενους. Δεν κατάλαβα; Ποιος είναι πράγματι υπέρ της ιδιωτικής πρωτοβουλίας; Οι άνθρωποι οι δικοί του</w:t>
      </w:r>
      <w:r>
        <w:rPr>
          <w:rFonts w:eastAsia="Times New Roman" w:cs="Times New Roman"/>
          <w:szCs w:val="24"/>
        </w:rPr>
        <w:t xml:space="preserve">ς, όπως ο κ. </w:t>
      </w:r>
      <w:proofErr w:type="spellStart"/>
      <w:r>
        <w:rPr>
          <w:rFonts w:eastAsia="Times New Roman" w:cs="Times New Roman"/>
          <w:szCs w:val="24"/>
        </w:rPr>
        <w:t>Κορκίδης</w:t>
      </w:r>
      <w:proofErr w:type="spellEnd"/>
      <w:r>
        <w:rPr>
          <w:rFonts w:eastAsia="Times New Roman" w:cs="Times New Roman"/>
          <w:szCs w:val="24"/>
        </w:rPr>
        <w:t>, ο κ. Μίχαλος, αλλά και όλοι οι επιχειρηματίες περίμεναν σαν μάννα εξ ουρανού αυτόν τον εξωδικαστικό συμβιβασμό. Θυμηθείτε τις αντιδράσεις της Αντιπολίτευσης γι’ αυτό το νομοθέτημα.</w:t>
      </w:r>
    </w:p>
    <w:p w14:paraId="3C9ACAF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Κι ακόμα, όταν οι δασικοί χάρτες ήρθαν, προϋπόθεση ν</w:t>
      </w:r>
      <w:r>
        <w:rPr>
          <w:rFonts w:eastAsia="Times New Roman" w:cs="Times New Roman"/>
          <w:szCs w:val="24"/>
        </w:rPr>
        <w:t xml:space="preserve">α έχουμε επιτέλους κι εμείς Κτηματολόγιο, θυμηθείτε την αντίδραση της </w:t>
      </w:r>
      <w:r>
        <w:rPr>
          <w:rFonts w:eastAsia="Times New Roman" w:cs="Times New Roman"/>
          <w:szCs w:val="24"/>
        </w:rPr>
        <w:t>α</w:t>
      </w:r>
      <w:r>
        <w:rPr>
          <w:rFonts w:eastAsia="Times New Roman" w:cs="Times New Roman"/>
          <w:szCs w:val="24"/>
        </w:rPr>
        <w:t xml:space="preserve">ξιωματικής και της </w:t>
      </w:r>
      <w:r>
        <w:rPr>
          <w:rFonts w:eastAsia="Times New Roman" w:cs="Times New Roman"/>
          <w:szCs w:val="24"/>
        </w:rPr>
        <w:lastRenderedPageBreak/>
        <w:t>ή</w:t>
      </w:r>
      <w:r>
        <w:rPr>
          <w:rFonts w:eastAsia="Times New Roman" w:cs="Times New Roman"/>
          <w:szCs w:val="24"/>
        </w:rPr>
        <w:t xml:space="preserve">σσονος </w:t>
      </w:r>
      <w:r>
        <w:rPr>
          <w:rFonts w:eastAsia="Times New Roman" w:cs="Times New Roman"/>
          <w:szCs w:val="24"/>
        </w:rPr>
        <w:t>α</w:t>
      </w:r>
      <w:r>
        <w:rPr>
          <w:rFonts w:eastAsia="Times New Roman" w:cs="Times New Roman"/>
          <w:szCs w:val="24"/>
        </w:rPr>
        <w:t xml:space="preserve">ντιπολίτευσης. Η μοναδική χώρα που δεν είχε Κτηματολόγιο ήμασταν εμείς. Μη σας πω ποιες χώρες δεν έχουν Κτηματολόγιο. </w:t>
      </w:r>
    </w:p>
    <w:p w14:paraId="3C9ACAF3" w14:textId="77777777" w:rsidR="00DF4D2A" w:rsidRDefault="00ED41C9">
      <w:pPr>
        <w:spacing w:line="600" w:lineRule="auto"/>
        <w:ind w:firstLine="720"/>
        <w:jc w:val="both"/>
        <w:rPr>
          <w:rFonts w:eastAsia="Times New Roman"/>
          <w:szCs w:val="24"/>
        </w:rPr>
      </w:pPr>
      <w:r>
        <w:rPr>
          <w:rFonts w:eastAsia="Times New Roman" w:cs="Times New Roman"/>
          <w:szCs w:val="24"/>
        </w:rPr>
        <w:t xml:space="preserve">Θυμηθείτε ακόμη τι έγινε πριν από μία </w:t>
      </w:r>
      <w:r>
        <w:rPr>
          <w:rFonts w:eastAsia="Times New Roman" w:cs="Times New Roman"/>
          <w:szCs w:val="24"/>
        </w:rPr>
        <w:t xml:space="preserve">μέρα. Για κάποιους μπορεί να μην λέει τίποτα. Πιστεύω, όμως, ότι είναι ένα δυνατό βήμα. Για πρώτη φορά, η χώρα δημιουργεί αναπτυξιακή τράπεζα. Στη Γερμανία υπάρχει η </w:t>
      </w:r>
      <w:proofErr w:type="spellStart"/>
      <w:r>
        <w:rPr>
          <w:rFonts w:eastAsia="Times New Roman" w:cs="Times New Roman"/>
          <w:szCs w:val="24"/>
          <w:lang w:val="en-US"/>
        </w:rPr>
        <w:t>KfW</w:t>
      </w:r>
      <w:proofErr w:type="spellEnd"/>
      <w:r>
        <w:rPr>
          <w:rFonts w:eastAsia="Times New Roman" w:cs="Times New Roman"/>
          <w:szCs w:val="24"/>
        </w:rPr>
        <w:t xml:space="preserve">. Στη Μεγάλη Βρετανία υπάρχει η </w:t>
      </w:r>
      <w:r>
        <w:rPr>
          <w:rFonts w:eastAsia="Times New Roman" w:cs="Times New Roman"/>
          <w:szCs w:val="24"/>
          <w:lang w:val="en-US"/>
        </w:rPr>
        <w:t>British</w:t>
      </w:r>
      <w:r>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Στη Γαλλία υπάρχει η </w:t>
      </w:r>
      <w:r>
        <w:rPr>
          <w:rFonts w:eastAsia="Times New Roman" w:cs="Times New Roman"/>
          <w:szCs w:val="24"/>
          <w:lang w:val="en-US"/>
        </w:rPr>
        <w:t>National</w:t>
      </w:r>
      <w:r>
        <w:rPr>
          <w:rFonts w:eastAsia="Times New Roman" w:cs="Times New Roman"/>
          <w:szCs w:val="24"/>
        </w:rPr>
        <w:t xml:space="preserve"> </w:t>
      </w:r>
      <w:r>
        <w:rPr>
          <w:rFonts w:eastAsia="Times New Roman" w:cs="Times New Roman"/>
          <w:szCs w:val="24"/>
          <w:lang w:val="en-US"/>
        </w:rPr>
        <w:t>De</w:t>
      </w:r>
      <w:r>
        <w:rPr>
          <w:rFonts w:eastAsia="Times New Roman" w:cs="Times New Roman"/>
          <w:szCs w:val="24"/>
          <w:lang w:val="en-US"/>
        </w:rPr>
        <w:t>velopment</w:t>
      </w:r>
      <w:r>
        <w:rPr>
          <w:rFonts w:eastAsia="Times New Roman" w:cs="Times New Roman"/>
          <w:szCs w:val="24"/>
        </w:rPr>
        <w:t xml:space="preserve"> </w:t>
      </w:r>
      <w:r>
        <w:rPr>
          <w:rFonts w:eastAsia="Times New Roman" w:cs="Times New Roman"/>
          <w:szCs w:val="24"/>
          <w:lang w:val="en-US"/>
        </w:rPr>
        <w:t>Agency</w:t>
      </w:r>
      <w:r>
        <w:rPr>
          <w:rFonts w:eastAsia="Times New Roman" w:cs="Times New Roman"/>
          <w:szCs w:val="24"/>
        </w:rPr>
        <w:t xml:space="preserve">. Στην Ιταλία υπάρχει η </w:t>
      </w:r>
      <w:proofErr w:type="spellStart"/>
      <w:r>
        <w:rPr>
          <w:rFonts w:eastAsia="Times New Roman"/>
          <w:szCs w:val="24"/>
        </w:rPr>
        <w:t>Cassa</w:t>
      </w:r>
      <w:proofErr w:type="spellEnd"/>
      <w:r>
        <w:rPr>
          <w:rFonts w:eastAsia="Times New Roman"/>
          <w:szCs w:val="24"/>
        </w:rPr>
        <w:t xml:space="preserve"> </w:t>
      </w:r>
      <w:proofErr w:type="spellStart"/>
      <w:r>
        <w:rPr>
          <w:rFonts w:eastAsia="Times New Roman"/>
          <w:szCs w:val="24"/>
        </w:rPr>
        <w:t>Depositi</w:t>
      </w:r>
      <w:proofErr w:type="spellEnd"/>
      <w:r>
        <w:rPr>
          <w:rFonts w:eastAsia="Times New Roman"/>
          <w:szCs w:val="24"/>
        </w:rPr>
        <w:t xml:space="preserve"> e </w:t>
      </w:r>
      <w:proofErr w:type="spellStart"/>
      <w:r>
        <w:rPr>
          <w:rFonts w:eastAsia="Times New Roman"/>
          <w:szCs w:val="24"/>
        </w:rPr>
        <w:t>Prestiti</w:t>
      </w:r>
      <w:proofErr w:type="spellEnd"/>
      <w:r>
        <w:rPr>
          <w:rFonts w:eastAsia="Times New Roman"/>
          <w:szCs w:val="24"/>
        </w:rPr>
        <w:t>.</w:t>
      </w:r>
    </w:p>
    <w:p w14:paraId="3C9ACAF4" w14:textId="77777777" w:rsidR="00DF4D2A" w:rsidRDefault="00ED41C9">
      <w:pPr>
        <w:spacing w:line="600" w:lineRule="auto"/>
        <w:ind w:firstLine="720"/>
        <w:jc w:val="both"/>
        <w:rPr>
          <w:rFonts w:eastAsia="Times New Roman"/>
          <w:szCs w:val="24"/>
        </w:rPr>
      </w:pPr>
      <w:r>
        <w:rPr>
          <w:rFonts w:eastAsia="Times New Roman"/>
          <w:szCs w:val="24"/>
        </w:rPr>
        <w:t xml:space="preserve">Τι θέλω να πω; Χρόνια οι πραγματικοί τραπεζίτες ονειρεύονταν αυτή την τράπεζα. Ξέρουμε ότι σήμερα αυτό είναι γεγονός και το επικροτούν και οι </w:t>
      </w:r>
      <w:r>
        <w:rPr>
          <w:rFonts w:eastAsia="Times New Roman"/>
          <w:szCs w:val="24"/>
        </w:rPr>
        <w:t>θ</w:t>
      </w:r>
      <w:r>
        <w:rPr>
          <w:rFonts w:eastAsia="Times New Roman"/>
          <w:szCs w:val="24"/>
        </w:rPr>
        <w:t>εσμοί. Δεν θέλω να επεκταθώ περισσότερο. Δεν ε</w:t>
      </w:r>
      <w:r>
        <w:rPr>
          <w:rFonts w:eastAsia="Times New Roman"/>
          <w:szCs w:val="24"/>
        </w:rPr>
        <w:t xml:space="preserve">ίμαι ούτε οικονομολόγος ούτε τραπεζικός. Είναι ένα βήμα θετικό. </w:t>
      </w:r>
    </w:p>
    <w:p w14:paraId="3C9ACAF5" w14:textId="77777777" w:rsidR="00DF4D2A" w:rsidRDefault="00ED41C9">
      <w:pPr>
        <w:spacing w:line="600" w:lineRule="auto"/>
        <w:ind w:firstLine="720"/>
        <w:jc w:val="both"/>
        <w:rPr>
          <w:rFonts w:eastAsia="Times New Roman"/>
          <w:szCs w:val="24"/>
        </w:rPr>
      </w:pPr>
      <w:r>
        <w:rPr>
          <w:rFonts w:eastAsia="Times New Roman"/>
          <w:szCs w:val="24"/>
        </w:rPr>
        <w:t xml:space="preserve">Θέλω ακόμα να θυμίσω το εξής: Μερικές μέρες πριν η </w:t>
      </w:r>
      <w:r>
        <w:rPr>
          <w:rFonts w:eastAsia="Times New Roman"/>
          <w:szCs w:val="24"/>
        </w:rPr>
        <w:t>«</w:t>
      </w:r>
      <w:r>
        <w:rPr>
          <w:rFonts w:eastAsia="Times New Roman"/>
          <w:szCs w:val="24"/>
          <w:lang w:val="en-US"/>
        </w:rPr>
        <w:t>TOTAL</w:t>
      </w:r>
      <w:r>
        <w:rPr>
          <w:rFonts w:eastAsia="Times New Roman"/>
          <w:szCs w:val="24"/>
        </w:rPr>
        <w:t>»</w:t>
      </w:r>
      <w:r>
        <w:rPr>
          <w:rFonts w:eastAsia="Times New Roman"/>
          <w:szCs w:val="24"/>
        </w:rPr>
        <w:t xml:space="preserve"> και η </w:t>
      </w:r>
      <w:r>
        <w:rPr>
          <w:rFonts w:eastAsia="Times New Roman"/>
          <w:szCs w:val="24"/>
        </w:rPr>
        <w:t>«</w:t>
      </w:r>
      <w:r>
        <w:rPr>
          <w:rFonts w:eastAsia="Times New Roman"/>
          <w:szCs w:val="24"/>
          <w:lang w:val="en-US"/>
        </w:rPr>
        <w:t>EXXONMOBIL</w:t>
      </w:r>
      <w:r>
        <w:rPr>
          <w:rFonts w:eastAsia="Times New Roman"/>
          <w:szCs w:val="24"/>
        </w:rPr>
        <w:t>»</w:t>
      </w:r>
      <w:r>
        <w:rPr>
          <w:rFonts w:eastAsia="Times New Roman"/>
          <w:szCs w:val="24"/>
        </w:rPr>
        <w:t xml:space="preserve">, που ξέρουμε ότι διευθυντής στην </w:t>
      </w:r>
      <w:r>
        <w:rPr>
          <w:rFonts w:eastAsia="Times New Roman"/>
          <w:szCs w:val="24"/>
        </w:rPr>
        <w:t>«</w:t>
      </w:r>
      <w:r>
        <w:rPr>
          <w:rFonts w:eastAsia="Times New Roman"/>
          <w:szCs w:val="24"/>
          <w:lang w:val="en-US"/>
        </w:rPr>
        <w:t>EXXONMOBIL</w:t>
      </w:r>
      <w:r>
        <w:rPr>
          <w:rFonts w:eastAsia="Times New Roman"/>
          <w:szCs w:val="24"/>
        </w:rPr>
        <w:t>»</w:t>
      </w:r>
      <w:r>
        <w:rPr>
          <w:rFonts w:eastAsia="Times New Roman"/>
          <w:szCs w:val="24"/>
        </w:rPr>
        <w:t xml:space="preserve"> είναι σημερινός Υπουργός των Ηνωμένων Πολιτειών Αμερικής, ξεκινούν εξορύξεις. Δεν μηδενίζω τους προηγούμενους. Θέλω να παραδεχθώ ότι πραγματικά έγινε μια προσπάθεια, ειδικά επί </w:t>
      </w:r>
      <w:r>
        <w:rPr>
          <w:rFonts w:eastAsia="Times New Roman"/>
          <w:szCs w:val="24"/>
        </w:rPr>
        <w:t>υ</w:t>
      </w:r>
      <w:r>
        <w:rPr>
          <w:rFonts w:eastAsia="Times New Roman"/>
          <w:szCs w:val="24"/>
        </w:rPr>
        <w:t xml:space="preserve">πουργίας του κ. Μανιάτη. </w:t>
      </w:r>
    </w:p>
    <w:p w14:paraId="3C9ACAF6" w14:textId="77777777" w:rsidR="00DF4D2A" w:rsidRDefault="00ED41C9">
      <w:pPr>
        <w:spacing w:line="600" w:lineRule="auto"/>
        <w:ind w:firstLine="720"/>
        <w:jc w:val="both"/>
        <w:rPr>
          <w:rFonts w:eastAsia="Times New Roman"/>
          <w:szCs w:val="24"/>
        </w:rPr>
      </w:pPr>
      <w:r>
        <w:rPr>
          <w:rFonts w:eastAsia="Times New Roman"/>
          <w:szCs w:val="24"/>
        </w:rPr>
        <w:t>Ωστόσο, ακόμα που για εμένα είναι πάρα πολύ σημαντι</w:t>
      </w:r>
      <w:r>
        <w:rPr>
          <w:rFonts w:eastAsia="Times New Roman"/>
          <w:szCs w:val="24"/>
        </w:rPr>
        <w:t xml:space="preserve">κό και κάπου πέρασε απαρατήρητο, ο κ. </w:t>
      </w:r>
      <w:proofErr w:type="spellStart"/>
      <w:r>
        <w:rPr>
          <w:rFonts w:eastAsia="Times New Roman"/>
          <w:szCs w:val="24"/>
        </w:rPr>
        <w:t>Χαρίτσης</w:t>
      </w:r>
      <w:proofErr w:type="spellEnd"/>
      <w:r>
        <w:rPr>
          <w:rFonts w:eastAsia="Times New Roman"/>
          <w:szCs w:val="24"/>
        </w:rPr>
        <w:t xml:space="preserve"> και το επιτελείο του φυσικά είναι αυτός </w:t>
      </w:r>
      <w:r>
        <w:rPr>
          <w:rFonts w:eastAsia="Times New Roman"/>
          <w:szCs w:val="24"/>
        </w:rPr>
        <w:lastRenderedPageBreak/>
        <w:t xml:space="preserve">που κατάφερε να είμαστε πρώτοι σε απορρόφηση ΕΣΠΑ. Με τέσσερα χρηματοδοτικά εργαλεία και με τον αναπτυξιακό νόμο </w:t>
      </w:r>
      <w:proofErr w:type="spellStart"/>
      <w:r>
        <w:rPr>
          <w:rFonts w:eastAsia="Times New Roman"/>
          <w:szCs w:val="24"/>
        </w:rPr>
        <w:t>οσονούπω</w:t>
      </w:r>
      <w:proofErr w:type="spellEnd"/>
      <w:r>
        <w:rPr>
          <w:rFonts w:eastAsia="Times New Roman"/>
          <w:szCs w:val="24"/>
        </w:rPr>
        <w:t xml:space="preserve"> ρίχνει στην αγορά 5,1 δισεκατομμύρια. Και για ν</w:t>
      </w:r>
      <w:r>
        <w:rPr>
          <w:rFonts w:eastAsia="Times New Roman"/>
          <w:szCs w:val="24"/>
        </w:rPr>
        <w:t>α είμαι ακριβής, οι αιτήσεις που έγιναν με τον καινούρ</w:t>
      </w:r>
      <w:r>
        <w:rPr>
          <w:rFonts w:eastAsia="Times New Roman"/>
          <w:szCs w:val="24"/>
        </w:rPr>
        <w:t>γ</w:t>
      </w:r>
      <w:r>
        <w:rPr>
          <w:rFonts w:eastAsia="Times New Roman"/>
          <w:szCs w:val="24"/>
        </w:rPr>
        <w:t>ιο αναπτυξιακό νόμο που είναι πολύ καινούρ</w:t>
      </w:r>
      <w:r>
        <w:rPr>
          <w:rFonts w:eastAsia="Times New Roman"/>
          <w:szCs w:val="24"/>
        </w:rPr>
        <w:t>γ</w:t>
      </w:r>
      <w:r>
        <w:rPr>
          <w:rFonts w:eastAsia="Times New Roman"/>
          <w:szCs w:val="24"/>
        </w:rPr>
        <w:t xml:space="preserve">ιος ήταν επτακόσιες επτά, εκ των οποίων οι εξακόσιες σαράντα εννέα είναι μεσαίες και μικρές επιχειρήσεις. Αυτή είναι η απάντηση στο «φύγετε τώρα». </w:t>
      </w:r>
    </w:p>
    <w:p w14:paraId="3C9ACAF7" w14:textId="77777777" w:rsidR="00DF4D2A" w:rsidRDefault="00ED41C9">
      <w:pPr>
        <w:spacing w:line="600" w:lineRule="auto"/>
        <w:ind w:firstLine="720"/>
        <w:jc w:val="both"/>
        <w:rPr>
          <w:rFonts w:eastAsia="Times New Roman"/>
          <w:szCs w:val="24"/>
        </w:rPr>
      </w:pPr>
      <w:r>
        <w:rPr>
          <w:rFonts w:eastAsia="Times New Roman"/>
          <w:szCs w:val="24"/>
        </w:rPr>
        <w:t>Να μην επα</w:t>
      </w:r>
      <w:r>
        <w:rPr>
          <w:rFonts w:eastAsia="Times New Roman"/>
          <w:szCs w:val="24"/>
        </w:rPr>
        <w:t>ναλάβω γιατί δεν έκλεισαν οι δρόμοι φέτος. Ας διερωτηθεί κανείς, τι έκανε ο Αποστόλου και το επιτελείο του και δεν έκλεισαν για πρώτη φορά οι δρόμοι.</w:t>
      </w:r>
    </w:p>
    <w:p w14:paraId="3C9ACAF8" w14:textId="77777777" w:rsidR="00DF4D2A" w:rsidRDefault="00ED41C9">
      <w:pPr>
        <w:spacing w:line="600" w:lineRule="auto"/>
        <w:ind w:firstLine="720"/>
        <w:jc w:val="both"/>
        <w:rPr>
          <w:rFonts w:eastAsia="Times New Roman"/>
          <w:szCs w:val="24"/>
        </w:rPr>
      </w:pPr>
      <w:r>
        <w:rPr>
          <w:rFonts w:eastAsia="Times New Roman"/>
          <w:szCs w:val="24"/>
        </w:rPr>
        <w:t>Να μην επαναλάβω ότι δεν σκοτώθηκε ούτε ένας άνθρωπος στις γιορτές με τους δ</w:t>
      </w:r>
      <w:r>
        <w:rPr>
          <w:rFonts w:eastAsia="Times New Roman"/>
          <w:szCs w:val="24"/>
        </w:rPr>
        <w:t>εκ</w:t>
      </w:r>
      <w:r>
        <w:rPr>
          <w:rFonts w:eastAsia="Times New Roman"/>
          <w:szCs w:val="24"/>
        </w:rPr>
        <w:t xml:space="preserve">αέξι κόμβους που άνοιξε ο </w:t>
      </w:r>
      <w:proofErr w:type="spellStart"/>
      <w:r>
        <w:rPr>
          <w:rFonts w:eastAsia="Times New Roman"/>
          <w:szCs w:val="24"/>
        </w:rPr>
        <w:t>Σπ</w:t>
      </w:r>
      <w:r>
        <w:rPr>
          <w:rFonts w:eastAsia="Times New Roman"/>
          <w:szCs w:val="24"/>
        </w:rPr>
        <w:t>ίρτζης</w:t>
      </w:r>
      <w:proofErr w:type="spellEnd"/>
      <w:r>
        <w:rPr>
          <w:rFonts w:eastAsia="Times New Roman"/>
          <w:szCs w:val="24"/>
        </w:rPr>
        <w:t xml:space="preserve">. Δεν μηδενίζω. Κάποια από αυτά είχαν γίνει και πριν, ειδικά για το θέμα του </w:t>
      </w:r>
      <w:proofErr w:type="spellStart"/>
      <w:r>
        <w:rPr>
          <w:rFonts w:eastAsia="Times New Roman"/>
          <w:szCs w:val="24"/>
        </w:rPr>
        <w:t>Σπίρτζη</w:t>
      </w:r>
      <w:proofErr w:type="spellEnd"/>
      <w:r>
        <w:rPr>
          <w:rFonts w:eastAsia="Times New Roman"/>
          <w:szCs w:val="24"/>
        </w:rPr>
        <w:t xml:space="preserve">. </w:t>
      </w:r>
    </w:p>
    <w:p w14:paraId="3C9ACAF9" w14:textId="77777777" w:rsidR="00DF4D2A" w:rsidRDefault="00ED41C9">
      <w:pPr>
        <w:spacing w:line="600" w:lineRule="auto"/>
        <w:ind w:firstLine="720"/>
        <w:jc w:val="both"/>
        <w:rPr>
          <w:rFonts w:eastAsia="Times New Roman"/>
          <w:szCs w:val="24"/>
        </w:rPr>
      </w:pPr>
      <w:r>
        <w:rPr>
          <w:rFonts w:eastAsia="Times New Roman"/>
          <w:szCs w:val="24"/>
        </w:rPr>
        <w:t xml:space="preserve">Τι σας εμπόδισε τόσα χρόνια να κάνετε το πλαστικό χρήμα, που πραγματικά </w:t>
      </w:r>
      <w:r>
        <w:rPr>
          <w:rFonts w:eastAsia="Times New Roman"/>
          <w:szCs w:val="24"/>
        </w:rPr>
        <w:t>κ</w:t>
      </w:r>
      <w:r>
        <w:rPr>
          <w:rFonts w:eastAsia="Times New Roman"/>
          <w:szCs w:val="24"/>
        </w:rPr>
        <w:t xml:space="preserve">τυπάει τη φοροδιαφυγή; </w:t>
      </w:r>
    </w:p>
    <w:p w14:paraId="3C9ACAFA" w14:textId="77777777" w:rsidR="00DF4D2A" w:rsidRDefault="00ED41C9">
      <w:pPr>
        <w:spacing w:line="600" w:lineRule="auto"/>
        <w:ind w:firstLine="720"/>
        <w:jc w:val="both"/>
        <w:rPr>
          <w:rFonts w:eastAsia="Times New Roman" w:cs="Times New Roman"/>
          <w:szCs w:val="24"/>
        </w:rPr>
      </w:pPr>
      <w:r>
        <w:rPr>
          <w:rFonts w:eastAsia="Times New Roman"/>
          <w:szCs w:val="24"/>
        </w:rPr>
        <w:t>Να θυμίσω κι ένα μείζον θέμα ηθικής τάξης πολύ μεγάλο. Τι σας εμπό</w:t>
      </w:r>
      <w:r>
        <w:rPr>
          <w:rFonts w:eastAsia="Times New Roman"/>
          <w:szCs w:val="24"/>
        </w:rPr>
        <w:t xml:space="preserve">διζε πραγματικά μετά από δεκατρία χρόνια να ασχοληθείτε με αυτό; Βούιζε ο τόπος. Εγώ το τεκμήριο της αθωότητας το σέβομαι. Κι εύχομαι πραγματικά </w:t>
      </w:r>
      <w:r w:rsidRPr="00EF497B">
        <w:rPr>
          <w:rFonts w:eastAsia="Times New Roman"/>
          <w:szCs w:val="24"/>
        </w:rPr>
        <w:t>στον κ. Παπαντωνίου να το ασκήσει. Είχαμε, όμως, ιερή υποχρέωση να κά</w:t>
      </w:r>
      <w:r w:rsidRPr="00EF497B">
        <w:rPr>
          <w:rFonts w:eastAsia="Times New Roman"/>
          <w:szCs w:val="24"/>
        </w:rPr>
        <w:lastRenderedPageBreak/>
        <w:t>νουμε αυτή</w:t>
      </w:r>
      <w:r w:rsidRPr="00F32247">
        <w:rPr>
          <w:rFonts w:eastAsia="Times New Roman"/>
          <w:szCs w:val="24"/>
        </w:rPr>
        <w:t xml:space="preserve"> την </w:t>
      </w:r>
      <w:r w:rsidRPr="00EF497B">
        <w:rPr>
          <w:rFonts w:eastAsia="Times New Roman"/>
          <w:szCs w:val="24"/>
        </w:rPr>
        <w:t>ε</w:t>
      </w:r>
      <w:r w:rsidRPr="00EF497B">
        <w:rPr>
          <w:rFonts w:eastAsia="Times New Roman"/>
          <w:szCs w:val="24"/>
        </w:rPr>
        <w:t>πιτροπή στη Βουλή. Θυμάστε</w:t>
      </w:r>
      <w:r w:rsidRPr="00EF497B">
        <w:rPr>
          <w:rFonts w:eastAsia="Times New Roman"/>
          <w:szCs w:val="24"/>
        </w:rPr>
        <w:t xml:space="preserve"> τις αντιδράσεις της Νέας Δημοκρατίας και της </w:t>
      </w:r>
      <w:r w:rsidRPr="00EF497B">
        <w:rPr>
          <w:rFonts w:eastAsia="Times New Roman"/>
          <w:szCs w:val="24"/>
        </w:rPr>
        <w:t xml:space="preserve">Δημοκρατικής </w:t>
      </w:r>
      <w:r w:rsidRPr="00EF497B">
        <w:rPr>
          <w:rFonts w:eastAsia="Times New Roman"/>
          <w:szCs w:val="24"/>
        </w:rPr>
        <w:t xml:space="preserve">Συμπαράταξης; «Δώστε τον νόμο πίσω. Είστε αναρμόδιοι». Λειτούργησε σαν ελατήριο; </w:t>
      </w:r>
    </w:p>
    <w:p w14:paraId="3C9ACAFB" w14:textId="77777777" w:rsidR="00DF4D2A" w:rsidRDefault="00ED41C9">
      <w:pPr>
        <w:spacing w:line="600" w:lineRule="auto"/>
        <w:ind w:firstLine="720"/>
        <w:jc w:val="both"/>
        <w:rPr>
          <w:rFonts w:eastAsia="Times New Roman" w:cs="Times New Roman"/>
          <w:szCs w:val="24"/>
        </w:rPr>
      </w:pPr>
      <w:r w:rsidRPr="00F249A9">
        <w:rPr>
          <w:rFonts w:eastAsia="Times New Roman" w:cs="Times New Roman"/>
          <w:color w:val="000000" w:themeColor="text1"/>
          <w:szCs w:val="24"/>
        </w:rPr>
        <w:t>Η κ</w:t>
      </w:r>
      <w:r w:rsidRPr="00F249A9">
        <w:rPr>
          <w:rFonts w:eastAsia="Times New Roman" w:cs="Times New Roman"/>
          <w:color w:val="000000" w:themeColor="text1"/>
          <w:szCs w:val="24"/>
        </w:rPr>
        <w:t>.</w:t>
      </w:r>
      <w:r w:rsidRPr="00F249A9">
        <w:rPr>
          <w:rFonts w:eastAsia="Times New Roman" w:cs="Times New Roman"/>
          <w:color w:val="000000" w:themeColor="text1"/>
          <w:szCs w:val="24"/>
        </w:rPr>
        <w:t xml:space="preserve"> </w:t>
      </w:r>
      <w:proofErr w:type="spellStart"/>
      <w:r w:rsidRPr="00F249A9">
        <w:rPr>
          <w:rFonts w:eastAsia="Times New Roman" w:cs="Times New Roman"/>
          <w:color w:val="000000" w:themeColor="text1"/>
          <w:szCs w:val="24"/>
        </w:rPr>
        <w:t>Τουλουπάκη</w:t>
      </w:r>
      <w:proofErr w:type="spellEnd"/>
      <w:r w:rsidRPr="00F249A9">
        <w:rPr>
          <w:rFonts w:eastAsia="Times New Roman" w:cs="Times New Roman"/>
          <w:color w:val="000000" w:themeColor="text1"/>
          <w:szCs w:val="24"/>
        </w:rPr>
        <w:t xml:space="preserve"> έψαξε στη λίστα </w:t>
      </w:r>
      <w:proofErr w:type="spellStart"/>
      <w:r w:rsidRPr="00F249A9">
        <w:rPr>
          <w:rFonts w:eastAsia="Times New Roman" w:cs="Times New Roman"/>
          <w:color w:val="000000" w:themeColor="text1"/>
          <w:szCs w:val="24"/>
        </w:rPr>
        <w:t>Μπόργιανς</w:t>
      </w:r>
      <w:proofErr w:type="spellEnd"/>
      <w:r w:rsidRPr="00F249A9">
        <w:rPr>
          <w:rFonts w:eastAsia="Times New Roman" w:cs="Times New Roman"/>
          <w:color w:val="000000" w:themeColor="text1"/>
          <w:szCs w:val="24"/>
        </w:rPr>
        <w:t xml:space="preserve">. Ξέρετε τι «έκαψε» τον κ. Παπαντωνίου; Το γεγονός ότι ένα μεγάλο κομμάτι </w:t>
      </w:r>
      <w:r w:rsidRPr="00F249A9">
        <w:rPr>
          <w:rFonts w:eastAsia="Times New Roman" w:cs="Times New Roman"/>
          <w:color w:val="000000" w:themeColor="text1"/>
          <w:szCs w:val="24"/>
        </w:rPr>
        <w:t>δικαστικών ήξερ</w:t>
      </w:r>
      <w:r w:rsidRPr="00F249A9">
        <w:rPr>
          <w:rFonts w:eastAsia="Times New Roman" w:cs="Times New Roman"/>
          <w:color w:val="000000" w:themeColor="text1"/>
          <w:szCs w:val="24"/>
        </w:rPr>
        <w:t>ε</w:t>
      </w:r>
      <w:r w:rsidRPr="00F249A9">
        <w:rPr>
          <w:rFonts w:eastAsia="Times New Roman" w:cs="Times New Roman"/>
          <w:color w:val="000000" w:themeColor="text1"/>
          <w:szCs w:val="24"/>
        </w:rPr>
        <w:t xml:space="preserve"> ότι δεν υπάρχει πολιτική βούληση. Οι λίστες κρυβόντουσαν. Η κ</w:t>
      </w:r>
      <w:r w:rsidRPr="00F249A9">
        <w:rPr>
          <w:rFonts w:eastAsia="Times New Roman" w:cs="Times New Roman"/>
          <w:color w:val="000000" w:themeColor="text1"/>
          <w:szCs w:val="24"/>
        </w:rPr>
        <w:t>.</w:t>
      </w:r>
      <w:r w:rsidRPr="00F249A9">
        <w:rPr>
          <w:rFonts w:eastAsia="Times New Roman" w:cs="Times New Roman"/>
          <w:color w:val="000000" w:themeColor="text1"/>
          <w:szCs w:val="24"/>
        </w:rPr>
        <w:t xml:space="preserve"> </w:t>
      </w:r>
      <w:proofErr w:type="spellStart"/>
      <w:r w:rsidRPr="00F249A9">
        <w:rPr>
          <w:rFonts w:eastAsia="Times New Roman" w:cs="Times New Roman"/>
          <w:color w:val="000000" w:themeColor="text1"/>
          <w:szCs w:val="24"/>
        </w:rPr>
        <w:t>Τουλουπάκη</w:t>
      </w:r>
      <w:proofErr w:type="spellEnd"/>
      <w:r w:rsidRPr="00F249A9">
        <w:rPr>
          <w:rFonts w:eastAsia="Times New Roman" w:cs="Times New Roman"/>
          <w:color w:val="000000" w:themeColor="text1"/>
          <w:szCs w:val="24"/>
        </w:rPr>
        <w:t xml:space="preserve">, λοιπόν, </w:t>
      </w:r>
      <w:r>
        <w:rPr>
          <w:rFonts w:eastAsia="Times New Roman" w:cs="Times New Roman"/>
          <w:szCs w:val="24"/>
        </w:rPr>
        <w:t xml:space="preserve">εκτός από τους τρεις λογαριασμούς, εκτός από το ασφαλιστήριο, βρήκε και έναν περίεργο λογαριασμό στη λίστα </w:t>
      </w:r>
      <w:proofErr w:type="spellStart"/>
      <w:r>
        <w:rPr>
          <w:rFonts w:eastAsia="Times New Roman" w:cs="Times New Roman"/>
          <w:szCs w:val="24"/>
        </w:rPr>
        <w:t>Μπόργιανς</w:t>
      </w:r>
      <w:proofErr w:type="spellEnd"/>
      <w:r>
        <w:rPr>
          <w:rFonts w:eastAsia="Times New Roman" w:cs="Times New Roman"/>
          <w:szCs w:val="24"/>
        </w:rPr>
        <w:t>. Τη θυμόσαστε αυτή τη λίστα; Λέω ξανά ό</w:t>
      </w:r>
      <w:r>
        <w:rPr>
          <w:rFonts w:eastAsia="Times New Roman" w:cs="Times New Roman"/>
          <w:szCs w:val="24"/>
        </w:rPr>
        <w:t>τι εύχομαι στον οποιονδήποτε Έλληνα πολίτη το τεκμήριο της αθωότητας να υπάρχει. Όλα αυτά έγιναν από την «άχρηστη», «επικίνδυνη» Κυβέρνηση, για την οποία, πραγματικά, από το πρωί ως το βράδυ ακούμε «γερμανοτσολιάδες», «Βενεζουέλα», «</w:t>
      </w:r>
      <w:r>
        <w:rPr>
          <w:rFonts w:eastAsia="Times New Roman" w:cs="Times New Roman"/>
          <w:szCs w:val="24"/>
        </w:rPr>
        <w:t>Β</w:t>
      </w:r>
      <w:r>
        <w:rPr>
          <w:rFonts w:eastAsia="Times New Roman" w:cs="Times New Roman"/>
          <w:szCs w:val="24"/>
        </w:rPr>
        <w:t>όρεια Κορέα», «εκλογές</w:t>
      </w:r>
      <w:r>
        <w:rPr>
          <w:rFonts w:eastAsia="Times New Roman" w:cs="Times New Roman"/>
          <w:szCs w:val="24"/>
        </w:rPr>
        <w:t>», «θράσος» και άλλους χαρακτηρισμούς.</w:t>
      </w:r>
    </w:p>
    <w:p w14:paraId="3C9ACAF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Όπως </w:t>
      </w:r>
      <w:proofErr w:type="spellStart"/>
      <w:r>
        <w:rPr>
          <w:rFonts w:eastAsia="Times New Roman" w:cs="Times New Roman"/>
          <w:szCs w:val="24"/>
        </w:rPr>
        <w:t>προείπα</w:t>
      </w:r>
      <w:proofErr w:type="spellEnd"/>
      <w:r>
        <w:rPr>
          <w:rFonts w:eastAsia="Times New Roman" w:cs="Times New Roman"/>
          <w:szCs w:val="24"/>
        </w:rPr>
        <w:t>, ο προηγούμενος ομιλών δεν χρησιμοποιεί χαρακτηρισμούς. Την ευπρέπειά του τη σέβομαι και δεν έχω κανέναν δισταγμό να την αναγνωρίσω. Αντίπαλοι είμαστε. Δεν είπαμε να αγαπηθούμε</w:t>
      </w:r>
      <w:r>
        <w:rPr>
          <w:rFonts w:eastAsia="Times New Roman" w:cs="Times New Roman"/>
          <w:szCs w:val="24"/>
        </w:rPr>
        <w:t>!</w:t>
      </w:r>
      <w:r>
        <w:rPr>
          <w:rFonts w:eastAsia="Times New Roman" w:cs="Times New Roman"/>
          <w:szCs w:val="24"/>
        </w:rPr>
        <w:t xml:space="preserve"> Και αυτός είναι και ο ρόλος της Αξιωματικής Αντιπολίτευσης.</w:t>
      </w:r>
    </w:p>
    <w:p w14:paraId="3C9ACAF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Πάμε στα σημερινά. Μας κουνάνε το δάχτυλο από το πρωί ως το βράδυ. Έχουμε ευθύνη; Ναι. Κυβερνάμε; Έχουμε πολιτικό κόστος; Ναι. Περνάει άσχημα ένα μεγάλο κομμάτι του κόσμου; Βεβαίως.</w:t>
      </w:r>
    </w:p>
    <w:p w14:paraId="3C9ACAF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Για να θυμηθο</w:t>
      </w:r>
      <w:r>
        <w:rPr>
          <w:rFonts w:eastAsia="Times New Roman" w:cs="Times New Roman"/>
          <w:szCs w:val="24"/>
        </w:rPr>
        <w:t>ύμε, όμως. Δεν μπορώ να μην απαντήσω. Είχατε ακούσει ξανά 27% ανεργία; Οι ικανές κυβερνήσεις ΠΑΣΟΚ και Νέας Δημοκρατίας παρέδωσαν μετά από σαράντα χρόνια 27% ανεργία. Παρέδωσαν ένα χρέος γύρω στα 323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325 δισεκατομμύρια. Παρέδωσαν ΑΕΠ από 120% στα 180% κα</w:t>
      </w:r>
      <w:r>
        <w:rPr>
          <w:rFonts w:eastAsia="Times New Roman" w:cs="Times New Roman"/>
          <w:szCs w:val="24"/>
        </w:rPr>
        <w:t>ι το 1</w:t>
      </w:r>
      <w:r>
        <w:rPr>
          <w:rFonts w:eastAsia="Times New Roman"/>
          <w:szCs w:val="24"/>
        </w:rPr>
        <w:t>∕</w:t>
      </w:r>
      <w:r>
        <w:rPr>
          <w:rFonts w:eastAsia="Times New Roman" w:cs="Times New Roman"/>
          <w:szCs w:val="24"/>
        </w:rPr>
        <w:t xml:space="preserve">4 των Ελλήνων ήδη είχε χάσει το εισόδημά του. </w:t>
      </w:r>
    </w:p>
    <w:p w14:paraId="3C9ACAF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Πού ήταν οι πραγματικοί αναλυτές, αυτοί που κουνάνε το δάχτυλο και χαρακτηρίζουν όλα αυτά τα χρόνια; Παρέδωσαν ναι ή όχι χρεοκοπημένη χώρα; Τι σημαίνουν αυτά τα τέσσερα νούμερα; Διαχειρίζεται μια λεηλασ</w:t>
      </w:r>
      <w:r>
        <w:rPr>
          <w:rFonts w:eastAsia="Times New Roman" w:cs="Times New Roman"/>
          <w:szCs w:val="24"/>
        </w:rPr>
        <w:t xml:space="preserve">ία; Ναι ή όχι; </w:t>
      </w:r>
    </w:p>
    <w:p w14:paraId="3C9ACB0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Δεν θέλω να ονοματίσω. Σε εκατό τσέπες πήγαν τα δισεκατομμύρια του χρηματιστηρίου. Ακούσατε τίποτα; Σε εκατό τσέπες πήγε η υπερτιμολόγηση των Ολυμπιακών Αγώνων. Ακούσατε τίποτα; Σε εκατό τσέπες πήγαν τα δισεκατομμύρια των εξοπλιστικών. Σε ε</w:t>
      </w:r>
      <w:r>
        <w:rPr>
          <w:rFonts w:eastAsia="Times New Roman" w:cs="Times New Roman"/>
          <w:szCs w:val="24"/>
        </w:rPr>
        <w:t xml:space="preserve">κατό τσέπες πήγαν οι υπερτιμολογήσεις και τα αίσχη στην υγεία. </w:t>
      </w:r>
    </w:p>
    <w:p w14:paraId="3C9ACB0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Με νούμερα αναφέρω ότι 22 δισεκατομμύρια στοίχισε η </w:t>
      </w:r>
      <w:r>
        <w:rPr>
          <w:rFonts w:eastAsia="Times New Roman" w:cs="Times New Roman"/>
          <w:szCs w:val="24"/>
        </w:rPr>
        <w:t>«</w:t>
      </w:r>
      <w:r>
        <w:rPr>
          <w:rFonts w:eastAsia="Times New Roman" w:cs="Times New Roman"/>
          <w:szCs w:val="24"/>
          <w:lang w:val="en-US"/>
        </w:rPr>
        <w:t>SIEMEMNS</w:t>
      </w:r>
      <w:r>
        <w:rPr>
          <w:rFonts w:eastAsia="Times New Roman" w:cs="Times New Roman"/>
          <w:szCs w:val="24"/>
        </w:rPr>
        <w:t>»</w:t>
      </w:r>
      <w:r>
        <w:rPr>
          <w:rFonts w:eastAsia="Times New Roman" w:cs="Times New Roman"/>
          <w:szCs w:val="24"/>
        </w:rPr>
        <w:t xml:space="preserve">. Ποιοι εμπλέκονται; 18 δισεκατομμύρια στοίχισε η Αγροτική Τράπεζα. Ποιοι εμπλέκονται; Στους </w:t>
      </w:r>
      <w:proofErr w:type="spellStart"/>
      <w:r>
        <w:rPr>
          <w:rFonts w:eastAsia="Times New Roman" w:cs="Times New Roman"/>
          <w:szCs w:val="24"/>
        </w:rPr>
        <w:t>καναλάρχες</w:t>
      </w:r>
      <w:proofErr w:type="spellEnd"/>
      <w:r>
        <w:rPr>
          <w:rFonts w:eastAsia="Times New Roman" w:cs="Times New Roman"/>
          <w:szCs w:val="24"/>
        </w:rPr>
        <w:t xml:space="preserve"> 1,3 τα επίσημα. Πού είναι;</w:t>
      </w:r>
      <w:r>
        <w:rPr>
          <w:rFonts w:eastAsia="Times New Roman" w:cs="Times New Roman"/>
          <w:szCs w:val="24"/>
        </w:rPr>
        <w:t xml:space="preserve"> Στα κόμματά σας 420 εκατομμύρια. </w:t>
      </w:r>
    </w:p>
    <w:p w14:paraId="3C9ACB0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Εγώ αν χρώσταγα, ειλικρινά σας το λέω, το πρώτο πράγμα που θα έκανα όταν ήθελα να συμβουλέψω κάποιον θα του έλεγα: «Με </w:t>
      </w:r>
      <w:proofErr w:type="spellStart"/>
      <w:r>
        <w:rPr>
          <w:rFonts w:eastAsia="Times New Roman" w:cs="Times New Roman"/>
          <w:szCs w:val="24"/>
        </w:rPr>
        <w:t>συγχωρείς</w:t>
      </w:r>
      <w:proofErr w:type="spellEnd"/>
      <w:r>
        <w:rPr>
          <w:rFonts w:eastAsia="Times New Roman" w:cs="Times New Roman"/>
          <w:szCs w:val="24"/>
        </w:rPr>
        <w:t xml:space="preserve"> πάρα πολύ, δεν έχω χρήματα, αλλά θα κάνω κάτι τέλος πάντων»</w:t>
      </w:r>
      <w:r>
        <w:rPr>
          <w:rFonts w:eastAsia="Times New Roman" w:cs="Times New Roman"/>
          <w:szCs w:val="24"/>
        </w:rPr>
        <w:t>.</w:t>
      </w:r>
      <w:r>
        <w:rPr>
          <w:rFonts w:eastAsia="Times New Roman" w:cs="Times New Roman"/>
          <w:szCs w:val="24"/>
        </w:rPr>
        <w:t xml:space="preserve"> Πείτε μας τι θα κάνετε. Τι θα κάνετε γι’ αυτό το χρέος; Και ψάξτε όλες τις λίστες, «</w:t>
      </w:r>
      <w:proofErr w:type="spellStart"/>
      <w:r>
        <w:rPr>
          <w:rFonts w:eastAsia="Times New Roman" w:cs="Times New Roman"/>
          <w:szCs w:val="24"/>
        </w:rPr>
        <w:t>Λαγκάρντ</w:t>
      </w:r>
      <w:proofErr w:type="spellEnd"/>
      <w:r>
        <w:rPr>
          <w:rFonts w:eastAsia="Times New Roman" w:cs="Times New Roman"/>
          <w:szCs w:val="24"/>
        </w:rPr>
        <w:t>», «</w:t>
      </w:r>
      <w:proofErr w:type="spellStart"/>
      <w:r>
        <w:rPr>
          <w:rFonts w:eastAsia="Times New Roman" w:cs="Times New Roman"/>
          <w:szCs w:val="24"/>
        </w:rPr>
        <w:t>Μπόργιανς</w:t>
      </w:r>
      <w:proofErr w:type="spellEnd"/>
      <w:r>
        <w:rPr>
          <w:rFonts w:eastAsia="Times New Roman" w:cs="Times New Roman"/>
          <w:szCs w:val="24"/>
        </w:rPr>
        <w:t>».</w:t>
      </w:r>
    </w:p>
    <w:p w14:paraId="3C9ACB0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Μιλάνε κάποιοι και ενοχλούνται ότι είναι παρελθοντολογία. </w:t>
      </w:r>
    </w:p>
    <w:p w14:paraId="3C9ACB0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Όχι, κύριοι. Είναι η αιτία που η χώρα βρίσκεται αυτή τη στιγμή σ’ αυτή τη θέση. Εμείς κά</w:t>
      </w:r>
      <w:r>
        <w:rPr>
          <w:rFonts w:eastAsia="Times New Roman" w:cs="Times New Roman"/>
          <w:szCs w:val="24"/>
        </w:rPr>
        <w:t>ναμε λάθη. Τα αναγνωρίζουμε. Είχαμε άγνοια κινδύνου. Είχαμε απειρία. Κάναμε λάθος επιλογές. Ένα πράγμα δεν κάναμε. Όταν βλέπω να παίζει επί έξι ημέρες το τρακοσάρι που πήραν κάτι Βουλευτές άθελά τους και είναι αυτή είναι η διαφθορά στη χώρα, είμαι σίγουρος</w:t>
      </w:r>
      <w:r>
        <w:rPr>
          <w:rFonts w:eastAsia="Times New Roman" w:cs="Times New Roman"/>
          <w:szCs w:val="24"/>
        </w:rPr>
        <w:t>, λοιπόν, ότι δεν βάλαμε ποτέ το χέρι στο μέλι. Ποτέ! Κι αυτός είναι ο μεγάλος άσσος ο δικός μας.</w:t>
      </w:r>
    </w:p>
    <w:p w14:paraId="3C9ACB0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Σας θυμίζω κάτι και τελειώνω.</w:t>
      </w:r>
    </w:p>
    <w:p w14:paraId="3C9ACB0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Έχω μισό λεπτό, κύριε Πρόεδρε;</w:t>
      </w:r>
    </w:p>
    <w:p w14:paraId="3C9ACB07"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Έχετε τρία λεπτά.</w:t>
      </w:r>
    </w:p>
    <w:p w14:paraId="3C9ACB0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πολύ.</w:t>
      </w:r>
    </w:p>
    <w:p w14:paraId="3C9ACB0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proofErr w:type="spellStart"/>
      <w:r>
        <w:rPr>
          <w:rFonts w:eastAsia="Times New Roman" w:cs="Times New Roman"/>
          <w:szCs w:val="24"/>
        </w:rPr>
        <w:t>Τ</w:t>
      </w:r>
      <w:r>
        <w:rPr>
          <w:rFonts w:eastAsia="Times New Roman" w:cs="Times New Roman"/>
          <w:szCs w:val="24"/>
        </w:rPr>
        <w:t>ζέρεμι</w:t>
      </w:r>
      <w:proofErr w:type="spellEnd"/>
      <w:r>
        <w:rPr>
          <w:rFonts w:eastAsia="Times New Roman" w:cs="Times New Roman"/>
          <w:szCs w:val="24"/>
        </w:rPr>
        <w:t xml:space="preserve"> </w:t>
      </w:r>
      <w:proofErr w:type="spellStart"/>
      <w:r>
        <w:rPr>
          <w:rFonts w:eastAsia="Times New Roman" w:cs="Times New Roman"/>
          <w:szCs w:val="24"/>
        </w:rPr>
        <w:t>Κόρμπιν</w:t>
      </w:r>
      <w:proofErr w:type="spellEnd"/>
      <w:r>
        <w:rPr>
          <w:rFonts w:eastAsia="Times New Roman" w:cs="Times New Roman"/>
          <w:szCs w:val="24"/>
        </w:rPr>
        <w:t xml:space="preserve"> είχε την υπομονή πάνω από δεκατρία χρόνια. Ήταν μόνος του όταν στο </w:t>
      </w:r>
      <w:proofErr w:type="spellStart"/>
      <w:r>
        <w:rPr>
          <w:rFonts w:eastAsia="Times New Roman" w:cs="Times New Roman"/>
          <w:szCs w:val="24"/>
        </w:rPr>
        <w:t>Χάιντ</w:t>
      </w:r>
      <w:proofErr w:type="spellEnd"/>
      <w:r>
        <w:rPr>
          <w:rFonts w:eastAsia="Times New Roman" w:cs="Times New Roman"/>
          <w:szCs w:val="24"/>
        </w:rPr>
        <w:t xml:space="preserve"> Παρκ του Λονδίνου γι’ αυτή την επέμβαση που πήγαιναν να κάνουν στο Ιράκ, όταν ο Μπλερ και ο γιος Μπους είχαν ανακαλύψει πυρηνικά στον </w:t>
      </w:r>
      <w:proofErr w:type="spellStart"/>
      <w:r>
        <w:rPr>
          <w:rFonts w:eastAsia="Times New Roman" w:cs="Times New Roman"/>
          <w:szCs w:val="24"/>
        </w:rPr>
        <w:t>Σαντάμ</w:t>
      </w:r>
      <w:proofErr w:type="spellEnd"/>
      <w:r>
        <w:rPr>
          <w:rFonts w:eastAsia="Times New Roman" w:cs="Times New Roman"/>
          <w:szCs w:val="24"/>
        </w:rPr>
        <w:t xml:space="preserve"> -δεν αρνήθηκα ότι ο </w:t>
      </w:r>
      <w:proofErr w:type="spellStart"/>
      <w:r>
        <w:rPr>
          <w:rFonts w:eastAsia="Times New Roman" w:cs="Times New Roman"/>
          <w:szCs w:val="24"/>
        </w:rPr>
        <w:t>Σαντάμ</w:t>
      </w:r>
      <w:proofErr w:type="spellEnd"/>
      <w:r>
        <w:rPr>
          <w:rFonts w:eastAsia="Times New Roman" w:cs="Times New Roman"/>
          <w:szCs w:val="24"/>
        </w:rPr>
        <w:t xml:space="preserve"> </w:t>
      </w:r>
      <w:r>
        <w:rPr>
          <w:rFonts w:eastAsia="Times New Roman" w:cs="Times New Roman"/>
          <w:szCs w:val="24"/>
        </w:rPr>
        <w:t>ήταν δικτάτορας- έλεγε: «</w:t>
      </w:r>
      <w:proofErr w:type="spellStart"/>
      <w:r>
        <w:rPr>
          <w:rFonts w:eastAsia="Times New Roman" w:cs="Times New Roman"/>
          <w:szCs w:val="24"/>
        </w:rPr>
        <w:t>Απασφαλίζετε</w:t>
      </w:r>
      <w:proofErr w:type="spellEnd"/>
      <w:r>
        <w:rPr>
          <w:rFonts w:eastAsia="Times New Roman" w:cs="Times New Roman"/>
          <w:szCs w:val="24"/>
        </w:rPr>
        <w:t>, ανοίγετε τις πύλες της κόλασης». Τετρακόσιες χιλιάδες Ιρακινοί πέθαναν. Και μίλαγε τότε -μήπως τον έχετε κι αυτόν για αναρχικό ή βομβιστή;- και έλεγε: «Κάνετε λάθος. Πυροδοτείτε την τρομοκρατία με αυτό που κάνατε».</w:t>
      </w:r>
    </w:p>
    <w:p w14:paraId="3C9ACB0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να πω και κάτι άλλο, γιατί τα μυαλά σας έχουν πάρει αέρα με τις ψεύτικες δημοσκοπήσεις. Ο </w:t>
      </w:r>
      <w:proofErr w:type="spellStart"/>
      <w:r>
        <w:rPr>
          <w:rFonts w:eastAsia="Times New Roman" w:cs="Times New Roman"/>
          <w:szCs w:val="24"/>
        </w:rPr>
        <w:t>Κόρμπιν</w:t>
      </w:r>
      <w:proofErr w:type="spellEnd"/>
      <w:r>
        <w:rPr>
          <w:rFonts w:eastAsia="Times New Roman" w:cs="Times New Roman"/>
          <w:szCs w:val="24"/>
        </w:rPr>
        <w:t xml:space="preserve"> ήταν είκοσι μονάδες πριν από δύο μήνες πίσω από την Τερέζα </w:t>
      </w:r>
      <w:proofErr w:type="spellStart"/>
      <w:r>
        <w:rPr>
          <w:rFonts w:eastAsia="Times New Roman" w:cs="Times New Roman"/>
          <w:szCs w:val="24"/>
        </w:rPr>
        <w:t>Μέι</w:t>
      </w:r>
      <w:proofErr w:type="spellEnd"/>
      <w:r>
        <w:rPr>
          <w:rFonts w:eastAsia="Times New Roman" w:cs="Times New Roman"/>
          <w:szCs w:val="24"/>
        </w:rPr>
        <w:t>. Αν δεν το ξέρετε, κοιτάτε τη διαφορά του σήμερα. Είναι ένας σεμνός, ταπεινός, ειλικρινής, όμ</w:t>
      </w:r>
      <w:r>
        <w:rPr>
          <w:rFonts w:eastAsia="Times New Roman" w:cs="Times New Roman"/>
          <w:szCs w:val="24"/>
        </w:rPr>
        <w:t xml:space="preserve">ως, πολιτικός. </w:t>
      </w:r>
    </w:p>
    <w:p w14:paraId="3C9ACB0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Και τελειώνοντας θέλω να πω ένα μεγάλο μπράβο στον Θεόδωρο Βενιάμη, ας είναι ταξικά αντίπαλός μας. Είχε το θάρρος να χτυπήσει επώνυμα το δόγμα Σόιμπλε, που θέλει να υπερισχύσει και στη ναυτιλία. Θέλω να πω ένα μεγάλο μπράβο σε αυτόν τον Έλλ</w:t>
      </w:r>
      <w:r>
        <w:rPr>
          <w:rFonts w:eastAsia="Times New Roman" w:cs="Times New Roman"/>
          <w:szCs w:val="24"/>
        </w:rPr>
        <w:t xml:space="preserve">ηνα! </w:t>
      </w:r>
    </w:p>
    <w:p w14:paraId="3C9ACB0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Γιατί, λυπάμαι που το λέω, αλλά θα έπρεπε όλοι να είμαστε ενωμένοι. Δεν μπορεί όλος ο πλανήτης αυτή τη στιγμή, ο Γκάμπριελ, όλος ο γερμανικός, ο γαλλικός, ο ιταλικός Τύπος να βλέπει ότι ο Σόιμπλε αυτή τη στιγμή προκαλεί </w:t>
      </w:r>
      <w:r>
        <w:rPr>
          <w:rFonts w:eastAsia="Times New Roman" w:cs="Times New Roman"/>
          <w:szCs w:val="24"/>
        </w:rPr>
        <w:lastRenderedPageBreak/>
        <w:t>και να οργίζεται και να υπάρχο</w:t>
      </w:r>
      <w:r>
        <w:rPr>
          <w:rFonts w:eastAsia="Times New Roman" w:cs="Times New Roman"/>
          <w:szCs w:val="24"/>
        </w:rPr>
        <w:t xml:space="preserve">υν πολιτικοί στη χώρα μας –ευτυχώς όχι όλοι- που να </w:t>
      </w:r>
      <w:proofErr w:type="spellStart"/>
      <w:r>
        <w:rPr>
          <w:rFonts w:eastAsia="Times New Roman" w:cs="Times New Roman"/>
          <w:szCs w:val="24"/>
        </w:rPr>
        <w:t>σιγοσκέφτονται</w:t>
      </w:r>
      <w:proofErr w:type="spellEnd"/>
      <w:r>
        <w:rPr>
          <w:rFonts w:eastAsia="Times New Roman" w:cs="Times New Roman"/>
          <w:szCs w:val="24"/>
        </w:rPr>
        <w:t>: «Βάστα Σόιμπλε!».</w:t>
      </w:r>
    </w:p>
    <w:p w14:paraId="3C9ACB0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Λυπάμαι γι’ αυτό και τελειώνω με το εξής: Κι εγώ συμφωνώ ότι πρέπει να έχουμε συναίνεση σε αυτή την Αίθουσα. Δεν ήρθαμε εδώ για να σκοτωθούμε. Μπορούμε να είμαστε αντίπαλ</w:t>
      </w:r>
      <w:r>
        <w:rPr>
          <w:rFonts w:eastAsia="Times New Roman" w:cs="Times New Roman"/>
          <w:szCs w:val="24"/>
        </w:rPr>
        <w:t xml:space="preserve">οι με ευπρέπεια, με ήθος και πάνω από όλα με ειλικρίνεια, που απουσιάζει σε μεγάλο βαθμό. </w:t>
      </w:r>
    </w:p>
    <w:p w14:paraId="3C9ACB0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C9ACB0F" w14:textId="77777777" w:rsidR="00DF4D2A" w:rsidRDefault="00ED41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C9ACB1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3C9ACB1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Ο συνάδελφος κ. Αναστάσιος Μεγαλο</w:t>
      </w:r>
      <w:r>
        <w:rPr>
          <w:rFonts w:eastAsia="Times New Roman" w:cs="Times New Roman"/>
          <w:szCs w:val="24"/>
        </w:rPr>
        <w:t xml:space="preserve">μύστακας έχει τον λόγο για δώδεκα λεπτά. </w:t>
      </w:r>
    </w:p>
    <w:p w14:paraId="3C9ACB12"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θα ήθελα να μου δώσετε τον λόγο για ένα λεπτό κατ’ εφαρμογή του Κανονισμού εν </w:t>
      </w:r>
      <w:proofErr w:type="spellStart"/>
      <w:r>
        <w:rPr>
          <w:rFonts w:eastAsia="Times New Roman" w:cs="Times New Roman"/>
          <w:szCs w:val="24"/>
        </w:rPr>
        <w:t>είδει</w:t>
      </w:r>
      <w:proofErr w:type="spellEnd"/>
      <w:r>
        <w:rPr>
          <w:rFonts w:eastAsia="Times New Roman" w:cs="Times New Roman"/>
          <w:szCs w:val="24"/>
        </w:rPr>
        <w:t xml:space="preserve"> προτασσόμενης δευτερολογίας μετά τον κ. Μεγαλομύστακα.</w:t>
      </w:r>
    </w:p>
    <w:p w14:paraId="3C9ACB1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Εάν θέλετε, μ</w:t>
      </w:r>
      <w:r>
        <w:rPr>
          <w:rFonts w:eastAsia="Times New Roman" w:cs="Times New Roman"/>
          <w:szCs w:val="24"/>
        </w:rPr>
        <w:t xml:space="preserve">πορείτε και τώρα. </w:t>
      </w:r>
    </w:p>
    <w:p w14:paraId="3C9ACB1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Θα ήθελα να ενημερώσω την κ. </w:t>
      </w:r>
      <w:proofErr w:type="spellStart"/>
      <w:r>
        <w:rPr>
          <w:rFonts w:eastAsia="Times New Roman" w:cs="Times New Roman"/>
          <w:szCs w:val="24"/>
        </w:rPr>
        <w:t>Παπανάτσιου</w:t>
      </w:r>
      <w:proofErr w:type="spellEnd"/>
      <w:r>
        <w:rPr>
          <w:rFonts w:eastAsia="Times New Roman" w:cs="Times New Roman"/>
          <w:szCs w:val="24"/>
        </w:rPr>
        <w:t xml:space="preserve"> για την τροπολογία που έχω καταθέσει. </w:t>
      </w:r>
    </w:p>
    <w:p w14:paraId="3C9ACB1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Μπορείτε να πάρετε τώρα τον λόγο. Ο κ. Μεγαλομύστακας μπορεί να περιμένει ένα λεπτό. </w:t>
      </w:r>
    </w:p>
    <w:p w14:paraId="3C9ACB1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Κυρία Υπουργέ, επειδή αναφερθήκατε στην τροπολογία, εξήγησα αναπτύσσοντάς την ότι αυτό το ακίνητο έχει παραχωρηθεί εδώ και σαράντα χρόνια και είχα συνημμένο στην τροπολογία το προεδρικό διάταγμα του αποχαρακτηρισμού με το τοπογραφικό. </w:t>
      </w:r>
    </w:p>
    <w:p w14:paraId="3C9ACB1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Ο Δήμος Ήλιδας έχει</w:t>
      </w:r>
      <w:r>
        <w:rPr>
          <w:rFonts w:eastAsia="Times New Roman" w:cs="Times New Roman"/>
          <w:szCs w:val="24"/>
        </w:rPr>
        <w:t xml:space="preserve"> υποβάλει από πέρυσι που έληξε η μίσθωση καινούρ</w:t>
      </w:r>
      <w:r>
        <w:rPr>
          <w:rFonts w:eastAsia="Times New Roman" w:cs="Times New Roman"/>
          <w:szCs w:val="24"/>
        </w:rPr>
        <w:t>γ</w:t>
      </w:r>
      <w:r>
        <w:rPr>
          <w:rFonts w:eastAsia="Times New Roman" w:cs="Times New Roman"/>
          <w:szCs w:val="24"/>
        </w:rPr>
        <w:t>ιο αίτημα μακροχρόνιας μίσθωσης συνοδευόμενο από οικονομοτεχνική μελέτη. Άρα είναι εκ του περισσού να επανέλθει με καινούρ</w:t>
      </w:r>
      <w:r>
        <w:rPr>
          <w:rFonts w:eastAsia="Times New Roman" w:cs="Times New Roman"/>
          <w:szCs w:val="24"/>
        </w:rPr>
        <w:t>γ</w:t>
      </w:r>
      <w:r>
        <w:rPr>
          <w:rFonts w:eastAsia="Times New Roman" w:cs="Times New Roman"/>
          <w:szCs w:val="24"/>
        </w:rPr>
        <w:t xml:space="preserve">ιο αίτημα. </w:t>
      </w:r>
    </w:p>
    <w:p w14:paraId="3C9ACB1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Μπορείτε να αποδεχθείτε τώρα την τροπολογία. Αλλιώς, να ενημερώσουμε τον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ήμο να σας ξανακάνει ένα καινούρ</w:t>
      </w:r>
      <w:r>
        <w:rPr>
          <w:rFonts w:eastAsia="Times New Roman" w:cs="Times New Roman"/>
          <w:szCs w:val="24"/>
        </w:rPr>
        <w:t>γ</w:t>
      </w:r>
      <w:r>
        <w:rPr>
          <w:rFonts w:eastAsia="Times New Roman" w:cs="Times New Roman"/>
          <w:szCs w:val="24"/>
        </w:rPr>
        <w:t xml:space="preserve">ιο αίτημα. </w:t>
      </w:r>
    </w:p>
    <w:p w14:paraId="3C9ACB1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Αυτά είχα να πω, κύριε Πρόεδρε. </w:t>
      </w:r>
    </w:p>
    <w:p w14:paraId="3C9ACB1A"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3C9ACB1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3C9ACB1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Εάν υπάρχει αίτημα από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ήμο </w:t>
      </w:r>
      <w:r>
        <w:rPr>
          <w:rFonts w:eastAsia="Times New Roman" w:cs="Times New Roman"/>
          <w:szCs w:val="24"/>
        </w:rPr>
        <w:t>Ήλιδας</w:t>
      </w:r>
      <w:r>
        <w:rPr>
          <w:rFonts w:eastAsia="Times New Roman" w:cs="Times New Roman"/>
          <w:szCs w:val="24"/>
        </w:rPr>
        <w:t xml:space="preserve"> προς το Υπουργείο, δεν νομίζω ότι χρειάζεται να κάνει καινούρ</w:t>
      </w:r>
      <w:r>
        <w:rPr>
          <w:rFonts w:eastAsia="Times New Roman" w:cs="Times New Roman"/>
          <w:szCs w:val="24"/>
        </w:rPr>
        <w:t>γ</w:t>
      </w:r>
      <w:r>
        <w:rPr>
          <w:rFonts w:eastAsia="Times New Roman" w:cs="Times New Roman"/>
          <w:szCs w:val="24"/>
        </w:rPr>
        <w:t xml:space="preserve">ιο αίτημα. Θα το εξετάσουμε και θα επανέλθουμε κάποια άλλη στιγμή. </w:t>
      </w:r>
    </w:p>
    <w:p w14:paraId="3C9ACB1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Εξάλλου, υπάρχουν αρκετά ακίνητα, τα οποία αιτούνται οι δήμοι</w:t>
      </w:r>
      <w:r>
        <w:rPr>
          <w:rFonts w:eastAsia="Times New Roman" w:cs="Times New Roman"/>
          <w:szCs w:val="24"/>
        </w:rPr>
        <w:t>,</w:t>
      </w:r>
      <w:r>
        <w:rPr>
          <w:rFonts w:eastAsia="Times New Roman" w:cs="Times New Roman"/>
          <w:szCs w:val="24"/>
        </w:rPr>
        <w:t xml:space="preserve"> για να τους τα παραχωρήσουμε. Σε επόμενο νομοσχέδιο</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θα έχουμε και άλλες περιπτώσεις</w:t>
      </w:r>
      <w:r>
        <w:rPr>
          <w:rFonts w:eastAsia="Times New Roman" w:cs="Times New Roman"/>
          <w:szCs w:val="24"/>
        </w:rPr>
        <w:t>,</w:t>
      </w:r>
      <w:r>
        <w:rPr>
          <w:rFonts w:eastAsia="Times New Roman" w:cs="Times New Roman"/>
          <w:szCs w:val="24"/>
        </w:rPr>
        <w:t xml:space="preserve"> θα εξετάσουμε και το δικό σας θέμα. </w:t>
      </w:r>
    </w:p>
    <w:p w14:paraId="3C9ACB1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Υπουργέ. </w:t>
      </w:r>
    </w:p>
    <w:p w14:paraId="3C9ACB1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Μεγαλομύστακα, έχετε τον λόγο. </w:t>
      </w:r>
    </w:p>
    <w:p w14:paraId="3C9ACB2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Κυρίες και κύριοι συνάδελφοι, κυρία Υπουργέ, κύριε Πρόεδρε</w:t>
      </w:r>
      <w:r>
        <w:rPr>
          <w:rFonts w:eastAsia="Times New Roman" w:cs="Times New Roman"/>
          <w:szCs w:val="24"/>
        </w:rPr>
        <w:t>, σήμερα έχοντας ανέβει στο Βήμα νομίζω ότι θα επαναληφθώ</w:t>
      </w:r>
      <w:r>
        <w:rPr>
          <w:rFonts w:eastAsia="Times New Roman" w:cs="Times New Roman"/>
          <w:szCs w:val="24"/>
        </w:rPr>
        <w:t>!</w:t>
      </w:r>
      <w:r>
        <w:rPr>
          <w:rFonts w:eastAsia="Times New Roman" w:cs="Times New Roman"/>
          <w:szCs w:val="24"/>
        </w:rPr>
        <w:t xml:space="preserve"> Σχεδόν κάθε φορά που ανεβαίνουμε εδώ οι περισσότεροι των ομιλητών αναφέρουν τα ίδια λάθη, καθώς κάνετε τα ίδια λάθη. </w:t>
      </w:r>
    </w:p>
    <w:p w14:paraId="3C9ACB2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Δεν θα ασχοληθώ τεχνοκρατικά με το νομοσχέδιο, καθώς ο εισηγητής μας νομίζω ότι</w:t>
      </w:r>
      <w:r>
        <w:rPr>
          <w:rFonts w:eastAsia="Times New Roman" w:cs="Times New Roman"/>
          <w:szCs w:val="24"/>
        </w:rPr>
        <w:t xml:space="preserve"> το έχει καλύψει ενδελεχώς και έχει εκφράσει τις θέσεις μας. Ωστόσο, θα αναδείξω κάποια από τα προβλήματα που διακρίνουμε εμείς μέσα σε αυτό το νομοσχέδιο. Ένα από αυτά είναι η προχειρότητα και ο τρόπος με </w:t>
      </w:r>
      <w:r>
        <w:rPr>
          <w:rFonts w:eastAsia="Times New Roman" w:cs="Times New Roman"/>
          <w:szCs w:val="24"/>
        </w:rPr>
        <w:lastRenderedPageBreak/>
        <w:t>τον οποίο νομοθετείτε, καθώς είδαμε για άλλη μία φ</w:t>
      </w:r>
      <w:r>
        <w:rPr>
          <w:rFonts w:eastAsia="Times New Roman" w:cs="Times New Roman"/>
          <w:szCs w:val="24"/>
        </w:rPr>
        <w:t xml:space="preserve">ορά να υπάρχουν διατάξεις, τις οποίες αποσύρετε, πάρα πολλές διορθώσεις και να έρχεται αυτό το νομοσχέδιο ως επείγον, ενώ στην ουσία δεν καταλαβαίνουμε γιατί. </w:t>
      </w:r>
    </w:p>
    <w:p w14:paraId="3C9ACB2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Δυστυχώς, αυτό αναδεικνύει άλλη μία αδυναμία σας, την αδυναμία να συνεργαστείτε. Και μπορεί πριν</w:t>
      </w:r>
      <w:r>
        <w:rPr>
          <w:rFonts w:eastAsia="Times New Roman" w:cs="Times New Roman"/>
          <w:szCs w:val="24"/>
        </w:rPr>
        <w:t xml:space="preserve"> λίγες ημέρες να ζητήσατε ως Κυβέρνηση να έχουμε μία κοινή γραμμή όλα τα κόμματα, τουλάχιστον με το θέμα του χρέους, για το οποίο εμείς δεν είμαστε αντίθετοι. Ίσα-ίσα, σχεδόν από την πρώτη ημέρα που είμαστε στο ελληνικό Κοινοβούλιο το μόνο που ζητάμε είναι</w:t>
      </w:r>
      <w:r>
        <w:rPr>
          <w:rFonts w:eastAsia="Times New Roman" w:cs="Times New Roman"/>
          <w:szCs w:val="24"/>
        </w:rPr>
        <w:t xml:space="preserve"> συνεργασία μεταξύ των κομμάτων. </w:t>
      </w:r>
    </w:p>
    <w:p w14:paraId="3C9ACB2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Όμως, αυτό δεν θα πρέπει να γίνεται υποκριτικά για τα μάτια του κόσμου. Θέλουμε κάτι ουσιαστικό, γιατί μόνο έτσι θα δοθεί και λύση στο πρόβλημά μας. Το ξέρετε κι εσείς, το ξέρουν όλοι ότι το να ζητάμε κάτι χωρίς στην πραγμ</w:t>
      </w:r>
      <w:r>
        <w:rPr>
          <w:rFonts w:eastAsia="Times New Roman" w:cs="Times New Roman"/>
          <w:szCs w:val="24"/>
        </w:rPr>
        <w:t xml:space="preserve">ατικότητα να το θέλουμε, είναι ανούσιο. Και εάν το θέλαμε, θα μας λέγατε ποια είναι όλα αυτά τα </w:t>
      </w:r>
      <w:proofErr w:type="spellStart"/>
      <w:r>
        <w:rPr>
          <w:rFonts w:eastAsia="Times New Roman" w:cs="Times New Roman"/>
          <w:szCs w:val="24"/>
        </w:rPr>
        <w:t>προαπαιτούμενα</w:t>
      </w:r>
      <w:proofErr w:type="spellEnd"/>
      <w:r>
        <w:rPr>
          <w:rFonts w:eastAsia="Times New Roman" w:cs="Times New Roman"/>
          <w:szCs w:val="24"/>
        </w:rPr>
        <w:t xml:space="preserve"> που σας ζήτησαν οι δανειστές, όλοι οι όροι που συζητήθηκαν μεταξύ σας κι έτσι θα μπορούσαμε να διεκδικήσουμε κάτι καλύτερο, όπως θα έπρεπε να είμ</w:t>
      </w:r>
      <w:r>
        <w:rPr>
          <w:rFonts w:eastAsia="Times New Roman" w:cs="Times New Roman"/>
          <w:szCs w:val="24"/>
        </w:rPr>
        <w:t xml:space="preserve">αστε. Δυστυχώς δεν συμβαίνει αυτό. </w:t>
      </w:r>
    </w:p>
    <w:p w14:paraId="3C9ACB2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Κάτι ακόμη που καταλαβαίνουμε από το νομοσχέδιο αυτό είναι ότι δεν υπάρχει συνέχεια κράτους ούτε συνεργασία μεταξύ των </w:t>
      </w:r>
      <w:r>
        <w:rPr>
          <w:rFonts w:eastAsia="Times New Roman" w:cs="Times New Roman"/>
          <w:szCs w:val="24"/>
        </w:rPr>
        <w:t>Υ</w:t>
      </w:r>
      <w:r>
        <w:rPr>
          <w:rFonts w:eastAsia="Times New Roman" w:cs="Times New Roman"/>
          <w:szCs w:val="24"/>
        </w:rPr>
        <w:t xml:space="preserve">πουργείων, ακόμα </w:t>
      </w:r>
      <w:r>
        <w:rPr>
          <w:rFonts w:eastAsia="Times New Roman" w:cs="Times New Roman"/>
          <w:szCs w:val="24"/>
        </w:rPr>
        <w:lastRenderedPageBreak/>
        <w:t xml:space="preserve">και των Βουλευτών σας, αλλά και των δύο πόλων, οι οποίοι έχουν σχηματίσει αυτή την </w:t>
      </w:r>
      <w:r>
        <w:rPr>
          <w:rFonts w:eastAsia="Times New Roman" w:cs="Times New Roman"/>
          <w:szCs w:val="24"/>
        </w:rPr>
        <w:t xml:space="preserve">Κυβέρνηση. </w:t>
      </w:r>
    </w:p>
    <w:p w14:paraId="3C9ACB25"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Ακούγοντας προσεκτικά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προηγουμένως να μας αναφέρει όλα αυτά τα προβλήματα, όλες αυτές τις παθογένειες, όλα αυτά τα σκάνδαλα που ταλαιπώρησαν τον ελληνικό λαό και μας έφεραν σε αυτή την κατάσταση, συνειδητοποίησα ότι δεν μ</w:t>
      </w:r>
      <w:r>
        <w:rPr>
          <w:rFonts w:eastAsia="Times New Roman" w:cs="Times New Roman"/>
          <w:szCs w:val="24"/>
        </w:rPr>
        <w:t xml:space="preserve">ας είπε κάτι άλλο πέρα από αυτά που συζητιούνται σε ένα καφενείο σε μια παρέα ανθρώπων. </w:t>
      </w:r>
    </w:p>
    <w:p w14:paraId="3C9ACB26"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τι κάνατε εσείς γι</w:t>
      </w:r>
      <w:r>
        <w:rPr>
          <w:rFonts w:eastAsia="Times New Roman" w:cs="Times New Roman"/>
          <w:szCs w:val="24"/>
        </w:rPr>
        <w:t>’</w:t>
      </w:r>
      <w:r>
        <w:rPr>
          <w:rFonts w:eastAsia="Times New Roman" w:cs="Times New Roman"/>
          <w:szCs w:val="24"/>
        </w:rPr>
        <w:t xml:space="preserve"> αυτό; Και δεν ρωτάω εσάς, ρωτάω όλη την Κυβέρνηση, καθώς πολύ καλά τα ανέφερε, αλλά δεν είδα να γίνεται κάτι για αυτό. </w:t>
      </w:r>
      <w:r>
        <w:rPr>
          <w:rFonts w:eastAsia="Times New Roman" w:cs="Times New Roman"/>
          <w:szCs w:val="24"/>
        </w:rPr>
        <w:t xml:space="preserve">Ο κόσμος τα ξέρει αυτά που μας είπε προηγουμένως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Αυτό που τον ενδιαφέρει είναι να επιστρέψουν κάποια από αυτά τα χρήματα, κάτι που δεν έχει συμβεί. </w:t>
      </w:r>
    </w:p>
    <w:p w14:paraId="3C9ACB27"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άλλο που με ενοχλεί στο νομοσχέδιό σας είναι ότι έχει γίνει τμηματικά αυτό το μοί</w:t>
      </w:r>
      <w:r>
        <w:rPr>
          <w:rFonts w:eastAsia="Times New Roman" w:cs="Times New Roman"/>
          <w:szCs w:val="24"/>
        </w:rPr>
        <w:t xml:space="preserve">ρασμα της δημόσιας περιουσίας σε δήμους. Είδατε τι είπε και ο προηγούμενος ομιλητής. </w:t>
      </w:r>
    </w:p>
    <w:p w14:paraId="3C9ACB28"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Ανάλογη περίπτωση υπάρχει και στον νομό μου -δεν αφορά, βέβαια, το Υπουργείο σας, αλλά το Υπουργείο Εθνικής Αμύνης- όπου έχει συμφωνηθεί η παραχώρηση στρατοπέδων. Υπάρχει</w:t>
      </w:r>
      <w:r>
        <w:rPr>
          <w:rFonts w:eastAsia="Times New Roman" w:cs="Times New Roman"/>
          <w:szCs w:val="24"/>
        </w:rPr>
        <w:t xml:space="preserve"> έτοιμο σχέδιο από τον Δήμο Σερρών για το τι θα γίνει. Υπάρχουν προγράμματα με τα οποία θα εκμεταλλευθούν </w:t>
      </w:r>
      <w:r>
        <w:rPr>
          <w:rFonts w:eastAsia="Times New Roman" w:cs="Times New Roman"/>
          <w:szCs w:val="24"/>
        </w:rPr>
        <w:lastRenderedPageBreak/>
        <w:t>αυτούς τους χώρους και θα βοηθηθούν οικονομικά από ευρωπαϊκά κονδύλια. Ωστόσο, αυτή η συμφωνία δεν ολοκληρώνεται. Υπήρχαν δεσμεύσεις από τους Υπουργού</w:t>
      </w:r>
      <w:r>
        <w:rPr>
          <w:rFonts w:eastAsia="Times New Roman" w:cs="Times New Roman"/>
          <w:szCs w:val="24"/>
        </w:rPr>
        <w:t xml:space="preserve">ς ότι θα γίνουν. Υπήρχαν δεσμεύσεις όλων των στελεχών, ειδικά του Υπουργείου Εθνικής Αμύνης, ότι αργά ή γρήγορα αυτό θα τελειώσει. Πέρασε και το γρήγορα, πέρασε και το αργά και δυστυχώς δεν τελειώνει τίποτα. </w:t>
      </w:r>
    </w:p>
    <w:p w14:paraId="3C9ACB29"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Ξέρω ότι δεν φταίτε εσείς αλλά ανήκετε σε αυτή </w:t>
      </w:r>
      <w:r>
        <w:rPr>
          <w:rFonts w:eastAsia="Times New Roman" w:cs="Times New Roman"/>
          <w:szCs w:val="24"/>
        </w:rPr>
        <w:t xml:space="preserve">τη </w:t>
      </w:r>
      <w:r>
        <w:rPr>
          <w:rFonts w:eastAsia="Times New Roman" w:cs="Times New Roman"/>
          <w:szCs w:val="24"/>
        </w:rPr>
        <w:t>σ</w:t>
      </w:r>
      <w:r>
        <w:rPr>
          <w:rFonts w:eastAsia="Times New Roman" w:cs="Times New Roman"/>
          <w:szCs w:val="24"/>
        </w:rPr>
        <w:t xml:space="preserve">υγκυβέρνηση. Επομένως πρέπει να δράσετε, έτσι ώστε να λυθούν όλα αυτά τα προβλήματα. </w:t>
      </w:r>
    </w:p>
    <w:p w14:paraId="3C9ACB2A"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άλλο ζήτημα που θα ήθελα να θέσω -και να τελειώσω τη σύντομη ομιλία μου για αυτό το νομοσχέδιο- αφορά το γεγονός ότι δεν μπορούμε να αντιληφθούμε γιατί δεν απαντάτ</w:t>
      </w:r>
      <w:r>
        <w:rPr>
          <w:rFonts w:eastAsia="Times New Roman" w:cs="Times New Roman"/>
          <w:szCs w:val="24"/>
        </w:rPr>
        <w:t>ε σε ερωτήματα που έρχονται τόσο ξεκάθαρα από όλες τις πτέρυγες της Βουλής, όπως αυτό που σας ανέφερα και πριν, γιατί ένα νομοσχέδιο δεν έρχεται κανονικά, όπως αυτό και έρχεται με τη μορφή του επείγοντος. Θα ήθελα μια ξεκάθαρη απάντηση. Θα ήθελα να μας πεί</w:t>
      </w:r>
      <w:r>
        <w:rPr>
          <w:rFonts w:eastAsia="Times New Roman" w:cs="Times New Roman"/>
          <w:szCs w:val="24"/>
        </w:rPr>
        <w:t xml:space="preserve">τε αν μέσα σε αυτά τα μέτρα, τις διατάξεις που φέρνετε είναι κάποιο από τα </w:t>
      </w:r>
      <w:proofErr w:type="spellStart"/>
      <w:r>
        <w:rPr>
          <w:rFonts w:eastAsia="Times New Roman" w:cs="Times New Roman"/>
          <w:szCs w:val="24"/>
        </w:rPr>
        <w:t>προαπαιτούμενα</w:t>
      </w:r>
      <w:proofErr w:type="spellEnd"/>
      <w:r>
        <w:rPr>
          <w:rFonts w:eastAsia="Times New Roman" w:cs="Times New Roman"/>
          <w:szCs w:val="24"/>
        </w:rPr>
        <w:t xml:space="preserve">, το οποίο σας καλεί να το φέρετε με αυτόν τον τρόπο. </w:t>
      </w:r>
    </w:p>
    <w:p w14:paraId="3C9ACB2B"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3C9ACB2C"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3C9ACB2D"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Ορίστε, κύριε Μαντά, έχετ</w:t>
      </w:r>
      <w:r>
        <w:rPr>
          <w:rFonts w:eastAsia="Times New Roman" w:cs="Times New Roman"/>
          <w:szCs w:val="24"/>
        </w:rPr>
        <w:t xml:space="preserve">ε τον λόγο. </w:t>
      </w:r>
    </w:p>
    <w:p w14:paraId="3C9ACB2E"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Κυρίες και κύριοι Βουλευτές, ολοκληρώνεται σε λίγο αυτή η διαδικασία για την ψήφιση του νομοσχεδίου, που είναι η κύρωση της </w:t>
      </w:r>
      <w:r>
        <w:rPr>
          <w:rFonts w:eastAsia="Times New Roman" w:cs="Times New Roman"/>
          <w:szCs w:val="24"/>
        </w:rPr>
        <w:t>ευρωπαϊκής ο</w:t>
      </w:r>
      <w:r>
        <w:rPr>
          <w:rFonts w:eastAsia="Times New Roman" w:cs="Times New Roman"/>
          <w:szCs w:val="24"/>
        </w:rPr>
        <w:t xml:space="preserve">δηγίας αλλά και άλλες θετικές διατάξεις. </w:t>
      </w:r>
    </w:p>
    <w:p w14:paraId="3C9ACB2F"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Νομίζω ότι μέσα σε αυτή τη διαδικασία αξίζει κανε</w:t>
      </w:r>
      <w:r>
        <w:rPr>
          <w:rFonts w:eastAsia="Times New Roman" w:cs="Times New Roman"/>
          <w:szCs w:val="24"/>
        </w:rPr>
        <w:t xml:space="preserve">ίς να αναφέρει, πέρα από τα ζητήματα που αναλύθηκαν –πιστεύω με επάρκεια- και που αφορούν το νομοσχέδιο, ορισμένες παραμέτρους που αφορούν την κρίσιμη αυτή συγκυρία στην οποία ζούμε. </w:t>
      </w:r>
    </w:p>
    <w:p w14:paraId="3C9ACB30"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Τον Οκτώβριο του 2014 από το Βήμα της Βουλής ακούστηκε ότι ευτυχώς για τ</w:t>
      </w:r>
      <w:r>
        <w:rPr>
          <w:rFonts w:eastAsia="Times New Roman" w:cs="Times New Roman"/>
          <w:szCs w:val="24"/>
        </w:rPr>
        <w:t xml:space="preserve">ην Ελλάδα και δυστυχώς για τον ΣΥΡΙΖΑ το χρέος είναι βιώσιμο. Τάδε </w:t>
      </w:r>
      <w:proofErr w:type="spellStart"/>
      <w:r>
        <w:rPr>
          <w:rFonts w:eastAsia="Times New Roman" w:cs="Times New Roman"/>
          <w:szCs w:val="24"/>
        </w:rPr>
        <w:t>έφη</w:t>
      </w:r>
      <w:proofErr w:type="spellEnd"/>
      <w:r>
        <w:rPr>
          <w:rFonts w:eastAsia="Times New Roman" w:cs="Times New Roman"/>
          <w:szCs w:val="24"/>
        </w:rPr>
        <w:t xml:space="preserve"> ο κ. Σαμαράς τον Οκτώβριο του 2014. </w:t>
      </w:r>
    </w:p>
    <w:p w14:paraId="3C9ACB31" w14:textId="77777777" w:rsidR="00DF4D2A" w:rsidRDefault="00ED41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κρύβεται πίσω από αυτό; Και πώς συζητάμε σήμερα το ζήτημα του χρέους; Διότι έχουν ειπωθεί πάρα πολλά. Κρύβεται –και το καταθέτω στην Εθνική Αντιπ</w:t>
      </w:r>
      <w:r>
        <w:rPr>
          <w:rFonts w:eastAsia="Times New Roman" w:cs="Times New Roman"/>
          <w:szCs w:val="24"/>
        </w:rPr>
        <w:t xml:space="preserve">ροσωπεία- η </w:t>
      </w:r>
      <w:r>
        <w:rPr>
          <w:rFonts w:eastAsia="Times New Roman" w:cs="Times New Roman"/>
          <w:szCs w:val="24"/>
        </w:rPr>
        <w:t>έ</w:t>
      </w:r>
      <w:r>
        <w:rPr>
          <w:rFonts w:eastAsia="Times New Roman" w:cs="Times New Roman"/>
          <w:szCs w:val="24"/>
        </w:rPr>
        <w:t xml:space="preserve">κθεση του Διεθνούς Νομισματικού Ταμείου του 2014, η οποία προέβλεπε πρωτογενή πλεονάσματα πάνω από 4% για πολλά χρόνια. </w:t>
      </w:r>
    </w:p>
    <w:p w14:paraId="3C9ACB3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Μαντάς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C9ACB3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Και λίγο αργότερα στην </w:t>
      </w:r>
      <w:r>
        <w:rPr>
          <w:rFonts w:eastAsia="Times New Roman" w:cs="Times New Roman"/>
          <w:szCs w:val="24"/>
        </w:rPr>
        <w:t>έ</w:t>
      </w:r>
      <w:r>
        <w:rPr>
          <w:rFonts w:eastAsia="Times New Roman" w:cs="Times New Roman"/>
          <w:szCs w:val="24"/>
        </w:rPr>
        <w:t xml:space="preserve">κθεση της </w:t>
      </w:r>
      <w:r>
        <w:rPr>
          <w:rFonts w:eastAsia="Times New Roman" w:cs="Times New Roman"/>
          <w:szCs w:val="24"/>
        </w:rPr>
        <w:t>β</w:t>
      </w:r>
      <w:r>
        <w:rPr>
          <w:rFonts w:eastAsia="Times New Roman" w:cs="Times New Roman"/>
          <w:szCs w:val="24"/>
        </w:rPr>
        <w:t xml:space="preserve">ιωσιμότητας του 2015 αναφέρεται για την προηγούμενη </w:t>
      </w:r>
      <w:r>
        <w:rPr>
          <w:rFonts w:eastAsia="Times New Roman" w:cs="Times New Roman"/>
          <w:szCs w:val="24"/>
        </w:rPr>
        <w:t>έ</w:t>
      </w:r>
      <w:r>
        <w:rPr>
          <w:rFonts w:eastAsia="Times New Roman" w:cs="Times New Roman"/>
          <w:szCs w:val="24"/>
        </w:rPr>
        <w:t xml:space="preserve">κθεση ότι το ελληνικό χρέος ήταν μεν βιώσιμο, αλλά ασταθές. Και οι όποιες διαφορές </w:t>
      </w:r>
      <w:r>
        <w:rPr>
          <w:rFonts w:eastAsia="Times New Roman" w:cs="Times New Roman"/>
          <w:szCs w:val="24"/>
        </w:rPr>
        <w:t>ακριβώς ανάμεσα σε αυτές τις συζητήσεις και οι όποιες παραδοχές κρίνονται σε δ</w:t>
      </w:r>
      <w:r>
        <w:rPr>
          <w:rFonts w:eastAsia="Times New Roman" w:cs="Times New Roman"/>
          <w:szCs w:val="24"/>
        </w:rPr>
        <w:t>ύ</w:t>
      </w:r>
      <w:r>
        <w:rPr>
          <w:rFonts w:eastAsia="Times New Roman" w:cs="Times New Roman"/>
          <w:szCs w:val="24"/>
        </w:rPr>
        <w:t xml:space="preserve">ο πράγματα, τα οποία επαναλαμβάνω, γιατί κάποιοι εννοούν και συνεχίζουν να προβάλλουν μόνο ένα κομμάτι από αυτά που λέγονται σε σχέση με το χρέος και όχι όλα τα στοιχεία. </w:t>
      </w:r>
    </w:p>
    <w:p w14:paraId="3C9ACB3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Κρύβο</w:t>
      </w:r>
      <w:r>
        <w:rPr>
          <w:rFonts w:eastAsia="Times New Roman" w:cs="Times New Roman"/>
          <w:szCs w:val="24"/>
        </w:rPr>
        <w:t>νται, λοιπόν, οι παραδοχές για το θέμα των πρωτογενών πλεονασμάτων. Όταν το πρωτογενές πλεόνασμα το κάνεις 4%, 3,5%, το κάνεις ίσως 1,5% -και θα αναφερθώ παρακάτω σε αυτό- τότε πάρα πολύ καλά το χρέος τη μια φορά μπορεί να γίνει βιώσιμο, την άλλη μη βιώσιμ</w:t>
      </w:r>
      <w:r>
        <w:rPr>
          <w:rFonts w:eastAsia="Times New Roman" w:cs="Times New Roman"/>
          <w:szCs w:val="24"/>
        </w:rPr>
        <w:t xml:space="preserve">ο και την τρίτη βιώσιμο με αστάθεια. Οι όποιες διαφορές, λοιπόν, μπορούν να εξηγηθούν με βάση αυτά τα δεδομένα. </w:t>
      </w:r>
    </w:p>
    <w:p w14:paraId="3C9ACB3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Επαναλαμβάνω: Η υπόθεση για το 2014 ήταν με σταθερά πρωτογενή πλεονάσματα πάνω από 4% -φτάνοντας ακόμη και στο 4,5%- για πάρα πολλά χρόνια. Είν</w:t>
      </w:r>
      <w:r>
        <w:rPr>
          <w:rFonts w:eastAsia="Times New Roman" w:cs="Times New Roman"/>
          <w:szCs w:val="24"/>
        </w:rPr>
        <w:t xml:space="preserve">αι η σελίδα 9 της έκθεσης του Διεθνούς Νομισματικού Ταμείου του 2014, που μόλις κατέθεσα. </w:t>
      </w:r>
    </w:p>
    <w:p w14:paraId="3C9ACB3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Θυμίζω ότι ακόμη και αυτό που έλεγε ο διοικητής της Τράπεζας της Ελλάδας σε σχέση με τις διαφορές της βιωσιμότητας του ελληνικού χρέους, αφορούσε την έκθεση του 2016, η οποία είχε συνταχθεί με μακροπρόθεσμες προβλέψεις για το χρέος της τάξης του 1,5%. </w:t>
      </w:r>
    </w:p>
    <w:p w14:paraId="3C9ACB3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 xml:space="preserve"> επειδή γίνεται πάρα πολύ μεγάλη συζήτηση γι’ αυτά τα θέματα, θέλω να επαναλάβω από αυτό το Βήμα ότι η ελληνική </w:t>
      </w:r>
      <w:r>
        <w:rPr>
          <w:rFonts w:eastAsia="Times New Roman" w:cs="Times New Roman"/>
          <w:szCs w:val="24"/>
        </w:rPr>
        <w:t>Κ</w:t>
      </w:r>
      <w:r>
        <w:rPr>
          <w:rFonts w:eastAsia="Times New Roman" w:cs="Times New Roman"/>
          <w:szCs w:val="24"/>
        </w:rPr>
        <w:t>υβέρνηση αγωνίζεται μέσα σε πολύ δύσκολες συνθήκες, τις οποίες γνωρίζουμε όλοι. Νομίζω ότι αυτό που έχει καταλάβει ο ελληνικός λαός και ο τελευ</w:t>
      </w:r>
      <w:r>
        <w:rPr>
          <w:rFonts w:eastAsia="Times New Roman" w:cs="Times New Roman"/>
          <w:szCs w:val="24"/>
        </w:rPr>
        <w:t>ταίος άνθρωπος σε αυτή τη χώρα, αλλά θα έλεγα και στην Ευρώπη, είναι ότι υπάρχει μια κυνική και δογματική προσήλωση σε μία άποψη, σε μία προσπάθεια να υπάρξει ένας συμβιβασμός ανάμεσα στο Διεθνές Νομισματικό Ταμείο και τη γερμανική πλευρά, το Υπουργείο Οικ</w:t>
      </w:r>
      <w:r>
        <w:rPr>
          <w:rFonts w:eastAsia="Times New Roman" w:cs="Times New Roman"/>
          <w:szCs w:val="24"/>
        </w:rPr>
        <w:t>ονομικών της Γερμανίας και να αναβληθεί ο οριστικός καθορισμός, θα έλεγα, ενός καθαρού διαδρόμου για μια επόμενη φορά.</w:t>
      </w:r>
    </w:p>
    <w:p w14:paraId="3C9ACB3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Πρέπει να διευκρινίσω για μια ακόμη φορά ότι αυτό που ζητούσαμε και ζητάμε είναι όχι να εφαρμοστούν μεσοπρόθεσμα μέτρα για το χρέος τώρα,</w:t>
      </w:r>
      <w:r>
        <w:rPr>
          <w:rFonts w:eastAsia="Times New Roman" w:cs="Times New Roman"/>
          <w:szCs w:val="24"/>
        </w:rPr>
        <w:t xml:space="preserve"> αλλά να προσδιοριστούν με όσο γίνεται μεγαλύτερη σαφήνεια για την εφαρμογή τους μετά το 2018, με βάση τις προϋποθέσεις που έλεγε η απόφαση του 2015. Θυμίζω ότι στην απόφαση του Μαΐου του 2015 υπήρχε κάτι πολύ συγκεκριμένο που θέλω να το επισημάνω στην Εθν</w:t>
      </w:r>
      <w:r>
        <w:rPr>
          <w:rFonts w:eastAsia="Times New Roman" w:cs="Times New Roman"/>
          <w:szCs w:val="24"/>
        </w:rPr>
        <w:t xml:space="preserve">ική Αντιπροσωπεία, ότι μπήκε το ταβάνι του 15% στις χρηματοδοτικές ανάγκες που δεν πρέπει –και συμφωνούσαμε όλοι σε αυτό- να πάμε πάνω από αυτό. </w:t>
      </w:r>
    </w:p>
    <w:p w14:paraId="3C9ACB3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Πόσο ήταν τα προηγούμενα χρόνια; Τι πληρώναμε για να εξυπηρετήσουμε το χρέος; Κατά μέσο όρο τουλάχιστον τα χρό</w:t>
      </w:r>
      <w:r>
        <w:rPr>
          <w:rFonts w:eastAsia="Times New Roman" w:cs="Times New Roman"/>
          <w:szCs w:val="24"/>
        </w:rPr>
        <w:t xml:space="preserve">νια του μνημονίου, από το </w:t>
      </w:r>
      <w:r>
        <w:rPr>
          <w:rFonts w:eastAsia="Times New Roman" w:cs="Times New Roman"/>
          <w:szCs w:val="24"/>
        </w:rPr>
        <w:lastRenderedPageBreak/>
        <w:t xml:space="preserve">2009 μέχρι το 2014, 2015 κ.λπ., οι χρηματοδοτικές ανάγκες για την εξυπηρέτηση του χρέους ήταν κοντά στο 25%. </w:t>
      </w:r>
    </w:p>
    <w:p w14:paraId="3C9ACB3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Έγιναν βήματα.; Εγώ θα πω ότι έγιναν. Προφανώς έγιναν. Και το επίπεδο της επιμήκυνσης και στο επίπεδο των επιτοκίων κ.λπ</w:t>
      </w:r>
      <w:r>
        <w:rPr>
          <w:rFonts w:eastAsia="Times New Roman" w:cs="Times New Roman"/>
          <w:szCs w:val="24"/>
        </w:rPr>
        <w:t>.. Η έκκληση που εγώ θα έκανα και προπαντός αυτές τις κρίσιμες στιγμές είναι να λέμε ολόκληρη την αλήθεια. Ας μη μηδενίζουμε, λοιπόν, αυτή την προσπάθεια</w:t>
      </w:r>
      <w:r>
        <w:rPr>
          <w:rFonts w:eastAsia="Times New Roman" w:cs="Times New Roman"/>
          <w:szCs w:val="24"/>
        </w:rPr>
        <w:t>,</w:t>
      </w:r>
      <w:r>
        <w:rPr>
          <w:rFonts w:eastAsia="Times New Roman" w:cs="Times New Roman"/>
          <w:szCs w:val="24"/>
        </w:rPr>
        <w:t xml:space="preserve"> την οποία πολύ λίγο πριν </w:t>
      </w:r>
      <w:r>
        <w:rPr>
          <w:rFonts w:eastAsia="Times New Roman" w:cs="Times New Roman"/>
          <w:szCs w:val="24"/>
        </w:rPr>
        <w:t>-</w:t>
      </w:r>
      <w:r>
        <w:rPr>
          <w:rFonts w:eastAsia="Times New Roman" w:cs="Times New Roman"/>
          <w:szCs w:val="24"/>
        </w:rPr>
        <w:t xml:space="preserve">για να μην ξεχνιόμαστε- τη θεωρούσατε από άστοχη μέχρι εκτός τόπου και </w:t>
      </w:r>
      <w:r>
        <w:rPr>
          <w:rFonts w:eastAsia="Times New Roman" w:cs="Times New Roman"/>
          <w:szCs w:val="24"/>
        </w:rPr>
        <w:t>χρόνου και λέγατε ότι δεν υπάρχει θέμα κ.λπ., για να μπορέσετε, κυρίες και κύριοι της Αντιπολίτευσης, να έχετε αυτό που λέμε «</w:t>
      </w:r>
      <w:r>
        <w:rPr>
          <w:rFonts w:eastAsia="Times New Roman" w:cs="Times New Roman"/>
          <w:szCs w:val="24"/>
          <w:lang w:val="en-US"/>
        </w:rPr>
        <w:t>win</w:t>
      </w:r>
      <w:r>
        <w:rPr>
          <w:rFonts w:eastAsia="Times New Roman" w:cs="Times New Roman"/>
          <w:szCs w:val="24"/>
        </w:rPr>
        <w:t>-</w:t>
      </w:r>
      <w:r>
        <w:rPr>
          <w:rFonts w:eastAsia="Times New Roman" w:cs="Times New Roman"/>
          <w:szCs w:val="24"/>
          <w:lang w:val="en-US"/>
        </w:rPr>
        <w:t>win</w:t>
      </w:r>
      <w:r>
        <w:rPr>
          <w:rFonts w:eastAsia="Times New Roman" w:cs="Times New Roman"/>
          <w:szCs w:val="24"/>
        </w:rPr>
        <w:t xml:space="preserve">», να κερδίσετε σε κάθε περίπτωση για την αντιπολιτευτική σας φαρέτρα. </w:t>
      </w:r>
    </w:p>
    <w:p w14:paraId="3C9ACB3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Από τη μια μεριά, δηλαδή να παρουσιάσετε ότι αυτή η</w:t>
      </w:r>
      <w:r>
        <w:rPr>
          <w:rFonts w:eastAsia="Times New Roman" w:cs="Times New Roman"/>
          <w:szCs w:val="24"/>
        </w:rPr>
        <w:t xml:space="preserve"> επιδίωξη της ελληνικής Κυβέρνησης ήταν άστοχη, μη κρίσιμη -και δεν ξέρω τι άλλο- και ταυτόχρονα μέσα σε αυτή την πολύ δύσκολη συγκυρία, στο</w:t>
      </w:r>
      <w:r>
        <w:rPr>
          <w:rFonts w:eastAsia="Times New Roman" w:cs="Times New Roman"/>
          <w:szCs w:val="24"/>
        </w:rPr>
        <w:t>ν</w:t>
      </w:r>
      <w:r>
        <w:rPr>
          <w:rFonts w:eastAsia="Times New Roman" w:cs="Times New Roman"/>
          <w:szCs w:val="24"/>
        </w:rPr>
        <w:t xml:space="preserve"> βαθμό που δεν θα έβγαινε αυτό, θα το παρουσιάζατε σαν ήττα της διαπραγμάτευσης της Κυβέρνησης, ενώ όλοι, μα όλοι γ</w:t>
      </w:r>
      <w:r>
        <w:rPr>
          <w:rFonts w:eastAsia="Times New Roman" w:cs="Times New Roman"/>
          <w:szCs w:val="24"/>
        </w:rPr>
        <w:t xml:space="preserve">νωρίζουν ότι εδώ πραγματικά πρόκειται για μία πολύ δύσκολη προσπάθεια που διεξάγεται μέσα σε ένα ευρωπαϊκό και διεθνές περιβάλλον, ασταθές και ρευστό. </w:t>
      </w:r>
    </w:p>
    <w:p w14:paraId="3C9ACB3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Νομίζω ότι πρέπει να επαναλάβω </w:t>
      </w:r>
      <w:r>
        <w:rPr>
          <w:rFonts w:eastAsia="Times New Roman" w:cs="Times New Roman"/>
          <w:szCs w:val="24"/>
        </w:rPr>
        <w:t>-</w:t>
      </w:r>
      <w:r>
        <w:rPr>
          <w:rFonts w:eastAsia="Times New Roman" w:cs="Times New Roman"/>
          <w:szCs w:val="24"/>
        </w:rPr>
        <w:t>και θα το κάνω- ότι επιδίωξη της Κυβέρνησης παραμένει η καθαρή λύση. Επι</w:t>
      </w:r>
      <w:r>
        <w:rPr>
          <w:rFonts w:eastAsia="Times New Roman" w:cs="Times New Roman"/>
          <w:szCs w:val="24"/>
        </w:rPr>
        <w:t xml:space="preserve">δίωξή μας είναι να έχουμε μια συμφωνία που δεν θα παγιδεύει την ελληνική οικονομία. Νομίζω ότι κανένας </w:t>
      </w:r>
      <w:r>
        <w:rPr>
          <w:rFonts w:eastAsia="Times New Roman" w:cs="Times New Roman"/>
          <w:szCs w:val="24"/>
        </w:rPr>
        <w:lastRenderedPageBreak/>
        <w:t>και κα</w:t>
      </w:r>
      <w:r>
        <w:rPr>
          <w:rFonts w:eastAsia="Times New Roman" w:cs="Times New Roman"/>
          <w:szCs w:val="24"/>
        </w:rPr>
        <w:t>μ</w:t>
      </w:r>
      <w:r>
        <w:rPr>
          <w:rFonts w:eastAsia="Times New Roman" w:cs="Times New Roman"/>
          <w:szCs w:val="24"/>
        </w:rPr>
        <w:t xml:space="preserve">μιά σε αυτή τη χώρα δεν θέλει για μια ακόμη φορά να παγιδευτεί η ελληνική οικονομία. </w:t>
      </w:r>
    </w:p>
    <w:p w14:paraId="3C9ACB3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Θέλουμε να βγει από αυτή την παγίδα. Θέλουμε έναν καθαρό διά</w:t>
      </w:r>
      <w:r>
        <w:rPr>
          <w:rFonts w:eastAsia="Times New Roman" w:cs="Times New Roman"/>
          <w:szCs w:val="24"/>
        </w:rPr>
        <w:t>δρομο τέτοιο</w:t>
      </w:r>
      <w:r>
        <w:rPr>
          <w:rFonts w:eastAsia="Times New Roman" w:cs="Times New Roman"/>
          <w:szCs w:val="24"/>
        </w:rPr>
        <w:t>ν</w:t>
      </w:r>
      <w:r>
        <w:rPr>
          <w:rFonts w:eastAsia="Times New Roman" w:cs="Times New Roman"/>
          <w:szCs w:val="24"/>
        </w:rPr>
        <w:t>, ώστε την επόμενη μέρα της συμφωνίας και οι επενδυτές και ο ελληνικός λαός να καταλαβαίνουν ότι έχουμε ένα</w:t>
      </w:r>
      <w:r>
        <w:rPr>
          <w:rFonts w:eastAsia="Times New Roman" w:cs="Times New Roman"/>
          <w:szCs w:val="24"/>
        </w:rPr>
        <w:t>ν</w:t>
      </w:r>
      <w:r>
        <w:rPr>
          <w:rFonts w:eastAsia="Times New Roman" w:cs="Times New Roman"/>
          <w:szCs w:val="24"/>
        </w:rPr>
        <w:t xml:space="preserve"> σαφή ορίζοντα πια, για να βγούμε, με τη λήξη του προγράμματος του 2018, από το</w:t>
      </w:r>
      <w:r>
        <w:rPr>
          <w:rFonts w:eastAsia="Times New Roman" w:cs="Times New Roman"/>
          <w:szCs w:val="24"/>
        </w:rPr>
        <w:t>ν</w:t>
      </w:r>
      <w:r>
        <w:rPr>
          <w:rFonts w:eastAsia="Times New Roman" w:cs="Times New Roman"/>
          <w:szCs w:val="24"/>
        </w:rPr>
        <w:t xml:space="preserve"> δανεισμό, όχι από θεσμικούς δανειστές, γιατί το μπερδε</w:t>
      </w:r>
      <w:r>
        <w:rPr>
          <w:rFonts w:eastAsia="Times New Roman" w:cs="Times New Roman"/>
          <w:szCs w:val="24"/>
        </w:rPr>
        <w:t xml:space="preserve">ύετε και λέτε για τέταρτο μνημόνιο. </w:t>
      </w:r>
    </w:p>
    <w:p w14:paraId="3C9ACB3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Δεν υπάρχει αυτό το ζήτημα και το ξέρετε πάρα πολύ καλά. Μνημόνιο υπάρχει όταν υπάρχει ανάγκη δανεισμού από θεσμικούς δανειστές. Όταν η χώρα βγει στις αγορές, μπορεί να υπάρχουν υποχρεώσεις και στόχοι από το μεσοπρόθεσμ</w:t>
      </w:r>
      <w:r>
        <w:rPr>
          <w:rFonts w:eastAsia="Times New Roman" w:cs="Times New Roman"/>
          <w:szCs w:val="24"/>
        </w:rPr>
        <w:t xml:space="preserve">ο πρόγραμμα, αλλά δεν υπάρχει μνημόνιο και αυτό είναι σαφές. </w:t>
      </w:r>
    </w:p>
    <w:p w14:paraId="3C9ACB3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Συνεπώς αυτή είναι η επιδίωξη της ελληνικής Κυβέρνησης. Εμείς βλέπουμε ότι αυτή δεν είναι η επιδίωξη μιας </w:t>
      </w:r>
      <w:r>
        <w:rPr>
          <w:rFonts w:eastAsia="Times New Roman" w:cs="Times New Roman"/>
          <w:szCs w:val="24"/>
        </w:rPr>
        <w:t>κ</w:t>
      </w:r>
      <w:r>
        <w:rPr>
          <w:rFonts w:eastAsia="Times New Roman" w:cs="Times New Roman"/>
          <w:szCs w:val="24"/>
        </w:rPr>
        <w:t>υβέρνησης μόνο, αλλά είναι μία επιδίωξη για τη χώρα. Γι’ αυτό σας καλούμε να συμβάλετε.</w:t>
      </w:r>
      <w:r>
        <w:rPr>
          <w:rFonts w:eastAsia="Times New Roman" w:cs="Times New Roman"/>
          <w:szCs w:val="24"/>
        </w:rPr>
        <w:t xml:space="preserve"> Δεν υποτιμώ καθόλου την όποια συμβολή έχει υπάρξει μέχρι τώρα και αναφέρομαι και στην κοινή δήλωση των τριών ομάδων στο Ευρωκοινοβούλιο και στην επιστολή της Προέδρου της Δημοκρατικής Συμπαράταξης. Θα περίμενα να γίνει μ</w:t>
      </w:r>
      <w:r>
        <w:rPr>
          <w:rFonts w:eastAsia="Times New Roman" w:cs="Times New Roman"/>
          <w:szCs w:val="24"/>
        </w:rPr>
        <w:t>ι</w:t>
      </w:r>
      <w:r>
        <w:rPr>
          <w:rFonts w:eastAsia="Times New Roman" w:cs="Times New Roman"/>
          <w:szCs w:val="24"/>
        </w:rPr>
        <w:t>α πιο ενεργητική προσπάθεια και στ</w:t>
      </w:r>
      <w:r>
        <w:rPr>
          <w:rFonts w:eastAsia="Times New Roman" w:cs="Times New Roman"/>
          <w:szCs w:val="24"/>
        </w:rPr>
        <w:t xml:space="preserve">ην πολιτική οικογένεια της Νέας Δημοκρατίας αυτή την κρίσιμη στιγμή και εννοώ στο επίπεδο του Ευρωπαϊκού Λαϊκού Κόμματος. </w:t>
      </w:r>
    </w:p>
    <w:p w14:paraId="3C9ACB4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αυτά θα κλείσω, κύριε Πρόεδρε, γιατί θεωρώ ότι αυτά έχουν κρίσιμη σημασία αυτή τη στιγμή. Υπάρχει μια ρευστή κατάσταση. Υπάρχει η </w:t>
      </w:r>
      <w:r>
        <w:rPr>
          <w:rFonts w:eastAsia="Times New Roman" w:cs="Times New Roman"/>
          <w:szCs w:val="24"/>
        </w:rPr>
        <w:t xml:space="preserve">κρισιμότητα στις στιγμές. Υπάρχει η ανάγκη να προχωρήσει μία λύση, που θα βγάζει τη χώρα από την κρίση και αυτή η ανάγκη δεν είναι μόνο ελληνική. Διότι πολύ καλά γνωρίζετε ότι κάποιοι επιδιώκουν να συνεχιστεί αυτή η κρίση, </w:t>
      </w:r>
      <w:r>
        <w:rPr>
          <w:rFonts w:eastAsia="Times New Roman" w:cs="Times New Roman"/>
          <w:szCs w:val="24"/>
        </w:rPr>
        <w:t xml:space="preserve">καθώς </w:t>
      </w:r>
      <w:r>
        <w:rPr>
          <w:rFonts w:eastAsia="Times New Roman" w:cs="Times New Roman"/>
          <w:szCs w:val="24"/>
        </w:rPr>
        <w:t>πίσω από το ελληνικό πρόβλη</w:t>
      </w:r>
      <w:r>
        <w:rPr>
          <w:rFonts w:eastAsia="Times New Roman" w:cs="Times New Roman"/>
          <w:szCs w:val="24"/>
        </w:rPr>
        <w:t xml:space="preserve">μα κρύβεται βεβαίως και το πρόβλημα του ιταλικού χρέους. Αν ανοίξει αυτός ο ασκός, δεν κλείνει με τίποτα. </w:t>
      </w:r>
    </w:p>
    <w:p w14:paraId="3C9ACB4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Εμείς, λοιπόν, ως ριζοσπαστική δύναμη της Αριστεράς στο ευρωπαϊκό επίπεδο, με επιμονή, με δυσκολίες, με αστοχίες ή και με λάθη παλεύουμε για μια ορισ</w:t>
      </w:r>
      <w:r>
        <w:rPr>
          <w:rFonts w:eastAsia="Times New Roman" w:cs="Times New Roman"/>
          <w:szCs w:val="24"/>
        </w:rPr>
        <w:t>τική έξοδο της χώρας από την κρίση. Παλεύουμε ταυτόχρονα για μια Ευρώπη, που δεν θα είναι η κυνική Ευρώπη, που από τη μια μιλάει για φορολογική συνεργασία, αλλά από την άλλη επιτρέπει φορολογικούς παραδείσους εντός της, για μια Ευρώπη της αλληλεγγύης και ό</w:t>
      </w:r>
      <w:r>
        <w:rPr>
          <w:rFonts w:eastAsia="Times New Roman" w:cs="Times New Roman"/>
          <w:szCs w:val="24"/>
        </w:rPr>
        <w:t>χι μια Ευρώπη όπου η μία ομάδα κρατών –π</w:t>
      </w:r>
      <w:r>
        <w:rPr>
          <w:rFonts w:eastAsia="Times New Roman" w:cs="Times New Roman"/>
          <w:szCs w:val="24"/>
        </w:rPr>
        <w:t xml:space="preserve">αραδείγματος </w:t>
      </w:r>
      <w:r>
        <w:rPr>
          <w:rFonts w:eastAsia="Times New Roman" w:cs="Times New Roman"/>
          <w:szCs w:val="24"/>
        </w:rPr>
        <w:t>χ</w:t>
      </w:r>
      <w:r>
        <w:rPr>
          <w:rFonts w:eastAsia="Times New Roman" w:cs="Times New Roman"/>
          <w:szCs w:val="24"/>
        </w:rPr>
        <w:t>άριν</w:t>
      </w:r>
      <w:r>
        <w:rPr>
          <w:rFonts w:eastAsia="Times New Roman" w:cs="Times New Roman"/>
          <w:szCs w:val="24"/>
        </w:rPr>
        <w:t xml:space="preserve"> </w:t>
      </w:r>
      <w:r>
        <w:rPr>
          <w:rFonts w:eastAsia="Times New Roman" w:cs="Times New Roman"/>
          <w:szCs w:val="24"/>
        </w:rPr>
        <w:t>Β</w:t>
      </w:r>
      <w:r>
        <w:rPr>
          <w:rFonts w:eastAsia="Times New Roman" w:cs="Times New Roman"/>
          <w:szCs w:val="24"/>
        </w:rPr>
        <w:t>ο</w:t>
      </w:r>
      <w:r>
        <w:rPr>
          <w:rFonts w:eastAsia="Times New Roman" w:cs="Times New Roman"/>
          <w:szCs w:val="24"/>
        </w:rPr>
        <w:t>ρ</w:t>
      </w:r>
      <w:r>
        <w:rPr>
          <w:rFonts w:eastAsia="Times New Roman" w:cs="Times New Roman"/>
          <w:szCs w:val="24"/>
        </w:rPr>
        <w:t xml:space="preserve">ράς, </w:t>
      </w:r>
      <w:r>
        <w:rPr>
          <w:rFonts w:eastAsia="Times New Roman" w:cs="Times New Roman"/>
          <w:szCs w:val="24"/>
        </w:rPr>
        <w:t>Ν</w:t>
      </w:r>
      <w:r>
        <w:rPr>
          <w:rFonts w:eastAsia="Times New Roman" w:cs="Times New Roman"/>
          <w:szCs w:val="24"/>
        </w:rPr>
        <w:t>ότος- θα ρίχνει τα βάρη στην άλλη, για μια Ευρώπη που θα φύγει από τα δόγματα της μονομερούς λιτότητας, ώστε να ανοίξει επιτέλους ένας διαφορετικός δρόμος και για τη χώρα μας. Περί αυτού π</w:t>
      </w:r>
      <w:r>
        <w:rPr>
          <w:rFonts w:eastAsia="Times New Roman" w:cs="Times New Roman"/>
          <w:szCs w:val="24"/>
        </w:rPr>
        <w:t xml:space="preserve">ρόκειται. Αυτός είναι ο αγώνας μας, τον οποίο δίνουμε με πείσμα και στο εξωτερικό -στο ευρωπαϊκό και στο διεθνές επίπεδο- αλλά και στο επίπεδο της χώρας. </w:t>
      </w:r>
    </w:p>
    <w:p w14:paraId="3C9ACB4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αναλύθηκε και από άλλους συναδέλφους, όπως και από τον κ. </w:t>
      </w:r>
      <w:proofErr w:type="spellStart"/>
      <w:r>
        <w:rPr>
          <w:rFonts w:eastAsia="Times New Roman" w:cs="Times New Roman"/>
          <w:szCs w:val="24"/>
        </w:rPr>
        <w:t>Παπαχριστόπουλο</w:t>
      </w:r>
      <w:proofErr w:type="spellEnd"/>
      <w:r>
        <w:rPr>
          <w:rFonts w:eastAsia="Times New Roman" w:cs="Times New Roman"/>
          <w:szCs w:val="24"/>
        </w:rPr>
        <w:t>, τι ακριβώς κάνο</w:t>
      </w:r>
      <w:r>
        <w:rPr>
          <w:rFonts w:eastAsia="Times New Roman" w:cs="Times New Roman"/>
          <w:szCs w:val="24"/>
        </w:rPr>
        <w:t>υμε και στο εσωτερικό της χώρας με όλη αυτή την πορεία. Δεν θέλω να καταχραστώ άλλο το</w:t>
      </w:r>
      <w:r>
        <w:rPr>
          <w:rFonts w:eastAsia="Times New Roman" w:cs="Times New Roman"/>
          <w:szCs w:val="24"/>
        </w:rPr>
        <w:t>ν</w:t>
      </w:r>
      <w:r>
        <w:rPr>
          <w:rFonts w:eastAsia="Times New Roman" w:cs="Times New Roman"/>
          <w:szCs w:val="24"/>
        </w:rPr>
        <w:t xml:space="preserve"> χρόνο για να απαντήσω σε αυτά που ακούγονται, τα υπερβολικά, θα έλεγα. Δεν θα ήθελα να τα χαρακτηρίσω αλλιώς, όταν λέγεται ότι η χώρα δεν κυβερνάται. </w:t>
      </w:r>
    </w:p>
    <w:p w14:paraId="3C9ACB4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Νομίζω ότι όποιος</w:t>
      </w:r>
      <w:r>
        <w:rPr>
          <w:rFonts w:eastAsia="Times New Roman" w:cs="Times New Roman"/>
          <w:szCs w:val="24"/>
        </w:rPr>
        <w:t xml:space="preserve"> θέλει με σοβαρότητα να δει το τι συμβαίνει, μπορεί να το δει. Μπορεί να το δει -το ξαναλέω- παρά τα λάθη, τις παραλείψεις, τις δυσκολίες τις οποίες έχουμε. Όμως, έχουμε έναν σταθερό ορίζοντα, έχουμε έναν σταθερό προσανατολισμό και νομίζω ότι στο τέλος της</w:t>
      </w:r>
      <w:r>
        <w:rPr>
          <w:rFonts w:eastAsia="Times New Roman" w:cs="Times New Roman"/>
          <w:szCs w:val="24"/>
        </w:rPr>
        <w:t xml:space="preserve"> μέρας, κυρίες και κύριοι Βουλευτές, θα μπορέσουμε, θα καταφέρουμε να βγάλουμε τη χώρα από την κρίση.</w:t>
      </w:r>
    </w:p>
    <w:p w14:paraId="3C9ACB4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Ευχαριστώ πολύ.</w:t>
      </w:r>
    </w:p>
    <w:p w14:paraId="3C9ACB45" w14:textId="77777777" w:rsidR="00DF4D2A" w:rsidRDefault="00ED41C9">
      <w:pPr>
        <w:spacing w:line="600" w:lineRule="auto"/>
        <w:ind w:firstLine="709"/>
        <w:jc w:val="center"/>
        <w:rPr>
          <w:rFonts w:eastAsia="Times New Roman"/>
          <w:bCs/>
        </w:rPr>
      </w:pPr>
      <w:r>
        <w:rPr>
          <w:rFonts w:eastAsia="Times New Roman"/>
          <w:bCs/>
        </w:rPr>
        <w:t>(Χειροκροτήματα από την πτέρυγα του ΣΥΡΙΖΑ)</w:t>
      </w:r>
    </w:p>
    <w:p w14:paraId="3C9ACB4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3C9ACB47"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14:paraId="3C9ACB4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Λοβέρδο, με </w:t>
      </w:r>
      <w:proofErr w:type="spellStart"/>
      <w:r>
        <w:rPr>
          <w:rFonts w:eastAsia="Times New Roman" w:cs="Times New Roman"/>
          <w:szCs w:val="24"/>
        </w:rPr>
        <w:t>συγχωρείτε</w:t>
      </w:r>
      <w:proofErr w:type="spellEnd"/>
      <w:r>
        <w:rPr>
          <w:rFonts w:eastAsia="Times New Roman" w:cs="Times New Roman"/>
          <w:szCs w:val="24"/>
        </w:rPr>
        <w:t>.</w:t>
      </w:r>
    </w:p>
    <w:p w14:paraId="3C9ACB4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έχουμε ολοκληρώσει τη διαδικασία όσον αφορά τις </w:t>
      </w:r>
      <w:proofErr w:type="spellStart"/>
      <w:r>
        <w:rPr>
          <w:rFonts w:eastAsia="Times New Roman" w:cs="Times New Roman"/>
          <w:szCs w:val="24"/>
        </w:rPr>
        <w:t>πρωτολογίες</w:t>
      </w:r>
      <w:proofErr w:type="spellEnd"/>
      <w:r>
        <w:rPr>
          <w:rFonts w:eastAsia="Times New Roman" w:cs="Times New Roman"/>
          <w:szCs w:val="24"/>
        </w:rPr>
        <w:t xml:space="preserve"> και όλα όσα συνοδεύουν τη σημερινή διαδικασία. Εγώ θέλω να ρωτήσω ποι</w:t>
      </w:r>
      <w:r>
        <w:rPr>
          <w:rFonts w:eastAsia="Times New Roman" w:cs="Times New Roman"/>
          <w:szCs w:val="24"/>
        </w:rPr>
        <w:t>οι θέλουν να δευτερολογήσουν, για να ανοίξουμε κατάλογο.</w:t>
      </w:r>
    </w:p>
    <w:p w14:paraId="3C9ACB4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Απ’ ό,τι βλέπω, είναι οι κ</w:t>
      </w:r>
      <w:r>
        <w:rPr>
          <w:rFonts w:eastAsia="Times New Roman" w:cs="Times New Roman"/>
          <w:szCs w:val="24"/>
        </w:rPr>
        <w:t>ύριοι</w:t>
      </w:r>
      <w:r>
        <w:rPr>
          <w:rFonts w:eastAsia="Times New Roman" w:cs="Times New Roman"/>
          <w:szCs w:val="24"/>
        </w:rPr>
        <w:t xml:space="preserve"> </w:t>
      </w:r>
      <w:proofErr w:type="spellStart"/>
      <w:r>
        <w:rPr>
          <w:rFonts w:eastAsia="Times New Roman" w:cs="Times New Roman"/>
          <w:szCs w:val="24"/>
        </w:rPr>
        <w:t>Αμυράς</w:t>
      </w:r>
      <w:proofErr w:type="spellEnd"/>
      <w:r>
        <w:rPr>
          <w:rFonts w:eastAsia="Times New Roman" w:cs="Times New Roman"/>
          <w:szCs w:val="24"/>
        </w:rPr>
        <w:t xml:space="preserve">, </w:t>
      </w:r>
      <w:proofErr w:type="spellStart"/>
      <w:r>
        <w:rPr>
          <w:rFonts w:eastAsia="Times New Roman" w:cs="Times New Roman"/>
          <w:szCs w:val="24"/>
        </w:rPr>
        <w:t>Αρβανιτίδης</w:t>
      </w:r>
      <w:proofErr w:type="spellEnd"/>
      <w:r>
        <w:rPr>
          <w:rFonts w:eastAsia="Times New Roman" w:cs="Times New Roman"/>
          <w:szCs w:val="24"/>
        </w:rPr>
        <w:t xml:space="preserve">, Λοβέρδος και </w:t>
      </w:r>
      <w:proofErr w:type="spellStart"/>
      <w:r>
        <w:rPr>
          <w:rFonts w:eastAsia="Times New Roman" w:cs="Times New Roman"/>
          <w:szCs w:val="24"/>
        </w:rPr>
        <w:t>Καβαδέλλας</w:t>
      </w:r>
      <w:proofErr w:type="spellEnd"/>
      <w:r>
        <w:rPr>
          <w:rFonts w:eastAsia="Times New Roman" w:cs="Times New Roman"/>
          <w:szCs w:val="24"/>
        </w:rPr>
        <w:t>.</w:t>
      </w:r>
    </w:p>
    <w:p w14:paraId="3C9ACB4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Κατ’ αρχάς, κύριε </w:t>
      </w:r>
      <w:proofErr w:type="spellStart"/>
      <w:r>
        <w:rPr>
          <w:rFonts w:eastAsia="Times New Roman" w:cs="Times New Roman"/>
          <w:szCs w:val="24"/>
        </w:rPr>
        <w:t>Καραθανασόπουλε</w:t>
      </w:r>
      <w:proofErr w:type="spellEnd"/>
      <w:r>
        <w:rPr>
          <w:rFonts w:eastAsia="Times New Roman" w:cs="Times New Roman"/>
          <w:szCs w:val="24"/>
        </w:rPr>
        <w:t>, είχατε πει ότι δεν θα μιλήσετε.</w:t>
      </w:r>
    </w:p>
    <w:p w14:paraId="3C9ACB4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κύριε Πρόεδρε.</w:t>
      </w:r>
    </w:p>
    <w:p w14:paraId="3C9ACB4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(Σπυρίδων Λυκούδης):</w:t>
      </w:r>
      <w:r>
        <w:rPr>
          <w:rFonts w:eastAsia="Times New Roman" w:cs="Times New Roman"/>
          <w:szCs w:val="24"/>
        </w:rPr>
        <w:t xml:space="preserve"> Θα μιλήσει ο κ. </w:t>
      </w:r>
      <w:proofErr w:type="spellStart"/>
      <w:r>
        <w:rPr>
          <w:rFonts w:eastAsia="Times New Roman" w:cs="Times New Roman"/>
          <w:szCs w:val="24"/>
        </w:rPr>
        <w:t>Βαρδαλής</w:t>
      </w:r>
      <w:proofErr w:type="spellEnd"/>
      <w:r>
        <w:rPr>
          <w:rFonts w:eastAsia="Times New Roman" w:cs="Times New Roman"/>
          <w:szCs w:val="24"/>
        </w:rPr>
        <w:t>;</w:t>
      </w:r>
    </w:p>
    <w:p w14:paraId="3C9ACB4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 κύριε Πρόεδρε.</w:t>
      </w:r>
    </w:p>
    <w:p w14:paraId="3C9ACB4F"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Επομένως έχουμε τον κ. Λοβέρδο, τον κ. Κωνσταντόπουλο, τον κ. </w:t>
      </w:r>
      <w:proofErr w:type="spellStart"/>
      <w:r>
        <w:rPr>
          <w:rFonts w:eastAsia="Times New Roman" w:cs="Times New Roman"/>
          <w:szCs w:val="24"/>
        </w:rPr>
        <w:t>Αμυρά</w:t>
      </w:r>
      <w:proofErr w:type="spellEnd"/>
      <w:r>
        <w:rPr>
          <w:rFonts w:eastAsia="Times New Roman" w:cs="Times New Roman"/>
          <w:szCs w:val="24"/>
        </w:rPr>
        <w:t>.</w:t>
      </w:r>
    </w:p>
    <w:p w14:paraId="3C9ACB5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εσείς θα μιλήσετε;</w:t>
      </w:r>
    </w:p>
    <w:p w14:paraId="3C9ACB5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Εκτός αν λεχθεί κάτι, κύριε Πρόεδρε.</w:t>
      </w:r>
    </w:p>
    <w:p w14:paraId="3C9ACB52"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Επίσης, είναι ο κ. </w:t>
      </w:r>
      <w:proofErr w:type="spellStart"/>
      <w:r>
        <w:rPr>
          <w:rFonts w:eastAsia="Times New Roman" w:cs="Times New Roman"/>
          <w:szCs w:val="24"/>
        </w:rPr>
        <w:t>Καβαδέλλας</w:t>
      </w:r>
      <w:proofErr w:type="spellEnd"/>
      <w:r>
        <w:rPr>
          <w:rFonts w:eastAsia="Times New Roman" w:cs="Times New Roman"/>
          <w:szCs w:val="24"/>
        </w:rPr>
        <w:t>, η κυρία Υπουργός έχει πει ότι δεν θέλει. Αν χρειαστεί, θα έχει τον λόγο.</w:t>
      </w:r>
    </w:p>
    <w:p w14:paraId="3C9ACB5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Ορίστε, κύριε Λοβέρδο, έχετε τον λόγο. Να πούμε για ένα πεντάλεπτο, τρίλεπτο, τετρ</w:t>
      </w:r>
      <w:r>
        <w:rPr>
          <w:rFonts w:eastAsia="Times New Roman" w:cs="Times New Roman"/>
          <w:szCs w:val="24"/>
        </w:rPr>
        <w:t>άλεπτο;</w:t>
      </w:r>
    </w:p>
    <w:p w14:paraId="3C9ACB5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πεντάλεπτο θα αρκεί.</w:t>
      </w:r>
    </w:p>
    <w:p w14:paraId="3C9ACB5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Ωραία, πεντάλεπτο. Έχετε τον λόγο.</w:t>
      </w:r>
    </w:p>
    <w:p w14:paraId="3C9ACB5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Θέλω να απευθυνθώ στην κυρία Υφυπουργό και να της πω ότι θεωρώ πάρα πολύ καλό από την πλευρά της που αναφέρεται στην Αντι</w:t>
      </w:r>
      <w:r>
        <w:rPr>
          <w:rFonts w:eastAsia="Times New Roman" w:cs="Times New Roman"/>
          <w:szCs w:val="24"/>
        </w:rPr>
        <w:t xml:space="preserve">πολίτευση επωνύμως και για κόμματα και για συναδέλφους και μάλιστα, με πολύ ευγενικό τρόπο και με επιχειρήματα. Αυτό βοηθά τη συζήτηση. Αφαιρεί, βέβαια, τη δυνατότητα να πάρει κάποιος τον λόγο επί προσωπικού, διότι δεν τίθενται προσωπικά θέματα. Ωστόσο, ο </w:t>
      </w:r>
      <w:r>
        <w:rPr>
          <w:rFonts w:eastAsia="Times New Roman" w:cs="Times New Roman"/>
          <w:szCs w:val="24"/>
        </w:rPr>
        <w:t>Κοινοβουλευτικός Εκπρόσωπος πάντα έχει κατά τον Κανονισμό το δικαίωμα να αντιδρά σε μια υπουργική παρέμβαση.</w:t>
      </w:r>
    </w:p>
    <w:p w14:paraId="3C9ACB5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Θέλω ωστόσο να σας πω, κυρία Υπουργέ, παρ</w:t>
      </w:r>
      <w:r>
        <w:rPr>
          <w:rFonts w:eastAsia="Times New Roman" w:cs="Times New Roman"/>
          <w:szCs w:val="24"/>
        </w:rPr>
        <w:t xml:space="preserve">’ </w:t>
      </w:r>
      <w:r>
        <w:rPr>
          <w:rFonts w:eastAsia="Times New Roman" w:cs="Times New Roman"/>
          <w:szCs w:val="24"/>
        </w:rPr>
        <w:t xml:space="preserve">ότι αναφερθήκατε διεξοδικά και σε μένα και στον κ. </w:t>
      </w:r>
      <w:proofErr w:type="spellStart"/>
      <w:r>
        <w:rPr>
          <w:rFonts w:eastAsia="Times New Roman" w:cs="Times New Roman"/>
          <w:szCs w:val="24"/>
        </w:rPr>
        <w:t>Αμυρά</w:t>
      </w:r>
      <w:proofErr w:type="spellEnd"/>
      <w:r>
        <w:rPr>
          <w:rFonts w:eastAsia="Times New Roman" w:cs="Times New Roman"/>
          <w:szCs w:val="24"/>
        </w:rPr>
        <w:t xml:space="preserve"> και σε άλλους συναδέλφους, στο ζήτημα που σας έ</w:t>
      </w:r>
      <w:r>
        <w:rPr>
          <w:rFonts w:eastAsia="Times New Roman" w:cs="Times New Roman"/>
          <w:szCs w:val="24"/>
        </w:rPr>
        <w:t>θεσα από την πρώτη μου ομιλία, ποιος έχει την ευθύνη για το άρθρο 12 παράγραφος 3 περί απορρήτου, περί κατάργησης επαγγελματικού απορρήτου. Μετά και την παρέμβαση του κ. Κοντονή εδώ</w:t>
      </w:r>
      <w:r>
        <w:rPr>
          <w:rFonts w:eastAsia="Times New Roman" w:cs="Times New Roman"/>
          <w:szCs w:val="24"/>
        </w:rPr>
        <w:t>,</w:t>
      </w:r>
      <w:r>
        <w:rPr>
          <w:rFonts w:eastAsia="Times New Roman" w:cs="Times New Roman"/>
          <w:szCs w:val="24"/>
        </w:rPr>
        <w:t xml:space="preserve"> απάντηση δεν δώσατε. Θα σας παρακαλούσα πάρα πολύ να δώσετε απάντηση, για</w:t>
      </w:r>
      <w:r>
        <w:rPr>
          <w:rFonts w:eastAsia="Times New Roman" w:cs="Times New Roman"/>
          <w:szCs w:val="24"/>
        </w:rPr>
        <w:t xml:space="preserve">τί ήταν ένα από τα </w:t>
      </w:r>
      <w:r>
        <w:rPr>
          <w:rFonts w:eastAsia="Times New Roman" w:cs="Times New Roman"/>
          <w:szCs w:val="24"/>
        </w:rPr>
        <w:lastRenderedPageBreak/>
        <w:t>επιχειρήματά μου περί ακυβέρνητης πολιτείας, κάτι το οποίο σχολιάσατε με ευγενικό τρόπο στην ομιλία σας.</w:t>
      </w:r>
    </w:p>
    <w:p w14:paraId="3C9ACB5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Δεν προσπαθώ να μιλήσω με τρόπους συμβολικούς ούτε αντλώ παραδείγματα από τη λογοτεχνία. Και μια</w:t>
      </w:r>
      <w:r>
        <w:rPr>
          <w:rFonts w:eastAsia="Times New Roman" w:cs="Times New Roman"/>
          <w:szCs w:val="24"/>
        </w:rPr>
        <w:t>ς</w:t>
      </w:r>
      <w:r>
        <w:rPr>
          <w:rFonts w:eastAsia="Times New Roman" w:cs="Times New Roman"/>
          <w:szCs w:val="24"/>
        </w:rPr>
        <w:t xml:space="preserve"> και αναφερθήκατε στον Στρατή Τσίρκ</w:t>
      </w:r>
      <w:r>
        <w:rPr>
          <w:rFonts w:eastAsia="Times New Roman" w:cs="Times New Roman"/>
          <w:szCs w:val="24"/>
        </w:rPr>
        <w:t>α, να σας πω ότι δεν ξέρω τώρα: Είναι οι «κομμένες κεφαλές»; Το «Ανθρωπάκι»; Ποιο παράδειγμα αντλείτε από εκεί, για να βρείτε ομοιότητες με τη σημερινή Κυβέρνηση; Δικό σας θέμα. Δεν ξέρω και σε ποιο από τα τρία βιβλία της τριλογίας πηγαίνει το μυαλό σας πι</w:t>
      </w:r>
      <w:r>
        <w:rPr>
          <w:rFonts w:eastAsia="Times New Roman" w:cs="Times New Roman"/>
          <w:szCs w:val="24"/>
        </w:rPr>
        <w:t>ο πολύ.</w:t>
      </w:r>
    </w:p>
    <w:p w14:paraId="3C9ACB5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Όμως, εγώ κυριολέκτησα, κυρία Υπουργέ. Ανέφερα παραδείγματα που αποδεικνύουν του λόγου μου το αληθές και δεν πρόλαβα να τα πω και όλα ούτε θα προλάβω σήμερα.</w:t>
      </w:r>
    </w:p>
    <w:p w14:paraId="3C9ACB5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Όμως, θέλω, μια</w:t>
      </w:r>
      <w:r>
        <w:rPr>
          <w:rFonts w:eastAsia="Times New Roman" w:cs="Times New Roman"/>
          <w:szCs w:val="24"/>
        </w:rPr>
        <w:t>ς</w:t>
      </w:r>
      <w:r>
        <w:rPr>
          <w:rFonts w:eastAsia="Times New Roman" w:cs="Times New Roman"/>
          <w:szCs w:val="24"/>
        </w:rPr>
        <w:t xml:space="preserve"> και μου δόθηκε αυτή η ευκαιρία στη δευτερολογία μου, να αναφέρω το παράδε</w:t>
      </w:r>
      <w:r>
        <w:rPr>
          <w:rFonts w:eastAsia="Times New Roman" w:cs="Times New Roman"/>
          <w:szCs w:val="24"/>
        </w:rPr>
        <w:t>ιγμα της τροπολογίας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για το χάρισμα των προστίμων στον Σαββίδη.</w:t>
      </w:r>
    </w:p>
    <w:p w14:paraId="3C9ACB5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Έκανα, κύριε Πρόεδρε, μια ερώτηση στον Υπουργό Δικαιοσύνης μήπως αυτά που κάπου διάβασα αληθεύουν, ότι δηλαδή η τροπολογία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για τον κ. Σαββίδη ήλθε, ενώ είχε</w:t>
      </w:r>
      <w:r>
        <w:rPr>
          <w:rFonts w:eastAsia="Times New Roman" w:cs="Times New Roman"/>
          <w:szCs w:val="24"/>
        </w:rPr>
        <w:t xml:space="preserve"> γίνει η δίκη στο Εφετείο Ροδόπης και εκκρεμούσε η απόφαση. Μου απ</w:t>
      </w:r>
      <w:r>
        <w:rPr>
          <w:rFonts w:eastAsia="Times New Roman" w:cs="Times New Roman"/>
          <w:szCs w:val="24"/>
        </w:rPr>
        <w:t>ά</w:t>
      </w:r>
      <w:r>
        <w:rPr>
          <w:rFonts w:eastAsia="Times New Roman" w:cs="Times New Roman"/>
          <w:szCs w:val="24"/>
        </w:rPr>
        <w:t xml:space="preserve">ντησε ο αρμόδιος Υπουργός ότι έτσι είναι, ότι στις 6 Απριλίου έγινε η δίκη και το δικαστήριο βρίσκεται σε διάσκεψη </w:t>
      </w:r>
      <w:r>
        <w:rPr>
          <w:rFonts w:eastAsia="Times New Roman" w:cs="Times New Roman"/>
          <w:szCs w:val="24"/>
        </w:rPr>
        <w:lastRenderedPageBreak/>
        <w:t>και αντί να αποφασίσει το δικαστήριο, α</w:t>
      </w:r>
      <w:r>
        <w:rPr>
          <w:rFonts w:eastAsia="Times New Roman" w:cs="Times New Roman"/>
          <w:szCs w:val="24"/>
        </w:rPr>
        <w:t>πά</w:t>
      </w:r>
      <w:r>
        <w:rPr>
          <w:rFonts w:eastAsia="Times New Roman" w:cs="Times New Roman"/>
          <w:szCs w:val="24"/>
        </w:rPr>
        <w:t xml:space="preserve">ντησε ο κ. Τσίπρας και ο κ. </w:t>
      </w:r>
      <w:r>
        <w:rPr>
          <w:rFonts w:eastAsia="Times New Roman" w:cs="Times New Roman"/>
          <w:szCs w:val="24"/>
        </w:rPr>
        <w:t xml:space="preserve">Καμμένος και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στη Βουλή.</w:t>
      </w:r>
    </w:p>
    <w:p w14:paraId="3C9ACB5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Αυτό δεν είναι δείγμα όχι απλώς διαπλοκής, αλλά μιας χώρας όπου η δημοκρατία είναι σε αμφισβήτηση, όπου παραβιάζεται το Σύνταγμα, ότι η χώρα δεν κυβερνιέται θεσμικά.</w:t>
      </w:r>
    </w:p>
    <w:p w14:paraId="3C9ACB5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Υπάρχουν και άλλα παραδείγματα, κύριε Υπου</w:t>
      </w:r>
      <w:r>
        <w:rPr>
          <w:rFonts w:eastAsia="Times New Roman" w:cs="Times New Roman"/>
          <w:szCs w:val="24"/>
        </w:rPr>
        <w:t>ργέ.</w:t>
      </w:r>
    </w:p>
    <w:p w14:paraId="3C9ACB5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Να μου επιτρέψετε να σας πω, λοιπόν, ότι δεν μιλώ με τρόπους συμβολικούς αλλά κυριολεκτώ.</w:t>
      </w:r>
    </w:p>
    <w:p w14:paraId="3C9ACB5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Και κάτι ακόμα στην απάντησή σας. Αναφερθήκατε σε όλη την Αντιπολίτευση </w:t>
      </w:r>
      <w:r>
        <w:rPr>
          <w:rFonts w:eastAsia="Times New Roman" w:cs="Times New Roman"/>
          <w:szCs w:val="24"/>
        </w:rPr>
        <w:t>-</w:t>
      </w:r>
      <w:r>
        <w:rPr>
          <w:rFonts w:eastAsia="Times New Roman" w:cs="Times New Roman"/>
          <w:szCs w:val="24"/>
        </w:rPr>
        <w:t>και κυρίως στη Νέα Δημοκρατία και στο ΠΑΣΟΚ</w:t>
      </w:r>
      <w:r>
        <w:rPr>
          <w:rFonts w:eastAsia="Times New Roman" w:cs="Times New Roman"/>
          <w:szCs w:val="24"/>
        </w:rPr>
        <w:t>-</w:t>
      </w:r>
      <w:r>
        <w:rPr>
          <w:rFonts w:eastAsia="Times New Roman" w:cs="Times New Roman"/>
          <w:szCs w:val="24"/>
        </w:rPr>
        <w:t xml:space="preserve"> λέγοντας ότι εσείς παραλάβατε χρέη που οι ά</w:t>
      </w:r>
      <w:r>
        <w:rPr>
          <w:rFonts w:eastAsia="Times New Roman" w:cs="Times New Roman"/>
          <w:szCs w:val="24"/>
        </w:rPr>
        <w:t>λλοι δημιούργησαν. Δεν είναι ακριβές αυτό που λέτε.</w:t>
      </w:r>
    </w:p>
    <w:p w14:paraId="3C9ACB6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Εσείς αναλάβατε το 2015. Η κρίση ξέσπασε το 2009-2010. Τότε υπήρξαν κυβερνήσεις και κόμματα που με μεγάλη αυτοθυσία σήκωσαν στις πλάτες τους τα βάρη του ελληνικού λαού και σε ό,τι αφορά τα ελλείμματα δημι</w:t>
      </w:r>
      <w:r>
        <w:rPr>
          <w:rFonts w:eastAsia="Times New Roman" w:cs="Times New Roman"/>
          <w:szCs w:val="24"/>
        </w:rPr>
        <w:t>ούργησαν πλεονάσματα και σε ό,τι αφορά την ύφεση φέραμε πίσω την ανάπτυξη και σε ό,τι αφορά το δημόσιο χρέος έγιναν οι μεγάλες περικοπές, οι παγκοσμίως πρωτότυπες και μεγαλύτερες όλων των εποχών στο δημόσιο χρέος.</w:t>
      </w:r>
    </w:p>
    <w:p w14:paraId="3C9ACB6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Και ήρθατε εσείς και φέρατε ξανά την ύφεση</w:t>
      </w:r>
      <w:r>
        <w:rPr>
          <w:rFonts w:eastAsia="Times New Roman" w:cs="Times New Roman"/>
          <w:szCs w:val="24"/>
        </w:rPr>
        <w:t>, ήρθατε εσείς και φέρατε ξανά τα ελλείμματα και ήρθατε εσείς και φέρατε την αύξηση του χρέους. Άρα, όταν εσείς θέλετε να κυριολεκτείτε από την πλευρά σας και να αναφέρεστε στην κρίση, πρέπει να κάνετε μια διπλή αναφορά. Μιλάμε για την κρίση που ξέσπασε το</w:t>
      </w:r>
      <w:r>
        <w:rPr>
          <w:rFonts w:eastAsia="Times New Roman" w:cs="Times New Roman"/>
          <w:szCs w:val="24"/>
        </w:rPr>
        <w:t xml:space="preserve"> 2009-2010 -και όπως τη χειρίστηκαν άλλοι- μέχρι το τέλος του 2014 και για την κρίση που έπρεπε να χειρισθεί άλλη κυβέρνηση, διπλασιάζοντας το κόστος του ελληνικού λαού, για να είναι Πρωθυπουργός ο κ. Τσίπρας. </w:t>
      </w:r>
    </w:p>
    <w:p w14:paraId="3C9ACB6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κάνω μια αναφορά στον </w:t>
      </w:r>
      <w:r>
        <w:rPr>
          <w:rFonts w:eastAsia="Times New Roman" w:cs="Times New Roman"/>
          <w:szCs w:val="24"/>
        </w:rPr>
        <w:t>Κοινοβουλευτικό Εκπρόσωπο της Πλειοψηφίας.</w:t>
      </w:r>
    </w:p>
    <w:p w14:paraId="3C9ACB6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Κύριε συνάδελφε, εμείς σήμερα θίξαμε μια σειρά από θέματα στα οποία δικαιωθήκαμε. Αναφέρομαι στο άρθρο 12, παράγραφος 3 που αποσύρθηκε. Την ώρα που θέταμε το θέμα, μέλη της Κοινοβουλευτικής σας Ομάδας -και εσείς- </w:t>
      </w:r>
      <w:r>
        <w:rPr>
          <w:rFonts w:eastAsia="Times New Roman" w:cs="Times New Roman"/>
          <w:szCs w:val="24"/>
        </w:rPr>
        <w:t xml:space="preserve">διαμαρτύρονταν γιατί το θέτουμε. </w:t>
      </w:r>
    </w:p>
    <w:p w14:paraId="3C9ACB6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Εγώ όχι. </w:t>
      </w:r>
    </w:p>
    <w:p w14:paraId="3C9ACB6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Προσπαθούσα, μάλιστα, να σας πω να περιμένετε να ακούσετε όλη την τοποθέτησή μου, για να δείτε ότι κα</w:t>
      </w:r>
      <w:r>
        <w:rPr>
          <w:rFonts w:eastAsia="Times New Roman" w:cs="Times New Roman"/>
          <w:szCs w:val="24"/>
        </w:rPr>
        <w:t>μ</w:t>
      </w:r>
      <w:r>
        <w:rPr>
          <w:rFonts w:eastAsia="Times New Roman" w:cs="Times New Roman"/>
          <w:szCs w:val="24"/>
        </w:rPr>
        <w:t xml:space="preserve">μιά φορά δεν πρέπει να αντιδράτε βιαστικά. </w:t>
      </w:r>
    </w:p>
    <w:p w14:paraId="3C9ACB6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Μέσα σε αυτό, λοιπόν, που ζητούσ</w:t>
      </w:r>
      <w:r>
        <w:rPr>
          <w:rFonts w:eastAsia="Times New Roman" w:cs="Times New Roman"/>
          <w:szCs w:val="24"/>
        </w:rPr>
        <w:t xml:space="preserve">α -και τελικά έγινε δεκτό- υπήρχε η κατάργηση του απορρήτου και για το δικό σας επάγγελμα, γιατί είστε καθηγητής </w:t>
      </w:r>
      <w:r>
        <w:rPr>
          <w:rFonts w:eastAsia="Times New Roman" w:cs="Times New Roman"/>
          <w:szCs w:val="24"/>
        </w:rPr>
        <w:t>π</w:t>
      </w:r>
      <w:r>
        <w:rPr>
          <w:rFonts w:eastAsia="Times New Roman" w:cs="Times New Roman"/>
          <w:szCs w:val="24"/>
        </w:rPr>
        <w:t>ανεπιστημίου, είστε γιατρός και το απόρρητο αφορά δικηγόρους και γιατρούς κατά βάση, αλλά και άλλους. Και σ’ αυτό που έπρεπε να αντιδράσετε πρ</w:t>
      </w:r>
      <w:r>
        <w:rPr>
          <w:rFonts w:eastAsia="Times New Roman" w:cs="Times New Roman"/>
          <w:szCs w:val="24"/>
        </w:rPr>
        <w:t xml:space="preserve">ώτος, δεν είπατε κουβέντα. </w:t>
      </w:r>
    </w:p>
    <w:p w14:paraId="3C9ACB6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Άρα δεχθείτε εν προκειμένω την κριτική μου ότι υπάρχουν προβλήματα που θέτει η Αντιπολίτευση και έχει δίκιο αρκετές φορές. Και πρέπει να είστε προσεκτικοί στον τρόπο που αντιδράτε, ειδικά όταν αυτός δεν είναι λόγος ούτε αντίλογο</w:t>
      </w:r>
      <w:r>
        <w:rPr>
          <w:rFonts w:eastAsia="Times New Roman" w:cs="Times New Roman"/>
          <w:szCs w:val="24"/>
        </w:rPr>
        <w:t xml:space="preserve">ς αλλά κραυγές από τον χώρο των εδράνων. Θα πρέπει και εσείς να πείτε -που το αποφύγατε- πώς μπήκε αυτό το άρθρο στο σχέδιο νόμου και γιατί δεν βρέθηκε ένας δικός σας Βουλευτής να το στηλιτεύσει. </w:t>
      </w:r>
    </w:p>
    <w:p w14:paraId="3C9ACB6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3C9ACB69" w14:textId="77777777" w:rsidR="00DF4D2A" w:rsidRDefault="00ED41C9">
      <w:pPr>
        <w:spacing w:line="600" w:lineRule="auto"/>
        <w:ind w:firstLine="720"/>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C9ACB6A" w14:textId="77777777" w:rsidR="00DF4D2A" w:rsidRDefault="00ED41C9">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Ευχαριστώ, κύριε συνάδελφε.</w:t>
      </w:r>
    </w:p>
    <w:p w14:paraId="3C9ACB6B" w14:textId="77777777" w:rsidR="00DF4D2A" w:rsidRDefault="00ED41C9">
      <w:pPr>
        <w:spacing w:line="600" w:lineRule="auto"/>
        <w:ind w:firstLine="720"/>
        <w:jc w:val="both"/>
        <w:rPr>
          <w:rFonts w:eastAsia="Times New Roman"/>
          <w:bCs/>
        </w:rPr>
      </w:pPr>
      <w:r>
        <w:rPr>
          <w:rFonts w:eastAsia="Times New Roman"/>
          <w:bCs/>
        </w:rPr>
        <w:t xml:space="preserve">Στη συνέχεια τον λόγο θα λάβουν ο κ. </w:t>
      </w:r>
      <w:proofErr w:type="spellStart"/>
      <w:r>
        <w:rPr>
          <w:rFonts w:eastAsia="Times New Roman"/>
          <w:bCs/>
        </w:rPr>
        <w:t>Αμυράς</w:t>
      </w:r>
      <w:proofErr w:type="spellEnd"/>
      <w:r>
        <w:rPr>
          <w:rFonts w:eastAsia="Times New Roman"/>
          <w:bCs/>
        </w:rPr>
        <w:t xml:space="preserve">, ο κ. </w:t>
      </w:r>
      <w:proofErr w:type="spellStart"/>
      <w:r>
        <w:rPr>
          <w:rFonts w:eastAsia="Times New Roman"/>
          <w:bCs/>
        </w:rPr>
        <w:t>Αρβανιτίδης</w:t>
      </w:r>
      <w:proofErr w:type="spellEnd"/>
      <w:r>
        <w:rPr>
          <w:rFonts w:eastAsia="Times New Roman"/>
          <w:bCs/>
        </w:rPr>
        <w:t xml:space="preserve"> και ο κ. </w:t>
      </w:r>
      <w:proofErr w:type="spellStart"/>
      <w:r>
        <w:rPr>
          <w:rFonts w:eastAsia="Times New Roman"/>
          <w:bCs/>
        </w:rPr>
        <w:t>Καβαδέλλας</w:t>
      </w:r>
      <w:proofErr w:type="spellEnd"/>
      <w:r>
        <w:rPr>
          <w:rFonts w:eastAsia="Times New Roman"/>
          <w:bCs/>
        </w:rPr>
        <w:t xml:space="preserve">. Αμέσως μετά θα πάρει τον λόγο ο κ. Καμμένος, γιατί έχω εκφωνήσει τη σειρά. </w:t>
      </w:r>
    </w:p>
    <w:p w14:paraId="3C9ACB6C" w14:textId="77777777" w:rsidR="00DF4D2A" w:rsidRDefault="00ED41C9">
      <w:pPr>
        <w:spacing w:line="600" w:lineRule="auto"/>
        <w:ind w:firstLine="720"/>
        <w:jc w:val="both"/>
        <w:rPr>
          <w:rFonts w:eastAsia="Times New Roman"/>
          <w:bCs/>
        </w:rPr>
      </w:pPr>
      <w:r>
        <w:rPr>
          <w:rFonts w:eastAsia="Times New Roman"/>
          <w:b/>
          <w:bCs/>
        </w:rPr>
        <w:lastRenderedPageBreak/>
        <w:t>ΧΡΗΣΤΟΣ ΜΑΝΤΑΣ:</w:t>
      </w:r>
      <w:r>
        <w:rPr>
          <w:rFonts w:eastAsia="Times New Roman"/>
          <w:bCs/>
        </w:rPr>
        <w:t xml:space="preserve"> Κύριε Πρόεδρε, αν χρειαστεί, θα πάρω κι εγώ τον λόγο στο τέλος για δύο λεπτά. </w:t>
      </w:r>
    </w:p>
    <w:p w14:paraId="3C9ACB6D" w14:textId="77777777" w:rsidR="00DF4D2A" w:rsidRDefault="00ED41C9">
      <w:pPr>
        <w:spacing w:line="600" w:lineRule="auto"/>
        <w:ind w:firstLine="720"/>
        <w:jc w:val="both"/>
        <w:rPr>
          <w:rFonts w:eastAsia="Times New Roman"/>
          <w:bCs/>
        </w:rPr>
      </w:pPr>
      <w:r>
        <w:rPr>
          <w:rFonts w:eastAsia="Times New Roman"/>
          <w:b/>
          <w:bCs/>
        </w:rPr>
        <w:t>ΠΡ</w:t>
      </w:r>
      <w:r>
        <w:rPr>
          <w:rFonts w:eastAsia="Times New Roman"/>
          <w:b/>
          <w:bCs/>
        </w:rPr>
        <w:t>ΟΕΔΡΕΥΩΝ (Σπυρίδων Λυκούδης):</w:t>
      </w:r>
      <w:r>
        <w:rPr>
          <w:rFonts w:eastAsia="Times New Roman"/>
          <w:bCs/>
        </w:rPr>
        <w:t xml:space="preserve"> Αν χρειαστεί, βεβαίως θα μιλήσετε. </w:t>
      </w:r>
    </w:p>
    <w:p w14:paraId="3C9ACB6E" w14:textId="77777777" w:rsidR="00DF4D2A" w:rsidRDefault="00ED41C9">
      <w:pPr>
        <w:spacing w:line="600" w:lineRule="auto"/>
        <w:ind w:firstLine="720"/>
        <w:jc w:val="both"/>
        <w:rPr>
          <w:rFonts w:eastAsia="Times New Roman"/>
          <w:bCs/>
        </w:rPr>
      </w:pPr>
      <w:r>
        <w:rPr>
          <w:rFonts w:eastAsia="Times New Roman"/>
          <w:bCs/>
        </w:rPr>
        <w:t xml:space="preserve">Κύριε </w:t>
      </w:r>
      <w:proofErr w:type="spellStart"/>
      <w:r>
        <w:rPr>
          <w:rFonts w:eastAsia="Times New Roman"/>
          <w:bCs/>
        </w:rPr>
        <w:t>Αρβανιτίδη</w:t>
      </w:r>
      <w:proofErr w:type="spellEnd"/>
      <w:r>
        <w:rPr>
          <w:rFonts w:eastAsia="Times New Roman"/>
          <w:bCs/>
        </w:rPr>
        <w:t xml:space="preserve">, επειδή σας βλέπω, θέλετε να μιλήσετε εσείς; Επειδή μίλησε προηγουμένως ο κ. Λοβέρδος, είπαμε να έχουμε μια διαφορετική σειρά. Γι’ αυτό προτίθεμαι να δώσω τον λόγο στον κ. </w:t>
      </w:r>
      <w:proofErr w:type="spellStart"/>
      <w:r>
        <w:rPr>
          <w:rFonts w:eastAsia="Times New Roman"/>
          <w:bCs/>
        </w:rPr>
        <w:t>Α</w:t>
      </w:r>
      <w:r>
        <w:rPr>
          <w:rFonts w:eastAsia="Times New Roman"/>
          <w:bCs/>
        </w:rPr>
        <w:t>μυρά</w:t>
      </w:r>
      <w:proofErr w:type="spellEnd"/>
      <w:r>
        <w:rPr>
          <w:rFonts w:eastAsia="Times New Roman"/>
          <w:bCs/>
        </w:rPr>
        <w:t xml:space="preserve">. </w:t>
      </w:r>
    </w:p>
    <w:p w14:paraId="3C9ACB6F" w14:textId="77777777" w:rsidR="00DF4D2A" w:rsidRDefault="00ED41C9">
      <w:pPr>
        <w:spacing w:line="600" w:lineRule="auto"/>
        <w:ind w:firstLine="720"/>
        <w:jc w:val="both"/>
        <w:rPr>
          <w:rFonts w:eastAsia="Times New Roman"/>
          <w:bCs/>
        </w:rPr>
      </w:pPr>
      <w:r>
        <w:rPr>
          <w:rFonts w:eastAsia="Times New Roman"/>
          <w:b/>
          <w:bCs/>
        </w:rPr>
        <w:t>ΓΕΩΡΓΙΟΣ ΑΡΒΑΝΙΤΙΔΗΣ:</w:t>
      </w:r>
      <w:r>
        <w:rPr>
          <w:rFonts w:eastAsia="Times New Roman"/>
          <w:bCs/>
        </w:rPr>
        <w:t xml:space="preserve"> Δεν έχω κανένα πρόβλημα, κύριε Πρόεδρε, να μιλήσω μετά τον κ. </w:t>
      </w:r>
      <w:proofErr w:type="spellStart"/>
      <w:r>
        <w:rPr>
          <w:rFonts w:eastAsia="Times New Roman"/>
          <w:bCs/>
        </w:rPr>
        <w:t>Αμυρά</w:t>
      </w:r>
      <w:proofErr w:type="spellEnd"/>
      <w:r>
        <w:rPr>
          <w:rFonts w:eastAsia="Times New Roman"/>
          <w:bCs/>
        </w:rPr>
        <w:t xml:space="preserve">. </w:t>
      </w:r>
    </w:p>
    <w:p w14:paraId="3C9ACB70" w14:textId="77777777" w:rsidR="00DF4D2A" w:rsidRDefault="00ED41C9">
      <w:pPr>
        <w:spacing w:line="600" w:lineRule="auto"/>
        <w:ind w:firstLine="720"/>
        <w:jc w:val="both"/>
        <w:rPr>
          <w:rFonts w:eastAsia="Times New Roman"/>
          <w:bCs/>
        </w:rPr>
      </w:pPr>
      <w:r>
        <w:rPr>
          <w:rFonts w:eastAsia="Times New Roman"/>
          <w:b/>
          <w:bCs/>
        </w:rPr>
        <w:t>ΠΡΟΕΔΡΕΥΩΝ (Σπυρίδων Λυκούδης):</w:t>
      </w:r>
      <w:r>
        <w:rPr>
          <w:rFonts w:eastAsia="Times New Roman"/>
          <w:bCs/>
        </w:rPr>
        <w:t xml:space="preserve"> Ορίστε, κύριε </w:t>
      </w:r>
      <w:proofErr w:type="spellStart"/>
      <w:r>
        <w:rPr>
          <w:rFonts w:eastAsia="Times New Roman"/>
          <w:bCs/>
        </w:rPr>
        <w:t>Αμυρά</w:t>
      </w:r>
      <w:proofErr w:type="spellEnd"/>
      <w:r>
        <w:rPr>
          <w:rFonts w:eastAsia="Times New Roman"/>
          <w:bCs/>
        </w:rPr>
        <w:t xml:space="preserve">, έχετε τον λόγο επομένως. </w:t>
      </w:r>
    </w:p>
    <w:p w14:paraId="3C9ACB71" w14:textId="77777777" w:rsidR="00DF4D2A" w:rsidRDefault="00ED41C9">
      <w:pPr>
        <w:spacing w:line="600" w:lineRule="auto"/>
        <w:ind w:firstLine="720"/>
        <w:jc w:val="both"/>
        <w:rPr>
          <w:rFonts w:eastAsia="Times New Roman"/>
          <w:bCs/>
        </w:rPr>
      </w:pPr>
      <w:r>
        <w:rPr>
          <w:rFonts w:eastAsia="Times New Roman"/>
          <w:b/>
          <w:bCs/>
        </w:rPr>
        <w:t>ΓΕΩΡΓΙΟΣ ΑΜΥΡΑΣ:</w:t>
      </w:r>
      <w:r>
        <w:rPr>
          <w:rFonts w:eastAsia="Times New Roman"/>
          <w:bCs/>
        </w:rPr>
        <w:t xml:space="preserve"> Θα πάθουμε «</w:t>
      </w:r>
      <w:r>
        <w:rPr>
          <w:rFonts w:eastAsia="Times New Roman"/>
          <w:bCs/>
          <w:lang w:val="en-US"/>
        </w:rPr>
        <w:t>overdose</w:t>
      </w:r>
      <w:r>
        <w:rPr>
          <w:rFonts w:eastAsia="Times New Roman"/>
          <w:bCs/>
        </w:rPr>
        <w:t>» από ΠΑΣΟΚ!</w:t>
      </w:r>
    </w:p>
    <w:p w14:paraId="3C9ACB72" w14:textId="77777777" w:rsidR="00DF4D2A" w:rsidRDefault="00ED41C9">
      <w:pPr>
        <w:spacing w:line="600" w:lineRule="auto"/>
        <w:ind w:firstLine="720"/>
        <w:jc w:val="both"/>
        <w:rPr>
          <w:rFonts w:eastAsia="Times New Roman"/>
          <w:bCs/>
        </w:rPr>
      </w:pPr>
      <w:r>
        <w:rPr>
          <w:rFonts w:eastAsia="Times New Roman"/>
          <w:b/>
          <w:bCs/>
        </w:rPr>
        <w:t xml:space="preserve">ΠΡΟΕΔΡΕΥΩΝ (Σπυρίδων </w:t>
      </w:r>
      <w:r>
        <w:rPr>
          <w:rFonts w:eastAsia="Times New Roman"/>
          <w:b/>
          <w:bCs/>
        </w:rPr>
        <w:t>Λυκούδης):</w:t>
      </w:r>
      <w:r>
        <w:rPr>
          <w:rFonts w:eastAsia="Times New Roman"/>
          <w:bCs/>
        </w:rPr>
        <w:t xml:space="preserve"> Το Κοινοβούλιο έχει χιούμορ. Το δέχεται το Προεδρείο. </w:t>
      </w:r>
    </w:p>
    <w:p w14:paraId="3C9ACB73" w14:textId="77777777" w:rsidR="00DF4D2A" w:rsidRDefault="00ED41C9">
      <w:pPr>
        <w:spacing w:line="600" w:lineRule="auto"/>
        <w:ind w:firstLine="720"/>
        <w:jc w:val="both"/>
        <w:rPr>
          <w:rFonts w:eastAsia="Times New Roman"/>
          <w:bCs/>
        </w:rPr>
      </w:pPr>
      <w:r>
        <w:rPr>
          <w:rFonts w:eastAsia="Times New Roman"/>
          <w:b/>
          <w:bCs/>
        </w:rPr>
        <w:t xml:space="preserve">ΓΕΩΡΓΙΟΣ ΑΜΥΡΑΣ: </w:t>
      </w:r>
      <w:r>
        <w:rPr>
          <w:rFonts w:eastAsia="Times New Roman"/>
          <w:bCs/>
        </w:rPr>
        <w:t xml:space="preserve">Ευχαριστώ, κύριε Πρόεδρε. </w:t>
      </w:r>
    </w:p>
    <w:p w14:paraId="3C9ACB74" w14:textId="77777777" w:rsidR="00DF4D2A" w:rsidRDefault="00ED41C9">
      <w:pPr>
        <w:spacing w:line="600" w:lineRule="auto"/>
        <w:ind w:firstLine="720"/>
        <w:jc w:val="both"/>
        <w:rPr>
          <w:rFonts w:eastAsia="Times New Roman"/>
          <w:bCs/>
        </w:rPr>
      </w:pPr>
      <w:r>
        <w:rPr>
          <w:rFonts w:eastAsia="Times New Roman"/>
          <w:bCs/>
        </w:rPr>
        <w:t>Κυρίες και κύριοι συνάδελφοι, θα ξεκινήσω κι εγώ με μια μικρή παρατήρηση, ακούγοντας τα λόγια του κ. Μαντά, του εκλεκτού συναδέλφου.</w:t>
      </w:r>
    </w:p>
    <w:p w14:paraId="3C9ACB75" w14:textId="77777777" w:rsidR="00DF4D2A" w:rsidRDefault="00ED41C9">
      <w:pPr>
        <w:spacing w:line="600" w:lineRule="auto"/>
        <w:ind w:firstLine="720"/>
        <w:jc w:val="both"/>
        <w:rPr>
          <w:rFonts w:eastAsia="Times New Roman"/>
          <w:bCs/>
        </w:rPr>
      </w:pPr>
      <w:r>
        <w:rPr>
          <w:rFonts w:eastAsia="Times New Roman"/>
          <w:bCs/>
        </w:rPr>
        <w:lastRenderedPageBreak/>
        <w:t>Κύριε Μαντά μ</w:t>
      </w:r>
      <w:r>
        <w:rPr>
          <w:rFonts w:eastAsia="Times New Roman"/>
          <w:bCs/>
        </w:rPr>
        <w:t>ου, πραγματικά</w:t>
      </w:r>
      <w:r>
        <w:rPr>
          <w:rFonts w:eastAsia="Times New Roman"/>
          <w:bCs/>
        </w:rPr>
        <w:t>,</w:t>
      </w:r>
      <w:r>
        <w:rPr>
          <w:rFonts w:eastAsia="Times New Roman"/>
          <w:bCs/>
        </w:rPr>
        <w:t xml:space="preserve"> λέω το εξής: «Πού ήσασταν τα τελευταία δ</w:t>
      </w:r>
      <w:r>
        <w:rPr>
          <w:rFonts w:eastAsia="Times New Roman"/>
          <w:bCs/>
        </w:rPr>
        <w:t>ύ</w:t>
      </w:r>
      <w:r>
        <w:rPr>
          <w:rFonts w:eastAsia="Times New Roman"/>
          <w:bCs/>
        </w:rPr>
        <w:t>ο, δυόμισι χρόνια;». Αυτός ο ήπιος, ο συναινετικός λόγος</w:t>
      </w:r>
      <w:r>
        <w:rPr>
          <w:rFonts w:eastAsia="Times New Roman"/>
          <w:bCs/>
        </w:rPr>
        <w:t>,</w:t>
      </w:r>
      <w:r>
        <w:rPr>
          <w:rFonts w:eastAsia="Times New Roman"/>
          <w:bCs/>
        </w:rPr>
        <w:t xml:space="preserve"> που πριν λίγο εκφωνήθηκε από τα χείλη σας, απουσίαζε από την παράταξή σας, από το κόμμα σας, από την Κυβέρνησή σας, τα προηγούμενα δυόμισι χρ</w:t>
      </w:r>
      <w:r>
        <w:rPr>
          <w:rFonts w:eastAsia="Times New Roman"/>
          <w:bCs/>
        </w:rPr>
        <w:t xml:space="preserve">όνια. </w:t>
      </w:r>
    </w:p>
    <w:p w14:paraId="3C9ACB76" w14:textId="77777777" w:rsidR="00DF4D2A" w:rsidRDefault="00ED41C9">
      <w:pPr>
        <w:spacing w:line="600" w:lineRule="auto"/>
        <w:ind w:firstLine="720"/>
        <w:jc w:val="both"/>
        <w:rPr>
          <w:rFonts w:eastAsia="Times New Roman"/>
          <w:bCs/>
        </w:rPr>
      </w:pPr>
      <w:r>
        <w:rPr>
          <w:rFonts w:eastAsia="Times New Roman"/>
          <w:bCs/>
        </w:rPr>
        <w:t>Τώρα, λοιπόν, έχουμε την αίσθηση ότι επειδή μάλλον η Κυβέρνηση τα έχει κάνει μαντάρα -το «μάλλον» το λέω για λόγους ευγενείας, γιατί πιστεύω ότι σίγουρα όλοι έχουμε καταλάβει ότι δυόμισι χρόνια δεν κινείται τίποτα προς τα εμπρός, αλλά αντίθετα οπισθ</w:t>
      </w:r>
      <w:r>
        <w:rPr>
          <w:rFonts w:eastAsia="Times New Roman"/>
          <w:bCs/>
        </w:rPr>
        <w:t>οχωρεί η χώρα, αξιολογήσεις δεν κλείνουν, δόσεις δεν παίρνουμε και η χώρα βρίσκεται πάλι στο μηδέν, ενώ το χρέος δεν ρυθμίζεται ούτε η ποσοτική χαλάρωση έρχεται μπροστά μας- αυτή η συναινετική στάση θα μπορούσε να υποκρύπτει διάθεση, θα έλεγα εγώ, «συνενοχ</w:t>
      </w:r>
      <w:r>
        <w:rPr>
          <w:rFonts w:eastAsia="Times New Roman"/>
          <w:bCs/>
        </w:rPr>
        <w:t>ής». Δηλαδή, είναι σαν να λέτε</w:t>
      </w:r>
      <w:r>
        <w:rPr>
          <w:rFonts w:eastAsia="Times New Roman"/>
          <w:bCs/>
        </w:rPr>
        <w:t>:</w:t>
      </w:r>
      <w:r>
        <w:rPr>
          <w:rFonts w:eastAsia="Times New Roman"/>
          <w:bCs/>
        </w:rPr>
        <w:t xml:space="preserve"> «Ελάτε να γίνουμε όλοι συνένοχοι στο ναυάγιο και όχι να το χρεωθούμε μόνοι μας».</w:t>
      </w:r>
    </w:p>
    <w:p w14:paraId="3C9ACB77" w14:textId="77777777" w:rsidR="00DF4D2A" w:rsidRDefault="00ED41C9">
      <w:pPr>
        <w:spacing w:line="600" w:lineRule="auto"/>
        <w:ind w:firstLine="720"/>
        <w:jc w:val="both"/>
        <w:rPr>
          <w:rFonts w:eastAsia="Times New Roman"/>
          <w:bCs/>
        </w:rPr>
      </w:pPr>
      <w:r>
        <w:rPr>
          <w:rFonts w:eastAsia="Times New Roman"/>
          <w:bCs/>
        </w:rPr>
        <w:t>Εμείς στο Ποτάμι, κύριε Μαντά, αγαπητέ Κοινοβουλευτικέ Εκπρόσωπε του ΣΥΡΙΖΑ και υπόλοιποι συνάδελφοι, λέμε</w:t>
      </w:r>
      <w:r>
        <w:rPr>
          <w:rFonts w:eastAsia="Times New Roman"/>
          <w:bCs/>
        </w:rPr>
        <w:t xml:space="preserve"> </w:t>
      </w:r>
      <w:r>
        <w:rPr>
          <w:rFonts w:eastAsia="Times New Roman"/>
          <w:bCs/>
        </w:rPr>
        <w:t>ότι οι συναινέσεις χτίζονται</w:t>
      </w:r>
      <w:r>
        <w:rPr>
          <w:rFonts w:eastAsia="Times New Roman"/>
          <w:bCs/>
        </w:rPr>
        <w:t>, βεβαίω</w:t>
      </w:r>
      <w:r>
        <w:rPr>
          <w:rFonts w:eastAsia="Times New Roman"/>
          <w:bCs/>
        </w:rPr>
        <w:t xml:space="preserve">ς, </w:t>
      </w:r>
      <w:r>
        <w:rPr>
          <w:rFonts w:eastAsia="Times New Roman"/>
          <w:bCs/>
        </w:rPr>
        <w:t>στη βάση της αλήθειας, της διαρκούς ενημέρωσης των πολιτικών δυνάμεων μεταξύ τους και με τον εξωτερικό παράγοντα και επί τη βάσει σχεδίου. Χωρίς σχέδιο, όπου και να πας, δεν πρόκειται να κάνεις τίποτα. Αυτό είναι ένα μικρό σχόλιο που ήθελα να κάνω.</w:t>
      </w:r>
    </w:p>
    <w:p w14:paraId="3C9ACB78" w14:textId="77777777" w:rsidR="00DF4D2A" w:rsidRDefault="00ED41C9">
      <w:pPr>
        <w:spacing w:line="600" w:lineRule="auto"/>
        <w:ind w:firstLine="720"/>
        <w:jc w:val="both"/>
        <w:rPr>
          <w:rFonts w:eastAsia="Times New Roman" w:cs="Times New Roman"/>
          <w:szCs w:val="24"/>
        </w:rPr>
      </w:pPr>
      <w:r>
        <w:rPr>
          <w:rFonts w:eastAsia="Times New Roman"/>
          <w:bCs/>
        </w:rPr>
        <w:lastRenderedPageBreak/>
        <w:t>Θα α</w:t>
      </w:r>
      <w:r>
        <w:rPr>
          <w:rFonts w:eastAsia="Times New Roman"/>
          <w:bCs/>
        </w:rPr>
        <w:t xml:space="preserve">νακεφαλαιώσω τώρα αυτά που ακούσαμε και είπαμε στις τελευταίες συνεδριάσεις στην </w:t>
      </w:r>
      <w:r>
        <w:rPr>
          <w:rFonts w:eastAsia="Times New Roman"/>
          <w:bCs/>
        </w:rPr>
        <w:t>ε</w:t>
      </w:r>
      <w:r>
        <w:rPr>
          <w:rFonts w:eastAsia="Times New Roman"/>
          <w:bCs/>
        </w:rPr>
        <w:t>πιτροπή και εδώ στην Ολομέλεια. Τονίζω για άλλη μια φορά το απαράδεκτο της νομοθετικής διαδικασίας να γίνεται ακορντεόν, να γίνεται λάστιχο, μια του ύψους, μια του βάθους, να</w:t>
      </w:r>
      <w:r>
        <w:rPr>
          <w:rFonts w:eastAsia="Times New Roman"/>
          <w:bCs/>
        </w:rPr>
        <w:t xml:space="preserve"> την τεντώνετε, μια επείγουσα διαδικασία, μια κατεπείγουσα διαδικασία και δεν ξέρω τι άλλο.</w:t>
      </w:r>
    </w:p>
    <w:p w14:paraId="3C9ACB7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Θα είχατε και εσείς προστατεύσει τον εαυτό σας, αλλά κυρίως τους πολίτες, από το να μπαίνουν σε μία -θα έλεγα- διάθεση υποψίας, ότι κάτι σάπιο και γκρίζο συμβαίνει </w:t>
      </w:r>
      <w:r>
        <w:rPr>
          <w:rFonts w:eastAsia="Times New Roman" w:cs="Times New Roman"/>
          <w:szCs w:val="24"/>
        </w:rPr>
        <w:t xml:space="preserve">στα βουλευτικά έδρανα και δη της Πλειοψηφίας. Για παράδειγμα, μας φέρατε το άρθρο 12, για το οποίο ο κ. Λοβέρδος έκανε μεγάλη αναφορά. Σας είχα πει και εγώ στην </w:t>
      </w:r>
      <w:r>
        <w:rPr>
          <w:rFonts w:eastAsia="Times New Roman" w:cs="Times New Roman"/>
          <w:szCs w:val="24"/>
        </w:rPr>
        <w:t>ε</w:t>
      </w:r>
      <w:r>
        <w:rPr>
          <w:rFonts w:eastAsia="Times New Roman" w:cs="Times New Roman"/>
          <w:szCs w:val="24"/>
        </w:rPr>
        <w:t>πιτροπή ότι αυτό το άρθρο -η κατάργηση στην ουσία του επαγγελματικού απορρήτου- είναι αντίθετο</w:t>
      </w:r>
      <w:r>
        <w:rPr>
          <w:rFonts w:eastAsia="Times New Roman" w:cs="Times New Roman"/>
          <w:szCs w:val="24"/>
        </w:rPr>
        <w:t xml:space="preserve"> και στην ευρωπαϊκή και στην εθνική </w:t>
      </w:r>
      <w:proofErr w:type="spellStart"/>
      <w:r>
        <w:rPr>
          <w:rFonts w:eastAsia="Times New Roman" w:cs="Times New Roman"/>
          <w:szCs w:val="24"/>
        </w:rPr>
        <w:t>δικαιοταξία</w:t>
      </w:r>
      <w:proofErr w:type="spellEnd"/>
      <w:r>
        <w:rPr>
          <w:rFonts w:eastAsia="Times New Roman" w:cs="Times New Roman"/>
          <w:szCs w:val="24"/>
        </w:rPr>
        <w:t>. Αντιτίθεται στις βασικές αρχές του Συντάγματος. Και γιατί το φέρνετε με μία διάταξη επε</w:t>
      </w:r>
      <w:r>
        <w:rPr>
          <w:rFonts w:eastAsia="Times New Roman" w:cs="Times New Roman"/>
          <w:szCs w:val="24"/>
        </w:rPr>
        <w:t>ίγουσα</w:t>
      </w:r>
      <w:r>
        <w:rPr>
          <w:rFonts w:eastAsia="Times New Roman" w:cs="Times New Roman"/>
          <w:szCs w:val="24"/>
        </w:rPr>
        <w:t xml:space="preserve">ς διαδικασίας -ψεκάστε, σκουπίστε, τελειώσατε- χωρίς να μπορέσουμε να συζητήσουμε σε βάθος για ένα τόσο σημαντικό </w:t>
      </w:r>
      <w:r>
        <w:rPr>
          <w:rFonts w:eastAsia="Times New Roman" w:cs="Times New Roman"/>
          <w:szCs w:val="24"/>
        </w:rPr>
        <w:t>ζήτημα;</w:t>
      </w:r>
    </w:p>
    <w:p w14:paraId="3C9ACB7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Τα ίδια περίπου σας είχα πει -βεβαίως με ένα άλλο περιεχόμενο- όσον αφορά το άρθρο 16, για την απαλλαγή από φόρο υπεραξίας στην αγοραπωλησία ενός ακινήτου ή μηχανολογικού εξοπλισμού μίας εταιρείας. Σας είχα πει ότι δεν είναι σωστά διατυπωμένο ότι υ</w:t>
      </w:r>
      <w:r>
        <w:rPr>
          <w:rFonts w:eastAsia="Times New Roman" w:cs="Times New Roman"/>
          <w:szCs w:val="24"/>
        </w:rPr>
        <w:t>πάρχουν τρύπες, ότι υπάρχουν γκρίζες περιοχές και δεν δικαιολογείται ο επείγ</w:t>
      </w:r>
      <w:r>
        <w:rPr>
          <w:rFonts w:eastAsia="Times New Roman" w:cs="Times New Roman"/>
          <w:szCs w:val="24"/>
        </w:rPr>
        <w:t>ω</w:t>
      </w:r>
      <w:r>
        <w:rPr>
          <w:rFonts w:eastAsia="Times New Roman" w:cs="Times New Roman"/>
          <w:szCs w:val="24"/>
        </w:rPr>
        <w:t xml:space="preserve">ν χαρακτήρας για να μπει και αυτή η </w:t>
      </w:r>
      <w:r>
        <w:rPr>
          <w:rFonts w:eastAsia="Times New Roman" w:cs="Times New Roman"/>
          <w:szCs w:val="24"/>
        </w:rPr>
        <w:lastRenderedPageBreak/>
        <w:t>διάταξη στο «άρμα» αυτού του νομοσχεδίου και να φύγει σφαίρα προς το υπερπέραν της ελληνικής πια πραγματικότητας.</w:t>
      </w:r>
    </w:p>
    <w:p w14:paraId="3C9ACB7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Μιλάμε, λοιπόν, για ένα νομοσ</w:t>
      </w:r>
      <w:r>
        <w:rPr>
          <w:rFonts w:eastAsia="Times New Roman" w:cs="Times New Roman"/>
          <w:szCs w:val="24"/>
        </w:rPr>
        <w:t xml:space="preserve">χέδιο που είναι ένα μίνι φορολογικό. Από τα είκοσι εννέα άρθρα τα έξι είναι η ενσωμάτωση της </w:t>
      </w:r>
      <w:r>
        <w:rPr>
          <w:rFonts w:eastAsia="Times New Roman" w:cs="Times New Roman"/>
          <w:szCs w:val="24"/>
        </w:rPr>
        <w:t>ευρωπαϊκής ο</w:t>
      </w:r>
      <w:r>
        <w:rPr>
          <w:rFonts w:eastAsia="Times New Roman" w:cs="Times New Roman"/>
          <w:szCs w:val="24"/>
        </w:rPr>
        <w:t>δηγίας και τα υπόλοιπα είκοσι τρία είναι καθαρά φορολογικά νομοσχέδια. Θα έπρεπε κάποιος να ακούσει από την Κυβέρνηση να απολογείται προς τον Έλληνα επ</w:t>
      </w:r>
      <w:r>
        <w:rPr>
          <w:rFonts w:eastAsia="Times New Roman" w:cs="Times New Roman"/>
          <w:szCs w:val="24"/>
        </w:rPr>
        <w:t>ιχειρηματία, τον μικρομεσαίο, τον μεγάλο, τον μικρό -δεν έχει κα</w:t>
      </w:r>
      <w:r>
        <w:rPr>
          <w:rFonts w:eastAsia="Times New Roman" w:cs="Times New Roman"/>
          <w:szCs w:val="24"/>
        </w:rPr>
        <w:t>μ</w:t>
      </w:r>
      <w:r>
        <w:rPr>
          <w:rFonts w:eastAsia="Times New Roman" w:cs="Times New Roman"/>
          <w:szCs w:val="24"/>
        </w:rPr>
        <w:t xml:space="preserve">μία σημασία- και να μας λέει τι θα κάνει για να οδηγήσει τις ελληνικές επιχειρήσεις που πήγαν στη Βουλγαρία πίσω στον τόπο τους, στην Ελλάδα. Δεν άκουσα τίποτα για μία διαφορετική φορολογική </w:t>
      </w:r>
      <w:r>
        <w:rPr>
          <w:rFonts w:eastAsia="Times New Roman" w:cs="Times New Roman"/>
          <w:szCs w:val="24"/>
        </w:rPr>
        <w:t xml:space="preserve">προσέγγιση της παραγωγής, του </w:t>
      </w:r>
      <w:proofErr w:type="spellStart"/>
      <w:r>
        <w:rPr>
          <w:rFonts w:eastAsia="Times New Roman" w:cs="Times New Roman"/>
          <w:szCs w:val="24"/>
        </w:rPr>
        <w:t>επιχειρείν</w:t>
      </w:r>
      <w:proofErr w:type="spellEnd"/>
      <w:r>
        <w:rPr>
          <w:rFonts w:eastAsia="Times New Roman" w:cs="Times New Roman"/>
          <w:szCs w:val="24"/>
        </w:rPr>
        <w:t xml:space="preserve">. </w:t>
      </w:r>
    </w:p>
    <w:p w14:paraId="3C9ACB7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Τώρα θα πρέπει να σας ενημερώσω -και θα δείτε ότι τις επόμενες ημέρες θα συζητηθεί πολύ- για το εξής: Στην Βουλγαρία σπεύδουν πια όχι μόνο οι ελληνικές επιχειρήσεις, αλλά και φυσικά πρόσωπα για να κάνουν σύνδεση κ</w:t>
      </w:r>
      <w:r>
        <w:rPr>
          <w:rFonts w:eastAsia="Times New Roman" w:cs="Times New Roman"/>
          <w:szCs w:val="24"/>
        </w:rPr>
        <w:t>ινητής τηλεφωνίας, για να τους έρχεται πιο φ</w:t>
      </w:r>
      <w:r>
        <w:rPr>
          <w:rFonts w:eastAsia="Times New Roman" w:cs="Times New Roman"/>
          <w:szCs w:val="24"/>
        </w:rPr>
        <w:t>θ</w:t>
      </w:r>
      <w:r>
        <w:rPr>
          <w:rFonts w:eastAsia="Times New Roman" w:cs="Times New Roman"/>
          <w:szCs w:val="24"/>
        </w:rPr>
        <w:t>ηνός ο λογαριασμός από τα τέλη της κινητής τηλεφωνίας που έχουν αυξηθεί στην Ελλάδα. Λοιπόν, είναι άλλο ένα μικρό πετραδάκι στο παπούτσι που φοράει η χώρα, όσον αφορά τον βηματισμό της και την οικονομία, που μπο</w:t>
      </w:r>
      <w:r>
        <w:rPr>
          <w:rFonts w:eastAsia="Times New Roman" w:cs="Times New Roman"/>
          <w:szCs w:val="24"/>
        </w:rPr>
        <w:t xml:space="preserve">ρεί να έχει και άλλου είδους συνέπειες. Διότι, εάν εθίσεις τον Έλληνα, τον καταπιεσμένο οικονομικά -όπως θέλετε- τον αδικημένο, σε διόδους διαφυγής που είναι </w:t>
      </w:r>
      <w:proofErr w:type="spellStart"/>
      <w:r>
        <w:rPr>
          <w:rFonts w:eastAsia="Times New Roman" w:cs="Times New Roman"/>
          <w:szCs w:val="24"/>
        </w:rPr>
        <w:t>ημιλαθραίες</w:t>
      </w:r>
      <w:proofErr w:type="spellEnd"/>
      <w:r>
        <w:rPr>
          <w:rFonts w:eastAsia="Times New Roman" w:cs="Times New Roman"/>
          <w:szCs w:val="24"/>
        </w:rPr>
        <w:t xml:space="preserve"> και δεν ξέρω εγώ τι, τότε κάνετε πολύ μεγαλύτερη ζημιά στο συνολικό οικοδόμημα.</w:t>
      </w:r>
    </w:p>
    <w:p w14:paraId="3C9ACB7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Στην π</w:t>
      </w:r>
      <w:r>
        <w:rPr>
          <w:rFonts w:eastAsia="Times New Roman" w:cs="Times New Roman"/>
          <w:szCs w:val="24"/>
        </w:rPr>
        <w:t>ροηγούμενη συζήτηση που είχαμε κάνει στην Ολομέλεια, στην οποία ήταν παρών και ο Πρωθυπουργός, είχα αναφέρει το παράδειγμα μίας ανώνυμης εταιρείας -μιας μικρής, μικρομεσαίας εταιρείας- που εδρεύει στην Αττική, η οποία μου έστειλε ένα σημείωμα που ανέφερε τ</w:t>
      </w:r>
      <w:r>
        <w:rPr>
          <w:rFonts w:eastAsia="Times New Roman" w:cs="Times New Roman"/>
          <w:szCs w:val="24"/>
        </w:rPr>
        <w:t>α εξής: «Κύριε Βουλευτά, 100.000 ευρώ καθαρά κέρδη καταφέραμε, εν μέσω τεράστιων δυσκολιών, το 2016. Από τα 100.000 ευρώ καθαρά κέρδη μιας ανώνυμης εταιρείας στην Ελλάδα, μένουν στην άκρη, μετά από τα χαράτσια, τη φορολογία, τις ασφαλιστικές εισφορές κ.λπ.</w:t>
      </w:r>
      <w:r>
        <w:rPr>
          <w:rFonts w:eastAsia="Times New Roman" w:cs="Times New Roman"/>
          <w:szCs w:val="24"/>
        </w:rPr>
        <w:t xml:space="preserve">, μόλις 22.000 ευρώ.» Μου λέει, «Είναι δυνατόν μία τέτοια επιχείρηση να ανθίσει εδώ στην Ελλάδα;» </w:t>
      </w:r>
    </w:p>
    <w:p w14:paraId="3C9ACB7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καταλήγοντας θέλω να σας πω τα εξής: Όλα αυτά για ποιον γίνονται; Γίνονται μήπως γιατί έχουμε στο κάτω-κάτω έναν δημόσιο τομέα που είναι </w:t>
      </w:r>
      <w:r>
        <w:rPr>
          <w:rFonts w:eastAsia="Times New Roman" w:cs="Times New Roman"/>
          <w:szCs w:val="24"/>
        </w:rPr>
        <w:t xml:space="preserve">ανθηρός, που είναι γρήγορος, που είναι αδιάφθορος και αποτελεσματικός; </w:t>
      </w:r>
      <w:proofErr w:type="spellStart"/>
      <w:r>
        <w:rPr>
          <w:rFonts w:eastAsia="Times New Roman" w:cs="Times New Roman"/>
          <w:szCs w:val="24"/>
        </w:rPr>
        <w:t>Αμ</w:t>
      </w:r>
      <w:proofErr w:type="spellEnd"/>
      <w:r>
        <w:rPr>
          <w:rFonts w:eastAsia="Times New Roman" w:cs="Times New Roman"/>
          <w:szCs w:val="24"/>
        </w:rPr>
        <w:t xml:space="preserve"> δε! Έχουμε μία ψόφια αγελάδα, που την έχουμε βαφτίσει «ιερά αγελάδα» και αφήνουμε την πραγματική «ιερά αγελάδα» αυτού του τόπου, που είναι ο ιδιωτικός τομέας που παράγει, που ερευνά,</w:t>
      </w:r>
      <w:r>
        <w:rPr>
          <w:rFonts w:eastAsia="Times New Roman" w:cs="Times New Roman"/>
          <w:szCs w:val="24"/>
        </w:rPr>
        <w:t xml:space="preserve"> που καινοτομεί, που εξάγει, να σαπίσει. Αυτό είναι ευθύνη και υπογραφή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3C9ACB7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Και καταλήγω. Είχα πει, λοιπόν, και νωρίτερα στην ομιλία μου, ότι αφού η ελληνική Κυβέρνηση δεν μπορεί να το κάνει όπως η Κύπρος που μπήκε στα μνημόνια μετά από εμάς </w:t>
      </w:r>
      <w:r>
        <w:rPr>
          <w:rFonts w:eastAsia="Times New Roman" w:cs="Times New Roman"/>
          <w:szCs w:val="24"/>
        </w:rPr>
        <w:t xml:space="preserve">και βγήκε μετά από εμάς, ας το κάνει όπως ο Γιάννης με τα δύο «ν», ο </w:t>
      </w:r>
      <w:proofErr w:type="spellStart"/>
      <w:r>
        <w:rPr>
          <w:rFonts w:eastAsia="Times New Roman" w:cs="Times New Roman"/>
          <w:szCs w:val="24"/>
        </w:rPr>
        <w:t>Αντετοκού</w:t>
      </w:r>
      <w:r>
        <w:rPr>
          <w:rFonts w:eastAsia="Times New Roman" w:cs="Times New Roman"/>
          <w:szCs w:val="24"/>
        </w:rPr>
        <w:t>ν</w:t>
      </w:r>
      <w:r>
        <w:rPr>
          <w:rFonts w:eastAsia="Times New Roman" w:cs="Times New Roman"/>
          <w:szCs w:val="24"/>
        </w:rPr>
        <w:t>μπο</w:t>
      </w:r>
      <w:proofErr w:type="spellEnd"/>
      <w:r>
        <w:rPr>
          <w:rFonts w:eastAsia="Times New Roman" w:cs="Times New Roman"/>
          <w:szCs w:val="24"/>
        </w:rPr>
        <w:t xml:space="preserve">, που απέδειξε ότι εάν έχεις πραγματισμό </w:t>
      </w:r>
      <w:r>
        <w:rPr>
          <w:rFonts w:eastAsia="Times New Roman" w:cs="Times New Roman"/>
          <w:szCs w:val="24"/>
        </w:rPr>
        <w:lastRenderedPageBreak/>
        <w:t xml:space="preserve">μέσα σου, εάν είσαι ρεαλιστής, εάν έχεις στόχο, εάν δουλεύεις σκληρά, εάν είσαι ικανός, τότε έχεις πολλές πιθανότητες να κατακτήσεις </w:t>
      </w:r>
      <w:r>
        <w:rPr>
          <w:rFonts w:eastAsia="Times New Roman" w:cs="Times New Roman"/>
          <w:szCs w:val="24"/>
        </w:rPr>
        <w:t>και τον ουρανό. Εδώ, όμως, φοβάμαι ότι τα πράγματα είναι…</w:t>
      </w:r>
    </w:p>
    <w:p w14:paraId="3C9ACB8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w:t>
      </w:r>
      <w:proofErr w:type="spellStart"/>
      <w:r>
        <w:rPr>
          <w:rFonts w:eastAsia="Times New Roman" w:cs="Times New Roman"/>
          <w:szCs w:val="24"/>
        </w:rPr>
        <w:t>Αμυρά</w:t>
      </w:r>
      <w:proofErr w:type="spellEnd"/>
      <w:r>
        <w:rPr>
          <w:rFonts w:eastAsia="Times New Roman" w:cs="Times New Roman"/>
          <w:szCs w:val="24"/>
        </w:rPr>
        <w:t xml:space="preserve">. Ο </w:t>
      </w:r>
      <w:proofErr w:type="spellStart"/>
      <w:r>
        <w:rPr>
          <w:rFonts w:eastAsia="Times New Roman" w:cs="Times New Roman"/>
          <w:szCs w:val="24"/>
        </w:rPr>
        <w:t>Αντετοκού</w:t>
      </w:r>
      <w:r>
        <w:rPr>
          <w:rFonts w:eastAsia="Times New Roman" w:cs="Times New Roman"/>
          <w:szCs w:val="24"/>
        </w:rPr>
        <w:t>ν</w:t>
      </w:r>
      <w:r>
        <w:rPr>
          <w:rFonts w:eastAsia="Times New Roman" w:cs="Times New Roman"/>
          <w:szCs w:val="24"/>
        </w:rPr>
        <w:t>μπο</w:t>
      </w:r>
      <w:proofErr w:type="spellEnd"/>
      <w:r>
        <w:rPr>
          <w:rFonts w:eastAsia="Times New Roman" w:cs="Times New Roman"/>
          <w:szCs w:val="24"/>
        </w:rPr>
        <w:t xml:space="preserve"> είχε τρίποντο, δεν είχε δύο «ν»</w:t>
      </w:r>
      <w:r>
        <w:rPr>
          <w:rFonts w:eastAsia="Times New Roman" w:cs="Times New Roman"/>
          <w:szCs w:val="24"/>
        </w:rPr>
        <w:t>!</w:t>
      </w:r>
    </w:p>
    <w:p w14:paraId="3C9ACB8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Τελειώνω, κύριε Πρόεδρε. Τελειώνω με μισή φράση.</w:t>
      </w:r>
    </w:p>
    <w:p w14:paraId="3C9ACB8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Σας θυμίζω, κυρίες και κ</w:t>
      </w:r>
      <w:r>
        <w:rPr>
          <w:rFonts w:eastAsia="Times New Roman" w:cs="Times New Roman"/>
          <w:szCs w:val="24"/>
        </w:rPr>
        <w:t>ύριοι συνάδελφοι, το εξής: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αγαπητέ κύριε Μαντά, που βλέπω ότι χαμογελάτε</w:t>
      </w:r>
      <w:r>
        <w:rPr>
          <w:rFonts w:eastAsia="Times New Roman" w:cs="Times New Roman"/>
          <w:szCs w:val="24"/>
        </w:rPr>
        <w:t xml:space="preserve">, </w:t>
      </w:r>
      <w:r>
        <w:rPr>
          <w:rFonts w:eastAsia="Times New Roman" w:cs="Times New Roman"/>
          <w:szCs w:val="24"/>
        </w:rPr>
        <w:t>με καλή έννοια σας το λέω</w:t>
      </w:r>
      <w:r>
        <w:rPr>
          <w:rFonts w:eastAsia="Times New Roman" w:cs="Times New Roman"/>
          <w:szCs w:val="24"/>
        </w:rPr>
        <w:t>…</w:t>
      </w:r>
    </w:p>
    <w:p w14:paraId="3C9ACB8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Δεν χαμογελάω.</w:t>
      </w:r>
    </w:p>
    <w:p w14:paraId="3C9ACB8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…διπλασιάζετε το νέο χαράτσι του </w:t>
      </w:r>
      <w:r>
        <w:rPr>
          <w:rFonts w:eastAsia="Times New Roman" w:cs="Times New Roman"/>
          <w:szCs w:val="24"/>
        </w:rPr>
        <w:t>ενιαίου τέλους διανυκτέρευσης</w:t>
      </w:r>
      <w:r>
        <w:rPr>
          <w:rFonts w:eastAsia="Times New Roman" w:cs="Times New Roman"/>
          <w:szCs w:val="24"/>
        </w:rPr>
        <w:t xml:space="preserve"> για τις τουριστικές επιχειρήσε</w:t>
      </w:r>
      <w:r>
        <w:rPr>
          <w:rFonts w:eastAsia="Times New Roman" w:cs="Times New Roman"/>
          <w:szCs w:val="24"/>
        </w:rPr>
        <w:t xml:space="preserve">ις. </w:t>
      </w:r>
    </w:p>
    <w:p w14:paraId="3C9ACB8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Μιλάμε όλοι και κυρίως εσείς της Κυβέρνησης για τον τουρισμό και δεν λέτε ότι ναι μεν είχαμε ρεκόρ εισόδου, ρεκόρ αφίξεων, αλλά είχαμε και ρεκόρ χαμηλότερων εσόδων, τουριστικών εσόδων, σε σχέση με την κατά κεφαλή δαπάνη του κάθε τουρίστα από τότε που </w:t>
      </w:r>
      <w:r>
        <w:rPr>
          <w:rFonts w:eastAsia="Times New Roman" w:cs="Times New Roman"/>
          <w:szCs w:val="24"/>
        </w:rPr>
        <w:t>πάτησε τουρίστας στην Ελλάδα.</w:t>
      </w:r>
    </w:p>
    <w:p w14:paraId="3C9ACB8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Να τα λέμε όλα αυτά, για να έχουμε μια πλήρη εικόνα.</w:t>
      </w:r>
    </w:p>
    <w:p w14:paraId="3C9ACB8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C9ACB88" w14:textId="77777777" w:rsidR="00DF4D2A" w:rsidRDefault="00ED41C9">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w:t>
      </w:r>
      <w:r>
        <w:rPr>
          <w:rFonts w:eastAsia="Times New Roman" w:cs="Times New Roman"/>
          <w:szCs w:val="24"/>
        </w:rPr>
        <w:t>ου Ποταμιού</w:t>
      </w:r>
      <w:r>
        <w:rPr>
          <w:rFonts w:eastAsia="Times New Roman" w:cs="Times New Roman"/>
          <w:szCs w:val="24"/>
        </w:rPr>
        <w:t>)</w:t>
      </w:r>
    </w:p>
    <w:p w14:paraId="3C9ACB89" w14:textId="77777777" w:rsidR="00DF4D2A" w:rsidRDefault="00ED41C9">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w:t>
      </w:r>
      <w:proofErr w:type="spellStart"/>
      <w:r>
        <w:rPr>
          <w:rFonts w:eastAsia="Times New Roman"/>
          <w:szCs w:val="24"/>
        </w:rPr>
        <w:t>Αμυρά</w:t>
      </w:r>
      <w:proofErr w:type="spellEnd"/>
      <w:r>
        <w:rPr>
          <w:rFonts w:eastAsia="Times New Roman"/>
          <w:szCs w:val="24"/>
        </w:rPr>
        <w:t>.</w:t>
      </w:r>
    </w:p>
    <w:p w14:paraId="3C9ACB8A" w14:textId="77777777" w:rsidR="00DF4D2A" w:rsidRDefault="00ED41C9">
      <w:pPr>
        <w:spacing w:line="600" w:lineRule="auto"/>
        <w:ind w:firstLine="720"/>
        <w:jc w:val="both"/>
        <w:rPr>
          <w:rFonts w:eastAsia="Times New Roman"/>
        </w:rPr>
      </w:pPr>
      <w:r>
        <w:rPr>
          <w:rFonts w:eastAsia="Times New Roman"/>
        </w:rPr>
        <w:t xml:space="preserve">Κυρίες και κύριοι συνάδελφοι, έχω την τιμή να </w:t>
      </w:r>
      <w:r>
        <w:rPr>
          <w:rFonts w:eastAsia="Times New Roman"/>
        </w:rPr>
        <w:t>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rPr>
        <w:t>, τριάντα τέσσερις μαθητές και μαθήτριες και τέσσερις εκπαιδευτικοί συνοδοί τους από το 1</w:t>
      </w:r>
      <w:r>
        <w:rPr>
          <w:rFonts w:eastAsia="Times New Roman"/>
          <w:vertAlign w:val="superscript"/>
        </w:rPr>
        <w:t>ο</w:t>
      </w:r>
      <w:r>
        <w:rPr>
          <w:rFonts w:eastAsia="Times New Roman"/>
        </w:rPr>
        <w:t xml:space="preserve"> Δημοτικό Σχολείο Τυρνάβου Λάρισας. </w:t>
      </w:r>
    </w:p>
    <w:p w14:paraId="3C9ACB8B" w14:textId="77777777" w:rsidR="00DF4D2A" w:rsidRDefault="00ED41C9">
      <w:pPr>
        <w:spacing w:line="600" w:lineRule="auto"/>
        <w:ind w:left="360" w:firstLine="360"/>
        <w:jc w:val="both"/>
        <w:rPr>
          <w:rFonts w:eastAsia="Times New Roman"/>
        </w:rPr>
      </w:pPr>
      <w:r>
        <w:rPr>
          <w:rFonts w:eastAsia="Times New Roman"/>
        </w:rPr>
        <w:t xml:space="preserve">Η Βουλή τούς καλωσορίζει. </w:t>
      </w:r>
    </w:p>
    <w:p w14:paraId="3C9ACB8C" w14:textId="77777777" w:rsidR="00DF4D2A" w:rsidRDefault="00ED41C9">
      <w:pPr>
        <w:spacing w:line="600" w:lineRule="auto"/>
        <w:ind w:firstLine="709"/>
        <w:jc w:val="center"/>
        <w:rPr>
          <w:rFonts w:eastAsia="Times New Roman"/>
        </w:rPr>
      </w:pPr>
      <w:r>
        <w:rPr>
          <w:rFonts w:eastAsia="Times New Roman"/>
        </w:rPr>
        <w:t>(Χειροκροτήματα απ’ όλες τις πτέρυγες της Βουλής)</w:t>
      </w:r>
    </w:p>
    <w:p w14:paraId="3C9ACB8D" w14:textId="77777777" w:rsidR="00DF4D2A" w:rsidRDefault="00ED41C9">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Αρβανιτίδης</w:t>
      </w:r>
      <w:proofErr w:type="spellEnd"/>
      <w:r>
        <w:rPr>
          <w:rFonts w:eastAsia="Times New Roman"/>
          <w:szCs w:val="24"/>
        </w:rPr>
        <w:t xml:space="preserve"> για πέντε λεπτά.</w:t>
      </w:r>
    </w:p>
    <w:p w14:paraId="3C9ACB8E" w14:textId="77777777" w:rsidR="00DF4D2A" w:rsidRDefault="00ED41C9">
      <w:pPr>
        <w:spacing w:line="600" w:lineRule="auto"/>
        <w:ind w:firstLine="720"/>
        <w:jc w:val="both"/>
        <w:rPr>
          <w:rFonts w:eastAsia="Times New Roman"/>
          <w:szCs w:val="24"/>
        </w:rPr>
      </w:pPr>
      <w:r>
        <w:rPr>
          <w:rFonts w:eastAsia="Times New Roman"/>
          <w:b/>
          <w:szCs w:val="24"/>
        </w:rPr>
        <w:t>ΓΕΩΡ</w:t>
      </w:r>
      <w:r>
        <w:rPr>
          <w:rFonts w:eastAsia="Times New Roman"/>
          <w:b/>
          <w:szCs w:val="24"/>
        </w:rPr>
        <w:t>ΓΙΟΣ ΑΡΒΑΝΙΤΙΔΗΣ:</w:t>
      </w:r>
      <w:r>
        <w:rPr>
          <w:rFonts w:eastAsia="Times New Roman"/>
          <w:szCs w:val="24"/>
        </w:rPr>
        <w:t xml:space="preserve"> Δώστε μου λίγο παραπάνω χρόνο, κύριε Πρόεδρε.</w:t>
      </w:r>
    </w:p>
    <w:p w14:paraId="3C9ACB8F" w14:textId="77777777" w:rsidR="00DF4D2A" w:rsidRDefault="00ED41C9">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Τι παραπάνω; Είναι αρκετά τα πέντε λεπτά. Εσείς είστε και εύγλωττος</w:t>
      </w:r>
      <w:r>
        <w:rPr>
          <w:rFonts w:eastAsia="Times New Roman"/>
          <w:szCs w:val="24"/>
        </w:rPr>
        <w:t>!</w:t>
      </w:r>
    </w:p>
    <w:p w14:paraId="3C9ACB90" w14:textId="77777777" w:rsidR="00DF4D2A" w:rsidRDefault="00ED41C9">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Ευχαριστώ, κύριε Πρόεδρε.</w:t>
      </w:r>
    </w:p>
    <w:p w14:paraId="3C9ACB91" w14:textId="77777777" w:rsidR="00DF4D2A" w:rsidRDefault="00ED41C9">
      <w:pPr>
        <w:spacing w:line="600" w:lineRule="auto"/>
        <w:ind w:firstLine="720"/>
        <w:jc w:val="both"/>
        <w:rPr>
          <w:rFonts w:eastAsia="Times New Roman"/>
          <w:szCs w:val="24"/>
        </w:rPr>
      </w:pPr>
      <w:r>
        <w:rPr>
          <w:rFonts w:eastAsia="Times New Roman"/>
          <w:szCs w:val="24"/>
        </w:rPr>
        <w:lastRenderedPageBreak/>
        <w:t xml:space="preserve">Ανέβηκα στο Βήμα, γιατί είχα υποσχεθεί ότι </w:t>
      </w:r>
      <w:r>
        <w:rPr>
          <w:rFonts w:eastAsia="Times New Roman"/>
          <w:szCs w:val="24"/>
        </w:rPr>
        <w:t>θα δευτερολογήσω σχετικά με τις τροπολογίες. Βεβαίως, να παρατηρήσω κυρία Υπουργέ, ότι ήταν μια ενδιαφέρουσα συνεδρίαση, με την έννοια ότι αποσύρατε τις δύο ρυθμίσεις και για το άρθρο 16 και για την παράγραφο 3 του άρθρου 12. Είναι μια θετική εξέλιξη σε σχ</w:t>
      </w:r>
      <w:r>
        <w:rPr>
          <w:rFonts w:eastAsia="Times New Roman"/>
          <w:szCs w:val="24"/>
        </w:rPr>
        <w:t>έση με το παρελθόν, που δεν ακούγατε καμμία από τις παρατηρήσεις και μετά γυρίζαμε και «</w:t>
      </w:r>
      <w:proofErr w:type="spellStart"/>
      <w:r>
        <w:rPr>
          <w:rFonts w:eastAsia="Times New Roman"/>
          <w:szCs w:val="24"/>
        </w:rPr>
        <w:t>ξεψηφίζαμε</w:t>
      </w:r>
      <w:proofErr w:type="spellEnd"/>
      <w:r>
        <w:rPr>
          <w:rFonts w:eastAsia="Times New Roman"/>
          <w:szCs w:val="24"/>
        </w:rPr>
        <w:t>» θέματα, τα οποία είχαμε νομοθετήσει με λάθος τρόπο.</w:t>
      </w:r>
    </w:p>
    <w:p w14:paraId="3C9ACB92" w14:textId="77777777" w:rsidR="00DF4D2A" w:rsidRDefault="00ED41C9">
      <w:pPr>
        <w:spacing w:line="600" w:lineRule="auto"/>
        <w:ind w:firstLine="720"/>
        <w:jc w:val="both"/>
        <w:rPr>
          <w:rFonts w:eastAsia="Times New Roman"/>
          <w:szCs w:val="24"/>
        </w:rPr>
      </w:pPr>
      <w:r>
        <w:rPr>
          <w:rFonts w:eastAsia="Times New Roman"/>
          <w:szCs w:val="24"/>
        </w:rPr>
        <w:t xml:space="preserve">Έρχομαι τώρα στις τροπολογίες. </w:t>
      </w:r>
    </w:p>
    <w:p w14:paraId="3C9ACB93" w14:textId="77777777" w:rsidR="00DF4D2A" w:rsidRDefault="00ED41C9">
      <w:pPr>
        <w:spacing w:line="600" w:lineRule="auto"/>
        <w:ind w:firstLine="720"/>
        <w:jc w:val="both"/>
        <w:rPr>
          <w:rFonts w:eastAsia="Times New Roman"/>
          <w:szCs w:val="24"/>
        </w:rPr>
      </w:pPr>
      <w:r>
        <w:rPr>
          <w:rFonts w:eastAsia="Times New Roman"/>
          <w:szCs w:val="24"/>
        </w:rPr>
        <w:t>Για την τροπολογία με γενικό αριθμό 1045 και ειδικό 165 του Υπουργείου Ε</w:t>
      </w:r>
      <w:r>
        <w:rPr>
          <w:rFonts w:eastAsia="Times New Roman"/>
          <w:szCs w:val="24"/>
        </w:rPr>
        <w:t>σωτερικών για την κατασκευή, συντήρηση και λειτουργία παιδικών χαρών σε χώρους του δημοσίου και στο Ίδρυμα Σταύρος Νιάρχος δεν έχουμε καμμία αντίρρηση. Ομοίως και για την τροπολογία με γενικό αριθμό 1046 και ειδικό 166 του Υπουργείου Οικονομικών, σχετικά μ</w:t>
      </w:r>
      <w:r>
        <w:rPr>
          <w:rFonts w:eastAsia="Times New Roman"/>
          <w:szCs w:val="24"/>
        </w:rPr>
        <w:t xml:space="preserve">ε την απαλλαγή από την παρακράτηση του φόρου για όσα φυσικά ή νομικά πρόσωπα έχουν φορολογική κατοικία σε χώρα της Ευρωπαϊκής Ένωσης και λαμβάνουν αμοιβές στην Ελλάδα για μια σειρά υπηρεσιών. </w:t>
      </w:r>
    </w:p>
    <w:p w14:paraId="3C9ACB94" w14:textId="77777777" w:rsidR="00DF4D2A" w:rsidRDefault="00ED41C9">
      <w:pPr>
        <w:spacing w:line="600" w:lineRule="auto"/>
        <w:ind w:firstLine="720"/>
        <w:jc w:val="both"/>
        <w:rPr>
          <w:rFonts w:eastAsia="Times New Roman"/>
          <w:szCs w:val="24"/>
        </w:rPr>
      </w:pPr>
      <w:r>
        <w:rPr>
          <w:rFonts w:eastAsia="Times New Roman"/>
          <w:szCs w:val="24"/>
        </w:rPr>
        <w:t xml:space="preserve">Όσον αφορά την τροπολογία με γενικό αριθμό 1047 και ειδικό 167 </w:t>
      </w:r>
      <w:r>
        <w:rPr>
          <w:rFonts w:eastAsia="Times New Roman"/>
          <w:szCs w:val="24"/>
        </w:rPr>
        <w:t xml:space="preserve">για την παράταση προθεσμίας δήλωσης όσων έχουν αδήλωτα εισοδήματα, σας είχαμε πει και όταν φέρατε για πρώτη φορά τη διάταξη αυτή στη Βουλή, ότι επί </w:t>
      </w:r>
      <w:r>
        <w:rPr>
          <w:rFonts w:eastAsia="Times New Roman"/>
          <w:szCs w:val="24"/>
        </w:rPr>
        <w:lastRenderedPageBreak/>
        <w:t>της ουσίας εμείς δεν έχουμε αντίρρηση. Προσέξτε, όμως, εμείς θεωρούμε χρήσιμη μια ρύθμιση, η οποία προτρέπει</w:t>
      </w:r>
      <w:r>
        <w:rPr>
          <w:rFonts w:eastAsia="Times New Roman"/>
          <w:szCs w:val="24"/>
        </w:rPr>
        <w:t xml:space="preserve"> </w:t>
      </w:r>
      <w:r>
        <w:rPr>
          <w:rFonts w:eastAsia="Times New Roman"/>
          <w:szCs w:val="24"/>
        </w:rPr>
        <w:t xml:space="preserve">σε </w:t>
      </w:r>
      <w:r>
        <w:rPr>
          <w:rFonts w:eastAsia="Times New Roman"/>
          <w:szCs w:val="24"/>
        </w:rPr>
        <w:t>όσους έχουν κρυφά εισοδήματα να τα δηλώσουν και μέχρι στιγμής φοβούνταν να το κάνουν λόγω του ασταθούς φορολογικού συστήματος και του κακού οικονομικού κλίματος της χώρας. Η τροπολογία, όμως, έτσι όπως είναι διατυπωμένη, μάλλον «κλείνει το μάτι» σε αυτ</w:t>
      </w:r>
      <w:r>
        <w:rPr>
          <w:rFonts w:eastAsia="Times New Roman"/>
          <w:szCs w:val="24"/>
        </w:rPr>
        <w:t xml:space="preserve">ούς που έχουν ήδη λάβει </w:t>
      </w:r>
      <w:r>
        <w:rPr>
          <w:rFonts w:eastAsia="Times New Roman"/>
          <w:szCs w:val="24"/>
        </w:rPr>
        <w:t>φύλλα ελέγχου</w:t>
      </w:r>
      <w:r>
        <w:rPr>
          <w:rFonts w:eastAsia="Times New Roman"/>
          <w:szCs w:val="24"/>
        </w:rPr>
        <w:t xml:space="preserve"> από τις αρμόδιες </w:t>
      </w:r>
      <w:r w:rsidRPr="008F06C0">
        <w:rPr>
          <w:rFonts w:eastAsia="Times New Roman"/>
          <w:szCs w:val="24"/>
        </w:rPr>
        <w:t>α</w:t>
      </w:r>
      <w:r>
        <w:rPr>
          <w:rFonts w:eastAsia="Times New Roman"/>
          <w:szCs w:val="24"/>
        </w:rPr>
        <w:t>ρχές. Αυτή</w:t>
      </w:r>
      <w:r>
        <w:rPr>
          <w:rFonts w:eastAsia="Times New Roman"/>
          <w:szCs w:val="24"/>
        </w:rPr>
        <w:t>,</w:t>
      </w:r>
      <w:r>
        <w:rPr>
          <w:rFonts w:eastAsia="Times New Roman"/>
          <w:szCs w:val="24"/>
        </w:rPr>
        <w:t xml:space="preserve"> δυστυχώς, είναι η πραγματικότητα.</w:t>
      </w:r>
    </w:p>
    <w:p w14:paraId="3C9ACB95" w14:textId="77777777" w:rsidR="00DF4D2A" w:rsidRDefault="00ED41C9">
      <w:pPr>
        <w:spacing w:line="600" w:lineRule="auto"/>
        <w:ind w:firstLine="720"/>
        <w:jc w:val="both"/>
        <w:rPr>
          <w:rFonts w:eastAsia="Times New Roman"/>
          <w:szCs w:val="24"/>
        </w:rPr>
      </w:pPr>
      <w:r>
        <w:rPr>
          <w:rFonts w:eastAsia="Times New Roman"/>
          <w:szCs w:val="24"/>
        </w:rPr>
        <w:t>Για την τροπολογία με γενικό αριθμό 1048 και ειδικό 168, η οποία αφορά τις υπερωρίες εξεταστών οδήγησης μέχρι το τέλος του 2017, είμαστε θετικοί. Θα πρέπε</w:t>
      </w:r>
      <w:r>
        <w:rPr>
          <w:rFonts w:eastAsia="Times New Roman"/>
          <w:szCs w:val="24"/>
        </w:rPr>
        <w:t>ι, όμως, όπως είπε και ο κ. Μαυραγάνης, να τηρηθεί απαρέγκλιτα η καταληκτική ημερομηνία και να μην πάμε σε νέα παράταση.</w:t>
      </w:r>
    </w:p>
    <w:p w14:paraId="3C9ACB96" w14:textId="77777777" w:rsidR="00DF4D2A" w:rsidRDefault="00ED41C9">
      <w:pPr>
        <w:spacing w:line="600" w:lineRule="auto"/>
        <w:ind w:firstLine="720"/>
        <w:jc w:val="both"/>
        <w:rPr>
          <w:rFonts w:eastAsia="Times New Roman"/>
          <w:szCs w:val="24"/>
        </w:rPr>
      </w:pPr>
      <w:r>
        <w:rPr>
          <w:rFonts w:eastAsia="Times New Roman"/>
          <w:szCs w:val="24"/>
        </w:rPr>
        <w:t>Για την τροπολογία με γενικό αριθμό 1049 και ειδικό 169 δηλώνουμε «παρών», όπως «παρών» θα δηλώσουμε και στην τροπολογία με γενικό αριθ</w:t>
      </w:r>
      <w:r>
        <w:rPr>
          <w:rFonts w:eastAsia="Times New Roman"/>
          <w:szCs w:val="24"/>
        </w:rPr>
        <w:t>μό 1053 και ειδικό 173, με την οποία περιορίζεται ο αριθμός των αγροτών που δικαιούνται τον μειωμένο φόρο.</w:t>
      </w:r>
    </w:p>
    <w:p w14:paraId="3C9ACB97" w14:textId="77777777" w:rsidR="00DF4D2A" w:rsidRDefault="00ED41C9">
      <w:pPr>
        <w:spacing w:line="600" w:lineRule="auto"/>
        <w:ind w:firstLine="720"/>
        <w:jc w:val="both"/>
        <w:rPr>
          <w:rFonts w:eastAsia="Times New Roman"/>
          <w:szCs w:val="24"/>
        </w:rPr>
      </w:pPr>
      <w:r>
        <w:rPr>
          <w:rFonts w:eastAsia="Times New Roman"/>
          <w:szCs w:val="24"/>
        </w:rPr>
        <w:t>Τέλος, δηλώνουμε ότι θα ψηφίσουμε την τροπολογία με γενικό αριθμό 1051 και ειδικό 171 για τις αλλαγές στην παραχώρηση χρήσης αιγιαλού. Κυρία Υπουργέ,</w:t>
      </w:r>
      <w:r>
        <w:rPr>
          <w:rFonts w:eastAsia="Times New Roman"/>
          <w:szCs w:val="24"/>
        </w:rPr>
        <w:t xml:space="preserve"> σας καλούμε να δώσετε επιτέλους μια απάντηση, να κάνετε δεκτή την τροπολογία την οποία κατέθεσε ο συνάδελφός μου, ο κ. Κουτσούκος, σχετικά με την παραχώρηση του κάμπινγκ στην </w:t>
      </w:r>
      <w:proofErr w:type="spellStart"/>
      <w:r>
        <w:rPr>
          <w:rFonts w:eastAsia="Times New Roman"/>
          <w:szCs w:val="24"/>
        </w:rPr>
        <w:t>Κουρούτα</w:t>
      </w:r>
      <w:proofErr w:type="spellEnd"/>
      <w:r>
        <w:rPr>
          <w:rFonts w:eastAsia="Times New Roman"/>
          <w:szCs w:val="24"/>
        </w:rPr>
        <w:t xml:space="preserve"> του Νομού Ηλείας.</w:t>
      </w:r>
    </w:p>
    <w:p w14:paraId="3C9ACB98" w14:textId="77777777" w:rsidR="00DF4D2A" w:rsidRDefault="00ED41C9">
      <w:pPr>
        <w:spacing w:line="600" w:lineRule="auto"/>
        <w:ind w:firstLine="720"/>
        <w:jc w:val="both"/>
        <w:rPr>
          <w:rFonts w:eastAsia="Times New Roman"/>
          <w:szCs w:val="24"/>
        </w:rPr>
      </w:pPr>
      <w:r>
        <w:rPr>
          <w:rFonts w:eastAsia="Times New Roman"/>
          <w:szCs w:val="24"/>
        </w:rPr>
        <w:lastRenderedPageBreak/>
        <w:t>Ευχαριστώ.</w:t>
      </w:r>
    </w:p>
    <w:p w14:paraId="3C9ACB99" w14:textId="77777777" w:rsidR="00DF4D2A" w:rsidRDefault="00ED41C9">
      <w:pPr>
        <w:spacing w:line="600" w:lineRule="auto"/>
        <w:ind w:firstLine="720"/>
        <w:jc w:val="both"/>
        <w:rPr>
          <w:rFonts w:eastAsia="Times New Roman"/>
          <w:szCs w:val="24"/>
        </w:rPr>
      </w:pPr>
      <w:r>
        <w:rPr>
          <w:rFonts w:eastAsia="Times New Roman"/>
          <w:szCs w:val="24"/>
        </w:rPr>
        <w:t>(Χειροκροτήματα από την πτέρυγα της Δημοκρ</w:t>
      </w:r>
      <w:r>
        <w:rPr>
          <w:rFonts w:eastAsia="Times New Roman"/>
          <w:szCs w:val="24"/>
        </w:rPr>
        <w:t>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C9ACB9A" w14:textId="77777777" w:rsidR="00DF4D2A" w:rsidRDefault="00ED41C9">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w:t>
      </w:r>
      <w:r>
        <w:rPr>
          <w:rFonts w:eastAsia="Times New Roman"/>
          <w:szCs w:val="24"/>
        </w:rPr>
        <w:t>,</w:t>
      </w:r>
      <w:r>
        <w:rPr>
          <w:rFonts w:eastAsia="Times New Roman"/>
          <w:szCs w:val="24"/>
        </w:rPr>
        <w:t xml:space="preserve"> κύριε συνάδελφε.</w:t>
      </w:r>
    </w:p>
    <w:p w14:paraId="3C9ACB9B" w14:textId="77777777" w:rsidR="00DF4D2A" w:rsidRDefault="00ED41C9">
      <w:pPr>
        <w:spacing w:line="600" w:lineRule="auto"/>
        <w:ind w:firstLine="720"/>
        <w:jc w:val="both"/>
        <w:rPr>
          <w:rFonts w:eastAsia="Times New Roman"/>
          <w:szCs w:val="24"/>
        </w:rPr>
      </w:pPr>
      <w:r>
        <w:rPr>
          <w:rFonts w:eastAsia="Times New Roman"/>
          <w:szCs w:val="24"/>
        </w:rPr>
        <w:t xml:space="preserve">Τον λόγο έχει ο συνάδελφος κ. </w:t>
      </w:r>
      <w:proofErr w:type="spellStart"/>
      <w:r>
        <w:rPr>
          <w:rFonts w:eastAsia="Times New Roman"/>
          <w:szCs w:val="24"/>
        </w:rPr>
        <w:t>Καβαδέλλας</w:t>
      </w:r>
      <w:proofErr w:type="spellEnd"/>
      <w:r>
        <w:rPr>
          <w:rFonts w:eastAsia="Times New Roman"/>
          <w:szCs w:val="24"/>
        </w:rPr>
        <w:t>.</w:t>
      </w:r>
    </w:p>
    <w:p w14:paraId="3C9ACB9C" w14:textId="77777777" w:rsidR="00DF4D2A" w:rsidRDefault="00ED41C9">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Ευχαριστώ, κύριε Πρόεδρε.</w:t>
      </w:r>
    </w:p>
    <w:p w14:paraId="3C9ACB9D" w14:textId="77777777" w:rsidR="00DF4D2A" w:rsidRDefault="00ED41C9">
      <w:pPr>
        <w:spacing w:line="600" w:lineRule="auto"/>
        <w:ind w:firstLine="720"/>
        <w:jc w:val="both"/>
        <w:rPr>
          <w:rFonts w:eastAsia="Times New Roman"/>
          <w:szCs w:val="24"/>
        </w:rPr>
      </w:pPr>
      <w:r>
        <w:rPr>
          <w:rFonts w:eastAsia="Times New Roman"/>
          <w:szCs w:val="24"/>
        </w:rPr>
        <w:t>Κυρίες και κύριοι, κατά την πρώτη μου αγόρευση σήμερα, αναφέρθηκα στο ά</w:t>
      </w:r>
      <w:r>
        <w:rPr>
          <w:rFonts w:eastAsia="Times New Roman"/>
          <w:szCs w:val="24"/>
        </w:rPr>
        <w:t xml:space="preserve">ρθρο 7, όπου κατά την προτεινόμενη διάταξη της παραγράφου 1 παρέχονται διευκολύνσεις και κίνητρα εν </w:t>
      </w:r>
      <w:proofErr w:type="spellStart"/>
      <w:r>
        <w:rPr>
          <w:rFonts w:eastAsia="Times New Roman"/>
          <w:szCs w:val="24"/>
        </w:rPr>
        <w:t>είδει</w:t>
      </w:r>
      <w:proofErr w:type="spellEnd"/>
      <w:r>
        <w:rPr>
          <w:rFonts w:eastAsia="Times New Roman"/>
          <w:szCs w:val="24"/>
        </w:rPr>
        <w:t xml:space="preserve"> φοροαπαλλαγών. Συγκεκριμένα, εξαιρεί τον ΦΠΑ από τα είδη σίτισης τα οποία προσφέρονται δωρεάν</w:t>
      </w:r>
      <w:r>
        <w:rPr>
          <w:rFonts w:eastAsia="Times New Roman"/>
          <w:szCs w:val="24"/>
        </w:rPr>
        <w:t>,</w:t>
      </w:r>
      <w:r>
        <w:rPr>
          <w:rFonts w:eastAsia="Times New Roman"/>
          <w:szCs w:val="24"/>
        </w:rPr>
        <w:t xml:space="preserve"> ώστε να ενισχυθεί η συμμετοχή ιδιωτών στην προσπάθεια κ</w:t>
      </w:r>
      <w:r>
        <w:rPr>
          <w:rFonts w:eastAsia="Times New Roman"/>
          <w:szCs w:val="24"/>
        </w:rPr>
        <w:t>αταπολέμησης της παιδικής φτώχειας και της επισιτιστικής ανασφάλειας, που αφορά, βεβαίως, τους μαθητές της πρωτοβάθμιας και δευτεροβάθμιας εκπαίδευσης του δημοσίου.</w:t>
      </w:r>
    </w:p>
    <w:p w14:paraId="3C9ACB9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Το θέμα, όμως, είναι ευρύτερο και λόγω της εξαιρετικά δυσχερούς κατάστασης της χώρας θα έπρ</w:t>
      </w:r>
      <w:r>
        <w:rPr>
          <w:rFonts w:eastAsia="Times New Roman" w:cs="Times New Roman"/>
          <w:szCs w:val="24"/>
        </w:rPr>
        <w:t xml:space="preserve">επε να διευρυνθεί το μέτρο αυτό και να καλύπτει και άλλες ευπαθείς ομάδες. </w:t>
      </w:r>
    </w:p>
    <w:p w14:paraId="3C9ACB9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Θέλω να ενώσω τη φωνή μου με την ανησυχία που δημιουργείται ευλόγως σε αυτή την Αίθουσα για το πώς νομοθετείτε, πώς φτάνουν αυτά τα νομοσχέδια στα χέρια μας και πώς υποστηρίζετε κά</w:t>
      </w:r>
      <w:r>
        <w:rPr>
          <w:rFonts w:eastAsia="Times New Roman" w:cs="Times New Roman"/>
          <w:szCs w:val="24"/>
        </w:rPr>
        <w:t xml:space="preserve">τι το οποίο την άλλη στιγμή, την ίδια μέρα, το διορθώνετε, το καταψηφίζετε μέσα σας. </w:t>
      </w:r>
    </w:p>
    <w:p w14:paraId="3C9ACBA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Αποφύγατε -ευτυχώς- μετά τη γενική κατακραυγή -και ήταν εύλογο αυτό- τη διάταξη περί άρσης απορρήτου. Αναρωτιέμαι, πόσο αριστερό ήταν </w:t>
      </w:r>
      <w:r>
        <w:rPr>
          <w:rFonts w:eastAsia="Times New Roman" w:cs="Times New Roman"/>
          <w:szCs w:val="24"/>
        </w:rPr>
        <w:t>άραγε αυτό το πράγμα; Μου θύμισε κακές μέρες. Εγώ έχω ζήσει τη χούντα και κάπως ανατρίχιασα όταν το είδα αυτό το πράγμα, χωρίς να θέλω να συγκρίνω. Ήταν, όμως, σκληρό. Αναρωτιόμαστε, ποιος το εμπνεύστηκε; Μήπως σας τα δίνουν γραμμένα; Εάν είναι έτσι, πρέπε</w:t>
      </w:r>
      <w:r>
        <w:rPr>
          <w:rFonts w:eastAsia="Times New Roman" w:cs="Times New Roman"/>
          <w:szCs w:val="24"/>
        </w:rPr>
        <w:t>ι να παραιτηθείτε. Συγγνώμη που το λέω αυτό το πράγμα, δεν θέλω να γίνω κακός ούτε να είμαι μεμψίμοιρος, αλλά ο Υπουργός είπε ότι δεν το γνώριζε. Εάν δεν το γνωρίζει ο Υπουργός, κύριε Υπουργέ, ή δεν ξέρετε να κάνετε τη δουλειά σας ή μας είπατε ψέματα. Αυτό</w:t>
      </w:r>
      <w:r>
        <w:rPr>
          <w:rFonts w:eastAsia="Times New Roman" w:cs="Times New Roman"/>
          <w:szCs w:val="24"/>
        </w:rPr>
        <w:t xml:space="preserve"> το άρθρο είχε από κάτω τόσες υπογραφές. Δεν το είδε κανένας; Δεν κατάλαβε κανένας περί τίνος πρόκειται; Εγώ με την πρώτη ματιά ταράχτηκα, να σας πω την αλήθεια. </w:t>
      </w:r>
    </w:p>
    <w:p w14:paraId="3C9ACBA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Μετά έχουμε το άρθρο 16 που το αποσύρατε, το οποίο απαλλάσσει από τον φόρο υπεραξίας την πώλη</w:t>
      </w:r>
      <w:r>
        <w:rPr>
          <w:rFonts w:eastAsia="Times New Roman" w:cs="Times New Roman"/>
          <w:szCs w:val="24"/>
        </w:rPr>
        <w:t xml:space="preserve">ση ή μίσθωση ακινήτου, που λειτουργούσε ως επιχείρηση, με τον τυχόν υπάρχοντα εξοπλισμό κ.λπ., όταν βεβαίως μετατρέπεται από άλφα επιχείρηση σε βήτα. Είναι πάρα πολύ λογικό και πάρα πολύ </w:t>
      </w:r>
      <w:r>
        <w:rPr>
          <w:rFonts w:eastAsia="Times New Roman" w:cs="Times New Roman"/>
          <w:szCs w:val="24"/>
        </w:rPr>
        <w:lastRenderedPageBreak/>
        <w:t xml:space="preserve">δίκαιο, διότι όταν κάποιος το είχε ως φαρμακείο και κάποιος άλλος το </w:t>
      </w:r>
      <w:r>
        <w:rPr>
          <w:rFonts w:eastAsia="Times New Roman" w:cs="Times New Roman"/>
          <w:szCs w:val="24"/>
        </w:rPr>
        <w:t xml:space="preserve">κάνει καφετέρια, δεν ισχύουν τα περί «φήμης» και «πελατείας». Η καφετέρια θα αναζητήσει καινούργια πελατεία. Επομένως θα ήθελα να το φέρουμε γρήγορα διορθωμένο, ας το πω έτσι. Πάντως, βοηθάει πάρα πολύ την οικονομία γενικώς. </w:t>
      </w:r>
    </w:p>
    <w:p w14:paraId="3C9ACBA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Σχετικά με τα κατασχεθέντα, τα</w:t>
      </w:r>
      <w:r>
        <w:rPr>
          <w:rFonts w:eastAsia="Times New Roman" w:cs="Times New Roman"/>
          <w:szCs w:val="24"/>
        </w:rPr>
        <w:t xml:space="preserve"> οποία θα κοινοποιούνται δι</w:t>
      </w:r>
      <w:r>
        <w:rPr>
          <w:rFonts w:eastAsia="Times New Roman" w:cs="Times New Roman"/>
          <w:szCs w:val="24"/>
        </w:rPr>
        <w:t>ά</w:t>
      </w:r>
      <w:r>
        <w:rPr>
          <w:rFonts w:eastAsia="Times New Roman" w:cs="Times New Roman"/>
          <w:szCs w:val="24"/>
        </w:rPr>
        <w:t xml:space="preserve"> τοιχοκόλλησης, να πω ότι μας πάει πάρα πολλά χρόνια πίσω. Η ανάρτηση σε μια ιστοσελίδα του δημοσίου ή σε κάτι που να δημιουργεί συνθήκες διαφάνειας είναι δύσκολο; Μήπως η αφισοκόλληση εξυπηρετεί κάτι κοράκια, τα οποία θα ειδοπο</w:t>
      </w:r>
      <w:r>
        <w:rPr>
          <w:rFonts w:eastAsia="Times New Roman" w:cs="Times New Roman"/>
          <w:szCs w:val="24"/>
        </w:rPr>
        <w:t>ιούνται χωρίς να προλαβαίνει να πάρει είδηση κανένας άλλος;</w:t>
      </w:r>
    </w:p>
    <w:p w14:paraId="3C9ACBA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Έχω σημειώσει πολλά, αλλά ο χρόνος που τελειώνει. </w:t>
      </w:r>
    </w:p>
    <w:p w14:paraId="3C9ACBA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3C9ACBA5" w14:textId="77777777" w:rsidR="00DF4D2A" w:rsidRDefault="00ED41C9">
      <w:pPr>
        <w:spacing w:line="600" w:lineRule="auto"/>
        <w:ind w:firstLine="720"/>
        <w:jc w:val="both"/>
        <w:rPr>
          <w:rFonts w:eastAsia="Times New Roman" w:cs="Times New Roman"/>
          <w:color w:val="000000" w:themeColor="text1"/>
          <w:szCs w:val="24"/>
        </w:rPr>
      </w:pPr>
      <w:r w:rsidRPr="001C4E0E">
        <w:rPr>
          <w:rFonts w:eastAsia="Times New Roman" w:cs="Times New Roman"/>
          <w:b/>
          <w:color w:val="000000" w:themeColor="text1"/>
          <w:szCs w:val="24"/>
        </w:rPr>
        <w:t xml:space="preserve">ΠΡΟΕΔΡΕΥΩΝ (Σπυρίδων Λυκούδης): </w:t>
      </w:r>
      <w:r w:rsidRPr="001C4E0E">
        <w:rPr>
          <w:rFonts w:eastAsia="Times New Roman" w:cs="Times New Roman"/>
          <w:color w:val="000000" w:themeColor="text1"/>
          <w:szCs w:val="24"/>
        </w:rPr>
        <w:t xml:space="preserve">Ευχαριστούμε, κύριε συνάδελφε. </w:t>
      </w:r>
    </w:p>
    <w:p w14:paraId="3C9ACBA6" w14:textId="77777777" w:rsidR="00DF4D2A" w:rsidRDefault="00ED41C9">
      <w:pPr>
        <w:spacing w:line="600" w:lineRule="auto"/>
        <w:ind w:firstLine="720"/>
        <w:jc w:val="both"/>
        <w:rPr>
          <w:rFonts w:eastAsia="Times New Roman" w:cs="Times New Roman"/>
          <w:color w:val="000000" w:themeColor="text1"/>
          <w:szCs w:val="24"/>
        </w:rPr>
      </w:pPr>
      <w:r w:rsidRPr="001C4E0E">
        <w:rPr>
          <w:rFonts w:eastAsia="Times New Roman" w:cs="Times New Roman"/>
          <w:color w:val="000000" w:themeColor="text1"/>
          <w:szCs w:val="24"/>
        </w:rPr>
        <w:t xml:space="preserve">Τον λόγο έχει ο κ. Καμμένος. </w:t>
      </w:r>
    </w:p>
    <w:p w14:paraId="3C9ACBA7" w14:textId="77777777" w:rsidR="00DF4D2A" w:rsidRDefault="00ED41C9">
      <w:pPr>
        <w:spacing w:line="600" w:lineRule="auto"/>
        <w:ind w:firstLine="720"/>
        <w:jc w:val="both"/>
        <w:rPr>
          <w:rFonts w:eastAsia="Times New Roman" w:cs="Times New Roman"/>
          <w:color w:val="000000" w:themeColor="text1"/>
          <w:szCs w:val="24"/>
        </w:rPr>
      </w:pPr>
      <w:r w:rsidRPr="001C4E0E">
        <w:rPr>
          <w:rFonts w:eastAsia="Times New Roman" w:cs="Times New Roman"/>
          <w:b/>
          <w:color w:val="000000" w:themeColor="text1"/>
          <w:szCs w:val="24"/>
        </w:rPr>
        <w:t xml:space="preserve">ΔΗΜΗΤΡΙΟΣ ΚΑΜΜΕΝΟΣ: </w:t>
      </w:r>
      <w:r w:rsidRPr="001C4E0E">
        <w:rPr>
          <w:rFonts w:eastAsia="Times New Roman" w:cs="Times New Roman"/>
          <w:color w:val="000000" w:themeColor="text1"/>
          <w:szCs w:val="24"/>
        </w:rPr>
        <w:t xml:space="preserve">Σας ευχαριστώ πολύ, κύριε Πρόεδρε. </w:t>
      </w:r>
    </w:p>
    <w:p w14:paraId="3C9ACBA8" w14:textId="77777777" w:rsidR="00DF4D2A" w:rsidRDefault="00ED41C9">
      <w:pPr>
        <w:spacing w:line="600" w:lineRule="auto"/>
        <w:ind w:firstLine="720"/>
        <w:jc w:val="both"/>
        <w:rPr>
          <w:rFonts w:eastAsia="Times New Roman" w:cs="Times New Roman"/>
          <w:szCs w:val="24"/>
        </w:rPr>
      </w:pPr>
      <w:r w:rsidRPr="005703E4">
        <w:rPr>
          <w:rFonts w:eastAsia="Times New Roman" w:cs="Times New Roman"/>
          <w:szCs w:val="24"/>
        </w:rPr>
        <w:lastRenderedPageBreak/>
        <w:t>Αγαπητοί συνάδελφοι όπως έχω πει στις επιτροπές αλλά και στις προηγούμενες εισηγήσεις μου, οι Ανεξάρτητες Έλληνες θεωρούμε υπερβολικά σημαντικό και εξαιρετικά -κατά τη γνώμη μου- επείγον</w:t>
      </w:r>
      <w:r w:rsidRPr="005703E4">
        <w:rPr>
          <w:rFonts w:eastAsia="Times New Roman" w:cs="Times New Roman"/>
          <w:szCs w:val="24"/>
        </w:rPr>
        <w:t>,</w:t>
      </w:r>
      <w:r w:rsidRPr="005703E4">
        <w:rPr>
          <w:rFonts w:eastAsia="Times New Roman" w:cs="Times New Roman"/>
          <w:szCs w:val="24"/>
        </w:rPr>
        <w:t xml:space="preserve"> το να περάσουν όλες αυτές οι ρυθ</w:t>
      </w:r>
      <w:r w:rsidRPr="005703E4">
        <w:rPr>
          <w:rFonts w:eastAsia="Times New Roman" w:cs="Times New Roman"/>
          <w:szCs w:val="24"/>
        </w:rPr>
        <w:t>μίσεις</w:t>
      </w:r>
      <w:r w:rsidRPr="00465AEA">
        <w:rPr>
          <w:rFonts w:eastAsia="Times New Roman" w:cs="Times New Roman"/>
          <w:szCs w:val="24"/>
        </w:rPr>
        <w:t>. Δεν κατανοώ</w:t>
      </w:r>
      <w:r w:rsidRPr="00465AEA">
        <w:rPr>
          <w:rFonts w:eastAsia="Times New Roman" w:cs="Times New Roman"/>
          <w:szCs w:val="24"/>
        </w:rPr>
        <w:t>,</w:t>
      </w:r>
      <w:r w:rsidRPr="00465AEA">
        <w:rPr>
          <w:rFonts w:eastAsia="Times New Roman" w:cs="Times New Roman"/>
          <w:szCs w:val="24"/>
        </w:rPr>
        <w:t xml:space="preserve"> γιατί ορισμένοι λένε ότι είναι είκοσι τρία </w:t>
      </w:r>
      <w:r>
        <w:rPr>
          <w:rFonts w:eastAsia="Times New Roman" w:cs="Times New Roman"/>
          <w:szCs w:val="24"/>
        </w:rPr>
        <w:t>φορολογικά και έξι. Ναι έτσι είναι και αυτό πρέπει να γίνει. Δεν ξέρω</w:t>
      </w:r>
      <w:r>
        <w:rPr>
          <w:rFonts w:eastAsia="Times New Roman" w:cs="Times New Roman"/>
          <w:szCs w:val="24"/>
        </w:rPr>
        <w:t>,</w:t>
      </w:r>
      <w:r>
        <w:rPr>
          <w:rFonts w:eastAsia="Times New Roman" w:cs="Times New Roman"/>
          <w:szCs w:val="24"/>
        </w:rPr>
        <w:t xml:space="preserve"> γιατί τα τετρακόσια πενήντα έξι δεν τα είχατε κάνει </w:t>
      </w:r>
      <w:r>
        <w:rPr>
          <w:rFonts w:eastAsia="Times New Roman" w:cs="Times New Roman"/>
          <w:szCs w:val="24"/>
        </w:rPr>
        <w:t>εσείς,</w:t>
      </w:r>
      <w:r>
        <w:rPr>
          <w:rFonts w:eastAsia="Times New Roman" w:cs="Times New Roman"/>
          <w:szCs w:val="24"/>
        </w:rPr>
        <w:t xml:space="preserve"> μέχρι να έρθουμε εμείς εδώ. </w:t>
      </w:r>
    </w:p>
    <w:p w14:paraId="3C9ACBA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Εξωδικαστικό συμβιβασμό γιατί δεν</w:t>
      </w:r>
      <w:r>
        <w:rPr>
          <w:rFonts w:eastAsia="Times New Roman" w:cs="Times New Roman"/>
          <w:szCs w:val="24"/>
        </w:rPr>
        <w:t xml:space="preserve"> κάνατε ποτέ; Φτάσατε τα κόκκινα δάνεια στα 86 δισεκατομμύρια ευρώ και δεν θέλατε ποτέ να δώσετε κάποια λύση. Τι περιμένατε; Να λυθεί μόνο του το πρόβλημα των κόκκινων δανείων; </w:t>
      </w:r>
    </w:p>
    <w:p w14:paraId="3C9ACBA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Εμείς τα κάνουμε. Όποιος, όμως, δουλεύει, κάνει και λάθη</w:t>
      </w:r>
      <w:r w:rsidRPr="00B73B20">
        <w:rPr>
          <w:rFonts w:eastAsia="Times New Roman" w:cs="Times New Roman"/>
          <w:szCs w:val="24"/>
        </w:rPr>
        <w:t>. Και είμαστε Κυβέρνησ</w:t>
      </w:r>
      <w:r w:rsidRPr="00B73B20">
        <w:rPr>
          <w:rFonts w:eastAsia="Times New Roman" w:cs="Times New Roman"/>
          <w:szCs w:val="24"/>
        </w:rPr>
        <w:t>η</w:t>
      </w:r>
      <w:r w:rsidRPr="00B73B20">
        <w:rPr>
          <w:rFonts w:eastAsia="Times New Roman" w:cs="Times New Roman"/>
          <w:szCs w:val="24"/>
        </w:rPr>
        <w:t>,</w:t>
      </w:r>
      <w:r w:rsidRPr="00B73B20">
        <w:rPr>
          <w:rFonts w:eastAsia="Times New Roman" w:cs="Times New Roman"/>
          <w:szCs w:val="24"/>
        </w:rPr>
        <w:t xml:space="preserve"> η οποία δεν έχει την αλαζονεία να διορθώσει τα λάθη της. </w:t>
      </w:r>
      <w:r>
        <w:rPr>
          <w:rFonts w:eastAsia="Times New Roman" w:cs="Times New Roman"/>
          <w:szCs w:val="24"/>
        </w:rPr>
        <w:t>Μην ξεκινήσουμε τώρα να θυμόμαστε τι έγινε από το 2010, το πόσα λάθη έγιναν. Βγήκε και ο κ. Πεταλωτής προχθές</w:t>
      </w:r>
      <w:r>
        <w:rPr>
          <w:rFonts w:eastAsia="Times New Roman" w:cs="Times New Roman"/>
          <w:szCs w:val="24"/>
        </w:rPr>
        <w:t>,</w:t>
      </w:r>
      <w:r>
        <w:rPr>
          <w:rFonts w:eastAsia="Times New Roman" w:cs="Times New Roman"/>
          <w:szCs w:val="24"/>
        </w:rPr>
        <w:t xml:space="preserve"> να μας πει για τον κ. Παπανδρέου. Δηλαδή βγαίνουν όλοι να μας πουν ότι ευτυχώς που δε</w:t>
      </w:r>
      <w:r>
        <w:rPr>
          <w:rFonts w:eastAsia="Times New Roman" w:cs="Times New Roman"/>
          <w:szCs w:val="24"/>
        </w:rPr>
        <w:t xml:space="preserve">ν μας χρεοκόπησαν το 2010 και θέλουν σήμερα να τους ξαναψηφίσουμε; Δηλαδή τι θέλουν να μας πουν; Ότι αυτοί </w:t>
      </w:r>
      <w:r>
        <w:rPr>
          <w:rFonts w:eastAsia="Times New Roman" w:cs="Times New Roman"/>
          <w:szCs w:val="24"/>
        </w:rPr>
        <w:t>‘‘</w:t>
      </w:r>
      <w:r>
        <w:rPr>
          <w:rFonts w:eastAsia="Times New Roman" w:cs="Times New Roman"/>
          <w:szCs w:val="24"/>
        </w:rPr>
        <w:t>πεταλώνουν</w:t>
      </w:r>
      <w:r>
        <w:rPr>
          <w:rFonts w:eastAsia="Times New Roman" w:cs="Times New Roman"/>
          <w:szCs w:val="24"/>
        </w:rPr>
        <w:t>’’</w:t>
      </w:r>
      <w:r>
        <w:rPr>
          <w:rFonts w:eastAsia="Times New Roman" w:cs="Times New Roman"/>
          <w:szCs w:val="24"/>
        </w:rPr>
        <w:t xml:space="preserve"> τζιτζίκια κι εμείς δεν μπορούμε να το κάνουμε; Ο κόσμος δεν έχει κοντή μνήμη και θα ήθελα να είμαστε λίγο προσεκτικοί</w:t>
      </w:r>
      <w:r>
        <w:rPr>
          <w:rFonts w:eastAsia="Times New Roman" w:cs="Times New Roman"/>
          <w:szCs w:val="24"/>
        </w:rPr>
        <w:t>,</w:t>
      </w:r>
      <w:r>
        <w:rPr>
          <w:rFonts w:eastAsia="Times New Roman" w:cs="Times New Roman"/>
          <w:szCs w:val="24"/>
        </w:rPr>
        <w:t xml:space="preserve"> όταν κάνουμε αν</w:t>
      </w:r>
      <w:r>
        <w:rPr>
          <w:rFonts w:eastAsia="Times New Roman" w:cs="Times New Roman"/>
          <w:szCs w:val="24"/>
        </w:rPr>
        <w:t xml:space="preserve">αφορές ειδικά σε τόσο κοντινό παρελθόν, το οποίο -κατά τη γνώμη μου και με όλον τον σεβασμό- έχει φέρει την Ελλάδα σε αυτή τη δεινή θέση που βρισκόμαστε σήμερα. </w:t>
      </w:r>
    </w:p>
    <w:p w14:paraId="3C9ACBA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Θα μιλήσω λίγο ειδικά για την παράταση της προθεσμίας οικειοθελούς αποκάλυψης της φορολογητέας</w:t>
      </w:r>
      <w:r>
        <w:rPr>
          <w:rFonts w:eastAsia="Times New Roman" w:cs="Times New Roman"/>
          <w:szCs w:val="24"/>
        </w:rPr>
        <w:t xml:space="preserve"> ύλης. Δεν χρειάζεται να τα πούμε όλα, γιατί στηρίζουμε όλο το νομοσχέδιο και τα άρθρα και τις τροπολογίες. Είναι, όμως, μια εξαιρετικά σημαντική πρωτοβουλία που πάρθηκε από την Κυβέρνηση, διότι υπήρχε πολύ μεγάλος όγκος υποθέσεων, οι οποίες θέλησαν και θέ</w:t>
      </w:r>
      <w:r>
        <w:rPr>
          <w:rFonts w:eastAsia="Times New Roman" w:cs="Times New Roman"/>
          <w:szCs w:val="24"/>
        </w:rPr>
        <w:t>λανε να αποκαλύψουν τα εισοδήματα και δεν προλάβανε το πρώτο πεντάμηνο του χρόνου</w:t>
      </w:r>
      <w:r>
        <w:rPr>
          <w:rFonts w:eastAsia="Times New Roman" w:cs="Times New Roman"/>
          <w:szCs w:val="24"/>
        </w:rPr>
        <w:t>,</w:t>
      </w:r>
      <w:r>
        <w:rPr>
          <w:rFonts w:eastAsia="Times New Roman" w:cs="Times New Roman"/>
          <w:szCs w:val="24"/>
        </w:rPr>
        <w:t xml:space="preserve"> καθώς η προθεσμία έληγε 31 Μαΐου. Αν δεν κάνω λάθος -αν κάνω, ας με διορθώσει η κυρία Υπουργός- η φορολογητέα ύλη που αποκαλύφθηκε μέχρι σήμερα</w:t>
      </w:r>
      <w:r>
        <w:rPr>
          <w:rFonts w:eastAsia="Times New Roman" w:cs="Times New Roman"/>
          <w:szCs w:val="24"/>
        </w:rPr>
        <w:t>,</w:t>
      </w:r>
      <w:r>
        <w:rPr>
          <w:rFonts w:eastAsia="Times New Roman" w:cs="Times New Roman"/>
          <w:szCs w:val="24"/>
        </w:rPr>
        <w:t xml:space="preserve"> νομίζω ότι φτάνει τα 2 δισεκατομμύρια ευρώ. Αυτή είναι η φορολογητέα ύλη που φορολογήθηκε και άρα πήρε το </w:t>
      </w:r>
      <w:r>
        <w:rPr>
          <w:rFonts w:eastAsia="Times New Roman" w:cs="Times New Roman"/>
          <w:szCs w:val="24"/>
        </w:rPr>
        <w:t>δ</w:t>
      </w:r>
      <w:r>
        <w:rPr>
          <w:rFonts w:eastAsia="Times New Roman" w:cs="Times New Roman"/>
          <w:szCs w:val="24"/>
        </w:rPr>
        <w:t xml:space="preserve">ημόσιο κάποια έσοδα. Πάλι γι’ αυτό δεν νομίζω να μας ψέξει κανένας και δεν φαντάζομαι κάποια πτέρυγα της Βουλής να μην ψηφίσει αυτή την τροπολογία, </w:t>
      </w:r>
      <w:r>
        <w:rPr>
          <w:rFonts w:eastAsia="Times New Roman" w:cs="Times New Roman"/>
          <w:szCs w:val="24"/>
        </w:rPr>
        <w:t xml:space="preserve">διότι τι κάνει; Δίνει ένα κίνητρο σε κάποιον να κλείσει τις υποθέσεις του, να πληρώσει αυτά που χρώσταγε ή είχε αποκρύψει από το </w:t>
      </w:r>
      <w:r>
        <w:rPr>
          <w:rFonts w:eastAsia="Times New Roman" w:cs="Times New Roman"/>
          <w:szCs w:val="24"/>
        </w:rPr>
        <w:t>δ</w:t>
      </w:r>
      <w:r>
        <w:rPr>
          <w:rFonts w:eastAsia="Times New Roman" w:cs="Times New Roman"/>
          <w:szCs w:val="24"/>
        </w:rPr>
        <w:t>ημόσιο, χωρίς ποινικές ρήτρες, να πληρώσει τον αναλογούντα φόρο, έτσι ώστε να υπάρχει μια δίκαιη και όχι άνιση αντιμετώπιση τω</w:t>
      </w:r>
      <w:r>
        <w:rPr>
          <w:rFonts w:eastAsia="Times New Roman" w:cs="Times New Roman"/>
          <w:szCs w:val="24"/>
        </w:rPr>
        <w:t xml:space="preserve">ν φορολογουμένων μεταξύ τους. Νομίζω είναι εξαιρετικά σημαντικό και πρέπει να στηριχτεί από όλους. </w:t>
      </w:r>
    </w:p>
    <w:p w14:paraId="3C9ACBA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Όσον αφορά την τροποποίηση -που ήταν εξίσου σημαντική- για την εξομοίωση στα νομικά πρόσωπα, για τις φορολογίες, για τον φόρο εισοδήματος και τις αμοιβές εν</w:t>
      </w:r>
      <w:r>
        <w:rPr>
          <w:rFonts w:eastAsia="Times New Roman" w:cs="Times New Roman"/>
          <w:szCs w:val="24"/>
        </w:rPr>
        <w:t xml:space="preserve">τός κι εκτός Ελλάδος -ήταν εξαιρετικά σημαντικό για να </w:t>
      </w:r>
      <w:r>
        <w:rPr>
          <w:rFonts w:eastAsia="Times New Roman" w:cs="Times New Roman"/>
          <w:szCs w:val="24"/>
        </w:rPr>
        <w:lastRenderedPageBreak/>
        <w:t xml:space="preserve">υπάρχει μια ίση μεταχείριση σε όλες τις επιχειρήσεις και υγιής ανταγωνισμός, για να ξέρει ο καθένας πώς φορολογείται, πού φορολογείται, έτσι ώστε να φέρνει τις υπηρεσίες του στην Ελλάδα και να μην τις </w:t>
      </w:r>
      <w:r>
        <w:rPr>
          <w:rFonts w:eastAsia="Times New Roman" w:cs="Times New Roman"/>
          <w:szCs w:val="24"/>
        </w:rPr>
        <w:t>παίρνει από την Ελλάδα- η Κυβέρνηση άκουσε και ορθώς απέσυρε το σχετικό άρθρο.</w:t>
      </w:r>
    </w:p>
    <w:p w14:paraId="3C9ACBA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Επίσης ορθώς απέσυρε όπως είχα επισημάνει πολύ σύντομα στην πρώτη μου εισήγηση στην </w:t>
      </w:r>
      <w:r>
        <w:rPr>
          <w:rFonts w:eastAsia="Times New Roman" w:cs="Times New Roman"/>
          <w:szCs w:val="24"/>
        </w:rPr>
        <w:t>ε</w:t>
      </w:r>
      <w:r>
        <w:rPr>
          <w:rFonts w:eastAsia="Times New Roman" w:cs="Times New Roman"/>
          <w:szCs w:val="24"/>
        </w:rPr>
        <w:t>πιτροπή και το άρθρο 16, όχι γιατί είναι λάθος αλλά γιατί θα πρέπει λίγο να μελετηθεί και να</w:t>
      </w:r>
      <w:r>
        <w:rPr>
          <w:rFonts w:eastAsia="Times New Roman" w:cs="Times New Roman"/>
          <w:szCs w:val="24"/>
        </w:rPr>
        <w:t xml:space="preserve"> διατυπωθεί πιθανόν λίγο καλύτερα</w:t>
      </w:r>
      <w:r>
        <w:rPr>
          <w:rFonts w:eastAsia="Times New Roman" w:cs="Times New Roman"/>
          <w:szCs w:val="24"/>
        </w:rPr>
        <w:t>,</w:t>
      </w:r>
      <w:r>
        <w:rPr>
          <w:rFonts w:eastAsia="Times New Roman" w:cs="Times New Roman"/>
          <w:szCs w:val="24"/>
        </w:rPr>
        <w:t xml:space="preserve"> για να μην υπάρχουν παρερμηνείες. Διότι βλέπουμε αυτή τη στιγμή -και αρκετές μέρες τώρα- πώς λειτουργεί η πολιτική και η μονταζιέρα των μέσων μαζικής ενημέρωσης, η οποία κόβει και ράβει κομμάτια υγιών νομοσχεδίων που γίνο</w:t>
      </w:r>
      <w:r>
        <w:rPr>
          <w:rFonts w:eastAsia="Times New Roman" w:cs="Times New Roman"/>
          <w:szCs w:val="24"/>
        </w:rPr>
        <w:t>νται μόνο για καλό, δεν γίνονται για να ωφελήσουν κάποιον συγκεκριμένα -και εδώ υπήρχε αυτή η παρεξήγηση- και γυρνάνε -αν θέλετε- πολιτικά αντίθετα και εκεί που είναι να ευνοηθούν πολλοί άνθρωποι, δυστυχώς δεν ευνοείται κανένας. Απλώς χρειάζεται μια καλύτε</w:t>
      </w:r>
      <w:r>
        <w:rPr>
          <w:rFonts w:eastAsia="Times New Roman" w:cs="Times New Roman"/>
          <w:szCs w:val="24"/>
        </w:rPr>
        <w:t>ρη διατύπωση και νομίζω ότι θα την κάνουμε.</w:t>
      </w:r>
    </w:p>
    <w:p w14:paraId="3C9ACBA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Στις βουλευτικές τροπολογίες θέλω να επισημάνω</w:t>
      </w:r>
      <w:r>
        <w:rPr>
          <w:rFonts w:eastAsia="Times New Roman" w:cs="Times New Roman"/>
          <w:szCs w:val="24"/>
        </w:rPr>
        <w:t>,</w:t>
      </w:r>
      <w:r>
        <w:rPr>
          <w:rFonts w:eastAsia="Times New Roman" w:cs="Times New Roman"/>
          <w:szCs w:val="24"/>
        </w:rPr>
        <w:t xml:space="preserve"> πως απ’ ό, τι ενημερώθηκα έγινε δεκτή η παραχώρηση κατά κυριότητα των κτηρίων του πρώην στρατοδικείου ΕΑΤ-ΕΣΑ στην Περιφέρεια Αττικής. Το επικροτούμε. Έχω πει εδώ π</w:t>
      </w:r>
      <w:r>
        <w:rPr>
          <w:rFonts w:eastAsia="Times New Roman" w:cs="Times New Roman"/>
          <w:szCs w:val="24"/>
        </w:rPr>
        <w:t>έρα και για το τελευταίο νομίζω άρθρο του νομοσχεδίου, όπου πάλι πα</w:t>
      </w:r>
      <w:r>
        <w:rPr>
          <w:rFonts w:eastAsia="Times New Roman" w:cs="Times New Roman"/>
          <w:szCs w:val="24"/>
        </w:rPr>
        <w:lastRenderedPageBreak/>
        <w:t xml:space="preserve">ραχωρούνται κομμάτια στο </w:t>
      </w:r>
      <w:r>
        <w:rPr>
          <w:rFonts w:eastAsia="Times New Roman" w:cs="Times New Roman"/>
          <w:szCs w:val="24"/>
        </w:rPr>
        <w:t>δ</w:t>
      </w:r>
      <w:r>
        <w:rPr>
          <w:rFonts w:eastAsia="Times New Roman" w:cs="Times New Roman"/>
          <w:szCs w:val="24"/>
        </w:rPr>
        <w:t xml:space="preserve">ημόσιο. Θα πρέπει το </w:t>
      </w:r>
      <w:r>
        <w:rPr>
          <w:rFonts w:eastAsia="Times New Roman" w:cs="Times New Roman"/>
          <w:szCs w:val="24"/>
        </w:rPr>
        <w:t>δ</w:t>
      </w:r>
      <w:r>
        <w:rPr>
          <w:rFonts w:eastAsia="Times New Roman" w:cs="Times New Roman"/>
          <w:szCs w:val="24"/>
        </w:rPr>
        <w:t>ημόσιο αλλά και το Υπουργείο Ανάπτυξης και τα συναρμόδια Υπουργεία να προσπαθήσουν έτσι</w:t>
      </w:r>
      <w:r>
        <w:rPr>
          <w:rFonts w:eastAsia="Times New Roman" w:cs="Times New Roman"/>
          <w:szCs w:val="24"/>
        </w:rPr>
        <w:t>,</w:t>
      </w:r>
      <w:r>
        <w:rPr>
          <w:rFonts w:eastAsia="Times New Roman" w:cs="Times New Roman"/>
          <w:szCs w:val="24"/>
        </w:rPr>
        <w:t xml:space="preserve"> ώστε οι </w:t>
      </w:r>
      <w:proofErr w:type="spellStart"/>
      <w:r>
        <w:rPr>
          <w:rFonts w:eastAsia="Times New Roman" w:cs="Times New Roman"/>
          <w:szCs w:val="24"/>
        </w:rPr>
        <w:t>αδειοδοτήσεις</w:t>
      </w:r>
      <w:proofErr w:type="spellEnd"/>
      <w:r>
        <w:rPr>
          <w:rFonts w:eastAsia="Times New Roman" w:cs="Times New Roman"/>
          <w:szCs w:val="24"/>
        </w:rPr>
        <w:t xml:space="preserve"> και οι νέες χρήσεις πλέον που </w:t>
      </w:r>
      <w:r>
        <w:rPr>
          <w:rFonts w:eastAsia="Times New Roman" w:cs="Times New Roman"/>
          <w:szCs w:val="24"/>
        </w:rPr>
        <w:t xml:space="preserve">θα έχουν αυτά τα ακίνητα είτε από δήμους είτε από περιφέρειες ή οποιοδήποτε άλλο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να γίνονται σύντομα, έτσι ώστε να υπάρχει μια υπεραξία και μια αξία προς τον Έλληνα πολίτη ή σε αυτόν που θα το διαχειριστεί. Αν είναι να δίνο</w:t>
      </w:r>
      <w:r>
        <w:rPr>
          <w:rFonts w:eastAsia="Times New Roman" w:cs="Times New Roman"/>
          <w:szCs w:val="24"/>
        </w:rPr>
        <w:t xml:space="preserve">υμε ένα ακίνητο και να είναι ντουβάρι και να περιμένουμε έξι, επτά, δέκα χρόνια να </w:t>
      </w:r>
      <w:proofErr w:type="spellStart"/>
      <w:r>
        <w:rPr>
          <w:rFonts w:eastAsia="Times New Roman" w:cs="Times New Roman"/>
          <w:szCs w:val="24"/>
        </w:rPr>
        <w:t>αδειοδοτηθεί</w:t>
      </w:r>
      <w:proofErr w:type="spellEnd"/>
      <w:r>
        <w:rPr>
          <w:rFonts w:eastAsia="Times New Roman" w:cs="Times New Roman"/>
          <w:szCs w:val="24"/>
        </w:rPr>
        <w:t xml:space="preserve"> για να γίνει οποιοδήποτε έργο σε αυτό, νομίζω ότι είναι δώρο άδωρο και θα πρέπει η Κυβέρνησή μας να το προσέξει ιδιαίτερα. </w:t>
      </w:r>
    </w:p>
    <w:p w14:paraId="3C9ACBA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Άκουσα με προσοχή τους συναδέλφους κ</w:t>
      </w:r>
      <w:r>
        <w:rPr>
          <w:rFonts w:eastAsia="Times New Roman" w:cs="Times New Roman"/>
          <w:szCs w:val="24"/>
        </w:rPr>
        <w:t>αι την κριτική που ασκούν και άσκησαν πριν λίγο στην Κυβέρνησή μας σε σχέση με τη διαπραγμάτευση. Κλείνοντας</w:t>
      </w:r>
      <w:r>
        <w:rPr>
          <w:rFonts w:eastAsia="Times New Roman" w:cs="Times New Roman"/>
          <w:szCs w:val="24"/>
        </w:rPr>
        <w:t>,</w:t>
      </w:r>
      <w:r>
        <w:rPr>
          <w:rFonts w:eastAsia="Times New Roman" w:cs="Times New Roman"/>
          <w:szCs w:val="24"/>
        </w:rPr>
        <w:t xml:space="preserve"> θέλω να πω ότι είναι πολύ σημαντικές αυτές οι μέρες που διανύουμε. Έχω κάνει σχετικές δηλώσεις. Δεν θέλω από του Βήματος της Βουλής</w:t>
      </w:r>
      <w:r>
        <w:rPr>
          <w:rFonts w:eastAsia="Times New Roman" w:cs="Times New Roman"/>
          <w:szCs w:val="24"/>
        </w:rPr>
        <w:t>,</w:t>
      </w:r>
      <w:r>
        <w:rPr>
          <w:rFonts w:eastAsia="Times New Roman" w:cs="Times New Roman"/>
          <w:szCs w:val="24"/>
        </w:rPr>
        <w:t xml:space="preserve"> να επαναλάβω </w:t>
      </w:r>
      <w:r>
        <w:rPr>
          <w:rFonts w:eastAsia="Times New Roman" w:cs="Times New Roman"/>
          <w:szCs w:val="24"/>
        </w:rPr>
        <w:t xml:space="preserve">τετριμμένα που έχουμε δηλώσει όλοι οι Βουλευτές. Είναι σημαντικό να γίνει εκταμίευση και να μπούμε σε μια κανονικότητα μετά την εκταμίευση και η ελληνική αγορά και τα χρέη του </w:t>
      </w:r>
      <w:r>
        <w:rPr>
          <w:rFonts w:eastAsia="Times New Roman" w:cs="Times New Roman"/>
          <w:szCs w:val="24"/>
        </w:rPr>
        <w:t>δ</w:t>
      </w:r>
      <w:r>
        <w:rPr>
          <w:rFonts w:eastAsia="Times New Roman" w:cs="Times New Roman"/>
          <w:szCs w:val="24"/>
        </w:rPr>
        <w:t>ημόσιου προς τους ιδιώτες να εκπληρωθούν έστω και τμηματικά. Αυτό είναι που περ</w:t>
      </w:r>
      <w:r>
        <w:rPr>
          <w:rFonts w:eastAsia="Times New Roman" w:cs="Times New Roman"/>
          <w:szCs w:val="24"/>
        </w:rPr>
        <w:t xml:space="preserve">ιμένει η αγορά. Τα υπόλοιπα, βάσει της συμφωνίας του Μαΐου του 2016, θα εκπληρωθούν, γιατί είναι </w:t>
      </w:r>
      <w:r>
        <w:rPr>
          <w:rFonts w:eastAsia="Times New Roman" w:cs="Times New Roman"/>
          <w:szCs w:val="24"/>
        </w:rPr>
        <w:lastRenderedPageBreak/>
        <w:t xml:space="preserve">-αν θέλετε- συμβατικές υποχρεώσεις των αντισυμβαλλομένων δηλαδή των θεσμών. </w:t>
      </w:r>
      <w:r>
        <w:rPr>
          <w:rFonts w:eastAsia="Times New Roman" w:cs="Times New Roman"/>
          <w:szCs w:val="24"/>
        </w:rPr>
        <w:t>Α</w:t>
      </w:r>
      <w:r>
        <w:rPr>
          <w:rFonts w:eastAsia="Times New Roman" w:cs="Times New Roman"/>
          <w:szCs w:val="24"/>
        </w:rPr>
        <w:t xml:space="preserve">πό κει και πέρα θα υπάρξει τρόπος συνεργασίας με το Διεθνές Νομισματικό Ταμείο. </w:t>
      </w:r>
    </w:p>
    <w:p w14:paraId="3C9ACBB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πάρχει για μένα μια απορία</w:t>
      </w:r>
      <w:r>
        <w:rPr>
          <w:rFonts w:eastAsia="Times New Roman" w:cs="Times New Roman"/>
          <w:szCs w:val="24"/>
        </w:rPr>
        <w:t>,</w:t>
      </w:r>
      <w:r>
        <w:rPr>
          <w:rFonts w:eastAsia="Times New Roman" w:cs="Times New Roman"/>
          <w:szCs w:val="24"/>
        </w:rPr>
        <w:t xml:space="preserve"> εάν αποχωρίσει ή εάν δεν αποχωρίσει, δηλαδή το θεσμικό πλαίσιο που θα έχει και ποια θα είναι η επόμενη μέρα. Νομίζω ότι μας έλυσε αρκετές απορίες η κ. </w:t>
      </w:r>
      <w:proofErr w:type="spellStart"/>
      <w:r>
        <w:rPr>
          <w:rFonts w:eastAsia="Times New Roman" w:cs="Times New Roman"/>
          <w:szCs w:val="24"/>
        </w:rPr>
        <w:t>Λαγκάρντ</w:t>
      </w:r>
      <w:proofErr w:type="spellEnd"/>
      <w:r>
        <w:rPr>
          <w:rFonts w:eastAsia="Times New Roman" w:cs="Times New Roman"/>
          <w:szCs w:val="24"/>
        </w:rPr>
        <w:t xml:space="preserve"> αυτές τις ημέρες. </w:t>
      </w:r>
    </w:p>
    <w:p w14:paraId="3C9ACBB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Εμείς πρέπει να είμαστε προσηλωμένοι στο γεγονός </w:t>
      </w:r>
      <w:r>
        <w:rPr>
          <w:rFonts w:eastAsia="Times New Roman" w:cs="Times New Roman"/>
          <w:szCs w:val="24"/>
        </w:rPr>
        <w:t xml:space="preserve">ότι εφόσον έχουμε πάρει το </w:t>
      </w:r>
      <w:r>
        <w:rPr>
          <w:rFonts w:eastAsia="Times New Roman" w:cs="Times New Roman"/>
          <w:szCs w:val="24"/>
          <w:lang w:val="en-US"/>
        </w:rPr>
        <w:t>compliance</w:t>
      </w:r>
      <w:r>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την ανάλυση δηλαδή ότι είμαστε εντάξει σε όλες τις υποχρεώσεις μας, πάμε σε εκταμίευση της δόσης, η οποία θα είναι αρκετά υψηλή και θα εκπληρώσουμε τις υποχρεώσεις του Ιουλίου και όχι μόνον.</w:t>
      </w:r>
    </w:p>
    <w:p w14:paraId="3C9ACBB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Από εκεί και πέρα ν</w:t>
      </w:r>
      <w:r>
        <w:rPr>
          <w:rFonts w:eastAsia="Times New Roman" w:cs="Times New Roman"/>
          <w:szCs w:val="24"/>
        </w:rPr>
        <w:t>ομίζω ότι η Κυβέρνηση εργάζεται πολύ σκληρά</w:t>
      </w:r>
      <w:r>
        <w:rPr>
          <w:rFonts w:eastAsia="Times New Roman" w:cs="Times New Roman"/>
          <w:szCs w:val="24"/>
        </w:rPr>
        <w:t>,</w:t>
      </w:r>
      <w:r>
        <w:rPr>
          <w:rFonts w:eastAsia="Times New Roman" w:cs="Times New Roman"/>
          <w:szCs w:val="24"/>
        </w:rPr>
        <w:t xml:space="preserve"> για να φέρει αυτή την κανονικότητα στην ελληνική αγορά και για να έρθει η κανονικότητα και η ηρεμία πρέπει να εκταμιευτεί η δόση σε πρώτη φάση. Όλα τα υπόλοιπα είναι μακροοικονομικές θεωρίες</w:t>
      </w:r>
      <w:r>
        <w:rPr>
          <w:rFonts w:eastAsia="Times New Roman" w:cs="Times New Roman"/>
          <w:szCs w:val="24"/>
        </w:rPr>
        <w:t>,</w:t>
      </w:r>
      <w:r>
        <w:rPr>
          <w:rFonts w:eastAsia="Times New Roman" w:cs="Times New Roman"/>
          <w:szCs w:val="24"/>
        </w:rPr>
        <w:t xml:space="preserve"> για τις οποίες έχω </w:t>
      </w:r>
      <w:r>
        <w:rPr>
          <w:rFonts w:eastAsia="Times New Roman" w:cs="Times New Roman"/>
          <w:szCs w:val="24"/>
        </w:rPr>
        <w:t xml:space="preserve">γράψει και δύο-τρία άρθρα. Όλοι τσακώνονται αλλά κανείς δεν ξέρει το αντικείμενο, ποιο κομμάτι του χρέους θα αναδιαρθρωθεί, με ποιον τρόπο τεχνικά, τι θα κάνεις με τα κέρδη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τ</w:t>
      </w:r>
      <w:r>
        <w:rPr>
          <w:rFonts w:eastAsia="Times New Roman" w:cs="Times New Roman"/>
          <w:szCs w:val="24"/>
        </w:rPr>
        <w:t xml:space="preserve">ράπεζας, τι θα πουν τα κοινοβούλια, τι θα πει ο </w:t>
      </w:r>
      <w:r>
        <w:rPr>
          <w:rFonts w:eastAsia="Times New Roman" w:cs="Times New Roman"/>
          <w:szCs w:val="24"/>
          <w:lang w:val="en-US"/>
        </w:rPr>
        <w:t>ESM</w:t>
      </w:r>
      <w:r>
        <w:rPr>
          <w:rFonts w:eastAsia="Times New Roman" w:cs="Times New Roman"/>
          <w:szCs w:val="24"/>
        </w:rPr>
        <w:t xml:space="preserve">, τι θα πει ο κ. </w:t>
      </w:r>
      <w:proofErr w:type="spellStart"/>
      <w:r>
        <w:rPr>
          <w:rFonts w:eastAsia="Times New Roman" w:cs="Times New Roman"/>
          <w:szCs w:val="24"/>
        </w:rPr>
        <w:t>Ντράγκι</w:t>
      </w:r>
      <w:proofErr w:type="spellEnd"/>
      <w:r>
        <w:rPr>
          <w:rFonts w:eastAsia="Times New Roman" w:cs="Times New Roman"/>
          <w:szCs w:val="24"/>
        </w:rPr>
        <w:t xml:space="preserve"> σε σχέση με όλο το σύστημα αναδιάρθρωσης του χρέους και ποιο κομμάτι θα πιάσεις να αναδιαρθρώσεις, του </w:t>
      </w:r>
      <w:r>
        <w:rPr>
          <w:rFonts w:eastAsia="Times New Roman" w:cs="Times New Roman"/>
          <w:szCs w:val="24"/>
          <w:lang w:val="en-US"/>
        </w:rPr>
        <w:t>EFSF</w:t>
      </w:r>
      <w:r>
        <w:rPr>
          <w:rFonts w:eastAsia="Times New Roman" w:cs="Times New Roman"/>
          <w:szCs w:val="24"/>
        </w:rPr>
        <w:t xml:space="preserve">, του </w:t>
      </w:r>
      <w:r>
        <w:rPr>
          <w:rFonts w:eastAsia="Times New Roman" w:cs="Times New Roman"/>
          <w:szCs w:val="24"/>
          <w:lang w:val="en-US"/>
        </w:rPr>
        <w:t>EMS</w:t>
      </w:r>
      <w:r>
        <w:rPr>
          <w:rFonts w:eastAsia="Times New Roman" w:cs="Times New Roman"/>
          <w:szCs w:val="24"/>
        </w:rPr>
        <w:t xml:space="preserve">, τα διακρατικά, τα πρώτα; Είναι 215 δισεκατομμύρια. Εδώ να πω ότι έχουμε περίοδο </w:t>
      </w:r>
      <w:r>
        <w:rPr>
          <w:rFonts w:eastAsia="Times New Roman" w:cs="Times New Roman"/>
          <w:szCs w:val="24"/>
        </w:rPr>
        <w:lastRenderedPageBreak/>
        <w:t>χάριτος σε τόκους και χρεολύσια για περίπου 65% τω</w:t>
      </w:r>
      <w:r>
        <w:rPr>
          <w:rFonts w:eastAsia="Times New Roman" w:cs="Times New Roman"/>
          <w:szCs w:val="24"/>
        </w:rPr>
        <w:t xml:space="preserve">ν δανείων των </w:t>
      </w:r>
      <w:proofErr w:type="spellStart"/>
      <w:r>
        <w:rPr>
          <w:rFonts w:eastAsia="Times New Roman" w:cs="Times New Roman"/>
          <w:szCs w:val="24"/>
        </w:rPr>
        <w:t>ευρωμηχανισμών</w:t>
      </w:r>
      <w:proofErr w:type="spellEnd"/>
      <w:r>
        <w:rPr>
          <w:rFonts w:eastAsia="Times New Roman" w:cs="Times New Roman"/>
          <w:szCs w:val="24"/>
        </w:rPr>
        <w:t>. Από τα 215 δισεκατομμύρια εξυπηρετούμε –αν θέλετε- το 35% και αυτό δείχνει ότι δεν είναι βιώσιμο το χρέος μας σήμερα, διότι τα υπόλοιπα τα εξυπηρετούμε αργότερα, από τα 22 και μετά, γιατί έχουμε κάτι χρεολύσια των 24 δισεκατομ</w:t>
      </w:r>
      <w:r>
        <w:rPr>
          <w:rFonts w:eastAsia="Times New Roman" w:cs="Times New Roman"/>
          <w:szCs w:val="24"/>
        </w:rPr>
        <w:t>μυρίων τον χρόνο και αυτά θα πρέπει να εξομαλυνθούν.</w:t>
      </w:r>
    </w:p>
    <w:p w14:paraId="3C9ACBB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Άρα είναι σαφές ότι αν δυσκολεύεσαι, όπως λένε και οι θεσμοί, να εξυπηρετήσεις και να είναι βιώσιμο το χρέος εξυπηρετώντας το 35%, φαντάσου να φτάσεις να εξυπηρετείς το 100%. Και αυτό είναι ένα χρέος</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 xml:space="preserve"> οποίο δεν δημιουργήθηκε από τη δική μας Κυβέρνηση.</w:t>
      </w:r>
    </w:p>
    <w:p w14:paraId="3C9ACBB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Να πω για άλλη μία φορά ότι όταν αναλάβαμε το 2015, είχαμε εξυπηρέτηση χρέους μόνον για το 2015 22 δισεκατομμύρια, για τα οποία κανένας δεν έχει πει, από αυτούς που μας κατηγορούν, εάν ήταν αυτοί κυβέρνησ</w:t>
      </w:r>
      <w:r>
        <w:rPr>
          <w:rFonts w:eastAsia="Times New Roman" w:cs="Times New Roman"/>
          <w:szCs w:val="24"/>
        </w:rPr>
        <w:t xml:space="preserve">η, πού θα τα βρίσκανε. Θα έβγαιναν στις αγορές για 22 δισεκατομμύρια μέχρι το 2015; Με πόσο; Με το επιτόκιο στο 7,5%-8% που ήταν τον Δεκέμβριο του 2014; Δεν θα έβγαιναν. Θα υπόγραφαν νέο μνημόνιο και οι προληπτικές γραμμές είχαν και αυτές ως </w:t>
      </w:r>
      <w:proofErr w:type="spellStart"/>
      <w:r>
        <w:rPr>
          <w:rFonts w:eastAsia="Times New Roman" w:cs="Times New Roman"/>
          <w:szCs w:val="24"/>
        </w:rPr>
        <w:t>προαπαιτούμενο</w:t>
      </w:r>
      <w:proofErr w:type="spellEnd"/>
      <w:r>
        <w:rPr>
          <w:rFonts w:eastAsia="Times New Roman" w:cs="Times New Roman"/>
          <w:szCs w:val="24"/>
        </w:rPr>
        <w:t xml:space="preserve"> το νέο μνημόνιο, το νέο δάνειο και τη συμβολή του ΔΝΤ. Και δεν το λέω εγώ για την προληπτική γραμμή. Το λέει το καταστατικό του </w:t>
      </w:r>
      <w:r>
        <w:rPr>
          <w:rFonts w:eastAsia="Times New Roman" w:cs="Times New Roman"/>
          <w:szCs w:val="24"/>
          <w:lang w:val="en-US"/>
        </w:rPr>
        <w:t>ESM</w:t>
      </w:r>
      <w:r>
        <w:rPr>
          <w:rFonts w:eastAsia="Times New Roman" w:cs="Times New Roman"/>
          <w:szCs w:val="24"/>
        </w:rPr>
        <w:t xml:space="preserve"> και το προϊόν που λέγεται </w:t>
      </w:r>
      <w:r>
        <w:rPr>
          <w:rFonts w:eastAsia="Times New Roman" w:cs="Times New Roman"/>
          <w:szCs w:val="24"/>
        </w:rPr>
        <w:t>π</w:t>
      </w:r>
      <w:r>
        <w:rPr>
          <w:rFonts w:eastAsia="Times New Roman" w:cs="Times New Roman"/>
          <w:szCs w:val="24"/>
        </w:rPr>
        <w:t>ροληπτική</w:t>
      </w:r>
      <w:r>
        <w:rPr>
          <w:rFonts w:eastAsia="Times New Roman" w:cs="Times New Roman"/>
          <w:szCs w:val="24"/>
        </w:rPr>
        <w:t xml:space="preserve"> γ</w:t>
      </w:r>
      <w:r>
        <w:rPr>
          <w:rFonts w:eastAsia="Times New Roman" w:cs="Times New Roman"/>
          <w:szCs w:val="24"/>
        </w:rPr>
        <w:t xml:space="preserve">ραμμή </w:t>
      </w:r>
      <w:r>
        <w:rPr>
          <w:rFonts w:eastAsia="Times New Roman" w:cs="Times New Roman"/>
          <w:szCs w:val="24"/>
        </w:rPr>
        <w:t>π</w:t>
      </w:r>
      <w:r>
        <w:rPr>
          <w:rFonts w:eastAsia="Times New Roman" w:cs="Times New Roman"/>
          <w:szCs w:val="24"/>
        </w:rPr>
        <w:t>ίστωσης</w:t>
      </w:r>
      <w:r>
        <w:rPr>
          <w:rFonts w:eastAsia="Times New Roman" w:cs="Times New Roman"/>
          <w:szCs w:val="24"/>
        </w:rPr>
        <w:t xml:space="preserve"> και έχει </w:t>
      </w:r>
      <w:proofErr w:type="spellStart"/>
      <w:r>
        <w:rPr>
          <w:rFonts w:eastAsia="Times New Roman" w:cs="Times New Roman"/>
          <w:szCs w:val="24"/>
        </w:rPr>
        <w:t>προαπαιτούμενο</w:t>
      </w:r>
      <w:proofErr w:type="spellEnd"/>
      <w:r>
        <w:rPr>
          <w:rFonts w:eastAsia="Times New Roman" w:cs="Times New Roman"/>
          <w:szCs w:val="24"/>
        </w:rPr>
        <w:t xml:space="preserve"> το μνημόνιο, </w:t>
      </w:r>
      <w:proofErr w:type="spellStart"/>
      <w:r>
        <w:rPr>
          <w:rFonts w:eastAsia="Times New Roman" w:cs="Times New Roman"/>
          <w:szCs w:val="24"/>
        </w:rPr>
        <w:t>προαπαιτούμενο</w:t>
      </w:r>
      <w:proofErr w:type="spellEnd"/>
      <w:r>
        <w:rPr>
          <w:rFonts w:eastAsia="Times New Roman" w:cs="Times New Roman"/>
          <w:szCs w:val="24"/>
        </w:rPr>
        <w:t xml:space="preserve"> το δάνειο και </w:t>
      </w:r>
      <w:proofErr w:type="spellStart"/>
      <w:r>
        <w:rPr>
          <w:rFonts w:eastAsia="Times New Roman" w:cs="Times New Roman"/>
          <w:szCs w:val="24"/>
        </w:rPr>
        <w:t>προαπαιτούμενη</w:t>
      </w:r>
      <w:proofErr w:type="spellEnd"/>
      <w:r>
        <w:rPr>
          <w:rFonts w:eastAsia="Times New Roman" w:cs="Times New Roman"/>
          <w:szCs w:val="24"/>
        </w:rPr>
        <w:t xml:space="preserve"> τη συμμετοχή του ΔΝΤ.</w:t>
      </w:r>
    </w:p>
    <w:p w14:paraId="3C9ACBB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Άρα το 2015 θα είχαμε νέο μνημόνιο και πάλι δεν θα ήμασταν στις αγορές έτσι όπως το φαντάζονται κάποιοι. Βεβαίως εκ των υστέρων προφήτες μπορούμε να γίν</w:t>
      </w:r>
      <w:r>
        <w:rPr>
          <w:rFonts w:eastAsia="Times New Roman" w:cs="Times New Roman"/>
          <w:szCs w:val="24"/>
        </w:rPr>
        <w:t>ουμε όλοι.</w:t>
      </w:r>
    </w:p>
    <w:p w14:paraId="3C9ACBB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Κλείνοντας να πω, με όλον τον σεβασμό και με μια δόση χιούμορ, στον φίλο μου Γιώργο </w:t>
      </w:r>
      <w:proofErr w:type="spellStart"/>
      <w:r>
        <w:rPr>
          <w:rFonts w:eastAsia="Times New Roman" w:cs="Times New Roman"/>
          <w:szCs w:val="24"/>
        </w:rPr>
        <w:t>Αμυρά</w:t>
      </w:r>
      <w:proofErr w:type="spellEnd"/>
      <w:r>
        <w:rPr>
          <w:rFonts w:eastAsia="Times New Roman" w:cs="Times New Roman"/>
          <w:szCs w:val="24"/>
        </w:rPr>
        <w:t xml:space="preserve"> ότι προσπαθεί πολύ αυτή η Κυβέρνηση. Εμείς έχουμε καρέκλες και καθόμαστε. Εσείς, δεν ξέρω, τις καρέκλες σας τις πήρατε από το κόμμα</w:t>
      </w:r>
      <w:r>
        <w:rPr>
          <w:rFonts w:eastAsia="Times New Roman" w:cs="Times New Roman"/>
          <w:szCs w:val="24"/>
        </w:rPr>
        <w:t>,</w:t>
      </w:r>
      <w:r>
        <w:rPr>
          <w:rFonts w:eastAsia="Times New Roman" w:cs="Times New Roman"/>
          <w:szCs w:val="24"/>
        </w:rPr>
        <w:t xml:space="preserve"> για να δείξετε ότι θα </w:t>
      </w:r>
      <w:r>
        <w:rPr>
          <w:rFonts w:eastAsia="Times New Roman" w:cs="Times New Roman"/>
          <w:szCs w:val="24"/>
        </w:rPr>
        <w:t>κάθεστε και στο πάτωμα. Ελπίζω να μη φτάσουμε να καθόμαστε στο πάτωμα, αλλά μπορεί και να φτάσουμε σε μια εκδρομή, αν θέλετε όλοι μαζί ή να πάμε σε μια παραλία. Αλλά ας καθόμαστε σε μια καρέκλα –με την καλή έννοια το λέω- να κάνουμε τη δουλειά μας και τέτο</w:t>
      </w:r>
      <w:r>
        <w:rPr>
          <w:rFonts w:eastAsia="Times New Roman" w:cs="Times New Roman"/>
          <w:szCs w:val="24"/>
        </w:rPr>
        <w:t>ια σχήματα είναι, νομίζω, υπερβολικά. Το λέω με μια δόση χιούμορ και με κάθε καλοσύνη.</w:t>
      </w:r>
    </w:p>
    <w:p w14:paraId="3C9ACBB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Ευχαριστώ πολύ.</w:t>
      </w:r>
    </w:p>
    <w:p w14:paraId="3C9ACBB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ΠΡΟΕΔΡΕΥΕΩΝ (Σπυρίδων Λυκούδης):</w:t>
      </w:r>
      <w:r>
        <w:rPr>
          <w:rFonts w:eastAsia="Times New Roman" w:cs="Times New Roman"/>
          <w:szCs w:val="24"/>
        </w:rPr>
        <w:t xml:space="preserve"> Ευχαριστούμε, κύριε συνάδελφε.</w:t>
      </w:r>
    </w:p>
    <w:p w14:paraId="3C9ACBB9"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θα ήθελα τον λόγο για μισό λεπτό.</w:t>
      </w:r>
    </w:p>
    <w:p w14:paraId="3C9ACBBA"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ΠΡΟΕΔΡΕΥΕΩΝ (Σπυρίδων Λ</w:t>
      </w:r>
      <w:r>
        <w:rPr>
          <w:rFonts w:eastAsia="Times New Roman" w:cs="Times New Roman"/>
          <w:b/>
          <w:szCs w:val="24"/>
        </w:rPr>
        <w:t>υκούδης):</w:t>
      </w:r>
      <w:r>
        <w:rPr>
          <w:rFonts w:eastAsia="Times New Roman" w:cs="Times New Roman"/>
          <w:szCs w:val="24"/>
        </w:rPr>
        <w:t xml:space="preserve"> Εντάξει οι καρέκλες θα είναι στρογγυλές, επομένως δεν πειράζει.</w:t>
      </w:r>
    </w:p>
    <w:p w14:paraId="3C9ACBB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w:t>
      </w:r>
    </w:p>
    <w:p w14:paraId="3C9ACBB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 κύριε συνάδελφε, κύριε </w:t>
      </w:r>
      <w:proofErr w:type="spellStart"/>
      <w:r>
        <w:rPr>
          <w:rFonts w:eastAsia="Times New Roman" w:cs="Times New Roman"/>
          <w:szCs w:val="24"/>
        </w:rPr>
        <w:t>Καμμένε</w:t>
      </w:r>
      <w:proofErr w:type="spellEnd"/>
      <w:r>
        <w:rPr>
          <w:rFonts w:eastAsia="Times New Roman" w:cs="Times New Roman"/>
          <w:szCs w:val="24"/>
        </w:rPr>
        <w:t xml:space="preserve">, όντως εμείς στο Ποτάμι καταργήσαμε τις καρέκλες και χρησιμοποιούμε τις μπάλες που κάνουν καλό στη μέση. Τα ίδια </w:t>
      </w:r>
      <w:r>
        <w:rPr>
          <w:rFonts w:eastAsia="Times New Roman" w:cs="Times New Roman"/>
          <w:szCs w:val="24"/>
        </w:rPr>
        <w:t xml:space="preserve">χρησιμοποιεί και ο </w:t>
      </w:r>
      <w:proofErr w:type="spellStart"/>
      <w:r>
        <w:rPr>
          <w:rFonts w:eastAsia="Times New Roman" w:cs="Times New Roman"/>
          <w:szCs w:val="24"/>
        </w:rPr>
        <w:t>Τριντό</w:t>
      </w:r>
      <w:proofErr w:type="spellEnd"/>
      <w:r>
        <w:rPr>
          <w:rFonts w:eastAsia="Times New Roman" w:cs="Times New Roman"/>
          <w:szCs w:val="24"/>
        </w:rPr>
        <w:t xml:space="preserve"> και ο Μακρόν στη Γαλλία. Γι’ αυτό ελάτε εσείς προς την πλευρά της άθλησης και κάτι καλό θα βγει για όλους.</w:t>
      </w:r>
    </w:p>
    <w:p w14:paraId="3C9ACBB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Ευχαριστώ πολύ.</w:t>
      </w:r>
    </w:p>
    <w:p w14:paraId="3C9ACBB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ΠΡΟΕΔΡΕΥΕΩΝ (Σπυρίδων Λυκούδης):</w:t>
      </w:r>
      <w:r>
        <w:rPr>
          <w:rFonts w:eastAsia="Times New Roman" w:cs="Times New Roman"/>
          <w:szCs w:val="24"/>
        </w:rPr>
        <w:t xml:space="preserve"> Ευχαριστούμε.</w:t>
      </w:r>
    </w:p>
    <w:p w14:paraId="3C9ACBB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Αφού </w:t>
      </w:r>
      <w:proofErr w:type="spellStart"/>
      <w:r>
        <w:rPr>
          <w:rFonts w:eastAsia="Times New Roman" w:cs="Times New Roman"/>
          <w:szCs w:val="24"/>
        </w:rPr>
        <w:t>καρεκλο</w:t>
      </w:r>
      <w:proofErr w:type="spellEnd"/>
      <w:r>
        <w:rPr>
          <w:rFonts w:eastAsia="Times New Roman" w:cs="Times New Roman"/>
          <w:szCs w:val="24"/>
        </w:rPr>
        <w:t>-συζητήσαμε, να δούμε και τι θα γίνει.</w:t>
      </w:r>
    </w:p>
    <w:p w14:paraId="3C9ACBC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Κύριε Μαν</w:t>
      </w:r>
      <w:r>
        <w:rPr>
          <w:rFonts w:eastAsia="Times New Roman" w:cs="Times New Roman"/>
          <w:szCs w:val="24"/>
        </w:rPr>
        <w:t>τά, έχετε τον λόγο για δύο λεπτά.</w:t>
      </w:r>
    </w:p>
    <w:p w14:paraId="3C9ACBC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Θέλω απλώς να αναφερθώ σε κάτι που ειπώθηκε από την πλευρά του κ. Λοβέρδου. Αν καταλάβατε καλά, εγώ δεν ήμουν από αυτούς που φώναξαν για να μη μιλήσετε. Το είπα για να σας ακούσω. Ήθελα να διευκρινίσω αυτό.</w:t>
      </w:r>
    </w:p>
    <w:p w14:paraId="3C9ACBC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Βεβαίως ήταν ένα θέμα που μας προβλημάτισε. Πάντα ξέρετε ότι σε αυτά τα ζητήματα -το γνωρίζετε κι εσείς, όπως κι εγώ- έχουμε μια ιδιαίτερη ευαισθησία σε σχέση με τα προσωπικά δεδομένα. Εν πάση </w:t>
      </w:r>
      <w:proofErr w:type="spellStart"/>
      <w:r>
        <w:rPr>
          <w:rFonts w:eastAsia="Times New Roman" w:cs="Times New Roman"/>
          <w:szCs w:val="24"/>
        </w:rPr>
        <w:t>περιπτώσει</w:t>
      </w:r>
      <w:proofErr w:type="spellEnd"/>
      <w:r>
        <w:rPr>
          <w:rFonts w:eastAsia="Times New Roman" w:cs="Times New Roman"/>
          <w:szCs w:val="24"/>
        </w:rPr>
        <w:t xml:space="preserve"> ήταν ένα ζήτημα το οποίο το κουβεντιάζαμε μέχρι την</w:t>
      </w:r>
      <w:r>
        <w:rPr>
          <w:rFonts w:eastAsia="Times New Roman" w:cs="Times New Roman"/>
          <w:szCs w:val="24"/>
        </w:rPr>
        <w:t xml:space="preserve"> τελευταία στιγμή. Εγώ θεωρώ θετική την εξέλιξη που υπήρξε. Σταματώ εδώ.</w:t>
      </w:r>
    </w:p>
    <w:p w14:paraId="3C9ACBC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ΠΡΟΕΔΡΕΥΕΩΝ (Σπυρίδων Λυκούδης):</w:t>
      </w:r>
      <w:r>
        <w:rPr>
          <w:rFonts w:eastAsia="Times New Roman" w:cs="Times New Roman"/>
          <w:szCs w:val="24"/>
        </w:rPr>
        <w:t xml:space="preserve"> Ευχαριστούμε, κύριε συνάδελφε.</w:t>
      </w:r>
    </w:p>
    <w:p w14:paraId="3C9ACBC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αρχής, των άρθρων </w:t>
      </w:r>
      <w:r>
        <w:rPr>
          <w:rFonts w:eastAsia="Times New Roman" w:cs="Times New Roman"/>
          <w:szCs w:val="24"/>
        </w:rPr>
        <w:t xml:space="preserve">και </w:t>
      </w:r>
      <w:r>
        <w:rPr>
          <w:rFonts w:eastAsia="Times New Roman" w:cs="Times New Roman"/>
          <w:szCs w:val="24"/>
        </w:rPr>
        <w:t>των τροπολογιών του σχεδίο</w:t>
      </w:r>
      <w:r>
        <w:rPr>
          <w:rFonts w:eastAsia="Times New Roman" w:cs="Times New Roman"/>
          <w:szCs w:val="24"/>
        </w:rPr>
        <w:t>υ νόμου του Υπουργείου Οικονομικών: «Προσαρμογή της ελληνικής νομοθεσίας στις διατάξεις της Οδηγίας (ΕΕ) 2015/2376 και άλλες διατάξεις».</w:t>
      </w:r>
    </w:p>
    <w:p w14:paraId="3C9ACBC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3C9ACBC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BC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BC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Γ</w:t>
      </w:r>
      <w:r>
        <w:rPr>
          <w:rFonts w:eastAsia="Times New Roman" w:cs="Times New Roman"/>
          <w:b/>
          <w:szCs w:val="24"/>
        </w:rPr>
        <w:t xml:space="preserve">ΕΩΡΓΙΟΣ ΑΡΒΑΝΙΤΙΔΗΣ: </w:t>
      </w:r>
      <w:r>
        <w:rPr>
          <w:rFonts w:eastAsia="Times New Roman"/>
          <w:color w:val="000000"/>
          <w:szCs w:val="24"/>
          <w:shd w:val="clear" w:color="auto" w:fill="FFFFFF"/>
        </w:rPr>
        <w:t>Ναι.</w:t>
      </w:r>
    </w:p>
    <w:p w14:paraId="3C9ACBC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BC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BC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BC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Παρών.</w:t>
      </w:r>
    </w:p>
    <w:p w14:paraId="3C9ACBCD" w14:textId="77777777" w:rsidR="00DF4D2A" w:rsidRDefault="00ED41C9">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BC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ΠΡΟΕΔΡΕΥΕΩΝ (Σπυρίδων Λυκούδης):</w:t>
      </w:r>
      <w:r>
        <w:rPr>
          <w:rFonts w:eastAsia="Times New Roman" w:cs="Times New Roman"/>
          <w:szCs w:val="24"/>
        </w:rPr>
        <w:t xml:space="preserve"> </w:t>
      </w:r>
      <w:r>
        <w:rPr>
          <w:rFonts w:eastAsia="Times New Roman"/>
          <w:color w:val="000000"/>
          <w:szCs w:val="24"/>
          <w:shd w:val="clear" w:color="auto" w:fill="FFFFFF"/>
        </w:rPr>
        <w:t xml:space="preserve">Συνεπώς το </w:t>
      </w:r>
      <w:r>
        <w:rPr>
          <w:rFonts w:eastAsia="Times New Roman"/>
          <w:color w:val="000000"/>
          <w:szCs w:val="24"/>
          <w:shd w:val="clear" w:color="auto" w:fill="FFFFFF"/>
        </w:rPr>
        <w:t>νομοσχέδιο</w:t>
      </w:r>
      <w:r>
        <w:rPr>
          <w:rFonts w:eastAsia="Times New Roman"/>
          <w:color w:val="000000"/>
          <w:szCs w:val="24"/>
          <w:shd w:val="clear" w:color="auto" w:fill="FFFFFF"/>
        </w:rPr>
        <w:t xml:space="preserve"> του Υπουργείου Οικονομικών</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s="Times New Roman"/>
          <w:szCs w:val="24"/>
        </w:rPr>
        <w:t xml:space="preserve">«Προσαρμογή της </w:t>
      </w:r>
      <w:r>
        <w:rPr>
          <w:rFonts w:eastAsia="Times New Roman" w:cs="Times New Roman"/>
          <w:szCs w:val="24"/>
        </w:rPr>
        <w:t xml:space="preserve">ελληνικής νομοθεσίας στις </w:t>
      </w:r>
      <w:r>
        <w:rPr>
          <w:rFonts w:eastAsia="Times New Roman" w:cs="Times New Roman"/>
          <w:szCs w:val="24"/>
        </w:rPr>
        <w:lastRenderedPageBreak/>
        <w:t>διατάξεις της Οδηγίας (ΕΕ) 2015/2376 και άλλες διατάξεις» έγινε δεκτό επί της αρχής κατά πλειοψηφία.</w:t>
      </w:r>
    </w:p>
    <w:p w14:paraId="3C9ACBCF" w14:textId="77777777" w:rsidR="00DF4D2A" w:rsidRDefault="00ED41C9">
      <w:pPr>
        <w:spacing w:line="600" w:lineRule="auto"/>
        <w:ind w:firstLine="720"/>
        <w:jc w:val="both"/>
        <w:rPr>
          <w:rFonts w:eastAsia="Times New Roman"/>
          <w:szCs w:val="24"/>
        </w:rPr>
      </w:pPr>
      <w:r>
        <w:rPr>
          <w:rFonts w:eastAsia="Times New Roman"/>
          <w:szCs w:val="24"/>
        </w:rPr>
        <w:t>Εισερχόμαστε στην ψήφιση των άρθρων και των τροπολογιών και η ψήφισή τους θα γίνει χωριστά.</w:t>
      </w:r>
    </w:p>
    <w:p w14:paraId="3C9ACBD0"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w:t>
      </w:r>
      <w:r>
        <w:rPr>
          <w:rFonts w:eastAsia="Times New Roman" w:cs="Times New Roman"/>
          <w:szCs w:val="24"/>
        </w:rPr>
        <w:t>θρο 1 ως έχει;</w:t>
      </w:r>
    </w:p>
    <w:p w14:paraId="3C9ACBD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BD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BD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BD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BD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BD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BD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BD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BD9"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 έγινε δεκτό ως έχει κατά πλειοψηφία.</w:t>
      </w:r>
    </w:p>
    <w:p w14:paraId="3C9ACBDA"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3C9ACBD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BD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ΑΠΟΣΤΟΛΟΣ ΒΕΣΥΡΟΠΟΥΛΟΣ: </w:t>
      </w:r>
      <w:r>
        <w:rPr>
          <w:rFonts w:eastAsia="Times New Roman"/>
          <w:color w:val="000000"/>
          <w:szCs w:val="24"/>
          <w:shd w:val="clear" w:color="auto" w:fill="FFFFFF"/>
        </w:rPr>
        <w:t>Ναι.</w:t>
      </w:r>
    </w:p>
    <w:p w14:paraId="3C9ACBD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BD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BD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BE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BE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BE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BE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2 έγινε δεκτό ως έχει κατά πλειοψηφία.</w:t>
      </w:r>
    </w:p>
    <w:p w14:paraId="3C9ACBE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3C9ACBE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ΚΩΝΣΤΑΝΤΙΝΟΣ ΠΑΥΛ</w:t>
      </w:r>
      <w:r>
        <w:rPr>
          <w:rFonts w:eastAsia="Times New Roman" w:cs="Times New Roman"/>
          <w:b/>
          <w:szCs w:val="24"/>
        </w:rPr>
        <w:t xml:space="preserve">ΙΔΗΣ: </w:t>
      </w:r>
      <w:r>
        <w:rPr>
          <w:rFonts w:eastAsia="Times New Roman"/>
          <w:color w:val="000000"/>
          <w:szCs w:val="24"/>
          <w:shd w:val="clear" w:color="auto" w:fill="FFFFFF"/>
        </w:rPr>
        <w:t>Ναι.</w:t>
      </w:r>
    </w:p>
    <w:p w14:paraId="3C9ACBE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BE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BE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BE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BE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BE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ΔΗΜΗΤΡΙΟΣ ΚΑΒΑΔΕΛΛΑΣ: </w:t>
      </w:r>
      <w:r>
        <w:rPr>
          <w:rFonts w:eastAsia="Times New Roman"/>
          <w:color w:val="000000"/>
          <w:szCs w:val="24"/>
          <w:shd w:val="clear" w:color="auto" w:fill="FFFFFF"/>
        </w:rPr>
        <w:t>Ναι.</w:t>
      </w:r>
    </w:p>
    <w:p w14:paraId="3C9ACBE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BE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3 έγινε δεκτό </w:t>
      </w:r>
      <w:r>
        <w:rPr>
          <w:rFonts w:eastAsia="Times New Roman" w:cs="Times New Roman"/>
          <w:szCs w:val="24"/>
        </w:rPr>
        <w:t>ως έχει κατά πλειοψηφία.</w:t>
      </w:r>
    </w:p>
    <w:p w14:paraId="3C9ACBE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3C9ACBE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BF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BF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BF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BF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BF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BF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BF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BF7"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4 έγινε δεκτό ως έχει κατά πλειοψηφία.</w:t>
      </w:r>
    </w:p>
    <w:p w14:paraId="3C9ACBF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3C9ACBF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ΚΩΝΣΤΑΝΤΙΝΟΣ ΠΑΥΛΙΔΗΣ: </w:t>
      </w:r>
      <w:r>
        <w:rPr>
          <w:rFonts w:eastAsia="Times New Roman"/>
          <w:color w:val="000000"/>
          <w:szCs w:val="24"/>
          <w:shd w:val="clear" w:color="auto" w:fill="FFFFFF"/>
        </w:rPr>
        <w:t>Ναι.</w:t>
      </w:r>
    </w:p>
    <w:p w14:paraId="3C9ACBF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BF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BF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BF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BF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BF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0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0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5 έγινε δεκτό ως έχει κατά πλειοψηφία.</w:t>
      </w:r>
    </w:p>
    <w:p w14:paraId="3C9ACC02"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w:t>
      </w:r>
      <w:r>
        <w:rPr>
          <w:rFonts w:eastAsia="Times New Roman" w:cs="Times New Roman"/>
          <w:szCs w:val="24"/>
        </w:rPr>
        <w:t>α: Γίνεται δεκτό το άρθρο 6 ως έχει;</w:t>
      </w:r>
    </w:p>
    <w:p w14:paraId="3C9ACC0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0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0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0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C0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C0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ΔΗΜΗΤΡΙΟΣ ΚΑΜΜΕΝΟΣ: </w:t>
      </w:r>
      <w:r>
        <w:rPr>
          <w:rFonts w:eastAsia="Times New Roman"/>
          <w:color w:val="000000"/>
          <w:szCs w:val="24"/>
          <w:shd w:val="clear" w:color="auto" w:fill="FFFFFF"/>
        </w:rPr>
        <w:t>Ναι.</w:t>
      </w:r>
    </w:p>
    <w:p w14:paraId="3C9ACC0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0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0B"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(Σπυρίδων Λυκούδης): </w:t>
      </w:r>
      <w:r>
        <w:rPr>
          <w:rFonts w:eastAsia="Times New Roman" w:cs="Times New Roman"/>
          <w:szCs w:val="24"/>
        </w:rPr>
        <w:t>Συνεπώς το άρθρο 6 έγινε δεκτό ως έχει κατά πλειοψηφία.</w:t>
      </w:r>
    </w:p>
    <w:p w14:paraId="3C9ACC0C"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όπως τροποποιήθηκε από τον κύριο Υπουργό;</w:t>
      </w:r>
    </w:p>
    <w:p w14:paraId="3C9ACC0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0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0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1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1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1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1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1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15"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Συνεπώς το άρθρο 7 έγινε δεκτό, όπως τροποποιήθηκε από τον κύριο Υπουργό, κατά πλειοψηφία.</w:t>
      </w:r>
    </w:p>
    <w:p w14:paraId="3C9ACC16"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όπως τροποποιήθηκε από τον κύριο Υπουργό;</w:t>
      </w:r>
    </w:p>
    <w:p w14:paraId="3C9ACC1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1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1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1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1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1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1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ΔΗΜΗΤ</w:t>
      </w:r>
      <w:r>
        <w:rPr>
          <w:rFonts w:eastAsia="Times New Roman" w:cs="Times New Roman"/>
          <w:b/>
          <w:szCs w:val="24"/>
        </w:rPr>
        <w:t xml:space="preserve">ΡΙΟΣ ΚΑΒΑΔΕΛΛΑΣ: </w:t>
      </w:r>
      <w:r>
        <w:rPr>
          <w:rFonts w:eastAsia="Times New Roman"/>
          <w:color w:val="000000"/>
          <w:szCs w:val="24"/>
          <w:shd w:val="clear" w:color="auto" w:fill="FFFFFF"/>
        </w:rPr>
        <w:t>Ναι.</w:t>
      </w:r>
    </w:p>
    <w:p w14:paraId="3C9ACC1E" w14:textId="77777777" w:rsidR="00DF4D2A" w:rsidRDefault="00ED41C9">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ΓΕΩΡΓΙΟΣ ΑΜΥΡΑΣ: </w:t>
      </w:r>
      <w:r>
        <w:rPr>
          <w:rFonts w:eastAsia="Times New Roman"/>
          <w:color w:val="000000"/>
          <w:szCs w:val="24"/>
          <w:shd w:val="clear" w:color="auto" w:fill="FFFFFF"/>
        </w:rPr>
        <w:t xml:space="preserve">Ναι. </w:t>
      </w:r>
    </w:p>
    <w:p w14:paraId="3C9ACC1F" w14:textId="77777777" w:rsidR="00DF4D2A" w:rsidRDefault="00ED41C9">
      <w:pPr>
        <w:spacing w:line="600" w:lineRule="auto"/>
        <w:ind w:firstLine="720"/>
        <w:jc w:val="both"/>
        <w:rPr>
          <w:rFonts w:eastAsia="Times New Roman" w:cs="Times New Roman"/>
          <w:b/>
          <w:szCs w:val="24"/>
        </w:rPr>
      </w:pPr>
      <w:r>
        <w:rPr>
          <w:rFonts w:eastAsia="Times New Roman"/>
          <w:color w:val="000000"/>
          <w:szCs w:val="24"/>
          <w:shd w:val="clear" w:color="auto" w:fill="FFFFFF"/>
        </w:rPr>
        <w:t>Ψηφίζουμε «ναι» με μια επιφύλαξη, απλώς για τα Πρακτικά να υπάρχει για την παράγραφο 8 και 9. Ευχαριστώ.</w:t>
      </w:r>
    </w:p>
    <w:p w14:paraId="3C9ACC2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8 έγινε δεκτό, όπως τροποποιήθηκε από τον κύριο Υπουργό, </w:t>
      </w:r>
      <w:r>
        <w:rPr>
          <w:rFonts w:eastAsia="Times New Roman" w:cs="Times New Roman"/>
          <w:szCs w:val="24"/>
        </w:rPr>
        <w:t>κατά πλειοψηφία.</w:t>
      </w:r>
    </w:p>
    <w:p w14:paraId="3C9ACC2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3C9ACC2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ΚΩΝΣΤΑΝΤΙΝΟΣ ΠΑΥΛΙΔΗΣ: </w:t>
      </w:r>
      <w:r>
        <w:rPr>
          <w:rFonts w:eastAsia="Times New Roman"/>
          <w:color w:val="000000"/>
          <w:szCs w:val="24"/>
          <w:shd w:val="clear" w:color="auto" w:fill="FFFFFF"/>
        </w:rPr>
        <w:t>Ναι.</w:t>
      </w:r>
    </w:p>
    <w:p w14:paraId="3C9ACC2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2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Όχι.</w:t>
      </w:r>
    </w:p>
    <w:p w14:paraId="3C9ACC2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2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2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2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Όχι.</w:t>
      </w:r>
    </w:p>
    <w:p w14:paraId="3C9ACC2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2A"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9 έγινε δεκτό ως έχει κατά πλειοψηφία.</w:t>
      </w:r>
    </w:p>
    <w:p w14:paraId="3C9ACC2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όπως τροποποιήθηκε από τον κύριο Υπουργό;</w:t>
      </w:r>
    </w:p>
    <w:p w14:paraId="3C9ACC2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2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Όχι.</w:t>
      </w:r>
    </w:p>
    <w:p w14:paraId="3C9ACC2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Όχι.</w:t>
      </w:r>
    </w:p>
    <w:p w14:paraId="3C9ACC2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C3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ΑΘΑΝΑΣΙΟΣ ΒΑΡΔΑΛΗΣ: </w:t>
      </w:r>
      <w:r>
        <w:rPr>
          <w:rFonts w:eastAsia="Times New Roman"/>
          <w:color w:val="000000"/>
          <w:szCs w:val="24"/>
          <w:shd w:val="clear" w:color="auto" w:fill="FFFFFF"/>
        </w:rPr>
        <w:t>Όχι.</w:t>
      </w:r>
    </w:p>
    <w:p w14:paraId="3C9ACC3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3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Όχι.</w:t>
      </w:r>
    </w:p>
    <w:p w14:paraId="3C9ACC3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Όχι.</w:t>
      </w:r>
    </w:p>
    <w:p w14:paraId="3C9ACC3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10 έγινε δεκτό, όπως τροποποιήθηκε από τον κύριο </w:t>
      </w:r>
      <w:r>
        <w:rPr>
          <w:rFonts w:eastAsia="Times New Roman" w:cs="Times New Roman"/>
          <w:szCs w:val="24"/>
        </w:rPr>
        <w:t>Υπουργό, κατά πλειοψηφία.</w:t>
      </w:r>
    </w:p>
    <w:p w14:paraId="3C9ACC3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3C9ACC3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3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Παρών.</w:t>
      </w:r>
    </w:p>
    <w:p w14:paraId="3C9ACC3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3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C3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3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3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ΔΗΜΗΤΡΙΟΣ ΚΑ</w:t>
      </w:r>
      <w:r>
        <w:rPr>
          <w:rFonts w:eastAsia="Times New Roman" w:cs="Times New Roman"/>
          <w:b/>
          <w:szCs w:val="24"/>
        </w:rPr>
        <w:t xml:space="preserve">ΒΑΔΕΛΛΑΣ: </w:t>
      </w:r>
      <w:r>
        <w:rPr>
          <w:rFonts w:eastAsia="Times New Roman"/>
          <w:color w:val="000000"/>
          <w:szCs w:val="24"/>
          <w:shd w:val="clear" w:color="auto" w:fill="FFFFFF"/>
        </w:rPr>
        <w:t>Όχι.</w:t>
      </w:r>
    </w:p>
    <w:p w14:paraId="3C9ACC3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Όχι.</w:t>
      </w:r>
    </w:p>
    <w:p w14:paraId="3C9ACC3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Συνεπώς το άρθρο 11 έγινε δεκτό ως έχει κατά πλειοψηφία.</w:t>
      </w:r>
    </w:p>
    <w:p w14:paraId="3C9ACC3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όπως τροποποιήθηκε από τον κύριο Υπουργό;</w:t>
      </w:r>
    </w:p>
    <w:p w14:paraId="3C9ACC4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4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ΑΠΟΣΤΟΛΟΣ ΒΕΣΥΡ</w:t>
      </w:r>
      <w:r>
        <w:rPr>
          <w:rFonts w:eastAsia="Times New Roman" w:cs="Times New Roman"/>
          <w:b/>
          <w:szCs w:val="24"/>
        </w:rPr>
        <w:t xml:space="preserve">ΟΠΟΥΛΟΣ: </w:t>
      </w:r>
      <w:r>
        <w:rPr>
          <w:rFonts w:eastAsia="Times New Roman"/>
          <w:color w:val="000000"/>
          <w:szCs w:val="24"/>
          <w:shd w:val="clear" w:color="auto" w:fill="FFFFFF"/>
        </w:rPr>
        <w:t>Όχι.</w:t>
      </w:r>
    </w:p>
    <w:p w14:paraId="3C9ACC4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4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C4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C4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4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Όχι.</w:t>
      </w:r>
    </w:p>
    <w:p w14:paraId="3C9ACC4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Όχι.</w:t>
      </w:r>
    </w:p>
    <w:p w14:paraId="3C9ACC4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w:t>
      </w:r>
      <w:r>
        <w:rPr>
          <w:rFonts w:eastAsia="Times New Roman" w:cs="Times New Roman"/>
          <w:szCs w:val="24"/>
        </w:rPr>
        <w:t xml:space="preserve"> το άρθρο 12 έγινε δεκτό, όπως τροποποιήθηκε από τον κύριο Υπουργό, κατά πλειοψηφία.</w:t>
      </w:r>
    </w:p>
    <w:p w14:paraId="3C9ACC4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όπως τροποποιήθηκε από τον κύριο Υπουργό;</w:t>
      </w:r>
    </w:p>
    <w:p w14:paraId="3C9ACC4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4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ΑΠΟΣΤΟΛΟΣ ΒΕΣΥΡΟΠΟΥΛΟΣ: </w:t>
      </w:r>
      <w:r>
        <w:rPr>
          <w:rFonts w:eastAsia="Times New Roman"/>
          <w:color w:val="000000"/>
          <w:szCs w:val="24"/>
          <w:shd w:val="clear" w:color="auto" w:fill="FFFFFF"/>
        </w:rPr>
        <w:t>Ναι.</w:t>
      </w:r>
    </w:p>
    <w:p w14:paraId="3C9ACC4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4D" w14:textId="77777777" w:rsidR="00DF4D2A" w:rsidRDefault="00ED41C9">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ΕΥΑΓΓΕΛΟΣ ΚΑΡΑΚΩΣΤΑΣ: </w:t>
      </w:r>
      <w:r>
        <w:rPr>
          <w:rFonts w:eastAsia="Times New Roman"/>
          <w:color w:val="000000"/>
          <w:szCs w:val="24"/>
          <w:shd w:val="clear" w:color="auto" w:fill="FFFFFF"/>
        </w:rPr>
        <w:t xml:space="preserve">Παρών. </w:t>
      </w:r>
    </w:p>
    <w:p w14:paraId="3C9ACC4E" w14:textId="77777777" w:rsidR="00DF4D2A" w:rsidRDefault="00ED41C9">
      <w:pPr>
        <w:spacing w:line="600" w:lineRule="auto"/>
        <w:ind w:firstLine="720"/>
        <w:jc w:val="both"/>
        <w:rPr>
          <w:rFonts w:eastAsia="Times New Roman" w:cs="Times New Roman"/>
          <w:b/>
          <w:szCs w:val="24"/>
        </w:rPr>
      </w:pPr>
      <w:r>
        <w:rPr>
          <w:rFonts w:eastAsia="Times New Roman"/>
          <w:color w:val="000000"/>
          <w:szCs w:val="24"/>
          <w:shd w:val="clear" w:color="auto" w:fill="FFFFFF"/>
        </w:rPr>
        <w:t>Με την υποσημείωση ότι είμαστε κατά της παραγράφου 6.</w:t>
      </w:r>
    </w:p>
    <w:p w14:paraId="3C9ACC4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5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5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5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Όχι.</w:t>
      </w:r>
    </w:p>
    <w:p w14:paraId="3C9ACC53"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13 έγινε δεκτό, όπως τ</w:t>
      </w:r>
      <w:r>
        <w:rPr>
          <w:rFonts w:eastAsia="Times New Roman" w:cs="Times New Roman"/>
          <w:szCs w:val="24"/>
        </w:rPr>
        <w:t>ροποποιήθηκε από τον κύριο Υπουργό, κατά πλειοψηφία.</w:t>
      </w:r>
    </w:p>
    <w:p w14:paraId="3C9ACC54"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3C9ACC5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5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5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5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 xml:space="preserve">Όχι. </w:t>
      </w:r>
    </w:p>
    <w:p w14:paraId="3C9ACC5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5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ΔΗΜΗΤΡΙΟΣ Κ</w:t>
      </w:r>
      <w:r>
        <w:rPr>
          <w:rFonts w:eastAsia="Times New Roman" w:cs="Times New Roman"/>
          <w:b/>
          <w:szCs w:val="24"/>
        </w:rPr>
        <w:t xml:space="preserve">ΑΜΜΕΝΟΣ: </w:t>
      </w:r>
      <w:r>
        <w:rPr>
          <w:rFonts w:eastAsia="Times New Roman"/>
          <w:color w:val="000000"/>
          <w:szCs w:val="24"/>
          <w:shd w:val="clear" w:color="auto" w:fill="FFFFFF"/>
        </w:rPr>
        <w:t>Ναι.</w:t>
      </w:r>
    </w:p>
    <w:p w14:paraId="3C9ACC5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5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5D"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14 έγινε δεκτό ως έχει κατά πλειοψηφία.</w:t>
      </w:r>
    </w:p>
    <w:p w14:paraId="3C9ACC5E"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3C9ACC5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6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ΑΠΟΣΤΟΛΟΣ ΒΕΣΥΡΟΠΟΥΛΟΣ:</w:t>
      </w:r>
      <w:r>
        <w:rPr>
          <w:rFonts w:eastAsia="Times New Roman" w:cs="Times New Roman"/>
          <w:b/>
          <w:szCs w:val="24"/>
        </w:rPr>
        <w:t xml:space="preserve"> </w:t>
      </w:r>
      <w:r>
        <w:rPr>
          <w:rFonts w:eastAsia="Times New Roman"/>
          <w:color w:val="000000"/>
          <w:szCs w:val="24"/>
          <w:shd w:val="clear" w:color="auto" w:fill="FFFFFF"/>
        </w:rPr>
        <w:t>Ναι.</w:t>
      </w:r>
    </w:p>
    <w:p w14:paraId="3C9ACC6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6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6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C6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6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Παρών.</w:t>
      </w:r>
    </w:p>
    <w:p w14:paraId="3C9ACC6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67"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15 έγινε δεκτό ως έχει κατά πλειοψηφία.</w:t>
      </w:r>
    </w:p>
    <w:p w14:paraId="3C9ACC68"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 xml:space="preserve">άρθρο 16 </w:t>
      </w:r>
      <w:proofErr w:type="spellStart"/>
      <w:r>
        <w:rPr>
          <w:rFonts w:eastAsia="Times New Roman" w:cs="Times New Roman"/>
          <w:szCs w:val="24"/>
        </w:rPr>
        <w:t>απεσύρθη</w:t>
      </w:r>
      <w:proofErr w:type="spellEnd"/>
      <w:r>
        <w:rPr>
          <w:rFonts w:eastAsia="Times New Roman" w:cs="Times New Roman"/>
          <w:szCs w:val="24"/>
        </w:rPr>
        <w:t xml:space="preserve"> και τα υπόλοιπα άρθρα αναριθμούνται.</w:t>
      </w:r>
    </w:p>
    <w:p w14:paraId="3C9ACC6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16 ως έχει;</w:t>
      </w:r>
    </w:p>
    <w:p w14:paraId="3C9ACC6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6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6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6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Ναι.</w:t>
      </w:r>
    </w:p>
    <w:p w14:paraId="3C9ACC6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6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ΔΗΜΗΤΡ</w:t>
      </w:r>
      <w:r>
        <w:rPr>
          <w:rFonts w:eastAsia="Times New Roman" w:cs="Times New Roman"/>
          <w:b/>
          <w:szCs w:val="24"/>
        </w:rPr>
        <w:t xml:space="preserve">ΙΟΣ ΚΑΜΜΕΝΟΣ: </w:t>
      </w:r>
      <w:r>
        <w:rPr>
          <w:rFonts w:eastAsia="Times New Roman"/>
          <w:color w:val="000000"/>
          <w:szCs w:val="24"/>
          <w:shd w:val="clear" w:color="auto" w:fill="FFFFFF"/>
        </w:rPr>
        <w:t>Ναι.</w:t>
      </w:r>
    </w:p>
    <w:p w14:paraId="3C9ACC7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7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7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νέο άρθρο 16 έγινε δεκτό ως έχει κατά πλειοψηφία.</w:t>
      </w:r>
    </w:p>
    <w:p w14:paraId="3C9ACC7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17 ως έχει;</w:t>
      </w:r>
    </w:p>
    <w:p w14:paraId="3C9ACC7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7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w:t>
      </w:r>
      <w:r>
        <w:rPr>
          <w:rFonts w:eastAsia="Times New Roman" w:cs="Times New Roman"/>
          <w:b/>
          <w:szCs w:val="24"/>
        </w:rPr>
        <w:t xml:space="preserve">ΒΕΣΥΡΟΠΟΥΛΟΣ: </w:t>
      </w:r>
      <w:r>
        <w:rPr>
          <w:rFonts w:eastAsia="Times New Roman"/>
          <w:color w:val="000000"/>
          <w:szCs w:val="24"/>
          <w:shd w:val="clear" w:color="auto" w:fill="FFFFFF"/>
        </w:rPr>
        <w:t>Ναι.</w:t>
      </w:r>
    </w:p>
    <w:p w14:paraId="3C9ACC7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7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ΕΥΑΓΓΕΛΟΣ ΚΑΡΑΚΩΣΤΑΣ: </w:t>
      </w:r>
      <w:r>
        <w:rPr>
          <w:rFonts w:eastAsia="Times New Roman"/>
          <w:color w:val="000000"/>
          <w:szCs w:val="24"/>
          <w:shd w:val="clear" w:color="auto" w:fill="FFFFFF"/>
        </w:rPr>
        <w:t>Ναι.</w:t>
      </w:r>
    </w:p>
    <w:p w14:paraId="3C9ACC7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C7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7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7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7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νέο άρθρο 17 έγινε δεκτό ως έχει κατά πλε</w:t>
      </w:r>
      <w:r>
        <w:rPr>
          <w:rFonts w:eastAsia="Times New Roman" w:cs="Times New Roman"/>
          <w:szCs w:val="24"/>
        </w:rPr>
        <w:t>ιοψηφία.</w:t>
      </w:r>
    </w:p>
    <w:p w14:paraId="3C9ACC7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18 ως έχει;</w:t>
      </w:r>
    </w:p>
    <w:p w14:paraId="3C9ACC7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7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Παρών.</w:t>
      </w:r>
    </w:p>
    <w:p w14:paraId="3C9ACC8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8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8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C8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8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8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8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Συνεπώς το νέο άρθρο 18 έγινε δεκτό ως έχει κατά πλειοψηφία.</w:t>
      </w:r>
    </w:p>
    <w:p w14:paraId="3C9ACC8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19 ως έχει;</w:t>
      </w:r>
    </w:p>
    <w:p w14:paraId="3C9ACC8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8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Όχι.</w:t>
      </w:r>
    </w:p>
    <w:p w14:paraId="3C9ACC8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Παρών.</w:t>
      </w:r>
    </w:p>
    <w:p w14:paraId="3C9ACC8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C8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C8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8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Όχι.</w:t>
      </w:r>
    </w:p>
    <w:p w14:paraId="3C9ACC8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Παρών.</w:t>
      </w:r>
    </w:p>
    <w:p w14:paraId="3C9ACC9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νέο άρθρο 19 έγινε δεκτό ως έχει κατά πλειοψηφία.</w:t>
      </w:r>
    </w:p>
    <w:p w14:paraId="3C9ACC9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κτό το νέο άρθρο 20 ως έχει;</w:t>
      </w:r>
    </w:p>
    <w:p w14:paraId="3C9ACC9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9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Παρών.</w:t>
      </w:r>
    </w:p>
    <w:p w14:paraId="3C9ACC9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ΑΡΒΑΝΙΤΙΔΗΣ: </w:t>
      </w:r>
      <w:r>
        <w:rPr>
          <w:rFonts w:eastAsia="Times New Roman"/>
          <w:color w:val="000000"/>
          <w:szCs w:val="24"/>
          <w:shd w:val="clear" w:color="auto" w:fill="FFFFFF"/>
        </w:rPr>
        <w:t>Ναι.</w:t>
      </w:r>
    </w:p>
    <w:p w14:paraId="3C9ACC9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C9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C9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9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9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Παρών.</w:t>
      </w:r>
    </w:p>
    <w:p w14:paraId="3C9ACC9A"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νέο άρθρο 20 έγινε δεκτό ως έχει κατά πλειοψηφία.</w:t>
      </w:r>
    </w:p>
    <w:p w14:paraId="3C9ACC9B" w14:textId="77777777" w:rsidR="00DF4D2A" w:rsidRDefault="00ED41C9">
      <w:pPr>
        <w:spacing w:line="600" w:lineRule="auto"/>
        <w:jc w:val="both"/>
        <w:rPr>
          <w:rFonts w:eastAsia="Times New Roman" w:cs="Times New Roman"/>
          <w:szCs w:val="24"/>
        </w:rPr>
      </w:pPr>
      <w:r>
        <w:rPr>
          <w:rFonts w:eastAsia="Times New Roman" w:cs="Times New Roman"/>
          <w:b/>
          <w:szCs w:val="24"/>
        </w:rPr>
        <w:tab/>
      </w:r>
      <w:r>
        <w:rPr>
          <w:rFonts w:eastAsia="Times New Roman" w:cs="Times New Roman"/>
          <w:szCs w:val="24"/>
        </w:rPr>
        <w:t>Ερωτάται το Σώμα: Γίνεται δεκτό το νέο άρθρο 21 ως έχει;</w:t>
      </w:r>
    </w:p>
    <w:p w14:paraId="3C9ACC9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9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Όχι.</w:t>
      </w:r>
    </w:p>
    <w:p w14:paraId="3C9ACC9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Όχι.</w:t>
      </w:r>
    </w:p>
    <w:p w14:paraId="3C9ACC9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CA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CA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A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Όχι.</w:t>
      </w:r>
    </w:p>
    <w:p w14:paraId="3C9ACCA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olor w:val="000000"/>
          <w:szCs w:val="24"/>
          <w:shd w:val="clear" w:color="auto" w:fill="FFFFFF"/>
        </w:rPr>
        <w:t>Όχι.</w:t>
      </w:r>
    </w:p>
    <w:p w14:paraId="3C9ACCA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νέο άρθρο 21 έγινε δεκτό ως έχει κατά πλειοψηφία.</w:t>
      </w:r>
    </w:p>
    <w:p w14:paraId="3C9ACCA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w:t>
      </w:r>
      <w:r>
        <w:rPr>
          <w:rFonts w:eastAsia="Times New Roman" w:cs="Times New Roman"/>
          <w:szCs w:val="24"/>
        </w:rPr>
        <w:t>ο άρθρο 22 ως έχει;</w:t>
      </w:r>
    </w:p>
    <w:p w14:paraId="3C9ACCA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A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A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A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A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Ναι.</w:t>
      </w:r>
    </w:p>
    <w:p w14:paraId="3C9ACCA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A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A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A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ΠΡΟΕΔΡΕΥΩΝ (Σπυρίδων Λυκ</w:t>
      </w:r>
      <w:r>
        <w:rPr>
          <w:rFonts w:eastAsia="Times New Roman" w:cs="Times New Roman"/>
          <w:b/>
          <w:szCs w:val="24"/>
        </w:rPr>
        <w:t xml:space="preserve">ούδης): </w:t>
      </w:r>
      <w:r>
        <w:rPr>
          <w:rFonts w:eastAsia="Times New Roman" w:cs="Times New Roman"/>
          <w:szCs w:val="24"/>
        </w:rPr>
        <w:t>Συνεπώς το νέο άρθρο 22 έγινε δεκτό ως έχει κατά πλειοψηφία.</w:t>
      </w:r>
    </w:p>
    <w:p w14:paraId="3C9ACCA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23 ως έχει;</w:t>
      </w:r>
    </w:p>
    <w:p w14:paraId="3C9ACCB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B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ΑΠΟΣΤΟΛΟΣ ΒΕΣΥΡΟΠΟΥΛΟΣ: </w:t>
      </w:r>
      <w:r>
        <w:rPr>
          <w:rFonts w:eastAsia="Times New Roman"/>
          <w:color w:val="000000"/>
          <w:szCs w:val="24"/>
          <w:shd w:val="clear" w:color="auto" w:fill="FFFFFF"/>
        </w:rPr>
        <w:t>Ναι.</w:t>
      </w:r>
    </w:p>
    <w:p w14:paraId="3C9ACCB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B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B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Ναι.</w:t>
      </w:r>
    </w:p>
    <w:p w14:paraId="3C9ACCB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B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B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B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νέο άρθρο 23 έγινε δεκτό ως έχει κατά πλειοψηφία.</w:t>
      </w:r>
    </w:p>
    <w:p w14:paraId="3C9ACCB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24 ως έχει;</w:t>
      </w:r>
    </w:p>
    <w:p w14:paraId="3C9ACCB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B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B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B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B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Ναι.</w:t>
      </w:r>
    </w:p>
    <w:p w14:paraId="3C9ACCB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C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ΔΗΜΗΤΡΙΟΣ ΚΑΒΑΔΕΛΛΑΣ: </w:t>
      </w:r>
      <w:r>
        <w:rPr>
          <w:rFonts w:eastAsia="Times New Roman"/>
          <w:color w:val="000000"/>
          <w:szCs w:val="24"/>
          <w:shd w:val="clear" w:color="auto" w:fill="FFFFFF"/>
        </w:rPr>
        <w:t>Ναι.</w:t>
      </w:r>
    </w:p>
    <w:p w14:paraId="3C9ACCC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C2"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w:t>
      </w:r>
      <w:r>
        <w:rPr>
          <w:rFonts w:eastAsia="Times New Roman" w:cs="Times New Roman"/>
          <w:szCs w:val="24"/>
        </w:rPr>
        <w:t>έο άρθρο 24 έγινε δεκτό ως έχει κατά πλειοψηφία.</w:t>
      </w:r>
    </w:p>
    <w:p w14:paraId="3C9ACCC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25 ως έχει;</w:t>
      </w:r>
    </w:p>
    <w:p w14:paraId="3C9ACCC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C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C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Παρών.</w:t>
      </w:r>
    </w:p>
    <w:p w14:paraId="3C9ACCC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C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C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ΔΗΜΗΤΡΙΟ</w:t>
      </w:r>
      <w:r>
        <w:rPr>
          <w:rFonts w:eastAsia="Times New Roman" w:cs="Times New Roman"/>
          <w:b/>
          <w:szCs w:val="24"/>
        </w:rPr>
        <w:t xml:space="preserve">Σ ΚΑΜΜΕΝΟΣ: </w:t>
      </w:r>
      <w:r>
        <w:rPr>
          <w:rFonts w:eastAsia="Times New Roman"/>
          <w:color w:val="000000"/>
          <w:szCs w:val="24"/>
          <w:shd w:val="clear" w:color="auto" w:fill="FFFFFF"/>
        </w:rPr>
        <w:t>Ναι.</w:t>
      </w:r>
    </w:p>
    <w:p w14:paraId="3C9ACCC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Παρών.</w:t>
      </w:r>
    </w:p>
    <w:p w14:paraId="3C9ACCC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Παρών.</w:t>
      </w:r>
    </w:p>
    <w:p w14:paraId="3C9ACCC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νέο άρθρο 25 έγινε δεκτό ως έχει κατά πλειοψηφία.</w:t>
      </w:r>
    </w:p>
    <w:p w14:paraId="3C9ACCC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26 ως έχει;</w:t>
      </w:r>
    </w:p>
    <w:p w14:paraId="3C9ACCC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ΚΩΝΣΤΑΝΤΙΝΟΣ ΠΑΥΛΙΔΗΣ: </w:t>
      </w:r>
      <w:r>
        <w:rPr>
          <w:rFonts w:eastAsia="Times New Roman"/>
          <w:color w:val="000000"/>
          <w:szCs w:val="24"/>
          <w:shd w:val="clear" w:color="auto" w:fill="FFFFFF"/>
        </w:rPr>
        <w:t>Ναι.</w:t>
      </w:r>
    </w:p>
    <w:p w14:paraId="3C9ACCC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ΑΠΟΣΤΟΛΟ</w:t>
      </w:r>
      <w:r>
        <w:rPr>
          <w:rFonts w:eastAsia="Times New Roman" w:cs="Times New Roman"/>
          <w:b/>
          <w:szCs w:val="24"/>
        </w:rPr>
        <w:t xml:space="preserve">Σ ΒΕΣΥΡΟΠΟΥΛΟΣ: </w:t>
      </w:r>
      <w:r>
        <w:rPr>
          <w:rFonts w:eastAsia="Times New Roman"/>
          <w:color w:val="000000"/>
          <w:szCs w:val="24"/>
          <w:shd w:val="clear" w:color="auto" w:fill="FFFFFF"/>
        </w:rPr>
        <w:t>Ναι.</w:t>
      </w:r>
    </w:p>
    <w:p w14:paraId="3C9ACCD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D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D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D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D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D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D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w:t>
      </w:r>
      <w:r>
        <w:rPr>
          <w:rFonts w:eastAsia="Times New Roman" w:cs="Times New Roman"/>
          <w:szCs w:val="24"/>
        </w:rPr>
        <w:t xml:space="preserve"> το νέο άρθρο 26 έγινε δεκτό ως έχει κατά πλειοψηφία.</w:t>
      </w:r>
    </w:p>
    <w:p w14:paraId="3C9ACCD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27 ως έχει;</w:t>
      </w:r>
    </w:p>
    <w:p w14:paraId="3C9ACCD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D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D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D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D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D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ΔΗΜΗΤ</w:t>
      </w:r>
      <w:r>
        <w:rPr>
          <w:rFonts w:eastAsia="Times New Roman" w:cs="Times New Roman"/>
          <w:b/>
          <w:szCs w:val="24"/>
        </w:rPr>
        <w:t xml:space="preserve">ΡΙΟΣ ΚΑΜΜΕΝΟΣ: </w:t>
      </w:r>
      <w:r>
        <w:rPr>
          <w:rFonts w:eastAsia="Times New Roman"/>
          <w:color w:val="000000"/>
          <w:szCs w:val="24"/>
          <w:shd w:val="clear" w:color="auto" w:fill="FFFFFF"/>
        </w:rPr>
        <w:t>Ναι.</w:t>
      </w:r>
    </w:p>
    <w:p w14:paraId="3C9ACCD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D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E0"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νέο άρθρο 27 έγινε δεκτό ως έχει κατά πλειοψηφία.</w:t>
      </w:r>
    </w:p>
    <w:p w14:paraId="3C9ACCE1"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28 ως έχει;</w:t>
      </w:r>
    </w:p>
    <w:p w14:paraId="3C9ACCE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E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ΑΠΟΣΤΟΛΟΣ</w:t>
      </w:r>
      <w:r>
        <w:rPr>
          <w:rFonts w:eastAsia="Times New Roman" w:cs="Times New Roman"/>
          <w:b/>
          <w:szCs w:val="24"/>
        </w:rPr>
        <w:t xml:space="preserve"> ΒΕΣΥΡΟΠΟΥΛΟΣ: </w:t>
      </w:r>
      <w:r>
        <w:rPr>
          <w:rFonts w:eastAsia="Times New Roman"/>
          <w:color w:val="000000"/>
          <w:szCs w:val="24"/>
          <w:shd w:val="clear" w:color="auto" w:fill="FFFFFF"/>
        </w:rPr>
        <w:t>Ναι.</w:t>
      </w:r>
    </w:p>
    <w:p w14:paraId="3C9ACCE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E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CE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E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E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Παρών.</w:t>
      </w:r>
    </w:p>
    <w:p w14:paraId="3C9ACCE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EA"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νέο άρθρο 28 έγινε δεκτό ως έχει κ</w:t>
      </w:r>
      <w:r>
        <w:rPr>
          <w:rFonts w:eastAsia="Times New Roman" w:cs="Times New Roman"/>
          <w:szCs w:val="24"/>
        </w:rPr>
        <w:t>ατά πλειοψηφία.</w:t>
      </w:r>
    </w:p>
    <w:p w14:paraId="3C9ACCEB"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νέο άρθρο 29 ως έχει;</w:t>
      </w:r>
    </w:p>
    <w:p w14:paraId="3C9ACCE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CE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CE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E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CF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Παρών.</w:t>
      </w:r>
    </w:p>
    <w:p w14:paraId="3C9ACCF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F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F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CF4"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νέο άρθρο 29 έγινε δεκτό ως έχει κατά πλειοψηφία.</w:t>
      </w:r>
    </w:p>
    <w:p w14:paraId="3C9ACCF5"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1047 και ειδικό 167 ως έχει; </w:t>
      </w:r>
    </w:p>
    <w:p w14:paraId="3C9ACCF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ΚΩΝΣΤΑΝΤΙΝΟΣ ΠΑΥΛΙΔΗΣ:</w:t>
      </w:r>
      <w:r>
        <w:rPr>
          <w:rFonts w:eastAsia="Times New Roman" w:cs="Times New Roman"/>
          <w:b/>
          <w:szCs w:val="24"/>
        </w:rPr>
        <w:t xml:space="preserve"> </w:t>
      </w:r>
      <w:r>
        <w:rPr>
          <w:rFonts w:eastAsia="Times New Roman"/>
          <w:color w:val="000000"/>
          <w:szCs w:val="24"/>
          <w:shd w:val="clear" w:color="auto" w:fill="FFFFFF"/>
        </w:rPr>
        <w:t>Ναι.</w:t>
      </w:r>
    </w:p>
    <w:p w14:paraId="3C9ACCF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Όχι.</w:t>
      </w:r>
    </w:p>
    <w:p w14:paraId="3C9ACCF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Ναι.</w:t>
      </w:r>
    </w:p>
    <w:p w14:paraId="3C9ACCF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ΕΥΑΓΓΕΛΟΣ ΚΑΡΑΚΩΣΤΑΣ: </w:t>
      </w:r>
      <w:r>
        <w:rPr>
          <w:rFonts w:eastAsia="Times New Roman"/>
          <w:color w:val="000000"/>
          <w:szCs w:val="24"/>
          <w:shd w:val="clear" w:color="auto" w:fill="FFFFFF"/>
        </w:rPr>
        <w:t>Όχι.</w:t>
      </w:r>
    </w:p>
    <w:p w14:paraId="3C9ACCF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CF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CF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CF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Όχι.</w:t>
      </w:r>
    </w:p>
    <w:p w14:paraId="3C9ACCFE"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η τροπολογία με γενικό αριθμ</w:t>
      </w:r>
      <w:r>
        <w:rPr>
          <w:rFonts w:eastAsia="Times New Roman" w:cs="Times New Roman"/>
          <w:szCs w:val="24"/>
        </w:rPr>
        <w:t xml:space="preserve">ό 1047 και ειδικό 167 έγινε δεκτή ως έχει και εντάσσεται στο νομοσχέδιο ως ίδιο άρθρο. </w:t>
      </w:r>
    </w:p>
    <w:p w14:paraId="3C9ACCFF"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1048 και ειδικό 168 ως έχει; </w:t>
      </w:r>
    </w:p>
    <w:p w14:paraId="3C9ACD0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D0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D0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ΓΕΩΡΓΙΟΣ ΑΡΒΑΝΙΤΙΔΗ</w:t>
      </w:r>
      <w:r>
        <w:rPr>
          <w:rFonts w:eastAsia="Times New Roman" w:cs="Times New Roman"/>
          <w:b/>
          <w:szCs w:val="24"/>
        </w:rPr>
        <w:t xml:space="preserve">Σ: </w:t>
      </w:r>
      <w:r>
        <w:rPr>
          <w:rFonts w:eastAsia="Times New Roman"/>
          <w:color w:val="000000"/>
          <w:szCs w:val="24"/>
          <w:shd w:val="clear" w:color="auto" w:fill="FFFFFF"/>
        </w:rPr>
        <w:t>Ναι.</w:t>
      </w:r>
    </w:p>
    <w:p w14:paraId="3C9ACD0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Παρών.</w:t>
      </w:r>
    </w:p>
    <w:p w14:paraId="3C9ACD0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Ναι.</w:t>
      </w:r>
    </w:p>
    <w:p w14:paraId="3C9ACD0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D0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ΔΗΜΗΤΡΙΟΣ ΚΑΒΑΔΕΛΛΑΣ: </w:t>
      </w:r>
      <w:r>
        <w:rPr>
          <w:rFonts w:eastAsia="Times New Roman"/>
          <w:color w:val="000000"/>
          <w:szCs w:val="24"/>
          <w:shd w:val="clear" w:color="auto" w:fill="FFFFFF"/>
        </w:rPr>
        <w:t>Ναι.</w:t>
      </w:r>
    </w:p>
    <w:p w14:paraId="3C9ACD0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Όχι.</w:t>
      </w:r>
    </w:p>
    <w:p w14:paraId="3C9ACD08"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w:t>
      </w:r>
      <w:r>
        <w:rPr>
          <w:rFonts w:eastAsia="Times New Roman" w:cs="Times New Roman"/>
          <w:szCs w:val="24"/>
        </w:rPr>
        <w:t xml:space="preserve"> η τροπολογία με γενικό αριθμό 1048 και ειδικό 168 έγινε δεκτή ως έχει και εντάσσεται στο νομοσχέδιο ως ίδιο άρθρο. </w:t>
      </w:r>
    </w:p>
    <w:p w14:paraId="3C9ACD09"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1049 και ειδικό 169 ως έχει; </w:t>
      </w:r>
    </w:p>
    <w:p w14:paraId="3C9ACD0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D0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Όχι.</w:t>
      </w:r>
    </w:p>
    <w:p w14:paraId="3C9ACD0C"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Παρών.</w:t>
      </w:r>
    </w:p>
    <w:p w14:paraId="3C9ACD0D"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D0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D0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D1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Παρών.</w:t>
      </w:r>
    </w:p>
    <w:p w14:paraId="3C9ACD1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Όχι.</w:t>
      </w:r>
    </w:p>
    <w:p w14:paraId="3C9ACD12"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Συνεπώς η τροπολογία με γενικό αριθμό </w:t>
      </w:r>
      <w:r>
        <w:rPr>
          <w:rFonts w:eastAsia="Times New Roman" w:cs="Times New Roman"/>
          <w:szCs w:val="24"/>
        </w:rPr>
        <w:t xml:space="preserve">1049 και ειδικό 169 έγινε δεκτή ως έχει και εντάσσεται στο νομοσχέδιο ως ίδιο άρθρο. </w:t>
      </w:r>
    </w:p>
    <w:p w14:paraId="3C9ACD13"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1051 και ειδικό 171 ως έχει; </w:t>
      </w:r>
    </w:p>
    <w:p w14:paraId="3C9ACD1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D1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Όχι.</w:t>
      </w:r>
    </w:p>
    <w:p w14:paraId="3C9ACD16"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ΓΕΩΡΓΙΟΣ ΑΡΒΑΝΙΤΙΔΗΣ:</w:t>
      </w:r>
      <w:r>
        <w:rPr>
          <w:rFonts w:eastAsia="Times New Roman" w:cs="Times New Roman"/>
          <w:b/>
          <w:szCs w:val="24"/>
        </w:rPr>
        <w:t xml:space="preserve"> </w:t>
      </w:r>
      <w:r>
        <w:rPr>
          <w:rFonts w:eastAsia="Times New Roman"/>
          <w:color w:val="000000"/>
          <w:szCs w:val="24"/>
          <w:shd w:val="clear" w:color="auto" w:fill="FFFFFF"/>
        </w:rPr>
        <w:t>Ναι.</w:t>
      </w:r>
    </w:p>
    <w:p w14:paraId="3C9ACD17"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D1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Όχι.</w:t>
      </w:r>
    </w:p>
    <w:p w14:paraId="3C9ACD1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D1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D1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Όχι.</w:t>
      </w:r>
    </w:p>
    <w:p w14:paraId="3C9ACD1C"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η τροπολογία με γενικό αριθμό 1051 και ειδικό 171 έγινε δεκτή ως έχει και εντάσσεται</w:t>
      </w:r>
      <w:r>
        <w:rPr>
          <w:rFonts w:eastAsia="Times New Roman" w:cs="Times New Roman"/>
          <w:szCs w:val="24"/>
        </w:rPr>
        <w:t xml:space="preserve"> στο νομοσχέδιο ως ίδιο άρθρο. </w:t>
      </w:r>
    </w:p>
    <w:p w14:paraId="3C9ACD1D"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δεκτή η τροπολογία με γενικό αριθμό 1053 και ειδικό 173 ως έχει; </w:t>
      </w:r>
    </w:p>
    <w:p w14:paraId="3C9ACD1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D1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Ναι.</w:t>
      </w:r>
    </w:p>
    <w:p w14:paraId="3C9ACD2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ΑΡΒΑΝΙΤΙΔΗΣ: </w:t>
      </w:r>
      <w:r>
        <w:rPr>
          <w:rFonts w:eastAsia="Times New Roman"/>
          <w:color w:val="000000"/>
          <w:szCs w:val="24"/>
          <w:shd w:val="clear" w:color="auto" w:fill="FFFFFF"/>
        </w:rPr>
        <w:t>Παρών.</w:t>
      </w:r>
    </w:p>
    <w:p w14:paraId="3C9ACD21"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Ναι.</w:t>
      </w:r>
    </w:p>
    <w:p w14:paraId="3C9ACD22"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olor w:val="000000"/>
          <w:szCs w:val="24"/>
          <w:shd w:val="clear" w:color="auto" w:fill="FFFFFF"/>
        </w:rPr>
        <w:t>Ναι.</w:t>
      </w:r>
    </w:p>
    <w:p w14:paraId="3C9ACD23"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D24"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D25"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Όχι.</w:t>
      </w:r>
    </w:p>
    <w:p w14:paraId="3C9ACD26"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η τροπολογία με γενικό αριθμό 1053 και ειδικό 173 έγινε δεκτή ως έχει και εντάσσεται στο νομοσχέδιο ως ίδιο άρθρο. </w:t>
      </w:r>
    </w:p>
    <w:p w14:paraId="3C9ACD27" w14:textId="77777777" w:rsidR="00DF4D2A" w:rsidRDefault="00ED41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1055 και ειδικό 175 ως έχει; </w:t>
      </w:r>
    </w:p>
    <w:p w14:paraId="3C9ACD28"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ΠΑΥΛΙΔΗΣ: </w:t>
      </w:r>
      <w:r>
        <w:rPr>
          <w:rFonts w:eastAsia="Times New Roman"/>
          <w:color w:val="000000"/>
          <w:szCs w:val="24"/>
          <w:shd w:val="clear" w:color="auto" w:fill="FFFFFF"/>
        </w:rPr>
        <w:t>Ναι.</w:t>
      </w:r>
    </w:p>
    <w:p w14:paraId="3C9ACD29"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ΑΠΟΣΤΟΛΟΣ ΒΕΣΥΡΟΠΟΥΛΟΣ: </w:t>
      </w:r>
      <w:r>
        <w:rPr>
          <w:rFonts w:eastAsia="Times New Roman"/>
          <w:color w:val="000000"/>
          <w:szCs w:val="24"/>
          <w:shd w:val="clear" w:color="auto" w:fill="FFFFFF"/>
        </w:rPr>
        <w:t>Όχι.</w:t>
      </w:r>
    </w:p>
    <w:p w14:paraId="3C9ACD2A"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ΑΡΒΑΝΙΤΙΔΗΣ: </w:t>
      </w:r>
      <w:r>
        <w:rPr>
          <w:rFonts w:eastAsia="Times New Roman"/>
          <w:color w:val="000000"/>
          <w:szCs w:val="24"/>
          <w:shd w:val="clear" w:color="auto" w:fill="FFFFFF"/>
        </w:rPr>
        <w:t>Ναι.</w:t>
      </w:r>
    </w:p>
    <w:p w14:paraId="3C9ACD2B"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olor w:val="000000"/>
          <w:szCs w:val="24"/>
          <w:shd w:val="clear" w:color="auto" w:fill="FFFFFF"/>
        </w:rPr>
        <w:t>Όχι.</w:t>
      </w:r>
    </w:p>
    <w:p w14:paraId="3C9ACD2C" w14:textId="77777777" w:rsidR="00DF4D2A" w:rsidRDefault="00ED41C9">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ΑΘΑΝΑΣΙΟΣ ΒΑΡΔΑΛΗΣ: </w:t>
      </w:r>
      <w:r>
        <w:rPr>
          <w:rFonts w:eastAsia="Times New Roman"/>
          <w:color w:val="000000"/>
          <w:szCs w:val="24"/>
          <w:shd w:val="clear" w:color="auto" w:fill="FFFFFF"/>
        </w:rPr>
        <w:t xml:space="preserve">Ναι. </w:t>
      </w:r>
    </w:p>
    <w:p w14:paraId="3C9ACD2D" w14:textId="77777777" w:rsidR="00DF4D2A" w:rsidRDefault="00ED41C9">
      <w:pPr>
        <w:spacing w:line="600" w:lineRule="auto"/>
        <w:ind w:firstLine="720"/>
        <w:jc w:val="both"/>
        <w:rPr>
          <w:rFonts w:eastAsia="Times New Roman" w:cs="Times New Roman"/>
          <w:b/>
          <w:szCs w:val="24"/>
        </w:rPr>
      </w:pPr>
      <w:r>
        <w:rPr>
          <w:rFonts w:eastAsia="Times New Roman"/>
          <w:color w:val="000000"/>
          <w:szCs w:val="24"/>
          <w:shd w:val="clear" w:color="auto" w:fill="FFFFFF"/>
        </w:rPr>
        <w:t>Κύριε Πρόεδρε, με επιφύλαξη</w:t>
      </w:r>
      <w:r>
        <w:rPr>
          <w:rFonts w:eastAsia="Times New Roman"/>
          <w:color w:val="000000"/>
          <w:szCs w:val="24"/>
          <w:shd w:val="clear" w:color="auto" w:fill="FFFFFF"/>
        </w:rPr>
        <w:t xml:space="preserve"> για την προχειρότητα με την οποία νομοθετούν. Λέμε ναι με την επιφύλαξη αυτή. </w:t>
      </w:r>
    </w:p>
    <w:p w14:paraId="3C9ACD2E"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w:t>
      </w:r>
      <w:r>
        <w:rPr>
          <w:rFonts w:eastAsia="Times New Roman"/>
          <w:color w:val="000000"/>
          <w:szCs w:val="24"/>
          <w:shd w:val="clear" w:color="auto" w:fill="FFFFFF"/>
        </w:rPr>
        <w:t>Ναι.</w:t>
      </w:r>
    </w:p>
    <w:p w14:paraId="3C9ACD2F"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olor w:val="000000"/>
          <w:szCs w:val="24"/>
          <w:shd w:val="clear" w:color="auto" w:fill="FFFFFF"/>
        </w:rPr>
        <w:t>Ναι.</w:t>
      </w:r>
    </w:p>
    <w:p w14:paraId="3C9ACD30" w14:textId="77777777" w:rsidR="00DF4D2A" w:rsidRDefault="00ED41C9">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olor w:val="000000"/>
          <w:szCs w:val="24"/>
          <w:shd w:val="clear" w:color="auto" w:fill="FFFFFF"/>
        </w:rPr>
        <w:t>Ναι.</w:t>
      </w:r>
    </w:p>
    <w:p w14:paraId="3C9ACD31" w14:textId="77777777" w:rsidR="00DF4D2A" w:rsidRDefault="00ED41C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η τροπολογία με γενικό αριθμό 1055 και ειδικό 175 έγινε δεκτή </w:t>
      </w:r>
      <w:r>
        <w:rPr>
          <w:rFonts w:eastAsia="Times New Roman" w:cs="Times New Roman"/>
          <w:szCs w:val="24"/>
        </w:rPr>
        <w:t xml:space="preserve">ως έχει και εντάσσεται στο νομοσχέδιο ως ίδιο άρθρο. </w:t>
      </w:r>
    </w:p>
    <w:p w14:paraId="3C9ACD32"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w:t>
      </w:r>
    </w:p>
    <w:p w14:paraId="3C9ACD33"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w:t>
      </w:r>
    </w:p>
    <w:p w14:paraId="3C9ACD34"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 </w:t>
      </w:r>
    </w:p>
    <w:p w14:paraId="3C9ACD35"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3C9ACD36"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 </w:t>
      </w:r>
    </w:p>
    <w:p w14:paraId="3C9ACD37"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ΕΥΑΓΓΕΛ</w:t>
      </w:r>
      <w:r>
        <w:rPr>
          <w:rFonts w:eastAsia="Times New Roman" w:cs="Times New Roman"/>
          <w:b/>
          <w:szCs w:val="24"/>
        </w:rPr>
        <w:t>ΟΣ ΚΑΡΑΚΩΣΤΑΣ:</w:t>
      </w:r>
      <w:r>
        <w:rPr>
          <w:rFonts w:eastAsia="Times New Roman" w:cs="Times New Roman"/>
          <w:szCs w:val="24"/>
        </w:rPr>
        <w:t xml:space="preserve"> Όχι. </w:t>
      </w:r>
    </w:p>
    <w:p w14:paraId="3C9ACD38"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 </w:t>
      </w:r>
    </w:p>
    <w:p w14:paraId="3C9ACD39"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Ναι. </w:t>
      </w:r>
    </w:p>
    <w:p w14:paraId="3C9ACD3A"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 </w:t>
      </w:r>
    </w:p>
    <w:p w14:paraId="3C9ACD3B"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 </w:t>
      </w:r>
    </w:p>
    <w:p w14:paraId="3C9ACD3C"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ακροτελεύτιο άρθρο έγινε δεκτό κατά πλειοψηφία. </w:t>
      </w:r>
    </w:p>
    <w:p w14:paraId="3C9ACD3D"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 xml:space="preserve">νομοσχέδιο </w:t>
      </w:r>
      <w:r>
        <w:rPr>
          <w:rFonts w:eastAsia="Times New Roman" w:cs="Times New Roman"/>
          <w:szCs w:val="24"/>
        </w:rPr>
        <w:t xml:space="preserve">του Υπουργείου </w:t>
      </w:r>
      <w:r>
        <w:rPr>
          <w:rFonts w:eastAsia="Times New Roman" w:cs="Times New Roman"/>
          <w:szCs w:val="24"/>
        </w:rPr>
        <w:t>Οικονομικών</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της Οδηγίας (ΕΕ) 2015/2376 και άλλες διατάξεις» έγινε δεκτό επί της αρχής και επί των άρθρων. </w:t>
      </w:r>
    </w:p>
    <w:p w14:paraId="3C9ACD3E"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Προχωρούμε στην ψήφιση</w:t>
      </w:r>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 νομοσχ</w:t>
      </w:r>
      <w:r>
        <w:rPr>
          <w:rFonts w:eastAsia="Times New Roman" w:cs="Times New Roman"/>
          <w:szCs w:val="24"/>
        </w:rPr>
        <w:t>εδί</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και στο σύνολ</w:t>
      </w:r>
      <w:r>
        <w:rPr>
          <w:rFonts w:eastAsia="Times New Roman" w:cs="Times New Roman"/>
          <w:szCs w:val="24"/>
        </w:rPr>
        <w:t>ο</w:t>
      </w:r>
    </w:p>
    <w:p w14:paraId="3C9ACD3F"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w:t>
      </w:r>
      <w:r>
        <w:rPr>
          <w:rFonts w:eastAsia="Times New Roman" w:cs="Times New Roman"/>
          <w:szCs w:val="24"/>
        </w:rPr>
        <w:t xml:space="preserve">διο και στο σύνολο; </w:t>
      </w:r>
    </w:p>
    <w:p w14:paraId="3C9ACD40"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 </w:t>
      </w:r>
    </w:p>
    <w:p w14:paraId="3C9ACD41"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3C9ACD42"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 </w:t>
      </w:r>
    </w:p>
    <w:p w14:paraId="3C9ACD43"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 </w:t>
      </w:r>
    </w:p>
    <w:p w14:paraId="3C9ACD44"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 </w:t>
      </w:r>
    </w:p>
    <w:p w14:paraId="3C9ACD45"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 </w:t>
      </w:r>
    </w:p>
    <w:p w14:paraId="3C9ACD46"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 </w:t>
      </w:r>
    </w:p>
    <w:p w14:paraId="3C9ACD47"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 </w:t>
      </w:r>
    </w:p>
    <w:p w14:paraId="3C9ACD48"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Το νομοσχέδιο έγινε δεκτό και στο σύνολο κατά πλειοψηφία. </w:t>
      </w:r>
    </w:p>
    <w:p w14:paraId="3C9ACD49"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 xml:space="preserve">νομοσχέδιο </w:t>
      </w:r>
      <w:r>
        <w:rPr>
          <w:rFonts w:eastAsia="Times New Roman" w:cs="Times New Roman"/>
          <w:szCs w:val="24"/>
        </w:rPr>
        <w:t>του Υπουργείου Οικονομικών</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της Οδηγίας (ΕΕ) 2015/2376 και άλλες διατάξεις» έγινε δεκτό </w:t>
      </w:r>
      <w:r>
        <w:rPr>
          <w:rFonts w:eastAsia="Times New Roman" w:cs="Times New Roman"/>
          <w:szCs w:val="24"/>
        </w:rPr>
        <w:t>κατ</w:t>
      </w:r>
      <w:r>
        <w:rPr>
          <w:rFonts w:eastAsia="Times New Roman" w:cs="Times New Roman"/>
          <w:szCs w:val="24"/>
        </w:rPr>
        <w:t>ά πλειοψηφία,</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3C9ACD4A" w14:textId="77777777" w:rsidR="00DF4D2A" w:rsidRDefault="00ED41C9">
      <w:pPr>
        <w:spacing w:after="0" w:line="600" w:lineRule="auto"/>
        <w:jc w:val="center"/>
        <w:rPr>
          <w:rFonts w:eastAsia="Times New Roman" w:cs="Times New Roman"/>
          <w:color w:val="FF0000"/>
          <w:szCs w:val="24"/>
        </w:rPr>
      </w:pPr>
      <w:r w:rsidRPr="00D106B0">
        <w:rPr>
          <w:rFonts w:eastAsia="Times New Roman" w:cs="Times New Roman"/>
          <w:color w:val="FF0000"/>
          <w:szCs w:val="24"/>
        </w:rPr>
        <w:t>(Να καταχωριστεί το κείμενο του νομοσχεδίου</w:t>
      </w:r>
      <w:r w:rsidRPr="00D106B0">
        <w:rPr>
          <w:rFonts w:eastAsia="Times New Roman" w:cs="Times New Roman"/>
          <w:color w:val="FF0000"/>
          <w:szCs w:val="24"/>
        </w:rPr>
        <w:t xml:space="preserve"> σελίδα 300α</w:t>
      </w:r>
      <w:r w:rsidRPr="00D106B0">
        <w:rPr>
          <w:rFonts w:eastAsia="Times New Roman" w:cs="Times New Roman"/>
          <w:color w:val="FF0000"/>
          <w:szCs w:val="24"/>
        </w:rPr>
        <w:t>)</w:t>
      </w:r>
    </w:p>
    <w:p w14:paraId="3C9ACD4B"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C9ACD4C"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 </w:t>
      </w:r>
    </w:p>
    <w:p w14:paraId="3C9ACD4D"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w:t>
      </w:r>
      <w:r>
        <w:rPr>
          <w:rFonts w:eastAsia="Times New Roman" w:cs="Times New Roman"/>
          <w:szCs w:val="24"/>
        </w:rPr>
        <w:t>επώς τ</w:t>
      </w:r>
      <w:r>
        <w:rPr>
          <w:rFonts w:eastAsia="Times New Roman" w:cs="Times New Roman"/>
          <w:szCs w:val="24"/>
        </w:rPr>
        <w:t xml:space="preserve">ο Σώμα παρέσχε τη ζητηθείσα εξουσιοδότηση. </w:t>
      </w:r>
    </w:p>
    <w:p w14:paraId="3C9ACD4E" w14:textId="77777777" w:rsidR="00DF4D2A" w:rsidRDefault="00ED41C9">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να λύσουμε τη συνεδρίαση; </w:t>
      </w:r>
    </w:p>
    <w:p w14:paraId="3C9ACD4F"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3C9ACD50" w14:textId="77777777" w:rsidR="00DF4D2A" w:rsidRDefault="00ED41C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16.50΄ </w:t>
      </w:r>
      <w:proofErr w:type="spellStart"/>
      <w:r>
        <w:rPr>
          <w:rFonts w:eastAsia="Times New Roman" w:cs="Times New Roman"/>
          <w:szCs w:val="24"/>
        </w:rPr>
        <w:t>λύεται</w:t>
      </w:r>
      <w:proofErr w:type="spellEnd"/>
      <w:r>
        <w:rPr>
          <w:rFonts w:eastAsia="Times New Roman" w:cs="Times New Roman"/>
          <w:szCs w:val="24"/>
        </w:rPr>
        <w:t xml:space="preserve"> η συν</w:t>
      </w:r>
      <w:r>
        <w:rPr>
          <w:rFonts w:eastAsia="Times New Roman" w:cs="Times New Roman"/>
          <w:szCs w:val="24"/>
        </w:rPr>
        <w:t xml:space="preserve">εδρίαση για αύριο, ημέρα Τετάρτη 7 Ιουνίου </w:t>
      </w:r>
      <w:r>
        <w:rPr>
          <w:rFonts w:eastAsia="Times New Roman" w:cs="Times New Roman"/>
          <w:szCs w:val="24"/>
        </w:rPr>
        <w:lastRenderedPageBreak/>
        <w:t xml:space="preserve">2017 και ώρα 10.00΄, με αντικείμενο εργασιών του Σώματος: α) </w:t>
      </w:r>
      <w:r>
        <w:rPr>
          <w:rFonts w:eastAsia="Times New Roman" w:cs="Times New Roman"/>
          <w:szCs w:val="24"/>
        </w:rPr>
        <w:t>ε</w:t>
      </w:r>
      <w:r>
        <w:rPr>
          <w:rFonts w:eastAsia="Times New Roman" w:cs="Times New Roman"/>
          <w:szCs w:val="24"/>
        </w:rPr>
        <w:t xml:space="preserve">ιδική συνεδρίαση της Ολομέλειας της Βουλής αφιερωμένη στη </w:t>
      </w:r>
      <w:r>
        <w:rPr>
          <w:rFonts w:eastAsia="Times New Roman" w:cs="Times New Roman"/>
          <w:szCs w:val="24"/>
        </w:rPr>
        <w:t>μ</w:t>
      </w:r>
      <w:r>
        <w:rPr>
          <w:rFonts w:eastAsia="Times New Roman" w:cs="Times New Roman"/>
          <w:szCs w:val="24"/>
        </w:rPr>
        <w:t>νήμη του πρώην Πρωθυπουργού και επίτιμου Προέδρου της Νέας Δημοκρατίας κ. Κωνσταντίνου Μητσο</w:t>
      </w:r>
      <w:r>
        <w:rPr>
          <w:rFonts w:eastAsia="Times New Roman" w:cs="Times New Roman"/>
          <w:szCs w:val="24"/>
        </w:rPr>
        <w:t xml:space="preserve">τάκη και β) νομοθετική εργασία, σύμφωνα με την ημερήσια διάταξη που έχει διανεμηθεί. </w:t>
      </w:r>
    </w:p>
    <w:p w14:paraId="3C9ACD51" w14:textId="77777777" w:rsidR="00DF4D2A" w:rsidRDefault="00ED41C9">
      <w:pPr>
        <w:spacing w:after="0" w:line="600" w:lineRule="auto"/>
        <w:jc w:val="both"/>
        <w:rPr>
          <w:rFonts w:eastAsia="Times New Roman" w:cs="Times New Roman"/>
          <w:szCs w:val="24"/>
        </w:rPr>
      </w:pPr>
      <w:r>
        <w:rPr>
          <w:rFonts w:eastAsia="Times New Roman" w:cs="Times New Roman"/>
          <w:b/>
          <w:szCs w:val="24"/>
        </w:rPr>
        <w:t xml:space="preserve">Ο ΠΡΟΕΔΡΟΣ                                                                    ΟΙ ΓΡΑΜΜΑΤΕΙΣ </w:t>
      </w:r>
    </w:p>
    <w:sectPr w:rsidR="00DF4D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206G0o3zOLd1j4B2aiim0Ud/CJw=" w:salt="CYk4QycCkeipo5woFUBP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2A"/>
    <w:rsid w:val="007C4804"/>
    <w:rsid w:val="00DF4D2A"/>
    <w:rsid w:val="00ED41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C75F"/>
  <w15:docId w15:val="{C138F661-DB16-4F35-A3E6-C0A2C8ED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747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C7471"/>
    <w:rPr>
      <w:rFonts w:ascii="Segoe UI" w:hAnsi="Segoe UI" w:cs="Segoe UI"/>
      <w:sz w:val="18"/>
      <w:szCs w:val="18"/>
    </w:rPr>
  </w:style>
  <w:style w:type="paragraph" w:styleId="a4">
    <w:name w:val="Revision"/>
    <w:hidden/>
    <w:uiPriority w:val="99"/>
    <w:semiHidden/>
    <w:rsid w:val="009C00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456</MetadataID>
    <Session xmlns="641f345b-441b-4b81-9152-adc2e73ba5e1">Β´</Session>
    <Date xmlns="641f345b-441b-4b81-9152-adc2e73ba5e1">2017-06-05T21:00:00+00:00</Date>
    <Status xmlns="641f345b-441b-4b81-9152-adc2e73ba5e1">
      <Url>http://srv-sp1/praktika/Lists/Incoming_Metadata/EditForm.aspx?ID=456&amp;Source=/praktika/Recordings_Library/Forms/AllItems.aspx</Url>
      <Description>Δημοσιεύτηκε</Description>
    </Status>
    <Meeting xmlns="641f345b-441b-4b81-9152-adc2e73ba5e1">ΡΚΘ´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11FC01-A3D5-485A-92B9-4D719D396FFC}">
  <ds:schemaRefs>
    <ds:schemaRef ds:uri="http://schemas.microsoft.com/office/2006/documentManagement/types"/>
    <ds:schemaRef ds:uri="http://purl.org/dc/elements/1.1/"/>
    <ds:schemaRef ds:uri="http://schemas.openxmlformats.org/package/2006/metadata/core-properties"/>
    <ds:schemaRef ds:uri="http://purl.org/dc/terms/"/>
    <ds:schemaRef ds:uri="641f345b-441b-4b81-9152-adc2e73ba5e1"/>
    <ds:schemaRef ds:uri="http://www.w3.org/XML/1998/namespace"/>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43EF079A-E9EB-4621-84D4-D0C848A84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BCFAE-83AB-4684-B0C0-9FA5B5DA64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287</Pages>
  <Words>50490</Words>
  <Characters>272646</Characters>
  <Application>Microsoft Office Word</Application>
  <DocSecurity>0</DocSecurity>
  <Lines>2272</Lines>
  <Paragraphs>644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2017-06-12T10:59:00Z</dcterms:created>
  <dcterms:modified xsi:type="dcterms:W3CDTF">2017-06-12T10:59:00Z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